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613175" w14:paraId="2E1E481B" w14:textId="77777777" w:rsidTr="00A32C6B">
        <w:tc>
          <w:tcPr>
            <w:tcW w:w="10423" w:type="dxa"/>
            <w:gridSpan w:val="2"/>
            <w:tcBorders>
              <w:top w:val="nil"/>
              <w:left w:val="nil"/>
              <w:bottom w:val="nil"/>
              <w:right w:val="nil"/>
            </w:tcBorders>
            <w:shd w:val="clear" w:color="auto" w:fill="auto"/>
          </w:tcPr>
          <w:p w14:paraId="18F5F0A9" w14:textId="2A216243" w:rsidR="004F0988" w:rsidRPr="00613175" w:rsidRDefault="004F0988" w:rsidP="00133525">
            <w:pPr>
              <w:pStyle w:val="ZA"/>
              <w:framePr w:w="0" w:hRule="auto" w:wrap="auto" w:vAnchor="margin" w:hAnchor="text" w:yAlign="inline"/>
              <w:rPr>
                <w:noProof w:val="0"/>
              </w:rPr>
            </w:pPr>
            <w:bookmarkStart w:id="0" w:name="page1"/>
            <w:r w:rsidRPr="00D66C64">
              <w:rPr>
                <w:noProof w:val="0"/>
                <w:sz w:val="64"/>
              </w:rPr>
              <w:t>3GPP TS</w:t>
            </w:r>
            <w:r w:rsidR="00A119F7" w:rsidRPr="00613175">
              <w:rPr>
                <w:noProof w:val="0"/>
                <w:sz w:val="64"/>
              </w:rPr>
              <w:t xml:space="preserve"> 34.229-5</w:t>
            </w:r>
            <w:r w:rsidRPr="00613175">
              <w:rPr>
                <w:noProof w:val="0"/>
                <w:sz w:val="64"/>
              </w:rPr>
              <w:t xml:space="preserve"> </w:t>
            </w:r>
            <w:r w:rsidR="00875BA4" w:rsidRPr="00613175">
              <w:rPr>
                <w:noProof w:val="0"/>
              </w:rPr>
              <w:t>V</w:t>
            </w:r>
            <w:r w:rsidR="00402450" w:rsidRPr="00613175">
              <w:rPr>
                <w:noProof w:val="0"/>
              </w:rPr>
              <w:t>1</w:t>
            </w:r>
            <w:r w:rsidR="0089691C">
              <w:rPr>
                <w:noProof w:val="0"/>
              </w:rPr>
              <w:t>6</w:t>
            </w:r>
            <w:r w:rsidR="00875BA4" w:rsidRPr="00613175">
              <w:rPr>
                <w:noProof w:val="0"/>
              </w:rPr>
              <w:t>.</w:t>
            </w:r>
            <w:r w:rsidR="0089691C">
              <w:rPr>
                <w:noProof w:val="0"/>
              </w:rPr>
              <w:t>0</w:t>
            </w:r>
            <w:r w:rsidR="00A119F7" w:rsidRPr="00613175">
              <w:rPr>
                <w:noProof w:val="0"/>
              </w:rPr>
              <w:t>.</w:t>
            </w:r>
            <w:r w:rsidR="00637388" w:rsidRPr="00613175">
              <w:rPr>
                <w:noProof w:val="0"/>
              </w:rPr>
              <w:t>0</w:t>
            </w:r>
            <w:r w:rsidRPr="00613175">
              <w:rPr>
                <w:noProof w:val="0"/>
              </w:rPr>
              <w:t xml:space="preserve"> </w:t>
            </w:r>
            <w:r w:rsidR="0019539B" w:rsidRPr="00613175">
              <w:rPr>
                <w:noProof w:val="0"/>
                <w:sz w:val="32"/>
              </w:rPr>
              <w:t>(</w:t>
            </w:r>
            <w:r w:rsidR="005036E1" w:rsidRPr="00613175">
              <w:rPr>
                <w:noProof w:val="0"/>
                <w:sz w:val="32"/>
              </w:rPr>
              <w:t>202</w:t>
            </w:r>
            <w:r w:rsidR="006C5F1C" w:rsidRPr="00613175">
              <w:rPr>
                <w:noProof w:val="0"/>
                <w:sz w:val="32"/>
              </w:rPr>
              <w:t>1</w:t>
            </w:r>
            <w:r w:rsidR="0019539B" w:rsidRPr="00613175">
              <w:rPr>
                <w:noProof w:val="0"/>
                <w:sz w:val="32"/>
              </w:rPr>
              <w:t>-</w:t>
            </w:r>
            <w:r w:rsidR="006C5F1C" w:rsidRPr="00613175">
              <w:rPr>
                <w:noProof w:val="0"/>
                <w:sz w:val="32"/>
              </w:rPr>
              <w:t>0</w:t>
            </w:r>
            <w:r w:rsidR="000E437B" w:rsidRPr="00613175">
              <w:rPr>
                <w:noProof w:val="0"/>
                <w:sz w:val="32"/>
              </w:rPr>
              <w:t>9</w:t>
            </w:r>
            <w:r w:rsidRPr="00613175">
              <w:rPr>
                <w:noProof w:val="0"/>
                <w:sz w:val="32"/>
              </w:rPr>
              <w:t>)</w:t>
            </w:r>
          </w:p>
        </w:tc>
      </w:tr>
      <w:tr w:rsidR="004F0988" w:rsidRPr="00613175" w14:paraId="38B467D1" w14:textId="77777777" w:rsidTr="00A32C6B">
        <w:trPr>
          <w:trHeight w:hRule="exact" w:val="1134"/>
        </w:trPr>
        <w:tc>
          <w:tcPr>
            <w:tcW w:w="10423" w:type="dxa"/>
            <w:gridSpan w:val="2"/>
            <w:tcBorders>
              <w:top w:val="nil"/>
              <w:left w:val="nil"/>
              <w:bottom w:val="nil"/>
              <w:right w:val="nil"/>
            </w:tcBorders>
            <w:shd w:val="clear" w:color="auto" w:fill="auto"/>
          </w:tcPr>
          <w:p w14:paraId="5AC0FCF0" w14:textId="77777777" w:rsidR="00BA4B8D" w:rsidRPr="00613175" w:rsidRDefault="004F0988" w:rsidP="00A32C6B">
            <w:pPr>
              <w:pStyle w:val="ZB"/>
              <w:framePr w:w="0" w:hRule="auto" w:wrap="auto" w:vAnchor="margin" w:hAnchor="text" w:yAlign="inline"/>
              <w:rPr>
                <w:noProof w:val="0"/>
              </w:rPr>
            </w:pPr>
            <w:r w:rsidRPr="00613175">
              <w:rPr>
                <w:noProof w:val="0"/>
              </w:rPr>
              <w:t>Technical Specification</w:t>
            </w:r>
            <w:r w:rsidR="00BA4B8D" w:rsidRPr="00613175">
              <w:rPr>
                <w:noProof w:val="0"/>
              </w:rPr>
              <w:br/>
            </w:r>
            <w:r w:rsidR="00BA4B8D" w:rsidRPr="00613175">
              <w:rPr>
                <w:noProof w:val="0"/>
              </w:rPr>
              <w:br/>
            </w:r>
          </w:p>
        </w:tc>
      </w:tr>
      <w:tr w:rsidR="004F0988" w:rsidRPr="00613175" w14:paraId="0B63146E" w14:textId="77777777" w:rsidTr="00A32C6B">
        <w:trPr>
          <w:trHeight w:hRule="exact" w:val="3686"/>
        </w:trPr>
        <w:tc>
          <w:tcPr>
            <w:tcW w:w="10423" w:type="dxa"/>
            <w:gridSpan w:val="2"/>
            <w:tcBorders>
              <w:top w:val="nil"/>
              <w:left w:val="nil"/>
              <w:bottom w:val="nil"/>
              <w:right w:val="nil"/>
            </w:tcBorders>
            <w:shd w:val="clear" w:color="auto" w:fill="auto"/>
          </w:tcPr>
          <w:p w14:paraId="7BFF9497" w14:textId="77777777" w:rsidR="004F0988" w:rsidRPr="00613175" w:rsidRDefault="004F0988" w:rsidP="00133525">
            <w:pPr>
              <w:pStyle w:val="ZT"/>
              <w:framePr w:wrap="auto" w:hAnchor="text" w:yAlign="inline"/>
            </w:pPr>
            <w:r w:rsidRPr="00613175">
              <w:t>3rd Generation Partnership Project;</w:t>
            </w:r>
          </w:p>
          <w:p w14:paraId="16F452A1" w14:textId="77777777" w:rsidR="004F0988" w:rsidRPr="00613175" w:rsidRDefault="004F0988" w:rsidP="00133525">
            <w:pPr>
              <w:pStyle w:val="ZT"/>
              <w:framePr w:wrap="auto" w:hAnchor="text" w:yAlign="inline"/>
            </w:pPr>
            <w:r w:rsidRPr="00613175">
              <w:t xml:space="preserve">Technical Specification Group </w:t>
            </w:r>
            <w:r w:rsidR="00A119F7" w:rsidRPr="00613175">
              <w:rPr>
                <w:sz w:val="32"/>
                <w:szCs w:val="32"/>
              </w:rPr>
              <w:t>Radio Access Network</w:t>
            </w:r>
            <w:r w:rsidRPr="00613175">
              <w:t>;</w:t>
            </w:r>
          </w:p>
          <w:p w14:paraId="3612A203" w14:textId="77777777" w:rsidR="004F0988" w:rsidRPr="00613175" w:rsidRDefault="00A119F7" w:rsidP="00133525">
            <w:pPr>
              <w:pStyle w:val="ZT"/>
              <w:framePr w:wrap="auto" w:hAnchor="text" w:yAlign="inline"/>
            </w:pPr>
            <w:r w:rsidRPr="00613175">
              <w:rPr>
                <w:sz w:val="32"/>
                <w:szCs w:val="32"/>
              </w:rPr>
              <w:t>Internet Protocol (IP) multimedia call control protocol based on Session Initiation Protocol (SIP) and Session Description Protocol (SDP)</w:t>
            </w:r>
            <w:r w:rsidR="004F0988" w:rsidRPr="00613175">
              <w:t>;</w:t>
            </w:r>
          </w:p>
          <w:p w14:paraId="03DE176C" w14:textId="77777777" w:rsidR="00062023" w:rsidRPr="00613175" w:rsidRDefault="00A119F7" w:rsidP="00133525">
            <w:pPr>
              <w:pStyle w:val="ZT"/>
              <w:framePr w:wrap="auto" w:hAnchor="text" w:yAlign="inline"/>
            </w:pPr>
            <w:r w:rsidRPr="00613175">
              <w:rPr>
                <w:sz w:val="32"/>
                <w:szCs w:val="32"/>
              </w:rPr>
              <w:t>User Equipment (UE) conformance specification</w:t>
            </w:r>
            <w:r w:rsidR="00062023" w:rsidRPr="00613175">
              <w:t>;</w:t>
            </w:r>
          </w:p>
          <w:p w14:paraId="7A3544E6" w14:textId="77777777" w:rsidR="004F0988" w:rsidRPr="00613175" w:rsidRDefault="00B407CE" w:rsidP="00133525">
            <w:pPr>
              <w:pStyle w:val="ZT"/>
              <w:framePr w:wrap="auto" w:hAnchor="text" w:yAlign="inline"/>
              <w:rPr>
                <w:sz w:val="32"/>
                <w:szCs w:val="32"/>
              </w:rPr>
            </w:pPr>
            <w:r w:rsidRPr="00613175">
              <w:rPr>
                <w:sz w:val="32"/>
                <w:szCs w:val="32"/>
              </w:rPr>
              <w:t>Part 5</w:t>
            </w:r>
            <w:r w:rsidR="00A119F7" w:rsidRPr="00613175">
              <w:rPr>
                <w:sz w:val="32"/>
                <w:szCs w:val="32"/>
              </w:rPr>
              <w:t>: Protocol conformance specification</w:t>
            </w:r>
            <w:r w:rsidRPr="00613175">
              <w:rPr>
                <w:sz w:val="32"/>
                <w:szCs w:val="32"/>
              </w:rPr>
              <w:t xml:space="preserve"> using 5G System (5GS)</w:t>
            </w:r>
          </w:p>
          <w:p w14:paraId="68A1345F" w14:textId="2C2C0628" w:rsidR="004F0988" w:rsidRPr="00613175" w:rsidRDefault="004F0988" w:rsidP="00133525">
            <w:pPr>
              <w:pStyle w:val="ZT"/>
              <w:framePr w:wrap="auto" w:hAnchor="text" w:yAlign="inline"/>
              <w:rPr>
                <w:i/>
                <w:sz w:val="28"/>
              </w:rPr>
            </w:pPr>
            <w:r w:rsidRPr="00613175">
              <w:t>(</w:t>
            </w:r>
            <w:r w:rsidR="00A32C6B" w:rsidRPr="00613175">
              <w:rPr>
                <w:rStyle w:val="ZGSM"/>
              </w:rPr>
              <w:t>Release</w:t>
            </w:r>
            <w:r w:rsidRPr="00613175">
              <w:rPr>
                <w:rStyle w:val="ZGSM"/>
              </w:rPr>
              <w:t xml:space="preserve"> 1</w:t>
            </w:r>
            <w:r w:rsidR="0089691C">
              <w:rPr>
                <w:rStyle w:val="ZGSM"/>
              </w:rPr>
              <w:t>6</w:t>
            </w:r>
            <w:r w:rsidRPr="00613175">
              <w:t>)</w:t>
            </w:r>
          </w:p>
        </w:tc>
      </w:tr>
      <w:tr w:rsidR="00BF128E" w:rsidRPr="00613175" w14:paraId="4C3D817D" w14:textId="77777777" w:rsidTr="00A32C6B">
        <w:tc>
          <w:tcPr>
            <w:tcW w:w="10423" w:type="dxa"/>
            <w:gridSpan w:val="2"/>
            <w:tcBorders>
              <w:top w:val="nil"/>
              <w:left w:val="nil"/>
              <w:bottom w:val="nil"/>
              <w:right w:val="nil"/>
            </w:tcBorders>
            <w:shd w:val="clear" w:color="auto" w:fill="auto"/>
          </w:tcPr>
          <w:p w14:paraId="7313735C" w14:textId="77777777" w:rsidR="00BF128E" w:rsidRPr="00613175" w:rsidRDefault="00BF128E" w:rsidP="00133525">
            <w:pPr>
              <w:pStyle w:val="ZU"/>
              <w:framePr w:w="0" w:wrap="auto" w:vAnchor="margin" w:hAnchor="text" w:yAlign="inline"/>
              <w:tabs>
                <w:tab w:val="right" w:pos="10206"/>
              </w:tabs>
              <w:jc w:val="left"/>
              <w:rPr>
                <w:noProof w:val="0"/>
              </w:rPr>
            </w:pPr>
            <w:r w:rsidRPr="00613175">
              <w:rPr>
                <w:noProof w:val="0"/>
                <w:color w:val="0000FF"/>
              </w:rPr>
              <w:tab/>
            </w:r>
          </w:p>
        </w:tc>
      </w:tr>
      <w:tr w:rsidR="00D57972" w:rsidRPr="00613175" w14:paraId="744D2FA7" w14:textId="77777777" w:rsidTr="00A32C6B">
        <w:trPr>
          <w:trHeight w:hRule="exact" w:val="1531"/>
        </w:trPr>
        <w:tc>
          <w:tcPr>
            <w:tcW w:w="4883" w:type="dxa"/>
            <w:tcBorders>
              <w:top w:val="nil"/>
              <w:left w:val="nil"/>
              <w:bottom w:val="nil"/>
              <w:right w:val="nil"/>
            </w:tcBorders>
            <w:shd w:val="clear" w:color="auto" w:fill="auto"/>
          </w:tcPr>
          <w:p w14:paraId="6E9D75FE" w14:textId="77777777" w:rsidR="00D57972" w:rsidRPr="00D66C64" w:rsidRDefault="007E44B2">
            <w:bookmarkStart w:id="1" w:name="_Hlk52160385"/>
            <w:r>
              <w:rPr>
                <w:i/>
              </w:rPr>
              <w:pict w14:anchorId="6D53A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66.5pt">
                  <v:imagedata r:id="rId9" o:title="5G-logo_175px"/>
                </v:shape>
              </w:pict>
            </w:r>
            <w:bookmarkEnd w:id="1"/>
          </w:p>
        </w:tc>
        <w:tc>
          <w:tcPr>
            <w:tcW w:w="5540" w:type="dxa"/>
            <w:tcBorders>
              <w:top w:val="nil"/>
              <w:left w:val="nil"/>
              <w:bottom w:val="nil"/>
              <w:right w:val="nil"/>
            </w:tcBorders>
            <w:shd w:val="clear" w:color="auto" w:fill="auto"/>
          </w:tcPr>
          <w:p w14:paraId="29C48C75" w14:textId="77777777" w:rsidR="00D57972" w:rsidRPr="00D66C64" w:rsidRDefault="000429AC" w:rsidP="00133525">
            <w:pPr>
              <w:jc w:val="right"/>
            </w:pPr>
            <w:r>
              <w:pict w14:anchorId="3C3E9E30">
                <v:shape id="_x0000_i1026" type="#_x0000_t75" style="width:127.5pt;height:74.5pt">
                  <v:imagedata r:id="rId10" o:title="3GPP-logo_web"/>
                </v:shape>
              </w:pict>
            </w:r>
          </w:p>
        </w:tc>
      </w:tr>
      <w:tr w:rsidR="0053388B" w:rsidRPr="00613175" w14:paraId="7B40658B" w14:textId="77777777" w:rsidTr="00A32C6B">
        <w:trPr>
          <w:trHeight w:hRule="exact" w:val="5783"/>
        </w:trPr>
        <w:tc>
          <w:tcPr>
            <w:tcW w:w="10423" w:type="dxa"/>
            <w:gridSpan w:val="2"/>
            <w:tcBorders>
              <w:top w:val="nil"/>
              <w:left w:val="nil"/>
              <w:bottom w:val="nil"/>
              <w:right w:val="nil"/>
            </w:tcBorders>
            <w:shd w:val="clear" w:color="auto" w:fill="auto"/>
          </w:tcPr>
          <w:p w14:paraId="502A20FD" w14:textId="77777777" w:rsidR="0063543D" w:rsidRPr="00613175" w:rsidRDefault="0063543D" w:rsidP="00A32C6B">
            <w:pPr>
              <w:ind w:left="720"/>
            </w:pPr>
          </w:p>
        </w:tc>
      </w:tr>
      <w:tr w:rsidR="004F0988" w:rsidRPr="00613175" w14:paraId="7BABE2F4" w14:textId="77777777" w:rsidTr="00A32C6B">
        <w:trPr>
          <w:cantSplit/>
          <w:trHeight w:hRule="exact" w:val="964"/>
        </w:trPr>
        <w:tc>
          <w:tcPr>
            <w:tcW w:w="10423" w:type="dxa"/>
            <w:gridSpan w:val="2"/>
            <w:tcBorders>
              <w:top w:val="nil"/>
              <w:left w:val="nil"/>
              <w:bottom w:val="nil"/>
              <w:right w:val="nil"/>
            </w:tcBorders>
            <w:shd w:val="clear" w:color="auto" w:fill="auto"/>
          </w:tcPr>
          <w:p w14:paraId="70848B51" w14:textId="77777777" w:rsidR="004F0988" w:rsidRPr="00613175" w:rsidRDefault="00BF128E">
            <w:pPr>
              <w:rPr>
                <w:sz w:val="16"/>
              </w:rPr>
            </w:pPr>
            <w:r w:rsidRPr="00613175">
              <w:rPr>
                <w:sz w:val="16"/>
              </w:rPr>
              <w:t>The present document has been developed within the 3rd Generation Partnership Project (3GPP</w:t>
            </w:r>
            <w:r w:rsidRPr="00613175">
              <w:rPr>
                <w:sz w:val="16"/>
                <w:vertAlign w:val="superscript"/>
              </w:rPr>
              <w:t xml:space="preserve"> TM</w:t>
            </w:r>
            <w:r w:rsidRPr="00613175">
              <w:rPr>
                <w:sz w:val="16"/>
              </w:rPr>
              <w:t>) and may be further elaborated for the purposes of 3GPP.</w:t>
            </w:r>
            <w:r w:rsidRPr="00613175">
              <w:rPr>
                <w:sz w:val="16"/>
              </w:rPr>
              <w:br/>
              <w:t>The present document has not been subject to any approval process by the 3GPP</w:t>
            </w:r>
            <w:r w:rsidRPr="00613175">
              <w:rPr>
                <w:sz w:val="16"/>
                <w:vertAlign w:val="superscript"/>
              </w:rPr>
              <w:t xml:space="preserve"> </w:t>
            </w:r>
            <w:r w:rsidRPr="00613175">
              <w:rPr>
                <w:sz w:val="16"/>
              </w:rPr>
              <w:t>Organizational Partners and shall not be implemented.</w:t>
            </w:r>
            <w:r w:rsidRPr="00613175">
              <w:rPr>
                <w:sz w:val="16"/>
              </w:rPr>
              <w:br/>
              <w:t>This Specification is provided for future development work within 3GPP</w:t>
            </w:r>
            <w:r w:rsidRPr="00613175">
              <w:rPr>
                <w:sz w:val="16"/>
                <w:vertAlign w:val="superscript"/>
              </w:rPr>
              <w:t xml:space="preserve"> </w:t>
            </w:r>
            <w:r w:rsidRPr="00613175">
              <w:rPr>
                <w:sz w:val="16"/>
              </w:rPr>
              <w:t>only. The Organizational Partners accept no liability for any use of this Specification.</w:t>
            </w:r>
            <w:r w:rsidRPr="00613175">
              <w:rPr>
                <w:sz w:val="16"/>
              </w:rPr>
              <w:br/>
              <w:t>Specifications and Reports for implementation of the 3GPP</w:t>
            </w:r>
            <w:r w:rsidRPr="00613175">
              <w:rPr>
                <w:sz w:val="16"/>
                <w:vertAlign w:val="superscript"/>
              </w:rPr>
              <w:t xml:space="preserve"> TM</w:t>
            </w:r>
            <w:r w:rsidRPr="00613175">
              <w:rPr>
                <w:sz w:val="16"/>
              </w:rPr>
              <w:t xml:space="preserve"> system should be obtained via the 3GPP Organizational Partners' Publications Offices.</w:t>
            </w:r>
          </w:p>
          <w:p w14:paraId="27E18C27" w14:textId="77777777" w:rsidR="009114D7" w:rsidRPr="00613175" w:rsidRDefault="009114D7" w:rsidP="00133525">
            <w:pPr>
              <w:pStyle w:val="ZV"/>
              <w:framePr w:w="0" w:wrap="auto" w:vAnchor="margin" w:hAnchor="text" w:yAlign="inline"/>
              <w:rPr>
                <w:noProof w:val="0"/>
              </w:rPr>
            </w:pPr>
          </w:p>
          <w:p w14:paraId="12CA7309" w14:textId="77777777" w:rsidR="009114D7" w:rsidRPr="00613175" w:rsidRDefault="009114D7">
            <w:pPr>
              <w:rPr>
                <w:sz w:val="16"/>
              </w:rPr>
            </w:pPr>
          </w:p>
        </w:tc>
      </w:tr>
      <w:bookmarkEnd w:id="0"/>
    </w:tbl>
    <w:p w14:paraId="0C2E9DCF" w14:textId="77777777" w:rsidR="00080512" w:rsidRPr="00613175" w:rsidRDefault="00080512">
      <w:pPr>
        <w:sectPr w:rsidR="00080512" w:rsidRPr="0061317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13175" w14:paraId="15E90F5E" w14:textId="77777777" w:rsidTr="00133525">
        <w:trPr>
          <w:trHeight w:hRule="exact" w:val="5670"/>
        </w:trPr>
        <w:tc>
          <w:tcPr>
            <w:tcW w:w="10423" w:type="dxa"/>
            <w:shd w:val="clear" w:color="auto" w:fill="auto"/>
          </w:tcPr>
          <w:p w14:paraId="7368C8B7" w14:textId="77777777" w:rsidR="00E16509" w:rsidRPr="00613175" w:rsidRDefault="00E16509" w:rsidP="00E16509">
            <w:bookmarkStart w:id="2" w:name="page2"/>
          </w:p>
        </w:tc>
      </w:tr>
      <w:tr w:rsidR="00E16509" w:rsidRPr="00613175" w14:paraId="3FA66FFD" w14:textId="77777777" w:rsidTr="00133525">
        <w:trPr>
          <w:trHeight w:hRule="exact" w:val="4366"/>
        </w:trPr>
        <w:tc>
          <w:tcPr>
            <w:tcW w:w="10423" w:type="dxa"/>
            <w:shd w:val="clear" w:color="auto" w:fill="auto"/>
          </w:tcPr>
          <w:p w14:paraId="28FF386E" w14:textId="77777777" w:rsidR="00E16509" w:rsidRPr="00613175" w:rsidRDefault="00E16509" w:rsidP="00133525">
            <w:pPr>
              <w:pStyle w:val="FP"/>
              <w:spacing w:after="240"/>
              <w:ind w:left="2835" w:right="2835"/>
              <w:jc w:val="center"/>
              <w:rPr>
                <w:rFonts w:ascii="Arial" w:hAnsi="Arial"/>
                <w:b/>
                <w:i/>
              </w:rPr>
            </w:pPr>
            <w:r w:rsidRPr="00613175">
              <w:rPr>
                <w:rFonts w:ascii="Arial" w:hAnsi="Arial"/>
                <w:b/>
                <w:i/>
              </w:rPr>
              <w:t>3GPP</w:t>
            </w:r>
          </w:p>
          <w:p w14:paraId="62249F0A" w14:textId="77777777" w:rsidR="00E16509" w:rsidRPr="00613175" w:rsidRDefault="00E16509" w:rsidP="00133525">
            <w:pPr>
              <w:pStyle w:val="FP"/>
              <w:pBdr>
                <w:bottom w:val="single" w:sz="6" w:space="1" w:color="auto"/>
              </w:pBdr>
              <w:ind w:left="2835" w:right="2835"/>
              <w:jc w:val="center"/>
            </w:pPr>
            <w:r w:rsidRPr="00613175">
              <w:t>Postal address</w:t>
            </w:r>
          </w:p>
          <w:p w14:paraId="31F61C9F" w14:textId="77777777" w:rsidR="00E16509" w:rsidRPr="00613175" w:rsidRDefault="00E16509" w:rsidP="00133525">
            <w:pPr>
              <w:pStyle w:val="FP"/>
              <w:ind w:left="2835" w:right="2835"/>
              <w:jc w:val="center"/>
              <w:rPr>
                <w:rFonts w:ascii="Arial" w:hAnsi="Arial"/>
                <w:sz w:val="18"/>
              </w:rPr>
            </w:pPr>
          </w:p>
          <w:p w14:paraId="49B4DF5F" w14:textId="77777777" w:rsidR="00E16509" w:rsidRPr="00613175" w:rsidRDefault="00E16509" w:rsidP="00133525">
            <w:pPr>
              <w:pStyle w:val="FP"/>
              <w:pBdr>
                <w:bottom w:val="single" w:sz="6" w:space="1" w:color="auto"/>
              </w:pBdr>
              <w:spacing w:before="240"/>
              <w:ind w:left="2835" w:right="2835"/>
              <w:jc w:val="center"/>
            </w:pPr>
            <w:r w:rsidRPr="00613175">
              <w:t>3GPP support office address</w:t>
            </w:r>
          </w:p>
          <w:p w14:paraId="3AEA10A9" w14:textId="77777777" w:rsidR="00E16509" w:rsidRPr="00613175" w:rsidRDefault="00E16509" w:rsidP="00133525">
            <w:pPr>
              <w:pStyle w:val="FP"/>
              <w:ind w:left="2835" w:right="2835"/>
              <w:jc w:val="center"/>
              <w:rPr>
                <w:rFonts w:ascii="Arial" w:hAnsi="Arial"/>
                <w:sz w:val="18"/>
              </w:rPr>
            </w:pPr>
            <w:r w:rsidRPr="00613175">
              <w:rPr>
                <w:rFonts w:ascii="Arial" w:hAnsi="Arial"/>
                <w:sz w:val="18"/>
              </w:rPr>
              <w:t>650 Route des Lucioles - Sophia Antipolis</w:t>
            </w:r>
          </w:p>
          <w:p w14:paraId="408DF25F" w14:textId="77777777" w:rsidR="00E16509" w:rsidRPr="00613175" w:rsidRDefault="00E16509" w:rsidP="00133525">
            <w:pPr>
              <w:pStyle w:val="FP"/>
              <w:ind w:left="2835" w:right="2835"/>
              <w:jc w:val="center"/>
              <w:rPr>
                <w:rFonts w:ascii="Arial" w:hAnsi="Arial"/>
                <w:sz w:val="18"/>
              </w:rPr>
            </w:pPr>
            <w:r w:rsidRPr="00613175">
              <w:rPr>
                <w:rFonts w:ascii="Arial" w:hAnsi="Arial"/>
                <w:sz w:val="18"/>
              </w:rPr>
              <w:t>Valbonne - FRANCE</w:t>
            </w:r>
          </w:p>
          <w:p w14:paraId="2097EB39" w14:textId="77777777" w:rsidR="00E16509" w:rsidRPr="00613175" w:rsidRDefault="00E16509" w:rsidP="00133525">
            <w:pPr>
              <w:pStyle w:val="FP"/>
              <w:spacing w:after="20"/>
              <w:ind w:left="2835" w:right="2835"/>
              <w:jc w:val="center"/>
              <w:rPr>
                <w:rFonts w:ascii="Arial" w:hAnsi="Arial"/>
                <w:sz w:val="18"/>
              </w:rPr>
            </w:pPr>
            <w:r w:rsidRPr="00613175">
              <w:rPr>
                <w:rFonts w:ascii="Arial" w:hAnsi="Arial"/>
                <w:sz w:val="18"/>
              </w:rPr>
              <w:t>Tel.: +33 4 92 94 42 00 Fax: +33 4 93 65 47 16</w:t>
            </w:r>
          </w:p>
          <w:p w14:paraId="7F27B2D5" w14:textId="77777777" w:rsidR="00E16509" w:rsidRPr="00613175" w:rsidRDefault="00E16509" w:rsidP="00133525">
            <w:pPr>
              <w:pStyle w:val="FP"/>
              <w:pBdr>
                <w:bottom w:val="single" w:sz="6" w:space="1" w:color="auto"/>
              </w:pBdr>
              <w:spacing w:before="240"/>
              <w:ind w:left="2835" w:right="2835"/>
              <w:jc w:val="center"/>
            </w:pPr>
            <w:r w:rsidRPr="00613175">
              <w:t>Internet</w:t>
            </w:r>
          </w:p>
          <w:p w14:paraId="3104A05F" w14:textId="77777777" w:rsidR="00E16509" w:rsidRPr="00613175" w:rsidRDefault="00E16509" w:rsidP="00133525">
            <w:pPr>
              <w:pStyle w:val="FP"/>
              <w:ind w:left="2835" w:right="2835"/>
              <w:jc w:val="center"/>
              <w:rPr>
                <w:rFonts w:ascii="Arial" w:hAnsi="Arial"/>
                <w:sz w:val="18"/>
              </w:rPr>
            </w:pPr>
            <w:r w:rsidRPr="00613175">
              <w:rPr>
                <w:rFonts w:ascii="Arial" w:hAnsi="Arial"/>
                <w:sz w:val="18"/>
              </w:rPr>
              <w:t>http://www.3gpp.org</w:t>
            </w:r>
          </w:p>
          <w:p w14:paraId="19893441" w14:textId="77777777" w:rsidR="00E16509" w:rsidRPr="00613175" w:rsidRDefault="00E16509" w:rsidP="00133525"/>
        </w:tc>
      </w:tr>
      <w:tr w:rsidR="00E16509" w:rsidRPr="00613175" w14:paraId="34392D93" w14:textId="77777777" w:rsidTr="00133525">
        <w:tc>
          <w:tcPr>
            <w:tcW w:w="10423" w:type="dxa"/>
            <w:shd w:val="clear" w:color="auto" w:fill="auto"/>
          </w:tcPr>
          <w:p w14:paraId="6F231699" w14:textId="77777777" w:rsidR="00E16509" w:rsidRPr="00613175" w:rsidRDefault="00E16509" w:rsidP="00133525">
            <w:pPr>
              <w:pStyle w:val="FP"/>
              <w:pBdr>
                <w:bottom w:val="single" w:sz="6" w:space="1" w:color="auto"/>
              </w:pBdr>
              <w:spacing w:after="240"/>
              <w:jc w:val="center"/>
              <w:rPr>
                <w:rFonts w:ascii="Arial" w:hAnsi="Arial"/>
                <w:b/>
                <w:i/>
              </w:rPr>
            </w:pPr>
            <w:r w:rsidRPr="00613175">
              <w:rPr>
                <w:rFonts w:ascii="Arial" w:hAnsi="Arial"/>
                <w:b/>
                <w:i/>
              </w:rPr>
              <w:t>Copyright Notification</w:t>
            </w:r>
          </w:p>
          <w:p w14:paraId="3026D5AF" w14:textId="77777777" w:rsidR="00E16509" w:rsidRPr="00613175" w:rsidRDefault="00E16509" w:rsidP="00133525">
            <w:pPr>
              <w:pStyle w:val="FP"/>
              <w:jc w:val="center"/>
            </w:pPr>
            <w:r w:rsidRPr="00613175">
              <w:t>No part may be reproduced except as authorized by written permission.</w:t>
            </w:r>
            <w:r w:rsidRPr="00613175">
              <w:br/>
              <w:t>The copyright and the foregoing restriction extend to reproduction in all media.</w:t>
            </w:r>
          </w:p>
          <w:p w14:paraId="5CE055D7" w14:textId="77777777" w:rsidR="00E16509" w:rsidRPr="00613175" w:rsidRDefault="00E16509" w:rsidP="00133525">
            <w:pPr>
              <w:pStyle w:val="FP"/>
              <w:jc w:val="center"/>
            </w:pPr>
          </w:p>
          <w:p w14:paraId="254A0CF2" w14:textId="77777777" w:rsidR="00E16509" w:rsidRPr="00613175" w:rsidRDefault="00E16509" w:rsidP="00133525">
            <w:pPr>
              <w:pStyle w:val="FP"/>
              <w:jc w:val="center"/>
              <w:rPr>
                <w:sz w:val="18"/>
              </w:rPr>
            </w:pPr>
            <w:r w:rsidRPr="00613175">
              <w:rPr>
                <w:sz w:val="18"/>
              </w:rPr>
              <w:t xml:space="preserve">© </w:t>
            </w:r>
            <w:r w:rsidR="005036E1" w:rsidRPr="00613175">
              <w:rPr>
                <w:sz w:val="18"/>
              </w:rPr>
              <w:t>202</w:t>
            </w:r>
            <w:r w:rsidR="006C5F1C" w:rsidRPr="00613175">
              <w:rPr>
                <w:sz w:val="18"/>
              </w:rPr>
              <w:t>1</w:t>
            </w:r>
            <w:r w:rsidRPr="00613175">
              <w:rPr>
                <w:sz w:val="18"/>
              </w:rPr>
              <w:t>, 3GPP Organizational Partners (ARIB, ATIS, CCSA, ETSI, TSDSI, TTA, TTC).</w:t>
            </w:r>
            <w:bookmarkStart w:id="3" w:name="copyrightaddon"/>
            <w:bookmarkEnd w:id="3"/>
          </w:p>
          <w:p w14:paraId="24DF72B6" w14:textId="77777777" w:rsidR="00E16509" w:rsidRPr="00613175" w:rsidRDefault="00E16509" w:rsidP="00133525">
            <w:pPr>
              <w:pStyle w:val="FP"/>
              <w:jc w:val="center"/>
              <w:rPr>
                <w:sz w:val="18"/>
              </w:rPr>
            </w:pPr>
            <w:r w:rsidRPr="00613175">
              <w:rPr>
                <w:sz w:val="18"/>
              </w:rPr>
              <w:t>All rights reserved.</w:t>
            </w:r>
          </w:p>
          <w:p w14:paraId="2B407EF1" w14:textId="77777777" w:rsidR="00E16509" w:rsidRPr="00613175" w:rsidRDefault="00E16509" w:rsidP="00E16509">
            <w:pPr>
              <w:pStyle w:val="FP"/>
              <w:rPr>
                <w:sz w:val="18"/>
              </w:rPr>
            </w:pPr>
          </w:p>
          <w:p w14:paraId="6452C0AF" w14:textId="77777777" w:rsidR="00E16509" w:rsidRPr="00613175" w:rsidRDefault="00E16509" w:rsidP="00E16509">
            <w:pPr>
              <w:pStyle w:val="FP"/>
              <w:rPr>
                <w:sz w:val="18"/>
              </w:rPr>
            </w:pPr>
            <w:r w:rsidRPr="00613175">
              <w:rPr>
                <w:sz w:val="18"/>
              </w:rPr>
              <w:t>UMTS™ is a Trade Mark of ETSI registered for the benefit of its members</w:t>
            </w:r>
          </w:p>
          <w:p w14:paraId="55B6F14F" w14:textId="77777777" w:rsidR="00E16509" w:rsidRPr="00613175" w:rsidRDefault="00E16509" w:rsidP="00E16509">
            <w:pPr>
              <w:pStyle w:val="FP"/>
              <w:rPr>
                <w:sz w:val="18"/>
              </w:rPr>
            </w:pPr>
            <w:r w:rsidRPr="00613175">
              <w:rPr>
                <w:sz w:val="18"/>
              </w:rPr>
              <w:t>3GPP™ is a Trade Mark of ETSI registered for the benefit of its Members and of the 3GPP Organizational Partners</w:t>
            </w:r>
            <w:r w:rsidRPr="00613175">
              <w:rPr>
                <w:sz w:val="18"/>
              </w:rPr>
              <w:br/>
              <w:t>LTE™ is a Trade Mark of ETSI registered for the benefit of its Members and of the 3GPP Organizational Partners</w:t>
            </w:r>
          </w:p>
          <w:p w14:paraId="66544794" w14:textId="77777777" w:rsidR="00E16509" w:rsidRPr="00613175" w:rsidRDefault="00E16509" w:rsidP="00E16509">
            <w:pPr>
              <w:pStyle w:val="FP"/>
              <w:rPr>
                <w:sz w:val="18"/>
              </w:rPr>
            </w:pPr>
            <w:r w:rsidRPr="00613175">
              <w:rPr>
                <w:sz w:val="18"/>
              </w:rPr>
              <w:t>GSM® and the GSM logo are registered and owned by the GSM Association</w:t>
            </w:r>
          </w:p>
          <w:p w14:paraId="4A4AD77A" w14:textId="77777777" w:rsidR="00E16509" w:rsidRPr="00613175" w:rsidRDefault="00E16509" w:rsidP="00133525"/>
        </w:tc>
      </w:tr>
      <w:bookmarkEnd w:id="2"/>
    </w:tbl>
    <w:p w14:paraId="10963A78" w14:textId="77777777" w:rsidR="00080512" w:rsidRPr="00613175" w:rsidRDefault="00080512">
      <w:pPr>
        <w:pStyle w:val="TT"/>
      </w:pPr>
      <w:r w:rsidRPr="00613175">
        <w:br w:type="page"/>
      </w:r>
      <w:r w:rsidRPr="00613175">
        <w:lastRenderedPageBreak/>
        <w:t>Contents</w:t>
      </w:r>
    </w:p>
    <w:p w14:paraId="5AFD568F" w14:textId="59AC5998" w:rsidR="001D48A4" w:rsidRPr="00870377" w:rsidRDefault="001D48A4">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_Toc84255097 \h </w:instrText>
      </w:r>
      <w:r>
        <w:fldChar w:fldCharType="separate"/>
      </w:r>
      <w:r>
        <w:t>6</w:t>
      </w:r>
      <w:r>
        <w:fldChar w:fldCharType="end"/>
      </w:r>
    </w:p>
    <w:p w14:paraId="43EE9BE4" w14:textId="5A0CAEBE" w:rsidR="001D48A4" w:rsidRPr="00870377" w:rsidRDefault="001D48A4">
      <w:pPr>
        <w:pStyle w:val="TOC1"/>
        <w:rPr>
          <w:rFonts w:ascii="Calibri" w:hAnsi="Calibri"/>
          <w:szCs w:val="22"/>
        </w:rPr>
      </w:pPr>
      <w:r>
        <w:t>Introduction</w:t>
      </w:r>
      <w:r>
        <w:tab/>
      </w:r>
      <w:r>
        <w:fldChar w:fldCharType="begin" w:fldLock="1"/>
      </w:r>
      <w:r>
        <w:instrText xml:space="preserve"> PAGEREF _Toc84255098 \h </w:instrText>
      </w:r>
      <w:r>
        <w:fldChar w:fldCharType="separate"/>
      </w:r>
      <w:r>
        <w:t>7</w:t>
      </w:r>
      <w:r>
        <w:fldChar w:fldCharType="end"/>
      </w:r>
    </w:p>
    <w:p w14:paraId="33DF61E8" w14:textId="21F727D4" w:rsidR="001D48A4" w:rsidRPr="00870377" w:rsidRDefault="001D48A4">
      <w:pPr>
        <w:pStyle w:val="TOC1"/>
        <w:rPr>
          <w:rFonts w:ascii="Calibri" w:hAnsi="Calibri"/>
          <w:szCs w:val="22"/>
        </w:rPr>
      </w:pPr>
      <w:r>
        <w:t>1</w:t>
      </w:r>
      <w:r w:rsidRPr="00870377">
        <w:rPr>
          <w:rFonts w:ascii="Calibri" w:hAnsi="Calibri"/>
          <w:szCs w:val="22"/>
        </w:rPr>
        <w:tab/>
      </w:r>
      <w:r>
        <w:t>Scope</w:t>
      </w:r>
      <w:r>
        <w:tab/>
      </w:r>
      <w:r>
        <w:fldChar w:fldCharType="begin" w:fldLock="1"/>
      </w:r>
      <w:r>
        <w:instrText xml:space="preserve"> PAGEREF _Toc84255099 \h </w:instrText>
      </w:r>
      <w:r>
        <w:fldChar w:fldCharType="separate"/>
      </w:r>
      <w:r>
        <w:t>8</w:t>
      </w:r>
      <w:r>
        <w:fldChar w:fldCharType="end"/>
      </w:r>
    </w:p>
    <w:p w14:paraId="1BBBC039" w14:textId="1DA66E08" w:rsidR="001D48A4" w:rsidRPr="00870377" w:rsidRDefault="001D48A4">
      <w:pPr>
        <w:pStyle w:val="TOC1"/>
        <w:rPr>
          <w:rFonts w:ascii="Calibri" w:hAnsi="Calibri"/>
          <w:szCs w:val="22"/>
        </w:rPr>
      </w:pPr>
      <w:r>
        <w:t>2</w:t>
      </w:r>
      <w:r w:rsidRPr="00870377">
        <w:rPr>
          <w:rFonts w:ascii="Calibri" w:hAnsi="Calibri"/>
          <w:szCs w:val="22"/>
        </w:rPr>
        <w:tab/>
      </w:r>
      <w:r>
        <w:t>References</w:t>
      </w:r>
      <w:r>
        <w:tab/>
      </w:r>
      <w:r>
        <w:fldChar w:fldCharType="begin" w:fldLock="1"/>
      </w:r>
      <w:r>
        <w:instrText xml:space="preserve"> PAGEREF _Toc84255100 \h </w:instrText>
      </w:r>
      <w:r>
        <w:fldChar w:fldCharType="separate"/>
      </w:r>
      <w:r>
        <w:t>8</w:t>
      </w:r>
      <w:r>
        <w:fldChar w:fldCharType="end"/>
      </w:r>
    </w:p>
    <w:p w14:paraId="0CCA145D" w14:textId="54443B6E" w:rsidR="001D48A4" w:rsidRPr="00870377" w:rsidRDefault="001D48A4">
      <w:pPr>
        <w:pStyle w:val="TOC1"/>
        <w:rPr>
          <w:rFonts w:ascii="Calibri" w:hAnsi="Calibri"/>
          <w:szCs w:val="22"/>
        </w:rPr>
      </w:pPr>
      <w:r>
        <w:t>3</w:t>
      </w:r>
      <w:r w:rsidRPr="00870377">
        <w:rPr>
          <w:rFonts w:ascii="Calibri" w:hAnsi="Calibri"/>
          <w:szCs w:val="22"/>
        </w:rPr>
        <w:tab/>
      </w:r>
      <w:r>
        <w:t>Definitions of terms, symbols and abbreviations</w:t>
      </w:r>
      <w:r>
        <w:tab/>
      </w:r>
      <w:r>
        <w:fldChar w:fldCharType="begin" w:fldLock="1"/>
      </w:r>
      <w:r>
        <w:instrText xml:space="preserve"> PAGEREF _Toc84255101 \h </w:instrText>
      </w:r>
      <w:r>
        <w:fldChar w:fldCharType="separate"/>
      </w:r>
      <w:r>
        <w:t>10</w:t>
      </w:r>
      <w:r>
        <w:fldChar w:fldCharType="end"/>
      </w:r>
    </w:p>
    <w:p w14:paraId="3F7BFC77" w14:textId="3999C7D8" w:rsidR="001D48A4" w:rsidRPr="00870377" w:rsidRDefault="001D48A4">
      <w:pPr>
        <w:pStyle w:val="TOC2"/>
        <w:rPr>
          <w:rFonts w:ascii="Calibri" w:hAnsi="Calibri"/>
          <w:sz w:val="22"/>
          <w:szCs w:val="22"/>
        </w:rPr>
      </w:pPr>
      <w:r>
        <w:t>3.1</w:t>
      </w:r>
      <w:r w:rsidRPr="00870377">
        <w:rPr>
          <w:rFonts w:ascii="Calibri" w:hAnsi="Calibri"/>
          <w:sz w:val="22"/>
          <w:szCs w:val="22"/>
        </w:rPr>
        <w:tab/>
      </w:r>
      <w:r>
        <w:t>Terms</w:t>
      </w:r>
      <w:r>
        <w:tab/>
      </w:r>
      <w:r>
        <w:fldChar w:fldCharType="begin" w:fldLock="1"/>
      </w:r>
      <w:r>
        <w:instrText xml:space="preserve"> PAGEREF _Toc84255102 \h </w:instrText>
      </w:r>
      <w:r>
        <w:fldChar w:fldCharType="separate"/>
      </w:r>
      <w:r>
        <w:t>10</w:t>
      </w:r>
      <w:r>
        <w:fldChar w:fldCharType="end"/>
      </w:r>
    </w:p>
    <w:p w14:paraId="1291426A" w14:textId="324A54DA" w:rsidR="001D48A4" w:rsidRPr="00870377" w:rsidRDefault="001D48A4">
      <w:pPr>
        <w:pStyle w:val="TOC2"/>
        <w:rPr>
          <w:rFonts w:ascii="Calibri" w:hAnsi="Calibri"/>
          <w:sz w:val="22"/>
          <w:szCs w:val="22"/>
        </w:rPr>
      </w:pPr>
      <w:r>
        <w:t>3.2</w:t>
      </w:r>
      <w:r w:rsidRPr="00870377">
        <w:rPr>
          <w:rFonts w:ascii="Calibri" w:hAnsi="Calibri"/>
          <w:sz w:val="22"/>
          <w:szCs w:val="22"/>
        </w:rPr>
        <w:tab/>
      </w:r>
      <w:r>
        <w:t>Symbols</w:t>
      </w:r>
      <w:r>
        <w:tab/>
      </w:r>
      <w:r>
        <w:fldChar w:fldCharType="begin" w:fldLock="1"/>
      </w:r>
      <w:r>
        <w:instrText xml:space="preserve"> PAGEREF _Toc84255103 \h </w:instrText>
      </w:r>
      <w:r>
        <w:fldChar w:fldCharType="separate"/>
      </w:r>
      <w:r>
        <w:t>10</w:t>
      </w:r>
      <w:r>
        <w:fldChar w:fldCharType="end"/>
      </w:r>
    </w:p>
    <w:p w14:paraId="69ADA689" w14:textId="489FC0A8" w:rsidR="001D48A4" w:rsidRPr="00870377" w:rsidRDefault="001D48A4">
      <w:pPr>
        <w:pStyle w:val="TOC2"/>
        <w:rPr>
          <w:rFonts w:ascii="Calibri" w:hAnsi="Calibri"/>
          <w:sz w:val="22"/>
          <w:szCs w:val="22"/>
        </w:rPr>
      </w:pPr>
      <w:r>
        <w:t>3.3</w:t>
      </w:r>
      <w:r w:rsidRPr="00870377">
        <w:rPr>
          <w:rFonts w:ascii="Calibri" w:hAnsi="Calibri"/>
          <w:sz w:val="22"/>
          <w:szCs w:val="22"/>
        </w:rPr>
        <w:tab/>
      </w:r>
      <w:r>
        <w:t>Abbreviations</w:t>
      </w:r>
      <w:r>
        <w:tab/>
      </w:r>
      <w:r>
        <w:fldChar w:fldCharType="begin" w:fldLock="1"/>
      </w:r>
      <w:r>
        <w:instrText xml:space="preserve"> PAGEREF _Toc84255104 \h </w:instrText>
      </w:r>
      <w:r>
        <w:fldChar w:fldCharType="separate"/>
      </w:r>
      <w:r>
        <w:t>10</w:t>
      </w:r>
      <w:r>
        <w:fldChar w:fldCharType="end"/>
      </w:r>
    </w:p>
    <w:p w14:paraId="45DAC14B" w14:textId="63AD5181" w:rsidR="001D48A4" w:rsidRPr="00870377" w:rsidRDefault="001D48A4">
      <w:pPr>
        <w:pStyle w:val="TOC1"/>
        <w:rPr>
          <w:rFonts w:ascii="Calibri" w:hAnsi="Calibri"/>
          <w:szCs w:val="22"/>
        </w:rPr>
      </w:pPr>
      <w:r>
        <w:t>4</w:t>
      </w:r>
      <w:r w:rsidRPr="00870377">
        <w:rPr>
          <w:rFonts w:ascii="Calibri" w:hAnsi="Calibri"/>
          <w:szCs w:val="22"/>
        </w:rPr>
        <w:tab/>
      </w:r>
      <w:r>
        <w:t>Overview</w:t>
      </w:r>
      <w:r>
        <w:tab/>
      </w:r>
      <w:r>
        <w:fldChar w:fldCharType="begin" w:fldLock="1"/>
      </w:r>
      <w:r>
        <w:instrText xml:space="preserve"> PAGEREF _Toc84255105 \h </w:instrText>
      </w:r>
      <w:r>
        <w:fldChar w:fldCharType="separate"/>
      </w:r>
      <w:r>
        <w:t>11</w:t>
      </w:r>
      <w:r>
        <w:fldChar w:fldCharType="end"/>
      </w:r>
    </w:p>
    <w:p w14:paraId="743626D2" w14:textId="3DA712E6" w:rsidR="001D48A4" w:rsidRPr="00870377" w:rsidRDefault="001D48A4">
      <w:pPr>
        <w:pStyle w:val="TOC2"/>
        <w:rPr>
          <w:rFonts w:ascii="Calibri" w:hAnsi="Calibri"/>
          <w:sz w:val="22"/>
          <w:szCs w:val="22"/>
        </w:rPr>
      </w:pPr>
      <w:r>
        <w:t>4.1</w:t>
      </w:r>
      <w:r w:rsidRPr="00870377">
        <w:rPr>
          <w:rFonts w:ascii="Calibri" w:hAnsi="Calibri"/>
          <w:sz w:val="22"/>
          <w:szCs w:val="22"/>
        </w:rPr>
        <w:tab/>
      </w:r>
      <w:r>
        <w:t>Test Methodology</w:t>
      </w:r>
      <w:r>
        <w:tab/>
      </w:r>
      <w:r>
        <w:fldChar w:fldCharType="begin" w:fldLock="1"/>
      </w:r>
      <w:r>
        <w:instrText xml:space="preserve"> PAGEREF _Toc84255106 \h </w:instrText>
      </w:r>
      <w:r>
        <w:fldChar w:fldCharType="separate"/>
      </w:r>
      <w:r>
        <w:t>11</w:t>
      </w:r>
      <w:r>
        <w:fldChar w:fldCharType="end"/>
      </w:r>
    </w:p>
    <w:p w14:paraId="5C7C388E" w14:textId="63059B8F" w:rsidR="001D48A4" w:rsidRPr="00870377" w:rsidRDefault="001D48A4">
      <w:pPr>
        <w:pStyle w:val="TOC3"/>
        <w:rPr>
          <w:rFonts w:ascii="Calibri" w:hAnsi="Calibri"/>
          <w:sz w:val="22"/>
          <w:szCs w:val="22"/>
        </w:rPr>
      </w:pPr>
      <w:r>
        <w:t>4.1.1</w:t>
      </w:r>
      <w:r w:rsidRPr="00870377">
        <w:rPr>
          <w:rFonts w:ascii="Calibri" w:hAnsi="Calibri"/>
          <w:sz w:val="22"/>
          <w:szCs w:val="22"/>
        </w:rPr>
        <w:tab/>
      </w:r>
      <w:r>
        <w:t>Testing of optional functions and procedures</w:t>
      </w:r>
      <w:r>
        <w:tab/>
      </w:r>
      <w:r>
        <w:fldChar w:fldCharType="begin" w:fldLock="1"/>
      </w:r>
      <w:r>
        <w:instrText xml:space="preserve"> PAGEREF _Toc84255107 \h </w:instrText>
      </w:r>
      <w:r>
        <w:fldChar w:fldCharType="separate"/>
      </w:r>
      <w:r>
        <w:t>11</w:t>
      </w:r>
      <w:r>
        <w:fldChar w:fldCharType="end"/>
      </w:r>
    </w:p>
    <w:p w14:paraId="24927994" w14:textId="6603AF62" w:rsidR="001D48A4" w:rsidRPr="00870377" w:rsidRDefault="001D48A4">
      <w:pPr>
        <w:pStyle w:val="TOC2"/>
        <w:rPr>
          <w:rFonts w:ascii="Calibri" w:hAnsi="Calibri"/>
          <w:sz w:val="22"/>
          <w:szCs w:val="22"/>
        </w:rPr>
      </w:pPr>
      <w:r>
        <w:t>4.2</w:t>
      </w:r>
      <w:r w:rsidRPr="00870377">
        <w:rPr>
          <w:rFonts w:ascii="Calibri" w:hAnsi="Calibri"/>
          <w:sz w:val="22"/>
          <w:szCs w:val="22"/>
        </w:rPr>
        <w:tab/>
      </w:r>
      <w:r>
        <w:t>Implicit Testing</w:t>
      </w:r>
      <w:r>
        <w:tab/>
      </w:r>
      <w:r>
        <w:fldChar w:fldCharType="begin" w:fldLock="1"/>
      </w:r>
      <w:r>
        <w:instrText xml:space="preserve"> PAGEREF _Toc84255108 \h </w:instrText>
      </w:r>
      <w:r>
        <w:fldChar w:fldCharType="separate"/>
      </w:r>
      <w:r>
        <w:t>11</w:t>
      </w:r>
      <w:r>
        <w:fldChar w:fldCharType="end"/>
      </w:r>
    </w:p>
    <w:p w14:paraId="224EDC03" w14:textId="6C283D16" w:rsidR="001D48A4" w:rsidRPr="00870377" w:rsidRDefault="001D48A4">
      <w:pPr>
        <w:pStyle w:val="TOC2"/>
        <w:rPr>
          <w:rFonts w:ascii="Calibri" w:hAnsi="Calibri"/>
          <w:sz w:val="22"/>
          <w:szCs w:val="22"/>
        </w:rPr>
      </w:pPr>
      <w:r>
        <w:t>4.3</w:t>
      </w:r>
      <w:r w:rsidRPr="00870377">
        <w:rPr>
          <w:rFonts w:ascii="Calibri" w:hAnsi="Calibri"/>
          <w:sz w:val="22"/>
          <w:szCs w:val="22"/>
        </w:rPr>
        <w:tab/>
      </w:r>
      <w:r>
        <w:t>Conformance Requirements</w:t>
      </w:r>
      <w:r>
        <w:tab/>
      </w:r>
      <w:r>
        <w:fldChar w:fldCharType="begin" w:fldLock="1"/>
      </w:r>
      <w:r>
        <w:instrText xml:space="preserve"> PAGEREF _Toc84255109 \h </w:instrText>
      </w:r>
      <w:r>
        <w:fldChar w:fldCharType="separate"/>
      </w:r>
      <w:r>
        <w:t>11</w:t>
      </w:r>
      <w:r>
        <w:fldChar w:fldCharType="end"/>
      </w:r>
    </w:p>
    <w:p w14:paraId="465B303D" w14:textId="7808565F" w:rsidR="001D48A4" w:rsidRPr="00870377" w:rsidRDefault="001D48A4">
      <w:pPr>
        <w:pStyle w:val="TOC1"/>
        <w:rPr>
          <w:rFonts w:ascii="Calibri" w:hAnsi="Calibri"/>
          <w:szCs w:val="22"/>
        </w:rPr>
      </w:pPr>
      <w:r>
        <w:t>5</w:t>
      </w:r>
      <w:r w:rsidRPr="00870377">
        <w:rPr>
          <w:rFonts w:ascii="Calibri" w:hAnsi="Calibri"/>
          <w:szCs w:val="22"/>
        </w:rPr>
        <w:tab/>
      </w:r>
      <w:r>
        <w:t>Reference Conditions</w:t>
      </w:r>
      <w:r>
        <w:tab/>
      </w:r>
      <w:r>
        <w:fldChar w:fldCharType="begin" w:fldLock="1"/>
      </w:r>
      <w:r>
        <w:instrText xml:space="preserve"> PAGEREF _Toc84255110 \h </w:instrText>
      </w:r>
      <w:r>
        <w:fldChar w:fldCharType="separate"/>
      </w:r>
      <w:r>
        <w:t>11</w:t>
      </w:r>
      <w:r>
        <w:fldChar w:fldCharType="end"/>
      </w:r>
    </w:p>
    <w:p w14:paraId="33566323" w14:textId="4B86891F" w:rsidR="001D48A4" w:rsidRPr="00870377" w:rsidRDefault="001D48A4">
      <w:pPr>
        <w:pStyle w:val="TOC2"/>
        <w:rPr>
          <w:rFonts w:ascii="Calibri" w:hAnsi="Calibri"/>
          <w:sz w:val="22"/>
          <w:szCs w:val="22"/>
        </w:rPr>
      </w:pPr>
      <w:r>
        <w:t>5.1</w:t>
      </w:r>
      <w:r w:rsidRPr="00870377">
        <w:rPr>
          <w:rFonts w:ascii="Calibri" w:hAnsi="Calibri"/>
          <w:sz w:val="22"/>
          <w:szCs w:val="22"/>
        </w:rPr>
        <w:tab/>
      </w:r>
      <w:r>
        <w:t>General</w:t>
      </w:r>
      <w:r>
        <w:tab/>
      </w:r>
      <w:r>
        <w:fldChar w:fldCharType="begin" w:fldLock="1"/>
      </w:r>
      <w:r>
        <w:instrText xml:space="preserve"> PAGEREF _Toc84255111 \h </w:instrText>
      </w:r>
      <w:r>
        <w:fldChar w:fldCharType="separate"/>
      </w:r>
      <w:r>
        <w:t>11</w:t>
      </w:r>
      <w:r>
        <w:fldChar w:fldCharType="end"/>
      </w:r>
    </w:p>
    <w:p w14:paraId="1425FA6D" w14:textId="51E0A834" w:rsidR="001D48A4" w:rsidRPr="00870377" w:rsidRDefault="001D48A4">
      <w:pPr>
        <w:pStyle w:val="TOC2"/>
        <w:rPr>
          <w:rFonts w:ascii="Calibri" w:hAnsi="Calibri"/>
          <w:sz w:val="22"/>
          <w:szCs w:val="22"/>
        </w:rPr>
      </w:pPr>
      <w:r>
        <w:t>5.2</w:t>
      </w:r>
      <w:r w:rsidRPr="00870377">
        <w:rPr>
          <w:rFonts w:ascii="Calibri" w:hAnsi="Calibri"/>
          <w:sz w:val="22"/>
          <w:szCs w:val="22"/>
        </w:rPr>
        <w:tab/>
      </w:r>
      <w:r>
        <w:t>Generic setup procedures</w:t>
      </w:r>
      <w:r>
        <w:tab/>
      </w:r>
      <w:r>
        <w:fldChar w:fldCharType="begin" w:fldLock="1"/>
      </w:r>
      <w:r>
        <w:instrText xml:space="preserve"> PAGEREF _Toc84255112 \h </w:instrText>
      </w:r>
      <w:r>
        <w:fldChar w:fldCharType="separate"/>
      </w:r>
      <w:r>
        <w:t>11</w:t>
      </w:r>
      <w:r>
        <w:fldChar w:fldCharType="end"/>
      </w:r>
    </w:p>
    <w:p w14:paraId="1004F0BB" w14:textId="715ADEB1" w:rsidR="001D48A4" w:rsidRPr="00870377" w:rsidRDefault="001D48A4">
      <w:pPr>
        <w:pStyle w:val="TOC2"/>
        <w:rPr>
          <w:rFonts w:ascii="Calibri" w:hAnsi="Calibri"/>
          <w:sz w:val="22"/>
          <w:szCs w:val="22"/>
        </w:rPr>
      </w:pPr>
      <w:r>
        <w:t>5.3</w:t>
      </w:r>
      <w:r w:rsidRPr="00870377">
        <w:rPr>
          <w:rFonts w:ascii="Calibri" w:hAnsi="Calibri"/>
          <w:sz w:val="22"/>
          <w:szCs w:val="22"/>
        </w:rPr>
        <w:tab/>
      </w:r>
      <w:r>
        <w:t>Transport protocols applied</w:t>
      </w:r>
      <w:r>
        <w:tab/>
      </w:r>
      <w:r>
        <w:fldChar w:fldCharType="begin" w:fldLock="1"/>
      </w:r>
      <w:r>
        <w:instrText xml:space="preserve"> PAGEREF _Toc84255113 \h </w:instrText>
      </w:r>
      <w:r>
        <w:fldChar w:fldCharType="separate"/>
      </w:r>
      <w:r>
        <w:t>11</w:t>
      </w:r>
      <w:r>
        <w:fldChar w:fldCharType="end"/>
      </w:r>
    </w:p>
    <w:p w14:paraId="2893F433" w14:textId="51A9F253" w:rsidR="001D48A4" w:rsidRPr="00870377" w:rsidRDefault="001D48A4">
      <w:pPr>
        <w:pStyle w:val="TOC1"/>
        <w:rPr>
          <w:rFonts w:ascii="Calibri" w:hAnsi="Calibri"/>
          <w:szCs w:val="22"/>
        </w:rPr>
      </w:pPr>
      <w:r>
        <w:t>6</w:t>
      </w:r>
      <w:r w:rsidRPr="00870377">
        <w:rPr>
          <w:rFonts w:ascii="Calibri" w:hAnsi="Calibri"/>
          <w:szCs w:val="22"/>
        </w:rPr>
        <w:tab/>
      </w:r>
      <w:r>
        <w:t>Registration</w:t>
      </w:r>
      <w:r>
        <w:tab/>
      </w:r>
      <w:r>
        <w:fldChar w:fldCharType="begin" w:fldLock="1"/>
      </w:r>
      <w:r>
        <w:instrText xml:space="preserve"> PAGEREF _Toc84255114 \h </w:instrText>
      </w:r>
      <w:r>
        <w:fldChar w:fldCharType="separate"/>
      </w:r>
      <w:r>
        <w:t>12</w:t>
      </w:r>
      <w:r>
        <w:fldChar w:fldCharType="end"/>
      </w:r>
    </w:p>
    <w:p w14:paraId="4F0C2031" w14:textId="6D369F95" w:rsidR="001D48A4" w:rsidRPr="00870377" w:rsidRDefault="001D48A4">
      <w:pPr>
        <w:pStyle w:val="TOC2"/>
        <w:rPr>
          <w:rFonts w:ascii="Calibri" w:hAnsi="Calibri"/>
          <w:sz w:val="22"/>
          <w:szCs w:val="22"/>
        </w:rPr>
      </w:pPr>
      <w:r w:rsidRPr="0007640D">
        <w:rPr>
          <w:rFonts w:eastAsia="MS Gothic"/>
        </w:rPr>
        <w:t>6.1</w:t>
      </w:r>
      <w:r w:rsidRPr="00870377">
        <w:rPr>
          <w:rFonts w:ascii="Calibri" w:hAnsi="Calibri"/>
          <w:sz w:val="22"/>
          <w:szCs w:val="22"/>
        </w:rPr>
        <w:tab/>
      </w:r>
      <w:r w:rsidRPr="0007640D">
        <w:rPr>
          <w:rFonts w:eastAsia="MS Gothic"/>
        </w:rPr>
        <w:t>Initial Registration / 5GS</w:t>
      </w:r>
      <w:r>
        <w:tab/>
      </w:r>
      <w:r>
        <w:fldChar w:fldCharType="begin" w:fldLock="1"/>
      </w:r>
      <w:r>
        <w:instrText xml:space="preserve"> PAGEREF _Toc84255115 \h </w:instrText>
      </w:r>
      <w:r>
        <w:fldChar w:fldCharType="separate"/>
      </w:r>
      <w:r>
        <w:t>12</w:t>
      </w:r>
      <w:r>
        <w:fldChar w:fldCharType="end"/>
      </w:r>
    </w:p>
    <w:p w14:paraId="1F3BE593" w14:textId="2D7B4497" w:rsidR="001D48A4" w:rsidRPr="00870377" w:rsidRDefault="001D48A4">
      <w:pPr>
        <w:pStyle w:val="TOC2"/>
        <w:rPr>
          <w:rFonts w:ascii="Calibri" w:hAnsi="Calibri"/>
          <w:sz w:val="22"/>
          <w:szCs w:val="22"/>
        </w:rPr>
      </w:pPr>
      <w:r w:rsidRPr="0007640D">
        <w:rPr>
          <w:rFonts w:eastAsia="MS Gothic"/>
        </w:rPr>
        <w:t>6.2</w:t>
      </w:r>
      <w:r w:rsidRPr="00870377">
        <w:rPr>
          <w:rFonts w:ascii="Calibri" w:hAnsi="Calibri"/>
          <w:sz w:val="22"/>
          <w:szCs w:val="22"/>
        </w:rPr>
        <w:tab/>
      </w:r>
      <w:r w:rsidRPr="0007640D">
        <w:rPr>
          <w:rFonts w:eastAsia="MS Gothic"/>
        </w:rPr>
        <w:t>Initial Registration Failures / 5GS</w:t>
      </w:r>
      <w:r>
        <w:tab/>
      </w:r>
      <w:r>
        <w:fldChar w:fldCharType="begin" w:fldLock="1"/>
      </w:r>
      <w:r>
        <w:instrText xml:space="preserve"> PAGEREF _Toc84255116 \h </w:instrText>
      </w:r>
      <w:r>
        <w:fldChar w:fldCharType="separate"/>
      </w:r>
      <w:r>
        <w:t>23</w:t>
      </w:r>
      <w:r>
        <w:fldChar w:fldCharType="end"/>
      </w:r>
    </w:p>
    <w:p w14:paraId="57E2EFD9" w14:textId="04587DC8" w:rsidR="001D48A4" w:rsidRPr="00870377" w:rsidRDefault="001D48A4">
      <w:pPr>
        <w:pStyle w:val="TOC2"/>
        <w:rPr>
          <w:rFonts w:ascii="Calibri" w:hAnsi="Calibri"/>
          <w:sz w:val="22"/>
          <w:szCs w:val="22"/>
        </w:rPr>
      </w:pPr>
      <w:r w:rsidRPr="0007640D">
        <w:rPr>
          <w:rFonts w:eastAsia="MS Gothic"/>
        </w:rPr>
        <w:t>6.3</w:t>
      </w:r>
      <w:r w:rsidRPr="00870377">
        <w:rPr>
          <w:rFonts w:ascii="Calibri" w:hAnsi="Calibri"/>
          <w:sz w:val="22"/>
          <w:szCs w:val="22"/>
        </w:rPr>
        <w:tab/>
      </w:r>
      <w:r w:rsidRPr="0007640D">
        <w:rPr>
          <w:rFonts w:eastAsia="MS Gothic"/>
        </w:rPr>
        <w:t>Re-Registration Scenarios / 5GS</w:t>
      </w:r>
      <w:r>
        <w:tab/>
      </w:r>
      <w:r>
        <w:fldChar w:fldCharType="begin" w:fldLock="1"/>
      </w:r>
      <w:r>
        <w:instrText xml:space="preserve"> PAGEREF _Toc84255117 \h </w:instrText>
      </w:r>
      <w:r>
        <w:fldChar w:fldCharType="separate"/>
      </w:r>
      <w:r>
        <w:t>27</w:t>
      </w:r>
      <w:r>
        <w:fldChar w:fldCharType="end"/>
      </w:r>
    </w:p>
    <w:p w14:paraId="3818418F" w14:textId="02B4CB51" w:rsidR="001D48A4" w:rsidRPr="00870377" w:rsidRDefault="001D48A4">
      <w:pPr>
        <w:pStyle w:val="TOC2"/>
        <w:rPr>
          <w:rFonts w:ascii="Calibri" w:hAnsi="Calibri"/>
          <w:sz w:val="22"/>
          <w:szCs w:val="22"/>
        </w:rPr>
      </w:pPr>
      <w:r w:rsidRPr="0007640D">
        <w:rPr>
          <w:rFonts w:eastAsia="MS Gothic"/>
        </w:rPr>
        <w:t>6.4</w:t>
      </w:r>
      <w:r w:rsidRPr="00870377">
        <w:rPr>
          <w:rFonts w:ascii="Calibri" w:hAnsi="Calibri"/>
          <w:sz w:val="22"/>
          <w:szCs w:val="22"/>
        </w:rPr>
        <w:tab/>
      </w:r>
      <w:r w:rsidRPr="0007640D">
        <w:rPr>
          <w:rFonts w:eastAsia="MS Gothic"/>
        </w:rPr>
        <w:t>De-Registration Scenarios / 5GS</w:t>
      </w:r>
      <w:r>
        <w:tab/>
      </w:r>
      <w:r>
        <w:fldChar w:fldCharType="begin" w:fldLock="1"/>
      </w:r>
      <w:r>
        <w:instrText xml:space="preserve"> PAGEREF _Toc84255118 \h </w:instrText>
      </w:r>
      <w:r>
        <w:fldChar w:fldCharType="separate"/>
      </w:r>
      <w:r>
        <w:t>34</w:t>
      </w:r>
      <w:r>
        <w:fldChar w:fldCharType="end"/>
      </w:r>
    </w:p>
    <w:p w14:paraId="1597C9BE" w14:textId="12DCF3F3" w:rsidR="001D48A4" w:rsidRPr="00870377" w:rsidRDefault="001D48A4">
      <w:pPr>
        <w:pStyle w:val="TOC2"/>
        <w:rPr>
          <w:rFonts w:ascii="Calibri" w:hAnsi="Calibri"/>
          <w:sz w:val="22"/>
          <w:szCs w:val="22"/>
        </w:rPr>
      </w:pPr>
      <w:r w:rsidRPr="0007640D">
        <w:rPr>
          <w:rFonts w:eastAsia="MS Gothic"/>
        </w:rPr>
        <w:t>6.5</w:t>
      </w:r>
      <w:r w:rsidRPr="00870377">
        <w:rPr>
          <w:rFonts w:ascii="Calibri" w:hAnsi="Calibri"/>
          <w:sz w:val="22"/>
          <w:szCs w:val="22"/>
        </w:rPr>
        <w:tab/>
      </w:r>
      <w:r w:rsidRPr="0007640D">
        <w:rPr>
          <w:rFonts w:eastAsia="MS Gothic"/>
        </w:rPr>
        <w:t>Void</w:t>
      </w:r>
      <w:r>
        <w:tab/>
      </w:r>
      <w:r>
        <w:fldChar w:fldCharType="begin" w:fldLock="1"/>
      </w:r>
      <w:r>
        <w:instrText xml:space="preserve"> PAGEREF _Toc84255119 \h </w:instrText>
      </w:r>
      <w:r>
        <w:fldChar w:fldCharType="separate"/>
      </w:r>
      <w:r>
        <w:t>41</w:t>
      </w:r>
      <w:r>
        <w:fldChar w:fldCharType="end"/>
      </w:r>
    </w:p>
    <w:p w14:paraId="7B2339BD" w14:textId="3700988F" w:rsidR="001D48A4" w:rsidRPr="00870377" w:rsidRDefault="001D48A4">
      <w:pPr>
        <w:pStyle w:val="TOC2"/>
        <w:rPr>
          <w:rFonts w:ascii="Calibri" w:hAnsi="Calibri"/>
          <w:sz w:val="22"/>
          <w:szCs w:val="22"/>
        </w:rPr>
      </w:pPr>
      <w:r w:rsidRPr="0007640D">
        <w:rPr>
          <w:rFonts w:eastAsia="MS Gothic"/>
        </w:rPr>
        <w:t>6.6</w:t>
      </w:r>
      <w:r w:rsidRPr="00870377">
        <w:rPr>
          <w:rFonts w:ascii="Calibri" w:hAnsi="Calibri"/>
          <w:sz w:val="22"/>
          <w:szCs w:val="22"/>
        </w:rPr>
        <w:tab/>
      </w:r>
      <w:r w:rsidRPr="0007640D">
        <w:rPr>
          <w:rFonts w:eastAsia="MS Gothic"/>
        </w:rPr>
        <w:t>Re-Registration after capability update / 5GS</w:t>
      </w:r>
      <w:r>
        <w:tab/>
      </w:r>
      <w:r>
        <w:fldChar w:fldCharType="begin" w:fldLock="1"/>
      </w:r>
      <w:r>
        <w:instrText xml:space="preserve"> PAGEREF _Toc84255120 \h </w:instrText>
      </w:r>
      <w:r>
        <w:fldChar w:fldCharType="separate"/>
      </w:r>
      <w:r>
        <w:t>42</w:t>
      </w:r>
      <w:r>
        <w:fldChar w:fldCharType="end"/>
      </w:r>
    </w:p>
    <w:p w14:paraId="116AFEF3" w14:textId="0D5C9721" w:rsidR="001D48A4" w:rsidRPr="00870377" w:rsidRDefault="001D48A4">
      <w:pPr>
        <w:pStyle w:val="TOC2"/>
        <w:rPr>
          <w:rFonts w:ascii="Calibri" w:hAnsi="Calibri"/>
          <w:sz w:val="22"/>
          <w:szCs w:val="22"/>
        </w:rPr>
      </w:pPr>
      <w:r w:rsidRPr="0007640D">
        <w:rPr>
          <w:rFonts w:eastAsia="MS Gothic"/>
        </w:rPr>
        <w:t>6.7</w:t>
      </w:r>
      <w:r w:rsidRPr="00870377">
        <w:rPr>
          <w:rFonts w:ascii="Calibri" w:hAnsi="Calibri"/>
          <w:sz w:val="22"/>
          <w:szCs w:val="22"/>
        </w:rPr>
        <w:tab/>
      </w:r>
      <w:r w:rsidRPr="0007640D">
        <w:rPr>
          <w:rFonts w:eastAsia="MS Gothic"/>
        </w:rPr>
        <w:t>Authentication / MAC Parameter Invalid / Only two consecutive invalid challenges / 5GS</w:t>
      </w:r>
      <w:r>
        <w:tab/>
      </w:r>
      <w:r>
        <w:fldChar w:fldCharType="begin" w:fldLock="1"/>
      </w:r>
      <w:r>
        <w:instrText xml:space="preserve"> PAGEREF _Toc84255121 \h </w:instrText>
      </w:r>
      <w:r>
        <w:fldChar w:fldCharType="separate"/>
      </w:r>
      <w:r>
        <w:t>44</w:t>
      </w:r>
      <w:r>
        <w:fldChar w:fldCharType="end"/>
      </w:r>
    </w:p>
    <w:p w14:paraId="50C36A59" w14:textId="2B24958D" w:rsidR="001D48A4" w:rsidRPr="00870377" w:rsidRDefault="001D48A4">
      <w:pPr>
        <w:pStyle w:val="TOC2"/>
        <w:rPr>
          <w:rFonts w:ascii="Calibri" w:hAnsi="Calibri"/>
          <w:sz w:val="22"/>
          <w:szCs w:val="22"/>
        </w:rPr>
      </w:pPr>
      <w:r w:rsidRPr="0007640D">
        <w:rPr>
          <w:rFonts w:eastAsia="MS Gothic"/>
        </w:rPr>
        <w:t>6.8</w:t>
      </w:r>
      <w:r w:rsidRPr="00870377">
        <w:rPr>
          <w:rFonts w:ascii="Calibri" w:hAnsi="Calibri"/>
          <w:sz w:val="22"/>
          <w:szCs w:val="22"/>
        </w:rPr>
        <w:tab/>
      </w:r>
      <w:r w:rsidRPr="0007640D">
        <w:rPr>
          <w:rFonts w:eastAsia="MS Gothic"/>
        </w:rPr>
        <w:t>Authentication / Security-Server missing / SQN out of range / 5GS</w:t>
      </w:r>
      <w:r>
        <w:tab/>
      </w:r>
      <w:r>
        <w:fldChar w:fldCharType="begin" w:fldLock="1"/>
      </w:r>
      <w:r>
        <w:instrText xml:space="preserve"> PAGEREF _Toc84255122 \h </w:instrText>
      </w:r>
      <w:r>
        <w:fldChar w:fldCharType="separate"/>
      </w:r>
      <w:r>
        <w:t>48</w:t>
      </w:r>
      <w:r>
        <w:fldChar w:fldCharType="end"/>
      </w:r>
    </w:p>
    <w:p w14:paraId="73D3A967" w14:textId="5350498E" w:rsidR="001D48A4" w:rsidRPr="00870377" w:rsidRDefault="001D48A4">
      <w:pPr>
        <w:pStyle w:val="TOC2"/>
        <w:rPr>
          <w:rFonts w:ascii="Calibri" w:hAnsi="Calibri"/>
          <w:sz w:val="22"/>
          <w:szCs w:val="22"/>
        </w:rPr>
      </w:pPr>
      <w:r w:rsidRPr="0007640D">
        <w:rPr>
          <w:rFonts w:eastAsia="MS Gothic"/>
        </w:rPr>
        <w:t>6.9</w:t>
      </w:r>
      <w:r w:rsidRPr="00870377">
        <w:rPr>
          <w:rFonts w:ascii="Calibri" w:hAnsi="Calibri"/>
          <w:sz w:val="22"/>
          <w:szCs w:val="22"/>
        </w:rPr>
        <w:tab/>
      </w:r>
      <w:r w:rsidRPr="0007640D">
        <w:rPr>
          <w:rFonts w:eastAsia="MS Gothic"/>
        </w:rPr>
        <w:t>Subscription / 503 Service Unavailable / 5GS</w:t>
      </w:r>
      <w:r>
        <w:tab/>
      </w:r>
      <w:r>
        <w:fldChar w:fldCharType="begin" w:fldLock="1"/>
      </w:r>
      <w:r>
        <w:instrText xml:space="preserve"> PAGEREF _Toc84255123 \h </w:instrText>
      </w:r>
      <w:r>
        <w:fldChar w:fldCharType="separate"/>
      </w:r>
      <w:r>
        <w:t>52</w:t>
      </w:r>
      <w:r>
        <w:fldChar w:fldCharType="end"/>
      </w:r>
    </w:p>
    <w:p w14:paraId="1A16C2CA" w14:textId="74339907" w:rsidR="001D48A4" w:rsidRPr="00870377" w:rsidRDefault="001D48A4">
      <w:pPr>
        <w:pStyle w:val="TOC1"/>
        <w:rPr>
          <w:rFonts w:ascii="Calibri" w:hAnsi="Calibri"/>
          <w:szCs w:val="22"/>
        </w:rPr>
      </w:pPr>
      <w:r w:rsidRPr="0007640D">
        <w:rPr>
          <w:rFonts w:eastAsia="MS Gothic"/>
        </w:rPr>
        <w:t>7</w:t>
      </w:r>
      <w:r w:rsidRPr="00870377">
        <w:rPr>
          <w:rFonts w:ascii="Calibri" w:hAnsi="Calibri"/>
          <w:szCs w:val="22"/>
        </w:rPr>
        <w:tab/>
      </w:r>
      <w:r w:rsidRPr="0007640D">
        <w:rPr>
          <w:rFonts w:eastAsia="MS Gothic"/>
        </w:rPr>
        <w:t>Call Control</w:t>
      </w:r>
      <w:r>
        <w:tab/>
      </w:r>
      <w:r>
        <w:fldChar w:fldCharType="begin" w:fldLock="1"/>
      </w:r>
      <w:r>
        <w:instrText xml:space="preserve"> PAGEREF _Toc84255124 \h </w:instrText>
      </w:r>
      <w:r>
        <w:fldChar w:fldCharType="separate"/>
      </w:r>
      <w:r>
        <w:t>54</w:t>
      </w:r>
      <w:r>
        <w:fldChar w:fldCharType="end"/>
      </w:r>
    </w:p>
    <w:p w14:paraId="763B8849" w14:textId="50619FA2" w:rsidR="001D48A4" w:rsidRPr="00870377" w:rsidRDefault="001D48A4">
      <w:pPr>
        <w:pStyle w:val="TOC2"/>
        <w:rPr>
          <w:rFonts w:ascii="Calibri" w:hAnsi="Calibri"/>
          <w:sz w:val="22"/>
          <w:szCs w:val="22"/>
        </w:rPr>
      </w:pPr>
      <w:r w:rsidRPr="0007640D">
        <w:rPr>
          <w:rFonts w:eastAsia="MS Gothic"/>
        </w:rPr>
        <w:t>7.1</w:t>
      </w:r>
      <w:r w:rsidRPr="00870377">
        <w:rPr>
          <w:rFonts w:ascii="Calibri" w:hAnsi="Calibri"/>
          <w:sz w:val="22"/>
          <w:szCs w:val="22"/>
        </w:rPr>
        <w:tab/>
      </w:r>
      <w:r w:rsidRPr="0007640D">
        <w:rPr>
          <w:rFonts w:eastAsia="MS Gothic"/>
        </w:rPr>
        <w:t>MTSI MO Voice Call / 503 Service Unavailable / 5GS</w:t>
      </w:r>
      <w:r>
        <w:tab/>
      </w:r>
      <w:r>
        <w:fldChar w:fldCharType="begin" w:fldLock="1"/>
      </w:r>
      <w:r>
        <w:instrText xml:space="preserve"> PAGEREF _Toc84255125 \h </w:instrText>
      </w:r>
      <w:r>
        <w:fldChar w:fldCharType="separate"/>
      </w:r>
      <w:r>
        <w:t>54</w:t>
      </w:r>
      <w:r>
        <w:fldChar w:fldCharType="end"/>
      </w:r>
    </w:p>
    <w:p w14:paraId="64E84E9B" w14:textId="0A499313" w:rsidR="001D48A4" w:rsidRPr="00870377" w:rsidRDefault="001D48A4">
      <w:pPr>
        <w:pStyle w:val="TOC2"/>
        <w:rPr>
          <w:rFonts w:ascii="Calibri" w:hAnsi="Calibri"/>
          <w:sz w:val="22"/>
          <w:szCs w:val="22"/>
        </w:rPr>
      </w:pPr>
      <w:r w:rsidRPr="0007640D">
        <w:rPr>
          <w:rFonts w:eastAsia="MS Gothic"/>
        </w:rPr>
        <w:t>7.2</w:t>
      </w:r>
      <w:r w:rsidRPr="00870377">
        <w:rPr>
          <w:rFonts w:ascii="Calibri" w:hAnsi="Calibri"/>
          <w:sz w:val="22"/>
          <w:szCs w:val="22"/>
        </w:rPr>
        <w:tab/>
      </w:r>
      <w:r w:rsidRPr="0007640D">
        <w:rPr>
          <w:rFonts w:eastAsia="MS Gothic"/>
        </w:rPr>
        <w:t>MTSI MO Voice Call / 504 Server Time-out / 5GS</w:t>
      </w:r>
      <w:r>
        <w:tab/>
      </w:r>
      <w:r>
        <w:fldChar w:fldCharType="begin" w:fldLock="1"/>
      </w:r>
      <w:r>
        <w:instrText xml:space="preserve"> PAGEREF _Toc84255126 \h </w:instrText>
      </w:r>
      <w:r>
        <w:fldChar w:fldCharType="separate"/>
      </w:r>
      <w:r>
        <w:t>57</w:t>
      </w:r>
      <w:r>
        <w:fldChar w:fldCharType="end"/>
      </w:r>
    </w:p>
    <w:p w14:paraId="3F1C7457" w14:textId="005B5976" w:rsidR="001D48A4" w:rsidRPr="00870377" w:rsidRDefault="001D48A4">
      <w:pPr>
        <w:pStyle w:val="TOC2"/>
        <w:rPr>
          <w:rFonts w:ascii="Calibri" w:hAnsi="Calibri"/>
          <w:sz w:val="22"/>
          <w:szCs w:val="22"/>
        </w:rPr>
      </w:pPr>
      <w:r w:rsidRPr="0007640D">
        <w:rPr>
          <w:rFonts w:eastAsia="MS Gothic"/>
        </w:rPr>
        <w:t>7.4</w:t>
      </w:r>
      <w:r w:rsidRPr="00870377">
        <w:rPr>
          <w:rFonts w:ascii="Calibri" w:hAnsi="Calibri"/>
          <w:sz w:val="22"/>
          <w:szCs w:val="22"/>
        </w:rPr>
        <w:tab/>
      </w:r>
      <w:r w:rsidRPr="0007640D">
        <w:rPr>
          <w:rFonts w:eastAsia="MS Gothic"/>
        </w:rPr>
        <w:t>MTSI MO Voice Call with preconditions at both originating and terminating UE / 5GS</w:t>
      </w:r>
      <w:r>
        <w:tab/>
      </w:r>
      <w:r>
        <w:fldChar w:fldCharType="begin" w:fldLock="1"/>
      </w:r>
      <w:r>
        <w:instrText xml:space="preserve"> PAGEREF _Toc84255127 \h </w:instrText>
      </w:r>
      <w:r>
        <w:fldChar w:fldCharType="separate"/>
      </w:r>
      <w:r>
        <w:t>60</w:t>
      </w:r>
      <w:r>
        <w:fldChar w:fldCharType="end"/>
      </w:r>
    </w:p>
    <w:p w14:paraId="41A7F3E3" w14:textId="74C4E46B" w:rsidR="001D48A4" w:rsidRPr="00870377" w:rsidRDefault="001D48A4">
      <w:pPr>
        <w:pStyle w:val="TOC2"/>
        <w:rPr>
          <w:rFonts w:ascii="Calibri" w:hAnsi="Calibri"/>
          <w:sz w:val="22"/>
          <w:szCs w:val="22"/>
        </w:rPr>
      </w:pPr>
      <w:r w:rsidRPr="0007640D">
        <w:rPr>
          <w:rFonts w:eastAsia="MS Gothic"/>
        </w:rPr>
        <w:t>7.5</w:t>
      </w:r>
      <w:r w:rsidRPr="00870377">
        <w:rPr>
          <w:rFonts w:ascii="Calibri" w:hAnsi="Calibri"/>
          <w:sz w:val="22"/>
          <w:szCs w:val="22"/>
        </w:rPr>
        <w:tab/>
      </w:r>
      <w:r w:rsidRPr="0007640D">
        <w:rPr>
          <w:rFonts w:eastAsia="MS Gothic"/>
        </w:rPr>
        <w:t>MTSI MO Voice Call without preconditions at both originating UE and terminating UE / 5GS</w:t>
      </w:r>
      <w:r>
        <w:tab/>
      </w:r>
      <w:r>
        <w:fldChar w:fldCharType="begin" w:fldLock="1"/>
      </w:r>
      <w:r>
        <w:instrText xml:space="preserve"> PAGEREF _Toc84255128 \h </w:instrText>
      </w:r>
      <w:r>
        <w:fldChar w:fldCharType="separate"/>
      </w:r>
      <w:r>
        <w:t>70</w:t>
      </w:r>
      <w:r>
        <w:fldChar w:fldCharType="end"/>
      </w:r>
    </w:p>
    <w:p w14:paraId="634433D7" w14:textId="37EF9B0D" w:rsidR="001D48A4" w:rsidRPr="00870377" w:rsidRDefault="001D48A4">
      <w:pPr>
        <w:pStyle w:val="TOC2"/>
        <w:rPr>
          <w:rFonts w:ascii="Calibri" w:hAnsi="Calibri"/>
          <w:sz w:val="22"/>
          <w:szCs w:val="22"/>
        </w:rPr>
      </w:pPr>
      <w:r w:rsidRPr="0007640D">
        <w:rPr>
          <w:rFonts w:eastAsia="MS Gothic"/>
        </w:rPr>
        <w:t>7.6</w:t>
      </w:r>
      <w:r w:rsidRPr="00870377">
        <w:rPr>
          <w:rFonts w:ascii="Calibri" w:hAnsi="Calibri"/>
          <w:sz w:val="22"/>
          <w:szCs w:val="22"/>
        </w:rPr>
        <w:tab/>
      </w:r>
      <w:r w:rsidRPr="0007640D">
        <w:rPr>
          <w:rFonts w:eastAsia="MS Gothic"/>
        </w:rPr>
        <w:t>MTSI MT Voice Call with preconditions at both originating UE and terminating UE / 5GS</w:t>
      </w:r>
      <w:r>
        <w:tab/>
      </w:r>
      <w:r>
        <w:fldChar w:fldCharType="begin" w:fldLock="1"/>
      </w:r>
      <w:r>
        <w:instrText xml:space="preserve"> PAGEREF _Toc84255129 \h </w:instrText>
      </w:r>
      <w:r>
        <w:fldChar w:fldCharType="separate"/>
      </w:r>
      <w:r>
        <w:t>73</w:t>
      </w:r>
      <w:r>
        <w:fldChar w:fldCharType="end"/>
      </w:r>
    </w:p>
    <w:p w14:paraId="4A8599EB" w14:textId="48053435" w:rsidR="001D48A4" w:rsidRPr="00870377" w:rsidRDefault="001D48A4">
      <w:pPr>
        <w:pStyle w:val="TOC2"/>
        <w:rPr>
          <w:rFonts w:ascii="Calibri" w:hAnsi="Calibri"/>
          <w:sz w:val="22"/>
          <w:szCs w:val="22"/>
        </w:rPr>
      </w:pPr>
      <w:r w:rsidRPr="0007640D">
        <w:rPr>
          <w:rFonts w:eastAsia="MS Gothic"/>
        </w:rPr>
        <w:t>7.7</w:t>
      </w:r>
      <w:r w:rsidRPr="00870377">
        <w:rPr>
          <w:rFonts w:ascii="Calibri" w:hAnsi="Calibri"/>
          <w:sz w:val="22"/>
          <w:szCs w:val="22"/>
        </w:rPr>
        <w:tab/>
      </w:r>
      <w:r w:rsidRPr="0007640D">
        <w:rPr>
          <w:rFonts w:eastAsia="MS Gothic"/>
        </w:rPr>
        <w:t>MTSI MT Voice Call without preconditions at both originating UE and terminating UE / 5GS</w:t>
      </w:r>
      <w:r>
        <w:tab/>
      </w:r>
      <w:r>
        <w:fldChar w:fldCharType="begin" w:fldLock="1"/>
      </w:r>
      <w:r>
        <w:instrText xml:space="preserve"> PAGEREF _Toc84255130 \h </w:instrText>
      </w:r>
      <w:r>
        <w:fldChar w:fldCharType="separate"/>
      </w:r>
      <w:r>
        <w:t>76</w:t>
      </w:r>
      <w:r>
        <w:fldChar w:fldCharType="end"/>
      </w:r>
    </w:p>
    <w:p w14:paraId="026EABE9" w14:textId="2B407A14" w:rsidR="001D48A4" w:rsidRPr="00870377" w:rsidRDefault="001D48A4">
      <w:pPr>
        <w:pStyle w:val="TOC2"/>
        <w:rPr>
          <w:rFonts w:ascii="Calibri" w:hAnsi="Calibri"/>
          <w:sz w:val="22"/>
          <w:szCs w:val="22"/>
        </w:rPr>
      </w:pPr>
      <w:r w:rsidRPr="0007640D">
        <w:rPr>
          <w:rFonts w:eastAsia="MS Gothic"/>
        </w:rPr>
        <w:t>7.8</w:t>
      </w:r>
      <w:r w:rsidRPr="00870377">
        <w:rPr>
          <w:rFonts w:ascii="Calibri" w:hAnsi="Calibri"/>
          <w:sz w:val="22"/>
          <w:szCs w:val="22"/>
        </w:rPr>
        <w:tab/>
      </w:r>
      <w:r w:rsidRPr="0007640D">
        <w:rPr>
          <w:rFonts w:eastAsia="MS Gothic"/>
        </w:rPr>
        <w:t>MTSI MT Voice Call without preconditions at originating UE and with preconditions at terminating UE / 5GS</w:t>
      </w:r>
      <w:r>
        <w:tab/>
      </w:r>
      <w:r>
        <w:fldChar w:fldCharType="begin" w:fldLock="1"/>
      </w:r>
      <w:r>
        <w:instrText xml:space="preserve"> PAGEREF _Toc84255131 \h </w:instrText>
      </w:r>
      <w:r>
        <w:fldChar w:fldCharType="separate"/>
      </w:r>
      <w:r>
        <w:t>78</w:t>
      </w:r>
      <w:r>
        <w:fldChar w:fldCharType="end"/>
      </w:r>
    </w:p>
    <w:p w14:paraId="6AC5AD75" w14:textId="4240DFCF" w:rsidR="001D48A4" w:rsidRPr="00870377" w:rsidRDefault="001D48A4">
      <w:pPr>
        <w:pStyle w:val="TOC2"/>
        <w:rPr>
          <w:rFonts w:ascii="Calibri" w:hAnsi="Calibri"/>
          <w:sz w:val="22"/>
          <w:szCs w:val="22"/>
        </w:rPr>
      </w:pPr>
      <w:r w:rsidRPr="0007640D">
        <w:rPr>
          <w:rFonts w:eastAsia="MS Gothic"/>
        </w:rPr>
        <w:t>7.9</w:t>
      </w:r>
      <w:r w:rsidRPr="00870377">
        <w:rPr>
          <w:rFonts w:ascii="Calibri" w:hAnsi="Calibri"/>
          <w:sz w:val="22"/>
          <w:szCs w:val="22"/>
        </w:rPr>
        <w:tab/>
      </w:r>
      <w:r w:rsidRPr="0007640D">
        <w:rPr>
          <w:rFonts w:eastAsia="MS Gothic"/>
        </w:rPr>
        <w:t>MTSI MT Voice Call with preconditions at originating UE and without preconditions at terminating UE / 5GS</w:t>
      </w:r>
      <w:r>
        <w:tab/>
      </w:r>
      <w:r>
        <w:fldChar w:fldCharType="begin" w:fldLock="1"/>
      </w:r>
      <w:r>
        <w:instrText xml:space="preserve"> PAGEREF _Toc84255132 \h </w:instrText>
      </w:r>
      <w:r>
        <w:fldChar w:fldCharType="separate"/>
      </w:r>
      <w:r>
        <w:t>80</w:t>
      </w:r>
      <w:r>
        <w:fldChar w:fldCharType="end"/>
      </w:r>
    </w:p>
    <w:p w14:paraId="3C9C5AF7" w14:textId="5875266C" w:rsidR="001D48A4" w:rsidRPr="00870377" w:rsidRDefault="001D48A4">
      <w:pPr>
        <w:pStyle w:val="TOC2"/>
        <w:rPr>
          <w:rFonts w:ascii="Calibri" w:hAnsi="Calibri"/>
          <w:sz w:val="22"/>
          <w:szCs w:val="22"/>
        </w:rPr>
      </w:pPr>
      <w:r w:rsidRPr="0007640D">
        <w:rPr>
          <w:rFonts w:eastAsia="MS Gothic"/>
        </w:rPr>
        <w:t>7.10</w:t>
      </w:r>
      <w:r w:rsidRPr="00870377">
        <w:rPr>
          <w:rFonts w:ascii="Calibri" w:hAnsi="Calibri"/>
          <w:sz w:val="22"/>
          <w:szCs w:val="22"/>
        </w:rPr>
        <w:tab/>
      </w:r>
      <w:r w:rsidRPr="0007640D">
        <w:rPr>
          <w:rFonts w:eastAsia="MS Gothic"/>
        </w:rPr>
        <w:t>MTSI MT Voice call without preconditions and without SDP offer in MT INVITE / 5GS</w:t>
      </w:r>
      <w:r>
        <w:tab/>
      </w:r>
      <w:r>
        <w:fldChar w:fldCharType="begin" w:fldLock="1"/>
      </w:r>
      <w:r>
        <w:instrText xml:space="preserve"> PAGEREF _Toc84255133 \h </w:instrText>
      </w:r>
      <w:r>
        <w:fldChar w:fldCharType="separate"/>
      </w:r>
      <w:r>
        <w:t>82</w:t>
      </w:r>
      <w:r>
        <w:fldChar w:fldCharType="end"/>
      </w:r>
    </w:p>
    <w:p w14:paraId="555A9111" w14:textId="25589946" w:rsidR="001D48A4" w:rsidRPr="00870377" w:rsidRDefault="001D48A4">
      <w:pPr>
        <w:pStyle w:val="TOC2"/>
        <w:rPr>
          <w:rFonts w:ascii="Calibri" w:hAnsi="Calibri"/>
          <w:sz w:val="22"/>
          <w:szCs w:val="22"/>
        </w:rPr>
      </w:pPr>
      <w:r w:rsidRPr="0007640D">
        <w:rPr>
          <w:rFonts w:eastAsia="MS Gothic"/>
        </w:rPr>
        <w:t>7.11</w:t>
      </w:r>
      <w:r w:rsidRPr="00870377">
        <w:rPr>
          <w:rFonts w:ascii="Calibri" w:hAnsi="Calibri"/>
          <w:sz w:val="22"/>
          <w:szCs w:val="22"/>
        </w:rPr>
        <w:tab/>
      </w:r>
      <w:r w:rsidRPr="0007640D">
        <w:rPr>
          <w:rFonts w:eastAsia="MS Gothic"/>
        </w:rPr>
        <w:t>MTSI MT Voice call without preconditions at terminating UE and originating UE requiring them / 5GS</w:t>
      </w:r>
      <w:r>
        <w:tab/>
      </w:r>
      <w:r>
        <w:fldChar w:fldCharType="begin" w:fldLock="1"/>
      </w:r>
      <w:r>
        <w:instrText xml:space="preserve"> PAGEREF _Toc84255134 \h </w:instrText>
      </w:r>
      <w:r>
        <w:fldChar w:fldCharType="separate"/>
      </w:r>
      <w:r>
        <w:t>88</w:t>
      </w:r>
      <w:r>
        <w:fldChar w:fldCharType="end"/>
      </w:r>
    </w:p>
    <w:p w14:paraId="0E7C2321" w14:textId="4D8D5058" w:rsidR="001D48A4" w:rsidRPr="00870377" w:rsidRDefault="001D48A4">
      <w:pPr>
        <w:pStyle w:val="TOC2"/>
        <w:rPr>
          <w:rFonts w:ascii="Calibri" w:hAnsi="Calibri"/>
          <w:sz w:val="22"/>
          <w:szCs w:val="22"/>
        </w:rPr>
      </w:pPr>
      <w:r w:rsidRPr="0007640D">
        <w:rPr>
          <w:rFonts w:eastAsia="Wingdings"/>
        </w:rPr>
        <w:t>7.12</w:t>
      </w:r>
      <w:r w:rsidRPr="00870377">
        <w:rPr>
          <w:rFonts w:ascii="Calibri" w:hAnsi="Calibri"/>
          <w:sz w:val="22"/>
          <w:szCs w:val="22"/>
        </w:rPr>
        <w:tab/>
      </w:r>
      <w:r w:rsidRPr="0007640D">
        <w:rPr>
          <w:rFonts w:eastAsia="Wingdings"/>
        </w:rPr>
        <w:t>MTSI MO Voice Call with preconditions at originating UE and without preconditions at terminating UE / 5GS</w:t>
      </w:r>
      <w:r>
        <w:tab/>
      </w:r>
      <w:r>
        <w:fldChar w:fldCharType="begin" w:fldLock="1"/>
      </w:r>
      <w:r>
        <w:instrText xml:space="preserve"> PAGEREF _Toc84255135 \h </w:instrText>
      </w:r>
      <w:r>
        <w:fldChar w:fldCharType="separate"/>
      </w:r>
      <w:r>
        <w:t>90</w:t>
      </w:r>
      <w:r>
        <w:fldChar w:fldCharType="end"/>
      </w:r>
    </w:p>
    <w:p w14:paraId="4B5C5652" w14:textId="1A87DFDA" w:rsidR="001D48A4" w:rsidRPr="00870377" w:rsidRDefault="001D48A4">
      <w:pPr>
        <w:pStyle w:val="TOC2"/>
        <w:rPr>
          <w:rFonts w:ascii="Calibri" w:hAnsi="Calibri"/>
          <w:sz w:val="22"/>
          <w:szCs w:val="22"/>
        </w:rPr>
      </w:pPr>
      <w:r>
        <w:t>7.13</w:t>
      </w:r>
      <w:r w:rsidRPr="00870377">
        <w:rPr>
          <w:rFonts w:ascii="Calibri" w:hAnsi="Calibri"/>
          <w:sz w:val="22"/>
          <w:szCs w:val="22"/>
        </w:rPr>
        <w:tab/>
      </w:r>
      <w:r>
        <w:t>MTSI MT Voice Call with RTCP disabled / 5GS</w:t>
      </w:r>
      <w:r>
        <w:tab/>
      </w:r>
      <w:r>
        <w:fldChar w:fldCharType="begin" w:fldLock="1"/>
      </w:r>
      <w:r>
        <w:instrText xml:space="preserve"> PAGEREF _Toc84255136 \h </w:instrText>
      </w:r>
      <w:r>
        <w:fldChar w:fldCharType="separate"/>
      </w:r>
      <w:r>
        <w:t>92</w:t>
      </w:r>
      <w:r>
        <w:fldChar w:fldCharType="end"/>
      </w:r>
    </w:p>
    <w:p w14:paraId="30685D82" w14:textId="05D3BA11" w:rsidR="001D48A4" w:rsidRPr="00870377" w:rsidRDefault="001D48A4">
      <w:pPr>
        <w:pStyle w:val="TOC2"/>
        <w:rPr>
          <w:rFonts w:ascii="Calibri" w:hAnsi="Calibri"/>
          <w:sz w:val="22"/>
          <w:szCs w:val="22"/>
        </w:rPr>
      </w:pPr>
      <w:r w:rsidRPr="0007640D">
        <w:rPr>
          <w:rFonts w:eastAsia="MS Gothic"/>
        </w:rPr>
        <w:t>7.14</w:t>
      </w:r>
      <w:r w:rsidRPr="00870377">
        <w:rPr>
          <w:rFonts w:ascii="Calibri" w:hAnsi="Calibri"/>
          <w:sz w:val="22"/>
          <w:szCs w:val="22"/>
        </w:rPr>
        <w:tab/>
      </w:r>
      <w:r w:rsidRPr="0007640D">
        <w:rPr>
          <w:rFonts w:eastAsia="MS Gothic"/>
        </w:rPr>
        <w:t>MTSI MO Video Call with preconditions at both originating and terminating UE / 5GS</w:t>
      </w:r>
      <w:r>
        <w:tab/>
      </w:r>
      <w:r>
        <w:fldChar w:fldCharType="begin" w:fldLock="1"/>
      </w:r>
      <w:r>
        <w:instrText xml:space="preserve"> PAGEREF _Toc84255137 \h </w:instrText>
      </w:r>
      <w:r>
        <w:fldChar w:fldCharType="separate"/>
      </w:r>
      <w:r>
        <w:t>94</w:t>
      </w:r>
      <w:r>
        <w:fldChar w:fldCharType="end"/>
      </w:r>
    </w:p>
    <w:p w14:paraId="2ED81646" w14:textId="1C9ADCAA" w:rsidR="001D48A4" w:rsidRPr="00870377" w:rsidRDefault="001D48A4">
      <w:pPr>
        <w:pStyle w:val="TOC2"/>
        <w:rPr>
          <w:rFonts w:ascii="Calibri" w:hAnsi="Calibri"/>
          <w:sz w:val="22"/>
          <w:szCs w:val="22"/>
        </w:rPr>
      </w:pPr>
      <w:r>
        <w:t>7.15</w:t>
      </w:r>
      <w:r w:rsidRPr="00870377">
        <w:rPr>
          <w:rFonts w:ascii="Calibri" w:hAnsi="Calibri"/>
          <w:sz w:val="22"/>
          <w:szCs w:val="22"/>
        </w:rPr>
        <w:tab/>
      </w:r>
      <w:r>
        <w:t>MTSI MO Video call without preconditions at both originating UE and terminating UE / 5GS</w:t>
      </w:r>
      <w:r>
        <w:tab/>
      </w:r>
      <w:r>
        <w:fldChar w:fldCharType="begin" w:fldLock="1"/>
      </w:r>
      <w:r>
        <w:instrText xml:space="preserve"> PAGEREF _Toc84255138 \h </w:instrText>
      </w:r>
      <w:r>
        <w:fldChar w:fldCharType="separate"/>
      </w:r>
      <w:r>
        <w:t>98</w:t>
      </w:r>
      <w:r>
        <w:fldChar w:fldCharType="end"/>
      </w:r>
    </w:p>
    <w:p w14:paraId="32DB514C" w14:textId="3665074C" w:rsidR="001D48A4" w:rsidRPr="00870377" w:rsidRDefault="001D48A4">
      <w:pPr>
        <w:pStyle w:val="TOC2"/>
        <w:rPr>
          <w:rFonts w:ascii="Calibri" w:hAnsi="Calibri"/>
          <w:sz w:val="22"/>
          <w:szCs w:val="22"/>
        </w:rPr>
      </w:pPr>
      <w:r>
        <w:t>7.16</w:t>
      </w:r>
      <w:r w:rsidRPr="00870377">
        <w:rPr>
          <w:rFonts w:ascii="Calibri" w:hAnsi="Calibri"/>
          <w:sz w:val="22"/>
          <w:szCs w:val="22"/>
        </w:rPr>
        <w:tab/>
      </w:r>
      <w:r>
        <w:t>MTSI MT Video call with preconditions at both originating UE and terminating UE / 5GS</w:t>
      </w:r>
      <w:r>
        <w:tab/>
      </w:r>
      <w:r>
        <w:fldChar w:fldCharType="begin" w:fldLock="1"/>
      </w:r>
      <w:r>
        <w:instrText xml:space="preserve"> PAGEREF _Toc84255139 \h </w:instrText>
      </w:r>
      <w:r>
        <w:fldChar w:fldCharType="separate"/>
      </w:r>
      <w:r>
        <w:t>103</w:t>
      </w:r>
      <w:r>
        <w:fldChar w:fldCharType="end"/>
      </w:r>
    </w:p>
    <w:p w14:paraId="22CAB098" w14:textId="053C401E" w:rsidR="001D48A4" w:rsidRPr="00870377" w:rsidRDefault="001D48A4">
      <w:pPr>
        <w:pStyle w:val="TOC2"/>
        <w:rPr>
          <w:rFonts w:ascii="Calibri" w:hAnsi="Calibri"/>
          <w:sz w:val="22"/>
          <w:szCs w:val="22"/>
        </w:rPr>
      </w:pPr>
      <w:r>
        <w:t>7.17</w:t>
      </w:r>
      <w:r w:rsidRPr="00870377">
        <w:rPr>
          <w:rFonts w:ascii="Calibri" w:hAnsi="Calibri"/>
          <w:sz w:val="22"/>
          <w:szCs w:val="22"/>
        </w:rPr>
        <w:tab/>
      </w:r>
      <w:r>
        <w:t>MTSI MT Video call without preconditions at both originating UE and terminating UE / 5GS</w:t>
      </w:r>
      <w:r>
        <w:tab/>
      </w:r>
      <w:r>
        <w:fldChar w:fldCharType="begin" w:fldLock="1"/>
      </w:r>
      <w:r>
        <w:instrText xml:space="preserve"> PAGEREF _Toc84255140 \h </w:instrText>
      </w:r>
      <w:r>
        <w:fldChar w:fldCharType="separate"/>
      </w:r>
      <w:r>
        <w:t>109</w:t>
      </w:r>
      <w:r>
        <w:fldChar w:fldCharType="end"/>
      </w:r>
    </w:p>
    <w:p w14:paraId="54E584D8" w14:textId="5029BEF5" w:rsidR="001D48A4" w:rsidRPr="00870377" w:rsidRDefault="001D48A4">
      <w:pPr>
        <w:pStyle w:val="TOC2"/>
        <w:rPr>
          <w:rFonts w:ascii="Calibri" w:hAnsi="Calibri"/>
          <w:sz w:val="22"/>
          <w:szCs w:val="22"/>
        </w:rPr>
      </w:pPr>
      <w:r w:rsidRPr="0007640D">
        <w:rPr>
          <w:rFonts w:eastAsia="MS Gothic"/>
        </w:rPr>
        <w:t>7.18</w:t>
      </w:r>
      <w:r w:rsidRPr="00870377">
        <w:rPr>
          <w:rFonts w:ascii="Calibri" w:hAnsi="Calibri"/>
          <w:sz w:val="22"/>
          <w:szCs w:val="22"/>
        </w:rPr>
        <w:tab/>
      </w:r>
      <w:r w:rsidRPr="0007640D">
        <w:rPr>
          <w:rFonts w:eastAsia="MS Gothic"/>
        </w:rPr>
        <w:t>MTSI MO Voice Call / EVS / AMR-WB / 5GS</w:t>
      </w:r>
      <w:r>
        <w:tab/>
      </w:r>
      <w:r>
        <w:fldChar w:fldCharType="begin" w:fldLock="1"/>
      </w:r>
      <w:r>
        <w:instrText xml:space="preserve"> PAGEREF _Toc84255141 \h </w:instrText>
      </w:r>
      <w:r>
        <w:fldChar w:fldCharType="separate"/>
      </w:r>
      <w:r>
        <w:t>114</w:t>
      </w:r>
      <w:r>
        <w:fldChar w:fldCharType="end"/>
      </w:r>
    </w:p>
    <w:p w14:paraId="04263335" w14:textId="77214719" w:rsidR="001D48A4" w:rsidRPr="00870377" w:rsidRDefault="001D48A4">
      <w:pPr>
        <w:pStyle w:val="TOC2"/>
        <w:rPr>
          <w:rFonts w:ascii="Calibri" w:hAnsi="Calibri"/>
          <w:sz w:val="22"/>
          <w:szCs w:val="22"/>
        </w:rPr>
      </w:pPr>
      <w:r w:rsidRPr="0007640D">
        <w:rPr>
          <w:rFonts w:eastAsia="MS Gothic"/>
        </w:rPr>
        <w:t>7.19</w:t>
      </w:r>
      <w:r w:rsidRPr="00870377">
        <w:rPr>
          <w:rFonts w:ascii="Calibri" w:hAnsi="Calibri"/>
          <w:sz w:val="22"/>
          <w:szCs w:val="22"/>
        </w:rPr>
        <w:tab/>
      </w:r>
      <w:r w:rsidRPr="0007640D">
        <w:rPr>
          <w:rFonts w:eastAsia="MS Gothic"/>
        </w:rPr>
        <w:t>MTSI MT Voice Call / EVS / AMR-WB IO mode / 5GS</w:t>
      </w:r>
      <w:r>
        <w:tab/>
      </w:r>
      <w:r>
        <w:fldChar w:fldCharType="begin" w:fldLock="1"/>
      </w:r>
      <w:r>
        <w:instrText xml:space="preserve"> PAGEREF _Toc84255142 \h </w:instrText>
      </w:r>
      <w:r>
        <w:fldChar w:fldCharType="separate"/>
      </w:r>
      <w:r>
        <w:t>126</w:t>
      </w:r>
      <w:r>
        <w:fldChar w:fldCharType="end"/>
      </w:r>
    </w:p>
    <w:p w14:paraId="48871879" w14:textId="2F7124B2" w:rsidR="001D48A4" w:rsidRPr="00870377" w:rsidRDefault="001D48A4">
      <w:pPr>
        <w:pStyle w:val="TOC2"/>
        <w:rPr>
          <w:rFonts w:ascii="Calibri" w:hAnsi="Calibri"/>
          <w:sz w:val="22"/>
          <w:szCs w:val="22"/>
        </w:rPr>
      </w:pPr>
      <w:r>
        <w:t>7.20</w:t>
      </w:r>
      <w:r w:rsidRPr="00870377">
        <w:rPr>
          <w:rFonts w:ascii="Calibri" w:hAnsi="Calibri"/>
          <w:sz w:val="22"/>
          <w:szCs w:val="22"/>
        </w:rPr>
        <w:tab/>
      </w:r>
      <w:r>
        <w:t>MTSI MO Voice Call / add video and remove video / with preconditions at both originating UE and terminating UE / 5GS</w:t>
      </w:r>
      <w:r>
        <w:tab/>
      </w:r>
      <w:r>
        <w:fldChar w:fldCharType="begin" w:fldLock="1"/>
      </w:r>
      <w:r>
        <w:instrText xml:space="preserve"> PAGEREF _Toc84255143 \h </w:instrText>
      </w:r>
      <w:r>
        <w:fldChar w:fldCharType="separate"/>
      </w:r>
      <w:r>
        <w:t>133</w:t>
      </w:r>
      <w:r>
        <w:fldChar w:fldCharType="end"/>
      </w:r>
    </w:p>
    <w:p w14:paraId="01C2B7D9" w14:textId="2F6DC576" w:rsidR="001D48A4" w:rsidRPr="00870377" w:rsidRDefault="001D48A4">
      <w:pPr>
        <w:pStyle w:val="TOC2"/>
        <w:rPr>
          <w:rFonts w:ascii="Calibri" w:hAnsi="Calibri"/>
          <w:sz w:val="22"/>
          <w:szCs w:val="22"/>
        </w:rPr>
      </w:pPr>
      <w:r>
        <w:lastRenderedPageBreak/>
        <w:t>7.21</w:t>
      </w:r>
      <w:r w:rsidRPr="00870377">
        <w:rPr>
          <w:rFonts w:ascii="Calibri" w:hAnsi="Calibri"/>
          <w:sz w:val="22"/>
          <w:szCs w:val="22"/>
        </w:rPr>
        <w:tab/>
      </w:r>
      <w:r>
        <w:t>MTSI MO Voice Call / add video and remove video / without preconditions at both originating UE and terminating UE / 5GS</w:t>
      </w:r>
      <w:r>
        <w:tab/>
      </w:r>
      <w:r>
        <w:fldChar w:fldCharType="begin" w:fldLock="1"/>
      </w:r>
      <w:r>
        <w:instrText xml:space="preserve"> PAGEREF _Toc84255144 \h </w:instrText>
      </w:r>
      <w:r>
        <w:fldChar w:fldCharType="separate"/>
      </w:r>
      <w:r>
        <w:t>143</w:t>
      </w:r>
      <w:r>
        <w:fldChar w:fldCharType="end"/>
      </w:r>
    </w:p>
    <w:p w14:paraId="2613A3CD" w14:textId="015C5F63" w:rsidR="001D48A4" w:rsidRPr="00870377" w:rsidRDefault="001D48A4">
      <w:pPr>
        <w:pStyle w:val="TOC2"/>
        <w:rPr>
          <w:rFonts w:ascii="Calibri" w:hAnsi="Calibri"/>
          <w:sz w:val="22"/>
          <w:szCs w:val="22"/>
        </w:rPr>
      </w:pPr>
      <w:r w:rsidRPr="0007640D">
        <w:rPr>
          <w:rFonts w:eastAsia="MS Gothic"/>
        </w:rPr>
        <w:t>7.22</w:t>
      </w:r>
      <w:r w:rsidRPr="00870377">
        <w:rPr>
          <w:rFonts w:ascii="Calibri" w:hAnsi="Calibri"/>
          <w:sz w:val="22"/>
          <w:szCs w:val="22"/>
        </w:rPr>
        <w:tab/>
      </w:r>
      <w:r w:rsidRPr="0007640D">
        <w:rPr>
          <w:rFonts w:eastAsia="MS Gothic"/>
        </w:rPr>
        <w:t>MTSI MT Voice Call / add video and remove video / with preconditions at both originating UE and terminating UE / 5GS</w:t>
      </w:r>
      <w:r>
        <w:tab/>
      </w:r>
      <w:r>
        <w:fldChar w:fldCharType="begin" w:fldLock="1"/>
      </w:r>
      <w:r>
        <w:instrText xml:space="preserve"> PAGEREF _Toc84255145 \h </w:instrText>
      </w:r>
      <w:r>
        <w:fldChar w:fldCharType="separate"/>
      </w:r>
      <w:r>
        <w:t>150</w:t>
      </w:r>
      <w:r>
        <w:fldChar w:fldCharType="end"/>
      </w:r>
    </w:p>
    <w:p w14:paraId="5A7FAA24" w14:textId="50C7110B" w:rsidR="001D48A4" w:rsidRPr="00870377" w:rsidRDefault="001D48A4">
      <w:pPr>
        <w:pStyle w:val="TOC2"/>
        <w:rPr>
          <w:rFonts w:ascii="Calibri" w:hAnsi="Calibri"/>
          <w:sz w:val="22"/>
          <w:szCs w:val="22"/>
        </w:rPr>
      </w:pPr>
      <w:r>
        <w:t>7.23</w:t>
      </w:r>
      <w:r w:rsidRPr="00870377">
        <w:rPr>
          <w:rFonts w:ascii="Calibri" w:hAnsi="Calibri"/>
          <w:sz w:val="22"/>
          <w:szCs w:val="22"/>
        </w:rPr>
        <w:tab/>
      </w:r>
      <w:r>
        <w:t>MTSI MT Voice Call / add video and remove video / without preconditions at both originating UE and terminating UE / 5GS</w:t>
      </w:r>
      <w:r>
        <w:tab/>
      </w:r>
      <w:r>
        <w:fldChar w:fldCharType="begin" w:fldLock="1"/>
      </w:r>
      <w:r>
        <w:instrText xml:space="preserve"> PAGEREF _Toc84255146 \h </w:instrText>
      </w:r>
      <w:r>
        <w:fldChar w:fldCharType="separate"/>
      </w:r>
      <w:r>
        <w:t>157</w:t>
      </w:r>
      <w:r>
        <w:fldChar w:fldCharType="end"/>
      </w:r>
    </w:p>
    <w:p w14:paraId="6EAF2089" w14:textId="41D00A8F" w:rsidR="001D48A4" w:rsidRPr="00870377" w:rsidRDefault="001D48A4">
      <w:pPr>
        <w:pStyle w:val="TOC2"/>
        <w:rPr>
          <w:rFonts w:ascii="Calibri" w:hAnsi="Calibri"/>
          <w:sz w:val="22"/>
          <w:szCs w:val="22"/>
        </w:rPr>
      </w:pPr>
      <w:r>
        <w:t>7.24</w:t>
      </w:r>
      <w:r w:rsidRPr="00870377">
        <w:rPr>
          <w:rFonts w:ascii="Calibri" w:hAnsi="Calibri"/>
          <w:sz w:val="22"/>
          <w:szCs w:val="22"/>
        </w:rPr>
        <w:tab/>
      </w:r>
      <w:r>
        <w:t>Forking / UE receives two responses and one CANCEL request / 5GS</w:t>
      </w:r>
      <w:r>
        <w:tab/>
      </w:r>
      <w:r>
        <w:fldChar w:fldCharType="begin" w:fldLock="1"/>
      </w:r>
      <w:r>
        <w:instrText xml:space="preserve"> PAGEREF _Toc84255147 \h </w:instrText>
      </w:r>
      <w:r>
        <w:fldChar w:fldCharType="separate"/>
      </w:r>
      <w:r>
        <w:t>163</w:t>
      </w:r>
      <w:r>
        <w:fldChar w:fldCharType="end"/>
      </w:r>
    </w:p>
    <w:p w14:paraId="4F801277" w14:textId="3C8E0325" w:rsidR="001D48A4" w:rsidRPr="00870377" w:rsidRDefault="001D48A4">
      <w:pPr>
        <w:pStyle w:val="TOC2"/>
        <w:rPr>
          <w:rFonts w:ascii="Calibri" w:hAnsi="Calibri"/>
          <w:sz w:val="22"/>
          <w:szCs w:val="22"/>
        </w:rPr>
      </w:pPr>
      <w:r w:rsidRPr="0007640D">
        <w:rPr>
          <w:rFonts w:eastAsia="MS Gothic"/>
        </w:rPr>
        <w:t>7.25</w:t>
      </w:r>
      <w:r w:rsidRPr="00870377">
        <w:rPr>
          <w:rFonts w:ascii="Calibri" w:hAnsi="Calibri"/>
          <w:sz w:val="22"/>
          <w:szCs w:val="22"/>
        </w:rPr>
        <w:tab/>
      </w:r>
      <w:r w:rsidRPr="0007640D">
        <w:rPr>
          <w:rFonts w:eastAsia="MS Gothic"/>
        </w:rPr>
        <w:t>MTSI MT Voice Call without SDP offer in INVITE / 5GS</w:t>
      </w:r>
      <w:r>
        <w:tab/>
      </w:r>
      <w:r>
        <w:fldChar w:fldCharType="begin" w:fldLock="1"/>
      </w:r>
      <w:r>
        <w:instrText xml:space="preserve"> PAGEREF _Toc84255148 \h </w:instrText>
      </w:r>
      <w:r>
        <w:fldChar w:fldCharType="separate"/>
      </w:r>
      <w:r>
        <w:t>167</w:t>
      </w:r>
      <w:r>
        <w:fldChar w:fldCharType="end"/>
      </w:r>
    </w:p>
    <w:p w14:paraId="7F51523E" w14:textId="252FCBB9" w:rsidR="001D48A4" w:rsidRPr="00870377" w:rsidRDefault="001D48A4">
      <w:pPr>
        <w:pStyle w:val="TOC2"/>
        <w:rPr>
          <w:rFonts w:ascii="Calibri" w:hAnsi="Calibri"/>
          <w:sz w:val="22"/>
          <w:szCs w:val="22"/>
        </w:rPr>
      </w:pPr>
      <w:r w:rsidRPr="0007640D">
        <w:rPr>
          <w:rFonts w:eastAsia="Wingdings"/>
        </w:rPr>
        <w:t>7.26</w:t>
      </w:r>
      <w:r w:rsidRPr="00870377">
        <w:rPr>
          <w:rFonts w:ascii="Calibri" w:hAnsi="Calibri"/>
          <w:sz w:val="22"/>
          <w:szCs w:val="22"/>
        </w:rPr>
        <w:tab/>
      </w:r>
      <w:r w:rsidRPr="0007640D">
        <w:rPr>
          <w:rFonts w:eastAsia="Wingdings"/>
        </w:rPr>
        <w:t>Mobile Originating CAT / Forking Model / 5GS</w:t>
      </w:r>
      <w:r>
        <w:tab/>
      </w:r>
      <w:r>
        <w:fldChar w:fldCharType="begin" w:fldLock="1"/>
      </w:r>
      <w:r>
        <w:instrText xml:space="preserve"> PAGEREF _Toc84255149 \h </w:instrText>
      </w:r>
      <w:r>
        <w:fldChar w:fldCharType="separate"/>
      </w:r>
      <w:r>
        <w:t>177</w:t>
      </w:r>
      <w:r>
        <w:fldChar w:fldCharType="end"/>
      </w:r>
    </w:p>
    <w:p w14:paraId="6DCD0DC1" w14:textId="1EC87ACC" w:rsidR="001D48A4" w:rsidRPr="00870377" w:rsidRDefault="001D48A4">
      <w:pPr>
        <w:pStyle w:val="TOC2"/>
        <w:rPr>
          <w:rFonts w:ascii="Calibri" w:hAnsi="Calibri"/>
          <w:sz w:val="22"/>
          <w:szCs w:val="22"/>
        </w:rPr>
      </w:pPr>
      <w:r w:rsidRPr="0007640D">
        <w:rPr>
          <w:rFonts w:eastAsia="Wingdings"/>
        </w:rPr>
        <w:t>7.27</w:t>
      </w:r>
      <w:r w:rsidRPr="00870377">
        <w:rPr>
          <w:rFonts w:ascii="Calibri" w:hAnsi="Calibri"/>
          <w:sz w:val="22"/>
          <w:szCs w:val="22"/>
        </w:rPr>
        <w:tab/>
      </w:r>
      <w:r w:rsidRPr="0007640D">
        <w:rPr>
          <w:rFonts w:eastAsia="Wingdings"/>
        </w:rPr>
        <w:t>Session Timer / MO Call / UE is able to refresh the session / 5GS</w:t>
      </w:r>
      <w:r>
        <w:tab/>
      </w:r>
      <w:r>
        <w:fldChar w:fldCharType="begin" w:fldLock="1"/>
      </w:r>
      <w:r>
        <w:instrText xml:space="preserve"> PAGEREF _Toc84255150 \h </w:instrText>
      </w:r>
      <w:r>
        <w:fldChar w:fldCharType="separate"/>
      </w:r>
      <w:r>
        <w:t>181</w:t>
      </w:r>
      <w:r>
        <w:fldChar w:fldCharType="end"/>
      </w:r>
    </w:p>
    <w:p w14:paraId="6E95A16B" w14:textId="1F175B32" w:rsidR="001D48A4" w:rsidRPr="00870377" w:rsidRDefault="001D48A4">
      <w:pPr>
        <w:pStyle w:val="TOC2"/>
        <w:rPr>
          <w:rFonts w:ascii="Calibri" w:hAnsi="Calibri"/>
          <w:sz w:val="22"/>
          <w:szCs w:val="22"/>
        </w:rPr>
      </w:pPr>
      <w:r w:rsidRPr="0007640D">
        <w:rPr>
          <w:rFonts w:eastAsia="Wingdings"/>
        </w:rPr>
        <w:t>7.28</w:t>
      </w:r>
      <w:r w:rsidRPr="00870377">
        <w:rPr>
          <w:rFonts w:ascii="Calibri" w:hAnsi="Calibri"/>
          <w:sz w:val="22"/>
          <w:szCs w:val="22"/>
        </w:rPr>
        <w:tab/>
      </w:r>
      <w:r w:rsidRPr="0007640D">
        <w:rPr>
          <w:rFonts w:eastAsia="Wingdings"/>
        </w:rPr>
        <w:t>Session Timer / MO Call / Remote end is refresher / 5GS</w:t>
      </w:r>
      <w:r>
        <w:tab/>
      </w:r>
      <w:r>
        <w:fldChar w:fldCharType="begin" w:fldLock="1"/>
      </w:r>
      <w:r>
        <w:instrText xml:space="preserve"> PAGEREF _Toc84255151 \h </w:instrText>
      </w:r>
      <w:r>
        <w:fldChar w:fldCharType="separate"/>
      </w:r>
      <w:r>
        <w:t>186</w:t>
      </w:r>
      <w:r>
        <w:fldChar w:fldCharType="end"/>
      </w:r>
    </w:p>
    <w:p w14:paraId="7D5E6CE5" w14:textId="17FA2642" w:rsidR="001D48A4" w:rsidRPr="00870377" w:rsidRDefault="001D48A4">
      <w:pPr>
        <w:pStyle w:val="TOC2"/>
        <w:rPr>
          <w:rFonts w:ascii="Calibri" w:hAnsi="Calibri"/>
          <w:sz w:val="22"/>
          <w:szCs w:val="22"/>
        </w:rPr>
      </w:pPr>
      <w:r w:rsidRPr="0007640D">
        <w:rPr>
          <w:rFonts w:eastAsia="Wingdings"/>
        </w:rPr>
        <w:t>7.29</w:t>
      </w:r>
      <w:r w:rsidRPr="00870377">
        <w:rPr>
          <w:rFonts w:ascii="Calibri" w:hAnsi="Calibri"/>
          <w:sz w:val="22"/>
          <w:szCs w:val="22"/>
        </w:rPr>
        <w:tab/>
      </w:r>
      <w:r w:rsidRPr="0007640D">
        <w:rPr>
          <w:rFonts w:eastAsia="Wingdings"/>
        </w:rPr>
        <w:t>Session Timer / MO Call / Remote end does not support Session Timer / 5GS</w:t>
      </w:r>
      <w:r>
        <w:tab/>
      </w:r>
      <w:r>
        <w:fldChar w:fldCharType="begin" w:fldLock="1"/>
      </w:r>
      <w:r>
        <w:instrText xml:space="preserve"> PAGEREF _Toc84255152 \h </w:instrText>
      </w:r>
      <w:r>
        <w:fldChar w:fldCharType="separate"/>
      </w:r>
      <w:r>
        <w:t>189</w:t>
      </w:r>
      <w:r>
        <w:fldChar w:fldCharType="end"/>
      </w:r>
    </w:p>
    <w:p w14:paraId="2A84841B" w14:textId="66B5CB1B" w:rsidR="001D48A4" w:rsidRPr="00870377" w:rsidRDefault="001D48A4">
      <w:pPr>
        <w:pStyle w:val="TOC2"/>
        <w:rPr>
          <w:rFonts w:ascii="Calibri" w:hAnsi="Calibri"/>
          <w:sz w:val="22"/>
          <w:szCs w:val="22"/>
        </w:rPr>
      </w:pPr>
      <w:r w:rsidRPr="0007640D">
        <w:rPr>
          <w:rFonts w:eastAsia="Wingdings"/>
        </w:rPr>
        <w:t>7.30</w:t>
      </w:r>
      <w:r w:rsidRPr="00870377">
        <w:rPr>
          <w:rFonts w:ascii="Calibri" w:hAnsi="Calibri"/>
          <w:sz w:val="22"/>
          <w:szCs w:val="22"/>
        </w:rPr>
        <w:tab/>
      </w:r>
      <w:r w:rsidRPr="0007640D">
        <w:rPr>
          <w:rFonts w:eastAsia="Wingdings"/>
        </w:rPr>
        <w:t>Session Timer / MO Call / Remote end supports but does not use Session Timer / 5GS</w:t>
      </w:r>
      <w:r>
        <w:tab/>
      </w:r>
      <w:r>
        <w:fldChar w:fldCharType="begin" w:fldLock="1"/>
      </w:r>
      <w:r>
        <w:instrText xml:space="preserve"> PAGEREF _Toc84255153 \h </w:instrText>
      </w:r>
      <w:r>
        <w:fldChar w:fldCharType="separate"/>
      </w:r>
      <w:r>
        <w:t>192</w:t>
      </w:r>
      <w:r>
        <w:fldChar w:fldCharType="end"/>
      </w:r>
    </w:p>
    <w:p w14:paraId="38CCBD7A" w14:textId="7B5F25D2" w:rsidR="001D48A4" w:rsidRPr="00870377" w:rsidRDefault="001D48A4">
      <w:pPr>
        <w:pStyle w:val="TOC2"/>
        <w:rPr>
          <w:rFonts w:ascii="Calibri" w:hAnsi="Calibri"/>
          <w:sz w:val="22"/>
          <w:szCs w:val="22"/>
        </w:rPr>
      </w:pPr>
      <w:r w:rsidRPr="0007640D">
        <w:rPr>
          <w:rFonts w:eastAsia="Wingdings"/>
        </w:rPr>
        <w:t>7.31</w:t>
      </w:r>
      <w:r w:rsidRPr="00870377">
        <w:rPr>
          <w:rFonts w:ascii="Calibri" w:hAnsi="Calibri"/>
          <w:sz w:val="22"/>
          <w:szCs w:val="22"/>
        </w:rPr>
        <w:tab/>
      </w:r>
      <w:r w:rsidRPr="0007640D">
        <w:rPr>
          <w:rFonts w:eastAsia="Wingdings"/>
        </w:rPr>
        <w:t>Session Timer / MT Call / Remote end supports but does not send Session-Expires / 5GS</w:t>
      </w:r>
      <w:r>
        <w:tab/>
      </w:r>
      <w:r>
        <w:fldChar w:fldCharType="begin" w:fldLock="1"/>
      </w:r>
      <w:r>
        <w:instrText xml:space="preserve"> PAGEREF _Toc84255154 \h </w:instrText>
      </w:r>
      <w:r>
        <w:fldChar w:fldCharType="separate"/>
      </w:r>
      <w:r>
        <w:t>195</w:t>
      </w:r>
      <w:r>
        <w:fldChar w:fldCharType="end"/>
      </w:r>
    </w:p>
    <w:p w14:paraId="218DB79B" w14:textId="3CB1B8AE" w:rsidR="001D48A4" w:rsidRPr="00870377" w:rsidRDefault="001D48A4">
      <w:pPr>
        <w:pStyle w:val="TOC2"/>
        <w:rPr>
          <w:rFonts w:ascii="Calibri" w:hAnsi="Calibri"/>
          <w:sz w:val="22"/>
          <w:szCs w:val="22"/>
        </w:rPr>
      </w:pPr>
      <w:r w:rsidRPr="0007640D">
        <w:rPr>
          <w:rFonts w:eastAsia="Wingdings"/>
        </w:rPr>
        <w:t>7.32</w:t>
      </w:r>
      <w:r w:rsidRPr="00870377">
        <w:rPr>
          <w:rFonts w:ascii="Calibri" w:hAnsi="Calibri"/>
          <w:sz w:val="22"/>
          <w:szCs w:val="22"/>
        </w:rPr>
        <w:tab/>
      </w:r>
      <w:r w:rsidRPr="0007640D">
        <w:rPr>
          <w:rFonts w:eastAsia="Wingdings"/>
        </w:rPr>
        <w:t>Session Timer / MT Call / Remote end sends Session-Expires but does not choose refresher / 5GS</w:t>
      </w:r>
      <w:r>
        <w:tab/>
      </w:r>
      <w:r>
        <w:fldChar w:fldCharType="begin" w:fldLock="1"/>
      </w:r>
      <w:r>
        <w:instrText xml:space="preserve"> PAGEREF _Toc84255155 \h </w:instrText>
      </w:r>
      <w:r>
        <w:fldChar w:fldCharType="separate"/>
      </w:r>
      <w:r>
        <w:t>198</w:t>
      </w:r>
      <w:r>
        <w:fldChar w:fldCharType="end"/>
      </w:r>
    </w:p>
    <w:p w14:paraId="54C97752" w14:textId="5EC4F20C" w:rsidR="001D48A4" w:rsidRPr="00870377" w:rsidRDefault="001D48A4">
      <w:pPr>
        <w:pStyle w:val="TOC2"/>
        <w:rPr>
          <w:rFonts w:ascii="Calibri" w:hAnsi="Calibri"/>
          <w:sz w:val="22"/>
          <w:szCs w:val="22"/>
        </w:rPr>
      </w:pPr>
      <w:r w:rsidRPr="0007640D">
        <w:rPr>
          <w:rFonts w:eastAsia="Wingdings"/>
        </w:rPr>
        <w:t>7.33</w:t>
      </w:r>
      <w:r w:rsidRPr="00870377">
        <w:rPr>
          <w:rFonts w:ascii="Calibri" w:hAnsi="Calibri"/>
          <w:sz w:val="22"/>
          <w:szCs w:val="22"/>
        </w:rPr>
        <w:tab/>
      </w:r>
      <w:r w:rsidRPr="0007640D">
        <w:rPr>
          <w:rFonts w:eastAsia="Wingdings"/>
        </w:rPr>
        <w:t>Session Timer / MT Call / Remote end chooses UE as refresher / 5GS</w:t>
      </w:r>
      <w:r>
        <w:tab/>
      </w:r>
      <w:r>
        <w:fldChar w:fldCharType="begin" w:fldLock="1"/>
      </w:r>
      <w:r>
        <w:instrText xml:space="preserve"> PAGEREF _Toc84255156 \h </w:instrText>
      </w:r>
      <w:r>
        <w:fldChar w:fldCharType="separate"/>
      </w:r>
      <w:r>
        <w:t>201</w:t>
      </w:r>
      <w:r>
        <w:fldChar w:fldCharType="end"/>
      </w:r>
    </w:p>
    <w:p w14:paraId="4FF35F9A" w14:textId="3C6A7FB6" w:rsidR="001D48A4" w:rsidRPr="00870377" w:rsidRDefault="001D48A4">
      <w:pPr>
        <w:pStyle w:val="TOC2"/>
        <w:rPr>
          <w:rFonts w:ascii="Calibri" w:hAnsi="Calibri"/>
          <w:sz w:val="22"/>
          <w:szCs w:val="22"/>
        </w:rPr>
      </w:pPr>
      <w:r w:rsidRPr="0007640D">
        <w:rPr>
          <w:rFonts w:eastAsia="Wingdings"/>
        </w:rPr>
        <w:t>7.34</w:t>
      </w:r>
      <w:r w:rsidRPr="00870377">
        <w:rPr>
          <w:rFonts w:ascii="Calibri" w:hAnsi="Calibri"/>
          <w:sz w:val="22"/>
          <w:szCs w:val="22"/>
        </w:rPr>
        <w:tab/>
      </w:r>
      <w:r w:rsidRPr="0007640D">
        <w:rPr>
          <w:rFonts w:eastAsia="Wingdings"/>
        </w:rPr>
        <w:t>Session Timer / MT Call / Remote end does not support Session Timer / 5GS</w:t>
      </w:r>
      <w:r>
        <w:tab/>
      </w:r>
      <w:r>
        <w:fldChar w:fldCharType="begin" w:fldLock="1"/>
      </w:r>
      <w:r>
        <w:instrText xml:space="preserve"> PAGEREF _Toc84255157 \h </w:instrText>
      </w:r>
      <w:r>
        <w:fldChar w:fldCharType="separate"/>
      </w:r>
      <w:r>
        <w:t>204</w:t>
      </w:r>
      <w:r>
        <w:fldChar w:fldCharType="end"/>
      </w:r>
    </w:p>
    <w:p w14:paraId="46A7767B" w14:textId="18530E2E" w:rsidR="001D48A4" w:rsidRPr="00870377" w:rsidRDefault="001D48A4">
      <w:pPr>
        <w:pStyle w:val="TOC1"/>
        <w:rPr>
          <w:rFonts w:ascii="Calibri" w:hAnsi="Calibri"/>
          <w:szCs w:val="22"/>
        </w:rPr>
      </w:pPr>
      <w:r>
        <w:rPr>
          <w:lang w:eastAsia="zh-CN"/>
        </w:rPr>
        <w:t>8</w:t>
      </w:r>
      <w:r w:rsidRPr="00870377">
        <w:rPr>
          <w:rFonts w:ascii="Calibri" w:hAnsi="Calibri"/>
          <w:szCs w:val="22"/>
        </w:rPr>
        <w:tab/>
      </w:r>
      <w:r>
        <w:rPr>
          <w:lang w:eastAsia="zh-CN"/>
        </w:rPr>
        <w:t>Supplementary Services</w:t>
      </w:r>
      <w:r>
        <w:tab/>
      </w:r>
      <w:r>
        <w:fldChar w:fldCharType="begin" w:fldLock="1"/>
      </w:r>
      <w:r>
        <w:instrText xml:space="preserve"> PAGEREF _Toc84255158 \h </w:instrText>
      </w:r>
      <w:r>
        <w:fldChar w:fldCharType="separate"/>
      </w:r>
      <w:r>
        <w:t>207</w:t>
      </w:r>
      <w:r>
        <w:fldChar w:fldCharType="end"/>
      </w:r>
    </w:p>
    <w:p w14:paraId="217916DD" w14:textId="53D5E936" w:rsidR="001D48A4" w:rsidRPr="00870377" w:rsidRDefault="001D48A4">
      <w:pPr>
        <w:pStyle w:val="TOC2"/>
        <w:rPr>
          <w:rFonts w:ascii="Calibri" w:hAnsi="Calibri"/>
          <w:sz w:val="22"/>
          <w:szCs w:val="22"/>
        </w:rPr>
      </w:pPr>
      <w:r w:rsidRPr="0007640D">
        <w:rPr>
          <w:rFonts w:eastAsia="MS Gothic"/>
        </w:rPr>
        <w:t>8.1</w:t>
      </w:r>
      <w:r w:rsidRPr="00870377">
        <w:rPr>
          <w:rFonts w:ascii="Calibri" w:hAnsi="Calibri"/>
          <w:sz w:val="22"/>
          <w:szCs w:val="22"/>
        </w:rPr>
        <w:tab/>
      </w:r>
      <w:r w:rsidRPr="0007640D">
        <w:rPr>
          <w:rFonts w:eastAsia="MS Gothic"/>
        </w:rPr>
        <w:t>Originating Identification Presentation / Configuration / 5GS</w:t>
      </w:r>
      <w:r>
        <w:tab/>
      </w:r>
      <w:r>
        <w:fldChar w:fldCharType="begin" w:fldLock="1"/>
      </w:r>
      <w:r>
        <w:instrText xml:space="preserve"> PAGEREF _Toc84255159 \h </w:instrText>
      </w:r>
      <w:r>
        <w:fldChar w:fldCharType="separate"/>
      </w:r>
      <w:r>
        <w:t>207</w:t>
      </w:r>
      <w:r>
        <w:fldChar w:fldCharType="end"/>
      </w:r>
    </w:p>
    <w:p w14:paraId="3D6EEF62" w14:textId="56352DE8" w:rsidR="001D48A4" w:rsidRPr="00870377" w:rsidRDefault="001D48A4">
      <w:pPr>
        <w:pStyle w:val="TOC2"/>
        <w:tabs>
          <w:tab w:val="left" w:pos="1134"/>
        </w:tabs>
        <w:rPr>
          <w:rFonts w:ascii="Calibri" w:hAnsi="Calibri"/>
          <w:sz w:val="22"/>
          <w:szCs w:val="22"/>
        </w:rPr>
      </w:pPr>
      <w:r w:rsidRPr="0007640D">
        <w:rPr>
          <w:rFonts w:eastAsia="MS Gothic"/>
        </w:rPr>
        <w:t>8.2 to 8.17</w:t>
      </w:r>
      <w:r w:rsidRPr="00870377">
        <w:rPr>
          <w:rFonts w:ascii="Calibri" w:hAnsi="Calibri"/>
          <w:sz w:val="22"/>
          <w:szCs w:val="22"/>
        </w:rPr>
        <w:tab/>
      </w:r>
      <w:r w:rsidRPr="0007640D">
        <w:rPr>
          <w:rFonts w:eastAsia="MS Gothic"/>
        </w:rPr>
        <w:t>FFS</w:t>
      </w:r>
      <w:r>
        <w:tab/>
      </w:r>
      <w:r>
        <w:fldChar w:fldCharType="begin" w:fldLock="1"/>
      </w:r>
      <w:r>
        <w:instrText xml:space="preserve"> PAGEREF _Toc84255160 \h </w:instrText>
      </w:r>
      <w:r>
        <w:fldChar w:fldCharType="separate"/>
      </w:r>
      <w:r>
        <w:t>211</w:t>
      </w:r>
      <w:r>
        <w:fldChar w:fldCharType="end"/>
      </w:r>
    </w:p>
    <w:p w14:paraId="63E246EF" w14:textId="080198F4" w:rsidR="001D48A4" w:rsidRPr="00870377" w:rsidRDefault="001D48A4">
      <w:pPr>
        <w:pStyle w:val="TOC2"/>
        <w:rPr>
          <w:rFonts w:ascii="Calibri" w:hAnsi="Calibri"/>
          <w:sz w:val="22"/>
          <w:szCs w:val="22"/>
        </w:rPr>
      </w:pPr>
      <w:r w:rsidRPr="0007640D">
        <w:rPr>
          <w:rFonts w:eastAsia="MS Gothic"/>
        </w:rPr>
        <w:t>8.18</w:t>
      </w:r>
      <w:r w:rsidRPr="00870377">
        <w:rPr>
          <w:rFonts w:ascii="Calibri" w:hAnsi="Calibri"/>
          <w:sz w:val="22"/>
          <w:szCs w:val="22"/>
        </w:rPr>
        <w:tab/>
      </w:r>
      <w:r w:rsidRPr="0007640D">
        <w:rPr>
          <w:rFonts w:eastAsia="MS Gothic"/>
        </w:rPr>
        <w:t>Barring of All Incoming Calls / except for a specific user / 5GS</w:t>
      </w:r>
      <w:r>
        <w:tab/>
      </w:r>
      <w:r>
        <w:fldChar w:fldCharType="begin" w:fldLock="1"/>
      </w:r>
      <w:r>
        <w:instrText xml:space="preserve"> PAGEREF _Toc84255161 \h </w:instrText>
      </w:r>
      <w:r>
        <w:fldChar w:fldCharType="separate"/>
      </w:r>
      <w:r>
        <w:t>211</w:t>
      </w:r>
      <w:r>
        <w:fldChar w:fldCharType="end"/>
      </w:r>
    </w:p>
    <w:p w14:paraId="7AC831D6" w14:textId="60F7B20E" w:rsidR="001D48A4" w:rsidRPr="00870377" w:rsidRDefault="001D48A4">
      <w:pPr>
        <w:pStyle w:val="TOC2"/>
        <w:rPr>
          <w:rFonts w:ascii="Calibri" w:hAnsi="Calibri"/>
          <w:sz w:val="22"/>
          <w:szCs w:val="22"/>
        </w:rPr>
      </w:pPr>
      <w:r w:rsidRPr="0007640D">
        <w:rPr>
          <w:rFonts w:eastAsia="Wingdings"/>
        </w:rPr>
        <w:t>8.19 to 8.25</w:t>
      </w:r>
      <w:r>
        <w:tab/>
      </w:r>
      <w:r>
        <w:fldChar w:fldCharType="begin" w:fldLock="1"/>
      </w:r>
      <w:r>
        <w:instrText xml:space="preserve"> PAGEREF _Toc84255162 \h </w:instrText>
      </w:r>
      <w:r>
        <w:fldChar w:fldCharType="separate"/>
      </w:r>
      <w:r>
        <w:t>216</w:t>
      </w:r>
      <w:r>
        <w:fldChar w:fldCharType="end"/>
      </w:r>
    </w:p>
    <w:p w14:paraId="6D2CD7F9" w14:textId="7E045908" w:rsidR="001D48A4" w:rsidRPr="00870377" w:rsidRDefault="001D48A4">
      <w:pPr>
        <w:pStyle w:val="TOC2"/>
        <w:rPr>
          <w:rFonts w:ascii="Calibri" w:hAnsi="Calibri"/>
          <w:sz w:val="22"/>
          <w:szCs w:val="22"/>
        </w:rPr>
      </w:pPr>
      <w:r w:rsidRPr="0007640D">
        <w:rPr>
          <w:rFonts w:eastAsia="Wingdings"/>
        </w:rPr>
        <w:t>8.26</w:t>
      </w:r>
      <w:r w:rsidRPr="00870377">
        <w:rPr>
          <w:rFonts w:ascii="Calibri" w:hAnsi="Calibri"/>
          <w:sz w:val="22"/>
          <w:szCs w:val="22"/>
        </w:rPr>
        <w:tab/>
      </w:r>
      <w:r w:rsidRPr="0007640D">
        <w:rPr>
          <w:rFonts w:eastAsia="Wingdings"/>
        </w:rPr>
        <w:t>MO Call Hold without announcement / 5GS</w:t>
      </w:r>
      <w:r>
        <w:tab/>
      </w:r>
      <w:r>
        <w:fldChar w:fldCharType="begin" w:fldLock="1"/>
      </w:r>
      <w:r>
        <w:instrText xml:space="preserve"> PAGEREF _Toc84255163 \h </w:instrText>
      </w:r>
      <w:r>
        <w:fldChar w:fldCharType="separate"/>
      </w:r>
      <w:r>
        <w:t>217</w:t>
      </w:r>
      <w:r>
        <w:fldChar w:fldCharType="end"/>
      </w:r>
    </w:p>
    <w:p w14:paraId="6C6667C3" w14:textId="7808BEDB" w:rsidR="001D48A4" w:rsidRPr="00870377" w:rsidRDefault="001D48A4">
      <w:pPr>
        <w:pStyle w:val="TOC2"/>
        <w:rPr>
          <w:rFonts w:ascii="Calibri" w:hAnsi="Calibri"/>
          <w:sz w:val="22"/>
          <w:szCs w:val="22"/>
        </w:rPr>
      </w:pPr>
      <w:r w:rsidRPr="0007640D">
        <w:rPr>
          <w:rFonts w:eastAsia="Wingdings"/>
        </w:rPr>
        <w:t>8.27</w:t>
      </w:r>
      <w:r w:rsidRPr="00870377">
        <w:rPr>
          <w:rFonts w:ascii="Calibri" w:hAnsi="Calibri"/>
          <w:sz w:val="22"/>
          <w:szCs w:val="22"/>
        </w:rPr>
        <w:tab/>
      </w:r>
      <w:r w:rsidRPr="0007640D">
        <w:rPr>
          <w:rFonts w:eastAsia="Wingdings"/>
        </w:rPr>
        <w:t>MO video Call Hold without announcement / 5GS</w:t>
      </w:r>
      <w:r>
        <w:tab/>
      </w:r>
      <w:r>
        <w:fldChar w:fldCharType="begin" w:fldLock="1"/>
      </w:r>
      <w:r>
        <w:instrText xml:space="preserve"> PAGEREF _Toc84255164 \h </w:instrText>
      </w:r>
      <w:r>
        <w:fldChar w:fldCharType="separate"/>
      </w:r>
      <w:r>
        <w:t>219</w:t>
      </w:r>
      <w:r>
        <w:fldChar w:fldCharType="end"/>
      </w:r>
    </w:p>
    <w:p w14:paraId="2FA78ADE" w14:textId="27350F6F" w:rsidR="001D48A4" w:rsidRPr="00870377" w:rsidRDefault="001D48A4">
      <w:pPr>
        <w:pStyle w:val="TOC2"/>
        <w:rPr>
          <w:rFonts w:ascii="Calibri" w:hAnsi="Calibri"/>
          <w:sz w:val="22"/>
          <w:szCs w:val="22"/>
        </w:rPr>
      </w:pPr>
      <w:r w:rsidRPr="0007640D">
        <w:rPr>
          <w:rFonts w:eastAsia="Wingdings"/>
        </w:rPr>
        <w:t>8.28</w:t>
      </w:r>
      <w:r w:rsidRPr="00870377">
        <w:rPr>
          <w:rFonts w:ascii="Calibri" w:hAnsi="Calibri"/>
          <w:sz w:val="22"/>
          <w:szCs w:val="22"/>
        </w:rPr>
        <w:tab/>
      </w:r>
      <w:r w:rsidRPr="0007640D">
        <w:rPr>
          <w:rFonts w:eastAsia="Wingdings"/>
        </w:rPr>
        <w:t>MT Call Hold without announcement / 5GS</w:t>
      </w:r>
      <w:r>
        <w:tab/>
      </w:r>
      <w:r>
        <w:fldChar w:fldCharType="begin" w:fldLock="1"/>
      </w:r>
      <w:r>
        <w:instrText xml:space="preserve"> PAGEREF _Toc84255165 \h </w:instrText>
      </w:r>
      <w:r>
        <w:fldChar w:fldCharType="separate"/>
      </w:r>
      <w:r>
        <w:t>222</w:t>
      </w:r>
      <w:r>
        <w:fldChar w:fldCharType="end"/>
      </w:r>
    </w:p>
    <w:p w14:paraId="49873732" w14:textId="300E2034" w:rsidR="001D48A4" w:rsidRPr="00870377" w:rsidRDefault="001D48A4">
      <w:pPr>
        <w:pStyle w:val="TOC2"/>
        <w:rPr>
          <w:rFonts w:ascii="Calibri" w:hAnsi="Calibri"/>
          <w:sz w:val="22"/>
          <w:szCs w:val="22"/>
        </w:rPr>
      </w:pPr>
      <w:r w:rsidRPr="0007640D">
        <w:rPr>
          <w:rFonts w:eastAsia="Wingdings"/>
        </w:rPr>
        <w:t>8.29</w:t>
      </w:r>
      <w:r w:rsidRPr="00870377">
        <w:rPr>
          <w:rFonts w:ascii="Calibri" w:hAnsi="Calibri"/>
          <w:sz w:val="22"/>
          <w:szCs w:val="22"/>
        </w:rPr>
        <w:tab/>
      </w:r>
      <w:r w:rsidRPr="0007640D">
        <w:rPr>
          <w:rFonts w:eastAsia="Wingdings"/>
        </w:rPr>
        <w:t>MT Video Call Hold without announcement / 5GS</w:t>
      </w:r>
      <w:r>
        <w:tab/>
      </w:r>
      <w:r>
        <w:fldChar w:fldCharType="begin" w:fldLock="1"/>
      </w:r>
      <w:r>
        <w:instrText xml:space="preserve"> PAGEREF _Toc84255166 \h </w:instrText>
      </w:r>
      <w:r>
        <w:fldChar w:fldCharType="separate"/>
      </w:r>
      <w:r>
        <w:t>224</w:t>
      </w:r>
      <w:r>
        <w:fldChar w:fldCharType="end"/>
      </w:r>
    </w:p>
    <w:p w14:paraId="635D5D1E" w14:textId="5A0CF472" w:rsidR="001D48A4" w:rsidRPr="00870377" w:rsidRDefault="001D48A4">
      <w:pPr>
        <w:pStyle w:val="TOC2"/>
        <w:rPr>
          <w:rFonts w:ascii="Calibri" w:hAnsi="Calibri"/>
          <w:sz w:val="22"/>
          <w:szCs w:val="22"/>
        </w:rPr>
      </w:pPr>
      <w:r w:rsidRPr="0007640D">
        <w:rPr>
          <w:rFonts w:eastAsia="Wingdings"/>
        </w:rPr>
        <w:t>8.30</w:t>
      </w:r>
      <w:r w:rsidRPr="00870377">
        <w:rPr>
          <w:rFonts w:ascii="Calibri" w:hAnsi="Calibri"/>
          <w:sz w:val="22"/>
          <w:szCs w:val="22"/>
        </w:rPr>
        <w:tab/>
      </w:r>
      <w:r w:rsidRPr="0007640D">
        <w:rPr>
          <w:rFonts w:eastAsia="Wingdings"/>
        </w:rPr>
        <w:t>Subscription to the MWI event package / 5GS</w:t>
      </w:r>
      <w:r>
        <w:tab/>
      </w:r>
      <w:r>
        <w:fldChar w:fldCharType="begin" w:fldLock="1"/>
      </w:r>
      <w:r>
        <w:instrText xml:space="preserve"> PAGEREF _Toc84255167 \h </w:instrText>
      </w:r>
      <w:r>
        <w:fldChar w:fldCharType="separate"/>
      </w:r>
      <w:r>
        <w:t>228</w:t>
      </w:r>
      <w:r>
        <w:fldChar w:fldCharType="end"/>
      </w:r>
    </w:p>
    <w:p w14:paraId="0FCA2D94" w14:textId="4F88BB9F" w:rsidR="001D48A4" w:rsidRPr="00870377" w:rsidRDefault="001D48A4">
      <w:pPr>
        <w:pStyle w:val="TOC2"/>
        <w:rPr>
          <w:rFonts w:ascii="Calibri" w:hAnsi="Calibri"/>
          <w:sz w:val="22"/>
          <w:szCs w:val="22"/>
        </w:rPr>
      </w:pPr>
      <w:r w:rsidRPr="0007640D">
        <w:rPr>
          <w:rFonts w:eastAsia="Wingdings"/>
        </w:rPr>
        <w:t>8.31</w:t>
      </w:r>
      <w:r w:rsidRPr="00870377">
        <w:rPr>
          <w:rFonts w:ascii="Calibri" w:hAnsi="Calibri"/>
          <w:sz w:val="22"/>
          <w:szCs w:val="22"/>
        </w:rPr>
        <w:tab/>
      </w:r>
      <w:r w:rsidRPr="0007640D">
        <w:rPr>
          <w:rFonts w:eastAsia="Wingdings"/>
        </w:rPr>
        <w:t>Creating and leaving a conference / 5GS</w:t>
      </w:r>
      <w:r>
        <w:tab/>
      </w:r>
      <w:r>
        <w:fldChar w:fldCharType="begin" w:fldLock="1"/>
      </w:r>
      <w:r>
        <w:instrText xml:space="preserve"> PAGEREF _Toc84255168 \h </w:instrText>
      </w:r>
      <w:r>
        <w:fldChar w:fldCharType="separate"/>
      </w:r>
      <w:r>
        <w:t>232</w:t>
      </w:r>
      <w:r>
        <w:fldChar w:fldCharType="end"/>
      </w:r>
    </w:p>
    <w:p w14:paraId="5A434CE6" w14:textId="7F1E6943" w:rsidR="001D48A4" w:rsidRPr="00870377" w:rsidRDefault="001D48A4">
      <w:pPr>
        <w:pStyle w:val="TOC2"/>
        <w:rPr>
          <w:rFonts w:ascii="Calibri" w:hAnsi="Calibri"/>
          <w:sz w:val="22"/>
          <w:szCs w:val="22"/>
        </w:rPr>
      </w:pPr>
      <w:r w:rsidRPr="0007640D">
        <w:rPr>
          <w:rFonts w:eastAsia="Wingdings"/>
        </w:rPr>
        <w:t>8.32</w:t>
      </w:r>
      <w:r w:rsidRPr="00870377">
        <w:rPr>
          <w:rFonts w:ascii="Calibri" w:hAnsi="Calibri"/>
          <w:sz w:val="22"/>
          <w:szCs w:val="22"/>
        </w:rPr>
        <w:tab/>
      </w:r>
      <w:r w:rsidRPr="0007640D">
        <w:rPr>
          <w:rFonts w:eastAsia="Wingdings"/>
        </w:rPr>
        <w:t>Inviting user to conference by sending a REFER request to the conference focus / 5GS</w:t>
      </w:r>
      <w:r>
        <w:tab/>
      </w:r>
      <w:r>
        <w:fldChar w:fldCharType="begin" w:fldLock="1"/>
      </w:r>
      <w:r>
        <w:instrText xml:space="preserve"> PAGEREF _Toc84255169 \h </w:instrText>
      </w:r>
      <w:r>
        <w:fldChar w:fldCharType="separate"/>
      </w:r>
      <w:r>
        <w:t>234</w:t>
      </w:r>
      <w:r>
        <w:fldChar w:fldCharType="end"/>
      </w:r>
    </w:p>
    <w:p w14:paraId="62E9EDFE" w14:textId="4C139E0B" w:rsidR="001D48A4" w:rsidRPr="00870377" w:rsidRDefault="001D48A4">
      <w:pPr>
        <w:pStyle w:val="TOC2"/>
        <w:rPr>
          <w:rFonts w:ascii="Calibri" w:hAnsi="Calibri"/>
          <w:sz w:val="22"/>
          <w:szCs w:val="22"/>
        </w:rPr>
      </w:pPr>
      <w:r w:rsidRPr="0007640D">
        <w:rPr>
          <w:rFonts w:eastAsia="Wingdings"/>
        </w:rPr>
        <w:t>8.33</w:t>
      </w:r>
      <w:r w:rsidRPr="00870377">
        <w:rPr>
          <w:rFonts w:ascii="Calibri" w:hAnsi="Calibri"/>
          <w:sz w:val="22"/>
          <w:szCs w:val="22"/>
        </w:rPr>
        <w:tab/>
      </w:r>
      <w:r w:rsidRPr="0007640D">
        <w:rPr>
          <w:rFonts w:eastAsia="Wingdings"/>
        </w:rPr>
        <w:t>Inviting user to conference by sending a REFER request to the conference focus / Video / 5GS</w:t>
      </w:r>
      <w:r>
        <w:tab/>
      </w:r>
      <w:r>
        <w:fldChar w:fldCharType="begin" w:fldLock="1"/>
      </w:r>
      <w:r>
        <w:instrText xml:space="preserve"> PAGEREF _Toc84255170 \h </w:instrText>
      </w:r>
      <w:r>
        <w:fldChar w:fldCharType="separate"/>
      </w:r>
      <w:r>
        <w:t>236</w:t>
      </w:r>
      <w:r>
        <w:fldChar w:fldCharType="end"/>
      </w:r>
    </w:p>
    <w:p w14:paraId="435C0C54" w14:textId="457A9E26" w:rsidR="001D48A4" w:rsidRPr="00870377" w:rsidRDefault="001D48A4">
      <w:pPr>
        <w:pStyle w:val="TOC2"/>
        <w:rPr>
          <w:rFonts w:ascii="Calibri" w:hAnsi="Calibri"/>
          <w:sz w:val="22"/>
          <w:szCs w:val="22"/>
        </w:rPr>
      </w:pPr>
      <w:r w:rsidRPr="0007640D">
        <w:rPr>
          <w:rFonts w:eastAsia="Wingdings"/>
        </w:rPr>
        <w:t>8.34</w:t>
      </w:r>
      <w:r w:rsidRPr="00870377">
        <w:rPr>
          <w:rFonts w:ascii="Calibri" w:hAnsi="Calibri"/>
          <w:sz w:val="22"/>
          <w:szCs w:val="22"/>
        </w:rPr>
        <w:tab/>
      </w:r>
      <w:r w:rsidRPr="0007640D">
        <w:rPr>
          <w:rFonts w:eastAsia="Wingdings"/>
        </w:rPr>
        <w:t>Three way session creation / 5GS</w:t>
      </w:r>
      <w:r>
        <w:tab/>
      </w:r>
      <w:r>
        <w:fldChar w:fldCharType="begin" w:fldLock="1"/>
      </w:r>
      <w:r>
        <w:instrText xml:space="preserve"> PAGEREF _Toc84255171 \h </w:instrText>
      </w:r>
      <w:r>
        <w:fldChar w:fldCharType="separate"/>
      </w:r>
      <w:r>
        <w:t>240</w:t>
      </w:r>
      <w:r>
        <w:fldChar w:fldCharType="end"/>
      </w:r>
    </w:p>
    <w:p w14:paraId="3D51D14D" w14:textId="43CC12A0" w:rsidR="001D48A4" w:rsidRPr="00870377" w:rsidRDefault="001D48A4">
      <w:pPr>
        <w:pStyle w:val="TOC2"/>
        <w:rPr>
          <w:rFonts w:ascii="Calibri" w:hAnsi="Calibri"/>
          <w:sz w:val="22"/>
          <w:szCs w:val="22"/>
        </w:rPr>
      </w:pPr>
      <w:r w:rsidRPr="0007640D">
        <w:rPr>
          <w:rFonts w:eastAsia="Wingdings"/>
        </w:rPr>
        <w:t>8.35</w:t>
      </w:r>
      <w:r w:rsidRPr="00870377">
        <w:rPr>
          <w:rFonts w:ascii="Calibri" w:hAnsi="Calibri"/>
          <w:sz w:val="22"/>
          <w:szCs w:val="22"/>
        </w:rPr>
        <w:tab/>
      </w:r>
      <w:r w:rsidRPr="0007640D">
        <w:rPr>
          <w:rFonts w:eastAsia="Wingdings"/>
        </w:rPr>
        <w:t>Three way session creation / Video / 5GS</w:t>
      </w:r>
      <w:r>
        <w:tab/>
      </w:r>
      <w:r>
        <w:fldChar w:fldCharType="begin" w:fldLock="1"/>
      </w:r>
      <w:r>
        <w:instrText xml:space="preserve"> PAGEREF _Toc84255172 \h </w:instrText>
      </w:r>
      <w:r>
        <w:fldChar w:fldCharType="separate"/>
      </w:r>
      <w:r>
        <w:t>244</w:t>
      </w:r>
      <w:r>
        <w:fldChar w:fldCharType="end"/>
      </w:r>
    </w:p>
    <w:p w14:paraId="06D74833" w14:textId="249E3CC7" w:rsidR="001D48A4" w:rsidRPr="00870377" w:rsidRDefault="001D48A4">
      <w:pPr>
        <w:pStyle w:val="TOC2"/>
        <w:rPr>
          <w:rFonts w:ascii="Calibri" w:hAnsi="Calibri"/>
          <w:sz w:val="22"/>
          <w:szCs w:val="22"/>
        </w:rPr>
      </w:pPr>
      <w:r w:rsidRPr="0007640D">
        <w:rPr>
          <w:rFonts w:eastAsia="Wingdings"/>
        </w:rPr>
        <w:t>8.36</w:t>
      </w:r>
      <w:r w:rsidRPr="00870377">
        <w:rPr>
          <w:rFonts w:ascii="Calibri" w:hAnsi="Calibri"/>
          <w:sz w:val="22"/>
          <w:szCs w:val="22"/>
        </w:rPr>
        <w:tab/>
      </w:r>
      <w:r w:rsidRPr="0007640D">
        <w:rPr>
          <w:rFonts w:eastAsia="Wingdings"/>
        </w:rPr>
        <w:t>MO Explicit Communication Transfer / Consultative Call Transfer / 5GS</w:t>
      </w:r>
      <w:r>
        <w:tab/>
      </w:r>
      <w:r>
        <w:fldChar w:fldCharType="begin" w:fldLock="1"/>
      </w:r>
      <w:r>
        <w:instrText xml:space="preserve"> PAGEREF _Toc84255173 \h </w:instrText>
      </w:r>
      <w:r>
        <w:fldChar w:fldCharType="separate"/>
      </w:r>
      <w:r>
        <w:t>248</w:t>
      </w:r>
      <w:r>
        <w:fldChar w:fldCharType="end"/>
      </w:r>
    </w:p>
    <w:p w14:paraId="0BF97C1C" w14:textId="035CA25C" w:rsidR="001D48A4" w:rsidRPr="00870377" w:rsidRDefault="001D48A4">
      <w:pPr>
        <w:pStyle w:val="TOC2"/>
        <w:rPr>
          <w:rFonts w:ascii="Calibri" w:hAnsi="Calibri"/>
          <w:sz w:val="22"/>
          <w:szCs w:val="22"/>
        </w:rPr>
      </w:pPr>
      <w:r w:rsidRPr="0007640D">
        <w:rPr>
          <w:rFonts w:eastAsia="Wingdings"/>
        </w:rPr>
        <w:t>8.37</w:t>
      </w:r>
      <w:r w:rsidRPr="00870377">
        <w:rPr>
          <w:rFonts w:ascii="Calibri" w:hAnsi="Calibri"/>
          <w:sz w:val="22"/>
          <w:szCs w:val="22"/>
        </w:rPr>
        <w:tab/>
      </w:r>
      <w:r w:rsidRPr="0007640D">
        <w:rPr>
          <w:rFonts w:eastAsia="Wingdings"/>
        </w:rPr>
        <w:t>Communication Waiting and answering the call / 5Gs</w:t>
      </w:r>
      <w:r>
        <w:tab/>
      </w:r>
      <w:r>
        <w:fldChar w:fldCharType="begin" w:fldLock="1"/>
      </w:r>
      <w:r>
        <w:instrText xml:space="preserve"> PAGEREF _Toc84255174 \h </w:instrText>
      </w:r>
      <w:r>
        <w:fldChar w:fldCharType="separate"/>
      </w:r>
      <w:r>
        <w:t>253</w:t>
      </w:r>
      <w:r>
        <w:fldChar w:fldCharType="end"/>
      </w:r>
    </w:p>
    <w:p w14:paraId="7D1AFEC2" w14:textId="01B81C68" w:rsidR="001D48A4" w:rsidRPr="00870377" w:rsidRDefault="001D48A4">
      <w:pPr>
        <w:pStyle w:val="TOC2"/>
        <w:rPr>
          <w:rFonts w:ascii="Calibri" w:hAnsi="Calibri"/>
          <w:sz w:val="22"/>
          <w:szCs w:val="22"/>
        </w:rPr>
      </w:pPr>
      <w:r w:rsidRPr="0007640D">
        <w:rPr>
          <w:rFonts w:eastAsia="MS Gothic"/>
        </w:rPr>
        <w:t>8.38</w:t>
      </w:r>
      <w:r w:rsidRPr="00870377">
        <w:rPr>
          <w:rFonts w:ascii="Calibri" w:hAnsi="Calibri"/>
          <w:sz w:val="22"/>
          <w:szCs w:val="22"/>
        </w:rPr>
        <w:tab/>
      </w:r>
      <w:r w:rsidRPr="0007640D">
        <w:rPr>
          <w:rFonts w:eastAsia="MS Gothic"/>
        </w:rPr>
        <w:t>Communication Waiting and cancelling the call / 5GS</w:t>
      </w:r>
      <w:r>
        <w:tab/>
      </w:r>
      <w:r>
        <w:fldChar w:fldCharType="begin" w:fldLock="1"/>
      </w:r>
      <w:r>
        <w:instrText xml:space="preserve"> PAGEREF _Toc84255175 \h </w:instrText>
      </w:r>
      <w:r>
        <w:fldChar w:fldCharType="separate"/>
      </w:r>
      <w:r>
        <w:t>257</w:t>
      </w:r>
      <w:r>
        <w:fldChar w:fldCharType="end"/>
      </w:r>
    </w:p>
    <w:p w14:paraId="0FAC4859" w14:textId="12EB2C58" w:rsidR="001D48A4" w:rsidRPr="00870377" w:rsidRDefault="001D48A4">
      <w:pPr>
        <w:pStyle w:val="TOC2"/>
        <w:rPr>
          <w:rFonts w:ascii="Calibri" w:hAnsi="Calibri"/>
          <w:sz w:val="22"/>
          <w:szCs w:val="22"/>
        </w:rPr>
      </w:pPr>
      <w:r w:rsidRPr="0007640D">
        <w:rPr>
          <w:rFonts w:eastAsia="Wingdings"/>
        </w:rPr>
        <w:t>8.40</w:t>
      </w:r>
      <w:r w:rsidRPr="00870377">
        <w:rPr>
          <w:rFonts w:ascii="Calibri" w:hAnsi="Calibri"/>
          <w:sz w:val="22"/>
          <w:szCs w:val="22"/>
        </w:rPr>
        <w:tab/>
      </w:r>
      <w:r w:rsidRPr="0007640D">
        <w:rPr>
          <w:rFonts w:eastAsia="Wingdings"/>
        </w:rPr>
        <w:t>User initiated USSI / 5GS</w:t>
      </w:r>
      <w:r>
        <w:tab/>
      </w:r>
      <w:r>
        <w:fldChar w:fldCharType="begin" w:fldLock="1"/>
      </w:r>
      <w:r>
        <w:instrText xml:space="preserve"> PAGEREF _Toc84255176 \h </w:instrText>
      </w:r>
      <w:r>
        <w:fldChar w:fldCharType="separate"/>
      </w:r>
      <w:r>
        <w:t>259</w:t>
      </w:r>
      <w:r>
        <w:fldChar w:fldCharType="end"/>
      </w:r>
    </w:p>
    <w:p w14:paraId="5F603926" w14:textId="0096B1CA" w:rsidR="001D48A4" w:rsidRPr="00870377" w:rsidRDefault="001D48A4">
      <w:pPr>
        <w:pStyle w:val="TOC2"/>
        <w:rPr>
          <w:rFonts w:ascii="Calibri" w:hAnsi="Calibri"/>
          <w:sz w:val="22"/>
          <w:szCs w:val="22"/>
        </w:rPr>
      </w:pPr>
      <w:r w:rsidRPr="0007640D">
        <w:rPr>
          <w:rFonts w:eastAsia="Wingdings"/>
        </w:rPr>
        <w:t>8.41</w:t>
      </w:r>
      <w:r w:rsidRPr="00870377">
        <w:rPr>
          <w:rFonts w:ascii="Calibri" w:hAnsi="Calibri"/>
          <w:sz w:val="22"/>
          <w:szCs w:val="22"/>
        </w:rPr>
        <w:tab/>
      </w:r>
      <w:r w:rsidRPr="0007640D">
        <w:rPr>
          <w:rFonts w:eastAsia="Wingdings"/>
        </w:rPr>
        <w:t>Communication Forwarding on No Reply: MO Call initiation with preconditions</w:t>
      </w:r>
      <w:r>
        <w:tab/>
      </w:r>
      <w:r>
        <w:fldChar w:fldCharType="begin" w:fldLock="1"/>
      </w:r>
      <w:r>
        <w:instrText xml:space="preserve"> PAGEREF _Toc84255177 \h </w:instrText>
      </w:r>
      <w:r>
        <w:fldChar w:fldCharType="separate"/>
      </w:r>
      <w:r>
        <w:t>263</w:t>
      </w:r>
      <w:r>
        <w:fldChar w:fldCharType="end"/>
      </w:r>
    </w:p>
    <w:p w14:paraId="097D5733" w14:textId="05001D03" w:rsidR="001D48A4" w:rsidRPr="00870377" w:rsidRDefault="001D48A4">
      <w:pPr>
        <w:pStyle w:val="TOC1"/>
        <w:rPr>
          <w:rFonts w:ascii="Calibri" w:hAnsi="Calibri"/>
          <w:szCs w:val="22"/>
        </w:rPr>
      </w:pPr>
      <w:r>
        <w:t>9</w:t>
      </w:r>
      <w:r w:rsidRPr="00870377">
        <w:rPr>
          <w:rFonts w:ascii="Calibri" w:hAnsi="Calibri"/>
          <w:szCs w:val="22"/>
        </w:rPr>
        <w:tab/>
      </w:r>
      <w:r>
        <w:t>SMS</w:t>
      </w:r>
      <w:r>
        <w:tab/>
      </w:r>
      <w:r>
        <w:fldChar w:fldCharType="begin" w:fldLock="1"/>
      </w:r>
      <w:r>
        <w:instrText xml:space="preserve"> PAGEREF _Toc84255178 \h </w:instrText>
      </w:r>
      <w:r>
        <w:fldChar w:fldCharType="separate"/>
      </w:r>
      <w:r>
        <w:t>267</w:t>
      </w:r>
      <w:r>
        <w:fldChar w:fldCharType="end"/>
      </w:r>
    </w:p>
    <w:p w14:paraId="288704B0" w14:textId="2FF2FDEE" w:rsidR="001D48A4" w:rsidRPr="00870377" w:rsidRDefault="001D48A4">
      <w:pPr>
        <w:pStyle w:val="TOC2"/>
        <w:rPr>
          <w:rFonts w:ascii="Calibri" w:hAnsi="Calibri"/>
          <w:sz w:val="22"/>
          <w:szCs w:val="22"/>
        </w:rPr>
      </w:pPr>
      <w:r w:rsidRPr="0007640D">
        <w:rPr>
          <w:rFonts w:eastAsia="MS Gothic"/>
        </w:rPr>
        <w:t>9.1</w:t>
      </w:r>
      <w:r w:rsidRPr="00870377">
        <w:rPr>
          <w:rFonts w:ascii="Calibri" w:hAnsi="Calibri"/>
          <w:sz w:val="22"/>
          <w:szCs w:val="22"/>
        </w:rPr>
        <w:tab/>
      </w:r>
      <w:r w:rsidRPr="0007640D">
        <w:rPr>
          <w:rFonts w:eastAsia="MS Gothic"/>
        </w:rPr>
        <w:t>Mobile Originating SMS / 5GS</w:t>
      </w:r>
      <w:r>
        <w:tab/>
      </w:r>
      <w:r>
        <w:fldChar w:fldCharType="begin" w:fldLock="1"/>
      </w:r>
      <w:r>
        <w:instrText xml:space="preserve"> PAGEREF _Toc84255179 \h </w:instrText>
      </w:r>
      <w:r>
        <w:fldChar w:fldCharType="separate"/>
      </w:r>
      <w:r>
        <w:t>267</w:t>
      </w:r>
      <w:r>
        <w:fldChar w:fldCharType="end"/>
      </w:r>
    </w:p>
    <w:p w14:paraId="5ECBA083" w14:textId="34D23188" w:rsidR="001D48A4" w:rsidRPr="00870377" w:rsidRDefault="001D48A4">
      <w:pPr>
        <w:pStyle w:val="TOC2"/>
        <w:rPr>
          <w:rFonts w:ascii="Calibri" w:hAnsi="Calibri"/>
          <w:sz w:val="22"/>
          <w:szCs w:val="22"/>
        </w:rPr>
      </w:pPr>
      <w:r w:rsidRPr="0007640D">
        <w:rPr>
          <w:rFonts w:eastAsia="MS Gothic"/>
        </w:rPr>
        <w:t>9.2</w:t>
      </w:r>
      <w:r w:rsidRPr="00870377">
        <w:rPr>
          <w:rFonts w:ascii="Calibri" w:hAnsi="Calibri"/>
          <w:sz w:val="22"/>
          <w:szCs w:val="22"/>
        </w:rPr>
        <w:tab/>
      </w:r>
      <w:r w:rsidRPr="0007640D">
        <w:rPr>
          <w:rFonts w:eastAsia="MS Gothic"/>
        </w:rPr>
        <w:t>Mobile Terminating SMS / 5GS</w:t>
      </w:r>
      <w:r>
        <w:tab/>
      </w:r>
      <w:r>
        <w:fldChar w:fldCharType="begin" w:fldLock="1"/>
      </w:r>
      <w:r>
        <w:instrText xml:space="preserve"> PAGEREF _Toc84255180 \h </w:instrText>
      </w:r>
      <w:r>
        <w:fldChar w:fldCharType="separate"/>
      </w:r>
      <w:r>
        <w:t>271</w:t>
      </w:r>
      <w:r>
        <w:fldChar w:fldCharType="end"/>
      </w:r>
    </w:p>
    <w:p w14:paraId="44D9B3DB" w14:textId="57A6EB3D" w:rsidR="001D48A4" w:rsidRPr="00870377" w:rsidRDefault="001D48A4">
      <w:pPr>
        <w:pStyle w:val="TOC2"/>
        <w:rPr>
          <w:rFonts w:ascii="Calibri" w:hAnsi="Calibri"/>
          <w:sz w:val="22"/>
          <w:szCs w:val="22"/>
        </w:rPr>
      </w:pPr>
      <w:r>
        <w:rPr>
          <w:lang w:eastAsia="zh-CN"/>
        </w:rPr>
        <w:t>9.3</w:t>
      </w:r>
      <w:r w:rsidRPr="00870377">
        <w:rPr>
          <w:rFonts w:ascii="Calibri" w:hAnsi="Calibri"/>
          <w:sz w:val="22"/>
          <w:szCs w:val="22"/>
        </w:rPr>
        <w:tab/>
      </w:r>
      <w:r>
        <w:rPr>
          <w:lang w:eastAsia="zh-CN"/>
        </w:rPr>
        <w:t>Mobile Originating Concatenated SMS / 5GS</w:t>
      </w:r>
      <w:r>
        <w:tab/>
      </w:r>
      <w:r>
        <w:fldChar w:fldCharType="begin" w:fldLock="1"/>
      </w:r>
      <w:r>
        <w:instrText xml:space="preserve"> PAGEREF _Toc84255181 \h </w:instrText>
      </w:r>
      <w:r>
        <w:fldChar w:fldCharType="separate"/>
      </w:r>
      <w:r>
        <w:t>273</w:t>
      </w:r>
      <w:r>
        <w:fldChar w:fldCharType="end"/>
      </w:r>
    </w:p>
    <w:p w14:paraId="6ED5B278" w14:textId="0BFF4D3C" w:rsidR="001D48A4" w:rsidRPr="00870377" w:rsidRDefault="001D48A4">
      <w:pPr>
        <w:pStyle w:val="TOC2"/>
        <w:rPr>
          <w:rFonts w:ascii="Calibri" w:hAnsi="Calibri"/>
          <w:sz w:val="22"/>
          <w:szCs w:val="22"/>
        </w:rPr>
      </w:pPr>
      <w:r w:rsidRPr="0007640D">
        <w:rPr>
          <w:rFonts w:eastAsia="MS Gothic"/>
        </w:rPr>
        <w:t>9.4</w:t>
      </w:r>
      <w:r w:rsidRPr="00870377">
        <w:rPr>
          <w:rFonts w:ascii="Calibri" w:hAnsi="Calibri"/>
          <w:sz w:val="22"/>
          <w:szCs w:val="22"/>
        </w:rPr>
        <w:tab/>
      </w:r>
      <w:r w:rsidRPr="0007640D">
        <w:rPr>
          <w:rFonts w:eastAsia="MS Gothic"/>
        </w:rPr>
        <w:t>Mobile Terminating Concatenated SMS / 5GS</w:t>
      </w:r>
      <w:r>
        <w:tab/>
      </w:r>
      <w:r>
        <w:fldChar w:fldCharType="begin" w:fldLock="1"/>
      </w:r>
      <w:r>
        <w:instrText xml:space="preserve"> PAGEREF _Toc84255182 \h </w:instrText>
      </w:r>
      <w:r>
        <w:fldChar w:fldCharType="separate"/>
      </w:r>
      <w:r>
        <w:t>284</w:t>
      </w:r>
      <w:r>
        <w:fldChar w:fldCharType="end"/>
      </w:r>
    </w:p>
    <w:p w14:paraId="172CA49A" w14:textId="24EA3F97" w:rsidR="001D48A4" w:rsidRPr="00870377" w:rsidRDefault="001D48A4">
      <w:pPr>
        <w:pStyle w:val="TOC2"/>
        <w:rPr>
          <w:rFonts w:ascii="Calibri" w:hAnsi="Calibri"/>
          <w:sz w:val="22"/>
          <w:szCs w:val="22"/>
        </w:rPr>
      </w:pPr>
      <w:r>
        <w:t>9.5</w:t>
      </w:r>
      <w:r w:rsidRPr="00870377">
        <w:rPr>
          <w:rFonts w:ascii="Calibri" w:hAnsi="Calibri"/>
          <w:sz w:val="22"/>
          <w:szCs w:val="22"/>
        </w:rPr>
        <w:tab/>
      </w:r>
      <w:r>
        <w:t>Mobile Originating SMS / RP-ERROR / 5GS</w:t>
      </w:r>
      <w:r>
        <w:tab/>
      </w:r>
      <w:r>
        <w:fldChar w:fldCharType="begin" w:fldLock="1"/>
      </w:r>
      <w:r>
        <w:instrText xml:space="preserve"> PAGEREF _Toc84255183 \h </w:instrText>
      </w:r>
      <w:r>
        <w:fldChar w:fldCharType="separate"/>
      </w:r>
      <w:r>
        <w:t>294</w:t>
      </w:r>
      <w:r>
        <w:fldChar w:fldCharType="end"/>
      </w:r>
    </w:p>
    <w:p w14:paraId="26B356ED" w14:textId="6A704554" w:rsidR="001D48A4" w:rsidRPr="00870377" w:rsidRDefault="001D48A4">
      <w:pPr>
        <w:pStyle w:val="TOC2"/>
        <w:rPr>
          <w:rFonts w:ascii="Calibri" w:hAnsi="Calibri"/>
          <w:sz w:val="22"/>
          <w:szCs w:val="22"/>
        </w:rPr>
      </w:pPr>
      <w:r>
        <w:t>10.1</w:t>
      </w:r>
      <w:r w:rsidRPr="00870377">
        <w:rPr>
          <w:rFonts w:ascii="Calibri" w:hAnsi="Calibri"/>
          <w:sz w:val="22"/>
          <w:szCs w:val="22"/>
        </w:rPr>
        <w:tab/>
      </w:r>
      <w:r>
        <w:t>Emergency Call with emergency registration / Success / Location information available / 5GS</w:t>
      </w:r>
      <w:r>
        <w:tab/>
      </w:r>
      <w:r>
        <w:fldChar w:fldCharType="begin" w:fldLock="1"/>
      </w:r>
      <w:r>
        <w:instrText xml:space="preserve"> PAGEREF _Toc84255184 \h </w:instrText>
      </w:r>
      <w:r>
        <w:fldChar w:fldCharType="separate"/>
      </w:r>
      <w:r>
        <w:t>299</w:t>
      </w:r>
      <w:r>
        <w:fldChar w:fldCharType="end"/>
      </w:r>
    </w:p>
    <w:p w14:paraId="491A97AA" w14:textId="089D73CF" w:rsidR="001D48A4" w:rsidRPr="00870377" w:rsidRDefault="001D48A4">
      <w:pPr>
        <w:pStyle w:val="TOC2"/>
        <w:rPr>
          <w:rFonts w:ascii="Calibri" w:hAnsi="Calibri"/>
          <w:sz w:val="22"/>
          <w:szCs w:val="22"/>
        </w:rPr>
      </w:pPr>
      <w:r w:rsidRPr="0007640D">
        <w:rPr>
          <w:rFonts w:eastAsia="SimSun"/>
        </w:rPr>
        <w:t>10.2</w:t>
      </w:r>
      <w:r w:rsidRPr="00870377">
        <w:rPr>
          <w:rFonts w:ascii="Calibri" w:hAnsi="Calibri"/>
          <w:sz w:val="22"/>
          <w:szCs w:val="22"/>
        </w:rPr>
        <w:tab/>
      </w:r>
      <w:r w:rsidRPr="0007640D">
        <w:rPr>
          <w:rFonts w:eastAsia="SimSun"/>
        </w:rPr>
        <w:t>Emergency Call with emergency registration / Success / Location information not available / 5GS</w:t>
      </w:r>
      <w:r>
        <w:tab/>
      </w:r>
      <w:r>
        <w:fldChar w:fldCharType="begin" w:fldLock="1"/>
      </w:r>
      <w:r>
        <w:instrText xml:space="preserve"> PAGEREF _Toc84255185 \h </w:instrText>
      </w:r>
      <w:r>
        <w:fldChar w:fldCharType="separate"/>
      </w:r>
      <w:r>
        <w:t>303</w:t>
      </w:r>
      <w:r>
        <w:fldChar w:fldCharType="end"/>
      </w:r>
    </w:p>
    <w:p w14:paraId="1C393F3C" w14:textId="06B7D501" w:rsidR="001D48A4" w:rsidRPr="00870377" w:rsidRDefault="001D48A4">
      <w:pPr>
        <w:pStyle w:val="TOC2"/>
        <w:rPr>
          <w:rFonts w:ascii="Calibri" w:hAnsi="Calibri"/>
          <w:sz w:val="22"/>
          <w:szCs w:val="22"/>
        </w:rPr>
      </w:pPr>
      <w:r w:rsidRPr="0007640D">
        <w:rPr>
          <w:rFonts w:eastAsia="SimSun"/>
        </w:rPr>
        <w:t>10.3</w:t>
      </w:r>
      <w:r w:rsidRPr="00870377">
        <w:rPr>
          <w:rFonts w:ascii="Calibri" w:hAnsi="Calibri"/>
          <w:sz w:val="22"/>
          <w:szCs w:val="22"/>
        </w:rPr>
        <w:tab/>
      </w:r>
      <w:r w:rsidRPr="0007640D">
        <w:rPr>
          <w:rFonts w:eastAsia="SimSun"/>
        </w:rPr>
        <w:t>Emergency call with emergency registration / Emergency SIP signalling and media in parallel with another ongoing IM CN subsystem signalling and media / 5GS</w:t>
      </w:r>
      <w:r>
        <w:tab/>
      </w:r>
      <w:r>
        <w:fldChar w:fldCharType="begin" w:fldLock="1"/>
      </w:r>
      <w:r>
        <w:instrText xml:space="preserve"> PAGEREF _Toc84255186 \h </w:instrText>
      </w:r>
      <w:r>
        <w:fldChar w:fldCharType="separate"/>
      </w:r>
      <w:r>
        <w:t>307</w:t>
      </w:r>
      <w:r>
        <w:fldChar w:fldCharType="end"/>
      </w:r>
    </w:p>
    <w:p w14:paraId="5B3B988B" w14:textId="2677B722" w:rsidR="001D48A4" w:rsidRPr="00870377" w:rsidRDefault="001D48A4">
      <w:pPr>
        <w:pStyle w:val="TOC2"/>
        <w:rPr>
          <w:rFonts w:ascii="Calibri" w:hAnsi="Calibri"/>
          <w:sz w:val="22"/>
          <w:szCs w:val="22"/>
        </w:rPr>
      </w:pPr>
      <w:r w:rsidRPr="0007640D">
        <w:rPr>
          <w:rFonts w:eastAsia="Wingdings"/>
        </w:rPr>
        <w:t>10.4</w:t>
      </w:r>
      <w:r w:rsidRPr="00870377">
        <w:rPr>
          <w:rFonts w:ascii="Calibri" w:hAnsi="Calibri"/>
          <w:sz w:val="22"/>
          <w:szCs w:val="22"/>
        </w:rPr>
        <w:tab/>
      </w:r>
      <w:r w:rsidRPr="0007640D">
        <w:rPr>
          <w:rFonts w:eastAsia="Wingdings"/>
        </w:rPr>
        <w:t>Non-UE detectable emergency call / IM CN sends a 1xx response / UE geographical location information available or not / 5GS</w:t>
      </w:r>
      <w:r>
        <w:tab/>
      </w:r>
      <w:r>
        <w:fldChar w:fldCharType="begin" w:fldLock="1"/>
      </w:r>
      <w:r>
        <w:instrText xml:space="preserve"> PAGEREF _Toc84255187 \h </w:instrText>
      </w:r>
      <w:r>
        <w:fldChar w:fldCharType="separate"/>
      </w:r>
      <w:r>
        <w:t>310</w:t>
      </w:r>
      <w:r>
        <w:fldChar w:fldCharType="end"/>
      </w:r>
    </w:p>
    <w:p w14:paraId="1857EBBC" w14:textId="720B2E78" w:rsidR="001D48A4" w:rsidRPr="00870377" w:rsidRDefault="001D48A4">
      <w:pPr>
        <w:pStyle w:val="TOC2"/>
        <w:rPr>
          <w:rFonts w:ascii="Calibri" w:hAnsi="Calibri"/>
          <w:sz w:val="22"/>
          <w:szCs w:val="22"/>
        </w:rPr>
      </w:pPr>
      <w:r w:rsidRPr="0007640D">
        <w:rPr>
          <w:rFonts w:eastAsia="MS Gothic"/>
        </w:rPr>
        <w:t>10.6</w:t>
      </w:r>
      <w:r w:rsidRPr="00870377">
        <w:rPr>
          <w:rFonts w:ascii="Calibri" w:hAnsi="Calibri"/>
          <w:sz w:val="22"/>
          <w:szCs w:val="22"/>
        </w:rPr>
        <w:tab/>
      </w:r>
      <w:r w:rsidRPr="0007640D">
        <w:rPr>
          <w:color w:val="000000"/>
        </w:rPr>
        <w:t>Non-UE detectable emergency call / IM CN sends 380 with an Alternative Service / Previous emergency IMS registration not expired / 5GS</w:t>
      </w:r>
      <w:r>
        <w:tab/>
      </w:r>
      <w:r>
        <w:fldChar w:fldCharType="begin" w:fldLock="1"/>
      </w:r>
      <w:r>
        <w:instrText xml:space="preserve"> PAGEREF _Toc84255188 \h </w:instrText>
      </w:r>
      <w:r>
        <w:fldChar w:fldCharType="separate"/>
      </w:r>
      <w:r>
        <w:t>314</w:t>
      </w:r>
      <w:r>
        <w:fldChar w:fldCharType="end"/>
      </w:r>
    </w:p>
    <w:p w14:paraId="7FFB3999" w14:textId="5E5C4290" w:rsidR="001D48A4" w:rsidRPr="00870377" w:rsidRDefault="001D48A4">
      <w:pPr>
        <w:pStyle w:val="TOC2"/>
        <w:rPr>
          <w:rFonts w:ascii="Calibri" w:hAnsi="Calibri"/>
          <w:sz w:val="22"/>
          <w:szCs w:val="22"/>
        </w:rPr>
      </w:pPr>
      <w:r w:rsidRPr="0007640D">
        <w:rPr>
          <w:rFonts w:eastAsia="Wingdings"/>
        </w:rPr>
        <w:t>10.9</w:t>
      </w:r>
      <w:r w:rsidRPr="00870377">
        <w:rPr>
          <w:rFonts w:ascii="Calibri" w:hAnsi="Calibri"/>
          <w:sz w:val="22"/>
          <w:szCs w:val="22"/>
        </w:rPr>
        <w:tab/>
      </w:r>
      <w:r w:rsidRPr="0007640D">
        <w:rPr>
          <w:rFonts w:eastAsia="Wingdings"/>
        </w:rPr>
        <w:t>Emergency call without emergency registration / UE credentials are not accepted / 5GS</w:t>
      </w:r>
      <w:r>
        <w:tab/>
      </w:r>
      <w:r>
        <w:fldChar w:fldCharType="begin" w:fldLock="1"/>
      </w:r>
      <w:r>
        <w:instrText xml:space="preserve"> PAGEREF _Toc84255189 \h </w:instrText>
      </w:r>
      <w:r>
        <w:fldChar w:fldCharType="separate"/>
      </w:r>
      <w:r>
        <w:t>317</w:t>
      </w:r>
      <w:r>
        <w:fldChar w:fldCharType="end"/>
      </w:r>
    </w:p>
    <w:p w14:paraId="63DDAC86" w14:textId="370CBCBF" w:rsidR="001D48A4" w:rsidRPr="00870377" w:rsidRDefault="001D48A4">
      <w:pPr>
        <w:pStyle w:val="TOC2"/>
        <w:rPr>
          <w:rFonts w:ascii="Calibri" w:hAnsi="Calibri"/>
          <w:sz w:val="22"/>
          <w:szCs w:val="22"/>
        </w:rPr>
      </w:pPr>
      <w:r w:rsidRPr="0007640D">
        <w:rPr>
          <w:rFonts w:eastAsia="SimSun"/>
        </w:rPr>
        <w:t>10.11</w:t>
      </w:r>
      <w:r w:rsidRPr="00870377">
        <w:rPr>
          <w:rFonts w:ascii="Calibri" w:hAnsi="Calibri"/>
          <w:sz w:val="22"/>
          <w:szCs w:val="22"/>
        </w:rPr>
        <w:tab/>
      </w:r>
      <w:r w:rsidRPr="0007640D">
        <w:rPr>
          <w:rFonts w:eastAsia="SimSun"/>
        </w:rPr>
        <w:t>New initial emergency registration after obtaining new IP address different than the IP address / 5GS</w:t>
      </w:r>
      <w:r>
        <w:tab/>
      </w:r>
      <w:r>
        <w:fldChar w:fldCharType="begin" w:fldLock="1"/>
      </w:r>
      <w:r>
        <w:instrText xml:space="preserve"> PAGEREF _Toc84255190 \h </w:instrText>
      </w:r>
      <w:r>
        <w:fldChar w:fldCharType="separate"/>
      </w:r>
      <w:r>
        <w:t>321</w:t>
      </w:r>
      <w:r>
        <w:fldChar w:fldCharType="end"/>
      </w:r>
    </w:p>
    <w:p w14:paraId="4A3079F4" w14:textId="07A933B1" w:rsidR="001D48A4" w:rsidRPr="00870377" w:rsidRDefault="001D48A4">
      <w:pPr>
        <w:pStyle w:val="TOC2"/>
        <w:rPr>
          <w:rFonts w:ascii="Calibri" w:hAnsi="Calibri"/>
          <w:sz w:val="22"/>
          <w:szCs w:val="22"/>
        </w:rPr>
      </w:pPr>
      <w:r w:rsidRPr="0007640D">
        <w:rPr>
          <w:rFonts w:eastAsia="SimSun"/>
        </w:rPr>
        <w:t>10.12</w:t>
      </w:r>
      <w:r w:rsidRPr="00870377">
        <w:rPr>
          <w:rFonts w:ascii="Calibri" w:hAnsi="Calibri"/>
          <w:sz w:val="22"/>
          <w:szCs w:val="22"/>
        </w:rPr>
        <w:tab/>
      </w:r>
      <w:r w:rsidRPr="0007640D">
        <w:rPr>
          <w:rFonts w:eastAsia="SimSun"/>
        </w:rPr>
        <w:t>User-initiated emergency reregistration / UE has emergency related ongoing dialog / 5GS</w:t>
      </w:r>
      <w:r>
        <w:tab/>
      </w:r>
      <w:r>
        <w:fldChar w:fldCharType="begin" w:fldLock="1"/>
      </w:r>
      <w:r>
        <w:instrText xml:space="preserve"> PAGEREF _Toc84255191 \h </w:instrText>
      </w:r>
      <w:r>
        <w:fldChar w:fldCharType="separate"/>
      </w:r>
      <w:r>
        <w:t>330</w:t>
      </w:r>
      <w:r>
        <w:fldChar w:fldCharType="end"/>
      </w:r>
    </w:p>
    <w:p w14:paraId="40C36759" w14:textId="4988D9EC" w:rsidR="001D48A4" w:rsidRPr="00870377" w:rsidRDefault="001D48A4">
      <w:pPr>
        <w:pStyle w:val="TOC2"/>
        <w:rPr>
          <w:rFonts w:ascii="Calibri" w:hAnsi="Calibri"/>
          <w:sz w:val="22"/>
          <w:szCs w:val="22"/>
        </w:rPr>
      </w:pPr>
      <w:r w:rsidRPr="0007640D">
        <w:rPr>
          <w:rFonts w:eastAsia="SimSun"/>
        </w:rPr>
        <w:t>10.13</w:t>
      </w:r>
      <w:r w:rsidRPr="00870377">
        <w:rPr>
          <w:rFonts w:ascii="Calibri" w:hAnsi="Calibri"/>
          <w:sz w:val="22"/>
          <w:szCs w:val="22"/>
        </w:rPr>
        <w:tab/>
      </w:r>
      <w:r w:rsidRPr="0007640D">
        <w:rPr>
          <w:rFonts w:eastAsia="SimSun"/>
        </w:rPr>
        <w:t>User-initiated emergency reregistration / User initiates an emergency call / 5GS</w:t>
      </w:r>
      <w:r>
        <w:tab/>
      </w:r>
      <w:r>
        <w:fldChar w:fldCharType="begin" w:fldLock="1"/>
      </w:r>
      <w:r>
        <w:instrText xml:space="preserve"> PAGEREF _Toc84255192 \h </w:instrText>
      </w:r>
      <w:r>
        <w:fldChar w:fldCharType="separate"/>
      </w:r>
      <w:r>
        <w:t>337</w:t>
      </w:r>
      <w:r>
        <w:fldChar w:fldCharType="end"/>
      </w:r>
    </w:p>
    <w:p w14:paraId="236095C7" w14:textId="715D747D" w:rsidR="001D48A4" w:rsidRPr="00870377" w:rsidRDefault="001D48A4">
      <w:pPr>
        <w:pStyle w:val="TOC2"/>
        <w:rPr>
          <w:rFonts w:ascii="Calibri" w:hAnsi="Calibri"/>
          <w:sz w:val="22"/>
          <w:szCs w:val="22"/>
        </w:rPr>
      </w:pPr>
      <w:r w:rsidRPr="0007640D">
        <w:rPr>
          <w:rFonts w:eastAsia="Wingdings"/>
        </w:rPr>
        <w:t>10.14</w:t>
      </w:r>
      <w:r w:rsidRPr="00870377">
        <w:rPr>
          <w:rFonts w:ascii="Calibri" w:hAnsi="Calibri"/>
          <w:sz w:val="22"/>
          <w:szCs w:val="22"/>
        </w:rPr>
        <w:tab/>
      </w:r>
      <w:r w:rsidRPr="0007640D">
        <w:rPr>
          <w:rFonts w:eastAsia="Wingdings"/>
        </w:rPr>
        <w:t>In parallel emergency and non-emergency registrations / 5GS</w:t>
      </w:r>
      <w:r>
        <w:tab/>
      </w:r>
      <w:r>
        <w:fldChar w:fldCharType="begin" w:fldLock="1"/>
      </w:r>
      <w:r>
        <w:instrText xml:space="preserve"> PAGEREF _Toc84255193 \h </w:instrText>
      </w:r>
      <w:r>
        <w:fldChar w:fldCharType="separate"/>
      </w:r>
      <w:r>
        <w:t>344</w:t>
      </w:r>
      <w:r>
        <w:fldChar w:fldCharType="end"/>
      </w:r>
    </w:p>
    <w:p w14:paraId="4B5EC1F8" w14:textId="56E318F8" w:rsidR="001D48A4" w:rsidRPr="00870377" w:rsidRDefault="001D48A4">
      <w:pPr>
        <w:pStyle w:val="TOC2"/>
        <w:rPr>
          <w:rFonts w:ascii="Calibri" w:hAnsi="Calibri"/>
          <w:sz w:val="22"/>
          <w:szCs w:val="22"/>
        </w:rPr>
      </w:pPr>
      <w:r w:rsidRPr="0007640D">
        <w:rPr>
          <w:rFonts w:eastAsia="Wingdings"/>
        </w:rPr>
        <w:t>10.15</w:t>
      </w:r>
      <w:r w:rsidRPr="00870377">
        <w:rPr>
          <w:rFonts w:ascii="Calibri" w:hAnsi="Calibri"/>
          <w:sz w:val="22"/>
          <w:szCs w:val="22"/>
        </w:rPr>
        <w:tab/>
      </w:r>
      <w:r w:rsidRPr="0007640D">
        <w:rPr>
          <w:rFonts w:eastAsia="Wingdings"/>
        </w:rPr>
        <w:t>Deregistration upon emergency registration expiration / 5GS</w:t>
      </w:r>
      <w:r>
        <w:tab/>
      </w:r>
      <w:r>
        <w:fldChar w:fldCharType="begin" w:fldLock="1"/>
      </w:r>
      <w:r>
        <w:instrText xml:space="preserve"> PAGEREF _Toc84255194 \h </w:instrText>
      </w:r>
      <w:r>
        <w:fldChar w:fldCharType="separate"/>
      </w:r>
      <w:r>
        <w:t>346</w:t>
      </w:r>
      <w:r>
        <w:fldChar w:fldCharType="end"/>
      </w:r>
    </w:p>
    <w:p w14:paraId="0D44164C" w14:textId="5D36C658" w:rsidR="001D48A4" w:rsidRPr="00870377" w:rsidRDefault="001D48A4">
      <w:pPr>
        <w:pStyle w:val="TOC2"/>
        <w:rPr>
          <w:rFonts w:ascii="Calibri" w:hAnsi="Calibri"/>
          <w:sz w:val="22"/>
          <w:szCs w:val="22"/>
        </w:rPr>
      </w:pPr>
      <w:r w:rsidRPr="0007640D">
        <w:rPr>
          <w:rFonts w:eastAsia="MS Gothic"/>
        </w:rPr>
        <w:t>11</w:t>
      </w:r>
      <w:r w:rsidRPr="00870377">
        <w:rPr>
          <w:rFonts w:ascii="Calibri" w:hAnsi="Calibri"/>
          <w:sz w:val="22"/>
          <w:szCs w:val="22"/>
        </w:rPr>
        <w:tab/>
      </w:r>
      <w:r w:rsidRPr="0007640D">
        <w:rPr>
          <w:rFonts w:eastAsia="MS Gothic"/>
        </w:rPr>
        <w:t>eCall over IMS</w:t>
      </w:r>
      <w:r>
        <w:tab/>
      </w:r>
      <w:r>
        <w:fldChar w:fldCharType="begin" w:fldLock="1"/>
      </w:r>
      <w:r>
        <w:instrText xml:space="preserve"> PAGEREF _Toc84255195 \h </w:instrText>
      </w:r>
      <w:r>
        <w:fldChar w:fldCharType="separate"/>
      </w:r>
      <w:r>
        <w:t>348</w:t>
      </w:r>
      <w:r>
        <w:fldChar w:fldCharType="end"/>
      </w:r>
    </w:p>
    <w:p w14:paraId="081814DD" w14:textId="6318207B" w:rsidR="001D48A4" w:rsidRPr="00870377" w:rsidRDefault="001D48A4">
      <w:pPr>
        <w:pStyle w:val="TOC3"/>
        <w:rPr>
          <w:rFonts w:ascii="Calibri" w:hAnsi="Calibri"/>
          <w:sz w:val="22"/>
          <w:szCs w:val="22"/>
        </w:rPr>
      </w:pPr>
      <w:r w:rsidRPr="0007640D">
        <w:t>11.1</w:t>
      </w:r>
      <w:r w:rsidRPr="00870377">
        <w:rPr>
          <w:rFonts w:ascii="Calibri" w:hAnsi="Calibri"/>
          <w:sz w:val="22"/>
          <w:szCs w:val="22"/>
        </w:rPr>
        <w:tab/>
      </w:r>
      <w:r w:rsidRPr="0007640D">
        <w:t>eCall over IMS / Manual initiation / Normal registration / Emergency registration / Success / 200 OK with ACK / 5GS</w:t>
      </w:r>
      <w:r>
        <w:tab/>
      </w:r>
      <w:r>
        <w:fldChar w:fldCharType="begin" w:fldLock="1"/>
      </w:r>
      <w:r>
        <w:instrText xml:space="preserve"> PAGEREF _Toc84255196 \h </w:instrText>
      </w:r>
      <w:r>
        <w:fldChar w:fldCharType="separate"/>
      </w:r>
      <w:r>
        <w:t>348</w:t>
      </w:r>
      <w:r>
        <w:fldChar w:fldCharType="end"/>
      </w:r>
    </w:p>
    <w:p w14:paraId="1EE51F0E" w14:textId="6BC257AE" w:rsidR="001D48A4" w:rsidRPr="00870377" w:rsidRDefault="001D48A4">
      <w:pPr>
        <w:pStyle w:val="TOC8"/>
        <w:rPr>
          <w:rFonts w:ascii="Calibri" w:hAnsi="Calibri"/>
          <w:b w:val="0"/>
          <w:szCs w:val="22"/>
        </w:rPr>
      </w:pPr>
      <w:r>
        <w:lastRenderedPageBreak/>
        <w:t>Annex A (normative): Generic Test Procedures</w:t>
      </w:r>
      <w:r>
        <w:tab/>
      </w:r>
      <w:r>
        <w:fldChar w:fldCharType="begin" w:fldLock="1"/>
      </w:r>
      <w:r>
        <w:instrText xml:space="preserve"> PAGEREF _Toc84255197 \h </w:instrText>
      </w:r>
      <w:r>
        <w:fldChar w:fldCharType="separate"/>
      </w:r>
      <w:r>
        <w:t>352</w:t>
      </w:r>
      <w:r>
        <w:fldChar w:fldCharType="end"/>
      </w:r>
    </w:p>
    <w:p w14:paraId="56E51B79" w14:textId="70188416" w:rsidR="001D48A4" w:rsidRPr="00870377" w:rsidRDefault="001D48A4">
      <w:pPr>
        <w:pStyle w:val="TOC1"/>
        <w:rPr>
          <w:rFonts w:ascii="Calibri" w:hAnsi="Calibri"/>
          <w:szCs w:val="22"/>
        </w:rPr>
      </w:pPr>
      <w:r>
        <w:t>A.1</w:t>
      </w:r>
      <w:r w:rsidRPr="00870377">
        <w:rPr>
          <w:rFonts w:ascii="Calibri" w:hAnsi="Calibri"/>
          <w:szCs w:val="22"/>
        </w:rPr>
        <w:tab/>
      </w:r>
      <w:r>
        <w:t>Introduction</w:t>
      </w:r>
      <w:r>
        <w:tab/>
      </w:r>
      <w:r>
        <w:fldChar w:fldCharType="begin" w:fldLock="1"/>
      </w:r>
      <w:r>
        <w:instrText xml:space="preserve"> PAGEREF _Toc84255198 \h </w:instrText>
      </w:r>
      <w:r>
        <w:fldChar w:fldCharType="separate"/>
      </w:r>
      <w:r>
        <w:t>352</w:t>
      </w:r>
      <w:r>
        <w:fldChar w:fldCharType="end"/>
      </w:r>
    </w:p>
    <w:p w14:paraId="2E5BE46C" w14:textId="6BA4E5AA" w:rsidR="001D48A4" w:rsidRPr="00870377" w:rsidRDefault="001D48A4">
      <w:pPr>
        <w:pStyle w:val="TOC1"/>
        <w:rPr>
          <w:rFonts w:ascii="Calibri" w:hAnsi="Calibri"/>
          <w:szCs w:val="22"/>
        </w:rPr>
      </w:pPr>
      <w:r w:rsidRPr="0007640D">
        <w:rPr>
          <w:rFonts w:eastAsia="MS Gothic"/>
        </w:rPr>
        <w:t>A.2</w:t>
      </w:r>
      <w:r w:rsidRPr="00870377">
        <w:rPr>
          <w:rFonts w:ascii="Calibri" w:hAnsi="Calibri"/>
          <w:szCs w:val="22"/>
        </w:rPr>
        <w:tab/>
      </w:r>
      <w:r w:rsidRPr="0007640D">
        <w:rPr>
          <w:rFonts w:eastAsia="MS Gothic"/>
        </w:rPr>
        <w:t>IMS Registration / 5GS</w:t>
      </w:r>
      <w:r>
        <w:tab/>
      </w:r>
      <w:r>
        <w:fldChar w:fldCharType="begin" w:fldLock="1"/>
      </w:r>
      <w:r>
        <w:instrText xml:space="preserve"> PAGEREF _Toc84255199 \h </w:instrText>
      </w:r>
      <w:r>
        <w:fldChar w:fldCharType="separate"/>
      </w:r>
      <w:r>
        <w:t>352</w:t>
      </w:r>
      <w:r>
        <w:fldChar w:fldCharType="end"/>
      </w:r>
    </w:p>
    <w:p w14:paraId="1656D98E" w14:textId="4EE6D88B" w:rsidR="001D48A4" w:rsidRPr="00870377" w:rsidRDefault="001D48A4">
      <w:pPr>
        <w:pStyle w:val="TOC1"/>
        <w:rPr>
          <w:rFonts w:ascii="Calibri" w:hAnsi="Calibri"/>
          <w:szCs w:val="22"/>
        </w:rPr>
      </w:pPr>
      <w:r>
        <w:t>A.3</w:t>
      </w:r>
      <w:r w:rsidRPr="00870377">
        <w:rPr>
          <w:rFonts w:ascii="Calibri" w:hAnsi="Calibri"/>
          <w:szCs w:val="22"/>
        </w:rPr>
        <w:tab/>
      </w:r>
      <w:r>
        <w:t>IMS Emergency Registration / 5GS</w:t>
      </w:r>
      <w:r>
        <w:tab/>
      </w:r>
      <w:r>
        <w:fldChar w:fldCharType="begin" w:fldLock="1"/>
      </w:r>
      <w:r>
        <w:instrText xml:space="preserve"> PAGEREF _Toc84255200 \h </w:instrText>
      </w:r>
      <w:r>
        <w:fldChar w:fldCharType="separate"/>
      </w:r>
      <w:r>
        <w:t>354</w:t>
      </w:r>
      <w:r>
        <w:fldChar w:fldCharType="end"/>
      </w:r>
    </w:p>
    <w:p w14:paraId="1CE4D9A8" w14:textId="3403B4A7" w:rsidR="001D48A4" w:rsidRPr="00870377" w:rsidRDefault="001D48A4">
      <w:pPr>
        <w:pStyle w:val="TOC1"/>
        <w:rPr>
          <w:rFonts w:ascii="Calibri" w:hAnsi="Calibri"/>
          <w:szCs w:val="22"/>
        </w:rPr>
      </w:pPr>
      <w:r>
        <w:t>A.4</w:t>
      </w:r>
      <w:r w:rsidRPr="00870377">
        <w:rPr>
          <w:rFonts w:ascii="Calibri" w:hAnsi="Calibri"/>
          <w:szCs w:val="22"/>
        </w:rPr>
        <w:tab/>
      </w:r>
      <w:r>
        <w:t>MTSI MO Voice Call / 5GS</w:t>
      </w:r>
      <w:r>
        <w:tab/>
      </w:r>
      <w:r>
        <w:fldChar w:fldCharType="begin" w:fldLock="1"/>
      </w:r>
      <w:r>
        <w:instrText xml:space="preserve"> PAGEREF _Toc84255201 \h </w:instrText>
      </w:r>
      <w:r>
        <w:fldChar w:fldCharType="separate"/>
      </w:r>
      <w:r>
        <w:t>355</w:t>
      </w:r>
      <w:r>
        <w:fldChar w:fldCharType="end"/>
      </w:r>
    </w:p>
    <w:p w14:paraId="127EB6EF" w14:textId="434F794C" w:rsidR="001D48A4" w:rsidRPr="00870377" w:rsidRDefault="001D48A4">
      <w:pPr>
        <w:pStyle w:val="TOC2"/>
        <w:rPr>
          <w:rFonts w:ascii="Calibri" w:hAnsi="Calibri"/>
          <w:sz w:val="22"/>
          <w:szCs w:val="22"/>
        </w:rPr>
      </w:pPr>
      <w:r>
        <w:t>A.4.1</w:t>
      </w:r>
      <w:r w:rsidRPr="00870377">
        <w:rPr>
          <w:rFonts w:ascii="Calibri" w:hAnsi="Calibri"/>
          <w:sz w:val="22"/>
          <w:szCs w:val="22"/>
        </w:rPr>
        <w:tab/>
      </w:r>
      <w:r>
        <w:t>MTSI MO Voice Call / with preconditions / 5GS</w:t>
      </w:r>
      <w:r>
        <w:tab/>
      </w:r>
      <w:r>
        <w:fldChar w:fldCharType="begin" w:fldLock="1"/>
      </w:r>
      <w:r>
        <w:instrText xml:space="preserve"> PAGEREF _Toc84255202 \h </w:instrText>
      </w:r>
      <w:r>
        <w:fldChar w:fldCharType="separate"/>
      </w:r>
      <w:r>
        <w:t>355</w:t>
      </w:r>
      <w:r>
        <w:fldChar w:fldCharType="end"/>
      </w:r>
    </w:p>
    <w:p w14:paraId="223CAB71" w14:textId="33050B7C" w:rsidR="001D48A4" w:rsidRPr="00870377" w:rsidRDefault="001D48A4">
      <w:pPr>
        <w:pStyle w:val="TOC2"/>
        <w:rPr>
          <w:rFonts w:ascii="Calibri" w:hAnsi="Calibri"/>
          <w:sz w:val="22"/>
          <w:szCs w:val="22"/>
        </w:rPr>
      </w:pPr>
      <w:r>
        <w:t>A.4.2</w:t>
      </w:r>
      <w:r w:rsidRPr="00870377">
        <w:rPr>
          <w:rFonts w:ascii="Calibri" w:hAnsi="Calibri"/>
          <w:sz w:val="22"/>
          <w:szCs w:val="22"/>
        </w:rPr>
        <w:tab/>
      </w:r>
      <w:r>
        <w:t>MTSI MO Voice Call / without preconditions / 5GS</w:t>
      </w:r>
      <w:r>
        <w:tab/>
      </w:r>
      <w:r>
        <w:fldChar w:fldCharType="begin" w:fldLock="1"/>
      </w:r>
      <w:r>
        <w:instrText xml:space="preserve"> PAGEREF _Toc84255203 \h </w:instrText>
      </w:r>
      <w:r>
        <w:fldChar w:fldCharType="separate"/>
      </w:r>
      <w:r>
        <w:t>361</w:t>
      </w:r>
      <w:r>
        <w:fldChar w:fldCharType="end"/>
      </w:r>
    </w:p>
    <w:p w14:paraId="0C89E5DF" w14:textId="07806E9F" w:rsidR="001D48A4" w:rsidRPr="00870377" w:rsidRDefault="001D48A4">
      <w:pPr>
        <w:pStyle w:val="TOC1"/>
        <w:rPr>
          <w:rFonts w:ascii="Calibri" w:hAnsi="Calibri"/>
          <w:szCs w:val="22"/>
        </w:rPr>
      </w:pPr>
      <w:r>
        <w:t>A.5</w:t>
      </w:r>
      <w:r w:rsidRPr="00870377">
        <w:rPr>
          <w:rFonts w:ascii="Calibri" w:hAnsi="Calibri"/>
          <w:szCs w:val="22"/>
        </w:rPr>
        <w:tab/>
      </w:r>
      <w:r>
        <w:t>MTSI MT Voice Call / 5GS</w:t>
      </w:r>
      <w:r>
        <w:tab/>
      </w:r>
      <w:r>
        <w:fldChar w:fldCharType="begin" w:fldLock="1"/>
      </w:r>
      <w:r>
        <w:instrText xml:space="preserve"> PAGEREF _Toc84255204 \h </w:instrText>
      </w:r>
      <w:r>
        <w:fldChar w:fldCharType="separate"/>
      </w:r>
      <w:r>
        <w:t>365</w:t>
      </w:r>
      <w:r>
        <w:fldChar w:fldCharType="end"/>
      </w:r>
    </w:p>
    <w:p w14:paraId="21444AFE" w14:textId="40DBA74C" w:rsidR="001D48A4" w:rsidRPr="00870377" w:rsidRDefault="001D48A4">
      <w:pPr>
        <w:pStyle w:val="TOC2"/>
        <w:rPr>
          <w:rFonts w:ascii="Calibri" w:hAnsi="Calibri"/>
          <w:sz w:val="22"/>
          <w:szCs w:val="22"/>
        </w:rPr>
      </w:pPr>
      <w:r>
        <w:t>A.5.1</w:t>
      </w:r>
      <w:r w:rsidRPr="00870377">
        <w:rPr>
          <w:rFonts w:ascii="Calibri" w:hAnsi="Calibri"/>
          <w:sz w:val="22"/>
          <w:szCs w:val="22"/>
        </w:rPr>
        <w:tab/>
      </w:r>
      <w:r>
        <w:t>MTSI MT Voice Call / with preconditions / 5GS</w:t>
      </w:r>
      <w:r>
        <w:tab/>
      </w:r>
      <w:r>
        <w:fldChar w:fldCharType="begin" w:fldLock="1"/>
      </w:r>
      <w:r>
        <w:instrText xml:space="preserve"> PAGEREF _Toc84255205 \h </w:instrText>
      </w:r>
      <w:r>
        <w:fldChar w:fldCharType="separate"/>
      </w:r>
      <w:r>
        <w:t>365</w:t>
      </w:r>
      <w:r>
        <w:fldChar w:fldCharType="end"/>
      </w:r>
    </w:p>
    <w:p w14:paraId="53FDC7D7" w14:textId="65B64FC6" w:rsidR="001D48A4" w:rsidRPr="00870377" w:rsidRDefault="001D48A4">
      <w:pPr>
        <w:pStyle w:val="TOC2"/>
        <w:rPr>
          <w:rFonts w:ascii="Calibri" w:hAnsi="Calibri"/>
          <w:sz w:val="22"/>
          <w:szCs w:val="22"/>
        </w:rPr>
      </w:pPr>
      <w:r>
        <w:t>A.5.2</w:t>
      </w:r>
      <w:r w:rsidRPr="00870377">
        <w:rPr>
          <w:rFonts w:ascii="Calibri" w:hAnsi="Calibri"/>
          <w:sz w:val="22"/>
          <w:szCs w:val="22"/>
        </w:rPr>
        <w:tab/>
      </w:r>
      <w:r>
        <w:t>MTSI MT Voice Call / without preconditions / 5GS</w:t>
      </w:r>
      <w:r>
        <w:tab/>
      </w:r>
      <w:r>
        <w:fldChar w:fldCharType="begin" w:fldLock="1"/>
      </w:r>
      <w:r>
        <w:instrText xml:space="preserve"> PAGEREF _Toc84255206 \h </w:instrText>
      </w:r>
      <w:r>
        <w:fldChar w:fldCharType="separate"/>
      </w:r>
      <w:r>
        <w:t>371</w:t>
      </w:r>
      <w:r>
        <w:fldChar w:fldCharType="end"/>
      </w:r>
    </w:p>
    <w:p w14:paraId="49E86D94" w14:textId="720BFB8E" w:rsidR="001D48A4" w:rsidRPr="00870377" w:rsidRDefault="001D48A4">
      <w:pPr>
        <w:pStyle w:val="TOC1"/>
        <w:rPr>
          <w:rFonts w:ascii="Calibri" w:hAnsi="Calibri"/>
          <w:szCs w:val="22"/>
        </w:rPr>
      </w:pPr>
      <w:r>
        <w:t>A.6</w:t>
      </w:r>
      <w:r w:rsidRPr="00870377">
        <w:rPr>
          <w:rFonts w:ascii="Calibri" w:hAnsi="Calibri"/>
          <w:szCs w:val="22"/>
        </w:rPr>
        <w:tab/>
      </w:r>
      <w:r>
        <w:t>IMS Emergency Voice Call / 5GS</w:t>
      </w:r>
      <w:r>
        <w:tab/>
      </w:r>
      <w:r>
        <w:fldChar w:fldCharType="begin" w:fldLock="1"/>
      </w:r>
      <w:r>
        <w:instrText xml:space="preserve"> PAGEREF _Toc84255207 \h </w:instrText>
      </w:r>
      <w:r>
        <w:fldChar w:fldCharType="separate"/>
      </w:r>
      <w:r>
        <w:t>374</w:t>
      </w:r>
      <w:r>
        <w:fldChar w:fldCharType="end"/>
      </w:r>
    </w:p>
    <w:p w14:paraId="74C0A4DF" w14:textId="158C5D6C" w:rsidR="001D48A4" w:rsidRPr="00870377" w:rsidRDefault="001D48A4">
      <w:pPr>
        <w:pStyle w:val="TOC1"/>
        <w:rPr>
          <w:rFonts w:ascii="Calibri" w:hAnsi="Calibri"/>
          <w:szCs w:val="22"/>
        </w:rPr>
      </w:pPr>
      <w:r>
        <w:t>A.7</w:t>
      </w:r>
      <w:r w:rsidRPr="00870377">
        <w:rPr>
          <w:rFonts w:ascii="Calibri" w:hAnsi="Calibri"/>
          <w:szCs w:val="22"/>
        </w:rPr>
        <w:tab/>
      </w:r>
      <w:r>
        <w:t>MO Release of Voice or Video Call / 5GS</w:t>
      </w:r>
      <w:r>
        <w:tab/>
      </w:r>
      <w:r>
        <w:fldChar w:fldCharType="begin" w:fldLock="1"/>
      </w:r>
      <w:r>
        <w:instrText xml:space="preserve"> PAGEREF _Toc84255208 \h </w:instrText>
      </w:r>
      <w:r>
        <w:fldChar w:fldCharType="separate"/>
      </w:r>
      <w:r>
        <w:t>376</w:t>
      </w:r>
      <w:r>
        <w:fldChar w:fldCharType="end"/>
      </w:r>
    </w:p>
    <w:p w14:paraId="1D82049C" w14:textId="14BD0981" w:rsidR="001D48A4" w:rsidRPr="00870377" w:rsidRDefault="001D48A4">
      <w:pPr>
        <w:pStyle w:val="TOC1"/>
        <w:rPr>
          <w:rFonts w:ascii="Calibri" w:hAnsi="Calibri"/>
          <w:szCs w:val="22"/>
        </w:rPr>
      </w:pPr>
      <w:r>
        <w:t>A.8</w:t>
      </w:r>
      <w:r w:rsidRPr="00870377">
        <w:rPr>
          <w:rFonts w:ascii="Calibri" w:hAnsi="Calibri"/>
          <w:szCs w:val="22"/>
        </w:rPr>
        <w:tab/>
      </w:r>
      <w:r>
        <w:t>MT Release of Voice or Video Call / 5GS</w:t>
      </w:r>
      <w:r>
        <w:tab/>
      </w:r>
      <w:r>
        <w:fldChar w:fldCharType="begin" w:fldLock="1"/>
      </w:r>
      <w:r>
        <w:instrText xml:space="preserve"> PAGEREF _Toc84255209 \h </w:instrText>
      </w:r>
      <w:r>
        <w:fldChar w:fldCharType="separate"/>
      </w:r>
      <w:r>
        <w:t>377</w:t>
      </w:r>
      <w:r>
        <w:fldChar w:fldCharType="end"/>
      </w:r>
    </w:p>
    <w:p w14:paraId="1FF7A96B" w14:textId="54CF53BD" w:rsidR="001D48A4" w:rsidRPr="00870377" w:rsidRDefault="001D48A4">
      <w:pPr>
        <w:pStyle w:val="TOC1"/>
        <w:rPr>
          <w:rFonts w:ascii="Calibri" w:hAnsi="Calibri"/>
          <w:szCs w:val="22"/>
        </w:rPr>
      </w:pPr>
      <w:r>
        <w:t>A.9</w:t>
      </w:r>
      <w:r w:rsidRPr="00870377">
        <w:rPr>
          <w:rFonts w:ascii="Calibri" w:hAnsi="Calibri"/>
          <w:szCs w:val="22"/>
        </w:rPr>
        <w:tab/>
      </w:r>
      <w:r>
        <w:t>EPS Fallback for Voice Call / 5GS</w:t>
      </w:r>
      <w:r>
        <w:tab/>
      </w:r>
      <w:r>
        <w:fldChar w:fldCharType="begin" w:fldLock="1"/>
      </w:r>
      <w:r>
        <w:instrText xml:space="preserve"> PAGEREF _Toc84255210 \h </w:instrText>
      </w:r>
      <w:r>
        <w:fldChar w:fldCharType="separate"/>
      </w:r>
      <w:r>
        <w:t>378</w:t>
      </w:r>
      <w:r>
        <w:fldChar w:fldCharType="end"/>
      </w:r>
    </w:p>
    <w:p w14:paraId="7B2B320D" w14:textId="094F0C11" w:rsidR="001D48A4" w:rsidRPr="00870377" w:rsidRDefault="001D48A4">
      <w:pPr>
        <w:pStyle w:val="TOC2"/>
        <w:rPr>
          <w:rFonts w:ascii="Calibri" w:hAnsi="Calibri"/>
          <w:sz w:val="22"/>
          <w:szCs w:val="22"/>
        </w:rPr>
      </w:pPr>
      <w:r>
        <w:t>A.9.1</w:t>
      </w:r>
      <w:r w:rsidRPr="00870377">
        <w:rPr>
          <w:rFonts w:ascii="Calibri" w:hAnsi="Calibri"/>
          <w:sz w:val="22"/>
          <w:szCs w:val="22"/>
        </w:rPr>
        <w:tab/>
      </w:r>
      <w:r>
        <w:t>EPS Fallback for Voice Call / steps before fallback / 5GS</w:t>
      </w:r>
      <w:r>
        <w:tab/>
      </w:r>
      <w:r>
        <w:fldChar w:fldCharType="begin" w:fldLock="1"/>
      </w:r>
      <w:r>
        <w:instrText xml:space="preserve"> PAGEREF _Toc84255211 \h </w:instrText>
      </w:r>
      <w:r>
        <w:fldChar w:fldCharType="separate"/>
      </w:r>
      <w:r>
        <w:t>378</w:t>
      </w:r>
      <w:r>
        <w:fldChar w:fldCharType="end"/>
      </w:r>
    </w:p>
    <w:p w14:paraId="432C282A" w14:textId="57331F65" w:rsidR="001D48A4" w:rsidRPr="00870377" w:rsidRDefault="001D48A4">
      <w:pPr>
        <w:pStyle w:val="TOC2"/>
        <w:rPr>
          <w:rFonts w:ascii="Calibri" w:hAnsi="Calibri"/>
          <w:sz w:val="22"/>
          <w:szCs w:val="22"/>
        </w:rPr>
      </w:pPr>
      <w:r>
        <w:t>A.9.2</w:t>
      </w:r>
      <w:r w:rsidRPr="00870377">
        <w:rPr>
          <w:rFonts w:ascii="Calibri" w:hAnsi="Calibri"/>
          <w:sz w:val="22"/>
          <w:szCs w:val="22"/>
        </w:rPr>
        <w:tab/>
      </w:r>
      <w:r>
        <w:t>EPS Fallback for Voice Call / steps after fallback / 5GS</w:t>
      </w:r>
      <w:r>
        <w:tab/>
      </w:r>
      <w:r>
        <w:fldChar w:fldCharType="begin" w:fldLock="1"/>
      </w:r>
      <w:r>
        <w:instrText xml:space="preserve"> PAGEREF _Toc84255212 \h </w:instrText>
      </w:r>
      <w:r>
        <w:fldChar w:fldCharType="separate"/>
      </w:r>
      <w:r>
        <w:t>380</w:t>
      </w:r>
      <w:r>
        <w:fldChar w:fldCharType="end"/>
      </w:r>
    </w:p>
    <w:p w14:paraId="100DAE73" w14:textId="4813808F" w:rsidR="001D48A4" w:rsidRPr="00870377" w:rsidRDefault="001D48A4">
      <w:pPr>
        <w:pStyle w:val="TOC1"/>
        <w:rPr>
          <w:rFonts w:ascii="Calibri" w:hAnsi="Calibri"/>
          <w:szCs w:val="22"/>
        </w:rPr>
      </w:pPr>
      <w:r>
        <w:t>A.10</w:t>
      </w:r>
      <w:r w:rsidRPr="00870377">
        <w:rPr>
          <w:rFonts w:ascii="Calibri" w:hAnsi="Calibri"/>
          <w:szCs w:val="22"/>
        </w:rPr>
        <w:tab/>
      </w:r>
      <w:r>
        <w:t>Default handling of PUBLISH requests</w:t>
      </w:r>
      <w:r>
        <w:tab/>
      </w:r>
      <w:r>
        <w:fldChar w:fldCharType="begin" w:fldLock="1"/>
      </w:r>
      <w:r>
        <w:instrText xml:space="preserve"> PAGEREF _Toc84255213 \h </w:instrText>
      </w:r>
      <w:r>
        <w:fldChar w:fldCharType="separate"/>
      </w:r>
      <w:r>
        <w:t>383</w:t>
      </w:r>
      <w:r>
        <w:fldChar w:fldCharType="end"/>
      </w:r>
    </w:p>
    <w:p w14:paraId="77EA276C" w14:textId="010AF2DC" w:rsidR="001D48A4" w:rsidRPr="00870377" w:rsidRDefault="001D48A4">
      <w:pPr>
        <w:pStyle w:val="TOC1"/>
        <w:rPr>
          <w:rFonts w:ascii="Calibri" w:hAnsi="Calibri"/>
          <w:szCs w:val="22"/>
        </w:rPr>
      </w:pPr>
      <w:r>
        <w:t>A.11</w:t>
      </w:r>
      <w:r w:rsidRPr="00870377">
        <w:rPr>
          <w:rFonts w:ascii="Calibri" w:hAnsi="Calibri"/>
          <w:szCs w:val="22"/>
        </w:rPr>
        <w:tab/>
      </w:r>
      <w:r>
        <w:t>Mobile Initiated De-Registration / 5GS</w:t>
      </w:r>
      <w:r>
        <w:tab/>
      </w:r>
      <w:r>
        <w:fldChar w:fldCharType="begin" w:fldLock="1"/>
      </w:r>
      <w:r>
        <w:instrText xml:space="preserve"> PAGEREF _Toc84255214 \h </w:instrText>
      </w:r>
      <w:r>
        <w:fldChar w:fldCharType="separate"/>
      </w:r>
      <w:r>
        <w:t>384</w:t>
      </w:r>
      <w:r>
        <w:fldChar w:fldCharType="end"/>
      </w:r>
    </w:p>
    <w:p w14:paraId="6CF75C88" w14:textId="032B4E49" w:rsidR="001D48A4" w:rsidRPr="00870377" w:rsidRDefault="001D48A4">
      <w:pPr>
        <w:pStyle w:val="TOC1"/>
        <w:rPr>
          <w:rFonts w:ascii="Calibri" w:hAnsi="Calibri"/>
          <w:szCs w:val="22"/>
        </w:rPr>
      </w:pPr>
      <w:r>
        <w:t>A.12</w:t>
      </w:r>
      <w:r w:rsidRPr="00870377">
        <w:rPr>
          <w:rFonts w:ascii="Calibri" w:hAnsi="Calibri"/>
          <w:szCs w:val="22"/>
        </w:rPr>
        <w:tab/>
      </w:r>
      <w:r>
        <w:t>IMS Re-Registration / 5GS</w:t>
      </w:r>
      <w:r>
        <w:tab/>
      </w:r>
      <w:r>
        <w:fldChar w:fldCharType="begin" w:fldLock="1"/>
      </w:r>
      <w:r>
        <w:instrText xml:space="preserve"> PAGEREF _Toc84255215 \h </w:instrText>
      </w:r>
      <w:r>
        <w:fldChar w:fldCharType="separate"/>
      </w:r>
      <w:r>
        <w:t>387</w:t>
      </w:r>
      <w:r>
        <w:fldChar w:fldCharType="end"/>
      </w:r>
    </w:p>
    <w:p w14:paraId="68A5C8D0" w14:textId="361D06CD" w:rsidR="001D48A4" w:rsidRPr="00870377" w:rsidRDefault="001D48A4">
      <w:pPr>
        <w:pStyle w:val="TOC1"/>
        <w:rPr>
          <w:rFonts w:ascii="Calibri" w:hAnsi="Calibri"/>
          <w:szCs w:val="22"/>
        </w:rPr>
      </w:pPr>
      <w:r>
        <w:t>A.13</w:t>
      </w:r>
      <w:r w:rsidRPr="00870377">
        <w:rPr>
          <w:rFonts w:ascii="Calibri" w:hAnsi="Calibri"/>
          <w:szCs w:val="22"/>
        </w:rPr>
        <w:tab/>
      </w:r>
      <w:r>
        <w:t>IMS MO SMS / 5GS</w:t>
      </w:r>
      <w:r>
        <w:tab/>
      </w:r>
      <w:r>
        <w:fldChar w:fldCharType="begin" w:fldLock="1"/>
      </w:r>
      <w:r>
        <w:instrText xml:space="preserve"> PAGEREF _Toc84255216 \h </w:instrText>
      </w:r>
      <w:r>
        <w:fldChar w:fldCharType="separate"/>
      </w:r>
      <w:r>
        <w:t>388</w:t>
      </w:r>
      <w:r>
        <w:fldChar w:fldCharType="end"/>
      </w:r>
    </w:p>
    <w:p w14:paraId="3B15B3B2" w14:textId="0DF6DB5D" w:rsidR="001D48A4" w:rsidRPr="00870377" w:rsidRDefault="001D48A4">
      <w:pPr>
        <w:pStyle w:val="TOC1"/>
        <w:rPr>
          <w:rFonts w:ascii="Calibri" w:hAnsi="Calibri"/>
          <w:szCs w:val="22"/>
        </w:rPr>
      </w:pPr>
      <w:r>
        <w:t>A.14</w:t>
      </w:r>
      <w:r w:rsidRPr="00870377">
        <w:rPr>
          <w:rFonts w:ascii="Calibri" w:hAnsi="Calibri"/>
          <w:szCs w:val="22"/>
        </w:rPr>
        <w:tab/>
      </w:r>
      <w:r>
        <w:t>IMS MT SMS / 5GS</w:t>
      </w:r>
      <w:r>
        <w:tab/>
      </w:r>
      <w:r>
        <w:fldChar w:fldCharType="begin" w:fldLock="1"/>
      </w:r>
      <w:r>
        <w:instrText xml:space="preserve"> PAGEREF _Toc84255217 \h </w:instrText>
      </w:r>
      <w:r>
        <w:fldChar w:fldCharType="separate"/>
      </w:r>
      <w:r>
        <w:t>389</w:t>
      </w:r>
      <w:r>
        <w:fldChar w:fldCharType="end"/>
      </w:r>
    </w:p>
    <w:p w14:paraId="4A9B8F3A" w14:textId="5301B827" w:rsidR="001D48A4" w:rsidRPr="00870377" w:rsidRDefault="001D48A4">
      <w:pPr>
        <w:pStyle w:val="TOC1"/>
        <w:rPr>
          <w:rFonts w:ascii="Calibri" w:hAnsi="Calibri"/>
          <w:szCs w:val="22"/>
        </w:rPr>
      </w:pPr>
      <w:r>
        <w:t>A.15</w:t>
      </w:r>
      <w:r w:rsidRPr="00870377">
        <w:rPr>
          <w:rFonts w:ascii="Calibri" w:hAnsi="Calibri"/>
          <w:szCs w:val="22"/>
        </w:rPr>
        <w:tab/>
      </w:r>
      <w:r>
        <w:t>MTSI MO Video Call / 5GS</w:t>
      </w:r>
      <w:r>
        <w:tab/>
      </w:r>
      <w:r>
        <w:fldChar w:fldCharType="begin" w:fldLock="1"/>
      </w:r>
      <w:r>
        <w:instrText xml:space="preserve"> PAGEREF _Toc84255218 \h </w:instrText>
      </w:r>
      <w:r>
        <w:fldChar w:fldCharType="separate"/>
      </w:r>
      <w:r>
        <w:t>390</w:t>
      </w:r>
      <w:r>
        <w:fldChar w:fldCharType="end"/>
      </w:r>
    </w:p>
    <w:p w14:paraId="4CD27C8F" w14:textId="0EB279C1" w:rsidR="001D48A4" w:rsidRPr="00870377" w:rsidRDefault="001D48A4">
      <w:pPr>
        <w:pStyle w:val="TOC2"/>
        <w:rPr>
          <w:rFonts w:ascii="Calibri" w:hAnsi="Calibri"/>
          <w:sz w:val="22"/>
          <w:szCs w:val="22"/>
        </w:rPr>
      </w:pPr>
      <w:r>
        <w:t>A.15.1</w:t>
      </w:r>
      <w:r w:rsidRPr="00870377">
        <w:rPr>
          <w:rFonts w:ascii="Calibri" w:hAnsi="Calibri"/>
          <w:sz w:val="22"/>
          <w:szCs w:val="22"/>
        </w:rPr>
        <w:tab/>
      </w:r>
      <w:r>
        <w:t>MTSI MO Video Call / with preconditions / 5GS</w:t>
      </w:r>
      <w:r>
        <w:tab/>
      </w:r>
      <w:r>
        <w:fldChar w:fldCharType="begin" w:fldLock="1"/>
      </w:r>
      <w:r>
        <w:instrText xml:space="preserve"> PAGEREF _Toc84255219 \h </w:instrText>
      </w:r>
      <w:r>
        <w:fldChar w:fldCharType="separate"/>
      </w:r>
      <w:r>
        <w:t>390</w:t>
      </w:r>
      <w:r>
        <w:fldChar w:fldCharType="end"/>
      </w:r>
    </w:p>
    <w:p w14:paraId="420167A5" w14:textId="16C503D9" w:rsidR="001D48A4" w:rsidRPr="00870377" w:rsidRDefault="001D48A4">
      <w:pPr>
        <w:pStyle w:val="TOC2"/>
        <w:rPr>
          <w:rFonts w:ascii="Calibri" w:hAnsi="Calibri"/>
          <w:sz w:val="22"/>
          <w:szCs w:val="22"/>
        </w:rPr>
      </w:pPr>
      <w:r>
        <w:t>A.15.2</w:t>
      </w:r>
      <w:r w:rsidRPr="00870377">
        <w:rPr>
          <w:rFonts w:ascii="Calibri" w:hAnsi="Calibri"/>
          <w:sz w:val="22"/>
          <w:szCs w:val="22"/>
        </w:rPr>
        <w:tab/>
      </w:r>
      <w:r>
        <w:t>MTSI MO Video Call / without preconditions / 5GS</w:t>
      </w:r>
      <w:r>
        <w:tab/>
      </w:r>
      <w:r>
        <w:fldChar w:fldCharType="begin" w:fldLock="1"/>
      </w:r>
      <w:r>
        <w:instrText xml:space="preserve"> PAGEREF _Toc84255220 \h </w:instrText>
      </w:r>
      <w:r>
        <w:fldChar w:fldCharType="separate"/>
      </w:r>
      <w:r>
        <w:t>397</w:t>
      </w:r>
      <w:r>
        <w:fldChar w:fldCharType="end"/>
      </w:r>
    </w:p>
    <w:p w14:paraId="4AF1FBC8" w14:textId="465FD6E4" w:rsidR="001D48A4" w:rsidRPr="00870377" w:rsidRDefault="001D48A4">
      <w:pPr>
        <w:pStyle w:val="TOC1"/>
        <w:rPr>
          <w:rFonts w:ascii="Calibri" w:hAnsi="Calibri"/>
          <w:szCs w:val="22"/>
        </w:rPr>
      </w:pPr>
      <w:r>
        <w:t>A.16</w:t>
      </w:r>
      <w:r w:rsidRPr="00870377">
        <w:rPr>
          <w:rFonts w:ascii="Calibri" w:hAnsi="Calibri"/>
          <w:szCs w:val="22"/>
        </w:rPr>
        <w:tab/>
      </w:r>
      <w:r>
        <w:t>MTSI MT Video Call / 5GS</w:t>
      </w:r>
      <w:r>
        <w:tab/>
      </w:r>
      <w:r>
        <w:fldChar w:fldCharType="begin" w:fldLock="1"/>
      </w:r>
      <w:r>
        <w:instrText xml:space="preserve"> PAGEREF _Toc84255221 \h </w:instrText>
      </w:r>
      <w:r>
        <w:fldChar w:fldCharType="separate"/>
      </w:r>
      <w:r>
        <w:t>401</w:t>
      </w:r>
      <w:r>
        <w:fldChar w:fldCharType="end"/>
      </w:r>
    </w:p>
    <w:p w14:paraId="40551580" w14:textId="2C0C3906" w:rsidR="001D48A4" w:rsidRPr="00870377" w:rsidRDefault="001D48A4">
      <w:pPr>
        <w:pStyle w:val="TOC2"/>
        <w:rPr>
          <w:rFonts w:ascii="Calibri" w:hAnsi="Calibri"/>
          <w:sz w:val="22"/>
          <w:szCs w:val="22"/>
        </w:rPr>
      </w:pPr>
      <w:r>
        <w:t>A.16.1</w:t>
      </w:r>
      <w:r w:rsidRPr="00870377">
        <w:rPr>
          <w:rFonts w:ascii="Calibri" w:hAnsi="Calibri"/>
          <w:sz w:val="22"/>
          <w:szCs w:val="22"/>
        </w:rPr>
        <w:tab/>
      </w:r>
      <w:r>
        <w:t>MTSI MT Video Call / with preconditions / 5GS</w:t>
      </w:r>
      <w:r>
        <w:tab/>
      </w:r>
      <w:r>
        <w:fldChar w:fldCharType="begin" w:fldLock="1"/>
      </w:r>
      <w:r>
        <w:instrText xml:space="preserve"> PAGEREF _Toc84255222 \h </w:instrText>
      </w:r>
      <w:r>
        <w:fldChar w:fldCharType="separate"/>
      </w:r>
      <w:r>
        <w:t>401</w:t>
      </w:r>
      <w:r>
        <w:fldChar w:fldCharType="end"/>
      </w:r>
    </w:p>
    <w:p w14:paraId="1B26B448" w14:textId="34D79230" w:rsidR="001D48A4" w:rsidRPr="00870377" w:rsidRDefault="001D48A4">
      <w:pPr>
        <w:pStyle w:val="TOC2"/>
        <w:rPr>
          <w:rFonts w:ascii="Calibri" w:hAnsi="Calibri"/>
          <w:sz w:val="22"/>
          <w:szCs w:val="22"/>
        </w:rPr>
      </w:pPr>
      <w:r>
        <w:t>A.16.2</w:t>
      </w:r>
      <w:r w:rsidRPr="00870377">
        <w:rPr>
          <w:rFonts w:ascii="Calibri" w:hAnsi="Calibri"/>
          <w:sz w:val="22"/>
          <w:szCs w:val="22"/>
        </w:rPr>
        <w:tab/>
      </w:r>
      <w:r>
        <w:t>MTSI MT Video Call / without preconditions / 5GS</w:t>
      </w:r>
      <w:r>
        <w:tab/>
      </w:r>
      <w:r>
        <w:fldChar w:fldCharType="begin" w:fldLock="1"/>
      </w:r>
      <w:r>
        <w:instrText xml:space="preserve"> PAGEREF _Toc84255223 \h </w:instrText>
      </w:r>
      <w:r>
        <w:fldChar w:fldCharType="separate"/>
      </w:r>
      <w:r>
        <w:t>410</w:t>
      </w:r>
      <w:r>
        <w:fldChar w:fldCharType="end"/>
      </w:r>
    </w:p>
    <w:p w14:paraId="36DEED66" w14:textId="1A266809" w:rsidR="001D48A4" w:rsidRPr="00870377" w:rsidRDefault="001D48A4">
      <w:pPr>
        <w:pStyle w:val="TOC2"/>
        <w:rPr>
          <w:rFonts w:ascii="Calibri" w:hAnsi="Calibri"/>
          <w:sz w:val="22"/>
          <w:szCs w:val="22"/>
        </w:rPr>
      </w:pPr>
      <w:r>
        <w:t>A.17</w:t>
      </w:r>
      <w:r w:rsidRPr="00870377">
        <w:rPr>
          <w:rFonts w:ascii="Calibri" w:hAnsi="Calibri"/>
          <w:sz w:val="22"/>
          <w:szCs w:val="22"/>
        </w:rPr>
        <w:tab/>
      </w:r>
      <w:r>
        <w:t>Generic test procedure for putting a MTSI speech call to hold or to resume the call from the UE / 5GS</w:t>
      </w:r>
      <w:r>
        <w:tab/>
      </w:r>
      <w:r>
        <w:fldChar w:fldCharType="begin" w:fldLock="1"/>
      </w:r>
      <w:r>
        <w:instrText xml:space="preserve"> PAGEREF _Toc84255224 \h </w:instrText>
      </w:r>
      <w:r>
        <w:fldChar w:fldCharType="separate"/>
      </w:r>
      <w:r>
        <w:t>413</w:t>
      </w:r>
      <w:r>
        <w:fldChar w:fldCharType="end"/>
      </w:r>
    </w:p>
    <w:p w14:paraId="21462139" w14:textId="6EAD7DE6" w:rsidR="001D48A4" w:rsidRPr="00870377" w:rsidRDefault="001D48A4">
      <w:pPr>
        <w:pStyle w:val="TOC2"/>
        <w:rPr>
          <w:rFonts w:ascii="Calibri" w:hAnsi="Calibri"/>
          <w:sz w:val="22"/>
          <w:szCs w:val="22"/>
        </w:rPr>
      </w:pPr>
      <w:r>
        <w:t>A.18</w:t>
      </w:r>
      <w:r w:rsidRPr="00870377">
        <w:rPr>
          <w:rFonts w:ascii="Calibri" w:hAnsi="Calibri"/>
          <w:sz w:val="22"/>
          <w:szCs w:val="22"/>
        </w:rPr>
        <w:tab/>
      </w:r>
      <w:r>
        <w:t>Generic test procedure for putting a MTSI speech call to hold or to resume the call from the SS / 5GS</w:t>
      </w:r>
      <w:r>
        <w:tab/>
      </w:r>
      <w:r>
        <w:fldChar w:fldCharType="begin" w:fldLock="1"/>
      </w:r>
      <w:r>
        <w:instrText xml:space="preserve"> PAGEREF _Toc84255225 \h </w:instrText>
      </w:r>
      <w:r>
        <w:fldChar w:fldCharType="separate"/>
      </w:r>
      <w:r>
        <w:t>415</w:t>
      </w:r>
      <w:r>
        <w:fldChar w:fldCharType="end"/>
      </w:r>
    </w:p>
    <w:p w14:paraId="1A753FE8" w14:textId="5E557DA1" w:rsidR="001D48A4" w:rsidRPr="00870377" w:rsidRDefault="001D48A4">
      <w:pPr>
        <w:pStyle w:val="TOC2"/>
        <w:rPr>
          <w:rFonts w:ascii="Calibri" w:hAnsi="Calibri"/>
          <w:sz w:val="22"/>
          <w:szCs w:val="22"/>
        </w:rPr>
      </w:pPr>
      <w:r>
        <w:t>A.19</w:t>
      </w:r>
      <w:r w:rsidRPr="00870377">
        <w:rPr>
          <w:rFonts w:ascii="Calibri" w:hAnsi="Calibri"/>
          <w:sz w:val="22"/>
          <w:szCs w:val="22"/>
        </w:rPr>
        <w:tab/>
      </w:r>
      <w:r>
        <w:t>MTSI conference creation / 5GS</w:t>
      </w:r>
      <w:r>
        <w:tab/>
      </w:r>
      <w:r>
        <w:fldChar w:fldCharType="begin" w:fldLock="1"/>
      </w:r>
      <w:r>
        <w:instrText xml:space="preserve"> PAGEREF _Toc84255226 \h </w:instrText>
      </w:r>
      <w:r>
        <w:fldChar w:fldCharType="separate"/>
      </w:r>
      <w:r>
        <w:t>416</w:t>
      </w:r>
      <w:r>
        <w:fldChar w:fldCharType="end"/>
      </w:r>
    </w:p>
    <w:p w14:paraId="1F21639A" w14:textId="4C3B901D" w:rsidR="001D48A4" w:rsidRPr="00870377" w:rsidRDefault="001D48A4">
      <w:pPr>
        <w:pStyle w:val="TOC2"/>
        <w:rPr>
          <w:rFonts w:ascii="Calibri" w:hAnsi="Calibri"/>
          <w:sz w:val="22"/>
          <w:szCs w:val="22"/>
        </w:rPr>
      </w:pPr>
      <w:r>
        <w:t>A.20</w:t>
      </w:r>
      <w:r w:rsidRPr="00870377">
        <w:rPr>
          <w:rFonts w:ascii="Calibri" w:hAnsi="Calibri"/>
          <w:sz w:val="22"/>
          <w:szCs w:val="22"/>
        </w:rPr>
        <w:tab/>
      </w:r>
      <w:r>
        <w:t>Generic test procedure for Inviting user to conference by sending a REFER request to the conference focus / 5GS</w:t>
      </w:r>
      <w:r>
        <w:tab/>
      </w:r>
      <w:r>
        <w:fldChar w:fldCharType="begin" w:fldLock="1"/>
      </w:r>
      <w:r>
        <w:instrText xml:space="preserve"> PAGEREF _Toc84255227 \h </w:instrText>
      </w:r>
      <w:r>
        <w:fldChar w:fldCharType="separate"/>
      </w:r>
      <w:r>
        <w:t>418</w:t>
      </w:r>
      <w:r>
        <w:fldChar w:fldCharType="end"/>
      </w:r>
    </w:p>
    <w:p w14:paraId="5EF6C6E3" w14:textId="0D24F09E" w:rsidR="001D48A4" w:rsidRPr="00870377" w:rsidRDefault="001D48A4">
      <w:pPr>
        <w:pStyle w:val="TOC2"/>
        <w:rPr>
          <w:rFonts w:ascii="Calibri" w:hAnsi="Calibri"/>
          <w:sz w:val="22"/>
          <w:szCs w:val="22"/>
        </w:rPr>
      </w:pPr>
      <w:r>
        <w:t>A.21</w:t>
      </w:r>
      <w:r w:rsidRPr="00870377">
        <w:rPr>
          <w:rFonts w:ascii="Calibri" w:hAnsi="Calibri"/>
          <w:sz w:val="22"/>
          <w:szCs w:val="22"/>
        </w:rPr>
        <w:tab/>
      </w:r>
      <w:r>
        <w:t>Generic test procedure for activation and deactivation of Supplementary Services / 5GS</w:t>
      </w:r>
      <w:r>
        <w:tab/>
      </w:r>
      <w:r>
        <w:fldChar w:fldCharType="begin" w:fldLock="1"/>
      </w:r>
      <w:r>
        <w:instrText xml:space="preserve"> PAGEREF _Toc84255228 \h </w:instrText>
      </w:r>
      <w:r>
        <w:fldChar w:fldCharType="separate"/>
      </w:r>
      <w:r>
        <w:t>419</w:t>
      </w:r>
      <w:r>
        <w:fldChar w:fldCharType="end"/>
      </w:r>
    </w:p>
    <w:p w14:paraId="3C38D84B" w14:textId="42768780" w:rsidR="001D48A4" w:rsidRPr="00870377" w:rsidRDefault="001D48A4">
      <w:pPr>
        <w:pStyle w:val="TOC2"/>
        <w:rPr>
          <w:rFonts w:ascii="Calibri" w:hAnsi="Calibri"/>
          <w:sz w:val="22"/>
          <w:szCs w:val="22"/>
        </w:rPr>
      </w:pPr>
      <w:r>
        <w:t>A.22</w:t>
      </w:r>
      <w:r w:rsidRPr="00870377">
        <w:rPr>
          <w:rFonts w:ascii="Calibri" w:hAnsi="Calibri"/>
          <w:sz w:val="22"/>
          <w:szCs w:val="22"/>
        </w:rPr>
        <w:tab/>
      </w:r>
      <w:r>
        <w:t>GAA XCAP authentication</w:t>
      </w:r>
      <w:r>
        <w:tab/>
      </w:r>
      <w:r>
        <w:fldChar w:fldCharType="begin" w:fldLock="1"/>
      </w:r>
      <w:r>
        <w:instrText xml:space="preserve"> PAGEREF _Toc84255229 \h </w:instrText>
      </w:r>
      <w:r>
        <w:fldChar w:fldCharType="separate"/>
      </w:r>
      <w:r>
        <w:t>424</w:t>
      </w:r>
      <w:r>
        <w:fldChar w:fldCharType="end"/>
      </w:r>
    </w:p>
    <w:p w14:paraId="6BCE8950" w14:textId="7C361FE3" w:rsidR="001D48A4" w:rsidRPr="00870377" w:rsidRDefault="001D48A4">
      <w:pPr>
        <w:pStyle w:val="TOC1"/>
        <w:rPr>
          <w:rFonts w:ascii="Calibri" w:hAnsi="Calibri"/>
          <w:szCs w:val="22"/>
        </w:rPr>
      </w:pPr>
      <w:r>
        <w:t>A.23</w:t>
      </w:r>
      <w:r w:rsidRPr="00870377">
        <w:rPr>
          <w:rFonts w:ascii="Calibri" w:hAnsi="Calibri"/>
          <w:szCs w:val="22"/>
        </w:rPr>
        <w:tab/>
      </w:r>
      <w:r>
        <w:t>eCall Setup and MSD Update / 5GS</w:t>
      </w:r>
      <w:r>
        <w:tab/>
      </w:r>
      <w:r>
        <w:fldChar w:fldCharType="begin" w:fldLock="1"/>
      </w:r>
      <w:r>
        <w:instrText xml:space="preserve"> PAGEREF _Toc84255230 \h </w:instrText>
      </w:r>
      <w:r>
        <w:fldChar w:fldCharType="separate"/>
      </w:r>
      <w:r>
        <w:t>427</w:t>
      </w:r>
      <w:r>
        <w:fldChar w:fldCharType="end"/>
      </w:r>
    </w:p>
    <w:p w14:paraId="6D76BA9F" w14:textId="3A7FD777" w:rsidR="001D48A4" w:rsidRPr="00870377" w:rsidRDefault="001D48A4">
      <w:pPr>
        <w:pStyle w:val="TOC2"/>
        <w:rPr>
          <w:rFonts w:ascii="Calibri" w:hAnsi="Calibri"/>
          <w:sz w:val="22"/>
          <w:szCs w:val="22"/>
        </w:rPr>
      </w:pPr>
      <w:r>
        <w:t>A.24</w:t>
      </w:r>
      <w:r w:rsidRPr="00870377">
        <w:rPr>
          <w:rFonts w:ascii="Calibri" w:hAnsi="Calibri"/>
          <w:sz w:val="22"/>
          <w:szCs w:val="22"/>
        </w:rPr>
        <w:tab/>
      </w:r>
      <w:r>
        <w:t>UE putting a Video Call on hold or resume the call / 5GS</w:t>
      </w:r>
      <w:r>
        <w:tab/>
      </w:r>
      <w:r>
        <w:fldChar w:fldCharType="begin" w:fldLock="1"/>
      </w:r>
      <w:r>
        <w:instrText xml:space="preserve"> PAGEREF _Toc84255231 \h </w:instrText>
      </w:r>
      <w:r>
        <w:fldChar w:fldCharType="separate"/>
      </w:r>
      <w:r>
        <w:t>429</w:t>
      </w:r>
      <w:r>
        <w:fldChar w:fldCharType="end"/>
      </w:r>
    </w:p>
    <w:p w14:paraId="7EE249A3" w14:textId="71F97A52" w:rsidR="001D48A4" w:rsidRPr="00870377" w:rsidRDefault="001D48A4">
      <w:pPr>
        <w:pStyle w:val="TOC2"/>
        <w:rPr>
          <w:rFonts w:ascii="Calibri" w:hAnsi="Calibri"/>
          <w:sz w:val="22"/>
          <w:szCs w:val="22"/>
        </w:rPr>
      </w:pPr>
      <w:r>
        <w:t>A.25</w:t>
      </w:r>
      <w:r w:rsidRPr="00870377">
        <w:rPr>
          <w:rFonts w:ascii="Calibri" w:hAnsi="Calibri"/>
          <w:sz w:val="22"/>
          <w:szCs w:val="22"/>
        </w:rPr>
        <w:tab/>
      </w:r>
      <w:r>
        <w:t>Video Conference Creation / 5GS</w:t>
      </w:r>
      <w:r>
        <w:tab/>
      </w:r>
      <w:r>
        <w:fldChar w:fldCharType="begin" w:fldLock="1"/>
      </w:r>
      <w:r>
        <w:instrText xml:space="preserve"> PAGEREF _Toc84255232 \h </w:instrText>
      </w:r>
      <w:r>
        <w:fldChar w:fldCharType="separate"/>
      </w:r>
      <w:r>
        <w:t>431</w:t>
      </w:r>
      <w:r>
        <w:fldChar w:fldCharType="end"/>
      </w:r>
    </w:p>
    <w:p w14:paraId="4A2FF75D" w14:textId="281390D1" w:rsidR="001D48A4" w:rsidRPr="00870377" w:rsidRDefault="001D48A4">
      <w:pPr>
        <w:pStyle w:val="TOC2"/>
        <w:rPr>
          <w:rFonts w:ascii="Calibri" w:hAnsi="Calibri"/>
          <w:sz w:val="22"/>
          <w:szCs w:val="22"/>
        </w:rPr>
      </w:pPr>
      <w:r>
        <w:t>A.26</w:t>
      </w:r>
      <w:r w:rsidRPr="00870377">
        <w:rPr>
          <w:rFonts w:ascii="Calibri" w:hAnsi="Calibri"/>
          <w:sz w:val="22"/>
          <w:szCs w:val="22"/>
        </w:rPr>
        <w:tab/>
      </w:r>
      <w:r>
        <w:t>Inviting user to Video conference by sending a REFER request to the conference focus / 5GS</w:t>
      </w:r>
      <w:r>
        <w:tab/>
      </w:r>
      <w:r>
        <w:fldChar w:fldCharType="begin" w:fldLock="1"/>
      </w:r>
      <w:r>
        <w:instrText xml:space="preserve"> PAGEREF _Toc84255233 \h </w:instrText>
      </w:r>
      <w:r>
        <w:fldChar w:fldCharType="separate"/>
      </w:r>
      <w:r>
        <w:t>433</w:t>
      </w:r>
      <w:r>
        <w:fldChar w:fldCharType="end"/>
      </w:r>
    </w:p>
    <w:p w14:paraId="2D317C15" w14:textId="6A7C2A4A" w:rsidR="001D48A4" w:rsidRPr="00870377" w:rsidRDefault="001D48A4">
      <w:pPr>
        <w:pStyle w:val="TOC2"/>
        <w:rPr>
          <w:rFonts w:ascii="Calibri" w:hAnsi="Calibri"/>
          <w:sz w:val="22"/>
          <w:szCs w:val="22"/>
        </w:rPr>
      </w:pPr>
      <w:r w:rsidRPr="0007640D">
        <w:rPr>
          <w:rFonts w:eastAsia="SimSun"/>
        </w:rPr>
        <w:t>A.27</w:t>
      </w:r>
      <w:r w:rsidRPr="00870377">
        <w:rPr>
          <w:rFonts w:ascii="Calibri" w:hAnsi="Calibri"/>
          <w:sz w:val="22"/>
          <w:szCs w:val="22"/>
        </w:rPr>
        <w:tab/>
      </w:r>
      <w:r w:rsidRPr="0007640D">
        <w:rPr>
          <w:rFonts w:eastAsia="SimSun"/>
        </w:rPr>
        <w:t>Leaving a conference / 5GS</w:t>
      </w:r>
      <w:r>
        <w:tab/>
      </w:r>
      <w:r>
        <w:fldChar w:fldCharType="begin" w:fldLock="1"/>
      </w:r>
      <w:r>
        <w:instrText xml:space="preserve"> PAGEREF _Toc84255234 \h </w:instrText>
      </w:r>
      <w:r>
        <w:fldChar w:fldCharType="separate"/>
      </w:r>
      <w:r>
        <w:t>434</w:t>
      </w:r>
      <w:r>
        <w:fldChar w:fldCharType="end"/>
      </w:r>
    </w:p>
    <w:p w14:paraId="5E720E8A" w14:textId="085D16C2" w:rsidR="001D48A4" w:rsidRPr="00870377" w:rsidRDefault="001D48A4">
      <w:pPr>
        <w:pStyle w:val="TOC8"/>
        <w:rPr>
          <w:rFonts w:ascii="Calibri" w:hAnsi="Calibri"/>
          <w:b w:val="0"/>
          <w:szCs w:val="22"/>
        </w:rPr>
      </w:pPr>
      <w:r>
        <w:t>Annex B (informative): Change history</w:t>
      </w:r>
      <w:r>
        <w:tab/>
      </w:r>
      <w:r>
        <w:fldChar w:fldCharType="begin" w:fldLock="1"/>
      </w:r>
      <w:r>
        <w:instrText xml:space="preserve"> PAGEREF _Toc84255235 \h </w:instrText>
      </w:r>
      <w:r>
        <w:fldChar w:fldCharType="separate"/>
      </w:r>
      <w:r>
        <w:t>436</w:t>
      </w:r>
      <w:r>
        <w:fldChar w:fldCharType="end"/>
      </w:r>
    </w:p>
    <w:p w14:paraId="0AA0FA45" w14:textId="58A4A6F6" w:rsidR="00080512" w:rsidRPr="00D66C64" w:rsidRDefault="001D48A4">
      <w:r>
        <w:rPr>
          <w:noProof/>
          <w:sz w:val="22"/>
        </w:rPr>
        <w:fldChar w:fldCharType="end"/>
      </w:r>
    </w:p>
    <w:p w14:paraId="5CADEC47" w14:textId="77777777" w:rsidR="0074026F" w:rsidRPr="00613175" w:rsidRDefault="00080512" w:rsidP="00BF43AD">
      <w:pPr>
        <w:pStyle w:val="Heading1"/>
      </w:pPr>
      <w:r w:rsidRPr="00613175">
        <w:br w:type="page"/>
      </w:r>
      <w:bookmarkStart w:id="4" w:name="_Toc42778683"/>
      <w:bookmarkStart w:id="5" w:name="_Toc42785130"/>
      <w:bookmarkStart w:id="6" w:name="_Toc43210120"/>
      <w:bookmarkStart w:id="7" w:name="_Toc51948346"/>
      <w:bookmarkStart w:id="8" w:name="_Toc52162419"/>
      <w:bookmarkStart w:id="9" w:name="_Toc60916005"/>
      <w:bookmarkStart w:id="10" w:name="_Toc68197355"/>
      <w:bookmarkStart w:id="11" w:name="_Toc75880604"/>
      <w:bookmarkStart w:id="12" w:name="_Toc84254302"/>
      <w:bookmarkStart w:id="13" w:name="_Toc84255097"/>
      <w:r w:rsidRPr="00613175">
        <w:lastRenderedPageBreak/>
        <w:t>Foreword</w:t>
      </w:r>
      <w:bookmarkEnd w:id="4"/>
      <w:bookmarkEnd w:id="5"/>
      <w:bookmarkEnd w:id="6"/>
      <w:bookmarkEnd w:id="7"/>
      <w:bookmarkEnd w:id="8"/>
      <w:bookmarkEnd w:id="9"/>
      <w:bookmarkEnd w:id="10"/>
      <w:bookmarkEnd w:id="11"/>
      <w:bookmarkEnd w:id="12"/>
      <w:bookmarkEnd w:id="13"/>
    </w:p>
    <w:p w14:paraId="174E3703" w14:textId="77777777" w:rsidR="00080512" w:rsidRPr="00613175" w:rsidRDefault="00080512">
      <w:r w:rsidRPr="00613175">
        <w:t>This Technical Specification has been produced by the 3</w:t>
      </w:r>
      <w:r w:rsidR="00F04712" w:rsidRPr="00613175">
        <w:t>rd</w:t>
      </w:r>
      <w:r w:rsidRPr="00613175">
        <w:t xml:space="preserve"> Generation Partnership Project (3GPP).</w:t>
      </w:r>
    </w:p>
    <w:p w14:paraId="2EA1320D" w14:textId="77777777" w:rsidR="00080512" w:rsidRPr="00613175" w:rsidRDefault="00080512">
      <w:r w:rsidRPr="0061317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09ECE5" w14:textId="77777777" w:rsidR="00080512" w:rsidRPr="00613175" w:rsidRDefault="00080512">
      <w:pPr>
        <w:pStyle w:val="B10"/>
      </w:pPr>
      <w:r w:rsidRPr="00613175">
        <w:t>Version x.y.z</w:t>
      </w:r>
    </w:p>
    <w:p w14:paraId="0CD1F4AC" w14:textId="77777777" w:rsidR="00080512" w:rsidRPr="00613175" w:rsidRDefault="00080512">
      <w:pPr>
        <w:pStyle w:val="B10"/>
      </w:pPr>
      <w:r w:rsidRPr="00613175">
        <w:t>where:</w:t>
      </w:r>
    </w:p>
    <w:p w14:paraId="6DA4181D" w14:textId="77777777" w:rsidR="00080512" w:rsidRPr="00613175" w:rsidRDefault="00080512">
      <w:pPr>
        <w:pStyle w:val="B2"/>
      </w:pPr>
      <w:r w:rsidRPr="00613175">
        <w:t>x</w:t>
      </w:r>
      <w:r w:rsidRPr="00613175">
        <w:tab/>
        <w:t>the first digit:</w:t>
      </w:r>
    </w:p>
    <w:p w14:paraId="4B3E0220" w14:textId="77777777" w:rsidR="00080512" w:rsidRPr="00613175" w:rsidRDefault="00080512">
      <w:pPr>
        <w:pStyle w:val="B3"/>
      </w:pPr>
      <w:r w:rsidRPr="00613175">
        <w:t>1</w:t>
      </w:r>
      <w:r w:rsidRPr="00613175">
        <w:tab/>
        <w:t>presented to TSG for information;</w:t>
      </w:r>
    </w:p>
    <w:p w14:paraId="24E46D8D" w14:textId="77777777" w:rsidR="00080512" w:rsidRPr="00613175" w:rsidRDefault="00080512">
      <w:pPr>
        <w:pStyle w:val="B3"/>
      </w:pPr>
      <w:r w:rsidRPr="00613175">
        <w:t>2</w:t>
      </w:r>
      <w:r w:rsidRPr="00613175">
        <w:tab/>
        <w:t>presented to TSG for approval;</w:t>
      </w:r>
    </w:p>
    <w:p w14:paraId="6A4B9196" w14:textId="77777777" w:rsidR="00080512" w:rsidRPr="00613175" w:rsidRDefault="00080512">
      <w:pPr>
        <w:pStyle w:val="B3"/>
      </w:pPr>
      <w:r w:rsidRPr="00613175">
        <w:t>3</w:t>
      </w:r>
      <w:r w:rsidRPr="00613175">
        <w:tab/>
        <w:t>or greater indicates TSG approved document under change control.</w:t>
      </w:r>
    </w:p>
    <w:p w14:paraId="701D1FC0" w14:textId="77777777" w:rsidR="00080512" w:rsidRPr="00613175" w:rsidRDefault="00080512">
      <w:pPr>
        <w:pStyle w:val="B2"/>
      </w:pPr>
      <w:r w:rsidRPr="00613175">
        <w:t>y</w:t>
      </w:r>
      <w:r w:rsidRPr="00613175">
        <w:tab/>
        <w:t>the second digit is incremented for all changes of substance, i.e. technical enhancements, corrections, updates, etc.</w:t>
      </w:r>
    </w:p>
    <w:p w14:paraId="2857F70C" w14:textId="77777777" w:rsidR="00080512" w:rsidRPr="00613175" w:rsidRDefault="00080512">
      <w:pPr>
        <w:pStyle w:val="B2"/>
      </w:pPr>
      <w:r w:rsidRPr="00613175">
        <w:t>z</w:t>
      </w:r>
      <w:r w:rsidRPr="00613175">
        <w:tab/>
        <w:t>the third digit is incremented when editorial only changes have been incorporated in the document.</w:t>
      </w:r>
    </w:p>
    <w:p w14:paraId="51AD4938" w14:textId="77777777" w:rsidR="008C384C" w:rsidRPr="00613175" w:rsidRDefault="008C384C" w:rsidP="008C384C">
      <w:r w:rsidRPr="00613175">
        <w:t xml:space="preserve">In </w:t>
      </w:r>
      <w:r w:rsidR="0074026F" w:rsidRPr="00613175">
        <w:t>the present</w:t>
      </w:r>
      <w:r w:rsidRPr="00613175">
        <w:t xml:space="preserve"> document, certain modal verbs have the following meanings:</w:t>
      </w:r>
    </w:p>
    <w:p w14:paraId="7FDEDC94" w14:textId="77777777" w:rsidR="008C384C" w:rsidRPr="00613175" w:rsidRDefault="008C384C" w:rsidP="00774DA4">
      <w:pPr>
        <w:pStyle w:val="EX"/>
      </w:pPr>
      <w:r w:rsidRPr="00613175">
        <w:rPr>
          <w:b/>
        </w:rPr>
        <w:t>shall</w:t>
      </w:r>
      <w:r w:rsidRPr="00613175">
        <w:tab/>
        <w:t>indicates a mandatory requirement to do something</w:t>
      </w:r>
    </w:p>
    <w:p w14:paraId="23C127E8" w14:textId="77777777" w:rsidR="008C384C" w:rsidRPr="00613175" w:rsidRDefault="008C384C" w:rsidP="00774DA4">
      <w:pPr>
        <w:pStyle w:val="EX"/>
      </w:pPr>
      <w:r w:rsidRPr="00613175">
        <w:rPr>
          <w:b/>
        </w:rPr>
        <w:t>shall not</w:t>
      </w:r>
      <w:r w:rsidRPr="00613175">
        <w:tab/>
        <w:t>indicates an interdiction (</w:t>
      </w:r>
      <w:r w:rsidR="001F1132" w:rsidRPr="00613175">
        <w:t>prohibition</w:t>
      </w:r>
      <w:r w:rsidRPr="00613175">
        <w:t>) to do something</w:t>
      </w:r>
    </w:p>
    <w:p w14:paraId="4424B8C9" w14:textId="77777777" w:rsidR="00BA19ED" w:rsidRPr="00613175" w:rsidRDefault="00BA19ED" w:rsidP="00B41A8B">
      <w:r w:rsidRPr="00613175">
        <w:t>The constructions "shall" and "shall not" are confined to the context of normative provisions, and do not appear in Technical Reports.</w:t>
      </w:r>
    </w:p>
    <w:p w14:paraId="4FD1D820" w14:textId="77777777" w:rsidR="00C1496A" w:rsidRPr="00613175" w:rsidRDefault="00C1496A" w:rsidP="00B41A8B">
      <w:r w:rsidRPr="00613175">
        <w:t xml:space="preserve">The constructions "must" and "must not" are not used as substitutes for "shall" and "shall not". Their use is avoided insofar as possible, and </w:t>
      </w:r>
      <w:r w:rsidR="001F1132" w:rsidRPr="00613175">
        <w:t xml:space="preserve">they </w:t>
      </w:r>
      <w:r w:rsidRPr="00613175">
        <w:t xml:space="preserve">are </w:t>
      </w:r>
      <w:r w:rsidR="001F1132" w:rsidRPr="00613175">
        <w:t>not</w:t>
      </w:r>
      <w:r w:rsidRPr="00613175">
        <w:t xml:space="preserve"> used in a normative context except in a direct citation from an external, referenced, non-3GPP document, or so as to maintain continuity of style when extending or modifying the provisions of such a referenced document.</w:t>
      </w:r>
    </w:p>
    <w:p w14:paraId="405D2D0D" w14:textId="77777777" w:rsidR="008C384C" w:rsidRPr="00613175" w:rsidRDefault="008C384C" w:rsidP="00774DA4">
      <w:pPr>
        <w:pStyle w:val="EX"/>
      </w:pPr>
      <w:r w:rsidRPr="00613175">
        <w:rPr>
          <w:b/>
        </w:rPr>
        <w:t>should</w:t>
      </w:r>
      <w:r w:rsidRPr="00613175">
        <w:tab/>
        <w:t>indicates a recommendation to do something</w:t>
      </w:r>
    </w:p>
    <w:p w14:paraId="51961500" w14:textId="77777777" w:rsidR="008C384C" w:rsidRPr="00613175" w:rsidRDefault="008C384C" w:rsidP="00774DA4">
      <w:pPr>
        <w:pStyle w:val="EX"/>
      </w:pPr>
      <w:r w:rsidRPr="00613175">
        <w:rPr>
          <w:b/>
        </w:rPr>
        <w:t>should not</w:t>
      </w:r>
      <w:r w:rsidRPr="00613175">
        <w:tab/>
        <w:t>indicates a recommendation not to do something</w:t>
      </w:r>
    </w:p>
    <w:p w14:paraId="05B09392" w14:textId="77777777" w:rsidR="008C384C" w:rsidRPr="00613175" w:rsidRDefault="008C384C" w:rsidP="00774DA4">
      <w:pPr>
        <w:pStyle w:val="EX"/>
      </w:pPr>
      <w:r w:rsidRPr="00613175">
        <w:rPr>
          <w:b/>
        </w:rPr>
        <w:t>may</w:t>
      </w:r>
      <w:r w:rsidRPr="00613175">
        <w:tab/>
        <w:t>indicates permission to do something</w:t>
      </w:r>
    </w:p>
    <w:p w14:paraId="6219F119" w14:textId="77777777" w:rsidR="008C384C" w:rsidRPr="00613175" w:rsidRDefault="008C384C" w:rsidP="00774DA4">
      <w:pPr>
        <w:pStyle w:val="EX"/>
      </w:pPr>
      <w:r w:rsidRPr="00613175">
        <w:rPr>
          <w:b/>
        </w:rPr>
        <w:t>need not</w:t>
      </w:r>
      <w:r w:rsidRPr="00613175">
        <w:tab/>
        <w:t>indicates permission not to do something</w:t>
      </w:r>
    </w:p>
    <w:p w14:paraId="18433A9B" w14:textId="77777777" w:rsidR="008C384C" w:rsidRPr="00613175" w:rsidRDefault="008C384C" w:rsidP="00B41A8B">
      <w:r w:rsidRPr="00613175">
        <w:t>The construction "may not" is ambiguous</w:t>
      </w:r>
      <w:r w:rsidR="001F1132" w:rsidRPr="00613175">
        <w:t xml:space="preserve"> </w:t>
      </w:r>
      <w:r w:rsidRPr="00613175">
        <w:t xml:space="preserve">and </w:t>
      </w:r>
      <w:r w:rsidR="00774DA4" w:rsidRPr="00613175">
        <w:t xml:space="preserve">is not </w:t>
      </w:r>
      <w:r w:rsidRPr="00613175">
        <w:t>used in normative elements.</w:t>
      </w:r>
      <w:r w:rsidR="001F1132" w:rsidRPr="00613175">
        <w:t xml:space="preserve"> The </w:t>
      </w:r>
      <w:r w:rsidR="003765B8" w:rsidRPr="00613175">
        <w:t xml:space="preserve">unambiguous </w:t>
      </w:r>
      <w:r w:rsidR="001F1132" w:rsidRPr="00613175">
        <w:t>construction</w:t>
      </w:r>
      <w:r w:rsidR="003765B8" w:rsidRPr="00613175">
        <w:t>s</w:t>
      </w:r>
      <w:r w:rsidR="001F1132" w:rsidRPr="00613175">
        <w:t xml:space="preserve"> "might not" </w:t>
      </w:r>
      <w:r w:rsidR="003765B8" w:rsidRPr="00613175">
        <w:t>or "shall not" are</w:t>
      </w:r>
      <w:r w:rsidR="001F1132" w:rsidRPr="00613175">
        <w:t xml:space="preserve"> used </w:t>
      </w:r>
      <w:r w:rsidR="003765B8" w:rsidRPr="00613175">
        <w:t xml:space="preserve">instead, depending upon the </w:t>
      </w:r>
      <w:r w:rsidR="001F1132" w:rsidRPr="00613175">
        <w:t>meaning intended.</w:t>
      </w:r>
    </w:p>
    <w:p w14:paraId="662BFCB6" w14:textId="77777777" w:rsidR="008C384C" w:rsidRPr="00613175" w:rsidRDefault="008C384C" w:rsidP="00774DA4">
      <w:pPr>
        <w:pStyle w:val="EX"/>
      </w:pPr>
      <w:r w:rsidRPr="00613175">
        <w:rPr>
          <w:b/>
        </w:rPr>
        <w:t>can</w:t>
      </w:r>
      <w:r w:rsidRPr="00613175">
        <w:tab/>
        <w:t>indicates</w:t>
      </w:r>
      <w:r w:rsidR="00774DA4" w:rsidRPr="00613175">
        <w:t xml:space="preserve"> that something is possible</w:t>
      </w:r>
    </w:p>
    <w:p w14:paraId="408AB8FE" w14:textId="77777777" w:rsidR="00774DA4" w:rsidRPr="00613175" w:rsidRDefault="00774DA4" w:rsidP="00774DA4">
      <w:pPr>
        <w:pStyle w:val="EX"/>
      </w:pPr>
      <w:r w:rsidRPr="00613175">
        <w:rPr>
          <w:b/>
        </w:rPr>
        <w:t>cannot</w:t>
      </w:r>
      <w:r w:rsidRPr="00613175">
        <w:tab/>
        <w:t>indicates that something is impossible</w:t>
      </w:r>
    </w:p>
    <w:p w14:paraId="24E7D12D" w14:textId="77777777" w:rsidR="00774DA4" w:rsidRPr="00613175" w:rsidRDefault="00774DA4" w:rsidP="00B41A8B">
      <w:r w:rsidRPr="00613175">
        <w:t>The constructions "can" and "cannot" shall not to be used as substitute</w:t>
      </w:r>
      <w:r w:rsidR="003765B8" w:rsidRPr="00613175">
        <w:t>s</w:t>
      </w:r>
      <w:r w:rsidRPr="00613175">
        <w:t xml:space="preserve"> for "may" and "need not".</w:t>
      </w:r>
    </w:p>
    <w:p w14:paraId="6C506A36" w14:textId="77777777" w:rsidR="00774DA4" w:rsidRPr="00613175" w:rsidRDefault="00774DA4" w:rsidP="00774DA4">
      <w:pPr>
        <w:pStyle w:val="EX"/>
      </w:pPr>
      <w:r w:rsidRPr="00613175">
        <w:rPr>
          <w:b/>
        </w:rPr>
        <w:t>will</w:t>
      </w:r>
      <w:r w:rsidRPr="00613175">
        <w:tab/>
        <w:t xml:space="preserve">indicates that something is certain </w:t>
      </w:r>
      <w:r w:rsidR="003765B8" w:rsidRPr="00613175">
        <w:t xml:space="preserve">or </w:t>
      </w:r>
      <w:r w:rsidRPr="00613175">
        <w:t xml:space="preserve">expected to happen </w:t>
      </w:r>
      <w:r w:rsidR="003765B8" w:rsidRPr="00613175">
        <w:t xml:space="preserve">as a result of action taken by an </w:t>
      </w:r>
      <w:r w:rsidRPr="00613175">
        <w:t>agency the behaviour of which is outside the scope of the present document</w:t>
      </w:r>
    </w:p>
    <w:p w14:paraId="640782AA" w14:textId="77777777" w:rsidR="00774DA4" w:rsidRPr="00613175" w:rsidRDefault="00774DA4" w:rsidP="00774DA4">
      <w:pPr>
        <w:pStyle w:val="EX"/>
      </w:pPr>
      <w:r w:rsidRPr="00613175">
        <w:rPr>
          <w:b/>
        </w:rPr>
        <w:t>will not</w:t>
      </w:r>
      <w:r w:rsidRPr="00613175">
        <w:tab/>
        <w:t xml:space="preserve">indicates that something is certain </w:t>
      </w:r>
      <w:r w:rsidR="003765B8" w:rsidRPr="00613175">
        <w:t xml:space="preserve">or expected not </w:t>
      </w:r>
      <w:r w:rsidRPr="00613175">
        <w:t xml:space="preserve">to happen </w:t>
      </w:r>
      <w:r w:rsidR="003765B8" w:rsidRPr="00613175">
        <w:t xml:space="preserve">as a result of action taken </w:t>
      </w:r>
      <w:r w:rsidRPr="00613175">
        <w:t xml:space="preserve">by </w:t>
      </w:r>
      <w:r w:rsidR="003765B8" w:rsidRPr="00613175">
        <w:t xml:space="preserve">an </w:t>
      </w:r>
      <w:r w:rsidRPr="00613175">
        <w:t>agency the behaviour of which is outside the scope of the present document</w:t>
      </w:r>
    </w:p>
    <w:p w14:paraId="0F2CA713" w14:textId="77777777" w:rsidR="001F1132" w:rsidRPr="00613175" w:rsidRDefault="001F1132" w:rsidP="00774DA4">
      <w:pPr>
        <w:pStyle w:val="EX"/>
      </w:pPr>
      <w:r w:rsidRPr="00613175">
        <w:rPr>
          <w:b/>
        </w:rPr>
        <w:t>might</w:t>
      </w:r>
      <w:r w:rsidRPr="00613175">
        <w:tab/>
        <w:t xml:space="preserve">indicates a likelihood that something will happen as a result of </w:t>
      </w:r>
      <w:r w:rsidR="003765B8" w:rsidRPr="00613175">
        <w:t xml:space="preserve">action taken by </w:t>
      </w:r>
      <w:r w:rsidRPr="00613175">
        <w:t>some agency the behaviour of which is outside the scope of the present document</w:t>
      </w:r>
    </w:p>
    <w:p w14:paraId="3F124C49" w14:textId="77777777" w:rsidR="003765B8" w:rsidRPr="00613175" w:rsidRDefault="003765B8" w:rsidP="003765B8">
      <w:pPr>
        <w:pStyle w:val="EX"/>
      </w:pPr>
      <w:r w:rsidRPr="00613175">
        <w:rPr>
          <w:b/>
        </w:rPr>
        <w:lastRenderedPageBreak/>
        <w:t>might not</w:t>
      </w:r>
      <w:r w:rsidRPr="00613175">
        <w:tab/>
        <w:t>indicates a likelihood that something will not happen as a result of action taken by some agency the behaviour of which is outside the scope of the present document</w:t>
      </w:r>
    </w:p>
    <w:p w14:paraId="3C0551D4" w14:textId="77777777" w:rsidR="001F1132" w:rsidRPr="00613175" w:rsidRDefault="001F1132" w:rsidP="001F1132">
      <w:r w:rsidRPr="00613175">
        <w:t>In addition:</w:t>
      </w:r>
    </w:p>
    <w:p w14:paraId="33210C88" w14:textId="77777777" w:rsidR="00774DA4" w:rsidRPr="00613175" w:rsidRDefault="00774DA4" w:rsidP="00774DA4">
      <w:pPr>
        <w:pStyle w:val="EX"/>
      </w:pPr>
      <w:r w:rsidRPr="00613175">
        <w:rPr>
          <w:b/>
        </w:rPr>
        <w:t>is</w:t>
      </w:r>
      <w:r w:rsidRPr="00613175">
        <w:tab/>
        <w:t>(or any other verb in the indicative</w:t>
      </w:r>
      <w:r w:rsidR="001F1132" w:rsidRPr="00613175">
        <w:t xml:space="preserve"> mood</w:t>
      </w:r>
      <w:r w:rsidRPr="00613175">
        <w:t>) indicates a statement of fact</w:t>
      </w:r>
    </w:p>
    <w:p w14:paraId="15EA8112" w14:textId="77777777" w:rsidR="00647114" w:rsidRPr="00613175" w:rsidRDefault="00647114" w:rsidP="00774DA4">
      <w:pPr>
        <w:pStyle w:val="EX"/>
      </w:pPr>
      <w:r w:rsidRPr="00613175">
        <w:rPr>
          <w:b/>
        </w:rPr>
        <w:t>is not</w:t>
      </w:r>
      <w:r w:rsidRPr="00613175">
        <w:tab/>
        <w:t>(or any other negative verb in the indicative</w:t>
      </w:r>
      <w:r w:rsidR="001F1132" w:rsidRPr="00613175">
        <w:t xml:space="preserve"> mood</w:t>
      </w:r>
      <w:r w:rsidRPr="00613175">
        <w:t>) indicates a statement of fact</w:t>
      </w:r>
    </w:p>
    <w:p w14:paraId="606643D6" w14:textId="77777777" w:rsidR="00774DA4" w:rsidRPr="00613175" w:rsidRDefault="00647114" w:rsidP="00B41A8B">
      <w:r w:rsidRPr="00613175">
        <w:t>The constructions "is" and "is not" do not indicate requirements.</w:t>
      </w:r>
    </w:p>
    <w:p w14:paraId="4E4560B4" w14:textId="77777777" w:rsidR="00080512" w:rsidRPr="00613175" w:rsidRDefault="00080512">
      <w:pPr>
        <w:pStyle w:val="Heading1"/>
      </w:pPr>
      <w:bookmarkStart w:id="14" w:name="_Toc42778684"/>
      <w:bookmarkStart w:id="15" w:name="_Toc42785131"/>
      <w:bookmarkStart w:id="16" w:name="_Toc43210121"/>
      <w:bookmarkStart w:id="17" w:name="_Toc51948347"/>
      <w:bookmarkStart w:id="18" w:name="_Toc52162420"/>
      <w:bookmarkStart w:id="19" w:name="_Toc60916006"/>
      <w:bookmarkStart w:id="20" w:name="_Toc68197356"/>
      <w:bookmarkStart w:id="21" w:name="_Toc75880605"/>
      <w:bookmarkStart w:id="22" w:name="_Toc84254303"/>
      <w:bookmarkStart w:id="23" w:name="_Toc84255098"/>
      <w:r w:rsidRPr="00613175">
        <w:t>Introduction</w:t>
      </w:r>
      <w:bookmarkEnd w:id="14"/>
      <w:bookmarkEnd w:id="15"/>
      <w:bookmarkEnd w:id="16"/>
      <w:bookmarkEnd w:id="17"/>
      <w:bookmarkEnd w:id="18"/>
      <w:bookmarkEnd w:id="19"/>
      <w:bookmarkEnd w:id="20"/>
      <w:bookmarkEnd w:id="21"/>
      <w:bookmarkEnd w:id="22"/>
      <w:bookmarkEnd w:id="23"/>
    </w:p>
    <w:p w14:paraId="569BABD0" w14:textId="77777777" w:rsidR="00F02B95" w:rsidRPr="00613175" w:rsidRDefault="00F02B95" w:rsidP="00F02B95">
      <w:r w:rsidRPr="00613175">
        <w:t xml:space="preserve">The present document is the fifth part of a multi-part conformance specification valid for 3GPP Release </w:t>
      </w:r>
      <w:r w:rsidR="00A5340F" w:rsidRPr="00613175">
        <w:t>1</w:t>
      </w:r>
      <w:r w:rsidRPr="00613175">
        <w:t>5 and later releases</w:t>
      </w:r>
      <w:r w:rsidR="00CA5D53" w:rsidRPr="00613175">
        <w:t>:</w:t>
      </w:r>
      <w:r w:rsidRPr="00613175">
        <w:t xml:space="preserve"> </w:t>
      </w:r>
    </w:p>
    <w:p w14:paraId="2D1B1CE9" w14:textId="77777777" w:rsidR="00F02B95" w:rsidRPr="00613175" w:rsidRDefault="00F02B95" w:rsidP="00F02B95">
      <w:pPr>
        <w:pStyle w:val="B10"/>
      </w:pPr>
      <w:r w:rsidRPr="00613175">
        <w:rPr>
          <w:b/>
        </w:rPr>
        <w:tab/>
      </w:r>
      <w:r w:rsidRPr="00613175">
        <w:t xml:space="preserve">3GPP TS 34.229-1 </w:t>
      </w:r>
      <w:r w:rsidR="00A5340F" w:rsidRPr="00613175">
        <w:t>[2</w:t>
      </w:r>
      <w:r w:rsidR="0000028C" w:rsidRPr="00613175">
        <w:t>]</w:t>
      </w:r>
      <w:r w:rsidRPr="00613175">
        <w:t xml:space="preserve">: </w:t>
      </w:r>
      <w:r w:rsidR="00A5340F" w:rsidRPr="00613175">
        <w:t>"</w:t>
      </w:r>
      <w:r w:rsidRPr="00613175">
        <w:t>Internet Protocol (IP) multimedia call control protocol based on Session Initiation Protocol (SIP) and Session Description Protocol (SDP); User Equipment (UE) conformance specification; Part 1: Protocol conformance</w:t>
      </w:r>
      <w:r w:rsidR="00A5340F" w:rsidRPr="00613175">
        <w:t xml:space="preserve"> specification"</w:t>
      </w:r>
      <w:r w:rsidRPr="00613175">
        <w:t>.</w:t>
      </w:r>
    </w:p>
    <w:p w14:paraId="0430E207" w14:textId="77777777" w:rsidR="00F02B95" w:rsidRPr="00613175" w:rsidRDefault="00A5340F" w:rsidP="00F02B95">
      <w:pPr>
        <w:pStyle w:val="B10"/>
      </w:pPr>
      <w:r w:rsidRPr="00613175">
        <w:tab/>
        <w:t>3GPP TS 34.229-2 [3</w:t>
      </w:r>
      <w:r w:rsidR="00F02B95" w:rsidRPr="00613175">
        <w:t>]: "Internet Protocol (IP) multimedia call control protocol based on Session Initiation Protocol (SIP) and Session Description Protocol (SDP); User Equipment (UE) conformance specification; Part 2: Implementation Conformance Statement (ICS) proforma specification".</w:t>
      </w:r>
    </w:p>
    <w:p w14:paraId="625BCFAD" w14:textId="77777777" w:rsidR="00F02B95" w:rsidRPr="00613175" w:rsidRDefault="00A5340F" w:rsidP="00F02B95">
      <w:pPr>
        <w:pStyle w:val="B10"/>
      </w:pPr>
      <w:r w:rsidRPr="00613175">
        <w:tab/>
        <w:t>3GPP TS 34.229-3 [4</w:t>
      </w:r>
      <w:r w:rsidR="00F02B95" w:rsidRPr="00613175">
        <w:t>]: "Internet Protocol (IP) multimedia call control protocol based on Session Initiation Protocol (SIP) and Session Description Protocol (SDP); User Equipment (UE) conformance specification; Part 3: Abstract Test Suites (ATS)".</w:t>
      </w:r>
    </w:p>
    <w:p w14:paraId="773B1555" w14:textId="77777777" w:rsidR="0000028C" w:rsidRPr="00613175" w:rsidRDefault="0000028C" w:rsidP="0000028C">
      <w:pPr>
        <w:pStyle w:val="B10"/>
      </w:pPr>
      <w:r w:rsidRPr="00613175">
        <w:tab/>
        <w:t>3GPP TS 34.229-4</w:t>
      </w:r>
      <w:r w:rsidR="00A5340F" w:rsidRPr="00613175">
        <w:t xml:space="preserve"> [5</w:t>
      </w:r>
      <w:r w:rsidRPr="00613175">
        <w:t>]: "Internet Protocol (IP) multimedia call control protocol based on Session Initiation Protocol (SIP) and Session Description Protocol (SDP); User Equipment (UE) c</w:t>
      </w:r>
      <w:r w:rsidR="001874C7" w:rsidRPr="00613175">
        <w:t>onformance specification; Part 4: Enabler for IP multimedia applications testing</w:t>
      </w:r>
      <w:r w:rsidRPr="00613175">
        <w:t>".</w:t>
      </w:r>
    </w:p>
    <w:p w14:paraId="30AE56E4" w14:textId="77777777" w:rsidR="0000028C" w:rsidRPr="00613175" w:rsidRDefault="0000028C" w:rsidP="0000028C">
      <w:pPr>
        <w:pStyle w:val="B10"/>
        <w:rPr>
          <w:b/>
        </w:rPr>
      </w:pPr>
      <w:r w:rsidRPr="00613175">
        <w:tab/>
      </w:r>
      <w:r w:rsidRPr="00613175">
        <w:rPr>
          <w:b/>
        </w:rPr>
        <w:t>3GPP TS 34.229-5 (the present document): "Internet Protocol (IP) multimedia call control protocol based on Session Initiation Protocol (SIP) and Session Description Protocol (SDP); User Equipment (UE) conformance specification; Part 5: Protocol conformance specification using 5G System (5GS)".</w:t>
      </w:r>
    </w:p>
    <w:p w14:paraId="2B4829CB" w14:textId="77777777" w:rsidR="00F02B95" w:rsidRPr="00613175" w:rsidRDefault="00F02B95" w:rsidP="00F02B95">
      <w:pPr>
        <w:pStyle w:val="NO"/>
        <w:rPr>
          <w:i/>
        </w:rPr>
      </w:pPr>
      <w:r w:rsidRPr="00613175">
        <w:t>NOTE 1:</w:t>
      </w:r>
      <w:r w:rsidRPr="00613175">
        <w:tab/>
        <w:t xml:space="preserve">The ATS is written in a standard testing language, TTCN-3, as defined in </w:t>
      </w:r>
      <w:r w:rsidR="00A5340F" w:rsidRPr="00613175">
        <w:t>ETSI ES 201 873</w:t>
      </w:r>
      <w:r w:rsidR="00B87DF3" w:rsidRPr="00613175">
        <w:t>,</w:t>
      </w:r>
      <w:r w:rsidR="00A5340F" w:rsidRPr="00613175">
        <w:t xml:space="preserve"> Parts 1 to 3 [8]</w:t>
      </w:r>
      <w:r w:rsidR="00CA5D53" w:rsidRPr="00613175">
        <w:t>,</w:t>
      </w:r>
      <w:r w:rsidR="00A5340F" w:rsidRPr="00613175">
        <w:t xml:space="preserve"> [9]</w:t>
      </w:r>
      <w:r w:rsidR="00CA5D53" w:rsidRPr="00613175">
        <w:t xml:space="preserve"> and </w:t>
      </w:r>
      <w:r w:rsidR="00A5340F" w:rsidRPr="00613175">
        <w:t>[10</w:t>
      </w:r>
      <w:r w:rsidRPr="00613175">
        <w:t>].</w:t>
      </w:r>
    </w:p>
    <w:p w14:paraId="0A7816BC" w14:textId="77777777" w:rsidR="00F02B95" w:rsidRPr="00613175" w:rsidRDefault="00F02B95" w:rsidP="00F02B95">
      <w:pPr>
        <w:pStyle w:val="NO"/>
        <w:rPr>
          <w:i/>
        </w:rPr>
      </w:pPr>
      <w:r w:rsidRPr="00613175">
        <w:t>NOTE</w:t>
      </w:r>
      <w:r w:rsidR="001874C7" w:rsidRPr="00613175">
        <w:t xml:space="preserve"> 2</w:t>
      </w:r>
      <w:r w:rsidRPr="00613175">
        <w:t>:</w:t>
      </w:r>
      <w:r w:rsidRPr="00613175">
        <w:tab/>
        <w:t>Further information on testing can be found in ETSI ETS 300 406</w:t>
      </w:r>
      <w:r w:rsidR="00A5340F" w:rsidRPr="00613175">
        <w:t xml:space="preserve"> [11] and ISO/IEC 9646-1 [12</w:t>
      </w:r>
      <w:r w:rsidRPr="00613175">
        <w:t>].</w:t>
      </w:r>
    </w:p>
    <w:p w14:paraId="3C0CD070" w14:textId="77777777" w:rsidR="00F02B95" w:rsidRPr="00613175" w:rsidRDefault="00F02B95" w:rsidP="00F02B95">
      <w:r w:rsidRPr="00613175">
        <w:t>For at least a minimum set of services, the prose descriptions of test cases will have a matching detailed test case implemented in TTCN-3 (and</w:t>
      </w:r>
      <w:r w:rsidR="00A5340F" w:rsidRPr="00613175">
        <w:t xml:space="preserve"> provided in 3GPP TS 34.229-3 [4</w:t>
      </w:r>
      <w:r w:rsidRPr="00613175">
        <w:t>]).</w:t>
      </w:r>
    </w:p>
    <w:p w14:paraId="52A51D9F" w14:textId="77777777" w:rsidR="00080512" w:rsidRPr="00613175" w:rsidRDefault="00080512">
      <w:pPr>
        <w:pStyle w:val="Heading1"/>
      </w:pPr>
      <w:r w:rsidRPr="00613175">
        <w:br w:type="page"/>
      </w:r>
      <w:bookmarkStart w:id="24" w:name="_Toc42778685"/>
      <w:bookmarkStart w:id="25" w:name="_Toc42785132"/>
      <w:bookmarkStart w:id="26" w:name="_Toc43210122"/>
      <w:bookmarkStart w:id="27" w:name="_Toc51948348"/>
      <w:bookmarkStart w:id="28" w:name="_Toc52162421"/>
      <w:bookmarkStart w:id="29" w:name="_Toc60916007"/>
      <w:bookmarkStart w:id="30" w:name="_Toc68197357"/>
      <w:bookmarkStart w:id="31" w:name="_Toc75880606"/>
      <w:bookmarkStart w:id="32" w:name="_Toc84254304"/>
      <w:bookmarkStart w:id="33" w:name="_Toc84255099"/>
      <w:r w:rsidRPr="00613175">
        <w:lastRenderedPageBreak/>
        <w:t>1</w:t>
      </w:r>
      <w:r w:rsidRPr="00613175">
        <w:tab/>
        <w:t>Scope</w:t>
      </w:r>
      <w:bookmarkEnd w:id="24"/>
      <w:bookmarkEnd w:id="25"/>
      <w:bookmarkEnd w:id="26"/>
      <w:bookmarkEnd w:id="27"/>
      <w:bookmarkEnd w:id="28"/>
      <w:bookmarkEnd w:id="29"/>
      <w:bookmarkEnd w:id="30"/>
      <w:bookmarkEnd w:id="31"/>
      <w:bookmarkEnd w:id="32"/>
      <w:bookmarkEnd w:id="33"/>
    </w:p>
    <w:p w14:paraId="236E3ACC" w14:textId="77777777" w:rsidR="00D3673C" w:rsidRPr="00613175" w:rsidRDefault="00D3673C" w:rsidP="00D3673C">
      <w:r w:rsidRPr="00613175">
        <w:t>The present document specifies the protocol conformance testing for the User Equipment (UE) supporting the Internet Protocol (IP) multimedia call control protocol based on Session Initiation Protocol (SIP) and Session Description Protocol (SDP) when using the 5G System (5GS).</w:t>
      </w:r>
    </w:p>
    <w:p w14:paraId="56D27C60" w14:textId="77777777" w:rsidR="00D3673C" w:rsidRPr="00613175" w:rsidRDefault="00D3673C" w:rsidP="00D3673C">
      <w:r w:rsidRPr="00613175">
        <w:t>This is the fifth part of a multi-part test specification. The following information can be found in this part:</w:t>
      </w:r>
    </w:p>
    <w:p w14:paraId="63FA47AA" w14:textId="77777777" w:rsidR="00D3673C" w:rsidRPr="00613175" w:rsidRDefault="00D3673C" w:rsidP="00D3673C">
      <w:pPr>
        <w:pStyle w:val="B10"/>
      </w:pPr>
      <w:r w:rsidRPr="00613175">
        <w:t>-</w:t>
      </w:r>
      <w:r w:rsidRPr="00613175">
        <w:tab/>
        <w:t>the overall test structure;</w:t>
      </w:r>
    </w:p>
    <w:p w14:paraId="139C27F7" w14:textId="77777777" w:rsidR="00D3673C" w:rsidRPr="00613175" w:rsidRDefault="00D3673C" w:rsidP="00D3673C">
      <w:pPr>
        <w:pStyle w:val="B10"/>
      </w:pPr>
      <w:r w:rsidRPr="00613175">
        <w:t>-</w:t>
      </w:r>
      <w:r w:rsidRPr="00613175">
        <w:tab/>
        <w:t>the test configurations;</w:t>
      </w:r>
    </w:p>
    <w:p w14:paraId="68B5F516" w14:textId="77777777" w:rsidR="00D3673C" w:rsidRPr="00613175" w:rsidRDefault="00D3673C" w:rsidP="00D3673C">
      <w:pPr>
        <w:pStyle w:val="B10"/>
      </w:pPr>
      <w:r w:rsidRPr="00613175">
        <w:t>-</w:t>
      </w:r>
      <w:r w:rsidRPr="00613175">
        <w:tab/>
        <w:t>the conformance requirement and reference to the core specifications;</w:t>
      </w:r>
    </w:p>
    <w:p w14:paraId="27883C56" w14:textId="77777777" w:rsidR="00D3673C" w:rsidRPr="00613175" w:rsidRDefault="00D3673C" w:rsidP="00D3673C">
      <w:pPr>
        <w:pStyle w:val="B10"/>
      </w:pPr>
      <w:r w:rsidRPr="00613175">
        <w:t>-</w:t>
      </w:r>
      <w:r w:rsidRPr="00613175">
        <w:tab/>
        <w:t>the test purposes; and</w:t>
      </w:r>
    </w:p>
    <w:p w14:paraId="307F85EF" w14:textId="77777777" w:rsidR="00D3673C" w:rsidRPr="00613175" w:rsidRDefault="00D3673C" w:rsidP="00D3673C">
      <w:pPr>
        <w:pStyle w:val="B10"/>
      </w:pPr>
      <w:r w:rsidRPr="00613175">
        <w:t>-</w:t>
      </w:r>
      <w:r w:rsidRPr="00613175">
        <w:tab/>
        <w:t>the test procedure.</w:t>
      </w:r>
    </w:p>
    <w:p w14:paraId="274201BC" w14:textId="77777777" w:rsidR="00D3673C" w:rsidRPr="00613175" w:rsidRDefault="00D3673C" w:rsidP="00D3673C">
      <w:r w:rsidRPr="00613175">
        <w:t>The following information relevant to testing can be found in accompanying specifications:</w:t>
      </w:r>
    </w:p>
    <w:p w14:paraId="2A494FF5" w14:textId="77777777" w:rsidR="00D3673C" w:rsidRPr="00613175" w:rsidRDefault="00D3673C" w:rsidP="00D3673C">
      <w:pPr>
        <w:pStyle w:val="B10"/>
      </w:pPr>
      <w:r w:rsidRPr="00613175">
        <w:t>-</w:t>
      </w:r>
      <w:r w:rsidRPr="00613175">
        <w:tab/>
        <w:t>Implementation Conformance Statement (ICS) pro-forma and the applicability of each test case [</w:t>
      </w:r>
      <w:r w:rsidR="003C4BA6" w:rsidRPr="00613175">
        <w:t>3</w:t>
      </w:r>
      <w:r w:rsidRPr="00613175">
        <w:t>].</w:t>
      </w:r>
    </w:p>
    <w:p w14:paraId="598D287E" w14:textId="77777777" w:rsidR="00D3673C" w:rsidRPr="00613175" w:rsidRDefault="00D3673C" w:rsidP="00D3673C">
      <w:r w:rsidRPr="00613175">
        <w:t>The present document is valid for UE implemented according to 3GPP Releases starting from Release 15 up to the Release indicated on the cover page of the present document.</w:t>
      </w:r>
    </w:p>
    <w:p w14:paraId="17575659" w14:textId="77777777" w:rsidR="00080512" w:rsidRPr="00613175" w:rsidRDefault="00080512">
      <w:pPr>
        <w:pStyle w:val="Heading1"/>
      </w:pPr>
      <w:bookmarkStart w:id="34" w:name="_Toc42778686"/>
      <w:bookmarkStart w:id="35" w:name="_Toc42785133"/>
      <w:bookmarkStart w:id="36" w:name="_Toc43210123"/>
      <w:bookmarkStart w:id="37" w:name="_Toc51948349"/>
      <w:bookmarkStart w:id="38" w:name="_Toc52162422"/>
      <w:bookmarkStart w:id="39" w:name="_Toc60916008"/>
      <w:bookmarkStart w:id="40" w:name="_Toc68197358"/>
      <w:bookmarkStart w:id="41" w:name="_Toc75880607"/>
      <w:bookmarkStart w:id="42" w:name="_Toc84254305"/>
      <w:bookmarkStart w:id="43" w:name="_Toc84255100"/>
      <w:r w:rsidRPr="00613175">
        <w:t>2</w:t>
      </w:r>
      <w:r w:rsidRPr="00613175">
        <w:tab/>
        <w:t>References</w:t>
      </w:r>
      <w:bookmarkEnd w:id="34"/>
      <w:bookmarkEnd w:id="35"/>
      <w:bookmarkEnd w:id="36"/>
      <w:bookmarkEnd w:id="37"/>
      <w:bookmarkEnd w:id="38"/>
      <w:bookmarkEnd w:id="39"/>
      <w:bookmarkEnd w:id="40"/>
      <w:bookmarkEnd w:id="41"/>
      <w:bookmarkEnd w:id="42"/>
      <w:bookmarkEnd w:id="43"/>
    </w:p>
    <w:p w14:paraId="0C984F61" w14:textId="77777777" w:rsidR="00C77071" w:rsidRPr="00613175" w:rsidRDefault="00C77071" w:rsidP="00C77071">
      <w:r w:rsidRPr="00613175">
        <w:t>The following documents contain provisions which, through reference in this text, constitute provisions of the present document.</w:t>
      </w:r>
    </w:p>
    <w:p w14:paraId="4A29F4CF" w14:textId="77777777" w:rsidR="00C77071" w:rsidRPr="00613175" w:rsidRDefault="00C77071" w:rsidP="00C77071">
      <w:pPr>
        <w:pStyle w:val="B10"/>
      </w:pPr>
      <w:r w:rsidRPr="00613175">
        <w:t>-</w:t>
      </w:r>
      <w:r w:rsidRPr="00613175">
        <w:tab/>
        <w:t>References are either specific (identified by date of publication, edition number, version number, etc.) or non</w:t>
      </w:r>
      <w:r w:rsidRPr="00613175">
        <w:noBreakHyphen/>
        <w:t>specific.</w:t>
      </w:r>
    </w:p>
    <w:p w14:paraId="46A1885C" w14:textId="77777777" w:rsidR="00C77071" w:rsidRPr="00613175" w:rsidRDefault="00C77071" w:rsidP="00C77071">
      <w:pPr>
        <w:pStyle w:val="B10"/>
      </w:pPr>
      <w:r w:rsidRPr="00613175">
        <w:t>-</w:t>
      </w:r>
      <w:r w:rsidRPr="00613175">
        <w:tab/>
        <w:t>For a specific reference, subsequent revisions do not apply.</w:t>
      </w:r>
    </w:p>
    <w:p w14:paraId="3DF8FF1F" w14:textId="77777777" w:rsidR="00C77071" w:rsidRPr="00613175" w:rsidRDefault="00C77071" w:rsidP="00C77071">
      <w:pPr>
        <w:pStyle w:val="B10"/>
      </w:pPr>
      <w:r w:rsidRPr="00613175">
        <w:t>-</w:t>
      </w:r>
      <w:r w:rsidRPr="00613175">
        <w:tab/>
        <w:t>For a non-specific reference, the latest version applies. In the case of a reference to a 3GPP document (including a GSM document), a non-specific reference implicitly refers to the latest version of that document</w:t>
      </w:r>
      <w:r w:rsidRPr="00613175">
        <w:rPr>
          <w:i/>
        </w:rPr>
        <w:t xml:space="preserve"> in the same Release as the present document</w:t>
      </w:r>
      <w:r w:rsidRPr="00613175">
        <w:t>.</w:t>
      </w:r>
    </w:p>
    <w:p w14:paraId="14602FF7" w14:textId="77777777" w:rsidR="00EC4A25" w:rsidRPr="00613175" w:rsidRDefault="00EC4A25" w:rsidP="00EC4A25">
      <w:pPr>
        <w:pStyle w:val="EX"/>
      </w:pPr>
      <w:r w:rsidRPr="00613175">
        <w:t>[1]</w:t>
      </w:r>
      <w:r w:rsidRPr="00613175">
        <w:tab/>
        <w:t>3GPP TR 21.905: "Vocabulary for 3GPP Specifications".</w:t>
      </w:r>
    </w:p>
    <w:p w14:paraId="491CD931" w14:textId="77777777" w:rsidR="00D3673C" w:rsidRPr="00613175" w:rsidRDefault="00D3673C" w:rsidP="00D3673C">
      <w:pPr>
        <w:pStyle w:val="EX"/>
      </w:pPr>
      <w:r w:rsidRPr="00613175">
        <w:t>[2]</w:t>
      </w:r>
      <w:r w:rsidRPr="00613175">
        <w:tab/>
        <w:t>3GPP TS 34.22</w:t>
      </w:r>
      <w:r w:rsidR="00182808" w:rsidRPr="00613175">
        <w:t>9-1</w:t>
      </w:r>
      <w:r w:rsidRPr="00613175">
        <w:t>: "Internet Protocol (IP) multimedia call control protocol based on Session Initiation Protocol (SIP) and Session Description Protocol (SDP); User Equipment (UE) c</w:t>
      </w:r>
      <w:r w:rsidR="00182808" w:rsidRPr="00613175">
        <w:t>onformance specification; Part 1</w:t>
      </w:r>
      <w:r w:rsidRPr="00613175">
        <w:t xml:space="preserve">: </w:t>
      </w:r>
      <w:r w:rsidR="00182808" w:rsidRPr="00613175">
        <w:t>Protocol conformance</w:t>
      </w:r>
      <w:r w:rsidRPr="00613175">
        <w:t xml:space="preserve"> specification".</w:t>
      </w:r>
    </w:p>
    <w:p w14:paraId="72C50B0F" w14:textId="77777777" w:rsidR="00D3673C" w:rsidRPr="00613175" w:rsidRDefault="00D3673C" w:rsidP="00D3673C">
      <w:pPr>
        <w:pStyle w:val="EX"/>
      </w:pPr>
      <w:r w:rsidRPr="00613175">
        <w:t>[3]</w:t>
      </w:r>
      <w:r w:rsidRPr="00613175">
        <w:tab/>
        <w:t>3GPP TS 34.229-2: "Internet Protocol (IP) multimedia call control protocol based on Session Initiation Protocol (SIP) and Session Description Protocol (SDP); User Equipment (UE) conformance specification; Part 2: Implementation Conformance Statement (ICS) proforma specification".</w:t>
      </w:r>
    </w:p>
    <w:p w14:paraId="0C462BA0" w14:textId="77777777" w:rsidR="00D3673C" w:rsidRPr="00613175" w:rsidRDefault="00D3673C" w:rsidP="00D3673C">
      <w:pPr>
        <w:pStyle w:val="EX"/>
      </w:pPr>
      <w:r w:rsidRPr="00613175">
        <w:t>[4]</w:t>
      </w:r>
      <w:r w:rsidRPr="00613175">
        <w:tab/>
        <w:t>3GPP TS 34.229-3: "Internet Protocol (IP) multimedia call control protocol based on Session Initiation Protocol (SIP) and Session Description Protocol (SDP); User Equipment (UE) conformance specification; Part 3: Abstract Test Suites (ATS)".</w:t>
      </w:r>
    </w:p>
    <w:p w14:paraId="7B043F43" w14:textId="77777777" w:rsidR="00D3673C" w:rsidRPr="00613175" w:rsidRDefault="00D3673C" w:rsidP="00D3673C">
      <w:pPr>
        <w:pStyle w:val="EX"/>
      </w:pPr>
      <w:r w:rsidRPr="00613175">
        <w:t>[5]</w:t>
      </w:r>
      <w:r w:rsidRPr="00613175">
        <w:tab/>
        <w:t>3GPP TS 34.22</w:t>
      </w:r>
      <w:r w:rsidR="00182808" w:rsidRPr="00613175">
        <w:t>9-4</w:t>
      </w:r>
      <w:r w:rsidRPr="00613175">
        <w:t>: "Internet Protocol (IP) multimedia call control protocol based on Session Initiation Protocol (SIP) and Session Description Protocol (SDP); User Equipment (UE) c</w:t>
      </w:r>
      <w:r w:rsidR="00182808" w:rsidRPr="00613175">
        <w:t xml:space="preserve">onformance specification; Part </w:t>
      </w:r>
      <w:r w:rsidR="00AE5C78" w:rsidRPr="00613175">
        <w:t>4</w:t>
      </w:r>
      <w:r w:rsidRPr="00613175">
        <w:t xml:space="preserve">: </w:t>
      </w:r>
      <w:r w:rsidR="00182808" w:rsidRPr="00613175">
        <w:t>Enabler for IP multimedia applications testing</w:t>
      </w:r>
      <w:r w:rsidRPr="00613175">
        <w:t>".</w:t>
      </w:r>
    </w:p>
    <w:p w14:paraId="6CFBD8A2" w14:textId="77777777" w:rsidR="00D3673C" w:rsidRPr="00613175" w:rsidRDefault="00D3673C" w:rsidP="00D3673C">
      <w:pPr>
        <w:pStyle w:val="EX"/>
      </w:pPr>
      <w:r w:rsidRPr="00613175">
        <w:t>[6]</w:t>
      </w:r>
      <w:r w:rsidRPr="00613175">
        <w:tab/>
        <w:t>IETF RFC 3261: "SIP: Session Initiation Protocol".</w:t>
      </w:r>
    </w:p>
    <w:p w14:paraId="14B2C341" w14:textId="77777777" w:rsidR="00D3673C" w:rsidRPr="00613175" w:rsidRDefault="00D3673C" w:rsidP="00D3673C">
      <w:pPr>
        <w:pStyle w:val="EX"/>
      </w:pPr>
      <w:r w:rsidRPr="00613175">
        <w:t>[7]</w:t>
      </w:r>
      <w:r w:rsidRPr="00613175">
        <w:tab/>
        <w:t>3GPP TS 24.229: "IP Multimedia Call Control Protocol based on Session Initiation Protocol (SIP) and Session Description Protocol (SDP); Stage 3".</w:t>
      </w:r>
    </w:p>
    <w:p w14:paraId="28F94698" w14:textId="77777777" w:rsidR="00A5340F" w:rsidRPr="00613175" w:rsidRDefault="00A5340F" w:rsidP="00A5340F">
      <w:pPr>
        <w:pStyle w:val="EX"/>
      </w:pPr>
      <w:r w:rsidRPr="00613175">
        <w:lastRenderedPageBreak/>
        <w:t>[8]</w:t>
      </w:r>
      <w:r w:rsidRPr="00613175">
        <w:tab/>
        <w:t>ETSI ES 201 873-1: "Methods for Testing and Specification (MTS); The Testing and Test Control Notation version 3; Part 1: TTCN-3 Core Language</w:t>
      </w:r>
      <w:r w:rsidR="00CA5D53" w:rsidRPr="00613175">
        <w:t>"</w:t>
      </w:r>
      <w:r w:rsidRPr="00613175">
        <w:t>.</w:t>
      </w:r>
    </w:p>
    <w:p w14:paraId="7E15EE9C" w14:textId="77777777" w:rsidR="00A5340F" w:rsidRPr="00613175" w:rsidRDefault="00A5340F" w:rsidP="00A5340F">
      <w:pPr>
        <w:pStyle w:val="EX"/>
      </w:pPr>
      <w:r w:rsidRPr="00613175">
        <w:t>[9]</w:t>
      </w:r>
      <w:r w:rsidRPr="00613175">
        <w:tab/>
        <w:t>ETSI ES 201 873-2: "Methods for Testing and Specification (MTS); The Testing and Test Control Notation version 3; Part 2: TTCN-3 Tabular Presentation Format (TFT)".</w:t>
      </w:r>
    </w:p>
    <w:p w14:paraId="2A6FDC1F" w14:textId="77777777" w:rsidR="00A5340F" w:rsidRPr="00613175" w:rsidRDefault="00A5340F" w:rsidP="00D3673C">
      <w:pPr>
        <w:pStyle w:val="EX"/>
      </w:pPr>
      <w:r w:rsidRPr="00613175">
        <w:t>[10]</w:t>
      </w:r>
      <w:r w:rsidRPr="00613175">
        <w:tab/>
        <w:t>ETSI TR 201 873-3: "Methods for Testing and Specification (MTS); The Testing and Test Control Notation version 3; Part 3: TTCN-3 Graphical Presentation Format (GFT)".</w:t>
      </w:r>
    </w:p>
    <w:p w14:paraId="205C5812" w14:textId="77777777" w:rsidR="00A5340F" w:rsidRPr="00613175" w:rsidRDefault="00A5340F" w:rsidP="00A5340F">
      <w:pPr>
        <w:pStyle w:val="EX"/>
      </w:pPr>
      <w:r w:rsidRPr="00613175">
        <w:t>[11]</w:t>
      </w:r>
      <w:r w:rsidRPr="00613175">
        <w:tab/>
        <w:t>ETSI ETS 300 406: "Methods for testing and Specification (MTS); Protocol and profile conformance testing specifications; Standardization methodology".</w:t>
      </w:r>
    </w:p>
    <w:p w14:paraId="11AB76F8" w14:textId="77777777" w:rsidR="00A5340F" w:rsidRPr="00613175" w:rsidRDefault="00A5340F" w:rsidP="00D3673C">
      <w:pPr>
        <w:pStyle w:val="EX"/>
      </w:pPr>
      <w:r w:rsidRPr="00613175">
        <w:t>[12]</w:t>
      </w:r>
      <w:r w:rsidRPr="00613175">
        <w:tab/>
        <w:t>ISO/IEC 9646-1: "Information technology - Open systems interconnection - Conformance testing methodology and framework - Part 1: General concepts".</w:t>
      </w:r>
    </w:p>
    <w:p w14:paraId="79FFC60E" w14:textId="77777777" w:rsidR="007D0524" w:rsidRPr="00613175" w:rsidRDefault="007D0524" w:rsidP="00D3673C">
      <w:pPr>
        <w:pStyle w:val="EX"/>
      </w:pPr>
      <w:r w:rsidRPr="00613175">
        <w:t>[13]</w:t>
      </w:r>
      <w:r w:rsidRPr="00613175">
        <w:tab/>
        <w:t>ISO/IEC 9646-7: "Information technology - Open systems interconnection - Conformance testing methodology and framework - Part 7: Implementation Conformance Statements".</w:t>
      </w:r>
    </w:p>
    <w:p w14:paraId="645E0F9A" w14:textId="77777777" w:rsidR="007D0524" w:rsidRPr="00613175" w:rsidRDefault="007D0524" w:rsidP="007D0524">
      <w:pPr>
        <w:pStyle w:val="EX"/>
      </w:pPr>
      <w:r w:rsidRPr="00613175">
        <w:t>[14]</w:t>
      </w:r>
      <w:r w:rsidRPr="00613175">
        <w:tab/>
        <w:t>3GPP TS 24.341: "Support of SMS over IP networks; Stage 3".</w:t>
      </w:r>
    </w:p>
    <w:p w14:paraId="0789855A" w14:textId="77777777" w:rsidR="007D0524" w:rsidRPr="00613175" w:rsidRDefault="00C01257" w:rsidP="00D3673C">
      <w:pPr>
        <w:pStyle w:val="EX"/>
      </w:pPr>
      <w:r w:rsidRPr="00613175">
        <w:t>[15]</w:t>
      </w:r>
      <w:r w:rsidRPr="00613175">
        <w:tab/>
        <w:t>IETF RFC 3310: "Hypertext Transfer Protocol (HTTP) Digest Authentication Using Authentication and Key Agreement (AKA)".</w:t>
      </w:r>
    </w:p>
    <w:p w14:paraId="41CD9195" w14:textId="77777777" w:rsidR="00C01257" w:rsidRPr="00613175" w:rsidRDefault="00C01257" w:rsidP="00C01257">
      <w:pPr>
        <w:pStyle w:val="EX"/>
      </w:pPr>
      <w:r w:rsidRPr="00613175">
        <w:t>[16]</w:t>
      </w:r>
      <w:r w:rsidRPr="00613175">
        <w:tab/>
        <w:t>3GPP TS 33.203: "</w:t>
      </w:r>
      <w:r w:rsidR="00AE5C78" w:rsidRPr="00613175">
        <w:t>3G security;</w:t>
      </w:r>
      <w:r w:rsidRPr="00613175">
        <w:t xml:space="preserve">Access security for </w:t>
      </w:r>
      <w:r w:rsidR="00AE5C78" w:rsidRPr="00613175">
        <w:t>IP-</w:t>
      </w:r>
      <w:r w:rsidRPr="00613175">
        <w:t>based services".</w:t>
      </w:r>
    </w:p>
    <w:p w14:paraId="0656CA56" w14:textId="77777777" w:rsidR="00C01257" w:rsidRPr="00613175" w:rsidRDefault="00C01257" w:rsidP="00C01257">
      <w:pPr>
        <w:pStyle w:val="EX"/>
      </w:pPr>
      <w:r w:rsidRPr="00613175">
        <w:t>[17]</w:t>
      </w:r>
      <w:r w:rsidRPr="00613175">
        <w:tab/>
        <w:t>IETF RFC 3329: "Security Mechanism Agreement for the Session Initiation Protocol (SIP)".</w:t>
      </w:r>
    </w:p>
    <w:p w14:paraId="4A9D0A7A" w14:textId="77777777" w:rsidR="00C01257" w:rsidRPr="00613175" w:rsidRDefault="00923083" w:rsidP="00D3673C">
      <w:pPr>
        <w:pStyle w:val="EX"/>
      </w:pPr>
      <w:r w:rsidRPr="00613175">
        <w:t>[18]</w:t>
      </w:r>
      <w:r w:rsidRPr="00613175">
        <w:tab/>
        <w:t>IETF RFC 3680: "A Session Initiation Protocol (SIP) Event Package for Registrations".</w:t>
      </w:r>
    </w:p>
    <w:p w14:paraId="05A7BDDF" w14:textId="77777777" w:rsidR="0092064B" w:rsidRPr="00613175" w:rsidRDefault="0092064B" w:rsidP="0092064B">
      <w:pPr>
        <w:pStyle w:val="EX"/>
      </w:pPr>
      <w:r w:rsidRPr="00613175">
        <w:t>[19]</w:t>
      </w:r>
      <w:r w:rsidRPr="00613175">
        <w:tab/>
        <w:t>3GPP TS 23.501: "System Architecture for the 5G System; Stage 2".</w:t>
      </w:r>
    </w:p>
    <w:p w14:paraId="0F2BB56F" w14:textId="77777777" w:rsidR="0092064B" w:rsidRPr="00613175" w:rsidRDefault="0092064B" w:rsidP="0092064B">
      <w:pPr>
        <w:pStyle w:val="EX"/>
      </w:pPr>
      <w:r w:rsidRPr="00613175">
        <w:t>[20]</w:t>
      </w:r>
      <w:r w:rsidRPr="00613175">
        <w:tab/>
        <w:t>3GPP TS 24.501: "Non-Access-Stratum (NAS) protocol for 5G System (5GS); Stage 3".</w:t>
      </w:r>
    </w:p>
    <w:p w14:paraId="1ADC1741" w14:textId="77777777" w:rsidR="00896C9E" w:rsidRPr="00613175" w:rsidRDefault="00896C9E" w:rsidP="00896C9E">
      <w:pPr>
        <w:pStyle w:val="EX"/>
      </w:pPr>
      <w:r w:rsidRPr="00613175">
        <w:t>[2</w:t>
      </w:r>
      <w:r w:rsidR="00C32488" w:rsidRPr="00613175">
        <w:t>1</w:t>
      </w:r>
      <w:r w:rsidRPr="00613175">
        <w:t>]</w:t>
      </w:r>
      <w:r w:rsidRPr="00613175">
        <w:tab/>
        <w:t>3GPP TS 38.508-1: "5GS; User Equipment (UE) conformance specification; Part 1: Common test environment".</w:t>
      </w:r>
    </w:p>
    <w:p w14:paraId="0874C75F" w14:textId="77777777" w:rsidR="00896C9E" w:rsidRPr="00613175" w:rsidRDefault="00896C9E" w:rsidP="00482465">
      <w:pPr>
        <w:pStyle w:val="EX"/>
      </w:pPr>
      <w:r w:rsidRPr="00613175">
        <w:t>[2</w:t>
      </w:r>
      <w:r w:rsidR="00C32488" w:rsidRPr="00613175">
        <w:t>2</w:t>
      </w:r>
      <w:r w:rsidRPr="00613175">
        <w:t>]</w:t>
      </w:r>
      <w:r w:rsidRPr="00613175">
        <w:tab/>
        <w:t>3GPP TS 27.007: "AT command set for User Equipment (UE)".</w:t>
      </w:r>
    </w:p>
    <w:p w14:paraId="0311482E" w14:textId="77777777" w:rsidR="005E28D5" w:rsidRPr="00613175" w:rsidRDefault="005E28D5" w:rsidP="005E28D5">
      <w:pPr>
        <w:pStyle w:val="EX"/>
      </w:pPr>
      <w:bookmarkStart w:id="44" w:name="_Toc42778687"/>
      <w:bookmarkStart w:id="45" w:name="_Toc42785134"/>
      <w:bookmarkStart w:id="46" w:name="_Toc43210124"/>
      <w:r w:rsidRPr="00613175">
        <w:t>[23]</w:t>
      </w:r>
      <w:r w:rsidRPr="00613175">
        <w:tab/>
        <w:t>IETF RFC 2617: "HTTP Authentication: Basic and Digest Access Authentication".</w:t>
      </w:r>
    </w:p>
    <w:p w14:paraId="490AB6D2" w14:textId="77777777" w:rsidR="005E28D5" w:rsidRPr="00613175" w:rsidRDefault="005E28D5" w:rsidP="005E28D5">
      <w:pPr>
        <w:pStyle w:val="EX"/>
      </w:pPr>
      <w:r w:rsidRPr="00613175">
        <w:t>[24]</w:t>
      </w:r>
      <w:r w:rsidRPr="00613175">
        <w:tab/>
        <w:t>3GPP TS 23.040: "Technical realization of the Short Message Service (SMS)".</w:t>
      </w:r>
    </w:p>
    <w:p w14:paraId="3B147347" w14:textId="77777777" w:rsidR="005E28D5" w:rsidRPr="00613175" w:rsidRDefault="005E28D5" w:rsidP="005E28D5">
      <w:pPr>
        <w:pStyle w:val="EX"/>
      </w:pPr>
      <w:r w:rsidRPr="00613175">
        <w:t>[25]</w:t>
      </w:r>
      <w:r w:rsidRPr="00613175">
        <w:tab/>
        <w:t>3GPP TS 24.011: "Point-to-Point (PP) Short Message Service (SMS) support on mobile radio interface".</w:t>
      </w:r>
    </w:p>
    <w:p w14:paraId="1A97453C" w14:textId="77777777" w:rsidR="005E28D5" w:rsidRPr="00613175" w:rsidRDefault="005E28D5" w:rsidP="005E28D5">
      <w:pPr>
        <w:pStyle w:val="EX"/>
      </w:pPr>
      <w:r w:rsidRPr="00613175">
        <w:t>[26]</w:t>
      </w:r>
      <w:r w:rsidRPr="00613175">
        <w:tab/>
        <w:t xml:space="preserve">3GPP TS 24.237: </w:t>
      </w:r>
      <w:r w:rsidR="0031641D" w:rsidRPr="00613175">
        <w:t>"</w:t>
      </w:r>
      <w:r w:rsidRPr="00613175">
        <w:t>IP Multimedia (IM) Core Network (CN) subsystem IP Multimedia Subsystem (IMS) Service Continuity</w:t>
      </w:r>
      <w:r w:rsidR="0031641D" w:rsidRPr="00613175">
        <w:t>"</w:t>
      </w:r>
      <w:r w:rsidRPr="00613175">
        <w:t>.</w:t>
      </w:r>
    </w:p>
    <w:p w14:paraId="3847CB7D" w14:textId="77777777" w:rsidR="005E28D5" w:rsidRPr="00613175" w:rsidRDefault="005E28D5" w:rsidP="005E28D5">
      <w:pPr>
        <w:pStyle w:val="EX"/>
      </w:pPr>
      <w:r w:rsidRPr="00613175">
        <w:t>[27]</w:t>
      </w:r>
      <w:r w:rsidRPr="00613175">
        <w:tab/>
        <w:t>3GPP TS 23.003: "Numbering, addressing and identification".</w:t>
      </w:r>
    </w:p>
    <w:p w14:paraId="35565932" w14:textId="77777777" w:rsidR="00565BFA" w:rsidRPr="00613175" w:rsidRDefault="00565BFA" w:rsidP="00565BFA">
      <w:pPr>
        <w:pStyle w:val="EX"/>
      </w:pPr>
      <w:bookmarkStart w:id="47" w:name="_Toc51948350"/>
      <w:bookmarkStart w:id="48" w:name="_Toc52162423"/>
      <w:r w:rsidRPr="00613175">
        <w:t>[28]</w:t>
      </w:r>
      <w:r w:rsidRPr="00613175">
        <w:tab/>
        <w:t>IETF RFC 6665: “SIP-Specific Event Notification”.</w:t>
      </w:r>
    </w:p>
    <w:p w14:paraId="4CA8A463" w14:textId="77777777" w:rsidR="00565BFA" w:rsidRPr="00613175" w:rsidRDefault="00565BFA" w:rsidP="00565BFA">
      <w:pPr>
        <w:pStyle w:val="EX"/>
      </w:pPr>
      <w:r w:rsidRPr="00613175">
        <w:t>[29]</w:t>
      </w:r>
      <w:r w:rsidRPr="00613175">
        <w:tab/>
        <w:t>IETF RFC 3312: “Integration of Resource Management and SIP”.</w:t>
      </w:r>
    </w:p>
    <w:p w14:paraId="7CB73FE7" w14:textId="77777777" w:rsidR="00565BFA" w:rsidRPr="00613175" w:rsidRDefault="00565BFA" w:rsidP="00565BFA">
      <w:pPr>
        <w:pStyle w:val="EX"/>
      </w:pPr>
      <w:r w:rsidRPr="00613175">
        <w:t>[30]</w:t>
      </w:r>
      <w:r w:rsidRPr="00613175">
        <w:tab/>
        <w:t>IETF RFC 3262: “Reliability of Provisional Responses in the Session Initiation Protocol (SIP)”.</w:t>
      </w:r>
    </w:p>
    <w:p w14:paraId="1D1B8E3C" w14:textId="0E8EB320" w:rsidR="002C5AA0" w:rsidRPr="00613175" w:rsidRDefault="002C5AA0" w:rsidP="002C5AA0">
      <w:pPr>
        <w:pStyle w:val="EX"/>
      </w:pPr>
      <w:r w:rsidRPr="00613175">
        <w:t>[31]</w:t>
      </w:r>
      <w:r w:rsidRPr="00613175">
        <w:tab/>
        <w:t>GSMA PRD NG.114: "IMS Profile for Voice, Video and Messaging over 5GS".</w:t>
      </w:r>
    </w:p>
    <w:p w14:paraId="7D62DEED" w14:textId="77777777" w:rsidR="00CA2DCF" w:rsidRPr="00613175" w:rsidRDefault="00CA2DCF" w:rsidP="00CA2DCF">
      <w:pPr>
        <w:pStyle w:val="EX"/>
      </w:pPr>
      <w:r w:rsidRPr="00613175">
        <w:t>[32]</w:t>
      </w:r>
      <w:r w:rsidRPr="00613175">
        <w:tab/>
        <w:t>3GPP TS 24.610: "</w:t>
      </w:r>
      <w:r w:rsidRPr="00613175">
        <w:rPr>
          <w:lang w:eastAsia="zh-CN"/>
        </w:rPr>
        <w:t>Communication HOLD (HOLD) using IP Multimedia (IM) Core Network (CN) subsystem</w:t>
      </w:r>
      <w:r w:rsidRPr="00613175">
        <w:t>".</w:t>
      </w:r>
    </w:p>
    <w:p w14:paraId="550F1C10" w14:textId="77777777" w:rsidR="00CA2DCF" w:rsidRPr="00613175" w:rsidRDefault="00CA2DCF" w:rsidP="00CA2DCF">
      <w:pPr>
        <w:pStyle w:val="EX"/>
      </w:pPr>
      <w:r w:rsidRPr="00613175">
        <w:t>[33]</w:t>
      </w:r>
      <w:r w:rsidRPr="00613175">
        <w:tab/>
        <w:t>3GPP TS 26.114: "</w:t>
      </w:r>
      <w:r w:rsidRPr="00613175">
        <w:rPr>
          <w:lang w:eastAsia="zh-CN"/>
        </w:rPr>
        <w:t>IP Multimedia Subsystem (IMS); Multimedia telephony; Media handling and interaction</w:t>
      </w:r>
      <w:r w:rsidRPr="00613175">
        <w:t>".</w:t>
      </w:r>
    </w:p>
    <w:p w14:paraId="3FB4764B" w14:textId="77777777" w:rsidR="00CA2DCF" w:rsidRPr="00613175" w:rsidRDefault="00CA2DCF" w:rsidP="00CA2DCF">
      <w:pPr>
        <w:pStyle w:val="EX"/>
      </w:pPr>
      <w:r w:rsidRPr="00613175">
        <w:t>[34]</w:t>
      </w:r>
      <w:r w:rsidRPr="00613175">
        <w:tab/>
        <w:t>3GPP TS 24.606: "</w:t>
      </w:r>
      <w:r w:rsidRPr="00613175">
        <w:rPr>
          <w:lang w:eastAsia="zh-CN"/>
        </w:rPr>
        <w:t>Message Waiting Indication (MWI) using IP Multimedia (IM) Core Network (CN) subsystem</w:t>
      </w:r>
      <w:r w:rsidRPr="00613175">
        <w:t>".</w:t>
      </w:r>
    </w:p>
    <w:p w14:paraId="092AE4FB" w14:textId="77777777" w:rsidR="00CA2DCF" w:rsidRPr="00613175" w:rsidRDefault="00CA2DCF" w:rsidP="00CA2DCF">
      <w:pPr>
        <w:pStyle w:val="EX"/>
      </w:pPr>
      <w:r w:rsidRPr="00613175">
        <w:t>[35]</w:t>
      </w:r>
      <w:r w:rsidRPr="00613175">
        <w:tab/>
        <w:t>3GPP TS 24.147: "</w:t>
      </w:r>
      <w:r w:rsidRPr="00613175">
        <w:rPr>
          <w:lang w:eastAsia="zh-CN"/>
        </w:rPr>
        <w:t>Conferencing using the IP Multimedia (IM) Core Network (CN) subsystem</w:t>
      </w:r>
      <w:r w:rsidRPr="00613175">
        <w:t>".</w:t>
      </w:r>
    </w:p>
    <w:p w14:paraId="4D9F1A78" w14:textId="77777777" w:rsidR="00CA2DCF" w:rsidRPr="00613175" w:rsidRDefault="00CA2DCF" w:rsidP="00CA2DCF">
      <w:pPr>
        <w:pStyle w:val="EX"/>
      </w:pPr>
      <w:r w:rsidRPr="00613175">
        <w:lastRenderedPageBreak/>
        <w:t>[36]</w:t>
      </w:r>
      <w:r w:rsidRPr="00613175">
        <w:tab/>
        <w:t>3GPP TS 24.629: "</w:t>
      </w:r>
      <w:r w:rsidRPr="00613175">
        <w:rPr>
          <w:lang w:eastAsia="zh-CN"/>
        </w:rPr>
        <w:t>Explicit Communication Transfer (ECT) using IP Multimedia (IM) Core Network (CN) subsystem</w:t>
      </w:r>
      <w:r w:rsidRPr="00613175">
        <w:t>".</w:t>
      </w:r>
    </w:p>
    <w:p w14:paraId="6BC74AA7" w14:textId="77777777" w:rsidR="00CA2DCF" w:rsidRPr="00613175" w:rsidRDefault="00CA2DCF" w:rsidP="00CA2DCF">
      <w:pPr>
        <w:pStyle w:val="EX"/>
      </w:pPr>
      <w:bookmarkStart w:id="49" w:name="_Hlk63608039"/>
      <w:r w:rsidRPr="00613175">
        <w:t>[37]</w:t>
      </w:r>
      <w:r w:rsidRPr="00613175">
        <w:tab/>
        <w:t xml:space="preserve">IETF RFC 4028: "Session Timers in the Session Initiation Protocol (SIP)". </w:t>
      </w:r>
    </w:p>
    <w:p w14:paraId="5787D96F" w14:textId="77777777" w:rsidR="00CA2DCF" w:rsidRPr="00613175" w:rsidRDefault="00CA2DCF" w:rsidP="00CA2DCF">
      <w:pPr>
        <w:pStyle w:val="EX"/>
      </w:pPr>
      <w:r w:rsidRPr="00613175">
        <w:t>[38]</w:t>
      </w:r>
      <w:r w:rsidRPr="00613175">
        <w:tab/>
        <w:t xml:space="preserve">IETF RFC 4566: "SDP: Session Description Protocol". </w:t>
      </w:r>
    </w:p>
    <w:p w14:paraId="40F3C66F" w14:textId="77777777" w:rsidR="00A355D2" w:rsidRPr="00613175" w:rsidRDefault="00CA2DCF" w:rsidP="00A355D2">
      <w:pPr>
        <w:pStyle w:val="EX"/>
      </w:pPr>
      <w:r w:rsidRPr="00613175">
        <w:t>[39]</w:t>
      </w:r>
      <w:r w:rsidRPr="00613175">
        <w:tab/>
        <w:t>IETF RFC 7462: "URNs for the Alert-Info Header Field of the Session Initiation Protocol (SIP) ".</w:t>
      </w:r>
      <w:bookmarkEnd w:id="49"/>
    </w:p>
    <w:p w14:paraId="63105F72" w14:textId="7DFB0FFD" w:rsidR="00A355D2" w:rsidRPr="00613175" w:rsidRDefault="00A355D2" w:rsidP="00A355D2">
      <w:pPr>
        <w:pStyle w:val="EX"/>
      </w:pPr>
      <w:r w:rsidRPr="00613175">
        <w:t>[40]</w:t>
      </w:r>
      <w:r w:rsidRPr="00613175">
        <w:tab/>
        <w:t>IETF RFC 3891: "The Session Initiation Protocol (SIP) "Replaces" Header".</w:t>
      </w:r>
    </w:p>
    <w:p w14:paraId="137A79E4" w14:textId="550205D5" w:rsidR="00CA2DCF" w:rsidRPr="00613175" w:rsidRDefault="00A355D2" w:rsidP="00A355D2">
      <w:pPr>
        <w:pStyle w:val="EX"/>
      </w:pPr>
      <w:r w:rsidRPr="00613175">
        <w:t>[41]</w:t>
      </w:r>
      <w:r w:rsidRPr="00613175">
        <w:tab/>
        <w:t>IETF RFC 3986: "Uniform Resource Identifier (URI): Generic Syntax".</w:t>
      </w:r>
    </w:p>
    <w:p w14:paraId="0C197371" w14:textId="77777777" w:rsidR="00D4174E" w:rsidRPr="00613175" w:rsidRDefault="00D4174E" w:rsidP="00D4174E">
      <w:pPr>
        <w:pStyle w:val="EX"/>
      </w:pPr>
      <w:r w:rsidRPr="00613175">
        <w:t>[42]</w:t>
      </w:r>
      <w:r w:rsidRPr="00613175">
        <w:tab/>
        <w:t>IETF RFC 3326: "The Reason Header Field for the Session Initiation Protocol (SIP)</w:t>
      </w:r>
      <w:r w:rsidRPr="00D66C64">
        <w:t>".</w:t>
      </w:r>
    </w:p>
    <w:p w14:paraId="476E6003" w14:textId="238BF431" w:rsidR="00D4174E" w:rsidRPr="00613175" w:rsidRDefault="00D4174E" w:rsidP="00D4174E">
      <w:pPr>
        <w:pStyle w:val="EX"/>
      </w:pPr>
      <w:r w:rsidRPr="00613175">
        <w:t>[43]</w:t>
      </w:r>
      <w:r w:rsidRPr="00613175">
        <w:tab/>
        <w:t>3GPP TS 24.109: "Bootstrapping interface (Ub) and network application function interface (Ua); Protocol details".</w:t>
      </w:r>
    </w:p>
    <w:p w14:paraId="70662223" w14:textId="4B23C228" w:rsidR="00D4174E" w:rsidRPr="00613175" w:rsidRDefault="00D4174E" w:rsidP="00D4174E">
      <w:pPr>
        <w:pStyle w:val="EX"/>
      </w:pPr>
      <w:r w:rsidRPr="00613175">
        <w:t>[44]</w:t>
      </w:r>
      <w:r w:rsidRPr="00613175">
        <w:tab/>
        <w:t>3GPP TS 33.220: "Generic Authentication Architecture (GAA); Generic Bootstrapping Architecture".</w:t>
      </w:r>
    </w:p>
    <w:p w14:paraId="19388AC2" w14:textId="35DC67E0" w:rsidR="00D4174E" w:rsidRPr="00613175" w:rsidRDefault="00D4174E" w:rsidP="00D4174E">
      <w:pPr>
        <w:pStyle w:val="EX"/>
      </w:pPr>
      <w:r w:rsidRPr="00613175">
        <w:t>[45]</w:t>
      </w:r>
      <w:r w:rsidRPr="00613175">
        <w:tab/>
        <w:t>IETF RFC 4825: "The Extensible Markup Language (XML) Configuration Access Protocol (XCAP)".</w:t>
      </w:r>
    </w:p>
    <w:p w14:paraId="292FF9A3" w14:textId="6389D311" w:rsidR="00D4174E" w:rsidRPr="00613175" w:rsidRDefault="00D4174E" w:rsidP="00D4174E">
      <w:pPr>
        <w:pStyle w:val="EX"/>
      </w:pPr>
      <w:r w:rsidRPr="00613175">
        <w:t>[46]</w:t>
      </w:r>
      <w:r w:rsidRPr="00613175">
        <w:tab/>
        <w:t>IETF RFC 2616: "Hypertext Transfer Protocol -- HTTP/1.1".</w:t>
      </w:r>
    </w:p>
    <w:p w14:paraId="3088AECB" w14:textId="39731316" w:rsidR="00D4174E" w:rsidRPr="00613175" w:rsidRDefault="00D4174E" w:rsidP="00D4174E">
      <w:pPr>
        <w:pStyle w:val="EX"/>
      </w:pPr>
      <w:r w:rsidRPr="00613175">
        <w:t>[47]</w:t>
      </w:r>
      <w:r w:rsidRPr="00613175">
        <w:tab/>
        <w:t>IETF RFC 3310: "Hypertext Transfer Protocol (HTTP) Digest Authentication Using Authentication and Key Agreement (AKA)".</w:t>
      </w:r>
    </w:p>
    <w:p w14:paraId="06A66DA7" w14:textId="0EAFF9A7" w:rsidR="00D4174E" w:rsidRPr="00613175" w:rsidRDefault="00D4174E" w:rsidP="00D4174E">
      <w:pPr>
        <w:pStyle w:val="EX"/>
      </w:pPr>
      <w:r w:rsidRPr="00613175">
        <w:t>[48]</w:t>
      </w:r>
      <w:r w:rsidRPr="00613175">
        <w:tab/>
        <w:t>3GPP TS 38.509: "5GS; Special conformance testing functions for User Equipment (UE)".</w:t>
      </w:r>
    </w:p>
    <w:p w14:paraId="49A68C8D" w14:textId="2749B9F1" w:rsidR="00D4174E" w:rsidRPr="00613175" w:rsidRDefault="00D4174E" w:rsidP="00A355D2">
      <w:pPr>
        <w:pStyle w:val="EX"/>
      </w:pPr>
    </w:p>
    <w:p w14:paraId="452C5D74" w14:textId="77777777" w:rsidR="00080512" w:rsidRPr="00613175" w:rsidRDefault="00080512">
      <w:pPr>
        <w:pStyle w:val="Heading1"/>
      </w:pPr>
      <w:bookmarkStart w:id="50" w:name="_Toc60916009"/>
      <w:bookmarkStart w:id="51" w:name="_Toc68197359"/>
      <w:bookmarkStart w:id="52" w:name="_Toc75880608"/>
      <w:bookmarkStart w:id="53" w:name="_Toc84254306"/>
      <w:bookmarkStart w:id="54" w:name="_Toc84255101"/>
      <w:r w:rsidRPr="00613175">
        <w:t>3</w:t>
      </w:r>
      <w:r w:rsidRPr="00613175">
        <w:tab/>
        <w:t>Definitions</w:t>
      </w:r>
      <w:r w:rsidR="00602AEA" w:rsidRPr="00613175">
        <w:t xml:space="preserve"> of terms, symbols and abbreviations</w:t>
      </w:r>
      <w:bookmarkEnd w:id="44"/>
      <w:bookmarkEnd w:id="45"/>
      <w:bookmarkEnd w:id="46"/>
      <w:bookmarkEnd w:id="47"/>
      <w:bookmarkEnd w:id="48"/>
      <w:bookmarkEnd w:id="50"/>
      <w:bookmarkEnd w:id="51"/>
      <w:bookmarkEnd w:id="52"/>
      <w:bookmarkEnd w:id="53"/>
      <w:bookmarkEnd w:id="54"/>
    </w:p>
    <w:p w14:paraId="5209F3D2" w14:textId="77777777" w:rsidR="00080512" w:rsidRPr="00613175" w:rsidRDefault="00080512">
      <w:pPr>
        <w:pStyle w:val="Heading2"/>
      </w:pPr>
      <w:bookmarkStart w:id="55" w:name="_Toc42778688"/>
      <w:bookmarkStart w:id="56" w:name="_Toc42785135"/>
      <w:bookmarkStart w:id="57" w:name="_Toc43210125"/>
      <w:bookmarkStart w:id="58" w:name="_Toc51948351"/>
      <w:bookmarkStart w:id="59" w:name="_Toc52162424"/>
      <w:bookmarkStart w:id="60" w:name="_Toc60916010"/>
      <w:bookmarkStart w:id="61" w:name="_Toc68197360"/>
      <w:bookmarkStart w:id="62" w:name="_Toc75880609"/>
      <w:bookmarkStart w:id="63" w:name="_Toc84254307"/>
      <w:bookmarkStart w:id="64" w:name="_Toc84255102"/>
      <w:r w:rsidRPr="00613175">
        <w:t>3.1</w:t>
      </w:r>
      <w:r w:rsidRPr="00613175">
        <w:tab/>
      </w:r>
      <w:r w:rsidR="002B6339" w:rsidRPr="00613175">
        <w:t>Terms</w:t>
      </w:r>
      <w:bookmarkEnd w:id="55"/>
      <w:bookmarkEnd w:id="56"/>
      <w:bookmarkEnd w:id="57"/>
      <w:bookmarkEnd w:id="58"/>
      <w:bookmarkEnd w:id="59"/>
      <w:bookmarkEnd w:id="60"/>
      <w:bookmarkEnd w:id="61"/>
      <w:bookmarkEnd w:id="62"/>
      <w:bookmarkEnd w:id="63"/>
      <w:bookmarkEnd w:id="64"/>
    </w:p>
    <w:p w14:paraId="62DBA078" w14:textId="77777777" w:rsidR="009F01CF" w:rsidRPr="00613175" w:rsidRDefault="00324453">
      <w:r w:rsidRPr="00613175">
        <w:t>V</w:t>
      </w:r>
      <w:r w:rsidR="009F01CF" w:rsidRPr="00613175">
        <w:t>oid</w:t>
      </w:r>
    </w:p>
    <w:p w14:paraId="1EA80BFD" w14:textId="77777777" w:rsidR="00080512" w:rsidRPr="00613175" w:rsidRDefault="00080512">
      <w:pPr>
        <w:pStyle w:val="Heading2"/>
      </w:pPr>
      <w:bookmarkStart w:id="65" w:name="_Toc42778689"/>
      <w:bookmarkStart w:id="66" w:name="_Toc42785136"/>
      <w:bookmarkStart w:id="67" w:name="_Toc43210126"/>
      <w:bookmarkStart w:id="68" w:name="_Toc51948352"/>
      <w:bookmarkStart w:id="69" w:name="_Toc52162425"/>
      <w:bookmarkStart w:id="70" w:name="_Toc60916011"/>
      <w:bookmarkStart w:id="71" w:name="_Toc68197361"/>
      <w:bookmarkStart w:id="72" w:name="_Toc75880610"/>
      <w:bookmarkStart w:id="73" w:name="_Toc84254308"/>
      <w:bookmarkStart w:id="74" w:name="_Toc84255103"/>
      <w:r w:rsidRPr="00613175">
        <w:t>3.2</w:t>
      </w:r>
      <w:r w:rsidRPr="00613175">
        <w:tab/>
        <w:t>Symbols</w:t>
      </w:r>
      <w:bookmarkEnd w:id="65"/>
      <w:bookmarkEnd w:id="66"/>
      <w:bookmarkEnd w:id="67"/>
      <w:bookmarkEnd w:id="68"/>
      <w:bookmarkEnd w:id="69"/>
      <w:bookmarkEnd w:id="70"/>
      <w:bookmarkEnd w:id="71"/>
      <w:bookmarkEnd w:id="72"/>
      <w:bookmarkEnd w:id="73"/>
      <w:bookmarkEnd w:id="74"/>
    </w:p>
    <w:p w14:paraId="2FE0AE12" w14:textId="77777777" w:rsidR="00080512" w:rsidRPr="00613175" w:rsidRDefault="00324453" w:rsidP="009F01CF">
      <w:pPr>
        <w:keepNext/>
      </w:pPr>
      <w:r w:rsidRPr="00613175">
        <w:t>V</w:t>
      </w:r>
      <w:r w:rsidR="009F01CF" w:rsidRPr="00613175">
        <w:t>oid</w:t>
      </w:r>
    </w:p>
    <w:p w14:paraId="5982B51D" w14:textId="77777777" w:rsidR="00080512" w:rsidRPr="00613175" w:rsidRDefault="00080512">
      <w:pPr>
        <w:pStyle w:val="Heading2"/>
      </w:pPr>
      <w:bookmarkStart w:id="75" w:name="_Toc42778690"/>
      <w:bookmarkStart w:id="76" w:name="_Toc42785137"/>
      <w:bookmarkStart w:id="77" w:name="_Toc43210127"/>
      <w:bookmarkStart w:id="78" w:name="_Toc51948353"/>
      <w:bookmarkStart w:id="79" w:name="_Toc52162426"/>
      <w:bookmarkStart w:id="80" w:name="_Toc60916012"/>
      <w:bookmarkStart w:id="81" w:name="_Toc68197362"/>
      <w:bookmarkStart w:id="82" w:name="_Toc75880611"/>
      <w:bookmarkStart w:id="83" w:name="_Toc84254309"/>
      <w:bookmarkStart w:id="84" w:name="_Toc84255104"/>
      <w:r w:rsidRPr="00613175">
        <w:t>3.3</w:t>
      </w:r>
      <w:r w:rsidRPr="00613175">
        <w:tab/>
        <w:t>Abbreviations</w:t>
      </w:r>
      <w:bookmarkEnd w:id="75"/>
      <w:bookmarkEnd w:id="76"/>
      <w:bookmarkEnd w:id="77"/>
      <w:bookmarkEnd w:id="78"/>
      <w:bookmarkEnd w:id="79"/>
      <w:bookmarkEnd w:id="80"/>
      <w:bookmarkEnd w:id="81"/>
      <w:bookmarkEnd w:id="82"/>
      <w:bookmarkEnd w:id="83"/>
      <w:bookmarkEnd w:id="84"/>
    </w:p>
    <w:p w14:paraId="066B0BCE" w14:textId="77777777" w:rsidR="00080512" w:rsidRPr="00613175" w:rsidRDefault="00080512">
      <w:pPr>
        <w:keepNext/>
      </w:pPr>
      <w:r w:rsidRPr="00613175">
        <w:t>For the purposes of the present document, the abb</w:t>
      </w:r>
      <w:r w:rsidR="004D3578" w:rsidRPr="00613175">
        <w:t>reviations given in</w:t>
      </w:r>
      <w:r w:rsidR="00DF62CD" w:rsidRPr="00613175">
        <w:t xml:space="preserve"> </w:t>
      </w:r>
      <w:r w:rsidR="004D3578" w:rsidRPr="00613175">
        <w:t>TR 21.905 [1</w:t>
      </w:r>
      <w:r w:rsidRPr="00613175">
        <w:t>] and the following apply. An abbreviation defined in the present document takes precedence over the definition of the same abbre</w:t>
      </w:r>
      <w:r w:rsidR="004D3578" w:rsidRPr="00613175">
        <w:t xml:space="preserve">viation, if any, in </w:t>
      </w:r>
      <w:r w:rsidR="00DF62CD" w:rsidRPr="00613175">
        <w:t xml:space="preserve">3GPP </w:t>
      </w:r>
      <w:r w:rsidR="004D3578" w:rsidRPr="00613175">
        <w:t>TR 21.905 [1</w:t>
      </w:r>
      <w:r w:rsidRPr="00613175">
        <w:t>].</w:t>
      </w:r>
    </w:p>
    <w:p w14:paraId="53B09163" w14:textId="77777777" w:rsidR="00080512" w:rsidRPr="00613175" w:rsidRDefault="009F01CF" w:rsidP="009F01CF">
      <w:pPr>
        <w:pStyle w:val="EX"/>
      </w:pPr>
      <w:r w:rsidRPr="00613175">
        <w:t>SS</w:t>
      </w:r>
      <w:r w:rsidRPr="00613175">
        <w:tab/>
        <w:t>System Simulator</w:t>
      </w:r>
    </w:p>
    <w:p w14:paraId="37C65B9B" w14:textId="77777777" w:rsidR="009F01CF" w:rsidRPr="00613175" w:rsidRDefault="009F01CF" w:rsidP="009F01CF">
      <w:pPr>
        <w:pStyle w:val="Heading1"/>
      </w:pPr>
      <w:bookmarkStart w:id="85" w:name="_Toc42778691"/>
      <w:bookmarkStart w:id="86" w:name="_Toc42785138"/>
      <w:bookmarkStart w:id="87" w:name="_Toc43210128"/>
      <w:bookmarkStart w:id="88" w:name="_Toc51948354"/>
      <w:bookmarkStart w:id="89" w:name="_Toc52162427"/>
      <w:bookmarkStart w:id="90" w:name="_Toc60916013"/>
      <w:bookmarkStart w:id="91" w:name="_Toc68197363"/>
      <w:bookmarkStart w:id="92" w:name="_Toc75880612"/>
      <w:bookmarkStart w:id="93" w:name="_Toc84254310"/>
      <w:bookmarkStart w:id="94" w:name="_Toc84255105"/>
      <w:r w:rsidRPr="00613175">
        <w:lastRenderedPageBreak/>
        <w:t>4</w:t>
      </w:r>
      <w:r w:rsidRPr="00613175">
        <w:tab/>
        <w:t>Overview</w:t>
      </w:r>
      <w:bookmarkEnd w:id="85"/>
      <w:bookmarkEnd w:id="86"/>
      <w:bookmarkEnd w:id="87"/>
      <w:bookmarkEnd w:id="88"/>
      <w:bookmarkEnd w:id="89"/>
      <w:bookmarkEnd w:id="90"/>
      <w:bookmarkEnd w:id="91"/>
      <w:bookmarkEnd w:id="92"/>
      <w:bookmarkEnd w:id="93"/>
      <w:bookmarkEnd w:id="94"/>
    </w:p>
    <w:p w14:paraId="4FB51E94" w14:textId="77777777" w:rsidR="009F01CF" w:rsidRPr="00613175" w:rsidRDefault="009F01CF" w:rsidP="009F01CF">
      <w:pPr>
        <w:pStyle w:val="Heading2"/>
      </w:pPr>
      <w:bookmarkStart w:id="95" w:name="_Toc42778692"/>
      <w:bookmarkStart w:id="96" w:name="_Toc42785139"/>
      <w:bookmarkStart w:id="97" w:name="_Toc43210129"/>
      <w:bookmarkStart w:id="98" w:name="_Toc51948355"/>
      <w:bookmarkStart w:id="99" w:name="_Toc52162428"/>
      <w:bookmarkStart w:id="100" w:name="_Toc60916014"/>
      <w:bookmarkStart w:id="101" w:name="_Toc68197364"/>
      <w:bookmarkStart w:id="102" w:name="_Toc75880613"/>
      <w:bookmarkStart w:id="103" w:name="_Toc84254311"/>
      <w:bookmarkStart w:id="104" w:name="_Toc84255106"/>
      <w:r w:rsidRPr="00613175">
        <w:t>4.1</w:t>
      </w:r>
      <w:r w:rsidRPr="00613175">
        <w:tab/>
        <w:t>Test Methodology</w:t>
      </w:r>
      <w:bookmarkEnd w:id="95"/>
      <w:bookmarkEnd w:id="96"/>
      <w:bookmarkEnd w:id="97"/>
      <w:bookmarkEnd w:id="98"/>
      <w:bookmarkEnd w:id="99"/>
      <w:bookmarkEnd w:id="100"/>
      <w:bookmarkEnd w:id="101"/>
      <w:bookmarkEnd w:id="102"/>
      <w:bookmarkEnd w:id="103"/>
      <w:bookmarkEnd w:id="104"/>
    </w:p>
    <w:p w14:paraId="7262E25D" w14:textId="77777777" w:rsidR="009F01CF" w:rsidRPr="00613175" w:rsidRDefault="009F01CF" w:rsidP="009F01CF">
      <w:pPr>
        <w:pStyle w:val="Heading3"/>
      </w:pPr>
      <w:bookmarkStart w:id="105" w:name="_Toc42778693"/>
      <w:bookmarkStart w:id="106" w:name="_Toc42785140"/>
      <w:bookmarkStart w:id="107" w:name="_Toc43210130"/>
      <w:bookmarkStart w:id="108" w:name="_Toc51948356"/>
      <w:bookmarkStart w:id="109" w:name="_Toc52162429"/>
      <w:bookmarkStart w:id="110" w:name="_Toc60916015"/>
      <w:bookmarkStart w:id="111" w:name="_Toc68197365"/>
      <w:bookmarkStart w:id="112" w:name="_Toc75880614"/>
      <w:bookmarkStart w:id="113" w:name="_Toc84254312"/>
      <w:bookmarkStart w:id="114" w:name="_Toc84255107"/>
      <w:r w:rsidRPr="00613175">
        <w:t>4.1.1</w:t>
      </w:r>
      <w:r w:rsidRPr="00613175">
        <w:tab/>
        <w:t>Testing of optional functions and procedures</w:t>
      </w:r>
      <w:bookmarkEnd w:id="105"/>
      <w:bookmarkEnd w:id="106"/>
      <w:bookmarkEnd w:id="107"/>
      <w:bookmarkEnd w:id="108"/>
      <w:bookmarkEnd w:id="109"/>
      <w:bookmarkEnd w:id="110"/>
      <w:bookmarkEnd w:id="111"/>
      <w:bookmarkEnd w:id="112"/>
      <w:bookmarkEnd w:id="113"/>
      <w:bookmarkEnd w:id="114"/>
    </w:p>
    <w:p w14:paraId="5692F861" w14:textId="77777777" w:rsidR="009F01CF" w:rsidRPr="00613175" w:rsidRDefault="009F01CF" w:rsidP="009F01CF">
      <w:r w:rsidRPr="00613175">
        <w:t>Any function or procedure which is optional, as indicated in the present document may be subject to a conformance test if it is implemented in the UE.</w:t>
      </w:r>
    </w:p>
    <w:p w14:paraId="5F4F7EF9" w14:textId="77777777" w:rsidR="009F01CF" w:rsidRPr="00613175" w:rsidRDefault="009F01CF" w:rsidP="009F01CF">
      <w:r w:rsidRPr="00613175">
        <w:t>A declaration by the apparatus supplier (Implementation Conformance Statement (ICS)) is used to determine whether an optional function/procedure has been im</w:t>
      </w:r>
      <w:r w:rsidR="007D0524" w:rsidRPr="00613175">
        <w:t>plemented (see ISO/IEC 9646-7 [13</w:t>
      </w:r>
      <w:r w:rsidRPr="00613175">
        <w:t>] for general information about ICS).</w:t>
      </w:r>
    </w:p>
    <w:p w14:paraId="07C6F937" w14:textId="77777777" w:rsidR="009F01CF" w:rsidRPr="00613175" w:rsidRDefault="009F01CF" w:rsidP="009F01CF">
      <w:pPr>
        <w:pStyle w:val="Heading2"/>
      </w:pPr>
      <w:bookmarkStart w:id="115" w:name="_Toc42778694"/>
      <w:bookmarkStart w:id="116" w:name="_Toc42785141"/>
      <w:bookmarkStart w:id="117" w:name="_Toc43210131"/>
      <w:bookmarkStart w:id="118" w:name="_Toc51948357"/>
      <w:bookmarkStart w:id="119" w:name="_Toc52162430"/>
      <w:bookmarkStart w:id="120" w:name="_Toc60916016"/>
      <w:bookmarkStart w:id="121" w:name="_Toc68197366"/>
      <w:bookmarkStart w:id="122" w:name="_Toc75880615"/>
      <w:bookmarkStart w:id="123" w:name="_Toc84254313"/>
      <w:bookmarkStart w:id="124" w:name="_Toc84255108"/>
      <w:r w:rsidRPr="00613175">
        <w:t>4.2</w:t>
      </w:r>
      <w:r w:rsidRPr="00613175">
        <w:tab/>
        <w:t>Implicit Testing</w:t>
      </w:r>
      <w:bookmarkEnd w:id="115"/>
      <w:bookmarkEnd w:id="116"/>
      <w:bookmarkEnd w:id="117"/>
      <w:bookmarkEnd w:id="118"/>
      <w:bookmarkEnd w:id="119"/>
      <w:bookmarkEnd w:id="120"/>
      <w:bookmarkEnd w:id="121"/>
      <w:bookmarkEnd w:id="122"/>
      <w:bookmarkEnd w:id="123"/>
      <w:bookmarkEnd w:id="124"/>
    </w:p>
    <w:p w14:paraId="775375E3" w14:textId="77777777" w:rsidR="009F01CF" w:rsidRPr="00613175" w:rsidRDefault="009F01CF" w:rsidP="009F01CF">
      <w:r w:rsidRPr="00613175">
        <w:t>For some 3GPP signalling and protocol features conformance is not verified explicitly in the present document. This does not imply that correct functioning of these features is not essential, but that these are implicitly tested to a sufficient degree in other tests.</w:t>
      </w:r>
    </w:p>
    <w:p w14:paraId="57DE8D89" w14:textId="77777777" w:rsidR="009F01CF" w:rsidRPr="00613175" w:rsidRDefault="009F01CF" w:rsidP="009F01CF">
      <w:pPr>
        <w:pStyle w:val="Heading2"/>
      </w:pPr>
      <w:bookmarkStart w:id="125" w:name="_Toc42778695"/>
      <w:bookmarkStart w:id="126" w:name="_Toc42785142"/>
      <w:bookmarkStart w:id="127" w:name="_Toc43210132"/>
      <w:bookmarkStart w:id="128" w:name="_Toc51948358"/>
      <w:bookmarkStart w:id="129" w:name="_Toc52162431"/>
      <w:bookmarkStart w:id="130" w:name="_Toc60916017"/>
      <w:bookmarkStart w:id="131" w:name="_Toc68197367"/>
      <w:bookmarkStart w:id="132" w:name="_Toc75880616"/>
      <w:bookmarkStart w:id="133" w:name="_Toc84254314"/>
      <w:bookmarkStart w:id="134" w:name="_Toc84255109"/>
      <w:r w:rsidRPr="00613175">
        <w:t>4.3</w:t>
      </w:r>
      <w:r w:rsidRPr="00613175">
        <w:tab/>
        <w:t>Conformance Requirements</w:t>
      </w:r>
      <w:bookmarkEnd w:id="125"/>
      <w:bookmarkEnd w:id="126"/>
      <w:bookmarkEnd w:id="127"/>
      <w:bookmarkEnd w:id="128"/>
      <w:bookmarkEnd w:id="129"/>
      <w:bookmarkEnd w:id="130"/>
      <w:bookmarkEnd w:id="131"/>
      <w:bookmarkEnd w:id="132"/>
      <w:bookmarkEnd w:id="133"/>
      <w:bookmarkEnd w:id="134"/>
    </w:p>
    <w:p w14:paraId="0FE89538" w14:textId="77777777" w:rsidR="009F01CF" w:rsidRPr="00613175" w:rsidRDefault="009F01CF" w:rsidP="009F01CF">
      <w:r w:rsidRPr="00613175">
        <w:t xml:space="preserve">The Conformance Requirements clauses in the present document are copy/paste from the relevant core specification where skipped text has been replaced with "...". References to clauses in the Conformance Requirements </w:t>
      </w:r>
      <w:r w:rsidR="00D10585" w:rsidRPr="00613175">
        <w:t>clause</w:t>
      </w:r>
      <w:r w:rsidRPr="00613175">
        <w:t xml:space="preserve"> of the test body refers to clauses in the referred specification, not </w:t>
      </w:r>
      <w:r w:rsidR="0031641D" w:rsidRPr="00613175">
        <w:t>clauses</w:t>
      </w:r>
      <w:r w:rsidRPr="00613175">
        <w:t xml:space="preserve"> in the present document.</w:t>
      </w:r>
    </w:p>
    <w:p w14:paraId="68B12DA7" w14:textId="77777777" w:rsidR="009F01CF" w:rsidRPr="00613175" w:rsidRDefault="009F01CF" w:rsidP="009F01CF">
      <w:pPr>
        <w:pStyle w:val="Heading1"/>
      </w:pPr>
      <w:bookmarkStart w:id="135" w:name="_Toc42778696"/>
      <w:bookmarkStart w:id="136" w:name="_Toc42785143"/>
      <w:bookmarkStart w:id="137" w:name="_Toc43210133"/>
      <w:bookmarkStart w:id="138" w:name="_Toc51948359"/>
      <w:bookmarkStart w:id="139" w:name="_Toc52162432"/>
      <w:bookmarkStart w:id="140" w:name="_Toc60916018"/>
      <w:bookmarkStart w:id="141" w:name="_Toc68197368"/>
      <w:bookmarkStart w:id="142" w:name="_Toc75880617"/>
      <w:bookmarkStart w:id="143" w:name="_Toc84254315"/>
      <w:bookmarkStart w:id="144" w:name="_Toc84255110"/>
      <w:r w:rsidRPr="00613175">
        <w:t>5</w:t>
      </w:r>
      <w:r w:rsidRPr="00613175">
        <w:tab/>
        <w:t>Reference Conditions</w:t>
      </w:r>
      <w:bookmarkEnd w:id="135"/>
      <w:bookmarkEnd w:id="136"/>
      <w:bookmarkEnd w:id="137"/>
      <w:bookmarkEnd w:id="138"/>
      <w:bookmarkEnd w:id="139"/>
      <w:bookmarkEnd w:id="140"/>
      <w:bookmarkEnd w:id="141"/>
      <w:bookmarkEnd w:id="142"/>
      <w:bookmarkEnd w:id="143"/>
      <w:bookmarkEnd w:id="144"/>
    </w:p>
    <w:p w14:paraId="7031553A" w14:textId="77777777" w:rsidR="00D17E66" w:rsidRPr="00613175" w:rsidRDefault="00D17E66" w:rsidP="00785E69">
      <w:pPr>
        <w:pStyle w:val="Heading2"/>
      </w:pPr>
      <w:bookmarkStart w:id="145" w:name="_Toc42778697"/>
      <w:bookmarkStart w:id="146" w:name="_Toc42785144"/>
      <w:bookmarkStart w:id="147" w:name="_Toc43210134"/>
      <w:bookmarkStart w:id="148" w:name="_Toc51948360"/>
      <w:bookmarkStart w:id="149" w:name="_Toc52162433"/>
      <w:bookmarkStart w:id="150" w:name="_Toc60916019"/>
      <w:bookmarkStart w:id="151" w:name="_Toc68197369"/>
      <w:bookmarkStart w:id="152" w:name="_Toc75880618"/>
      <w:bookmarkStart w:id="153" w:name="_Toc84254316"/>
      <w:bookmarkStart w:id="154" w:name="_Toc84255111"/>
      <w:r w:rsidRPr="00613175">
        <w:t>5.1</w:t>
      </w:r>
      <w:r w:rsidRPr="00613175">
        <w:tab/>
        <w:t>General</w:t>
      </w:r>
      <w:bookmarkEnd w:id="145"/>
      <w:bookmarkEnd w:id="146"/>
      <w:bookmarkEnd w:id="147"/>
      <w:bookmarkEnd w:id="148"/>
      <w:bookmarkEnd w:id="149"/>
      <w:bookmarkEnd w:id="150"/>
      <w:bookmarkEnd w:id="151"/>
      <w:bookmarkEnd w:id="152"/>
      <w:bookmarkEnd w:id="153"/>
      <w:bookmarkEnd w:id="154"/>
    </w:p>
    <w:p w14:paraId="2F9F920D" w14:textId="77777777" w:rsidR="009F01CF" w:rsidRPr="00613175" w:rsidRDefault="009F01CF" w:rsidP="009F01CF">
      <w:r w:rsidRPr="00613175">
        <w:t>The test cases are expected to be executed through the 3GPP radio interface. Details of the radio interfaces are outside the scope of this specification. The reference environments used by tests are specified in the test.</w:t>
      </w:r>
    </w:p>
    <w:p w14:paraId="17B2B97E" w14:textId="77777777" w:rsidR="009F01CF" w:rsidRPr="00613175" w:rsidRDefault="009F01CF" w:rsidP="009F01CF">
      <w:pPr>
        <w:pStyle w:val="Heading2"/>
      </w:pPr>
      <w:bookmarkStart w:id="155" w:name="_Toc42778698"/>
      <w:bookmarkStart w:id="156" w:name="_Toc42785145"/>
      <w:bookmarkStart w:id="157" w:name="_Toc43210135"/>
      <w:bookmarkStart w:id="158" w:name="_Toc51948361"/>
      <w:bookmarkStart w:id="159" w:name="_Toc52162434"/>
      <w:bookmarkStart w:id="160" w:name="_Toc60916020"/>
      <w:bookmarkStart w:id="161" w:name="_Toc68197370"/>
      <w:bookmarkStart w:id="162" w:name="_Toc75880619"/>
      <w:bookmarkStart w:id="163" w:name="_Toc84254317"/>
      <w:bookmarkStart w:id="164" w:name="_Toc84255112"/>
      <w:r w:rsidRPr="00613175">
        <w:t>5.</w:t>
      </w:r>
      <w:r w:rsidR="00D17E66" w:rsidRPr="00613175">
        <w:t>2</w:t>
      </w:r>
      <w:r w:rsidRPr="00613175">
        <w:tab/>
        <w:t>Generic setup procedures</w:t>
      </w:r>
      <w:bookmarkEnd w:id="155"/>
      <w:bookmarkEnd w:id="156"/>
      <w:bookmarkEnd w:id="157"/>
      <w:bookmarkEnd w:id="158"/>
      <w:bookmarkEnd w:id="159"/>
      <w:bookmarkEnd w:id="160"/>
      <w:bookmarkEnd w:id="161"/>
      <w:bookmarkEnd w:id="162"/>
      <w:bookmarkEnd w:id="163"/>
      <w:bookmarkEnd w:id="164"/>
    </w:p>
    <w:p w14:paraId="3E82D62A" w14:textId="77777777" w:rsidR="009F01CF" w:rsidRPr="00613175" w:rsidRDefault="009F01CF" w:rsidP="009F01CF">
      <w:r w:rsidRPr="00613175">
        <w:t>A set of basic generic procedures for different IMS usage scenarios are described in Annex A</w:t>
      </w:r>
      <w:r w:rsidR="00E9244D" w:rsidRPr="00613175">
        <w:t xml:space="preserve"> of this specification</w:t>
      </w:r>
      <w:r w:rsidRPr="00613175">
        <w:t>. These procedures are used in numerous test cases throughout the present document.</w:t>
      </w:r>
      <w:r w:rsidR="00E9244D" w:rsidRPr="00613175">
        <w:t xml:space="preserve"> Default Messages are used from and maintained in Annex A of TS 34.229-1 [2].</w:t>
      </w:r>
    </w:p>
    <w:p w14:paraId="3C5ED65C" w14:textId="77777777" w:rsidR="009F01CF" w:rsidRPr="00613175" w:rsidRDefault="009F01CF" w:rsidP="009F01CF">
      <w:pPr>
        <w:pStyle w:val="Heading2"/>
      </w:pPr>
      <w:bookmarkStart w:id="165" w:name="_Toc42778699"/>
      <w:bookmarkStart w:id="166" w:name="_Toc42785146"/>
      <w:bookmarkStart w:id="167" w:name="_Toc43210136"/>
      <w:bookmarkStart w:id="168" w:name="_Toc51948362"/>
      <w:bookmarkStart w:id="169" w:name="_Toc52162435"/>
      <w:bookmarkStart w:id="170" w:name="_Toc60916021"/>
      <w:bookmarkStart w:id="171" w:name="_Toc68197371"/>
      <w:bookmarkStart w:id="172" w:name="_Toc75880620"/>
      <w:bookmarkStart w:id="173" w:name="_Toc84254318"/>
      <w:bookmarkStart w:id="174" w:name="_Toc84255113"/>
      <w:r w:rsidRPr="00613175">
        <w:t>5.</w:t>
      </w:r>
      <w:r w:rsidR="00D17E66" w:rsidRPr="00613175">
        <w:t>3</w:t>
      </w:r>
      <w:r w:rsidRPr="00613175">
        <w:tab/>
        <w:t>Transport protocols applied</w:t>
      </w:r>
      <w:bookmarkEnd w:id="165"/>
      <w:bookmarkEnd w:id="166"/>
      <w:bookmarkEnd w:id="167"/>
      <w:bookmarkEnd w:id="168"/>
      <w:bookmarkEnd w:id="169"/>
      <w:bookmarkEnd w:id="170"/>
      <w:bookmarkEnd w:id="171"/>
      <w:bookmarkEnd w:id="172"/>
      <w:bookmarkEnd w:id="173"/>
      <w:bookmarkEnd w:id="174"/>
    </w:p>
    <w:p w14:paraId="1D525DBE" w14:textId="77777777" w:rsidR="009F01CF" w:rsidRPr="00613175" w:rsidRDefault="009F01CF" w:rsidP="009F01CF">
      <w:r w:rsidRPr="00613175">
        <w:t>For simplicity, UDP (</w:t>
      </w:r>
      <w:r w:rsidRPr="00613175">
        <w:rPr>
          <w:rStyle w:val="Emphasis"/>
        </w:rPr>
        <w:t>User Datagram Protocol</w:t>
      </w:r>
      <w:r w:rsidRPr="00613175">
        <w:t>) is applied to IMS test</w:t>
      </w:r>
      <w:r w:rsidR="00F96845" w:rsidRPr="00613175">
        <w:t>ing</w:t>
      </w:r>
      <w:r w:rsidRPr="00613175">
        <w:t xml:space="preserve"> as default DL transport protocol</w:t>
      </w:r>
      <w:r w:rsidR="00E9244D" w:rsidRPr="00613175">
        <w:t>, except for the test cases in clause 6 where TCP (</w:t>
      </w:r>
      <w:r w:rsidR="00E9244D" w:rsidRPr="00613175">
        <w:rPr>
          <w:i/>
        </w:rPr>
        <w:t>Transmission Control Protocol</w:t>
      </w:r>
      <w:r w:rsidR="00E9244D" w:rsidRPr="00613175">
        <w:t>) is applied as DL transport protocol</w:t>
      </w:r>
      <w:r w:rsidRPr="00613175">
        <w:t>.</w:t>
      </w:r>
    </w:p>
    <w:p w14:paraId="7BE2FF16" w14:textId="77777777" w:rsidR="009F01CF" w:rsidRPr="00613175" w:rsidRDefault="009F01CF" w:rsidP="009F01CF">
      <w:pPr>
        <w:pStyle w:val="NO"/>
      </w:pPr>
      <w:r w:rsidRPr="00613175">
        <w:t>NOTE:</w:t>
      </w:r>
      <w:r w:rsidR="00D10585" w:rsidRPr="00613175">
        <w:tab/>
      </w:r>
      <w:r w:rsidRPr="00613175">
        <w:t>Which UL transport protocol is used in the test is decided by the UE.</w:t>
      </w:r>
    </w:p>
    <w:p w14:paraId="4E60F09E" w14:textId="77777777" w:rsidR="009C0F0D" w:rsidRPr="00613175" w:rsidRDefault="00C8183A" w:rsidP="009C0F0D">
      <w:pPr>
        <w:pStyle w:val="Heading1"/>
      </w:pPr>
      <w:bookmarkStart w:id="175" w:name="_Toc42778700"/>
      <w:bookmarkStart w:id="176" w:name="_Toc42785147"/>
      <w:r w:rsidRPr="00613175">
        <w:br w:type="page"/>
      </w:r>
      <w:bookmarkStart w:id="177" w:name="_Toc43210137"/>
      <w:bookmarkStart w:id="178" w:name="_Toc51948363"/>
      <w:bookmarkStart w:id="179" w:name="_Toc52162436"/>
      <w:bookmarkStart w:id="180" w:name="_Toc60916022"/>
      <w:bookmarkStart w:id="181" w:name="_Toc68197372"/>
      <w:bookmarkStart w:id="182" w:name="_Toc75880621"/>
      <w:bookmarkStart w:id="183" w:name="_Toc84254319"/>
      <w:bookmarkStart w:id="184" w:name="_Toc84255114"/>
      <w:r w:rsidR="00D61D5F" w:rsidRPr="00613175">
        <w:lastRenderedPageBreak/>
        <w:t>6</w:t>
      </w:r>
      <w:r w:rsidR="009C0F0D" w:rsidRPr="00613175">
        <w:tab/>
        <w:t>Registration</w:t>
      </w:r>
      <w:bookmarkEnd w:id="175"/>
      <w:bookmarkEnd w:id="176"/>
      <w:bookmarkEnd w:id="177"/>
      <w:bookmarkEnd w:id="178"/>
      <w:bookmarkEnd w:id="179"/>
      <w:bookmarkEnd w:id="180"/>
      <w:bookmarkEnd w:id="181"/>
      <w:bookmarkEnd w:id="182"/>
      <w:bookmarkEnd w:id="183"/>
      <w:bookmarkEnd w:id="184"/>
    </w:p>
    <w:p w14:paraId="77FBC087" w14:textId="77777777" w:rsidR="009C0F0D" w:rsidRPr="00613175" w:rsidRDefault="00D61D5F" w:rsidP="009C0F0D">
      <w:pPr>
        <w:pStyle w:val="Heading2"/>
        <w:rPr>
          <w:rFonts w:eastAsia="MS Gothic"/>
        </w:rPr>
      </w:pPr>
      <w:bookmarkStart w:id="185" w:name="_Toc42778701"/>
      <w:bookmarkStart w:id="186" w:name="_Toc42785148"/>
      <w:bookmarkStart w:id="187" w:name="_Toc43210138"/>
      <w:bookmarkStart w:id="188" w:name="_Toc51948364"/>
      <w:bookmarkStart w:id="189" w:name="_Toc52162437"/>
      <w:bookmarkStart w:id="190" w:name="_Toc60916023"/>
      <w:bookmarkStart w:id="191" w:name="_Toc68197373"/>
      <w:bookmarkStart w:id="192" w:name="_Toc75880622"/>
      <w:bookmarkStart w:id="193" w:name="_Toc84254320"/>
      <w:bookmarkStart w:id="194" w:name="_Toc84255115"/>
      <w:r w:rsidRPr="00613175">
        <w:rPr>
          <w:rFonts w:eastAsia="MS Gothic"/>
        </w:rPr>
        <w:t>6</w:t>
      </w:r>
      <w:r w:rsidR="009C0F0D" w:rsidRPr="00613175">
        <w:rPr>
          <w:rFonts w:eastAsia="MS Gothic"/>
        </w:rPr>
        <w:t>.1</w:t>
      </w:r>
      <w:r w:rsidR="009C0F0D" w:rsidRPr="00613175">
        <w:rPr>
          <w:rFonts w:eastAsia="MS Gothic"/>
        </w:rPr>
        <w:tab/>
        <w:t>Initial Registration / 5GS</w:t>
      </w:r>
      <w:bookmarkEnd w:id="185"/>
      <w:bookmarkEnd w:id="186"/>
      <w:bookmarkEnd w:id="187"/>
      <w:bookmarkEnd w:id="188"/>
      <w:bookmarkEnd w:id="189"/>
      <w:bookmarkEnd w:id="190"/>
      <w:bookmarkEnd w:id="191"/>
      <w:bookmarkEnd w:id="192"/>
      <w:bookmarkEnd w:id="193"/>
      <w:bookmarkEnd w:id="194"/>
    </w:p>
    <w:p w14:paraId="1015E0CD" w14:textId="77777777" w:rsidR="009C0F0D" w:rsidRPr="00613175" w:rsidRDefault="00D61D5F" w:rsidP="00F238ED">
      <w:pPr>
        <w:pStyle w:val="H6"/>
        <w:rPr>
          <w:rFonts w:eastAsia="MS Gothic"/>
        </w:rPr>
      </w:pPr>
      <w:bookmarkStart w:id="195" w:name="_Toc42778702"/>
      <w:bookmarkStart w:id="196" w:name="_Toc42785149"/>
      <w:bookmarkStart w:id="197" w:name="_Toc43210139"/>
      <w:bookmarkStart w:id="198" w:name="_Toc51948365"/>
      <w:bookmarkStart w:id="199" w:name="_Toc52162438"/>
      <w:bookmarkStart w:id="200" w:name="_Toc60916024"/>
      <w:r w:rsidRPr="00613175">
        <w:rPr>
          <w:rFonts w:eastAsia="MS Gothic"/>
        </w:rPr>
        <w:t>6</w:t>
      </w:r>
      <w:r w:rsidR="009C0F0D" w:rsidRPr="00613175">
        <w:rPr>
          <w:rFonts w:eastAsia="MS Gothic"/>
        </w:rPr>
        <w:t>.1.1</w:t>
      </w:r>
      <w:r w:rsidR="009C0F0D" w:rsidRPr="00613175">
        <w:rPr>
          <w:rFonts w:eastAsia="MS Gothic"/>
        </w:rPr>
        <w:tab/>
      </w:r>
      <w:r w:rsidR="000C2167" w:rsidRPr="00613175">
        <w:rPr>
          <w:rFonts w:eastAsia="MS Gothic"/>
        </w:rPr>
        <w:t xml:space="preserve">Test </w:t>
      </w:r>
      <w:r w:rsidR="000C2167" w:rsidRPr="00613175">
        <w:t>Purpose</w:t>
      </w:r>
      <w:r w:rsidR="000C2167" w:rsidRPr="00613175">
        <w:rPr>
          <w:rFonts w:eastAsia="MS Gothic"/>
        </w:rPr>
        <w:t xml:space="preserve"> (TP)</w:t>
      </w:r>
      <w:bookmarkEnd w:id="195"/>
      <w:bookmarkEnd w:id="196"/>
      <w:bookmarkEnd w:id="197"/>
      <w:bookmarkEnd w:id="198"/>
      <w:bookmarkEnd w:id="199"/>
      <w:bookmarkEnd w:id="200"/>
    </w:p>
    <w:p w14:paraId="325DBF5D" w14:textId="77777777" w:rsidR="000C2167" w:rsidRPr="00613175" w:rsidRDefault="000C2167" w:rsidP="000C2167">
      <w:pPr>
        <w:pStyle w:val="H6"/>
      </w:pPr>
      <w:r w:rsidRPr="00613175">
        <w:t>(1)</w:t>
      </w:r>
    </w:p>
    <w:p w14:paraId="518310AD" w14:textId="77777777" w:rsidR="000C2167" w:rsidRPr="00613175" w:rsidRDefault="000C2167" w:rsidP="000C2167">
      <w:pPr>
        <w:pStyle w:val="PL"/>
        <w:rPr>
          <w:rFonts w:eastAsia="Malgun Gothic"/>
          <w:b/>
          <w:noProof w:val="0"/>
        </w:rPr>
      </w:pPr>
      <w:r w:rsidRPr="00613175">
        <w:rPr>
          <w:b/>
          <w:noProof w:val="0"/>
        </w:rPr>
        <w:t>with</w:t>
      </w:r>
      <w:r w:rsidRPr="00613175">
        <w:rPr>
          <w:noProof w:val="0"/>
        </w:rPr>
        <w:t xml:space="preserve"> { UE has an ISIM or USIM inserted, is registered for 5GS, and has acquired P-CSCF address(es) }</w:t>
      </w:r>
    </w:p>
    <w:p w14:paraId="2C239809" w14:textId="77777777" w:rsidR="000C2167" w:rsidRPr="00613175" w:rsidRDefault="000C2167" w:rsidP="000C2167">
      <w:pPr>
        <w:pStyle w:val="PL"/>
        <w:rPr>
          <w:noProof w:val="0"/>
        </w:rPr>
      </w:pPr>
      <w:r w:rsidRPr="00613175">
        <w:rPr>
          <w:b/>
          <w:noProof w:val="0"/>
        </w:rPr>
        <w:t>ensure that</w:t>
      </w:r>
      <w:r w:rsidRPr="00613175">
        <w:rPr>
          <w:noProof w:val="0"/>
        </w:rPr>
        <w:t xml:space="preserve"> {</w:t>
      </w:r>
    </w:p>
    <w:p w14:paraId="6C8C6D47" w14:textId="77777777" w:rsidR="000C2167" w:rsidRPr="00613175" w:rsidRDefault="000C2167" w:rsidP="000C2167">
      <w:pPr>
        <w:pStyle w:val="PL"/>
        <w:rPr>
          <w:rFonts w:eastAsia="Malgun Gothic"/>
          <w:noProof w:val="0"/>
        </w:rPr>
      </w:pPr>
      <w:r w:rsidRPr="00613175">
        <w:rPr>
          <w:noProof w:val="0"/>
        </w:rPr>
        <w:t xml:space="preserve">  </w:t>
      </w:r>
      <w:r w:rsidRPr="00613175">
        <w:rPr>
          <w:b/>
          <w:noProof w:val="0"/>
        </w:rPr>
        <w:t>when</w:t>
      </w:r>
      <w:r w:rsidRPr="00613175">
        <w:rPr>
          <w:noProof w:val="0"/>
        </w:rPr>
        <w:t xml:space="preserve"> { </w:t>
      </w:r>
      <w:r w:rsidRPr="00613175">
        <w:rPr>
          <w:iCs/>
          <w:noProof w:val="0"/>
        </w:rPr>
        <w:t>UE is made to register for IMS</w:t>
      </w:r>
      <w:r w:rsidRPr="00613175">
        <w:rPr>
          <w:noProof w:val="0"/>
        </w:rPr>
        <w:t xml:space="preserve"> }</w:t>
      </w:r>
    </w:p>
    <w:p w14:paraId="62493F17" w14:textId="77777777" w:rsidR="000C2167" w:rsidRPr="00613175" w:rsidRDefault="000C2167" w:rsidP="000C2167">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sends a correctly composed initial REGISTER request to the P-CSCF</w:t>
      </w:r>
      <w:r w:rsidRPr="00613175">
        <w:rPr>
          <w:noProof w:val="0"/>
        </w:rPr>
        <w:t xml:space="preserve"> }</w:t>
      </w:r>
    </w:p>
    <w:p w14:paraId="2F0650C4" w14:textId="679CFD10" w:rsidR="000C2167" w:rsidRPr="00613175" w:rsidRDefault="000C2167" w:rsidP="000C2167">
      <w:pPr>
        <w:pStyle w:val="PL"/>
        <w:rPr>
          <w:noProof w:val="0"/>
        </w:rPr>
      </w:pPr>
      <w:r w:rsidRPr="00613175">
        <w:rPr>
          <w:noProof w:val="0"/>
        </w:rPr>
        <w:t xml:space="preserve">            }</w:t>
      </w:r>
    </w:p>
    <w:p w14:paraId="0CA5305F" w14:textId="77777777" w:rsidR="00D46730" w:rsidRPr="00613175" w:rsidRDefault="00D46730" w:rsidP="000C2167">
      <w:pPr>
        <w:pStyle w:val="PL"/>
        <w:rPr>
          <w:noProof w:val="0"/>
        </w:rPr>
      </w:pPr>
    </w:p>
    <w:p w14:paraId="205528E6" w14:textId="77777777" w:rsidR="000C2167" w:rsidRPr="00613175" w:rsidRDefault="000C2167" w:rsidP="000C2167">
      <w:pPr>
        <w:pStyle w:val="H6"/>
      </w:pPr>
      <w:r w:rsidRPr="00613175">
        <w:t>(2)</w:t>
      </w:r>
    </w:p>
    <w:p w14:paraId="7E0ED425" w14:textId="77777777" w:rsidR="000C2167" w:rsidRPr="00613175" w:rsidRDefault="000C2167" w:rsidP="000C2167">
      <w:pPr>
        <w:pStyle w:val="PL"/>
        <w:rPr>
          <w:rFonts w:eastAsia="Malgun Gothic"/>
          <w:b/>
          <w:noProof w:val="0"/>
        </w:rPr>
      </w:pPr>
      <w:r w:rsidRPr="00613175">
        <w:rPr>
          <w:b/>
          <w:noProof w:val="0"/>
        </w:rPr>
        <w:t>with</w:t>
      </w:r>
      <w:r w:rsidRPr="00613175">
        <w:rPr>
          <w:noProof w:val="0"/>
        </w:rPr>
        <w:t xml:space="preserve"> { UE having sent unprotected REGISTER request }</w:t>
      </w:r>
    </w:p>
    <w:p w14:paraId="19ED926B" w14:textId="77777777" w:rsidR="000C2167" w:rsidRPr="00613175" w:rsidRDefault="000C2167" w:rsidP="000C2167">
      <w:pPr>
        <w:pStyle w:val="PL"/>
        <w:rPr>
          <w:noProof w:val="0"/>
        </w:rPr>
      </w:pPr>
      <w:r w:rsidRPr="00613175">
        <w:rPr>
          <w:b/>
          <w:noProof w:val="0"/>
        </w:rPr>
        <w:t>ensure that</w:t>
      </w:r>
      <w:r w:rsidRPr="00613175">
        <w:rPr>
          <w:noProof w:val="0"/>
        </w:rPr>
        <w:t xml:space="preserve"> {</w:t>
      </w:r>
    </w:p>
    <w:p w14:paraId="4A16D9D4" w14:textId="77777777" w:rsidR="000C2167" w:rsidRPr="00613175" w:rsidRDefault="000C2167" w:rsidP="000C2167">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receiving a valid 401 (Unauthorized) response for the initial REGISTER request sent </w:t>
      </w:r>
      <w:r w:rsidRPr="00613175">
        <w:rPr>
          <w:noProof w:val="0"/>
        </w:rPr>
        <w:t>}</w:t>
      </w:r>
    </w:p>
    <w:p w14:paraId="69AF7460" w14:textId="77777777" w:rsidR="000C2167" w:rsidRPr="00613175" w:rsidRDefault="000C2167" w:rsidP="000C2167">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correctly authenticates itself by sending another REGISTER request with a correctly composed Authorization header using the AKAv1-MD5 algorithm</w:t>
      </w:r>
      <w:r w:rsidRPr="00613175">
        <w:rPr>
          <w:noProof w:val="0"/>
        </w:rPr>
        <w:t xml:space="preserve"> }</w:t>
      </w:r>
    </w:p>
    <w:p w14:paraId="0B108954" w14:textId="5FF03033" w:rsidR="000C2167" w:rsidRPr="00613175" w:rsidRDefault="000C2167" w:rsidP="000C2167">
      <w:pPr>
        <w:pStyle w:val="PL"/>
        <w:rPr>
          <w:noProof w:val="0"/>
        </w:rPr>
      </w:pPr>
      <w:r w:rsidRPr="00613175">
        <w:rPr>
          <w:noProof w:val="0"/>
        </w:rPr>
        <w:t xml:space="preserve">            }</w:t>
      </w:r>
    </w:p>
    <w:p w14:paraId="1C75EEE5" w14:textId="77777777" w:rsidR="00D46730" w:rsidRPr="00613175" w:rsidRDefault="00D46730" w:rsidP="000C2167">
      <w:pPr>
        <w:pStyle w:val="PL"/>
        <w:rPr>
          <w:noProof w:val="0"/>
        </w:rPr>
      </w:pPr>
    </w:p>
    <w:p w14:paraId="14711810" w14:textId="77777777" w:rsidR="000C2167" w:rsidRPr="00613175" w:rsidRDefault="000C2167" w:rsidP="000C2167">
      <w:pPr>
        <w:pStyle w:val="H6"/>
      </w:pPr>
      <w:r w:rsidRPr="00613175">
        <w:t>(3)</w:t>
      </w:r>
    </w:p>
    <w:p w14:paraId="51B4C84C" w14:textId="77777777" w:rsidR="000C2167" w:rsidRPr="00613175" w:rsidRDefault="000C2167" w:rsidP="000C2167">
      <w:pPr>
        <w:pStyle w:val="PL"/>
        <w:rPr>
          <w:rFonts w:eastAsia="Malgun Gothic"/>
          <w:b/>
          <w:noProof w:val="0"/>
        </w:rPr>
      </w:pPr>
      <w:r w:rsidRPr="00613175">
        <w:rPr>
          <w:b/>
          <w:noProof w:val="0"/>
        </w:rPr>
        <w:t>with</w:t>
      </w:r>
      <w:r w:rsidRPr="00613175">
        <w:rPr>
          <w:noProof w:val="0"/>
        </w:rPr>
        <w:t xml:space="preserve"> { UE having sent unprotected and then protected REGISTER request }</w:t>
      </w:r>
    </w:p>
    <w:p w14:paraId="1F74E513" w14:textId="77777777" w:rsidR="000C2167" w:rsidRPr="00613175" w:rsidRDefault="000C2167" w:rsidP="000C2167">
      <w:pPr>
        <w:pStyle w:val="PL"/>
        <w:rPr>
          <w:noProof w:val="0"/>
        </w:rPr>
      </w:pPr>
      <w:r w:rsidRPr="00613175">
        <w:rPr>
          <w:b/>
          <w:noProof w:val="0"/>
        </w:rPr>
        <w:t>ensure that</w:t>
      </w:r>
      <w:r w:rsidRPr="00613175">
        <w:rPr>
          <w:noProof w:val="0"/>
        </w:rPr>
        <w:t xml:space="preserve"> {</w:t>
      </w:r>
    </w:p>
    <w:p w14:paraId="6284DF18" w14:textId="77777777" w:rsidR="000C2167" w:rsidRPr="00613175" w:rsidRDefault="000C2167" w:rsidP="000C2167">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receiving a valid 200 OK response from S-CSCF for the REGISTER sent for authentication </w:t>
      </w:r>
      <w:r w:rsidRPr="00613175">
        <w:rPr>
          <w:noProof w:val="0"/>
        </w:rPr>
        <w:t>}</w:t>
      </w:r>
    </w:p>
    <w:p w14:paraId="1E6F89B7" w14:textId="77777777" w:rsidR="000C2167" w:rsidRPr="00613175" w:rsidRDefault="000C2167" w:rsidP="000C2167">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w:t>
      </w:r>
      <w:r w:rsidRPr="00613175">
        <w:rPr>
          <w:noProof w:val="0"/>
        </w:rPr>
        <w:t>subscribes to the reg event package for the public user identity registered, using the stored service route for routing the SUBSCRIBE request }</w:t>
      </w:r>
    </w:p>
    <w:p w14:paraId="3802FDD5" w14:textId="6EFEB6CE" w:rsidR="000C2167" w:rsidRPr="00613175" w:rsidRDefault="000C2167" w:rsidP="000C2167">
      <w:pPr>
        <w:pStyle w:val="PL"/>
        <w:rPr>
          <w:noProof w:val="0"/>
        </w:rPr>
      </w:pPr>
      <w:r w:rsidRPr="00613175">
        <w:rPr>
          <w:noProof w:val="0"/>
        </w:rPr>
        <w:t xml:space="preserve">            }</w:t>
      </w:r>
    </w:p>
    <w:p w14:paraId="3CB80176" w14:textId="77777777" w:rsidR="00D46730" w:rsidRPr="00613175" w:rsidRDefault="00D46730" w:rsidP="000C2167">
      <w:pPr>
        <w:pStyle w:val="PL"/>
        <w:rPr>
          <w:noProof w:val="0"/>
        </w:rPr>
      </w:pPr>
    </w:p>
    <w:p w14:paraId="65D0B1BD" w14:textId="77777777" w:rsidR="000C2167" w:rsidRPr="00613175" w:rsidRDefault="000C2167" w:rsidP="000C2167">
      <w:pPr>
        <w:pStyle w:val="H6"/>
      </w:pPr>
      <w:r w:rsidRPr="00613175">
        <w:t>(4)</w:t>
      </w:r>
    </w:p>
    <w:p w14:paraId="123F85F1" w14:textId="77777777" w:rsidR="000C2167" w:rsidRPr="00613175" w:rsidRDefault="000C2167" w:rsidP="000C2167">
      <w:pPr>
        <w:pStyle w:val="PL"/>
        <w:rPr>
          <w:rFonts w:eastAsia="Malgun Gothic"/>
          <w:b/>
          <w:noProof w:val="0"/>
        </w:rPr>
      </w:pPr>
      <w:r w:rsidRPr="00613175">
        <w:rPr>
          <w:b/>
          <w:noProof w:val="0"/>
        </w:rPr>
        <w:t>with</w:t>
      </w:r>
      <w:r w:rsidRPr="00613175">
        <w:rPr>
          <w:noProof w:val="0"/>
        </w:rPr>
        <w:t xml:space="preserve"> { UE having subscribed to reg event }</w:t>
      </w:r>
    </w:p>
    <w:p w14:paraId="2A021FB5" w14:textId="77777777" w:rsidR="000C2167" w:rsidRPr="00613175" w:rsidRDefault="000C2167" w:rsidP="000C2167">
      <w:pPr>
        <w:pStyle w:val="PL"/>
        <w:rPr>
          <w:noProof w:val="0"/>
        </w:rPr>
      </w:pPr>
      <w:r w:rsidRPr="00613175">
        <w:rPr>
          <w:b/>
          <w:noProof w:val="0"/>
        </w:rPr>
        <w:t>ensure that</w:t>
      </w:r>
      <w:r w:rsidRPr="00613175">
        <w:rPr>
          <w:noProof w:val="0"/>
        </w:rPr>
        <w:t xml:space="preserve"> {</w:t>
      </w:r>
    </w:p>
    <w:p w14:paraId="2E871C3A" w14:textId="77777777" w:rsidR="000C2167" w:rsidRPr="00613175" w:rsidRDefault="000C2167" w:rsidP="000C2167">
      <w:pPr>
        <w:pStyle w:val="PL"/>
        <w:rPr>
          <w:rFonts w:eastAsia="Malgun Gothic"/>
          <w:noProof w:val="0"/>
        </w:rPr>
      </w:pPr>
      <w:r w:rsidRPr="00613175">
        <w:rPr>
          <w:noProof w:val="0"/>
        </w:rPr>
        <w:t xml:space="preserve">  </w:t>
      </w:r>
      <w:r w:rsidRPr="00613175">
        <w:rPr>
          <w:b/>
          <w:noProof w:val="0"/>
        </w:rPr>
        <w:t>when</w:t>
      </w:r>
      <w:r w:rsidRPr="00613175">
        <w:rPr>
          <w:noProof w:val="0"/>
        </w:rPr>
        <w:t xml:space="preserve"> { </w:t>
      </w:r>
      <w:r w:rsidRPr="00613175">
        <w:rPr>
          <w:iCs/>
          <w:noProof w:val="0"/>
        </w:rPr>
        <w:t>UE receives NOTIFY request for reg event</w:t>
      </w:r>
      <w:r w:rsidRPr="00613175">
        <w:rPr>
          <w:noProof w:val="0"/>
        </w:rPr>
        <w:t xml:space="preserve"> }</w:t>
      </w:r>
    </w:p>
    <w:p w14:paraId="10529CC3" w14:textId="77777777" w:rsidR="000C2167" w:rsidRPr="00613175" w:rsidRDefault="000C2167" w:rsidP="000C2167">
      <w:pPr>
        <w:pStyle w:val="PL"/>
        <w:rPr>
          <w:noProof w:val="0"/>
        </w:rPr>
      </w:pPr>
      <w:r w:rsidRPr="00613175">
        <w:rPr>
          <w:noProof w:val="0"/>
        </w:rPr>
        <w:t xml:space="preserve">   </w:t>
      </w:r>
      <w:r w:rsidRPr="00613175">
        <w:rPr>
          <w:b/>
          <w:noProof w:val="0"/>
        </w:rPr>
        <w:t>then</w:t>
      </w:r>
      <w:r w:rsidRPr="00613175">
        <w:rPr>
          <w:noProof w:val="0"/>
        </w:rPr>
        <w:t xml:space="preserve"> { UE </w:t>
      </w:r>
      <w:r w:rsidRPr="00613175">
        <w:rPr>
          <w:noProof w:val="0"/>
          <w:snapToGrid w:val="0"/>
        </w:rPr>
        <w:t>responds</w:t>
      </w:r>
      <w:r w:rsidRPr="00613175">
        <w:rPr>
          <w:noProof w:val="0"/>
        </w:rPr>
        <w:t xml:space="preserve"> with a valid 200 OK response }</w:t>
      </w:r>
    </w:p>
    <w:p w14:paraId="4C54A773" w14:textId="00E34F9A" w:rsidR="000C2167" w:rsidRPr="00613175" w:rsidRDefault="000C2167" w:rsidP="000C2167">
      <w:pPr>
        <w:pStyle w:val="PL"/>
        <w:rPr>
          <w:noProof w:val="0"/>
        </w:rPr>
      </w:pPr>
      <w:r w:rsidRPr="00613175">
        <w:rPr>
          <w:noProof w:val="0"/>
        </w:rPr>
        <w:t xml:space="preserve">            }</w:t>
      </w:r>
    </w:p>
    <w:p w14:paraId="2B716824" w14:textId="77777777" w:rsidR="00D46730" w:rsidRPr="00613175" w:rsidRDefault="00D46730" w:rsidP="000C2167">
      <w:pPr>
        <w:pStyle w:val="PL"/>
        <w:rPr>
          <w:noProof w:val="0"/>
        </w:rPr>
      </w:pPr>
    </w:p>
    <w:p w14:paraId="66A8D2F9" w14:textId="77777777" w:rsidR="009C0F0D" w:rsidRPr="00613175" w:rsidRDefault="00D61D5F" w:rsidP="00F238ED">
      <w:pPr>
        <w:pStyle w:val="H6"/>
        <w:rPr>
          <w:rFonts w:eastAsia="MS Gothic"/>
        </w:rPr>
      </w:pPr>
      <w:bookmarkStart w:id="201" w:name="_Toc42778703"/>
      <w:bookmarkStart w:id="202" w:name="_Toc42785150"/>
      <w:bookmarkStart w:id="203" w:name="_Toc43210140"/>
      <w:bookmarkStart w:id="204" w:name="_Toc51948366"/>
      <w:bookmarkStart w:id="205" w:name="_Toc52162439"/>
      <w:bookmarkStart w:id="206" w:name="_Toc60916025"/>
      <w:r w:rsidRPr="00613175">
        <w:rPr>
          <w:rFonts w:eastAsia="MS Gothic"/>
        </w:rPr>
        <w:t>6</w:t>
      </w:r>
      <w:r w:rsidR="009C0F0D" w:rsidRPr="00613175">
        <w:rPr>
          <w:rFonts w:eastAsia="MS Gothic"/>
        </w:rPr>
        <w:t>.1.2</w:t>
      </w:r>
      <w:r w:rsidR="009C0F0D" w:rsidRPr="00613175">
        <w:rPr>
          <w:rFonts w:eastAsia="MS Gothic"/>
        </w:rPr>
        <w:tab/>
        <w:t>Conformance Requirements</w:t>
      </w:r>
      <w:bookmarkEnd w:id="201"/>
      <w:bookmarkEnd w:id="202"/>
      <w:bookmarkEnd w:id="203"/>
      <w:bookmarkEnd w:id="204"/>
      <w:bookmarkEnd w:id="205"/>
      <w:bookmarkEnd w:id="206"/>
    </w:p>
    <w:p w14:paraId="0D6A0023" w14:textId="77777777" w:rsidR="000D610E" w:rsidRPr="00613175" w:rsidRDefault="000D610E" w:rsidP="000D610E">
      <w:r w:rsidRPr="00613175">
        <w:t>The conformance requirements covered in the present test case are, unless otherwise stated, Rel-15 requirements.</w:t>
      </w:r>
    </w:p>
    <w:p w14:paraId="75B27F62" w14:textId="77777777" w:rsidR="0092064B" w:rsidRPr="00613175" w:rsidRDefault="0092064B" w:rsidP="0092064B">
      <w:r w:rsidRPr="00613175">
        <w:t>[TS 24.229, clause C.2]:</w:t>
      </w:r>
    </w:p>
    <w:p w14:paraId="5BCDC624" w14:textId="77777777" w:rsidR="0092064B" w:rsidRPr="00613175" w:rsidRDefault="0092064B" w:rsidP="0092064B">
      <w:r w:rsidRPr="00613175">
        <w:t>In case the UE is loaded with a UICC that contains a USIM but does not contain an ISIM, the UE shall:</w:t>
      </w:r>
    </w:p>
    <w:p w14:paraId="00373085" w14:textId="77777777" w:rsidR="0092064B" w:rsidRPr="00613175" w:rsidRDefault="0092064B" w:rsidP="0092064B">
      <w:pPr>
        <w:pStyle w:val="B10"/>
      </w:pPr>
      <w:r w:rsidRPr="00613175">
        <w:t>-</w:t>
      </w:r>
      <w:r w:rsidRPr="00613175">
        <w:tab/>
        <w:t>generate a private user identity;</w:t>
      </w:r>
    </w:p>
    <w:p w14:paraId="604CFED5" w14:textId="77777777" w:rsidR="0092064B" w:rsidRPr="00613175" w:rsidRDefault="0092064B" w:rsidP="0092064B">
      <w:pPr>
        <w:pStyle w:val="B10"/>
      </w:pPr>
      <w:r w:rsidRPr="00613175">
        <w:t>-</w:t>
      </w:r>
      <w:r w:rsidRPr="00613175">
        <w:tab/>
        <w:t>generate a temporary public user identity; and</w:t>
      </w:r>
    </w:p>
    <w:p w14:paraId="04D92B25" w14:textId="77777777" w:rsidR="0092064B" w:rsidRPr="00613175" w:rsidRDefault="0092064B" w:rsidP="0092064B">
      <w:pPr>
        <w:pStyle w:val="B10"/>
      </w:pPr>
      <w:r w:rsidRPr="00613175">
        <w:t>-</w:t>
      </w:r>
      <w:r w:rsidRPr="00613175">
        <w:tab/>
        <w:t>generate a home network domain name to address the SIP REGISTER request to.</w:t>
      </w:r>
    </w:p>
    <w:p w14:paraId="1A58CC50" w14:textId="77777777" w:rsidR="0092064B" w:rsidRPr="00613175" w:rsidRDefault="0092064B" w:rsidP="0092064B">
      <w:r w:rsidRPr="00613175">
        <w:t xml:space="preserve">All these three parameters are derived from the </w:t>
      </w:r>
      <w:smartTag w:uri="urn:schemas-microsoft-com:office:smarttags" w:element="stockticker">
        <w:r w:rsidRPr="00613175">
          <w:t>IMSI</w:t>
        </w:r>
      </w:smartTag>
      <w:r w:rsidRPr="00613175">
        <w:t xml:space="preserve"> parameter in the USIM, according to the procedures described in TS 23.003 [3]. Also in this case, the UE shall derive new values every time the UICC is changed, and shall discard existing values if the UICC is removed.</w:t>
      </w:r>
    </w:p>
    <w:p w14:paraId="5BA2D06F" w14:textId="77777777" w:rsidR="0092064B" w:rsidRPr="00613175" w:rsidRDefault="0092064B" w:rsidP="0092064B">
      <w:pPr>
        <w:pStyle w:val="NO"/>
      </w:pPr>
      <w:r w:rsidRPr="00613175">
        <w:t>NOTE:</w:t>
      </w:r>
      <w:r w:rsidRPr="00613175">
        <w:tab/>
        <w:t>If there is an ISIM and a USIM on a UICC, the ISIM is used for authentication to the IM CN subsystem, as described in TS 33.203 [19]. See also clause 5.1.1.1A.</w:t>
      </w:r>
    </w:p>
    <w:p w14:paraId="10231515" w14:textId="77777777" w:rsidR="009C0F0D" w:rsidRPr="00613175" w:rsidRDefault="009C0F0D" w:rsidP="009C0F0D">
      <w:r w:rsidRPr="00613175">
        <w:t>[TS 24.229, clause 5.1.1.1A]:</w:t>
      </w:r>
    </w:p>
    <w:p w14:paraId="2CEC898B" w14:textId="77777777" w:rsidR="009C0F0D" w:rsidRPr="00613175" w:rsidRDefault="009C0F0D" w:rsidP="009C0F0D">
      <w:r w:rsidRPr="00613175">
        <w:lastRenderedPageBreak/>
        <w:t>The ISIM shall always be used for authentication to the IM CN subsystem, if it is present, as described in 3GPP TS 33.203 [19].</w:t>
      </w:r>
    </w:p>
    <w:p w14:paraId="096554D8" w14:textId="77777777" w:rsidR="009C0F0D" w:rsidRPr="00613175" w:rsidRDefault="009C0F0D" w:rsidP="009C0F0D">
      <w:r w:rsidRPr="00613175">
        <w:t>The ISIM is preconfigured with all the necessary parameters to initiate the registration to the IM CN subsystem. These parameters include:</w:t>
      </w:r>
    </w:p>
    <w:p w14:paraId="0F74908E" w14:textId="77777777" w:rsidR="009C0F0D" w:rsidRPr="00613175" w:rsidRDefault="009C0F0D" w:rsidP="009C0F0D">
      <w:pPr>
        <w:pStyle w:val="B10"/>
      </w:pPr>
      <w:r w:rsidRPr="00613175">
        <w:t>-</w:t>
      </w:r>
      <w:r w:rsidRPr="00613175">
        <w:tab/>
        <w:t>the private user identity;</w:t>
      </w:r>
    </w:p>
    <w:p w14:paraId="05DA3FE7" w14:textId="77777777" w:rsidR="009C0F0D" w:rsidRPr="00613175" w:rsidRDefault="009C0F0D" w:rsidP="009C0F0D">
      <w:pPr>
        <w:pStyle w:val="B10"/>
      </w:pPr>
      <w:r w:rsidRPr="00613175">
        <w:t>-</w:t>
      </w:r>
      <w:r w:rsidRPr="00613175">
        <w:tab/>
        <w:t>one or more public user identities; and</w:t>
      </w:r>
    </w:p>
    <w:p w14:paraId="20D229C2" w14:textId="77777777" w:rsidR="009C0F0D" w:rsidRPr="00613175" w:rsidRDefault="009C0F0D" w:rsidP="009C0F0D">
      <w:pPr>
        <w:pStyle w:val="B10"/>
      </w:pPr>
      <w:r w:rsidRPr="00613175">
        <w:t>-</w:t>
      </w:r>
      <w:r w:rsidRPr="00613175">
        <w:tab/>
        <w:t>the home network domain name used to address the SIP REGISTER request</w:t>
      </w:r>
    </w:p>
    <w:p w14:paraId="3998AABA" w14:textId="77777777" w:rsidR="009C0F0D" w:rsidRPr="00613175" w:rsidRDefault="009C0F0D" w:rsidP="009C0F0D">
      <w:r w:rsidRPr="00613175">
        <w:t>The first public user identity in the list stored in the ISIM is used in emergency registration requests.</w:t>
      </w:r>
    </w:p>
    <w:p w14:paraId="30DA84B4" w14:textId="77777777" w:rsidR="0092064B" w:rsidRPr="00613175" w:rsidRDefault="0092064B" w:rsidP="0092064B">
      <w:r w:rsidRPr="00613175">
        <w:t>In case the UE does not contain an ISIM, the UE shall:</w:t>
      </w:r>
    </w:p>
    <w:p w14:paraId="4A21ACC8" w14:textId="77777777" w:rsidR="0092064B" w:rsidRPr="00613175" w:rsidRDefault="0092064B" w:rsidP="0092064B">
      <w:pPr>
        <w:pStyle w:val="B10"/>
      </w:pPr>
      <w:r w:rsidRPr="00613175">
        <w:t>-</w:t>
      </w:r>
      <w:r w:rsidRPr="00613175">
        <w:tab/>
        <w:t>generate a private user identity;</w:t>
      </w:r>
    </w:p>
    <w:p w14:paraId="08EE41C3" w14:textId="77777777" w:rsidR="0092064B" w:rsidRPr="00613175" w:rsidRDefault="0092064B" w:rsidP="0092064B">
      <w:pPr>
        <w:pStyle w:val="B10"/>
      </w:pPr>
      <w:r w:rsidRPr="00613175">
        <w:t>-</w:t>
      </w:r>
      <w:r w:rsidRPr="00613175">
        <w:tab/>
        <w:t>generate a temporary public user identity; and</w:t>
      </w:r>
    </w:p>
    <w:p w14:paraId="375D85CB" w14:textId="77777777" w:rsidR="0092064B" w:rsidRPr="00613175" w:rsidRDefault="0092064B" w:rsidP="0092064B">
      <w:pPr>
        <w:pStyle w:val="B10"/>
      </w:pPr>
      <w:r w:rsidRPr="00613175">
        <w:t>-</w:t>
      </w:r>
      <w:r w:rsidRPr="00613175">
        <w:tab/>
        <w:t>generate a home network domain name to address the SIP REGISTER request to;</w:t>
      </w:r>
    </w:p>
    <w:p w14:paraId="19E2A02E" w14:textId="77777777" w:rsidR="0092064B" w:rsidRPr="00613175" w:rsidRDefault="0092064B" w:rsidP="0092064B">
      <w:r w:rsidRPr="00613175">
        <w:t>in accordance with the procedures in clause C.2.</w:t>
      </w:r>
    </w:p>
    <w:p w14:paraId="2627B99D" w14:textId="77777777" w:rsidR="0092064B" w:rsidRPr="00613175" w:rsidRDefault="0092064B" w:rsidP="0092064B">
      <w:r w:rsidRPr="00613175">
        <w:t>The temporary public user identity is only used in REGISTER requests, i.e. initial registration, re-registration, UE-initiated deregistration.</w:t>
      </w:r>
    </w:p>
    <w:p w14:paraId="5D0878A7" w14:textId="77777777" w:rsidR="0092064B" w:rsidRPr="00613175" w:rsidRDefault="0092064B" w:rsidP="0092064B">
      <w:r w:rsidRPr="00613175">
        <w:t>The UE shall not reveal to the user the temporary public user identity if the temporary public user identity is barred. The temporary public user identity is not barred if received by the UE in the P-Associated-</w:t>
      </w:r>
      <w:smartTag w:uri="urn:schemas-microsoft-com:office:smarttags" w:element="stockticker">
        <w:r w:rsidRPr="00613175">
          <w:t>URI</w:t>
        </w:r>
      </w:smartTag>
      <w:r w:rsidRPr="00613175">
        <w:t xml:space="preserve"> header field.</w:t>
      </w:r>
    </w:p>
    <w:p w14:paraId="2909767C" w14:textId="77777777" w:rsidR="0092064B" w:rsidRPr="00613175" w:rsidRDefault="0092064B" w:rsidP="0092064B">
      <w:r w:rsidRPr="00613175">
        <w:t>If the UE is unable to derive the parameters in this clause for any reason, then the UE shall not proceed with the request associated with the use of these parameters and will not be able to register to the IM CN subsystem.</w:t>
      </w:r>
    </w:p>
    <w:p w14:paraId="6B134863" w14:textId="77777777" w:rsidR="009C0F0D" w:rsidRPr="00613175" w:rsidRDefault="009C0F0D" w:rsidP="009C0F0D">
      <w:r w:rsidRPr="00613175">
        <w:t>[TS 24.229, clause 5.1.1.2.1]:</w:t>
      </w:r>
    </w:p>
    <w:p w14:paraId="5DCCF9E5" w14:textId="77777777" w:rsidR="009C0F0D" w:rsidRPr="00613175" w:rsidRDefault="009C0F0D" w:rsidP="009C0F0D">
      <w:r w:rsidRPr="00613175">
        <w:t xml:space="preserve">The initial registration procedure consists of the UE sending an unprotected REGISTER request and, if challenged depending on the security mechanism supported for this UE, sending the integrity-protected REGISTER request or other appropriate response to the challenge. The UE can register a public user identity with any of its contact addresses at any time after it has acquired an IP address, discovered a P-CSCF, and established an IP-CAN bearer that can be used for SIP signalling. However, the UE shall only initiate a new registration procedure when it has </w:t>
      </w:r>
      <w:r w:rsidRPr="00613175">
        <w:rPr>
          <w:rFonts w:eastAsia="Yu Gothic"/>
        </w:rPr>
        <w:t>received a final response from the registrar for the ongoing registration, or the previous REGISTER request has timed out.</w:t>
      </w:r>
    </w:p>
    <w:p w14:paraId="1B9BB0D1" w14:textId="77777777" w:rsidR="009C0F0D" w:rsidRPr="00613175" w:rsidRDefault="009C0F0D" w:rsidP="009C0F0D">
      <w:r w:rsidRPr="00613175">
        <w:t>...</w:t>
      </w:r>
    </w:p>
    <w:p w14:paraId="3EDB079C" w14:textId="77777777" w:rsidR="009C0F0D" w:rsidRPr="00613175" w:rsidRDefault="009C0F0D" w:rsidP="009C0F0D">
      <w:r w:rsidRPr="00613175">
        <w:t>The UE shall send the unprotected REGISTER requests to the port advertised to the UE during the P-CSCF discovery procedure. If the UE does not receive any specific port information during the P-CSCF discovery procedure, or if the UE was pre-configured with the P-CSCF's IP address or domain name and was unable to obtain specific port information, the UE shall send the unprotected REGISTER request to the SIP default port values as specified in RFC 3261 [26].</w:t>
      </w:r>
    </w:p>
    <w:p w14:paraId="73BFC2A9" w14:textId="77777777" w:rsidR="009C0F0D" w:rsidRPr="00613175" w:rsidRDefault="009C0F0D" w:rsidP="009C0F0D">
      <w:pPr>
        <w:pStyle w:val="NO"/>
      </w:pPr>
      <w:r w:rsidRPr="00613175">
        <w:rPr>
          <w:lang w:eastAsia="ja-JP"/>
        </w:rPr>
        <w:t>NOTE</w:t>
      </w:r>
      <w:r w:rsidRPr="00613175">
        <w:t> </w:t>
      </w:r>
      <w:r w:rsidRPr="00613175">
        <w:rPr>
          <w:lang w:eastAsia="ja-JP"/>
        </w:rPr>
        <w:t>1:</w:t>
      </w:r>
      <w:r w:rsidRPr="00613175">
        <w:rPr>
          <w:lang w:eastAsia="ja-JP"/>
        </w:rPr>
        <w:tab/>
        <w:t>The UE will only send further registration and subsequent SIP messages towards the same port of the P-CSCF for security mechanisms that do not require to use negotiated ports for exchanging protected messages.</w:t>
      </w:r>
    </w:p>
    <w:p w14:paraId="1E9BC92E" w14:textId="77777777" w:rsidR="0092064B" w:rsidRPr="00613175" w:rsidRDefault="0092064B" w:rsidP="0092064B">
      <w:r w:rsidRPr="00613175">
        <w:t>The UE shall extract or derive a public user identity, the private user identity, and the domain name to be used in the Request-</w:t>
      </w:r>
      <w:smartTag w:uri="urn:schemas-microsoft-com:office:smarttags" w:element="stockticker">
        <w:r w:rsidRPr="00613175">
          <w:t>URI</w:t>
        </w:r>
      </w:smartTag>
      <w:r w:rsidRPr="00613175">
        <w:t xml:space="preserve"> in the registration, according to the procedures described in subclause 5.1.1.1A or subclause 5.1.1.1B. A public user identity may be input by the end user.</w:t>
      </w:r>
    </w:p>
    <w:p w14:paraId="59819FE2" w14:textId="77777777" w:rsidR="009C0F0D" w:rsidRPr="00613175" w:rsidRDefault="009C0F0D" w:rsidP="009C0F0D">
      <w:r w:rsidRPr="00613175">
        <w:t>On sending an unprotected REGISTER request, the UE shall populate the header fields as follows:</w:t>
      </w:r>
    </w:p>
    <w:p w14:paraId="5CDF8774" w14:textId="77777777" w:rsidR="009C0F0D" w:rsidRPr="00613175" w:rsidRDefault="009C0F0D" w:rsidP="009C0F0D">
      <w:pPr>
        <w:pStyle w:val="B10"/>
      </w:pPr>
      <w:r w:rsidRPr="00613175">
        <w:t>a)</w:t>
      </w:r>
      <w:r w:rsidRPr="00613175">
        <w:tab/>
        <w:t xml:space="preserve">a From header field set to the SIP </w:t>
      </w:r>
      <w:smartTag w:uri="urn:schemas-microsoft-com:office:smarttags" w:element="stockticker">
        <w:r w:rsidRPr="00613175">
          <w:t>URI</w:t>
        </w:r>
      </w:smartTag>
      <w:r w:rsidRPr="00613175">
        <w:t xml:space="preserve"> that contains:</w:t>
      </w:r>
    </w:p>
    <w:p w14:paraId="065C4BA1" w14:textId="77777777" w:rsidR="009C0F0D" w:rsidRPr="00613175" w:rsidRDefault="009C0F0D" w:rsidP="00785E69">
      <w:pPr>
        <w:overflowPunct/>
        <w:autoSpaceDE/>
        <w:autoSpaceDN/>
        <w:adjustRightInd/>
        <w:textAlignment w:val="auto"/>
      </w:pPr>
      <w:r w:rsidRPr="00613175">
        <w:t>...</w:t>
      </w:r>
    </w:p>
    <w:p w14:paraId="1DCE14D7" w14:textId="77777777" w:rsidR="009C0F0D" w:rsidRPr="00613175" w:rsidRDefault="009C0F0D" w:rsidP="009C0F0D">
      <w:pPr>
        <w:pStyle w:val="B2"/>
      </w:pPr>
      <w:r w:rsidRPr="00613175">
        <w:t>2)</w:t>
      </w:r>
      <w:r w:rsidRPr="00613175">
        <w:tab/>
        <w:t>the public user identity to be registered;</w:t>
      </w:r>
    </w:p>
    <w:p w14:paraId="06023C2C" w14:textId="77777777" w:rsidR="009C0F0D" w:rsidRPr="00613175" w:rsidRDefault="009C0F0D" w:rsidP="009C0F0D">
      <w:pPr>
        <w:pStyle w:val="B10"/>
      </w:pPr>
      <w:r w:rsidRPr="00613175">
        <w:t>b)</w:t>
      </w:r>
      <w:r w:rsidRPr="00613175">
        <w:tab/>
        <w:t xml:space="preserve">a To header field set to the SIP </w:t>
      </w:r>
      <w:smartTag w:uri="urn:schemas-microsoft-com:office:smarttags" w:element="stockticker">
        <w:r w:rsidRPr="00613175">
          <w:t>URI</w:t>
        </w:r>
      </w:smartTag>
      <w:r w:rsidRPr="00613175">
        <w:t xml:space="preserve"> that contains:</w:t>
      </w:r>
    </w:p>
    <w:p w14:paraId="1ECB2314" w14:textId="77777777" w:rsidR="009C0F0D" w:rsidRPr="00613175" w:rsidRDefault="009C0F0D" w:rsidP="00785E69">
      <w:pPr>
        <w:overflowPunct/>
        <w:autoSpaceDE/>
        <w:autoSpaceDN/>
        <w:adjustRightInd/>
        <w:textAlignment w:val="auto"/>
      </w:pPr>
      <w:r w:rsidRPr="00613175">
        <w:lastRenderedPageBreak/>
        <w:t>...</w:t>
      </w:r>
    </w:p>
    <w:p w14:paraId="720D677E" w14:textId="77777777" w:rsidR="009C0F0D" w:rsidRPr="00613175" w:rsidRDefault="009C0F0D" w:rsidP="009C0F0D">
      <w:pPr>
        <w:pStyle w:val="B2"/>
      </w:pPr>
      <w:r w:rsidRPr="00613175">
        <w:t>2)</w:t>
      </w:r>
      <w:r w:rsidRPr="00613175">
        <w:tab/>
        <w:t>the public user identity to be registered;</w:t>
      </w:r>
    </w:p>
    <w:p w14:paraId="07483394" w14:textId="77777777" w:rsidR="009C0F0D" w:rsidRPr="00613175" w:rsidRDefault="009C0F0D" w:rsidP="009C0F0D">
      <w:pPr>
        <w:pStyle w:val="B10"/>
      </w:pPr>
      <w:r w:rsidRPr="00613175">
        <w:t>c)</w:t>
      </w:r>
      <w:r w:rsidRPr="00613175">
        <w:tab/>
        <w:t xml:space="preserve">a Contact header field set to include SIP </w:t>
      </w:r>
      <w:smartTag w:uri="urn:schemas-microsoft-com:office:smarttags" w:element="stockticker">
        <w:r w:rsidRPr="00613175">
          <w:t>URI</w:t>
        </w:r>
      </w:smartTag>
      <w:r w:rsidRPr="00613175">
        <w:t>(s) containing the IP address or FQDN of the UE in the hostport parameter. If the UE:</w:t>
      </w:r>
    </w:p>
    <w:p w14:paraId="77EF7055" w14:textId="77777777" w:rsidR="009C0F0D" w:rsidRPr="00613175" w:rsidRDefault="009C0F0D" w:rsidP="009C0F0D">
      <w:pPr>
        <w:pStyle w:val="B2"/>
      </w:pPr>
      <w:r w:rsidRPr="00613175">
        <w:t>1)</w:t>
      </w:r>
      <w:r w:rsidRPr="00613175">
        <w:tab/>
        <w:t>supports GRUU (see table A.4, item A.4/53);</w:t>
      </w:r>
    </w:p>
    <w:p w14:paraId="37B5563B" w14:textId="77777777" w:rsidR="009C0F0D" w:rsidRPr="00613175" w:rsidRDefault="009C0F0D" w:rsidP="00785E69">
      <w:pPr>
        <w:overflowPunct/>
        <w:autoSpaceDE/>
        <w:autoSpaceDN/>
        <w:adjustRightInd/>
        <w:textAlignment w:val="auto"/>
      </w:pPr>
      <w:r w:rsidRPr="00613175">
        <w:t>...</w:t>
      </w:r>
    </w:p>
    <w:p w14:paraId="42B9D7E5" w14:textId="77777777" w:rsidR="009C0F0D" w:rsidRPr="00613175" w:rsidRDefault="009C0F0D" w:rsidP="009C0F0D">
      <w:pPr>
        <w:pStyle w:val="B2"/>
      </w:pPr>
      <w:r w:rsidRPr="00613175">
        <w:t>3)</w:t>
      </w:r>
      <w:r w:rsidRPr="00613175">
        <w:tab/>
        <w:t>has an IMEI available; or</w:t>
      </w:r>
    </w:p>
    <w:p w14:paraId="6E9C4A73" w14:textId="77777777" w:rsidR="009C0F0D" w:rsidRPr="00613175" w:rsidRDefault="009C0F0D" w:rsidP="00785E69">
      <w:pPr>
        <w:overflowPunct/>
        <w:autoSpaceDE/>
        <w:autoSpaceDN/>
        <w:adjustRightInd/>
        <w:textAlignment w:val="auto"/>
      </w:pPr>
      <w:r w:rsidRPr="00613175">
        <w:t>...</w:t>
      </w:r>
    </w:p>
    <w:p w14:paraId="7CE10AF2" w14:textId="77777777" w:rsidR="009C0F0D" w:rsidRPr="00613175" w:rsidRDefault="009C0F0D" w:rsidP="009C0F0D">
      <w:pPr>
        <w:pStyle w:val="B10"/>
      </w:pPr>
      <w:r w:rsidRPr="00613175">
        <w:tab/>
        <w:t>the UE shall include a "+sip.instance" header field parameter containing the instance ID. ...</w:t>
      </w:r>
    </w:p>
    <w:p w14:paraId="606DD8C7" w14:textId="77777777" w:rsidR="009C0F0D" w:rsidRPr="00613175" w:rsidRDefault="009C0F0D" w:rsidP="009C0F0D">
      <w:pPr>
        <w:pStyle w:val="NO"/>
      </w:pPr>
      <w:r w:rsidRPr="00613175">
        <w:t>NOTE 2:</w:t>
      </w:r>
      <w:r w:rsidRPr="00613175">
        <w:tab/>
        <w:t>The requirement placed on the UE to include an instance ID based on the IMEI or the MEID when the UE does not support GRUU and does not support multiple registrations does not imply any additional requirements on the network.</w:t>
      </w:r>
    </w:p>
    <w:p w14:paraId="712235AA" w14:textId="77777777" w:rsidR="009C0F0D" w:rsidRPr="00613175" w:rsidRDefault="009C0F0D" w:rsidP="00785E69">
      <w:pPr>
        <w:overflowPunct/>
        <w:autoSpaceDE/>
        <w:autoSpaceDN/>
        <w:adjustRightInd/>
        <w:textAlignment w:val="auto"/>
      </w:pPr>
      <w:r w:rsidRPr="00613175">
        <w:t>...</w:t>
      </w:r>
    </w:p>
    <w:p w14:paraId="48719FC3" w14:textId="77777777" w:rsidR="009C0F0D" w:rsidRPr="00613175" w:rsidRDefault="009C0F0D" w:rsidP="009C0F0D">
      <w:pPr>
        <w:pStyle w:val="B10"/>
      </w:pPr>
      <w:r w:rsidRPr="00613175">
        <w:tab/>
        <w:t>The UE shall include all supported ICSI values (</w:t>
      </w:r>
      <w:r w:rsidRPr="00613175">
        <w:rPr>
          <w:lang w:eastAsia="zh-CN"/>
        </w:rPr>
        <w:t xml:space="preserve">coded as specified in subclause 7.2A.8.2) in a g.3gpp.icsi-ref media feature tag as defined in subclause 7.9.2 </w:t>
      </w:r>
      <w:r w:rsidRPr="00613175">
        <w:t>and RFC 3840 [62]</w:t>
      </w:r>
      <w:r w:rsidRPr="00613175">
        <w:rPr>
          <w:lang w:eastAsia="zh-CN"/>
        </w:rPr>
        <w:t xml:space="preserve"> </w:t>
      </w:r>
      <w:r w:rsidRPr="00613175">
        <w:t>for the IMS communication services it intends to use</w:t>
      </w:r>
      <w:r w:rsidRPr="00613175">
        <w:rPr>
          <w:lang w:eastAsia="zh-CN"/>
        </w:rPr>
        <w:t xml:space="preserve">, </w:t>
      </w:r>
      <w:r w:rsidRPr="00613175">
        <w:t>and IARI values (</w:t>
      </w:r>
      <w:r w:rsidRPr="00613175">
        <w:rPr>
          <w:lang w:eastAsia="zh-CN"/>
        </w:rPr>
        <w:t xml:space="preserve">coded as specified in subclause 7.2A.9.2), </w:t>
      </w:r>
      <w:r w:rsidRPr="00613175">
        <w:t xml:space="preserve">for the IMS applications it intends to use in a </w:t>
      </w:r>
      <w:r w:rsidRPr="00613175">
        <w:rPr>
          <w:rFonts w:eastAsia="SimSun"/>
          <w:lang w:eastAsia="zh-CN"/>
        </w:rPr>
        <w:t xml:space="preserve">g.3gpp.iari-ref media </w:t>
      </w:r>
      <w:r w:rsidRPr="00613175">
        <w:t xml:space="preserve">feature tag as defined in subclause 7.9.3 and </w:t>
      </w:r>
      <w:r w:rsidRPr="00613175">
        <w:rPr>
          <w:lang w:eastAsia="zh-CN"/>
        </w:rPr>
        <w:t>RFC 3840 [62]</w:t>
      </w:r>
      <w:r w:rsidRPr="00613175">
        <w:t>.</w:t>
      </w:r>
    </w:p>
    <w:p w14:paraId="4A0ACFFC" w14:textId="77777777" w:rsidR="009C0F0D" w:rsidRPr="00613175" w:rsidRDefault="009C0F0D" w:rsidP="009C0F0D">
      <w:pPr>
        <w:pStyle w:val="B10"/>
      </w:pPr>
      <w:r w:rsidRPr="00613175">
        <w:tab/>
        <w:t xml:space="preserve">The UE shall include the media feature tags as defined in </w:t>
      </w:r>
      <w:r w:rsidRPr="00613175">
        <w:rPr>
          <w:lang w:eastAsia="zh-CN"/>
        </w:rPr>
        <w:t>RFC 3840 [62] for all supported streaming media types</w:t>
      </w:r>
      <w:r w:rsidRPr="00613175">
        <w:t>.</w:t>
      </w:r>
    </w:p>
    <w:p w14:paraId="1BD9CFB7" w14:textId="77777777" w:rsidR="009C0F0D" w:rsidRPr="00613175" w:rsidRDefault="009C0F0D" w:rsidP="00785E69">
      <w:pPr>
        <w:overflowPunct/>
        <w:autoSpaceDE/>
        <w:autoSpaceDN/>
        <w:adjustRightInd/>
        <w:textAlignment w:val="auto"/>
      </w:pPr>
      <w:r w:rsidRPr="00613175">
        <w:t>...</w:t>
      </w:r>
    </w:p>
    <w:p w14:paraId="0E0258CE" w14:textId="77777777" w:rsidR="009C0F0D" w:rsidRPr="00613175" w:rsidRDefault="009C0F0D" w:rsidP="009C0F0D">
      <w:pPr>
        <w:pStyle w:val="B10"/>
      </w:pPr>
      <w:r w:rsidRPr="00613175">
        <w:tab/>
        <w:t>If the UE has no specific reason not to include a user part in the URI of the contact address (</w:t>
      </w:r>
      <w:r w:rsidR="00D44BAD" w:rsidRPr="00613175">
        <w:t>e.g.</w:t>
      </w:r>
      <w:r w:rsidRPr="00613175">
        <w:t xml:space="preserve"> some UE performing the functions of an external attached network), the UE should include a user part in the URI of the contact address such that the user part is globally unique and does not reveal any private information;</w:t>
      </w:r>
    </w:p>
    <w:p w14:paraId="0B158898" w14:textId="77777777" w:rsidR="009C0F0D" w:rsidRPr="00613175" w:rsidRDefault="009C0F0D" w:rsidP="009C0F0D">
      <w:pPr>
        <w:pStyle w:val="NO"/>
      </w:pPr>
      <w:r w:rsidRPr="00613175">
        <w:t>NOTE 3:</w:t>
      </w:r>
      <w:r w:rsidRPr="00613175">
        <w:tab/>
        <w:t>A time-based UUID (Universal Unique Identifier) generated as per subclause 4.2 of RFC 4122 [154] is globally unique and does not reveal any private information.</w:t>
      </w:r>
    </w:p>
    <w:p w14:paraId="5425D3B5" w14:textId="77777777" w:rsidR="009C0F0D" w:rsidRPr="00613175" w:rsidRDefault="009C0F0D" w:rsidP="009C0F0D">
      <w:pPr>
        <w:pStyle w:val="B10"/>
      </w:pPr>
      <w:r w:rsidRPr="00613175">
        <w:t>d)</w:t>
      </w:r>
      <w:r w:rsidRPr="00613175">
        <w:tab/>
        <w:t xml:space="preserve">a Via header field set to include the sent-by field containing the IP address or FQDN of the UE and </w:t>
      </w:r>
      <w:r w:rsidRPr="00613175">
        <w:rPr>
          <w:rFonts w:eastAsia="SimSun"/>
          <w:lang w:eastAsia="zh-CN"/>
        </w:rPr>
        <w:t>the port number where the UE expects to receive the response to this request when UDP is used</w:t>
      </w:r>
      <w:r w:rsidRPr="00613175">
        <w:t xml:space="preserve">. For </w:t>
      </w:r>
      <w:smartTag w:uri="urn:schemas-microsoft-com:office:smarttags" w:element="stockticker">
        <w:r w:rsidRPr="00613175">
          <w:rPr>
            <w:rFonts w:eastAsia="Yu Gothic"/>
          </w:rPr>
          <w:t>TCP</w:t>
        </w:r>
      </w:smartTag>
      <w:r w:rsidRPr="00613175">
        <w:rPr>
          <w:rFonts w:eastAsia="Yu Gothic"/>
        </w:rPr>
        <w:t xml:space="preserve">, the response is received on the </w:t>
      </w:r>
      <w:smartTag w:uri="urn:schemas-microsoft-com:office:smarttags" w:element="stockticker">
        <w:r w:rsidRPr="00613175">
          <w:rPr>
            <w:rFonts w:eastAsia="Yu Gothic"/>
          </w:rPr>
          <w:t>TCP</w:t>
        </w:r>
      </w:smartTag>
      <w:r w:rsidRPr="00613175">
        <w:rPr>
          <w:rFonts w:eastAsia="Yu Gothic"/>
        </w:rPr>
        <w:t xml:space="preserve"> connection on which the request was sent. For the UDP, </w:t>
      </w:r>
      <w:r w:rsidRPr="00613175">
        <w:t xml:space="preserve">the UE shall also include a "rport" header field parameter with no value in the Via header field. Unless the UE has been configured to not send keep-alives, and unless the UE is directly connected to an IP-CAN for which usage of </w:t>
      </w:r>
      <w:smartTag w:uri="urn:schemas-microsoft-com:office:smarttags" w:element="stockticker">
        <w:r w:rsidRPr="00613175">
          <w:t>NAT</w:t>
        </w:r>
      </w:smartTag>
      <w:r w:rsidRPr="00613175">
        <w:t xml:space="preserve"> is not defined, it shall include a "keep" header field parameter with no value in the Via header field, in order to indicate support of sending keep-alives associated with the registration, as described in RFC 6223 [143];</w:t>
      </w:r>
    </w:p>
    <w:p w14:paraId="4A37B233" w14:textId="77777777" w:rsidR="009C0F0D" w:rsidRPr="00613175" w:rsidRDefault="009C0F0D" w:rsidP="009C0F0D">
      <w:pPr>
        <w:pStyle w:val="NO"/>
      </w:pPr>
      <w:r w:rsidRPr="00613175">
        <w:t>NOTE 4:</w:t>
      </w:r>
      <w:r w:rsidRPr="00613175">
        <w:tab/>
        <w:t xml:space="preserve">When sending the unprotected REGISTER request using UDP, </w:t>
      </w:r>
      <w:r w:rsidRPr="00613175">
        <w:rPr>
          <w:kern w:val="2"/>
          <w:lang w:eastAsia="zh-CN"/>
        </w:rPr>
        <w:t xml:space="preserve">the UE transmit the request from the same IP address and port on which it expects to receive the </w:t>
      </w:r>
      <w:r w:rsidRPr="00613175">
        <w:t>response to this request</w:t>
      </w:r>
      <w:r w:rsidRPr="00613175">
        <w:rPr>
          <w:kern w:val="2"/>
          <w:lang w:eastAsia="zh-CN"/>
        </w:rPr>
        <w:t>.</w:t>
      </w:r>
    </w:p>
    <w:p w14:paraId="55BC3A7F" w14:textId="77777777" w:rsidR="009C0F0D" w:rsidRPr="00613175" w:rsidRDefault="009C0F0D" w:rsidP="009C0F0D">
      <w:pPr>
        <w:pStyle w:val="B10"/>
      </w:pPr>
      <w:r w:rsidRPr="00613175">
        <w:t>e)</w:t>
      </w:r>
      <w:r w:rsidRPr="00613175">
        <w:tab/>
        <w:t>a registration expiration interval value of 600 000 seconds as the value desired for the duration of the registration;</w:t>
      </w:r>
    </w:p>
    <w:p w14:paraId="311D1086" w14:textId="77777777" w:rsidR="009C0F0D" w:rsidRPr="00613175" w:rsidRDefault="009C0F0D" w:rsidP="009C0F0D">
      <w:pPr>
        <w:pStyle w:val="NO"/>
      </w:pPr>
      <w:r w:rsidRPr="00613175">
        <w:t>NOTE 5:</w:t>
      </w:r>
      <w:r w:rsidRPr="00613175">
        <w:tab/>
        <w:t>The registrar (S-CSCF) might decrease the duration of the registration in accordance with network policy. Registration attempts with a registration period of less than a predefined minimum value defined in the registrar will be rejected with a 423 (Interval Too Brief) response.</w:t>
      </w:r>
    </w:p>
    <w:p w14:paraId="430FBE38" w14:textId="77777777" w:rsidR="009C0F0D" w:rsidRPr="00613175" w:rsidRDefault="009C0F0D" w:rsidP="009C0F0D">
      <w:pPr>
        <w:pStyle w:val="B10"/>
      </w:pPr>
      <w:r w:rsidRPr="00613175">
        <w:t>f)</w:t>
      </w:r>
      <w:r w:rsidRPr="00613175">
        <w:tab/>
        <w:t>a Request-</w:t>
      </w:r>
      <w:smartTag w:uri="urn:schemas-microsoft-com:office:smarttags" w:element="stockticker">
        <w:r w:rsidRPr="00613175">
          <w:t>URI</w:t>
        </w:r>
      </w:smartTag>
      <w:r w:rsidRPr="00613175">
        <w:t xml:space="preserve"> set to the SIP </w:t>
      </w:r>
      <w:smartTag w:uri="urn:schemas-microsoft-com:office:smarttags" w:element="stockticker">
        <w:r w:rsidRPr="00613175">
          <w:t>URI</w:t>
        </w:r>
      </w:smartTag>
      <w:r w:rsidRPr="00613175">
        <w:t xml:space="preserve"> of the domain name of the home network used to address the REGISTER request;</w:t>
      </w:r>
    </w:p>
    <w:p w14:paraId="4E014681" w14:textId="77777777" w:rsidR="009C0F0D" w:rsidRPr="00613175" w:rsidRDefault="009C0F0D" w:rsidP="009C0F0D">
      <w:pPr>
        <w:pStyle w:val="B10"/>
      </w:pPr>
      <w:r w:rsidRPr="00613175">
        <w:t>g)</w:t>
      </w:r>
      <w:r w:rsidRPr="00613175">
        <w:tab/>
        <w:t>the Supported header field containing the option-tag "path", and</w:t>
      </w:r>
    </w:p>
    <w:p w14:paraId="21FAACBD" w14:textId="77777777" w:rsidR="009C0F0D" w:rsidRPr="00613175" w:rsidRDefault="009C0F0D" w:rsidP="009C0F0D">
      <w:pPr>
        <w:pStyle w:val="B2"/>
      </w:pPr>
      <w:r w:rsidRPr="00613175">
        <w:t>1)</w:t>
      </w:r>
      <w:r w:rsidRPr="00613175">
        <w:tab/>
        <w:t>if GRUU is supported, the option-tag "gruu"; and</w:t>
      </w:r>
    </w:p>
    <w:p w14:paraId="28C19B63" w14:textId="77777777" w:rsidR="009C0F0D" w:rsidRPr="00613175" w:rsidRDefault="009C0F0D" w:rsidP="009C0F0D">
      <w:pPr>
        <w:pStyle w:val="B2"/>
      </w:pPr>
      <w:r w:rsidRPr="00613175">
        <w:t>2)</w:t>
      </w:r>
      <w:r w:rsidRPr="00613175">
        <w:tab/>
        <w:t>if multiple registrations is supported, the option-tag "outbound".</w:t>
      </w:r>
    </w:p>
    <w:p w14:paraId="2672FECE" w14:textId="77777777" w:rsidR="009C0F0D" w:rsidRPr="00613175" w:rsidRDefault="009C0F0D" w:rsidP="009C0F0D">
      <w:pPr>
        <w:pStyle w:val="B10"/>
      </w:pPr>
      <w:r w:rsidRPr="00613175">
        <w:lastRenderedPageBreak/>
        <w:t>h)</w:t>
      </w:r>
      <w:r w:rsidRPr="00613175">
        <w:tab/>
        <w:t xml:space="preserve">if a security association or </w:t>
      </w:r>
      <w:smartTag w:uri="urn:schemas-microsoft-com:office:smarttags" w:element="stockticker">
        <w:r w:rsidRPr="00613175">
          <w:t>TLS</w:t>
        </w:r>
      </w:smartTag>
      <w:r w:rsidRPr="00613175">
        <w:t xml:space="preserve"> session exists, and if available to the UE (as defined in the access technology specific annexes for each access technology), a P-Access-Network-Info header field set as specified for the access network technology (see subclause 7.2A.4);</w:t>
      </w:r>
    </w:p>
    <w:p w14:paraId="24A5F683" w14:textId="77777777" w:rsidR="009C0F0D" w:rsidRPr="00613175" w:rsidRDefault="009C0F0D" w:rsidP="00785E69">
      <w:pPr>
        <w:overflowPunct/>
        <w:autoSpaceDE/>
        <w:autoSpaceDN/>
        <w:adjustRightInd/>
        <w:textAlignment w:val="auto"/>
      </w:pPr>
      <w:r w:rsidRPr="00613175">
        <w:t>...</w:t>
      </w:r>
    </w:p>
    <w:p w14:paraId="0DEEB29F" w14:textId="77777777" w:rsidR="009C0F0D" w:rsidRPr="00613175" w:rsidRDefault="009C0F0D" w:rsidP="009C0F0D">
      <w:r w:rsidRPr="00613175">
        <w:t>On receiving the 200 (OK) response to the REGISTER request, the UE shall:</w:t>
      </w:r>
    </w:p>
    <w:p w14:paraId="194725A0" w14:textId="77777777" w:rsidR="009C0F0D" w:rsidRPr="00613175" w:rsidRDefault="009C0F0D" w:rsidP="009C0F0D">
      <w:pPr>
        <w:pStyle w:val="B10"/>
      </w:pPr>
      <w:r w:rsidRPr="00613175">
        <w:t>a)</w:t>
      </w:r>
      <w:r w:rsidRPr="00613175">
        <w:tab/>
        <w:t>store the expiration time of the registration for the public user identities found in the To header field value and bind it either to the respective contact address of the UE or to the registration flow and the associated contact address (if the multiple registration mechanism is used);</w:t>
      </w:r>
    </w:p>
    <w:p w14:paraId="597B36E0" w14:textId="77777777" w:rsidR="009C0F0D" w:rsidRPr="00613175" w:rsidRDefault="009C0F0D" w:rsidP="00785E69">
      <w:pPr>
        <w:overflowPunct/>
        <w:autoSpaceDE/>
        <w:autoSpaceDN/>
        <w:adjustRightInd/>
        <w:textAlignment w:val="auto"/>
      </w:pPr>
      <w:r w:rsidRPr="00613175">
        <w:t>...</w:t>
      </w:r>
    </w:p>
    <w:p w14:paraId="66F521B7" w14:textId="77777777" w:rsidR="009C0F0D" w:rsidRPr="00613175" w:rsidRDefault="009C0F0D" w:rsidP="009C0F0D">
      <w:pPr>
        <w:pStyle w:val="B10"/>
      </w:pPr>
      <w:r w:rsidRPr="00613175">
        <w:t>b)</w:t>
      </w:r>
      <w:r w:rsidRPr="00613175">
        <w:tab/>
        <w:t xml:space="preserve">store as the default public user identity the first </w:t>
      </w:r>
      <w:smartTag w:uri="urn:schemas-microsoft-com:office:smarttags" w:element="stockticker">
        <w:r w:rsidRPr="00613175">
          <w:t>URI</w:t>
        </w:r>
      </w:smartTag>
      <w:r w:rsidRPr="00613175">
        <w:t xml:space="preserve"> on the list of URIs present in the P-Associated-</w:t>
      </w:r>
      <w:smartTag w:uri="urn:schemas-microsoft-com:office:smarttags" w:element="stockticker">
        <w:r w:rsidRPr="00613175">
          <w:t>URI</w:t>
        </w:r>
      </w:smartTag>
      <w:r w:rsidRPr="00613175">
        <w:t xml:space="preserve"> header field and bind it to the respective contact address of the UE and the associated set of security associations or </w:t>
      </w:r>
      <w:smartTag w:uri="urn:schemas-microsoft-com:office:smarttags" w:element="stockticker">
        <w:r w:rsidRPr="00613175">
          <w:t>TLS</w:t>
        </w:r>
      </w:smartTag>
      <w:r w:rsidRPr="00613175">
        <w:t xml:space="preserve"> session;</w:t>
      </w:r>
    </w:p>
    <w:p w14:paraId="651B4A5C" w14:textId="77777777" w:rsidR="009C0F0D" w:rsidRPr="00613175" w:rsidRDefault="009C0F0D" w:rsidP="00785E69">
      <w:pPr>
        <w:overflowPunct/>
        <w:autoSpaceDE/>
        <w:autoSpaceDN/>
        <w:adjustRightInd/>
        <w:textAlignment w:val="auto"/>
      </w:pPr>
      <w:r w:rsidRPr="00613175">
        <w:t>...</w:t>
      </w:r>
    </w:p>
    <w:p w14:paraId="6300A64D" w14:textId="77777777" w:rsidR="009C0F0D" w:rsidRPr="00613175" w:rsidRDefault="009C0F0D" w:rsidP="009C0F0D">
      <w:pPr>
        <w:pStyle w:val="B10"/>
      </w:pPr>
      <w:r w:rsidRPr="00613175">
        <w:t>d)</w:t>
      </w:r>
      <w:r w:rsidRPr="00613175">
        <w:tab/>
        <w:t xml:space="preserve">store the list of service route values contained in the Service-Route header field and bind the list either to the contact address or to the registration flow and the associated contact address (if the multiple registration mechanism is used), and the associated set of security associations or </w:t>
      </w:r>
      <w:smartTag w:uri="urn:schemas-microsoft-com:office:smarttags" w:element="stockticker">
        <w:r w:rsidRPr="00613175">
          <w:t>TLS</w:t>
        </w:r>
      </w:smartTag>
      <w:r w:rsidRPr="00613175">
        <w:t xml:space="preserve"> session over which the REGISTER request was sent;</w:t>
      </w:r>
    </w:p>
    <w:p w14:paraId="2AF8D3FB" w14:textId="77777777" w:rsidR="009C0F0D" w:rsidRPr="00613175" w:rsidRDefault="009C0F0D" w:rsidP="009C0F0D">
      <w:pPr>
        <w:pStyle w:val="NO"/>
      </w:pPr>
      <w:r w:rsidRPr="00613175">
        <w:t>NOTE 10:</w:t>
      </w:r>
      <w:r w:rsidRPr="00613175">
        <w:tab/>
        <w:t>When multiple registration mechanism is not used, there will be only one list of service route values bound to a contact address. However, when multiple registration mechanism is used, there will be different list of service route values bound to each registration flow and the associated contact address.</w:t>
      </w:r>
    </w:p>
    <w:p w14:paraId="26E90F43" w14:textId="77777777" w:rsidR="009C0F0D" w:rsidRPr="00613175" w:rsidRDefault="009C0F0D" w:rsidP="009C0F0D">
      <w:pPr>
        <w:pStyle w:val="NO"/>
      </w:pPr>
      <w:r w:rsidRPr="00613175">
        <w:t>NOTE 11:</w:t>
      </w:r>
      <w:r w:rsidRPr="00613175">
        <w:tab/>
        <w:t xml:space="preserve">The UE will use the stored list of service route values to build a proper preloaded Route header field for new dialogs and standalone transactions (other than REGISTER method) when using either the respective contact address or the registration flow and the associated contact address (if the multiple registration mechanism is used), and the associated set of security associations or </w:t>
      </w:r>
      <w:smartTag w:uri="urn:schemas-microsoft-com:office:smarttags" w:element="stockticker">
        <w:r w:rsidRPr="00613175">
          <w:t>TLS</w:t>
        </w:r>
      </w:smartTag>
      <w:r w:rsidRPr="00613175">
        <w:t xml:space="preserve"> session.</w:t>
      </w:r>
    </w:p>
    <w:p w14:paraId="55FB5754" w14:textId="77777777" w:rsidR="009C0F0D" w:rsidRPr="00613175" w:rsidRDefault="009C0F0D" w:rsidP="009C0F0D">
      <w:pPr>
        <w:pStyle w:val="B10"/>
      </w:pPr>
      <w:r w:rsidRPr="00613175">
        <w:t>e)</w:t>
      </w:r>
      <w:r w:rsidRPr="00613175">
        <w:tab/>
        <w:t>if the UE indicated support for GRUU in the Supported header field of the REGISTER request then:</w:t>
      </w:r>
    </w:p>
    <w:p w14:paraId="26521120" w14:textId="77777777" w:rsidR="009C0F0D" w:rsidRPr="00613175" w:rsidRDefault="009C0F0D" w:rsidP="009C0F0D">
      <w:pPr>
        <w:pStyle w:val="B2"/>
      </w:pPr>
      <w:r w:rsidRPr="00613175">
        <w:t>-</w:t>
      </w:r>
      <w:r w:rsidRPr="00613175">
        <w:tab/>
        <w:t xml:space="preserve">if the UE did not use the procedures specified in </w:t>
      </w:r>
      <w:r w:rsidRPr="00613175">
        <w:rPr>
          <w:rFonts w:eastAsia="Yu Gothic"/>
        </w:rPr>
        <w:t xml:space="preserve">RFC 6140 [191] </w:t>
      </w:r>
      <w:r w:rsidRPr="00613175">
        <w:t>for registration, find the Contact header field within the response that matches the one included in the REGISTER request. If this contains a "pub-gruu" header field parameter or a "temp-gruu" header field parameter or both, then store the value of those parameters as the GRUUs for the UE in association with the public user identity and the contact address that was registered; and</w:t>
      </w:r>
    </w:p>
    <w:p w14:paraId="3567C9C6" w14:textId="77777777" w:rsidR="009C0F0D" w:rsidRPr="00613175" w:rsidRDefault="009C0F0D" w:rsidP="00785E69">
      <w:pPr>
        <w:overflowPunct/>
        <w:autoSpaceDE/>
        <w:autoSpaceDN/>
        <w:adjustRightInd/>
        <w:textAlignment w:val="auto"/>
      </w:pPr>
      <w:r w:rsidRPr="00613175">
        <w:t>...</w:t>
      </w:r>
    </w:p>
    <w:p w14:paraId="69B47FE7" w14:textId="77777777" w:rsidR="009C0F0D" w:rsidRPr="00613175" w:rsidRDefault="009C0F0D" w:rsidP="009C0F0D">
      <w:pPr>
        <w:pStyle w:val="NO"/>
      </w:pPr>
      <w:r w:rsidRPr="00613175">
        <w:t>NOTE 12:</w:t>
      </w:r>
      <w:r w:rsidRPr="00613175">
        <w:tab/>
        <w:t xml:space="preserve">When allocating public GRUUs to registering UAs the functionality within the UE that performs the role of registrar will add an "sg" SIP </w:t>
      </w:r>
      <w:smartTag w:uri="urn:schemas-microsoft-com:office:smarttags" w:element="stockticker">
        <w:r w:rsidRPr="00613175">
          <w:t>URI</w:t>
        </w:r>
      </w:smartTag>
      <w:r w:rsidRPr="00613175">
        <w:t xml:space="preserve"> parameter that </w:t>
      </w:r>
      <w:r w:rsidR="00D44BAD" w:rsidRPr="00613175">
        <w:t>uniquely</w:t>
      </w:r>
      <w:r w:rsidRPr="00613175">
        <w:t xml:space="preserve"> identifies that UA to the public GRUU it received in the "pub-gruu" header field parameter. The procedures for generating a temporary GRUU using the "temp-gruu-cookie" header field parameter </w:t>
      </w:r>
      <w:r w:rsidRPr="00613175">
        <w:rPr>
          <w:rFonts w:eastAsia="Yu Gothic" w:cs="Courier New"/>
          <w:lang w:eastAsia="zh-TW"/>
        </w:rPr>
        <w:t>are specified in subclause</w:t>
      </w:r>
      <w:r w:rsidRPr="00613175">
        <w:rPr>
          <w:rFonts w:eastAsia="Yu Gothic"/>
        </w:rPr>
        <w:t> </w:t>
      </w:r>
      <w:r w:rsidRPr="00613175">
        <w:rPr>
          <w:rFonts w:eastAsia="Yu Gothic" w:cs="Courier New"/>
          <w:lang w:eastAsia="zh-TW"/>
        </w:rPr>
        <w:t xml:space="preserve">7.1.2.2 of </w:t>
      </w:r>
      <w:r w:rsidRPr="00613175">
        <w:rPr>
          <w:rFonts w:eastAsia="Yu Gothic"/>
        </w:rPr>
        <w:t>RFC 6140 [191].</w:t>
      </w:r>
    </w:p>
    <w:p w14:paraId="4C9BABFD" w14:textId="77777777" w:rsidR="009C0F0D" w:rsidRPr="00613175" w:rsidRDefault="009C0F0D" w:rsidP="009C0F0D">
      <w:pPr>
        <w:pStyle w:val="B10"/>
      </w:pPr>
      <w:r w:rsidRPr="00613175">
        <w:t>f)</w:t>
      </w:r>
      <w:r w:rsidRPr="00613175">
        <w:tab/>
      </w:r>
      <w:r w:rsidRPr="00613175">
        <w:rPr>
          <w:rFonts w:eastAsia="SimSun"/>
        </w:rPr>
        <w:t xml:space="preserve">if the REGISTER request contained the "reg-id" and </w:t>
      </w:r>
      <w:r w:rsidRPr="00613175">
        <w:t xml:space="preserve">"+sip.instance" </w:t>
      </w:r>
      <w:r w:rsidRPr="00613175">
        <w:rPr>
          <w:rFonts w:eastAsia="SimSun"/>
        </w:rPr>
        <w:t xml:space="preserve">Contact header field parameter and the "outbound" option tag in a Supported header field, </w:t>
      </w:r>
      <w:r w:rsidRPr="00613175">
        <w:t>the UE shall check whether the option-tag "outbound" is present in the Require header field:</w:t>
      </w:r>
    </w:p>
    <w:p w14:paraId="0B21F868" w14:textId="77777777" w:rsidR="009C0F0D" w:rsidRPr="00613175" w:rsidRDefault="009C0F0D" w:rsidP="009C0F0D">
      <w:pPr>
        <w:pStyle w:val="B2"/>
      </w:pPr>
      <w:r w:rsidRPr="00613175">
        <w:t>-</w:t>
      </w:r>
      <w:r w:rsidRPr="00613175">
        <w:tab/>
        <w:t>if no option-tag "outbound" is present, the UE shall conclude that the S-CSCF does not support the registration procedure as described in RFC 5626 [92], and the S-CSCF has followed the registration procedure as described in RFC 5627 [93] or RFC 3261 [26], i.e., if there is a previously registered contact address, the S-CSCF replaced the old contact address and associated information with the new contact address and associated information (see bullet e) above). Upon detecting that the S-CSCF does not support the registration procedure as defined in RFC 5626 [92], the UE shall refrain from registering any additional IMS flows for the same private identity as described in RFC 5626 [92]; or</w:t>
      </w:r>
    </w:p>
    <w:p w14:paraId="31436C0C" w14:textId="77777777" w:rsidR="009C0F0D" w:rsidRPr="00613175" w:rsidRDefault="009C0F0D" w:rsidP="009C0F0D">
      <w:pPr>
        <w:pStyle w:val="NO"/>
      </w:pPr>
      <w:r w:rsidRPr="00613175">
        <w:lastRenderedPageBreak/>
        <w:t>NOTE 13:</w:t>
      </w:r>
      <w:r w:rsidRPr="00613175">
        <w:tab/>
        <w:t>Upon replaces the old contact address with the new contact address, the S-CSCF performs the network initiated deregistration procedure for the previously registered public user identities and the associated old contact address as described in subclause 5.4.1.5. Hence, the UE will receive a NOTIFY request informing the UE about the deregistration of the old contact address.</w:t>
      </w:r>
    </w:p>
    <w:p w14:paraId="0294E008" w14:textId="77777777" w:rsidR="009C0F0D" w:rsidRPr="00613175" w:rsidRDefault="009C0F0D" w:rsidP="009C0F0D">
      <w:pPr>
        <w:pStyle w:val="B2"/>
      </w:pPr>
      <w:r w:rsidRPr="00613175">
        <w:t>-</w:t>
      </w:r>
      <w:r w:rsidRPr="00613175">
        <w:tab/>
        <w:t>if an option-tag "outbound" is present, the UE may establish additional IMS flows for the same private identity, as defined in RFC 5626 [92];</w:t>
      </w:r>
    </w:p>
    <w:p w14:paraId="246333F4" w14:textId="77777777" w:rsidR="009C0F0D" w:rsidRPr="00613175" w:rsidRDefault="009C0F0D" w:rsidP="009C0F0D">
      <w:pPr>
        <w:pStyle w:val="B10"/>
      </w:pPr>
      <w:r w:rsidRPr="00613175">
        <w:t>g)</w:t>
      </w:r>
      <w:r w:rsidRPr="00613175">
        <w:tab/>
        <w:t>if available, store the announcement of media plane security mechanisms the P-CSCF (IMS-</w:t>
      </w:r>
      <w:smartTag w:uri="urn:schemas-microsoft-com:office:smarttags" w:element="stockticker">
        <w:r w:rsidRPr="00613175">
          <w:t>ALG</w:t>
        </w:r>
      </w:smartTag>
      <w:r w:rsidRPr="00613175">
        <w:t>) supports labelled with the "mediasec" header field parameter specified in subclause 7.2A.7 and received in the Security-Server header field, if any. Once the UE chooses a media security mechanism from the list received in the Security-Server header field from the server, it may initiate that mechanism on a media level when it initiates new media in an existing session;</w:t>
      </w:r>
    </w:p>
    <w:p w14:paraId="0CCCCF18" w14:textId="77777777" w:rsidR="009C0F0D" w:rsidRPr="00613175" w:rsidRDefault="009C0F0D" w:rsidP="009C0F0D">
      <w:pPr>
        <w:pStyle w:val="NO"/>
      </w:pPr>
      <w:r w:rsidRPr="00613175">
        <w:t>NOTE 14:</w:t>
      </w:r>
      <w:r w:rsidRPr="00613175">
        <w:tab/>
        <w:t>The "mediasec" header field parameter indicates that security mechanisms are specific to the media plane.</w:t>
      </w:r>
    </w:p>
    <w:p w14:paraId="28317FB9" w14:textId="77777777" w:rsidR="009C0F0D" w:rsidRPr="00613175" w:rsidRDefault="009C0F0D" w:rsidP="009C0F0D">
      <w:r w:rsidRPr="00613175">
        <w:t>[TS 24.229, clause 5.1.1.2.2]:</w:t>
      </w:r>
    </w:p>
    <w:p w14:paraId="0DFD91EF" w14:textId="77777777" w:rsidR="009C0F0D" w:rsidRPr="00613175" w:rsidRDefault="009C0F0D" w:rsidP="009C0F0D">
      <w:r w:rsidRPr="00613175">
        <w:t>On sending a REGISTER request, as defined in subclause 5.1.1.2.1, the UE shall additionally populate the header fields as follows:</w:t>
      </w:r>
    </w:p>
    <w:p w14:paraId="53D43A5E" w14:textId="77777777" w:rsidR="009C0F0D" w:rsidRPr="00613175" w:rsidRDefault="009C0F0D" w:rsidP="009C0F0D">
      <w:pPr>
        <w:pStyle w:val="B10"/>
      </w:pPr>
      <w:r w:rsidRPr="00613175">
        <w:t>a)</w:t>
      </w:r>
      <w:r w:rsidRPr="00613175">
        <w:tab/>
        <w:t>an Authorization header field, with:</w:t>
      </w:r>
    </w:p>
    <w:p w14:paraId="0FCFF900" w14:textId="77777777" w:rsidR="009C0F0D" w:rsidRPr="00613175" w:rsidRDefault="009C0F0D" w:rsidP="009C0F0D">
      <w:pPr>
        <w:pStyle w:val="B2"/>
      </w:pPr>
      <w:r w:rsidRPr="00613175">
        <w:t>-</w:t>
      </w:r>
      <w:r w:rsidRPr="00613175">
        <w:tab/>
        <w:t>the "username" header field parameter, set to the value of the private user identity;</w:t>
      </w:r>
    </w:p>
    <w:p w14:paraId="3890281A" w14:textId="77777777" w:rsidR="009C0F0D" w:rsidRPr="00613175" w:rsidRDefault="009C0F0D" w:rsidP="009C0F0D">
      <w:pPr>
        <w:pStyle w:val="B2"/>
      </w:pPr>
      <w:r w:rsidRPr="00613175">
        <w:t>-</w:t>
      </w:r>
      <w:r w:rsidRPr="00613175">
        <w:tab/>
        <w:t>the "realm" header field parameter, set to the domain name of the home network;</w:t>
      </w:r>
    </w:p>
    <w:p w14:paraId="0D5F42A4" w14:textId="77777777" w:rsidR="009C0F0D" w:rsidRPr="00613175" w:rsidRDefault="009C0F0D" w:rsidP="009C0F0D">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1A8C5536" w14:textId="77777777" w:rsidR="009C0F0D" w:rsidRPr="00613175" w:rsidRDefault="009C0F0D" w:rsidP="009C0F0D">
      <w:pPr>
        <w:pStyle w:val="B2"/>
      </w:pPr>
      <w:r w:rsidRPr="00613175">
        <w:t>-</w:t>
      </w:r>
      <w:r w:rsidRPr="00613175">
        <w:tab/>
        <w:t>the "nonce" header field parameter, set to an empty value; and</w:t>
      </w:r>
    </w:p>
    <w:p w14:paraId="14ADC4F9" w14:textId="77777777" w:rsidR="009C0F0D" w:rsidRPr="00613175" w:rsidRDefault="009C0F0D" w:rsidP="009C0F0D">
      <w:pPr>
        <w:pStyle w:val="B2"/>
      </w:pPr>
      <w:r w:rsidRPr="00613175">
        <w:t>-</w:t>
      </w:r>
      <w:r w:rsidRPr="00613175">
        <w:tab/>
        <w:t>the "response" header field parameter, set to an empty value;</w:t>
      </w:r>
    </w:p>
    <w:p w14:paraId="696A3B74" w14:textId="77777777" w:rsidR="009C0F0D" w:rsidRPr="00613175" w:rsidRDefault="009C0F0D" w:rsidP="009C0F0D">
      <w:pPr>
        <w:pStyle w:val="NO"/>
      </w:pPr>
      <w:r w:rsidRPr="00613175">
        <w:t>NOTE 1:</w:t>
      </w:r>
      <w:r w:rsidRPr="00613175">
        <w:tab/>
        <w:t>If the UE specifies its FQDN in the hostport parameter in the Contact header field and in the sent-by field in the Via header field, then it has to ensure that the given FQDN will resolve (e.g., by reverse DNS lookup) to the IP address that is bound to the security association.</w:t>
      </w:r>
    </w:p>
    <w:p w14:paraId="2B77B76B" w14:textId="77777777" w:rsidR="009C0F0D" w:rsidRPr="00613175" w:rsidRDefault="009C0F0D" w:rsidP="009C0F0D">
      <w:pPr>
        <w:pStyle w:val="NO"/>
      </w:pPr>
      <w:r w:rsidRPr="00613175">
        <w:t>NOTE 2:</w:t>
      </w:r>
      <w:r w:rsidRPr="00613175">
        <w:tab/>
        <w:t>The UE associates two ports, a protected client port and a protected server port, with each pair of security association. For details on the selection of the port values see 3GPP TS 33.203 [19].</w:t>
      </w:r>
    </w:p>
    <w:p w14:paraId="2AC45B64" w14:textId="77777777" w:rsidR="009C0F0D" w:rsidRPr="00613175" w:rsidRDefault="009C0F0D" w:rsidP="009C0F0D">
      <w:pPr>
        <w:pStyle w:val="B10"/>
      </w:pPr>
      <w:r w:rsidRPr="00613175">
        <w:t>b)</w:t>
      </w:r>
      <w:r w:rsidRPr="00613175">
        <w:tab/>
        <w:t>additionally for the Contact header field, if the REGISTER request is protected by a security association, include the protected server port value in the hostport parameter;</w:t>
      </w:r>
    </w:p>
    <w:p w14:paraId="49F2C4CC" w14:textId="77777777" w:rsidR="009C0F0D" w:rsidRPr="00613175" w:rsidRDefault="009C0F0D" w:rsidP="009C0F0D">
      <w:pPr>
        <w:pStyle w:val="B10"/>
      </w:pPr>
      <w:r w:rsidRPr="00613175">
        <w:t>c)</w:t>
      </w:r>
      <w:r w:rsidRPr="00613175">
        <w:tab/>
        <w:t>additionally for the Via header field, for UDP, if the REGISTER request is protected by a security association, include the protected server port value in the sent-by field; and</w:t>
      </w:r>
    </w:p>
    <w:p w14:paraId="0174AC2A" w14:textId="77777777" w:rsidR="009C0F0D" w:rsidRPr="00613175" w:rsidRDefault="009C0F0D" w:rsidP="009C0F0D">
      <w:pPr>
        <w:pStyle w:val="B10"/>
      </w:pPr>
      <w:r w:rsidRPr="00613175">
        <w:t>d)</w:t>
      </w:r>
      <w:r w:rsidRPr="00613175">
        <w:tab/>
        <w:t>a Security-Client header field set to specify the signalling plane security mechanism the UE supports, the IPsec layer algorithms the UE supports and the parameters needed for the security association setup. The UE shall support the setup of two pairs of security associations as defined in 3GPP TS 33.203 [19]. The syntax of the parameters needed for the security association setup is specified in annex H of 3GPP TS 33.203 [19]. The UE shall support the "ipsec-3gpp" security mechanism, as specified in RFC 3329 [48]. The UE shall support the IPsec layer algorithms for integrity and confidentiality protection as defined in 3GPP TS 33.203 [19], and shall announce support for them according to the procedures defined in RFC 3329 [48].</w:t>
      </w:r>
    </w:p>
    <w:p w14:paraId="73FD89DE" w14:textId="77777777" w:rsidR="009C0F0D" w:rsidRPr="00613175" w:rsidRDefault="009C0F0D" w:rsidP="009C0F0D">
      <w:r w:rsidRPr="00613175">
        <w:t>[TS 24.229, clause 5.1.1.5.1]:</w:t>
      </w:r>
    </w:p>
    <w:p w14:paraId="609EF5D8" w14:textId="77777777" w:rsidR="009C0F0D" w:rsidRPr="00613175" w:rsidRDefault="009C0F0D" w:rsidP="009C0F0D">
      <w:r w:rsidRPr="00613175">
        <w:t>Authentication is performed during initial registration. A UE can be re-authenticated during subsequent reregistrations, deregistrations or registrations of additional public user identities. When the network requires authentication or re-authentication of the UE, the UE will receive a 401 (Unauthorized) response to the REGISTER request.</w:t>
      </w:r>
    </w:p>
    <w:p w14:paraId="4D4A4FF0" w14:textId="77777777" w:rsidR="009C0F0D" w:rsidRPr="00613175" w:rsidRDefault="009C0F0D" w:rsidP="001C4049">
      <w:pPr>
        <w:keepLines/>
      </w:pPr>
      <w:r w:rsidRPr="00613175">
        <w:t>On receiving a 401 (Unauthorized) response to the REGISTER request, the UE shall:</w:t>
      </w:r>
    </w:p>
    <w:p w14:paraId="36E97651" w14:textId="77777777" w:rsidR="009C0F0D" w:rsidRPr="00613175" w:rsidRDefault="009C0F0D" w:rsidP="001C4049">
      <w:pPr>
        <w:pStyle w:val="B10"/>
        <w:keepLines/>
      </w:pPr>
      <w:r w:rsidRPr="00613175">
        <w:t>1)</w:t>
      </w:r>
      <w:r w:rsidRPr="00613175">
        <w:tab/>
        <w:t xml:space="preserve">extract the </w:t>
      </w:r>
      <w:smartTag w:uri="urn:schemas-microsoft-com:office:smarttags" w:element="stockticker">
        <w:r w:rsidRPr="00613175">
          <w:t>RAND</w:t>
        </w:r>
      </w:smartTag>
      <w:r w:rsidRPr="00613175">
        <w:t xml:space="preserve"> and </w:t>
      </w:r>
      <w:smartTag w:uri="urn:schemas-microsoft-com:office:smarttags" w:element="stockticker">
        <w:r w:rsidRPr="00613175">
          <w:t>AUTN</w:t>
        </w:r>
      </w:smartTag>
      <w:r w:rsidRPr="00613175">
        <w:t xml:space="preserve"> parameters;</w:t>
      </w:r>
    </w:p>
    <w:p w14:paraId="356CC9E2" w14:textId="77777777" w:rsidR="009C0F0D" w:rsidRPr="00613175" w:rsidRDefault="009C0F0D" w:rsidP="001C4049">
      <w:pPr>
        <w:pStyle w:val="B10"/>
        <w:keepLines/>
      </w:pPr>
      <w:r w:rsidRPr="00613175">
        <w:lastRenderedPageBreak/>
        <w:t>2)</w:t>
      </w:r>
      <w:r w:rsidRPr="00613175">
        <w:tab/>
        <w:t xml:space="preserve">check the validity of a received authentication challenge, as described in 3GPP TS 33.203 [19] i.e. the locally calculated XMAC must match the </w:t>
      </w:r>
      <w:smartTag w:uri="urn:schemas-microsoft-com:office:smarttags" w:element="stockticker">
        <w:r w:rsidRPr="00613175">
          <w:t>MAC</w:t>
        </w:r>
      </w:smartTag>
      <w:r w:rsidRPr="00613175">
        <w:t xml:space="preserve"> parameter derived from the </w:t>
      </w:r>
      <w:smartTag w:uri="urn:schemas-microsoft-com:office:smarttags" w:element="stockticker">
        <w:r w:rsidRPr="00613175">
          <w:t>AUTN</w:t>
        </w:r>
      </w:smartTag>
      <w:r w:rsidRPr="00613175">
        <w:t xml:space="preserve"> part of the challenge; and the SQN parameter derived from the </w:t>
      </w:r>
      <w:smartTag w:uri="urn:schemas-microsoft-com:office:smarttags" w:element="stockticker">
        <w:r w:rsidRPr="00613175">
          <w:t>AUTN</w:t>
        </w:r>
      </w:smartTag>
      <w:r w:rsidRPr="00613175">
        <w:t xml:space="preserve"> part of the challenge must be within the correct range; and</w:t>
      </w:r>
    </w:p>
    <w:p w14:paraId="2989AF61" w14:textId="77777777" w:rsidR="009C0F0D" w:rsidRPr="00613175" w:rsidRDefault="009C0F0D" w:rsidP="001C4049">
      <w:pPr>
        <w:pStyle w:val="B10"/>
        <w:keepLines/>
      </w:pPr>
      <w:r w:rsidRPr="00613175">
        <w:t>3)</w:t>
      </w:r>
      <w:r w:rsidRPr="00613175">
        <w:tab/>
        <w:t>check the existence of the Security-Server header field as described in RFC 3329 [48]. If the Security-Server header field is not present or it does not contain the parameters required for the setup of the set of security associations (see annex H of 3GPP TS 33.203 [19]), the UE shall abandon the authentication procedure and send a new REGISTER request with a new Call-ID.</w:t>
      </w:r>
    </w:p>
    <w:p w14:paraId="2219F2A2" w14:textId="77777777" w:rsidR="009C0F0D" w:rsidRPr="00613175" w:rsidRDefault="009C0F0D" w:rsidP="001C4049">
      <w:pPr>
        <w:keepNext/>
      </w:pPr>
      <w:r w:rsidRPr="00613175">
        <w:t>In the case that the 401 (Unauthorized) response to the REGISTER request is deemed to be valid the UE shall:</w:t>
      </w:r>
    </w:p>
    <w:p w14:paraId="587DF4E3" w14:textId="77777777" w:rsidR="009C0F0D" w:rsidRPr="00613175" w:rsidRDefault="009C0F0D" w:rsidP="009C0F0D">
      <w:pPr>
        <w:pStyle w:val="B10"/>
      </w:pPr>
      <w:r w:rsidRPr="00613175">
        <w:t>1)</w:t>
      </w:r>
      <w:r w:rsidRPr="00613175">
        <w:tab/>
        <w:t xml:space="preserve">calculate the </w:t>
      </w:r>
      <w:smartTag w:uri="urn:schemas-microsoft-com:office:smarttags" w:element="stockticker">
        <w:r w:rsidRPr="00613175">
          <w:t>RES</w:t>
        </w:r>
      </w:smartTag>
      <w:r w:rsidRPr="00613175">
        <w:t xml:space="preserve"> parameter and derive the keys CK and IK from </w:t>
      </w:r>
      <w:smartTag w:uri="urn:schemas-microsoft-com:office:smarttags" w:element="stockticker">
        <w:r w:rsidRPr="00613175">
          <w:t>RAND</w:t>
        </w:r>
      </w:smartTag>
      <w:r w:rsidRPr="00613175">
        <w:t xml:space="preserve"> as described in 3GPP TS 33.203 [19];</w:t>
      </w:r>
    </w:p>
    <w:p w14:paraId="73287F9B" w14:textId="77777777" w:rsidR="009C0F0D" w:rsidRPr="00613175" w:rsidRDefault="009C0F0D" w:rsidP="009C0F0D">
      <w:pPr>
        <w:pStyle w:val="B10"/>
      </w:pPr>
      <w:r w:rsidRPr="00613175">
        <w:t>2)</w:t>
      </w:r>
      <w:r w:rsidRPr="00613175">
        <w:tab/>
        <w:t>set up a temporary set of security associations for this registration based on the static list and parameters the UE received in the 401 (Unauthorized) response and its capabilities sent in the Security-Client header field in the REGISTER request. The UE sets up the temporary set of security associations using the most preferred mechanism and algorithm returned by the P-CSCF and supported by the UE and using IK and CK (only if encryption enabled) as the shared key. The UE shall use the parameters received in the Security-Server header field to setup the temporary set of security associations. The UE shall set a temporary SIP level lifetime for the temporary set of security associations to the value of reg-await-auth timer;</w:t>
      </w:r>
    </w:p>
    <w:p w14:paraId="73B440A9" w14:textId="77777777" w:rsidR="009C0F0D" w:rsidRPr="00613175" w:rsidRDefault="009C0F0D" w:rsidP="00785E69">
      <w:pPr>
        <w:keepNext/>
        <w:keepLines/>
        <w:overflowPunct/>
        <w:autoSpaceDE/>
        <w:autoSpaceDN/>
        <w:adjustRightInd/>
        <w:textAlignment w:val="auto"/>
      </w:pPr>
      <w:r w:rsidRPr="00613175">
        <w:t>...</w:t>
      </w:r>
    </w:p>
    <w:p w14:paraId="65218E33" w14:textId="77777777" w:rsidR="009C0F0D" w:rsidRPr="00613175" w:rsidRDefault="009C0F0D" w:rsidP="009C0F0D">
      <w:pPr>
        <w:pStyle w:val="B10"/>
      </w:pPr>
      <w:r w:rsidRPr="00613175">
        <w:t>4)</w:t>
      </w:r>
      <w:r w:rsidRPr="00613175">
        <w:tab/>
        <w:t xml:space="preserve">send another REGISTER request </w:t>
      </w:r>
      <w:r w:rsidRPr="00613175">
        <w:rPr>
          <w:lang w:eastAsia="ja-JP"/>
        </w:rPr>
        <w:t xml:space="preserve">towards the protected server port indicated in the response </w:t>
      </w:r>
      <w:r w:rsidRPr="00613175">
        <w:t>using the temporary set of security associations to protect the message. The header fields are populated as defined for the initial REGISTER request that was challenged with the received 401 (Unauthorized) response, with the addition that the UE shall include an Authorization header field containing:</w:t>
      </w:r>
    </w:p>
    <w:p w14:paraId="53592FA4" w14:textId="77777777" w:rsidR="009C0F0D" w:rsidRPr="00613175" w:rsidRDefault="009C0F0D" w:rsidP="009C0F0D">
      <w:pPr>
        <w:pStyle w:val="B2"/>
      </w:pPr>
      <w:r w:rsidRPr="00613175">
        <w:t>-</w:t>
      </w:r>
      <w:r w:rsidRPr="00613175">
        <w:tab/>
        <w:t xml:space="preserve">the "realm" header field parameter set to the value as received in the "realm" </w:t>
      </w:r>
      <w:smartTag w:uri="urn:schemas-microsoft-com:office:smarttags" w:element="stockticker">
        <w:r w:rsidRPr="00613175">
          <w:t>WWW</w:t>
        </w:r>
      </w:smartTag>
      <w:r w:rsidRPr="00613175">
        <w:t>-Authenticate header field parameter;</w:t>
      </w:r>
    </w:p>
    <w:p w14:paraId="1F857CBF" w14:textId="77777777" w:rsidR="009C0F0D" w:rsidRPr="00613175" w:rsidRDefault="009C0F0D" w:rsidP="009C0F0D">
      <w:pPr>
        <w:pStyle w:val="B2"/>
      </w:pPr>
      <w:r w:rsidRPr="00613175">
        <w:t>-</w:t>
      </w:r>
      <w:r w:rsidRPr="00613175">
        <w:tab/>
        <w:t>the "username" header field parameter, set to the value of the private user identity;</w:t>
      </w:r>
    </w:p>
    <w:p w14:paraId="5F0F80E1" w14:textId="77777777" w:rsidR="009C0F0D" w:rsidRPr="00613175" w:rsidRDefault="009C0F0D" w:rsidP="009C0F0D">
      <w:pPr>
        <w:pStyle w:val="B2"/>
      </w:pPr>
      <w:r w:rsidRPr="00613175">
        <w:t>-</w:t>
      </w:r>
      <w:r w:rsidRPr="00613175">
        <w:tab/>
        <w:t xml:space="preserve">the "response" header field parameter that contains the </w:t>
      </w:r>
      <w:smartTag w:uri="urn:schemas-microsoft-com:office:smarttags" w:element="stockticker">
        <w:r w:rsidRPr="00613175">
          <w:t>RES</w:t>
        </w:r>
      </w:smartTag>
      <w:r w:rsidRPr="00613175">
        <w:t xml:space="preserve"> parameter, as described in RFC 3310 [49];</w:t>
      </w:r>
    </w:p>
    <w:p w14:paraId="70D01B3E" w14:textId="77777777" w:rsidR="009C0F0D" w:rsidRPr="00613175" w:rsidRDefault="009C0F0D" w:rsidP="009C0F0D">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7AB1FBC0" w14:textId="77777777" w:rsidR="009C0F0D" w:rsidRPr="00613175" w:rsidRDefault="009C0F0D" w:rsidP="009C0F0D">
      <w:pPr>
        <w:pStyle w:val="B2"/>
      </w:pPr>
      <w:r w:rsidRPr="00613175">
        <w:t>-</w:t>
      </w:r>
      <w:r w:rsidRPr="00613175">
        <w:tab/>
        <w:t>the "</w:t>
      </w:r>
      <w:r w:rsidRPr="00613175">
        <w:rPr>
          <w:bCs/>
        </w:rPr>
        <w:t xml:space="preserve">algorithm" header field parameter, </w:t>
      </w:r>
      <w:r w:rsidRPr="00613175">
        <w:t>set to</w:t>
      </w:r>
      <w:r w:rsidRPr="00613175">
        <w:rPr>
          <w:sz w:val="22"/>
          <w:szCs w:val="22"/>
        </w:rPr>
        <w:t xml:space="preserve"> </w:t>
      </w:r>
      <w:r w:rsidRPr="00613175">
        <w:t>the value received in the 401 (Unauthorized) response</w:t>
      </w:r>
      <w:r w:rsidRPr="00613175">
        <w:rPr>
          <w:sz w:val="22"/>
          <w:szCs w:val="22"/>
        </w:rPr>
        <w:t>;</w:t>
      </w:r>
      <w:r w:rsidRPr="00613175">
        <w:t xml:space="preserve"> and</w:t>
      </w:r>
    </w:p>
    <w:p w14:paraId="1913FA0D" w14:textId="77777777" w:rsidR="009C0F0D" w:rsidRPr="00613175" w:rsidRDefault="009C0F0D" w:rsidP="009C0F0D">
      <w:pPr>
        <w:pStyle w:val="B2"/>
      </w:pPr>
      <w:r w:rsidRPr="00613175">
        <w:t>-</w:t>
      </w:r>
      <w:r w:rsidRPr="00613175">
        <w:tab/>
        <w:t>the "nonce" header field parameter, set to the value received in the 401 (Unauthorized) response.</w:t>
      </w:r>
    </w:p>
    <w:p w14:paraId="2E6C7D98" w14:textId="77777777" w:rsidR="009C0F0D" w:rsidRPr="00613175" w:rsidRDefault="009C0F0D" w:rsidP="009C0F0D">
      <w:pPr>
        <w:pStyle w:val="B10"/>
      </w:pPr>
      <w:r w:rsidRPr="00613175">
        <w:tab/>
        <w:t>The UE shall also insert the Security-Client header field that is identical to the Security-Client header field that was included in the previous REGISTER request (i.e. the REGISTER request that was challenged with the received 401 (Unauthorized) response). The UE shall also insert the Security-Verify header field into the request, by mirroring in it the content of the Security-Server header field received in the 401 (Unauthorized) response. The UE shall set the Call-ID of the security association protected REGISTER request which carries the authentication challenge response to the same value as the Call-ID of the 401 (Unauthorized) response which carried the challenge.</w:t>
      </w:r>
    </w:p>
    <w:p w14:paraId="131B04E4" w14:textId="77777777" w:rsidR="009C0F0D" w:rsidRPr="00613175" w:rsidRDefault="009C0F0D" w:rsidP="009C0F0D">
      <w:pPr>
        <w:pStyle w:val="NO"/>
      </w:pPr>
      <w:r w:rsidRPr="00613175">
        <w:t>NOTE 2:</w:t>
      </w:r>
      <w:r w:rsidRPr="00613175">
        <w:tab/>
        <w:t>The Security-Client header field contains signalling plane security mechanism and if the UE supports media plane security, then media plane security mechanisms are contained, too.</w:t>
      </w:r>
    </w:p>
    <w:p w14:paraId="0E975C0C" w14:textId="77777777" w:rsidR="009C0F0D" w:rsidRPr="00613175" w:rsidRDefault="009C0F0D" w:rsidP="009C0F0D">
      <w:r w:rsidRPr="00613175">
        <w:t>[TS 24.229, clause 5.1.1.5.1]:</w:t>
      </w:r>
    </w:p>
    <w:p w14:paraId="5FB2FB32" w14:textId="77777777" w:rsidR="009C0F0D" w:rsidRPr="00613175" w:rsidRDefault="009C0F0D" w:rsidP="009C0F0D">
      <w:r w:rsidRPr="00613175">
        <w:t>On receiving the 200 (OK) response for the security association protected REGISTER request registering a public user identity with the associated contact address, the UE shall:</w:t>
      </w:r>
    </w:p>
    <w:p w14:paraId="705B87E6" w14:textId="77777777" w:rsidR="009C0F0D" w:rsidRPr="00613175" w:rsidRDefault="009C0F0D" w:rsidP="009C0F0D">
      <w:pPr>
        <w:pStyle w:val="B10"/>
      </w:pPr>
      <w:r w:rsidRPr="00613175">
        <w:t>-</w:t>
      </w:r>
      <w:r w:rsidRPr="00613175">
        <w:tab/>
        <w:t>change the temporary set of security associations to a newly established set of security associations, i.e. set its SIP level lifetime to the longest of either the previously existing set of security associations SIP level lifetime, or the lifetime of the just completed registration plus 30 seconds; and</w:t>
      </w:r>
    </w:p>
    <w:p w14:paraId="0279817D" w14:textId="77777777" w:rsidR="009C0F0D" w:rsidRPr="00613175" w:rsidRDefault="009C0F0D" w:rsidP="009C0F0D">
      <w:pPr>
        <w:pStyle w:val="B10"/>
      </w:pPr>
      <w:r w:rsidRPr="00613175">
        <w:t>-</w:t>
      </w:r>
      <w:r w:rsidRPr="00613175">
        <w:tab/>
        <w:t>if this is the only set of security associations available toward the P-CSCF, use the newly established set of security associations for further</w:t>
      </w:r>
      <w:r w:rsidRPr="00613175">
        <w:rPr>
          <w:i/>
          <w:iCs/>
        </w:rPr>
        <w:t xml:space="preserve"> </w:t>
      </w:r>
      <w:r w:rsidRPr="00613175">
        <w:t>messages sent towards the P-CSCF. If there are additional sets of security associations (e.g. due to registration of multiple contact addresses), the UE can either use them or use the newly established set of security associations for further</w:t>
      </w:r>
      <w:r w:rsidRPr="00613175">
        <w:rPr>
          <w:i/>
          <w:iCs/>
        </w:rPr>
        <w:t xml:space="preserve"> </w:t>
      </w:r>
      <w:r w:rsidRPr="00613175">
        <w:t>messages sent towards the P-CSCF as appropriate.</w:t>
      </w:r>
    </w:p>
    <w:p w14:paraId="0A694080" w14:textId="77777777" w:rsidR="009C0F0D" w:rsidRPr="00613175" w:rsidRDefault="009C0F0D" w:rsidP="009C0F0D">
      <w:pPr>
        <w:pStyle w:val="NO"/>
      </w:pPr>
      <w:r w:rsidRPr="00613175">
        <w:lastRenderedPageBreak/>
        <w:t>NOTE 3:</w:t>
      </w:r>
      <w:r w:rsidRPr="00613175">
        <w:tab/>
        <w:t xml:space="preserve">If the UE has registered multiple contact addresses, the UE can either send requests towards the P-CSCF over the newly established set of security associations, or use different UE's contact address and associated set of security associations when sending the requests towards the P-CSCF. Responses towards the P-CSCF that are sent via UDP will be sent over the same set of security associations that the related request was received on. Responses towards the P-CSCF that are sent via </w:t>
      </w:r>
      <w:smartTag w:uri="urn:schemas-microsoft-com:office:smarttags" w:element="stockticker">
        <w:r w:rsidRPr="00613175">
          <w:t>TCP</w:t>
        </w:r>
      </w:smartTag>
      <w:r w:rsidRPr="00613175">
        <w:t xml:space="preserve"> will be sent over the same set of security associations that the related request was received on.</w:t>
      </w:r>
    </w:p>
    <w:p w14:paraId="02DC28CD" w14:textId="77777777" w:rsidR="009C0F0D" w:rsidRPr="00613175" w:rsidRDefault="009C0F0D" w:rsidP="009C0F0D">
      <w:r w:rsidRPr="00613175">
        <w:t xml:space="preserve">When the first request or response protected with the newly established set of security associations is received from the P-CSCF or when the lifetime of the old set of security associations expires, the UE shall delete the old set of security associations and related keys it may have with the P-CSCF </w:t>
      </w:r>
      <w:r w:rsidRPr="00613175">
        <w:rPr>
          <w:rFonts w:eastAsia="Yu Gothic"/>
        </w:rPr>
        <w:t xml:space="preserve">after all SIP transactions that use the old set of </w:t>
      </w:r>
      <w:r w:rsidRPr="00613175">
        <w:t xml:space="preserve">security associations </w:t>
      </w:r>
      <w:r w:rsidRPr="00613175">
        <w:rPr>
          <w:rFonts w:eastAsia="Yu Gothic"/>
        </w:rPr>
        <w:t>are completed</w:t>
      </w:r>
      <w:r w:rsidRPr="00613175">
        <w:t>.</w:t>
      </w:r>
    </w:p>
    <w:p w14:paraId="5315F0B7" w14:textId="77777777" w:rsidR="009C0F0D" w:rsidRPr="00613175" w:rsidRDefault="009C0F0D" w:rsidP="009C0F0D">
      <w:r w:rsidRPr="00613175">
        <w:t>[TS 24.229, clause 5.1.1.3]:</w:t>
      </w:r>
    </w:p>
    <w:p w14:paraId="0BC08C88" w14:textId="77777777" w:rsidR="009C0F0D" w:rsidRPr="00613175" w:rsidRDefault="009C0F0D" w:rsidP="009C0F0D">
      <w:r w:rsidRPr="00613175">
        <w:t>Upon receipt of a 2xx response to the initial registration, the UE shall subscribe to the reg event package for the public user identity registered at the user's registrar (S-CSCF) as described in RFC 3680 [43] and RFC 6665 [28].</w:t>
      </w:r>
    </w:p>
    <w:p w14:paraId="74DBFE24" w14:textId="77777777" w:rsidR="009C0F0D" w:rsidRPr="00613175" w:rsidRDefault="009C0F0D" w:rsidP="00785E69">
      <w:pPr>
        <w:overflowPunct/>
        <w:autoSpaceDE/>
        <w:autoSpaceDN/>
        <w:adjustRightInd/>
        <w:textAlignment w:val="auto"/>
      </w:pPr>
      <w:r w:rsidRPr="00613175">
        <w:t>...</w:t>
      </w:r>
    </w:p>
    <w:p w14:paraId="36B1A8E2" w14:textId="77777777" w:rsidR="009C0F0D" w:rsidRPr="00613175" w:rsidRDefault="009C0F0D" w:rsidP="009C0F0D">
      <w:r w:rsidRPr="00613175">
        <w:t>The UE shall subscribe to the reg event package upon registering a new contact address via an initial registration procedure. If the UE receives a NOTIFY request via the newly established subscription dialog and via the previously established subscription dialogs (there will be at least one), the UE may terminate the previously established subscription dialogs and keep only the newly established subscription dialog.</w:t>
      </w:r>
    </w:p>
    <w:p w14:paraId="58A8BF0A" w14:textId="77777777" w:rsidR="009C0F0D" w:rsidRPr="00613175" w:rsidRDefault="009C0F0D" w:rsidP="009C0F0D">
      <w:r w:rsidRPr="00613175">
        <w:t>The UE shall use the default public user identity for subscription to the registration-state event package.</w:t>
      </w:r>
    </w:p>
    <w:p w14:paraId="5CB5D3C6" w14:textId="77777777" w:rsidR="009C0F0D" w:rsidRPr="00613175" w:rsidRDefault="009C0F0D" w:rsidP="009C0F0D">
      <w:pPr>
        <w:pStyle w:val="NO"/>
      </w:pPr>
      <w:r w:rsidRPr="00613175">
        <w:t>NOTE 2:</w:t>
      </w:r>
      <w:r w:rsidRPr="00613175">
        <w:tab/>
        <w:t xml:space="preserve">The subscription information stored in the HSS ensures that the default public user identity is a SIP </w:t>
      </w:r>
      <w:smartTag w:uri="urn:schemas-microsoft-com:office:smarttags" w:element="stockticker">
        <w:r w:rsidRPr="00613175">
          <w:t>URI</w:t>
        </w:r>
      </w:smartTag>
      <w:r w:rsidRPr="00613175">
        <w:t>.</w:t>
      </w:r>
    </w:p>
    <w:p w14:paraId="468A3769" w14:textId="77777777" w:rsidR="009C0F0D" w:rsidRPr="00613175" w:rsidRDefault="009C0F0D" w:rsidP="009C0F0D">
      <w:r w:rsidRPr="00613175">
        <w:t>On sending a SUBSCRIBE request, the UE shall populate the header fields as follows:</w:t>
      </w:r>
    </w:p>
    <w:p w14:paraId="3F7C80E0" w14:textId="77777777" w:rsidR="009C0F0D" w:rsidRPr="00613175" w:rsidRDefault="009C0F0D" w:rsidP="009C0F0D">
      <w:pPr>
        <w:pStyle w:val="B10"/>
      </w:pPr>
      <w:r w:rsidRPr="00613175">
        <w:t>a)</w:t>
      </w:r>
      <w:r w:rsidRPr="00613175">
        <w:tab/>
        <w:t>a Request-</w:t>
      </w:r>
      <w:smartTag w:uri="urn:schemas-microsoft-com:office:smarttags" w:element="stockticker">
        <w:r w:rsidRPr="00613175">
          <w:t>URI</w:t>
        </w:r>
      </w:smartTag>
      <w:r w:rsidRPr="00613175">
        <w:t xml:space="preserve"> set to the resource to which the UE wants to be subscribed to, i.e. to the SIP </w:t>
      </w:r>
      <w:smartTag w:uri="urn:schemas-microsoft-com:office:smarttags" w:element="stockticker">
        <w:r w:rsidRPr="00613175">
          <w:t>URI</w:t>
        </w:r>
      </w:smartTag>
      <w:r w:rsidRPr="00613175">
        <w:t xml:space="preserve"> that is the default public user identity used for subscription;</w:t>
      </w:r>
    </w:p>
    <w:p w14:paraId="2668E107" w14:textId="77777777" w:rsidR="009C0F0D" w:rsidRPr="00613175" w:rsidRDefault="009C0F0D" w:rsidP="009C0F0D">
      <w:pPr>
        <w:pStyle w:val="B10"/>
      </w:pPr>
      <w:r w:rsidRPr="00613175">
        <w:t>b)</w:t>
      </w:r>
      <w:r w:rsidRPr="00613175">
        <w:tab/>
        <w:t xml:space="preserve">a From header field set to the SIP </w:t>
      </w:r>
      <w:smartTag w:uri="urn:schemas-microsoft-com:office:smarttags" w:element="stockticker">
        <w:r w:rsidRPr="00613175">
          <w:t>URI</w:t>
        </w:r>
      </w:smartTag>
      <w:r w:rsidRPr="00613175">
        <w:t xml:space="preserve"> that is the default public user identity used for subscription;</w:t>
      </w:r>
    </w:p>
    <w:p w14:paraId="208D803E" w14:textId="77777777" w:rsidR="009C0F0D" w:rsidRPr="00613175" w:rsidRDefault="009C0F0D" w:rsidP="009C0F0D">
      <w:pPr>
        <w:pStyle w:val="B10"/>
      </w:pPr>
      <w:r w:rsidRPr="00613175">
        <w:t>c)</w:t>
      </w:r>
      <w:r w:rsidRPr="00613175">
        <w:tab/>
        <w:t xml:space="preserve">a To header field set to the SIP </w:t>
      </w:r>
      <w:smartTag w:uri="urn:schemas-microsoft-com:office:smarttags" w:element="stockticker">
        <w:r w:rsidRPr="00613175">
          <w:t>URI</w:t>
        </w:r>
      </w:smartTag>
      <w:r w:rsidRPr="00613175">
        <w:t xml:space="preserve"> that is the default public user identity used for subscription;</w:t>
      </w:r>
    </w:p>
    <w:p w14:paraId="6F7D94ED" w14:textId="77777777" w:rsidR="009C0F0D" w:rsidRPr="00613175" w:rsidRDefault="009C0F0D" w:rsidP="009C0F0D">
      <w:pPr>
        <w:pStyle w:val="B10"/>
      </w:pPr>
      <w:r w:rsidRPr="00613175">
        <w:t>d)</w:t>
      </w:r>
      <w:r w:rsidRPr="00613175">
        <w:tab/>
        <w:t>an Event header field set to the "reg" event package;</w:t>
      </w:r>
    </w:p>
    <w:p w14:paraId="3FC73019" w14:textId="77777777" w:rsidR="009C0F0D" w:rsidRPr="00613175" w:rsidRDefault="009C0F0D" w:rsidP="009C0F0D">
      <w:pPr>
        <w:pStyle w:val="B10"/>
      </w:pPr>
      <w:r w:rsidRPr="00613175">
        <w:t>e)</w:t>
      </w:r>
      <w:r w:rsidRPr="00613175">
        <w:tab/>
        <w:t>an Expires header field set to 600 000 seconds as the value desired for the duration of the subscription;</w:t>
      </w:r>
    </w:p>
    <w:p w14:paraId="578D0D6A" w14:textId="77777777" w:rsidR="009C0F0D" w:rsidRPr="00613175" w:rsidRDefault="009C0F0D" w:rsidP="009C0F0D">
      <w:pPr>
        <w:pStyle w:val="B10"/>
      </w:pPr>
      <w:r w:rsidRPr="00613175">
        <w:t>f)</w:t>
      </w:r>
      <w:r w:rsidRPr="00613175">
        <w:tab/>
        <w:t>void; and</w:t>
      </w:r>
    </w:p>
    <w:p w14:paraId="59488FA5" w14:textId="77777777" w:rsidR="009C0F0D" w:rsidRPr="00613175" w:rsidRDefault="009C0F0D" w:rsidP="009C0F0D">
      <w:pPr>
        <w:pStyle w:val="B10"/>
      </w:pPr>
      <w:r w:rsidRPr="00613175">
        <w:t>g)</w:t>
      </w:r>
      <w:r w:rsidRPr="00613175">
        <w:tab/>
        <w:t>void.</w:t>
      </w:r>
    </w:p>
    <w:p w14:paraId="4FBB9B9C" w14:textId="77777777" w:rsidR="009C0F0D" w:rsidRPr="00613175" w:rsidRDefault="009C0F0D" w:rsidP="009C0F0D">
      <w:r w:rsidRPr="00613175">
        <w:t>[TS 24.229, clause 5.1.2.1]:</w:t>
      </w:r>
    </w:p>
    <w:p w14:paraId="6B4D9460" w14:textId="77777777" w:rsidR="009C0F0D" w:rsidRPr="00613175" w:rsidRDefault="009C0F0D" w:rsidP="009C0F0D">
      <w:r w:rsidRPr="00613175">
        <w:t>Upon receipt of a NOTIFY request for the dialog associated with the subscription to the reg event package the UE shall perform the following actions:</w:t>
      </w:r>
    </w:p>
    <w:p w14:paraId="1A420583" w14:textId="77777777" w:rsidR="009C0F0D" w:rsidRPr="00613175" w:rsidRDefault="009C0F0D" w:rsidP="009C0F0D">
      <w:pPr>
        <w:pStyle w:val="B10"/>
        <w:rPr>
          <w:lang w:eastAsia="zh-CN"/>
        </w:rPr>
      </w:pPr>
      <w:r w:rsidRPr="00613175">
        <w:rPr>
          <w:lang w:eastAsia="zh-CN"/>
        </w:rPr>
        <w:t>-</w:t>
      </w:r>
      <w:r w:rsidRPr="00613175">
        <w:rPr>
          <w:lang w:eastAsia="zh-CN"/>
        </w:rPr>
        <w:tab/>
        <w:t>store the information for the established dialog;</w:t>
      </w:r>
    </w:p>
    <w:p w14:paraId="71DA35F3" w14:textId="77777777" w:rsidR="009C0F0D" w:rsidRPr="00613175" w:rsidRDefault="009C0F0D" w:rsidP="009C0F0D">
      <w:pPr>
        <w:pStyle w:val="B10"/>
        <w:rPr>
          <w:lang w:eastAsia="zh-CN"/>
        </w:rPr>
      </w:pPr>
      <w:r w:rsidRPr="00613175">
        <w:rPr>
          <w:lang w:eastAsia="zh-CN"/>
        </w:rPr>
        <w:t>-</w:t>
      </w:r>
      <w:r w:rsidRPr="00613175">
        <w:rPr>
          <w:lang w:eastAsia="zh-CN"/>
        </w:rPr>
        <w:tab/>
        <w:t xml:space="preserve">store the expiration time as indicated in the </w:t>
      </w:r>
      <w:r w:rsidRPr="00613175">
        <w:t>"</w:t>
      </w:r>
      <w:r w:rsidRPr="00613175">
        <w:rPr>
          <w:lang w:eastAsia="zh-CN"/>
        </w:rPr>
        <w:t>expires</w:t>
      </w:r>
      <w:r w:rsidRPr="00613175">
        <w:t>"</w:t>
      </w:r>
      <w:r w:rsidRPr="00613175">
        <w:rPr>
          <w:lang w:eastAsia="zh-CN"/>
        </w:rPr>
        <w:t xml:space="preserve"> header field parameter of the Subscription-State header field, if present, of the NOTIFY request. Otherwise the expiration time is retrieved from the Expires header field of the 2xx response to SUBSCRIBE request;</w:t>
      </w:r>
    </w:p>
    <w:p w14:paraId="5B54906E" w14:textId="77777777" w:rsidR="009C0F0D" w:rsidRPr="00613175" w:rsidRDefault="009C0F0D" w:rsidP="009C0F0D">
      <w:pPr>
        <w:pStyle w:val="B10"/>
      </w:pPr>
      <w:r w:rsidRPr="00613175">
        <w:t>-</w:t>
      </w:r>
      <w:r w:rsidRPr="00613175">
        <w:tab/>
        <w:t>if a &lt;registration&gt; element with state attribute "active", i.e. registered, is received for one or more public user identities, the UE shall store the indicated public user identities as registered;</w:t>
      </w:r>
    </w:p>
    <w:p w14:paraId="5635AE31" w14:textId="77777777" w:rsidR="009C0F0D" w:rsidRPr="00613175" w:rsidRDefault="009C0F0D" w:rsidP="009C0F0D">
      <w:pPr>
        <w:pStyle w:val="B10"/>
      </w:pPr>
      <w:r w:rsidRPr="00613175">
        <w:t>-</w:t>
      </w:r>
      <w:r w:rsidRPr="00613175">
        <w:tab/>
        <w:t>if a &lt;registration&gt; element with state attribute "active" is received, and the UE supports GRUU (see table A.4, item A.4/53), then for each public user identity indicated in the notification that contains a &lt;pub-gruu&gt; element or a &lt;temp-gruu&gt; element or both (as defined in RFC 5628 [94]), the UE shall store the value of those elements in association with the public user identity;</w:t>
      </w:r>
    </w:p>
    <w:p w14:paraId="64686CA8" w14:textId="77777777" w:rsidR="009C0F0D" w:rsidRPr="00613175" w:rsidRDefault="009C0F0D" w:rsidP="009C0F0D">
      <w:r w:rsidRPr="00613175">
        <w:t>[TS 24.229, clause 5.1.2A.1.1]:</w:t>
      </w:r>
    </w:p>
    <w:p w14:paraId="151D6797" w14:textId="77777777" w:rsidR="009C0F0D" w:rsidRPr="00613175" w:rsidRDefault="009C0F0D" w:rsidP="009C0F0D">
      <w:r w:rsidRPr="00613175">
        <w:lastRenderedPageBreak/>
        <w:t>When the UE sends any request, the UE shall use either a given contact address that has been previously registered or a registration flow and the associated contact address (if the multiple registration mechanism is used) and shall:</w:t>
      </w:r>
    </w:p>
    <w:p w14:paraId="241BB751" w14:textId="77777777" w:rsidR="009C0F0D" w:rsidRPr="00613175" w:rsidRDefault="009C0F0D" w:rsidP="009C0F0D">
      <w:pPr>
        <w:pStyle w:val="B10"/>
      </w:pPr>
      <w:r w:rsidRPr="00613175">
        <w:t>-</w:t>
      </w:r>
      <w:r w:rsidRPr="00613175">
        <w:tab/>
        <w:t>if IMS AKA is in use as a security mechanism:</w:t>
      </w:r>
    </w:p>
    <w:p w14:paraId="56545F63" w14:textId="77777777" w:rsidR="009C0F0D" w:rsidRPr="00613175" w:rsidRDefault="009C0F0D" w:rsidP="009C0F0D">
      <w:pPr>
        <w:pStyle w:val="B2"/>
      </w:pPr>
      <w:r w:rsidRPr="00613175">
        <w:t>a)</w:t>
      </w:r>
      <w:r w:rsidRPr="00613175">
        <w:tab/>
        <w:t>if the UE has not obtained a GRUU, populate the Contact header field of the request with the protected server port and the respective contact address; and</w:t>
      </w:r>
    </w:p>
    <w:p w14:paraId="7DDC454F" w14:textId="77777777" w:rsidR="009C0F0D" w:rsidRPr="00613175" w:rsidRDefault="009C0F0D" w:rsidP="009C0F0D">
      <w:pPr>
        <w:pStyle w:val="B2"/>
      </w:pPr>
      <w:r w:rsidRPr="00613175">
        <w:t>b)</w:t>
      </w:r>
      <w:r w:rsidRPr="00613175">
        <w:tab/>
        <w:t>include the protected server port and the respective contact address in the Via header field entry relating to the UE;</w:t>
      </w:r>
    </w:p>
    <w:p w14:paraId="065BDA91" w14:textId="77777777" w:rsidR="009C0F0D" w:rsidRPr="00613175" w:rsidRDefault="009C0F0D" w:rsidP="009C0F0D">
      <w:pPr>
        <w:pStyle w:val="B2"/>
        <w:ind w:left="284"/>
      </w:pPr>
      <w:r w:rsidRPr="00613175">
        <w:t>...</w:t>
      </w:r>
    </w:p>
    <w:p w14:paraId="0CDCB1B0" w14:textId="77777777" w:rsidR="009C0F0D" w:rsidRPr="00613175" w:rsidRDefault="009C0F0D" w:rsidP="009C0F0D">
      <w:r w:rsidRPr="00613175">
        <w:t>The UE shall determine the public user identity to be used for this request as follows:</w:t>
      </w:r>
    </w:p>
    <w:p w14:paraId="09996B95" w14:textId="77777777" w:rsidR="009C0F0D" w:rsidRPr="00613175" w:rsidRDefault="009C0F0D" w:rsidP="009C0F0D">
      <w:pPr>
        <w:pStyle w:val="B10"/>
      </w:pPr>
      <w:r w:rsidRPr="00613175">
        <w:t>1)</w:t>
      </w:r>
      <w:r w:rsidRPr="00613175">
        <w:tab/>
        <w:t>if a P-Preferred-Identity was included, then use that as the public user identity for this request; or</w:t>
      </w:r>
    </w:p>
    <w:p w14:paraId="5DC0E0E9" w14:textId="77777777" w:rsidR="009C0F0D" w:rsidRPr="00613175" w:rsidRDefault="009C0F0D" w:rsidP="009C0F0D">
      <w:pPr>
        <w:pStyle w:val="B10"/>
      </w:pPr>
      <w:r w:rsidRPr="00613175">
        <w:t>2)</w:t>
      </w:r>
      <w:r w:rsidRPr="00613175">
        <w:tab/>
        <w:t xml:space="preserve">if no P-Preferred-Identity was included, then use the default public user identity for the security association or </w:t>
      </w:r>
      <w:smartTag w:uri="urn:schemas-microsoft-com:office:smarttags" w:element="stockticker">
        <w:r w:rsidRPr="00613175">
          <w:t>TLS</w:t>
        </w:r>
      </w:smartTag>
      <w:r w:rsidRPr="00613175">
        <w:t xml:space="preserve"> session and the associated contact address as the public user identity for this request;</w:t>
      </w:r>
    </w:p>
    <w:p w14:paraId="4B8123CF" w14:textId="77777777" w:rsidR="009C0F0D" w:rsidRPr="00613175" w:rsidRDefault="009C0F0D" w:rsidP="009C0F0D">
      <w:pPr>
        <w:pStyle w:val="B2"/>
        <w:ind w:left="284"/>
      </w:pPr>
      <w:r w:rsidRPr="00613175">
        <w:t>...</w:t>
      </w:r>
    </w:p>
    <w:p w14:paraId="34479BE2" w14:textId="77777777" w:rsidR="009C0F0D" w:rsidRPr="00613175" w:rsidRDefault="009C0F0D" w:rsidP="009C0F0D">
      <w:r w:rsidRPr="00613175">
        <w:t>If this is a request for a new dialog, the Contact header field is populated as follows:</w:t>
      </w:r>
    </w:p>
    <w:p w14:paraId="3A340538" w14:textId="77777777" w:rsidR="009C0F0D" w:rsidRPr="00613175" w:rsidRDefault="009C0F0D" w:rsidP="009C0F0D">
      <w:pPr>
        <w:pStyle w:val="B2"/>
        <w:ind w:left="568"/>
      </w:pPr>
      <w:r w:rsidRPr="00613175">
        <w:t>1)</w:t>
      </w:r>
      <w:r w:rsidRPr="00613175">
        <w:tab/>
        <w:t>a contact header value which is one of:</w:t>
      </w:r>
    </w:p>
    <w:p w14:paraId="78B90032" w14:textId="77777777" w:rsidR="009C0F0D" w:rsidRPr="00613175" w:rsidRDefault="009C0F0D" w:rsidP="009C0F0D">
      <w:pPr>
        <w:pStyle w:val="B2"/>
      </w:pPr>
      <w:r w:rsidRPr="00613175">
        <w:t>-</w:t>
      </w:r>
      <w:r w:rsidRPr="00613175">
        <w:tab/>
        <w:t>if a public GRUU value ("pub-gruu" header field parameter) has been saved associated with the public user identity to be used for this request, and the UE does not indicate privacy of the P-Asserted-Identity, then the UE should insert the public GRUU ("pub-gruu" header field parameter) value as specified in RFC 5627 [93]; or</w:t>
      </w:r>
    </w:p>
    <w:p w14:paraId="6C49699C" w14:textId="77777777" w:rsidR="009C0F0D" w:rsidRPr="00613175" w:rsidRDefault="009C0F0D" w:rsidP="009C0F0D">
      <w:pPr>
        <w:pStyle w:val="B2"/>
      </w:pPr>
      <w:r w:rsidRPr="00613175">
        <w:t>-</w:t>
      </w:r>
      <w:r w:rsidRPr="00613175">
        <w:tab/>
        <w:t>if a temporary GRUU value ("temp-gruu" header field parameter) has been saved associated with the public user identity to be used for this request, and the UE does indicate privacy of the P-Asserted-Identity, then the UE should insert the temporary GRUU ("temp-gruu" header field parameter) value as specified in RFC 5627 [93];</w:t>
      </w:r>
    </w:p>
    <w:p w14:paraId="576571CB" w14:textId="77777777" w:rsidR="009C0F0D" w:rsidRPr="00613175" w:rsidRDefault="009C0F0D" w:rsidP="009C0F0D">
      <w:pPr>
        <w:pStyle w:val="B2"/>
      </w:pPr>
      <w:r w:rsidRPr="00613175">
        <w:t>-</w:t>
      </w:r>
      <w:r w:rsidRPr="00613175">
        <w:tab/>
        <w:t xml:space="preserve">otherwise, a SIP </w:t>
      </w:r>
      <w:smartTag w:uri="urn:schemas-microsoft-com:office:smarttags" w:element="stockticker">
        <w:r w:rsidRPr="00613175">
          <w:t>URI</w:t>
        </w:r>
      </w:smartTag>
      <w:r w:rsidRPr="00613175">
        <w:t xml:space="preserve"> containing the contact address of the UE that has been previously registered without any contact parameters dedicated to registration procedure;</w:t>
      </w:r>
    </w:p>
    <w:p w14:paraId="69CB56C7" w14:textId="77777777" w:rsidR="009C0F0D" w:rsidRPr="00613175" w:rsidRDefault="009C0F0D" w:rsidP="009C0F0D">
      <w:pPr>
        <w:pStyle w:val="NO"/>
      </w:pPr>
      <w:r w:rsidRPr="00613175">
        <w:t>NOTE 7:</w:t>
      </w:r>
      <w:r w:rsidRPr="00613175">
        <w:tab/>
        <w:t>The above items are mutually exclusive.</w:t>
      </w:r>
    </w:p>
    <w:p w14:paraId="38CD0EEC" w14:textId="77777777" w:rsidR="009C0F0D" w:rsidRPr="00613175" w:rsidRDefault="009C0F0D" w:rsidP="00785E69">
      <w:pPr>
        <w:pStyle w:val="B2"/>
        <w:overflowPunct/>
        <w:autoSpaceDE/>
        <w:autoSpaceDN/>
        <w:adjustRightInd/>
        <w:ind w:left="284"/>
        <w:textAlignment w:val="auto"/>
      </w:pPr>
      <w:r w:rsidRPr="00613175">
        <w:t>...</w:t>
      </w:r>
    </w:p>
    <w:p w14:paraId="2DC24C87" w14:textId="77777777" w:rsidR="009C0F0D" w:rsidRPr="00613175" w:rsidRDefault="009C0F0D" w:rsidP="009C0F0D">
      <w:r w:rsidRPr="00613175">
        <w:t>If available to the UE (as defined in the access technology specific annexes for each access technology), the UE shall insert a P-Access-Network-Info header field into any request for a dialog, any subsequent request (except CANCEL requests) or response (except CANCEL responses) within a dialog or any request for a standalone method (see subclause 7.2A.4). Insertion of the P-Access-Network-Info header field into the ACK request is optional.</w:t>
      </w:r>
    </w:p>
    <w:p w14:paraId="11FE93E3" w14:textId="77777777" w:rsidR="009C0F0D" w:rsidRPr="00613175" w:rsidRDefault="009C0F0D" w:rsidP="009C0F0D">
      <w:pPr>
        <w:pStyle w:val="NO"/>
      </w:pPr>
      <w:r w:rsidRPr="00613175">
        <w:t>NOTE 13:</w:t>
      </w:r>
      <w:r w:rsidRPr="00613175">
        <w:tab/>
        <w:t>During the dialog, the points of attachment to the IP-CAN of the UE can change (e.g. UE connects to different cells). The UE will populate the P-Access-Network-Info header field in any request or response within a dialog with the current point of attachment to the IP-CAN (e.g. the current cell information).</w:t>
      </w:r>
    </w:p>
    <w:p w14:paraId="6E7C31D2" w14:textId="77777777" w:rsidR="009C0F0D" w:rsidRPr="00613175" w:rsidRDefault="009C0F0D" w:rsidP="009C0F0D">
      <w:pPr>
        <w:pStyle w:val="NO"/>
      </w:pPr>
      <w:r w:rsidRPr="00613175">
        <w:t>NOTE 14:</w:t>
      </w:r>
      <w:r w:rsidRPr="00613175">
        <w:tab/>
        <w:t>The value of the P-Access-Network-Info header field could be stale if the point of attachment of the UE with the network changes before the message is received by the network.</w:t>
      </w:r>
    </w:p>
    <w:p w14:paraId="2D9034A2" w14:textId="77777777" w:rsidR="009C0F0D" w:rsidRPr="00613175" w:rsidRDefault="009C0F0D" w:rsidP="009C0F0D">
      <w:r w:rsidRPr="00613175">
        <w:t>The UE shall build a proper preloaded Route header field value for all new dialogs and standalone transactions. The UE shall build a list of Route header field values made out of the following, in this order:</w:t>
      </w:r>
    </w:p>
    <w:p w14:paraId="104001B2" w14:textId="77777777" w:rsidR="009C0F0D" w:rsidRPr="00613175" w:rsidRDefault="009C0F0D" w:rsidP="009C0F0D">
      <w:pPr>
        <w:pStyle w:val="B10"/>
      </w:pPr>
      <w:r w:rsidRPr="00613175">
        <w:t>a)</w:t>
      </w:r>
      <w:r w:rsidRPr="00613175">
        <w:tab/>
        <w:t xml:space="preserve">the P-CSCF </w:t>
      </w:r>
      <w:smartTag w:uri="urn:schemas-microsoft-com:office:smarttags" w:element="stockticker">
        <w:r w:rsidRPr="00613175">
          <w:t>URI</w:t>
        </w:r>
      </w:smartTag>
      <w:r w:rsidRPr="00613175">
        <w:t xml:space="preserve"> containing the IP address acquired at the time of the P-CSCF discovery procedures which was used in registration of the contact address (or registration flow); and</w:t>
      </w:r>
    </w:p>
    <w:p w14:paraId="028DD126" w14:textId="77777777" w:rsidR="009C0F0D" w:rsidRPr="00613175" w:rsidRDefault="009C0F0D" w:rsidP="009C0F0D">
      <w:pPr>
        <w:pStyle w:val="NO"/>
      </w:pPr>
      <w:r w:rsidRPr="00613175">
        <w:t>NOTE 15:</w:t>
      </w:r>
      <w:r w:rsidRPr="00613175">
        <w:tab/>
        <w:t>If the UE is provisioned with or receives a FQDN at the time of the P-CSCF discovery procedures, the FQDN is resolved to an IP address at the time of the P-CSCF discovery procedures.</w:t>
      </w:r>
    </w:p>
    <w:p w14:paraId="159D5D39" w14:textId="77777777" w:rsidR="009C0F0D" w:rsidRPr="00613175" w:rsidRDefault="009C0F0D" w:rsidP="009C0F0D">
      <w:pPr>
        <w:pStyle w:val="B10"/>
      </w:pPr>
      <w:r w:rsidRPr="00613175">
        <w:t>b)</w:t>
      </w:r>
      <w:r w:rsidRPr="00613175">
        <w:tab/>
        <w:t>the P-CSCF port based on the security mechanism in use:</w:t>
      </w:r>
    </w:p>
    <w:p w14:paraId="510E12F3" w14:textId="77777777" w:rsidR="009C0F0D" w:rsidRPr="00613175" w:rsidRDefault="009C0F0D" w:rsidP="009C0F0D">
      <w:pPr>
        <w:pStyle w:val="B2"/>
      </w:pPr>
      <w:r w:rsidRPr="00613175">
        <w:lastRenderedPageBreak/>
        <w:t>-</w:t>
      </w:r>
      <w:r w:rsidRPr="00613175">
        <w:tab/>
        <w:t xml:space="preserve">if IMS AKA or SIP digest with </w:t>
      </w:r>
      <w:smartTag w:uri="urn:schemas-microsoft-com:office:smarttags" w:element="stockticker">
        <w:r w:rsidRPr="00613175">
          <w:t>TLS</w:t>
        </w:r>
      </w:smartTag>
      <w:r w:rsidRPr="00613175">
        <w:t xml:space="preserve"> is in use as a security mechanism, the protected server port learnt during the registration procedure;</w:t>
      </w:r>
    </w:p>
    <w:p w14:paraId="23F9CA72" w14:textId="77777777" w:rsidR="009C0F0D" w:rsidRPr="00613175" w:rsidRDefault="009C0F0D" w:rsidP="00785E69">
      <w:pPr>
        <w:pStyle w:val="B2"/>
        <w:overflowPunct/>
        <w:autoSpaceDE/>
        <w:autoSpaceDN/>
        <w:adjustRightInd/>
        <w:ind w:left="284"/>
        <w:textAlignment w:val="auto"/>
      </w:pPr>
      <w:r w:rsidRPr="00613175">
        <w:t>...</w:t>
      </w:r>
    </w:p>
    <w:p w14:paraId="40D84CE8" w14:textId="77777777" w:rsidR="009C0F0D" w:rsidRPr="00613175" w:rsidRDefault="009C0F0D" w:rsidP="009C0F0D">
      <w:pPr>
        <w:pStyle w:val="B10"/>
      </w:pPr>
      <w:r w:rsidRPr="00613175">
        <w:t>c)</w:t>
      </w:r>
      <w:r w:rsidRPr="00613175">
        <w:tab/>
        <w:t>and the values received in the Service-Route header field saved from the 200 (OK) response to the last registration or re-registration of the public user identity with associated contact address.</w:t>
      </w:r>
    </w:p>
    <w:p w14:paraId="450B43C9" w14:textId="77777777" w:rsidR="009C0F0D" w:rsidRPr="00613175" w:rsidRDefault="009C0F0D" w:rsidP="009C0F0D">
      <w:pPr>
        <w:pStyle w:val="NO"/>
      </w:pPr>
      <w:r w:rsidRPr="00613175">
        <w:t>NOTE 16:</w:t>
      </w:r>
      <w:r w:rsidRPr="00613175">
        <w:tab/>
        <w:t xml:space="preserve">When the UE registers multiple contact addresses, there will be a list of Service-Route headers for each contact address. When sending a request using a given contact address and the associated security associations or </w:t>
      </w:r>
      <w:smartTag w:uri="urn:schemas-microsoft-com:office:smarttags" w:element="stockticker">
        <w:r w:rsidRPr="00613175">
          <w:t>TLS</w:t>
        </w:r>
      </w:smartTag>
      <w:r w:rsidRPr="00613175">
        <w:t xml:space="preserve"> session, the UE will use the corresponding list of Service-Route headers to construct a list of Route headers.</w:t>
      </w:r>
    </w:p>
    <w:p w14:paraId="5C345840" w14:textId="77777777" w:rsidR="009C0F0D" w:rsidRPr="00613175" w:rsidRDefault="009C0F0D" w:rsidP="009C0F0D">
      <w:r w:rsidRPr="00613175">
        <w:t>[TS 24.341, clause 5.3.2.2]</w:t>
      </w:r>
    </w:p>
    <w:p w14:paraId="5F2A6E1C" w14:textId="77777777" w:rsidR="009C0F0D" w:rsidRPr="00613175" w:rsidRDefault="009C0F0D" w:rsidP="009C0F0D">
      <w:r w:rsidRPr="00613175">
        <w:t>On sending a REGISTER request, the SM-over-IP receiver shall indicate its capability to receive traditional short messages over IMS network by including a "+g.3gpp.smsip" parameter into the Contact header according to RFC 3840 [16].</w:t>
      </w:r>
    </w:p>
    <w:p w14:paraId="79CF005C" w14:textId="77777777" w:rsidR="009C0F0D" w:rsidRPr="00613175" w:rsidRDefault="00D61D5F" w:rsidP="00F238ED">
      <w:pPr>
        <w:pStyle w:val="H6"/>
        <w:rPr>
          <w:rFonts w:eastAsia="MS Gothic"/>
        </w:rPr>
      </w:pPr>
      <w:bookmarkStart w:id="207" w:name="_Toc42778704"/>
      <w:bookmarkStart w:id="208" w:name="_Toc42785151"/>
      <w:bookmarkStart w:id="209" w:name="_Toc43210141"/>
      <w:bookmarkStart w:id="210" w:name="_Toc51948367"/>
      <w:bookmarkStart w:id="211" w:name="_Toc52162440"/>
      <w:bookmarkStart w:id="212" w:name="_Toc60916026"/>
      <w:r w:rsidRPr="00613175">
        <w:rPr>
          <w:rFonts w:eastAsia="MS Gothic"/>
        </w:rPr>
        <w:t>6</w:t>
      </w:r>
      <w:r w:rsidR="009C0F0D" w:rsidRPr="00613175">
        <w:rPr>
          <w:rFonts w:eastAsia="MS Gothic"/>
        </w:rPr>
        <w:t>.1.3</w:t>
      </w:r>
      <w:r w:rsidR="009C0F0D" w:rsidRPr="00613175">
        <w:rPr>
          <w:rFonts w:eastAsia="MS Gothic"/>
        </w:rPr>
        <w:tab/>
        <w:t xml:space="preserve">Test </w:t>
      </w:r>
      <w:r w:rsidR="000C2167" w:rsidRPr="00613175">
        <w:rPr>
          <w:rFonts w:eastAsia="MS Gothic"/>
        </w:rPr>
        <w:t>description</w:t>
      </w:r>
      <w:bookmarkEnd w:id="207"/>
      <w:bookmarkEnd w:id="208"/>
      <w:bookmarkEnd w:id="209"/>
      <w:bookmarkEnd w:id="210"/>
      <w:bookmarkEnd w:id="211"/>
      <w:bookmarkEnd w:id="212"/>
    </w:p>
    <w:p w14:paraId="154DC19C" w14:textId="77777777" w:rsidR="000C2167" w:rsidRPr="00613175" w:rsidRDefault="000C2167" w:rsidP="00F238ED">
      <w:pPr>
        <w:pStyle w:val="H6"/>
      </w:pPr>
      <w:bookmarkStart w:id="213" w:name="_Toc43210142"/>
      <w:bookmarkStart w:id="214" w:name="_Toc51948368"/>
      <w:bookmarkStart w:id="215" w:name="_Toc52162441"/>
      <w:bookmarkStart w:id="216" w:name="_Toc60916027"/>
      <w:r w:rsidRPr="00613175">
        <w:t>6.1.3.1</w:t>
      </w:r>
      <w:r w:rsidRPr="00613175">
        <w:tab/>
        <w:t>Pre-test conditions</w:t>
      </w:r>
      <w:bookmarkEnd w:id="213"/>
      <w:bookmarkEnd w:id="214"/>
      <w:bookmarkEnd w:id="215"/>
      <w:bookmarkEnd w:id="216"/>
    </w:p>
    <w:p w14:paraId="63093EA2" w14:textId="77777777" w:rsidR="000C2167" w:rsidRPr="00613175" w:rsidRDefault="000C2167" w:rsidP="000C2167">
      <w:pPr>
        <w:pStyle w:val="H6"/>
        <w:rPr>
          <w:rFonts w:cs="Arial"/>
        </w:rPr>
      </w:pPr>
      <w:r w:rsidRPr="00613175">
        <w:rPr>
          <w:rFonts w:cs="Arial"/>
        </w:rPr>
        <w:t>System Simulator:</w:t>
      </w:r>
    </w:p>
    <w:p w14:paraId="74B4B932" w14:textId="77777777" w:rsidR="000C2167" w:rsidRPr="00613175" w:rsidRDefault="000C2167" w:rsidP="000C2167">
      <w:pPr>
        <w:pStyle w:val="B10"/>
      </w:pPr>
      <w:r w:rsidRPr="00613175">
        <w:t>-</w:t>
      </w:r>
      <w:r w:rsidRPr="00613175">
        <w:tab/>
        <w:t>SS is configured with the IMSI within the USIM application, the home domain name, public and private user identities together with the shared secret key of IMS AKA algorithm, related to the IMS private user identity (IMPI) that is configured on the UICC card equipped into the UE.</w:t>
      </w:r>
    </w:p>
    <w:p w14:paraId="5431A607" w14:textId="77777777" w:rsidR="000C2167" w:rsidRPr="00613175" w:rsidRDefault="000C2167" w:rsidP="000C2167">
      <w:pPr>
        <w:pStyle w:val="B10"/>
      </w:pPr>
      <w:r w:rsidRPr="00613175">
        <w:t>-</w:t>
      </w:r>
      <w:r w:rsidRPr="00613175">
        <w:tab/>
        <w:t>SS is listening to SIP default port 5060 for both UDP and TCP protocols.</w:t>
      </w:r>
    </w:p>
    <w:p w14:paraId="0FBB45EB" w14:textId="77777777" w:rsidR="000C2167" w:rsidRPr="00613175" w:rsidRDefault="000C2167" w:rsidP="000C2167">
      <w:pPr>
        <w:pStyle w:val="B10"/>
      </w:pPr>
      <w:r w:rsidRPr="00613175">
        <w:t>-</w:t>
      </w:r>
      <w:r w:rsidRPr="00613175">
        <w:tab/>
        <w:t>SS is able to perform IMS AKA authentication for the IMPI, according to 3GPP TS 33.203 [16] clause 6.1.</w:t>
      </w:r>
    </w:p>
    <w:p w14:paraId="1E760703" w14:textId="77777777" w:rsidR="000C2167" w:rsidRPr="00613175" w:rsidRDefault="000C2167" w:rsidP="000C2167">
      <w:pPr>
        <w:pStyle w:val="B10"/>
      </w:pPr>
      <w:r w:rsidRPr="00613175">
        <w:t>-</w:t>
      </w:r>
      <w:r w:rsidRPr="00613175">
        <w:tab/>
        <w:t>1 NR Cell</w:t>
      </w:r>
    </w:p>
    <w:p w14:paraId="30F7D23C" w14:textId="77777777" w:rsidR="000C2167" w:rsidRPr="00613175" w:rsidRDefault="000C2167" w:rsidP="000C2167">
      <w:pPr>
        <w:pStyle w:val="H6"/>
      </w:pPr>
      <w:r w:rsidRPr="00613175">
        <w:t>UE:</w:t>
      </w:r>
    </w:p>
    <w:p w14:paraId="2E4920F7" w14:textId="77777777" w:rsidR="000C2167" w:rsidRPr="00613175" w:rsidRDefault="000C2167" w:rsidP="000C2167">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46825D0D" w14:textId="77777777" w:rsidR="000C2167" w:rsidRPr="00613175" w:rsidRDefault="000C2167" w:rsidP="000C2167">
      <w:pPr>
        <w:pStyle w:val="B10"/>
        <w:rPr>
          <w:snapToGrid w:val="0"/>
        </w:rPr>
      </w:pPr>
      <w:r w:rsidRPr="00613175">
        <w:t>-</w:t>
      </w:r>
      <w:r w:rsidRPr="00613175">
        <w:tab/>
        <w:t xml:space="preserve">The </w:t>
      </w:r>
      <w:r w:rsidRPr="00613175">
        <w:rPr>
          <w:snapToGrid w:val="0"/>
        </w:rPr>
        <w:t>UE is configured to register for IMS after switch on.</w:t>
      </w:r>
    </w:p>
    <w:p w14:paraId="123893D7" w14:textId="77777777" w:rsidR="000C2167" w:rsidRPr="00613175" w:rsidRDefault="000C2167" w:rsidP="000C2167">
      <w:pPr>
        <w:pStyle w:val="B10"/>
        <w:rPr>
          <w:snapToGrid w:val="0"/>
        </w:rPr>
      </w:pPr>
      <w:r w:rsidRPr="00613175">
        <w:t>-</w:t>
      </w:r>
      <w:r w:rsidRPr="00613175">
        <w:tab/>
        <w:t xml:space="preserve">The </w:t>
      </w:r>
      <w:r w:rsidRPr="00613175">
        <w:rPr>
          <w:snapToGrid w:val="0"/>
        </w:rPr>
        <w:t>UE is switched off.</w:t>
      </w:r>
    </w:p>
    <w:p w14:paraId="1F8C69F6" w14:textId="77777777" w:rsidR="000C2167" w:rsidRPr="00613175" w:rsidRDefault="000C2167" w:rsidP="000C2167">
      <w:pPr>
        <w:pStyle w:val="H6"/>
        <w:rPr>
          <w:rFonts w:cs="Arial"/>
        </w:rPr>
      </w:pPr>
      <w:r w:rsidRPr="00613175">
        <w:rPr>
          <w:rFonts w:cs="Arial"/>
        </w:rPr>
        <w:t>Preamble:</w:t>
      </w:r>
    </w:p>
    <w:p w14:paraId="68C9C773" w14:textId="77777777" w:rsidR="000C2167" w:rsidRPr="00613175" w:rsidRDefault="000C2167" w:rsidP="00482465">
      <w:pPr>
        <w:pStyle w:val="B10"/>
      </w:pPr>
      <w:r w:rsidRPr="00613175">
        <w:t>-</w:t>
      </w:r>
      <w:r w:rsidRPr="00613175">
        <w:tab/>
        <w:t>None</w:t>
      </w:r>
    </w:p>
    <w:p w14:paraId="1FF572C0" w14:textId="77777777" w:rsidR="000C2167" w:rsidRPr="00613175" w:rsidRDefault="000C2167" w:rsidP="00F238ED">
      <w:pPr>
        <w:pStyle w:val="H6"/>
        <w:rPr>
          <w:snapToGrid w:val="0"/>
        </w:rPr>
      </w:pPr>
      <w:bookmarkStart w:id="217" w:name="_Toc43210143"/>
      <w:bookmarkStart w:id="218" w:name="_Toc51948369"/>
      <w:bookmarkStart w:id="219" w:name="_Toc52162442"/>
      <w:bookmarkStart w:id="220" w:name="_Toc60916028"/>
      <w:r w:rsidRPr="00613175">
        <w:lastRenderedPageBreak/>
        <w:t>6.1.3.2</w:t>
      </w:r>
      <w:r w:rsidRPr="00613175">
        <w:tab/>
      </w:r>
      <w:r w:rsidRPr="00613175">
        <w:rPr>
          <w:snapToGrid w:val="0"/>
        </w:rPr>
        <w:t>Test procedure sequence</w:t>
      </w:r>
      <w:bookmarkEnd w:id="217"/>
      <w:bookmarkEnd w:id="218"/>
      <w:bookmarkEnd w:id="219"/>
      <w:bookmarkEnd w:id="220"/>
    </w:p>
    <w:p w14:paraId="263FFFC6" w14:textId="77777777" w:rsidR="000C2167" w:rsidRPr="00613175" w:rsidRDefault="000C2167" w:rsidP="000C2167">
      <w:pPr>
        <w:pStyle w:val="TH"/>
        <w:rPr>
          <w:rFonts w:cs="Arial"/>
        </w:rPr>
      </w:pPr>
      <w:r w:rsidRPr="00613175">
        <w:rPr>
          <w:rFonts w:cs="Arial"/>
        </w:rPr>
        <w:t>Table 6.1.3.2-1: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67"/>
        <w:gridCol w:w="3968"/>
        <w:gridCol w:w="708"/>
        <w:gridCol w:w="2976"/>
        <w:gridCol w:w="567"/>
        <w:gridCol w:w="850"/>
      </w:tblGrid>
      <w:tr w:rsidR="000C2167" w:rsidRPr="00613175" w14:paraId="7882BEC3" w14:textId="77777777" w:rsidTr="000E768E">
        <w:trPr>
          <w:jc w:val="center"/>
        </w:trPr>
        <w:tc>
          <w:tcPr>
            <w:tcW w:w="567" w:type="dxa"/>
            <w:tcBorders>
              <w:bottom w:val="nil"/>
            </w:tcBorders>
          </w:tcPr>
          <w:p w14:paraId="00442879" w14:textId="77777777" w:rsidR="000C2167" w:rsidRPr="00613175" w:rsidRDefault="000C2167" w:rsidP="00A20284">
            <w:pPr>
              <w:pStyle w:val="TAH"/>
              <w:ind w:left="400" w:hanging="400"/>
            </w:pPr>
            <w:r w:rsidRPr="00613175">
              <w:t>St</w:t>
            </w:r>
          </w:p>
        </w:tc>
        <w:tc>
          <w:tcPr>
            <w:tcW w:w="3968" w:type="dxa"/>
          </w:tcPr>
          <w:p w14:paraId="51D15FC1" w14:textId="77777777" w:rsidR="000C2167" w:rsidRPr="00613175" w:rsidRDefault="000C2167" w:rsidP="00A20284">
            <w:pPr>
              <w:pStyle w:val="TAH"/>
              <w:ind w:left="400" w:hanging="400"/>
            </w:pPr>
            <w:r w:rsidRPr="00613175">
              <w:t>Procedure</w:t>
            </w:r>
          </w:p>
        </w:tc>
        <w:tc>
          <w:tcPr>
            <w:tcW w:w="3684" w:type="dxa"/>
            <w:gridSpan w:val="2"/>
          </w:tcPr>
          <w:p w14:paraId="685358FC" w14:textId="77777777" w:rsidR="000C2167" w:rsidRPr="00613175" w:rsidRDefault="000C2167" w:rsidP="00A20284">
            <w:pPr>
              <w:pStyle w:val="TAH"/>
              <w:ind w:left="400" w:hanging="400"/>
            </w:pPr>
            <w:r w:rsidRPr="00613175">
              <w:t>Message</w:t>
            </w:r>
            <w:r w:rsidR="001C4049" w:rsidRPr="00613175">
              <w:t xml:space="preserve"> </w:t>
            </w:r>
            <w:r w:rsidRPr="00613175">
              <w:t>Sequence</w:t>
            </w:r>
          </w:p>
        </w:tc>
        <w:tc>
          <w:tcPr>
            <w:tcW w:w="567" w:type="dxa"/>
            <w:tcBorders>
              <w:bottom w:val="nil"/>
            </w:tcBorders>
          </w:tcPr>
          <w:p w14:paraId="6089BD05" w14:textId="77777777" w:rsidR="000C2167" w:rsidRPr="00613175" w:rsidRDefault="000C2167" w:rsidP="00A20284">
            <w:pPr>
              <w:pStyle w:val="TAH"/>
            </w:pPr>
            <w:r w:rsidRPr="00613175">
              <w:t>TP</w:t>
            </w:r>
          </w:p>
        </w:tc>
        <w:tc>
          <w:tcPr>
            <w:tcW w:w="850" w:type="dxa"/>
            <w:tcBorders>
              <w:bottom w:val="nil"/>
            </w:tcBorders>
          </w:tcPr>
          <w:p w14:paraId="1F25643A" w14:textId="77777777" w:rsidR="000C2167" w:rsidRPr="00613175" w:rsidRDefault="000C2167" w:rsidP="00A20284">
            <w:pPr>
              <w:pStyle w:val="TAH"/>
            </w:pPr>
            <w:r w:rsidRPr="00613175">
              <w:t>Verdict</w:t>
            </w:r>
          </w:p>
        </w:tc>
      </w:tr>
      <w:tr w:rsidR="000C2167" w:rsidRPr="00613175" w14:paraId="6417D86A" w14:textId="77777777" w:rsidTr="000E768E">
        <w:trPr>
          <w:jc w:val="center"/>
        </w:trPr>
        <w:tc>
          <w:tcPr>
            <w:tcW w:w="567" w:type="dxa"/>
            <w:tcBorders>
              <w:top w:val="nil"/>
            </w:tcBorders>
          </w:tcPr>
          <w:p w14:paraId="4ADD39CC" w14:textId="77777777" w:rsidR="000C2167" w:rsidRPr="00613175" w:rsidRDefault="000C2167" w:rsidP="00A20284">
            <w:pPr>
              <w:pStyle w:val="TAH"/>
            </w:pPr>
          </w:p>
        </w:tc>
        <w:tc>
          <w:tcPr>
            <w:tcW w:w="3968" w:type="dxa"/>
          </w:tcPr>
          <w:p w14:paraId="23FF23CC" w14:textId="77777777" w:rsidR="000C2167" w:rsidRPr="00613175" w:rsidRDefault="000C2167" w:rsidP="00A20284">
            <w:pPr>
              <w:pStyle w:val="TAH"/>
            </w:pPr>
          </w:p>
        </w:tc>
        <w:tc>
          <w:tcPr>
            <w:tcW w:w="708" w:type="dxa"/>
          </w:tcPr>
          <w:p w14:paraId="0E0D170A" w14:textId="77777777" w:rsidR="000C2167" w:rsidRPr="00613175" w:rsidRDefault="000C2167" w:rsidP="00A20284">
            <w:pPr>
              <w:pStyle w:val="TAH"/>
            </w:pPr>
            <w:r w:rsidRPr="00613175">
              <w:t>U</w:t>
            </w:r>
            <w:r w:rsidR="001C4049" w:rsidRPr="00613175">
              <w:t xml:space="preserve"> </w:t>
            </w:r>
            <w:r w:rsidRPr="00613175">
              <w:t>-</w:t>
            </w:r>
            <w:r w:rsidR="001C4049" w:rsidRPr="00613175">
              <w:t xml:space="preserve"> </w:t>
            </w:r>
            <w:r w:rsidRPr="00613175">
              <w:t>S</w:t>
            </w:r>
          </w:p>
        </w:tc>
        <w:tc>
          <w:tcPr>
            <w:tcW w:w="2976" w:type="dxa"/>
          </w:tcPr>
          <w:p w14:paraId="27398A84" w14:textId="77777777" w:rsidR="000C2167" w:rsidRPr="00613175" w:rsidRDefault="000C2167" w:rsidP="00A20284">
            <w:pPr>
              <w:pStyle w:val="TAH"/>
            </w:pPr>
            <w:r w:rsidRPr="00613175">
              <w:t>Message</w:t>
            </w:r>
          </w:p>
        </w:tc>
        <w:tc>
          <w:tcPr>
            <w:tcW w:w="567" w:type="dxa"/>
            <w:tcBorders>
              <w:top w:val="nil"/>
            </w:tcBorders>
          </w:tcPr>
          <w:p w14:paraId="6583A00D" w14:textId="77777777" w:rsidR="000C2167" w:rsidRPr="00613175" w:rsidRDefault="000C2167" w:rsidP="00A20284">
            <w:pPr>
              <w:pStyle w:val="TAH"/>
            </w:pPr>
          </w:p>
        </w:tc>
        <w:tc>
          <w:tcPr>
            <w:tcW w:w="850" w:type="dxa"/>
            <w:tcBorders>
              <w:top w:val="nil"/>
            </w:tcBorders>
          </w:tcPr>
          <w:p w14:paraId="059FF21C" w14:textId="77777777" w:rsidR="000C2167" w:rsidRPr="00613175" w:rsidRDefault="000C2167" w:rsidP="00A20284">
            <w:pPr>
              <w:pStyle w:val="TAH"/>
            </w:pPr>
          </w:p>
        </w:tc>
      </w:tr>
      <w:tr w:rsidR="000C2167" w:rsidRPr="00613175" w14:paraId="14A6A647" w14:textId="77777777" w:rsidTr="000E768E">
        <w:trPr>
          <w:jc w:val="center"/>
        </w:trPr>
        <w:tc>
          <w:tcPr>
            <w:tcW w:w="567" w:type="dxa"/>
          </w:tcPr>
          <w:p w14:paraId="01D635D9" w14:textId="77777777" w:rsidR="000C2167" w:rsidRPr="00613175" w:rsidRDefault="000C2167" w:rsidP="00A20284">
            <w:pPr>
              <w:pStyle w:val="TAC"/>
            </w:pPr>
            <w:r w:rsidRPr="00613175">
              <w:t>1</w:t>
            </w:r>
          </w:p>
        </w:tc>
        <w:tc>
          <w:tcPr>
            <w:tcW w:w="3968" w:type="dxa"/>
          </w:tcPr>
          <w:p w14:paraId="11DC896C" w14:textId="77777777" w:rsidR="000C2167" w:rsidRPr="00613175" w:rsidRDefault="000C2167" w:rsidP="00A20284">
            <w:pPr>
              <w:pStyle w:val="TAL"/>
            </w:pPr>
            <w:r w:rsidRPr="00613175">
              <w:t>The</w:t>
            </w:r>
            <w:r w:rsidR="001C4049" w:rsidRPr="00613175">
              <w:t xml:space="preserve"> </w:t>
            </w:r>
            <w:r w:rsidRPr="00613175">
              <w:t>UE</w:t>
            </w:r>
            <w:r w:rsidR="001C4049" w:rsidRPr="00613175">
              <w:t xml:space="preserve"> </w:t>
            </w:r>
            <w:r w:rsidRPr="00613175">
              <w:t>is</w:t>
            </w:r>
            <w:r w:rsidR="001C4049" w:rsidRPr="00613175">
              <w:t xml:space="preserve"> </w:t>
            </w:r>
            <w:r w:rsidRPr="00613175">
              <w:t>switched</w:t>
            </w:r>
            <w:r w:rsidR="001C4049" w:rsidRPr="00613175">
              <w:t xml:space="preserve"> </w:t>
            </w:r>
            <w:r w:rsidRPr="00613175">
              <w:t>on.</w:t>
            </w:r>
          </w:p>
        </w:tc>
        <w:tc>
          <w:tcPr>
            <w:tcW w:w="708" w:type="dxa"/>
          </w:tcPr>
          <w:p w14:paraId="5490A191" w14:textId="77777777" w:rsidR="000C2167" w:rsidRPr="00613175" w:rsidRDefault="000C2167" w:rsidP="00A20284">
            <w:pPr>
              <w:pStyle w:val="TAC"/>
            </w:pPr>
          </w:p>
        </w:tc>
        <w:tc>
          <w:tcPr>
            <w:tcW w:w="2976" w:type="dxa"/>
          </w:tcPr>
          <w:p w14:paraId="4B932465" w14:textId="77777777" w:rsidR="000C2167" w:rsidRPr="00613175" w:rsidRDefault="000C2167" w:rsidP="00A20284">
            <w:pPr>
              <w:pStyle w:val="TAL"/>
            </w:pPr>
          </w:p>
        </w:tc>
        <w:tc>
          <w:tcPr>
            <w:tcW w:w="567" w:type="dxa"/>
          </w:tcPr>
          <w:p w14:paraId="66E82608" w14:textId="77777777" w:rsidR="000C2167" w:rsidRPr="00613175" w:rsidRDefault="000C2167" w:rsidP="00A20284">
            <w:pPr>
              <w:pStyle w:val="TAC"/>
            </w:pPr>
          </w:p>
        </w:tc>
        <w:tc>
          <w:tcPr>
            <w:tcW w:w="850" w:type="dxa"/>
          </w:tcPr>
          <w:p w14:paraId="7307FDF5" w14:textId="77777777" w:rsidR="000C2167" w:rsidRPr="00613175" w:rsidRDefault="000C2167" w:rsidP="00A20284">
            <w:pPr>
              <w:pStyle w:val="TAC"/>
            </w:pPr>
          </w:p>
        </w:tc>
      </w:tr>
      <w:tr w:rsidR="000C2167" w:rsidRPr="00613175" w14:paraId="4E816386" w14:textId="77777777" w:rsidTr="000E768E">
        <w:trPr>
          <w:jc w:val="center"/>
        </w:trPr>
        <w:tc>
          <w:tcPr>
            <w:tcW w:w="567" w:type="dxa"/>
          </w:tcPr>
          <w:p w14:paraId="5845B873" w14:textId="77777777" w:rsidR="000C2167" w:rsidRPr="00613175" w:rsidRDefault="000C2167" w:rsidP="00A20284">
            <w:pPr>
              <w:pStyle w:val="TAC"/>
            </w:pPr>
            <w:r w:rsidRPr="00613175">
              <w:t>2</w:t>
            </w:r>
          </w:p>
        </w:tc>
        <w:tc>
          <w:tcPr>
            <w:tcW w:w="3968" w:type="dxa"/>
          </w:tcPr>
          <w:p w14:paraId="05C1F8A2" w14:textId="77777777" w:rsidR="000C2167" w:rsidRPr="00613175" w:rsidRDefault="000C2167" w:rsidP="00A20284">
            <w:pPr>
              <w:pStyle w:val="TAL"/>
            </w:pPr>
            <w:r w:rsidRPr="00613175">
              <w:t>Check:</w:t>
            </w:r>
            <w:r w:rsidR="001C4049" w:rsidRPr="00613175">
              <w:t xml:space="preserve"> </w:t>
            </w:r>
            <w:r w:rsidRPr="00613175">
              <w:t>does</w:t>
            </w:r>
            <w:r w:rsidR="001C4049" w:rsidRPr="00613175">
              <w:t xml:space="preserve"> </w:t>
            </w:r>
            <w:r w:rsidRPr="00613175">
              <w:t>the</w:t>
            </w:r>
            <w:r w:rsidR="001C4049" w:rsidRPr="00613175">
              <w:t xml:space="preserve"> </w:t>
            </w:r>
            <w:r w:rsidRPr="00613175">
              <w:t>UE</w:t>
            </w:r>
            <w:r w:rsidR="001C4049" w:rsidRPr="00613175">
              <w:t xml:space="preserve"> </w:t>
            </w:r>
            <w:r w:rsidRPr="00613175">
              <w:t>send</w:t>
            </w:r>
            <w:r w:rsidR="001C4049" w:rsidRPr="00613175">
              <w:t xml:space="preserve"> </w:t>
            </w:r>
            <w:r w:rsidRPr="00613175">
              <w:t>an</w:t>
            </w:r>
            <w:r w:rsidR="001C4049" w:rsidRPr="00613175">
              <w:t xml:space="preserve"> </w:t>
            </w:r>
            <w:r w:rsidRPr="00613175">
              <w:t>initial</w:t>
            </w:r>
            <w:r w:rsidR="001C4049" w:rsidRPr="00613175">
              <w:t xml:space="preserve"> </w:t>
            </w:r>
            <w:r w:rsidRPr="00613175">
              <w:t>registration</w:t>
            </w:r>
            <w:r w:rsidR="001C4049" w:rsidRPr="00613175">
              <w:t xml:space="preserve"> </w:t>
            </w:r>
            <w:r w:rsidRPr="00613175">
              <w:t>request?</w:t>
            </w:r>
          </w:p>
        </w:tc>
        <w:tc>
          <w:tcPr>
            <w:tcW w:w="708" w:type="dxa"/>
          </w:tcPr>
          <w:p w14:paraId="7D6C250E" w14:textId="77777777" w:rsidR="000C2167" w:rsidRPr="00613175" w:rsidRDefault="000C2167" w:rsidP="00A20284">
            <w:pPr>
              <w:pStyle w:val="TAC"/>
              <w:rPr>
                <w:rFonts w:eastAsia="Yu Gothic"/>
              </w:rPr>
            </w:pPr>
            <w:r w:rsidRPr="00613175">
              <w:t>--&gt;</w:t>
            </w:r>
          </w:p>
        </w:tc>
        <w:tc>
          <w:tcPr>
            <w:tcW w:w="2976" w:type="dxa"/>
          </w:tcPr>
          <w:p w14:paraId="38D691DB" w14:textId="77777777" w:rsidR="000C2167" w:rsidRPr="00613175" w:rsidRDefault="000C2167" w:rsidP="00A20284">
            <w:pPr>
              <w:pStyle w:val="TAL"/>
            </w:pPr>
            <w:r w:rsidRPr="00613175">
              <w:t>REGISTER</w:t>
            </w:r>
          </w:p>
        </w:tc>
        <w:tc>
          <w:tcPr>
            <w:tcW w:w="567" w:type="dxa"/>
          </w:tcPr>
          <w:p w14:paraId="1AA65D7F" w14:textId="77777777" w:rsidR="000C2167" w:rsidRPr="00613175" w:rsidRDefault="000C2167" w:rsidP="00A20284">
            <w:pPr>
              <w:pStyle w:val="TAC"/>
            </w:pPr>
            <w:r w:rsidRPr="00613175">
              <w:t>1</w:t>
            </w:r>
          </w:p>
        </w:tc>
        <w:tc>
          <w:tcPr>
            <w:tcW w:w="850" w:type="dxa"/>
          </w:tcPr>
          <w:p w14:paraId="7B5D89EE" w14:textId="77777777" w:rsidR="000C2167" w:rsidRPr="00613175" w:rsidRDefault="000C2167" w:rsidP="00A20284">
            <w:pPr>
              <w:pStyle w:val="TAC"/>
            </w:pPr>
            <w:r w:rsidRPr="00613175">
              <w:t>P</w:t>
            </w:r>
          </w:p>
        </w:tc>
      </w:tr>
      <w:tr w:rsidR="000C2167" w:rsidRPr="00613175" w14:paraId="462D1EF6" w14:textId="77777777" w:rsidTr="000E768E">
        <w:trPr>
          <w:jc w:val="center"/>
        </w:trPr>
        <w:tc>
          <w:tcPr>
            <w:tcW w:w="567" w:type="dxa"/>
          </w:tcPr>
          <w:p w14:paraId="54D3F374" w14:textId="77777777" w:rsidR="000C2167" w:rsidRPr="00613175" w:rsidRDefault="000C2167" w:rsidP="00A20284">
            <w:pPr>
              <w:pStyle w:val="TAC"/>
            </w:pPr>
            <w:r w:rsidRPr="00613175">
              <w:t>3</w:t>
            </w:r>
          </w:p>
        </w:tc>
        <w:tc>
          <w:tcPr>
            <w:tcW w:w="3968" w:type="dxa"/>
          </w:tcPr>
          <w:p w14:paraId="622F98EF" w14:textId="77777777" w:rsidR="000C2167" w:rsidRPr="00613175" w:rsidRDefault="000C2167" w:rsidP="00A20284">
            <w:pPr>
              <w:pStyle w:val="TAL"/>
            </w:pPr>
            <w:r w:rsidRPr="00613175">
              <w:t>SS</w:t>
            </w:r>
            <w:r w:rsidR="001C4049" w:rsidRPr="00613175">
              <w:t xml:space="preserve"> </w:t>
            </w:r>
            <w:r w:rsidRPr="00613175">
              <w:t>sends</w:t>
            </w:r>
            <w:r w:rsidR="001C4049" w:rsidRPr="00613175">
              <w:t xml:space="preserve"> </w:t>
            </w:r>
            <w:r w:rsidRPr="00613175">
              <w:t>401</w:t>
            </w:r>
            <w:r w:rsidR="001C4049" w:rsidRPr="00613175">
              <w:t xml:space="preserve"> </w:t>
            </w:r>
            <w:r w:rsidRPr="00613175">
              <w:t>Unauthorized.</w:t>
            </w:r>
          </w:p>
        </w:tc>
        <w:tc>
          <w:tcPr>
            <w:tcW w:w="708" w:type="dxa"/>
          </w:tcPr>
          <w:p w14:paraId="570AE2F6" w14:textId="77777777" w:rsidR="000C2167" w:rsidRPr="00613175" w:rsidRDefault="000C2167" w:rsidP="00A20284">
            <w:pPr>
              <w:pStyle w:val="TAC"/>
              <w:rPr>
                <w:rFonts w:eastAsia="Yu Gothic"/>
              </w:rPr>
            </w:pPr>
            <w:r w:rsidRPr="00613175">
              <w:t>&lt;--</w:t>
            </w:r>
          </w:p>
        </w:tc>
        <w:tc>
          <w:tcPr>
            <w:tcW w:w="2976" w:type="dxa"/>
          </w:tcPr>
          <w:p w14:paraId="57B1E4E9" w14:textId="77777777" w:rsidR="000C2167" w:rsidRPr="00613175" w:rsidRDefault="000C2167" w:rsidP="00A20284">
            <w:pPr>
              <w:pStyle w:val="TAL"/>
            </w:pPr>
            <w:r w:rsidRPr="00613175">
              <w:t>401</w:t>
            </w:r>
            <w:r w:rsidR="001C4049" w:rsidRPr="00613175">
              <w:t xml:space="preserve"> </w:t>
            </w:r>
            <w:r w:rsidRPr="00613175">
              <w:t>Unauthorized</w:t>
            </w:r>
          </w:p>
        </w:tc>
        <w:tc>
          <w:tcPr>
            <w:tcW w:w="567" w:type="dxa"/>
          </w:tcPr>
          <w:p w14:paraId="5EA7ADE9" w14:textId="77777777" w:rsidR="000C2167" w:rsidRPr="00613175" w:rsidRDefault="000C2167" w:rsidP="00A20284">
            <w:pPr>
              <w:pStyle w:val="TAC"/>
            </w:pPr>
          </w:p>
        </w:tc>
        <w:tc>
          <w:tcPr>
            <w:tcW w:w="850" w:type="dxa"/>
          </w:tcPr>
          <w:p w14:paraId="61C7B9BB" w14:textId="77777777" w:rsidR="000C2167" w:rsidRPr="00613175" w:rsidRDefault="000C2167" w:rsidP="00A20284">
            <w:pPr>
              <w:pStyle w:val="TAC"/>
            </w:pPr>
          </w:p>
        </w:tc>
      </w:tr>
      <w:tr w:rsidR="000C2167" w:rsidRPr="00613175" w14:paraId="7E5FD930" w14:textId="77777777" w:rsidTr="000E768E">
        <w:trPr>
          <w:jc w:val="center"/>
        </w:trPr>
        <w:tc>
          <w:tcPr>
            <w:tcW w:w="567" w:type="dxa"/>
          </w:tcPr>
          <w:p w14:paraId="4C09B003" w14:textId="77777777" w:rsidR="000C2167" w:rsidRPr="00613175" w:rsidRDefault="000C2167" w:rsidP="00A20284">
            <w:pPr>
              <w:pStyle w:val="TAC"/>
            </w:pPr>
            <w:r w:rsidRPr="00613175">
              <w:t>4</w:t>
            </w:r>
          </w:p>
        </w:tc>
        <w:tc>
          <w:tcPr>
            <w:tcW w:w="3968" w:type="dxa"/>
          </w:tcPr>
          <w:p w14:paraId="2AB24B77" w14:textId="77777777" w:rsidR="000C2167" w:rsidRPr="00613175" w:rsidRDefault="000C2167" w:rsidP="00A20284">
            <w:pPr>
              <w:pStyle w:val="TAL"/>
            </w:pPr>
            <w:r w:rsidRPr="00613175">
              <w:t>Check:</w:t>
            </w:r>
            <w:r w:rsidR="001C4049" w:rsidRPr="00613175">
              <w:t xml:space="preserve"> </w:t>
            </w:r>
            <w:r w:rsidRPr="00613175">
              <w:t>does</w:t>
            </w:r>
            <w:r w:rsidR="001C4049" w:rsidRPr="00613175">
              <w:t xml:space="preserve"> </w:t>
            </w:r>
            <w:r w:rsidRPr="00613175">
              <w:t>the</w:t>
            </w:r>
            <w:r w:rsidR="001C4049" w:rsidRPr="00613175">
              <w:t xml:space="preserve"> </w:t>
            </w:r>
            <w:r w:rsidRPr="00613175">
              <w:t>UE</w:t>
            </w:r>
            <w:r w:rsidR="001C4049" w:rsidRPr="00613175">
              <w:t xml:space="preserve"> </w:t>
            </w:r>
            <w:r w:rsidRPr="00613175">
              <w:t>send</w:t>
            </w:r>
            <w:r w:rsidR="001C4049" w:rsidRPr="00613175">
              <w:t xml:space="preserve"> </w:t>
            </w:r>
            <w:r w:rsidRPr="00613175">
              <w:t>a</w:t>
            </w:r>
            <w:r w:rsidR="001C4049" w:rsidRPr="00613175">
              <w:t xml:space="preserve"> </w:t>
            </w:r>
            <w:r w:rsidRPr="00613175">
              <w:t>subsequent</w:t>
            </w:r>
            <w:r w:rsidR="001C4049" w:rsidRPr="00613175">
              <w:t xml:space="preserve"> </w:t>
            </w:r>
            <w:r w:rsidRPr="00613175">
              <w:t>registration</w:t>
            </w:r>
            <w:r w:rsidR="001C4049" w:rsidRPr="00613175">
              <w:t xml:space="preserve"> </w:t>
            </w:r>
            <w:r w:rsidRPr="00613175">
              <w:t>request?</w:t>
            </w:r>
          </w:p>
        </w:tc>
        <w:tc>
          <w:tcPr>
            <w:tcW w:w="708" w:type="dxa"/>
          </w:tcPr>
          <w:p w14:paraId="1505EF0C" w14:textId="77777777" w:rsidR="000C2167" w:rsidRPr="00613175" w:rsidRDefault="000C2167" w:rsidP="00A20284">
            <w:pPr>
              <w:pStyle w:val="TAC"/>
              <w:rPr>
                <w:rFonts w:eastAsia="Yu Gothic"/>
              </w:rPr>
            </w:pPr>
            <w:r w:rsidRPr="00613175">
              <w:t>--&gt;</w:t>
            </w:r>
          </w:p>
        </w:tc>
        <w:tc>
          <w:tcPr>
            <w:tcW w:w="2976" w:type="dxa"/>
          </w:tcPr>
          <w:p w14:paraId="1FB05888" w14:textId="77777777" w:rsidR="000C2167" w:rsidRPr="00613175" w:rsidRDefault="000C2167" w:rsidP="00A20284">
            <w:pPr>
              <w:pStyle w:val="TAL"/>
            </w:pPr>
            <w:r w:rsidRPr="00613175">
              <w:t>REGISTER</w:t>
            </w:r>
          </w:p>
        </w:tc>
        <w:tc>
          <w:tcPr>
            <w:tcW w:w="567" w:type="dxa"/>
          </w:tcPr>
          <w:p w14:paraId="4B412396" w14:textId="77777777" w:rsidR="000C2167" w:rsidRPr="00613175" w:rsidRDefault="000C2167" w:rsidP="00A20284">
            <w:pPr>
              <w:pStyle w:val="TAC"/>
            </w:pPr>
            <w:r w:rsidRPr="00613175">
              <w:t>2</w:t>
            </w:r>
          </w:p>
        </w:tc>
        <w:tc>
          <w:tcPr>
            <w:tcW w:w="850" w:type="dxa"/>
          </w:tcPr>
          <w:p w14:paraId="1CFF0497" w14:textId="77777777" w:rsidR="000C2167" w:rsidRPr="00613175" w:rsidRDefault="000C2167" w:rsidP="00A20284">
            <w:pPr>
              <w:pStyle w:val="TAC"/>
            </w:pPr>
            <w:r w:rsidRPr="00613175">
              <w:t>P</w:t>
            </w:r>
          </w:p>
        </w:tc>
      </w:tr>
      <w:tr w:rsidR="000C2167" w:rsidRPr="00613175" w14:paraId="4F4B15FC" w14:textId="77777777" w:rsidTr="000E768E">
        <w:trPr>
          <w:jc w:val="center"/>
        </w:trPr>
        <w:tc>
          <w:tcPr>
            <w:tcW w:w="567" w:type="dxa"/>
          </w:tcPr>
          <w:p w14:paraId="3E1BF974" w14:textId="77777777" w:rsidR="000C2167" w:rsidRPr="00613175" w:rsidRDefault="000C2167" w:rsidP="00A20284">
            <w:pPr>
              <w:pStyle w:val="TAC"/>
            </w:pPr>
            <w:r w:rsidRPr="00613175">
              <w:t>5</w:t>
            </w:r>
          </w:p>
        </w:tc>
        <w:tc>
          <w:tcPr>
            <w:tcW w:w="3968" w:type="dxa"/>
          </w:tcPr>
          <w:p w14:paraId="523DAA16" w14:textId="77777777" w:rsidR="000C2167" w:rsidRPr="00613175" w:rsidRDefault="000C2167" w:rsidP="00A20284">
            <w:pPr>
              <w:pStyle w:val="TAL"/>
            </w:pPr>
            <w:r w:rsidRPr="00613175">
              <w:t>SS</w:t>
            </w:r>
            <w:r w:rsidR="001C4049" w:rsidRPr="00613175">
              <w:t xml:space="preserve"> </w:t>
            </w:r>
            <w:r w:rsidRPr="00613175">
              <w:t>sends</w:t>
            </w:r>
            <w:r w:rsidR="001C4049" w:rsidRPr="00613175">
              <w:t xml:space="preserve"> </w:t>
            </w:r>
            <w:r w:rsidRPr="00613175">
              <w:t>200</w:t>
            </w:r>
            <w:r w:rsidR="001C4049" w:rsidRPr="00613175">
              <w:t xml:space="preserve"> </w:t>
            </w:r>
            <w:r w:rsidRPr="00613175">
              <w:t>OK</w:t>
            </w:r>
            <w:r w:rsidR="001C4049" w:rsidRPr="00613175">
              <w:t xml:space="preserve"> </w:t>
            </w:r>
            <w:r w:rsidRPr="00613175">
              <w:t>for</w:t>
            </w:r>
            <w:r w:rsidR="001C4049" w:rsidRPr="00613175">
              <w:t xml:space="preserve"> </w:t>
            </w:r>
            <w:r w:rsidRPr="00613175">
              <w:t>REGISTER.</w:t>
            </w:r>
          </w:p>
        </w:tc>
        <w:tc>
          <w:tcPr>
            <w:tcW w:w="708" w:type="dxa"/>
          </w:tcPr>
          <w:p w14:paraId="22B2EAC1" w14:textId="77777777" w:rsidR="000C2167" w:rsidRPr="00613175" w:rsidRDefault="000C2167" w:rsidP="00A20284">
            <w:pPr>
              <w:pStyle w:val="TAC"/>
              <w:rPr>
                <w:rFonts w:eastAsia="Yu Gothic"/>
              </w:rPr>
            </w:pPr>
            <w:r w:rsidRPr="00613175">
              <w:t>&lt;--</w:t>
            </w:r>
          </w:p>
        </w:tc>
        <w:tc>
          <w:tcPr>
            <w:tcW w:w="2976" w:type="dxa"/>
          </w:tcPr>
          <w:p w14:paraId="44E4C302" w14:textId="77777777" w:rsidR="000C2167" w:rsidRPr="00613175" w:rsidRDefault="000C2167" w:rsidP="00A20284">
            <w:pPr>
              <w:pStyle w:val="TAL"/>
            </w:pPr>
            <w:r w:rsidRPr="00613175">
              <w:t>200</w:t>
            </w:r>
            <w:r w:rsidR="001C4049" w:rsidRPr="00613175">
              <w:t xml:space="preserve"> </w:t>
            </w:r>
            <w:r w:rsidRPr="00613175">
              <w:t>OK</w:t>
            </w:r>
          </w:p>
        </w:tc>
        <w:tc>
          <w:tcPr>
            <w:tcW w:w="567" w:type="dxa"/>
          </w:tcPr>
          <w:p w14:paraId="1719F5DA" w14:textId="77777777" w:rsidR="000C2167" w:rsidRPr="00613175" w:rsidRDefault="000C2167" w:rsidP="00A20284">
            <w:pPr>
              <w:pStyle w:val="TAC"/>
            </w:pPr>
          </w:p>
        </w:tc>
        <w:tc>
          <w:tcPr>
            <w:tcW w:w="850" w:type="dxa"/>
          </w:tcPr>
          <w:p w14:paraId="59F962AB" w14:textId="77777777" w:rsidR="000C2167" w:rsidRPr="00613175" w:rsidRDefault="000C2167" w:rsidP="00A20284">
            <w:pPr>
              <w:pStyle w:val="TAC"/>
            </w:pPr>
          </w:p>
        </w:tc>
      </w:tr>
      <w:tr w:rsidR="000C2167" w:rsidRPr="00613175" w14:paraId="51E8F782" w14:textId="77777777" w:rsidTr="000E768E">
        <w:trPr>
          <w:jc w:val="center"/>
        </w:trPr>
        <w:tc>
          <w:tcPr>
            <w:tcW w:w="567" w:type="dxa"/>
          </w:tcPr>
          <w:p w14:paraId="0E97328D" w14:textId="77777777" w:rsidR="000C2167" w:rsidRPr="00613175" w:rsidRDefault="000C2167" w:rsidP="00A20284">
            <w:pPr>
              <w:pStyle w:val="TAC"/>
            </w:pPr>
          </w:p>
        </w:tc>
        <w:tc>
          <w:tcPr>
            <w:tcW w:w="3968" w:type="dxa"/>
          </w:tcPr>
          <w:p w14:paraId="597B0212" w14:textId="77777777" w:rsidR="000C2167" w:rsidRPr="00613175" w:rsidRDefault="000C2167" w:rsidP="00A20284">
            <w:pPr>
              <w:pStyle w:val="TAL"/>
            </w:pPr>
            <w:r w:rsidRPr="00613175">
              <w:t>EXCEPTION:</w:t>
            </w:r>
            <w:r w:rsidR="001C4049" w:rsidRPr="00613175">
              <w:t xml:space="preserve"> </w:t>
            </w:r>
            <w:r w:rsidRPr="00613175">
              <w:t>In</w:t>
            </w:r>
            <w:r w:rsidR="001C4049" w:rsidRPr="00613175">
              <w:t xml:space="preserve"> </w:t>
            </w:r>
            <w:r w:rsidRPr="00613175">
              <w:t>parallel</w:t>
            </w:r>
            <w:r w:rsidR="001C4049" w:rsidRPr="00613175">
              <w:t xml:space="preserve"> </w:t>
            </w:r>
            <w:r w:rsidRPr="00613175">
              <w:t>to</w:t>
            </w:r>
            <w:r w:rsidR="001C4049" w:rsidRPr="00613175">
              <w:t xml:space="preserve"> </w:t>
            </w:r>
            <w:r w:rsidRPr="00613175">
              <w:t>the</w:t>
            </w:r>
            <w:r w:rsidR="001C4049" w:rsidRPr="00613175">
              <w:t xml:space="preserve"> </w:t>
            </w:r>
            <w:r w:rsidRPr="00613175">
              <w:t>events</w:t>
            </w:r>
            <w:r w:rsidR="001C4049" w:rsidRPr="00613175">
              <w:t xml:space="preserve"> </w:t>
            </w:r>
            <w:r w:rsidRPr="00613175">
              <w:t>described</w:t>
            </w:r>
            <w:r w:rsidR="001C4049" w:rsidRPr="00613175">
              <w:t xml:space="preserve"> </w:t>
            </w:r>
            <w:r w:rsidRPr="00613175">
              <w:t>in</w:t>
            </w:r>
            <w:r w:rsidR="001C4049" w:rsidRPr="00613175">
              <w:t xml:space="preserve"> </w:t>
            </w:r>
            <w:r w:rsidRPr="00613175">
              <w:t>steps</w:t>
            </w:r>
            <w:r w:rsidR="001C4049" w:rsidRPr="00613175">
              <w:t xml:space="preserve"> </w:t>
            </w:r>
            <w:r w:rsidRPr="00613175">
              <w:t>6</w:t>
            </w:r>
            <w:r w:rsidR="001C4049" w:rsidRPr="00613175">
              <w:t xml:space="preserve"> </w:t>
            </w:r>
            <w:r w:rsidRPr="00613175">
              <w:t>to</w:t>
            </w:r>
            <w:r w:rsidR="001C4049" w:rsidRPr="00613175">
              <w:t xml:space="preserve"> </w:t>
            </w:r>
            <w:r w:rsidRPr="00613175">
              <w:t>9,</w:t>
            </w:r>
            <w:r w:rsidR="001C4049" w:rsidRPr="00613175">
              <w:t xml:space="preserve"> </w:t>
            </w:r>
            <w:r w:rsidRPr="00613175">
              <w:t>the</w:t>
            </w:r>
            <w:r w:rsidR="001C4049" w:rsidRPr="00613175">
              <w:t xml:space="preserve"> </w:t>
            </w:r>
            <w:r w:rsidRPr="00613175">
              <w:t>steps</w:t>
            </w:r>
            <w:r w:rsidR="001C4049" w:rsidRPr="00613175">
              <w:t xml:space="preserve"> </w:t>
            </w:r>
            <w:r w:rsidRPr="00613175">
              <w:t>specified</w:t>
            </w:r>
            <w:r w:rsidR="001C4049" w:rsidRPr="00613175">
              <w:t xml:space="preserve"> </w:t>
            </w:r>
            <w:r w:rsidRPr="00613175">
              <w:t>in</w:t>
            </w:r>
            <w:r w:rsidR="001C4049" w:rsidRPr="00613175">
              <w:t xml:space="preserve"> </w:t>
            </w:r>
            <w:r w:rsidRPr="00613175">
              <w:t>Table</w:t>
            </w:r>
            <w:r w:rsidR="001C4049" w:rsidRPr="00613175">
              <w:t xml:space="preserve"> </w:t>
            </w:r>
            <w:r w:rsidRPr="00613175">
              <w:t>6.1.3.2-2</w:t>
            </w:r>
            <w:r w:rsidR="001C4049" w:rsidRPr="00613175">
              <w:t xml:space="preserve"> </w:t>
            </w:r>
            <w:r w:rsidRPr="00613175">
              <w:t>may</w:t>
            </w:r>
            <w:r w:rsidR="001C4049" w:rsidRPr="00613175">
              <w:t xml:space="preserve"> </w:t>
            </w:r>
            <w:r w:rsidRPr="00613175">
              <w:t>take</w:t>
            </w:r>
            <w:r w:rsidR="001C4049" w:rsidRPr="00613175">
              <w:t xml:space="preserve"> </w:t>
            </w:r>
            <w:r w:rsidRPr="00613175">
              <w:t>place.</w:t>
            </w:r>
          </w:p>
        </w:tc>
        <w:tc>
          <w:tcPr>
            <w:tcW w:w="708" w:type="dxa"/>
          </w:tcPr>
          <w:p w14:paraId="5F0B44E1" w14:textId="77777777" w:rsidR="000C2167" w:rsidRPr="00613175" w:rsidRDefault="000C2167" w:rsidP="00A20284">
            <w:pPr>
              <w:pStyle w:val="TAC"/>
              <w:rPr>
                <w:rFonts w:eastAsia="Yu Gothic"/>
              </w:rPr>
            </w:pPr>
          </w:p>
        </w:tc>
        <w:tc>
          <w:tcPr>
            <w:tcW w:w="2976" w:type="dxa"/>
          </w:tcPr>
          <w:p w14:paraId="4E5E4B7F" w14:textId="77777777" w:rsidR="000C2167" w:rsidRPr="00613175" w:rsidRDefault="000C2167" w:rsidP="00A20284">
            <w:pPr>
              <w:pStyle w:val="TAL"/>
            </w:pPr>
          </w:p>
        </w:tc>
        <w:tc>
          <w:tcPr>
            <w:tcW w:w="567" w:type="dxa"/>
          </w:tcPr>
          <w:p w14:paraId="12832639" w14:textId="77777777" w:rsidR="000C2167" w:rsidRPr="00613175" w:rsidRDefault="000C2167" w:rsidP="00A20284">
            <w:pPr>
              <w:pStyle w:val="TAC"/>
            </w:pPr>
          </w:p>
        </w:tc>
        <w:tc>
          <w:tcPr>
            <w:tcW w:w="850" w:type="dxa"/>
          </w:tcPr>
          <w:p w14:paraId="4C5E1F70" w14:textId="77777777" w:rsidR="000C2167" w:rsidRPr="00613175" w:rsidRDefault="000C2167" w:rsidP="00A20284">
            <w:pPr>
              <w:pStyle w:val="TAC"/>
            </w:pPr>
          </w:p>
        </w:tc>
      </w:tr>
      <w:tr w:rsidR="000C2167" w:rsidRPr="00613175" w14:paraId="38B29F65" w14:textId="77777777" w:rsidTr="000E768E">
        <w:trPr>
          <w:jc w:val="center"/>
        </w:trPr>
        <w:tc>
          <w:tcPr>
            <w:tcW w:w="567" w:type="dxa"/>
          </w:tcPr>
          <w:p w14:paraId="716C1EAD" w14:textId="77777777" w:rsidR="000C2167" w:rsidRPr="00613175" w:rsidRDefault="000C2167" w:rsidP="00A20284">
            <w:pPr>
              <w:pStyle w:val="TAC"/>
            </w:pPr>
            <w:r w:rsidRPr="00613175">
              <w:t>6</w:t>
            </w:r>
          </w:p>
        </w:tc>
        <w:tc>
          <w:tcPr>
            <w:tcW w:w="3968" w:type="dxa"/>
          </w:tcPr>
          <w:p w14:paraId="5BE1B4A1" w14:textId="77777777" w:rsidR="000C2167" w:rsidRPr="00613175" w:rsidRDefault="000C2167" w:rsidP="00A20284">
            <w:pPr>
              <w:pStyle w:val="TAL"/>
            </w:pPr>
            <w:r w:rsidRPr="00613175">
              <w:t>Check:</w:t>
            </w:r>
            <w:r w:rsidR="001C4049" w:rsidRPr="00613175">
              <w:t xml:space="preserve"> </w:t>
            </w:r>
            <w:r w:rsidRPr="00613175">
              <w:t>does</w:t>
            </w:r>
            <w:r w:rsidR="001C4049" w:rsidRPr="00613175">
              <w:t xml:space="preserve"> </w:t>
            </w:r>
            <w:r w:rsidRPr="00613175">
              <w:t>the</w:t>
            </w:r>
            <w:r w:rsidR="001C4049" w:rsidRPr="00613175">
              <w:t xml:space="preserve"> </w:t>
            </w:r>
            <w:r w:rsidRPr="00613175">
              <w:t>UE</w:t>
            </w:r>
            <w:r w:rsidR="001C4049" w:rsidRPr="00613175">
              <w:t xml:space="preserve"> </w:t>
            </w:r>
            <w:r w:rsidRPr="00613175">
              <w:t>subscribe</w:t>
            </w:r>
            <w:r w:rsidR="001C4049" w:rsidRPr="00613175">
              <w:t xml:space="preserve"> </w:t>
            </w:r>
            <w:r w:rsidRPr="00613175">
              <w:t>to</w:t>
            </w:r>
            <w:r w:rsidR="001C4049" w:rsidRPr="00613175">
              <w:t xml:space="preserve"> </w:t>
            </w:r>
            <w:r w:rsidRPr="00613175">
              <w:t>reg-event?</w:t>
            </w:r>
          </w:p>
        </w:tc>
        <w:tc>
          <w:tcPr>
            <w:tcW w:w="708" w:type="dxa"/>
          </w:tcPr>
          <w:p w14:paraId="7CDB5FF9" w14:textId="77777777" w:rsidR="000C2167" w:rsidRPr="00613175" w:rsidRDefault="000C2167" w:rsidP="00A20284">
            <w:pPr>
              <w:pStyle w:val="TAC"/>
              <w:rPr>
                <w:rFonts w:eastAsia="Yu Gothic"/>
              </w:rPr>
            </w:pPr>
            <w:r w:rsidRPr="00613175">
              <w:t>--&gt;</w:t>
            </w:r>
          </w:p>
        </w:tc>
        <w:tc>
          <w:tcPr>
            <w:tcW w:w="2976" w:type="dxa"/>
          </w:tcPr>
          <w:p w14:paraId="06FDCB59" w14:textId="77777777" w:rsidR="000C2167" w:rsidRPr="00613175" w:rsidRDefault="000C2167" w:rsidP="00A20284">
            <w:pPr>
              <w:pStyle w:val="TAL"/>
            </w:pPr>
            <w:r w:rsidRPr="00613175">
              <w:t>SUBSCRIBE</w:t>
            </w:r>
          </w:p>
        </w:tc>
        <w:tc>
          <w:tcPr>
            <w:tcW w:w="567" w:type="dxa"/>
          </w:tcPr>
          <w:p w14:paraId="516EBA6C" w14:textId="77777777" w:rsidR="000C2167" w:rsidRPr="00613175" w:rsidRDefault="000C2167" w:rsidP="00A20284">
            <w:pPr>
              <w:pStyle w:val="TAC"/>
            </w:pPr>
            <w:r w:rsidRPr="00613175">
              <w:t>3</w:t>
            </w:r>
          </w:p>
        </w:tc>
        <w:tc>
          <w:tcPr>
            <w:tcW w:w="850" w:type="dxa"/>
          </w:tcPr>
          <w:p w14:paraId="1FF297B4" w14:textId="77777777" w:rsidR="000C2167" w:rsidRPr="00613175" w:rsidRDefault="000C2167" w:rsidP="00A20284">
            <w:pPr>
              <w:pStyle w:val="TAC"/>
            </w:pPr>
            <w:r w:rsidRPr="00613175">
              <w:t>P</w:t>
            </w:r>
          </w:p>
        </w:tc>
      </w:tr>
      <w:tr w:rsidR="000C2167" w:rsidRPr="00613175" w14:paraId="26BCEE8C" w14:textId="77777777" w:rsidTr="000E768E">
        <w:trPr>
          <w:jc w:val="center"/>
        </w:trPr>
        <w:tc>
          <w:tcPr>
            <w:tcW w:w="567" w:type="dxa"/>
          </w:tcPr>
          <w:p w14:paraId="3799B8B6" w14:textId="77777777" w:rsidR="000C2167" w:rsidRPr="00613175" w:rsidRDefault="000C2167" w:rsidP="00A20284">
            <w:pPr>
              <w:pStyle w:val="TAC"/>
            </w:pPr>
            <w:r w:rsidRPr="00613175">
              <w:t>7</w:t>
            </w:r>
          </w:p>
        </w:tc>
        <w:tc>
          <w:tcPr>
            <w:tcW w:w="3968" w:type="dxa"/>
          </w:tcPr>
          <w:p w14:paraId="1F5001D9" w14:textId="77777777" w:rsidR="000C2167" w:rsidRPr="00613175" w:rsidRDefault="000C2167" w:rsidP="00A20284">
            <w:pPr>
              <w:pStyle w:val="TAL"/>
            </w:pPr>
            <w:r w:rsidRPr="00613175">
              <w:t>SS</w:t>
            </w:r>
            <w:r w:rsidR="001C4049" w:rsidRPr="00613175">
              <w:t xml:space="preserve"> </w:t>
            </w:r>
            <w:r w:rsidRPr="00613175">
              <w:t>sends</w:t>
            </w:r>
            <w:r w:rsidR="001C4049" w:rsidRPr="00613175">
              <w:t xml:space="preserve"> </w:t>
            </w:r>
            <w:r w:rsidRPr="00613175">
              <w:t>200</w:t>
            </w:r>
            <w:r w:rsidR="001C4049" w:rsidRPr="00613175">
              <w:t xml:space="preserve"> </w:t>
            </w:r>
            <w:r w:rsidRPr="00613175">
              <w:t>OK</w:t>
            </w:r>
            <w:r w:rsidR="001C4049" w:rsidRPr="00613175">
              <w:t xml:space="preserve"> </w:t>
            </w:r>
            <w:r w:rsidRPr="00613175">
              <w:t>for</w:t>
            </w:r>
            <w:r w:rsidR="001C4049" w:rsidRPr="00613175">
              <w:t xml:space="preserve"> </w:t>
            </w:r>
            <w:r w:rsidRPr="00613175">
              <w:t>SUBSCRIBE.</w:t>
            </w:r>
          </w:p>
        </w:tc>
        <w:tc>
          <w:tcPr>
            <w:tcW w:w="708" w:type="dxa"/>
          </w:tcPr>
          <w:p w14:paraId="5B63B29A" w14:textId="77777777" w:rsidR="000C2167" w:rsidRPr="00613175" w:rsidRDefault="000C2167" w:rsidP="00A20284">
            <w:pPr>
              <w:pStyle w:val="TAC"/>
              <w:rPr>
                <w:rFonts w:eastAsia="Yu Gothic"/>
              </w:rPr>
            </w:pPr>
            <w:r w:rsidRPr="00613175">
              <w:t>&lt;--</w:t>
            </w:r>
          </w:p>
        </w:tc>
        <w:tc>
          <w:tcPr>
            <w:tcW w:w="2976" w:type="dxa"/>
          </w:tcPr>
          <w:p w14:paraId="1AC7B6CF" w14:textId="77777777" w:rsidR="000C2167" w:rsidRPr="00613175" w:rsidRDefault="000C2167" w:rsidP="00A20284">
            <w:pPr>
              <w:pStyle w:val="TAL"/>
            </w:pPr>
            <w:r w:rsidRPr="00613175">
              <w:t>200</w:t>
            </w:r>
            <w:r w:rsidR="001C4049" w:rsidRPr="00613175">
              <w:t xml:space="preserve"> </w:t>
            </w:r>
            <w:r w:rsidRPr="00613175">
              <w:t>OK</w:t>
            </w:r>
          </w:p>
        </w:tc>
        <w:tc>
          <w:tcPr>
            <w:tcW w:w="567" w:type="dxa"/>
          </w:tcPr>
          <w:p w14:paraId="7ABCD626" w14:textId="77777777" w:rsidR="000C2167" w:rsidRPr="00613175" w:rsidRDefault="000C2167" w:rsidP="00A20284">
            <w:pPr>
              <w:pStyle w:val="TAC"/>
            </w:pPr>
          </w:p>
        </w:tc>
        <w:tc>
          <w:tcPr>
            <w:tcW w:w="850" w:type="dxa"/>
          </w:tcPr>
          <w:p w14:paraId="39705D6D" w14:textId="77777777" w:rsidR="000C2167" w:rsidRPr="00613175" w:rsidRDefault="000C2167" w:rsidP="00A20284">
            <w:pPr>
              <w:pStyle w:val="TAC"/>
            </w:pPr>
          </w:p>
        </w:tc>
      </w:tr>
      <w:tr w:rsidR="000C2167" w:rsidRPr="00613175" w14:paraId="4C05F4D1" w14:textId="77777777" w:rsidTr="000E768E">
        <w:trPr>
          <w:jc w:val="center"/>
        </w:trPr>
        <w:tc>
          <w:tcPr>
            <w:tcW w:w="567" w:type="dxa"/>
          </w:tcPr>
          <w:p w14:paraId="3918436E" w14:textId="77777777" w:rsidR="000C2167" w:rsidRPr="00613175" w:rsidRDefault="000C2167" w:rsidP="00A20284">
            <w:pPr>
              <w:pStyle w:val="TAC"/>
            </w:pPr>
            <w:r w:rsidRPr="00613175">
              <w:t>8</w:t>
            </w:r>
          </w:p>
        </w:tc>
        <w:tc>
          <w:tcPr>
            <w:tcW w:w="3968" w:type="dxa"/>
          </w:tcPr>
          <w:p w14:paraId="72DFB33E" w14:textId="77777777" w:rsidR="000C2167" w:rsidRPr="00613175" w:rsidRDefault="000C2167" w:rsidP="00A20284">
            <w:pPr>
              <w:pStyle w:val="TAL"/>
            </w:pPr>
            <w:r w:rsidRPr="00613175">
              <w:t>SS</w:t>
            </w:r>
            <w:r w:rsidR="001C4049" w:rsidRPr="00613175">
              <w:t xml:space="preserve"> </w:t>
            </w:r>
            <w:r w:rsidRPr="00613175">
              <w:t>sends</w:t>
            </w:r>
            <w:r w:rsidR="001C4049" w:rsidRPr="00613175">
              <w:t xml:space="preserve"> </w:t>
            </w:r>
            <w:r w:rsidRPr="00613175">
              <w:t>NOTIFY</w:t>
            </w:r>
            <w:r w:rsidR="001C4049" w:rsidRPr="00613175">
              <w:t xml:space="preserve"> </w:t>
            </w:r>
            <w:r w:rsidRPr="00613175">
              <w:t>for</w:t>
            </w:r>
            <w:r w:rsidR="001C4049" w:rsidRPr="00613175">
              <w:t xml:space="preserve"> </w:t>
            </w:r>
            <w:r w:rsidRPr="00613175">
              <w:t>reg-event</w:t>
            </w:r>
            <w:r w:rsidR="001C4049" w:rsidRPr="00613175">
              <w:t xml:space="preserve"> </w:t>
            </w:r>
            <w:r w:rsidRPr="00613175">
              <w:t>package</w:t>
            </w:r>
            <w:r w:rsidR="002C5AA0" w:rsidRPr="00613175">
              <w:rPr>
                <w:rFonts w:eastAsia="MS Gothic"/>
              </w:rPr>
              <w:t>, containing full registration state information for the registered public user identity in the XML body</w:t>
            </w:r>
            <w:r w:rsidRPr="00613175">
              <w:t>.</w:t>
            </w:r>
          </w:p>
        </w:tc>
        <w:tc>
          <w:tcPr>
            <w:tcW w:w="708" w:type="dxa"/>
          </w:tcPr>
          <w:p w14:paraId="0AEC3B07" w14:textId="77777777" w:rsidR="000C2167" w:rsidRPr="00613175" w:rsidRDefault="000C2167" w:rsidP="00A20284">
            <w:pPr>
              <w:pStyle w:val="TAC"/>
              <w:rPr>
                <w:rFonts w:eastAsia="Yu Gothic"/>
              </w:rPr>
            </w:pPr>
            <w:r w:rsidRPr="00613175">
              <w:t>&lt;--</w:t>
            </w:r>
          </w:p>
        </w:tc>
        <w:tc>
          <w:tcPr>
            <w:tcW w:w="2976" w:type="dxa"/>
          </w:tcPr>
          <w:p w14:paraId="23A1256E" w14:textId="77777777" w:rsidR="000C2167" w:rsidRPr="00613175" w:rsidRDefault="000C2167" w:rsidP="00A20284">
            <w:pPr>
              <w:pStyle w:val="TAL"/>
            </w:pPr>
            <w:r w:rsidRPr="00613175">
              <w:t>NOTIFY</w:t>
            </w:r>
          </w:p>
        </w:tc>
        <w:tc>
          <w:tcPr>
            <w:tcW w:w="567" w:type="dxa"/>
          </w:tcPr>
          <w:p w14:paraId="7825B50A" w14:textId="77777777" w:rsidR="000C2167" w:rsidRPr="00613175" w:rsidRDefault="000C2167" w:rsidP="00A20284">
            <w:pPr>
              <w:pStyle w:val="TAC"/>
            </w:pPr>
          </w:p>
        </w:tc>
        <w:tc>
          <w:tcPr>
            <w:tcW w:w="850" w:type="dxa"/>
          </w:tcPr>
          <w:p w14:paraId="599F36CB" w14:textId="77777777" w:rsidR="000C2167" w:rsidRPr="00613175" w:rsidRDefault="000C2167" w:rsidP="00A20284">
            <w:pPr>
              <w:pStyle w:val="TAC"/>
            </w:pPr>
          </w:p>
        </w:tc>
      </w:tr>
      <w:tr w:rsidR="000C2167" w:rsidRPr="00613175" w14:paraId="1702E8EB" w14:textId="77777777" w:rsidTr="000E768E">
        <w:trPr>
          <w:jc w:val="center"/>
        </w:trPr>
        <w:tc>
          <w:tcPr>
            <w:tcW w:w="567" w:type="dxa"/>
          </w:tcPr>
          <w:p w14:paraId="1B8DE56C" w14:textId="77777777" w:rsidR="000C2167" w:rsidRPr="00613175" w:rsidRDefault="000C2167" w:rsidP="00A20284">
            <w:pPr>
              <w:pStyle w:val="TAC"/>
            </w:pPr>
            <w:r w:rsidRPr="00613175">
              <w:t>9</w:t>
            </w:r>
          </w:p>
        </w:tc>
        <w:tc>
          <w:tcPr>
            <w:tcW w:w="3968" w:type="dxa"/>
          </w:tcPr>
          <w:p w14:paraId="2DA71E80" w14:textId="77777777" w:rsidR="000C2167" w:rsidRPr="00613175" w:rsidRDefault="000C2167" w:rsidP="00A20284">
            <w:pPr>
              <w:pStyle w:val="TAL"/>
            </w:pPr>
            <w:r w:rsidRPr="00613175">
              <w:t>Check:</w:t>
            </w:r>
            <w:r w:rsidR="001C4049" w:rsidRPr="00613175">
              <w:t xml:space="preserve"> </w:t>
            </w:r>
            <w:r w:rsidRPr="00613175">
              <w:t>does</w:t>
            </w:r>
            <w:r w:rsidR="001C4049" w:rsidRPr="00613175">
              <w:t xml:space="preserve"> </w:t>
            </w:r>
            <w:r w:rsidRPr="00613175">
              <w:t>the</w:t>
            </w:r>
            <w:r w:rsidR="001C4049" w:rsidRPr="00613175">
              <w:t xml:space="preserve"> </w:t>
            </w:r>
            <w:r w:rsidRPr="00613175">
              <w:t>UE</w:t>
            </w:r>
            <w:r w:rsidR="001C4049" w:rsidRPr="00613175">
              <w:t xml:space="preserve"> </w:t>
            </w:r>
            <w:r w:rsidRPr="00613175">
              <w:t>acknowledge</w:t>
            </w:r>
            <w:r w:rsidR="001C4049" w:rsidRPr="00613175">
              <w:t xml:space="preserve"> </w:t>
            </w:r>
            <w:r w:rsidRPr="00613175">
              <w:t>reception</w:t>
            </w:r>
            <w:r w:rsidR="001C4049" w:rsidRPr="00613175">
              <w:t xml:space="preserve"> </w:t>
            </w:r>
            <w:r w:rsidRPr="00613175">
              <w:t>of</w:t>
            </w:r>
            <w:r w:rsidR="001C4049" w:rsidRPr="00613175">
              <w:t xml:space="preserve"> </w:t>
            </w:r>
            <w:r w:rsidRPr="00613175">
              <w:t>NOTIFY?</w:t>
            </w:r>
          </w:p>
        </w:tc>
        <w:tc>
          <w:tcPr>
            <w:tcW w:w="708" w:type="dxa"/>
          </w:tcPr>
          <w:p w14:paraId="7F49EC2A" w14:textId="77777777" w:rsidR="000C2167" w:rsidRPr="00613175" w:rsidRDefault="000C2167" w:rsidP="00A20284">
            <w:pPr>
              <w:pStyle w:val="TAC"/>
              <w:rPr>
                <w:rFonts w:eastAsia="Yu Gothic"/>
              </w:rPr>
            </w:pPr>
            <w:r w:rsidRPr="00613175">
              <w:t>--&gt;</w:t>
            </w:r>
          </w:p>
        </w:tc>
        <w:tc>
          <w:tcPr>
            <w:tcW w:w="2976" w:type="dxa"/>
          </w:tcPr>
          <w:p w14:paraId="51F5F507" w14:textId="77777777" w:rsidR="000C2167" w:rsidRPr="00613175" w:rsidRDefault="000C2167" w:rsidP="00A20284">
            <w:pPr>
              <w:pStyle w:val="TAL"/>
            </w:pPr>
            <w:r w:rsidRPr="00613175">
              <w:t>200</w:t>
            </w:r>
            <w:r w:rsidR="001C4049" w:rsidRPr="00613175">
              <w:t xml:space="preserve"> </w:t>
            </w:r>
            <w:r w:rsidRPr="00613175">
              <w:t>OK</w:t>
            </w:r>
          </w:p>
        </w:tc>
        <w:tc>
          <w:tcPr>
            <w:tcW w:w="567" w:type="dxa"/>
          </w:tcPr>
          <w:p w14:paraId="63C5EB6D" w14:textId="77777777" w:rsidR="000C2167" w:rsidRPr="00613175" w:rsidRDefault="000C2167" w:rsidP="00A20284">
            <w:pPr>
              <w:pStyle w:val="TAC"/>
            </w:pPr>
            <w:r w:rsidRPr="00613175">
              <w:t>4</w:t>
            </w:r>
          </w:p>
        </w:tc>
        <w:tc>
          <w:tcPr>
            <w:tcW w:w="850" w:type="dxa"/>
          </w:tcPr>
          <w:p w14:paraId="3AE5A54A" w14:textId="77777777" w:rsidR="000C2167" w:rsidRPr="00613175" w:rsidRDefault="000C2167" w:rsidP="00A20284">
            <w:pPr>
              <w:pStyle w:val="TAC"/>
            </w:pPr>
            <w:r w:rsidRPr="00613175">
              <w:t>P</w:t>
            </w:r>
          </w:p>
        </w:tc>
      </w:tr>
    </w:tbl>
    <w:p w14:paraId="65AE3B76" w14:textId="77777777" w:rsidR="000C2167" w:rsidRPr="00613175" w:rsidRDefault="000C2167" w:rsidP="00482465"/>
    <w:p w14:paraId="682C11A1" w14:textId="77777777" w:rsidR="000C2167" w:rsidRPr="00613175" w:rsidRDefault="000C2167" w:rsidP="000C2167">
      <w:pPr>
        <w:pStyle w:val="TH"/>
        <w:rPr>
          <w:rFonts w:cs="Arial"/>
        </w:rPr>
      </w:pPr>
      <w:r w:rsidRPr="00613175">
        <w:rPr>
          <w:rFonts w:cs="Arial"/>
        </w:rPr>
        <w:t>Table 6.1.3.2-2: Parallel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0C2167" w:rsidRPr="00613175" w14:paraId="4A08B875" w14:textId="77777777" w:rsidTr="000E768E">
        <w:trPr>
          <w:jc w:val="center"/>
        </w:trPr>
        <w:tc>
          <w:tcPr>
            <w:tcW w:w="567" w:type="dxa"/>
            <w:tcBorders>
              <w:bottom w:val="nil"/>
            </w:tcBorders>
          </w:tcPr>
          <w:p w14:paraId="7DAD3FAD" w14:textId="77777777" w:rsidR="000C2167" w:rsidRPr="00613175" w:rsidRDefault="000C2167" w:rsidP="00A20284">
            <w:pPr>
              <w:pStyle w:val="TAH"/>
              <w:ind w:left="400" w:hanging="400"/>
            </w:pPr>
            <w:r w:rsidRPr="00613175">
              <w:t>St</w:t>
            </w:r>
          </w:p>
        </w:tc>
        <w:tc>
          <w:tcPr>
            <w:tcW w:w="3968" w:type="dxa"/>
          </w:tcPr>
          <w:p w14:paraId="7A70C927" w14:textId="77777777" w:rsidR="000C2167" w:rsidRPr="00613175" w:rsidRDefault="000C2167" w:rsidP="00A20284">
            <w:pPr>
              <w:pStyle w:val="TAH"/>
              <w:ind w:left="400" w:hanging="400"/>
            </w:pPr>
            <w:r w:rsidRPr="00613175">
              <w:t>Procedure</w:t>
            </w:r>
          </w:p>
        </w:tc>
        <w:tc>
          <w:tcPr>
            <w:tcW w:w="3684" w:type="dxa"/>
            <w:gridSpan w:val="2"/>
          </w:tcPr>
          <w:p w14:paraId="53E1E05E" w14:textId="77777777" w:rsidR="000C2167" w:rsidRPr="00613175" w:rsidRDefault="000C2167" w:rsidP="00A20284">
            <w:pPr>
              <w:pStyle w:val="TAH"/>
              <w:ind w:left="400" w:hanging="400"/>
            </w:pPr>
            <w:r w:rsidRPr="00613175">
              <w:t>Message Sequence</w:t>
            </w:r>
          </w:p>
        </w:tc>
        <w:tc>
          <w:tcPr>
            <w:tcW w:w="567" w:type="dxa"/>
            <w:tcBorders>
              <w:bottom w:val="nil"/>
            </w:tcBorders>
          </w:tcPr>
          <w:p w14:paraId="1B695217" w14:textId="77777777" w:rsidR="000C2167" w:rsidRPr="00613175" w:rsidRDefault="000C2167" w:rsidP="00A20284">
            <w:pPr>
              <w:pStyle w:val="TAH"/>
            </w:pPr>
            <w:r w:rsidRPr="00613175">
              <w:t>TP</w:t>
            </w:r>
          </w:p>
        </w:tc>
        <w:tc>
          <w:tcPr>
            <w:tcW w:w="850" w:type="dxa"/>
            <w:tcBorders>
              <w:bottom w:val="nil"/>
            </w:tcBorders>
          </w:tcPr>
          <w:p w14:paraId="327EEAF6" w14:textId="77777777" w:rsidR="000C2167" w:rsidRPr="00613175" w:rsidRDefault="000C2167" w:rsidP="00A20284">
            <w:pPr>
              <w:pStyle w:val="TAH"/>
            </w:pPr>
            <w:r w:rsidRPr="00613175">
              <w:t>Verdict</w:t>
            </w:r>
          </w:p>
        </w:tc>
      </w:tr>
      <w:tr w:rsidR="000C2167" w:rsidRPr="00613175" w14:paraId="46B1F886" w14:textId="77777777" w:rsidTr="000E768E">
        <w:trPr>
          <w:jc w:val="center"/>
        </w:trPr>
        <w:tc>
          <w:tcPr>
            <w:tcW w:w="567" w:type="dxa"/>
            <w:tcBorders>
              <w:top w:val="nil"/>
            </w:tcBorders>
          </w:tcPr>
          <w:p w14:paraId="4B993938" w14:textId="77777777" w:rsidR="000C2167" w:rsidRPr="00613175" w:rsidRDefault="000C2167" w:rsidP="00A20284">
            <w:pPr>
              <w:pStyle w:val="TAH"/>
            </w:pPr>
          </w:p>
        </w:tc>
        <w:tc>
          <w:tcPr>
            <w:tcW w:w="3968" w:type="dxa"/>
          </w:tcPr>
          <w:p w14:paraId="5034F594" w14:textId="77777777" w:rsidR="000C2167" w:rsidRPr="00613175" w:rsidRDefault="000C2167" w:rsidP="00A20284">
            <w:pPr>
              <w:pStyle w:val="TAH"/>
            </w:pPr>
          </w:p>
        </w:tc>
        <w:tc>
          <w:tcPr>
            <w:tcW w:w="708" w:type="dxa"/>
          </w:tcPr>
          <w:p w14:paraId="1ABE1F9C" w14:textId="77777777" w:rsidR="000C2167" w:rsidRPr="00613175" w:rsidRDefault="000C2167" w:rsidP="00A20284">
            <w:pPr>
              <w:pStyle w:val="TAH"/>
            </w:pPr>
            <w:r w:rsidRPr="00613175">
              <w:t>U - S</w:t>
            </w:r>
          </w:p>
        </w:tc>
        <w:tc>
          <w:tcPr>
            <w:tcW w:w="2976" w:type="dxa"/>
          </w:tcPr>
          <w:p w14:paraId="0ACF6C48" w14:textId="77777777" w:rsidR="000C2167" w:rsidRPr="00613175" w:rsidRDefault="000C2167" w:rsidP="00A20284">
            <w:pPr>
              <w:pStyle w:val="TAH"/>
            </w:pPr>
            <w:r w:rsidRPr="00613175">
              <w:t>Message</w:t>
            </w:r>
          </w:p>
        </w:tc>
        <w:tc>
          <w:tcPr>
            <w:tcW w:w="567" w:type="dxa"/>
            <w:tcBorders>
              <w:top w:val="nil"/>
            </w:tcBorders>
          </w:tcPr>
          <w:p w14:paraId="5279BA01" w14:textId="77777777" w:rsidR="000C2167" w:rsidRPr="00613175" w:rsidRDefault="000C2167" w:rsidP="00A20284">
            <w:pPr>
              <w:pStyle w:val="TAH"/>
            </w:pPr>
          </w:p>
        </w:tc>
        <w:tc>
          <w:tcPr>
            <w:tcW w:w="850" w:type="dxa"/>
            <w:tcBorders>
              <w:top w:val="nil"/>
            </w:tcBorders>
          </w:tcPr>
          <w:p w14:paraId="22E1ACE1" w14:textId="77777777" w:rsidR="000C2167" w:rsidRPr="00613175" w:rsidRDefault="000C2167" w:rsidP="00A20284">
            <w:pPr>
              <w:pStyle w:val="TAH"/>
            </w:pPr>
          </w:p>
        </w:tc>
      </w:tr>
      <w:tr w:rsidR="000C2167" w:rsidRPr="00613175" w14:paraId="32872728" w14:textId="77777777" w:rsidTr="000E768E">
        <w:trPr>
          <w:jc w:val="center"/>
        </w:trPr>
        <w:tc>
          <w:tcPr>
            <w:tcW w:w="567" w:type="dxa"/>
          </w:tcPr>
          <w:p w14:paraId="3497FCC7" w14:textId="77777777" w:rsidR="000C2167" w:rsidRPr="00613175" w:rsidRDefault="000C2167" w:rsidP="00A20284">
            <w:pPr>
              <w:pStyle w:val="TAC"/>
            </w:pPr>
            <w:r w:rsidRPr="00613175">
              <w:t>1</w:t>
            </w:r>
          </w:p>
        </w:tc>
        <w:tc>
          <w:tcPr>
            <w:tcW w:w="3968" w:type="dxa"/>
          </w:tcPr>
          <w:p w14:paraId="45C93ECD" w14:textId="77777777" w:rsidR="000C2167" w:rsidRPr="00613175" w:rsidRDefault="000C2167" w:rsidP="00A20284">
            <w:pPr>
              <w:pStyle w:val="TAL"/>
            </w:pPr>
            <w:r w:rsidRPr="00613175">
              <w:t>UE sends a PUBLISH request.</w:t>
            </w:r>
          </w:p>
        </w:tc>
        <w:tc>
          <w:tcPr>
            <w:tcW w:w="708" w:type="dxa"/>
          </w:tcPr>
          <w:p w14:paraId="547B1683" w14:textId="77777777" w:rsidR="000C2167" w:rsidRPr="00613175" w:rsidRDefault="000C2167" w:rsidP="00A20284">
            <w:pPr>
              <w:pStyle w:val="TAC"/>
            </w:pPr>
            <w:r w:rsidRPr="00613175">
              <w:t>--&gt;</w:t>
            </w:r>
          </w:p>
        </w:tc>
        <w:tc>
          <w:tcPr>
            <w:tcW w:w="2976" w:type="dxa"/>
          </w:tcPr>
          <w:p w14:paraId="111B89D7" w14:textId="77777777" w:rsidR="000C2167" w:rsidRPr="00613175" w:rsidRDefault="000C2167" w:rsidP="00A20284">
            <w:pPr>
              <w:pStyle w:val="TAL"/>
            </w:pPr>
            <w:r w:rsidRPr="00613175">
              <w:t>PUBLISH</w:t>
            </w:r>
          </w:p>
        </w:tc>
        <w:tc>
          <w:tcPr>
            <w:tcW w:w="567" w:type="dxa"/>
          </w:tcPr>
          <w:p w14:paraId="6883C64F" w14:textId="77777777" w:rsidR="000C2167" w:rsidRPr="00613175" w:rsidRDefault="000C2167" w:rsidP="00A20284">
            <w:pPr>
              <w:pStyle w:val="TAC"/>
            </w:pPr>
          </w:p>
        </w:tc>
        <w:tc>
          <w:tcPr>
            <w:tcW w:w="850" w:type="dxa"/>
          </w:tcPr>
          <w:p w14:paraId="225BB04C" w14:textId="77777777" w:rsidR="000C2167" w:rsidRPr="00613175" w:rsidRDefault="000C2167" w:rsidP="00A20284">
            <w:pPr>
              <w:pStyle w:val="TAC"/>
            </w:pPr>
          </w:p>
        </w:tc>
      </w:tr>
      <w:tr w:rsidR="000C2167" w:rsidRPr="00613175" w14:paraId="3968A74D" w14:textId="77777777" w:rsidTr="000E768E">
        <w:trPr>
          <w:jc w:val="center"/>
        </w:trPr>
        <w:tc>
          <w:tcPr>
            <w:tcW w:w="567" w:type="dxa"/>
          </w:tcPr>
          <w:p w14:paraId="05F5F151" w14:textId="77777777" w:rsidR="000C2167" w:rsidRPr="00613175" w:rsidRDefault="000C2167" w:rsidP="00A20284">
            <w:pPr>
              <w:pStyle w:val="TAC"/>
            </w:pPr>
            <w:r w:rsidRPr="00613175">
              <w:t>2</w:t>
            </w:r>
          </w:p>
        </w:tc>
        <w:tc>
          <w:tcPr>
            <w:tcW w:w="3968" w:type="dxa"/>
          </w:tcPr>
          <w:p w14:paraId="4737645A" w14:textId="77777777" w:rsidR="000C2167" w:rsidRPr="00613175" w:rsidRDefault="000C2167" w:rsidP="00A20284">
            <w:pPr>
              <w:pStyle w:val="TAL"/>
            </w:pPr>
            <w:r w:rsidRPr="00613175">
              <w:t>SS sends a 503 Service Unavailable response</w:t>
            </w:r>
          </w:p>
        </w:tc>
        <w:tc>
          <w:tcPr>
            <w:tcW w:w="708" w:type="dxa"/>
          </w:tcPr>
          <w:p w14:paraId="3311A5D1" w14:textId="77777777" w:rsidR="000C2167" w:rsidRPr="00613175" w:rsidRDefault="000C2167" w:rsidP="00A20284">
            <w:pPr>
              <w:pStyle w:val="TAC"/>
              <w:rPr>
                <w:rFonts w:eastAsia="Yu Gothic"/>
              </w:rPr>
            </w:pPr>
            <w:r w:rsidRPr="00613175">
              <w:t>&lt;--</w:t>
            </w:r>
          </w:p>
        </w:tc>
        <w:tc>
          <w:tcPr>
            <w:tcW w:w="2976" w:type="dxa"/>
          </w:tcPr>
          <w:p w14:paraId="47130397" w14:textId="77777777" w:rsidR="000C2167" w:rsidRPr="00613175" w:rsidRDefault="000C2167" w:rsidP="00A20284">
            <w:pPr>
              <w:pStyle w:val="TAL"/>
            </w:pPr>
            <w:r w:rsidRPr="00613175">
              <w:t>503 Service Unavailable</w:t>
            </w:r>
          </w:p>
        </w:tc>
        <w:tc>
          <w:tcPr>
            <w:tcW w:w="567" w:type="dxa"/>
          </w:tcPr>
          <w:p w14:paraId="3F7D8854" w14:textId="77777777" w:rsidR="000C2167" w:rsidRPr="00613175" w:rsidRDefault="000C2167" w:rsidP="00A20284">
            <w:pPr>
              <w:pStyle w:val="TAC"/>
            </w:pPr>
          </w:p>
        </w:tc>
        <w:tc>
          <w:tcPr>
            <w:tcW w:w="850" w:type="dxa"/>
          </w:tcPr>
          <w:p w14:paraId="4DE3DB80" w14:textId="77777777" w:rsidR="000C2167" w:rsidRPr="00613175" w:rsidRDefault="000C2167" w:rsidP="00A20284">
            <w:pPr>
              <w:pStyle w:val="TAC"/>
            </w:pPr>
          </w:p>
        </w:tc>
      </w:tr>
    </w:tbl>
    <w:p w14:paraId="7EE6FABA" w14:textId="77777777" w:rsidR="000C2167" w:rsidRPr="00613175" w:rsidRDefault="000C2167" w:rsidP="000C2167"/>
    <w:p w14:paraId="7E2DB5E4" w14:textId="77777777" w:rsidR="000C2167" w:rsidRPr="00613175" w:rsidRDefault="000C2167" w:rsidP="00F238ED">
      <w:pPr>
        <w:pStyle w:val="H6"/>
      </w:pPr>
      <w:bookmarkStart w:id="221" w:name="_Toc43210144"/>
      <w:bookmarkStart w:id="222" w:name="_Toc51948370"/>
      <w:bookmarkStart w:id="223" w:name="_Toc52162443"/>
      <w:bookmarkStart w:id="224" w:name="_Toc60916029"/>
      <w:r w:rsidRPr="00613175">
        <w:t>6.1.3.3</w:t>
      </w:r>
      <w:r w:rsidRPr="00613175">
        <w:tab/>
        <w:t>Specific message contents</w:t>
      </w:r>
      <w:bookmarkEnd w:id="221"/>
      <w:bookmarkEnd w:id="222"/>
      <w:bookmarkEnd w:id="223"/>
      <w:bookmarkEnd w:id="224"/>
    </w:p>
    <w:p w14:paraId="3AA7E3A4" w14:textId="77777777" w:rsidR="000C2167" w:rsidRPr="00613175" w:rsidRDefault="000C2167" w:rsidP="000C2167">
      <w:pPr>
        <w:pStyle w:val="TH"/>
      </w:pPr>
      <w:r w:rsidRPr="00613175">
        <w:t>Table 6.1.3.</w:t>
      </w:r>
      <w:r w:rsidR="00FB52D7" w:rsidRPr="00613175">
        <w:t>3</w:t>
      </w:r>
      <w:r w:rsidRPr="00613175">
        <w:t>-</w:t>
      </w:r>
      <w:r w:rsidR="00FB52D7" w:rsidRPr="00613175">
        <w:t>1</w:t>
      </w:r>
      <w:r w:rsidRPr="00613175">
        <w:t>: REGISTER (step 2, table 6.1.3.2-1)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601B5345" w14:textId="77777777" w:rsidTr="00E17F5F">
        <w:trPr>
          <w:jc w:val="center"/>
        </w:trPr>
        <w:tc>
          <w:tcPr>
            <w:tcW w:w="9639" w:type="dxa"/>
          </w:tcPr>
          <w:p w14:paraId="55D4CF23" w14:textId="77777777" w:rsidR="000C2167" w:rsidRPr="00613175" w:rsidRDefault="000C2167" w:rsidP="00A20284">
            <w:pPr>
              <w:pStyle w:val="TAL"/>
            </w:pPr>
            <w:r w:rsidRPr="00613175">
              <w:t xml:space="preserve">Derivation Path: TS 34.229-1 [2], Table in subclause A.1.1, Condition </w:t>
            </w:r>
            <w:r w:rsidR="00A87DFE" w:rsidRPr="00613175">
              <w:t>A1</w:t>
            </w:r>
          </w:p>
        </w:tc>
      </w:tr>
    </w:tbl>
    <w:p w14:paraId="13566AF1" w14:textId="77777777" w:rsidR="000C2167" w:rsidRPr="00613175" w:rsidRDefault="000C2167" w:rsidP="000C2167"/>
    <w:p w14:paraId="7551501A" w14:textId="77777777" w:rsidR="000C2167" w:rsidRPr="00613175" w:rsidRDefault="000C2167" w:rsidP="000C2167">
      <w:pPr>
        <w:pStyle w:val="TH"/>
      </w:pPr>
      <w:r w:rsidRPr="00613175">
        <w:t>Table 6.1.3.</w:t>
      </w:r>
      <w:r w:rsidR="00FB52D7" w:rsidRPr="00613175">
        <w:t>3</w:t>
      </w:r>
      <w:r w:rsidRPr="00613175">
        <w:t>-</w:t>
      </w:r>
      <w:r w:rsidR="00FB52D7" w:rsidRPr="00613175">
        <w:t>2</w:t>
      </w:r>
      <w:r w:rsidRPr="00613175">
        <w:t>: 401 Unauthorized for REGISTER (step 3, table 6.1.3.2-1)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4579C6B5" w14:textId="77777777" w:rsidTr="00E17F5F">
        <w:trPr>
          <w:jc w:val="center"/>
        </w:trPr>
        <w:tc>
          <w:tcPr>
            <w:tcW w:w="9738" w:type="dxa"/>
          </w:tcPr>
          <w:p w14:paraId="4B7AEA42" w14:textId="77777777" w:rsidR="000C2167" w:rsidRPr="00613175" w:rsidRDefault="000C2167" w:rsidP="00A20284">
            <w:pPr>
              <w:pStyle w:val="TAL"/>
            </w:pPr>
            <w:r w:rsidRPr="00613175">
              <w:t>Derivation Path: TS 34.229-1 [2], Table in subclause A.1.2, Condition A1</w:t>
            </w:r>
          </w:p>
        </w:tc>
      </w:tr>
    </w:tbl>
    <w:p w14:paraId="6BC8FAB3" w14:textId="77777777" w:rsidR="000C2167" w:rsidRPr="00613175" w:rsidRDefault="000C2167" w:rsidP="000C2167"/>
    <w:p w14:paraId="184682EA" w14:textId="77777777" w:rsidR="000C2167" w:rsidRPr="00613175" w:rsidRDefault="000C2167" w:rsidP="000C2167">
      <w:pPr>
        <w:pStyle w:val="TH"/>
      </w:pPr>
      <w:r w:rsidRPr="00613175">
        <w:t>Table 6.1.3.</w:t>
      </w:r>
      <w:r w:rsidR="00FB52D7" w:rsidRPr="00613175">
        <w:t>3</w:t>
      </w:r>
      <w:r w:rsidRPr="00613175">
        <w:t>-</w:t>
      </w:r>
      <w:r w:rsidR="00FB52D7" w:rsidRPr="00613175">
        <w:t>3</w:t>
      </w:r>
      <w:r w:rsidRPr="00613175">
        <w:t>: REGISTER (step 4, table 6.1.3.2-1)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31574525" w14:textId="77777777" w:rsidTr="00E17F5F">
        <w:trPr>
          <w:jc w:val="center"/>
        </w:trPr>
        <w:tc>
          <w:tcPr>
            <w:tcW w:w="9639" w:type="dxa"/>
          </w:tcPr>
          <w:p w14:paraId="64191569" w14:textId="77777777" w:rsidR="000C2167" w:rsidRPr="00613175" w:rsidRDefault="000C2167" w:rsidP="00A20284">
            <w:pPr>
              <w:pStyle w:val="TAL"/>
            </w:pPr>
            <w:r w:rsidRPr="00613175">
              <w:t>Derivation Path: TS 34.229-1 [2], Table in subclause A.1.1, Conditions A2 and A32</w:t>
            </w:r>
          </w:p>
        </w:tc>
      </w:tr>
    </w:tbl>
    <w:p w14:paraId="7C047AC6" w14:textId="77777777" w:rsidR="000C2167" w:rsidRPr="00613175" w:rsidRDefault="000C2167" w:rsidP="000C2167"/>
    <w:p w14:paraId="52E6F211" w14:textId="77777777" w:rsidR="000C2167" w:rsidRPr="00613175" w:rsidRDefault="000C2167" w:rsidP="000C2167">
      <w:pPr>
        <w:pStyle w:val="TH"/>
      </w:pPr>
      <w:r w:rsidRPr="00613175">
        <w:t>Table 6.1.3.</w:t>
      </w:r>
      <w:r w:rsidR="00FB52D7" w:rsidRPr="00613175">
        <w:t>3</w:t>
      </w:r>
      <w:r w:rsidRPr="00613175">
        <w:t>-</w:t>
      </w:r>
      <w:r w:rsidR="00FB52D7" w:rsidRPr="00613175">
        <w:t>4</w:t>
      </w:r>
      <w:r w:rsidRPr="00613175">
        <w:t>: 200 OK for REGISTER (step 5, table 6.1.3.2-1)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61EC56E9" w14:textId="77777777" w:rsidTr="00E17F5F">
        <w:trPr>
          <w:jc w:val="center"/>
        </w:trPr>
        <w:tc>
          <w:tcPr>
            <w:tcW w:w="9639" w:type="dxa"/>
          </w:tcPr>
          <w:p w14:paraId="00E16500" w14:textId="77777777" w:rsidR="000C2167" w:rsidRPr="00613175" w:rsidRDefault="000C2167" w:rsidP="00A20284">
            <w:pPr>
              <w:pStyle w:val="TAL"/>
            </w:pPr>
            <w:r w:rsidRPr="00613175">
              <w:t>Derivation Path: TS 34.229-1 [2], Table in subclause A.1.3, Condition A2</w:t>
            </w:r>
          </w:p>
        </w:tc>
      </w:tr>
    </w:tbl>
    <w:p w14:paraId="42CF2567" w14:textId="77777777" w:rsidR="000C2167" w:rsidRPr="00613175" w:rsidRDefault="000C2167" w:rsidP="000C2167"/>
    <w:p w14:paraId="1FDAAFEB" w14:textId="77777777" w:rsidR="000C2167" w:rsidRPr="00613175" w:rsidRDefault="000C2167" w:rsidP="000C2167">
      <w:pPr>
        <w:pStyle w:val="TH"/>
      </w:pPr>
      <w:r w:rsidRPr="00613175">
        <w:t>Table 6.1.3.</w:t>
      </w:r>
      <w:r w:rsidR="00FB52D7" w:rsidRPr="00613175">
        <w:t>3</w:t>
      </w:r>
      <w:r w:rsidRPr="00613175">
        <w:t>-</w:t>
      </w:r>
      <w:r w:rsidR="00FB52D7" w:rsidRPr="00613175">
        <w:t>5</w:t>
      </w:r>
      <w:r w:rsidRPr="00613175">
        <w:t>: SUBSCRIBE for reg-event package (step 6, table 6.1.3.2-1)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235C6FC9" w14:textId="77777777" w:rsidTr="00E17F5F">
        <w:trPr>
          <w:jc w:val="center"/>
        </w:trPr>
        <w:tc>
          <w:tcPr>
            <w:tcW w:w="9639" w:type="dxa"/>
          </w:tcPr>
          <w:p w14:paraId="239B997F" w14:textId="77777777" w:rsidR="000C2167" w:rsidRPr="00613175" w:rsidRDefault="000C2167" w:rsidP="00A20284">
            <w:pPr>
              <w:pStyle w:val="TAL"/>
            </w:pPr>
            <w:r w:rsidRPr="00613175">
              <w:t>Derivation Path: TS 34.229-1 [2], Table in subclause A.1.4, Conditions A1 and A7</w:t>
            </w:r>
          </w:p>
        </w:tc>
      </w:tr>
    </w:tbl>
    <w:p w14:paraId="2C3932E9" w14:textId="77777777" w:rsidR="000C2167" w:rsidRPr="00613175" w:rsidRDefault="000C2167" w:rsidP="000C2167"/>
    <w:p w14:paraId="2962D3A9" w14:textId="77777777" w:rsidR="000C2167" w:rsidRPr="00613175" w:rsidRDefault="000C2167" w:rsidP="000C2167">
      <w:pPr>
        <w:pStyle w:val="TH"/>
      </w:pPr>
      <w:r w:rsidRPr="00613175">
        <w:lastRenderedPageBreak/>
        <w:t>Table 6.1.3.</w:t>
      </w:r>
      <w:r w:rsidR="00FB52D7" w:rsidRPr="00613175">
        <w:t>3</w:t>
      </w:r>
      <w:r w:rsidRPr="00613175">
        <w:t>-</w:t>
      </w:r>
      <w:r w:rsidR="00FB52D7" w:rsidRPr="00613175">
        <w:t>6</w:t>
      </w:r>
      <w:r w:rsidRPr="00613175">
        <w:t>: 200 OK for SUBSCRIBE (step 7, table 6.1.3.2-1)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029F4361" w14:textId="77777777" w:rsidTr="00E17F5F">
        <w:trPr>
          <w:jc w:val="center"/>
        </w:trPr>
        <w:tc>
          <w:tcPr>
            <w:tcW w:w="9639" w:type="dxa"/>
          </w:tcPr>
          <w:p w14:paraId="4F5ECB04" w14:textId="77777777" w:rsidR="000C2167" w:rsidRPr="00613175" w:rsidRDefault="000C2167" w:rsidP="00A20284">
            <w:pPr>
              <w:pStyle w:val="TAL"/>
            </w:pPr>
            <w:r w:rsidRPr="00613175">
              <w:t xml:space="preserve">Derivation Path: TS 34.229-1 [2], Table in subclause A.1.5, Condition A1 </w:t>
            </w:r>
          </w:p>
        </w:tc>
      </w:tr>
    </w:tbl>
    <w:p w14:paraId="32E89B6F" w14:textId="77777777" w:rsidR="000C2167" w:rsidRPr="00613175" w:rsidRDefault="000C2167" w:rsidP="000C2167"/>
    <w:p w14:paraId="209FB7D6" w14:textId="77777777" w:rsidR="000C2167" w:rsidRPr="00613175" w:rsidRDefault="000C2167" w:rsidP="000C2167">
      <w:pPr>
        <w:pStyle w:val="TH"/>
      </w:pPr>
      <w:r w:rsidRPr="00613175">
        <w:t>Table 6.1.3.</w:t>
      </w:r>
      <w:r w:rsidR="00FB52D7" w:rsidRPr="00613175">
        <w:t>3</w:t>
      </w:r>
      <w:r w:rsidRPr="00613175">
        <w:t>-</w:t>
      </w:r>
      <w:r w:rsidR="00FB52D7" w:rsidRPr="00613175">
        <w:t>7</w:t>
      </w:r>
      <w:r w:rsidRPr="00613175">
        <w:t>: NOTIFY for reg-event package (step 8, table 6.1.3.2-1)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331AD35B" w14:textId="77777777" w:rsidTr="00006005">
        <w:trPr>
          <w:jc w:val="center"/>
        </w:trPr>
        <w:tc>
          <w:tcPr>
            <w:tcW w:w="9639" w:type="dxa"/>
          </w:tcPr>
          <w:p w14:paraId="2A5C544D" w14:textId="77777777" w:rsidR="000C2167" w:rsidRPr="00613175" w:rsidRDefault="000C2167" w:rsidP="00A20284">
            <w:pPr>
              <w:pStyle w:val="TAL"/>
            </w:pPr>
            <w:r w:rsidRPr="00613175">
              <w:t>Derivation Path: TS 34.229-1 [2], Table in subclause A.1.6, Condition A1</w:t>
            </w:r>
          </w:p>
        </w:tc>
      </w:tr>
    </w:tbl>
    <w:p w14:paraId="272B2B8B" w14:textId="77777777" w:rsidR="000C2167" w:rsidRPr="00613175" w:rsidRDefault="000C2167" w:rsidP="000C2167"/>
    <w:p w14:paraId="3E323309" w14:textId="77777777" w:rsidR="000C2167" w:rsidRPr="00613175" w:rsidRDefault="000C2167" w:rsidP="000C2167">
      <w:pPr>
        <w:pStyle w:val="TH"/>
      </w:pPr>
      <w:r w:rsidRPr="00613175">
        <w:t>Table 6.1.3.</w:t>
      </w:r>
      <w:r w:rsidR="00FB52D7" w:rsidRPr="00613175">
        <w:t>3</w:t>
      </w:r>
      <w:r w:rsidRPr="00613175">
        <w:t>-</w:t>
      </w:r>
      <w:r w:rsidR="00FB52D7" w:rsidRPr="00613175">
        <w:t>8</w:t>
      </w:r>
      <w:r w:rsidRPr="00613175">
        <w:t>: 200 OK for requests other than REGISTER or SUBSCRIBE (step 9, table 6.1.3.2-1)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7D0A93C5" w14:textId="77777777" w:rsidTr="00006005">
        <w:trPr>
          <w:jc w:val="center"/>
        </w:trPr>
        <w:tc>
          <w:tcPr>
            <w:tcW w:w="9639" w:type="dxa"/>
          </w:tcPr>
          <w:p w14:paraId="26DCBB4F" w14:textId="77777777" w:rsidR="000C2167" w:rsidRPr="00613175" w:rsidRDefault="000C2167" w:rsidP="00A20284">
            <w:pPr>
              <w:pStyle w:val="TAL"/>
            </w:pPr>
            <w:r w:rsidRPr="00613175">
              <w:t>Derivation Path: TS 34.229-1 [2], Table in subclause A.3.1, Conditions A</w:t>
            </w:r>
            <w:r w:rsidR="002C5AA0" w:rsidRPr="00613175">
              <w:t>8</w:t>
            </w:r>
            <w:r w:rsidRPr="00613175">
              <w:t xml:space="preserve"> and A22</w:t>
            </w:r>
          </w:p>
        </w:tc>
      </w:tr>
    </w:tbl>
    <w:p w14:paraId="19D3F71D" w14:textId="77777777" w:rsidR="000C2167" w:rsidRPr="00613175" w:rsidRDefault="000C2167" w:rsidP="000C2167"/>
    <w:p w14:paraId="73BBC177" w14:textId="77777777" w:rsidR="000C2167" w:rsidRPr="00613175" w:rsidRDefault="000C2167" w:rsidP="000C2167">
      <w:pPr>
        <w:pStyle w:val="TH"/>
      </w:pPr>
      <w:r w:rsidRPr="00613175">
        <w:t>Table 6.1.3.</w:t>
      </w:r>
      <w:r w:rsidR="00FB52D7" w:rsidRPr="00613175">
        <w:t>3</w:t>
      </w:r>
      <w:r w:rsidRPr="00613175">
        <w:t>-</w:t>
      </w:r>
      <w:r w:rsidR="00FB52D7" w:rsidRPr="00613175">
        <w:t>9</w:t>
      </w:r>
      <w:r w:rsidRPr="00613175">
        <w:t>: PUBLISH (step 1, table 6.1.3.2-2)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00136953" w14:textId="77777777" w:rsidTr="00006005">
        <w:trPr>
          <w:jc w:val="center"/>
        </w:trPr>
        <w:tc>
          <w:tcPr>
            <w:tcW w:w="9639" w:type="dxa"/>
          </w:tcPr>
          <w:p w14:paraId="04F9D956" w14:textId="77777777" w:rsidR="000C2167" w:rsidRPr="00613175" w:rsidRDefault="000C2167" w:rsidP="00A20284">
            <w:pPr>
              <w:pStyle w:val="TAL"/>
            </w:pPr>
            <w:r w:rsidRPr="00613175">
              <w:t>Derivation Path: TS 34.229-1 [2], Table in subclause A.4.3, Conditions A1 and A5</w:t>
            </w:r>
          </w:p>
        </w:tc>
      </w:tr>
    </w:tbl>
    <w:p w14:paraId="03BC47A8" w14:textId="77777777" w:rsidR="000C2167" w:rsidRPr="00613175" w:rsidRDefault="000C2167" w:rsidP="000C2167"/>
    <w:p w14:paraId="6915BBD7" w14:textId="77777777" w:rsidR="000C2167" w:rsidRPr="00613175" w:rsidRDefault="000C2167" w:rsidP="000C2167">
      <w:pPr>
        <w:pStyle w:val="TH"/>
      </w:pPr>
      <w:r w:rsidRPr="00613175">
        <w:t>Table 6.1.3.</w:t>
      </w:r>
      <w:r w:rsidR="00FB52D7" w:rsidRPr="00613175">
        <w:t>3</w:t>
      </w:r>
      <w:r w:rsidRPr="00613175">
        <w:t>-1</w:t>
      </w:r>
      <w:r w:rsidR="00FB52D7" w:rsidRPr="00613175">
        <w:t>0</w:t>
      </w:r>
      <w:r w:rsidRPr="00613175">
        <w:t>: 503 Service Unavailable (step 2, table 6.1.3.2-2)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0C2167" w:rsidRPr="00613175" w14:paraId="41773C85" w14:textId="77777777" w:rsidTr="00006005">
        <w:trPr>
          <w:jc w:val="center"/>
        </w:trPr>
        <w:tc>
          <w:tcPr>
            <w:tcW w:w="9639" w:type="dxa"/>
          </w:tcPr>
          <w:p w14:paraId="01D41D5D" w14:textId="77777777" w:rsidR="000C2167" w:rsidRPr="00613175" w:rsidRDefault="000C2167" w:rsidP="00A20284">
            <w:pPr>
              <w:pStyle w:val="TAL"/>
            </w:pPr>
            <w:r w:rsidRPr="00613175">
              <w:t>Derivation Path: TS 34.229-1 [2], Table in subclause A.4.2</w:t>
            </w:r>
          </w:p>
        </w:tc>
      </w:tr>
    </w:tbl>
    <w:p w14:paraId="16599BF4" w14:textId="77777777" w:rsidR="000C2167" w:rsidRPr="00613175" w:rsidRDefault="000C2167" w:rsidP="00482465">
      <w:pPr>
        <w:rPr>
          <w:rFonts w:eastAsia="MS Gothic"/>
        </w:rPr>
      </w:pPr>
    </w:p>
    <w:p w14:paraId="06C09DC3" w14:textId="77777777" w:rsidR="00F97A1D" w:rsidRPr="00613175" w:rsidRDefault="00C8183A" w:rsidP="00F97A1D">
      <w:pPr>
        <w:pStyle w:val="Heading2"/>
        <w:rPr>
          <w:rFonts w:eastAsia="MS Gothic"/>
        </w:rPr>
      </w:pPr>
      <w:bookmarkStart w:id="225" w:name="_Toc42778705"/>
      <w:bookmarkStart w:id="226" w:name="_Toc42785152"/>
      <w:r w:rsidRPr="00613175">
        <w:rPr>
          <w:rFonts w:eastAsia="MS Gothic"/>
        </w:rPr>
        <w:br w:type="page"/>
      </w:r>
      <w:bookmarkStart w:id="227" w:name="_Toc43210145"/>
      <w:bookmarkStart w:id="228" w:name="_Toc51948371"/>
      <w:bookmarkStart w:id="229" w:name="_Toc52162444"/>
      <w:bookmarkStart w:id="230" w:name="_Toc60916030"/>
      <w:bookmarkStart w:id="231" w:name="_Toc68197374"/>
      <w:bookmarkStart w:id="232" w:name="_Toc75880623"/>
      <w:bookmarkStart w:id="233" w:name="_Toc84254321"/>
      <w:bookmarkStart w:id="234" w:name="_Toc84255116"/>
      <w:r w:rsidR="00F97A1D" w:rsidRPr="00613175">
        <w:rPr>
          <w:rFonts w:eastAsia="MS Gothic"/>
        </w:rPr>
        <w:lastRenderedPageBreak/>
        <w:t>6.2</w:t>
      </w:r>
      <w:r w:rsidR="00F97A1D" w:rsidRPr="00613175">
        <w:rPr>
          <w:rFonts w:eastAsia="MS Gothic"/>
        </w:rPr>
        <w:tab/>
        <w:t>Initial Registration Failures / 5GS</w:t>
      </w:r>
      <w:bookmarkEnd w:id="225"/>
      <w:bookmarkEnd w:id="226"/>
      <w:bookmarkEnd w:id="227"/>
      <w:bookmarkEnd w:id="228"/>
      <w:bookmarkEnd w:id="229"/>
      <w:bookmarkEnd w:id="230"/>
      <w:bookmarkEnd w:id="231"/>
      <w:bookmarkEnd w:id="232"/>
      <w:bookmarkEnd w:id="233"/>
      <w:bookmarkEnd w:id="234"/>
    </w:p>
    <w:p w14:paraId="2670E535" w14:textId="77777777" w:rsidR="00F97A1D" w:rsidRPr="00613175" w:rsidRDefault="00F97A1D" w:rsidP="00F238ED">
      <w:pPr>
        <w:pStyle w:val="H6"/>
        <w:rPr>
          <w:rFonts w:eastAsia="MS Gothic"/>
        </w:rPr>
      </w:pPr>
      <w:bookmarkStart w:id="235" w:name="_Toc42778706"/>
      <w:bookmarkStart w:id="236" w:name="_Toc42785153"/>
      <w:bookmarkStart w:id="237" w:name="_Toc43210146"/>
      <w:bookmarkStart w:id="238" w:name="_Toc51948372"/>
      <w:bookmarkStart w:id="239" w:name="_Toc52162445"/>
      <w:bookmarkStart w:id="240" w:name="_Toc60916031"/>
      <w:r w:rsidRPr="00613175">
        <w:rPr>
          <w:rFonts w:eastAsia="MS Gothic"/>
        </w:rPr>
        <w:t>6.2.1</w:t>
      </w:r>
      <w:r w:rsidRPr="00613175">
        <w:rPr>
          <w:rFonts w:eastAsia="MS Gothic"/>
        </w:rPr>
        <w:tab/>
        <w:t>Test Purpose (TP)</w:t>
      </w:r>
      <w:bookmarkEnd w:id="235"/>
      <w:bookmarkEnd w:id="236"/>
      <w:bookmarkEnd w:id="237"/>
      <w:bookmarkEnd w:id="238"/>
      <w:bookmarkEnd w:id="239"/>
      <w:bookmarkEnd w:id="240"/>
    </w:p>
    <w:p w14:paraId="5415F1E7" w14:textId="77777777" w:rsidR="00F97A1D" w:rsidRPr="00613175" w:rsidRDefault="00F97A1D" w:rsidP="00F97A1D">
      <w:pPr>
        <w:pStyle w:val="H6"/>
      </w:pPr>
      <w:r w:rsidRPr="00613175">
        <w:t>(1)</w:t>
      </w:r>
    </w:p>
    <w:p w14:paraId="68EE07FA" w14:textId="77777777" w:rsidR="00F97A1D" w:rsidRPr="00613175" w:rsidRDefault="00F97A1D" w:rsidP="00F97A1D">
      <w:pPr>
        <w:pStyle w:val="PL"/>
        <w:rPr>
          <w:rFonts w:eastAsia="Malgun Gothic"/>
          <w:b/>
          <w:noProof w:val="0"/>
        </w:rPr>
      </w:pPr>
      <w:r w:rsidRPr="00613175">
        <w:rPr>
          <w:b/>
          <w:noProof w:val="0"/>
        </w:rPr>
        <w:t>with</w:t>
      </w:r>
      <w:r w:rsidRPr="00613175">
        <w:rPr>
          <w:noProof w:val="0"/>
        </w:rPr>
        <w:t xml:space="preserve"> { UE having sent unprotected REGISTER request }</w:t>
      </w:r>
    </w:p>
    <w:p w14:paraId="0EB4F297" w14:textId="77777777" w:rsidR="00F97A1D" w:rsidRPr="00613175" w:rsidRDefault="00F97A1D" w:rsidP="00F97A1D">
      <w:pPr>
        <w:pStyle w:val="PL"/>
        <w:rPr>
          <w:noProof w:val="0"/>
        </w:rPr>
      </w:pPr>
      <w:r w:rsidRPr="00613175">
        <w:rPr>
          <w:b/>
          <w:noProof w:val="0"/>
        </w:rPr>
        <w:t>ensure that</w:t>
      </w:r>
      <w:r w:rsidRPr="00613175">
        <w:rPr>
          <w:noProof w:val="0"/>
        </w:rPr>
        <w:t xml:space="preserve"> {</w:t>
      </w:r>
    </w:p>
    <w:p w14:paraId="4ECB4C7E" w14:textId="77777777" w:rsidR="00F97A1D" w:rsidRPr="00613175" w:rsidRDefault="00F97A1D" w:rsidP="00F97A1D">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receiving a 503 (Service Unavailable) response without Retry-After header for the unprotected REGISTER request sent</w:t>
      </w:r>
      <w:r w:rsidRPr="00613175">
        <w:rPr>
          <w:noProof w:val="0"/>
        </w:rPr>
        <w:t xml:space="preserve"> }</w:t>
      </w:r>
    </w:p>
    <w:p w14:paraId="68425C1B" w14:textId="77777777" w:rsidR="00F97A1D" w:rsidRPr="00613175" w:rsidRDefault="00F97A1D" w:rsidP="00F97A1D">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waits at most 5 minutes and then sends another unprotected REGISTER request</w:t>
      </w:r>
      <w:r w:rsidRPr="00613175">
        <w:rPr>
          <w:noProof w:val="0"/>
        </w:rPr>
        <w:t xml:space="preserve"> }</w:t>
      </w:r>
    </w:p>
    <w:p w14:paraId="54D46BF2" w14:textId="77777777" w:rsidR="00F97A1D" w:rsidRPr="00613175" w:rsidRDefault="00F97A1D" w:rsidP="00F97A1D">
      <w:pPr>
        <w:pStyle w:val="PL"/>
        <w:rPr>
          <w:noProof w:val="0"/>
        </w:rPr>
      </w:pPr>
      <w:r w:rsidRPr="00613175">
        <w:rPr>
          <w:noProof w:val="0"/>
        </w:rPr>
        <w:t xml:space="preserve">            }</w:t>
      </w:r>
    </w:p>
    <w:p w14:paraId="743E1195" w14:textId="77777777" w:rsidR="00F97A1D" w:rsidRPr="00613175" w:rsidRDefault="00F97A1D" w:rsidP="00F97A1D">
      <w:pPr>
        <w:pStyle w:val="H6"/>
      </w:pPr>
      <w:r w:rsidRPr="00613175">
        <w:t>(2)</w:t>
      </w:r>
    </w:p>
    <w:p w14:paraId="0C3565D6" w14:textId="77777777" w:rsidR="00F97A1D" w:rsidRPr="00613175" w:rsidRDefault="00F97A1D" w:rsidP="00F97A1D">
      <w:pPr>
        <w:pStyle w:val="PL"/>
        <w:rPr>
          <w:rFonts w:eastAsia="Malgun Gothic"/>
          <w:b/>
          <w:noProof w:val="0"/>
        </w:rPr>
      </w:pPr>
      <w:r w:rsidRPr="00613175">
        <w:rPr>
          <w:b/>
          <w:noProof w:val="0"/>
        </w:rPr>
        <w:t>with</w:t>
      </w:r>
      <w:r w:rsidRPr="00613175">
        <w:rPr>
          <w:noProof w:val="0"/>
        </w:rPr>
        <w:t xml:space="preserve"> { UE having sent an unprotected REGISTER request }</w:t>
      </w:r>
    </w:p>
    <w:p w14:paraId="77907B03" w14:textId="77777777" w:rsidR="00F97A1D" w:rsidRPr="00613175" w:rsidRDefault="00F97A1D" w:rsidP="00F97A1D">
      <w:pPr>
        <w:pStyle w:val="PL"/>
        <w:rPr>
          <w:noProof w:val="0"/>
        </w:rPr>
      </w:pPr>
      <w:r w:rsidRPr="00613175">
        <w:rPr>
          <w:b/>
          <w:noProof w:val="0"/>
        </w:rPr>
        <w:t>ensure that</w:t>
      </w:r>
      <w:r w:rsidRPr="00613175">
        <w:rPr>
          <w:noProof w:val="0"/>
        </w:rPr>
        <w:t xml:space="preserve"> {</w:t>
      </w:r>
    </w:p>
    <w:p w14:paraId="7CCC0BBC" w14:textId="77777777" w:rsidR="00F97A1D" w:rsidRPr="00613175" w:rsidRDefault="00F97A1D" w:rsidP="00F97A1D">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receiving a 503 (Service Unavailable) response with Retry-After header for the initial REGISTER request sent </w:t>
      </w:r>
      <w:r w:rsidRPr="00613175">
        <w:rPr>
          <w:noProof w:val="0"/>
        </w:rPr>
        <w:t>}</w:t>
      </w:r>
    </w:p>
    <w:p w14:paraId="3AEB2FFF" w14:textId="77777777" w:rsidR="00F97A1D" w:rsidRPr="00613175" w:rsidRDefault="00F97A1D" w:rsidP="00F97A1D">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waits until interval given is up and then sends another unprotected REGISTER request</w:t>
      </w:r>
      <w:r w:rsidRPr="00613175">
        <w:rPr>
          <w:noProof w:val="0"/>
        </w:rPr>
        <w:t xml:space="preserve"> }</w:t>
      </w:r>
    </w:p>
    <w:p w14:paraId="6B9D177C" w14:textId="77777777" w:rsidR="00F97A1D" w:rsidRPr="00613175" w:rsidRDefault="00F97A1D" w:rsidP="00F97A1D">
      <w:pPr>
        <w:pStyle w:val="PL"/>
        <w:rPr>
          <w:noProof w:val="0"/>
        </w:rPr>
      </w:pPr>
      <w:r w:rsidRPr="00613175">
        <w:rPr>
          <w:noProof w:val="0"/>
        </w:rPr>
        <w:t xml:space="preserve">            }</w:t>
      </w:r>
    </w:p>
    <w:p w14:paraId="049AE5B0" w14:textId="77777777" w:rsidR="00F97A1D" w:rsidRPr="00613175" w:rsidRDefault="00F97A1D" w:rsidP="00F97A1D">
      <w:pPr>
        <w:pStyle w:val="H6"/>
      </w:pPr>
      <w:r w:rsidRPr="00613175">
        <w:t>(3)</w:t>
      </w:r>
    </w:p>
    <w:p w14:paraId="456A4B4E" w14:textId="77777777" w:rsidR="00F97A1D" w:rsidRPr="00613175" w:rsidRDefault="00F97A1D" w:rsidP="00F97A1D">
      <w:pPr>
        <w:pStyle w:val="PL"/>
        <w:rPr>
          <w:rFonts w:eastAsia="Malgun Gothic"/>
          <w:b/>
          <w:noProof w:val="0"/>
        </w:rPr>
      </w:pPr>
      <w:r w:rsidRPr="00613175">
        <w:rPr>
          <w:b/>
          <w:noProof w:val="0"/>
        </w:rPr>
        <w:t>with</w:t>
      </w:r>
      <w:r w:rsidRPr="00613175">
        <w:rPr>
          <w:noProof w:val="0"/>
        </w:rPr>
        <w:t xml:space="preserve"> { UE having sent unprotected REGISTER request }</w:t>
      </w:r>
    </w:p>
    <w:p w14:paraId="19D7DC49" w14:textId="77777777" w:rsidR="00F97A1D" w:rsidRPr="00613175" w:rsidRDefault="00F97A1D" w:rsidP="00F97A1D">
      <w:pPr>
        <w:pStyle w:val="PL"/>
        <w:rPr>
          <w:noProof w:val="0"/>
        </w:rPr>
      </w:pPr>
      <w:r w:rsidRPr="00613175">
        <w:rPr>
          <w:b/>
          <w:noProof w:val="0"/>
        </w:rPr>
        <w:t>ensure that</w:t>
      </w:r>
      <w:r w:rsidRPr="00613175">
        <w:rPr>
          <w:noProof w:val="0"/>
        </w:rPr>
        <w:t xml:space="preserve"> {</w:t>
      </w:r>
    </w:p>
    <w:p w14:paraId="092A940C" w14:textId="77777777" w:rsidR="00F97A1D" w:rsidRPr="00613175" w:rsidRDefault="00F97A1D" w:rsidP="00F97A1D">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receiving a 423 (Interval Too Brief) response </w:t>
      </w:r>
      <w:r w:rsidRPr="00613175">
        <w:rPr>
          <w:noProof w:val="0"/>
        </w:rPr>
        <w:t>}</w:t>
      </w:r>
    </w:p>
    <w:p w14:paraId="417E3453" w14:textId="77777777" w:rsidR="00F97A1D" w:rsidRPr="00613175" w:rsidRDefault="00F97A1D" w:rsidP="00F97A1D">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w:t>
      </w:r>
      <w:r w:rsidRPr="00613175">
        <w:rPr>
          <w:noProof w:val="0"/>
        </w:rPr>
        <w:t>sends another unprotect REGISTER request with new expiration interval }</w:t>
      </w:r>
    </w:p>
    <w:p w14:paraId="21AA3530" w14:textId="77777777" w:rsidR="00F97A1D" w:rsidRPr="00613175" w:rsidRDefault="00F97A1D" w:rsidP="00F97A1D">
      <w:pPr>
        <w:pStyle w:val="PL"/>
        <w:rPr>
          <w:noProof w:val="0"/>
        </w:rPr>
      </w:pPr>
      <w:r w:rsidRPr="00613175">
        <w:rPr>
          <w:noProof w:val="0"/>
        </w:rPr>
        <w:t xml:space="preserve">            }</w:t>
      </w:r>
    </w:p>
    <w:p w14:paraId="19C72E88" w14:textId="77777777" w:rsidR="00F97A1D" w:rsidRPr="00613175" w:rsidRDefault="00F97A1D" w:rsidP="00F238ED">
      <w:pPr>
        <w:pStyle w:val="H6"/>
        <w:rPr>
          <w:rFonts w:eastAsia="MS Gothic"/>
        </w:rPr>
      </w:pPr>
      <w:bookmarkStart w:id="241" w:name="_Toc42778707"/>
      <w:bookmarkStart w:id="242" w:name="_Toc42785154"/>
      <w:bookmarkStart w:id="243" w:name="_Toc43210147"/>
      <w:bookmarkStart w:id="244" w:name="_Toc51948373"/>
      <w:bookmarkStart w:id="245" w:name="_Toc52162446"/>
      <w:bookmarkStart w:id="246" w:name="_Toc60916032"/>
      <w:r w:rsidRPr="00613175">
        <w:rPr>
          <w:rFonts w:eastAsia="MS Gothic"/>
        </w:rPr>
        <w:t>6.2.2</w:t>
      </w:r>
      <w:r w:rsidRPr="00613175">
        <w:rPr>
          <w:rFonts w:eastAsia="MS Gothic"/>
        </w:rPr>
        <w:tab/>
        <w:t>Conformance Requirements</w:t>
      </w:r>
      <w:bookmarkEnd w:id="241"/>
      <w:bookmarkEnd w:id="242"/>
      <w:bookmarkEnd w:id="243"/>
      <w:bookmarkEnd w:id="244"/>
      <w:bookmarkEnd w:id="245"/>
      <w:bookmarkEnd w:id="246"/>
    </w:p>
    <w:p w14:paraId="4033C655" w14:textId="77777777" w:rsidR="009E771E" w:rsidRPr="00613175" w:rsidRDefault="009E771E" w:rsidP="009E771E">
      <w:r w:rsidRPr="00613175">
        <w:t>The conformance requirements covered in the present test case are, unless otherwise stated, Rel-15 requirements.</w:t>
      </w:r>
    </w:p>
    <w:p w14:paraId="2E8647F2" w14:textId="77777777" w:rsidR="000D610E" w:rsidRPr="00613175" w:rsidRDefault="000D610E" w:rsidP="000D610E">
      <w:r w:rsidRPr="00613175">
        <w:t>The conformance requirements covered in the present test case are, unless otherwise stated, Rel-15 requirements.</w:t>
      </w:r>
    </w:p>
    <w:p w14:paraId="0950E4D0" w14:textId="3FF46431" w:rsidR="00F97A1D" w:rsidRPr="00613175" w:rsidRDefault="00F97A1D" w:rsidP="00F97A1D">
      <w:r w:rsidRPr="00613175">
        <w:t>[TS 24.229, clause 5.1.1.2.1</w:t>
      </w:r>
      <w:r w:rsidR="009E771E" w:rsidRPr="00613175">
        <w:t>, Release 17</w:t>
      </w:r>
      <w:r w:rsidRPr="00613175">
        <w:t>]:</w:t>
      </w:r>
    </w:p>
    <w:p w14:paraId="1D9F83E3" w14:textId="77777777" w:rsidR="009E771E" w:rsidRPr="00613175" w:rsidRDefault="009E771E" w:rsidP="009E771E">
      <w:r w:rsidRPr="00613175">
        <w:t>For each 4xx, 5xx or 6xx response received without a Retry-After header field to the REGISTER request, the UE shall:</w:t>
      </w:r>
    </w:p>
    <w:p w14:paraId="0B934FA8" w14:textId="77777777" w:rsidR="009E771E" w:rsidRPr="00613175" w:rsidRDefault="009E771E" w:rsidP="009E771E">
      <w:pPr>
        <w:ind w:left="568" w:hanging="284"/>
        <w:rPr>
          <w:lang w:eastAsia="fr-FR"/>
        </w:rPr>
      </w:pPr>
      <w:r w:rsidRPr="00613175">
        <w:rPr>
          <w:lang w:eastAsia="fr-FR"/>
        </w:rPr>
        <w:t>a)</w:t>
      </w:r>
      <w:r w:rsidRPr="00613175">
        <w:rPr>
          <w:lang w:eastAsia="fr-FR"/>
        </w:rPr>
        <w:tab/>
      </w:r>
      <w:r w:rsidRPr="00613175">
        <w:rPr>
          <w:lang w:eastAsia="zh-CN"/>
        </w:rPr>
        <w:t>use the mechanism defined in subclause 4.5 of RFC 5626 [92] for determination of the retry delay time before each new registration attempt;</w:t>
      </w:r>
    </w:p>
    <w:p w14:paraId="2D6393FF" w14:textId="77777777" w:rsidR="009E771E" w:rsidRPr="00613175" w:rsidRDefault="009E771E" w:rsidP="009E771E">
      <w:pPr>
        <w:ind w:left="568" w:hanging="284"/>
        <w:rPr>
          <w:lang w:eastAsia="zh-CN"/>
        </w:rPr>
      </w:pPr>
      <w:r w:rsidRPr="00613175">
        <w:rPr>
          <w:lang w:eastAsia="zh-CN"/>
        </w:rPr>
        <w:t>b)</w:t>
      </w:r>
      <w:r w:rsidRPr="00613175">
        <w:rPr>
          <w:lang w:eastAsia="fr-FR"/>
        </w:rPr>
        <w:t xml:space="preserve"> </w:t>
      </w:r>
      <w:r w:rsidRPr="00613175">
        <w:rPr>
          <w:lang w:eastAsia="fr-FR"/>
        </w:rPr>
        <w:tab/>
      </w:r>
      <w:r w:rsidRPr="00613175">
        <w:rPr>
          <w:lang w:eastAsia="zh-CN"/>
        </w:rPr>
        <w:t xml:space="preserve">mark the currently used P-CSCF address as unavailable for the last duration of the retry delay time computed by the algorithm </w:t>
      </w:r>
      <w:r w:rsidRPr="00613175">
        <w:rPr>
          <w:lang w:eastAsia="fr-FR"/>
        </w:rPr>
        <w:t>defined in subclause 4.5 of RFC 5626 [92] plus 5 minutes; and</w:t>
      </w:r>
    </w:p>
    <w:p w14:paraId="6031630E" w14:textId="77777777" w:rsidR="009E771E" w:rsidRPr="00613175" w:rsidRDefault="009E771E" w:rsidP="009E771E">
      <w:pPr>
        <w:ind w:left="568" w:hanging="284"/>
      </w:pPr>
      <w:r w:rsidRPr="00613175">
        <w:rPr>
          <w:lang w:eastAsia="fr-FR"/>
        </w:rPr>
        <w:t>c)</w:t>
      </w:r>
      <w:r w:rsidRPr="00613175">
        <w:rPr>
          <w:lang w:eastAsia="fr-FR"/>
        </w:rPr>
        <w:tab/>
        <w:t xml:space="preserve">initiate an initial registration as specified in subclause 5.1.1.2 after the amount of time of the </w:t>
      </w:r>
      <w:r w:rsidRPr="00613175">
        <w:rPr>
          <w:lang w:eastAsia="zh-CN"/>
        </w:rPr>
        <w:t xml:space="preserve">last retry delay time computed by the algorithm </w:t>
      </w:r>
      <w:r w:rsidRPr="00613175">
        <w:rPr>
          <w:lang w:eastAsia="fr-FR"/>
        </w:rPr>
        <w:t>defined in subclause 4.5 of RFC 5626 [92]; and</w:t>
      </w:r>
    </w:p>
    <w:p w14:paraId="61B2083B" w14:textId="77777777" w:rsidR="009E771E" w:rsidRPr="00613175" w:rsidRDefault="009E771E" w:rsidP="009E771E">
      <w:pPr>
        <w:ind w:left="851" w:hanging="284"/>
        <w:rPr>
          <w:lang w:eastAsia="fr-FR"/>
        </w:rPr>
      </w:pPr>
      <w:r w:rsidRPr="00613175">
        <w:rPr>
          <w:lang w:eastAsia="zh-CN"/>
        </w:rPr>
        <w:t>-</w:t>
      </w:r>
      <w:r w:rsidRPr="00613175">
        <w:rPr>
          <w:lang w:eastAsia="zh-CN"/>
        </w:rPr>
        <w:tab/>
        <w:t xml:space="preserve">if there is a locally stored </w:t>
      </w:r>
      <w:r w:rsidRPr="00613175">
        <w:rPr>
          <w:lang w:eastAsia="fr-FR"/>
        </w:rPr>
        <w:t>P-CSCF</w:t>
      </w:r>
      <w:r w:rsidRPr="00613175">
        <w:rPr>
          <w:lang w:eastAsia="zh-CN"/>
        </w:rPr>
        <w:t xml:space="preserve"> address</w:t>
      </w:r>
      <w:r w:rsidRPr="00613175">
        <w:rPr>
          <w:lang w:eastAsia="fr-FR"/>
        </w:rPr>
        <w:t xml:space="preserve"> as specified in subclause 5.1.9</w:t>
      </w:r>
      <w:r w:rsidRPr="00613175">
        <w:rPr>
          <w:lang w:eastAsia="zh-CN"/>
        </w:rPr>
        <w:t xml:space="preserve"> which is </w:t>
      </w:r>
      <w:r w:rsidRPr="00613175">
        <w:rPr>
          <w:lang w:eastAsia="fr-FR"/>
        </w:rPr>
        <w:t>different from the currently used P-CSCF</w:t>
      </w:r>
      <w:r w:rsidRPr="00613175">
        <w:rPr>
          <w:lang w:eastAsia="zh-CN"/>
        </w:rPr>
        <w:t xml:space="preserve"> address</w:t>
      </w:r>
      <w:r w:rsidRPr="00613175">
        <w:rPr>
          <w:lang w:eastAsia="fr-FR"/>
        </w:rPr>
        <w:t xml:space="preserve"> </w:t>
      </w:r>
      <w:r w:rsidRPr="00613175">
        <w:rPr>
          <w:lang w:eastAsia="zh-CN"/>
        </w:rPr>
        <w:t xml:space="preserve">and which is not marked as unavailable, may </w:t>
      </w:r>
      <w:r w:rsidRPr="00613175">
        <w:rPr>
          <w:lang w:eastAsia="fr-FR"/>
        </w:rPr>
        <w:t xml:space="preserve">initiate the initial registration using </w:t>
      </w:r>
      <w:r w:rsidRPr="00613175">
        <w:rPr>
          <w:lang w:eastAsia="zh-CN"/>
        </w:rPr>
        <w:t>that P-CSCF</w:t>
      </w:r>
      <w:r w:rsidRPr="00613175">
        <w:rPr>
          <w:lang w:eastAsia="fr-FR"/>
        </w:rPr>
        <w:t>; and</w:t>
      </w:r>
    </w:p>
    <w:p w14:paraId="05F2B66C" w14:textId="77777777" w:rsidR="009E771E" w:rsidRPr="00613175" w:rsidRDefault="009E771E" w:rsidP="009E771E">
      <w:pPr>
        <w:ind w:left="851" w:hanging="284"/>
        <w:rPr>
          <w:lang w:eastAsia="fr-FR"/>
        </w:rPr>
      </w:pPr>
      <w:r w:rsidRPr="00613175">
        <w:rPr>
          <w:lang w:eastAsia="fr-FR"/>
        </w:rPr>
        <w:t>-</w:t>
      </w:r>
      <w:r w:rsidRPr="00613175">
        <w:rPr>
          <w:lang w:eastAsia="fr-FR"/>
        </w:rPr>
        <w:tab/>
      </w:r>
      <w:r w:rsidRPr="00613175">
        <w:rPr>
          <w:lang w:eastAsia="zh-CN"/>
        </w:rPr>
        <w:t xml:space="preserve">if there is no locally stored </w:t>
      </w:r>
      <w:r w:rsidRPr="00613175">
        <w:rPr>
          <w:lang w:eastAsia="fr-FR"/>
        </w:rPr>
        <w:t>P-CSCF</w:t>
      </w:r>
      <w:r w:rsidRPr="00613175">
        <w:rPr>
          <w:lang w:eastAsia="zh-CN"/>
        </w:rPr>
        <w:t xml:space="preserve"> address</w:t>
      </w:r>
      <w:r w:rsidRPr="00613175">
        <w:rPr>
          <w:lang w:eastAsia="fr-FR"/>
        </w:rPr>
        <w:t xml:space="preserve"> as specified in subclause 5.1.9</w:t>
      </w:r>
      <w:r w:rsidRPr="00613175">
        <w:rPr>
          <w:lang w:eastAsia="zh-CN"/>
        </w:rPr>
        <w:t xml:space="preserve"> which is </w:t>
      </w:r>
      <w:r w:rsidRPr="00613175">
        <w:rPr>
          <w:lang w:eastAsia="fr-FR"/>
        </w:rPr>
        <w:t>different from the currently used P-CSCF</w:t>
      </w:r>
      <w:r w:rsidRPr="00613175">
        <w:rPr>
          <w:lang w:eastAsia="zh-CN"/>
        </w:rPr>
        <w:t xml:space="preserve"> address</w:t>
      </w:r>
      <w:r w:rsidRPr="00613175">
        <w:rPr>
          <w:lang w:eastAsia="fr-FR"/>
        </w:rPr>
        <w:t xml:space="preserve"> </w:t>
      </w:r>
      <w:r w:rsidRPr="00613175">
        <w:rPr>
          <w:lang w:eastAsia="zh-CN"/>
        </w:rPr>
        <w:t xml:space="preserve">and which is not marked as unavailable, may </w:t>
      </w:r>
      <w:r w:rsidRPr="00613175">
        <w:rPr>
          <w:lang w:eastAsia="fr-FR"/>
        </w:rPr>
        <w:t>get a new set of P-CSCF</w:t>
      </w:r>
      <w:r w:rsidRPr="00613175">
        <w:rPr>
          <w:lang w:eastAsia="zh-CN"/>
        </w:rPr>
        <w:t xml:space="preserve"> </w:t>
      </w:r>
      <w:r w:rsidRPr="00613175">
        <w:rPr>
          <w:lang w:eastAsia="fr-FR"/>
        </w:rPr>
        <w:t>addresses as described in subclause 9.2.1 unless otherwise specified in the access specific annexes (as described in annex B, annex L or annex U)</w:t>
      </w:r>
      <w:r w:rsidRPr="00613175">
        <w:rPr>
          <w:lang w:eastAsia="zh-CN"/>
        </w:rPr>
        <w:t xml:space="preserve"> and </w:t>
      </w:r>
      <w:r w:rsidRPr="00613175">
        <w:rPr>
          <w:lang w:eastAsia="fr-FR"/>
        </w:rPr>
        <w:t>initiate the initial registration as specified in subclause 5.1.1.2.</w:t>
      </w:r>
    </w:p>
    <w:p w14:paraId="4B4D11CB" w14:textId="77777777" w:rsidR="009E771E" w:rsidRPr="00613175" w:rsidRDefault="009E771E" w:rsidP="009E771E">
      <w:r w:rsidRPr="00613175">
        <w:t>The values of max-time and base-time (if all failed) may be provided by the network to the UE with the management objects specified in 3GPP TS 24.167 [8G]. If no values of the parameters max-time and base-time (if all failed) have been provided to the UE by the network, the default values defined in subclause 4.5 of RFC 5626 [92] shall be used. Other mechanisms may be used as well and are outside the scope of the present document.</w:t>
      </w:r>
    </w:p>
    <w:p w14:paraId="1FD5D07E" w14:textId="77777777" w:rsidR="00F97A1D" w:rsidRPr="00613175" w:rsidRDefault="00F97A1D" w:rsidP="00F97A1D">
      <w:r w:rsidRPr="00613175">
        <w:t>[TS 24.229, clause 5.1.1.2.1]:</w:t>
      </w:r>
    </w:p>
    <w:p w14:paraId="68AC283F" w14:textId="77777777" w:rsidR="00F97A1D" w:rsidRPr="00613175" w:rsidRDefault="00F97A1D" w:rsidP="00F97A1D">
      <w:r w:rsidRPr="00613175">
        <w:t>On receiving a 503 response with a Retry-After header field to the REGISTER request and the Retry-After header field indicates time bigger than the value for timer F as specified in table 7.7.1, the UE:</w:t>
      </w:r>
    </w:p>
    <w:p w14:paraId="2F90D4C0" w14:textId="77777777" w:rsidR="00F97A1D" w:rsidRPr="00613175" w:rsidRDefault="00F97A1D" w:rsidP="00F97A1D">
      <w:pPr>
        <w:pStyle w:val="B10"/>
        <w:rPr>
          <w:lang w:eastAsia="zh-CN"/>
        </w:rPr>
      </w:pPr>
      <w:r w:rsidRPr="00613175">
        <w:lastRenderedPageBreak/>
        <w:t>a)</w:t>
      </w:r>
      <w:r w:rsidRPr="00613175">
        <w:tab/>
        <w:t xml:space="preserve">shall </w:t>
      </w:r>
      <w:r w:rsidRPr="00613175">
        <w:rPr>
          <w:lang w:eastAsia="zh-CN"/>
        </w:rPr>
        <w:t>mark the currently used P-CSCF address as unavailable for the time indicated by the Retry-After header field</w:t>
      </w:r>
      <w:r w:rsidRPr="00613175">
        <w:t>;</w:t>
      </w:r>
    </w:p>
    <w:p w14:paraId="623E97C0" w14:textId="77777777" w:rsidR="00F97A1D" w:rsidRPr="00613175" w:rsidRDefault="00F97A1D" w:rsidP="00F97A1D">
      <w:pPr>
        <w:pStyle w:val="B10"/>
      </w:pPr>
      <w:r w:rsidRPr="00613175">
        <w:t>b)</w:t>
      </w:r>
      <w:r w:rsidRPr="00613175">
        <w:tab/>
      </w:r>
      <w:r w:rsidRPr="00613175">
        <w:rPr>
          <w:lang w:eastAsia="zh-CN"/>
        </w:rPr>
        <w:t xml:space="preserve">if there is a locally stored </w:t>
      </w:r>
      <w:r w:rsidRPr="00613175">
        <w:t>P-CSCF</w:t>
      </w:r>
      <w:r w:rsidRPr="00613175">
        <w:rPr>
          <w:lang w:eastAsia="zh-CN"/>
        </w:rPr>
        <w:t xml:space="preserve"> address</w:t>
      </w:r>
      <w:r w:rsidRPr="00613175">
        <w:t xml:space="preserve"> as specified in subclause 5.1.9</w:t>
      </w:r>
      <w:r w:rsidRPr="00613175">
        <w:rPr>
          <w:lang w:eastAsia="zh-CN"/>
        </w:rPr>
        <w:t xml:space="preserve"> which is </w:t>
      </w:r>
      <w:r w:rsidRPr="00613175">
        <w:t>different than the currently used P-CSCF</w:t>
      </w:r>
      <w:r w:rsidRPr="00613175">
        <w:rPr>
          <w:lang w:eastAsia="zh-CN"/>
        </w:rPr>
        <w:t xml:space="preserve"> address</w:t>
      </w:r>
      <w:r w:rsidRPr="00613175">
        <w:t xml:space="preserve"> </w:t>
      </w:r>
      <w:r w:rsidRPr="00613175">
        <w:rPr>
          <w:lang w:eastAsia="zh-CN"/>
        </w:rPr>
        <w:t xml:space="preserve">and which is not marked as unavailable, may </w:t>
      </w:r>
      <w:r w:rsidRPr="00613175">
        <w:t xml:space="preserve">initiate an initial registration as specified in subclause 5.1.1.2 using </w:t>
      </w:r>
      <w:r w:rsidRPr="00613175">
        <w:rPr>
          <w:lang w:eastAsia="zh-CN"/>
        </w:rPr>
        <w:t>that P-CSCF</w:t>
      </w:r>
      <w:r w:rsidRPr="00613175">
        <w:t>; and</w:t>
      </w:r>
    </w:p>
    <w:p w14:paraId="16507DF7" w14:textId="77777777" w:rsidR="00F97A1D" w:rsidRPr="00613175" w:rsidRDefault="00F97A1D" w:rsidP="00F97A1D">
      <w:pPr>
        <w:pStyle w:val="B10"/>
      </w:pPr>
      <w:r w:rsidRPr="00613175">
        <w:t>c)</w:t>
      </w:r>
      <w:r w:rsidRPr="00613175">
        <w:tab/>
      </w:r>
      <w:r w:rsidRPr="00613175">
        <w:rPr>
          <w:lang w:eastAsia="zh-CN"/>
        </w:rPr>
        <w:t xml:space="preserve">if there is no locally stored </w:t>
      </w:r>
      <w:r w:rsidRPr="00613175">
        <w:t>P-CSCF</w:t>
      </w:r>
      <w:r w:rsidRPr="00613175">
        <w:rPr>
          <w:lang w:eastAsia="zh-CN"/>
        </w:rPr>
        <w:t xml:space="preserve"> address</w:t>
      </w:r>
      <w:r w:rsidRPr="00613175">
        <w:t xml:space="preserve"> as specified in subclause 5.1.9</w:t>
      </w:r>
      <w:r w:rsidRPr="00613175">
        <w:rPr>
          <w:lang w:eastAsia="zh-CN"/>
        </w:rPr>
        <w:t xml:space="preserve"> which is </w:t>
      </w:r>
      <w:r w:rsidRPr="00613175">
        <w:t>different than the currently used P-CSCF</w:t>
      </w:r>
      <w:r w:rsidRPr="00613175">
        <w:rPr>
          <w:lang w:eastAsia="zh-CN"/>
        </w:rPr>
        <w:t xml:space="preserve"> address</w:t>
      </w:r>
      <w:r w:rsidRPr="00613175">
        <w:t xml:space="preserve"> </w:t>
      </w:r>
      <w:r w:rsidRPr="00613175">
        <w:rPr>
          <w:lang w:eastAsia="zh-CN"/>
        </w:rPr>
        <w:t xml:space="preserve">and which is not marked as unavailable, may </w:t>
      </w:r>
      <w:r w:rsidRPr="00613175">
        <w:t>get a new set of P-CSCF</w:t>
      </w:r>
      <w:r w:rsidRPr="00613175">
        <w:rPr>
          <w:lang w:eastAsia="zh-CN"/>
        </w:rPr>
        <w:t xml:space="preserve"> </w:t>
      </w:r>
      <w:r w:rsidRPr="00613175">
        <w:t>addresses as described in subclause 9.2.1 unless otherwise specified in the access specific annexes (as described in annex B, annex L or annex U)</w:t>
      </w:r>
      <w:r w:rsidRPr="00613175">
        <w:rPr>
          <w:lang w:eastAsia="zh-CN"/>
        </w:rPr>
        <w:t xml:space="preserve"> and </w:t>
      </w:r>
      <w:r w:rsidRPr="00613175">
        <w:t>initiate an initial registration as specified in subclause 5.1.1.2.</w:t>
      </w:r>
    </w:p>
    <w:p w14:paraId="28FD1EB6" w14:textId="77777777" w:rsidR="00F97A1D" w:rsidRPr="00613175" w:rsidRDefault="00F97A1D" w:rsidP="00F97A1D">
      <w:pPr>
        <w:pStyle w:val="NO"/>
      </w:pPr>
      <w:r w:rsidRPr="00613175">
        <w:t>NOTE 19:</w:t>
      </w:r>
      <w:r w:rsidRPr="00613175">
        <w:tab/>
        <w:t xml:space="preserve">if the Retry-After header field indicates time smaller than the value for timer F as specified in table 7.7.1, the UE continues using </w:t>
      </w:r>
      <w:r w:rsidRPr="00613175">
        <w:rPr>
          <w:lang w:eastAsia="zh-CN"/>
        </w:rPr>
        <w:t>the currently used P-CSCF address.</w:t>
      </w:r>
    </w:p>
    <w:p w14:paraId="118FE584" w14:textId="77777777" w:rsidR="00F97A1D" w:rsidRPr="00613175" w:rsidRDefault="00F97A1D" w:rsidP="00F97A1D">
      <w:r w:rsidRPr="00613175">
        <w:t>[TS 24.229, clause 5.1.1.2.1]:</w:t>
      </w:r>
    </w:p>
    <w:p w14:paraId="5864B1AC" w14:textId="77777777" w:rsidR="00F97A1D" w:rsidRPr="00613175" w:rsidRDefault="00F97A1D" w:rsidP="00F97A1D">
      <w:r w:rsidRPr="00613175">
        <w:t>On receiving a 423 (Interval Too Brief) response to the REGISTER request, the UE shall:</w:t>
      </w:r>
    </w:p>
    <w:p w14:paraId="2A010095" w14:textId="77777777" w:rsidR="00F97A1D" w:rsidRPr="00613175" w:rsidRDefault="00F97A1D" w:rsidP="00F97A1D">
      <w:pPr>
        <w:pStyle w:val="B10"/>
      </w:pPr>
      <w:r w:rsidRPr="00613175">
        <w:t>-</w:t>
      </w:r>
      <w:r w:rsidRPr="00613175">
        <w:tab/>
        <w:t>send another REGISTER request populating the registration expiration interval value with an expiration timer of at least the value received in the Min-Expires header field of the 423 (Interval Too Brief) response.</w:t>
      </w:r>
    </w:p>
    <w:p w14:paraId="03801997" w14:textId="77777777" w:rsidR="00F97A1D" w:rsidRPr="00613175" w:rsidRDefault="00F97A1D" w:rsidP="00F238ED">
      <w:pPr>
        <w:pStyle w:val="H6"/>
        <w:rPr>
          <w:rFonts w:eastAsia="MS Gothic"/>
        </w:rPr>
      </w:pPr>
      <w:bookmarkStart w:id="247" w:name="_Toc42778708"/>
      <w:bookmarkStart w:id="248" w:name="_Toc42785155"/>
      <w:bookmarkStart w:id="249" w:name="_Toc43210148"/>
      <w:bookmarkStart w:id="250" w:name="_Toc51948374"/>
      <w:bookmarkStart w:id="251" w:name="_Toc52162447"/>
      <w:bookmarkStart w:id="252" w:name="_Toc60916033"/>
      <w:r w:rsidRPr="00613175">
        <w:rPr>
          <w:rFonts w:eastAsia="MS Gothic"/>
        </w:rPr>
        <w:t>6.2.3</w:t>
      </w:r>
      <w:r w:rsidRPr="00613175">
        <w:rPr>
          <w:rFonts w:eastAsia="MS Gothic"/>
        </w:rPr>
        <w:tab/>
        <w:t>Test description</w:t>
      </w:r>
      <w:bookmarkEnd w:id="247"/>
      <w:bookmarkEnd w:id="248"/>
      <w:bookmarkEnd w:id="249"/>
      <w:bookmarkEnd w:id="250"/>
      <w:bookmarkEnd w:id="251"/>
      <w:bookmarkEnd w:id="252"/>
    </w:p>
    <w:p w14:paraId="646277F1" w14:textId="77777777" w:rsidR="00F97A1D" w:rsidRPr="00613175" w:rsidRDefault="00F97A1D" w:rsidP="00F238ED">
      <w:pPr>
        <w:pStyle w:val="H6"/>
      </w:pPr>
      <w:bookmarkStart w:id="253" w:name="_Toc43210149"/>
      <w:bookmarkStart w:id="254" w:name="_Toc51948375"/>
      <w:bookmarkStart w:id="255" w:name="_Toc52162448"/>
      <w:bookmarkStart w:id="256" w:name="_Toc60916034"/>
      <w:r w:rsidRPr="00613175">
        <w:t>6.2.3.1</w:t>
      </w:r>
      <w:r w:rsidRPr="00613175">
        <w:tab/>
        <w:t>Pre-test conditions</w:t>
      </w:r>
      <w:bookmarkEnd w:id="253"/>
      <w:bookmarkEnd w:id="254"/>
      <w:bookmarkEnd w:id="255"/>
      <w:bookmarkEnd w:id="256"/>
    </w:p>
    <w:p w14:paraId="30A03A55" w14:textId="77777777" w:rsidR="00F97A1D" w:rsidRPr="00613175" w:rsidRDefault="00F97A1D" w:rsidP="00F97A1D">
      <w:pPr>
        <w:pStyle w:val="H6"/>
        <w:rPr>
          <w:rFonts w:cs="Arial"/>
        </w:rPr>
      </w:pPr>
      <w:r w:rsidRPr="00613175">
        <w:rPr>
          <w:rFonts w:cs="Arial"/>
        </w:rPr>
        <w:t>System Simulator:</w:t>
      </w:r>
    </w:p>
    <w:p w14:paraId="0DEAAA4B" w14:textId="77777777" w:rsidR="00F97A1D" w:rsidRPr="00613175" w:rsidRDefault="00F97A1D" w:rsidP="00F97A1D">
      <w:pPr>
        <w:pStyle w:val="B10"/>
      </w:pPr>
      <w:r w:rsidRPr="00613175">
        <w:t>-</w:t>
      </w:r>
      <w:r w:rsidRPr="00613175">
        <w:tab/>
        <w:t>SS is configured with the IMSI within the USIM application, the home domain name, public and private user identities together with the shared secret key of IMS AKA algorithm, related to the IMS private user identity (IMPI) that is configured on the UICC card equipped into the UE.</w:t>
      </w:r>
    </w:p>
    <w:p w14:paraId="7E93C9CC" w14:textId="77777777" w:rsidR="00F97A1D" w:rsidRPr="00613175" w:rsidRDefault="00F97A1D" w:rsidP="00F97A1D">
      <w:pPr>
        <w:pStyle w:val="B10"/>
      </w:pPr>
      <w:r w:rsidRPr="00613175">
        <w:t>-</w:t>
      </w:r>
      <w:r w:rsidRPr="00613175">
        <w:tab/>
        <w:t>SS is listening to SIP default port 5060 for both UDP and TCP protocols.</w:t>
      </w:r>
    </w:p>
    <w:p w14:paraId="06B18D0D" w14:textId="77777777" w:rsidR="00F97A1D" w:rsidRPr="00613175" w:rsidRDefault="00F97A1D" w:rsidP="00F97A1D">
      <w:pPr>
        <w:pStyle w:val="B10"/>
      </w:pPr>
      <w:r w:rsidRPr="00613175">
        <w:t>-</w:t>
      </w:r>
      <w:r w:rsidRPr="00613175">
        <w:tab/>
        <w:t>SS is able to perform IMS AKA authentication for the IMPI, according to 3GPP TS 33.203 [16] clause 6.1.</w:t>
      </w:r>
    </w:p>
    <w:p w14:paraId="647CDB9A" w14:textId="77777777" w:rsidR="00F97A1D" w:rsidRPr="00613175" w:rsidRDefault="00F97A1D" w:rsidP="00482465">
      <w:pPr>
        <w:pStyle w:val="B10"/>
      </w:pPr>
      <w:r w:rsidRPr="00613175">
        <w:t>-</w:t>
      </w:r>
      <w:r w:rsidRPr="00613175">
        <w:tab/>
        <w:t>1 NR Cell</w:t>
      </w:r>
    </w:p>
    <w:p w14:paraId="161F0E1A" w14:textId="3FAC49B3" w:rsidR="009E771E" w:rsidRPr="00613175" w:rsidRDefault="009E771E" w:rsidP="00925185">
      <w:pPr>
        <w:pStyle w:val="B10"/>
      </w:pPr>
      <w:r w:rsidRPr="00613175">
        <w:t>-</w:t>
      </w:r>
      <w:r w:rsidRPr="00613175">
        <w:tab/>
        <w:t>UE provided with a second P-CSCF in the PDU SESSION ESTABLISHMENT ACCEPT according to Table 4.7.2-2 (conditions Additional_P-CSCF_IPv6 and Additional_P-CSCF_IPv4) of TS 38.508-1 [21].</w:t>
      </w:r>
    </w:p>
    <w:p w14:paraId="25017F69" w14:textId="6F9083D9" w:rsidR="00F97A1D" w:rsidRPr="00613175" w:rsidRDefault="00F97A1D" w:rsidP="009E771E">
      <w:pPr>
        <w:pStyle w:val="H6"/>
      </w:pPr>
      <w:r w:rsidRPr="00613175">
        <w:t>UE:</w:t>
      </w:r>
    </w:p>
    <w:p w14:paraId="4581982A" w14:textId="77777777" w:rsidR="00F97A1D" w:rsidRPr="00613175" w:rsidRDefault="00F97A1D" w:rsidP="00F97A1D">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17B765DE" w14:textId="77777777" w:rsidR="00F97A1D" w:rsidRPr="00613175" w:rsidRDefault="00F97A1D" w:rsidP="00F97A1D">
      <w:pPr>
        <w:pStyle w:val="B10"/>
        <w:rPr>
          <w:snapToGrid w:val="0"/>
        </w:rPr>
      </w:pPr>
      <w:r w:rsidRPr="00613175">
        <w:t>-</w:t>
      </w:r>
      <w:r w:rsidRPr="00613175">
        <w:tab/>
        <w:t xml:space="preserve">The </w:t>
      </w:r>
      <w:r w:rsidRPr="00613175">
        <w:rPr>
          <w:snapToGrid w:val="0"/>
        </w:rPr>
        <w:t>UE is configured to register for IMS after switch on.</w:t>
      </w:r>
    </w:p>
    <w:p w14:paraId="71CBAA9F" w14:textId="77777777" w:rsidR="00F97A1D" w:rsidRPr="00613175" w:rsidRDefault="00F97A1D" w:rsidP="00F97A1D">
      <w:pPr>
        <w:pStyle w:val="B10"/>
        <w:rPr>
          <w:snapToGrid w:val="0"/>
        </w:rPr>
      </w:pPr>
      <w:r w:rsidRPr="00613175">
        <w:t>-</w:t>
      </w:r>
      <w:r w:rsidRPr="00613175">
        <w:tab/>
        <w:t xml:space="preserve">The </w:t>
      </w:r>
      <w:r w:rsidRPr="00613175">
        <w:rPr>
          <w:snapToGrid w:val="0"/>
        </w:rPr>
        <w:t>UE is switched off.</w:t>
      </w:r>
    </w:p>
    <w:p w14:paraId="2D5D7FB6" w14:textId="77777777" w:rsidR="00F97A1D" w:rsidRPr="00613175" w:rsidRDefault="00F97A1D" w:rsidP="00F97A1D">
      <w:pPr>
        <w:pStyle w:val="H6"/>
        <w:rPr>
          <w:rFonts w:cs="Arial"/>
        </w:rPr>
      </w:pPr>
      <w:r w:rsidRPr="00613175">
        <w:rPr>
          <w:rFonts w:cs="Arial"/>
        </w:rPr>
        <w:t>Preamble:</w:t>
      </w:r>
    </w:p>
    <w:p w14:paraId="76F93CF5" w14:textId="77777777" w:rsidR="00F97A1D" w:rsidRPr="00613175" w:rsidRDefault="00F97A1D" w:rsidP="00482465">
      <w:pPr>
        <w:pStyle w:val="B10"/>
      </w:pPr>
      <w:r w:rsidRPr="00613175">
        <w:t>-</w:t>
      </w:r>
      <w:r w:rsidRPr="00613175">
        <w:tab/>
        <w:t>None</w:t>
      </w:r>
    </w:p>
    <w:p w14:paraId="52A48D05" w14:textId="77777777" w:rsidR="00F97A1D" w:rsidRPr="00613175" w:rsidRDefault="00F97A1D" w:rsidP="00F97A1D">
      <w:pPr>
        <w:rPr>
          <w:rFonts w:eastAsia="MS Gothic"/>
        </w:rPr>
      </w:pPr>
    </w:p>
    <w:p w14:paraId="0DC2E923" w14:textId="77777777" w:rsidR="00F97A1D" w:rsidRPr="00613175" w:rsidRDefault="00F97A1D" w:rsidP="00F238ED">
      <w:pPr>
        <w:pStyle w:val="H6"/>
        <w:rPr>
          <w:snapToGrid w:val="0"/>
        </w:rPr>
      </w:pPr>
      <w:bookmarkStart w:id="257" w:name="_Toc43210150"/>
      <w:bookmarkStart w:id="258" w:name="_Toc51948376"/>
      <w:bookmarkStart w:id="259" w:name="_Toc52162449"/>
      <w:bookmarkStart w:id="260" w:name="_Toc60916035"/>
      <w:r w:rsidRPr="00613175">
        <w:lastRenderedPageBreak/>
        <w:t>6.2.3.2</w:t>
      </w:r>
      <w:r w:rsidRPr="00613175">
        <w:tab/>
      </w:r>
      <w:r w:rsidRPr="00613175">
        <w:rPr>
          <w:snapToGrid w:val="0"/>
        </w:rPr>
        <w:t>Test procedure sequence</w:t>
      </w:r>
      <w:bookmarkEnd w:id="257"/>
      <w:bookmarkEnd w:id="258"/>
      <w:bookmarkEnd w:id="259"/>
      <w:bookmarkEnd w:id="260"/>
    </w:p>
    <w:p w14:paraId="0976A1E9" w14:textId="77777777" w:rsidR="00F97A1D" w:rsidRPr="00613175" w:rsidRDefault="00F97A1D" w:rsidP="00F97A1D">
      <w:pPr>
        <w:pStyle w:val="TH"/>
        <w:rPr>
          <w:rFonts w:cs="Arial"/>
        </w:rPr>
      </w:pPr>
      <w:r w:rsidRPr="00613175">
        <w:rPr>
          <w:rFonts w:cs="Arial"/>
        </w:rPr>
        <w:t>Table 6.2.3.2-1: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F97A1D" w:rsidRPr="00613175" w14:paraId="4C51B1DC" w14:textId="77777777" w:rsidTr="00AF0BFE">
        <w:trPr>
          <w:jc w:val="center"/>
        </w:trPr>
        <w:tc>
          <w:tcPr>
            <w:tcW w:w="567" w:type="dxa"/>
            <w:tcBorders>
              <w:bottom w:val="nil"/>
            </w:tcBorders>
          </w:tcPr>
          <w:p w14:paraId="272E11FB" w14:textId="77777777" w:rsidR="00F97A1D" w:rsidRPr="00613175" w:rsidRDefault="00F97A1D" w:rsidP="00A20284">
            <w:pPr>
              <w:pStyle w:val="TAH"/>
              <w:ind w:left="400" w:hanging="400"/>
            </w:pPr>
            <w:r w:rsidRPr="00613175">
              <w:t>St</w:t>
            </w:r>
          </w:p>
        </w:tc>
        <w:tc>
          <w:tcPr>
            <w:tcW w:w="3968" w:type="dxa"/>
          </w:tcPr>
          <w:p w14:paraId="2D7495B6" w14:textId="77777777" w:rsidR="00F97A1D" w:rsidRPr="00613175" w:rsidRDefault="00F97A1D" w:rsidP="00A20284">
            <w:pPr>
              <w:pStyle w:val="TAH"/>
              <w:ind w:left="400" w:hanging="400"/>
            </w:pPr>
            <w:r w:rsidRPr="00613175">
              <w:t>Procedure</w:t>
            </w:r>
          </w:p>
        </w:tc>
        <w:tc>
          <w:tcPr>
            <w:tcW w:w="3684" w:type="dxa"/>
            <w:gridSpan w:val="2"/>
          </w:tcPr>
          <w:p w14:paraId="6CA0448D" w14:textId="77777777" w:rsidR="00F97A1D" w:rsidRPr="00613175" w:rsidRDefault="00F97A1D" w:rsidP="00A20284">
            <w:pPr>
              <w:pStyle w:val="TAH"/>
              <w:ind w:left="400" w:hanging="400"/>
            </w:pPr>
            <w:r w:rsidRPr="00613175">
              <w:t>Message Sequence</w:t>
            </w:r>
          </w:p>
        </w:tc>
        <w:tc>
          <w:tcPr>
            <w:tcW w:w="567" w:type="dxa"/>
            <w:tcBorders>
              <w:bottom w:val="nil"/>
            </w:tcBorders>
          </w:tcPr>
          <w:p w14:paraId="5B72C277" w14:textId="77777777" w:rsidR="00F97A1D" w:rsidRPr="00613175" w:rsidRDefault="00F97A1D" w:rsidP="00A20284">
            <w:pPr>
              <w:pStyle w:val="TAH"/>
            </w:pPr>
            <w:r w:rsidRPr="00613175">
              <w:t>TP</w:t>
            </w:r>
          </w:p>
        </w:tc>
        <w:tc>
          <w:tcPr>
            <w:tcW w:w="850" w:type="dxa"/>
            <w:tcBorders>
              <w:bottom w:val="nil"/>
            </w:tcBorders>
          </w:tcPr>
          <w:p w14:paraId="5C9B4923" w14:textId="77777777" w:rsidR="00F97A1D" w:rsidRPr="00613175" w:rsidRDefault="00F97A1D" w:rsidP="00A20284">
            <w:pPr>
              <w:pStyle w:val="TAH"/>
            </w:pPr>
            <w:r w:rsidRPr="00613175">
              <w:t>Verdict</w:t>
            </w:r>
          </w:p>
        </w:tc>
      </w:tr>
      <w:tr w:rsidR="00F97A1D" w:rsidRPr="00613175" w14:paraId="46D8FA37" w14:textId="77777777" w:rsidTr="00AF0BFE">
        <w:trPr>
          <w:jc w:val="center"/>
        </w:trPr>
        <w:tc>
          <w:tcPr>
            <w:tcW w:w="567" w:type="dxa"/>
            <w:tcBorders>
              <w:top w:val="nil"/>
            </w:tcBorders>
          </w:tcPr>
          <w:p w14:paraId="75211F35" w14:textId="77777777" w:rsidR="00F97A1D" w:rsidRPr="00613175" w:rsidRDefault="00F97A1D" w:rsidP="00A20284">
            <w:pPr>
              <w:pStyle w:val="TAH"/>
            </w:pPr>
          </w:p>
        </w:tc>
        <w:tc>
          <w:tcPr>
            <w:tcW w:w="3968" w:type="dxa"/>
          </w:tcPr>
          <w:p w14:paraId="12B72FBD" w14:textId="77777777" w:rsidR="00F97A1D" w:rsidRPr="00613175" w:rsidRDefault="00F97A1D" w:rsidP="00A20284">
            <w:pPr>
              <w:pStyle w:val="TAH"/>
            </w:pPr>
          </w:p>
        </w:tc>
        <w:tc>
          <w:tcPr>
            <w:tcW w:w="708" w:type="dxa"/>
          </w:tcPr>
          <w:p w14:paraId="18AF2653" w14:textId="77777777" w:rsidR="00F97A1D" w:rsidRPr="00613175" w:rsidRDefault="00F97A1D" w:rsidP="00A20284">
            <w:pPr>
              <w:pStyle w:val="TAH"/>
            </w:pPr>
            <w:r w:rsidRPr="00613175">
              <w:t>U - S</w:t>
            </w:r>
          </w:p>
        </w:tc>
        <w:tc>
          <w:tcPr>
            <w:tcW w:w="2976" w:type="dxa"/>
          </w:tcPr>
          <w:p w14:paraId="125E0EA1" w14:textId="77777777" w:rsidR="00F97A1D" w:rsidRPr="00613175" w:rsidRDefault="00F97A1D" w:rsidP="00A20284">
            <w:pPr>
              <w:pStyle w:val="TAH"/>
            </w:pPr>
            <w:r w:rsidRPr="00613175">
              <w:t>Message</w:t>
            </w:r>
          </w:p>
        </w:tc>
        <w:tc>
          <w:tcPr>
            <w:tcW w:w="567" w:type="dxa"/>
            <w:tcBorders>
              <w:top w:val="nil"/>
            </w:tcBorders>
          </w:tcPr>
          <w:p w14:paraId="3D63ED1D" w14:textId="77777777" w:rsidR="00F97A1D" w:rsidRPr="00613175" w:rsidRDefault="00F97A1D" w:rsidP="00A20284">
            <w:pPr>
              <w:pStyle w:val="TAH"/>
            </w:pPr>
          </w:p>
        </w:tc>
        <w:tc>
          <w:tcPr>
            <w:tcW w:w="850" w:type="dxa"/>
            <w:tcBorders>
              <w:top w:val="nil"/>
            </w:tcBorders>
          </w:tcPr>
          <w:p w14:paraId="3D8C34F9" w14:textId="77777777" w:rsidR="00F97A1D" w:rsidRPr="00613175" w:rsidRDefault="00F97A1D" w:rsidP="00A20284">
            <w:pPr>
              <w:pStyle w:val="TAH"/>
            </w:pPr>
          </w:p>
        </w:tc>
      </w:tr>
      <w:tr w:rsidR="00F97A1D" w:rsidRPr="00613175" w14:paraId="62C485FD" w14:textId="77777777" w:rsidTr="00AF0BFE">
        <w:trPr>
          <w:jc w:val="center"/>
        </w:trPr>
        <w:tc>
          <w:tcPr>
            <w:tcW w:w="567" w:type="dxa"/>
          </w:tcPr>
          <w:p w14:paraId="0D03EDF2" w14:textId="77777777" w:rsidR="00F97A1D" w:rsidRPr="00613175" w:rsidRDefault="00F97A1D" w:rsidP="00A20284">
            <w:pPr>
              <w:pStyle w:val="TAC"/>
            </w:pPr>
            <w:r w:rsidRPr="00613175">
              <w:t>1</w:t>
            </w:r>
          </w:p>
        </w:tc>
        <w:tc>
          <w:tcPr>
            <w:tcW w:w="3968" w:type="dxa"/>
          </w:tcPr>
          <w:p w14:paraId="6ACC07D8" w14:textId="77777777" w:rsidR="00F97A1D" w:rsidRPr="00613175" w:rsidRDefault="00F97A1D" w:rsidP="00A20284">
            <w:pPr>
              <w:pStyle w:val="TAL"/>
            </w:pPr>
            <w:r w:rsidRPr="00613175">
              <w:t>The UE is switched on</w:t>
            </w:r>
          </w:p>
        </w:tc>
        <w:tc>
          <w:tcPr>
            <w:tcW w:w="708" w:type="dxa"/>
          </w:tcPr>
          <w:p w14:paraId="3055ECBF" w14:textId="77777777" w:rsidR="00F97A1D" w:rsidRPr="00613175" w:rsidRDefault="00F97A1D" w:rsidP="00A20284">
            <w:pPr>
              <w:pStyle w:val="TAC"/>
            </w:pPr>
          </w:p>
        </w:tc>
        <w:tc>
          <w:tcPr>
            <w:tcW w:w="2976" w:type="dxa"/>
          </w:tcPr>
          <w:p w14:paraId="6B6817DA" w14:textId="77777777" w:rsidR="00F97A1D" w:rsidRPr="00613175" w:rsidRDefault="00F97A1D" w:rsidP="00A20284">
            <w:pPr>
              <w:pStyle w:val="TAL"/>
            </w:pPr>
          </w:p>
        </w:tc>
        <w:tc>
          <w:tcPr>
            <w:tcW w:w="567" w:type="dxa"/>
          </w:tcPr>
          <w:p w14:paraId="1367F671" w14:textId="69157C41" w:rsidR="00F97A1D" w:rsidRPr="00613175" w:rsidRDefault="009E771E" w:rsidP="00A20284">
            <w:pPr>
              <w:pStyle w:val="TAC"/>
            </w:pPr>
            <w:r w:rsidRPr="00613175">
              <w:t>-</w:t>
            </w:r>
          </w:p>
        </w:tc>
        <w:tc>
          <w:tcPr>
            <w:tcW w:w="850" w:type="dxa"/>
          </w:tcPr>
          <w:p w14:paraId="1666046D" w14:textId="363CDB3A" w:rsidR="00F97A1D" w:rsidRPr="00613175" w:rsidRDefault="009E771E" w:rsidP="00A20284">
            <w:pPr>
              <w:pStyle w:val="TAC"/>
            </w:pPr>
            <w:r w:rsidRPr="00613175">
              <w:t>-</w:t>
            </w:r>
          </w:p>
        </w:tc>
      </w:tr>
      <w:tr w:rsidR="00F97A1D" w:rsidRPr="00613175" w14:paraId="0F70AED1" w14:textId="77777777" w:rsidTr="00AF0BFE">
        <w:trPr>
          <w:jc w:val="center"/>
        </w:trPr>
        <w:tc>
          <w:tcPr>
            <w:tcW w:w="567" w:type="dxa"/>
          </w:tcPr>
          <w:p w14:paraId="28552430" w14:textId="77777777" w:rsidR="00F97A1D" w:rsidRPr="00613175" w:rsidRDefault="00F97A1D" w:rsidP="00A20284">
            <w:pPr>
              <w:pStyle w:val="TAC"/>
            </w:pPr>
            <w:r w:rsidRPr="00613175">
              <w:t>2</w:t>
            </w:r>
          </w:p>
        </w:tc>
        <w:tc>
          <w:tcPr>
            <w:tcW w:w="3968" w:type="dxa"/>
          </w:tcPr>
          <w:p w14:paraId="655A00C7" w14:textId="77777777" w:rsidR="00F97A1D" w:rsidRPr="00613175" w:rsidRDefault="00F97A1D" w:rsidP="00A20284">
            <w:pPr>
              <w:pStyle w:val="TAL"/>
            </w:pPr>
            <w:r w:rsidRPr="00613175">
              <w:t>UE sends an initial registration request.</w:t>
            </w:r>
          </w:p>
        </w:tc>
        <w:tc>
          <w:tcPr>
            <w:tcW w:w="708" w:type="dxa"/>
          </w:tcPr>
          <w:p w14:paraId="48DCCD1A" w14:textId="77777777" w:rsidR="00F97A1D" w:rsidRPr="00613175" w:rsidRDefault="00F97A1D" w:rsidP="00A20284">
            <w:pPr>
              <w:pStyle w:val="TAC"/>
              <w:rPr>
                <w:rFonts w:eastAsia="Yu Gothic"/>
              </w:rPr>
            </w:pPr>
            <w:r w:rsidRPr="00613175">
              <w:t>--&gt;</w:t>
            </w:r>
          </w:p>
        </w:tc>
        <w:tc>
          <w:tcPr>
            <w:tcW w:w="2976" w:type="dxa"/>
          </w:tcPr>
          <w:p w14:paraId="59B52D1E" w14:textId="77777777" w:rsidR="00F97A1D" w:rsidRPr="00613175" w:rsidRDefault="00F97A1D" w:rsidP="00A20284">
            <w:pPr>
              <w:pStyle w:val="TAL"/>
            </w:pPr>
            <w:r w:rsidRPr="00613175">
              <w:t>REGISTER</w:t>
            </w:r>
          </w:p>
        </w:tc>
        <w:tc>
          <w:tcPr>
            <w:tcW w:w="567" w:type="dxa"/>
          </w:tcPr>
          <w:p w14:paraId="1690CD77" w14:textId="784CAF70" w:rsidR="00F97A1D" w:rsidRPr="00613175" w:rsidRDefault="009E771E" w:rsidP="00A20284">
            <w:pPr>
              <w:pStyle w:val="TAC"/>
            </w:pPr>
            <w:r w:rsidRPr="00613175">
              <w:t>-</w:t>
            </w:r>
          </w:p>
        </w:tc>
        <w:tc>
          <w:tcPr>
            <w:tcW w:w="850" w:type="dxa"/>
          </w:tcPr>
          <w:p w14:paraId="4C27017B" w14:textId="47B2ED0D" w:rsidR="00F97A1D" w:rsidRPr="00613175" w:rsidRDefault="009E771E" w:rsidP="00A20284">
            <w:pPr>
              <w:pStyle w:val="TAC"/>
            </w:pPr>
            <w:r w:rsidRPr="00613175">
              <w:t>-</w:t>
            </w:r>
          </w:p>
        </w:tc>
      </w:tr>
      <w:tr w:rsidR="00F97A1D" w:rsidRPr="00613175" w14:paraId="7C7AB53A" w14:textId="77777777" w:rsidTr="00AF0BFE">
        <w:trPr>
          <w:jc w:val="center"/>
        </w:trPr>
        <w:tc>
          <w:tcPr>
            <w:tcW w:w="567" w:type="dxa"/>
          </w:tcPr>
          <w:p w14:paraId="70EF4750" w14:textId="77777777" w:rsidR="00F97A1D" w:rsidRPr="00613175" w:rsidRDefault="00F97A1D" w:rsidP="00A20284">
            <w:pPr>
              <w:pStyle w:val="TAC"/>
            </w:pPr>
            <w:r w:rsidRPr="00613175">
              <w:t>3</w:t>
            </w:r>
          </w:p>
        </w:tc>
        <w:tc>
          <w:tcPr>
            <w:tcW w:w="3968" w:type="dxa"/>
          </w:tcPr>
          <w:p w14:paraId="268FBB87" w14:textId="77777777" w:rsidR="00F97A1D" w:rsidRPr="00613175" w:rsidRDefault="00F97A1D" w:rsidP="00A20284">
            <w:pPr>
              <w:pStyle w:val="TAL"/>
            </w:pPr>
            <w:r w:rsidRPr="00613175">
              <w:t>SS sends 503 Service Unavailable without Retry-After header.</w:t>
            </w:r>
          </w:p>
        </w:tc>
        <w:tc>
          <w:tcPr>
            <w:tcW w:w="708" w:type="dxa"/>
          </w:tcPr>
          <w:p w14:paraId="731A006F" w14:textId="77777777" w:rsidR="00F97A1D" w:rsidRPr="00613175" w:rsidRDefault="00F97A1D" w:rsidP="00A20284">
            <w:pPr>
              <w:pStyle w:val="TAC"/>
              <w:rPr>
                <w:rFonts w:eastAsia="Yu Gothic"/>
              </w:rPr>
            </w:pPr>
            <w:r w:rsidRPr="00613175">
              <w:t>&lt;--</w:t>
            </w:r>
          </w:p>
        </w:tc>
        <w:tc>
          <w:tcPr>
            <w:tcW w:w="2976" w:type="dxa"/>
          </w:tcPr>
          <w:p w14:paraId="478F8CB9" w14:textId="77777777" w:rsidR="00F97A1D" w:rsidRPr="00613175" w:rsidRDefault="00F97A1D" w:rsidP="00A20284">
            <w:pPr>
              <w:pStyle w:val="TAL"/>
            </w:pPr>
            <w:r w:rsidRPr="00613175">
              <w:t>503 Service Unavailable</w:t>
            </w:r>
          </w:p>
        </w:tc>
        <w:tc>
          <w:tcPr>
            <w:tcW w:w="567" w:type="dxa"/>
          </w:tcPr>
          <w:p w14:paraId="69166C59" w14:textId="30F3561F" w:rsidR="00F97A1D" w:rsidRPr="00613175" w:rsidRDefault="009E771E" w:rsidP="00A20284">
            <w:pPr>
              <w:pStyle w:val="TAC"/>
            </w:pPr>
            <w:r w:rsidRPr="00613175">
              <w:t>-</w:t>
            </w:r>
          </w:p>
        </w:tc>
        <w:tc>
          <w:tcPr>
            <w:tcW w:w="850" w:type="dxa"/>
          </w:tcPr>
          <w:p w14:paraId="1C4775B0" w14:textId="023BB59D" w:rsidR="00F97A1D" w:rsidRPr="00613175" w:rsidRDefault="009E771E" w:rsidP="00A20284">
            <w:pPr>
              <w:pStyle w:val="TAC"/>
            </w:pPr>
            <w:r w:rsidRPr="00613175">
              <w:t>-</w:t>
            </w:r>
          </w:p>
        </w:tc>
      </w:tr>
      <w:tr w:rsidR="00AF0BFE" w:rsidRPr="00613175" w14:paraId="54FDF933" w14:textId="77777777" w:rsidTr="00AF0BFE">
        <w:trPr>
          <w:jc w:val="center"/>
        </w:trPr>
        <w:tc>
          <w:tcPr>
            <w:tcW w:w="567" w:type="dxa"/>
          </w:tcPr>
          <w:p w14:paraId="7BDA5E0A" w14:textId="19E48E21" w:rsidR="00AF0BFE" w:rsidRPr="00613175" w:rsidRDefault="00AF0BFE" w:rsidP="00AF0BFE">
            <w:pPr>
              <w:pStyle w:val="TAC"/>
            </w:pPr>
            <w:r w:rsidRPr="00613175">
              <w:t>-</w:t>
            </w:r>
          </w:p>
        </w:tc>
        <w:tc>
          <w:tcPr>
            <w:tcW w:w="3968" w:type="dxa"/>
          </w:tcPr>
          <w:p w14:paraId="035692CF" w14:textId="702D47D3" w:rsidR="00AF0BFE" w:rsidRPr="00613175" w:rsidRDefault="00AF0BFE" w:rsidP="00AF0BFE">
            <w:pPr>
              <w:pStyle w:val="TAL"/>
            </w:pPr>
            <w:r w:rsidRPr="00613175">
              <w:t>The subsequent messages are sent to second P-CSCF</w:t>
            </w:r>
          </w:p>
        </w:tc>
        <w:tc>
          <w:tcPr>
            <w:tcW w:w="708" w:type="dxa"/>
          </w:tcPr>
          <w:p w14:paraId="2B4AB557" w14:textId="14296091" w:rsidR="00AF0BFE" w:rsidRPr="00613175" w:rsidRDefault="00AF0BFE" w:rsidP="00AF0BFE">
            <w:pPr>
              <w:pStyle w:val="TAC"/>
            </w:pPr>
            <w:r w:rsidRPr="00613175">
              <w:t>-</w:t>
            </w:r>
          </w:p>
        </w:tc>
        <w:tc>
          <w:tcPr>
            <w:tcW w:w="2976" w:type="dxa"/>
          </w:tcPr>
          <w:p w14:paraId="6C1B8F8A" w14:textId="126A5858" w:rsidR="00AF0BFE" w:rsidRPr="00613175" w:rsidRDefault="00AF0BFE" w:rsidP="00AF0BFE">
            <w:pPr>
              <w:pStyle w:val="TAL"/>
            </w:pPr>
            <w:r w:rsidRPr="00613175">
              <w:t>-</w:t>
            </w:r>
          </w:p>
        </w:tc>
        <w:tc>
          <w:tcPr>
            <w:tcW w:w="567" w:type="dxa"/>
          </w:tcPr>
          <w:p w14:paraId="785E7F2A" w14:textId="14CBEE41" w:rsidR="00AF0BFE" w:rsidRPr="00613175" w:rsidRDefault="00AF0BFE" w:rsidP="00AF0BFE">
            <w:pPr>
              <w:pStyle w:val="TAC"/>
            </w:pPr>
            <w:r w:rsidRPr="00613175">
              <w:t>-</w:t>
            </w:r>
          </w:p>
        </w:tc>
        <w:tc>
          <w:tcPr>
            <w:tcW w:w="850" w:type="dxa"/>
          </w:tcPr>
          <w:p w14:paraId="5C416CF6" w14:textId="6E7FF59F" w:rsidR="00AF0BFE" w:rsidRPr="00613175" w:rsidRDefault="00AF0BFE" w:rsidP="00AF0BFE">
            <w:pPr>
              <w:pStyle w:val="TAC"/>
            </w:pPr>
            <w:r w:rsidRPr="00613175">
              <w:t>-</w:t>
            </w:r>
          </w:p>
        </w:tc>
      </w:tr>
      <w:tr w:rsidR="00AF0BFE" w:rsidRPr="00613175" w14:paraId="6DE3564F" w14:textId="77777777" w:rsidTr="00AF0BFE">
        <w:trPr>
          <w:jc w:val="center"/>
        </w:trPr>
        <w:tc>
          <w:tcPr>
            <w:tcW w:w="567" w:type="dxa"/>
          </w:tcPr>
          <w:p w14:paraId="0A877F8A" w14:textId="77777777" w:rsidR="00AF0BFE" w:rsidRPr="00613175" w:rsidRDefault="00AF0BFE" w:rsidP="00AF0BFE">
            <w:pPr>
              <w:pStyle w:val="TAC"/>
            </w:pPr>
            <w:r w:rsidRPr="00613175">
              <w:t>4</w:t>
            </w:r>
          </w:p>
        </w:tc>
        <w:tc>
          <w:tcPr>
            <w:tcW w:w="3968" w:type="dxa"/>
          </w:tcPr>
          <w:p w14:paraId="0B348237" w14:textId="795C9B6C" w:rsidR="00AF0BFE" w:rsidRPr="00613175" w:rsidRDefault="00AF0BFE" w:rsidP="00AF0BFE">
            <w:pPr>
              <w:pStyle w:val="TAL"/>
            </w:pPr>
            <w:r w:rsidRPr="00613175">
              <w:t>Check: does the UE send an initial registration request ?</w:t>
            </w:r>
          </w:p>
        </w:tc>
        <w:tc>
          <w:tcPr>
            <w:tcW w:w="708" w:type="dxa"/>
          </w:tcPr>
          <w:p w14:paraId="78742A7B" w14:textId="77777777" w:rsidR="00AF0BFE" w:rsidRPr="00613175" w:rsidRDefault="00AF0BFE" w:rsidP="00AF0BFE">
            <w:pPr>
              <w:pStyle w:val="TAC"/>
              <w:rPr>
                <w:rFonts w:eastAsia="Yu Gothic"/>
              </w:rPr>
            </w:pPr>
            <w:r w:rsidRPr="00613175">
              <w:t>--&gt;</w:t>
            </w:r>
          </w:p>
        </w:tc>
        <w:tc>
          <w:tcPr>
            <w:tcW w:w="2976" w:type="dxa"/>
          </w:tcPr>
          <w:p w14:paraId="1B8E9ADC" w14:textId="77777777" w:rsidR="00AF0BFE" w:rsidRPr="00613175" w:rsidRDefault="00AF0BFE" w:rsidP="00AF0BFE">
            <w:pPr>
              <w:pStyle w:val="TAL"/>
            </w:pPr>
            <w:r w:rsidRPr="00613175">
              <w:t>REGISTER</w:t>
            </w:r>
          </w:p>
        </w:tc>
        <w:tc>
          <w:tcPr>
            <w:tcW w:w="567" w:type="dxa"/>
          </w:tcPr>
          <w:p w14:paraId="48D7AC3C" w14:textId="77777777" w:rsidR="00AF0BFE" w:rsidRPr="00613175" w:rsidRDefault="00AF0BFE" w:rsidP="00AF0BFE">
            <w:pPr>
              <w:pStyle w:val="TAC"/>
            </w:pPr>
            <w:r w:rsidRPr="00613175">
              <w:t>1</w:t>
            </w:r>
          </w:p>
        </w:tc>
        <w:tc>
          <w:tcPr>
            <w:tcW w:w="850" w:type="dxa"/>
          </w:tcPr>
          <w:p w14:paraId="14F74A1F" w14:textId="77777777" w:rsidR="00AF0BFE" w:rsidRPr="00613175" w:rsidRDefault="00AF0BFE" w:rsidP="00AF0BFE">
            <w:pPr>
              <w:pStyle w:val="TAC"/>
            </w:pPr>
            <w:r w:rsidRPr="00613175">
              <w:t>P</w:t>
            </w:r>
          </w:p>
        </w:tc>
      </w:tr>
      <w:tr w:rsidR="00AF0BFE" w:rsidRPr="00613175" w14:paraId="17896B81" w14:textId="77777777" w:rsidTr="00AF0BFE">
        <w:trPr>
          <w:jc w:val="center"/>
        </w:trPr>
        <w:tc>
          <w:tcPr>
            <w:tcW w:w="567" w:type="dxa"/>
          </w:tcPr>
          <w:p w14:paraId="457306BD" w14:textId="77777777" w:rsidR="00AF0BFE" w:rsidRPr="00613175" w:rsidRDefault="00AF0BFE" w:rsidP="00AF0BFE">
            <w:pPr>
              <w:pStyle w:val="TAC"/>
            </w:pPr>
            <w:r w:rsidRPr="00613175">
              <w:t>5</w:t>
            </w:r>
          </w:p>
        </w:tc>
        <w:tc>
          <w:tcPr>
            <w:tcW w:w="3968" w:type="dxa"/>
          </w:tcPr>
          <w:p w14:paraId="68D66C2E" w14:textId="77777777" w:rsidR="00AF0BFE" w:rsidRPr="00613175" w:rsidRDefault="00AF0BFE" w:rsidP="00AF0BFE">
            <w:pPr>
              <w:pStyle w:val="TAL"/>
            </w:pPr>
            <w:r w:rsidRPr="00613175">
              <w:t>SS sends 503 Service Unavailable with Retry-After header set to 10 seconds.</w:t>
            </w:r>
          </w:p>
        </w:tc>
        <w:tc>
          <w:tcPr>
            <w:tcW w:w="708" w:type="dxa"/>
          </w:tcPr>
          <w:p w14:paraId="050113A8" w14:textId="77777777" w:rsidR="00AF0BFE" w:rsidRPr="00613175" w:rsidRDefault="00AF0BFE" w:rsidP="00AF0BFE">
            <w:pPr>
              <w:pStyle w:val="TAC"/>
              <w:rPr>
                <w:rFonts w:eastAsia="Yu Gothic"/>
              </w:rPr>
            </w:pPr>
            <w:r w:rsidRPr="00613175">
              <w:t>&lt;--</w:t>
            </w:r>
          </w:p>
        </w:tc>
        <w:tc>
          <w:tcPr>
            <w:tcW w:w="2976" w:type="dxa"/>
          </w:tcPr>
          <w:p w14:paraId="155BB993" w14:textId="77777777" w:rsidR="00AF0BFE" w:rsidRPr="00613175" w:rsidRDefault="00AF0BFE" w:rsidP="00AF0BFE">
            <w:pPr>
              <w:pStyle w:val="TAL"/>
            </w:pPr>
            <w:r w:rsidRPr="00613175">
              <w:t>503 Service Unavailable</w:t>
            </w:r>
          </w:p>
        </w:tc>
        <w:tc>
          <w:tcPr>
            <w:tcW w:w="567" w:type="dxa"/>
          </w:tcPr>
          <w:p w14:paraId="7AEAEFF3" w14:textId="6F8D1A45" w:rsidR="00AF0BFE" w:rsidRPr="00613175" w:rsidRDefault="00AF0BFE" w:rsidP="00AF0BFE">
            <w:pPr>
              <w:pStyle w:val="TAC"/>
            </w:pPr>
            <w:r w:rsidRPr="00613175">
              <w:t>-</w:t>
            </w:r>
          </w:p>
        </w:tc>
        <w:tc>
          <w:tcPr>
            <w:tcW w:w="850" w:type="dxa"/>
          </w:tcPr>
          <w:p w14:paraId="22043C48" w14:textId="1335AA40" w:rsidR="00AF0BFE" w:rsidRPr="00613175" w:rsidRDefault="00AF0BFE" w:rsidP="00AF0BFE">
            <w:pPr>
              <w:pStyle w:val="TAC"/>
            </w:pPr>
            <w:r w:rsidRPr="00613175">
              <w:t>-</w:t>
            </w:r>
          </w:p>
        </w:tc>
      </w:tr>
      <w:tr w:rsidR="00AF0BFE" w:rsidRPr="00613175" w14:paraId="709F46C0" w14:textId="77777777" w:rsidTr="00AF0BFE">
        <w:trPr>
          <w:jc w:val="center"/>
        </w:trPr>
        <w:tc>
          <w:tcPr>
            <w:tcW w:w="567" w:type="dxa"/>
          </w:tcPr>
          <w:p w14:paraId="0DEDE312" w14:textId="77777777" w:rsidR="00AF0BFE" w:rsidRPr="00613175" w:rsidRDefault="00AF0BFE" w:rsidP="00AF0BFE">
            <w:pPr>
              <w:pStyle w:val="TAC"/>
            </w:pPr>
            <w:r w:rsidRPr="00613175">
              <w:t>6</w:t>
            </w:r>
          </w:p>
        </w:tc>
        <w:tc>
          <w:tcPr>
            <w:tcW w:w="3968" w:type="dxa"/>
          </w:tcPr>
          <w:p w14:paraId="7A2CEDA5" w14:textId="77777777" w:rsidR="00AF0BFE" w:rsidRPr="00613175" w:rsidRDefault="00AF0BFE" w:rsidP="00AF0BFE">
            <w:pPr>
              <w:pStyle w:val="TAL"/>
            </w:pPr>
            <w:r w:rsidRPr="00613175">
              <w:t>Check: does the UE send an initial registration request, but no earlier than 10 seconds after step 5?</w:t>
            </w:r>
          </w:p>
        </w:tc>
        <w:tc>
          <w:tcPr>
            <w:tcW w:w="708" w:type="dxa"/>
          </w:tcPr>
          <w:p w14:paraId="28A5D76B" w14:textId="77777777" w:rsidR="00AF0BFE" w:rsidRPr="00613175" w:rsidRDefault="00AF0BFE" w:rsidP="00AF0BFE">
            <w:pPr>
              <w:pStyle w:val="TAC"/>
              <w:rPr>
                <w:rFonts w:eastAsia="Yu Gothic"/>
              </w:rPr>
            </w:pPr>
            <w:r w:rsidRPr="00613175">
              <w:t>--&gt;</w:t>
            </w:r>
          </w:p>
        </w:tc>
        <w:tc>
          <w:tcPr>
            <w:tcW w:w="2976" w:type="dxa"/>
          </w:tcPr>
          <w:p w14:paraId="7D45DCBD" w14:textId="77777777" w:rsidR="00AF0BFE" w:rsidRPr="00613175" w:rsidRDefault="00AF0BFE" w:rsidP="00AF0BFE">
            <w:pPr>
              <w:pStyle w:val="TAL"/>
            </w:pPr>
            <w:r w:rsidRPr="00613175">
              <w:t>REGISTER</w:t>
            </w:r>
          </w:p>
        </w:tc>
        <w:tc>
          <w:tcPr>
            <w:tcW w:w="567" w:type="dxa"/>
          </w:tcPr>
          <w:p w14:paraId="7C3239B0" w14:textId="77777777" w:rsidR="00AF0BFE" w:rsidRPr="00613175" w:rsidRDefault="00AF0BFE" w:rsidP="00AF0BFE">
            <w:pPr>
              <w:pStyle w:val="TAC"/>
            </w:pPr>
            <w:r w:rsidRPr="00613175">
              <w:t>2</w:t>
            </w:r>
          </w:p>
        </w:tc>
        <w:tc>
          <w:tcPr>
            <w:tcW w:w="850" w:type="dxa"/>
          </w:tcPr>
          <w:p w14:paraId="2DDC1F08" w14:textId="77777777" w:rsidR="00AF0BFE" w:rsidRPr="00613175" w:rsidRDefault="00AF0BFE" w:rsidP="00AF0BFE">
            <w:pPr>
              <w:pStyle w:val="TAC"/>
            </w:pPr>
            <w:r w:rsidRPr="00613175">
              <w:t>P</w:t>
            </w:r>
          </w:p>
        </w:tc>
      </w:tr>
      <w:tr w:rsidR="00AF0BFE" w:rsidRPr="00613175" w14:paraId="1891201E" w14:textId="77777777" w:rsidTr="00AF0BFE">
        <w:trPr>
          <w:jc w:val="center"/>
        </w:trPr>
        <w:tc>
          <w:tcPr>
            <w:tcW w:w="567" w:type="dxa"/>
          </w:tcPr>
          <w:p w14:paraId="296A3394" w14:textId="77777777" w:rsidR="00AF0BFE" w:rsidRPr="00613175" w:rsidRDefault="00AF0BFE" w:rsidP="00AF0BFE">
            <w:pPr>
              <w:pStyle w:val="TAC"/>
            </w:pPr>
            <w:r w:rsidRPr="00613175">
              <w:t>7</w:t>
            </w:r>
          </w:p>
        </w:tc>
        <w:tc>
          <w:tcPr>
            <w:tcW w:w="3968" w:type="dxa"/>
          </w:tcPr>
          <w:p w14:paraId="6A498A1B" w14:textId="77777777" w:rsidR="00AF0BFE" w:rsidRPr="00613175" w:rsidRDefault="00AF0BFE" w:rsidP="00AF0BFE">
            <w:pPr>
              <w:pStyle w:val="TAL"/>
            </w:pPr>
            <w:r w:rsidRPr="00613175">
              <w:t>SS sends 423 Interval Too Brief.</w:t>
            </w:r>
          </w:p>
        </w:tc>
        <w:tc>
          <w:tcPr>
            <w:tcW w:w="708" w:type="dxa"/>
          </w:tcPr>
          <w:p w14:paraId="224429BE" w14:textId="77777777" w:rsidR="00AF0BFE" w:rsidRPr="00613175" w:rsidRDefault="00AF0BFE" w:rsidP="00AF0BFE">
            <w:pPr>
              <w:pStyle w:val="TAC"/>
            </w:pPr>
            <w:r w:rsidRPr="00613175">
              <w:t>&lt;--</w:t>
            </w:r>
          </w:p>
        </w:tc>
        <w:tc>
          <w:tcPr>
            <w:tcW w:w="2976" w:type="dxa"/>
          </w:tcPr>
          <w:p w14:paraId="2C022223" w14:textId="77777777" w:rsidR="00AF0BFE" w:rsidRPr="00613175" w:rsidRDefault="00AF0BFE" w:rsidP="00AF0BFE">
            <w:pPr>
              <w:pStyle w:val="TAL"/>
            </w:pPr>
            <w:r w:rsidRPr="00613175">
              <w:t>423 Interval Too Brief</w:t>
            </w:r>
          </w:p>
        </w:tc>
        <w:tc>
          <w:tcPr>
            <w:tcW w:w="567" w:type="dxa"/>
          </w:tcPr>
          <w:p w14:paraId="68E45076" w14:textId="4E46262F" w:rsidR="00AF0BFE" w:rsidRPr="00613175" w:rsidRDefault="00AF0BFE" w:rsidP="00AF0BFE">
            <w:pPr>
              <w:pStyle w:val="TAC"/>
            </w:pPr>
            <w:r w:rsidRPr="00613175">
              <w:t>-</w:t>
            </w:r>
          </w:p>
        </w:tc>
        <w:tc>
          <w:tcPr>
            <w:tcW w:w="850" w:type="dxa"/>
          </w:tcPr>
          <w:p w14:paraId="19EF9E1B" w14:textId="0CD1235C" w:rsidR="00AF0BFE" w:rsidRPr="00613175" w:rsidRDefault="00AF0BFE" w:rsidP="00AF0BFE">
            <w:pPr>
              <w:pStyle w:val="TAC"/>
            </w:pPr>
            <w:r w:rsidRPr="00613175">
              <w:t>-</w:t>
            </w:r>
          </w:p>
        </w:tc>
      </w:tr>
      <w:tr w:rsidR="00AF0BFE" w:rsidRPr="00613175" w14:paraId="1F2FDB5B" w14:textId="77777777" w:rsidTr="00AF0BFE">
        <w:trPr>
          <w:jc w:val="center"/>
        </w:trPr>
        <w:tc>
          <w:tcPr>
            <w:tcW w:w="567" w:type="dxa"/>
          </w:tcPr>
          <w:p w14:paraId="1289DC1E" w14:textId="77777777" w:rsidR="00AF0BFE" w:rsidRPr="00613175" w:rsidRDefault="00AF0BFE" w:rsidP="00AF0BFE">
            <w:pPr>
              <w:pStyle w:val="TAC"/>
            </w:pPr>
            <w:r w:rsidRPr="00613175">
              <w:t>8</w:t>
            </w:r>
          </w:p>
        </w:tc>
        <w:tc>
          <w:tcPr>
            <w:tcW w:w="3968" w:type="dxa"/>
          </w:tcPr>
          <w:p w14:paraId="4DCE2DBC" w14:textId="77777777" w:rsidR="00AF0BFE" w:rsidRPr="00613175" w:rsidRDefault="00AF0BFE" w:rsidP="00AF0BFE">
            <w:pPr>
              <w:pStyle w:val="TAL"/>
            </w:pPr>
            <w:r w:rsidRPr="00613175">
              <w:t>Check: does the UE send an initial registration request with an expiration value set to the value provided in Step 7?</w:t>
            </w:r>
          </w:p>
        </w:tc>
        <w:tc>
          <w:tcPr>
            <w:tcW w:w="708" w:type="dxa"/>
          </w:tcPr>
          <w:p w14:paraId="79BD6008" w14:textId="77777777" w:rsidR="00AF0BFE" w:rsidRPr="00613175" w:rsidRDefault="00AF0BFE" w:rsidP="00AF0BFE">
            <w:pPr>
              <w:pStyle w:val="TAC"/>
            </w:pPr>
            <w:r w:rsidRPr="00613175">
              <w:t>--&gt;</w:t>
            </w:r>
          </w:p>
        </w:tc>
        <w:tc>
          <w:tcPr>
            <w:tcW w:w="2976" w:type="dxa"/>
          </w:tcPr>
          <w:p w14:paraId="711A11D5" w14:textId="77777777" w:rsidR="00AF0BFE" w:rsidRPr="00613175" w:rsidRDefault="00AF0BFE" w:rsidP="00AF0BFE">
            <w:pPr>
              <w:pStyle w:val="TAL"/>
            </w:pPr>
            <w:r w:rsidRPr="00613175">
              <w:t>REGISTER</w:t>
            </w:r>
          </w:p>
        </w:tc>
        <w:tc>
          <w:tcPr>
            <w:tcW w:w="567" w:type="dxa"/>
          </w:tcPr>
          <w:p w14:paraId="102B0D32" w14:textId="77777777" w:rsidR="00AF0BFE" w:rsidRPr="00613175" w:rsidRDefault="00AF0BFE" w:rsidP="00AF0BFE">
            <w:pPr>
              <w:pStyle w:val="TAC"/>
            </w:pPr>
            <w:r w:rsidRPr="00613175">
              <w:t>3</w:t>
            </w:r>
          </w:p>
        </w:tc>
        <w:tc>
          <w:tcPr>
            <w:tcW w:w="850" w:type="dxa"/>
          </w:tcPr>
          <w:p w14:paraId="5EA5F188" w14:textId="77777777" w:rsidR="00AF0BFE" w:rsidRPr="00613175" w:rsidRDefault="00AF0BFE" w:rsidP="00AF0BFE">
            <w:pPr>
              <w:pStyle w:val="TAC"/>
            </w:pPr>
            <w:r w:rsidRPr="00613175">
              <w:t>P</w:t>
            </w:r>
          </w:p>
        </w:tc>
      </w:tr>
      <w:tr w:rsidR="00AF0BFE" w:rsidRPr="00613175" w14:paraId="22C72AD7" w14:textId="77777777" w:rsidTr="00AF0BFE">
        <w:trPr>
          <w:jc w:val="center"/>
        </w:trPr>
        <w:tc>
          <w:tcPr>
            <w:tcW w:w="567" w:type="dxa"/>
          </w:tcPr>
          <w:p w14:paraId="09FEE996" w14:textId="77777777" w:rsidR="00AF0BFE" w:rsidRPr="00613175" w:rsidRDefault="00AF0BFE" w:rsidP="00AF0BFE">
            <w:pPr>
              <w:pStyle w:val="TAC"/>
            </w:pPr>
            <w:r w:rsidRPr="00613175">
              <w:t>9</w:t>
            </w:r>
          </w:p>
        </w:tc>
        <w:tc>
          <w:tcPr>
            <w:tcW w:w="3968" w:type="dxa"/>
          </w:tcPr>
          <w:p w14:paraId="1353C376" w14:textId="77777777" w:rsidR="00AF0BFE" w:rsidRPr="00613175" w:rsidRDefault="00AF0BFE" w:rsidP="00AF0BFE">
            <w:pPr>
              <w:pStyle w:val="TAL"/>
            </w:pPr>
            <w:r w:rsidRPr="00613175">
              <w:t>SS sends 401 Unauthorized.</w:t>
            </w:r>
          </w:p>
        </w:tc>
        <w:tc>
          <w:tcPr>
            <w:tcW w:w="708" w:type="dxa"/>
          </w:tcPr>
          <w:p w14:paraId="0F7E408A" w14:textId="77777777" w:rsidR="00AF0BFE" w:rsidRPr="00613175" w:rsidRDefault="00AF0BFE" w:rsidP="00AF0BFE">
            <w:pPr>
              <w:pStyle w:val="TAC"/>
            </w:pPr>
            <w:r w:rsidRPr="00613175">
              <w:t>&lt;--</w:t>
            </w:r>
          </w:p>
        </w:tc>
        <w:tc>
          <w:tcPr>
            <w:tcW w:w="2976" w:type="dxa"/>
          </w:tcPr>
          <w:p w14:paraId="797EAA39" w14:textId="77777777" w:rsidR="00AF0BFE" w:rsidRPr="00613175" w:rsidRDefault="00AF0BFE" w:rsidP="00AF0BFE">
            <w:pPr>
              <w:pStyle w:val="TAL"/>
            </w:pPr>
            <w:r w:rsidRPr="00613175">
              <w:t>401 Unauthorized</w:t>
            </w:r>
          </w:p>
        </w:tc>
        <w:tc>
          <w:tcPr>
            <w:tcW w:w="567" w:type="dxa"/>
          </w:tcPr>
          <w:p w14:paraId="0B55407A" w14:textId="7433C7E4" w:rsidR="00AF0BFE" w:rsidRPr="00613175" w:rsidRDefault="00AF0BFE" w:rsidP="00AF0BFE">
            <w:pPr>
              <w:pStyle w:val="TAC"/>
            </w:pPr>
            <w:r w:rsidRPr="00613175">
              <w:t>-</w:t>
            </w:r>
          </w:p>
        </w:tc>
        <w:tc>
          <w:tcPr>
            <w:tcW w:w="850" w:type="dxa"/>
          </w:tcPr>
          <w:p w14:paraId="60972DDC" w14:textId="2ACA9C95" w:rsidR="00AF0BFE" w:rsidRPr="00613175" w:rsidRDefault="00AF0BFE" w:rsidP="00AF0BFE">
            <w:pPr>
              <w:pStyle w:val="TAC"/>
            </w:pPr>
            <w:r w:rsidRPr="00613175">
              <w:t>-</w:t>
            </w:r>
          </w:p>
        </w:tc>
      </w:tr>
      <w:tr w:rsidR="00AF0BFE" w:rsidRPr="00613175" w14:paraId="12088954" w14:textId="77777777" w:rsidTr="00AF0BFE">
        <w:trPr>
          <w:jc w:val="center"/>
        </w:trPr>
        <w:tc>
          <w:tcPr>
            <w:tcW w:w="567" w:type="dxa"/>
          </w:tcPr>
          <w:p w14:paraId="4DC32C62" w14:textId="77777777" w:rsidR="00AF0BFE" w:rsidRPr="00613175" w:rsidRDefault="00AF0BFE" w:rsidP="00AF0BFE">
            <w:pPr>
              <w:pStyle w:val="TAC"/>
            </w:pPr>
            <w:r w:rsidRPr="00613175">
              <w:t>10</w:t>
            </w:r>
          </w:p>
        </w:tc>
        <w:tc>
          <w:tcPr>
            <w:tcW w:w="3968" w:type="dxa"/>
          </w:tcPr>
          <w:p w14:paraId="538A80DE" w14:textId="77777777" w:rsidR="00AF0BFE" w:rsidRPr="00613175" w:rsidRDefault="00AF0BFE" w:rsidP="00AF0BFE">
            <w:pPr>
              <w:pStyle w:val="TAL"/>
            </w:pPr>
            <w:r w:rsidRPr="00613175">
              <w:t>UE sends a subsequent registration request.</w:t>
            </w:r>
          </w:p>
        </w:tc>
        <w:tc>
          <w:tcPr>
            <w:tcW w:w="708" w:type="dxa"/>
          </w:tcPr>
          <w:p w14:paraId="037EB99E" w14:textId="77777777" w:rsidR="00AF0BFE" w:rsidRPr="00613175" w:rsidRDefault="00AF0BFE" w:rsidP="00AF0BFE">
            <w:pPr>
              <w:pStyle w:val="TAC"/>
            </w:pPr>
            <w:r w:rsidRPr="00613175">
              <w:t>--&gt;</w:t>
            </w:r>
          </w:p>
        </w:tc>
        <w:tc>
          <w:tcPr>
            <w:tcW w:w="2976" w:type="dxa"/>
          </w:tcPr>
          <w:p w14:paraId="2FA38444" w14:textId="77777777" w:rsidR="00AF0BFE" w:rsidRPr="00613175" w:rsidRDefault="00AF0BFE" w:rsidP="00AF0BFE">
            <w:pPr>
              <w:pStyle w:val="TAL"/>
            </w:pPr>
            <w:r w:rsidRPr="00613175">
              <w:t>REGISTER</w:t>
            </w:r>
          </w:p>
        </w:tc>
        <w:tc>
          <w:tcPr>
            <w:tcW w:w="567" w:type="dxa"/>
          </w:tcPr>
          <w:p w14:paraId="2F160271" w14:textId="01886879" w:rsidR="00AF0BFE" w:rsidRPr="00613175" w:rsidRDefault="00AF0BFE" w:rsidP="00AF0BFE">
            <w:pPr>
              <w:pStyle w:val="TAC"/>
            </w:pPr>
            <w:r w:rsidRPr="00613175">
              <w:t>-</w:t>
            </w:r>
          </w:p>
        </w:tc>
        <w:tc>
          <w:tcPr>
            <w:tcW w:w="850" w:type="dxa"/>
          </w:tcPr>
          <w:p w14:paraId="7A686571" w14:textId="3CC348BF" w:rsidR="00AF0BFE" w:rsidRPr="00613175" w:rsidRDefault="00AF0BFE" w:rsidP="00AF0BFE">
            <w:pPr>
              <w:pStyle w:val="TAC"/>
            </w:pPr>
            <w:r w:rsidRPr="00613175">
              <w:t>-</w:t>
            </w:r>
          </w:p>
        </w:tc>
      </w:tr>
      <w:tr w:rsidR="00AF0BFE" w:rsidRPr="00613175" w14:paraId="49F16F6C" w14:textId="77777777" w:rsidTr="00AF0BFE">
        <w:trPr>
          <w:jc w:val="center"/>
        </w:trPr>
        <w:tc>
          <w:tcPr>
            <w:tcW w:w="567" w:type="dxa"/>
          </w:tcPr>
          <w:p w14:paraId="6C8916EE" w14:textId="77777777" w:rsidR="00AF0BFE" w:rsidRPr="00613175" w:rsidRDefault="00AF0BFE" w:rsidP="00AF0BFE">
            <w:pPr>
              <w:pStyle w:val="TAC"/>
            </w:pPr>
            <w:r w:rsidRPr="00613175">
              <w:t>11</w:t>
            </w:r>
          </w:p>
        </w:tc>
        <w:tc>
          <w:tcPr>
            <w:tcW w:w="3968" w:type="dxa"/>
          </w:tcPr>
          <w:p w14:paraId="6241AA3C" w14:textId="77777777" w:rsidR="00AF0BFE" w:rsidRPr="00613175" w:rsidRDefault="00AF0BFE" w:rsidP="00AF0BFE">
            <w:pPr>
              <w:pStyle w:val="TAL"/>
            </w:pPr>
            <w:r w:rsidRPr="00613175">
              <w:t>SS sends 200 OK for REGISTER</w:t>
            </w:r>
          </w:p>
        </w:tc>
        <w:tc>
          <w:tcPr>
            <w:tcW w:w="708" w:type="dxa"/>
          </w:tcPr>
          <w:p w14:paraId="0C2CB0B8" w14:textId="77777777" w:rsidR="00AF0BFE" w:rsidRPr="00613175" w:rsidRDefault="00AF0BFE" w:rsidP="00AF0BFE">
            <w:pPr>
              <w:pStyle w:val="TAC"/>
            </w:pPr>
            <w:r w:rsidRPr="00613175">
              <w:t>&lt;--</w:t>
            </w:r>
          </w:p>
        </w:tc>
        <w:tc>
          <w:tcPr>
            <w:tcW w:w="2976" w:type="dxa"/>
          </w:tcPr>
          <w:p w14:paraId="29842C0E" w14:textId="77777777" w:rsidR="00AF0BFE" w:rsidRPr="00613175" w:rsidRDefault="00AF0BFE" w:rsidP="00AF0BFE">
            <w:pPr>
              <w:pStyle w:val="TAL"/>
            </w:pPr>
            <w:r w:rsidRPr="00613175">
              <w:t>200 OK</w:t>
            </w:r>
          </w:p>
        </w:tc>
        <w:tc>
          <w:tcPr>
            <w:tcW w:w="567" w:type="dxa"/>
          </w:tcPr>
          <w:p w14:paraId="4E9AEB2E" w14:textId="691C9A22" w:rsidR="00AF0BFE" w:rsidRPr="00613175" w:rsidRDefault="00AF0BFE" w:rsidP="00AF0BFE">
            <w:pPr>
              <w:pStyle w:val="TAC"/>
            </w:pPr>
            <w:r w:rsidRPr="00613175">
              <w:t>-</w:t>
            </w:r>
          </w:p>
        </w:tc>
        <w:tc>
          <w:tcPr>
            <w:tcW w:w="850" w:type="dxa"/>
          </w:tcPr>
          <w:p w14:paraId="283D123D" w14:textId="67F1A7E7" w:rsidR="00AF0BFE" w:rsidRPr="00613175" w:rsidRDefault="00AF0BFE" w:rsidP="00AF0BFE">
            <w:pPr>
              <w:pStyle w:val="TAC"/>
            </w:pPr>
            <w:r w:rsidRPr="00613175">
              <w:t>-</w:t>
            </w:r>
          </w:p>
        </w:tc>
      </w:tr>
      <w:tr w:rsidR="00AF0BFE" w:rsidRPr="00613175" w14:paraId="47A2C6A1" w14:textId="77777777" w:rsidTr="00AF0BFE">
        <w:trPr>
          <w:jc w:val="center"/>
        </w:trPr>
        <w:tc>
          <w:tcPr>
            <w:tcW w:w="567" w:type="dxa"/>
          </w:tcPr>
          <w:p w14:paraId="4E4C6417" w14:textId="77777777" w:rsidR="00AF0BFE" w:rsidRPr="00613175" w:rsidRDefault="00AF0BFE" w:rsidP="00AF0BFE">
            <w:pPr>
              <w:pStyle w:val="TAC"/>
            </w:pPr>
          </w:p>
        </w:tc>
        <w:tc>
          <w:tcPr>
            <w:tcW w:w="3968" w:type="dxa"/>
          </w:tcPr>
          <w:p w14:paraId="63A8A8BC" w14:textId="77777777" w:rsidR="00AF0BFE" w:rsidRPr="00613175" w:rsidRDefault="00AF0BFE" w:rsidP="00AF0BFE">
            <w:pPr>
              <w:pStyle w:val="TAL"/>
            </w:pPr>
            <w:r w:rsidRPr="00613175">
              <w:t>EXCEPTION: In parallel to the events described in steps 12 to 15, the steps specified in Table 6.1.3.2-2 may take place.</w:t>
            </w:r>
          </w:p>
        </w:tc>
        <w:tc>
          <w:tcPr>
            <w:tcW w:w="708" w:type="dxa"/>
          </w:tcPr>
          <w:p w14:paraId="585E2117" w14:textId="39E5C7C3" w:rsidR="00AF0BFE" w:rsidRPr="00613175" w:rsidRDefault="00AF0BFE" w:rsidP="00AF0BFE">
            <w:pPr>
              <w:pStyle w:val="TAC"/>
            </w:pPr>
            <w:r w:rsidRPr="00613175">
              <w:t>-</w:t>
            </w:r>
          </w:p>
        </w:tc>
        <w:tc>
          <w:tcPr>
            <w:tcW w:w="2976" w:type="dxa"/>
          </w:tcPr>
          <w:p w14:paraId="2E2865AB" w14:textId="2FEC1C2C" w:rsidR="00AF0BFE" w:rsidRPr="00613175" w:rsidRDefault="00AF0BFE" w:rsidP="00AF0BFE">
            <w:pPr>
              <w:pStyle w:val="TAL"/>
            </w:pPr>
            <w:r w:rsidRPr="00613175">
              <w:t>-</w:t>
            </w:r>
          </w:p>
        </w:tc>
        <w:tc>
          <w:tcPr>
            <w:tcW w:w="567" w:type="dxa"/>
          </w:tcPr>
          <w:p w14:paraId="5ED123B1" w14:textId="095202B1" w:rsidR="00AF0BFE" w:rsidRPr="00613175" w:rsidRDefault="00AF0BFE" w:rsidP="00AF0BFE">
            <w:pPr>
              <w:pStyle w:val="TAC"/>
            </w:pPr>
            <w:r w:rsidRPr="00613175">
              <w:t>-</w:t>
            </w:r>
          </w:p>
        </w:tc>
        <w:tc>
          <w:tcPr>
            <w:tcW w:w="850" w:type="dxa"/>
          </w:tcPr>
          <w:p w14:paraId="18531D96" w14:textId="05D8C45C" w:rsidR="00AF0BFE" w:rsidRPr="00613175" w:rsidRDefault="00AF0BFE" w:rsidP="00AF0BFE">
            <w:pPr>
              <w:pStyle w:val="TAC"/>
            </w:pPr>
            <w:r w:rsidRPr="00613175">
              <w:t>-</w:t>
            </w:r>
          </w:p>
        </w:tc>
      </w:tr>
      <w:tr w:rsidR="00AF0BFE" w:rsidRPr="00613175" w14:paraId="6C8BE4AD" w14:textId="77777777" w:rsidTr="00AF0BFE">
        <w:trPr>
          <w:jc w:val="center"/>
        </w:trPr>
        <w:tc>
          <w:tcPr>
            <w:tcW w:w="567" w:type="dxa"/>
          </w:tcPr>
          <w:p w14:paraId="4AAADEBC" w14:textId="77777777" w:rsidR="00AF0BFE" w:rsidRPr="00613175" w:rsidRDefault="00AF0BFE" w:rsidP="00AF0BFE">
            <w:pPr>
              <w:pStyle w:val="TAC"/>
            </w:pPr>
            <w:r w:rsidRPr="00613175">
              <w:t>12-15</w:t>
            </w:r>
          </w:p>
        </w:tc>
        <w:tc>
          <w:tcPr>
            <w:tcW w:w="3968" w:type="dxa"/>
          </w:tcPr>
          <w:p w14:paraId="182FC0BE" w14:textId="77777777" w:rsidR="00AF0BFE" w:rsidRPr="00613175" w:rsidRDefault="00AF0BFE" w:rsidP="00AF0BFE">
            <w:pPr>
              <w:pStyle w:val="TAL"/>
            </w:pPr>
            <w:r w:rsidRPr="00613175">
              <w:t>Steps 5-8 from clause A.2.</w:t>
            </w:r>
          </w:p>
        </w:tc>
        <w:tc>
          <w:tcPr>
            <w:tcW w:w="708" w:type="dxa"/>
          </w:tcPr>
          <w:p w14:paraId="7B0208D2" w14:textId="3F2D5031" w:rsidR="00AF0BFE" w:rsidRPr="00613175" w:rsidRDefault="00AF0BFE" w:rsidP="00AF0BFE">
            <w:pPr>
              <w:pStyle w:val="TAC"/>
            </w:pPr>
            <w:r w:rsidRPr="00613175">
              <w:t>-</w:t>
            </w:r>
          </w:p>
        </w:tc>
        <w:tc>
          <w:tcPr>
            <w:tcW w:w="2976" w:type="dxa"/>
          </w:tcPr>
          <w:p w14:paraId="18194B4A" w14:textId="486A4529" w:rsidR="00AF0BFE" w:rsidRPr="00613175" w:rsidRDefault="00AF0BFE" w:rsidP="00AF0BFE">
            <w:pPr>
              <w:pStyle w:val="TAL"/>
            </w:pPr>
            <w:r w:rsidRPr="00613175">
              <w:t>-</w:t>
            </w:r>
          </w:p>
        </w:tc>
        <w:tc>
          <w:tcPr>
            <w:tcW w:w="567" w:type="dxa"/>
          </w:tcPr>
          <w:p w14:paraId="1D6A180C" w14:textId="2A3DF44D" w:rsidR="00AF0BFE" w:rsidRPr="00613175" w:rsidRDefault="00AF0BFE" w:rsidP="00AF0BFE">
            <w:pPr>
              <w:pStyle w:val="TAC"/>
            </w:pPr>
            <w:r w:rsidRPr="00613175">
              <w:t>-</w:t>
            </w:r>
          </w:p>
        </w:tc>
        <w:tc>
          <w:tcPr>
            <w:tcW w:w="850" w:type="dxa"/>
          </w:tcPr>
          <w:p w14:paraId="0A2946C0" w14:textId="25D20A10" w:rsidR="00AF0BFE" w:rsidRPr="00613175" w:rsidRDefault="00AF0BFE" w:rsidP="00AF0BFE">
            <w:pPr>
              <w:pStyle w:val="TAC"/>
            </w:pPr>
            <w:r w:rsidRPr="00613175">
              <w:t>-</w:t>
            </w:r>
          </w:p>
        </w:tc>
      </w:tr>
    </w:tbl>
    <w:p w14:paraId="4DD0B224" w14:textId="77777777" w:rsidR="00F97A1D" w:rsidRPr="00613175" w:rsidRDefault="00F97A1D" w:rsidP="00482465"/>
    <w:p w14:paraId="5A4EDB21" w14:textId="77777777" w:rsidR="00F97A1D" w:rsidRPr="00613175" w:rsidRDefault="00F97A1D" w:rsidP="00F97A1D">
      <w:pPr>
        <w:pStyle w:val="TH"/>
        <w:rPr>
          <w:rFonts w:cs="Arial"/>
        </w:rPr>
      </w:pPr>
      <w:r w:rsidRPr="00613175">
        <w:rPr>
          <w:rFonts w:cs="Arial"/>
        </w:rPr>
        <w:t>Table 6.2.3.2-2: Parallel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F97A1D" w:rsidRPr="00613175" w14:paraId="69F39AEC" w14:textId="77777777" w:rsidTr="000E768E">
        <w:trPr>
          <w:jc w:val="center"/>
        </w:trPr>
        <w:tc>
          <w:tcPr>
            <w:tcW w:w="567" w:type="dxa"/>
            <w:tcBorders>
              <w:bottom w:val="nil"/>
            </w:tcBorders>
          </w:tcPr>
          <w:p w14:paraId="1E3968D7" w14:textId="77777777" w:rsidR="00F97A1D" w:rsidRPr="00613175" w:rsidRDefault="00F97A1D" w:rsidP="00A20284">
            <w:pPr>
              <w:pStyle w:val="TAH"/>
              <w:ind w:left="400" w:hanging="400"/>
            </w:pPr>
            <w:r w:rsidRPr="00613175">
              <w:t>St</w:t>
            </w:r>
          </w:p>
        </w:tc>
        <w:tc>
          <w:tcPr>
            <w:tcW w:w="3968" w:type="dxa"/>
          </w:tcPr>
          <w:p w14:paraId="1B77D082" w14:textId="77777777" w:rsidR="00F97A1D" w:rsidRPr="00613175" w:rsidRDefault="00F97A1D" w:rsidP="00A20284">
            <w:pPr>
              <w:pStyle w:val="TAH"/>
              <w:ind w:left="400" w:hanging="400"/>
            </w:pPr>
            <w:r w:rsidRPr="00613175">
              <w:t>Procedure</w:t>
            </w:r>
          </w:p>
        </w:tc>
        <w:tc>
          <w:tcPr>
            <w:tcW w:w="3684" w:type="dxa"/>
            <w:gridSpan w:val="2"/>
          </w:tcPr>
          <w:p w14:paraId="5E86BAE1" w14:textId="77777777" w:rsidR="00F97A1D" w:rsidRPr="00613175" w:rsidRDefault="00F97A1D" w:rsidP="00A20284">
            <w:pPr>
              <w:pStyle w:val="TAH"/>
              <w:ind w:left="400" w:hanging="400"/>
            </w:pPr>
            <w:r w:rsidRPr="00613175">
              <w:t>Message Sequence</w:t>
            </w:r>
          </w:p>
        </w:tc>
        <w:tc>
          <w:tcPr>
            <w:tcW w:w="567" w:type="dxa"/>
            <w:tcBorders>
              <w:bottom w:val="nil"/>
            </w:tcBorders>
          </w:tcPr>
          <w:p w14:paraId="71BC37A8" w14:textId="77777777" w:rsidR="00F97A1D" w:rsidRPr="00613175" w:rsidRDefault="00F97A1D" w:rsidP="00A20284">
            <w:pPr>
              <w:pStyle w:val="TAH"/>
            </w:pPr>
            <w:r w:rsidRPr="00613175">
              <w:t>TP</w:t>
            </w:r>
          </w:p>
        </w:tc>
        <w:tc>
          <w:tcPr>
            <w:tcW w:w="850" w:type="dxa"/>
            <w:tcBorders>
              <w:bottom w:val="nil"/>
            </w:tcBorders>
          </w:tcPr>
          <w:p w14:paraId="5CB013C7" w14:textId="77777777" w:rsidR="00F97A1D" w:rsidRPr="00613175" w:rsidRDefault="00F97A1D" w:rsidP="00A20284">
            <w:pPr>
              <w:pStyle w:val="TAH"/>
            </w:pPr>
            <w:r w:rsidRPr="00613175">
              <w:t>Verdict</w:t>
            </w:r>
          </w:p>
        </w:tc>
      </w:tr>
      <w:tr w:rsidR="00F97A1D" w:rsidRPr="00613175" w14:paraId="36B6BCF1" w14:textId="77777777" w:rsidTr="000E768E">
        <w:trPr>
          <w:jc w:val="center"/>
        </w:trPr>
        <w:tc>
          <w:tcPr>
            <w:tcW w:w="567" w:type="dxa"/>
            <w:tcBorders>
              <w:top w:val="nil"/>
            </w:tcBorders>
          </w:tcPr>
          <w:p w14:paraId="418B4393" w14:textId="77777777" w:rsidR="00F97A1D" w:rsidRPr="00613175" w:rsidRDefault="00F97A1D" w:rsidP="00A20284">
            <w:pPr>
              <w:pStyle w:val="TAH"/>
            </w:pPr>
          </w:p>
        </w:tc>
        <w:tc>
          <w:tcPr>
            <w:tcW w:w="3968" w:type="dxa"/>
          </w:tcPr>
          <w:p w14:paraId="16AC3133" w14:textId="77777777" w:rsidR="00F97A1D" w:rsidRPr="00613175" w:rsidRDefault="00F97A1D" w:rsidP="00A20284">
            <w:pPr>
              <w:pStyle w:val="TAH"/>
            </w:pPr>
          </w:p>
        </w:tc>
        <w:tc>
          <w:tcPr>
            <w:tcW w:w="708" w:type="dxa"/>
          </w:tcPr>
          <w:p w14:paraId="66E8405A" w14:textId="77777777" w:rsidR="00F97A1D" w:rsidRPr="00613175" w:rsidRDefault="00F97A1D" w:rsidP="00A20284">
            <w:pPr>
              <w:pStyle w:val="TAH"/>
            </w:pPr>
            <w:r w:rsidRPr="00613175">
              <w:t>U - S</w:t>
            </w:r>
          </w:p>
        </w:tc>
        <w:tc>
          <w:tcPr>
            <w:tcW w:w="2976" w:type="dxa"/>
          </w:tcPr>
          <w:p w14:paraId="76F999D4" w14:textId="77777777" w:rsidR="00F97A1D" w:rsidRPr="00613175" w:rsidRDefault="00F97A1D" w:rsidP="00A20284">
            <w:pPr>
              <w:pStyle w:val="TAH"/>
            </w:pPr>
            <w:r w:rsidRPr="00613175">
              <w:t>Message</w:t>
            </w:r>
          </w:p>
        </w:tc>
        <w:tc>
          <w:tcPr>
            <w:tcW w:w="567" w:type="dxa"/>
            <w:tcBorders>
              <w:top w:val="nil"/>
            </w:tcBorders>
          </w:tcPr>
          <w:p w14:paraId="608F51C0" w14:textId="77777777" w:rsidR="00F97A1D" w:rsidRPr="00613175" w:rsidRDefault="00F97A1D" w:rsidP="00A20284">
            <w:pPr>
              <w:pStyle w:val="TAH"/>
            </w:pPr>
          </w:p>
        </w:tc>
        <w:tc>
          <w:tcPr>
            <w:tcW w:w="850" w:type="dxa"/>
            <w:tcBorders>
              <w:top w:val="nil"/>
            </w:tcBorders>
          </w:tcPr>
          <w:p w14:paraId="754016C7" w14:textId="77777777" w:rsidR="00F97A1D" w:rsidRPr="00613175" w:rsidRDefault="00F97A1D" w:rsidP="00A20284">
            <w:pPr>
              <w:pStyle w:val="TAH"/>
            </w:pPr>
          </w:p>
        </w:tc>
      </w:tr>
      <w:tr w:rsidR="00F97A1D" w:rsidRPr="00613175" w14:paraId="46F4AC5A" w14:textId="77777777" w:rsidTr="000E768E">
        <w:trPr>
          <w:jc w:val="center"/>
        </w:trPr>
        <w:tc>
          <w:tcPr>
            <w:tcW w:w="567" w:type="dxa"/>
          </w:tcPr>
          <w:p w14:paraId="1B7B2BB7" w14:textId="77777777" w:rsidR="00F97A1D" w:rsidRPr="00613175" w:rsidRDefault="00F97A1D" w:rsidP="00A20284">
            <w:pPr>
              <w:pStyle w:val="TAC"/>
            </w:pPr>
            <w:r w:rsidRPr="00613175">
              <w:t>1</w:t>
            </w:r>
          </w:p>
        </w:tc>
        <w:tc>
          <w:tcPr>
            <w:tcW w:w="3968" w:type="dxa"/>
          </w:tcPr>
          <w:p w14:paraId="5F48CDDE" w14:textId="77777777" w:rsidR="00F97A1D" w:rsidRPr="00613175" w:rsidRDefault="00F97A1D" w:rsidP="00A20284">
            <w:pPr>
              <w:pStyle w:val="TAL"/>
            </w:pPr>
            <w:r w:rsidRPr="00613175">
              <w:t>UE sends a PUBLISH request.</w:t>
            </w:r>
          </w:p>
        </w:tc>
        <w:tc>
          <w:tcPr>
            <w:tcW w:w="708" w:type="dxa"/>
          </w:tcPr>
          <w:p w14:paraId="070E94F2" w14:textId="77777777" w:rsidR="00F97A1D" w:rsidRPr="00613175" w:rsidRDefault="00F97A1D" w:rsidP="00A20284">
            <w:pPr>
              <w:pStyle w:val="TAC"/>
            </w:pPr>
            <w:r w:rsidRPr="00613175">
              <w:t>--&gt;</w:t>
            </w:r>
          </w:p>
        </w:tc>
        <w:tc>
          <w:tcPr>
            <w:tcW w:w="2976" w:type="dxa"/>
          </w:tcPr>
          <w:p w14:paraId="5574AC7A" w14:textId="77777777" w:rsidR="00F97A1D" w:rsidRPr="00613175" w:rsidRDefault="00F97A1D" w:rsidP="00A20284">
            <w:pPr>
              <w:pStyle w:val="TAL"/>
            </w:pPr>
            <w:r w:rsidRPr="00613175">
              <w:t>PUBLISH</w:t>
            </w:r>
          </w:p>
        </w:tc>
        <w:tc>
          <w:tcPr>
            <w:tcW w:w="567" w:type="dxa"/>
          </w:tcPr>
          <w:p w14:paraId="7809B6BC" w14:textId="10019B81" w:rsidR="00F97A1D" w:rsidRPr="00613175" w:rsidRDefault="009E771E" w:rsidP="00A20284">
            <w:pPr>
              <w:pStyle w:val="TAC"/>
            </w:pPr>
            <w:r w:rsidRPr="00613175">
              <w:t>-</w:t>
            </w:r>
          </w:p>
        </w:tc>
        <w:tc>
          <w:tcPr>
            <w:tcW w:w="850" w:type="dxa"/>
          </w:tcPr>
          <w:p w14:paraId="27B43226" w14:textId="7C2D726F" w:rsidR="00F97A1D" w:rsidRPr="00613175" w:rsidRDefault="009E771E" w:rsidP="00A20284">
            <w:pPr>
              <w:pStyle w:val="TAC"/>
            </w:pPr>
            <w:r w:rsidRPr="00613175">
              <w:t>-</w:t>
            </w:r>
          </w:p>
        </w:tc>
      </w:tr>
      <w:tr w:rsidR="00F97A1D" w:rsidRPr="00613175" w14:paraId="13F93C7B" w14:textId="77777777" w:rsidTr="000E768E">
        <w:trPr>
          <w:jc w:val="center"/>
        </w:trPr>
        <w:tc>
          <w:tcPr>
            <w:tcW w:w="567" w:type="dxa"/>
          </w:tcPr>
          <w:p w14:paraId="3384DCA7" w14:textId="77777777" w:rsidR="00F97A1D" w:rsidRPr="00613175" w:rsidRDefault="00F97A1D" w:rsidP="00A20284">
            <w:pPr>
              <w:pStyle w:val="TAC"/>
            </w:pPr>
            <w:r w:rsidRPr="00613175">
              <w:t>2</w:t>
            </w:r>
          </w:p>
        </w:tc>
        <w:tc>
          <w:tcPr>
            <w:tcW w:w="3968" w:type="dxa"/>
          </w:tcPr>
          <w:p w14:paraId="0B11B1FC" w14:textId="77777777" w:rsidR="00F97A1D" w:rsidRPr="00613175" w:rsidRDefault="00F97A1D" w:rsidP="00A20284">
            <w:pPr>
              <w:pStyle w:val="TAL"/>
            </w:pPr>
            <w:r w:rsidRPr="00613175">
              <w:t>SS sends a 503 Service Unavailable response</w:t>
            </w:r>
          </w:p>
        </w:tc>
        <w:tc>
          <w:tcPr>
            <w:tcW w:w="708" w:type="dxa"/>
          </w:tcPr>
          <w:p w14:paraId="40E5D6AE" w14:textId="77777777" w:rsidR="00F97A1D" w:rsidRPr="00613175" w:rsidRDefault="00F97A1D" w:rsidP="00A20284">
            <w:pPr>
              <w:pStyle w:val="TAC"/>
              <w:rPr>
                <w:rFonts w:eastAsia="Yu Gothic"/>
              </w:rPr>
            </w:pPr>
            <w:r w:rsidRPr="00613175">
              <w:t>&lt;--</w:t>
            </w:r>
          </w:p>
        </w:tc>
        <w:tc>
          <w:tcPr>
            <w:tcW w:w="2976" w:type="dxa"/>
          </w:tcPr>
          <w:p w14:paraId="4C69ABA6" w14:textId="77777777" w:rsidR="00F97A1D" w:rsidRPr="00613175" w:rsidRDefault="00F97A1D" w:rsidP="00A20284">
            <w:pPr>
              <w:pStyle w:val="TAL"/>
            </w:pPr>
            <w:r w:rsidRPr="00613175">
              <w:t>503 Service Unavailable</w:t>
            </w:r>
          </w:p>
        </w:tc>
        <w:tc>
          <w:tcPr>
            <w:tcW w:w="567" w:type="dxa"/>
          </w:tcPr>
          <w:p w14:paraId="0CEAE25D" w14:textId="28B75D56" w:rsidR="00F97A1D" w:rsidRPr="00613175" w:rsidRDefault="009E771E" w:rsidP="00A20284">
            <w:pPr>
              <w:pStyle w:val="TAC"/>
            </w:pPr>
            <w:r w:rsidRPr="00613175">
              <w:t>-</w:t>
            </w:r>
          </w:p>
        </w:tc>
        <w:tc>
          <w:tcPr>
            <w:tcW w:w="850" w:type="dxa"/>
          </w:tcPr>
          <w:p w14:paraId="29FAC235" w14:textId="1D846BEF" w:rsidR="00F97A1D" w:rsidRPr="00613175" w:rsidRDefault="009E771E" w:rsidP="00A20284">
            <w:pPr>
              <w:pStyle w:val="TAC"/>
            </w:pPr>
            <w:r w:rsidRPr="00613175">
              <w:t>-</w:t>
            </w:r>
          </w:p>
        </w:tc>
      </w:tr>
    </w:tbl>
    <w:p w14:paraId="5B91EA43" w14:textId="77777777" w:rsidR="00F97A1D" w:rsidRPr="00613175" w:rsidRDefault="00F97A1D" w:rsidP="00F97A1D"/>
    <w:p w14:paraId="07D4F34C" w14:textId="77777777" w:rsidR="00F97A1D" w:rsidRPr="00613175" w:rsidRDefault="00F97A1D" w:rsidP="00F238ED">
      <w:pPr>
        <w:pStyle w:val="H6"/>
      </w:pPr>
      <w:bookmarkStart w:id="261" w:name="_Toc43210151"/>
      <w:bookmarkStart w:id="262" w:name="_Toc51948377"/>
      <w:bookmarkStart w:id="263" w:name="_Toc52162450"/>
      <w:bookmarkStart w:id="264" w:name="_Toc60916036"/>
      <w:r w:rsidRPr="00613175">
        <w:t>6.2.3.3</w:t>
      </w:r>
      <w:r w:rsidRPr="00613175">
        <w:tab/>
        <w:t>Specific message contents</w:t>
      </w:r>
      <w:bookmarkEnd w:id="261"/>
      <w:bookmarkEnd w:id="262"/>
      <w:bookmarkEnd w:id="263"/>
      <w:bookmarkEnd w:id="264"/>
    </w:p>
    <w:p w14:paraId="0F864DC1" w14:textId="77777777" w:rsidR="00F97A1D" w:rsidRPr="00613175" w:rsidRDefault="00F97A1D" w:rsidP="00F97A1D">
      <w:pPr>
        <w:pStyle w:val="TH"/>
      </w:pPr>
      <w:r w:rsidRPr="00613175">
        <w:t>Table 6.2.3.</w:t>
      </w:r>
      <w:r w:rsidR="00FB52D7" w:rsidRPr="00613175">
        <w:t>3</w:t>
      </w:r>
      <w:r w:rsidRPr="00613175">
        <w:t>-</w:t>
      </w:r>
      <w:r w:rsidR="00FB52D7" w:rsidRPr="00613175">
        <w:t>1</w:t>
      </w:r>
      <w:r w:rsidRPr="00613175">
        <w:t>: REGISTER (step 2, table 6.2.3.2-1)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F97A1D" w:rsidRPr="00613175" w14:paraId="723E7DFB" w14:textId="77777777" w:rsidTr="00006005">
        <w:trPr>
          <w:jc w:val="center"/>
        </w:trPr>
        <w:tc>
          <w:tcPr>
            <w:tcW w:w="9639" w:type="dxa"/>
          </w:tcPr>
          <w:p w14:paraId="2E619FDC" w14:textId="77777777" w:rsidR="00F97A1D" w:rsidRPr="00613175" w:rsidRDefault="00F97A1D" w:rsidP="00A20284">
            <w:pPr>
              <w:pStyle w:val="TAL"/>
            </w:pPr>
            <w:r w:rsidRPr="00613175">
              <w:t>Derivation Path: TS 34.229-1 [2], Table in subclause A.1.1, Condition A1</w:t>
            </w:r>
          </w:p>
        </w:tc>
      </w:tr>
    </w:tbl>
    <w:p w14:paraId="6273F5D3" w14:textId="77777777" w:rsidR="00F97A1D" w:rsidRPr="00613175" w:rsidRDefault="00F97A1D" w:rsidP="00F97A1D"/>
    <w:p w14:paraId="15AA925F" w14:textId="77777777" w:rsidR="00F97A1D" w:rsidRPr="00613175" w:rsidRDefault="00F97A1D" w:rsidP="00F97A1D">
      <w:pPr>
        <w:pStyle w:val="TH"/>
      </w:pPr>
      <w:r w:rsidRPr="00613175">
        <w:t>Table 6.2.3.</w:t>
      </w:r>
      <w:r w:rsidR="00FB52D7" w:rsidRPr="00613175">
        <w:t>3</w:t>
      </w:r>
      <w:r w:rsidRPr="00613175">
        <w:t>-</w:t>
      </w:r>
      <w:r w:rsidR="00FB52D7" w:rsidRPr="00613175">
        <w:t>2</w:t>
      </w:r>
      <w:r w:rsidRPr="00613175">
        <w:t>: 503 Service Unavailable (step 3,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97A1D" w:rsidRPr="00613175" w14:paraId="52B34A81" w14:textId="77777777" w:rsidTr="00006005">
        <w:trPr>
          <w:cantSplit/>
          <w:tblHeader/>
          <w:jc w:val="center"/>
        </w:trPr>
        <w:tc>
          <w:tcPr>
            <w:tcW w:w="1440" w:type="dxa"/>
            <w:gridSpan w:val="5"/>
            <w:shd w:val="clear" w:color="auto" w:fill="auto"/>
          </w:tcPr>
          <w:p w14:paraId="4BBDFD82" w14:textId="77777777" w:rsidR="00F97A1D" w:rsidRPr="00613175" w:rsidRDefault="00F97A1D" w:rsidP="00A20284">
            <w:pPr>
              <w:pStyle w:val="TAL"/>
            </w:pPr>
            <w:r w:rsidRPr="00613175">
              <w:t>Derivation path: TS 34.229-1 [2], Table in subclause A.4.2</w:t>
            </w:r>
          </w:p>
        </w:tc>
      </w:tr>
      <w:tr w:rsidR="00F97A1D" w:rsidRPr="00613175" w14:paraId="7C0B818B" w14:textId="77777777" w:rsidTr="00006005">
        <w:trPr>
          <w:cantSplit/>
          <w:tblHeader/>
          <w:jc w:val="center"/>
        </w:trPr>
        <w:tc>
          <w:tcPr>
            <w:tcW w:w="1771" w:type="dxa"/>
            <w:tcBorders>
              <w:bottom w:val="single" w:sz="4" w:space="0" w:color="auto"/>
            </w:tcBorders>
            <w:shd w:val="clear" w:color="auto" w:fill="auto"/>
          </w:tcPr>
          <w:p w14:paraId="433E0E61" w14:textId="77777777" w:rsidR="00F97A1D" w:rsidRPr="00613175" w:rsidRDefault="00F97A1D" w:rsidP="00A20284">
            <w:pPr>
              <w:pStyle w:val="TAH"/>
            </w:pPr>
            <w:r w:rsidRPr="00613175">
              <w:t>Header/param</w:t>
            </w:r>
          </w:p>
        </w:tc>
        <w:tc>
          <w:tcPr>
            <w:tcW w:w="878" w:type="dxa"/>
            <w:tcBorders>
              <w:bottom w:val="single" w:sz="4" w:space="0" w:color="auto"/>
            </w:tcBorders>
            <w:shd w:val="clear" w:color="auto" w:fill="auto"/>
          </w:tcPr>
          <w:p w14:paraId="3EBA7F12" w14:textId="77777777" w:rsidR="00F97A1D" w:rsidRPr="00613175" w:rsidRDefault="00F97A1D" w:rsidP="00A20284">
            <w:pPr>
              <w:pStyle w:val="TAH"/>
            </w:pPr>
            <w:r w:rsidRPr="00613175">
              <w:t>Cond</w:t>
            </w:r>
          </w:p>
        </w:tc>
        <w:tc>
          <w:tcPr>
            <w:tcW w:w="4795" w:type="dxa"/>
            <w:tcBorders>
              <w:bottom w:val="single" w:sz="4" w:space="0" w:color="auto"/>
            </w:tcBorders>
            <w:shd w:val="clear" w:color="auto" w:fill="auto"/>
          </w:tcPr>
          <w:p w14:paraId="13A9BB98" w14:textId="77777777" w:rsidR="00F97A1D" w:rsidRPr="00613175" w:rsidRDefault="00F97A1D" w:rsidP="00A20284">
            <w:pPr>
              <w:pStyle w:val="TAH"/>
            </w:pPr>
            <w:r w:rsidRPr="00613175">
              <w:t>Value/remark</w:t>
            </w:r>
          </w:p>
        </w:tc>
        <w:tc>
          <w:tcPr>
            <w:tcW w:w="749" w:type="dxa"/>
            <w:tcBorders>
              <w:bottom w:val="single" w:sz="4" w:space="0" w:color="auto"/>
            </w:tcBorders>
            <w:shd w:val="clear" w:color="auto" w:fill="auto"/>
          </w:tcPr>
          <w:p w14:paraId="718E78D4" w14:textId="77777777" w:rsidR="00F97A1D" w:rsidRPr="00613175" w:rsidRDefault="00F97A1D" w:rsidP="00A20284">
            <w:pPr>
              <w:pStyle w:val="TAH"/>
            </w:pPr>
            <w:r w:rsidRPr="00613175">
              <w:t>Rel</w:t>
            </w:r>
          </w:p>
        </w:tc>
        <w:tc>
          <w:tcPr>
            <w:tcW w:w="1440" w:type="dxa"/>
            <w:tcBorders>
              <w:bottom w:val="single" w:sz="4" w:space="0" w:color="auto"/>
            </w:tcBorders>
          </w:tcPr>
          <w:p w14:paraId="01BE4937" w14:textId="77777777" w:rsidR="00F97A1D" w:rsidRPr="00613175" w:rsidRDefault="00F97A1D" w:rsidP="00A20284">
            <w:pPr>
              <w:pStyle w:val="TAH"/>
            </w:pPr>
            <w:r w:rsidRPr="00613175">
              <w:t>Reference</w:t>
            </w:r>
          </w:p>
        </w:tc>
      </w:tr>
      <w:tr w:rsidR="00F97A1D" w:rsidRPr="00613175" w14:paraId="017BDE30" w14:textId="77777777" w:rsidTr="00006005">
        <w:trPr>
          <w:cantSplit/>
          <w:tblHeader/>
          <w:jc w:val="center"/>
        </w:trPr>
        <w:tc>
          <w:tcPr>
            <w:tcW w:w="1771" w:type="dxa"/>
            <w:tcBorders>
              <w:top w:val="single" w:sz="4" w:space="0" w:color="auto"/>
              <w:bottom w:val="single" w:sz="4" w:space="0" w:color="auto"/>
            </w:tcBorders>
            <w:shd w:val="clear" w:color="auto" w:fill="auto"/>
          </w:tcPr>
          <w:p w14:paraId="6075A509" w14:textId="77777777" w:rsidR="00F97A1D" w:rsidRPr="00613175" w:rsidRDefault="00F97A1D" w:rsidP="00A20284">
            <w:pPr>
              <w:pStyle w:val="TAL"/>
              <w:rPr>
                <w:b/>
              </w:rPr>
            </w:pPr>
            <w:r w:rsidRPr="00613175">
              <w:rPr>
                <w:b/>
              </w:rPr>
              <w:t>Retry-After</w:t>
            </w:r>
          </w:p>
        </w:tc>
        <w:tc>
          <w:tcPr>
            <w:tcW w:w="878" w:type="dxa"/>
            <w:tcBorders>
              <w:top w:val="single" w:sz="4" w:space="0" w:color="auto"/>
              <w:bottom w:val="single" w:sz="4" w:space="0" w:color="auto"/>
            </w:tcBorders>
            <w:shd w:val="clear" w:color="auto" w:fill="auto"/>
          </w:tcPr>
          <w:p w14:paraId="1C493EA3"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40F4AA10" w14:textId="77777777" w:rsidR="00F97A1D" w:rsidRPr="00613175" w:rsidRDefault="00F97A1D" w:rsidP="00A20284">
            <w:pPr>
              <w:pStyle w:val="TAL"/>
            </w:pPr>
            <w:r w:rsidRPr="00613175">
              <w:t>not present</w:t>
            </w:r>
          </w:p>
        </w:tc>
        <w:tc>
          <w:tcPr>
            <w:tcW w:w="749" w:type="dxa"/>
            <w:tcBorders>
              <w:top w:val="single" w:sz="4" w:space="0" w:color="auto"/>
              <w:bottom w:val="single" w:sz="4" w:space="0" w:color="auto"/>
            </w:tcBorders>
            <w:shd w:val="clear" w:color="auto" w:fill="auto"/>
          </w:tcPr>
          <w:p w14:paraId="052D0028" w14:textId="77777777" w:rsidR="00F97A1D" w:rsidRPr="00613175" w:rsidRDefault="00F97A1D" w:rsidP="00A20284">
            <w:pPr>
              <w:pStyle w:val="TAL"/>
            </w:pPr>
          </w:p>
        </w:tc>
        <w:tc>
          <w:tcPr>
            <w:tcW w:w="1440" w:type="dxa"/>
            <w:tcBorders>
              <w:top w:val="single" w:sz="4" w:space="0" w:color="auto"/>
              <w:bottom w:val="single" w:sz="4" w:space="0" w:color="auto"/>
            </w:tcBorders>
          </w:tcPr>
          <w:p w14:paraId="2A6BB7EE" w14:textId="77777777" w:rsidR="00F97A1D" w:rsidRPr="00613175" w:rsidRDefault="00F97A1D" w:rsidP="00A20284">
            <w:pPr>
              <w:pStyle w:val="TAL"/>
            </w:pPr>
          </w:p>
        </w:tc>
      </w:tr>
    </w:tbl>
    <w:p w14:paraId="080777CF" w14:textId="77777777" w:rsidR="00F97A1D" w:rsidRPr="00613175" w:rsidRDefault="00F97A1D" w:rsidP="00F97A1D"/>
    <w:p w14:paraId="218C05A9" w14:textId="77777777" w:rsidR="00F97A1D" w:rsidRPr="00613175" w:rsidRDefault="00F97A1D" w:rsidP="00482465">
      <w:pPr>
        <w:pStyle w:val="TH"/>
      </w:pPr>
      <w:r w:rsidRPr="00613175">
        <w:t>Table 6.2.3.</w:t>
      </w:r>
      <w:r w:rsidR="00FB52D7" w:rsidRPr="00613175">
        <w:t>3</w:t>
      </w:r>
      <w:r w:rsidRPr="00613175">
        <w:t>-</w:t>
      </w:r>
      <w:r w:rsidR="00FB52D7" w:rsidRPr="00613175">
        <w:t>3</w:t>
      </w:r>
      <w:r w:rsidRPr="00613175">
        <w:t>: REGISTER (step 4,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97A1D" w:rsidRPr="00613175" w14:paraId="126D1A9E" w14:textId="77777777" w:rsidTr="00006005">
        <w:trPr>
          <w:cantSplit/>
          <w:tblHeader/>
          <w:jc w:val="center"/>
        </w:trPr>
        <w:tc>
          <w:tcPr>
            <w:tcW w:w="9634" w:type="dxa"/>
            <w:shd w:val="clear" w:color="auto" w:fill="auto"/>
          </w:tcPr>
          <w:p w14:paraId="13C1F1FC" w14:textId="77777777" w:rsidR="00F97A1D" w:rsidRPr="00613175" w:rsidRDefault="00F97A1D" w:rsidP="00A20284">
            <w:pPr>
              <w:pStyle w:val="TAL"/>
            </w:pPr>
            <w:r w:rsidRPr="00613175">
              <w:t>Derivation path: TS 34.229-1 [2], Table in subclause A.1.1, Condition A1</w:t>
            </w:r>
          </w:p>
        </w:tc>
      </w:tr>
    </w:tbl>
    <w:p w14:paraId="5720378A" w14:textId="77777777" w:rsidR="00F97A1D" w:rsidRPr="00613175" w:rsidRDefault="00F97A1D" w:rsidP="00F97A1D"/>
    <w:p w14:paraId="09FF8D2A" w14:textId="77777777" w:rsidR="00F97A1D" w:rsidRPr="00613175" w:rsidRDefault="00F97A1D" w:rsidP="00F97A1D">
      <w:pPr>
        <w:pStyle w:val="TH"/>
      </w:pPr>
      <w:r w:rsidRPr="00613175">
        <w:lastRenderedPageBreak/>
        <w:t>Table 6.2.3.</w:t>
      </w:r>
      <w:r w:rsidR="00FB52D7" w:rsidRPr="00613175">
        <w:t>3</w:t>
      </w:r>
      <w:r w:rsidRPr="00613175">
        <w:t>-</w:t>
      </w:r>
      <w:r w:rsidR="00FB52D7" w:rsidRPr="00613175">
        <w:t>4</w:t>
      </w:r>
      <w:r w:rsidRPr="00613175">
        <w:t>: 503 Service Unavailable (step 5,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97A1D" w:rsidRPr="00613175" w14:paraId="7D537881" w14:textId="77777777" w:rsidTr="00006005">
        <w:trPr>
          <w:cantSplit/>
          <w:tblHeader/>
          <w:jc w:val="center"/>
        </w:trPr>
        <w:tc>
          <w:tcPr>
            <w:tcW w:w="9634" w:type="dxa"/>
            <w:gridSpan w:val="5"/>
            <w:shd w:val="clear" w:color="auto" w:fill="auto"/>
          </w:tcPr>
          <w:p w14:paraId="2BD74A8B" w14:textId="77777777" w:rsidR="00F97A1D" w:rsidRPr="00613175" w:rsidRDefault="00F97A1D" w:rsidP="00A20284">
            <w:pPr>
              <w:pStyle w:val="TAL"/>
            </w:pPr>
            <w:r w:rsidRPr="00613175">
              <w:t>Derivation path: TS 34.229-1 [2], Table in subclause A.4.2</w:t>
            </w:r>
          </w:p>
        </w:tc>
      </w:tr>
      <w:tr w:rsidR="00F97A1D" w:rsidRPr="00613175" w14:paraId="6F2C2F65" w14:textId="77777777" w:rsidTr="00006005">
        <w:trPr>
          <w:cantSplit/>
          <w:tblHeader/>
          <w:jc w:val="center"/>
        </w:trPr>
        <w:tc>
          <w:tcPr>
            <w:tcW w:w="1772" w:type="dxa"/>
            <w:tcBorders>
              <w:bottom w:val="single" w:sz="4" w:space="0" w:color="auto"/>
            </w:tcBorders>
            <w:shd w:val="clear" w:color="auto" w:fill="auto"/>
          </w:tcPr>
          <w:p w14:paraId="0642EE0B" w14:textId="77777777" w:rsidR="00F97A1D" w:rsidRPr="00613175" w:rsidRDefault="00F97A1D" w:rsidP="00A20284">
            <w:pPr>
              <w:pStyle w:val="TAH"/>
            </w:pPr>
            <w:r w:rsidRPr="00613175">
              <w:t>Header/param</w:t>
            </w:r>
          </w:p>
        </w:tc>
        <w:tc>
          <w:tcPr>
            <w:tcW w:w="878" w:type="dxa"/>
            <w:tcBorders>
              <w:bottom w:val="single" w:sz="4" w:space="0" w:color="auto"/>
            </w:tcBorders>
            <w:shd w:val="clear" w:color="auto" w:fill="auto"/>
          </w:tcPr>
          <w:p w14:paraId="50B2D52A" w14:textId="77777777" w:rsidR="00F97A1D" w:rsidRPr="00613175" w:rsidRDefault="00F97A1D" w:rsidP="00A20284">
            <w:pPr>
              <w:pStyle w:val="TAH"/>
            </w:pPr>
            <w:r w:rsidRPr="00613175">
              <w:t>Cond</w:t>
            </w:r>
          </w:p>
        </w:tc>
        <w:tc>
          <w:tcPr>
            <w:tcW w:w="4795" w:type="dxa"/>
            <w:tcBorders>
              <w:bottom w:val="single" w:sz="4" w:space="0" w:color="auto"/>
            </w:tcBorders>
            <w:shd w:val="clear" w:color="auto" w:fill="auto"/>
          </w:tcPr>
          <w:p w14:paraId="77A89CCC" w14:textId="77777777" w:rsidR="00F97A1D" w:rsidRPr="00613175" w:rsidRDefault="00F97A1D" w:rsidP="00A20284">
            <w:pPr>
              <w:pStyle w:val="TAH"/>
            </w:pPr>
            <w:r w:rsidRPr="00613175">
              <w:t>Value/remark</w:t>
            </w:r>
          </w:p>
        </w:tc>
        <w:tc>
          <w:tcPr>
            <w:tcW w:w="749" w:type="dxa"/>
            <w:tcBorders>
              <w:bottom w:val="single" w:sz="4" w:space="0" w:color="auto"/>
            </w:tcBorders>
            <w:shd w:val="clear" w:color="auto" w:fill="auto"/>
          </w:tcPr>
          <w:p w14:paraId="1A943792" w14:textId="77777777" w:rsidR="00F97A1D" w:rsidRPr="00613175" w:rsidRDefault="00F97A1D" w:rsidP="00A20284">
            <w:pPr>
              <w:pStyle w:val="TAH"/>
            </w:pPr>
            <w:r w:rsidRPr="00613175">
              <w:t>Rel</w:t>
            </w:r>
          </w:p>
        </w:tc>
        <w:tc>
          <w:tcPr>
            <w:tcW w:w="1440" w:type="dxa"/>
            <w:tcBorders>
              <w:bottom w:val="single" w:sz="4" w:space="0" w:color="auto"/>
            </w:tcBorders>
          </w:tcPr>
          <w:p w14:paraId="4324A073" w14:textId="77777777" w:rsidR="00F97A1D" w:rsidRPr="00613175" w:rsidRDefault="00F97A1D" w:rsidP="00A20284">
            <w:pPr>
              <w:pStyle w:val="TAH"/>
            </w:pPr>
            <w:r w:rsidRPr="00613175">
              <w:t>Reference</w:t>
            </w:r>
          </w:p>
        </w:tc>
      </w:tr>
      <w:tr w:rsidR="00F97A1D" w:rsidRPr="00613175" w14:paraId="54B12F39" w14:textId="77777777" w:rsidTr="00006005">
        <w:trPr>
          <w:cantSplit/>
          <w:tblHeader/>
          <w:jc w:val="center"/>
        </w:trPr>
        <w:tc>
          <w:tcPr>
            <w:tcW w:w="1772" w:type="dxa"/>
            <w:tcBorders>
              <w:top w:val="single" w:sz="4" w:space="0" w:color="auto"/>
              <w:bottom w:val="single" w:sz="4" w:space="0" w:color="auto"/>
            </w:tcBorders>
            <w:shd w:val="clear" w:color="auto" w:fill="auto"/>
          </w:tcPr>
          <w:p w14:paraId="0D232ACF" w14:textId="77777777" w:rsidR="00F97A1D" w:rsidRPr="00613175" w:rsidRDefault="00F97A1D" w:rsidP="00A20284">
            <w:pPr>
              <w:pStyle w:val="TAL"/>
              <w:rPr>
                <w:b/>
              </w:rPr>
            </w:pPr>
            <w:r w:rsidRPr="00613175">
              <w:rPr>
                <w:b/>
              </w:rPr>
              <w:t>Retry-After</w:t>
            </w:r>
          </w:p>
        </w:tc>
        <w:tc>
          <w:tcPr>
            <w:tcW w:w="878" w:type="dxa"/>
            <w:tcBorders>
              <w:top w:val="single" w:sz="4" w:space="0" w:color="auto"/>
              <w:bottom w:val="single" w:sz="4" w:space="0" w:color="auto"/>
            </w:tcBorders>
            <w:shd w:val="clear" w:color="auto" w:fill="auto"/>
          </w:tcPr>
          <w:p w14:paraId="192DF715"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136C96BB"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47DF3CF4" w14:textId="77777777" w:rsidR="00F97A1D" w:rsidRPr="00613175" w:rsidRDefault="00F97A1D" w:rsidP="00A20284">
            <w:pPr>
              <w:pStyle w:val="TAL"/>
            </w:pPr>
          </w:p>
        </w:tc>
        <w:tc>
          <w:tcPr>
            <w:tcW w:w="1440" w:type="dxa"/>
            <w:tcBorders>
              <w:top w:val="single" w:sz="4" w:space="0" w:color="auto"/>
              <w:bottom w:val="single" w:sz="4" w:space="0" w:color="auto"/>
            </w:tcBorders>
          </w:tcPr>
          <w:p w14:paraId="5A323F3F" w14:textId="77777777" w:rsidR="00F97A1D" w:rsidRPr="00613175" w:rsidRDefault="00F97A1D" w:rsidP="00A20284">
            <w:pPr>
              <w:pStyle w:val="TAL"/>
            </w:pPr>
          </w:p>
        </w:tc>
      </w:tr>
      <w:tr w:rsidR="00F97A1D" w:rsidRPr="00613175" w14:paraId="7F41DEA5" w14:textId="77777777" w:rsidTr="00006005">
        <w:trPr>
          <w:cantSplit/>
          <w:tblHeader/>
          <w:jc w:val="center"/>
        </w:trPr>
        <w:tc>
          <w:tcPr>
            <w:tcW w:w="1772" w:type="dxa"/>
            <w:tcBorders>
              <w:top w:val="single" w:sz="4" w:space="0" w:color="auto"/>
              <w:bottom w:val="single" w:sz="4" w:space="0" w:color="auto"/>
            </w:tcBorders>
            <w:shd w:val="clear" w:color="auto" w:fill="auto"/>
          </w:tcPr>
          <w:p w14:paraId="2C6D87A8" w14:textId="77777777" w:rsidR="00F97A1D" w:rsidRPr="00613175" w:rsidRDefault="00F97A1D" w:rsidP="00A20284">
            <w:pPr>
              <w:keepNext/>
              <w:keepLines/>
              <w:spacing w:after="0"/>
              <w:rPr>
                <w:rFonts w:ascii="Arial" w:hAnsi="Arial"/>
                <w:sz w:val="18"/>
              </w:rPr>
            </w:pPr>
            <w:r w:rsidRPr="00613175">
              <w:rPr>
                <w:rFonts w:ascii="Arial" w:hAnsi="Arial"/>
                <w:sz w:val="18"/>
              </w:rPr>
              <w:tab/>
              <w:t>delta-seconds</w:t>
            </w:r>
          </w:p>
        </w:tc>
        <w:tc>
          <w:tcPr>
            <w:tcW w:w="878" w:type="dxa"/>
            <w:tcBorders>
              <w:top w:val="single" w:sz="4" w:space="0" w:color="auto"/>
              <w:bottom w:val="single" w:sz="4" w:space="0" w:color="auto"/>
            </w:tcBorders>
            <w:shd w:val="clear" w:color="auto" w:fill="auto"/>
          </w:tcPr>
          <w:p w14:paraId="00FA0BBB" w14:textId="77777777" w:rsidR="00F97A1D" w:rsidRPr="00613175" w:rsidRDefault="00F97A1D" w:rsidP="00A20284">
            <w:pPr>
              <w:keepNext/>
              <w:keepLines/>
              <w:spacing w:after="0"/>
              <w:rPr>
                <w:rFonts w:ascii="Arial" w:hAnsi="Arial"/>
                <w:sz w:val="18"/>
              </w:rPr>
            </w:pPr>
          </w:p>
        </w:tc>
        <w:tc>
          <w:tcPr>
            <w:tcW w:w="4795" w:type="dxa"/>
            <w:tcBorders>
              <w:top w:val="single" w:sz="4" w:space="0" w:color="auto"/>
              <w:bottom w:val="single" w:sz="4" w:space="0" w:color="auto"/>
            </w:tcBorders>
            <w:shd w:val="clear" w:color="auto" w:fill="auto"/>
          </w:tcPr>
          <w:p w14:paraId="13A0B44B" w14:textId="77777777" w:rsidR="00F97A1D" w:rsidRPr="00613175" w:rsidRDefault="00F97A1D" w:rsidP="00A20284">
            <w:pPr>
              <w:keepNext/>
              <w:keepLines/>
              <w:spacing w:after="0"/>
              <w:rPr>
                <w:rFonts w:ascii="Arial" w:hAnsi="Arial"/>
                <w:sz w:val="18"/>
              </w:rPr>
            </w:pPr>
            <w:r w:rsidRPr="00613175">
              <w:rPr>
                <w:rFonts w:ascii="Arial" w:hAnsi="Arial"/>
                <w:sz w:val="18"/>
              </w:rPr>
              <w:t>10</w:t>
            </w:r>
          </w:p>
        </w:tc>
        <w:tc>
          <w:tcPr>
            <w:tcW w:w="749" w:type="dxa"/>
            <w:tcBorders>
              <w:top w:val="single" w:sz="4" w:space="0" w:color="auto"/>
              <w:bottom w:val="single" w:sz="4" w:space="0" w:color="auto"/>
            </w:tcBorders>
            <w:shd w:val="clear" w:color="auto" w:fill="auto"/>
          </w:tcPr>
          <w:p w14:paraId="17314CEF" w14:textId="77777777" w:rsidR="00F97A1D" w:rsidRPr="00613175" w:rsidRDefault="00F97A1D" w:rsidP="00A20284">
            <w:pPr>
              <w:keepNext/>
              <w:keepLines/>
              <w:spacing w:after="0"/>
              <w:rPr>
                <w:rFonts w:ascii="Arial" w:hAnsi="Arial"/>
                <w:sz w:val="18"/>
              </w:rPr>
            </w:pPr>
          </w:p>
        </w:tc>
        <w:tc>
          <w:tcPr>
            <w:tcW w:w="1440" w:type="dxa"/>
            <w:tcBorders>
              <w:top w:val="single" w:sz="4" w:space="0" w:color="auto"/>
              <w:bottom w:val="single" w:sz="4" w:space="0" w:color="auto"/>
            </w:tcBorders>
          </w:tcPr>
          <w:p w14:paraId="596127D4" w14:textId="77777777" w:rsidR="00F97A1D" w:rsidRPr="00613175" w:rsidRDefault="00F97A1D" w:rsidP="00A20284">
            <w:pPr>
              <w:keepNext/>
              <w:keepLines/>
              <w:spacing w:after="0"/>
              <w:rPr>
                <w:rFonts w:ascii="Arial" w:hAnsi="Arial"/>
                <w:sz w:val="18"/>
              </w:rPr>
            </w:pPr>
          </w:p>
        </w:tc>
      </w:tr>
    </w:tbl>
    <w:p w14:paraId="1D075462" w14:textId="77777777" w:rsidR="00F97A1D" w:rsidRPr="00613175" w:rsidRDefault="00F97A1D" w:rsidP="00F97A1D"/>
    <w:p w14:paraId="3D3CF191" w14:textId="77777777" w:rsidR="00F97A1D" w:rsidRPr="00613175" w:rsidRDefault="00F97A1D" w:rsidP="00482465">
      <w:pPr>
        <w:pStyle w:val="TH"/>
      </w:pPr>
      <w:r w:rsidRPr="00613175">
        <w:t>Table 6.2.3.</w:t>
      </w:r>
      <w:r w:rsidR="00FB52D7" w:rsidRPr="00613175">
        <w:t>3</w:t>
      </w:r>
      <w:r w:rsidRPr="00613175">
        <w:t>-</w:t>
      </w:r>
      <w:r w:rsidR="00FB52D7" w:rsidRPr="00613175">
        <w:t>5</w:t>
      </w:r>
      <w:r w:rsidRPr="00613175">
        <w:t>: REGISTER (step 6,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97A1D" w:rsidRPr="00613175" w14:paraId="7BADA844" w14:textId="77777777" w:rsidTr="00006005">
        <w:trPr>
          <w:cantSplit/>
          <w:tblHeader/>
          <w:jc w:val="center"/>
        </w:trPr>
        <w:tc>
          <w:tcPr>
            <w:tcW w:w="9634" w:type="dxa"/>
            <w:shd w:val="clear" w:color="auto" w:fill="auto"/>
          </w:tcPr>
          <w:p w14:paraId="660C29D4" w14:textId="77777777" w:rsidR="00F97A1D" w:rsidRPr="00613175" w:rsidRDefault="00F97A1D" w:rsidP="00A20284">
            <w:pPr>
              <w:pStyle w:val="TAL"/>
            </w:pPr>
            <w:r w:rsidRPr="00613175">
              <w:t>Derivation path: TS 34.229-1 [2], Table in subclause A.1.1, Condition A1</w:t>
            </w:r>
          </w:p>
        </w:tc>
      </w:tr>
    </w:tbl>
    <w:p w14:paraId="01EBF477" w14:textId="77777777" w:rsidR="00F97A1D" w:rsidRPr="00613175" w:rsidRDefault="00F97A1D" w:rsidP="00F97A1D"/>
    <w:p w14:paraId="540E279C" w14:textId="77777777" w:rsidR="00F97A1D" w:rsidRPr="00613175" w:rsidRDefault="00F97A1D" w:rsidP="00F97A1D">
      <w:pPr>
        <w:pStyle w:val="TH"/>
      </w:pPr>
      <w:r w:rsidRPr="00613175">
        <w:t>Table 6.2.3.</w:t>
      </w:r>
      <w:r w:rsidR="00FB52D7" w:rsidRPr="00613175">
        <w:t>3</w:t>
      </w:r>
      <w:r w:rsidRPr="00613175">
        <w:t>-</w:t>
      </w:r>
      <w:r w:rsidR="00FB52D7" w:rsidRPr="00613175">
        <w:t>6</w:t>
      </w:r>
      <w:r w:rsidRPr="00613175">
        <w:t>: 423 Interval Too Brief (step 7,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97A1D" w:rsidRPr="00613175" w14:paraId="654E3E6C" w14:textId="77777777" w:rsidTr="00006005">
        <w:trPr>
          <w:cantSplit/>
          <w:tblHeader/>
          <w:jc w:val="center"/>
        </w:trPr>
        <w:tc>
          <w:tcPr>
            <w:tcW w:w="9634" w:type="dxa"/>
            <w:gridSpan w:val="5"/>
            <w:shd w:val="clear" w:color="auto" w:fill="auto"/>
          </w:tcPr>
          <w:p w14:paraId="3E127639" w14:textId="77777777" w:rsidR="00F97A1D" w:rsidRPr="00613175" w:rsidRDefault="00F97A1D" w:rsidP="00A20284">
            <w:pPr>
              <w:pStyle w:val="TAL"/>
            </w:pPr>
            <w:r w:rsidRPr="00613175">
              <w:t>Derivation path: TS 34.229-1 [2], Table in subclause A.1.7</w:t>
            </w:r>
          </w:p>
        </w:tc>
      </w:tr>
      <w:tr w:rsidR="00F97A1D" w:rsidRPr="00613175" w14:paraId="57CFFF6C" w14:textId="77777777" w:rsidTr="00006005">
        <w:trPr>
          <w:cantSplit/>
          <w:tblHeader/>
          <w:jc w:val="center"/>
        </w:trPr>
        <w:tc>
          <w:tcPr>
            <w:tcW w:w="1772" w:type="dxa"/>
            <w:tcBorders>
              <w:bottom w:val="single" w:sz="4" w:space="0" w:color="auto"/>
            </w:tcBorders>
            <w:shd w:val="clear" w:color="auto" w:fill="auto"/>
          </w:tcPr>
          <w:p w14:paraId="05BDADA6" w14:textId="77777777" w:rsidR="00F97A1D" w:rsidRPr="00613175" w:rsidRDefault="00F97A1D" w:rsidP="00A20284">
            <w:pPr>
              <w:pStyle w:val="TAH"/>
            </w:pPr>
            <w:r w:rsidRPr="00613175">
              <w:t>Header/param</w:t>
            </w:r>
          </w:p>
        </w:tc>
        <w:tc>
          <w:tcPr>
            <w:tcW w:w="878" w:type="dxa"/>
            <w:tcBorders>
              <w:bottom w:val="single" w:sz="4" w:space="0" w:color="auto"/>
            </w:tcBorders>
            <w:shd w:val="clear" w:color="auto" w:fill="auto"/>
          </w:tcPr>
          <w:p w14:paraId="58BB68CF" w14:textId="77777777" w:rsidR="00F97A1D" w:rsidRPr="00613175" w:rsidRDefault="00F97A1D" w:rsidP="00A20284">
            <w:pPr>
              <w:pStyle w:val="TAH"/>
            </w:pPr>
            <w:r w:rsidRPr="00613175">
              <w:t>Cond</w:t>
            </w:r>
          </w:p>
        </w:tc>
        <w:tc>
          <w:tcPr>
            <w:tcW w:w="4795" w:type="dxa"/>
            <w:tcBorders>
              <w:bottom w:val="single" w:sz="4" w:space="0" w:color="auto"/>
            </w:tcBorders>
            <w:shd w:val="clear" w:color="auto" w:fill="auto"/>
          </w:tcPr>
          <w:p w14:paraId="28B0AD2F" w14:textId="77777777" w:rsidR="00F97A1D" w:rsidRPr="00613175" w:rsidRDefault="00F97A1D" w:rsidP="00A20284">
            <w:pPr>
              <w:pStyle w:val="TAH"/>
            </w:pPr>
            <w:r w:rsidRPr="00613175">
              <w:t>Value/remark</w:t>
            </w:r>
          </w:p>
        </w:tc>
        <w:tc>
          <w:tcPr>
            <w:tcW w:w="749" w:type="dxa"/>
            <w:tcBorders>
              <w:bottom w:val="single" w:sz="4" w:space="0" w:color="auto"/>
            </w:tcBorders>
            <w:shd w:val="clear" w:color="auto" w:fill="auto"/>
          </w:tcPr>
          <w:p w14:paraId="1CF0B1B4" w14:textId="77777777" w:rsidR="00F97A1D" w:rsidRPr="00613175" w:rsidRDefault="00F97A1D" w:rsidP="00A20284">
            <w:pPr>
              <w:pStyle w:val="TAH"/>
            </w:pPr>
            <w:r w:rsidRPr="00613175">
              <w:t>Rel</w:t>
            </w:r>
          </w:p>
        </w:tc>
        <w:tc>
          <w:tcPr>
            <w:tcW w:w="1440" w:type="dxa"/>
            <w:tcBorders>
              <w:bottom w:val="single" w:sz="4" w:space="0" w:color="auto"/>
            </w:tcBorders>
          </w:tcPr>
          <w:p w14:paraId="58DE00C2" w14:textId="77777777" w:rsidR="00F97A1D" w:rsidRPr="00613175" w:rsidRDefault="00F97A1D" w:rsidP="00A20284">
            <w:pPr>
              <w:pStyle w:val="TAH"/>
            </w:pPr>
            <w:r w:rsidRPr="00613175">
              <w:t>Reference</w:t>
            </w:r>
          </w:p>
        </w:tc>
      </w:tr>
      <w:tr w:rsidR="00F97A1D" w:rsidRPr="00613175" w14:paraId="1AE3538B" w14:textId="77777777" w:rsidTr="00006005">
        <w:trPr>
          <w:cantSplit/>
          <w:tblHeader/>
          <w:jc w:val="center"/>
        </w:trPr>
        <w:tc>
          <w:tcPr>
            <w:tcW w:w="1772" w:type="dxa"/>
            <w:tcBorders>
              <w:top w:val="single" w:sz="4" w:space="0" w:color="auto"/>
              <w:bottom w:val="single" w:sz="4" w:space="0" w:color="auto"/>
            </w:tcBorders>
            <w:shd w:val="clear" w:color="auto" w:fill="auto"/>
          </w:tcPr>
          <w:p w14:paraId="6186B01E" w14:textId="77777777" w:rsidR="00F97A1D" w:rsidRPr="00613175" w:rsidRDefault="00F97A1D" w:rsidP="00A20284">
            <w:pPr>
              <w:pStyle w:val="TAL"/>
              <w:rPr>
                <w:b/>
              </w:rPr>
            </w:pPr>
            <w:r w:rsidRPr="00613175">
              <w:rPr>
                <w:b/>
              </w:rPr>
              <w:t>Min-Expires</w:t>
            </w:r>
          </w:p>
        </w:tc>
        <w:tc>
          <w:tcPr>
            <w:tcW w:w="878" w:type="dxa"/>
            <w:tcBorders>
              <w:top w:val="single" w:sz="4" w:space="0" w:color="auto"/>
              <w:bottom w:val="single" w:sz="4" w:space="0" w:color="auto"/>
            </w:tcBorders>
            <w:shd w:val="clear" w:color="auto" w:fill="auto"/>
          </w:tcPr>
          <w:p w14:paraId="071F5F98"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59A304E3"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5DFF5AEB" w14:textId="77777777" w:rsidR="00F97A1D" w:rsidRPr="00613175" w:rsidRDefault="00F97A1D" w:rsidP="00A20284">
            <w:pPr>
              <w:pStyle w:val="TAL"/>
            </w:pPr>
          </w:p>
        </w:tc>
        <w:tc>
          <w:tcPr>
            <w:tcW w:w="1440" w:type="dxa"/>
            <w:tcBorders>
              <w:top w:val="single" w:sz="4" w:space="0" w:color="auto"/>
              <w:bottom w:val="single" w:sz="4" w:space="0" w:color="auto"/>
            </w:tcBorders>
          </w:tcPr>
          <w:p w14:paraId="284FDD23" w14:textId="77777777" w:rsidR="00F97A1D" w:rsidRPr="00613175" w:rsidRDefault="00F97A1D" w:rsidP="00A20284">
            <w:pPr>
              <w:pStyle w:val="TAL"/>
            </w:pPr>
          </w:p>
        </w:tc>
      </w:tr>
      <w:tr w:rsidR="00F97A1D" w:rsidRPr="00613175" w14:paraId="79E8923A" w14:textId="77777777" w:rsidTr="00006005">
        <w:trPr>
          <w:cantSplit/>
          <w:tblHeader/>
          <w:jc w:val="center"/>
        </w:trPr>
        <w:tc>
          <w:tcPr>
            <w:tcW w:w="1772" w:type="dxa"/>
            <w:tcBorders>
              <w:top w:val="single" w:sz="4" w:space="0" w:color="auto"/>
              <w:bottom w:val="single" w:sz="4" w:space="0" w:color="auto"/>
            </w:tcBorders>
            <w:shd w:val="clear" w:color="auto" w:fill="auto"/>
          </w:tcPr>
          <w:p w14:paraId="1E08CE72" w14:textId="77777777" w:rsidR="00F97A1D" w:rsidRPr="00613175" w:rsidRDefault="00F97A1D" w:rsidP="00A20284">
            <w:pPr>
              <w:keepNext/>
              <w:keepLines/>
              <w:spacing w:after="0"/>
              <w:rPr>
                <w:rFonts w:ascii="Arial" w:hAnsi="Arial"/>
                <w:sz w:val="18"/>
              </w:rPr>
            </w:pPr>
            <w:r w:rsidRPr="00613175">
              <w:rPr>
                <w:rFonts w:ascii="Arial" w:hAnsi="Arial"/>
                <w:sz w:val="18"/>
              </w:rPr>
              <w:tab/>
              <w:t>delta-seconds</w:t>
            </w:r>
          </w:p>
        </w:tc>
        <w:tc>
          <w:tcPr>
            <w:tcW w:w="878" w:type="dxa"/>
            <w:tcBorders>
              <w:top w:val="single" w:sz="4" w:space="0" w:color="auto"/>
              <w:bottom w:val="single" w:sz="4" w:space="0" w:color="auto"/>
            </w:tcBorders>
            <w:shd w:val="clear" w:color="auto" w:fill="auto"/>
          </w:tcPr>
          <w:p w14:paraId="52E4A1D0" w14:textId="77777777" w:rsidR="00F97A1D" w:rsidRPr="00613175" w:rsidRDefault="00F97A1D" w:rsidP="00A20284">
            <w:pPr>
              <w:keepNext/>
              <w:keepLines/>
              <w:spacing w:after="0"/>
              <w:rPr>
                <w:rFonts w:ascii="Arial" w:hAnsi="Arial"/>
                <w:sz w:val="18"/>
              </w:rPr>
            </w:pPr>
          </w:p>
        </w:tc>
        <w:tc>
          <w:tcPr>
            <w:tcW w:w="4795" w:type="dxa"/>
            <w:tcBorders>
              <w:top w:val="single" w:sz="4" w:space="0" w:color="auto"/>
              <w:bottom w:val="single" w:sz="4" w:space="0" w:color="auto"/>
            </w:tcBorders>
            <w:shd w:val="clear" w:color="auto" w:fill="auto"/>
          </w:tcPr>
          <w:p w14:paraId="28207D75" w14:textId="77777777" w:rsidR="00F97A1D" w:rsidRPr="00613175" w:rsidRDefault="00F97A1D" w:rsidP="00A20284">
            <w:pPr>
              <w:keepNext/>
              <w:keepLines/>
              <w:spacing w:after="0"/>
              <w:rPr>
                <w:rFonts w:ascii="Arial" w:hAnsi="Arial"/>
                <w:sz w:val="18"/>
              </w:rPr>
            </w:pPr>
            <w:r w:rsidRPr="00613175">
              <w:rPr>
                <w:rFonts w:ascii="Arial" w:hAnsi="Arial"/>
                <w:sz w:val="18"/>
              </w:rPr>
              <w:t>800000</w:t>
            </w:r>
          </w:p>
        </w:tc>
        <w:tc>
          <w:tcPr>
            <w:tcW w:w="749" w:type="dxa"/>
            <w:tcBorders>
              <w:top w:val="single" w:sz="4" w:space="0" w:color="auto"/>
              <w:bottom w:val="single" w:sz="4" w:space="0" w:color="auto"/>
            </w:tcBorders>
            <w:shd w:val="clear" w:color="auto" w:fill="auto"/>
          </w:tcPr>
          <w:p w14:paraId="0179C3A1" w14:textId="77777777" w:rsidR="00F97A1D" w:rsidRPr="00613175" w:rsidRDefault="00F97A1D" w:rsidP="00A20284">
            <w:pPr>
              <w:keepNext/>
              <w:keepLines/>
              <w:spacing w:after="0"/>
              <w:rPr>
                <w:rFonts w:ascii="Arial" w:hAnsi="Arial"/>
                <w:sz w:val="18"/>
              </w:rPr>
            </w:pPr>
          </w:p>
        </w:tc>
        <w:tc>
          <w:tcPr>
            <w:tcW w:w="1440" w:type="dxa"/>
            <w:tcBorders>
              <w:top w:val="single" w:sz="4" w:space="0" w:color="auto"/>
              <w:bottom w:val="single" w:sz="4" w:space="0" w:color="auto"/>
            </w:tcBorders>
          </w:tcPr>
          <w:p w14:paraId="3752ADF6" w14:textId="77777777" w:rsidR="00F97A1D" w:rsidRPr="00613175" w:rsidRDefault="00F97A1D" w:rsidP="00A20284">
            <w:pPr>
              <w:keepNext/>
              <w:keepLines/>
              <w:spacing w:after="0"/>
              <w:rPr>
                <w:rFonts w:ascii="Arial" w:hAnsi="Arial"/>
                <w:sz w:val="18"/>
              </w:rPr>
            </w:pPr>
          </w:p>
        </w:tc>
      </w:tr>
    </w:tbl>
    <w:p w14:paraId="6A3EBAE5" w14:textId="77777777" w:rsidR="00F97A1D" w:rsidRPr="00613175" w:rsidRDefault="00F97A1D" w:rsidP="00F97A1D"/>
    <w:p w14:paraId="0394DEE7" w14:textId="77777777" w:rsidR="00F97A1D" w:rsidRPr="00613175" w:rsidRDefault="00F97A1D" w:rsidP="00482465">
      <w:pPr>
        <w:pStyle w:val="TH"/>
      </w:pPr>
      <w:r w:rsidRPr="00613175">
        <w:t>Table 6.2.3.</w:t>
      </w:r>
      <w:r w:rsidR="00FB52D7" w:rsidRPr="00613175">
        <w:t>3</w:t>
      </w:r>
      <w:r w:rsidRPr="00613175">
        <w:t>-</w:t>
      </w:r>
      <w:r w:rsidR="00FB52D7" w:rsidRPr="00613175">
        <w:t>7</w:t>
      </w:r>
      <w:r w:rsidRPr="00613175">
        <w:t>: REGISTER (step 8,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97A1D" w:rsidRPr="00613175" w14:paraId="5A76D6BC" w14:textId="77777777" w:rsidTr="00006005">
        <w:trPr>
          <w:cantSplit/>
          <w:tblHeader/>
          <w:jc w:val="center"/>
        </w:trPr>
        <w:tc>
          <w:tcPr>
            <w:tcW w:w="9634" w:type="dxa"/>
            <w:gridSpan w:val="5"/>
            <w:shd w:val="clear" w:color="auto" w:fill="auto"/>
          </w:tcPr>
          <w:p w14:paraId="0137F321" w14:textId="77777777" w:rsidR="00F97A1D" w:rsidRPr="00613175" w:rsidRDefault="00F97A1D" w:rsidP="00A20284">
            <w:pPr>
              <w:pStyle w:val="TAL"/>
            </w:pPr>
            <w:r w:rsidRPr="00613175">
              <w:t>Derivation path: TS 34.229-1 [2], Table in subclause A.1.1, Condition A1</w:t>
            </w:r>
          </w:p>
        </w:tc>
      </w:tr>
      <w:tr w:rsidR="00F97A1D" w:rsidRPr="00613175" w14:paraId="4649446C" w14:textId="77777777" w:rsidTr="00006005">
        <w:trPr>
          <w:cantSplit/>
          <w:tblHeader/>
          <w:jc w:val="center"/>
        </w:trPr>
        <w:tc>
          <w:tcPr>
            <w:tcW w:w="1772" w:type="dxa"/>
            <w:tcBorders>
              <w:bottom w:val="single" w:sz="4" w:space="0" w:color="auto"/>
            </w:tcBorders>
            <w:shd w:val="clear" w:color="auto" w:fill="auto"/>
          </w:tcPr>
          <w:p w14:paraId="1C18C869" w14:textId="77777777" w:rsidR="00F97A1D" w:rsidRPr="00613175" w:rsidRDefault="00F97A1D" w:rsidP="00A20284">
            <w:pPr>
              <w:pStyle w:val="TAH"/>
            </w:pPr>
            <w:r w:rsidRPr="00613175">
              <w:t>Header/param</w:t>
            </w:r>
          </w:p>
        </w:tc>
        <w:tc>
          <w:tcPr>
            <w:tcW w:w="878" w:type="dxa"/>
            <w:tcBorders>
              <w:bottom w:val="single" w:sz="4" w:space="0" w:color="auto"/>
            </w:tcBorders>
            <w:shd w:val="clear" w:color="auto" w:fill="auto"/>
          </w:tcPr>
          <w:p w14:paraId="7DCD287A" w14:textId="77777777" w:rsidR="00F97A1D" w:rsidRPr="00613175" w:rsidRDefault="00F97A1D" w:rsidP="00A20284">
            <w:pPr>
              <w:pStyle w:val="TAH"/>
            </w:pPr>
            <w:r w:rsidRPr="00613175">
              <w:t>Cond</w:t>
            </w:r>
          </w:p>
        </w:tc>
        <w:tc>
          <w:tcPr>
            <w:tcW w:w="4795" w:type="dxa"/>
            <w:tcBorders>
              <w:bottom w:val="single" w:sz="4" w:space="0" w:color="auto"/>
            </w:tcBorders>
            <w:shd w:val="clear" w:color="auto" w:fill="auto"/>
          </w:tcPr>
          <w:p w14:paraId="4296C356" w14:textId="77777777" w:rsidR="00F97A1D" w:rsidRPr="00613175" w:rsidRDefault="00F97A1D" w:rsidP="00A20284">
            <w:pPr>
              <w:pStyle w:val="TAH"/>
            </w:pPr>
            <w:r w:rsidRPr="00613175">
              <w:t>Value/remark</w:t>
            </w:r>
          </w:p>
        </w:tc>
        <w:tc>
          <w:tcPr>
            <w:tcW w:w="749" w:type="dxa"/>
            <w:tcBorders>
              <w:bottom w:val="single" w:sz="4" w:space="0" w:color="auto"/>
            </w:tcBorders>
            <w:shd w:val="clear" w:color="auto" w:fill="auto"/>
          </w:tcPr>
          <w:p w14:paraId="2CD08D30" w14:textId="77777777" w:rsidR="00F97A1D" w:rsidRPr="00613175" w:rsidRDefault="00F97A1D" w:rsidP="00A20284">
            <w:pPr>
              <w:pStyle w:val="TAH"/>
            </w:pPr>
            <w:r w:rsidRPr="00613175">
              <w:t>Rel</w:t>
            </w:r>
          </w:p>
        </w:tc>
        <w:tc>
          <w:tcPr>
            <w:tcW w:w="1440" w:type="dxa"/>
            <w:tcBorders>
              <w:bottom w:val="single" w:sz="4" w:space="0" w:color="auto"/>
            </w:tcBorders>
          </w:tcPr>
          <w:p w14:paraId="57C54733" w14:textId="77777777" w:rsidR="00F97A1D" w:rsidRPr="00613175" w:rsidRDefault="00F97A1D" w:rsidP="00A20284">
            <w:pPr>
              <w:pStyle w:val="TAH"/>
            </w:pPr>
            <w:r w:rsidRPr="00613175">
              <w:t>Reference</w:t>
            </w:r>
          </w:p>
        </w:tc>
      </w:tr>
      <w:tr w:rsidR="00F97A1D" w:rsidRPr="00613175" w14:paraId="5F16E82D" w14:textId="77777777" w:rsidTr="00006005">
        <w:trPr>
          <w:cantSplit/>
          <w:tblHeader/>
          <w:jc w:val="center"/>
        </w:trPr>
        <w:tc>
          <w:tcPr>
            <w:tcW w:w="1772" w:type="dxa"/>
            <w:tcBorders>
              <w:top w:val="single" w:sz="4" w:space="0" w:color="auto"/>
              <w:bottom w:val="single" w:sz="4" w:space="0" w:color="auto"/>
            </w:tcBorders>
            <w:shd w:val="clear" w:color="auto" w:fill="auto"/>
          </w:tcPr>
          <w:p w14:paraId="03D2B55C" w14:textId="77777777" w:rsidR="00F97A1D" w:rsidRPr="00613175" w:rsidRDefault="00F97A1D" w:rsidP="00A20284">
            <w:pPr>
              <w:pStyle w:val="TAL"/>
              <w:rPr>
                <w:b/>
              </w:rPr>
            </w:pPr>
            <w:r w:rsidRPr="00613175">
              <w:rPr>
                <w:b/>
              </w:rPr>
              <w:t>Contact</w:t>
            </w:r>
          </w:p>
        </w:tc>
        <w:tc>
          <w:tcPr>
            <w:tcW w:w="878" w:type="dxa"/>
            <w:tcBorders>
              <w:top w:val="single" w:sz="4" w:space="0" w:color="auto"/>
              <w:bottom w:val="single" w:sz="4" w:space="0" w:color="auto"/>
            </w:tcBorders>
            <w:shd w:val="clear" w:color="auto" w:fill="auto"/>
          </w:tcPr>
          <w:p w14:paraId="458440E5"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7DBA6D0D"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73F68015" w14:textId="77777777" w:rsidR="00F97A1D" w:rsidRPr="00613175" w:rsidRDefault="00F97A1D" w:rsidP="00A20284">
            <w:pPr>
              <w:pStyle w:val="TAL"/>
            </w:pPr>
          </w:p>
        </w:tc>
        <w:tc>
          <w:tcPr>
            <w:tcW w:w="1440" w:type="dxa"/>
            <w:tcBorders>
              <w:top w:val="single" w:sz="4" w:space="0" w:color="auto"/>
              <w:bottom w:val="single" w:sz="4" w:space="0" w:color="auto"/>
            </w:tcBorders>
          </w:tcPr>
          <w:p w14:paraId="529CA947" w14:textId="77777777" w:rsidR="00F97A1D" w:rsidRPr="00613175" w:rsidRDefault="00F97A1D" w:rsidP="00A20284">
            <w:pPr>
              <w:pStyle w:val="TAL"/>
            </w:pPr>
          </w:p>
        </w:tc>
      </w:tr>
      <w:tr w:rsidR="00F97A1D" w:rsidRPr="00613175" w14:paraId="775C557E" w14:textId="77777777" w:rsidTr="00006005">
        <w:trPr>
          <w:cantSplit/>
          <w:tblHeader/>
          <w:jc w:val="center"/>
        </w:trPr>
        <w:tc>
          <w:tcPr>
            <w:tcW w:w="1772" w:type="dxa"/>
            <w:tcBorders>
              <w:top w:val="single" w:sz="4" w:space="0" w:color="auto"/>
              <w:bottom w:val="single" w:sz="4" w:space="0" w:color="auto"/>
            </w:tcBorders>
            <w:shd w:val="clear" w:color="auto" w:fill="auto"/>
          </w:tcPr>
          <w:p w14:paraId="0CD5E8F5" w14:textId="77777777" w:rsidR="00F97A1D" w:rsidRPr="00613175" w:rsidRDefault="00F97A1D" w:rsidP="00A20284">
            <w:pPr>
              <w:pStyle w:val="TAL"/>
              <w:rPr>
                <w:b/>
              </w:rPr>
            </w:pPr>
            <w:r w:rsidRPr="00613175">
              <w:tab/>
              <w:t>expires</w:t>
            </w:r>
          </w:p>
        </w:tc>
        <w:tc>
          <w:tcPr>
            <w:tcW w:w="878" w:type="dxa"/>
            <w:tcBorders>
              <w:top w:val="single" w:sz="4" w:space="0" w:color="auto"/>
              <w:bottom w:val="single" w:sz="4" w:space="0" w:color="auto"/>
            </w:tcBorders>
            <w:shd w:val="clear" w:color="auto" w:fill="auto"/>
          </w:tcPr>
          <w:p w14:paraId="0556B3FB"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6A4367C4" w14:textId="77777777" w:rsidR="00F97A1D" w:rsidRPr="00613175" w:rsidRDefault="00F97A1D" w:rsidP="00A20284">
            <w:pPr>
              <w:pStyle w:val="TAL"/>
            </w:pPr>
            <w:r w:rsidRPr="00613175">
              <w:t>800000</w:t>
            </w:r>
          </w:p>
        </w:tc>
        <w:tc>
          <w:tcPr>
            <w:tcW w:w="749" w:type="dxa"/>
            <w:tcBorders>
              <w:top w:val="single" w:sz="4" w:space="0" w:color="auto"/>
              <w:bottom w:val="single" w:sz="4" w:space="0" w:color="auto"/>
            </w:tcBorders>
            <w:shd w:val="clear" w:color="auto" w:fill="auto"/>
          </w:tcPr>
          <w:p w14:paraId="36F0C443" w14:textId="77777777" w:rsidR="00F97A1D" w:rsidRPr="00613175" w:rsidRDefault="00F97A1D" w:rsidP="00A20284">
            <w:pPr>
              <w:pStyle w:val="TAL"/>
            </w:pPr>
          </w:p>
        </w:tc>
        <w:tc>
          <w:tcPr>
            <w:tcW w:w="1440" w:type="dxa"/>
            <w:tcBorders>
              <w:top w:val="single" w:sz="4" w:space="0" w:color="auto"/>
              <w:bottom w:val="single" w:sz="4" w:space="0" w:color="auto"/>
            </w:tcBorders>
          </w:tcPr>
          <w:p w14:paraId="4DA6140F" w14:textId="77777777" w:rsidR="00F97A1D" w:rsidRPr="00613175" w:rsidRDefault="00F97A1D" w:rsidP="00A20284">
            <w:pPr>
              <w:pStyle w:val="TAL"/>
            </w:pPr>
          </w:p>
        </w:tc>
      </w:tr>
      <w:tr w:rsidR="00F97A1D" w:rsidRPr="00613175" w14:paraId="3876B6EE" w14:textId="77777777" w:rsidTr="00006005">
        <w:trPr>
          <w:cantSplit/>
          <w:tblHeader/>
          <w:jc w:val="center"/>
        </w:trPr>
        <w:tc>
          <w:tcPr>
            <w:tcW w:w="1772" w:type="dxa"/>
            <w:tcBorders>
              <w:top w:val="single" w:sz="4" w:space="0" w:color="auto"/>
              <w:bottom w:val="single" w:sz="4" w:space="0" w:color="auto"/>
            </w:tcBorders>
            <w:shd w:val="clear" w:color="auto" w:fill="auto"/>
          </w:tcPr>
          <w:p w14:paraId="2C48BF02" w14:textId="77777777" w:rsidR="00F97A1D" w:rsidRPr="00613175" w:rsidRDefault="00F97A1D" w:rsidP="00A20284">
            <w:pPr>
              <w:pStyle w:val="TAL"/>
              <w:rPr>
                <w:b/>
              </w:rPr>
            </w:pPr>
            <w:r w:rsidRPr="00613175">
              <w:rPr>
                <w:b/>
              </w:rPr>
              <w:t>Expires</w:t>
            </w:r>
          </w:p>
        </w:tc>
        <w:tc>
          <w:tcPr>
            <w:tcW w:w="878" w:type="dxa"/>
            <w:tcBorders>
              <w:top w:val="single" w:sz="4" w:space="0" w:color="auto"/>
              <w:bottom w:val="single" w:sz="4" w:space="0" w:color="auto"/>
            </w:tcBorders>
            <w:shd w:val="clear" w:color="auto" w:fill="auto"/>
          </w:tcPr>
          <w:p w14:paraId="7DD4697E"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58E008B3"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25BA93AB" w14:textId="77777777" w:rsidR="00F97A1D" w:rsidRPr="00613175" w:rsidRDefault="00F97A1D" w:rsidP="00A20284">
            <w:pPr>
              <w:pStyle w:val="TAL"/>
            </w:pPr>
          </w:p>
        </w:tc>
        <w:tc>
          <w:tcPr>
            <w:tcW w:w="1440" w:type="dxa"/>
            <w:tcBorders>
              <w:top w:val="single" w:sz="4" w:space="0" w:color="auto"/>
              <w:bottom w:val="single" w:sz="4" w:space="0" w:color="auto"/>
            </w:tcBorders>
          </w:tcPr>
          <w:p w14:paraId="01BFDC65" w14:textId="77777777" w:rsidR="00F97A1D" w:rsidRPr="00613175" w:rsidRDefault="00F97A1D" w:rsidP="00A20284">
            <w:pPr>
              <w:pStyle w:val="TAL"/>
            </w:pPr>
          </w:p>
        </w:tc>
      </w:tr>
      <w:tr w:rsidR="00F97A1D" w:rsidRPr="00613175" w14:paraId="14860774" w14:textId="77777777" w:rsidTr="00006005">
        <w:trPr>
          <w:cantSplit/>
          <w:tblHeader/>
          <w:jc w:val="center"/>
        </w:trPr>
        <w:tc>
          <w:tcPr>
            <w:tcW w:w="1772" w:type="dxa"/>
            <w:tcBorders>
              <w:top w:val="single" w:sz="4" w:space="0" w:color="auto"/>
              <w:bottom w:val="single" w:sz="4" w:space="0" w:color="auto"/>
            </w:tcBorders>
            <w:shd w:val="clear" w:color="auto" w:fill="auto"/>
          </w:tcPr>
          <w:p w14:paraId="3D5490B2" w14:textId="77777777" w:rsidR="00F97A1D" w:rsidRPr="00613175" w:rsidRDefault="00F97A1D" w:rsidP="00A20284">
            <w:pPr>
              <w:pStyle w:val="TAL"/>
              <w:rPr>
                <w:b/>
              </w:rPr>
            </w:pPr>
            <w:r w:rsidRPr="00613175">
              <w:tab/>
              <w:t>delta-seconds</w:t>
            </w:r>
          </w:p>
        </w:tc>
        <w:tc>
          <w:tcPr>
            <w:tcW w:w="878" w:type="dxa"/>
            <w:tcBorders>
              <w:top w:val="single" w:sz="4" w:space="0" w:color="auto"/>
              <w:bottom w:val="single" w:sz="4" w:space="0" w:color="auto"/>
            </w:tcBorders>
            <w:shd w:val="clear" w:color="auto" w:fill="auto"/>
          </w:tcPr>
          <w:p w14:paraId="703FCB09"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5A5D1852" w14:textId="77777777" w:rsidR="00F97A1D" w:rsidRPr="00613175" w:rsidRDefault="00F97A1D" w:rsidP="00A20284">
            <w:pPr>
              <w:pStyle w:val="TAL"/>
            </w:pPr>
            <w:r w:rsidRPr="00613175">
              <w:t>800000</w:t>
            </w:r>
            <w:r w:rsidRPr="00613175">
              <w:br/>
              <w:t>Note: value 800000 is given in at least one of Contact or Expires header.</w:t>
            </w:r>
          </w:p>
        </w:tc>
        <w:tc>
          <w:tcPr>
            <w:tcW w:w="749" w:type="dxa"/>
            <w:tcBorders>
              <w:top w:val="single" w:sz="4" w:space="0" w:color="auto"/>
              <w:bottom w:val="single" w:sz="4" w:space="0" w:color="auto"/>
            </w:tcBorders>
            <w:shd w:val="clear" w:color="auto" w:fill="auto"/>
          </w:tcPr>
          <w:p w14:paraId="407AEBF6" w14:textId="77777777" w:rsidR="00F97A1D" w:rsidRPr="00613175" w:rsidRDefault="00F97A1D" w:rsidP="00A20284">
            <w:pPr>
              <w:pStyle w:val="TAL"/>
            </w:pPr>
          </w:p>
        </w:tc>
        <w:tc>
          <w:tcPr>
            <w:tcW w:w="1440" w:type="dxa"/>
            <w:tcBorders>
              <w:top w:val="single" w:sz="4" w:space="0" w:color="auto"/>
              <w:bottom w:val="single" w:sz="4" w:space="0" w:color="auto"/>
            </w:tcBorders>
          </w:tcPr>
          <w:p w14:paraId="46BB24F8" w14:textId="77777777" w:rsidR="00F97A1D" w:rsidRPr="00613175" w:rsidRDefault="00F97A1D" w:rsidP="00A20284">
            <w:pPr>
              <w:pStyle w:val="TAL"/>
            </w:pPr>
          </w:p>
        </w:tc>
      </w:tr>
      <w:tr w:rsidR="00F97A1D" w:rsidRPr="00613175" w14:paraId="40FFBCCF" w14:textId="77777777" w:rsidTr="00006005">
        <w:trPr>
          <w:cantSplit/>
          <w:tblHeader/>
          <w:jc w:val="center"/>
        </w:trPr>
        <w:tc>
          <w:tcPr>
            <w:tcW w:w="1772" w:type="dxa"/>
            <w:tcBorders>
              <w:top w:val="single" w:sz="4" w:space="0" w:color="auto"/>
              <w:bottom w:val="single" w:sz="4" w:space="0" w:color="auto"/>
            </w:tcBorders>
            <w:shd w:val="clear" w:color="auto" w:fill="auto"/>
          </w:tcPr>
          <w:p w14:paraId="74D899F2" w14:textId="77777777" w:rsidR="00F97A1D" w:rsidRPr="00613175" w:rsidRDefault="00F97A1D" w:rsidP="00A20284">
            <w:pPr>
              <w:pStyle w:val="TAL"/>
              <w:rPr>
                <w:b/>
              </w:rPr>
            </w:pPr>
            <w:r w:rsidRPr="00613175">
              <w:rPr>
                <w:b/>
              </w:rPr>
              <w:t>CSeq</w:t>
            </w:r>
          </w:p>
        </w:tc>
        <w:tc>
          <w:tcPr>
            <w:tcW w:w="878" w:type="dxa"/>
            <w:tcBorders>
              <w:top w:val="single" w:sz="4" w:space="0" w:color="auto"/>
              <w:bottom w:val="single" w:sz="4" w:space="0" w:color="auto"/>
            </w:tcBorders>
            <w:shd w:val="clear" w:color="auto" w:fill="auto"/>
          </w:tcPr>
          <w:p w14:paraId="3496CA95"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17E67EBD"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0098CC84" w14:textId="77777777" w:rsidR="00F97A1D" w:rsidRPr="00613175" w:rsidRDefault="00F97A1D" w:rsidP="00A20284">
            <w:pPr>
              <w:pStyle w:val="TAL"/>
            </w:pPr>
          </w:p>
        </w:tc>
        <w:tc>
          <w:tcPr>
            <w:tcW w:w="1440" w:type="dxa"/>
            <w:tcBorders>
              <w:top w:val="single" w:sz="4" w:space="0" w:color="auto"/>
              <w:bottom w:val="single" w:sz="4" w:space="0" w:color="auto"/>
            </w:tcBorders>
          </w:tcPr>
          <w:p w14:paraId="00EA8BBF" w14:textId="77777777" w:rsidR="00F97A1D" w:rsidRPr="00613175" w:rsidRDefault="00F97A1D" w:rsidP="00A20284">
            <w:pPr>
              <w:pStyle w:val="TAL"/>
            </w:pPr>
          </w:p>
        </w:tc>
      </w:tr>
      <w:tr w:rsidR="00F97A1D" w:rsidRPr="00613175" w14:paraId="631B6F1D" w14:textId="77777777" w:rsidTr="00006005">
        <w:trPr>
          <w:cantSplit/>
          <w:tblHeader/>
          <w:jc w:val="center"/>
        </w:trPr>
        <w:tc>
          <w:tcPr>
            <w:tcW w:w="1772" w:type="dxa"/>
            <w:tcBorders>
              <w:top w:val="single" w:sz="4" w:space="0" w:color="auto"/>
              <w:bottom w:val="single" w:sz="4" w:space="0" w:color="auto"/>
            </w:tcBorders>
            <w:shd w:val="clear" w:color="auto" w:fill="auto"/>
          </w:tcPr>
          <w:p w14:paraId="2DFB2CCC" w14:textId="77777777" w:rsidR="00F97A1D" w:rsidRPr="00613175" w:rsidRDefault="00F97A1D" w:rsidP="00A20284">
            <w:pPr>
              <w:keepNext/>
              <w:keepLines/>
              <w:spacing w:after="0"/>
              <w:rPr>
                <w:rFonts w:ascii="Arial" w:hAnsi="Arial"/>
                <w:sz w:val="18"/>
              </w:rPr>
            </w:pPr>
            <w:r w:rsidRPr="00613175">
              <w:rPr>
                <w:rFonts w:ascii="Arial" w:hAnsi="Arial"/>
                <w:sz w:val="18"/>
              </w:rPr>
              <w:tab/>
              <w:t>value</w:t>
            </w:r>
          </w:p>
        </w:tc>
        <w:tc>
          <w:tcPr>
            <w:tcW w:w="878" w:type="dxa"/>
            <w:tcBorders>
              <w:top w:val="single" w:sz="4" w:space="0" w:color="auto"/>
              <w:bottom w:val="single" w:sz="4" w:space="0" w:color="auto"/>
            </w:tcBorders>
            <w:shd w:val="clear" w:color="auto" w:fill="auto"/>
          </w:tcPr>
          <w:p w14:paraId="17F2664E" w14:textId="77777777" w:rsidR="00F97A1D" w:rsidRPr="00613175" w:rsidRDefault="00F97A1D" w:rsidP="00A20284">
            <w:pPr>
              <w:keepNext/>
              <w:keepLines/>
              <w:spacing w:after="0"/>
              <w:rPr>
                <w:rFonts w:ascii="Arial" w:hAnsi="Arial"/>
                <w:sz w:val="18"/>
              </w:rPr>
            </w:pPr>
          </w:p>
        </w:tc>
        <w:tc>
          <w:tcPr>
            <w:tcW w:w="4795" w:type="dxa"/>
            <w:tcBorders>
              <w:top w:val="single" w:sz="4" w:space="0" w:color="auto"/>
              <w:bottom w:val="single" w:sz="4" w:space="0" w:color="auto"/>
            </w:tcBorders>
            <w:shd w:val="clear" w:color="auto" w:fill="auto"/>
          </w:tcPr>
          <w:p w14:paraId="494B69CB" w14:textId="77777777" w:rsidR="00F97A1D" w:rsidRPr="00613175" w:rsidRDefault="00F97A1D" w:rsidP="00A20284">
            <w:pPr>
              <w:keepNext/>
              <w:keepLines/>
              <w:spacing w:after="0"/>
              <w:rPr>
                <w:rFonts w:ascii="Arial" w:hAnsi="Arial"/>
                <w:sz w:val="18"/>
              </w:rPr>
            </w:pPr>
            <w:r w:rsidRPr="00613175">
              <w:rPr>
                <w:rFonts w:ascii="Arial" w:hAnsi="Arial"/>
                <w:sz w:val="18"/>
              </w:rPr>
              <w:t>incremented from previous REGISTER</w:t>
            </w:r>
          </w:p>
        </w:tc>
        <w:tc>
          <w:tcPr>
            <w:tcW w:w="749" w:type="dxa"/>
            <w:tcBorders>
              <w:top w:val="single" w:sz="4" w:space="0" w:color="auto"/>
              <w:bottom w:val="single" w:sz="4" w:space="0" w:color="auto"/>
            </w:tcBorders>
            <w:shd w:val="clear" w:color="auto" w:fill="auto"/>
          </w:tcPr>
          <w:p w14:paraId="6D267812" w14:textId="77777777" w:rsidR="00F97A1D" w:rsidRPr="00613175" w:rsidRDefault="00F97A1D" w:rsidP="00A20284">
            <w:pPr>
              <w:keepNext/>
              <w:keepLines/>
              <w:spacing w:after="0"/>
              <w:rPr>
                <w:rFonts w:ascii="Arial" w:hAnsi="Arial"/>
                <w:sz w:val="18"/>
              </w:rPr>
            </w:pPr>
          </w:p>
        </w:tc>
        <w:tc>
          <w:tcPr>
            <w:tcW w:w="1440" w:type="dxa"/>
            <w:tcBorders>
              <w:top w:val="single" w:sz="4" w:space="0" w:color="auto"/>
              <w:bottom w:val="single" w:sz="4" w:space="0" w:color="auto"/>
            </w:tcBorders>
          </w:tcPr>
          <w:p w14:paraId="77D936E2" w14:textId="77777777" w:rsidR="00F97A1D" w:rsidRPr="00613175" w:rsidRDefault="00F97A1D" w:rsidP="00A20284">
            <w:pPr>
              <w:keepNext/>
              <w:keepLines/>
              <w:spacing w:after="0"/>
              <w:rPr>
                <w:rFonts w:ascii="Arial" w:hAnsi="Arial"/>
                <w:sz w:val="18"/>
              </w:rPr>
            </w:pPr>
          </w:p>
        </w:tc>
      </w:tr>
    </w:tbl>
    <w:p w14:paraId="2E82A4D8" w14:textId="77777777" w:rsidR="00F97A1D" w:rsidRPr="00613175" w:rsidRDefault="00F97A1D" w:rsidP="00F97A1D"/>
    <w:p w14:paraId="64FACF3A" w14:textId="77777777" w:rsidR="00F97A1D" w:rsidRPr="00613175" w:rsidRDefault="00F97A1D" w:rsidP="00F97A1D">
      <w:pPr>
        <w:pStyle w:val="TH"/>
      </w:pPr>
      <w:r w:rsidRPr="00613175">
        <w:t>Table 6.2.3.</w:t>
      </w:r>
      <w:r w:rsidR="009F48B5" w:rsidRPr="00613175">
        <w:t>3</w:t>
      </w:r>
      <w:r w:rsidRPr="00613175">
        <w:t>-</w:t>
      </w:r>
      <w:r w:rsidR="009F48B5" w:rsidRPr="00613175">
        <w:t>8</w:t>
      </w:r>
      <w:r w:rsidRPr="00613175">
        <w:t>: 401 Unauthorized (step 9, table 6.2.3.2-1)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F97A1D" w:rsidRPr="00613175" w14:paraId="0E406BA4" w14:textId="77777777" w:rsidTr="00006005">
        <w:trPr>
          <w:jc w:val="center"/>
        </w:trPr>
        <w:tc>
          <w:tcPr>
            <w:tcW w:w="9639" w:type="dxa"/>
          </w:tcPr>
          <w:p w14:paraId="04ECDF55" w14:textId="77777777" w:rsidR="00F97A1D" w:rsidRPr="00613175" w:rsidRDefault="00F97A1D" w:rsidP="00A20284">
            <w:pPr>
              <w:pStyle w:val="TAL"/>
            </w:pPr>
            <w:r w:rsidRPr="00613175">
              <w:t>Derivation Path: TS 34.229-1 [2], Table in subclause A.1.2, Condition A1</w:t>
            </w:r>
          </w:p>
        </w:tc>
      </w:tr>
    </w:tbl>
    <w:p w14:paraId="586E290D" w14:textId="77777777" w:rsidR="00F97A1D" w:rsidRPr="00613175" w:rsidRDefault="00F97A1D" w:rsidP="00F97A1D"/>
    <w:p w14:paraId="1529B396" w14:textId="77777777" w:rsidR="00F97A1D" w:rsidRPr="00613175" w:rsidRDefault="00F97A1D" w:rsidP="00482465">
      <w:pPr>
        <w:pStyle w:val="TH"/>
      </w:pPr>
      <w:r w:rsidRPr="00613175">
        <w:t>Table 6.2.3.</w:t>
      </w:r>
      <w:r w:rsidR="009F48B5" w:rsidRPr="00613175">
        <w:t>3</w:t>
      </w:r>
      <w:r w:rsidRPr="00613175">
        <w:t>-</w:t>
      </w:r>
      <w:r w:rsidR="009F48B5" w:rsidRPr="00613175">
        <w:t>9</w:t>
      </w:r>
      <w:r w:rsidRPr="00613175">
        <w:t>: REGISTER (step 10,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97A1D" w:rsidRPr="00613175" w14:paraId="278571FC" w14:textId="77777777" w:rsidTr="00006005">
        <w:trPr>
          <w:cantSplit/>
          <w:tblHeader/>
          <w:jc w:val="center"/>
        </w:trPr>
        <w:tc>
          <w:tcPr>
            <w:tcW w:w="9634" w:type="dxa"/>
            <w:gridSpan w:val="5"/>
            <w:shd w:val="clear" w:color="auto" w:fill="auto"/>
          </w:tcPr>
          <w:p w14:paraId="7BDB4F7D" w14:textId="77777777" w:rsidR="00F97A1D" w:rsidRPr="00613175" w:rsidRDefault="00F97A1D" w:rsidP="00A20284">
            <w:pPr>
              <w:pStyle w:val="TAL"/>
            </w:pPr>
            <w:r w:rsidRPr="00613175">
              <w:t>Derivation path: TS 34.229-1 [2], Table in subclause A.1.1, Conditions A2 and A32</w:t>
            </w:r>
          </w:p>
        </w:tc>
      </w:tr>
      <w:tr w:rsidR="00F97A1D" w:rsidRPr="00613175" w14:paraId="27F12C88" w14:textId="77777777" w:rsidTr="00006005">
        <w:trPr>
          <w:cantSplit/>
          <w:tblHeader/>
          <w:jc w:val="center"/>
        </w:trPr>
        <w:tc>
          <w:tcPr>
            <w:tcW w:w="1772" w:type="dxa"/>
            <w:tcBorders>
              <w:bottom w:val="single" w:sz="4" w:space="0" w:color="auto"/>
            </w:tcBorders>
            <w:shd w:val="clear" w:color="auto" w:fill="auto"/>
          </w:tcPr>
          <w:p w14:paraId="4572A8E3" w14:textId="77777777" w:rsidR="00F97A1D" w:rsidRPr="00613175" w:rsidRDefault="00F97A1D" w:rsidP="00A20284">
            <w:pPr>
              <w:pStyle w:val="TAH"/>
            </w:pPr>
            <w:r w:rsidRPr="00613175">
              <w:t>Header/param</w:t>
            </w:r>
          </w:p>
        </w:tc>
        <w:tc>
          <w:tcPr>
            <w:tcW w:w="878" w:type="dxa"/>
            <w:tcBorders>
              <w:bottom w:val="single" w:sz="4" w:space="0" w:color="auto"/>
            </w:tcBorders>
            <w:shd w:val="clear" w:color="auto" w:fill="auto"/>
          </w:tcPr>
          <w:p w14:paraId="5AC5EC39" w14:textId="77777777" w:rsidR="00F97A1D" w:rsidRPr="00613175" w:rsidRDefault="00F97A1D" w:rsidP="00A20284">
            <w:pPr>
              <w:pStyle w:val="TAH"/>
            </w:pPr>
            <w:r w:rsidRPr="00613175">
              <w:t>Cond</w:t>
            </w:r>
          </w:p>
        </w:tc>
        <w:tc>
          <w:tcPr>
            <w:tcW w:w="4795" w:type="dxa"/>
            <w:tcBorders>
              <w:bottom w:val="single" w:sz="4" w:space="0" w:color="auto"/>
            </w:tcBorders>
            <w:shd w:val="clear" w:color="auto" w:fill="auto"/>
          </w:tcPr>
          <w:p w14:paraId="760425CA" w14:textId="77777777" w:rsidR="00F97A1D" w:rsidRPr="00613175" w:rsidRDefault="00F97A1D" w:rsidP="00A20284">
            <w:pPr>
              <w:pStyle w:val="TAH"/>
            </w:pPr>
            <w:r w:rsidRPr="00613175">
              <w:t>Value/remark</w:t>
            </w:r>
          </w:p>
        </w:tc>
        <w:tc>
          <w:tcPr>
            <w:tcW w:w="749" w:type="dxa"/>
            <w:tcBorders>
              <w:bottom w:val="single" w:sz="4" w:space="0" w:color="auto"/>
            </w:tcBorders>
            <w:shd w:val="clear" w:color="auto" w:fill="auto"/>
          </w:tcPr>
          <w:p w14:paraId="182AA37B" w14:textId="77777777" w:rsidR="00F97A1D" w:rsidRPr="00613175" w:rsidRDefault="00F97A1D" w:rsidP="00A20284">
            <w:pPr>
              <w:pStyle w:val="TAH"/>
            </w:pPr>
            <w:r w:rsidRPr="00613175">
              <w:t>Rel</w:t>
            </w:r>
          </w:p>
        </w:tc>
        <w:tc>
          <w:tcPr>
            <w:tcW w:w="1440" w:type="dxa"/>
            <w:tcBorders>
              <w:bottom w:val="single" w:sz="4" w:space="0" w:color="auto"/>
            </w:tcBorders>
          </w:tcPr>
          <w:p w14:paraId="36CE6B25" w14:textId="77777777" w:rsidR="00F97A1D" w:rsidRPr="00613175" w:rsidRDefault="00F97A1D" w:rsidP="00A20284">
            <w:pPr>
              <w:pStyle w:val="TAH"/>
            </w:pPr>
            <w:r w:rsidRPr="00613175">
              <w:t>Reference</w:t>
            </w:r>
          </w:p>
        </w:tc>
      </w:tr>
      <w:tr w:rsidR="00F97A1D" w:rsidRPr="00613175" w14:paraId="0A934251" w14:textId="77777777" w:rsidTr="00006005">
        <w:trPr>
          <w:cantSplit/>
          <w:tblHeader/>
          <w:jc w:val="center"/>
        </w:trPr>
        <w:tc>
          <w:tcPr>
            <w:tcW w:w="1772" w:type="dxa"/>
            <w:tcBorders>
              <w:top w:val="single" w:sz="4" w:space="0" w:color="auto"/>
              <w:bottom w:val="single" w:sz="4" w:space="0" w:color="auto"/>
            </w:tcBorders>
            <w:shd w:val="clear" w:color="auto" w:fill="auto"/>
          </w:tcPr>
          <w:p w14:paraId="6A4618D2" w14:textId="77777777" w:rsidR="00F97A1D" w:rsidRPr="00613175" w:rsidRDefault="00F97A1D" w:rsidP="00A20284">
            <w:pPr>
              <w:pStyle w:val="TAL"/>
              <w:rPr>
                <w:b/>
              </w:rPr>
            </w:pPr>
            <w:r w:rsidRPr="00613175">
              <w:rPr>
                <w:b/>
              </w:rPr>
              <w:t>Contact</w:t>
            </w:r>
          </w:p>
        </w:tc>
        <w:tc>
          <w:tcPr>
            <w:tcW w:w="878" w:type="dxa"/>
            <w:tcBorders>
              <w:top w:val="single" w:sz="4" w:space="0" w:color="auto"/>
              <w:bottom w:val="single" w:sz="4" w:space="0" w:color="auto"/>
            </w:tcBorders>
            <w:shd w:val="clear" w:color="auto" w:fill="auto"/>
          </w:tcPr>
          <w:p w14:paraId="1E333211"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2D1480BB"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069B5583" w14:textId="77777777" w:rsidR="00F97A1D" w:rsidRPr="00613175" w:rsidRDefault="00F97A1D" w:rsidP="00A20284">
            <w:pPr>
              <w:pStyle w:val="TAL"/>
            </w:pPr>
          </w:p>
        </w:tc>
        <w:tc>
          <w:tcPr>
            <w:tcW w:w="1440" w:type="dxa"/>
            <w:tcBorders>
              <w:top w:val="single" w:sz="4" w:space="0" w:color="auto"/>
              <w:bottom w:val="single" w:sz="4" w:space="0" w:color="auto"/>
            </w:tcBorders>
          </w:tcPr>
          <w:p w14:paraId="102C3253" w14:textId="77777777" w:rsidR="00F97A1D" w:rsidRPr="00613175" w:rsidRDefault="00F97A1D" w:rsidP="00A20284">
            <w:pPr>
              <w:pStyle w:val="TAL"/>
            </w:pPr>
          </w:p>
        </w:tc>
      </w:tr>
      <w:tr w:rsidR="00F97A1D" w:rsidRPr="00613175" w14:paraId="6AB015A5" w14:textId="77777777" w:rsidTr="00006005">
        <w:trPr>
          <w:cantSplit/>
          <w:tblHeader/>
          <w:jc w:val="center"/>
        </w:trPr>
        <w:tc>
          <w:tcPr>
            <w:tcW w:w="1772" w:type="dxa"/>
            <w:tcBorders>
              <w:top w:val="single" w:sz="4" w:space="0" w:color="auto"/>
              <w:bottom w:val="single" w:sz="4" w:space="0" w:color="auto"/>
            </w:tcBorders>
            <w:shd w:val="clear" w:color="auto" w:fill="auto"/>
          </w:tcPr>
          <w:p w14:paraId="4E63DEB0" w14:textId="77777777" w:rsidR="00F97A1D" w:rsidRPr="00613175" w:rsidRDefault="00F97A1D" w:rsidP="00A20284">
            <w:pPr>
              <w:pStyle w:val="TAL"/>
              <w:rPr>
                <w:b/>
              </w:rPr>
            </w:pPr>
            <w:r w:rsidRPr="00613175">
              <w:tab/>
              <w:t>expires</w:t>
            </w:r>
          </w:p>
        </w:tc>
        <w:tc>
          <w:tcPr>
            <w:tcW w:w="878" w:type="dxa"/>
            <w:tcBorders>
              <w:top w:val="single" w:sz="4" w:space="0" w:color="auto"/>
              <w:bottom w:val="single" w:sz="4" w:space="0" w:color="auto"/>
            </w:tcBorders>
            <w:shd w:val="clear" w:color="auto" w:fill="auto"/>
          </w:tcPr>
          <w:p w14:paraId="6862E7CB"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35633921" w14:textId="77777777" w:rsidR="00F97A1D" w:rsidRPr="00613175" w:rsidRDefault="00F97A1D" w:rsidP="00A20284">
            <w:pPr>
              <w:pStyle w:val="TAL"/>
            </w:pPr>
            <w:r w:rsidRPr="00613175">
              <w:t>800000</w:t>
            </w:r>
          </w:p>
        </w:tc>
        <w:tc>
          <w:tcPr>
            <w:tcW w:w="749" w:type="dxa"/>
            <w:tcBorders>
              <w:top w:val="single" w:sz="4" w:space="0" w:color="auto"/>
              <w:bottom w:val="single" w:sz="4" w:space="0" w:color="auto"/>
            </w:tcBorders>
            <w:shd w:val="clear" w:color="auto" w:fill="auto"/>
          </w:tcPr>
          <w:p w14:paraId="3A936D6C" w14:textId="77777777" w:rsidR="00F97A1D" w:rsidRPr="00613175" w:rsidRDefault="00F97A1D" w:rsidP="00A20284">
            <w:pPr>
              <w:pStyle w:val="TAL"/>
            </w:pPr>
          </w:p>
        </w:tc>
        <w:tc>
          <w:tcPr>
            <w:tcW w:w="1440" w:type="dxa"/>
            <w:tcBorders>
              <w:top w:val="single" w:sz="4" w:space="0" w:color="auto"/>
              <w:bottom w:val="single" w:sz="4" w:space="0" w:color="auto"/>
            </w:tcBorders>
          </w:tcPr>
          <w:p w14:paraId="44D9982F" w14:textId="77777777" w:rsidR="00F97A1D" w:rsidRPr="00613175" w:rsidRDefault="00F97A1D" w:rsidP="00A20284">
            <w:pPr>
              <w:pStyle w:val="TAL"/>
            </w:pPr>
          </w:p>
        </w:tc>
      </w:tr>
      <w:tr w:rsidR="00F97A1D" w:rsidRPr="00613175" w14:paraId="2C4F0104" w14:textId="77777777" w:rsidTr="00006005">
        <w:trPr>
          <w:cantSplit/>
          <w:tblHeader/>
          <w:jc w:val="center"/>
        </w:trPr>
        <w:tc>
          <w:tcPr>
            <w:tcW w:w="1772" w:type="dxa"/>
            <w:tcBorders>
              <w:top w:val="single" w:sz="4" w:space="0" w:color="auto"/>
              <w:bottom w:val="single" w:sz="4" w:space="0" w:color="auto"/>
            </w:tcBorders>
            <w:shd w:val="clear" w:color="auto" w:fill="auto"/>
          </w:tcPr>
          <w:p w14:paraId="003B3B3A" w14:textId="77777777" w:rsidR="00F97A1D" w:rsidRPr="00613175" w:rsidRDefault="00F97A1D" w:rsidP="00A20284">
            <w:pPr>
              <w:pStyle w:val="TAL"/>
              <w:rPr>
                <w:b/>
              </w:rPr>
            </w:pPr>
            <w:r w:rsidRPr="00613175">
              <w:rPr>
                <w:b/>
              </w:rPr>
              <w:t>Expires</w:t>
            </w:r>
          </w:p>
        </w:tc>
        <w:tc>
          <w:tcPr>
            <w:tcW w:w="878" w:type="dxa"/>
            <w:tcBorders>
              <w:top w:val="single" w:sz="4" w:space="0" w:color="auto"/>
              <w:bottom w:val="single" w:sz="4" w:space="0" w:color="auto"/>
            </w:tcBorders>
            <w:shd w:val="clear" w:color="auto" w:fill="auto"/>
          </w:tcPr>
          <w:p w14:paraId="7B5BE334"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0F283882"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150C8369" w14:textId="77777777" w:rsidR="00F97A1D" w:rsidRPr="00613175" w:rsidRDefault="00F97A1D" w:rsidP="00A20284">
            <w:pPr>
              <w:pStyle w:val="TAL"/>
            </w:pPr>
          </w:p>
        </w:tc>
        <w:tc>
          <w:tcPr>
            <w:tcW w:w="1440" w:type="dxa"/>
            <w:tcBorders>
              <w:top w:val="single" w:sz="4" w:space="0" w:color="auto"/>
              <w:bottom w:val="single" w:sz="4" w:space="0" w:color="auto"/>
            </w:tcBorders>
          </w:tcPr>
          <w:p w14:paraId="1C19FEC1" w14:textId="77777777" w:rsidR="00F97A1D" w:rsidRPr="00613175" w:rsidRDefault="00F97A1D" w:rsidP="00A20284">
            <w:pPr>
              <w:pStyle w:val="TAL"/>
            </w:pPr>
          </w:p>
        </w:tc>
      </w:tr>
      <w:tr w:rsidR="00F97A1D" w:rsidRPr="00613175" w14:paraId="307C2CBA" w14:textId="77777777" w:rsidTr="00006005">
        <w:trPr>
          <w:cantSplit/>
          <w:tblHeader/>
          <w:jc w:val="center"/>
        </w:trPr>
        <w:tc>
          <w:tcPr>
            <w:tcW w:w="1772" w:type="dxa"/>
            <w:tcBorders>
              <w:top w:val="single" w:sz="4" w:space="0" w:color="auto"/>
              <w:bottom w:val="single" w:sz="4" w:space="0" w:color="auto"/>
            </w:tcBorders>
            <w:shd w:val="clear" w:color="auto" w:fill="auto"/>
          </w:tcPr>
          <w:p w14:paraId="6DE6B431" w14:textId="77777777" w:rsidR="00F97A1D" w:rsidRPr="00613175" w:rsidRDefault="00F97A1D" w:rsidP="00A20284">
            <w:pPr>
              <w:pStyle w:val="TAL"/>
              <w:rPr>
                <w:b/>
              </w:rPr>
            </w:pPr>
            <w:r w:rsidRPr="00613175">
              <w:tab/>
              <w:t>delta-seconds</w:t>
            </w:r>
          </w:p>
        </w:tc>
        <w:tc>
          <w:tcPr>
            <w:tcW w:w="878" w:type="dxa"/>
            <w:tcBorders>
              <w:top w:val="single" w:sz="4" w:space="0" w:color="auto"/>
              <w:bottom w:val="single" w:sz="4" w:space="0" w:color="auto"/>
            </w:tcBorders>
            <w:shd w:val="clear" w:color="auto" w:fill="auto"/>
          </w:tcPr>
          <w:p w14:paraId="469BAF6A"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5DA559D6" w14:textId="77777777" w:rsidR="00F97A1D" w:rsidRPr="00613175" w:rsidRDefault="00F97A1D" w:rsidP="00A20284">
            <w:pPr>
              <w:pStyle w:val="TAL"/>
            </w:pPr>
            <w:r w:rsidRPr="00613175">
              <w:t>800000</w:t>
            </w:r>
            <w:r w:rsidRPr="00613175">
              <w:br/>
              <w:t>Note: value 800000 is given in at least one of Contact or Expires header.</w:t>
            </w:r>
          </w:p>
        </w:tc>
        <w:tc>
          <w:tcPr>
            <w:tcW w:w="749" w:type="dxa"/>
            <w:tcBorders>
              <w:top w:val="single" w:sz="4" w:space="0" w:color="auto"/>
              <w:bottom w:val="single" w:sz="4" w:space="0" w:color="auto"/>
            </w:tcBorders>
            <w:shd w:val="clear" w:color="auto" w:fill="auto"/>
          </w:tcPr>
          <w:p w14:paraId="2B7448E6" w14:textId="77777777" w:rsidR="00F97A1D" w:rsidRPr="00613175" w:rsidRDefault="00F97A1D" w:rsidP="00A20284">
            <w:pPr>
              <w:pStyle w:val="TAL"/>
            </w:pPr>
          </w:p>
        </w:tc>
        <w:tc>
          <w:tcPr>
            <w:tcW w:w="1440" w:type="dxa"/>
            <w:tcBorders>
              <w:top w:val="single" w:sz="4" w:space="0" w:color="auto"/>
              <w:bottom w:val="single" w:sz="4" w:space="0" w:color="auto"/>
            </w:tcBorders>
          </w:tcPr>
          <w:p w14:paraId="271D7773" w14:textId="77777777" w:rsidR="00F97A1D" w:rsidRPr="00613175" w:rsidRDefault="00F97A1D" w:rsidP="00A20284">
            <w:pPr>
              <w:pStyle w:val="TAL"/>
            </w:pPr>
          </w:p>
        </w:tc>
      </w:tr>
    </w:tbl>
    <w:p w14:paraId="0B601686" w14:textId="77777777" w:rsidR="00F97A1D" w:rsidRPr="00613175" w:rsidRDefault="00F97A1D" w:rsidP="00F97A1D"/>
    <w:p w14:paraId="004CC470" w14:textId="77777777" w:rsidR="00F97A1D" w:rsidRPr="00613175" w:rsidRDefault="00F97A1D" w:rsidP="00482465">
      <w:pPr>
        <w:pStyle w:val="TH"/>
      </w:pPr>
      <w:r w:rsidRPr="00613175">
        <w:t>Table 6.2.3.</w:t>
      </w:r>
      <w:r w:rsidR="009F48B5" w:rsidRPr="00613175">
        <w:t>3</w:t>
      </w:r>
      <w:r w:rsidRPr="00613175">
        <w:t>-1</w:t>
      </w:r>
      <w:r w:rsidR="009F48B5" w:rsidRPr="00613175">
        <w:t>0</w:t>
      </w:r>
      <w:r w:rsidRPr="00613175">
        <w:t>: 200 OK (step 11, table 6.2.3.2-1)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97A1D" w:rsidRPr="00613175" w14:paraId="77EC26CB" w14:textId="77777777" w:rsidTr="00006005">
        <w:trPr>
          <w:cantSplit/>
          <w:tblHeader/>
          <w:jc w:val="center"/>
        </w:trPr>
        <w:tc>
          <w:tcPr>
            <w:tcW w:w="9634" w:type="dxa"/>
            <w:gridSpan w:val="5"/>
            <w:shd w:val="clear" w:color="auto" w:fill="auto"/>
          </w:tcPr>
          <w:p w14:paraId="1C18A12E" w14:textId="77777777" w:rsidR="00F97A1D" w:rsidRPr="00613175" w:rsidRDefault="00F97A1D" w:rsidP="00A20284">
            <w:pPr>
              <w:pStyle w:val="TAL"/>
            </w:pPr>
            <w:r w:rsidRPr="00613175">
              <w:t>Derivation path: TS 34.229-1 [2], Table in subclause A.1.3, Condition A2</w:t>
            </w:r>
          </w:p>
        </w:tc>
      </w:tr>
      <w:tr w:rsidR="00F97A1D" w:rsidRPr="00613175" w14:paraId="446783A3" w14:textId="77777777" w:rsidTr="00006005">
        <w:trPr>
          <w:cantSplit/>
          <w:tblHeader/>
          <w:jc w:val="center"/>
        </w:trPr>
        <w:tc>
          <w:tcPr>
            <w:tcW w:w="1772" w:type="dxa"/>
            <w:tcBorders>
              <w:bottom w:val="single" w:sz="4" w:space="0" w:color="auto"/>
            </w:tcBorders>
            <w:shd w:val="clear" w:color="auto" w:fill="auto"/>
          </w:tcPr>
          <w:p w14:paraId="3999341B" w14:textId="77777777" w:rsidR="00F97A1D" w:rsidRPr="00613175" w:rsidRDefault="00F97A1D" w:rsidP="00A20284">
            <w:pPr>
              <w:pStyle w:val="TAH"/>
            </w:pPr>
            <w:r w:rsidRPr="00613175">
              <w:t>Header/param</w:t>
            </w:r>
          </w:p>
        </w:tc>
        <w:tc>
          <w:tcPr>
            <w:tcW w:w="878" w:type="dxa"/>
            <w:tcBorders>
              <w:bottom w:val="single" w:sz="4" w:space="0" w:color="auto"/>
            </w:tcBorders>
            <w:shd w:val="clear" w:color="auto" w:fill="auto"/>
          </w:tcPr>
          <w:p w14:paraId="4570BB1D" w14:textId="77777777" w:rsidR="00F97A1D" w:rsidRPr="00613175" w:rsidRDefault="00F97A1D" w:rsidP="00A20284">
            <w:pPr>
              <w:pStyle w:val="TAH"/>
            </w:pPr>
            <w:r w:rsidRPr="00613175">
              <w:t>Cond</w:t>
            </w:r>
          </w:p>
        </w:tc>
        <w:tc>
          <w:tcPr>
            <w:tcW w:w="4795" w:type="dxa"/>
            <w:tcBorders>
              <w:bottom w:val="single" w:sz="4" w:space="0" w:color="auto"/>
            </w:tcBorders>
            <w:shd w:val="clear" w:color="auto" w:fill="auto"/>
          </w:tcPr>
          <w:p w14:paraId="10C71012" w14:textId="77777777" w:rsidR="00F97A1D" w:rsidRPr="00613175" w:rsidRDefault="00F97A1D" w:rsidP="00A20284">
            <w:pPr>
              <w:pStyle w:val="TAH"/>
            </w:pPr>
            <w:r w:rsidRPr="00613175">
              <w:t>Value/remark</w:t>
            </w:r>
          </w:p>
        </w:tc>
        <w:tc>
          <w:tcPr>
            <w:tcW w:w="749" w:type="dxa"/>
            <w:tcBorders>
              <w:bottom w:val="single" w:sz="4" w:space="0" w:color="auto"/>
            </w:tcBorders>
            <w:shd w:val="clear" w:color="auto" w:fill="auto"/>
          </w:tcPr>
          <w:p w14:paraId="3FC02F6C" w14:textId="77777777" w:rsidR="00F97A1D" w:rsidRPr="00613175" w:rsidRDefault="00F97A1D" w:rsidP="00A20284">
            <w:pPr>
              <w:pStyle w:val="TAH"/>
            </w:pPr>
            <w:r w:rsidRPr="00613175">
              <w:t>Rel</w:t>
            </w:r>
          </w:p>
        </w:tc>
        <w:tc>
          <w:tcPr>
            <w:tcW w:w="1440" w:type="dxa"/>
            <w:tcBorders>
              <w:bottom w:val="single" w:sz="4" w:space="0" w:color="auto"/>
            </w:tcBorders>
          </w:tcPr>
          <w:p w14:paraId="4AE81481" w14:textId="77777777" w:rsidR="00F97A1D" w:rsidRPr="00613175" w:rsidRDefault="00F97A1D" w:rsidP="00A20284">
            <w:pPr>
              <w:pStyle w:val="TAH"/>
            </w:pPr>
            <w:r w:rsidRPr="00613175">
              <w:t>Reference</w:t>
            </w:r>
          </w:p>
        </w:tc>
      </w:tr>
      <w:tr w:rsidR="00F97A1D" w:rsidRPr="00613175" w14:paraId="16F51EBC" w14:textId="77777777" w:rsidTr="00006005">
        <w:trPr>
          <w:cantSplit/>
          <w:tblHeader/>
          <w:jc w:val="center"/>
        </w:trPr>
        <w:tc>
          <w:tcPr>
            <w:tcW w:w="1772" w:type="dxa"/>
            <w:tcBorders>
              <w:top w:val="single" w:sz="4" w:space="0" w:color="auto"/>
              <w:bottom w:val="single" w:sz="4" w:space="0" w:color="auto"/>
            </w:tcBorders>
            <w:shd w:val="clear" w:color="auto" w:fill="auto"/>
          </w:tcPr>
          <w:p w14:paraId="5231D7D6" w14:textId="77777777" w:rsidR="00F97A1D" w:rsidRPr="00613175" w:rsidRDefault="00F97A1D" w:rsidP="00A20284">
            <w:pPr>
              <w:pStyle w:val="TAL"/>
              <w:rPr>
                <w:b/>
              </w:rPr>
            </w:pPr>
            <w:r w:rsidRPr="00613175">
              <w:rPr>
                <w:b/>
              </w:rPr>
              <w:t>Contact</w:t>
            </w:r>
          </w:p>
        </w:tc>
        <w:tc>
          <w:tcPr>
            <w:tcW w:w="878" w:type="dxa"/>
            <w:tcBorders>
              <w:top w:val="single" w:sz="4" w:space="0" w:color="auto"/>
              <w:bottom w:val="single" w:sz="4" w:space="0" w:color="auto"/>
            </w:tcBorders>
            <w:shd w:val="clear" w:color="auto" w:fill="auto"/>
          </w:tcPr>
          <w:p w14:paraId="5D31FB7E" w14:textId="77777777" w:rsidR="00F97A1D" w:rsidRPr="00613175" w:rsidRDefault="00F97A1D" w:rsidP="00A20284">
            <w:pPr>
              <w:pStyle w:val="TAL"/>
            </w:pPr>
          </w:p>
        </w:tc>
        <w:tc>
          <w:tcPr>
            <w:tcW w:w="4795" w:type="dxa"/>
            <w:tcBorders>
              <w:top w:val="single" w:sz="4" w:space="0" w:color="auto"/>
              <w:bottom w:val="single" w:sz="4" w:space="0" w:color="auto"/>
            </w:tcBorders>
            <w:shd w:val="clear" w:color="auto" w:fill="auto"/>
          </w:tcPr>
          <w:p w14:paraId="6189E6F0" w14:textId="77777777" w:rsidR="00F97A1D" w:rsidRPr="00613175" w:rsidRDefault="00F97A1D" w:rsidP="00A20284">
            <w:pPr>
              <w:pStyle w:val="TAL"/>
            </w:pPr>
          </w:p>
        </w:tc>
        <w:tc>
          <w:tcPr>
            <w:tcW w:w="749" w:type="dxa"/>
            <w:tcBorders>
              <w:top w:val="single" w:sz="4" w:space="0" w:color="auto"/>
              <w:bottom w:val="single" w:sz="4" w:space="0" w:color="auto"/>
            </w:tcBorders>
            <w:shd w:val="clear" w:color="auto" w:fill="auto"/>
          </w:tcPr>
          <w:p w14:paraId="026D810C" w14:textId="77777777" w:rsidR="00F97A1D" w:rsidRPr="00613175" w:rsidRDefault="00F97A1D" w:rsidP="00A20284">
            <w:pPr>
              <w:pStyle w:val="TAL"/>
            </w:pPr>
          </w:p>
        </w:tc>
        <w:tc>
          <w:tcPr>
            <w:tcW w:w="1440" w:type="dxa"/>
            <w:tcBorders>
              <w:top w:val="single" w:sz="4" w:space="0" w:color="auto"/>
              <w:bottom w:val="single" w:sz="4" w:space="0" w:color="auto"/>
            </w:tcBorders>
          </w:tcPr>
          <w:p w14:paraId="3DFC6680" w14:textId="77777777" w:rsidR="00F97A1D" w:rsidRPr="00613175" w:rsidRDefault="00F97A1D" w:rsidP="00A20284">
            <w:pPr>
              <w:pStyle w:val="TAL"/>
            </w:pPr>
          </w:p>
        </w:tc>
      </w:tr>
      <w:tr w:rsidR="00F97A1D" w:rsidRPr="00613175" w14:paraId="151B7E28" w14:textId="77777777" w:rsidTr="00006005">
        <w:trPr>
          <w:cantSplit/>
          <w:tblHeader/>
          <w:jc w:val="center"/>
        </w:trPr>
        <w:tc>
          <w:tcPr>
            <w:tcW w:w="1772" w:type="dxa"/>
            <w:tcBorders>
              <w:top w:val="single" w:sz="4" w:space="0" w:color="auto"/>
              <w:bottom w:val="single" w:sz="4" w:space="0" w:color="auto"/>
            </w:tcBorders>
            <w:shd w:val="clear" w:color="auto" w:fill="auto"/>
          </w:tcPr>
          <w:p w14:paraId="54A8E1CB" w14:textId="77777777" w:rsidR="00F97A1D" w:rsidRPr="00613175" w:rsidRDefault="00F97A1D" w:rsidP="00A20284">
            <w:pPr>
              <w:keepNext/>
              <w:keepLines/>
              <w:spacing w:after="0"/>
              <w:rPr>
                <w:rFonts w:ascii="Arial" w:hAnsi="Arial"/>
                <w:sz w:val="18"/>
              </w:rPr>
            </w:pPr>
            <w:r w:rsidRPr="00613175">
              <w:rPr>
                <w:rFonts w:ascii="Arial" w:hAnsi="Arial"/>
                <w:sz w:val="18"/>
              </w:rPr>
              <w:tab/>
              <w:t>expires</w:t>
            </w:r>
          </w:p>
        </w:tc>
        <w:tc>
          <w:tcPr>
            <w:tcW w:w="878" w:type="dxa"/>
            <w:tcBorders>
              <w:top w:val="single" w:sz="4" w:space="0" w:color="auto"/>
              <w:bottom w:val="single" w:sz="4" w:space="0" w:color="auto"/>
            </w:tcBorders>
            <w:shd w:val="clear" w:color="auto" w:fill="auto"/>
          </w:tcPr>
          <w:p w14:paraId="6DEB1E3B" w14:textId="77777777" w:rsidR="00F97A1D" w:rsidRPr="00613175" w:rsidRDefault="00F97A1D" w:rsidP="00A20284">
            <w:pPr>
              <w:keepNext/>
              <w:keepLines/>
              <w:spacing w:after="0"/>
              <w:rPr>
                <w:rFonts w:ascii="Arial" w:hAnsi="Arial"/>
                <w:sz w:val="18"/>
              </w:rPr>
            </w:pPr>
          </w:p>
        </w:tc>
        <w:tc>
          <w:tcPr>
            <w:tcW w:w="4795" w:type="dxa"/>
            <w:tcBorders>
              <w:top w:val="single" w:sz="4" w:space="0" w:color="auto"/>
              <w:bottom w:val="single" w:sz="4" w:space="0" w:color="auto"/>
            </w:tcBorders>
            <w:shd w:val="clear" w:color="auto" w:fill="auto"/>
          </w:tcPr>
          <w:p w14:paraId="6FF3B671" w14:textId="77777777" w:rsidR="00F97A1D" w:rsidRPr="00613175" w:rsidRDefault="00F97A1D" w:rsidP="00A20284">
            <w:pPr>
              <w:keepNext/>
              <w:keepLines/>
              <w:spacing w:after="0"/>
              <w:rPr>
                <w:rFonts w:ascii="Arial" w:hAnsi="Arial"/>
                <w:sz w:val="18"/>
              </w:rPr>
            </w:pPr>
            <w:r w:rsidRPr="00613175">
              <w:rPr>
                <w:rFonts w:ascii="Arial" w:hAnsi="Arial"/>
                <w:sz w:val="18"/>
              </w:rPr>
              <w:t>800000</w:t>
            </w:r>
          </w:p>
        </w:tc>
        <w:tc>
          <w:tcPr>
            <w:tcW w:w="749" w:type="dxa"/>
            <w:tcBorders>
              <w:top w:val="single" w:sz="4" w:space="0" w:color="auto"/>
              <w:bottom w:val="single" w:sz="4" w:space="0" w:color="auto"/>
            </w:tcBorders>
            <w:shd w:val="clear" w:color="auto" w:fill="auto"/>
          </w:tcPr>
          <w:p w14:paraId="73AAF460" w14:textId="77777777" w:rsidR="00F97A1D" w:rsidRPr="00613175" w:rsidRDefault="00F97A1D" w:rsidP="00A20284">
            <w:pPr>
              <w:keepNext/>
              <w:keepLines/>
              <w:spacing w:after="0"/>
              <w:rPr>
                <w:rFonts w:ascii="Arial" w:hAnsi="Arial"/>
                <w:sz w:val="18"/>
              </w:rPr>
            </w:pPr>
          </w:p>
        </w:tc>
        <w:tc>
          <w:tcPr>
            <w:tcW w:w="1440" w:type="dxa"/>
            <w:tcBorders>
              <w:top w:val="single" w:sz="4" w:space="0" w:color="auto"/>
              <w:bottom w:val="single" w:sz="4" w:space="0" w:color="auto"/>
            </w:tcBorders>
          </w:tcPr>
          <w:p w14:paraId="006DF34D" w14:textId="77777777" w:rsidR="00F97A1D" w:rsidRPr="00613175" w:rsidRDefault="00F97A1D" w:rsidP="00A20284">
            <w:pPr>
              <w:keepNext/>
              <w:keepLines/>
              <w:spacing w:after="0"/>
              <w:rPr>
                <w:rFonts w:ascii="Arial" w:hAnsi="Arial"/>
                <w:sz w:val="18"/>
              </w:rPr>
            </w:pPr>
          </w:p>
        </w:tc>
      </w:tr>
    </w:tbl>
    <w:p w14:paraId="5AC38C50" w14:textId="77777777" w:rsidR="00F97A1D" w:rsidRPr="00613175" w:rsidRDefault="00F97A1D" w:rsidP="003E11B9">
      <w:pPr>
        <w:rPr>
          <w:rFonts w:eastAsia="MS Gothic"/>
        </w:rPr>
      </w:pPr>
    </w:p>
    <w:p w14:paraId="1AEABEDB" w14:textId="77777777" w:rsidR="00F97A1D" w:rsidRPr="00613175" w:rsidRDefault="00C8183A" w:rsidP="00F97A1D">
      <w:pPr>
        <w:pStyle w:val="Heading2"/>
        <w:rPr>
          <w:rFonts w:eastAsia="MS Gothic"/>
        </w:rPr>
      </w:pPr>
      <w:bookmarkStart w:id="265" w:name="_Toc42778709"/>
      <w:bookmarkStart w:id="266" w:name="_Toc42785156"/>
      <w:r w:rsidRPr="00613175">
        <w:rPr>
          <w:rFonts w:eastAsia="MS Gothic"/>
        </w:rPr>
        <w:br w:type="page"/>
      </w:r>
      <w:bookmarkStart w:id="267" w:name="_Toc43210152"/>
      <w:bookmarkStart w:id="268" w:name="_Toc51948378"/>
      <w:bookmarkStart w:id="269" w:name="_Toc52162451"/>
      <w:bookmarkStart w:id="270" w:name="_Toc60916037"/>
      <w:bookmarkStart w:id="271" w:name="_Toc68197375"/>
      <w:bookmarkStart w:id="272" w:name="_Toc75880624"/>
      <w:bookmarkStart w:id="273" w:name="_Toc84254322"/>
      <w:bookmarkStart w:id="274" w:name="_Toc84255117"/>
      <w:r w:rsidR="00F97A1D" w:rsidRPr="00613175">
        <w:rPr>
          <w:rFonts w:eastAsia="MS Gothic"/>
        </w:rPr>
        <w:lastRenderedPageBreak/>
        <w:t>6.3</w:t>
      </w:r>
      <w:r w:rsidR="00F97A1D" w:rsidRPr="00613175">
        <w:rPr>
          <w:rFonts w:eastAsia="MS Gothic"/>
        </w:rPr>
        <w:tab/>
        <w:t>Re-Registration Scenarios / 5GS</w:t>
      </w:r>
      <w:bookmarkEnd w:id="265"/>
      <w:bookmarkEnd w:id="266"/>
      <w:bookmarkEnd w:id="267"/>
      <w:bookmarkEnd w:id="268"/>
      <w:bookmarkEnd w:id="269"/>
      <w:bookmarkEnd w:id="270"/>
      <w:bookmarkEnd w:id="271"/>
      <w:bookmarkEnd w:id="272"/>
      <w:bookmarkEnd w:id="273"/>
      <w:bookmarkEnd w:id="274"/>
    </w:p>
    <w:p w14:paraId="3AA89500" w14:textId="77777777" w:rsidR="006734DC" w:rsidRPr="00613175" w:rsidRDefault="006734DC" w:rsidP="00F238ED">
      <w:pPr>
        <w:pStyle w:val="H6"/>
        <w:rPr>
          <w:rFonts w:eastAsia="MS Gothic"/>
        </w:rPr>
      </w:pPr>
      <w:bookmarkStart w:id="275" w:name="_Toc42778710"/>
      <w:bookmarkStart w:id="276" w:name="_Toc42785157"/>
      <w:bookmarkStart w:id="277" w:name="_Toc43210153"/>
      <w:bookmarkStart w:id="278" w:name="_Toc51948379"/>
      <w:bookmarkStart w:id="279" w:name="_Toc52162452"/>
      <w:bookmarkStart w:id="280" w:name="_Toc60916038"/>
      <w:r w:rsidRPr="00613175">
        <w:rPr>
          <w:rFonts w:eastAsia="MS Gothic"/>
        </w:rPr>
        <w:t>6.3.1</w:t>
      </w:r>
      <w:r w:rsidRPr="00613175">
        <w:rPr>
          <w:rFonts w:eastAsia="MS Gothic"/>
        </w:rPr>
        <w:tab/>
        <w:t>Test Purpose (TP)</w:t>
      </w:r>
      <w:bookmarkEnd w:id="275"/>
      <w:bookmarkEnd w:id="276"/>
      <w:bookmarkEnd w:id="277"/>
      <w:bookmarkEnd w:id="278"/>
      <w:bookmarkEnd w:id="279"/>
      <w:bookmarkEnd w:id="280"/>
    </w:p>
    <w:p w14:paraId="7068F8BD" w14:textId="77777777" w:rsidR="006734DC" w:rsidRPr="00613175" w:rsidRDefault="006734DC" w:rsidP="006734DC">
      <w:pPr>
        <w:pStyle w:val="H6"/>
      </w:pPr>
      <w:r w:rsidRPr="00613175">
        <w:t>(1)</w:t>
      </w:r>
    </w:p>
    <w:p w14:paraId="061B5F67" w14:textId="77777777" w:rsidR="006734DC" w:rsidRPr="00613175" w:rsidRDefault="006734DC" w:rsidP="006734DC">
      <w:pPr>
        <w:pStyle w:val="PL"/>
        <w:rPr>
          <w:noProof w:val="0"/>
        </w:rPr>
      </w:pPr>
      <w:r w:rsidRPr="00613175">
        <w:rPr>
          <w:noProof w:val="0"/>
        </w:rPr>
        <w:t>with { UE being registered to IMS with expiration interval at 120 seconds }</w:t>
      </w:r>
    </w:p>
    <w:p w14:paraId="6327A5E4" w14:textId="77777777" w:rsidR="006734DC" w:rsidRPr="00613175" w:rsidRDefault="006734DC" w:rsidP="006734DC">
      <w:pPr>
        <w:pStyle w:val="PL"/>
        <w:rPr>
          <w:noProof w:val="0"/>
        </w:rPr>
      </w:pPr>
      <w:r w:rsidRPr="00613175">
        <w:rPr>
          <w:noProof w:val="0"/>
        </w:rPr>
        <w:t>ensure that {</w:t>
      </w:r>
    </w:p>
    <w:p w14:paraId="031413DE" w14:textId="77777777" w:rsidR="006734DC" w:rsidRPr="00613175" w:rsidRDefault="006734DC" w:rsidP="006734DC">
      <w:pPr>
        <w:pStyle w:val="PL"/>
        <w:rPr>
          <w:noProof w:val="0"/>
        </w:rPr>
      </w:pPr>
      <w:r w:rsidRPr="00613175">
        <w:rPr>
          <w:noProof w:val="0"/>
        </w:rPr>
        <w:t xml:space="preserve">  when { 60 seconds passed }</w:t>
      </w:r>
    </w:p>
    <w:p w14:paraId="344ADEAD" w14:textId="77777777" w:rsidR="006734DC" w:rsidRPr="00613175" w:rsidRDefault="006734DC" w:rsidP="006734DC">
      <w:pPr>
        <w:pStyle w:val="PL"/>
        <w:rPr>
          <w:noProof w:val="0"/>
        </w:rPr>
      </w:pPr>
      <w:r w:rsidRPr="00613175">
        <w:rPr>
          <w:noProof w:val="0"/>
        </w:rPr>
        <w:t xml:space="preserve">    then {UE re-registers }</w:t>
      </w:r>
    </w:p>
    <w:p w14:paraId="374D6113" w14:textId="77777777" w:rsidR="006734DC" w:rsidRPr="00613175" w:rsidRDefault="006734DC" w:rsidP="006734DC">
      <w:pPr>
        <w:pStyle w:val="PL"/>
        <w:rPr>
          <w:noProof w:val="0"/>
        </w:rPr>
      </w:pPr>
      <w:r w:rsidRPr="00613175">
        <w:rPr>
          <w:noProof w:val="0"/>
        </w:rPr>
        <w:t xml:space="preserve">            }</w:t>
      </w:r>
    </w:p>
    <w:p w14:paraId="2E91F8A9" w14:textId="77777777" w:rsidR="006734DC" w:rsidRPr="00613175" w:rsidRDefault="006734DC" w:rsidP="006734DC">
      <w:pPr>
        <w:spacing w:after="0"/>
        <w:rPr>
          <w:sz w:val="16"/>
        </w:rPr>
      </w:pPr>
    </w:p>
    <w:p w14:paraId="30FD2E4F" w14:textId="77777777" w:rsidR="006734DC" w:rsidRPr="00613175" w:rsidRDefault="006734DC" w:rsidP="006734DC">
      <w:pPr>
        <w:pStyle w:val="H6"/>
        <w:rPr>
          <w:sz w:val="16"/>
        </w:rPr>
      </w:pPr>
      <w:r w:rsidRPr="00613175">
        <w:t>(2)</w:t>
      </w:r>
    </w:p>
    <w:p w14:paraId="7BE6480A" w14:textId="77777777" w:rsidR="006734DC" w:rsidRPr="00613175" w:rsidRDefault="006734DC" w:rsidP="006734DC">
      <w:pPr>
        <w:pStyle w:val="PL"/>
        <w:rPr>
          <w:noProof w:val="0"/>
        </w:rPr>
      </w:pPr>
      <w:r w:rsidRPr="00613175">
        <w:rPr>
          <w:noProof w:val="0"/>
        </w:rPr>
        <w:t>with { UE starting re-registration procedure by sending REGISTER }</w:t>
      </w:r>
    </w:p>
    <w:p w14:paraId="4C66A271" w14:textId="77777777" w:rsidR="006734DC" w:rsidRPr="00613175" w:rsidRDefault="006734DC" w:rsidP="006734DC">
      <w:pPr>
        <w:pStyle w:val="PL"/>
        <w:rPr>
          <w:noProof w:val="0"/>
        </w:rPr>
      </w:pPr>
      <w:r w:rsidRPr="00613175">
        <w:rPr>
          <w:noProof w:val="0"/>
        </w:rPr>
        <w:t>ensure that {</w:t>
      </w:r>
    </w:p>
    <w:p w14:paraId="187297CE" w14:textId="77777777" w:rsidR="006734DC" w:rsidRPr="00613175" w:rsidRDefault="006734DC" w:rsidP="006734DC">
      <w:pPr>
        <w:pStyle w:val="PL"/>
        <w:rPr>
          <w:noProof w:val="0"/>
        </w:rPr>
      </w:pPr>
      <w:r w:rsidRPr="00613175">
        <w:rPr>
          <w:noProof w:val="0"/>
        </w:rPr>
        <w:t xml:space="preserve">  when { UE receives 500 Server Internal Error response }</w:t>
      </w:r>
    </w:p>
    <w:p w14:paraId="7F3669A3" w14:textId="77777777" w:rsidR="006734DC" w:rsidRPr="00613175" w:rsidRDefault="006734DC" w:rsidP="006734DC">
      <w:pPr>
        <w:pStyle w:val="PL"/>
        <w:rPr>
          <w:noProof w:val="0"/>
        </w:rPr>
      </w:pPr>
      <w:r w:rsidRPr="00613175">
        <w:rPr>
          <w:noProof w:val="0"/>
        </w:rPr>
        <w:t xml:space="preserve">    then {UE starts initial registration }</w:t>
      </w:r>
    </w:p>
    <w:p w14:paraId="657F8E12" w14:textId="77777777" w:rsidR="006734DC" w:rsidRPr="00613175" w:rsidRDefault="006734DC" w:rsidP="006734DC">
      <w:pPr>
        <w:pStyle w:val="PL"/>
        <w:rPr>
          <w:noProof w:val="0"/>
        </w:rPr>
      </w:pPr>
      <w:r w:rsidRPr="00613175">
        <w:rPr>
          <w:noProof w:val="0"/>
        </w:rPr>
        <w:t xml:space="preserve">            }</w:t>
      </w:r>
    </w:p>
    <w:p w14:paraId="697A2C1E" w14:textId="77777777" w:rsidR="006734DC" w:rsidRPr="00613175" w:rsidRDefault="006734DC" w:rsidP="006734DC">
      <w:pPr>
        <w:pStyle w:val="PL"/>
        <w:rPr>
          <w:b/>
          <w:noProof w:val="0"/>
        </w:rPr>
      </w:pPr>
    </w:p>
    <w:p w14:paraId="0EFB641A" w14:textId="77777777" w:rsidR="006734DC" w:rsidRPr="00613175" w:rsidRDefault="006734DC" w:rsidP="006734DC">
      <w:pPr>
        <w:pStyle w:val="H6"/>
      </w:pPr>
      <w:r w:rsidRPr="00613175">
        <w:t>(3)</w:t>
      </w:r>
    </w:p>
    <w:p w14:paraId="5D3BEDD2" w14:textId="77777777" w:rsidR="006734DC" w:rsidRPr="00613175" w:rsidRDefault="006734DC" w:rsidP="006734DC">
      <w:pPr>
        <w:pStyle w:val="PL"/>
        <w:rPr>
          <w:noProof w:val="0"/>
        </w:rPr>
      </w:pPr>
      <w:r w:rsidRPr="00613175">
        <w:rPr>
          <w:noProof w:val="0"/>
        </w:rPr>
        <w:t>with { UE being registered to IMS with expiration interval at 360 seconds }</w:t>
      </w:r>
    </w:p>
    <w:p w14:paraId="5F1F69DA" w14:textId="77777777" w:rsidR="006734DC" w:rsidRPr="00613175" w:rsidRDefault="006734DC" w:rsidP="006734DC">
      <w:pPr>
        <w:pStyle w:val="PL"/>
        <w:rPr>
          <w:noProof w:val="0"/>
        </w:rPr>
      </w:pPr>
      <w:r w:rsidRPr="00613175">
        <w:rPr>
          <w:noProof w:val="0"/>
        </w:rPr>
        <w:t>ensure that {</w:t>
      </w:r>
    </w:p>
    <w:p w14:paraId="532CC4DC" w14:textId="77777777" w:rsidR="006734DC" w:rsidRPr="00613175" w:rsidRDefault="006734DC" w:rsidP="006734DC">
      <w:pPr>
        <w:pStyle w:val="PL"/>
        <w:rPr>
          <w:noProof w:val="0"/>
        </w:rPr>
      </w:pPr>
      <w:r w:rsidRPr="00613175">
        <w:rPr>
          <w:noProof w:val="0"/>
        </w:rPr>
        <w:t xml:space="preserve">  when { 180 seconds passed }</w:t>
      </w:r>
    </w:p>
    <w:p w14:paraId="7788FEA4" w14:textId="77777777" w:rsidR="006734DC" w:rsidRPr="00613175" w:rsidRDefault="006734DC" w:rsidP="006734DC">
      <w:pPr>
        <w:pStyle w:val="PL"/>
        <w:rPr>
          <w:noProof w:val="0"/>
        </w:rPr>
      </w:pPr>
      <w:r w:rsidRPr="00613175">
        <w:rPr>
          <w:noProof w:val="0"/>
        </w:rPr>
        <w:t xml:space="preserve">    then {UE re-registers }</w:t>
      </w:r>
    </w:p>
    <w:p w14:paraId="5D9DC7CC" w14:textId="77777777" w:rsidR="006734DC" w:rsidRPr="00613175" w:rsidRDefault="006734DC" w:rsidP="006734DC">
      <w:pPr>
        <w:pStyle w:val="PL"/>
        <w:rPr>
          <w:noProof w:val="0"/>
        </w:rPr>
      </w:pPr>
      <w:r w:rsidRPr="00613175">
        <w:rPr>
          <w:noProof w:val="0"/>
        </w:rPr>
        <w:t xml:space="preserve">            }</w:t>
      </w:r>
    </w:p>
    <w:p w14:paraId="0906BE72" w14:textId="77777777" w:rsidR="006734DC" w:rsidRPr="00613175" w:rsidRDefault="006734DC" w:rsidP="006734DC">
      <w:pPr>
        <w:pStyle w:val="PL"/>
        <w:rPr>
          <w:b/>
          <w:noProof w:val="0"/>
        </w:rPr>
      </w:pPr>
    </w:p>
    <w:p w14:paraId="62C4CD04" w14:textId="77777777" w:rsidR="006734DC" w:rsidRPr="00613175" w:rsidRDefault="006734DC" w:rsidP="006734DC">
      <w:pPr>
        <w:pStyle w:val="H6"/>
      </w:pPr>
      <w:r w:rsidRPr="00613175">
        <w:t>(4)</w:t>
      </w:r>
    </w:p>
    <w:p w14:paraId="32F9F5BC" w14:textId="77777777" w:rsidR="006734DC" w:rsidRPr="00613175" w:rsidRDefault="006734DC" w:rsidP="006734DC">
      <w:pPr>
        <w:pStyle w:val="PL"/>
        <w:rPr>
          <w:noProof w:val="0"/>
        </w:rPr>
      </w:pPr>
      <w:r w:rsidRPr="00613175">
        <w:rPr>
          <w:noProof w:val="0"/>
        </w:rPr>
        <w:t xml:space="preserve">with { UE being registered to IMS with expiration interval at </w:t>
      </w:r>
      <w:r w:rsidR="00E740CA" w:rsidRPr="00613175">
        <w:rPr>
          <w:noProof w:val="0"/>
        </w:rPr>
        <w:t xml:space="preserve">1600 </w:t>
      </w:r>
      <w:r w:rsidRPr="00613175">
        <w:rPr>
          <w:noProof w:val="0"/>
        </w:rPr>
        <w:t>seconds }</w:t>
      </w:r>
    </w:p>
    <w:p w14:paraId="3A54FAA0" w14:textId="77777777" w:rsidR="006734DC" w:rsidRPr="00613175" w:rsidRDefault="006734DC" w:rsidP="006734DC">
      <w:pPr>
        <w:pStyle w:val="PL"/>
        <w:rPr>
          <w:noProof w:val="0"/>
        </w:rPr>
      </w:pPr>
      <w:r w:rsidRPr="00613175">
        <w:rPr>
          <w:noProof w:val="0"/>
        </w:rPr>
        <w:t>ensure that {</w:t>
      </w:r>
    </w:p>
    <w:p w14:paraId="691F90FB" w14:textId="77777777" w:rsidR="006734DC" w:rsidRPr="00613175" w:rsidRDefault="006734DC" w:rsidP="006734DC">
      <w:pPr>
        <w:pStyle w:val="PL"/>
        <w:rPr>
          <w:noProof w:val="0"/>
        </w:rPr>
      </w:pPr>
      <w:r w:rsidRPr="00613175">
        <w:rPr>
          <w:noProof w:val="0"/>
        </w:rPr>
        <w:t xml:space="preserve">  when { </w:t>
      </w:r>
      <w:r w:rsidR="00E740CA" w:rsidRPr="00613175">
        <w:rPr>
          <w:noProof w:val="0"/>
        </w:rPr>
        <w:t xml:space="preserve">1000 </w:t>
      </w:r>
      <w:r w:rsidRPr="00613175">
        <w:rPr>
          <w:noProof w:val="0"/>
        </w:rPr>
        <w:t>seconds passed }</w:t>
      </w:r>
    </w:p>
    <w:p w14:paraId="7B09EA9C" w14:textId="77777777" w:rsidR="006734DC" w:rsidRPr="00613175" w:rsidRDefault="006734DC" w:rsidP="006734DC">
      <w:pPr>
        <w:pStyle w:val="PL"/>
        <w:rPr>
          <w:noProof w:val="0"/>
        </w:rPr>
      </w:pPr>
      <w:r w:rsidRPr="00613175">
        <w:rPr>
          <w:noProof w:val="0"/>
        </w:rPr>
        <w:t xml:space="preserve">    then {UE re-registers }</w:t>
      </w:r>
    </w:p>
    <w:p w14:paraId="467A656C" w14:textId="77777777" w:rsidR="006734DC" w:rsidRPr="00613175" w:rsidRDefault="006734DC" w:rsidP="006734DC">
      <w:pPr>
        <w:pStyle w:val="PL"/>
        <w:rPr>
          <w:noProof w:val="0"/>
        </w:rPr>
      </w:pPr>
      <w:r w:rsidRPr="00613175">
        <w:rPr>
          <w:noProof w:val="0"/>
        </w:rPr>
        <w:t xml:space="preserve">            }</w:t>
      </w:r>
    </w:p>
    <w:p w14:paraId="6091B8B9" w14:textId="77777777" w:rsidR="006734DC" w:rsidRPr="00613175" w:rsidRDefault="006734DC" w:rsidP="006734DC">
      <w:pPr>
        <w:pStyle w:val="PL"/>
        <w:rPr>
          <w:b/>
          <w:noProof w:val="0"/>
        </w:rPr>
      </w:pPr>
    </w:p>
    <w:p w14:paraId="51687EE7" w14:textId="77777777" w:rsidR="006734DC" w:rsidRPr="00613175" w:rsidRDefault="006734DC" w:rsidP="006734DC">
      <w:pPr>
        <w:pStyle w:val="H6"/>
      </w:pPr>
      <w:r w:rsidRPr="00613175">
        <w:t>(5)</w:t>
      </w:r>
    </w:p>
    <w:p w14:paraId="30D93AC3" w14:textId="77777777" w:rsidR="006734DC" w:rsidRPr="00613175" w:rsidRDefault="006734DC" w:rsidP="006734DC">
      <w:pPr>
        <w:pStyle w:val="PL"/>
        <w:rPr>
          <w:noProof w:val="0"/>
        </w:rPr>
      </w:pPr>
      <w:r w:rsidRPr="00613175">
        <w:rPr>
          <w:noProof w:val="0"/>
        </w:rPr>
        <w:t>with { UE attempting re-registration }</w:t>
      </w:r>
    </w:p>
    <w:p w14:paraId="18B01253" w14:textId="77777777" w:rsidR="006734DC" w:rsidRPr="00613175" w:rsidRDefault="006734DC" w:rsidP="006734DC">
      <w:pPr>
        <w:pStyle w:val="PL"/>
        <w:rPr>
          <w:noProof w:val="0"/>
        </w:rPr>
      </w:pPr>
      <w:r w:rsidRPr="00613175">
        <w:rPr>
          <w:noProof w:val="0"/>
        </w:rPr>
        <w:t>ensure that {</w:t>
      </w:r>
    </w:p>
    <w:p w14:paraId="35BBB892" w14:textId="77777777" w:rsidR="006734DC" w:rsidRPr="00613175" w:rsidRDefault="006734DC" w:rsidP="006734DC">
      <w:pPr>
        <w:pStyle w:val="PL"/>
        <w:rPr>
          <w:noProof w:val="0"/>
        </w:rPr>
      </w:pPr>
      <w:r w:rsidRPr="00613175">
        <w:rPr>
          <w:noProof w:val="0"/>
        </w:rPr>
        <w:t xml:space="preserve">  when { UE receives 423 Interval Too Brief response }</w:t>
      </w:r>
    </w:p>
    <w:p w14:paraId="7DA47846" w14:textId="77777777" w:rsidR="006734DC" w:rsidRPr="00613175" w:rsidRDefault="006734DC" w:rsidP="006734DC">
      <w:pPr>
        <w:pStyle w:val="PL"/>
        <w:rPr>
          <w:noProof w:val="0"/>
        </w:rPr>
      </w:pPr>
      <w:r w:rsidRPr="00613175">
        <w:rPr>
          <w:noProof w:val="0"/>
        </w:rPr>
        <w:t xml:space="preserve">    then {UE sends </w:t>
      </w:r>
      <w:r w:rsidR="00E740CA" w:rsidRPr="00613175">
        <w:rPr>
          <w:noProof w:val="0"/>
        </w:rPr>
        <w:t xml:space="preserve">another re-registration request </w:t>
      </w:r>
      <w:r w:rsidRPr="00613175">
        <w:rPr>
          <w:noProof w:val="0"/>
        </w:rPr>
        <w:t>with given expiration interval }</w:t>
      </w:r>
    </w:p>
    <w:p w14:paraId="29A72153" w14:textId="77777777" w:rsidR="006734DC" w:rsidRPr="00613175" w:rsidRDefault="006734DC" w:rsidP="006734DC">
      <w:pPr>
        <w:pStyle w:val="PL"/>
        <w:rPr>
          <w:noProof w:val="0"/>
        </w:rPr>
      </w:pPr>
      <w:r w:rsidRPr="00613175">
        <w:rPr>
          <w:noProof w:val="0"/>
        </w:rPr>
        <w:t xml:space="preserve">            }</w:t>
      </w:r>
    </w:p>
    <w:p w14:paraId="0BB6256D" w14:textId="77777777" w:rsidR="006734DC" w:rsidRPr="00613175" w:rsidRDefault="006734DC" w:rsidP="006734DC">
      <w:pPr>
        <w:pStyle w:val="PL"/>
        <w:rPr>
          <w:b/>
          <w:noProof w:val="0"/>
        </w:rPr>
      </w:pPr>
    </w:p>
    <w:p w14:paraId="65C689E2" w14:textId="77777777" w:rsidR="006734DC" w:rsidRPr="00613175" w:rsidRDefault="006734DC" w:rsidP="006734DC">
      <w:pPr>
        <w:pStyle w:val="H6"/>
      </w:pPr>
      <w:r w:rsidRPr="00613175">
        <w:t>(6)</w:t>
      </w:r>
    </w:p>
    <w:p w14:paraId="0CA4814A" w14:textId="77777777" w:rsidR="006734DC" w:rsidRPr="00613175" w:rsidRDefault="006734DC" w:rsidP="006734DC">
      <w:pPr>
        <w:pStyle w:val="PL"/>
        <w:rPr>
          <w:noProof w:val="0"/>
        </w:rPr>
      </w:pPr>
      <w:r w:rsidRPr="00613175">
        <w:rPr>
          <w:noProof w:val="0"/>
        </w:rPr>
        <w:t>with { UE being registered }</w:t>
      </w:r>
    </w:p>
    <w:p w14:paraId="1E00B3B9" w14:textId="77777777" w:rsidR="006734DC" w:rsidRPr="00613175" w:rsidRDefault="006734DC" w:rsidP="006734DC">
      <w:pPr>
        <w:pStyle w:val="PL"/>
        <w:rPr>
          <w:noProof w:val="0"/>
        </w:rPr>
      </w:pPr>
      <w:r w:rsidRPr="00613175">
        <w:rPr>
          <w:noProof w:val="0"/>
        </w:rPr>
        <w:t>ensure that {</w:t>
      </w:r>
    </w:p>
    <w:p w14:paraId="1BFB90C2" w14:textId="77777777" w:rsidR="006734DC" w:rsidRPr="00613175" w:rsidRDefault="006734DC" w:rsidP="006734DC">
      <w:pPr>
        <w:pStyle w:val="PL"/>
        <w:rPr>
          <w:noProof w:val="0"/>
        </w:rPr>
      </w:pPr>
      <w:r w:rsidRPr="00613175">
        <w:rPr>
          <w:noProof w:val="0"/>
        </w:rPr>
        <w:t xml:space="preserve">  when { UE receives notification about shortened expiration interval for one of its registered public user identities }</w:t>
      </w:r>
    </w:p>
    <w:p w14:paraId="1CED2012" w14:textId="77777777" w:rsidR="006734DC" w:rsidRPr="00613175" w:rsidRDefault="006734DC" w:rsidP="006734DC">
      <w:pPr>
        <w:pStyle w:val="PL"/>
        <w:rPr>
          <w:noProof w:val="0"/>
        </w:rPr>
      </w:pPr>
      <w:r w:rsidRPr="00613175">
        <w:rPr>
          <w:noProof w:val="0"/>
        </w:rPr>
        <w:t xml:space="preserve">    then {UE re-registers after half of the shorted expiration interval elapses }</w:t>
      </w:r>
    </w:p>
    <w:p w14:paraId="4FF411DA" w14:textId="77777777" w:rsidR="006734DC" w:rsidRPr="00613175" w:rsidRDefault="006734DC" w:rsidP="006734DC">
      <w:pPr>
        <w:pStyle w:val="PL"/>
        <w:rPr>
          <w:noProof w:val="0"/>
        </w:rPr>
      </w:pPr>
      <w:r w:rsidRPr="00613175">
        <w:rPr>
          <w:noProof w:val="0"/>
        </w:rPr>
        <w:t xml:space="preserve">            }</w:t>
      </w:r>
    </w:p>
    <w:p w14:paraId="615DC4B1" w14:textId="77777777" w:rsidR="006734DC" w:rsidRPr="00613175" w:rsidRDefault="006734DC" w:rsidP="006734DC">
      <w:pPr>
        <w:pStyle w:val="PL"/>
        <w:rPr>
          <w:noProof w:val="0"/>
        </w:rPr>
      </w:pPr>
    </w:p>
    <w:p w14:paraId="654F94BD" w14:textId="77777777" w:rsidR="006734DC" w:rsidRPr="00613175" w:rsidRDefault="006734DC" w:rsidP="00F238ED">
      <w:pPr>
        <w:pStyle w:val="H6"/>
        <w:rPr>
          <w:rFonts w:eastAsia="MS Gothic"/>
        </w:rPr>
      </w:pPr>
      <w:bookmarkStart w:id="281" w:name="_Toc42778711"/>
      <w:bookmarkStart w:id="282" w:name="_Toc42785158"/>
      <w:bookmarkStart w:id="283" w:name="_Toc43210154"/>
      <w:bookmarkStart w:id="284" w:name="_Toc51948380"/>
      <w:bookmarkStart w:id="285" w:name="_Toc52162453"/>
      <w:bookmarkStart w:id="286" w:name="_Toc60916039"/>
      <w:r w:rsidRPr="00613175">
        <w:rPr>
          <w:rFonts w:eastAsia="MS Gothic"/>
        </w:rPr>
        <w:t>6.3.2</w:t>
      </w:r>
      <w:r w:rsidRPr="00613175">
        <w:rPr>
          <w:rFonts w:eastAsia="MS Gothic"/>
        </w:rPr>
        <w:tab/>
        <w:t>Conformance Requirements</w:t>
      </w:r>
      <w:bookmarkEnd w:id="281"/>
      <w:bookmarkEnd w:id="282"/>
      <w:bookmarkEnd w:id="283"/>
      <w:bookmarkEnd w:id="284"/>
      <w:bookmarkEnd w:id="285"/>
      <w:bookmarkEnd w:id="286"/>
    </w:p>
    <w:p w14:paraId="5F970140" w14:textId="77777777" w:rsidR="000D610E" w:rsidRPr="00613175" w:rsidRDefault="000D610E" w:rsidP="000D610E">
      <w:r w:rsidRPr="00613175">
        <w:t>The conformance requirements covered in the present test case are, unless otherwise stated, Rel-15 requirements.</w:t>
      </w:r>
    </w:p>
    <w:p w14:paraId="3909F9B7" w14:textId="77777777" w:rsidR="006734DC" w:rsidRPr="00613175" w:rsidRDefault="006734DC" w:rsidP="006734DC">
      <w:r w:rsidRPr="00613175">
        <w:t>[TS 24.229, clause 5.1.1.4.1]:</w:t>
      </w:r>
    </w:p>
    <w:p w14:paraId="4EBDC044" w14:textId="77777777" w:rsidR="006734DC" w:rsidRPr="00613175" w:rsidRDefault="006734DC" w:rsidP="006734DC">
      <w:r w:rsidRPr="00613175">
        <w:t xml:space="preserve">The UE can perform the reregistration of a previously registered public user identity bound to any one of its contact addresses and the associated set of security associations or </w:t>
      </w:r>
      <w:smartTag w:uri="urn:schemas-microsoft-com:office:smarttags" w:element="stockticker">
        <w:r w:rsidRPr="00613175">
          <w:t>TLS</w:t>
        </w:r>
      </w:smartTag>
      <w:r w:rsidRPr="00613175">
        <w:t xml:space="preserve"> sessions at any time after the initial registration has been completed.</w:t>
      </w:r>
    </w:p>
    <w:p w14:paraId="6085C1EC" w14:textId="77777777" w:rsidR="006734DC" w:rsidRPr="00613175" w:rsidRDefault="006734DC" w:rsidP="006734DC">
      <w:r w:rsidRPr="00613175">
        <w:t>...</w:t>
      </w:r>
    </w:p>
    <w:p w14:paraId="066D770B" w14:textId="77777777" w:rsidR="006734DC" w:rsidRPr="00613175" w:rsidRDefault="006734DC" w:rsidP="006734DC">
      <w:r w:rsidRPr="00613175">
        <w:t xml:space="preserve">Unless either the user or the application within the UE has determined that a continued registration is not required the UE shall reregister an already registered public user identity either 600 seconds before the expiration time if the </w:t>
      </w:r>
      <w:r w:rsidRPr="00613175">
        <w:lastRenderedPageBreak/>
        <w:t xml:space="preserve">previous registration was for greater than 1200 seconds, or when half of the time has expired if the previous registration was for 1200 seconds or less, </w:t>
      </w:r>
    </w:p>
    <w:p w14:paraId="307CA196" w14:textId="77777777" w:rsidR="006734DC" w:rsidRPr="00613175" w:rsidRDefault="006734DC" w:rsidP="006734DC">
      <w:r w:rsidRPr="00613175">
        <w:t>...</w:t>
      </w:r>
    </w:p>
    <w:p w14:paraId="384FC0FF" w14:textId="77777777" w:rsidR="006734DC" w:rsidRPr="00613175" w:rsidRDefault="006734DC" w:rsidP="006734DC">
      <w:r w:rsidRPr="00613175">
        <w:t>On receiving a 423 (Interval Too Brief) response to the REGISTER request, the UE shall:</w:t>
      </w:r>
    </w:p>
    <w:p w14:paraId="66ABD7BE" w14:textId="77777777" w:rsidR="006734DC" w:rsidRPr="00613175" w:rsidRDefault="006734DC" w:rsidP="006734DC">
      <w:pPr>
        <w:pStyle w:val="B10"/>
      </w:pPr>
      <w:r w:rsidRPr="00613175">
        <w:t>-</w:t>
      </w:r>
      <w:r w:rsidRPr="00613175">
        <w:tab/>
        <w:t>send another REGISTER request populating the registration expiration interval value with an expiration timer of at least the value received in the Min-Expires header field of the 423 (Interval Too Brief) response.</w:t>
      </w:r>
    </w:p>
    <w:p w14:paraId="69807D72" w14:textId="77777777" w:rsidR="006734DC" w:rsidRPr="00613175" w:rsidRDefault="006734DC" w:rsidP="006734DC">
      <w:pPr>
        <w:pStyle w:val="B10"/>
      </w:pPr>
      <w:r w:rsidRPr="00613175">
        <w:t xml:space="preserve">On receiving a 408 (Request Timeout) response or </w:t>
      </w:r>
      <w:r w:rsidRPr="00613175">
        <w:rPr>
          <w:rFonts w:eastAsia="Yu Gothic"/>
        </w:rPr>
        <w:t>500 (Server Internal Error)</w:t>
      </w:r>
      <w:r w:rsidRPr="00613175">
        <w:t xml:space="preserve"> response or 504 (Server Time-Out) response or 403 (Forbidden) response for a reregistration, the UE shall perform the procedures for initial registration as described in subclause 5.1.1.2.</w:t>
      </w:r>
    </w:p>
    <w:p w14:paraId="01596E10" w14:textId="77777777" w:rsidR="006734DC" w:rsidRPr="00613175" w:rsidRDefault="006734DC" w:rsidP="006734DC">
      <w:r w:rsidRPr="00613175">
        <w:t>[TS 24.229, clause 5.1.1.4.1]:</w:t>
      </w:r>
    </w:p>
    <w:p w14:paraId="5EE001A6" w14:textId="77777777" w:rsidR="006734DC" w:rsidRPr="00613175" w:rsidRDefault="006734DC" w:rsidP="006734DC">
      <w:r w:rsidRPr="00613175">
        <w:t>At any time, the UE can receive a NOTIFY request carrying information related to the reg event package (as described in subclause 5.1.1.3). If:</w:t>
      </w:r>
    </w:p>
    <w:p w14:paraId="52AC3318" w14:textId="77777777" w:rsidR="006734DC" w:rsidRPr="00613175" w:rsidRDefault="006734DC" w:rsidP="006734DC">
      <w:pPr>
        <w:pStyle w:val="B10"/>
      </w:pPr>
      <w:r w:rsidRPr="00613175">
        <w:t>-</w:t>
      </w:r>
      <w:r w:rsidRPr="00613175">
        <w:tab/>
        <w:t xml:space="preserve">the state attribute in any of the </w:t>
      </w:r>
      <w:r w:rsidRPr="00613175">
        <w:rPr>
          <w:lang w:eastAsia="de-DE"/>
        </w:rPr>
        <w:t xml:space="preserve">&lt;registration&gt; elements </w:t>
      </w:r>
      <w:r w:rsidRPr="00613175">
        <w:t>is set to "active";</w:t>
      </w:r>
    </w:p>
    <w:p w14:paraId="3330F357" w14:textId="77777777" w:rsidR="006734DC" w:rsidRPr="00613175" w:rsidRDefault="006734DC" w:rsidP="006734DC">
      <w:pPr>
        <w:pStyle w:val="B10"/>
      </w:pPr>
      <w:r w:rsidRPr="00613175">
        <w:t>-</w:t>
      </w:r>
      <w:r w:rsidRPr="00613175">
        <w:tab/>
        <w:t>the value of the &lt;uri&gt; sub-element inside the &lt;contact&gt; sub-element is set to the Contact address that the UE registered; and</w:t>
      </w:r>
    </w:p>
    <w:p w14:paraId="77F41F5A" w14:textId="77777777" w:rsidR="006734DC" w:rsidRPr="00613175" w:rsidRDefault="006734DC" w:rsidP="006734DC">
      <w:pPr>
        <w:pStyle w:val="B10"/>
      </w:pPr>
      <w:r w:rsidRPr="00613175">
        <w:t>-</w:t>
      </w:r>
      <w:r w:rsidRPr="00613175">
        <w:tab/>
        <w:t>the event attribute of that &lt;contact&gt; sub-element(s) is set to "shortened";</w:t>
      </w:r>
    </w:p>
    <w:p w14:paraId="6B63BC39" w14:textId="77777777" w:rsidR="006734DC" w:rsidRPr="00613175" w:rsidRDefault="006734DC" w:rsidP="006734DC">
      <w:r w:rsidRPr="00613175">
        <w:t>the UE shall:</w:t>
      </w:r>
    </w:p>
    <w:p w14:paraId="6C38D2B6" w14:textId="77777777" w:rsidR="006734DC" w:rsidRPr="00613175" w:rsidRDefault="006734DC" w:rsidP="006734DC">
      <w:pPr>
        <w:pStyle w:val="B10"/>
      </w:pPr>
      <w:r w:rsidRPr="00613175">
        <w:t>1)</w:t>
      </w:r>
      <w:r w:rsidRPr="00613175">
        <w:tab/>
        <w:t>use the expires attribute of the &lt;contact&gt; sub-element that the UE registered to adjust the expiration time for that public user identity; and</w:t>
      </w:r>
    </w:p>
    <w:p w14:paraId="5AF881A2" w14:textId="77777777" w:rsidR="006734DC" w:rsidRPr="00613175" w:rsidRDefault="006734DC" w:rsidP="006734DC">
      <w:pPr>
        <w:pStyle w:val="B10"/>
      </w:pPr>
      <w:r w:rsidRPr="00613175">
        <w:t>2)</w:t>
      </w:r>
      <w:r w:rsidRPr="00613175">
        <w:tab/>
        <w:t>start the re-authentication procedures at the appropriate time (as a result of the S-CSCF procedure described in subclause 5.4.1.6) by initiating a reregistration as described in subclause 5.1.1.4, if required.</w:t>
      </w:r>
    </w:p>
    <w:p w14:paraId="0A9204E3" w14:textId="77777777" w:rsidR="006734DC" w:rsidRPr="00613175" w:rsidRDefault="006734DC" w:rsidP="006734DC">
      <w:pPr>
        <w:pStyle w:val="NO"/>
      </w:pPr>
      <w:r w:rsidRPr="00613175">
        <w:t>NOTE:</w:t>
      </w:r>
      <w:r w:rsidRPr="00613175">
        <w:tab/>
        <w:t>When authenticating a given private user identity, the S-CSCF will only shorten the expiry time within the &lt;contact&gt; sub-element that the UE registered using its private user identity. The &lt;contact&gt; elements for the same public user identity, if registered by another UE using different private user identities remain unchanged. The UE will not initiate a reregistration procedure, if none of its &lt;contact&gt; sub-elements was modified.</w:t>
      </w:r>
    </w:p>
    <w:p w14:paraId="1ED2348F" w14:textId="77777777" w:rsidR="006734DC" w:rsidRPr="00613175" w:rsidRDefault="006734DC" w:rsidP="00F238ED">
      <w:pPr>
        <w:pStyle w:val="H6"/>
        <w:rPr>
          <w:rFonts w:eastAsia="MS Gothic"/>
        </w:rPr>
      </w:pPr>
      <w:bookmarkStart w:id="287" w:name="_Toc42778712"/>
      <w:bookmarkStart w:id="288" w:name="_Toc42785159"/>
      <w:bookmarkStart w:id="289" w:name="_Toc43210155"/>
      <w:bookmarkStart w:id="290" w:name="_Toc51948381"/>
      <w:bookmarkStart w:id="291" w:name="_Toc52162454"/>
      <w:bookmarkStart w:id="292" w:name="_Toc60916040"/>
      <w:r w:rsidRPr="00613175">
        <w:rPr>
          <w:rFonts w:eastAsia="MS Gothic"/>
        </w:rPr>
        <w:t>6.3.3</w:t>
      </w:r>
      <w:r w:rsidRPr="00613175">
        <w:rPr>
          <w:rFonts w:eastAsia="MS Gothic"/>
        </w:rPr>
        <w:tab/>
        <w:t>Test description</w:t>
      </w:r>
      <w:bookmarkEnd w:id="287"/>
      <w:bookmarkEnd w:id="288"/>
      <w:bookmarkEnd w:id="289"/>
      <w:bookmarkEnd w:id="290"/>
      <w:bookmarkEnd w:id="291"/>
      <w:bookmarkEnd w:id="292"/>
    </w:p>
    <w:p w14:paraId="01371F5B" w14:textId="77777777" w:rsidR="006734DC" w:rsidRPr="00613175" w:rsidRDefault="006734DC" w:rsidP="00F238ED">
      <w:pPr>
        <w:pStyle w:val="H6"/>
      </w:pPr>
      <w:bookmarkStart w:id="293" w:name="_Toc43210156"/>
      <w:bookmarkStart w:id="294" w:name="_Toc51948382"/>
      <w:bookmarkStart w:id="295" w:name="_Toc52162455"/>
      <w:bookmarkStart w:id="296" w:name="_Toc60916041"/>
      <w:r w:rsidRPr="00613175">
        <w:t>6.3.3.1</w:t>
      </w:r>
      <w:r w:rsidRPr="00613175">
        <w:tab/>
        <w:t>Pre-test conditions</w:t>
      </w:r>
      <w:bookmarkEnd w:id="293"/>
      <w:bookmarkEnd w:id="294"/>
      <w:bookmarkEnd w:id="295"/>
      <w:bookmarkEnd w:id="296"/>
    </w:p>
    <w:p w14:paraId="3ABA8B86" w14:textId="77777777" w:rsidR="006734DC" w:rsidRPr="00613175" w:rsidRDefault="006734DC" w:rsidP="006734DC">
      <w:pPr>
        <w:pStyle w:val="H6"/>
        <w:rPr>
          <w:rFonts w:cs="Arial"/>
        </w:rPr>
      </w:pPr>
      <w:r w:rsidRPr="00613175">
        <w:rPr>
          <w:rFonts w:cs="Arial"/>
        </w:rPr>
        <w:t>System Simulator:</w:t>
      </w:r>
    </w:p>
    <w:p w14:paraId="218766A1" w14:textId="77777777" w:rsidR="006734DC" w:rsidRPr="00613175" w:rsidRDefault="006734DC" w:rsidP="006734DC">
      <w:pPr>
        <w:pStyle w:val="B10"/>
      </w:pPr>
      <w:r w:rsidRPr="00613175">
        <w:t>-</w:t>
      </w:r>
      <w:r w:rsidRPr="00613175">
        <w:tab/>
        <w:t>SS is configured with the IMSI within the USIM application, the home domain name, public and private user identities together with the shared secret key of IMS AKA algorithm, related to the IMS private user identity (IMPI) that is configured on the UICC card equipped into the UE.</w:t>
      </w:r>
    </w:p>
    <w:p w14:paraId="6278F059" w14:textId="77777777" w:rsidR="006734DC" w:rsidRPr="00613175" w:rsidRDefault="006734DC" w:rsidP="006734DC">
      <w:pPr>
        <w:pStyle w:val="B10"/>
      </w:pPr>
      <w:r w:rsidRPr="00613175">
        <w:t>-</w:t>
      </w:r>
      <w:r w:rsidRPr="00613175">
        <w:tab/>
        <w:t>SS is listening to SIP default port 5060 for both UDP and TCP protocols.</w:t>
      </w:r>
    </w:p>
    <w:p w14:paraId="54A97992" w14:textId="77777777" w:rsidR="006734DC" w:rsidRPr="00613175" w:rsidRDefault="006734DC" w:rsidP="006734DC">
      <w:pPr>
        <w:pStyle w:val="B10"/>
      </w:pPr>
      <w:r w:rsidRPr="00613175">
        <w:t>-</w:t>
      </w:r>
      <w:r w:rsidRPr="00613175">
        <w:tab/>
        <w:t>SS is able to perform IMS AKA authentication for the IMPI, according to 3GPP TS 33.203 [16] clause 6.1.</w:t>
      </w:r>
    </w:p>
    <w:p w14:paraId="04A9BDD2" w14:textId="77777777" w:rsidR="006734DC" w:rsidRPr="00613175" w:rsidRDefault="006734DC" w:rsidP="006734DC">
      <w:pPr>
        <w:pStyle w:val="B10"/>
      </w:pPr>
      <w:r w:rsidRPr="00613175">
        <w:t>-</w:t>
      </w:r>
      <w:r w:rsidRPr="00613175">
        <w:tab/>
        <w:t>1 NR Cell</w:t>
      </w:r>
    </w:p>
    <w:p w14:paraId="7EE3C45A" w14:textId="77777777" w:rsidR="006734DC" w:rsidRPr="00613175" w:rsidRDefault="006734DC" w:rsidP="006734DC">
      <w:pPr>
        <w:pStyle w:val="H6"/>
      </w:pPr>
      <w:r w:rsidRPr="00613175">
        <w:t>UE:</w:t>
      </w:r>
    </w:p>
    <w:p w14:paraId="02F0B134" w14:textId="77777777" w:rsidR="006734DC" w:rsidRPr="00613175" w:rsidRDefault="006734DC" w:rsidP="006734DC">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66CAB8C8" w14:textId="77777777" w:rsidR="006734DC" w:rsidRPr="00613175" w:rsidRDefault="006734DC" w:rsidP="006734DC">
      <w:pPr>
        <w:pStyle w:val="B10"/>
        <w:rPr>
          <w:snapToGrid w:val="0"/>
        </w:rPr>
      </w:pPr>
      <w:r w:rsidRPr="00613175">
        <w:t>-</w:t>
      </w:r>
      <w:r w:rsidRPr="00613175">
        <w:tab/>
        <w:t xml:space="preserve">The </w:t>
      </w:r>
      <w:r w:rsidRPr="00613175">
        <w:rPr>
          <w:snapToGrid w:val="0"/>
        </w:rPr>
        <w:t>UE is configured to register for IMS after switch on.</w:t>
      </w:r>
    </w:p>
    <w:p w14:paraId="0A1FC6E6" w14:textId="77777777" w:rsidR="006734DC" w:rsidRPr="00613175" w:rsidRDefault="006734DC" w:rsidP="006734DC">
      <w:pPr>
        <w:pStyle w:val="B10"/>
        <w:rPr>
          <w:snapToGrid w:val="0"/>
        </w:rPr>
      </w:pPr>
      <w:r w:rsidRPr="00613175">
        <w:t>-</w:t>
      </w:r>
      <w:r w:rsidRPr="00613175">
        <w:tab/>
        <w:t xml:space="preserve">The </w:t>
      </w:r>
      <w:r w:rsidRPr="00613175">
        <w:rPr>
          <w:snapToGrid w:val="0"/>
        </w:rPr>
        <w:t>UE is switched off.</w:t>
      </w:r>
    </w:p>
    <w:p w14:paraId="001E21CD" w14:textId="77777777" w:rsidR="006734DC" w:rsidRPr="00613175" w:rsidRDefault="006734DC" w:rsidP="006734DC">
      <w:pPr>
        <w:pStyle w:val="H6"/>
        <w:rPr>
          <w:rFonts w:cs="Arial"/>
        </w:rPr>
      </w:pPr>
      <w:r w:rsidRPr="00613175">
        <w:rPr>
          <w:rFonts w:cs="Arial"/>
        </w:rPr>
        <w:lastRenderedPageBreak/>
        <w:t>Preamble:</w:t>
      </w:r>
    </w:p>
    <w:p w14:paraId="1F036A73" w14:textId="77777777" w:rsidR="006734DC" w:rsidRPr="00613175" w:rsidRDefault="006734DC" w:rsidP="006734DC">
      <w:pPr>
        <w:pStyle w:val="B10"/>
      </w:pPr>
      <w:r w:rsidRPr="00613175">
        <w:t>-</w:t>
      </w:r>
      <w:r w:rsidRPr="00613175">
        <w:tab/>
        <w:t>None</w:t>
      </w:r>
    </w:p>
    <w:p w14:paraId="6117815D" w14:textId="77777777" w:rsidR="006734DC" w:rsidRPr="00613175" w:rsidRDefault="006734DC" w:rsidP="00F238ED">
      <w:pPr>
        <w:pStyle w:val="H6"/>
        <w:rPr>
          <w:snapToGrid w:val="0"/>
        </w:rPr>
      </w:pPr>
      <w:bookmarkStart w:id="297" w:name="_Toc43210157"/>
      <w:bookmarkStart w:id="298" w:name="_Toc51948383"/>
      <w:bookmarkStart w:id="299" w:name="_Toc52162456"/>
      <w:bookmarkStart w:id="300" w:name="_Toc60916042"/>
      <w:r w:rsidRPr="00613175">
        <w:t>6.3.3.2</w:t>
      </w:r>
      <w:r w:rsidRPr="00613175">
        <w:tab/>
      </w:r>
      <w:r w:rsidRPr="00613175">
        <w:rPr>
          <w:snapToGrid w:val="0"/>
        </w:rPr>
        <w:t>Test procedure sequence</w:t>
      </w:r>
      <w:bookmarkEnd w:id="297"/>
      <w:bookmarkEnd w:id="298"/>
      <w:bookmarkEnd w:id="299"/>
      <w:bookmarkEnd w:id="300"/>
    </w:p>
    <w:p w14:paraId="5DCAAEDD" w14:textId="77777777" w:rsidR="006734DC" w:rsidRPr="00613175" w:rsidRDefault="006734DC" w:rsidP="006734DC">
      <w:pPr>
        <w:pStyle w:val="TH"/>
        <w:rPr>
          <w:rFonts w:cs="Arial"/>
        </w:rPr>
      </w:pPr>
      <w:r w:rsidRPr="00613175">
        <w:rPr>
          <w:rFonts w:cs="Arial"/>
        </w:rPr>
        <w:t>Table 6.3.3.2-1: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698"/>
        <w:gridCol w:w="2923"/>
        <w:gridCol w:w="563"/>
        <w:gridCol w:w="849"/>
      </w:tblGrid>
      <w:tr w:rsidR="006734DC" w:rsidRPr="00613175" w14:paraId="7009DEDC" w14:textId="77777777" w:rsidTr="003A6D32">
        <w:trPr>
          <w:jc w:val="center"/>
        </w:trPr>
        <w:tc>
          <w:tcPr>
            <w:tcW w:w="567" w:type="dxa"/>
            <w:tcBorders>
              <w:bottom w:val="nil"/>
            </w:tcBorders>
          </w:tcPr>
          <w:p w14:paraId="43A34B92" w14:textId="77777777" w:rsidR="006734DC" w:rsidRPr="00613175" w:rsidRDefault="006734DC" w:rsidP="009B1BAB">
            <w:pPr>
              <w:pStyle w:val="TAH"/>
              <w:ind w:left="400" w:hanging="400"/>
            </w:pPr>
            <w:r w:rsidRPr="00613175">
              <w:t>St</w:t>
            </w:r>
          </w:p>
        </w:tc>
        <w:tc>
          <w:tcPr>
            <w:tcW w:w="3969" w:type="dxa"/>
          </w:tcPr>
          <w:p w14:paraId="6A970078" w14:textId="77777777" w:rsidR="006734DC" w:rsidRPr="00613175" w:rsidRDefault="006734DC" w:rsidP="009B1BAB">
            <w:pPr>
              <w:pStyle w:val="TAH"/>
              <w:ind w:left="400" w:hanging="400"/>
            </w:pPr>
            <w:r w:rsidRPr="00613175">
              <w:t>Procedure</w:t>
            </w:r>
          </w:p>
        </w:tc>
        <w:tc>
          <w:tcPr>
            <w:tcW w:w="3621" w:type="dxa"/>
            <w:gridSpan w:val="2"/>
          </w:tcPr>
          <w:p w14:paraId="3DF9F308" w14:textId="77777777" w:rsidR="006734DC" w:rsidRPr="00613175" w:rsidRDefault="006734DC" w:rsidP="009B1BAB">
            <w:pPr>
              <w:pStyle w:val="TAH"/>
              <w:ind w:left="400" w:hanging="400"/>
            </w:pPr>
            <w:r w:rsidRPr="00613175">
              <w:t>Message Sequence</w:t>
            </w:r>
          </w:p>
        </w:tc>
        <w:tc>
          <w:tcPr>
            <w:tcW w:w="563" w:type="dxa"/>
            <w:tcBorders>
              <w:bottom w:val="nil"/>
            </w:tcBorders>
          </w:tcPr>
          <w:p w14:paraId="38ED41EA" w14:textId="77777777" w:rsidR="006734DC" w:rsidRPr="00613175" w:rsidRDefault="006734DC" w:rsidP="009B1BAB">
            <w:pPr>
              <w:pStyle w:val="TAH"/>
            </w:pPr>
            <w:r w:rsidRPr="00613175">
              <w:t>TP</w:t>
            </w:r>
          </w:p>
        </w:tc>
        <w:tc>
          <w:tcPr>
            <w:tcW w:w="849" w:type="dxa"/>
            <w:tcBorders>
              <w:bottom w:val="nil"/>
            </w:tcBorders>
          </w:tcPr>
          <w:p w14:paraId="010676D8" w14:textId="77777777" w:rsidR="006734DC" w:rsidRPr="00613175" w:rsidRDefault="006734DC" w:rsidP="009B1BAB">
            <w:pPr>
              <w:pStyle w:val="TAH"/>
            </w:pPr>
            <w:r w:rsidRPr="00613175">
              <w:t>Verdict</w:t>
            </w:r>
          </w:p>
        </w:tc>
      </w:tr>
      <w:tr w:rsidR="006734DC" w:rsidRPr="00613175" w14:paraId="78A13145" w14:textId="77777777" w:rsidTr="003A6D32">
        <w:trPr>
          <w:jc w:val="center"/>
        </w:trPr>
        <w:tc>
          <w:tcPr>
            <w:tcW w:w="567" w:type="dxa"/>
            <w:tcBorders>
              <w:top w:val="nil"/>
            </w:tcBorders>
          </w:tcPr>
          <w:p w14:paraId="45B78613" w14:textId="77777777" w:rsidR="006734DC" w:rsidRPr="00613175" w:rsidRDefault="006734DC" w:rsidP="009B1BAB">
            <w:pPr>
              <w:pStyle w:val="TAH"/>
            </w:pPr>
          </w:p>
        </w:tc>
        <w:tc>
          <w:tcPr>
            <w:tcW w:w="3969" w:type="dxa"/>
          </w:tcPr>
          <w:p w14:paraId="2C9F585A" w14:textId="77777777" w:rsidR="006734DC" w:rsidRPr="00613175" w:rsidRDefault="006734DC" w:rsidP="009B1BAB">
            <w:pPr>
              <w:pStyle w:val="TAH"/>
            </w:pPr>
          </w:p>
        </w:tc>
        <w:tc>
          <w:tcPr>
            <w:tcW w:w="698" w:type="dxa"/>
          </w:tcPr>
          <w:p w14:paraId="780D392D" w14:textId="77777777" w:rsidR="006734DC" w:rsidRPr="00613175" w:rsidRDefault="006734DC" w:rsidP="009B1BAB">
            <w:pPr>
              <w:pStyle w:val="TAH"/>
            </w:pPr>
            <w:r w:rsidRPr="00613175">
              <w:t>U - S</w:t>
            </w:r>
          </w:p>
        </w:tc>
        <w:tc>
          <w:tcPr>
            <w:tcW w:w="2923" w:type="dxa"/>
          </w:tcPr>
          <w:p w14:paraId="2E57744D" w14:textId="77777777" w:rsidR="006734DC" w:rsidRPr="00613175" w:rsidRDefault="006734DC" w:rsidP="009B1BAB">
            <w:pPr>
              <w:pStyle w:val="TAH"/>
            </w:pPr>
            <w:r w:rsidRPr="00613175">
              <w:t>Message</w:t>
            </w:r>
          </w:p>
        </w:tc>
        <w:tc>
          <w:tcPr>
            <w:tcW w:w="563" w:type="dxa"/>
            <w:tcBorders>
              <w:top w:val="nil"/>
            </w:tcBorders>
          </w:tcPr>
          <w:p w14:paraId="6C1578AC" w14:textId="77777777" w:rsidR="006734DC" w:rsidRPr="00613175" w:rsidRDefault="006734DC" w:rsidP="009B1BAB">
            <w:pPr>
              <w:pStyle w:val="TAH"/>
            </w:pPr>
          </w:p>
        </w:tc>
        <w:tc>
          <w:tcPr>
            <w:tcW w:w="849" w:type="dxa"/>
            <w:tcBorders>
              <w:top w:val="nil"/>
            </w:tcBorders>
          </w:tcPr>
          <w:p w14:paraId="0EC3625D" w14:textId="77777777" w:rsidR="006734DC" w:rsidRPr="00613175" w:rsidRDefault="006734DC" w:rsidP="009B1BAB">
            <w:pPr>
              <w:pStyle w:val="TAH"/>
            </w:pPr>
          </w:p>
        </w:tc>
      </w:tr>
      <w:tr w:rsidR="006734DC" w:rsidRPr="00613175" w14:paraId="04925306" w14:textId="77777777" w:rsidTr="003A6D32">
        <w:trPr>
          <w:jc w:val="center"/>
        </w:trPr>
        <w:tc>
          <w:tcPr>
            <w:tcW w:w="567" w:type="dxa"/>
          </w:tcPr>
          <w:p w14:paraId="5AEC19B4" w14:textId="77777777" w:rsidR="006734DC" w:rsidRPr="00613175" w:rsidRDefault="006734DC" w:rsidP="009B1BAB">
            <w:pPr>
              <w:pStyle w:val="TAC"/>
            </w:pPr>
            <w:r w:rsidRPr="00613175">
              <w:t>1</w:t>
            </w:r>
          </w:p>
        </w:tc>
        <w:tc>
          <w:tcPr>
            <w:tcW w:w="3969" w:type="dxa"/>
          </w:tcPr>
          <w:p w14:paraId="2EA2EF20" w14:textId="77777777" w:rsidR="006734DC" w:rsidRPr="00613175" w:rsidRDefault="006734DC" w:rsidP="009B1BAB">
            <w:pPr>
              <w:pStyle w:val="TAL"/>
            </w:pPr>
            <w:r w:rsidRPr="00613175">
              <w:t>UE is switched on.</w:t>
            </w:r>
          </w:p>
        </w:tc>
        <w:tc>
          <w:tcPr>
            <w:tcW w:w="698" w:type="dxa"/>
          </w:tcPr>
          <w:p w14:paraId="3BBC6535" w14:textId="77777777" w:rsidR="006734DC" w:rsidRPr="00613175" w:rsidRDefault="006734DC" w:rsidP="009B1BAB">
            <w:pPr>
              <w:pStyle w:val="TAC"/>
            </w:pPr>
          </w:p>
        </w:tc>
        <w:tc>
          <w:tcPr>
            <w:tcW w:w="2923" w:type="dxa"/>
          </w:tcPr>
          <w:p w14:paraId="45838024" w14:textId="77777777" w:rsidR="006734DC" w:rsidRPr="00613175" w:rsidRDefault="006734DC" w:rsidP="009B1BAB">
            <w:pPr>
              <w:pStyle w:val="TAL"/>
            </w:pPr>
          </w:p>
        </w:tc>
        <w:tc>
          <w:tcPr>
            <w:tcW w:w="563" w:type="dxa"/>
          </w:tcPr>
          <w:p w14:paraId="60D7AF68" w14:textId="77777777" w:rsidR="006734DC" w:rsidRPr="00613175" w:rsidRDefault="006734DC" w:rsidP="009B1BAB">
            <w:pPr>
              <w:pStyle w:val="TAC"/>
            </w:pPr>
          </w:p>
        </w:tc>
        <w:tc>
          <w:tcPr>
            <w:tcW w:w="849" w:type="dxa"/>
          </w:tcPr>
          <w:p w14:paraId="4D7109D0" w14:textId="77777777" w:rsidR="006734DC" w:rsidRPr="00613175" w:rsidRDefault="006734DC" w:rsidP="009B1BAB">
            <w:pPr>
              <w:pStyle w:val="TAC"/>
            </w:pPr>
          </w:p>
        </w:tc>
      </w:tr>
      <w:tr w:rsidR="006734DC" w:rsidRPr="00613175" w14:paraId="4CBD0F37" w14:textId="77777777" w:rsidTr="003A6D32">
        <w:trPr>
          <w:jc w:val="center"/>
        </w:trPr>
        <w:tc>
          <w:tcPr>
            <w:tcW w:w="567" w:type="dxa"/>
          </w:tcPr>
          <w:p w14:paraId="7C87B437" w14:textId="77777777" w:rsidR="006734DC" w:rsidRPr="00613175" w:rsidRDefault="006734DC" w:rsidP="009B1BAB">
            <w:pPr>
              <w:pStyle w:val="TAC"/>
            </w:pPr>
            <w:r w:rsidRPr="00613175">
              <w:t>2-9</w:t>
            </w:r>
          </w:p>
        </w:tc>
        <w:tc>
          <w:tcPr>
            <w:tcW w:w="3969" w:type="dxa"/>
          </w:tcPr>
          <w:p w14:paraId="7D19942B" w14:textId="77777777" w:rsidR="006734DC" w:rsidRPr="00613175" w:rsidRDefault="006734DC" w:rsidP="009B1BAB">
            <w:pPr>
              <w:pStyle w:val="TAL"/>
            </w:pPr>
            <w:r w:rsidRPr="00613175">
              <w:t>Steps 1-8 from clause A.2: initial IMS registration happens, with SS giving 120 seconds expiration interval.</w:t>
            </w:r>
          </w:p>
        </w:tc>
        <w:tc>
          <w:tcPr>
            <w:tcW w:w="698" w:type="dxa"/>
          </w:tcPr>
          <w:p w14:paraId="59562EEE" w14:textId="77777777" w:rsidR="006734DC" w:rsidRPr="00613175" w:rsidRDefault="006734DC" w:rsidP="009B1BAB">
            <w:pPr>
              <w:pStyle w:val="TAC"/>
            </w:pPr>
          </w:p>
        </w:tc>
        <w:tc>
          <w:tcPr>
            <w:tcW w:w="2923" w:type="dxa"/>
          </w:tcPr>
          <w:p w14:paraId="5A533D4C" w14:textId="77777777" w:rsidR="006734DC" w:rsidRPr="00613175" w:rsidRDefault="006734DC" w:rsidP="009B1BAB">
            <w:pPr>
              <w:pStyle w:val="TAL"/>
            </w:pPr>
          </w:p>
        </w:tc>
        <w:tc>
          <w:tcPr>
            <w:tcW w:w="563" w:type="dxa"/>
          </w:tcPr>
          <w:p w14:paraId="46636879" w14:textId="77777777" w:rsidR="006734DC" w:rsidRPr="00613175" w:rsidRDefault="006734DC" w:rsidP="009B1BAB">
            <w:pPr>
              <w:pStyle w:val="TAC"/>
            </w:pPr>
          </w:p>
        </w:tc>
        <w:tc>
          <w:tcPr>
            <w:tcW w:w="849" w:type="dxa"/>
          </w:tcPr>
          <w:p w14:paraId="6EABB7F4" w14:textId="77777777" w:rsidR="006734DC" w:rsidRPr="00613175" w:rsidRDefault="006734DC" w:rsidP="009B1BAB">
            <w:pPr>
              <w:pStyle w:val="TAC"/>
            </w:pPr>
          </w:p>
        </w:tc>
      </w:tr>
      <w:tr w:rsidR="006734DC" w:rsidRPr="00613175" w14:paraId="31DB33AA" w14:textId="77777777" w:rsidTr="003A6D32">
        <w:trPr>
          <w:jc w:val="center"/>
        </w:trPr>
        <w:tc>
          <w:tcPr>
            <w:tcW w:w="567" w:type="dxa"/>
          </w:tcPr>
          <w:p w14:paraId="0BFD8953" w14:textId="77777777" w:rsidR="006734DC" w:rsidRPr="00613175" w:rsidRDefault="006734DC" w:rsidP="009B1BAB">
            <w:pPr>
              <w:pStyle w:val="TAC"/>
            </w:pPr>
            <w:r w:rsidRPr="00613175">
              <w:t>10</w:t>
            </w:r>
          </w:p>
        </w:tc>
        <w:tc>
          <w:tcPr>
            <w:tcW w:w="3969" w:type="dxa"/>
          </w:tcPr>
          <w:p w14:paraId="1889EE8D" w14:textId="77777777" w:rsidR="006734DC" w:rsidRPr="00613175" w:rsidRDefault="006734DC" w:rsidP="009B1BAB">
            <w:pPr>
              <w:pStyle w:val="TAL"/>
            </w:pPr>
            <w:r w:rsidRPr="00613175">
              <w:t>UE re-registers 60 seconds later.</w:t>
            </w:r>
          </w:p>
        </w:tc>
        <w:tc>
          <w:tcPr>
            <w:tcW w:w="698" w:type="dxa"/>
          </w:tcPr>
          <w:p w14:paraId="7E914FF1" w14:textId="77777777" w:rsidR="006734DC" w:rsidRPr="00613175" w:rsidRDefault="006734DC" w:rsidP="009B1BAB">
            <w:pPr>
              <w:pStyle w:val="TAC"/>
            </w:pPr>
            <w:r w:rsidRPr="00613175">
              <w:t>--&gt;</w:t>
            </w:r>
          </w:p>
        </w:tc>
        <w:tc>
          <w:tcPr>
            <w:tcW w:w="2923" w:type="dxa"/>
          </w:tcPr>
          <w:p w14:paraId="27B4BDA6" w14:textId="77777777" w:rsidR="006734DC" w:rsidRPr="00613175" w:rsidRDefault="006734DC" w:rsidP="009B1BAB">
            <w:pPr>
              <w:pStyle w:val="TAL"/>
            </w:pPr>
            <w:r w:rsidRPr="00613175">
              <w:t>REGISTER</w:t>
            </w:r>
          </w:p>
        </w:tc>
        <w:tc>
          <w:tcPr>
            <w:tcW w:w="563" w:type="dxa"/>
          </w:tcPr>
          <w:p w14:paraId="5BDC4EC3" w14:textId="77777777" w:rsidR="006734DC" w:rsidRPr="00613175" w:rsidRDefault="006734DC" w:rsidP="009B1BAB">
            <w:pPr>
              <w:pStyle w:val="TAC"/>
            </w:pPr>
            <w:r w:rsidRPr="00613175">
              <w:t>1</w:t>
            </w:r>
          </w:p>
        </w:tc>
        <w:tc>
          <w:tcPr>
            <w:tcW w:w="849" w:type="dxa"/>
          </w:tcPr>
          <w:p w14:paraId="2DC6774B" w14:textId="77777777" w:rsidR="006734DC" w:rsidRPr="00613175" w:rsidRDefault="006734DC" w:rsidP="009B1BAB">
            <w:pPr>
              <w:pStyle w:val="TAC"/>
            </w:pPr>
            <w:r w:rsidRPr="00613175">
              <w:t>P</w:t>
            </w:r>
          </w:p>
        </w:tc>
      </w:tr>
      <w:tr w:rsidR="006734DC" w:rsidRPr="00613175" w14:paraId="2566746F" w14:textId="77777777" w:rsidTr="003A6D32">
        <w:trPr>
          <w:jc w:val="center"/>
        </w:trPr>
        <w:tc>
          <w:tcPr>
            <w:tcW w:w="567" w:type="dxa"/>
          </w:tcPr>
          <w:p w14:paraId="4159DC2C" w14:textId="77777777" w:rsidR="006734DC" w:rsidRPr="00613175" w:rsidRDefault="006734DC" w:rsidP="009B1BAB">
            <w:pPr>
              <w:pStyle w:val="TAC"/>
            </w:pPr>
            <w:r w:rsidRPr="00613175">
              <w:t>11</w:t>
            </w:r>
          </w:p>
        </w:tc>
        <w:tc>
          <w:tcPr>
            <w:tcW w:w="3969" w:type="dxa"/>
          </w:tcPr>
          <w:p w14:paraId="2F604E8A" w14:textId="77777777" w:rsidR="006734DC" w:rsidRPr="00613175" w:rsidRDefault="006734DC" w:rsidP="009B1BAB">
            <w:pPr>
              <w:pStyle w:val="TAL"/>
            </w:pPr>
            <w:r w:rsidRPr="00613175">
              <w:t>SS declines re-registration attempt.</w:t>
            </w:r>
          </w:p>
        </w:tc>
        <w:tc>
          <w:tcPr>
            <w:tcW w:w="698" w:type="dxa"/>
          </w:tcPr>
          <w:p w14:paraId="1CB1D3B6" w14:textId="77777777" w:rsidR="006734DC" w:rsidRPr="00613175" w:rsidRDefault="006734DC" w:rsidP="009B1BAB">
            <w:pPr>
              <w:pStyle w:val="TAC"/>
            </w:pPr>
            <w:r w:rsidRPr="00613175">
              <w:t>&lt;--</w:t>
            </w:r>
          </w:p>
        </w:tc>
        <w:tc>
          <w:tcPr>
            <w:tcW w:w="2923" w:type="dxa"/>
          </w:tcPr>
          <w:p w14:paraId="6D139CD8" w14:textId="77777777" w:rsidR="006734DC" w:rsidRPr="00613175" w:rsidRDefault="006734DC" w:rsidP="009B1BAB">
            <w:pPr>
              <w:pStyle w:val="TAL"/>
            </w:pPr>
            <w:r w:rsidRPr="00613175">
              <w:rPr>
                <w:rFonts w:eastAsia="MS Gothic"/>
              </w:rPr>
              <w:t>500 Server Internal Error</w:t>
            </w:r>
          </w:p>
        </w:tc>
        <w:tc>
          <w:tcPr>
            <w:tcW w:w="563" w:type="dxa"/>
          </w:tcPr>
          <w:p w14:paraId="2474FF5C" w14:textId="77777777" w:rsidR="006734DC" w:rsidRPr="00613175" w:rsidRDefault="006734DC" w:rsidP="009B1BAB">
            <w:pPr>
              <w:pStyle w:val="TAC"/>
            </w:pPr>
          </w:p>
        </w:tc>
        <w:tc>
          <w:tcPr>
            <w:tcW w:w="849" w:type="dxa"/>
          </w:tcPr>
          <w:p w14:paraId="37752DAF" w14:textId="77777777" w:rsidR="006734DC" w:rsidRPr="00613175" w:rsidRDefault="006734DC" w:rsidP="009B1BAB">
            <w:pPr>
              <w:pStyle w:val="TAC"/>
            </w:pPr>
          </w:p>
        </w:tc>
      </w:tr>
      <w:tr w:rsidR="006734DC" w:rsidRPr="00613175" w14:paraId="15590EE0" w14:textId="77777777" w:rsidTr="003A6D32">
        <w:trPr>
          <w:jc w:val="center"/>
        </w:trPr>
        <w:tc>
          <w:tcPr>
            <w:tcW w:w="567" w:type="dxa"/>
          </w:tcPr>
          <w:p w14:paraId="668D8257" w14:textId="77777777" w:rsidR="006734DC" w:rsidRPr="00613175" w:rsidRDefault="006734DC" w:rsidP="009B1BAB">
            <w:pPr>
              <w:pStyle w:val="TAC"/>
            </w:pPr>
            <w:r w:rsidRPr="00613175">
              <w:t>12</w:t>
            </w:r>
          </w:p>
        </w:tc>
        <w:tc>
          <w:tcPr>
            <w:tcW w:w="3969" w:type="dxa"/>
          </w:tcPr>
          <w:p w14:paraId="5DCE3066" w14:textId="77777777" w:rsidR="006734DC" w:rsidRPr="00613175" w:rsidRDefault="006734DC" w:rsidP="009B1BAB">
            <w:pPr>
              <w:pStyle w:val="TAL"/>
            </w:pPr>
            <w:r w:rsidRPr="00613175">
              <w:t>Step 1 from clause A.2: UE sends initial IMS registration request</w:t>
            </w:r>
          </w:p>
        </w:tc>
        <w:tc>
          <w:tcPr>
            <w:tcW w:w="698" w:type="dxa"/>
          </w:tcPr>
          <w:p w14:paraId="4A23AF5E" w14:textId="77777777" w:rsidR="006734DC" w:rsidRPr="00613175" w:rsidRDefault="006734DC" w:rsidP="009B1BAB">
            <w:pPr>
              <w:pStyle w:val="TAC"/>
            </w:pPr>
            <w:r w:rsidRPr="00613175">
              <w:t>--&gt;</w:t>
            </w:r>
          </w:p>
        </w:tc>
        <w:tc>
          <w:tcPr>
            <w:tcW w:w="2923" w:type="dxa"/>
          </w:tcPr>
          <w:p w14:paraId="560B7BB8" w14:textId="77777777" w:rsidR="006734DC" w:rsidRPr="00613175" w:rsidRDefault="006734DC" w:rsidP="009B1BAB">
            <w:pPr>
              <w:pStyle w:val="TAL"/>
            </w:pPr>
            <w:r w:rsidRPr="00613175">
              <w:t>REGISTER</w:t>
            </w:r>
          </w:p>
        </w:tc>
        <w:tc>
          <w:tcPr>
            <w:tcW w:w="563" w:type="dxa"/>
          </w:tcPr>
          <w:p w14:paraId="11962221" w14:textId="77777777" w:rsidR="006734DC" w:rsidRPr="00613175" w:rsidRDefault="006734DC" w:rsidP="009B1BAB">
            <w:pPr>
              <w:pStyle w:val="TAC"/>
            </w:pPr>
            <w:r w:rsidRPr="00613175">
              <w:t>2</w:t>
            </w:r>
          </w:p>
        </w:tc>
        <w:tc>
          <w:tcPr>
            <w:tcW w:w="849" w:type="dxa"/>
          </w:tcPr>
          <w:p w14:paraId="47A80F20" w14:textId="77777777" w:rsidR="006734DC" w:rsidRPr="00613175" w:rsidRDefault="006734DC" w:rsidP="009B1BAB">
            <w:pPr>
              <w:pStyle w:val="TAC"/>
            </w:pPr>
            <w:r w:rsidRPr="00613175">
              <w:t>P</w:t>
            </w:r>
          </w:p>
        </w:tc>
      </w:tr>
      <w:tr w:rsidR="006734DC" w:rsidRPr="00613175" w14:paraId="49BBDBE7" w14:textId="77777777" w:rsidTr="003A6D32">
        <w:trPr>
          <w:jc w:val="center"/>
        </w:trPr>
        <w:tc>
          <w:tcPr>
            <w:tcW w:w="567" w:type="dxa"/>
          </w:tcPr>
          <w:p w14:paraId="149C6F76" w14:textId="77777777" w:rsidR="006734DC" w:rsidRPr="00613175" w:rsidRDefault="006734DC" w:rsidP="009B1BAB">
            <w:pPr>
              <w:pStyle w:val="TAC"/>
            </w:pPr>
            <w:r w:rsidRPr="00613175">
              <w:t>13-19</w:t>
            </w:r>
          </w:p>
        </w:tc>
        <w:tc>
          <w:tcPr>
            <w:tcW w:w="3969" w:type="dxa"/>
          </w:tcPr>
          <w:p w14:paraId="506CAB4D" w14:textId="77777777" w:rsidR="006734DC" w:rsidRPr="00613175" w:rsidRDefault="006734DC" w:rsidP="009B1BAB">
            <w:pPr>
              <w:pStyle w:val="TAL"/>
            </w:pPr>
            <w:r w:rsidRPr="00613175">
              <w:t>Steps 2-8 from clause A.2, with SS giving 360 seconds expiration interval.</w:t>
            </w:r>
          </w:p>
        </w:tc>
        <w:tc>
          <w:tcPr>
            <w:tcW w:w="698" w:type="dxa"/>
          </w:tcPr>
          <w:p w14:paraId="73F493F8" w14:textId="77777777" w:rsidR="006734DC" w:rsidRPr="00613175" w:rsidRDefault="006734DC" w:rsidP="009B1BAB">
            <w:pPr>
              <w:pStyle w:val="TAC"/>
            </w:pPr>
          </w:p>
        </w:tc>
        <w:tc>
          <w:tcPr>
            <w:tcW w:w="2923" w:type="dxa"/>
          </w:tcPr>
          <w:p w14:paraId="08DD799F" w14:textId="77777777" w:rsidR="006734DC" w:rsidRPr="00613175" w:rsidRDefault="006734DC" w:rsidP="009B1BAB">
            <w:pPr>
              <w:pStyle w:val="TAL"/>
            </w:pPr>
          </w:p>
        </w:tc>
        <w:tc>
          <w:tcPr>
            <w:tcW w:w="563" w:type="dxa"/>
          </w:tcPr>
          <w:p w14:paraId="338F8B39" w14:textId="77777777" w:rsidR="006734DC" w:rsidRPr="00613175" w:rsidRDefault="006734DC" w:rsidP="009B1BAB">
            <w:pPr>
              <w:pStyle w:val="TAC"/>
            </w:pPr>
          </w:p>
        </w:tc>
        <w:tc>
          <w:tcPr>
            <w:tcW w:w="849" w:type="dxa"/>
          </w:tcPr>
          <w:p w14:paraId="24DCE7F8" w14:textId="77777777" w:rsidR="006734DC" w:rsidRPr="00613175" w:rsidRDefault="006734DC" w:rsidP="009B1BAB">
            <w:pPr>
              <w:pStyle w:val="TAC"/>
            </w:pPr>
          </w:p>
        </w:tc>
      </w:tr>
      <w:tr w:rsidR="006734DC" w:rsidRPr="00613175" w14:paraId="1EE7FFD7" w14:textId="77777777" w:rsidTr="003A6D32">
        <w:trPr>
          <w:jc w:val="center"/>
        </w:trPr>
        <w:tc>
          <w:tcPr>
            <w:tcW w:w="567" w:type="dxa"/>
          </w:tcPr>
          <w:p w14:paraId="46EFF958" w14:textId="77777777" w:rsidR="006734DC" w:rsidRPr="00613175" w:rsidRDefault="006734DC" w:rsidP="009B1BAB">
            <w:pPr>
              <w:pStyle w:val="TAC"/>
            </w:pPr>
            <w:r w:rsidRPr="00613175">
              <w:t>20</w:t>
            </w:r>
          </w:p>
        </w:tc>
        <w:tc>
          <w:tcPr>
            <w:tcW w:w="3969" w:type="dxa"/>
          </w:tcPr>
          <w:p w14:paraId="7F3D894B" w14:textId="77777777" w:rsidR="006734DC" w:rsidRPr="00613175" w:rsidRDefault="006734DC" w:rsidP="009B1BAB">
            <w:pPr>
              <w:pStyle w:val="TAL"/>
            </w:pPr>
            <w:r w:rsidRPr="00613175">
              <w:t>UE re-registers 180 seconds later.</w:t>
            </w:r>
          </w:p>
        </w:tc>
        <w:tc>
          <w:tcPr>
            <w:tcW w:w="698" w:type="dxa"/>
          </w:tcPr>
          <w:p w14:paraId="76C90AC3" w14:textId="77777777" w:rsidR="006734DC" w:rsidRPr="00613175" w:rsidRDefault="006734DC" w:rsidP="009B1BAB">
            <w:pPr>
              <w:pStyle w:val="TAC"/>
            </w:pPr>
            <w:r w:rsidRPr="00613175">
              <w:t>--&gt;</w:t>
            </w:r>
          </w:p>
        </w:tc>
        <w:tc>
          <w:tcPr>
            <w:tcW w:w="2923" w:type="dxa"/>
          </w:tcPr>
          <w:p w14:paraId="19AED93F" w14:textId="77777777" w:rsidR="006734DC" w:rsidRPr="00613175" w:rsidRDefault="006734DC" w:rsidP="009B1BAB">
            <w:pPr>
              <w:pStyle w:val="TAL"/>
            </w:pPr>
            <w:r w:rsidRPr="00613175">
              <w:t>REGISTER</w:t>
            </w:r>
          </w:p>
        </w:tc>
        <w:tc>
          <w:tcPr>
            <w:tcW w:w="563" w:type="dxa"/>
          </w:tcPr>
          <w:p w14:paraId="63D109D8" w14:textId="77777777" w:rsidR="006734DC" w:rsidRPr="00613175" w:rsidRDefault="006734DC" w:rsidP="009B1BAB">
            <w:pPr>
              <w:pStyle w:val="TAC"/>
            </w:pPr>
            <w:r w:rsidRPr="00613175">
              <w:t>3</w:t>
            </w:r>
          </w:p>
        </w:tc>
        <w:tc>
          <w:tcPr>
            <w:tcW w:w="849" w:type="dxa"/>
          </w:tcPr>
          <w:p w14:paraId="65739A01" w14:textId="77777777" w:rsidR="006734DC" w:rsidRPr="00613175" w:rsidRDefault="006734DC" w:rsidP="009B1BAB">
            <w:pPr>
              <w:pStyle w:val="TAC"/>
            </w:pPr>
            <w:r w:rsidRPr="00613175">
              <w:t>P</w:t>
            </w:r>
          </w:p>
        </w:tc>
      </w:tr>
      <w:tr w:rsidR="006734DC" w:rsidRPr="00613175" w14:paraId="4872A815" w14:textId="77777777" w:rsidTr="003A6D32">
        <w:trPr>
          <w:jc w:val="center"/>
        </w:trPr>
        <w:tc>
          <w:tcPr>
            <w:tcW w:w="567" w:type="dxa"/>
          </w:tcPr>
          <w:p w14:paraId="454EAF06" w14:textId="77777777" w:rsidR="006734DC" w:rsidRPr="00613175" w:rsidRDefault="006734DC" w:rsidP="009B1BAB">
            <w:pPr>
              <w:pStyle w:val="TAC"/>
            </w:pPr>
            <w:r w:rsidRPr="00613175">
              <w:t>21</w:t>
            </w:r>
          </w:p>
        </w:tc>
        <w:tc>
          <w:tcPr>
            <w:tcW w:w="3969" w:type="dxa"/>
          </w:tcPr>
          <w:p w14:paraId="769D63CD" w14:textId="77777777" w:rsidR="006734DC" w:rsidRPr="00613175" w:rsidRDefault="006734DC" w:rsidP="009B1BAB">
            <w:pPr>
              <w:pStyle w:val="TAL"/>
            </w:pPr>
            <w:r w:rsidRPr="00613175">
              <w:t xml:space="preserve">SS responds with </w:t>
            </w:r>
            <w:r w:rsidR="00E740CA" w:rsidRPr="00613175">
              <w:t xml:space="preserve">1600 </w:t>
            </w:r>
            <w:r w:rsidRPr="00613175">
              <w:t>seconds expiration interval</w:t>
            </w:r>
          </w:p>
        </w:tc>
        <w:tc>
          <w:tcPr>
            <w:tcW w:w="698" w:type="dxa"/>
          </w:tcPr>
          <w:p w14:paraId="0F0A9B86" w14:textId="77777777" w:rsidR="006734DC" w:rsidRPr="00613175" w:rsidRDefault="006734DC" w:rsidP="009B1BAB">
            <w:pPr>
              <w:pStyle w:val="TAC"/>
            </w:pPr>
            <w:r w:rsidRPr="00613175">
              <w:t>&lt;--</w:t>
            </w:r>
          </w:p>
        </w:tc>
        <w:tc>
          <w:tcPr>
            <w:tcW w:w="2923" w:type="dxa"/>
          </w:tcPr>
          <w:p w14:paraId="24FD1476" w14:textId="77777777" w:rsidR="006734DC" w:rsidRPr="00613175" w:rsidRDefault="006734DC" w:rsidP="009B1BAB">
            <w:pPr>
              <w:pStyle w:val="TAL"/>
            </w:pPr>
            <w:r w:rsidRPr="00613175">
              <w:t>200 OK</w:t>
            </w:r>
          </w:p>
        </w:tc>
        <w:tc>
          <w:tcPr>
            <w:tcW w:w="563" w:type="dxa"/>
          </w:tcPr>
          <w:p w14:paraId="1C06AFDD" w14:textId="77777777" w:rsidR="006734DC" w:rsidRPr="00613175" w:rsidRDefault="006734DC" w:rsidP="009B1BAB">
            <w:pPr>
              <w:pStyle w:val="TAC"/>
            </w:pPr>
          </w:p>
        </w:tc>
        <w:tc>
          <w:tcPr>
            <w:tcW w:w="849" w:type="dxa"/>
          </w:tcPr>
          <w:p w14:paraId="47955F37" w14:textId="77777777" w:rsidR="006734DC" w:rsidRPr="00613175" w:rsidRDefault="006734DC" w:rsidP="009B1BAB">
            <w:pPr>
              <w:pStyle w:val="TAC"/>
            </w:pPr>
          </w:p>
        </w:tc>
      </w:tr>
      <w:tr w:rsidR="006734DC" w:rsidRPr="00613175" w14:paraId="2735ECC3" w14:textId="77777777" w:rsidTr="003A6D32">
        <w:trPr>
          <w:jc w:val="center"/>
        </w:trPr>
        <w:tc>
          <w:tcPr>
            <w:tcW w:w="567" w:type="dxa"/>
          </w:tcPr>
          <w:p w14:paraId="71A70511" w14:textId="77777777" w:rsidR="006734DC" w:rsidRPr="00613175" w:rsidRDefault="006734DC" w:rsidP="009B1BAB">
            <w:pPr>
              <w:pStyle w:val="TAC"/>
            </w:pPr>
            <w:r w:rsidRPr="00613175">
              <w:t>22</w:t>
            </w:r>
          </w:p>
        </w:tc>
        <w:tc>
          <w:tcPr>
            <w:tcW w:w="3969" w:type="dxa"/>
          </w:tcPr>
          <w:p w14:paraId="2F7A5C68" w14:textId="77777777" w:rsidR="006734DC" w:rsidRPr="00613175" w:rsidRDefault="006734DC" w:rsidP="009B1BAB">
            <w:pPr>
              <w:pStyle w:val="TAL"/>
            </w:pPr>
            <w:r w:rsidRPr="00613175">
              <w:t xml:space="preserve">UE re-registers </w:t>
            </w:r>
            <w:r w:rsidR="00E740CA" w:rsidRPr="00613175">
              <w:t xml:space="preserve">1000 </w:t>
            </w:r>
            <w:r w:rsidRPr="00613175">
              <w:t>seconds later</w:t>
            </w:r>
          </w:p>
        </w:tc>
        <w:tc>
          <w:tcPr>
            <w:tcW w:w="698" w:type="dxa"/>
          </w:tcPr>
          <w:p w14:paraId="0437C5BF" w14:textId="77777777" w:rsidR="006734DC" w:rsidRPr="00613175" w:rsidRDefault="006734DC" w:rsidP="009B1BAB">
            <w:pPr>
              <w:pStyle w:val="TAC"/>
            </w:pPr>
            <w:r w:rsidRPr="00613175">
              <w:t>--&gt;</w:t>
            </w:r>
          </w:p>
        </w:tc>
        <w:tc>
          <w:tcPr>
            <w:tcW w:w="2923" w:type="dxa"/>
          </w:tcPr>
          <w:p w14:paraId="6AA9DA32" w14:textId="77777777" w:rsidR="006734DC" w:rsidRPr="00613175" w:rsidRDefault="006734DC" w:rsidP="009B1BAB">
            <w:pPr>
              <w:pStyle w:val="TAL"/>
            </w:pPr>
            <w:r w:rsidRPr="00613175">
              <w:t>REGISTER</w:t>
            </w:r>
          </w:p>
        </w:tc>
        <w:tc>
          <w:tcPr>
            <w:tcW w:w="563" w:type="dxa"/>
          </w:tcPr>
          <w:p w14:paraId="112497A5" w14:textId="77777777" w:rsidR="006734DC" w:rsidRPr="00613175" w:rsidRDefault="006734DC" w:rsidP="009B1BAB">
            <w:pPr>
              <w:pStyle w:val="TAC"/>
            </w:pPr>
            <w:r w:rsidRPr="00613175">
              <w:t>4</w:t>
            </w:r>
          </w:p>
        </w:tc>
        <w:tc>
          <w:tcPr>
            <w:tcW w:w="849" w:type="dxa"/>
          </w:tcPr>
          <w:p w14:paraId="43DA427F" w14:textId="77777777" w:rsidR="006734DC" w:rsidRPr="00613175" w:rsidRDefault="006734DC" w:rsidP="009B1BAB">
            <w:pPr>
              <w:pStyle w:val="TAC"/>
            </w:pPr>
            <w:r w:rsidRPr="00613175">
              <w:t>P</w:t>
            </w:r>
          </w:p>
        </w:tc>
      </w:tr>
      <w:tr w:rsidR="006734DC" w:rsidRPr="00613175" w14:paraId="64F4ADB0" w14:textId="77777777" w:rsidTr="003A6D32">
        <w:trPr>
          <w:jc w:val="center"/>
        </w:trPr>
        <w:tc>
          <w:tcPr>
            <w:tcW w:w="567" w:type="dxa"/>
          </w:tcPr>
          <w:p w14:paraId="5AC8BA86" w14:textId="77777777" w:rsidR="006734DC" w:rsidRPr="00613175" w:rsidRDefault="006734DC" w:rsidP="009B1BAB">
            <w:pPr>
              <w:pStyle w:val="TAC"/>
            </w:pPr>
            <w:r w:rsidRPr="00613175">
              <w:t>23</w:t>
            </w:r>
          </w:p>
        </w:tc>
        <w:tc>
          <w:tcPr>
            <w:tcW w:w="3969" w:type="dxa"/>
          </w:tcPr>
          <w:p w14:paraId="61A87DAB" w14:textId="77777777" w:rsidR="006734DC" w:rsidRPr="00613175" w:rsidRDefault="006734DC" w:rsidP="009B1BAB">
            <w:pPr>
              <w:pStyle w:val="TAL"/>
            </w:pPr>
            <w:r w:rsidRPr="00613175">
              <w:t>SS responds with 423 Interval Too Brief with Min-Expires value of 800000 seconds</w:t>
            </w:r>
          </w:p>
        </w:tc>
        <w:tc>
          <w:tcPr>
            <w:tcW w:w="698" w:type="dxa"/>
          </w:tcPr>
          <w:p w14:paraId="17EA04E8" w14:textId="77777777" w:rsidR="006734DC" w:rsidRPr="00613175" w:rsidRDefault="006734DC" w:rsidP="009B1BAB">
            <w:pPr>
              <w:pStyle w:val="TAC"/>
            </w:pPr>
            <w:r w:rsidRPr="00613175">
              <w:t>&lt;--</w:t>
            </w:r>
          </w:p>
        </w:tc>
        <w:tc>
          <w:tcPr>
            <w:tcW w:w="2923" w:type="dxa"/>
          </w:tcPr>
          <w:p w14:paraId="07CAEE75" w14:textId="77777777" w:rsidR="006734DC" w:rsidRPr="00613175" w:rsidRDefault="006734DC" w:rsidP="009B1BAB">
            <w:pPr>
              <w:pStyle w:val="TAL"/>
            </w:pPr>
            <w:r w:rsidRPr="00613175">
              <w:t>423 Interval Too Brief</w:t>
            </w:r>
          </w:p>
        </w:tc>
        <w:tc>
          <w:tcPr>
            <w:tcW w:w="563" w:type="dxa"/>
          </w:tcPr>
          <w:p w14:paraId="0F2ABE7F" w14:textId="77777777" w:rsidR="006734DC" w:rsidRPr="00613175" w:rsidRDefault="006734DC" w:rsidP="009B1BAB">
            <w:pPr>
              <w:pStyle w:val="TAC"/>
            </w:pPr>
          </w:p>
        </w:tc>
        <w:tc>
          <w:tcPr>
            <w:tcW w:w="849" w:type="dxa"/>
          </w:tcPr>
          <w:p w14:paraId="75DAC641" w14:textId="77777777" w:rsidR="006734DC" w:rsidRPr="00613175" w:rsidRDefault="006734DC" w:rsidP="009B1BAB">
            <w:pPr>
              <w:pStyle w:val="TAC"/>
            </w:pPr>
          </w:p>
        </w:tc>
      </w:tr>
      <w:tr w:rsidR="006734DC" w:rsidRPr="00613175" w14:paraId="590FA7C7" w14:textId="77777777" w:rsidTr="003A6D32">
        <w:trPr>
          <w:jc w:val="center"/>
        </w:trPr>
        <w:tc>
          <w:tcPr>
            <w:tcW w:w="567" w:type="dxa"/>
          </w:tcPr>
          <w:p w14:paraId="19B81F5E" w14:textId="77777777" w:rsidR="006734DC" w:rsidRPr="00613175" w:rsidRDefault="006734DC" w:rsidP="009B1BAB">
            <w:pPr>
              <w:pStyle w:val="TAC"/>
            </w:pPr>
            <w:r w:rsidRPr="00613175">
              <w:t>24</w:t>
            </w:r>
          </w:p>
        </w:tc>
        <w:tc>
          <w:tcPr>
            <w:tcW w:w="3969" w:type="dxa"/>
          </w:tcPr>
          <w:p w14:paraId="4798183D" w14:textId="77777777" w:rsidR="006734DC" w:rsidRPr="00613175" w:rsidRDefault="006734DC" w:rsidP="009B1BAB">
            <w:pPr>
              <w:pStyle w:val="TAL"/>
            </w:pPr>
            <w:r w:rsidRPr="00613175">
              <w:t xml:space="preserve">UE sends a new </w:t>
            </w:r>
            <w:r w:rsidR="00E740CA" w:rsidRPr="00613175">
              <w:t>another re-registration</w:t>
            </w:r>
            <w:r w:rsidRPr="00613175">
              <w:t xml:space="preserve"> request using at least 800000 seconds expiration.</w:t>
            </w:r>
          </w:p>
        </w:tc>
        <w:tc>
          <w:tcPr>
            <w:tcW w:w="698" w:type="dxa"/>
          </w:tcPr>
          <w:p w14:paraId="30E6B3C1" w14:textId="77777777" w:rsidR="006734DC" w:rsidRPr="00613175" w:rsidRDefault="006734DC" w:rsidP="009B1BAB">
            <w:pPr>
              <w:pStyle w:val="TAC"/>
            </w:pPr>
            <w:r w:rsidRPr="00613175">
              <w:t>--&gt;</w:t>
            </w:r>
          </w:p>
        </w:tc>
        <w:tc>
          <w:tcPr>
            <w:tcW w:w="2923" w:type="dxa"/>
          </w:tcPr>
          <w:p w14:paraId="1D8AB38E" w14:textId="77777777" w:rsidR="006734DC" w:rsidRPr="00613175" w:rsidRDefault="006734DC" w:rsidP="009B1BAB">
            <w:pPr>
              <w:pStyle w:val="TAL"/>
            </w:pPr>
            <w:r w:rsidRPr="00613175">
              <w:t>REGISTER</w:t>
            </w:r>
          </w:p>
        </w:tc>
        <w:tc>
          <w:tcPr>
            <w:tcW w:w="563" w:type="dxa"/>
          </w:tcPr>
          <w:p w14:paraId="6D170A27" w14:textId="77777777" w:rsidR="006734DC" w:rsidRPr="00613175" w:rsidRDefault="006734DC" w:rsidP="009B1BAB">
            <w:pPr>
              <w:pStyle w:val="TAC"/>
            </w:pPr>
            <w:r w:rsidRPr="00613175">
              <w:t>5</w:t>
            </w:r>
          </w:p>
        </w:tc>
        <w:tc>
          <w:tcPr>
            <w:tcW w:w="849" w:type="dxa"/>
          </w:tcPr>
          <w:p w14:paraId="27ED6385" w14:textId="77777777" w:rsidR="006734DC" w:rsidRPr="00613175" w:rsidRDefault="006734DC" w:rsidP="009B1BAB">
            <w:pPr>
              <w:pStyle w:val="TAC"/>
            </w:pPr>
            <w:r w:rsidRPr="00613175">
              <w:t>P</w:t>
            </w:r>
          </w:p>
        </w:tc>
      </w:tr>
      <w:tr w:rsidR="006734DC" w:rsidRPr="00613175" w14:paraId="051D73AF" w14:textId="77777777" w:rsidTr="003A6D32">
        <w:trPr>
          <w:jc w:val="center"/>
        </w:trPr>
        <w:tc>
          <w:tcPr>
            <w:tcW w:w="567" w:type="dxa"/>
          </w:tcPr>
          <w:p w14:paraId="48A45B8D" w14:textId="77777777" w:rsidR="006734DC" w:rsidRPr="00613175" w:rsidRDefault="006734DC" w:rsidP="009B1BAB">
            <w:pPr>
              <w:pStyle w:val="TAC"/>
            </w:pPr>
            <w:r w:rsidRPr="00613175">
              <w:t>25</w:t>
            </w:r>
          </w:p>
        </w:tc>
        <w:tc>
          <w:tcPr>
            <w:tcW w:w="3969" w:type="dxa"/>
          </w:tcPr>
          <w:p w14:paraId="64591D64" w14:textId="77777777" w:rsidR="006734DC" w:rsidRPr="00613175" w:rsidRDefault="00E740CA" w:rsidP="009B1BAB">
            <w:pPr>
              <w:pStyle w:val="TAL"/>
            </w:pPr>
            <w:r w:rsidRPr="00613175">
              <w:t>SS responds with 200 OK.</w:t>
            </w:r>
          </w:p>
        </w:tc>
        <w:tc>
          <w:tcPr>
            <w:tcW w:w="698" w:type="dxa"/>
          </w:tcPr>
          <w:p w14:paraId="49C9781E" w14:textId="77777777" w:rsidR="006734DC" w:rsidRPr="00613175" w:rsidRDefault="00E740CA" w:rsidP="009B1BAB">
            <w:pPr>
              <w:pStyle w:val="TAC"/>
            </w:pPr>
            <w:r w:rsidRPr="00613175">
              <w:t>&lt;--</w:t>
            </w:r>
          </w:p>
        </w:tc>
        <w:tc>
          <w:tcPr>
            <w:tcW w:w="2923" w:type="dxa"/>
          </w:tcPr>
          <w:p w14:paraId="5111FB3A" w14:textId="77777777" w:rsidR="006734DC" w:rsidRPr="00613175" w:rsidRDefault="00E740CA" w:rsidP="009B1BAB">
            <w:pPr>
              <w:pStyle w:val="TAL"/>
            </w:pPr>
            <w:r w:rsidRPr="00613175">
              <w:t>200 OK</w:t>
            </w:r>
          </w:p>
        </w:tc>
        <w:tc>
          <w:tcPr>
            <w:tcW w:w="563" w:type="dxa"/>
          </w:tcPr>
          <w:p w14:paraId="39DFC23A" w14:textId="77777777" w:rsidR="006734DC" w:rsidRPr="00613175" w:rsidRDefault="006734DC" w:rsidP="009B1BAB">
            <w:pPr>
              <w:pStyle w:val="TAC"/>
            </w:pPr>
          </w:p>
        </w:tc>
        <w:tc>
          <w:tcPr>
            <w:tcW w:w="849" w:type="dxa"/>
          </w:tcPr>
          <w:p w14:paraId="582B02F6" w14:textId="77777777" w:rsidR="006734DC" w:rsidRPr="00613175" w:rsidRDefault="006734DC" w:rsidP="009B1BAB">
            <w:pPr>
              <w:pStyle w:val="TAC"/>
            </w:pPr>
          </w:p>
        </w:tc>
      </w:tr>
      <w:tr w:rsidR="006734DC" w:rsidRPr="00613175" w14:paraId="1FCF1C5E" w14:textId="77777777" w:rsidTr="003A6D32">
        <w:trPr>
          <w:jc w:val="center"/>
        </w:trPr>
        <w:tc>
          <w:tcPr>
            <w:tcW w:w="567" w:type="dxa"/>
          </w:tcPr>
          <w:p w14:paraId="55EBABA8" w14:textId="77777777" w:rsidR="006734DC" w:rsidRPr="00613175" w:rsidRDefault="00E740CA" w:rsidP="009B1BAB">
            <w:pPr>
              <w:pStyle w:val="TAC"/>
            </w:pPr>
            <w:r w:rsidRPr="00613175">
              <w:t>26</w:t>
            </w:r>
          </w:p>
        </w:tc>
        <w:tc>
          <w:tcPr>
            <w:tcW w:w="3969" w:type="dxa"/>
          </w:tcPr>
          <w:p w14:paraId="4D2536E1" w14:textId="77777777" w:rsidR="006734DC" w:rsidRPr="00613175" w:rsidRDefault="006734DC" w:rsidP="009B1BAB">
            <w:pPr>
              <w:pStyle w:val="TAL"/>
            </w:pPr>
            <w:r w:rsidRPr="00613175">
              <w:t>SS notifies UE about shortened expiration time of 60 seconds for one of the registered public user identities.</w:t>
            </w:r>
          </w:p>
        </w:tc>
        <w:tc>
          <w:tcPr>
            <w:tcW w:w="698" w:type="dxa"/>
          </w:tcPr>
          <w:p w14:paraId="27B73054" w14:textId="77777777" w:rsidR="006734DC" w:rsidRPr="00613175" w:rsidRDefault="006734DC" w:rsidP="009B1BAB">
            <w:pPr>
              <w:pStyle w:val="TAC"/>
            </w:pPr>
            <w:r w:rsidRPr="00613175">
              <w:t>&lt;--</w:t>
            </w:r>
          </w:p>
        </w:tc>
        <w:tc>
          <w:tcPr>
            <w:tcW w:w="2923" w:type="dxa"/>
          </w:tcPr>
          <w:p w14:paraId="39C5D125" w14:textId="77777777" w:rsidR="006734DC" w:rsidRPr="00613175" w:rsidRDefault="006734DC" w:rsidP="009B1BAB">
            <w:pPr>
              <w:pStyle w:val="TAL"/>
            </w:pPr>
            <w:r w:rsidRPr="00613175">
              <w:t>NOTIFY</w:t>
            </w:r>
          </w:p>
        </w:tc>
        <w:tc>
          <w:tcPr>
            <w:tcW w:w="563" w:type="dxa"/>
          </w:tcPr>
          <w:p w14:paraId="74F54EFB" w14:textId="77777777" w:rsidR="006734DC" w:rsidRPr="00613175" w:rsidRDefault="006734DC" w:rsidP="009B1BAB">
            <w:pPr>
              <w:pStyle w:val="TAC"/>
            </w:pPr>
          </w:p>
        </w:tc>
        <w:tc>
          <w:tcPr>
            <w:tcW w:w="849" w:type="dxa"/>
          </w:tcPr>
          <w:p w14:paraId="01E3EB86" w14:textId="77777777" w:rsidR="006734DC" w:rsidRPr="00613175" w:rsidRDefault="006734DC" w:rsidP="009B1BAB">
            <w:pPr>
              <w:pStyle w:val="TAC"/>
              <w:rPr>
                <w:highlight w:val="green"/>
              </w:rPr>
            </w:pPr>
          </w:p>
        </w:tc>
      </w:tr>
      <w:tr w:rsidR="006734DC" w:rsidRPr="00613175" w14:paraId="78D4B309" w14:textId="77777777" w:rsidTr="003A6D32">
        <w:trPr>
          <w:jc w:val="center"/>
        </w:trPr>
        <w:tc>
          <w:tcPr>
            <w:tcW w:w="567" w:type="dxa"/>
          </w:tcPr>
          <w:p w14:paraId="67800DD4" w14:textId="77777777" w:rsidR="006734DC" w:rsidRPr="00613175" w:rsidRDefault="00E740CA" w:rsidP="009B1BAB">
            <w:pPr>
              <w:pStyle w:val="TAC"/>
            </w:pPr>
            <w:r w:rsidRPr="00613175">
              <w:t>27</w:t>
            </w:r>
          </w:p>
        </w:tc>
        <w:tc>
          <w:tcPr>
            <w:tcW w:w="3969" w:type="dxa"/>
          </w:tcPr>
          <w:p w14:paraId="369F5A07" w14:textId="77777777" w:rsidR="006734DC" w:rsidRPr="00613175" w:rsidRDefault="006734DC" w:rsidP="009B1BAB">
            <w:pPr>
              <w:pStyle w:val="TAL"/>
            </w:pPr>
            <w:r w:rsidRPr="00613175">
              <w:t>UE responds with 200 OK</w:t>
            </w:r>
          </w:p>
        </w:tc>
        <w:tc>
          <w:tcPr>
            <w:tcW w:w="698" w:type="dxa"/>
          </w:tcPr>
          <w:p w14:paraId="1A4D9A7C" w14:textId="77777777" w:rsidR="006734DC" w:rsidRPr="00613175" w:rsidRDefault="006734DC" w:rsidP="009B1BAB">
            <w:pPr>
              <w:pStyle w:val="TAC"/>
            </w:pPr>
            <w:r w:rsidRPr="00613175">
              <w:t>--&gt;</w:t>
            </w:r>
          </w:p>
        </w:tc>
        <w:tc>
          <w:tcPr>
            <w:tcW w:w="2923" w:type="dxa"/>
          </w:tcPr>
          <w:p w14:paraId="2E2C35A7" w14:textId="77777777" w:rsidR="006734DC" w:rsidRPr="00613175" w:rsidRDefault="006734DC" w:rsidP="009B1BAB">
            <w:pPr>
              <w:pStyle w:val="TAL"/>
            </w:pPr>
            <w:r w:rsidRPr="00613175">
              <w:t>200 OK</w:t>
            </w:r>
          </w:p>
        </w:tc>
        <w:tc>
          <w:tcPr>
            <w:tcW w:w="563" w:type="dxa"/>
          </w:tcPr>
          <w:p w14:paraId="711320C1" w14:textId="77777777" w:rsidR="006734DC" w:rsidRPr="00613175" w:rsidRDefault="006734DC" w:rsidP="009B1BAB">
            <w:pPr>
              <w:pStyle w:val="TAC"/>
            </w:pPr>
          </w:p>
        </w:tc>
        <w:tc>
          <w:tcPr>
            <w:tcW w:w="849" w:type="dxa"/>
          </w:tcPr>
          <w:p w14:paraId="05DC8B32" w14:textId="77777777" w:rsidR="006734DC" w:rsidRPr="00613175" w:rsidRDefault="006734DC" w:rsidP="009B1BAB">
            <w:pPr>
              <w:pStyle w:val="TAC"/>
              <w:rPr>
                <w:highlight w:val="green"/>
              </w:rPr>
            </w:pPr>
          </w:p>
        </w:tc>
      </w:tr>
      <w:tr w:rsidR="006734DC" w:rsidRPr="00613175" w14:paraId="1F4E8576" w14:textId="77777777" w:rsidTr="003A6D32">
        <w:trPr>
          <w:jc w:val="center"/>
        </w:trPr>
        <w:tc>
          <w:tcPr>
            <w:tcW w:w="567" w:type="dxa"/>
          </w:tcPr>
          <w:p w14:paraId="12E5511D" w14:textId="77777777" w:rsidR="006734DC" w:rsidRPr="00613175" w:rsidRDefault="00E740CA" w:rsidP="009B1BAB">
            <w:pPr>
              <w:pStyle w:val="TAC"/>
            </w:pPr>
            <w:r w:rsidRPr="00613175">
              <w:t>28</w:t>
            </w:r>
          </w:p>
        </w:tc>
        <w:tc>
          <w:tcPr>
            <w:tcW w:w="3969" w:type="dxa"/>
          </w:tcPr>
          <w:p w14:paraId="02658E4B" w14:textId="182B91BE" w:rsidR="006734DC" w:rsidRPr="00613175" w:rsidRDefault="006734DC" w:rsidP="009B1BAB">
            <w:pPr>
              <w:pStyle w:val="TAL"/>
            </w:pPr>
            <w:r w:rsidRPr="00613175">
              <w:t>30 seconds before new expiry time, UE re-registers</w:t>
            </w:r>
          </w:p>
        </w:tc>
        <w:tc>
          <w:tcPr>
            <w:tcW w:w="698" w:type="dxa"/>
          </w:tcPr>
          <w:p w14:paraId="0D109509" w14:textId="77777777" w:rsidR="006734DC" w:rsidRPr="00613175" w:rsidRDefault="006734DC" w:rsidP="009B1BAB">
            <w:pPr>
              <w:pStyle w:val="TAC"/>
            </w:pPr>
            <w:r w:rsidRPr="00613175">
              <w:t>--&gt;</w:t>
            </w:r>
          </w:p>
        </w:tc>
        <w:tc>
          <w:tcPr>
            <w:tcW w:w="2923" w:type="dxa"/>
          </w:tcPr>
          <w:p w14:paraId="5032402E" w14:textId="77777777" w:rsidR="006734DC" w:rsidRPr="00613175" w:rsidRDefault="006734DC" w:rsidP="009B1BAB">
            <w:pPr>
              <w:pStyle w:val="TAL"/>
            </w:pPr>
            <w:r w:rsidRPr="00613175">
              <w:t>REGISTER</w:t>
            </w:r>
          </w:p>
        </w:tc>
        <w:tc>
          <w:tcPr>
            <w:tcW w:w="563" w:type="dxa"/>
          </w:tcPr>
          <w:p w14:paraId="32D5013D" w14:textId="77777777" w:rsidR="006734DC" w:rsidRPr="00613175" w:rsidRDefault="006734DC" w:rsidP="009B1BAB">
            <w:pPr>
              <w:pStyle w:val="TAC"/>
            </w:pPr>
            <w:r w:rsidRPr="00613175">
              <w:t>6</w:t>
            </w:r>
          </w:p>
        </w:tc>
        <w:tc>
          <w:tcPr>
            <w:tcW w:w="849" w:type="dxa"/>
          </w:tcPr>
          <w:p w14:paraId="309D583A" w14:textId="77777777" w:rsidR="006734DC" w:rsidRPr="00613175" w:rsidRDefault="006734DC" w:rsidP="009B1BAB">
            <w:pPr>
              <w:pStyle w:val="TAC"/>
              <w:rPr>
                <w:highlight w:val="green"/>
              </w:rPr>
            </w:pPr>
            <w:r w:rsidRPr="00613175">
              <w:t>P</w:t>
            </w:r>
          </w:p>
        </w:tc>
      </w:tr>
      <w:tr w:rsidR="006734DC" w:rsidRPr="00613175" w14:paraId="635BC8E7" w14:textId="77777777" w:rsidTr="003A6D32">
        <w:trPr>
          <w:jc w:val="center"/>
        </w:trPr>
        <w:tc>
          <w:tcPr>
            <w:tcW w:w="567" w:type="dxa"/>
          </w:tcPr>
          <w:p w14:paraId="2262B1EC" w14:textId="77777777" w:rsidR="006734DC" w:rsidRPr="00613175" w:rsidRDefault="00E740CA" w:rsidP="009B1BAB">
            <w:pPr>
              <w:pStyle w:val="TAC"/>
            </w:pPr>
            <w:r w:rsidRPr="00613175">
              <w:t>29</w:t>
            </w:r>
          </w:p>
        </w:tc>
        <w:tc>
          <w:tcPr>
            <w:tcW w:w="3969" w:type="dxa"/>
          </w:tcPr>
          <w:p w14:paraId="3F506B19" w14:textId="77777777" w:rsidR="006734DC" w:rsidRPr="00613175" w:rsidRDefault="006734DC" w:rsidP="009B1BAB">
            <w:pPr>
              <w:pStyle w:val="TAL"/>
            </w:pPr>
            <w:r w:rsidRPr="00613175">
              <w:t xml:space="preserve">SS responds with authentication challenge and security </w:t>
            </w:r>
            <w:r w:rsidR="00D44BAD" w:rsidRPr="00613175">
              <w:t>mechanism</w:t>
            </w:r>
            <w:r w:rsidRPr="00613175">
              <w:t xml:space="preserve"> supported by the network</w:t>
            </w:r>
          </w:p>
        </w:tc>
        <w:tc>
          <w:tcPr>
            <w:tcW w:w="698" w:type="dxa"/>
          </w:tcPr>
          <w:p w14:paraId="0B29790C" w14:textId="77777777" w:rsidR="006734DC" w:rsidRPr="00613175" w:rsidRDefault="006734DC" w:rsidP="009B1BAB">
            <w:pPr>
              <w:pStyle w:val="TAC"/>
            </w:pPr>
            <w:r w:rsidRPr="00613175">
              <w:t>&lt;--</w:t>
            </w:r>
          </w:p>
        </w:tc>
        <w:tc>
          <w:tcPr>
            <w:tcW w:w="2923" w:type="dxa"/>
          </w:tcPr>
          <w:p w14:paraId="51158877" w14:textId="77777777" w:rsidR="006734DC" w:rsidRPr="00613175" w:rsidRDefault="006734DC" w:rsidP="009B1BAB">
            <w:pPr>
              <w:pStyle w:val="TAL"/>
            </w:pPr>
            <w:r w:rsidRPr="00613175">
              <w:t>401 Unauthorized</w:t>
            </w:r>
          </w:p>
        </w:tc>
        <w:tc>
          <w:tcPr>
            <w:tcW w:w="563" w:type="dxa"/>
          </w:tcPr>
          <w:p w14:paraId="42212588" w14:textId="77777777" w:rsidR="006734DC" w:rsidRPr="00613175" w:rsidRDefault="006734DC" w:rsidP="009B1BAB">
            <w:pPr>
              <w:pStyle w:val="TAC"/>
            </w:pPr>
          </w:p>
        </w:tc>
        <w:tc>
          <w:tcPr>
            <w:tcW w:w="849" w:type="dxa"/>
          </w:tcPr>
          <w:p w14:paraId="0CA9A641" w14:textId="77777777" w:rsidR="006734DC" w:rsidRPr="00613175" w:rsidRDefault="006734DC" w:rsidP="009B1BAB">
            <w:pPr>
              <w:pStyle w:val="TAC"/>
            </w:pPr>
          </w:p>
        </w:tc>
      </w:tr>
      <w:tr w:rsidR="006734DC" w:rsidRPr="00613175" w14:paraId="73F47037" w14:textId="77777777" w:rsidTr="003A6D32">
        <w:trPr>
          <w:jc w:val="center"/>
        </w:trPr>
        <w:tc>
          <w:tcPr>
            <w:tcW w:w="567" w:type="dxa"/>
          </w:tcPr>
          <w:p w14:paraId="53373616" w14:textId="77777777" w:rsidR="006734DC" w:rsidRPr="00613175" w:rsidRDefault="00E740CA" w:rsidP="009B1BAB">
            <w:pPr>
              <w:pStyle w:val="TAC"/>
            </w:pPr>
            <w:r w:rsidRPr="00613175">
              <w:t>30</w:t>
            </w:r>
          </w:p>
        </w:tc>
        <w:tc>
          <w:tcPr>
            <w:tcW w:w="3969" w:type="dxa"/>
          </w:tcPr>
          <w:p w14:paraId="0822C09D" w14:textId="77777777" w:rsidR="006734DC" w:rsidRPr="00613175" w:rsidRDefault="006734DC" w:rsidP="009B1BAB">
            <w:pPr>
              <w:pStyle w:val="TAL"/>
            </w:pPr>
            <w:r w:rsidRPr="00613175">
              <w:t>UE completes security procedures</w:t>
            </w:r>
          </w:p>
        </w:tc>
        <w:tc>
          <w:tcPr>
            <w:tcW w:w="698" w:type="dxa"/>
          </w:tcPr>
          <w:p w14:paraId="3843F99D" w14:textId="77777777" w:rsidR="006734DC" w:rsidRPr="00613175" w:rsidRDefault="006734DC" w:rsidP="009B1BAB">
            <w:pPr>
              <w:pStyle w:val="TAC"/>
            </w:pPr>
            <w:r w:rsidRPr="00613175">
              <w:t>--&gt;</w:t>
            </w:r>
          </w:p>
        </w:tc>
        <w:tc>
          <w:tcPr>
            <w:tcW w:w="2923" w:type="dxa"/>
          </w:tcPr>
          <w:p w14:paraId="22CBC6D1" w14:textId="77777777" w:rsidR="006734DC" w:rsidRPr="00613175" w:rsidRDefault="006734DC" w:rsidP="009B1BAB">
            <w:pPr>
              <w:pStyle w:val="TAL"/>
            </w:pPr>
            <w:r w:rsidRPr="00613175">
              <w:t>REGISTER</w:t>
            </w:r>
          </w:p>
        </w:tc>
        <w:tc>
          <w:tcPr>
            <w:tcW w:w="563" w:type="dxa"/>
          </w:tcPr>
          <w:p w14:paraId="7E96FE0A" w14:textId="77777777" w:rsidR="006734DC" w:rsidRPr="00613175" w:rsidRDefault="006734DC" w:rsidP="009B1BAB">
            <w:pPr>
              <w:pStyle w:val="TAC"/>
            </w:pPr>
          </w:p>
        </w:tc>
        <w:tc>
          <w:tcPr>
            <w:tcW w:w="849" w:type="dxa"/>
          </w:tcPr>
          <w:p w14:paraId="019CB5BB" w14:textId="77777777" w:rsidR="006734DC" w:rsidRPr="00613175" w:rsidRDefault="006734DC" w:rsidP="009B1BAB">
            <w:pPr>
              <w:pStyle w:val="TAC"/>
            </w:pPr>
          </w:p>
        </w:tc>
      </w:tr>
      <w:tr w:rsidR="006734DC" w:rsidRPr="00613175" w14:paraId="01750113" w14:textId="77777777" w:rsidTr="003A6D32">
        <w:trPr>
          <w:jc w:val="center"/>
        </w:trPr>
        <w:tc>
          <w:tcPr>
            <w:tcW w:w="567" w:type="dxa"/>
          </w:tcPr>
          <w:p w14:paraId="0381F169" w14:textId="77777777" w:rsidR="006734DC" w:rsidRPr="00613175" w:rsidRDefault="00E740CA" w:rsidP="009B1BAB">
            <w:pPr>
              <w:pStyle w:val="TAC"/>
            </w:pPr>
            <w:r w:rsidRPr="00613175">
              <w:t>31</w:t>
            </w:r>
          </w:p>
        </w:tc>
        <w:tc>
          <w:tcPr>
            <w:tcW w:w="3969" w:type="dxa"/>
          </w:tcPr>
          <w:p w14:paraId="2B16F8BA" w14:textId="77777777" w:rsidR="006734DC" w:rsidRPr="00613175" w:rsidRDefault="006734DC" w:rsidP="009B1BAB">
            <w:pPr>
              <w:pStyle w:val="TAL"/>
            </w:pPr>
            <w:r w:rsidRPr="00613175">
              <w:t>SS responds with 200 OK</w:t>
            </w:r>
          </w:p>
        </w:tc>
        <w:tc>
          <w:tcPr>
            <w:tcW w:w="698" w:type="dxa"/>
          </w:tcPr>
          <w:p w14:paraId="2B50B829" w14:textId="77777777" w:rsidR="006734DC" w:rsidRPr="00613175" w:rsidRDefault="006734DC" w:rsidP="009B1BAB">
            <w:pPr>
              <w:pStyle w:val="TAC"/>
            </w:pPr>
            <w:r w:rsidRPr="00613175">
              <w:t>&lt;--</w:t>
            </w:r>
          </w:p>
        </w:tc>
        <w:tc>
          <w:tcPr>
            <w:tcW w:w="2923" w:type="dxa"/>
          </w:tcPr>
          <w:p w14:paraId="52B5C666" w14:textId="77777777" w:rsidR="006734DC" w:rsidRPr="00613175" w:rsidRDefault="006734DC" w:rsidP="009B1BAB">
            <w:pPr>
              <w:pStyle w:val="TAL"/>
            </w:pPr>
            <w:r w:rsidRPr="00613175">
              <w:t>200 OK</w:t>
            </w:r>
          </w:p>
        </w:tc>
        <w:tc>
          <w:tcPr>
            <w:tcW w:w="563" w:type="dxa"/>
          </w:tcPr>
          <w:p w14:paraId="2289182A" w14:textId="77777777" w:rsidR="006734DC" w:rsidRPr="00613175" w:rsidRDefault="006734DC" w:rsidP="009B1BAB">
            <w:pPr>
              <w:pStyle w:val="TAC"/>
            </w:pPr>
          </w:p>
        </w:tc>
        <w:tc>
          <w:tcPr>
            <w:tcW w:w="849" w:type="dxa"/>
          </w:tcPr>
          <w:p w14:paraId="0070C653" w14:textId="77777777" w:rsidR="006734DC" w:rsidRPr="00613175" w:rsidRDefault="006734DC" w:rsidP="009B1BAB">
            <w:pPr>
              <w:pStyle w:val="TAC"/>
            </w:pPr>
          </w:p>
        </w:tc>
      </w:tr>
    </w:tbl>
    <w:p w14:paraId="00B6DBBF" w14:textId="77777777" w:rsidR="006734DC" w:rsidRPr="00613175" w:rsidRDefault="006734DC" w:rsidP="006734DC"/>
    <w:p w14:paraId="0218E2F3" w14:textId="77777777" w:rsidR="006734DC" w:rsidRPr="00613175" w:rsidRDefault="006734DC" w:rsidP="00F238ED">
      <w:pPr>
        <w:pStyle w:val="H6"/>
      </w:pPr>
      <w:bookmarkStart w:id="301" w:name="_Toc43210158"/>
      <w:bookmarkStart w:id="302" w:name="_Toc51948384"/>
      <w:bookmarkStart w:id="303" w:name="_Toc52162457"/>
      <w:bookmarkStart w:id="304" w:name="_Toc60916043"/>
      <w:r w:rsidRPr="00613175">
        <w:t>6.3.3.3</w:t>
      </w:r>
      <w:r w:rsidRPr="00613175">
        <w:tab/>
        <w:t>Specific message contents</w:t>
      </w:r>
      <w:bookmarkEnd w:id="301"/>
      <w:bookmarkEnd w:id="302"/>
      <w:bookmarkEnd w:id="303"/>
      <w:bookmarkEnd w:id="304"/>
    </w:p>
    <w:p w14:paraId="0FC74417" w14:textId="77777777" w:rsidR="006734DC" w:rsidRPr="00613175" w:rsidRDefault="006734DC" w:rsidP="006734DC">
      <w:pPr>
        <w:pStyle w:val="TH"/>
      </w:pPr>
      <w:r w:rsidRPr="00613175">
        <w:t>Table 6.3.3.3-1: 200 OK for REGISTER (step 5,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13B6B17F" w14:textId="77777777" w:rsidTr="0031641D">
        <w:trPr>
          <w:cantSplit/>
          <w:tblHeader/>
          <w:jc w:val="center"/>
        </w:trPr>
        <w:tc>
          <w:tcPr>
            <w:tcW w:w="9634" w:type="dxa"/>
            <w:gridSpan w:val="5"/>
            <w:tcBorders>
              <w:bottom w:val="single" w:sz="4" w:space="0" w:color="auto"/>
            </w:tcBorders>
            <w:shd w:val="clear" w:color="auto" w:fill="auto"/>
          </w:tcPr>
          <w:p w14:paraId="6A8BE400" w14:textId="77777777" w:rsidR="006734DC" w:rsidRPr="00613175" w:rsidRDefault="006734DC" w:rsidP="009B1BAB">
            <w:pPr>
              <w:pStyle w:val="TAL"/>
            </w:pPr>
            <w:r w:rsidRPr="00613175">
              <w:t>Derivation path: TS 34.229-1 [2], Table in subclause A.1.3</w:t>
            </w:r>
          </w:p>
        </w:tc>
      </w:tr>
      <w:tr w:rsidR="006734DC" w:rsidRPr="00613175" w14:paraId="6CE8DA7F" w14:textId="77777777" w:rsidTr="0031641D">
        <w:trPr>
          <w:cantSplit/>
          <w:tblHeader/>
          <w:jc w:val="center"/>
        </w:trPr>
        <w:tc>
          <w:tcPr>
            <w:tcW w:w="1772" w:type="dxa"/>
            <w:tcBorders>
              <w:bottom w:val="single" w:sz="4" w:space="0" w:color="auto"/>
            </w:tcBorders>
            <w:shd w:val="clear" w:color="auto" w:fill="auto"/>
          </w:tcPr>
          <w:p w14:paraId="62C4047D"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14ED27D3"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691D7928"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2ABDD384" w14:textId="77777777" w:rsidR="006734DC" w:rsidRPr="00613175" w:rsidRDefault="006734DC" w:rsidP="009B1BAB">
            <w:pPr>
              <w:pStyle w:val="TAH"/>
            </w:pPr>
            <w:r w:rsidRPr="00613175">
              <w:t>Rel</w:t>
            </w:r>
          </w:p>
        </w:tc>
        <w:tc>
          <w:tcPr>
            <w:tcW w:w="1440" w:type="dxa"/>
            <w:tcBorders>
              <w:bottom w:val="single" w:sz="4" w:space="0" w:color="auto"/>
            </w:tcBorders>
          </w:tcPr>
          <w:p w14:paraId="4F683C94" w14:textId="77777777" w:rsidR="006734DC" w:rsidRPr="00613175" w:rsidRDefault="006734DC" w:rsidP="009B1BAB">
            <w:pPr>
              <w:pStyle w:val="TAH"/>
            </w:pPr>
            <w:r w:rsidRPr="00613175">
              <w:t>Reference</w:t>
            </w:r>
          </w:p>
        </w:tc>
      </w:tr>
      <w:tr w:rsidR="006734DC" w:rsidRPr="00613175" w14:paraId="36BB5F55" w14:textId="77777777" w:rsidTr="0031641D">
        <w:trPr>
          <w:cantSplit/>
          <w:tblHeader/>
          <w:jc w:val="center"/>
        </w:trPr>
        <w:tc>
          <w:tcPr>
            <w:tcW w:w="1772" w:type="dxa"/>
            <w:tcBorders>
              <w:top w:val="single" w:sz="4" w:space="0" w:color="auto"/>
              <w:bottom w:val="nil"/>
            </w:tcBorders>
            <w:shd w:val="clear" w:color="auto" w:fill="auto"/>
          </w:tcPr>
          <w:p w14:paraId="3C132715" w14:textId="77777777" w:rsidR="006734DC" w:rsidRPr="00613175" w:rsidRDefault="006734DC" w:rsidP="009B1BAB">
            <w:pPr>
              <w:pStyle w:val="TAL"/>
              <w:rPr>
                <w:b/>
              </w:rPr>
            </w:pPr>
            <w:r w:rsidRPr="00613175">
              <w:rPr>
                <w:b/>
              </w:rPr>
              <w:t>Contact</w:t>
            </w:r>
          </w:p>
        </w:tc>
        <w:tc>
          <w:tcPr>
            <w:tcW w:w="878" w:type="dxa"/>
            <w:tcBorders>
              <w:top w:val="single" w:sz="4" w:space="0" w:color="auto"/>
              <w:bottom w:val="nil"/>
            </w:tcBorders>
            <w:shd w:val="clear" w:color="auto" w:fill="auto"/>
          </w:tcPr>
          <w:p w14:paraId="45CF2EAA" w14:textId="77777777" w:rsidR="006734DC" w:rsidRPr="00613175" w:rsidRDefault="006734DC" w:rsidP="009B1BAB">
            <w:pPr>
              <w:pStyle w:val="TAL"/>
            </w:pPr>
          </w:p>
        </w:tc>
        <w:tc>
          <w:tcPr>
            <w:tcW w:w="4795" w:type="dxa"/>
            <w:tcBorders>
              <w:top w:val="single" w:sz="4" w:space="0" w:color="auto"/>
              <w:bottom w:val="nil"/>
            </w:tcBorders>
            <w:shd w:val="clear" w:color="auto" w:fill="auto"/>
          </w:tcPr>
          <w:p w14:paraId="383E0806" w14:textId="77777777" w:rsidR="006734DC" w:rsidRPr="00613175" w:rsidRDefault="006734DC" w:rsidP="009B1BAB">
            <w:pPr>
              <w:pStyle w:val="TAL"/>
            </w:pPr>
          </w:p>
        </w:tc>
        <w:tc>
          <w:tcPr>
            <w:tcW w:w="749" w:type="dxa"/>
            <w:tcBorders>
              <w:top w:val="single" w:sz="4" w:space="0" w:color="auto"/>
              <w:bottom w:val="nil"/>
            </w:tcBorders>
            <w:shd w:val="clear" w:color="auto" w:fill="auto"/>
          </w:tcPr>
          <w:p w14:paraId="3EC6A6F8" w14:textId="77777777" w:rsidR="006734DC" w:rsidRPr="00613175" w:rsidRDefault="006734DC" w:rsidP="009B1BAB">
            <w:pPr>
              <w:pStyle w:val="TAL"/>
            </w:pPr>
          </w:p>
        </w:tc>
        <w:tc>
          <w:tcPr>
            <w:tcW w:w="1440" w:type="dxa"/>
            <w:tcBorders>
              <w:top w:val="single" w:sz="4" w:space="0" w:color="auto"/>
              <w:bottom w:val="nil"/>
            </w:tcBorders>
          </w:tcPr>
          <w:p w14:paraId="66005B4C" w14:textId="77777777" w:rsidR="006734DC" w:rsidRPr="00613175" w:rsidRDefault="006734DC" w:rsidP="009B1BAB">
            <w:pPr>
              <w:pStyle w:val="TAL"/>
            </w:pPr>
          </w:p>
        </w:tc>
      </w:tr>
      <w:tr w:rsidR="006734DC" w:rsidRPr="00613175" w14:paraId="36671666" w14:textId="77777777" w:rsidTr="0031641D">
        <w:trPr>
          <w:cantSplit/>
          <w:tblHeader/>
          <w:jc w:val="center"/>
        </w:trPr>
        <w:tc>
          <w:tcPr>
            <w:tcW w:w="1772" w:type="dxa"/>
            <w:tcBorders>
              <w:top w:val="nil"/>
              <w:bottom w:val="single" w:sz="4" w:space="0" w:color="auto"/>
            </w:tcBorders>
            <w:shd w:val="clear" w:color="auto" w:fill="auto"/>
          </w:tcPr>
          <w:p w14:paraId="4D4508DC" w14:textId="77777777" w:rsidR="006734DC" w:rsidRPr="00613175" w:rsidRDefault="006734DC" w:rsidP="009B1BAB">
            <w:pPr>
              <w:pStyle w:val="TAL"/>
              <w:rPr>
                <w:b/>
              </w:rPr>
            </w:pPr>
            <w:r w:rsidRPr="00613175">
              <w:tab/>
              <w:t>expires</w:t>
            </w:r>
          </w:p>
        </w:tc>
        <w:tc>
          <w:tcPr>
            <w:tcW w:w="878" w:type="dxa"/>
            <w:tcBorders>
              <w:top w:val="nil"/>
              <w:bottom w:val="single" w:sz="4" w:space="0" w:color="auto"/>
            </w:tcBorders>
            <w:shd w:val="clear" w:color="auto" w:fill="auto"/>
          </w:tcPr>
          <w:p w14:paraId="6C71B69D" w14:textId="77777777" w:rsidR="006734DC" w:rsidRPr="00613175" w:rsidRDefault="006734DC" w:rsidP="009B1BAB">
            <w:pPr>
              <w:pStyle w:val="TAL"/>
            </w:pPr>
          </w:p>
        </w:tc>
        <w:tc>
          <w:tcPr>
            <w:tcW w:w="4795" w:type="dxa"/>
            <w:tcBorders>
              <w:top w:val="nil"/>
              <w:bottom w:val="single" w:sz="4" w:space="0" w:color="auto"/>
            </w:tcBorders>
            <w:shd w:val="clear" w:color="auto" w:fill="auto"/>
          </w:tcPr>
          <w:p w14:paraId="617784F1" w14:textId="77777777" w:rsidR="006734DC" w:rsidRPr="00613175" w:rsidRDefault="006734DC" w:rsidP="009B1BAB">
            <w:pPr>
              <w:pStyle w:val="TAL"/>
            </w:pPr>
            <w:r w:rsidRPr="00613175">
              <w:t>120</w:t>
            </w:r>
          </w:p>
        </w:tc>
        <w:tc>
          <w:tcPr>
            <w:tcW w:w="749" w:type="dxa"/>
            <w:tcBorders>
              <w:top w:val="nil"/>
              <w:bottom w:val="single" w:sz="4" w:space="0" w:color="auto"/>
            </w:tcBorders>
            <w:shd w:val="clear" w:color="auto" w:fill="auto"/>
          </w:tcPr>
          <w:p w14:paraId="4133FE92" w14:textId="77777777" w:rsidR="006734DC" w:rsidRPr="00613175" w:rsidRDefault="006734DC" w:rsidP="009B1BAB">
            <w:pPr>
              <w:pStyle w:val="TAL"/>
            </w:pPr>
          </w:p>
        </w:tc>
        <w:tc>
          <w:tcPr>
            <w:tcW w:w="1440" w:type="dxa"/>
            <w:tcBorders>
              <w:top w:val="nil"/>
              <w:bottom w:val="single" w:sz="4" w:space="0" w:color="auto"/>
            </w:tcBorders>
          </w:tcPr>
          <w:p w14:paraId="02BA0BE6" w14:textId="77777777" w:rsidR="006734DC" w:rsidRPr="00613175" w:rsidRDefault="006734DC" w:rsidP="009B1BAB">
            <w:pPr>
              <w:pStyle w:val="TAL"/>
            </w:pPr>
          </w:p>
        </w:tc>
      </w:tr>
    </w:tbl>
    <w:p w14:paraId="2BD32877" w14:textId="77777777" w:rsidR="006734DC" w:rsidRPr="00613175" w:rsidRDefault="006734DC" w:rsidP="006734DC"/>
    <w:p w14:paraId="5EC42CCE" w14:textId="77777777" w:rsidR="006734DC" w:rsidRPr="00613175" w:rsidRDefault="006734DC" w:rsidP="006734DC">
      <w:pPr>
        <w:pStyle w:val="TH"/>
      </w:pPr>
      <w:r w:rsidRPr="00613175">
        <w:lastRenderedPageBreak/>
        <w:t>Table 6.3.3.3-2: REGISTER (step 10,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074B68FD" w14:textId="77777777" w:rsidTr="00A338AB">
        <w:trPr>
          <w:cantSplit/>
          <w:tblHeader/>
          <w:jc w:val="center"/>
        </w:trPr>
        <w:tc>
          <w:tcPr>
            <w:tcW w:w="9634" w:type="dxa"/>
            <w:gridSpan w:val="5"/>
            <w:shd w:val="clear" w:color="auto" w:fill="auto"/>
          </w:tcPr>
          <w:p w14:paraId="26F7B0EE" w14:textId="77777777" w:rsidR="006734DC" w:rsidRPr="00613175" w:rsidRDefault="006734DC" w:rsidP="009B1BAB">
            <w:pPr>
              <w:pStyle w:val="TAL"/>
            </w:pPr>
            <w:r w:rsidRPr="00613175">
              <w:t>Derivation path: TS 34.229-1 [2], Table in subclause A.1.1, Conditions A2, A17, A32</w:t>
            </w:r>
          </w:p>
        </w:tc>
      </w:tr>
      <w:tr w:rsidR="006734DC" w:rsidRPr="00613175" w14:paraId="545586AF" w14:textId="77777777" w:rsidTr="0031641D">
        <w:trPr>
          <w:cantSplit/>
          <w:tblHeader/>
          <w:jc w:val="center"/>
        </w:trPr>
        <w:tc>
          <w:tcPr>
            <w:tcW w:w="1772" w:type="dxa"/>
            <w:tcBorders>
              <w:bottom w:val="single" w:sz="4" w:space="0" w:color="auto"/>
            </w:tcBorders>
            <w:shd w:val="clear" w:color="auto" w:fill="auto"/>
          </w:tcPr>
          <w:p w14:paraId="7307732B"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7FDA40D6"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72F65AA2"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6FFFF3A8" w14:textId="77777777" w:rsidR="006734DC" w:rsidRPr="00613175" w:rsidRDefault="006734DC" w:rsidP="009B1BAB">
            <w:pPr>
              <w:pStyle w:val="TAH"/>
            </w:pPr>
            <w:r w:rsidRPr="00613175">
              <w:t>Rel</w:t>
            </w:r>
          </w:p>
        </w:tc>
        <w:tc>
          <w:tcPr>
            <w:tcW w:w="1440" w:type="dxa"/>
            <w:tcBorders>
              <w:bottom w:val="single" w:sz="4" w:space="0" w:color="auto"/>
            </w:tcBorders>
          </w:tcPr>
          <w:p w14:paraId="49336925" w14:textId="77777777" w:rsidR="006734DC" w:rsidRPr="00613175" w:rsidRDefault="006734DC" w:rsidP="009B1BAB">
            <w:pPr>
              <w:pStyle w:val="TAH"/>
            </w:pPr>
            <w:r w:rsidRPr="00613175">
              <w:t>Reference</w:t>
            </w:r>
          </w:p>
        </w:tc>
      </w:tr>
      <w:tr w:rsidR="006734DC" w:rsidRPr="00613175" w14:paraId="0F585212" w14:textId="77777777" w:rsidTr="0031641D">
        <w:trPr>
          <w:cantSplit/>
          <w:tblHeader/>
          <w:jc w:val="center"/>
        </w:trPr>
        <w:tc>
          <w:tcPr>
            <w:tcW w:w="1772" w:type="dxa"/>
            <w:tcBorders>
              <w:top w:val="single" w:sz="4" w:space="0" w:color="auto"/>
              <w:bottom w:val="nil"/>
            </w:tcBorders>
            <w:shd w:val="clear" w:color="auto" w:fill="auto"/>
          </w:tcPr>
          <w:p w14:paraId="701CC408" w14:textId="77777777" w:rsidR="006734DC" w:rsidRPr="00613175" w:rsidRDefault="006734DC" w:rsidP="009B1BAB">
            <w:pPr>
              <w:pStyle w:val="TAL"/>
              <w:rPr>
                <w:b/>
              </w:rPr>
            </w:pPr>
            <w:r w:rsidRPr="00613175">
              <w:rPr>
                <w:b/>
              </w:rPr>
              <w:t>Security-Client</w:t>
            </w:r>
          </w:p>
        </w:tc>
        <w:tc>
          <w:tcPr>
            <w:tcW w:w="878" w:type="dxa"/>
            <w:tcBorders>
              <w:top w:val="single" w:sz="4" w:space="0" w:color="auto"/>
              <w:bottom w:val="nil"/>
            </w:tcBorders>
            <w:shd w:val="clear" w:color="auto" w:fill="auto"/>
          </w:tcPr>
          <w:p w14:paraId="1A996CA8" w14:textId="77777777" w:rsidR="006734DC" w:rsidRPr="00613175" w:rsidRDefault="006734DC" w:rsidP="009B1BAB">
            <w:pPr>
              <w:pStyle w:val="TAL"/>
            </w:pPr>
          </w:p>
        </w:tc>
        <w:tc>
          <w:tcPr>
            <w:tcW w:w="4795" w:type="dxa"/>
            <w:tcBorders>
              <w:top w:val="single" w:sz="4" w:space="0" w:color="auto"/>
              <w:bottom w:val="nil"/>
            </w:tcBorders>
            <w:shd w:val="clear" w:color="auto" w:fill="auto"/>
          </w:tcPr>
          <w:p w14:paraId="0AEA255A" w14:textId="77777777" w:rsidR="006734DC" w:rsidRPr="00613175" w:rsidRDefault="006734DC" w:rsidP="009B1BAB">
            <w:pPr>
              <w:pStyle w:val="TAL"/>
            </w:pPr>
          </w:p>
        </w:tc>
        <w:tc>
          <w:tcPr>
            <w:tcW w:w="749" w:type="dxa"/>
            <w:tcBorders>
              <w:top w:val="single" w:sz="4" w:space="0" w:color="auto"/>
              <w:bottom w:val="nil"/>
            </w:tcBorders>
            <w:shd w:val="clear" w:color="auto" w:fill="auto"/>
          </w:tcPr>
          <w:p w14:paraId="53A7A9A3" w14:textId="77777777" w:rsidR="006734DC" w:rsidRPr="00613175" w:rsidRDefault="006734DC" w:rsidP="009B1BAB">
            <w:pPr>
              <w:pStyle w:val="TAL"/>
            </w:pPr>
          </w:p>
        </w:tc>
        <w:tc>
          <w:tcPr>
            <w:tcW w:w="1440" w:type="dxa"/>
            <w:tcBorders>
              <w:top w:val="single" w:sz="4" w:space="0" w:color="auto"/>
              <w:bottom w:val="nil"/>
            </w:tcBorders>
          </w:tcPr>
          <w:p w14:paraId="6223B80A" w14:textId="77777777" w:rsidR="006734DC" w:rsidRPr="00613175" w:rsidRDefault="006734DC" w:rsidP="009B1BAB">
            <w:pPr>
              <w:pStyle w:val="TAL"/>
            </w:pPr>
          </w:p>
        </w:tc>
      </w:tr>
      <w:tr w:rsidR="006734DC" w:rsidRPr="00613175" w14:paraId="17C1B041" w14:textId="77777777" w:rsidTr="0031641D">
        <w:trPr>
          <w:cantSplit/>
          <w:tblHeader/>
          <w:jc w:val="center"/>
        </w:trPr>
        <w:tc>
          <w:tcPr>
            <w:tcW w:w="1772" w:type="dxa"/>
            <w:tcBorders>
              <w:top w:val="nil"/>
              <w:bottom w:val="nil"/>
            </w:tcBorders>
            <w:shd w:val="clear" w:color="auto" w:fill="auto"/>
          </w:tcPr>
          <w:p w14:paraId="4A51285F" w14:textId="77777777" w:rsidR="006734DC" w:rsidRPr="00613175" w:rsidRDefault="006734DC" w:rsidP="009B1BAB">
            <w:pPr>
              <w:pStyle w:val="TAL"/>
              <w:rPr>
                <w:b/>
              </w:rPr>
            </w:pPr>
            <w:r w:rsidRPr="00613175">
              <w:tab/>
              <w:t>spi-c</w:t>
            </w:r>
          </w:p>
        </w:tc>
        <w:tc>
          <w:tcPr>
            <w:tcW w:w="878" w:type="dxa"/>
            <w:tcBorders>
              <w:top w:val="nil"/>
              <w:bottom w:val="nil"/>
            </w:tcBorders>
            <w:shd w:val="clear" w:color="auto" w:fill="auto"/>
          </w:tcPr>
          <w:p w14:paraId="2686A851" w14:textId="77777777" w:rsidR="006734DC" w:rsidRPr="00613175" w:rsidRDefault="006734DC" w:rsidP="009B1BAB">
            <w:pPr>
              <w:pStyle w:val="TAL"/>
            </w:pPr>
          </w:p>
        </w:tc>
        <w:tc>
          <w:tcPr>
            <w:tcW w:w="4795" w:type="dxa"/>
            <w:tcBorders>
              <w:top w:val="nil"/>
              <w:bottom w:val="nil"/>
            </w:tcBorders>
            <w:shd w:val="clear" w:color="auto" w:fill="auto"/>
          </w:tcPr>
          <w:p w14:paraId="16F4032B" w14:textId="77777777" w:rsidR="006734DC" w:rsidRPr="00613175" w:rsidRDefault="006734DC" w:rsidP="009B1BAB">
            <w:pPr>
              <w:pStyle w:val="TAL"/>
            </w:pPr>
            <w:r w:rsidRPr="00613175">
              <w:t>new SPI number of the inbound SA at the protected client port, shall be different from previously used number</w:t>
            </w:r>
          </w:p>
        </w:tc>
        <w:tc>
          <w:tcPr>
            <w:tcW w:w="749" w:type="dxa"/>
            <w:tcBorders>
              <w:top w:val="nil"/>
              <w:bottom w:val="nil"/>
            </w:tcBorders>
            <w:shd w:val="clear" w:color="auto" w:fill="auto"/>
          </w:tcPr>
          <w:p w14:paraId="2A2A56FF" w14:textId="77777777" w:rsidR="006734DC" w:rsidRPr="00613175" w:rsidRDefault="006734DC" w:rsidP="009B1BAB">
            <w:pPr>
              <w:pStyle w:val="TAL"/>
            </w:pPr>
          </w:p>
        </w:tc>
        <w:tc>
          <w:tcPr>
            <w:tcW w:w="1440" w:type="dxa"/>
            <w:tcBorders>
              <w:top w:val="nil"/>
              <w:bottom w:val="nil"/>
            </w:tcBorders>
          </w:tcPr>
          <w:p w14:paraId="35584E54" w14:textId="77777777" w:rsidR="006734DC" w:rsidRPr="00613175" w:rsidRDefault="006734DC" w:rsidP="009B1BAB">
            <w:pPr>
              <w:pStyle w:val="TAL"/>
            </w:pPr>
          </w:p>
        </w:tc>
      </w:tr>
      <w:tr w:rsidR="006734DC" w:rsidRPr="00613175" w14:paraId="31DF89F9" w14:textId="77777777" w:rsidTr="0031641D">
        <w:trPr>
          <w:cantSplit/>
          <w:tblHeader/>
          <w:jc w:val="center"/>
        </w:trPr>
        <w:tc>
          <w:tcPr>
            <w:tcW w:w="1772" w:type="dxa"/>
            <w:tcBorders>
              <w:top w:val="nil"/>
              <w:bottom w:val="nil"/>
            </w:tcBorders>
            <w:shd w:val="clear" w:color="auto" w:fill="auto"/>
          </w:tcPr>
          <w:p w14:paraId="7C9368E1" w14:textId="77777777" w:rsidR="006734DC" w:rsidRPr="00613175" w:rsidRDefault="006734DC" w:rsidP="009B1BAB">
            <w:pPr>
              <w:pStyle w:val="TAL"/>
            </w:pPr>
            <w:r w:rsidRPr="00613175">
              <w:tab/>
              <w:t>spi-s</w:t>
            </w:r>
          </w:p>
        </w:tc>
        <w:tc>
          <w:tcPr>
            <w:tcW w:w="878" w:type="dxa"/>
            <w:tcBorders>
              <w:top w:val="nil"/>
              <w:bottom w:val="nil"/>
            </w:tcBorders>
            <w:shd w:val="clear" w:color="auto" w:fill="auto"/>
          </w:tcPr>
          <w:p w14:paraId="3E2B7394" w14:textId="77777777" w:rsidR="006734DC" w:rsidRPr="00613175" w:rsidRDefault="006734DC" w:rsidP="009B1BAB">
            <w:pPr>
              <w:pStyle w:val="TAL"/>
            </w:pPr>
          </w:p>
        </w:tc>
        <w:tc>
          <w:tcPr>
            <w:tcW w:w="4795" w:type="dxa"/>
            <w:tcBorders>
              <w:top w:val="nil"/>
              <w:bottom w:val="nil"/>
            </w:tcBorders>
            <w:shd w:val="clear" w:color="auto" w:fill="auto"/>
          </w:tcPr>
          <w:p w14:paraId="23FDC7B7" w14:textId="77777777" w:rsidR="006734DC" w:rsidRPr="00613175" w:rsidRDefault="006734DC" w:rsidP="009B1BAB">
            <w:pPr>
              <w:pStyle w:val="TAL"/>
            </w:pPr>
            <w:r w:rsidRPr="00613175">
              <w:t>new SPI number of the inbound SA at the protected server port, shall be different from previously used number</w:t>
            </w:r>
          </w:p>
        </w:tc>
        <w:tc>
          <w:tcPr>
            <w:tcW w:w="749" w:type="dxa"/>
            <w:tcBorders>
              <w:top w:val="nil"/>
              <w:bottom w:val="nil"/>
            </w:tcBorders>
            <w:shd w:val="clear" w:color="auto" w:fill="auto"/>
          </w:tcPr>
          <w:p w14:paraId="59E36DE1" w14:textId="77777777" w:rsidR="006734DC" w:rsidRPr="00613175" w:rsidRDefault="006734DC" w:rsidP="009B1BAB">
            <w:pPr>
              <w:pStyle w:val="TAL"/>
            </w:pPr>
          </w:p>
        </w:tc>
        <w:tc>
          <w:tcPr>
            <w:tcW w:w="1440" w:type="dxa"/>
            <w:tcBorders>
              <w:top w:val="nil"/>
              <w:bottom w:val="nil"/>
            </w:tcBorders>
          </w:tcPr>
          <w:p w14:paraId="04FB25A3" w14:textId="77777777" w:rsidR="006734DC" w:rsidRPr="00613175" w:rsidRDefault="006734DC" w:rsidP="009B1BAB">
            <w:pPr>
              <w:pStyle w:val="TAL"/>
            </w:pPr>
          </w:p>
        </w:tc>
      </w:tr>
      <w:tr w:rsidR="006734DC" w:rsidRPr="00613175" w14:paraId="68A3C29F" w14:textId="77777777" w:rsidTr="0031641D">
        <w:trPr>
          <w:cantSplit/>
          <w:tblHeader/>
          <w:jc w:val="center"/>
        </w:trPr>
        <w:tc>
          <w:tcPr>
            <w:tcW w:w="1772" w:type="dxa"/>
            <w:tcBorders>
              <w:top w:val="nil"/>
              <w:bottom w:val="nil"/>
            </w:tcBorders>
            <w:shd w:val="clear" w:color="auto" w:fill="auto"/>
          </w:tcPr>
          <w:p w14:paraId="67BCF24B" w14:textId="77777777" w:rsidR="006734DC" w:rsidRPr="00613175" w:rsidRDefault="006734DC" w:rsidP="009B1BAB">
            <w:pPr>
              <w:pStyle w:val="TAL"/>
            </w:pPr>
            <w:r w:rsidRPr="00613175">
              <w:tab/>
              <w:t>port-c</w:t>
            </w:r>
          </w:p>
        </w:tc>
        <w:tc>
          <w:tcPr>
            <w:tcW w:w="878" w:type="dxa"/>
            <w:tcBorders>
              <w:top w:val="nil"/>
              <w:bottom w:val="nil"/>
            </w:tcBorders>
            <w:shd w:val="clear" w:color="auto" w:fill="auto"/>
          </w:tcPr>
          <w:p w14:paraId="56A8031B" w14:textId="77777777" w:rsidR="006734DC" w:rsidRPr="00613175" w:rsidRDefault="006734DC" w:rsidP="009B1BAB">
            <w:pPr>
              <w:pStyle w:val="TAL"/>
            </w:pPr>
          </w:p>
        </w:tc>
        <w:tc>
          <w:tcPr>
            <w:tcW w:w="4795" w:type="dxa"/>
            <w:tcBorders>
              <w:top w:val="nil"/>
              <w:bottom w:val="nil"/>
            </w:tcBorders>
            <w:shd w:val="clear" w:color="auto" w:fill="auto"/>
          </w:tcPr>
          <w:p w14:paraId="068C172D" w14:textId="77777777" w:rsidR="006734DC" w:rsidRPr="00613175" w:rsidRDefault="006734DC" w:rsidP="009B1BAB">
            <w:pPr>
              <w:pStyle w:val="TAL"/>
            </w:pPr>
            <w:r w:rsidRPr="00613175">
              <w:t>new protected client port, shall be different from previously used number</w:t>
            </w:r>
          </w:p>
        </w:tc>
        <w:tc>
          <w:tcPr>
            <w:tcW w:w="749" w:type="dxa"/>
            <w:tcBorders>
              <w:top w:val="nil"/>
              <w:bottom w:val="nil"/>
            </w:tcBorders>
            <w:shd w:val="clear" w:color="auto" w:fill="auto"/>
          </w:tcPr>
          <w:p w14:paraId="4761D032" w14:textId="77777777" w:rsidR="006734DC" w:rsidRPr="00613175" w:rsidRDefault="006734DC" w:rsidP="009B1BAB">
            <w:pPr>
              <w:pStyle w:val="TAL"/>
            </w:pPr>
          </w:p>
        </w:tc>
        <w:tc>
          <w:tcPr>
            <w:tcW w:w="1440" w:type="dxa"/>
            <w:tcBorders>
              <w:top w:val="nil"/>
              <w:bottom w:val="nil"/>
            </w:tcBorders>
          </w:tcPr>
          <w:p w14:paraId="0E7CE682" w14:textId="77777777" w:rsidR="006734DC" w:rsidRPr="00613175" w:rsidRDefault="006734DC" w:rsidP="009B1BAB">
            <w:pPr>
              <w:pStyle w:val="TAL"/>
            </w:pPr>
          </w:p>
        </w:tc>
      </w:tr>
      <w:tr w:rsidR="006734DC" w:rsidRPr="00613175" w14:paraId="620E0206" w14:textId="77777777" w:rsidTr="0031641D">
        <w:trPr>
          <w:cantSplit/>
          <w:tblHeader/>
          <w:jc w:val="center"/>
        </w:trPr>
        <w:tc>
          <w:tcPr>
            <w:tcW w:w="1772" w:type="dxa"/>
            <w:tcBorders>
              <w:top w:val="nil"/>
              <w:bottom w:val="single" w:sz="4" w:space="0" w:color="auto"/>
            </w:tcBorders>
            <w:shd w:val="clear" w:color="auto" w:fill="auto"/>
          </w:tcPr>
          <w:p w14:paraId="6D6E2CD8" w14:textId="77777777" w:rsidR="006734DC" w:rsidRPr="00613175" w:rsidRDefault="006734DC" w:rsidP="009B1BAB">
            <w:pPr>
              <w:pStyle w:val="TAL"/>
            </w:pPr>
            <w:r w:rsidRPr="00613175">
              <w:tab/>
              <w:t>port-s</w:t>
            </w:r>
          </w:p>
        </w:tc>
        <w:tc>
          <w:tcPr>
            <w:tcW w:w="878" w:type="dxa"/>
            <w:tcBorders>
              <w:top w:val="nil"/>
              <w:bottom w:val="single" w:sz="4" w:space="0" w:color="auto"/>
            </w:tcBorders>
            <w:shd w:val="clear" w:color="auto" w:fill="auto"/>
          </w:tcPr>
          <w:p w14:paraId="36BB4791" w14:textId="77777777" w:rsidR="006734DC" w:rsidRPr="00613175" w:rsidRDefault="006734DC" w:rsidP="009B1BAB">
            <w:pPr>
              <w:pStyle w:val="TAL"/>
            </w:pPr>
          </w:p>
        </w:tc>
        <w:tc>
          <w:tcPr>
            <w:tcW w:w="4795" w:type="dxa"/>
            <w:tcBorders>
              <w:top w:val="nil"/>
              <w:bottom w:val="single" w:sz="4" w:space="0" w:color="auto"/>
            </w:tcBorders>
            <w:shd w:val="clear" w:color="auto" w:fill="auto"/>
          </w:tcPr>
          <w:p w14:paraId="49B54B22" w14:textId="77777777" w:rsidR="006734DC" w:rsidRPr="00613175" w:rsidRDefault="006734DC" w:rsidP="009B1BAB">
            <w:pPr>
              <w:pStyle w:val="TAL"/>
            </w:pPr>
            <w:r w:rsidRPr="00613175">
              <w:t>same value as in the previous REGISTER</w:t>
            </w:r>
          </w:p>
        </w:tc>
        <w:tc>
          <w:tcPr>
            <w:tcW w:w="749" w:type="dxa"/>
            <w:tcBorders>
              <w:top w:val="nil"/>
              <w:bottom w:val="single" w:sz="4" w:space="0" w:color="auto"/>
            </w:tcBorders>
            <w:shd w:val="clear" w:color="auto" w:fill="auto"/>
          </w:tcPr>
          <w:p w14:paraId="4B103FCD" w14:textId="77777777" w:rsidR="006734DC" w:rsidRPr="00613175" w:rsidRDefault="006734DC" w:rsidP="009B1BAB">
            <w:pPr>
              <w:pStyle w:val="TAL"/>
            </w:pPr>
          </w:p>
        </w:tc>
        <w:tc>
          <w:tcPr>
            <w:tcW w:w="1440" w:type="dxa"/>
            <w:tcBorders>
              <w:top w:val="nil"/>
              <w:bottom w:val="single" w:sz="4" w:space="0" w:color="auto"/>
            </w:tcBorders>
          </w:tcPr>
          <w:p w14:paraId="496C7D41" w14:textId="77777777" w:rsidR="006734DC" w:rsidRPr="00613175" w:rsidRDefault="006734DC" w:rsidP="009B1BAB">
            <w:pPr>
              <w:pStyle w:val="TAL"/>
            </w:pPr>
          </w:p>
        </w:tc>
      </w:tr>
      <w:tr w:rsidR="00E740CA" w:rsidRPr="00613175" w14:paraId="648716D1" w14:textId="77777777" w:rsidTr="0031641D">
        <w:trPr>
          <w:cantSplit/>
          <w:tblHeader/>
          <w:jc w:val="center"/>
        </w:trPr>
        <w:tc>
          <w:tcPr>
            <w:tcW w:w="1772" w:type="dxa"/>
            <w:tcBorders>
              <w:top w:val="single" w:sz="4" w:space="0" w:color="auto"/>
              <w:bottom w:val="nil"/>
            </w:tcBorders>
            <w:shd w:val="clear" w:color="auto" w:fill="auto"/>
          </w:tcPr>
          <w:p w14:paraId="4E709119" w14:textId="77777777" w:rsidR="00E740CA" w:rsidRPr="00613175" w:rsidRDefault="00E740CA" w:rsidP="00E740CA">
            <w:pPr>
              <w:pStyle w:val="TAL"/>
            </w:pPr>
            <w:r w:rsidRPr="00613175">
              <w:rPr>
                <w:b/>
              </w:rPr>
              <w:t>Authorization</w:t>
            </w:r>
          </w:p>
        </w:tc>
        <w:tc>
          <w:tcPr>
            <w:tcW w:w="878" w:type="dxa"/>
            <w:tcBorders>
              <w:top w:val="single" w:sz="4" w:space="0" w:color="auto"/>
              <w:bottom w:val="nil"/>
            </w:tcBorders>
            <w:shd w:val="clear" w:color="auto" w:fill="auto"/>
          </w:tcPr>
          <w:p w14:paraId="4F7B3BA8" w14:textId="77777777" w:rsidR="00E740CA" w:rsidRPr="00613175" w:rsidRDefault="00E740CA" w:rsidP="00E740CA">
            <w:pPr>
              <w:pStyle w:val="TAL"/>
            </w:pPr>
          </w:p>
        </w:tc>
        <w:tc>
          <w:tcPr>
            <w:tcW w:w="4795" w:type="dxa"/>
            <w:tcBorders>
              <w:top w:val="single" w:sz="4" w:space="0" w:color="auto"/>
              <w:bottom w:val="nil"/>
            </w:tcBorders>
            <w:shd w:val="clear" w:color="auto" w:fill="auto"/>
          </w:tcPr>
          <w:p w14:paraId="45AC7220" w14:textId="77777777" w:rsidR="00E740CA" w:rsidRPr="00613175" w:rsidRDefault="00E740CA" w:rsidP="00E740CA">
            <w:pPr>
              <w:pStyle w:val="TAL"/>
            </w:pPr>
          </w:p>
        </w:tc>
        <w:tc>
          <w:tcPr>
            <w:tcW w:w="749" w:type="dxa"/>
            <w:tcBorders>
              <w:top w:val="single" w:sz="4" w:space="0" w:color="auto"/>
              <w:bottom w:val="nil"/>
            </w:tcBorders>
            <w:shd w:val="clear" w:color="auto" w:fill="auto"/>
          </w:tcPr>
          <w:p w14:paraId="03A30427" w14:textId="77777777" w:rsidR="00E740CA" w:rsidRPr="00613175" w:rsidRDefault="00E740CA" w:rsidP="00E740CA">
            <w:pPr>
              <w:pStyle w:val="TAL"/>
            </w:pPr>
          </w:p>
        </w:tc>
        <w:tc>
          <w:tcPr>
            <w:tcW w:w="1440" w:type="dxa"/>
            <w:tcBorders>
              <w:top w:val="single" w:sz="4" w:space="0" w:color="auto"/>
              <w:bottom w:val="nil"/>
            </w:tcBorders>
          </w:tcPr>
          <w:p w14:paraId="1FE30D6F" w14:textId="77777777" w:rsidR="00E740CA" w:rsidRPr="00613175" w:rsidRDefault="00E740CA" w:rsidP="00E740CA">
            <w:pPr>
              <w:pStyle w:val="TAL"/>
            </w:pPr>
            <w:r w:rsidRPr="00613175">
              <w:t>RFC 2617 [23]</w:t>
            </w:r>
          </w:p>
        </w:tc>
      </w:tr>
      <w:tr w:rsidR="00E740CA" w:rsidRPr="00613175" w14:paraId="3737692E" w14:textId="77777777" w:rsidTr="0031641D">
        <w:trPr>
          <w:cantSplit/>
          <w:tblHeader/>
          <w:jc w:val="center"/>
        </w:trPr>
        <w:tc>
          <w:tcPr>
            <w:tcW w:w="1772" w:type="dxa"/>
            <w:tcBorders>
              <w:top w:val="nil"/>
              <w:bottom w:val="single" w:sz="4" w:space="0" w:color="auto"/>
            </w:tcBorders>
            <w:shd w:val="clear" w:color="auto" w:fill="auto"/>
          </w:tcPr>
          <w:p w14:paraId="2D83324F" w14:textId="77777777" w:rsidR="00E740CA" w:rsidRPr="00613175" w:rsidRDefault="00E740CA" w:rsidP="00E740CA">
            <w:pPr>
              <w:pStyle w:val="TAL"/>
            </w:pPr>
            <w:r w:rsidRPr="00613175">
              <w:tab/>
              <w:t>nonce-count</w:t>
            </w:r>
          </w:p>
        </w:tc>
        <w:tc>
          <w:tcPr>
            <w:tcW w:w="878" w:type="dxa"/>
            <w:tcBorders>
              <w:top w:val="nil"/>
              <w:bottom w:val="single" w:sz="4" w:space="0" w:color="auto"/>
            </w:tcBorders>
            <w:shd w:val="clear" w:color="auto" w:fill="auto"/>
          </w:tcPr>
          <w:p w14:paraId="1D2DC722" w14:textId="77777777" w:rsidR="00E740CA" w:rsidRPr="00613175" w:rsidRDefault="00E740CA" w:rsidP="00E740CA">
            <w:pPr>
              <w:pStyle w:val="TAL"/>
            </w:pPr>
          </w:p>
        </w:tc>
        <w:tc>
          <w:tcPr>
            <w:tcW w:w="4795" w:type="dxa"/>
            <w:tcBorders>
              <w:top w:val="nil"/>
              <w:bottom w:val="single" w:sz="4" w:space="0" w:color="auto"/>
            </w:tcBorders>
            <w:shd w:val="clear" w:color="auto" w:fill="auto"/>
          </w:tcPr>
          <w:p w14:paraId="003D334E" w14:textId="77777777" w:rsidR="00E740CA" w:rsidRPr="00613175" w:rsidRDefault="00E740CA" w:rsidP="00E740CA">
            <w:pPr>
              <w:pStyle w:val="TAL"/>
            </w:pPr>
            <w:r w:rsidRPr="00613175">
              <w:t>2</w:t>
            </w:r>
          </w:p>
        </w:tc>
        <w:tc>
          <w:tcPr>
            <w:tcW w:w="749" w:type="dxa"/>
            <w:tcBorders>
              <w:top w:val="nil"/>
              <w:bottom w:val="single" w:sz="4" w:space="0" w:color="auto"/>
            </w:tcBorders>
            <w:shd w:val="clear" w:color="auto" w:fill="auto"/>
          </w:tcPr>
          <w:p w14:paraId="46E5E38B" w14:textId="77777777" w:rsidR="00E740CA" w:rsidRPr="00613175" w:rsidRDefault="00E740CA" w:rsidP="00E740CA">
            <w:pPr>
              <w:pStyle w:val="TAL"/>
            </w:pPr>
          </w:p>
        </w:tc>
        <w:tc>
          <w:tcPr>
            <w:tcW w:w="1440" w:type="dxa"/>
            <w:tcBorders>
              <w:top w:val="nil"/>
              <w:bottom w:val="single" w:sz="4" w:space="0" w:color="auto"/>
            </w:tcBorders>
          </w:tcPr>
          <w:p w14:paraId="7C572BC7" w14:textId="77777777" w:rsidR="00E740CA" w:rsidRPr="00613175" w:rsidRDefault="00E740CA" w:rsidP="00E740CA">
            <w:pPr>
              <w:pStyle w:val="TAL"/>
            </w:pPr>
            <w:r w:rsidRPr="00613175">
              <w:t>TS 24.229 [7]</w:t>
            </w:r>
          </w:p>
        </w:tc>
      </w:tr>
    </w:tbl>
    <w:p w14:paraId="63CAD529" w14:textId="77777777" w:rsidR="006734DC" w:rsidRPr="00613175" w:rsidRDefault="006734DC" w:rsidP="006734DC"/>
    <w:p w14:paraId="776082B9" w14:textId="77777777" w:rsidR="006734DC" w:rsidRPr="00613175" w:rsidRDefault="006734DC" w:rsidP="006734DC">
      <w:pPr>
        <w:pStyle w:val="TH"/>
      </w:pPr>
      <w:r w:rsidRPr="00613175">
        <w:t>Table 6.3.3.3-3: 500 Server Internal Error (step 11,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6734DC" w:rsidRPr="00613175" w14:paraId="7AE4AE7F" w14:textId="77777777" w:rsidTr="00A338AB">
        <w:trPr>
          <w:cantSplit/>
          <w:tblHeader/>
          <w:jc w:val="center"/>
        </w:trPr>
        <w:tc>
          <w:tcPr>
            <w:tcW w:w="9634" w:type="dxa"/>
            <w:shd w:val="clear" w:color="auto" w:fill="auto"/>
          </w:tcPr>
          <w:p w14:paraId="4C83E493" w14:textId="77777777" w:rsidR="006734DC" w:rsidRPr="00613175" w:rsidRDefault="006734DC" w:rsidP="009B1BAB">
            <w:pPr>
              <w:pStyle w:val="TAL"/>
            </w:pPr>
            <w:r w:rsidRPr="00613175">
              <w:t>Derivation path: TS 34.229-1 [2], Table in subclause A.4.7</w:t>
            </w:r>
          </w:p>
        </w:tc>
      </w:tr>
    </w:tbl>
    <w:p w14:paraId="320728D6" w14:textId="77777777" w:rsidR="006734DC" w:rsidRPr="00613175" w:rsidRDefault="006734DC" w:rsidP="006734DC"/>
    <w:p w14:paraId="57B66665" w14:textId="77777777" w:rsidR="006734DC" w:rsidRPr="00613175" w:rsidRDefault="006734DC" w:rsidP="006734DC">
      <w:pPr>
        <w:pStyle w:val="TH"/>
      </w:pPr>
      <w:r w:rsidRPr="00613175">
        <w:t>Table 6.3.3.3-4: 200 OK for REGISTER (step 15,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3C2C811B" w14:textId="77777777" w:rsidTr="00A338AB">
        <w:trPr>
          <w:cantSplit/>
          <w:tblHeader/>
          <w:jc w:val="center"/>
        </w:trPr>
        <w:tc>
          <w:tcPr>
            <w:tcW w:w="9634" w:type="dxa"/>
            <w:gridSpan w:val="5"/>
            <w:shd w:val="clear" w:color="auto" w:fill="auto"/>
          </w:tcPr>
          <w:p w14:paraId="0B830391" w14:textId="77777777" w:rsidR="006734DC" w:rsidRPr="00613175" w:rsidRDefault="006734DC" w:rsidP="009B1BAB">
            <w:pPr>
              <w:pStyle w:val="TAL"/>
            </w:pPr>
            <w:r w:rsidRPr="00613175">
              <w:t>Derivation path: TS 34.229-1 [2], Table in subclause A.1.3</w:t>
            </w:r>
          </w:p>
        </w:tc>
      </w:tr>
      <w:tr w:rsidR="006734DC" w:rsidRPr="00613175" w14:paraId="033E30B8" w14:textId="77777777" w:rsidTr="0031641D">
        <w:trPr>
          <w:cantSplit/>
          <w:tblHeader/>
          <w:jc w:val="center"/>
        </w:trPr>
        <w:tc>
          <w:tcPr>
            <w:tcW w:w="1772" w:type="dxa"/>
            <w:tcBorders>
              <w:bottom w:val="single" w:sz="4" w:space="0" w:color="auto"/>
            </w:tcBorders>
            <w:shd w:val="clear" w:color="auto" w:fill="auto"/>
          </w:tcPr>
          <w:p w14:paraId="1261C1D4"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4B558D66"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2C1E626A"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24B2469D" w14:textId="77777777" w:rsidR="006734DC" w:rsidRPr="00613175" w:rsidRDefault="006734DC" w:rsidP="009B1BAB">
            <w:pPr>
              <w:pStyle w:val="TAH"/>
            </w:pPr>
            <w:r w:rsidRPr="00613175">
              <w:t>Rel</w:t>
            </w:r>
          </w:p>
        </w:tc>
        <w:tc>
          <w:tcPr>
            <w:tcW w:w="1440" w:type="dxa"/>
            <w:tcBorders>
              <w:bottom w:val="single" w:sz="4" w:space="0" w:color="auto"/>
            </w:tcBorders>
          </w:tcPr>
          <w:p w14:paraId="664BC129" w14:textId="77777777" w:rsidR="006734DC" w:rsidRPr="00613175" w:rsidRDefault="006734DC" w:rsidP="009B1BAB">
            <w:pPr>
              <w:pStyle w:val="TAH"/>
            </w:pPr>
            <w:r w:rsidRPr="00613175">
              <w:t>Reference</w:t>
            </w:r>
          </w:p>
        </w:tc>
      </w:tr>
      <w:tr w:rsidR="006734DC" w:rsidRPr="00613175" w14:paraId="458AE571" w14:textId="77777777" w:rsidTr="0031641D">
        <w:trPr>
          <w:cantSplit/>
          <w:tblHeader/>
          <w:jc w:val="center"/>
        </w:trPr>
        <w:tc>
          <w:tcPr>
            <w:tcW w:w="1772" w:type="dxa"/>
            <w:tcBorders>
              <w:top w:val="single" w:sz="4" w:space="0" w:color="auto"/>
              <w:bottom w:val="nil"/>
            </w:tcBorders>
            <w:shd w:val="clear" w:color="auto" w:fill="auto"/>
          </w:tcPr>
          <w:p w14:paraId="03DFA8C3" w14:textId="77777777" w:rsidR="006734DC" w:rsidRPr="00613175" w:rsidRDefault="006734DC" w:rsidP="009B1BAB">
            <w:pPr>
              <w:pStyle w:val="TAL"/>
              <w:rPr>
                <w:b/>
              </w:rPr>
            </w:pPr>
            <w:r w:rsidRPr="00613175">
              <w:rPr>
                <w:b/>
              </w:rPr>
              <w:t>Contact</w:t>
            </w:r>
          </w:p>
        </w:tc>
        <w:tc>
          <w:tcPr>
            <w:tcW w:w="878" w:type="dxa"/>
            <w:tcBorders>
              <w:top w:val="single" w:sz="4" w:space="0" w:color="auto"/>
              <w:bottom w:val="nil"/>
            </w:tcBorders>
            <w:shd w:val="clear" w:color="auto" w:fill="auto"/>
          </w:tcPr>
          <w:p w14:paraId="3659F0DF" w14:textId="77777777" w:rsidR="006734DC" w:rsidRPr="00613175" w:rsidRDefault="006734DC" w:rsidP="009B1BAB">
            <w:pPr>
              <w:pStyle w:val="TAL"/>
            </w:pPr>
          </w:p>
        </w:tc>
        <w:tc>
          <w:tcPr>
            <w:tcW w:w="4795" w:type="dxa"/>
            <w:tcBorders>
              <w:top w:val="single" w:sz="4" w:space="0" w:color="auto"/>
              <w:bottom w:val="nil"/>
            </w:tcBorders>
            <w:shd w:val="clear" w:color="auto" w:fill="auto"/>
          </w:tcPr>
          <w:p w14:paraId="337A760B" w14:textId="77777777" w:rsidR="006734DC" w:rsidRPr="00613175" w:rsidRDefault="006734DC" w:rsidP="009B1BAB">
            <w:pPr>
              <w:pStyle w:val="TAL"/>
            </w:pPr>
          </w:p>
        </w:tc>
        <w:tc>
          <w:tcPr>
            <w:tcW w:w="749" w:type="dxa"/>
            <w:tcBorders>
              <w:top w:val="single" w:sz="4" w:space="0" w:color="auto"/>
              <w:bottom w:val="nil"/>
            </w:tcBorders>
            <w:shd w:val="clear" w:color="auto" w:fill="auto"/>
          </w:tcPr>
          <w:p w14:paraId="7C0F42C8" w14:textId="77777777" w:rsidR="006734DC" w:rsidRPr="00613175" w:rsidRDefault="006734DC" w:rsidP="009B1BAB">
            <w:pPr>
              <w:pStyle w:val="TAL"/>
            </w:pPr>
          </w:p>
        </w:tc>
        <w:tc>
          <w:tcPr>
            <w:tcW w:w="1440" w:type="dxa"/>
            <w:tcBorders>
              <w:top w:val="single" w:sz="4" w:space="0" w:color="auto"/>
              <w:bottom w:val="nil"/>
            </w:tcBorders>
          </w:tcPr>
          <w:p w14:paraId="7081FB19" w14:textId="77777777" w:rsidR="006734DC" w:rsidRPr="00613175" w:rsidRDefault="006734DC" w:rsidP="009B1BAB">
            <w:pPr>
              <w:pStyle w:val="TAL"/>
            </w:pPr>
          </w:p>
        </w:tc>
      </w:tr>
      <w:tr w:rsidR="006734DC" w:rsidRPr="00613175" w14:paraId="5CC80DCB" w14:textId="77777777" w:rsidTr="0031641D">
        <w:trPr>
          <w:cantSplit/>
          <w:tblHeader/>
          <w:jc w:val="center"/>
        </w:trPr>
        <w:tc>
          <w:tcPr>
            <w:tcW w:w="1772" w:type="dxa"/>
            <w:tcBorders>
              <w:top w:val="nil"/>
              <w:bottom w:val="single" w:sz="4" w:space="0" w:color="auto"/>
            </w:tcBorders>
            <w:shd w:val="clear" w:color="auto" w:fill="auto"/>
          </w:tcPr>
          <w:p w14:paraId="7C910786" w14:textId="77777777" w:rsidR="006734DC" w:rsidRPr="00613175" w:rsidRDefault="006734DC" w:rsidP="009B1BAB">
            <w:pPr>
              <w:pStyle w:val="TAL"/>
              <w:rPr>
                <w:b/>
              </w:rPr>
            </w:pPr>
            <w:r w:rsidRPr="00613175">
              <w:tab/>
              <w:t>expires</w:t>
            </w:r>
          </w:p>
        </w:tc>
        <w:tc>
          <w:tcPr>
            <w:tcW w:w="878" w:type="dxa"/>
            <w:tcBorders>
              <w:top w:val="nil"/>
              <w:bottom w:val="single" w:sz="4" w:space="0" w:color="auto"/>
            </w:tcBorders>
            <w:shd w:val="clear" w:color="auto" w:fill="auto"/>
          </w:tcPr>
          <w:p w14:paraId="62DA99F6" w14:textId="77777777" w:rsidR="006734DC" w:rsidRPr="00613175" w:rsidRDefault="006734DC" w:rsidP="009B1BAB">
            <w:pPr>
              <w:pStyle w:val="TAL"/>
            </w:pPr>
          </w:p>
        </w:tc>
        <w:tc>
          <w:tcPr>
            <w:tcW w:w="4795" w:type="dxa"/>
            <w:tcBorders>
              <w:top w:val="nil"/>
              <w:bottom w:val="single" w:sz="4" w:space="0" w:color="auto"/>
            </w:tcBorders>
            <w:shd w:val="clear" w:color="auto" w:fill="auto"/>
          </w:tcPr>
          <w:p w14:paraId="77515CFD" w14:textId="77777777" w:rsidR="006734DC" w:rsidRPr="00613175" w:rsidRDefault="006734DC" w:rsidP="009B1BAB">
            <w:pPr>
              <w:pStyle w:val="TAL"/>
            </w:pPr>
            <w:r w:rsidRPr="00613175">
              <w:t>360</w:t>
            </w:r>
          </w:p>
        </w:tc>
        <w:tc>
          <w:tcPr>
            <w:tcW w:w="749" w:type="dxa"/>
            <w:tcBorders>
              <w:top w:val="nil"/>
              <w:bottom w:val="single" w:sz="4" w:space="0" w:color="auto"/>
            </w:tcBorders>
            <w:shd w:val="clear" w:color="auto" w:fill="auto"/>
          </w:tcPr>
          <w:p w14:paraId="076941F6" w14:textId="77777777" w:rsidR="006734DC" w:rsidRPr="00613175" w:rsidRDefault="006734DC" w:rsidP="009B1BAB">
            <w:pPr>
              <w:pStyle w:val="TAL"/>
            </w:pPr>
          </w:p>
        </w:tc>
        <w:tc>
          <w:tcPr>
            <w:tcW w:w="1440" w:type="dxa"/>
            <w:tcBorders>
              <w:top w:val="nil"/>
              <w:bottom w:val="single" w:sz="4" w:space="0" w:color="auto"/>
            </w:tcBorders>
          </w:tcPr>
          <w:p w14:paraId="6C142B25" w14:textId="77777777" w:rsidR="006734DC" w:rsidRPr="00613175" w:rsidRDefault="006734DC" w:rsidP="009B1BAB">
            <w:pPr>
              <w:pStyle w:val="TAL"/>
            </w:pPr>
          </w:p>
        </w:tc>
      </w:tr>
    </w:tbl>
    <w:p w14:paraId="01C61F8F" w14:textId="77777777" w:rsidR="006734DC" w:rsidRPr="00613175" w:rsidRDefault="006734DC" w:rsidP="006734DC"/>
    <w:p w14:paraId="28B55943" w14:textId="77777777" w:rsidR="006734DC" w:rsidRPr="00613175" w:rsidRDefault="006734DC" w:rsidP="006734DC">
      <w:pPr>
        <w:pStyle w:val="TH"/>
      </w:pPr>
      <w:r w:rsidRPr="00613175">
        <w:t>Table 6.3.3.3-5: REGISTER (step 20,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16BC54C1" w14:textId="77777777" w:rsidTr="00A338AB">
        <w:trPr>
          <w:cantSplit/>
          <w:tblHeader/>
          <w:jc w:val="center"/>
        </w:trPr>
        <w:tc>
          <w:tcPr>
            <w:tcW w:w="9634" w:type="dxa"/>
            <w:gridSpan w:val="5"/>
            <w:shd w:val="clear" w:color="auto" w:fill="auto"/>
          </w:tcPr>
          <w:p w14:paraId="502E2E8A" w14:textId="77777777" w:rsidR="006734DC" w:rsidRPr="00613175" w:rsidRDefault="006734DC" w:rsidP="009B1BAB">
            <w:pPr>
              <w:pStyle w:val="TAL"/>
            </w:pPr>
            <w:r w:rsidRPr="00613175">
              <w:t>Derivation path: TS 34.229-1 [2], Table in subclause A.1.1, Conditions A2, A17, A32</w:t>
            </w:r>
          </w:p>
        </w:tc>
      </w:tr>
      <w:tr w:rsidR="006734DC" w:rsidRPr="00613175" w14:paraId="1D90AB86" w14:textId="77777777" w:rsidTr="0031641D">
        <w:trPr>
          <w:cantSplit/>
          <w:tblHeader/>
          <w:jc w:val="center"/>
        </w:trPr>
        <w:tc>
          <w:tcPr>
            <w:tcW w:w="1772" w:type="dxa"/>
            <w:tcBorders>
              <w:bottom w:val="single" w:sz="4" w:space="0" w:color="auto"/>
            </w:tcBorders>
            <w:shd w:val="clear" w:color="auto" w:fill="auto"/>
          </w:tcPr>
          <w:p w14:paraId="520C23D0"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36C6C924"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031F371C"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5F91D628" w14:textId="77777777" w:rsidR="006734DC" w:rsidRPr="00613175" w:rsidRDefault="006734DC" w:rsidP="009B1BAB">
            <w:pPr>
              <w:pStyle w:val="TAH"/>
            </w:pPr>
            <w:r w:rsidRPr="00613175">
              <w:t>Rel</w:t>
            </w:r>
          </w:p>
        </w:tc>
        <w:tc>
          <w:tcPr>
            <w:tcW w:w="1440" w:type="dxa"/>
            <w:tcBorders>
              <w:bottom w:val="single" w:sz="4" w:space="0" w:color="auto"/>
            </w:tcBorders>
          </w:tcPr>
          <w:p w14:paraId="78D1A415" w14:textId="77777777" w:rsidR="006734DC" w:rsidRPr="00613175" w:rsidRDefault="006734DC" w:rsidP="009B1BAB">
            <w:pPr>
              <w:pStyle w:val="TAH"/>
            </w:pPr>
            <w:r w:rsidRPr="00613175">
              <w:t>Reference</w:t>
            </w:r>
          </w:p>
        </w:tc>
      </w:tr>
      <w:tr w:rsidR="006734DC" w:rsidRPr="00613175" w14:paraId="07664A71" w14:textId="77777777" w:rsidTr="0031641D">
        <w:trPr>
          <w:cantSplit/>
          <w:tblHeader/>
          <w:jc w:val="center"/>
        </w:trPr>
        <w:tc>
          <w:tcPr>
            <w:tcW w:w="1772" w:type="dxa"/>
            <w:tcBorders>
              <w:top w:val="single" w:sz="4" w:space="0" w:color="auto"/>
              <w:bottom w:val="nil"/>
            </w:tcBorders>
            <w:shd w:val="clear" w:color="auto" w:fill="auto"/>
          </w:tcPr>
          <w:p w14:paraId="5210EAC0" w14:textId="77777777" w:rsidR="006734DC" w:rsidRPr="00613175" w:rsidRDefault="006734DC" w:rsidP="009B1BAB">
            <w:pPr>
              <w:pStyle w:val="TAL"/>
              <w:rPr>
                <w:b/>
              </w:rPr>
            </w:pPr>
            <w:r w:rsidRPr="00613175">
              <w:rPr>
                <w:b/>
              </w:rPr>
              <w:t>Security-Client</w:t>
            </w:r>
          </w:p>
        </w:tc>
        <w:tc>
          <w:tcPr>
            <w:tcW w:w="878" w:type="dxa"/>
            <w:tcBorders>
              <w:top w:val="single" w:sz="4" w:space="0" w:color="auto"/>
              <w:bottom w:val="nil"/>
            </w:tcBorders>
            <w:shd w:val="clear" w:color="auto" w:fill="auto"/>
          </w:tcPr>
          <w:p w14:paraId="6E0AB4FE" w14:textId="77777777" w:rsidR="006734DC" w:rsidRPr="00613175" w:rsidRDefault="006734DC" w:rsidP="009B1BAB">
            <w:pPr>
              <w:pStyle w:val="TAL"/>
            </w:pPr>
          </w:p>
        </w:tc>
        <w:tc>
          <w:tcPr>
            <w:tcW w:w="4795" w:type="dxa"/>
            <w:tcBorders>
              <w:top w:val="single" w:sz="4" w:space="0" w:color="auto"/>
              <w:bottom w:val="nil"/>
            </w:tcBorders>
            <w:shd w:val="clear" w:color="auto" w:fill="auto"/>
          </w:tcPr>
          <w:p w14:paraId="2BCE6E09" w14:textId="77777777" w:rsidR="006734DC" w:rsidRPr="00613175" w:rsidRDefault="006734DC" w:rsidP="009B1BAB">
            <w:pPr>
              <w:pStyle w:val="TAL"/>
            </w:pPr>
          </w:p>
        </w:tc>
        <w:tc>
          <w:tcPr>
            <w:tcW w:w="749" w:type="dxa"/>
            <w:tcBorders>
              <w:top w:val="single" w:sz="4" w:space="0" w:color="auto"/>
              <w:bottom w:val="nil"/>
            </w:tcBorders>
            <w:shd w:val="clear" w:color="auto" w:fill="auto"/>
          </w:tcPr>
          <w:p w14:paraId="29600931" w14:textId="77777777" w:rsidR="006734DC" w:rsidRPr="00613175" w:rsidRDefault="006734DC" w:rsidP="009B1BAB">
            <w:pPr>
              <w:pStyle w:val="TAL"/>
            </w:pPr>
          </w:p>
        </w:tc>
        <w:tc>
          <w:tcPr>
            <w:tcW w:w="1440" w:type="dxa"/>
            <w:tcBorders>
              <w:top w:val="single" w:sz="4" w:space="0" w:color="auto"/>
              <w:bottom w:val="nil"/>
            </w:tcBorders>
          </w:tcPr>
          <w:p w14:paraId="644D5FEF" w14:textId="77777777" w:rsidR="006734DC" w:rsidRPr="00613175" w:rsidRDefault="006734DC" w:rsidP="009B1BAB">
            <w:pPr>
              <w:pStyle w:val="TAL"/>
            </w:pPr>
          </w:p>
        </w:tc>
      </w:tr>
      <w:tr w:rsidR="006734DC" w:rsidRPr="00613175" w14:paraId="3DA6295D" w14:textId="77777777" w:rsidTr="0031641D">
        <w:trPr>
          <w:cantSplit/>
          <w:tblHeader/>
          <w:jc w:val="center"/>
        </w:trPr>
        <w:tc>
          <w:tcPr>
            <w:tcW w:w="1772" w:type="dxa"/>
            <w:tcBorders>
              <w:top w:val="nil"/>
              <w:bottom w:val="nil"/>
            </w:tcBorders>
            <w:shd w:val="clear" w:color="auto" w:fill="auto"/>
          </w:tcPr>
          <w:p w14:paraId="7A4272C4" w14:textId="77777777" w:rsidR="006734DC" w:rsidRPr="00613175" w:rsidRDefault="006734DC" w:rsidP="009B1BAB">
            <w:pPr>
              <w:pStyle w:val="TAL"/>
              <w:rPr>
                <w:b/>
              </w:rPr>
            </w:pPr>
            <w:r w:rsidRPr="00613175">
              <w:tab/>
              <w:t>spi-c</w:t>
            </w:r>
          </w:p>
        </w:tc>
        <w:tc>
          <w:tcPr>
            <w:tcW w:w="878" w:type="dxa"/>
            <w:tcBorders>
              <w:top w:val="nil"/>
              <w:bottom w:val="nil"/>
            </w:tcBorders>
            <w:shd w:val="clear" w:color="auto" w:fill="auto"/>
          </w:tcPr>
          <w:p w14:paraId="6239BF5D" w14:textId="77777777" w:rsidR="006734DC" w:rsidRPr="00613175" w:rsidRDefault="006734DC" w:rsidP="009B1BAB">
            <w:pPr>
              <w:pStyle w:val="TAL"/>
            </w:pPr>
          </w:p>
        </w:tc>
        <w:tc>
          <w:tcPr>
            <w:tcW w:w="4795" w:type="dxa"/>
            <w:tcBorders>
              <w:top w:val="nil"/>
              <w:bottom w:val="nil"/>
            </w:tcBorders>
            <w:shd w:val="clear" w:color="auto" w:fill="auto"/>
          </w:tcPr>
          <w:p w14:paraId="5C6F3DDB" w14:textId="77777777" w:rsidR="006734DC" w:rsidRPr="00613175" w:rsidRDefault="006734DC" w:rsidP="009B1BAB">
            <w:pPr>
              <w:pStyle w:val="TAL"/>
            </w:pPr>
            <w:r w:rsidRPr="00613175">
              <w:t>new SPI number of the inbound SA at the protected client port, shall be different from previously used numbers</w:t>
            </w:r>
          </w:p>
        </w:tc>
        <w:tc>
          <w:tcPr>
            <w:tcW w:w="749" w:type="dxa"/>
            <w:tcBorders>
              <w:top w:val="nil"/>
              <w:bottom w:val="nil"/>
            </w:tcBorders>
            <w:shd w:val="clear" w:color="auto" w:fill="auto"/>
          </w:tcPr>
          <w:p w14:paraId="32A4EA0E" w14:textId="77777777" w:rsidR="006734DC" w:rsidRPr="00613175" w:rsidRDefault="006734DC" w:rsidP="009B1BAB">
            <w:pPr>
              <w:pStyle w:val="TAL"/>
            </w:pPr>
          </w:p>
        </w:tc>
        <w:tc>
          <w:tcPr>
            <w:tcW w:w="1440" w:type="dxa"/>
            <w:tcBorders>
              <w:top w:val="nil"/>
              <w:bottom w:val="nil"/>
            </w:tcBorders>
          </w:tcPr>
          <w:p w14:paraId="7BB3D959" w14:textId="77777777" w:rsidR="006734DC" w:rsidRPr="00613175" w:rsidRDefault="006734DC" w:rsidP="009B1BAB">
            <w:pPr>
              <w:pStyle w:val="TAL"/>
            </w:pPr>
          </w:p>
        </w:tc>
      </w:tr>
      <w:tr w:rsidR="006734DC" w:rsidRPr="00613175" w14:paraId="1E0C59F6" w14:textId="77777777" w:rsidTr="0031641D">
        <w:trPr>
          <w:cantSplit/>
          <w:tblHeader/>
          <w:jc w:val="center"/>
        </w:trPr>
        <w:tc>
          <w:tcPr>
            <w:tcW w:w="1772" w:type="dxa"/>
            <w:tcBorders>
              <w:top w:val="nil"/>
              <w:bottom w:val="nil"/>
            </w:tcBorders>
            <w:shd w:val="clear" w:color="auto" w:fill="auto"/>
          </w:tcPr>
          <w:p w14:paraId="2A8D9C58" w14:textId="77777777" w:rsidR="006734DC" w:rsidRPr="00613175" w:rsidRDefault="006734DC" w:rsidP="009B1BAB">
            <w:pPr>
              <w:pStyle w:val="TAL"/>
            </w:pPr>
            <w:r w:rsidRPr="00613175">
              <w:tab/>
              <w:t>spi-s</w:t>
            </w:r>
          </w:p>
        </w:tc>
        <w:tc>
          <w:tcPr>
            <w:tcW w:w="878" w:type="dxa"/>
            <w:tcBorders>
              <w:top w:val="nil"/>
              <w:bottom w:val="nil"/>
            </w:tcBorders>
            <w:shd w:val="clear" w:color="auto" w:fill="auto"/>
          </w:tcPr>
          <w:p w14:paraId="15B3A15B" w14:textId="77777777" w:rsidR="006734DC" w:rsidRPr="00613175" w:rsidRDefault="006734DC" w:rsidP="009B1BAB">
            <w:pPr>
              <w:pStyle w:val="TAL"/>
            </w:pPr>
          </w:p>
        </w:tc>
        <w:tc>
          <w:tcPr>
            <w:tcW w:w="4795" w:type="dxa"/>
            <w:tcBorders>
              <w:top w:val="nil"/>
              <w:bottom w:val="nil"/>
            </w:tcBorders>
            <w:shd w:val="clear" w:color="auto" w:fill="auto"/>
          </w:tcPr>
          <w:p w14:paraId="2741DB2E" w14:textId="77777777" w:rsidR="006734DC" w:rsidRPr="00613175" w:rsidRDefault="006734DC" w:rsidP="009B1BAB">
            <w:pPr>
              <w:pStyle w:val="TAL"/>
            </w:pPr>
            <w:r w:rsidRPr="00613175">
              <w:t>new SPI number of the inbound SA at the protected server port, shall be different from previously used numbers</w:t>
            </w:r>
          </w:p>
        </w:tc>
        <w:tc>
          <w:tcPr>
            <w:tcW w:w="749" w:type="dxa"/>
            <w:tcBorders>
              <w:top w:val="nil"/>
              <w:bottom w:val="nil"/>
            </w:tcBorders>
            <w:shd w:val="clear" w:color="auto" w:fill="auto"/>
          </w:tcPr>
          <w:p w14:paraId="24823341" w14:textId="77777777" w:rsidR="006734DC" w:rsidRPr="00613175" w:rsidRDefault="006734DC" w:rsidP="009B1BAB">
            <w:pPr>
              <w:pStyle w:val="TAL"/>
            </w:pPr>
          </w:p>
        </w:tc>
        <w:tc>
          <w:tcPr>
            <w:tcW w:w="1440" w:type="dxa"/>
            <w:tcBorders>
              <w:top w:val="nil"/>
              <w:bottom w:val="nil"/>
            </w:tcBorders>
          </w:tcPr>
          <w:p w14:paraId="31F4F94A" w14:textId="77777777" w:rsidR="006734DC" w:rsidRPr="00613175" w:rsidRDefault="006734DC" w:rsidP="009B1BAB">
            <w:pPr>
              <w:pStyle w:val="TAL"/>
            </w:pPr>
          </w:p>
        </w:tc>
      </w:tr>
      <w:tr w:rsidR="006734DC" w:rsidRPr="00613175" w14:paraId="6558D8F4" w14:textId="77777777" w:rsidTr="0031641D">
        <w:trPr>
          <w:cantSplit/>
          <w:tblHeader/>
          <w:jc w:val="center"/>
        </w:trPr>
        <w:tc>
          <w:tcPr>
            <w:tcW w:w="1772" w:type="dxa"/>
            <w:tcBorders>
              <w:top w:val="nil"/>
              <w:bottom w:val="nil"/>
            </w:tcBorders>
            <w:shd w:val="clear" w:color="auto" w:fill="auto"/>
          </w:tcPr>
          <w:p w14:paraId="5AE3F02F" w14:textId="77777777" w:rsidR="006734DC" w:rsidRPr="00613175" w:rsidRDefault="006734DC" w:rsidP="009B1BAB">
            <w:pPr>
              <w:pStyle w:val="TAL"/>
            </w:pPr>
            <w:r w:rsidRPr="00613175">
              <w:tab/>
              <w:t>port-c</w:t>
            </w:r>
          </w:p>
        </w:tc>
        <w:tc>
          <w:tcPr>
            <w:tcW w:w="878" w:type="dxa"/>
            <w:tcBorders>
              <w:top w:val="nil"/>
              <w:bottom w:val="nil"/>
            </w:tcBorders>
            <w:shd w:val="clear" w:color="auto" w:fill="auto"/>
          </w:tcPr>
          <w:p w14:paraId="75820F4A" w14:textId="77777777" w:rsidR="006734DC" w:rsidRPr="00613175" w:rsidRDefault="006734DC" w:rsidP="009B1BAB">
            <w:pPr>
              <w:pStyle w:val="TAL"/>
            </w:pPr>
          </w:p>
        </w:tc>
        <w:tc>
          <w:tcPr>
            <w:tcW w:w="4795" w:type="dxa"/>
            <w:tcBorders>
              <w:top w:val="nil"/>
              <w:bottom w:val="nil"/>
            </w:tcBorders>
            <w:shd w:val="clear" w:color="auto" w:fill="auto"/>
          </w:tcPr>
          <w:p w14:paraId="19919062" w14:textId="77777777" w:rsidR="006734DC" w:rsidRPr="00613175" w:rsidRDefault="006734DC" w:rsidP="009B1BAB">
            <w:pPr>
              <w:pStyle w:val="TAL"/>
            </w:pPr>
            <w:r w:rsidRPr="00613175">
              <w:t>new protected client port, shall be different from previously used numbers</w:t>
            </w:r>
          </w:p>
        </w:tc>
        <w:tc>
          <w:tcPr>
            <w:tcW w:w="749" w:type="dxa"/>
            <w:tcBorders>
              <w:top w:val="nil"/>
              <w:bottom w:val="nil"/>
            </w:tcBorders>
            <w:shd w:val="clear" w:color="auto" w:fill="auto"/>
          </w:tcPr>
          <w:p w14:paraId="005CB4E1" w14:textId="77777777" w:rsidR="006734DC" w:rsidRPr="00613175" w:rsidRDefault="006734DC" w:rsidP="009B1BAB">
            <w:pPr>
              <w:pStyle w:val="TAL"/>
            </w:pPr>
          </w:p>
        </w:tc>
        <w:tc>
          <w:tcPr>
            <w:tcW w:w="1440" w:type="dxa"/>
            <w:tcBorders>
              <w:top w:val="nil"/>
              <w:bottom w:val="nil"/>
            </w:tcBorders>
          </w:tcPr>
          <w:p w14:paraId="7F93D4D5" w14:textId="77777777" w:rsidR="006734DC" w:rsidRPr="00613175" w:rsidRDefault="006734DC" w:rsidP="009B1BAB">
            <w:pPr>
              <w:pStyle w:val="TAL"/>
            </w:pPr>
          </w:p>
        </w:tc>
      </w:tr>
      <w:tr w:rsidR="006734DC" w:rsidRPr="00613175" w14:paraId="6B37FFD5" w14:textId="77777777" w:rsidTr="0031641D">
        <w:trPr>
          <w:cantSplit/>
          <w:tblHeader/>
          <w:jc w:val="center"/>
        </w:trPr>
        <w:tc>
          <w:tcPr>
            <w:tcW w:w="1772" w:type="dxa"/>
            <w:tcBorders>
              <w:top w:val="nil"/>
              <w:bottom w:val="nil"/>
            </w:tcBorders>
            <w:shd w:val="clear" w:color="auto" w:fill="auto"/>
          </w:tcPr>
          <w:p w14:paraId="1C87EE52" w14:textId="77777777" w:rsidR="006734DC" w:rsidRPr="00613175" w:rsidRDefault="006734DC" w:rsidP="009B1BAB">
            <w:pPr>
              <w:pStyle w:val="TAL"/>
            </w:pPr>
            <w:r w:rsidRPr="00613175">
              <w:tab/>
              <w:t>port-s</w:t>
            </w:r>
          </w:p>
        </w:tc>
        <w:tc>
          <w:tcPr>
            <w:tcW w:w="878" w:type="dxa"/>
            <w:tcBorders>
              <w:top w:val="nil"/>
              <w:bottom w:val="nil"/>
            </w:tcBorders>
            <w:shd w:val="clear" w:color="auto" w:fill="auto"/>
          </w:tcPr>
          <w:p w14:paraId="25CE85ED" w14:textId="77777777" w:rsidR="006734DC" w:rsidRPr="00613175" w:rsidRDefault="006734DC" w:rsidP="009B1BAB">
            <w:pPr>
              <w:pStyle w:val="TAL"/>
            </w:pPr>
          </w:p>
        </w:tc>
        <w:tc>
          <w:tcPr>
            <w:tcW w:w="4795" w:type="dxa"/>
            <w:tcBorders>
              <w:top w:val="nil"/>
              <w:bottom w:val="nil"/>
            </w:tcBorders>
            <w:shd w:val="clear" w:color="auto" w:fill="auto"/>
          </w:tcPr>
          <w:p w14:paraId="7EF4892B" w14:textId="77777777" w:rsidR="006734DC" w:rsidRPr="00613175" w:rsidRDefault="006734DC" w:rsidP="009B1BAB">
            <w:pPr>
              <w:pStyle w:val="TAL"/>
            </w:pPr>
            <w:r w:rsidRPr="00613175">
              <w:t>same value as in the previous REGISTER</w:t>
            </w:r>
          </w:p>
        </w:tc>
        <w:tc>
          <w:tcPr>
            <w:tcW w:w="749" w:type="dxa"/>
            <w:tcBorders>
              <w:top w:val="nil"/>
              <w:bottom w:val="nil"/>
            </w:tcBorders>
            <w:shd w:val="clear" w:color="auto" w:fill="auto"/>
          </w:tcPr>
          <w:p w14:paraId="063F400B" w14:textId="77777777" w:rsidR="006734DC" w:rsidRPr="00613175" w:rsidRDefault="006734DC" w:rsidP="009B1BAB">
            <w:pPr>
              <w:pStyle w:val="TAL"/>
            </w:pPr>
          </w:p>
        </w:tc>
        <w:tc>
          <w:tcPr>
            <w:tcW w:w="1440" w:type="dxa"/>
            <w:tcBorders>
              <w:top w:val="nil"/>
              <w:bottom w:val="nil"/>
            </w:tcBorders>
          </w:tcPr>
          <w:p w14:paraId="43889E91" w14:textId="77777777" w:rsidR="006734DC" w:rsidRPr="00613175" w:rsidRDefault="006734DC" w:rsidP="009B1BAB">
            <w:pPr>
              <w:pStyle w:val="TAL"/>
            </w:pPr>
          </w:p>
        </w:tc>
      </w:tr>
      <w:tr w:rsidR="00E740CA" w:rsidRPr="00613175" w14:paraId="1FCBE179" w14:textId="77777777" w:rsidTr="0031641D">
        <w:trPr>
          <w:cantSplit/>
          <w:tblHeader/>
          <w:jc w:val="center"/>
        </w:trPr>
        <w:tc>
          <w:tcPr>
            <w:tcW w:w="1772" w:type="dxa"/>
            <w:tcBorders>
              <w:top w:val="nil"/>
              <w:bottom w:val="nil"/>
            </w:tcBorders>
            <w:shd w:val="clear" w:color="auto" w:fill="auto"/>
          </w:tcPr>
          <w:p w14:paraId="5E5E8271" w14:textId="77777777" w:rsidR="00E740CA" w:rsidRPr="00613175" w:rsidRDefault="00E740CA" w:rsidP="00E740CA">
            <w:pPr>
              <w:pStyle w:val="TAL"/>
            </w:pPr>
            <w:r w:rsidRPr="00613175">
              <w:rPr>
                <w:b/>
              </w:rPr>
              <w:t>Authorization</w:t>
            </w:r>
          </w:p>
        </w:tc>
        <w:tc>
          <w:tcPr>
            <w:tcW w:w="878" w:type="dxa"/>
            <w:tcBorders>
              <w:top w:val="nil"/>
              <w:bottom w:val="nil"/>
            </w:tcBorders>
            <w:shd w:val="clear" w:color="auto" w:fill="auto"/>
          </w:tcPr>
          <w:p w14:paraId="6ABF10D3" w14:textId="77777777" w:rsidR="00E740CA" w:rsidRPr="00613175" w:rsidRDefault="00E740CA" w:rsidP="00E740CA">
            <w:pPr>
              <w:pStyle w:val="TAL"/>
            </w:pPr>
          </w:p>
        </w:tc>
        <w:tc>
          <w:tcPr>
            <w:tcW w:w="4795" w:type="dxa"/>
            <w:tcBorders>
              <w:top w:val="nil"/>
              <w:bottom w:val="nil"/>
            </w:tcBorders>
            <w:shd w:val="clear" w:color="auto" w:fill="auto"/>
          </w:tcPr>
          <w:p w14:paraId="3EF55E72" w14:textId="77777777" w:rsidR="00E740CA" w:rsidRPr="00613175" w:rsidRDefault="00E740CA" w:rsidP="00E740CA">
            <w:pPr>
              <w:pStyle w:val="TAL"/>
            </w:pPr>
          </w:p>
        </w:tc>
        <w:tc>
          <w:tcPr>
            <w:tcW w:w="749" w:type="dxa"/>
            <w:tcBorders>
              <w:top w:val="nil"/>
              <w:bottom w:val="nil"/>
            </w:tcBorders>
            <w:shd w:val="clear" w:color="auto" w:fill="auto"/>
          </w:tcPr>
          <w:p w14:paraId="6635158D" w14:textId="77777777" w:rsidR="00E740CA" w:rsidRPr="00613175" w:rsidRDefault="00E740CA" w:rsidP="00E740CA">
            <w:pPr>
              <w:pStyle w:val="TAL"/>
            </w:pPr>
          </w:p>
        </w:tc>
        <w:tc>
          <w:tcPr>
            <w:tcW w:w="1440" w:type="dxa"/>
            <w:tcBorders>
              <w:top w:val="nil"/>
              <w:bottom w:val="nil"/>
            </w:tcBorders>
          </w:tcPr>
          <w:p w14:paraId="1D88AFC5" w14:textId="77777777" w:rsidR="00E740CA" w:rsidRPr="00613175" w:rsidRDefault="00E740CA" w:rsidP="00E740CA">
            <w:pPr>
              <w:pStyle w:val="TAL"/>
            </w:pPr>
            <w:r w:rsidRPr="00613175">
              <w:t>RFC 2617 [23]</w:t>
            </w:r>
          </w:p>
        </w:tc>
      </w:tr>
      <w:tr w:rsidR="00E740CA" w:rsidRPr="00613175" w14:paraId="26B4E1B3" w14:textId="77777777" w:rsidTr="0031641D">
        <w:trPr>
          <w:cantSplit/>
          <w:tblHeader/>
          <w:jc w:val="center"/>
        </w:trPr>
        <w:tc>
          <w:tcPr>
            <w:tcW w:w="1772" w:type="dxa"/>
            <w:tcBorders>
              <w:top w:val="nil"/>
              <w:bottom w:val="single" w:sz="4" w:space="0" w:color="auto"/>
            </w:tcBorders>
            <w:shd w:val="clear" w:color="auto" w:fill="auto"/>
          </w:tcPr>
          <w:p w14:paraId="6B95AEAE" w14:textId="77777777" w:rsidR="00E740CA" w:rsidRPr="00613175" w:rsidRDefault="00E740CA" w:rsidP="00E740CA">
            <w:pPr>
              <w:pStyle w:val="TAL"/>
            </w:pPr>
            <w:r w:rsidRPr="00613175">
              <w:tab/>
              <w:t>nonce-count</w:t>
            </w:r>
          </w:p>
        </w:tc>
        <w:tc>
          <w:tcPr>
            <w:tcW w:w="878" w:type="dxa"/>
            <w:tcBorders>
              <w:top w:val="nil"/>
              <w:bottom w:val="single" w:sz="4" w:space="0" w:color="auto"/>
            </w:tcBorders>
            <w:shd w:val="clear" w:color="auto" w:fill="auto"/>
          </w:tcPr>
          <w:p w14:paraId="685B2D3D" w14:textId="77777777" w:rsidR="00E740CA" w:rsidRPr="00613175" w:rsidRDefault="00E740CA" w:rsidP="00E740CA">
            <w:pPr>
              <w:pStyle w:val="TAL"/>
            </w:pPr>
          </w:p>
        </w:tc>
        <w:tc>
          <w:tcPr>
            <w:tcW w:w="4795" w:type="dxa"/>
            <w:tcBorders>
              <w:top w:val="nil"/>
              <w:bottom w:val="single" w:sz="4" w:space="0" w:color="auto"/>
            </w:tcBorders>
            <w:shd w:val="clear" w:color="auto" w:fill="auto"/>
          </w:tcPr>
          <w:p w14:paraId="0CE369E2" w14:textId="77777777" w:rsidR="00E740CA" w:rsidRPr="00613175" w:rsidRDefault="00E740CA" w:rsidP="00E740CA">
            <w:pPr>
              <w:pStyle w:val="TAL"/>
            </w:pPr>
            <w:r w:rsidRPr="00613175">
              <w:t>2</w:t>
            </w:r>
          </w:p>
        </w:tc>
        <w:tc>
          <w:tcPr>
            <w:tcW w:w="749" w:type="dxa"/>
            <w:tcBorders>
              <w:top w:val="nil"/>
              <w:bottom w:val="single" w:sz="4" w:space="0" w:color="auto"/>
            </w:tcBorders>
            <w:shd w:val="clear" w:color="auto" w:fill="auto"/>
          </w:tcPr>
          <w:p w14:paraId="0B61CC16" w14:textId="77777777" w:rsidR="00E740CA" w:rsidRPr="00613175" w:rsidRDefault="00E740CA" w:rsidP="00E740CA">
            <w:pPr>
              <w:pStyle w:val="TAL"/>
            </w:pPr>
          </w:p>
        </w:tc>
        <w:tc>
          <w:tcPr>
            <w:tcW w:w="1440" w:type="dxa"/>
            <w:tcBorders>
              <w:top w:val="nil"/>
              <w:bottom w:val="single" w:sz="4" w:space="0" w:color="auto"/>
            </w:tcBorders>
          </w:tcPr>
          <w:p w14:paraId="41DF1852" w14:textId="77777777" w:rsidR="00E740CA" w:rsidRPr="00613175" w:rsidRDefault="00E740CA" w:rsidP="00E740CA">
            <w:pPr>
              <w:pStyle w:val="TAL"/>
            </w:pPr>
            <w:r w:rsidRPr="00613175">
              <w:t>TS 24.229 [7]</w:t>
            </w:r>
          </w:p>
        </w:tc>
      </w:tr>
    </w:tbl>
    <w:p w14:paraId="044356B0" w14:textId="77777777" w:rsidR="006734DC" w:rsidRPr="00613175" w:rsidRDefault="006734DC" w:rsidP="006734DC"/>
    <w:p w14:paraId="26615C6E" w14:textId="77777777" w:rsidR="006734DC" w:rsidRPr="00613175" w:rsidRDefault="006734DC" w:rsidP="006734DC">
      <w:pPr>
        <w:pStyle w:val="TH"/>
      </w:pPr>
      <w:r w:rsidRPr="00613175">
        <w:t>Table 6.3.3.3-6: 200 OK for REGISTER (step 21,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73DD8906" w14:textId="77777777" w:rsidTr="00A338AB">
        <w:trPr>
          <w:cantSplit/>
          <w:tblHeader/>
          <w:jc w:val="center"/>
        </w:trPr>
        <w:tc>
          <w:tcPr>
            <w:tcW w:w="9634" w:type="dxa"/>
            <w:gridSpan w:val="5"/>
            <w:shd w:val="clear" w:color="auto" w:fill="auto"/>
          </w:tcPr>
          <w:p w14:paraId="0023AE2C" w14:textId="77777777" w:rsidR="006734DC" w:rsidRPr="00613175" w:rsidRDefault="006734DC" w:rsidP="009B1BAB">
            <w:pPr>
              <w:pStyle w:val="TAL"/>
            </w:pPr>
            <w:r w:rsidRPr="00613175">
              <w:t>Derivation path: TS 34.229-1 [2], Table in subclause A.1.3</w:t>
            </w:r>
          </w:p>
        </w:tc>
      </w:tr>
      <w:tr w:rsidR="006734DC" w:rsidRPr="00613175" w14:paraId="4E64BA96" w14:textId="77777777" w:rsidTr="0031641D">
        <w:trPr>
          <w:cantSplit/>
          <w:tblHeader/>
          <w:jc w:val="center"/>
        </w:trPr>
        <w:tc>
          <w:tcPr>
            <w:tcW w:w="1772" w:type="dxa"/>
            <w:tcBorders>
              <w:bottom w:val="single" w:sz="4" w:space="0" w:color="auto"/>
            </w:tcBorders>
            <w:shd w:val="clear" w:color="auto" w:fill="auto"/>
          </w:tcPr>
          <w:p w14:paraId="14DEB07B"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3E2525F1"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322D5E6D"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118C4734" w14:textId="77777777" w:rsidR="006734DC" w:rsidRPr="00613175" w:rsidRDefault="006734DC" w:rsidP="009B1BAB">
            <w:pPr>
              <w:pStyle w:val="TAH"/>
            </w:pPr>
            <w:r w:rsidRPr="00613175">
              <w:t>Rel</w:t>
            </w:r>
          </w:p>
        </w:tc>
        <w:tc>
          <w:tcPr>
            <w:tcW w:w="1440" w:type="dxa"/>
            <w:tcBorders>
              <w:bottom w:val="single" w:sz="4" w:space="0" w:color="auto"/>
            </w:tcBorders>
          </w:tcPr>
          <w:p w14:paraId="4D9453EE" w14:textId="77777777" w:rsidR="006734DC" w:rsidRPr="00613175" w:rsidRDefault="006734DC" w:rsidP="009B1BAB">
            <w:pPr>
              <w:pStyle w:val="TAH"/>
            </w:pPr>
            <w:r w:rsidRPr="00613175">
              <w:t>Reference</w:t>
            </w:r>
          </w:p>
        </w:tc>
      </w:tr>
      <w:tr w:rsidR="006734DC" w:rsidRPr="00613175" w14:paraId="0E635226" w14:textId="77777777" w:rsidTr="0031641D">
        <w:trPr>
          <w:cantSplit/>
          <w:tblHeader/>
          <w:jc w:val="center"/>
        </w:trPr>
        <w:tc>
          <w:tcPr>
            <w:tcW w:w="1772" w:type="dxa"/>
            <w:tcBorders>
              <w:top w:val="single" w:sz="4" w:space="0" w:color="auto"/>
              <w:bottom w:val="nil"/>
            </w:tcBorders>
            <w:shd w:val="clear" w:color="auto" w:fill="auto"/>
          </w:tcPr>
          <w:p w14:paraId="0956E044" w14:textId="77777777" w:rsidR="006734DC" w:rsidRPr="00613175" w:rsidRDefault="006734DC" w:rsidP="009B1BAB">
            <w:pPr>
              <w:pStyle w:val="TAL"/>
              <w:rPr>
                <w:b/>
              </w:rPr>
            </w:pPr>
            <w:r w:rsidRPr="00613175">
              <w:rPr>
                <w:b/>
              </w:rPr>
              <w:t>Contact</w:t>
            </w:r>
          </w:p>
        </w:tc>
        <w:tc>
          <w:tcPr>
            <w:tcW w:w="878" w:type="dxa"/>
            <w:tcBorders>
              <w:top w:val="single" w:sz="4" w:space="0" w:color="auto"/>
              <w:bottom w:val="nil"/>
            </w:tcBorders>
            <w:shd w:val="clear" w:color="auto" w:fill="auto"/>
          </w:tcPr>
          <w:p w14:paraId="64E64706" w14:textId="77777777" w:rsidR="006734DC" w:rsidRPr="00613175" w:rsidRDefault="006734DC" w:rsidP="009B1BAB">
            <w:pPr>
              <w:pStyle w:val="TAL"/>
            </w:pPr>
          </w:p>
        </w:tc>
        <w:tc>
          <w:tcPr>
            <w:tcW w:w="4795" w:type="dxa"/>
            <w:tcBorders>
              <w:top w:val="single" w:sz="4" w:space="0" w:color="auto"/>
              <w:bottom w:val="nil"/>
            </w:tcBorders>
            <w:shd w:val="clear" w:color="auto" w:fill="auto"/>
          </w:tcPr>
          <w:p w14:paraId="713FA577" w14:textId="77777777" w:rsidR="006734DC" w:rsidRPr="00613175" w:rsidRDefault="006734DC" w:rsidP="009B1BAB">
            <w:pPr>
              <w:pStyle w:val="TAL"/>
            </w:pPr>
          </w:p>
        </w:tc>
        <w:tc>
          <w:tcPr>
            <w:tcW w:w="749" w:type="dxa"/>
            <w:tcBorders>
              <w:top w:val="single" w:sz="4" w:space="0" w:color="auto"/>
              <w:bottom w:val="nil"/>
            </w:tcBorders>
            <w:shd w:val="clear" w:color="auto" w:fill="auto"/>
          </w:tcPr>
          <w:p w14:paraId="31BBC2D6" w14:textId="77777777" w:rsidR="006734DC" w:rsidRPr="00613175" w:rsidRDefault="006734DC" w:rsidP="009B1BAB">
            <w:pPr>
              <w:pStyle w:val="TAL"/>
            </w:pPr>
          </w:p>
        </w:tc>
        <w:tc>
          <w:tcPr>
            <w:tcW w:w="1440" w:type="dxa"/>
            <w:tcBorders>
              <w:top w:val="single" w:sz="4" w:space="0" w:color="auto"/>
              <w:bottom w:val="nil"/>
            </w:tcBorders>
          </w:tcPr>
          <w:p w14:paraId="0B2E6848" w14:textId="77777777" w:rsidR="006734DC" w:rsidRPr="00613175" w:rsidRDefault="006734DC" w:rsidP="009B1BAB">
            <w:pPr>
              <w:pStyle w:val="TAL"/>
            </w:pPr>
          </w:p>
        </w:tc>
      </w:tr>
      <w:tr w:rsidR="006734DC" w:rsidRPr="00613175" w14:paraId="3A1238C0" w14:textId="77777777" w:rsidTr="0031641D">
        <w:trPr>
          <w:cantSplit/>
          <w:tblHeader/>
          <w:jc w:val="center"/>
        </w:trPr>
        <w:tc>
          <w:tcPr>
            <w:tcW w:w="1772" w:type="dxa"/>
            <w:tcBorders>
              <w:top w:val="nil"/>
              <w:bottom w:val="single" w:sz="4" w:space="0" w:color="auto"/>
            </w:tcBorders>
            <w:shd w:val="clear" w:color="auto" w:fill="auto"/>
          </w:tcPr>
          <w:p w14:paraId="135333EE" w14:textId="77777777" w:rsidR="006734DC" w:rsidRPr="00613175" w:rsidRDefault="006734DC" w:rsidP="009B1BAB">
            <w:pPr>
              <w:pStyle w:val="TAL"/>
              <w:rPr>
                <w:b/>
              </w:rPr>
            </w:pPr>
            <w:r w:rsidRPr="00613175">
              <w:tab/>
              <w:t>expires</w:t>
            </w:r>
          </w:p>
        </w:tc>
        <w:tc>
          <w:tcPr>
            <w:tcW w:w="878" w:type="dxa"/>
            <w:tcBorders>
              <w:top w:val="nil"/>
              <w:bottom w:val="single" w:sz="4" w:space="0" w:color="auto"/>
            </w:tcBorders>
            <w:shd w:val="clear" w:color="auto" w:fill="auto"/>
          </w:tcPr>
          <w:p w14:paraId="79FBE6CF" w14:textId="77777777" w:rsidR="006734DC" w:rsidRPr="00613175" w:rsidRDefault="006734DC" w:rsidP="009B1BAB">
            <w:pPr>
              <w:pStyle w:val="TAL"/>
            </w:pPr>
          </w:p>
        </w:tc>
        <w:tc>
          <w:tcPr>
            <w:tcW w:w="4795" w:type="dxa"/>
            <w:tcBorders>
              <w:top w:val="nil"/>
              <w:bottom w:val="single" w:sz="4" w:space="0" w:color="auto"/>
            </w:tcBorders>
            <w:shd w:val="clear" w:color="auto" w:fill="auto"/>
          </w:tcPr>
          <w:p w14:paraId="4FD279A0" w14:textId="77777777" w:rsidR="006734DC" w:rsidRPr="00613175" w:rsidRDefault="00E740CA" w:rsidP="009B1BAB">
            <w:pPr>
              <w:pStyle w:val="TAL"/>
            </w:pPr>
            <w:r w:rsidRPr="00613175">
              <w:t>1600</w:t>
            </w:r>
          </w:p>
        </w:tc>
        <w:tc>
          <w:tcPr>
            <w:tcW w:w="749" w:type="dxa"/>
            <w:tcBorders>
              <w:top w:val="nil"/>
              <w:bottom w:val="single" w:sz="4" w:space="0" w:color="auto"/>
            </w:tcBorders>
            <w:shd w:val="clear" w:color="auto" w:fill="auto"/>
          </w:tcPr>
          <w:p w14:paraId="5890D4A7" w14:textId="77777777" w:rsidR="006734DC" w:rsidRPr="00613175" w:rsidRDefault="006734DC" w:rsidP="009B1BAB">
            <w:pPr>
              <w:pStyle w:val="TAL"/>
            </w:pPr>
          </w:p>
        </w:tc>
        <w:tc>
          <w:tcPr>
            <w:tcW w:w="1440" w:type="dxa"/>
            <w:tcBorders>
              <w:top w:val="nil"/>
              <w:bottom w:val="single" w:sz="4" w:space="0" w:color="auto"/>
            </w:tcBorders>
          </w:tcPr>
          <w:p w14:paraId="473AE93A" w14:textId="77777777" w:rsidR="006734DC" w:rsidRPr="00613175" w:rsidRDefault="006734DC" w:rsidP="009B1BAB">
            <w:pPr>
              <w:pStyle w:val="TAL"/>
            </w:pPr>
          </w:p>
        </w:tc>
      </w:tr>
    </w:tbl>
    <w:p w14:paraId="6818000E" w14:textId="77777777" w:rsidR="006734DC" w:rsidRPr="00613175" w:rsidRDefault="006734DC" w:rsidP="006734DC"/>
    <w:p w14:paraId="7BC6FEE9" w14:textId="77777777" w:rsidR="006734DC" w:rsidRPr="00613175" w:rsidRDefault="006734DC" w:rsidP="006734DC">
      <w:pPr>
        <w:pStyle w:val="TH"/>
      </w:pPr>
      <w:r w:rsidRPr="00613175">
        <w:lastRenderedPageBreak/>
        <w:t>Table 6.3.3.3-7: REGISTER (step 22,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3237709D" w14:textId="77777777" w:rsidTr="00A338AB">
        <w:trPr>
          <w:cantSplit/>
          <w:tblHeader/>
          <w:jc w:val="center"/>
        </w:trPr>
        <w:tc>
          <w:tcPr>
            <w:tcW w:w="9634" w:type="dxa"/>
            <w:gridSpan w:val="5"/>
            <w:shd w:val="clear" w:color="auto" w:fill="auto"/>
          </w:tcPr>
          <w:p w14:paraId="1C2E2B14" w14:textId="77777777" w:rsidR="006734DC" w:rsidRPr="00613175" w:rsidRDefault="006734DC" w:rsidP="009B1BAB">
            <w:pPr>
              <w:pStyle w:val="TAL"/>
            </w:pPr>
            <w:r w:rsidRPr="00613175">
              <w:t>Derivation path: TS 34.229-1 [2], Table in subclause A.1.1, Conditions A2, A17, A32</w:t>
            </w:r>
          </w:p>
        </w:tc>
      </w:tr>
      <w:tr w:rsidR="006734DC" w:rsidRPr="00613175" w14:paraId="7ABFA395" w14:textId="77777777" w:rsidTr="0031641D">
        <w:trPr>
          <w:cantSplit/>
          <w:tblHeader/>
          <w:jc w:val="center"/>
        </w:trPr>
        <w:tc>
          <w:tcPr>
            <w:tcW w:w="1772" w:type="dxa"/>
            <w:tcBorders>
              <w:bottom w:val="single" w:sz="4" w:space="0" w:color="auto"/>
            </w:tcBorders>
            <w:shd w:val="clear" w:color="auto" w:fill="auto"/>
          </w:tcPr>
          <w:p w14:paraId="13E8026B"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46B16C02"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1F8957DA"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72FC18D7" w14:textId="77777777" w:rsidR="006734DC" w:rsidRPr="00613175" w:rsidRDefault="006734DC" w:rsidP="009B1BAB">
            <w:pPr>
              <w:pStyle w:val="TAH"/>
            </w:pPr>
            <w:r w:rsidRPr="00613175">
              <w:t>Rel</w:t>
            </w:r>
          </w:p>
        </w:tc>
        <w:tc>
          <w:tcPr>
            <w:tcW w:w="1440" w:type="dxa"/>
            <w:tcBorders>
              <w:bottom w:val="single" w:sz="4" w:space="0" w:color="auto"/>
            </w:tcBorders>
          </w:tcPr>
          <w:p w14:paraId="4C51D75B" w14:textId="77777777" w:rsidR="006734DC" w:rsidRPr="00613175" w:rsidRDefault="006734DC" w:rsidP="009B1BAB">
            <w:pPr>
              <w:pStyle w:val="TAH"/>
            </w:pPr>
            <w:r w:rsidRPr="00613175">
              <w:t>Reference</w:t>
            </w:r>
          </w:p>
        </w:tc>
      </w:tr>
      <w:tr w:rsidR="006734DC" w:rsidRPr="00613175" w14:paraId="1458848B" w14:textId="77777777" w:rsidTr="0031641D">
        <w:trPr>
          <w:cantSplit/>
          <w:tblHeader/>
          <w:jc w:val="center"/>
        </w:trPr>
        <w:tc>
          <w:tcPr>
            <w:tcW w:w="1772" w:type="dxa"/>
            <w:tcBorders>
              <w:top w:val="single" w:sz="4" w:space="0" w:color="auto"/>
              <w:bottom w:val="nil"/>
            </w:tcBorders>
            <w:shd w:val="clear" w:color="auto" w:fill="auto"/>
          </w:tcPr>
          <w:p w14:paraId="24F3900E" w14:textId="77777777" w:rsidR="006734DC" w:rsidRPr="00613175" w:rsidRDefault="006734DC" w:rsidP="009B1BAB">
            <w:pPr>
              <w:pStyle w:val="TAL"/>
              <w:rPr>
                <w:b/>
              </w:rPr>
            </w:pPr>
            <w:r w:rsidRPr="00613175">
              <w:rPr>
                <w:b/>
              </w:rPr>
              <w:t>Security-Client</w:t>
            </w:r>
          </w:p>
        </w:tc>
        <w:tc>
          <w:tcPr>
            <w:tcW w:w="878" w:type="dxa"/>
            <w:tcBorders>
              <w:top w:val="single" w:sz="4" w:space="0" w:color="auto"/>
              <w:bottom w:val="nil"/>
            </w:tcBorders>
            <w:shd w:val="clear" w:color="auto" w:fill="auto"/>
          </w:tcPr>
          <w:p w14:paraId="2EEA258E" w14:textId="77777777" w:rsidR="006734DC" w:rsidRPr="00613175" w:rsidRDefault="006734DC" w:rsidP="009B1BAB">
            <w:pPr>
              <w:pStyle w:val="TAL"/>
            </w:pPr>
          </w:p>
        </w:tc>
        <w:tc>
          <w:tcPr>
            <w:tcW w:w="4795" w:type="dxa"/>
            <w:tcBorders>
              <w:top w:val="single" w:sz="4" w:space="0" w:color="auto"/>
              <w:bottom w:val="nil"/>
            </w:tcBorders>
            <w:shd w:val="clear" w:color="auto" w:fill="auto"/>
          </w:tcPr>
          <w:p w14:paraId="67AF8277" w14:textId="77777777" w:rsidR="006734DC" w:rsidRPr="00613175" w:rsidRDefault="006734DC" w:rsidP="009B1BAB">
            <w:pPr>
              <w:pStyle w:val="TAL"/>
            </w:pPr>
          </w:p>
        </w:tc>
        <w:tc>
          <w:tcPr>
            <w:tcW w:w="749" w:type="dxa"/>
            <w:tcBorders>
              <w:top w:val="single" w:sz="4" w:space="0" w:color="auto"/>
              <w:bottom w:val="nil"/>
            </w:tcBorders>
            <w:shd w:val="clear" w:color="auto" w:fill="auto"/>
          </w:tcPr>
          <w:p w14:paraId="532CECD1" w14:textId="77777777" w:rsidR="006734DC" w:rsidRPr="00613175" w:rsidRDefault="006734DC" w:rsidP="009B1BAB">
            <w:pPr>
              <w:pStyle w:val="TAL"/>
            </w:pPr>
          </w:p>
        </w:tc>
        <w:tc>
          <w:tcPr>
            <w:tcW w:w="1440" w:type="dxa"/>
            <w:tcBorders>
              <w:top w:val="single" w:sz="4" w:space="0" w:color="auto"/>
              <w:bottom w:val="nil"/>
            </w:tcBorders>
          </w:tcPr>
          <w:p w14:paraId="7D85E2BE" w14:textId="77777777" w:rsidR="006734DC" w:rsidRPr="00613175" w:rsidRDefault="006734DC" w:rsidP="009B1BAB">
            <w:pPr>
              <w:pStyle w:val="TAL"/>
            </w:pPr>
          </w:p>
        </w:tc>
      </w:tr>
      <w:tr w:rsidR="006734DC" w:rsidRPr="00613175" w14:paraId="61BDAD8A" w14:textId="77777777" w:rsidTr="0031641D">
        <w:trPr>
          <w:cantSplit/>
          <w:tblHeader/>
          <w:jc w:val="center"/>
        </w:trPr>
        <w:tc>
          <w:tcPr>
            <w:tcW w:w="1772" w:type="dxa"/>
            <w:tcBorders>
              <w:top w:val="nil"/>
              <w:bottom w:val="nil"/>
            </w:tcBorders>
            <w:shd w:val="clear" w:color="auto" w:fill="auto"/>
          </w:tcPr>
          <w:p w14:paraId="22E1832B" w14:textId="77777777" w:rsidR="006734DC" w:rsidRPr="00613175" w:rsidRDefault="006734DC" w:rsidP="009B1BAB">
            <w:pPr>
              <w:pStyle w:val="TAL"/>
              <w:rPr>
                <w:b/>
              </w:rPr>
            </w:pPr>
            <w:r w:rsidRPr="00613175">
              <w:tab/>
              <w:t>spi-c</w:t>
            </w:r>
          </w:p>
        </w:tc>
        <w:tc>
          <w:tcPr>
            <w:tcW w:w="878" w:type="dxa"/>
            <w:tcBorders>
              <w:top w:val="nil"/>
              <w:bottom w:val="nil"/>
            </w:tcBorders>
            <w:shd w:val="clear" w:color="auto" w:fill="auto"/>
          </w:tcPr>
          <w:p w14:paraId="4071C4B7" w14:textId="77777777" w:rsidR="006734DC" w:rsidRPr="00613175" w:rsidRDefault="006734DC" w:rsidP="009B1BAB">
            <w:pPr>
              <w:pStyle w:val="TAL"/>
            </w:pPr>
          </w:p>
        </w:tc>
        <w:tc>
          <w:tcPr>
            <w:tcW w:w="4795" w:type="dxa"/>
            <w:tcBorders>
              <w:top w:val="nil"/>
              <w:bottom w:val="nil"/>
            </w:tcBorders>
            <w:shd w:val="clear" w:color="auto" w:fill="auto"/>
          </w:tcPr>
          <w:p w14:paraId="67946DE1" w14:textId="77777777" w:rsidR="006734DC" w:rsidRPr="00613175" w:rsidRDefault="006734DC" w:rsidP="009B1BAB">
            <w:pPr>
              <w:pStyle w:val="TAL"/>
            </w:pPr>
            <w:r w:rsidRPr="00613175">
              <w:t>new SPI number of the inbound SA at the protected client port, shall be different from previously used numbers</w:t>
            </w:r>
          </w:p>
        </w:tc>
        <w:tc>
          <w:tcPr>
            <w:tcW w:w="749" w:type="dxa"/>
            <w:tcBorders>
              <w:top w:val="nil"/>
              <w:bottom w:val="nil"/>
            </w:tcBorders>
            <w:shd w:val="clear" w:color="auto" w:fill="auto"/>
          </w:tcPr>
          <w:p w14:paraId="444842EE" w14:textId="77777777" w:rsidR="006734DC" w:rsidRPr="00613175" w:rsidRDefault="006734DC" w:rsidP="009B1BAB">
            <w:pPr>
              <w:pStyle w:val="TAL"/>
            </w:pPr>
          </w:p>
        </w:tc>
        <w:tc>
          <w:tcPr>
            <w:tcW w:w="1440" w:type="dxa"/>
            <w:tcBorders>
              <w:top w:val="nil"/>
              <w:bottom w:val="nil"/>
            </w:tcBorders>
          </w:tcPr>
          <w:p w14:paraId="233C7769" w14:textId="77777777" w:rsidR="006734DC" w:rsidRPr="00613175" w:rsidRDefault="006734DC" w:rsidP="009B1BAB">
            <w:pPr>
              <w:pStyle w:val="TAL"/>
            </w:pPr>
          </w:p>
        </w:tc>
      </w:tr>
      <w:tr w:rsidR="006734DC" w:rsidRPr="00613175" w14:paraId="6ABE3ECC" w14:textId="77777777" w:rsidTr="0031641D">
        <w:trPr>
          <w:cantSplit/>
          <w:tblHeader/>
          <w:jc w:val="center"/>
        </w:trPr>
        <w:tc>
          <w:tcPr>
            <w:tcW w:w="1772" w:type="dxa"/>
            <w:tcBorders>
              <w:top w:val="nil"/>
              <w:bottom w:val="nil"/>
            </w:tcBorders>
            <w:shd w:val="clear" w:color="auto" w:fill="auto"/>
          </w:tcPr>
          <w:p w14:paraId="44B78264" w14:textId="77777777" w:rsidR="006734DC" w:rsidRPr="00613175" w:rsidRDefault="006734DC" w:rsidP="009B1BAB">
            <w:pPr>
              <w:pStyle w:val="TAL"/>
            </w:pPr>
            <w:r w:rsidRPr="00613175">
              <w:tab/>
              <w:t>spi-s</w:t>
            </w:r>
          </w:p>
        </w:tc>
        <w:tc>
          <w:tcPr>
            <w:tcW w:w="878" w:type="dxa"/>
            <w:tcBorders>
              <w:top w:val="nil"/>
              <w:bottom w:val="nil"/>
            </w:tcBorders>
            <w:shd w:val="clear" w:color="auto" w:fill="auto"/>
          </w:tcPr>
          <w:p w14:paraId="4F120873" w14:textId="77777777" w:rsidR="006734DC" w:rsidRPr="00613175" w:rsidRDefault="006734DC" w:rsidP="009B1BAB">
            <w:pPr>
              <w:pStyle w:val="TAL"/>
            </w:pPr>
          </w:p>
        </w:tc>
        <w:tc>
          <w:tcPr>
            <w:tcW w:w="4795" w:type="dxa"/>
            <w:tcBorders>
              <w:top w:val="nil"/>
              <w:bottom w:val="nil"/>
            </w:tcBorders>
            <w:shd w:val="clear" w:color="auto" w:fill="auto"/>
          </w:tcPr>
          <w:p w14:paraId="01DB009E" w14:textId="77777777" w:rsidR="006734DC" w:rsidRPr="00613175" w:rsidRDefault="006734DC" w:rsidP="009B1BAB">
            <w:pPr>
              <w:pStyle w:val="TAL"/>
            </w:pPr>
            <w:r w:rsidRPr="00613175">
              <w:t>new SPI number of the inbound SA at the protected server port, shall be different from previously used numbers</w:t>
            </w:r>
          </w:p>
        </w:tc>
        <w:tc>
          <w:tcPr>
            <w:tcW w:w="749" w:type="dxa"/>
            <w:tcBorders>
              <w:top w:val="nil"/>
              <w:bottom w:val="nil"/>
            </w:tcBorders>
            <w:shd w:val="clear" w:color="auto" w:fill="auto"/>
          </w:tcPr>
          <w:p w14:paraId="49B362E6" w14:textId="77777777" w:rsidR="006734DC" w:rsidRPr="00613175" w:rsidRDefault="006734DC" w:rsidP="009B1BAB">
            <w:pPr>
              <w:pStyle w:val="TAL"/>
            </w:pPr>
          </w:p>
        </w:tc>
        <w:tc>
          <w:tcPr>
            <w:tcW w:w="1440" w:type="dxa"/>
            <w:tcBorders>
              <w:top w:val="nil"/>
              <w:bottom w:val="nil"/>
            </w:tcBorders>
          </w:tcPr>
          <w:p w14:paraId="01E5DF90" w14:textId="77777777" w:rsidR="006734DC" w:rsidRPr="00613175" w:rsidRDefault="006734DC" w:rsidP="009B1BAB">
            <w:pPr>
              <w:pStyle w:val="TAL"/>
            </w:pPr>
          </w:p>
        </w:tc>
      </w:tr>
      <w:tr w:rsidR="006734DC" w:rsidRPr="00613175" w14:paraId="7C4F0D6E" w14:textId="77777777" w:rsidTr="0031641D">
        <w:trPr>
          <w:cantSplit/>
          <w:tblHeader/>
          <w:jc w:val="center"/>
        </w:trPr>
        <w:tc>
          <w:tcPr>
            <w:tcW w:w="1772" w:type="dxa"/>
            <w:tcBorders>
              <w:top w:val="nil"/>
              <w:bottom w:val="nil"/>
            </w:tcBorders>
            <w:shd w:val="clear" w:color="auto" w:fill="auto"/>
          </w:tcPr>
          <w:p w14:paraId="1F7C0DC0" w14:textId="77777777" w:rsidR="006734DC" w:rsidRPr="00613175" w:rsidRDefault="006734DC" w:rsidP="009B1BAB">
            <w:pPr>
              <w:pStyle w:val="TAL"/>
            </w:pPr>
            <w:r w:rsidRPr="00613175">
              <w:tab/>
              <w:t>port-c</w:t>
            </w:r>
          </w:p>
        </w:tc>
        <w:tc>
          <w:tcPr>
            <w:tcW w:w="878" w:type="dxa"/>
            <w:tcBorders>
              <w:top w:val="nil"/>
              <w:bottom w:val="nil"/>
            </w:tcBorders>
            <w:shd w:val="clear" w:color="auto" w:fill="auto"/>
          </w:tcPr>
          <w:p w14:paraId="75284FF8" w14:textId="77777777" w:rsidR="006734DC" w:rsidRPr="00613175" w:rsidRDefault="006734DC" w:rsidP="009B1BAB">
            <w:pPr>
              <w:pStyle w:val="TAL"/>
            </w:pPr>
          </w:p>
        </w:tc>
        <w:tc>
          <w:tcPr>
            <w:tcW w:w="4795" w:type="dxa"/>
            <w:tcBorders>
              <w:top w:val="nil"/>
              <w:bottom w:val="nil"/>
            </w:tcBorders>
            <w:shd w:val="clear" w:color="auto" w:fill="auto"/>
          </w:tcPr>
          <w:p w14:paraId="2690D967" w14:textId="77777777" w:rsidR="006734DC" w:rsidRPr="00613175" w:rsidRDefault="006734DC" w:rsidP="009B1BAB">
            <w:pPr>
              <w:pStyle w:val="TAL"/>
            </w:pPr>
            <w:r w:rsidRPr="00613175">
              <w:t>new protected client port, shall be different from previously used numbers</w:t>
            </w:r>
          </w:p>
        </w:tc>
        <w:tc>
          <w:tcPr>
            <w:tcW w:w="749" w:type="dxa"/>
            <w:tcBorders>
              <w:top w:val="nil"/>
              <w:bottom w:val="nil"/>
            </w:tcBorders>
            <w:shd w:val="clear" w:color="auto" w:fill="auto"/>
          </w:tcPr>
          <w:p w14:paraId="1DF10515" w14:textId="77777777" w:rsidR="006734DC" w:rsidRPr="00613175" w:rsidRDefault="006734DC" w:rsidP="009B1BAB">
            <w:pPr>
              <w:pStyle w:val="TAL"/>
            </w:pPr>
          </w:p>
        </w:tc>
        <w:tc>
          <w:tcPr>
            <w:tcW w:w="1440" w:type="dxa"/>
            <w:tcBorders>
              <w:top w:val="nil"/>
              <w:bottom w:val="nil"/>
            </w:tcBorders>
          </w:tcPr>
          <w:p w14:paraId="425CC71A" w14:textId="77777777" w:rsidR="006734DC" w:rsidRPr="00613175" w:rsidRDefault="006734DC" w:rsidP="009B1BAB">
            <w:pPr>
              <w:pStyle w:val="TAL"/>
            </w:pPr>
          </w:p>
        </w:tc>
      </w:tr>
      <w:tr w:rsidR="006734DC" w:rsidRPr="00613175" w14:paraId="2ED079D4" w14:textId="77777777" w:rsidTr="0031641D">
        <w:trPr>
          <w:cantSplit/>
          <w:tblHeader/>
          <w:jc w:val="center"/>
        </w:trPr>
        <w:tc>
          <w:tcPr>
            <w:tcW w:w="1772" w:type="dxa"/>
            <w:tcBorders>
              <w:top w:val="nil"/>
              <w:bottom w:val="nil"/>
            </w:tcBorders>
            <w:shd w:val="clear" w:color="auto" w:fill="auto"/>
          </w:tcPr>
          <w:p w14:paraId="7FC31EC2" w14:textId="77777777" w:rsidR="006734DC" w:rsidRPr="00613175" w:rsidRDefault="006734DC" w:rsidP="009B1BAB">
            <w:pPr>
              <w:pStyle w:val="TAL"/>
            </w:pPr>
            <w:r w:rsidRPr="00613175">
              <w:tab/>
              <w:t>port-s</w:t>
            </w:r>
          </w:p>
        </w:tc>
        <w:tc>
          <w:tcPr>
            <w:tcW w:w="878" w:type="dxa"/>
            <w:tcBorders>
              <w:top w:val="nil"/>
              <w:bottom w:val="nil"/>
            </w:tcBorders>
            <w:shd w:val="clear" w:color="auto" w:fill="auto"/>
          </w:tcPr>
          <w:p w14:paraId="7B7FE498" w14:textId="77777777" w:rsidR="006734DC" w:rsidRPr="00613175" w:rsidRDefault="006734DC" w:rsidP="009B1BAB">
            <w:pPr>
              <w:pStyle w:val="TAL"/>
            </w:pPr>
          </w:p>
        </w:tc>
        <w:tc>
          <w:tcPr>
            <w:tcW w:w="4795" w:type="dxa"/>
            <w:tcBorders>
              <w:top w:val="nil"/>
              <w:bottom w:val="nil"/>
            </w:tcBorders>
            <w:shd w:val="clear" w:color="auto" w:fill="auto"/>
          </w:tcPr>
          <w:p w14:paraId="74719F9D" w14:textId="77777777" w:rsidR="006734DC" w:rsidRPr="00613175" w:rsidRDefault="006734DC" w:rsidP="009B1BAB">
            <w:pPr>
              <w:pStyle w:val="TAL"/>
            </w:pPr>
            <w:r w:rsidRPr="00613175">
              <w:t>same value as in the previous REGISTER</w:t>
            </w:r>
          </w:p>
        </w:tc>
        <w:tc>
          <w:tcPr>
            <w:tcW w:w="749" w:type="dxa"/>
            <w:tcBorders>
              <w:top w:val="nil"/>
              <w:bottom w:val="nil"/>
            </w:tcBorders>
            <w:shd w:val="clear" w:color="auto" w:fill="auto"/>
          </w:tcPr>
          <w:p w14:paraId="460548BD" w14:textId="77777777" w:rsidR="006734DC" w:rsidRPr="00613175" w:rsidRDefault="006734DC" w:rsidP="009B1BAB">
            <w:pPr>
              <w:pStyle w:val="TAL"/>
            </w:pPr>
          </w:p>
        </w:tc>
        <w:tc>
          <w:tcPr>
            <w:tcW w:w="1440" w:type="dxa"/>
            <w:tcBorders>
              <w:top w:val="nil"/>
              <w:bottom w:val="nil"/>
            </w:tcBorders>
          </w:tcPr>
          <w:p w14:paraId="53C45A7E" w14:textId="77777777" w:rsidR="006734DC" w:rsidRPr="00613175" w:rsidRDefault="006734DC" w:rsidP="009B1BAB">
            <w:pPr>
              <w:pStyle w:val="TAL"/>
            </w:pPr>
          </w:p>
        </w:tc>
      </w:tr>
      <w:tr w:rsidR="00E740CA" w:rsidRPr="00613175" w14:paraId="0404A5C2" w14:textId="77777777" w:rsidTr="0031641D">
        <w:trPr>
          <w:cantSplit/>
          <w:tblHeader/>
          <w:jc w:val="center"/>
        </w:trPr>
        <w:tc>
          <w:tcPr>
            <w:tcW w:w="1772" w:type="dxa"/>
            <w:tcBorders>
              <w:top w:val="nil"/>
              <w:bottom w:val="nil"/>
            </w:tcBorders>
            <w:shd w:val="clear" w:color="auto" w:fill="auto"/>
          </w:tcPr>
          <w:p w14:paraId="0EDE7CA1" w14:textId="77777777" w:rsidR="00E740CA" w:rsidRPr="00613175" w:rsidRDefault="00E740CA" w:rsidP="00E740CA">
            <w:pPr>
              <w:pStyle w:val="TAL"/>
            </w:pPr>
            <w:r w:rsidRPr="00613175">
              <w:rPr>
                <w:b/>
              </w:rPr>
              <w:t>Authorization</w:t>
            </w:r>
          </w:p>
        </w:tc>
        <w:tc>
          <w:tcPr>
            <w:tcW w:w="878" w:type="dxa"/>
            <w:tcBorders>
              <w:top w:val="nil"/>
              <w:bottom w:val="nil"/>
            </w:tcBorders>
            <w:shd w:val="clear" w:color="auto" w:fill="auto"/>
          </w:tcPr>
          <w:p w14:paraId="085FF253" w14:textId="77777777" w:rsidR="00E740CA" w:rsidRPr="00613175" w:rsidRDefault="00E740CA" w:rsidP="00E740CA">
            <w:pPr>
              <w:pStyle w:val="TAL"/>
            </w:pPr>
          </w:p>
        </w:tc>
        <w:tc>
          <w:tcPr>
            <w:tcW w:w="4795" w:type="dxa"/>
            <w:tcBorders>
              <w:top w:val="nil"/>
              <w:bottom w:val="nil"/>
            </w:tcBorders>
            <w:shd w:val="clear" w:color="auto" w:fill="auto"/>
          </w:tcPr>
          <w:p w14:paraId="63E018B7" w14:textId="77777777" w:rsidR="00E740CA" w:rsidRPr="00613175" w:rsidRDefault="00E740CA" w:rsidP="00E740CA">
            <w:pPr>
              <w:pStyle w:val="TAL"/>
            </w:pPr>
          </w:p>
        </w:tc>
        <w:tc>
          <w:tcPr>
            <w:tcW w:w="749" w:type="dxa"/>
            <w:tcBorders>
              <w:top w:val="nil"/>
              <w:bottom w:val="nil"/>
            </w:tcBorders>
            <w:shd w:val="clear" w:color="auto" w:fill="auto"/>
          </w:tcPr>
          <w:p w14:paraId="27211806" w14:textId="77777777" w:rsidR="00E740CA" w:rsidRPr="00613175" w:rsidRDefault="00E740CA" w:rsidP="00E740CA">
            <w:pPr>
              <w:pStyle w:val="TAL"/>
            </w:pPr>
          </w:p>
        </w:tc>
        <w:tc>
          <w:tcPr>
            <w:tcW w:w="1440" w:type="dxa"/>
            <w:tcBorders>
              <w:top w:val="nil"/>
              <w:bottom w:val="nil"/>
            </w:tcBorders>
          </w:tcPr>
          <w:p w14:paraId="3BA3551A" w14:textId="77777777" w:rsidR="00E740CA" w:rsidRPr="00613175" w:rsidRDefault="00E740CA" w:rsidP="00E740CA">
            <w:pPr>
              <w:pStyle w:val="TAL"/>
            </w:pPr>
            <w:r w:rsidRPr="00613175">
              <w:t>RFC 2617 [23]</w:t>
            </w:r>
          </w:p>
        </w:tc>
      </w:tr>
      <w:tr w:rsidR="00E740CA" w:rsidRPr="00613175" w14:paraId="5D59D626" w14:textId="77777777" w:rsidTr="0031641D">
        <w:trPr>
          <w:cantSplit/>
          <w:tblHeader/>
          <w:jc w:val="center"/>
        </w:trPr>
        <w:tc>
          <w:tcPr>
            <w:tcW w:w="1772" w:type="dxa"/>
            <w:tcBorders>
              <w:top w:val="nil"/>
              <w:bottom w:val="single" w:sz="4" w:space="0" w:color="auto"/>
            </w:tcBorders>
            <w:shd w:val="clear" w:color="auto" w:fill="auto"/>
          </w:tcPr>
          <w:p w14:paraId="4157B8C0" w14:textId="77777777" w:rsidR="00E740CA" w:rsidRPr="00613175" w:rsidRDefault="00E740CA" w:rsidP="00E740CA">
            <w:pPr>
              <w:pStyle w:val="TAL"/>
            </w:pPr>
            <w:r w:rsidRPr="00613175">
              <w:tab/>
              <w:t>nonce-count</w:t>
            </w:r>
          </w:p>
        </w:tc>
        <w:tc>
          <w:tcPr>
            <w:tcW w:w="878" w:type="dxa"/>
            <w:tcBorders>
              <w:top w:val="nil"/>
              <w:bottom w:val="single" w:sz="4" w:space="0" w:color="auto"/>
            </w:tcBorders>
            <w:shd w:val="clear" w:color="auto" w:fill="auto"/>
          </w:tcPr>
          <w:p w14:paraId="5D577D35" w14:textId="77777777" w:rsidR="00E740CA" w:rsidRPr="00613175" w:rsidRDefault="00E740CA" w:rsidP="00E740CA">
            <w:pPr>
              <w:pStyle w:val="TAL"/>
            </w:pPr>
          </w:p>
        </w:tc>
        <w:tc>
          <w:tcPr>
            <w:tcW w:w="4795" w:type="dxa"/>
            <w:tcBorders>
              <w:top w:val="nil"/>
              <w:bottom w:val="single" w:sz="4" w:space="0" w:color="auto"/>
            </w:tcBorders>
            <w:shd w:val="clear" w:color="auto" w:fill="auto"/>
          </w:tcPr>
          <w:p w14:paraId="006B43D5" w14:textId="77777777" w:rsidR="00E740CA" w:rsidRPr="00613175" w:rsidRDefault="00E740CA" w:rsidP="00E740CA">
            <w:pPr>
              <w:pStyle w:val="TAL"/>
            </w:pPr>
            <w:r w:rsidRPr="00613175">
              <w:t>3</w:t>
            </w:r>
          </w:p>
        </w:tc>
        <w:tc>
          <w:tcPr>
            <w:tcW w:w="749" w:type="dxa"/>
            <w:tcBorders>
              <w:top w:val="nil"/>
              <w:bottom w:val="single" w:sz="4" w:space="0" w:color="auto"/>
            </w:tcBorders>
            <w:shd w:val="clear" w:color="auto" w:fill="auto"/>
          </w:tcPr>
          <w:p w14:paraId="2E15F33C" w14:textId="77777777" w:rsidR="00E740CA" w:rsidRPr="00613175" w:rsidRDefault="00E740CA" w:rsidP="00E740CA">
            <w:pPr>
              <w:pStyle w:val="TAL"/>
            </w:pPr>
          </w:p>
        </w:tc>
        <w:tc>
          <w:tcPr>
            <w:tcW w:w="1440" w:type="dxa"/>
            <w:tcBorders>
              <w:top w:val="nil"/>
              <w:bottom w:val="single" w:sz="4" w:space="0" w:color="auto"/>
            </w:tcBorders>
          </w:tcPr>
          <w:p w14:paraId="1B2108C3" w14:textId="77777777" w:rsidR="00E740CA" w:rsidRPr="00613175" w:rsidRDefault="00E740CA" w:rsidP="00E740CA">
            <w:pPr>
              <w:pStyle w:val="TAL"/>
            </w:pPr>
            <w:r w:rsidRPr="00613175">
              <w:t>TS 24.229 [7]</w:t>
            </w:r>
          </w:p>
        </w:tc>
      </w:tr>
    </w:tbl>
    <w:p w14:paraId="5A7965EE" w14:textId="77777777" w:rsidR="006734DC" w:rsidRPr="00613175" w:rsidRDefault="006734DC" w:rsidP="006734DC"/>
    <w:p w14:paraId="7E482FD4" w14:textId="77777777" w:rsidR="006734DC" w:rsidRPr="00613175" w:rsidRDefault="006734DC" w:rsidP="006734DC">
      <w:pPr>
        <w:pStyle w:val="TH"/>
      </w:pPr>
      <w:r w:rsidRPr="00613175">
        <w:t>Table 6.3.3.3-8: 423 Interval Too Brief (step 23,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1F3F0D64" w14:textId="77777777" w:rsidTr="00754C99">
        <w:trPr>
          <w:cantSplit/>
          <w:tblHeader/>
          <w:jc w:val="center"/>
        </w:trPr>
        <w:tc>
          <w:tcPr>
            <w:tcW w:w="9634" w:type="dxa"/>
            <w:gridSpan w:val="5"/>
            <w:shd w:val="clear" w:color="auto" w:fill="auto"/>
          </w:tcPr>
          <w:p w14:paraId="325FC616" w14:textId="77777777" w:rsidR="006734DC" w:rsidRPr="00613175" w:rsidRDefault="006734DC" w:rsidP="009B1BAB">
            <w:pPr>
              <w:pStyle w:val="TAL"/>
            </w:pPr>
            <w:r w:rsidRPr="00613175">
              <w:t>Derivation path: TS 34.229-1 [2], Table in subclause A.1.7</w:t>
            </w:r>
          </w:p>
        </w:tc>
      </w:tr>
      <w:tr w:rsidR="006734DC" w:rsidRPr="00613175" w14:paraId="29CC5AA3" w14:textId="77777777" w:rsidTr="00754C99">
        <w:trPr>
          <w:cantSplit/>
          <w:tblHeader/>
          <w:jc w:val="center"/>
        </w:trPr>
        <w:tc>
          <w:tcPr>
            <w:tcW w:w="1772" w:type="dxa"/>
            <w:tcBorders>
              <w:bottom w:val="single" w:sz="4" w:space="0" w:color="auto"/>
            </w:tcBorders>
            <w:shd w:val="clear" w:color="auto" w:fill="auto"/>
          </w:tcPr>
          <w:p w14:paraId="50F16F2C"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5942CD84"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72D31552"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26E5D8DC" w14:textId="77777777" w:rsidR="006734DC" w:rsidRPr="00613175" w:rsidRDefault="006734DC" w:rsidP="009B1BAB">
            <w:pPr>
              <w:pStyle w:val="TAH"/>
            </w:pPr>
            <w:r w:rsidRPr="00613175">
              <w:t>Rel</w:t>
            </w:r>
          </w:p>
        </w:tc>
        <w:tc>
          <w:tcPr>
            <w:tcW w:w="1440" w:type="dxa"/>
            <w:tcBorders>
              <w:bottom w:val="single" w:sz="4" w:space="0" w:color="auto"/>
            </w:tcBorders>
          </w:tcPr>
          <w:p w14:paraId="5ABD4351" w14:textId="77777777" w:rsidR="006734DC" w:rsidRPr="00613175" w:rsidRDefault="006734DC" w:rsidP="009B1BAB">
            <w:pPr>
              <w:pStyle w:val="TAH"/>
            </w:pPr>
            <w:r w:rsidRPr="00613175">
              <w:t>Reference</w:t>
            </w:r>
          </w:p>
        </w:tc>
      </w:tr>
      <w:tr w:rsidR="006734DC" w:rsidRPr="00613175" w14:paraId="1A765005" w14:textId="77777777" w:rsidTr="00754C99">
        <w:trPr>
          <w:cantSplit/>
          <w:tblHeader/>
          <w:jc w:val="center"/>
        </w:trPr>
        <w:tc>
          <w:tcPr>
            <w:tcW w:w="1772" w:type="dxa"/>
            <w:tcBorders>
              <w:top w:val="single" w:sz="4" w:space="0" w:color="auto"/>
              <w:bottom w:val="single" w:sz="4" w:space="0" w:color="auto"/>
            </w:tcBorders>
            <w:shd w:val="clear" w:color="auto" w:fill="auto"/>
          </w:tcPr>
          <w:p w14:paraId="1FBDDB62" w14:textId="77777777" w:rsidR="006734DC" w:rsidRPr="00613175" w:rsidRDefault="006734DC" w:rsidP="009B1BAB">
            <w:pPr>
              <w:pStyle w:val="TAL"/>
              <w:rPr>
                <w:b/>
              </w:rPr>
            </w:pPr>
            <w:r w:rsidRPr="00613175">
              <w:rPr>
                <w:b/>
              </w:rPr>
              <w:t>Min-Expires</w:t>
            </w:r>
          </w:p>
        </w:tc>
        <w:tc>
          <w:tcPr>
            <w:tcW w:w="878" w:type="dxa"/>
            <w:tcBorders>
              <w:top w:val="single" w:sz="4" w:space="0" w:color="auto"/>
              <w:bottom w:val="single" w:sz="4" w:space="0" w:color="auto"/>
            </w:tcBorders>
            <w:shd w:val="clear" w:color="auto" w:fill="auto"/>
          </w:tcPr>
          <w:p w14:paraId="519612F8" w14:textId="77777777" w:rsidR="006734DC" w:rsidRPr="00613175" w:rsidRDefault="006734DC" w:rsidP="009B1BAB">
            <w:pPr>
              <w:pStyle w:val="TAL"/>
            </w:pPr>
          </w:p>
        </w:tc>
        <w:tc>
          <w:tcPr>
            <w:tcW w:w="4795" w:type="dxa"/>
            <w:tcBorders>
              <w:top w:val="single" w:sz="4" w:space="0" w:color="auto"/>
              <w:bottom w:val="single" w:sz="4" w:space="0" w:color="auto"/>
            </w:tcBorders>
            <w:shd w:val="clear" w:color="auto" w:fill="auto"/>
          </w:tcPr>
          <w:p w14:paraId="0562A22B" w14:textId="77777777" w:rsidR="006734DC" w:rsidRPr="00613175" w:rsidRDefault="006734DC" w:rsidP="009B1BAB">
            <w:pPr>
              <w:pStyle w:val="TAL"/>
            </w:pPr>
          </w:p>
        </w:tc>
        <w:tc>
          <w:tcPr>
            <w:tcW w:w="749" w:type="dxa"/>
            <w:tcBorders>
              <w:top w:val="single" w:sz="4" w:space="0" w:color="auto"/>
              <w:bottom w:val="single" w:sz="4" w:space="0" w:color="auto"/>
            </w:tcBorders>
            <w:shd w:val="clear" w:color="auto" w:fill="auto"/>
          </w:tcPr>
          <w:p w14:paraId="33F3F894" w14:textId="77777777" w:rsidR="006734DC" w:rsidRPr="00613175" w:rsidRDefault="006734DC" w:rsidP="009B1BAB">
            <w:pPr>
              <w:pStyle w:val="TAL"/>
            </w:pPr>
          </w:p>
        </w:tc>
        <w:tc>
          <w:tcPr>
            <w:tcW w:w="1440" w:type="dxa"/>
            <w:tcBorders>
              <w:top w:val="single" w:sz="4" w:space="0" w:color="auto"/>
              <w:bottom w:val="single" w:sz="4" w:space="0" w:color="auto"/>
            </w:tcBorders>
          </w:tcPr>
          <w:p w14:paraId="31941F02" w14:textId="77777777" w:rsidR="006734DC" w:rsidRPr="00613175" w:rsidRDefault="006734DC" w:rsidP="009B1BAB">
            <w:pPr>
              <w:pStyle w:val="TAL"/>
            </w:pPr>
          </w:p>
        </w:tc>
      </w:tr>
      <w:tr w:rsidR="006734DC" w:rsidRPr="00613175" w14:paraId="68DA32BC" w14:textId="77777777" w:rsidTr="00754C99">
        <w:trPr>
          <w:cantSplit/>
          <w:tblHeader/>
          <w:jc w:val="center"/>
        </w:trPr>
        <w:tc>
          <w:tcPr>
            <w:tcW w:w="1772" w:type="dxa"/>
            <w:tcBorders>
              <w:top w:val="single" w:sz="4" w:space="0" w:color="auto"/>
              <w:bottom w:val="single" w:sz="4" w:space="0" w:color="auto"/>
            </w:tcBorders>
            <w:shd w:val="clear" w:color="auto" w:fill="auto"/>
          </w:tcPr>
          <w:p w14:paraId="47E87D73" w14:textId="77777777" w:rsidR="006734DC" w:rsidRPr="00613175" w:rsidRDefault="006734DC" w:rsidP="009B1BAB">
            <w:pPr>
              <w:pStyle w:val="TAL"/>
              <w:rPr>
                <w:b/>
              </w:rPr>
            </w:pPr>
            <w:r w:rsidRPr="00613175">
              <w:tab/>
              <w:t>delta-seconds</w:t>
            </w:r>
          </w:p>
        </w:tc>
        <w:tc>
          <w:tcPr>
            <w:tcW w:w="878" w:type="dxa"/>
            <w:tcBorders>
              <w:top w:val="single" w:sz="4" w:space="0" w:color="auto"/>
              <w:bottom w:val="single" w:sz="4" w:space="0" w:color="auto"/>
            </w:tcBorders>
            <w:shd w:val="clear" w:color="auto" w:fill="auto"/>
          </w:tcPr>
          <w:p w14:paraId="3D217001" w14:textId="77777777" w:rsidR="006734DC" w:rsidRPr="00613175" w:rsidRDefault="006734DC" w:rsidP="009B1BAB">
            <w:pPr>
              <w:pStyle w:val="TAL"/>
            </w:pPr>
          </w:p>
        </w:tc>
        <w:tc>
          <w:tcPr>
            <w:tcW w:w="4795" w:type="dxa"/>
            <w:tcBorders>
              <w:top w:val="single" w:sz="4" w:space="0" w:color="auto"/>
              <w:bottom w:val="single" w:sz="4" w:space="0" w:color="auto"/>
            </w:tcBorders>
            <w:shd w:val="clear" w:color="auto" w:fill="auto"/>
          </w:tcPr>
          <w:p w14:paraId="46D2BE4A" w14:textId="77777777" w:rsidR="006734DC" w:rsidRPr="00613175" w:rsidRDefault="006734DC" w:rsidP="009B1BAB">
            <w:pPr>
              <w:pStyle w:val="TAL"/>
            </w:pPr>
            <w:r w:rsidRPr="00613175">
              <w:t>800000</w:t>
            </w:r>
          </w:p>
        </w:tc>
        <w:tc>
          <w:tcPr>
            <w:tcW w:w="749" w:type="dxa"/>
            <w:tcBorders>
              <w:top w:val="single" w:sz="4" w:space="0" w:color="auto"/>
              <w:bottom w:val="single" w:sz="4" w:space="0" w:color="auto"/>
            </w:tcBorders>
            <w:shd w:val="clear" w:color="auto" w:fill="auto"/>
          </w:tcPr>
          <w:p w14:paraId="1DDAF440" w14:textId="77777777" w:rsidR="006734DC" w:rsidRPr="00613175" w:rsidRDefault="006734DC" w:rsidP="009B1BAB">
            <w:pPr>
              <w:pStyle w:val="TAL"/>
            </w:pPr>
          </w:p>
        </w:tc>
        <w:tc>
          <w:tcPr>
            <w:tcW w:w="1440" w:type="dxa"/>
            <w:tcBorders>
              <w:top w:val="single" w:sz="4" w:space="0" w:color="auto"/>
              <w:bottom w:val="single" w:sz="4" w:space="0" w:color="auto"/>
            </w:tcBorders>
          </w:tcPr>
          <w:p w14:paraId="73D90D25" w14:textId="77777777" w:rsidR="006734DC" w:rsidRPr="00613175" w:rsidRDefault="006734DC" w:rsidP="009B1BAB">
            <w:pPr>
              <w:pStyle w:val="TAL"/>
            </w:pPr>
          </w:p>
        </w:tc>
      </w:tr>
    </w:tbl>
    <w:p w14:paraId="15D93E86" w14:textId="77777777" w:rsidR="006734DC" w:rsidRPr="00613175" w:rsidRDefault="006734DC" w:rsidP="006734DC"/>
    <w:p w14:paraId="4A40678E" w14:textId="77777777" w:rsidR="006734DC" w:rsidRPr="00613175" w:rsidRDefault="006734DC" w:rsidP="006734DC">
      <w:pPr>
        <w:pStyle w:val="TH"/>
      </w:pPr>
      <w:r w:rsidRPr="00613175">
        <w:t>Table 6.3.3.3-9: REGISTER (step 24,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3B1BAB37" w14:textId="77777777" w:rsidTr="00754C99">
        <w:trPr>
          <w:cantSplit/>
          <w:tblHeader/>
          <w:jc w:val="center"/>
        </w:trPr>
        <w:tc>
          <w:tcPr>
            <w:tcW w:w="9634" w:type="dxa"/>
            <w:gridSpan w:val="5"/>
            <w:shd w:val="clear" w:color="auto" w:fill="auto"/>
          </w:tcPr>
          <w:p w14:paraId="23D19A5D" w14:textId="77777777" w:rsidR="006734DC" w:rsidRPr="00613175" w:rsidRDefault="006734DC" w:rsidP="009B1BAB">
            <w:pPr>
              <w:pStyle w:val="TAL"/>
            </w:pPr>
            <w:r w:rsidRPr="00613175">
              <w:t>Derivation path: TS 34.229-1 [2], Table in subclause A.1.</w:t>
            </w:r>
            <w:r w:rsidR="00E740CA" w:rsidRPr="00613175">
              <w:t>1, Conditions A2, A17, A32</w:t>
            </w:r>
          </w:p>
        </w:tc>
      </w:tr>
      <w:tr w:rsidR="006734DC" w:rsidRPr="00613175" w14:paraId="17A342CF" w14:textId="77777777" w:rsidTr="00754C99">
        <w:trPr>
          <w:cantSplit/>
          <w:tblHeader/>
          <w:jc w:val="center"/>
        </w:trPr>
        <w:tc>
          <w:tcPr>
            <w:tcW w:w="1772" w:type="dxa"/>
            <w:tcBorders>
              <w:bottom w:val="single" w:sz="4" w:space="0" w:color="auto"/>
            </w:tcBorders>
            <w:shd w:val="clear" w:color="auto" w:fill="auto"/>
          </w:tcPr>
          <w:p w14:paraId="2F84371F"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7E436771"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7AE44951"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22DD9E97" w14:textId="77777777" w:rsidR="006734DC" w:rsidRPr="00613175" w:rsidRDefault="006734DC" w:rsidP="009B1BAB">
            <w:pPr>
              <w:pStyle w:val="TAH"/>
            </w:pPr>
            <w:r w:rsidRPr="00613175">
              <w:t>Rel</w:t>
            </w:r>
          </w:p>
        </w:tc>
        <w:tc>
          <w:tcPr>
            <w:tcW w:w="1440" w:type="dxa"/>
            <w:tcBorders>
              <w:bottom w:val="single" w:sz="4" w:space="0" w:color="auto"/>
            </w:tcBorders>
          </w:tcPr>
          <w:p w14:paraId="2B19CB91" w14:textId="77777777" w:rsidR="006734DC" w:rsidRPr="00613175" w:rsidRDefault="006734DC" w:rsidP="009B1BAB">
            <w:pPr>
              <w:pStyle w:val="TAH"/>
            </w:pPr>
            <w:r w:rsidRPr="00613175">
              <w:t>Reference</w:t>
            </w:r>
          </w:p>
        </w:tc>
      </w:tr>
      <w:tr w:rsidR="006734DC" w:rsidRPr="00613175" w14:paraId="11BAAE2D" w14:textId="77777777" w:rsidTr="00754C99">
        <w:trPr>
          <w:cantSplit/>
          <w:tblHeader/>
          <w:jc w:val="center"/>
        </w:trPr>
        <w:tc>
          <w:tcPr>
            <w:tcW w:w="1772" w:type="dxa"/>
            <w:tcBorders>
              <w:top w:val="single" w:sz="4" w:space="0" w:color="auto"/>
              <w:bottom w:val="single" w:sz="4" w:space="0" w:color="auto"/>
            </w:tcBorders>
            <w:shd w:val="clear" w:color="auto" w:fill="auto"/>
          </w:tcPr>
          <w:p w14:paraId="6D46BD76" w14:textId="77777777" w:rsidR="006734DC" w:rsidRPr="00613175" w:rsidRDefault="006734DC" w:rsidP="009B1BAB">
            <w:pPr>
              <w:pStyle w:val="TAL"/>
              <w:rPr>
                <w:b/>
              </w:rPr>
            </w:pPr>
            <w:r w:rsidRPr="00613175">
              <w:rPr>
                <w:b/>
              </w:rPr>
              <w:t>Contact</w:t>
            </w:r>
          </w:p>
        </w:tc>
        <w:tc>
          <w:tcPr>
            <w:tcW w:w="878" w:type="dxa"/>
            <w:tcBorders>
              <w:top w:val="single" w:sz="4" w:space="0" w:color="auto"/>
              <w:bottom w:val="single" w:sz="4" w:space="0" w:color="auto"/>
            </w:tcBorders>
            <w:shd w:val="clear" w:color="auto" w:fill="auto"/>
          </w:tcPr>
          <w:p w14:paraId="4DDF55E5" w14:textId="77777777" w:rsidR="006734DC" w:rsidRPr="00613175" w:rsidRDefault="006734DC" w:rsidP="009B1BAB">
            <w:pPr>
              <w:pStyle w:val="TAL"/>
            </w:pPr>
          </w:p>
        </w:tc>
        <w:tc>
          <w:tcPr>
            <w:tcW w:w="4795" w:type="dxa"/>
            <w:tcBorders>
              <w:top w:val="single" w:sz="4" w:space="0" w:color="auto"/>
              <w:bottom w:val="single" w:sz="4" w:space="0" w:color="auto"/>
            </w:tcBorders>
            <w:shd w:val="clear" w:color="auto" w:fill="auto"/>
          </w:tcPr>
          <w:p w14:paraId="0BEF201D" w14:textId="77777777" w:rsidR="006734DC" w:rsidRPr="00613175" w:rsidRDefault="006734DC" w:rsidP="009B1BAB">
            <w:pPr>
              <w:pStyle w:val="TAL"/>
            </w:pPr>
          </w:p>
        </w:tc>
        <w:tc>
          <w:tcPr>
            <w:tcW w:w="749" w:type="dxa"/>
            <w:tcBorders>
              <w:top w:val="single" w:sz="4" w:space="0" w:color="auto"/>
              <w:bottom w:val="single" w:sz="4" w:space="0" w:color="auto"/>
            </w:tcBorders>
            <w:shd w:val="clear" w:color="auto" w:fill="auto"/>
          </w:tcPr>
          <w:p w14:paraId="6FAFBDEB" w14:textId="77777777" w:rsidR="006734DC" w:rsidRPr="00613175" w:rsidRDefault="006734DC" w:rsidP="009B1BAB">
            <w:pPr>
              <w:pStyle w:val="TAL"/>
            </w:pPr>
          </w:p>
        </w:tc>
        <w:tc>
          <w:tcPr>
            <w:tcW w:w="1440" w:type="dxa"/>
            <w:tcBorders>
              <w:top w:val="single" w:sz="4" w:space="0" w:color="auto"/>
              <w:bottom w:val="single" w:sz="4" w:space="0" w:color="auto"/>
            </w:tcBorders>
          </w:tcPr>
          <w:p w14:paraId="4415C1DA" w14:textId="77777777" w:rsidR="006734DC" w:rsidRPr="00613175" w:rsidRDefault="006734DC" w:rsidP="009B1BAB">
            <w:pPr>
              <w:pStyle w:val="TAL"/>
            </w:pPr>
          </w:p>
        </w:tc>
      </w:tr>
      <w:tr w:rsidR="006734DC" w:rsidRPr="00613175" w14:paraId="4882C426" w14:textId="77777777" w:rsidTr="00754C99">
        <w:trPr>
          <w:cantSplit/>
          <w:tblHeader/>
          <w:jc w:val="center"/>
        </w:trPr>
        <w:tc>
          <w:tcPr>
            <w:tcW w:w="1772" w:type="dxa"/>
            <w:tcBorders>
              <w:top w:val="single" w:sz="4" w:space="0" w:color="auto"/>
              <w:bottom w:val="single" w:sz="4" w:space="0" w:color="auto"/>
            </w:tcBorders>
            <w:shd w:val="clear" w:color="auto" w:fill="auto"/>
          </w:tcPr>
          <w:p w14:paraId="41B8AFFE" w14:textId="77777777" w:rsidR="006734DC" w:rsidRPr="00613175" w:rsidRDefault="006734DC" w:rsidP="009B1BAB">
            <w:pPr>
              <w:pStyle w:val="TAL"/>
              <w:rPr>
                <w:b/>
              </w:rPr>
            </w:pPr>
            <w:r w:rsidRPr="00613175">
              <w:tab/>
              <w:t>expires</w:t>
            </w:r>
          </w:p>
        </w:tc>
        <w:tc>
          <w:tcPr>
            <w:tcW w:w="878" w:type="dxa"/>
            <w:tcBorders>
              <w:top w:val="single" w:sz="4" w:space="0" w:color="auto"/>
              <w:bottom w:val="single" w:sz="4" w:space="0" w:color="auto"/>
            </w:tcBorders>
            <w:shd w:val="clear" w:color="auto" w:fill="auto"/>
          </w:tcPr>
          <w:p w14:paraId="65446D3A" w14:textId="77777777" w:rsidR="006734DC" w:rsidRPr="00613175" w:rsidRDefault="006734DC" w:rsidP="009B1BAB">
            <w:pPr>
              <w:pStyle w:val="TAL"/>
            </w:pPr>
          </w:p>
        </w:tc>
        <w:tc>
          <w:tcPr>
            <w:tcW w:w="4795" w:type="dxa"/>
            <w:tcBorders>
              <w:top w:val="single" w:sz="4" w:space="0" w:color="auto"/>
              <w:bottom w:val="single" w:sz="4" w:space="0" w:color="auto"/>
            </w:tcBorders>
            <w:shd w:val="clear" w:color="auto" w:fill="auto"/>
          </w:tcPr>
          <w:p w14:paraId="0D1F2EA1" w14:textId="77777777" w:rsidR="006734DC" w:rsidRPr="00613175" w:rsidRDefault="006734DC" w:rsidP="009B1BAB">
            <w:pPr>
              <w:pStyle w:val="TAL"/>
            </w:pPr>
            <w:r w:rsidRPr="00613175">
              <w:t>800000 or more (Remark: either the Contact header contains such expires parameter or below Expires header is present. If both are present, Expires header is to be ignored)</w:t>
            </w:r>
          </w:p>
        </w:tc>
        <w:tc>
          <w:tcPr>
            <w:tcW w:w="749" w:type="dxa"/>
            <w:tcBorders>
              <w:top w:val="single" w:sz="4" w:space="0" w:color="auto"/>
              <w:bottom w:val="single" w:sz="4" w:space="0" w:color="auto"/>
            </w:tcBorders>
            <w:shd w:val="clear" w:color="auto" w:fill="auto"/>
          </w:tcPr>
          <w:p w14:paraId="004C80D4" w14:textId="77777777" w:rsidR="006734DC" w:rsidRPr="00613175" w:rsidRDefault="006734DC" w:rsidP="009B1BAB">
            <w:pPr>
              <w:pStyle w:val="TAL"/>
            </w:pPr>
          </w:p>
        </w:tc>
        <w:tc>
          <w:tcPr>
            <w:tcW w:w="1440" w:type="dxa"/>
            <w:tcBorders>
              <w:top w:val="single" w:sz="4" w:space="0" w:color="auto"/>
              <w:bottom w:val="single" w:sz="4" w:space="0" w:color="auto"/>
            </w:tcBorders>
          </w:tcPr>
          <w:p w14:paraId="11F6EA2F" w14:textId="77777777" w:rsidR="006734DC" w:rsidRPr="00613175" w:rsidRDefault="006734DC" w:rsidP="009B1BAB">
            <w:pPr>
              <w:pStyle w:val="TAL"/>
            </w:pPr>
          </w:p>
        </w:tc>
      </w:tr>
      <w:tr w:rsidR="006734DC" w:rsidRPr="00613175" w14:paraId="32704095" w14:textId="77777777" w:rsidTr="00754C99">
        <w:trPr>
          <w:cantSplit/>
          <w:tblHeader/>
          <w:jc w:val="center"/>
        </w:trPr>
        <w:tc>
          <w:tcPr>
            <w:tcW w:w="1772" w:type="dxa"/>
            <w:tcBorders>
              <w:top w:val="single" w:sz="4" w:space="0" w:color="auto"/>
              <w:bottom w:val="single" w:sz="4" w:space="0" w:color="auto"/>
            </w:tcBorders>
            <w:shd w:val="clear" w:color="auto" w:fill="auto"/>
          </w:tcPr>
          <w:p w14:paraId="5BABBB0E" w14:textId="77777777" w:rsidR="006734DC" w:rsidRPr="00613175" w:rsidRDefault="006734DC" w:rsidP="009B1BAB">
            <w:pPr>
              <w:pStyle w:val="TAL"/>
            </w:pPr>
            <w:r w:rsidRPr="00613175">
              <w:rPr>
                <w:b/>
              </w:rPr>
              <w:t>Expires</w:t>
            </w:r>
          </w:p>
        </w:tc>
        <w:tc>
          <w:tcPr>
            <w:tcW w:w="878" w:type="dxa"/>
            <w:tcBorders>
              <w:top w:val="single" w:sz="4" w:space="0" w:color="auto"/>
              <w:bottom w:val="single" w:sz="4" w:space="0" w:color="auto"/>
            </w:tcBorders>
            <w:shd w:val="clear" w:color="auto" w:fill="auto"/>
          </w:tcPr>
          <w:p w14:paraId="6633DE8D" w14:textId="77777777" w:rsidR="006734DC" w:rsidRPr="00613175" w:rsidRDefault="006734DC" w:rsidP="009B1BAB">
            <w:pPr>
              <w:pStyle w:val="TAL"/>
            </w:pPr>
          </w:p>
        </w:tc>
        <w:tc>
          <w:tcPr>
            <w:tcW w:w="4795" w:type="dxa"/>
            <w:tcBorders>
              <w:top w:val="single" w:sz="4" w:space="0" w:color="auto"/>
              <w:bottom w:val="single" w:sz="4" w:space="0" w:color="auto"/>
            </w:tcBorders>
            <w:shd w:val="clear" w:color="auto" w:fill="auto"/>
          </w:tcPr>
          <w:p w14:paraId="6EEDB896" w14:textId="77777777" w:rsidR="006734DC" w:rsidRPr="00613175" w:rsidRDefault="006734DC" w:rsidP="009B1BAB">
            <w:pPr>
              <w:pStyle w:val="TAL"/>
            </w:pPr>
          </w:p>
        </w:tc>
        <w:tc>
          <w:tcPr>
            <w:tcW w:w="749" w:type="dxa"/>
            <w:tcBorders>
              <w:top w:val="single" w:sz="4" w:space="0" w:color="auto"/>
              <w:bottom w:val="single" w:sz="4" w:space="0" w:color="auto"/>
            </w:tcBorders>
            <w:shd w:val="clear" w:color="auto" w:fill="auto"/>
          </w:tcPr>
          <w:p w14:paraId="30CF4BE1" w14:textId="77777777" w:rsidR="006734DC" w:rsidRPr="00613175" w:rsidRDefault="006734DC" w:rsidP="009B1BAB">
            <w:pPr>
              <w:pStyle w:val="TAL"/>
            </w:pPr>
          </w:p>
        </w:tc>
        <w:tc>
          <w:tcPr>
            <w:tcW w:w="1440" w:type="dxa"/>
            <w:tcBorders>
              <w:top w:val="single" w:sz="4" w:space="0" w:color="auto"/>
              <w:bottom w:val="single" w:sz="4" w:space="0" w:color="auto"/>
            </w:tcBorders>
          </w:tcPr>
          <w:p w14:paraId="1B9EB41B" w14:textId="77777777" w:rsidR="006734DC" w:rsidRPr="00613175" w:rsidRDefault="006734DC" w:rsidP="009B1BAB">
            <w:pPr>
              <w:pStyle w:val="TAL"/>
            </w:pPr>
          </w:p>
        </w:tc>
      </w:tr>
      <w:tr w:rsidR="006734DC" w:rsidRPr="00613175" w14:paraId="33160696" w14:textId="77777777" w:rsidTr="00754C99">
        <w:trPr>
          <w:cantSplit/>
          <w:tblHeader/>
          <w:jc w:val="center"/>
        </w:trPr>
        <w:tc>
          <w:tcPr>
            <w:tcW w:w="1772" w:type="dxa"/>
            <w:tcBorders>
              <w:top w:val="single" w:sz="4" w:space="0" w:color="auto"/>
              <w:bottom w:val="single" w:sz="4" w:space="0" w:color="auto"/>
            </w:tcBorders>
            <w:shd w:val="clear" w:color="auto" w:fill="auto"/>
          </w:tcPr>
          <w:p w14:paraId="176A66A1" w14:textId="77777777" w:rsidR="006734DC" w:rsidRPr="00613175" w:rsidRDefault="006734DC" w:rsidP="009B1BAB">
            <w:pPr>
              <w:pStyle w:val="TAL"/>
            </w:pPr>
            <w:r w:rsidRPr="00613175">
              <w:tab/>
              <w:t>delta-seconds</w:t>
            </w:r>
          </w:p>
        </w:tc>
        <w:tc>
          <w:tcPr>
            <w:tcW w:w="878" w:type="dxa"/>
            <w:tcBorders>
              <w:top w:val="single" w:sz="4" w:space="0" w:color="auto"/>
              <w:bottom w:val="single" w:sz="4" w:space="0" w:color="auto"/>
            </w:tcBorders>
            <w:shd w:val="clear" w:color="auto" w:fill="auto"/>
          </w:tcPr>
          <w:p w14:paraId="67EFE170" w14:textId="77777777" w:rsidR="006734DC" w:rsidRPr="00613175" w:rsidRDefault="006734DC" w:rsidP="009B1BAB">
            <w:pPr>
              <w:pStyle w:val="TAL"/>
            </w:pPr>
          </w:p>
        </w:tc>
        <w:tc>
          <w:tcPr>
            <w:tcW w:w="4795" w:type="dxa"/>
            <w:tcBorders>
              <w:top w:val="single" w:sz="4" w:space="0" w:color="auto"/>
              <w:bottom w:val="single" w:sz="4" w:space="0" w:color="auto"/>
            </w:tcBorders>
            <w:shd w:val="clear" w:color="auto" w:fill="auto"/>
          </w:tcPr>
          <w:p w14:paraId="78A8734E" w14:textId="77777777" w:rsidR="006734DC" w:rsidRPr="00613175" w:rsidRDefault="006734DC" w:rsidP="009B1BAB">
            <w:pPr>
              <w:pStyle w:val="TAL"/>
            </w:pPr>
            <w:r w:rsidRPr="00613175">
              <w:t>800000 or more (Remark: either the Contact header contains above expires parameter or Expires header is present. If both are present, Expires header is to be ignored)</w:t>
            </w:r>
          </w:p>
        </w:tc>
        <w:tc>
          <w:tcPr>
            <w:tcW w:w="749" w:type="dxa"/>
            <w:tcBorders>
              <w:top w:val="single" w:sz="4" w:space="0" w:color="auto"/>
              <w:bottom w:val="single" w:sz="4" w:space="0" w:color="auto"/>
            </w:tcBorders>
            <w:shd w:val="clear" w:color="auto" w:fill="auto"/>
          </w:tcPr>
          <w:p w14:paraId="715C6D92" w14:textId="77777777" w:rsidR="006734DC" w:rsidRPr="00613175" w:rsidRDefault="006734DC" w:rsidP="009B1BAB">
            <w:pPr>
              <w:pStyle w:val="TAL"/>
            </w:pPr>
          </w:p>
        </w:tc>
        <w:tc>
          <w:tcPr>
            <w:tcW w:w="1440" w:type="dxa"/>
            <w:tcBorders>
              <w:top w:val="single" w:sz="4" w:space="0" w:color="auto"/>
              <w:bottom w:val="single" w:sz="4" w:space="0" w:color="auto"/>
            </w:tcBorders>
          </w:tcPr>
          <w:p w14:paraId="01E46C29" w14:textId="77777777" w:rsidR="006734DC" w:rsidRPr="00613175" w:rsidRDefault="006734DC" w:rsidP="009B1BAB">
            <w:pPr>
              <w:pStyle w:val="TAL"/>
            </w:pPr>
          </w:p>
        </w:tc>
      </w:tr>
      <w:tr w:rsidR="00E740CA" w:rsidRPr="00613175" w14:paraId="5EE11F20" w14:textId="77777777" w:rsidTr="00754C99">
        <w:trPr>
          <w:cantSplit/>
          <w:tblHeader/>
          <w:jc w:val="center"/>
        </w:trPr>
        <w:tc>
          <w:tcPr>
            <w:tcW w:w="1772" w:type="dxa"/>
            <w:tcBorders>
              <w:top w:val="single" w:sz="4" w:space="0" w:color="auto"/>
              <w:bottom w:val="single" w:sz="4" w:space="0" w:color="auto"/>
            </w:tcBorders>
            <w:shd w:val="clear" w:color="auto" w:fill="auto"/>
          </w:tcPr>
          <w:p w14:paraId="6F0769FB" w14:textId="77777777" w:rsidR="00E740CA" w:rsidRPr="00613175" w:rsidRDefault="00E740CA" w:rsidP="00E740CA">
            <w:pPr>
              <w:pStyle w:val="TAL"/>
            </w:pPr>
            <w:r w:rsidRPr="00613175">
              <w:rPr>
                <w:b/>
              </w:rPr>
              <w:t>Authorization</w:t>
            </w:r>
          </w:p>
        </w:tc>
        <w:tc>
          <w:tcPr>
            <w:tcW w:w="878" w:type="dxa"/>
            <w:tcBorders>
              <w:top w:val="single" w:sz="4" w:space="0" w:color="auto"/>
              <w:bottom w:val="single" w:sz="4" w:space="0" w:color="auto"/>
            </w:tcBorders>
            <w:shd w:val="clear" w:color="auto" w:fill="auto"/>
          </w:tcPr>
          <w:p w14:paraId="0A79A997" w14:textId="77777777" w:rsidR="00E740CA" w:rsidRPr="00613175" w:rsidRDefault="00E740CA" w:rsidP="00E740CA">
            <w:pPr>
              <w:pStyle w:val="TAL"/>
            </w:pPr>
          </w:p>
        </w:tc>
        <w:tc>
          <w:tcPr>
            <w:tcW w:w="4795" w:type="dxa"/>
            <w:tcBorders>
              <w:top w:val="single" w:sz="4" w:space="0" w:color="auto"/>
              <w:bottom w:val="single" w:sz="4" w:space="0" w:color="auto"/>
            </w:tcBorders>
            <w:shd w:val="clear" w:color="auto" w:fill="auto"/>
          </w:tcPr>
          <w:p w14:paraId="786BAC71" w14:textId="77777777" w:rsidR="00E740CA" w:rsidRPr="00613175" w:rsidRDefault="00E740CA" w:rsidP="00E740CA">
            <w:pPr>
              <w:pStyle w:val="TAL"/>
            </w:pPr>
          </w:p>
        </w:tc>
        <w:tc>
          <w:tcPr>
            <w:tcW w:w="749" w:type="dxa"/>
            <w:tcBorders>
              <w:top w:val="single" w:sz="4" w:space="0" w:color="auto"/>
              <w:bottom w:val="single" w:sz="4" w:space="0" w:color="auto"/>
            </w:tcBorders>
            <w:shd w:val="clear" w:color="auto" w:fill="auto"/>
          </w:tcPr>
          <w:p w14:paraId="55C359CB" w14:textId="77777777" w:rsidR="00E740CA" w:rsidRPr="00613175" w:rsidRDefault="00E740CA" w:rsidP="00E740CA">
            <w:pPr>
              <w:pStyle w:val="TAL"/>
            </w:pPr>
          </w:p>
        </w:tc>
        <w:tc>
          <w:tcPr>
            <w:tcW w:w="1440" w:type="dxa"/>
            <w:tcBorders>
              <w:top w:val="single" w:sz="4" w:space="0" w:color="auto"/>
              <w:bottom w:val="single" w:sz="4" w:space="0" w:color="auto"/>
            </w:tcBorders>
          </w:tcPr>
          <w:p w14:paraId="4258AC91" w14:textId="77777777" w:rsidR="00E740CA" w:rsidRPr="00613175" w:rsidRDefault="00E740CA" w:rsidP="00E740CA">
            <w:pPr>
              <w:pStyle w:val="TAL"/>
            </w:pPr>
            <w:r w:rsidRPr="00613175">
              <w:t>RFC 2617 [23]</w:t>
            </w:r>
          </w:p>
        </w:tc>
      </w:tr>
      <w:tr w:rsidR="00E740CA" w:rsidRPr="00613175" w14:paraId="529B4341" w14:textId="77777777" w:rsidTr="00754C99">
        <w:trPr>
          <w:cantSplit/>
          <w:tblHeader/>
          <w:jc w:val="center"/>
        </w:trPr>
        <w:tc>
          <w:tcPr>
            <w:tcW w:w="1772" w:type="dxa"/>
            <w:tcBorders>
              <w:top w:val="single" w:sz="4" w:space="0" w:color="auto"/>
              <w:bottom w:val="single" w:sz="4" w:space="0" w:color="auto"/>
            </w:tcBorders>
            <w:shd w:val="clear" w:color="auto" w:fill="auto"/>
          </w:tcPr>
          <w:p w14:paraId="7D73F067" w14:textId="77777777" w:rsidR="00E740CA" w:rsidRPr="00613175" w:rsidRDefault="00E740CA" w:rsidP="00E740CA">
            <w:pPr>
              <w:pStyle w:val="TAL"/>
            </w:pPr>
            <w:r w:rsidRPr="00613175">
              <w:tab/>
              <w:t>nonce-count</w:t>
            </w:r>
          </w:p>
        </w:tc>
        <w:tc>
          <w:tcPr>
            <w:tcW w:w="878" w:type="dxa"/>
            <w:tcBorders>
              <w:top w:val="single" w:sz="4" w:space="0" w:color="auto"/>
              <w:bottom w:val="single" w:sz="4" w:space="0" w:color="auto"/>
            </w:tcBorders>
            <w:shd w:val="clear" w:color="auto" w:fill="auto"/>
          </w:tcPr>
          <w:p w14:paraId="63DAA131" w14:textId="77777777" w:rsidR="00E740CA" w:rsidRPr="00613175" w:rsidRDefault="00E740CA" w:rsidP="00E740CA">
            <w:pPr>
              <w:pStyle w:val="TAL"/>
            </w:pPr>
          </w:p>
        </w:tc>
        <w:tc>
          <w:tcPr>
            <w:tcW w:w="4795" w:type="dxa"/>
            <w:tcBorders>
              <w:top w:val="single" w:sz="4" w:space="0" w:color="auto"/>
              <w:bottom w:val="single" w:sz="4" w:space="0" w:color="auto"/>
            </w:tcBorders>
            <w:shd w:val="clear" w:color="auto" w:fill="auto"/>
          </w:tcPr>
          <w:p w14:paraId="5566C5B7" w14:textId="77777777" w:rsidR="00E740CA" w:rsidRPr="00613175" w:rsidRDefault="00E740CA" w:rsidP="00E740CA">
            <w:pPr>
              <w:pStyle w:val="TAL"/>
            </w:pPr>
            <w:r w:rsidRPr="00613175">
              <w:t>4</w:t>
            </w:r>
          </w:p>
        </w:tc>
        <w:tc>
          <w:tcPr>
            <w:tcW w:w="749" w:type="dxa"/>
            <w:tcBorders>
              <w:top w:val="single" w:sz="4" w:space="0" w:color="auto"/>
              <w:bottom w:val="single" w:sz="4" w:space="0" w:color="auto"/>
            </w:tcBorders>
            <w:shd w:val="clear" w:color="auto" w:fill="auto"/>
          </w:tcPr>
          <w:p w14:paraId="62BBF36A" w14:textId="77777777" w:rsidR="00E740CA" w:rsidRPr="00613175" w:rsidRDefault="00E740CA" w:rsidP="00E740CA">
            <w:pPr>
              <w:pStyle w:val="TAL"/>
            </w:pPr>
          </w:p>
        </w:tc>
        <w:tc>
          <w:tcPr>
            <w:tcW w:w="1440" w:type="dxa"/>
            <w:tcBorders>
              <w:top w:val="single" w:sz="4" w:space="0" w:color="auto"/>
              <w:bottom w:val="single" w:sz="4" w:space="0" w:color="auto"/>
            </w:tcBorders>
          </w:tcPr>
          <w:p w14:paraId="5F7625F6" w14:textId="77777777" w:rsidR="00E740CA" w:rsidRPr="00613175" w:rsidRDefault="00E740CA" w:rsidP="00E740CA">
            <w:pPr>
              <w:pStyle w:val="TAL"/>
            </w:pPr>
            <w:r w:rsidRPr="00613175">
              <w:t>TS 24.229 [7]</w:t>
            </w:r>
          </w:p>
        </w:tc>
      </w:tr>
    </w:tbl>
    <w:p w14:paraId="296FFC3E" w14:textId="77777777" w:rsidR="006734DC" w:rsidRPr="00613175" w:rsidRDefault="006734DC" w:rsidP="006734DC"/>
    <w:p w14:paraId="49937A39" w14:textId="5FB133DD" w:rsidR="00B23F5A" w:rsidRPr="00613175" w:rsidRDefault="00B23F5A" w:rsidP="00B23F5A">
      <w:pPr>
        <w:pStyle w:val="TH"/>
      </w:pPr>
      <w:r w:rsidRPr="00613175">
        <w:t>Table 6.3.3.3-9A: 200 OK for REGISTER (step 25,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B23F5A" w:rsidRPr="00613175" w14:paraId="4C22D8F1" w14:textId="77777777" w:rsidTr="00B56795">
        <w:trPr>
          <w:cantSplit/>
          <w:tblHeader/>
          <w:jc w:val="center"/>
        </w:trPr>
        <w:tc>
          <w:tcPr>
            <w:tcW w:w="9634" w:type="dxa"/>
            <w:gridSpan w:val="5"/>
            <w:shd w:val="clear" w:color="auto" w:fill="auto"/>
          </w:tcPr>
          <w:p w14:paraId="39C4C0BD" w14:textId="77777777" w:rsidR="00B23F5A" w:rsidRPr="00613175" w:rsidRDefault="00B23F5A" w:rsidP="00B56795">
            <w:pPr>
              <w:pStyle w:val="TAL"/>
            </w:pPr>
            <w:r w:rsidRPr="00613175">
              <w:t>Derivation path: TS 34.229-1 [2], Table in subclause A.1.3</w:t>
            </w:r>
          </w:p>
        </w:tc>
      </w:tr>
      <w:tr w:rsidR="00B23F5A" w:rsidRPr="00613175" w14:paraId="4C02A253" w14:textId="77777777" w:rsidTr="00B56795">
        <w:trPr>
          <w:cantSplit/>
          <w:tblHeader/>
          <w:jc w:val="center"/>
        </w:trPr>
        <w:tc>
          <w:tcPr>
            <w:tcW w:w="1772" w:type="dxa"/>
            <w:tcBorders>
              <w:bottom w:val="single" w:sz="4" w:space="0" w:color="auto"/>
            </w:tcBorders>
            <w:shd w:val="clear" w:color="auto" w:fill="auto"/>
          </w:tcPr>
          <w:p w14:paraId="6FE97DEC" w14:textId="77777777" w:rsidR="00B23F5A" w:rsidRPr="00613175" w:rsidRDefault="00B23F5A" w:rsidP="00B56795">
            <w:pPr>
              <w:pStyle w:val="TAH"/>
            </w:pPr>
            <w:r w:rsidRPr="00613175">
              <w:t>Header/param</w:t>
            </w:r>
          </w:p>
        </w:tc>
        <w:tc>
          <w:tcPr>
            <w:tcW w:w="878" w:type="dxa"/>
            <w:tcBorders>
              <w:bottom w:val="single" w:sz="4" w:space="0" w:color="auto"/>
            </w:tcBorders>
            <w:shd w:val="clear" w:color="auto" w:fill="auto"/>
          </w:tcPr>
          <w:p w14:paraId="6B90C7E9" w14:textId="77777777" w:rsidR="00B23F5A" w:rsidRPr="00613175" w:rsidRDefault="00B23F5A" w:rsidP="00B56795">
            <w:pPr>
              <w:pStyle w:val="TAH"/>
            </w:pPr>
            <w:r w:rsidRPr="00613175">
              <w:t>Cond</w:t>
            </w:r>
          </w:p>
        </w:tc>
        <w:tc>
          <w:tcPr>
            <w:tcW w:w="4795" w:type="dxa"/>
            <w:tcBorders>
              <w:bottom w:val="single" w:sz="4" w:space="0" w:color="auto"/>
            </w:tcBorders>
            <w:shd w:val="clear" w:color="auto" w:fill="auto"/>
          </w:tcPr>
          <w:p w14:paraId="2C52152E" w14:textId="77777777" w:rsidR="00B23F5A" w:rsidRPr="00613175" w:rsidRDefault="00B23F5A" w:rsidP="00B56795">
            <w:pPr>
              <w:pStyle w:val="TAH"/>
            </w:pPr>
            <w:r w:rsidRPr="00613175">
              <w:t>Value/remark</w:t>
            </w:r>
          </w:p>
        </w:tc>
        <w:tc>
          <w:tcPr>
            <w:tcW w:w="749" w:type="dxa"/>
            <w:tcBorders>
              <w:bottom w:val="single" w:sz="4" w:space="0" w:color="auto"/>
            </w:tcBorders>
            <w:shd w:val="clear" w:color="auto" w:fill="auto"/>
          </w:tcPr>
          <w:p w14:paraId="64034FF7" w14:textId="77777777" w:rsidR="00B23F5A" w:rsidRPr="00613175" w:rsidRDefault="00B23F5A" w:rsidP="00B56795">
            <w:pPr>
              <w:pStyle w:val="TAH"/>
            </w:pPr>
            <w:r w:rsidRPr="00613175">
              <w:t>Rel</w:t>
            </w:r>
          </w:p>
        </w:tc>
        <w:tc>
          <w:tcPr>
            <w:tcW w:w="1440" w:type="dxa"/>
            <w:tcBorders>
              <w:bottom w:val="single" w:sz="4" w:space="0" w:color="auto"/>
            </w:tcBorders>
          </w:tcPr>
          <w:p w14:paraId="6E1F90CB" w14:textId="77777777" w:rsidR="00B23F5A" w:rsidRPr="00613175" w:rsidRDefault="00B23F5A" w:rsidP="00B56795">
            <w:pPr>
              <w:pStyle w:val="TAH"/>
            </w:pPr>
            <w:r w:rsidRPr="00613175">
              <w:t>Reference</w:t>
            </w:r>
          </w:p>
        </w:tc>
      </w:tr>
      <w:tr w:rsidR="00B23F5A" w:rsidRPr="00613175" w14:paraId="74B9610E" w14:textId="77777777" w:rsidTr="00B56795">
        <w:trPr>
          <w:cantSplit/>
          <w:tblHeader/>
          <w:jc w:val="center"/>
        </w:trPr>
        <w:tc>
          <w:tcPr>
            <w:tcW w:w="1772" w:type="dxa"/>
            <w:tcBorders>
              <w:top w:val="single" w:sz="4" w:space="0" w:color="auto"/>
              <w:bottom w:val="nil"/>
            </w:tcBorders>
            <w:shd w:val="clear" w:color="auto" w:fill="auto"/>
          </w:tcPr>
          <w:p w14:paraId="1C1A1742" w14:textId="77777777" w:rsidR="00B23F5A" w:rsidRPr="00613175" w:rsidRDefault="00B23F5A" w:rsidP="00B56795">
            <w:pPr>
              <w:pStyle w:val="TAL"/>
              <w:rPr>
                <w:b/>
              </w:rPr>
            </w:pPr>
            <w:r w:rsidRPr="00613175">
              <w:rPr>
                <w:b/>
              </w:rPr>
              <w:t>Contact</w:t>
            </w:r>
          </w:p>
        </w:tc>
        <w:tc>
          <w:tcPr>
            <w:tcW w:w="878" w:type="dxa"/>
            <w:tcBorders>
              <w:top w:val="single" w:sz="4" w:space="0" w:color="auto"/>
              <w:bottom w:val="nil"/>
            </w:tcBorders>
            <w:shd w:val="clear" w:color="auto" w:fill="auto"/>
          </w:tcPr>
          <w:p w14:paraId="2FFAEEEF" w14:textId="77777777" w:rsidR="00B23F5A" w:rsidRPr="00613175" w:rsidRDefault="00B23F5A" w:rsidP="00B56795">
            <w:pPr>
              <w:pStyle w:val="TAL"/>
            </w:pPr>
          </w:p>
        </w:tc>
        <w:tc>
          <w:tcPr>
            <w:tcW w:w="4795" w:type="dxa"/>
            <w:tcBorders>
              <w:top w:val="single" w:sz="4" w:space="0" w:color="auto"/>
              <w:bottom w:val="nil"/>
            </w:tcBorders>
            <w:shd w:val="clear" w:color="auto" w:fill="auto"/>
          </w:tcPr>
          <w:p w14:paraId="48AD03E4" w14:textId="77777777" w:rsidR="00B23F5A" w:rsidRPr="00613175" w:rsidRDefault="00B23F5A" w:rsidP="00B56795">
            <w:pPr>
              <w:pStyle w:val="TAL"/>
            </w:pPr>
          </w:p>
        </w:tc>
        <w:tc>
          <w:tcPr>
            <w:tcW w:w="749" w:type="dxa"/>
            <w:tcBorders>
              <w:top w:val="single" w:sz="4" w:space="0" w:color="auto"/>
              <w:bottom w:val="nil"/>
            </w:tcBorders>
            <w:shd w:val="clear" w:color="auto" w:fill="auto"/>
          </w:tcPr>
          <w:p w14:paraId="307B1D18" w14:textId="77777777" w:rsidR="00B23F5A" w:rsidRPr="00613175" w:rsidRDefault="00B23F5A" w:rsidP="00B56795">
            <w:pPr>
              <w:pStyle w:val="TAL"/>
            </w:pPr>
          </w:p>
        </w:tc>
        <w:tc>
          <w:tcPr>
            <w:tcW w:w="1440" w:type="dxa"/>
            <w:tcBorders>
              <w:top w:val="single" w:sz="4" w:space="0" w:color="auto"/>
              <w:bottom w:val="nil"/>
            </w:tcBorders>
          </w:tcPr>
          <w:p w14:paraId="7E17DE55" w14:textId="77777777" w:rsidR="00B23F5A" w:rsidRPr="00613175" w:rsidRDefault="00B23F5A" w:rsidP="00B56795">
            <w:pPr>
              <w:pStyle w:val="TAL"/>
            </w:pPr>
          </w:p>
        </w:tc>
      </w:tr>
      <w:tr w:rsidR="00B23F5A" w:rsidRPr="00613175" w14:paraId="73C8587E" w14:textId="77777777" w:rsidTr="00B56795">
        <w:trPr>
          <w:cantSplit/>
          <w:tblHeader/>
          <w:jc w:val="center"/>
        </w:trPr>
        <w:tc>
          <w:tcPr>
            <w:tcW w:w="1772" w:type="dxa"/>
            <w:tcBorders>
              <w:top w:val="nil"/>
              <w:bottom w:val="single" w:sz="4" w:space="0" w:color="auto"/>
            </w:tcBorders>
            <w:shd w:val="clear" w:color="auto" w:fill="auto"/>
          </w:tcPr>
          <w:p w14:paraId="06CD51CC" w14:textId="77777777" w:rsidR="00B23F5A" w:rsidRPr="00613175" w:rsidRDefault="00B23F5A" w:rsidP="00B56795">
            <w:pPr>
              <w:pStyle w:val="TAL"/>
              <w:rPr>
                <w:b/>
              </w:rPr>
            </w:pPr>
            <w:r w:rsidRPr="00613175">
              <w:tab/>
              <w:t>expires</w:t>
            </w:r>
          </w:p>
        </w:tc>
        <w:tc>
          <w:tcPr>
            <w:tcW w:w="878" w:type="dxa"/>
            <w:tcBorders>
              <w:top w:val="nil"/>
              <w:bottom w:val="single" w:sz="4" w:space="0" w:color="auto"/>
            </w:tcBorders>
            <w:shd w:val="clear" w:color="auto" w:fill="auto"/>
          </w:tcPr>
          <w:p w14:paraId="0DC7AE64" w14:textId="77777777" w:rsidR="00B23F5A" w:rsidRPr="00613175" w:rsidRDefault="00B23F5A" w:rsidP="00B56795">
            <w:pPr>
              <w:pStyle w:val="TAL"/>
            </w:pPr>
          </w:p>
        </w:tc>
        <w:tc>
          <w:tcPr>
            <w:tcW w:w="4795" w:type="dxa"/>
            <w:tcBorders>
              <w:top w:val="nil"/>
              <w:bottom w:val="single" w:sz="4" w:space="0" w:color="auto"/>
            </w:tcBorders>
            <w:shd w:val="clear" w:color="auto" w:fill="auto"/>
          </w:tcPr>
          <w:p w14:paraId="4079FD68" w14:textId="77777777" w:rsidR="00B23F5A" w:rsidRPr="00613175" w:rsidRDefault="00B23F5A" w:rsidP="00B56795">
            <w:pPr>
              <w:pStyle w:val="TAL"/>
              <w:rPr>
                <w:i/>
              </w:rPr>
            </w:pPr>
            <w:r w:rsidRPr="00613175">
              <w:rPr>
                <w:i/>
              </w:rPr>
              <w:t>800000</w:t>
            </w:r>
          </w:p>
        </w:tc>
        <w:tc>
          <w:tcPr>
            <w:tcW w:w="749" w:type="dxa"/>
            <w:tcBorders>
              <w:top w:val="nil"/>
              <w:bottom w:val="single" w:sz="4" w:space="0" w:color="auto"/>
            </w:tcBorders>
            <w:shd w:val="clear" w:color="auto" w:fill="auto"/>
          </w:tcPr>
          <w:p w14:paraId="22FB58C6" w14:textId="77777777" w:rsidR="00B23F5A" w:rsidRPr="00613175" w:rsidRDefault="00B23F5A" w:rsidP="00B56795">
            <w:pPr>
              <w:pStyle w:val="TAL"/>
            </w:pPr>
          </w:p>
        </w:tc>
        <w:tc>
          <w:tcPr>
            <w:tcW w:w="1440" w:type="dxa"/>
            <w:tcBorders>
              <w:top w:val="nil"/>
              <w:bottom w:val="single" w:sz="4" w:space="0" w:color="auto"/>
            </w:tcBorders>
          </w:tcPr>
          <w:p w14:paraId="1F895D2D" w14:textId="77777777" w:rsidR="00B23F5A" w:rsidRPr="00613175" w:rsidRDefault="00B23F5A" w:rsidP="00B56795">
            <w:pPr>
              <w:pStyle w:val="TAL"/>
            </w:pPr>
          </w:p>
        </w:tc>
      </w:tr>
    </w:tbl>
    <w:p w14:paraId="67F7CF1C" w14:textId="77777777" w:rsidR="00B23F5A" w:rsidRPr="00613175" w:rsidRDefault="00B23F5A" w:rsidP="00B23F5A"/>
    <w:p w14:paraId="482C9204" w14:textId="77777777" w:rsidR="006734DC" w:rsidRPr="00613175" w:rsidRDefault="006734DC" w:rsidP="006734DC">
      <w:pPr>
        <w:pStyle w:val="TH"/>
      </w:pPr>
      <w:r w:rsidRPr="00613175">
        <w:lastRenderedPageBreak/>
        <w:t xml:space="preserve">Table 6.3.3.3-10: NOTIFY (step </w:t>
      </w:r>
      <w:r w:rsidR="00E740CA" w:rsidRPr="00613175">
        <w:t>26</w:t>
      </w:r>
      <w:r w:rsidRPr="00613175">
        <w:t>,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6734DC" w:rsidRPr="00613175" w14:paraId="701D292C" w14:textId="77777777" w:rsidTr="00754C99">
        <w:trPr>
          <w:cantSplit/>
          <w:tblHeader/>
          <w:jc w:val="center"/>
        </w:trPr>
        <w:tc>
          <w:tcPr>
            <w:tcW w:w="9634" w:type="dxa"/>
            <w:gridSpan w:val="5"/>
            <w:shd w:val="clear" w:color="auto" w:fill="auto"/>
          </w:tcPr>
          <w:p w14:paraId="70EA85D5" w14:textId="77777777" w:rsidR="006734DC" w:rsidRPr="00613175" w:rsidRDefault="006734DC" w:rsidP="009B1BAB">
            <w:pPr>
              <w:pStyle w:val="TAL"/>
            </w:pPr>
            <w:r w:rsidRPr="00613175">
              <w:t>Derivation path: TS 34.229-1 [2], Table in subclause A.1.6, Conditions A1, and A3 OR A4</w:t>
            </w:r>
          </w:p>
        </w:tc>
      </w:tr>
      <w:tr w:rsidR="006734DC" w:rsidRPr="00613175" w14:paraId="728225E3" w14:textId="77777777" w:rsidTr="00754C99">
        <w:trPr>
          <w:cantSplit/>
          <w:tblHeader/>
          <w:jc w:val="center"/>
        </w:trPr>
        <w:tc>
          <w:tcPr>
            <w:tcW w:w="1772" w:type="dxa"/>
            <w:tcBorders>
              <w:bottom w:val="single" w:sz="4" w:space="0" w:color="auto"/>
            </w:tcBorders>
            <w:shd w:val="clear" w:color="auto" w:fill="auto"/>
          </w:tcPr>
          <w:p w14:paraId="29C1734C" w14:textId="77777777" w:rsidR="006734DC" w:rsidRPr="00613175" w:rsidRDefault="006734DC" w:rsidP="009B1BAB">
            <w:pPr>
              <w:pStyle w:val="TAH"/>
            </w:pPr>
            <w:r w:rsidRPr="00613175">
              <w:t>Header/param</w:t>
            </w:r>
          </w:p>
        </w:tc>
        <w:tc>
          <w:tcPr>
            <w:tcW w:w="878" w:type="dxa"/>
            <w:tcBorders>
              <w:bottom w:val="single" w:sz="4" w:space="0" w:color="auto"/>
            </w:tcBorders>
            <w:shd w:val="clear" w:color="auto" w:fill="auto"/>
          </w:tcPr>
          <w:p w14:paraId="7D70FD40" w14:textId="77777777" w:rsidR="006734DC" w:rsidRPr="00613175" w:rsidRDefault="006734DC" w:rsidP="009B1BAB">
            <w:pPr>
              <w:pStyle w:val="TAH"/>
            </w:pPr>
            <w:r w:rsidRPr="00613175">
              <w:t>Cond</w:t>
            </w:r>
          </w:p>
        </w:tc>
        <w:tc>
          <w:tcPr>
            <w:tcW w:w="4795" w:type="dxa"/>
            <w:tcBorders>
              <w:bottom w:val="single" w:sz="4" w:space="0" w:color="auto"/>
            </w:tcBorders>
            <w:shd w:val="clear" w:color="auto" w:fill="auto"/>
          </w:tcPr>
          <w:p w14:paraId="72B08DDD" w14:textId="77777777" w:rsidR="006734DC" w:rsidRPr="00613175" w:rsidRDefault="006734DC" w:rsidP="009B1BAB">
            <w:pPr>
              <w:pStyle w:val="TAH"/>
            </w:pPr>
            <w:r w:rsidRPr="00613175">
              <w:t>Value/remark</w:t>
            </w:r>
          </w:p>
        </w:tc>
        <w:tc>
          <w:tcPr>
            <w:tcW w:w="749" w:type="dxa"/>
            <w:tcBorders>
              <w:bottom w:val="single" w:sz="4" w:space="0" w:color="auto"/>
            </w:tcBorders>
            <w:shd w:val="clear" w:color="auto" w:fill="auto"/>
          </w:tcPr>
          <w:p w14:paraId="7A3F3CCF" w14:textId="77777777" w:rsidR="006734DC" w:rsidRPr="00613175" w:rsidRDefault="006734DC" w:rsidP="009B1BAB">
            <w:pPr>
              <w:pStyle w:val="TAH"/>
            </w:pPr>
            <w:r w:rsidRPr="00613175">
              <w:t>Rel</w:t>
            </w:r>
          </w:p>
        </w:tc>
        <w:tc>
          <w:tcPr>
            <w:tcW w:w="1440" w:type="dxa"/>
            <w:tcBorders>
              <w:bottom w:val="single" w:sz="4" w:space="0" w:color="auto"/>
            </w:tcBorders>
          </w:tcPr>
          <w:p w14:paraId="670CD632" w14:textId="77777777" w:rsidR="006734DC" w:rsidRPr="00613175" w:rsidRDefault="006734DC" w:rsidP="009B1BAB">
            <w:pPr>
              <w:pStyle w:val="TAH"/>
            </w:pPr>
            <w:r w:rsidRPr="00613175">
              <w:t>Reference</w:t>
            </w:r>
          </w:p>
        </w:tc>
      </w:tr>
      <w:tr w:rsidR="006734DC" w:rsidRPr="00613175" w14:paraId="415DCDD4" w14:textId="77777777" w:rsidTr="00754C99">
        <w:trPr>
          <w:cantSplit/>
          <w:tblHeader/>
          <w:jc w:val="center"/>
        </w:trPr>
        <w:tc>
          <w:tcPr>
            <w:tcW w:w="1772" w:type="dxa"/>
            <w:tcBorders>
              <w:top w:val="single" w:sz="4" w:space="0" w:color="auto"/>
              <w:bottom w:val="single" w:sz="4" w:space="0" w:color="auto"/>
            </w:tcBorders>
            <w:shd w:val="clear" w:color="auto" w:fill="auto"/>
          </w:tcPr>
          <w:p w14:paraId="05F45A9F" w14:textId="77777777" w:rsidR="006734DC" w:rsidRPr="00613175" w:rsidRDefault="006734DC" w:rsidP="009B1BAB">
            <w:pPr>
              <w:pStyle w:val="TAL"/>
              <w:rPr>
                <w:b/>
              </w:rPr>
            </w:pPr>
            <w:r w:rsidRPr="00613175">
              <w:rPr>
                <w:b/>
              </w:rPr>
              <w:t>Message-body</w:t>
            </w:r>
          </w:p>
        </w:tc>
        <w:tc>
          <w:tcPr>
            <w:tcW w:w="878" w:type="dxa"/>
            <w:tcBorders>
              <w:top w:val="single" w:sz="4" w:space="0" w:color="auto"/>
              <w:bottom w:val="single" w:sz="4" w:space="0" w:color="auto"/>
            </w:tcBorders>
            <w:shd w:val="clear" w:color="auto" w:fill="auto"/>
          </w:tcPr>
          <w:p w14:paraId="0A4541A2" w14:textId="77777777" w:rsidR="006734DC" w:rsidRPr="00613175" w:rsidRDefault="006734DC" w:rsidP="009B1BAB">
            <w:pPr>
              <w:pStyle w:val="TAL"/>
            </w:pPr>
          </w:p>
        </w:tc>
        <w:tc>
          <w:tcPr>
            <w:tcW w:w="4795" w:type="dxa"/>
            <w:tcBorders>
              <w:top w:val="single" w:sz="4" w:space="0" w:color="auto"/>
              <w:bottom w:val="single" w:sz="4" w:space="0" w:color="auto"/>
            </w:tcBorders>
            <w:shd w:val="clear" w:color="auto" w:fill="auto"/>
          </w:tcPr>
          <w:p w14:paraId="1DF39C5A" w14:textId="77777777" w:rsidR="006734DC" w:rsidRPr="00613175" w:rsidRDefault="006734DC" w:rsidP="009B1BAB">
            <w:pPr>
              <w:pStyle w:val="TAL"/>
            </w:pPr>
          </w:p>
        </w:tc>
        <w:tc>
          <w:tcPr>
            <w:tcW w:w="749" w:type="dxa"/>
            <w:tcBorders>
              <w:top w:val="single" w:sz="4" w:space="0" w:color="auto"/>
              <w:bottom w:val="single" w:sz="4" w:space="0" w:color="auto"/>
            </w:tcBorders>
            <w:shd w:val="clear" w:color="auto" w:fill="auto"/>
          </w:tcPr>
          <w:p w14:paraId="25C1DA86" w14:textId="77777777" w:rsidR="006734DC" w:rsidRPr="00613175" w:rsidRDefault="006734DC" w:rsidP="009B1BAB">
            <w:pPr>
              <w:pStyle w:val="TAL"/>
            </w:pPr>
          </w:p>
        </w:tc>
        <w:tc>
          <w:tcPr>
            <w:tcW w:w="1440" w:type="dxa"/>
            <w:tcBorders>
              <w:top w:val="single" w:sz="4" w:space="0" w:color="auto"/>
              <w:bottom w:val="single" w:sz="4" w:space="0" w:color="auto"/>
            </w:tcBorders>
          </w:tcPr>
          <w:p w14:paraId="18E91881" w14:textId="77777777" w:rsidR="006734DC" w:rsidRPr="00613175" w:rsidRDefault="006734DC" w:rsidP="009B1BAB">
            <w:pPr>
              <w:pStyle w:val="TAL"/>
            </w:pPr>
          </w:p>
        </w:tc>
      </w:tr>
      <w:tr w:rsidR="006734DC" w:rsidRPr="00613175" w14:paraId="72BF4E1A" w14:textId="77777777" w:rsidTr="00754C99">
        <w:trPr>
          <w:cantSplit/>
          <w:tblHeader/>
          <w:jc w:val="center"/>
        </w:trPr>
        <w:tc>
          <w:tcPr>
            <w:tcW w:w="1772" w:type="dxa"/>
            <w:tcBorders>
              <w:top w:val="single" w:sz="4" w:space="0" w:color="auto"/>
              <w:bottom w:val="single" w:sz="4" w:space="0" w:color="auto"/>
            </w:tcBorders>
            <w:shd w:val="clear" w:color="auto" w:fill="auto"/>
          </w:tcPr>
          <w:p w14:paraId="46AE0400" w14:textId="77777777" w:rsidR="006734DC" w:rsidRPr="00613175" w:rsidRDefault="006734DC" w:rsidP="009B1BAB">
            <w:pPr>
              <w:pStyle w:val="TAL"/>
              <w:rPr>
                <w:b/>
              </w:rPr>
            </w:pPr>
          </w:p>
        </w:tc>
        <w:tc>
          <w:tcPr>
            <w:tcW w:w="878" w:type="dxa"/>
            <w:tcBorders>
              <w:top w:val="single" w:sz="4" w:space="0" w:color="auto"/>
              <w:bottom w:val="single" w:sz="4" w:space="0" w:color="auto"/>
            </w:tcBorders>
            <w:shd w:val="clear" w:color="auto" w:fill="auto"/>
          </w:tcPr>
          <w:p w14:paraId="1CDC4081" w14:textId="77777777" w:rsidR="006734DC" w:rsidRPr="00613175" w:rsidRDefault="006734DC" w:rsidP="009B1BAB">
            <w:pPr>
              <w:pStyle w:val="TAL"/>
            </w:pPr>
            <w:r w:rsidRPr="00613175">
              <w:t>A3</w:t>
            </w:r>
          </w:p>
        </w:tc>
        <w:tc>
          <w:tcPr>
            <w:tcW w:w="4795" w:type="dxa"/>
            <w:tcBorders>
              <w:top w:val="single" w:sz="4" w:space="0" w:color="auto"/>
              <w:bottom w:val="single" w:sz="4" w:space="0" w:color="auto"/>
            </w:tcBorders>
            <w:shd w:val="clear" w:color="auto" w:fill="auto"/>
          </w:tcPr>
          <w:p w14:paraId="48A359CC" w14:textId="77777777" w:rsidR="006734DC" w:rsidRPr="00613175" w:rsidRDefault="006734DC" w:rsidP="009B1BAB">
            <w:pPr>
              <w:pStyle w:val="TAL"/>
              <w:rPr>
                <w:rFonts w:eastAsia="SimSun"/>
                <w:i/>
                <w:szCs w:val="24"/>
                <w:lang w:eastAsia="zh-CN"/>
              </w:rPr>
            </w:pPr>
            <w:r w:rsidRPr="00613175">
              <w:rPr>
                <w:rFonts w:eastAsia="SimSun"/>
                <w:i/>
                <w:szCs w:val="24"/>
                <w:lang w:eastAsia="zh-CN"/>
              </w:rPr>
              <w:t>&lt;?xml version=</w:t>
            </w:r>
            <w:r w:rsidR="00CA5D53" w:rsidRPr="00613175">
              <w:rPr>
                <w:rFonts w:eastAsia="SimSun"/>
                <w:i/>
                <w:szCs w:val="24"/>
                <w:lang w:eastAsia="zh-CN"/>
              </w:rPr>
              <w:t>"</w:t>
            </w:r>
            <w:r w:rsidRPr="00613175">
              <w:rPr>
                <w:rFonts w:eastAsia="SimSun"/>
                <w:i/>
                <w:szCs w:val="24"/>
                <w:lang w:eastAsia="zh-CN"/>
              </w:rPr>
              <w:t>1.0</w:t>
            </w:r>
            <w:r w:rsidR="00CA5D53" w:rsidRPr="00613175">
              <w:rPr>
                <w:rFonts w:eastAsia="SimSun"/>
                <w:i/>
                <w:szCs w:val="24"/>
                <w:lang w:eastAsia="zh-CN"/>
              </w:rPr>
              <w:t>"</w:t>
            </w:r>
            <w:r w:rsidRPr="00613175">
              <w:rPr>
                <w:rFonts w:eastAsia="SimSun"/>
                <w:i/>
                <w:szCs w:val="24"/>
                <w:lang w:eastAsia="zh-CN"/>
              </w:rPr>
              <w:t xml:space="preserve"> </w:t>
            </w:r>
            <w:r w:rsidRPr="00613175">
              <w:rPr>
                <w:rFonts w:eastAsia="SimSun"/>
                <w:i/>
                <w:iCs/>
                <w:lang w:eastAsia="zh-CN"/>
              </w:rPr>
              <w:t>encoding="UTF-8"</w:t>
            </w:r>
            <w:r w:rsidRPr="00613175">
              <w:rPr>
                <w:rFonts w:eastAsia="SimSun"/>
                <w:i/>
                <w:szCs w:val="24"/>
                <w:lang w:eastAsia="zh-CN"/>
              </w:rPr>
              <w:t>?&gt;</w:t>
            </w:r>
          </w:p>
          <w:p w14:paraId="3DB8C525" w14:textId="77777777" w:rsidR="006734DC" w:rsidRPr="00613175" w:rsidRDefault="006734DC" w:rsidP="009B1BAB">
            <w:pPr>
              <w:pStyle w:val="TAL"/>
              <w:rPr>
                <w:rFonts w:eastAsia="SimSun"/>
                <w:i/>
                <w:szCs w:val="24"/>
                <w:lang w:eastAsia="zh-CN"/>
              </w:rPr>
            </w:pPr>
            <w:r w:rsidRPr="00613175">
              <w:rPr>
                <w:rFonts w:eastAsia="SimSun"/>
                <w:i/>
                <w:szCs w:val="24"/>
                <w:lang w:eastAsia="zh-CN"/>
              </w:rPr>
              <w:t>&lt;reginfo xmlns=</w:t>
            </w:r>
            <w:r w:rsidR="00CA5D53" w:rsidRPr="00613175">
              <w:rPr>
                <w:rFonts w:eastAsia="SimSun"/>
                <w:i/>
                <w:szCs w:val="24"/>
                <w:lang w:eastAsia="zh-CN"/>
              </w:rPr>
              <w:t>"</w:t>
            </w:r>
            <w:r w:rsidRPr="00613175">
              <w:rPr>
                <w:rFonts w:eastAsia="SimSun"/>
                <w:i/>
                <w:szCs w:val="24"/>
                <w:lang w:eastAsia="zh-CN"/>
              </w:rPr>
              <w:t>urn:ietf:params:xml:ns:reginfo</w:t>
            </w:r>
            <w:r w:rsidR="00CA5D53" w:rsidRPr="00613175">
              <w:rPr>
                <w:rFonts w:eastAsia="SimSun"/>
                <w:i/>
                <w:szCs w:val="24"/>
                <w:lang w:eastAsia="zh-CN"/>
              </w:rPr>
              <w:t>"</w:t>
            </w:r>
            <w:r w:rsidRPr="00613175">
              <w:rPr>
                <w:rFonts w:eastAsia="SimSun"/>
                <w:i/>
                <w:szCs w:val="24"/>
                <w:lang w:eastAsia="zh-CN"/>
              </w:rPr>
              <w:t xml:space="preserve"> version=</w:t>
            </w:r>
            <w:r w:rsidR="00CA5D53" w:rsidRPr="00613175">
              <w:rPr>
                <w:rFonts w:eastAsia="SimSun"/>
                <w:i/>
                <w:szCs w:val="24"/>
                <w:lang w:eastAsia="zh-CN"/>
              </w:rPr>
              <w:t>"</w:t>
            </w:r>
            <w:r w:rsidRPr="00613175">
              <w:rPr>
                <w:rFonts w:eastAsia="SimSun"/>
                <w:i/>
                <w:szCs w:val="24"/>
                <w:lang w:eastAsia="zh-CN"/>
              </w:rPr>
              <w:t>1</w:t>
            </w:r>
            <w:r w:rsidR="00CA5D53" w:rsidRPr="00613175">
              <w:rPr>
                <w:rFonts w:eastAsia="SimSun"/>
                <w:i/>
                <w:szCs w:val="24"/>
                <w:lang w:eastAsia="zh-CN"/>
              </w:rPr>
              <w:t>"</w:t>
            </w:r>
            <w:r w:rsidRPr="00613175">
              <w:rPr>
                <w:rFonts w:eastAsia="SimSun"/>
                <w:i/>
                <w:szCs w:val="24"/>
                <w:lang w:eastAsia="zh-CN"/>
              </w:rPr>
              <w:t xml:space="preserve"> state=</w:t>
            </w:r>
            <w:r w:rsidR="00CA5D53" w:rsidRPr="00613175">
              <w:rPr>
                <w:rFonts w:eastAsia="SimSun"/>
                <w:i/>
                <w:szCs w:val="24"/>
                <w:lang w:eastAsia="zh-CN"/>
              </w:rPr>
              <w:t>"</w:t>
            </w:r>
            <w:r w:rsidRPr="00613175">
              <w:rPr>
                <w:rFonts w:eastAsia="SimSun"/>
                <w:i/>
                <w:szCs w:val="24"/>
                <w:lang w:eastAsia="zh-CN"/>
              </w:rPr>
              <w:t>partial</w:t>
            </w:r>
            <w:r w:rsidR="00CA5D53" w:rsidRPr="00613175">
              <w:rPr>
                <w:rFonts w:eastAsia="SimSun"/>
                <w:i/>
                <w:szCs w:val="24"/>
                <w:lang w:eastAsia="zh-CN"/>
              </w:rPr>
              <w:t>"</w:t>
            </w:r>
            <w:r w:rsidRPr="00613175">
              <w:rPr>
                <w:rFonts w:eastAsia="SimSun"/>
                <w:i/>
                <w:szCs w:val="24"/>
                <w:lang w:eastAsia="zh-CN"/>
              </w:rPr>
              <w:t>&gt;</w:t>
            </w:r>
          </w:p>
          <w:p w14:paraId="746FF4B4" w14:textId="77777777" w:rsidR="006734DC" w:rsidRPr="00613175" w:rsidRDefault="006734DC" w:rsidP="009B1BAB">
            <w:pPr>
              <w:pStyle w:val="TAL"/>
              <w:ind w:firstLine="90"/>
              <w:rPr>
                <w:rFonts w:eastAsia="SimSun"/>
                <w:szCs w:val="24"/>
                <w:lang w:eastAsia="zh-CN"/>
              </w:rPr>
            </w:pPr>
            <w:r w:rsidRPr="00613175">
              <w:rPr>
                <w:rFonts w:eastAsia="SimSun"/>
                <w:i/>
                <w:szCs w:val="24"/>
                <w:lang w:eastAsia="zh-CN"/>
              </w:rPr>
              <w:t>&lt;registration aor=</w:t>
            </w:r>
            <w:r w:rsidR="00CA5D53" w:rsidRPr="00613175">
              <w:rPr>
                <w:rFonts w:eastAsia="SimSun"/>
                <w:szCs w:val="24"/>
                <w:lang w:eastAsia="zh-CN"/>
              </w:rPr>
              <w:t>"</w:t>
            </w:r>
            <w:r w:rsidRPr="00613175">
              <w:rPr>
                <w:rFonts w:eastAsia="SimSun"/>
                <w:lang w:eastAsia="zh-CN"/>
              </w:rPr>
              <w:t xml:space="preserve"> PublicUserIdentity1 (NOTE 1)</w:t>
            </w:r>
            <w:r w:rsidR="00CA5D53" w:rsidRPr="00613175">
              <w:rPr>
                <w:rFonts w:eastAsia="SimSun"/>
                <w:szCs w:val="24"/>
                <w:lang w:eastAsia="zh-CN"/>
              </w:rPr>
              <w:t>"</w:t>
            </w:r>
            <w:r w:rsidRPr="00613175">
              <w:rPr>
                <w:rFonts w:eastAsia="SimSun"/>
                <w:szCs w:val="24"/>
                <w:lang w:eastAsia="zh-CN"/>
              </w:rPr>
              <w:t xml:space="preserve"> </w:t>
            </w:r>
            <w:r w:rsidRPr="00613175">
              <w:rPr>
                <w:rFonts w:eastAsia="SimSun"/>
                <w:i/>
                <w:szCs w:val="24"/>
                <w:lang w:eastAsia="zh-CN"/>
              </w:rPr>
              <w:t>id=</w:t>
            </w:r>
            <w:r w:rsidR="00CA5D53" w:rsidRPr="00613175">
              <w:rPr>
                <w:rFonts w:eastAsia="SimSun"/>
                <w:i/>
                <w:szCs w:val="24"/>
                <w:lang w:eastAsia="zh-CN"/>
              </w:rPr>
              <w:t>"</w:t>
            </w:r>
            <w:r w:rsidRPr="00613175">
              <w:rPr>
                <w:rFonts w:eastAsia="SimSun"/>
                <w:i/>
                <w:szCs w:val="24"/>
                <w:lang w:eastAsia="zh-CN"/>
              </w:rPr>
              <w:t>a100</w:t>
            </w:r>
            <w:r w:rsidR="00CA5D53" w:rsidRPr="00613175">
              <w:rPr>
                <w:rFonts w:eastAsia="SimSun"/>
                <w:i/>
                <w:szCs w:val="24"/>
                <w:lang w:eastAsia="zh-CN"/>
              </w:rPr>
              <w:t>"</w:t>
            </w:r>
            <w:r w:rsidRPr="00613175">
              <w:rPr>
                <w:rFonts w:eastAsia="SimSun"/>
                <w:i/>
                <w:szCs w:val="24"/>
                <w:lang w:eastAsia="zh-CN"/>
              </w:rPr>
              <w:t xml:space="preserve"> state=</w:t>
            </w:r>
            <w:r w:rsidR="00CA5D53" w:rsidRPr="00613175">
              <w:rPr>
                <w:rFonts w:eastAsia="SimSun"/>
                <w:i/>
                <w:szCs w:val="24"/>
                <w:lang w:eastAsia="zh-CN"/>
              </w:rPr>
              <w:t>"</w:t>
            </w:r>
            <w:r w:rsidRPr="00613175">
              <w:rPr>
                <w:rFonts w:eastAsia="SimSun"/>
                <w:i/>
                <w:szCs w:val="24"/>
                <w:lang w:eastAsia="zh-CN"/>
              </w:rPr>
              <w:t>active</w:t>
            </w:r>
            <w:r w:rsidR="00CA5D53" w:rsidRPr="00613175">
              <w:rPr>
                <w:rFonts w:eastAsia="SimSun"/>
                <w:i/>
                <w:szCs w:val="24"/>
                <w:lang w:eastAsia="zh-CN"/>
              </w:rPr>
              <w:t>"</w:t>
            </w:r>
            <w:r w:rsidRPr="00613175">
              <w:rPr>
                <w:rFonts w:eastAsia="SimSun"/>
                <w:i/>
                <w:szCs w:val="24"/>
                <w:lang w:eastAsia="zh-CN"/>
              </w:rPr>
              <w:t>&gt;</w:t>
            </w:r>
          </w:p>
          <w:p w14:paraId="060B9C8C" w14:textId="77777777" w:rsidR="006734DC" w:rsidRPr="00613175" w:rsidRDefault="006734DC" w:rsidP="009B1BAB">
            <w:pPr>
              <w:pStyle w:val="TAL"/>
              <w:rPr>
                <w:rFonts w:eastAsia="SimSun"/>
                <w:i/>
                <w:szCs w:val="24"/>
                <w:lang w:eastAsia="zh-CN"/>
              </w:rPr>
            </w:pPr>
            <w:r w:rsidRPr="00613175">
              <w:rPr>
                <w:rFonts w:eastAsia="SimSun"/>
                <w:i/>
                <w:szCs w:val="24"/>
                <w:lang w:eastAsia="zh-CN"/>
              </w:rPr>
              <w:t xml:space="preserve">    &lt;contact id=</w:t>
            </w:r>
            <w:r w:rsidR="00CA5D53" w:rsidRPr="00613175">
              <w:rPr>
                <w:rFonts w:eastAsia="SimSun"/>
                <w:i/>
                <w:szCs w:val="24"/>
                <w:lang w:eastAsia="zh-CN"/>
              </w:rPr>
              <w:t>"</w:t>
            </w:r>
            <w:r w:rsidRPr="00613175">
              <w:rPr>
                <w:rFonts w:eastAsia="SimSun"/>
                <w:i/>
                <w:szCs w:val="24"/>
                <w:lang w:eastAsia="zh-CN"/>
              </w:rPr>
              <w:t>980</w:t>
            </w:r>
            <w:r w:rsidR="00CA5D53" w:rsidRPr="00613175">
              <w:rPr>
                <w:rFonts w:eastAsia="SimSun"/>
                <w:i/>
                <w:szCs w:val="24"/>
                <w:lang w:eastAsia="zh-CN"/>
              </w:rPr>
              <w:t>"</w:t>
            </w:r>
            <w:r w:rsidRPr="00613175">
              <w:rPr>
                <w:rFonts w:eastAsia="SimSun"/>
                <w:i/>
                <w:szCs w:val="24"/>
                <w:lang w:eastAsia="zh-CN"/>
              </w:rPr>
              <w:t xml:space="preserve"> state=</w:t>
            </w:r>
            <w:r w:rsidR="00CA5D53" w:rsidRPr="00613175">
              <w:rPr>
                <w:rFonts w:eastAsia="SimSun"/>
                <w:i/>
                <w:szCs w:val="24"/>
                <w:lang w:eastAsia="zh-CN"/>
              </w:rPr>
              <w:t>"</w:t>
            </w:r>
            <w:r w:rsidRPr="00613175">
              <w:rPr>
                <w:rFonts w:eastAsia="SimSun"/>
                <w:i/>
                <w:szCs w:val="24"/>
                <w:lang w:eastAsia="zh-CN"/>
              </w:rPr>
              <w:t>active</w:t>
            </w:r>
            <w:r w:rsidR="00CA5D53" w:rsidRPr="00613175">
              <w:rPr>
                <w:rFonts w:eastAsia="SimSun"/>
                <w:i/>
                <w:szCs w:val="24"/>
                <w:lang w:eastAsia="zh-CN"/>
              </w:rPr>
              <w:t>"</w:t>
            </w:r>
            <w:r w:rsidRPr="00613175">
              <w:rPr>
                <w:rFonts w:eastAsia="SimSun"/>
                <w:i/>
                <w:szCs w:val="24"/>
                <w:lang w:eastAsia="zh-CN"/>
              </w:rPr>
              <w:t xml:space="preserve"> event=</w:t>
            </w:r>
            <w:r w:rsidR="00CA5D53" w:rsidRPr="00613175">
              <w:rPr>
                <w:rFonts w:eastAsia="SimSun"/>
                <w:i/>
                <w:szCs w:val="24"/>
                <w:lang w:eastAsia="zh-CN"/>
              </w:rPr>
              <w:t>"</w:t>
            </w:r>
            <w:r w:rsidRPr="00613175">
              <w:rPr>
                <w:rFonts w:eastAsia="SimSun"/>
                <w:i/>
                <w:szCs w:val="24"/>
                <w:lang w:eastAsia="zh-CN"/>
              </w:rPr>
              <w:t>shortened</w:t>
            </w:r>
            <w:r w:rsidR="00CA5D53" w:rsidRPr="00613175">
              <w:rPr>
                <w:rFonts w:eastAsia="SimSun"/>
                <w:i/>
                <w:szCs w:val="24"/>
                <w:lang w:eastAsia="zh-CN"/>
              </w:rPr>
              <w:t>"</w:t>
            </w:r>
            <w:r w:rsidRPr="00613175">
              <w:rPr>
                <w:rFonts w:eastAsia="SimSun"/>
                <w:i/>
                <w:szCs w:val="24"/>
                <w:lang w:eastAsia="zh-CN"/>
              </w:rPr>
              <w:t xml:space="preserve"> expires="60"&gt;</w:t>
            </w:r>
          </w:p>
          <w:p w14:paraId="068163C8" w14:textId="77777777" w:rsidR="006734DC" w:rsidRPr="00613175" w:rsidRDefault="006734DC" w:rsidP="009B1BAB">
            <w:pPr>
              <w:pStyle w:val="TAL"/>
              <w:rPr>
                <w:rFonts w:eastAsia="SimSun"/>
                <w:i/>
                <w:szCs w:val="24"/>
                <w:lang w:eastAsia="zh-CN"/>
              </w:rPr>
            </w:pPr>
            <w:r w:rsidRPr="00613175">
              <w:rPr>
                <w:rFonts w:eastAsia="SimSun"/>
                <w:i/>
                <w:szCs w:val="24"/>
                <w:lang w:eastAsia="zh-CN"/>
              </w:rPr>
              <w:t xml:space="preserve">    &lt;uri&gt;</w:t>
            </w:r>
            <w:r w:rsidRPr="00613175">
              <w:rPr>
                <w:rFonts w:eastAsia="SimSun"/>
                <w:szCs w:val="24"/>
                <w:lang w:eastAsia="zh-CN"/>
              </w:rPr>
              <w:t>same value as in Contact header of REGISTER request</w:t>
            </w:r>
            <w:r w:rsidRPr="00613175">
              <w:rPr>
                <w:rFonts w:eastAsia="SimSun"/>
                <w:i/>
                <w:szCs w:val="24"/>
                <w:lang w:eastAsia="zh-CN"/>
              </w:rPr>
              <w:t>&lt;/uri&gt;</w:t>
            </w:r>
          </w:p>
          <w:p w14:paraId="2CDD969F" w14:textId="77777777" w:rsidR="006734DC" w:rsidRPr="00613175" w:rsidRDefault="006734DC" w:rsidP="009B1BAB">
            <w:pPr>
              <w:pStyle w:val="TAL"/>
              <w:rPr>
                <w:rFonts w:eastAsia="SimSun"/>
                <w:i/>
                <w:szCs w:val="24"/>
                <w:lang w:eastAsia="zh-CN"/>
              </w:rPr>
            </w:pPr>
            <w:r w:rsidRPr="00613175">
              <w:rPr>
                <w:rFonts w:eastAsia="SimSun"/>
                <w:i/>
                <w:szCs w:val="24"/>
                <w:lang w:eastAsia="zh-CN"/>
              </w:rPr>
              <w:t xml:space="preserve">    &lt;/contact&gt;</w:t>
            </w:r>
          </w:p>
          <w:p w14:paraId="4BE8169F" w14:textId="77777777" w:rsidR="006734DC" w:rsidRPr="00613175" w:rsidRDefault="006734DC" w:rsidP="009B1BAB">
            <w:pPr>
              <w:pStyle w:val="TAL"/>
              <w:ind w:firstLine="90"/>
              <w:rPr>
                <w:rFonts w:eastAsia="SimSun"/>
                <w:i/>
                <w:szCs w:val="24"/>
                <w:lang w:eastAsia="zh-CN"/>
              </w:rPr>
            </w:pPr>
            <w:r w:rsidRPr="00613175">
              <w:rPr>
                <w:rFonts w:eastAsia="SimSun"/>
                <w:i/>
                <w:szCs w:val="24"/>
                <w:lang w:eastAsia="zh-CN"/>
              </w:rPr>
              <w:t>&lt;/registration&gt;</w:t>
            </w:r>
          </w:p>
          <w:p w14:paraId="21B8A8D5" w14:textId="77777777" w:rsidR="006734DC" w:rsidRPr="00613175" w:rsidRDefault="006734DC" w:rsidP="009B1BAB">
            <w:pPr>
              <w:pStyle w:val="TAL"/>
            </w:pPr>
            <w:r w:rsidRPr="00613175">
              <w:rPr>
                <w:rFonts w:eastAsia="SimSun"/>
                <w:i/>
                <w:szCs w:val="24"/>
                <w:lang w:eastAsia="zh-CN"/>
              </w:rPr>
              <w:t>&lt;/reginfo&gt;</w:t>
            </w:r>
          </w:p>
        </w:tc>
        <w:tc>
          <w:tcPr>
            <w:tcW w:w="749" w:type="dxa"/>
            <w:tcBorders>
              <w:top w:val="single" w:sz="4" w:space="0" w:color="auto"/>
              <w:bottom w:val="single" w:sz="4" w:space="0" w:color="auto"/>
            </w:tcBorders>
            <w:shd w:val="clear" w:color="auto" w:fill="auto"/>
          </w:tcPr>
          <w:p w14:paraId="4431A967" w14:textId="77777777" w:rsidR="006734DC" w:rsidRPr="00613175" w:rsidRDefault="006734DC" w:rsidP="009B1BAB">
            <w:pPr>
              <w:pStyle w:val="TAL"/>
            </w:pPr>
          </w:p>
        </w:tc>
        <w:tc>
          <w:tcPr>
            <w:tcW w:w="1440" w:type="dxa"/>
            <w:tcBorders>
              <w:top w:val="single" w:sz="4" w:space="0" w:color="auto"/>
              <w:bottom w:val="single" w:sz="4" w:space="0" w:color="auto"/>
            </w:tcBorders>
          </w:tcPr>
          <w:p w14:paraId="403CACD5" w14:textId="77777777" w:rsidR="006734DC" w:rsidRPr="00613175" w:rsidRDefault="006734DC" w:rsidP="009B1BAB">
            <w:pPr>
              <w:pStyle w:val="TAL"/>
            </w:pPr>
          </w:p>
        </w:tc>
      </w:tr>
      <w:tr w:rsidR="006734DC" w:rsidRPr="00613175" w14:paraId="32911D20" w14:textId="77777777" w:rsidTr="00754C99">
        <w:trPr>
          <w:cantSplit/>
          <w:tblHeader/>
          <w:jc w:val="center"/>
        </w:trPr>
        <w:tc>
          <w:tcPr>
            <w:tcW w:w="1772" w:type="dxa"/>
            <w:tcBorders>
              <w:top w:val="single" w:sz="4" w:space="0" w:color="auto"/>
              <w:bottom w:val="single" w:sz="4" w:space="0" w:color="auto"/>
            </w:tcBorders>
            <w:shd w:val="clear" w:color="auto" w:fill="auto"/>
          </w:tcPr>
          <w:p w14:paraId="30243CC6" w14:textId="77777777" w:rsidR="006734DC" w:rsidRPr="00613175" w:rsidRDefault="006734DC" w:rsidP="009B1BAB">
            <w:pPr>
              <w:pStyle w:val="TAL"/>
              <w:rPr>
                <w:b/>
              </w:rPr>
            </w:pPr>
          </w:p>
        </w:tc>
        <w:tc>
          <w:tcPr>
            <w:tcW w:w="878" w:type="dxa"/>
            <w:tcBorders>
              <w:top w:val="single" w:sz="4" w:space="0" w:color="auto"/>
              <w:bottom w:val="single" w:sz="4" w:space="0" w:color="auto"/>
            </w:tcBorders>
            <w:shd w:val="clear" w:color="auto" w:fill="auto"/>
          </w:tcPr>
          <w:p w14:paraId="793C3F2F" w14:textId="77777777" w:rsidR="006734DC" w:rsidRPr="00613175" w:rsidRDefault="006734DC" w:rsidP="009B1BAB">
            <w:pPr>
              <w:pStyle w:val="TAL"/>
            </w:pPr>
            <w:r w:rsidRPr="00613175">
              <w:t>A4</w:t>
            </w:r>
          </w:p>
        </w:tc>
        <w:tc>
          <w:tcPr>
            <w:tcW w:w="4795" w:type="dxa"/>
            <w:tcBorders>
              <w:top w:val="single" w:sz="4" w:space="0" w:color="auto"/>
              <w:bottom w:val="single" w:sz="4" w:space="0" w:color="auto"/>
            </w:tcBorders>
            <w:shd w:val="clear" w:color="auto" w:fill="auto"/>
          </w:tcPr>
          <w:p w14:paraId="1750E450" w14:textId="77777777" w:rsidR="006734DC" w:rsidRPr="00613175" w:rsidRDefault="006734DC" w:rsidP="009B1BAB">
            <w:pPr>
              <w:pStyle w:val="TAL"/>
              <w:rPr>
                <w:rFonts w:eastAsia="SimSun"/>
                <w:i/>
                <w:szCs w:val="24"/>
                <w:lang w:eastAsia="zh-CN"/>
              </w:rPr>
            </w:pPr>
            <w:r w:rsidRPr="00613175">
              <w:rPr>
                <w:rFonts w:eastAsia="SimSun"/>
                <w:i/>
                <w:szCs w:val="24"/>
                <w:lang w:eastAsia="zh-CN"/>
              </w:rPr>
              <w:t>&lt;?xml version=</w:t>
            </w:r>
            <w:r w:rsidR="00CA5D53" w:rsidRPr="00613175">
              <w:rPr>
                <w:rFonts w:eastAsia="SimSun"/>
                <w:i/>
                <w:szCs w:val="24"/>
                <w:lang w:eastAsia="zh-CN"/>
              </w:rPr>
              <w:t>"</w:t>
            </w:r>
            <w:r w:rsidRPr="00613175">
              <w:rPr>
                <w:rFonts w:eastAsia="SimSun"/>
                <w:i/>
                <w:szCs w:val="24"/>
                <w:lang w:eastAsia="zh-CN"/>
              </w:rPr>
              <w:t>1.0</w:t>
            </w:r>
            <w:r w:rsidR="00CA5D53" w:rsidRPr="00613175">
              <w:rPr>
                <w:rFonts w:eastAsia="SimSun"/>
                <w:i/>
                <w:szCs w:val="24"/>
                <w:lang w:eastAsia="zh-CN"/>
              </w:rPr>
              <w:t>"</w:t>
            </w:r>
            <w:r w:rsidRPr="00613175">
              <w:rPr>
                <w:rFonts w:eastAsia="SimSun"/>
                <w:i/>
                <w:szCs w:val="24"/>
                <w:lang w:eastAsia="zh-CN"/>
              </w:rPr>
              <w:t xml:space="preserve"> </w:t>
            </w:r>
            <w:r w:rsidRPr="00613175">
              <w:rPr>
                <w:rFonts w:eastAsia="SimSun"/>
                <w:i/>
                <w:iCs/>
                <w:lang w:eastAsia="zh-CN"/>
              </w:rPr>
              <w:t>encoding="UTF-8"</w:t>
            </w:r>
            <w:r w:rsidRPr="00613175">
              <w:rPr>
                <w:rFonts w:eastAsia="SimSun"/>
                <w:i/>
                <w:szCs w:val="24"/>
                <w:lang w:eastAsia="zh-CN"/>
              </w:rPr>
              <w:t>?&gt;</w:t>
            </w:r>
          </w:p>
          <w:p w14:paraId="15539CD1" w14:textId="77777777" w:rsidR="006734DC" w:rsidRPr="00613175" w:rsidRDefault="006734DC" w:rsidP="009B1BAB">
            <w:pPr>
              <w:pStyle w:val="TAL"/>
              <w:rPr>
                <w:rFonts w:eastAsia="SimSun"/>
                <w:i/>
                <w:szCs w:val="24"/>
                <w:lang w:eastAsia="zh-CN"/>
              </w:rPr>
            </w:pPr>
            <w:r w:rsidRPr="00613175">
              <w:rPr>
                <w:rFonts w:eastAsia="SimSun"/>
                <w:i/>
                <w:szCs w:val="24"/>
                <w:lang w:eastAsia="zh-CN"/>
              </w:rPr>
              <w:t>&lt;reginfo xmlns=</w:t>
            </w:r>
            <w:r w:rsidR="00CA5D53" w:rsidRPr="00613175">
              <w:rPr>
                <w:rFonts w:eastAsia="SimSun"/>
                <w:i/>
                <w:szCs w:val="24"/>
                <w:lang w:eastAsia="zh-CN"/>
              </w:rPr>
              <w:t>"</w:t>
            </w:r>
            <w:r w:rsidRPr="00613175">
              <w:rPr>
                <w:rFonts w:eastAsia="SimSun"/>
                <w:i/>
                <w:szCs w:val="24"/>
                <w:lang w:eastAsia="zh-CN"/>
              </w:rPr>
              <w:t>urn:ietf:params:xml:ns:reginfo</w:t>
            </w:r>
            <w:r w:rsidR="00CA5D53" w:rsidRPr="00613175">
              <w:rPr>
                <w:rFonts w:eastAsia="SimSun"/>
                <w:i/>
                <w:szCs w:val="24"/>
                <w:lang w:eastAsia="zh-CN"/>
              </w:rPr>
              <w:t>"</w:t>
            </w:r>
            <w:r w:rsidRPr="00613175">
              <w:rPr>
                <w:rFonts w:eastAsia="SimSun"/>
                <w:i/>
                <w:szCs w:val="24"/>
                <w:lang w:eastAsia="zh-CN"/>
              </w:rPr>
              <w:t xml:space="preserve"> xmlns:gr="urn:ietf:params:xml:ns:gruuinfo" version=</w:t>
            </w:r>
            <w:r w:rsidR="00CA5D53" w:rsidRPr="00613175">
              <w:rPr>
                <w:rFonts w:eastAsia="SimSun"/>
                <w:i/>
                <w:szCs w:val="24"/>
                <w:lang w:eastAsia="zh-CN"/>
              </w:rPr>
              <w:t>"</w:t>
            </w:r>
            <w:r w:rsidRPr="00613175">
              <w:rPr>
                <w:rFonts w:eastAsia="SimSun"/>
                <w:i/>
                <w:szCs w:val="24"/>
                <w:lang w:eastAsia="zh-CN"/>
              </w:rPr>
              <w:t>1</w:t>
            </w:r>
            <w:r w:rsidR="00CA5D53" w:rsidRPr="00613175">
              <w:rPr>
                <w:rFonts w:eastAsia="SimSun"/>
                <w:i/>
                <w:szCs w:val="24"/>
                <w:lang w:eastAsia="zh-CN"/>
              </w:rPr>
              <w:t>"</w:t>
            </w:r>
            <w:r w:rsidRPr="00613175">
              <w:rPr>
                <w:rFonts w:eastAsia="SimSun"/>
                <w:i/>
                <w:szCs w:val="24"/>
                <w:lang w:eastAsia="zh-CN"/>
              </w:rPr>
              <w:t xml:space="preserve"> state=</w:t>
            </w:r>
            <w:r w:rsidR="00CA5D53" w:rsidRPr="00613175">
              <w:rPr>
                <w:rFonts w:eastAsia="SimSun"/>
                <w:i/>
                <w:szCs w:val="24"/>
                <w:lang w:eastAsia="zh-CN"/>
              </w:rPr>
              <w:t>"</w:t>
            </w:r>
            <w:r w:rsidRPr="00613175">
              <w:rPr>
                <w:rFonts w:eastAsia="SimSun"/>
                <w:i/>
                <w:szCs w:val="24"/>
                <w:lang w:eastAsia="zh-CN"/>
              </w:rPr>
              <w:t>partial</w:t>
            </w:r>
            <w:r w:rsidR="00CA5D53" w:rsidRPr="00613175">
              <w:rPr>
                <w:rFonts w:eastAsia="SimSun"/>
                <w:i/>
                <w:szCs w:val="24"/>
                <w:lang w:eastAsia="zh-CN"/>
              </w:rPr>
              <w:t>"</w:t>
            </w:r>
            <w:r w:rsidRPr="00613175">
              <w:rPr>
                <w:rFonts w:eastAsia="SimSun"/>
                <w:i/>
                <w:szCs w:val="24"/>
                <w:lang w:eastAsia="zh-CN"/>
              </w:rPr>
              <w:t>&gt;</w:t>
            </w:r>
          </w:p>
          <w:p w14:paraId="43B3C9E7" w14:textId="77777777" w:rsidR="006734DC" w:rsidRPr="00613175" w:rsidRDefault="006734DC" w:rsidP="009B1BAB">
            <w:pPr>
              <w:pStyle w:val="TAL"/>
              <w:ind w:firstLine="90"/>
              <w:rPr>
                <w:rFonts w:eastAsia="SimSun"/>
                <w:szCs w:val="24"/>
                <w:lang w:eastAsia="zh-CN"/>
              </w:rPr>
            </w:pPr>
            <w:r w:rsidRPr="00613175">
              <w:rPr>
                <w:rFonts w:eastAsia="SimSun"/>
                <w:i/>
                <w:szCs w:val="24"/>
                <w:lang w:eastAsia="zh-CN"/>
              </w:rPr>
              <w:t>&lt;registration aor=</w:t>
            </w:r>
            <w:r w:rsidR="00CA5D53" w:rsidRPr="00613175">
              <w:rPr>
                <w:rFonts w:eastAsia="SimSun"/>
                <w:szCs w:val="24"/>
                <w:lang w:eastAsia="zh-CN"/>
              </w:rPr>
              <w:t>"</w:t>
            </w:r>
            <w:r w:rsidRPr="00613175">
              <w:rPr>
                <w:rFonts w:eastAsia="SimSun"/>
                <w:lang w:eastAsia="zh-CN"/>
              </w:rPr>
              <w:t xml:space="preserve"> PublicUserIdentity1 (NOTE 1)</w:t>
            </w:r>
            <w:r w:rsidR="00CA5D53" w:rsidRPr="00613175">
              <w:rPr>
                <w:rFonts w:eastAsia="SimSun"/>
                <w:szCs w:val="24"/>
                <w:lang w:eastAsia="zh-CN"/>
              </w:rPr>
              <w:t>"</w:t>
            </w:r>
            <w:r w:rsidRPr="00613175">
              <w:rPr>
                <w:rFonts w:eastAsia="SimSun"/>
                <w:szCs w:val="24"/>
                <w:lang w:eastAsia="zh-CN"/>
              </w:rPr>
              <w:t xml:space="preserve"> </w:t>
            </w:r>
            <w:r w:rsidRPr="00613175">
              <w:rPr>
                <w:rFonts w:eastAsia="SimSun"/>
                <w:i/>
                <w:szCs w:val="24"/>
                <w:lang w:eastAsia="zh-CN"/>
              </w:rPr>
              <w:t>id=</w:t>
            </w:r>
            <w:r w:rsidR="00CA5D53" w:rsidRPr="00613175">
              <w:rPr>
                <w:rFonts w:eastAsia="SimSun"/>
                <w:i/>
                <w:szCs w:val="24"/>
                <w:lang w:eastAsia="zh-CN"/>
              </w:rPr>
              <w:t>"</w:t>
            </w:r>
            <w:r w:rsidRPr="00613175">
              <w:rPr>
                <w:rFonts w:eastAsia="SimSun"/>
                <w:i/>
                <w:szCs w:val="24"/>
                <w:lang w:eastAsia="zh-CN"/>
              </w:rPr>
              <w:t>a100</w:t>
            </w:r>
            <w:r w:rsidR="00CA5D53" w:rsidRPr="00613175">
              <w:rPr>
                <w:rFonts w:eastAsia="SimSun"/>
                <w:i/>
                <w:szCs w:val="24"/>
                <w:lang w:eastAsia="zh-CN"/>
              </w:rPr>
              <w:t>"</w:t>
            </w:r>
            <w:r w:rsidRPr="00613175">
              <w:rPr>
                <w:rFonts w:eastAsia="SimSun"/>
                <w:i/>
                <w:szCs w:val="24"/>
                <w:lang w:eastAsia="zh-CN"/>
              </w:rPr>
              <w:t xml:space="preserve"> state=</w:t>
            </w:r>
            <w:r w:rsidR="00CA5D53" w:rsidRPr="00613175">
              <w:rPr>
                <w:rFonts w:eastAsia="SimSun"/>
                <w:i/>
                <w:szCs w:val="24"/>
                <w:lang w:eastAsia="zh-CN"/>
              </w:rPr>
              <w:t>"</w:t>
            </w:r>
            <w:r w:rsidRPr="00613175">
              <w:rPr>
                <w:rFonts w:eastAsia="SimSun"/>
                <w:i/>
                <w:szCs w:val="24"/>
                <w:lang w:eastAsia="zh-CN"/>
              </w:rPr>
              <w:t>active</w:t>
            </w:r>
            <w:r w:rsidR="00CA5D53" w:rsidRPr="00613175">
              <w:rPr>
                <w:rFonts w:eastAsia="SimSun"/>
                <w:i/>
                <w:szCs w:val="24"/>
                <w:lang w:eastAsia="zh-CN"/>
              </w:rPr>
              <w:t>"</w:t>
            </w:r>
            <w:r w:rsidRPr="00613175">
              <w:rPr>
                <w:rFonts w:eastAsia="SimSun"/>
                <w:i/>
                <w:szCs w:val="24"/>
                <w:lang w:eastAsia="zh-CN"/>
              </w:rPr>
              <w:t>&gt;</w:t>
            </w:r>
          </w:p>
          <w:p w14:paraId="635583CC" w14:textId="77777777" w:rsidR="006734DC" w:rsidRPr="00613175" w:rsidRDefault="006734DC" w:rsidP="009B1BAB">
            <w:pPr>
              <w:pStyle w:val="TAL"/>
              <w:rPr>
                <w:rFonts w:eastAsia="SimSun"/>
                <w:i/>
                <w:szCs w:val="24"/>
                <w:lang w:eastAsia="zh-CN"/>
              </w:rPr>
            </w:pPr>
            <w:r w:rsidRPr="00613175">
              <w:rPr>
                <w:rFonts w:eastAsia="SimSun"/>
                <w:i/>
                <w:szCs w:val="24"/>
                <w:lang w:eastAsia="zh-CN"/>
              </w:rPr>
              <w:t xml:space="preserve">    &lt;contact id=</w:t>
            </w:r>
            <w:r w:rsidR="00CA5D53" w:rsidRPr="00613175">
              <w:rPr>
                <w:rFonts w:eastAsia="SimSun"/>
                <w:i/>
                <w:szCs w:val="24"/>
                <w:lang w:eastAsia="zh-CN"/>
              </w:rPr>
              <w:t>"</w:t>
            </w:r>
            <w:r w:rsidRPr="00613175">
              <w:rPr>
                <w:rFonts w:eastAsia="SimSun"/>
                <w:i/>
                <w:szCs w:val="24"/>
                <w:lang w:eastAsia="zh-CN"/>
              </w:rPr>
              <w:t>980</w:t>
            </w:r>
            <w:r w:rsidR="00CA5D53" w:rsidRPr="00613175">
              <w:rPr>
                <w:rFonts w:eastAsia="SimSun"/>
                <w:i/>
                <w:szCs w:val="24"/>
                <w:lang w:eastAsia="zh-CN"/>
              </w:rPr>
              <w:t>"</w:t>
            </w:r>
            <w:r w:rsidRPr="00613175">
              <w:rPr>
                <w:rFonts w:eastAsia="SimSun"/>
                <w:i/>
                <w:szCs w:val="24"/>
                <w:lang w:eastAsia="zh-CN"/>
              </w:rPr>
              <w:t xml:space="preserve"> state=</w:t>
            </w:r>
            <w:r w:rsidR="00CA5D53" w:rsidRPr="00613175">
              <w:rPr>
                <w:rFonts w:eastAsia="SimSun"/>
                <w:i/>
                <w:szCs w:val="24"/>
                <w:lang w:eastAsia="zh-CN"/>
              </w:rPr>
              <w:t>"</w:t>
            </w:r>
            <w:r w:rsidRPr="00613175">
              <w:rPr>
                <w:rFonts w:eastAsia="SimSun"/>
                <w:i/>
                <w:szCs w:val="24"/>
                <w:lang w:eastAsia="zh-CN"/>
              </w:rPr>
              <w:t>active</w:t>
            </w:r>
            <w:r w:rsidR="00CA5D53" w:rsidRPr="00613175">
              <w:rPr>
                <w:rFonts w:eastAsia="SimSun"/>
                <w:i/>
                <w:szCs w:val="24"/>
                <w:lang w:eastAsia="zh-CN"/>
              </w:rPr>
              <w:t>"</w:t>
            </w:r>
            <w:r w:rsidRPr="00613175">
              <w:rPr>
                <w:rFonts w:eastAsia="SimSun"/>
                <w:i/>
                <w:szCs w:val="24"/>
                <w:lang w:eastAsia="zh-CN"/>
              </w:rPr>
              <w:t xml:space="preserve"> event=</w:t>
            </w:r>
            <w:r w:rsidR="00CA5D53" w:rsidRPr="00613175">
              <w:rPr>
                <w:rFonts w:eastAsia="SimSun"/>
                <w:i/>
                <w:szCs w:val="24"/>
                <w:lang w:eastAsia="zh-CN"/>
              </w:rPr>
              <w:t>"</w:t>
            </w:r>
            <w:r w:rsidRPr="00613175">
              <w:rPr>
                <w:rFonts w:eastAsia="SimSun"/>
                <w:i/>
                <w:szCs w:val="24"/>
                <w:lang w:eastAsia="zh-CN"/>
              </w:rPr>
              <w:t>shortened</w:t>
            </w:r>
            <w:r w:rsidR="00CA5D53" w:rsidRPr="00613175">
              <w:rPr>
                <w:rFonts w:eastAsia="SimSun"/>
                <w:i/>
                <w:szCs w:val="24"/>
                <w:lang w:eastAsia="zh-CN"/>
              </w:rPr>
              <w:t>"</w:t>
            </w:r>
            <w:r w:rsidRPr="00613175">
              <w:rPr>
                <w:rFonts w:eastAsia="SimSun"/>
                <w:i/>
                <w:szCs w:val="24"/>
                <w:lang w:eastAsia="zh-CN"/>
              </w:rPr>
              <w:t xml:space="preserve"> expires="60"&gt;</w:t>
            </w:r>
          </w:p>
          <w:p w14:paraId="62AE23FD" w14:textId="77777777" w:rsidR="006734DC" w:rsidRPr="00613175" w:rsidRDefault="006734DC" w:rsidP="009B1BAB">
            <w:pPr>
              <w:pStyle w:val="TAL"/>
              <w:rPr>
                <w:rFonts w:eastAsia="SimSun"/>
                <w:i/>
                <w:szCs w:val="24"/>
                <w:lang w:eastAsia="zh-CN"/>
              </w:rPr>
            </w:pPr>
            <w:r w:rsidRPr="00613175">
              <w:rPr>
                <w:rFonts w:eastAsia="SimSun"/>
                <w:i/>
                <w:szCs w:val="24"/>
                <w:lang w:eastAsia="zh-CN"/>
              </w:rPr>
              <w:t xml:space="preserve">callid="Call-Id of most recent REGISTER" </w:t>
            </w:r>
          </w:p>
          <w:p w14:paraId="4DA79CEA" w14:textId="77777777" w:rsidR="006734DC" w:rsidRPr="00613175" w:rsidRDefault="006734DC" w:rsidP="009B1BAB">
            <w:pPr>
              <w:pStyle w:val="TAL"/>
              <w:rPr>
                <w:rFonts w:eastAsia="SimSun"/>
                <w:i/>
                <w:szCs w:val="24"/>
                <w:lang w:eastAsia="zh-CN"/>
              </w:rPr>
            </w:pPr>
            <w:r w:rsidRPr="00613175">
              <w:rPr>
                <w:rFonts w:eastAsia="SimSun"/>
                <w:i/>
                <w:szCs w:val="24"/>
                <w:lang w:eastAsia="zh-CN"/>
              </w:rPr>
              <w:t>cseq="CSeq value of most recent REGISTER"&gt;</w:t>
            </w:r>
          </w:p>
          <w:p w14:paraId="323BAE73" w14:textId="77777777" w:rsidR="006734DC" w:rsidRPr="00613175" w:rsidRDefault="006734DC" w:rsidP="009B1BAB">
            <w:pPr>
              <w:pStyle w:val="TAL"/>
              <w:rPr>
                <w:rFonts w:eastAsia="SimSun"/>
                <w:i/>
                <w:szCs w:val="24"/>
                <w:lang w:eastAsia="zh-CN"/>
              </w:rPr>
            </w:pPr>
            <w:r w:rsidRPr="00613175">
              <w:rPr>
                <w:rFonts w:eastAsia="SimSun"/>
                <w:i/>
                <w:szCs w:val="24"/>
                <w:lang w:eastAsia="zh-CN"/>
              </w:rPr>
              <w:t xml:space="preserve">    &lt;uri&gt;</w:t>
            </w:r>
            <w:r w:rsidRPr="00613175">
              <w:rPr>
                <w:rFonts w:eastAsia="SimSun"/>
                <w:szCs w:val="24"/>
                <w:lang w:eastAsia="zh-CN"/>
              </w:rPr>
              <w:t>same value as in Contact header of REGISTER request</w:t>
            </w:r>
            <w:r w:rsidRPr="00613175">
              <w:rPr>
                <w:rFonts w:eastAsia="SimSun"/>
                <w:i/>
                <w:szCs w:val="24"/>
                <w:lang w:eastAsia="zh-CN"/>
              </w:rPr>
              <w:t>&lt;/uri&gt;</w:t>
            </w:r>
          </w:p>
          <w:p w14:paraId="36A04BC4" w14:textId="77777777" w:rsidR="006734DC" w:rsidRPr="00613175" w:rsidRDefault="006734DC" w:rsidP="009B1BAB">
            <w:pPr>
              <w:pStyle w:val="TAL"/>
              <w:rPr>
                <w:rFonts w:eastAsia="SimSun"/>
                <w:i/>
                <w:szCs w:val="24"/>
                <w:lang w:eastAsia="zh-CN"/>
              </w:rPr>
            </w:pPr>
            <w:r w:rsidRPr="00613175">
              <w:rPr>
                <w:rFonts w:eastAsia="SimSun"/>
                <w:i/>
                <w:szCs w:val="24"/>
                <w:lang w:eastAsia="zh-CN"/>
              </w:rPr>
              <w:t>&lt;unknown-param name="+sip.instance"&gt; "Instance ID of the UE;" &lt;/unknown-param&gt;</w:t>
            </w:r>
          </w:p>
          <w:p w14:paraId="3E877DD0" w14:textId="77777777" w:rsidR="006734DC" w:rsidRPr="00613175" w:rsidRDefault="006734DC" w:rsidP="009B1BAB">
            <w:pPr>
              <w:pStyle w:val="TAL"/>
              <w:rPr>
                <w:rFonts w:eastAsia="SimSun"/>
                <w:i/>
                <w:szCs w:val="24"/>
                <w:lang w:eastAsia="zh-CN"/>
              </w:rPr>
            </w:pPr>
            <w:r w:rsidRPr="00613175">
              <w:rPr>
                <w:rFonts w:eastAsia="SimSun"/>
                <w:i/>
                <w:szCs w:val="24"/>
                <w:lang w:eastAsia="zh-CN"/>
              </w:rPr>
              <w:t>&lt;gr:pub-gruu uri="public GRUU associated to this aor"/&gt;</w:t>
            </w:r>
          </w:p>
          <w:p w14:paraId="6EF265B5" w14:textId="77777777" w:rsidR="006734DC" w:rsidRPr="00613175" w:rsidRDefault="006734DC" w:rsidP="009B1BAB">
            <w:pPr>
              <w:pStyle w:val="TAL"/>
              <w:rPr>
                <w:rFonts w:eastAsia="SimSun"/>
                <w:i/>
                <w:szCs w:val="24"/>
                <w:lang w:eastAsia="zh-CN"/>
              </w:rPr>
            </w:pPr>
            <w:r w:rsidRPr="00613175">
              <w:rPr>
                <w:rFonts w:eastAsia="SimSun"/>
                <w:i/>
                <w:szCs w:val="24"/>
                <w:lang w:eastAsia="zh-CN"/>
              </w:rPr>
              <w:t>&lt;gr:temp-gruu uri="temporary GRUU associated to this aor" first-cseq="CSeq of the REGISTER request that caused the temporary GRUU to assigned for the UE"/&gt;</w:t>
            </w:r>
          </w:p>
          <w:p w14:paraId="6434C617" w14:textId="77777777" w:rsidR="006734DC" w:rsidRPr="00613175" w:rsidRDefault="006734DC" w:rsidP="009B1BAB">
            <w:pPr>
              <w:pStyle w:val="TAL"/>
              <w:rPr>
                <w:rFonts w:eastAsia="SimSun"/>
                <w:i/>
                <w:szCs w:val="24"/>
                <w:lang w:eastAsia="zh-CN"/>
              </w:rPr>
            </w:pPr>
            <w:r w:rsidRPr="00613175">
              <w:rPr>
                <w:rFonts w:eastAsia="SimSun"/>
                <w:i/>
                <w:szCs w:val="24"/>
                <w:lang w:eastAsia="zh-CN"/>
              </w:rPr>
              <w:t xml:space="preserve">    &lt;/contact&gt;</w:t>
            </w:r>
          </w:p>
          <w:p w14:paraId="57A04B94" w14:textId="77777777" w:rsidR="006734DC" w:rsidRPr="00613175" w:rsidRDefault="006734DC" w:rsidP="009B1BAB">
            <w:pPr>
              <w:pStyle w:val="TAL"/>
              <w:ind w:firstLine="90"/>
              <w:rPr>
                <w:rFonts w:eastAsia="SimSun"/>
                <w:i/>
                <w:szCs w:val="24"/>
                <w:lang w:eastAsia="zh-CN"/>
              </w:rPr>
            </w:pPr>
            <w:r w:rsidRPr="00613175">
              <w:rPr>
                <w:rFonts w:eastAsia="SimSun"/>
                <w:i/>
                <w:szCs w:val="24"/>
                <w:lang w:eastAsia="zh-CN"/>
              </w:rPr>
              <w:t>&lt;/registration&gt;</w:t>
            </w:r>
          </w:p>
          <w:p w14:paraId="3B8043D5" w14:textId="77777777" w:rsidR="006734DC" w:rsidRPr="00613175" w:rsidRDefault="006734DC" w:rsidP="009B1BAB">
            <w:pPr>
              <w:pStyle w:val="TAL"/>
            </w:pPr>
            <w:r w:rsidRPr="00613175">
              <w:rPr>
                <w:rFonts w:eastAsia="SimSun"/>
                <w:i/>
                <w:szCs w:val="24"/>
                <w:lang w:eastAsia="zh-CN"/>
              </w:rPr>
              <w:t>&lt;/reginfo&gt;</w:t>
            </w:r>
          </w:p>
        </w:tc>
        <w:tc>
          <w:tcPr>
            <w:tcW w:w="749" w:type="dxa"/>
            <w:tcBorders>
              <w:top w:val="single" w:sz="4" w:space="0" w:color="auto"/>
              <w:bottom w:val="single" w:sz="4" w:space="0" w:color="auto"/>
            </w:tcBorders>
            <w:shd w:val="clear" w:color="auto" w:fill="auto"/>
          </w:tcPr>
          <w:p w14:paraId="42B71EC4" w14:textId="77777777" w:rsidR="006734DC" w:rsidRPr="00613175" w:rsidRDefault="006734DC" w:rsidP="009B1BAB">
            <w:pPr>
              <w:pStyle w:val="TAL"/>
            </w:pPr>
          </w:p>
        </w:tc>
        <w:tc>
          <w:tcPr>
            <w:tcW w:w="1440" w:type="dxa"/>
            <w:tcBorders>
              <w:top w:val="single" w:sz="4" w:space="0" w:color="auto"/>
              <w:bottom w:val="single" w:sz="4" w:space="0" w:color="auto"/>
            </w:tcBorders>
          </w:tcPr>
          <w:p w14:paraId="06241D9F" w14:textId="77777777" w:rsidR="006734DC" w:rsidRPr="00613175" w:rsidRDefault="006734DC" w:rsidP="009B1BAB">
            <w:pPr>
              <w:pStyle w:val="TAL"/>
            </w:pPr>
          </w:p>
        </w:tc>
      </w:tr>
    </w:tbl>
    <w:p w14:paraId="04172F98" w14:textId="77777777" w:rsidR="006734DC" w:rsidRPr="00613175" w:rsidRDefault="006734DC" w:rsidP="006734DC"/>
    <w:p w14:paraId="08897AF7" w14:textId="77777777" w:rsidR="006734DC" w:rsidRPr="00613175" w:rsidRDefault="006734DC" w:rsidP="006734DC">
      <w:pPr>
        <w:pStyle w:val="TH"/>
      </w:pPr>
      <w:r w:rsidRPr="00613175">
        <w:t xml:space="preserve">Table 6.3.3.3-11: 200 OK for other requests than REGISTER or SUBSCRIBE (step </w:t>
      </w:r>
      <w:r w:rsidR="00E740CA" w:rsidRPr="00613175">
        <w:t>27</w:t>
      </w:r>
      <w:r w:rsidRPr="00613175">
        <w:t>,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6734DC" w:rsidRPr="00613175" w14:paraId="187BCEF8" w14:textId="77777777" w:rsidTr="00754C99">
        <w:trPr>
          <w:cantSplit/>
          <w:tblHeader/>
          <w:jc w:val="center"/>
        </w:trPr>
        <w:tc>
          <w:tcPr>
            <w:tcW w:w="9634" w:type="dxa"/>
            <w:shd w:val="clear" w:color="auto" w:fill="auto"/>
          </w:tcPr>
          <w:p w14:paraId="1D3F17AB" w14:textId="77777777" w:rsidR="006734DC" w:rsidRPr="00613175" w:rsidRDefault="006734DC" w:rsidP="009B1BAB">
            <w:pPr>
              <w:pStyle w:val="TAL"/>
            </w:pPr>
            <w:r w:rsidRPr="00613175">
              <w:t>Derivation path: TS 34.229-1 [2], Table in subclause A.3.1, Conditions A5, A11, A22</w:t>
            </w:r>
          </w:p>
        </w:tc>
      </w:tr>
    </w:tbl>
    <w:p w14:paraId="60BFBD62" w14:textId="77777777" w:rsidR="006734DC" w:rsidRPr="00613175" w:rsidRDefault="006734DC" w:rsidP="006734DC"/>
    <w:p w14:paraId="36D148C5" w14:textId="77777777" w:rsidR="006734DC" w:rsidRPr="00613175" w:rsidRDefault="006734DC" w:rsidP="006734DC">
      <w:pPr>
        <w:pStyle w:val="TH"/>
      </w:pPr>
      <w:r w:rsidRPr="00613175">
        <w:t xml:space="preserve">Table 6.3.3.3-12: REGISTER (step </w:t>
      </w:r>
      <w:r w:rsidR="00E740CA" w:rsidRPr="00613175">
        <w:t>28</w:t>
      </w:r>
      <w:r w:rsidRPr="00613175">
        <w:t>, Table 6.3.3.2-1)</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4675"/>
        <w:gridCol w:w="120"/>
        <w:gridCol w:w="629"/>
        <w:gridCol w:w="120"/>
        <w:gridCol w:w="1320"/>
        <w:gridCol w:w="120"/>
      </w:tblGrid>
      <w:tr w:rsidR="00F434C3" w:rsidRPr="00613175" w14:paraId="0798D805" w14:textId="77777777" w:rsidTr="00B23F5A">
        <w:trPr>
          <w:gridAfter w:val="1"/>
          <w:wAfter w:w="120" w:type="dxa"/>
          <w:cantSplit/>
          <w:tblHeader/>
          <w:jc w:val="center"/>
        </w:trPr>
        <w:tc>
          <w:tcPr>
            <w:tcW w:w="9634" w:type="dxa"/>
            <w:gridSpan w:val="10"/>
            <w:shd w:val="clear" w:color="auto" w:fill="auto"/>
          </w:tcPr>
          <w:p w14:paraId="15E18430" w14:textId="77777777" w:rsidR="00F434C3" w:rsidRPr="00613175" w:rsidRDefault="00F434C3" w:rsidP="00DD6AC0">
            <w:pPr>
              <w:keepNext/>
              <w:keepLines/>
              <w:spacing w:after="0"/>
              <w:rPr>
                <w:rFonts w:ascii="Arial" w:hAnsi="Arial"/>
                <w:sz w:val="18"/>
              </w:rPr>
            </w:pPr>
            <w:r w:rsidRPr="00613175">
              <w:rPr>
                <w:rFonts w:ascii="Arial" w:hAnsi="Arial"/>
                <w:sz w:val="18"/>
              </w:rPr>
              <w:t>Derivation path: TS 34.229-1 [2], Table in subclause A.1.1, Conditions A2, A17, A32</w:t>
            </w:r>
          </w:p>
        </w:tc>
      </w:tr>
      <w:tr w:rsidR="00F434C3" w:rsidRPr="00613175" w14:paraId="7E9A351C" w14:textId="77777777" w:rsidTr="00B23F5A">
        <w:trPr>
          <w:gridAfter w:val="1"/>
          <w:wAfter w:w="120" w:type="dxa"/>
          <w:cantSplit/>
          <w:tblHeader/>
          <w:jc w:val="center"/>
        </w:trPr>
        <w:tc>
          <w:tcPr>
            <w:tcW w:w="1772" w:type="dxa"/>
            <w:gridSpan w:val="2"/>
            <w:shd w:val="clear" w:color="auto" w:fill="auto"/>
          </w:tcPr>
          <w:p w14:paraId="0DA3DC3C"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Header/param</w:t>
            </w:r>
          </w:p>
        </w:tc>
        <w:tc>
          <w:tcPr>
            <w:tcW w:w="878" w:type="dxa"/>
            <w:gridSpan w:val="2"/>
            <w:shd w:val="clear" w:color="auto" w:fill="auto"/>
          </w:tcPr>
          <w:p w14:paraId="6244A7E9"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Cond</w:t>
            </w:r>
          </w:p>
        </w:tc>
        <w:tc>
          <w:tcPr>
            <w:tcW w:w="4795" w:type="dxa"/>
            <w:gridSpan w:val="2"/>
            <w:shd w:val="clear" w:color="auto" w:fill="auto"/>
          </w:tcPr>
          <w:p w14:paraId="7EEA85BC"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Value/remark</w:t>
            </w:r>
          </w:p>
        </w:tc>
        <w:tc>
          <w:tcPr>
            <w:tcW w:w="749" w:type="dxa"/>
            <w:gridSpan w:val="2"/>
            <w:shd w:val="clear" w:color="auto" w:fill="auto"/>
          </w:tcPr>
          <w:p w14:paraId="06197350"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Rel</w:t>
            </w:r>
          </w:p>
        </w:tc>
        <w:tc>
          <w:tcPr>
            <w:tcW w:w="1440" w:type="dxa"/>
            <w:gridSpan w:val="2"/>
          </w:tcPr>
          <w:p w14:paraId="19697AD6"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Reference</w:t>
            </w:r>
          </w:p>
        </w:tc>
      </w:tr>
      <w:tr w:rsidR="00B23F5A" w:rsidRPr="00613175" w14:paraId="3F7F8E9D" w14:textId="77777777" w:rsidTr="00B23F5A">
        <w:trPr>
          <w:gridBefore w:val="1"/>
          <w:wBefore w:w="120" w:type="dxa"/>
          <w:cantSplit/>
          <w:tblHeader/>
          <w:jc w:val="center"/>
        </w:trPr>
        <w:tc>
          <w:tcPr>
            <w:tcW w:w="1772" w:type="dxa"/>
            <w:gridSpan w:val="2"/>
            <w:tcBorders>
              <w:bottom w:val="nil"/>
            </w:tcBorders>
            <w:shd w:val="clear" w:color="auto" w:fill="auto"/>
          </w:tcPr>
          <w:p w14:paraId="5208B0BC" w14:textId="77777777" w:rsidR="00B23F5A" w:rsidRPr="00613175" w:rsidRDefault="00B23F5A" w:rsidP="00F238ED">
            <w:pPr>
              <w:keepNext/>
              <w:keepLines/>
              <w:spacing w:after="0"/>
              <w:rPr>
                <w:rFonts w:ascii="Arial" w:hAnsi="Arial"/>
                <w:b/>
                <w:sz w:val="18"/>
              </w:rPr>
            </w:pPr>
            <w:r w:rsidRPr="00613175">
              <w:rPr>
                <w:rFonts w:ascii="Arial" w:hAnsi="Arial"/>
                <w:b/>
                <w:sz w:val="18"/>
              </w:rPr>
              <w:t>Contact</w:t>
            </w:r>
          </w:p>
        </w:tc>
        <w:tc>
          <w:tcPr>
            <w:tcW w:w="878" w:type="dxa"/>
            <w:gridSpan w:val="2"/>
            <w:tcBorders>
              <w:bottom w:val="nil"/>
            </w:tcBorders>
            <w:shd w:val="clear" w:color="auto" w:fill="auto"/>
          </w:tcPr>
          <w:p w14:paraId="3270EBA6" w14:textId="77777777" w:rsidR="00B23F5A" w:rsidRPr="00613175" w:rsidRDefault="00B23F5A" w:rsidP="00B56795">
            <w:pPr>
              <w:keepNext/>
              <w:keepLines/>
              <w:spacing w:after="0"/>
              <w:jc w:val="center"/>
              <w:rPr>
                <w:rFonts w:ascii="Arial" w:hAnsi="Arial"/>
                <w:b/>
                <w:sz w:val="18"/>
              </w:rPr>
            </w:pPr>
          </w:p>
        </w:tc>
        <w:tc>
          <w:tcPr>
            <w:tcW w:w="4795" w:type="dxa"/>
            <w:gridSpan w:val="2"/>
            <w:tcBorders>
              <w:bottom w:val="nil"/>
            </w:tcBorders>
            <w:shd w:val="clear" w:color="auto" w:fill="auto"/>
          </w:tcPr>
          <w:p w14:paraId="310D007E" w14:textId="77777777" w:rsidR="00B23F5A" w:rsidRPr="00613175" w:rsidRDefault="00B23F5A" w:rsidP="00F238ED">
            <w:pPr>
              <w:keepNext/>
              <w:keepLines/>
              <w:spacing w:after="0"/>
              <w:rPr>
                <w:rFonts w:ascii="Arial" w:hAnsi="Arial"/>
                <w:b/>
                <w:sz w:val="18"/>
              </w:rPr>
            </w:pPr>
          </w:p>
        </w:tc>
        <w:tc>
          <w:tcPr>
            <w:tcW w:w="749" w:type="dxa"/>
            <w:gridSpan w:val="2"/>
            <w:tcBorders>
              <w:bottom w:val="nil"/>
            </w:tcBorders>
            <w:shd w:val="clear" w:color="auto" w:fill="auto"/>
          </w:tcPr>
          <w:p w14:paraId="5AD8BCA9" w14:textId="77777777" w:rsidR="00B23F5A" w:rsidRPr="00613175" w:rsidRDefault="00B23F5A" w:rsidP="00B56795">
            <w:pPr>
              <w:keepNext/>
              <w:keepLines/>
              <w:spacing w:after="0"/>
              <w:jc w:val="center"/>
              <w:rPr>
                <w:rFonts w:ascii="Arial" w:hAnsi="Arial"/>
                <w:b/>
                <w:sz w:val="18"/>
              </w:rPr>
            </w:pPr>
          </w:p>
        </w:tc>
        <w:tc>
          <w:tcPr>
            <w:tcW w:w="1440" w:type="dxa"/>
            <w:gridSpan w:val="2"/>
            <w:tcBorders>
              <w:bottom w:val="nil"/>
            </w:tcBorders>
          </w:tcPr>
          <w:p w14:paraId="47CA85E5" w14:textId="77777777" w:rsidR="00B23F5A" w:rsidRPr="00613175" w:rsidRDefault="00B23F5A" w:rsidP="00B56795">
            <w:pPr>
              <w:keepNext/>
              <w:keepLines/>
              <w:spacing w:after="0"/>
              <w:jc w:val="center"/>
              <w:rPr>
                <w:rFonts w:ascii="Arial" w:hAnsi="Arial"/>
                <w:b/>
                <w:sz w:val="18"/>
              </w:rPr>
            </w:pPr>
          </w:p>
        </w:tc>
      </w:tr>
      <w:tr w:rsidR="00B23F5A" w:rsidRPr="00613175" w14:paraId="0051AB48" w14:textId="77777777" w:rsidTr="00B23F5A">
        <w:trPr>
          <w:gridBefore w:val="1"/>
          <w:wBefore w:w="120" w:type="dxa"/>
          <w:cantSplit/>
          <w:tblHeader/>
          <w:jc w:val="center"/>
        </w:trPr>
        <w:tc>
          <w:tcPr>
            <w:tcW w:w="1772" w:type="dxa"/>
            <w:gridSpan w:val="2"/>
            <w:tcBorders>
              <w:top w:val="nil"/>
              <w:bottom w:val="single" w:sz="4" w:space="0" w:color="auto"/>
            </w:tcBorders>
            <w:shd w:val="clear" w:color="auto" w:fill="auto"/>
          </w:tcPr>
          <w:p w14:paraId="1B8EF082" w14:textId="77777777" w:rsidR="00B23F5A" w:rsidRPr="00613175" w:rsidRDefault="00B23F5A" w:rsidP="00F238ED">
            <w:pPr>
              <w:keepNext/>
              <w:keepLines/>
              <w:spacing w:after="0"/>
              <w:rPr>
                <w:rFonts w:ascii="Arial" w:hAnsi="Arial"/>
                <w:b/>
                <w:sz w:val="18"/>
              </w:rPr>
            </w:pPr>
            <w:r w:rsidRPr="00613175">
              <w:rPr>
                <w:rFonts w:ascii="Arial" w:hAnsi="Arial"/>
                <w:sz w:val="18"/>
              </w:rPr>
              <w:tab/>
              <w:t>expires</w:t>
            </w:r>
          </w:p>
        </w:tc>
        <w:tc>
          <w:tcPr>
            <w:tcW w:w="878" w:type="dxa"/>
            <w:gridSpan w:val="2"/>
            <w:tcBorders>
              <w:top w:val="nil"/>
              <w:bottom w:val="single" w:sz="4" w:space="0" w:color="auto"/>
            </w:tcBorders>
            <w:shd w:val="clear" w:color="auto" w:fill="auto"/>
          </w:tcPr>
          <w:p w14:paraId="55AD6C0A" w14:textId="77777777" w:rsidR="00B23F5A" w:rsidRPr="00613175" w:rsidRDefault="00B23F5A" w:rsidP="00B56795">
            <w:pPr>
              <w:keepNext/>
              <w:keepLines/>
              <w:spacing w:after="0"/>
              <w:jc w:val="center"/>
              <w:rPr>
                <w:rFonts w:ascii="Arial" w:hAnsi="Arial"/>
                <w:b/>
                <w:sz w:val="18"/>
              </w:rPr>
            </w:pPr>
          </w:p>
        </w:tc>
        <w:tc>
          <w:tcPr>
            <w:tcW w:w="4795" w:type="dxa"/>
            <w:gridSpan w:val="2"/>
            <w:tcBorders>
              <w:top w:val="nil"/>
              <w:bottom w:val="single" w:sz="4" w:space="0" w:color="auto"/>
            </w:tcBorders>
            <w:shd w:val="clear" w:color="auto" w:fill="auto"/>
          </w:tcPr>
          <w:p w14:paraId="79169A0A" w14:textId="77777777" w:rsidR="00B23F5A" w:rsidRPr="00613175" w:rsidRDefault="00B23F5A" w:rsidP="00F238ED">
            <w:pPr>
              <w:keepNext/>
              <w:keepLines/>
              <w:spacing w:after="0"/>
              <w:rPr>
                <w:rFonts w:ascii="Arial" w:hAnsi="Arial"/>
                <w:sz w:val="18"/>
              </w:rPr>
            </w:pPr>
            <w:r w:rsidRPr="00613175">
              <w:rPr>
                <w:rFonts w:ascii="Arial" w:hAnsi="Arial"/>
                <w:i/>
                <w:sz w:val="18"/>
              </w:rPr>
              <w:t>800000</w:t>
            </w:r>
            <w:r w:rsidRPr="00613175">
              <w:rPr>
                <w:rFonts w:ascii="Arial" w:hAnsi="Arial"/>
                <w:sz w:val="18"/>
              </w:rPr>
              <w:t xml:space="preserve"> (if present)</w:t>
            </w:r>
          </w:p>
        </w:tc>
        <w:tc>
          <w:tcPr>
            <w:tcW w:w="749" w:type="dxa"/>
            <w:gridSpan w:val="2"/>
            <w:tcBorders>
              <w:top w:val="nil"/>
              <w:bottom w:val="single" w:sz="4" w:space="0" w:color="auto"/>
            </w:tcBorders>
            <w:shd w:val="clear" w:color="auto" w:fill="auto"/>
          </w:tcPr>
          <w:p w14:paraId="73206CBD" w14:textId="77777777" w:rsidR="00B23F5A" w:rsidRPr="00613175" w:rsidRDefault="00B23F5A" w:rsidP="00B56795">
            <w:pPr>
              <w:keepNext/>
              <w:keepLines/>
              <w:spacing w:after="0"/>
              <w:jc w:val="center"/>
              <w:rPr>
                <w:rFonts w:ascii="Arial" w:hAnsi="Arial"/>
                <w:b/>
                <w:sz w:val="18"/>
              </w:rPr>
            </w:pPr>
          </w:p>
        </w:tc>
        <w:tc>
          <w:tcPr>
            <w:tcW w:w="1440" w:type="dxa"/>
            <w:gridSpan w:val="2"/>
            <w:tcBorders>
              <w:top w:val="nil"/>
              <w:bottom w:val="single" w:sz="4" w:space="0" w:color="auto"/>
            </w:tcBorders>
          </w:tcPr>
          <w:p w14:paraId="3DF87949" w14:textId="77777777" w:rsidR="00B23F5A" w:rsidRPr="00613175" w:rsidRDefault="00B23F5A" w:rsidP="00B56795">
            <w:pPr>
              <w:keepNext/>
              <w:keepLines/>
              <w:spacing w:after="0"/>
              <w:jc w:val="center"/>
              <w:rPr>
                <w:rFonts w:ascii="Arial" w:hAnsi="Arial"/>
                <w:b/>
                <w:sz w:val="18"/>
              </w:rPr>
            </w:pPr>
          </w:p>
        </w:tc>
      </w:tr>
      <w:tr w:rsidR="00B23F5A" w:rsidRPr="00613175" w14:paraId="799875C3" w14:textId="77777777" w:rsidTr="00B23F5A">
        <w:trPr>
          <w:gridBefore w:val="1"/>
          <w:wBefore w:w="120" w:type="dxa"/>
          <w:cantSplit/>
          <w:tblHeader/>
          <w:jc w:val="center"/>
        </w:trPr>
        <w:tc>
          <w:tcPr>
            <w:tcW w:w="1772" w:type="dxa"/>
            <w:gridSpan w:val="2"/>
            <w:tcBorders>
              <w:bottom w:val="nil"/>
            </w:tcBorders>
            <w:shd w:val="clear" w:color="auto" w:fill="auto"/>
          </w:tcPr>
          <w:p w14:paraId="5824A0C0" w14:textId="77777777" w:rsidR="00B23F5A" w:rsidRPr="00613175" w:rsidRDefault="00B23F5A" w:rsidP="00F238ED">
            <w:pPr>
              <w:keepNext/>
              <w:keepLines/>
              <w:spacing w:after="0"/>
              <w:rPr>
                <w:rFonts w:ascii="Arial" w:hAnsi="Arial"/>
                <w:b/>
                <w:sz w:val="18"/>
              </w:rPr>
            </w:pPr>
            <w:r w:rsidRPr="00613175">
              <w:rPr>
                <w:rFonts w:ascii="Arial" w:hAnsi="Arial"/>
                <w:b/>
                <w:sz w:val="18"/>
              </w:rPr>
              <w:t>Expires</w:t>
            </w:r>
          </w:p>
        </w:tc>
        <w:tc>
          <w:tcPr>
            <w:tcW w:w="878" w:type="dxa"/>
            <w:gridSpan w:val="2"/>
            <w:tcBorders>
              <w:bottom w:val="nil"/>
            </w:tcBorders>
            <w:shd w:val="clear" w:color="auto" w:fill="auto"/>
          </w:tcPr>
          <w:p w14:paraId="1037DD6A" w14:textId="77777777" w:rsidR="00B23F5A" w:rsidRPr="00613175" w:rsidRDefault="00B23F5A" w:rsidP="00B56795">
            <w:pPr>
              <w:keepNext/>
              <w:keepLines/>
              <w:spacing w:after="0"/>
              <w:jc w:val="center"/>
              <w:rPr>
                <w:rFonts w:ascii="Arial" w:hAnsi="Arial"/>
                <w:b/>
                <w:sz w:val="18"/>
              </w:rPr>
            </w:pPr>
          </w:p>
        </w:tc>
        <w:tc>
          <w:tcPr>
            <w:tcW w:w="4795" w:type="dxa"/>
            <w:gridSpan w:val="2"/>
            <w:tcBorders>
              <w:bottom w:val="nil"/>
            </w:tcBorders>
            <w:shd w:val="clear" w:color="auto" w:fill="auto"/>
          </w:tcPr>
          <w:p w14:paraId="4A35F071" w14:textId="77777777" w:rsidR="00B23F5A" w:rsidRPr="00613175" w:rsidRDefault="00B23F5A" w:rsidP="00F238ED">
            <w:pPr>
              <w:keepNext/>
              <w:keepLines/>
              <w:spacing w:after="0"/>
              <w:rPr>
                <w:rFonts w:ascii="Arial" w:hAnsi="Arial"/>
                <w:sz w:val="18"/>
              </w:rPr>
            </w:pPr>
            <w:r w:rsidRPr="00613175">
              <w:rPr>
                <w:rFonts w:ascii="Arial" w:hAnsi="Arial"/>
                <w:sz w:val="18"/>
              </w:rPr>
              <w:t>present if no expires parameter in Contact header</w:t>
            </w:r>
          </w:p>
        </w:tc>
        <w:tc>
          <w:tcPr>
            <w:tcW w:w="749" w:type="dxa"/>
            <w:gridSpan w:val="2"/>
            <w:tcBorders>
              <w:bottom w:val="nil"/>
            </w:tcBorders>
            <w:shd w:val="clear" w:color="auto" w:fill="auto"/>
          </w:tcPr>
          <w:p w14:paraId="1255FD17" w14:textId="77777777" w:rsidR="00B23F5A" w:rsidRPr="00613175" w:rsidRDefault="00B23F5A" w:rsidP="00B56795">
            <w:pPr>
              <w:keepNext/>
              <w:keepLines/>
              <w:spacing w:after="0"/>
              <w:jc w:val="center"/>
              <w:rPr>
                <w:rFonts w:ascii="Arial" w:hAnsi="Arial"/>
                <w:b/>
                <w:sz w:val="18"/>
              </w:rPr>
            </w:pPr>
          </w:p>
        </w:tc>
        <w:tc>
          <w:tcPr>
            <w:tcW w:w="1440" w:type="dxa"/>
            <w:gridSpan w:val="2"/>
            <w:tcBorders>
              <w:bottom w:val="nil"/>
            </w:tcBorders>
          </w:tcPr>
          <w:p w14:paraId="07DB0D43" w14:textId="77777777" w:rsidR="00B23F5A" w:rsidRPr="00613175" w:rsidRDefault="00B23F5A" w:rsidP="00B56795">
            <w:pPr>
              <w:keepNext/>
              <w:keepLines/>
              <w:spacing w:after="0"/>
              <w:jc w:val="center"/>
              <w:rPr>
                <w:rFonts w:ascii="Arial" w:hAnsi="Arial"/>
                <w:b/>
                <w:sz w:val="18"/>
              </w:rPr>
            </w:pPr>
          </w:p>
        </w:tc>
      </w:tr>
      <w:tr w:rsidR="00B23F5A" w:rsidRPr="00613175" w14:paraId="77B2F07E" w14:textId="77777777" w:rsidTr="00B23F5A">
        <w:trPr>
          <w:gridBefore w:val="1"/>
          <w:wBefore w:w="120" w:type="dxa"/>
          <w:cantSplit/>
          <w:tblHeader/>
          <w:jc w:val="center"/>
        </w:trPr>
        <w:tc>
          <w:tcPr>
            <w:tcW w:w="1772" w:type="dxa"/>
            <w:gridSpan w:val="2"/>
            <w:tcBorders>
              <w:top w:val="nil"/>
            </w:tcBorders>
            <w:shd w:val="clear" w:color="auto" w:fill="auto"/>
          </w:tcPr>
          <w:p w14:paraId="68EAC368" w14:textId="77777777" w:rsidR="00B23F5A" w:rsidRPr="00613175" w:rsidRDefault="00B23F5A" w:rsidP="00F238ED">
            <w:pPr>
              <w:keepNext/>
              <w:keepLines/>
              <w:spacing w:after="0"/>
              <w:rPr>
                <w:rFonts w:ascii="Arial" w:hAnsi="Arial"/>
                <w:b/>
                <w:sz w:val="18"/>
              </w:rPr>
            </w:pPr>
            <w:r w:rsidRPr="00613175">
              <w:rPr>
                <w:rFonts w:ascii="Arial" w:hAnsi="Arial"/>
                <w:sz w:val="18"/>
              </w:rPr>
              <w:tab/>
              <w:t>delta-seconds</w:t>
            </w:r>
          </w:p>
        </w:tc>
        <w:tc>
          <w:tcPr>
            <w:tcW w:w="878" w:type="dxa"/>
            <w:gridSpan w:val="2"/>
            <w:tcBorders>
              <w:top w:val="nil"/>
            </w:tcBorders>
            <w:shd w:val="clear" w:color="auto" w:fill="auto"/>
          </w:tcPr>
          <w:p w14:paraId="11575981" w14:textId="77777777" w:rsidR="00B23F5A" w:rsidRPr="00613175" w:rsidRDefault="00B23F5A" w:rsidP="00B56795">
            <w:pPr>
              <w:keepNext/>
              <w:keepLines/>
              <w:spacing w:after="0"/>
              <w:jc w:val="center"/>
              <w:rPr>
                <w:rFonts w:ascii="Arial" w:hAnsi="Arial"/>
                <w:b/>
                <w:sz w:val="18"/>
              </w:rPr>
            </w:pPr>
          </w:p>
        </w:tc>
        <w:tc>
          <w:tcPr>
            <w:tcW w:w="4795" w:type="dxa"/>
            <w:gridSpan w:val="2"/>
            <w:tcBorders>
              <w:top w:val="nil"/>
            </w:tcBorders>
            <w:shd w:val="clear" w:color="auto" w:fill="auto"/>
          </w:tcPr>
          <w:p w14:paraId="5F1172D8" w14:textId="77777777" w:rsidR="00B23F5A" w:rsidRPr="00613175" w:rsidRDefault="00B23F5A" w:rsidP="00F238ED">
            <w:pPr>
              <w:keepNext/>
              <w:keepLines/>
              <w:spacing w:after="0"/>
              <w:rPr>
                <w:rFonts w:ascii="Arial" w:hAnsi="Arial"/>
                <w:b/>
                <w:i/>
                <w:sz w:val="18"/>
              </w:rPr>
            </w:pPr>
            <w:r w:rsidRPr="00613175">
              <w:rPr>
                <w:rFonts w:ascii="Arial" w:hAnsi="Arial"/>
                <w:i/>
                <w:sz w:val="18"/>
              </w:rPr>
              <w:t>800000</w:t>
            </w:r>
          </w:p>
        </w:tc>
        <w:tc>
          <w:tcPr>
            <w:tcW w:w="749" w:type="dxa"/>
            <w:gridSpan w:val="2"/>
            <w:tcBorders>
              <w:top w:val="nil"/>
            </w:tcBorders>
            <w:shd w:val="clear" w:color="auto" w:fill="auto"/>
          </w:tcPr>
          <w:p w14:paraId="3B6F9F29" w14:textId="77777777" w:rsidR="00B23F5A" w:rsidRPr="00613175" w:rsidRDefault="00B23F5A" w:rsidP="00B56795">
            <w:pPr>
              <w:keepNext/>
              <w:keepLines/>
              <w:spacing w:after="0"/>
              <w:jc w:val="center"/>
              <w:rPr>
                <w:rFonts w:ascii="Arial" w:hAnsi="Arial"/>
                <w:b/>
                <w:sz w:val="18"/>
              </w:rPr>
            </w:pPr>
          </w:p>
        </w:tc>
        <w:tc>
          <w:tcPr>
            <w:tcW w:w="1440" w:type="dxa"/>
            <w:gridSpan w:val="2"/>
            <w:tcBorders>
              <w:top w:val="nil"/>
            </w:tcBorders>
          </w:tcPr>
          <w:p w14:paraId="4439C7CE" w14:textId="77777777" w:rsidR="00B23F5A" w:rsidRPr="00613175" w:rsidRDefault="00B23F5A" w:rsidP="00B56795">
            <w:pPr>
              <w:keepNext/>
              <w:keepLines/>
              <w:spacing w:after="0"/>
              <w:jc w:val="center"/>
              <w:rPr>
                <w:rFonts w:ascii="Arial" w:hAnsi="Arial"/>
                <w:b/>
                <w:sz w:val="18"/>
              </w:rPr>
            </w:pPr>
          </w:p>
        </w:tc>
      </w:tr>
      <w:tr w:rsidR="00F434C3" w:rsidRPr="00613175" w14:paraId="4B1971EA" w14:textId="77777777" w:rsidTr="00B23F5A">
        <w:trPr>
          <w:gridAfter w:val="1"/>
          <w:wAfter w:w="120" w:type="dxa"/>
          <w:cantSplit/>
          <w:tblHeader/>
          <w:jc w:val="center"/>
        </w:trPr>
        <w:tc>
          <w:tcPr>
            <w:tcW w:w="1772" w:type="dxa"/>
            <w:gridSpan w:val="2"/>
            <w:tcBorders>
              <w:bottom w:val="nil"/>
            </w:tcBorders>
            <w:shd w:val="clear" w:color="auto" w:fill="auto"/>
          </w:tcPr>
          <w:p w14:paraId="7CF47D69" w14:textId="77777777" w:rsidR="00F434C3" w:rsidRPr="00613175" w:rsidRDefault="00F434C3" w:rsidP="00DD6AC0">
            <w:pPr>
              <w:keepNext/>
              <w:keepLines/>
              <w:spacing w:after="0"/>
              <w:rPr>
                <w:rFonts w:ascii="Arial" w:hAnsi="Arial"/>
                <w:b/>
                <w:sz w:val="18"/>
              </w:rPr>
            </w:pPr>
            <w:r w:rsidRPr="00613175">
              <w:rPr>
                <w:rFonts w:ascii="Arial" w:hAnsi="Arial"/>
                <w:b/>
                <w:bCs/>
                <w:sz w:val="18"/>
              </w:rPr>
              <w:t>Authorization</w:t>
            </w:r>
          </w:p>
        </w:tc>
        <w:tc>
          <w:tcPr>
            <w:tcW w:w="878" w:type="dxa"/>
            <w:gridSpan w:val="2"/>
            <w:tcBorders>
              <w:bottom w:val="nil"/>
            </w:tcBorders>
            <w:shd w:val="clear" w:color="auto" w:fill="auto"/>
          </w:tcPr>
          <w:p w14:paraId="4A7C2A4B" w14:textId="77777777" w:rsidR="00F434C3" w:rsidRPr="00613175" w:rsidRDefault="00F434C3" w:rsidP="00DD6AC0">
            <w:pPr>
              <w:keepNext/>
              <w:keepLines/>
              <w:spacing w:after="0"/>
              <w:rPr>
                <w:rFonts w:ascii="Arial" w:hAnsi="Arial"/>
                <w:bCs/>
                <w:sz w:val="18"/>
              </w:rPr>
            </w:pPr>
          </w:p>
        </w:tc>
        <w:tc>
          <w:tcPr>
            <w:tcW w:w="4795" w:type="dxa"/>
            <w:gridSpan w:val="2"/>
            <w:tcBorders>
              <w:bottom w:val="nil"/>
            </w:tcBorders>
            <w:shd w:val="clear" w:color="auto" w:fill="auto"/>
          </w:tcPr>
          <w:p w14:paraId="186F508C" w14:textId="77777777" w:rsidR="00F434C3" w:rsidRPr="00613175" w:rsidRDefault="00F434C3" w:rsidP="00DD6AC0">
            <w:pPr>
              <w:keepNext/>
              <w:keepLines/>
              <w:spacing w:after="0"/>
              <w:rPr>
                <w:rFonts w:ascii="Arial" w:hAnsi="Arial"/>
                <w:bCs/>
                <w:sz w:val="18"/>
              </w:rPr>
            </w:pPr>
          </w:p>
        </w:tc>
        <w:tc>
          <w:tcPr>
            <w:tcW w:w="749" w:type="dxa"/>
            <w:gridSpan w:val="2"/>
            <w:tcBorders>
              <w:bottom w:val="nil"/>
            </w:tcBorders>
            <w:shd w:val="clear" w:color="auto" w:fill="auto"/>
          </w:tcPr>
          <w:p w14:paraId="0171C169" w14:textId="77777777" w:rsidR="00F434C3" w:rsidRPr="00613175" w:rsidRDefault="00F434C3" w:rsidP="00DD6AC0">
            <w:pPr>
              <w:keepNext/>
              <w:keepLines/>
              <w:spacing w:after="0"/>
              <w:rPr>
                <w:rFonts w:ascii="Arial" w:hAnsi="Arial"/>
                <w:bCs/>
                <w:sz w:val="18"/>
              </w:rPr>
            </w:pPr>
          </w:p>
        </w:tc>
        <w:tc>
          <w:tcPr>
            <w:tcW w:w="1440" w:type="dxa"/>
            <w:gridSpan w:val="2"/>
            <w:tcBorders>
              <w:bottom w:val="nil"/>
            </w:tcBorders>
          </w:tcPr>
          <w:p w14:paraId="0415959E" w14:textId="77777777" w:rsidR="00F434C3" w:rsidRPr="00613175" w:rsidRDefault="00F434C3" w:rsidP="00DD6AC0">
            <w:pPr>
              <w:keepNext/>
              <w:keepLines/>
              <w:spacing w:after="0"/>
              <w:rPr>
                <w:rFonts w:ascii="Arial" w:hAnsi="Arial"/>
                <w:bCs/>
                <w:sz w:val="18"/>
              </w:rPr>
            </w:pPr>
          </w:p>
        </w:tc>
      </w:tr>
      <w:tr w:rsidR="00F434C3" w:rsidRPr="00613175" w14:paraId="52CFD37B" w14:textId="77777777" w:rsidTr="00B23F5A">
        <w:trPr>
          <w:gridAfter w:val="1"/>
          <w:wAfter w:w="120" w:type="dxa"/>
          <w:cantSplit/>
          <w:tblHeader/>
          <w:jc w:val="center"/>
        </w:trPr>
        <w:tc>
          <w:tcPr>
            <w:tcW w:w="1772" w:type="dxa"/>
            <w:gridSpan w:val="2"/>
            <w:tcBorders>
              <w:top w:val="nil"/>
              <w:bottom w:val="single" w:sz="4" w:space="0" w:color="auto"/>
            </w:tcBorders>
            <w:shd w:val="clear" w:color="auto" w:fill="auto"/>
          </w:tcPr>
          <w:p w14:paraId="2A340717" w14:textId="77777777" w:rsidR="00F434C3" w:rsidRPr="00613175" w:rsidRDefault="00F434C3" w:rsidP="00DD6AC0">
            <w:pPr>
              <w:keepNext/>
              <w:keepLines/>
              <w:spacing w:after="0"/>
              <w:rPr>
                <w:rFonts w:ascii="Arial" w:hAnsi="Arial"/>
                <w:b/>
                <w:bCs/>
                <w:sz w:val="18"/>
              </w:rPr>
            </w:pPr>
            <w:r w:rsidRPr="00613175">
              <w:rPr>
                <w:rFonts w:ascii="Arial" w:hAnsi="Arial"/>
                <w:sz w:val="18"/>
              </w:rPr>
              <w:tab/>
              <w:t xml:space="preserve">nonce-count </w:t>
            </w:r>
          </w:p>
        </w:tc>
        <w:tc>
          <w:tcPr>
            <w:tcW w:w="878" w:type="dxa"/>
            <w:gridSpan w:val="2"/>
            <w:tcBorders>
              <w:top w:val="nil"/>
              <w:bottom w:val="single" w:sz="4" w:space="0" w:color="auto"/>
            </w:tcBorders>
            <w:shd w:val="clear" w:color="auto" w:fill="auto"/>
          </w:tcPr>
          <w:p w14:paraId="2900D938" w14:textId="77777777" w:rsidR="00F434C3" w:rsidRPr="00613175" w:rsidRDefault="00F434C3" w:rsidP="00DD6AC0">
            <w:pPr>
              <w:keepNext/>
              <w:keepLines/>
              <w:spacing w:after="0"/>
              <w:rPr>
                <w:rFonts w:ascii="Arial" w:hAnsi="Arial"/>
                <w:bCs/>
                <w:sz w:val="18"/>
              </w:rPr>
            </w:pPr>
          </w:p>
        </w:tc>
        <w:tc>
          <w:tcPr>
            <w:tcW w:w="4795" w:type="dxa"/>
            <w:gridSpan w:val="2"/>
            <w:tcBorders>
              <w:top w:val="nil"/>
              <w:bottom w:val="single" w:sz="4" w:space="0" w:color="auto"/>
            </w:tcBorders>
            <w:shd w:val="clear" w:color="auto" w:fill="auto"/>
          </w:tcPr>
          <w:p w14:paraId="209A0759" w14:textId="77777777" w:rsidR="00F434C3" w:rsidRPr="00613175" w:rsidRDefault="00F434C3" w:rsidP="00DD6AC0">
            <w:pPr>
              <w:keepNext/>
              <w:keepLines/>
              <w:spacing w:after="0"/>
              <w:rPr>
                <w:rFonts w:ascii="Arial" w:hAnsi="Arial"/>
                <w:bCs/>
                <w:sz w:val="18"/>
              </w:rPr>
            </w:pPr>
            <w:r w:rsidRPr="00613175">
              <w:rPr>
                <w:rFonts w:ascii="Arial" w:hAnsi="Arial"/>
                <w:bCs/>
                <w:sz w:val="18"/>
              </w:rPr>
              <w:t>5</w:t>
            </w:r>
          </w:p>
        </w:tc>
        <w:tc>
          <w:tcPr>
            <w:tcW w:w="749" w:type="dxa"/>
            <w:gridSpan w:val="2"/>
            <w:tcBorders>
              <w:top w:val="nil"/>
              <w:bottom w:val="single" w:sz="4" w:space="0" w:color="auto"/>
            </w:tcBorders>
            <w:shd w:val="clear" w:color="auto" w:fill="auto"/>
          </w:tcPr>
          <w:p w14:paraId="5018982E" w14:textId="77777777" w:rsidR="00F434C3" w:rsidRPr="00613175" w:rsidRDefault="00F434C3" w:rsidP="00DD6AC0">
            <w:pPr>
              <w:keepNext/>
              <w:keepLines/>
              <w:spacing w:after="0"/>
              <w:rPr>
                <w:rFonts w:ascii="Arial" w:hAnsi="Arial"/>
                <w:bCs/>
                <w:sz w:val="18"/>
              </w:rPr>
            </w:pPr>
          </w:p>
        </w:tc>
        <w:tc>
          <w:tcPr>
            <w:tcW w:w="1440" w:type="dxa"/>
            <w:gridSpan w:val="2"/>
            <w:tcBorders>
              <w:top w:val="nil"/>
              <w:bottom w:val="single" w:sz="4" w:space="0" w:color="auto"/>
            </w:tcBorders>
          </w:tcPr>
          <w:p w14:paraId="5A92F50D" w14:textId="77777777" w:rsidR="00F434C3" w:rsidRPr="00613175" w:rsidRDefault="00F434C3" w:rsidP="00DD6AC0">
            <w:pPr>
              <w:keepNext/>
              <w:keepLines/>
              <w:spacing w:after="0"/>
              <w:rPr>
                <w:rFonts w:ascii="Arial" w:hAnsi="Arial"/>
                <w:bCs/>
                <w:sz w:val="18"/>
              </w:rPr>
            </w:pPr>
          </w:p>
        </w:tc>
      </w:tr>
    </w:tbl>
    <w:p w14:paraId="09F0F4C5" w14:textId="77777777" w:rsidR="00F434C3" w:rsidRPr="00613175" w:rsidRDefault="00F434C3" w:rsidP="006734DC"/>
    <w:p w14:paraId="7BEAF04C" w14:textId="77777777" w:rsidR="006734DC" w:rsidRPr="00613175" w:rsidRDefault="006734DC" w:rsidP="006734DC">
      <w:pPr>
        <w:pStyle w:val="TH"/>
      </w:pPr>
      <w:r w:rsidRPr="00613175">
        <w:t xml:space="preserve">Table 6.3.3.3-13: 401 Unauthorized (step </w:t>
      </w:r>
      <w:r w:rsidR="00F434C3" w:rsidRPr="00613175">
        <w:t>29</w:t>
      </w:r>
      <w:r w:rsidRPr="00613175">
        <w:t>,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434C3" w:rsidRPr="00613175" w14:paraId="5D52877C" w14:textId="77777777" w:rsidTr="00DD6AC0">
        <w:trPr>
          <w:cantSplit/>
          <w:tblHeader/>
          <w:jc w:val="center"/>
        </w:trPr>
        <w:tc>
          <w:tcPr>
            <w:tcW w:w="9634" w:type="dxa"/>
            <w:gridSpan w:val="5"/>
            <w:shd w:val="clear" w:color="auto" w:fill="auto"/>
          </w:tcPr>
          <w:p w14:paraId="7F117F6D" w14:textId="77777777" w:rsidR="00F434C3" w:rsidRPr="00613175" w:rsidRDefault="00F434C3" w:rsidP="00DD6AC0">
            <w:pPr>
              <w:keepNext/>
              <w:keepLines/>
              <w:spacing w:after="0"/>
              <w:rPr>
                <w:rFonts w:ascii="Arial" w:hAnsi="Arial"/>
                <w:sz w:val="18"/>
              </w:rPr>
            </w:pPr>
            <w:r w:rsidRPr="00613175">
              <w:rPr>
                <w:rFonts w:ascii="Arial" w:hAnsi="Arial"/>
                <w:sz w:val="18"/>
              </w:rPr>
              <w:t>Derivation path: TS 34.229-1 [2], Table in subclause A.1.2, Condition A1</w:t>
            </w:r>
          </w:p>
        </w:tc>
      </w:tr>
      <w:tr w:rsidR="00F434C3" w:rsidRPr="00613175" w14:paraId="6DD1C571" w14:textId="77777777" w:rsidTr="00DD6AC0">
        <w:trPr>
          <w:cantSplit/>
          <w:tblHeader/>
          <w:jc w:val="center"/>
        </w:trPr>
        <w:tc>
          <w:tcPr>
            <w:tcW w:w="1772" w:type="dxa"/>
            <w:shd w:val="clear" w:color="auto" w:fill="auto"/>
          </w:tcPr>
          <w:p w14:paraId="422488DF"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Header/param</w:t>
            </w:r>
          </w:p>
        </w:tc>
        <w:tc>
          <w:tcPr>
            <w:tcW w:w="878" w:type="dxa"/>
            <w:shd w:val="clear" w:color="auto" w:fill="auto"/>
          </w:tcPr>
          <w:p w14:paraId="0EA3B146"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Cond</w:t>
            </w:r>
          </w:p>
        </w:tc>
        <w:tc>
          <w:tcPr>
            <w:tcW w:w="4795" w:type="dxa"/>
            <w:shd w:val="clear" w:color="auto" w:fill="auto"/>
          </w:tcPr>
          <w:p w14:paraId="38D4913D"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Value/remark</w:t>
            </w:r>
          </w:p>
        </w:tc>
        <w:tc>
          <w:tcPr>
            <w:tcW w:w="749" w:type="dxa"/>
            <w:shd w:val="clear" w:color="auto" w:fill="auto"/>
          </w:tcPr>
          <w:p w14:paraId="4DD49D96"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Rel</w:t>
            </w:r>
          </w:p>
        </w:tc>
        <w:tc>
          <w:tcPr>
            <w:tcW w:w="1440" w:type="dxa"/>
          </w:tcPr>
          <w:p w14:paraId="70AE67D2"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Reference</w:t>
            </w:r>
          </w:p>
        </w:tc>
      </w:tr>
      <w:tr w:rsidR="00F434C3" w:rsidRPr="00613175" w14:paraId="2F17D294" w14:textId="77777777" w:rsidTr="00DD6AC0">
        <w:trPr>
          <w:cantSplit/>
          <w:tblHeader/>
          <w:jc w:val="center"/>
        </w:trPr>
        <w:tc>
          <w:tcPr>
            <w:tcW w:w="1772" w:type="dxa"/>
            <w:tcBorders>
              <w:bottom w:val="nil"/>
            </w:tcBorders>
            <w:shd w:val="clear" w:color="auto" w:fill="auto"/>
          </w:tcPr>
          <w:p w14:paraId="23907E75" w14:textId="77777777" w:rsidR="00F434C3" w:rsidRPr="00613175" w:rsidRDefault="00F434C3" w:rsidP="00DD6AC0">
            <w:pPr>
              <w:keepNext/>
              <w:keepLines/>
              <w:spacing w:after="0"/>
              <w:rPr>
                <w:rFonts w:ascii="Arial" w:hAnsi="Arial"/>
                <w:b/>
                <w:sz w:val="18"/>
              </w:rPr>
            </w:pPr>
            <w:r w:rsidRPr="00613175">
              <w:rPr>
                <w:rFonts w:ascii="Arial" w:hAnsi="Arial"/>
                <w:b/>
                <w:bCs/>
                <w:sz w:val="18"/>
              </w:rPr>
              <w:t>WWW-Authenticate</w:t>
            </w:r>
          </w:p>
        </w:tc>
        <w:tc>
          <w:tcPr>
            <w:tcW w:w="878" w:type="dxa"/>
            <w:tcBorders>
              <w:bottom w:val="nil"/>
            </w:tcBorders>
            <w:shd w:val="clear" w:color="auto" w:fill="auto"/>
          </w:tcPr>
          <w:p w14:paraId="79501276" w14:textId="77777777" w:rsidR="00F434C3" w:rsidRPr="00613175" w:rsidRDefault="00F434C3" w:rsidP="00DD6AC0">
            <w:pPr>
              <w:keepNext/>
              <w:keepLines/>
              <w:spacing w:after="0"/>
              <w:rPr>
                <w:rFonts w:ascii="Arial" w:hAnsi="Arial"/>
                <w:bCs/>
                <w:sz w:val="18"/>
              </w:rPr>
            </w:pPr>
          </w:p>
        </w:tc>
        <w:tc>
          <w:tcPr>
            <w:tcW w:w="4795" w:type="dxa"/>
            <w:tcBorders>
              <w:bottom w:val="nil"/>
            </w:tcBorders>
            <w:shd w:val="clear" w:color="auto" w:fill="auto"/>
          </w:tcPr>
          <w:p w14:paraId="0FE12F68" w14:textId="77777777" w:rsidR="00F434C3" w:rsidRPr="00613175" w:rsidRDefault="00F434C3" w:rsidP="00DD6AC0">
            <w:pPr>
              <w:keepNext/>
              <w:keepLines/>
              <w:spacing w:after="0"/>
              <w:rPr>
                <w:rFonts w:ascii="Arial" w:hAnsi="Arial"/>
                <w:bCs/>
                <w:sz w:val="18"/>
              </w:rPr>
            </w:pPr>
          </w:p>
        </w:tc>
        <w:tc>
          <w:tcPr>
            <w:tcW w:w="749" w:type="dxa"/>
            <w:tcBorders>
              <w:bottom w:val="nil"/>
            </w:tcBorders>
            <w:shd w:val="clear" w:color="auto" w:fill="auto"/>
          </w:tcPr>
          <w:p w14:paraId="4CE46A0B" w14:textId="77777777" w:rsidR="00F434C3" w:rsidRPr="00613175" w:rsidRDefault="00F434C3" w:rsidP="00DD6AC0">
            <w:pPr>
              <w:keepNext/>
              <w:keepLines/>
              <w:spacing w:after="0"/>
              <w:rPr>
                <w:rFonts w:ascii="Arial" w:hAnsi="Arial"/>
                <w:bCs/>
                <w:sz w:val="18"/>
              </w:rPr>
            </w:pPr>
          </w:p>
        </w:tc>
        <w:tc>
          <w:tcPr>
            <w:tcW w:w="1440" w:type="dxa"/>
            <w:tcBorders>
              <w:bottom w:val="nil"/>
            </w:tcBorders>
          </w:tcPr>
          <w:p w14:paraId="71C509DA" w14:textId="77777777" w:rsidR="00F434C3" w:rsidRPr="00613175" w:rsidRDefault="00F434C3" w:rsidP="00DD6AC0">
            <w:pPr>
              <w:keepNext/>
              <w:keepLines/>
              <w:spacing w:after="0"/>
              <w:rPr>
                <w:rFonts w:ascii="Arial" w:hAnsi="Arial"/>
                <w:bCs/>
                <w:sz w:val="18"/>
              </w:rPr>
            </w:pPr>
            <w:r w:rsidRPr="00613175">
              <w:rPr>
                <w:rFonts w:ascii="Arial" w:hAnsi="Arial"/>
                <w:bCs/>
                <w:sz w:val="18"/>
              </w:rPr>
              <w:t>RFC 2617 [23]</w:t>
            </w:r>
          </w:p>
        </w:tc>
      </w:tr>
      <w:tr w:rsidR="00F434C3" w:rsidRPr="00613175" w14:paraId="539DE7A3" w14:textId="77777777" w:rsidTr="00DD6AC0">
        <w:trPr>
          <w:cantSplit/>
          <w:tblHeader/>
          <w:jc w:val="center"/>
        </w:trPr>
        <w:tc>
          <w:tcPr>
            <w:tcW w:w="1772" w:type="dxa"/>
            <w:tcBorders>
              <w:top w:val="nil"/>
              <w:bottom w:val="single" w:sz="4" w:space="0" w:color="auto"/>
            </w:tcBorders>
            <w:shd w:val="clear" w:color="auto" w:fill="auto"/>
          </w:tcPr>
          <w:p w14:paraId="3FF63E46" w14:textId="77777777" w:rsidR="00F434C3" w:rsidRPr="00613175" w:rsidRDefault="00F434C3" w:rsidP="00DD6AC0">
            <w:pPr>
              <w:keepNext/>
              <w:keepLines/>
              <w:spacing w:after="0"/>
              <w:rPr>
                <w:rFonts w:ascii="Arial" w:hAnsi="Arial"/>
                <w:b/>
                <w:bCs/>
                <w:sz w:val="18"/>
              </w:rPr>
            </w:pPr>
            <w:r w:rsidRPr="00613175">
              <w:rPr>
                <w:rFonts w:ascii="Arial" w:hAnsi="Arial"/>
                <w:sz w:val="18"/>
              </w:rPr>
              <w:tab/>
              <w:t>nonce</w:t>
            </w:r>
          </w:p>
        </w:tc>
        <w:tc>
          <w:tcPr>
            <w:tcW w:w="878" w:type="dxa"/>
            <w:tcBorders>
              <w:top w:val="nil"/>
              <w:bottom w:val="single" w:sz="4" w:space="0" w:color="auto"/>
            </w:tcBorders>
            <w:shd w:val="clear" w:color="auto" w:fill="auto"/>
          </w:tcPr>
          <w:p w14:paraId="64BFDA58" w14:textId="77777777" w:rsidR="00F434C3" w:rsidRPr="00613175" w:rsidRDefault="00F434C3" w:rsidP="00DD6AC0">
            <w:pPr>
              <w:keepNext/>
              <w:keepLines/>
              <w:spacing w:after="0"/>
              <w:rPr>
                <w:rFonts w:ascii="Arial" w:hAnsi="Arial"/>
                <w:bCs/>
                <w:sz w:val="18"/>
              </w:rPr>
            </w:pPr>
          </w:p>
        </w:tc>
        <w:tc>
          <w:tcPr>
            <w:tcW w:w="4795" w:type="dxa"/>
            <w:tcBorders>
              <w:top w:val="nil"/>
              <w:bottom w:val="single" w:sz="4" w:space="0" w:color="auto"/>
            </w:tcBorders>
            <w:shd w:val="clear" w:color="auto" w:fill="auto"/>
          </w:tcPr>
          <w:p w14:paraId="2F2856C9" w14:textId="77777777" w:rsidR="00F434C3" w:rsidRPr="00613175" w:rsidRDefault="00F434C3" w:rsidP="00DD6AC0">
            <w:pPr>
              <w:keepNext/>
              <w:keepLines/>
              <w:spacing w:after="0"/>
              <w:rPr>
                <w:rFonts w:ascii="Arial" w:hAnsi="Arial"/>
                <w:bCs/>
                <w:sz w:val="18"/>
              </w:rPr>
            </w:pPr>
            <w:r w:rsidRPr="00613175">
              <w:rPr>
                <w:rFonts w:ascii="Arial" w:hAnsi="Arial"/>
                <w:bCs/>
                <w:sz w:val="18"/>
              </w:rPr>
              <w:t>Base 64 encoding of new RAND and new AUTN (different from the values used in step 3)</w:t>
            </w:r>
          </w:p>
        </w:tc>
        <w:tc>
          <w:tcPr>
            <w:tcW w:w="749" w:type="dxa"/>
            <w:tcBorders>
              <w:top w:val="nil"/>
              <w:bottom w:val="single" w:sz="4" w:space="0" w:color="auto"/>
            </w:tcBorders>
            <w:shd w:val="clear" w:color="auto" w:fill="auto"/>
          </w:tcPr>
          <w:p w14:paraId="39961751" w14:textId="77777777" w:rsidR="00F434C3" w:rsidRPr="00613175" w:rsidRDefault="00F434C3" w:rsidP="00DD6AC0">
            <w:pPr>
              <w:keepNext/>
              <w:keepLines/>
              <w:spacing w:after="0"/>
              <w:rPr>
                <w:rFonts w:ascii="Arial" w:hAnsi="Arial"/>
                <w:bCs/>
                <w:sz w:val="18"/>
              </w:rPr>
            </w:pPr>
          </w:p>
        </w:tc>
        <w:tc>
          <w:tcPr>
            <w:tcW w:w="1440" w:type="dxa"/>
            <w:tcBorders>
              <w:top w:val="nil"/>
              <w:bottom w:val="single" w:sz="4" w:space="0" w:color="auto"/>
            </w:tcBorders>
          </w:tcPr>
          <w:p w14:paraId="4E093E0A" w14:textId="77777777" w:rsidR="00F434C3" w:rsidRPr="00613175" w:rsidRDefault="00F434C3" w:rsidP="00DD6AC0">
            <w:pPr>
              <w:keepNext/>
              <w:keepLines/>
              <w:spacing w:after="0"/>
              <w:rPr>
                <w:rFonts w:ascii="Arial" w:hAnsi="Arial"/>
                <w:bCs/>
                <w:sz w:val="18"/>
              </w:rPr>
            </w:pPr>
            <w:r w:rsidRPr="00613175">
              <w:rPr>
                <w:rFonts w:ascii="Arial" w:hAnsi="Arial"/>
                <w:bCs/>
                <w:sz w:val="18"/>
              </w:rPr>
              <w:t>TS 24.229 [7]</w:t>
            </w:r>
          </w:p>
        </w:tc>
      </w:tr>
    </w:tbl>
    <w:p w14:paraId="6BCC4888" w14:textId="77777777" w:rsidR="00F434C3" w:rsidRPr="00613175" w:rsidRDefault="00F434C3" w:rsidP="006734DC"/>
    <w:p w14:paraId="17076DF6" w14:textId="77777777" w:rsidR="006734DC" w:rsidRPr="00613175" w:rsidRDefault="006734DC" w:rsidP="006734DC">
      <w:pPr>
        <w:pStyle w:val="TH"/>
      </w:pPr>
      <w:r w:rsidRPr="00613175">
        <w:lastRenderedPageBreak/>
        <w:t xml:space="preserve">Table 6.3.3.3-14: REGISTER (step </w:t>
      </w:r>
      <w:r w:rsidR="00F434C3" w:rsidRPr="00613175">
        <w:t>30</w:t>
      </w:r>
      <w:r w:rsidRPr="00613175">
        <w:t>, Table 6.3.3.2-1)</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4675"/>
        <w:gridCol w:w="120"/>
        <w:gridCol w:w="629"/>
        <w:gridCol w:w="120"/>
        <w:gridCol w:w="1320"/>
        <w:gridCol w:w="120"/>
      </w:tblGrid>
      <w:tr w:rsidR="00F434C3" w:rsidRPr="00613175" w14:paraId="3F42E272" w14:textId="77777777" w:rsidTr="00B23F5A">
        <w:trPr>
          <w:gridAfter w:val="1"/>
          <w:wAfter w:w="120" w:type="dxa"/>
          <w:cantSplit/>
          <w:tblHeader/>
          <w:jc w:val="center"/>
        </w:trPr>
        <w:tc>
          <w:tcPr>
            <w:tcW w:w="9634" w:type="dxa"/>
            <w:gridSpan w:val="10"/>
            <w:shd w:val="clear" w:color="auto" w:fill="auto"/>
          </w:tcPr>
          <w:p w14:paraId="13124738" w14:textId="77777777" w:rsidR="00F434C3" w:rsidRPr="00613175" w:rsidRDefault="00F434C3" w:rsidP="00DD6AC0">
            <w:pPr>
              <w:keepNext/>
              <w:keepLines/>
              <w:spacing w:after="0"/>
              <w:rPr>
                <w:rFonts w:ascii="Arial" w:hAnsi="Arial"/>
                <w:sz w:val="18"/>
              </w:rPr>
            </w:pPr>
            <w:r w:rsidRPr="00613175">
              <w:rPr>
                <w:rFonts w:ascii="Arial" w:hAnsi="Arial"/>
                <w:sz w:val="18"/>
              </w:rPr>
              <w:t>Derivation path: TS 34.229-1 [2], Table in subclause A.1.1, Conditions A2, A17, A32</w:t>
            </w:r>
          </w:p>
        </w:tc>
      </w:tr>
      <w:tr w:rsidR="00F434C3" w:rsidRPr="00613175" w14:paraId="79580DFB" w14:textId="77777777" w:rsidTr="00B23F5A">
        <w:trPr>
          <w:gridAfter w:val="1"/>
          <w:wAfter w:w="120" w:type="dxa"/>
          <w:cantSplit/>
          <w:tblHeader/>
          <w:jc w:val="center"/>
        </w:trPr>
        <w:tc>
          <w:tcPr>
            <w:tcW w:w="1772" w:type="dxa"/>
            <w:gridSpan w:val="2"/>
            <w:shd w:val="clear" w:color="auto" w:fill="auto"/>
          </w:tcPr>
          <w:p w14:paraId="03F6049D"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Header/param</w:t>
            </w:r>
          </w:p>
        </w:tc>
        <w:tc>
          <w:tcPr>
            <w:tcW w:w="878" w:type="dxa"/>
            <w:gridSpan w:val="2"/>
            <w:shd w:val="clear" w:color="auto" w:fill="auto"/>
          </w:tcPr>
          <w:p w14:paraId="101B9C4E"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Cond</w:t>
            </w:r>
          </w:p>
        </w:tc>
        <w:tc>
          <w:tcPr>
            <w:tcW w:w="4795" w:type="dxa"/>
            <w:gridSpan w:val="2"/>
            <w:shd w:val="clear" w:color="auto" w:fill="auto"/>
          </w:tcPr>
          <w:p w14:paraId="0E4828B1"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Value/remark</w:t>
            </w:r>
          </w:p>
        </w:tc>
        <w:tc>
          <w:tcPr>
            <w:tcW w:w="749" w:type="dxa"/>
            <w:gridSpan w:val="2"/>
            <w:shd w:val="clear" w:color="auto" w:fill="auto"/>
          </w:tcPr>
          <w:p w14:paraId="014DC54D"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Rel</w:t>
            </w:r>
          </w:p>
        </w:tc>
        <w:tc>
          <w:tcPr>
            <w:tcW w:w="1440" w:type="dxa"/>
            <w:gridSpan w:val="2"/>
          </w:tcPr>
          <w:p w14:paraId="1F96DAE4" w14:textId="77777777" w:rsidR="00F434C3" w:rsidRPr="00613175" w:rsidRDefault="00F434C3" w:rsidP="00DD6AC0">
            <w:pPr>
              <w:keepNext/>
              <w:keepLines/>
              <w:spacing w:after="0"/>
              <w:jc w:val="center"/>
              <w:rPr>
                <w:rFonts w:ascii="Arial" w:hAnsi="Arial"/>
                <w:b/>
                <w:sz w:val="18"/>
              </w:rPr>
            </w:pPr>
            <w:r w:rsidRPr="00613175">
              <w:rPr>
                <w:rFonts w:ascii="Arial" w:hAnsi="Arial"/>
                <w:b/>
                <w:sz w:val="18"/>
              </w:rPr>
              <w:t>Reference</w:t>
            </w:r>
          </w:p>
        </w:tc>
      </w:tr>
      <w:tr w:rsidR="00B23F5A" w:rsidRPr="00613175" w14:paraId="225ED675" w14:textId="77777777" w:rsidTr="00B23F5A">
        <w:trPr>
          <w:gridBefore w:val="1"/>
          <w:wBefore w:w="120" w:type="dxa"/>
          <w:cantSplit/>
          <w:tblHeader/>
          <w:jc w:val="center"/>
        </w:trPr>
        <w:tc>
          <w:tcPr>
            <w:tcW w:w="1772" w:type="dxa"/>
            <w:gridSpan w:val="2"/>
            <w:tcBorders>
              <w:bottom w:val="nil"/>
            </w:tcBorders>
            <w:shd w:val="clear" w:color="auto" w:fill="auto"/>
            <w:vAlign w:val="center"/>
          </w:tcPr>
          <w:p w14:paraId="26C39718" w14:textId="77777777" w:rsidR="00B23F5A" w:rsidRPr="00613175" w:rsidRDefault="00B23F5A" w:rsidP="00F238ED">
            <w:pPr>
              <w:keepNext/>
              <w:keepLines/>
              <w:spacing w:after="0"/>
              <w:rPr>
                <w:rFonts w:ascii="Arial" w:hAnsi="Arial"/>
                <w:b/>
                <w:sz w:val="18"/>
              </w:rPr>
            </w:pPr>
            <w:r w:rsidRPr="00613175">
              <w:rPr>
                <w:rFonts w:ascii="Arial" w:hAnsi="Arial"/>
                <w:b/>
                <w:sz w:val="18"/>
              </w:rPr>
              <w:t>Contact</w:t>
            </w:r>
          </w:p>
        </w:tc>
        <w:tc>
          <w:tcPr>
            <w:tcW w:w="878" w:type="dxa"/>
            <w:gridSpan w:val="2"/>
            <w:tcBorders>
              <w:bottom w:val="nil"/>
            </w:tcBorders>
            <w:shd w:val="clear" w:color="auto" w:fill="auto"/>
          </w:tcPr>
          <w:p w14:paraId="38882CAA" w14:textId="77777777" w:rsidR="00B23F5A" w:rsidRPr="00613175" w:rsidRDefault="00B23F5A" w:rsidP="00B56795">
            <w:pPr>
              <w:keepNext/>
              <w:keepLines/>
              <w:spacing w:after="0"/>
              <w:jc w:val="center"/>
              <w:rPr>
                <w:rFonts w:ascii="Arial" w:hAnsi="Arial"/>
                <w:b/>
                <w:sz w:val="18"/>
              </w:rPr>
            </w:pPr>
          </w:p>
        </w:tc>
        <w:tc>
          <w:tcPr>
            <w:tcW w:w="4795" w:type="dxa"/>
            <w:gridSpan w:val="2"/>
            <w:tcBorders>
              <w:bottom w:val="nil"/>
            </w:tcBorders>
            <w:shd w:val="clear" w:color="auto" w:fill="auto"/>
          </w:tcPr>
          <w:p w14:paraId="5B265165" w14:textId="77777777" w:rsidR="00B23F5A" w:rsidRPr="00613175" w:rsidRDefault="00B23F5A" w:rsidP="00F238ED">
            <w:pPr>
              <w:keepNext/>
              <w:keepLines/>
              <w:spacing w:after="0"/>
              <w:rPr>
                <w:rFonts w:ascii="Arial" w:hAnsi="Arial"/>
                <w:b/>
                <w:sz w:val="18"/>
              </w:rPr>
            </w:pPr>
          </w:p>
        </w:tc>
        <w:tc>
          <w:tcPr>
            <w:tcW w:w="749" w:type="dxa"/>
            <w:gridSpan w:val="2"/>
            <w:tcBorders>
              <w:bottom w:val="nil"/>
            </w:tcBorders>
            <w:shd w:val="clear" w:color="auto" w:fill="auto"/>
          </w:tcPr>
          <w:p w14:paraId="680D6F26" w14:textId="77777777" w:rsidR="00B23F5A" w:rsidRPr="00613175" w:rsidRDefault="00B23F5A" w:rsidP="00B56795">
            <w:pPr>
              <w:keepNext/>
              <w:keepLines/>
              <w:spacing w:after="0"/>
              <w:jc w:val="center"/>
              <w:rPr>
                <w:rFonts w:ascii="Arial" w:hAnsi="Arial"/>
                <w:b/>
                <w:sz w:val="18"/>
              </w:rPr>
            </w:pPr>
          </w:p>
        </w:tc>
        <w:tc>
          <w:tcPr>
            <w:tcW w:w="1440" w:type="dxa"/>
            <w:gridSpan w:val="2"/>
            <w:tcBorders>
              <w:bottom w:val="nil"/>
            </w:tcBorders>
          </w:tcPr>
          <w:p w14:paraId="666DEE60" w14:textId="77777777" w:rsidR="00B23F5A" w:rsidRPr="00613175" w:rsidRDefault="00B23F5A" w:rsidP="00B56795">
            <w:pPr>
              <w:keepNext/>
              <w:keepLines/>
              <w:spacing w:after="0"/>
              <w:jc w:val="center"/>
              <w:rPr>
                <w:rFonts w:ascii="Arial" w:hAnsi="Arial"/>
                <w:b/>
                <w:sz w:val="18"/>
              </w:rPr>
            </w:pPr>
          </w:p>
        </w:tc>
      </w:tr>
      <w:tr w:rsidR="00B23F5A" w:rsidRPr="00613175" w14:paraId="7B0435DD" w14:textId="77777777" w:rsidTr="00B23F5A">
        <w:trPr>
          <w:gridBefore w:val="1"/>
          <w:wBefore w:w="120" w:type="dxa"/>
          <w:cantSplit/>
          <w:tblHeader/>
          <w:jc w:val="center"/>
        </w:trPr>
        <w:tc>
          <w:tcPr>
            <w:tcW w:w="1772" w:type="dxa"/>
            <w:gridSpan w:val="2"/>
            <w:tcBorders>
              <w:top w:val="nil"/>
              <w:bottom w:val="single" w:sz="4" w:space="0" w:color="auto"/>
            </w:tcBorders>
            <w:shd w:val="clear" w:color="auto" w:fill="auto"/>
            <w:vAlign w:val="center"/>
          </w:tcPr>
          <w:p w14:paraId="2B560A77" w14:textId="77777777" w:rsidR="00B23F5A" w:rsidRPr="00613175" w:rsidRDefault="00B23F5A" w:rsidP="00F238ED">
            <w:pPr>
              <w:keepNext/>
              <w:keepLines/>
              <w:spacing w:after="0"/>
              <w:rPr>
                <w:rFonts w:ascii="Arial" w:hAnsi="Arial"/>
                <w:b/>
                <w:sz w:val="18"/>
              </w:rPr>
            </w:pPr>
            <w:r w:rsidRPr="00613175">
              <w:rPr>
                <w:rFonts w:ascii="Arial" w:hAnsi="Arial"/>
                <w:sz w:val="18"/>
              </w:rPr>
              <w:tab/>
              <w:t>expires</w:t>
            </w:r>
          </w:p>
        </w:tc>
        <w:tc>
          <w:tcPr>
            <w:tcW w:w="878" w:type="dxa"/>
            <w:gridSpan w:val="2"/>
            <w:tcBorders>
              <w:top w:val="nil"/>
              <w:bottom w:val="single" w:sz="4" w:space="0" w:color="auto"/>
            </w:tcBorders>
            <w:shd w:val="clear" w:color="auto" w:fill="auto"/>
          </w:tcPr>
          <w:p w14:paraId="1EDC4768" w14:textId="77777777" w:rsidR="00B23F5A" w:rsidRPr="00613175" w:rsidRDefault="00B23F5A" w:rsidP="00B56795">
            <w:pPr>
              <w:keepNext/>
              <w:keepLines/>
              <w:spacing w:after="0"/>
              <w:jc w:val="center"/>
              <w:rPr>
                <w:rFonts w:ascii="Arial" w:hAnsi="Arial"/>
                <w:b/>
                <w:sz w:val="18"/>
              </w:rPr>
            </w:pPr>
          </w:p>
        </w:tc>
        <w:tc>
          <w:tcPr>
            <w:tcW w:w="4795" w:type="dxa"/>
            <w:gridSpan w:val="2"/>
            <w:tcBorders>
              <w:top w:val="nil"/>
              <w:bottom w:val="single" w:sz="4" w:space="0" w:color="auto"/>
            </w:tcBorders>
            <w:shd w:val="clear" w:color="auto" w:fill="auto"/>
          </w:tcPr>
          <w:p w14:paraId="03AC21E6" w14:textId="77777777" w:rsidR="00B23F5A" w:rsidRPr="00613175" w:rsidRDefault="00B23F5A" w:rsidP="00F238ED">
            <w:pPr>
              <w:keepNext/>
              <w:keepLines/>
              <w:spacing w:after="0"/>
              <w:rPr>
                <w:rFonts w:ascii="Arial" w:hAnsi="Arial"/>
                <w:b/>
                <w:sz w:val="18"/>
              </w:rPr>
            </w:pPr>
            <w:r w:rsidRPr="00613175">
              <w:rPr>
                <w:rFonts w:ascii="Arial" w:hAnsi="Arial"/>
                <w:i/>
                <w:sz w:val="18"/>
              </w:rPr>
              <w:t>800000</w:t>
            </w:r>
            <w:r w:rsidRPr="00613175">
              <w:rPr>
                <w:rFonts w:ascii="Arial" w:hAnsi="Arial"/>
                <w:sz w:val="18"/>
              </w:rPr>
              <w:t xml:space="preserve"> (if present)</w:t>
            </w:r>
          </w:p>
        </w:tc>
        <w:tc>
          <w:tcPr>
            <w:tcW w:w="749" w:type="dxa"/>
            <w:gridSpan w:val="2"/>
            <w:tcBorders>
              <w:top w:val="nil"/>
              <w:bottom w:val="single" w:sz="4" w:space="0" w:color="auto"/>
            </w:tcBorders>
            <w:shd w:val="clear" w:color="auto" w:fill="auto"/>
          </w:tcPr>
          <w:p w14:paraId="7D9D221C" w14:textId="77777777" w:rsidR="00B23F5A" w:rsidRPr="00613175" w:rsidRDefault="00B23F5A" w:rsidP="00B56795">
            <w:pPr>
              <w:keepNext/>
              <w:keepLines/>
              <w:spacing w:after="0"/>
              <w:jc w:val="center"/>
              <w:rPr>
                <w:rFonts w:ascii="Arial" w:hAnsi="Arial"/>
                <w:b/>
                <w:sz w:val="18"/>
              </w:rPr>
            </w:pPr>
          </w:p>
        </w:tc>
        <w:tc>
          <w:tcPr>
            <w:tcW w:w="1440" w:type="dxa"/>
            <w:gridSpan w:val="2"/>
            <w:tcBorders>
              <w:top w:val="nil"/>
              <w:bottom w:val="single" w:sz="4" w:space="0" w:color="auto"/>
            </w:tcBorders>
          </w:tcPr>
          <w:p w14:paraId="103276CC" w14:textId="77777777" w:rsidR="00B23F5A" w:rsidRPr="00613175" w:rsidRDefault="00B23F5A" w:rsidP="00B56795">
            <w:pPr>
              <w:keepNext/>
              <w:keepLines/>
              <w:spacing w:after="0"/>
              <w:jc w:val="center"/>
              <w:rPr>
                <w:rFonts w:ascii="Arial" w:hAnsi="Arial"/>
                <w:b/>
                <w:sz w:val="18"/>
              </w:rPr>
            </w:pPr>
          </w:p>
        </w:tc>
      </w:tr>
      <w:tr w:rsidR="00B23F5A" w:rsidRPr="00613175" w14:paraId="716D4643" w14:textId="77777777" w:rsidTr="00B23F5A">
        <w:trPr>
          <w:gridBefore w:val="1"/>
          <w:wBefore w:w="120" w:type="dxa"/>
          <w:cantSplit/>
          <w:tblHeader/>
          <w:jc w:val="center"/>
        </w:trPr>
        <w:tc>
          <w:tcPr>
            <w:tcW w:w="1772" w:type="dxa"/>
            <w:gridSpan w:val="2"/>
            <w:tcBorders>
              <w:bottom w:val="nil"/>
            </w:tcBorders>
            <w:shd w:val="clear" w:color="auto" w:fill="auto"/>
            <w:vAlign w:val="center"/>
          </w:tcPr>
          <w:p w14:paraId="6B93639B" w14:textId="77777777" w:rsidR="00B23F5A" w:rsidRPr="00613175" w:rsidRDefault="00B23F5A" w:rsidP="00F238ED">
            <w:pPr>
              <w:keepNext/>
              <w:keepLines/>
              <w:spacing w:after="0"/>
              <w:rPr>
                <w:rFonts w:ascii="Arial" w:hAnsi="Arial"/>
                <w:b/>
                <w:sz w:val="18"/>
              </w:rPr>
            </w:pPr>
            <w:r w:rsidRPr="00613175">
              <w:rPr>
                <w:rFonts w:ascii="Arial" w:hAnsi="Arial"/>
                <w:b/>
                <w:sz w:val="18"/>
              </w:rPr>
              <w:t>Expires</w:t>
            </w:r>
          </w:p>
        </w:tc>
        <w:tc>
          <w:tcPr>
            <w:tcW w:w="878" w:type="dxa"/>
            <w:gridSpan w:val="2"/>
            <w:tcBorders>
              <w:bottom w:val="nil"/>
            </w:tcBorders>
            <w:shd w:val="clear" w:color="auto" w:fill="auto"/>
          </w:tcPr>
          <w:p w14:paraId="1061291F" w14:textId="77777777" w:rsidR="00B23F5A" w:rsidRPr="00613175" w:rsidRDefault="00B23F5A" w:rsidP="00B56795">
            <w:pPr>
              <w:keepNext/>
              <w:keepLines/>
              <w:spacing w:after="0"/>
              <w:jc w:val="center"/>
              <w:rPr>
                <w:rFonts w:ascii="Arial" w:hAnsi="Arial"/>
                <w:b/>
                <w:sz w:val="18"/>
              </w:rPr>
            </w:pPr>
          </w:p>
        </w:tc>
        <w:tc>
          <w:tcPr>
            <w:tcW w:w="4795" w:type="dxa"/>
            <w:gridSpan w:val="2"/>
            <w:tcBorders>
              <w:bottom w:val="nil"/>
            </w:tcBorders>
            <w:shd w:val="clear" w:color="auto" w:fill="auto"/>
          </w:tcPr>
          <w:p w14:paraId="7A734ED1" w14:textId="77777777" w:rsidR="00B23F5A" w:rsidRPr="00613175" w:rsidRDefault="00B23F5A" w:rsidP="00F238ED">
            <w:pPr>
              <w:keepNext/>
              <w:keepLines/>
              <w:spacing w:after="0"/>
              <w:rPr>
                <w:rFonts w:ascii="Arial" w:hAnsi="Arial"/>
                <w:b/>
                <w:sz w:val="18"/>
              </w:rPr>
            </w:pPr>
            <w:r w:rsidRPr="00613175">
              <w:rPr>
                <w:rFonts w:ascii="Arial" w:hAnsi="Arial"/>
                <w:sz w:val="18"/>
              </w:rPr>
              <w:t>present if no expires parameter in Contact header</w:t>
            </w:r>
          </w:p>
        </w:tc>
        <w:tc>
          <w:tcPr>
            <w:tcW w:w="749" w:type="dxa"/>
            <w:gridSpan w:val="2"/>
            <w:tcBorders>
              <w:bottom w:val="nil"/>
            </w:tcBorders>
            <w:shd w:val="clear" w:color="auto" w:fill="auto"/>
          </w:tcPr>
          <w:p w14:paraId="34A3AFD9" w14:textId="77777777" w:rsidR="00B23F5A" w:rsidRPr="00613175" w:rsidRDefault="00B23F5A" w:rsidP="00B56795">
            <w:pPr>
              <w:keepNext/>
              <w:keepLines/>
              <w:spacing w:after="0"/>
              <w:jc w:val="center"/>
              <w:rPr>
                <w:rFonts w:ascii="Arial" w:hAnsi="Arial"/>
                <w:b/>
                <w:sz w:val="18"/>
              </w:rPr>
            </w:pPr>
          </w:p>
        </w:tc>
        <w:tc>
          <w:tcPr>
            <w:tcW w:w="1440" w:type="dxa"/>
            <w:gridSpan w:val="2"/>
            <w:tcBorders>
              <w:bottom w:val="nil"/>
            </w:tcBorders>
          </w:tcPr>
          <w:p w14:paraId="069DDE7E" w14:textId="77777777" w:rsidR="00B23F5A" w:rsidRPr="00613175" w:rsidRDefault="00B23F5A" w:rsidP="00B56795">
            <w:pPr>
              <w:keepNext/>
              <w:keepLines/>
              <w:spacing w:after="0"/>
              <w:jc w:val="center"/>
              <w:rPr>
                <w:rFonts w:ascii="Arial" w:hAnsi="Arial"/>
                <w:b/>
                <w:sz w:val="18"/>
              </w:rPr>
            </w:pPr>
          </w:p>
        </w:tc>
      </w:tr>
      <w:tr w:rsidR="00B23F5A" w:rsidRPr="00613175" w14:paraId="7B6CFFB7" w14:textId="77777777" w:rsidTr="00B23F5A">
        <w:trPr>
          <w:gridBefore w:val="1"/>
          <w:wBefore w:w="120" w:type="dxa"/>
          <w:cantSplit/>
          <w:tblHeader/>
          <w:jc w:val="center"/>
        </w:trPr>
        <w:tc>
          <w:tcPr>
            <w:tcW w:w="1772" w:type="dxa"/>
            <w:gridSpan w:val="2"/>
            <w:tcBorders>
              <w:top w:val="nil"/>
            </w:tcBorders>
            <w:shd w:val="clear" w:color="auto" w:fill="auto"/>
            <w:vAlign w:val="center"/>
          </w:tcPr>
          <w:p w14:paraId="082D64EA" w14:textId="77777777" w:rsidR="00B23F5A" w:rsidRPr="00613175" w:rsidRDefault="00B23F5A" w:rsidP="00F238ED">
            <w:pPr>
              <w:keepNext/>
              <w:keepLines/>
              <w:spacing w:after="0"/>
              <w:rPr>
                <w:rFonts w:ascii="Arial" w:hAnsi="Arial"/>
                <w:b/>
                <w:sz w:val="18"/>
              </w:rPr>
            </w:pPr>
            <w:r w:rsidRPr="00613175">
              <w:rPr>
                <w:rFonts w:ascii="Arial" w:hAnsi="Arial"/>
                <w:sz w:val="18"/>
              </w:rPr>
              <w:tab/>
              <w:t>delta-seconds</w:t>
            </w:r>
          </w:p>
        </w:tc>
        <w:tc>
          <w:tcPr>
            <w:tcW w:w="878" w:type="dxa"/>
            <w:gridSpan w:val="2"/>
            <w:tcBorders>
              <w:top w:val="nil"/>
            </w:tcBorders>
            <w:shd w:val="clear" w:color="auto" w:fill="auto"/>
          </w:tcPr>
          <w:p w14:paraId="50852020" w14:textId="77777777" w:rsidR="00B23F5A" w:rsidRPr="00613175" w:rsidRDefault="00B23F5A" w:rsidP="00B56795">
            <w:pPr>
              <w:keepNext/>
              <w:keepLines/>
              <w:spacing w:after="0"/>
              <w:jc w:val="center"/>
              <w:rPr>
                <w:rFonts w:ascii="Arial" w:hAnsi="Arial"/>
                <w:b/>
                <w:sz w:val="18"/>
              </w:rPr>
            </w:pPr>
          </w:p>
        </w:tc>
        <w:tc>
          <w:tcPr>
            <w:tcW w:w="4795" w:type="dxa"/>
            <w:gridSpan w:val="2"/>
            <w:tcBorders>
              <w:top w:val="nil"/>
            </w:tcBorders>
            <w:shd w:val="clear" w:color="auto" w:fill="auto"/>
          </w:tcPr>
          <w:p w14:paraId="1E2E5188" w14:textId="77777777" w:rsidR="00B23F5A" w:rsidRPr="00613175" w:rsidRDefault="00B23F5A" w:rsidP="00F238ED">
            <w:pPr>
              <w:keepNext/>
              <w:keepLines/>
              <w:spacing w:after="0"/>
              <w:rPr>
                <w:rFonts w:ascii="Arial" w:hAnsi="Arial"/>
                <w:b/>
                <w:i/>
                <w:sz w:val="18"/>
              </w:rPr>
            </w:pPr>
            <w:r w:rsidRPr="00613175">
              <w:rPr>
                <w:rFonts w:ascii="Arial" w:hAnsi="Arial"/>
                <w:i/>
                <w:sz w:val="18"/>
              </w:rPr>
              <w:t>800000</w:t>
            </w:r>
          </w:p>
        </w:tc>
        <w:tc>
          <w:tcPr>
            <w:tcW w:w="749" w:type="dxa"/>
            <w:gridSpan w:val="2"/>
            <w:tcBorders>
              <w:top w:val="nil"/>
            </w:tcBorders>
            <w:shd w:val="clear" w:color="auto" w:fill="auto"/>
          </w:tcPr>
          <w:p w14:paraId="71FA8314" w14:textId="77777777" w:rsidR="00B23F5A" w:rsidRPr="00613175" w:rsidRDefault="00B23F5A" w:rsidP="00B56795">
            <w:pPr>
              <w:keepNext/>
              <w:keepLines/>
              <w:spacing w:after="0"/>
              <w:jc w:val="center"/>
              <w:rPr>
                <w:rFonts w:ascii="Arial" w:hAnsi="Arial"/>
                <w:b/>
                <w:sz w:val="18"/>
              </w:rPr>
            </w:pPr>
          </w:p>
        </w:tc>
        <w:tc>
          <w:tcPr>
            <w:tcW w:w="1440" w:type="dxa"/>
            <w:gridSpan w:val="2"/>
            <w:tcBorders>
              <w:top w:val="nil"/>
            </w:tcBorders>
          </w:tcPr>
          <w:p w14:paraId="32838AB5" w14:textId="77777777" w:rsidR="00B23F5A" w:rsidRPr="00613175" w:rsidRDefault="00B23F5A" w:rsidP="00B56795">
            <w:pPr>
              <w:keepNext/>
              <w:keepLines/>
              <w:spacing w:after="0"/>
              <w:jc w:val="center"/>
              <w:rPr>
                <w:rFonts w:ascii="Arial" w:hAnsi="Arial"/>
                <w:b/>
                <w:sz w:val="18"/>
              </w:rPr>
            </w:pPr>
          </w:p>
        </w:tc>
      </w:tr>
      <w:tr w:rsidR="00F434C3" w:rsidRPr="00613175" w14:paraId="1B7DF00D" w14:textId="77777777" w:rsidTr="00B23F5A">
        <w:trPr>
          <w:gridAfter w:val="1"/>
          <w:wAfter w:w="120" w:type="dxa"/>
          <w:cantSplit/>
          <w:tblHeader/>
          <w:jc w:val="center"/>
        </w:trPr>
        <w:tc>
          <w:tcPr>
            <w:tcW w:w="1772" w:type="dxa"/>
            <w:gridSpan w:val="2"/>
            <w:tcBorders>
              <w:bottom w:val="nil"/>
            </w:tcBorders>
            <w:shd w:val="clear" w:color="auto" w:fill="auto"/>
          </w:tcPr>
          <w:p w14:paraId="421D4185" w14:textId="77777777" w:rsidR="00F434C3" w:rsidRPr="00613175" w:rsidRDefault="00F434C3" w:rsidP="00DD6AC0">
            <w:pPr>
              <w:keepNext/>
              <w:keepLines/>
              <w:spacing w:after="0"/>
              <w:rPr>
                <w:rFonts w:ascii="Arial" w:hAnsi="Arial"/>
                <w:b/>
                <w:sz w:val="18"/>
              </w:rPr>
            </w:pPr>
            <w:r w:rsidRPr="00613175">
              <w:rPr>
                <w:rFonts w:ascii="Arial" w:hAnsi="Arial"/>
                <w:b/>
                <w:bCs/>
                <w:sz w:val="18"/>
              </w:rPr>
              <w:t>Authorization</w:t>
            </w:r>
          </w:p>
        </w:tc>
        <w:tc>
          <w:tcPr>
            <w:tcW w:w="878" w:type="dxa"/>
            <w:gridSpan w:val="2"/>
            <w:tcBorders>
              <w:bottom w:val="nil"/>
            </w:tcBorders>
            <w:shd w:val="clear" w:color="auto" w:fill="auto"/>
          </w:tcPr>
          <w:p w14:paraId="776759C3" w14:textId="77777777" w:rsidR="00F434C3" w:rsidRPr="00613175" w:rsidRDefault="00F434C3" w:rsidP="00DD6AC0">
            <w:pPr>
              <w:keepNext/>
              <w:keepLines/>
              <w:spacing w:after="0"/>
              <w:rPr>
                <w:rFonts w:ascii="Arial" w:hAnsi="Arial"/>
                <w:bCs/>
                <w:sz w:val="18"/>
              </w:rPr>
            </w:pPr>
          </w:p>
        </w:tc>
        <w:tc>
          <w:tcPr>
            <w:tcW w:w="4795" w:type="dxa"/>
            <w:gridSpan w:val="2"/>
            <w:tcBorders>
              <w:bottom w:val="nil"/>
            </w:tcBorders>
            <w:shd w:val="clear" w:color="auto" w:fill="auto"/>
          </w:tcPr>
          <w:p w14:paraId="52EB94DC" w14:textId="77777777" w:rsidR="00F434C3" w:rsidRPr="00613175" w:rsidRDefault="00F434C3" w:rsidP="00DD6AC0">
            <w:pPr>
              <w:keepNext/>
              <w:keepLines/>
              <w:spacing w:after="0"/>
              <w:rPr>
                <w:rFonts w:ascii="Arial" w:hAnsi="Arial"/>
                <w:bCs/>
                <w:sz w:val="18"/>
              </w:rPr>
            </w:pPr>
          </w:p>
        </w:tc>
        <w:tc>
          <w:tcPr>
            <w:tcW w:w="749" w:type="dxa"/>
            <w:gridSpan w:val="2"/>
            <w:tcBorders>
              <w:bottom w:val="nil"/>
            </w:tcBorders>
            <w:shd w:val="clear" w:color="auto" w:fill="auto"/>
          </w:tcPr>
          <w:p w14:paraId="32BAA20D" w14:textId="77777777" w:rsidR="00F434C3" w:rsidRPr="00613175" w:rsidRDefault="00F434C3" w:rsidP="00DD6AC0">
            <w:pPr>
              <w:keepNext/>
              <w:keepLines/>
              <w:spacing w:after="0"/>
              <w:rPr>
                <w:rFonts w:ascii="Arial" w:hAnsi="Arial"/>
                <w:bCs/>
                <w:sz w:val="18"/>
              </w:rPr>
            </w:pPr>
          </w:p>
        </w:tc>
        <w:tc>
          <w:tcPr>
            <w:tcW w:w="1440" w:type="dxa"/>
            <w:gridSpan w:val="2"/>
            <w:tcBorders>
              <w:bottom w:val="nil"/>
            </w:tcBorders>
          </w:tcPr>
          <w:p w14:paraId="3CE7964E" w14:textId="77777777" w:rsidR="00F434C3" w:rsidRPr="00613175" w:rsidRDefault="00F434C3" w:rsidP="00DD6AC0">
            <w:pPr>
              <w:keepNext/>
              <w:keepLines/>
              <w:spacing w:after="0"/>
              <w:rPr>
                <w:rFonts w:ascii="Arial" w:hAnsi="Arial"/>
                <w:bCs/>
                <w:sz w:val="18"/>
              </w:rPr>
            </w:pPr>
          </w:p>
        </w:tc>
      </w:tr>
      <w:tr w:rsidR="00F434C3" w:rsidRPr="00613175" w14:paraId="0D0DB2E9" w14:textId="77777777" w:rsidTr="00B23F5A">
        <w:trPr>
          <w:gridAfter w:val="1"/>
          <w:wAfter w:w="120" w:type="dxa"/>
          <w:cantSplit/>
          <w:tblHeader/>
          <w:jc w:val="center"/>
        </w:trPr>
        <w:tc>
          <w:tcPr>
            <w:tcW w:w="1772" w:type="dxa"/>
            <w:gridSpan w:val="2"/>
            <w:tcBorders>
              <w:top w:val="nil"/>
              <w:bottom w:val="single" w:sz="4" w:space="0" w:color="auto"/>
            </w:tcBorders>
            <w:shd w:val="clear" w:color="auto" w:fill="auto"/>
          </w:tcPr>
          <w:p w14:paraId="496EE1AA" w14:textId="77777777" w:rsidR="00F434C3" w:rsidRPr="00613175" w:rsidRDefault="00F434C3" w:rsidP="00DD6AC0">
            <w:pPr>
              <w:keepNext/>
              <w:keepLines/>
              <w:spacing w:after="0"/>
              <w:rPr>
                <w:rFonts w:ascii="Arial" w:hAnsi="Arial"/>
                <w:b/>
                <w:bCs/>
                <w:sz w:val="18"/>
              </w:rPr>
            </w:pPr>
            <w:r w:rsidRPr="00613175">
              <w:rPr>
                <w:rFonts w:ascii="Arial" w:hAnsi="Arial"/>
                <w:sz w:val="18"/>
              </w:rPr>
              <w:tab/>
              <w:t xml:space="preserve">nonce-count </w:t>
            </w:r>
          </w:p>
        </w:tc>
        <w:tc>
          <w:tcPr>
            <w:tcW w:w="878" w:type="dxa"/>
            <w:gridSpan w:val="2"/>
            <w:tcBorders>
              <w:top w:val="nil"/>
              <w:bottom w:val="single" w:sz="4" w:space="0" w:color="auto"/>
            </w:tcBorders>
            <w:shd w:val="clear" w:color="auto" w:fill="auto"/>
          </w:tcPr>
          <w:p w14:paraId="3DD4006A" w14:textId="77777777" w:rsidR="00F434C3" w:rsidRPr="00613175" w:rsidRDefault="00F434C3" w:rsidP="00DD6AC0">
            <w:pPr>
              <w:keepNext/>
              <w:keepLines/>
              <w:spacing w:after="0"/>
              <w:rPr>
                <w:rFonts w:ascii="Arial" w:hAnsi="Arial"/>
                <w:bCs/>
                <w:sz w:val="18"/>
              </w:rPr>
            </w:pPr>
          </w:p>
        </w:tc>
        <w:tc>
          <w:tcPr>
            <w:tcW w:w="4795" w:type="dxa"/>
            <w:gridSpan w:val="2"/>
            <w:tcBorders>
              <w:top w:val="nil"/>
              <w:bottom w:val="single" w:sz="4" w:space="0" w:color="auto"/>
            </w:tcBorders>
            <w:shd w:val="clear" w:color="auto" w:fill="auto"/>
          </w:tcPr>
          <w:p w14:paraId="0920AB31" w14:textId="77777777" w:rsidR="00F434C3" w:rsidRPr="00613175" w:rsidRDefault="00F434C3" w:rsidP="00DD6AC0">
            <w:pPr>
              <w:keepNext/>
              <w:keepLines/>
              <w:spacing w:after="0"/>
              <w:rPr>
                <w:rFonts w:ascii="Arial" w:hAnsi="Arial"/>
                <w:bCs/>
                <w:sz w:val="18"/>
              </w:rPr>
            </w:pPr>
            <w:r w:rsidRPr="00613175">
              <w:rPr>
                <w:rFonts w:ascii="Arial" w:hAnsi="Arial"/>
                <w:bCs/>
                <w:sz w:val="18"/>
              </w:rPr>
              <w:t>1</w:t>
            </w:r>
          </w:p>
        </w:tc>
        <w:tc>
          <w:tcPr>
            <w:tcW w:w="749" w:type="dxa"/>
            <w:gridSpan w:val="2"/>
            <w:tcBorders>
              <w:top w:val="nil"/>
              <w:bottom w:val="single" w:sz="4" w:space="0" w:color="auto"/>
            </w:tcBorders>
            <w:shd w:val="clear" w:color="auto" w:fill="auto"/>
          </w:tcPr>
          <w:p w14:paraId="4554319F" w14:textId="77777777" w:rsidR="00F434C3" w:rsidRPr="00613175" w:rsidRDefault="00F434C3" w:rsidP="00DD6AC0">
            <w:pPr>
              <w:keepNext/>
              <w:keepLines/>
              <w:spacing w:after="0"/>
              <w:rPr>
                <w:rFonts w:ascii="Arial" w:hAnsi="Arial"/>
                <w:bCs/>
                <w:sz w:val="18"/>
              </w:rPr>
            </w:pPr>
          </w:p>
        </w:tc>
        <w:tc>
          <w:tcPr>
            <w:tcW w:w="1440" w:type="dxa"/>
            <w:gridSpan w:val="2"/>
            <w:tcBorders>
              <w:top w:val="nil"/>
              <w:bottom w:val="single" w:sz="4" w:space="0" w:color="auto"/>
            </w:tcBorders>
          </w:tcPr>
          <w:p w14:paraId="4A006ACA" w14:textId="77777777" w:rsidR="00F434C3" w:rsidRPr="00613175" w:rsidRDefault="00F434C3" w:rsidP="00DD6AC0">
            <w:pPr>
              <w:keepNext/>
              <w:keepLines/>
              <w:spacing w:after="0"/>
              <w:rPr>
                <w:rFonts w:ascii="Arial" w:hAnsi="Arial"/>
                <w:bCs/>
                <w:sz w:val="18"/>
              </w:rPr>
            </w:pPr>
          </w:p>
        </w:tc>
      </w:tr>
    </w:tbl>
    <w:p w14:paraId="61953ADB" w14:textId="77777777" w:rsidR="00F434C3" w:rsidRPr="00613175" w:rsidRDefault="00F434C3" w:rsidP="006734DC"/>
    <w:p w14:paraId="34FFD5D3" w14:textId="77777777" w:rsidR="006734DC" w:rsidRPr="00613175" w:rsidRDefault="006734DC" w:rsidP="006734DC">
      <w:pPr>
        <w:pStyle w:val="TH"/>
      </w:pPr>
      <w:r w:rsidRPr="00613175">
        <w:t xml:space="preserve">Table 6.3.3.3-15: 200 OK for REGISTER (step </w:t>
      </w:r>
      <w:r w:rsidR="00F434C3" w:rsidRPr="00613175">
        <w:t>31</w:t>
      </w:r>
      <w:r w:rsidRPr="00613175">
        <w:t>, Table 6.3.3.2-1)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6734DC" w:rsidRPr="00613175" w14:paraId="7C396850" w14:textId="77777777" w:rsidTr="00754C99">
        <w:trPr>
          <w:cantSplit/>
          <w:tblHeader/>
          <w:jc w:val="center"/>
        </w:trPr>
        <w:tc>
          <w:tcPr>
            <w:tcW w:w="9634" w:type="dxa"/>
            <w:shd w:val="clear" w:color="auto" w:fill="auto"/>
          </w:tcPr>
          <w:p w14:paraId="55BAD991" w14:textId="77777777" w:rsidR="006734DC" w:rsidRPr="00613175" w:rsidRDefault="006734DC" w:rsidP="009B1BAB">
            <w:pPr>
              <w:pStyle w:val="TAL"/>
            </w:pPr>
            <w:r w:rsidRPr="00613175">
              <w:t>Derivation path: TS 34.229-1 [2], Table in subclause A.1.3, Condition A2</w:t>
            </w:r>
          </w:p>
        </w:tc>
      </w:tr>
    </w:tbl>
    <w:p w14:paraId="4163C0B2" w14:textId="77777777" w:rsidR="00BC244A" w:rsidRPr="00613175" w:rsidRDefault="00BC244A" w:rsidP="003E11B9">
      <w:pPr>
        <w:rPr>
          <w:rFonts w:eastAsia="MS Gothic"/>
        </w:rPr>
      </w:pPr>
    </w:p>
    <w:p w14:paraId="2AE43B6A" w14:textId="77777777" w:rsidR="00BC244A" w:rsidRPr="00613175" w:rsidRDefault="00C8183A" w:rsidP="00BC244A">
      <w:pPr>
        <w:pStyle w:val="Heading2"/>
        <w:rPr>
          <w:rFonts w:eastAsia="MS Gothic"/>
        </w:rPr>
      </w:pPr>
      <w:bookmarkStart w:id="305" w:name="_Toc42778713"/>
      <w:bookmarkStart w:id="306" w:name="_Toc42785160"/>
      <w:r w:rsidRPr="00613175">
        <w:rPr>
          <w:rFonts w:eastAsia="MS Gothic"/>
        </w:rPr>
        <w:br w:type="page"/>
      </w:r>
      <w:bookmarkStart w:id="307" w:name="_Toc43210159"/>
      <w:bookmarkStart w:id="308" w:name="_Toc51948385"/>
      <w:bookmarkStart w:id="309" w:name="_Toc52162458"/>
      <w:bookmarkStart w:id="310" w:name="_Toc60916044"/>
      <w:bookmarkStart w:id="311" w:name="_Toc68197376"/>
      <w:bookmarkStart w:id="312" w:name="_Toc75880625"/>
      <w:bookmarkStart w:id="313" w:name="_Toc84254323"/>
      <w:bookmarkStart w:id="314" w:name="_Toc84255118"/>
      <w:r w:rsidR="00BC244A" w:rsidRPr="00613175">
        <w:rPr>
          <w:rFonts w:eastAsia="MS Gothic"/>
        </w:rPr>
        <w:lastRenderedPageBreak/>
        <w:t>6.4</w:t>
      </w:r>
      <w:r w:rsidR="00BC244A" w:rsidRPr="00613175">
        <w:rPr>
          <w:rFonts w:eastAsia="MS Gothic"/>
        </w:rPr>
        <w:tab/>
        <w:t>De-Registration Scenarios / 5GS</w:t>
      </w:r>
      <w:bookmarkEnd w:id="305"/>
      <w:bookmarkEnd w:id="306"/>
      <w:bookmarkEnd w:id="307"/>
      <w:bookmarkEnd w:id="308"/>
      <w:bookmarkEnd w:id="309"/>
      <w:bookmarkEnd w:id="310"/>
      <w:bookmarkEnd w:id="311"/>
      <w:bookmarkEnd w:id="312"/>
      <w:bookmarkEnd w:id="313"/>
      <w:bookmarkEnd w:id="314"/>
    </w:p>
    <w:p w14:paraId="10C827AE" w14:textId="77777777" w:rsidR="00BC244A" w:rsidRPr="00613175" w:rsidRDefault="00BC244A" w:rsidP="00F238ED">
      <w:pPr>
        <w:pStyle w:val="H6"/>
        <w:rPr>
          <w:rFonts w:eastAsia="MS Gothic"/>
        </w:rPr>
      </w:pPr>
      <w:bookmarkStart w:id="315" w:name="_Toc42778714"/>
      <w:bookmarkStart w:id="316" w:name="_Toc42785161"/>
      <w:bookmarkStart w:id="317" w:name="_Toc43210160"/>
      <w:bookmarkStart w:id="318" w:name="_Toc51948386"/>
      <w:bookmarkStart w:id="319" w:name="_Toc52162459"/>
      <w:bookmarkStart w:id="320" w:name="_Toc60916045"/>
      <w:r w:rsidRPr="00613175">
        <w:rPr>
          <w:rFonts w:eastAsia="MS Gothic"/>
        </w:rPr>
        <w:t>6.4.1</w:t>
      </w:r>
      <w:r w:rsidRPr="00613175">
        <w:rPr>
          <w:rFonts w:eastAsia="MS Gothic"/>
        </w:rPr>
        <w:tab/>
        <w:t>Test Purpose (TP)</w:t>
      </w:r>
      <w:bookmarkEnd w:id="315"/>
      <w:bookmarkEnd w:id="316"/>
      <w:bookmarkEnd w:id="317"/>
      <w:bookmarkEnd w:id="318"/>
      <w:bookmarkEnd w:id="319"/>
      <w:bookmarkEnd w:id="320"/>
    </w:p>
    <w:p w14:paraId="69A6ED57" w14:textId="77777777" w:rsidR="00BC244A" w:rsidRPr="00613175" w:rsidRDefault="00BC244A" w:rsidP="00BC244A">
      <w:pPr>
        <w:pStyle w:val="H6"/>
      </w:pPr>
      <w:r w:rsidRPr="00613175">
        <w:t>(1)</w:t>
      </w:r>
    </w:p>
    <w:p w14:paraId="54DBCC5E" w14:textId="7810918B" w:rsidR="00BC244A" w:rsidRPr="00613175" w:rsidRDefault="005A2975" w:rsidP="005A2975">
      <w:pPr>
        <w:pStyle w:val="PL"/>
        <w:rPr>
          <w:noProof w:val="0"/>
        </w:rPr>
      </w:pPr>
      <w:r w:rsidRPr="00613175">
        <w:rPr>
          <w:b/>
          <w:noProof w:val="0"/>
        </w:rPr>
        <w:t>Void</w:t>
      </w:r>
    </w:p>
    <w:p w14:paraId="0F3C197A" w14:textId="77777777" w:rsidR="00BC244A" w:rsidRPr="00613175" w:rsidRDefault="00BC244A" w:rsidP="00BC244A">
      <w:pPr>
        <w:pStyle w:val="H6"/>
      </w:pPr>
      <w:r w:rsidRPr="00613175">
        <w:t>(2)</w:t>
      </w:r>
    </w:p>
    <w:p w14:paraId="0FAA234E" w14:textId="77777777" w:rsidR="00BC244A" w:rsidRPr="00613175" w:rsidRDefault="00BC244A" w:rsidP="00BC244A">
      <w:pPr>
        <w:pStyle w:val="PL"/>
        <w:rPr>
          <w:rFonts w:eastAsia="Malgun Gothic"/>
          <w:b/>
          <w:noProof w:val="0"/>
        </w:rPr>
      </w:pPr>
      <w:r w:rsidRPr="00613175">
        <w:rPr>
          <w:b/>
          <w:noProof w:val="0"/>
        </w:rPr>
        <w:t>with</w:t>
      </w:r>
      <w:r w:rsidRPr="00613175">
        <w:rPr>
          <w:noProof w:val="0"/>
        </w:rPr>
        <w:t xml:space="preserve"> { UE being registered to IMS }</w:t>
      </w:r>
    </w:p>
    <w:p w14:paraId="0D1933D7" w14:textId="77777777" w:rsidR="00BC244A" w:rsidRPr="00613175" w:rsidRDefault="00BC244A" w:rsidP="00BC244A">
      <w:pPr>
        <w:pStyle w:val="PL"/>
        <w:rPr>
          <w:noProof w:val="0"/>
        </w:rPr>
      </w:pPr>
      <w:r w:rsidRPr="00613175">
        <w:rPr>
          <w:b/>
          <w:noProof w:val="0"/>
        </w:rPr>
        <w:t>ensure that</w:t>
      </w:r>
      <w:r w:rsidRPr="00613175">
        <w:rPr>
          <w:noProof w:val="0"/>
        </w:rPr>
        <w:t xml:space="preserve"> {</w:t>
      </w:r>
    </w:p>
    <w:p w14:paraId="1AE6840B" w14:textId="77777777" w:rsidR="00BC244A" w:rsidRPr="00613175" w:rsidRDefault="00BC244A" w:rsidP="00BC244A">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receiving a NOTIFY request containing de</w:t>
      </w:r>
      <w:r w:rsidR="00EC7187" w:rsidRPr="00613175">
        <w:rPr>
          <w:noProof w:val="0"/>
          <w:snapToGrid w:val="0"/>
        </w:rPr>
        <w:t>-</w:t>
      </w:r>
      <w:r w:rsidRPr="00613175">
        <w:rPr>
          <w:noProof w:val="0"/>
          <w:snapToGrid w:val="0"/>
        </w:rPr>
        <w:t xml:space="preserve">registration information with contact elements being "deactivated" </w:t>
      </w:r>
      <w:r w:rsidRPr="00613175">
        <w:rPr>
          <w:noProof w:val="0"/>
        </w:rPr>
        <w:t>}</w:t>
      </w:r>
    </w:p>
    <w:p w14:paraId="186451AC" w14:textId="77777777" w:rsidR="00BC244A" w:rsidRPr="00613175" w:rsidRDefault="00BC244A" w:rsidP="00BC244A">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acknowledges de</w:t>
      </w:r>
      <w:r w:rsidR="00EC7187" w:rsidRPr="00613175">
        <w:rPr>
          <w:noProof w:val="0"/>
          <w:snapToGrid w:val="0"/>
        </w:rPr>
        <w:t>-</w:t>
      </w:r>
      <w:r w:rsidRPr="00613175">
        <w:rPr>
          <w:noProof w:val="0"/>
          <w:snapToGrid w:val="0"/>
        </w:rPr>
        <w:t>registration</w:t>
      </w:r>
      <w:r w:rsidRPr="00613175">
        <w:rPr>
          <w:noProof w:val="0"/>
        </w:rPr>
        <w:t xml:space="preserve"> }</w:t>
      </w:r>
    </w:p>
    <w:p w14:paraId="5B9DE563" w14:textId="77777777" w:rsidR="00BC244A" w:rsidRPr="00613175" w:rsidRDefault="00BC244A" w:rsidP="00BC244A">
      <w:pPr>
        <w:pStyle w:val="PL"/>
        <w:rPr>
          <w:noProof w:val="0"/>
        </w:rPr>
      </w:pPr>
      <w:r w:rsidRPr="00613175">
        <w:rPr>
          <w:noProof w:val="0"/>
        </w:rPr>
        <w:t xml:space="preserve">            }</w:t>
      </w:r>
    </w:p>
    <w:p w14:paraId="5375DFC1" w14:textId="77777777" w:rsidR="00BC244A" w:rsidRPr="00613175" w:rsidRDefault="00BC244A" w:rsidP="00BC244A">
      <w:pPr>
        <w:pStyle w:val="H6"/>
      </w:pPr>
      <w:r w:rsidRPr="00613175">
        <w:t>(3)</w:t>
      </w:r>
    </w:p>
    <w:p w14:paraId="6C15D251" w14:textId="77777777" w:rsidR="00BC244A" w:rsidRPr="00613175" w:rsidRDefault="00BC244A" w:rsidP="00BC244A">
      <w:pPr>
        <w:pStyle w:val="PL"/>
        <w:rPr>
          <w:rFonts w:eastAsia="Malgun Gothic"/>
          <w:b/>
          <w:noProof w:val="0"/>
        </w:rPr>
      </w:pPr>
      <w:r w:rsidRPr="00613175">
        <w:rPr>
          <w:b/>
          <w:noProof w:val="0"/>
        </w:rPr>
        <w:t>with</w:t>
      </w:r>
      <w:r w:rsidRPr="00613175">
        <w:rPr>
          <w:noProof w:val="0"/>
        </w:rPr>
        <w:t xml:space="preserve"> { UE being de</w:t>
      </w:r>
      <w:r w:rsidR="00EC7187" w:rsidRPr="00613175">
        <w:rPr>
          <w:noProof w:val="0"/>
          <w:snapToGrid w:val="0"/>
        </w:rPr>
        <w:t>-</w:t>
      </w:r>
      <w:r w:rsidRPr="00613175">
        <w:rPr>
          <w:noProof w:val="0"/>
        </w:rPr>
        <w:t>registered from IMS by the network with contact elements being "deactivated" }</w:t>
      </w:r>
    </w:p>
    <w:p w14:paraId="1C325A26" w14:textId="77777777" w:rsidR="00BC244A" w:rsidRPr="00613175" w:rsidRDefault="00BC244A" w:rsidP="00BC244A">
      <w:pPr>
        <w:pStyle w:val="PL"/>
        <w:rPr>
          <w:noProof w:val="0"/>
        </w:rPr>
      </w:pPr>
      <w:r w:rsidRPr="00613175">
        <w:rPr>
          <w:b/>
          <w:noProof w:val="0"/>
        </w:rPr>
        <w:t>ensure that</w:t>
      </w:r>
      <w:r w:rsidRPr="00613175">
        <w:rPr>
          <w:noProof w:val="0"/>
        </w:rPr>
        <w:t xml:space="preserve"> {</w:t>
      </w:r>
    </w:p>
    <w:p w14:paraId="52B92CDC" w14:textId="77777777" w:rsidR="00BC244A" w:rsidRPr="00613175" w:rsidRDefault="00BC244A" w:rsidP="00BC244A">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acknowledging de</w:t>
      </w:r>
      <w:r w:rsidR="00EC7187" w:rsidRPr="00613175">
        <w:rPr>
          <w:noProof w:val="0"/>
          <w:snapToGrid w:val="0"/>
        </w:rPr>
        <w:t>-</w:t>
      </w:r>
      <w:r w:rsidRPr="00613175">
        <w:rPr>
          <w:noProof w:val="0"/>
          <w:snapToGrid w:val="0"/>
        </w:rPr>
        <w:t xml:space="preserve">registration </w:t>
      </w:r>
      <w:r w:rsidRPr="00613175">
        <w:rPr>
          <w:noProof w:val="0"/>
        </w:rPr>
        <w:t>}</w:t>
      </w:r>
    </w:p>
    <w:p w14:paraId="24FAD196" w14:textId="77777777" w:rsidR="00BC244A" w:rsidRPr="00613175" w:rsidRDefault="00BC244A" w:rsidP="00BC244A">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w:t>
      </w:r>
      <w:r w:rsidRPr="00613175">
        <w:rPr>
          <w:noProof w:val="0"/>
        </w:rPr>
        <w:t>performs initial registration to IMS }</w:t>
      </w:r>
    </w:p>
    <w:p w14:paraId="45471CEB" w14:textId="77777777" w:rsidR="00BC244A" w:rsidRPr="00613175" w:rsidRDefault="00BC244A" w:rsidP="00BC244A">
      <w:pPr>
        <w:pStyle w:val="PL"/>
        <w:rPr>
          <w:noProof w:val="0"/>
        </w:rPr>
      </w:pPr>
      <w:r w:rsidRPr="00613175">
        <w:rPr>
          <w:noProof w:val="0"/>
        </w:rPr>
        <w:t xml:space="preserve">            }</w:t>
      </w:r>
    </w:p>
    <w:p w14:paraId="542D2A67" w14:textId="77777777" w:rsidR="00BC244A" w:rsidRPr="00613175" w:rsidRDefault="00BC244A" w:rsidP="00BC244A">
      <w:pPr>
        <w:pStyle w:val="H6"/>
      </w:pPr>
      <w:r w:rsidRPr="00613175">
        <w:t>(4)</w:t>
      </w:r>
    </w:p>
    <w:p w14:paraId="63C092BF" w14:textId="77777777" w:rsidR="00BC244A" w:rsidRPr="00613175" w:rsidRDefault="00BC244A" w:rsidP="00BC244A">
      <w:pPr>
        <w:pStyle w:val="PL"/>
        <w:rPr>
          <w:rFonts w:eastAsia="Malgun Gothic"/>
          <w:b/>
          <w:noProof w:val="0"/>
        </w:rPr>
      </w:pPr>
      <w:r w:rsidRPr="00613175">
        <w:rPr>
          <w:b/>
          <w:noProof w:val="0"/>
        </w:rPr>
        <w:t>with</w:t>
      </w:r>
      <w:r w:rsidRPr="00613175">
        <w:rPr>
          <w:noProof w:val="0"/>
        </w:rPr>
        <w:t xml:space="preserve"> { UE being registered to IMS }</w:t>
      </w:r>
    </w:p>
    <w:p w14:paraId="6DCAA7B7" w14:textId="77777777" w:rsidR="00BC244A" w:rsidRPr="00613175" w:rsidRDefault="00BC244A" w:rsidP="00BC244A">
      <w:pPr>
        <w:pStyle w:val="PL"/>
        <w:rPr>
          <w:noProof w:val="0"/>
        </w:rPr>
      </w:pPr>
      <w:r w:rsidRPr="00613175">
        <w:rPr>
          <w:b/>
          <w:noProof w:val="0"/>
        </w:rPr>
        <w:t>ensure that</w:t>
      </w:r>
      <w:r w:rsidRPr="00613175">
        <w:rPr>
          <w:noProof w:val="0"/>
        </w:rPr>
        <w:t xml:space="preserve"> {</w:t>
      </w:r>
    </w:p>
    <w:p w14:paraId="1290FAC3" w14:textId="77777777" w:rsidR="00BC244A" w:rsidRPr="00613175" w:rsidRDefault="00BC244A" w:rsidP="00BC244A">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is made to de</w:t>
      </w:r>
      <w:r w:rsidR="00EC7187" w:rsidRPr="00613175">
        <w:rPr>
          <w:noProof w:val="0"/>
          <w:snapToGrid w:val="0"/>
        </w:rPr>
        <w:t>-</w:t>
      </w:r>
      <w:r w:rsidRPr="00613175">
        <w:rPr>
          <w:noProof w:val="0"/>
        </w:rPr>
        <w:t>register its contact address</w:t>
      </w:r>
      <w:r w:rsidRPr="00613175">
        <w:rPr>
          <w:noProof w:val="0"/>
          <w:snapToGrid w:val="0"/>
        </w:rPr>
        <w:t xml:space="preserve"> </w:t>
      </w:r>
      <w:r w:rsidRPr="00613175">
        <w:rPr>
          <w:noProof w:val="0"/>
        </w:rPr>
        <w:t>}</w:t>
      </w:r>
    </w:p>
    <w:p w14:paraId="5EF0D83D" w14:textId="77777777" w:rsidR="00BC244A" w:rsidRPr="00613175" w:rsidRDefault="00BC244A" w:rsidP="00BC244A">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w:t>
      </w:r>
      <w:r w:rsidRPr="00613175">
        <w:rPr>
          <w:noProof w:val="0"/>
        </w:rPr>
        <w:t>performs de</w:t>
      </w:r>
      <w:r w:rsidR="00EC7187" w:rsidRPr="00613175">
        <w:rPr>
          <w:noProof w:val="0"/>
          <w:snapToGrid w:val="0"/>
        </w:rPr>
        <w:t>-</w:t>
      </w:r>
      <w:r w:rsidRPr="00613175">
        <w:rPr>
          <w:noProof w:val="0"/>
        </w:rPr>
        <w:t>registration from IMS }</w:t>
      </w:r>
    </w:p>
    <w:p w14:paraId="58A48E5A" w14:textId="77777777" w:rsidR="00BC244A" w:rsidRPr="00613175" w:rsidRDefault="00BC244A" w:rsidP="00BC244A">
      <w:pPr>
        <w:pStyle w:val="PL"/>
        <w:rPr>
          <w:noProof w:val="0"/>
        </w:rPr>
      </w:pPr>
      <w:r w:rsidRPr="00613175">
        <w:rPr>
          <w:noProof w:val="0"/>
        </w:rPr>
        <w:t xml:space="preserve">            }</w:t>
      </w:r>
    </w:p>
    <w:p w14:paraId="3BF5E5A4" w14:textId="77777777" w:rsidR="00BC244A" w:rsidRPr="00613175" w:rsidRDefault="00BC244A" w:rsidP="00F238ED">
      <w:pPr>
        <w:pStyle w:val="H6"/>
        <w:rPr>
          <w:rFonts w:eastAsia="MS Gothic"/>
        </w:rPr>
      </w:pPr>
      <w:bookmarkStart w:id="321" w:name="_Toc42778715"/>
      <w:bookmarkStart w:id="322" w:name="_Toc42785162"/>
      <w:bookmarkStart w:id="323" w:name="_Toc43210161"/>
      <w:bookmarkStart w:id="324" w:name="_Toc51948387"/>
      <w:bookmarkStart w:id="325" w:name="_Toc52162460"/>
      <w:bookmarkStart w:id="326" w:name="_Toc60916046"/>
      <w:r w:rsidRPr="00613175">
        <w:rPr>
          <w:rFonts w:eastAsia="MS Gothic"/>
        </w:rPr>
        <w:t>6.4.2</w:t>
      </w:r>
      <w:r w:rsidRPr="00613175">
        <w:rPr>
          <w:rFonts w:eastAsia="MS Gothic"/>
        </w:rPr>
        <w:tab/>
        <w:t>Conformance Requirements</w:t>
      </w:r>
      <w:bookmarkEnd w:id="321"/>
      <w:bookmarkEnd w:id="322"/>
      <w:bookmarkEnd w:id="323"/>
      <w:bookmarkEnd w:id="324"/>
      <w:bookmarkEnd w:id="325"/>
      <w:bookmarkEnd w:id="326"/>
    </w:p>
    <w:p w14:paraId="4D32358E" w14:textId="77777777" w:rsidR="00610109" w:rsidRPr="00613175" w:rsidRDefault="00610109" w:rsidP="00610109">
      <w:r w:rsidRPr="00613175">
        <w:t>The conformance requirements covered in the present test case are, unless otherwise stated, Rel-15 requirements.</w:t>
      </w:r>
    </w:p>
    <w:p w14:paraId="031A8073" w14:textId="77777777" w:rsidR="00BC244A" w:rsidRPr="00613175" w:rsidRDefault="00BC244A" w:rsidP="00BC244A">
      <w:r w:rsidRPr="00613175">
        <w:t>[TS 24.229, clause 5.4.1.5]:</w:t>
      </w:r>
    </w:p>
    <w:p w14:paraId="2ABE636B" w14:textId="77777777" w:rsidR="00BC244A" w:rsidRPr="00613175" w:rsidRDefault="00BC244A" w:rsidP="00BC244A">
      <w:r w:rsidRPr="00613175">
        <w:t>For any registered public user identity, the S-CSCF can deregister:</w:t>
      </w:r>
    </w:p>
    <w:p w14:paraId="64F8B6B8" w14:textId="77777777" w:rsidR="00BC244A" w:rsidRPr="00613175" w:rsidRDefault="00BC244A" w:rsidP="00BC244A">
      <w:pPr>
        <w:pStyle w:val="B10"/>
      </w:pPr>
      <w:r w:rsidRPr="00613175">
        <w:t>-</w:t>
      </w:r>
      <w:r w:rsidRPr="00613175">
        <w:tab/>
        <w:t>all contact addresses bound to the indicated public user identity (i.e. deregister the respective public user identity);</w:t>
      </w:r>
    </w:p>
    <w:p w14:paraId="3486A030" w14:textId="77777777" w:rsidR="00BC244A" w:rsidRPr="00613175" w:rsidRDefault="00BC244A" w:rsidP="00BC244A">
      <w:pPr>
        <w:pStyle w:val="B10"/>
      </w:pPr>
      <w:r w:rsidRPr="00613175">
        <w:t>-</w:t>
      </w:r>
      <w:r w:rsidRPr="00613175">
        <w:tab/>
        <w:t>some contact addresses bound to the indicated public user identity;</w:t>
      </w:r>
    </w:p>
    <w:p w14:paraId="2BBC2822" w14:textId="77777777" w:rsidR="00BC244A" w:rsidRPr="00613175" w:rsidRDefault="00BC244A" w:rsidP="00BC244A">
      <w:pPr>
        <w:pStyle w:val="B10"/>
      </w:pPr>
      <w:r w:rsidRPr="00613175">
        <w:t>-</w:t>
      </w:r>
      <w:r w:rsidRPr="00613175">
        <w:tab/>
        <w:t>a particular contact address bound to the indicated public user identity; or</w:t>
      </w:r>
    </w:p>
    <w:p w14:paraId="6C5C59E5" w14:textId="77777777" w:rsidR="00BC244A" w:rsidRPr="00613175" w:rsidRDefault="00BC244A" w:rsidP="00BC244A">
      <w:pPr>
        <w:pStyle w:val="B10"/>
      </w:pPr>
      <w:r w:rsidRPr="00613175">
        <w:t>-</w:t>
      </w:r>
      <w:r w:rsidRPr="00613175">
        <w:tab/>
        <w:t>one or more registration flows and the associated contact address bound to the indicated public user identity, when the UE supports multiple registration procedure;</w:t>
      </w:r>
    </w:p>
    <w:p w14:paraId="2DF19337" w14:textId="77777777" w:rsidR="00BC244A" w:rsidRPr="00613175" w:rsidRDefault="00BC244A" w:rsidP="00BC244A">
      <w:r w:rsidRPr="00613175">
        <w:t>by sending a single NOTIFY request.</w:t>
      </w:r>
    </w:p>
    <w:p w14:paraId="27A9638C" w14:textId="77777777" w:rsidR="00BC244A" w:rsidRPr="00613175" w:rsidRDefault="00BC244A" w:rsidP="00BC244A">
      <w:r w:rsidRPr="00613175">
        <w:t>...</w:t>
      </w:r>
    </w:p>
    <w:p w14:paraId="285CBF0A" w14:textId="77777777" w:rsidR="00BC244A" w:rsidRPr="00613175" w:rsidRDefault="00BC244A" w:rsidP="00BC244A">
      <w:r w:rsidRPr="00613175">
        <w:t>When a network-initiated deregistration event occurs for one or more public user identities that are bound either to one or more contact addresses or registration flows and the associated contact addresses (if the multiple registration mechanism is used), the S-CSCF shall send a NOTIFY request to all subscribers</w:t>
      </w:r>
      <w:r w:rsidRPr="00613175">
        <w:rPr>
          <w:lang w:eastAsia="de-DE"/>
        </w:rPr>
        <w:t xml:space="preserve"> that have subscribed to the respective reg event package</w:t>
      </w:r>
      <w:r w:rsidRPr="00613175">
        <w:t>. For each NOTIFY request, the S-CSCF shall:</w:t>
      </w:r>
    </w:p>
    <w:p w14:paraId="0919998F" w14:textId="77777777" w:rsidR="00BC244A" w:rsidRPr="00613175" w:rsidRDefault="00BC244A" w:rsidP="00BC244A">
      <w:pPr>
        <w:pStyle w:val="B10"/>
      </w:pPr>
      <w:r w:rsidRPr="00613175">
        <w:t>1)</w:t>
      </w:r>
      <w:r w:rsidRPr="00613175">
        <w:tab/>
        <w:t>set the Request-</w:t>
      </w:r>
      <w:smartTag w:uri="urn:schemas-microsoft-com:office:smarttags" w:element="stockticker">
        <w:r w:rsidRPr="00613175">
          <w:t>URI</w:t>
        </w:r>
      </w:smartTag>
      <w:r w:rsidRPr="00613175">
        <w:t xml:space="preserve"> and Route header field to the saved route information during subscription;</w:t>
      </w:r>
    </w:p>
    <w:p w14:paraId="3624BBE5" w14:textId="77777777" w:rsidR="00BC244A" w:rsidRPr="00613175" w:rsidRDefault="00BC244A" w:rsidP="00BC244A">
      <w:pPr>
        <w:pStyle w:val="B10"/>
      </w:pPr>
      <w:r w:rsidRPr="00613175">
        <w:t>2)</w:t>
      </w:r>
      <w:r w:rsidRPr="00613175">
        <w:tab/>
        <w:t>set the Event header field to the "reg" value;</w:t>
      </w:r>
    </w:p>
    <w:p w14:paraId="3A491BD4" w14:textId="77777777" w:rsidR="00BC244A" w:rsidRPr="00613175" w:rsidRDefault="00BC244A" w:rsidP="00BC244A">
      <w:pPr>
        <w:pStyle w:val="B10"/>
      </w:pPr>
      <w:r w:rsidRPr="00613175">
        <w:t>3)</w:t>
      </w:r>
      <w:r w:rsidRPr="00613175">
        <w:tab/>
        <w:t>in the body of the NOTIFY request, include as many &lt;registration&gt; elements as many public user identities the S-CSCF is aware of the user owns;</w:t>
      </w:r>
    </w:p>
    <w:p w14:paraId="21BD737A" w14:textId="77777777" w:rsidR="00BC244A" w:rsidRPr="00613175" w:rsidRDefault="00BC244A" w:rsidP="00BC244A">
      <w:pPr>
        <w:pStyle w:val="B10"/>
      </w:pPr>
      <w:r w:rsidRPr="00613175">
        <w:t>4)</w:t>
      </w:r>
      <w:r w:rsidRPr="00613175">
        <w:tab/>
        <w:t>set the aor attribute within each &lt;registration&gt; element to one public user identity:</w:t>
      </w:r>
    </w:p>
    <w:p w14:paraId="7C03D287" w14:textId="77777777" w:rsidR="00BC244A" w:rsidRPr="00613175" w:rsidRDefault="00BC244A" w:rsidP="00BC244A">
      <w:pPr>
        <w:pStyle w:val="B2"/>
      </w:pPr>
      <w:r w:rsidRPr="00613175">
        <w:lastRenderedPageBreak/>
        <w:t>a)</w:t>
      </w:r>
      <w:r w:rsidRPr="00613175">
        <w:tab/>
        <w:t>set the &lt;uri&gt; sub-element inside each &lt;contact&gt; sub-element of each &lt;registration&gt; element to the respective contact address provided by the UE;</w:t>
      </w:r>
    </w:p>
    <w:p w14:paraId="39B082A0" w14:textId="77777777" w:rsidR="00BC244A" w:rsidRPr="00613175" w:rsidRDefault="00BC244A" w:rsidP="00BC244A">
      <w:pPr>
        <w:pStyle w:val="B2"/>
      </w:pPr>
      <w:r w:rsidRPr="00613175">
        <w:t>b)</w:t>
      </w:r>
      <w:r w:rsidRPr="00613175">
        <w:tab/>
        <w:t>if the public user identity:</w:t>
      </w:r>
    </w:p>
    <w:p w14:paraId="438FF816" w14:textId="77777777" w:rsidR="00BC244A" w:rsidRPr="00613175" w:rsidRDefault="00BC244A" w:rsidP="00BC244A">
      <w:pPr>
        <w:pStyle w:val="B3"/>
      </w:pPr>
      <w:r w:rsidRPr="00613175">
        <w:t>i)</w:t>
      </w:r>
      <w:r w:rsidRPr="00613175">
        <w:tab/>
        <w:t>has been deregistered (i.e. all contact addresses and all registration flows and associated contact addresses bound to the indicated public user identity are removed) then:</w:t>
      </w:r>
    </w:p>
    <w:p w14:paraId="052D342B" w14:textId="77777777" w:rsidR="00BC244A" w:rsidRPr="00613175" w:rsidRDefault="00BC244A" w:rsidP="00BC244A">
      <w:pPr>
        <w:pStyle w:val="B4"/>
      </w:pPr>
      <w:r w:rsidRPr="00613175">
        <w:t>-</w:t>
      </w:r>
      <w:r w:rsidRPr="00613175">
        <w:tab/>
        <w:t>set the state attribute within the &lt;registration&gt; element to "terminated";</w:t>
      </w:r>
    </w:p>
    <w:p w14:paraId="323716BC" w14:textId="77777777" w:rsidR="00BC244A" w:rsidRPr="00613175" w:rsidRDefault="00BC244A" w:rsidP="00BC244A">
      <w:pPr>
        <w:pStyle w:val="B4"/>
      </w:pPr>
      <w:r w:rsidRPr="00613175">
        <w:t>-</w:t>
      </w:r>
      <w:r w:rsidRPr="00613175">
        <w:tab/>
        <w:t>set the state attribute within each &lt;contact&gt; element belonging to this UE to "terminated"; and</w:t>
      </w:r>
    </w:p>
    <w:p w14:paraId="066FFE38" w14:textId="77777777" w:rsidR="00BC244A" w:rsidRPr="00613175" w:rsidRDefault="00BC244A" w:rsidP="00BC244A">
      <w:pPr>
        <w:pStyle w:val="B4"/>
      </w:pPr>
      <w:r w:rsidRPr="00613175">
        <w:t>-</w:t>
      </w:r>
      <w:r w:rsidRPr="00613175">
        <w:tab/>
        <w:t>set the event attribute within each &lt;contact&gt; element belonging to this UE to either "unregistered", or "deactivated" if the S-CSCF expects the UE to reregister or "rejected" if the S-CSCF does not expect the UE to reregister; or</w:t>
      </w:r>
    </w:p>
    <w:p w14:paraId="11786E9B" w14:textId="77777777" w:rsidR="00BC244A" w:rsidRPr="00613175" w:rsidRDefault="00BC244A" w:rsidP="00613175">
      <w:r w:rsidRPr="00613175">
        <w:t>...</w:t>
      </w:r>
    </w:p>
    <w:p w14:paraId="5437F5FE" w14:textId="77777777" w:rsidR="00BC244A" w:rsidRPr="00613175" w:rsidRDefault="00BC244A" w:rsidP="00BC244A">
      <w:r w:rsidRPr="00613175">
        <w:t>When sending a final NOTIFY request with</w:t>
      </w:r>
      <w:r w:rsidRPr="00613175">
        <w:rPr>
          <w:lang w:eastAsia="de-DE"/>
        </w:rPr>
        <w:t xml:space="preserve"> all &lt;registration&gt; element(s) having t</w:t>
      </w:r>
      <w:r w:rsidRPr="00613175">
        <w:t>heir state attribute set to "terminated" (i.e. all public user identities have been deregistered or expired), the S-CSCF shall also terminate the subscription to the registration event package by setting the Subscription-State header field to the value of "terminated".</w:t>
      </w:r>
    </w:p>
    <w:p w14:paraId="01E4E845" w14:textId="77777777" w:rsidR="00BC244A" w:rsidRPr="00613175" w:rsidRDefault="00BC244A" w:rsidP="00BC244A">
      <w:r w:rsidRPr="00613175">
        <w:t>[TS 24.229, clause 5.1.1.7]:</w:t>
      </w:r>
    </w:p>
    <w:p w14:paraId="45AF4E1F" w14:textId="77777777" w:rsidR="00BC244A" w:rsidRPr="00613175" w:rsidRDefault="00BC244A" w:rsidP="00BC244A">
      <w:r w:rsidRPr="00613175">
        <w:t xml:space="preserve">Upon receipt of a NOTIFY request, on any dialog which was generated during the subscription to the reg event package as described in subclause 5.1.1.3, </w:t>
      </w:r>
      <w:r w:rsidRPr="00613175">
        <w:rPr>
          <w:lang w:eastAsia="de-DE"/>
        </w:rPr>
        <w:t xml:space="preserve">including one or more &lt;registration&gt; element(s) which were registered by this UE, </w:t>
      </w:r>
      <w:r w:rsidRPr="00613175">
        <w:t>with:</w:t>
      </w:r>
    </w:p>
    <w:p w14:paraId="7154D7CC" w14:textId="77777777" w:rsidR="00BC244A" w:rsidRPr="00613175" w:rsidRDefault="00BC244A" w:rsidP="00BC244A">
      <w:pPr>
        <w:pStyle w:val="B10"/>
      </w:pPr>
      <w:r w:rsidRPr="00613175">
        <w:t>1)</w:t>
      </w:r>
      <w:r w:rsidRPr="00613175">
        <w:tab/>
        <w:t>the state attribute within the &lt;registration&gt; element set to "terminated", and within each &lt;contact&gt; element belonging to this UE, the state attribute set to "terminated" and the event attribute set either to "unregistered", or "rejected", or "deactivated", the UE shall remove all registration details relating to the respective public user identity (i.e. consider the public user identity indicated in the aor attribute of the &lt;registration&gt; element as deregistered); or</w:t>
      </w:r>
    </w:p>
    <w:p w14:paraId="5EE7AA76" w14:textId="64D2050C" w:rsidR="00BC244A" w:rsidRPr="00613175" w:rsidRDefault="00BC244A" w:rsidP="00BC244A">
      <w:r w:rsidRPr="00613175">
        <w:t>...</w:t>
      </w:r>
    </w:p>
    <w:p w14:paraId="78836CB8" w14:textId="77777777" w:rsidR="00BC244A" w:rsidRPr="00613175" w:rsidRDefault="00BC244A" w:rsidP="00BC244A">
      <w:r w:rsidRPr="00613175">
        <w:t>In case of a "deactivated" event attribute, the UE shall start the initial registration procedure as described in subclause 5.1.1.2. In case of a "rejected" event attribute, the UE shall release all dialogs related to those public user identities.</w:t>
      </w:r>
    </w:p>
    <w:p w14:paraId="64EED8B6" w14:textId="77777777" w:rsidR="00BC244A" w:rsidRPr="00613175" w:rsidRDefault="00BC244A" w:rsidP="00BC244A">
      <w:pPr>
        <w:rPr>
          <w:lang w:eastAsia="de-DE"/>
        </w:rPr>
      </w:pPr>
      <w:r w:rsidRPr="00613175">
        <w:t xml:space="preserve">Upon receipt of a NOTIFY request, the UE shall delete all security associations or </w:t>
      </w:r>
      <w:smartTag w:uri="urn:schemas-microsoft-com:office:smarttags" w:element="stockticker">
        <w:r w:rsidRPr="00613175">
          <w:t>TLS</w:t>
        </w:r>
      </w:smartTag>
      <w:r w:rsidRPr="00613175">
        <w:t xml:space="preserve"> sessions towards the P-CSCF either:</w:t>
      </w:r>
    </w:p>
    <w:p w14:paraId="39FCA059" w14:textId="77777777" w:rsidR="00BC244A" w:rsidRPr="00613175" w:rsidRDefault="00BC244A" w:rsidP="00BC244A">
      <w:pPr>
        <w:pStyle w:val="B10"/>
      </w:pPr>
      <w:r w:rsidRPr="00613175">
        <w:rPr>
          <w:lang w:eastAsia="de-DE"/>
        </w:rPr>
        <w:t>-</w:t>
      </w:r>
      <w:r w:rsidRPr="00613175">
        <w:rPr>
          <w:lang w:eastAsia="de-DE"/>
        </w:rPr>
        <w:tab/>
        <w:t>if all &lt;registration&gt; element(s) have t</w:t>
      </w:r>
      <w:r w:rsidRPr="00613175">
        <w:t>heir state attribute set to "terminated" (i.e. all public user identities are deregistered) and the Subscription-State header field contains the value of "terminated"; or</w:t>
      </w:r>
    </w:p>
    <w:p w14:paraId="2BA05531" w14:textId="77777777" w:rsidR="00BC244A" w:rsidRPr="00613175" w:rsidRDefault="00BC244A" w:rsidP="00BC244A">
      <w:pPr>
        <w:pStyle w:val="B10"/>
      </w:pPr>
      <w:r w:rsidRPr="00613175">
        <w:t>-</w:t>
      </w:r>
      <w:r w:rsidRPr="00613175">
        <w:tab/>
        <w:t xml:space="preserve">if each </w:t>
      </w:r>
      <w:r w:rsidRPr="00613175">
        <w:rPr>
          <w:lang w:eastAsia="de-DE"/>
        </w:rPr>
        <w:t xml:space="preserve">&lt;registration&gt; element that was registered by this UE has either the </w:t>
      </w:r>
      <w:r w:rsidRPr="00613175">
        <w:t>state attribute set to "terminated", or the state attribute set to "active" and the state attribute within the &lt;contact&gt; element belonging to this UE set to "terminated".</w:t>
      </w:r>
    </w:p>
    <w:p w14:paraId="40F110FE" w14:textId="77777777" w:rsidR="00BC244A" w:rsidRPr="00613175" w:rsidRDefault="00BC244A" w:rsidP="00BC244A">
      <w:r w:rsidRPr="00613175">
        <w:t xml:space="preserve">When all UE's public user identities are registered via a single P-CSCF and the subscription dialog to the reg event package of the UE is set via the respective P-CSCF, the UE shall delete these security associations or </w:t>
      </w:r>
      <w:smartTag w:uri="urn:schemas-microsoft-com:office:smarttags" w:element="stockticker">
        <w:r w:rsidRPr="00613175">
          <w:t>TLS</w:t>
        </w:r>
      </w:smartTag>
      <w:r w:rsidRPr="00613175">
        <w:t xml:space="preserve"> sessions towards the respective P-CSCF when all public user identities have been deregistered and after the server transaction (as defined in RFC 3261 [26]) pertaining to the received NOTIFY request terminates.</w:t>
      </w:r>
    </w:p>
    <w:p w14:paraId="7B25B218" w14:textId="77777777" w:rsidR="00BC244A" w:rsidRPr="00613175" w:rsidRDefault="00BC244A" w:rsidP="00BC244A">
      <w:pPr>
        <w:pStyle w:val="NO"/>
      </w:pPr>
      <w:r w:rsidRPr="00613175">
        <w:t>NOTE 3:</w:t>
      </w:r>
      <w:r w:rsidRPr="00613175">
        <w:tab/>
        <w:t xml:space="preserve">Deleting a security association or </w:t>
      </w:r>
      <w:smartTag w:uri="urn:schemas-microsoft-com:office:smarttags" w:element="stockticker">
        <w:r w:rsidRPr="00613175">
          <w:t>TLS</w:t>
        </w:r>
      </w:smartTag>
      <w:r w:rsidRPr="00613175">
        <w:t xml:space="preserve"> session is an internal procedure of the UE and does not involve any SIP procedures.</w:t>
      </w:r>
    </w:p>
    <w:p w14:paraId="702E2A0B" w14:textId="77777777" w:rsidR="00BC244A" w:rsidRPr="00613175" w:rsidRDefault="00BC244A" w:rsidP="00BC244A">
      <w:pPr>
        <w:pStyle w:val="NO"/>
      </w:pPr>
      <w:r w:rsidRPr="00613175">
        <w:t>NOTE 4:</w:t>
      </w:r>
      <w:r w:rsidRPr="00613175">
        <w:tab/>
        <w:t xml:space="preserve">If all the public user identities (i.e. &lt;contact&gt; elements) registered by this UE are deregistered and the security associations or </w:t>
      </w:r>
      <w:smartTag w:uri="urn:schemas-microsoft-com:office:smarttags" w:element="stockticker">
        <w:r w:rsidRPr="00613175">
          <w:t>TLS</w:t>
        </w:r>
      </w:smartTag>
      <w:r w:rsidRPr="00613175">
        <w:t xml:space="preserve"> sessions have been removed, the UE considers the subscription to the reg event package terminated since the NOTIFY request was received with Subscription-State header field containing the value of "terminated".</w:t>
      </w:r>
    </w:p>
    <w:p w14:paraId="360FD46B" w14:textId="77777777" w:rsidR="00BC244A" w:rsidRPr="00613175" w:rsidRDefault="00BC244A" w:rsidP="00BC244A">
      <w:r w:rsidRPr="00613175">
        <w:t>[TS 24.229, clause 5.1.1.6.1]:</w:t>
      </w:r>
    </w:p>
    <w:p w14:paraId="1854E06B" w14:textId="77777777" w:rsidR="00BC244A" w:rsidRPr="00613175" w:rsidRDefault="00BC244A" w:rsidP="00BC244A">
      <w:r w:rsidRPr="00613175">
        <w:lastRenderedPageBreak/>
        <w:t>For any public user identity that the UE has previously registered, the UE can deregister via a single registration procedure:</w:t>
      </w:r>
    </w:p>
    <w:p w14:paraId="0B3230A8" w14:textId="77777777" w:rsidR="00BC244A" w:rsidRPr="00613175" w:rsidRDefault="00BC244A" w:rsidP="00BC244A">
      <w:pPr>
        <w:pStyle w:val="B10"/>
      </w:pPr>
      <w:r w:rsidRPr="00613175">
        <w:t>-</w:t>
      </w:r>
      <w:r w:rsidRPr="00613175">
        <w:tab/>
        <w:t>all contact addresses bound to the indicated public user identity;</w:t>
      </w:r>
    </w:p>
    <w:p w14:paraId="1F8150F5" w14:textId="77777777" w:rsidR="00BC244A" w:rsidRPr="00613175" w:rsidRDefault="00BC244A" w:rsidP="00BC244A">
      <w:pPr>
        <w:pStyle w:val="B10"/>
      </w:pPr>
      <w:r w:rsidRPr="00613175">
        <w:t>-</w:t>
      </w:r>
      <w:r w:rsidRPr="00613175">
        <w:tab/>
        <w:t>some contact addresses bound to the indicated public user identity;</w:t>
      </w:r>
    </w:p>
    <w:p w14:paraId="3F0B9C1F" w14:textId="77777777" w:rsidR="00BC244A" w:rsidRPr="00613175" w:rsidRDefault="00BC244A" w:rsidP="00BC244A">
      <w:pPr>
        <w:pStyle w:val="B10"/>
      </w:pPr>
      <w:r w:rsidRPr="00613175">
        <w:t>-</w:t>
      </w:r>
      <w:r w:rsidRPr="00613175">
        <w:tab/>
        <w:t>a particular contact address bound to the indicated public user identity; or</w:t>
      </w:r>
    </w:p>
    <w:p w14:paraId="3B71384A" w14:textId="77777777" w:rsidR="00BC244A" w:rsidRPr="00613175" w:rsidRDefault="00BC244A" w:rsidP="00BC244A">
      <w:pPr>
        <w:pStyle w:val="B10"/>
      </w:pPr>
      <w:r w:rsidRPr="00613175">
        <w:t>-</w:t>
      </w:r>
      <w:r w:rsidRPr="00613175">
        <w:tab/>
        <w:t>when the UE supports multiple registrations (i.e. the "outbound" option tag is included in the Supported header field) one or more flows bound to the indicated public user identity.</w:t>
      </w:r>
    </w:p>
    <w:p w14:paraId="01893F5C" w14:textId="77777777" w:rsidR="00BC244A" w:rsidRPr="00613175" w:rsidRDefault="00BC244A" w:rsidP="00BC244A">
      <w:r w:rsidRPr="00613175">
        <w:t xml:space="preserve">The UE can deregister a public user identity that it has previously registered with its contact address at any time. The UE shall protect the REGISTER request using a security association or </w:t>
      </w:r>
      <w:smartTag w:uri="urn:schemas-microsoft-com:office:smarttags" w:element="stockticker">
        <w:r w:rsidRPr="00613175">
          <w:t>TLS</w:t>
        </w:r>
      </w:smartTag>
      <w:r w:rsidRPr="00613175">
        <w:t xml:space="preserve"> session that is associated with contact address, see 3GPP TS 33.203 [19], established as a result of an earlier registration, if one is available.</w:t>
      </w:r>
    </w:p>
    <w:p w14:paraId="0950630C" w14:textId="77777777" w:rsidR="00BC244A" w:rsidRPr="00613175" w:rsidRDefault="00BC244A" w:rsidP="00BC244A">
      <w:r w:rsidRPr="00613175">
        <w:t>The UE shall extract or derive a public user identity, the private user identity, and the domain name to be used in the Request-</w:t>
      </w:r>
      <w:smartTag w:uri="urn:schemas-microsoft-com:office:smarttags" w:element="stockticker">
        <w:r w:rsidRPr="00613175">
          <w:t>URI</w:t>
        </w:r>
      </w:smartTag>
      <w:r w:rsidRPr="00613175">
        <w:t xml:space="preserve"> in the registration, according to the procedures described in subclause 5.1.1.1A or subclause 5.1.1.1B.</w:t>
      </w:r>
    </w:p>
    <w:p w14:paraId="6BF486CB" w14:textId="77777777" w:rsidR="00BC244A" w:rsidRPr="00613175" w:rsidRDefault="00BC244A" w:rsidP="00BC244A">
      <w:r w:rsidRPr="00613175">
        <w:t>Prior to sending a REGISTER request for deregistration, the UE shall release all dialogs that were using the contact addresses or the flow that is going to be deregistered and related to the public user identity that is going to be deregistered or to one of the implicitly registered public user identities. However:</w:t>
      </w:r>
    </w:p>
    <w:p w14:paraId="1EE4115F" w14:textId="77777777" w:rsidR="00BC244A" w:rsidRPr="00613175" w:rsidRDefault="00BC244A" w:rsidP="00BC244A">
      <w:pPr>
        <w:pStyle w:val="B10"/>
      </w:pPr>
      <w:r w:rsidRPr="00613175">
        <w:t>-</w:t>
      </w:r>
      <w:r w:rsidRPr="00613175">
        <w:tab/>
        <w:t>if the dialog that was established by the UE subscribing to the reg event package used the public user identity that is going to be deregistered; and</w:t>
      </w:r>
    </w:p>
    <w:p w14:paraId="2E7B2FDF" w14:textId="77777777" w:rsidR="00BC244A" w:rsidRPr="00613175" w:rsidRDefault="00BC244A" w:rsidP="00BC244A">
      <w:pPr>
        <w:pStyle w:val="B10"/>
      </w:pPr>
      <w:r w:rsidRPr="00613175">
        <w:t>-</w:t>
      </w:r>
      <w:r w:rsidRPr="00613175">
        <w:tab/>
        <w:t>this dialog is the only remaining dialog used for subscription to reg event package of the user, i.e. there are no other contact addresses registered with associated subscription to the reg event package of the user;</w:t>
      </w:r>
    </w:p>
    <w:p w14:paraId="46E846FE" w14:textId="77777777" w:rsidR="00BC244A" w:rsidRPr="00613175" w:rsidRDefault="00BC244A" w:rsidP="00BC244A">
      <w:r w:rsidRPr="00613175">
        <w:t>then the UE shall not release this dialog.</w:t>
      </w:r>
    </w:p>
    <w:p w14:paraId="57F854F7" w14:textId="77777777" w:rsidR="00BC244A" w:rsidRPr="00613175" w:rsidRDefault="00BC244A" w:rsidP="00BC244A">
      <w:r w:rsidRPr="00613175">
        <w:t>On sending a REGISTER request</w:t>
      </w:r>
      <w:r w:rsidRPr="00613175">
        <w:rPr>
          <w:color w:val="FF0000"/>
        </w:rPr>
        <w:t xml:space="preserve"> </w:t>
      </w:r>
      <w:r w:rsidRPr="00613175">
        <w:t>that will remove the binding between the public user identity and one of its contact addresses or one of its flows, the UE shall populate the header fields as follows:</w:t>
      </w:r>
    </w:p>
    <w:p w14:paraId="6CE067A3" w14:textId="77777777" w:rsidR="00BC244A" w:rsidRPr="00613175" w:rsidRDefault="00BC244A" w:rsidP="00BC244A">
      <w:pPr>
        <w:pStyle w:val="B10"/>
      </w:pPr>
      <w:r w:rsidRPr="00613175">
        <w:t>a)</w:t>
      </w:r>
      <w:r w:rsidRPr="00613175">
        <w:tab/>
        <w:t xml:space="preserve">a From header field set to the SIP </w:t>
      </w:r>
      <w:smartTag w:uri="urn:schemas-microsoft-com:office:smarttags" w:element="stockticker">
        <w:r w:rsidRPr="00613175">
          <w:t>URI</w:t>
        </w:r>
      </w:smartTag>
      <w:r w:rsidRPr="00613175">
        <w:t xml:space="preserve"> that contains:</w:t>
      </w:r>
    </w:p>
    <w:p w14:paraId="77F4C53C" w14:textId="77777777" w:rsidR="00BC244A" w:rsidRPr="00613175" w:rsidRDefault="00BC244A" w:rsidP="00BC244A">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043F73BB" w14:textId="77777777" w:rsidR="00BC244A" w:rsidRPr="00613175" w:rsidRDefault="00BC244A" w:rsidP="00BC244A">
      <w:pPr>
        <w:pStyle w:val="B2"/>
      </w:pPr>
      <w:r w:rsidRPr="00613175">
        <w:t>2)</w:t>
      </w:r>
      <w:r w:rsidRPr="00613175">
        <w:tab/>
        <w:t>the public user identity to be deregistered;</w:t>
      </w:r>
    </w:p>
    <w:p w14:paraId="114773D3" w14:textId="77777777" w:rsidR="00BC244A" w:rsidRPr="00613175" w:rsidRDefault="00BC244A" w:rsidP="00BC244A">
      <w:pPr>
        <w:pStyle w:val="B10"/>
      </w:pPr>
      <w:r w:rsidRPr="00613175">
        <w:t>b)</w:t>
      </w:r>
      <w:r w:rsidRPr="00613175">
        <w:tab/>
        <w:t xml:space="preserve">a To header field set to the SIP </w:t>
      </w:r>
      <w:smartTag w:uri="urn:schemas-microsoft-com:office:smarttags" w:element="stockticker">
        <w:r w:rsidRPr="00613175">
          <w:t>URI</w:t>
        </w:r>
      </w:smartTag>
      <w:r w:rsidRPr="00613175">
        <w:t xml:space="preserve"> that contains:</w:t>
      </w:r>
    </w:p>
    <w:p w14:paraId="7D33238A" w14:textId="77777777" w:rsidR="00BC244A" w:rsidRPr="00613175" w:rsidRDefault="00BC244A" w:rsidP="00BC244A">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2DE766AF" w14:textId="77777777" w:rsidR="00BC244A" w:rsidRPr="00613175" w:rsidRDefault="00BC244A" w:rsidP="00BC244A">
      <w:pPr>
        <w:pStyle w:val="B2"/>
      </w:pPr>
      <w:r w:rsidRPr="00613175">
        <w:t>2)</w:t>
      </w:r>
      <w:r w:rsidRPr="00613175">
        <w:tab/>
        <w:t>the public user identity to be deregistered;</w:t>
      </w:r>
    </w:p>
    <w:p w14:paraId="215B23AA" w14:textId="77777777" w:rsidR="00BC244A" w:rsidRPr="00613175" w:rsidRDefault="00BC244A" w:rsidP="00BC244A">
      <w:pPr>
        <w:pStyle w:val="B10"/>
      </w:pPr>
      <w:r w:rsidRPr="00613175">
        <w:t>c)</w:t>
      </w:r>
      <w:r w:rsidRPr="00613175">
        <w:tab/>
        <w:t xml:space="preserve">a Contact header field set to the SIP </w:t>
      </w:r>
      <w:smartTag w:uri="urn:schemas-microsoft-com:office:smarttags" w:element="stockticker">
        <w:r w:rsidRPr="00613175">
          <w:t>URI</w:t>
        </w:r>
      </w:smartTag>
      <w:r w:rsidRPr="00613175">
        <w:t>(s) that contain(s) in the hostport parameter the IP address of the UE or FQDN, and:</w:t>
      </w:r>
    </w:p>
    <w:p w14:paraId="4073ED4D" w14:textId="77777777" w:rsidR="00BC244A" w:rsidRPr="00613175" w:rsidRDefault="00BC244A" w:rsidP="00BC244A">
      <w:pPr>
        <w:pStyle w:val="B2"/>
      </w:pPr>
      <w:r w:rsidRPr="00613175">
        <w:t>1)</w:t>
      </w:r>
      <w:r w:rsidRPr="00613175">
        <w:tab/>
        <w:t>if the UE is removing the binding between the public user identity indicated in the To header field, (together with the associated implicitly registered public user identities), and the contact address indicated in the Contact header field; and</w:t>
      </w:r>
    </w:p>
    <w:p w14:paraId="3A6373D2" w14:textId="77777777" w:rsidR="00BC244A" w:rsidRPr="00613175" w:rsidRDefault="00BC244A" w:rsidP="00BC244A">
      <w:pPr>
        <w:pStyle w:val="B3"/>
      </w:pPr>
      <w:r w:rsidRPr="00613175">
        <w:t>-</w:t>
      </w:r>
      <w:r w:rsidRPr="00613175">
        <w:tab/>
        <w:t>if the UE supports GRUU, or multiple registrations (i.e. the "outbound" option tag is included in the Supported header field), or has an IMEI available, or has an MEID available, the Contact header field also contains the "+sip.instance" header field parameter. Only the IMEI shall be used for generating an instance ID for a multi-mode UE that supports both 3GPP and 3GPP2 defined radio access networks;</w:t>
      </w:r>
    </w:p>
    <w:p w14:paraId="145F18C2" w14:textId="77777777" w:rsidR="00BC244A" w:rsidRPr="00613175" w:rsidRDefault="00BC244A" w:rsidP="00BC244A">
      <w:pPr>
        <w:pStyle w:val="B3"/>
      </w:pPr>
      <w:r w:rsidRPr="00613175">
        <w:t>-</w:t>
      </w:r>
      <w:r w:rsidRPr="00613175">
        <w:tab/>
        <w:t>if the UE supports multiple registrations (i.e. the "outbound" option tag is included in the Supported header field), the Contact header field does not contain the "reg-id" header field parameter;</w:t>
      </w:r>
    </w:p>
    <w:p w14:paraId="1F45794F" w14:textId="77777777" w:rsidR="00BC244A" w:rsidRPr="00613175" w:rsidRDefault="00BC244A" w:rsidP="00BC244A">
      <w:pPr>
        <w:pStyle w:val="B3"/>
      </w:pPr>
      <w:r w:rsidRPr="00613175">
        <w:t>-</w:t>
      </w:r>
      <w:r w:rsidRPr="00613175">
        <w:tab/>
        <w:t xml:space="preserve">if the UE does not supports GRUU and does not support multiple registrations (i.e. the "outbound" option tag is not included in the Supported header field), and does not have an IMEI available, and does not have </w:t>
      </w:r>
      <w:r w:rsidRPr="00613175">
        <w:lastRenderedPageBreak/>
        <w:t>an MEID available, the Contact header field does not contain either the "+sip.instance" header field parameter or the "reg-id" header field parameter;</w:t>
      </w:r>
    </w:p>
    <w:p w14:paraId="474B9355" w14:textId="77777777" w:rsidR="00BC244A" w:rsidRPr="00613175" w:rsidRDefault="00BC244A" w:rsidP="00BC244A">
      <w:pPr>
        <w:pStyle w:val="NO"/>
      </w:pPr>
      <w:r w:rsidRPr="00613175">
        <w:t>NOTE 1:</w:t>
      </w:r>
      <w:r w:rsidRPr="00613175">
        <w:tab/>
        <w:t>Since the contact address is deregistered, if there are any flows that were previously registered with the respective contact address, all flows terminating at the respective contact address are removed.</w:t>
      </w:r>
    </w:p>
    <w:p w14:paraId="395FF03B" w14:textId="77777777" w:rsidR="00BC244A" w:rsidRPr="00613175" w:rsidRDefault="00BC244A" w:rsidP="00BC244A">
      <w:pPr>
        <w:pStyle w:val="B2"/>
      </w:pPr>
      <w:r w:rsidRPr="00613175">
        <w:t>2)</w:t>
      </w:r>
      <w:r w:rsidRPr="00613175">
        <w:tab/>
        <w:t>if the UE is removing the binding between the public user identity indicated in the To header field, (together with the associated implicitly registered public user identities) and one of its flows, the Contact header field contains the "+sip.instance" header field parameter and the "reg-id" header field parameter that identifies the flow; and</w:t>
      </w:r>
    </w:p>
    <w:p w14:paraId="308FE4CC" w14:textId="77777777" w:rsidR="00BC244A" w:rsidRPr="00613175" w:rsidRDefault="00BC244A" w:rsidP="00BC244A">
      <w:pPr>
        <w:pStyle w:val="NO"/>
      </w:pPr>
      <w:r w:rsidRPr="00613175">
        <w:t>NOTE 2:</w:t>
      </w:r>
      <w:r w:rsidRPr="00613175">
        <w:tab/>
        <w:t>The requirement placed on the UE to include an instance ID based on the IMEI when the UE does not support GRUU and does not support multiple registrations does not imply any additional requirements on the network.</w:t>
      </w:r>
    </w:p>
    <w:p w14:paraId="1B492607" w14:textId="77777777" w:rsidR="00BC244A" w:rsidRPr="00613175" w:rsidRDefault="00BC244A" w:rsidP="00BC244A">
      <w:pPr>
        <w:pStyle w:val="B2"/>
      </w:pPr>
      <w:r w:rsidRPr="00613175">
        <w:t>3)</w:t>
      </w:r>
      <w:r w:rsidRPr="00613175">
        <w:tab/>
        <w:t xml:space="preserve">if the UE supports RFC 6140 [191] and performs the functions of an external attached network, for the registration of bulk number contacts the UE shall include a Contact </w:t>
      </w:r>
      <w:smartTag w:uri="urn:schemas-microsoft-com:office:smarttags" w:element="stockticker">
        <w:r w:rsidRPr="00613175">
          <w:t>URI</w:t>
        </w:r>
      </w:smartTag>
      <w:r w:rsidRPr="00613175">
        <w:t xml:space="preserve"> without a user portion and containing the "bnc" </w:t>
      </w:r>
      <w:smartTag w:uri="urn:schemas-microsoft-com:office:smarttags" w:element="stockticker">
        <w:r w:rsidRPr="00613175">
          <w:t>URI</w:t>
        </w:r>
      </w:smartTag>
      <w:r w:rsidRPr="00613175">
        <w:t xml:space="preserve"> parameter;</w:t>
      </w:r>
    </w:p>
    <w:p w14:paraId="60448BB2" w14:textId="77777777" w:rsidR="00BC244A" w:rsidRPr="00613175" w:rsidRDefault="00BC244A" w:rsidP="00BC244A">
      <w:pPr>
        <w:pStyle w:val="B10"/>
      </w:pPr>
      <w:r w:rsidRPr="00613175">
        <w:t>d)</w:t>
      </w:r>
      <w:r w:rsidRPr="00613175">
        <w:tab/>
        <w:t>a Via header field set to include the IP address or FQDN of the UE in the sent-by field;</w:t>
      </w:r>
    </w:p>
    <w:p w14:paraId="40B00B7F" w14:textId="77777777" w:rsidR="00BC244A" w:rsidRPr="00613175" w:rsidRDefault="00BC244A" w:rsidP="00BC244A">
      <w:pPr>
        <w:pStyle w:val="B10"/>
      </w:pPr>
      <w:r w:rsidRPr="00613175">
        <w:t>e)</w:t>
      </w:r>
      <w:r w:rsidRPr="00613175">
        <w:tab/>
        <w:t>a registration expiration interval value set to the value of zero, appropriate to the deregistration requirements of the user;</w:t>
      </w:r>
    </w:p>
    <w:p w14:paraId="3CB5ED31" w14:textId="77777777" w:rsidR="00BC244A" w:rsidRPr="00613175" w:rsidRDefault="00BC244A" w:rsidP="00BC244A">
      <w:pPr>
        <w:pStyle w:val="B10"/>
      </w:pPr>
      <w:r w:rsidRPr="00613175">
        <w:t>f)</w:t>
      </w:r>
      <w:r w:rsidRPr="00613175">
        <w:tab/>
        <w:t>a Request-</w:t>
      </w:r>
      <w:smartTag w:uri="urn:schemas-microsoft-com:office:smarttags" w:element="stockticker">
        <w:r w:rsidRPr="00613175">
          <w:t>URI</w:t>
        </w:r>
      </w:smartTag>
      <w:r w:rsidRPr="00613175">
        <w:t xml:space="preserve"> set to the SIP </w:t>
      </w:r>
      <w:smartTag w:uri="urn:schemas-microsoft-com:office:smarttags" w:element="stockticker">
        <w:r w:rsidRPr="00613175">
          <w:t>URI</w:t>
        </w:r>
      </w:smartTag>
      <w:r w:rsidRPr="00613175">
        <w:t xml:space="preserve"> of the domain name of the home network used to address the REGISTER request;</w:t>
      </w:r>
    </w:p>
    <w:p w14:paraId="2A59336A" w14:textId="77777777" w:rsidR="00BC244A" w:rsidRPr="00613175" w:rsidRDefault="00BC244A" w:rsidP="00BC244A">
      <w:pPr>
        <w:pStyle w:val="B10"/>
      </w:pPr>
      <w:r w:rsidRPr="00613175">
        <w:t>g)</w:t>
      </w:r>
      <w:r w:rsidRPr="00613175">
        <w:tab/>
        <w:t>if available to the UE (as defined in the access technology specific annexes for each access technology), a P-Access-Network-Info header field set as specified for the access network technology (see subclause 7.2A.4);</w:t>
      </w:r>
    </w:p>
    <w:p w14:paraId="3B162F57" w14:textId="77777777" w:rsidR="00BC244A" w:rsidRPr="00613175" w:rsidRDefault="00BC244A" w:rsidP="00BC244A">
      <w:pPr>
        <w:pStyle w:val="B10"/>
      </w:pPr>
      <w:r w:rsidRPr="00613175">
        <w:t>h)</w:t>
      </w:r>
      <w:r w:rsidRPr="00613175">
        <w:tab/>
        <w:t>a Security-Client header field to announce the media plane security mechanisms the UE supports, if any;</w:t>
      </w:r>
    </w:p>
    <w:p w14:paraId="5D230188" w14:textId="77777777" w:rsidR="00BC244A" w:rsidRPr="00613175" w:rsidRDefault="00BC244A" w:rsidP="00BC244A">
      <w:pPr>
        <w:pStyle w:val="NO"/>
      </w:pPr>
      <w:r w:rsidRPr="00613175">
        <w:t>NOTE 3:</w:t>
      </w:r>
      <w:r w:rsidRPr="00613175">
        <w:tab/>
        <w:t>The "mediasec" header field parameter indicates that security mechanisms are specific to the media plane.</w:t>
      </w:r>
    </w:p>
    <w:p w14:paraId="22FEB1F3" w14:textId="77777777" w:rsidR="00BC244A" w:rsidRPr="00613175" w:rsidRDefault="00BC244A" w:rsidP="00BC244A">
      <w:pPr>
        <w:pStyle w:val="B10"/>
      </w:pPr>
      <w:r w:rsidRPr="00613175">
        <w:t>i)</w:t>
      </w:r>
      <w:r w:rsidRPr="00613175">
        <w:tab/>
        <w:t>if the UE supports RFC 6140 [191] and performs the functions of an external attached network, for the registration of bulk number contacts the UE shall include a Require header field containing the option-tag "gin"; and</w:t>
      </w:r>
    </w:p>
    <w:p w14:paraId="1FFD6E34" w14:textId="77777777" w:rsidR="00BC244A" w:rsidRPr="00613175" w:rsidRDefault="00BC244A" w:rsidP="00BC244A">
      <w:pPr>
        <w:pStyle w:val="B10"/>
      </w:pPr>
      <w:r w:rsidRPr="00613175">
        <w:t>j)</w:t>
      </w:r>
      <w:r w:rsidRPr="00613175">
        <w:tab/>
        <w:t>if the UE supports RFC 6140 [191] and performs the functions of an external attached network, for the registration of bulk number contacts the UE shall include a Proxy-Require header field containing the option-tag "gin".</w:t>
      </w:r>
    </w:p>
    <w:p w14:paraId="587979D6" w14:textId="77777777" w:rsidR="00BC244A" w:rsidRPr="00613175" w:rsidRDefault="00BC244A" w:rsidP="00BC244A">
      <w:pPr>
        <w:rPr>
          <w:rFonts w:eastAsia="Yu Gothic"/>
        </w:rPr>
      </w:pPr>
      <w:r w:rsidRPr="00613175">
        <w:t xml:space="preserve">For a public user identity that the UE has registered with multiple contact addresses or multiple flows (e.g. via different P-CSCFs), the UE shall also be able to deregister multiple contact addresses or multiple flows, bound to </w:t>
      </w:r>
      <w:r w:rsidRPr="00613175">
        <w:rPr>
          <w:rFonts w:eastAsia="Yu Gothic"/>
        </w:rPr>
        <w:t>its</w:t>
      </w:r>
      <w:r w:rsidRPr="00613175">
        <w:t xml:space="preserve"> public user identity, via single deregistration </w:t>
      </w:r>
      <w:r w:rsidR="00D44BAD" w:rsidRPr="00613175">
        <w:t>procedure</w:t>
      </w:r>
      <w:r w:rsidRPr="00613175">
        <w:t xml:space="preserve"> as specified in RFC 3261 [26]. The UE shall send a single REGISTER request, using one of its contact addresses and the associated set of security associations or </w:t>
      </w:r>
      <w:smartTag w:uri="urn:schemas-microsoft-com:office:smarttags" w:element="stockticker">
        <w:r w:rsidRPr="00613175">
          <w:t>TLS</w:t>
        </w:r>
      </w:smartTag>
      <w:r w:rsidRPr="00613175">
        <w:t xml:space="preserve"> session, containing a list of Contact headers. Each Contact header field is populated as </w:t>
      </w:r>
      <w:r w:rsidR="00D44BAD" w:rsidRPr="00613175">
        <w:t>specified</w:t>
      </w:r>
      <w:r w:rsidRPr="00613175">
        <w:t xml:space="preserve"> above in bullets a) through i)</w:t>
      </w:r>
      <w:r w:rsidRPr="00613175">
        <w:rPr>
          <w:rFonts w:eastAsia="Yu Gothic"/>
        </w:rPr>
        <w:t>.</w:t>
      </w:r>
    </w:p>
    <w:p w14:paraId="4743E261" w14:textId="77777777" w:rsidR="00BC244A" w:rsidRPr="00613175" w:rsidRDefault="00BC244A" w:rsidP="00BC244A">
      <w:pPr>
        <w:rPr>
          <w:rFonts w:eastAsia="Yu Gothic"/>
        </w:rPr>
      </w:pPr>
      <w:r w:rsidRPr="00613175">
        <w:t xml:space="preserve">The UE can deregister </w:t>
      </w:r>
      <w:r w:rsidRPr="00613175">
        <w:rPr>
          <w:rFonts w:eastAsia="Yu Gothic"/>
        </w:rPr>
        <w:t>all contact addresses bound to its public user identity and associated with its private user identity</w:t>
      </w:r>
      <w:r w:rsidRPr="00613175">
        <w:t xml:space="preserve">. The UE shall send a single REGISTER request, using one of its contact addresses and the associated set of security associations or </w:t>
      </w:r>
      <w:smartTag w:uri="urn:schemas-microsoft-com:office:smarttags" w:element="stockticker">
        <w:r w:rsidRPr="00613175">
          <w:t>TLS</w:t>
        </w:r>
      </w:smartTag>
      <w:r w:rsidRPr="00613175">
        <w:t xml:space="preserve"> session, containing a </w:t>
      </w:r>
      <w:r w:rsidRPr="00613175">
        <w:rPr>
          <w:rFonts w:eastAsia="Yu Gothic"/>
        </w:rPr>
        <w:t>public user identity that is being deregistered in the To header field, and a single Contact header field with value of "*" and the Expires header field with a value of "0"</w:t>
      </w:r>
      <w:r w:rsidRPr="00613175">
        <w:t>. The UE shall not include the "instance-id" feature tag and the "reg-id" header field parameter in the Contact header field in the REGISTER request.</w:t>
      </w:r>
    </w:p>
    <w:p w14:paraId="125082B3" w14:textId="77777777" w:rsidR="00BC244A" w:rsidRPr="00613175" w:rsidRDefault="00BC244A" w:rsidP="00BC244A">
      <w:pPr>
        <w:pStyle w:val="NO"/>
      </w:pPr>
      <w:r w:rsidRPr="00613175">
        <w:t>NOTE 4:</w:t>
      </w:r>
      <w:r w:rsidRPr="00613175">
        <w:tab/>
        <w:t>All entities subscribed to the reg event package of the user will be informed via NOTIFY request which contact addresses bound to the public user identity have been deregistered.</w:t>
      </w:r>
    </w:p>
    <w:p w14:paraId="35B2D03D" w14:textId="77777777" w:rsidR="00BC244A" w:rsidRPr="00613175" w:rsidRDefault="00BC244A" w:rsidP="00BC244A">
      <w:r w:rsidRPr="00613175">
        <w:t>When a 401 (Unauthorized) response to a REGISTER request is received the UE shall behave as described in subclause 5.1.1.5.1.</w:t>
      </w:r>
    </w:p>
    <w:p w14:paraId="27EB8B61" w14:textId="77777777" w:rsidR="00BC244A" w:rsidRPr="00613175" w:rsidRDefault="00BC244A" w:rsidP="00BC244A">
      <w:r w:rsidRPr="00613175">
        <w:t>On receiving the 200 (OK) response to the REGISTER request, the UE shall:</w:t>
      </w:r>
    </w:p>
    <w:p w14:paraId="124ECC34" w14:textId="77777777" w:rsidR="00BC244A" w:rsidRPr="00613175" w:rsidRDefault="00BC244A" w:rsidP="00BC244A">
      <w:pPr>
        <w:pStyle w:val="B10"/>
      </w:pPr>
      <w:r w:rsidRPr="00613175">
        <w:t>-</w:t>
      </w:r>
      <w:r w:rsidRPr="00613175">
        <w:tab/>
        <w:t>remove all registration details relating to this public user identity and the associated contact address.</w:t>
      </w:r>
    </w:p>
    <w:p w14:paraId="73FC90B3" w14:textId="77777777" w:rsidR="00BC244A" w:rsidRPr="00613175" w:rsidRDefault="00BC244A" w:rsidP="00BC244A">
      <w:pPr>
        <w:pStyle w:val="B10"/>
      </w:pPr>
      <w:r w:rsidRPr="00613175">
        <w:lastRenderedPageBreak/>
        <w:t>-</w:t>
      </w:r>
      <w:r w:rsidRPr="00613175">
        <w:tab/>
        <w:t>store the announcement of the media plane security mechanisms the P-CSCF (IMS-</w:t>
      </w:r>
      <w:smartTag w:uri="urn:schemas-microsoft-com:office:smarttags" w:element="stockticker">
        <w:r w:rsidRPr="00613175">
          <w:t>ALG</w:t>
        </w:r>
      </w:smartTag>
      <w:r w:rsidRPr="00613175">
        <w:t>) supports labelled with the "mediasec" header field parameter specified in subclause 7.2A.7 and received in the Security-Server header field, if any.</w:t>
      </w:r>
    </w:p>
    <w:p w14:paraId="3B480A81" w14:textId="77777777" w:rsidR="00BC244A" w:rsidRPr="00613175" w:rsidRDefault="00BC244A" w:rsidP="00BC244A">
      <w:pPr>
        <w:pStyle w:val="NO"/>
      </w:pPr>
      <w:r w:rsidRPr="00613175">
        <w:rPr>
          <w:kern w:val="2"/>
        </w:rPr>
        <w:t>NOTE 5:</w:t>
      </w:r>
      <w:r w:rsidRPr="00613175">
        <w:rPr>
          <w:kern w:val="2"/>
        </w:rPr>
        <w:tab/>
        <w:t>The "mediasec" header field parameter indicates that security mechanisms are specific to the media plane.</w:t>
      </w:r>
    </w:p>
    <w:p w14:paraId="55C7CADB" w14:textId="77777777" w:rsidR="00BC244A" w:rsidRPr="00613175" w:rsidRDefault="00BC244A" w:rsidP="00BC244A">
      <w:r w:rsidRPr="00613175">
        <w:t xml:space="preserve">If there are no more public user identities registered with this contact address, the UE shall delete any stored media plane security mechanisms and related keys and any security associations or </w:t>
      </w:r>
      <w:smartTag w:uri="urn:schemas-microsoft-com:office:smarttags" w:element="stockticker">
        <w:r w:rsidRPr="00613175">
          <w:t>TLS</w:t>
        </w:r>
      </w:smartTag>
      <w:r w:rsidRPr="00613175">
        <w:t xml:space="preserve"> sessions and related keys it may have towards the IM CN subsystem.</w:t>
      </w:r>
    </w:p>
    <w:p w14:paraId="6CBE2526" w14:textId="77777777" w:rsidR="00BC244A" w:rsidRPr="00613175" w:rsidRDefault="00BC244A" w:rsidP="00BC244A">
      <w:r w:rsidRPr="00613175">
        <w:t xml:space="preserve">If all public user identities are deregistered and all security association or </w:t>
      </w:r>
      <w:smartTag w:uri="urn:schemas-microsoft-com:office:smarttags" w:element="stockticker">
        <w:r w:rsidRPr="00613175">
          <w:t>TLS</w:t>
        </w:r>
      </w:smartTag>
      <w:r w:rsidRPr="00613175">
        <w:t xml:space="preserve"> session is removed, then the UE shall consider subscription to the reg event package cancelled (i.e. as if the UE had sent a SUBSCRIBE request with an Expires header field containing a value of zero).</w:t>
      </w:r>
    </w:p>
    <w:p w14:paraId="55A40ABB" w14:textId="77777777" w:rsidR="00BC244A" w:rsidRPr="00613175" w:rsidRDefault="00BC244A" w:rsidP="00BC244A">
      <w:r w:rsidRPr="00613175">
        <w:t>[TS 24.229, clause 5.1.1.6.2]:</w:t>
      </w:r>
    </w:p>
    <w:p w14:paraId="113C7F61" w14:textId="77777777" w:rsidR="00BC244A" w:rsidRPr="00613175" w:rsidRDefault="00BC244A" w:rsidP="00BC244A">
      <w:r w:rsidRPr="00613175">
        <w:t>On sending a REGISTER request, as defined in subclause 5.1.1.6.1, the UE shall additionally populate the header fields as follows:</w:t>
      </w:r>
    </w:p>
    <w:p w14:paraId="58EF5EBD" w14:textId="77777777" w:rsidR="00BC244A" w:rsidRPr="00613175" w:rsidRDefault="00BC244A" w:rsidP="00BC244A">
      <w:pPr>
        <w:pStyle w:val="B10"/>
      </w:pPr>
      <w:r w:rsidRPr="00613175">
        <w:t>a)</w:t>
      </w:r>
      <w:r w:rsidRPr="00613175">
        <w:tab/>
        <w:t>an Authorization header field, with:</w:t>
      </w:r>
    </w:p>
    <w:p w14:paraId="721262D5" w14:textId="77777777" w:rsidR="00BC244A" w:rsidRPr="00613175" w:rsidRDefault="00BC244A" w:rsidP="00BC244A">
      <w:pPr>
        <w:pStyle w:val="B2"/>
      </w:pPr>
      <w:r w:rsidRPr="00613175">
        <w:t>-</w:t>
      </w:r>
      <w:r w:rsidRPr="00613175">
        <w:tab/>
        <w:t>the "username" header field parameter, set to the value of the private user identity;</w:t>
      </w:r>
    </w:p>
    <w:p w14:paraId="46666DFB" w14:textId="77777777" w:rsidR="00BC244A" w:rsidRPr="00613175" w:rsidRDefault="00BC244A" w:rsidP="00BC244A">
      <w:pPr>
        <w:pStyle w:val="B2"/>
      </w:pPr>
      <w:r w:rsidRPr="00613175">
        <w:t>-</w:t>
      </w:r>
      <w:r w:rsidRPr="00613175">
        <w:tab/>
        <w:t xml:space="preserve">the "realm" header field parameter, set to the value as received in the "realm" </w:t>
      </w:r>
      <w:smartTag w:uri="urn:schemas-microsoft-com:office:smarttags" w:element="stockticker">
        <w:r w:rsidRPr="00613175">
          <w:t>WWW</w:t>
        </w:r>
      </w:smartTag>
      <w:r w:rsidRPr="00613175">
        <w:t>-Authenticate header field parameter;</w:t>
      </w:r>
    </w:p>
    <w:p w14:paraId="6295FF89" w14:textId="77777777" w:rsidR="00BC244A" w:rsidRPr="00613175" w:rsidRDefault="00BC244A" w:rsidP="00BC244A">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2F79244E" w14:textId="77777777" w:rsidR="00BC244A" w:rsidRPr="00613175" w:rsidRDefault="00BC244A" w:rsidP="00BC244A">
      <w:pPr>
        <w:pStyle w:val="B2"/>
      </w:pPr>
      <w:r w:rsidRPr="00613175">
        <w:t>-</w:t>
      </w:r>
      <w:r w:rsidRPr="00613175">
        <w:tab/>
        <w:t>the "nonce" header field parameter, set to last received nonce value; and</w:t>
      </w:r>
    </w:p>
    <w:p w14:paraId="55728FA3" w14:textId="77777777" w:rsidR="00BC244A" w:rsidRPr="00613175" w:rsidRDefault="00BC244A" w:rsidP="00BC244A">
      <w:pPr>
        <w:pStyle w:val="B2"/>
      </w:pPr>
      <w:r w:rsidRPr="00613175">
        <w:t>-</w:t>
      </w:r>
      <w:r w:rsidRPr="00613175">
        <w:tab/>
        <w:t>the response directive, set to the last calculated response value;</w:t>
      </w:r>
    </w:p>
    <w:p w14:paraId="26FD4F1C" w14:textId="77777777" w:rsidR="00BC244A" w:rsidRPr="00613175" w:rsidRDefault="00BC244A" w:rsidP="00BC244A">
      <w:pPr>
        <w:pStyle w:val="B10"/>
      </w:pPr>
      <w:r w:rsidRPr="00613175">
        <w:t>b)</w:t>
      </w:r>
      <w:r w:rsidRPr="00613175">
        <w:tab/>
        <w:t>additionally for each Contact header field and associated contact address, include the associated protected server port value in the hostport parameter;</w:t>
      </w:r>
    </w:p>
    <w:p w14:paraId="5ED0B86A" w14:textId="77777777" w:rsidR="00BC244A" w:rsidRPr="00613175" w:rsidRDefault="00BC244A" w:rsidP="00BC244A">
      <w:pPr>
        <w:pStyle w:val="B10"/>
      </w:pPr>
      <w:r w:rsidRPr="00613175">
        <w:t>c)</w:t>
      </w:r>
      <w:r w:rsidRPr="00613175">
        <w:tab/>
        <w:t>additionally for the Via header field, include the protected server port value bound to the security association in the sent-by field;</w:t>
      </w:r>
    </w:p>
    <w:p w14:paraId="083FB325" w14:textId="77777777" w:rsidR="00BC244A" w:rsidRPr="00613175" w:rsidRDefault="00BC244A" w:rsidP="00BC244A">
      <w:pPr>
        <w:pStyle w:val="NO"/>
      </w:pPr>
      <w:r w:rsidRPr="00613175">
        <w:t>NOTE 1:</w:t>
      </w:r>
      <w:r w:rsidRPr="00613175">
        <w:tab/>
        <w:t>If the UE specifies its FQDN in the hostport parameter in the Contact header field and in the sent-by field in the Via header field, then it has to ensure that the given FQDN will resolve (e.g., by reverse DNS lookup) to the IP address that is bound to the security association.</w:t>
      </w:r>
    </w:p>
    <w:p w14:paraId="0EC856DB" w14:textId="77777777" w:rsidR="00BC244A" w:rsidRPr="00613175" w:rsidRDefault="00BC244A" w:rsidP="00BC244A">
      <w:pPr>
        <w:pStyle w:val="B10"/>
      </w:pPr>
      <w:r w:rsidRPr="00613175">
        <w:t>d)</w:t>
      </w:r>
      <w:r w:rsidRPr="00613175">
        <w:tab/>
        <w:t>a Security-Client header field, set to specify the signalling plane security mechanisms it supports, the IPsec layer algorithms for integrity and confidentiality protection it supports and the new parameter values needed for the setup of two new pairs of security associations. For further details see 3GPP TS 33.203 [19] and RFC 3329 [48]; and</w:t>
      </w:r>
    </w:p>
    <w:p w14:paraId="36B8BCD1" w14:textId="77777777" w:rsidR="00BC244A" w:rsidRPr="00613175" w:rsidRDefault="00BC244A" w:rsidP="00BC244A">
      <w:pPr>
        <w:pStyle w:val="B10"/>
      </w:pPr>
      <w:r w:rsidRPr="00613175">
        <w:t>e)</w:t>
      </w:r>
      <w:r w:rsidRPr="00613175">
        <w:tab/>
        <w:t>a Security-Verify header field that contains the content of the Security-Server header field received in the 401 (Unauthorized) response of the last successful authentication.</w:t>
      </w:r>
    </w:p>
    <w:p w14:paraId="68306CAC" w14:textId="77777777" w:rsidR="00BC244A" w:rsidRPr="00613175" w:rsidRDefault="00BC244A" w:rsidP="00482465">
      <w:pPr>
        <w:pStyle w:val="NO"/>
      </w:pPr>
      <w:r w:rsidRPr="00613175">
        <w:t>NOTE 2:</w:t>
      </w:r>
      <w:r w:rsidRPr="00613175">
        <w:tab/>
        <w:t>When the UE has received the 200 (OK) response for the REGISTER request of the only public user identity currently registered with this contact address and its associated set of implicitly registered public user identities (i.e. no other public user identity is registered), the UE removes the security association (between the P-CSCF and the UE) that were using this contact address. Therefore further SIP signalling using this security association (e.g. the NOTIFY request containing the deregistration event) will not reach the UE.</w:t>
      </w:r>
    </w:p>
    <w:p w14:paraId="24C5FF04" w14:textId="77777777" w:rsidR="00BC244A" w:rsidRPr="00613175" w:rsidRDefault="00BC244A" w:rsidP="00F238ED">
      <w:pPr>
        <w:pStyle w:val="H6"/>
        <w:rPr>
          <w:rFonts w:eastAsia="MS Gothic"/>
        </w:rPr>
      </w:pPr>
      <w:bookmarkStart w:id="327" w:name="_Toc42778716"/>
      <w:bookmarkStart w:id="328" w:name="_Toc42785163"/>
      <w:bookmarkStart w:id="329" w:name="_Toc43210162"/>
      <w:bookmarkStart w:id="330" w:name="_Toc51948388"/>
      <w:bookmarkStart w:id="331" w:name="_Toc52162461"/>
      <w:bookmarkStart w:id="332" w:name="_Toc60916047"/>
      <w:r w:rsidRPr="00613175">
        <w:rPr>
          <w:rFonts w:eastAsia="MS Gothic"/>
        </w:rPr>
        <w:lastRenderedPageBreak/>
        <w:t>6.4.3</w:t>
      </w:r>
      <w:r w:rsidRPr="00613175">
        <w:rPr>
          <w:rFonts w:eastAsia="MS Gothic"/>
        </w:rPr>
        <w:tab/>
        <w:t>Test description</w:t>
      </w:r>
      <w:bookmarkEnd w:id="327"/>
      <w:bookmarkEnd w:id="328"/>
      <w:bookmarkEnd w:id="329"/>
      <w:bookmarkEnd w:id="330"/>
      <w:bookmarkEnd w:id="331"/>
      <w:bookmarkEnd w:id="332"/>
    </w:p>
    <w:p w14:paraId="5AD511F2" w14:textId="77777777" w:rsidR="00BC244A" w:rsidRPr="00613175" w:rsidRDefault="00BC244A" w:rsidP="00F238ED">
      <w:pPr>
        <w:pStyle w:val="H6"/>
      </w:pPr>
      <w:bookmarkStart w:id="333" w:name="_Toc43210163"/>
      <w:bookmarkStart w:id="334" w:name="_Toc51948389"/>
      <w:bookmarkStart w:id="335" w:name="_Toc52162462"/>
      <w:bookmarkStart w:id="336" w:name="_Toc60916048"/>
      <w:r w:rsidRPr="00613175">
        <w:t>6.4.3.1</w:t>
      </w:r>
      <w:r w:rsidRPr="00613175">
        <w:tab/>
        <w:t>Pre-test conditions</w:t>
      </w:r>
      <w:bookmarkEnd w:id="333"/>
      <w:bookmarkEnd w:id="334"/>
      <w:bookmarkEnd w:id="335"/>
      <w:bookmarkEnd w:id="336"/>
    </w:p>
    <w:p w14:paraId="3B1E546B" w14:textId="77777777" w:rsidR="00BC244A" w:rsidRPr="00613175" w:rsidRDefault="00BC244A" w:rsidP="00BC244A">
      <w:pPr>
        <w:pStyle w:val="H6"/>
        <w:rPr>
          <w:rFonts w:cs="Arial"/>
        </w:rPr>
      </w:pPr>
      <w:r w:rsidRPr="00613175">
        <w:rPr>
          <w:rFonts w:cs="Arial"/>
        </w:rPr>
        <w:t>System Simulator:</w:t>
      </w:r>
    </w:p>
    <w:p w14:paraId="15996F1B" w14:textId="77777777" w:rsidR="00BC244A" w:rsidRPr="00613175" w:rsidRDefault="00BC244A" w:rsidP="00BC244A">
      <w:pPr>
        <w:pStyle w:val="B10"/>
      </w:pPr>
      <w:r w:rsidRPr="00613175">
        <w:t>-</w:t>
      </w:r>
      <w:r w:rsidRPr="00613175">
        <w:tab/>
        <w:t>SS is configured with the IMSI within the USIM application, the home domain name, public and private user identities together with the shared secret key of IMS AKA algorithm, related to the IMS private user identity (IMPI) that is configured on the UICC card equipped into the UE.</w:t>
      </w:r>
    </w:p>
    <w:p w14:paraId="3A48174E" w14:textId="77777777" w:rsidR="00BC244A" w:rsidRPr="00613175" w:rsidRDefault="00BC244A" w:rsidP="00BC244A">
      <w:pPr>
        <w:pStyle w:val="B10"/>
      </w:pPr>
      <w:r w:rsidRPr="00613175">
        <w:t>-</w:t>
      </w:r>
      <w:r w:rsidRPr="00613175">
        <w:tab/>
        <w:t>SS is listening to SIP default port 5060 for both UDP and TCP protocols.</w:t>
      </w:r>
    </w:p>
    <w:p w14:paraId="7AB2E386" w14:textId="77777777" w:rsidR="00BC244A" w:rsidRPr="00613175" w:rsidRDefault="00BC244A" w:rsidP="00BC244A">
      <w:pPr>
        <w:pStyle w:val="B10"/>
      </w:pPr>
      <w:r w:rsidRPr="00613175">
        <w:t>-</w:t>
      </w:r>
      <w:r w:rsidRPr="00613175">
        <w:tab/>
        <w:t>SS is able to perform IMS AKA authentication for the IMPI, according to 3GPP TS 33.203 [16] clause 6.1.</w:t>
      </w:r>
    </w:p>
    <w:p w14:paraId="3BCF83DE" w14:textId="77777777" w:rsidR="00BC244A" w:rsidRPr="00613175" w:rsidRDefault="00BC244A" w:rsidP="00BC244A">
      <w:pPr>
        <w:pStyle w:val="B10"/>
      </w:pPr>
      <w:r w:rsidRPr="00613175">
        <w:t>-</w:t>
      </w:r>
      <w:r w:rsidRPr="00613175">
        <w:tab/>
        <w:t>1 NR Cell</w:t>
      </w:r>
    </w:p>
    <w:p w14:paraId="23029C9D" w14:textId="77777777" w:rsidR="00BC244A" w:rsidRPr="00613175" w:rsidRDefault="00BC244A" w:rsidP="00BC244A">
      <w:pPr>
        <w:pStyle w:val="H6"/>
      </w:pPr>
      <w:r w:rsidRPr="00613175">
        <w:t>UE:</w:t>
      </w:r>
    </w:p>
    <w:p w14:paraId="363EF905" w14:textId="77777777" w:rsidR="00BC244A" w:rsidRPr="00613175" w:rsidRDefault="00BC244A" w:rsidP="00BC244A">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28E40152" w14:textId="77777777" w:rsidR="00BC244A" w:rsidRPr="00613175" w:rsidRDefault="00BC244A" w:rsidP="00BC244A">
      <w:pPr>
        <w:pStyle w:val="B10"/>
        <w:rPr>
          <w:snapToGrid w:val="0"/>
        </w:rPr>
      </w:pPr>
      <w:r w:rsidRPr="00613175">
        <w:t>-</w:t>
      </w:r>
      <w:r w:rsidRPr="00613175">
        <w:tab/>
        <w:t xml:space="preserve">The </w:t>
      </w:r>
      <w:r w:rsidRPr="00613175">
        <w:rPr>
          <w:snapToGrid w:val="0"/>
        </w:rPr>
        <w:t>UE is configured to register for IMS after switch on.</w:t>
      </w:r>
    </w:p>
    <w:p w14:paraId="4E136BB9" w14:textId="77777777" w:rsidR="00BC244A" w:rsidRPr="00613175" w:rsidRDefault="00BC244A" w:rsidP="00482465">
      <w:pPr>
        <w:pStyle w:val="B10"/>
        <w:rPr>
          <w:snapToGrid w:val="0"/>
        </w:rPr>
      </w:pPr>
      <w:r w:rsidRPr="00613175">
        <w:t>-</w:t>
      </w:r>
      <w:r w:rsidRPr="00613175">
        <w:tab/>
        <w:t xml:space="preserve">The </w:t>
      </w:r>
      <w:r w:rsidRPr="00613175">
        <w:rPr>
          <w:snapToGrid w:val="0"/>
        </w:rPr>
        <w:t>UE is switched off.</w:t>
      </w:r>
    </w:p>
    <w:p w14:paraId="5A18763E" w14:textId="77777777" w:rsidR="00BC244A" w:rsidRPr="00613175" w:rsidRDefault="00BC244A" w:rsidP="00BC244A">
      <w:pPr>
        <w:pStyle w:val="H6"/>
        <w:rPr>
          <w:rFonts w:cs="Arial"/>
        </w:rPr>
      </w:pPr>
      <w:r w:rsidRPr="00613175">
        <w:rPr>
          <w:rFonts w:cs="Arial"/>
        </w:rPr>
        <w:t>Preamble:</w:t>
      </w:r>
    </w:p>
    <w:p w14:paraId="777D00C9" w14:textId="77777777" w:rsidR="00BC244A" w:rsidRPr="00613175" w:rsidRDefault="00BC244A" w:rsidP="00482465">
      <w:r w:rsidRPr="00613175">
        <w:t>-</w:t>
      </w:r>
      <w:r w:rsidRPr="00613175">
        <w:tab/>
        <w:t>None</w:t>
      </w:r>
    </w:p>
    <w:p w14:paraId="11941E2D" w14:textId="77777777" w:rsidR="00BC244A" w:rsidRPr="00613175" w:rsidRDefault="00BC244A" w:rsidP="00F238ED">
      <w:pPr>
        <w:pStyle w:val="H6"/>
        <w:rPr>
          <w:snapToGrid w:val="0"/>
        </w:rPr>
      </w:pPr>
      <w:bookmarkStart w:id="337" w:name="_Toc43210164"/>
      <w:bookmarkStart w:id="338" w:name="_Toc51948390"/>
      <w:bookmarkStart w:id="339" w:name="_Toc52162463"/>
      <w:bookmarkStart w:id="340" w:name="_Toc60916049"/>
      <w:r w:rsidRPr="00613175">
        <w:t>6.4.3.2</w:t>
      </w:r>
      <w:r w:rsidRPr="00613175">
        <w:tab/>
      </w:r>
      <w:r w:rsidRPr="00613175">
        <w:rPr>
          <w:snapToGrid w:val="0"/>
        </w:rPr>
        <w:t>Test procedure sequence</w:t>
      </w:r>
      <w:bookmarkEnd w:id="337"/>
      <w:bookmarkEnd w:id="338"/>
      <w:bookmarkEnd w:id="339"/>
      <w:bookmarkEnd w:id="340"/>
    </w:p>
    <w:p w14:paraId="7A566143" w14:textId="77777777" w:rsidR="00BC244A" w:rsidRPr="00613175" w:rsidRDefault="00BC244A" w:rsidP="00BC244A">
      <w:pPr>
        <w:pStyle w:val="TH"/>
        <w:rPr>
          <w:rFonts w:cs="Arial"/>
        </w:rPr>
      </w:pPr>
      <w:r w:rsidRPr="00613175">
        <w:rPr>
          <w:rFonts w:cs="Arial"/>
        </w:rPr>
        <w:t>Table 6.4.3.2-1: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698"/>
        <w:gridCol w:w="2923"/>
        <w:gridCol w:w="563"/>
        <w:gridCol w:w="849"/>
      </w:tblGrid>
      <w:tr w:rsidR="00BC244A" w:rsidRPr="00613175" w14:paraId="1E729F51" w14:textId="77777777" w:rsidTr="003A6D32">
        <w:trPr>
          <w:jc w:val="center"/>
        </w:trPr>
        <w:tc>
          <w:tcPr>
            <w:tcW w:w="567" w:type="dxa"/>
            <w:tcBorders>
              <w:bottom w:val="nil"/>
            </w:tcBorders>
          </w:tcPr>
          <w:p w14:paraId="5EDE3B07" w14:textId="77777777" w:rsidR="00BC244A" w:rsidRPr="00613175" w:rsidRDefault="00BC244A" w:rsidP="00A20284">
            <w:pPr>
              <w:pStyle w:val="TAH"/>
              <w:ind w:left="400" w:hanging="400"/>
            </w:pPr>
            <w:r w:rsidRPr="00613175">
              <w:t>St</w:t>
            </w:r>
          </w:p>
        </w:tc>
        <w:tc>
          <w:tcPr>
            <w:tcW w:w="3969" w:type="dxa"/>
          </w:tcPr>
          <w:p w14:paraId="0E8B66C5" w14:textId="77777777" w:rsidR="00BC244A" w:rsidRPr="00613175" w:rsidRDefault="00BC244A" w:rsidP="00A20284">
            <w:pPr>
              <w:pStyle w:val="TAH"/>
              <w:ind w:left="400" w:hanging="400"/>
            </w:pPr>
            <w:r w:rsidRPr="00613175">
              <w:t>Procedure</w:t>
            </w:r>
          </w:p>
        </w:tc>
        <w:tc>
          <w:tcPr>
            <w:tcW w:w="3621" w:type="dxa"/>
            <w:gridSpan w:val="2"/>
          </w:tcPr>
          <w:p w14:paraId="14F24446" w14:textId="77777777" w:rsidR="00BC244A" w:rsidRPr="00613175" w:rsidRDefault="00BC244A" w:rsidP="00A20284">
            <w:pPr>
              <w:pStyle w:val="TAH"/>
              <w:ind w:left="400" w:hanging="400"/>
            </w:pPr>
            <w:r w:rsidRPr="00613175">
              <w:t>Message Sequence</w:t>
            </w:r>
          </w:p>
        </w:tc>
        <w:tc>
          <w:tcPr>
            <w:tcW w:w="563" w:type="dxa"/>
            <w:tcBorders>
              <w:bottom w:val="nil"/>
            </w:tcBorders>
          </w:tcPr>
          <w:p w14:paraId="2D31E774" w14:textId="77777777" w:rsidR="00BC244A" w:rsidRPr="00613175" w:rsidRDefault="00BC244A" w:rsidP="00A20284">
            <w:pPr>
              <w:pStyle w:val="TAH"/>
            </w:pPr>
            <w:r w:rsidRPr="00613175">
              <w:t>TP</w:t>
            </w:r>
          </w:p>
        </w:tc>
        <w:tc>
          <w:tcPr>
            <w:tcW w:w="849" w:type="dxa"/>
            <w:tcBorders>
              <w:bottom w:val="nil"/>
            </w:tcBorders>
          </w:tcPr>
          <w:p w14:paraId="6E89258E" w14:textId="77777777" w:rsidR="00BC244A" w:rsidRPr="00613175" w:rsidRDefault="00BC244A" w:rsidP="00A20284">
            <w:pPr>
              <w:pStyle w:val="TAH"/>
            </w:pPr>
            <w:r w:rsidRPr="00613175">
              <w:t>Verdict</w:t>
            </w:r>
          </w:p>
        </w:tc>
      </w:tr>
      <w:tr w:rsidR="00BC244A" w:rsidRPr="00613175" w14:paraId="49A2C246" w14:textId="77777777" w:rsidTr="003A6D32">
        <w:trPr>
          <w:jc w:val="center"/>
        </w:trPr>
        <w:tc>
          <w:tcPr>
            <w:tcW w:w="567" w:type="dxa"/>
            <w:tcBorders>
              <w:top w:val="nil"/>
            </w:tcBorders>
          </w:tcPr>
          <w:p w14:paraId="2E569B1A" w14:textId="77777777" w:rsidR="00BC244A" w:rsidRPr="00613175" w:rsidRDefault="00BC244A" w:rsidP="00A20284">
            <w:pPr>
              <w:pStyle w:val="TAH"/>
            </w:pPr>
          </w:p>
        </w:tc>
        <w:tc>
          <w:tcPr>
            <w:tcW w:w="3969" w:type="dxa"/>
          </w:tcPr>
          <w:p w14:paraId="4B890285" w14:textId="77777777" w:rsidR="00BC244A" w:rsidRPr="00613175" w:rsidRDefault="00BC244A" w:rsidP="00A20284">
            <w:pPr>
              <w:pStyle w:val="TAH"/>
            </w:pPr>
          </w:p>
        </w:tc>
        <w:tc>
          <w:tcPr>
            <w:tcW w:w="698" w:type="dxa"/>
          </w:tcPr>
          <w:p w14:paraId="62328C7E" w14:textId="77777777" w:rsidR="00BC244A" w:rsidRPr="00613175" w:rsidRDefault="00BC244A" w:rsidP="00A20284">
            <w:pPr>
              <w:pStyle w:val="TAH"/>
            </w:pPr>
            <w:r w:rsidRPr="00613175">
              <w:t>U - S</w:t>
            </w:r>
          </w:p>
        </w:tc>
        <w:tc>
          <w:tcPr>
            <w:tcW w:w="2923" w:type="dxa"/>
          </w:tcPr>
          <w:p w14:paraId="4844B85B" w14:textId="77777777" w:rsidR="00BC244A" w:rsidRPr="00613175" w:rsidRDefault="00BC244A" w:rsidP="00A20284">
            <w:pPr>
              <w:pStyle w:val="TAH"/>
            </w:pPr>
            <w:r w:rsidRPr="00613175">
              <w:t>Message</w:t>
            </w:r>
          </w:p>
        </w:tc>
        <w:tc>
          <w:tcPr>
            <w:tcW w:w="563" w:type="dxa"/>
            <w:tcBorders>
              <w:top w:val="nil"/>
            </w:tcBorders>
          </w:tcPr>
          <w:p w14:paraId="0F615B32" w14:textId="77777777" w:rsidR="00BC244A" w:rsidRPr="00613175" w:rsidRDefault="00BC244A" w:rsidP="00A20284">
            <w:pPr>
              <w:pStyle w:val="TAH"/>
            </w:pPr>
          </w:p>
        </w:tc>
        <w:tc>
          <w:tcPr>
            <w:tcW w:w="849" w:type="dxa"/>
            <w:tcBorders>
              <w:top w:val="nil"/>
            </w:tcBorders>
          </w:tcPr>
          <w:p w14:paraId="24F4425D" w14:textId="77777777" w:rsidR="00BC244A" w:rsidRPr="00613175" w:rsidRDefault="00BC244A" w:rsidP="00A20284">
            <w:pPr>
              <w:pStyle w:val="TAH"/>
            </w:pPr>
          </w:p>
        </w:tc>
      </w:tr>
      <w:tr w:rsidR="00BC244A" w:rsidRPr="00613175" w14:paraId="35D4DACE" w14:textId="77777777" w:rsidTr="003A6D32">
        <w:trPr>
          <w:jc w:val="center"/>
        </w:trPr>
        <w:tc>
          <w:tcPr>
            <w:tcW w:w="567" w:type="dxa"/>
          </w:tcPr>
          <w:p w14:paraId="0403E521" w14:textId="77777777" w:rsidR="00BC244A" w:rsidRPr="00613175" w:rsidRDefault="00BC244A" w:rsidP="00A20284">
            <w:pPr>
              <w:pStyle w:val="TAC"/>
            </w:pPr>
            <w:r w:rsidRPr="00613175">
              <w:t>1</w:t>
            </w:r>
          </w:p>
        </w:tc>
        <w:tc>
          <w:tcPr>
            <w:tcW w:w="3969" w:type="dxa"/>
          </w:tcPr>
          <w:p w14:paraId="2479D378" w14:textId="77777777" w:rsidR="00BC244A" w:rsidRPr="00613175" w:rsidRDefault="00BC244A" w:rsidP="00A20284">
            <w:pPr>
              <w:pStyle w:val="TAL"/>
            </w:pPr>
            <w:r w:rsidRPr="00613175">
              <w:t>UE is switched on.</w:t>
            </w:r>
          </w:p>
        </w:tc>
        <w:tc>
          <w:tcPr>
            <w:tcW w:w="698" w:type="dxa"/>
          </w:tcPr>
          <w:p w14:paraId="70B26A13" w14:textId="58E3E7B9" w:rsidR="00BC244A" w:rsidRPr="00613175" w:rsidRDefault="005A2975" w:rsidP="00A20284">
            <w:pPr>
              <w:pStyle w:val="TAC"/>
            </w:pPr>
            <w:r w:rsidRPr="00613175">
              <w:t>-</w:t>
            </w:r>
          </w:p>
        </w:tc>
        <w:tc>
          <w:tcPr>
            <w:tcW w:w="2923" w:type="dxa"/>
          </w:tcPr>
          <w:p w14:paraId="079C3FAF" w14:textId="6E29BF4C" w:rsidR="00BC244A" w:rsidRPr="00613175" w:rsidRDefault="005A2975" w:rsidP="00A20284">
            <w:pPr>
              <w:pStyle w:val="TAL"/>
            </w:pPr>
            <w:r w:rsidRPr="00613175">
              <w:t>-</w:t>
            </w:r>
          </w:p>
        </w:tc>
        <w:tc>
          <w:tcPr>
            <w:tcW w:w="563" w:type="dxa"/>
          </w:tcPr>
          <w:p w14:paraId="1043DBE4" w14:textId="4BB57B6F" w:rsidR="00BC244A" w:rsidRPr="00613175" w:rsidRDefault="005A2975" w:rsidP="00A20284">
            <w:pPr>
              <w:pStyle w:val="TAC"/>
            </w:pPr>
            <w:r w:rsidRPr="00613175">
              <w:t>-</w:t>
            </w:r>
          </w:p>
        </w:tc>
        <w:tc>
          <w:tcPr>
            <w:tcW w:w="849" w:type="dxa"/>
          </w:tcPr>
          <w:p w14:paraId="16577FF7" w14:textId="048B06A2" w:rsidR="00BC244A" w:rsidRPr="00613175" w:rsidRDefault="005A2975" w:rsidP="00A20284">
            <w:pPr>
              <w:pStyle w:val="TAC"/>
            </w:pPr>
            <w:r w:rsidRPr="00613175">
              <w:t>-</w:t>
            </w:r>
          </w:p>
        </w:tc>
      </w:tr>
      <w:tr w:rsidR="00BC244A" w:rsidRPr="00613175" w14:paraId="63B9D623" w14:textId="77777777" w:rsidTr="003A6D32">
        <w:trPr>
          <w:jc w:val="center"/>
        </w:trPr>
        <w:tc>
          <w:tcPr>
            <w:tcW w:w="567" w:type="dxa"/>
          </w:tcPr>
          <w:p w14:paraId="41DAF3E4" w14:textId="77777777" w:rsidR="00BC244A" w:rsidRPr="00613175" w:rsidRDefault="00BC244A" w:rsidP="00A20284">
            <w:pPr>
              <w:pStyle w:val="TAC"/>
            </w:pPr>
            <w:r w:rsidRPr="00613175">
              <w:t>2-9</w:t>
            </w:r>
          </w:p>
        </w:tc>
        <w:tc>
          <w:tcPr>
            <w:tcW w:w="3969" w:type="dxa"/>
          </w:tcPr>
          <w:p w14:paraId="07CB509E" w14:textId="638ABF58" w:rsidR="00BC244A" w:rsidRPr="00613175" w:rsidRDefault="00BC244A" w:rsidP="00A20284">
            <w:pPr>
              <w:pStyle w:val="TAL"/>
            </w:pPr>
            <w:r w:rsidRPr="00613175">
              <w:t xml:space="preserve">Steps 1-8 from </w:t>
            </w:r>
            <w:r w:rsidR="005A2975" w:rsidRPr="00613175">
              <w:t xml:space="preserve">Annex </w:t>
            </w:r>
            <w:r w:rsidRPr="00613175">
              <w:t>A.2: initial IMS registration happens.</w:t>
            </w:r>
          </w:p>
        </w:tc>
        <w:tc>
          <w:tcPr>
            <w:tcW w:w="698" w:type="dxa"/>
          </w:tcPr>
          <w:p w14:paraId="1DE06843" w14:textId="56288C61" w:rsidR="00BC244A" w:rsidRPr="00613175" w:rsidRDefault="005A2975" w:rsidP="00A20284">
            <w:pPr>
              <w:pStyle w:val="TAC"/>
            </w:pPr>
            <w:r w:rsidRPr="00613175">
              <w:t>-</w:t>
            </w:r>
          </w:p>
        </w:tc>
        <w:tc>
          <w:tcPr>
            <w:tcW w:w="2923" w:type="dxa"/>
          </w:tcPr>
          <w:p w14:paraId="450C81EB" w14:textId="30BDB00E" w:rsidR="00BC244A" w:rsidRPr="00613175" w:rsidRDefault="005A2975" w:rsidP="00A20284">
            <w:pPr>
              <w:pStyle w:val="TAL"/>
            </w:pPr>
            <w:r w:rsidRPr="00613175">
              <w:t>-</w:t>
            </w:r>
          </w:p>
        </w:tc>
        <w:tc>
          <w:tcPr>
            <w:tcW w:w="563" w:type="dxa"/>
          </w:tcPr>
          <w:p w14:paraId="0BE0FB53" w14:textId="1DC6B033" w:rsidR="00BC244A" w:rsidRPr="00613175" w:rsidRDefault="005A2975" w:rsidP="00A20284">
            <w:pPr>
              <w:pStyle w:val="TAC"/>
            </w:pPr>
            <w:r w:rsidRPr="00613175">
              <w:t>-</w:t>
            </w:r>
          </w:p>
        </w:tc>
        <w:tc>
          <w:tcPr>
            <w:tcW w:w="849" w:type="dxa"/>
          </w:tcPr>
          <w:p w14:paraId="511668A8" w14:textId="087BCD11" w:rsidR="00BC244A" w:rsidRPr="00613175" w:rsidRDefault="005A2975" w:rsidP="00A20284">
            <w:pPr>
              <w:pStyle w:val="TAC"/>
            </w:pPr>
            <w:r w:rsidRPr="00613175">
              <w:t>-</w:t>
            </w:r>
          </w:p>
        </w:tc>
      </w:tr>
      <w:tr w:rsidR="00BC244A" w:rsidRPr="00613175" w14:paraId="03B72AFB" w14:textId="77777777" w:rsidTr="003A6D32">
        <w:trPr>
          <w:jc w:val="center"/>
        </w:trPr>
        <w:tc>
          <w:tcPr>
            <w:tcW w:w="567" w:type="dxa"/>
          </w:tcPr>
          <w:p w14:paraId="6B58E623" w14:textId="0E3C9DF0" w:rsidR="00BC244A" w:rsidRPr="00613175" w:rsidRDefault="00BC244A" w:rsidP="00A20284">
            <w:pPr>
              <w:pStyle w:val="TAC"/>
            </w:pPr>
            <w:r w:rsidRPr="00613175">
              <w:t>10</w:t>
            </w:r>
            <w:r w:rsidR="005A2975" w:rsidRPr="00613175">
              <w:t>-12</w:t>
            </w:r>
          </w:p>
        </w:tc>
        <w:tc>
          <w:tcPr>
            <w:tcW w:w="3969" w:type="dxa"/>
          </w:tcPr>
          <w:p w14:paraId="4C81BC5C" w14:textId="35B12228" w:rsidR="00BC244A" w:rsidRPr="00613175" w:rsidRDefault="005A2975" w:rsidP="00A20284">
            <w:pPr>
              <w:pStyle w:val="TAL"/>
            </w:pPr>
            <w:r w:rsidRPr="00613175">
              <w:rPr>
                <w:snapToGrid w:val="0"/>
              </w:rPr>
              <w:t>Void</w:t>
            </w:r>
          </w:p>
        </w:tc>
        <w:tc>
          <w:tcPr>
            <w:tcW w:w="698" w:type="dxa"/>
          </w:tcPr>
          <w:p w14:paraId="2823E1C7" w14:textId="77D017DD" w:rsidR="00BC244A" w:rsidRPr="00613175" w:rsidRDefault="005A2975" w:rsidP="00A20284">
            <w:pPr>
              <w:pStyle w:val="TAC"/>
            </w:pPr>
            <w:r w:rsidRPr="00613175">
              <w:t>-</w:t>
            </w:r>
          </w:p>
        </w:tc>
        <w:tc>
          <w:tcPr>
            <w:tcW w:w="2923" w:type="dxa"/>
          </w:tcPr>
          <w:p w14:paraId="0399464B" w14:textId="67782A5A" w:rsidR="00BC244A" w:rsidRPr="00613175" w:rsidRDefault="00BC244A" w:rsidP="00A20284">
            <w:pPr>
              <w:pStyle w:val="TAL"/>
            </w:pPr>
          </w:p>
        </w:tc>
        <w:tc>
          <w:tcPr>
            <w:tcW w:w="563" w:type="dxa"/>
          </w:tcPr>
          <w:p w14:paraId="2A2A6B29" w14:textId="5B9A56D4" w:rsidR="00BC244A" w:rsidRPr="00613175" w:rsidRDefault="005A2975" w:rsidP="00A20284">
            <w:pPr>
              <w:pStyle w:val="TAC"/>
            </w:pPr>
            <w:r w:rsidRPr="00613175">
              <w:t>-</w:t>
            </w:r>
          </w:p>
        </w:tc>
        <w:tc>
          <w:tcPr>
            <w:tcW w:w="849" w:type="dxa"/>
          </w:tcPr>
          <w:p w14:paraId="385DDB69" w14:textId="0ECA4C9C" w:rsidR="00BC244A" w:rsidRPr="00613175" w:rsidRDefault="005A2975" w:rsidP="00A20284">
            <w:pPr>
              <w:pStyle w:val="TAC"/>
            </w:pPr>
            <w:r w:rsidRPr="00613175">
              <w:t>-</w:t>
            </w:r>
          </w:p>
        </w:tc>
      </w:tr>
      <w:tr w:rsidR="00BC244A" w:rsidRPr="00613175" w14:paraId="73EC3222" w14:textId="77777777" w:rsidTr="003A6D32">
        <w:trPr>
          <w:jc w:val="center"/>
        </w:trPr>
        <w:tc>
          <w:tcPr>
            <w:tcW w:w="567" w:type="dxa"/>
          </w:tcPr>
          <w:p w14:paraId="1301CB68" w14:textId="77777777" w:rsidR="00BC244A" w:rsidRPr="00613175" w:rsidRDefault="00BC244A" w:rsidP="00A20284">
            <w:pPr>
              <w:pStyle w:val="TAC"/>
            </w:pPr>
            <w:r w:rsidRPr="00613175">
              <w:t>13</w:t>
            </w:r>
          </w:p>
        </w:tc>
        <w:tc>
          <w:tcPr>
            <w:tcW w:w="3969" w:type="dxa"/>
          </w:tcPr>
          <w:p w14:paraId="46E5076F" w14:textId="77777777" w:rsidR="00BC244A" w:rsidRPr="00613175" w:rsidRDefault="00BC244A" w:rsidP="00A20284">
            <w:pPr>
              <w:pStyle w:val="TAL"/>
            </w:pPr>
            <w:r w:rsidRPr="00613175">
              <w:t>SS de</w:t>
            </w:r>
            <w:r w:rsidR="00EC7187" w:rsidRPr="00613175">
              <w:t>-</w:t>
            </w:r>
            <w:r w:rsidRPr="00613175">
              <w:t>registers the UE's contact address.</w:t>
            </w:r>
          </w:p>
        </w:tc>
        <w:tc>
          <w:tcPr>
            <w:tcW w:w="698" w:type="dxa"/>
          </w:tcPr>
          <w:p w14:paraId="5B5AFF12" w14:textId="77777777" w:rsidR="00BC244A" w:rsidRPr="00613175" w:rsidRDefault="00BC244A" w:rsidP="00A20284">
            <w:pPr>
              <w:pStyle w:val="TAC"/>
            </w:pPr>
            <w:r w:rsidRPr="00613175">
              <w:t>&lt;--</w:t>
            </w:r>
          </w:p>
        </w:tc>
        <w:tc>
          <w:tcPr>
            <w:tcW w:w="2923" w:type="dxa"/>
          </w:tcPr>
          <w:p w14:paraId="4CF835E5" w14:textId="77777777" w:rsidR="00BC244A" w:rsidRPr="00613175" w:rsidRDefault="00BC244A" w:rsidP="00A20284">
            <w:pPr>
              <w:pStyle w:val="TAL"/>
            </w:pPr>
            <w:r w:rsidRPr="00613175">
              <w:t>NOTIFY</w:t>
            </w:r>
          </w:p>
        </w:tc>
        <w:tc>
          <w:tcPr>
            <w:tcW w:w="563" w:type="dxa"/>
          </w:tcPr>
          <w:p w14:paraId="693882A8" w14:textId="1A19E56E" w:rsidR="00BC244A" w:rsidRPr="00613175" w:rsidRDefault="005A2975" w:rsidP="00A20284">
            <w:pPr>
              <w:pStyle w:val="TAC"/>
            </w:pPr>
            <w:r w:rsidRPr="00613175">
              <w:t>-</w:t>
            </w:r>
          </w:p>
        </w:tc>
        <w:tc>
          <w:tcPr>
            <w:tcW w:w="849" w:type="dxa"/>
          </w:tcPr>
          <w:p w14:paraId="37F95986" w14:textId="312857A4" w:rsidR="00BC244A" w:rsidRPr="00613175" w:rsidRDefault="005A2975" w:rsidP="00A20284">
            <w:pPr>
              <w:pStyle w:val="TAC"/>
            </w:pPr>
            <w:r w:rsidRPr="00613175">
              <w:t>-</w:t>
            </w:r>
          </w:p>
        </w:tc>
      </w:tr>
      <w:tr w:rsidR="00BC244A" w:rsidRPr="00613175" w14:paraId="5F3F91F8" w14:textId="77777777" w:rsidTr="003A6D32">
        <w:trPr>
          <w:jc w:val="center"/>
        </w:trPr>
        <w:tc>
          <w:tcPr>
            <w:tcW w:w="567" w:type="dxa"/>
          </w:tcPr>
          <w:p w14:paraId="474C34FE" w14:textId="77777777" w:rsidR="00BC244A" w:rsidRPr="00613175" w:rsidRDefault="00BC244A" w:rsidP="00A20284">
            <w:pPr>
              <w:pStyle w:val="TAC"/>
            </w:pPr>
            <w:r w:rsidRPr="00613175">
              <w:t>14</w:t>
            </w:r>
          </w:p>
        </w:tc>
        <w:tc>
          <w:tcPr>
            <w:tcW w:w="3969" w:type="dxa"/>
          </w:tcPr>
          <w:p w14:paraId="5199CAD1" w14:textId="77777777" w:rsidR="00BC244A" w:rsidRPr="00613175" w:rsidRDefault="00BC244A" w:rsidP="00A20284">
            <w:pPr>
              <w:pStyle w:val="TAL"/>
            </w:pPr>
            <w:r w:rsidRPr="00613175">
              <w:t>UE acknowledges.</w:t>
            </w:r>
          </w:p>
        </w:tc>
        <w:tc>
          <w:tcPr>
            <w:tcW w:w="698" w:type="dxa"/>
          </w:tcPr>
          <w:p w14:paraId="140685E6" w14:textId="77777777" w:rsidR="00BC244A" w:rsidRPr="00613175" w:rsidRDefault="00BC244A" w:rsidP="00A20284">
            <w:pPr>
              <w:pStyle w:val="TAC"/>
            </w:pPr>
            <w:r w:rsidRPr="00613175">
              <w:t>--&gt;</w:t>
            </w:r>
          </w:p>
        </w:tc>
        <w:tc>
          <w:tcPr>
            <w:tcW w:w="2923" w:type="dxa"/>
          </w:tcPr>
          <w:p w14:paraId="594B9774" w14:textId="77777777" w:rsidR="00BC244A" w:rsidRPr="00613175" w:rsidRDefault="00BC244A" w:rsidP="00A20284">
            <w:pPr>
              <w:pStyle w:val="TAL"/>
            </w:pPr>
            <w:r w:rsidRPr="00613175">
              <w:t>200 OK</w:t>
            </w:r>
          </w:p>
        </w:tc>
        <w:tc>
          <w:tcPr>
            <w:tcW w:w="563" w:type="dxa"/>
          </w:tcPr>
          <w:p w14:paraId="43FE213F" w14:textId="77777777" w:rsidR="00BC244A" w:rsidRPr="00613175" w:rsidRDefault="00BC244A" w:rsidP="00A20284">
            <w:pPr>
              <w:pStyle w:val="TAC"/>
            </w:pPr>
            <w:r w:rsidRPr="00613175">
              <w:t>2</w:t>
            </w:r>
          </w:p>
        </w:tc>
        <w:tc>
          <w:tcPr>
            <w:tcW w:w="849" w:type="dxa"/>
          </w:tcPr>
          <w:p w14:paraId="074E3B24" w14:textId="77777777" w:rsidR="00BC244A" w:rsidRPr="00613175" w:rsidRDefault="00BC244A" w:rsidP="00A20284">
            <w:pPr>
              <w:pStyle w:val="TAC"/>
            </w:pPr>
            <w:r w:rsidRPr="00613175">
              <w:t>P</w:t>
            </w:r>
          </w:p>
        </w:tc>
      </w:tr>
      <w:tr w:rsidR="00BC244A" w:rsidRPr="00613175" w14:paraId="0D373E84" w14:textId="77777777" w:rsidTr="003A6D32">
        <w:trPr>
          <w:jc w:val="center"/>
        </w:trPr>
        <w:tc>
          <w:tcPr>
            <w:tcW w:w="567" w:type="dxa"/>
          </w:tcPr>
          <w:p w14:paraId="24CFB249" w14:textId="77777777" w:rsidR="00BC244A" w:rsidRPr="00613175" w:rsidRDefault="00BC244A" w:rsidP="00A20284">
            <w:pPr>
              <w:pStyle w:val="TAC"/>
            </w:pPr>
            <w:r w:rsidRPr="00613175">
              <w:t>15-22</w:t>
            </w:r>
          </w:p>
        </w:tc>
        <w:tc>
          <w:tcPr>
            <w:tcW w:w="3969" w:type="dxa"/>
          </w:tcPr>
          <w:p w14:paraId="4EF7502B" w14:textId="0FDD3FB0" w:rsidR="00BC244A" w:rsidRPr="00613175" w:rsidRDefault="00BC244A" w:rsidP="00A20284">
            <w:pPr>
              <w:pStyle w:val="TAL"/>
            </w:pPr>
            <w:r w:rsidRPr="00613175">
              <w:t xml:space="preserve">Steps 1-8 from </w:t>
            </w:r>
            <w:r w:rsidR="005A2975" w:rsidRPr="00613175">
              <w:t xml:space="preserve">Annex </w:t>
            </w:r>
            <w:r w:rsidRPr="00613175">
              <w:t>A.2: initial IMS registration happens.</w:t>
            </w:r>
          </w:p>
        </w:tc>
        <w:tc>
          <w:tcPr>
            <w:tcW w:w="698" w:type="dxa"/>
          </w:tcPr>
          <w:p w14:paraId="00CB5D90" w14:textId="248E5F6B" w:rsidR="00BC244A" w:rsidRPr="00613175" w:rsidRDefault="005A2975" w:rsidP="00A20284">
            <w:pPr>
              <w:pStyle w:val="TAC"/>
            </w:pPr>
            <w:r w:rsidRPr="00613175">
              <w:t>-</w:t>
            </w:r>
          </w:p>
        </w:tc>
        <w:tc>
          <w:tcPr>
            <w:tcW w:w="2923" w:type="dxa"/>
          </w:tcPr>
          <w:p w14:paraId="14D10BEC" w14:textId="0D3551EF" w:rsidR="00BC244A" w:rsidRPr="00613175" w:rsidRDefault="005A2975" w:rsidP="00A20284">
            <w:pPr>
              <w:pStyle w:val="TAL"/>
            </w:pPr>
            <w:r w:rsidRPr="00613175">
              <w:t>-</w:t>
            </w:r>
          </w:p>
        </w:tc>
        <w:tc>
          <w:tcPr>
            <w:tcW w:w="563" w:type="dxa"/>
          </w:tcPr>
          <w:p w14:paraId="32C30F77" w14:textId="77777777" w:rsidR="00BC244A" w:rsidRPr="00613175" w:rsidRDefault="00BC244A" w:rsidP="00A20284">
            <w:pPr>
              <w:pStyle w:val="TAC"/>
            </w:pPr>
            <w:r w:rsidRPr="00613175">
              <w:t>3</w:t>
            </w:r>
          </w:p>
        </w:tc>
        <w:tc>
          <w:tcPr>
            <w:tcW w:w="849" w:type="dxa"/>
          </w:tcPr>
          <w:p w14:paraId="00350617" w14:textId="77777777" w:rsidR="00BC244A" w:rsidRPr="00613175" w:rsidRDefault="00BC244A" w:rsidP="00A20284">
            <w:pPr>
              <w:pStyle w:val="TAC"/>
            </w:pPr>
            <w:r w:rsidRPr="00613175">
              <w:t>P</w:t>
            </w:r>
          </w:p>
        </w:tc>
      </w:tr>
      <w:tr w:rsidR="00BC244A" w:rsidRPr="00613175" w14:paraId="51AD06BD" w14:textId="77777777" w:rsidTr="003A6D32">
        <w:trPr>
          <w:jc w:val="center"/>
        </w:trPr>
        <w:tc>
          <w:tcPr>
            <w:tcW w:w="567" w:type="dxa"/>
          </w:tcPr>
          <w:p w14:paraId="1B6618D9" w14:textId="77777777" w:rsidR="00BC244A" w:rsidRPr="00613175" w:rsidRDefault="00BC244A" w:rsidP="00A20284">
            <w:pPr>
              <w:pStyle w:val="TAC"/>
            </w:pPr>
            <w:r w:rsidRPr="00613175">
              <w:t>23</w:t>
            </w:r>
          </w:p>
        </w:tc>
        <w:tc>
          <w:tcPr>
            <w:tcW w:w="3969" w:type="dxa"/>
          </w:tcPr>
          <w:p w14:paraId="36D40099" w14:textId="77777777" w:rsidR="00BC244A" w:rsidRPr="00613175" w:rsidRDefault="00BC244A" w:rsidP="00A20284">
            <w:pPr>
              <w:pStyle w:val="TAL"/>
            </w:pPr>
            <w:r w:rsidRPr="00613175">
              <w:t>UE is made to de-register its contact address.</w:t>
            </w:r>
          </w:p>
        </w:tc>
        <w:tc>
          <w:tcPr>
            <w:tcW w:w="698" w:type="dxa"/>
          </w:tcPr>
          <w:p w14:paraId="7E27B044" w14:textId="2A57A52F" w:rsidR="00BC244A" w:rsidRPr="00613175" w:rsidRDefault="005A2975" w:rsidP="00A20284">
            <w:pPr>
              <w:pStyle w:val="TAC"/>
            </w:pPr>
            <w:r w:rsidRPr="00613175">
              <w:t>-</w:t>
            </w:r>
          </w:p>
        </w:tc>
        <w:tc>
          <w:tcPr>
            <w:tcW w:w="2923" w:type="dxa"/>
          </w:tcPr>
          <w:p w14:paraId="53A213DE" w14:textId="3E121D9B" w:rsidR="00BC244A" w:rsidRPr="00613175" w:rsidRDefault="005A2975" w:rsidP="00A20284">
            <w:pPr>
              <w:pStyle w:val="TAL"/>
            </w:pPr>
            <w:r w:rsidRPr="00613175">
              <w:t>-</w:t>
            </w:r>
          </w:p>
        </w:tc>
        <w:tc>
          <w:tcPr>
            <w:tcW w:w="563" w:type="dxa"/>
          </w:tcPr>
          <w:p w14:paraId="0BE10C89" w14:textId="58068877" w:rsidR="00BC244A" w:rsidRPr="00613175" w:rsidRDefault="005A2975" w:rsidP="00A20284">
            <w:pPr>
              <w:pStyle w:val="TAC"/>
            </w:pPr>
            <w:r w:rsidRPr="00613175">
              <w:t>-</w:t>
            </w:r>
          </w:p>
        </w:tc>
        <w:tc>
          <w:tcPr>
            <w:tcW w:w="849" w:type="dxa"/>
          </w:tcPr>
          <w:p w14:paraId="53AA91ED" w14:textId="0DAE302D" w:rsidR="00BC244A" w:rsidRPr="00613175" w:rsidRDefault="005A2975" w:rsidP="00A20284">
            <w:pPr>
              <w:pStyle w:val="TAC"/>
            </w:pPr>
            <w:r w:rsidRPr="00613175">
              <w:t>-</w:t>
            </w:r>
          </w:p>
        </w:tc>
      </w:tr>
      <w:tr w:rsidR="00BC244A" w:rsidRPr="00613175" w14:paraId="7A0176F8" w14:textId="77777777" w:rsidTr="003A6D32">
        <w:trPr>
          <w:jc w:val="center"/>
        </w:trPr>
        <w:tc>
          <w:tcPr>
            <w:tcW w:w="567" w:type="dxa"/>
          </w:tcPr>
          <w:p w14:paraId="75E87219" w14:textId="77777777" w:rsidR="00BC244A" w:rsidRPr="00613175" w:rsidRDefault="00BC244A" w:rsidP="00A20284">
            <w:pPr>
              <w:pStyle w:val="TAC"/>
            </w:pPr>
            <w:r w:rsidRPr="00613175">
              <w:t>24-29</w:t>
            </w:r>
          </w:p>
        </w:tc>
        <w:tc>
          <w:tcPr>
            <w:tcW w:w="3969" w:type="dxa"/>
          </w:tcPr>
          <w:p w14:paraId="716E296E" w14:textId="479810A6" w:rsidR="00BC244A" w:rsidRPr="00613175" w:rsidRDefault="00BC244A" w:rsidP="00A20284">
            <w:pPr>
              <w:pStyle w:val="TAL"/>
            </w:pPr>
            <w:r w:rsidRPr="00613175">
              <w:t xml:space="preserve">Steps 0A-2 defined in </w:t>
            </w:r>
            <w:r w:rsidR="00B56795" w:rsidRPr="00613175">
              <w:t>Annex A.11</w:t>
            </w:r>
          </w:p>
        </w:tc>
        <w:tc>
          <w:tcPr>
            <w:tcW w:w="698" w:type="dxa"/>
          </w:tcPr>
          <w:p w14:paraId="2A386702" w14:textId="77777777" w:rsidR="00BC244A" w:rsidRPr="00613175" w:rsidRDefault="00BC244A" w:rsidP="00A20284">
            <w:pPr>
              <w:pStyle w:val="TAC"/>
            </w:pPr>
          </w:p>
        </w:tc>
        <w:tc>
          <w:tcPr>
            <w:tcW w:w="2923" w:type="dxa"/>
          </w:tcPr>
          <w:p w14:paraId="50D48FEB" w14:textId="77777777" w:rsidR="00BC244A" w:rsidRPr="00613175" w:rsidRDefault="00BC244A" w:rsidP="00A20284">
            <w:pPr>
              <w:pStyle w:val="TAL"/>
            </w:pPr>
          </w:p>
        </w:tc>
        <w:tc>
          <w:tcPr>
            <w:tcW w:w="563" w:type="dxa"/>
          </w:tcPr>
          <w:p w14:paraId="05A1FC32" w14:textId="77777777" w:rsidR="00BC244A" w:rsidRPr="00613175" w:rsidRDefault="00BC244A" w:rsidP="00A20284">
            <w:pPr>
              <w:pStyle w:val="TAC"/>
            </w:pPr>
            <w:r w:rsidRPr="00613175">
              <w:t>4</w:t>
            </w:r>
          </w:p>
        </w:tc>
        <w:tc>
          <w:tcPr>
            <w:tcW w:w="849" w:type="dxa"/>
          </w:tcPr>
          <w:p w14:paraId="3254CB21" w14:textId="77777777" w:rsidR="00BC244A" w:rsidRPr="00613175" w:rsidRDefault="00BC244A" w:rsidP="00A20284">
            <w:pPr>
              <w:pStyle w:val="TAC"/>
            </w:pPr>
            <w:r w:rsidRPr="00613175">
              <w:t>P</w:t>
            </w:r>
          </w:p>
        </w:tc>
      </w:tr>
    </w:tbl>
    <w:p w14:paraId="253DFAF6" w14:textId="77777777" w:rsidR="00BC244A" w:rsidRPr="00613175" w:rsidRDefault="00BC244A" w:rsidP="00BC244A"/>
    <w:p w14:paraId="55D17460" w14:textId="77777777" w:rsidR="00BC244A" w:rsidRPr="00613175" w:rsidRDefault="00BC244A" w:rsidP="00F238ED">
      <w:pPr>
        <w:pStyle w:val="H6"/>
      </w:pPr>
      <w:bookmarkStart w:id="341" w:name="_Toc43210165"/>
      <w:bookmarkStart w:id="342" w:name="_Toc51948391"/>
      <w:bookmarkStart w:id="343" w:name="_Toc52162464"/>
      <w:bookmarkStart w:id="344" w:name="_Toc60916050"/>
      <w:r w:rsidRPr="00613175">
        <w:t>6.4.3.3</w:t>
      </w:r>
      <w:r w:rsidRPr="00613175">
        <w:tab/>
        <w:t>Specific message contents</w:t>
      </w:r>
      <w:bookmarkEnd w:id="341"/>
      <w:bookmarkEnd w:id="342"/>
      <w:bookmarkEnd w:id="343"/>
      <w:bookmarkEnd w:id="344"/>
    </w:p>
    <w:p w14:paraId="5F6A6BE0" w14:textId="28D6FA2A" w:rsidR="00EC7187" w:rsidRPr="00613175" w:rsidRDefault="00EC7187" w:rsidP="0031641D">
      <w:pPr>
        <w:pStyle w:val="TH"/>
      </w:pPr>
      <w:r w:rsidRPr="00613175">
        <w:t xml:space="preserve">Table 6.4.3.3-0: </w:t>
      </w:r>
      <w:r w:rsidR="005A2975" w:rsidRPr="00613175">
        <w:t>Void</w:t>
      </w:r>
    </w:p>
    <w:p w14:paraId="050FC564" w14:textId="77777777" w:rsidR="00EC7187" w:rsidRPr="00613175" w:rsidRDefault="00EC7187" w:rsidP="0031641D"/>
    <w:p w14:paraId="49143F15" w14:textId="77777777" w:rsidR="00BC244A" w:rsidRPr="00613175" w:rsidRDefault="00BC244A" w:rsidP="00BC244A">
      <w:pPr>
        <w:pStyle w:val="TH"/>
      </w:pPr>
      <w:r w:rsidRPr="00613175">
        <w:t>Table 6.4.3.3-1: NOTIFY (step 13, Table 6.4.3.2-1)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BC244A" w:rsidRPr="00613175" w14:paraId="21F20122" w14:textId="77777777" w:rsidTr="009F3FAD">
        <w:trPr>
          <w:cantSplit/>
          <w:tblHeader/>
          <w:jc w:val="center"/>
        </w:trPr>
        <w:tc>
          <w:tcPr>
            <w:tcW w:w="9634" w:type="dxa"/>
            <w:shd w:val="clear" w:color="auto" w:fill="auto"/>
          </w:tcPr>
          <w:p w14:paraId="28C4D37C" w14:textId="77777777" w:rsidR="00BC244A" w:rsidRPr="00613175" w:rsidRDefault="00BC244A" w:rsidP="00A20284">
            <w:pPr>
              <w:pStyle w:val="TAL"/>
            </w:pPr>
            <w:r w:rsidRPr="00613175">
              <w:t xml:space="preserve">Derivation path: TS 34.229-1 [2], Table in subclause A.1.6, Conditions A1 </w:t>
            </w:r>
            <w:r w:rsidR="00EC7187" w:rsidRPr="00613175">
              <w:t>AND</w:t>
            </w:r>
            <w:r w:rsidRPr="00613175">
              <w:t xml:space="preserve"> </w:t>
            </w:r>
            <w:r w:rsidR="00EC7187" w:rsidRPr="00613175">
              <w:t>((</w:t>
            </w:r>
            <w:r w:rsidRPr="00613175">
              <w:t>A3</w:t>
            </w:r>
            <w:r w:rsidR="00EC7187" w:rsidRPr="00613175">
              <w:t xml:space="preserve"> AND A6)</w:t>
            </w:r>
            <w:r w:rsidRPr="00613175">
              <w:t xml:space="preserve"> OR </w:t>
            </w:r>
            <w:r w:rsidR="00EC7187" w:rsidRPr="00613175">
              <w:t>(</w:t>
            </w:r>
            <w:r w:rsidRPr="00613175">
              <w:t>A4</w:t>
            </w:r>
            <w:r w:rsidR="00EC7187" w:rsidRPr="00613175">
              <w:t xml:space="preserve"> AND A6))</w:t>
            </w:r>
          </w:p>
        </w:tc>
      </w:tr>
    </w:tbl>
    <w:p w14:paraId="5C223AF5" w14:textId="77777777" w:rsidR="00BC244A" w:rsidRPr="00613175" w:rsidRDefault="00BC244A" w:rsidP="00BC244A"/>
    <w:p w14:paraId="283CBF64" w14:textId="77777777" w:rsidR="00BC244A" w:rsidRPr="00613175" w:rsidRDefault="00BC244A" w:rsidP="00BC244A">
      <w:pPr>
        <w:pStyle w:val="TH"/>
      </w:pPr>
      <w:r w:rsidRPr="00613175">
        <w:t>Table 6.4.3.3-</w:t>
      </w:r>
      <w:r w:rsidR="009F48B5" w:rsidRPr="00613175">
        <w:t>2</w:t>
      </w:r>
      <w:r w:rsidRPr="00613175">
        <w:t>: 200 OK for other requests than REGISTER or SUBSCRIBE (step 14, Table 6.4.3.2-1)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BC244A" w:rsidRPr="00613175" w14:paraId="079D78D0" w14:textId="77777777" w:rsidTr="009F3FAD">
        <w:trPr>
          <w:cantSplit/>
          <w:tblHeader/>
          <w:jc w:val="center"/>
        </w:trPr>
        <w:tc>
          <w:tcPr>
            <w:tcW w:w="9634" w:type="dxa"/>
            <w:shd w:val="clear" w:color="auto" w:fill="auto"/>
          </w:tcPr>
          <w:p w14:paraId="3D8738DE" w14:textId="77777777" w:rsidR="00BC244A" w:rsidRPr="00613175" w:rsidRDefault="00BC244A" w:rsidP="00A20284">
            <w:pPr>
              <w:pStyle w:val="TAL"/>
            </w:pPr>
            <w:r w:rsidRPr="00613175">
              <w:t>Derivation path: TS 34.229-1 [2], Table in subclause A.3.1, Conditions A5, A11, A22</w:t>
            </w:r>
          </w:p>
        </w:tc>
      </w:tr>
    </w:tbl>
    <w:p w14:paraId="3F308713" w14:textId="77777777" w:rsidR="00BC244A" w:rsidRPr="00613175" w:rsidRDefault="00BC244A" w:rsidP="00482465">
      <w:pPr>
        <w:rPr>
          <w:rFonts w:eastAsia="MS Gothic"/>
        </w:rPr>
      </w:pPr>
    </w:p>
    <w:p w14:paraId="43BAB0A1" w14:textId="7867225A" w:rsidR="00BC244A" w:rsidRPr="00613175" w:rsidRDefault="00C8183A" w:rsidP="00BC244A">
      <w:pPr>
        <w:pStyle w:val="Heading2"/>
        <w:rPr>
          <w:rFonts w:eastAsia="MS Gothic"/>
        </w:rPr>
      </w:pPr>
      <w:bookmarkStart w:id="345" w:name="_Toc42778717"/>
      <w:bookmarkStart w:id="346" w:name="_Toc42785164"/>
      <w:r w:rsidRPr="00613175">
        <w:rPr>
          <w:rFonts w:eastAsia="MS Gothic"/>
        </w:rPr>
        <w:lastRenderedPageBreak/>
        <w:br w:type="page"/>
      </w:r>
      <w:bookmarkStart w:id="347" w:name="_Toc43210166"/>
      <w:bookmarkStart w:id="348" w:name="_Toc51948392"/>
      <w:bookmarkStart w:id="349" w:name="_Toc52162465"/>
      <w:bookmarkStart w:id="350" w:name="_Toc60916051"/>
      <w:bookmarkStart w:id="351" w:name="_Toc68197377"/>
      <w:bookmarkStart w:id="352" w:name="_Toc75880626"/>
      <w:bookmarkStart w:id="353" w:name="_Toc84254324"/>
      <w:bookmarkStart w:id="354" w:name="_Toc84255119"/>
      <w:r w:rsidR="00BC244A" w:rsidRPr="00613175">
        <w:rPr>
          <w:rFonts w:eastAsia="MS Gothic"/>
        </w:rPr>
        <w:lastRenderedPageBreak/>
        <w:t>6.5</w:t>
      </w:r>
      <w:r w:rsidR="00BC244A" w:rsidRPr="00613175">
        <w:rPr>
          <w:rFonts w:eastAsia="MS Gothic"/>
        </w:rPr>
        <w:tab/>
      </w:r>
      <w:r w:rsidR="00D4174E" w:rsidRPr="00613175">
        <w:rPr>
          <w:rFonts w:eastAsia="MS Gothic"/>
        </w:rPr>
        <w:t>Void</w:t>
      </w:r>
      <w:bookmarkEnd w:id="345"/>
      <w:bookmarkEnd w:id="346"/>
      <w:bookmarkEnd w:id="347"/>
      <w:bookmarkEnd w:id="348"/>
      <w:bookmarkEnd w:id="349"/>
      <w:bookmarkEnd w:id="350"/>
      <w:bookmarkEnd w:id="351"/>
      <w:bookmarkEnd w:id="352"/>
      <w:bookmarkEnd w:id="353"/>
      <w:bookmarkEnd w:id="354"/>
    </w:p>
    <w:p w14:paraId="4654BF0B" w14:textId="139757EA" w:rsidR="00816621" w:rsidRPr="00613175" w:rsidRDefault="00C8183A" w:rsidP="00816621">
      <w:pPr>
        <w:pStyle w:val="Heading2"/>
        <w:rPr>
          <w:rFonts w:eastAsia="MS Gothic"/>
        </w:rPr>
      </w:pPr>
      <w:bookmarkStart w:id="355" w:name="_Toc42778721"/>
      <w:bookmarkStart w:id="356" w:name="_Toc42785168"/>
      <w:r w:rsidRPr="00613175">
        <w:rPr>
          <w:rFonts w:eastAsia="MS Gothic"/>
        </w:rPr>
        <w:br w:type="page"/>
      </w:r>
      <w:bookmarkStart w:id="357" w:name="_Toc43210173"/>
      <w:bookmarkStart w:id="358" w:name="_Toc51948399"/>
      <w:bookmarkStart w:id="359" w:name="_Toc52162472"/>
      <w:bookmarkStart w:id="360" w:name="_Toc60916058"/>
      <w:bookmarkStart w:id="361" w:name="_Toc68197378"/>
      <w:bookmarkStart w:id="362" w:name="_Toc75880627"/>
      <w:bookmarkStart w:id="363" w:name="_Toc84254325"/>
      <w:bookmarkStart w:id="364" w:name="_Toc84255120"/>
      <w:r w:rsidR="00816621" w:rsidRPr="00613175">
        <w:rPr>
          <w:rFonts w:eastAsia="MS Gothic"/>
        </w:rPr>
        <w:lastRenderedPageBreak/>
        <w:t>6.6</w:t>
      </w:r>
      <w:r w:rsidR="00816621" w:rsidRPr="00613175">
        <w:rPr>
          <w:rFonts w:eastAsia="MS Gothic"/>
        </w:rPr>
        <w:tab/>
        <w:t>Re-Registration after capability update / 5GS</w:t>
      </w:r>
      <w:bookmarkEnd w:id="355"/>
      <w:bookmarkEnd w:id="356"/>
      <w:bookmarkEnd w:id="357"/>
      <w:bookmarkEnd w:id="358"/>
      <w:bookmarkEnd w:id="359"/>
      <w:bookmarkEnd w:id="360"/>
      <w:bookmarkEnd w:id="361"/>
      <w:bookmarkEnd w:id="362"/>
      <w:bookmarkEnd w:id="363"/>
      <w:bookmarkEnd w:id="364"/>
    </w:p>
    <w:p w14:paraId="3C31DDD1" w14:textId="77777777" w:rsidR="00816621" w:rsidRPr="00613175" w:rsidRDefault="00816621" w:rsidP="00F238ED">
      <w:pPr>
        <w:pStyle w:val="H6"/>
        <w:rPr>
          <w:rFonts w:eastAsia="MS Gothic"/>
        </w:rPr>
      </w:pPr>
      <w:bookmarkStart w:id="365" w:name="_Toc42778722"/>
      <w:bookmarkStart w:id="366" w:name="_Toc42785169"/>
      <w:bookmarkStart w:id="367" w:name="_Toc43210174"/>
      <w:bookmarkStart w:id="368" w:name="_Toc51948400"/>
      <w:bookmarkStart w:id="369" w:name="_Toc52162473"/>
      <w:bookmarkStart w:id="370" w:name="_Toc60916059"/>
      <w:r w:rsidRPr="00613175">
        <w:rPr>
          <w:rFonts w:eastAsia="MS Gothic"/>
        </w:rPr>
        <w:t>6.6.1</w:t>
      </w:r>
      <w:r w:rsidRPr="00613175">
        <w:rPr>
          <w:rFonts w:eastAsia="MS Gothic"/>
        </w:rPr>
        <w:tab/>
        <w:t xml:space="preserve">Test </w:t>
      </w:r>
      <w:r w:rsidRPr="00613175">
        <w:t>Purpose</w:t>
      </w:r>
      <w:r w:rsidRPr="00613175">
        <w:rPr>
          <w:rFonts w:eastAsia="MS Gothic"/>
        </w:rPr>
        <w:t xml:space="preserve"> (TP)</w:t>
      </w:r>
      <w:bookmarkEnd w:id="365"/>
      <w:bookmarkEnd w:id="366"/>
      <w:bookmarkEnd w:id="367"/>
      <w:bookmarkEnd w:id="368"/>
      <w:bookmarkEnd w:id="369"/>
      <w:bookmarkEnd w:id="370"/>
    </w:p>
    <w:p w14:paraId="60176614" w14:textId="77777777" w:rsidR="00816621" w:rsidRPr="00613175" w:rsidRDefault="00816621" w:rsidP="00816621">
      <w:pPr>
        <w:pStyle w:val="H6"/>
        <w:rPr>
          <w:rFonts w:ascii="Courier New" w:hAnsi="Courier New"/>
          <w:b/>
          <w:sz w:val="16"/>
        </w:rPr>
      </w:pPr>
      <w:r w:rsidRPr="00613175">
        <w:t>(1)</w:t>
      </w:r>
    </w:p>
    <w:p w14:paraId="7CB3EE38" w14:textId="77777777" w:rsidR="00816621" w:rsidRPr="00613175" w:rsidRDefault="00816621" w:rsidP="00816621">
      <w:pPr>
        <w:pStyle w:val="PL"/>
        <w:rPr>
          <w:b/>
          <w:noProof w:val="0"/>
        </w:rPr>
      </w:pPr>
      <w:r w:rsidRPr="00613175">
        <w:rPr>
          <w:b/>
          <w:noProof w:val="0"/>
        </w:rPr>
        <w:t xml:space="preserve">with </w:t>
      </w:r>
      <w:r w:rsidRPr="00613175">
        <w:rPr>
          <w:noProof w:val="0"/>
        </w:rPr>
        <w:t>{</w:t>
      </w:r>
      <w:r w:rsidRPr="00613175">
        <w:rPr>
          <w:b/>
          <w:noProof w:val="0"/>
        </w:rPr>
        <w:t xml:space="preserve"> </w:t>
      </w:r>
      <w:r w:rsidRPr="00613175">
        <w:rPr>
          <w:noProof w:val="0"/>
        </w:rPr>
        <w:t>UE being registered to IMS</w:t>
      </w:r>
      <w:r w:rsidRPr="00613175">
        <w:rPr>
          <w:b/>
          <w:noProof w:val="0"/>
        </w:rPr>
        <w:t xml:space="preserve"> </w:t>
      </w:r>
      <w:r w:rsidRPr="00613175">
        <w:rPr>
          <w:noProof w:val="0"/>
        </w:rPr>
        <w:t>}</w:t>
      </w:r>
    </w:p>
    <w:p w14:paraId="1DC6DC32" w14:textId="77777777" w:rsidR="00816621" w:rsidRPr="00613175" w:rsidRDefault="00816621" w:rsidP="00816621">
      <w:pPr>
        <w:pStyle w:val="PL"/>
        <w:rPr>
          <w:b/>
          <w:noProof w:val="0"/>
        </w:rPr>
      </w:pPr>
      <w:r w:rsidRPr="00613175">
        <w:rPr>
          <w:b/>
          <w:noProof w:val="0"/>
        </w:rPr>
        <w:t xml:space="preserve">ensure that </w:t>
      </w:r>
      <w:r w:rsidRPr="00613175">
        <w:rPr>
          <w:noProof w:val="0"/>
        </w:rPr>
        <w:t>{</w:t>
      </w:r>
    </w:p>
    <w:p w14:paraId="70FA3BC2" w14:textId="77777777" w:rsidR="00816621" w:rsidRPr="00613175" w:rsidRDefault="00816621" w:rsidP="00816621">
      <w:pPr>
        <w:pStyle w:val="PL"/>
        <w:rPr>
          <w:b/>
          <w:noProof w:val="0"/>
        </w:rPr>
      </w:pPr>
      <w:r w:rsidRPr="00613175">
        <w:rPr>
          <w:b/>
          <w:noProof w:val="0"/>
        </w:rPr>
        <w:t xml:space="preserve">  when </w:t>
      </w:r>
      <w:r w:rsidRPr="00613175">
        <w:rPr>
          <w:noProof w:val="0"/>
        </w:rPr>
        <w:t>{</w:t>
      </w:r>
      <w:r w:rsidRPr="00613175">
        <w:rPr>
          <w:b/>
          <w:noProof w:val="0"/>
        </w:rPr>
        <w:t xml:space="preserve"> </w:t>
      </w:r>
      <w:r w:rsidRPr="00613175">
        <w:rPr>
          <w:noProof w:val="0"/>
        </w:rPr>
        <w:t>UE is made to update its capabilities</w:t>
      </w:r>
      <w:r w:rsidRPr="00613175">
        <w:rPr>
          <w:b/>
          <w:noProof w:val="0"/>
        </w:rPr>
        <w:t xml:space="preserve"> </w:t>
      </w:r>
      <w:r w:rsidRPr="00613175">
        <w:rPr>
          <w:noProof w:val="0"/>
        </w:rPr>
        <w:t>}</w:t>
      </w:r>
    </w:p>
    <w:p w14:paraId="4AD37A43" w14:textId="77777777" w:rsidR="00816621" w:rsidRPr="00613175" w:rsidRDefault="00816621" w:rsidP="00816621">
      <w:pPr>
        <w:pStyle w:val="PL"/>
        <w:rPr>
          <w:b/>
          <w:noProof w:val="0"/>
        </w:rPr>
      </w:pPr>
      <w:r w:rsidRPr="00613175">
        <w:rPr>
          <w:b/>
          <w:noProof w:val="0"/>
        </w:rPr>
        <w:t xml:space="preserve">    then </w:t>
      </w:r>
      <w:r w:rsidRPr="00613175">
        <w:rPr>
          <w:noProof w:val="0"/>
        </w:rPr>
        <w:t>{</w:t>
      </w:r>
      <w:r w:rsidRPr="00613175">
        <w:rPr>
          <w:b/>
          <w:noProof w:val="0"/>
        </w:rPr>
        <w:t xml:space="preserve"> </w:t>
      </w:r>
      <w:r w:rsidRPr="00613175">
        <w:rPr>
          <w:noProof w:val="0"/>
        </w:rPr>
        <w:t>UE re-registers</w:t>
      </w:r>
      <w:r w:rsidRPr="00613175">
        <w:rPr>
          <w:b/>
          <w:noProof w:val="0"/>
        </w:rPr>
        <w:t xml:space="preserve"> </w:t>
      </w:r>
      <w:r w:rsidRPr="00613175">
        <w:rPr>
          <w:noProof w:val="0"/>
        </w:rPr>
        <w:t>}</w:t>
      </w:r>
    </w:p>
    <w:p w14:paraId="2E062EB0" w14:textId="77777777" w:rsidR="00816621" w:rsidRPr="00613175" w:rsidRDefault="00EF2FFA" w:rsidP="00482465">
      <w:pPr>
        <w:pStyle w:val="PL"/>
        <w:rPr>
          <w:noProof w:val="0"/>
        </w:rPr>
      </w:pPr>
      <w:r w:rsidRPr="00613175">
        <w:rPr>
          <w:noProof w:val="0"/>
        </w:rPr>
        <w:t xml:space="preserve">            }</w:t>
      </w:r>
    </w:p>
    <w:p w14:paraId="3E39E151" w14:textId="77777777" w:rsidR="0031641D" w:rsidRPr="00613175" w:rsidRDefault="0031641D" w:rsidP="00482465">
      <w:pPr>
        <w:pStyle w:val="PL"/>
        <w:rPr>
          <w:noProof w:val="0"/>
        </w:rPr>
      </w:pPr>
    </w:p>
    <w:p w14:paraId="4D85AFED" w14:textId="77777777" w:rsidR="00816621" w:rsidRPr="00613175" w:rsidRDefault="00816621" w:rsidP="00F238ED">
      <w:pPr>
        <w:pStyle w:val="H6"/>
        <w:rPr>
          <w:rFonts w:eastAsia="MS Gothic"/>
        </w:rPr>
      </w:pPr>
      <w:bookmarkStart w:id="371" w:name="_Toc42778723"/>
      <w:bookmarkStart w:id="372" w:name="_Toc42785170"/>
      <w:bookmarkStart w:id="373" w:name="_Toc43210175"/>
      <w:bookmarkStart w:id="374" w:name="_Toc51948401"/>
      <w:bookmarkStart w:id="375" w:name="_Toc52162474"/>
      <w:bookmarkStart w:id="376" w:name="_Toc60916060"/>
      <w:r w:rsidRPr="00613175">
        <w:rPr>
          <w:rFonts w:eastAsia="MS Gothic"/>
        </w:rPr>
        <w:t>6.6.2</w:t>
      </w:r>
      <w:r w:rsidRPr="00613175">
        <w:rPr>
          <w:rFonts w:eastAsia="MS Gothic"/>
        </w:rPr>
        <w:tab/>
        <w:t>Conformance Requirements</w:t>
      </w:r>
      <w:bookmarkEnd w:id="371"/>
      <w:bookmarkEnd w:id="372"/>
      <w:bookmarkEnd w:id="373"/>
      <w:bookmarkEnd w:id="374"/>
      <w:bookmarkEnd w:id="375"/>
      <w:bookmarkEnd w:id="376"/>
    </w:p>
    <w:p w14:paraId="78FD128D" w14:textId="77777777" w:rsidR="000D610E" w:rsidRPr="00613175" w:rsidRDefault="000D610E" w:rsidP="000D610E">
      <w:r w:rsidRPr="00613175">
        <w:t>The conformance requirements covered in the present test case are, unless otherwise stated, Rel-15 requirements.</w:t>
      </w:r>
    </w:p>
    <w:p w14:paraId="1CBAE639" w14:textId="77777777" w:rsidR="00816621" w:rsidRPr="00613175" w:rsidRDefault="00816621" w:rsidP="00816621">
      <w:r w:rsidRPr="00613175">
        <w:t>[TS 24.229, clause 5.1.1.4.1]:</w:t>
      </w:r>
    </w:p>
    <w:p w14:paraId="491EEB5A" w14:textId="77777777" w:rsidR="00816621" w:rsidRPr="00613175" w:rsidRDefault="00816621" w:rsidP="00816621">
      <w:r w:rsidRPr="00613175">
        <w:t xml:space="preserve">Unless either the user or the application within the UE has determined that a continued registration is not required the UE shall reregister an already registered public user identity either 600 seconds before the expiration time if the previous registration was for greater than 1200 seconds, or when half of the time has expired if the previous registration was for 1200 seconds or less, or when the UE </w:t>
      </w:r>
      <w:r w:rsidRPr="00613175">
        <w:rPr>
          <w:lang w:eastAsia="zh-CN"/>
        </w:rPr>
        <w:t>intends</w:t>
      </w:r>
      <w:r w:rsidRPr="00613175">
        <w:t xml:space="preserve"> to update its </w:t>
      </w:r>
      <w:r w:rsidRPr="00613175">
        <w:rPr>
          <w:lang w:eastAsia="zh-CN"/>
        </w:rPr>
        <w:t>capabilities according to RFC 3840 [62] or when the UE needs to modify the ICSI values that the UE intends to use in a g.3gpp.icsi-ref media feature tag or IARI values that the UE intends to use in the g.3gpp.iari-ref media feature tag</w:t>
      </w:r>
      <w:r w:rsidRPr="00613175">
        <w:t>.</w:t>
      </w:r>
    </w:p>
    <w:p w14:paraId="4237C2F2" w14:textId="77777777" w:rsidR="00816621" w:rsidRPr="00613175" w:rsidRDefault="00816621" w:rsidP="00F238ED">
      <w:pPr>
        <w:pStyle w:val="H6"/>
        <w:rPr>
          <w:rFonts w:eastAsia="MS Gothic"/>
        </w:rPr>
      </w:pPr>
      <w:bookmarkStart w:id="377" w:name="_Toc42778724"/>
      <w:bookmarkStart w:id="378" w:name="_Toc42785171"/>
      <w:bookmarkStart w:id="379" w:name="_Toc43210176"/>
      <w:bookmarkStart w:id="380" w:name="_Toc51948402"/>
      <w:bookmarkStart w:id="381" w:name="_Toc52162475"/>
      <w:bookmarkStart w:id="382" w:name="_Toc60916061"/>
      <w:r w:rsidRPr="00613175">
        <w:rPr>
          <w:rFonts w:eastAsia="MS Gothic"/>
        </w:rPr>
        <w:t>6.6.3</w:t>
      </w:r>
      <w:r w:rsidRPr="00613175">
        <w:rPr>
          <w:rFonts w:eastAsia="MS Gothic"/>
        </w:rPr>
        <w:tab/>
        <w:t>Test description</w:t>
      </w:r>
      <w:bookmarkEnd w:id="377"/>
      <w:bookmarkEnd w:id="378"/>
      <w:bookmarkEnd w:id="379"/>
      <w:bookmarkEnd w:id="380"/>
      <w:bookmarkEnd w:id="381"/>
      <w:bookmarkEnd w:id="382"/>
    </w:p>
    <w:p w14:paraId="703EA34A" w14:textId="77777777" w:rsidR="00816621" w:rsidRPr="00613175" w:rsidRDefault="00816621" w:rsidP="00F238ED">
      <w:pPr>
        <w:pStyle w:val="H6"/>
      </w:pPr>
      <w:bookmarkStart w:id="383" w:name="_Toc43210177"/>
      <w:bookmarkStart w:id="384" w:name="_Toc51948403"/>
      <w:bookmarkStart w:id="385" w:name="_Toc52162476"/>
      <w:bookmarkStart w:id="386" w:name="_Toc60916062"/>
      <w:r w:rsidRPr="00613175">
        <w:t>6.6.3.1</w:t>
      </w:r>
      <w:r w:rsidRPr="00613175">
        <w:tab/>
        <w:t>Pre-test conditions</w:t>
      </w:r>
      <w:bookmarkEnd w:id="383"/>
      <w:bookmarkEnd w:id="384"/>
      <w:bookmarkEnd w:id="385"/>
      <w:bookmarkEnd w:id="386"/>
    </w:p>
    <w:p w14:paraId="2E0B44DF" w14:textId="77777777" w:rsidR="00816621" w:rsidRPr="00613175" w:rsidRDefault="00816621" w:rsidP="00816621">
      <w:pPr>
        <w:pStyle w:val="H6"/>
        <w:rPr>
          <w:rFonts w:cs="Arial"/>
        </w:rPr>
      </w:pPr>
      <w:r w:rsidRPr="00613175">
        <w:rPr>
          <w:rFonts w:cs="Arial"/>
        </w:rPr>
        <w:t>System Simulator:</w:t>
      </w:r>
    </w:p>
    <w:p w14:paraId="015DE393" w14:textId="77777777" w:rsidR="00816621" w:rsidRPr="00613175" w:rsidRDefault="00816621" w:rsidP="00816621">
      <w:pPr>
        <w:pStyle w:val="B10"/>
      </w:pPr>
      <w:r w:rsidRPr="00613175">
        <w:t>-</w:t>
      </w:r>
      <w:r w:rsidRPr="00613175">
        <w:tab/>
        <w:t xml:space="preserve">SS is configured with the shared secret key of IMS AKA algorithm, related to the IMS private user identity (IMPI) that is configured on the UICC card equipped into the UE. </w:t>
      </w:r>
    </w:p>
    <w:p w14:paraId="09F03999" w14:textId="77777777" w:rsidR="00816621" w:rsidRPr="00613175" w:rsidRDefault="00816621" w:rsidP="00816621">
      <w:pPr>
        <w:pStyle w:val="B10"/>
      </w:pPr>
      <w:r w:rsidRPr="00613175">
        <w:t>-</w:t>
      </w:r>
      <w:r w:rsidRPr="00613175">
        <w:tab/>
        <w:t>SS is able to perform AKAv1-MD5 authentication algorithm for that IMPI, according to 3GPP TS 33.203 [16] clause 6.1 and RFC 3310 [15].</w:t>
      </w:r>
    </w:p>
    <w:p w14:paraId="5FDE6917" w14:textId="77777777" w:rsidR="00816621" w:rsidRPr="00613175" w:rsidRDefault="00816621" w:rsidP="00816621">
      <w:pPr>
        <w:pStyle w:val="B10"/>
      </w:pPr>
      <w:r w:rsidRPr="00613175">
        <w:t xml:space="preserve">- </w:t>
      </w:r>
      <w:r w:rsidRPr="00613175">
        <w:tab/>
        <w:t>SS is listening to SIP default port 5060 for both UDP and TCP protocols.</w:t>
      </w:r>
    </w:p>
    <w:p w14:paraId="727279C5" w14:textId="77777777" w:rsidR="00816621" w:rsidRPr="00613175" w:rsidRDefault="00816621" w:rsidP="00816621">
      <w:pPr>
        <w:pStyle w:val="B10"/>
      </w:pPr>
      <w:r w:rsidRPr="00613175">
        <w:t>-</w:t>
      </w:r>
      <w:r w:rsidRPr="00613175">
        <w:tab/>
        <w:t>1 NR Cell</w:t>
      </w:r>
    </w:p>
    <w:p w14:paraId="2CB67DFE" w14:textId="77777777" w:rsidR="00816621" w:rsidRPr="00613175" w:rsidRDefault="00816621" w:rsidP="00816621">
      <w:pPr>
        <w:pStyle w:val="H6"/>
      </w:pPr>
      <w:r w:rsidRPr="00613175">
        <w:t>UE:</w:t>
      </w:r>
    </w:p>
    <w:p w14:paraId="700C43D3" w14:textId="77777777" w:rsidR="00816621" w:rsidRPr="00613175" w:rsidRDefault="00816621" w:rsidP="00816621">
      <w:pPr>
        <w:pStyle w:val="B10"/>
      </w:pPr>
      <w:r w:rsidRPr="00613175">
        <w:t>-</w:t>
      </w:r>
      <w:r w:rsidRPr="00613175">
        <w:tab/>
      </w:r>
      <w:bookmarkStart w:id="387" w:name="OLE_LINK2"/>
      <w:r w:rsidRPr="00613175">
        <w:t>UE contains either ISIM and USIM applications or only USIM application on UICC.</w:t>
      </w:r>
      <w:bookmarkEnd w:id="387"/>
      <w:r w:rsidRPr="00613175">
        <w:t xml:space="preserve"> </w:t>
      </w:r>
    </w:p>
    <w:p w14:paraId="2192EB97" w14:textId="77777777" w:rsidR="00816621" w:rsidRPr="00613175" w:rsidRDefault="00816621" w:rsidP="00816621">
      <w:pPr>
        <w:pStyle w:val="B10"/>
      </w:pPr>
      <w:r w:rsidRPr="00613175">
        <w:t>-</w:t>
      </w:r>
      <w:r w:rsidRPr="00613175">
        <w:tab/>
        <w:t xml:space="preserve">UE is registered to IMS services, by executing the generic test procedure in Annex A.2 up to the last step. </w:t>
      </w:r>
    </w:p>
    <w:p w14:paraId="1C64D61A" w14:textId="77777777" w:rsidR="00816621" w:rsidRPr="00613175" w:rsidRDefault="00816621" w:rsidP="00816621">
      <w:pPr>
        <w:pStyle w:val="B10"/>
      </w:pPr>
      <w:r w:rsidRPr="00613175">
        <w:t>-</w:t>
      </w:r>
      <w:r w:rsidRPr="00613175">
        <w:tab/>
        <w:t xml:space="preserve">UE is able to be made change its capabilities, manifested through a specific instance which is setting the AT Command </w:t>
      </w:r>
      <w:bookmarkStart w:id="388" w:name="OLE_LINK11"/>
      <w:r w:rsidRPr="00613175">
        <w:t>+CASIMS</w:t>
      </w:r>
      <w:bookmarkEnd w:id="388"/>
      <w:r w:rsidRPr="00613175">
        <w:t xml:space="preserve"> (Availability for SMS using IMS, defined in 3GPP TS 27.007 [2</w:t>
      </w:r>
      <w:r w:rsidR="00C32488" w:rsidRPr="00613175">
        <w:t>2</w:t>
      </w:r>
      <w:r w:rsidRPr="00613175">
        <w:t>] 8.72) to 0.</w:t>
      </w:r>
    </w:p>
    <w:p w14:paraId="6376598B" w14:textId="77777777" w:rsidR="00816621" w:rsidRPr="00613175" w:rsidRDefault="00816621" w:rsidP="00816621">
      <w:pPr>
        <w:pStyle w:val="H6"/>
        <w:rPr>
          <w:rFonts w:cs="Arial"/>
        </w:rPr>
      </w:pPr>
      <w:r w:rsidRPr="00613175">
        <w:rPr>
          <w:rFonts w:cs="Arial"/>
        </w:rPr>
        <w:t>Preamble:</w:t>
      </w:r>
    </w:p>
    <w:p w14:paraId="4E5608E1" w14:textId="77777777" w:rsidR="00816621" w:rsidRPr="00613175" w:rsidRDefault="00816621" w:rsidP="00816621">
      <w:pPr>
        <w:pStyle w:val="B10"/>
      </w:pPr>
      <w:r w:rsidRPr="00613175">
        <w:t>-</w:t>
      </w:r>
      <w:r w:rsidRPr="00613175">
        <w:tab/>
        <w:t>None.</w:t>
      </w:r>
    </w:p>
    <w:p w14:paraId="559F8258" w14:textId="77777777" w:rsidR="00816621" w:rsidRPr="00613175" w:rsidRDefault="00816621" w:rsidP="00F238ED">
      <w:pPr>
        <w:pStyle w:val="H6"/>
        <w:rPr>
          <w:snapToGrid w:val="0"/>
        </w:rPr>
      </w:pPr>
      <w:bookmarkStart w:id="389" w:name="_Toc43210178"/>
      <w:bookmarkStart w:id="390" w:name="_Toc51948404"/>
      <w:bookmarkStart w:id="391" w:name="_Toc52162477"/>
      <w:bookmarkStart w:id="392" w:name="_Toc60916063"/>
      <w:r w:rsidRPr="00613175">
        <w:lastRenderedPageBreak/>
        <w:t>6.6.3.2</w:t>
      </w:r>
      <w:r w:rsidRPr="00613175">
        <w:tab/>
      </w:r>
      <w:r w:rsidRPr="00613175">
        <w:rPr>
          <w:snapToGrid w:val="0"/>
        </w:rPr>
        <w:t>Test procedure sequence</w:t>
      </w:r>
      <w:bookmarkEnd w:id="389"/>
      <w:bookmarkEnd w:id="390"/>
      <w:bookmarkEnd w:id="391"/>
      <w:bookmarkEnd w:id="392"/>
    </w:p>
    <w:p w14:paraId="6358454E" w14:textId="77777777" w:rsidR="00816621" w:rsidRPr="00613175" w:rsidRDefault="00816621" w:rsidP="00816621">
      <w:pPr>
        <w:pStyle w:val="TH"/>
        <w:rPr>
          <w:rFonts w:cs="Arial"/>
        </w:rPr>
      </w:pPr>
      <w:r w:rsidRPr="00613175">
        <w:rPr>
          <w:rFonts w:cs="Arial"/>
        </w:rPr>
        <w:t>Table 6.6.3.2-1: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816621" w:rsidRPr="00613175" w14:paraId="62B3DA8C" w14:textId="77777777" w:rsidTr="003A6D32">
        <w:trPr>
          <w:jc w:val="center"/>
        </w:trPr>
        <w:tc>
          <w:tcPr>
            <w:tcW w:w="567" w:type="dxa"/>
            <w:tcBorders>
              <w:bottom w:val="nil"/>
            </w:tcBorders>
          </w:tcPr>
          <w:p w14:paraId="4C67AB49" w14:textId="77777777" w:rsidR="00816621" w:rsidRPr="00613175" w:rsidRDefault="00816621" w:rsidP="00A20284">
            <w:pPr>
              <w:pStyle w:val="TAH"/>
              <w:ind w:left="400" w:hanging="400"/>
            </w:pPr>
            <w:r w:rsidRPr="00613175">
              <w:t>St</w:t>
            </w:r>
          </w:p>
        </w:tc>
        <w:tc>
          <w:tcPr>
            <w:tcW w:w="3968" w:type="dxa"/>
          </w:tcPr>
          <w:p w14:paraId="4022E337" w14:textId="77777777" w:rsidR="00816621" w:rsidRPr="00613175" w:rsidRDefault="00816621" w:rsidP="00A20284">
            <w:pPr>
              <w:pStyle w:val="TAH"/>
              <w:ind w:left="400" w:hanging="400"/>
            </w:pPr>
            <w:r w:rsidRPr="00613175">
              <w:t>Procedure</w:t>
            </w:r>
          </w:p>
        </w:tc>
        <w:tc>
          <w:tcPr>
            <w:tcW w:w="3684" w:type="dxa"/>
            <w:gridSpan w:val="2"/>
          </w:tcPr>
          <w:p w14:paraId="15738AB4" w14:textId="77777777" w:rsidR="00816621" w:rsidRPr="00613175" w:rsidRDefault="00816621" w:rsidP="00A20284">
            <w:pPr>
              <w:pStyle w:val="TAH"/>
              <w:ind w:left="400" w:hanging="400"/>
            </w:pPr>
            <w:r w:rsidRPr="00613175">
              <w:t>Message Sequence</w:t>
            </w:r>
          </w:p>
        </w:tc>
        <w:tc>
          <w:tcPr>
            <w:tcW w:w="567" w:type="dxa"/>
            <w:tcBorders>
              <w:bottom w:val="nil"/>
            </w:tcBorders>
          </w:tcPr>
          <w:p w14:paraId="0C9CC714" w14:textId="77777777" w:rsidR="00816621" w:rsidRPr="00613175" w:rsidRDefault="00816621" w:rsidP="00A20284">
            <w:pPr>
              <w:pStyle w:val="TAH"/>
            </w:pPr>
            <w:r w:rsidRPr="00613175">
              <w:t>TP</w:t>
            </w:r>
          </w:p>
        </w:tc>
        <w:tc>
          <w:tcPr>
            <w:tcW w:w="850" w:type="dxa"/>
            <w:tcBorders>
              <w:bottom w:val="nil"/>
            </w:tcBorders>
          </w:tcPr>
          <w:p w14:paraId="758DF9C4" w14:textId="77777777" w:rsidR="00816621" w:rsidRPr="00613175" w:rsidRDefault="00816621" w:rsidP="00A20284">
            <w:pPr>
              <w:pStyle w:val="TAH"/>
            </w:pPr>
            <w:r w:rsidRPr="00613175">
              <w:t>Verdict</w:t>
            </w:r>
          </w:p>
        </w:tc>
      </w:tr>
      <w:tr w:rsidR="00816621" w:rsidRPr="00613175" w14:paraId="56A325FD" w14:textId="77777777" w:rsidTr="003A6D32">
        <w:trPr>
          <w:jc w:val="center"/>
        </w:trPr>
        <w:tc>
          <w:tcPr>
            <w:tcW w:w="567" w:type="dxa"/>
            <w:tcBorders>
              <w:top w:val="nil"/>
            </w:tcBorders>
          </w:tcPr>
          <w:p w14:paraId="28D420ED" w14:textId="77777777" w:rsidR="00816621" w:rsidRPr="00613175" w:rsidRDefault="00816621" w:rsidP="00A20284">
            <w:pPr>
              <w:pStyle w:val="TAH"/>
            </w:pPr>
          </w:p>
        </w:tc>
        <w:tc>
          <w:tcPr>
            <w:tcW w:w="3968" w:type="dxa"/>
          </w:tcPr>
          <w:p w14:paraId="6CFFE56F" w14:textId="77777777" w:rsidR="00816621" w:rsidRPr="00613175" w:rsidRDefault="00816621" w:rsidP="00A20284">
            <w:pPr>
              <w:pStyle w:val="TAH"/>
            </w:pPr>
          </w:p>
        </w:tc>
        <w:tc>
          <w:tcPr>
            <w:tcW w:w="708" w:type="dxa"/>
          </w:tcPr>
          <w:p w14:paraId="3011BC26" w14:textId="77777777" w:rsidR="00816621" w:rsidRPr="00613175" w:rsidRDefault="00816621" w:rsidP="00A20284">
            <w:pPr>
              <w:pStyle w:val="TAH"/>
            </w:pPr>
            <w:r w:rsidRPr="00613175">
              <w:t>U - S</w:t>
            </w:r>
          </w:p>
        </w:tc>
        <w:tc>
          <w:tcPr>
            <w:tcW w:w="2976" w:type="dxa"/>
          </w:tcPr>
          <w:p w14:paraId="336BDC24" w14:textId="77777777" w:rsidR="00816621" w:rsidRPr="00613175" w:rsidRDefault="00816621" w:rsidP="00A20284">
            <w:pPr>
              <w:pStyle w:val="TAH"/>
            </w:pPr>
            <w:r w:rsidRPr="00613175">
              <w:t>Message</w:t>
            </w:r>
          </w:p>
        </w:tc>
        <w:tc>
          <w:tcPr>
            <w:tcW w:w="567" w:type="dxa"/>
            <w:tcBorders>
              <w:top w:val="nil"/>
            </w:tcBorders>
          </w:tcPr>
          <w:p w14:paraId="4BE91EDA" w14:textId="77777777" w:rsidR="00816621" w:rsidRPr="00613175" w:rsidRDefault="00816621" w:rsidP="00A20284">
            <w:pPr>
              <w:pStyle w:val="TAH"/>
            </w:pPr>
          </w:p>
        </w:tc>
        <w:tc>
          <w:tcPr>
            <w:tcW w:w="850" w:type="dxa"/>
            <w:tcBorders>
              <w:top w:val="nil"/>
            </w:tcBorders>
          </w:tcPr>
          <w:p w14:paraId="49517FDD" w14:textId="77777777" w:rsidR="00816621" w:rsidRPr="00613175" w:rsidRDefault="00816621" w:rsidP="00A20284">
            <w:pPr>
              <w:pStyle w:val="TAH"/>
            </w:pPr>
          </w:p>
        </w:tc>
      </w:tr>
      <w:tr w:rsidR="00816621" w:rsidRPr="00613175" w14:paraId="7E913907" w14:textId="77777777" w:rsidTr="003A6D32">
        <w:trPr>
          <w:jc w:val="center"/>
        </w:trPr>
        <w:tc>
          <w:tcPr>
            <w:tcW w:w="567" w:type="dxa"/>
          </w:tcPr>
          <w:p w14:paraId="4BF5398B" w14:textId="77777777" w:rsidR="00816621" w:rsidRPr="00613175" w:rsidRDefault="00816621" w:rsidP="00A20284">
            <w:pPr>
              <w:pStyle w:val="TAC"/>
            </w:pPr>
            <w:r w:rsidRPr="00613175">
              <w:t>1</w:t>
            </w:r>
          </w:p>
        </w:tc>
        <w:tc>
          <w:tcPr>
            <w:tcW w:w="3968" w:type="dxa"/>
          </w:tcPr>
          <w:p w14:paraId="19AD7326" w14:textId="47A4386A" w:rsidR="00816621" w:rsidRPr="00613175" w:rsidRDefault="00815EE9" w:rsidP="00A20284">
            <w:pPr>
              <w:pStyle w:val="TAL"/>
              <w:rPr>
                <w:rFonts w:eastAsia="Malgun Gothic"/>
                <w:snapToGrid w:val="0"/>
                <w:lang w:eastAsia="zh-CN"/>
              </w:rPr>
            </w:pPr>
            <w:r w:rsidRPr="00613175">
              <w:rPr>
                <w:snapToGrid w:val="0"/>
              </w:rPr>
              <w:t>UE is made to turn off its SMS over IMS capability.</w:t>
            </w:r>
          </w:p>
        </w:tc>
        <w:tc>
          <w:tcPr>
            <w:tcW w:w="708" w:type="dxa"/>
          </w:tcPr>
          <w:p w14:paraId="2E2730A1" w14:textId="77777777" w:rsidR="00816621" w:rsidRPr="00613175" w:rsidRDefault="00816621" w:rsidP="00A20284">
            <w:pPr>
              <w:pStyle w:val="TAC"/>
            </w:pPr>
          </w:p>
        </w:tc>
        <w:tc>
          <w:tcPr>
            <w:tcW w:w="2976" w:type="dxa"/>
          </w:tcPr>
          <w:p w14:paraId="30815054" w14:textId="77777777" w:rsidR="00816621" w:rsidRPr="00613175" w:rsidRDefault="00816621" w:rsidP="00A20284">
            <w:pPr>
              <w:pStyle w:val="TAL"/>
              <w:rPr>
                <w:lang w:eastAsia="zh-CN"/>
              </w:rPr>
            </w:pPr>
          </w:p>
        </w:tc>
        <w:tc>
          <w:tcPr>
            <w:tcW w:w="567" w:type="dxa"/>
          </w:tcPr>
          <w:p w14:paraId="6BF37710" w14:textId="77777777" w:rsidR="00816621" w:rsidRPr="00613175" w:rsidRDefault="00816621" w:rsidP="00A20284">
            <w:pPr>
              <w:pStyle w:val="TAC"/>
              <w:rPr>
                <w:lang w:eastAsia="zh-CN"/>
              </w:rPr>
            </w:pPr>
          </w:p>
        </w:tc>
        <w:tc>
          <w:tcPr>
            <w:tcW w:w="850" w:type="dxa"/>
          </w:tcPr>
          <w:p w14:paraId="762B84C4" w14:textId="77777777" w:rsidR="00816621" w:rsidRPr="00613175" w:rsidRDefault="00816621" w:rsidP="00A20284">
            <w:pPr>
              <w:pStyle w:val="TAC"/>
            </w:pPr>
          </w:p>
        </w:tc>
      </w:tr>
      <w:tr w:rsidR="00816621" w:rsidRPr="00613175" w14:paraId="7E865B10" w14:textId="77777777" w:rsidTr="003A6D32">
        <w:trPr>
          <w:jc w:val="center"/>
        </w:trPr>
        <w:tc>
          <w:tcPr>
            <w:tcW w:w="567" w:type="dxa"/>
          </w:tcPr>
          <w:p w14:paraId="2445BC0E" w14:textId="77777777" w:rsidR="00816621" w:rsidRPr="00613175" w:rsidRDefault="00816621" w:rsidP="00A20284">
            <w:pPr>
              <w:pStyle w:val="TAC"/>
              <w:rPr>
                <w:lang w:eastAsia="zh-CN"/>
              </w:rPr>
            </w:pPr>
            <w:r w:rsidRPr="00613175">
              <w:rPr>
                <w:lang w:eastAsia="zh-CN"/>
              </w:rPr>
              <w:t>2</w:t>
            </w:r>
          </w:p>
        </w:tc>
        <w:tc>
          <w:tcPr>
            <w:tcW w:w="3968" w:type="dxa"/>
          </w:tcPr>
          <w:p w14:paraId="224C17F7" w14:textId="77777777" w:rsidR="00816621" w:rsidRPr="00613175" w:rsidRDefault="00816621" w:rsidP="00A20284">
            <w:pPr>
              <w:pStyle w:val="TAL"/>
              <w:rPr>
                <w:snapToGrid w:val="0"/>
                <w:lang w:eastAsia="zh-CN"/>
              </w:rPr>
            </w:pPr>
            <w:r w:rsidRPr="00613175">
              <w:rPr>
                <w:snapToGrid w:val="0"/>
                <w:lang w:eastAsia="zh-CN"/>
              </w:rPr>
              <w:t>Check: does the UE initiate a re</w:t>
            </w:r>
            <w:r w:rsidR="00BC298E" w:rsidRPr="00613175">
              <w:rPr>
                <w:snapToGrid w:val="0"/>
                <w:lang w:eastAsia="zh-CN"/>
              </w:rPr>
              <w:t>-</w:t>
            </w:r>
            <w:r w:rsidRPr="00613175">
              <w:rPr>
                <w:snapToGrid w:val="0"/>
                <w:lang w:eastAsia="zh-CN"/>
              </w:rPr>
              <w:t>registration procedure, and indicating the changed capabilities in the REGISTER message?</w:t>
            </w:r>
          </w:p>
        </w:tc>
        <w:tc>
          <w:tcPr>
            <w:tcW w:w="708" w:type="dxa"/>
          </w:tcPr>
          <w:p w14:paraId="5C401F04" w14:textId="77777777" w:rsidR="00816621" w:rsidRPr="00613175" w:rsidRDefault="00816621" w:rsidP="00A20284">
            <w:pPr>
              <w:pStyle w:val="TAC"/>
            </w:pPr>
            <w:r w:rsidRPr="00613175">
              <w:t>--&gt;</w:t>
            </w:r>
          </w:p>
        </w:tc>
        <w:tc>
          <w:tcPr>
            <w:tcW w:w="2976" w:type="dxa"/>
          </w:tcPr>
          <w:p w14:paraId="22F2D6D0" w14:textId="77777777" w:rsidR="00816621" w:rsidRPr="00613175" w:rsidRDefault="00816621" w:rsidP="00A20284">
            <w:pPr>
              <w:pStyle w:val="TAL"/>
              <w:rPr>
                <w:lang w:eastAsia="zh-CN"/>
              </w:rPr>
            </w:pPr>
            <w:r w:rsidRPr="00613175">
              <w:rPr>
                <w:lang w:eastAsia="zh-CN"/>
              </w:rPr>
              <w:t>REGISTER</w:t>
            </w:r>
          </w:p>
        </w:tc>
        <w:tc>
          <w:tcPr>
            <w:tcW w:w="567" w:type="dxa"/>
          </w:tcPr>
          <w:p w14:paraId="5927B4CA" w14:textId="77777777" w:rsidR="00816621" w:rsidRPr="00613175" w:rsidRDefault="00816621" w:rsidP="00A20284">
            <w:pPr>
              <w:pStyle w:val="TAC"/>
              <w:rPr>
                <w:lang w:eastAsia="zh-CN"/>
              </w:rPr>
            </w:pPr>
            <w:r w:rsidRPr="00613175">
              <w:rPr>
                <w:lang w:eastAsia="zh-CN"/>
              </w:rPr>
              <w:t>1</w:t>
            </w:r>
          </w:p>
        </w:tc>
        <w:tc>
          <w:tcPr>
            <w:tcW w:w="850" w:type="dxa"/>
          </w:tcPr>
          <w:p w14:paraId="634F914E" w14:textId="77777777" w:rsidR="00816621" w:rsidRPr="00613175" w:rsidRDefault="00816621" w:rsidP="00A20284">
            <w:pPr>
              <w:pStyle w:val="TAC"/>
              <w:rPr>
                <w:lang w:eastAsia="zh-CN"/>
              </w:rPr>
            </w:pPr>
            <w:r w:rsidRPr="00613175">
              <w:rPr>
                <w:lang w:eastAsia="zh-CN"/>
              </w:rPr>
              <w:t>P</w:t>
            </w:r>
          </w:p>
        </w:tc>
      </w:tr>
      <w:tr w:rsidR="00816621" w:rsidRPr="00613175" w14:paraId="1A7DB202" w14:textId="77777777" w:rsidTr="003A6D32">
        <w:trPr>
          <w:jc w:val="center"/>
        </w:trPr>
        <w:tc>
          <w:tcPr>
            <w:tcW w:w="567" w:type="dxa"/>
          </w:tcPr>
          <w:p w14:paraId="03606D14" w14:textId="77777777" w:rsidR="00816621" w:rsidRPr="00613175" w:rsidRDefault="00816621" w:rsidP="00A20284">
            <w:pPr>
              <w:pStyle w:val="TAC"/>
            </w:pPr>
            <w:r w:rsidRPr="00613175">
              <w:t>3</w:t>
            </w:r>
          </w:p>
        </w:tc>
        <w:tc>
          <w:tcPr>
            <w:tcW w:w="3968" w:type="dxa"/>
          </w:tcPr>
          <w:p w14:paraId="254539E9" w14:textId="77777777" w:rsidR="00816621" w:rsidRPr="00613175" w:rsidRDefault="00A8083B" w:rsidP="00A20284">
            <w:pPr>
              <w:pStyle w:val="TAL"/>
              <w:rPr>
                <w:snapToGrid w:val="0"/>
                <w:lang w:eastAsia="zh-CN"/>
              </w:rPr>
            </w:pPr>
            <w:r w:rsidRPr="00613175">
              <w:rPr>
                <w:snapToGrid w:val="0"/>
                <w:lang w:eastAsia="zh-CN"/>
              </w:rPr>
              <w:t>Void</w:t>
            </w:r>
          </w:p>
        </w:tc>
        <w:tc>
          <w:tcPr>
            <w:tcW w:w="708" w:type="dxa"/>
          </w:tcPr>
          <w:p w14:paraId="6BCB6879" w14:textId="77777777" w:rsidR="00816621" w:rsidRPr="00613175" w:rsidRDefault="00816621" w:rsidP="00A20284">
            <w:pPr>
              <w:pStyle w:val="TAC"/>
            </w:pPr>
          </w:p>
        </w:tc>
        <w:tc>
          <w:tcPr>
            <w:tcW w:w="2976" w:type="dxa"/>
          </w:tcPr>
          <w:p w14:paraId="7573D913" w14:textId="77777777" w:rsidR="00816621" w:rsidRPr="00613175" w:rsidRDefault="00816621" w:rsidP="00A20284">
            <w:pPr>
              <w:pStyle w:val="TAL"/>
              <w:rPr>
                <w:lang w:eastAsia="zh-CN"/>
              </w:rPr>
            </w:pPr>
          </w:p>
        </w:tc>
        <w:tc>
          <w:tcPr>
            <w:tcW w:w="567" w:type="dxa"/>
          </w:tcPr>
          <w:p w14:paraId="785B9620" w14:textId="77777777" w:rsidR="00816621" w:rsidRPr="00613175" w:rsidRDefault="00816621" w:rsidP="00A20284">
            <w:pPr>
              <w:pStyle w:val="TAC"/>
              <w:rPr>
                <w:lang w:eastAsia="zh-CN"/>
              </w:rPr>
            </w:pPr>
          </w:p>
        </w:tc>
        <w:tc>
          <w:tcPr>
            <w:tcW w:w="850" w:type="dxa"/>
          </w:tcPr>
          <w:p w14:paraId="6C9B3CF0" w14:textId="77777777" w:rsidR="00816621" w:rsidRPr="00613175" w:rsidRDefault="00816621" w:rsidP="00A20284">
            <w:pPr>
              <w:pStyle w:val="TAC"/>
            </w:pPr>
          </w:p>
        </w:tc>
      </w:tr>
      <w:tr w:rsidR="00816621" w:rsidRPr="00613175" w14:paraId="006D1A9C" w14:textId="77777777" w:rsidTr="003A6D32">
        <w:trPr>
          <w:jc w:val="center"/>
        </w:trPr>
        <w:tc>
          <w:tcPr>
            <w:tcW w:w="567" w:type="dxa"/>
          </w:tcPr>
          <w:p w14:paraId="6322C314" w14:textId="77777777" w:rsidR="00816621" w:rsidRPr="00613175" w:rsidRDefault="00816621" w:rsidP="00A20284">
            <w:pPr>
              <w:pStyle w:val="TAC"/>
              <w:rPr>
                <w:lang w:eastAsia="zh-CN"/>
              </w:rPr>
            </w:pPr>
            <w:r w:rsidRPr="00613175">
              <w:rPr>
                <w:lang w:eastAsia="zh-CN"/>
              </w:rPr>
              <w:t>4</w:t>
            </w:r>
          </w:p>
        </w:tc>
        <w:tc>
          <w:tcPr>
            <w:tcW w:w="3968" w:type="dxa"/>
          </w:tcPr>
          <w:p w14:paraId="47A2B3A0" w14:textId="77777777" w:rsidR="00816621" w:rsidRPr="00613175" w:rsidRDefault="00A8083B" w:rsidP="00A20284">
            <w:pPr>
              <w:pStyle w:val="TAL"/>
              <w:rPr>
                <w:snapToGrid w:val="0"/>
                <w:lang w:eastAsia="zh-CN"/>
              </w:rPr>
            </w:pPr>
            <w:r w:rsidRPr="00613175">
              <w:rPr>
                <w:snapToGrid w:val="0"/>
                <w:lang w:eastAsia="zh-CN"/>
              </w:rPr>
              <w:t>Void</w:t>
            </w:r>
          </w:p>
        </w:tc>
        <w:tc>
          <w:tcPr>
            <w:tcW w:w="708" w:type="dxa"/>
          </w:tcPr>
          <w:p w14:paraId="47D1E767" w14:textId="77777777" w:rsidR="00816621" w:rsidRPr="00613175" w:rsidRDefault="00816621" w:rsidP="00A20284">
            <w:pPr>
              <w:pStyle w:val="TAC"/>
            </w:pPr>
          </w:p>
        </w:tc>
        <w:tc>
          <w:tcPr>
            <w:tcW w:w="2976" w:type="dxa"/>
          </w:tcPr>
          <w:p w14:paraId="5AA731EF" w14:textId="77777777" w:rsidR="00816621" w:rsidRPr="00613175" w:rsidRDefault="00816621" w:rsidP="00A20284">
            <w:pPr>
              <w:pStyle w:val="TAL"/>
              <w:rPr>
                <w:lang w:eastAsia="zh-CN"/>
              </w:rPr>
            </w:pPr>
          </w:p>
        </w:tc>
        <w:tc>
          <w:tcPr>
            <w:tcW w:w="567" w:type="dxa"/>
          </w:tcPr>
          <w:p w14:paraId="5B337DA8" w14:textId="77777777" w:rsidR="00816621" w:rsidRPr="00613175" w:rsidRDefault="00816621" w:rsidP="00A20284">
            <w:pPr>
              <w:pStyle w:val="TAC"/>
              <w:rPr>
                <w:lang w:eastAsia="zh-CN"/>
              </w:rPr>
            </w:pPr>
          </w:p>
        </w:tc>
        <w:tc>
          <w:tcPr>
            <w:tcW w:w="850" w:type="dxa"/>
          </w:tcPr>
          <w:p w14:paraId="61687C15" w14:textId="77777777" w:rsidR="00816621" w:rsidRPr="00613175" w:rsidRDefault="00816621" w:rsidP="00A20284">
            <w:pPr>
              <w:pStyle w:val="TAC"/>
            </w:pPr>
          </w:p>
        </w:tc>
      </w:tr>
      <w:tr w:rsidR="00816621" w:rsidRPr="00613175" w14:paraId="3B2D0A73" w14:textId="77777777" w:rsidTr="003A6D32">
        <w:trPr>
          <w:jc w:val="center"/>
        </w:trPr>
        <w:tc>
          <w:tcPr>
            <w:tcW w:w="567" w:type="dxa"/>
          </w:tcPr>
          <w:p w14:paraId="74A27224" w14:textId="77777777" w:rsidR="00816621" w:rsidRPr="00613175" w:rsidRDefault="00816621" w:rsidP="00A20284">
            <w:pPr>
              <w:pStyle w:val="TAC"/>
              <w:rPr>
                <w:lang w:eastAsia="zh-CN"/>
              </w:rPr>
            </w:pPr>
            <w:r w:rsidRPr="00613175">
              <w:rPr>
                <w:lang w:eastAsia="zh-CN"/>
              </w:rPr>
              <w:t>5</w:t>
            </w:r>
          </w:p>
        </w:tc>
        <w:tc>
          <w:tcPr>
            <w:tcW w:w="3968" w:type="dxa"/>
          </w:tcPr>
          <w:p w14:paraId="1701B403" w14:textId="77777777" w:rsidR="00816621" w:rsidRPr="00613175" w:rsidRDefault="00816621" w:rsidP="00A20284">
            <w:pPr>
              <w:pStyle w:val="TAL"/>
              <w:rPr>
                <w:snapToGrid w:val="0"/>
                <w:lang w:eastAsia="zh-CN"/>
              </w:rPr>
            </w:pPr>
            <w:r w:rsidRPr="00613175">
              <w:rPr>
                <w:snapToGrid w:val="0"/>
                <w:lang w:eastAsia="zh-CN"/>
              </w:rPr>
              <w:t xml:space="preserve">SS </w:t>
            </w:r>
            <w:r w:rsidR="00D44BAD" w:rsidRPr="00613175">
              <w:rPr>
                <w:snapToGrid w:val="0"/>
                <w:lang w:eastAsia="zh-CN"/>
              </w:rPr>
              <w:t>responds</w:t>
            </w:r>
            <w:r w:rsidRPr="00613175">
              <w:rPr>
                <w:snapToGrid w:val="0"/>
                <w:lang w:eastAsia="zh-CN"/>
              </w:rPr>
              <w:t xml:space="preserve"> </w:t>
            </w:r>
            <w:r w:rsidR="00BD68EB" w:rsidRPr="00613175">
              <w:rPr>
                <w:snapToGrid w:val="0"/>
                <w:lang w:eastAsia="zh-CN"/>
              </w:rPr>
              <w:t xml:space="preserve">with </w:t>
            </w:r>
            <w:r w:rsidRPr="00613175">
              <w:rPr>
                <w:snapToGrid w:val="0"/>
                <w:lang w:eastAsia="zh-CN"/>
              </w:rPr>
              <w:t>200 OK for REGISTER</w:t>
            </w:r>
          </w:p>
        </w:tc>
        <w:tc>
          <w:tcPr>
            <w:tcW w:w="708" w:type="dxa"/>
          </w:tcPr>
          <w:p w14:paraId="37638984" w14:textId="77777777" w:rsidR="00816621" w:rsidRPr="00613175" w:rsidRDefault="00816621" w:rsidP="00A20284">
            <w:pPr>
              <w:pStyle w:val="TAC"/>
            </w:pPr>
            <w:r w:rsidRPr="00613175">
              <w:rPr>
                <w:lang w:eastAsia="zh-CN"/>
              </w:rPr>
              <w:t>&lt;--</w:t>
            </w:r>
          </w:p>
        </w:tc>
        <w:tc>
          <w:tcPr>
            <w:tcW w:w="2976" w:type="dxa"/>
          </w:tcPr>
          <w:p w14:paraId="009F702A" w14:textId="77777777" w:rsidR="00816621" w:rsidRPr="00613175" w:rsidRDefault="00816621" w:rsidP="00A20284">
            <w:pPr>
              <w:pStyle w:val="TAL"/>
              <w:rPr>
                <w:lang w:eastAsia="zh-CN"/>
              </w:rPr>
            </w:pPr>
            <w:r w:rsidRPr="00613175">
              <w:rPr>
                <w:lang w:eastAsia="zh-CN"/>
              </w:rPr>
              <w:t>200 OK</w:t>
            </w:r>
          </w:p>
        </w:tc>
        <w:tc>
          <w:tcPr>
            <w:tcW w:w="567" w:type="dxa"/>
          </w:tcPr>
          <w:p w14:paraId="7F9E9B40" w14:textId="77777777" w:rsidR="00816621" w:rsidRPr="00613175" w:rsidRDefault="00816621" w:rsidP="00A20284">
            <w:pPr>
              <w:pStyle w:val="TAC"/>
              <w:rPr>
                <w:lang w:eastAsia="zh-CN"/>
              </w:rPr>
            </w:pPr>
          </w:p>
        </w:tc>
        <w:tc>
          <w:tcPr>
            <w:tcW w:w="850" w:type="dxa"/>
          </w:tcPr>
          <w:p w14:paraId="02B6D599" w14:textId="77777777" w:rsidR="00816621" w:rsidRPr="00613175" w:rsidRDefault="00816621" w:rsidP="00A20284">
            <w:pPr>
              <w:pStyle w:val="TAC"/>
            </w:pPr>
          </w:p>
        </w:tc>
      </w:tr>
    </w:tbl>
    <w:p w14:paraId="49F6BCA3" w14:textId="77777777" w:rsidR="00EF2FFA" w:rsidRPr="00613175" w:rsidRDefault="00EF2FFA" w:rsidP="00EF2FFA"/>
    <w:p w14:paraId="19AFA869" w14:textId="77777777" w:rsidR="00816621" w:rsidRPr="00613175" w:rsidRDefault="00816621" w:rsidP="00F238ED">
      <w:pPr>
        <w:pStyle w:val="H6"/>
      </w:pPr>
      <w:bookmarkStart w:id="393" w:name="_Toc43210179"/>
      <w:bookmarkStart w:id="394" w:name="_Toc51948405"/>
      <w:bookmarkStart w:id="395" w:name="_Toc52162478"/>
      <w:bookmarkStart w:id="396" w:name="_Toc60916064"/>
      <w:r w:rsidRPr="00613175">
        <w:t>6.6.3.3</w:t>
      </w:r>
      <w:r w:rsidRPr="00613175">
        <w:tab/>
        <w:t>Specific message contents</w:t>
      </w:r>
      <w:bookmarkEnd w:id="393"/>
      <w:bookmarkEnd w:id="394"/>
      <w:bookmarkEnd w:id="395"/>
      <w:bookmarkEnd w:id="396"/>
    </w:p>
    <w:p w14:paraId="02DC8CE7" w14:textId="77777777" w:rsidR="00816621" w:rsidRPr="00613175" w:rsidRDefault="00816621" w:rsidP="00816621">
      <w:pPr>
        <w:pStyle w:val="TH"/>
      </w:pPr>
      <w:r w:rsidRPr="00613175">
        <w:t>Table 6.6.3.</w:t>
      </w:r>
      <w:r w:rsidR="009F48B5" w:rsidRPr="00613175">
        <w:t>3</w:t>
      </w:r>
      <w:r w:rsidRPr="00613175">
        <w:t>-</w:t>
      </w:r>
      <w:r w:rsidR="009F48B5" w:rsidRPr="00613175">
        <w:t>1</w:t>
      </w:r>
      <w:r w:rsidRPr="00613175">
        <w:t>: REGISTER (step 2, table 6.6.3.2-1)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BC298E" w:rsidRPr="00613175" w14:paraId="09FD54AB" w14:textId="77777777" w:rsidTr="00BC298E">
        <w:trPr>
          <w:jc w:val="center"/>
        </w:trPr>
        <w:tc>
          <w:tcPr>
            <w:tcW w:w="9639" w:type="dxa"/>
            <w:gridSpan w:val="5"/>
            <w:tcBorders>
              <w:top w:val="single" w:sz="4" w:space="0" w:color="auto"/>
              <w:left w:val="single" w:sz="4" w:space="0" w:color="auto"/>
              <w:bottom w:val="single" w:sz="4" w:space="0" w:color="auto"/>
              <w:right w:val="single" w:sz="4" w:space="0" w:color="auto"/>
            </w:tcBorders>
          </w:tcPr>
          <w:p w14:paraId="62163BB4" w14:textId="77777777" w:rsidR="00BC298E" w:rsidRPr="00613175" w:rsidRDefault="00BC298E" w:rsidP="00BC298E">
            <w:pPr>
              <w:pStyle w:val="TAL"/>
            </w:pPr>
            <w:r w:rsidRPr="00613175">
              <w:t>Derivation Path: TS 34.229-1 [2], Table in subclause A.1.1, Condition A2, A17 and A32</w:t>
            </w:r>
          </w:p>
        </w:tc>
      </w:tr>
      <w:tr w:rsidR="00BC298E" w:rsidRPr="00613175" w14:paraId="7098525A" w14:textId="77777777" w:rsidTr="00BC298E">
        <w:tblPrEx>
          <w:tblCellMar>
            <w:left w:w="115" w:type="dxa"/>
            <w:right w:w="115" w:type="dxa"/>
          </w:tblCellMar>
          <w:tblLook w:val="04A0" w:firstRow="1" w:lastRow="0" w:firstColumn="1" w:lastColumn="0" w:noHBand="0" w:noVBand="1"/>
        </w:tblPrEx>
        <w:trPr>
          <w:tblHeader/>
          <w:jc w:val="center"/>
        </w:trPr>
        <w:tc>
          <w:tcPr>
            <w:tcW w:w="1773" w:type="dxa"/>
            <w:tcBorders>
              <w:bottom w:val="single" w:sz="4" w:space="0" w:color="auto"/>
            </w:tcBorders>
            <w:shd w:val="clear" w:color="auto" w:fill="auto"/>
          </w:tcPr>
          <w:p w14:paraId="56A5DA4B" w14:textId="77777777" w:rsidR="00BC298E" w:rsidRPr="00613175" w:rsidRDefault="00BC298E" w:rsidP="00F642ED">
            <w:pPr>
              <w:keepNext/>
              <w:keepLines/>
              <w:spacing w:after="0"/>
              <w:jc w:val="center"/>
              <w:rPr>
                <w:rFonts w:ascii="Arial" w:hAnsi="Arial"/>
                <w:b/>
                <w:sz w:val="18"/>
              </w:rPr>
            </w:pPr>
            <w:r w:rsidRPr="00613175">
              <w:rPr>
                <w:rFonts w:ascii="Arial" w:hAnsi="Arial"/>
                <w:b/>
                <w:sz w:val="18"/>
              </w:rPr>
              <w:t>Header/param</w:t>
            </w:r>
          </w:p>
        </w:tc>
        <w:tc>
          <w:tcPr>
            <w:tcW w:w="868" w:type="dxa"/>
            <w:tcBorders>
              <w:bottom w:val="single" w:sz="4" w:space="0" w:color="auto"/>
            </w:tcBorders>
            <w:shd w:val="clear" w:color="auto" w:fill="auto"/>
          </w:tcPr>
          <w:p w14:paraId="33B45599" w14:textId="77777777" w:rsidR="00BC298E" w:rsidRPr="00613175" w:rsidRDefault="00BC298E" w:rsidP="00F642ED">
            <w:pPr>
              <w:keepNext/>
              <w:keepLines/>
              <w:spacing w:after="0"/>
              <w:jc w:val="center"/>
              <w:rPr>
                <w:rFonts w:ascii="Arial" w:hAnsi="Arial"/>
                <w:b/>
                <w:sz w:val="18"/>
              </w:rPr>
            </w:pPr>
            <w:r w:rsidRPr="00613175">
              <w:rPr>
                <w:rFonts w:ascii="Arial" w:hAnsi="Arial"/>
                <w:b/>
                <w:sz w:val="18"/>
              </w:rPr>
              <w:t>Cond</w:t>
            </w:r>
          </w:p>
        </w:tc>
        <w:tc>
          <w:tcPr>
            <w:tcW w:w="4719" w:type="dxa"/>
            <w:tcBorders>
              <w:bottom w:val="single" w:sz="4" w:space="0" w:color="auto"/>
            </w:tcBorders>
            <w:shd w:val="clear" w:color="auto" w:fill="auto"/>
          </w:tcPr>
          <w:p w14:paraId="2844AD12" w14:textId="77777777" w:rsidR="00BC298E" w:rsidRPr="00613175" w:rsidRDefault="00BC298E" w:rsidP="00F642ED">
            <w:pPr>
              <w:keepNext/>
              <w:keepLines/>
              <w:spacing w:after="0"/>
              <w:jc w:val="center"/>
              <w:rPr>
                <w:rFonts w:ascii="Arial" w:hAnsi="Arial"/>
                <w:b/>
                <w:sz w:val="18"/>
              </w:rPr>
            </w:pPr>
            <w:r w:rsidRPr="00613175">
              <w:rPr>
                <w:rFonts w:ascii="Arial" w:hAnsi="Arial"/>
                <w:b/>
                <w:sz w:val="18"/>
              </w:rPr>
              <w:t>Value/remark</w:t>
            </w:r>
          </w:p>
        </w:tc>
        <w:tc>
          <w:tcPr>
            <w:tcW w:w="741" w:type="dxa"/>
            <w:tcBorders>
              <w:bottom w:val="single" w:sz="4" w:space="0" w:color="auto"/>
            </w:tcBorders>
            <w:shd w:val="clear" w:color="auto" w:fill="auto"/>
          </w:tcPr>
          <w:p w14:paraId="6DB040E3" w14:textId="77777777" w:rsidR="00BC298E" w:rsidRPr="00613175" w:rsidRDefault="00BC298E" w:rsidP="00F642ED">
            <w:pPr>
              <w:keepNext/>
              <w:keepLines/>
              <w:spacing w:after="0"/>
              <w:jc w:val="center"/>
              <w:rPr>
                <w:rFonts w:ascii="Arial" w:hAnsi="Arial"/>
                <w:b/>
                <w:sz w:val="18"/>
              </w:rPr>
            </w:pPr>
            <w:r w:rsidRPr="00613175">
              <w:rPr>
                <w:rFonts w:ascii="Arial" w:hAnsi="Arial"/>
                <w:b/>
                <w:sz w:val="18"/>
              </w:rPr>
              <w:t>Rel</w:t>
            </w:r>
          </w:p>
        </w:tc>
        <w:tc>
          <w:tcPr>
            <w:tcW w:w="1538" w:type="dxa"/>
            <w:tcBorders>
              <w:bottom w:val="single" w:sz="4" w:space="0" w:color="auto"/>
            </w:tcBorders>
          </w:tcPr>
          <w:p w14:paraId="1DB62AE5" w14:textId="77777777" w:rsidR="00BC298E" w:rsidRPr="00613175" w:rsidRDefault="00BC298E" w:rsidP="00F642ED">
            <w:pPr>
              <w:keepNext/>
              <w:keepLines/>
              <w:spacing w:after="0"/>
              <w:jc w:val="center"/>
              <w:rPr>
                <w:rFonts w:ascii="Arial" w:hAnsi="Arial"/>
                <w:b/>
                <w:sz w:val="18"/>
              </w:rPr>
            </w:pPr>
            <w:r w:rsidRPr="00613175">
              <w:rPr>
                <w:rFonts w:ascii="Arial" w:hAnsi="Arial"/>
                <w:b/>
                <w:sz w:val="18"/>
              </w:rPr>
              <w:t>Reference</w:t>
            </w:r>
          </w:p>
        </w:tc>
      </w:tr>
      <w:tr w:rsidR="00BC298E" w:rsidRPr="00613175" w14:paraId="4967798F" w14:textId="77777777" w:rsidTr="00BC298E">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1E9C4B9F" w14:textId="77777777" w:rsidR="00BC298E" w:rsidRPr="00613175" w:rsidRDefault="00BC298E" w:rsidP="00F642ED">
            <w:pPr>
              <w:keepNext/>
              <w:keepLines/>
              <w:spacing w:after="0"/>
              <w:rPr>
                <w:rFonts w:ascii="Arial" w:hAnsi="Arial"/>
                <w:b/>
                <w:sz w:val="18"/>
              </w:rPr>
            </w:pPr>
            <w:r w:rsidRPr="00613175">
              <w:rPr>
                <w:rFonts w:ascii="Arial" w:hAnsi="Arial"/>
                <w:b/>
                <w:sz w:val="18"/>
              </w:rPr>
              <w:t>Contact</w:t>
            </w:r>
          </w:p>
        </w:tc>
        <w:tc>
          <w:tcPr>
            <w:tcW w:w="868" w:type="dxa"/>
            <w:tcBorders>
              <w:top w:val="single" w:sz="4" w:space="0" w:color="auto"/>
              <w:bottom w:val="single" w:sz="4" w:space="0" w:color="auto"/>
            </w:tcBorders>
            <w:shd w:val="clear" w:color="auto" w:fill="auto"/>
          </w:tcPr>
          <w:p w14:paraId="6D0DCF3A" w14:textId="77777777" w:rsidR="00BC298E" w:rsidRPr="00613175" w:rsidRDefault="00BC298E" w:rsidP="00F642ED">
            <w:pPr>
              <w:keepNext/>
              <w:keepLines/>
              <w:spacing w:after="0"/>
              <w:rPr>
                <w:rFonts w:ascii="Arial" w:hAnsi="Arial"/>
                <w:sz w:val="18"/>
              </w:rPr>
            </w:pPr>
          </w:p>
        </w:tc>
        <w:tc>
          <w:tcPr>
            <w:tcW w:w="4719" w:type="dxa"/>
            <w:tcBorders>
              <w:top w:val="single" w:sz="4" w:space="0" w:color="auto"/>
              <w:bottom w:val="single" w:sz="4" w:space="0" w:color="auto"/>
            </w:tcBorders>
            <w:shd w:val="clear" w:color="auto" w:fill="auto"/>
          </w:tcPr>
          <w:p w14:paraId="45D3D450" w14:textId="77777777" w:rsidR="00BC298E" w:rsidRPr="00613175" w:rsidRDefault="00BC298E" w:rsidP="00F642ED">
            <w:pPr>
              <w:keepNext/>
              <w:keepLines/>
              <w:spacing w:after="0"/>
              <w:rPr>
                <w:rFonts w:ascii="Arial" w:hAnsi="Arial"/>
                <w:sz w:val="18"/>
              </w:rPr>
            </w:pPr>
          </w:p>
        </w:tc>
        <w:tc>
          <w:tcPr>
            <w:tcW w:w="741" w:type="dxa"/>
            <w:tcBorders>
              <w:top w:val="single" w:sz="4" w:space="0" w:color="auto"/>
              <w:bottom w:val="single" w:sz="4" w:space="0" w:color="auto"/>
            </w:tcBorders>
            <w:shd w:val="clear" w:color="auto" w:fill="auto"/>
          </w:tcPr>
          <w:p w14:paraId="6A84DECC" w14:textId="77777777" w:rsidR="00BC298E" w:rsidRPr="00613175" w:rsidRDefault="00BC298E" w:rsidP="00F642ED">
            <w:pPr>
              <w:keepNext/>
              <w:keepLines/>
              <w:spacing w:after="0"/>
              <w:rPr>
                <w:rFonts w:ascii="Arial" w:hAnsi="Arial"/>
                <w:sz w:val="18"/>
              </w:rPr>
            </w:pPr>
          </w:p>
        </w:tc>
        <w:tc>
          <w:tcPr>
            <w:tcW w:w="1538" w:type="dxa"/>
            <w:tcBorders>
              <w:top w:val="single" w:sz="4" w:space="0" w:color="auto"/>
              <w:bottom w:val="single" w:sz="4" w:space="0" w:color="auto"/>
            </w:tcBorders>
          </w:tcPr>
          <w:p w14:paraId="06641ADE" w14:textId="77777777" w:rsidR="00BC298E" w:rsidRPr="00613175" w:rsidRDefault="00BC298E" w:rsidP="00F642ED">
            <w:pPr>
              <w:keepNext/>
              <w:keepLines/>
              <w:spacing w:after="0"/>
              <w:rPr>
                <w:rFonts w:ascii="Arial" w:hAnsi="Arial"/>
                <w:sz w:val="18"/>
              </w:rPr>
            </w:pPr>
          </w:p>
        </w:tc>
      </w:tr>
      <w:tr w:rsidR="00BC298E" w:rsidRPr="00613175" w14:paraId="0A790531" w14:textId="77777777" w:rsidTr="00BC298E">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21AF44A8" w14:textId="77777777" w:rsidR="00BC298E" w:rsidRPr="00613175" w:rsidRDefault="00BC298E" w:rsidP="00F642ED">
            <w:pPr>
              <w:keepNext/>
              <w:keepLines/>
              <w:spacing w:after="0"/>
              <w:rPr>
                <w:rFonts w:ascii="Arial" w:hAnsi="Arial"/>
                <w:b/>
                <w:sz w:val="18"/>
              </w:rPr>
            </w:pPr>
            <w:r w:rsidRPr="00613175">
              <w:rPr>
                <w:rFonts w:ascii="Arial" w:hAnsi="Arial"/>
                <w:sz w:val="18"/>
              </w:rPr>
              <w:tab/>
              <w:t xml:space="preserve">feature-param </w:t>
            </w:r>
          </w:p>
        </w:tc>
        <w:tc>
          <w:tcPr>
            <w:tcW w:w="868" w:type="dxa"/>
            <w:tcBorders>
              <w:top w:val="single" w:sz="4" w:space="0" w:color="auto"/>
              <w:bottom w:val="single" w:sz="4" w:space="0" w:color="auto"/>
            </w:tcBorders>
            <w:shd w:val="clear" w:color="auto" w:fill="auto"/>
          </w:tcPr>
          <w:p w14:paraId="5BE9B579" w14:textId="77777777" w:rsidR="00BC298E" w:rsidRPr="00613175" w:rsidRDefault="00BC298E" w:rsidP="00F642ED">
            <w:pPr>
              <w:keepNext/>
              <w:keepLines/>
              <w:spacing w:after="0"/>
              <w:rPr>
                <w:rFonts w:ascii="Arial" w:hAnsi="Arial"/>
                <w:sz w:val="18"/>
              </w:rPr>
            </w:pPr>
          </w:p>
        </w:tc>
        <w:tc>
          <w:tcPr>
            <w:tcW w:w="4719" w:type="dxa"/>
            <w:tcBorders>
              <w:top w:val="single" w:sz="4" w:space="0" w:color="auto"/>
              <w:bottom w:val="single" w:sz="4" w:space="0" w:color="auto"/>
            </w:tcBorders>
            <w:shd w:val="clear" w:color="auto" w:fill="auto"/>
          </w:tcPr>
          <w:p w14:paraId="2FE3D7FF" w14:textId="77777777" w:rsidR="00BC298E" w:rsidRPr="00613175" w:rsidRDefault="00BC298E" w:rsidP="00F642ED">
            <w:pPr>
              <w:keepNext/>
              <w:keepLines/>
              <w:spacing w:after="0"/>
              <w:rPr>
                <w:rFonts w:ascii="Arial" w:hAnsi="Arial"/>
                <w:sz w:val="18"/>
              </w:rPr>
            </w:pPr>
            <w:r w:rsidRPr="00613175">
              <w:rPr>
                <w:rFonts w:ascii="Arial" w:hAnsi="Arial"/>
                <w:sz w:val="18"/>
              </w:rPr>
              <w:t>does not contain "+g.3gpp.smsip"</w:t>
            </w:r>
          </w:p>
        </w:tc>
        <w:tc>
          <w:tcPr>
            <w:tcW w:w="741" w:type="dxa"/>
            <w:tcBorders>
              <w:top w:val="single" w:sz="4" w:space="0" w:color="auto"/>
              <w:bottom w:val="single" w:sz="4" w:space="0" w:color="auto"/>
            </w:tcBorders>
            <w:shd w:val="clear" w:color="auto" w:fill="auto"/>
          </w:tcPr>
          <w:p w14:paraId="52E220D6" w14:textId="77777777" w:rsidR="00BC298E" w:rsidRPr="00613175" w:rsidRDefault="00BC298E" w:rsidP="00F642ED">
            <w:pPr>
              <w:keepNext/>
              <w:keepLines/>
              <w:spacing w:after="0"/>
              <w:rPr>
                <w:rFonts w:ascii="Arial" w:hAnsi="Arial"/>
                <w:sz w:val="18"/>
              </w:rPr>
            </w:pPr>
          </w:p>
        </w:tc>
        <w:tc>
          <w:tcPr>
            <w:tcW w:w="1538" w:type="dxa"/>
            <w:tcBorders>
              <w:top w:val="single" w:sz="4" w:space="0" w:color="auto"/>
              <w:bottom w:val="single" w:sz="4" w:space="0" w:color="auto"/>
            </w:tcBorders>
          </w:tcPr>
          <w:p w14:paraId="48128B5B" w14:textId="77777777" w:rsidR="00BC298E" w:rsidRPr="00613175" w:rsidRDefault="00BC298E" w:rsidP="00F642ED">
            <w:pPr>
              <w:keepNext/>
              <w:keepLines/>
              <w:spacing w:after="0"/>
              <w:rPr>
                <w:rFonts w:ascii="Arial" w:hAnsi="Arial"/>
                <w:sz w:val="18"/>
              </w:rPr>
            </w:pPr>
          </w:p>
        </w:tc>
      </w:tr>
      <w:tr w:rsidR="00BC298E" w:rsidRPr="00613175" w14:paraId="42D994DC" w14:textId="77777777" w:rsidTr="00BC298E">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5FC8E830" w14:textId="77777777" w:rsidR="00BC298E" w:rsidRPr="00613175" w:rsidRDefault="00BC298E" w:rsidP="00F642ED">
            <w:pPr>
              <w:keepNext/>
              <w:keepLines/>
              <w:spacing w:after="0"/>
              <w:rPr>
                <w:rFonts w:ascii="Arial" w:hAnsi="Arial"/>
                <w:b/>
                <w:bCs/>
                <w:sz w:val="18"/>
              </w:rPr>
            </w:pPr>
            <w:r w:rsidRPr="00613175">
              <w:rPr>
                <w:rFonts w:ascii="Arial" w:hAnsi="Arial"/>
                <w:b/>
                <w:bCs/>
                <w:sz w:val="18"/>
              </w:rPr>
              <w:t>Authorization</w:t>
            </w:r>
          </w:p>
        </w:tc>
        <w:tc>
          <w:tcPr>
            <w:tcW w:w="868" w:type="dxa"/>
            <w:tcBorders>
              <w:top w:val="single" w:sz="4" w:space="0" w:color="auto"/>
              <w:bottom w:val="single" w:sz="4" w:space="0" w:color="auto"/>
            </w:tcBorders>
            <w:shd w:val="clear" w:color="auto" w:fill="auto"/>
          </w:tcPr>
          <w:p w14:paraId="39806CE7" w14:textId="77777777" w:rsidR="00BC298E" w:rsidRPr="00613175" w:rsidRDefault="00BC298E" w:rsidP="00F642ED">
            <w:pPr>
              <w:keepNext/>
              <w:keepLines/>
              <w:spacing w:after="0"/>
              <w:rPr>
                <w:rFonts w:ascii="Arial" w:hAnsi="Arial"/>
                <w:sz w:val="18"/>
              </w:rPr>
            </w:pPr>
          </w:p>
        </w:tc>
        <w:tc>
          <w:tcPr>
            <w:tcW w:w="4719" w:type="dxa"/>
            <w:tcBorders>
              <w:top w:val="single" w:sz="4" w:space="0" w:color="auto"/>
              <w:bottom w:val="single" w:sz="4" w:space="0" w:color="auto"/>
            </w:tcBorders>
            <w:shd w:val="clear" w:color="auto" w:fill="auto"/>
          </w:tcPr>
          <w:p w14:paraId="0EDEB03D" w14:textId="77777777" w:rsidR="00BC298E" w:rsidRPr="00613175" w:rsidRDefault="00BC298E" w:rsidP="00F642ED">
            <w:pPr>
              <w:keepNext/>
              <w:keepLines/>
              <w:spacing w:after="0"/>
              <w:rPr>
                <w:rFonts w:ascii="Arial" w:hAnsi="Arial"/>
                <w:sz w:val="18"/>
              </w:rPr>
            </w:pPr>
          </w:p>
        </w:tc>
        <w:tc>
          <w:tcPr>
            <w:tcW w:w="741" w:type="dxa"/>
            <w:tcBorders>
              <w:top w:val="single" w:sz="4" w:space="0" w:color="auto"/>
              <w:bottom w:val="single" w:sz="4" w:space="0" w:color="auto"/>
            </w:tcBorders>
            <w:shd w:val="clear" w:color="auto" w:fill="auto"/>
          </w:tcPr>
          <w:p w14:paraId="101BD13B" w14:textId="77777777" w:rsidR="00BC298E" w:rsidRPr="00613175" w:rsidRDefault="00BC298E" w:rsidP="00F642ED">
            <w:pPr>
              <w:keepNext/>
              <w:keepLines/>
              <w:spacing w:after="0"/>
              <w:rPr>
                <w:rFonts w:ascii="Arial" w:hAnsi="Arial"/>
                <w:sz w:val="18"/>
              </w:rPr>
            </w:pPr>
          </w:p>
        </w:tc>
        <w:tc>
          <w:tcPr>
            <w:tcW w:w="1538" w:type="dxa"/>
            <w:tcBorders>
              <w:top w:val="single" w:sz="4" w:space="0" w:color="auto"/>
              <w:bottom w:val="single" w:sz="4" w:space="0" w:color="auto"/>
            </w:tcBorders>
          </w:tcPr>
          <w:p w14:paraId="16367956" w14:textId="77777777" w:rsidR="00BC298E" w:rsidRPr="00613175" w:rsidRDefault="00BC298E" w:rsidP="00F642ED">
            <w:pPr>
              <w:keepNext/>
              <w:keepLines/>
              <w:spacing w:after="0"/>
              <w:rPr>
                <w:rFonts w:ascii="Arial" w:hAnsi="Arial"/>
                <w:sz w:val="18"/>
              </w:rPr>
            </w:pPr>
          </w:p>
        </w:tc>
      </w:tr>
      <w:tr w:rsidR="00BC298E" w:rsidRPr="00613175" w14:paraId="5315A001" w14:textId="77777777" w:rsidTr="00BC298E">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303093BD" w14:textId="77777777" w:rsidR="00BC298E" w:rsidRPr="00613175" w:rsidRDefault="00BC298E" w:rsidP="00F642ED">
            <w:pPr>
              <w:keepNext/>
              <w:keepLines/>
              <w:spacing w:after="0"/>
              <w:rPr>
                <w:rFonts w:ascii="Arial" w:hAnsi="Arial"/>
                <w:sz w:val="18"/>
              </w:rPr>
            </w:pPr>
            <w:r w:rsidRPr="00613175">
              <w:rPr>
                <w:rFonts w:ascii="Arial" w:hAnsi="Arial"/>
                <w:sz w:val="18"/>
              </w:rPr>
              <w:tab/>
              <w:t xml:space="preserve">nonce-count </w:t>
            </w:r>
          </w:p>
        </w:tc>
        <w:tc>
          <w:tcPr>
            <w:tcW w:w="868" w:type="dxa"/>
            <w:tcBorders>
              <w:top w:val="single" w:sz="4" w:space="0" w:color="auto"/>
              <w:bottom w:val="single" w:sz="4" w:space="0" w:color="auto"/>
            </w:tcBorders>
            <w:shd w:val="clear" w:color="auto" w:fill="auto"/>
          </w:tcPr>
          <w:p w14:paraId="52A08F01" w14:textId="77777777" w:rsidR="00BC298E" w:rsidRPr="00613175" w:rsidRDefault="00BC298E" w:rsidP="00F642ED">
            <w:pPr>
              <w:keepNext/>
              <w:keepLines/>
              <w:spacing w:after="0"/>
              <w:rPr>
                <w:rFonts w:ascii="Arial" w:hAnsi="Arial"/>
                <w:sz w:val="18"/>
              </w:rPr>
            </w:pPr>
          </w:p>
        </w:tc>
        <w:tc>
          <w:tcPr>
            <w:tcW w:w="4719" w:type="dxa"/>
            <w:tcBorders>
              <w:top w:val="single" w:sz="4" w:space="0" w:color="auto"/>
              <w:bottom w:val="single" w:sz="4" w:space="0" w:color="auto"/>
            </w:tcBorders>
            <w:shd w:val="clear" w:color="auto" w:fill="auto"/>
          </w:tcPr>
          <w:p w14:paraId="749AEEEE" w14:textId="77777777" w:rsidR="00BC298E" w:rsidRPr="00613175" w:rsidRDefault="00BC298E" w:rsidP="00F642ED">
            <w:pPr>
              <w:keepNext/>
              <w:keepLines/>
              <w:spacing w:after="0"/>
              <w:rPr>
                <w:rFonts w:ascii="Arial" w:hAnsi="Arial"/>
                <w:sz w:val="18"/>
              </w:rPr>
            </w:pPr>
            <w:r w:rsidRPr="00613175">
              <w:rPr>
                <w:rFonts w:ascii="Arial" w:hAnsi="Arial"/>
                <w:sz w:val="18"/>
              </w:rPr>
              <w:t>2</w:t>
            </w:r>
          </w:p>
        </w:tc>
        <w:tc>
          <w:tcPr>
            <w:tcW w:w="741" w:type="dxa"/>
            <w:tcBorders>
              <w:top w:val="single" w:sz="4" w:space="0" w:color="auto"/>
              <w:bottom w:val="single" w:sz="4" w:space="0" w:color="auto"/>
            </w:tcBorders>
            <w:shd w:val="clear" w:color="auto" w:fill="auto"/>
          </w:tcPr>
          <w:p w14:paraId="76CD0AEE" w14:textId="77777777" w:rsidR="00BC298E" w:rsidRPr="00613175" w:rsidRDefault="00BC298E" w:rsidP="00F642ED">
            <w:pPr>
              <w:keepNext/>
              <w:keepLines/>
              <w:spacing w:after="0"/>
              <w:rPr>
                <w:rFonts w:ascii="Arial" w:hAnsi="Arial"/>
                <w:sz w:val="18"/>
              </w:rPr>
            </w:pPr>
          </w:p>
        </w:tc>
        <w:tc>
          <w:tcPr>
            <w:tcW w:w="1538" w:type="dxa"/>
            <w:tcBorders>
              <w:top w:val="single" w:sz="4" w:space="0" w:color="auto"/>
              <w:bottom w:val="single" w:sz="4" w:space="0" w:color="auto"/>
            </w:tcBorders>
          </w:tcPr>
          <w:p w14:paraId="33295103" w14:textId="77777777" w:rsidR="00BC298E" w:rsidRPr="00613175" w:rsidRDefault="00BC298E" w:rsidP="00F642ED">
            <w:pPr>
              <w:keepNext/>
              <w:keepLines/>
              <w:spacing w:after="0"/>
              <w:rPr>
                <w:rFonts w:ascii="Arial" w:hAnsi="Arial"/>
                <w:sz w:val="18"/>
              </w:rPr>
            </w:pPr>
          </w:p>
        </w:tc>
      </w:tr>
    </w:tbl>
    <w:p w14:paraId="7FA81DE0" w14:textId="77777777" w:rsidR="00816621" w:rsidRPr="00613175" w:rsidRDefault="00816621" w:rsidP="00816621"/>
    <w:p w14:paraId="6F8F2092" w14:textId="77777777" w:rsidR="00816621" w:rsidRPr="00613175" w:rsidRDefault="00816621" w:rsidP="00816621">
      <w:pPr>
        <w:pStyle w:val="TH"/>
      </w:pPr>
      <w:r w:rsidRPr="00613175">
        <w:t>Table 6.6.3.</w:t>
      </w:r>
      <w:r w:rsidR="009F48B5" w:rsidRPr="00613175">
        <w:t>3</w:t>
      </w:r>
      <w:r w:rsidRPr="00613175">
        <w:t>-</w:t>
      </w:r>
      <w:r w:rsidR="009F48B5" w:rsidRPr="00613175">
        <w:t>2</w:t>
      </w:r>
      <w:r w:rsidRPr="00613175">
        <w:t xml:space="preserve">: </w:t>
      </w:r>
      <w:r w:rsidR="00A8083B" w:rsidRPr="00613175">
        <w:t>Void</w:t>
      </w:r>
    </w:p>
    <w:p w14:paraId="60E1672A" w14:textId="77777777" w:rsidR="00816621" w:rsidRPr="00613175" w:rsidRDefault="00816621" w:rsidP="00816621">
      <w:pPr>
        <w:pStyle w:val="TH"/>
      </w:pPr>
      <w:r w:rsidRPr="00613175">
        <w:t>Table 6.6.3.</w:t>
      </w:r>
      <w:r w:rsidR="009F48B5" w:rsidRPr="00613175">
        <w:t>3</w:t>
      </w:r>
      <w:r w:rsidRPr="00613175">
        <w:t>-</w:t>
      </w:r>
      <w:r w:rsidR="009F48B5" w:rsidRPr="00613175">
        <w:t>3</w:t>
      </w:r>
      <w:r w:rsidRPr="00613175">
        <w:t xml:space="preserve">: </w:t>
      </w:r>
      <w:r w:rsidR="00A8083B" w:rsidRPr="00613175">
        <w:t>Void</w:t>
      </w:r>
    </w:p>
    <w:p w14:paraId="423FA647" w14:textId="77777777" w:rsidR="00BC298E" w:rsidRPr="00613175" w:rsidRDefault="00BC298E" w:rsidP="00816621"/>
    <w:p w14:paraId="1EDABA7A" w14:textId="77777777" w:rsidR="00816621" w:rsidRPr="00613175" w:rsidRDefault="00816621" w:rsidP="00816621">
      <w:pPr>
        <w:pStyle w:val="TH"/>
      </w:pPr>
      <w:r w:rsidRPr="00613175">
        <w:t>Table 6.6.3.</w:t>
      </w:r>
      <w:r w:rsidR="009F48B5" w:rsidRPr="00613175">
        <w:t>3</w:t>
      </w:r>
      <w:r w:rsidRPr="00613175">
        <w:t>-</w:t>
      </w:r>
      <w:r w:rsidR="009F48B5" w:rsidRPr="00613175">
        <w:t>4</w:t>
      </w:r>
      <w:r w:rsidRPr="00613175">
        <w:t>: 200 OK for REGISTER (step 5, table 6.6.3.2-1)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816621" w:rsidRPr="00613175" w14:paraId="0AD6501C" w14:textId="77777777" w:rsidTr="009F3FAD">
        <w:trPr>
          <w:jc w:val="center"/>
        </w:trPr>
        <w:tc>
          <w:tcPr>
            <w:tcW w:w="9639" w:type="dxa"/>
          </w:tcPr>
          <w:p w14:paraId="48309524" w14:textId="77777777" w:rsidR="00816621" w:rsidRPr="00613175" w:rsidRDefault="00816621" w:rsidP="00A20284">
            <w:pPr>
              <w:pStyle w:val="TAL"/>
            </w:pPr>
            <w:r w:rsidRPr="00613175">
              <w:t>Derivation Path: TS 34.229-1 [2], Table in subclause A.1.3, Condition A2</w:t>
            </w:r>
          </w:p>
        </w:tc>
      </w:tr>
    </w:tbl>
    <w:p w14:paraId="5ACC0754" w14:textId="77777777" w:rsidR="00BC244A" w:rsidRPr="00613175" w:rsidRDefault="00BC244A" w:rsidP="003E11B9">
      <w:pPr>
        <w:rPr>
          <w:rFonts w:eastAsia="MS Gothic"/>
        </w:rPr>
      </w:pPr>
    </w:p>
    <w:p w14:paraId="60421474" w14:textId="77777777" w:rsidR="00816621" w:rsidRPr="00613175" w:rsidRDefault="00C8183A" w:rsidP="00816621">
      <w:pPr>
        <w:pStyle w:val="Heading2"/>
        <w:rPr>
          <w:rFonts w:eastAsia="MS Gothic"/>
        </w:rPr>
      </w:pPr>
      <w:bookmarkStart w:id="397" w:name="_Toc42778725"/>
      <w:bookmarkStart w:id="398" w:name="_Toc42785172"/>
      <w:r w:rsidRPr="00613175">
        <w:rPr>
          <w:rFonts w:eastAsia="MS Gothic"/>
        </w:rPr>
        <w:br w:type="page"/>
      </w:r>
      <w:bookmarkStart w:id="399" w:name="_Toc43210180"/>
      <w:bookmarkStart w:id="400" w:name="_Toc51948406"/>
      <w:bookmarkStart w:id="401" w:name="_Toc52162479"/>
      <w:bookmarkStart w:id="402" w:name="_Toc60916065"/>
      <w:bookmarkStart w:id="403" w:name="_Toc68197379"/>
      <w:bookmarkStart w:id="404" w:name="_Toc75880628"/>
      <w:bookmarkStart w:id="405" w:name="_Toc84254326"/>
      <w:bookmarkStart w:id="406" w:name="_Toc84255121"/>
      <w:r w:rsidR="00816621" w:rsidRPr="00613175">
        <w:rPr>
          <w:rFonts w:eastAsia="MS Gothic"/>
        </w:rPr>
        <w:lastRenderedPageBreak/>
        <w:t>6.7</w:t>
      </w:r>
      <w:r w:rsidR="00816621" w:rsidRPr="00613175">
        <w:rPr>
          <w:rFonts w:eastAsia="MS Gothic"/>
        </w:rPr>
        <w:tab/>
        <w:t>Authentication / MAC Parameter Invalid / Only two consecutive invalid challenges / 5GS</w:t>
      </w:r>
      <w:bookmarkEnd w:id="397"/>
      <w:bookmarkEnd w:id="398"/>
      <w:bookmarkEnd w:id="399"/>
      <w:bookmarkEnd w:id="400"/>
      <w:bookmarkEnd w:id="401"/>
      <w:bookmarkEnd w:id="402"/>
      <w:bookmarkEnd w:id="403"/>
      <w:bookmarkEnd w:id="404"/>
      <w:bookmarkEnd w:id="405"/>
      <w:bookmarkEnd w:id="406"/>
    </w:p>
    <w:p w14:paraId="62179868" w14:textId="77777777" w:rsidR="00816621" w:rsidRPr="00613175" w:rsidRDefault="00816621" w:rsidP="00F238ED">
      <w:pPr>
        <w:pStyle w:val="H6"/>
        <w:rPr>
          <w:rFonts w:eastAsia="MS Gothic"/>
        </w:rPr>
      </w:pPr>
      <w:bookmarkStart w:id="407" w:name="_Toc42778726"/>
      <w:bookmarkStart w:id="408" w:name="_Toc42785173"/>
      <w:bookmarkStart w:id="409" w:name="_Toc43210181"/>
      <w:bookmarkStart w:id="410" w:name="_Toc51948407"/>
      <w:bookmarkStart w:id="411" w:name="_Toc52162480"/>
      <w:bookmarkStart w:id="412" w:name="_Toc60916066"/>
      <w:r w:rsidRPr="00613175">
        <w:rPr>
          <w:rFonts w:eastAsia="MS Gothic"/>
        </w:rPr>
        <w:t>6.7.1</w:t>
      </w:r>
      <w:r w:rsidRPr="00613175">
        <w:rPr>
          <w:rFonts w:eastAsia="MS Gothic"/>
        </w:rPr>
        <w:tab/>
        <w:t xml:space="preserve">Test </w:t>
      </w:r>
      <w:r w:rsidRPr="00613175">
        <w:t>Purpose</w:t>
      </w:r>
      <w:r w:rsidRPr="00613175">
        <w:rPr>
          <w:rFonts w:eastAsia="MS Gothic"/>
        </w:rPr>
        <w:t xml:space="preserve"> (TP)</w:t>
      </w:r>
      <w:bookmarkEnd w:id="407"/>
      <w:bookmarkEnd w:id="408"/>
      <w:bookmarkEnd w:id="409"/>
      <w:bookmarkEnd w:id="410"/>
      <w:bookmarkEnd w:id="411"/>
      <w:bookmarkEnd w:id="412"/>
    </w:p>
    <w:p w14:paraId="3E3EA7B2" w14:textId="77777777" w:rsidR="00816621" w:rsidRPr="00613175" w:rsidRDefault="00816621" w:rsidP="00816621">
      <w:pPr>
        <w:pStyle w:val="H6"/>
        <w:rPr>
          <w:rFonts w:ascii="Courier New" w:hAnsi="Courier New"/>
          <w:b/>
          <w:sz w:val="16"/>
        </w:rPr>
      </w:pPr>
      <w:r w:rsidRPr="00613175">
        <w:t>(1)</w:t>
      </w:r>
    </w:p>
    <w:p w14:paraId="04B4304F" w14:textId="77777777" w:rsidR="00816621" w:rsidRPr="00613175" w:rsidRDefault="00816621" w:rsidP="00816621">
      <w:pPr>
        <w:pStyle w:val="PL"/>
        <w:rPr>
          <w:noProof w:val="0"/>
        </w:rPr>
      </w:pPr>
      <w:r w:rsidRPr="00613175">
        <w:rPr>
          <w:b/>
          <w:noProof w:val="0"/>
        </w:rPr>
        <w:t>with</w:t>
      </w:r>
      <w:r w:rsidRPr="00613175">
        <w:rPr>
          <w:noProof w:val="0"/>
        </w:rPr>
        <w:t xml:space="preserve"> { UE starting registration procedure }</w:t>
      </w:r>
    </w:p>
    <w:p w14:paraId="0FADF59C" w14:textId="77777777" w:rsidR="00816621" w:rsidRPr="00613175" w:rsidRDefault="00816621" w:rsidP="00816621">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FB409E9" w14:textId="77777777" w:rsidR="00816621" w:rsidRPr="00613175" w:rsidRDefault="00816621" w:rsidP="00816621">
      <w:pPr>
        <w:pStyle w:val="PL"/>
        <w:rPr>
          <w:noProof w:val="0"/>
        </w:rPr>
      </w:pPr>
      <w:r w:rsidRPr="00613175">
        <w:rPr>
          <w:noProof w:val="0"/>
        </w:rPr>
        <w:t xml:space="preserve">  </w:t>
      </w:r>
      <w:r w:rsidRPr="00613175">
        <w:rPr>
          <w:b/>
          <w:noProof w:val="0"/>
        </w:rPr>
        <w:t>when</w:t>
      </w:r>
      <w:r w:rsidRPr="00613175">
        <w:rPr>
          <w:noProof w:val="0"/>
        </w:rPr>
        <w:t xml:space="preserve"> { UE receiving invalid MAC parameter }</w:t>
      </w:r>
    </w:p>
    <w:p w14:paraId="58ECF7E0" w14:textId="77777777" w:rsidR="00816621" w:rsidRPr="00613175" w:rsidRDefault="00816621" w:rsidP="00816621">
      <w:pPr>
        <w:pStyle w:val="PL"/>
        <w:rPr>
          <w:noProof w:val="0"/>
        </w:rPr>
      </w:pPr>
      <w:r w:rsidRPr="00613175">
        <w:rPr>
          <w:noProof w:val="0"/>
        </w:rPr>
        <w:t xml:space="preserve">    </w:t>
      </w:r>
      <w:r w:rsidRPr="00613175">
        <w:rPr>
          <w:b/>
          <w:noProof w:val="0"/>
        </w:rPr>
        <w:t>then</w:t>
      </w:r>
      <w:r w:rsidRPr="00613175">
        <w:rPr>
          <w:noProof w:val="0"/>
        </w:rPr>
        <w:t xml:space="preserve"> { UE sends another REGISTER request without challenge response AUTS and populates a new Security-Client header }</w:t>
      </w:r>
    </w:p>
    <w:p w14:paraId="15EE2A1D" w14:textId="77777777" w:rsidR="00816621" w:rsidRPr="00613175" w:rsidRDefault="002C5AA0" w:rsidP="002C5AA0">
      <w:pPr>
        <w:pStyle w:val="PL"/>
        <w:rPr>
          <w:noProof w:val="0"/>
        </w:rPr>
      </w:pPr>
      <w:r w:rsidRPr="00613175">
        <w:rPr>
          <w:noProof w:val="0"/>
        </w:rPr>
        <w:t xml:space="preserve">      </w:t>
      </w:r>
      <w:r w:rsidR="00816621" w:rsidRPr="00613175">
        <w:rPr>
          <w:noProof w:val="0"/>
        </w:rPr>
        <w:t>}</w:t>
      </w:r>
    </w:p>
    <w:p w14:paraId="6CD256ED" w14:textId="77777777" w:rsidR="002C5AA0" w:rsidRPr="00613175" w:rsidRDefault="002C5AA0" w:rsidP="00A53DC8">
      <w:pPr>
        <w:pStyle w:val="PL"/>
        <w:rPr>
          <w:b/>
          <w:noProof w:val="0"/>
        </w:rPr>
      </w:pPr>
    </w:p>
    <w:p w14:paraId="5C5DAB5F" w14:textId="77777777" w:rsidR="00816621" w:rsidRPr="00613175" w:rsidRDefault="00816621" w:rsidP="00816621">
      <w:pPr>
        <w:pStyle w:val="H6"/>
      </w:pPr>
      <w:r w:rsidRPr="00613175">
        <w:t>(2)</w:t>
      </w:r>
    </w:p>
    <w:p w14:paraId="10843D4C" w14:textId="77777777" w:rsidR="00816621" w:rsidRPr="00613175" w:rsidRDefault="00816621" w:rsidP="00816621">
      <w:pPr>
        <w:pStyle w:val="PL"/>
        <w:rPr>
          <w:noProof w:val="0"/>
        </w:rPr>
      </w:pPr>
      <w:r w:rsidRPr="00613175">
        <w:rPr>
          <w:b/>
          <w:noProof w:val="0"/>
        </w:rPr>
        <w:t>with</w:t>
      </w:r>
      <w:r w:rsidRPr="00613175">
        <w:rPr>
          <w:noProof w:val="0"/>
        </w:rPr>
        <w:t xml:space="preserve"> { UE having responded to invalid MAC parameter }</w:t>
      </w:r>
    </w:p>
    <w:p w14:paraId="3C3041A9" w14:textId="77777777" w:rsidR="00816621" w:rsidRPr="00613175" w:rsidRDefault="00816621" w:rsidP="00816621">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253BAF3" w14:textId="77777777" w:rsidR="00816621" w:rsidRPr="00613175" w:rsidRDefault="00816621" w:rsidP="00816621">
      <w:pPr>
        <w:pStyle w:val="PL"/>
        <w:rPr>
          <w:noProof w:val="0"/>
        </w:rPr>
      </w:pPr>
      <w:r w:rsidRPr="00613175">
        <w:rPr>
          <w:noProof w:val="0"/>
        </w:rPr>
        <w:t xml:space="preserve">  </w:t>
      </w:r>
      <w:r w:rsidRPr="00613175">
        <w:rPr>
          <w:b/>
          <w:noProof w:val="0"/>
        </w:rPr>
        <w:t>when</w:t>
      </w:r>
      <w:r w:rsidRPr="00613175">
        <w:rPr>
          <w:noProof w:val="0"/>
        </w:rPr>
        <w:t xml:space="preserve"> { UE receives another invalid MAC parameter }</w:t>
      </w:r>
    </w:p>
    <w:p w14:paraId="0137CBDB" w14:textId="77777777" w:rsidR="00816621" w:rsidRPr="00613175" w:rsidRDefault="00816621" w:rsidP="00816621">
      <w:pPr>
        <w:pStyle w:val="PL"/>
        <w:rPr>
          <w:noProof w:val="0"/>
        </w:rPr>
      </w:pPr>
      <w:r w:rsidRPr="00613175">
        <w:rPr>
          <w:noProof w:val="0"/>
        </w:rPr>
        <w:t xml:space="preserve">    </w:t>
      </w:r>
      <w:r w:rsidRPr="00613175">
        <w:rPr>
          <w:b/>
          <w:noProof w:val="0"/>
        </w:rPr>
        <w:t>then</w:t>
      </w:r>
      <w:r w:rsidRPr="00613175">
        <w:rPr>
          <w:noProof w:val="0"/>
        </w:rPr>
        <w:t xml:space="preserve"> { UE sends another REGISTER request without challenge response AUTS and populates a new Security-Client header }</w:t>
      </w:r>
    </w:p>
    <w:p w14:paraId="54944049" w14:textId="77777777" w:rsidR="00816621" w:rsidRPr="00613175" w:rsidRDefault="002C5AA0" w:rsidP="002C5AA0">
      <w:pPr>
        <w:pStyle w:val="PL"/>
        <w:rPr>
          <w:noProof w:val="0"/>
        </w:rPr>
      </w:pPr>
      <w:r w:rsidRPr="00613175">
        <w:rPr>
          <w:noProof w:val="0"/>
        </w:rPr>
        <w:t xml:space="preserve">      </w:t>
      </w:r>
      <w:r w:rsidR="00816621" w:rsidRPr="00613175">
        <w:rPr>
          <w:noProof w:val="0"/>
        </w:rPr>
        <w:t>}</w:t>
      </w:r>
    </w:p>
    <w:p w14:paraId="56732568" w14:textId="77777777" w:rsidR="002C5AA0" w:rsidRPr="00613175" w:rsidRDefault="002C5AA0" w:rsidP="00A53DC8">
      <w:pPr>
        <w:pStyle w:val="PL"/>
        <w:rPr>
          <w:noProof w:val="0"/>
        </w:rPr>
      </w:pPr>
    </w:p>
    <w:p w14:paraId="1A6EF9E0" w14:textId="77777777" w:rsidR="00816621" w:rsidRPr="00613175" w:rsidRDefault="00816621" w:rsidP="00816621">
      <w:pPr>
        <w:pStyle w:val="H6"/>
      </w:pPr>
      <w:r w:rsidRPr="00613175">
        <w:t>(3)</w:t>
      </w:r>
    </w:p>
    <w:p w14:paraId="2E74B9DA" w14:textId="77777777" w:rsidR="00A53DC8" w:rsidRPr="00613175" w:rsidRDefault="002C5AA0" w:rsidP="00A53DC8">
      <w:pPr>
        <w:pStyle w:val="H6"/>
      </w:pPr>
      <w:bookmarkStart w:id="413" w:name="_Toc60916067"/>
      <w:r w:rsidRPr="00613175">
        <w:t>Void</w:t>
      </w:r>
      <w:bookmarkStart w:id="414" w:name="_Toc42778727"/>
      <w:bookmarkStart w:id="415" w:name="_Toc42785174"/>
      <w:bookmarkStart w:id="416" w:name="_Toc43210182"/>
      <w:bookmarkStart w:id="417" w:name="_Toc51948408"/>
      <w:bookmarkStart w:id="418" w:name="_Toc52162481"/>
    </w:p>
    <w:p w14:paraId="4F0AB1DE" w14:textId="77777777" w:rsidR="00816621" w:rsidRPr="00613175" w:rsidRDefault="00816621" w:rsidP="00F238ED">
      <w:pPr>
        <w:pStyle w:val="H6"/>
        <w:rPr>
          <w:rFonts w:eastAsia="MS Gothic"/>
        </w:rPr>
      </w:pPr>
      <w:r w:rsidRPr="00613175">
        <w:rPr>
          <w:rFonts w:eastAsia="MS Gothic"/>
        </w:rPr>
        <w:t>6.7.2</w:t>
      </w:r>
      <w:r w:rsidRPr="00613175">
        <w:rPr>
          <w:rFonts w:eastAsia="MS Gothic"/>
        </w:rPr>
        <w:tab/>
        <w:t>Conformance Requirements</w:t>
      </w:r>
      <w:bookmarkEnd w:id="413"/>
      <w:bookmarkEnd w:id="414"/>
      <w:bookmarkEnd w:id="415"/>
      <w:bookmarkEnd w:id="416"/>
      <w:bookmarkEnd w:id="417"/>
      <w:bookmarkEnd w:id="418"/>
    </w:p>
    <w:p w14:paraId="14D71E3E" w14:textId="77777777" w:rsidR="000D610E" w:rsidRPr="00613175" w:rsidRDefault="000D610E" w:rsidP="000D610E">
      <w:r w:rsidRPr="00613175">
        <w:t>The conformance requirements covered in the present test case are, unless otherwise stated, Rel-15 requirements.</w:t>
      </w:r>
    </w:p>
    <w:p w14:paraId="68566B09" w14:textId="77777777" w:rsidR="00816621" w:rsidRPr="00613175" w:rsidRDefault="00816621" w:rsidP="00816621">
      <w:r w:rsidRPr="00613175">
        <w:t>[TS 24.229 clause 5.1.1.5.3]:</w:t>
      </w:r>
    </w:p>
    <w:p w14:paraId="56552CDB" w14:textId="77777777" w:rsidR="00816621" w:rsidRPr="00613175" w:rsidRDefault="00816621" w:rsidP="00816621">
      <w:r w:rsidRPr="00613175">
        <w:t xml:space="preserve">If, in a 401 (Unauthorized) response, either the </w:t>
      </w:r>
      <w:smartTag w:uri="urn:schemas-microsoft-com:office:smarttags" w:element="stockticker">
        <w:r w:rsidRPr="00613175">
          <w:t>MAC</w:t>
        </w:r>
      </w:smartTag>
      <w:r w:rsidRPr="00613175">
        <w:t xml:space="preserve"> or SQN is incorrect the UE shall respond with a further REGISTER indicating to the S-CSCF that the challenge has been deemed invalid as follows:</w:t>
      </w:r>
    </w:p>
    <w:p w14:paraId="1CA6BFAD" w14:textId="77777777" w:rsidR="00816621" w:rsidRPr="00613175" w:rsidRDefault="00816621" w:rsidP="00816621">
      <w:r w:rsidRPr="00613175">
        <w:t>-</w:t>
      </w:r>
      <w:r w:rsidRPr="00613175">
        <w:tab/>
        <w:t xml:space="preserve">in the case where the UE deems the </w:t>
      </w:r>
      <w:smartTag w:uri="urn:schemas-microsoft-com:office:smarttags" w:element="stockticker">
        <w:r w:rsidRPr="00613175">
          <w:t>MAC</w:t>
        </w:r>
      </w:smartTag>
      <w:r w:rsidRPr="00613175">
        <w:t xml:space="preserve"> parameter to be invalid the subsequent REGISTER request shall contain no "auts" Authorization header field parameter and an empty "response" Authorization header field parameter, i.e. no authentication challenge response;</w:t>
      </w:r>
    </w:p>
    <w:p w14:paraId="44141BD3" w14:textId="77777777" w:rsidR="00816621" w:rsidRPr="00613175" w:rsidRDefault="00816621" w:rsidP="00816621">
      <w:r w:rsidRPr="00613175">
        <w:t>…</w:t>
      </w:r>
    </w:p>
    <w:p w14:paraId="527C4E89" w14:textId="77777777" w:rsidR="00816621" w:rsidRPr="00613175" w:rsidRDefault="00816621" w:rsidP="00816621">
      <w:r w:rsidRPr="00613175">
        <w:t>Whenever the UE detects any of the above cases, the UE shall:</w:t>
      </w:r>
    </w:p>
    <w:p w14:paraId="05DDB24B" w14:textId="77777777" w:rsidR="00816621" w:rsidRPr="00613175" w:rsidRDefault="00816621" w:rsidP="00816621">
      <w:pPr>
        <w:pStyle w:val="B10"/>
      </w:pPr>
      <w:r w:rsidRPr="00613175">
        <w:t>-</w:t>
      </w:r>
      <w:r w:rsidRPr="00613175">
        <w:tab/>
        <w:t>send the REGISTER request using an existing set of security associations, if available (see 3GPP TS 33.203 [16]);</w:t>
      </w:r>
    </w:p>
    <w:p w14:paraId="250D9687" w14:textId="77777777" w:rsidR="00816621" w:rsidRPr="00613175" w:rsidRDefault="00816621" w:rsidP="00816621">
      <w:pPr>
        <w:pStyle w:val="B10"/>
      </w:pPr>
      <w:r w:rsidRPr="00613175">
        <w:t>-</w:t>
      </w:r>
      <w:r w:rsidRPr="00613175">
        <w:tab/>
        <w:t>populate a new Security-Client header field within the REGISTER request and associated contact address, set to specify the security mechanisms it supports, the IPsec layer algorithms for integrity and confidentiality protection it supports and the parameters needed for the new security association setup. These parameters shall contain new values for spi_uc, spi_us and port_uc; and</w:t>
      </w:r>
    </w:p>
    <w:p w14:paraId="15548420" w14:textId="77777777" w:rsidR="00816621" w:rsidRPr="00613175" w:rsidRDefault="00816621" w:rsidP="00816621">
      <w:pPr>
        <w:pStyle w:val="B10"/>
      </w:pPr>
      <w:r w:rsidRPr="00613175">
        <w:t>-</w:t>
      </w:r>
      <w:r w:rsidRPr="00613175">
        <w:tab/>
        <w:t>not create a temporary set of security associations.</w:t>
      </w:r>
    </w:p>
    <w:p w14:paraId="665D7340" w14:textId="77777777" w:rsidR="00816621" w:rsidRPr="00613175" w:rsidRDefault="00816621" w:rsidP="00816621">
      <w:r w:rsidRPr="00613175">
        <w:t>[TS 24.229 clause 5.1.1.5.12]:</w:t>
      </w:r>
    </w:p>
    <w:p w14:paraId="2A1B3DDC" w14:textId="77777777" w:rsidR="00816621" w:rsidRPr="00613175" w:rsidRDefault="00816621" w:rsidP="00816621">
      <w:r w:rsidRPr="00613175">
        <w:t>A UE shall only respond to two consecutive invalid challenges and shall not automatically attempt authentication after receiving two consecutive invalid challenges. The UE may attempt to register with the network again after an implementation specific time.</w:t>
      </w:r>
    </w:p>
    <w:p w14:paraId="39706BD0" w14:textId="77777777" w:rsidR="00816621" w:rsidRPr="00613175" w:rsidRDefault="00816621" w:rsidP="00F238ED">
      <w:pPr>
        <w:pStyle w:val="H6"/>
        <w:rPr>
          <w:rFonts w:eastAsia="MS Gothic"/>
        </w:rPr>
      </w:pPr>
      <w:bookmarkStart w:id="419" w:name="_Toc42778728"/>
      <w:bookmarkStart w:id="420" w:name="_Toc42785175"/>
      <w:bookmarkStart w:id="421" w:name="_Toc43210183"/>
      <w:bookmarkStart w:id="422" w:name="_Toc51948409"/>
      <w:bookmarkStart w:id="423" w:name="_Toc52162482"/>
      <w:bookmarkStart w:id="424" w:name="_Toc60916068"/>
      <w:r w:rsidRPr="00613175">
        <w:rPr>
          <w:rFonts w:eastAsia="MS Gothic"/>
        </w:rPr>
        <w:lastRenderedPageBreak/>
        <w:t>6.7.3</w:t>
      </w:r>
      <w:r w:rsidRPr="00613175">
        <w:rPr>
          <w:rFonts w:eastAsia="MS Gothic"/>
        </w:rPr>
        <w:tab/>
        <w:t>Test description</w:t>
      </w:r>
      <w:bookmarkEnd w:id="419"/>
      <w:bookmarkEnd w:id="420"/>
      <w:bookmarkEnd w:id="421"/>
      <w:bookmarkEnd w:id="422"/>
      <w:bookmarkEnd w:id="423"/>
      <w:bookmarkEnd w:id="424"/>
    </w:p>
    <w:p w14:paraId="28E4E1B5" w14:textId="77777777" w:rsidR="00816621" w:rsidRPr="00613175" w:rsidRDefault="00816621" w:rsidP="00F238ED">
      <w:pPr>
        <w:pStyle w:val="H6"/>
      </w:pPr>
      <w:bookmarkStart w:id="425" w:name="_Toc43210184"/>
      <w:bookmarkStart w:id="426" w:name="_Toc51948410"/>
      <w:bookmarkStart w:id="427" w:name="_Toc52162483"/>
      <w:bookmarkStart w:id="428" w:name="_Toc60916069"/>
      <w:r w:rsidRPr="00613175">
        <w:t>6.7.3.1</w:t>
      </w:r>
      <w:r w:rsidRPr="00613175">
        <w:tab/>
        <w:t>Pre-test conditions</w:t>
      </w:r>
      <w:bookmarkEnd w:id="425"/>
      <w:bookmarkEnd w:id="426"/>
      <w:bookmarkEnd w:id="427"/>
      <w:bookmarkEnd w:id="428"/>
    </w:p>
    <w:p w14:paraId="6FB399BE" w14:textId="77777777" w:rsidR="00816621" w:rsidRPr="00613175" w:rsidRDefault="00816621" w:rsidP="00816621">
      <w:pPr>
        <w:pStyle w:val="H6"/>
        <w:rPr>
          <w:rFonts w:cs="Arial"/>
        </w:rPr>
      </w:pPr>
      <w:r w:rsidRPr="00613175">
        <w:rPr>
          <w:rFonts w:cs="Arial"/>
        </w:rPr>
        <w:t>System Simulator:</w:t>
      </w:r>
    </w:p>
    <w:p w14:paraId="581E08AE" w14:textId="77777777" w:rsidR="00816621" w:rsidRPr="00613175" w:rsidRDefault="00816621" w:rsidP="00816621">
      <w:pPr>
        <w:pStyle w:val="B10"/>
        <w:rPr>
          <w:snapToGrid w:val="0"/>
        </w:rPr>
      </w:pPr>
      <w:r w:rsidRPr="00613175">
        <w:t>-</w:t>
      </w:r>
      <w:r w:rsidRPr="00613175">
        <w:tab/>
      </w:r>
      <w:r w:rsidRPr="00613175">
        <w:rPr>
          <w:snapToGrid w:val="0"/>
        </w:rPr>
        <w:t>SS is configured with the shared secret key of IMS AKA algorithm, related to the IMS private user identity (IMPI) configured on the UICC card equipped into the UE.</w:t>
      </w:r>
    </w:p>
    <w:p w14:paraId="133FE264" w14:textId="77777777" w:rsidR="00816621" w:rsidRPr="00613175" w:rsidRDefault="00816621" w:rsidP="00816621">
      <w:pPr>
        <w:pStyle w:val="B10"/>
      </w:pPr>
      <w:r w:rsidRPr="00613175">
        <w:t>-</w:t>
      </w:r>
      <w:r w:rsidRPr="00613175">
        <w:tab/>
        <w:t>SS is able to perform AKAv1-MD5 authentication algorithm for that IMPI, according to 3GPP TS 33.203 [16] clause 6.1 and RFC 3310 [15].</w:t>
      </w:r>
    </w:p>
    <w:p w14:paraId="14DCCE61" w14:textId="77777777" w:rsidR="00816621" w:rsidRPr="00613175" w:rsidRDefault="00816621" w:rsidP="00816621">
      <w:pPr>
        <w:pStyle w:val="B10"/>
      </w:pPr>
      <w:r w:rsidRPr="00613175">
        <w:t xml:space="preserve">- </w:t>
      </w:r>
      <w:r w:rsidRPr="00613175">
        <w:tab/>
        <w:t>SS is listening to SIP default port 5060 for both UDP and TCP protocols.</w:t>
      </w:r>
    </w:p>
    <w:p w14:paraId="75E60D9E" w14:textId="77777777" w:rsidR="00816621" w:rsidRPr="00613175" w:rsidRDefault="00816621" w:rsidP="00816621">
      <w:pPr>
        <w:pStyle w:val="B10"/>
      </w:pPr>
      <w:r w:rsidRPr="00613175">
        <w:t>-</w:t>
      </w:r>
      <w:r w:rsidRPr="00613175">
        <w:tab/>
        <w:t>1 NR Cell</w:t>
      </w:r>
    </w:p>
    <w:p w14:paraId="15A550F3" w14:textId="77777777" w:rsidR="00816621" w:rsidRPr="00613175" w:rsidRDefault="00816621" w:rsidP="00816621">
      <w:pPr>
        <w:pStyle w:val="H6"/>
      </w:pPr>
      <w:r w:rsidRPr="00613175">
        <w:t>UE:</w:t>
      </w:r>
    </w:p>
    <w:p w14:paraId="021F3925" w14:textId="77777777" w:rsidR="00816621" w:rsidRPr="00613175" w:rsidRDefault="00816621" w:rsidP="00816621">
      <w:pPr>
        <w:pStyle w:val="B10"/>
      </w:pPr>
      <w:r w:rsidRPr="00613175">
        <w:t>-</w:t>
      </w:r>
      <w:r w:rsidRPr="00613175">
        <w:tab/>
        <w:t xml:space="preserve">UE contains either ISIM and USIM applications or only USIM application on UICC. </w:t>
      </w:r>
    </w:p>
    <w:p w14:paraId="02E00322" w14:textId="77777777" w:rsidR="00816621" w:rsidRPr="00613175" w:rsidRDefault="00816621" w:rsidP="00816621">
      <w:pPr>
        <w:pStyle w:val="B10"/>
        <w:rPr>
          <w:snapToGrid w:val="0"/>
        </w:rPr>
      </w:pPr>
      <w:r w:rsidRPr="00613175">
        <w:t>-</w:t>
      </w:r>
      <w:r w:rsidRPr="00613175">
        <w:tab/>
        <w:t xml:space="preserve">The </w:t>
      </w:r>
      <w:r w:rsidRPr="00613175">
        <w:rPr>
          <w:snapToGrid w:val="0"/>
        </w:rPr>
        <w:t>UE is configured to register for IMS after switch on.</w:t>
      </w:r>
    </w:p>
    <w:p w14:paraId="66E4D5CA" w14:textId="77777777" w:rsidR="00816621" w:rsidRPr="00613175" w:rsidRDefault="00816621" w:rsidP="00816621">
      <w:pPr>
        <w:pStyle w:val="B10"/>
        <w:rPr>
          <w:snapToGrid w:val="0"/>
        </w:rPr>
      </w:pPr>
      <w:r w:rsidRPr="00613175">
        <w:t>-</w:t>
      </w:r>
      <w:r w:rsidRPr="00613175">
        <w:tab/>
        <w:t xml:space="preserve">The </w:t>
      </w:r>
      <w:r w:rsidRPr="00613175">
        <w:rPr>
          <w:snapToGrid w:val="0"/>
        </w:rPr>
        <w:t>UE is switched off.</w:t>
      </w:r>
    </w:p>
    <w:p w14:paraId="73EA9E30" w14:textId="77777777" w:rsidR="00816621" w:rsidRPr="00613175" w:rsidRDefault="00816621" w:rsidP="00816621">
      <w:pPr>
        <w:pStyle w:val="H6"/>
        <w:rPr>
          <w:rFonts w:cs="Arial"/>
        </w:rPr>
      </w:pPr>
      <w:r w:rsidRPr="00613175">
        <w:rPr>
          <w:rFonts w:cs="Arial"/>
        </w:rPr>
        <w:t>Preamble:</w:t>
      </w:r>
    </w:p>
    <w:p w14:paraId="0AC37AA5" w14:textId="77777777" w:rsidR="00816621" w:rsidRPr="00613175" w:rsidRDefault="00816621" w:rsidP="00816621">
      <w:pPr>
        <w:pStyle w:val="B10"/>
      </w:pPr>
      <w:r w:rsidRPr="00613175">
        <w:t>-</w:t>
      </w:r>
      <w:r w:rsidRPr="00613175">
        <w:tab/>
        <w:t>None.</w:t>
      </w:r>
    </w:p>
    <w:p w14:paraId="0844D24E" w14:textId="77777777" w:rsidR="00816621" w:rsidRPr="00613175" w:rsidRDefault="00816621" w:rsidP="00F238ED">
      <w:pPr>
        <w:pStyle w:val="H6"/>
        <w:rPr>
          <w:snapToGrid w:val="0"/>
        </w:rPr>
      </w:pPr>
      <w:bookmarkStart w:id="429" w:name="_Toc43210185"/>
      <w:bookmarkStart w:id="430" w:name="_Toc51948411"/>
      <w:bookmarkStart w:id="431" w:name="_Toc52162484"/>
      <w:bookmarkStart w:id="432" w:name="_Toc60916070"/>
      <w:r w:rsidRPr="00613175">
        <w:lastRenderedPageBreak/>
        <w:t>6.7.3.2</w:t>
      </w:r>
      <w:r w:rsidRPr="00613175">
        <w:tab/>
      </w:r>
      <w:r w:rsidRPr="00613175">
        <w:rPr>
          <w:snapToGrid w:val="0"/>
        </w:rPr>
        <w:t>Test procedure sequence</w:t>
      </w:r>
      <w:bookmarkEnd w:id="429"/>
      <w:bookmarkEnd w:id="430"/>
      <w:bookmarkEnd w:id="431"/>
      <w:bookmarkEnd w:id="432"/>
    </w:p>
    <w:p w14:paraId="53449CF4" w14:textId="77777777" w:rsidR="00816621" w:rsidRPr="00613175" w:rsidRDefault="00816621" w:rsidP="00816621">
      <w:pPr>
        <w:pStyle w:val="TH"/>
        <w:rPr>
          <w:rFonts w:cs="Arial"/>
        </w:rPr>
      </w:pPr>
      <w:r w:rsidRPr="00613175">
        <w:rPr>
          <w:rFonts w:cs="Arial"/>
        </w:rPr>
        <w:t>Table 6.7.3.2-1: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816621" w:rsidRPr="00613175" w14:paraId="7A941ECD" w14:textId="77777777" w:rsidTr="003A6D32">
        <w:trPr>
          <w:jc w:val="center"/>
        </w:trPr>
        <w:tc>
          <w:tcPr>
            <w:tcW w:w="567" w:type="dxa"/>
            <w:tcBorders>
              <w:bottom w:val="nil"/>
            </w:tcBorders>
          </w:tcPr>
          <w:p w14:paraId="0A461356" w14:textId="77777777" w:rsidR="00816621" w:rsidRPr="00613175" w:rsidRDefault="00816621" w:rsidP="00A20284">
            <w:pPr>
              <w:pStyle w:val="TAH"/>
              <w:ind w:left="400" w:hanging="400"/>
            </w:pPr>
            <w:r w:rsidRPr="00613175">
              <w:t>St</w:t>
            </w:r>
          </w:p>
        </w:tc>
        <w:tc>
          <w:tcPr>
            <w:tcW w:w="3968" w:type="dxa"/>
          </w:tcPr>
          <w:p w14:paraId="3D6083CA" w14:textId="77777777" w:rsidR="00816621" w:rsidRPr="00613175" w:rsidRDefault="00816621" w:rsidP="00A20284">
            <w:pPr>
              <w:pStyle w:val="TAH"/>
              <w:ind w:left="400" w:hanging="400"/>
            </w:pPr>
            <w:r w:rsidRPr="00613175">
              <w:t>Procedure</w:t>
            </w:r>
          </w:p>
        </w:tc>
        <w:tc>
          <w:tcPr>
            <w:tcW w:w="3684" w:type="dxa"/>
            <w:gridSpan w:val="2"/>
          </w:tcPr>
          <w:p w14:paraId="3AACA30A" w14:textId="77777777" w:rsidR="00816621" w:rsidRPr="00613175" w:rsidRDefault="00816621" w:rsidP="00A20284">
            <w:pPr>
              <w:pStyle w:val="TAH"/>
              <w:ind w:left="400" w:hanging="400"/>
            </w:pPr>
            <w:r w:rsidRPr="00613175">
              <w:t>Message Sequence</w:t>
            </w:r>
          </w:p>
        </w:tc>
        <w:tc>
          <w:tcPr>
            <w:tcW w:w="567" w:type="dxa"/>
            <w:tcBorders>
              <w:bottom w:val="nil"/>
            </w:tcBorders>
          </w:tcPr>
          <w:p w14:paraId="0BF79B7D" w14:textId="77777777" w:rsidR="00816621" w:rsidRPr="00613175" w:rsidRDefault="00816621" w:rsidP="00A20284">
            <w:pPr>
              <w:pStyle w:val="TAH"/>
            </w:pPr>
            <w:r w:rsidRPr="00613175">
              <w:t>TP</w:t>
            </w:r>
          </w:p>
        </w:tc>
        <w:tc>
          <w:tcPr>
            <w:tcW w:w="850" w:type="dxa"/>
            <w:tcBorders>
              <w:bottom w:val="nil"/>
            </w:tcBorders>
          </w:tcPr>
          <w:p w14:paraId="3514D09E" w14:textId="77777777" w:rsidR="00816621" w:rsidRPr="00613175" w:rsidRDefault="00816621" w:rsidP="00A20284">
            <w:pPr>
              <w:pStyle w:val="TAH"/>
            </w:pPr>
            <w:r w:rsidRPr="00613175">
              <w:t>Verdict</w:t>
            </w:r>
          </w:p>
        </w:tc>
      </w:tr>
      <w:tr w:rsidR="00816621" w:rsidRPr="00613175" w14:paraId="6AF00507" w14:textId="77777777" w:rsidTr="003A6D32">
        <w:trPr>
          <w:jc w:val="center"/>
        </w:trPr>
        <w:tc>
          <w:tcPr>
            <w:tcW w:w="567" w:type="dxa"/>
            <w:tcBorders>
              <w:top w:val="nil"/>
            </w:tcBorders>
          </w:tcPr>
          <w:p w14:paraId="1F6EA3C6" w14:textId="77777777" w:rsidR="00816621" w:rsidRPr="00613175" w:rsidRDefault="00816621" w:rsidP="00A20284">
            <w:pPr>
              <w:pStyle w:val="TAH"/>
            </w:pPr>
          </w:p>
        </w:tc>
        <w:tc>
          <w:tcPr>
            <w:tcW w:w="3968" w:type="dxa"/>
          </w:tcPr>
          <w:p w14:paraId="728D9BCC" w14:textId="77777777" w:rsidR="00816621" w:rsidRPr="00613175" w:rsidRDefault="00816621" w:rsidP="00A20284">
            <w:pPr>
              <w:pStyle w:val="TAH"/>
            </w:pPr>
          </w:p>
        </w:tc>
        <w:tc>
          <w:tcPr>
            <w:tcW w:w="708" w:type="dxa"/>
          </w:tcPr>
          <w:p w14:paraId="3D9EDC24" w14:textId="77777777" w:rsidR="00816621" w:rsidRPr="00613175" w:rsidRDefault="00816621" w:rsidP="00A20284">
            <w:pPr>
              <w:pStyle w:val="TAH"/>
            </w:pPr>
            <w:r w:rsidRPr="00613175">
              <w:t>U - S</w:t>
            </w:r>
          </w:p>
        </w:tc>
        <w:tc>
          <w:tcPr>
            <w:tcW w:w="2976" w:type="dxa"/>
          </w:tcPr>
          <w:p w14:paraId="127034D0" w14:textId="77777777" w:rsidR="00816621" w:rsidRPr="00613175" w:rsidRDefault="00816621" w:rsidP="00A20284">
            <w:pPr>
              <w:pStyle w:val="TAH"/>
            </w:pPr>
            <w:r w:rsidRPr="00613175">
              <w:t>Message</w:t>
            </w:r>
          </w:p>
        </w:tc>
        <w:tc>
          <w:tcPr>
            <w:tcW w:w="567" w:type="dxa"/>
            <w:tcBorders>
              <w:top w:val="nil"/>
            </w:tcBorders>
          </w:tcPr>
          <w:p w14:paraId="75A6B9F8" w14:textId="77777777" w:rsidR="00816621" w:rsidRPr="00613175" w:rsidRDefault="00816621" w:rsidP="00A20284">
            <w:pPr>
              <w:pStyle w:val="TAH"/>
            </w:pPr>
          </w:p>
        </w:tc>
        <w:tc>
          <w:tcPr>
            <w:tcW w:w="850" w:type="dxa"/>
            <w:tcBorders>
              <w:top w:val="nil"/>
            </w:tcBorders>
          </w:tcPr>
          <w:p w14:paraId="183957F5" w14:textId="77777777" w:rsidR="00816621" w:rsidRPr="00613175" w:rsidRDefault="00816621" w:rsidP="00A20284">
            <w:pPr>
              <w:pStyle w:val="TAH"/>
            </w:pPr>
          </w:p>
        </w:tc>
      </w:tr>
      <w:tr w:rsidR="00816621" w:rsidRPr="00613175" w14:paraId="5F7387F5" w14:textId="77777777" w:rsidTr="003A6D32">
        <w:trPr>
          <w:jc w:val="center"/>
        </w:trPr>
        <w:tc>
          <w:tcPr>
            <w:tcW w:w="567" w:type="dxa"/>
            <w:tcBorders>
              <w:top w:val="nil"/>
            </w:tcBorders>
          </w:tcPr>
          <w:p w14:paraId="14FDD222" w14:textId="77777777" w:rsidR="00816621" w:rsidRPr="00613175" w:rsidRDefault="00816621" w:rsidP="00A20284">
            <w:pPr>
              <w:pStyle w:val="TAC"/>
              <w:rPr>
                <w:lang w:eastAsia="zh-CN"/>
              </w:rPr>
            </w:pPr>
            <w:r w:rsidRPr="00613175">
              <w:rPr>
                <w:lang w:eastAsia="zh-CN"/>
              </w:rPr>
              <w:t>1</w:t>
            </w:r>
          </w:p>
        </w:tc>
        <w:tc>
          <w:tcPr>
            <w:tcW w:w="3968" w:type="dxa"/>
          </w:tcPr>
          <w:p w14:paraId="68732E1A" w14:textId="77777777" w:rsidR="00816621" w:rsidRPr="00613175" w:rsidRDefault="00816621" w:rsidP="00A20284">
            <w:pPr>
              <w:pStyle w:val="TAC"/>
              <w:jc w:val="left"/>
            </w:pPr>
            <w:r w:rsidRPr="00613175">
              <w:t>The UE is switched on.</w:t>
            </w:r>
          </w:p>
        </w:tc>
        <w:tc>
          <w:tcPr>
            <w:tcW w:w="708" w:type="dxa"/>
          </w:tcPr>
          <w:p w14:paraId="25BC8DCA" w14:textId="77777777" w:rsidR="00816621" w:rsidRPr="00613175" w:rsidRDefault="00816621" w:rsidP="00A20284">
            <w:pPr>
              <w:pStyle w:val="TAC"/>
            </w:pPr>
          </w:p>
        </w:tc>
        <w:tc>
          <w:tcPr>
            <w:tcW w:w="2976" w:type="dxa"/>
          </w:tcPr>
          <w:p w14:paraId="4D9838E7" w14:textId="77777777" w:rsidR="00816621" w:rsidRPr="00613175" w:rsidRDefault="00816621" w:rsidP="00A20284">
            <w:pPr>
              <w:pStyle w:val="TAC"/>
            </w:pPr>
          </w:p>
        </w:tc>
        <w:tc>
          <w:tcPr>
            <w:tcW w:w="567" w:type="dxa"/>
            <w:tcBorders>
              <w:top w:val="nil"/>
            </w:tcBorders>
          </w:tcPr>
          <w:p w14:paraId="63CBCA6F" w14:textId="77777777" w:rsidR="00816621" w:rsidRPr="00613175" w:rsidRDefault="00816621" w:rsidP="00A20284">
            <w:pPr>
              <w:pStyle w:val="TAC"/>
            </w:pPr>
          </w:p>
        </w:tc>
        <w:tc>
          <w:tcPr>
            <w:tcW w:w="850" w:type="dxa"/>
            <w:tcBorders>
              <w:top w:val="nil"/>
            </w:tcBorders>
          </w:tcPr>
          <w:p w14:paraId="1C220055" w14:textId="77777777" w:rsidR="00816621" w:rsidRPr="00613175" w:rsidRDefault="00816621" w:rsidP="00A20284">
            <w:pPr>
              <w:pStyle w:val="TAC"/>
            </w:pPr>
          </w:p>
        </w:tc>
      </w:tr>
      <w:tr w:rsidR="00816621" w:rsidRPr="00613175" w14:paraId="6ADE40A5" w14:textId="77777777" w:rsidTr="003A6D32">
        <w:trPr>
          <w:jc w:val="center"/>
        </w:trPr>
        <w:tc>
          <w:tcPr>
            <w:tcW w:w="567" w:type="dxa"/>
          </w:tcPr>
          <w:p w14:paraId="6E339BFE" w14:textId="77777777" w:rsidR="00816621" w:rsidRPr="00613175" w:rsidRDefault="00816621" w:rsidP="00A20284">
            <w:pPr>
              <w:pStyle w:val="TAC"/>
            </w:pPr>
            <w:r w:rsidRPr="00613175">
              <w:t>2</w:t>
            </w:r>
          </w:p>
        </w:tc>
        <w:tc>
          <w:tcPr>
            <w:tcW w:w="3968" w:type="dxa"/>
          </w:tcPr>
          <w:p w14:paraId="4CF43EE2" w14:textId="77777777" w:rsidR="00816621" w:rsidRPr="00613175" w:rsidRDefault="00816621" w:rsidP="00A20284">
            <w:pPr>
              <w:pStyle w:val="TAL"/>
              <w:rPr>
                <w:rFonts w:eastAsia="MS Gothic"/>
              </w:rPr>
            </w:pPr>
            <w:r w:rsidRPr="00613175">
              <w:rPr>
                <w:rFonts w:eastAsia="MS Gothic"/>
              </w:rPr>
              <w:t>UE sends initial registration for IMS services.</w:t>
            </w:r>
          </w:p>
        </w:tc>
        <w:tc>
          <w:tcPr>
            <w:tcW w:w="708" w:type="dxa"/>
          </w:tcPr>
          <w:p w14:paraId="511D3540" w14:textId="77777777" w:rsidR="00816621" w:rsidRPr="00613175" w:rsidRDefault="00816621" w:rsidP="00A20284">
            <w:pPr>
              <w:pStyle w:val="TAC"/>
              <w:rPr>
                <w:rFonts w:eastAsia="MS Gothic"/>
              </w:rPr>
            </w:pPr>
            <w:r w:rsidRPr="00613175">
              <w:t>--&gt;</w:t>
            </w:r>
          </w:p>
        </w:tc>
        <w:tc>
          <w:tcPr>
            <w:tcW w:w="2976" w:type="dxa"/>
          </w:tcPr>
          <w:p w14:paraId="6890A739" w14:textId="77777777" w:rsidR="00816621" w:rsidRPr="00613175" w:rsidRDefault="00816621" w:rsidP="00A20284">
            <w:pPr>
              <w:pStyle w:val="TAL"/>
              <w:rPr>
                <w:rFonts w:eastAsia="MS Gothic"/>
              </w:rPr>
            </w:pPr>
            <w:r w:rsidRPr="00613175">
              <w:rPr>
                <w:rFonts w:eastAsia="MS Gothic"/>
              </w:rPr>
              <w:t>REGISTER</w:t>
            </w:r>
          </w:p>
        </w:tc>
        <w:tc>
          <w:tcPr>
            <w:tcW w:w="567" w:type="dxa"/>
          </w:tcPr>
          <w:p w14:paraId="106C20C8" w14:textId="77777777" w:rsidR="00816621" w:rsidRPr="00613175" w:rsidRDefault="00816621" w:rsidP="00A20284">
            <w:pPr>
              <w:pStyle w:val="TAC"/>
              <w:rPr>
                <w:lang w:eastAsia="zh-CN"/>
              </w:rPr>
            </w:pPr>
          </w:p>
        </w:tc>
        <w:tc>
          <w:tcPr>
            <w:tcW w:w="850" w:type="dxa"/>
          </w:tcPr>
          <w:p w14:paraId="1F3261CA" w14:textId="77777777" w:rsidR="00816621" w:rsidRPr="00613175" w:rsidRDefault="00816621" w:rsidP="00A20284">
            <w:pPr>
              <w:pStyle w:val="TAC"/>
            </w:pPr>
          </w:p>
        </w:tc>
      </w:tr>
      <w:tr w:rsidR="006C5F1C" w:rsidRPr="00613175" w14:paraId="2B081E90" w14:textId="77777777" w:rsidTr="003A6D32">
        <w:trPr>
          <w:jc w:val="center"/>
        </w:trPr>
        <w:tc>
          <w:tcPr>
            <w:tcW w:w="567" w:type="dxa"/>
          </w:tcPr>
          <w:p w14:paraId="6B62F7F8" w14:textId="77777777" w:rsidR="006C5F1C" w:rsidRPr="00613175" w:rsidRDefault="006C5F1C" w:rsidP="006C5F1C">
            <w:pPr>
              <w:pStyle w:val="TAC"/>
              <w:rPr>
                <w:lang w:eastAsia="zh-CN"/>
              </w:rPr>
            </w:pPr>
            <w:r w:rsidRPr="00613175">
              <w:rPr>
                <w:lang w:eastAsia="zh-CN"/>
              </w:rPr>
              <w:t>3</w:t>
            </w:r>
          </w:p>
        </w:tc>
        <w:tc>
          <w:tcPr>
            <w:tcW w:w="3968" w:type="dxa"/>
          </w:tcPr>
          <w:p w14:paraId="4ECFD303" w14:textId="77777777" w:rsidR="006C5F1C" w:rsidRPr="00613175" w:rsidRDefault="006C5F1C" w:rsidP="006C5F1C">
            <w:pPr>
              <w:pStyle w:val="TAL"/>
              <w:rPr>
                <w:rFonts w:eastAsia="MS Gothic"/>
              </w:rPr>
            </w:pPr>
            <w:r w:rsidRPr="00613175">
              <w:rPr>
                <w:rFonts w:eastAsia="MS Gothic"/>
              </w:rPr>
              <w:t>SS responds with an invalid AKAv1-MD5 authentication challenge with an invalid MAC value.</w:t>
            </w:r>
          </w:p>
        </w:tc>
        <w:tc>
          <w:tcPr>
            <w:tcW w:w="708" w:type="dxa"/>
          </w:tcPr>
          <w:p w14:paraId="15DF05EA" w14:textId="77777777" w:rsidR="006C5F1C" w:rsidRPr="00613175" w:rsidRDefault="006C5F1C" w:rsidP="006C5F1C">
            <w:pPr>
              <w:pStyle w:val="TAC"/>
              <w:rPr>
                <w:rFonts w:eastAsia="MS Gothic"/>
              </w:rPr>
            </w:pPr>
            <w:r w:rsidRPr="00613175">
              <w:rPr>
                <w:lang w:eastAsia="zh-CN"/>
              </w:rPr>
              <w:t>&lt;--</w:t>
            </w:r>
          </w:p>
        </w:tc>
        <w:tc>
          <w:tcPr>
            <w:tcW w:w="2976" w:type="dxa"/>
          </w:tcPr>
          <w:p w14:paraId="27F2A419" w14:textId="77777777" w:rsidR="006C5F1C" w:rsidRPr="00613175" w:rsidRDefault="006C5F1C" w:rsidP="006C5F1C">
            <w:pPr>
              <w:pStyle w:val="TAL"/>
              <w:rPr>
                <w:rFonts w:eastAsia="MS Gothic"/>
              </w:rPr>
            </w:pPr>
            <w:r w:rsidRPr="00613175">
              <w:rPr>
                <w:rFonts w:eastAsia="MS Gothic"/>
              </w:rPr>
              <w:t>401 Unauthorized</w:t>
            </w:r>
          </w:p>
        </w:tc>
        <w:tc>
          <w:tcPr>
            <w:tcW w:w="567" w:type="dxa"/>
          </w:tcPr>
          <w:p w14:paraId="228E0E81" w14:textId="77777777" w:rsidR="006C5F1C" w:rsidRPr="00613175" w:rsidRDefault="006C5F1C" w:rsidP="006C5F1C">
            <w:pPr>
              <w:pStyle w:val="TAC"/>
              <w:rPr>
                <w:lang w:eastAsia="zh-CN"/>
              </w:rPr>
            </w:pPr>
          </w:p>
        </w:tc>
        <w:tc>
          <w:tcPr>
            <w:tcW w:w="850" w:type="dxa"/>
          </w:tcPr>
          <w:p w14:paraId="3ECF1FEA" w14:textId="77777777" w:rsidR="006C5F1C" w:rsidRPr="00613175" w:rsidRDefault="006C5F1C" w:rsidP="006C5F1C">
            <w:pPr>
              <w:pStyle w:val="TAC"/>
              <w:rPr>
                <w:lang w:eastAsia="zh-CN"/>
              </w:rPr>
            </w:pPr>
          </w:p>
        </w:tc>
      </w:tr>
      <w:tr w:rsidR="00816621" w:rsidRPr="00613175" w14:paraId="20565ECE" w14:textId="77777777" w:rsidTr="003A6D32">
        <w:trPr>
          <w:jc w:val="center"/>
        </w:trPr>
        <w:tc>
          <w:tcPr>
            <w:tcW w:w="567" w:type="dxa"/>
          </w:tcPr>
          <w:p w14:paraId="718949E2" w14:textId="77777777" w:rsidR="00816621" w:rsidRPr="00613175" w:rsidRDefault="00816621" w:rsidP="00A20284">
            <w:pPr>
              <w:pStyle w:val="TAC"/>
            </w:pPr>
            <w:r w:rsidRPr="00613175">
              <w:t>4</w:t>
            </w:r>
          </w:p>
        </w:tc>
        <w:tc>
          <w:tcPr>
            <w:tcW w:w="3968" w:type="dxa"/>
          </w:tcPr>
          <w:p w14:paraId="3AE45F8F" w14:textId="77777777" w:rsidR="00816621" w:rsidRPr="00613175" w:rsidRDefault="00816621" w:rsidP="00A20284">
            <w:pPr>
              <w:pStyle w:val="TAL"/>
              <w:rPr>
                <w:rFonts w:eastAsia="MS Gothic"/>
              </w:rPr>
            </w:pPr>
            <w:r w:rsidRPr="00613175">
              <w:rPr>
                <w:rFonts w:eastAsia="MS Gothic"/>
              </w:rPr>
              <w:t>Check: does the UE send a REGISTER request:</w:t>
            </w:r>
          </w:p>
          <w:p w14:paraId="6632BF8C" w14:textId="77777777" w:rsidR="00816621" w:rsidRPr="00613175" w:rsidRDefault="00816621" w:rsidP="00A20284">
            <w:pPr>
              <w:pStyle w:val="TAL"/>
            </w:pPr>
            <w:r w:rsidRPr="00613175">
              <w:t xml:space="preserve">- contains no AUTS directive and an empty response directive, i.e. no authentication challenge response </w:t>
            </w:r>
          </w:p>
          <w:p w14:paraId="43EB4C74" w14:textId="77777777" w:rsidR="00816621" w:rsidRPr="00613175" w:rsidRDefault="00816621" w:rsidP="00A20284">
            <w:pPr>
              <w:pStyle w:val="TAL"/>
              <w:rPr>
                <w:rFonts w:eastAsia="MS Gothic"/>
              </w:rPr>
            </w:pPr>
            <w:r w:rsidRPr="00613175">
              <w:t>- UE populates a new Security-Client header set to specify the security mechanism it supports, the IPsec layer algorithms it supports and the parameters needed for the new security association setup</w:t>
            </w:r>
          </w:p>
        </w:tc>
        <w:tc>
          <w:tcPr>
            <w:tcW w:w="708" w:type="dxa"/>
          </w:tcPr>
          <w:p w14:paraId="34E0DBE0" w14:textId="77777777" w:rsidR="00816621" w:rsidRPr="00613175" w:rsidRDefault="00816621" w:rsidP="00A20284">
            <w:pPr>
              <w:pStyle w:val="TAC"/>
              <w:rPr>
                <w:rFonts w:eastAsia="MS Gothic"/>
              </w:rPr>
            </w:pPr>
            <w:r w:rsidRPr="00613175">
              <w:t>--&gt;</w:t>
            </w:r>
          </w:p>
        </w:tc>
        <w:tc>
          <w:tcPr>
            <w:tcW w:w="2976" w:type="dxa"/>
          </w:tcPr>
          <w:p w14:paraId="31600322" w14:textId="77777777" w:rsidR="00816621" w:rsidRPr="00613175" w:rsidRDefault="00816621" w:rsidP="00A20284">
            <w:pPr>
              <w:pStyle w:val="TAL"/>
              <w:rPr>
                <w:rFonts w:eastAsia="MS Gothic"/>
              </w:rPr>
            </w:pPr>
            <w:r w:rsidRPr="00613175">
              <w:rPr>
                <w:rFonts w:eastAsia="MS Gothic"/>
              </w:rPr>
              <w:t>REGISTER</w:t>
            </w:r>
          </w:p>
        </w:tc>
        <w:tc>
          <w:tcPr>
            <w:tcW w:w="567" w:type="dxa"/>
          </w:tcPr>
          <w:p w14:paraId="4B64F243" w14:textId="77777777" w:rsidR="00816621" w:rsidRPr="00613175" w:rsidRDefault="00816621" w:rsidP="00A20284">
            <w:pPr>
              <w:pStyle w:val="TAC"/>
              <w:rPr>
                <w:lang w:eastAsia="zh-CN"/>
              </w:rPr>
            </w:pPr>
            <w:r w:rsidRPr="00613175">
              <w:rPr>
                <w:lang w:eastAsia="zh-CN"/>
              </w:rPr>
              <w:t>1</w:t>
            </w:r>
          </w:p>
        </w:tc>
        <w:tc>
          <w:tcPr>
            <w:tcW w:w="850" w:type="dxa"/>
          </w:tcPr>
          <w:p w14:paraId="7AAED60B" w14:textId="77777777" w:rsidR="00816621" w:rsidRPr="00613175" w:rsidRDefault="00816621" w:rsidP="00A20284">
            <w:pPr>
              <w:pStyle w:val="TAC"/>
              <w:rPr>
                <w:lang w:eastAsia="zh-CN"/>
              </w:rPr>
            </w:pPr>
            <w:r w:rsidRPr="00613175">
              <w:rPr>
                <w:lang w:eastAsia="zh-CN"/>
              </w:rPr>
              <w:t>P</w:t>
            </w:r>
          </w:p>
        </w:tc>
      </w:tr>
      <w:tr w:rsidR="00816621" w:rsidRPr="00613175" w14:paraId="4D1E406E" w14:textId="77777777" w:rsidTr="003A6D32">
        <w:trPr>
          <w:jc w:val="center"/>
        </w:trPr>
        <w:tc>
          <w:tcPr>
            <w:tcW w:w="567" w:type="dxa"/>
          </w:tcPr>
          <w:p w14:paraId="2C7FD396" w14:textId="77777777" w:rsidR="00816621" w:rsidRPr="00613175" w:rsidRDefault="00816621" w:rsidP="00A20284">
            <w:pPr>
              <w:pStyle w:val="TAC"/>
            </w:pPr>
            <w:r w:rsidRPr="00613175">
              <w:t>5</w:t>
            </w:r>
          </w:p>
        </w:tc>
        <w:tc>
          <w:tcPr>
            <w:tcW w:w="3968" w:type="dxa"/>
          </w:tcPr>
          <w:p w14:paraId="3EE4F7A9" w14:textId="77777777" w:rsidR="00816621" w:rsidRPr="00613175" w:rsidRDefault="00816621" w:rsidP="00A20284">
            <w:pPr>
              <w:pStyle w:val="TAL"/>
              <w:rPr>
                <w:rFonts w:eastAsia="MS Gothic"/>
              </w:rPr>
            </w:pPr>
            <w:r w:rsidRPr="00613175">
              <w:rPr>
                <w:rFonts w:eastAsia="MS Gothic"/>
              </w:rPr>
              <w:t>SS responds with an invalid AKAv1-MD5 authentication challenge with an invalid MAC value.</w:t>
            </w:r>
          </w:p>
        </w:tc>
        <w:tc>
          <w:tcPr>
            <w:tcW w:w="708" w:type="dxa"/>
          </w:tcPr>
          <w:p w14:paraId="70FDE3E3" w14:textId="77777777" w:rsidR="00816621" w:rsidRPr="00613175" w:rsidRDefault="00816621" w:rsidP="00A20284">
            <w:pPr>
              <w:pStyle w:val="TAC"/>
              <w:rPr>
                <w:rFonts w:eastAsia="MS Gothic"/>
              </w:rPr>
            </w:pPr>
            <w:r w:rsidRPr="00613175">
              <w:rPr>
                <w:lang w:eastAsia="zh-CN"/>
              </w:rPr>
              <w:t>&lt;--</w:t>
            </w:r>
          </w:p>
        </w:tc>
        <w:tc>
          <w:tcPr>
            <w:tcW w:w="2976" w:type="dxa"/>
          </w:tcPr>
          <w:p w14:paraId="571C5EF8" w14:textId="77777777" w:rsidR="00816621" w:rsidRPr="00613175" w:rsidRDefault="00816621" w:rsidP="00A20284">
            <w:pPr>
              <w:pStyle w:val="TAL"/>
              <w:rPr>
                <w:rFonts w:eastAsia="MS Gothic"/>
              </w:rPr>
            </w:pPr>
            <w:r w:rsidRPr="00613175">
              <w:rPr>
                <w:rFonts w:eastAsia="MS Gothic"/>
              </w:rPr>
              <w:t>401 Unauthorized</w:t>
            </w:r>
          </w:p>
        </w:tc>
        <w:tc>
          <w:tcPr>
            <w:tcW w:w="567" w:type="dxa"/>
          </w:tcPr>
          <w:p w14:paraId="76743252" w14:textId="77777777" w:rsidR="00816621" w:rsidRPr="00613175" w:rsidRDefault="00816621" w:rsidP="00A20284">
            <w:pPr>
              <w:pStyle w:val="TAC"/>
              <w:rPr>
                <w:lang w:eastAsia="zh-CN"/>
              </w:rPr>
            </w:pPr>
          </w:p>
        </w:tc>
        <w:tc>
          <w:tcPr>
            <w:tcW w:w="850" w:type="dxa"/>
          </w:tcPr>
          <w:p w14:paraId="62BB7903" w14:textId="77777777" w:rsidR="00816621" w:rsidRPr="00613175" w:rsidRDefault="00816621" w:rsidP="00A20284">
            <w:pPr>
              <w:pStyle w:val="TAC"/>
              <w:rPr>
                <w:lang w:eastAsia="zh-CN"/>
              </w:rPr>
            </w:pPr>
          </w:p>
        </w:tc>
      </w:tr>
      <w:tr w:rsidR="00816621" w:rsidRPr="00613175" w14:paraId="4597DC61" w14:textId="77777777" w:rsidTr="003A6D32">
        <w:trPr>
          <w:jc w:val="center"/>
        </w:trPr>
        <w:tc>
          <w:tcPr>
            <w:tcW w:w="567" w:type="dxa"/>
          </w:tcPr>
          <w:p w14:paraId="1C9A9BB9" w14:textId="77777777" w:rsidR="00816621" w:rsidRPr="00613175" w:rsidRDefault="00816621" w:rsidP="00A20284">
            <w:pPr>
              <w:pStyle w:val="TAC"/>
            </w:pPr>
            <w:r w:rsidRPr="00613175">
              <w:t>6</w:t>
            </w:r>
          </w:p>
        </w:tc>
        <w:tc>
          <w:tcPr>
            <w:tcW w:w="3968" w:type="dxa"/>
          </w:tcPr>
          <w:p w14:paraId="7254C0ED" w14:textId="77777777" w:rsidR="00816621" w:rsidRPr="00613175" w:rsidRDefault="00816621" w:rsidP="00A20284">
            <w:pPr>
              <w:pStyle w:val="TAL"/>
              <w:rPr>
                <w:rFonts w:eastAsia="MS Gothic"/>
              </w:rPr>
            </w:pPr>
            <w:r w:rsidRPr="00613175">
              <w:rPr>
                <w:rFonts w:eastAsia="MS Gothic"/>
              </w:rPr>
              <w:t>Check: does the UE send another REGISTER request:</w:t>
            </w:r>
          </w:p>
          <w:p w14:paraId="387A3132" w14:textId="77777777" w:rsidR="00816621" w:rsidRPr="00613175" w:rsidRDefault="00816621" w:rsidP="00A20284">
            <w:pPr>
              <w:pStyle w:val="TAL"/>
            </w:pPr>
            <w:r w:rsidRPr="00613175">
              <w:t>- contains no AUTS directive and an empty response directive, i.e. no authentication challenge response</w:t>
            </w:r>
          </w:p>
          <w:p w14:paraId="42BE109F" w14:textId="77777777" w:rsidR="00816621" w:rsidRPr="00613175" w:rsidRDefault="00816621" w:rsidP="00A20284">
            <w:pPr>
              <w:pStyle w:val="TAL"/>
              <w:rPr>
                <w:rFonts w:eastAsia="MS Gothic"/>
              </w:rPr>
            </w:pPr>
            <w:r w:rsidRPr="00613175">
              <w:t>- UE populates a new Security-Client header set to specify the security mechanism it supports, the IPsec layer algorithms it supports and the parameters needed for the new security association setup</w:t>
            </w:r>
            <w:r w:rsidRPr="00613175" w:rsidDel="00FD6A79">
              <w:rPr>
                <w:rFonts w:eastAsia="MS Gothic"/>
              </w:rPr>
              <w:t xml:space="preserve"> </w:t>
            </w:r>
          </w:p>
        </w:tc>
        <w:tc>
          <w:tcPr>
            <w:tcW w:w="708" w:type="dxa"/>
          </w:tcPr>
          <w:p w14:paraId="10908C37" w14:textId="77777777" w:rsidR="00816621" w:rsidRPr="00613175" w:rsidRDefault="00816621" w:rsidP="00A20284">
            <w:pPr>
              <w:pStyle w:val="TAC"/>
              <w:rPr>
                <w:rFonts w:eastAsia="MS Gothic"/>
              </w:rPr>
            </w:pPr>
            <w:r w:rsidRPr="00613175">
              <w:t>--&gt;</w:t>
            </w:r>
          </w:p>
        </w:tc>
        <w:tc>
          <w:tcPr>
            <w:tcW w:w="2976" w:type="dxa"/>
          </w:tcPr>
          <w:p w14:paraId="145FD567" w14:textId="77777777" w:rsidR="00816621" w:rsidRPr="00613175" w:rsidRDefault="00816621" w:rsidP="00A20284">
            <w:pPr>
              <w:pStyle w:val="TAL"/>
              <w:rPr>
                <w:rFonts w:eastAsia="MS Gothic"/>
              </w:rPr>
            </w:pPr>
            <w:r w:rsidRPr="00613175">
              <w:rPr>
                <w:rFonts w:eastAsia="MS Gothic"/>
              </w:rPr>
              <w:t>REGISTER</w:t>
            </w:r>
          </w:p>
        </w:tc>
        <w:tc>
          <w:tcPr>
            <w:tcW w:w="567" w:type="dxa"/>
          </w:tcPr>
          <w:p w14:paraId="3B8A8578" w14:textId="77777777" w:rsidR="00816621" w:rsidRPr="00613175" w:rsidRDefault="00816621" w:rsidP="00A20284">
            <w:pPr>
              <w:pStyle w:val="TAC"/>
              <w:rPr>
                <w:lang w:eastAsia="zh-CN"/>
              </w:rPr>
            </w:pPr>
            <w:r w:rsidRPr="00613175">
              <w:rPr>
                <w:lang w:eastAsia="zh-CN"/>
              </w:rPr>
              <w:t>2</w:t>
            </w:r>
          </w:p>
        </w:tc>
        <w:tc>
          <w:tcPr>
            <w:tcW w:w="850" w:type="dxa"/>
          </w:tcPr>
          <w:p w14:paraId="4C2F1726" w14:textId="77777777" w:rsidR="00816621" w:rsidRPr="00613175" w:rsidRDefault="00816621" w:rsidP="00A20284">
            <w:pPr>
              <w:pStyle w:val="TAC"/>
              <w:rPr>
                <w:lang w:eastAsia="zh-CN"/>
              </w:rPr>
            </w:pPr>
            <w:r w:rsidRPr="00613175">
              <w:rPr>
                <w:lang w:eastAsia="zh-CN"/>
              </w:rPr>
              <w:t>P</w:t>
            </w:r>
          </w:p>
        </w:tc>
      </w:tr>
      <w:tr w:rsidR="006C5F1C" w:rsidRPr="00613175" w14:paraId="603C4D41" w14:textId="77777777" w:rsidTr="003A6D32">
        <w:trPr>
          <w:jc w:val="center"/>
        </w:trPr>
        <w:tc>
          <w:tcPr>
            <w:tcW w:w="567" w:type="dxa"/>
          </w:tcPr>
          <w:p w14:paraId="6DEE4B54" w14:textId="77777777" w:rsidR="006C5F1C" w:rsidRPr="00613175" w:rsidRDefault="006C5F1C" w:rsidP="006C5F1C">
            <w:pPr>
              <w:pStyle w:val="TAC"/>
              <w:rPr>
                <w:lang w:eastAsia="zh-CN"/>
              </w:rPr>
            </w:pPr>
            <w:r w:rsidRPr="00613175">
              <w:rPr>
                <w:lang w:eastAsia="zh-CN"/>
              </w:rPr>
              <w:t>7</w:t>
            </w:r>
          </w:p>
        </w:tc>
        <w:tc>
          <w:tcPr>
            <w:tcW w:w="3968" w:type="dxa"/>
          </w:tcPr>
          <w:p w14:paraId="69CCCA67" w14:textId="77777777" w:rsidR="006C5F1C" w:rsidRPr="00613175" w:rsidRDefault="006C5F1C" w:rsidP="006C5F1C">
            <w:pPr>
              <w:pStyle w:val="TAL"/>
              <w:rPr>
                <w:snapToGrid w:val="0"/>
                <w:lang w:eastAsia="zh-CN"/>
              </w:rPr>
            </w:pPr>
            <w:r w:rsidRPr="00613175">
              <w:rPr>
                <w:snapToGrid w:val="0"/>
                <w:lang w:eastAsia="zh-CN"/>
              </w:rPr>
              <w:t>Void</w:t>
            </w:r>
          </w:p>
        </w:tc>
        <w:tc>
          <w:tcPr>
            <w:tcW w:w="708" w:type="dxa"/>
          </w:tcPr>
          <w:p w14:paraId="707DB90B" w14:textId="77777777" w:rsidR="006C5F1C" w:rsidRPr="00613175" w:rsidRDefault="006C5F1C" w:rsidP="006C5F1C">
            <w:pPr>
              <w:pStyle w:val="TAC"/>
              <w:rPr>
                <w:rFonts w:eastAsia="MS Gothic"/>
              </w:rPr>
            </w:pPr>
          </w:p>
        </w:tc>
        <w:tc>
          <w:tcPr>
            <w:tcW w:w="2976" w:type="dxa"/>
          </w:tcPr>
          <w:p w14:paraId="2230BCDB" w14:textId="77777777" w:rsidR="006C5F1C" w:rsidRPr="00613175" w:rsidRDefault="006C5F1C" w:rsidP="006C5F1C">
            <w:pPr>
              <w:pStyle w:val="TAL"/>
              <w:rPr>
                <w:rFonts w:eastAsia="MS Gothic"/>
              </w:rPr>
            </w:pPr>
          </w:p>
        </w:tc>
        <w:tc>
          <w:tcPr>
            <w:tcW w:w="567" w:type="dxa"/>
          </w:tcPr>
          <w:p w14:paraId="42C9D9BA" w14:textId="77777777" w:rsidR="006C5F1C" w:rsidRPr="00613175" w:rsidRDefault="006C5F1C" w:rsidP="006C5F1C">
            <w:pPr>
              <w:pStyle w:val="TAC"/>
              <w:rPr>
                <w:lang w:eastAsia="zh-CN"/>
              </w:rPr>
            </w:pPr>
          </w:p>
        </w:tc>
        <w:tc>
          <w:tcPr>
            <w:tcW w:w="850" w:type="dxa"/>
          </w:tcPr>
          <w:p w14:paraId="54B288F0" w14:textId="77777777" w:rsidR="006C5F1C" w:rsidRPr="00613175" w:rsidRDefault="006C5F1C" w:rsidP="006C5F1C">
            <w:pPr>
              <w:pStyle w:val="TAC"/>
            </w:pPr>
          </w:p>
        </w:tc>
      </w:tr>
      <w:tr w:rsidR="00816621" w:rsidRPr="00613175" w14:paraId="21826538" w14:textId="77777777" w:rsidTr="003A6D32">
        <w:trPr>
          <w:jc w:val="center"/>
        </w:trPr>
        <w:tc>
          <w:tcPr>
            <w:tcW w:w="567" w:type="dxa"/>
          </w:tcPr>
          <w:p w14:paraId="046CB04D" w14:textId="77777777" w:rsidR="00816621" w:rsidRPr="00613175" w:rsidRDefault="00816621" w:rsidP="00A20284">
            <w:pPr>
              <w:pStyle w:val="TAC"/>
              <w:rPr>
                <w:lang w:eastAsia="zh-CN"/>
              </w:rPr>
            </w:pPr>
            <w:r w:rsidRPr="00613175">
              <w:rPr>
                <w:lang w:eastAsia="zh-CN"/>
              </w:rPr>
              <w:t>8</w:t>
            </w:r>
          </w:p>
        </w:tc>
        <w:tc>
          <w:tcPr>
            <w:tcW w:w="3968" w:type="dxa"/>
          </w:tcPr>
          <w:p w14:paraId="58B42CD9" w14:textId="77777777" w:rsidR="00816621" w:rsidRPr="00613175" w:rsidRDefault="002C5AA0" w:rsidP="00A20284">
            <w:pPr>
              <w:pStyle w:val="TAL"/>
              <w:rPr>
                <w:snapToGrid w:val="0"/>
                <w:lang w:eastAsia="zh-CN"/>
              </w:rPr>
            </w:pPr>
            <w:r w:rsidRPr="00613175">
              <w:rPr>
                <w:snapToGrid w:val="0"/>
                <w:lang w:eastAsia="zh-CN"/>
              </w:rPr>
              <w:t>Void</w:t>
            </w:r>
          </w:p>
        </w:tc>
        <w:tc>
          <w:tcPr>
            <w:tcW w:w="708" w:type="dxa"/>
          </w:tcPr>
          <w:p w14:paraId="1329677D" w14:textId="77777777" w:rsidR="00816621" w:rsidRPr="00613175" w:rsidRDefault="00816621" w:rsidP="00A20284">
            <w:pPr>
              <w:pStyle w:val="TAC"/>
            </w:pPr>
          </w:p>
        </w:tc>
        <w:tc>
          <w:tcPr>
            <w:tcW w:w="2976" w:type="dxa"/>
          </w:tcPr>
          <w:p w14:paraId="3673D40B" w14:textId="77777777" w:rsidR="00816621" w:rsidRPr="00613175" w:rsidRDefault="00816621" w:rsidP="00A20284">
            <w:pPr>
              <w:pStyle w:val="TAL"/>
              <w:rPr>
                <w:lang w:eastAsia="zh-CN"/>
              </w:rPr>
            </w:pPr>
          </w:p>
        </w:tc>
        <w:tc>
          <w:tcPr>
            <w:tcW w:w="567" w:type="dxa"/>
          </w:tcPr>
          <w:p w14:paraId="149A753A" w14:textId="77777777" w:rsidR="00816621" w:rsidRPr="00613175" w:rsidRDefault="00816621" w:rsidP="00A20284">
            <w:pPr>
              <w:pStyle w:val="TAC"/>
              <w:rPr>
                <w:lang w:eastAsia="zh-CN"/>
              </w:rPr>
            </w:pPr>
          </w:p>
        </w:tc>
        <w:tc>
          <w:tcPr>
            <w:tcW w:w="850" w:type="dxa"/>
          </w:tcPr>
          <w:p w14:paraId="048FF3A3" w14:textId="77777777" w:rsidR="00816621" w:rsidRPr="00613175" w:rsidRDefault="00816621" w:rsidP="00A20284">
            <w:pPr>
              <w:pStyle w:val="TAC"/>
              <w:rPr>
                <w:lang w:eastAsia="zh-CN"/>
              </w:rPr>
            </w:pPr>
          </w:p>
        </w:tc>
      </w:tr>
      <w:tr w:rsidR="002C5AA0" w:rsidRPr="00613175" w:rsidDel="00F42955" w14:paraId="5C1FE355" w14:textId="77777777" w:rsidTr="00273214">
        <w:tblPrEx>
          <w:tblLook w:val="04A0" w:firstRow="1" w:lastRow="0" w:firstColumn="1" w:lastColumn="0" w:noHBand="0" w:noVBand="1"/>
        </w:tblPrEx>
        <w:trPr>
          <w:jc w:val="center"/>
        </w:trPr>
        <w:tc>
          <w:tcPr>
            <w:tcW w:w="567" w:type="dxa"/>
            <w:tcBorders>
              <w:top w:val="single" w:sz="4" w:space="0" w:color="auto"/>
              <w:left w:val="single" w:sz="4" w:space="0" w:color="auto"/>
              <w:bottom w:val="single" w:sz="4" w:space="0" w:color="auto"/>
              <w:right w:val="single" w:sz="4" w:space="0" w:color="auto"/>
            </w:tcBorders>
          </w:tcPr>
          <w:p w14:paraId="2271E73E" w14:textId="77777777" w:rsidR="002C5AA0" w:rsidRPr="00613175" w:rsidRDefault="002C5AA0" w:rsidP="00273214">
            <w:pPr>
              <w:pStyle w:val="TAC"/>
              <w:rPr>
                <w:lang w:eastAsia="zh-CN"/>
              </w:rPr>
            </w:pPr>
            <w:r w:rsidRPr="00613175">
              <w:rPr>
                <w:lang w:eastAsia="zh-CN"/>
              </w:rPr>
              <w:t>9-16</w:t>
            </w:r>
          </w:p>
        </w:tc>
        <w:tc>
          <w:tcPr>
            <w:tcW w:w="3968" w:type="dxa"/>
            <w:tcBorders>
              <w:top w:val="single" w:sz="4" w:space="0" w:color="auto"/>
              <w:left w:val="single" w:sz="4" w:space="0" w:color="auto"/>
              <w:bottom w:val="single" w:sz="4" w:space="0" w:color="auto"/>
              <w:right w:val="single" w:sz="4" w:space="0" w:color="auto"/>
            </w:tcBorders>
          </w:tcPr>
          <w:p w14:paraId="06C0FD75" w14:textId="77777777" w:rsidR="002C5AA0" w:rsidRPr="00613175" w:rsidRDefault="002C5AA0" w:rsidP="00273214">
            <w:pPr>
              <w:pStyle w:val="TAL"/>
              <w:rPr>
                <w:snapToGrid w:val="0"/>
                <w:lang w:eastAsia="zh-CN"/>
              </w:rPr>
            </w:pPr>
            <w:r w:rsidRPr="00613175">
              <w:t>Steps 2-8 from Clause A.2 are performed.</w:t>
            </w:r>
          </w:p>
        </w:tc>
        <w:tc>
          <w:tcPr>
            <w:tcW w:w="708" w:type="dxa"/>
            <w:tcBorders>
              <w:top w:val="single" w:sz="4" w:space="0" w:color="auto"/>
              <w:left w:val="single" w:sz="4" w:space="0" w:color="auto"/>
              <w:bottom w:val="single" w:sz="4" w:space="0" w:color="auto"/>
              <w:right w:val="single" w:sz="4" w:space="0" w:color="auto"/>
            </w:tcBorders>
          </w:tcPr>
          <w:p w14:paraId="34C8335E" w14:textId="77777777" w:rsidR="002C5AA0" w:rsidRPr="00613175" w:rsidRDefault="002C5AA0" w:rsidP="00273214">
            <w:pPr>
              <w:pStyle w:val="TAC"/>
            </w:pPr>
          </w:p>
        </w:tc>
        <w:tc>
          <w:tcPr>
            <w:tcW w:w="2976" w:type="dxa"/>
            <w:tcBorders>
              <w:top w:val="single" w:sz="4" w:space="0" w:color="auto"/>
              <w:left w:val="single" w:sz="4" w:space="0" w:color="auto"/>
              <w:bottom w:val="single" w:sz="4" w:space="0" w:color="auto"/>
              <w:right w:val="single" w:sz="4" w:space="0" w:color="auto"/>
            </w:tcBorders>
          </w:tcPr>
          <w:p w14:paraId="7F676A05" w14:textId="77777777" w:rsidR="002C5AA0" w:rsidRPr="00613175" w:rsidRDefault="002C5AA0" w:rsidP="00273214">
            <w:pPr>
              <w:pStyle w:val="TAL"/>
              <w:rPr>
                <w:lang w:eastAsia="zh-CN"/>
              </w:rPr>
            </w:pPr>
          </w:p>
        </w:tc>
        <w:tc>
          <w:tcPr>
            <w:tcW w:w="567" w:type="dxa"/>
            <w:tcBorders>
              <w:top w:val="single" w:sz="4" w:space="0" w:color="auto"/>
              <w:left w:val="single" w:sz="4" w:space="0" w:color="auto"/>
              <w:bottom w:val="single" w:sz="4" w:space="0" w:color="auto"/>
              <w:right w:val="single" w:sz="4" w:space="0" w:color="auto"/>
            </w:tcBorders>
          </w:tcPr>
          <w:p w14:paraId="3D5B4FF5" w14:textId="77777777" w:rsidR="002C5AA0" w:rsidRPr="00613175" w:rsidDel="00F42955" w:rsidRDefault="002C5AA0" w:rsidP="00273214">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73173381" w14:textId="77777777" w:rsidR="002C5AA0" w:rsidRPr="00613175" w:rsidDel="00F42955" w:rsidRDefault="002C5AA0" w:rsidP="00273214">
            <w:pPr>
              <w:pStyle w:val="TAC"/>
              <w:rPr>
                <w:lang w:eastAsia="zh-CN"/>
              </w:rPr>
            </w:pPr>
          </w:p>
        </w:tc>
      </w:tr>
    </w:tbl>
    <w:p w14:paraId="4E611D4D" w14:textId="77777777" w:rsidR="00816621" w:rsidRPr="00613175" w:rsidRDefault="00816621" w:rsidP="00482465"/>
    <w:p w14:paraId="7EAE029D" w14:textId="77777777" w:rsidR="00816621" w:rsidRPr="00613175" w:rsidRDefault="00816621" w:rsidP="00F238ED">
      <w:pPr>
        <w:pStyle w:val="H6"/>
      </w:pPr>
      <w:bookmarkStart w:id="433" w:name="_Toc43210186"/>
      <w:bookmarkStart w:id="434" w:name="_Toc51948412"/>
      <w:bookmarkStart w:id="435" w:name="_Toc52162485"/>
      <w:bookmarkStart w:id="436" w:name="_Toc60916071"/>
      <w:r w:rsidRPr="00613175">
        <w:t>6.7.3.3</w:t>
      </w:r>
      <w:r w:rsidRPr="00613175">
        <w:tab/>
        <w:t>Specific message contents</w:t>
      </w:r>
      <w:bookmarkEnd w:id="433"/>
      <w:bookmarkEnd w:id="434"/>
      <w:bookmarkEnd w:id="435"/>
      <w:bookmarkEnd w:id="436"/>
    </w:p>
    <w:p w14:paraId="74A73399" w14:textId="77777777" w:rsidR="00816621" w:rsidRPr="00613175" w:rsidRDefault="00816621" w:rsidP="00816621">
      <w:pPr>
        <w:pStyle w:val="TH"/>
      </w:pPr>
      <w:r w:rsidRPr="00613175">
        <w:t>Table 6.7.3.3-1: REGISTER (step 2, table 6.7.3.2-1)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816621" w:rsidRPr="00613175" w14:paraId="5FC7669D" w14:textId="77777777" w:rsidTr="00BB31F0">
        <w:trPr>
          <w:jc w:val="center"/>
        </w:trPr>
        <w:tc>
          <w:tcPr>
            <w:tcW w:w="9639" w:type="dxa"/>
          </w:tcPr>
          <w:p w14:paraId="4D736A72" w14:textId="77777777" w:rsidR="00816621" w:rsidRPr="00613175" w:rsidRDefault="00816621" w:rsidP="00A20284">
            <w:pPr>
              <w:pStyle w:val="TAL"/>
            </w:pPr>
            <w:r w:rsidRPr="00613175">
              <w:t>Derivation Path: TS 34.229-1 [2], Table in subclause A.1.1, Condition A1</w:t>
            </w:r>
          </w:p>
        </w:tc>
      </w:tr>
    </w:tbl>
    <w:p w14:paraId="7FB86EA5" w14:textId="77777777" w:rsidR="00816621" w:rsidRPr="00613175" w:rsidRDefault="00816621" w:rsidP="00816621"/>
    <w:p w14:paraId="6179B96F" w14:textId="77777777" w:rsidR="00816621" w:rsidRPr="00613175" w:rsidRDefault="00816621" w:rsidP="00816621">
      <w:pPr>
        <w:pStyle w:val="TH"/>
      </w:pPr>
      <w:r w:rsidRPr="00613175">
        <w:t>Table 6.7.3.3-2: 401 Unauthorized for REGISTER (step 3/5, table 6.7.3.2-1)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0"/>
        <w:gridCol w:w="878"/>
        <w:gridCol w:w="4795"/>
        <w:gridCol w:w="749"/>
        <w:gridCol w:w="1437"/>
      </w:tblGrid>
      <w:tr w:rsidR="00755BFC" w:rsidRPr="00613175" w14:paraId="4424553D" w14:textId="77777777" w:rsidTr="00E5511C">
        <w:trPr>
          <w:jc w:val="center"/>
        </w:trPr>
        <w:tc>
          <w:tcPr>
            <w:tcW w:w="9639" w:type="dxa"/>
            <w:gridSpan w:val="5"/>
          </w:tcPr>
          <w:p w14:paraId="15CBBD28" w14:textId="77777777" w:rsidR="00755BFC" w:rsidRPr="00613175" w:rsidRDefault="00755BFC" w:rsidP="00E5511C">
            <w:pPr>
              <w:keepNext/>
              <w:keepLines/>
              <w:spacing w:after="0"/>
              <w:rPr>
                <w:rFonts w:ascii="Arial" w:hAnsi="Arial"/>
                <w:sz w:val="18"/>
              </w:rPr>
            </w:pPr>
            <w:r w:rsidRPr="00613175">
              <w:rPr>
                <w:rFonts w:ascii="Arial" w:hAnsi="Arial"/>
                <w:sz w:val="18"/>
              </w:rPr>
              <w:t>Derivation Path: TS 34.229-1 [2], Table in subclause A.1.2, Condition A1</w:t>
            </w:r>
          </w:p>
        </w:tc>
      </w:tr>
      <w:tr w:rsidR="00755BFC" w:rsidRPr="00613175" w14:paraId="26642997" w14:textId="77777777" w:rsidTr="00E5511C">
        <w:tblPrEx>
          <w:tblCellMar>
            <w:left w:w="115" w:type="dxa"/>
            <w:right w:w="115" w:type="dxa"/>
          </w:tblCellMar>
          <w:tblLook w:val="04A0" w:firstRow="1" w:lastRow="0" w:firstColumn="1" w:lastColumn="0" w:noHBand="0" w:noVBand="1"/>
        </w:tblPrEx>
        <w:trPr>
          <w:tblHeader/>
          <w:jc w:val="center"/>
        </w:trPr>
        <w:tc>
          <w:tcPr>
            <w:tcW w:w="1780" w:type="dxa"/>
            <w:shd w:val="clear" w:color="auto" w:fill="auto"/>
          </w:tcPr>
          <w:p w14:paraId="40E6D75B"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Header/param</w:t>
            </w:r>
          </w:p>
        </w:tc>
        <w:tc>
          <w:tcPr>
            <w:tcW w:w="878" w:type="dxa"/>
            <w:shd w:val="clear" w:color="auto" w:fill="auto"/>
          </w:tcPr>
          <w:p w14:paraId="72E0A1DC"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Cond</w:t>
            </w:r>
          </w:p>
        </w:tc>
        <w:tc>
          <w:tcPr>
            <w:tcW w:w="4795" w:type="dxa"/>
            <w:shd w:val="clear" w:color="auto" w:fill="auto"/>
          </w:tcPr>
          <w:p w14:paraId="2EAE7307"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Value/remark</w:t>
            </w:r>
          </w:p>
        </w:tc>
        <w:tc>
          <w:tcPr>
            <w:tcW w:w="749" w:type="dxa"/>
            <w:shd w:val="clear" w:color="auto" w:fill="auto"/>
          </w:tcPr>
          <w:p w14:paraId="757FA1FD"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Rel</w:t>
            </w:r>
          </w:p>
        </w:tc>
        <w:tc>
          <w:tcPr>
            <w:tcW w:w="1437" w:type="dxa"/>
          </w:tcPr>
          <w:p w14:paraId="3C766DEE"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Reference</w:t>
            </w:r>
          </w:p>
        </w:tc>
      </w:tr>
      <w:tr w:rsidR="00755BFC" w:rsidRPr="00613175" w14:paraId="3500DE4D" w14:textId="77777777" w:rsidTr="00E5511C">
        <w:tblPrEx>
          <w:tblCellMar>
            <w:left w:w="115" w:type="dxa"/>
            <w:right w:w="115" w:type="dxa"/>
          </w:tblCellMar>
          <w:tblLook w:val="04A0" w:firstRow="1" w:lastRow="0" w:firstColumn="1" w:lastColumn="0" w:noHBand="0" w:noVBand="1"/>
        </w:tblPrEx>
        <w:trPr>
          <w:tblHeader/>
          <w:jc w:val="center"/>
        </w:trPr>
        <w:tc>
          <w:tcPr>
            <w:tcW w:w="1780" w:type="dxa"/>
            <w:tcBorders>
              <w:bottom w:val="single" w:sz="4" w:space="0" w:color="auto"/>
            </w:tcBorders>
            <w:shd w:val="clear" w:color="auto" w:fill="auto"/>
          </w:tcPr>
          <w:p w14:paraId="6B9C4F6F" w14:textId="77777777" w:rsidR="00755BFC" w:rsidRPr="00613175" w:rsidRDefault="00755BFC" w:rsidP="00E5511C">
            <w:pPr>
              <w:keepNext/>
              <w:keepLines/>
              <w:spacing w:after="0"/>
              <w:rPr>
                <w:rFonts w:ascii="Arial" w:hAnsi="Arial"/>
                <w:b/>
                <w:sz w:val="18"/>
              </w:rPr>
            </w:pPr>
            <w:r w:rsidRPr="00613175">
              <w:rPr>
                <w:rFonts w:ascii="Arial" w:hAnsi="Arial"/>
                <w:b/>
                <w:bCs/>
                <w:sz w:val="18"/>
              </w:rPr>
              <w:t>WWW-Authenticate</w:t>
            </w:r>
          </w:p>
        </w:tc>
        <w:tc>
          <w:tcPr>
            <w:tcW w:w="878" w:type="dxa"/>
            <w:tcBorders>
              <w:bottom w:val="single" w:sz="4" w:space="0" w:color="auto"/>
            </w:tcBorders>
            <w:shd w:val="clear" w:color="auto" w:fill="auto"/>
          </w:tcPr>
          <w:p w14:paraId="66A03D66" w14:textId="77777777" w:rsidR="00755BFC" w:rsidRPr="00613175" w:rsidRDefault="00755BFC" w:rsidP="00E5511C">
            <w:pPr>
              <w:keepNext/>
              <w:keepLines/>
              <w:spacing w:after="0"/>
              <w:rPr>
                <w:rFonts w:ascii="Arial" w:hAnsi="Arial"/>
                <w:bCs/>
                <w:sz w:val="18"/>
              </w:rPr>
            </w:pPr>
          </w:p>
        </w:tc>
        <w:tc>
          <w:tcPr>
            <w:tcW w:w="4795" w:type="dxa"/>
            <w:tcBorders>
              <w:bottom w:val="single" w:sz="4" w:space="0" w:color="auto"/>
            </w:tcBorders>
            <w:shd w:val="clear" w:color="auto" w:fill="auto"/>
          </w:tcPr>
          <w:p w14:paraId="2C60576F" w14:textId="77777777" w:rsidR="00755BFC" w:rsidRPr="00613175" w:rsidRDefault="00755BFC" w:rsidP="00E5511C">
            <w:pPr>
              <w:keepNext/>
              <w:keepLines/>
              <w:spacing w:after="0"/>
              <w:rPr>
                <w:rFonts w:ascii="Arial" w:hAnsi="Arial"/>
                <w:bCs/>
                <w:sz w:val="18"/>
              </w:rPr>
            </w:pPr>
          </w:p>
        </w:tc>
        <w:tc>
          <w:tcPr>
            <w:tcW w:w="749" w:type="dxa"/>
            <w:tcBorders>
              <w:bottom w:val="single" w:sz="4" w:space="0" w:color="auto"/>
            </w:tcBorders>
            <w:shd w:val="clear" w:color="auto" w:fill="auto"/>
          </w:tcPr>
          <w:p w14:paraId="07070DF3" w14:textId="77777777" w:rsidR="00755BFC" w:rsidRPr="00613175" w:rsidRDefault="00755BFC" w:rsidP="00E5511C">
            <w:pPr>
              <w:keepNext/>
              <w:keepLines/>
              <w:spacing w:after="0"/>
              <w:rPr>
                <w:rFonts w:ascii="Arial" w:hAnsi="Arial"/>
                <w:bCs/>
                <w:sz w:val="18"/>
              </w:rPr>
            </w:pPr>
          </w:p>
        </w:tc>
        <w:tc>
          <w:tcPr>
            <w:tcW w:w="1437" w:type="dxa"/>
            <w:tcBorders>
              <w:bottom w:val="single" w:sz="4" w:space="0" w:color="auto"/>
            </w:tcBorders>
          </w:tcPr>
          <w:p w14:paraId="34AEE7D6" w14:textId="77777777" w:rsidR="00755BFC" w:rsidRPr="00613175" w:rsidRDefault="00755BFC" w:rsidP="00E5511C">
            <w:pPr>
              <w:keepNext/>
              <w:keepLines/>
              <w:spacing w:after="0"/>
              <w:rPr>
                <w:rFonts w:ascii="Arial" w:hAnsi="Arial"/>
                <w:bCs/>
                <w:sz w:val="18"/>
              </w:rPr>
            </w:pPr>
          </w:p>
        </w:tc>
      </w:tr>
      <w:tr w:rsidR="00755BFC" w:rsidRPr="00613175" w14:paraId="3249C6BF" w14:textId="77777777" w:rsidTr="00E5511C">
        <w:tblPrEx>
          <w:tblCellMar>
            <w:left w:w="115" w:type="dxa"/>
            <w:right w:w="115" w:type="dxa"/>
          </w:tblCellMar>
          <w:tblLook w:val="04A0" w:firstRow="1" w:lastRow="0" w:firstColumn="1" w:lastColumn="0" w:noHBand="0" w:noVBand="1"/>
        </w:tblPrEx>
        <w:trPr>
          <w:tblHeader/>
          <w:jc w:val="center"/>
        </w:trPr>
        <w:tc>
          <w:tcPr>
            <w:tcW w:w="1780" w:type="dxa"/>
            <w:tcBorders>
              <w:bottom w:val="single" w:sz="4" w:space="0" w:color="auto"/>
            </w:tcBorders>
            <w:shd w:val="clear" w:color="auto" w:fill="auto"/>
          </w:tcPr>
          <w:p w14:paraId="7D5CF67A" w14:textId="77777777" w:rsidR="00755BFC" w:rsidRPr="00613175" w:rsidRDefault="00755BFC" w:rsidP="00E5511C">
            <w:pPr>
              <w:keepNext/>
              <w:keepLines/>
              <w:spacing w:after="0"/>
              <w:rPr>
                <w:rFonts w:ascii="Arial" w:hAnsi="Arial"/>
                <w:b/>
                <w:bCs/>
                <w:sz w:val="18"/>
              </w:rPr>
            </w:pPr>
            <w:r w:rsidRPr="00613175">
              <w:rPr>
                <w:rFonts w:ascii="Arial" w:hAnsi="Arial"/>
                <w:sz w:val="18"/>
              </w:rPr>
              <w:tab/>
              <w:t>nonce</w:t>
            </w:r>
          </w:p>
        </w:tc>
        <w:tc>
          <w:tcPr>
            <w:tcW w:w="878" w:type="dxa"/>
            <w:tcBorders>
              <w:bottom w:val="single" w:sz="4" w:space="0" w:color="auto"/>
            </w:tcBorders>
            <w:shd w:val="clear" w:color="auto" w:fill="auto"/>
          </w:tcPr>
          <w:p w14:paraId="7268A399" w14:textId="77777777" w:rsidR="00755BFC" w:rsidRPr="00613175" w:rsidRDefault="00755BFC" w:rsidP="00E5511C">
            <w:pPr>
              <w:keepNext/>
              <w:keepLines/>
              <w:spacing w:after="0"/>
              <w:rPr>
                <w:rFonts w:ascii="Arial" w:hAnsi="Arial"/>
                <w:bCs/>
                <w:sz w:val="18"/>
              </w:rPr>
            </w:pPr>
          </w:p>
        </w:tc>
        <w:tc>
          <w:tcPr>
            <w:tcW w:w="4795" w:type="dxa"/>
            <w:tcBorders>
              <w:bottom w:val="single" w:sz="4" w:space="0" w:color="auto"/>
            </w:tcBorders>
            <w:shd w:val="clear" w:color="auto" w:fill="auto"/>
          </w:tcPr>
          <w:p w14:paraId="33591965" w14:textId="77777777" w:rsidR="00755BFC" w:rsidRPr="00613175" w:rsidRDefault="00755BFC" w:rsidP="00E5511C">
            <w:pPr>
              <w:keepNext/>
              <w:keepLines/>
              <w:spacing w:after="0"/>
              <w:rPr>
                <w:rFonts w:ascii="Arial" w:hAnsi="Arial"/>
                <w:bCs/>
                <w:sz w:val="18"/>
              </w:rPr>
            </w:pPr>
            <w:r w:rsidRPr="00613175">
              <w:rPr>
                <w:rFonts w:ascii="Arial" w:hAnsi="Arial"/>
                <w:bCs/>
                <w:sz w:val="18"/>
              </w:rPr>
              <w:t>Base 64 encoding of RAND and AUTN, generated using invalid MAC value</w:t>
            </w:r>
          </w:p>
        </w:tc>
        <w:tc>
          <w:tcPr>
            <w:tcW w:w="749" w:type="dxa"/>
            <w:tcBorders>
              <w:bottom w:val="single" w:sz="4" w:space="0" w:color="auto"/>
            </w:tcBorders>
            <w:shd w:val="clear" w:color="auto" w:fill="auto"/>
          </w:tcPr>
          <w:p w14:paraId="7C30186C" w14:textId="77777777" w:rsidR="00755BFC" w:rsidRPr="00613175" w:rsidRDefault="00755BFC" w:rsidP="00E5511C">
            <w:pPr>
              <w:keepNext/>
              <w:keepLines/>
              <w:spacing w:after="0"/>
              <w:rPr>
                <w:rFonts w:ascii="Arial" w:hAnsi="Arial"/>
                <w:bCs/>
                <w:sz w:val="18"/>
              </w:rPr>
            </w:pPr>
          </w:p>
        </w:tc>
        <w:tc>
          <w:tcPr>
            <w:tcW w:w="1437" w:type="dxa"/>
            <w:tcBorders>
              <w:bottom w:val="single" w:sz="4" w:space="0" w:color="auto"/>
            </w:tcBorders>
          </w:tcPr>
          <w:p w14:paraId="5C25D42E" w14:textId="77777777" w:rsidR="00755BFC" w:rsidRPr="00613175" w:rsidRDefault="00755BFC" w:rsidP="00E5511C">
            <w:pPr>
              <w:keepNext/>
              <w:keepLines/>
              <w:spacing w:after="0"/>
              <w:rPr>
                <w:rFonts w:ascii="Arial" w:hAnsi="Arial"/>
                <w:bCs/>
                <w:sz w:val="18"/>
              </w:rPr>
            </w:pPr>
          </w:p>
        </w:tc>
      </w:tr>
    </w:tbl>
    <w:p w14:paraId="535A65A7" w14:textId="77777777" w:rsidR="00755BFC" w:rsidRPr="00613175" w:rsidRDefault="00755BFC" w:rsidP="00816621"/>
    <w:p w14:paraId="4DFA9075" w14:textId="77777777" w:rsidR="00816621" w:rsidRPr="00613175" w:rsidRDefault="00816621" w:rsidP="00816621">
      <w:pPr>
        <w:pStyle w:val="TH"/>
      </w:pPr>
      <w:r w:rsidRPr="00613175">
        <w:lastRenderedPageBreak/>
        <w:t>Table 6.7.3.3-3: REGISTER (step 4/6, table 6.7.3.2-1)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07"/>
        <w:gridCol w:w="872"/>
        <w:gridCol w:w="4689"/>
        <w:gridCol w:w="742"/>
        <w:gridCol w:w="1429"/>
      </w:tblGrid>
      <w:tr w:rsidR="00755BFC" w:rsidRPr="00613175" w14:paraId="1F21FB7A" w14:textId="77777777" w:rsidTr="00E5511C">
        <w:trPr>
          <w:jc w:val="center"/>
        </w:trPr>
        <w:tc>
          <w:tcPr>
            <w:tcW w:w="9639" w:type="dxa"/>
            <w:gridSpan w:val="5"/>
          </w:tcPr>
          <w:p w14:paraId="2084BBB6" w14:textId="77777777" w:rsidR="00755BFC" w:rsidRPr="00613175" w:rsidRDefault="00755BFC" w:rsidP="00E5511C">
            <w:pPr>
              <w:keepNext/>
              <w:keepLines/>
              <w:spacing w:after="0"/>
              <w:rPr>
                <w:rFonts w:ascii="Arial" w:hAnsi="Arial"/>
                <w:sz w:val="18"/>
              </w:rPr>
            </w:pPr>
            <w:r w:rsidRPr="00613175">
              <w:rPr>
                <w:rFonts w:ascii="Arial" w:hAnsi="Arial"/>
                <w:sz w:val="18"/>
              </w:rPr>
              <w:t>Derivation Path: TS 34.229-1 [2], Table in subclause A.1.1, Condition A1</w:t>
            </w:r>
          </w:p>
        </w:tc>
      </w:tr>
      <w:tr w:rsidR="00755BFC" w:rsidRPr="00613175" w14:paraId="65CFB637" w14:textId="77777777" w:rsidTr="00E5511C">
        <w:tblPrEx>
          <w:tblCellMar>
            <w:left w:w="115" w:type="dxa"/>
            <w:right w:w="115" w:type="dxa"/>
          </w:tblCellMar>
          <w:tblLook w:val="04A0" w:firstRow="1" w:lastRow="0" w:firstColumn="1" w:lastColumn="0" w:noHBand="0" w:noVBand="1"/>
        </w:tblPrEx>
        <w:trPr>
          <w:tblHeader/>
          <w:jc w:val="center"/>
        </w:trPr>
        <w:tc>
          <w:tcPr>
            <w:tcW w:w="1907" w:type="dxa"/>
            <w:shd w:val="clear" w:color="auto" w:fill="auto"/>
          </w:tcPr>
          <w:p w14:paraId="75B9404C"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Header/param</w:t>
            </w:r>
          </w:p>
        </w:tc>
        <w:tc>
          <w:tcPr>
            <w:tcW w:w="872" w:type="dxa"/>
            <w:shd w:val="clear" w:color="auto" w:fill="auto"/>
          </w:tcPr>
          <w:p w14:paraId="5EE4A0AA"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Cond</w:t>
            </w:r>
          </w:p>
        </w:tc>
        <w:tc>
          <w:tcPr>
            <w:tcW w:w="4689" w:type="dxa"/>
            <w:shd w:val="clear" w:color="auto" w:fill="auto"/>
          </w:tcPr>
          <w:p w14:paraId="03F479BF"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Value/remark</w:t>
            </w:r>
          </w:p>
        </w:tc>
        <w:tc>
          <w:tcPr>
            <w:tcW w:w="742" w:type="dxa"/>
            <w:shd w:val="clear" w:color="auto" w:fill="auto"/>
          </w:tcPr>
          <w:p w14:paraId="54EF3BA6"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Rel</w:t>
            </w:r>
          </w:p>
        </w:tc>
        <w:tc>
          <w:tcPr>
            <w:tcW w:w="1429" w:type="dxa"/>
          </w:tcPr>
          <w:p w14:paraId="78D03009" w14:textId="77777777" w:rsidR="00755BFC" w:rsidRPr="00613175" w:rsidRDefault="00755BFC" w:rsidP="00E5511C">
            <w:pPr>
              <w:keepNext/>
              <w:keepLines/>
              <w:spacing w:after="0"/>
              <w:jc w:val="center"/>
              <w:rPr>
                <w:rFonts w:ascii="Arial" w:hAnsi="Arial"/>
                <w:b/>
                <w:sz w:val="18"/>
              </w:rPr>
            </w:pPr>
            <w:r w:rsidRPr="00613175">
              <w:rPr>
                <w:rFonts w:ascii="Arial" w:hAnsi="Arial"/>
                <w:b/>
                <w:sz w:val="18"/>
              </w:rPr>
              <w:t>Reference</w:t>
            </w:r>
          </w:p>
        </w:tc>
      </w:tr>
      <w:tr w:rsidR="00755BFC" w:rsidRPr="00613175" w14:paraId="10430368" w14:textId="77777777" w:rsidTr="00E5511C">
        <w:tblPrEx>
          <w:tblCellMar>
            <w:left w:w="115" w:type="dxa"/>
            <w:right w:w="115" w:type="dxa"/>
          </w:tblCellMar>
          <w:tblLook w:val="04A0" w:firstRow="1" w:lastRow="0" w:firstColumn="1" w:lastColumn="0" w:noHBand="0" w:noVBand="1"/>
        </w:tblPrEx>
        <w:trPr>
          <w:tblHeader/>
          <w:jc w:val="center"/>
        </w:trPr>
        <w:tc>
          <w:tcPr>
            <w:tcW w:w="1907" w:type="dxa"/>
            <w:tcBorders>
              <w:bottom w:val="single" w:sz="4" w:space="0" w:color="auto"/>
            </w:tcBorders>
            <w:shd w:val="clear" w:color="auto" w:fill="auto"/>
          </w:tcPr>
          <w:p w14:paraId="6C8E3A03" w14:textId="77777777" w:rsidR="00755BFC" w:rsidRPr="00613175" w:rsidRDefault="00755BFC" w:rsidP="00E5511C">
            <w:pPr>
              <w:keepNext/>
              <w:keepLines/>
              <w:spacing w:after="0"/>
              <w:rPr>
                <w:rFonts w:ascii="Arial" w:hAnsi="Arial"/>
                <w:b/>
                <w:bCs/>
                <w:sz w:val="18"/>
              </w:rPr>
            </w:pPr>
            <w:r w:rsidRPr="00613175">
              <w:rPr>
                <w:rFonts w:ascii="Arial" w:hAnsi="Arial"/>
                <w:b/>
                <w:sz w:val="18"/>
              </w:rPr>
              <w:t>CSeq</w:t>
            </w:r>
          </w:p>
        </w:tc>
        <w:tc>
          <w:tcPr>
            <w:tcW w:w="872" w:type="dxa"/>
            <w:tcBorders>
              <w:bottom w:val="single" w:sz="4" w:space="0" w:color="auto"/>
            </w:tcBorders>
            <w:shd w:val="clear" w:color="auto" w:fill="auto"/>
          </w:tcPr>
          <w:p w14:paraId="275483B8" w14:textId="77777777" w:rsidR="00755BFC" w:rsidRPr="00613175" w:rsidRDefault="00755BFC" w:rsidP="00E5511C">
            <w:pPr>
              <w:keepNext/>
              <w:keepLines/>
              <w:spacing w:after="0"/>
              <w:rPr>
                <w:rFonts w:ascii="Arial" w:hAnsi="Arial"/>
                <w:bCs/>
                <w:sz w:val="18"/>
              </w:rPr>
            </w:pPr>
          </w:p>
        </w:tc>
        <w:tc>
          <w:tcPr>
            <w:tcW w:w="4689" w:type="dxa"/>
            <w:tcBorders>
              <w:bottom w:val="single" w:sz="4" w:space="0" w:color="auto"/>
            </w:tcBorders>
            <w:shd w:val="clear" w:color="auto" w:fill="auto"/>
          </w:tcPr>
          <w:p w14:paraId="704E02C8" w14:textId="77777777" w:rsidR="00755BFC" w:rsidRPr="00613175" w:rsidRDefault="00755BFC" w:rsidP="00E5511C">
            <w:pPr>
              <w:keepNext/>
              <w:keepLines/>
              <w:spacing w:after="0"/>
              <w:rPr>
                <w:rFonts w:ascii="Arial" w:hAnsi="Arial"/>
                <w:bCs/>
                <w:sz w:val="18"/>
              </w:rPr>
            </w:pPr>
          </w:p>
        </w:tc>
        <w:tc>
          <w:tcPr>
            <w:tcW w:w="742" w:type="dxa"/>
            <w:tcBorders>
              <w:bottom w:val="single" w:sz="4" w:space="0" w:color="auto"/>
            </w:tcBorders>
            <w:shd w:val="clear" w:color="auto" w:fill="auto"/>
          </w:tcPr>
          <w:p w14:paraId="7BCDA3CB" w14:textId="77777777" w:rsidR="00755BFC" w:rsidRPr="00613175" w:rsidRDefault="00755BFC" w:rsidP="00E5511C">
            <w:pPr>
              <w:keepNext/>
              <w:keepLines/>
              <w:spacing w:after="0"/>
              <w:rPr>
                <w:rFonts w:ascii="Arial" w:hAnsi="Arial"/>
                <w:bCs/>
                <w:sz w:val="18"/>
              </w:rPr>
            </w:pPr>
          </w:p>
        </w:tc>
        <w:tc>
          <w:tcPr>
            <w:tcW w:w="1429" w:type="dxa"/>
            <w:tcBorders>
              <w:bottom w:val="single" w:sz="4" w:space="0" w:color="auto"/>
            </w:tcBorders>
          </w:tcPr>
          <w:p w14:paraId="1B11ADBE" w14:textId="77777777" w:rsidR="00755BFC" w:rsidRPr="00613175" w:rsidRDefault="00755BFC" w:rsidP="00E5511C">
            <w:pPr>
              <w:keepNext/>
              <w:keepLines/>
              <w:spacing w:after="0"/>
              <w:rPr>
                <w:rFonts w:ascii="Arial" w:hAnsi="Arial"/>
                <w:bCs/>
                <w:sz w:val="18"/>
              </w:rPr>
            </w:pPr>
          </w:p>
        </w:tc>
      </w:tr>
      <w:tr w:rsidR="00755BFC" w:rsidRPr="00613175" w14:paraId="1F5DDDA0" w14:textId="77777777" w:rsidTr="00E5511C">
        <w:tblPrEx>
          <w:tblCellMar>
            <w:left w:w="115" w:type="dxa"/>
            <w:right w:w="115" w:type="dxa"/>
          </w:tblCellMar>
          <w:tblLook w:val="04A0" w:firstRow="1" w:lastRow="0" w:firstColumn="1" w:lastColumn="0" w:noHBand="0" w:noVBand="1"/>
        </w:tblPrEx>
        <w:trPr>
          <w:tblHeader/>
          <w:jc w:val="center"/>
        </w:trPr>
        <w:tc>
          <w:tcPr>
            <w:tcW w:w="1907" w:type="dxa"/>
            <w:tcBorders>
              <w:bottom w:val="single" w:sz="4" w:space="0" w:color="auto"/>
            </w:tcBorders>
            <w:shd w:val="clear" w:color="auto" w:fill="auto"/>
          </w:tcPr>
          <w:p w14:paraId="75E654CA" w14:textId="77777777" w:rsidR="00755BFC" w:rsidRPr="00613175" w:rsidRDefault="00755BFC" w:rsidP="00E5511C">
            <w:pPr>
              <w:keepNext/>
              <w:keepLines/>
              <w:spacing w:after="0"/>
              <w:rPr>
                <w:rFonts w:ascii="Arial" w:hAnsi="Arial"/>
                <w:b/>
                <w:bCs/>
                <w:sz w:val="18"/>
              </w:rPr>
            </w:pPr>
            <w:r w:rsidRPr="00613175">
              <w:rPr>
                <w:rFonts w:ascii="Arial" w:hAnsi="Arial"/>
                <w:sz w:val="18"/>
              </w:rPr>
              <w:tab/>
              <w:t>value</w:t>
            </w:r>
          </w:p>
        </w:tc>
        <w:tc>
          <w:tcPr>
            <w:tcW w:w="872" w:type="dxa"/>
            <w:tcBorders>
              <w:bottom w:val="single" w:sz="4" w:space="0" w:color="auto"/>
            </w:tcBorders>
            <w:shd w:val="clear" w:color="auto" w:fill="auto"/>
          </w:tcPr>
          <w:p w14:paraId="204FC970" w14:textId="77777777" w:rsidR="00755BFC" w:rsidRPr="00613175" w:rsidRDefault="00755BFC" w:rsidP="00E5511C">
            <w:pPr>
              <w:keepNext/>
              <w:keepLines/>
              <w:spacing w:after="0"/>
              <w:rPr>
                <w:rFonts w:ascii="Arial" w:hAnsi="Arial"/>
                <w:bCs/>
                <w:sz w:val="18"/>
              </w:rPr>
            </w:pPr>
          </w:p>
        </w:tc>
        <w:tc>
          <w:tcPr>
            <w:tcW w:w="4689" w:type="dxa"/>
            <w:tcBorders>
              <w:bottom w:val="single" w:sz="4" w:space="0" w:color="auto"/>
            </w:tcBorders>
            <w:shd w:val="clear" w:color="auto" w:fill="auto"/>
          </w:tcPr>
          <w:p w14:paraId="2FEF9180" w14:textId="77777777" w:rsidR="00755BFC" w:rsidRPr="00613175" w:rsidRDefault="00755BFC" w:rsidP="00E5511C">
            <w:pPr>
              <w:keepNext/>
              <w:keepLines/>
              <w:spacing w:after="0"/>
              <w:rPr>
                <w:rFonts w:ascii="Arial" w:hAnsi="Arial"/>
                <w:bCs/>
                <w:sz w:val="18"/>
              </w:rPr>
            </w:pPr>
            <w:r w:rsidRPr="00613175">
              <w:rPr>
                <w:rFonts w:ascii="Arial" w:hAnsi="Arial"/>
                <w:sz w:val="18"/>
              </w:rPr>
              <w:t>must be incremented from previous REGISTER</w:t>
            </w:r>
          </w:p>
        </w:tc>
        <w:tc>
          <w:tcPr>
            <w:tcW w:w="742" w:type="dxa"/>
            <w:tcBorders>
              <w:bottom w:val="single" w:sz="4" w:space="0" w:color="auto"/>
            </w:tcBorders>
            <w:shd w:val="clear" w:color="auto" w:fill="auto"/>
          </w:tcPr>
          <w:p w14:paraId="14AD9DBD" w14:textId="77777777" w:rsidR="00755BFC" w:rsidRPr="00613175" w:rsidRDefault="00755BFC" w:rsidP="00E5511C">
            <w:pPr>
              <w:keepNext/>
              <w:keepLines/>
              <w:spacing w:after="0"/>
              <w:rPr>
                <w:rFonts w:ascii="Arial" w:hAnsi="Arial"/>
                <w:bCs/>
                <w:sz w:val="18"/>
              </w:rPr>
            </w:pPr>
          </w:p>
        </w:tc>
        <w:tc>
          <w:tcPr>
            <w:tcW w:w="1429" w:type="dxa"/>
            <w:tcBorders>
              <w:bottom w:val="single" w:sz="4" w:space="0" w:color="auto"/>
            </w:tcBorders>
          </w:tcPr>
          <w:p w14:paraId="63892503" w14:textId="77777777" w:rsidR="00755BFC" w:rsidRPr="00613175" w:rsidRDefault="00755BFC" w:rsidP="00E5511C">
            <w:pPr>
              <w:keepNext/>
              <w:keepLines/>
              <w:spacing w:after="0"/>
              <w:rPr>
                <w:rFonts w:ascii="Arial" w:hAnsi="Arial"/>
                <w:bCs/>
                <w:sz w:val="18"/>
              </w:rPr>
            </w:pPr>
          </w:p>
        </w:tc>
      </w:tr>
      <w:tr w:rsidR="00755BFC" w:rsidRPr="00613175" w14:paraId="1A3B75E7" w14:textId="77777777" w:rsidTr="00E5511C">
        <w:tblPrEx>
          <w:tblCellMar>
            <w:left w:w="115" w:type="dxa"/>
            <w:right w:w="115" w:type="dxa"/>
          </w:tblCellMar>
          <w:tblLook w:val="04A0" w:firstRow="1" w:lastRow="0" w:firstColumn="1" w:lastColumn="0" w:noHBand="0" w:noVBand="1"/>
        </w:tblPrEx>
        <w:trPr>
          <w:tblHeader/>
          <w:jc w:val="center"/>
        </w:trPr>
        <w:tc>
          <w:tcPr>
            <w:tcW w:w="1907" w:type="dxa"/>
            <w:tcBorders>
              <w:bottom w:val="single" w:sz="4" w:space="0" w:color="auto"/>
            </w:tcBorders>
            <w:shd w:val="clear" w:color="auto" w:fill="auto"/>
          </w:tcPr>
          <w:p w14:paraId="6F0C0E6D" w14:textId="77777777" w:rsidR="00755BFC" w:rsidRPr="00613175" w:rsidRDefault="00755BFC" w:rsidP="00E5511C">
            <w:pPr>
              <w:keepNext/>
              <w:keepLines/>
              <w:spacing w:after="0"/>
              <w:rPr>
                <w:rFonts w:ascii="Arial" w:hAnsi="Arial"/>
                <w:b/>
                <w:bCs/>
                <w:sz w:val="18"/>
              </w:rPr>
            </w:pPr>
            <w:r w:rsidRPr="00613175">
              <w:rPr>
                <w:rFonts w:ascii="Arial" w:hAnsi="Arial"/>
                <w:b/>
                <w:sz w:val="18"/>
              </w:rPr>
              <w:t>Call-ID</w:t>
            </w:r>
          </w:p>
        </w:tc>
        <w:tc>
          <w:tcPr>
            <w:tcW w:w="872" w:type="dxa"/>
            <w:tcBorders>
              <w:bottom w:val="single" w:sz="4" w:space="0" w:color="auto"/>
            </w:tcBorders>
            <w:shd w:val="clear" w:color="auto" w:fill="auto"/>
          </w:tcPr>
          <w:p w14:paraId="3C925A7E" w14:textId="77777777" w:rsidR="00755BFC" w:rsidRPr="00613175" w:rsidRDefault="00755BFC" w:rsidP="00E5511C">
            <w:pPr>
              <w:keepNext/>
              <w:keepLines/>
              <w:spacing w:after="0"/>
              <w:rPr>
                <w:rFonts w:ascii="Arial" w:hAnsi="Arial"/>
                <w:bCs/>
                <w:sz w:val="18"/>
              </w:rPr>
            </w:pPr>
          </w:p>
        </w:tc>
        <w:tc>
          <w:tcPr>
            <w:tcW w:w="4689" w:type="dxa"/>
            <w:tcBorders>
              <w:bottom w:val="single" w:sz="4" w:space="0" w:color="auto"/>
            </w:tcBorders>
            <w:shd w:val="clear" w:color="auto" w:fill="auto"/>
          </w:tcPr>
          <w:p w14:paraId="55A66705" w14:textId="77777777" w:rsidR="00755BFC" w:rsidRPr="00613175" w:rsidRDefault="00755BFC" w:rsidP="00E5511C">
            <w:pPr>
              <w:keepNext/>
              <w:keepLines/>
              <w:spacing w:after="0"/>
              <w:rPr>
                <w:rFonts w:ascii="Arial" w:hAnsi="Arial"/>
                <w:bCs/>
                <w:sz w:val="18"/>
              </w:rPr>
            </w:pPr>
          </w:p>
        </w:tc>
        <w:tc>
          <w:tcPr>
            <w:tcW w:w="742" w:type="dxa"/>
            <w:tcBorders>
              <w:bottom w:val="single" w:sz="4" w:space="0" w:color="auto"/>
            </w:tcBorders>
            <w:shd w:val="clear" w:color="auto" w:fill="auto"/>
          </w:tcPr>
          <w:p w14:paraId="6BCAFD16" w14:textId="77777777" w:rsidR="00755BFC" w:rsidRPr="00613175" w:rsidRDefault="00755BFC" w:rsidP="00E5511C">
            <w:pPr>
              <w:keepNext/>
              <w:keepLines/>
              <w:spacing w:after="0"/>
              <w:rPr>
                <w:rFonts w:ascii="Arial" w:hAnsi="Arial"/>
                <w:bCs/>
                <w:sz w:val="18"/>
              </w:rPr>
            </w:pPr>
          </w:p>
        </w:tc>
        <w:tc>
          <w:tcPr>
            <w:tcW w:w="1429" w:type="dxa"/>
            <w:tcBorders>
              <w:bottom w:val="single" w:sz="4" w:space="0" w:color="auto"/>
            </w:tcBorders>
          </w:tcPr>
          <w:p w14:paraId="655C1FC3" w14:textId="77777777" w:rsidR="00755BFC" w:rsidRPr="00613175" w:rsidRDefault="00755BFC" w:rsidP="00E5511C">
            <w:pPr>
              <w:keepNext/>
              <w:keepLines/>
              <w:spacing w:after="0"/>
              <w:rPr>
                <w:rFonts w:ascii="Arial" w:hAnsi="Arial"/>
                <w:bCs/>
                <w:sz w:val="18"/>
              </w:rPr>
            </w:pPr>
          </w:p>
        </w:tc>
      </w:tr>
      <w:tr w:rsidR="00755BFC" w:rsidRPr="00613175" w14:paraId="5CC8D8DB" w14:textId="77777777" w:rsidTr="00E5511C">
        <w:tblPrEx>
          <w:tblCellMar>
            <w:left w:w="115" w:type="dxa"/>
            <w:right w:w="115" w:type="dxa"/>
          </w:tblCellMar>
          <w:tblLook w:val="04A0" w:firstRow="1" w:lastRow="0" w:firstColumn="1" w:lastColumn="0" w:noHBand="0" w:noVBand="1"/>
        </w:tblPrEx>
        <w:trPr>
          <w:tblHeader/>
          <w:jc w:val="center"/>
        </w:trPr>
        <w:tc>
          <w:tcPr>
            <w:tcW w:w="1907" w:type="dxa"/>
            <w:tcBorders>
              <w:bottom w:val="single" w:sz="4" w:space="0" w:color="auto"/>
            </w:tcBorders>
            <w:shd w:val="clear" w:color="auto" w:fill="auto"/>
          </w:tcPr>
          <w:p w14:paraId="7626CE45" w14:textId="77777777" w:rsidR="00755BFC" w:rsidRPr="00613175" w:rsidRDefault="00755BFC" w:rsidP="00E5511C">
            <w:pPr>
              <w:keepNext/>
              <w:keepLines/>
              <w:spacing w:after="0"/>
              <w:rPr>
                <w:rFonts w:ascii="Arial" w:hAnsi="Arial"/>
                <w:sz w:val="18"/>
              </w:rPr>
            </w:pPr>
            <w:r w:rsidRPr="00613175">
              <w:rPr>
                <w:rFonts w:ascii="Arial" w:hAnsi="Arial"/>
                <w:sz w:val="18"/>
              </w:rPr>
              <w:tab/>
              <w:t>callid</w:t>
            </w:r>
          </w:p>
        </w:tc>
        <w:tc>
          <w:tcPr>
            <w:tcW w:w="872" w:type="dxa"/>
            <w:tcBorders>
              <w:bottom w:val="single" w:sz="4" w:space="0" w:color="auto"/>
            </w:tcBorders>
            <w:shd w:val="clear" w:color="auto" w:fill="auto"/>
          </w:tcPr>
          <w:p w14:paraId="49C4257A" w14:textId="77777777" w:rsidR="00755BFC" w:rsidRPr="00613175" w:rsidRDefault="00755BFC" w:rsidP="00E5511C">
            <w:pPr>
              <w:keepNext/>
              <w:keepLines/>
              <w:spacing w:after="0"/>
              <w:rPr>
                <w:rFonts w:ascii="Arial" w:hAnsi="Arial"/>
                <w:bCs/>
                <w:sz w:val="18"/>
              </w:rPr>
            </w:pPr>
          </w:p>
        </w:tc>
        <w:tc>
          <w:tcPr>
            <w:tcW w:w="4689" w:type="dxa"/>
            <w:tcBorders>
              <w:bottom w:val="single" w:sz="4" w:space="0" w:color="auto"/>
            </w:tcBorders>
            <w:shd w:val="clear" w:color="auto" w:fill="auto"/>
          </w:tcPr>
          <w:p w14:paraId="04DE8F44" w14:textId="77777777" w:rsidR="00755BFC" w:rsidRPr="00613175" w:rsidRDefault="00755BFC" w:rsidP="00E5511C">
            <w:pPr>
              <w:keepNext/>
              <w:keepLines/>
              <w:spacing w:after="0"/>
              <w:rPr>
                <w:rFonts w:ascii="Arial" w:hAnsi="Arial"/>
                <w:bCs/>
                <w:sz w:val="18"/>
              </w:rPr>
            </w:pPr>
            <w:r w:rsidRPr="00613175">
              <w:rPr>
                <w:rFonts w:ascii="Arial" w:hAnsi="Arial"/>
                <w:bCs/>
                <w:sz w:val="18"/>
              </w:rPr>
              <w:t>same value as in REGISTER at Step 2</w:t>
            </w:r>
          </w:p>
        </w:tc>
        <w:tc>
          <w:tcPr>
            <w:tcW w:w="742" w:type="dxa"/>
            <w:tcBorders>
              <w:bottom w:val="single" w:sz="4" w:space="0" w:color="auto"/>
            </w:tcBorders>
            <w:shd w:val="clear" w:color="auto" w:fill="auto"/>
          </w:tcPr>
          <w:p w14:paraId="692AE44A" w14:textId="77777777" w:rsidR="00755BFC" w:rsidRPr="00613175" w:rsidRDefault="00755BFC" w:rsidP="00E5511C">
            <w:pPr>
              <w:keepNext/>
              <w:keepLines/>
              <w:spacing w:after="0"/>
              <w:rPr>
                <w:rFonts w:ascii="Arial" w:hAnsi="Arial"/>
                <w:bCs/>
                <w:sz w:val="18"/>
              </w:rPr>
            </w:pPr>
          </w:p>
        </w:tc>
        <w:tc>
          <w:tcPr>
            <w:tcW w:w="1429" w:type="dxa"/>
            <w:tcBorders>
              <w:bottom w:val="single" w:sz="4" w:space="0" w:color="auto"/>
            </w:tcBorders>
          </w:tcPr>
          <w:p w14:paraId="2D84DAC1" w14:textId="77777777" w:rsidR="00755BFC" w:rsidRPr="00613175" w:rsidRDefault="00755BFC" w:rsidP="00E5511C">
            <w:pPr>
              <w:keepNext/>
              <w:keepLines/>
              <w:spacing w:after="0"/>
              <w:rPr>
                <w:rFonts w:ascii="Arial" w:hAnsi="Arial"/>
                <w:bCs/>
                <w:sz w:val="18"/>
              </w:rPr>
            </w:pPr>
          </w:p>
        </w:tc>
      </w:tr>
      <w:tr w:rsidR="00755BFC" w:rsidRPr="00613175" w14:paraId="4009FEF9" w14:textId="77777777" w:rsidTr="00E5511C">
        <w:tblPrEx>
          <w:tblCellMar>
            <w:left w:w="115" w:type="dxa"/>
            <w:right w:w="115" w:type="dxa"/>
          </w:tblCellMar>
          <w:tblLook w:val="04A0" w:firstRow="1" w:lastRow="0" w:firstColumn="1" w:lastColumn="0" w:noHBand="0" w:noVBand="1"/>
        </w:tblPrEx>
        <w:trPr>
          <w:tblHeader/>
          <w:jc w:val="center"/>
        </w:trPr>
        <w:tc>
          <w:tcPr>
            <w:tcW w:w="1907" w:type="dxa"/>
            <w:tcBorders>
              <w:bottom w:val="single" w:sz="4" w:space="0" w:color="auto"/>
            </w:tcBorders>
            <w:shd w:val="clear" w:color="auto" w:fill="auto"/>
          </w:tcPr>
          <w:p w14:paraId="203432FC" w14:textId="77777777" w:rsidR="00755BFC" w:rsidRPr="00613175" w:rsidRDefault="00755BFC" w:rsidP="00E5511C">
            <w:pPr>
              <w:keepNext/>
              <w:keepLines/>
              <w:spacing w:after="0"/>
              <w:rPr>
                <w:rFonts w:ascii="Arial" w:hAnsi="Arial"/>
                <w:b/>
                <w:sz w:val="18"/>
              </w:rPr>
            </w:pPr>
            <w:r w:rsidRPr="00613175">
              <w:rPr>
                <w:rFonts w:ascii="Arial" w:hAnsi="Arial"/>
                <w:b/>
                <w:bCs/>
                <w:sz w:val="18"/>
              </w:rPr>
              <w:t>Authorization</w:t>
            </w:r>
          </w:p>
        </w:tc>
        <w:tc>
          <w:tcPr>
            <w:tcW w:w="872" w:type="dxa"/>
            <w:tcBorders>
              <w:bottom w:val="single" w:sz="4" w:space="0" w:color="auto"/>
            </w:tcBorders>
            <w:shd w:val="clear" w:color="auto" w:fill="auto"/>
          </w:tcPr>
          <w:p w14:paraId="0D94B6D5" w14:textId="77777777" w:rsidR="00755BFC" w:rsidRPr="00613175" w:rsidRDefault="00755BFC" w:rsidP="00E5511C">
            <w:pPr>
              <w:keepNext/>
              <w:keepLines/>
              <w:spacing w:after="0"/>
              <w:rPr>
                <w:rFonts w:ascii="Arial" w:hAnsi="Arial"/>
                <w:bCs/>
                <w:sz w:val="18"/>
              </w:rPr>
            </w:pPr>
          </w:p>
        </w:tc>
        <w:tc>
          <w:tcPr>
            <w:tcW w:w="4689" w:type="dxa"/>
            <w:tcBorders>
              <w:bottom w:val="single" w:sz="4" w:space="0" w:color="auto"/>
            </w:tcBorders>
            <w:shd w:val="clear" w:color="auto" w:fill="auto"/>
          </w:tcPr>
          <w:p w14:paraId="1D36AF38" w14:textId="77777777" w:rsidR="00755BFC" w:rsidRPr="00613175" w:rsidRDefault="00755BFC" w:rsidP="00E5511C">
            <w:pPr>
              <w:keepNext/>
              <w:keepLines/>
              <w:spacing w:after="0"/>
              <w:rPr>
                <w:rFonts w:ascii="Arial" w:hAnsi="Arial"/>
                <w:bCs/>
                <w:sz w:val="18"/>
              </w:rPr>
            </w:pPr>
          </w:p>
        </w:tc>
        <w:tc>
          <w:tcPr>
            <w:tcW w:w="742" w:type="dxa"/>
            <w:tcBorders>
              <w:bottom w:val="single" w:sz="4" w:space="0" w:color="auto"/>
            </w:tcBorders>
            <w:shd w:val="clear" w:color="auto" w:fill="auto"/>
          </w:tcPr>
          <w:p w14:paraId="55ECC6C4" w14:textId="77777777" w:rsidR="00755BFC" w:rsidRPr="00613175" w:rsidRDefault="00755BFC" w:rsidP="00E5511C">
            <w:pPr>
              <w:keepNext/>
              <w:keepLines/>
              <w:spacing w:after="0"/>
              <w:rPr>
                <w:rFonts w:ascii="Arial" w:hAnsi="Arial"/>
                <w:bCs/>
                <w:sz w:val="18"/>
              </w:rPr>
            </w:pPr>
          </w:p>
        </w:tc>
        <w:tc>
          <w:tcPr>
            <w:tcW w:w="1429" w:type="dxa"/>
            <w:tcBorders>
              <w:bottom w:val="single" w:sz="4" w:space="0" w:color="auto"/>
            </w:tcBorders>
          </w:tcPr>
          <w:p w14:paraId="77923BB8" w14:textId="77777777" w:rsidR="00755BFC" w:rsidRPr="00613175" w:rsidRDefault="00755BFC" w:rsidP="00E5511C">
            <w:pPr>
              <w:keepNext/>
              <w:keepLines/>
              <w:spacing w:after="0"/>
              <w:rPr>
                <w:rFonts w:ascii="Arial" w:hAnsi="Arial"/>
                <w:bCs/>
                <w:sz w:val="18"/>
              </w:rPr>
            </w:pPr>
          </w:p>
        </w:tc>
      </w:tr>
      <w:tr w:rsidR="00755BFC" w:rsidRPr="00613175" w14:paraId="092CBAE7" w14:textId="77777777" w:rsidTr="00E5511C">
        <w:tblPrEx>
          <w:tblCellMar>
            <w:left w:w="115" w:type="dxa"/>
            <w:right w:w="115" w:type="dxa"/>
          </w:tblCellMar>
          <w:tblLook w:val="04A0" w:firstRow="1" w:lastRow="0" w:firstColumn="1" w:lastColumn="0" w:noHBand="0" w:noVBand="1"/>
        </w:tblPrEx>
        <w:trPr>
          <w:tblHeader/>
          <w:jc w:val="center"/>
        </w:trPr>
        <w:tc>
          <w:tcPr>
            <w:tcW w:w="1907" w:type="dxa"/>
            <w:shd w:val="clear" w:color="auto" w:fill="auto"/>
          </w:tcPr>
          <w:p w14:paraId="5A877D7B" w14:textId="77777777" w:rsidR="00755BFC" w:rsidRPr="00613175" w:rsidRDefault="00755BFC" w:rsidP="00E5511C">
            <w:pPr>
              <w:keepNext/>
              <w:keepLines/>
              <w:spacing w:after="0"/>
              <w:rPr>
                <w:rFonts w:ascii="Arial" w:hAnsi="Arial"/>
                <w:sz w:val="18"/>
              </w:rPr>
            </w:pPr>
            <w:r w:rsidRPr="00613175">
              <w:rPr>
                <w:rFonts w:ascii="Arial" w:hAnsi="Arial"/>
                <w:sz w:val="18"/>
              </w:rPr>
              <w:tab/>
              <w:t>response</w:t>
            </w:r>
          </w:p>
        </w:tc>
        <w:tc>
          <w:tcPr>
            <w:tcW w:w="872" w:type="dxa"/>
            <w:shd w:val="clear" w:color="auto" w:fill="auto"/>
          </w:tcPr>
          <w:p w14:paraId="1AE5CE86" w14:textId="77777777" w:rsidR="00755BFC" w:rsidRPr="00613175" w:rsidRDefault="00755BFC" w:rsidP="00E5511C">
            <w:pPr>
              <w:keepNext/>
              <w:keepLines/>
              <w:spacing w:after="0"/>
              <w:rPr>
                <w:rFonts w:ascii="Arial" w:hAnsi="Arial"/>
                <w:bCs/>
                <w:sz w:val="18"/>
              </w:rPr>
            </w:pPr>
          </w:p>
        </w:tc>
        <w:tc>
          <w:tcPr>
            <w:tcW w:w="4689" w:type="dxa"/>
            <w:shd w:val="clear" w:color="auto" w:fill="auto"/>
          </w:tcPr>
          <w:p w14:paraId="7D30A14D" w14:textId="77777777" w:rsidR="00755BFC" w:rsidRPr="00613175" w:rsidRDefault="00755BFC" w:rsidP="00E5511C">
            <w:pPr>
              <w:keepNext/>
              <w:keepLines/>
              <w:spacing w:after="0"/>
              <w:rPr>
                <w:rFonts w:ascii="Arial" w:hAnsi="Arial"/>
                <w:bCs/>
                <w:sz w:val="18"/>
              </w:rPr>
            </w:pPr>
            <w:r w:rsidRPr="00613175">
              <w:rPr>
                <w:rFonts w:ascii="Arial" w:hAnsi="Arial"/>
                <w:bCs/>
                <w:sz w:val="18"/>
              </w:rPr>
              <w:t>present, but empty</w:t>
            </w:r>
          </w:p>
        </w:tc>
        <w:tc>
          <w:tcPr>
            <w:tcW w:w="742" w:type="dxa"/>
            <w:shd w:val="clear" w:color="auto" w:fill="auto"/>
          </w:tcPr>
          <w:p w14:paraId="4DA8F0C5" w14:textId="77777777" w:rsidR="00755BFC" w:rsidRPr="00613175" w:rsidRDefault="00755BFC" w:rsidP="00E5511C">
            <w:pPr>
              <w:keepNext/>
              <w:keepLines/>
              <w:spacing w:after="0"/>
              <w:rPr>
                <w:rFonts w:ascii="Arial" w:hAnsi="Arial"/>
                <w:bCs/>
                <w:sz w:val="18"/>
              </w:rPr>
            </w:pPr>
          </w:p>
        </w:tc>
        <w:tc>
          <w:tcPr>
            <w:tcW w:w="1429" w:type="dxa"/>
          </w:tcPr>
          <w:p w14:paraId="6529A1B0" w14:textId="77777777" w:rsidR="00755BFC" w:rsidRPr="00613175" w:rsidRDefault="00755BFC" w:rsidP="00E5511C">
            <w:pPr>
              <w:keepNext/>
              <w:keepLines/>
              <w:spacing w:after="0"/>
              <w:rPr>
                <w:rFonts w:ascii="Arial" w:hAnsi="Arial"/>
                <w:bCs/>
                <w:sz w:val="18"/>
              </w:rPr>
            </w:pPr>
          </w:p>
        </w:tc>
      </w:tr>
      <w:tr w:rsidR="00755BFC" w:rsidRPr="00613175" w14:paraId="4ED14437" w14:textId="77777777" w:rsidTr="00E5511C">
        <w:tblPrEx>
          <w:tblCellMar>
            <w:left w:w="115" w:type="dxa"/>
            <w:right w:w="115" w:type="dxa"/>
          </w:tblCellMar>
          <w:tblLook w:val="04A0" w:firstRow="1" w:lastRow="0" w:firstColumn="1" w:lastColumn="0" w:noHBand="0" w:noVBand="1"/>
        </w:tblPrEx>
        <w:trPr>
          <w:tblHeader/>
          <w:jc w:val="center"/>
        </w:trPr>
        <w:tc>
          <w:tcPr>
            <w:tcW w:w="1907" w:type="dxa"/>
            <w:shd w:val="clear" w:color="auto" w:fill="auto"/>
          </w:tcPr>
          <w:p w14:paraId="140ADADB" w14:textId="77777777" w:rsidR="00755BFC" w:rsidRPr="00613175" w:rsidRDefault="00755BFC" w:rsidP="00E5511C">
            <w:pPr>
              <w:keepNext/>
              <w:keepLines/>
              <w:spacing w:after="0"/>
              <w:rPr>
                <w:rFonts w:ascii="Arial" w:hAnsi="Arial"/>
                <w:sz w:val="18"/>
              </w:rPr>
            </w:pPr>
            <w:r w:rsidRPr="00613175">
              <w:rPr>
                <w:rFonts w:ascii="Arial" w:hAnsi="Arial"/>
                <w:sz w:val="18"/>
              </w:rPr>
              <w:tab/>
              <w:t>auts</w:t>
            </w:r>
          </w:p>
        </w:tc>
        <w:tc>
          <w:tcPr>
            <w:tcW w:w="872" w:type="dxa"/>
            <w:shd w:val="clear" w:color="auto" w:fill="auto"/>
          </w:tcPr>
          <w:p w14:paraId="7F7ABA1A" w14:textId="77777777" w:rsidR="00755BFC" w:rsidRPr="00613175" w:rsidRDefault="00755BFC" w:rsidP="00E5511C">
            <w:pPr>
              <w:keepNext/>
              <w:keepLines/>
              <w:spacing w:after="0"/>
              <w:rPr>
                <w:rFonts w:ascii="Arial" w:hAnsi="Arial"/>
                <w:bCs/>
                <w:sz w:val="18"/>
              </w:rPr>
            </w:pPr>
          </w:p>
        </w:tc>
        <w:tc>
          <w:tcPr>
            <w:tcW w:w="4689" w:type="dxa"/>
            <w:shd w:val="clear" w:color="auto" w:fill="auto"/>
          </w:tcPr>
          <w:p w14:paraId="224280A4" w14:textId="77777777" w:rsidR="00755BFC" w:rsidRPr="00613175" w:rsidRDefault="00755BFC" w:rsidP="00E5511C">
            <w:pPr>
              <w:keepNext/>
              <w:keepLines/>
              <w:spacing w:after="0"/>
              <w:rPr>
                <w:rFonts w:ascii="Arial" w:hAnsi="Arial"/>
                <w:bCs/>
                <w:sz w:val="18"/>
              </w:rPr>
            </w:pPr>
            <w:r w:rsidRPr="00613175">
              <w:rPr>
                <w:rFonts w:ascii="Arial" w:hAnsi="Arial"/>
                <w:bCs/>
                <w:sz w:val="18"/>
              </w:rPr>
              <w:t>not present</w:t>
            </w:r>
          </w:p>
        </w:tc>
        <w:tc>
          <w:tcPr>
            <w:tcW w:w="742" w:type="dxa"/>
            <w:shd w:val="clear" w:color="auto" w:fill="auto"/>
          </w:tcPr>
          <w:p w14:paraId="6C4DDD88" w14:textId="77777777" w:rsidR="00755BFC" w:rsidRPr="00613175" w:rsidRDefault="00755BFC" w:rsidP="00E5511C">
            <w:pPr>
              <w:keepNext/>
              <w:keepLines/>
              <w:spacing w:after="0"/>
              <w:rPr>
                <w:rFonts w:ascii="Arial" w:hAnsi="Arial"/>
                <w:bCs/>
                <w:sz w:val="18"/>
              </w:rPr>
            </w:pPr>
          </w:p>
        </w:tc>
        <w:tc>
          <w:tcPr>
            <w:tcW w:w="1429" w:type="dxa"/>
          </w:tcPr>
          <w:p w14:paraId="02388EF7" w14:textId="77777777" w:rsidR="00755BFC" w:rsidRPr="00613175" w:rsidRDefault="00755BFC" w:rsidP="00E5511C">
            <w:pPr>
              <w:keepNext/>
              <w:keepLines/>
              <w:spacing w:after="0"/>
              <w:rPr>
                <w:rFonts w:ascii="Arial" w:hAnsi="Arial"/>
                <w:bCs/>
                <w:sz w:val="18"/>
              </w:rPr>
            </w:pPr>
          </w:p>
        </w:tc>
      </w:tr>
      <w:tr w:rsidR="00755BFC" w:rsidRPr="00613175" w14:paraId="06B595EA" w14:textId="77777777" w:rsidTr="00E5511C">
        <w:tblPrEx>
          <w:tblCellMar>
            <w:left w:w="115" w:type="dxa"/>
            <w:right w:w="115" w:type="dxa"/>
          </w:tblCellMar>
          <w:tblLook w:val="04A0" w:firstRow="1" w:lastRow="0" w:firstColumn="1" w:lastColumn="0" w:noHBand="0" w:noVBand="1"/>
        </w:tblPrEx>
        <w:trPr>
          <w:tblHeader/>
          <w:jc w:val="center"/>
        </w:trPr>
        <w:tc>
          <w:tcPr>
            <w:tcW w:w="1907" w:type="dxa"/>
            <w:shd w:val="clear" w:color="auto" w:fill="auto"/>
          </w:tcPr>
          <w:p w14:paraId="4D32CB72" w14:textId="77777777" w:rsidR="00755BFC" w:rsidRPr="00613175" w:rsidRDefault="00755BFC" w:rsidP="00E5511C">
            <w:pPr>
              <w:keepNext/>
              <w:keepLines/>
              <w:spacing w:after="0"/>
              <w:rPr>
                <w:rFonts w:ascii="Arial" w:hAnsi="Arial"/>
                <w:sz w:val="18"/>
              </w:rPr>
            </w:pPr>
            <w:r w:rsidRPr="00613175">
              <w:rPr>
                <w:rFonts w:ascii="Arial" w:hAnsi="Arial"/>
                <w:b/>
                <w:sz w:val="18"/>
              </w:rPr>
              <w:t>Security-Client</w:t>
            </w:r>
          </w:p>
        </w:tc>
        <w:tc>
          <w:tcPr>
            <w:tcW w:w="872" w:type="dxa"/>
            <w:shd w:val="clear" w:color="auto" w:fill="auto"/>
          </w:tcPr>
          <w:p w14:paraId="30B3C09D" w14:textId="77777777" w:rsidR="00755BFC" w:rsidRPr="00613175" w:rsidRDefault="00755BFC" w:rsidP="00E5511C">
            <w:pPr>
              <w:keepNext/>
              <w:keepLines/>
              <w:spacing w:after="0"/>
              <w:rPr>
                <w:rFonts w:ascii="Arial" w:hAnsi="Arial"/>
                <w:bCs/>
                <w:sz w:val="18"/>
              </w:rPr>
            </w:pPr>
          </w:p>
        </w:tc>
        <w:tc>
          <w:tcPr>
            <w:tcW w:w="4689" w:type="dxa"/>
            <w:shd w:val="clear" w:color="auto" w:fill="auto"/>
          </w:tcPr>
          <w:p w14:paraId="7AF10599" w14:textId="77777777" w:rsidR="00755BFC" w:rsidRPr="00613175" w:rsidRDefault="00755BFC" w:rsidP="00E5511C">
            <w:pPr>
              <w:keepNext/>
              <w:keepLines/>
              <w:spacing w:after="0"/>
              <w:rPr>
                <w:rFonts w:ascii="Arial" w:hAnsi="Arial"/>
                <w:bCs/>
                <w:sz w:val="18"/>
              </w:rPr>
            </w:pPr>
          </w:p>
        </w:tc>
        <w:tc>
          <w:tcPr>
            <w:tcW w:w="742" w:type="dxa"/>
            <w:shd w:val="clear" w:color="auto" w:fill="auto"/>
          </w:tcPr>
          <w:p w14:paraId="0B70B220" w14:textId="77777777" w:rsidR="00755BFC" w:rsidRPr="00613175" w:rsidRDefault="00755BFC" w:rsidP="00E5511C">
            <w:pPr>
              <w:keepNext/>
              <w:keepLines/>
              <w:spacing w:after="0"/>
              <w:rPr>
                <w:rFonts w:ascii="Arial" w:hAnsi="Arial"/>
                <w:bCs/>
                <w:sz w:val="18"/>
              </w:rPr>
            </w:pPr>
          </w:p>
        </w:tc>
        <w:tc>
          <w:tcPr>
            <w:tcW w:w="1429" w:type="dxa"/>
          </w:tcPr>
          <w:p w14:paraId="7D6E2CB2" w14:textId="77777777" w:rsidR="00755BFC" w:rsidRPr="00613175" w:rsidRDefault="00755BFC" w:rsidP="00E5511C">
            <w:pPr>
              <w:keepNext/>
              <w:keepLines/>
              <w:spacing w:after="0"/>
              <w:rPr>
                <w:rFonts w:ascii="Arial" w:hAnsi="Arial"/>
                <w:bCs/>
                <w:sz w:val="18"/>
              </w:rPr>
            </w:pPr>
          </w:p>
        </w:tc>
      </w:tr>
      <w:tr w:rsidR="00755BFC" w:rsidRPr="00613175" w14:paraId="03FE2512" w14:textId="77777777" w:rsidTr="00E5511C">
        <w:tblPrEx>
          <w:tblCellMar>
            <w:left w:w="115" w:type="dxa"/>
            <w:right w:w="115" w:type="dxa"/>
          </w:tblCellMar>
          <w:tblLook w:val="04A0" w:firstRow="1" w:lastRow="0" w:firstColumn="1" w:lastColumn="0" w:noHBand="0" w:noVBand="1"/>
        </w:tblPrEx>
        <w:trPr>
          <w:tblHeader/>
          <w:jc w:val="center"/>
        </w:trPr>
        <w:tc>
          <w:tcPr>
            <w:tcW w:w="1907" w:type="dxa"/>
            <w:shd w:val="clear" w:color="auto" w:fill="auto"/>
          </w:tcPr>
          <w:p w14:paraId="7F44DF30" w14:textId="77777777" w:rsidR="00755BFC" w:rsidRPr="00613175" w:rsidRDefault="00755BFC" w:rsidP="00E5511C">
            <w:pPr>
              <w:keepNext/>
              <w:keepLines/>
              <w:spacing w:after="0"/>
              <w:rPr>
                <w:rFonts w:ascii="Arial" w:hAnsi="Arial"/>
                <w:sz w:val="18"/>
              </w:rPr>
            </w:pPr>
            <w:r w:rsidRPr="00613175">
              <w:rPr>
                <w:rFonts w:ascii="Arial" w:hAnsi="Arial"/>
                <w:sz w:val="18"/>
              </w:rPr>
              <w:tab/>
              <w:t>spi-c</w:t>
            </w:r>
          </w:p>
        </w:tc>
        <w:tc>
          <w:tcPr>
            <w:tcW w:w="872" w:type="dxa"/>
            <w:shd w:val="clear" w:color="auto" w:fill="auto"/>
          </w:tcPr>
          <w:p w14:paraId="10332296" w14:textId="77777777" w:rsidR="00755BFC" w:rsidRPr="00613175" w:rsidRDefault="00755BFC" w:rsidP="00E5511C">
            <w:pPr>
              <w:keepNext/>
              <w:keepLines/>
              <w:spacing w:after="0"/>
              <w:rPr>
                <w:rFonts w:ascii="Arial" w:hAnsi="Arial"/>
                <w:bCs/>
                <w:sz w:val="18"/>
              </w:rPr>
            </w:pPr>
          </w:p>
        </w:tc>
        <w:tc>
          <w:tcPr>
            <w:tcW w:w="4689" w:type="dxa"/>
            <w:shd w:val="clear" w:color="auto" w:fill="auto"/>
          </w:tcPr>
          <w:p w14:paraId="14C28892" w14:textId="77777777" w:rsidR="00755BFC" w:rsidRPr="00613175" w:rsidRDefault="00755BFC" w:rsidP="00E5511C">
            <w:pPr>
              <w:keepNext/>
              <w:keepLines/>
              <w:spacing w:after="0"/>
              <w:rPr>
                <w:rFonts w:ascii="Arial" w:hAnsi="Arial"/>
                <w:bCs/>
                <w:sz w:val="18"/>
              </w:rPr>
            </w:pPr>
            <w:r w:rsidRPr="00613175">
              <w:rPr>
                <w:rFonts w:ascii="Arial" w:hAnsi="Arial"/>
                <w:sz w:val="18"/>
              </w:rPr>
              <w:t>new SPI number of the inbound SA at the protected client port, shall be different from previously used number(s)</w:t>
            </w:r>
          </w:p>
        </w:tc>
        <w:tc>
          <w:tcPr>
            <w:tcW w:w="742" w:type="dxa"/>
            <w:shd w:val="clear" w:color="auto" w:fill="auto"/>
          </w:tcPr>
          <w:p w14:paraId="05FE05BC" w14:textId="77777777" w:rsidR="00755BFC" w:rsidRPr="00613175" w:rsidRDefault="00755BFC" w:rsidP="00E5511C">
            <w:pPr>
              <w:keepNext/>
              <w:keepLines/>
              <w:spacing w:after="0"/>
              <w:rPr>
                <w:rFonts w:ascii="Arial" w:hAnsi="Arial"/>
                <w:bCs/>
                <w:sz w:val="18"/>
              </w:rPr>
            </w:pPr>
          </w:p>
        </w:tc>
        <w:tc>
          <w:tcPr>
            <w:tcW w:w="1429" w:type="dxa"/>
          </w:tcPr>
          <w:p w14:paraId="7D2EB5B7" w14:textId="77777777" w:rsidR="00755BFC" w:rsidRPr="00613175" w:rsidRDefault="00755BFC" w:rsidP="00E5511C">
            <w:pPr>
              <w:keepNext/>
              <w:keepLines/>
              <w:spacing w:after="0"/>
              <w:rPr>
                <w:rFonts w:ascii="Arial" w:hAnsi="Arial"/>
                <w:bCs/>
                <w:sz w:val="18"/>
              </w:rPr>
            </w:pPr>
          </w:p>
        </w:tc>
      </w:tr>
      <w:tr w:rsidR="00755BFC" w:rsidRPr="00613175" w14:paraId="7A5C5C92" w14:textId="77777777" w:rsidTr="00E5511C">
        <w:tblPrEx>
          <w:tblCellMar>
            <w:left w:w="115" w:type="dxa"/>
            <w:right w:w="115" w:type="dxa"/>
          </w:tblCellMar>
          <w:tblLook w:val="04A0" w:firstRow="1" w:lastRow="0" w:firstColumn="1" w:lastColumn="0" w:noHBand="0" w:noVBand="1"/>
        </w:tblPrEx>
        <w:trPr>
          <w:tblHeader/>
          <w:jc w:val="center"/>
        </w:trPr>
        <w:tc>
          <w:tcPr>
            <w:tcW w:w="1907" w:type="dxa"/>
            <w:shd w:val="clear" w:color="auto" w:fill="auto"/>
          </w:tcPr>
          <w:p w14:paraId="47E0D31E" w14:textId="77777777" w:rsidR="00755BFC" w:rsidRPr="00613175" w:rsidRDefault="00755BFC" w:rsidP="00E5511C">
            <w:pPr>
              <w:keepNext/>
              <w:keepLines/>
              <w:spacing w:after="0"/>
              <w:rPr>
                <w:rFonts w:ascii="Arial" w:hAnsi="Arial"/>
                <w:sz w:val="18"/>
              </w:rPr>
            </w:pPr>
            <w:r w:rsidRPr="00613175">
              <w:rPr>
                <w:rFonts w:ascii="Arial" w:hAnsi="Arial"/>
                <w:sz w:val="18"/>
              </w:rPr>
              <w:tab/>
              <w:t>spi-s</w:t>
            </w:r>
          </w:p>
        </w:tc>
        <w:tc>
          <w:tcPr>
            <w:tcW w:w="872" w:type="dxa"/>
            <w:shd w:val="clear" w:color="auto" w:fill="auto"/>
          </w:tcPr>
          <w:p w14:paraId="17100CDA" w14:textId="77777777" w:rsidR="00755BFC" w:rsidRPr="00613175" w:rsidRDefault="00755BFC" w:rsidP="00E5511C">
            <w:pPr>
              <w:keepNext/>
              <w:keepLines/>
              <w:spacing w:after="0"/>
              <w:rPr>
                <w:rFonts w:ascii="Arial" w:hAnsi="Arial"/>
                <w:bCs/>
                <w:sz w:val="18"/>
              </w:rPr>
            </w:pPr>
          </w:p>
        </w:tc>
        <w:tc>
          <w:tcPr>
            <w:tcW w:w="4689" w:type="dxa"/>
            <w:shd w:val="clear" w:color="auto" w:fill="auto"/>
          </w:tcPr>
          <w:p w14:paraId="5DC9D0B3" w14:textId="77777777" w:rsidR="00755BFC" w:rsidRPr="00613175" w:rsidRDefault="00755BFC" w:rsidP="00E5511C">
            <w:pPr>
              <w:keepNext/>
              <w:keepLines/>
              <w:spacing w:after="0"/>
              <w:rPr>
                <w:rFonts w:ascii="Arial" w:hAnsi="Arial"/>
                <w:bCs/>
                <w:sz w:val="18"/>
              </w:rPr>
            </w:pPr>
            <w:r w:rsidRPr="00613175">
              <w:rPr>
                <w:rFonts w:ascii="Arial" w:hAnsi="Arial"/>
                <w:sz w:val="18"/>
              </w:rPr>
              <w:t>new SPI number of the inbound SA at the protected server port, shall be different from previously used number(s)</w:t>
            </w:r>
          </w:p>
        </w:tc>
        <w:tc>
          <w:tcPr>
            <w:tcW w:w="742" w:type="dxa"/>
            <w:shd w:val="clear" w:color="auto" w:fill="auto"/>
          </w:tcPr>
          <w:p w14:paraId="22584423" w14:textId="77777777" w:rsidR="00755BFC" w:rsidRPr="00613175" w:rsidRDefault="00755BFC" w:rsidP="00E5511C">
            <w:pPr>
              <w:keepNext/>
              <w:keepLines/>
              <w:spacing w:after="0"/>
              <w:rPr>
                <w:rFonts w:ascii="Arial" w:hAnsi="Arial"/>
                <w:bCs/>
                <w:sz w:val="18"/>
              </w:rPr>
            </w:pPr>
          </w:p>
        </w:tc>
        <w:tc>
          <w:tcPr>
            <w:tcW w:w="1429" w:type="dxa"/>
          </w:tcPr>
          <w:p w14:paraId="2F3AB5C7" w14:textId="77777777" w:rsidR="00755BFC" w:rsidRPr="00613175" w:rsidRDefault="00755BFC" w:rsidP="00E5511C">
            <w:pPr>
              <w:keepNext/>
              <w:keepLines/>
              <w:spacing w:after="0"/>
              <w:rPr>
                <w:rFonts w:ascii="Arial" w:hAnsi="Arial"/>
                <w:bCs/>
                <w:sz w:val="18"/>
              </w:rPr>
            </w:pPr>
          </w:p>
        </w:tc>
      </w:tr>
      <w:tr w:rsidR="00755BFC" w:rsidRPr="00613175" w14:paraId="47E645CD" w14:textId="77777777" w:rsidTr="00E5511C">
        <w:tblPrEx>
          <w:tblCellMar>
            <w:left w:w="115" w:type="dxa"/>
            <w:right w:w="115" w:type="dxa"/>
          </w:tblCellMar>
          <w:tblLook w:val="04A0" w:firstRow="1" w:lastRow="0" w:firstColumn="1" w:lastColumn="0" w:noHBand="0" w:noVBand="1"/>
        </w:tblPrEx>
        <w:trPr>
          <w:tblHeader/>
          <w:jc w:val="center"/>
        </w:trPr>
        <w:tc>
          <w:tcPr>
            <w:tcW w:w="1907" w:type="dxa"/>
            <w:tcBorders>
              <w:bottom w:val="single" w:sz="4" w:space="0" w:color="auto"/>
            </w:tcBorders>
            <w:shd w:val="clear" w:color="auto" w:fill="auto"/>
          </w:tcPr>
          <w:p w14:paraId="44583F9B" w14:textId="77777777" w:rsidR="00755BFC" w:rsidRPr="00613175" w:rsidRDefault="00755BFC" w:rsidP="00E5511C">
            <w:pPr>
              <w:keepNext/>
              <w:keepLines/>
              <w:spacing w:after="0"/>
              <w:rPr>
                <w:rFonts w:ascii="Arial" w:hAnsi="Arial"/>
                <w:sz w:val="18"/>
              </w:rPr>
            </w:pPr>
            <w:r w:rsidRPr="00613175">
              <w:rPr>
                <w:rFonts w:ascii="Arial" w:hAnsi="Arial"/>
                <w:sz w:val="18"/>
              </w:rPr>
              <w:tab/>
              <w:t>port-c</w:t>
            </w:r>
          </w:p>
        </w:tc>
        <w:tc>
          <w:tcPr>
            <w:tcW w:w="872" w:type="dxa"/>
            <w:tcBorders>
              <w:bottom w:val="single" w:sz="4" w:space="0" w:color="auto"/>
            </w:tcBorders>
            <w:shd w:val="clear" w:color="auto" w:fill="auto"/>
          </w:tcPr>
          <w:p w14:paraId="088CECD0" w14:textId="77777777" w:rsidR="00755BFC" w:rsidRPr="00613175" w:rsidRDefault="00755BFC" w:rsidP="00E5511C">
            <w:pPr>
              <w:keepNext/>
              <w:keepLines/>
              <w:spacing w:after="0"/>
              <w:rPr>
                <w:rFonts w:ascii="Arial" w:hAnsi="Arial"/>
                <w:bCs/>
                <w:sz w:val="18"/>
              </w:rPr>
            </w:pPr>
          </w:p>
        </w:tc>
        <w:tc>
          <w:tcPr>
            <w:tcW w:w="4689" w:type="dxa"/>
            <w:tcBorders>
              <w:bottom w:val="single" w:sz="4" w:space="0" w:color="auto"/>
            </w:tcBorders>
            <w:shd w:val="clear" w:color="auto" w:fill="auto"/>
          </w:tcPr>
          <w:p w14:paraId="21659053" w14:textId="77777777" w:rsidR="00755BFC" w:rsidRPr="00613175" w:rsidRDefault="00755BFC" w:rsidP="00E5511C">
            <w:pPr>
              <w:keepNext/>
              <w:keepLines/>
              <w:spacing w:after="0"/>
              <w:rPr>
                <w:rFonts w:ascii="Arial" w:hAnsi="Arial"/>
                <w:bCs/>
                <w:sz w:val="18"/>
              </w:rPr>
            </w:pPr>
            <w:r w:rsidRPr="00613175">
              <w:rPr>
                <w:rFonts w:ascii="Arial" w:hAnsi="Arial"/>
                <w:sz w:val="18"/>
              </w:rPr>
              <w:t>new protected client port, shall be different from previously used number(s)</w:t>
            </w:r>
          </w:p>
        </w:tc>
        <w:tc>
          <w:tcPr>
            <w:tcW w:w="742" w:type="dxa"/>
            <w:tcBorders>
              <w:bottom w:val="single" w:sz="4" w:space="0" w:color="auto"/>
            </w:tcBorders>
            <w:shd w:val="clear" w:color="auto" w:fill="auto"/>
          </w:tcPr>
          <w:p w14:paraId="505E92CC" w14:textId="77777777" w:rsidR="00755BFC" w:rsidRPr="00613175" w:rsidRDefault="00755BFC" w:rsidP="00E5511C">
            <w:pPr>
              <w:keepNext/>
              <w:keepLines/>
              <w:spacing w:after="0"/>
              <w:rPr>
                <w:rFonts w:ascii="Arial" w:hAnsi="Arial"/>
                <w:bCs/>
                <w:sz w:val="18"/>
              </w:rPr>
            </w:pPr>
          </w:p>
        </w:tc>
        <w:tc>
          <w:tcPr>
            <w:tcW w:w="1429" w:type="dxa"/>
            <w:tcBorders>
              <w:bottom w:val="single" w:sz="4" w:space="0" w:color="auto"/>
            </w:tcBorders>
          </w:tcPr>
          <w:p w14:paraId="5732835C" w14:textId="77777777" w:rsidR="00755BFC" w:rsidRPr="00613175" w:rsidRDefault="00755BFC" w:rsidP="00E5511C">
            <w:pPr>
              <w:keepNext/>
              <w:keepLines/>
              <w:spacing w:after="0"/>
              <w:rPr>
                <w:rFonts w:ascii="Arial" w:hAnsi="Arial"/>
                <w:bCs/>
                <w:sz w:val="18"/>
              </w:rPr>
            </w:pPr>
          </w:p>
        </w:tc>
      </w:tr>
    </w:tbl>
    <w:p w14:paraId="68109A18" w14:textId="77777777" w:rsidR="00755BFC" w:rsidRPr="00613175" w:rsidRDefault="00755BFC" w:rsidP="00816621"/>
    <w:p w14:paraId="5FF475A4" w14:textId="77777777" w:rsidR="00816621" w:rsidRPr="00613175" w:rsidRDefault="00C8183A" w:rsidP="00816621">
      <w:pPr>
        <w:pStyle w:val="Heading2"/>
        <w:rPr>
          <w:rFonts w:eastAsia="MS Gothic"/>
        </w:rPr>
      </w:pPr>
      <w:bookmarkStart w:id="437" w:name="_Toc42778729"/>
      <w:bookmarkStart w:id="438" w:name="_Toc42785176"/>
      <w:r w:rsidRPr="00613175">
        <w:rPr>
          <w:rFonts w:eastAsia="MS Gothic"/>
        </w:rPr>
        <w:br w:type="page"/>
      </w:r>
      <w:bookmarkStart w:id="439" w:name="_Toc43210187"/>
      <w:bookmarkStart w:id="440" w:name="_Toc51948413"/>
      <w:bookmarkStart w:id="441" w:name="_Toc52162486"/>
      <w:bookmarkStart w:id="442" w:name="_Toc60916072"/>
      <w:bookmarkStart w:id="443" w:name="_Toc68197380"/>
      <w:bookmarkStart w:id="444" w:name="_Toc75880629"/>
      <w:bookmarkStart w:id="445" w:name="_Toc84254327"/>
      <w:bookmarkStart w:id="446" w:name="_Toc84255122"/>
      <w:r w:rsidR="00816621" w:rsidRPr="00613175">
        <w:rPr>
          <w:rFonts w:eastAsia="MS Gothic"/>
        </w:rPr>
        <w:lastRenderedPageBreak/>
        <w:t>6.8</w:t>
      </w:r>
      <w:r w:rsidR="00816621" w:rsidRPr="00613175">
        <w:rPr>
          <w:rFonts w:eastAsia="MS Gothic"/>
        </w:rPr>
        <w:tab/>
        <w:t>Authentication / Security-Server missing / SQN out of range / 5GS</w:t>
      </w:r>
      <w:bookmarkEnd w:id="437"/>
      <w:bookmarkEnd w:id="438"/>
      <w:bookmarkEnd w:id="439"/>
      <w:bookmarkEnd w:id="440"/>
      <w:bookmarkEnd w:id="441"/>
      <w:bookmarkEnd w:id="442"/>
      <w:bookmarkEnd w:id="443"/>
      <w:bookmarkEnd w:id="444"/>
      <w:bookmarkEnd w:id="445"/>
      <w:bookmarkEnd w:id="446"/>
    </w:p>
    <w:p w14:paraId="4051F623" w14:textId="77777777" w:rsidR="00816621" w:rsidRPr="00613175" w:rsidRDefault="00816621" w:rsidP="00F238ED">
      <w:pPr>
        <w:pStyle w:val="H6"/>
        <w:rPr>
          <w:rFonts w:eastAsia="MS Gothic"/>
        </w:rPr>
      </w:pPr>
      <w:bookmarkStart w:id="447" w:name="_Toc42778730"/>
      <w:bookmarkStart w:id="448" w:name="_Toc42785177"/>
      <w:bookmarkStart w:id="449" w:name="_Toc43210188"/>
      <w:bookmarkStart w:id="450" w:name="_Toc51948414"/>
      <w:bookmarkStart w:id="451" w:name="_Toc52162487"/>
      <w:bookmarkStart w:id="452" w:name="_Toc60916073"/>
      <w:r w:rsidRPr="00613175">
        <w:rPr>
          <w:rFonts w:eastAsia="MS Gothic"/>
        </w:rPr>
        <w:t>6.8.1</w:t>
      </w:r>
      <w:r w:rsidRPr="00613175">
        <w:rPr>
          <w:rFonts w:eastAsia="MS Gothic"/>
        </w:rPr>
        <w:tab/>
        <w:t xml:space="preserve">Test </w:t>
      </w:r>
      <w:r w:rsidRPr="00613175">
        <w:t>Purpose</w:t>
      </w:r>
      <w:r w:rsidRPr="00613175">
        <w:rPr>
          <w:rFonts w:eastAsia="MS Gothic"/>
        </w:rPr>
        <w:t xml:space="preserve"> (TP)</w:t>
      </w:r>
      <w:bookmarkEnd w:id="447"/>
      <w:bookmarkEnd w:id="448"/>
      <w:bookmarkEnd w:id="449"/>
      <w:bookmarkEnd w:id="450"/>
      <w:bookmarkEnd w:id="451"/>
      <w:bookmarkEnd w:id="452"/>
    </w:p>
    <w:p w14:paraId="235C6339" w14:textId="77777777" w:rsidR="00816621" w:rsidRPr="00613175" w:rsidRDefault="00816621" w:rsidP="00816621">
      <w:pPr>
        <w:pStyle w:val="H6"/>
        <w:rPr>
          <w:rFonts w:ascii="Courier New" w:hAnsi="Courier New"/>
          <w:b/>
          <w:sz w:val="16"/>
        </w:rPr>
      </w:pPr>
      <w:r w:rsidRPr="00613175">
        <w:t>(1)</w:t>
      </w:r>
    </w:p>
    <w:p w14:paraId="2A5758A0" w14:textId="77777777" w:rsidR="00816621" w:rsidRPr="00613175" w:rsidRDefault="00816621" w:rsidP="00816621">
      <w:pPr>
        <w:pStyle w:val="PL"/>
        <w:rPr>
          <w:noProof w:val="0"/>
        </w:rPr>
      </w:pPr>
      <w:r w:rsidRPr="00613175">
        <w:rPr>
          <w:b/>
          <w:noProof w:val="0"/>
        </w:rPr>
        <w:t>with</w:t>
      </w:r>
      <w:r w:rsidRPr="00613175">
        <w:rPr>
          <w:noProof w:val="0"/>
        </w:rPr>
        <w:t xml:space="preserve"> { UE starting registration procedure }</w:t>
      </w:r>
    </w:p>
    <w:p w14:paraId="73EFC092" w14:textId="77777777" w:rsidR="00816621" w:rsidRPr="00613175" w:rsidRDefault="00816621" w:rsidP="00816621">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FBBA80F" w14:textId="77777777" w:rsidR="00816621" w:rsidRPr="00613175" w:rsidRDefault="00816621" w:rsidP="00816621">
      <w:pPr>
        <w:pStyle w:val="PL"/>
        <w:rPr>
          <w:noProof w:val="0"/>
        </w:rPr>
      </w:pPr>
      <w:r w:rsidRPr="00613175">
        <w:rPr>
          <w:noProof w:val="0"/>
        </w:rPr>
        <w:t xml:space="preserve">  </w:t>
      </w:r>
      <w:r w:rsidRPr="00613175">
        <w:rPr>
          <w:b/>
          <w:noProof w:val="0"/>
        </w:rPr>
        <w:t>when</w:t>
      </w:r>
      <w:r w:rsidRPr="00613175">
        <w:rPr>
          <w:noProof w:val="0"/>
        </w:rPr>
        <w:t xml:space="preserve"> { UE receiving a challenge response without Security-Server header }</w:t>
      </w:r>
    </w:p>
    <w:p w14:paraId="6D2B2D93" w14:textId="77777777" w:rsidR="00816621" w:rsidRPr="00613175" w:rsidRDefault="00816621" w:rsidP="00816621">
      <w:pPr>
        <w:pStyle w:val="PL"/>
        <w:ind w:left="1040" w:hangingChars="650" w:hanging="1040"/>
        <w:rPr>
          <w:noProof w:val="0"/>
        </w:rPr>
      </w:pPr>
      <w:r w:rsidRPr="00613175">
        <w:rPr>
          <w:noProof w:val="0"/>
        </w:rPr>
        <w:t xml:space="preserve">    </w:t>
      </w:r>
      <w:r w:rsidRPr="00613175">
        <w:rPr>
          <w:b/>
          <w:noProof w:val="0"/>
        </w:rPr>
        <w:t>then</w:t>
      </w:r>
      <w:r w:rsidRPr="00613175">
        <w:rPr>
          <w:noProof w:val="0"/>
        </w:rPr>
        <w:t xml:space="preserve"> { UE abandons the authentication procedure and sends a new REGISTER request with new Call-ID }</w:t>
      </w:r>
    </w:p>
    <w:p w14:paraId="2C805059" w14:textId="77777777" w:rsidR="00EF2FFA" w:rsidRPr="00613175" w:rsidRDefault="00EF2FFA" w:rsidP="00EF2FFA">
      <w:pPr>
        <w:pStyle w:val="PL"/>
        <w:rPr>
          <w:noProof w:val="0"/>
        </w:rPr>
      </w:pPr>
      <w:r w:rsidRPr="00613175">
        <w:rPr>
          <w:noProof w:val="0"/>
        </w:rPr>
        <w:t xml:space="preserve">            }</w:t>
      </w:r>
    </w:p>
    <w:p w14:paraId="51972831" w14:textId="77777777" w:rsidR="0031641D" w:rsidRPr="00613175" w:rsidRDefault="0031641D" w:rsidP="00EF2FFA">
      <w:pPr>
        <w:pStyle w:val="PL"/>
        <w:rPr>
          <w:noProof w:val="0"/>
        </w:rPr>
      </w:pPr>
    </w:p>
    <w:p w14:paraId="2EEDD30B" w14:textId="77777777" w:rsidR="00816621" w:rsidRPr="00613175" w:rsidRDefault="00816621" w:rsidP="00816621">
      <w:pPr>
        <w:pStyle w:val="H6"/>
      </w:pPr>
      <w:r w:rsidRPr="00613175">
        <w:t>(2)</w:t>
      </w:r>
    </w:p>
    <w:p w14:paraId="74C60E68" w14:textId="77777777" w:rsidR="00816621" w:rsidRPr="00613175" w:rsidRDefault="00816621" w:rsidP="00816621">
      <w:pPr>
        <w:pStyle w:val="PL"/>
        <w:rPr>
          <w:noProof w:val="0"/>
        </w:rPr>
      </w:pPr>
      <w:r w:rsidRPr="00613175">
        <w:rPr>
          <w:b/>
          <w:noProof w:val="0"/>
        </w:rPr>
        <w:t>with</w:t>
      </w:r>
      <w:r w:rsidRPr="00613175">
        <w:rPr>
          <w:noProof w:val="0"/>
        </w:rPr>
        <w:t xml:space="preserve"> { UE having sent a new initial REGISTER request }</w:t>
      </w:r>
    </w:p>
    <w:p w14:paraId="6D239B92" w14:textId="77777777" w:rsidR="00816621" w:rsidRPr="00613175" w:rsidRDefault="00816621" w:rsidP="00816621">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A14308B" w14:textId="77777777" w:rsidR="00816621" w:rsidRPr="00613175" w:rsidRDefault="00816621" w:rsidP="00816621">
      <w:pPr>
        <w:pStyle w:val="PL"/>
        <w:rPr>
          <w:noProof w:val="0"/>
        </w:rPr>
      </w:pPr>
      <w:r w:rsidRPr="00613175">
        <w:rPr>
          <w:noProof w:val="0"/>
        </w:rPr>
        <w:t xml:space="preserve">  </w:t>
      </w:r>
      <w:r w:rsidRPr="00613175">
        <w:rPr>
          <w:b/>
          <w:noProof w:val="0"/>
        </w:rPr>
        <w:t>when</w:t>
      </w:r>
      <w:r w:rsidRPr="00613175">
        <w:rPr>
          <w:noProof w:val="0"/>
        </w:rPr>
        <w:t xml:space="preserve"> { UE receiving a challenge response with SQN out of range }</w:t>
      </w:r>
    </w:p>
    <w:p w14:paraId="43970BC1" w14:textId="77777777" w:rsidR="00816621" w:rsidRPr="00613175" w:rsidRDefault="00816621" w:rsidP="00816621">
      <w:pPr>
        <w:pStyle w:val="PL"/>
        <w:rPr>
          <w:noProof w:val="0"/>
        </w:rPr>
      </w:pPr>
      <w:r w:rsidRPr="00613175">
        <w:rPr>
          <w:noProof w:val="0"/>
        </w:rPr>
        <w:t xml:space="preserve">    </w:t>
      </w:r>
      <w:r w:rsidRPr="00613175">
        <w:rPr>
          <w:b/>
          <w:noProof w:val="0"/>
        </w:rPr>
        <w:t>then</w:t>
      </w:r>
      <w:r w:rsidRPr="00613175">
        <w:rPr>
          <w:noProof w:val="0"/>
        </w:rPr>
        <w:t xml:space="preserve"> { UE sends another REGISTER request with challenge response AUTS and populates a new Security-Client header }</w:t>
      </w:r>
    </w:p>
    <w:p w14:paraId="14AABAFD" w14:textId="77777777" w:rsidR="00EF2FFA" w:rsidRPr="00613175" w:rsidRDefault="00EF2FFA" w:rsidP="00EF2FFA">
      <w:pPr>
        <w:pStyle w:val="PL"/>
        <w:rPr>
          <w:noProof w:val="0"/>
        </w:rPr>
      </w:pPr>
      <w:r w:rsidRPr="00613175">
        <w:rPr>
          <w:noProof w:val="0"/>
        </w:rPr>
        <w:t xml:space="preserve">            }</w:t>
      </w:r>
    </w:p>
    <w:p w14:paraId="74D44783" w14:textId="77777777" w:rsidR="0031641D" w:rsidRPr="00613175" w:rsidRDefault="0031641D" w:rsidP="00EF2FFA">
      <w:pPr>
        <w:pStyle w:val="PL"/>
        <w:rPr>
          <w:noProof w:val="0"/>
        </w:rPr>
      </w:pPr>
    </w:p>
    <w:p w14:paraId="0EC850FF" w14:textId="77777777" w:rsidR="00816621" w:rsidRPr="00613175" w:rsidRDefault="00816621" w:rsidP="00F238ED">
      <w:pPr>
        <w:pStyle w:val="H6"/>
        <w:rPr>
          <w:rFonts w:eastAsia="MS Gothic"/>
        </w:rPr>
      </w:pPr>
      <w:bookmarkStart w:id="453" w:name="_Toc42778731"/>
      <w:bookmarkStart w:id="454" w:name="_Toc42785178"/>
      <w:bookmarkStart w:id="455" w:name="_Toc43210189"/>
      <w:bookmarkStart w:id="456" w:name="_Toc51948415"/>
      <w:bookmarkStart w:id="457" w:name="_Toc52162488"/>
      <w:bookmarkStart w:id="458" w:name="_Toc60916074"/>
      <w:r w:rsidRPr="00613175">
        <w:rPr>
          <w:rFonts w:eastAsia="MS Gothic"/>
        </w:rPr>
        <w:t>6.8.2</w:t>
      </w:r>
      <w:r w:rsidRPr="00613175">
        <w:rPr>
          <w:rFonts w:eastAsia="MS Gothic"/>
        </w:rPr>
        <w:tab/>
        <w:t>Conformance Requirements</w:t>
      </w:r>
      <w:bookmarkEnd w:id="453"/>
      <w:bookmarkEnd w:id="454"/>
      <w:bookmarkEnd w:id="455"/>
      <w:bookmarkEnd w:id="456"/>
      <w:bookmarkEnd w:id="457"/>
      <w:bookmarkEnd w:id="458"/>
    </w:p>
    <w:p w14:paraId="6C1231E3" w14:textId="77777777" w:rsidR="000D610E" w:rsidRPr="00613175" w:rsidRDefault="000D610E" w:rsidP="000D610E">
      <w:r w:rsidRPr="00613175">
        <w:t>The conformance requirements covered in the present test case are, unless otherwise stated, Rel-15 requirements.</w:t>
      </w:r>
    </w:p>
    <w:p w14:paraId="35D80966" w14:textId="77777777" w:rsidR="00816621" w:rsidRPr="00613175" w:rsidRDefault="00816621" w:rsidP="00816621">
      <w:r w:rsidRPr="00613175">
        <w:t>[TS 24.229 clause 5.1.1.5.1]:</w:t>
      </w:r>
    </w:p>
    <w:p w14:paraId="3BED61D3" w14:textId="77777777" w:rsidR="00816621" w:rsidRPr="00613175" w:rsidRDefault="00816621" w:rsidP="00816621">
      <w:r w:rsidRPr="00613175">
        <w:t>Authentication is performed during initial registration. A UE can be re-authenticated during subsequent reregistrations, deregistrations or registrations of additional public user identities. When the network requires authentication or re-authentication of the UE, the UE will receive a 401 (Unauthorized) response to the REGISTER request.</w:t>
      </w:r>
    </w:p>
    <w:p w14:paraId="1CCEB857" w14:textId="77777777" w:rsidR="00816621" w:rsidRPr="00613175" w:rsidRDefault="00816621" w:rsidP="00816621">
      <w:pPr>
        <w:keepNext/>
        <w:keepLines/>
      </w:pPr>
      <w:r w:rsidRPr="00613175">
        <w:t>On receiving a 401 (Unauthorized) response to the REGISTER request, the UE shall:</w:t>
      </w:r>
    </w:p>
    <w:p w14:paraId="4182AF88" w14:textId="77777777" w:rsidR="00816621" w:rsidRPr="00613175" w:rsidRDefault="00816621" w:rsidP="00816621">
      <w:pPr>
        <w:pStyle w:val="B10"/>
        <w:keepNext/>
        <w:keepLines/>
      </w:pPr>
      <w:r w:rsidRPr="00613175">
        <w:t>1)</w:t>
      </w:r>
      <w:r w:rsidRPr="00613175">
        <w:tab/>
        <w:t xml:space="preserve">extract the </w:t>
      </w:r>
      <w:smartTag w:uri="urn:schemas-microsoft-com:office:smarttags" w:element="stockticker">
        <w:r w:rsidRPr="00613175">
          <w:t>RAND</w:t>
        </w:r>
      </w:smartTag>
      <w:r w:rsidRPr="00613175">
        <w:t xml:space="preserve"> and </w:t>
      </w:r>
      <w:smartTag w:uri="urn:schemas-microsoft-com:office:smarttags" w:element="stockticker">
        <w:r w:rsidRPr="00613175">
          <w:t>AUTN</w:t>
        </w:r>
      </w:smartTag>
      <w:r w:rsidRPr="00613175">
        <w:t xml:space="preserve"> parameters;</w:t>
      </w:r>
    </w:p>
    <w:p w14:paraId="4D94CAA6" w14:textId="77777777" w:rsidR="00816621" w:rsidRPr="00613175" w:rsidRDefault="00816621" w:rsidP="00816621">
      <w:pPr>
        <w:pStyle w:val="B10"/>
        <w:keepNext/>
        <w:keepLines/>
      </w:pPr>
      <w:r w:rsidRPr="00613175">
        <w:t>2)</w:t>
      </w:r>
      <w:r w:rsidRPr="00613175">
        <w:tab/>
        <w:t xml:space="preserve">check the validity of a received authentication challenge, as described in 3GPP TS 33.203 [19] i.e. the locally calculated XMAC must match the </w:t>
      </w:r>
      <w:smartTag w:uri="urn:schemas-microsoft-com:office:smarttags" w:element="stockticker">
        <w:r w:rsidRPr="00613175">
          <w:t>MAC</w:t>
        </w:r>
      </w:smartTag>
      <w:r w:rsidRPr="00613175">
        <w:t xml:space="preserve"> parameter derived from the </w:t>
      </w:r>
      <w:smartTag w:uri="urn:schemas-microsoft-com:office:smarttags" w:element="stockticker">
        <w:r w:rsidRPr="00613175">
          <w:t>AUTN</w:t>
        </w:r>
      </w:smartTag>
      <w:r w:rsidRPr="00613175">
        <w:t xml:space="preserve"> part of the challenge; and the SQN parameter derived from the </w:t>
      </w:r>
      <w:smartTag w:uri="urn:schemas-microsoft-com:office:smarttags" w:element="stockticker">
        <w:r w:rsidRPr="00613175">
          <w:t>AUTN</w:t>
        </w:r>
      </w:smartTag>
      <w:r w:rsidRPr="00613175">
        <w:t xml:space="preserve"> part of the challenge must be within the correct range; and</w:t>
      </w:r>
    </w:p>
    <w:p w14:paraId="602F1EC4" w14:textId="77777777" w:rsidR="00816621" w:rsidRPr="00613175" w:rsidRDefault="00816621" w:rsidP="00816621">
      <w:pPr>
        <w:pStyle w:val="B10"/>
        <w:keepNext/>
        <w:keepLines/>
      </w:pPr>
      <w:r w:rsidRPr="00613175">
        <w:t>3)</w:t>
      </w:r>
      <w:r w:rsidRPr="00613175">
        <w:tab/>
        <w:t>check the existence of the Security-Server header field as described in RFC 3329 [48]. If the Security-Server header field is not present or it does not contain the parameters required for the setup of the set of security associations (see annex H of 3GPP TS 33.203 [19]), the UE shall abandon the authentication procedure and send a new REGISTER request with a new Call-ID.</w:t>
      </w:r>
    </w:p>
    <w:p w14:paraId="0ABC2497" w14:textId="77777777" w:rsidR="00816621" w:rsidRPr="00613175" w:rsidRDefault="00816621" w:rsidP="00816621">
      <w:pPr>
        <w:rPr>
          <w:lang w:eastAsia="zh-CN"/>
        </w:rPr>
      </w:pPr>
      <w:r w:rsidRPr="00613175">
        <w:rPr>
          <w:lang w:eastAsia="zh-CN"/>
        </w:rPr>
        <w:t>…</w:t>
      </w:r>
    </w:p>
    <w:p w14:paraId="6ED47118" w14:textId="77777777" w:rsidR="00816621" w:rsidRPr="00613175" w:rsidRDefault="00816621" w:rsidP="00816621">
      <w:r w:rsidRPr="00613175">
        <w:t>In the case that the 401 (Unauthorized) response is deemed to be invalid then the UE shall behave as defined in subclause 5.1.1.5.3.</w:t>
      </w:r>
    </w:p>
    <w:p w14:paraId="6703A76B" w14:textId="77777777" w:rsidR="00816621" w:rsidRPr="00613175" w:rsidRDefault="00816621" w:rsidP="00816621">
      <w:r w:rsidRPr="00613175">
        <w:t>[TS 24.229, clause 5.1.1.5.3]</w:t>
      </w:r>
    </w:p>
    <w:p w14:paraId="123A9DE6" w14:textId="77777777" w:rsidR="00816621" w:rsidRPr="00613175" w:rsidRDefault="00816621" w:rsidP="00816621">
      <w:r w:rsidRPr="00613175">
        <w:t xml:space="preserve">If, in a 401 (Unauthorized) response, either the </w:t>
      </w:r>
      <w:smartTag w:uri="urn:schemas-microsoft-com:office:smarttags" w:element="stockticker">
        <w:r w:rsidRPr="00613175">
          <w:t>MAC</w:t>
        </w:r>
      </w:smartTag>
      <w:r w:rsidRPr="00613175">
        <w:t xml:space="preserve"> or SQN is incorrect the UE shall respond with a further REGISTER indicating to the S-CSCF that the challenge has been deemed invalid as follows:</w:t>
      </w:r>
    </w:p>
    <w:p w14:paraId="6DC834DA" w14:textId="77777777" w:rsidR="00816621" w:rsidRPr="00613175" w:rsidRDefault="00816621" w:rsidP="00816621">
      <w:pPr>
        <w:pStyle w:val="B10"/>
      </w:pPr>
      <w:r w:rsidRPr="00613175">
        <w:t>-</w:t>
      </w:r>
      <w:r w:rsidRPr="00613175">
        <w:tab/>
        <w:t xml:space="preserve">in the case where the UE deems the </w:t>
      </w:r>
      <w:smartTag w:uri="urn:schemas-microsoft-com:office:smarttags" w:element="stockticker">
        <w:r w:rsidRPr="00613175">
          <w:t>MAC</w:t>
        </w:r>
      </w:smartTag>
      <w:r w:rsidRPr="00613175">
        <w:t xml:space="preserve"> parameter to be invalid the subsequent REGISTER request shall contain no "auts" Authorization header field parameter and an empty "response" Authorization header field parameter, i.e. no authentication challenge response;</w:t>
      </w:r>
    </w:p>
    <w:p w14:paraId="34A08728" w14:textId="77777777" w:rsidR="00816621" w:rsidRPr="00613175" w:rsidRDefault="00816621" w:rsidP="00816621">
      <w:pPr>
        <w:pStyle w:val="B10"/>
      </w:pPr>
      <w:r w:rsidRPr="00613175">
        <w:t>-</w:t>
      </w:r>
      <w:r w:rsidRPr="00613175">
        <w:tab/>
        <w:t>in the case where the UE deems the SQN to be out of range, the subsequent REGISTER request shall contain the "auts" Authorization header field parameter (see 3GPP TS 33.102 [18]).</w:t>
      </w:r>
    </w:p>
    <w:p w14:paraId="0D6DDC08" w14:textId="77777777" w:rsidR="00816621" w:rsidRPr="00613175" w:rsidRDefault="00816621" w:rsidP="00816621">
      <w:pPr>
        <w:pStyle w:val="NO"/>
      </w:pPr>
      <w:r w:rsidRPr="00613175">
        <w:lastRenderedPageBreak/>
        <w:t>NOTE:</w:t>
      </w:r>
      <w:r w:rsidRPr="00613175">
        <w:tab/>
        <w:t>In the case of the SQN being out of range, a "response" Authorization header field parameter can be included by the UE, based on the procedures described in RFC 3310 [49].</w:t>
      </w:r>
    </w:p>
    <w:p w14:paraId="4A9ED1DB" w14:textId="77777777" w:rsidR="00816621" w:rsidRPr="00613175" w:rsidRDefault="00816621" w:rsidP="00816621">
      <w:r w:rsidRPr="00613175">
        <w:t>Whenever the UE detects any of the above cases, the UE shall:</w:t>
      </w:r>
    </w:p>
    <w:p w14:paraId="49E5AC2E" w14:textId="77777777" w:rsidR="00816621" w:rsidRPr="00613175" w:rsidRDefault="00816621" w:rsidP="00816621">
      <w:pPr>
        <w:pStyle w:val="B10"/>
      </w:pPr>
      <w:r w:rsidRPr="00613175">
        <w:t>-</w:t>
      </w:r>
      <w:r w:rsidRPr="00613175">
        <w:tab/>
        <w:t>send the REGISTER request using an existing set of security associations, if available (see 3GPP TS 33.203 [19]);</w:t>
      </w:r>
    </w:p>
    <w:p w14:paraId="0B0B3097" w14:textId="77777777" w:rsidR="00816621" w:rsidRPr="00613175" w:rsidRDefault="00816621" w:rsidP="00816621">
      <w:pPr>
        <w:pStyle w:val="B10"/>
      </w:pPr>
      <w:r w:rsidRPr="00613175">
        <w:t>-</w:t>
      </w:r>
      <w:r w:rsidRPr="00613175">
        <w:tab/>
        <w:t>populate a new Security-Client header field within the REGISTER request and associated contact address, set to specify the security mechanisms it supports, the IPsec layer algorithms for integrity and confidentiality protection it supports and the parameters needed for the new security association setup. These parameters shall contain new values for spi_uc, spi_us and port_uc; and</w:t>
      </w:r>
    </w:p>
    <w:p w14:paraId="4753B618" w14:textId="77777777" w:rsidR="00816621" w:rsidRPr="00613175" w:rsidRDefault="00816621" w:rsidP="00816621">
      <w:pPr>
        <w:pStyle w:val="B10"/>
      </w:pPr>
      <w:r w:rsidRPr="00613175">
        <w:t>-</w:t>
      </w:r>
      <w:r w:rsidRPr="00613175">
        <w:tab/>
        <w:t>not create a temporary set of security associations.</w:t>
      </w:r>
    </w:p>
    <w:p w14:paraId="079DF2D0" w14:textId="77777777" w:rsidR="00816621" w:rsidRPr="00613175" w:rsidRDefault="00816621" w:rsidP="00F238ED">
      <w:pPr>
        <w:pStyle w:val="H6"/>
        <w:rPr>
          <w:rFonts w:eastAsia="MS Gothic"/>
        </w:rPr>
      </w:pPr>
      <w:bookmarkStart w:id="459" w:name="_Toc42778732"/>
      <w:bookmarkStart w:id="460" w:name="_Toc42785179"/>
      <w:bookmarkStart w:id="461" w:name="_Toc43210190"/>
      <w:bookmarkStart w:id="462" w:name="_Toc51948416"/>
      <w:bookmarkStart w:id="463" w:name="_Toc52162489"/>
      <w:bookmarkStart w:id="464" w:name="_Toc60916075"/>
      <w:r w:rsidRPr="00613175">
        <w:rPr>
          <w:rFonts w:eastAsia="MS Gothic"/>
        </w:rPr>
        <w:t>6.8.3</w:t>
      </w:r>
      <w:r w:rsidRPr="00613175">
        <w:rPr>
          <w:rFonts w:eastAsia="MS Gothic"/>
        </w:rPr>
        <w:tab/>
        <w:t>Test description</w:t>
      </w:r>
      <w:bookmarkEnd w:id="459"/>
      <w:bookmarkEnd w:id="460"/>
      <w:bookmarkEnd w:id="461"/>
      <w:bookmarkEnd w:id="462"/>
      <w:bookmarkEnd w:id="463"/>
      <w:bookmarkEnd w:id="464"/>
    </w:p>
    <w:p w14:paraId="5178D2EE" w14:textId="77777777" w:rsidR="00816621" w:rsidRPr="00613175" w:rsidRDefault="00816621" w:rsidP="00F238ED">
      <w:pPr>
        <w:pStyle w:val="H6"/>
      </w:pPr>
      <w:bookmarkStart w:id="465" w:name="_Toc43210191"/>
      <w:bookmarkStart w:id="466" w:name="_Toc51948417"/>
      <w:bookmarkStart w:id="467" w:name="_Toc52162490"/>
      <w:bookmarkStart w:id="468" w:name="_Toc60916076"/>
      <w:r w:rsidRPr="00613175">
        <w:t>6.8.3.1</w:t>
      </w:r>
      <w:r w:rsidRPr="00613175">
        <w:tab/>
        <w:t>Pre-test conditions</w:t>
      </w:r>
      <w:bookmarkEnd w:id="465"/>
      <w:bookmarkEnd w:id="466"/>
      <w:bookmarkEnd w:id="467"/>
      <w:bookmarkEnd w:id="468"/>
    </w:p>
    <w:p w14:paraId="2340C53C" w14:textId="77777777" w:rsidR="00816621" w:rsidRPr="00613175" w:rsidRDefault="00816621" w:rsidP="00816621">
      <w:pPr>
        <w:pStyle w:val="H6"/>
        <w:rPr>
          <w:rFonts w:cs="Arial"/>
        </w:rPr>
      </w:pPr>
      <w:r w:rsidRPr="00613175">
        <w:rPr>
          <w:rFonts w:cs="Arial"/>
        </w:rPr>
        <w:t>System Simulator:</w:t>
      </w:r>
    </w:p>
    <w:p w14:paraId="06DB614C" w14:textId="77777777" w:rsidR="00816621" w:rsidRPr="00613175" w:rsidRDefault="00816621" w:rsidP="00816621">
      <w:pPr>
        <w:pStyle w:val="B10"/>
        <w:rPr>
          <w:snapToGrid w:val="0"/>
        </w:rPr>
      </w:pPr>
      <w:r w:rsidRPr="00613175">
        <w:t>-</w:t>
      </w:r>
      <w:r w:rsidRPr="00613175">
        <w:tab/>
      </w:r>
      <w:r w:rsidRPr="00613175">
        <w:rPr>
          <w:snapToGrid w:val="0"/>
        </w:rPr>
        <w:t>SS is configured with the shared secret key of IMS AKA algorithm, related to the IMS private user identity (IMPI) configured on the UICC card equipped into the UE.</w:t>
      </w:r>
    </w:p>
    <w:p w14:paraId="29305390" w14:textId="77777777" w:rsidR="00816621" w:rsidRPr="00613175" w:rsidRDefault="00816621" w:rsidP="00816621">
      <w:pPr>
        <w:pStyle w:val="B10"/>
      </w:pPr>
      <w:r w:rsidRPr="00613175">
        <w:t>-</w:t>
      </w:r>
      <w:r w:rsidRPr="00613175">
        <w:tab/>
        <w:t>SS is able to perform AKAv1-MD5 authentication algorithm for that IMPI, according to 3GPP TS 33.203 [16] clause 6.1 and RFC 3310 [15].</w:t>
      </w:r>
    </w:p>
    <w:p w14:paraId="3E028292" w14:textId="77777777" w:rsidR="00816621" w:rsidRPr="00613175" w:rsidRDefault="00816621" w:rsidP="00816621">
      <w:pPr>
        <w:pStyle w:val="B10"/>
      </w:pPr>
      <w:r w:rsidRPr="00613175">
        <w:t xml:space="preserve">- </w:t>
      </w:r>
      <w:r w:rsidRPr="00613175">
        <w:tab/>
        <w:t>SS is listening to SIP default port 5060 for both UDP and TCP protocols.</w:t>
      </w:r>
    </w:p>
    <w:p w14:paraId="0157EAEB" w14:textId="77777777" w:rsidR="00816621" w:rsidRPr="00613175" w:rsidRDefault="00816621" w:rsidP="00816621">
      <w:pPr>
        <w:pStyle w:val="B10"/>
      </w:pPr>
      <w:r w:rsidRPr="00613175">
        <w:t>-</w:t>
      </w:r>
      <w:r w:rsidRPr="00613175">
        <w:tab/>
        <w:t>1 NR Cell</w:t>
      </w:r>
    </w:p>
    <w:p w14:paraId="24DBDE9D" w14:textId="77777777" w:rsidR="00816621" w:rsidRPr="00613175" w:rsidRDefault="00816621" w:rsidP="00816621">
      <w:pPr>
        <w:pStyle w:val="H6"/>
      </w:pPr>
      <w:r w:rsidRPr="00613175">
        <w:t>UE:</w:t>
      </w:r>
    </w:p>
    <w:p w14:paraId="21F7EB14" w14:textId="77777777" w:rsidR="00816621" w:rsidRPr="00613175" w:rsidRDefault="00816621" w:rsidP="00816621">
      <w:pPr>
        <w:pStyle w:val="B10"/>
      </w:pPr>
      <w:r w:rsidRPr="00613175">
        <w:t>-</w:t>
      </w:r>
      <w:r w:rsidRPr="00613175">
        <w:tab/>
        <w:t xml:space="preserve">UE contains either ISIM and USIM applications or only USIM application on UICC. </w:t>
      </w:r>
    </w:p>
    <w:p w14:paraId="3F022C87" w14:textId="77777777" w:rsidR="00816621" w:rsidRPr="00613175" w:rsidRDefault="00816621" w:rsidP="00816621">
      <w:pPr>
        <w:pStyle w:val="B10"/>
        <w:rPr>
          <w:snapToGrid w:val="0"/>
        </w:rPr>
      </w:pPr>
      <w:r w:rsidRPr="00613175">
        <w:t>-</w:t>
      </w:r>
      <w:r w:rsidRPr="00613175">
        <w:tab/>
        <w:t xml:space="preserve">The </w:t>
      </w:r>
      <w:r w:rsidRPr="00613175">
        <w:rPr>
          <w:snapToGrid w:val="0"/>
        </w:rPr>
        <w:t>UE is configured to register for IMS after switch on.</w:t>
      </w:r>
    </w:p>
    <w:p w14:paraId="51731976" w14:textId="77777777" w:rsidR="00816621" w:rsidRPr="00613175" w:rsidRDefault="00816621" w:rsidP="00816621">
      <w:pPr>
        <w:pStyle w:val="B10"/>
        <w:rPr>
          <w:snapToGrid w:val="0"/>
        </w:rPr>
      </w:pPr>
      <w:r w:rsidRPr="00613175">
        <w:t>-</w:t>
      </w:r>
      <w:r w:rsidRPr="00613175">
        <w:tab/>
        <w:t xml:space="preserve">The </w:t>
      </w:r>
      <w:r w:rsidRPr="00613175">
        <w:rPr>
          <w:snapToGrid w:val="0"/>
        </w:rPr>
        <w:t>UE is switched off.</w:t>
      </w:r>
    </w:p>
    <w:p w14:paraId="47A4A0EE" w14:textId="77777777" w:rsidR="00816621" w:rsidRPr="00613175" w:rsidRDefault="00816621" w:rsidP="00816621">
      <w:pPr>
        <w:pStyle w:val="H6"/>
        <w:rPr>
          <w:rFonts w:cs="Arial"/>
        </w:rPr>
      </w:pPr>
      <w:r w:rsidRPr="00613175">
        <w:rPr>
          <w:rFonts w:cs="Arial"/>
        </w:rPr>
        <w:t>Preamble:</w:t>
      </w:r>
    </w:p>
    <w:p w14:paraId="11BE94DE" w14:textId="77777777" w:rsidR="00816621" w:rsidRPr="00613175" w:rsidRDefault="00816621" w:rsidP="00816621">
      <w:pPr>
        <w:pStyle w:val="B10"/>
      </w:pPr>
      <w:r w:rsidRPr="00613175">
        <w:t>-</w:t>
      </w:r>
      <w:r w:rsidRPr="00613175">
        <w:tab/>
        <w:t>None.</w:t>
      </w:r>
    </w:p>
    <w:p w14:paraId="5761CA49" w14:textId="77777777" w:rsidR="00816621" w:rsidRPr="00613175" w:rsidRDefault="00816621" w:rsidP="00F238ED">
      <w:pPr>
        <w:pStyle w:val="H6"/>
        <w:rPr>
          <w:snapToGrid w:val="0"/>
        </w:rPr>
      </w:pPr>
      <w:bookmarkStart w:id="469" w:name="_Toc43210192"/>
      <w:bookmarkStart w:id="470" w:name="_Toc51948418"/>
      <w:bookmarkStart w:id="471" w:name="_Toc52162491"/>
      <w:bookmarkStart w:id="472" w:name="_Toc60916077"/>
      <w:r w:rsidRPr="00613175">
        <w:lastRenderedPageBreak/>
        <w:t>6.8.3.2</w:t>
      </w:r>
      <w:r w:rsidRPr="00613175">
        <w:tab/>
      </w:r>
      <w:r w:rsidRPr="00613175">
        <w:rPr>
          <w:snapToGrid w:val="0"/>
        </w:rPr>
        <w:t>Test procedure sequence</w:t>
      </w:r>
      <w:bookmarkEnd w:id="469"/>
      <w:bookmarkEnd w:id="470"/>
      <w:bookmarkEnd w:id="471"/>
      <w:bookmarkEnd w:id="472"/>
    </w:p>
    <w:p w14:paraId="5D9A30DA" w14:textId="77777777" w:rsidR="00816621" w:rsidRPr="00613175" w:rsidRDefault="00816621" w:rsidP="00816621">
      <w:pPr>
        <w:pStyle w:val="TH"/>
        <w:rPr>
          <w:rFonts w:cs="Arial"/>
        </w:rPr>
      </w:pPr>
      <w:r w:rsidRPr="00613175">
        <w:rPr>
          <w:rFonts w:cs="Arial"/>
        </w:rPr>
        <w:t>Table 6.8.3.2-1: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708"/>
        <w:gridCol w:w="2976"/>
        <w:gridCol w:w="567"/>
        <w:gridCol w:w="850"/>
      </w:tblGrid>
      <w:tr w:rsidR="00816621" w:rsidRPr="00613175" w14:paraId="4BE176C6" w14:textId="77777777" w:rsidTr="003A6D32">
        <w:trPr>
          <w:jc w:val="center"/>
        </w:trPr>
        <w:tc>
          <w:tcPr>
            <w:tcW w:w="567" w:type="dxa"/>
            <w:tcBorders>
              <w:bottom w:val="nil"/>
            </w:tcBorders>
          </w:tcPr>
          <w:p w14:paraId="7F510F55" w14:textId="77777777" w:rsidR="00816621" w:rsidRPr="00613175" w:rsidRDefault="00816621" w:rsidP="00A20284">
            <w:pPr>
              <w:pStyle w:val="TAH"/>
              <w:ind w:left="400" w:hanging="400"/>
            </w:pPr>
            <w:r w:rsidRPr="00613175">
              <w:t>St</w:t>
            </w:r>
          </w:p>
        </w:tc>
        <w:tc>
          <w:tcPr>
            <w:tcW w:w="3969" w:type="dxa"/>
          </w:tcPr>
          <w:p w14:paraId="63C61E8C" w14:textId="77777777" w:rsidR="00816621" w:rsidRPr="00613175" w:rsidRDefault="00816621" w:rsidP="00A20284">
            <w:pPr>
              <w:pStyle w:val="TAH"/>
              <w:ind w:left="400" w:hanging="400"/>
            </w:pPr>
            <w:r w:rsidRPr="00613175">
              <w:t>Procedure</w:t>
            </w:r>
          </w:p>
        </w:tc>
        <w:tc>
          <w:tcPr>
            <w:tcW w:w="3684" w:type="dxa"/>
            <w:gridSpan w:val="2"/>
          </w:tcPr>
          <w:p w14:paraId="428EC5A3" w14:textId="77777777" w:rsidR="00816621" w:rsidRPr="00613175" w:rsidRDefault="00816621" w:rsidP="00A20284">
            <w:pPr>
              <w:pStyle w:val="TAH"/>
              <w:ind w:left="400" w:hanging="400"/>
            </w:pPr>
            <w:r w:rsidRPr="00613175">
              <w:t>Message Sequence</w:t>
            </w:r>
          </w:p>
        </w:tc>
        <w:tc>
          <w:tcPr>
            <w:tcW w:w="567" w:type="dxa"/>
            <w:tcBorders>
              <w:bottom w:val="nil"/>
            </w:tcBorders>
          </w:tcPr>
          <w:p w14:paraId="7A40E3D0" w14:textId="77777777" w:rsidR="00816621" w:rsidRPr="00613175" w:rsidRDefault="00816621" w:rsidP="00A20284">
            <w:pPr>
              <w:pStyle w:val="TAH"/>
            </w:pPr>
            <w:r w:rsidRPr="00613175">
              <w:t>TP</w:t>
            </w:r>
          </w:p>
        </w:tc>
        <w:tc>
          <w:tcPr>
            <w:tcW w:w="850" w:type="dxa"/>
            <w:tcBorders>
              <w:bottom w:val="nil"/>
            </w:tcBorders>
          </w:tcPr>
          <w:p w14:paraId="2670AE75" w14:textId="77777777" w:rsidR="00816621" w:rsidRPr="00613175" w:rsidRDefault="00816621" w:rsidP="00A20284">
            <w:pPr>
              <w:pStyle w:val="TAH"/>
            </w:pPr>
            <w:r w:rsidRPr="00613175">
              <w:t>Verdict</w:t>
            </w:r>
          </w:p>
        </w:tc>
      </w:tr>
      <w:tr w:rsidR="00816621" w:rsidRPr="00613175" w14:paraId="084CA11E" w14:textId="77777777" w:rsidTr="003A6D32">
        <w:trPr>
          <w:jc w:val="center"/>
        </w:trPr>
        <w:tc>
          <w:tcPr>
            <w:tcW w:w="567" w:type="dxa"/>
            <w:tcBorders>
              <w:top w:val="nil"/>
            </w:tcBorders>
          </w:tcPr>
          <w:p w14:paraId="23967395" w14:textId="77777777" w:rsidR="00816621" w:rsidRPr="00613175" w:rsidRDefault="00816621" w:rsidP="00A20284">
            <w:pPr>
              <w:pStyle w:val="TAH"/>
            </w:pPr>
          </w:p>
        </w:tc>
        <w:tc>
          <w:tcPr>
            <w:tcW w:w="3969" w:type="dxa"/>
          </w:tcPr>
          <w:p w14:paraId="5DDCD2F3" w14:textId="77777777" w:rsidR="00816621" w:rsidRPr="00613175" w:rsidRDefault="00816621" w:rsidP="00A20284">
            <w:pPr>
              <w:pStyle w:val="TAH"/>
            </w:pPr>
          </w:p>
        </w:tc>
        <w:tc>
          <w:tcPr>
            <w:tcW w:w="708" w:type="dxa"/>
          </w:tcPr>
          <w:p w14:paraId="7B959A7A" w14:textId="77777777" w:rsidR="00816621" w:rsidRPr="00613175" w:rsidRDefault="00816621" w:rsidP="00A20284">
            <w:pPr>
              <w:pStyle w:val="TAH"/>
            </w:pPr>
            <w:r w:rsidRPr="00613175">
              <w:t>U - S</w:t>
            </w:r>
          </w:p>
        </w:tc>
        <w:tc>
          <w:tcPr>
            <w:tcW w:w="2976" w:type="dxa"/>
          </w:tcPr>
          <w:p w14:paraId="3554313C" w14:textId="77777777" w:rsidR="00816621" w:rsidRPr="00613175" w:rsidRDefault="00816621" w:rsidP="00A20284">
            <w:pPr>
              <w:pStyle w:val="TAH"/>
            </w:pPr>
            <w:r w:rsidRPr="00613175">
              <w:t>Message</w:t>
            </w:r>
          </w:p>
        </w:tc>
        <w:tc>
          <w:tcPr>
            <w:tcW w:w="567" w:type="dxa"/>
            <w:tcBorders>
              <w:top w:val="nil"/>
            </w:tcBorders>
          </w:tcPr>
          <w:p w14:paraId="79F18876" w14:textId="77777777" w:rsidR="00816621" w:rsidRPr="00613175" w:rsidRDefault="00816621" w:rsidP="00A20284">
            <w:pPr>
              <w:pStyle w:val="TAH"/>
            </w:pPr>
          </w:p>
        </w:tc>
        <w:tc>
          <w:tcPr>
            <w:tcW w:w="850" w:type="dxa"/>
            <w:tcBorders>
              <w:top w:val="nil"/>
            </w:tcBorders>
          </w:tcPr>
          <w:p w14:paraId="420D0383" w14:textId="77777777" w:rsidR="00816621" w:rsidRPr="00613175" w:rsidRDefault="00816621" w:rsidP="00A20284">
            <w:pPr>
              <w:pStyle w:val="TAH"/>
            </w:pPr>
          </w:p>
        </w:tc>
      </w:tr>
      <w:tr w:rsidR="00816621" w:rsidRPr="00613175" w14:paraId="7D095EB9" w14:textId="77777777" w:rsidTr="003A6D32">
        <w:trPr>
          <w:jc w:val="center"/>
        </w:trPr>
        <w:tc>
          <w:tcPr>
            <w:tcW w:w="567" w:type="dxa"/>
            <w:tcBorders>
              <w:top w:val="nil"/>
            </w:tcBorders>
          </w:tcPr>
          <w:p w14:paraId="7ECDBE48" w14:textId="77777777" w:rsidR="00816621" w:rsidRPr="00613175" w:rsidRDefault="00816621" w:rsidP="00A20284">
            <w:pPr>
              <w:pStyle w:val="TAC"/>
              <w:rPr>
                <w:lang w:eastAsia="zh-CN"/>
              </w:rPr>
            </w:pPr>
            <w:r w:rsidRPr="00613175">
              <w:rPr>
                <w:lang w:eastAsia="zh-CN"/>
              </w:rPr>
              <w:t>1</w:t>
            </w:r>
          </w:p>
        </w:tc>
        <w:tc>
          <w:tcPr>
            <w:tcW w:w="3969" w:type="dxa"/>
          </w:tcPr>
          <w:p w14:paraId="3609CDD0" w14:textId="77777777" w:rsidR="00816621" w:rsidRPr="00613175" w:rsidRDefault="00816621" w:rsidP="00A20284">
            <w:pPr>
              <w:pStyle w:val="TAC"/>
              <w:jc w:val="left"/>
            </w:pPr>
            <w:r w:rsidRPr="00613175">
              <w:t>The UE is switched on.</w:t>
            </w:r>
          </w:p>
        </w:tc>
        <w:tc>
          <w:tcPr>
            <w:tcW w:w="708" w:type="dxa"/>
          </w:tcPr>
          <w:p w14:paraId="31296F91" w14:textId="77777777" w:rsidR="00816621" w:rsidRPr="00613175" w:rsidRDefault="00816621" w:rsidP="00A20284">
            <w:pPr>
              <w:pStyle w:val="TAC"/>
            </w:pPr>
          </w:p>
        </w:tc>
        <w:tc>
          <w:tcPr>
            <w:tcW w:w="2976" w:type="dxa"/>
          </w:tcPr>
          <w:p w14:paraId="1DA9E0B3" w14:textId="77777777" w:rsidR="00816621" w:rsidRPr="00613175" w:rsidRDefault="00816621" w:rsidP="00A20284">
            <w:pPr>
              <w:pStyle w:val="TAC"/>
            </w:pPr>
          </w:p>
        </w:tc>
        <w:tc>
          <w:tcPr>
            <w:tcW w:w="567" w:type="dxa"/>
            <w:tcBorders>
              <w:top w:val="nil"/>
            </w:tcBorders>
          </w:tcPr>
          <w:p w14:paraId="191DF065" w14:textId="77777777" w:rsidR="00816621" w:rsidRPr="00613175" w:rsidRDefault="00816621" w:rsidP="00A20284">
            <w:pPr>
              <w:pStyle w:val="TAC"/>
            </w:pPr>
          </w:p>
        </w:tc>
        <w:tc>
          <w:tcPr>
            <w:tcW w:w="850" w:type="dxa"/>
            <w:tcBorders>
              <w:top w:val="nil"/>
            </w:tcBorders>
          </w:tcPr>
          <w:p w14:paraId="2C9C2377" w14:textId="77777777" w:rsidR="00816621" w:rsidRPr="00613175" w:rsidRDefault="00816621" w:rsidP="00A20284">
            <w:pPr>
              <w:pStyle w:val="TAC"/>
            </w:pPr>
          </w:p>
        </w:tc>
      </w:tr>
      <w:tr w:rsidR="00816621" w:rsidRPr="00613175" w14:paraId="37D89FA9" w14:textId="77777777" w:rsidTr="003A6D32">
        <w:trPr>
          <w:jc w:val="center"/>
        </w:trPr>
        <w:tc>
          <w:tcPr>
            <w:tcW w:w="567" w:type="dxa"/>
          </w:tcPr>
          <w:p w14:paraId="6B83DEE2" w14:textId="77777777" w:rsidR="00816621" w:rsidRPr="00613175" w:rsidRDefault="00816621" w:rsidP="00A20284">
            <w:pPr>
              <w:pStyle w:val="TAC"/>
            </w:pPr>
            <w:r w:rsidRPr="00613175">
              <w:t>2</w:t>
            </w:r>
          </w:p>
        </w:tc>
        <w:tc>
          <w:tcPr>
            <w:tcW w:w="3969" w:type="dxa"/>
          </w:tcPr>
          <w:p w14:paraId="3D0A71B9" w14:textId="77777777" w:rsidR="00816621" w:rsidRPr="00613175" w:rsidRDefault="00816621" w:rsidP="00A20284">
            <w:pPr>
              <w:pStyle w:val="TAL"/>
              <w:rPr>
                <w:rFonts w:eastAsia="MS Gothic"/>
              </w:rPr>
            </w:pPr>
            <w:r w:rsidRPr="00613175">
              <w:rPr>
                <w:rFonts w:eastAsia="MS Gothic"/>
              </w:rPr>
              <w:t>UE sends initial registration for IMS services.</w:t>
            </w:r>
          </w:p>
        </w:tc>
        <w:tc>
          <w:tcPr>
            <w:tcW w:w="708" w:type="dxa"/>
          </w:tcPr>
          <w:p w14:paraId="54B99628" w14:textId="77777777" w:rsidR="00816621" w:rsidRPr="00613175" w:rsidRDefault="00816621" w:rsidP="00A20284">
            <w:pPr>
              <w:pStyle w:val="TAC"/>
              <w:rPr>
                <w:rFonts w:eastAsia="MS Gothic"/>
              </w:rPr>
            </w:pPr>
            <w:r w:rsidRPr="00613175">
              <w:t>--&gt;</w:t>
            </w:r>
          </w:p>
        </w:tc>
        <w:tc>
          <w:tcPr>
            <w:tcW w:w="2976" w:type="dxa"/>
          </w:tcPr>
          <w:p w14:paraId="6EC24F1A" w14:textId="77777777" w:rsidR="00816621" w:rsidRPr="00613175" w:rsidRDefault="00816621" w:rsidP="00A20284">
            <w:pPr>
              <w:pStyle w:val="TAL"/>
              <w:rPr>
                <w:rFonts w:eastAsia="MS Gothic"/>
              </w:rPr>
            </w:pPr>
            <w:r w:rsidRPr="00613175">
              <w:rPr>
                <w:rFonts w:eastAsia="MS Gothic"/>
              </w:rPr>
              <w:t>REGISTER</w:t>
            </w:r>
          </w:p>
        </w:tc>
        <w:tc>
          <w:tcPr>
            <w:tcW w:w="567" w:type="dxa"/>
          </w:tcPr>
          <w:p w14:paraId="2F6178BB" w14:textId="77777777" w:rsidR="00816621" w:rsidRPr="00613175" w:rsidRDefault="00816621" w:rsidP="00A20284">
            <w:pPr>
              <w:pStyle w:val="TAC"/>
              <w:rPr>
                <w:lang w:eastAsia="zh-CN"/>
              </w:rPr>
            </w:pPr>
          </w:p>
        </w:tc>
        <w:tc>
          <w:tcPr>
            <w:tcW w:w="850" w:type="dxa"/>
          </w:tcPr>
          <w:p w14:paraId="49616125" w14:textId="77777777" w:rsidR="00816621" w:rsidRPr="00613175" w:rsidRDefault="00816621" w:rsidP="00A20284">
            <w:pPr>
              <w:pStyle w:val="TAC"/>
            </w:pPr>
          </w:p>
        </w:tc>
      </w:tr>
      <w:tr w:rsidR="00816621" w:rsidRPr="00613175" w14:paraId="31A51101" w14:textId="77777777" w:rsidTr="003A6D32">
        <w:trPr>
          <w:jc w:val="center"/>
        </w:trPr>
        <w:tc>
          <w:tcPr>
            <w:tcW w:w="567" w:type="dxa"/>
          </w:tcPr>
          <w:p w14:paraId="0C71DA5C" w14:textId="77777777" w:rsidR="00816621" w:rsidRPr="00613175" w:rsidRDefault="00816621" w:rsidP="00A20284">
            <w:pPr>
              <w:pStyle w:val="TAC"/>
              <w:rPr>
                <w:lang w:eastAsia="zh-CN"/>
              </w:rPr>
            </w:pPr>
            <w:r w:rsidRPr="00613175">
              <w:rPr>
                <w:lang w:eastAsia="zh-CN"/>
              </w:rPr>
              <w:t>3</w:t>
            </w:r>
          </w:p>
        </w:tc>
        <w:tc>
          <w:tcPr>
            <w:tcW w:w="3969" w:type="dxa"/>
          </w:tcPr>
          <w:p w14:paraId="06D2A53C" w14:textId="77777777" w:rsidR="00816621" w:rsidRPr="00613175" w:rsidRDefault="00816621" w:rsidP="00A20284">
            <w:pPr>
              <w:pStyle w:val="TAL"/>
              <w:rPr>
                <w:rFonts w:eastAsia="MS Gothic"/>
              </w:rPr>
            </w:pPr>
            <w:r w:rsidRPr="00613175">
              <w:rPr>
                <w:rFonts w:eastAsia="MS Gothic"/>
              </w:rPr>
              <w:t xml:space="preserve">SS responds </w:t>
            </w:r>
            <w:r w:rsidRPr="00613175">
              <w:t>challenge response without Security-Server header</w:t>
            </w:r>
            <w:r w:rsidRPr="00613175">
              <w:rPr>
                <w:rFonts w:eastAsia="MS Gothic"/>
              </w:rPr>
              <w:t>.</w:t>
            </w:r>
          </w:p>
        </w:tc>
        <w:tc>
          <w:tcPr>
            <w:tcW w:w="708" w:type="dxa"/>
          </w:tcPr>
          <w:p w14:paraId="5A19AFE9" w14:textId="77777777" w:rsidR="00816621" w:rsidRPr="00613175" w:rsidRDefault="00816621" w:rsidP="00A20284">
            <w:pPr>
              <w:pStyle w:val="TAC"/>
              <w:rPr>
                <w:rFonts w:eastAsia="MS Gothic"/>
              </w:rPr>
            </w:pPr>
            <w:r w:rsidRPr="00613175">
              <w:rPr>
                <w:lang w:eastAsia="zh-CN"/>
              </w:rPr>
              <w:t>&lt;--</w:t>
            </w:r>
          </w:p>
        </w:tc>
        <w:tc>
          <w:tcPr>
            <w:tcW w:w="2976" w:type="dxa"/>
          </w:tcPr>
          <w:p w14:paraId="267E5191" w14:textId="77777777" w:rsidR="00816621" w:rsidRPr="00613175" w:rsidRDefault="00816621" w:rsidP="00A20284">
            <w:pPr>
              <w:pStyle w:val="TAL"/>
              <w:rPr>
                <w:rFonts w:eastAsia="MS Gothic"/>
              </w:rPr>
            </w:pPr>
            <w:r w:rsidRPr="00613175">
              <w:rPr>
                <w:rFonts w:eastAsia="MS Gothic"/>
              </w:rPr>
              <w:t>401 Unauthorized</w:t>
            </w:r>
          </w:p>
        </w:tc>
        <w:tc>
          <w:tcPr>
            <w:tcW w:w="567" w:type="dxa"/>
          </w:tcPr>
          <w:p w14:paraId="570BEBEF" w14:textId="77777777" w:rsidR="00816621" w:rsidRPr="00613175" w:rsidRDefault="00816621" w:rsidP="00A20284">
            <w:pPr>
              <w:pStyle w:val="TAC"/>
              <w:rPr>
                <w:lang w:eastAsia="zh-CN"/>
              </w:rPr>
            </w:pPr>
          </w:p>
        </w:tc>
        <w:tc>
          <w:tcPr>
            <w:tcW w:w="850" w:type="dxa"/>
          </w:tcPr>
          <w:p w14:paraId="7F671BDE" w14:textId="77777777" w:rsidR="00816621" w:rsidRPr="00613175" w:rsidRDefault="00816621" w:rsidP="00A20284">
            <w:pPr>
              <w:pStyle w:val="TAC"/>
              <w:rPr>
                <w:lang w:eastAsia="zh-CN"/>
              </w:rPr>
            </w:pPr>
          </w:p>
        </w:tc>
      </w:tr>
      <w:tr w:rsidR="00816621" w:rsidRPr="00613175" w14:paraId="0B5F093D" w14:textId="77777777" w:rsidTr="003A6D32">
        <w:trPr>
          <w:jc w:val="center"/>
        </w:trPr>
        <w:tc>
          <w:tcPr>
            <w:tcW w:w="567" w:type="dxa"/>
          </w:tcPr>
          <w:p w14:paraId="248A28DC" w14:textId="77777777" w:rsidR="00816621" w:rsidRPr="00613175" w:rsidRDefault="00816621" w:rsidP="00A20284">
            <w:pPr>
              <w:pStyle w:val="TAC"/>
            </w:pPr>
            <w:r w:rsidRPr="00613175">
              <w:t>4</w:t>
            </w:r>
          </w:p>
        </w:tc>
        <w:tc>
          <w:tcPr>
            <w:tcW w:w="3969" w:type="dxa"/>
          </w:tcPr>
          <w:p w14:paraId="634E3D10" w14:textId="77777777" w:rsidR="00816621" w:rsidRPr="00613175" w:rsidRDefault="00816621" w:rsidP="00A20284">
            <w:pPr>
              <w:pStyle w:val="TAL"/>
              <w:rPr>
                <w:rFonts w:eastAsia="MS Gothic"/>
              </w:rPr>
            </w:pPr>
            <w:r w:rsidRPr="00613175">
              <w:rPr>
                <w:rFonts w:eastAsia="MS Gothic"/>
              </w:rPr>
              <w:t xml:space="preserve">Check: does the UE </w:t>
            </w:r>
            <w:r w:rsidRPr="00613175">
              <w:t>sends a new REGISTER request with new Call-ID</w:t>
            </w:r>
          </w:p>
        </w:tc>
        <w:tc>
          <w:tcPr>
            <w:tcW w:w="708" w:type="dxa"/>
          </w:tcPr>
          <w:p w14:paraId="4B89710B" w14:textId="77777777" w:rsidR="00816621" w:rsidRPr="00613175" w:rsidRDefault="00816621" w:rsidP="00A20284">
            <w:pPr>
              <w:pStyle w:val="TAC"/>
              <w:rPr>
                <w:rFonts w:eastAsia="MS Gothic"/>
              </w:rPr>
            </w:pPr>
            <w:r w:rsidRPr="00613175">
              <w:t>--&gt;</w:t>
            </w:r>
          </w:p>
        </w:tc>
        <w:tc>
          <w:tcPr>
            <w:tcW w:w="2976" w:type="dxa"/>
          </w:tcPr>
          <w:p w14:paraId="72C291DA" w14:textId="77777777" w:rsidR="00816621" w:rsidRPr="00613175" w:rsidRDefault="00816621" w:rsidP="00A20284">
            <w:pPr>
              <w:pStyle w:val="TAL"/>
              <w:rPr>
                <w:rFonts w:eastAsia="MS Gothic"/>
              </w:rPr>
            </w:pPr>
            <w:r w:rsidRPr="00613175">
              <w:rPr>
                <w:rFonts w:eastAsia="MS Gothic"/>
              </w:rPr>
              <w:t>REGISTER</w:t>
            </w:r>
          </w:p>
        </w:tc>
        <w:tc>
          <w:tcPr>
            <w:tcW w:w="567" w:type="dxa"/>
          </w:tcPr>
          <w:p w14:paraId="2D6256C0" w14:textId="77777777" w:rsidR="00816621" w:rsidRPr="00613175" w:rsidRDefault="00816621" w:rsidP="00A20284">
            <w:pPr>
              <w:pStyle w:val="TAC"/>
              <w:rPr>
                <w:lang w:eastAsia="zh-CN"/>
              </w:rPr>
            </w:pPr>
            <w:r w:rsidRPr="00613175">
              <w:rPr>
                <w:lang w:eastAsia="zh-CN"/>
              </w:rPr>
              <w:t>1</w:t>
            </w:r>
          </w:p>
        </w:tc>
        <w:tc>
          <w:tcPr>
            <w:tcW w:w="850" w:type="dxa"/>
          </w:tcPr>
          <w:p w14:paraId="30A6D5A6" w14:textId="77777777" w:rsidR="00816621" w:rsidRPr="00613175" w:rsidRDefault="00816621" w:rsidP="00A20284">
            <w:pPr>
              <w:pStyle w:val="TAC"/>
              <w:rPr>
                <w:lang w:eastAsia="zh-CN"/>
              </w:rPr>
            </w:pPr>
            <w:r w:rsidRPr="00613175">
              <w:rPr>
                <w:lang w:eastAsia="zh-CN"/>
              </w:rPr>
              <w:t>P</w:t>
            </w:r>
          </w:p>
        </w:tc>
      </w:tr>
      <w:tr w:rsidR="00816621" w:rsidRPr="00613175" w14:paraId="42CDACC6" w14:textId="77777777" w:rsidTr="003A6D32">
        <w:trPr>
          <w:jc w:val="center"/>
        </w:trPr>
        <w:tc>
          <w:tcPr>
            <w:tcW w:w="567" w:type="dxa"/>
          </w:tcPr>
          <w:p w14:paraId="57F22B05" w14:textId="77777777" w:rsidR="00816621" w:rsidRPr="00613175" w:rsidRDefault="00816621" w:rsidP="00A20284">
            <w:pPr>
              <w:pStyle w:val="TAC"/>
            </w:pPr>
            <w:r w:rsidRPr="00613175">
              <w:t>5</w:t>
            </w:r>
          </w:p>
        </w:tc>
        <w:tc>
          <w:tcPr>
            <w:tcW w:w="3969" w:type="dxa"/>
          </w:tcPr>
          <w:p w14:paraId="0069520F" w14:textId="77777777" w:rsidR="00816621" w:rsidRPr="00613175" w:rsidRDefault="00816621" w:rsidP="00A20284">
            <w:pPr>
              <w:pStyle w:val="TAL"/>
              <w:rPr>
                <w:rFonts w:eastAsia="MS Gothic"/>
              </w:rPr>
            </w:pPr>
            <w:r w:rsidRPr="00613175">
              <w:rPr>
                <w:rFonts w:eastAsia="MS Gothic"/>
              </w:rPr>
              <w:t>SS responds with an invalid AKAv1-MD5 authentication challenge with SQN out of range.</w:t>
            </w:r>
          </w:p>
        </w:tc>
        <w:tc>
          <w:tcPr>
            <w:tcW w:w="708" w:type="dxa"/>
          </w:tcPr>
          <w:p w14:paraId="637DCADC" w14:textId="77777777" w:rsidR="00816621" w:rsidRPr="00613175" w:rsidRDefault="00816621" w:rsidP="00A20284">
            <w:pPr>
              <w:pStyle w:val="TAC"/>
              <w:rPr>
                <w:rFonts w:eastAsia="MS Gothic"/>
              </w:rPr>
            </w:pPr>
            <w:r w:rsidRPr="00613175">
              <w:rPr>
                <w:lang w:eastAsia="zh-CN"/>
              </w:rPr>
              <w:t>&lt;--</w:t>
            </w:r>
          </w:p>
        </w:tc>
        <w:tc>
          <w:tcPr>
            <w:tcW w:w="2976" w:type="dxa"/>
          </w:tcPr>
          <w:p w14:paraId="6BDC49B7" w14:textId="77777777" w:rsidR="00816621" w:rsidRPr="00613175" w:rsidRDefault="00816621" w:rsidP="00A20284">
            <w:pPr>
              <w:pStyle w:val="TAL"/>
              <w:rPr>
                <w:rFonts w:eastAsia="MS Gothic"/>
              </w:rPr>
            </w:pPr>
            <w:r w:rsidRPr="00613175">
              <w:rPr>
                <w:rFonts w:eastAsia="MS Gothic"/>
              </w:rPr>
              <w:t>401 Unauthorized</w:t>
            </w:r>
          </w:p>
        </w:tc>
        <w:tc>
          <w:tcPr>
            <w:tcW w:w="567" w:type="dxa"/>
          </w:tcPr>
          <w:p w14:paraId="7D04DA01" w14:textId="77777777" w:rsidR="00816621" w:rsidRPr="00613175" w:rsidRDefault="00816621" w:rsidP="00A20284">
            <w:pPr>
              <w:pStyle w:val="TAC"/>
              <w:rPr>
                <w:lang w:eastAsia="zh-CN"/>
              </w:rPr>
            </w:pPr>
          </w:p>
        </w:tc>
        <w:tc>
          <w:tcPr>
            <w:tcW w:w="850" w:type="dxa"/>
          </w:tcPr>
          <w:p w14:paraId="3E2C4130" w14:textId="77777777" w:rsidR="00816621" w:rsidRPr="00613175" w:rsidRDefault="00816621" w:rsidP="00A20284">
            <w:pPr>
              <w:pStyle w:val="TAC"/>
              <w:rPr>
                <w:lang w:eastAsia="zh-CN"/>
              </w:rPr>
            </w:pPr>
          </w:p>
        </w:tc>
      </w:tr>
      <w:tr w:rsidR="00816621" w:rsidRPr="00613175" w14:paraId="0F4493DF" w14:textId="77777777" w:rsidTr="003A6D32">
        <w:trPr>
          <w:jc w:val="center"/>
        </w:trPr>
        <w:tc>
          <w:tcPr>
            <w:tcW w:w="567" w:type="dxa"/>
          </w:tcPr>
          <w:p w14:paraId="6769F5B4" w14:textId="77777777" w:rsidR="00816621" w:rsidRPr="00613175" w:rsidRDefault="00816621" w:rsidP="00A20284">
            <w:pPr>
              <w:pStyle w:val="TAC"/>
            </w:pPr>
            <w:r w:rsidRPr="00613175">
              <w:t>6</w:t>
            </w:r>
          </w:p>
        </w:tc>
        <w:tc>
          <w:tcPr>
            <w:tcW w:w="3969" w:type="dxa"/>
          </w:tcPr>
          <w:p w14:paraId="6703E90F" w14:textId="77777777" w:rsidR="00816621" w:rsidRPr="00613175" w:rsidRDefault="00816621" w:rsidP="00A20284">
            <w:pPr>
              <w:pStyle w:val="TAL"/>
              <w:rPr>
                <w:rFonts w:eastAsia="MS Gothic"/>
              </w:rPr>
            </w:pPr>
            <w:r w:rsidRPr="00613175">
              <w:rPr>
                <w:rFonts w:eastAsia="MS Gothic"/>
              </w:rPr>
              <w:t>Check: does the UE send another REGISTER request:</w:t>
            </w:r>
          </w:p>
          <w:p w14:paraId="1C10C928" w14:textId="77777777" w:rsidR="00816621" w:rsidRPr="00613175" w:rsidRDefault="00816621" w:rsidP="00A20284">
            <w:pPr>
              <w:pStyle w:val="TAL"/>
            </w:pPr>
            <w:r w:rsidRPr="00613175">
              <w:t>- contains AUTS directive</w:t>
            </w:r>
          </w:p>
          <w:p w14:paraId="4B01BBCD" w14:textId="77777777" w:rsidR="00816621" w:rsidRPr="00613175" w:rsidRDefault="00816621" w:rsidP="00A20284">
            <w:pPr>
              <w:pStyle w:val="TAL"/>
              <w:rPr>
                <w:rFonts w:eastAsia="MS Gothic"/>
              </w:rPr>
            </w:pPr>
            <w:r w:rsidRPr="00613175">
              <w:t>- UE populates a new Security-Client header set to specify the security mechanism it supports, the IPsec layer algorithms it supports and the parameters needed for the new security association setup</w:t>
            </w:r>
            <w:r w:rsidRPr="00613175">
              <w:rPr>
                <w:rFonts w:eastAsia="MS Gothic"/>
              </w:rPr>
              <w:t>.</w:t>
            </w:r>
          </w:p>
        </w:tc>
        <w:tc>
          <w:tcPr>
            <w:tcW w:w="708" w:type="dxa"/>
          </w:tcPr>
          <w:p w14:paraId="1C8E9120" w14:textId="77777777" w:rsidR="00816621" w:rsidRPr="00613175" w:rsidRDefault="00816621" w:rsidP="00A20284">
            <w:pPr>
              <w:pStyle w:val="TAC"/>
              <w:rPr>
                <w:rFonts w:eastAsia="MS Gothic"/>
              </w:rPr>
            </w:pPr>
            <w:r w:rsidRPr="00613175">
              <w:t>--&gt;</w:t>
            </w:r>
          </w:p>
        </w:tc>
        <w:tc>
          <w:tcPr>
            <w:tcW w:w="2976" w:type="dxa"/>
          </w:tcPr>
          <w:p w14:paraId="24623073" w14:textId="77777777" w:rsidR="00816621" w:rsidRPr="00613175" w:rsidRDefault="00816621" w:rsidP="00A20284">
            <w:pPr>
              <w:pStyle w:val="TAL"/>
              <w:rPr>
                <w:rFonts w:eastAsia="MS Gothic"/>
              </w:rPr>
            </w:pPr>
            <w:r w:rsidRPr="00613175">
              <w:rPr>
                <w:rFonts w:eastAsia="MS Gothic"/>
              </w:rPr>
              <w:t>REGISTER</w:t>
            </w:r>
          </w:p>
        </w:tc>
        <w:tc>
          <w:tcPr>
            <w:tcW w:w="567" w:type="dxa"/>
          </w:tcPr>
          <w:p w14:paraId="65E96B9D" w14:textId="77777777" w:rsidR="00816621" w:rsidRPr="00613175" w:rsidRDefault="00816621" w:rsidP="00A20284">
            <w:pPr>
              <w:pStyle w:val="TAC"/>
              <w:rPr>
                <w:lang w:eastAsia="zh-CN"/>
              </w:rPr>
            </w:pPr>
            <w:r w:rsidRPr="00613175">
              <w:rPr>
                <w:lang w:eastAsia="zh-CN"/>
              </w:rPr>
              <w:t>2</w:t>
            </w:r>
          </w:p>
        </w:tc>
        <w:tc>
          <w:tcPr>
            <w:tcW w:w="850" w:type="dxa"/>
          </w:tcPr>
          <w:p w14:paraId="46D25CF2" w14:textId="77777777" w:rsidR="00816621" w:rsidRPr="00613175" w:rsidRDefault="00816621" w:rsidP="00A20284">
            <w:pPr>
              <w:pStyle w:val="TAC"/>
              <w:rPr>
                <w:lang w:eastAsia="zh-CN"/>
              </w:rPr>
            </w:pPr>
            <w:r w:rsidRPr="00613175">
              <w:rPr>
                <w:lang w:eastAsia="zh-CN"/>
              </w:rPr>
              <w:t>P</w:t>
            </w:r>
          </w:p>
        </w:tc>
      </w:tr>
      <w:tr w:rsidR="00816621" w:rsidRPr="00613175" w14:paraId="218E0612" w14:textId="77777777" w:rsidTr="003A6D32">
        <w:trPr>
          <w:jc w:val="center"/>
        </w:trPr>
        <w:tc>
          <w:tcPr>
            <w:tcW w:w="567" w:type="dxa"/>
          </w:tcPr>
          <w:p w14:paraId="54E99153" w14:textId="77777777" w:rsidR="00816621" w:rsidRPr="00613175" w:rsidRDefault="00816621" w:rsidP="00A20284">
            <w:pPr>
              <w:pStyle w:val="TAC"/>
              <w:rPr>
                <w:lang w:eastAsia="zh-CN"/>
              </w:rPr>
            </w:pPr>
            <w:r w:rsidRPr="00613175">
              <w:rPr>
                <w:lang w:eastAsia="zh-CN"/>
              </w:rPr>
              <w:t>7-13</w:t>
            </w:r>
          </w:p>
        </w:tc>
        <w:tc>
          <w:tcPr>
            <w:tcW w:w="3969" w:type="dxa"/>
          </w:tcPr>
          <w:p w14:paraId="1F7909A7" w14:textId="77777777" w:rsidR="00816621" w:rsidRPr="00613175" w:rsidRDefault="00816621" w:rsidP="00A20284">
            <w:pPr>
              <w:pStyle w:val="TAL"/>
              <w:rPr>
                <w:rFonts w:eastAsia="MS Gothic"/>
              </w:rPr>
            </w:pPr>
            <w:r w:rsidRPr="00613175">
              <w:t>Continue with Annex A.2 step 2-8 in order to get the UE in a stable registered state.</w:t>
            </w:r>
          </w:p>
        </w:tc>
        <w:tc>
          <w:tcPr>
            <w:tcW w:w="708" w:type="dxa"/>
          </w:tcPr>
          <w:p w14:paraId="0173FFBF" w14:textId="77777777" w:rsidR="00816621" w:rsidRPr="00613175" w:rsidRDefault="00816621" w:rsidP="00A20284">
            <w:pPr>
              <w:pStyle w:val="TAC"/>
              <w:rPr>
                <w:rFonts w:eastAsia="MS Gothic"/>
              </w:rPr>
            </w:pPr>
            <w:r w:rsidRPr="00613175">
              <w:rPr>
                <w:rFonts w:eastAsia="MS Gothic"/>
              </w:rPr>
              <w:t>-</w:t>
            </w:r>
          </w:p>
        </w:tc>
        <w:tc>
          <w:tcPr>
            <w:tcW w:w="2976" w:type="dxa"/>
          </w:tcPr>
          <w:p w14:paraId="5A26FF14" w14:textId="77777777" w:rsidR="00816621" w:rsidRPr="00613175" w:rsidRDefault="00816621" w:rsidP="00A20284">
            <w:pPr>
              <w:pStyle w:val="TAL"/>
              <w:rPr>
                <w:rFonts w:eastAsia="MS Gothic"/>
              </w:rPr>
            </w:pPr>
          </w:p>
        </w:tc>
        <w:tc>
          <w:tcPr>
            <w:tcW w:w="567" w:type="dxa"/>
          </w:tcPr>
          <w:p w14:paraId="2514810E" w14:textId="77777777" w:rsidR="00816621" w:rsidRPr="00613175" w:rsidRDefault="00816621" w:rsidP="00A20284">
            <w:pPr>
              <w:pStyle w:val="TAC"/>
              <w:rPr>
                <w:lang w:eastAsia="zh-CN"/>
              </w:rPr>
            </w:pPr>
          </w:p>
        </w:tc>
        <w:tc>
          <w:tcPr>
            <w:tcW w:w="850" w:type="dxa"/>
          </w:tcPr>
          <w:p w14:paraId="1EA7AC69" w14:textId="77777777" w:rsidR="00816621" w:rsidRPr="00613175" w:rsidRDefault="00816621" w:rsidP="00A20284">
            <w:pPr>
              <w:pStyle w:val="TAC"/>
            </w:pPr>
          </w:p>
        </w:tc>
      </w:tr>
    </w:tbl>
    <w:p w14:paraId="608BB6C8" w14:textId="77777777" w:rsidR="00816621" w:rsidRPr="00613175" w:rsidRDefault="00816621" w:rsidP="00482465"/>
    <w:p w14:paraId="6AEFF31E" w14:textId="77777777" w:rsidR="00816621" w:rsidRPr="00613175" w:rsidRDefault="00816621" w:rsidP="00F238ED">
      <w:pPr>
        <w:pStyle w:val="H6"/>
      </w:pPr>
      <w:bookmarkStart w:id="473" w:name="_Toc43210193"/>
      <w:bookmarkStart w:id="474" w:name="_Toc51948419"/>
      <w:bookmarkStart w:id="475" w:name="_Toc52162492"/>
      <w:bookmarkStart w:id="476" w:name="_Toc60916078"/>
      <w:r w:rsidRPr="00613175">
        <w:t>6.8.3.3</w:t>
      </w:r>
      <w:r w:rsidRPr="00613175">
        <w:tab/>
        <w:t>Specific message contents</w:t>
      </w:r>
      <w:bookmarkEnd w:id="473"/>
      <w:bookmarkEnd w:id="474"/>
      <w:bookmarkEnd w:id="475"/>
      <w:bookmarkEnd w:id="476"/>
    </w:p>
    <w:p w14:paraId="124EA549" w14:textId="77777777" w:rsidR="00816621" w:rsidRPr="00613175" w:rsidRDefault="00816621" w:rsidP="00816621">
      <w:pPr>
        <w:pStyle w:val="TH"/>
      </w:pPr>
      <w:r w:rsidRPr="00613175">
        <w:t>Table 6.8.3.3-1: REGISTER (step 2, table 6.8.3.2-1)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816621" w:rsidRPr="00613175" w14:paraId="00DEFD0D" w14:textId="77777777" w:rsidTr="00BB31F0">
        <w:trPr>
          <w:jc w:val="center"/>
        </w:trPr>
        <w:tc>
          <w:tcPr>
            <w:tcW w:w="9639" w:type="dxa"/>
          </w:tcPr>
          <w:p w14:paraId="6E279DD6" w14:textId="77777777" w:rsidR="00816621" w:rsidRPr="00613175" w:rsidRDefault="00816621" w:rsidP="00A20284">
            <w:pPr>
              <w:pStyle w:val="TAL"/>
            </w:pPr>
            <w:r w:rsidRPr="00613175">
              <w:t>Derivation Path: TS 34.229-1 [2], Table in subclause A.1.1, Condition A1</w:t>
            </w:r>
          </w:p>
        </w:tc>
      </w:tr>
    </w:tbl>
    <w:p w14:paraId="059E9B31" w14:textId="77777777" w:rsidR="00816621" w:rsidRPr="00613175" w:rsidRDefault="00816621" w:rsidP="00816621"/>
    <w:p w14:paraId="30B45482" w14:textId="77777777" w:rsidR="00816621" w:rsidRPr="00613175" w:rsidRDefault="00816621" w:rsidP="007636DD">
      <w:pPr>
        <w:pStyle w:val="TH"/>
      </w:pPr>
      <w:r w:rsidRPr="00613175">
        <w:t>Table 6.8.3.3-2: 401 Unauthorized for REGISTER (step 3, table 6.8.3.2-1)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BB31F0" w:rsidRPr="00613175" w14:paraId="4E9A0E2E" w14:textId="77777777" w:rsidTr="00C8183A">
        <w:trPr>
          <w:cantSplit/>
          <w:tblHeader/>
          <w:jc w:val="center"/>
        </w:trPr>
        <w:tc>
          <w:tcPr>
            <w:tcW w:w="9634" w:type="dxa"/>
            <w:gridSpan w:val="5"/>
            <w:shd w:val="clear" w:color="auto" w:fill="auto"/>
          </w:tcPr>
          <w:p w14:paraId="111ADCEC" w14:textId="77777777" w:rsidR="00BB31F0" w:rsidRPr="00613175" w:rsidRDefault="00BB31F0" w:rsidP="00C8183A">
            <w:pPr>
              <w:pStyle w:val="TAL"/>
            </w:pPr>
            <w:r w:rsidRPr="00613175">
              <w:t>Derivation path: TS 34.229-1 [2], Table in subclause A.1.2, Condition A1</w:t>
            </w:r>
          </w:p>
        </w:tc>
      </w:tr>
      <w:tr w:rsidR="00BB31F0" w:rsidRPr="00613175" w14:paraId="74D3112F" w14:textId="77777777" w:rsidTr="00C8183A">
        <w:trPr>
          <w:cantSplit/>
          <w:tblHeader/>
          <w:jc w:val="center"/>
        </w:trPr>
        <w:tc>
          <w:tcPr>
            <w:tcW w:w="1772" w:type="dxa"/>
            <w:tcBorders>
              <w:bottom w:val="single" w:sz="4" w:space="0" w:color="auto"/>
            </w:tcBorders>
            <w:shd w:val="clear" w:color="auto" w:fill="auto"/>
          </w:tcPr>
          <w:p w14:paraId="071EE500" w14:textId="77777777" w:rsidR="00BB31F0" w:rsidRPr="00613175" w:rsidRDefault="00BB31F0" w:rsidP="00C8183A">
            <w:pPr>
              <w:pStyle w:val="TAH"/>
            </w:pPr>
            <w:r w:rsidRPr="00613175">
              <w:t>Header/param</w:t>
            </w:r>
          </w:p>
        </w:tc>
        <w:tc>
          <w:tcPr>
            <w:tcW w:w="878" w:type="dxa"/>
            <w:tcBorders>
              <w:bottom w:val="single" w:sz="4" w:space="0" w:color="auto"/>
            </w:tcBorders>
            <w:shd w:val="clear" w:color="auto" w:fill="auto"/>
          </w:tcPr>
          <w:p w14:paraId="4743EA8B" w14:textId="77777777" w:rsidR="00BB31F0" w:rsidRPr="00613175" w:rsidRDefault="00BB31F0" w:rsidP="00C8183A">
            <w:pPr>
              <w:pStyle w:val="TAH"/>
            </w:pPr>
            <w:r w:rsidRPr="00613175">
              <w:t>Cond</w:t>
            </w:r>
          </w:p>
        </w:tc>
        <w:tc>
          <w:tcPr>
            <w:tcW w:w="4795" w:type="dxa"/>
            <w:tcBorders>
              <w:bottom w:val="single" w:sz="4" w:space="0" w:color="auto"/>
            </w:tcBorders>
            <w:shd w:val="clear" w:color="auto" w:fill="auto"/>
          </w:tcPr>
          <w:p w14:paraId="1389C385" w14:textId="77777777" w:rsidR="00BB31F0" w:rsidRPr="00613175" w:rsidRDefault="00BB31F0" w:rsidP="00C8183A">
            <w:pPr>
              <w:pStyle w:val="TAH"/>
            </w:pPr>
            <w:r w:rsidRPr="00613175">
              <w:t>Value/remark</w:t>
            </w:r>
          </w:p>
        </w:tc>
        <w:tc>
          <w:tcPr>
            <w:tcW w:w="749" w:type="dxa"/>
            <w:tcBorders>
              <w:bottom w:val="single" w:sz="4" w:space="0" w:color="auto"/>
            </w:tcBorders>
            <w:shd w:val="clear" w:color="auto" w:fill="auto"/>
          </w:tcPr>
          <w:p w14:paraId="271E83CF" w14:textId="77777777" w:rsidR="00BB31F0" w:rsidRPr="00613175" w:rsidRDefault="00BB31F0" w:rsidP="00C8183A">
            <w:pPr>
              <w:pStyle w:val="TAH"/>
            </w:pPr>
            <w:r w:rsidRPr="00613175">
              <w:t>Rel</w:t>
            </w:r>
          </w:p>
        </w:tc>
        <w:tc>
          <w:tcPr>
            <w:tcW w:w="1440" w:type="dxa"/>
            <w:tcBorders>
              <w:bottom w:val="single" w:sz="4" w:space="0" w:color="auto"/>
            </w:tcBorders>
          </w:tcPr>
          <w:p w14:paraId="58B36268" w14:textId="77777777" w:rsidR="00BB31F0" w:rsidRPr="00613175" w:rsidRDefault="00BB31F0" w:rsidP="00C8183A">
            <w:pPr>
              <w:pStyle w:val="TAH"/>
            </w:pPr>
            <w:r w:rsidRPr="00613175">
              <w:t>Reference</w:t>
            </w:r>
          </w:p>
        </w:tc>
      </w:tr>
      <w:tr w:rsidR="00BB31F0" w:rsidRPr="00613175" w14:paraId="55ABCFBE" w14:textId="77777777" w:rsidTr="00C8183A">
        <w:trPr>
          <w:cantSplit/>
          <w:tblHeader/>
          <w:jc w:val="center"/>
        </w:trPr>
        <w:tc>
          <w:tcPr>
            <w:tcW w:w="1772" w:type="dxa"/>
            <w:tcBorders>
              <w:top w:val="single" w:sz="4" w:space="0" w:color="auto"/>
              <w:bottom w:val="single" w:sz="4" w:space="0" w:color="auto"/>
            </w:tcBorders>
            <w:shd w:val="clear" w:color="auto" w:fill="auto"/>
          </w:tcPr>
          <w:p w14:paraId="60473D5F" w14:textId="77777777" w:rsidR="00BB31F0" w:rsidRPr="00613175" w:rsidRDefault="007636DD" w:rsidP="00C8183A">
            <w:pPr>
              <w:pStyle w:val="TAL"/>
              <w:rPr>
                <w:b/>
              </w:rPr>
            </w:pPr>
            <w:r w:rsidRPr="00613175">
              <w:rPr>
                <w:b/>
              </w:rPr>
              <w:t>Security-Server</w:t>
            </w:r>
          </w:p>
        </w:tc>
        <w:tc>
          <w:tcPr>
            <w:tcW w:w="878" w:type="dxa"/>
            <w:tcBorders>
              <w:top w:val="single" w:sz="4" w:space="0" w:color="auto"/>
              <w:bottom w:val="single" w:sz="4" w:space="0" w:color="auto"/>
            </w:tcBorders>
            <w:shd w:val="clear" w:color="auto" w:fill="auto"/>
          </w:tcPr>
          <w:p w14:paraId="280A44BF" w14:textId="77777777" w:rsidR="00BB31F0" w:rsidRPr="00613175" w:rsidRDefault="00BB31F0" w:rsidP="00C8183A">
            <w:pPr>
              <w:pStyle w:val="TAL"/>
            </w:pPr>
          </w:p>
        </w:tc>
        <w:tc>
          <w:tcPr>
            <w:tcW w:w="4795" w:type="dxa"/>
            <w:tcBorders>
              <w:top w:val="single" w:sz="4" w:space="0" w:color="auto"/>
              <w:bottom w:val="single" w:sz="4" w:space="0" w:color="auto"/>
            </w:tcBorders>
            <w:shd w:val="clear" w:color="auto" w:fill="auto"/>
          </w:tcPr>
          <w:p w14:paraId="2CFC280F" w14:textId="77777777" w:rsidR="00BB31F0" w:rsidRPr="00613175" w:rsidRDefault="007636DD" w:rsidP="00C8183A">
            <w:pPr>
              <w:pStyle w:val="TAL"/>
            </w:pPr>
            <w:r w:rsidRPr="00613175">
              <w:rPr>
                <w:lang w:eastAsia="zh-CN"/>
              </w:rPr>
              <w:t>not present.</w:t>
            </w:r>
          </w:p>
        </w:tc>
        <w:tc>
          <w:tcPr>
            <w:tcW w:w="749" w:type="dxa"/>
            <w:tcBorders>
              <w:top w:val="single" w:sz="4" w:space="0" w:color="auto"/>
              <w:bottom w:val="single" w:sz="4" w:space="0" w:color="auto"/>
            </w:tcBorders>
            <w:shd w:val="clear" w:color="auto" w:fill="auto"/>
          </w:tcPr>
          <w:p w14:paraId="609984AA" w14:textId="77777777" w:rsidR="00BB31F0" w:rsidRPr="00613175" w:rsidRDefault="00BB31F0" w:rsidP="00C8183A">
            <w:pPr>
              <w:pStyle w:val="TAL"/>
            </w:pPr>
          </w:p>
        </w:tc>
        <w:tc>
          <w:tcPr>
            <w:tcW w:w="1440" w:type="dxa"/>
            <w:tcBorders>
              <w:top w:val="single" w:sz="4" w:space="0" w:color="auto"/>
              <w:bottom w:val="single" w:sz="4" w:space="0" w:color="auto"/>
            </w:tcBorders>
          </w:tcPr>
          <w:p w14:paraId="7C8356F4" w14:textId="77777777" w:rsidR="00BB31F0" w:rsidRPr="00613175" w:rsidRDefault="00BB31F0" w:rsidP="00C8183A">
            <w:pPr>
              <w:pStyle w:val="TAL"/>
            </w:pPr>
          </w:p>
        </w:tc>
      </w:tr>
    </w:tbl>
    <w:p w14:paraId="3B4D84AA" w14:textId="77777777" w:rsidR="00BB31F0" w:rsidRPr="00613175" w:rsidRDefault="00BB31F0" w:rsidP="00816621"/>
    <w:p w14:paraId="27E74307" w14:textId="77777777" w:rsidR="00816621" w:rsidRPr="00613175" w:rsidRDefault="00816621" w:rsidP="007636DD">
      <w:pPr>
        <w:pStyle w:val="TH"/>
      </w:pPr>
      <w:r w:rsidRPr="00613175">
        <w:t>Table 6.8.3.3-3: REGISTER (step 4, table 6.8.3.2-1)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7636DD" w:rsidRPr="00613175" w14:paraId="0BA77DAD" w14:textId="77777777" w:rsidTr="00C8183A">
        <w:trPr>
          <w:cantSplit/>
          <w:tblHeader/>
          <w:jc w:val="center"/>
        </w:trPr>
        <w:tc>
          <w:tcPr>
            <w:tcW w:w="9634" w:type="dxa"/>
            <w:gridSpan w:val="5"/>
            <w:shd w:val="clear" w:color="auto" w:fill="auto"/>
          </w:tcPr>
          <w:p w14:paraId="6E033224" w14:textId="77777777" w:rsidR="007636DD" w:rsidRPr="00613175" w:rsidRDefault="007636DD" w:rsidP="00C8183A">
            <w:pPr>
              <w:pStyle w:val="TAL"/>
            </w:pPr>
            <w:r w:rsidRPr="00613175">
              <w:t>Derivation path: TS 34.229-1 [2], Table in subclause A.1.1, Condition A1 and A32</w:t>
            </w:r>
          </w:p>
        </w:tc>
      </w:tr>
      <w:tr w:rsidR="007636DD" w:rsidRPr="00613175" w14:paraId="47F621FB" w14:textId="77777777" w:rsidTr="0031641D">
        <w:trPr>
          <w:cantSplit/>
          <w:tblHeader/>
          <w:jc w:val="center"/>
        </w:trPr>
        <w:tc>
          <w:tcPr>
            <w:tcW w:w="1772" w:type="dxa"/>
            <w:tcBorders>
              <w:bottom w:val="single" w:sz="4" w:space="0" w:color="auto"/>
            </w:tcBorders>
            <w:shd w:val="clear" w:color="auto" w:fill="auto"/>
          </w:tcPr>
          <w:p w14:paraId="338D0D39" w14:textId="77777777" w:rsidR="007636DD" w:rsidRPr="00613175" w:rsidRDefault="007636DD" w:rsidP="00C8183A">
            <w:pPr>
              <w:pStyle w:val="TAH"/>
            </w:pPr>
            <w:r w:rsidRPr="00613175">
              <w:t>Header/param</w:t>
            </w:r>
          </w:p>
        </w:tc>
        <w:tc>
          <w:tcPr>
            <w:tcW w:w="878" w:type="dxa"/>
            <w:tcBorders>
              <w:bottom w:val="single" w:sz="4" w:space="0" w:color="auto"/>
            </w:tcBorders>
            <w:shd w:val="clear" w:color="auto" w:fill="auto"/>
          </w:tcPr>
          <w:p w14:paraId="45410019" w14:textId="77777777" w:rsidR="007636DD" w:rsidRPr="00613175" w:rsidRDefault="007636DD" w:rsidP="00C8183A">
            <w:pPr>
              <w:pStyle w:val="TAH"/>
            </w:pPr>
            <w:r w:rsidRPr="00613175">
              <w:t>Cond</w:t>
            </w:r>
          </w:p>
        </w:tc>
        <w:tc>
          <w:tcPr>
            <w:tcW w:w="4795" w:type="dxa"/>
            <w:tcBorders>
              <w:bottom w:val="single" w:sz="4" w:space="0" w:color="auto"/>
            </w:tcBorders>
            <w:shd w:val="clear" w:color="auto" w:fill="auto"/>
          </w:tcPr>
          <w:p w14:paraId="69ADA85B" w14:textId="77777777" w:rsidR="007636DD" w:rsidRPr="00613175" w:rsidRDefault="007636DD" w:rsidP="00C8183A">
            <w:pPr>
              <w:pStyle w:val="TAH"/>
            </w:pPr>
            <w:r w:rsidRPr="00613175">
              <w:t>Value/remark</w:t>
            </w:r>
          </w:p>
        </w:tc>
        <w:tc>
          <w:tcPr>
            <w:tcW w:w="749" w:type="dxa"/>
            <w:tcBorders>
              <w:bottom w:val="single" w:sz="4" w:space="0" w:color="auto"/>
            </w:tcBorders>
            <w:shd w:val="clear" w:color="auto" w:fill="auto"/>
          </w:tcPr>
          <w:p w14:paraId="46208CC4" w14:textId="77777777" w:rsidR="007636DD" w:rsidRPr="00613175" w:rsidRDefault="007636DD" w:rsidP="00C8183A">
            <w:pPr>
              <w:pStyle w:val="TAH"/>
            </w:pPr>
            <w:r w:rsidRPr="00613175">
              <w:t>Rel</w:t>
            </w:r>
          </w:p>
        </w:tc>
        <w:tc>
          <w:tcPr>
            <w:tcW w:w="1440" w:type="dxa"/>
            <w:tcBorders>
              <w:bottom w:val="single" w:sz="4" w:space="0" w:color="auto"/>
            </w:tcBorders>
          </w:tcPr>
          <w:p w14:paraId="69C50FA5" w14:textId="77777777" w:rsidR="007636DD" w:rsidRPr="00613175" w:rsidRDefault="007636DD" w:rsidP="00C8183A">
            <w:pPr>
              <w:pStyle w:val="TAH"/>
            </w:pPr>
            <w:r w:rsidRPr="00613175">
              <w:t>Reference</w:t>
            </w:r>
          </w:p>
        </w:tc>
      </w:tr>
      <w:tr w:rsidR="007636DD" w:rsidRPr="00613175" w14:paraId="04B0A9D9" w14:textId="77777777" w:rsidTr="0031641D">
        <w:trPr>
          <w:cantSplit/>
          <w:tblHeader/>
          <w:jc w:val="center"/>
        </w:trPr>
        <w:tc>
          <w:tcPr>
            <w:tcW w:w="1772" w:type="dxa"/>
            <w:tcBorders>
              <w:top w:val="single" w:sz="4" w:space="0" w:color="auto"/>
              <w:bottom w:val="nil"/>
            </w:tcBorders>
            <w:shd w:val="clear" w:color="auto" w:fill="auto"/>
          </w:tcPr>
          <w:p w14:paraId="48826962" w14:textId="77777777" w:rsidR="007636DD" w:rsidRPr="00613175" w:rsidRDefault="007636DD" w:rsidP="00C8183A">
            <w:pPr>
              <w:pStyle w:val="TAL"/>
              <w:rPr>
                <w:b/>
              </w:rPr>
            </w:pPr>
            <w:r w:rsidRPr="00613175">
              <w:rPr>
                <w:b/>
              </w:rPr>
              <w:t>Call-ID</w:t>
            </w:r>
          </w:p>
        </w:tc>
        <w:tc>
          <w:tcPr>
            <w:tcW w:w="878" w:type="dxa"/>
            <w:tcBorders>
              <w:top w:val="single" w:sz="4" w:space="0" w:color="auto"/>
              <w:bottom w:val="nil"/>
            </w:tcBorders>
            <w:shd w:val="clear" w:color="auto" w:fill="auto"/>
          </w:tcPr>
          <w:p w14:paraId="4E11AE37" w14:textId="77777777" w:rsidR="007636DD" w:rsidRPr="00613175" w:rsidRDefault="007636DD" w:rsidP="00C8183A">
            <w:pPr>
              <w:pStyle w:val="TAL"/>
            </w:pPr>
          </w:p>
        </w:tc>
        <w:tc>
          <w:tcPr>
            <w:tcW w:w="4795" w:type="dxa"/>
            <w:tcBorders>
              <w:top w:val="single" w:sz="4" w:space="0" w:color="auto"/>
              <w:bottom w:val="nil"/>
            </w:tcBorders>
            <w:shd w:val="clear" w:color="auto" w:fill="auto"/>
          </w:tcPr>
          <w:p w14:paraId="1755571D" w14:textId="77777777" w:rsidR="007636DD" w:rsidRPr="00613175" w:rsidRDefault="007636DD" w:rsidP="00C8183A">
            <w:pPr>
              <w:pStyle w:val="TAL"/>
            </w:pPr>
          </w:p>
        </w:tc>
        <w:tc>
          <w:tcPr>
            <w:tcW w:w="749" w:type="dxa"/>
            <w:tcBorders>
              <w:top w:val="single" w:sz="4" w:space="0" w:color="auto"/>
              <w:bottom w:val="nil"/>
            </w:tcBorders>
            <w:shd w:val="clear" w:color="auto" w:fill="auto"/>
          </w:tcPr>
          <w:p w14:paraId="3FFBB2ED" w14:textId="77777777" w:rsidR="007636DD" w:rsidRPr="00613175" w:rsidRDefault="007636DD" w:rsidP="00C8183A">
            <w:pPr>
              <w:pStyle w:val="TAL"/>
            </w:pPr>
          </w:p>
        </w:tc>
        <w:tc>
          <w:tcPr>
            <w:tcW w:w="1440" w:type="dxa"/>
            <w:tcBorders>
              <w:top w:val="single" w:sz="4" w:space="0" w:color="auto"/>
              <w:bottom w:val="nil"/>
            </w:tcBorders>
          </w:tcPr>
          <w:p w14:paraId="360BFB33" w14:textId="77777777" w:rsidR="007636DD" w:rsidRPr="00613175" w:rsidRDefault="007636DD" w:rsidP="00C8183A">
            <w:pPr>
              <w:pStyle w:val="TAL"/>
            </w:pPr>
          </w:p>
        </w:tc>
      </w:tr>
      <w:tr w:rsidR="004F51A3" w:rsidRPr="00613175" w14:paraId="0EF70F3E" w14:textId="77777777" w:rsidTr="0031641D">
        <w:trPr>
          <w:cantSplit/>
          <w:tblHeader/>
          <w:jc w:val="center"/>
        </w:trPr>
        <w:tc>
          <w:tcPr>
            <w:tcW w:w="1772" w:type="dxa"/>
            <w:tcBorders>
              <w:top w:val="nil"/>
              <w:bottom w:val="single" w:sz="4" w:space="0" w:color="auto"/>
            </w:tcBorders>
            <w:shd w:val="clear" w:color="auto" w:fill="auto"/>
          </w:tcPr>
          <w:p w14:paraId="0870A6E7" w14:textId="77777777" w:rsidR="004F51A3" w:rsidRPr="00613175" w:rsidRDefault="004F51A3" w:rsidP="004F51A3">
            <w:pPr>
              <w:pStyle w:val="TAL"/>
              <w:rPr>
                <w:b/>
              </w:rPr>
            </w:pPr>
            <w:r w:rsidRPr="00613175">
              <w:rPr>
                <w:bCs/>
              </w:rPr>
              <w:tab/>
              <w:t>callid</w:t>
            </w:r>
          </w:p>
        </w:tc>
        <w:tc>
          <w:tcPr>
            <w:tcW w:w="878" w:type="dxa"/>
            <w:tcBorders>
              <w:top w:val="nil"/>
              <w:bottom w:val="single" w:sz="4" w:space="0" w:color="auto"/>
            </w:tcBorders>
            <w:shd w:val="clear" w:color="auto" w:fill="auto"/>
          </w:tcPr>
          <w:p w14:paraId="64BFA0D1" w14:textId="77777777" w:rsidR="004F51A3" w:rsidRPr="00613175" w:rsidRDefault="004F51A3" w:rsidP="004F51A3">
            <w:pPr>
              <w:pStyle w:val="TAL"/>
            </w:pPr>
          </w:p>
        </w:tc>
        <w:tc>
          <w:tcPr>
            <w:tcW w:w="4795" w:type="dxa"/>
            <w:tcBorders>
              <w:top w:val="nil"/>
              <w:bottom w:val="single" w:sz="4" w:space="0" w:color="auto"/>
            </w:tcBorders>
            <w:shd w:val="clear" w:color="auto" w:fill="auto"/>
          </w:tcPr>
          <w:p w14:paraId="268954E8" w14:textId="77777777" w:rsidR="004F51A3" w:rsidRPr="00613175" w:rsidRDefault="004F51A3" w:rsidP="004F51A3">
            <w:pPr>
              <w:pStyle w:val="TAL"/>
              <w:rPr>
                <w:lang w:eastAsia="zh-CN"/>
              </w:rPr>
            </w:pPr>
            <w:r w:rsidRPr="00613175">
              <w:rPr>
                <w:lang w:eastAsia="zh-CN"/>
              </w:rPr>
              <w:t>Value differs from the one sent in in Step 2 of table 6.8.3.2-1.</w:t>
            </w:r>
          </w:p>
        </w:tc>
        <w:tc>
          <w:tcPr>
            <w:tcW w:w="749" w:type="dxa"/>
            <w:tcBorders>
              <w:top w:val="nil"/>
              <w:bottom w:val="single" w:sz="4" w:space="0" w:color="auto"/>
            </w:tcBorders>
            <w:shd w:val="clear" w:color="auto" w:fill="auto"/>
          </w:tcPr>
          <w:p w14:paraId="7D8B2018" w14:textId="77777777" w:rsidR="004F51A3" w:rsidRPr="00613175" w:rsidRDefault="004F51A3" w:rsidP="004F51A3">
            <w:pPr>
              <w:pStyle w:val="TAL"/>
            </w:pPr>
          </w:p>
        </w:tc>
        <w:tc>
          <w:tcPr>
            <w:tcW w:w="1440" w:type="dxa"/>
            <w:tcBorders>
              <w:top w:val="nil"/>
              <w:bottom w:val="single" w:sz="4" w:space="0" w:color="auto"/>
            </w:tcBorders>
          </w:tcPr>
          <w:p w14:paraId="5D5B346D" w14:textId="77777777" w:rsidR="004F51A3" w:rsidRPr="00613175" w:rsidRDefault="004F51A3" w:rsidP="004F51A3">
            <w:pPr>
              <w:pStyle w:val="TAL"/>
            </w:pPr>
          </w:p>
        </w:tc>
      </w:tr>
    </w:tbl>
    <w:p w14:paraId="3710889A" w14:textId="77777777" w:rsidR="00BB31F0" w:rsidRPr="00613175" w:rsidRDefault="00BB31F0" w:rsidP="00816621"/>
    <w:p w14:paraId="105555F0" w14:textId="77777777" w:rsidR="00816621" w:rsidRPr="00613175" w:rsidRDefault="00816621" w:rsidP="00816621">
      <w:pPr>
        <w:pStyle w:val="TH"/>
      </w:pPr>
      <w:r w:rsidRPr="00613175">
        <w:t>Table 6.8.3.3-4: 401 Unauthorized for REGISTER (step 5, table 6.8.3.2-1)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06"/>
        <w:gridCol w:w="872"/>
        <w:gridCol w:w="4692"/>
        <w:gridCol w:w="742"/>
        <w:gridCol w:w="1427"/>
      </w:tblGrid>
      <w:tr w:rsidR="004F51A3" w:rsidRPr="00613175" w14:paraId="73AE2078" w14:textId="77777777" w:rsidTr="002A2ED6">
        <w:trPr>
          <w:jc w:val="center"/>
        </w:trPr>
        <w:tc>
          <w:tcPr>
            <w:tcW w:w="9639" w:type="dxa"/>
            <w:gridSpan w:val="5"/>
          </w:tcPr>
          <w:p w14:paraId="34CE916F" w14:textId="77777777" w:rsidR="004F51A3" w:rsidRPr="00613175" w:rsidRDefault="004F51A3" w:rsidP="002A2ED6">
            <w:pPr>
              <w:keepNext/>
              <w:keepLines/>
              <w:spacing w:after="0"/>
              <w:rPr>
                <w:rFonts w:ascii="Arial" w:hAnsi="Arial"/>
                <w:sz w:val="18"/>
              </w:rPr>
            </w:pPr>
            <w:r w:rsidRPr="00613175">
              <w:rPr>
                <w:rFonts w:ascii="Arial" w:hAnsi="Arial"/>
                <w:sz w:val="18"/>
              </w:rPr>
              <w:t>Derivation Path: TS 34.229-1 [2], Table in subclause A.1.2, Condition A1</w:t>
            </w:r>
          </w:p>
        </w:tc>
      </w:tr>
      <w:tr w:rsidR="004F51A3" w:rsidRPr="00613175" w14:paraId="1F401A60" w14:textId="77777777" w:rsidTr="002A2ED6">
        <w:tblPrEx>
          <w:tblCellMar>
            <w:left w:w="115" w:type="dxa"/>
            <w:right w:w="115" w:type="dxa"/>
          </w:tblCellMar>
          <w:tblLook w:val="04A0" w:firstRow="1" w:lastRow="0" w:firstColumn="1" w:lastColumn="0" w:noHBand="0" w:noVBand="1"/>
        </w:tblPrEx>
        <w:trPr>
          <w:tblHeader/>
          <w:jc w:val="center"/>
        </w:trPr>
        <w:tc>
          <w:tcPr>
            <w:tcW w:w="1906" w:type="dxa"/>
            <w:shd w:val="clear" w:color="auto" w:fill="auto"/>
          </w:tcPr>
          <w:p w14:paraId="7A2090EE"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Header/param</w:t>
            </w:r>
          </w:p>
        </w:tc>
        <w:tc>
          <w:tcPr>
            <w:tcW w:w="872" w:type="dxa"/>
            <w:shd w:val="clear" w:color="auto" w:fill="auto"/>
          </w:tcPr>
          <w:p w14:paraId="4E64E5AF"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Cond</w:t>
            </w:r>
          </w:p>
        </w:tc>
        <w:tc>
          <w:tcPr>
            <w:tcW w:w="4692" w:type="dxa"/>
            <w:shd w:val="clear" w:color="auto" w:fill="auto"/>
          </w:tcPr>
          <w:p w14:paraId="0FCC41B8"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Value/remark</w:t>
            </w:r>
          </w:p>
        </w:tc>
        <w:tc>
          <w:tcPr>
            <w:tcW w:w="742" w:type="dxa"/>
            <w:shd w:val="clear" w:color="auto" w:fill="auto"/>
          </w:tcPr>
          <w:p w14:paraId="2A01ECD6"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Rel</w:t>
            </w:r>
          </w:p>
        </w:tc>
        <w:tc>
          <w:tcPr>
            <w:tcW w:w="1427" w:type="dxa"/>
          </w:tcPr>
          <w:p w14:paraId="26E7A20A"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Reference</w:t>
            </w:r>
          </w:p>
        </w:tc>
      </w:tr>
      <w:tr w:rsidR="004F51A3" w:rsidRPr="00613175" w14:paraId="03388BBA" w14:textId="77777777" w:rsidTr="002A2ED6">
        <w:tblPrEx>
          <w:tblCellMar>
            <w:left w:w="115" w:type="dxa"/>
            <w:right w:w="115" w:type="dxa"/>
          </w:tblCellMar>
          <w:tblLook w:val="04A0" w:firstRow="1" w:lastRow="0" w:firstColumn="1" w:lastColumn="0" w:noHBand="0" w:noVBand="1"/>
        </w:tblPrEx>
        <w:trPr>
          <w:tblHeader/>
          <w:jc w:val="center"/>
        </w:trPr>
        <w:tc>
          <w:tcPr>
            <w:tcW w:w="1906" w:type="dxa"/>
            <w:tcBorders>
              <w:bottom w:val="single" w:sz="4" w:space="0" w:color="auto"/>
            </w:tcBorders>
            <w:shd w:val="clear" w:color="auto" w:fill="auto"/>
          </w:tcPr>
          <w:p w14:paraId="794085F3" w14:textId="77777777" w:rsidR="004F51A3" w:rsidRPr="00613175" w:rsidRDefault="004F51A3" w:rsidP="002A2ED6">
            <w:pPr>
              <w:keepNext/>
              <w:keepLines/>
              <w:spacing w:after="0"/>
              <w:rPr>
                <w:rFonts w:ascii="Arial" w:hAnsi="Arial"/>
                <w:b/>
                <w:sz w:val="18"/>
              </w:rPr>
            </w:pPr>
            <w:r w:rsidRPr="00613175">
              <w:rPr>
                <w:rFonts w:ascii="Arial" w:hAnsi="Arial"/>
                <w:b/>
                <w:bCs/>
                <w:sz w:val="18"/>
              </w:rPr>
              <w:t>WWW-Authenticate</w:t>
            </w:r>
          </w:p>
        </w:tc>
        <w:tc>
          <w:tcPr>
            <w:tcW w:w="872" w:type="dxa"/>
            <w:tcBorders>
              <w:bottom w:val="single" w:sz="4" w:space="0" w:color="auto"/>
            </w:tcBorders>
            <w:shd w:val="clear" w:color="auto" w:fill="auto"/>
          </w:tcPr>
          <w:p w14:paraId="3B5FBA82"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6282D12F" w14:textId="77777777" w:rsidR="004F51A3" w:rsidRPr="00613175" w:rsidRDefault="004F51A3" w:rsidP="002A2ED6">
            <w:pPr>
              <w:keepNext/>
              <w:keepLines/>
              <w:spacing w:after="0"/>
              <w:rPr>
                <w:rFonts w:ascii="Arial" w:hAnsi="Arial"/>
                <w:bCs/>
                <w:sz w:val="18"/>
              </w:rPr>
            </w:pPr>
          </w:p>
        </w:tc>
        <w:tc>
          <w:tcPr>
            <w:tcW w:w="742" w:type="dxa"/>
            <w:tcBorders>
              <w:bottom w:val="single" w:sz="4" w:space="0" w:color="auto"/>
            </w:tcBorders>
            <w:shd w:val="clear" w:color="auto" w:fill="auto"/>
          </w:tcPr>
          <w:p w14:paraId="4F9FEE9C" w14:textId="77777777" w:rsidR="004F51A3" w:rsidRPr="00613175" w:rsidRDefault="004F51A3" w:rsidP="002A2ED6">
            <w:pPr>
              <w:keepNext/>
              <w:keepLines/>
              <w:spacing w:after="0"/>
              <w:rPr>
                <w:rFonts w:ascii="Arial" w:hAnsi="Arial"/>
                <w:bCs/>
                <w:sz w:val="18"/>
              </w:rPr>
            </w:pPr>
          </w:p>
        </w:tc>
        <w:tc>
          <w:tcPr>
            <w:tcW w:w="1427" w:type="dxa"/>
            <w:tcBorders>
              <w:bottom w:val="single" w:sz="4" w:space="0" w:color="auto"/>
            </w:tcBorders>
          </w:tcPr>
          <w:p w14:paraId="4591BE26" w14:textId="77777777" w:rsidR="004F51A3" w:rsidRPr="00613175" w:rsidRDefault="004F51A3" w:rsidP="002A2ED6">
            <w:pPr>
              <w:keepNext/>
              <w:keepLines/>
              <w:spacing w:after="0"/>
              <w:rPr>
                <w:rFonts w:ascii="Arial" w:hAnsi="Arial"/>
                <w:bCs/>
                <w:sz w:val="18"/>
              </w:rPr>
            </w:pPr>
          </w:p>
        </w:tc>
      </w:tr>
      <w:tr w:rsidR="004F51A3" w:rsidRPr="00613175" w14:paraId="1285338F" w14:textId="77777777" w:rsidTr="002A2ED6">
        <w:tblPrEx>
          <w:tblCellMar>
            <w:left w:w="115" w:type="dxa"/>
            <w:right w:w="115" w:type="dxa"/>
          </w:tblCellMar>
          <w:tblLook w:val="04A0" w:firstRow="1" w:lastRow="0" w:firstColumn="1" w:lastColumn="0" w:noHBand="0" w:noVBand="1"/>
        </w:tblPrEx>
        <w:trPr>
          <w:tblHeader/>
          <w:jc w:val="center"/>
        </w:trPr>
        <w:tc>
          <w:tcPr>
            <w:tcW w:w="1906" w:type="dxa"/>
            <w:tcBorders>
              <w:bottom w:val="single" w:sz="4" w:space="0" w:color="auto"/>
            </w:tcBorders>
            <w:shd w:val="clear" w:color="auto" w:fill="auto"/>
          </w:tcPr>
          <w:p w14:paraId="2B5522D5" w14:textId="77777777" w:rsidR="004F51A3" w:rsidRPr="00613175" w:rsidRDefault="004F51A3" w:rsidP="002A2ED6">
            <w:pPr>
              <w:keepNext/>
              <w:keepLines/>
              <w:spacing w:after="0"/>
              <w:rPr>
                <w:rFonts w:ascii="Arial" w:hAnsi="Arial"/>
                <w:b/>
                <w:bCs/>
                <w:sz w:val="18"/>
              </w:rPr>
            </w:pPr>
            <w:r w:rsidRPr="00613175">
              <w:rPr>
                <w:rFonts w:ascii="Arial" w:hAnsi="Arial"/>
                <w:sz w:val="18"/>
              </w:rPr>
              <w:tab/>
              <w:t>nonce</w:t>
            </w:r>
          </w:p>
        </w:tc>
        <w:tc>
          <w:tcPr>
            <w:tcW w:w="872" w:type="dxa"/>
            <w:tcBorders>
              <w:bottom w:val="single" w:sz="4" w:space="0" w:color="auto"/>
            </w:tcBorders>
            <w:shd w:val="clear" w:color="auto" w:fill="auto"/>
          </w:tcPr>
          <w:p w14:paraId="7C260B10"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5A8352CE" w14:textId="77777777" w:rsidR="004F51A3" w:rsidRPr="00613175" w:rsidRDefault="004F51A3" w:rsidP="002A2ED6">
            <w:pPr>
              <w:keepNext/>
              <w:keepLines/>
              <w:spacing w:after="0"/>
              <w:rPr>
                <w:rFonts w:ascii="Arial" w:hAnsi="Arial"/>
                <w:bCs/>
                <w:sz w:val="18"/>
              </w:rPr>
            </w:pPr>
            <w:r w:rsidRPr="00613175">
              <w:rPr>
                <w:rFonts w:ascii="Arial" w:hAnsi="Arial"/>
                <w:bCs/>
                <w:sz w:val="18"/>
              </w:rPr>
              <w:t>Base 64 encoding of RAND and AUTN, generated with SQN out of range with the AMF information field set to AMF</w:t>
            </w:r>
            <w:r w:rsidRPr="00613175">
              <w:rPr>
                <w:rFonts w:ascii="Arial" w:hAnsi="Arial"/>
                <w:bCs/>
                <w:sz w:val="18"/>
                <w:vertAlign w:val="subscript"/>
              </w:rPr>
              <w:t>RESYNCH</w:t>
            </w:r>
            <w:r w:rsidRPr="00613175">
              <w:rPr>
                <w:rFonts w:ascii="Arial" w:hAnsi="Arial"/>
                <w:bCs/>
                <w:sz w:val="18"/>
              </w:rPr>
              <w:t xml:space="preserve"> value to trigger SQN re-synchronisation procedure in test ISIM/USIM, see TS 34.108 clause 8.1.2.2. </w:t>
            </w:r>
          </w:p>
        </w:tc>
        <w:tc>
          <w:tcPr>
            <w:tcW w:w="742" w:type="dxa"/>
            <w:tcBorders>
              <w:bottom w:val="single" w:sz="4" w:space="0" w:color="auto"/>
            </w:tcBorders>
            <w:shd w:val="clear" w:color="auto" w:fill="auto"/>
          </w:tcPr>
          <w:p w14:paraId="7B0C9B8C" w14:textId="77777777" w:rsidR="004F51A3" w:rsidRPr="00613175" w:rsidRDefault="004F51A3" w:rsidP="002A2ED6">
            <w:pPr>
              <w:keepNext/>
              <w:keepLines/>
              <w:spacing w:after="0"/>
              <w:rPr>
                <w:rFonts w:ascii="Arial" w:hAnsi="Arial"/>
                <w:bCs/>
                <w:sz w:val="18"/>
              </w:rPr>
            </w:pPr>
          </w:p>
        </w:tc>
        <w:tc>
          <w:tcPr>
            <w:tcW w:w="1427" w:type="dxa"/>
            <w:tcBorders>
              <w:bottom w:val="single" w:sz="4" w:space="0" w:color="auto"/>
            </w:tcBorders>
          </w:tcPr>
          <w:p w14:paraId="2DB84D96" w14:textId="77777777" w:rsidR="004F51A3" w:rsidRPr="00613175" w:rsidRDefault="004F51A3" w:rsidP="002A2ED6">
            <w:pPr>
              <w:keepNext/>
              <w:keepLines/>
              <w:spacing w:after="0"/>
              <w:rPr>
                <w:rFonts w:ascii="Arial" w:hAnsi="Arial"/>
                <w:bCs/>
                <w:sz w:val="18"/>
              </w:rPr>
            </w:pPr>
          </w:p>
        </w:tc>
      </w:tr>
    </w:tbl>
    <w:p w14:paraId="1B17B40B" w14:textId="77777777" w:rsidR="004F51A3" w:rsidRPr="00613175" w:rsidRDefault="004F51A3" w:rsidP="00816621"/>
    <w:p w14:paraId="7762BB39" w14:textId="77777777" w:rsidR="00816621" w:rsidRPr="00613175" w:rsidRDefault="00816621" w:rsidP="00816621">
      <w:pPr>
        <w:pStyle w:val="TH"/>
      </w:pPr>
      <w:r w:rsidRPr="00613175">
        <w:lastRenderedPageBreak/>
        <w:t>Table 6.8.3.3-5: REGISTER (step 6, table 6.8.3.2-1)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05"/>
        <w:gridCol w:w="872"/>
        <w:gridCol w:w="4692"/>
        <w:gridCol w:w="741"/>
        <w:gridCol w:w="1429"/>
      </w:tblGrid>
      <w:tr w:rsidR="004F51A3" w:rsidRPr="00613175" w14:paraId="46443D28" w14:textId="77777777" w:rsidTr="002A2ED6">
        <w:trPr>
          <w:jc w:val="center"/>
        </w:trPr>
        <w:tc>
          <w:tcPr>
            <w:tcW w:w="9639" w:type="dxa"/>
            <w:gridSpan w:val="5"/>
          </w:tcPr>
          <w:p w14:paraId="21B56083" w14:textId="77777777" w:rsidR="004F51A3" w:rsidRPr="00613175" w:rsidRDefault="004F51A3" w:rsidP="002A2ED6">
            <w:pPr>
              <w:keepNext/>
              <w:keepLines/>
              <w:spacing w:after="0"/>
              <w:rPr>
                <w:rFonts w:ascii="Arial" w:hAnsi="Arial"/>
                <w:sz w:val="18"/>
              </w:rPr>
            </w:pPr>
            <w:r w:rsidRPr="00613175">
              <w:rPr>
                <w:rFonts w:ascii="Arial" w:hAnsi="Arial"/>
                <w:sz w:val="18"/>
              </w:rPr>
              <w:t>Derivation Path: TS 34.229-1 [2], Table in subclause A.1.1, Conditions A1</w:t>
            </w:r>
          </w:p>
        </w:tc>
      </w:tr>
      <w:tr w:rsidR="004F51A3" w:rsidRPr="00613175" w14:paraId="7E32F787" w14:textId="77777777" w:rsidTr="002A2ED6">
        <w:tblPrEx>
          <w:tblCellMar>
            <w:left w:w="115" w:type="dxa"/>
            <w:right w:w="115" w:type="dxa"/>
          </w:tblCellMar>
          <w:tblLook w:val="04A0" w:firstRow="1" w:lastRow="0" w:firstColumn="1" w:lastColumn="0" w:noHBand="0" w:noVBand="1"/>
        </w:tblPrEx>
        <w:trPr>
          <w:tblHeader/>
          <w:jc w:val="center"/>
        </w:trPr>
        <w:tc>
          <w:tcPr>
            <w:tcW w:w="1905" w:type="dxa"/>
            <w:shd w:val="clear" w:color="auto" w:fill="auto"/>
          </w:tcPr>
          <w:p w14:paraId="42EB10E1"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Header/param</w:t>
            </w:r>
          </w:p>
        </w:tc>
        <w:tc>
          <w:tcPr>
            <w:tcW w:w="872" w:type="dxa"/>
            <w:shd w:val="clear" w:color="auto" w:fill="auto"/>
          </w:tcPr>
          <w:p w14:paraId="4EF3706A"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Cond</w:t>
            </w:r>
          </w:p>
        </w:tc>
        <w:tc>
          <w:tcPr>
            <w:tcW w:w="4692" w:type="dxa"/>
            <w:shd w:val="clear" w:color="auto" w:fill="auto"/>
          </w:tcPr>
          <w:p w14:paraId="6C2C62D4"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Value/remark</w:t>
            </w:r>
          </w:p>
        </w:tc>
        <w:tc>
          <w:tcPr>
            <w:tcW w:w="741" w:type="dxa"/>
            <w:shd w:val="clear" w:color="auto" w:fill="auto"/>
          </w:tcPr>
          <w:p w14:paraId="7DD8546D"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Rel</w:t>
            </w:r>
          </w:p>
        </w:tc>
        <w:tc>
          <w:tcPr>
            <w:tcW w:w="1429" w:type="dxa"/>
          </w:tcPr>
          <w:p w14:paraId="6F2BCBB6" w14:textId="77777777" w:rsidR="004F51A3" w:rsidRPr="00613175" w:rsidRDefault="004F51A3" w:rsidP="002A2ED6">
            <w:pPr>
              <w:keepNext/>
              <w:keepLines/>
              <w:spacing w:after="0"/>
              <w:jc w:val="center"/>
              <w:rPr>
                <w:rFonts w:ascii="Arial" w:hAnsi="Arial"/>
                <w:b/>
                <w:sz w:val="18"/>
              </w:rPr>
            </w:pPr>
            <w:r w:rsidRPr="00613175">
              <w:rPr>
                <w:rFonts w:ascii="Arial" w:hAnsi="Arial"/>
                <w:b/>
                <w:sz w:val="18"/>
              </w:rPr>
              <w:t>Reference</w:t>
            </w:r>
          </w:p>
        </w:tc>
      </w:tr>
      <w:tr w:rsidR="004F51A3" w:rsidRPr="00613175" w14:paraId="66DB0AFA" w14:textId="77777777" w:rsidTr="002A2ED6">
        <w:tblPrEx>
          <w:tblCellMar>
            <w:left w:w="115" w:type="dxa"/>
            <w:right w:w="115" w:type="dxa"/>
          </w:tblCellMar>
          <w:tblLook w:val="04A0" w:firstRow="1" w:lastRow="0" w:firstColumn="1" w:lastColumn="0" w:noHBand="0" w:noVBand="1"/>
        </w:tblPrEx>
        <w:trPr>
          <w:tblHeader/>
          <w:jc w:val="center"/>
        </w:trPr>
        <w:tc>
          <w:tcPr>
            <w:tcW w:w="1905" w:type="dxa"/>
            <w:tcBorders>
              <w:bottom w:val="single" w:sz="4" w:space="0" w:color="auto"/>
            </w:tcBorders>
            <w:shd w:val="clear" w:color="auto" w:fill="auto"/>
          </w:tcPr>
          <w:p w14:paraId="044F0456" w14:textId="77777777" w:rsidR="004F51A3" w:rsidRPr="00613175" w:rsidRDefault="004F51A3" w:rsidP="002A2ED6">
            <w:pPr>
              <w:keepNext/>
              <w:keepLines/>
              <w:spacing w:after="0"/>
              <w:rPr>
                <w:rFonts w:ascii="Arial" w:hAnsi="Arial"/>
                <w:b/>
                <w:bCs/>
                <w:sz w:val="18"/>
              </w:rPr>
            </w:pPr>
            <w:r w:rsidRPr="00613175">
              <w:rPr>
                <w:rFonts w:ascii="Arial" w:hAnsi="Arial"/>
                <w:b/>
                <w:sz w:val="18"/>
              </w:rPr>
              <w:t>CSeq</w:t>
            </w:r>
          </w:p>
        </w:tc>
        <w:tc>
          <w:tcPr>
            <w:tcW w:w="872" w:type="dxa"/>
            <w:tcBorders>
              <w:bottom w:val="single" w:sz="4" w:space="0" w:color="auto"/>
            </w:tcBorders>
            <w:shd w:val="clear" w:color="auto" w:fill="auto"/>
          </w:tcPr>
          <w:p w14:paraId="66660851"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735A0AA7" w14:textId="77777777" w:rsidR="004F51A3" w:rsidRPr="00613175" w:rsidRDefault="004F51A3" w:rsidP="002A2ED6">
            <w:pPr>
              <w:keepNext/>
              <w:keepLines/>
              <w:spacing w:after="0"/>
              <w:rPr>
                <w:rFonts w:ascii="Arial" w:hAnsi="Arial"/>
                <w:bCs/>
                <w:sz w:val="18"/>
              </w:rPr>
            </w:pPr>
          </w:p>
        </w:tc>
        <w:tc>
          <w:tcPr>
            <w:tcW w:w="741" w:type="dxa"/>
            <w:tcBorders>
              <w:bottom w:val="single" w:sz="4" w:space="0" w:color="auto"/>
            </w:tcBorders>
            <w:shd w:val="clear" w:color="auto" w:fill="auto"/>
          </w:tcPr>
          <w:p w14:paraId="605792D7" w14:textId="77777777" w:rsidR="004F51A3" w:rsidRPr="00613175" w:rsidRDefault="004F51A3" w:rsidP="002A2ED6">
            <w:pPr>
              <w:keepNext/>
              <w:keepLines/>
              <w:spacing w:after="0"/>
              <w:rPr>
                <w:rFonts w:ascii="Arial" w:hAnsi="Arial"/>
                <w:bCs/>
                <w:sz w:val="18"/>
              </w:rPr>
            </w:pPr>
          </w:p>
        </w:tc>
        <w:tc>
          <w:tcPr>
            <w:tcW w:w="1429" w:type="dxa"/>
            <w:tcBorders>
              <w:bottom w:val="single" w:sz="4" w:space="0" w:color="auto"/>
            </w:tcBorders>
          </w:tcPr>
          <w:p w14:paraId="1AA92AC8" w14:textId="77777777" w:rsidR="004F51A3" w:rsidRPr="00613175" w:rsidRDefault="004F51A3" w:rsidP="002A2ED6">
            <w:pPr>
              <w:keepNext/>
              <w:keepLines/>
              <w:spacing w:after="0"/>
              <w:rPr>
                <w:rFonts w:ascii="Arial" w:hAnsi="Arial"/>
                <w:bCs/>
                <w:sz w:val="18"/>
              </w:rPr>
            </w:pPr>
          </w:p>
        </w:tc>
      </w:tr>
      <w:tr w:rsidR="004F51A3" w:rsidRPr="00613175" w14:paraId="09278571" w14:textId="77777777" w:rsidTr="002A2ED6">
        <w:tblPrEx>
          <w:tblCellMar>
            <w:left w:w="115" w:type="dxa"/>
            <w:right w:w="115" w:type="dxa"/>
          </w:tblCellMar>
          <w:tblLook w:val="04A0" w:firstRow="1" w:lastRow="0" w:firstColumn="1" w:lastColumn="0" w:noHBand="0" w:noVBand="1"/>
        </w:tblPrEx>
        <w:trPr>
          <w:tblHeader/>
          <w:jc w:val="center"/>
        </w:trPr>
        <w:tc>
          <w:tcPr>
            <w:tcW w:w="1905" w:type="dxa"/>
            <w:tcBorders>
              <w:bottom w:val="single" w:sz="4" w:space="0" w:color="auto"/>
            </w:tcBorders>
            <w:shd w:val="clear" w:color="auto" w:fill="auto"/>
          </w:tcPr>
          <w:p w14:paraId="7C410E3B" w14:textId="77777777" w:rsidR="004F51A3" w:rsidRPr="00613175" w:rsidRDefault="004F51A3" w:rsidP="002A2ED6">
            <w:pPr>
              <w:keepNext/>
              <w:keepLines/>
              <w:spacing w:after="0"/>
              <w:rPr>
                <w:rFonts w:ascii="Arial" w:hAnsi="Arial"/>
                <w:b/>
                <w:bCs/>
                <w:sz w:val="18"/>
              </w:rPr>
            </w:pPr>
            <w:r w:rsidRPr="00613175">
              <w:rPr>
                <w:rFonts w:ascii="Arial" w:hAnsi="Arial"/>
                <w:sz w:val="18"/>
              </w:rPr>
              <w:tab/>
              <w:t>value</w:t>
            </w:r>
          </w:p>
        </w:tc>
        <w:tc>
          <w:tcPr>
            <w:tcW w:w="872" w:type="dxa"/>
            <w:tcBorders>
              <w:bottom w:val="single" w:sz="4" w:space="0" w:color="auto"/>
            </w:tcBorders>
            <w:shd w:val="clear" w:color="auto" w:fill="auto"/>
          </w:tcPr>
          <w:p w14:paraId="66CBDF79"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3649107B" w14:textId="77777777" w:rsidR="004F51A3" w:rsidRPr="00613175" w:rsidRDefault="004F51A3" w:rsidP="002A2ED6">
            <w:pPr>
              <w:keepNext/>
              <w:keepLines/>
              <w:spacing w:after="0"/>
              <w:rPr>
                <w:rFonts w:ascii="Arial" w:hAnsi="Arial"/>
                <w:bCs/>
                <w:sz w:val="18"/>
              </w:rPr>
            </w:pPr>
            <w:r w:rsidRPr="00613175">
              <w:rPr>
                <w:rFonts w:ascii="Arial" w:hAnsi="Arial"/>
                <w:sz w:val="18"/>
              </w:rPr>
              <w:t>must be incremented from previous REGISTER</w:t>
            </w:r>
          </w:p>
        </w:tc>
        <w:tc>
          <w:tcPr>
            <w:tcW w:w="741" w:type="dxa"/>
            <w:tcBorders>
              <w:bottom w:val="single" w:sz="4" w:space="0" w:color="auto"/>
            </w:tcBorders>
            <w:shd w:val="clear" w:color="auto" w:fill="auto"/>
          </w:tcPr>
          <w:p w14:paraId="2C0A0B43" w14:textId="77777777" w:rsidR="004F51A3" w:rsidRPr="00613175" w:rsidRDefault="004F51A3" w:rsidP="002A2ED6">
            <w:pPr>
              <w:keepNext/>
              <w:keepLines/>
              <w:spacing w:after="0"/>
              <w:rPr>
                <w:rFonts w:ascii="Arial" w:hAnsi="Arial"/>
                <w:bCs/>
                <w:sz w:val="18"/>
              </w:rPr>
            </w:pPr>
          </w:p>
        </w:tc>
        <w:tc>
          <w:tcPr>
            <w:tcW w:w="1429" w:type="dxa"/>
            <w:tcBorders>
              <w:bottom w:val="single" w:sz="4" w:space="0" w:color="auto"/>
            </w:tcBorders>
          </w:tcPr>
          <w:p w14:paraId="185ED53F" w14:textId="77777777" w:rsidR="004F51A3" w:rsidRPr="00613175" w:rsidRDefault="004F51A3" w:rsidP="002A2ED6">
            <w:pPr>
              <w:keepNext/>
              <w:keepLines/>
              <w:spacing w:after="0"/>
              <w:rPr>
                <w:rFonts w:ascii="Arial" w:hAnsi="Arial"/>
                <w:bCs/>
                <w:sz w:val="18"/>
              </w:rPr>
            </w:pPr>
          </w:p>
        </w:tc>
      </w:tr>
      <w:tr w:rsidR="004F51A3" w:rsidRPr="00613175" w14:paraId="7BB6C85F" w14:textId="77777777" w:rsidTr="002A2ED6">
        <w:tblPrEx>
          <w:tblCellMar>
            <w:left w:w="115" w:type="dxa"/>
            <w:right w:w="115" w:type="dxa"/>
          </w:tblCellMar>
          <w:tblLook w:val="04A0" w:firstRow="1" w:lastRow="0" w:firstColumn="1" w:lastColumn="0" w:noHBand="0" w:noVBand="1"/>
        </w:tblPrEx>
        <w:trPr>
          <w:tblHeader/>
          <w:jc w:val="center"/>
        </w:trPr>
        <w:tc>
          <w:tcPr>
            <w:tcW w:w="1905" w:type="dxa"/>
            <w:tcBorders>
              <w:bottom w:val="single" w:sz="4" w:space="0" w:color="auto"/>
            </w:tcBorders>
            <w:shd w:val="clear" w:color="auto" w:fill="auto"/>
          </w:tcPr>
          <w:p w14:paraId="4C36F254" w14:textId="77777777" w:rsidR="004F51A3" w:rsidRPr="00613175" w:rsidRDefault="004F51A3" w:rsidP="002A2ED6">
            <w:pPr>
              <w:keepNext/>
              <w:keepLines/>
              <w:spacing w:after="0"/>
              <w:rPr>
                <w:rFonts w:ascii="Arial" w:hAnsi="Arial"/>
                <w:b/>
                <w:bCs/>
                <w:sz w:val="18"/>
              </w:rPr>
            </w:pPr>
            <w:r w:rsidRPr="00613175">
              <w:rPr>
                <w:rFonts w:ascii="Arial" w:hAnsi="Arial"/>
                <w:b/>
                <w:sz w:val="18"/>
              </w:rPr>
              <w:t>Call-ID</w:t>
            </w:r>
          </w:p>
        </w:tc>
        <w:tc>
          <w:tcPr>
            <w:tcW w:w="872" w:type="dxa"/>
            <w:tcBorders>
              <w:bottom w:val="single" w:sz="4" w:space="0" w:color="auto"/>
            </w:tcBorders>
            <w:shd w:val="clear" w:color="auto" w:fill="auto"/>
          </w:tcPr>
          <w:p w14:paraId="72FB55C8"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2F16CE9F" w14:textId="77777777" w:rsidR="004F51A3" w:rsidRPr="00613175" w:rsidRDefault="004F51A3" w:rsidP="002A2ED6">
            <w:pPr>
              <w:keepNext/>
              <w:keepLines/>
              <w:spacing w:after="0"/>
              <w:rPr>
                <w:rFonts w:ascii="Arial" w:hAnsi="Arial"/>
                <w:bCs/>
                <w:sz w:val="18"/>
              </w:rPr>
            </w:pPr>
          </w:p>
        </w:tc>
        <w:tc>
          <w:tcPr>
            <w:tcW w:w="741" w:type="dxa"/>
            <w:tcBorders>
              <w:bottom w:val="single" w:sz="4" w:space="0" w:color="auto"/>
            </w:tcBorders>
            <w:shd w:val="clear" w:color="auto" w:fill="auto"/>
          </w:tcPr>
          <w:p w14:paraId="19017212" w14:textId="77777777" w:rsidR="004F51A3" w:rsidRPr="00613175" w:rsidRDefault="004F51A3" w:rsidP="002A2ED6">
            <w:pPr>
              <w:keepNext/>
              <w:keepLines/>
              <w:spacing w:after="0"/>
              <w:rPr>
                <w:rFonts w:ascii="Arial" w:hAnsi="Arial"/>
                <w:bCs/>
                <w:sz w:val="18"/>
              </w:rPr>
            </w:pPr>
          </w:p>
        </w:tc>
        <w:tc>
          <w:tcPr>
            <w:tcW w:w="1429" w:type="dxa"/>
            <w:tcBorders>
              <w:bottom w:val="single" w:sz="4" w:space="0" w:color="auto"/>
            </w:tcBorders>
          </w:tcPr>
          <w:p w14:paraId="6781DAE1" w14:textId="77777777" w:rsidR="004F51A3" w:rsidRPr="00613175" w:rsidRDefault="004F51A3" w:rsidP="002A2ED6">
            <w:pPr>
              <w:keepNext/>
              <w:keepLines/>
              <w:spacing w:after="0"/>
              <w:rPr>
                <w:rFonts w:ascii="Arial" w:hAnsi="Arial"/>
                <w:bCs/>
                <w:sz w:val="18"/>
              </w:rPr>
            </w:pPr>
          </w:p>
        </w:tc>
      </w:tr>
      <w:tr w:rsidR="004F51A3" w:rsidRPr="00613175" w14:paraId="1DECFA32" w14:textId="77777777" w:rsidTr="002A2ED6">
        <w:tblPrEx>
          <w:tblCellMar>
            <w:left w:w="115" w:type="dxa"/>
            <w:right w:w="115" w:type="dxa"/>
          </w:tblCellMar>
          <w:tblLook w:val="04A0" w:firstRow="1" w:lastRow="0" w:firstColumn="1" w:lastColumn="0" w:noHBand="0" w:noVBand="1"/>
        </w:tblPrEx>
        <w:trPr>
          <w:tblHeader/>
          <w:jc w:val="center"/>
        </w:trPr>
        <w:tc>
          <w:tcPr>
            <w:tcW w:w="1905" w:type="dxa"/>
            <w:tcBorders>
              <w:bottom w:val="single" w:sz="4" w:space="0" w:color="auto"/>
            </w:tcBorders>
            <w:shd w:val="clear" w:color="auto" w:fill="auto"/>
          </w:tcPr>
          <w:p w14:paraId="2E31CE29" w14:textId="77777777" w:rsidR="004F51A3" w:rsidRPr="00613175" w:rsidRDefault="004F51A3" w:rsidP="002A2ED6">
            <w:pPr>
              <w:keepNext/>
              <w:keepLines/>
              <w:spacing w:after="0"/>
              <w:rPr>
                <w:rFonts w:ascii="Arial" w:hAnsi="Arial"/>
                <w:sz w:val="18"/>
              </w:rPr>
            </w:pPr>
            <w:r w:rsidRPr="00613175">
              <w:rPr>
                <w:rFonts w:ascii="Arial" w:hAnsi="Arial"/>
                <w:sz w:val="18"/>
              </w:rPr>
              <w:tab/>
              <w:t>callid</w:t>
            </w:r>
          </w:p>
        </w:tc>
        <w:tc>
          <w:tcPr>
            <w:tcW w:w="872" w:type="dxa"/>
            <w:tcBorders>
              <w:bottom w:val="single" w:sz="4" w:space="0" w:color="auto"/>
            </w:tcBorders>
            <w:shd w:val="clear" w:color="auto" w:fill="auto"/>
          </w:tcPr>
          <w:p w14:paraId="47BED93B"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7FA07A35" w14:textId="77777777" w:rsidR="004F51A3" w:rsidRPr="00613175" w:rsidRDefault="004F51A3" w:rsidP="002A2ED6">
            <w:pPr>
              <w:keepNext/>
              <w:keepLines/>
              <w:spacing w:after="0"/>
              <w:rPr>
                <w:rFonts w:ascii="Arial" w:hAnsi="Arial"/>
                <w:bCs/>
                <w:sz w:val="18"/>
              </w:rPr>
            </w:pPr>
            <w:r w:rsidRPr="00613175">
              <w:rPr>
                <w:rFonts w:ascii="Arial" w:hAnsi="Arial"/>
                <w:bCs/>
                <w:sz w:val="18"/>
              </w:rPr>
              <w:t>same value as in REGISTER at Step 4</w:t>
            </w:r>
          </w:p>
        </w:tc>
        <w:tc>
          <w:tcPr>
            <w:tcW w:w="741" w:type="dxa"/>
            <w:tcBorders>
              <w:bottom w:val="single" w:sz="4" w:space="0" w:color="auto"/>
            </w:tcBorders>
            <w:shd w:val="clear" w:color="auto" w:fill="auto"/>
          </w:tcPr>
          <w:p w14:paraId="4A7D31EC" w14:textId="77777777" w:rsidR="004F51A3" w:rsidRPr="00613175" w:rsidRDefault="004F51A3" w:rsidP="002A2ED6">
            <w:pPr>
              <w:keepNext/>
              <w:keepLines/>
              <w:spacing w:after="0"/>
              <w:rPr>
                <w:rFonts w:ascii="Arial" w:hAnsi="Arial"/>
                <w:bCs/>
                <w:sz w:val="18"/>
              </w:rPr>
            </w:pPr>
          </w:p>
        </w:tc>
        <w:tc>
          <w:tcPr>
            <w:tcW w:w="1429" w:type="dxa"/>
            <w:tcBorders>
              <w:bottom w:val="single" w:sz="4" w:space="0" w:color="auto"/>
            </w:tcBorders>
          </w:tcPr>
          <w:p w14:paraId="3FF10F83" w14:textId="77777777" w:rsidR="004F51A3" w:rsidRPr="00613175" w:rsidRDefault="004F51A3" w:rsidP="002A2ED6">
            <w:pPr>
              <w:keepNext/>
              <w:keepLines/>
              <w:spacing w:after="0"/>
              <w:rPr>
                <w:rFonts w:ascii="Arial" w:hAnsi="Arial"/>
                <w:bCs/>
                <w:sz w:val="18"/>
              </w:rPr>
            </w:pPr>
          </w:p>
        </w:tc>
      </w:tr>
      <w:tr w:rsidR="004F51A3" w:rsidRPr="00613175" w14:paraId="0AD5F322" w14:textId="77777777" w:rsidTr="002A2ED6">
        <w:tblPrEx>
          <w:tblCellMar>
            <w:left w:w="115" w:type="dxa"/>
            <w:right w:w="115" w:type="dxa"/>
          </w:tblCellMar>
          <w:tblLook w:val="04A0" w:firstRow="1" w:lastRow="0" w:firstColumn="1" w:lastColumn="0" w:noHBand="0" w:noVBand="1"/>
        </w:tblPrEx>
        <w:trPr>
          <w:tblHeader/>
          <w:jc w:val="center"/>
        </w:trPr>
        <w:tc>
          <w:tcPr>
            <w:tcW w:w="1905" w:type="dxa"/>
            <w:tcBorders>
              <w:bottom w:val="single" w:sz="4" w:space="0" w:color="auto"/>
            </w:tcBorders>
            <w:shd w:val="clear" w:color="auto" w:fill="auto"/>
          </w:tcPr>
          <w:p w14:paraId="27470F55" w14:textId="77777777" w:rsidR="004F51A3" w:rsidRPr="00613175" w:rsidRDefault="004F51A3" w:rsidP="002A2ED6">
            <w:pPr>
              <w:keepNext/>
              <w:keepLines/>
              <w:spacing w:after="0"/>
              <w:rPr>
                <w:rFonts w:ascii="Arial" w:hAnsi="Arial"/>
                <w:b/>
                <w:sz w:val="18"/>
              </w:rPr>
            </w:pPr>
            <w:r w:rsidRPr="00613175">
              <w:rPr>
                <w:rFonts w:ascii="Arial" w:hAnsi="Arial"/>
                <w:b/>
                <w:bCs/>
                <w:sz w:val="18"/>
              </w:rPr>
              <w:t>Authorization</w:t>
            </w:r>
          </w:p>
        </w:tc>
        <w:tc>
          <w:tcPr>
            <w:tcW w:w="872" w:type="dxa"/>
            <w:tcBorders>
              <w:bottom w:val="single" w:sz="4" w:space="0" w:color="auto"/>
            </w:tcBorders>
            <w:shd w:val="clear" w:color="auto" w:fill="auto"/>
          </w:tcPr>
          <w:p w14:paraId="6C23E813"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388B0395" w14:textId="77777777" w:rsidR="004F51A3" w:rsidRPr="00613175" w:rsidRDefault="004F51A3" w:rsidP="002A2ED6">
            <w:pPr>
              <w:keepNext/>
              <w:keepLines/>
              <w:spacing w:after="0"/>
              <w:rPr>
                <w:rFonts w:ascii="Arial" w:hAnsi="Arial"/>
                <w:bCs/>
                <w:sz w:val="18"/>
              </w:rPr>
            </w:pPr>
          </w:p>
        </w:tc>
        <w:tc>
          <w:tcPr>
            <w:tcW w:w="741" w:type="dxa"/>
            <w:tcBorders>
              <w:bottom w:val="single" w:sz="4" w:space="0" w:color="auto"/>
            </w:tcBorders>
            <w:shd w:val="clear" w:color="auto" w:fill="auto"/>
          </w:tcPr>
          <w:p w14:paraId="48154D82" w14:textId="77777777" w:rsidR="004F51A3" w:rsidRPr="00613175" w:rsidRDefault="004F51A3" w:rsidP="002A2ED6">
            <w:pPr>
              <w:keepNext/>
              <w:keepLines/>
              <w:spacing w:after="0"/>
              <w:rPr>
                <w:rFonts w:ascii="Arial" w:hAnsi="Arial"/>
                <w:bCs/>
                <w:sz w:val="18"/>
              </w:rPr>
            </w:pPr>
          </w:p>
        </w:tc>
        <w:tc>
          <w:tcPr>
            <w:tcW w:w="1429" w:type="dxa"/>
            <w:tcBorders>
              <w:bottom w:val="single" w:sz="4" w:space="0" w:color="auto"/>
            </w:tcBorders>
          </w:tcPr>
          <w:p w14:paraId="744B6105" w14:textId="77777777" w:rsidR="004F51A3" w:rsidRPr="00613175" w:rsidRDefault="004F51A3" w:rsidP="002A2ED6">
            <w:pPr>
              <w:keepNext/>
              <w:keepLines/>
              <w:spacing w:after="0"/>
              <w:rPr>
                <w:rFonts w:ascii="Arial" w:hAnsi="Arial"/>
                <w:bCs/>
                <w:sz w:val="18"/>
              </w:rPr>
            </w:pPr>
          </w:p>
        </w:tc>
      </w:tr>
      <w:tr w:rsidR="004F51A3" w:rsidRPr="00613175" w14:paraId="5998FC40" w14:textId="77777777" w:rsidTr="002A2ED6">
        <w:tblPrEx>
          <w:tblCellMar>
            <w:left w:w="115" w:type="dxa"/>
            <w:right w:w="115" w:type="dxa"/>
          </w:tblCellMar>
          <w:tblLook w:val="04A0" w:firstRow="1" w:lastRow="0" w:firstColumn="1" w:lastColumn="0" w:noHBand="0" w:noVBand="1"/>
        </w:tblPrEx>
        <w:trPr>
          <w:tblHeader/>
          <w:jc w:val="center"/>
        </w:trPr>
        <w:tc>
          <w:tcPr>
            <w:tcW w:w="1905" w:type="dxa"/>
            <w:shd w:val="clear" w:color="auto" w:fill="auto"/>
          </w:tcPr>
          <w:p w14:paraId="4CDD0BA2" w14:textId="77777777" w:rsidR="004F51A3" w:rsidRPr="00613175" w:rsidRDefault="004F51A3" w:rsidP="002A2ED6">
            <w:pPr>
              <w:keepNext/>
              <w:keepLines/>
              <w:spacing w:after="0"/>
              <w:rPr>
                <w:rFonts w:ascii="Arial" w:hAnsi="Arial"/>
                <w:sz w:val="18"/>
              </w:rPr>
            </w:pPr>
            <w:r w:rsidRPr="00613175">
              <w:rPr>
                <w:rFonts w:ascii="Arial" w:hAnsi="Arial"/>
                <w:sz w:val="18"/>
              </w:rPr>
              <w:tab/>
              <w:t>nonce</w:t>
            </w:r>
          </w:p>
        </w:tc>
        <w:tc>
          <w:tcPr>
            <w:tcW w:w="872" w:type="dxa"/>
            <w:shd w:val="clear" w:color="auto" w:fill="auto"/>
          </w:tcPr>
          <w:p w14:paraId="57142D1A" w14:textId="77777777" w:rsidR="004F51A3" w:rsidRPr="00613175" w:rsidRDefault="004F51A3" w:rsidP="002A2ED6">
            <w:pPr>
              <w:keepNext/>
              <w:keepLines/>
              <w:spacing w:after="0"/>
              <w:rPr>
                <w:rFonts w:ascii="Arial" w:hAnsi="Arial"/>
                <w:bCs/>
                <w:sz w:val="18"/>
              </w:rPr>
            </w:pPr>
          </w:p>
        </w:tc>
        <w:tc>
          <w:tcPr>
            <w:tcW w:w="4692" w:type="dxa"/>
            <w:shd w:val="clear" w:color="auto" w:fill="auto"/>
          </w:tcPr>
          <w:p w14:paraId="3C1323D3" w14:textId="77777777" w:rsidR="004F51A3" w:rsidRPr="00613175" w:rsidRDefault="004F51A3" w:rsidP="002A2ED6">
            <w:pPr>
              <w:keepNext/>
              <w:keepLines/>
              <w:spacing w:after="0"/>
              <w:rPr>
                <w:rFonts w:ascii="Arial" w:hAnsi="Arial"/>
                <w:bCs/>
                <w:sz w:val="18"/>
              </w:rPr>
            </w:pPr>
            <w:r w:rsidRPr="00613175">
              <w:rPr>
                <w:rFonts w:ascii="Arial" w:hAnsi="Arial"/>
                <w:bCs/>
                <w:sz w:val="18"/>
              </w:rPr>
              <w:t xml:space="preserve">same as in previous 401 UNAUTHORIZED message </w:t>
            </w:r>
          </w:p>
        </w:tc>
        <w:tc>
          <w:tcPr>
            <w:tcW w:w="741" w:type="dxa"/>
            <w:shd w:val="clear" w:color="auto" w:fill="auto"/>
          </w:tcPr>
          <w:p w14:paraId="45522646" w14:textId="77777777" w:rsidR="004F51A3" w:rsidRPr="00613175" w:rsidRDefault="004F51A3" w:rsidP="002A2ED6">
            <w:pPr>
              <w:keepNext/>
              <w:keepLines/>
              <w:spacing w:after="0"/>
              <w:rPr>
                <w:rFonts w:ascii="Arial" w:hAnsi="Arial"/>
                <w:bCs/>
                <w:sz w:val="18"/>
              </w:rPr>
            </w:pPr>
          </w:p>
        </w:tc>
        <w:tc>
          <w:tcPr>
            <w:tcW w:w="1429" w:type="dxa"/>
          </w:tcPr>
          <w:p w14:paraId="7B933659" w14:textId="77777777" w:rsidR="004F51A3" w:rsidRPr="00613175" w:rsidRDefault="004F51A3" w:rsidP="002A2ED6">
            <w:pPr>
              <w:keepNext/>
              <w:keepLines/>
              <w:spacing w:after="0"/>
              <w:rPr>
                <w:rFonts w:ascii="Arial" w:hAnsi="Arial"/>
                <w:bCs/>
                <w:sz w:val="18"/>
              </w:rPr>
            </w:pPr>
          </w:p>
        </w:tc>
      </w:tr>
      <w:tr w:rsidR="004F51A3" w:rsidRPr="00613175" w14:paraId="7FC50F58" w14:textId="77777777" w:rsidTr="002A2ED6">
        <w:tblPrEx>
          <w:tblCellMar>
            <w:left w:w="115" w:type="dxa"/>
            <w:right w:w="115" w:type="dxa"/>
          </w:tblCellMar>
          <w:tblLook w:val="04A0" w:firstRow="1" w:lastRow="0" w:firstColumn="1" w:lastColumn="0" w:noHBand="0" w:noVBand="1"/>
        </w:tblPrEx>
        <w:trPr>
          <w:tblHeader/>
          <w:jc w:val="center"/>
        </w:trPr>
        <w:tc>
          <w:tcPr>
            <w:tcW w:w="1905" w:type="dxa"/>
            <w:shd w:val="clear" w:color="auto" w:fill="auto"/>
          </w:tcPr>
          <w:p w14:paraId="5D121045" w14:textId="77777777" w:rsidR="004F51A3" w:rsidRPr="00613175" w:rsidRDefault="004F51A3" w:rsidP="002A2ED6">
            <w:pPr>
              <w:keepNext/>
              <w:keepLines/>
              <w:spacing w:after="0"/>
              <w:rPr>
                <w:rFonts w:ascii="Arial" w:hAnsi="Arial"/>
                <w:sz w:val="18"/>
              </w:rPr>
            </w:pPr>
            <w:r w:rsidRPr="00613175">
              <w:rPr>
                <w:rFonts w:ascii="Arial" w:hAnsi="Arial"/>
                <w:sz w:val="18"/>
              </w:rPr>
              <w:tab/>
              <w:t>opaque</w:t>
            </w:r>
          </w:p>
        </w:tc>
        <w:tc>
          <w:tcPr>
            <w:tcW w:w="872" w:type="dxa"/>
            <w:shd w:val="clear" w:color="auto" w:fill="auto"/>
          </w:tcPr>
          <w:p w14:paraId="19070BEC" w14:textId="77777777" w:rsidR="004F51A3" w:rsidRPr="00613175" w:rsidRDefault="004F51A3" w:rsidP="002A2ED6">
            <w:pPr>
              <w:keepNext/>
              <w:keepLines/>
              <w:spacing w:after="0"/>
              <w:rPr>
                <w:rFonts w:ascii="Arial" w:hAnsi="Arial"/>
                <w:bCs/>
                <w:sz w:val="18"/>
              </w:rPr>
            </w:pPr>
          </w:p>
        </w:tc>
        <w:tc>
          <w:tcPr>
            <w:tcW w:w="4692" w:type="dxa"/>
            <w:shd w:val="clear" w:color="auto" w:fill="auto"/>
          </w:tcPr>
          <w:p w14:paraId="3E6122F1" w14:textId="77777777" w:rsidR="004F51A3" w:rsidRPr="00613175" w:rsidRDefault="004F51A3" w:rsidP="002A2ED6">
            <w:pPr>
              <w:keepNext/>
              <w:keepLines/>
              <w:spacing w:after="0"/>
              <w:rPr>
                <w:rFonts w:ascii="Arial" w:hAnsi="Arial"/>
                <w:bCs/>
                <w:sz w:val="18"/>
              </w:rPr>
            </w:pPr>
            <w:r w:rsidRPr="00613175">
              <w:rPr>
                <w:rFonts w:ascii="Arial" w:hAnsi="Arial"/>
                <w:bCs/>
                <w:sz w:val="18"/>
              </w:rPr>
              <w:t xml:space="preserve">same as in previous 401 UNAUTHORIZED message </w:t>
            </w:r>
          </w:p>
        </w:tc>
        <w:tc>
          <w:tcPr>
            <w:tcW w:w="741" w:type="dxa"/>
            <w:shd w:val="clear" w:color="auto" w:fill="auto"/>
          </w:tcPr>
          <w:p w14:paraId="2F8658F5" w14:textId="77777777" w:rsidR="004F51A3" w:rsidRPr="00613175" w:rsidRDefault="004F51A3" w:rsidP="002A2ED6">
            <w:pPr>
              <w:keepNext/>
              <w:keepLines/>
              <w:spacing w:after="0"/>
              <w:rPr>
                <w:rFonts w:ascii="Arial" w:hAnsi="Arial"/>
                <w:bCs/>
                <w:sz w:val="18"/>
              </w:rPr>
            </w:pPr>
          </w:p>
        </w:tc>
        <w:tc>
          <w:tcPr>
            <w:tcW w:w="1429" w:type="dxa"/>
          </w:tcPr>
          <w:p w14:paraId="500F8DF0" w14:textId="77777777" w:rsidR="004F51A3" w:rsidRPr="00613175" w:rsidRDefault="004F51A3" w:rsidP="002A2ED6">
            <w:pPr>
              <w:keepNext/>
              <w:keepLines/>
              <w:spacing w:after="0"/>
              <w:rPr>
                <w:rFonts w:ascii="Arial" w:hAnsi="Arial"/>
                <w:bCs/>
                <w:sz w:val="18"/>
              </w:rPr>
            </w:pPr>
          </w:p>
        </w:tc>
      </w:tr>
      <w:tr w:rsidR="004F51A3" w:rsidRPr="00613175" w14:paraId="313BD544" w14:textId="77777777" w:rsidTr="002A2ED6">
        <w:tblPrEx>
          <w:tblCellMar>
            <w:left w:w="115" w:type="dxa"/>
            <w:right w:w="115" w:type="dxa"/>
          </w:tblCellMar>
          <w:tblLook w:val="04A0" w:firstRow="1" w:lastRow="0" w:firstColumn="1" w:lastColumn="0" w:noHBand="0" w:noVBand="1"/>
        </w:tblPrEx>
        <w:trPr>
          <w:tblHeader/>
          <w:jc w:val="center"/>
        </w:trPr>
        <w:tc>
          <w:tcPr>
            <w:tcW w:w="1905" w:type="dxa"/>
            <w:shd w:val="clear" w:color="auto" w:fill="auto"/>
          </w:tcPr>
          <w:p w14:paraId="45EA9708" w14:textId="77777777" w:rsidR="004F51A3" w:rsidRPr="00613175" w:rsidRDefault="004F51A3" w:rsidP="002A2ED6">
            <w:pPr>
              <w:keepNext/>
              <w:keepLines/>
              <w:spacing w:after="0"/>
              <w:rPr>
                <w:rFonts w:ascii="Arial" w:hAnsi="Arial"/>
                <w:sz w:val="18"/>
              </w:rPr>
            </w:pPr>
            <w:r w:rsidRPr="00613175">
              <w:rPr>
                <w:rFonts w:ascii="Arial" w:hAnsi="Arial"/>
                <w:sz w:val="18"/>
              </w:rPr>
              <w:tab/>
              <w:t>auts</w:t>
            </w:r>
          </w:p>
        </w:tc>
        <w:tc>
          <w:tcPr>
            <w:tcW w:w="872" w:type="dxa"/>
            <w:shd w:val="clear" w:color="auto" w:fill="auto"/>
          </w:tcPr>
          <w:p w14:paraId="53B0F5AE" w14:textId="77777777" w:rsidR="004F51A3" w:rsidRPr="00613175" w:rsidRDefault="004F51A3" w:rsidP="002A2ED6">
            <w:pPr>
              <w:keepNext/>
              <w:keepLines/>
              <w:spacing w:after="0"/>
              <w:rPr>
                <w:rFonts w:ascii="Arial" w:hAnsi="Arial"/>
                <w:bCs/>
                <w:sz w:val="18"/>
              </w:rPr>
            </w:pPr>
          </w:p>
        </w:tc>
        <w:tc>
          <w:tcPr>
            <w:tcW w:w="4692" w:type="dxa"/>
            <w:shd w:val="clear" w:color="auto" w:fill="auto"/>
          </w:tcPr>
          <w:p w14:paraId="46CE0401" w14:textId="77777777" w:rsidR="004F51A3" w:rsidRPr="00613175" w:rsidRDefault="004F51A3" w:rsidP="002A2ED6">
            <w:pPr>
              <w:keepNext/>
              <w:keepLines/>
              <w:spacing w:after="0"/>
              <w:rPr>
                <w:rFonts w:ascii="Arial" w:hAnsi="Arial"/>
                <w:bCs/>
                <w:sz w:val="18"/>
              </w:rPr>
            </w:pPr>
            <w:r w:rsidRPr="00613175">
              <w:rPr>
                <w:rFonts w:ascii="Arial" w:hAnsi="Arial"/>
                <w:bCs/>
                <w:sz w:val="18"/>
              </w:rPr>
              <w:t>any value</w:t>
            </w:r>
          </w:p>
        </w:tc>
        <w:tc>
          <w:tcPr>
            <w:tcW w:w="741" w:type="dxa"/>
            <w:shd w:val="clear" w:color="auto" w:fill="auto"/>
          </w:tcPr>
          <w:p w14:paraId="687C7480" w14:textId="77777777" w:rsidR="004F51A3" w:rsidRPr="00613175" w:rsidRDefault="004F51A3" w:rsidP="002A2ED6">
            <w:pPr>
              <w:keepNext/>
              <w:keepLines/>
              <w:spacing w:after="0"/>
              <w:rPr>
                <w:rFonts w:ascii="Arial" w:hAnsi="Arial"/>
                <w:bCs/>
                <w:sz w:val="18"/>
              </w:rPr>
            </w:pPr>
          </w:p>
        </w:tc>
        <w:tc>
          <w:tcPr>
            <w:tcW w:w="1429" w:type="dxa"/>
          </w:tcPr>
          <w:p w14:paraId="098E400C" w14:textId="77777777" w:rsidR="004F51A3" w:rsidRPr="00613175" w:rsidRDefault="004F51A3" w:rsidP="002A2ED6">
            <w:pPr>
              <w:keepNext/>
              <w:keepLines/>
              <w:spacing w:after="0"/>
              <w:rPr>
                <w:rFonts w:ascii="Arial" w:hAnsi="Arial"/>
                <w:bCs/>
                <w:sz w:val="18"/>
              </w:rPr>
            </w:pPr>
          </w:p>
        </w:tc>
      </w:tr>
      <w:tr w:rsidR="004F51A3" w:rsidRPr="00613175" w14:paraId="39E35052" w14:textId="77777777" w:rsidTr="002A2ED6">
        <w:tblPrEx>
          <w:tblCellMar>
            <w:left w:w="115" w:type="dxa"/>
            <w:right w:w="115" w:type="dxa"/>
          </w:tblCellMar>
          <w:tblLook w:val="04A0" w:firstRow="1" w:lastRow="0" w:firstColumn="1" w:lastColumn="0" w:noHBand="0" w:noVBand="1"/>
        </w:tblPrEx>
        <w:trPr>
          <w:tblHeader/>
          <w:jc w:val="center"/>
        </w:trPr>
        <w:tc>
          <w:tcPr>
            <w:tcW w:w="1905" w:type="dxa"/>
            <w:shd w:val="clear" w:color="auto" w:fill="auto"/>
          </w:tcPr>
          <w:p w14:paraId="5F71616D" w14:textId="77777777" w:rsidR="004F51A3" w:rsidRPr="00613175" w:rsidRDefault="004F51A3" w:rsidP="002A2ED6">
            <w:pPr>
              <w:keepNext/>
              <w:keepLines/>
              <w:spacing w:after="0"/>
              <w:rPr>
                <w:rFonts w:ascii="Arial" w:hAnsi="Arial"/>
                <w:sz w:val="18"/>
              </w:rPr>
            </w:pPr>
            <w:r w:rsidRPr="00613175">
              <w:rPr>
                <w:rFonts w:ascii="Arial" w:hAnsi="Arial"/>
                <w:b/>
                <w:sz w:val="18"/>
              </w:rPr>
              <w:t>Security-Client</w:t>
            </w:r>
          </w:p>
        </w:tc>
        <w:tc>
          <w:tcPr>
            <w:tcW w:w="872" w:type="dxa"/>
            <w:shd w:val="clear" w:color="auto" w:fill="auto"/>
          </w:tcPr>
          <w:p w14:paraId="1BB376A1" w14:textId="77777777" w:rsidR="004F51A3" w:rsidRPr="00613175" w:rsidRDefault="004F51A3" w:rsidP="002A2ED6">
            <w:pPr>
              <w:keepNext/>
              <w:keepLines/>
              <w:spacing w:after="0"/>
              <w:rPr>
                <w:rFonts w:ascii="Arial" w:hAnsi="Arial"/>
                <w:bCs/>
                <w:sz w:val="18"/>
              </w:rPr>
            </w:pPr>
          </w:p>
        </w:tc>
        <w:tc>
          <w:tcPr>
            <w:tcW w:w="4692" w:type="dxa"/>
            <w:shd w:val="clear" w:color="auto" w:fill="auto"/>
          </w:tcPr>
          <w:p w14:paraId="4EDAC4C5" w14:textId="77777777" w:rsidR="004F51A3" w:rsidRPr="00613175" w:rsidRDefault="004F51A3" w:rsidP="002A2ED6">
            <w:pPr>
              <w:keepNext/>
              <w:keepLines/>
              <w:spacing w:after="0"/>
              <w:rPr>
                <w:rFonts w:ascii="Arial" w:hAnsi="Arial"/>
                <w:bCs/>
                <w:sz w:val="18"/>
              </w:rPr>
            </w:pPr>
          </w:p>
        </w:tc>
        <w:tc>
          <w:tcPr>
            <w:tcW w:w="741" w:type="dxa"/>
            <w:shd w:val="clear" w:color="auto" w:fill="auto"/>
          </w:tcPr>
          <w:p w14:paraId="39BBA1F1" w14:textId="77777777" w:rsidR="004F51A3" w:rsidRPr="00613175" w:rsidRDefault="004F51A3" w:rsidP="002A2ED6">
            <w:pPr>
              <w:keepNext/>
              <w:keepLines/>
              <w:spacing w:after="0"/>
              <w:rPr>
                <w:rFonts w:ascii="Arial" w:hAnsi="Arial"/>
                <w:bCs/>
                <w:sz w:val="18"/>
              </w:rPr>
            </w:pPr>
          </w:p>
        </w:tc>
        <w:tc>
          <w:tcPr>
            <w:tcW w:w="1429" w:type="dxa"/>
          </w:tcPr>
          <w:p w14:paraId="6E40755D" w14:textId="77777777" w:rsidR="004F51A3" w:rsidRPr="00613175" w:rsidRDefault="004F51A3" w:rsidP="002A2ED6">
            <w:pPr>
              <w:keepNext/>
              <w:keepLines/>
              <w:spacing w:after="0"/>
              <w:rPr>
                <w:rFonts w:ascii="Arial" w:hAnsi="Arial"/>
                <w:bCs/>
                <w:sz w:val="18"/>
              </w:rPr>
            </w:pPr>
          </w:p>
        </w:tc>
      </w:tr>
      <w:tr w:rsidR="004F51A3" w:rsidRPr="00613175" w14:paraId="1756A098" w14:textId="77777777" w:rsidTr="002A2ED6">
        <w:tblPrEx>
          <w:tblCellMar>
            <w:left w:w="115" w:type="dxa"/>
            <w:right w:w="115" w:type="dxa"/>
          </w:tblCellMar>
          <w:tblLook w:val="04A0" w:firstRow="1" w:lastRow="0" w:firstColumn="1" w:lastColumn="0" w:noHBand="0" w:noVBand="1"/>
        </w:tblPrEx>
        <w:trPr>
          <w:tblHeader/>
          <w:jc w:val="center"/>
        </w:trPr>
        <w:tc>
          <w:tcPr>
            <w:tcW w:w="1905" w:type="dxa"/>
            <w:shd w:val="clear" w:color="auto" w:fill="auto"/>
          </w:tcPr>
          <w:p w14:paraId="608D240B" w14:textId="77777777" w:rsidR="004F51A3" w:rsidRPr="00613175" w:rsidRDefault="004F51A3" w:rsidP="002A2ED6">
            <w:pPr>
              <w:keepNext/>
              <w:keepLines/>
              <w:spacing w:after="0"/>
              <w:rPr>
                <w:rFonts w:ascii="Arial" w:hAnsi="Arial"/>
                <w:sz w:val="18"/>
              </w:rPr>
            </w:pPr>
            <w:r w:rsidRPr="00613175">
              <w:rPr>
                <w:rFonts w:ascii="Arial" w:hAnsi="Arial"/>
                <w:sz w:val="18"/>
              </w:rPr>
              <w:tab/>
              <w:t>spi-c</w:t>
            </w:r>
          </w:p>
        </w:tc>
        <w:tc>
          <w:tcPr>
            <w:tcW w:w="872" w:type="dxa"/>
            <w:shd w:val="clear" w:color="auto" w:fill="auto"/>
          </w:tcPr>
          <w:p w14:paraId="21AC9410" w14:textId="77777777" w:rsidR="004F51A3" w:rsidRPr="00613175" w:rsidRDefault="004F51A3" w:rsidP="002A2ED6">
            <w:pPr>
              <w:keepNext/>
              <w:keepLines/>
              <w:spacing w:after="0"/>
              <w:rPr>
                <w:rFonts w:ascii="Arial" w:hAnsi="Arial"/>
                <w:bCs/>
                <w:sz w:val="18"/>
              </w:rPr>
            </w:pPr>
          </w:p>
        </w:tc>
        <w:tc>
          <w:tcPr>
            <w:tcW w:w="4692" w:type="dxa"/>
            <w:shd w:val="clear" w:color="auto" w:fill="auto"/>
          </w:tcPr>
          <w:p w14:paraId="74B8EA06" w14:textId="77777777" w:rsidR="004F51A3" w:rsidRPr="00613175" w:rsidRDefault="004F51A3" w:rsidP="002A2ED6">
            <w:pPr>
              <w:keepNext/>
              <w:keepLines/>
              <w:spacing w:after="0"/>
              <w:rPr>
                <w:rFonts w:ascii="Arial" w:hAnsi="Arial"/>
                <w:bCs/>
                <w:sz w:val="18"/>
              </w:rPr>
            </w:pPr>
            <w:r w:rsidRPr="00613175">
              <w:rPr>
                <w:rFonts w:ascii="Arial" w:hAnsi="Arial"/>
                <w:sz w:val="18"/>
              </w:rPr>
              <w:t>new SPI number of the inbound SA at the protected client port, shall be different from previously used number</w:t>
            </w:r>
          </w:p>
        </w:tc>
        <w:tc>
          <w:tcPr>
            <w:tcW w:w="741" w:type="dxa"/>
            <w:shd w:val="clear" w:color="auto" w:fill="auto"/>
          </w:tcPr>
          <w:p w14:paraId="74F6DB91" w14:textId="77777777" w:rsidR="004F51A3" w:rsidRPr="00613175" w:rsidRDefault="004F51A3" w:rsidP="002A2ED6">
            <w:pPr>
              <w:keepNext/>
              <w:keepLines/>
              <w:spacing w:after="0"/>
              <w:rPr>
                <w:rFonts w:ascii="Arial" w:hAnsi="Arial"/>
                <w:bCs/>
                <w:sz w:val="18"/>
              </w:rPr>
            </w:pPr>
          </w:p>
        </w:tc>
        <w:tc>
          <w:tcPr>
            <w:tcW w:w="1429" w:type="dxa"/>
          </w:tcPr>
          <w:p w14:paraId="3D523F63" w14:textId="77777777" w:rsidR="004F51A3" w:rsidRPr="00613175" w:rsidRDefault="004F51A3" w:rsidP="002A2ED6">
            <w:pPr>
              <w:keepNext/>
              <w:keepLines/>
              <w:spacing w:after="0"/>
              <w:rPr>
                <w:rFonts w:ascii="Arial" w:hAnsi="Arial"/>
                <w:bCs/>
                <w:sz w:val="18"/>
              </w:rPr>
            </w:pPr>
          </w:p>
        </w:tc>
      </w:tr>
      <w:tr w:rsidR="004F51A3" w:rsidRPr="00613175" w14:paraId="31CB2AFD" w14:textId="77777777" w:rsidTr="002A2ED6">
        <w:tblPrEx>
          <w:tblCellMar>
            <w:left w:w="115" w:type="dxa"/>
            <w:right w:w="115" w:type="dxa"/>
          </w:tblCellMar>
          <w:tblLook w:val="04A0" w:firstRow="1" w:lastRow="0" w:firstColumn="1" w:lastColumn="0" w:noHBand="0" w:noVBand="1"/>
        </w:tblPrEx>
        <w:trPr>
          <w:tblHeader/>
          <w:jc w:val="center"/>
        </w:trPr>
        <w:tc>
          <w:tcPr>
            <w:tcW w:w="1905" w:type="dxa"/>
            <w:shd w:val="clear" w:color="auto" w:fill="auto"/>
          </w:tcPr>
          <w:p w14:paraId="715BA2B6" w14:textId="77777777" w:rsidR="004F51A3" w:rsidRPr="00613175" w:rsidRDefault="004F51A3" w:rsidP="002A2ED6">
            <w:pPr>
              <w:keepNext/>
              <w:keepLines/>
              <w:spacing w:after="0"/>
              <w:rPr>
                <w:rFonts w:ascii="Arial" w:hAnsi="Arial"/>
                <w:sz w:val="18"/>
              </w:rPr>
            </w:pPr>
            <w:r w:rsidRPr="00613175">
              <w:rPr>
                <w:rFonts w:ascii="Arial" w:hAnsi="Arial"/>
                <w:sz w:val="18"/>
              </w:rPr>
              <w:tab/>
              <w:t>spi-s</w:t>
            </w:r>
          </w:p>
        </w:tc>
        <w:tc>
          <w:tcPr>
            <w:tcW w:w="872" w:type="dxa"/>
            <w:shd w:val="clear" w:color="auto" w:fill="auto"/>
          </w:tcPr>
          <w:p w14:paraId="637E027F" w14:textId="77777777" w:rsidR="004F51A3" w:rsidRPr="00613175" w:rsidRDefault="004F51A3" w:rsidP="002A2ED6">
            <w:pPr>
              <w:keepNext/>
              <w:keepLines/>
              <w:spacing w:after="0"/>
              <w:rPr>
                <w:rFonts w:ascii="Arial" w:hAnsi="Arial"/>
                <w:bCs/>
                <w:sz w:val="18"/>
              </w:rPr>
            </w:pPr>
          </w:p>
        </w:tc>
        <w:tc>
          <w:tcPr>
            <w:tcW w:w="4692" w:type="dxa"/>
            <w:shd w:val="clear" w:color="auto" w:fill="auto"/>
          </w:tcPr>
          <w:p w14:paraId="7432AF01" w14:textId="77777777" w:rsidR="004F51A3" w:rsidRPr="00613175" w:rsidRDefault="004F51A3" w:rsidP="002A2ED6">
            <w:pPr>
              <w:keepNext/>
              <w:keepLines/>
              <w:spacing w:after="0"/>
              <w:rPr>
                <w:rFonts w:ascii="Arial" w:hAnsi="Arial"/>
                <w:bCs/>
                <w:sz w:val="18"/>
              </w:rPr>
            </w:pPr>
            <w:r w:rsidRPr="00613175">
              <w:rPr>
                <w:rFonts w:ascii="Arial" w:hAnsi="Arial"/>
                <w:sz w:val="18"/>
              </w:rPr>
              <w:t>new SPI number of the inbound SA at the protected server port, shall be different from previously used number</w:t>
            </w:r>
          </w:p>
        </w:tc>
        <w:tc>
          <w:tcPr>
            <w:tcW w:w="741" w:type="dxa"/>
            <w:shd w:val="clear" w:color="auto" w:fill="auto"/>
          </w:tcPr>
          <w:p w14:paraId="5770B6A4" w14:textId="77777777" w:rsidR="004F51A3" w:rsidRPr="00613175" w:rsidRDefault="004F51A3" w:rsidP="002A2ED6">
            <w:pPr>
              <w:keepNext/>
              <w:keepLines/>
              <w:spacing w:after="0"/>
              <w:rPr>
                <w:rFonts w:ascii="Arial" w:hAnsi="Arial"/>
                <w:bCs/>
                <w:sz w:val="18"/>
              </w:rPr>
            </w:pPr>
          </w:p>
        </w:tc>
        <w:tc>
          <w:tcPr>
            <w:tcW w:w="1429" w:type="dxa"/>
          </w:tcPr>
          <w:p w14:paraId="1A1BA665" w14:textId="77777777" w:rsidR="004F51A3" w:rsidRPr="00613175" w:rsidRDefault="004F51A3" w:rsidP="002A2ED6">
            <w:pPr>
              <w:keepNext/>
              <w:keepLines/>
              <w:spacing w:after="0"/>
              <w:rPr>
                <w:rFonts w:ascii="Arial" w:hAnsi="Arial"/>
                <w:bCs/>
                <w:sz w:val="18"/>
              </w:rPr>
            </w:pPr>
          </w:p>
        </w:tc>
      </w:tr>
      <w:tr w:rsidR="004F51A3" w:rsidRPr="00613175" w14:paraId="530A4F63" w14:textId="77777777" w:rsidTr="002A2ED6">
        <w:tblPrEx>
          <w:tblCellMar>
            <w:left w:w="115" w:type="dxa"/>
            <w:right w:w="115" w:type="dxa"/>
          </w:tblCellMar>
          <w:tblLook w:val="04A0" w:firstRow="1" w:lastRow="0" w:firstColumn="1" w:lastColumn="0" w:noHBand="0" w:noVBand="1"/>
        </w:tblPrEx>
        <w:trPr>
          <w:tblHeader/>
          <w:jc w:val="center"/>
        </w:trPr>
        <w:tc>
          <w:tcPr>
            <w:tcW w:w="1905" w:type="dxa"/>
            <w:tcBorders>
              <w:bottom w:val="single" w:sz="4" w:space="0" w:color="auto"/>
            </w:tcBorders>
            <w:shd w:val="clear" w:color="auto" w:fill="auto"/>
          </w:tcPr>
          <w:p w14:paraId="5A3CEB86" w14:textId="77777777" w:rsidR="004F51A3" w:rsidRPr="00613175" w:rsidRDefault="004F51A3" w:rsidP="002A2ED6">
            <w:pPr>
              <w:keepNext/>
              <w:keepLines/>
              <w:spacing w:after="0"/>
              <w:rPr>
                <w:rFonts w:ascii="Arial" w:hAnsi="Arial"/>
                <w:sz w:val="18"/>
              </w:rPr>
            </w:pPr>
            <w:r w:rsidRPr="00613175">
              <w:rPr>
                <w:rFonts w:ascii="Arial" w:hAnsi="Arial"/>
                <w:sz w:val="18"/>
              </w:rPr>
              <w:tab/>
              <w:t>port-c</w:t>
            </w:r>
          </w:p>
        </w:tc>
        <w:tc>
          <w:tcPr>
            <w:tcW w:w="872" w:type="dxa"/>
            <w:tcBorders>
              <w:bottom w:val="single" w:sz="4" w:space="0" w:color="auto"/>
            </w:tcBorders>
            <w:shd w:val="clear" w:color="auto" w:fill="auto"/>
          </w:tcPr>
          <w:p w14:paraId="6E2455AF" w14:textId="77777777" w:rsidR="004F51A3" w:rsidRPr="00613175" w:rsidRDefault="004F51A3" w:rsidP="002A2ED6">
            <w:pPr>
              <w:keepNext/>
              <w:keepLines/>
              <w:spacing w:after="0"/>
              <w:rPr>
                <w:rFonts w:ascii="Arial" w:hAnsi="Arial"/>
                <w:bCs/>
                <w:sz w:val="18"/>
              </w:rPr>
            </w:pPr>
          </w:p>
        </w:tc>
        <w:tc>
          <w:tcPr>
            <w:tcW w:w="4692" w:type="dxa"/>
            <w:tcBorders>
              <w:bottom w:val="single" w:sz="4" w:space="0" w:color="auto"/>
            </w:tcBorders>
            <w:shd w:val="clear" w:color="auto" w:fill="auto"/>
          </w:tcPr>
          <w:p w14:paraId="02F80AE5" w14:textId="77777777" w:rsidR="004F51A3" w:rsidRPr="00613175" w:rsidRDefault="004F51A3" w:rsidP="002A2ED6">
            <w:pPr>
              <w:keepNext/>
              <w:keepLines/>
              <w:spacing w:after="0"/>
              <w:rPr>
                <w:rFonts w:ascii="Arial" w:hAnsi="Arial"/>
                <w:bCs/>
                <w:sz w:val="18"/>
              </w:rPr>
            </w:pPr>
            <w:r w:rsidRPr="00613175">
              <w:rPr>
                <w:rFonts w:ascii="Arial" w:hAnsi="Arial"/>
                <w:sz w:val="18"/>
              </w:rPr>
              <w:t>new protected client port, shall be different from previously used number</w:t>
            </w:r>
          </w:p>
        </w:tc>
        <w:tc>
          <w:tcPr>
            <w:tcW w:w="741" w:type="dxa"/>
            <w:tcBorders>
              <w:bottom w:val="single" w:sz="4" w:space="0" w:color="auto"/>
            </w:tcBorders>
            <w:shd w:val="clear" w:color="auto" w:fill="auto"/>
          </w:tcPr>
          <w:p w14:paraId="00C6B176" w14:textId="77777777" w:rsidR="004F51A3" w:rsidRPr="00613175" w:rsidRDefault="004F51A3" w:rsidP="002A2ED6">
            <w:pPr>
              <w:keepNext/>
              <w:keepLines/>
              <w:spacing w:after="0"/>
              <w:rPr>
                <w:rFonts w:ascii="Arial" w:hAnsi="Arial"/>
                <w:bCs/>
                <w:sz w:val="18"/>
              </w:rPr>
            </w:pPr>
          </w:p>
        </w:tc>
        <w:tc>
          <w:tcPr>
            <w:tcW w:w="1429" w:type="dxa"/>
            <w:tcBorders>
              <w:bottom w:val="single" w:sz="4" w:space="0" w:color="auto"/>
            </w:tcBorders>
          </w:tcPr>
          <w:p w14:paraId="6192AD2C" w14:textId="77777777" w:rsidR="004F51A3" w:rsidRPr="00613175" w:rsidRDefault="004F51A3" w:rsidP="002A2ED6">
            <w:pPr>
              <w:keepNext/>
              <w:keepLines/>
              <w:spacing w:after="0"/>
              <w:rPr>
                <w:rFonts w:ascii="Arial" w:hAnsi="Arial"/>
                <w:bCs/>
                <w:sz w:val="18"/>
              </w:rPr>
            </w:pPr>
          </w:p>
        </w:tc>
      </w:tr>
    </w:tbl>
    <w:p w14:paraId="4D9470F7" w14:textId="77777777" w:rsidR="004F51A3" w:rsidRPr="00613175" w:rsidRDefault="004F51A3" w:rsidP="00816621"/>
    <w:p w14:paraId="52BE9210" w14:textId="77777777" w:rsidR="00EA0C80" w:rsidRPr="00613175" w:rsidRDefault="00C8183A" w:rsidP="00EA0C80">
      <w:pPr>
        <w:pStyle w:val="Heading2"/>
        <w:rPr>
          <w:rFonts w:eastAsia="MS Gothic"/>
        </w:rPr>
      </w:pPr>
      <w:bookmarkStart w:id="477" w:name="_Toc42778733"/>
      <w:bookmarkStart w:id="478" w:name="_Toc42785180"/>
      <w:r w:rsidRPr="00613175">
        <w:rPr>
          <w:rFonts w:eastAsia="MS Gothic"/>
        </w:rPr>
        <w:br w:type="page"/>
      </w:r>
      <w:bookmarkStart w:id="479" w:name="_Toc43210194"/>
      <w:bookmarkStart w:id="480" w:name="_Toc51948420"/>
      <w:bookmarkStart w:id="481" w:name="_Toc52162493"/>
      <w:bookmarkStart w:id="482" w:name="_Toc60916079"/>
      <w:bookmarkStart w:id="483" w:name="_Toc68197381"/>
      <w:bookmarkStart w:id="484" w:name="_Toc75880630"/>
      <w:bookmarkStart w:id="485" w:name="_Toc84254328"/>
      <w:bookmarkStart w:id="486" w:name="_Toc84255123"/>
      <w:r w:rsidR="00EA0C80" w:rsidRPr="00613175">
        <w:rPr>
          <w:rFonts w:eastAsia="MS Gothic"/>
        </w:rPr>
        <w:lastRenderedPageBreak/>
        <w:t>6.9</w:t>
      </w:r>
      <w:r w:rsidR="00EA0C80" w:rsidRPr="00613175">
        <w:rPr>
          <w:rFonts w:eastAsia="MS Gothic"/>
        </w:rPr>
        <w:tab/>
        <w:t>Subscription / 503 Service Unavailable / 5GS</w:t>
      </w:r>
      <w:bookmarkEnd w:id="477"/>
      <w:bookmarkEnd w:id="478"/>
      <w:bookmarkEnd w:id="479"/>
      <w:bookmarkEnd w:id="480"/>
      <w:bookmarkEnd w:id="481"/>
      <w:bookmarkEnd w:id="482"/>
      <w:bookmarkEnd w:id="483"/>
      <w:bookmarkEnd w:id="484"/>
      <w:bookmarkEnd w:id="485"/>
      <w:bookmarkEnd w:id="486"/>
    </w:p>
    <w:p w14:paraId="73F663F3" w14:textId="77777777" w:rsidR="00EA0C80" w:rsidRPr="00613175" w:rsidRDefault="00EA0C80" w:rsidP="00F238ED">
      <w:pPr>
        <w:pStyle w:val="H6"/>
        <w:rPr>
          <w:rFonts w:eastAsia="MS Gothic"/>
        </w:rPr>
      </w:pPr>
      <w:bookmarkStart w:id="487" w:name="_Toc42778734"/>
      <w:bookmarkStart w:id="488" w:name="_Toc42785181"/>
      <w:bookmarkStart w:id="489" w:name="_Toc43210195"/>
      <w:bookmarkStart w:id="490" w:name="_Toc51948421"/>
      <w:bookmarkStart w:id="491" w:name="_Toc52162494"/>
      <w:bookmarkStart w:id="492" w:name="_Toc60916080"/>
      <w:r w:rsidRPr="00613175">
        <w:rPr>
          <w:rFonts w:eastAsia="MS Gothic"/>
        </w:rPr>
        <w:t>6.9.1</w:t>
      </w:r>
      <w:r w:rsidRPr="00613175">
        <w:rPr>
          <w:rFonts w:eastAsia="MS Gothic"/>
        </w:rPr>
        <w:tab/>
        <w:t xml:space="preserve">Test </w:t>
      </w:r>
      <w:r w:rsidRPr="00613175">
        <w:t>Purpose</w:t>
      </w:r>
      <w:r w:rsidRPr="00613175">
        <w:rPr>
          <w:rFonts w:eastAsia="MS Gothic"/>
        </w:rPr>
        <w:t xml:space="preserve"> (TP)</w:t>
      </w:r>
      <w:bookmarkEnd w:id="487"/>
      <w:bookmarkEnd w:id="488"/>
      <w:bookmarkEnd w:id="489"/>
      <w:bookmarkEnd w:id="490"/>
      <w:bookmarkEnd w:id="491"/>
      <w:bookmarkEnd w:id="492"/>
    </w:p>
    <w:p w14:paraId="4E654FF2" w14:textId="77777777" w:rsidR="00EA0C80" w:rsidRPr="00613175" w:rsidRDefault="00EA0C80" w:rsidP="00EA0C80">
      <w:pPr>
        <w:pStyle w:val="H6"/>
        <w:rPr>
          <w:rFonts w:ascii="Courier New" w:hAnsi="Courier New"/>
          <w:b/>
          <w:sz w:val="16"/>
        </w:rPr>
      </w:pPr>
      <w:r w:rsidRPr="00613175">
        <w:t>(1)</w:t>
      </w:r>
    </w:p>
    <w:p w14:paraId="1FB8DBB2" w14:textId="77777777" w:rsidR="00EA0C80" w:rsidRPr="00613175" w:rsidRDefault="00EA0C80" w:rsidP="00EA0C80">
      <w:pPr>
        <w:pStyle w:val="PL"/>
        <w:rPr>
          <w:noProof w:val="0"/>
        </w:rPr>
      </w:pPr>
      <w:r w:rsidRPr="00613175">
        <w:rPr>
          <w:b/>
          <w:noProof w:val="0"/>
        </w:rPr>
        <w:t>with</w:t>
      </w:r>
      <w:r w:rsidRPr="00613175">
        <w:rPr>
          <w:noProof w:val="0"/>
        </w:rPr>
        <w:t xml:space="preserve"> { UE subscribing to reg event }</w:t>
      </w:r>
    </w:p>
    <w:p w14:paraId="11D0FAE8" w14:textId="77777777" w:rsidR="00EA0C80" w:rsidRPr="00613175" w:rsidRDefault="00EA0C80" w:rsidP="00EA0C80">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9365573" w14:textId="77777777" w:rsidR="00EA0C80" w:rsidRPr="00613175" w:rsidRDefault="00EA0C80" w:rsidP="00EA0C80">
      <w:pPr>
        <w:pStyle w:val="PL"/>
        <w:rPr>
          <w:noProof w:val="0"/>
        </w:rPr>
      </w:pPr>
      <w:r w:rsidRPr="00613175">
        <w:rPr>
          <w:noProof w:val="0"/>
        </w:rPr>
        <w:t xml:space="preserve"> </w:t>
      </w:r>
      <w:r w:rsidRPr="00613175">
        <w:rPr>
          <w:b/>
          <w:noProof w:val="0"/>
        </w:rPr>
        <w:t xml:space="preserve"> when</w:t>
      </w:r>
      <w:r w:rsidRPr="00613175">
        <w:rPr>
          <w:noProof w:val="0"/>
        </w:rPr>
        <w:t xml:space="preserve"> { UE receives 503 Service unavailable contain</w:t>
      </w:r>
      <w:r w:rsidR="00BD68EB" w:rsidRPr="00613175">
        <w:rPr>
          <w:noProof w:val="0"/>
        </w:rPr>
        <w:t>in</w:t>
      </w:r>
      <w:r w:rsidRPr="00613175">
        <w:rPr>
          <w:noProof w:val="0"/>
        </w:rPr>
        <w:t>g a Retry-After header field }</w:t>
      </w:r>
    </w:p>
    <w:p w14:paraId="5478D4F9" w14:textId="77777777" w:rsidR="00EA0C80" w:rsidRPr="00613175" w:rsidRDefault="00EA0C80" w:rsidP="00EA0C80">
      <w:pPr>
        <w:pStyle w:val="PL"/>
        <w:rPr>
          <w:noProof w:val="0"/>
        </w:rPr>
      </w:pPr>
      <w:r w:rsidRPr="00613175">
        <w:rPr>
          <w:noProof w:val="0"/>
        </w:rPr>
        <w:t xml:space="preserve">    </w:t>
      </w:r>
      <w:r w:rsidRPr="00613175">
        <w:rPr>
          <w:b/>
          <w:noProof w:val="0"/>
        </w:rPr>
        <w:t>then</w:t>
      </w:r>
      <w:r w:rsidRPr="00613175">
        <w:rPr>
          <w:noProof w:val="0"/>
        </w:rPr>
        <w:t xml:space="preserve"> { UE does not reattempt the request for the indicated time period }</w:t>
      </w:r>
    </w:p>
    <w:p w14:paraId="3A8F3723" w14:textId="77777777" w:rsidR="00EF2FFA" w:rsidRPr="00613175" w:rsidRDefault="00EF2FFA" w:rsidP="00EF2FFA">
      <w:pPr>
        <w:pStyle w:val="PL"/>
        <w:rPr>
          <w:noProof w:val="0"/>
        </w:rPr>
      </w:pPr>
      <w:r w:rsidRPr="00613175">
        <w:rPr>
          <w:noProof w:val="0"/>
        </w:rPr>
        <w:t xml:space="preserve">            }</w:t>
      </w:r>
    </w:p>
    <w:p w14:paraId="23431C06" w14:textId="77777777" w:rsidR="00EA0C80" w:rsidRPr="00613175" w:rsidRDefault="00EA0C80" w:rsidP="00F238ED">
      <w:pPr>
        <w:pStyle w:val="H6"/>
        <w:rPr>
          <w:rFonts w:eastAsia="MS Gothic"/>
        </w:rPr>
      </w:pPr>
      <w:bookmarkStart w:id="493" w:name="_Toc42778735"/>
      <w:bookmarkStart w:id="494" w:name="_Toc42785182"/>
      <w:bookmarkStart w:id="495" w:name="_Toc43210196"/>
      <w:bookmarkStart w:id="496" w:name="_Toc51948422"/>
      <w:bookmarkStart w:id="497" w:name="_Toc52162495"/>
      <w:bookmarkStart w:id="498" w:name="_Toc60916081"/>
      <w:r w:rsidRPr="00613175">
        <w:rPr>
          <w:rFonts w:eastAsia="MS Gothic"/>
        </w:rPr>
        <w:t>6.9.2</w:t>
      </w:r>
      <w:r w:rsidRPr="00613175">
        <w:rPr>
          <w:rFonts w:eastAsia="MS Gothic"/>
        </w:rPr>
        <w:tab/>
        <w:t>Conformance Requirements</w:t>
      </w:r>
      <w:bookmarkEnd w:id="493"/>
      <w:bookmarkEnd w:id="494"/>
      <w:bookmarkEnd w:id="495"/>
      <w:bookmarkEnd w:id="496"/>
      <w:bookmarkEnd w:id="497"/>
      <w:bookmarkEnd w:id="498"/>
    </w:p>
    <w:p w14:paraId="373963F3" w14:textId="77777777" w:rsidR="000D610E" w:rsidRPr="00613175" w:rsidRDefault="000D610E" w:rsidP="000D610E">
      <w:r w:rsidRPr="00613175">
        <w:t>The conformance requirements covered in the present test case are, unless otherwise stated, Rel-15 requirements.</w:t>
      </w:r>
    </w:p>
    <w:p w14:paraId="6096D1A4" w14:textId="77777777" w:rsidR="00EA0C80" w:rsidRPr="00613175" w:rsidRDefault="00EA0C80" w:rsidP="00EA0C80">
      <w:r w:rsidRPr="00613175">
        <w:t>[TS 24.229 clause 5.1.2.2]:</w:t>
      </w:r>
    </w:p>
    <w:p w14:paraId="14F57B04" w14:textId="77777777" w:rsidR="00EA0C80" w:rsidRPr="00613175" w:rsidRDefault="00EA0C80" w:rsidP="00EA0C80">
      <w:r w:rsidRPr="00613175">
        <w:t>If the UE receives a 503 (Service Unavailable) response to an initial SUBSCRIBE request containing a Retry-After header field, then the UE shall not automatically reattempt the request until after the period indicated by the Retry-After header field contents.</w:t>
      </w:r>
    </w:p>
    <w:p w14:paraId="287CF44A" w14:textId="77777777" w:rsidR="00EA0C80" w:rsidRPr="00613175" w:rsidRDefault="00EA0C80" w:rsidP="00F238ED">
      <w:pPr>
        <w:pStyle w:val="H6"/>
        <w:rPr>
          <w:rFonts w:eastAsia="MS Gothic"/>
        </w:rPr>
      </w:pPr>
      <w:bookmarkStart w:id="499" w:name="_Toc42778736"/>
      <w:bookmarkStart w:id="500" w:name="_Toc42785183"/>
      <w:bookmarkStart w:id="501" w:name="_Toc43210197"/>
      <w:bookmarkStart w:id="502" w:name="_Toc51948423"/>
      <w:bookmarkStart w:id="503" w:name="_Toc52162496"/>
      <w:bookmarkStart w:id="504" w:name="_Toc60916082"/>
      <w:r w:rsidRPr="00613175">
        <w:rPr>
          <w:rFonts w:eastAsia="MS Gothic"/>
        </w:rPr>
        <w:t>6.9.3</w:t>
      </w:r>
      <w:r w:rsidRPr="00613175">
        <w:rPr>
          <w:rFonts w:eastAsia="MS Gothic"/>
        </w:rPr>
        <w:tab/>
        <w:t>Test description</w:t>
      </w:r>
      <w:bookmarkEnd w:id="499"/>
      <w:bookmarkEnd w:id="500"/>
      <w:bookmarkEnd w:id="501"/>
      <w:bookmarkEnd w:id="502"/>
      <w:bookmarkEnd w:id="503"/>
      <w:bookmarkEnd w:id="504"/>
    </w:p>
    <w:p w14:paraId="5CB47853" w14:textId="77777777" w:rsidR="00EA0C80" w:rsidRPr="00613175" w:rsidRDefault="00EA0C80" w:rsidP="00F238ED">
      <w:pPr>
        <w:pStyle w:val="H6"/>
      </w:pPr>
      <w:bookmarkStart w:id="505" w:name="_Toc43210198"/>
      <w:bookmarkStart w:id="506" w:name="_Toc51948424"/>
      <w:bookmarkStart w:id="507" w:name="_Toc52162497"/>
      <w:bookmarkStart w:id="508" w:name="_Toc60916083"/>
      <w:r w:rsidRPr="00613175">
        <w:t>6.9.3.1</w:t>
      </w:r>
      <w:r w:rsidRPr="00613175">
        <w:tab/>
        <w:t>Pre-test conditions</w:t>
      </w:r>
      <w:bookmarkEnd w:id="505"/>
      <w:bookmarkEnd w:id="506"/>
      <w:bookmarkEnd w:id="507"/>
      <w:bookmarkEnd w:id="508"/>
    </w:p>
    <w:p w14:paraId="1278DFE5" w14:textId="77777777" w:rsidR="00EA0C80" w:rsidRPr="00613175" w:rsidRDefault="00EA0C80" w:rsidP="00EA0C80">
      <w:pPr>
        <w:pStyle w:val="H6"/>
        <w:rPr>
          <w:rFonts w:cs="Arial"/>
        </w:rPr>
      </w:pPr>
      <w:r w:rsidRPr="00613175">
        <w:rPr>
          <w:rFonts w:cs="Arial"/>
        </w:rPr>
        <w:t>System Simulator:</w:t>
      </w:r>
    </w:p>
    <w:p w14:paraId="42322291" w14:textId="77777777" w:rsidR="00EA0C80" w:rsidRPr="00613175" w:rsidRDefault="00EA0C80" w:rsidP="00EA0C80">
      <w:pPr>
        <w:pStyle w:val="B10"/>
        <w:rPr>
          <w:snapToGrid w:val="0"/>
        </w:rPr>
      </w:pPr>
      <w:r w:rsidRPr="00613175">
        <w:t>-</w:t>
      </w:r>
      <w:r w:rsidRPr="00613175">
        <w:tab/>
      </w:r>
      <w:r w:rsidRPr="00613175">
        <w:rPr>
          <w:snapToGrid w:val="0"/>
        </w:rPr>
        <w:t>SS is configured with the shared secret key of IMS AKA algorithm, related to the IMS private user identity (IMPI) configured on the UICC card equipped into the UE.</w:t>
      </w:r>
    </w:p>
    <w:p w14:paraId="1864EE5E" w14:textId="77777777" w:rsidR="00EA0C80" w:rsidRPr="00613175" w:rsidRDefault="00EA0C80" w:rsidP="00EA0C80">
      <w:pPr>
        <w:pStyle w:val="B10"/>
        <w:rPr>
          <w:snapToGrid w:val="0"/>
        </w:rPr>
      </w:pPr>
      <w:r w:rsidRPr="00613175">
        <w:rPr>
          <w:snapToGrid w:val="0"/>
        </w:rPr>
        <w:t>-</w:t>
      </w:r>
      <w:r w:rsidRPr="00613175">
        <w:rPr>
          <w:snapToGrid w:val="0"/>
        </w:rPr>
        <w:tab/>
        <w:t>SS has performed AKAv1-MD5 authentication with the UE and accepted the registration (IMS security).</w:t>
      </w:r>
    </w:p>
    <w:p w14:paraId="73194FE1" w14:textId="77777777" w:rsidR="00EA0C80" w:rsidRPr="00613175" w:rsidRDefault="00EA0C80" w:rsidP="00EA0C80">
      <w:pPr>
        <w:pStyle w:val="B10"/>
      </w:pPr>
      <w:r w:rsidRPr="00613175">
        <w:rPr>
          <w:snapToGrid w:val="0"/>
        </w:rPr>
        <w:t>-</w:t>
      </w:r>
      <w:r w:rsidRPr="00613175">
        <w:rPr>
          <w:snapToGrid w:val="0"/>
        </w:rPr>
        <w:tab/>
      </w:r>
      <w:r w:rsidRPr="00613175">
        <w:t>SS is listening to SIP default port 5060 for both UDP and TCP protocols.</w:t>
      </w:r>
    </w:p>
    <w:p w14:paraId="2D1A72BC" w14:textId="77777777" w:rsidR="00EA0C80" w:rsidRPr="00613175" w:rsidRDefault="00EA0C80" w:rsidP="00EA0C80">
      <w:pPr>
        <w:pStyle w:val="B10"/>
      </w:pPr>
      <w:r w:rsidRPr="00613175">
        <w:t>-</w:t>
      </w:r>
      <w:r w:rsidRPr="00613175">
        <w:tab/>
        <w:t>1 NR Cell</w:t>
      </w:r>
    </w:p>
    <w:p w14:paraId="6AB063D8" w14:textId="77777777" w:rsidR="00EA0C80" w:rsidRPr="00613175" w:rsidRDefault="00EA0C80" w:rsidP="00EA0C80">
      <w:pPr>
        <w:pStyle w:val="H6"/>
      </w:pPr>
      <w:r w:rsidRPr="00613175">
        <w:t>UE:</w:t>
      </w:r>
    </w:p>
    <w:p w14:paraId="0BF3559A" w14:textId="77777777" w:rsidR="00EA0C80" w:rsidRPr="00613175" w:rsidRDefault="00EA0C80" w:rsidP="00EA0C80">
      <w:pPr>
        <w:pStyle w:val="B10"/>
      </w:pPr>
      <w:r w:rsidRPr="00613175">
        <w:t>-</w:t>
      </w:r>
      <w:r w:rsidRPr="00613175">
        <w:tab/>
        <w:t xml:space="preserve">UE contains either ISIM and USIM applications or only USIM application on UICC. </w:t>
      </w:r>
    </w:p>
    <w:p w14:paraId="1127994A" w14:textId="77777777" w:rsidR="00EA0C80" w:rsidRPr="00613175" w:rsidRDefault="00EA0C80" w:rsidP="00EA0C80">
      <w:pPr>
        <w:pStyle w:val="B10"/>
        <w:rPr>
          <w:snapToGrid w:val="0"/>
        </w:rPr>
      </w:pPr>
      <w:r w:rsidRPr="00613175">
        <w:t>-</w:t>
      </w:r>
      <w:r w:rsidRPr="00613175">
        <w:tab/>
        <w:t xml:space="preserve">The </w:t>
      </w:r>
      <w:r w:rsidRPr="00613175">
        <w:rPr>
          <w:snapToGrid w:val="0"/>
        </w:rPr>
        <w:t>UE is configured to register for IMS after switch on.</w:t>
      </w:r>
    </w:p>
    <w:p w14:paraId="37306308" w14:textId="77777777" w:rsidR="00EA0C80" w:rsidRPr="00613175" w:rsidRDefault="00EA0C80" w:rsidP="00EA0C80">
      <w:pPr>
        <w:pStyle w:val="B10"/>
        <w:rPr>
          <w:snapToGrid w:val="0"/>
        </w:rPr>
      </w:pPr>
      <w:r w:rsidRPr="00613175">
        <w:t>-</w:t>
      </w:r>
      <w:r w:rsidRPr="00613175">
        <w:tab/>
        <w:t xml:space="preserve">The </w:t>
      </w:r>
      <w:r w:rsidRPr="00613175">
        <w:rPr>
          <w:snapToGrid w:val="0"/>
        </w:rPr>
        <w:t>UE is switched off.</w:t>
      </w:r>
    </w:p>
    <w:p w14:paraId="5653F7C1" w14:textId="77777777" w:rsidR="00EA0C80" w:rsidRPr="00613175" w:rsidRDefault="00EA0C80" w:rsidP="00EA0C80">
      <w:pPr>
        <w:pStyle w:val="H6"/>
        <w:rPr>
          <w:rFonts w:cs="Arial"/>
        </w:rPr>
      </w:pPr>
      <w:r w:rsidRPr="00613175">
        <w:rPr>
          <w:rFonts w:cs="Arial"/>
        </w:rPr>
        <w:t>Preamble:</w:t>
      </w:r>
    </w:p>
    <w:p w14:paraId="6E549CC0" w14:textId="77777777" w:rsidR="00EA0C80" w:rsidRPr="00613175" w:rsidRDefault="00EA0C80" w:rsidP="00EA0C80">
      <w:pPr>
        <w:pStyle w:val="B10"/>
      </w:pPr>
      <w:r w:rsidRPr="00613175">
        <w:t>-</w:t>
      </w:r>
      <w:r w:rsidRPr="00613175">
        <w:tab/>
        <w:t>None.</w:t>
      </w:r>
    </w:p>
    <w:p w14:paraId="3F0E5255" w14:textId="77777777" w:rsidR="00EA0C80" w:rsidRPr="00613175" w:rsidRDefault="00EA0C80" w:rsidP="00F238ED">
      <w:pPr>
        <w:pStyle w:val="H6"/>
        <w:rPr>
          <w:snapToGrid w:val="0"/>
        </w:rPr>
      </w:pPr>
      <w:bookmarkStart w:id="509" w:name="_Toc43210199"/>
      <w:bookmarkStart w:id="510" w:name="_Toc51948425"/>
      <w:bookmarkStart w:id="511" w:name="_Toc52162498"/>
      <w:bookmarkStart w:id="512" w:name="_Toc60916084"/>
      <w:r w:rsidRPr="00613175">
        <w:lastRenderedPageBreak/>
        <w:t>6.9.3.2</w:t>
      </w:r>
      <w:r w:rsidRPr="00613175">
        <w:tab/>
      </w:r>
      <w:r w:rsidRPr="00613175">
        <w:rPr>
          <w:snapToGrid w:val="0"/>
        </w:rPr>
        <w:t>Test procedure sequence</w:t>
      </w:r>
      <w:bookmarkEnd w:id="509"/>
      <w:bookmarkEnd w:id="510"/>
      <w:bookmarkEnd w:id="511"/>
      <w:bookmarkEnd w:id="512"/>
    </w:p>
    <w:p w14:paraId="237965F7" w14:textId="77777777" w:rsidR="00EA0C80" w:rsidRPr="00613175" w:rsidRDefault="00EA0C80" w:rsidP="00EA0C80">
      <w:pPr>
        <w:pStyle w:val="TH"/>
        <w:rPr>
          <w:rFonts w:cs="Arial"/>
        </w:rPr>
      </w:pPr>
      <w:r w:rsidRPr="00613175">
        <w:rPr>
          <w:rFonts w:cs="Arial"/>
        </w:rPr>
        <w:t>Table 6.9.3.2-1: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708"/>
        <w:gridCol w:w="2976"/>
        <w:gridCol w:w="567"/>
        <w:gridCol w:w="850"/>
      </w:tblGrid>
      <w:tr w:rsidR="00EA0C80" w:rsidRPr="00613175" w14:paraId="06F8818A" w14:textId="77777777" w:rsidTr="003D7C05">
        <w:trPr>
          <w:jc w:val="center"/>
        </w:trPr>
        <w:tc>
          <w:tcPr>
            <w:tcW w:w="567" w:type="dxa"/>
            <w:tcBorders>
              <w:bottom w:val="nil"/>
            </w:tcBorders>
          </w:tcPr>
          <w:p w14:paraId="03497B78" w14:textId="77777777" w:rsidR="00EA0C80" w:rsidRPr="00613175" w:rsidRDefault="00EA0C80" w:rsidP="00A20284">
            <w:pPr>
              <w:pStyle w:val="TAH"/>
              <w:ind w:left="400" w:hanging="400"/>
            </w:pPr>
            <w:r w:rsidRPr="00613175">
              <w:t>St</w:t>
            </w:r>
          </w:p>
        </w:tc>
        <w:tc>
          <w:tcPr>
            <w:tcW w:w="3969" w:type="dxa"/>
          </w:tcPr>
          <w:p w14:paraId="351249B1" w14:textId="77777777" w:rsidR="00EA0C80" w:rsidRPr="00613175" w:rsidRDefault="00EA0C80" w:rsidP="00A20284">
            <w:pPr>
              <w:pStyle w:val="TAH"/>
              <w:ind w:left="400" w:hanging="400"/>
            </w:pPr>
            <w:r w:rsidRPr="00613175">
              <w:t>Procedure</w:t>
            </w:r>
          </w:p>
        </w:tc>
        <w:tc>
          <w:tcPr>
            <w:tcW w:w="3684" w:type="dxa"/>
            <w:gridSpan w:val="2"/>
          </w:tcPr>
          <w:p w14:paraId="19A1CD64" w14:textId="77777777" w:rsidR="00EA0C80" w:rsidRPr="00613175" w:rsidRDefault="00EA0C80" w:rsidP="00A20284">
            <w:pPr>
              <w:pStyle w:val="TAH"/>
              <w:ind w:left="400" w:hanging="400"/>
            </w:pPr>
            <w:r w:rsidRPr="00613175">
              <w:t>Message Sequence</w:t>
            </w:r>
          </w:p>
        </w:tc>
        <w:tc>
          <w:tcPr>
            <w:tcW w:w="567" w:type="dxa"/>
            <w:tcBorders>
              <w:bottom w:val="nil"/>
            </w:tcBorders>
          </w:tcPr>
          <w:p w14:paraId="6F5147BF" w14:textId="77777777" w:rsidR="00EA0C80" w:rsidRPr="00613175" w:rsidRDefault="00EA0C80" w:rsidP="00A20284">
            <w:pPr>
              <w:pStyle w:val="TAH"/>
            </w:pPr>
            <w:r w:rsidRPr="00613175">
              <w:t>TP</w:t>
            </w:r>
          </w:p>
        </w:tc>
        <w:tc>
          <w:tcPr>
            <w:tcW w:w="850" w:type="dxa"/>
            <w:tcBorders>
              <w:bottom w:val="nil"/>
            </w:tcBorders>
          </w:tcPr>
          <w:p w14:paraId="1C3A6319" w14:textId="77777777" w:rsidR="00EA0C80" w:rsidRPr="00613175" w:rsidRDefault="00EA0C80" w:rsidP="00A20284">
            <w:pPr>
              <w:pStyle w:val="TAH"/>
            </w:pPr>
            <w:r w:rsidRPr="00613175">
              <w:t>Verdict</w:t>
            </w:r>
          </w:p>
        </w:tc>
      </w:tr>
      <w:tr w:rsidR="00EA0C80" w:rsidRPr="00613175" w14:paraId="1701DE46" w14:textId="77777777" w:rsidTr="003D7C05">
        <w:trPr>
          <w:jc w:val="center"/>
        </w:trPr>
        <w:tc>
          <w:tcPr>
            <w:tcW w:w="567" w:type="dxa"/>
            <w:tcBorders>
              <w:top w:val="nil"/>
            </w:tcBorders>
          </w:tcPr>
          <w:p w14:paraId="068E3B3E" w14:textId="77777777" w:rsidR="00EA0C80" w:rsidRPr="00613175" w:rsidRDefault="00EA0C80" w:rsidP="00A20284">
            <w:pPr>
              <w:pStyle w:val="TAH"/>
            </w:pPr>
          </w:p>
        </w:tc>
        <w:tc>
          <w:tcPr>
            <w:tcW w:w="3969" w:type="dxa"/>
          </w:tcPr>
          <w:p w14:paraId="19835E2B" w14:textId="77777777" w:rsidR="00EA0C80" w:rsidRPr="00613175" w:rsidRDefault="00EA0C80" w:rsidP="00A20284">
            <w:pPr>
              <w:pStyle w:val="TAH"/>
            </w:pPr>
          </w:p>
        </w:tc>
        <w:tc>
          <w:tcPr>
            <w:tcW w:w="708" w:type="dxa"/>
          </w:tcPr>
          <w:p w14:paraId="5FC04447" w14:textId="77777777" w:rsidR="00EA0C80" w:rsidRPr="00613175" w:rsidRDefault="00EA0C80" w:rsidP="00A20284">
            <w:pPr>
              <w:pStyle w:val="TAH"/>
            </w:pPr>
            <w:r w:rsidRPr="00613175">
              <w:t>U - S</w:t>
            </w:r>
          </w:p>
        </w:tc>
        <w:tc>
          <w:tcPr>
            <w:tcW w:w="2976" w:type="dxa"/>
          </w:tcPr>
          <w:p w14:paraId="6E083B85" w14:textId="77777777" w:rsidR="00EA0C80" w:rsidRPr="00613175" w:rsidRDefault="00EA0C80" w:rsidP="00A20284">
            <w:pPr>
              <w:pStyle w:val="TAH"/>
            </w:pPr>
            <w:r w:rsidRPr="00613175">
              <w:t>Message</w:t>
            </w:r>
          </w:p>
        </w:tc>
        <w:tc>
          <w:tcPr>
            <w:tcW w:w="567" w:type="dxa"/>
            <w:tcBorders>
              <w:top w:val="nil"/>
            </w:tcBorders>
          </w:tcPr>
          <w:p w14:paraId="4CE05474" w14:textId="77777777" w:rsidR="00EA0C80" w:rsidRPr="00613175" w:rsidRDefault="00EA0C80" w:rsidP="00A20284">
            <w:pPr>
              <w:pStyle w:val="TAH"/>
            </w:pPr>
          </w:p>
        </w:tc>
        <w:tc>
          <w:tcPr>
            <w:tcW w:w="850" w:type="dxa"/>
            <w:tcBorders>
              <w:top w:val="nil"/>
            </w:tcBorders>
          </w:tcPr>
          <w:p w14:paraId="5514B8C9" w14:textId="77777777" w:rsidR="00EA0C80" w:rsidRPr="00613175" w:rsidRDefault="00EA0C80" w:rsidP="00A20284">
            <w:pPr>
              <w:pStyle w:val="TAH"/>
            </w:pPr>
          </w:p>
        </w:tc>
      </w:tr>
      <w:tr w:rsidR="00EA0C80" w:rsidRPr="00613175" w14:paraId="6415B6BA" w14:textId="77777777" w:rsidTr="003D7C05">
        <w:trPr>
          <w:jc w:val="center"/>
        </w:trPr>
        <w:tc>
          <w:tcPr>
            <w:tcW w:w="567" w:type="dxa"/>
            <w:tcBorders>
              <w:top w:val="nil"/>
            </w:tcBorders>
          </w:tcPr>
          <w:p w14:paraId="3DB8E272" w14:textId="77777777" w:rsidR="00EA0C80" w:rsidRPr="00613175" w:rsidRDefault="00EA0C80" w:rsidP="00A20284">
            <w:pPr>
              <w:pStyle w:val="TAC"/>
            </w:pPr>
            <w:r w:rsidRPr="00613175">
              <w:t>1</w:t>
            </w:r>
          </w:p>
        </w:tc>
        <w:tc>
          <w:tcPr>
            <w:tcW w:w="3969" w:type="dxa"/>
          </w:tcPr>
          <w:p w14:paraId="78D40009" w14:textId="77777777" w:rsidR="00EA0C80" w:rsidRPr="00613175" w:rsidRDefault="00EA0C80" w:rsidP="00A20284">
            <w:pPr>
              <w:pStyle w:val="TAC"/>
              <w:jc w:val="left"/>
              <w:rPr>
                <w:lang w:eastAsia="zh-CN"/>
              </w:rPr>
            </w:pPr>
            <w:r w:rsidRPr="00613175">
              <w:t>The UE is switched on.</w:t>
            </w:r>
          </w:p>
        </w:tc>
        <w:tc>
          <w:tcPr>
            <w:tcW w:w="708" w:type="dxa"/>
          </w:tcPr>
          <w:p w14:paraId="78124430" w14:textId="77777777" w:rsidR="00EA0C80" w:rsidRPr="00613175" w:rsidRDefault="00EA0C80" w:rsidP="00A20284">
            <w:pPr>
              <w:pStyle w:val="TAC"/>
            </w:pPr>
          </w:p>
        </w:tc>
        <w:tc>
          <w:tcPr>
            <w:tcW w:w="2976" w:type="dxa"/>
          </w:tcPr>
          <w:p w14:paraId="6FCEED6E" w14:textId="77777777" w:rsidR="00EA0C80" w:rsidRPr="00613175" w:rsidRDefault="00EA0C80" w:rsidP="00A20284">
            <w:pPr>
              <w:pStyle w:val="TAC"/>
            </w:pPr>
          </w:p>
        </w:tc>
        <w:tc>
          <w:tcPr>
            <w:tcW w:w="567" w:type="dxa"/>
            <w:tcBorders>
              <w:top w:val="nil"/>
            </w:tcBorders>
          </w:tcPr>
          <w:p w14:paraId="707788DF" w14:textId="77777777" w:rsidR="00EA0C80" w:rsidRPr="00613175" w:rsidRDefault="00EA0C80" w:rsidP="00A20284">
            <w:pPr>
              <w:pStyle w:val="TAC"/>
            </w:pPr>
          </w:p>
        </w:tc>
        <w:tc>
          <w:tcPr>
            <w:tcW w:w="850" w:type="dxa"/>
            <w:tcBorders>
              <w:top w:val="nil"/>
            </w:tcBorders>
          </w:tcPr>
          <w:p w14:paraId="34CAD337" w14:textId="77777777" w:rsidR="00EA0C80" w:rsidRPr="00613175" w:rsidRDefault="00EA0C80" w:rsidP="00A20284">
            <w:pPr>
              <w:pStyle w:val="TAC"/>
            </w:pPr>
          </w:p>
        </w:tc>
      </w:tr>
      <w:tr w:rsidR="00EA0C80" w:rsidRPr="00613175" w14:paraId="2971273C" w14:textId="77777777" w:rsidTr="003D7C05">
        <w:trPr>
          <w:jc w:val="center"/>
        </w:trPr>
        <w:tc>
          <w:tcPr>
            <w:tcW w:w="567" w:type="dxa"/>
            <w:tcBorders>
              <w:top w:val="nil"/>
            </w:tcBorders>
          </w:tcPr>
          <w:p w14:paraId="300FDDEE" w14:textId="77777777" w:rsidR="00EA0C80" w:rsidRPr="00613175" w:rsidRDefault="00EA0C80" w:rsidP="00A20284">
            <w:pPr>
              <w:pStyle w:val="TAC"/>
            </w:pPr>
            <w:r w:rsidRPr="00613175">
              <w:t>2-5</w:t>
            </w:r>
          </w:p>
        </w:tc>
        <w:tc>
          <w:tcPr>
            <w:tcW w:w="3969" w:type="dxa"/>
          </w:tcPr>
          <w:p w14:paraId="6BC1BD90" w14:textId="77777777" w:rsidR="00EA0C80" w:rsidRPr="00613175" w:rsidRDefault="00EA0C80" w:rsidP="00A20284">
            <w:pPr>
              <w:pStyle w:val="TAC"/>
              <w:jc w:val="left"/>
              <w:rPr>
                <w:lang w:eastAsia="zh-CN"/>
              </w:rPr>
            </w:pPr>
            <w:r w:rsidRPr="00613175">
              <w:rPr>
                <w:lang w:eastAsia="zh-CN"/>
              </w:rPr>
              <w:t>Steps 1-4 of Annex A.2 happen.</w:t>
            </w:r>
          </w:p>
        </w:tc>
        <w:tc>
          <w:tcPr>
            <w:tcW w:w="708" w:type="dxa"/>
          </w:tcPr>
          <w:p w14:paraId="02922FCF" w14:textId="77777777" w:rsidR="00EA0C80" w:rsidRPr="00613175" w:rsidRDefault="00EA0C80" w:rsidP="00A20284">
            <w:pPr>
              <w:pStyle w:val="TAC"/>
            </w:pPr>
          </w:p>
        </w:tc>
        <w:tc>
          <w:tcPr>
            <w:tcW w:w="2976" w:type="dxa"/>
          </w:tcPr>
          <w:p w14:paraId="3D40BA4B" w14:textId="77777777" w:rsidR="00EA0C80" w:rsidRPr="00613175" w:rsidRDefault="00EA0C80" w:rsidP="00A20284">
            <w:pPr>
              <w:pStyle w:val="TAC"/>
            </w:pPr>
          </w:p>
        </w:tc>
        <w:tc>
          <w:tcPr>
            <w:tcW w:w="567" w:type="dxa"/>
            <w:tcBorders>
              <w:top w:val="nil"/>
            </w:tcBorders>
          </w:tcPr>
          <w:p w14:paraId="77379B86" w14:textId="77777777" w:rsidR="00EA0C80" w:rsidRPr="00613175" w:rsidRDefault="00EA0C80" w:rsidP="00A20284">
            <w:pPr>
              <w:pStyle w:val="TAC"/>
            </w:pPr>
          </w:p>
        </w:tc>
        <w:tc>
          <w:tcPr>
            <w:tcW w:w="850" w:type="dxa"/>
            <w:tcBorders>
              <w:top w:val="nil"/>
            </w:tcBorders>
          </w:tcPr>
          <w:p w14:paraId="2B565114" w14:textId="77777777" w:rsidR="00EA0C80" w:rsidRPr="00613175" w:rsidRDefault="00EA0C80" w:rsidP="00A20284">
            <w:pPr>
              <w:pStyle w:val="TAC"/>
            </w:pPr>
          </w:p>
        </w:tc>
      </w:tr>
      <w:tr w:rsidR="00EA0C80" w:rsidRPr="00613175" w14:paraId="4EC3CDAC" w14:textId="77777777" w:rsidTr="003D7C05">
        <w:trPr>
          <w:jc w:val="center"/>
        </w:trPr>
        <w:tc>
          <w:tcPr>
            <w:tcW w:w="567" w:type="dxa"/>
          </w:tcPr>
          <w:p w14:paraId="74FB00C3" w14:textId="77777777" w:rsidR="00EA0C80" w:rsidRPr="00613175" w:rsidRDefault="00EA0C80" w:rsidP="00A20284">
            <w:pPr>
              <w:pStyle w:val="TAC"/>
            </w:pPr>
            <w:r w:rsidRPr="00613175">
              <w:t>6</w:t>
            </w:r>
          </w:p>
        </w:tc>
        <w:tc>
          <w:tcPr>
            <w:tcW w:w="3969" w:type="dxa"/>
          </w:tcPr>
          <w:p w14:paraId="5C591C1E" w14:textId="77777777" w:rsidR="00EA0C80" w:rsidRPr="00613175" w:rsidRDefault="00EA0C80" w:rsidP="00A20284">
            <w:pPr>
              <w:pStyle w:val="TAL"/>
              <w:rPr>
                <w:rFonts w:eastAsia="MS Gothic"/>
              </w:rPr>
            </w:pPr>
            <w:r w:rsidRPr="00613175">
              <w:rPr>
                <w:rFonts w:eastAsia="MS Gothic"/>
              </w:rPr>
              <w:t xml:space="preserve">UE subscribes to its registration event package. </w:t>
            </w:r>
          </w:p>
        </w:tc>
        <w:tc>
          <w:tcPr>
            <w:tcW w:w="708" w:type="dxa"/>
          </w:tcPr>
          <w:p w14:paraId="61989EA9" w14:textId="77777777" w:rsidR="00EA0C80" w:rsidRPr="00613175" w:rsidRDefault="00EA0C80" w:rsidP="00A20284">
            <w:pPr>
              <w:pStyle w:val="TAC"/>
              <w:rPr>
                <w:rFonts w:eastAsia="MS Gothic"/>
              </w:rPr>
            </w:pPr>
            <w:r w:rsidRPr="00613175">
              <w:t>--&gt;</w:t>
            </w:r>
          </w:p>
        </w:tc>
        <w:tc>
          <w:tcPr>
            <w:tcW w:w="2976" w:type="dxa"/>
          </w:tcPr>
          <w:p w14:paraId="370BAB96" w14:textId="77777777" w:rsidR="00EA0C80" w:rsidRPr="00613175" w:rsidRDefault="00EA0C80" w:rsidP="00A20284">
            <w:pPr>
              <w:pStyle w:val="TAL"/>
              <w:rPr>
                <w:rFonts w:eastAsia="MS Gothic"/>
              </w:rPr>
            </w:pPr>
            <w:r w:rsidRPr="00613175">
              <w:rPr>
                <w:rFonts w:eastAsia="MS Gothic"/>
              </w:rPr>
              <w:t>SUBSCRIBE</w:t>
            </w:r>
          </w:p>
        </w:tc>
        <w:tc>
          <w:tcPr>
            <w:tcW w:w="567" w:type="dxa"/>
          </w:tcPr>
          <w:p w14:paraId="55C26C70" w14:textId="77777777" w:rsidR="00EA0C80" w:rsidRPr="00613175" w:rsidRDefault="00EA0C80" w:rsidP="00A20284">
            <w:pPr>
              <w:pStyle w:val="TAC"/>
              <w:rPr>
                <w:lang w:eastAsia="zh-CN"/>
              </w:rPr>
            </w:pPr>
          </w:p>
        </w:tc>
        <w:tc>
          <w:tcPr>
            <w:tcW w:w="850" w:type="dxa"/>
          </w:tcPr>
          <w:p w14:paraId="1EC6E173" w14:textId="77777777" w:rsidR="00EA0C80" w:rsidRPr="00613175" w:rsidRDefault="00EA0C80" w:rsidP="00A20284">
            <w:pPr>
              <w:pStyle w:val="TAC"/>
            </w:pPr>
          </w:p>
        </w:tc>
      </w:tr>
      <w:tr w:rsidR="00EA0C80" w:rsidRPr="00613175" w14:paraId="0469F99D" w14:textId="77777777" w:rsidTr="003D7C05">
        <w:trPr>
          <w:jc w:val="center"/>
        </w:trPr>
        <w:tc>
          <w:tcPr>
            <w:tcW w:w="567" w:type="dxa"/>
          </w:tcPr>
          <w:p w14:paraId="48B6119B" w14:textId="77777777" w:rsidR="00EA0C80" w:rsidRPr="00613175" w:rsidRDefault="00EA0C80" w:rsidP="00A20284">
            <w:pPr>
              <w:pStyle w:val="TAC"/>
              <w:rPr>
                <w:lang w:eastAsia="zh-CN"/>
              </w:rPr>
            </w:pPr>
            <w:r w:rsidRPr="00613175">
              <w:rPr>
                <w:lang w:eastAsia="zh-CN"/>
              </w:rPr>
              <w:t>7</w:t>
            </w:r>
          </w:p>
        </w:tc>
        <w:tc>
          <w:tcPr>
            <w:tcW w:w="3969" w:type="dxa"/>
          </w:tcPr>
          <w:p w14:paraId="0BCE4426" w14:textId="77777777" w:rsidR="00EA0C80" w:rsidRPr="00613175" w:rsidRDefault="00EA0C80" w:rsidP="00A20284">
            <w:pPr>
              <w:pStyle w:val="TAL"/>
              <w:rPr>
                <w:rFonts w:eastAsia="MS Gothic"/>
              </w:rPr>
            </w:pPr>
            <w:r w:rsidRPr="00613175">
              <w:rPr>
                <w:rFonts w:eastAsia="MS Gothic"/>
              </w:rPr>
              <w:t>SS responds with 503 response containing a Retry-After header with period set to T=128s.</w:t>
            </w:r>
          </w:p>
        </w:tc>
        <w:tc>
          <w:tcPr>
            <w:tcW w:w="708" w:type="dxa"/>
          </w:tcPr>
          <w:p w14:paraId="03191B4F" w14:textId="77777777" w:rsidR="00EA0C80" w:rsidRPr="00613175" w:rsidRDefault="00EA0C80" w:rsidP="00A20284">
            <w:pPr>
              <w:pStyle w:val="TAC"/>
              <w:rPr>
                <w:rFonts w:eastAsia="MS Gothic"/>
              </w:rPr>
            </w:pPr>
            <w:r w:rsidRPr="00613175">
              <w:rPr>
                <w:lang w:eastAsia="zh-CN"/>
              </w:rPr>
              <w:t>&lt;--</w:t>
            </w:r>
          </w:p>
        </w:tc>
        <w:tc>
          <w:tcPr>
            <w:tcW w:w="2976" w:type="dxa"/>
          </w:tcPr>
          <w:p w14:paraId="75394D55" w14:textId="77777777" w:rsidR="00EA0C80" w:rsidRPr="00613175" w:rsidRDefault="00EA0C80" w:rsidP="00A20284">
            <w:pPr>
              <w:pStyle w:val="TAL"/>
              <w:rPr>
                <w:rFonts w:eastAsia="MS Gothic"/>
              </w:rPr>
            </w:pPr>
            <w:r w:rsidRPr="00613175">
              <w:rPr>
                <w:rFonts w:eastAsia="MS Gothic"/>
              </w:rPr>
              <w:t>503 Service Unavailable</w:t>
            </w:r>
          </w:p>
        </w:tc>
        <w:tc>
          <w:tcPr>
            <w:tcW w:w="567" w:type="dxa"/>
          </w:tcPr>
          <w:p w14:paraId="3258B975" w14:textId="77777777" w:rsidR="00EA0C80" w:rsidRPr="00613175" w:rsidRDefault="00EA0C80" w:rsidP="00A20284">
            <w:pPr>
              <w:pStyle w:val="TAC"/>
              <w:rPr>
                <w:lang w:eastAsia="zh-CN"/>
              </w:rPr>
            </w:pPr>
          </w:p>
        </w:tc>
        <w:tc>
          <w:tcPr>
            <w:tcW w:w="850" w:type="dxa"/>
          </w:tcPr>
          <w:p w14:paraId="10CF8690" w14:textId="77777777" w:rsidR="00EA0C80" w:rsidRPr="00613175" w:rsidRDefault="00EA0C80" w:rsidP="00A20284">
            <w:pPr>
              <w:pStyle w:val="TAC"/>
              <w:rPr>
                <w:lang w:eastAsia="zh-CN"/>
              </w:rPr>
            </w:pPr>
          </w:p>
        </w:tc>
      </w:tr>
      <w:tr w:rsidR="00EA0C80" w:rsidRPr="00613175" w14:paraId="1C9A200F" w14:textId="77777777" w:rsidTr="003D7C05">
        <w:trPr>
          <w:jc w:val="center"/>
        </w:trPr>
        <w:tc>
          <w:tcPr>
            <w:tcW w:w="567" w:type="dxa"/>
          </w:tcPr>
          <w:p w14:paraId="7099B175" w14:textId="77777777" w:rsidR="00EA0C80" w:rsidRPr="00613175" w:rsidRDefault="00EA0C80" w:rsidP="00A20284">
            <w:pPr>
              <w:pStyle w:val="TAC"/>
            </w:pPr>
            <w:r w:rsidRPr="00613175">
              <w:t>8</w:t>
            </w:r>
          </w:p>
        </w:tc>
        <w:tc>
          <w:tcPr>
            <w:tcW w:w="3969" w:type="dxa"/>
          </w:tcPr>
          <w:p w14:paraId="5339C2E6" w14:textId="77777777" w:rsidR="00EA0C80" w:rsidRPr="00613175" w:rsidRDefault="00EA0C80" w:rsidP="00A20284">
            <w:pPr>
              <w:pStyle w:val="TAL"/>
              <w:rPr>
                <w:rFonts w:eastAsia="MS Gothic"/>
              </w:rPr>
            </w:pPr>
            <w:r w:rsidRPr="00613175">
              <w:rPr>
                <w:rFonts w:eastAsia="MS Gothic"/>
              </w:rPr>
              <w:t>Check: does the SS receive the UE</w:t>
            </w:r>
            <w:r w:rsidR="00D44BAD" w:rsidRPr="00613175">
              <w:rPr>
                <w:rFonts w:eastAsia="MS Gothic"/>
              </w:rPr>
              <w:t>'</w:t>
            </w:r>
            <w:r w:rsidRPr="00613175">
              <w:rPr>
                <w:rFonts w:eastAsia="MS Gothic"/>
              </w:rPr>
              <w:t>s re-attempt of SUBSCRIBE within the Time T=128s?</w:t>
            </w:r>
          </w:p>
        </w:tc>
        <w:tc>
          <w:tcPr>
            <w:tcW w:w="708" w:type="dxa"/>
          </w:tcPr>
          <w:p w14:paraId="69F6D2E2" w14:textId="77777777" w:rsidR="00EA0C80" w:rsidRPr="00613175" w:rsidRDefault="00EA0C80" w:rsidP="00A20284">
            <w:pPr>
              <w:pStyle w:val="TAC"/>
              <w:rPr>
                <w:rFonts w:eastAsia="MS Gothic"/>
              </w:rPr>
            </w:pPr>
          </w:p>
        </w:tc>
        <w:tc>
          <w:tcPr>
            <w:tcW w:w="2976" w:type="dxa"/>
          </w:tcPr>
          <w:p w14:paraId="3D05266E" w14:textId="77777777" w:rsidR="00EA0C80" w:rsidRPr="00613175" w:rsidRDefault="00EA0C80" w:rsidP="00A20284">
            <w:pPr>
              <w:pStyle w:val="TAL"/>
              <w:rPr>
                <w:rFonts w:eastAsia="MS Gothic"/>
              </w:rPr>
            </w:pPr>
          </w:p>
        </w:tc>
        <w:tc>
          <w:tcPr>
            <w:tcW w:w="567" w:type="dxa"/>
          </w:tcPr>
          <w:p w14:paraId="09A02D3F" w14:textId="77777777" w:rsidR="00EA0C80" w:rsidRPr="00613175" w:rsidRDefault="00EA0C80" w:rsidP="00A20284">
            <w:pPr>
              <w:pStyle w:val="TAC"/>
              <w:rPr>
                <w:lang w:eastAsia="zh-CN"/>
              </w:rPr>
            </w:pPr>
            <w:r w:rsidRPr="00613175">
              <w:rPr>
                <w:lang w:eastAsia="zh-CN"/>
              </w:rPr>
              <w:t>1</w:t>
            </w:r>
          </w:p>
        </w:tc>
        <w:tc>
          <w:tcPr>
            <w:tcW w:w="850" w:type="dxa"/>
          </w:tcPr>
          <w:p w14:paraId="60F470D9" w14:textId="77777777" w:rsidR="00EA0C80" w:rsidRPr="00613175" w:rsidRDefault="00EA0C80" w:rsidP="00A20284">
            <w:pPr>
              <w:pStyle w:val="TAC"/>
              <w:rPr>
                <w:lang w:eastAsia="zh-CN"/>
              </w:rPr>
            </w:pPr>
            <w:r w:rsidRPr="00613175">
              <w:rPr>
                <w:lang w:eastAsia="zh-CN"/>
              </w:rPr>
              <w:t>F</w:t>
            </w:r>
          </w:p>
        </w:tc>
      </w:tr>
      <w:tr w:rsidR="00EA0C80" w:rsidRPr="00613175" w14:paraId="254F2BAD" w14:textId="77777777" w:rsidTr="003D7C05">
        <w:trPr>
          <w:jc w:val="center"/>
        </w:trPr>
        <w:tc>
          <w:tcPr>
            <w:tcW w:w="567" w:type="dxa"/>
          </w:tcPr>
          <w:p w14:paraId="5FCC9027" w14:textId="77777777" w:rsidR="00EA0C80" w:rsidRPr="00613175" w:rsidRDefault="00EA0C80" w:rsidP="00A20284">
            <w:pPr>
              <w:pStyle w:val="TAC"/>
            </w:pPr>
            <w:r w:rsidRPr="00613175">
              <w:t>9</w:t>
            </w:r>
          </w:p>
        </w:tc>
        <w:tc>
          <w:tcPr>
            <w:tcW w:w="3969" w:type="dxa"/>
          </w:tcPr>
          <w:p w14:paraId="45C3048E" w14:textId="77777777" w:rsidR="00EA0C80" w:rsidRPr="00613175" w:rsidRDefault="00EA0C80" w:rsidP="00A20284">
            <w:pPr>
              <w:pStyle w:val="TAL"/>
              <w:rPr>
                <w:rFonts w:eastAsia="MS Gothic"/>
              </w:rPr>
            </w:pPr>
            <w:r w:rsidRPr="00613175">
              <w:rPr>
                <w:rFonts w:eastAsia="MS Gothic"/>
              </w:rPr>
              <w:t>UE reattempts to subscribe to its registration event package.</w:t>
            </w:r>
          </w:p>
        </w:tc>
        <w:tc>
          <w:tcPr>
            <w:tcW w:w="708" w:type="dxa"/>
          </w:tcPr>
          <w:p w14:paraId="65929400" w14:textId="77777777" w:rsidR="00EA0C80" w:rsidRPr="00613175" w:rsidRDefault="00EA0C80" w:rsidP="00A20284">
            <w:pPr>
              <w:pStyle w:val="TAC"/>
              <w:rPr>
                <w:rFonts w:eastAsia="MS Gothic"/>
              </w:rPr>
            </w:pPr>
            <w:r w:rsidRPr="00613175">
              <w:t>--&gt;</w:t>
            </w:r>
          </w:p>
        </w:tc>
        <w:tc>
          <w:tcPr>
            <w:tcW w:w="2976" w:type="dxa"/>
          </w:tcPr>
          <w:p w14:paraId="4344AABA" w14:textId="77777777" w:rsidR="00EA0C80" w:rsidRPr="00613175" w:rsidRDefault="00EA0C80" w:rsidP="00A20284">
            <w:pPr>
              <w:pStyle w:val="TAL"/>
              <w:rPr>
                <w:rFonts w:eastAsia="MS Gothic"/>
              </w:rPr>
            </w:pPr>
            <w:r w:rsidRPr="00613175">
              <w:rPr>
                <w:rFonts w:eastAsia="MS Gothic"/>
              </w:rPr>
              <w:t xml:space="preserve">SUBSCRIBE </w:t>
            </w:r>
          </w:p>
        </w:tc>
        <w:tc>
          <w:tcPr>
            <w:tcW w:w="567" w:type="dxa"/>
          </w:tcPr>
          <w:p w14:paraId="3C567C89" w14:textId="77777777" w:rsidR="00EA0C80" w:rsidRPr="00613175" w:rsidRDefault="00EA0C80" w:rsidP="00A20284">
            <w:pPr>
              <w:pStyle w:val="TAC"/>
              <w:rPr>
                <w:lang w:eastAsia="zh-CN"/>
              </w:rPr>
            </w:pPr>
          </w:p>
        </w:tc>
        <w:tc>
          <w:tcPr>
            <w:tcW w:w="850" w:type="dxa"/>
          </w:tcPr>
          <w:p w14:paraId="5CF45AE0" w14:textId="77777777" w:rsidR="00EA0C80" w:rsidRPr="00613175" w:rsidRDefault="00EA0C80" w:rsidP="00A20284">
            <w:pPr>
              <w:pStyle w:val="TAC"/>
              <w:rPr>
                <w:lang w:eastAsia="zh-CN"/>
              </w:rPr>
            </w:pPr>
          </w:p>
        </w:tc>
      </w:tr>
      <w:tr w:rsidR="00EA0C80" w:rsidRPr="00613175" w14:paraId="54C2EA13" w14:textId="77777777" w:rsidTr="003D7C05">
        <w:trPr>
          <w:jc w:val="center"/>
        </w:trPr>
        <w:tc>
          <w:tcPr>
            <w:tcW w:w="567" w:type="dxa"/>
          </w:tcPr>
          <w:p w14:paraId="694B5FB1" w14:textId="77777777" w:rsidR="00EA0C80" w:rsidRPr="00613175" w:rsidRDefault="00EA0C80" w:rsidP="00A20284">
            <w:pPr>
              <w:pStyle w:val="TAC"/>
            </w:pPr>
            <w:r w:rsidRPr="00613175">
              <w:t>10-12</w:t>
            </w:r>
          </w:p>
        </w:tc>
        <w:tc>
          <w:tcPr>
            <w:tcW w:w="3969" w:type="dxa"/>
          </w:tcPr>
          <w:p w14:paraId="0BA2ECF5" w14:textId="77777777" w:rsidR="00EA0C80" w:rsidRPr="00613175" w:rsidRDefault="00EA0C80" w:rsidP="00A20284">
            <w:pPr>
              <w:pStyle w:val="TAL"/>
              <w:rPr>
                <w:rFonts w:eastAsia="MS Gothic"/>
              </w:rPr>
            </w:pPr>
            <w:r w:rsidRPr="00613175">
              <w:t>Continue with Annex A.2 step 6-8 in order to get the UE in a stable registered state.</w:t>
            </w:r>
          </w:p>
        </w:tc>
        <w:tc>
          <w:tcPr>
            <w:tcW w:w="708" w:type="dxa"/>
          </w:tcPr>
          <w:p w14:paraId="04693CD0" w14:textId="77777777" w:rsidR="00EA0C80" w:rsidRPr="00613175" w:rsidRDefault="00EA0C80" w:rsidP="00A20284">
            <w:pPr>
              <w:pStyle w:val="TAC"/>
              <w:rPr>
                <w:rFonts w:eastAsia="MS Gothic"/>
              </w:rPr>
            </w:pPr>
            <w:r w:rsidRPr="00613175">
              <w:rPr>
                <w:rFonts w:eastAsia="MS Gothic"/>
              </w:rPr>
              <w:t>-</w:t>
            </w:r>
          </w:p>
        </w:tc>
        <w:tc>
          <w:tcPr>
            <w:tcW w:w="2976" w:type="dxa"/>
          </w:tcPr>
          <w:p w14:paraId="544EA7D1" w14:textId="77777777" w:rsidR="00EA0C80" w:rsidRPr="00613175" w:rsidRDefault="00EA0C80" w:rsidP="00A20284">
            <w:pPr>
              <w:pStyle w:val="TAL"/>
              <w:rPr>
                <w:rFonts w:eastAsia="MS Gothic"/>
              </w:rPr>
            </w:pPr>
          </w:p>
        </w:tc>
        <w:tc>
          <w:tcPr>
            <w:tcW w:w="567" w:type="dxa"/>
          </w:tcPr>
          <w:p w14:paraId="6888D5DD" w14:textId="77777777" w:rsidR="00EA0C80" w:rsidRPr="00613175" w:rsidRDefault="00EA0C80" w:rsidP="00A20284">
            <w:pPr>
              <w:pStyle w:val="TAC"/>
              <w:rPr>
                <w:lang w:eastAsia="zh-CN"/>
              </w:rPr>
            </w:pPr>
          </w:p>
        </w:tc>
        <w:tc>
          <w:tcPr>
            <w:tcW w:w="850" w:type="dxa"/>
          </w:tcPr>
          <w:p w14:paraId="6481706D" w14:textId="77777777" w:rsidR="00EA0C80" w:rsidRPr="00613175" w:rsidRDefault="00EA0C80" w:rsidP="00A20284">
            <w:pPr>
              <w:pStyle w:val="TAC"/>
              <w:rPr>
                <w:lang w:eastAsia="zh-CN"/>
              </w:rPr>
            </w:pPr>
          </w:p>
        </w:tc>
      </w:tr>
    </w:tbl>
    <w:p w14:paraId="549ACAFE" w14:textId="77777777" w:rsidR="00EF2FFA" w:rsidRPr="00613175" w:rsidRDefault="00EF2FFA" w:rsidP="00EF2FFA"/>
    <w:p w14:paraId="516A6849" w14:textId="77777777" w:rsidR="00EA0C80" w:rsidRPr="00613175" w:rsidRDefault="00EA0C80" w:rsidP="00F238ED">
      <w:pPr>
        <w:pStyle w:val="H6"/>
      </w:pPr>
      <w:bookmarkStart w:id="513" w:name="_Toc43210200"/>
      <w:bookmarkStart w:id="514" w:name="_Toc51948426"/>
      <w:bookmarkStart w:id="515" w:name="_Toc52162499"/>
      <w:bookmarkStart w:id="516" w:name="_Toc60916085"/>
      <w:r w:rsidRPr="00613175">
        <w:t>6.9.3.3</w:t>
      </w:r>
      <w:r w:rsidRPr="00613175">
        <w:tab/>
        <w:t>Specific message contents</w:t>
      </w:r>
      <w:bookmarkEnd w:id="513"/>
      <w:bookmarkEnd w:id="514"/>
      <w:bookmarkEnd w:id="515"/>
      <w:bookmarkEnd w:id="516"/>
    </w:p>
    <w:p w14:paraId="7A2F9594" w14:textId="77777777" w:rsidR="00EA0C80" w:rsidRPr="00613175" w:rsidRDefault="00EA0C80" w:rsidP="00EA0C80">
      <w:pPr>
        <w:pStyle w:val="TH"/>
      </w:pPr>
      <w:r w:rsidRPr="00613175">
        <w:t>Table 6.9.3.3-1: SUBSCRIBE for reg-event package (step 6, table 6.9.3.2-1)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EA0C80" w:rsidRPr="00613175" w14:paraId="68B42C7B" w14:textId="77777777" w:rsidTr="007636DD">
        <w:trPr>
          <w:jc w:val="center"/>
        </w:trPr>
        <w:tc>
          <w:tcPr>
            <w:tcW w:w="9639" w:type="dxa"/>
          </w:tcPr>
          <w:p w14:paraId="0E8A3F89" w14:textId="77777777" w:rsidR="00EA0C80" w:rsidRPr="00613175" w:rsidRDefault="00EA0C80" w:rsidP="00A20284">
            <w:pPr>
              <w:pStyle w:val="TAL"/>
            </w:pPr>
            <w:r w:rsidRPr="00613175">
              <w:t>Derivation Path: TS 34.229-1 [2], Table in subclause A.1.4, Conditions A1 and A7</w:t>
            </w:r>
          </w:p>
        </w:tc>
      </w:tr>
    </w:tbl>
    <w:p w14:paraId="631B4FFC" w14:textId="77777777" w:rsidR="00EA0C80" w:rsidRPr="00613175" w:rsidRDefault="00EA0C80" w:rsidP="00EA0C80"/>
    <w:p w14:paraId="29D86691" w14:textId="77777777" w:rsidR="00EA0C80" w:rsidRPr="00613175" w:rsidRDefault="00EA0C80" w:rsidP="00EA0C80">
      <w:pPr>
        <w:pStyle w:val="TH"/>
      </w:pPr>
      <w:r w:rsidRPr="00613175">
        <w:t>Table 6.9.3.3-2: 503 Service Unavailable (step 7, table 6.9.3.2-1)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F8267E" w:rsidRPr="00613175" w14:paraId="4E4C313D" w14:textId="77777777" w:rsidTr="00145D14">
        <w:trPr>
          <w:jc w:val="center"/>
        </w:trPr>
        <w:tc>
          <w:tcPr>
            <w:tcW w:w="9639" w:type="dxa"/>
            <w:gridSpan w:val="5"/>
          </w:tcPr>
          <w:p w14:paraId="6DE3915B" w14:textId="77777777" w:rsidR="00F8267E" w:rsidRPr="00613175" w:rsidRDefault="00F8267E" w:rsidP="00145D14">
            <w:pPr>
              <w:keepNext/>
              <w:keepLines/>
              <w:spacing w:after="0"/>
              <w:rPr>
                <w:rFonts w:ascii="Arial" w:hAnsi="Arial"/>
                <w:sz w:val="18"/>
              </w:rPr>
            </w:pPr>
            <w:r w:rsidRPr="00613175">
              <w:rPr>
                <w:rFonts w:ascii="Arial" w:hAnsi="Arial"/>
                <w:sz w:val="18"/>
              </w:rPr>
              <w:t>Derivation Path: TS 34.229-1 [2], Table in subclause A.4.2</w:t>
            </w:r>
          </w:p>
        </w:tc>
      </w:tr>
      <w:tr w:rsidR="00F8267E" w:rsidRPr="00613175" w14:paraId="29964A0C" w14:textId="77777777" w:rsidTr="00145D14">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5C09E1A0"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Header/param</w:t>
            </w:r>
          </w:p>
        </w:tc>
        <w:tc>
          <w:tcPr>
            <w:tcW w:w="872" w:type="dxa"/>
            <w:tcBorders>
              <w:bottom w:val="single" w:sz="4" w:space="0" w:color="auto"/>
            </w:tcBorders>
            <w:shd w:val="clear" w:color="auto" w:fill="auto"/>
          </w:tcPr>
          <w:p w14:paraId="0221A99F"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Cond</w:t>
            </w:r>
          </w:p>
        </w:tc>
        <w:tc>
          <w:tcPr>
            <w:tcW w:w="4691" w:type="dxa"/>
            <w:tcBorders>
              <w:bottom w:val="single" w:sz="4" w:space="0" w:color="auto"/>
            </w:tcBorders>
            <w:shd w:val="clear" w:color="auto" w:fill="auto"/>
          </w:tcPr>
          <w:p w14:paraId="6074DADA"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Value/remark</w:t>
            </w:r>
          </w:p>
        </w:tc>
        <w:tc>
          <w:tcPr>
            <w:tcW w:w="742" w:type="dxa"/>
            <w:tcBorders>
              <w:bottom w:val="single" w:sz="4" w:space="0" w:color="auto"/>
            </w:tcBorders>
            <w:shd w:val="clear" w:color="auto" w:fill="auto"/>
          </w:tcPr>
          <w:p w14:paraId="7DFCCFD6"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Rel</w:t>
            </w:r>
          </w:p>
        </w:tc>
        <w:tc>
          <w:tcPr>
            <w:tcW w:w="1546" w:type="dxa"/>
            <w:tcBorders>
              <w:bottom w:val="single" w:sz="4" w:space="0" w:color="auto"/>
            </w:tcBorders>
          </w:tcPr>
          <w:p w14:paraId="66BE3223"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Reference</w:t>
            </w:r>
          </w:p>
        </w:tc>
      </w:tr>
      <w:tr w:rsidR="00F8267E" w:rsidRPr="00613175" w14:paraId="2173F790" w14:textId="77777777" w:rsidTr="00145D14">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05A38654" w14:textId="77777777" w:rsidR="00F8267E" w:rsidRPr="00613175" w:rsidRDefault="00F8267E" w:rsidP="00145D14">
            <w:pPr>
              <w:keepNext/>
              <w:keepLines/>
              <w:spacing w:after="0"/>
              <w:rPr>
                <w:rFonts w:ascii="Arial" w:hAnsi="Arial"/>
                <w:b/>
                <w:sz w:val="18"/>
              </w:rPr>
            </w:pPr>
            <w:r w:rsidRPr="00613175">
              <w:rPr>
                <w:rFonts w:ascii="Arial" w:hAnsi="Arial"/>
                <w:b/>
                <w:sz w:val="18"/>
              </w:rPr>
              <w:t>Retry-After</w:t>
            </w:r>
          </w:p>
        </w:tc>
        <w:tc>
          <w:tcPr>
            <w:tcW w:w="872" w:type="dxa"/>
            <w:tcBorders>
              <w:top w:val="single" w:sz="4" w:space="0" w:color="auto"/>
              <w:bottom w:val="single" w:sz="4" w:space="0" w:color="auto"/>
            </w:tcBorders>
            <w:shd w:val="clear" w:color="auto" w:fill="auto"/>
          </w:tcPr>
          <w:p w14:paraId="6D65016E" w14:textId="77777777" w:rsidR="00F8267E" w:rsidRPr="00613175" w:rsidRDefault="00F8267E" w:rsidP="00145D14">
            <w:pPr>
              <w:keepNext/>
              <w:keepLines/>
              <w:spacing w:after="0"/>
              <w:rPr>
                <w:rFonts w:ascii="Arial" w:hAnsi="Arial"/>
                <w:sz w:val="18"/>
              </w:rPr>
            </w:pPr>
          </w:p>
        </w:tc>
        <w:tc>
          <w:tcPr>
            <w:tcW w:w="4691" w:type="dxa"/>
            <w:tcBorders>
              <w:top w:val="single" w:sz="4" w:space="0" w:color="auto"/>
              <w:bottom w:val="single" w:sz="4" w:space="0" w:color="auto"/>
            </w:tcBorders>
            <w:shd w:val="clear" w:color="auto" w:fill="auto"/>
          </w:tcPr>
          <w:p w14:paraId="56F4CCA6" w14:textId="77777777" w:rsidR="00F8267E" w:rsidRPr="00613175" w:rsidRDefault="00F8267E" w:rsidP="00145D14">
            <w:pPr>
              <w:keepNext/>
              <w:keepLines/>
              <w:spacing w:after="0"/>
              <w:rPr>
                <w:rFonts w:ascii="Arial" w:hAnsi="Arial"/>
                <w:sz w:val="18"/>
                <w:lang w:eastAsia="zh-CN"/>
              </w:rPr>
            </w:pPr>
          </w:p>
        </w:tc>
        <w:tc>
          <w:tcPr>
            <w:tcW w:w="742" w:type="dxa"/>
            <w:tcBorders>
              <w:top w:val="single" w:sz="4" w:space="0" w:color="auto"/>
              <w:bottom w:val="single" w:sz="4" w:space="0" w:color="auto"/>
            </w:tcBorders>
            <w:shd w:val="clear" w:color="auto" w:fill="auto"/>
          </w:tcPr>
          <w:p w14:paraId="085BE788" w14:textId="77777777" w:rsidR="00F8267E" w:rsidRPr="00613175" w:rsidRDefault="00F8267E" w:rsidP="00145D14">
            <w:pPr>
              <w:keepNext/>
              <w:keepLines/>
              <w:spacing w:after="0"/>
              <w:rPr>
                <w:rFonts w:ascii="Arial" w:hAnsi="Arial"/>
                <w:sz w:val="18"/>
              </w:rPr>
            </w:pPr>
          </w:p>
        </w:tc>
        <w:tc>
          <w:tcPr>
            <w:tcW w:w="1546" w:type="dxa"/>
            <w:tcBorders>
              <w:top w:val="single" w:sz="4" w:space="0" w:color="auto"/>
              <w:bottom w:val="single" w:sz="4" w:space="0" w:color="auto"/>
            </w:tcBorders>
          </w:tcPr>
          <w:p w14:paraId="48CDFD1C" w14:textId="77777777" w:rsidR="00F8267E" w:rsidRPr="00613175" w:rsidRDefault="00F8267E" w:rsidP="00145D14">
            <w:pPr>
              <w:keepNext/>
              <w:keepLines/>
              <w:spacing w:after="0"/>
              <w:rPr>
                <w:rFonts w:ascii="Arial" w:hAnsi="Arial"/>
                <w:sz w:val="18"/>
              </w:rPr>
            </w:pPr>
            <w:r w:rsidRPr="00613175">
              <w:rPr>
                <w:rFonts w:ascii="Arial" w:hAnsi="Arial"/>
                <w:sz w:val="18"/>
              </w:rPr>
              <w:t>RFC 3261 [6]</w:t>
            </w:r>
          </w:p>
        </w:tc>
      </w:tr>
      <w:tr w:rsidR="00F8267E" w:rsidRPr="00613175" w14:paraId="31D53AFE" w14:textId="77777777" w:rsidTr="00145D14">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8ED015D" w14:textId="77777777" w:rsidR="00F8267E" w:rsidRPr="00613175" w:rsidRDefault="00F8267E" w:rsidP="00145D14">
            <w:pPr>
              <w:keepNext/>
              <w:keepLines/>
              <w:spacing w:after="0"/>
              <w:rPr>
                <w:rFonts w:ascii="Arial" w:hAnsi="Arial"/>
                <w:bCs/>
                <w:sz w:val="18"/>
              </w:rPr>
            </w:pPr>
            <w:r w:rsidRPr="00613175">
              <w:rPr>
                <w:rFonts w:ascii="Arial" w:hAnsi="Arial"/>
                <w:bCs/>
                <w:sz w:val="18"/>
              </w:rPr>
              <w:tab/>
              <w:t>period</w:t>
            </w:r>
          </w:p>
        </w:tc>
        <w:tc>
          <w:tcPr>
            <w:tcW w:w="872" w:type="dxa"/>
            <w:tcBorders>
              <w:top w:val="single" w:sz="4" w:space="0" w:color="auto"/>
              <w:bottom w:val="single" w:sz="4" w:space="0" w:color="auto"/>
            </w:tcBorders>
            <w:shd w:val="clear" w:color="auto" w:fill="auto"/>
          </w:tcPr>
          <w:p w14:paraId="375A3383" w14:textId="77777777" w:rsidR="00F8267E" w:rsidRPr="00613175" w:rsidRDefault="00F8267E" w:rsidP="00145D14">
            <w:pPr>
              <w:keepNext/>
              <w:keepLines/>
              <w:spacing w:after="0"/>
              <w:rPr>
                <w:rFonts w:ascii="Arial" w:hAnsi="Arial"/>
                <w:sz w:val="18"/>
              </w:rPr>
            </w:pPr>
          </w:p>
        </w:tc>
        <w:tc>
          <w:tcPr>
            <w:tcW w:w="4691" w:type="dxa"/>
            <w:tcBorders>
              <w:top w:val="single" w:sz="4" w:space="0" w:color="auto"/>
              <w:bottom w:val="single" w:sz="4" w:space="0" w:color="auto"/>
            </w:tcBorders>
            <w:shd w:val="clear" w:color="auto" w:fill="auto"/>
          </w:tcPr>
          <w:p w14:paraId="1A7703A1" w14:textId="77777777" w:rsidR="00F8267E" w:rsidRPr="00613175" w:rsidRDefault="00F8267E" w:rsidP="00145D14">
            <w:pPr>
              <w:keepNext/>
              <w:keepLines/>
              <w:spacing w:after="0"/>
              <w:rPr>
                <w:rFonts w:ascii="Arial" w:hAnsi="Arial"/>
                <w:sz w:val="18"/>
                <w:lang w:eastAsia="zh-CN"/>
              </w:rPr>
            </w:pPr>
            <w:r w:rsidRPr="00613175">
              <w:rPr>
                <w:rFonts w:ascii="Arial" w:hAnsi="Arial"/>
                <w:sz w:val="18"/>
                <w:lang w:eastAsia="zh-CN"/>
              </w:rPr>
              <w:t>128</w:t>
            </w:r>
          </w:p>
        </w:tc>
        <w:tc>
          <w:tcPr>
            <w:tcW w:w="742" w:type="dxa"/>
            <w:tcBorders>
              <w:top w:val="single" w:sz="4" w:space="0" w:color="auto"/>
              <w:bottom w:val="single" w:sz="4" w:space="0" w:color="auto"/>
            </w:tcBorders>
            <w:shd w:val="clear" w:color="auto" w:fill="auto"/>
          </w:tcPr>
          <w:p w14:paraId="62D30590" w14:textId="77777777" w:rsidR="00F8267E" w:rsidRPr="00613175" w:rsidRDefault="00F8267E" w:rsidP="00145D14">
            <w:pPr>
              <w:keepNext/>
              <w:keepLines/>
              <w:spacing w:after="0"/>
              <w:rPr>
                <w:rFonts w:ascii="Arial" w:hAnsi="Arial"/>
                <w:sz w:val="18"/>
              </w:rPr>
            </w:pPr>
          </w:p>
        </w:tc>
        <w:tc>
          <w:tcPr>
            <w:tcW w:w="1546" w:type="dxa"/>
            <w:tcBorders>
              <w:top w:val="single" w:sz="4" w:space="0" w:color="auto"/>
              <w:bottom w:val="single" w:sz="4" w:space="0" w:color="auto"/>
            </w:tcBorders>
          </w:tcPr>
          <w:p w14:paraId="5489497E" w14:textId="77777777" w:rsidR="00F8267E" w:rsidRPr="00613175" w:rsidRDefault="00F8267E" w:rsidP="00145D14">
            <w:pPr>
              <w:keepNext/>
              <w:keepLines/>
              <w:spacing w:after="0"/>
              <w:rPr>
                <w:rFonts w:ascii="Arial" w:hAnsi="Arial"/>
                <w:sz w:val="18"/>
              </w:rPr>
            </w:pPr>
          </w:p>
        </w:tc>
      </w:tr>
    </w:tbl>
    <w:p w14:paraId="5C450268" w14:textId="77777777" w:rsidR="00F8267E" w:rsidRPr="00613175" w:rsidRDefault="00F8267E" w:rsidP="00F8267E">
      <w:pPr>
        <w:rPr>
          <w:rFonts w:eastAsia="MS Gothic"/>
        </w:rPr>
      </w:pPr>
    </w:p>
    <w:p w14:paraId="5E7A2B58" w14:textId="77777777" w:rsidR="00F8267E" w:rsidRPr="00613175" w:rsidRDefault="00F8267E" w:rsidP="0031641D">
      <w:pPr>
        <w:pStyle w:val="TH"/>
      </w:pPr>
      <w:r w:rsidRPr="00613175">
        <w:t>Table 6.9.3.3-3: SUBSCRIBE for reg-event package (step 9, table 6.9.3.2-1)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F8267E" w:rsidRPr="00613175" w14:paraId="456E2133" w14:textId="77777777" w:rsidTr="0031641D">
        <w:trPr>
          <w:jc w:val="center"/>
        </w:trPr>
        <w:tc>
          <w:tcPr>
            <w:tcW w:w="9781" w:type="dxa"/>
            <w:gridSpan w:val="5"/>
          </w:tcPr>
          <w:p w14:paraId="0FDDA776" w14:textId="77777777" w:rsidR="00F8267E" w:rsidRPr="00613175" w:rsidRDefault="00F8267E" w:rsidP="00145D14">
            <w:pPr>
              <w:keepNext/>
              <w:keepLines/>
              <w:spacing w:after="0"/>
              <w:rPr>
                <w:rFonts w:ascii="Arial" w:hAnsi="Arial"/>
                <w:sz w:val="18"/>
              </w:rPr>
            </w:pPr>
            <w:r w:rsidRPr="00613175">
              <w:rPr>
                <w:rFonts w:ascii="Arial" w:hAnsi="Arial"/>
                <w:sz w:val="18"/>
              </w:rPr>
              <w:t>Derivation Path: TS 34.229-1 [2], Table in subclause A.1.4, Conditions A1 and A7</w:t>
            </w:r>
          </w:p>
        </w:tc>
      </w:tr>
      <w:tr w:rsidR="00F8267E" w:rsidRPr="00613175" w14:paraId="43E328A9" w14:textId="77777777" w:rsidTr="0031641D">
        <w:tblPrEx>
          <w:tblCellMar>
            <w:left w:w="115" w:type="dxa"/>
            <w:right w:w="115" w:type="dxa"/>
          </w:tblCellMar>
          <w:tblLook w:val="04A0" w:firstRow="1" w:lastRow="0" w:firstColumn="1" w:lastColumn="0" w:noHBand="0" w:noVBand="1"/>
        </w:tblPrEx>
        <w:trPr>
          <w:tblHeader/>
          <w:jc w:val="center"/>
        </w:trPr>
        <w:tc>
          <w:tcPr>
            <w:tcW w:w="1799" w:type="dxa"/>
            <w:tcBorders>
              <w:bottom w:val="single" w:sz="4" w:space="0" w:color="auto"/>
            </w:tcBorders>
            <w:shd w:val="clear" w:color="auto" w:fill="auto"/>
          </w:tcPr>
          <w:p w14:paraId="2CFC785F"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Header/param</w:t>
            </w:r>
          </w:p>
        </w:tc>
        <w:tc>
          <w:tcPr>
            <w:tcW w:w="878" w:type="dxa"/>
            <w:tcBorders>
              <w:bottom w:val="single" w:sz="4" w:space="0" w:color="auto"/>
            </w:tcBorders>
            <w:shd w:val="clear" w:color="auto" w:fill="auto"/>
          </w:tcPr>
          <w:p w14:paraId="6CA29BFE"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Cond</w:t>
            </w:r>
          </w:p>
        </w:tc>
        <w:tc>
          <w:tcPr>
            <w:tcW w:w="4795" w:type="dxa"/>
            <w:tcBorders>
              <w:bottom w:val="single" w:sz="4" w:space="0" w:color="auto"/>
            </w:tcBorders>
            <w:shd w:val="clear" w:color="auto" w:fill="auto"/>
          </w:tcPr>
          <w:p w14:paraId="3547440E"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Value/remark</w:t>
            </w:r>
          </w:p>
        </w:tc>
        <w:tc>
          <w:tcPr>
            <w:tcW w:w="749" w:type="dxa"/>
            <w:tcBorders>
              <w:bottom w:val="single" w:sz="4" w:space="0" w:color="auto"/>
            </w:tcBorders>
            <w:shd w:val="clear" w:color="auto" w:fill="auto"/>
          </w:tcPr>
          <w:p w14:paraId="0A0A8C67"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Rel</w:t>
            </w:r>
          </w:p>
        </w:tc>
        <w:tc>
          <w:tcPr>
            <w:tcW w:w="1560" w:type="dxa"/>
            <w:tcBorders>
              <w:bottom w:val="single" w:sz="4" w:space="0" w:color="auto"/>
            </w:tcBorders>
          </w:tcPr>
          <w:p w14:paraId="51B9118D" w14:textId="77777777" w:rsidR="00F8267E" w:rsidRPr="00613175" w:rsidRDefault="00F8267E" w:rsidP="00145D14">
            <w:pPr>
              <w:keepNext/>
              <w:keepLines/>
              <w:spacing w:after="0"/>
              <w:jc w:val="center"/>
              <w:rPr>
                <w:rFonts w:ascii="Arial" w:hAnsi="Arial"/>
                <w:b/>
                <w:sz w:val="18"/>
              </w:rPr>
            </w:pPr>
            <w:r w:rsidRPr="00613175">
              <w:rPr>
                <w:rFonts w:ascii="Arial" w:hAnsi="Arial"/>
                <w:b/>
                <w:sz w:val="18"/>
              </w:rPr>
              <w:t>Reference</w:t>
            </w:r>
          </w:p>
        </w:tc>
      </w:tr>
      <w:tr w:rsidR="00F8267E" w:rsidRPr="00613175" w14:paraId="3817B8A4" w14:textId="77777777" w:rsidTr="0031641D">
        <w:tblPrEx>
          <w:tblCellMar>
            <w:left w:w="115" w:type="dxa"/>
            <w:right w:w="115" w:type="dxa"/>
          </w:tblCellMar>
          <w:tblLook w:val="04A0" w:firstRow="1" w:lastRow="0" w:firstColumn="1" w:lastColumn="0" w:noHBand="0" w:noVBand="1"/>
        </w:tblPrEx>
        <w:trPr>
          <w:tblHeader/>
          <w:jc w:val="center"/>
        </w:trPr>
        <w:tc>
          <w:tcPr>
            <w:tcW w:w="1799" w:type="dxa"/>
            <w:tcBorders>
              <w:top w:val="single" w:sz="4" w:space="0" w:color="auto"/>
              <w:bottom w:val="single" w:sz="4" w:space="0" w:color="auto"/>
            </w:tcBorders>
            <w:shd w:val="clear" w:color="auto" w:fill="auto"/>
          </w:tcPr>
          <w:p w14:paraId="7C9BBE72" w14:textId="77777777" w:rsidR="00F8267E" w:rsidRPr="00613175" w:rsidRDefault="00F8267E" w:rsidP="00145D14">
            <w:pPr>
              <w:keepNext/>
              <w:keepLines/>
              <w:spacing w:after="0"/>
              <w:rPr>
                <w:rFonts w:ascii="Arial" w:hAnsi="Arial"/>
                <w:b/>
                <w:sz w:val="18"/>
              </w:rPr>
            </w:pPr>
            <w:r w:rsidRPr="00613175">
              <w:rPr>
                <w:rFonts w:ascii="Arial" w:hAnsi="Arial"/>
                <w:b/>
                <w:sz w:val="18"/>
              </w:rPr>
              <w:t>Call-ID</w:t>
            </w:r>
          </w:p>
        </w:tc>
        <w:tc>
          <w:tcPr>
            <w:tcW w:w="878" w:type="dxa"/>
            <w:tcBorders>
              <w:top w:val="single" w:sz="4" w:space="0" w:color="auto"/>
              <w:bottom w:val="single" w:sz="4" w:space="0" w:color="auto"/>
            </w:tcBorders>
            <w:shd w:val="clear" w:color="auto" w:fill="auto"/>
          </w:tcPr>
          <w:p w14:paraId="7DE6208F" w14:textId="77777777" w:rsidR="00F8267E" w:rsidRPr="00613175" w:rsidRDefault="00F8267E" w:rsidP="00145D14">
            <w:pPr>
              <w:keepNext/>
              <w:keepLines/>
              <w:spacing w:after="0"/>
              <w:rPr>
                <w:rFonts w:ascii="Arial" w:hAnsi="Arial"/>
                <w:sz w:val="18"/>
              </w:rPr>
            </w:pPr>
          </w:p>
        </w:tc>
        <w:tc>
          <w:tcPr>
            <w:tcW w:w="4795" w:type="dxa"/>
            <w:tcBorders>
              <w:top w:val="single" w:sz="4" w:space="0" w:color="auto"/>
              <w:bottom w:val="single" w:sz="4" w:space="0" w:color="auto"/>
            </w:tcBorders>
            <w:shd w:val="clear" w:color="auto" w:fill="auto"/>
          </w:tcPr>
          <w:p w14:paraId="007C059D" w14:textId="77777777" w:rsidR="00F8267E" w:rsidRPr="00613175" w:rsidRDefault="00F8267E" w:rsidP="00145D14">
            <w:pPr>
              <w:keepNext/>
              <w:keepLines/>
              <w:spacing w:after="0"/>
              <w:rPr>
                <w:rFonts w:ascii="Arial" w:hAnsi="Arial"/>
                <w:sz w:val="18"/>
                <w:lang w:eastAsia="zh-CN"/>
              </w:rPr>
            </w:pPr>
          </w:p>
        </w:tc>
        <w:tc>
          <w:tcPr>
            <w:tcW w:w="749" w:type="dxa"/>
            <w:tcBorders>
              <w:top w:val="single" w:sz="4" w:space="0" w:color="auto"/>
              <w:bottom w:val="single" w:sz="4" w:space="0" w:color="auto"/>
            </w:tcBorders>
            <w:shd w:val="clear" w:color="auto" w:fill="auto"/>
          </w:tcPr>
          <w:p w14:paraId="30F00EA9" w14:textId="77777777" w:rsidR="00F8267E" w:rsidRPr="00613175" w:rsidRDefault="00F8267E" w:rsidP="00145D14">
            <w:pPr>
              <w:keepNext/>
              <w:keepLines/>
              <w:spacing w:after="0"/>
              <w:rPr>
                <w:rFonts w:ascii="Arial" w:hAnsi="Arial"/>
                <w:sz w:val="18"/>
              </w:rPr>
            </w:pPr>
          </w:p>
        </w:tc>
        <w:tc>
          <w:tcPr>
            <w:tcW w:w="1560" w:type="dxa"/>
            <w:tcBorders>
              <w:top w:val="single" w:sz="4" w:space="0" w:color="auto"/>
              <w:bottom w:val="single" w:sz="4" w:space="0" w:color="auto"/>
            </w:tcBorders>
          </w:tcPr>
          <w:p w14:paraId="046F2CD6" w14:textId="77777777" w:rsidR="00F8267E" w:rsidRPr="00613175" w:rsidRDefault="00F8267E" w:rsidP="00145D14">
            <w:pPr>
              <w:keepNext/>
              <w:keepLines/>
              <w:spacing w:after="0"/>
              <w:rPr>
                <w:rFonts w:ascii="Arial" w:hAnsi="Arial"/>
                <w:sz w:val="18"/>
              </w:rPr>
            </w:pPr>
            <w:r w:rsidRPr="00613175">
              <w:rPr>
                <w:rFonts w:ascii="Arial" w:hAnsi="Arial"/>
                <w:sz w:val="18"/>
              </w:rPr>
              <w:t>RFC 3261 [6]</w:t>
            </w:r>
          </w:p>
        </w:tc>
      </w:tr>
      <w:tr w:rsidR="00F8267E" w:rsidRPr="00613175" w14:paraId="4D37529E" w14:textId="77777777" w:rsidTr="0031641D">
        <w:tblPrEx>
          <w:tblCellMar>
            <w:left w:w="115" w:type="dxa"/>
            <w:right w:w="115" w:type="dxa"/>
          </w:tblCellMar>
          <w:tblLook w:val="04A0" w:firstRow="1" w:lastRow="0" w:firstColumn="1" w:lastColumn="0" w:noHBand="0" w:noVBand="1"/>
        </w:tblPrEx>
        <w:trPr>
          <w:tblHeader/>
          <w:jc w:val="center"/>
        </w:trPr>
        <w:tc>
          <w:tcPr>
            <w:tcW w:w="1799" w:type="dxa"/>
            <w:tcBorders>
              <w:top w:val="single" w:sz="4" w:space="0" w:color="auto"/>
              <w:bottom w:val="single" w:sz="4" w:space="0" w:color="auto"/>
            </w:tcBorders>
            <w:shd w:val="clear" w:color="auto" w:fill="auto"/>
          </w:tcPr>
          <w:p w14:paraId="011331D4" w14:textId="77777777" w:rsidR="00F8267E" w:rsidRPr="00613175" w:rsidRDefault="00F8267E" w:rsidP="00145D14">
            <w:pPr>
              <w:keepNext/>
              <w:keepLines/>
              <w:spacing w:after="0"/>
              <w:rPr>
                <w:rFonts w:ascii="Arial" w:hAnsi="Arial"/>
                <w:bCs/>
                <w:sz w:val="18"/>
              </w:rPr>
            </w:pPr>
            <w:r w:rsidRPr="00613175">
              <w:rPr>
                <w:rFonts w:ascii="Arial" w:hAnsi="Arial"/>
                <w:bCs/>
                <w:sz w:val="18"/>
              </w:rPr>
              <w:tab/>
              <w:t>callid</w:t>
            </w:r>
          </w:p>
        </w:tc>
        <w:tc>
          <w:tcPr>
            <w:tcW w:w="878" w:type="dxa"/>
            <w:tcBorders>
              <w:top w:val="single" w:sz="4" w:space="0" w:color="auto"/>
              <w:bottom w:val="single" w:sz="4" w:space="0" w:color="auto"/>
            </w:tcBorders>
            <w:shd w:val="clear" w:color="auto" w:fill="auto"/>
          </w:tcPr>
          <w:p w14:paraId="586B3D53" w14:textId="77777777" w:rsidR="00F8267E" w:rsidRPr="00613175" w:rsidRDefault="00F8267E" w:rsidP="00145D14">
            <w:pPr>
              <w:keepNext/>
              <w:keepLines/>
              <w:spacing w:after="0"/>
              <w:rPr>
                <w:rFonts w:ascii="Arial" w:hAnsi="Arial"/>
                <w:sz w:val="18"/>
              </w:rPr>
            </w:pPr>
          </w:p>
        </w:tc>
        <w:tc>
          <w:tcPr>
            <w:tcW w:w="4795" w:type="dxa"/>
            <w:tcBorders>
              <w:top w:val="single" w:sz="4" w:space="0" w:color="auto"/>
              <w:bottom w:val="single" w:sz="4" w:space="0" w:color="auto"/>
            </w:tcBorders>
            <w:shd w:val="clear" w:color="auto" w:fill="auto"/>
          </w:tcPr>
          <w:p w14:paraId="251C728C" w14:textId="77777777" w:rsidR="00F8267E" w:rsidRPr="00613175" w:rsidRDefault="00F8267E" w:rsidP="00145D14">
            <w:pPr>
              <w:keepNext/>
              <w:keepLines/>
              <w:spacing w:after="0"/>
              <w:rPr>
                <w:rFonts w:ascii="Arial" w:hAnsi="Arial"/>
                <w:sz w:val="18"/>
                <w:lang w:eastAsia="zh-CN"/>
              </w:rPr>
            </w:pPr>
            <w:r w:rsidRPr="00613175">
              <w:rPr>
                <w:rFonts w:ascii="Arial" w:hAnsi="Arial"/>
                <w:sz w:val="18"/>
                <w:lang w:eastAsia="zh-CN"/>
              </w:rPr>
              <w:t>value different from the previous SUBSCRIBE request</w:t>
            </w:r>
          </w:p>
        </w:tc>
        <w:tc>
          <w:tcPr>
            <w:tcW w:w="749" w:type="dxa"/>
            <w:tcBorders>
              <w:top w:val="single" w:sz="4" w:space="0" w:color="auto"/>
              <w:bottom w:val="single" w:sz="4" w:space="0" w:color="auto"/>
            </w:tcBorders>
            <w:shd w:val="clear" w:color="auto" w:fill="auto"/>
          </w:tcPr>
          <w:p w14:paraId="4F63182F" w14:textId="77777777" w:rsidR="00F8267E" w:rsidRPr="00613175" w:rsidRDefault="00F8267E" w:rsidP="00145D14">
            <w:pPr>
              <w:keepNext/>
              <w:keepLines/>
              <w:spacing w:after="0"/>
              <w:rPr>
                <w:rFonts w:ascii="Arial" w:hAnsi="Arial"/>
                <w:sz w:val="18"/>
              </w:rPr>
            </w:pPr>
          </w:p>
        </w:tc>
        <w:tc>
          <w:tcPr>
            <w:tcW w:w="1560" w:type="dxa"/>
            <w:tcBorders>
              <w:top w:val="single" w:sz="4" w:space="0" w:color="auto"/>
              <w:bottom w:val="single" w:sz="4" w:space="0" w:color="auto"/>
            </w:tcBorders>
          </w:tcPr>
          <w:p w14:paraId="27A3AD2D" w14:textId="77777777" w:rsidR="00F8267E" w:rsidRPr="00613175" w:rsidRDefault="00F8267E" w:rsidP="00145D14">
            <w:pPr>
              <w:keepNext/>
              <w:keepLines/>
              <w:spacing w:after="0"/>
              <w:rPr>
                <w:rFonts w:ascii="Arial" w:hAnsi="Arial"/>
                <w:sz w:val="18"/>
              </w:rPr>
            </w:pPr>
          </w:p>
        </w:tc>
      </w:tr>
    </w:tbl>
    <w:p w14:paraId="5E6944DF" w14:textId="77777777" w:rsidR="00F8267E" w:rsidRPr="00613175" w:rsidRDefault="00F8267E" w:rsidP="003E11B9">
      <w:pPr>
        <w:rPr>
          <w:rFonts w:eastAsia="MS Gothic"/>
        </w:rPr>
      </w:pPr>
    </w:p>
    <w:p w14:paraId="0784182D" w14:textId="77777777" w:rsidR="00987512" w:rsidRPr="00613175" w:rsidRDefault="00C8183A" w:rsidP="00482465">
      <w:pPr>
        <w:pStyle w:val="Heading1"/>
        <w:rPr>
          <w:rFonts w:eastAsia="MS Gothic"/>
        </w:rPr>
      </w:pPr>
      <w:bookmarkStart w:id="517" w:name="_Toc42778737"/>
      <w:bookmarkStart w:id="518" w:name="_Toc42785184"/>
      <w:r w:rsidRPr="00613175">
        <w:rPr>
          <w:rFonts w:eastAsia="MS Gothic"/>
        </w:rPr>
        <w:br w:type="page"/>
      </w:r>
      <w:bookmarkStart w:id="519" w:name="_Toc43210201"/>
      <w:bookmarkStart w:id="520" w:name="_Toc51948427"/>
      <w:bookmarkStart w:id="521" w:name="_Toc52162500"/>
      <w:bookmarkStart w:id="522" w:name="_Toc60916086"/>
      <w:bookmarkStart w:id="523" w:name="_Toc68197382"/>
      <w:bookmarkStart w:id="524" w:name="_Toc75880631"/>
      <w:bookmarkStart w:id="525" w:name="_Toc84254329"/>
      <w:bookmarkStart w:id="526" w:name="_Toc84255124"/>
      <w:r w:rsidR="00987512" w:rsidRPr="00613175">
        <w:rPr>
          <w:rFonts w:eastAsia="MS Gothic"/>
        </w:rPr>
        <w:lastRenderedPageBreak/>
        <w:t>7</w:t>
      </w:r>
      <w:r w:rsidR="00987512" w:rsidRPr="00613175">
        <w:rPr>
          <w:rFonts w:eastAsia="MS Gothic"/>
        </w:rPr>
        <w:tab/>
        <w:t>Call Control</w:t>
      </w:r>
      <w:bookmarkEnd w:id="517"/>
      <w:bookmarkEnd w:id="518"/>
      <w:bookmarkEnd w:id="519"/>
      <w:bookmarkEnd w:id="520"/>
      <w:bookmarkEnd w:id="521"/>
      <w:bookmarkEnd w:id="522"/>
      <w:bookmarkEnd w:id="523"/>
      <w:bookmarkEnd w:id="524"/>
      <w:bookmarkEnd w:id="525"/>
      <w:bookmarkEnd w:id="526"/>
    </w:p>
    <w:p w14:paraId="71A01ECE" w14:textId="77777777" w:rsidR="00565BFA" w:rsidRPr="00613175" w:rsidRDefault="00565BFA" w:rsidP="00565BFA">
      <w:pPr>
        <w:pStyle w:val="Heading2"/>
        <w:rPr>
          <w:rFonts w:eastAsia="MS Gothic"/>
        </w:rPr>
      </w:pPr>
      <w:bookmarkStart w:id="527" w:name="_Toc60916087"/>
      <w:bookmarkStart w:id="528" w:name="_Toc68197383"/>
      <w:bookmarkStart w:id="529" w:name="_Toc75880632"/>
      <w:bookmarkStart w:id="530" w:name="_Toc84254330"/>
      <w:bookmarkStart w:id="531" w:name="_Toc84255125"/>
      <w:bookmarkStart w:id="532" w:name="_Toc42778739"/>
      <w:bookmarkStart w:id="533" w:name="_Toc42785186"/>
      <w:bookmarkStart w:id="534" w:name="_Toc43210203"/>
      <w:bookmarkStart w:id="535" w:name="_Toc51948429"/>
      <w:bookmarkStart w:id="536" w:name="_Toc52162502"/>
      <w:r w:rsidRPr="00613175">
        <w:rPr>
          <w:rFonts w:eastAsia="MS Gothic"/>
        </w:rPr>
        <w:t>7.1</w:t>
      </w:r>
      <w:r w:rsidRPr="00613175">
        <w:rPr>
          <w:rFonts w:eastAsia="MS Gothic"/>
        </w:rPr>
        <w:tab/>
        <w:t>MTSI MO Voice Call / 503 Service Unavailable / 5GS</w:t>
      </w:r>
      <w:bookmarkEnd w:id="527"/>
      <w:bookmarkEnd w:id="528"/>
      <w:bookmarkEnd w:id="529"/>
      <w:bookmarkEnd w:id="530"/>
      <w:bookmarkEnd w:id="531"/>
    </w:p>
    <w:p w14:paraId="26CAC856" w14:textId="77777777" w:rsidR="00565BFA" w:rsidRPr="00613175" w:rsidRDefault="00565BFA" w:rsidP="00F238ED">
      <w:pPr>
        <w:pStyle w:val="H6"/>
        <w:rPr>
          <w:rFonts w:eastAsia="MS Gothic"/>
        </w:rPr>
      </w:pPr>
      <w:bookmarkStart w:id="537" w:name="_Toc60916088"/>
      <w:r w:rsidRPr="00613175">
        <w:rPr>
          <w:rFonts w:eastAsia="MS Gothic"/>
        </w:rPr>
        <w:t>7.1.1</w:t>
      </w:r>
      <w:r w:rsidRPr="00613175">
        <w:rPr>
          <w:rFonts w:eastAsia="MS Gothic"/>
        </w:rPr>
        <w:tab/>
        <w:t>Test Purpose (TP)</w:t>
      </w:r>
      <w:bookmarkEnd w:id="537"/>
    </w:p>
    <w:p w14:paraId="4C745CB0" w14:textId="77777777" w:rsidR="00565BFA" w:rsidRPr="00613175" w:rsidRDefault="00565BFA" w:rsidP="00565BFA">
      <w:pPr>
        <w:pStyle w:val="H6"/>
      </w:pPr>
      <w:r w:rsidRPr="00613175">
        <w:t>(1)</w:t>
      </w:r>
    </w:p>
    <w:p w14:paraId="2714B6C9" w14:textId="2EB0A07A" w:rsidR="00565BFA" w:rsidRPr="00613175" w:rsidRDefault="00565BFA" w:rsidP="00565BFA">
      <w:pPr>
        <w:pStyle w:val="PL"/>
        <w:rPr>
          <w:rFonts w:eastAsia="Malgun Gothic"/>
          <w:b/>
          <w:noProof w:val="0"/>
        </w:rPr>
      </w:pPr>
      <w:r w:rsidRPr="00613175">
        <w:rPr>
          <w:b/>
          <w:noProof w:val="0"/>
        </w:rPr>
        <w:t>with</w:t>
      </w:r>
      <w:r w:rsidRPr="00613175">
        <w:rPr>
          <w:noProof w:val="0"/>
        </w:rPr>
        <w:t xml:space="preserve"> { </w:t>
      </w:r>
      <w:r w:rsidR="0090017E" w:rsidRPr="00613175">
        <w:rPr>
          <w:noProof w:val="0"/>
        </w:rPr>
        <w:t xml:space="preserve">UE being registered to IMS and configured to use preconditions and </w:t>
      </w:r>
      <w:r w:rsidRPr="00613175">
        <w:rPr>
          <w:noProof w:val="0"/>
        </w:rPr>
        <w:t>UE having sent an initial INVITE request for MO Voice call }</w:t>
      </w:r>
    </w:p>
    <w:p w14:paraId="60B5179B" w14:textId="77777777" w:rsidR="00565BFA" w:rsidRPr="00613175" w:rsidRDefault="00565BFA" w:rsidP="00565BFA">
      <w:pPr>
        <w:pStyle w:val="PL"/>
        <w:rPr>
          <w:noProof w:val="0"/>
        </w:rPr>
      </w:pPr>
      <w:r w:rsidRPr="00613175">
        <w:rPr>
          <w:b/>
          <w:noProof w:val="0"/>
        </w:rPr>
        <w:t>ensure that</w:t>
      </w:r>
      <w:r w:rsidRPr="00613175">
        <w:rPr>
          <w:noProof w:val="0"/>
        </w:rPr>
        <w:t xml:space="preserve"> {</w:t>
      </w:r>
    </w:p>
    <w:p w14:paraId="1E57864E" w14:textId="3F91DDAF" w:rsidR="00565BFA" w:rsidRPr="00613175" w:rsidRDefault="00565BFA" w:rsidP="00565BFA">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receiving a 503 Service Unavailable response containing a Retry-After header indicating a period of </w:t>
      </w:r>
      <w:r w:rsidR="00CA2DCF" w:rsidRPr="00613175">
        <w:rPr>
          <w:rFonts w:cs="Courier New"/>
          <w:noProof w:val="0"/>
          <w:snapToGrid w:val="0"/>
          <w:lang w:eastAsia="zh-CN"/>
        </w:rPr>
        <w:t xml:space="preserve">20 </w:t>
      </w:r>
      <w:r w:rsidRPr="00613175">
        <w:rPr>
          <w:noProof w:val="0"/>
          <w:snapToGrid w:val="0"/>
        </w:rPr>
        <w:t>seconds</w:t>
      </w:r>
      <w:r w:rsidRPr="00613175">
        <w:rPr>
          <w:noProof w:val="0"/>
        </w:rPr>
        <w:t xml:space="preserve"> }</w:t>
      </w:r>
    </w:p>
    <w:p w14:paraId="1EC80E84" w14:textId="77777777" w:rsidR="00565BFA" w:rsidRPr="00613175" w:rsidRDefault="00565BFA" w:rsidP="00565BFA">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does not reattempt the request until after the indicated period</w:t>
      </w:r>
      <w:r w:rsidRPr="00613175">
        <w:rPr>
          <w:noProof w:val="0"/>
        </w:rPr>
        <w:t xml:space="preserve"> }</w:t>
      </w:r>
    </w:p>
    <w:p w14:paraId="7BE1AFEC" w14:textId="77777777" w:rsidR="00565BFA" w:rsidRPr="00613175" w:rsidRDefault="00565BFA" w:rsidP="00565BFA">
      <w:pPr>
        <w:pStyle w:val="PL"/>
        <w:rPr>
          <w:noProof w:val="0"/>
        </w:rPr>
      </w:pPr>
      <w:r w:rsidRPr="00613175">
        <w:rPr>
          <w:noProof w:val="0"/>
        </w:rPr>
        <w:t xml:space="preserve">            }</w:t>
      </w:r>
    </w:p>
    <w:p w14:paraId="1C26E600" w14:textId="77777777" w:rsidR="00565BFA" w:rsidRPr="00613175" w:rsidRDefault="00565BFA" w:rsidP="00565BFA">
      <w:pPr>
        <w:pStyle w:val="PL"/>
        <w:rPr>
          <w:noProof w:val="0"/>
        </w:rPr>
      </w:pPr>
    </w:p>
    <w:p w14:paraId="1B524BD2" w14:textId="77777777" w:rsidR="00565BFA" w:rsidRPr="00613175" w:rsidRDefault="00565BFA" w:rsidP="00565BFA">
      <w:pPr>
        <w:pStyle w:val="H6"/>
      </w:pPr>
      <w:r w:rsidRPr="00613175">
        <w:t>(2)</w:t>
      </w:r>
    </w:p>
    <w:p w14:paraId="41A0227A" w14:textId="3760B187" w:rsidR="00565BFA" w:rsidRDefault="0006796C" w:rsidP="00565BFA">
      <w:pPr>
        <w:pStyle w:val="PL"/>
        <w:rPr>
          <w:rFonts w:ascii="Arial" w:hAnsi="Arial"/>
          <w:sz w:val="20"/>
        </w:rPr>
      </w:pPr>
      <w:ins w:id="538" w:author="Rohde &amp; Schwarz" w:date="2021-07-26T18:22:00Z">
        <w:r>
          <w:rPr>
            <w:rFonts w:ascii="Arial" w:hAnsi="Arial"/>
            <w:sz w:val="20"/>
            <w:rPrChange w:id="539" w:author="Rohde &amp; Schwarz" w:date="2021-07-29T08:04:00Z">
              <w:rPr>
                <w:b/>
              </w:rPr>
            </w:rPrChange>
          </w:rPr>
          <w:t>Void</w:t>
        </w:r>
      </w:ins>
    </w:p>
    <w:p w14:paraId="13874B8E" w14:textId="77777777" w:rsidR="0006796C" w:rsidRPr="00613175" w:rsidRDefault="0006796C" w:rsidP="00565BFA">
      <w:pPr>
        <w:pStyle w:val="PL"/>
        <w:rPr>
          <w:noProof w:val="0"/>
        </w:rPr>
      </w:pPr>
    </w:p>
    <w:p w14:paraId="375769CE" w14:textId="77777777" w:rsidR="00565BFA" w:rsidRPr="00613175" w:rsidRDefault="00565BFA" w:rsidP="00F238ED">
      <w:pPr>
        <w:pStyle w:val="H6"/>
        <w:rPr>
          <w:rFonts w:eastAsia="MS Gothic"/>
        </w:rPr>
      </w:pPr>
      <w:bookmarkStart w:id="540" w:name="_Toc60916089"/>
      <w:r w:rsidRPr="00613175">
        <w:rPr>
          <w:rFonts w:eastAsia="MS Gothic"/>
        </w:rPr>
        <w:t>7.1.2</w:t>
      </w:r>
      <w:r w:rsidRPr="00613175">
        <w:rPr>
          <w:rFonts w:eastAsia="MS Gothic"/>
        </w:rPr>
        <w:tab/>
        <w:t>Conformance Requirements</w:t>
      </w:r>
      <w:bookmarkEnd w:id="540"/>
    </w:p>
    <w:p w14:paraId="26E5EA6F" w14:textId="77777777" w:rsidR="000D610E" w:rsidRPr="00613175" w:rsidRDefault="000D610E" w:rsidP="000D610E">
      <w:r w:rsidRPr="00613175">
        <w:t>The conformance requirements covered in the present test case are, unless otherwise stated, Rel-15 requirements.</w:t>
      </w:r>
    </w:p>
    <w:p w14:paraId="2F82C241" w14:textId="77777777" w:rsidR="00565BFA" w:rsidRPr="00613175" w:rsidRDefault="00565BFA" w:rsidP="00565BFA">
      <w:r w:rsidRPr="00613175">
        <w:t>[TS 24.229, clause 5.1.3.1]:</w:t>
      </w:r>
    </w:p>
    <w:p w14:paraId="4662F6DA" w14:textId="77777777" w:rsidR="00565BFA" w:rsidRPr="00613175" w:rsidRDefault="00565BFA" w:rsidP="00565BFA">
      <w:r w:rsidRPr="00613175">
        <w:t>Upon receiving a 503 (Service Unavailable) response to an initial INVITE request containing a Retry-After header, then the originating UE shall not automatically reattempt the request until after the period indicated by the Retry-After header contents.</w:t>
      </w:r>
    </w:p>
    <w:p w14:paraId="5DA4EEB9" w14:textId="77777777" w:rsidR="00565BFA" w:rsidRPr="00613175" w:rsidRDefault="00565BFA" w:rsidP="00565BFA">
      <w:r w:rsidRPr="00613175">
        <w:t>[TS 24.229, clause 6.1.2]:</w:t>
      </w:r>
    </w:p>
    <w:p w14:paraId="1B670DC5" w14:textId="77777777" w:rsidR="00565BFA" w:rsidRPr="00613175" w:rsidRDefault="00565BFA" w:rsidP="00565BFA">
      <w:r w:rsidRPr="00613175">
        <w:t>An INVITE request generated by a UE shall contain a SDP offer and at least one media description. This SDP offer shall reflect the calling user's terminal capabilities and user preferences for the session.</w:t>
      </w:r>
    </w:p>
    <w:p w14:paraId="5B87FAE2" w14:textId="77777777" w:rsidR="00565BFA" w:rsidRPr="00613175" w:rsidRDefault="00565BFA" w:rsidP="00565BFA">
      <w:r w:rsidRPr="00613175">
        <w:t>…</w:t>
      </w:r>
    </w:p>
    <w:p w14:paraId="0AB09269" w14:textId="77777777" w:rsidR="00565BFA" w:rsidRPr="00613175" w:rsidRDefault="00565BFA" w:rsidP="00565BFA">
      <w:pPr>
        <w:pStyle w:val="NO"/>
      </w:pPr>
      <w:r w:rsidRPr="00613175">
        <w:t>NOTE 2:</w:t>
      </w:r>
      <w:r w:rsidRPr="00613175">
        <w:tab/>
        <w:t>If the originating UE does not use the precondition mechanism (see subclause 5.1.3.1), it will not include any precondition information in the SDP message body.</w:t>
      </w:r>
    </w:p>
    <w:p w14:paraId="32ED859C" w14:textId="77777777" w:rsidR="00565BFA" w:rsidRPr="00613175" w:rsidRDefault="00565BFA" w:rsidP="00F238ED">
      <w:pPr>
        <w:pStyle w:val="H6"/>
        <w:rPr>
          <w:rFonts w:eastAsia="MS Gothic"/>
        </w:rPr>
      </w:pPr>
      <w:bookmarkStart w:id="541" w:name="_Toc60916090"/>
      <w:r w:rsidRPr="00613175">
        <w:rPr>
          <w:rFonts w:eastAsia="MS Gothic"/>
        </w:rPr>
        <w:t>7.1.3</w:t>
      </w:r>
      <w:r w:rsidRPr="00613175">
        <w:rPr>
          <w:rFonts w:eastAsia="MS Gothic"/>
        </w:rPr>
        <w:tab/>
        <w:t>Test description</w:t>
      </w:r>
      <w:bookmarkEnd w:id="541"/>
    </w:p>
    <w:p w14:paraId="5D2B85BD" w14:textId="77777777" w:rsidR="00565BFA" w:rsidRPr="00613175" w:rsidRDefault="00565BFA" w:rsidP="00F238ED">
      <w:pPr>
        <w:pStyle w:val="H6"/>
      </w:pPr>
      <w:bookmarkStart w:id="542" w:name="_Toc60916091"/>
      <w:r w:rsidRPr="00613175">
        <w:t>7.1.3.1</w:t>
      </w:r>
      <w:r w:rsidRPr="00613175">
        <w:tab/>
        <w:t>Pre-test conditions</w:t>
      </w:r>
      <w:bookmarkEnd w:id="542"/>
    </w:p>
    <w:p w14:paraId="69B69C38" w14:textId="77777777" w:rsidR="00565BFA" w:rsidRPr="00613175" w:rsidRDefault="00565BFA" w:rsidP="00565BFA">
      <w:pPr>
        <w:pStyle w:val="H6"/>
        <w:rPr>
          <w:rFonts w:cs="Arial"/>
        </w:rPr>
      </w:pPr>
      <w:r w:rsidRPr="00613175">
        <w:rPr>
          <w:rFonts w:cs="Arial"/>
        </w:rPr>
        <w:t>System Simulator:</w:t>
      </w:r>
    </w:p>
    <w:p w14:paraId="1D93F427" w14:textId="77777777" w:rsidR="00565BFA" w:rsidRPr="00613175" w:rsidRDefault="00565BFA" w:rsidP="00565BFA">
      <w:pPr>
        <w:pStyle w:val="B10"/>
      </w:pPr>
      <w:r w:rsidRPr="00613175">
        <w:t>-</w:t>
      </w:r>
      <w:r w:rsidRPr="00613175">
        <w:tab/>
        <w:t>1 NR Cell connected to 5GC, default parameters.</w:t>
      </w:r>
    </w:p>
    <w:p w14:paraId="500A2D8C" w14:textId="77777777" w:rsidR="00565BFA" w:rsidRPr="00613175" w:rsidRDefault="00565BFA" w:rsidP="00565BFA">
      <w:pPr>
        <w:pStyle w:val="H6"/>
      </w:pPr>
      <w:r w:rsidRPr="00613175">
        <w:t>UE:</w:t>
      </w:r>
    </w:p>
    <w:p w14:paraId="3182223C" w14:textId="77777777" w:rsidR="00565BFA" w:rsidRPr="00613175" w:rsidRDefault="00565BFA" w:rsidP="00565BFA">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10388D09" w14:textId="77777777" w:rsidR="0090017E" w:rsidRPr="00613175" w:rsidRDefault="00565BFA" w:rsidP="0090017E">
      <w:pPr>
        <w:pStyle w:val="B10"/>
        <w:rPr>
          <w:snapToGrid w:val="0"/>
        </w:rPr>
      </w:pPr>
      <w:r w:rsidRPr="00613175">
        <w:t>-</w:t>
      </w:r>
      <w:r w:rsidRPr="00613175">
        <w:tab/>
        <w:t xml:space="preserve">The </w:t>
      </w:r>
      <w:r w:rsidRPr="00613175">
        <w:rPr>
          <w:snapToGrid w:val="0"/>
        </w:rPr>
        <w:t>UE is configured to register for IMS after switch on.</w:t>
      </w:r>
    </w:p>
    <w:p w14:paraId="6868317C" w14:textId="6487418C" w:rsidR="00565BFA" w:rsidRPr="00613175" w:rsidRDefault="0090017E" w:rsidP="0090017E">
      <w:pPr>
        <w:pStyle w:val="B10"/>
        <w:rPr>
          <w:snapToGrid w:val="0"/>
        </w:rPr>
      </w:pPr>
      <w:r w:rsidRPr="00613175">
        <w:t>-</w:t>
      </w:r>
      <w:r w:rsidRPr="00613175">
        <w:tab/>
        <w:t xml:space="preserve">The </w:t>
      </w:r>
      <w:r w:rsidRPr="00613175">
        <w:rPr>
          <w:snapToGrid w:val="0"/>
        </w:rPr>
        <w:t>UE is configured to use preconditions.</w:t>
      </w:r>
    </w:p>
    <w:p w14:paraId="003F4C26" w14:textId="77777777" w:rsidR="00565BFA" w:rsidRPr="00613175" w:rsidRDefault="00565BFA" w:rsidP="00565BFA">
      <w:pPr>
        <w:pStyle w:val="H6"/>
        <w:rPr>
          <w:rFonts w:cs="Arial"/>
        </w:rPr>
      </w:pPr>
      <w:r w:rsidRPr="00613175">
        <w:rPr>
          <w:rFonts w:cs="Arial"/>
        </w:rPr>
        <w:t>Preamble:</w:t>
      </w:r>
    </w:p>
    <w:p w14:paraId="17590913" w14:textId="77777777" w:rsidR="00565BFA" w:rsidRPr="00613175" w:rsidRDefault="00565BFA" w:rsidP="00A53DC8">
      <w:pPr>
        <w:pStyle w:val="B10"/>
        <w:rPr>
          <w:snapToGrid w:val="0"/>
        </w:rPr>
      </w:pPr>
      <w:r w:rsidRPr="00613175">
        <w:t>-</w:t>
      </w:r>
      <w:r w:rsidRPr="00613175">
        <w:tab/>
      </w:r>
      <w:r w:rsidRPr="00613175">
        <w:rPr>
          <w:snapToGrid w:val="0"/>
        </w:rPr>
        <w:t>UE is in state 1N-A and registered to IMS</w:t>
      </w:r>
    </w:p>
    <w:p w14:paraId="4DBDEB61" w14:textId="77777777" w:rsidR="00565BFA" w:rsidRPr="00613175" w:rsidRDefault="00565BFA" w:rsidP="00F238ED">
      <w:pPr>
        <w:pStyle w:val="H6"/>
        <w:rPr>
          <w:snapToGrid w:val="0"/>
        </w:rPr>
      </w:pPr>
      <w:bookmarkStart w:id="543" w:name="_Toc60916092"/>
      <w:r w:rsidRPr="00613175">
        <w:lastRenderedPageBreak/>
        <w:t>7.1.3.2</w:t>
      </w:r>
      <w:r w:rsidRPr="00613175">
        <w:tab/>
      </w:r>
      <w:r w:rsidRPr="00613175">
        <w:rPr>
          <w:snapToGrid w:val="0"/>
        </w:rPr>
        <w:t>Test procedure sequence</w:t>
      </w:r>
      <w:bookmarkEnd w:id="543"/>
    </w:p>
    <w:p w14:paraId="09FBC968" w14:textId="77777777" w:rsidR="00565BFA" w:rsidRPr="00613175" w:rsidRDefault="00565BFA" w:rsidP="00565BFA">
      <w:pPr>
        <w:pStyle w:val="TH"/>
        <w:rPr>
          <w:rFonts w:cs="Arial"/>
        </w:rPr>
      </w:pPr>
      <w:r w:rsidRPr="00613175">
        <w:rPr>
          <w:rFonts w:cs="Arial"/>
        </w:rPr>
        <w:t>Table 7.1.3.2-1: Main Behaviour</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454"/>
        <w:gridCol w:w="113"/>
        <w:gridCol w:w="3855"/>
        <w:gridCol w:w="113"/>
        <w:gridCol w:w="595"/>
        <w:gridCol w:w="113"/>
        <w:gridCol w:w="2863"/>
        <w:gridCol w:w="113"/>
        <w:gridCol w:w="454"/>
        <w:gridCol w:w="113"/>
        <w:gridCol w:w="737"/>
        <w:gridCol w:w="113"/>
      </w:tblGrid>
      <w:tr w:rsidR="00565BFA" w:rsidRPr="00613175" w14:paraId="48C32C06" w14:textId="77777777" w:rsidTr="00B91985">
        <w:trPr>
          <w:gridAfter w:val="1"/>
          <w:wAfter w:w="113" w:type="dxa"/>
          <w:jc w:val="center"/>
        </w:trPr>
        <w:tc>
          <w:tcPr>
            <w:tcW w:w="567" w:type="dxa"/>
            <w:gridSpan w:val="2"/>
            <w:tcBorders>
              <w:bottom w:val="nil"/>
            </w:tcBorders>
          </w:tcPr>
          <w:p w14:paraId="1B6A4651" w14:textId="77777777" w:rsidR="00565BFA" w:rsidRPr="00613175" w:rsidRDefault="00565BFA" w:rsidP="00273214">
            <w:pPr>
              <w:pStyle w:val="TAH"/>
              <w:ind w:left="400" w:hanging="400"/>
            </w:pPr>
            <w:r w:rsidRPr="00613175">
              <w:t>St</w:t>
            </w:r>
          </w:p>
        </w:tc>
        <w:tc>
          <w:tcPr>
            <w:tcW w:w="3968" w:type="dxa"/>
            <w:gridSpan w:val="2"/>
          </w:tcPr>
          <w:p w14:paraId="5718595B" w14:textId="77777777" w:rsidR="00565BFA" w:rsidRPr="00613175" w:rsidRDefault="00565BFA" w:rsidP="00273214">
            <w:pPr>
              <w:pStyle w:val="TAH"/>
              <w:ind w:left="400" w:hanging="400"/>
            </w:pPr>
            <w:r w:rsidRPr="00613175">
              <w:t>Procedure</w:t>
            </w:r>
          </w:p>
        </w:tc>
        <w:tc>
          <w:tcPr>
            <w:tcW w:w="3684" w:type="dxa"/>
            <w:gridSpan w:val="4"/>
          </w:tcPr>
          <w:p w14:paraId="5C28E048" w14:textId="77777777" w:rsidR="00565BFA" w:rsidRPr="00613175" w:rsidRDefault="00565BFA" w:rsidP="00273214">
            <w:pPr>
              <w:pStyle w:val="TAH"/>
              <w:ind w:left="400" w:hanging="400"/>
            </w:pPr>
            <w:r w:rsidRPr="00613175">
              <w:t>Message Sequence</w:t>
            </w:r>
          </w:p>
        </w:tc>
        <w:tc>
          <w:tcPr>
            <w:tcW w:w="567" w:type="dxa"/>
            <w:gridSpan w:val="2"/>
            <w:tcBorders>
              <w:bottom w:val="nil"/>
            </w:tcBorders>
          </w:tcPr>
          <w:p w14:paraId="27311D66" w14:textId="77777777" w:rsidR="00565BFA" w:rsidRPr="00613175" w:rsidRDefault="00565BFA" w:rsidP="00273214">
            <w:pPr>
              <w:pStyle w:val="TAH"/>
            </w:pPr>
            <w:r w:rsidRPr="00613175">
              <w:t>TP</w:t>
            </w:r>
          </w:p>
        </w:tc>
        <w:tc>
          <w:tcPr>
            <w:tcW w:w="850" w:type="dxa"/>
            <w:gridSpan w:val="2"/>
            <w:tcBorders>
              <w:bottom w:val="nil"/>
            </w:tcBorders>
          </w:tcPr>
          <w:p w14:paraId="22419378" w14:textId="77777777" w:rsidR="00565BFA" w:rsidRPr="00613175" w:rsidRDefault="00565BFA" w:rsidP="00273214">
            <w:pPr>
              <w:pStyle w:val="TAH"/>
            </w:pPr>
            <w:r w:rsidRPr="00613175">
              <w:t>Verdict</w:t>
            </w:r>
          </w:p>
        </w:tc>
      </w:tr>
      <w:tr w:rsidR="00565BFA" w:rsidRPr="00613175" w14:paraId="42B81BE8" w14:textId="77777777" w:rsidTr="00B91985">
        <w:trPr>
          <w:gridAfter w:val="1"/>
          <w:wAfter w:w="113" w:type="dxa"/>
          <w:jc w:val="center"/>
        </w:trPr>
        <w:tc>
          <w:tcPr>
            <w:tcW w:w="567" w:type="dxa"/>
            <w:gridSpan w:val="2"/>
            <w:tcBorders>
              <w:top w:val="nil"/>
            </w:tcBorders>
          </w:tcPr>
          <w:p w14:paraId="027CBC53" w14:textId="77777777" w:rsidR="00565BFA" w:rsidRPr="00613175" w:rsidRDefault="00565BFA" w:rsidP="00273214">
            <w:pPr>
              <w:pStyle w:val="TAH"/>
            </w:pPr>
          </w:p>
        </w:tc>
        <w:tc>
          <w:tcPr>
            <w:tcW w:w="3968" w:type="dxa"/>
            <w:gridSpan w:val="2"/>
          </w:tcPr>
          <w:p w14:paraId="06515CFA" w14:textId="77777777" w:rsidR="00565BFA" w:rsidRPr="00613175" w:rsidRDefault="00565BFA" w:rsidP="00273214">
            <w:pPr>
              <w:pStyle w:val="TAH"/>
            </w:pPr>
          </w:p>
        </w:tc>
        <w:tc>
          <w:tcPr>
            <w:tcW w:w="708" w:type="dxa"/>
            <w:gridSpan w:val="2"/>
          </w:tcPr>
          <w:p w14:paraId="7A68855D" w14:textId="77777777" w:rsidR="00565BFA" w:rsidRPr="00613175" w:rsidRDefault="00565BFA" w:rsidP="00273214">
            <w:pPr>
              <w:pStyle w:val="TAH"/>
            </w:pPr>
            <w:r w:rsidRPr="00613175">
              <w:t>U - S</w:t>
            </w:r>
          </w:p>
        </w:tc>
        <w:tc>
          <w:tcPr>
            <w:tcW w:w="2976" w:type="dxa"/>
            <w:gridSpan w:val="2"/>
          </w:tcPr>
          <w:p w14:paraId="16D12781" w14:textId="77777777" w:rsidR="00565BFA" w:rsidRPr="00613175" w:rsidRDefault="00565BFA" w:rsidP="00273214">
            <w:pPr>
              <w:pStyle w:val="TAH"/>
            </w:pPr>
            <w:r w:rsidRPr="00613175">
              <w:t>Message</w:t>
            </w:r>
          </w:p>
        </w:tc>
        <w:tc>
          <w:tcPr>
            <w:tcW w:w="567" w:type="dxa"/>
            <w:gridSpan w:val="2"/>
            <w:tcBorders>
              <w:top w:val="nil"/>
            </w:tcBorders>
          </w:tcPr>
          <w:p w14:paraId="70E54B9D" w14:textId="77777777" w:rsidR="00565BFA" w:rsidRPr="00613175" w:rsidRDefault="00565BFA" w:rsidP="00273214">
            <w:pPr>
              <w:pStyle w:val="TAH"/>
            </w:pPr>
          </w:p>
        </w:tc>
        <w:tc>
          <w:tcPr>
            <w:tcW w:w="850" w:type="dxa"/>
            <w:gridSpan w:val="2"/>
            <w:tcBorders>
              <w:top w:val="nil"/>
            </w:tcBorders>
          </w:tcPr>
          <w:p w14:paraId="2792B861" w14:textId="77777777" w:rsidR="00565BFA" w:rsidRPr="00613175" w:rsidRDefault="00565BFA" w:rsidP="00273214">
            <w:pPr>
              <w:pStyle w:val="TAH"/>
            </w:pPr>
          </w:p>
        </w:tc>
      </w:tr>
      <w:tr w:rsidR="00565BFA" w:rsidRPr="00613175" w14:paraId="59E47B4F" w14:textId="77777777" w:rsidTr="00B91985">
        <w:trPr>
          <w:gridAfter w:val="1"/>
          <w:wAfter w:w="113" w:type="dxa"/>
          <w:jc w:val="center"/>
        </w:trPr>
        <w:tc>
          <w:tcPr>
            <w:tcW w:w="567" w:type="dxa"/>
            <w:gridSpan w:val="2"/>
          </w:tcPr>
          <w:p w14:paraId="2C1375BD" w14:textId="77777777" w:rsidR="00565BFA" w:rsidRPr="00613175" w:rsidRDefault="00565BFA" w:rsidP="00273214">
            <w:pPr>
              <w:pStyle w:val="TAC"/>
            </w:pPr>
            <w:r w:rsidRPr="00613175">
              <w:t>1</w:t>
            </w:r>
          </w:p>
        </w:tc>
        <w:tc>
          <w:tcPr>
            <w:tcW w:w="3968" w:type="dxa"/>
            <w:gridSpan w:val="2"/>
          </w:tcPr>
          <w:p w14:paraId="0198A111" w14:textId="77777777" w:rsidR="00565BFA" w:rsidRPr="00613175" w:rsidRDefault="00565BFA" w:rsidP="00273214">
            <w:pPr>
              <w:pStyle w:val="TAL"/>
            </w:pPr>
            <w:r w:rsidRPr="00613175">
              <w:t>UE is made to attempt an IMS voice call</w:t>
            </w:r>
          </w:p>
        </w:tc>
        <w:tc>
          <w:tcPr>
            <w:tcW w:w="708" w:type="dxa"/>
            <w:gridSpan w:val="2"/>
          </w:tcPr>
          <w:p w14:paraId="5767AEA4" w14:textId="77777777" w:rsidR="00565BFA" w:rsidRPr="00613175" w:rsidRDefault="00565BFA" w:rsidP="00273214">
            <w:pPr>
              <w:pStyle w:val="TAC"/>
            </w:pPr>
            <w:r w:rsidRPr="00613175">
              <w:t>-</w:t>
            </w:r>
          </w:p>
        </w:tc>
        <w:tc>
          <w:tcPr>
            <w:tcW w:w="2976" w:type="dxa"/>
            <w:gridSpan w:val="2"/>
          </w:tcPr>
          <w:p w14:paraId="3FA39C86" w14:textId="77777777" w:rsidR="00565BFA" w:rsidRPr="00613175" w:rsidRDefault="00565BFA" w:rsidP="00273214">
            <w:pPr>
              <w:pStyle w:val="TAL"/>
            </w:pPr>
            <w:r w:rsidRPr="00613175">
              <w:t>-</w:t>
            </w:r>
          </w:p>
        </w:tc>
        <w:tc>
          <w:tcPr>
            <w:tcW w:w="567" w:type="dxa"/>
            <w:gridSpan w:val="2"/>
          </w:tcPr>
          <w:p w14:paraId="02B8A8E9" w14:textId="77777777" w:rsidR="00565BFA" w:rsidRPr="00613175" w:rsidRDefault="00565BFA" w:rsidP="00273214">
            <w:pPr>
              <w:pStyle w:val="TAC"/>
            </w:pPr>
            <w:r w:rsidRPr="00613175">
              <w:t>-</w:t>
            </w:r>
          </w:p>
        </w:tc>
        <w:tc>
          <w:tcPr>
            <w:tcW w:w="850" w:type="dxa"/>
            <w:gridSpan w:val="2"/>
          </w:tcPr>
          <w:p w14:paraId="01349929" w14:textId="77777777" w:rsidR="00565BFA" w:rsidRPr="00613175" w:rsidRDefault="00565BFA" w:rsidP="00273214">
            <w:pPr>
              <w:pStyle w:val="TAC"/>
            </w:pPr>
            <w:r w:rsidRPr="00613175">
              <w:t>-</w:t>
            </w:r>
          </w:p>
        </w:tc>
      </w:tr>
      <w:tr w:rsidR="00565BFA" w:rsidRPr="00613175" w14:paraId="56D11526" w14:textId="77777777" w:rsidTr="00B91985">
        <w:trPr>
          <w:gridAfter w:val="1"/>
          <w:wAfter w:w="113" w:type="dxa"/>
          <w:jc w:val="center"/>
        </w:trPr>
        <w:tc>
          <w:tcPr>
            <w:tcW w:w="567" w:type="dxa"/>
            <w:gridSpan w:val="2"/>
          </w:tcPr>
          <w:p w14:paraId="2D5B6621" w14:textId="77777777" w:rsidR="00565BFA" w:rsidRPr="00613175" w:rsidRDefault="00565BFA" w:rsidP="00273214">
            <w:pPr>
              <w:pStyle w:val="TAC"/>
            </w:pPr>
            <w:r w:rsidRPr="00613175">
              <w:t>2-7</w:t>
            </w:r>
          </w:p>
        </w:tc>
        <w:tc>
          <w:tcPr>
            <w:tcW w:w="3968" w:type="dxa"/>
            <w:gridSpan w:val="2"/>
          </w:tcPr>
          <w:p w14:paraId="2669BDF5" w14:textId="77777777" w:rsidR="00565BFA" w:rsidRPr="00613175" w:rsidRDefault="00565BFA" w:rsidP="00273214">
            <w:pPr>
              <w:pStyle w:val="TAL"/>
            </w:pPr>
            <w:r w:rsidRPr="00613175">
              <w:t>Steps 2-7 of generic procedure specified in Table 4.9.15.2.2-1 of TS 38.508-1 [21] are performed.</w:t>
            </w:r>
          </w:p>
        </w:tc>
        <w:tc>
          <w:tcPr>
            <w:tcW w:w="708" w:type="dxa"/>
            <w:gridSpan w:val="2"/>
          </w:tcPr>
          <w:p w14:paraId="41A91BCC" w14:textId="77777777" w:rsidR="00565BFA" w:rsidRPr="00613175" w:rsidRDefault="00565BFA" w:rsidP="00273214">
            <w:pPr>
              <w:pStyle w:val="TAC"/>
            </w:pPr>
            <w:r w:rsidRPr="00613175">
              <w:t>-</w:t>
            </w:r>
          </w:p>
        </w:tc>
        <w:tc>
          <w:tcPr>
            <w:tcW w:w="2976" w:type="dxa"/>
            <w:gridSpan w:val="2"/>
          </w:tcPr>
          <w:p w14:paraId="0F9C3901" w14:textId="77777777" w:rsidR="00565BFA" w:rsidRPr="00613175" w:rsidRDefault="00565BFA" w:rsidP="00273214">
            <w:pPr>
              <w:pStyle w:val="TAL"/>
            </w:pPr>
            <w:r w:rsidRPr="00613175">
              <w:t>-</w:t>
            </w:r>
          </w:p>
        </w:tc>
        <w:tc>
          <w:tcPr>
            <w:tcW w:w="567" w:type="dxa"/>
            <w:gridSpan w:val="2"/>
          </w:tcPr>
          <w:p w14:paraId="7743914F" w14:textId="77777777" w:rsidR="00565BFA" w:rsidRPr="00613175" w:rsidRDefault="00565BFA" w:rsidP="00273214">
            <w:pPr>
              <w:pStyle w:val="TAC"/>
            </w:pPr>
            <w:r w:rsidRPr="00613175">
              <w:t>-</w:t>
            </w:r>
          </w:p>
        </w:tc>
        <w:tc>
          <w:tcPr>
            <w:tcW w:w="850" w:type="dxa"/>
            <w:gridSpan w:val="2"/>
          </w:tcPr>
          <w:p w14:paraId="762A7B82" w14:textId="77777777" w:rsidR="00565BFA" w:rsidRPr="00613175" w:rsidRDefault="00565BFA" w:rsidP="00273214">
            <w:pPr>
              <w:pStyle w:val="TAC"/>
            </w:pPr>
            <w:r w:rsidRPr="00613175">
              <w:t>-</w:t>
            </w:r>
          </w:p>
        </w:tc>
      </w:tr>
      <w:tr w:rsidR="00565BFA" w:rsidRPr="00613175" w14:paraId="0FE1846D" w14:textId="77777777" w:rsidTr="00B91985">
        <w:trPr>
          <w:gridAfter w:val="1"/>
          <w:wAfter w:w="113" w:type="dxa"/>
          <w:jc w:val="center"/>
        </w:trPr>
        <w:tc>
          <w:tcPr>
            <w:tcW w:w="567" w:type="dxa"/>
            <w:gridSpan w:val="2"/>
          </w:tcPr>
          <w:p w14:paraId="2E253470" w14:textId="77777777" w:rsidR="00565BFA" w:rsidRPr="00613175" w:rsidRDefault="00565BFA" w:rsidP="00273214">
            <w:pPr>
              <w:pStyle w:val="TAC"/>
            </w:pPr>
            <w:r w:rsidRPr="00613175">
              <w:t>-</w:t>
            </w:r>
          </w:p>
        </w:tc>
        <w:tc>
          <w:tcPr>
            <w:tcW w:w="3968" w:type="dxa"/>
            <w:gridSpan w:val="2"/>
          </w:tcPr>
          <w:p w14:paraId="64597A29" w14:textId="77777777" w:rsidR="00565BFA" w:rsidRPr="00613175" w:rsidRDefault="00565BFA" w:rsidP="00273214">
            <w:pPr>
              <w:pStyle w:val="TAL"/>
            </w:pPr>
            <w:r w:rsidRPr="00613175">
              <w:t>EXCEPTION: In parallel with Step 8, parallel behaviour defined in table 7.1.3.2-2 takes place</w:t>
            </w:r>
          </w:p>
        </w:tc>
        <w:tc>
          <w:tcPr>
            <w:tcW w:w="708" w:type="dxa"/>
            <w:gridSpan w:val="2"/>
          </w:tcPr>
          <w:p w14:paraId="57B0700D" w14:textId="77777777" w:rsidR="00565BFA" w:rsidRPr="00613175" w:rsidRDefault="00565BFA" w:rsidP="00273214">
            <w:pPr>
              <w:pStyle w:val="TAC"/>
            </w:pPr>
            <w:r w:rsidRPr="00613175">
              <w:t>-</w:t>
            </w:r>
          </w:p>
        </w:tc>
        <w:tc>
          <w:tcPr>
            <w:tcW w:w="2976" w:type="dxa"/>
            <w:gridSpan w:val="2"/>
          </w:tcPr>
          <w:p w14:paraId="26C797EA" w14:textId="77777777" w:rsidR="00565BFA" w:rsidRPr="00613175" w:rsidRDefault="00565BFA" w:rsidP="00273214">
            <w:pPr>
              <w:pStyle w:val="TAL"/>
            </w:pPr>
            <w:r w:rsidRPr="00613175">
              <w:t>-</w:t>
            </w:r>
          </w:p>
        </w:tc>
        <w:tc>
          <w:tcPr>
            <w:tcW w:w="567" w:type="dxa"/>
            <w:gridSpan w:val="2"/>
          </w:tcPr>
          <w:p w14:paraId="521BA2C8" w14:textId="77777777" w:rsidR="00565BFA" w:rsidRPr="00613175" w:rsidRDefault="00565BFA" w:rsidP="00273214">
            <w:pPr>
              <w:pStyle w:val="TAC"/>
            </w:pPr>
            <w:r w:rsidRPr="00613175">
              <w:t>-</w:t>
            </w:r>
          </w:p>
        </w:tc>
        <w:tc>
          <w:tcPr>
            <w:tcW w:w="850" w:type="dxa"/>
            <w:gridSpan w:val="2"/>
          </w:tcPr>
          <w:p w14:paraId="0940A408" w14:textId="77777777" w:rsidR="00565BFA" w:rsidRPr="00613175" w:rsidRDefault="00565BFA" w:rsidP="00273214">
            <w:pPr>
              <w:pStyle w:val="TAC"/>
            </w:pPr>
            <w:r w:rsidRPr="00613175">
              <w:t>-</w:t>
            </w:r>
          </w:p>
        </w:tc>
      </w:tr>
      <w:tr w:rsidR="00536958" w:rsidRPr="00613175" w14:paraId="11A054E3" w14:textId="77777777" w:rsidTr="00B91985">
        <w:trPr>
          <w:gridAfter w:val="1"/>
          <w:wAfter w:w="113" w:type="dxa"/>
          <w:jc w:val="center"/>
        </w:trPr>
        <w:tc>
          <w:tcPr>
            <w:tcW w:w="567" w:type="dxa"/>
            <w:gridSpan w:val="2"/>
          </w:tcPr>
          <w:p w14:paraId="5A3698D9" w14:textId="34844145" w:rsidR="00536958" w:rsidRPr="00613175" w:rsidRDefault="00536958" w:rsidP="00536958">
            <w:pPr>
              <w:pStyle w:val="TAC"/>
            </w:pPr>
            <w:r w:rsidRPr="00613175">
              <w:t>-</w:t>
            </w:r>
          </w:p>
        </w:tc>
        <w:tc>
          <w:tcPr>
            <w:tcW w:w="3968" w:type="dxa"/>
            <w:gridSpan w:val="2"/>
          </w:tcPr>
          <w:p w14:paraId="7B92A3EE" w14:textId="0229BD86" w:rsidR="00536958" w:rsidRPr="00613175" w:rsidRDefault="00536958" w:rsidP="00536958">
            <w:pPr>
              <w:pStyle w:val="TAL"/>
            </w:pPr>
            <w:r w:rsidRPr="00613175">
              <w:t>EXCEPTION: Steps 8a to 8b describe behaviour that depends on UE configuration; the “lower case letter” identifies a step sequence that takes place if such configuration was conducted.</w:t>
            </w:r>
          </w:p>
        </w:tc>
        <w:tc>
          <w:tcPr>
            <w:tcW w:w="708" w:type="dxa"/>
            <w:gridSpan w:val="2"/>
          </w:tcPr>
          <w:p w14:paraId="43A7DF44" w14:textId="16585DFA" w:rsidR="00536958" w:rsidRPr="00613175" w:rsidRDefault="00536958" w:rsidP="00536958">
            <w:pPr>
              <w:pStyle w:val="TAC"/>
            </w:pPr>
            <w:r w:rsidRPr="00613175">
              <w:t>-</w:t>
            </w:r>
          </w:p>
        </w:tc>
        <w:tc>
          <w:tcPr>
            <w:tcW w:w="2976" w:type="dxa"/>
            <w:gridSpan w:val="2"/>
          </w:tcPr>
          <w:p w14:paraId="1A2D0CA5" w14:textId="5719FE50" w:rsidR="00536958" w:rsidRPr="00613175" w:rsidRDefault="00536958" w:rsidP="00536958">
            <w:pPr>
              <w:pStyle w:val="TAL"/>
            </w:pPr>
            <w:r w:rsidRPr="00613175">
              <w:t>-</w:t>
            </w:r>
          </w:p>
        </w:tc>
        <w:tc>
          <w:tcPr>
            <w:tcW w:w="567" w:type="dxa"/>
            <w:gridSpan w:val="2"/>
          </w:tcPr>
          <w:p w14:paraId="4D4AE0B8" w14:textId="1B3E2047" w:rsidR="00536958" w:rsidRPr="00613175" w:rsidRDefault="00536958" w:rsidP="00536958">
            <w:pPr>
              <w:pStyle w:val="TAC"/>
            </w:pPr>
            <w:r w:rsidRPr="00613175">
              <w:t>-</w:t>
            </w:r>
          </w:p>
        </w:tc>
        <w:tc>
          <w:tcPr>
            <w:tcW w:w="850" w:type="dxa"/>
            <w:gridSpan w:val="2"/>
          </w:tcPr>
          <w:p w14:paraId="4C9BD752" w14:textId="3968F5C5" w:rsidR="00536958" w:rsidRPr="00613175" w:rsidRDefault="00536958" w:rsidP="00536958">
            <w:pPr>
              <w:pStyle w:val="TAC"/>
            </w:pPr>
            <w:r w:rsidRPr="00613175">
              <w:t>-</w:t>
            </w:r>
          </w:p>
        </w:tc>
      </w:tr>
      <w:tr w:rsidR="00536958" w:rsidRPr="00613175" w14:paraId="4AC0E744" w14:textId="77777777" w:rsidTr="00B91985">
        <w:trPr>
          <w:gridAfter w:val="1"/>
          <w:wAfter w:w="113" w:type="dxa"/>
          <w:jc w:val="center"/>
        </w:trPr>
        <w:tc>
          <w:tcPr>
            <w:tcW w:w="567" w:type="dxa"/>
            <w:gridSpan w:val="2"/>
          </w:tcPr>
          <w:p w14:paraId="75C19A86" w14:textId="0AA96654" w:rsidR="00536958" w:rsidRPr="00613175" w:rsidRDefault="00536958" w:rsidP="00536958">
            <w:pPr>
              <w:pStyle w:val="TAC"/>
            </w:pPr>
            <w:r w:rsidRPr="00613175">
              <w:t>8a</w:t>
            </w:r>
          </w:p>
        </w:tc>
        <w:tc>
          <w:tcPr>
            <w:tcW w:w="3968" w:type="dxa"/>
            <w:gridSpan w:val="2"/>
          </w:tcPr>
          <w:p w14:paraId="1F51F43A" w14:textId="1FC75D3D" w:rsidR="00536958" w:rsidRPr="00613175" w:rsidRDefault="00536958" w:rsidP="00536958">
            <w:pPr>
              <w:pStyle w:val="TAL"/>
            </w:pPr>
            <w:r w:rsidRPr="00613175">
              <w:t>IF the UE is configured to use preconditions THEN step1 of Annex A.4.1 takes place.</w:t>
            </w:r>
          </w:p>
        </w:tc>
        <w:tc>
          <w:tcPr>
            <w:tcW w:w="708" w:type="dxa"/>
            <w:gridSpan w:val="2"/>
          </w:tcPr>
          <w:p w14:paraId="26131E21" w14:textId="57AF4B78" w:rsidR="00536958" w:rsidRPr="00613175" w:rsidRDefault="00B91985" w:rsidP="00536958">
            <w:pPr>
              <w:pStyle w:val="TAC"/>
            </w:pPr>
            <w:r w:rsidRPr="00613175">
              <w:t>--&gt;</w:t>
            </w:r>
          </w:p>
        </w:tc>
        <w:tc>
          <w:tcPr>
            <w:tcW w:w="2976" w:type="dxa"/>
            <w:gridSpan w:val="2"/>
          </w:tcPr>
          <w:p w14:paraId="46778F49" w14:textId="7AEF27F2" w:rsidR="00536958" w:rsidRPr="00613175" w:rsidRDefault="00B91985" w:rsidP="00536958">
            <w:pPr>
              <w:pStyle w:val="TAL"/>
            </w:pPr>
            <w:r w:rsidRPr="00613175">
              <w:t>INVITE</w:t>
            </w:r>
          </w:p>
        </w:tc>
        <w:tc>
          <w:tcPr>
            <w:tcW w:w="567" w:type="dxa"/>
            <w:gridSpan w:val="2"/>
          </w:tcPr>
          <w:p w14:paraId="73C0BF4E" w14:textId="070851C2" w:rsidR="00536958" w:rsidRPr="00613175" w:rsidRDefault="00536958" w:rsidP="00536958">
            <w:pPr>
              <w:pStyle w:val="TAC"/>
            </w:pPr>
            <w:r w:rsidRPr="00613175">
              <w:t>-</w:t>
            </w:r>
          </w:p>
        </w:tc>
        <w:tc>
          <w:tcPr>
            <w:tcW w:w="850" w:type="dxa"/>
            <w:gridSpan w:val="2"/>
          </w:tcPr>
          <w:p w14:paraId="447800BB" w14:textId="65353AE5" w:rsidR="00536958" w:rsidRPr="00613175" w:rsidRDefault="00536958" w:rsidP="00536958">
            <w:pPr>
              <w:pStyle w:val="TAC"/>
            </w:pPr>
            <w:r w:rsidRPr="00613175">
              <w:t>-</w:t>
            </w:r>
          </w:p>
        </w:tc>
      </w:tr>
      <w:tr w:rsidR="00536958" w:rsidRPr="00613175" w14:paraId="1F53C91C" w14:textId="77777777" w:rsidTr="00B91985">
        <w:trPr>
          <w:gridAfter w:val="1"/>
          <w:wAfter w:w="113" w:type="dxa"/>
          <w:jc w:val="center"/>
        </w:trPr>
        <w:tc>
          <w:tcPr>
            <w:tcW w:w="567" w:type="dxa"/>
            <w:gridSpan w:val="2"/>
          </w:tcPr>
          <w:p w14:paraId="5A0FD990" w14:textId="46213E9B" w:rsidR="00536958" w:rsidRPr="00613175" w:rsidRDefault="00536958" w:rsidP="00536958">
            <w:pPr>
              <w:pStyle w:val="TAC"/>
            </w:pPr>
            <w:r w:rsidRPr="00613175">
              <w:t>8b</w:t>
            </w:r>
          </w:p>
        </w:tc>
        <w:tc>
          <w:tcPr>
            <w:tcW w:w="3968" w:type="dxa"/>
            <w:gridSpan w:val="2"/>
          </w:tcPr>
          <w:p w14:paraId="2D1A5A61" w14:textId="046B8ADE" w:rsidR="00536958" w:rsidRPr="00613175" w:rsidRDefault="00536958" w:rsidP="00536958">
            <w:pPr>
              <w:pStyle w:val="TAL"/>
            </w:pPr>
            <w:r w:rsidRPr="00613175">
              <w:t>ELSE step 1 of Annex A.4.2 takes place.</w:t>
            </w:r>
          </w:p>
        </w:tc>
        <w:tc>
          <w:tcPr>
            <w:tcW w:w="708" w:type="dxa"/>
            <w:gridSpan w:val="2"/>
          </w:tcPr>
          <w:p w14:paraId="670A18BF" w14:textId="43DC6F57" w:rsidR="00536958" w:rsidRPr="00613175" w:rsidRDefault="00B91985" w:rsidP="00536958">
            <w:pPr>
              <w:pStyle w:val="TAC"/>
            </w:pPr>
            <w:r w:rsidRPr="00613175">
              <w:t>--&gt;</w:t>
            </w:r>
          </w:p>
        </w:tc>
        <w:tc>
          <w:tcPr>
            <w:tcW w:w="2976" w:type="dxa"/>
            <w:gridSpan w:val="2"/>
          </w:tcPr>
          <w:p w14:paraId="09644B9B" w14:textId="7AA84354" w:rsidR="00536958" w:rsidRPr="00613175" w:rsidRDefault="00B91985" w:rsidP="00536958">
            <w:pPr>
              <w:pStyle w:val="TAL"/>
            </w:pPr>
            <w:r w:rsidRPr="00613175">
              <w:t>INVITE</w:t>
            </w:r>
          </w:p>
        </w:tc>
        <w:tc>
          <w:tcPr>
            <w:tcW w:w="567" w:type="dxa"/>
            <w:gridSpan w:val="2"/>
          </w:tcPr>
          <w:p w14:paraId="67B52238" w14:textId="313704FB" w:rsidR="00536958" w:rsidRPr="00613175" w:rsidRDefault="00536958" w:rsidP="00536958">
            <w:pPr>
              <w:pStyle w:val="TAC"/>
            </w:pPr>
            <w:r w:rsidRPr="00613175">
              <w:t>-</w:t>
            </w:r>
          </w:p>
        </w:tc>
        <w:tc>
          <w:tcPr>
            <w:tcW w:w="850" w:type="dxa"/>
            <w:gridSpan w:val="2"/>
          </w:tcPr>
          <w:p w14:paraId="2AEE9EEE" w14:textId="26C6D273" w:rsidR="00536958" w:rsidRPr="00613175" w:rsidRDefault="00536958" w:rsidP="00536958">
            <w:pPr>
              <w:pStyle w:val="TAC"/>
            </w:pPr>
            <w:r w:rsidRPr="00613175">
              <w:t>-</w:t>
            </w:r>
          </w:p>
        </w:tc>
      </w:tr>
      <w:tr w:rsidR="00536958" w:rsidRPr="00613175" w14:paraId="3C205898" w14:textId="77777777" w:rsidTr="00B91985">
        <w:trPr>
          <w:gridAfter w:val="1"/>
          <w:wAfter w:w="113" w:type="dxa"/>
          <w:jc w:val="center"/>
        </w:trPr>
        <w:tc>
          <w:tcPr>
            <w:tcW w:w="567" w:type="dxa"/>
            <w:gridSpan w:val="2"/>
          </w:tcPr>
          <w:p w14:paraId="46606F0F" w14:textId="77777777" w:rsidR="00536958" w:rsidRPr="00613175" w:rsidRDefault="00536958" w:rsidP="00536958">
            <w:pPr>
              <w:pStyle w:val="TAC"/>
            </w:pPr>
            <w:r w:rsidRPr="00613175">
              <w:t>9</w:t>
            </w:r>
          </w:p>
        </w:tc>
        <w:tc>
          <w:tcPr>
            <w:tcW w:w="3968" w:type="dxa"/>
            <w:gridSpan w:val="2"/>
          </w:tcPr>
          <w:p w14:paraId="7C9175CD" w14:textId="42CFF4AB" w:rsidR="00536958" w:rsidRPr="00613175" w:rsidRDefault="00536958" w:rsidP="00536958">
            <w:pPr>
              <w:pStyle w:val="TAL"/>
            </w:pPr>
            <w:r w:rsidRPr="00613175">
              <w:t xml:space="preserve">SS sends 503 (Service Unavailable) with Retry-After header indicating a period of </w:t>
            </w:r>
            <w:r w:rsidRPr="00613175">
              <w:rPr>
                <w:rFonts w:cs="Arial"/>
                <w:lang w:eastAsia="zh-CN"/>
              </w:rPr>
              <w:t xml:space="preserve">20 </w:t>
            </w:r>
            <w:r w:rsidRPr="00613175">
              <w:t>seconds.</w:t>
            </w:r>
          </w:p>
        </w:tc>
        <w:tc>
          <w:tcPr>
            <w:tcW w:w="708" w:type="dxa"/>
            <w:gridSpan w:val="2"/>
          </w:tcPr>
          <w:p w14:paraId="73613421" w14:textId="77777777" w:rsidR="00536958" w:rsidRPr="00613175" w:rsidRDefault="00536958" w:rsidP="00536958">
            <w:pPr>
              <w:pStyle w:val="TAC"/>
              <w:rPr>
                <w:rFonts w:eastAsia="Yu Gothic"/>
              </w:rPr>
            </w:pPr>
            <w:r w:rsidRPr="00613175">
              <w:t>&lt;--</w:t>
            </w:r>
          </w:p>
        </w:tc>
        <w:tc>
          <w:tcPr>
            <w:tcW w:w="2976" w:type="dxa"/>
            <w:gridSpan w:val="2"/>
          </w:tcPr>
          <w:p w14:paraId="7319BD29" w14:textId="77777777" w:rsidR="00536958" w:rsidRPr="00613175" w:rsidRDefault="00536958" w:rsidP="00536958">
            <w:pPr>
              <w:pStyle w:val="TAL"/>
            </w:pPr>
            <w:r w:rsidRPr="00613175">
              <w:t>503 Service Unavailable</w:t>
            </w:r>
          </w:p>
        </w:tc>
        <w:tc>
          <w:tcPr>
            <w:tcW w:w="567" w:type="dxa"/>
            <w:gridSpan w:val="2"/>
          </w:tcPr>
          <w:p w14:paraId="3D7AD2BE" w14:textId="77777777" w:rsidR="00536958" w:rsidRPr="00613175" w:rsidRDefault="00536958" w:rsidP="00536958">
            <w:pPr>
              <w:pStyle w:val="TAC"/>
            </w:pPr>
            <w:r w:rsidRPr="00613175">
              <w:t>-</w:t>
            </w:r>
          </w:p>
        </w:tc>
        <w:tc>
          <w:tcPr>
            <w:tcW w:w="850" w:type="dxa"/>
            <w:gridSpan w:val="2"/>
          </w:tcPr>
          <w:p w14:paraId="2BF39ED0" w14:textId="77777777" w:rsidR="00536958" w:rsidRPr="00613175" w:rsidRDefault="00536958" w:rsidP="00536958">
            <w:pPr>
              <w:pStyle w:val="TAC"/>
            </w:pPr>
            <w:r w:rsidRPr="00613175">
              <w:t>-</w:t>
            </w:r>
          </w:p>
        </w:tc>
      </w:tr>
      <w:tr w:rsidR="00536958" w:rsidRPr="00613175" w14:paraId="18AEA52B" w14:textId="77777777" w:rsidTr="00B91985">
        <w:trPr>
          <w:gridAfter w:val="1"/>
          <w:wAfter w:w="113" w:type="dxa"/>
          <w:jc w:val="center"/>
        </w:trPr>
        <w:tc>
          <w:tcPr>
            <w:tcW w:w="567" w:type="dxa"/>
            <w:gridSpan w:val="2"/>
          </w:tcPr>
          <w:p w14:paraId="3FF3A08D" w14:textId="77777777" w:rsidR="00536958" w:rsidRPr="00613175" w:rsidRDefault="00536958" w:rsidP="00536958">
            <w:pPr>
              <w:pStyle w:val="TAC"/>
            </w:pPr>
            <w:r w:rsidRPr="00613175">
              <w:t>10</w:t>
            </w:r>
          </w:p>
        </w:tc>
        <w:tc>
          <w:tcPr>
            <w:tcW w:w="3968" w:type="dxa"/>
            <w:gridSpan w:val="2"/>
          </w:tcPr>
          <w:p w14:paraId="00631931" w14:textId="77777777" w:rsidR="00536958" w:rsidRPr="00613175" w:rsidRDefault="00536958" w:rsidP="00536958">
            <w:pPr>
              <w:pStyle w:val="TAL"/>
            </w:pPr>
            <w:r w:rsidRPr="00613175">
              <w:t>UE acknowledges the reception of 503 (Service Unavailable) message.</w:t>
            </w:r>
          </w:p>
        </w:tc>
        <w:tc>
          <w:tcPr>
            <w:tcW w:w="708" w:type="dxa"/>
            <w:gridSpan w:val="2"/>
          </w:tcPr>
          <w:p w14:paraId="74CA29B7" w14:textId="77777777" w:rsidR="00536958" w:rsidRPr="00613175" w:rsidRDefault="00536958" w:rsidP="00536958">
            <w:pPr>
              <w:pStyle w:val="TAC"/>
            </w:pPr>
            <w:r w:rsidRPr="00613175">
              <w:t>--&gt;</w:t>
            </w:r>
          </w:p>
        </w:tc>
        <w:tc>
          <w:tcPr>
            <w:tcW w:w="2976" w:type="dxa"/>
            <w:gridSpan w:val="2"/>
          </w:tcPr>
          <w:p w14:paraId="0AAF452D" w14:textId="77777777" w:rsidR="00536958" w:rsidRPr="00613175" w:rsidRDefault="00536958" w:rsidP="00536958">
            <w:pPr>
              <w:pStyle w:val="TAL"/>
            </w:pPr>
            <w:r w:rsidRPr="00613175">
              <w:t>ACK</w:t>
            </w:r>
          </w:p>
        </w:tc>
        <w:tc>
          <w:tcPr>
            <w:tcW w:w="567" w:type="dxa"/>
            <w:gridSpan w:val="2"/>
          </w:tcPr>
          <w:p w14:paraId="00FD7C3C" w14:textId="77777777" w:rsidR="00536958" w:rsidRPr="00613175" w:rsidRDefault="00536958" w:rsidP="00536958">
            <w:pPr>
              <w:pStyle w:val="TAC"/>
            </w:pPr>
            <w:r w:rsidRPr="00613175">
              <w:t>-</w:t>
            </w:r>
          </w:p>
        </w:tc>
        <w:tc>
          <w:tcPr>
            <w:tcW w:w="850" w:type="dxa"/>
            <w:gridSpan w:val="2"/>
          </w:tcPr>
          <w:p w14:paraId="1793B5B5" w14:textId="77777777" w:rsidR="00536958" w:rsidRPr="00613175" w:rsidRDefault="00536958" w:rsidP="00536958">
            <w:pPr>
              <w:pStyle w:val="TAC"/>
            </w:pPr>
            <w:r w:rsidRPr="00613175">
              <w:t>-</w:t>
            </w:r>
          </w:p>
        </w:tc>
      </w:tr>
      <w:tr w:rsidR="00536958" w:rsidRPr="00613175" w14:paraId="6B39AEA1" w14:textId="77777777" w:rsidTr="00B91985">
        <w:trPr>
          <w:gridAfter w:val="1"/>
          <w:wAfter w:w="113" w:type="dxa"/>
          <w:jc w:val="center"/>
        </w:trPr>
        <w:tc>
          <w:tcPr>
            <w:tcW w:w="567" w:type="dxa"/>
            <w:gridSpan w:val="2"/>
          </w:tcPr>
          <w:p w14:paraId="7F031B60" w14:textId="77777777" w:rsidR="00536958" w:rsidRPr="00613175" w:rsidRDefault="00536958" w:rsidP="00536958">
            <w:pPr>
              <w:pStyle w:val="TAC"/>
            </w:pPr>
            <w:r w:rsidRPr="00613175">
              <w:t>11</w:t>
            </w:r>
          </w:p>
        </w:tc>
        <w:tc>
          <w:tcPr>
            <w:tcW w:w="3968" w:type="dxa"/>
            <w:gridSpan w:val="2"/>
          </w:tcPr>
          <w:p w14:paraId="353E35A3" w14:textId="3EEA2E5F" w:rsidR="00536958" w:rsidRPr="00613175" w:rsidRDefault="00536958" w:rsidP="00536958">
            <w:pPr>
              <w:pStyle w:val="TAL"/>
            </w:pPr>
            <w:r w:rsidRPr="00613175">
              <w:t>The SS starts timer t_Waits=</w:t>
            </w:r>
            <w:r w:rsidRPr="00613175">
              <w:rPr>
                <w:rFonts w:cs="Arial"/>
                <w:lang w:eastAsia="zh-CN"/>
              </w:rPr>
              <w:t>20s</w:t>
            </w:r>
            <w:r w:rsidRPr="00613175">
              <w:t>.</w:t>
            </w:r>
          </w:p>
        </w:tc>
        <w:tc>
          <w:tcPr>
            <w:tcW w:w="708" w:type="dxa"/>
            <w:gridSpan w:val="2"/>
          </w:tcPr>
          <w:p w14:paraId="2E9C84E9" w14:textId="77777777" w:rsidR="00536958" w:rsidRPr="00613175" w:rsidRDefault="00536958" w:rsidP="00536958">
            <w:pPr>
              <w:pStyle w:val="TAC"/>
            </w:pPr>
            <w:r w:rsidRPr="00613175">
              <w:t>-</w:t>
            </w:r>
          </w:p>
        </w:tc>
        <w:tc>
          <w:tcPr>
            <w:tcW w:w="2976" w:type="dxa"/>
            <w:gridSpan w:val="2"/>
          </w:tcPr>
          <w:p w14:paraId="45A39830" w14:textId="77777777" w:rsidR="00536958" w:rsidRPr="00613175" w:rsidRDefault="00536958" w:rsidP="00536958">
            <w:pPr>
              <w:pStyle w:val="TAL"/>
            </w:pPr>
            <w:r w:rsidRPr="00613175">
              <w:t>-</w:t>
            </w:r>
          </w:p>
        </w:tc>
        <w:tc>
          <w:tcPr>
            <w:tcW w:w="567" w:type="dxa"/>
            <w:gridSpan w:val="2"/>
          </w:tcPr>
          <w:p w14:paraId="30125676" w14:textId="77777777" w:rsidR="00536958" w:rsidRPr="00613175" w:rsidRDefault="00536958" w:rsidP="00536958">
            <w:pPr>
              <w:pStyle w:val="TAC"/>
            </w:pPr>
            <w:r w:rsidRPr="00613175">
              <w:t>-</w:t>
            </w:r>
          </w:p>
        </w:tc>
        <w:tc>
          <w:tcPr>
            <w:tcW w:w="850" w:type="dxa"/>
            <w:gridSpan w:val="2"/>
          </w:tcPr>
          <w:p w14:paraId="4A8BAB5B" w14:textId="77777777" w:rsidR="00536958" w:rsidRPr="00613175" w:rsidRDefault="00536958" w:rsidP="00536958">
            <w:pPr>
              <w:pStyle w:val="TAC"/>
            </w:pPr>
            <w:r w:rsidRPr="00613175">
              <w:t>-</w:t>
            </w:r>
          </w:p>
        </w:tc>
      </w:tr>
      <w:tr w:rsidR="00536958" w:rsidRPr="00613175" w14:paraId="715B39F0" w14:textId="77777777" w:rsidTr="00B91985">
        <w:trPr>
          <w:gridAfter w:val="1"/>
          <w:wAfter w:w="113" w:type="dxa"/>
          <w:jc w:val="center"/>
        </w:trPr>
        <w:tc>
          <w:tcPr>
            <w:tcW w:w="567" w:type="dxa"/>
            <w:gridSpan w:val="2"/>
          </w:tcPr>
          <w:p w14:paraId="1EED37E6" w14:textId="77777777" w:rsidR="00536958" w:rsidRPr="00613175" w:rsidRDefault="00536958" w:rsidP="00536958">
            <w:pPr>
              <w:pStyle w:val="TAC"/>
            </w:pPr>
            <w:r w:rsidRPr="00613175">
              <w:t>12</w:t>
            </w:r>
          </w:p>
        </w:tc>
        <w:tc>
          <w:tcPr>
            <w:tcW w:w="3968" w:type="dxa"/>
            <w:gridSpan w:val="2"/>
          </w:tcPr>
          <w:p w14:paraId="0D862B21" w14:textId="44769BBA" w:rsidR="00536958" w:rsidRPr="00613175" w:rsidRDefault="00536958" w:rsidP="00536958">
            <w:pPr>
              <w:pStyle w:val="TAL"/>
            </w:pPr>
            <w:r w:rsidRPr="00613175">
              <w:t xml:space="preserve">Check: Does the UE </w:t>
            </w:r>
            <w:r w:rsidR="00B91985" w:rsidRPr="00613175">
              <w:t xml:space="preserve">reattempt the </w:t>
            </w:r>
            <w:r w:rsidRPr="00613175">
              <w:t>INVITE request</w:t>
            </w:r>
            <w:r w:rsidR="00B91985" w:rsidRPr="00613175">
              <w:t>?</w:t>
            </w:r>
          </w:p>
        </w:tc>
        <w:tc>
          <w:tcPr>
            <w:tcW w:w="708" w:type="dxa"/>
            <w:gridSpan w:val="2"/>
          </w:tcPr>
          <w:p w14:paraId="6F3149C8" w14:textId="77777777" w:rsidR="00536958" w:rsidRPr="00613175" w:rsidRDefault="00536958" w:rsidP="00536958">
            <w:pPr>
              <w:pStyle w:val="TAC"/>
            </w:pPr>
            <w:r w:rsidRPr="00613175">
              <w:t>--&gt;</w:t>
            </w:r>
          </w:p>
        </w:tc>
        <w:tc>
          <w:tcPr>
            <w:tcW w:w="2976" w:type="dxa"/>
            <w:gridSpan w:val="2"/>
          </w:tcPr>
          <w:p w14:paraId="50E871B8" w14:textId="77777777" w:rsidR="00536958" w:rsidRPr="00613175" w:rsidRDefault="00536958" w:rsidP="00536958">
            <w:pPr>
              <w:pStyle w:val="TAL"/>
            </w:pPr>
            <w:r w:rsidRPr="00613175">
              <w:t>INVITE</w:t>
            </w:r>
          </w:p>
        </w:tc>
        <w:tc>
          <w:tcPr>
            <w:tcW w:w="567" w:type="dxa"/>
            <w:gridSpan w:val="2"/>
          </w:tcPr>
          <w:p w14:paraId="005F87A0" w14:textId="77777777" w:rsidR="00536958" w:rsidRPr="00613175" w:rsidRDefault="00536958" w:rsidP="00536958">
            <w:pPr>
              <w:pStyle w:val="TAC"/>
            </w:pPr>
            <w:r w:rsidRPr="00613175">
              <w:t>1</w:t>
            </w:r>
          </w:p>
        </w:tc>
        <w:tc>
          <w:tcPr>
            <w:tcW w:w="850" w:type="dxa"/>
            <w:gridSpan w:val="2"/>
          </w:tcPr>
          <w:p w14:paraId="6BE2A830" w14:textId="77777777" w:rsidR="00536958" w:rsidRPr="00613175" w:rsidRDefault="00536958" w:rsidP="00536958">
            <w:pPr>
              <w:pStyle w:val="TAC"/>
            </w:pPr>
            <w:r w:rsidRPr="00613175">
              <w:t>F</w:t>
            </w:r>
          </w:p>
        </w:tc>
      </w:tr>
      <w:tr w:rsidR="00536958" w:rsidRPr="00613175" w14:paraId="227F5845" w14:textId="77777777" w:rsidTr="00B91985">
        <w:trPr>
          <w:gridAfter w:val="1"/>
          <w:wAfter w:w="113" w:type="dxa"/>
          <w:jc w:val="center"/>
        </w:trPr>
        <w:tc>
          <w:tcPr>
            <w:tcW w:w="567" w:type="dxa"/>
            <w:gridSpan w:val="2"/>
          </w:tcPr>
          <w:p w14:paraId="53CAA831" w14:textId="77777777" w:rsidR="00536958" w:rsidRPr="00613175" w:rsidRDefault="00536958" w:rsidP="00536958">
            <w:pPr>
              <w:pStyle w:val="TAC"/>
            </w:pPr>
            <w:r w:rsidRPr="00613175">
              <w:t>13</w:t>
            </w:r>
          </w:p>
        </w:tc>
        <w:tc>
          <w:tcPr>
            <w:tcW w:w="3968" w:type="dxa"/>
            <w:gridSpan w:val="2"/>
          </w:tcPr>
          <w:p w14:paraId="20A35152" w14:textId="77777777" w:rsidR="00536958" w:rsidRPr="00613175" w:rsidRDefault="00536958" w:rsidP="00536958">
            <w:pPr>
              <w:pStyle w:val="TAL"/>
            </w:pPr>
            <w:r w:rsidRPr="00613175">
              <w:t>The SS waits for expiry of t_Waits.</w:t>
            </w:r>
          </w:p>
        </w:tc>
        <w:tc>
          <w:tcPr>
            <w:tcW w:w="708" w:type="dxa"/>
            <w:gridSpan w:val="2"/>
          </w:tcPr>
          <w:p w14:paraId="34737162" w14:textId="77777777" w:rsidR="00536958" w:rsidRPr="00613175" w:rsidRDefault="00536958" w:rsidP="00536958">
            <w:pPr>
              <w:pStyle w:val="TAC"/>
            </w:pPr>
            <w:r w:rsidRPr="00613175">
              <w:t>-</w:t>
            </w:r>
          </w:p>
        </w:tc>
        <w:tc>
          <w:tcPr>
            <w:tcW w:w="2976" w:type="dxa"/>
            <w:gridSpan w:val="2"/>
          </w:tcPr>
          <w:p w14:paraId="4BD19817" w14:textId="77777777" w:rsidR="00536958" w:rsidRPr="00613175" w:rsidRDefault="00536958" w:rsidP="00536958">
            <w:pPr>
              <w:pStyle w:val="TAL"/>
            </w:pPr>
            <w:r w:rsidRPr="00613175">
              <w:t>-</w:t>
            </w:r>
          </w:p>
        </w:tc>
        <w:tc>
          <w:tcPr>
            <w:tcW w:w="567" w:type="dxa"/>
            <w:gridSpan w:val="2"/>
          </w:tcPr>
          <w:p w14:paraId="42C47BE1" w14:textId="77777777" w:rsidR="00536958" w:rsidRPr="00613175" w:rsidRDefault="00536958" w:rsidP="00536958">
            <w:pPr>
              <w:pStyle w:val="TAC"/>
            </w:pPr>
            <w:r w:rsidRPr="00613175">
              <w:t>-</w:t>
            </w:r>
          </w:p>
        </w:tc>
        <w:tc>
          <w:tcPr>
            <w:tcW w:w="850" w:type="dxa"/>
            <w:gridSpan w:val="2"/>
          </w:tcPr>
          <w:p w14:paraId="06D13232" w14:textId="77777777" w:rsidR="00536958" w:rsidRPr="00613175" w:rsidRDefault="00536958" w:rsidP="00536958">
            <w:pPr>
              <w:pStyle w:val="TAC"/>
            </w:pPr>
            <w:r w:rsidRPr="00613175">
              <w:t>-</w:t>
            </w:r>
          </w:p>
        </w:tc>
      </w:tr>
      <w:tr w:rsidR="00B91985" w:rsidRPr="00613175" w14:paraId="178F37CD" w14:textId="77777777" w:rsidTr="00B91985">
        <w:trPr>
          <w:gridBefore w:val="1"/>
          <w:wBefore w:w="113" w:type="dxa"/>
          <w:jc w:val="center"/>
        </w:trPr>
        <w:tc>
          <w:tcPr>
            <w:tcW w:w="567" w:type="dxa"/>
            <w:gridSpan w:val="2"/>
          </w:tcPr>
          <w:p w14:paraId="5235C3DA" w14:textId="77777777" w:rsidR="00B91985" w:rsidRPr="00613175" w:rsidRDefault="00B91985" w:rsidP="00060934">
            <w:pPr>
              <w:pStyle w:val="TAC"/>
            </w:pPr>
            <w:r w:rsidRPr="00613175">
              <w:t>-</w:t>
            </w:r>
          </w:p>
        </w:tc>
        <w:tc>
          <w:tcPr>
            <w:tcW w:w="3968" w:type="dxa"/>
            <w:gridSpan w:val="2"/>
          </w:tcPr>
          <w:p w14:paraId="73A76BEB" w14:textId="77777777" w:rsidR="00B91985" w:rsidRPr="00613175" w:rsidRDefault="00B91985" w:rsidP="00060934">
            <w:pPr>
              <w:pStyle w:val="TAL"/>
            </w:pPr>
            <w:r w:rsidRPr="00613175">
              <w:t xml:space="preserve">EXCEPTION: Steps 14a1 to 14b8 happen if the UE choses to reattempt the INVITE request, i.e., these steps are optional. The SS waits at most 30 more seconds for such INVITE request before it terminates the test case. </w:t>
            </w:r>
          </w:p>
        </w:tc>
        <w:tc>
          <w:tcPr>
            <w:tcW w:w="708" w:type="dxa"/>
            <w:gridSpan w:val="2"/>
          </w:tcPr>
          <w:p w14:paraId="78E3FB85" w14:textId="77777777" w:rsidR="00B91985" w:rsidRPr="00613175" w:rsidRDefault="00B91985" w:rsidP="00060934">
            <w:pPr>
              <w:pStyle w:val="TAC"/>
            </w:pPr>
            <w:r w:rsidRPr="00613175">
              <w:t>-</w:t>
            </w:r>
          </w:p>
        </w:tc>
        <w:tc>
          <w:tcPr>
            <w:tcW w:w="2976" w:type="dxa"/>
            <w:gridSpan w:val="2"/>
          </w:tcPr>
          <w:p w14:paraId="5D3525E9" w14:textId="77777777" w:rsidR="00B91985" w:rsidRPr="00613175" w:rsidRDefault="00B91985" w:rsidP="00060934">
            <w:pPr>
              <w:pStyle w:val="TAL"/>
            </w:pPr>
            <w:r w:rsidRPr="00613175">
              <w:t>-</w:t>
            </w:r>
          </w:p>
        </w:tc>
        <w:tc>
          <w:tcPr>
            <w:tcW w:w="567" w:type="dxa"/>
            <w:gridSpan w:val="2"/>
          </w:tcPr>
          <w:p w14:paraId="5AFC3A94" w14:textId="77777777" w:rsidR="00B91985" w:rsidRPr="00613175" w:rsidRDefault="00B91985" w:rsidP="00060934">
            <w:pPr>
              <w:pStyle w:val="TAC"/>
            </w:pPr>
            <w:r w:rsidRPr="00613175">
              <w:t>-</w:t>
            </w:r>
          </w:p>
        </w:tc>
        <w:tc>
          <w:tcPr>
            <w:tcW w:w="850" w:type="dxa"/>
            <w:gridSpan w:val="2"/>
          </w:tcPr>
          <w:p w14:paraId="19601EED" w14:textId="77777777" w:rsidR="00B91985" w:rsidRPr="00613175" w:rsidRDefault="00B91985" w:rsidP="00060934">
            <w:pPr>
              <w:pStyle w:val="TAC"/>
            </w:pPr>
            <w:r w:rsidRPr="00613175">
              <w:t>-</w:t>
            </w:r>
          </w:p>
        </w:tc>
      </w:tr>
      <w:tr w:rsidR="00536958" w:rsidRPr="00613175" w14:paraId="418AFE76" w14:textId="77777777" w:rsidTr="00B91985">
        <w:trPr>
          <w:gridAfter w:val="1"/>
          <w:wAfter w:w="113" w:type="dxa"/>
          <w:jc w:val="center"/>
        </w:trPr>
        <w:tc>
          <w:tcPr>
            <w:tcW w:w="567" w:type="dxa"/>
            <w:gridSpan w:val="2"/>
          </w:tcPr>
          <w:p w14:paraId="1D0F7E0A" w14:textId="0EC5B037" w:rsidR="00536958" w:rsidRPr="00613175" w:rsidRDefault="00536958" w:rsidP="00536958">
            <w:pPr>
              <w:pStyle w:val="TAC"/>
            </w:pPr>
            <w:r w:rsidRPr="00613175">
              <w:t>-</w:t>
            </w:r>
          </w:p>
        </w:tc>
        <w:tc>
          <w:tcPr>
            <w:tcW w:w="3968" w:type="dxa"/>
            <w:gridSpan w:val="2"/>
          </w:tcPr>
          <w:p w14:paraId="7662FA9B" w14:textId="78ED6029" w:rsidR="00536958" w:rsidRPr="00613175" w:rsidRDefault="00536958" w:rsidP="00536958">
            <w:pPr>
              <w:pStyle w:val="TAL"/>
            </w:pPr>
            <w:r w:rsidRPr="00613175">
              <w:t>EXCEPTION: Steps 14a1 to 14b8 describe behaviour that depends on UE configuration; the “lower case letter” identifies a step sequence that takes place if such configuration was conducted.</w:t>
            </w:r>
          </w:p>
        </w:tc>
        <w:tc>
          <w:tcPr>
            <w:tcW w:w="708" w:type="dxa"/>
            <w:gridSpan w:val="2"/>
          </w:tcPr>
          <w:p w14:paraId="4E34F642" w14:textId="22F6604E" w:rsidR="00536958" w:rsidRPr="00613175" w:rsidRDefault="00536958" w:rsidP="00536958">
            <w:pPr>
              <w:pStyle w:val="TAC"/>
            </w:pPr>
            <w:r w:rsidRPr="00613175">
              <w:t>-</w:t>
            </w:r>
          </w:p>
        </w:tc>
        <w:tc>
          <w:tcPr>
            <w:tcW w:w="2976" w:type="dxa"/>
            <w:gridSpan w:val="2"/>
          </w:tcPr>
          <w:p w14:paraId="60D815D2" w14:textId="60D96813" w:rsidR="00536958" w:rsidRPr="00613175" w:rsidRDefault="00536958" w:rsidP="00536958">
            <w:pPr>
              <w:pStyle w:val="TAL"/>
            </w:pPr>
            <w:r w:rsidRPr="00613175">
              <w:t>-</w:t>
            </w:r>
          </w:p>
        </w:tc>
        <w:tc>
          <w:tcPr>
            <w:tcW w:w="567" w:type="dxa"/>
            <w:gridSpan w:val="2"/>
          </w:tcPr>
          <w:p w14:paraId="5CC9FCF1" w14:textId="0F7A95A5" w:rsidR="00536958" w:rsidRPr="00613175" w:rsidRDefault="00536958" w:rsidP="00536958">
            <w:pPr>
              <w:pStyle w:val="TAC"/>
            </w:pPr>
            <w:r w:rsidRPr="00613175">
              <w:t>-</w:t>
            </w:r>
          </w:p>
        </w:tc>
        <w:tc>
          <w:tcPr>
            <w:tcW w:w="850" w:type="dxa"/>
            <w:gridSpan w:val="2"/>
          </w:tcPr>
          <w:p w14:paraId="4BF999B8" w14:textId="6CCB8E44" w:rsidR="00536958" w:rsidRPr="00613175" w:rsidRDefault="00536958" w:rsidP="00536958">
            <w:pPr>
              <w:pStyle w:val="TAC"/>
            </w:pPr>
            <w:r w:rsidRPr="00613175">
              <w:t>-</w:t>
            </w:r>
          </w:p>
        </w:tc>
      </w:tr>
      <w:tr w:rsidR="00536958" w:rsidRPr="00613175" w14:paraId="0DBBE6A0" w14:textId="77777777" w:rsidTr="00B91985">
        <w:trPr>
          <w:gridAfter w:val="1"/>
          <w:wAfter w:w="113" w:type="dxa"/>
          <w:jc w:val="center"/>
        </w:trPr>
        <w:tc>
          <w:tcPr>
            <w:tcW w:w="567" w:type="dxa"/>
            <w:gridSpan w:val="2"/>
          </w:tcPr>
          <w:p w14:paraId="2BB9F6FC" w14:textId="458F00C0" w:rsidR="00536958" w:rsidRPr="00613175" w:rsidRDefault="00536958" w:rsidP="00536958">
            <w:pPr>
              <w:pStyle w:val="TAC"/>
            </w:pPr>
            <w:r w:rsidRPr="00613175">
              <w:t>14a1</w:t>
            </w:r>
          </w:p>
        </w:tc>
        <w:tc>
          <w:tcPr>
            <w:tcW w:w="3968" w:type="dxa"/>
            <w:gridSpan w:val="2"/>
          </w:tcPr>
          <w:p w14:paraId="1844F9D1" w14:textId="1A1CA955" w:rsidR="00536958" w:rsidRPr="00613175" w:rsidRDefault="00536958" w:rsidP="00536958">
            <w:pPr>
              <w:pStyle w:val="TAL"/>
            </w:pPr>
            <w:r w:rsidRPr="00613175">
              <w:t>IF the UE is configured to use preconditions THEN step 1 of Annex A.4.1 takes place.</w:t>
            </w:r>
          </w:p>
        </w:tc>
        <w:tc>
          <w:tcPr>
            <w:tcW w:w="708" w:type="dxa"/>
            <w:gridSpan w:val="2"/>
          </w:tcPr>
          <w:p w14:paraId="2930795B" w14:textId="5898E4B7" w:rsidR="00536958" w:rsidRPr="00613175" w:rsidRDefault="00536958" w:rsidP="00536958">
            <w:pPr>
              <w:pStyle w:val="TAC"/>
            </w:pPr>
            <w:r w:rsidRPr="00613175">
              <w:t>--&gt;</w:t>
            </w:r>
          </w:p>
        </w:tc>
        <w:tc>
          <w:tcPr>
            <w:tcW w:w="2976" w:type="dxa"/>
            <w:gridSpan w:val="2"/>
          </w:tcPr>
          <w:p w14:paraId="43AC54E7" w14:textId="7C8B1B37" w:rsidR="00536958" w:rsidRPr="00613175" w:rsidRDefault="00536958" w:rsidP="00536958">
            <w:pPr>
              <w:pStyle w:val="TAL"/>
            </w:pPr>
            <w:r w:rsidRPr="00613175">
              <w:t>INVITE</w:t>
            </w:r>
          </w:p>
        </w:tc>
        <w:tc>
          <w:tcPr>
            <w:tcW w:w="567" w:type="dxa"/>
            <w:gridSpan w:val="2"/>
          </w:tcPr>
          <w:p w14:paraId="4541E847" w14:textId="1540FE72" w:rsidR="00536958" w:rsidRPr="00613175" w:rsidRDefault="00B91985" w:rsidP="00536958">
            <w:pPr>
              <w:pStyle w:val="TAC"/>
            </w:pPr>
            <w:r w:rsidRPr="00613175">
              <w:t>-</w:t>
            </w:r>
          </w:p>
        </w:tc>
        <w:tc>
          <w:tcPr>
            <w:tcW w:w="850" w:type="dxa"/>
            <w:gridSpan w:val="2"/>
          </w:tcPr>
          <w:p w14:paraId="0C78B4C7" w14:textId="796E2703" w:rsidR="00536958" w:rsidRPr="00613175" w:rsidRDefault="00B91985" w:rsidP="00536958">
            <w:pPr>
              <w:pStyle w:val="TAC"/>
            </w:pPr>
            <w:r w:rsidRPr="00613175">
              <w:t>-</w:t>
            </w:r>
          </w:p>
        </w:tc>
      </w:tr>
      <w:tr w:rsidR="00536958" w:rsidRPr="00613175" w14:paraId="4524B494" w14:textId="77777777" w:rsidTr="00B91985">
        <w:trPr>
          <w:gridAfter w:val="1"/>
          <w:wAfter w:w="113" w:type="dxa"/>
          <w:jc w:val="center"/>
        </w:trPr>
        <w:tc>
          <w:tcPr>
            <w:tcW w:w="567" w:type="dxa"/>
            <w:gridSpan w:val="2"/>
          </w:tcPr>
          <w:p w14:paraId="03683508" w14:textId="22A45174" w:rsidR="00536958" w:rsidRPr="00613175" w:rsidRDefault="00536958" w:rsidP="00536958">
            <w:pPr>
              <w:pStyle w:val="TAC"/>
            </w:pPr>
            <w:r w:rsidRPr="00613175">
              <w:t>14a2-14a12</w:t>
            </w:r>
          </w:p>
        </w:tc>
        <w:tc>
          <w:tcPr>
            <w:tcW w:w="3968" w:type="dxa"/>
            <w:gridSpan w:val="2"/>
          </w:tcPr>
          <w:p w14:paraId="4FC71C4B" w14:textId="14D595BA" w:rsidR="00536958" w:rsidRPr="00613175" w:rsidRDefault="00536958" w:rsidP="00536958">
            <w:pPr>
              <w:pStyle w:val="TAL"/>
            </w:pPr>
            <w:r w:rsidRPr="00613175">
              <w:t>Steps 2 to 12 of Annex A.4.1 take place</w:t>
            </w:r>
          </w:p>
        </w:tc>
        <w:tc>
          <w:tcPr>
            <w:tcW w:w="708" w:type="dxa"/>
            <w:gridSpan w:val="2"/>
          </w:tcPr>
          <w:p w14:paraId="24953F6A" w14:textId="581DB0CD" w:rsidR="00536958" w:rsidRPr="00613175" w:rsidRDefault="00536958" w:rsidP="00536958">
            <w:pPr>
              <w:pStyle w:val="TAC"/>
            </w:pPr>
            <w:r w:rsidRPr="00613175">
              <w:t>-</w:t>
            </w:r>
          </w:p>
        </w:tc>
        <w:tc>
          <w:tcPr>
            <w:tcW w:w="2976" w:type="dxa"/>
            <w:gridSpan w:val="2"/>
          </w:tcPr>
          <w:p w14:paraId="0CAE9B01" w14:textId="06148A1C" w:rsidR="00536958" w:rsidRPr="00613175" w:rsidRDefault="00536958" w:rsidP="00536958">
            <w:pPr>
              <w:pStyle w:val="TAL"/>
            </w:pPr>
            <w:r w:rsidRPr="00613175">
              <w:t>-</w:t>
            </w:r>
          </w:p>
        </w:tc>
        <w:tc>
          <w:tcPr>
            <w:tcW w:w="567" w:type="dxa"/>
            <w:gridSpan w:val="2"/>
          </w:tcPr>
          <w:p w14:paraId="217D3282" w14:textId="5D02FB48" w:rsidR="00536958" w:rsidRPr="00613175" w:rsidRDefault="00536958" w:rsidP="00536958">
            <w:pPr>
              <w:pStyle w:val="TAC"/>
            </w:pPr>
            <w:r w:rsidRPr="00613175">
              <w:t>-</w:t>
            </w:r>
          </w:p>
        </w:tc>
        <w:tc>
          <w:tcPr>
            <w:tcW w:w="850" w:type="dxa"/>
            <w:gridSpan w:val="2"/>
          </w:tcPr>
          <w:p w14:paraId="5B076118" w14:textId="566EF250" w:rsidR="00536958" w:rsidRPr="00613175" w:rsidRDefault="00536958" w:rsidP="00536958">
            <w:pPr>
              <w:pStyle w:val="TAC"/>
            </w:pPr>
            <w:r w:rsidRPr="00613175">
              <w:t>-</w:t>
            </w:r>
          </w:p>
        </w:tc>
      </w:tr>
      <w:tr w:rsidR="00536958" w:rsidRPr="00613175" w14:paraId="33B500DE" w14:textId="77777777" w:rsidTr="00B91985">
        <w:trPr>
          <w:gridAfter w:val="1"/>
          <w:wAfter w:w="113" w:type="dxa"/>
          <w:jc w:val="center"/>
        </w:trPr>
        <w:tc>
          <w:tcPr>
            <w:tcW w:w="567" w:type="dxa"/>
            <w:gridSpan w:val="2"/>
          </w:tcPr>
          <w:p w14:paraId="4496EF30" w14:textId="60DDB817" w:rsidR="00536958" w:rsidRPr="00613175" w:rsidRDefault="00536958" w:rsidP="00536958">
            <w:pPr>
              <w:pStyle w:val="TAC"/>
            </w:pPr>
            <w:r w:rsidRPr="00613175">
              <w:t>14b1</w:t>
            </w:r>
          </w:p>
        </w:tc>
        <w:tc>
          <w:tcPr>
            <w:tcW w:w="3968" w:type="dxa"/>
            <w:gridSpan w:val="2"/>
          </w:tcPr>
          <w:p w14:paraId="6D62E82A" w14:textId="34EC3B0C" w:rsidR="00536958" w:rsidRPr="00613175" w:rsidRDefault="00536958" w:rsidP="00536958">
            <w:pPr>
              <w:pStyle w:val="TAL"/>
            </w:pPr>
            <w:r w:rsidRPr="00613175">
              <w:t>ELSE step 1 of Annex A.4.2 takes place</w:t>
            </w:r>
          </w:p>
        </w:tc>
        <w:tc>
          <w:tcPr>
            <w:tcW w:w="708" w:type="dxa"/>
            <w:gridSpan w:val="2"/>
          </w:tcPr>
          <w:p w14:paraId="06718A66" w14:textId="65A21C64" w:rsidR="00536958" w:rsidRPr="00613175" w:rsidRDefault="00536958" w:rsidP="00536958">
            <w:pPr>
              <w:pStyle w:val="TAC"/>
            </w:pPr>
            <w:r w:rsidRPr="00613175">
              <w:t>--&gt;</w:t>
            </w:r>
          </w:p>
        </w:tc>
        <w:tc>
          <w:tcPr>
            <w:tcW w:w="2976" w:type="dxa"/>
            <w:gridSpan w:val="2"/>
          </w:tcPr>
          <w:p w14:paraId="4CD71756" w14:textId="17280AC9" w:rsidR="00536958" w:rsidRPr="00613175" w:rsidRDefault="00536958" w:rsidP="00536958">
            <w:pPr>
              <w:pStyle w:val="TAL"/>
            </w:pPr>
            <w:r w:rsidRPr="00613175">
              <w:t>INVITE</w:t>
            </w:r>
          </w:p>
        </w:tc>
        <w:tc>
          <w:tcPr>
            <w:tcW w:w="567" w:type="dxa"/>
            <w:gridSpan w:val="2"/>
          </w:tcPr>
          <w:p w14:paraId="72A7257E" w14:textId="11DBA8DC" w:rsidR="00536958" w:rsidRPr="00613175" w:rsidRDefault="00B91985" w:rsidP="00536958">
            <w:pPr>
              <w:pStyle w:val="TAC"/>
            </w:pPr>
            <w:r w:rsidRPr="00613175">
              <w:t>-</w:t>
            </w:r>
          </w:p>
        </w:tc>
        <w:tc>
          <w:tcPr>
            <w:tcW w:w="850" w:type="dxa"/>
            <w:gridSpan w:val="2"/>
          </w:tcPr>
          <w:p w14:paraId="11563828" w14:textId="32E9C2AF" w:rsidR="00536958" w:rsidRPr="00613175" w:rsidRDefault="00B91985" w:rsidP="00536958">
            <w:pPr>
              <w:pStyle w:val="TAC"/>
            </w:pPr>
            <w:r w:rsidRPr="00613175">
              <w:t>-</w:t>
            </w:r>
          </w:p>
        </w:tc>
      </w:tr>
      <w:tr w:rsidR="00536958" w:rsidRPr="00613175" w14:paraId="4F7498E9" w14:textId="77777777" w:rsidTr="00B91985">
        <w:trPr>
          <w:gridAfter w:val="1"/>
          <w:wAfter w:w="113" w:type="dxa"/>
          <w:jc w:val="center"/>
        </w:trPr>
        <w:tc>
          <w:tcPr>
            <w:tcW w:w="567" w:type="dxa"/>
            <w:gridSpan w:val="2"/>
          </w:tcPr>
          <w:p w14:paraId="737782D2" w14:textId="545FE5C2" w:rsidR="00536958" w:rsidRPr="00613175" w:rsidRDefault="00536958" w:rsidP="00536958">
            <w:pPr>
              <w:pStyle w:val="TAC"/>
            </w:pPr>
            <w:r w:rsidRPr="00613175">
              <w:t>14b2-14b8</w:t>
            </w:r>
          </w:p>
        </w:tc>
        <w:tc>
          <w:tcPr>
            <w:tcW w:w="3968" w:type="dxa"/>
            <w:gridSpan w:val="2"/>
          </w:tcPr>
          <w:p w14:paraId="4AE29D49" w14:textId="7DFE203C" w:rsidR="00536958" w:rsidRPr="00613175" w:rsidRDefault="00536958" w:rsidP="00536958">
            <w:pPr>
              <w:pStyle w:val="TAL"/>
            </w:pPr>
            <w:r w:rsidRPr="00613175">
              <w:t>Steps 2 to 8 of Annex A.4.2 take place</w:t>
            </w:r>
          </w:p>
        </w:tc>
        <w:tc>
          <w:tcPr>
            <w:tcW w:w="708" w:type="dxa"/>
            <w:gridSpan w:val="2"/>
          </w:tcPr>
          <w:p w14:paraId="72B8E20B" w14:textId="7952DC3F" w:rsidR="00536958" w:rsidRPr="00613175" w:rsidRDefault="00536958" w:rsidP="00536958">
            <w:pPr>
              <w:pStyle w:val="TAC"/>
            </w:pPr>
            <w:r w:rsidRPr="00613175">
              <w:t>-</w:t>
            </w:r>
          </w:p>
        </w:tc>
        <w:tc>
          <w:tcPr>
            <w:tcW w:w="2976" w:type="dxa"/>
            <w:gridSpan w:val="2"/>
          </w:tcPr>
          <w:p w14:paraId="39C4A8BF" w14:textId="7AD86062" w:rsidR="00536958" w:rsidRPr="00613175" w:rsidRDefault="00536958" w:rsidP="00536958">
            <w:pPr>
              <w:pStyle w:val="TAL"/>
            </w:pPr>
            <w:r w:rsidRPr="00613175">
              <w:t>-</w:t>
            </w:r>
          </w:p>
        </w:tc>
        <w:tc>
          <w:tcPr>
            <w:tcW w:w="567" w:type="dxa"/>
            <w:gridSpan w:val="2"/>
          </w:tcPr>
          <w:p w14:paraId="488A7ED4" w14:textId="59F68769" w:rsidR="00536958" w:rsidRPr="00613175" w:rsidRDefault="00536958" w:rsidP="00536958">
            <w:pPr>
              <w:pStyle w:val="TAC"/>
            </w:pPr>
            <w:r w:rsidRPr="00613175">
              <w:t>-</w:t>
            </w:r>
          </w:p>
        </w:tc>
        <w:tc>
          <w:tcPr>
            <w:tcW w:w="850" w:type="dxa"/>
            <w:gridSpan w:val="2"/>
          </w:tcPr>
          <w:p w14:paraId="043063E2" w14:textId="61B5B211" w:rsidR="00536958" w:rsidRPr="00613175" w:rsidRDefault="00536958" w:rsidP="00536958">
            <w:pPr>
              <w:pStyle w:val="TAC"/>
            </w:pPr>
            <w:r w:rsidRPr="00613175">
              <w:t>-</w:t>
            </w:r>
          </w:p>
        </w:tc>
      </w:tr>
    </w:tbl>
    <w:p w14:paraId="6C93D9D6" w14:textId="77777777" w:rsidR="00565BFA" w:rsidRPr="00613175" w:rsidRDefault="00565BFA" w:rsidP="00565BFA"/>
    <w:p w14:paraId="7F18E990" w14:textId="77777777" w:rsidR="00565BFA" w:rsidRPr="00613175" w:rsidRDefault="00565BFA" w:rsidP="00565BFA">
      <w:pPr>
        <w:pStyle w:val="TH"/>
      </w:pPr>
      <w:r w:rsidRPr="00613175">
        <w:t xml:space="preserve">Table </w:t>
      </w:r>
      <w:r w:rsidRPr="00613175">
        <w:rPr>
          <w:rFonts w:cs="Arial"/>
        </w:rPr>
        <w:t>7.1.3.2</w:t>
      </w:r>
      <w:r w:rsidRPr="00613175">
        <w:t>-2: Parallel behaviour</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3967"/>
        <w:gridCol w:w="708"/>
        <w:gridCol w:w="2975"/>
        <w:gridCol w:w="567"/>
        <w:gridCol w:w="850"/>
      </w:tblGrid>
      <w:tr w:rsidR="00565BFA" w:rsidRPr="00613175" w14:paraId="133028AC" w14:textId="77777777" w:rsidTr="00273214">
        <w:trPr>
          <w:jc w:val="center"/>
        </w:trPr>
        <w:tc>
          <w:tcPr>
            <w:tcW w:w="533" w:type="dxa"/>
            <w:tcBorders>
              <w:top w:val="single" w:sz="4" w:space="0" w:color="auto"/>
              <w:left w:val="single" w:sz="4" w:space="0" w:color="auto"/>
              <w:bottom w:val="nil"/>
              <w:right w:val="single" w:sz="4" w:space="0" w:color="auto"/>
            </w:tcBorders>
            <w:hideMark/>
          </w:tcPr>
          <w:p w14:paraId="79C53F35" w14:textId="77777777" w:rsidR="00565BFA" w:rsidRPr="00613175" w:rsidRDefault="00565BFA" w:rsidP="00273214">
            <w:pPr>
              <w:pStyle w:val="TAH"/>
            </w:pPr>
            <w:r w:rsidRPr="00613175">
              <w:t>St</w:t>
            </w:r>
          </w:p>
        </w:tc>
        <w:tc>
          <w:tcPr>
            <w:tcW w:w="3967" w:type="dxa"/>
            <w:tcBorders>
              <w:top w:val="single" w:sz="4" w:space="0" w:color="auto"/>
              <w:left w:val="single" w:sz="4" w:space="0" w:color="auto"/>
              <w:bottom w:val="single" w:sz="4" w:space="0" w:color="auto"/>
              <w:right w:val="single" w:sz="4" w:space="0" w:color="auto"/>
            </w:tcBorders>
            <w:hideMark/>
          </w:tcPr>
          <w:p w14:paraId="1F16C4E0" w14:textId="77777777" w:rsidR="00565BFA" w:rsidRPr="00613175" w:rsidRDefault="00565BFA" w:rsidP="00273214">
            <w:pPr>
              <w:pStyle w:val="TAH"/>
            </w:pPr>
            <w:r w:rsidRPr="00613175">
              <w:t>Procedure</w:t>
            </w:r>
          </w:p>
        </w:tc>
        <w:tc>
          <w:tcPr>
            <w:tcW w:w="3683" w:type="dxa"/>
            <w:gridSpan w:val="2"/>
            <w:tcBorders>
              <w:top w:val="single" w:sz="4" w:space="0" w:color="auto"/>
              <w:left w:val="single" w:sz="4" w:space="0" w:color="auto"/>
              <w:bottom w:val="single" w:sz="4" w:space="0" w:color="auto"/>
              <w:right w:val="single" w:sz="4" w:space="0" w:color="auto"/>
            </w:tcBorders>
            <w:hideMark/>
          </w:tcPr>
          <w:p w14:paraId="478B7926" w14:textId="77777777" w:rsidR="00565BFA" w:rsidRPr="00613175" w:rsidRDefault="00565BFA" w:rsidP="00273214">
            <w:pPr>
              <w:pStyle w:val="TAH"/>
            </w:pPr>
            <w:r w:rsidRPr="00613175">
              <w:t>Message Sequence</w:t>
            </w:r>
          </w:p>
        </w:tc>
        <w:tc>
          <w:tcPr>
            <w:tcW w:w="567" w:type="dxa"/>
            <w:tcBorders>
              <w:top w:val="single" w:sz="4" w:space="0" w:color="auto"/>
              <w:left w:val="single" w:sz="4" w:space="0" w:color="auto"/>
              <w:bottom w:val="nil"/>
              <w:right w:val="single" w:sz="4" w:space="0" w:color="auto"/>
            </w:tcBorders>
            <w:hideMark/>
          </w:tcPr>
          <w:p w14:paraId="4CB39459" w14:textId="77777777" w:rsidR="00565BFA" w:rsidRPr="00613175" w:rsidRDefault="00565BFA" w:rsidP="00273214">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204F099A" w14:textId="77777777" w:rsidR="00565BFA" w:rsidRPr="00613175" w:rsidRDefault="00565BFA" w:rsidP="00273214">
            <w:pPr>
              <w:pStyle w:val="TAH"/>
            </w:pPr>
            <w:r w:rsidRPr="00613175">
              <w:t>Verdict</w:t>
            </w:r>
          </w:p>
        </w:tc>
      </w:tr>
      <w:tr w:rsidR="00565BFA" w:rsidRPr="00613175" w14:paraId="4CCC2E46" w14:textId="77777777" w:rsidTr="00273214">
        <w:trPr>
          <w:jc w:val="center"/>
        </w:trPr>
        <w:tc>
          <w:tcPr>
            <w:tcW w:w="533" w:type="dxa"/>
            <w:tcBorders>
              <w:top w:val="nil"/>
              <w:left w:val="single" w:sz="4" w:space="0" w:color="auto"/>
              <w:bottom w:val="single" w:sz="4" w:space="0" w:color="auto"/>
              <w:right w:val="single" w:sz="4" w:space="0" w:color="auto"/>
            </w:tcBorders>
          </w:tcPr>
          <w:p w14:paraId="39950C27" w14:textId="77777777" w:rsidR="00565BFA" w:rsidRPr="00613175" w:rsidRDefault="00565BFA" w:rsidP="00273214">
            <w:pPr>
              <w:pStyle w:val="TAH"/>
            </w:pPr>
          </w:p>
        </w:tc>
        <w:tc>
          <w:tcPr>
            <w:tcW w:w="3967" w:type="dxa"/>
            <w:tcBorders>
              <w:top w:val="single" w:sz="4" w:space="0" w:color="auto"/>
              <w:left w:val="single" w:sz="4" w:space="0" w:color="auto"/>
              <w:bottom w:val="single" w:sz="4" w:space="0" w:color="auto"/>
              <w:right w:val="single" w:sz="4" w:space="0" w:color="auto"/>
            </w:tcBorders>
          </w:tcPr>
          <w:p w14:paraId="25FFFA74" w14:textId="77777777" w:rsidR="00565BFA" w:rsidRPr="00613175" w:rsidRDefault="00565BFA" w:rsidP="00273214">
            <w:pPr>
              <w:pStyle w:val="TAH"/>
            </w:pPr>
          </w:p>
        </w:tc>
        <w:tc>
          <w:tcPr>
            <w:tcW w:w="708" w:type="dxa"/>
            <w:tcBorders>
              <w:top w:val="single" w:sz="4" w:space="0" w:color="auto"/>
              <w:left w:val="single" w:sz="4" w:space="0" w:color="auto"/>
              <w:bottom w:val="single" w:sz="4" w:space="0" w:color="auto"/>
              <w:right w:val="single" w:sz="4" w:space="0" w:color="auto"/>
            </w:tcBorders>
            <w:hideMark/>
          </w:tcPr>
          <w:p w14:paraId="6837F626" w14:textId="77777777" w:rsidR="00565BFA" w:rsidRPr="00613175" w:rsidRDefault="00565BFA" w:rsidP="00273214">
            <w:pPr>
              <w:pStyle w:val="TAH"/>
            </w:pPr>
            <w:r w:rsidRPr="00613175">
              <w:t>U - S</w:t>
            </w:r>
          </w:p>
        </w:tc>
        <w:tc>
          <w:tcPr>
            <w:tcW w:w="2975" w:type="dxa"/>
            <w:tcBorders>
              <w:top w:val="single" w:sz="4" w:space="0" w:color="auto"/>
              <w:left w:val="single" w:sz="4" w:space="0" w:color="auto"/>
              <w:bottom w:val="single" w:sz="4" w:space="0" w:color="auto"/>
              <w:right w:val="single" w:sz="4" w:space="0" w:color="auto"/>
            </w:tcBorders>
            <w:hideMark/>
          </w:tcPr>
          <w:p w14:paraId="45EB10FB" w14:textId="77777777" w:rsidR="00565BFA" w:rsidRPr="00613175" w:rsidRDefault="00565BFA" w:rsidP="00273214">
            <w:pPr>
              <w:pStyle w:val="TAH"/>
            </w:pPr>
            <w:r w:rsidRPr="00613175">
              <w:t>Message</w:t>
            </w:r>
          </w:p>
        </w:tc>
        <w:tc>
          <w:tcPr>
            <w:tcW w:w="567" w:type="dxa"/>
            <w:tcBorders>
              <w:top w:val="nil"/>
              <w:left w:val="single" w:sz="4" w:space="0" w:color="auto"/>
              <w:bottom w:val="single" w:sz="4" w:space="0" w:color="auto"/>
              <w:right w:val="single" w:sz="4" w:space="0" w:color="auto"/>
            </w:tcBorders>
          </w:tcPr>
          <w:p w14:paraId="65F74CB7" w14:textId="77777777" w:rsidR="00565BFA" w:rsidRPr="00613175" w:rsidRDefault="00565BFA" w:rsidP="00273214">
            <w:pPr>
              <w:pStyle w:val="TAH"/>
            </w:pPr>
          </w:p>
        </w:tc>
        <w:tc>
          <w:tcPr>
            <w:tcW w:w="850" w:type="dxa"/>
            <w:tcBorders>
              <w:top w:val="nil"/>
              <w:left w:val="single" w:sz="4" w:space="0" w:color="auto"/>
              <w:bottom w:val="single" w:sz="4" w:space="0" w:color="auto"/>
              <w:right w:val="single" w:sz="4" w:space="0" w:color="auto"/>
            </w:tcBorders>
          </w:tcPr>
          <w:p w14:paraId="5B46F905" w14:textId="77777777" w:rsidR="00565BFA" w:rsidRPr="00613175" w:rsidRDefault="00565BFA" w:rsidP="00273214">
            <w:pPr>
              <w:pStyle w:val="TAH"/>
            </w:pPr>
          </w:p>
        </w:tc>
      </w:tr>
      <w:tr w:rsidR="00565BFA" w:rsidRPr="00613175" w14:paraId="170A46BD" w14:textId="77777777" w:rsidTr="00273214">
        <w:trPr>
          <w:jc w:val="center"/>
        </w:trPr>
        <w:tc>
          <w:tcPr>
            <w:tcW w:w="533" w:type="dxa"/>
            <w:tcBorders>
              <w:top w:val="single" w:sz="4" w:space="0" w:color="auto"/>
              <w:left w:val="single" w:sz="4" w:space="0" w:color="auto"/>
              <w:bottom w:val="single" w:sz="4" w:space="0" w:color="auto"/>
              <w:right w:val="single" w:sz="4" w:space="0" w:color="auto"/>
            </w:tcBorders>
            <w:hideMark/>
          </w:tcPr>
          <w:p w14:paraId="50181E20" w14:textId="77777777" w:rsidR="00565BFA" w:rsidRPr="00613175" w:rsidRDefault="00565BFA" w:rsidP="00273214">
            <w:pPr>
              <w:pStyle w:val="TAC"/>
            </w:pPr>
            <w:r w:rsidRPr="00613175">
              <w:t>1</w:t>
            </w:r>
          </w:p>
        </w:tc>
        <w:tc>
          <w:tcPr>
            <w:tcW w:w="3967" w:type="dxa"/>
            <w:tcBorders>
              <w:top w:val="single" w:sz="4" w:space="0" w:color="auto"/>
              <w:left w:val="single" w:sz="4" w:space="0" w:color="auto"/>
              <w:bottom w:val="single" w:sz="4" w:space="0" w:color="auto"/>
              <w:right w:val="single" w:sz="4" w:space="0" w:color="auto"/>
            </w:tcBorders>
            <w:hideMark/>
          </w:tcPr>
          <w:p w14:paraId="4848A4A4" w14:textId="77777777" w:rsidR="00565BFA" w:rsidRPr="00613175" w:rsidRDefault="00565BFA" w:rsidP="00273214">
            <w:pPr>
              <w:pStyle w:val="TAL"/>
            </w:pPr>
            <w:r w:rsidRPr="00613175">
              <w:t xml:space="preserve">The UE transmits an </w:t>
            </w:r>
            <w:r w:rsidRPr="00613175">
              <w:rPr>
                <w:i/>
                <w:iCs/>
              </w:rPr>
              <w:t xml:space="preserve">RRCReconfigurationComplete </w:t>
            </w:r>
            <w:r w:rsidRPr="00613175">
              <w:t>message.</w:t>
            </w:r>
          </w:p>
        </w:tc>
        <w:tc>
          <w:tcPr>
            <w:tcW w:w="708" w:type="dxa"/>
            <w:tcBorders>
              <w:top w:val="single" w:sz="4" w:space="0" w:color="auto"/>
              <w:left w:val="single" w:sz="4" w:space="0" w:color="auto"/>
              <w:bottom w:val="single" w:sz="4" w:space="0" w:color="auto"/>
              <w:right w:val="single" w:sz="4" w:space="0" w:color="auto"/>
            </w:tcBorders>
            <w:hideMark/>
          </w:tcPr>
          <w:p w14:paraId="25E0FA73" w14:textId="77777777" w:rsidR="00565BFA" w:rsidRPr="00613175" w:rsidRDefault="00565BFA" w:rsidP="00273214">
            <w:pPr>
              <w:pStyle w:val="TAC"/>
            </w:pPr>
            <w:r w:rsidRPr="00613175">
              <w:t>--&gt;</w:t>
            </w:r>
          </w:p>
        </w:tc>
        <w:tc>
          <w:tcPr>
            <w:tcW w:w="2975" w:type="dxa"/>
            <w:tcBorders>
              <w:top w:val="single" w:sz="4" w:space="0" w:color="auto"/>
              <w:left w:val="single" w:sz="4" w:space="0" w:color="auto"/>
              <w:bottom w:val="single" w:sz="4" w:space="0" w:color="auto"/>
              <w:right w:val="single" w:sz="4" w:space="0" w:color="auto"/>
            </w:tcBorders>
            <w:hideMark/>
          </w:tcPr>
          <w:p w14:paraId="42F4E392" w14:textId="77777777" w:rsidR="00565BFA" w:rsidRPr="00613175" w:rsidRDefault="00565BFA" w:rsidP="00273214">
            <w:pPr>
              <w:pStyle w:val="TAL"/>
            </w:pPr>
            <w:r w:rsidRPr="00613175">
              <w:t xml:space="preserve">NR RRC: </w:t>
            </w:r>
            <w:r w:rsidRPr="00613175">
              <w:rPr>
                <w:i/>
                <w:iCs/>
              </w:rPr>
              <w:t>RRCReconfigurationComplete</w:t>
            </w:r>
          </w:p>
        </w:tc>
        <w:tc>
          <w:tcPr>
            <w:tcW w:w="567" w:type="dxa"/>
            <w:tcBorders>
              <w:top w:val="single" w:sz="4" w:space="0" w:color="auto"/>
              <w:left w:val="single" w:sz="4" w:space="0" w:color="auto"/>
              <w:bottom w:val="single" w:sz="4" w:space="0" w:color="auto"/>
              <w:right w:val="single" w:sz="4" w:space="0" w:color="auto"/>
            </w:tcBorders>
            <w:hideMark/>
          </w:tcPr>
          <w:p w14:paraId="47CB310E" w14:textId="77777777" w:rsidR="00565BFA" w:rsidRPr="00613175" w:rsidRDefault="00565BFA" w:rsidP="00273214">
            <w:pPr>
              <w:pStyle w:val="TAC"/>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925B7D5" w14:textId="77777777" w:rsidR="00565BFA" w:rsidRPr="00613175" w:rsidRDefault="00565BFA" w:rsidP="00273214">
            <w:pPr>
              <w:pStyle w:val="TAC"/>
            </w:pPr>
            <w:r w:rsidRPr="00613175">
              <w:rPr>
                <w:lang w:eastAsia="zh-CN"/>
              </w:rPr>
              <w:t>-</w:t>
            </w:r>
          </w:p>
        </w:tc>
      </w:tr>
    </w:tbl>
    <w:p w14:paraId="00488AC5" w14:textId="77777777" w:rsidR="00565BFA" w:rsidRPr="00613175" w:rsidRDefault="00565BFA" w:rsidP="00565BFA"/>
    <w:p w14:paraId="7A004D54" w14:textId="77777777" w:rsidR="00565BFA" w:rsidRPr="00613175" w:rsidRDefault="00565BFA" w:rsidP="00F238ED">
      <w:pPr>
        <w:pStyle w:val="H6"/>
      </w:pPr>
      <w:bookmarkStart w:id="544" w:name="_Toc60916093"/>
      <w:r w:rsidRPr="00613175">
        <w:lastRenderedPageBreak/>
        <w:t>7.1.3.3</w:t>
      </w:r>
      <w:r w:rsidRPr="00613175">
        <w:tab/>
        <w:t>Specific message contents</w:t>
      </w:r>
      <w:bookmarkEnd w:id="544"/>
    </w:p>
    <w:p w14:paraId="78A37E55" w14:textId="77777777" w:rsidR="00565BFA" w:rsidRPr="00613175" w:rsidRDefault="00565BFA" w:rsidP="00565BFA">
      <w:pPr>
        <w:pStyle w:val="TH"/>
      </w:pPr>
      <w:r w:rsidRPr="00613175">
        <w:t>Table 7.1.3.3-1: 503 Service Unavailable (step 9, table 7.1.3.2-1)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65BFA" w:rsidRPr="00613175" w14:paraId="33FE0CD3" w14:textId="77777777" w:rsidTr="00273214">
        <w:trPr>
          <w:cantSplit/>
          <w:tblHeader/>
          <w:jc w:val="center"/>
        </w:trPr>
        <w:tc>
          <w:tcPr>
            <w:tcW w:w="9634" w:type="dxa"/>
            <w:gridSpan w:val="5"/>
            <w:shd w:val="clear" w:color="auto" w:fill="auto"/>
          </w:tcPr>
          <w:p w14:paraId="333283FB" w14:textId="4CDE8758" w:rsidR="00565BFA" w:rsidRPr="00613175" w:rsidRDefault="00565BFA" w:rsidP="00273214">
            <w:pPr>
              <w:pStyle w:val="TAL"/>
            </w:pPr>
            <w:r w:rsidRPr="00613175">
              <w:t xml:space="preserve">Derivation path: TS 34.229-1 [2], </w:t>
            </w:r>
            <w:r w:rsidR="00B91985" w:rsidRPr="00613175">
              <w:t>Annex</w:t>
            </w:r>
            <w:r w:rsidRPr="00613175">
              <w:t xml:space="preserve"> A.4.2</w:t>
            </w:r>
          </w:p>
        </w:tc>
      </w:tr>
      <w:tr w:rsidR="00565BFA" w:rsidRPr="00613175" w14:paraId="0ADC243C" w14:textId="77777777" w:rsidTr="00273214">
        <w:trPr>
          <w:cantSplit/>
          <w:tblHeader/>
          <w:jc w:val="center"/>
        </w:trPr>
        <w:tc>
          <w:tcPr>
            <w:tcW w:w="1772" w:type="dxa"/>
            <w:tcBorders>
              <w:bottom w:val="single" w:sz="4" w:space="0" w:color="auto"/>
            </w:tcBorders>
            <w:shd w:val="clear" w:color="auto" w:fill="auto"/>
          </w:tcPr>
          <w:p w14:paraId="343ECFEC" w14:textId="77777777" w:rsidR="00565BFA" w:rsidRPr="00613175" w:rsidRDefault="00565BFA" w:rsidP="00273214">
            <w:pPr>
              <w:pStyle w:val="TAH"/>
            </w:pPr>
            <w:r w:rsidRPr="00613175">
              <w:t>Header/param</w:t>
            </w:r>
          </w:p>
        </w:tc>
        <w:tc>
          <w:tcPr>
            <w:tcW w:w="878" w:type="dxa"/>
            <w:tcBorders>
              <w:bottom w:val="single" w:sz="4" w:space="0" w:color="auto"/>
            </w:tcBorders>
            <w:shd w:val="clear" w:color="auto" w:fill="auto"/>
          </w:tcPr>
          <w:p w14:paraId="68BB5F55" w14:textId="77777777" w:rsidR="00565BFA" w:rsidRPr="00613175" w:rsidRDefault="00565BFA" w:rsidP="00273214">
            <w:pPr>
              <w:pStyle w:val="TAH"/>
            </w:pPr>
            <w:r w:rsidRPr="00613175">
              <w:t>Cond</w:t>
            </w:r>
          </w:p>
        </w:tc>
        <w:tc>
          <w:tcPr>
            <w:tcW w:w="4795" w:type="dxa"/>
            <w:tcBorders>
              <w:bottom w:val="single" w:sz="4" w:space="0" w:color="auto"/>
            </w:tcBorders>
            <w:shd w:val="clear" w:color="auto" w:fill="auto"/>
          </w:tcPr>
          <w:p w14:paraId="77452E78" w14:textId="77777777" w:rsidR="00565BFA" w:rsidRPr="00613175" w:rsidRDefault="00565BFA" w:rsidP="00273214">
            <w:pPr>
              <w:pStyle w:val="TAH"/>
            </w:pPr>
            <w:r w:rsidRPr="00613175">
              <w:t>Value/remark</w:t>
            </w:r>
          </w:p>
        </w:tc>
        <w:tc>
          <w:tcPr>
            <w:tcW w:w="749" w:type="dxa"/>
            <w:tcBorders>
              <w:bottom w:val="single" w:sz="4" w:space="0" w:color="auto"/>
            </w:tcBorders>
            <w:shd w:val="clear" w:color="auto" w:fill="auto"/>
          </w:tcPr>
          <w:p w14:paraId="3414B5B2" w14:textId="77777777" w:rsidR="00565BFA" w:rsidRPr="00613175" w:rsidRDefault="00565BFA" w:rsidP="00273214">
            <w:pPr>
              <w:pStyle w:val="TAH"/>
            </w:pPr>
            <w:r w:rsidRPr="00613175">
              <w:t>Rel</w:t>
            </w:r>
          </w:p>
        </w:tc>
        <w:tc>
          <w:tcPr>
            <w:tcW w:w="1440" w:type="dxa"/>
            <w:tcBorders>
              <w:bottom w:val="single" w:sz="4" w:space="0" w:color="auto"/>
            </w:tcBorders>
          </w:tcPr>
          <w:p w14:paraId="198B2A22" w14:textId="77777777" w:rsidR="00565BFA" w:rsidRPr="00613175" w:rsidRDefault="00565BFA" w:rsidP="00273214">
            <w:pPr>
              <w:pStyle w:val="TAH"/>
            </w:pPr>
            <w:r w:rsidRPr="00613175">
              <w:t>Reference</w:t>
            </w:r>
          </w:p>
        </w:tc>
      </w:tr>
      <w:tr w:rsidR="00565BFA" w:rsidRPr="00613175" w14:paraId="66ED1021" w14:textId="77777777" w:rsidTr="00273214">
        <w:trPr>
          <w:cantSplit/>
          <w:tblHeader/>
          <w:jc w:val="center"/>
        </w:trPr>
        <w:tc>
          <w:tcPr>
            <w:tcW w:w="1772" w:type="dxa"/>
            <w:tcBorders>
              <w:top w:val="single" w:sz="4" w:space="0" w:color="auto"/>
              <w:bottom w:val="single" w:sz="4" w:space="0" w:color="auto"/>
            </w:tcBorders>
            <w:shd w:val="clear" w:color="auto" w:fill="auto"/>
          </w:tcPr>
          <w:p w14:paraId="3A66C905" w14:textId="77777777" w:rsidR="00565BFA" w:rsidRPr="00613175" w:rsidRDefault="00565BFA" w:rsidP="00273214">
            <w:pPr>
              <w:pStyle w:val="TAL"/>
              <w:rPr>
                <w:b/>
              </w:rPr>
            </w:pPr>
            <w:r w:rsidRPr="00613175">
              <w:rPr>
                <w:b/>
              </w:rPr>
              <w:t>Retry-After</w:t>
            </w:r>
          </w:p>
        </w:tc>
        <w:tc>
          <w:tcPr>
            <w:tcW w:w="878" w:type="dxa"/>
            <w:tcBorders>
              <w:top w:val="single" w:sz="4" w:space="0" w:color="auto"/>
              <w:bottom w:val="single" w:sz="4" w:space="0" w:color="auto"/>
            </w:tcBorders>
            <w:shd w:val="clear" w:color="auto" w:fill="auto"/>
          </w:tcPr>
          <w:p w14:paraId="143A99A3" w14:textId="77777777" w:rsidR="00565BFA" w:rsidRPr="00613175" w:rsidRDefault="00565BFA" w:rsidP="00273214">
            <w:pPr>
              <w:pStyle w:val="TAL"/>
            </w:pPr>
          </w:p>
        </w:tc>
        <w:tc>
          <w:tcPr>
            <w:tcW w:w="4795" w:type="dxa"/>
            <w:tcBorders>
              <w:top w:val="single" w:sz="4" w:space="0" w:color="auto"/>
              <w:bottom w:val="single" w:sz="4" w:space="0" w:color="auto"/>
            </w:tcBorders>
            <w:shd w:val="clear" w:color="auto" w:fill="auto"/>
          </w:tcPr>
          <w:p w14:paraId="2724CD5F" w14:textId="77777777" w:rsidR="00565BFA" w:rsidRPr="00613175" w:rsidRDefault="00565BFA" w:rsidP="00273214">
            <w:pPr>
              <w:pStyle w:val="TAL"/>
            </w:pPr>
          </w:p>
        </w:tc>
        <w:tc>
          <w:tcPr>
            <w:tcW w:w="749" w:type="dxa"/>
            <w:tcBorders>
              <w:top w:val="single" w:sz="4" w:space="0" w:color="auto"/>
              <w:bottom w:val="single" w:sz="4" w:space="0" w:color="auto"/>
            </w:tcBorders>
            <w:shd w:val="clear" w:color="auto" w:fill="auto"/>
          </w:tcPr>
          <w:p w14:paraId="49E7701B" w14:textId="77777777" w:rsidR="00565BFA" w:rsidRPr="00613175" w:rsidRDefault="00565BFA" w:rsidP="00273214">
            <w:pPr>
              <w:pStyle w:val="TAL"/>
            </w:pPr>
          </w:p>
        </w:tc>
        <w:tc>
          <w:tcPr>
            <w:tcW w:w="1440" w:type="dxa"/>
            <w:tcBorders>
              <w:top w:val="single" w:sz="4" w:space="0" w:color="auto"/>
              <w:bottom w:val="single" w:sz="4" w:space="0" w:color="auto"/>
            </w:tcBorders>
          </w:tcPr>
          <w:p w14:paraId="4EC4974C" w14:textId="77777777" w:rsidR="00565BFA" w:rsidRPr="00613175" w:rsidRDefault="00565BFA" w:rsidP="00273214">
            <w:pPr>
              <w:pStyle w:val="TAL"/>
            </w:pPr>
          </w:p>
        </w:tc>
      </w:tr>
      <w:tr w:rsidR="00565BFA" w:rsidRPr="00613175" w14:paraId="56978A55" w14:textId="77777777" w:rsidTr="00273214">
        <w:trPr>
          <w:cantSplit/>
          <w:tblHeader/>
          <w:jc w:val="center"/>
        </w:trPr>
        <w:tc>
          <w:tcPr>
            <w:tcW w:w="1772" w:type="dxa"/>
            <w:tcBorders>
              <w:top w:val="single" w:sz="4" w:space="0" w:color="auto"/>
              <w:bottom w:val="single" w:sz="4" w:space="0" w:color="auto"/>
            </w:tcBorders>
            <w:shd w:val="clear" w:color="auto" w:fill="auto"/>
          </w:tcPr>
          <w:p w14:paraId="2F90B3CE" w14:textId="0FFB17A9" w:rsidR="00565BFA" w:rsidRPr="00613175" w:rsidRDefault="00B91985" w:rsidP="00273214">
            <w:pPr>
              <w:keepNext/>
              <w:keepLines/>
              <w:spacing w:after="0"/>
              <w:rPr>
                <w:rFonts w:ascii="Arial" w:hAnsi="Arial"/>
                <w:sz w:val="18"/>
              </w:rPr>
            </w:pPr>
            <w:r w:rsidRPr="00613175">
              <w:rPr>
                <w:rFonts w:ascii="Arial" w:hAnsi="Arial"/>
                <w:sz w:val="18"/>
              </w:rPr>
              <w:tab/>
            </w:r>
            <w:r w:rsidR="00565BFA" w:rsidRPr="00613175">
              <w:rPr>
                <w:rFonts w:ascii="Arial" w:hAnsi="Arial"/>
                <w:sz w:val="18"/>
              </w:rPr>
              <w:t>delta-seconds</w:t>
            </w:r>
          </w:p>
        </w:tc>
        <w:tc>
          <w:tcPr>
            <w:tcW w:w="878" w:type="dxa"/>
            <w:tcBorders>
              <w:top w:val="single" w:sz="4" w:space="0" w:color="auto"/>
              <w:bottom w:val="single" w:sz="4" w:space="0" w:color="auto"/>
            </w:tcBorders>
            <w:shd w:val="clear" w:color="auto" w:fill="auto"/>
          </w:tcPr>
          <w:p w14:paraId="5D4EBC4D" w14:textId="77777777" w:rsidR="00565BFA" w:rsidRPr="00613175" w:rsidRDefault="00565BFA" w:rsidP="00273214">
            <w:pPr>
              <w:keepNext/>
              <w:keepLines/>
              <w:spacing w:after="0"/>
              <w:rPr>
                <w:rFonts w:ascii="Arial" w:hAnsi="Arial"/>
                <w:sz w:val="18"/>
              </w:rPr>
            </w:pPr>
          </w:p>
        </w:tc>
        <w:tc>
          <w:tcPr>
            <w:tcW w:w="4795" w:type="dxa"/>
            <w:tcBorders>
              <w:top w:val="single" w:sz="4" w:space="0" w:color="auto"/>
              <w:bottom w:val="single" w:sz="4" w:space="0" w:color="auto"/>
            </w:tcBorders>
            <w:shd w:val="clear" w:color="auto" w:fill="auto"/>
          </w:tcPr>
          <w:p w14:paraId="309AC757" w14:textId="3901BBB8" w:rsidR="00565BFA" w:rsidRPr="00613175" w:rsidRDefault="00CA2DCF" w:rsidP="00273214">
            <w:pPr>
              <w:keepNext/>
              <w:keepLines/>
              <w:spacing w:after="0"/>
              <w:rPr>
                <w:rFonts w:ascii="Arial" w:hAnsi="Arial"/>
                <w:sz w:val="18"/>
              </w:rPr>
            </w:pPr>
            <w:r w:rsidRPr="00613175">
              <w:rPr>
                <w:rFonts w:ascii="Arial" w:eastAsia="DengXian" w:hAnsi="Arial"/>
                <w:sz w:val="18"/>
              </w:rPr>
              <w:t>20</w:t>
            </w:r>
          </w:p>
        </w:tc>
        <w:tc>
          <w:tcPr>
            <w:tcW w:w="749" w:type="dxa"/>
            <w:tcBorders>
              <w:top w:val="single" w:sz="4" w:space="0" w:color="auto"/>
              <w:bottom w:val="single" w:sz="4" w:space="0" w:color="auto"/>
            </w:tcBorders>
            <w:shd w:val="clear" w:color="auto" w:fill="auto"/>
          </w:tcPr>
          <w:p w14:paraId="3CDE27A0" w14:textId="77777777" w:rsidR="00565BFA" w:rsidRPr="00613175" w:rsidRDefault="00565BFA" w:rsidP="00273214">
            <w:pPr>
              <w:keepNext/>
              <w:keepLines/>
              <w:spacing w:after="0"/>
              <w:rPr>
                <w:rFonts w:ascii="Arial" w:hAnsi="Arial"/>
                <w:sz w:val="18"/>
              </w:rPr>
            </w:pPr>
          </w:p>
        </w:tc>
        <w:tc>
          <w:tcPr>
            <w:tcW w:w="1440" w:type="dxa"/>
            <w:tcBorders>
              <w:top w:val="single" w:sz="4" w:space="0" w:color="auto"/>
              <w:bottom w:val="single" w:sz="4" w:space="0" w:color="auto"/>
            </w:tcBorders>
          </w:tcPr>
          <w:p w14:paraId="31A308DB" w14:textId="77777777" w:rsidR="00565BFA" w:rsidRPr="00613175" w:rsidRDefault="00565BFA" w:rsidP="00273214">
            <w:pPr>
              <w:keepNext/>
              <w:keepLines/>
              <w:spacing w:after="0"/>
              <w:rPr>
                <w:rFonts w:ascii="Arial" w:hAnsi="Arial"/>
                <w:sz w:val="18"/>
              </w:rPr>
            </w:pPr>
          </w:p>
        </w:tc>
      </w:tr>
    </w:tbl>
    <w:p w14:paraId="0EA2B161" w14:textId="77777777" w:rsidR="00565BFA" w:rsidRPr="00613175" w:rsidRDefault="00565BFA" w:rsidP="00A53DC8"/>
    <w:p w14:paraId="127B8931" w14:textId="77777777" w:rsidR="00565BFA" w:rsidRPr="00613175" w:rsidRDefault="006C5F1C" w:rsidP="00565BFA">
      <w:pPr>
        <w:pStyle w:val="Heading2"/>
        <w:rPr>
          <w:rFonts w:eastAsia="MS Gothic"/>
        </w:rPr>
      </w:pPr>
      <w:bookmarkStart w:id="545" w:name="_Toc60916094"/>
      <w:r w:rsidRPr="00613175">
        <w:rPr>
          <w:rFonts w:eastAsia="MS Gothic"/>
        </w:rPr>
        <w:br w:type="page"/>
      </w:r>
      <w:bookmarkStart w:id="546" w:name="_Toc68197384"/>
      <w:bookmarkStart w:id="547" w:name="_Toc75880633"/>
      <w:bookmarkStart w:id="548" w:name="_Toc84254331"/>
      <w:bookmarkStart w:id="549" w:name="_Toc84255126"/>
      <w:r w:rsidR="00565BFA" w:rsidRPr="00613175">
        <w:rPr>
          <w:rFonts w:eastAsia="MS Gothic"/>
        </w:rPr>
        <w:lastRenderedPageBreak/>
        <w:t>7.2</w:t>
      </w:r>
      <w:r w:rsidR="00565BFA" w:rsidRPr="00613175">
        <w:rPr>
          <w:rFonts w:eastAsia="MS Gothic"/>
        </w:rPr>
        <w:tab/>
        <w:t>MTSI MO Voice Call / 504 Server Time-out / 5GS</w:t>
      </w:r>
      <w:bookmarkEnd w:id="545"/>
      <w:bookmarkEnd w:id="546"/>
      <w:bookmarkEnd w:id="547"/>
      <w:bookmarkEnd w:id="548"/>
      <w:bookmarkEnd w:id="549"/>
    </w:p>
    <w:p w14:paraId="284AE40F" w14:textId="77777777" w:rsidR="00565BFA" w:rsidRPr="00613175" w:rsidRDefault="00565BFA" w:rsidP="00F238ED">
      <w:pPr>
        <w:pStyle w:val="H6"/>
        <w:rPr>
          <w:rFonts w:eastAsia="MS Gothic"/>
        </w:rPr>
      </w:pPr>
      <w:bookmarkStart w:id="550" w:name="_Toc60916095"/>
      <w:r w:rsidRPr="00613175">
        <w:rPr>
          <w:rFonts w:eastAsia="MS Gothic"/>
        </w:rPr>
        <w:t>7.2.1</w:t>
      </w:r>
      <w:r w:rsidRPr="00613175">
        <w:rPr>
          <w:rFonts w:eastAsia="MS Gothic"/>
        </w:rPr>
        <w:tab/>
        <w:t xml:space="preserve">Test </w:t>
      </w:r>
      <w:r w:rsidRPr="00613175">
        <w:t>Purpose</w:t>
      </w:r>
      <w:r w:rsidRPr="00613175">
        <w:rPr>
          <w:rFonts w:eastAsia="MS Gothic"/>
        </w:rPr>
        <w:t xml:space="preserve"> (TP)</w:t>
      </w:r>
      <w:bookmarkEnd w:id="550"/>
    </w:p>
    <w:p w14:paraId="5C1BE352" w14:textId="77777777" w:rsidR="00565BFA" w:rsidRPr="00613175" w:rsidRDefault="00565BFA" w:rsidP="00565BFA">
      <w:pPr>
        <w:pStyle w:val="H6"/>
        <w:rPr>
          <w:rFonts w:ascii="Courier New" w:hAnsi="Courier New"/>
          <w:b/>
          <w:sz w:val="16"/>
        </w:rPr>
      </w:pPr>
      <w:r w:rsidRPr="00613175">
        <w:t>(1)</w:t>
      </w:r>
    </w:p>
    <w:p w14:paraId="34ECB2C2" w14:textId="56432811" w:rsidR="00565BFA" w:rsidRPr="00613175" w:rsidRDefault="00565BFA" w:rsidP="00565BFA">
      <w:pPr>
        <w:pStyle w:val="PL"/>
        <w:rPr>
          <w:noProof w:val="0"/>
        </w:rPr>
      </w:pPr>
      <w:r w:rsidRPr="00613175">
        <w:rPr>
          <w:b/>
          <w:noProof w:val="0"/>
        </w:rPr>
        <w:t>with</w:t>
      </w:r>
      <w:r w:rsidRPr="00613175">
        <w:rPr>
          <w:noProof w:val="0"/>
        </w:rPr>
        <w:t xml:space="preserve"> { </w:t>
      </w:r>
      <w:r w:rsidR="0090017E" w:rsidRPr="00613175">
        <w:rPr>
          <w:noProof w:val="0"/>
        </w:rPr>
        <w:t xml:space="preserve">UE being registered to IMS and </w:t>
      </w:r>
      <w:r w:rsidRPr="00613175">
        <w:rPr>
          <w:noProof w:val="0"/>
        </w:rPr>
        <w:t>UE having sent an INVITE request }</w:t>
      </w:r>
    </w:p>
    <w:p w14:paraId="77927A84" w14:textId="77777777" w:rsidR="00565BFA" w:rsidRPr="00613175" w:rsidRDefault="00565BFA" w:rsidP="00565BFA">
      <w:pPr>
        <w:pStyle w:val="PL"/>
        <w:rPr>
          <w:noProof w:val="0"/>
        </w:rPr>
      </w:pPr>
      <w:r w:rsidRPr="00613175">
        <w:rPr>
          <w:b/>
          <w:noProof w:val="0"/>
        </w:rPr>
        <w:t>ensure that</w:t>
      </w:r>
      <w:r w:rsidRPr="00613175">
        <w:rPr>
          <w:noProof w:val="0"/>
        </w:rPr>
        <w:t xml:space="preserve"> {</w:t>
      </w:r>
    </w:p>
    <w:p w14:paraId="49730314" w14:textId="77777777" w:rsidR="00565BFA" w:rsidRPr="00613175" w:rsidRDefault="00565BFA" w:rsidP="00565BFA">
      <w:pPr>
        <w:pStyle w:val="PL"/>
        <w:rPr>
          <w:noProof w:val="0"/>
        </w:rPr>
      </w:pPr>
      <w:r w:rsidRPr="00613175">
        <w:rPr>
          <w:noProof w:val="0"/>
        </w:rPr>
        <w:t xml:space="preserve">  </w:t>
      </w:r>
      <w:r w:rsidRPr="00613175">
        <w:rPr>
          <w:b/>
          <w:noProof w:val="0"/>
        </w:rPr>
        <w:t>when</w:t>
      </w:r>
      <w:r w:rsidRPr="00613175">
        <w:rPr>
          <w:noProof w:val="0"/>
        </w:rPr>
        <w:t xml:space="preserve"> { UE receives 504 Server Time-out response }</w:t>
      </w:r>
    </w:p>
    <w:p w14:paraId="5C49EA1C" w14:textId="77777777" w:rsidR="00565BFA" w:rsidRPr="00613175" w:rsidRDefault="00565BFA" w:rsidP="00565BFA">
      <w:pPr>
        <w:pStyle w:val="PL"/>
        <w:rPr>
          <w:noProof w:val="0"/>
        </w:rPr>
      </w:pPr>
      <w:r w:rsidRPr="00613175">
        <w:rPr>
          <w:noProof w:val="0"/>
        </w:rPr>
        <w:t xml:space="preserve">    </w:t>
      </w:r>
      <w:r w:rsidRPr="00613175">
        <w:rPr>
          <w:b/>
          <w:noProof w:val="0"/>
        </w:rPr>
        <w:t>then</w:t>
      </w:r>
      <w:r w:rsidRPr="00613175">
        <w:rPr>
          <w:noProof w:val="0"/>
        </w:rPr>
        <w:t xml:space="preserve"> { UE performs initial registration to IMS }</w:t>
      </w:r>
    </w:p>
    <w:p w14:paraId="1AA717D4" w14:textId="77777777" w:rsidR="00565BFA" w:rsidRPr="00613175" w:rsidRDefault="00565BFA" w:rsidP="00565BFA">
      <w:pPr>
        <w:pStyle w:val="PL"/>
        <w:rPr>
          <w:noProof w:val="0"/>
        </w:rPr>
      </w:pPr>
      <w:r w:rsidRPr="00613175">
        <w:rPr>
          <w:noProof w:val="0"/>
        </w:rPr>
        <w:t xml:space="preserve">            }</w:t>
      </w:r>
    </w:p>
    <w:p w14:paraId="1749E9D3" w14:textId="77777777" w:rsidR="00565BFA" w:rsidRPr="00613175" w:rsidRDefault="00565BFA" w:rsidP="00565BFA">
      <w:pPr>
        <w:pStyle w:val="PL"/>
        <w:rPr>
          <w:noProof w:val="0"/>
        </w:rPr>
      </w:pPr>
    </w:p>
    <w:p w14:paraId="099BF3E9" w14:textId="77777777" w:rsidR="00565BFA" w:rsidRPr="00613175" w:rsidRDefault="00565BFA" w:rsidP="00F238ED">
      <w:pPr>
        <w:pStyle w:val="H6"/>
        <w:rPr>
          <w:rFonts w:eastAsia="MS Gothic"/>
        </w:rPr>
      </w:pPr>
      <w:bookmarkStart w:id="551" w:name="_Toc60916096"/>
      <w:r w:rsidRPr="00613175">
        <w:rPr>
          <w:rFonts w:eastAsia="MS Gothic"/>
        </w:rPr>
        <w:t>7.2.2</w:t>
      </w:r>
      <w:r w:rsidRPr="00613175">
        <w:rPr>
          <w:rFonts w:eastAsia="MS Gothic"/>
        </w:rPr>
        <w:tab/>
        <w:t>Conformance Requirements</w:t>
      </w:r>
      <w:bookmarkEnd w:id="551"/>
    </w:p>
    <w:p w14:paraId="14852392" w14:textId="77777777" w:rsidR="000D610E" w:rsidRPr="00613175" w:rsidRDefault="000D610E" w:rsidP="000D610E">
      <w:r w:rsidRPr="00613175">
        <w:t>The conformance requirements covered in the present test case are, unless otherwise stated, Rel-15 requirements.</w:t>
      </w:r>
    </w:p>
    <w:p w14:paraId="0788297D" w14:textId="77777777" w:rsidR="00565BFA" w:rsidRPr="00613175" w:rsidRDefault="00565BFA" w:rsidP="00565BFA">
      <w:pPr>
        <w:rPr>
          <w:lang w:eastAsia="sv-SE"/>
        </w:rPr>
      </w:pPr>
      <w:r w:rsidRPr="00613175">
        <w:rPr>
          <w:lang w:eastAsia="sv-SE"/>
        </w:rPr>
        <w:t xml:space="preserve">[TS 24.229, clause </w:t>
      </w:r>
      <w:r w:rsidRPr="00613175">
        <w:t>5.1.2A.1.6</w:t>
      </w:r>
      <w:r w:rsidRPr="00613175">
        <w:rPr>
          <w:lang w:eastAsia="sv-SE"/>
        </w:rPr>
        <w:t>]</w:t>
      </w:r>
    </w:p>
    <w:p w14:paraId="0DAC5E87" w14:textId="77777777" w:rsidR="00565BFA" w:rsidRPr="00613175" w:rsidRDefault="00565BFA" w:rsidP="00565BFA">
      <w:r w:rsidRPr="00613175">
        <w:t>In the event the UE receives a 504 (Server Time-out) response containing:</w:t>
      </w:r>
    </w:p>
    <w:p w14:paraId="28B32AC6" w14:textId="77777777" w:rsidR="00565BFA" w:rsidRPr="00613175" w:rsidRDefault="00565BFA" w:rsidP="00565BFA">
      <w:pPr>
        <w:pStyle w:val="B10"/>
      </w:pPr>
      <w:r w:rsidRPr="00613175">
        <w:t>1)</w:t>
      </w:r>
      <w:r w:rsidRPr="00613175">
        <w:tab/>
        <w:t xml:space="preserve">a P-Asserted-Identity header field set to a value equal to a </w:t>
      </w:r>
      <w:smartTag w:uri="urn:schemas-microsoft-com:office:smarttags" w:element="stockticker">
        <w:r w:rsidRPr="00613175">
          <w:t>URI</w:t>
        </w:r>
      </w:smartTag>
      <w:r w:rsidRPr="00613175">
        <w:t>:</w:t>
      </w:r>
    </w:p>
    <w:p w14:paraId="7C7CBD93" w14:textId="77777777" w:rsidR="00565BFA" w:rsidRPr="00613175" w:rsidRDefault="00565BFA" w:rsidP="00565BFA">
      <w:pPr>
        <w:pStyle w:val="B2"/>
      </w:pPr>
      <w:r w:rsidRPr="00613175">
        <w:t>a)</w:t>
      </w:r>
      <w:r w:rsidRPr="00613175">
        <w:tab/>
        <w:t>from the Service-Route header field value received during registration; or</w:t>
      </w:r>
    </w:p>
    <w:p w14:paraId="5881B3D3" w14:textId="77777777" w:rsidR="00565BFA" w:rsidRPr="00613175" w:rsidRDefault="00565BFA" w:rsidP="00565BFA">
      <w:pPr>
        <w:pStyle w:val="B2"/>
      </w:pPr>
      <w:r w:rsidRPr="00613175">
        <w:t>b)</w:t>
      </w:r>
      <w:r w:rsidRPr="00613175">
        <w:tab/>
        <w:t>from the Path header field value received during registration; and</w:t>
      </w:r>
    </w:p>
    <w:p w14:paraId="02DC9693" w14:textId="77777777" w:rsidR="00565BFA" w:rsidRPr="00613175" w:rsidRDefault="00565BFA" w:rsidP="00565BFA">
      <w:pPr>
        <w:pStyle w:val="NO"/>
      </w:pPr>
      <w:r w:rsidRPr="00613175">
        <w:t>NOTE 1:</w:t>
      </w:r>
      <w:r w:rsidRPr="00613175">
        <w:tab/>
        <w:t>If there are multiple registration flows associated with the registration, then the UE has received from the P-CSCF during registration multiple sets of Path header field and Service-Route header field values. The Path header field value and Service-Route header field value corresponding to the flow on which the 504 (Server Time-out) response was received are checked.</w:t>
      </w:r>
    </w:p>
    <w:p w14:paraId="63892E9C" w14:textId="77777777" w:rsidR="00565BFA" w:rsidRPr="00613175" w:rsidRDefault="00565BFA" w:rsidP="00565BFA">
      <w:pPr>
        <w:pStyle w:val="B10"/>
      </w:pPr>
      <w:r w:rsidRPr="00613175">
        <w:t>2)</w:t>
      </w:r>
      <w:r w:rsidRPr="00613175">
        <w:tab/>
        <w:t>a Content-Type header field set according to subclause 7.6 (i.e. "application/3gpp-ims+xml"), independent of the value or presence of the Content-Disposition header field, independent of the value or presence of Content-Disposition parameters,</w:t>
      </w:r>
    </w:p>
    <w:p w14:paraId="20CE1322" w14:textId="77777777" w:rsidR="00565BFA" w:rsidRPr="00613175" w:rsidRDefault="00565BFA" w:rsidP="00565BFA">
      <w:r w:rsidRPr="00613175">
        <w:t>then the following treatment is applied:</w:t>
      </w:r>
    </w:p>
    <w:p w14:paraId="1CC0BE85" w14:textId="77777777" w:rsidR="00565BFA" w:rsidRPr="00613175" w:rsidRDefault="00565BFA" w:rsidP="00565BFA">
      <w:pPr>
        <w:pStyle w:val="B10"/>
      </w:pPr>
      <w:r w:rsidRPr="00613175">
        <w:t>a)</w:t>
      </w:r>
      <w:r w:rsidRPr="00613175">
        <w:tab/>
        <w:t>if the 504 (Server Time-out) response includes an IM CN subsystem XML body as described in subclause 7.6 with the &lt;ims-3gpp&gt; element, including a version attribute, with the &lt;alternative-service&gt; child element:</w:t>
      </w:r>
    </w:p>
    <w:p w14:paraId="2959AC84" w14:textId="77777777" w:rsidR="00565BFA" w:rsidRPr="00613175" w:rsidRDefault="00565BFA" w:rsidP="00565BFA">
      <w:pPr>
        <w:pStyle w:val="B2"/>
      </w:pPr>
      <w:r w:rsidRPr="00613175">
        <w:t>A)</w:t>
      </w:r>
      <w:r w:rsidRPr="00613175">
        <w:tab/>
        <w:t>with the &lt;type&gt; child element set to "restoration" (see table 7.6.2); and</w:t>
      </w:r>
    </w:p>
    <w:p w14:paraId="703C0045" w14:textId="77777777" w:rsidR="00565BFA" w:rsidRPr="00613175" w:rsidRDefault="00565BFA" w:rsidP="00565BFA">
      <w:pPr>
        <w:pStyle w:val="B2"/>
      </w:pPr>
      <w:r w:rsidRPr="00613175">
        <w:t>B)</w:t>
      </w:r>
      <w:r w:rsidRPr="00613175">
        <w:tab/>
        <w:t>with the &lt;action&gt; child element set to "initial-registration" (see table 7.6.3);</w:t>
      </w:r>
    </w:p>
    <w:p w14:paraId="48E3395F" w14:textId="77777777" w:rsidR="00565BFA" w:rsidRPr="00613175" w:rsidRDefault="00565BFA" w:rsidP="00565BFA">
      <w:pPr>
        <w:pStyle w:val="B10"/>
      </w:pPr>
      <w:r w:rsidRPr="00613175">
        <w:tab/>
        <w:t>then the UE:</w:t>
      </w:r>
    </w:p>
    <w:p w14:paraId="501CD757" w14:textId="77777777" w:rsidR="00565BFA" w:rsidRPr="00613175" w:rsidRDefault="00565BFA" w:rsidP="00565BFA">
      <w:pPr>
        <w:pStyle w:val="B2"/>
      </w:pPr>
      <w:r w:rsidRPr="00613175">
        <w:t>-</w:t>
      </w:r>
      <w:r w:rsidRPr="00613175">
        <w:tab/>
        <w:t>shall initiate S-CSCF restoration procedures by performing an initial registration as specified in subclause 5.1.1.2; and</w:t>
      </w:r>
    </w:p>
    <w:p w14:paraId="7D7DF8AC" w14:textId="77777777" w:rsidR="00565BFA" w:rsidRPr="00613175" w:rsidRDefault="00565BFA" w:rsidP="00565BFA">
      <w:pPr>
        <w:pStyle w:val="B2"/>
      </w:pPr>
      <w:r w:rsidRPr="00613175">
        <w:t>-</w:t>
      </w:r>
      <w:r w:rsidRPr="00613175">
        <w:tab/>
        <w:t>may provide an indication to the user based on the text string contained in the &lt;reason&gt; child element of the &lt;alternative-service&gt; child element of the &lt;ims-3gpp&gt; element.</w:t>
      </w:r>
    </w:p>
    <w:p w14:paraId="64B9D70B" w14:textId="77777777" w:rsidR="00565BFA" w:rsidRPr="00613175" w:rsidRDefault="00565BFA" w:rsidP="00565BFA">
      <w:pPr>
        <w:pStyle w:val="NO"/>
      </w:pPr>
      <w:r w:rsidRPr="00613175">
        <w:t>NOTE 2:</w:t>
      </w:r>
      <w:r w:rsidRPr="00613175">
        <w:tab/>
        <w:t>If the UE has discovered multiple P-CSCF addresses and has information that the P-CSCF was unable to forward the request resulting in sending back the 504 (Server Time-out) response, when starting the initial registration it is appropriate for the UE to select a P-CSCF address different from the one used for the registration binding on which the 504 (Server Time-out) response was received.</w:t>
      </w:r>
    </w:p>
    <w:p w14:paraId="487BA4E0" w14:textId="77777777" w:rsidR="00565BFA" w:rsidRPr="00613175" w:rsidRDefault="00565BFA" w:rsidP="00F238ED">
      <w:pPr>
        <w:pStyle w:val="H6"/>
        <w:rPr>
          <w:rFonts w:eastAsia="MS Gothic"/>
        </w:rPr>
      </w:pPr>
      <w:bookmarkStart w:id="552" w:name="_Toc60916097"/>
      <w:r w:rsidRPr="00613175">
        <w:rPr>
          <w:rFonts w:eastAsia="MS Gothic"/>
        </w:rPr>
        <w:lastRenderedPageBreak/>
        <w:t>7.2.3</w:t>
      </w:r>
      <w:r w:rsidRPr="00613175">
        <w:rPr>
          <w:rFonts w:eastAsia="MS Gothic"/>
        </w:rPr>
        <w:tab/>
        <w:t>Test description</w:t>
      </w:r>
      <w:bookmarkEnd w:id="552"/>
    </w:p>
    <w:p w14:paraId="4A710416" w14:textId="77777777" w:rsidR="00565BFA" w:rsidRPr="00613175" w:rsidRDefault="00565BFA" w:rsidP="00F238ED">
      <w:pPr>
        <w:pStyle w:val="H6"/>
      </w:pPr>
      <w:bookmarkStart w:id="553" w:name="_Toc60916098"/>
      <w:r w:rsidRPr="00613175">
        <w:t>7.2.3.1</w:t>
      </w:r>
      <w:r w:rsidRPr="00613175">
        <w:tab/>
        <w:t>Pre-test conditions</w:t>
      </w:r>
      <w:bookmarkEnd w:id="553"/>
    </w:p>
    <w:p w14:paraId="6CB68A3E" w14:textId="77777777" w:rsidR="00565BFA" w:rsidRPr="00613175" w:rsidRDefault="00565BFA" w:rsidP="00565BFA">
      <w:pPr>
        <w:pStyle w:val="H6"/>
        <w:rPr>
          <w:rFonts w:cs="Arial"/>
        </w:rPr>
      </w:pPr>
      <w:r w:rsidRPr="00613175">
        <w:rPr>
          <w:rFonts w:cs="Arial"/>
        </w:rPr>
        <w:t>System Simulator:</w:t>
      </w:r>
    </w:p>
    <w:p w14:paraId="31E26CF4" w14:textId="77777777" w:rsidR="00565BFA" w:rsidRPr="00613175" w:rsidRDefault="00565BFA" w:rsidP="00565BFA">
      <w:pPr>
        <w:pStyle w:val="B10"/>
      </w:pPr>
      <w:r w:rsidRPr="00613175">
        <w:t>-</w:t>
      </w:r>
      <w:r w:rsidRPr="00613175">
        <w:tab/>
        <w:t>1 NR Cell connected to 5GC, default parameters.</w:t>
      </w:r>
    </w:p>
    <w:p w14:paraId="567A8D01" w14:textId="77777777" w:rsidR="00565BFA" w:rsidRPr="00613175" w:rsidRDefault="00565BFA" w:rsidP="00565BFA">
      <w:pPr>
        <w:pStyle w:val="H6"/>
      </w:pPr>
      <w:r w:rsidRPr="00613175">
        <w:t>UE:</w:t>
      </w:r>
    </w:p>
    <w:p w14:paraId="36803A54" w14:textId="77777777" w:rsidR="00565BFA" w:rsidRPr="00613175" w:rsidRDefault="00565BFA" w:rsidP="00565BFA">
      <w:pPr>
        <w:pStyle w:val="B10"/>
      </w:pPr>
      <w:r w:rsidRPr="00613175">
        <w:t>-</w:t>
      </w:r>
      <w:r w:rsidRPr="00613175">
        <w:tab/>
      </w:r>
      <w:r w:rsidRPr="00613175">
        <w:rPr>
          <w:snapToGrid w:val="0"/>
        </w:rPr>
        <w:t>UE contains either ISIM and USIM applications or only USIM application on UICC.</w:t>
      </w:r>
    </w:p>
    <w:p w14:paraId="652F5B30" w14:textId="77777777" w:rsidR="0090017E" w:rsidRPr="00613175" w:rsidRDefault="00565BFA" w:rsidP="0090017E">
      <w:pPr>
        <w:pStyle w:val="B10"/>
        <w:rPr>
          <w:snapToGrid w:val="0"/>
        </w:rPr>
      </w:pPr>
      <w:r w:rsidRPr="00613175">
        <w:t>-</w:t>
      </w:r>
      <w:r w:rsidRPr="00613175">
        <w:tab/>
      </w:r>
      <w:r w:rsidRPr="00613175">
        <w:rPr>
          <w:snapToGrid w:val="0"/>
        </w:rPr>
        <w:t>UE is configured to register for IMS after switch on.</w:t>
      </w:r>
    </w:p>
    <w:p w14:paraId="704A6F9F" w14:textId="64CA2A29" w:rsidR="00565BFA" w:rsidRPr="00613175" w:rsidRDefault="0090017E" w:rsidP="0090017E">
      <w:pPr>
        <w:pStyle w:val="B10"/>
        <w:rPr>
          <w:snapToGrid w:val="0"/>
        </w:rPr>
      </w:pPr>
      <w:r w:rsidRPr="00613175">
        <w:t>-</w:t>
      </w:r>
      <w:r w:rsidRPr="00613175">
        <w:tab/>
        <w:t xml:space="preserve">The </w:t>
      </w:r>
      <w:r w:rsidRPr="00613175">
        <w:rPr>
          <w:snapToGrid w:val="0"/>
        </w:rPr>
        <w:t>UE is either configured to use preconditions or to not use preconditions or does not support preconditions.</w:t>
      </w:r>
    </w:p>
    <w:p w14:paraId="72A90F0F" w14:textId="77777777" w:rsidR="00565BFA" w:rsidRPr="00613175" w:rsidRDefault="00565BFA" w:rsidP="00565BFA">
      <w:pPr>
        <w:pStyle w:val="H6"/>
        <w:rPr>
          <w:rFonts w:cs="Arial"/>
        </w:rPr>
      </w:pPr>
      <w:r w:rsidRPr="00613175">
        <w:rPr>
          <w:rFonts w:cs="Arial"/>
        </w:rPr>
        <w:t>Preamble:</w:t>
      </w:r>
    </w:p>
    <w:p w14:paraId="5AB3ACA8" w14:textId="77777777" w:rsidR="00565BFA" w:rsidRPr="00613175" w:rsidRDefault="00565BFA" w:rsidP="00565BFA">
      <w:pPr>
        <w:pStyle w:val="B10"/>
      </w:pPr>
      <w:r w:rsidRPr="00613175">
        <w:t>-</w:t>
      </w:r>
      <w:r w:rsidRPr="00613175">
        <w:tab/>
        <w:t>UE is in test state 1N-A (TS 38.508-1 [21]) and registered to IMS.</w:t>
      </w:r>
    </w:p>
    <w:p w14:paraId="39F38CC3" w14:textId="77777777" w:rsidR="00565BFA" w:rsidRPr="00613175" w:rsidRDefault="00565BFA" w:rsidP="00F238ED">
      <w:pPr>
        <w:pStyle w:val="H6"/>
        <w:rPr>
          <w:snapToGrid w:val="0"/>
        </w:rPr>
      </w:pPr>
      <w:bookmarkStart w:id="554" w:name="_Toc60916099"/>
      <w:r w:rsidRPr="00613175">
        <w:t>7.2.3.2</w:t>
      </w:r>
      <w:r w:rsidRPr="00613175">
        <w:tab/>
      </w:r>
      <w:r w:rsidRPr="00613175">
        <w:rPr>
          <w:snapToGrid w:val="0"/>
        </w:rPr>
        <w:t>Test procedure sequence</w:t>
      </w:r>
      <w:bookmarkEnd w:id="554"/>
    </w:p>
    <w:p w14:paraId="4F6BE59D" w14:textId="77777777" w:rsidR="00565BFA" w:rsidRPr="00613175" w:rsidRDefault="00565BFA" w:rsidP="00565BFA">
      <w:pPr>
        <w:pStyle w:val="TH"/>
        <w:rPr>
          <w:rFonts w:cs="Arial"/>
        </w:rPr>
      </w:pPr>
      <w:r w:rsidRPr="00613175">
        <w:rPr>
          <w:rFonts w:cs="Arial"/>
        </w:rPr>
        <w:t>Table 7.2.3.2-1: Main Behaviour</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3"/>
        <w:gridCol w:w="4015"/>
        <w:gridCol w:w="716"/>
        <w:gridCol w:w="3011"/>
        <w:gridCol w:w="574"/>
        <w:gridCol w:w="860"/>
      </w:tblGrid>
      <w:tr w:rsidR="00565BFA" w:rsidRPr="00613175" w14:paraId="1AE1E48D" w14:textId="77777777" w:rsidTr="00CA2DCF">
        <w:trPr>
          <w:jc w:val="center"/>
        </w:trPr>
        <w:tc>
          <w:tcPr>
            <w:tcW w:w="567" w:type="dxa"/>
            <w:tcBorders>
              <w:bottom w:val="nil"/>
            </w:tcBorders>
          </w:tcPr>
          <w:p w14:paraId="79548A87" w14:textId="77777777" w:rsidR="00565BFA" w:rsidRPr="00613175" w:rsidRDefault="00565BFA" w:rsidP="00273214">
            <w:pPr>
              <w:pStyle w:val="TAH"/>
              <w:ind w:left="400" w:hanging="400"/>
            </w:pPr>
            <w:r w:rsidRPr="00613175">
              <w:t>St</w:t>
            </w:r>
          </w:p>
        </w:tc>
        <w:tc>
          <w:tcPr>
            <w:tcW w:w="3968" w:type="dxa"/>
          </w:tcPr>
          <w:p w14:paraId="3B535CB9" w14:textId="77777777" w:rsidR="00565BFA" w:rsidRPr="00613175" w:rsidRDefault="00565BFA" w:rsidP="00273214">
            <w:pPr>
              <w:pStyle w:val="TAH"/>
              <w:ind w:left="400" w:hanging="400"/>
            </w:pPr>
            <w:r w:rsidRPr="00613175">
              <w:t>Procedure</w:t>
            </w:r>
          </w:p>
        </w:tc>
        <w:tc>
          <w:tcPr>
            <w:tcW w:w="3684" w:type="dxa"/>
            <w:gridSpan w:val="2"/>
          </w:tcPr>
          <w:p w14:paraId="0818EC78" w14:textId="77777777" w:rsidR="00565BFA" w:rsidRPr="00613175" w:rsidRDefault="00565BFA" w:rsidP="00273214">
            <w:pPr>
              <w:pStyle w:val="TAH"/>
              <w:ind w:left="400" w:hanging="400"/>
            </w:pPr>
            <w:r w:rsidRPr="00613175">
              <w:t>Message Sequence</w:t>
            </w:r>
          </w:p>
        </w:tc>
        <w:tc>
          <w:tcPr>
            <w:tcW w:w="567" w:type="dxa"/>
            <w:tcBorders>
              <w:bottom w:val="nil"/>
            </w:tcBorders>
          </w:tcPr>
          <w:p w14:paraId="3F34611B" w14:textId="77777777" w:rsidR="00565BFA" w:rsidRPr="00613175" w:rsidRDefault="00565BFA" w:rsidP="00273214">
            <w:pPr>
              <w:pStyle w:val="TAH"/>
            </w:pPr>
            <w:r w:rsidRPr="00613175">
              <w:t>TP</w:t>
            </w:r>
          </w:p>
        </w:tc>
        <w:tc>
          <w:tcPr>
            <w:tcW w:w="850" w:type="dxa"/>
            <w:tcBorders>
              <w:bottom w:val="nil"/>
            </w:tcBorders>
          </w:tcPr>
          <w:p w14:paraId="577E1469" w14:textId="77777777" w:rsidR="00565BFA" w:rsidRPr="00613175" w:rsidRDefault="00565BFA" w:rsidP="00273214">
            <w:pPr>
              <w:pStyle w:val="TAH"/>
            </w:pPr>
            <w:r w:rsidRPr="00613175">
              <w:t>Verdict</w:t>
            </w:r>
          </w:p>
        </w:tc>
      </w:tr>
      <w:tr w:rsidR="00565BFA" w:rsidRPr="00613175" w14:paraId="75AA616F" w14:textId="77777777" w:rsidTr="00CA2DCF">
        <w:trPr>
          <w:jc w:val="center"/>
        </w:trPr>
        <w:tc>
          <w:tcPr>
            <w:tcW w:w="567" w:type="dxa"/>
            <w:tcBorders>
              <w:top w:val="nil"/>
            </w:tcBorders>
          </w:tcPr>
          <w:p w14:paraId="6709B7FB" w14:textId="77777777" w:rsidR="00565BFA" w:rsidRPr="00613175" w:rsidRDefault="00565BFA" w:rsidP="00273214">
            <w:pPr>
              <w:pStyle w:val="TAH"/>
            </w:pPr>
          </w:p>
        </w:tc>
        <w:tc>
          <w:tcPr>
            <w:tcW w:w="3968" w:type="dxa"/>
          </w:tcPr>
          <w:p w14:paraId="7AE41250" w14:textId="77777777" w:rsidR="00565BFA" w:rsidRPr="00613175" w:rsidRDefault="00565BFA" w:rsidP="00273214">
            <w:pPr>
              <w:pStyle w:val="TAH"/>
            </w:pPr>
          </w:p>
        </w:tc>
        <w:tc>
          <w:tcPr>
            <w:tcW w:w="708" w:type="dxa"/>
          </w:tcPr>
          <w:p w14:paraId="1A9F8A1D" w14:textId="77777777" w:rsidR="00565BFA" w:rsidRPr="00613175" w:rsidRDefault="00565BFA" w:rsidP="00273214">
            <w:pPr>
              <w:pStyle w:val="TAH"/>
            </w:pPr>
            <w:r w:rsidRPr="00613175">
              <w:t>U - S</w:t>
            </w:r>
          </w:p>
        </w:tc>
        <w:tc>
          <w:tcPr>
            <w:tcW w:w="2976" w:type="dxa"/>
          </w:tcPr>
          <w:p w14:paraId="75824888" w14:textId="77777777" w:rsidR="00565BFA" w:rsidRPr="00613175" w:rsidRDefault="00565BFA" w:rsidP="00273214">
            <w:pPr>
              <w:pStyle w:val="TAH"/>
            </w:pPr>
            <w:r w:rsidRPr="00613175">
              <w:t>Message</w:t>
            </w:r>
          </w:p>
        </w:tc>
        <w:tc>
          <w:tcPr>
            <w:tcW w:w="567" w:type="dxa"/>
            <w:tcBorders>
              <w:top w:val="nil"/>
            </w:tcBorders>
          </w:tcPr>
          <w:p w14:paraId="22258CFC" w14:textId="77777777" w:rsidR="00565BFA" w:rsidRPr="00613175" w:rsidRDefault="00565BFA" w:rsidP="00273214">
            <w:pPr>
              <w:pStyle w:val="TAH"/>
            </w:pPr>
          </w:p>
        </w:tc>
        <w:tc>
          <w:tcPr>
            <w:tcW w:w="850" w:type="dxa"/>
            <w:tcBorders>
              <w:top w:val="nil"/>
            </w:tcBorders>
          </w:tcPr>
          <w:p w14:paraId="159E5187" w14:textId="77777777" w:rsidR="00565BFA" w:rsidRPr="00613175" w:rsidRDefault="00565BFA" w:rsidP="00273214">
            <w:pPr>
              <w:pStyle w:val="TAH"/>
            </w:pPr>
          </w:p>
        </w:tc>
      </w:tr>
      <w:tr w:rsidR="00565BFA" w:rsidRPr="00613175" w14:paraId="14E45A27" w14:textId="77777777" w:rsidTr="00CA2DCF">
        <w:trPr>
          <w:jc w:val="center"/>
        </w:trPr>
        <w:tc>
          <w:tcPr>
            <w:tcW w:w="567" w:type="dxa"/>
            <w:tcBorders>
              <w:top w:val="nil"/>
            </w:tcBorders>
          </w:tcPr>
          <w:p w14:paraId="2468E4C6" w14:textId="77777777" w:rsidR="00565BFA" w:rsidRPr="00613175" w:rsidRDefault="00565BFA" w:rsidP="00273214">
            <w:pPr>
              <w:pStyle w:val="TAC"/>
              <w:rPr>
                <w:lang w:eastAsia="zh-CN"/>
              </w:rPr>
            </w:pPr>
            <w:r w:rsidRPr="00613175">
              <w:rPr>
                <w:lang w:eastAsia="zh-CN"/>
              </w:rPr>
              <w:t>1</w:t>
            </w:r>
          </w:p>
        </w:tc>
        <w:tc>
          <w:tcPr>
            <w:tcW w:w="3968" w:type="dxa"/>
          </w:tcPr>
          <w:p w14:paraId="671D46BC" w14:textId="77777777" w:rsidR="00565BFA" w:rsidRPr="00613175" w:rsidRDefault="00565BFA" w:rsidP="00273214">
            <w:pPr>
              <w:pStyle w:val="TAC"/>
              <w:jc w:val="left"/>
            </w:pPr>
            <w:r w:rsidRPr="00613175">
              <w:t>UE is made to attempt an IMS voice call.</w:t>
            </w:r>
          </w:p>
        </w:tc>
        <w:tc>
          <w:tcPr>
            <w:tcW w:w="708" w:type="dxa"/>
          </w:tcPr>
          <w:p w14:paraId="692F8D16" w14:textId="77777777" w:rsidR="00565BFA" w:rsidRPr="00613175" w:rsidRDefault="00565BFA" w:rsidP="00273214">
            <w:pPr>
              <w:pStyle w:val="TAC"/>
            </w:pPr>
            <w:r w:rsidRPr="00613175">
              <w:t>-</w:t>
            </w:r>
          </w:p>
        </w:tc>
        <w:tc>
          <w:tcPr>
            <w:tcW w:w="2976" w:type="dxa"/>
          </w:tcPr>
          <w:p w14:paraId="60446952" w14:textId="77777777" w:rsidR="00565BFA" w:rsidRPr="00613175" w:rsidRDefault="00565BFA" w:rsidP="00273214">
            <w:pPr>
              <w:pStyle w:val="TAC"/>
              <w:jc w:val="left"/>
            </w:pPr>
            <w:r w:rsidRPr="00613175">
              <w:t>-</w:t>
            </w:r>
          </w:p>
        </w:tc>
        <w:tc>
          <w:tcPr>
            <w:tcW w:w="567" w:type="dxa"/>
            <w:tcBorders>
              <w:top w:val="nil"/>
            </w:tcBorders>
          </w:tcPr>
          <w:p w14:paraId="3B8950F2" w14:textId="77777777" w:rsidR="00565BFA" w:rsidRPr="00613175" w:rsidRDefault="00565BFA" w:rsidP="00273214">
            <w:pPr>
              <w:pStyle w:val="TAC"/>
            </w:pPr>
            <w:r w:rsidRPr="00613175">
              <w:t>-</w:t>
            </w:r>
          </w:p>
        </w:tc>
        <w:tc>
          <w:tcPr>
            <w:tcW w:w="850" w:type="dxa"/>
            <w:tcBorders>
              <w:top w:val="nil"/>
            </w:tcBorders>
          </w:tcPr>
          <w:p w14:paraId="1DF32BCF" w14:textId="77777777" w:rsidR="00565BFA" w:rsidRPr="00613175" w:rsidRDefault="00565BFA" w:rsidP="00273214">
            <w:pPr>
              <w:pStyle w:val="TAC"/>
            </w:pPr>
            <w:r w:rsidRPr="00613175">
              <w:t>-</w:t>
            </w:r>
          </w:p>
        </w:tc>
      </w:tr>
      <w:tr w:rsidR="00565BFA" w:rsidRPr="00613175" w14:paraId="4041EBEE" w14:textId="77777777" w:rsidTr="00CA2DCF">
        <w:trPr>
          <w:jc w:val="center"/>
        </w:trPr>
        <w:tc>
          <w:tcPr>
            <w:tcW w:w="567" w:type="dxa"/>
            <w:tcBorders>
              <w:top w:val="nil"/>
            </w:tcBorders>
          </w:tcPr>
          <w:p w14:paraId="17633541" w14:textId="77777777" w:rsidR="00565BFA" w:rsidRPr="00613175" w:rsidRDefault="00565BFA" w:rsidP="00273214">
            <w:pPr>
              <w:pStyle w:val="TAC"/>
              <w:rPr>
                <w:lang w:eastAsia="zh-CN"/>
              </w:rPr>
            </w:pPr>
            <w:r w:rsidRPr="00613175">
              <w:rPr>
                <w:lang w:eastAsia="zh-CN"/>
              </w:rPr>
              <w:t>2-7</w:t>
            </w:r>
          </w:p>
        </w:tc>
        <w:tc>
          <w:tcPr>
            <w:tcW w:w="3968" w:type="dxa"/>
          </w:tcPr>
          <w:p w14:paraId="53FEC319" w14:textId="77777777" w:rsidR="00565BFA" w:rsidRPr="00613175" w:rsidRDefault="00565BFA" w:rsidP="00273214">
            <w:pPr>
              <w:pStyle w:val="TAC"/>
              <w:jc w:val="left"/>
            </w:pPr>
            <w:r w:rsidRPr="00613175">
              <w:t>Steps 2-7 of generic procedure specified in Table 4.9.15.2.2-1 of TS 38.508-1 [21] are performed.</w:t>
            </w:r>
          </w:p>
        </w:tc>
        <w:tc>
          <w:tcPr>
            <w:tcW w:w="708" w:type="dxa"/>
          </w:tcPr>
          <w:p w14:paraId="6F8F70AB" w14:textId="77777777" w:rsidR="00565BFA" w:rsidRPr="00613175" w:rsidRDefault="00565BFA" w:rsidP="00273214">
            <w:pPr>
              <w:pStyle w:val="TAC"/>
            </w:pPr>
            <w:r w:rsidRPr="00613175">
              <w:t>-</w:t>
            </w:r>
          </w:p>
        </w:tc>
        <w:tc>
          <w:tcPr>
            <w:tcW w:w="2976" w:type="dxa"/>
          </w:tcPr>
          <w:p w14:paraId="6CE2411C" w14:textId="77777777" w:rsidR="00565BFA" w:rsidRPr="00613175" w:rsidRDefault="00565BFA" w:rsidP="00273214">
            <w:pPr>
              <w:pStyle w:val="TAC"/>
              <w:jc w:val="left"/>
            </w:pPr>
            <w:r w:rsidRPr="00613175">
              <w:t>-</w:t>
            </w:r>
          </w:p>
        </w:tc>
        <w:tc>
          <w:tcPr>
            <w:tcW w:w="567" w:type="dxa"/>
            <w:tcBorders>
              <w:top w:val="nil"/>
            </w:tcBorders>
          </w:tcPr>
          <w:p w14:paraId="3EE8CC14" w14:textId="77777777" w:rsidR="00565BFA" w:rsidRPr="00613175" w:rsidRDefault="00565BFA" w:rsidP="00273214">
            <w:pPr>
              <w:pStyle w:val="TAC"/>
            </w:pPr>
            <w:r w:rsidRPr="00613175">
              <w:t>-</w:t>
            </w:r>
          </w:p>
        </w:tc>
        <w:tc>
          <w:tcPr>
            <w:tcW w:w="850" w:type="dxa"/>
            <w:tcBorders>
              <w:top w:val="nil"/>
            </w:tcBorders>
          </w:tcPr>
          <w:p w14:paraId="03E9ED51" w14:textId="77777777" w:rsidR="00565BFA" w:rsidRPr="00613175" w:rsidRDefault="00565BFA" w:rsidP="00273214">
            <w:pPr>
              <w:pStyle w:val="TAC"/>
            </w:pPr>
            <w:r w:rsidRPr="00613175">
              <w:t>-</w:t>
            </w:r>
          </w:p>
        </w:tc>
      </w:tr>
      <w:tr w:rsidR="00565BFA" w:rsidRPr="00613175" w14:paraId="3D2F2B5D" w14:textId="77777777" w:rsidTr="00CA2DCF">
        <w:trPr>
          <w:jc w:val="center"/>
        </w:trPr>
        <w:tc>
          <w:tcPr>
            <w:tcW w:w="567" w:type="dxa"/>
            <w:tcBorders>
              <w:top w:val="nil"/>
            </w:tcBorders>
          </w:tcPr>
          <w:p w14:paraId="3C04E972" w14:textId="77777777" w:rsidR="00565BFA" w:rsidRPr="00613175" w:rsidRDefault="00565BFA" w:rsidP="00273214">
            <w:pPr>
              <w:pStyle w:val="TAC"/>
              <w:rPr>
                <w:lang w:eastAsia="zh-CN"/>
              </w:rPr>
            </w:pPr>
            <w:r w:rsidRPr="00613175">
              <w:t>-</w:t>
            </w:r>
          </w:p>
        </w:tc>
        <w:tc>
          <w:tcPr>
            <w:tcW w:w="3968" w:type="dxa"/>
          </w:tcPr>
          <w:p w14:paraId="237C880B" w14:textId="77777777" w:rsidR="00565BFA" w:rsidRPr="00613175" w:rsidRDefault="00565BFA" w:rsidP="00273214">
            <w:pPr>
              <w:pStyle w:val="TAC"/>
              <w:jc w:val="left"/>
            </w:pPr>
            <w:r w:rsidRPr="00613175">
              <w:t>EXCEPTION: In parallel to INVITE at Step 8, step described in Table 7.2.3.2-2: Parallel behaviour takes place.</w:t>
            </w:r>
          </w:p>
        </w:tc>
        <w:tc>
          <w:tcPr>
            <w:tcW w:w="708" w:type="dxa"/>
          </w:tcPr>
          <w:p w14:paraId="7B7BC85D" w14:textId="77777777" w:rsidR="00565BFA" w:rsidRPr="00613175" w:rsidRDefault="00565BFA" w:rsidP="00273214">
            <w:pPr>
              <w:pStyle w:val="TAC"/>
            </w:pPr>
            <w:r w:rsidRPr="00613175">
              <w:t>--&gt;</w:t>
            </w:r>
          </w:p>
        </w:tc>
        <w:tc>
          <w:tcPr>
            <w:tcW w:w="2976" w:type="dxa"/>
          </w:tcPr>
          <w:p w14:paraId="56C284BB" w14:textId="77777777" w:rsidR="00565BFA" w:rsidRPr="00613175" w:rsidRDefault="00565BFA" w:rsidP="00273214">
            <w:pPr>
              <w:pStyle w:val="TAC"/>
              <w:jc w:val="left"/>
            </w:pPr>
            <w:r w:rsidRPr="00613175">
              <w:t>-</w:t>
            </w:r>
          </w:p>
        </w:tc>
        <w:tc>
          <w:tcPr>
            <w:tcW w:w="567" w:type="dxa"/>
            <w:tcBorders>
              <w:top w:val="nil"/>
            </w:tcBorders>
          </w:tcPr>
          <w:p w14:paraId="7F6AD7F7" w14:textId="77777777" w:rsidR="00565BFA" w:rsidRPr="00613175" w:rsidRDefault="00565BFA" w:rsidP="00273214">
            <w:pPr>
              <w:pStyle w:val="TAC"/>
            </w:pPr>
            <w:r w:rsidRPr="00613175">
              <w:t>-</w:t>
            </w:r>
          </w:p>
        </w:tc>
        <w:tc>
          <w:tcPr>
            <w:tcW w:w="850" w:type="dxa"/>
            <w:tcBorders>
              <w:top w:val="nil"/>
            </w:tcBorders>
          </w:tcPr>
          <w:p w14:paraId="40EC1D5C" w14:textId="77777777" w:rsidR="00565BFA" w:rsidRPr="00613175" w:rsidRDefault="00565BFA" w:rsidP="00273214">
            <w:pPr>
              <w:pStyle w:val="TAC"/>
            </w:pPr>
            <w:r w:rsidRPr="00613175">
              <w:t>-</w:t>
            </w:r>
          </w:p>
        </w:tc>
      </w:tr>
      <w:tr w:rsidR="00565BFA" w:rsidRPr="00613175" w14:paraId="453B60D3" w14:textId="77777777" w:rsidTr="00CA2DCF">
        <w:trPr>
          <w:jc w:val="center"/>
        </w:trPr>
        <w:tc>
          <w:tcPr>
            <w:tcW w:w="567" w:type="dxa"/>
            <w:tcBorders>
              <w:top w:val="nil"/>
            </w:tcBorders>
          </w:tcPr>
          <w:p w14:paraId="559F5990" w14:textId="77777777" w:rsidR="00565BFA" w:rsidRPr="00613175" w:rsidRDefault="00565BFA" w:rsidP="00273214">
            <w:pPr>
              <w:pStyle w:val="TAC"/>
              <w:rPr>
                <w:lang w:eastAsia="zh-CN"/>
              </w:rPr>
            </w:pPr>
            <w:r w:rsidRPr="00613175">
              <w:t>8</w:t>
            </w:r>
          </w:p>
        </w:tc>
        <w:tc>
          <w:tcPr>
            <w:tcW w:w="3968" w:type="dxa"/>
          </w:tcPr>
          <w:p w14:paraId="5D3BCDCA" w14:textId="77777777" w:rsidR="00565BFA" w:rsidRPr="00613175" w:rsidRDefault="00565BFA" w:rsidP="00273214">
            <w:pPr>
              <w:pStyle w:val="TAC"/>
              <w:jc w:val="left"/>
            </w:pPr>
            <w:r w:rsidRPr="00613175">
              <w:t>Step 1 of Annex A.4.2 happens.</w:t>
            </w:r>
          </w:p>
        </w:tc>
        <w:tc>
          <w:tcPr>
            <w:tcW w:w="708" w:type="dxa"/>
          </w:tcPr>
          <w:p w14:paraId="5A52AE79" w14:textId="77777777" w:rsidR="00565BFA" w:rsidRPr="00613175" w:rsidRDefault="00565BFA" w:rsidP="00273214">
            <w:pPr>
              <w:pStyle w:val="TAC"/>
            </w:pPr>
            <w:r w:rsidRPr="00613175">
              <w:t>--&gt;</w:t>
            </w:r>
          </w:p>
        </w:tc>
        <w:tc>
          <w:tcPr>
            <w:tcW w:w="2976" w:type="dxa"/>
          </w:tcPr>
          <w:p w14:paraId="30FC4DF8" w14:textId="77777777" w:rsidR="00565BFA" w:rsidRPr="00613175" w:rsidRDefault="00565BFA" w:rsidP="00273214">
            <w:pPr>
              <w:pStyle w:val="TAC"/>
              <w:jc w:val="left"/>
            </w:pPr>
            <w:r w:rsidRPr="00613175">
              <w:t>INVITE</w:t>
            </w:r>
          </w:p>
        </w:tc>
        <w:tc>
          <w:tcPr>
            <w:tcW w:w="567" w:type="dxa"/>
            <w:tcBorders>
              <w:top w:val="nil"/>
            </w:tcBorders>
          </w:tcPr>
          <w:p w14:paraId="5A480027" w14:textId="77777777" w:rsidR="00565BFA" w:rsidRPr="00613175" w:rsidRDefault="00565BFA" w:rsidP="00273214">
            <w:pPr>
              <w:pStyle w:val="TAC"/>
            </w:pPr>
            <w:r w:rsidRPr="00613175">
              <w:t>-</w:t>
            </w:r>
          </w:p>
        </w:tc>
        <w:tc>
          <w:tcPr>
            <w:tcW w:w="850" w:type="dxa"/>
            <w:tcBorders>
              <w:top w:val="nil"/>
            </w:tcBorders>
          </w:tcPr>
          <w:p w14:paraId="173AC8F0" w14:textId="77777777" w:rsidR="00565BFA" w:rsidRPr="00613175" w:rsidRDefault="00565BFA" w:rsidP="00273214">
            <w:pPr>
              <w:pStyle w:val="TAC"/>
            </w:pPr>
            <w:r w:rsidRPr="00613175">
              <w:t>-</w:t>
            </w:r>
          </w:p>
        </w:tc>
      </w:tr>
      <w:tr w:rsidR="00565BFA" w:rsidRPr="00613175" w14:paraId="4FE32CD2" w14:textId="77777777" w:rsidTr="00CA2DCF">
        <w:trPr>
          <w:jc w:val="center"/>
        </w:trPr>
        <w:tc>
          <w:tcPr>
            <w:tcW w:w="567" w:type="dxa"/>
          </w:tcPr>
          <w:p w14:paraId="11FE5CFD" w14:textId="77777777" w:rsidR="00565BFA" w:rsidRPr="00613175" w:rsidRDefault="00565BFA" w:rsidP="00273214">
            <w:pPr>
              <w:pStyle w:val="TAC"/>
              <w:rPr>
                <w:lang w:eastAsia="zh-CN"/>
              </w:rPr>
            </w:pPr>
            <w:r w:rsidRPr="00613175">
              <w:rPr>
                <w:lang w:eastAsia="zh-CN"/>
              </w:rPr>
              <w:t>9</w:t>
            </w:r>
          </w:p>
        </w:tc>
        <w:tc>
          <w:tcPr>
            <w:tcW w:w="3968" w:type="dxa"/>
          </w:tcPr>
          <w:p w14:paraId="664223AF" w14:textId="77777777" w:rsidR="00565BFA" w:rsidRPr="00613175" w:rsidRDefault="00565BFA" w:rsidP="00273214">
            <w:pPr>
              <w:pStyle w:val="TAL"/>
              <w:rPr>
                <w:rFonts w:eastAsia="MS Gothic"/>
              </w:rPr>
            </w:pPr>
            <w:r w:rsidRPr="00613175">
              <w:t>SS sends 504 Server Time-out</w:t>
            </w:r>
          </w:p>
        </w:tc>
        <w:tc>
          <w:tcPr>
            <w:tcW w:w="708" w:type="dxa"/>
          </w:tcPr>
          <w:p w14:paraId="125FDF3F" w14:textId="77777777" w:rsidR="00565BFA" w:rsidRPr="00613175" w:rsidRDefault="00565BFA" w:rsidP="00273214">
            <w:pPr>
              <w:pStyle w:val="TAC"/>
              <w:rPr>
                <w:rFonts w:eastAsia="MS Gothic"/>
              </w:rPr>
            </w:pPr>
            <w:r w:rsidRPr="00613175">
              <w:rPr>
                <w:lang w:eastAsia="zh-CN"/>
              </w:rPr>
              <w:t>&lt;--</w:t>
            </w:r>
          </w:p>
        </w:tc>
        <w:tc>
          <w:tcPr>
            <w:tcW w:w="2976" w:type="dxa"/>
          </w:tcPr>
          <w:p w14:paraId="0304323B" w14:textId="77777777" w:rsidR="00565BFA" w:rsidRPr="00613175" w:rsidRDefault="00565BFA" w:rsidP="00273214">
            <w:pPr>
              <w:pStyle w:val="TAL"/>
              <w:rPr>
                <w:rFonts w:eastAsia="MS Gothic"/>
              </w:rPr>
            </w:pPr>
            <w:r w:rsidRPr="00613175">
              <w:rPr>
                <w:rFonts w:eastAsia="MS Gothic"/>
              </w:rPr>
              <w:t>504 Server Time-out</w:t>
            </w:r>
          </w:p>
        </w:tc>
        <w:tc>
          <w:tcPr>
            <w:tcW w:w="567" w:type="dxa"/>
          </w:tcPr>
          <w:p w14:paraId="5307B9B4" w14:textId="77777777" w:rsidR="00565BFA" w:rsidRPr="00613175" w:rsidRDefault="00565BFA" w:rsidP="00273214">
            <w:pPr>
              <w:pStyle w:val="TAC"/>
              <w:rPr>
                <w:lang w:eastAsia="zh-CN"/>
              </w:rPr>
            </w:pPr>
            <w:r w:rsidRPr="00613175">
              <w:rPr>
                <w:lang w:eastAsia="zh-CN"/>
              </w:rPr>
              <w:t>-</w:t>
            </w:r>
          </w:p>
        </w:tc>
        <w:tc>
          <w:tcPr>
            <w:tcW w:w="850" w:type="dxa"/>
          </w:tcPr>
          <w:p w14:paraId="6A6C180A" w14:textId="77777777" w:rsidR="00565BFA" w:rsidRPr="00613175" w:rsidRDefault="00565BFA" w:rsidP="00273214">
            <w:pPr>
              <w:pStyle w:val="TAC"/>
              <w:rPr>
                <w:lang w:eastAsia="zh-CN"/>
              </w:rPr>
            </w:pPr>
            <w:r w:rsidRPr="00613175">
              <w:rPr>
                <w:lang w:eastAsia="zh-CN"/>
              </w:rPr>
              <w:t>-</w:t>
            </w:r>
          </w:p>
        </w:tc>
      </w:tr>
      <w:tr w:rsidR="00610109" w:rsidRPr="00613175" w14:paraId="4E6692B8" w14:textId="77777777" w:rsidTr="00CA2DCF">
        <w:trPr>
          <w:jc w:val="center"/>
        </w:trPr>
        <w:tc>
          <w:tcPr>
            <w:tcW w:w="567" w:type="dxa"/>
          </w:tcPr>
          <w:p w14:paraId="121EA670" w14:textId="1732C446" w:rsidR="00610109" w:rsidRPr="00613175" w:rsidRDefault="00610109" w:rsidP="00610109">
            <w:pPr>
              <w:pStyle w:val="TAC"/>
              <w:rPr>
                <w:lang w:eastAsia="zh-CN"/>
              </w:rPr>
            </w:pPr>
            <w:r w:rsidRPr="00613175">
              <w:rPr>
                <w:lang w:eastAsia="zh-CN"/>
              </w:rPr>
              <w:t>9A</w:t>
            </w:r>
          </w:p>
        </w:tc>
        <w:tc>
          <w:tcPr>
            <w:tcW w:w="3968" w:type="dxa"/>
          </w:tcPr>
          <w:p w14:paraId="3CE3D182" w14:textId="11A06AE7" w:rsidR="00610109" w:rsidRPr="00613175" w:rsidRDefault="00610109" w:rsidP="00610109">
            <w:pPr>
              <w:pStyle w:val="TAL"/>
            </w:pPr>
            <w:r w:rsidRPr="00613175">
              <w:t>UE acknowledges the reception of 504 Server Time-out.</w:t>
            </w:r>
          </w:p>
        </w:tc>
        <w:tc>
          <w:tcPr>
            <w:tcW w:w="708" w:type="dxa"/>
          </w:tcPr>
          <w:p w14:paraId="0AE93242" w14:textId="5231DF9B" w:rsidR="00610109" w:rsidRPr="00613175" w:rsidRDefault="00610109" w:rsidP="00610109">
            <w:pPr>
              <w:pStyle w:val="TAC"/>
              <w:rPr>
                <w:lang w:eastAsia="zh-CN"/>
              </w:rPr>
            </w:pPr>
            <w:r w:rsidRPr="00613175">
              <w:t>--&gt;</w:t>
            </w:r>
          </w:p>
        </w:tc>
        <w:tc>
          <w:tcPr>
            <w:tcW w:w="2976" w:type="dxa"/>
          </w:tcPr>
          <w:p w14:paraId="2F39D323" w14:textId="5E5C2648" w:rsidR="00610109" w:rsidRPr="00613175" w:rsidRDefault="00610109" w:rsidP="00610109">
            <w:pPr>
              <w:pStyle w:val="TAL"/>
              <w:rPr>
                <w:rFonts w:eastAsia="MS Gothic"/>
              </w:rPr>
            </w:pPr>
            <w:r w:rsidRPr="00613175">
              <w:t>ACK</w:t>
            </w:r>
          </w:p>
        </w:tc>
        <w:tc>
          <w:tcPr>
            <w:tcW w:w="567" w:type="dxa"/>
          </w:tcPr>
          <w:p w14:paraId="5865B24A" w14:textId="1035845B" w:rsidR="00610109" w:rsidRPr="00613175" w:rsidRDefault="00610109" w:rsidP="00610109">
            <w:pPr>
              <w:pStyle w:val="TAC"/>
              <w:rPr>
                <w:lang w:eastAsia="zh-CN"/>
              </w:rPr>
            </w:pPr>
            <w:r w:rsidRPr="00613175">
              <w:rPr>
                <w:lang w:eastAsia="zh-CN"/>
              </w:rPr>
              <w:t>-</w:t>
            </w:r>
          </w:p>
        </w:tc>
        <w:tc>
          <w:tcPr>
            <w:tcW w:w="850" w:type="dxa"/>
          </w:tcPr>
          <w:p w14:paraId="5075B326" w14:textId="7023559F" w:rsidR="00610109" w:rsidRPr="00613175" w:rsidRDefault="00610109" w:rsidP="00610109">
            <w:pPr>
              <w:pStyle w:val="TAC"/>
              <w:rPr>
                <w:lang w:eastAsia="zh-CN"/>
              </w:rPr>
            </w:pPr>
            <w:r w:rsidRPr="00613175">
              <w:rPr>
                <w:lang w:eastAsia="zh-CN"/>
              </w:rPr>
              <w:t>-</w:t>
            </w:r>
          </w:p>
        </w:tc>
      </w:tr>
      <w:tr w:rsidR="00610109" w:rsidRPr="00613175" w14:paraId="1CD16023" w14:textId="77777777" w:rsidTr="00CA2DCF">
        <w:trPr>
          <w:jc w:val="center"/>
        </w:trPr>
        <w:tc>
          <w:tcPr>
            <w:tcW w:w="567" w:type="dxa"/>
          </w:tcPr>
          <w:p w14:paraId="593B516C" w14:textId="77777777" w:rsidR="00610109" w:rsidRPr="00613175" w:rsidRDefault="00610109" w:rsidP="00610109">
            <w:pPr>
              <w:pStyle w:val="TAC"/>
            </w:pPr>
            <w:r w:rsidRPr="00613175">
              <w:t>10</w:t>
            </w:r>
          </w:p>
        </w:tc>
        <w:tc>
          <w:tcPr>
            <w:tcW w:w="3968" w:type="dxa"/>
          </w:tcPr>
          <w:p w14:paraId="53AF93F8" w14:textId="77777777" w:rsidR="00610109" w:rsidRPr="00613175" w:rsidRDefault="00610109" w:rsidP="00610109">
            <w:pPr>
              <w:pStyle w:val="TAL"/>
              <w:rPr>
                <w:rFonts w:eastAsia="MS Gothic"/>
              </w:rPr>
            </w:pPr>
            <w:r w:rsidRPr="00613175">
              <w:t>Check: Does the UE send an initial registration request?</w:t>
            </w:r>
          </w:p>
        </w:tc>
        <w:tc>
          <w:tcPr>
            <w:tcW w:w="708" w:type="dxa"/>
          </w:tcPr>
          <w:p w14:paraId="11CC74FA" w14:textId="77777777" w:rsidR="00610109" w:rsidRPr="00613175" w:rsidRDefault="00610109" w:rsidP="00610109">
            <w:pPr>
              <w:pStyle w:val="TAC"/>
              <w:rPr>
                <w:rFonts w:eastAsia="MS Gothic"/>
              </w:rPr>
            </w:pPr>
            <w:r w:rsidRPr="00613175">
              <w:t>--&gt;</w:t>
            </w:r>
          </w:p>
        </w:tc>
        <w:tc>
          <w:tcPr>
            <w:tcW w:w="2976" w:type="dxa"/>
          </w:tcPr>
          <w:p w14:paraId="6BB0532A" w14:textId="77777777" w:rsidR="00610109" w:rsidRPr="00613175" w:rsidRDefault="00610109" w:rsidP="00610109">
            <w:pPr>
              <w:pStyle w:val="TAL"/>
              <w:rPr>
                <w:rFonts w:eastAsia="MS Gothic"/>
              </w:rPr>
            </w:pPr>
            <w:r w:rsidRPr="00613175">
              <w:t>REGISTER</w:t>
            </w:r>
          </w:p>
        </w:tc>
        <w:tc>
          <w:tcPr>
            <w:tcW w:w="567" w:type="dxa"/>
          </w:tcPr>
          <w:p w14:paraId="667362DF" w14:textId="77777777" w:rsidR="00610109" w:rsidRPr="00613175" w:rsidRDefault="00610109" w:rsidP="00610109">
            <w:pPr>
              <w:pStyle w:val="TAC"/>
            </w:pPr>
            <w:r w:rsidRPr="00613175">
              <w:rPr>
                <w:lang w:eastAsia="zh-CN"/>
              </w:rPr>
              <w:t>1</w:t>
            </w:r>
          </w:p>
        </w:tc>
        <w:tc>
          <w:tcPr>
            <w:tcW w:w="850" w:type="dxa"/>
          </w:tcPr>
          <w:p w14:paraId="73A50583" w14:textId="77777777" w:rsidR="00610109" w:rsidRPr="00613175" w:rsidRDefault="00610109" w:rsidP="00610109">
            <w:pPr>
              <w:pStyle w:val="TAC"/>
            </w:pPr>
            <w:r w:rsidRPr="00613175">
              <w:rPr>
                <w:lang w:eastAsia="zh-CN"/>
              </w:rPr>
              <w:t>P</w:t>
            </w:r>
          </w:p>
        </w:tc>
      </w:tr>
      <w:tr w:rsidR="00610109" w:rsidRPr="00613175" w14:paraId="3941DBB8" w14:textId="77777777" w:rsidTr="00CA2DCF">
        <w:trPr>
          <w:jc w:val="center"/>
        </w:trPr>
        <w:tc>
          <w:tcPr>
            <w:tcW w:w="567" w:type="dxa"/>
          </w:tcPr>
          <w:p w14:paraId="2761E7C6" w14:textId="77777777" w:rsidR="00610109" w:rsidRPr="00613175" w:rsidRDefault="00610109" w:rsidP="00610109">
            <w:pPr>
              <w:pStyle w:val="TAC"/>
            </w:pPr>
            <w:r w:rsidRPr="00613175">
              <w:t>11-17</w:t>
            </w:r>
          </w:p>
        </w:tc>
        <w:tc>
          <w:tcPr>
            <w:tcW w:w="3968" w:type="dxa"/>
          </w:tcPr>
          <w:p w14:paraId="72054E39" w14:textId="77777777" w:rsidR="00610109" w:rsidRPr="00613175" w:rsidRDefault="00610109" w:rsidP="00610109">
            <w:pPr>
              <w:pStyle w:val="TAL"/>
            </w:pPr>
            <w:r w:rsidRPr="00613175">
              <w:t>Continue with Annex A.2 steps 2-8 in order to get the UE in a stable registered state.</w:t>
            </w:r>
          </w:p>
        </w:tc>
        <w:tc>
          <w:tcPr>
            <w:tcW w:w="708" w:type="dxa"/>
          </w:tcPr>
          <w:p w14:paraId="5096E2DB" w14:textId="77777777" w:rsidR="00610109" w:rsidRPr="00613175" w:rsidRDefault="00610109" w:rsidP="00610109">
            <w:pPr>
              <w:pStyle w:val="TAC"/>
            </w:pPr>
            <w:r w:rsidRPr="00613175">
              <w:t>-</w:t>
            </w:r>
          </w:p>
        </w:tc>
        <w:tc>
          <w:tcPr>
            <w:tcW w:w="2976" w:type="dxa"/>
          </w:tcPr>
          <w:p w14:paraId="4789D907" w14:textId="77777777" w:rsidR="00610109" w:rsidRPr="00613175" w:rsidRDefault="00610109" w:rsidP="00610109">
            <w:pPr>
              <w:pStyle w:val="TAL"/>
            </w:pPr>
            <w:r w:rsidRPr="00613175">
              <w:t>-</w:t>
            </w:r>
          </w:p>
        </w:tc>
        <w:tc>
          <w:tcPr>
            <w:tcW w:w="567" w:type="dxa"/>
          </w:tcPr>
          <w:p w14:paraId="0E57C9D9" w14:textId="77777777" w:rsidR="00610109" w:rsidRPr="00613175" w:rsidRDefault="00610109" w:rsidP="00610109">
            <w:pPr>
              <w:pStyle w:val="TAC"/>
              <w:rPr>
                <w:lang w:eastAsia="zh-CN"/>
              </w:rPr>
            </w:pPr>
            <w:r w:rsidRPr="00613175">
              <w:rPr>
                <w:lang w:eastAsia="zh-CN"/>
              </w:rPr>
              <w:t>-</w:t>
            </w:r>
          </w:p>
        </w:tc>
        <w:tc>
          <w:tcPr>
            <w:tcW w:w="850" w:type="dxa"/>
          </w:tcPr>
          <w:p w14:paraId="58E73750" w14:textId="77777777" w:rsidR="00610109" w:rsidRPr="00613175" w:rsidRDefault="00610109" w:rsidP="00610109">
            <w:pPr>
              <w:pStyle w:val="TAC"/>
              <w:rPr>
                <w:lang w:eastAsia="zh-CN"/>
              </w:rPr>
            </w:pPr>
            <w:r w:rsidRPr="00613175">
              <w:rPr>
                <w:lang w:eastAsia="zh-CN"/>
              </w:rPr>
              <w:t>-</w:t>
            </w:r>
          </w:p>
        </w:tc>
      </w:tr>
    </w:tbl>
    <w:p w14:paraId="2E96EBA6" w14:textId="77777777" w:rsidR="00565BFA" w:rsidRPr="00613175" w:rsidRDefault="00565BFA" w:rsidP="00565BFA"/>
    <w:p w14:paraId="6EDB15EB" w14:textId="77777777" w:rsidR="00565BFA" w:rsidRPr="00613175" w:rsidRDefault="00565BFA" w:rsidP="00565BFA">
      <w:pPr>
        <w:pStyle w:val="TH"/>
        <w:rPr>
          <w:lang w:eastAsia="ja-JP"/>
        </w:rPr>
      </w:pPr>
      <w:r w:rsidRPr="00613175">
        <w:t xml:space="preserve">Table </w:t>
      </w:r>
      <w:r w:rsidRPr="00613175">
        <w:rPr>
          <w:rFonts w:cs="Arial"/>
        </w:rPr>
        <w:t>7.2.3.2</w:t>
      </w:r>
      <w:r w:rsidRPr="00613175">
        <w:t>-2: Parallel behaviour</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3967"/>
        <w:gridCol w:w="708"/>
        <w:gridCol w:w="2975"/>
        <w:gridCol w:w="567"/>
        <w:gridCol w:w="850"/>
      </w:tblGrid>
      <w:tr w:rsidR="00565BFA" w:rsidRPr="00613175" w14:paraId="6A041D95" w14:textId="77777777" w:rsidTr="00273214">
        <w:trPr>
          <w:jc w:val="center"/>
        </w:trPr>
        <w:tc>
          <w:tcPr>
            <w:tcW w:w="533" w:type="dxa"/>
            <w:tcBorders>
              <w:top w:val="single" w:sz="4" w:space="0" w:color="auto"/>
              <w:left w:val="single" w:sz="4" w:space="0" w:color="auto"/>
              <w:bottom w:val="nil"/>
              <w:right w:val="single" w:sz="4" w:space="0" w:color="auto"/>
            </w:tcBorders>
            <w:hideMark/>
          </w:tcPr>
          <w:p w14:paraId="65E4D7AC" w14:textId="77777777" w:rsidR="00565BFA" w:rsidRPr="00613175" w:rsidRDefault="00565BFA" w:rsidP="00273214">
            <w:pPr>
              <w:pStyle w:val="TAH"/>
            </w:pPr>
            <w:r w:rsidRPr="00613175">
              <w:t>St</w:t>
            </w:r>
          </w:p>
        </w:tc>
        <w:tc>
          <w:tcPr>
            <w:tcW w:w="3967" w:type="dxa"/>
            <w:tcBorders>
              <w:top w:val="single" w:sz="4" w:space="0" w:color="auto"/>
              <w:left w:val="single" w:sz="4" w:space="0" w:color="auto"/>
              <w:bottom w:val="single" w:sz="4" w:space="0" w:color="auto"/>
              <w:right w:val="single" w:sz="4" w:space="0" w:color="auto"/>
            </w:tcBorders>
            <w:hideMark/>
          </w:tcPr>
          <w:p w14:paraId="1732D2B4" w14:textId="77777777" w:rsidR="00565BFA" w:rsidRPr="00613175" w:rsidRDefault="00565BFA" w:rsidP="00273214">
            <w:pPr>
              <w:pStyle w:val="TAH"/>
            </w:pPr>
            <w:r w:rsidRPr="00613175">
              <w:t>Procedure</w:t>
            </w:r>
          </w:p>
        </w:tc>
        <w:tc>
          <w:tcPr>
            <w:tcW w:w="3683" w:type="dxa"/>
            <w:gridSpan w:val="2"/>
            <w:tcBorders>
              <w:top w:val="single" w:sz="4" w:space="0" w:color="auto"/>
              <w:left w:val="single" w:sz="4" w:space="0" w:color="auto"/>
              <w:bottom w:val="single" w:sz="4" w:space="0" w:color="auto"/>
              <w:right w:val="single" w:sz="4" w:space="0" w:color="auto"/>
            </w:tcBorders>
            <w:hideMark/>
          </w:tcPr>
          <w:p w14:paraId="13CA087A" w14:textId="77777777" w:rsidR="00565BFA" w:rsidRPr="00613175" w:rsidRDefault="00565BFA" w:rsidP="00273214">
            <w:pPr>
              <w:pStyle w:val="TAH"/>
            </w:pPr>
            <w:r w:rsidRPr="00613175">
              <w:t>Message Sequence</w:t>
            </w:r>
          </w:p>
        </w:tc>
        <w:tc>
          <w:tcPr>
            <w:tcW w:w="567" w:type="dxa"/>
            <w:tcBorders>
              <w:top w:val="single" w:sz="4" w:space="0" w:color="auto"/>
              <w:left w:val="single" w:sz="4" w:space="0" w:color="auto"/>
              <w:bottom w:val="nil"/>
              <w:right w:val="single" w:sz="4" w:space="0" w:color="auto"/>
            </w:tcBorders>
            <w:hideMark/>
          </w:tcPr>
          <w:p w14:paraId="48B3F5EE" w14:textId="77777777" w:rsidR="00565BFA" w:rsidRPr="00613175" w:rsidRDefault="00565BFA" w:rsidP="00273214">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3AEE7B7C" w14:textId="77777777" w:rsidR="00565BFA" w:rsidRPr="00613175" w:rsidRDefault="00565BFA" w:rsidP="00273214">
            <w:pPr>
              <w:pStyle w:val="TAH"/>
            </w:pPr>
            <w:r w:rsidRPr="00613175">
              <w:t>Verdict</w:t>
            </w:r>
          </w:p>
        </w:tc>
      </w:tr>
      <w:tr w:rsidR="00565BFA" w:rsidRPr="00613175" w14:paraId="71C0FA55" w14:textId="77777777" w:rsidTr="00273214">
        <w:trPr>
          <w:jc w:val="center"/>
        </w:trPr>
        <w:tc>
          <w:tcPr>
            <w:tcW w:w="533" w:type="dxa"/>
            <w:tcBorders>
              <w:top w:val="nil"/>
              <w:left w:val="single" w:sz="4" w:space="0" w:color="auto"/>
              <w:bottom w:val="single" w:sz="4" w:space="0" w:color="auto"/>
              <w:right w:val="single" w:sz="4" w:space="0" w:color="auto"/>
            </w:tcBorders>
          </w:tcPr>
          <w:p w14:paraId="3AEFDFA8" w14:textId="77777777" w:rsidR="00565BFA" w:rsidRPr="00613175" w:rsidRDefault="00565BFA" w:rsidP="00273214">
            <w:pPr>
              <w:pStyle w:val="TAH"/>
            </w:pPr>
          </w:p>
        </w:tc>
        <w:tc>
          <w:tcPr>
            <w:tcW w:w="3967" w:type="dxa"/>
            <w:tcBorders>
              <w:top w:val="single" w:sz="4" w:space="0" w:color="auto"/>
              <w:left w:val="single" w:sz="4" w:space="0" w:color="auto"/>
              <w:bottom w:val="single" w:sz="4" w:space="0" w:color="auto"/>
              <w:right w:val="single" w:sz="4" w:space="0" w:color="auto"/>
            </w:tcBorders>
          </w:tcPr>
          <w:p w14:paraId="1F63F38B" w14:textId="77777777" w:rsidR="00565BFA" w:rsidRPr="00613175" w:rsidRDefault="00565BFA" w:rsidP="00273214">
            <w:pPr>
              <w:pStyle w:val="TAH"/>
            </w:pPr>
          </w:p>
        </w:tc>
        <w:tc>
          <w:tcPr>
            <w:tcW w:w="708" w:type="dxa"/>
            <w:tcBorders>
              <w:top w:val="single" w:sz="4" w:space="0" w:color="auto"/>
              <w:left w:val="single" w:sz="4" w:space="0" w:color="auto"/>
              <w:bottom w:val="single" w:sz="4" w:space="0" w:color="auto"/>
              <w:right w:val="single" w:sz="4" w:space="0" w:color="auto"/>
            </w:tcBorders>
            <w:hideMark/>
          </w:tcPr>
          <w:p w14:paraId="5882E839" w14:textId="77777777" w:rsidR="00565BFA" w:rsidRPr="00613175" w:rsidRDefault="00565BFA" w:rsidP="00273214">
            <w:pPr>
              <w:pStyle w:val="TAH"/>
            </w:pPr>
            <w:r w:rsidRPr="00613175">
              <w:t>U - S</w:t>
            </w:r>
          </w:p>
        </w:tc>
        <w:tc>
          <w:tcPr>
            <w:tcW w:w="2975" w:type="dxa"/>
            <w:tcBorders>
              <w:top w:val="single" w:sz="4" w:space="0" w:color="auto"/>
              <w:left w:val="single" w:sz="4" w:space="0" w:color="auto"/>
              <w:bottom w:val="single" w:sz="4" w:space="0" w:color="auto"/>
              <w:right w:val="single" w:sz="4" w:space="0" w:color="auto"/>
            </w:tcBorders>
            <w:hideMark/>
          </w:tcPr>
          <w:p w14:paraId="3113AC8C" w14:textId="77777777" w:rsidR="00565BFA" w:rsidRPr="00613175" w:rsidRDefault="00565BFA" w:rsidP="00273214">
            <w:pPr>
              <w:pStyle w:val="TAH"/>
            </w:pPr>
            <w:r w:rsidRPr="00613175">
              <w:t>Message</w:t>
            </w:r>
          </w:p>
        </w:tc>
        <w:tc>
          <w:tcPr>
            <w:tcW w:w="567" w:type="dxa"/>
            <w:tcBorders>
              <w:top w:val="nil"/>
              <w:left w:val="single" w:sz="4" w:space="0" w:color="auto"/>
              <w:bottom w:val="single" w:sz="4" w:space="0" w:color="auto"/>
              <w:right w:val="single" w:sz="4" w:space="0" w:color="auto"/>
            </w:tcBorders>
          </w:tcPr>
          <w:p w14:paraId="5ACF4888" w14:textId="77777777" w:rsidR="00565BFA" w:rsidRPr="00613175" w:rsidRDefault="00565BFA" w:rsidP="00273214">
            <w:pPr>
              <w:pStyle w:val="TAH"/>
            </w:pPr>
          </w:p>
        </w:tc>
        <w:tc>
          <w:tcPr>
            <w:tcW w:w="850" w:type="dxa"/>
            <w:tcBorders>
              <w:top w:val="nil"/>
              <w:left w:val="single" w:sz="4" w:space="0" w:color="auto"/>
              <w:bottom w:val="single" w:sz="4" w:space="0" w:color="auto"/>
              <w:right w:val="single" w:sz="4" w:space="0" w:color="auto"/>
            </w:tcBorders>
          </w:tcPr>
          <w:p w14:paraId="5D1E62CB" w14:textId="77777777" w:rsidR="00565BFA" w:rsidRPr="00613175" w:rsidRDefault="00565BFA" w:rsidP="00273214">
            <w:pPr>
              <w:pStyle w:val="TAH"/>
            </w:pPr>
          </w:p>
        </w:tc>
      </w:tr>
      <w:tr w:rsidR="00565BFA" w:rsidRPr="00613175" w14:paraId="7A043729" w14:textId="77777777" w:rsidTr="00273214">
        <w:trPr>
          <w:jc w:val="center"/>
        </w:trPr>
        <w:tc>
          <w:tcPr>
            <w:tcW w:w="533" w:type="dxa"/>
            <w:tcBorders>
              <w:top w:val="single" w:sz="4" w:space="0" w:color="auto"/>
              <w:left w:val="single" w:sz="4" w:space="0" w:color="auto"/>
              <w:bottom w:val="single" w:sz="4" w:space="0" w:color="auto"/>
              <w:right w:val="single" w:sz="4" w:space="0" w:color="auto"/>
            </w:tcBorders>
            <w:hideMark/>
          </w:tcPr>
          <w:p w14:paraId="135080FF" w14:textId="77777777" w:rsidR="00565BFA" w:rsidRPr="00613175" w:rsidRDefault="00565BFA" w:rsidP="00273214">
            <w:pPr>
              <w:pStyle w:val="TAC"/>
            </w:pPr>
            <w:r w:rsidRPr="00613175">
              <w:t>1</w:t>
            </w:r>
          </w:p>
        </w:tc>
        <w:tc>
          <w:tcPr>
            <w:tcW w:w="3967" w:type="dxa"/>
            <w:tcBorders>
              <w:top w:val="single" w:sz="4" w:space="0" w:color="auto"/>
              <w:left w:val="single" w:sz="4" w:space="0" w:color="auto"/>
              <w:bottom w:val="single" w:sz="4" w:space="0" w:color="auto"/>
              <w:right w:val="single" w:sz="4" w:space="0" w:color="auto"/>
            </w:tcBorders>
            <w:hideMark/>
          </w:tcPr>
          <w:p w14:paraId="127182B1" w14:textId="77777777" w:rsidR="00565BFA" w:rsidRPr="00613175" w:rsidRDefault="00565BFA" w:rsidP="00273214">
            <w:pPr>
              <w:pStyle w:val="TAL"/>
            </w:pPr>
            <w:r w:rsidRPr="00613175">
              <w:t xml:space="preserve">The UE transmits an </w:t>
            </w:r>
            <w:r w:rsidRPr="00613175">
              <w:rPr>
                <w:i/>
                <w:iCs/>
              </w:rPr>
              <w:t xml:space="preserve">RRCReconfigurationComplete </w:t>
            </w:r>
            <w:r w:rsidRPr="00613175">
              <w:t>message.</w:t>
            </w:r>
          </w:p>
        </w:tc>
        <w:tc>
          <w:tcPr>
            <w:tcW w:w="708" w:type="dxa"/>
            <w:tcBorders>
              <w:top w:val="single" w:sz="4" w:space="0" w:color="auto"/>
              <w:left w:val="single" w:sz="4" w:space="0" w:color="auto"/>
              <w:bottom w:val="single" w:sz="4" w:space="0" w:color="auto"/>
              <w:right w:val="single" w:sz="4" w:space="0" w:color="auto"/>
            </w:tcBorders>
            <w:hideMark/>
          </w:tcPr>
          <w:p w14:paraId="27AF81CA" w14:textId="77777777" w:rsidR="00565BFA" w:rsidRPr="00613175" w:rsidRDefault="00565BFA" w:rsidP="00273214">
            <w:pPr>
              <w:pStyle w:val="TAC"/>
            </w:pPr>
            <w:r w:rsidRPr="00613175">
              <w:t>--&gt;</w:t>
            </w:r>
          </w:p>
        </w:tc>
        <w:tc>
          <w:tcPr>
            <w:tcW w:w="2975" w:type="dxa"/>
            <w:tcBorders>
              <w:top w:val="single" w:sz="4" w:space="0" w:color="auto"/>
              <w:left w:val="single" w:sz="4" w:space="0" w:color="auto"/>
              <w:bottom w:val="single" w:sz="4" w:space="0" w:color="auto"/>
              <w:right w:val="single" w:sz="4" w:space="0" w:color="auto"/>
            </w:tcBorders>
            <w:hideMark/>
          </w:tcPr>
          <w:p w14:paraId="1312F2C9" w14:textId="77777777" w:rsidR="00565BFA" w:rsidRPr="00613175" w:rsidRDefault="00565BFA" w:rsidP="00273214">
            <w:pPr>
              <w:pStyle w:val="TAL"/>
            </w:pPr>
            <w:r w:rsidRPr="00613175">
              <w:t xml:space="preserve">NR RRC: </w:t>
            </w:r>
            <w:r w:rsidRPr="00613175">
              <w:rPr>
                <w:i/>
                <w:iCs/>
              </w:rPr>
              <w:t>RRCReconfigurationComplete</w:t>
            </w:r>
          </w:p>
        </w:tc>
        <w:tc>
          <w:tcPr>
            <w:tcW w:w="567" w:type="dxa"/>
            <w:tcBorders>
              <w:top w:val="single" w:sz="4" w:space="0" w:color="auto"/>
              <w:left w:val="single" w:sz="4" w:space="0" w:color="auto"/>
              <w:bottom w:val="single" w:sz="4" w:space="0" w:color="auto"/>
              <w:right w:val="single" w:sz="4" w:space="0" w:color="auto"/>
            </w:tcBorders>
            <w:hideMark/>
          </w:tcPr>
          <w:p w14:paraId="58F8B8AC" w14:textId="77777777" w:rsidR="00565BFA" w:rsidRPr="00613175" w:rsidRDefault="00565BFA" w:rsidP="00273214">
            <w:pPr>
              <w:pStyle w:val="TAC"/>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8D18C67" w14:textId="77777777" w:rsidR="00565BFA" w:rsidRPr="00613175" w:rsidRDefault="00565BFA" w:rsidP="00273214">
            <w:pPr>
              <w:pStyle w:val="TAC"/>
            </w:pPr>
            <w:r w:rsidRPr="00613175">
              <w:rPr>
                <w:lang w:eastAsia="zh-CN"/>
              </w:rPr>
              <w:t>-</w:t>
            </w:r>
          </w:p>
        </w:tc>
      </w:tr>
    </w:tbl>
    <w:p w14:paraId="0D41557C" w14:textId="77777777" w:rsidR="00CA2DCF" w:rsidRPr="00613175" w:rsidRDefault="00CA2DCF" w:rsidP="00CA2DCF">
      <w:pPr>
        <w:rPr>
          <w:rFonts w:eastAsia="MS Gothic"/>
        </w:rPr>
      </w:pPr>
    </w:p>
    <w:p w14:paraId="1E791E23" w14:textId="77777777" w:rsidR="00CA2DCF" w:rsidRPr="00613175" w:rsidRDefault="00CA2DCF" w:rsidP="001D48A4">
      <w:pPr>
        <w:pStyle w:val="TH"/>
      </w:pPr>
      <w:bookmarkStart w:id="555" w:name="_Hlk64960998"/>
      <w:r w:rsidRPr="00613175">
        <w:t>Table 7.2.3.3-3: ACK (step 9A, Table 7.2.3.2-1)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CA2DCF" w:rsidRPr="00613175" w14:paraId="55C935B4" w14:textId="77777777" w:rsidTr="00B56795">
        <w:trPr>
          <w:cantSplit/>
          <w:tblHeader/>
          <w:jc w:val="center"/>
        </w:trPr>
        <w:tc>
          <w:tcPr>
            <w:tcW w:w="9634" w:type="dxa"/>
            <w:shd w:val="clear" w:color="auto" w:fill="auto"/>
          </w:tcPr>
          <w:p w14:paraId="2785DF03" w14:textId="77777777" w:rsidR="00CA2DCF" w:rsidRPr="00613175" w:rsidRDefault="00CA2DCF" w:rsidP="00B56795">
            <w:pPr>
              <w:keepNext/>
              <w:keepLines/>
              <w:spacing w:after="0"/>
              <w:rPr>
                <w:rFonts w:ascii="Arial" w:hAnsi="Arial"/>
                <w:sz w:val="18"/>
              </w:rPr>
            </w:pPr>
            <w:r w:rsidRPr="00613175">
              <w:rPr>
                <w:rFonts w:ascii="Arial" w:hAnsi="Arial"/>
                <w:sz w:val="18"/>
              </w:rPr>
              <w:t>Derivation path: TS 34.229-1 [2], Table in subclause A.2.7 Conditions A1 and A4</w:t>
            </w:r>
          </w:p>
        </w:tc>
      </w:tr>
      <w:bookmarkEnd w:id="555"/>
    </w:tbl>
    <w:p w14:paraId="0EC527BE" w14:textId="77777777" w:rsidR="00565BFA" w:rsidRPr="00613175" w:rsidRDefault="00565BFA" w:rsidP="00565BFA"/>
    <w:p w14:paraId="3C9263A3" w14:textId="77777777" w:rsidR="00565BFA" w:rsidRPr="00613175" w:rsidRDefault="00565BFA" w:rsidP="00F238ED">
      <w:pPr>
        <w:pStyle w:val="H6"/>
        <w:rPr>
          <w:lang w:eastAsia="en-US"/>
        </w:rPr>
      </w:pPr>
      <w:bookmarkStart w:id="556" w:name="_Toc60916100"/>
      <w:r w:rsidRPr="00613175">
        <w:rPr>
          <w:lang w:eastAsia="en-US"/>
        </w:rPr>
        <w:t>7.2.3.3</w:t>
      </w:r>
      <w:r w:rsidRPr="00613175">
        <w:rPr>
          <w:lang w:eastAsia="en-US"/>
        </w:rPr>
        <w:tab/>
        <w:t>Specific message contents</w:t>
      </w:r>
      <w:bookmarkEnd w:id="556"/>
    </w:p>
    <w:p w14:paraId="57054638" w14:textId="77777777" w:rsidR="00565BFA" w:rsidRPr="00613175" w:rsidRDefault="00565BFA" w:rsidP="00565BFA">
      <w:pPr>
        <w:pStyle w:val="TH"/>
        <w:rPr>
          <w:rFonts w:cs="Arial"/>
        </w:rPr>
      </w:pPr>
      <w:r w:rsidRPr="00613175">
        <w:rPr>
          <w:rFonts w:cs="Arial"/>
        </w:rPr>
        <w:t>Table 7.2.3.3-1: 504 Server Time-out (step 3, Table 7.2.3.2-1)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65BFA" w:rsidRPr="00613175" w14:paraId="0E2FB1F4" w14:textId="77777777" w:rsidTr="00273214">
        <w:trPr>
          <w:cantSplit/>
          <w:tblHeader/>
          <w:jc w:val="center"/>
        </w:trPr>
        <w:tc>
          <w:tcPr>
            <w:tcW w:w="9634" w:type="dxa"/>
            <w:shd w:val="clear" w:color="auto" w:fill="auto"/>
          </w:tcPr>
          <w:p w14:paraId="0063C2AA" w14:textId="77777777" w:rsidR="00565BFA" w:rsidRPr="00613175" w:rsidRDefault="00565BFA" w:rsidP="00273214">
            <w:pPr>
              <w:pStyle w:val="TAL"/>
            </w:pPr>
            <w:r w:rsidRPr="00613175">
              <w:t>Derivation path: TS 34.229-1 [2], Table in subclause A.4.6</w:t>
            </w:r>
          </w:p>
        </w:tc>
      </w:tr>
    </w:tbl>
    <w:p w14:paraId="56CA87FA" w14:textId="77777777" w:rsidR="00565BFA" w:rsidRPr="00613175" w:rsidRDefault="00565BFA" w:rsidP="00565BFA"/>
    <w:p w14:paraId="32CF5BB7" w14:textId="77777777" w:rsidR="00565BFA" w:rsidRPr="00613175" w:rsidRDefault="00565BFA" w:rsidP="00565BFA">
      <w:pPr>
        <w:pStyle w:val="TH"/>
      </w:pPr>
      <w:r w:rsidRPr="00613175">
        <w:lastRenderedPageBreak/>
        <w:t>Table 7.2.3.3-2: REGISTER (step 4, Table 7.2.3.2-1)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65BFA" w:rsidRPr="00613175" w14:paraId="541BD0F3" w14:textId="77777777" w:rsidTr="00273214">
        <w:trPr>
          <w:cantSplit/>
          <w:tblHeader/>
          <w:jc w:val="center"/>
        </w:trPr>
        <w:tc>
          <w:tcPr>
            <w:tcW w:w="9634" w:type="dxa"/>
            <w:shd w:val="clear" w:color="auto" w:fill="auto"/>
          </w:tcPr>
          <w:p w14:paraId="57FE5BFD" w14:textId="77777777" w:rsidR="00565BFA" w:rsidRPr="00613175" w:rsidRDefault="00565BFA" w:rsidP="00273214">
            <w:pPr>
              <w:pStyle w:val="TAL"/>
            </w:pPr>
            <w:r w:rsidRPr="00613175">
              <w:t>Derivation path: TS 34.229-1 [2], Table in subclause A.1.1 conditions A1 and A32</w:t>
            </w:r>
          </w:p>
        </w:tc>
      </w:tr>
    </w:tbl>
    <w:p w14:paraId="4A2BE486" w14:textId="77777777" w:rsidR="00565BFA" w:rsidRPr="00613175" w:rsidRDefault="00565BFA" w:rsidP="00565BFA">
      <w:pPr>
        <w:rPr>
          <w:rFonts w:eastAsia="MS Gothic"/>
        </w:rPr>
      </w:pPr>
    </w:p>
    <w:p w14:paraId="10EAD840" w14:textId="04329DD1" w:rsidR="00565BFA" w:rsidRPr="00613175" w:rsidRDefault="006C5F1C" w:rsidP="00565BFA">
      <w:pPr>
        <w:keepNext/>
        <w:keepLines/>
        <w:spacing w:before="180"/>
        <w:ind w:left="1134" w:hanging="1134"/>
        <w:outlineLvl w:val="1"/>
        <w:rPr>
          <w:rFonts w:ascii="Arial" w:eastAsia="MS Gothic" w:hAnsi="Arial"/>
          <w:sz w:val="32"/>
        </w:rPr>
      </w:pPr>
      <w:r w:rsidRPr="00613175">
        <w:rPr>
          <w:rFonts w:ascii="Arial" w:eastAsia="MS Gothic" w:hAnsi="Arial"/>
          <w:sz w:val="32"/>
        </w:rPr>
        <w:br w:type="page"/>
      </w:r>
      <w:r w:rsidR="00565BFA" w:rsidRPr="00613175">
        <w:rPr>
          <w:rFonts w:ascii="Arial" w:eastAsia="MS Gothic" w:hAnsi="Arial"/>
          <w:sz w:val="32"/>
        </w:rPr>
        <w:lastRenderedPageBreak/>
        <w:t>7.3</w:t>
      </w:r>
      <w:r w:rsidR="00565BFA" w:rsidRPr="00613175">
        <w:rPr>
          <w:rFonts w:ascii="Arial" w:eastAsia="MS Gothic" w:hAnsi="Arial"/>
          <w:sz w:val="32"/>
        </w:rPr>
        <w:tab/>
      </w:r>
      <w:r w:rsidR="00511062" w:rsidRPr="00613175">
        <w:rPr>
          <w:rFonts w:ascii="Arial" w:eastAsia="MS Gothic" w:hAnsi="Arial"/>
          <w:sz w:val="32"/>
        </w:rPr>
        <w:t>Void</w:t>
      </w:r>
    </w:p>
    <w:p w14:paraId="39C8C40A" w14:textId="77777777" w:rsidR="003A1CC3" w:rsidRPr="00613175" w:rsidRDefault="003A1CC3" w:rsidP="003A1CC3">
      <w:pPr>
        <w:pStyle w:val="Heading2"/>
        <w:rPr>
          <w:rFonts w:eastAsia="MS Gothic"/>
        </w:rPr>
      </w:pPr>
      <w:bookmarkStart w:id="557" w:name="_Toc60916106"/>
      <w:bookmarkStart w:id="558" w:name="_Toc68197385"/>
      <w:bookmarkStart w:id="559" w:name="_Toc75880634"/>
      <w:bookmarkStart w:id="560" w:name="_Toc84254332"/>
      <w:bookmarkStart w:id="561" w:name="_Toc84255127"/>
      <w:r w:rsidRPr="00613175">
        <w:rPr>
          <w:rFonts w:eastAsia="MS Gothic"/>
        </w:rPr>
        <w:t>7.4</w:t>
      </w:r>
      <w:r w:rsidRPr="00613175">
        <w:rPr>
          <w:rFonts w:eastAsia="MS Gothic"/>
        </w:rPr>
        <w:tab/>
        <w:t>MTSI MO Voice Call with preconditions at both originating and terminating UE / 5GS</w:t>
      </w:r>
      <w:bookmarkEnd w:id="532"/>
      <w:bookmarkEnd w:id="533"/>
      <w:bookmarkEnd w:id="534"/>
      <w:bookmarkEnd w:id="535"/>
      <w:bookmarkEnd w:id="536"/>
      <w:bookmarkEnd w:id="557"/>
      <w:bookmarkEnd w:id="558"/>
      <w:bookmarkEnd w:id="559"/>
      <w:bookmarkEnd w:id="560"/>
      <w:bookmarkEnd w:id="561"/>
    </w:p>
    <w:p w14:paraId="6615883A" w14:textId="77777777" w:rsidR="003A1CC3" w:rsidRPr="00613175" w:rsidRDefault="003A1CC3" w:rsidP="00F238ED">
      <w:pPr>
        <w:pStyle w:val="H6"/>
        <w:rPr>
          <w:rFonts w:eastAsia="MS Gothic"/>
        </w:rPr>
      </w:pPr>
      <w:bookmarkStart w:id="562" w:name="_Toc42778740"/>
      <w:bookmarkStart w:id="563" w:name="_Toc42785187"/>
      <w:bookmarkStart w:id="564" w:name="_Toc43210204"/>
      <w:bookmarkStart w:id="565" w:name="_Toc51948430"/>
      <w:bookmarkStart w:id="566" w:name="_Toc52162503"/>
      <w:bookmarkStart w:id="567" w:name="_Toc60916107"/>
      <w:r w:rsidRPr="00613175">
        <w:rPr>
          <w:rFonts w:eastAsia="MS Gothic"/>
        </w:rPr>
        <w:t>7.4.1</w:t>
      </w:r>
      <w:r w:rsidRPr="00613175">
        <w:rPr>
          <w:rFonts w:eastAsia="MS Gothic"/>
        </w:rPr>
        <w:tab/>
        <w:t>Test Purpose (TP)</w:t>
      </w:r>
      <w:bookmarkEnd w:id="562"/>
      <w:bookmarkEnd w:id="563"/>
      <w:bookmarkEnd w:id="564"/>
      <w:bookmarkEnd w:id="565"/>
      <w:bookmarkEnd w:id="566"/>
      <w:bookmarkEnd w:id="567"/>
    </w:p>
    <w:p w14:paraId="6317F5AE" w14:textId="77777777" w:rsidR="003A1CC3" w:rsidRPr="00613175" w:rsidRDefault="003A1CC3" w:rsidP="003A1CC3">
      <w:pPr>
        <w:pStyle w:val="H6"/>
      </w:pPr>
      <w:r w:rsidRPr="00613175">
        <w:t>(1)</w:t>
      </w:r>
    </w:p>
    <w:p w14:paraId="29390188" w14:textId="6FB3D4E6" w:rsidR="003A1CC3" w:rsidRPr="00613175" w:rsidRDefault="003A1CC3" w:rsidP="003A1CC3">
      <w:pPr>
        <w:pStyle w:val="PL"/>
        <w:rPr>
          <w:rFonts w:eastAsia="Malgun Gothic"/>
          <w:b/>
          <w:noProof w:val="0"/>
        </w:rPr>
      </w:pPr>
      <w:r w:rsidRPr="00613175">
        <w:rPr>
          <w:b/>
          <w:noProof w:val="0"/>
        </w:rPr>
        <w:t>with</w:t>
      </w:r>
      <w:r w:rsidRPr="00613175">
        <w:rPr>
          <w:noProof w:val="0"/>
        </w:rPr>
        <w:t xml:space="preserve"> { UE being registered to IMS </w:t>
      </w:r>
      <w:r w:rsidR="0090017E" w:rsidRPr="00613175">
        <w:rPr>
          <w:noProof w:val="0"/>
        </w:rPr>
        <w:t xml:space="preserve">and configured to use preconditions </w:t>
      </w:r>
      <w:r w:rsidRPr="00613175">
        <w:rPr>
          <w:noProof w:val="0"/>
        </w:rPr>
        <w:t>}</w:t>
      </w:r>
    </w:p>
    <w:p w14:paraId="0AFC98C6" w14:textId="77777777" w:rsidR="003A1CC3" w:rsidRPr="00613175" w:rsidRDefault="003A1CC3" w:rsidP="003A1CC3">
      <w:pPr>
        <w:pStyle w:val="PL"/>
        <w:rPr>
          <w:noProof w:val="0"/>
        </w:rPr>
      </w:pPr>
      <w:r w:rsidRPr="00613175">
        <w:rPr>
          <w:b/>
          <w:noProof w:val="0"/>
        </w:rPr>
        <w:t>ensure that</w:t>
      </w:r>
      <w:r w:rsidRPr="00613175">
        <w:rPr>
          <w:noProof w:val="0"/>
        </w:rPr>
        <w:t xml:space="preserve"> {</w:t>
      </w:r>
    </w:p>
    <w:p w14:paraId="177D99A8" w14:textId="77777777" w:rsidR="003A1CC3" w:rsidRPr="00613175" w:rsidRDefault="003A1CC3" w:rsidP="003A1CC3">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is being made to initiate a voice call }</w:t>
      </w:r>
    </w:p>
    <w:p w14:paraId="487C7E93" w14:textId="77777777" w:rsidR="003A1CC3" w:rsidRPr="00613175" w:rsidRDefault="003A1CC3" w:rsidP="003A1CC3">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sends INVITE for voice call with preconditions</w:t>
      </w:r>
      <w:r w:rsidRPr="00613175">
        <w:rPr>
          <w:noProof w:val="0"/>
        </w:rPr>
        <w:t xml:space="preserve"> }</w:t>
      </w:r>
    </w:p>
    <w:p w14:paraId="6B109E3F" w14:textId="77777777" w:rsidR="003A1CC3" w:rsidRPr="00613175" w:rsidRDefault="003A1CC3" w:rsidP="003A1CC3">
      <w:pPr>
        <w:pStyle w:val="PL"/>
        <w:rPr>
          <w:noProof w:val="0"/>
        </w:rPr>
      </w:pPr>
      <w:r w:rsidRPr="00613175">
        <w:rPr>
          <w:noProof w:val="0"/>
        </w:rPr>
        <w:t xml:space="preserve">            }</w:t>
      </w:r>
    </w:p>
    <w:p w14:paraId="7793D6B6" w14:textId="77777777" w:rsidR="00A53DC8" w:rsidRPr="00613175" w:rsidRDefault="00A53DC8" w:rsidP="003A1CC3">
      <w:pPr>
        <w:pStyle w:val="PL"/>
        <w:rPr>
          <w:noProof w:val="0"/>
        </w:rPr>
      </w:pPr>
    </w:p>
    <w:p w14:paraId="7DA0FFD2" w14:textId="77777777" w:rsidR="003A1CC3" w:rsidRPr="00613175" w:rsidRDefault="003A1CC3" w:rsidP="003A1CC3">
      <w:pPr>
        <w:pStyle w:val="H6"/>
      </w:pPr>
      <w:r w:rsidRPr="00613175">
        <w:t>(2)</w:t>
      </w:r>
    </w:p>
    <w:p w14:paraId="2483174C" w14:textId="77777777" w:rsidR="003A1CC3" w:rsidRPr="00613175" w:rsidRDefault="003A1CC3" w:rsidP="003A1CC3">
      <w:pPr>
        <w:pStyle w:val="PL"/>
        <w:rPr>
          <w:rFonts w:eastAsia="Malgun Gothic"/>
          <w:b/>
          <w:noProof w:val="0"/>
        </w:rPr>
      </w:pPr>
      <w:r w:rsidRPr="00613175">
        <w:rPr>
          <w:b/>
          <w:noProof w:val="0"/>
        </w:rPr>
        <w:t>with</w:t>
      </w:r>
      <w:r w:rsidRPr="00613175">
        <w:rPr>
          <w:noProof w:val="0"/>
        </w:rPr>
        <w:t xml:space="preserve"> { UE having sent INVITE with preconditions }</w:t>
      </w:r>
    </w:p>
    <w:p w14:paraId="542189C3" w14:textId="77777777" w:rsidR="003A1CC3" w:rsidRPr="00613175" w:rsidRDefault="003A1CC3" w:rsidP="003A1CC3">
      <w:pPr>
        <w:pStyle w:val="PL"/>
        <w:rPr>
          <w:noProof w:val="0"/>
        </w:rPr>
      </w:pPr>
      <w:r w:rsidRPr="00613175">
        <w:rPr>
          <w:b/>
          <w:noProof w:val="0"/>
        </w:rPr>
        <w:t>ensure that</w:t>
      </w:r>
      <w:r w:rsidRPr="00613175">
        <w:rPr>
          <w:noProof w:val="0"/>
        </w:rPr>
        <w:t xml:space="preserve"> {</w:t>
      </w:r>
    </w:p>
    <w:p w14:paraId="25AEDECD" w14:textId="77777777" w:rsidR="003A1CC3" w:rsidRPr="00613175" w:rsidRDefault="003A1CC3" w:rsidP="003A1CC3">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receives 100 Trying followed by 183 Session Progress </w:t>
      </w:r>
      <w:r w:rsidRPr="00613175">
        <w:rPr>
          <w:noProof w:val="0"/>
        </w:rPr>
        <w:t>}</w:t>
      </w:r>
    </w:p>
    <w:p w14:paraId="40A61399" w14:textId="77777777" w:rsidR="003A1CC3" w:rsidRPr="00613175" w:rsidRDefault="003A1CC3" w:rsidP="003A1CC3">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sends PRACK</w:t>
      </w:r>
      <w:r w:rsidRPr="00613175">
        <w:rPr>
          <w:noProof w:val="0"/>
        </w:rPr>
        <w:t xml:space="preserve"> for 183 Session Progress }</w:t>
      </w:r>
    </w:p>
    <w:p w14:paraId="3E4AA61B" w14:textId="77777777" w:rsidR="003A1CC3" w:rsidRPr="00613175" w:rsidRDefault="003A1CC3" w:rsidP="003A1CC3">
      <w:pPr>
        <w:pStyle w:val="PL"/>
        <w:rPr>
          <w:noProof w:val="0"/>
        </w:rPr>
      </w:pPr>
      <w:r w:rsidRPr="00613175">
        <w:rPr>
          <w:noProof w:val="0"/>
        </w:rPr>
        <w:t xml:space="preserve">            }</w:t>
      </w:r>
    </w:p>
    <w:p w14:paraId="50D32543" w14:textId="77777777" w:rsidR="00A53DC8" w:rsidRPr="00613175" w:rsidRDefault="00A53DC8" w:rsidP="003A1CC3">
      <w:pPr>
        <w:pStyle w:val="PL"/>
        <w:rPr>
          <w:noProof w:val="0"/>
        </w:rPr>
      </w:pPr>
    </w:p>
    <w:p w14:paraId="4F4951CE" w14:textId="77777777" w:rsidR="003A1CC3" w:rsidRPr="00613175" w:rsidRDefault="003A1CC3" w:rsidP="003A1CC3">
      <w:pPr>
        <w:pStyle w:val="H6"/>
      </w:pPr>
      <w:r w:rsidRPr="00613175">
        <w:t>(3)</w:t>
      </w:r>
    </w:p>
    <w:p w14:paraId="4AD43D34" w14:textId="77777777" w:rsidR="003A1CC3" w:rsidRPr="00613175" w:rsidRDefault="003A1CC3" w:rsidP="003A1CC3">
      <w:pPr>
        <w:pStyle w:val="PL"/>
        <w:rPr>
          <w:rFonts w:eastAsia="Malgun Gothic"/>
          <w:b/>
          <w:noProof w:val="0"/>
        </w:rPr>
      </w:pPr>
      <w:r w:rsidRPr="00613175">
        <w:rPr>
          <w:b/>
          <w:noProof w:val="0"/>
        </w:rPr>
        <w:t>with</w:t>
      </w:r>
      <w:r w:rsidRPr="00613175">
        <w:rPr>
          <w:noProof w:val="0"/>
        </w:rPr>
        <w:t xml:space="preserve"> { UE having sent PRACK }</w:t>
      </w:r>
    </w:p>
    <w:p w14:paraId="4B3CC6E9" w14:textId="77777777" w:rsidR="003A1CC3" w:rsidRPr="00613175" w:rsidRDefault="003A1CC3" w:rsidP="003A1CC3">
      <w:pPr>
        <w:pStyle w:val="PL"/>
        <w:rPr>
          <w:noProof w:val="0"/>
        </w:rPr>
      </w:pPr>
      <w:r w:rsidRPr="00613175">
        <w:rPr>
          <w:b/>
          <w:noProof w:val="0"/>
        </w:rPr>
        <w:t>ensure that</w:t>
      </w:r>
      <w:r w:rsidRPr="00613175">
        <w:rPr>
          <w:noProof w:val="0"/>
        </w:rPr>
        <w:t xml:space="preserve"> {</w:t>
      </w:r>
    </w:p>
    <w:p w14:paraId="75A7BC5F" w14:textId="77777777" w:rsidR="003A1CC3" w:rsidRPr="00613175" w:rsidRDefault="003A1CC3" w:rsidP="003A1CC3">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receives 200 OK for PRACK and resources are available </w:t>
      </w:r>
      <w:r w:rsidRPr="00613175">
        <w:rPr>
          <w:noProof w:val="0"/>
        </w:rPr>
        <w:t>}</w:t>
      </w:r>
    </w:p>
    <w:p w14:paraId="3EF27FA6" w14:textId="77777777" w:rsidR="003A1CC3" w:rsidRPr="00613175" w:rsidRDefault="003A1CC3" w:rsidP="003A1CC3">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w:t>
      </w:r>
      <w:r w:rsidRPr="00613175">
        <w:rPr>
          <w:noProof w:val="0"/>
        </w:rPr>
        <w:t>sends UPDATE }</w:t>
      </w:r>
    </w:p>
    <w:p w14:paraId="7817D5F3" w14:textId="77777777" w:rsidR="003A1CC3" w:rsidRPr="00613175" w:rsidRDefault="003A1CC3" w:rsidP="003A1CC3">
      <w:pPr>
        <w:pStyle w:val="PL"/>
        <w:rPr>
          <w:noProof w:val="0"/>
        </w:rPr>
      </w:pPr>
      <w:r w:rsidRPr="00613175">
        <w:rPr>
          <w:noProof w:val="0"/>
        </w:rPr>
        <w:t xml:space="preserve">            }</w:t>
      </w:r>
    </w:p>
    <w:p w14:paraId="4577B287" w14:textId="77777777" w:rsidR="00A53DC8" w:rsidRPr="00613175" w:rsidRDefault="00A53DC8" w:rsidP="003A1CC3">
      <w:pPr>
        <w:pStyle w:val="PL"/>
        <w:rPr>
          <w:noProof w:val="0"/>
        </w:rPr>
      </w:pPr>
    </w:p>
    <w:p w14:paraId="1C08CA93" w14:textId="77777777" w:rsidR="003A1CC3" w:rsidRPr="00613175" w:rsidRDefault="003A1CC3" w:rsidP="003A1CC3">
      <w:pPr>
        <w:pStyle w:val="H6"/>
      </w:pPr>
      <w:r w:rsidRPr="00613175">
        <w:t>(4)</w:t>
      </w:r>
    </w:p>
    <w:p w14:paraId="1850219A" w14:textId="77777777" w:rsidR="003A1CC3" w:rsidRPr="00613175" w:rsidRDefault="003A1CC3" w:rsidP="003A1CC3">
      <w:pPr>
        <w:pStyle w:val="PL"/>
        <w:rPr>
          <w:rFonts w:eastAsia="Malgun Gothic"/>
          <w:b/>
          <w:noProof w:val="0"/>
        </w:rPr>
      </w:pPr>
      <w:r w:rsidRPr="00613175">
        <w:rPr>
          <w:b/>
          <w:noProof w:val="0"/>
        </w:rPr>
        <w:t>with</w:t>
      </w:r>
      <w:r w:rsidRPr="00613175">
        <w:rPr>
          <w:noProof w:val="0"/>
        </w:rPr>
        <w:t xml:space="preserve"> { UE having sent UPDATE }</w:t>
      </w:r>
    </w:p>
    <w:p w14:paraId="5525CD43" w14:textId="77777777" w:rsidR="003A1CC3" w:rsidRPr="00613175" w:rsidRDefault="003A1CC3" w:rsidP="003A1CC3">
      <w:pPr>
        <w:pStyle w:val="PL"/>
        <w:rPr>
          <w:noProof w:val="0"/>
        </w:rPr>
      </w:pPr>
      <w:r w:rsidRPr="00613175">
        <w:rPr>
          <w:b/>
          <w:noProof w:val="0"/>
        </w:rPr>
        <w:t>ensure that</w:t>
      </w:r>
      <w:r w:rsidRPr="00613175">
        <w:rPr>
          <w:noProof w:val="0"/>
        </w:rPr>
        <w:t xml:space="preserve"> {</w:t>
      </w:r>
    </w:p>
    <w:p w14:paraId="264065A6" w14:textId="77777777" w:rsidR="003A1CC3" w:rsidRPr="00613175" w:rsidRDefault="003A1CC3" w:rsidP="003A1CC3">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receives 200 OK for UPDATE followed by 180 Ringing sent reliably</w:t>
      </w:r>
      <w:r w:rsidRPr="00613175">
        <w:rPr>
          <w:noProof w:val="0"/>
          <w:snapToGrid w:val="0"/>
        </w:rPr>
        <w:t xml:space="preserve"> </w:t>
      </w:r>
      <w:r w:rsidRPr="00613175">
        <w:rPr>
          <w:noProof w:val="0"/>
        </w:rPr>
        <w:t>}</w:t>
      </w:r>
    </w:p>
    <w:p w14:paraId="0F8850C6" w14:textId="77777777" w:rsidR="003A1CC3" w:rsidRPr="00613175" w:rsidRDefault="003A1CC3" w:rsidP="003A1CC3">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w:t>
      </w:r>
      <w:r w:rsidRPr="00613175">
        <w:rPr>
          <w:noProof w:val="0"/>
        </w:rPr>
        <w:t>sends PRACK for 180 Ringing }</w:t>
      </w:r>
    </w:p>
    <w:p w14:paraId="7B8F69A2" w14:textId="77777777" w:rsidR="003A1CC3" w:rsidRPr="00613175" w:rsidRDefault="003A1CC3" w:rsidP="003A1CC3">
      <w:pPr>
        <w:pStyle w:val="PL"/>
        <w:rPr>
          <w:noProof w:val="0"/>
        </w:rPr>
      </w:pPr>
      <w:r w:rsidRPr="00613175">
        <w:rPr>
          <w:noProof w:val="0"/>
        </w:rPr>
        <w:t xml:space="preserve">            }</w:t>
      </w:r>
    </w:p>
    <w:p w14:paraId="47D46469" w14:textId="77777777" w:rsidR="00A53DC8" w:rsidRPr="00613175" w:rsidRDefault="00A53DC8" w:rsidP="003A1CC3">
      <w:pPr>
        <w:pStyle w:val="PL"/>
        <w:rPr>
          <w:noProof w:val="0"/>
        </w:rPr>
      </w:pPr>
    </w:p>
    <w:p w14:paraId="3A1CF406" w14:textId="77777777" w:rsidR="003A1CC3" w:rsidRPr="00613175" w:rsidRDefault="003A1CC3" w:rsidP="003A1CC3">
      <w:pPr>
        <w:pStyle w:val="H6"/>
      </w:pPr>
      <w:r w:rsidRPr="00613175">
        <w:t>(5)</w:t>
      </w:r>
    </w:p>
    <w:p w14:paraId="03CA68E5" w14:textId="77777777" w:rsidR="003A1CC3" w:rsidRPr="00613175" w:rsidRDefault="003A1CC3" w:rsidP="003A1CC3">
      <w:pPr>
        <w:pStyle w:val="PL"/>
        <w:rPr>
          <w:rFonts w:eastAsia="Malgun Gothic"/>
          <w:b/>
          <w:noProof w:val="0"/>
        </w:rPr>
      </w:pPr>
      <w:r w:rsidRPr="00613175">
        <w:rPr>
          <w:b/>
          <w:noProof w:val="0"/>
        </w:rPr>
        <w:t>with</w:t>
      </w:r>
      <w:r w:rsidRPr="00613175">
        <w:rPr>
          <w:noProof w:val="0"/>
        </w:rPr>
        <w:t xml:space="preserve"> { UE having sent PRACK for 180 Ringing }</w:t>
      </w:r>
    </w:p>
    <w:p w14:paraId="0726BD16" w14:textId="77777777" w:rsidR="003A1CC3" w:rsidRPr="00613175" w:rsidRDefault="003A1CC3" w:rsidP="003A1CC3">
      <w:pPr>
        <w:pStyle w:val="PL"/>
        <w:rPr>
          <w:noProof w:val="0"/>
        </w:rPr>
      </w:pPr>
      <w:r w:rsidRPr="00613175">
        <w:rPr>
          <w:b/>
          <w:noProof w:val="0"/>
        </w:rPr>
        <w:t>ensure that</w:t>
      </w:r>
      <w:r w:rsidRPr="00613175">
        <w:rPr>
          <w:noProof w:val="0"/>
        </w:rPr>
        <w:t xml:space="preserve"> {</w:t>
      </w:r>
    </w:p>
    <w:p w14:paraId="7430A8B1" w14:textId="77777777" w:rsidR="003A1CC3" w:rsidRPr="00613175" w:rsidRDefault="003A1CC3" w:rsidP="003A1CC3">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receives 200 OK for PRACK followed by 200 OK for INVITE</w:t>
      </w:r>
      <w:r w:rsidRPr="00613175">
        <w:rPr>
          <w:noProof w:val="0"/>
          <w:snapToGrid w:val="0"/>
        </w:rPr>
        <w:t xml:space="preserve"> </w:t>
      </w:r>
      <w:r w:rsidRPr="00613175">
        <w:rPr>
          <w:noProof w:val="0"/>
        </w:rPr>
        <w:t>}</w:t>
      </w:r>
    </w:p>
    <w:p w14:paraId="09C474E2" w14:textId="77777777" w:rsidR="003A1CC3" w:rsidRPr="00613175" w:rsidRDefault="003A1CC3" w:rsidP="003A1CC3">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w:t>
      </w:r>
      <w:r w:rsidRPr="00613175">
        <w:rPr>
          <w:noProof w:val="0"/>
        </w:rPr>
        <w:t>sends ACK }</w:t>
      </w:r>
    </w:p>
    <w:p w14:paraId="50C4A8D7" w14:textId="77777777" w:rsidR="003A1CC3" w:rsidRPr="00613175" w:rsidRDefault="003A1CC3" w:rsidP="003A1CC3">
      <w:pPr>
        <w:pStyle w:val="PL"/>
        <w:rPr>
          <w:noProof w:val="0"/>
        </w:rPr>
      </w:pPr>
      <w:r w:rsidRPr="00613175">
        <w:rPr>
          <w:noProof w:val="0"/>
        </w:rPr>
        <w:t xml:space="preserve">            }</w:t>
      </w:r>
    </w:p>
    <w:p w14:paraId="238E166D" w14:textId="77777777" w:rsidR="00A53DC8" w:rsidRPr="00613175" w:rsidRDefault="00A53DC8" w:rsidP="003A1CC3">
      <w:pPr>
        <w:pStyle w:val="PL"/>
        <w:rPr>
          <w:noProof w:val="0"/>
        </w:rPr>
      </w:pPr>
    </w:p>
    <w:p w14:paraId="1CFF10AB" w14:textId="77777777" w:rsidR="003A1CC3" w:rsidRPr="00613175" w:rsidRDefault="003A1CC3" w:rsidP="00F238ED">
      <w:pPr>
        <w:pStyle w:val="H6"/>
        <w:rPr>
          <w:rFonts w:eastAsia="MS Gothic"/>
        </w:rPr>
      </w:pPr>
      <w:bookmarkStart w:id="568" w:name="_Toc42778741"/>
      <w:bookmarkStart w:id="569" w:name="_Toc42785188"/>
      <w:bookmarkStart w:id="570" w:name="_Toc43210205"/>
      <w:bookmarkStart w:id="571" w:name="_Toc51948431"/>
      <w:bookmarkStart w:id="572" w:name="_Toc52162504"/>
      <w:bookmarkStart w:id="573" w:name="_Toc60916108"/>
      <w:r w:rsidRPr="00613175">
        <w:rPr>
          <w:rFonts w:eastAsia="MS Gothic"/>
        </w:rPr>
        <w:t>7.4.2</w:t>
      </w:r>
      <w:r w:rsidRPr="00613175">
        <w:rPr>
          <w:rFonts w:eastAsia="MS Gothic"/>
        </w:rPr>
        <w:tab/>
        <w:t>Conformance Requirements</w:t>
      </w:r>
      <w:bookmarkEnd w:id="568"/>
      <w:bookmarkEnd w:id="569"/>
      <w:bookmarkEnd w:id="570"/>
      <w:bookmarkEnd w:id="571"/>
      <w:bookmarkEnd w:id="572"/>
      <w:bookmarkEnd w:id="573"/>
    </w:p>
    <w:p w14:paraId="51D9B2D3" w14:textId="77777777" w:rsidR="000D610E" w:rsidRPr="00613175" w:rsidRDefault="000D610E" w:rsidP="000D610E">
      <w:r w:rsidRPr="00613175">
        <w:t>The conformance requirements covered in the present test case are, unless otherwise stated, Rel-15 requirements.</w:t>
      </w:r>
    </w:p>
    <w:p w14:paraId="2BAC13CC" w14:textId="77777777" w:rsidR="003A1CC3" w:rsidRPr="00613175" w:rsidRDefault="003A1CC3" w:rsidP="003A1CC3">
      <w:r w:rsidRPr="00613175">
        <w:t>[TS 24.229, clause 5.1.2A.1.1]:</w:t>
      </w:r>
    </w:p>
    <w:p w14:paraId="038050EE" w14:textId="77777777" w:rsidR="003A1CC3" w:rsidRPr="00613175" w:rsidRDefault="003A1CC3" w:rsidP="003A1CC3">
      <w:r w:rsidRPr="00613175">
        <w:t>The procedures of this subclause are general to all requests and responses, except those for the REGISTER method.</w:t>
      </w:r>
    </w:p>
    <w:p w14:paraId="6CAD77D3" w14:textId="77777777" w:rsidR="003A1CC3" w:rsidRPr="00613175" w:rsidRDefault="003A1CC3" w:rsidP="003A1CC3">
      <w:r w:rsidRPr="00613175">
        <w:t>When the UE re-uses a previously registered contact address, the UE shall remove any parameters dedicated to registration from the Contact header field (e.g. "expires").</w:t>
      </w:r>
    </w:p>
    <w:p w14:paraId="55DAD0CA" w14:textId="77777777" w:rsidR="003A1CC3" w:rsidRPr="00613175" w:rsidRDefault="003A1CC3" w:rsidP="003A1CC3">
      <w:r w:rsidRPr="00613175">
        <w:t>When the UE sends any request, the UE shall use either a given contact address that has been previously registered or a registration flow and the associated contact address (if the multiple registration mechanism is used) and shall:</w:t>
      </w:r>
    </w:p>
    <w:p w14:paraId="4688A807" w14:textId="77777777" w:rsidR="003A1CC3" w:rsidRPr="00613175" w:rsidRDefault="003A1CC3" w:rsidP="003A1CC3">
      <w:pPr>
        <w:pStyle w:val="B10"/>
      </w:pPr>
      <w:r w:rsidRPr="00613175">
        <w:t>-</w:t>
      </w:r>
      <w:r w:rsidRPr="00613175">
        <w:tab/>
        <w:t>if IMS AKA is in use as a security mechanism:</w:t>
      </w:r>
    </w:p>
    <w:p w14:paraId="03A2FBCC" w14:textId="77777777" w:rsidR="003A1CC3" w:rsidRPr="00613175" w:rsidRDefault="003A1CC3" w:rsidP="003A1CC3">
      <w:pPr>
        <w:pStyle w:val="B2"/>
      </w:pPr>
      <w:r w:rsidRPr="00613175">
        <w:lastRenderedPageBreak/>
        <w:t>a)</w:t>
      </w:r>
      <w:r w:rsidRPr="00613175">
        <w:tab/>
        <w:t>if the UE has not obtained a GRUU, populate the Contact header field of the request with the protected server port and the respective contact address; and</w:t>
      </w:r>
    </w:p>
    <w:p w14:paraId="1EA28020" w14:textId="77777777" w:rsidR="003A1CC3" w:rsidRPr="00613175" w:rsidRDefault="003A1CC3" w:rsidP="003A1CC3">
      <w:pPr>
        <w:pStyle w:val="B2"/>
      </w:pPr>
      <w:r w:rsidRPr="00613175">
        <w:t>b)</w:t>
      </w:r>
      <w:r w:rsidRPr="00613175">
        <w:tab/>
        <w:t>include the protected server port and the respective contact address in the Via header field entry relating to the UE;</w:t>
      </w:r>
    </w:p>
    <w:p w14:paraId="5A329C62" w14:textId="77777777" w:rsidR="003A1CC3" w:rsidRPr="00613175" w:rsidRDefault="003A1CC3" w:rsidP="003A1CC3">
      <w:r w:rsidRPr="00613175">
        <w:t>If this is a request for a new dialog, the Contact header field is populated as follows:</w:t>
      </w:r>
    </w:p>
    <w:p w14:paraId="62A63F08" w14:textId="77777777" w:rsidR="003A1CC3" w:rsidRPr="00613175" w:rsidRDefault="003A1CC3" w:rsidP="003A1CC3">
      <w:pPr>
        <w:pStyle w:val="B2"/>
        <w:ind w:left="568"/>
      </w:pPr>
      <w:r w:rsidRPr="00613175">
        <w:t>1)</w:t>
      </w:r>
      <w:r w:rsidRPr="00613175">
        <w:tab/>
        <w:t>a contact header value which is one of:</w:t>
      </w:r>
    </w:p>
    <w:p w14:paraId="1ECCF12C" w14:textId="77777777" w:rsidR="003A1CC3" w:rsidRPr="00613175" w:rsidRDefault="003A1CC3" w:rsidP="003A1CC3">
      <w:pPr>
        <w:pStyle w:val="B2"/>
      </w:pPr>
      <w:r w:rsidRPr="00613175">
        <w:t>-</w:t>
      </w:r>
      <w:r w:rsidRPr="00613175">
        <w:tab/>
        <w:t>if a public GRUU value ("pub-gruu" header field parameter) has been saved associated with the public user identity to be used for this request, and the UE does not indicate privacy of the P-Asserted-Identity, then the UE should insert the public GRUU ("pub-gruu" header field parameter) value as specified in RFC 5627 [93]; or</w:t>
      </w:r>
    </w:p>
    <w:p w14:paraId="374CE19A" w14:textId="77777777" w:rsidR="003A1CC3" w:rsidRPr="00613175" w:rsidRDefault="003A1CC3" w:rsidP="003A1CC3">
      <w:pPr>
        <w:pStyle w:val="B2"/>
      </w:pPr>
      <w:r w:rsidRPr="00613175">
        <w:t>-</w:t>
      </w:r>
      <w:r w:rsidRPr="00613175">
        <w:tab/>
        <w:t>if a temporary GRUU value ("temp-gruu" header field parameter) has been saved associated with the public user identity to be used for this request, and the UE does indicate privacy of the P-Asserted-Identity, then the UE should insert the temporary GRUU ("temp-gruu" header field parameter) value as specified in RFC 5627 [93];</w:t>
      </w:r>
    </w:p>
    <w:p w14:paraId="1B77A8C4" w14:textId="77777777" w:rsidR="003A1CC3" w:rsidRPr="00613175" w:rsidRDefault="003A1CC3" w:rsidP="003A1CC3">
      <w:pPr>
        <w:pStyle w:val="B2"/>
      </w:pPr>
      <w:r w:rsidRPr="00613175">
        <w:t>-</w:t>
      </w:r>
      <w:r w:rsidRPr="00613175">
        <w:tab/>
        <w:t xml:space="preserve">otherwise, a SIP </w:t>
      </w:r>
      <w:smartTag w:uri="urn:schemas-microsoft-com:office:smarttags" w:element="stockticker">
        <w:r w:rsidRPr="00613175">
          <w:t>URI</w:t>
        </w:r>
      </w:smartTag>
      <w:r w:rsidRPr="00613175">
        <w:t xml:space="preserve"> containing the contact address of the UE that has been previously registered without any contact parameters dedicated to registration procedure;</w:t>
      </w:r>
    </w:p>
    <w:p w14:paraId="5892162F" w14:textId="77777777" w:rsidR="003A1CC3" w:rsidRPr="00613175" w:rsidRDefault="003A1CC3" w:rsidP="003A1CC3">
      <w:pPr>
        <w:pStyle w:val="NO"/>
      </w:pPr>
      <w:r w:rsidRPr="00613175">
        <w:t>NOTE 7:</w:t>
      </w:r>
      <w:r w:rsidRPr="00613175">
        <w:tab/>
        <w:t>The above items are mutually exclusive.</w:t>
      </w:r>
    </w:p>
    <w:p w14:paraId="7769DEA4" w14:textId="77777777" w:rsidR="003A1CC3" w:rsidRPr="00613175" w:rsidRDefault="003A1CC3" w:rsidP="003A1CC3">
      <w:pPr>
        <w:pStyle w:val="B10"/>
      </w:pPr>
      <w:r w:rsidRPr="00613175">
        <w:t>2)</w:t>
      </w:r>
      <w:r w:rsidRPr="00613175">
        <w:tab/>
        <w:t xml:space="preserve">include an "ob" SIP </w:t>
      </w:r>
      <w:smartTag w:uri="urn:schemas-microsoft-com:office:smarttags" w:element="stockticker">
        <w:r w:rsidRPr="00613175">
          <w:t>URI</w:t>
        </w:r>
      </w:smartTag>
      <w:r w:rsidRPr="00613175">
        <w:t xml:space="preserve"> parameter, if the UE supports multiple registrations, and the UE wants all subsequent requests in the dialog to arrive over the same flow identified by the flow token as described in RFC 5626 [92];</w:t>
      </w:r>
    </w:p>
    <w:p w14:paraId="338F240D" w14:textId="77777777" w:rsidR="003A1CC3" w:rsidRPr="00613175" w:rsidRDefault="003A1CC3" w:rsidP="003A1CC3">
      <w:pPr>
        <w:pStyle w:val="B10"/>
      </w:pPr>
      <w:r w:rsidRPr="00613175">
        <w:t>3)</w:t>
      </w:r>
      <w:r w:rsidRPr="00613175">
        <w:tab/>
        <w:t>if the request is related to an IMS communication service that requires the use of an ICSI then the UE shall include in a g.3gpp.icsi-ref media feature tag, as defined in subclause 7.9.2 and RFC 3841 [56B], the ICSI value (</w:t>
      </w:r>
      <w:r w:rsidRPr="00613175">
        <w:rPr>
          <w:lang w:eastAsia="zh-CN"/>
        </w:rPr>
        <w:t xml:space="preserve">coded as specified in subclause 7.2A.8.2) </w:t>
      </w:r>
      <w:r w:rsidRPr="00613175">
        <w:t>for the IMS communication service. The UE may also include other ICSI values that the UE is prepared to use for all dialogs with the terminating UE(s); and</w:t>
      </w:r>
    </w:p>
    <w:p w14:paraId="1566E4E9" w14:textId="77777777" w:rsidR="003A1CC3" w:rsidRPr="00613175" w:rsidRDefault="003A1CC3" w:rsidP="003A1CC3">
      <w:pPr>
        <w:pStyle w:val="B10"/>
      </w:pPr>
      <w:r w:rsidRPr="00613175">
        <w:t>4)</w:t>
      </w:r>
      <w:r w:rsidRPr="00613175">
        <w:tab/>
        <w:t xml:space="preserve">if the request is related to an IMS application that is supported by the UE, then the UE may include in a </w:t>
      </w:r>
      <w:r w:rsidRPr="00613175">
        <w:rPr>
          <w:rFonts w:eastAsia="SimSun"/>
          <w:lang w:eastAsia="zh-CN"/>
        </w:rPr>
        <w:t>g.3gpp.iari-ref media feature tag, as defined in</w:t>
      </w:r>
      <w:r w:rsidRPr="00613175">
        <w:t xml:space="preserve"> subclause 7.9.3 and RFC 3841 [56B], the IARI value (</w:t>
      </w:r>
      <w:r w:rsidRPr="00613175">
        <w:rPr>
          <w:lang w:eastAsia="zh-CN"/>
        </w:rPr>
        <w:t xml:space="preserve">coded as specified in subclause 7.2A.9.2) </w:t>
      </w:r>
      <w:r w:rsidRPr="00613175">
        <w:t>that is related to the IMS application and that applies for the dialog.</w:t>
      </w:r>
    </w:p>
    <w:p w14:paraId="6EC92B98" w14:textId="4188DFE5" w:rsidR="003A1CC3" w:rsidRPr="00613175" w:rsidRDefault="00B56795" w:rsidP="003A1CC3">
      <w:r w:rsidRPr="00613175">
        <w:t>…</w:t>
      </w:r>
    </w:p>
    <w:p w14:paraId="369A4A2D" w14:textId="77777777" w:rsidR="003A1CC3" w:rsidRPr="00613175" w:rsidRDefault="003A1CC3" w:rsidP="003A1CC3">
      <w:r w:rsidRPr="00613175">
        <w:t>If this is a request for a new dialog or standalone transaction and the request is related to an IMS communication service that requires the use of an ICSI then the UE:</w:t>
      </w:r>
    </w:p>
    <w:p w14:paraId="581C5FD0" w14:textId="77777777" w:rsidR="003A1CC3" w:rsidRPr="00613175" w:rsidRDefault="003A1CC3" w:rsidP="003A1CC3">
      <w:pPr>
        <w:pStyle w:val="B10"/>
        <w:rPr>
          <w:rFonts w:eastAsia="Yu Gothic"/>
        </w:rPr>
      </w:pPr>
      <w:r w:rsidRPr="00613175">
        <w:t>1)</w:t>
      </w:r>
      <w:r w:rsidRPr="00613175">
        <w:tab/>
        <w:t>shall include the ICSI value (</w:t>
      </w:r>
      <w:r w:rsidRPr="00613175">
        <w:rPr>
          <w:lang w:eastAsia="zh-CN"/>
        </w:rPr>
        <w:t xml:space="preserve">coded as specified in subclause 7.2A.8.2), </w:t>
      </w:r>
      <w:r w:rsidRPr="00613175">
        <w:t xml:space="preserve">for the IMS communication service that is related to the request in a P-Preferred-Service header field according to </w:t>
      </w:r>
      <w:r w:rsidRPr="00613175">
        <w:rPr>
          <w:rFonts w:eastAsia="Yu Gothic"/>
        </w:rPr>
        <w:t xml:space="preserve">RFC 6050 [121]. </w:t>
      </w:r>
      <w:r w:rsidRPr="00613175">
        <w:t>If a list of network supported ICSI values was received as specified in 3GPP TS 24.167 [8G], the UE shall only include an ICSI value that is in the received list</w:t>
      </w:r>
      <w:r w:rsidRPr="00613175">
        <w:rPr>
          <w:rFonts w:eastAsia="Yu Gothic"/>
        </w:rPr>
        <w:t>;</w:t>
      </w:r>
    </w:p>
    <w:p w14:paraId="539482A2" w14:textId="77777777" w:rsidR="003A1CC3" w:rsidRPr="00613175" w:rsidRDefault="003A1CC3" w:rsidP="003A1CC3">
      <w:pPr>
        <w:pStyle w:val="NO"/>
        <w:rPr>
          <w:rFonts w:eastAsia="Yu Gothic"/>
        </w:rPr>
      </w:pPr>
      <w:r w:rsidRPr="00613175">
        <w:t>NOTE 8: The UE only receives those ICSI values corresponding to the IMS communication services that the network provides to the user.</w:t>
      </w:r>
    </w:p>
    <w:p w14:paraId="0364530D" w14:textId="77777777" w:rsidR="003A1CC3" w:rsidRPr="00613175" w:rsidRDefault="003A1CC3" w:rsidP="003A1CC3">
      <w:pPr>
        <w:pStyle w:val="B10"/>
      </w:pPr>
      <w:r w:rsidRPr="00613175">
        <w:t>2)</w:t>
      </w:r>
      <w:r w:rsidRPr="00613175">
        <w:tab/>
        <w:t>may include an Accept-Contact header field containing an ICSI value (</w:t>
      </w:r>
      <w:r w:rsidRPr="00613175">
        <w:rPr>
          <w:lang w:eastAsia="zh-CN"/>
        </w:rPr>
        <w:t xml:space="preserve">coded as specified in subclause 7.2A.8.2) </w:t>
      </w:r>
      <w:r w:rsidRPr="00613175">
        <w:t xml:space="preserve">that is related to the request in a </w:t>
      </w:r>
      <w:r w:rsidRPr="00613175">
        <w:rPr>
          <w:rFonts w:eastAsia="SimSun"/>
          <w:lang w:eastAsia="zh-CN"/>
        </w:rPr>
        <w:t xml:space="preserve">g.3gpp.icsi-ref media </w:t>
      </w:r>
      <w:r w:rsidRPr="00613175">
        <w:t>feature tag as defined in subclause 7.9.2 if the ICSI for the IMS communication service is known. The UE may remove one or more subclasses from an ICSI when including it in an Accept-Contact header field provided that the included ICSI corresponds to an IMS communication service.</w:t>
      </w:r>
    </w:p>
    <w:p w14:paraId="3AD2D72A" w14:textId="77777777" w:rsidR="003A1CC3" w:rsidRPr="00613175" w:rsidRDefault="003A1CC3" w:rsidP="003A1CC3">
      <w:pPr>
        <w:pStyle w:val="NO"/>
      </w:pPr>
      <w:r w:rsidRPr="00613175">
        <w:t>NOTE 9:</w:t>
      </w:r>
      <w:r w:rsidRPr="00613175">
        <w:tab/>
        <w:t>If the UE includes the same ICSI values into the Accept-Contact header field and the P-Preferred-Service header field, there is a possibility that one of the involved S-CSCFs or an AS changes the ICSI value in the P-Asserted-Service header field, which results in the message including two different ICSI values (one in the P-Asserted-Service header field, changed in the network and one in the Accept-Contact header field).</w:t>
      </w:r>
    </w:p>
    <w:p w14:paraId="463FCF50" w14:textId="77777777" w:rsidR="00B56795" w:rsidRPr="00613175" w:rsidRDefault="00B56795" w:rsidP="003A1CC3">
      <w:r w:rsidRPr="00613175">
        <w:t>…</w:t>
      </w:r>
    </w:p>
    <w:p w14:paraId="6405A680" w14:textId="32782568" w:rsidR="003A1CC3" w:rsidRPr="00613175" w:rsidRDefault="003A1CC3" w:rsidP="003A1CC3">
      <w:r w:rsidRPr="00613175">
        <w:t xml:space="preserve">If available to the UE (as defined in the access technology specific annexes for each access technology), the UE shall insert a P-Access-Network-Info header field into any request for a dialog, any subsequent request (except CANCEL </w:t>
      </w:r>
      <w:r w:rsidRPr="00613175">
        <w:lastRenderedPageBreak/>
        <w:t>requests) or response (except CANCEL responses) within a dialog or any request for a standalone method (see subclause 7.2A.4). Insertion of the P-Access-Network-Info header field into the ACK request is optional.</w:t>
      </w:r>
    </w:p>
    <w:p w14:paraId="47D15A16" w14:textId="77777777" w:rsidR="003A1CC3" w:rsidRPr="00613175" w:rsidRDefault="003A1CC3" w:rsidP="003A1CC3">
      <w:pPr>
        <w:pStyle w:val="NO"/>
      </w:pPr>
      <w:r w:rsidRPr="00613175">
        <w:t>NOTE 13:</w:t>
      </w:r>
      <w:r w:rsidRPr="00613175">
        <w:tab/>
        <w:t>During the dialog, the points of attachment to the IP-CAN of the UE can change (e.g. UE connects to different cells). The UE will populate the P-Access-Network-Info header field in any request or response within a dialog with the current point of attachment to the IP-CAN (e.g. the current cell information).</w:t>
      </w:r>
    </w:p>
    <w:p w14:paraId="4579D2D0" w14:textId="77777777" w:rsidR="003A1CC3" w:rsidRPr="00613175" w:rsidRDefault="003A1CC3" w:rsidP="003A1CC3">
      <w:pPr>
        <w:pStyle w:val="NO"/>
      </w:pPr>
      <w:r w:rsidRPr="00613175">
        <w:t>NOTE 14:</w:t>
      </w:r>
      <w:r w:rsidRPr="00613175">
        <w:tab/>
        <w:t>The value of the P-Access-Network-Info header field could be stale if the point of attachment of the UE with the network changes before the message is received by the network.</w:t>
      </w:r>
    </w:p>
    <w:p w14:paraId="6D9940B7" w14:textId="77777777" w:rsidR="003A1CC3" w:rsidRPr="00613175" w:rsidRDefault="003A1CC3" w:rsidP="003A1CC3">
      <w:r w:rsidRPr="00613175">
        <w:t>The UE shall build a proper preloaded Route header field value for all new dialogs and standalone transactions. The UE shall build a list of Route header field values made out of the following, in this order:</w:t>
      </w:r>
    </w:p>
    <w:p w14:paraId="2B548D70" w14:textId="77777777" w:rsidR="003A1CC3" w:rsidRPr="00613175" w:rsidRDefault="003A1CC3" w:rsidP="003A1CC3">
      <w:pPr>
        <w:pStyle w:val="B10"/>
      </w:pPr>
      <w:r w:rsidRPr="00613175">
        <w:t>a)</w:t>
      </w:r>
      <w:r w:rsidRPr="00613175">
        <w:tab/>
        <w:t xml:space="preserve">the P-CSCF </w:t>
      </w:r>
      <w:smartTag w:uri="urn:schemas-microsoft-com:office:smarttags" w:element="stockticker">
        <w:r w:rsidRPr="00613175">
          <w:t>URI</w:t>
        </w:r>
      </w:smartTag>
      <w:r w:rsidRPr="00613175">
        <w:t xml:space="preserve"> containing the IP address acquired at the time of the P-CSCF discovery procedures which was used in registration of the contact address (or registration flow); and</w:t>
      </w:r>
    </w:p>
    <w:p w14:paraId="65C2DD53" w14:textId="77777777" w:rsidR="003A1CC3" w:rsidRPr="00613175" w:rsidRDefault="003A1CC3" w:rsidP="003A1CC3">
      <w:pPr>
        <w:pStyle w:val="NO"/>
      </w:pPr>
      <w:r w:rsidRPr="00613175">
        <w:t>NOTE 15:</w:t>
      </w:r>
      <w:r w:rsidRPr="00613175">
        <w:tab/>
        <w:t>If the UE is provisioned with or receives a FQDN at the time of the P-CSCF discovery procedures, the FQDN is resolved to an IP address at the time of the P-CSCF discovery procedures.</w:t>
      </w:r>
    </w:p>
    <w:p w14:paraId="7FB1989C" w14:textId="77777777" w:rsidR="003A1CC3" w:rsidRPr="00613175" w:rsidRDefault="003A1CC3" w:rsidP="003A1CC3">
      <w:pPr>
        <w:pStyle w:val="B10"/>
      </w:pPr>
      <w:r w:rsidRPr="00613175">
        <w:t>b)</w:t>
      </w:r>
      <w:r w:rsidRPr="00613175">
        <w:tab/>
        <w:t>the P-CSCF port based on the security mechanism in use:</w:t>
      </w:r>
    </w:p>
    <w:p w14:paraId="5B38823F" w14:textId="77777777" w:rsidR="003A1CC3" w:rsidRPr="00613175" w:rsidRDefault="003A1CC3" w:rsidP="003A1CC3">
      <w:pPr>
        <w:pStyle w:val="B2"/>
      </w:pPr>
      <w:r w:rsidRPr="00613175">
        <w:t>-</w:t>
      </w:r>
      <w:r w:rsidRPr="00613175">
        <w:tab/>
        <w:t xml:space="preserve">if IMS AKA or SIP digest with </w:t>
      </w:r>
      <w:smartTag w:uri="urn:schemas-microsoft-com:office:smarttags" w:element="stockticker">
        <w:r w:rsidRPr="00613175">
          <w:t>TLS</w:t>
        </w:r>
      </w:smartTag>
      <w:r w:rsidRPr="00613175">
        <w:t xml:space="preserve"> is in use as a security mechanism, the protected server port learnt during the registration procedure;</w:t>
      </w:r>
    </w:p>
    <w:p w14:paraId="21E9822E" w14:textId="77777777" w:rsidR="003A1CC3" w:rsidRPr="00613175" w:rsidRDefault="003A1CC3" w:rsidP="003A1CC3">
      <w:pPr>
        <w:pStyle w:val="B2"/>
      </w:pPr>
      <w:r w:rsidRPr="00613175">
        <w:t>-</w:t>
      </w:r>
      <w:r w:rsidRPr="00613175">
        <w:tab/>
        <w:t xml:space="preserve">if SIP digest without </w:t>
      </w:r>
      <w:smartTag w:uri="urn:schemas-microsoft-com:office:smarttags" w:element="stockticker">
        <w:r w:rsidRPr="00613175">
          <w:t>TLS</w:t>
        </w:r>
      </w:smartTag>
      <w:r w:rsidRPr="00613175">
        <w:t>, NASS-IMS bundled authentication or GPRS-IMS-Bundled authentication is in use as a security mechanism, the unprotected server port used during the registration procedure;</w:t>
      </w:r>
    </w:p>
    <w:p w14:paraId="1633E9A4" w14:textId="77777777" w:rsidR="003A1CC3" w:rsidRPr="00613175" w:rsidRDefault="003A1CC3" w:rsidP="003A1CC3">
      <w:pPr>
        <w:pStyle w:val="B10"/>
      </w:pPr>
      <w:r w:rsidRPr="00613175">
        <w:t>c)</w:t>
      </w:r>
      <w:r w:rsidRPr="00613175">
        <w:tab/>
        <w:t>and the values received in the Service-Route header field saved from the 200 (OK) response to the last registration or re-registration of the public user identity with associated contact address.</w:t>
      </w:r>
    </w:p>
    <w:p w14:paraId="609704A1" w14:textId="77777777" w:rsidR="003A1CC3" w:rsidRPr="00613175" w:rsidRDefault="003A1CC3" w:rsidP="003A1CC3">
      <w:pPr>
        <w:pStyle w:val="NO"/>
      </w:pPr>
      <w:r w:rsidRPr="00613175">
        <w:t>NOTE 16:</w:t>
      </w:r>
      <w:r w:rsidRPr="00613175">
        <w:tab/>
        <w:t xml:space="preserve">When the UE registers multiple contact addresses, there will be a list of Service-Route headers for each contact address. When sending a request using a given contact address and the associated security associations or </w:t>
      </w:r>
      <w:smartTag w:uri="urn:schemas-microsoft-com:office:smarttags" w:element="stockticker">
        <w:r w:rsidRPr="00613175">
          <w:t>TLS</w:t>
        </w:r>
      </w:smartTag>
      <w:r w:rsidRPr="00613175">
        <w:t xml:space="preserve"> session, the UE will use the corresponding list of Service-Route headers to construct a list of Route headers.</w:t>
      </w:r>
    </w:p>
    <w:p w14:paraId="7EDB97AE" w14:textId="77777777" w:rsidR="003A1CC3" w:rsidRPr="00613175" w:rsidRDefault="003A1CC3" w:rsidP="003A1CC3">
      <w:r w:rsidRPr="00613175">
        <w:t>[TS 24.229, clause 5.1.2A.1.2]:</w:t>
      </w:r>
    </w:p>
    <w:p w14:paraId="4956F8AE" w14:textId="77777777" w:rsidR="003A1CC3" w:rsidRPr="00613175" w:rsidRDefault="003A1CC3" w:rsidP="003A1CC3">
      <w:r w:rsidRPr="00613175">
        <w:t xml:space="preserve">The UE may include a SIP </w:t>
      </w:r>
      <w:smartTag w:uri="urn:schemas-microsoft-com:office:smarttags" w:element="stockticker">
        <w:r w:rsidRPr="00613175">
          <w:t>URI</w:t>
        </w:r>
      </w:smartTag>
      <w:r w:rsidRPr="00613175">
        <w:t xml:space="preserve"> complying with RFC 3261 [26], a tel </w:t>
      </w:r>
      <w:smartTag w:uri="urn:schemas-microsoft-com:office:smarttags" w:element="stockticker">
        <w:r w:rsidRPr="00613175">
          <w:t>URI</w:t>
        </w:r>
      </w:smartTag>
      <w:r w:rsidRPr="00613175">
        <w:t xml:space="preserve"> complying with RFC 3966 [22], a pres </w:t>
      </w:r>
      <w:smartTag w:uri="urn:schemas-microsoft-com:office:smarttags" w:element="stockticker">
        <w:r w:rsidRPr="00613175">
          <w:t>URI</w:t>
        </w:r>
      </w:smartTag>
      <w:r w:rsidRPr="00613175">
        <w:t xml:space="preserve"> complying with RFC 3859 [179], an im </w:t>
      </w:r>
      <w:smartTag w:uri="urn:schemas-microsoft-com:office:smarttags" w:element="stockticker">
        <w:r w:rsidRPr="00613175">
          <w:t>URI</w:t>
        </w:r>
      </w:smartTag>
      <w:r w:rsidRPr="00613175">
        <w:t xml:space="preserve"> complying with RFC 3860 [180] or a mailto </w:t>
      </w:r>
      <w:smartTag w:uri="urn:schemas-microsoft-com:office:smarttags" w:element="stockticker">
        <w:r w:rsidRPr="00613175">
          <w:t>URI</w:t>
        </w:r>
      </w:smartTag>
      <w:r w:rsidRPr="00613175">
        <w:t xml:space="preserve"> complying with RFC 2368 [181].</w:t>
      </w:r>
    </w:p>
    <w:p w14:paraId="288EF877" w14:textId="77777777" w:rsidR="003A1CC3" w:rsidRPr="00613175" w:rsidRDefault="003A1CC3" w:rsidP="003A1CC3">
      <w:pPr>
        <w:pStyle w:val="NO"/>
      </w:pPr>
      <w:r w:rsidRPr="00613175">
        <w:t>NOTE:</w:t>
      </w:r>
      <w:r w:rsidRPr="00613175">
        <w:tab/>
        <w:t xml:space="preserve">This version of the document does not specify how the UE determines the host part of the SIP </w:t>
      </w:r>
      <w:smartTag w:uri="urn:schemas-microsoft-com:office:smarttags" w:element="stockticker">
        <w:r w:rsidRPr="00613175">
          <w:t>URI</w:t>
        </w:r>
      </w:smartTag>
      <w:r w:rsidRPr="00613175">
        <w:t>.</w:t>
      </w:r>
    </w:p>
    <w:p w14:paraId="0FDEAB20" w14:textId="77777777" w:rsidR="003A1CC3" w:rsidRPr="00613175" w:rsidRDefault="003A1CC3" w:rsidP="003A1CC3">
      <w:r w:rsidRPr="00613175">
        <w:t>The UE may use non-international formats of E.164 numbers or non-E.164 numbers, including geo-local numbers and home-local numbers and other local numbers (e.g. private number), in the Request-</w:t>
      </w:r>
      <w:smartTag w:uri="urn:schemas-microsoft-com:office:smarttags" w:element="stockticker">
        <w:r w:rsidRPr="00613175">
          <w:t>URI</w:t>
        </w:r>
      </w:smartTag>
      <w:r w:rsidRPr="00613175">
        <w:t>.</w:t>
      </w:r>
    </w:p>
    <w:p w14:paraId="6C579F72" w14:textId="77777777" w:rsidR="003A1CC3" w:rsidRPr="00613175" w:rsidRDefault="003A1CC3" w:rsidP="003A1CC3">
      <w:r w:rsidRPr="00613175">
        <w:rPr>
          <w:rStyle w:val="BodyTextChar1"/>
        </w:rPr>
        <w:t xml:space="preserve">The actual value of the </w:t>
      </w:r>
      <w:smartTag w:uri="urn:schemas-microsoft-com:office:smarttags" w:element="stockticker">
        <w:r w:rsidRPr="00613175">
          <w:rPr>
            <w:rStyle w:val="BodyTextChar1"/>
          </w:rPr>
          <w:t>URI</w:t>
        </w:r>
      </w:smartTag>
      <w:r w:rsidRPr="00613175">
        <w:rPr>
          <w:rStyle w:val="BodyTextChar1"/>
        </w:rPr>
        <w:t xml:space="preserve"> depends on whether user equipment performs an analysis of the dial string input by the end user or not</w:t>
      </w:r>
      <w:r w:rsidRPr="00613175">
        <w:t>, see subclauses 5.1.2A.1.3 and 5.1.2A.1.4.</w:t>
      </w:r>
    </w:p>
    <w:p w14:paraId="788CDAC9" w14:textId="77777777" w:rsidR="003A1CC3" w:rsidRPr="00613175" w:rsidRDefault="003A1CC3" w:rsidP="003A1CC3">
      <w:r w:rsidRPr="00613175">
        <w:t>[TS 24.229, clause 5.1.2A.1.5]:</w:t>
      </w:r>
    </w:p>
    <w:p w14:paraId="4EB25352" w14:textId="77777777" w:rsidR="003A1CC3" w:rsidRPr="00613175" w:rsidRDefault="003A1CC3" w:rsidP="003A1CC3">
      <w:r w:rsidRPr="00613175">
        <w:t xml:space="preserve">When the UE uses home-local number, the UE shall include in the "phone-context" tel </w:t>
      </w:r>
      <w:smartTag w:uri="urn:schemas-microsoft-com:office:smarttags" w:element="stockticker">
        <w:r w:rsidRPr="00613175">
          <w:t>URI</w:t>
        </w:r>
      </w:smartTag>
      <w:r w:rsidRPr="00613175">
        <w:t xml:space="preserve"> parameter the home network domain name in accordance with RFC 3966 [22].</w:t>
      </w:r>
    </w:p>
    <w:p w14:paraId="2A3345D6" w14:textId="77777777" w:rsidR="003A1CC3" w:rsidRPr="00613175" w:rsidRDefault="003A1CC3" w:rsidP="003A1CC3">
      <w:r w:rsidRPr="00613175">
        <w:t>When the UE uses geo-local number, the UE shall:</w:t>
      </w:r>
    </w:p>
    <w:p w14:paraId="0C0ADC71" w14:textId="77777777" w:rsidR="003A1CC3" w:rsidRPr="00613175" w:rsidRDefault="003A1CC3" w:rsidP="003A1CC3">
      <w:pPr>
        <w:pStyle w:val="B10"/>
      </w:pPr>
      <w:r w:rsidRPr="00613175">
        <w:t>-</w:t>
      </w:r>
      <w:r w:rsidRPr="00613175">
        <w:tab/>
        <w:t xml:space="preserve">if access technology information available to the UE (i.e., the UE can insert P-Access-Network-Info header field into the request), include the access technology information in the "phone-context" tel </w:t>
      </w:r>
      <w:smartTag w:uri="urn:schemas-microsoft-com:office:smarttags" w:element="stockticker">
        <w:r w:rsidRPr="00613175">
          <w:t>URI</w:t>
        </w:r>
      </w:smartTag>
      <w:r w:rsidRPr="00613175">
        <w:t xml:space="preserve"> parameter according to RFC 3966 [22] as defined in subclause 7.2A.10; and</w:t>
      </w:r>
    </w:p>
    <w:p w14:paraId="17B78949" w14:textId="77777777" w:rsidR="003A1CC3" w:rsidRPr="00613175" w:rsidRDefault="003A1CC3" w:rsidP="003A1CC3">
      <w:pPr>
        <w:pStyle w:val="B10"/>
      </w:pPr>
      <w:r w:rsidRPr="00613175">
        <w:t>-</w:t>
      </w:r>
      <w:r w:rsidRPr="00613175">
        <w:tab/>
        <w:t xml:space="preserve">if access technology information is not available to the UE (i.e., the UE cannot insert P-Access-Network-Info header field into the request), include in the "phone-context" tel </w:t>
      </w:r>
      <w:smartTag w:uri="urn:schemas-microsoft-com:office:smarttags" w:element="stockticker">
        <w:r w:rsidRPr="00613175">
          <w:t>URI</w:t>
        </w:r>
      </w:smartTag>
      <w:r w:rsidRPr="00613175">
        <w:t xml:space="preserve"> parameter the home network domain name prefixed by the "geo-local." string according to RFC 3966 [22] as defined in subclause 7.2A.10.</w:t>
      </w:r>
    </w:p>
    <w:p w14:paraId="771A6BC4" w14:textId="77777777" w:rsidR="003A1CC3" w:rsidRPr="00613175" w:rsidRDefault="003A1CC3" w:rsidP="003A1CC3">
      <w:r w:rsidRPr="00613175">
        <w:t xml:space="preserve">When the UE uses other local numbers, than geo-local number or home local numbers, e.g. private numbers that are different from home-local number or the UE is unable to determine the type of the dialled number, the UE shall include </w:t>
      </w:r>
      <w:r w:rsidRPr="00613175">
        <w:lastRenderedPageBreak/>
        <w:t xml:space="preserve">a "phone-context" tel </w:t>
      </w:r>
      <w:smartTag w:uri="urn:schemas-microsoft-com:office:smarttags" w:element="stockticker">
        <w:r w:rsidRPr="00613175">
          <w:t>URI</w:t>
        </w:r>
      </w:smartTag>
      <w:r w:rsidRPr="00613175">
        <w:t xml:space="preserve"> parameter</w:t>
      </w:r>
      <w:r w:rsidRPr="00613175" w:rsidDel="00AD1D40">
        <w:t xml:space="preserve"> </w:t>
      </w:r>
      <w:r w:rsidRPr="00613175">
        <w:t>set according to RFC 3966 [22], e.g. if private numbers are used a domain name to which the private addressing plan is associated. The "phone-context" value used in the case of other local numbers shall be different from "phone-context" values used with geo-local numbers and home-local numbers.</w:t>
      </w:r>
    </w:p>
    <w:p w14:paraId="4BA52B86" w14:textId="77777777" w:rsidR="003A1CC3" w:rsidRPr="00613175" w:rsidRDefault="003A1CC3" w:rsidP="003A1CC3">
      <w:pPr>
        <w:pStyle w:val="NO"/>
      </w:pPr>
      <w:r w:rsidRPr="00613175">
        <w:t>NOTE 1:</w:t>
      </w:r>
      <w:r w:rsidRPr="00613175">
        <w:tab/>
        <w:t xml:space="preserve">The "phone-context" tel </w:t>
      </w:r>
      <w:smartTag w:uri="urn:schemas-microsoft-com:office:smarttags" w:element="stockticker">
        <w:r w:rsidRPr="00613175">
          <w:t>URI</w:t>
        </w:r>
      </w:smartTag>
      <w:r w:rsidRPr="00613175">
        <w:t xml:space="preserve"> parameter value can be entered or selected by the subscriber, or can be a "pre-configured" value (e.g. using OMA-DM with the management object specified in 3GPP TS 24.167 [8G]) inserted by the UE.</w:t>
      </w:r>
    </w:p>
    <w:p w14:paraId="1A838E1F" w14:textId="77777777" w:rsidR="003A1CC3" w:rsidRPr="00613175" w:rsidRDefault="003A1CC3" w:rsidP="003A1CC3">
      <w:pPr>
        <w:pStyle w:val="NO"/>
      </w:pPr>
      <w:r w:rsidRPr="00613175">
        <w:t>NOTE 2:</w:t>
      </w:r>
      <w:r w:rsidRPr="00613175">
        <w:tab/>
        <w:t>The way how the UE determines whether numbers in a non-international format are geo-local, home-local or relating to another network in absence of matching UE configuration in subclause 5.1.2A.1.5A, is implementation specific.</w:t>
      </w:r>
    </w:p>
    <w:p w14:paraId="43EFF7F4" w14:textId="77777777" w:rsidR="003A1CC3" w:rsidRPr="00613175" w:rsidRDefault="003A1CC3" w:rsidP="00CA5D53">
      <w:pPr>
        <w:pStyle w:val="NO"/>
      </w:pPr>
      <w:r w:rsidRPr="00613175">
        <w:t>NOTE 3:</w:t>
      </w:r>
      <w:r w:rsidRPr="00613175">
        <w:tab/>
        <w:t>Home operator's local policy can define a prefix string(s) to enable subscribers to differentiate dialling a geo-local number and/or a home-local number.</w:t>
      </w:r>
    </w:p>
    <w:p w14:paraId="68082A6C" w14:textId="77777777" w:rsidR="003A1CC3" w:rsidRPr="00613175" w:rsidRDefault="003A1CC3" w:rsidP="003A1CC3">
      <w:r w:rsidRPr="00613175">
        <w:t>[TS 24.229, clause 5.1.3.1]:</w:t>
      </w:r>
    </w:p>
    <w:p w14:paraId="53D2163B" w14:textId="77777777" w:rsidR="003A1CC3" w:rsidRPr="00613175" w:rsidRDefault="003A1CC3" w:rsidP="003A1CC3">
      <w:r w:rsidRPr="00613175">
        <w:rPr>
          <w:snapToGrid w:val="0"/>
        </w:rPr>
        <w:t xml:space="preserve">Upon generating an initial INVITE request, the UE shall </w:t>
      </w:r>
      <w:r w:rsidRPr="00613175">
        <w:t>include the Accept header field with "application/sdp", the MIME type associated with the 3GPP IM CN subsystem XML body (see subclause 7.6.1) and any other MIME type the UE is willing and capable to accept.</w:t>
      </w:r>
    </w:p>
    <w:p w14:paraId="3DABBC63" w14:textId="77777777" w:rsidR="003A1CC3" w:rsidRPr="00613175" w:rsidRDefault="003A1CC3" w:rsidP="003A1CC3">
      <w:r w:rsidRPr="00613175">
        <w:t xml:space="preserve">The "integration of resource management and SIP" extension is hereafter in this subclause referred to as "the precondition mechanism" and is defined in RFC 3312 [30] </w:t>
      </w:r>
      <w:r w:rsidRPr="00613175">
        <w:rPr>
          <w:snapToGrid w:val="0"/>
        </w:rPr>
        <w:t xml:space="preserve">as updated by </w:t>
      </w:r>
      <w:r w:rsidRPr="00613175">
        <w:t>RFC 4032 </w:t>
      </w:r>
      <w:r w:rsidRPr="00613175">
        <w:rPr>
          <w:snapToGrid w:val="0"/>
        </w:rPr>
        <w:t>[64]</w:t>
      </w:r>
      <w:r w:rsidRPr="00613175">
        <w:t>.</w:t>
      </w:r>
    </w:p>
    <w:p w14:paraId="0066EB79" w14:textId="77777777" w:rsidR="003A1CC3" w:rsidRPr="00613175" w:rsidRDefault="003A1CC3" w:rsidP="003A1CC3">
      <w:r w:rsidRPr="00613175">
        <w:t>The preconditions mechanism should be supported by the originating UE.</w:t>
      </w:r>
    </w:p>
    <w:p w14:paraId="07643BB4" w14:textId="77777777" w:rsidR="003A1CC3" w:rsidRPr="00613175" w:rsidRDefault="003A1CC3" w:rsidP="003A1CC3">
      <w:r w:rsidRPr="00613175">
        <w:t>If the precondition mechanism is disabled as specified in subclause 5.1.5A, the UE shall not use the precondition mechanism.</w:t>
      </w:r>
    </w:p>
    <w:p w14:paraId="2B532B74" w14:textId="77777777" w:rsidR="003A1CC3" w:rsidRPr="00613175" w:rsidRDefault="003A1CC3" w:rsidP="003A1CC3">
      <w:r w:rsidRPr="00613175">
        <w:t>The UE may initiate a session without the precondition mechanism if the originating UE does not require local resource reservation.</w:t>
      </w:r>
    </w:p>
    <w:p w14:paraId="30B6D8CC" w14:textId="77777777" w:rsidR="003A1CC3" w:rsidRPr="00613175" w:rsidRDefault="003A1CC3" w:rsidP="003A1CC3">
      <w:pPr>
        <w:pStyle w:val="NO"/>
      </w:pPr>
      <w:r w:rsidRPr="00613175">
        <w:t>NOTE 1:</w:t>
      </w:r>
      <w:r w:rsidRPr="00613175">
        <w:tab/>
        <w:t>The originating UE can decide if local resource reservation is required based on e.g. application requirements, current access network capabilities, local configuration, etc.</w:t>
      </w:r>
    </w:p>
    <w:p w14:paraId="71A7E8A1" w14:textId="77777777" w:rsidR="003A1CC3" w:rsidRPr="00613175" w:rsidRDefault="003A1CC3" w:rsidP="003A1CC3">
      <w:r w:rsidRPr="00613175">
        <w:t>In order to allow the peer entity to reserve its required resources, if the precondition mechanism is enabled as specified in subclause 5.1.5A; the originating UE supporting the precondition mechanism should make use of the precondition mechanism, even if it does not require local resource reservation.</w:t>
      </w:r>
    </w:p>
    <w:p w14:paraId="51945ADE" w14:textId="77777777" w:rsidR="003A1CC3" w:rsidRPr="00613175" w:rsidRDefault="003A1CC3" w:rsidP="003A1CC3">
      <w:pPr>
        <w:rPr>
          <w:snapToGrid w:val="0"/>
        </w:rPr>
      </w:pPr>
      <w:r w:rsidRPr="00613175">
        <w:rPr>
          <w:snapToGrid w:val="0"/>
        </w:rPr>
        <w:t>Upon generating an initial INVITE request using the precondition mechanism, the UE shall:</w:t>
      </w:r>
    </w:p>
    <w:p w14:paraId="436EC7F2" w14:textId="77777777" w:rsidR="003A1CC3" w:rsidRPr="00613175" w:rsidRDefault="003A1CC3" w:rsidP="003A1CC3">
      <w:pPr>
        <w:pStyle w:val="B10"/>
        <w:rPr>
          <w:snapToGrid w:val="0"/>
        </w:rPr>
      </w:pPr>
      <w:r w:rsidRPr="00613175">
        <w:rPr>
          <w:snapToGrid w:val="0"/>
        </w:rPr>
        <w:t>-</w:t>
      </w:r>
      <w:r w:rsidRPr="00613175">
        <w:rPr>
          <w:snapToGrid w:val="0"/>
        </w:rPr>
        <w:tab/>
        <w:t>indicate the support for reliable provisional responses and specify it using the Supported header field; and</w:t>
      </w:r>
    </w:p>
    <w:p w14:paraId="0BF96BD4" w14:textId="77777777" w:rsidR="003A1CC3" w:rsidRPr="00613175" w:rsidRDefault="003A1CC3" w:rsidP="003A1CC3">
      <w:pPr>
        <w:pStyle w:val="B10"/>
      </w:pPr>
      <w:r w:rsidRPr="00613175">
        <w:rPr>
          <w:snapToGrid w:val="0"/>
        </w:rPr>
        <w:t>-</w:t>
      </w:r>
      <w:r w:rsidRPr="00613175">
        <w:rPr>
          <w:snapToGrid w:val="0"/>
        </w:rPr>
        <w:tab/>
        <w:t>indicate the support for the preconditions mechanism and specify it using the Supported header field.</w:t>
      </w:r>
    </w:p>
    <w:p w14:paraId="7AAA607B" w14:textId="77777777" w:rsidR="003A1CC3" w:rsidRPr="00613175" w:rsidRDefault="003A1CC3" w:rsidP="003A1CC3">
      <w:pPr>
        <w:rPr>
          <w:snapToGrid w:val="0"/>
        </w:rPr>
      </w:pPr>
      <w:r w:rsidRPr="00613175">
        <w:rPr>
          <w:snapToGrid w:val="0"/>
        </w:rPr>
        <w:t>Upon generating an initial INVITE request using the precondition mechanism, the UE shall not indicate the requirement for the precondition mechanism by using the Require header field.</w:t>
      </w:r>
    </w:p>
    <w:p w14:paraId="75443EEC" w14:textId="77777777" w:rsidR="003A1CC3" w:rsidRPr="00613175" w:rsidRDefault="003A1CC3" w:rsidP="003A1CC3">
      <w:r w:rsidRPr="00613175">
        <w:t>During the session initiation, if the originating UE indicated the support for the precondition mechanism in the initial INVITE request and:</w:t>
      </w:r>
    </w:p>
    <w:p w14:paraId="562EE7D5" w14:textId="77777777" w:rsidR="003A1CC3" w:rsidRPr="00613175" w:rsidRDefault="003A1CC3" w:rsidP="003A1CC3">
      <w:pPr>
        <w:pStyle w:val="B10"/>
      </w:pPr>
      <w:r w:rsidRPr="00613175">
        <w:t>a)</w:t>
      </w:r>
      <w:r w:rsidRPr="00613175">
        <w:tab/>
        <w:t>the received response with an SDP body includes a Require header field with "precondition" option-tag, the originating UE shall include a Require header field with the "precondition" option-tag:</w:t>
      </w:r>
    </w:p>
    <w:p w14:paraId="6080B935" w14:textId="77777777" w:rsidR="003A1CC3" w:rsidRPr="00613175" w:rsidRDefault="003A1CC3" w:rsidP="003A1CC3">
      <w:pPr>
        <w:pStyle w:val="B2"/>
      </w:pPr>
      <w:r w:rsidRPr="00613175">
        <w:t>-</w:t>
      </w:r>
      <w:r w:rsidRPr="00613175">
        <w:tab/>
        <w:t>in subsequent requests that include an SDP body, that the originating UE sends in the same dialog as the response is received from; and</w:t>
      </w:r>
    </w:p>
    <w:p w14:paraId="454E167F" w14:textId="77777777" w:rsidR="003A1CC3" w:rsidRPr="00613175" w:rsidRDefault="003A1CC3" w:rsidP="003A1CC3">
      <w:pPr>
        <w:pStyle w:val="B2"/>
      </w:pPr>
      <w:r w:rsidRPr="00613175">
        <w:t>-</w:t>
      </w:r>
      <w:r w:rsidRPr="00613175">
        <w:tab/>
        <w:t>in responses with an SDP body to subsequent requests that include an SDP body and include "precondition" option-tag in Supported header field or Require header field received in-dialog; or</w:t>
      </w:r>
    </w:p>
    <w:p w14:paraId="5FC1E3B8" w14:textId="77777777" w:rsidR="003A1CC3" w:rsidRPr="00613175" w:rsidRDefault="003A1CC3" w:rsidP="003A1CC3">
      <w:pPr>
        <w:pStyle w:val="B10"/>
      </w:pPr>
      <w:r w:rsidRPr="00613175">
        <w:t>b)</w:t>
      </w:r>
      <w:r w:rsidRPr="00613175">
        <w:tab/>
        <w:t xml:space="preserve">the received response with an SDP body does not include the "precondition" option-tag in the Require header field, </w:t>
      </w:r>
    </w:p>
    <w:p w14:paraId="2C4A0507" w14:textId="77777777" w:rsidR="003A1CC3" w:rsidRPr="00613175" w:rsidRDefault="003A1CC3" w:rsidP="003A1CC3">
      <w:pPr>
        <w:pStyle w:val="B2"/>
      </w:pPr>
      <w:r w:rsidRPr="00613175">
        <w:t>-</w:t>
      </w:r>
      <w:r w:rsidRPr="00613175">
        <w:tab/>
        <w:t xml:space="preserve">in subsequent requests that include an SDP body, the originating UE shall not include a Require or Supported header field with "precondition" option-tag in the same dialog; </w:t>
      </w:r>
    </w:p>
    <w:p w14:paraId="2EAFA8B3" w14:textId="77777777" w:rsidR="003A1CC3" w:rsidRPr="00613175" w:rsidRDefault="003A1CC3" w:rsidP="003A1CC3">
      <w:pPr>
        <w:pStyle w:val="B2"/>
      </w:pPr>
      <w:r w:rsidRPr="00613175">
        <w:lastRenderedPageBreak/>
        <w:t>-</w:t>
      </w:r>
      <w:r w:rsidRPr="00613175">
        <w:tab/>
        <w:t>in responses with an SDP body to subsequent requests with an SDP body but without "precondition" option-tag in the Require or Supported header field, the originating UE shall not include a Require or Supported header field with "precondition" option-tag in the same dialog; and</w:t>
      </w:r>
    </w:p>
    <w:p w14:paraId="23E795A0" w14:textId="77777777" w:rsidR="003A1CC3" w:rsidRPr="00613175" w:rsidRDefault="003A1CC3" w:rsidP="003A1CC3">
      <w:pPr>
        <w:pStyle w:val="B2"/>
      </w:pPr>
      <w:r w:rsidRPr="00613175">
        <w:t>-</w:t>
      </w:r>
      <w:r w:rsidRPr="00613175">
        <w:tab/>
        <w:t>in responses with an SDP body to subsequent requests with an SDP body and with "precondition" option-tag in the Require or Supported header field, the originating UE shall include a Require header field with "precondition" option-tag in the same dialog.</w:t>
      </w:r>
    </w:p>
    <w:p w14:paraId="0663D041" w14:textId="77777777" w:rsidR="003A1CC3" w:rsidRPr="00613175" w:rsidRDefault="003A1CC3" w:rsidP="003A1CC3">
      <w:pPr>
        <w:pStyle w:val="NO"/>
      </w:pPr>
      <w:r w:rsidRPr="00613175">
        <w:t>NOTE 2:</w:t>
      </w:r>
      <w:r w:rsidRPr="00613175">
        <w:tab/>
        <w:t>Table A.4 specifies that UE support of forking is required in accordance with RFC 3261 [26]. The UE can accept or reject any of the forked responses, for example, if the UE is capable of supporting a limited number of simultaneous transactions or early dialogs.</w:t>
      </w:r>
    </w:p>
    <w:p w14:paraId="3E38F8C6" w14:textId="77777777" w:rsidR="003A1CC3" w:rsidRPr="00613175" w:rsidRDefault="003A1CC3" w:rsidP="003A1CC3">
      <w:r w:rsidRPr="00613175">
        <w:t>Upon successful reservation of local resources the UE shall confirm the successful resource reservation (see subclause 6.1.2) within the next SIP request.</w:t>
      </w:r>
    </w:p>
    <w:p w14:paraId="2AAC8F62" w14:textId="77777777" w:rsidR="003A1CC3" w:rsidRPr="00613175" w:rsidRDefault="003A1CC3" w:rsidP="003A1CC3">
      <w:pPr>
        <w:pStyle w:val="NO"/>
      </w:pPr>
      <w:r w:rsidRPr="00613175">
        <w:t>NOTE 3:</w:t>
      </w:r>
      <w:r w:rsidRPr="00613175">
        <w:tab/>
        <w:t>In case of the precondition mechanism being used on both sides, this confirmation will be sent in either a PRACK request or an UPDATE request. In case of the precondition mechanism not being supported on one or both sides, alternatively a reINVITE request can be used for this confirmation after a 200 (OK) response has been received for the initial INVITE request, in case the terminating UE does not support the PRACK request (as described in RFC 3262 [27]) and does not support the UPDATE request (as described in RFC 3311 [29]).</w:t>
      </w:r>
    </w:p>
    <w:p w14:paraId="39057912" w14:textId="77777777" w:rsidR="003A1CC3" w:rsidRPr="00613175" w:rsidRDefault="003A1CC3" w:rsidP="003A1CC3">
      <w:pPr>
        <w:pStyle w:val="NO"/>
        <w:rPr>
          <w:snapToGrid w:val="0"/>
        </w:rPr>
      </w:pPr>
      <w:r w:rsidRPr="00613175">
        <w:rPr>
          <w:snapToGrid w:val="0"/>
        </w:rPr>
        <w:t>NOTE 4:</w:t>
      </w:r>
      <w:r w:rsidRPr="00613175">
        <w:rPr>
          <w:snapToGrid w:val="0"/>
        </w:rPr>
        <w:tab/>
        <w:t>The UE can receive a P-Early-Media header field authorizing an early-media flow while the required preconditions, if any, are not met and/or the flow direction is not enabled by the SDP direction parameter. According to RFC 5009 [109], an authorized early-media flow can be established only if the necessary conditions related to the SDP negotiation are met. These conditions can evolve during the session establishment.</w:t>
      </w:r>
    </w:p>
    <w:p w14:paraId="2202728B" w14:textId="77777777" w:rsidR="003A1CC3" w:rsidRPr="00613175" w:rsidRDefault="003A1CC3" w:rsidP="003A1CC3">
      <w:pPr>
        <w:pStyle w:val="NO"/>
      </w:pPr>
      <w:r w:rsidRPr="00613175">
        <w:t>NOTE 5:</w:t>
      </w:r>
      <w:r w:rsidRPr="00613175">
        <w:tab/>
        <w:t>When the UE is confirming the successful resource reservation using an UPDATE request (or a PRACK request) and the UE receives a 180 (Ringing) response or a 200 (OK) response to the initial INVITE request before receiving a 200 (OK) response to the UPDATE request (or a 200 (OK) response to the PRACK request), the UE does not treat this as an error case and does not release the session.</w:t>
      </w:r>
    </w:p>
    <w:p w14:paraId="52F11184" w14:textId="77777777" w:rsidR="003A1CC3" w:rsidRPr="00613175" w:rsidRDefault="003A1CC3" w:rsidP="003A1CC3">
      <w:pPr>
        <w:pStyle w:val="NO"/>
      </w:pPr>
      <w:r w:rsidRPr="00613175">
        <w:t>NOTE 6:</w:t>
      </w:r>
      <w:r w:rsidRPr="00613175">
        <w:tab/>
        <w:t>The UE procedures for rendering of the received early media and of the locally generated communication progress information are specified in 3GPP TS 24.628 [8ZF].</w:t>
      </w:r>
    </w:p>
    <w:p w14:paraId="472CCA48" w14:textId="77777777" w:rsidR="00056687" w:rsidRPr="00613175" w:rsidRDefault="00056687" w:rsidP="00056687">
      <w:r w:rsidRPr="00613175">
        <w:t>[TS 24.229, clause 5.1.5A]:</w:t>
      </w:r>
    </w:p>
    <w:p w14:paraId="1C590386" w14:textId="77777777" w:rsidR="00056687" w:rsidRPr="00613175" w:rsidRDefault="00056687" w:rsidP="00056687">
      <w:r w:rsidRPr="00613175">
        <w:t>The precondition disabling policy indicates whether the UE is allowed to use the precondition mechanism or whether the UE is not allowed to use the precondition mechanism.</w:t>
      </w:r>
    </w:p>
    <w:p w14:paraId="1DE8FD94" w14:textId="77777777" w:rsidR="00056687" w:rsidRPr="00613175" w:rsidRDefault="00056687" w:rsidP="00056687">
      <w:r w:rsidRPr="00613175">
        <w:t>If the precondition disabling policy is not configured, the precondition disabling policy is assumed to indicate that the UE is allowed to use the precondition mechanism.</w:t>
      </w:r>
    </w:p>
    <w:p w14:paraId="0E54DEB3" w14:textId="77777777" w:rsidR="00056687" w:rsidRPr="00613175" w:rsidRDefault="00056687" w:rsidP="00056687">
      <w:r w:rsidRPr="00613175">
        <w:t>The UE may support the precondition disabling policy.</w:t>
      </w:r>
    </w:p>
    <w:p w14:paraId="68F03AE3" w14:textId="77777777" w:rsidR="00056687" w:rsidRPr="00613175" w:rsidRDefault="00056687" w:rsidP="00056687">
      <w:r w:rsidRPr="00613175">
        <w:t>If the UE supports the precondition disabling policy, the UE may support being configured with the precondition disabling policy using one or more of the following methods:</w:t>
      </w:r>
    </w:p>
    <w:p w14:paraId="631009B4" w14:textId="77777777" w:rsidR="00056687" w:rsidRPr="00613175" w:rsidRDefault="00056687" w:rsidP="00056687">
      <w:pPr>
        <w:pStyle w:val="B10"/>
        <w:rPr>
          <w:lang w:eastAsia="zh-CN"/>
        </w:rPr>
      </w:pPr>
      <w:r w:rsidRPr="00613175">
        <w:rPr>
          <w:lang w:eastAsia="zh-CN"/>
        </w:rPr>
        <w:t>a)</w:t>
      </w:r>
      <w:r w:rsidRPr="00613175">
        <w:rPr>
          <w:lang w:eastAsia="zh-CN"/>
        </w:rPr>
        <w:tab/>
      </w:r>
      <w:r w:rsidRPr="00613175">
        <w:t xml:space="preserve">the Precondition_disabling_policy </w:t>
      </w:r>
      <w:r w:rsidRPr="00D66C64">
        <w:rPr>
          <w:lang w:eastAsia="zh-CN"/>
        </w:rPr>
        <w:t>node</w:t>
      </w:r>
      <w:r w:rsidRPr="00613175">
        <w:t xml:space="preserve"> of the </w:t>
      </w:r>
      <w:r w:rsidRPr="00D66C64">
        <w:rPr>
          <w:lang w:eastAsia="zh-CN"/>
        </w:rPr>
        <w:t>EF</w:t>
      </w:r>
      <w:r w:rsidRPr="00613175">
        <w:rPr>
          <w:vertAlign w:val="subscript"/>
          <w:lang w:eastAsia="zh-CN"/>
        </w:rPr>
        <w:t>IMSConfigDat</w:t>
      </w:r>
      <w:r w:rsidRPr="00613175">
        <w:rPr>
          <w:lang w:eastAsia="zh-CN"/>
        </w:rPr>
        <w:t>a file described in 3GPP TS 31.102 [15C];</w:t>
      </w:r>
    </w:p>
    <w:p w14:paraId="7951262A" w14:textId="77777777" w:rsidR="00056687" w:rsidRPr="00613175" w:rsidRDefault="00056687" w:rsidP="00056687">
      <w:pPr>
        <w:pStyle w:val="B10"/>
        <w:rPr>
          <w:lang w:eastAsia="zh-CN"/>
        </w:rPr>
      </w:pPr>
      <w:r w:rsidRPr="00613175">
        <w:rPr>
          <w:lang w:eastAsia="zh-CN"/>
        </w:rPr>
        <w:t>b)</w:t>
      </w:r>
      <w:r w:rsidRPr="00613175">
        <w:rPr>
          <w:lang w:eastAsia="zh-CN"/>
        </w:rPr>
        <w:tab/>
      </w:r>
      <w:r w:rsidRPr="00613175">
        <w:t xml:space="preserve">the Precondition_disabling_policy </w:t>
      </w:r>
      <w:r w:rsidRPr="00D66C64">
        <w:rPr>
          <w:lang w:eastAsia="zh-CN"/>
        </w:rPr>
        <w:t>node</w:t>
      </w:r>
      <w:r w:rsidRPr="00613175">
        <w:t xml:space="preserve"> of the </w:t>
      </w:r>
      <w:r w:rsidRPr="00D66C64">
        <w:rPr>
          <w:lang w:eastAsia="zh-CN"/>
        </w:rPr>
        <w:t>EF</w:t>
      </w:r>
      <w:r w:rsidRPr="00613175">
        <w:rPr>
          <w:vertAlign w:val="subscript"/>
          <w:lang w:eastAsia="zh-CN"/>
        </w:rPr>
        <w:t>IMSConfigData</w:t>
      </w:r>
      <w:r w:rsidRPr="00613175">
        <w:rPr>
          <w:lang w:eastAsia="zh-CN"/>
        </w:rPr>
        <w:t xml:space="preserve"> file described in 3GPP TS 31.103 [15B]; and</w:t>
      </w:r>
    </w:p>
    <w:p w14:paraId="3932090D" w14:textId="77777777" w:rsidR="00056687" w:rsidRPr="00613175" w:rsidRDefault="00056687" w:rsidP="00056687">
      <w:pPr>
        <w:pStyle w:val="B10"/>
      </w:pPr>
      <w:r w:rsidRPr="00613175">
        <w:t>c)</w:t>
      </w:r>
      <w:r w:rsidRPr="00D66C64">
        <w:rPr>
          <w:lang w:eastAsia="zh-CN"/>
        </w:rPr>
        <w:tab/>
      </w:r>
      <w:r w:rsidRPr="00613175">
        <w:t xml:space="preserve">the Precondition_disabling_policy node of </w:t>
      </w:r>
      <w:r w:rsidRPr="00D66C64">
        <w:rPr>
          <w:rFonts w:eastAsia="MS Mincho"/>
        </w:rPr>
        <w:t>3GPP TS 24.167 </w:t>
      </w:r>
      <w:r w:rsidRPr="00613175">
        <w:t>[8G].</w:t>
      </w:r>
    </w:p>
    <w:p w14:paraId="4F9211DC" w14:textId="77777777" w:rsidR="00056687" w:rsidRPr="00613175" w:rsidRDefault="00056687" w:rsidP="00056687">
      <w:r w:rsidRPr="00613175">
        <w:t xml:space="preserve">If the UE is configured with both the Precondition_disabling_policy </w:t>
      </w:r>
      <w:r w:rsidRPr="00613175">
        <w:rPr>
          <w:lang w:eastAsia="zh-CN"/>
        </w:rPr>
        <w:t>node</w:t>
      </w:r>
      <w:r w:rsidRPr="00613175">
        <w:t xml:space="preserve"> </w:t>
      </w:r>
      <w:r w:rsidRPr="00D66C64">
        <w:t xml:space="preserve">of </w:t>
      </w:r>
      <w:r w:rsidRPr="00613175">
        <w:rPr>
          <w:rFonts w:eastAsia="MS Mincho"/>
        </w:rPr>
        <w:t>3GPP TS 24.167 </w:t>
      </w:r>
      <w:r w:rsidRPr="00613175">
        <w:t xml:space="preserve">[8G] and the Precondition_disabling_policy </w:t>
      </w:r>
      <w:r w:rsidRPr="00613175">
        <w:rPr>
          <w:lang w:eastAsia="zh-CN"/>
        </w:rPr>
        <w:t>node</w:t>
      </w:r>
      <w:r w:rsidRPr="00613175">
        <w:t xml:space="preserve"> of </w:t>
      </w:r>
      <w:r w:rsidRPr="00D66C64">
        <w:t>the EF</w:t>
      </w:r>
      <w:r w:rsidRPr="00613175">
        <w:rPr>
          <w:vertAlign w:val="subscript"/>
        </w:rPr>
        <w:t>IMSConfigData</w:t>
      </w:r>
      <w:r w:rsidRPr="00613175">
        <w:t xml:space="preserve"> file described in 3GPP TS 31.102 [15C] or </w:t>
      </w:r>
      <w:r w:rsidRPr="00D66C64">
        <w:t>3GPP TS 31.103 [15B], then the Precondition_disabling_policy</w:t>
      </w:r>
      <w:r w:rsidRPr="00613175">
        <w:t xml:space="preserve"> </w:t>
      </w:r>
      <w:r w:rsidRPr="00613175">
        <w:rPr>
          <w:lang w:eastAsia="zh-CN"/>
        </w:rPr>
        <w:t>node</w:t>
      </w:r>
      <w:r w:rsidRPr="00613175">
        <w:t xml:space="preserve"> of </w:t>
      </w:r>
      <w:r w:rsidRPr="00D66C64">
        <w:t>the EF</w:t>
      </w:r>
      <w:r w:rsidRPr="00613175">
        <w:rPr>
          <w:vertAlign w:val="subscript"/>
        </w:rPr>
        <w:t>IMSConfigData</w:t>
      </w:r>
      <w:r w:rsidRPr="00613175">
        <w:t xml:space="preserve"> file shall take precedence.</w:t>
      </w:r>
    </w:p>
    <w:p w14:paraId="31C41278" w14:textId="77777777" w:rsidR="00056687" w:rsidRPr="00613175" w:rsidRDefault="00056687" w:rsidP="00056687">
      <w:pPr>
        <w:pStyle w:val="NO"/>
      </w:pPr>
      <w:r w:rsidRPr="00613175">
        <w:t>NOTE:</w:t>
      </w:r>
      <w:r w:rsidRPr="00613175">
        <w:tab/>
      </w:r>
      <w:r w:rsidRPr="00613175">
        <w:rPr>
          <w:lang w:eastAsia="zh-CN"/>
        </w:rPr>
        <w:t>Precedence</w:t>
      </w:r>
      <w:r w:rsidRPr="00613175">
        <w:t xml:space="preserve"> for files configured on both the USIM and ISIM is defined in 3GPP TS 31.103 [15B].</w:t>
      </w:r>
    </w:p>
    <w:p w14:paraId="4A054E80" w14:textId="78D1E406" w:rsidR="00056687" w:rsidRPr="00613175" w:rsidRDefault="00056687" w:rsidP="00056687">
      <w:r w:rsidRPr="00613175">
        <w:t xml:space="preserve">The precondition </w:t>
      </w:r>
      <w:r w:rsidR="00D66C64" w:rsidRPr="00D66C64">
        <w:t>mechanism</w:t>
      </w:r>
      <w:r w:rsidRPr="00613175">
        <w:t xml:space="preserve"> is disabled, if </w:t>
      </w:r>
      <w:r w:rsidRPr="00D66C64">
        <w:t>the UE supports the precondition disabling policy and the pre</w:t>
      </w:r>
      <w:r w:rsidRPr="00613175">
        <w:t>condition disabling policy indicates that the UE is not allowed to use the precondition mechanism.</w:t>
      </w:r>
    </w:p>
    <w:p w14:paraId="48A15439" w14:textId="77777777" w:rsidR="00056687" w:rsidRPr="00613175" w:rsidRDefault="00056687" w:rsidP="00056687">
      <w:r w:rsidRPr="00613175">
        <w:t>The precondition mechanism is enabled, if:</w:t>
      </w:r>
    </w:p>
    <w:p w14:paraId="7028F2BC" w14:textId="77777777" w:rsidR="00056687" w:rsidRPr="00D66C64" w:rsidRDefault="00056687" w:rsidP="00056687">
      <w:pPr>
        <w:pStyle w:val="B10"/>
      </w:pPr>
      <w:r w:rsidRPr="00D66C64">
        <w:lastRenderedPageBreak/>
        <w:t>1)</w:t>
      </w:r>
      <w:r w:rsidRPr="00D66C64">
        <w:tab/>
        <w:t>the UE does not support the precondition disabling policy; or</w:t>
      </w:r>
    </w:p>
    <w:p w14:paraId="6DF502F1" w14:textId="77777777" w:rsidR="00056687" w:rsidRPr="00D66C64" w:rsidRDefault="00056687" w:rsidP="00613175">
      <w:pPr>
        <w:pStyle w:val="B10"/>
      </w:pPr>
      <w:r w:rsidRPr="00613175">
        <w:t>2)</w:t>
      </w:r>
      <w:r w:rsidRPr="00D66C64">
        <w:tab/>
        <w:t>the UE supports the precondition disabling policy and the precondition disabling policy indicate</w:t>
      </w:r>
      <w:r w:rsidRPr="00613175">
        <w:t>s</w:t>
      </w:r>
      <w:r w:rsidRPr="00D66C64">
        <w:t xml:space="preserve"> that the UE is allowed to use the precondition mechanism.</w:t>
      </w:r>
    </w:p>
    <w:p w14:paraId="25877551" w14:textId="77777777" w:rsidR="003A1CC3" w:rsidRPr="00D66C64" w:rsidRDefault="003A1CC3" w:rsidP="003A1CC3">
      <w:r w:rsidRPr="00D66C64">
        <w:t>[TS 24.229, clause 6.1.1]:</w:t>
      </w:r>
    </w:p>
    <w:p w14:paraId="58AC69A9" w14:textId="77777777" w:rsidR="003A1CC3" w:rsidRPr="00D66C64" w:rsidRDefault="003A1CC3" w:rsidP="003A1CC3">
      <w:r w:rsidRPr="00D66C64">
        <w:t xml:space="preserve">The "integration of resource management and SIP" extension is hereafter in this subclause referred to as "the precondition mechanism" and is defined in RFC 3312 [30] </w:t>
      </w:r>
      <w:r w:rsidRPr="00D66C64">
        <w:rPr>
          <w:snapToGrid w:val="0"/>
        </w:rPr>
        <w:t xml:space="preserve">as updated by </w:t>
      </w:r>
      <w:r w:rsidRPr="00D66C64">
        <w:t>RFC 4032 </w:t>
      </w:r>
      <w:r w:rsidRPr="00D66C64">
        <w:rPr>
          <w:snapToGrid w:val="0"/>
        </w:rPr>
        <w:t>[64]</w:t>
      </w:r>
      <w:r w:rsidRPr="00D66C64">
        <w:t>.</w:t>
      </w:r>
    </w:p>
    <w:p w14:paraId="695E4BF0" w14:textId="77777777" w:rsidR="003A1CC3" w:rsidRPr="00D66C64" w:rsidRDefault="003A1CC3" w:rsidP="003A1CC3">
      <w:pPr>
        <w:rPr>
          <w:snapToGrid w:val="0"/>
        </w:rPr>
      </w:pPr>
      <w:r w:rsidRPr="00D66C64">
        <w:rPr>
          <w:snapToGrid w:val="0"/>
        </w:rPr>
        <w:t>In order to authorize the media streams, the P-CSCF and S-CSCF have to be able to inspect SDP message bodies. Hence, the UE shall not encrypt SDP message bodies.</w:t>
      </w:r>
    </w:p>
    <w:p w14:paraId="61942455" w14:textId="77777777" w:rsidR="003A1CC3" w:rsidRPr="00D66C64" w:rsidRDefault="003A1CC3" w:rsidP="003A1CC3">
      <w:pPr>
        <w:rPr>
          <w:snapToGrid w:val="0"/>
        </w:rPr>
      </w:pPr>
      <w:r w:rsidRPr="00D66C64">
        <w:t>During the session establishment procedure, and during session modification procedures, SIP messages shall only contain an SDP message body if that is intended to modify the session description, or when the SDP message body is included in the message because of SIP rules described in RFC 3261 [26].</w:t>
      </w:r>
    </w:p>
    <w:p w14:paraId="0B42AB2C" w14:textId="77777777" w:rsidR="003A1CC3" w:rsidRPr="00D66C64" w:rsidRDefault="003A1CC3" w:rsidP="003A1CC3">
      <w:pPr>
        <w:pStyle w:val="NO"/>
      </w:pPr>
      <w:r w:rsidRPr="00D66C64">
        <w:t>NOTE 1:</w:t>
      </w:r>
      <w:r w:rsidRPr="00D66C64">
        <w:tab/>
        <w:t>A codec can have multiple payload type numbers associated with it.</w:t>
      </w:r>
    </w:p>
    <w:p w14:paraId="17AD65BE" w14:textId="77777777" w:rsidR="003A1CC3" w:rsidRPr="00D66C64" w:rsidRDefault="003A1CC3" w:rsidP="003A1CC3">
      <w:pPr>
        <w:rPr>
          <w:snapToGrid w:val="0"/>
        </w:rPr>
      </w:pPr>
      <w:r w:rsidRPr="00D66C64">
        <w:rPr>
          <w:snapToGrid w:val="0"/>
        </w:rPr>
        <w:t>In order to support accurate bandwidth calculations, the UE may include the "a=ptime" attribute for all "audio" media lines as described in RFC 4566 [39]. If a UE receives an "audio" media line with "a=ptime" specified, the UE should transmit at the specified packetization rate. If a UE receives an "audio" media line which does not have "a=ptime" specified or the UE does not support the "a=ptime" attribute, the UE should transmit at the default codec packetization rate as defined in RFC 3551 [55A]. The UE will transmit consistent with the resources available from the network.</w:t>
      </w:r>
    </w:p>
    <w:p w14:paraId="7224EAAF" w14:textId="77777777" w:rsidR="003A1CC3" w:rsidRPr="00D66C64" w:rsidRDefault="003A1CC3" w:rsidP="003A1CC3">
      <w:r w:rsidRPr="00D66C64">
        <w:t xml:space="preserve">For "video" and "audio" media types that use the </w:t>
      </w:r>
      <w:smartTag w:uri="urn:schemas-microsoft-com:office:smarttags" w:element="stockticker">
        <w:r w:rsidRPr="00D66C64">
          <w:t>RTP</w:t>
        </w:r>
      </w:smartTag>
      <w:r w:rsidRPr="00D66C64">
        <w:t>/RTCP and where the port number is not zero, the UE shall specify the proposed bandwidth for each media stream using the "b=" media descriptor and the "AS" bandwidth modifier in the SDP.</w:t>
      </w:r>
    </w:p>
    <w:p w14:paraId="0D4C326A" w14:textId="77777777" w:rsidR="003A1CC3" w:rsidRPr="00D66C64" w:rsidRDefault="003A1CC3" w:rsidP="003A1CC3">
      <w:pPr>
        <w:pStyle w:val="NO"/>
      </w:pPr>
      <w:r w:rsidRPr="00D66C64">
        <w:t>NOTE 2:</w:t>
      </w:r>
      <w:r w:rsidRPr="00D66C64">
        <w:tab/>
        <w:t>The above is the minimum requirement for all UEs. Additional requirements can be found in other specifications.</w:t>
      </w:r>
    </w:p>
    <w:p w14:paraId="046A73AC" w14:textId="77777777" w:rsidR="003A1CC3" w:rsidRPr="00D66C64" w:rsidRDefault="003A1CC3" w:rsidP="003A1CC3">
      <w:r w:rsidRPr="00D66C64">
        <w:t xml:space="preserve">If the media line in the SDP message body indicates the usage of </w:t>
      </w:r>
      <w:smartTag w:uri="urn:schemas-microsoft-com:office:smarttags" w:element="stockticker">
        <w:r w:rsidRPr="00D66C64">
          <w:t>RTP</w:t>
        </w:r>
      </w:smartTag>
      <w:r w:rsidRPr="00D66C64">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740086BF" w14:textId="77777777" w:rsidR="003A1CC3" w:rsidRPr="00D66C64" w:rsidRDefault="003A1CC3" w:rsidP="003A1CC3">
      <w:pPr>
        <w:rPr>
          <w:snapToGrid w:val="0"/>
        </w:rPr>
      </w:pPr>
      <w:r w:rsidRPr="00D66C64">
        <w:t>If an in-band DTMF codec is supported by the application associated with an audio media stream, then the UE shall include, in addition to the payload type numbers associated with the audio codecs for the media stream, for each clock rate associated with the audio codecs for the media stream, a payload type number associated with the MIME subtype "telephone-event", to indicate support of in-band DTMF as described in RFC 4733 [23].</w:t>
      </w:r>
    </w:p>
    <w:p w14:paraId="533E476F" w14:textId="77777777" w:rsidR="003A1CC3" w:rsidRPr="00D66C64" w:rsidRDefault="003A1CC3" w:rsidP="003A1CC3">
      <w:r w:rsidRPr="00D66C64">
        <w:t>The UE shall inspect the SDP message body contained in any SIP request or response, looking for possible indications of grouping of media streams according to RFC 3524 [54] and perform the appropriate actions for IP-CAN bearer establishment for media according to IP-CAN specific procedures (see subclause B.2.2.5 for IP-CAN implemented using GPRS, subclause L.2.2.5 for IP-CAN implemented using EPS, and subclause U.2.2.5 for IP-CAN implemented using 5GS).</w:t>
      </w:r>
    </w:p>
    <w:p w14:paraId="17475A33" w14:textId="77777777" w:rsidR="003A1CC3" w:rsidRPr="00D66C64" w:rsidRDefault="003A1CC3" w:rsidP="003A1CC3">
      <w:r w:rsidRPr="00D66C64">
        <w:t>In case of UE initiated resource reservation and if the UE determines resource reservation is needed, the UE shall start reserving its local resources whenever it has sufficient information about the media streams, media authorization and used codecs available.</w:t>
      </w:r>
    </w:p>
    <w:p w14:paraId="275C0715" w14:textId="77777777" w:rsidR="003A1CC3" w:rsidRPr="00D66C64" w:rsidRDefault="003A1CC3" w:rsidP="003A1CC3">
      <w:pPr>
        <w:pStyle w:val="NO"/>
      </w:pPr>
      <w:r w:rsidRPr="00D66C64">
        <w:t>NOTE 4:</w:t>
      </w:r>
      <w:r w:rsidRPr="00D66C64">
        <w:tab/>
        <w:t>Based on this resource reservation can, in certain cases, be initiated immediately after the sending or receiving of the initial SDP offer.</w:t>
      </w:r>
    </w:p>
    <w:p w14:paraId="31C578EF" w14:textId="77777777" w:rsidR="003A1CC3" w:rsidRPr="00D66C64" w:rsidRDefault="003A1CC3" w:rsidP="003A1CC3">
      <w:r w:rsidRPr="00D66C64">
        <w:t>An INVITE request generated by a UE shall contain a SDP offer and at least one media description. This SDP offer shall reflect the calling user's terminal capabilities and user preferences for the session.</w:t>
      </w:r>
    </w:p>
    <w:p w14:paraId="7FBD27FC" w14:textId="77777777" w:rsidR="003A1CC3" w:rsidRPr="00D66C64" w:rsidRDefault="003A1CC3" w:rsidP="003A1CC3">
      <w:r w:rsidRPr="00D66C64">
        <w:t>If the desired QoS resources for one or more media streams have not been reserved at the UE when constructing the SDP offer, the UE:</w:t>
      </w:r>
    </w:p>
    <w:p w14:paraId="16B3F379" w14:textId="77777777" w:rsidR="003A1CC3" w:rsidRPr="00D66C64" w:rsidRDefault="003A1CC3" w:rsidP="003A1CC3">
      <w:pPr>
        <w:pStyle w:val="B10"/>
        <w:rPr>
          <w:snapToGrid w:val="0"/>
        </w:rPr>
      </w:pPr>
      <w:r w:rsidRPr="00D66C64">
        <w:t>-</w:t>
      </w:r>
      <w:r w:rsidRPr="00D66C64">
        <w:tab/>
        <w:t>shall indicate the related local preconditions for QoS as not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 xml:space="preserve">as well as the strength-tag value "mandatory" for the local segment and the </w:t>
      </w:r>
      <w:r w:rsidRPr="00D66C64">
        <w:lastRenderedPageBreak/>
        <w:t>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if the UE uses the precondition mechanism (see subclause 5.1.3.1)</w:t>
      </w:r>
      <w:r w:rsidRPr="00D66C64">
        <w:rPr>
          <w:snapToGrid w:val="0"/>
        </w:rPr>
        <w:t>; and</w:t>
      </w:r>
    </w:p>
    <w:p w14:paraId="1090256D" w14:textId="77777777" w:rsidR="003A1CC3" w:rsidRPr="00D66C64" w:rsidRDefault="003A1CC3" w:rsidP="003A1CC3">
      <w:pPr>
        <w:pStyle w:val="B10"/>
      </w:pPr>
      <w:r w:rsidRPr="00D66C64">
        <w:t>-</w:t>
      </w:r>
      <w:r w:rsidRPr="00D66C64">
        <w:tab/>
        <w:t>if the UE uses the precondition mechanism (see subclause 5.1.3.1), shall not request confirmation for the result of the resource reservation (as defined in RFC 3312 [30]) at the terminating UE</w:t>
      </w:r>
      <w:r w:rsidRPr="00D66C64">
        <w:rPr>
          <w:lang w:eastAsia="ja-JP"/>
        </w:rPr>
        <w:t>.</w:t>
      </w:r>
    </w:p>
    <w:p w14:paraId="04F8907B" w14:textId="77777777" w:rsidR="003A1CC3" w:rsidRPr="00D66C64" w:rsidRDefault="003A1CC3" w:rsidP="003A1CC3">
      <w:pPr>
        <w:pStyle w:val="NO"/>
      </w:pPr>
      <w:r w:rsidRPr="00D66C64">
        <w:t>NOTE 1:</w:t>
      </w:r>
      <w:r w:rsidRPr="00D66C64">
        <w:tab/>
        <w:t>Previous versions of this document mandated the use of the SDP inactive attribute. This document does not prohibit specific services from using direction attributes to implement their service-specific behaviours.</w:t>
      </w:r>
    </w:p>
    <w:p w14:paraId="4ECB75E8" w14:textId="77777777" w:rsidR="003A1CC3" w:rsidRPr="00D66C64" w:rsidRDefault="003A1CC3" w:rsidP="003A1CC3">
      <w:r w:rsidRPr="00D66C64">
        <w:t>If the UE uses the precondition mechanism (see subclause 5.1.3.1), and the desired QoS resources for one or more media streams are available at the UE when the SDP offer is sent, the UE shall indicate the related local preconditions as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as well as the strength-tag value "mandatory" for the local segment and the 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and shall not request confirmation for the result of the resource reservation (as defined in RFC 3312 [30]) at the terminating UE</w:t>
      </w:r>
      <w:r w:rsidRPr="00D66C64">
        <w:rPr>
          <w:snapToGrid w:val="0"/>
        </w:rPr>
        <w:t>.</w:t>
      </w:r>
    </w:p>
    <w:p w14:paraId="6E771A19" w14:textId="77777777" w:rsidR="003A1CC3" w:rsidRPr="00D66C64" w:rsidRDefault="003A1CC3" w:rsidP="003A1CC3">
      <w:pPr>
        <w:pStyle w:val="NO"/>
      </w:pPr>
      <w:r w:rsidRPr="00D66C64">
        <w:t>NOTE 2:</w:t>
      </w:r>
      <w:r w:rsidRPr="00D66C64">
        <w:tab/>
        <w:t>If the originating UE does not use the precondition mechanism (see subclause 5.1.3.1), it will not include any precondition information in the SDP message body.</w:t>
      </w:r>
    </w:p>
    <w:p w14:paraId="7DF85E1A" w14:textId="77777777" w:rsidR="003A1CC3" w:rsidRPr="00D66C64" w:rsidRDefault="003A1CC3" w:rsidP="003A1CC3">
      <w:pPr>
        <w:rPr>
          <w:snapToGrid w:val="0"/>
        </w:rPr>
      </w:pPr>
      <w:r w:rsidRPr="00D66C64">
        <w:t xml:space="preserve">Upon confirming successful local resource reservation, the UE shall create an SDP offer in which </w:t>
      </w:r>
      <w:r w:rsidRPr="00D66C64">
        <w:rPr>
          <w:snapToGrid w:val="0"/>
        </w:rPr>
        <w:t>the related local preconditions are set to met, using the segmented status type, as defined in RFC 3312 [30] and RFC 4032 [64]</w:t>
      </w:r>
      <w:r w:rsidRPr="00D66C64">
        <w:rPr>
          <w:lang w:eastAsia="ja-JP"/>
        </w:rPr>
        <w:t>.</w:t>
      </w:r>
    </w:p>
    <w:p w14:paraId="3C3F0C9F" w14:textId="77777777" w:rsidR="003A1CC3" w:rsidRPr="00D66C64" w:rsidRDefault="003A1CC3" w:rsidP="003A1CC3">
      <w:r w:rsidRPr="00D66C64">
        <w:t>Upon receiving an SDP answer, which includes more than one codec per media stream, excluding the in-band DTMF codec, as described in subclause 6.1.1, the UE shall:</w:t>
      </w:r>
    </w:p>
    <w:p w14:paraId="59D40F4B" w14:textId="77777777" w:rsidR="003A1CC3" w:rsidRPr="00D66C64" w:rsidRDefault="003A1CC3" w:rsidP="003A1CC3">
      <w:pPr>
        <w:pStyle w:val="B10"/>
      </w:pPr>
      <w:r w:rsidRPr="00D66C64">
        <w:t>-</w:t>
      </w:r>
      <w:r w:rsidRPr="00D66C64">
        <w:tab/>
        <w:t>send an SDP offer at the first possible time, selecting only one codec per media stream; or</w:t>
      </w:r>
    </w:p>
    <w:p w14:paraId="375BA0CA" w14:textId="77777777" w:rsidR="003A1CC3" w:rsidRPr="00D66C64" w:rsidRDefault="003A1CC3" w:rsidP="003A1CC3">
      <w:pPr>
        <w:pStyle w:val="B10"/>
      </w:pPr>
      <w:r w:rsidRPr="00D66C64">
        <w:t>-</w:t>
      </w:r>
      <w:r w:rsidRPr="00D66C64">
        <w:tab/>
        <w:t>if the UE is participant in a multi-stream multiparty multimedia conference session using simulcast (indicated by the presence of "a=simulcast" SDP attribute(s) in the SDP answer, as defined in draft-ietf-mmusic-sdp-simulcast [249]), apply the procedures defined in 3GPP TS 26.114 [9B] annex S.</w:t>
      </w:r>
    </w:p>
    <w:p w14:paraId="5B678B04" w14:textId="77777777" w:rsidR="003A1CC3" w:rsidRPr="00D66C64" w:rsidRDefault="003A1CC3" w:rsidP="003A1CC3">
      <w:r w:rsidRPr="00D66C64">
        <w:t>[TS 26.114, clause 5.2.1.1]:</w:t>
      </w:r>
    </w:p>
    <w:p w14:paraId="2E4D0B78" w14:textId="77777777" w:rsidR="003A1CC3" w:rsidRPr="00D66C64" w:rsidRDefault="003A1CC3" w:rsidP="003A1CC3">
      <w:r w:rsidRPr="00D66C64">
        <w:t>MTSI clients in terminals offering speech communication shall support narrowband, wideband and super-wideband communication.</w:t>
      </w:r>
    </w:p>
    <w:p w14:paraId="5CBDCD77" w14:textId="77777777" w:rsidR="003A1CC3" w:rsidRPr="00D66C64" w:rsidRDefault="003A1CC3" w:rsidP="003A1CC3">
      <w:r w:rsidRPr="00D66C64">
        <w:t>In addition, MTSI clients in terminals offering speech communication shall support:</w:t>
      </w:r>
    </w:p>
    <w:p w14:paraId="78802405" w14:textId="77777777" w:rsidR="003A1CC3" w:rsidRPr="00D66C64" w:rsidRDefault="003A1CC3" w:rsidP="003A1CC3">
      <w:pPr>
        <w:pStyle w:val="B10"/>
      </w:pPr>
      <w:r w:rsidRPr="00D66C64">
        <w:t>-</w:t>
      </w:r>
      <w:r w:rsidRPr="00D66C64">
        <w:tab/>
        <w:t xml:space="preserve">AMR speech codec (3GPP TS 26.071 [11], 3GPP TS 26.090 [12], 3GPP TS 26.073 [13] and 3GPP TS 26.104 [14]) including all 8 modes and source controlled rate operation </w:t>
      </w:r>
      <w:r w:rsidRPr="00D66C64">
        <w:rPr>
          <w:cs/>
        </w:rPr>
        <w:t>‎</w:t>
      </w:r>
      <w:r w:rsidRPr="00D66C64">
        <w:t>3GPP TS 26.093 [15]. The MTSI client in terminal shall be capable of operating with any subset of these 8 codec modes. More detailed codec requirements for the AMR codec are defined in clause 5.2.1.2.</w:t>
      </w:r>
    </w:p>
    <w:p w14:paraId="66F2D331" w14:textId="77777777" w:rsidR="003A1CC3" w:rsidRPr="00D66C64" w:rsidRDefault="003A1CC3" w:rsidP="003A1CC3">
      <w:r w:rsidRPr="00D66C64">
        <w:t>MTSI clients in terminals offering wideband speech communication at 16 kHz sampling frequency shall support:</w:t>
      </w:r>
    </w:p>
    <w:p w14:paraId="0C9CF6EA" w14:textId="77777777" w:rsidR="003A1CC3" w:rsidRPr="00D66C64" w:rsidRDefault="003A1CC3" w:rsidP="003A1CC3">
      <w:pPr>
        <w:pStyle w:val="B10"/>
      </w:pPr>
      <w:r w:rsidRPr="00D66C64">
        <w:t>-</w:t>
      </w:r>
      <w:r w:rsidRPr="00D66C64">
        <w:tab/>
        <w:t xml:space="preserve">AMR-WB codec (3GPP TS 26.171 </w:t>
      </w:r>
      <w:r w:rsidRPr="00D66C64">
        <w:rPr>
          <w:cs/>
        </w:rPr>
        <w:t>‎‎</w:t>
      </w:r>
      <w:r w:rsidRPr="00D66C64">
        <w:t xml:space="preserve">[17], 3GPP TS 26.190 </w:t>
      </w:r>
      <w:r w:rsidRPr="00D66C64">
        <w:rPr>
          <w:cs/>
        </w:rPr>
        <w:t>‎</w:t>
      </w:r>
      <w:r w:rsidRPr="00D66C64">
        <w:t xml:space="preserve">[18], 3GPP TS 26.173 </w:t>
      </w:r>
      <w:r w:rsidRPr="00D66C64">
        <w:rPr>
          <w:cs/>
        </w:rPr>
        <w:t>‎</w:t>
      </w:r>
      <w:r w:rsidRPr="00D66C64">
        <w:t xml:space="preserve">[19] and 3GPP TS 26.204 [20]) including all 9 modes and source controlled rate operation </w:t>
      </w:r>
      <w:r w:rsidRPr="00D66C64">
        <w:rPr>
          <w:cs/>
        </w:rPr>
        <w:t>‎</w:t>
      </w:r>
      <w:r w:rsidRPr="00D66C64">
        <w:t>3GPP TS 26.193 [21]. The MTSI client in terminal shall be capable of operating with any subset of these 9 codec modes. More detailed codec requirements for the AMR-WB codec are defined in clause 5.2.1.3. When the EVS codec is supported, the EVS AMR-WB IO mode may serve as an alternative implementation of AMR-WB as defined in clause 5.2.1.4.</w:t>
      </w:r>
    </w:p>
    <w:p w14:paraId="7CB92900" w14:textId="2725A46E" w:rsidR="003A1CC3" w:rsidRPr="00D66C64" w:rsidRDefault="003A1CC3" w:rsidP="003A1CC3">
      <w:r w:rsidRPr="00D66C64">
        <w:t xml:space="preserve">MTSI clients in terminals offering super-wideband or </w:t>
      </w:r>
      <w:r w:rsidR="00D66C64" w:rsidRPr="00D66C64">
        <w:t>full band</w:t>
      </w:r>
      <w:r w:rsidRPr="00D66C64">
        <w:t xml:space="preserve"> speech communication shall support:</w:t>
      </w:r>
    </w:p>
    <w:p w14:paraId="6666D577" w14:textId="77777777" w:rsidR="003A1CC3" w:rsidRPr="00D66C64" w:rsidRDefault="003A1CC3" w:rsidP="003A1CC3">
      <w:pPr>
        <w:pStyle w:val="B10"/>
      </w:pPr>
      <w:r w:rsidRPr="00D66C64">
        <w:t>-</w:t>
      </w:r>
      <w:r w:rsidRPr="00D66C64">
        <w:tab/>
        <w:t>EVS codec ( TS 26.441 [121], TS 26.444 [124], TS 26.445 [125], TS 26.447 [127], TS 26.451 [131], TS 26.442 [122] and TS 26.443 [123]) as described below including functions for backwards compatibility with AMR-WB ( TS 26.446 [126]) and discontinuous transmission ( TS 26.449 [129] and TS 26.450 [130]). More detailed codec requirements for the EVS codec are defined in clause 5.2.1.4.</w:t>
      </w:r>
    </w:p>
    <w:p w14:paraId="275DB585" w14:textId="77777777" w:rsidR="003A1CC3" w:rsidRPr="00D66C64" w:rsidRDefault="003A1CC3" w:rsidP="003A1CC3">
      <w:r w:rsidRPr="00D66C64">
        <w:t>[TS 26.114, clause 6.2.5.1]:</w:t>
      </w:r>
    </w:p>
    <w:p w14:paraId="51096557" w14:textId="77777777" w:rsidR="003A1CC3" w:rsidRPr="00D66C64" w:rsidRDefault="003A1CC3" w:rsidP="003A1CC3">
      <w:r w:rsidRPr="00D66C64">
        <w:t>The SDP shall include bandwidth information for each media stream and also for the session in total. The bandwidth information for each media stream and for the session is defined by the Application Specific (AS) bandwidth modifier as defined in RFC 4566 [8].</w:t>
      </w:r>
    </w:p>
    <w:p w14:paraId="47A9274A" w14:textId="77777777" w:rsidR="003A1CC3" w:rsidRPr="00D66C64" w:rsidRDefault="003A1CC3" w:rsidP="003A1CC3">
      <w:r w:rsidRPr="00D66C64">
        <w:lastRenderedPageBreak/>
        <w:t>The bandwidth for RTCP traffic shall be described using the "RS" and "RR" SDP bandwidth modifiers at media level, as specified by RFC 3556 [42]. Therefore, an MTSI client shall include the "b=RS:" and "b=RR:" fields in SDP, and shall be able to interpret them. There shall be an upper limit on the allowed RTCP bandwidth for each RTP session signalled by the MTSI client. This limit is defined as follows:</w:t>
      </w:r>
    </w:p>
    <w:p w14:paraId="3F55253D" w14:textId="77777777" w:rsidR="003A1CC3" w:rsidRPr="00D66C64" w:rsidRDefault="003A1CC3" w:rsidP="003A1CC3">
      <w:pPr>
        <w:pStyle w:val="B10"/>
      </w:pPr>
      <w:r w:rsidRPr="00D66C64">
        <w:t>-</w:t>
      </w:r>
      <w:r w:rsidRPr="00D66C64">
        <w:tab/>
        <w:t>8 000 bps for the RS field (at media level);</w:t>
      </w:r>
    </w:p>
    <w:p w14:paraId="40826974" w14:textId="77777777" w:rsidR="003A1CC3" w:rsidRPr="00D66C64" w:rsidRDefault="003A1CC3" w:rsidP="003A1CC3">
      <w:pPr>
        <w:pStyle w:val="B10"/>
      </w:pPr>
      <w:r w:rsidRPr="00D66C64">
        <w:t>-</w:t>
      </w:r>
      <w:r w:rsidRPr="00D66C64">
        <w:tab/>
        <w:t>6 000 bps for the RR field (at media level).</w:t>
      </w:r>
    </w:p>
    <w:p w14:paraId="66146E3D" w14:textId="77777777" w:rsidR="003A1CC3" w:rsidRPr="00D66C64" w:rsidRDefault="003A1CC3" w:rsidP="003A1CC3">
      <w:r w:rsidRPr="00D66C64">
        <w:t>The RS and RR values included in the SDP answer should be treated as the negotiated values for the session and should be used to calculate the total RTCP bandwidth for all terminals in the session.</w:t>
      </w:r>
    </w:p>
    <w:p w14:paraId="38D617F7" w14:textId="77777777" w:rsidR="003A1CC3" w:rsidRPr="00D66C64" w:rsidRDefault="003A1CC3" w:rsidP="003A1CC3">
      <w:r w:rsidRPr="00D66C64">
        <w:t>If the session described in the SDP is a point-to-point speech only session, the MTSI client may request the deactivation of RTCP by setting its RTCP bandwidth modifiers to zero.</w:t>
      </w:r>
    </w:p>
    <w:p w14:paraId="08623799" w14:textId="77777777" w:rsidR="003A1CC3" w:rsidRPr="00D66C64" w:rsidRDefault="003A1CC3" w:rsidP="003A1CC3">
      <w:r w:rsidRPr="00D66C64">
        <w:t>If a MTSI client receives SDP bandwidth modifiers for RTCP equal to zero from the originating MTSI client, it should reply (via the SIP protocol) by setting its RTCP bandwidth using SDP bandwidth modifiers with values equal to zero.</w:t>
      </w:r>
    </w:p>
    <w:p w14:paraId="6855615B" w14:textId="754A596C" w:rsidR="003440AE" w:rsidRPr="00D66C64" w:rsidRDefault="003440AE" w:rsidP="00F238ED">
      <w:pPr>
        <w:pStyle w:val="H6"/>
        <w:rPr>
          <w:rFonts w:eastAsia="MS Gothic"/>
        </w:rPr>
      </w:pPr>
      <w:bookmarkStart w:id="574" w:name="_Toc42778742"/>
      <w:bookmarkStart w:id="575" w:name="_Toc42785189"/>
      <w:bookmarkStart w:id="576" w:name="_Toc43210206"/>
      <w:bookmarkStart w:id="577" w:name="_Toc51948432"/>
      <w:bookmarkStart w:id="578" w:name="_Toc52162505"/>
      <w:bookmarkStart w:id="579" w:name="_Toc60916109"/>
      <w:r w:rsidRPr="00D66C64">
        <w:rPr>
          <w:rFonts w:eastAsia="MS Gothic"/>
        </w:rPr>
        <w:t>7.4.</w:t>
      </w:r>
      <w:r w:rsidR="00F70DED" w:rsidRPr="00D66C64">
        <w:rPr>
          <w:rFonts w:eastAsia="MS Gothic"/>
        </w:rPr>
        <w:t>2</w:t>
      </w:r>
      <w:r w:rsidRPr="00D66C64">
        <w:rPr>
          <w:rFonts w:eastAsia="MS Gothic"/>
        </w:rPr>
        <w:t>A Profile requirements</w:t>
      </w:r>
      <w:r w:rsidR="00F70DED" w:rsidRPr="00D66C64">
        <w:rPr>
          <w:rFonts w:eastAsia="MS Gothic"/>
        </w:rPr>
        <w:t xml:space="preserve"> (Informative)</w:t>
      </w:r>
    </w:p>
    <w:p w14:paraId="2E84BED8" w14:textId="77777777" w:rsidR="003440AE" w:rsidRPr="00D66C64" w:rsidRDefault="003440AE" w:rsidP="003440AE">
      <w:r w:rsidRPr="00D66C64">
        <w:t>[NG.114 Version 1.0, clause 2.3.4.1]:</w:t>
      </w:r>
    </w:p>
    <w:p w14:paraId="359A35B1" w14:textId="15DC98FB" w:rsidR="003440AE" w:rsidRPr="00D66C64" w:rsidRDefault="003440AE" w:rsidP="003440AE">
      <w:r w:rsidRPr="00D66C64">
        <w:t>The ICSI value used must indicate the IMS Multimedia Telephony service, which is urn:urn-7:3gpp-service.ims.icsi.mmtel, as specified in 3GPP TS 24.173 [10].</w:t>
      </w:r>
    </w:p>
    <w:p w14:paraId="780A9D3E" w14:textId="77777777" w:rsidR="003440AE" w:rsidRPr="00D66C64" w:rsidRDefault="003440AE" w:rsidP="003440AE">
      <w:pPr>
        <w:rPr>
          <w:rFonts w:eastAsia="MS Gothic"/>
        </w:rPr>
      </w:pPr>
      <w:r w:rsidRPr="00D66C64">
        <w:rPr>
          <w:rFonts w:eastAsia="MS Gothic"/>
        </w:rPr>
        <w:t>…</w:t>
      </w:r>
    </w:p>
    <w:p w14:paraId="4A3F3A7A" w14:textId="77777777" w:rsidR="003440AE" w:rsidRPr="00D66C64" w:rsidRDefault="003440AE" w:rsidP="003440AE">
      <w:r w:rsidRPr="00D66C64">
        <w:t>The UE must include the audio and video media feature tags, as defined in IETF RFC 3840 [18], in the Contact header field of the SIP INVITE request, and in the Contact header field of the SIP response to the SIP INVITE request, as specified in 3GPP TS 24.229 [8].</w:t>
      </w:r>
    </w:p>
    <w:p w14:paraId="76B323F9" w14:textId="77777777" w:rsidR="003440AE" w:rsidRPr="00D66C64" w:rsidRDefault="003440AE" w:rsidP="003440AE">
      <w:r w:rsidRPr="00D66C64">
        <w:t>[NG.114 Version 1.0, clause 2.3.5]:</w:t>
      </w:r>
    </w:p>
    <w:p w14:paraId="5177F680" w14:textId="77777777" w:rsidR="003440AE" w:rsidRPr="00D66C64" w:rsidRDefault="003440AE" w:rsidP="003440AE">
      <w:r w:rsidRPr="00D66C64">
        <w:t>For MMTEL Voice/Conversational Video sessions, the UE must support the preconditions mechanism as specified in sections 5.1.3.1 and 5.1.4.1 of 3GPP TS 24.229 [8]. If the precondition mechanism is enabled by the Precondition_disabling_policy node in Annex C.3, the UE must use the precondition mechanism. If preconditions are used, and the originating UE receives the selected codec in the SDP of a SIP 18x response, then the UE must include only the same codec with its selected configuration parameters in the SDP of the SIP UPDATE request, used for precondition status update.</w:t>
      </w:r>
    </w:p>
    <w:p w14:paraId="02386DD6" w14:textId="742CB9A0" w:rsidR="003440AE" w:rsidRPr="00D66C64" w:rsidRDefault="003440AE" w:rsidP="003440AE">
      <w:r w:rsidRPr="00D66C64">
        <w:t>[NG.114 Version 1.0</w:t>
      </w:r>
      <w:r w:rsidR="00056687" w:rsidRPr="00D66C64">
        <w:t xml:space="preserve"> and 2.0</w:t>
      </w:r>
      <w:r w:rsidRPr="00D66C64">
        <w:t>, clause 3.2.2.1]:</w:t>
      </w:r>
    </w:p>
    <w:p w14:paraId="49DA5C58" w14:textId="4A1C3109" w:rsidR="003440AE" w:rsidRPr="00D66C64" w:rsidRDefault="003440AE" w:rsidP="00F238ED">
      <w:r w:rsidRPr="00D66C64">
        <w:t>The UE must include in an initial SDP offer at least:</w:t>
      </w:r>
    </w:p>
    <w:p w14:paraId="59157F40" w14:textId="4B2FEF46" w:rsidR="003440AE" w:rsidRPr="00D66C64" w:rsidRDefault="003440AE" w:rsidP="00F238ED">
      <w:r w:rsidRPr="00D66C64">
        <w:t>1. one EVS payload type with one of the configurations supporting super-wideband speech as defined in section 3.2.2.3 of this document.</w:t>
      </w:r>
    </w:p>
    <w:p w14:paraId="28BF9E95" w14:textId="505F0F3E" w:rsidR="003440AE" w:rsidRPr="00D66C64" w:rsidRDefault="003440AE" w:rsidP="00F238ED">
      <w:r w:rsidRPr="00D66C64">
        <w:t>2. one AMR-WB payload type with no mode-set specified as defined in table 6.1 of 3GPP TS 26.114 [16].</w:t>
      </w:r>
    </w:p>
    <w:p w14:paraId="5A3375EC" w14:textId="6962524F" w:rsidR="003440AE" w:rsidRPr="00D66C64" w:rsidRDefault="003440AE" w:rsidP="00F238ED">
      <w:r w:rsidRPr="00D66C64">
        <w:t>3. one AMR payload type with no mode-set specified as defined in table 6.1 of 3GPP TS 26.114 [16].</w:t>
      </w:r>
    </w:p>
    <w:p w14:paraId="033FB6A1" w14:textId="48F0A4E6" w:rsidR="003440AE" w:rsidRPr="00D66C64" w:rsidRDefault="003440AE" w:rsidP="003440AE">
      <w:r w:rsidRPr="00D66C64">
        <w:t>The codec preference order must be as specified in sections 5.2.1.5 and 5.2.1.6 of 3GPP TS 26.114 [16].</w:t>
      </w:r>
    </w:p>
    <w:p w14:paraId="3E4DF470" w14:textId="77777777" w:rsidR="003440AE" w:rsidRPr="00D66C64" w:rsidRDefault="003440AE" w:rsidP="003440AE">
      <w:r w:rsidRPr="00D66C64">
        <w:t>[NG.114 Version 1.0, clause 3.2.2.2 on AMR and AMR-WB]:</w:t>
      </w:r>
    </w:p>
    <w:p w14:paraId="4FA73E23" w14:textId="77C05E89" w:rsidR="003440AE" w:rsidRPr="00D66C64" w:rsidRDefault="003440AE" w:rsidP="003440AE">
      <w:r w:rsidRPr="00D66C64">
        <w:t>The UE must set the b=AS to match the highest codec mode for the offer (maximum codec bit rate if no mode set is included).</w:t>
      </w:r>
    </w:p>
    <w:p w14:paraId="5E07A033" w14:textId="6862A7BB" w:rsidR="003440AE" w:rsidRPr="00D66C64" w:rsidRDefault="003440AE" w:rsidP="003440AE">
      <w:r w:rsidRPr="00D66C64">
        <w:t>[NG.114 Version 1.0</w:t>
      </w:r>
      <w:r w:rsidR="00056687" w:rsidRPr="00D66C64">
        <w:t xml:space="preserve"> and 2.0</w:t>
      </w:r>
      <w:r w:rsidRPr="00D66C64">
        <w:t>, clause 3.2.2.3 on EVS]:</w:t>
      </w:r>
    </w:p>
    <w:p w14:paraId="6599BC69" w14:textId="25F3C508" w:rsidR="003440AE" w:rsidRPr="00D66C64" w:rsidRDefault="003440AE" w:rsidP="00F238ED">
      <w:r w:rsidRPr="00D66C64">
        <w:t>The UE that sends the SDP offer for voice media must include in this SDP offer at least one EVS payload type with one of the following EVS configurations:</w:t>
      </w:r>
    </w:p>
    <w:p w14:paraId="55DDF9F6" w14:textId="246EB387" w:rsidR="003440AE" w:rsidRPr="00D66C64" w:rsidRDefault="003440AE" w:rsidP="00F238ED">
      <w:r w:rsidRPr="00D66C64">
        <w:t>1. EVS Configuration A1: br=5.9-13.2; bw=nb-swb.</w:t>
      </w:r>
    </w:p>
    <w:p w14:paraId="3FCB28D6" w14:textId="645E17F6" w:rsidR="003440AE" w:rsidRPr="00D66C64" w:rsidRDefault="003440AE" w:rsidP="00F238ED">
      <w:r w:rsidRPr="00D66C64">
        <w:t>2. EVS Configuration A2: br=5.9-24.4; bw=nb-swb.</w:t>
      </w:r>
    </w:p>
    <w:p w14:paraId="6FEA64BE" w14:textId="46DA6F76" w:rsidR="003440AE" w:rsidRPr="00D66C64" w:rsidRDefault="003440AE" w:rsidP="00F238ED">
      <w:r w:rsidRPr="00D66C64">
        <w:lastRenderedPageBreak/>
        <w:t>3. EVS Configuration B0: br=13.2; bw=swb.</w:t>
      </w:r>
    </w:p>
    <w:p w14:paraId="0E27C669" w14:textId="7EFF1674" w:rsidR="003440AE" w:rsidRPr="00D66C64" w:rsidRDefault="003440AE" w:rsidP="00F238ED">
      <w:r w:rsidRPr="00D66C64">
        <w:t>4. EVS Configuration B1: br=9.6-13.2; bw=swb.</w:t>
      </w:r>
    </w:p>
    <w:p w14:paraId="26F36783" w14:textId="582412D1" w:rsidR="003440AE" w:rsidRPr="00D66C64" w:rsidRDefault="003440AE" w:rsidP="00F238ED">
      <w:r w:rsidRPr="00D66C64">
        <w:t>5. EVS Configuration B2: br=9.6-24.4; bw=swb.</w:t>
      </w:r>
    </w:p>
    <w:p w14:paraId="62D6DD5C" w14:textId="77777777" w:rsidR="003440AE" w:rsidRPr="00D66C64" w:rsidRDefault="003440AE" w:rsidP="003440AE">
      <w:r w:rsidRPr="00D66C64">
        <w:t>…</w:t>
      </w:r>
    </w:p>
    <w:p w14:paraId="409E9E12" w14:textId="77777777" w:rsidR="00056687" w:rsidRPr="00D66C64" w:rsidRDefault="003440AE" w:rsidP="00056687">
      <w:r w:rsidRPr="00D66C64">
        <w:t>SDP parameters other than br, bw, max-red and ch-aw-recv must not be included in a media format description associated with the EVS codec within the initial SDP offer (for a list of SDP parameters see table 6.2a in 3GPP TS 26.114 [16]).</w:t>
      </w:r>
    </w:p>
    <w:p w14:paraId="2022E232" w14:textId="77777777" w:rsidR="00056687" w:rsidRPr="00D66C64" w:rsidRDefault="00056687" w:rsidP="00056687">
      <w:r w:rsidRPr="00D66C64">
        <w:t>…</w:t>
      </w:r>
    </w:p>
    <w:p w14:paraId="67F70B47" w14:textId="754C60D7" w:rsidR="003440AE" w:rsidRPr="00D66C64" w:rsidRDefault="00056687" w:rsidP="00056687">
      <w:r w:rsidRPr="00D66C64">
        <w:t>The configuration of the EVS payload type to be included first in the initial SDP offer for EVS is defined by the EVS/Br and EVS/Bw parameters as specified in Annex C.3, which must be configured to one of the five above EVS Configurations.</w:t>
      </w:r>
    </w:p>
    <w:p w14:paraId="0B78A279" w14:textId="77777777" w:rsidR="003440AE" w:rsidRPr="00D66C64" w:rsidRDefault="003440AE" w:rsidP="00F238ED">
      <w:r w:rsidRPr="00D66C64">
        <w:t>[NG.114 Version 1.0, clause 3.2.3]:</w:t>
      </w:r>
    </w:p>
    <w:p w14:paraId="2DFDC337" w14:textId="77777777" w:rsidR="003440AE" w:rsidRPr="00D66C64" w:rsidRDefault="003440AE" w:rsidP="00F238ED">
      <w:r w:rsidRPr="00D66C64">
        <w:t xml:space="preserve">The UE and the entities in the IMS core network that terminate the user plane must set the ptime attribute value to receive one speech frame encapsulated in each RTP packet, but must accept any number of frames per RTP packet, up to the maximum limit of 12 speech frames per RTP packet. </w:t>
      </w:r>
    </w:p>
    <w:p w14:paraId="7B36E4DA" w14:textId="40558DCE" w:rsidR="003440AE" w:rsidRPr="00D66C64" w:rsidRDefault="003440AE" w:rsidP="00F238ED">
      <w:pPr>
        <w:pStyle w:val="NO"/>
      </w:pPr>
      <w:r w:rsidRPr="00D66C64">
        <w:t>Note 1: This means that the ptime attribute must be set to 20 and the maxptime attribute must be set to 240 in the SDP negotiation.</w:t>
      </w:r>
    </w:p>
    <w:p w14:paraId="19E02663" w14:textId="77777777" w:rsidR="003A1CC3" w:rsidRPr="00D66C64" w:rsidRDefault="003A1CC3" w:rsidP="00F238ED">
      <w:pPr>
        <w:pStyle w:val="H6"/>
        <w:rPr>
          <w:rFonts w:eastAsia="MS Gothic"/>
        </w:rPr>
      </w:pPr>
      <w:r w:rsidRPr="00D66C64">
        <w:rPr>
          <w:rFonts w:eastAsia="MS Gothic"/>
        </w:rPr>
        <w:t>7.4.3</w:t>
      </w:r>
      <w:r w:rsidRPr="00D66C64">
        <w:rPr>
          <w:rFonts w:eastAsia="MS Gothic"/>
        </w:rPr>
        <w:tab/>
        <w:t>Test description</w:t>
      </w:r>
      <w:bookmarkEnd w:id="574"/>
      <w:bookmarkEnd w:id="575"/>
      <w:bookmarkEnd w:id="576"/>
      <w:bookmarkEnd w:id="577"/>
      <w:bookmarkEnd w:id="578"/>
      <w:bookmarkEnd w:id="579"/>
    </w:p>
    <w:p w14:paraId="472D6C7F" w14:textId="77777777" w:rsidR="003A1CC3" w:rsidRPr="00D66C64" w:rsidRDefault="003A1CC3" w:rsidP="00F238ED">
      <w:pPr>
        <w:pStyle w:val="H6"/>
      </w:pPr>
      <w:bookmarkStart w:id="580" w:name="_Toc43210207"/>
      <w:bookmarkStart w:id="581" w:name="_Toc51948433"/>
      <w:bookmarkStart w:id="582" w:name="_Toc52162506"/>
      <w:bookmarkStart w:id="583" w:name="_Toc60916110"/>
      <w:r w:rsidRPr="00D66C64">
        <w:t>7.4.3.1</w:t>
      </w:r>
      <w:r w:rsidRPr="00D66C64">
        <w:tab/>
        <w:t>Pre-test conditions</w:t>
      </w:r>
      <w:bookmarkEnd w:id="580"/>
      <w:bookmarkEnd w:id="581"/>
      <w:bookmarkEnd w:id="582"/>
      <w:bookmarkEnd w:id="583"/>
    </w:p>
    <w:p w14:paraId="34A81762" w14:textId="77777777" w:rsidR="003A1CC3" w:rsidRPr="00D66C64" w:rsidRDefault="003A1CC3" w:rsidP="003A1CC3">
      <w:pPr>
        <w:pStyle w:val="H6"/>
        <w:rPr>
          <w:rFonts w:cs="Arial"/>
        </w:rPr>
      </w:pPr>
      <w:r w:rsidRPr="00D66C64">
        <w:rPr>
          <w:rFonts w:cs="Arial"/>
        </w:rPr>
        <w:t>System Simulator:</w:t>
      </w:r>
    </w:p>
    <w:p w14:paraId="2F95DCE0" w14:textId="77777777" w:rsidR="003A1CC3" w:rsidRPr="00D66C64" w:rsidRDefault="003A1CC3" w:rsidP="003A1CC3">
      <w:pPr>
        <w:pStyle w:val="B10"/>
        <w:rPr>
          <w:lang w:eastAsia="sv-SE"/>
        </w:rPr>
      </w:pPr>
      <w:r w:rsidRPr="00D66C64">
        <w:t>-</w:t>
      </w:r>
      <w:r w:rsidRPr="00D66C64">
        <w:tab/>
        <w:t>1 NR Cell connected to 5GC, default parameters.</w:t>
      </w:r>
    </w:p>
    <w:p w14:paraId="234741C9" w14:textId="77777777" w:rsidR="003A1CC3" w:rsidRPr="00D66C64" w:rsidRDefault="003A1CC3" w:rsidP="003A1CC3">
      <w:pPr>
        <w:pStyle w:val="H6"/>
      </w:pPr>
      <w:r w:rsidRPr="00D66C64">
        <w:t>UE:</w:t>
      </w:r>
    </w:p>
    <w:p w14:paraId="7FB38FA3" w14:textId="77777777" w:rsidR="003A1CC3" w:rsidRPr="00D66C64" w:rsidRDefault="003A1CC3" w:rsidP="003A1CC3">
      <w:pPr>
        <w:pStyle w:val="B10"/>
        <w:rPr>
          <w:snapToGrid w:val="0"/>
        </w:rPr>
      </w:pPr>
      <w:r w:rsidRPr="00D66C64">
        <w:t>-</w:t>
      </w:r>
      <w:r w:rsidRPr="00D66C64">
        <w:tab/>
        <w:t xml:space="preserve">The </w:t>
      </w:r>
      <w:r w:rsidRPr="00D66C64">
        <w:rPr>
          <w:snapToGrid w:val="0"/>
        </w:rPr>
        <w:t>UE contains either ISIM and USIM applications or only USIM application on UICC.</w:t>
      </w:r>
    </w:p>
    <w:p w14:paraId="40A4CE97" w14:textId="77777777" w:rsidR="0090017E" w:rsidRPr="00D66C64" w:rsidRDefault="003A1CC3" w:rsidP="0090017E">
      <w:pPr>
        <w:pStyle w:val="B10"/>
        <w:rPr>
          <w:snapToGrid w:val="0"/>
        </w:rPr>
      </w:pPr>
      <w:r w:rsidRPr="00D66C64">
        <w:t>-</w:t>
      </w:r>
      <w:r w:rsidRPr="00D66C64">
        <w:tab/>
        <w:t xml:space="preserve">The </w:t>
      </w:r>
      <w:r w:rsidRPr="00D66C64">
        <w:rPr>
          <w:snapToGrid w:val="0"/>
        </w:rPr>
        <w:t>UE is configured to register for IMS after switch on.</w:t>
      </w:r>
    </w:p>
    <w:p w14:paraId="269A5554" w14:textId="44E8745F" w:rsidR="003A1CC3" w:rsidRPr="00D66C64" w:rsidRDefault="0090017E" w:rsidP="0090017E">
      <w:pPr>
        <w:pStyle w:val="B10"/>
        <w:rPr>
          <w:snapToGrid w:val="0"/>
        </w:rPr>
      </w:pPr>
      <w:r w:rsidRPr="00D66C64">
        <w:t>-</w:t>
      </w:r>
      <w:r w:rsidRPr="00D66C64">
        <w:tab/>
        <w:t xml:space="preserve">The </w:t>
      </w:r>
      <w:r w:rsidRPr="00D66C64">
        <w:rPr>
          <w:snapToGrid w:val="0"/>
        </w:rPr>
        <w:t>UE is configured to use preconditions</w:t>
      </w:r>
    </w:p>
    <w:p w14:paraId="09C84DC3" w14:textId="77777777" w:rsidR="003A1CC3" w:rsidRPr="00D66C64" w:rsidRDefault="003A1CC3" w:rsidP="003A1CC3">
      <w:pPr>
        <w:pStyle w:val="H6"/>
        <w:rPr>
          <w:rFonts w:cs="Arial"/>
        </w:rPr>
      </w:pPr>
      <w:r w:rsidRPr="00D66C64">
        <w:rPr>
          <w:rFonts w:cs="Arial"/>
        </w:rPr>
        <w:t>Preamble:</w:t>
      </w:r>
    </w:p>
    <w:p w14:paraId="645BE7F0" w14:textId="5E1E4188" w:rsidR="003A1CC3" w:rsidRPr="00D66C64" w:rsidRDefault="003A1CC3" w:rsidP="00482465">
      <w:pPr>
        <w:rPr>
          <w:snapToGrid w:val="0"/>
        </w:rPr>
      </w:pPr>
      <w:r w:rsidRPr="00D66C64">
        <w:t>-</w:t>
      </w:r>
      <w:r w:rsidRPr="00D66C64">
        <w:tab/>
      </w:r>
      <w:r w:rsidRPr="00D66C64">
        <w:rPr>
          <w:snapToGrid w:val="0"/>
        </w:rPr>
        <w:t>UE is in state 1N-A</w:t>
      </w:r>
      <w:r w:rsidR="00B24060" w:rsidRPr="00D66C64">
        <w:rPr>
          <w:snapToGrid w:val="0"/>
        </w:rPr>
        <w:t xml:space="preserve"> </w:t>
      </w:r>
      <w:r w:rsidR="00B24060" w:rsidRPr="00D66C64">
        <w:t>(TS 38.508-1 [21])</w:t>
      </w:r>
      <w:r w:rsidRPr="00D66C64">
        <w:rPr>
          <w:snapToGrid w:val="0"/>
        </w:rPr>
        <w:t xml:space="preserve"> and registered to IMS</w:t>
      </w:r>
    </w:p>
    <w:p w14:paraId="34DDC192" w14:textId="77777777" w:rsidR="003A1CC3" w:rsidRPr="00D66C64" w:rsidRDefault="003A1CC3" w:rsidP="00F238ED">
      <w:pPr>
        <w:pStyle w:val="H6"/>
        <w:rPr>
          <w:snapToGrid w:val="0"/>
        </w:rPr>
      </w:pPr>
      <w:bookmarkStart w:id="584" w:name="_Toc43210208"/>
      <w:bookmarkStart w:id="585" w:name="_Toc51948434"/>
      <w:bookmarkStart w:id="586" w:name="_Toc52162507"/>
      <w:bookmarkStart w:id="587" w:name="_Toc60916111"/>
      <w:r w:rsidRPr="00D66C64">
        <w:lastRenderedPageBreak/>
        <w:t>7.4.3.2</w:t>
      </w:r>
      <w:r w:rsidRPr="00D66C64">
        <w:tab/>
      </w:r>
      <w:r w:rsidRPr="00D66C64">
        <w:rPr>
          <w:snapToGrid w:val="0"/>
        </w:rPr>
        <w:t>Test procedure sequence</w:t>
      </w:r>
      <w:bookmarkEnd w:id="584"/>
      <w:bookmarkEnd w:id="585"/>
      <w:bookmarkEnd w:id="586"/>
      <w:bookmarkEnd w:id="587"/>
    </w:p>
    <w:p w14:paraId="3A57E0A5" w14:textId="77777777" w:rsidR="003A1CC3" w:rsidRPr="00D66C64" w:rsidRDefault="003A1CC3" w:rsidP="003A1CC3">
      <w:pPr>
        <w:pStyle w:val="TH"/>
        <w:rPr>
          <w:rFonts w:cs="Arial"/>
        </w:rPr>
      </w:pPr>
      <w:r w:rsidRPr="00D66C64">
        <w:rPr>
          <w:rFonts w:cs="Arial"/>
        </w:rPr>
        <w:t>Table 7.4.3.2-1: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720"/>
        <w:gridCol w:w="2880"/>
        <w:gridCol w:w="567"/>
        <w:gridCol w:w="850"/>
      </w:tblGrid>
      <w:tr w:rsidR="003A1CC3" w:rsidRPr="00D66C64" w14:paraId="722EBF49" w14:textId="77777777" w:rsidTr="00B24060">
        <w:trPr>
          <w:jc w:val="center"/>
        </w:trPr>
        <w:tc>
          <w:tcPr>
            <w:tcW w:w="567" w:type="dxa"/>
            <w:tcBorders>
              <w:bottom w:val="nil"/>
            </w:tcBorders>
          </w:tcPr>
          <w:p w14:paraId="5851F547" w14:textId="77777777" w:rsidR="003A1CC3" w:rsidRPr="00D66C64" w:rsidRDefault="003A1CC3" w:rsidP="00A20284">
            <w:pPr>
              <w:pStyle w:val="TAH"/>
              <w:ind w:left="400" w:hanging="400"/>
            </w:pPr>
            <w:r w:rsidRPr="00D66C64">
              <w:t>St</w:t>
            </w:r>
          </w:p>
        </w:tc>
        <w:tc>
          <w:tcPr>
            <w:tcW w:w="3969" w:type="dxa"/>
          </w:tcPr>
          <w:p w14:paraId="5B3B8EBE" w14:textId="77777777" w:rsidR="003A1CC3" w:rsidRPr="00D66C64" w:rsidRDefault="003A1CC3" w:rsidP="00A20284">
            <w:pPr>
              <w:pStyle w:val="TAH"/>
              <w:ind w:left="400" w:hanging="400"/>
            </w:pPr>
            <w:r w:rsidRPr="00D66C64">
              <w:t>Procedure</w:t>
            </w:r>
          </w:p>
        </w:tc>
        <w:tc>
          <w:tcPr>
            <w:tcW w:w="3600" w:type="dxa"/>
            <w:gridSpan w:val="2"/>
          </w:tcPr>
          <w:p w14:paraId="16DFE2B9" w14:textId="77777777" w:rsidR="003A1CC3" w:rsidRPr="00D66C64" w:rsidRDefault="003A1CC3" w:rsidP="00A20284">
            <w:pPr>
              <w:pStyle w:val="TAH"/>
              <w:ind w:left="400" w:hanging="400"/>
            </w:pPr>
            <w:r w:rsidRPr="00D66C64">
              <w:t>Message Sequence</w:t>
            </w:r>
          </w:p>
        </w:tc>
        <w:tc>
          <w:tcPr>
            <w:tcW w:w="567" w:type="dxa"/>
            <w:tcBorders>
              <w:bottom w:val="nil"/>
            </w:tcBorders>
          </w:tcPr>
          <w:p w14:paraId="26098290" w14:textId="77777777" w:rsidR="003A1CC3" w:rsidRPr="00D66C64" w:rsidRDefault="003A1CC3" w:rsidP="00A20284">
            <w:pPr>
              <w:pStyle w:val="TAH"/>
            </w:pPr>
            <w:r w:rsidRPr="00D66C64">
              <w:t>TP</w:t>
            </w:r>
          </w:p>
        </w:tc>
        <w:tc>
          <w:tcPr>
            <w:tcW w:w="850" w:type="dxa"/>
            <w:tcBorders>
              <w:bottom w:val="nil"/>
            </w:tcBorders>
          </w:tcPr>
          <w:p w14:paraId="55E2A05C" w14:textId="77777777" w:rsidR="003A1CC3" w:rsidRPr="00D66C64" w:rsidRDefault="003A1CC3" w:rsidP="00A20284">
            <w:pPr>
              <w:pStyle w:val="TAH"/>
            </w:pPr>
            <w:r w:rsidRPr="00D66C64">
              <w:t>Verdict</w:t>
            </w:r>
          </w:p>
        </w:tc>
      </w:tr>
      <w:tr w:rsidR="003A1CC3" w:rsidRPr="00D66C64" w14:paraId="2EF5BEC7" w14:textId="77777777" w:rsidTr="003D7C05">
        <w:trPr>
          <w:jc w:val="center"/>
        </w:trPr>
        <w:tc>
          <w:tcPr>
            <w:tcW w:w="567" w:type="dxa"/>
            <w:tcBorders>
              <w:top w:val="nil"/>
            </w:tcBorders>
          </w:tcPr>
          <w:p w14:paraId="066D59DF" w14:textId="77777777" w:rsidR="003A1CC3" w:rsidRPr="00D66C64" w:rsidRDefault="003A1CC3" w:rsidP="00A20284">
            <w:pPr>
              <w:pStyle w:val="TAH"/>
            </w:pPr>
          </w:p>
        </w:tc>
        <w:tc>
          <w:tcPr>
            <w:tcW w:w="3969" w:type="dxa"/>
          </w:tcPr>
          <w:p w14:paraId="2C1D675A" w14:textId="77777777" w:rsidR="003A1CC3" w:rsidRPr="00D66C64" w:rsidRDefault="003A1CC3" w:rsidP="00A20284">
            <w:pPr>
              <w:pStyle w:val="TAH"/>
            </w:pPr>
          </w:p>
        </w:tc>
        <w:tc>
          <w:tcPr>
            <w:tcW w:w="720" w:type="dxa"/>
          </w:tcPr>
          <w:p w14:paraId="7F12A907" w14:textId="77777777" w:rsidR="003A1CC3" w:rsidRPr="00D66C64" w:rsidRDefault="003A1CC3" w:rsidP="00A20284">
            <w:pPr>
              <w:pStyle w:val="TAH"/>
            </w:pPr>
            <w:r w:rsidRPr="00D66C64">
              <w:t>U - S</w:t>
            </w:r>
          </w:p>
        </w:tc>
        <w:tc>
          <w:tcPr>
            <w:tcW w:w="2880" w:type="dxa"/>
          </w:tcPr>
          <w:p w14:paraId="09EB80BC" w14:textId="77777777" w:rsidR="003A1CC3" w:rsidRPr="00D66C64" w:rsidRDefault="003A1CC3" w:rsidP="00A20284">
            <w:pPr>
              <w:pStyle w:val="TAH"/>
            </w:pPr>
            <w:r w:rsidRPr="00D66C64">
              <w:t>Message</w:t>
            </w:r>
          </w:p>
        </w:tc>
        <w:tc>
          <w:tcPr>
            <w:tcW w:w="567" w:type="dxa"/>
            <w:tcBorders>
              <w:top w:val="nil"/>
            </w:tcBorders>
          </w:tcPr>
          <w:p w14:paraId="2AB66445" w14:textId="77777777" w:rsidR="003A1CC3" w:rsidRPr="00D66C64" w:rsidRDefault="003A1CC3" w:rsidP="00A20284">
            <w:pPr>
              <w:pStyle w:val="TAH"/>
            </w:pPr>
          </w:p>
        </w:tc>
        <w:tc>
          <w:tcPr>
            <w:tcW w:w="850" w:type="dxa"/>
            <w:tcBorders>
              <w:top w:val="nil"/>
            </w:tcBorders>
          </w:tcPr>
          <w:p w14:paraId="323178D8" w14:textId="77777777" w:rsidR="003A1CC3" w:rsidRPr="00D66C64" w:rsidRDefault="003A1CC3" w:rsidP="00A20284">
            <w:pPr>
              <w:pStyle w:val="TAH"/>
            </w:pPr>
          </w:p>
        </w:tc>
      </w:tr>
      <w:tr w:rsidR="003A1CC3" w:rsidRPr="00D66C64" w14:paraId="418E94E1" w14:textId="77777777" w:rsidTr="003D7C05">
        <w:trPr>
          <w:jc w:val="center"/>
        </w:trPr>
        <w:tc>
          <w:tcPr>
            <w:tcW w:w="567" w:type="dxa"/>
          </w:tcPr>
          <w:p w14:paraId="24A496A3" w14:textId="77777777" w:rsidR="003A1CC3" w:rsidRPr="00D66C64" w:rsidRDefault="003A1CC3" w:rsidP="00A20284">
            <w:pPr>
              <w:pStyle w:val="TAC"/>
            </w:pPr>
            <w:r w:rsidRPr="00D66C64">
              <w:t>1</w:t>
            </w:r>
          </w:p>
        </w:tc>
        <w:tc>
          <w:tcPr>
            <w:tcW w:w="3969" w:type="dxa"/>
          </w:tcPr>
          <w:p w14:paraId="5933A37C" w14:textId="77777777" w:rsidR="003A1CC3" w:rsidRPr="00D66C64" w:rsidRDefault="003A1CC3" w:rsidP="00A20284">
            <w:pPr>
              <w:pStyle w:val="TAL"/>
            </w:pPr>
            <w:r w:rsidRPr="00D66C64">
              <w:t>UE is made to attempt an IMS voice call.</w:t>
            </w:r>
          </w:p>
        </w:tc>
        <w:tc>
          <w:tcPr>
            <w:tcW w:w="720" w:type="dxa"/>
          </w:tcPr>
          <w:p w14:paraId="2D13B5B2" w14:textId="5EAB6DE5" w:rsidR="003A1CC3" w:rsidRPr="00D66C64" w:rsidRDefault="00B24060" w:rsidP="00A20284">
            <w:pPr>
              <w:pStyle w:val="TAC"/>
            </w:pPr>
            <w:r w:rsidRPr="00D66C64">
              <w:t>-</w:t>
            </w:r>
          </w:p>
        </w:tc>
        <w:tc>
          <w:tcPr>
            <w:tcW w:w="2880" w:type="dxa"/>
          </w:tcPr>
          <w:p w14:paraId="682E4BD9" w14:textId="2C5D044C" w:rsidR="003A1CC3" w:rsidRPr="00D66C64" w:rsidRDefault="00B24060" w:rsidP="00A20284">
            <w:pPr>
              <w:pStyle w:val="TAL"/>
            </w:pPr>
            <w:r w:rsidRPr="00D66C64">
              <w:t>-</w:t>
            </w:r>
          </w:p>
        </w:tc>
        <w:tc>
          <w:tcPr>
            <w:tcW w:w="567" w:type="dxa"/>
          </w:tcPr>
          <w:p w14:paraId="5320AA09" w14:textId="77777777" w:rsidR="003A1CC3" w:rsidRPr="00D66C64" w:rsidRDefault="003A1CC3" w:rsidP="00A20284">
            <w:pPr>
              <w:pStyle w:val="TAC"/>
            </w:pPr>
          </w:p>
        </w:tc>
        <w:tc>
          <w:tcPr>
            <w:tcW w:w="850" w:type="dxa"/>
          </w:tcPr>
          <w:p w14:paraId="2727EBD2" w14:textId="77777777" w:rsidR="003A1CC3" w:rsidRPr="00D66C64" w:rsidRDefault="003A1CC3" w:rsidP="00A20284">
            <w:pPr>
              <w:pStyle w:val="TAC"/>
            </w:pPr>
          </w:p>
        </w:tc>
      </w:tr>
      <w:tr w:rsidR="00B24060" w:rsidRPr="00D66C64" w14:paraId="6DF2DB30" w14:textId="77777777" w:rsidTr="00251D61">
        <w:trPr>
          <w:jc w:val="center"/>
        </w:trPr>
        <w:tc>
          <w:tcPr>
            <w:tcW w:w="567" w:type="dxa"/>
          </w:tcPr>
          <w:p w14:paraId="68CC3793" w14:textId="77777777" w:rsidR="00B24060" w:rsidRPr="00D66C64" w:rsidRDefault="00B24060" w:rsidP="00251D61">
            <w:pPr>
              <w:pStyle w:val="TAC"/>
              <w:rPr>
                <w:lang w:eastAsia="zh-CN"/>
              </w:rPr>
            </w:pPr>
            <w:r w:rsidRPr="00D66C64">
              <w:rPr>
                <w:lang w:eastAsia="zh-CN"/>
              </w:rPr>
              <w:t>1A-1F</w:t>
            </w:r>
          </w:p>
        </w:tc>
        <w:tc>
          <w:tcPr>
            <w:tcW w:w="3969" w:type="dxa"/>
          </w:tcPr>
          <w:p w14:paraId="7D7D03A6" w14:textId="77777777" w:rsidR="00B24060" w:rsidRPr="00D66C64" w:rsidRDefault="00B24060" w:rsidP="00251D61">
            <w:pPr>
              <w:pStyle w:val="TAL"/>
            </w:pPr>
            <w:r w:rsidRPr="00D66C64">
              <w:t>Steps 2-7 of generic procedure specified in Table 4.9.15.2.2-1 of TS 38.508-1 [21] are performed.</w:t>
            </w:r>
          </w:p>
        </w:tc>
        <w:tc>
          <w:tcPr>
            <w:tcW w:w="720" w:type="dxa"/>
          </w:tcPr>
          <w:p w14:paraId="4002042C" w14:textId="77777777" w:rsidR="00B24060" w:rsidRPr="00D66C64" w:rsidRDefault="00B24060" w:rsidP="00251D61">
            <w:pPr>
              <w:pStyle w:val="TAC"/>
            </w:pPr>
            <w:r w:rsidRPr="00D66C64">
              <w:rPr>
                <w:lang w:eastAsia="zh-CN"/>
              </w:rPr>
              <w:t>-</w:t>
            </w:r>
          </w:p>
        </w:tc>
        <w:tc>
          <w:tcPr>
            <w:tcW w:w="2880" w:type="dxa"/>
          </w:tcPr>
          <w:p w14:paraId="2866D20B" w14:textId="77777777" w:rsidR="00B24060" w:rsidRPr="00D66C64" w:rsidRDefault="00B24060" w:rsidP="00251D61">
            <w:pPr>
              <w:pStyle w:val="TAL"/>
            </w:pPr>
            <w:r w:rsidRPr="00D66C64">
              <w:rPr>
                <w:lang w:eastAsia="zh-CN"/>
              </w:rPr>
              <w:t>-</w:t>
            </w:r>
          </w:p>
        </w:tc>
        <w:tc>
          <w:tcPr>
            <w:tcW w:w="567" w:type="dxa"/>
          </w:tcPr>
          <w:p w14:paraId="0B94C378" w14:textId="77777777" w:rsidR="00B24060" w:rsidRPr="00D66C64" w:rsidRDefault="00B24060" w:rsidP="00251D61">
            <w:pPr>
              <w:pStyle w:val="TAC"/>
            </w:pPr>
          </w:p>
        </w:tc>
        <w:tc>
          <w:tcPr>
            <w:tcW w:w="850" w:type="dxa"/>
          </w:tcPr>
          <w:p w14:paraId="651B9368" w14:textId="77777777" w:rsidR="00B24060" w:rsidRPr="00D66C64" w:rsidRDefault="00B24060" w:rsidP="00251D61">
            <w:pPr>
              <w:pStyle w:val="TAC"/>
            </w:pPr>
          </w:p>
        </w:tc>
      </w:tr>
      <w:tr w:rsidR="003A1CC3" w:rsidRPr="00D66C64" w14:paraId="12B83C1B" w14:textId="77777777" w:rsidTr="003D7C05">
        <w:trPr>
          <w:jc w:val="center"/>
        </w:trPr>
        <w:tc>
          <w:tcPr>
            <w:tcW w:w="567" w:type="dxa"/>
            <w:shd w:val="clear" w:color="auto" w:fill="auto"/>
          </w:tcPr>
          <w:p w14:paraId="15F2616B" w14:textId="77777777" w:rsidR="003A1CC3" w:rsidRPr="00D66C64" w:rsidRDefault="003A1CC3" w:rsidP="00A20284">
            <w:pPr>
              <w:pStyle w:val="TAC"/>
            </w:pPr>
            <w:r w:rsidRPr="00D66C64">
              <w:t>2</w:t>
            </w:r>
          </w:p>
        </w:tc>
        <w:tc>
          <w:tcPr>
            <w:tcW w:w="3969" w:type="dxa"/>
          </w:tcPr>
          <w:p w14:paraId="0E900C02" w14:textId="6A9834FC" w:rsidR="003A1CC3" w:rsidRPr="00D66C64" w:rsidRDefault="003440AE" w:rsidP="00A20284">
            <w:pPr>
              <w:pStyle w:val="TAL"/>
            </w:pPr>
            <w:r w:rsidRPr="00D66C64">
              <w:t xml:space="preserve">UE sends INVITE with first SDP offer </w:t>
            </w:r>
            <w:r w:rsidRPr="00D66C64">
              <w:br/>
              <w:t>(</w:t>
            </w:r>
            <w:r w:rsidR="003A1CC3" w:rsidRPr="00D66C64">
              <w:t>Step 1 of Annex A.4.1</w:t>
            </w:r>
            <w:r w:rsidRPr="00D66C64">
              <w:t>)</w:t>
            </w:r>
          </w:p>
        </w:tc>
        <w:tc>
          <w:tcPr>
            <w:tcW w:w="720" w:type="dxa"/>
          </w:tcPr>
          <w:p w14:paraId="47295CCD" w14:textId="77777777" w:rsidR="003A1CC3" w:rsidRPr="00D66C64" w:rsidRDefault="003A1CC3" w:rsidP="00A20284">
            <w:pPr>
              <w:pStyle w:val="TAC"/>
            </w:pPr>
            <w:r w:rsidRPr="00D66C64">
              <w:t>--&gt;</w:t>
            </w:r>
          </w:p>
        </w:tc>
        <w:tc>
          <w:tcPr>
            <w:tcW w:w="2880" w:type="dxa"/>
          </w:tcPr>
          <w:p w14:paraId="18DA0788" w14:textId="77777777" w:rsidR="003A1CC3" w:rsidRPr="00D66C64" w:rsidRDefault="003A1CC3" w:rsidP="00A20284">
            <w:pPr>
              <w:pStyle w:val="TAL"/>
            </w:pPr>
            <w:r w:rsidRPr="00D66C64">
              <w:t>INVITE</w:t>
            </w:r>
          </w:p>
        </w:tc>
        <w:tc>
          <w:tcPr>
            <w:tcW w:w="567" w:type="dxa"/>
          </w:tcPr>
          <w:p w14:paraId="7F5FA4D3" w14:textId="77777777" w:rsidR="003A1CC3" w:rsidRPr="00D66C64" w:rsidRDefault="003A1CC3" w:rsidP="00A20284">
            <w:pPr>
              <w:pStyle w:val="TAC"/>
            </w:pPr>
            <w:r w:rsidRPr="00D66C64">
              <w:t>1</w:t>
            </w:r>
          </w:p>
        </w:tc>
        <w:tc>
          <w:tcPr>
            <w:tcW w:w="850" w:type="dxa"/>
          </w:tcPr>
          <w:p w14:paraId="13432A3E" w14:textId="77777777" w:rsidR="003A1CC3" w:rsidRPr="00D66C64" w:rsidRDefault="003A1CC3" w:rsidP="00A20284">
            <w:pPr>
              <w:pStyle w:val="TAC"/>
            </w:pPr>
            <w:r w:rsidRPr="00D66C64">
              <w:t>P</w:t>
            </w:r>
          </w:p>
        </w:tc>
      </w:tr>
      <w:tr w:rsidR="003A1CC3" w:rsidRPr="00D66C64" w14:paraId="7F9E4D67" w14:textId="77777777" w:rsidTr="003D7C05">
        <w:trPr>
          <w:jc w:val="center"/>
        </w:trPr>
        <w:tc>
          <w:tcPr>
            <w:tcW w:w="567" w:type="dxa"/>
            <w:shd w:val="clear" w:color="auto" w:fill="auto"/>
          </w:tcPr>
          <w:p w14:paraId="40E69866" w14:textId="77777777" w:rsidR="003A1CC3" w:rsidRPr="00D66C64" w:rsidRDefault="003A1CC3" w:rsidP="00A20284">
            <w:pPr>
              <w:pStyle w:val="TAC"/>
            </w:pPr>
            <w:r w:rsidRPr="00D66C64">
              <w:t>3</w:t>
            </w:r>
          </w:p>
        </w:tc>
        <w:tc>
          <w:tcPr>
            <w:tcW w:w="3969" w:type="dxa"/>
          </w:tcPr>
          <w:p w14:paraId="69714A8F" w14:textId="6C3587FA" w:rsidR="003A1CC3" w:rsidRPr="00D66C64" w:rsidRDefault="003440AE" w:rsidP="00A20284">
            <w:pPr>
              <w:pStyle w:val="TAL"/>
            </w:pPr>
            <w:r w:rsidRPr="00D66C64">
              <w:t xml:space="preserve">SS sends a 100 Trying provisional response </w:t>
            </w:r>
            <w:r w:rsidRPr="00D66C64">
              <w:br/>
              <w:t>(</w:t>
            </w:r>
            <w:r w:rsidR="003A1CC3" w:rsidRPr="00D66C64">
              <w:t>Step 2 of Annex A.4.1</w:t>
            </w:r>
            <w:r w:rsidRPr="00D66C64">
              <w:t>)</w:t>
            </w:r>
          </w:p>
        </w:tc>
        <w:tc>
          <w:tcPr>
            <w:tcW w:w="720" w:type="dxa"/>
          </w:tcPr>
          <w:p w14:paraId="3A46310F" w14:textId="77777777" w:rsidR="003A1CC3" w:rsidRPr="00D66C64" w:rsidRDefault="003A1CC3" w:rsidP="00A20284">
            <w:pPr>
              <w:pStyle w:val="TAC"/>
            </w:pPr>
            <w:r w:rsidRPr="00D66C64">
              <w:t>&lt;--</w:t>
            </w:r>
          </w:p>
        </w:tc>
        <w:tc>
          <w:tcPr>
            <w:tcW w:w="2880" w:type="dxa"/>
          </w:tcPr>
          <w:p w14:paraId="31D4CF83" w14:textId="77777777" w:rsidR="003A1CC3" w:rsidRPr="00D66C64" w:rsidRDefault="003A1CC3" w:rsidP="00A20284">
            <w:pPr>
              <w:pStyle w:val="TAL"/>
            </w:pPr>
            <w:r w:rsidRPr="00D66C64">
              <w:t>100 Trying</w:t>
            </w:r>
          </w:p>
        </w:tc>
        <w:tc>
          <w:tcPr>
            <w:tcW w:w="567" w:type="dxa"/>
          </w:tcPr>
          <w:p w14:paraId="4C299DDF" w14:textId="77777777" w:rsidR="003A1CC3" w:rsidRPr="00D66C64" w:rsidRDefault="003A1CC3" w:rsidP="00A20284">
            <w:pPr>
              <w:pStyle w:val="TAC"/>
            </w:pPr>
          </w:p>
        </w:tc>
        <w:tc>
          <w:tcPr>
            <w:tcW w:w="850" w:type="dxa"/>
          </w:tcPr>
          <w:p w14:paraId="739A4036" w14:textId="77777777" w:rsidR="003A1CC3" w:rsidRPr="00D66C64" w:rsidRDefault="003A1CC3" w:rsidP="00A20284">
            <w:pPr>
              <w:pStyle w:val="TAC"/>
            </w:pPr>
          </w:p>
        </w:tc>
      </w:tr>
      <w:tr w:rsidR="003A1CC3" w:rsidRPr="00D66C64" w14:paraId="241B1953" w14:textId="77777777" w:rsidTr="003D7C05">
        <w:trPr>
          <w:jc w:val="center"/>
        </w:trPr>
        <w:tc>
          <w:tcPr>
            <w:tcW w:w="567" w:type="dxa"/>
            <w:shd w:val="clear" w:color="auto" w:fill="auto"/>
          </w:tcPr>
          <w:p w14:paraId="770C56EF" w14:textId="77777777" w:rsidR="003A1CC3" w:rsidRPr="00D66C64" w:rsidRDefault="003A1CC3" w:rsidP="00A20284">
            <w:pPr>
              <w:pStyle w:val="TAC"/>
            </w:pPr>
            <w:r w:rsidRPr="00D66C64">
              <w:t>4</w:t>
            </w:r>
          </w:p>
        </w:tc>
        <w:tc>
          <w:tcPr>
            <w:tcW w:w="3969" w:type="dxa"/>
          </w:tcPr>
          <w:p w14:paraId="2F700C08" w14:textId="5CAE7941" w:rsidR="003A1CC3" w:rsidRPr="00D66C64" w:rsidRDefault="003440AE" w:rsidP="00A20284">
            <w:pPr>
              <w:pStyle w:val="TAL"/>
            </w:pPr>
            <w:r w:rsidRPr="00D66C64">
              <w:t>SS sends an SDP answer</w:t>
            </w:r>
            <w:r w:rsidRPr="00D66C64">
              <w:br/>
              <w:t>(</w:t>
            </w:r>
            <w:r w:rsidR="003A1CC3" w:rsidRPr="00D66C64">
              <w:t>Step 3 of Annex A.4.1</w:t>
            </w:r>
            <w:r w:rsidRPr="00D66C64">
              <w:t>)</w:t>
            </w:r>
          </w:p>
        </w:tc>
        <w:tc>
          <w:tcPr>
            <w:tcW w:w="720" w:type="dxa"/>
          </w:tcPr>
          <w:p w14:paraId="788A5676" w14:textId="77777777" w:rsidR="003A1CC3" w:rsidRPr="00D66C64" w:rsidRDefault="003A1CC3" w:rsidP="00A20284">
            <w:pPr>
              <w:pStyle w:val="TAC"/>
            </w:pPr>
            <w:r w:rsidRPr="00D66C64">
              <w:t>&lt;--</w:t>
            </w:r>
          </w:p>
        </w:tc>
        <w:tc>
          <w:tcPr>
            <w:tcW w:w="2880" w:type="dxa"/>
          </w:tcPr>
          <w:p w14:paraId="6E23D89D" w14:textId="77777777" w:rsidR="003A1CC3" w:rsidRPr="00D66C64" w:rsidRDefault="003A1CC3" w:rsidP="00A20284">
            <w:pPr>
              <w:pStyle w:val="TAL"/>
            </w:pPr>
            <w:r w:rsidRPr="00D66C64">
              <w:t>183 Session Progress</w:t>
            </w:r>
          </w:p>
        </w:tc>
        <w:tc>
          <w:tcPr>
            <w:tcW w:w="567" w:type="dxa"/>
          </w:tcPr>
          <w:p w14:paraId="7039E0AA" w14:textId="77777777" w:rsidR="003A1CC3" w:rsidRPr="00D66C64" w:rsidRDefault="003A1CC3" w:rsidP="00A20284">
            <w:pPr>
              <w:pStyle w:val="TAC"/>
            </w:pPr>
          </w:p>
        </w:tc>
        <w:tc>
          <w:tcPr>
            <w:tcW w:w="850" w:type="dxa"/>
          </w:tcPr>
          <w:p w14:paraId="776CCDAB" w14:textId="77777777" w:rsidR="003A1CC3" w:rsidRPr="00D66C64" w:rsidRDefault="003A1CC3" w:rsidP="00A20284">
            <w:pPr>
              <w:pStyle w:val="TAC"/>
            </w:pPr>
          </w:p>
        </w:tc>
      </w:tr>
      <w:tr w:rsidR="003A1CC3" w:rsidRPr="00D66C64" w14:paraId="1C8E9E5F" w14:textId="77777777" w:rsidTr="003D7C05">
        <w:trPr>
          <w:jc w:val="center"/>
        </w:trPr>
        <w:tc>
          <w:tcPr>
            <w:tcW w:w="567" w:type="dxa"/>
            <w:shd w:val="clear" w:color="auto" w:fill="auto"/>
          </w:tcPr>
          <w:p w14:paraId="3EA756E6" w14:textId="77777777" w:rsidR="003A1CC3" w:rsidRPr="00D66C64" w:rsidRDefault="003A1CC3" w:rsidP="00A20284">
            <w:pPr>
              <w:pStyle w:val="TAC"/>
            </w:pPr>
            <w:r w:rsidRPr="00D66C64">
              <w:t>5</w:t>
            </w:r>
          </w:p>
        </w:tc>
        <w:tc>
          <w:tcPr>
            <w:tcW w:w="3969" w:type="dxa"/>
          </w:tcPr>
          <w:p w14:paraId="34BD95EA" w14:textId="2C6EA122" w:rsidR="003A1CC3" w:rsidRPr="00D66C64" w:rsidRDefault="003440AE" w:rsidP="00A20284">
            <w:pPr>
              <w:pStyle w:val="TAL"/>
            </w:pPr>
            <w:r w:rsidRPr="00D66C64">
              <w:t>UE acks 183 Session Progress</w:t>
            </w:r>
            <w:r w:rsidRPr="00D66C64">
              <w:br/>
              <w:t>(</w:t>
            </w:r>
            <w:r w:rsidR="003A1CC3" w:rsidRPr="00D66C64">
              <w:t>Step 4 of Annex A.4.1</w:t>
            </w:r>
            <w:r w:rsidRPr="00D66C64">
              <w:t>)</w:t>
            </w:r>
          </w:p>
        </w:tc>
        <w:tc>
          <w:tcPr>
            <w:tcW w:w="720" w:type="dxa"/>
          </w:tcPr>
          <w:p w14:paraId="682CFC1C" w14:textId="77777777" w:rsidR="003A1CC3" w:rsidRPr="00D66C64" w:rsidRDefault="003A1CC3" w:rsidP="00A20284">
            <w:pPr>
              <w:pStyle w:val="TAC"/>
            </w:pPr>
            <w:r w:rsidRPr="00D66C64">
              <w:t>--&gt;</w:t>
            </w:r>
          </w:p>
        </w:tc>
        <w:tc>
          <w:tcPr>
            <w:tcW w:w="2880" w:type="dxa"/>
          </w:tcPr>
          <w:p w14:paraId="20D0B0AA" w14:textId="77777777" w:rsidR="003A1CC3" w:rsidRPr="00D66C64" w:rsidRDefault="003A1CC3" w:rsidP="00A20284">
            <w:pPr>
              <w:pStyle w:val="TAL"/>
            </w:pPr>
            <w:r w:rsidRPr="00D66C64">
              <w:t>PRACK</w:t>
            </w:r>
          </w:p>
        </w:tc>
        <w:tc>
          <w:tcPr>
            <w:tcW w:w="567" w:type="dxa"/>
          </w:tcPr>
          <w:p w14:paraId="01163238" w14:textId="77777777" w:rsidR="003A1CC3" w:rsidRPr="00D66C64" w:rsidRDefault="003A1CC3" w:rsidP="00A20284">
            <w:pPr>
              <w:pStyle w:val="TAC"/>
            </w:pPr>
            <w:r w:rsidRPr="00D66C64">
              <w:t>2</w:t>
            </w:r>
          </w:p>
        </w:tc>
        <w:tc>
          <w:tcPr>
            <w:tcW w:w="850" w:type="dxa"/>
          </w:tcPr>
          <w:p w14:paraId="4B913442" w14:textId="77777777" w:rsidR="003A1CC3" w:rsidRPr="00D66C64" w:rsidRDefault="003A1CC3" w:rsidP="00A20284">
            <w:pPr>
              <w:pStyle w:val="TAC"/>
            </w:pPr>
            <w:r w:rsidRPr="00D66C64">
              <w:t>P</w:t>
            </w:r>
          </w:p>
        </w:tc>
      </w:tr>
      <w:tr w:rsidR="003A1CC3" w:rsidRPr="00D66C64" w14:paraId="29A8B7B9" w14:textId="77777777" w:rsidTr="003D7C05">
        <w:trPr>
          <w:jc w:val="center"/>
        </w:trPr>
        <w:tc>
          <w:tcPr>
            <w:tcW w:w="567" w:type="dxa"/>
            <w:shd w:val="clear" w:color="auto" w:fill="auto"/>
          </w:tcPr>
          <w:p w14:paraId="265E7203" w14:textId="77777777" w:rsidR="003A1CC3" w:rsidRPr="00D66C64" w:rsidRDefault="003A1CC3" w:rsidP="00A20284">
            <w:pPr>
              <w:pStyle w:val="TAC"/>
            </w:pPr>
            <w:r w:rsidRPr="00D66C64">
              <w:t>6</w:t>
            </w:r>
          </w:p>
        </w:tc>
        <w:tc>
          <w:tcPr>
            <w:tcW w:w="3969" w:type="dxa"/>
          </w:tcPr>
          <w:p w14:paraId="1048AC38" w14:textId="2B286C1F" w:rsidR="003A1CC3" w:rsidRPr="00D66C64" w:rsidRDefault="003440AE" w:rsidP="00A20284">
            <w:pPr>
              <w:pStyle w:val="TAL"/>
            </w:pPr>
            <w:r w:rsidRPr="00D66C64">
              <w:t>SS responds to PRACK</w:t>
            </w:r>
            <w:r w:rsidRPr="00D66C64">
              <w:br/>
              <w:t>(</w:t>
            </w:r>
            <w:r w:rsidR="003A1CC3" w:rsidRPr="00D66C64">
              <w:t>Step 5 of Annex A.4.1</w:t>
            </w:r>
            <w:r w:rsidRPr="00D66C64">
              <w:t>)</w:t>
            </w:r>
          </w:p>
        </w:tc>
        <w:tc>
          <w:tcPr>
            <w:tcW w:w="720" w:type="dxa"/>
          </w:tcPr>
          <w:p w14:paraId="4F038CA0" w14:textId="77777777" w:rsidR="003A1CC3" w:rsidRPr="00D66C64" w:rsidRDefault="003A1CC3" w:rsidP="00A20284">
            <w:pPr>
              <w:pStyle w:val="TAC"/>
            </w:pPr>
            <w:r w:rsidRPr="00D66C64">
              <w:t>&lt;--</w:t>
            </w:r>
          </w:p>
        </w:tc>
        <w:tc>
          <w:tcPr>
            <w:tcW w:w="2880" w:type="dxa"/>
          </w:tcPr>
          <w:p w14:paraId="5636BD60" w14:textId="77777777" w:rsidR="003A1CC3" w:rsidRPr="00D66C64" w:rsidRDefault="003A1CC3" w:rsidP="00A20284">
            <w:pPr>
              <w:pStyle w:val="TAL"/>
            </w:pPr>
            <w:r w:rsidRPr="00D66C64">
              <w:t>200 OK</w:t>
            </w:r>
          </w:p>
        </w:tc>
        <w:tc>
          <w:tcPr>
            <w:tcW w:w="567" w:type="dxa"/>
          </w:tcPr>
          <w:p w14:paraId="0D0BF142" w14:textId="77777777" w:rsidR="003A1CC3" w:rsidRPr="00D66C64" w:rsidRDefault="003A1CC3" w:rsidP="00A20284">
            <w:pPr>
              <w:pStyle w:val="TAC"/>
            </w:pPr>
          </w:p>
        </w:tc>
        <w:tc>
          <w:tcPr>
            <w:tcW w:w="850" w:type="dxa"/>
          </w:tcPr>
          <w:p w14:paraId="1E331B3D" w14:textId="77777777" w:rsidR="003A1CC3" w:rsidRPr="00D66C64" w:rsidRDefault="003A1CC3" w:rsidP="00A20284">
            <w:pPr>
              <w:pStyle w:val="TAC"/>
            </w:pPr>
          </w:p>
        </w:tc>
      </w:tr>
      <w:tr w:rsidR="003A1CC3" w:rsidRPr="00D66C64" w14:paraId="16A8283F" w14:textId="77777777" w:rsidTr="003D7C05">
        <w:trPr>
          <w:jc w:val="center"/>
        </w:trPr>
        <w:tc>
          <w:tcPr>
            <w:tcW w:w="567" w:type="dxa"/>
            <w:shd w:val="clear" w:color="auto" w:fill="auto"/>
          </w:tcPr>
          <w:p w14:paraId="489CEF66" w14:textId="77777777" w:rsidR="003A1CC3" w:rsidRPr="00D66C64" w:rsidRDefault="003A1CC3" w:rsidP="00A20284">
            <w:pPr>
              <w:pStyle w:val="TAC"/>
            </w:pPr>
            <w:r w:rsidRPr="00D66C64">
              <w:t>7</w:t>
            </w:r>
          </w:p>
        </w:tc>
        <w:tc>
          <w:tcPr>
            <w:tcW w:w="3969" w:type="dxa"/>
          </w:tcPr>
          <w:p w14:paraId="479908ED" w14:textId="48C8A1C6" w:rsidR="003A1CC3" w:rsidRPr="00D66C64" w:rsidRDefault="003440AE" w:rsidP="00A20284">
            <w:pPr>
              <w:pStyle w:val="TAL"/>
            </w:pPr>
            <w:r w:rsidRPr="00D66C64">
              <w:t>UE sends UPDATE with second SDP offer</w:t>
            </w:r>
            <w:r w:rsidRPr="00D66C64">
              <w:br/>
              <w:t>(</w:t>
            </w:r>
            <w:r w:rsidR="003A1CC3" w:rsidRPr="00D66C64">
              <w:t>Step 6 of Annex A.4.1</w:t>
            </w:r>
            <w:r w:rsidRPr="00D66C64">
              <w:t>)</w:t>
            </w:r>
          </w:p>
        </w:tc>
        <w:tc>
          <w:tcPr>
            <w:tcW w:w="720" w:type="dxa"/>
          </w:tcPr>
          <w:p w14:paraId="54F84303" w14:textId="77777777" w:rsidR="003A1CC3" w:rsidRPr="00D66C64" w:rsidRDefault="003A1CC3" w:rsidP="00A20284">
            <w:pPr>
              <w:pStyle w:val="TAC"/>
            </w:pPr>
            <w:r w:rsidRPr="00D66C64">
              <w:t>--&gt;</w:t>
            </w:r>
          </w:p>
        </w:tc>
        <w:tc>
          <w:tcPr>
            <w:tcW w:w="2880" w:type="dxa"/>
          </w:tcPr>
          <w:p w14:paraId="532FBEE7" w14:textId="77777777" w:rsidR="003A1CC3" w:rsidRPr="00D66C64" w:rsidRDefault="003A1CC3" w:rsidP="00A20284">
            <w:pPr>
              <w:pStyle w:val="TAL"/>
            </w:pPr>
            <w:r w:rsidRPr="00D66C64">
              <w:t>UPDATE</w:t>
            </w:r>
          </w:p>
        </w:tc>
        <w:tc>
          <w:tcPr>
            <w:tcW w:w="567" w:type="dxa"/>
          </w:tcPr>
          <w:p w14:paraId="69BB8493" w14:textId="77777777" w:rsidR="003A1CC3" w:rsidRPr="00D66C64" w:rsidRDefault="003A1CC3" w:rsidP="00A20284">
            <w:pPr>
              <w:pStyle w:val="TAC"/>
            </w:pPr>
            <w:r w:rsidRPr="00D66C64">
              <w:t>3</w:t>
            </w:r>
          </w:p>
        </w:tc>
        <w:tc>
          <w:tcPr>
            <w:tcW w:w="850" w:type="dxa"/>
          </w:tcPr>
          <w:p w14:paraId="59D9E161" w14:textId="77777777" w:rsidR="003A1CC3" w:rsidRPr="00D66C64" w:rsidRDefault="003A1CC3" w:rsidP="00A20284">
            <w:pPr>
              <w:pStyle w:val="TAC"/>
            </w:pPr>
            <w:r w:rsidRPr="00D66C64">
              <w:t>P</w:t>
            </w:r>
          </w:p>
        </w:tc>
      </w:tr>
      <w:tr w:rsidR="003A1CC3" w:rsidRPr="00D66C64" w14:paraId="4B4D9BAA" w14:textId="77777777" w:rsidTr="003D7C05">
        <w:trPr>
          <w:jc w:val="center"/>
        </w:trPr>
        <w:tc>
          <w:tcPr>
            <w:tcW w:w="567" w:type="dxa"/>
            <w:shd w:val="clear" w:color="auto" w:fill="auto"/>
          </w:tcPr>
          <w:p w14:paraId="4C1CC2D7" w14:textId="77777777" w:rsidR="003A1CC3" w:rsidRPr="00D66C64" w:rsidRDefault="003A1CC3" w:rsidP="00A20284">
            <w:pPr>
              <w:pStyle w:val="TAC"/>
            </w:pPr>
            <w:r w:rsidRPr="00D66C64">
              <w:t>8</w:t>
            </w:r>
          </w:p>
        </w:tc>
        <w:tc>
          <w:tcPr>
            <w:tcW w:w="3969" w:type="dxa"/>
          </w:tcPr>
          <w:p w14:paraId="066B96AA" w14:textId="53F311D4" w:rsidR="003A1CC3" w:rsidRPr="00D66C64" w:rsidRDefault="003440AE" w:rsidP="00A20284">
            <w:pPr>
              <w:pStyle w:val="TAL"/>
            </w:pPr>
            <w:r w:rsidRPr="00D66C64">
              <w:t>SS sends an SDP answer</w:t>
            </w:r>
            <w:r w:rsidRPr="00D66C64">
              <w:br/>
              <w:t>(</w:t>
            </w:r>
            <w:r w:rsidR="003A1CC3" w:rsidRPr="00D66C64">
              <w:t>Step 7 of Annex A.4.1</w:t>
            </w:r>
            <w:r w:rsidRPr="00D66C64">
              <w:t>)</w:t>
            </w:r>
          </w:p>
        </w:tc>
        <w:tc>
          <w:tcPr>
            <w:tcW w:w="720" w:type="dxa"/>
          </w:tcPr>
          <w:p w14:paraId="687FA217" w14:textId="77777777" w:rsidR="003A1CC3" w:rsidRPr="00D66C64" w:rsidRDefault="003A1CC3" w:rsidP="00A20284">
            <w:pPr>
              <w:pStyle w:val="TAC"/>
            </w:pPr>
            <w:r w:rsidRPr="00D66C64">
              <w:t>&lt;--</w:t>
            </w:r>
          </w:p>
        </w:tc>
        <w:tc>
          <w:tcPr>
            <w:tcW w:w="2880" w:type="dxa"/>
          </w:tcPr>
          <w:p w14:paraId="037A3E40" w14:textId="77777777" w:rsidR="003A1CC3" w:rsidRPr="00D66C64" w:rsidRDefault="003A1CC3" w:rsidP="00A20284">
            <w:pPr>
              <w:pStyle w:val="TAL"/>
            </w:pPr>
            <w:r w:rsidRPr="00D66C64">
              <w:t>200 OK</w:t>
            </w:r>
          </w:p>
        </w:tc>
        <w:tc>
          <w:tcPr>
            <w:tcW w:w="567" w:type="dxa"/>
          </w:tcPr>
          <w:p w14:paraId="03B2D454" w14:textId="77777777" w:rsidR="003A1CC3" w:rsidRPr="00D66C64" w:rsidRDefault="003A1CC3" w:rsidP="00A20284">
            <w:pPr>
              <w:pStyle w:val="TAC"/>
            </w:pPr>
          </w:p>
        </w:tc>
        <w:tc>
          <w:tcPr>
            <w:tcW w:w="850" w:type="dxa"/>
          </w:tcPr>
          <w:p w14:paraId="7E883B08" w14:textId="77777777" w:rsidR="003A1CC3" w:rsidRPr="00D66C64" w:rsidRDefault="003A1CC3" w:rsidP="00A20284">
            <w:pPr>
              <w:pStyle w:val="TAC"/>
            </w:pPr>
          </w:p>
        </w:tc>
      </w:tr>
      <w:tr w:rsidR="003A1CC3" w:rsidRPr="00D66C64" w14:paraId="4A25C678" w14:textId="77777777" w:rsidTr="003D7C05">
        <w:trPr>
          <w:jc w:val="center"/>
        </w:trPr>
        <w:tc>
          <w:tcPr>
            <w:tcW w:w="567" w:type="dxa"/>
            <w:shd w:val="clear" w:color="auto" w:fill="auto"/>
          </w:tcPr>
          <w:p w14:paraId="7B59A90A" w14:textId="77777777" w:rsidR="003A1CC3" w:rsidRPr="00D66C64" w:rsidRDefault="003A1CC3" w:rsidP="00A20284">
            <w:pPr>
              <w:pStyle w:val="TAC"/>
            </w:pPr>
            <w:r w:rsidRPr="00D66C64">
              <w:t>9</w:t>
            </w:r>
          </w:p>
        </w:tc>
        <w:tc>
          <w:tcPr>
            <w:tcW w:w="3969" w:type="dxa"/>
          </w:tcPr>
          <w:p w14:paraId="39B6CE22" w14:textId="2EFFD73F" w:rsidR="003A1CC3" w:rsidRPr="00D66C64" w:rsidRDefault="003440AE" w:rsidP="00A20284">
            <w:pPr>
              <w:pStyle w:val="TAL"/>
            </w:pPr>
            <w:r w:rsidRPr="00D66C64">
              <w:t>SS sends 180 Ringing reliably</w:t>
            </w:r>
            <w:r w:rsidRPr="00D66C64">
              <w:br/>
              <w:t>(</w:t>
            </w:r>
            <w:r w:rsidR="003A1CC3" w:rsidRPr="00D66C64">
              <w:t>Step 8 of Annex A.4.1</w:t>
            </w:r>
            <w:r w:rsidRPr="00D66C64">
              <w:t>)</w:t>
            </w:r>
          </w:p>
        </w:tc>
        <w:tc>
          <w:tcPr>
            <w:tcW w:w="720" w:type="dxa"/>
          </w:tcPr>
          <w:p w14:paraId="350EBE9A" w14:textId="77777777" w:rsidR="003A1CC3" w:rsidRPr="00D66C64" w:rsidRDefault="003A1CC3" w:rsidP="00A20284">
            <w:pPr>
              <w:pStyle w:val="TAC"/>
            </w:pPr>
            <w:r w:rsidRPr="00D66C64">
              <w:t>&lt;--</w:t>
            </w:r>
          </w:p>
        </w:tc>
        <w:tc>
          <w:tcPr>
            <w:tcW w:w="2880" w:type="dxa"/>
          </w:tcPr>
          <w:p w14:paraId="11B2E208" w14:textId="77777777" w:rsidR="003A1CC3" w:rsidRPr="00D66C64" w:rsidRDefault="003A1CC3" w:rsidP="00A20284">
            <w:pPr>
              <w:pStyle w:val="TAL"/>
            </w:pPr>
            <w:r w:rsidRPr="00D66C64">
              <w:t>180 Ringing</w:t>
            </w:r>
          </w:p>
        </w:tc>
        <w:tc>
          <w:tcPr>
            <w:tcW w:w="567" w:type="dxa"/>
          </w:tcPr>
          <w:p w14:paraId="1695F658" w14:textId="77777777" w:rsidR="003A1CC3" w:rsidRPr="00D66C64" w:rsidRDefault="003A1CC3" w:rsidP="00A20284">
            <w:pPr>
              <w:pStyle w:val="TAC"/>
            </w:pPr>
          </w:p>
        </w:tc>
        <w:tc>
          <w:tcPr>
            <w:tcW w:w="850" w:type="dxa"/>
          </w:tcPr>
          <w:p w14:paraId="1218529B" w14:textId="77777777" w:rsidR="003A1CC3" w:rsidRPr="00D66C64" w:rsidRDefault="003A1CC3" w:rsidP="00A20284">
            <w:pPr>
              <w:pStyle w:val="TAC"/>
            </w:pPr>
          </w:p>
        </w:tc>
      </w:tr>
      <w:tr w:rsidR="003A1CC3" w:rsidRPr="00D66C64" w14:paraId="203FACD3" w14:textId="77777777" w:rsidTr="003D7C05">
        <w:trPr>
          <w:jc w:val="center"/>
        </w:trPr>
        <w:tc>
          <w:tcPr>
            <w:tcW w:w="567" w:type="dxa"/>
            <w:shd w:val="clear" w:color="auto" w:fill="auto"/>
          </w:tcPr>
          <w:p w14:paraId="263BD258" w14:textId="77777777" w:rsidR="003A1CC3" w:rsidRPr="00D66C64" w:rsidRDefault="003A1CC3" w:rsidP="00A20284">
            <w:pPr>
              <w:pStyle w:val="TAC"/>
            </w:pPr>
            <w:r w:rsidRPr="00D66C64">
              <w:t>10</w:t>
            </w:r>
          </w:p>
        </w:tc>
        <w:tc>
          <w:tcPr>
            <w:tcW w:w="3969" w:type="dxa"/>
          </w:tcPr>
          <w:p w14:paraId="60015142" w14:textId="27F14E93" w:rsidR="003A1CC3" w:rsidRPr="00D66C64" w:rsidRDefault="003440AE" w:rsidP="00A20284">
            <w:pPr>
              <w:pStyle w:val="TAL"/>
            </w:pPr>
            <w:r w:rsidRPr="00D66C64">
              <w:t>UE acks 180 Ringing</w:t>
            </w:r>
            <w:r w:rsidRPr="00D66C64">
              <w:br/>
              <w:t>(</w:t>
            </w:r>
            <w:r w:rsidR="003A1CC3" w:rsidRPr="00D66C64">
              <w:t>Step 9 of Annex A.4.1</w:t>
            </w:r>
            <w:r w:rsidRPr="00D66C64">
              <w:t>)</w:t>
            </w:r>
          </w:p>
        </w:tc>
        <w:tc>
          <w:tcPr>
            <w:tcW w:w="720" w:type="dxa"/>
          </w:tcPr>
          <w:p w14:paraId="2D974245" w14:textId="77777777" w:rsidR="003A1CC3" w:rsidRPr="00D66C64" w:rsidRDefault="003A1CC3" w:rsidP="00A20284">
            <w:pPr>
              <w:pStyle w:val="TAC"/>
            </w:pPr>
            <w:r w:rsidRPr="00D66C64">
              <w:t>--&gt;</w:t>
            </w:r>
          </w:p>
        </w:tc>
        <w:tc>
          <w:tcPr>
            <w:tcW w:w="2880" w:type="dxa"/>
          </w:tcPr>
          <w:p w14:paraId="1ED61D1F" w14:textId="77777777" w:rsidR="003A1CC3" w:rsidRPr="00D66C64" w:rsidRDefault="003A1CC3" w:rsidP="00A20284">
            <w:pPr>
              <w:pStyle w:val="TAL"/>
            </w:pPr>
            <w:r w:rsidRPr="00D66C64">
              <w:t>PRACK</w:t>
            </w:r>
          </w:p>
        </w:tc>
        <w:tc>
          <w:tcPr>
            <w:tcW w:w="567" w:type="dxa"/>
          </w:tcPr>
          <w:p w14:paraId="1727EFC0" w14:textId="77777777" w:rsidR="003A1CC3" w:rsidRPr="00D66C64" w:rsidRDefault="003A1CC3" w:rsidP="00A20284">
            <w:pPr>
              <w:pStyle w:val="TAC"/>
            </w:pPr>
            <w:r w:rsidRPr="00D66C64">
              <w:t>4</w:t>
            </w:r>
          </w:p>
        </w:tc>
        <w:tc>
          <w:tcPr>
            <w:tcW w:w="850" w:type="dxa"/>
          </w:tcPr>
          <w:p w14:paraId="72256925" w14:textId="77777777" w:rsidR="003A1CC3" w:rsidRPr="00D66C64" w:rsidRDefault="003A1CC3" w:rsidP="00A20284">
            <w:pPr>
              <w:pStyle w:val="TAC"/>
            </w:pPr>
            <w:r w:rsidRPr="00D66C64">
              <w:t>P</w:t>
            </w:r>
          </w:p>
        </w:tc>
      </w:tr>
      <w:tr w:rsidR="003A1CC3" w:rsidRPr="00D66C64" w14:paraId="720D22DC" w14:textId="77777777" w:rsidTr="003D7C05">
        <w:trPr>
          <w:jc w:val="center"/>
        </w:trPr>
        <w:tc>
          <w:tcPr>
            <w:tcW w:w="567" w:type="dxa"/>
            <w:shd w:val="clear" w:color="auto" w:fill="auto"/>
          </w:tcPr>
          <w:p w14:paraId="45D5E235" w14:textId="77777777" w:rsidR="003A1CC3" w:rsidRPr="00D66C64" w:rsidRDefault="003A1CC3" w:rsidP="00A20284">
            <w:pPr>
              <w:pStyle w:val="TAC"/>
            </w:pPr>
            <w:r w:rsidRPr="00D66C64">
              <w:t>11</w:t>
            </w:r>
          </w:p>
        </w:tc>
        <w:tc>
          <w:tcPr>
            <w:tcW w:w="3969" w:type="dxa"/>
          </w:tcPr>
          <w:p w14:paraId="3953F700" w14:textId="6F602A34" w:rsidR="003A1CC3" w:rsidRPr="00D66C64" w:rsidRDefault="003440AE" w:rsidP="00A20284">
            <w:pPr>
              <w:pStyle w:val="TAL"/>
            </w:pPr>
            <w:r w:rsidRPr="00D66C64">
              <w:t>SS responds to PRACK</w:t>
            </w:r>
            <w:r w:rsidRPr="00D66C64">
              <w:br/>
              <w:t>(</w:t>
            </w:r>
            <w:r w:rsidR="003A1CC3" w:rsidRPr="00D66C64">
              <w:t>Step 10 of Annex A.4.1</w:t>
            </w:r>
            <w:r w:rsidRPr="00D66C64">
              <w:t>)</w:t>
            </w:r>
          </w:p>
        </w:tc>
        <w:tc>
          <w:tcPr>
            <w:tcW w:w="720" w:type="dxa"/>
          </w:tcPr>
          <w:p w14:paraId="65379C7B" w14:textId="77777777" w:rsidR="003A1CC3" w:rsidRPr="00D66C64" w:rsidRDefault="003A1CC3" w:rsidP="00A20284">
            <w:pPr>
              <w:pStyle w:val="TAC"/>
            </w:pPr>
            <w:r w:rsidRPr="00D66C64">
              <w:t>&lt;--</w:t>
            </w:r>
          </w:p>
        </w:tc>
        <w:tc>
          <w:tcPr>
            <w:tcW w:w="2880" w:type="dxa"/>
          </w:tcPr>
          <w:p w14:paraId="217B0097" w14:textId="77777777" w:rsidR="003A1CC3" w:rsidRPr="00D66C64" w:rsidRDefault="003A1CC3" w:rsidP="00A20284">
            <w:pPr>
              <w:pStyle w:val="TAL"/>
            </w:pPr>
            <w:r w:rsidRPr="00D66C64">
              <w:t>200 OK</w:t>
            </w:r>
          </w:p>
        </w:tc>
        <w:tc>
          <w:tcPr>
            <w:tcW w:w="567" w:type="dxa"/>
          </w:tcPr>
          <w:p w14:paraId="06D25589" w14:textId="77777777" w:rsidR="003A1CC3" w:rsidRPr="00D66C64" w:rsidRDefault="003A1CC3" w:rsidP="00A20284">
            <w:pPr>
              <w:pStyle w:val="TAC"/>
            </w:pPr>
          </w:p>
        </w:tc>
        <w:tc>
          <w:tcPr>
            <w:tcW w:w="850" w:type="dxa"/>
          </w:tcPr>
          <w:p w14:paraId="4E28107B" w14:textId="77777777" w:rsidR="003A1CC3" w:rsidRPr="00D66C64" w:rsidRDefault="003A1CC3" w:rsidP="00A20284">
            <w:pPr>
              <w:pStyle w:val="TAC"/>
            </w:pPr>
          </w:p>
        </w:tc>
      </w:tr>
      <w:tr w:rsidR="003A1CC3" w:rsidRPr="00D66C64" w14:paraId="75AB7906" w14:textId="77777777" w:rsidTr="003D7C05">
        <w:trPr>
          <w:jc w:val="center"/>
        </w:trPr>
        <w:tc>
          <w:tcPr>
            <w:tcW w:w="567" w:type="dxa"/>
            <w:shd w:val="clear" w:color="auto" w:fill="auto"/>
          </w:tcPr>
          <w:p w14:paraId="7CFF4C80" w14:textId="77777777" w:rsidR="003A1CC3" w:rsidRPr="00D66C64" w:rsidRDefault="003A1CC3" w:rsidP="00A20284">
            <w:pPr>
              <w:pStyle w:val="TAC"/>
            </w:pPr>
            <w:r w:rsidRPr="00D66C64">
              <w:t>12</w:t>
            </w:r>
          </w:p>
        </w:tc>
        <w:tc>
          <w:tcPr>
            <w:tcW w:w="3969" w:type="dxa"/>
          </w:tcPr>
          <w:p w14:paraId="6926D0FE" w14:textId="573FEDB2" w:rsidR="003A1CC3" w:rsidRPr="00D66C64" w:rsidRDefault="003440AE" w:rsidP="00A20284">
            <w:pPr>
              <w:pStyle w:val="TAL"/>
            </w:pPr>
            <w:r w:rsidRPr="00D66C64">
              <w:t>SS responds to INVITE</w:t>
            </w:r>
            <w:r w:rsidRPr="00D66C64">
              <w:br/>
              <w:t>(</w:t>
            </w:r>
            <w:r w:rsidR="003A1CC3" w:rsidRPr="00D66C64">
              <w:t>Step 11 of Annex A.4.1</w:t>
            </w:r>
            <w:r w:rsidRPr="00D66C64">
              <w:t>)</w:t>
            </w:r>
          </w:p>
        </w:tc>
        <w:tc>
          <w:tcPr>
            <w:tcW w:w="720" w:type="dxa"/>
          </w:tcPr>
          <w:p w14:paraId="112CA247" w14:textId="77777777" w:rsidR="003A1CC3" w:rsidRPr="00D66C64" w:rsidRDefault="003A1CC3" w:rsidP="00A20284">
            <w:pPr>
              <w:pStyle w:val="TAC"/>
            </w:pPr>
            <w:r w:rsidRPr="00D66C64">
              <w:t>&lt;--</w:t>
            </w:r>
          </w:p>
        </w:tc>
        <w:tc>
          <w:tcPr>
            <w:tcW w:w="2880" w:type="dxa"/>
          </w:tcPr>
          <w:p w14:paraId="785A36E3" w14:textId="77777777" w:rsidR="003A1CC3" w:rsidRPr="00D66C64" w:rsidRDefault="003A1CC3" w:rsidP="00A20284">
            <w:pPr>
              <w:pStyle w:val="TAL"/>
            </w:pPr>
            <w:r w:rsidRPr="00D66C64">
              <w:t>200 OK</w:t>
            </w:r>
          </w:p>
        </w:tc>
        <w:tc>
          <w:tcPr>
            <w:tcW w:w="567" w:type="dxa"/>
          </w:tcPr>
          <w:p w14:paraId="37F88C0A" w14:textId="77777777" w:rsidR="003A1CC3" w:rsidRPr="00D66C64" w:rsidRDefault="003A1CC3" w:rsidP="00A20284">
            <w:pPr>
              <w:pStyle w:val="TAC"/>
            </w:pPr>
          </w:p>
        </w:tc>
        <w:tc>
          <w:tcPr>
            <w:tcW w:w="850" w:type="dxa"/>
          </w:tcPr>
          <w:p w14:paraId="552132EC" w14:textId="77777777" w:rsidR="003A1CC3" w:rsidRPr="00D66C64" w:rsidRDefault="003A1CC3" w:rsidP="00A20284">
            <w:pPr>
              <w:pStyle w:val="TAC"/>
            </w:pPr>
          </w:p>
        </w:tc>
      </w:tr>
      <w:tr w:rsidR="003A1CC3" w:rsidRPr="00D66C64" w14:paraId="472C3B4D" w14:textId="77777777" w:rsidTr="003D7C05">
        <w:trPr>
          <w:jc w:val="center"/>
        </w:trPr>
        <w:tc>
          <w:tcPr>
            <w:tcW w:w="567" w:type="dxa"/>
            <w:shd w:val="clear" w:color="auto" w:fill="auto"/>
          </w:tcPr>
          <w:p w14:paraId="4E4ECD98" w14:textId="77777777" w:rsidR="003A1CC3" w:rsidRPr="00D66C64" w:rsidRDefault="003A1CC3" w:rsidP="00A20284">
            <w:pPr>
              <w:pStyle w:val="TAC"/>
            </w:pPr>
            <w:r w:rsidRPr="00D66C64">
              <w:t>13</w:t>
            </w:r>
          </w:p>
        </w:tc>
        <w:tc>
          <w:tcPr>
            <w:tcW w:w="3969" w:type="dxa"/>
          </w:tcPr>
          <w:p w14:paraId="40322825" w14:textId="4A8EB994" w:rsidR="003A1CC3" w:rsidRPr="00D66C64" w:rsidRDefault="003440AE" w:rsidP="00A20284">
            <w:pPr>
              <w:pStyle w:val="TAL"/>
            </w:pPr>
            <w:r w:rsidRPr="00D66C64">
              <w:t>UE acks 200 OK for INVITE</w:t>
            </w:r>
            <w:r w:rsidRPr="00D66C64">
              <w:br/>
              <w:t>(</w:t>
            </w:r>
            <w:r w:rsidR="003A1CC3" w:rsidRPr="00D66C64">
              <w:t>Step 12 of Annex A.4.1</w:t>
            </w:r>
            <w:r w:rsidRPr="00D66C64">
              <w:t>)</w:t>
            </w:r>
          </w:p>
        </w:tc>
        <w:tc>
          <w:tcPr>
            <w:tcW w:w="720" w:type="dxa"/>
          </w:tcPr>
          <w:p w14:paraId="5F3AEACE" w14:textId="77777777" w:rsidR="003A1CC3" w:rsidRPr="00D66C64" w:rsidRDefault="003A1CC3" w:rsidP="00A20284">
            <w:pPr>
              <w:pStyle w:val="TAC"/>
            </w:pPr>
            <w:r w:rsidRPr="00D66C64">
              <w:t>--&gt;</w:t>
            </w:r>
          </w:p>
        </w:tc>
        <w:tc>
          <w:tcPr>
            <w:tcW w:w="2880" w:type="dxa"/>
          </w:tcPr>
          <w:p w14:paraId="724ED918" w14:textId="77777777" w:rsidR="003A1CC3" w:rsidRPr="00D66C64" w:rsidRDefault="003A1CC3" w:rsidP="00A20284">
            <w:pPr>
              <w:pStyle w:val="TAL"/>
            </w:pPr>
            <w:r w:rsidRPr="00D66C64">
              <w:t>ACK</w:t>
            </w:r>
          </w:p>
        </w:tc>
        <w:tc>
          <w:tcPr>
            <w:tcW w:w="567" w:type="dxa"/>
          </w:tcPr>
          <w:p w14:paraId="55EB5C03" w14:textId="77777777" w:rsidR="003A1CC3" w:rsidRPr="00D66C64" w:rsidRDefault="003A1CC3" w:rsidP="00A20284">
            <w:pPr>
              <w:pStyle w:val="TAC"/>
            </w:pPr>
            <w:r w:rsidRPr="00D66C64">
              <w:t>5</w:t>
            </w:r>
          </w:p>
        </w:tc>
        <w:tc>
          <w:tcPr>
            <w:tcW w:w="850" w:type="dxa"/>
          </w:tcPr>
          <w:p w14:paraId="4135C751" w14:textId="77777777" w:rsidR="003A1CC3" w:rsidRPr="00D66C64" w:rsidRDefault="003A1CC3" w:rsidP="00A20284">
            <w:pPr>
              <w:pStyle w:val="TAC"/>
            </w:pPr>
            <w:r w:rsidRPr="00D66C64">
              <w:t>P</w:t>
            </w:r>
          </w:p>
        </w:tc>
      </w:tr>
    </w:tbl>
    <w:p w14:paraId="57F991D9" w14:textId="77777777" w:rsidR="003A1CC3" w:rsidRPr="00D66C64" w:rsidRDefault="003A1CC3" w:rsidP="003A1CC3"/>
    <w:p w14:paraId="1C5D1F61" w14:textId="77777777" w:rsidR="003A1CC3" w:rsidRPr="00D66C64" w:rsidRDefault="003A1CC3" w:rsidP="00F238ED">
      <w:pPr>
        <w:pStyle w:val="H6"/>
      </w:pPr>
      <w:bookmarkStart w:id="588" w:name="_Toc43210209"/>
      <w:bookmarkStart w:id="589" w:name="_Toc51948435"/>
      <w:bookmarkStart w:id="590" w:name="_Toc52162508"/>
      <w:bookmarkStart w:id="591" w:name="_Toc60916112"/>
      <w:r w:rsidRPr="00D66C64">
        <w:t>7.4.3.3</w:t>
      </w:r>
      <w:r w:rsidRPr="00D66C64">
        <w:tab/>
        <w:t>Specific message contents</w:t>
      </w:r>
      <w:bookmarkEnd w:id="588"/>
      <w:bookmarkEnd w:id="589"/>
      <w:bookmarkEnd w:id="590"/>
      <w:bookmarkEnd w:id="591"/>
    </w:p>
    <w:p w14:paraId="3B899525" w14:textId="77777777" w:rsidR="00BC244A" w:rsidRPr="00D66C64" w:rsidRDefault="003A1CC3" w:rsidP="003E11B9">
      <w:r w:rsidRPr="00D66C64">
        <w:t>None as fully described in Annex A.4.1.</w:t>
      </w:r>
    </w:p>
    <w:p w14:paraId="282B7C2B" w14:textId="77777777" w:rsidR="00987512" w:rsidRPr="00D66C64" w:rsidRDefault="00C8183A" w:rsidP="00987512">
      <w:pPr>
        <w:pStyle w:val="Heading2"/>
        <w:rPr>
          <w:rFonts w:eastAsia="MS Gothic"/>
        </w:rPr>
      </w:pPr>
      <w:bookmarkStart w:id="592" w:name="_Toc42778743"/>
      <w:bookmarkStart w:id="593" w:name="_Toc42785190"/>
      <w:r w:rsidRPr="00D66C64">
        <w:rPr>
          <w:rFonts w:eastAsia="MS Gothic"/>
        </w:rPr>
        <w:br w:type="page"/>
      </w:r>
      <w:bookmarkStart w:id="594" w:name="_Toc43210210"/>
      <w:bookmarkStart w:id="595" w:name="_Toc51948436"/>
      <w:bookmarkStart w:id="596" w:name="_Toc52162509"/>
      <w:bookmarkStart w:id="597" w:name="_Toc60916113"/>
      <w:bookmarkStart w:id="598" w:name="_Toc68197386"/>
      <w:bookmarkStart w:id="599" w:name="_Toc75880635"/>
      <w:bookmarkStart w:id="600" w:name="_Toc84254333"/>
      <w:bookmarkStart w:id="601" w:name="_Toc84255128"/>
      <w:r w:rsidR="00987512" w:rsidRPr="00D66C64">
        <w:rPr>
          <w:rFonts w:eastAsia="MS Gothic"/>
        </w:rPr>
        <w:lastRenderedPageBreak/>
        <w:t>7.5</w:t>
      </w:r>
      <w:r w:rsidR="00987512" w:rsidRPr="00D66C64">
        <w:rPr>
          <w:rFonts w:eastAsia="MS Gothic"/>
        </w:rPr>
        <w:tab/>
        <w:t>MTSI MO Voice Call without preconditions at both originating UE and terminating UE / 5GS</w:t>
      </w:r>
      <w:bookmarkEnd w:id="592"/>
      <w:bookmarkEnd w:id="593"/>
      <w:bookmarkEnd w:id="594"/>
      <w:bookmarkEnd w:id="595"/>
      <w:bookmarkEnd w:id="596"/>
      <w:bookmarkEnd w:id="597"/>
      <w:bookmarkEnd w:id="598"/>
      <w:bookmarkEnd w:id="599"/>
      <w:bookmarkEnd w:id="600"/>
      <w:bookmarkEnd w:id="601"/>
    </w:p>
    <w:p w14:paraId="27473B4A" w14:textId="77777777" w:rsidR="00987512" w:rsidRPr="00D66C64" w:rsidRDefault="00987512" w:rsidP="00F238ED">
      <w:pPr>
        <w:pStyle w:val="H6"/>
        <w:rPr>
          <w:rFonts w:eastAsia="MS Gothic"/>
        </w:rPr>
      </w:pPr>
      <w:bookmarkStart w:id="602" w:name="_Toc42778744"/>
      <w:bookmarkStart w:id="603" w:name="_Toc42785191"/>
      <w:bookmarkStart w:id="604" w:name="_Toc43210211"/>
      <w:bookmarkStart w:id="605" w:name="_Toc51948437"/>
      <w:bookmarkStart w:id="606" w:name="_Toc52162510"/>
      <w:bookmarkStart w:id="607" w:name="_Toc60916114"/>
      <w:r w:rsidRPr="00D66C64">
        <w:rPr>
          <w:rFonts w:eastAsia="MS Gothic"/>
        </w:rPr>
        <w:t>7.5.1</w:t>
      </w:r>
      <w:r w:rsidRPr="00D66C64">
        <w:rPr>
          <w:rFonts w:eastAsia="MS Gothic"/>
        </w:rPr>
        <w:tab/>
        <w:t xml:space="preserve">Test </w:t>
      </w:r>
      <w:r w:rsidRPr="00D66C64">
        <w:t>Purpose</w:t>
      </w:r>
      <w:r w:rsidRPr="00D66C64">
        <w:rPr>
          <w:rFonts w:eastAsia="MS Gothic"/>
        </w:rPr>
        <w:t xml:space="preserve"> (TP)</w:t>
      </w:r>
      <w:bookmarkEnd w:id="602"/>
      <w:bookmarkEnd w:id="603"/>
      <w:bookmarkEnd w:id="604"/>
      <w:bookmarkEnd w:id="605"/>
      <w:bookmarkEnd w:id="606"/>
      <w:bookmarkEnd w:id="607"/>
    </w:p>
    <w:p w14:paraId="72BA4C2A" w14:textId="77777777" w:rsidR="00987512" w:rsidRPr="00D66C64" w:rsidRDefault="00987512" w:rsidP="00987512">
      <w:pPr>
        <w:pStyle w:val="H6"/>
        <w:rPr>
          <w:rFonts w:ascii="Courier New" w:hAnsi="Courier New"/>
          <w:b/>
          <w:sz w:val="16"/>
        </w:rPr>
      </w:pPr>
      <w:r w:rsidRPr="00D66C64">
        <w:t>(1)</w:t>
      </w:r>
    </w:p>
    <w:p w14:paraId="7008CFA1" w14:textId="55A556CA" w:rsidR="00987512" w:rsidRPr="00D66C64" w:rsidRDefault="00987512" w:rsidP="00987512">
      <w:pPr>
        <w:pStyle w:val="PL"/>
        <w:rPr>
          <w:noProof w:val="0"/>
        </w:rPr>
      </w:pPr>
      <w:r w:rsidRPr="00D66C64">
        <w:rPr>
          <w:b/>
          <w:noProof w:val="0"/>
        </w:rPr>
        <w:t>with</w:t>
      </w:r>
      <w:r w:rsidRPr="00D66C64">
        <w:rPr>
          <w:noProof w:val="0"/>
        </w:rPr>
        <w:t xml:space="preserve"> { UE being registered to IMS and </w:t>
      </w:r>
      <w:r w:rsidR="0090017E" w:rsidRPr="00D66C64">
        <w:rPr>
          <w:noProof w:val="0"/>
        </w:rPr>
        <w:t xml:space="preserve">configured to not use preconditions </w:t>
      </w:r>
      <w:r w:rsidRPr="00D66C64">
        <w:rPr>
          <w:noProof w:val="0"/>
        </w:rPr>
        <w:t xml:space="preserve"> }</w:t>
      </w:r>
    </w:p>
    <w:p w14:paraId="1D1254BE" w14:textId="77777777" w:rsidR="00987512" w:rsidRPr="00D66C64" w:rsidRDefault="00987512" w:rsidP="00987512">
      <w:pPr>
        <w:pStyle w:val="PL"/>
        <w:rPr>
          <w:noProof w:val="0"/>
        </w:rPr>
      </w:pPr>
      <w:r w:rsidRPr="00D66C64">
        <w:rPr>
          <w:b/>
          <w:noProof w:val="0"/>
        </w:rPr>
        <w:t>ensure that</w:t>
      </w:r>
      <w:r w:rsidRPr="00D66C64">
        <w:rPr>
          <w:noProof w:val="0"/>
        </w:rPr>
        <w:t xml:space="preserve"> {</w:t>
      </w:r>
    </w:p>
    <w:p w14:paraId="6349BD3C"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is being made to initiate a voice call }</w:t>
      </w:r>
    </w:p>
    <w:p w14:paraId="1EED9A30"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INVITE for voice call without preconditions }</w:t>
      </w:r>
    </w:p>
    <w:p w14:paraId="1C40F2CA" w14:textId="77777777" w:rsidR="00341501" w:rsidRPr="00D66C64" w:rsidRDefault="00341501" w:rsidP="00341501">
      <w:pPr>
        <w:pStyle w:val="PL"/>
        <w:rPr>
          <w:noProof w:val="0"/>
        </w:rPr>
      </w:pPr>
      <w:r w:rsidRPr="00D66C64">
        <w:rPr>
          <w:noProof w:val="0"/>
        </w:rPr>
        <w:t xml:space="preserve">            }</w:t>
      </w:r>
    </w:p>
    <w:p w14:paraId="02AEF093" w14:textId="77777777" w:rsidR="0031641D" w:rsidRPr="00D66C64" w:rsidRDefault="0031641D" w:rsidP="00341501">
      <w:pPr>
        <w:pStyle w:val="PL"/>
        <w:rPr>
          <w:noProof w:val="0"/>
        </w:rPr>
      </w:pPr>
    </w:p>
    <w:p w14:paraId="0C4FEBEE" w14:textId="77777777" w:rsidR="00987512" w:rsidRPr="00D66C64" w:rsidRDefault="00987512" w:rsidP="00987512">
      <w:pPr>
        <w:pStyle w:val="H6"/>
      </w:pPr>
      <w:r w:rsidRPr="00D66C64">
        <w:t>(2)</w:t>
      </w:r>
    </w:p>
    <w:p w14:paraId="711AC999" w14:textId="77777777" w:rsidR="00987512" w:rsidRPr="00D66C64" w:rsidRDefault="00987512" w:rsidP="00987512">
      <w:pPr>
        <w:pStyle w:val="PL"/>
        <w:rPr>
          <w:noProof w:val="0"/>
        </w:rPr>
      </w:pPr>
      <w:r w:rsidRPr="00D66C64">
        <w:rPr>
          <w:b/>
          <w:noProof w:val="0"/>
        </w:rPr>
        <w:t>with</w:t>
      </w:r>
      <w:r w:rsidRPr="00D66C64">
        <w:rPr>
          <w:noProof w:val="0"/>
        </w:rPr>
        <w:t xml:space="preserve"> { UE having sent INVITE without precond</w:t>
      </w:r>
      <w:r w:rsidR="00D44BAD" w:rsidRPr="00D66C64">
        <w:rPr>
          <w:noProof w:val="0"/>
        </w:rPr>
        <w:t>i</w:t>
      </w:r>
      <w:r w:rsidRPr="00D66C64">
        <w:rPr>
          <w:noProof w:val="0"/>
        </w:rPr>
        <w:t>tions }</w:t>
      </w:r>
    </w:p>
    <w:p w14:paraId="2BB4F600" w14:textId="77777777" w:rsidR="00987512" w:rsidRPr="00D66C64" w:rsidRDefault="00987512" w:rsidP="00987512">
      <w:pPr>
        <w:pStyle w:val="PL"/>
        <w:rPr>
          <w:noProof w:val="0"/>
        </w:rPr>
      </w:pPr>
      <w:r w:rsidRPr="00D66C64">
        <w:rPr>
          <w:b/>
          <w:noProof w:val="0"/>
        </w:rPr>
        <w:t>ensure that</w:t>
      </w:r>
      <w:r w:rsidRPr="00D66C64">
        <w:rPr>
          <w:noProof w:val="0"/>
        </w:rPr>
        <w:t xml:space="preserve"> {</w:t>
      </w:r>
    </w:p>
    <w:p w14:paraId="584E1944"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183 Session Progress without preconditions }</w:t>
      </w:r>
    </w:p>
    <w:p w14:paraId="472C398B"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PRACK for 183 Session Progress }</w:t>
      </w:r>
    </w:p>
    <w:p w14:paraId="06A85C4C" w14:textId="77777777" w:rsidR="00341501" w:rsidRPr="00D66C64" w:rsidRDefault="00341501" w:rsidP="00341501">
      <w:pPr>
        <w:pStyle w:val="PL"/>
        <w:rPr>
          <w:noProof w:val="0"/>
        </w:rPr>
      </w:pPr>
      <w:r w:rsidRPr="00D66C64">
        <w:rPr>
          <w:noProof w:val="0"/>
        </w:rPr>
        <w:t xml:space="preserve">            }</w:t>
      </w:r>
    </w:p>
    <w:p w14:paraId="03E97813" w14:textId="77777777" w:rsidR="0031641D" w:rsidRPr="00D66C64" w:rsidRDefault="0031641D" w:rsidP="00341501">
      <w:pPr>
        <w:pStyle w:val="PL"/>
        <w:rPr>
          <w:noProof w:val="0"/>
        </w:rPr>
      </w:pPr>
    </w:p>
    <w:p w14:paraId="2EB027AD" w14:textId="77777777" w:rsidR="00987512" w:rsidRPr="00D66C64" w:rsidRDefault="00987512" w:rsidP="00987512">
      <w:pPr>
        <w:pStyle w:val="H6"/>
      </w:pPr>
      <w:r w:rsidRPr="00D66C64">
        <w:t>(3)</w:t>
      </w:r>
    </w:p>
    <w:p w14:paraId="36EEE938" w14:textId="77777777" w:rsidR="00987512" w:rsidRPr="00D66C64" w:rsidRDefault="00987512" w:rsidP="00987512">
      <w:pPr>
        <w:pStyle w:val="PL"/>
        <w:rPr>
          <w:noProof w:val="0"/>
        </w:rPr>
      </w:pPr>
      <w:r w:rsidRPr="00D66C64">
        <w:rPr>
          <w:b/>
          <w:noProof w:val="0"/>
        </w:rPr>
        <w:t>with</w:t>
      </w:r>
      <w:r w:rsidRPr="00D66C64">
        <w:rPr>
          <w:noProof w:val="0"/>
        </w:rPr>
        <w:t xml:space="preserve"> { UE having sent PRACK }</w:t>
      </w:r>
    </w:p>
    <w:p w14:paraId="0675ED3A" w14:textId="77777777" w:rsidR="00987512" w:rsidRPr="00D66C64" w:rsidRDefault="00987512" w:rsidP="00987512">
      <w:pPr>
        <w:pStyle w:val="PL"/>
        <w:rPr>
          <w:noProof w:val="0"/>
        </w:rPr>
      </w:pPr>
      <w:r w:rsidRPr="00D66C64">
        <w:rPr>
          <w:b/>
          <w:noProof w:val="0"/>
        </w:rPr>
        <w:t>ensure that</w:t>
      </w:r>
      <w:r w:rsidRPr="00D66C64">
        <w:rPr>
          <w:noProof w:val="0"/>
        </w:rPr>
        <w:t xml:space="preserve"> {</w:t>
      </w:r>
    </w:p>
    <w:p w14:paraId="751A826A"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200 OK for PRACK followed by 180 Ringing followed by 200 OK for INVITE }</w:t>
      </w:r>
    </w:p>
    <w:p w14:paraId="150A0D21"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ACK }</w:t>
      </w:r>
    </w:p>
    <w:p w14:paraId="3DA65EC4" w14:textId="77777777" w:rsidR="00341501" w:rsidRPr="00D66C64" w:rsidRDefault="00341501" w:rsidP="00341501">
      <w:pPr>
        <w:pStyle w:val="PL"/>
        <w:rPr>
          <w:noProof w:val="0"/>
        </w:rPr>
      </w:pPr>
      <w:r w:rsidRPr="00D66C64">
        <w:rPr>
          <w:noProof w:val="0"/>
        </w:rPr>
        <w:t xml:space="preserve">            }</w:t>
      </w:r>
    </w:p>
    <w:p w14:paraId="328E4C63" w14:textId="77777777" w:rsidR="0031641D" w:rsidRPr="00D66C64" w:rsidRDefault="0031641D" w:rsidP="00341501">
      <w:pPr>
        <w:pStyle w:val="PL"/>
        <w:rPr>
          <w:noProof w:val="0"/>
        </w:rPr>
      </w:pPr>
    </w:p>
    <w:p w14:paraId="18153ADF" w14:textId="77777777" w:rsidR="00987512" w:rsidRPr="00D66C64" w:rsidRDefault="00987512" w:rsidP="00F238ED">
      <w:pPr>
        <w:pStyle w:val="H6"/>
        <w:rPr>
          <w:rFonts w:eastAsia="MS Gothic"/>
        </w:rPr>
      </w:pPr>
      <w:bookmarkStart w:id="608" w:name="_Toc42778745"/>
      <w:bookmarkStart w:id="609" w:name="_Toc42785192"/>
      <w:bookmarkStart w:id="610" w:name="_Toc43210212"/>
      <w:bookmarkStart w:id="611" w:name="_Toc51948438"/>
      <w:bookmarkStart w:id="612" w:name="_Toc52162511"/>
      <w:bookmarkStart w:id="613" w:name="_Toc60916115"/>
      <w:r w:rsidRPr="00D66C64">
        <w:rPr>
          <w:rFonts w:eastAsia="MS Gothic"/>
        </w:rPr>
        <w:t>7.5.2</w:t>
      </w:r>
      <w:r w:rsidRPr="00D66C64">
        <w:rPr>
          <w:rFonts w:eastAsia="MS Gothic"/>
        </w:rPr>
        <w:tab/>
        <w:t>Conformance Requirements</w:t>
      </w:r>
      <w:bookmarkEnd w:id="608"/>
      <w:bookmarkEnd w:id="609"/>
      <w:bookmarkEnd w:id="610"/>
      <w:bookmarkEnd w:id="611"/>
      <w:bookmarkEnd w:id="612"/>
      <w:bookmarkEnd w:id="613"/>
    </w:p>
    <w:p w14:paraId="65A9091E" w14:textId="77777777" w:rsidR="000D610E" w:rsidRPr="00D66C64" w:rsidRDefault="000D610E" w:rsidP="000D610E">
      <w:r w:rsidRPr="00D66C64">
        <w:t>The conformance requirements covered in the present test case are, unless otherwise stated, Rel-15 requirements.</w:t>
      </w:r>
    </w:p>
    <w:p w14:paraId="01804CBD" w14:textId="77777777" w:rsidR="00987512" w:rsidRPr="00D66C64" w:rsidRDefault="00987512" w:rsidP="00987512">
      <w:r w:rsidRPr="00D66C64">
        <w:t>As described in 7.4.2 except:</w:t>
      </w:r>
    </w:p>
    <w:p w14:paraId="320CAC54" w14:textId="77777777" w:rsidR="00987512" w:rsidRPr="00D66C64" w:rsidRDefault="0031641D" w:rsidP="00987512">
      <w:r w:rsidRPr="00D66C64">
        <w:t xml:space="preserve">[TS </w:t>
      </w:r>
      <w:r w:rsidR="00987512" w:rsidRPr="00D66C64">
        <w:t>24.229, clause 5.1.3.1]:</w:t>
      </w:r>
    </w:p>
    <w:p w14:paraId="2B3BD8CD" w14:textId="77777777" w:rsidR="00987512" w:rsidRPr="00D66C64" w:rsidRDefault="00987512" w:rsidP="00987512">
      <w:r w:rsidRPr="00D66C64">
        <w:t xml:space="preserve">The "integration of resource management and SIP" extension is hereafter in this subclause referred to as "the precondition mechanism" and is defined in RFC 3312 [30] </w:t>
      </w:r>
      <w:r w:rsidRPr="00D66C64">
        <w:rPr>
          <w:snapToGrid w:val="0"/>
        </w:rPr>
        <w:t xml:space="preserve">as updated by </w:t>
      </w:r>
      <w:r w:rsidRPr="00D66C64">
        <w:t>RFC 4032 </w:t>
      </w:r>
      <w:r w:rsidRPr="00D66C64">
        <w:rPr>
          <w:snapToGrid w:val="0"/>
        </w:rPr>
        <w:t>[64]</w:t>
      </w:r>
      <w:r w:rsidRPr="00D66C64">
        <w:t>.</w:t>
      </w:r>
    </w:p>
    <w:p w14:paraId="31F8FDFD" w14:textId="77777777" w:rsidR="00987512" w:rsidRPr="00D66C64" w:rsidRDefault="00987512" w:rsidP="00987512">
      <w:r w:rsidRPr="00D66C64">
        <w:t>The preconditions mechanism should be supported by the originating UE.</w:t>
      </w:r>
    </w:p>
    <w:p w14:paraId="38349602" w14:textId="77777777" w:rsidR="00987512" w:rsidRPr="00D66C64" w:rsidRDefault="00987512" w:rsidP="00987512">
      <w:r w:rsidRPr="00D66C64">
        <w:t>If the precondition mechanism is disabled as specified in subclause 5.1.5A, the UE shall not use the precondition mechanism.</w:t>
      </w:r>
    </w:p>
    <w:p w14:paraId="546BAAAC" w14:textId="77777777" w:rsidR="00987512" w:rsidRPr="00D66C64" w:rsidRDefault="0031641D" w:rsidP="00987512">
      <w:r w:rsidRPr="00D66C64">
        <w:t xml:space="preserve">[TS </w:t>
      </w:r>
      <w:r w:rsidR="00987512" w:rsidRPr="00D66C64">
        <w:t>24.229, clause 5.1.5A]:</w:t>
      </w:r>
    </w:p>
    <w:p w14:paraId="417F65D8" w14:textId="77777777" w:rsidR="00987512" w:rsidRPr="00D66C64" w:rsidRDefault="00987512" w:rsidP="00987512">
      <w:r w:rsidRPr="00D66C64">
        <w:t>The precondition disabling policy indicates whether the UE is allowed to use the precondition mechanism or whether the UE is not allowed to use the precondition mechanism.</w:t>
      </w:r>
    </w:p>
    <w:p w14:paraId="4F72F5BF" w14:textId="77777777" w:rsidR="00987512" w:rsidRPr="00D66C64" w:rsidRDefault="00987512" w:rsidP="00987512">
      <w:r w:rsidRPr="00D66C64">
        <w:t>If the precondition disabling policy is not configured, the precondition disabling policy is assumed to indicate that the UE is allowed to use the precondition mechanism.</w:t>
      </w:r>
    </w:p>
    <w:p w14:paraId="084A77E8" w14:textId="77777777" w:rsidR="00987512" w:rsidRPr="00D66C64" w:rsidRDefault="00987512" w:rsidP="00987512">
      <w:r w:rsidRPr="00D66C64">
        <w:t>The UE may support the precondition disabling policy.</w:t>
      </w:r>
    </w:p>
    <w:p w14:paraId="2BE6B8C1" w14:textId="77777777" w:rsidR="00987512" w:rsidRPr="00D66C64" w:rsidRDefault="00987512" w:rsidP="00987512">
      <w:r w:rsidRPr="00D66C64">
        <w:t>If the UE supports the precondition disabling policy, the UE may support being configured with the precondition disabling policy using one or more of the following methods:</w:t>
      </w:r>
    </w:p>
    <w:p w14:paraId="4D4A83CD" w14:textId="77777777" w:rsidR="00987512" w:rsidRPr="00D66C64" w:rsidRDefault="00987512" w:rsidP="00987512">
      <w:pPr>
        <w:pStyle w:val="B10"/>
        <w:rPr>
          <w:lang w:eastAsia="zh-CN"/>
        </w:rPr>
      </w:pPr>
      <w:r w:rsidRPr="00D66C64">
        <w:rPr>
          <w:lang w:eastAsia="zh-CN"/>
        </w:rPr>
        <w:t>a)</w:t>
      </w:r>
      <w:r w:rsidRPr="00D66C64">
        <w:rPr>
          <w:lang w:eastAsia="zh-CN"/>
        </w:rPr>
        <w:tab/>
      </w:r>
      <w:r w:rsidRPr="00D66C64">
        <w:t xml:space="preserve">the Precondition_disabling_policy </w:t>
      </w:r>
      <w:r w:rsidRPr="00D66C64">
        <w:rPr>
          <w:lang w:eastAsia="zh-CN"/>
        </w:rPr>
        <w:t>node</w:t>
      </w:r>
      <w:r w:rsidRPr="00D66C64">
        <w:t xml:space="preserve"> of the </w:t>
      </w:r>
      <w:r w:rsidRPr="00D66C64">
        <w:rPr>
          <w:lang w:eastAsia="zh-CN"/>
        </w:rPr>
        <w:t>EF</w:t>
      </w:r>
      <w:r w:rsidRPr="00D66C64">
        <w:rPr>
          <w:vertAlign w:val="subscript"/>
          <w:lang w:eastAsia="zh-CN"/>
        </w:rPr>
        <w:t>IMSConfigDat</w:t>
      </w:r>
      <w:r w:rsidRPr="00D66C64">
        <w:rPr>
          <w:lang w:eastAsia="zh-CN"/>
        </w:rPr>
        <w:t>a file described in 3GPP TS 31.102 [15C];</w:t>
      </w:r>
    </w:p>
    <w:p w14:paraId="3EAF3873" w14:textId="77777777" w:rsidR="00987512" w:rsidRPr="00D66C64" w:rsidRDefault="00987512" w:rsidP="00987512">
      <w:pPr>
        <w:pStyle w:val="B10"/>
        <w:rPr>
          <w:lang w:eastAsia="zh-CN"/>
        </w:rPr>
      </w:pPr>
      <w:r w:rsidRPr="00D66C64">
        <w:rPr>
          <w:lang w:eastAsia="zh-CN"/>
        </w:rPr>
        <w:t>b)</w:t>
      </w:r>
      <w:r w:rsidRPr="00D66C64">
        <w:rPr>
          <w:lang w:eastAsia="zh-CN"/>
        </w:rPr>
        <w:tab/>
      </w:r>
      <w:r w:rsidRPr="00D66C64">
        <w:t xml:space="preserve">the Precondition_disabling_policy </w:t>
      </w:r>
      <w:r w:rsidRPr="00D66C64">
        <w:rPr>
          <w:lang w:eastAsia="zh-CN"/>
        </w:rPr>
        <w:t>node</w:t>
      </w:r>
      <w:r w:rsidRPr="00D66C64">
        <w:t xml:space="preserve"> of the </w:t>
      </w:r>
      <w:r w:rsidRPr="00D66C64">
        <w:rPr>
          <w:lang w:eastAsia="zh-CN"/>
        </w:rPr>
        <w:t>EF</w:t>
      </w:r>
      <w:r w:rsidRPr="00D66C64">
        <w:rPr>
          <w:vertAlign w:val="subscript"/>
          <w:lang w:eastAsia="zh-CN"/>
        </w:rPr>
        <w:t>IMSConfigData</w:t>
      </w:r>
      <w:r w:rsidRPr="00D66C64">
        <w:rPr>
          <w:lang w:eastAsia="zh-CN"/>
        </w:rPr>
        <w:t xml:space="preserve"> file described in 3GPP TS 31.103 [15B]; and</w:t>
      </w:r>
    </w:p>
    <w:p w14:paraId="6315599C" w14:textId="77777777" w:rsidR="00987512" w:rsidRPr="00D66C64" w:rsidRDefault="00987512" w:rsidP="00987512">
      <w:pPr>
        <w:pStyle w:val="B10"/>
      </w:pPr>
      <w:r w:rsidRPr="00D66C64">
        <w:t>c)</w:t>
      </w:r>
      <w:r w:rsidRPr="00D66C64">
        <w:rPr>
          <w:lang w:eastAsia="zh-CN"/>
        </w:rPr>
        <w:tab/>
      </w:r>
      <w:r w:rsidRPr="00D66C64">
        <w:t xml:space="preserve">the Precondition_disabling_policy node of </w:t>
      </w:r>
      <w:r w:rsidRPr="00D66C64">
        <w:rPr>
          <w:rFonts w:eastAsia="Yu Gothic"/>
        </w:rPr>
        <w:t>3GPP TS 24.167 </w:t>
      </w:r>
      <w:r w:rsidRPr="00D66C64">
        <w:t>[8G].</w:t>
      </w:r>
    </w:p>
    <w:p w14:paraId="451B9A9A" w14:textId="77777777" w:rsidR="00987512" w:rsidRPr="00D66C64" w:rsidRDefault="00987512" w:rsidP="00987512">
      <w:r w:rsidRPr="00D66C64">
        <w:lastRenderedPageBreak/>
        <w:t xml:space="preserve">If the UE is configured with both the Precondition_disabling_policy </w:t>
      </w:r>
      <w:r w:rsidRPr="00D66C64">
        <w:rPr>
          <w:lang w:eastAsia="zh-CN"/>
        </w:rPr>
        <w:t>node</w:t>
      </w:r>
      <w:r w:rsidRPr="00D66C64">
        <w:t xml:space="preserve"> of </w:t>
      </w:r>
      <w:r w:rsidRPr="00D66C64">
        <w:rPr>
          <w:rFonts w:eastAsia="Yu Gothic"/>
        </w:rPr>
        <w:t>3GPP TS 24.167 </w:t>
      </w:r>
      <w:r w:rsidRPr="00D66C64">
        <w:t xml:space="preserve">[8G] and the Precondition_disabling_policy </w:t>
      </w:r>
      <w:r w:rsidRPr="00D66C64">
        <w:rPr>
          <w:lang w:eastAsia="zh-CN"/>
        </w:rPr>
        <w:t>node</w:t>
      </w:r>
      <w:r w:rsidRPr="00D66C64">
        <w:t xml:space="preserve"> of the EF</w:t>
      </w:r>
      <w:r w:rsidRPr="00D66C64">
        <w:rPr>
          <w:vertAlign w:val="subscript"/>
        </w:rPr>
        <w:t>IMSConfigData</w:t>
      </w:r>
      <w:r w:rsidRPr="00D66C64">
        <w:t xml:space="preserve"> file described in 3GPP TS 31.102 [15C] or 3GPP TS 31.103 [15B], then the Precondition_disabling_policy </w:t>
      </w:r>
      <w:r w:rsidRPr="00D66C64">
        <w:rPr>
          <w:lang w:eastAsia="zh-CN"/>
        </w:rPr>
        <w:t>node</w:t>
      </w:r>
      <w:r w:rsidRPr="00D66C64">
        <w:t xml:space="preserve"> of the EF</w:t>
      </w:r>
      <w:r w:rsidRPr="00D66C64">
        <w:rPr>
          <w:vertAlign w:val="subscript"/>
        </w:rPr>
        <w:t>IMSConfigData</w:t>
      </w:r>
      <w:r w:rsidRPr="00D66C64">
        <w:t xml:space="preserve"> file shall take precedence.</w:t>
      </w:r>
    </w:p>
    <w:p w14:paraId="4F06D31F" w14:textId="77777777" w:rsidR="00987512" w:rsidRPr="00D66C64" w:rsidRDefault="00987512" w:rsidP="00987512">
      <w:pPr>
        <w:pStyle w:val="NO"/>
      </w:pPr>
      <w:r w:rsidRPr="00D66C64">
        <w:t>NOTE:</w:t>
      </w:r>
      <w:r w:rsidRPr="00D66C64">
        <w:tab/>
      </w:r>
      <w:r w:rsidRPr="00D66C64">
        <w:rPr>
          <w:lang w:eastAsia="zh-CN"/>
        </w:rPr>
        <w:t>Precedence</w:t>
      </w:r>
      <w:r w:rsidRPr="00D66C64">
        <w:t xml:space="preserve"> for files configured on both the USIM and ISIM is defined in 3GPP TS 31.103 [15B].</w:t>
      </w:r>
    </w:p>
    <w:p w14:paraId="53DE298C" w14:textId="77777777" w:rsidR="00987512" w:rsidRPr="00D66C64" w:rsidRDefault="00987512" w:rsidP="00987512">
      <w:r w:rsidRPr="00D66C64">
        <w:t xml:space="preserve">The precondition </w:t>
      </w:r>
      <w:r w:rsidR="00D44BAD" w:rsidRPr="00D66C64">
        <w:t>mechanism</w:t>
      </w:r>
      <w:r w:rsidRPr="00D66C64">
        <w:t xml:space="preserve"> is disabled, if the UE supports the precondition disabling policy and the precondition disabling policy indicates that the UE is not allowed to use the precondition mechanism.</w:t>
      </w:r>
    </w:p>
    <w:p w14:paraId="0CECBF2C" w14:textId="77777777" w:rsidR="00987512" w:rsidRPr="00D66C64" w:rsidRDefault="00987512" w:rsidP="00987512">
      <w:r w:rsidRPr="00D66C64">
        <w:t>The precondition mechanism is enabled, if:</w:t>
      </w:r>
    </w:p>
    <w:p w14:paraId="716EB041" w14:textId="77777777" w:rsidR="00987512" w:rsidRPr="00D66C64" w:rsidRDefault="00987512" w:rsidP="00987512">
      <w:pPr>
        <w:pStyle w:val="B10"/>
      </w:pPr>
      <w:r w:rsidRPr="00D66C64">
        <w:t>1)</w:t>
      </w:r>
      <w:r w:rsidRPr="00D66C64">
        <w:tab/>
        <w:t>the UE does not support the precondition disabling policy; or</w:t>
      </w:r>
    </w:p>
    <w:p w14:paraId="3E6CB370" w14:textId="77777777" w:rsidR="00987512" w:rsidRPr="00D66C64" w:rsidRDefault="00987512" w:rsidP="00987512">
      <w:pPr>
        <w:pStyle w:val="B10"/>
      </w:pPr>
      <w:r w:rsidRPr="00D66C64">
        <w:t>2)</w:t>
      </w:r>
      <w:r w:rsidRPr="00D66C64">
        <w:tab/>
        <w:t>the UE supports the precondition disabling policy and the precondition disabling policy indicates that the UE is allowed to use the precondition mechanism.</w:t>
      </w:r>
    </w:p>
    <w:p w14:paraId="6B2C930C" w14:textId="77777777" w:rsidR="00987512" w:rsidRPr="00D66C64" w:rsidRDefault="0031641D" w:rsidP="00987512">
      <w:r w:rsidRPr="00D66C64">
        <w:t xml:space="preserve">[TS </w:t>
      </w:r>
      <w:r w:rsidR="00987512" w:rsidRPr="00D66C64">
        <w:t>24.229, clause 6.1.2]:</w:t>
      </w:r>
    </w:p>
    <w:p w14:paraId="28121884" w14:textId="77777777" w:rsidR="00987512" w:rsidRPr="00D66C64" w:rsidRDefault="00987512" w:rsidP="00987512">
      <w:r w:rsidRPr="00D66C64" w:rsidDel="00BE4D31">
        <w:t xml:space="preserve"> </w:t>
      </w:r>
      <w:r w:rsidRPr="00D66C64">
        <w:t>An INVITE request generated by a UE shall contain a SDP offer and at least one media description. This SDP offer shall reflect the calling user's terminal capabilities and user preferences for the session.</w:t>
      </w:r>
    </w:p>
    <w:p w14:paraId="59433BD2" w14:textId="77777777" w:rsidR="00987512" w:rsidRPr="00D66C64" w:rsidRDefault="00987512" w:rsidP="00987512">
      <w:r w:rsidRPr="00D66C64">
        <w:t>…</w:t>
      </w:r>
    </w:p>
    <w:p w14:paraId="035AC627" w14:textId="77777777" w:rsidR="00987512" w:rsidRPr="00D66C64" w:rsidRDefault="00987512" w:rsidP="00987512">
      <w:pPr>
        <w:pStyle w:val="NO"/>
      </w:pPr>
      <w:r w:rsidRPr="00D66C64">
        <w:t>NOTE 2:</w:t>
      </w:r>
      <w:r w:rsidRPr="00D66C64">
        <w:tab/>
        <w:t>If the originating UE does not use the precondition mechanism (see subclause 5.1.3.1), it will not include any precondition information in the SDP message body.</w:t>
      </w:r>
    </w:p>
    <w:p w14:paraId="6500C6D4" w14:textId="77777777" w:rsidR="00987512" w:rsidRPr="00D66C64" w:rsidRDefault="00987512" w:rsidP="00F238ED">
      <w:pPr>
        <w:pStyle w:val="H6"/>
        <w:rPr>
          <w:rFonts w:eastAsia="MS Gothic"/>
        </w:rPr>
      </w:pPr>
      <w:bookmarkStart w:id="614" w:name="_Toc42778746"/>
      <w:bookmarkStart w:id="615" w:name="_Toc42785193"/>
      <w:bookmarkStart w:id="616" w:name="_Toc43210213"/>
      <w:bookmarkStart w:id="617" w:name="_Toc51948439"/>
      <w:bookmarkStart w:id="618" w:name="_Toc52162512"/>
      <w:bookmarkStart w:id="619" w:name="_Toc60916116"/>
      <w:r w:rsidRPr="00D66C64">
        <w:rPr>
          <w:rFonts w:eastAsia="MS Gothic"/>
        </w:rPr>
        <w:t>7.5.3</w:t>
      </w:r>
      <w:r w:rsidRPr="00D66C64">
        <w:rPr>
          <w:rFonts w:eastAsia="MS Gothic"/>
        </w:rPr>
        <w:tab/>
        <w:t>Test description</w:t>
      </w:r>
      <w:bookmarkEnd w:id="614"/>
      <w:bookmarkEnd w:id="615"/>
      <w:bookmarkEnd w:id="616"/>
      <w:bookmarkEnd w:id="617"/>
      <w:bookmarkEnd w:id="618"/>
      <w:bookmarkEnd w:id="619"/>
    </w:p>
    <w:p w14:paraId="69D89F5C" w14:textId="77777777" w:rsidR="00987512" w:rsidRPr="00D66C64" w:rsidRDefault="00987512" w:rsidP="00F238ED">
      <w:pPr>
        <w:pStyle w:val="H6"/>
      </w:pPr>
      <w:bookmarkStart w:id="620" w:name="_Toc43210214"/>
      <w:bookmarkStart w:id="621" w:name="_Toc51948440"/>
      <w:bookmarkStart w:id="622" w:name="_Toc52162513"/>
      <w:bookmarkStart w:id="623" w:name="_Toc60916117"/>
      <w:r w:rsidRPr="00D66C64">
        <w:t>7.5.3.1</w:t>
      </w:r>
      <w:r w:rsidRPr="00D66C64">
        <w:tab/>
        <w:t>Pre-test conditions</w:t>
      </w:r>
      <w:bookmarkEnd w:id="620"/>
      <w:bookmarkEnd w:id="621"/>
      <w:bookmarkEnd w:id="622"/>
      <w:bookmarkEnd w:id="623"/>
    </w:p>
    <w:p w14:paraId="36667F4A" w14:textId="77777777" w:rsidR="00987512" w:rsidRPr="00D66C64" w:rsidRDefault="00987512" w:rsidP="00987512">
      <w:pPr>
        <w:pStyle w:val="H6"/>
        <w:rPr>
          <w:rFonts w:cs="Arial"/>
        </w:rPr>
      </w:pPr>
      <w:r w:rsidRPr="00D66C64">
        <w:rPr>
          <w:rFonts w:cs="Arial"/>
        </w:rPr>
        <w:t>System Simulator:</w:t>
      </w:r>
    </w:p>
    <w:p w14:paraId="152DFED2" w14:textId="77777777" w:rsidR="00987512" w:rsidRPr="00D66C64" w:rsidRDefault="00987512" w:rsidP="00987512">
      <w:pPr>
        <w:pStyle w:val="B10"/>
      </w:pPr>
      <w:r w:rsidRPr="00D66C64">
        <w:t>-</w:t>
      </w:r>
      <w:r w:rsidRPr="00D66C64">
        <w:tab/>
        <w:t>1 NR Cell connected to 5GC, default parameters.</w:t>
      </w:r>
    </w:p>
    <w:p w14:paraId="209575F7" w14:textId="77777777" w:rsidR="00987512" w:rsidRPr="00D66C64" w:rsidRDefault="00987512" w:rsidP="00987512">
      <w:pPr>
        <w:pStyle w:val="H6"/>
      </w:pPr>
      <w:r w:rsidRPr="00D66C64">
        <w:t>UE:</w:t>
      </w:r>
    </w:p>
    <w:p w14:paraId="20DB36A3" w14:textId="77777777" w:rsidR="00987512" w:rsidRPr="00D66C64" w:rsidRDefault="00987512" w:rsidP="00987512">
      <w:pPr>
        <w:pStyle w:val="B10"/>
      </w:pPr>
      <w:r w:rsidRPr="00D66C64">
        <w:t>-</w:t>
      </w:r>
      <w:r w:rsidRPr="00D66C64">
        <w:tab/>
      </w:r>
      <w:r w:rsidRPr="00D66C64">
        <w:rPr>
          <w:snapToGrid w:val="0"/>
        </w:rPr>
        <w:t>UE contains either ISIM and USIM applications or only USIM application on UICC.</w:t>
      </w:r>
    </w:p>
    <w:p w14:paraId="14CBBDA5" w14:textId="77777777" w:rsidR="00987512" w:rsidRPr="00D66C64" w:rsidRDefault="00987512" w:rsidP="00987512">
      <w:pPr>
        <w:pStyle w:val="B10"/>
        <w:rPr>
          <w:snapToGrid w:val="0"/>
        </w:rPr>
      </w:pPr>
      <w:r w:rsidRPr="00D66C64">
        <w:t>-</w:t>
      </w:r>
      <w:r w:rsidRPr="00D66C64">
        <w:tab/>
      </w:r>
      <w:r w:rsidRPr="00D66C64">
        <w:rPr>
          <w:snapToGrid w:val="0"/>
        </w:rPr>
        <w:t>UE is configured to register for IMS after switch on.</w:t>
      </w:r>
    </w:p>
    <w:p w14:paraId="67371FC8" w14:textId="1223D41D" w:rsidR="00987512" w:rsidRPr="00D66C64" w:rsidRDefault="0090017E" w:rsidP="00987512">
      <w:pPr>
        <w:pStyle w:val="B10"/>
      </w:pPr>
      <w:r w:rsidRPr="00D66C64">
        <w:t>-</w:t>
      </w:r>
      <w:r w:rsidRPr="00D66C64">
        <w:tab/>
        <w:t xml:space="preserve">The </w:t>
      </w:r>
      <w:r w:rsidRPr="00D66C64">
        <w:rPr>
          <w:snapToGrid w:val="0"/>
        </w:rPr>
        <w:t>UE is configured to not use preconditions.</w:t>
      </w:r>
    </w:p>
    <w:p w14:paraId="48CB2861" w14:textId="77777777" w:rsidR="00987512" w:rsidRPr="00D66C64" w:rsidRDefault="00987512" w:rsidP="00987512">
      <w:pPr>
        <w:pStyle w:val="H6"/>
        <w:rPr>
          <w:rFonts w:cs="Arial"/>
        </w:rPr>
      </w:pPr>
      <w:r w:rsidRPr="00D66C64">
        <w:rPr>
          <w:rFonts w:cs="Arial"/>
        </w:rPr>
        <w:t>Preamble:</w:t>
      </w:r>
    </w:p>
    <w:p w14:paraId="34D8DA38" w14:textId="571FBC48" w:rsidR="00987512" w:rsidRPr="00D66C64" w:rsidRDefault="00987512" w:rsidP="00987512">
      <w:pPr>
        <w:pStyle w:val="B10"/>
      </w:pPr>
      <w:r w:rsidRPr="00D66C64">
        <w:t>-</w:t>
      </w:r>
      <w:r w:rsidRPr="00D66C64">
        <w:tab/>
        <w:t>The UE is in test state 1N-A (TS 38.508-1</w:t>
      </w:r>
      <w:r w:rsidR="00B24060" w:rsidRPr="00D66C64">
        <w:t xml:space="preserve"> [21]</w:t>
      </w:r>
      <w:r w:rsidRPr="00D66C64">
        <w:t>) and registered to IMS.</w:t>
      </w:r>
    </w:p>
    <w:p w14:paraId="7E386D08" w14:textId="77777777" w:rsidR="00987512" w:rsidRPr="00D66C64" w:rsidRDefault="00987512" w:rsidP="00F238ED">
      <w:pPr>
        <w:pStyle w:val="H6"/>
        <w:rPr>
          <w:snapToGrid w:val="0"/>
        </w:rPr>
      </w:pPr>
      <w:bookmarkStart w:id="624" w:name="_Toc43210215"/>
      <w:bookmarkStart w:id="625" w:name="_Toc51948441"/>
      <w:bookmarkStart w:id="626" w:name="_Toc52162514"/>
      <w:bookmarkStart w:id="627" w:name="_Toc60916118"/>
      <w:r w:rsidRPr="00D66C64">
        <w:lastRenderedPageBreak/>
        <w:t>7.5.3.2</w:t>
      </w:r>
      <w:r w:rsidRPr="00D66C64">
        <w:tab/>
      </w:r>
      <w:r w:rsidRPr="00D66C64">
        <w:rPr>
          <w:snapToGrid w:val="0"/>
        </w:rPr>
        <w:t>Test procedure sequence</w:t>
      </w:r>
      <w:bookmarkEnd w:id="624"/>
      <w:bookmarkEnd w:id="625"/>
      <w:bookmarkEnd w:id="626"/>
      <w:bookmarkEnd w:id="627"/>
    </w:p>
    <w:p w14:paraId="55BBD22D" w14:textId="77777777" w:rsidR="00987512" w:rsidRPr="00D66C64" w:rsidRDefault="00987512" w:rsidP="00987512">
      <w:pPr>
        <w:pStyle w:val="TH"/>
        <w:rPr>
          <w:rFonts w:cs="Arial"/>
        </w:rPr>
      </w:pPr>
      <w:r w:rsidRPr="00D66C64">
        <w:rPr>
          <w:rFonts w:cs="Arial"/>
        </w:rPr>
        <w:t>Table 7.5.3.2-1: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987512" w:rsidRPr="00D66C64" w14:paraId="6D1D8390" w14:textId="77777777" w:rsidTr="00B24060">
        <w:trPr>
          <w:jc w:val="center"/>
        </w:trPr>
        <w:tc>
          <w:tcPr>
            <w:tcW w:w="567" w:type="dxa"/>
            <w:tcBorders>
              <w:bottom w:val="nil"/>
            </w:tcBorders>
          </w:tcPr>
          <w:p w14:paraId="217AF55F" w14:textId="77777777" w:rsidR="00987512" w:rsidRPr="00D66C64" w:rsidRDefault="00987512" w:rsidP="00A20284">
            <w:pPr>
              <w:pStyle w:val="TAH"/>
              <w:ind w:left="400" w:hanging="400"/>
            </w:pPr>
            <w:r w:rsidRPr="00D66C64">
              <w:t>St</w:t>
            </w:r>
          </w:p>
        </w:tc>
        <w:tc>
          <w:tcPr>
            <w:tcW w:w="3968" w:type="dxa"/>
          </w:tcPr>
          <w:p w14:paraId="0523FC01" w14:textId="77777777" w:rsidR="00987512" w:rsidRPr="00D66C64" w:rsidRDefault="00987512" w:rsidP="00A20284">
            <w:pPr>
              <w:pStyle w:val="TAH"/>
              <w:ind w:left="400" w:hanging="400"/>
            </w:pPr>
            <w:r w:rsidRPr="00D66C64">
              <w:t>Procedure</w:t>
            </w:r>
          </w:p>
        </w:tc>
        <w:tc>
          <w:tcPr>
            <w:tcW w:w="3684" w:type="dxa"/>
            <w:gridSpan w:val="2"/>
          </w:tcPr>
          <w:p w14:paraId="50877892" w14:textId="77777777" w:rsidR="00987512" w:rsidRPr="00D66C64" w:rsidRDefault="00987512" w:rsidP="00A20284">
            <w:pPr>
              <w:pStyle w:val="TAH"/>
              <w:ind w:left="400" w:hanging="400"/>
            </w:pPr>
            <w:r w:rsidRPr="00D66C64">
              <w:t>Message Sequence</w:t>
            </w:r>
          </w:p>
        </w:tc>
        <w:tc>
          <w:tcPr>
            <w:tcW w:w="567" w:type="dxa"/>
            <w:tcBorders>
              <w:bottom w:val="nil"/>
            </w:tcBorders>
          </w:tcPr>
          <w:p w14:paraId="78295A71" w14:textId="77777777" w:rsidR="00987512" w:rsidRPr="00D66C64" w:rsidRDefault="00987512" w:rsidP="00A20284">
            <w:pPr>
              <w:pStyle w:val="TAH"/>
            </w:pPr>
            <w:r w:rsidRPr="00D66C64">
              <w:t>TP</w:t>
            </w:r>
          </w:p>
        </w:tc>
        <w:tc>
          <w:tcPr>
            <w:tcW w:w="850" w:type="dxa"/>
            <w:tcBorders>
              <w:bottom w:val="nil"/>
            </w:tcBorders>
          </w:tcPr>
          <w:p w14:paraId="657FA659" w14:textId="77777777" w:rsidR="00987512" w:rsidRPr="00D66C64" w:rsidRDefault="00987512" w:rsidP="00A20284">
            <w:pPr>
              <w:pStyle w:val="TAH"/>
            </w:pPr>
            <w:r w:rsidRPr="00D66C64">
              <w:t>Verdict</w:t>
            </w:r>
          </w:p>
        </w:tc>
      </w:tr>
      <w:tr w:rsidR="00987512" w:rsidRPr="00D66C64" w14:paraId="24C6AD2F" w14:textId="77777777" w:rsidTr="00B24060">
        <w:trPr>
          <w:jc w:val="center"/>
        </w:trPr>
        <w:tc>
          <w:tcPr>
            <w:tcW w:w="567" w:type="dxa"/>
            <w:tcBorders>
              <w:top w:val="nil"/>
            </w:tcBorders>
          </w:tcPr>
          <w:p w14:paraId="204D2659" w14:textId="77777777" w:rsidR="00987512" w:rsidRPr="00D66C64" w:rsidRDefault="00987512" w:rsidP="00A20284">
            <w:pPr>
              <w:pStyle w:val="TAH"/>
            </w:pPr>
          </w:p>
        </w:tc>
        <w:tc>
          <w:tcPr>
            <w:tcW w:w="3968" w:type="dxa"/>
          </w:tcPr>
          <w:p w14:paraId="4AC4E1B3" w14:textId="77777777" w:rsidR="00987512" w:rsidRPr="00D66C64" w:rsidRDefault="00987512" w:rsidP="00A20284">
            <w:pPr>
              <w:pStyle w:val="TAH"/>
            </w:pPr>
          </w:p>
        </w:tc>
        <w:tc>
          <w:tcPr>
            <w:tcW w:w="708" w:type="dxa"/>
          </w:tcPr>
          <w:p w14:paraId="7E1360CC" w14:textId="77777777" w:rsidR="00987512" w:rsidRPr="00D66C64" w:rsidRDefault="00987512" w:rsidP="00A20284">
            <w:pPr>
              <w:pStyle w:val="TAH"/>
            </w:pPr>
            <w:r w:rsidRPr="00D66C64">
              <w:t>U - S</w:t>
            </w:r>
          </w:p>
        </w:tc>
        <w:tc>
          <w:tcPr>
            <w:tcW w:w="2976" w:type="dxa"/>
          </w:tcPr>
          <w:p w14:paraId="48756AF8" w14:textId="77777777" w:rsidR="00987512" w:rsidRPr="00D66C64" w:rsidRDefault="00987512" w:rsidP="00A20284">
            <w:pPr>
              <w:pStyle w:val="TAH"/>
            </w:pPr>
            <w:r w:rsidRPr="00D66C64">
              <w:t>Message</w:t>
            </w:r>
          </w:p>
        </w:tc>
        <w:tc>
          <w:tcPr>
            <w:tcW w:w="567" w:type="dxa"/>
            <w:tcBorders>
              <w:top w:val="nil"/>
            </w:tcBorders>
          </w:tcPr>
          <w:p w14:paraId="5B95857B" w14:textId="77777777" w:rsidR="00987512" w:rsidRPr="00D66C64" w:rsidRDefault="00987512" w:rsidP="00A20284">
            <w:pPr>
              <w:pStyle w:val="TAH"/>
            </w:pPr>
          </w:p>
        </w:tc>
        <w:tc>
          <w:tcPr>
            <w:tcW w:w="850" w:type="dxa"/>
            <w:tcBorders>
              <w:top w:val="nil"/>
            </w:tcBorders>
          </w:tcPr>
          <w:p w14:paraId="122EB446" w14:textId="77777777" w:rsidR="00987512" w:rsidRPr="00D66C64" w:rsidRDefault="00987512" w:rsidP="00A20284">
            <w:pPr>
              <w:pStyle w:val="TAH"/>
            </w:pPr>
          </w:p>
        </w:tc>
      </w:tr>
      <w:tr w:rsidR="00987512" w:rsidRPr="00D66C64" w14:paraId="48A5AF0B" w14:textId="77777777" w:rsidTr="00B24060">
        <w:trPr>
          <w:jc w:val="center"/>
        </w:trPr>
        <w:tc>
          <w:tcPr>
            <w:tcW w:w="567" w:type="dxa"/>
            <w:tcBorders>
              <w:top w:val="nil"/>
            </w:tcBorders>
          </w:tcPr>
          <w:p w14:paraId="74EEB00C" w14:textId="77777777" w:rsidR="00987512" w:rsidRPr="00D66C64" w:rsidRDefault="00987512" w:rsidP="00A20284">
            <w:pPr>
              <w:pStyle w:val="TAC"/>
              <w:rPr>
                <w:lang w:eastAsia="zh-CN"/>
              </w:rPr>
            </w:pPr>
            <w:r w:rsidRPr="00D66C64">
              <w:rPr>
                <w:lang w:eastAsia="zh-CN"/>
              </w:rPr>
              <w:t>1</w:t>
            </w:r>
          </w:p>
        </w:tc>
        <w:tc>
          <w:tcPr>
            <w:tcW w:w="3968" w:type="dxa"/>
          </w:tcPr>
          <w:p w14:paraId="03E4C39C" w14:textId="77777777" w:rsidR="00987512" w:rsidRPr="00D66C64" w:rsidRDefault="00987512" w:rsidP="00A20284">
            <w:pPr>
              <w:pStyle w:val="TAC"/>
              <w:jc w:val="left"/>
            </w:pPr>
            <w:r w:rsidRPr="00D66C64">
              <w:t>UE is made to attempt an IMS voice call.</w:t>
            </w:r>
          </w:p>
        </w:tc>
        <w:tc>
          <w:tcPr>
            <w:tcW w:w="708" w:type="dxa"/>
          </w:tcPr>
          <w:p w14:paraId="7A30E5E6" w14:textId="47646CF1" w:rsidR="00987512" w:rsidRPr="00D66C64" w:rsidRDefault="00B24060" w:rsidP="00A20284">
            <w:pPr>
              <w:pStyle w:val="TAC"/>
            </w:pPr>
            <w:r w:rsidRPr="00D66C64">
              <w:t>-</w:t>
            </w:r>
          </w:p>
        </w:tc>
        <w:tc>
          <w:tcPr>
            <w:tcW w:w="2976" w:type="dxa"/>
          </w:tcPr>
          <w:p w14:paraId="40F0AB88" w14:textId="6AE3C3C1" w:rsidR="00987512" w:rsidRPr="00D66C64" w:rsidRDefault="00B24060" w:rsidP="00A20284">
            <w:pPr>
              <w:pStyle w:val="TAC"/>
            </w:pPr>
            <w:r w:rsidRPr="00D66C64">
              <w:t>-</w:t>
            </w:r>
          </w:p>
        </w:tc>
        <w:tc>
          <w:tcPr>
            <w:tcW w:w="567" w:type="dxa"/>
            <w:tcBorders>
              <w:top w:val="nil"/>
            </w:tcBorders>
          </w:tcPr>
          <w:p w14:paraId="6BF1475C" w14:textId="77777777" w:rsidR="00987512" w:rsidRPr="00D66C64" w:rsidRDefault="00987512" w:rsidP="00A20284">
            <w:pPr>
              <w:pStyle w:val="TAC"/>
            </w:pPr>
          </w:p>
        </w:tc>
        <w:tc>
          <w:tcPr>
            <w:tcW w:w="850" w:type="dxa"/>
            <w:tcBorders>
              <w:top w:val="nil"/>
            </w:tcBorders>
          </w:tcPr>
          <w:p w14:paraId="224B9527" w14:textId="77777777" w:rsidR="00987512" w:rsidRPr="00D66C64" w:rsidRDefault="00987512" w:rsidP="00A20284">
            <w:pPr>
              <w:pStyle w:val="TAC"/>
            </w:pPr>
          </w:p>
        </w:tc>
      </w:tr>
      <w:tr w:rsidR="00B24060" w:rsidRPr="00D66C64" w14:paraId="7AC7D461" w14:textId="77777777" w:rsidTr="00B24060">
        <w:trPr>
          <w:jc w:val="center"/>
        </w:trPr>
        <w:tc>
          <w:tcPr>
            <w:tcW w:w="567" w:type="dxa"/>
            <w:tcBorders>
              <w:top w:val="nil"/>
            </w:tcBorders>
          </w:tcPr>
          <w:p w14:paraId="52322D47" w14:textId="77777777" w:rsidR="00B24060" w:rsidRPr="00D66C64" w:rsidRDefault="00B24060" w:rsidP="00251D61">
            <w:pPr>
              <w:pStyle w:val="TAC"/>
              <w:rPr>
                <w:lang w:eastAsia="zh-CN"/>
              </w:rPr>
            </w:pPr>
            <w:r w:rsidRPr="00D66C64">
              <w:rPr>
                <w:lang w:eastAsia="zh-CN"/>
              </w:rPr>
              <w:t>1A-1F</w:t>
            </w:r>
          </w:p>
        </w:tc>
        <w:tc>
          <w:tcPr>
            <w:tcW w:w="3968" w:type="dxa"/>
          </w:tcPr>
          <w:p w14:paraId="69FFEE3B" w14:textId="77777777" w:rsidR="00B24060" w:rsidRPr="00D66C64" w:rsidRDefault="00B24060" w:rsidP="00251D61">
            <w:pPr>
              <w:pStyle w:val="TAC"/>
              <w:jc w:val="left"/>
            </w:pPr>
            <w:r w:rsidRPr="00D66C64">
              <w:t>Steps 2-7 of generic procedure specified in Table 4.9.15.2.2-1 of TS 38.508-1 [21] are performed.</w:t>
            </w:r>
          </w:p>
        </w:tc>
        <w:tc>
          <w:tcPr>
            <w:tcW w:w="708" w:type="dxa"/>
          </w:tcPr>
          <w:p w14:paraId="1A634DCA" w14:textId="77777777" w:rsidR="00B24060" w:rsidRPr="00D66C64" w:rsidRDefault="00B24060" w:rsidP="00251D61">
            <w:pPr>
              <w:pStyle w:val="TAC"/>
            </w:pPr>
            <w:r w:rsidRPr="00D66C64">
              <w:rPr>
                <w:lang w:eastAsia="zh-CN"/>
              </w:rPr>
              <w:t>-</w:t>
            </w:r>
          </w:p>
        </w:tc>
        <w:tc>
          <w:tcPr>
            <w:tcW w:w="2976" w:type="dxa"/>
          </w:tcPr>
          <w:p w14:paraId="6EABF7A0" w14:textId="77777777" w:rsidR="00B24060" w:rsidRPr="00D66C64" w:rsidRDefault="00B24060" w:rsidP="00251D61">
            <w:pPr>
              <w:pStyle w:val="TAL"/>
            </w:pPr>
            <w:r w:rsidRPr="00D66C64">
              <w:rPr>
                <w:lang w:eastAsia="zh-CN"/>
              </w:rPr>
              <w:t>-</w:t>
            </w:r>
          </w:p>
        </w:tc>
        <w:tc>
          <w:tcPr>
            <w:tcW w:w="567" w:type="dxa"/>
            <w:tcBorders>
              <w:top w:val="nil"/>
            </w:tcBorders>
          </w:tcPr>
          <w:p w14:paraId="5647ACA2" w14:textId="77777777" w:rsidR="00B24060" w:rsidRPr="00D66C64" w:rsidRDefault="00B24060" w:rsidP="00251D61">
            <w:pPr>
              <w:pStyle w:val="TAC"/>
            </w:pPr>
          </w:p>
        </w:tc>
        <w:tc>
          <w:tcPr>
            <w:tcW w:w="850" w:type="dxa"/>
            <w:tcBorders>
              <w:top w:val="nil"/>
            </w:tcBorders>
          </w:tcPr>
          <w:p w14:paraId="16B6B844" w14:textId="77777777" w:rsidR="00B24060" w:rsidRPr="00D66C64" w:rsidRDefault="00B24060" w:rsidP="00251D61">
            <w:pPr>
              <w:pStyle w:val="TAC"/>
            </w:pPr>
          </w:p>
        </w:tc>
      </w:tr>
      <w:tr w:rsidR="00987512" w:rsidRPr="00D66C64" w14:paraId="307AEDC3" w14:textId="77777777" w:rsidTr="00B24060">
        <w:trPr>
          <w:jc w:val="center"/>
        </w:trPr>
        <w:tc>
          <w:tcPr>
            <w:tcW w:w="567" w:type="dxa"/>
          </w:tcPr>
          <w:p w14:paraId="1739037A" w14:textId="77777777" w:rsidR="00987512" w:rsidRPr="00D66C64" w:rsidRDefault="00987512" w:rsidP="00A20284">
            <w:pPr>
              <w:pStyle w:val="TAC"/>
              <w:rPr>
                <w:lang w:eastAsia="zh-CN"/>
              </w:rPr>
            </w:pPr>
            <w:r w:rsidRPr="00D66C64">
              <w:rPr>
                <w:lang w:eastAsia="zh-CN"/>
              </w:rPr>
              <w:t>2</w:t>
            </w:r>
          </w:p>
        </w:tc>
        <w:tc>
          <w:tcPr>
            <w:tcW w:w="3968" w:type="dxa"/>
          </w:tcPr>
          <w:p w14:paraId="014727EE" w14:textId="77777777" w:rsidR="00987512" w:rsidRPr="00D66C64" w:rsidRDefault="00987512" w:rsidP="00A20284">
            <w:pPr>
              <w:pStyle w:val="TAL"/>
              <w:rPr>
                <w:rFonts w:eastAsia="MS Gothic"/>
              </w:rPr>
            </w:pPr>
            <w:r w:rsidRPr="00D66C64">
              <w:t>Step 1 of Annex A.4.2 happens</w:t>
            </w:r>
          </w:p>
        </w:tc>
        <w:tc>
          <w:tcPr>
            <w:tcW w:w="708" w:type="dxa"/>
          </w:tcPr>
          <w:p w14:paraId="21D38950" w14:textId="77777777" w:rsidR="00987512" w:rsidRPr="00D66C64" w:rsidRDefault="00987512" w:rsidP="00A20284">
            <w:pPr>
              <w:pStyle w:val="TAC"/>
              <w:rPr>
                <w:rFonts w:eastAsia="MS Gothic"/>
              </w:rPr>
            </w:pPr>
            <w:r w:rsidRPr="00D66C64">
              <w:t>--&gt;</w:t>
            </w:r>
          </w:p>
        </w:tc>
        <w:tc>
          <w:tcPr>
            <w:tcW w:w="2976" w:type="dxa"/>
          </w:tcPr>
          <w:p w14:paraId="4B479037" w14:textId="77777777" w:rsidR="00987512" w:rsidRPr="00D66C64" w:rsidRDefault="00987512" w:rsidP="00A20284">
            <w:pPr>
              <w:pStyle w:val="TAL"/>
              <w:rPr>
                <w:rFonts w:eastAsia="MS Gothic"/>
              </w:rPr>
            </w:pPr>
            <w:r w:rsidRPr="00D66C64">
              <w:rPr>
                <w:rFonts w:eastAsia="MS Gothic"/>
              </w:rPr>
              <w:t>INVITE</w:t>
            </w:r>
          </w:p>
        </w:tc>
        <w:tc>
          <w:tcPr>
            <w:tcW w:w="567" w:type="dxa"/>
          </w:tcPr>
          <w:p w14:paraId="13745E45" w14:textId="77777777" w:rsidR="00987512" w:rsidRPr="00D66C64" w:rsidRDefault="00987512" w:rsidP="00A20284">
            <w:pPr>
              <w:pStyle w:val="TAC"/>
              <w:rPr>
                <w:lang w:eastAsia="zh-CN"/>
              </w:rPr>
            </w:pPr>
            <w:r w:rsidRPr="00D66C64">
              <w:rPr>
                <w:lang w:eastAsia="zh-CN"/>
              </w:rPr>
              <w:t>1</w:t>
            </w:r>
          </w:p>
        </w:tc>
        <w:tc>
          <w:tcPr>
            <w:tcW w:w="850" w:type="dxa"/>
          </w:tcPr>
          <w:p w14:paraId="72513569" w14:textId="77777777" w:rsidR="00987512" w:rsidRPr="00D66C64" w:rsidRDefault="00987512" w:rsidP="00A20284">
            <w:pPr>
              <w:pStyle w:val="TAC"/>
              <w:rPr>
                <w:lang w:eastAsia="zh-CN"/>
              </w:rPr>
            </w:pPr>
            <w:r w:rsidRPr="00D66C64">
              <w:rPr>
                <w:lang w:eastAsia="zh-CN"/>
              </w:rPr>
              <w:t>P</w:t>
            </w:r>
          </w:p>
        </w:tc>
      </w:tr>
      <w:tr w:rsidR="00987512" w:rsidRPr="00D66C64" w14:paraId="414F6722" w14:textId="77777777" w:rsidTr="00B24060">
        <w:trPr>
          <w:jc w:val="center"/>
        </w:trPr>
        <w:tc>
          <w:tcPr>
            <w:tcW w:w="567" w:type="dxa"/>
          </w:tcPr>
          <w:p w14:paraId="77002BFA" w14:textId="77777777" w:rsidR="00987512" w:rsidRPr="00D66C64" w:rsidRDefault="00987512" w:rsidP="00A20284">
            <w:pPr>
              <w:pStyle w:val="TAC"/>
              <w:rPr>
                <w:lang w:eastAsia="zh-CN"/>
              </w:rPr>
            </w:pPr>
            <w:r w:rsidRPr="00D66C64">
              <w:rPr>
                <w:lang w:eastAsia="zh-CN"/>
              </w:rPr>
              <w:t>3</w:t>
            </w:r>
          </w:p>
        </w:tc>
        <w:tc>
          <w:tcPr>
            <w:tcW w:w="3968" w:type="dxa"/>
          </w:tcPr>
          <w:p w14:paraId="5CA4035D" w14:textId="77777777" w:rsidR="00987512" w:rsidRPr="00D66C64" w:rsidRDefault="00987512" w:rsidP="00A20284">
            <w:pPr>
              <w:pStyle w:val="TAL"/>
              <w:rPr>
                <w:rFonts w:eastAsia="MS Gothic"/>
              </w:rPr>
            </w:pPr>
            <w:r w:rsidRPr="00D66C64">
              <w:t>Step 2 of Annex A.4.2 happens</w:t>
            </w:r>
          </w:p>
        </w:tc>
        <w:tc>
          <w:tcPr>
            <w:tcW w:w="708" w:type="dxa"/>
          </w:tcPr>
          <w:p w14:paraId="1B21F635" w14:textId="77777777" w:rsidR="00987512" w:rsidRPr="00D66C64" w:rsidRDefault="00987512" w:rsidP="00A20284">
            <w:pPr>
              <w:pStyle w:val="TAC"/>
              <w:rPr>
                <w:rFonts w:eastAsia="MS Gothic"/>
              </w:rPr>
            </w:pPr>
            <w:r w:rsidRPr="00D66C64">
              <w:rPr>
                <w:lang w:eastAsia="zh-CN"/>
              </w:rPr>
              <w:t>&lt;--</w:t>
            </w:r>
          </w:p>
        </w:tc>
        <w:tc>
          <w:tcPr>
            <w:tcW w:w="2976" w:type="dxa"/>
          </w:tcPr>
          <w:p w14:paraId="00EF068E" w14:textId="77777777" w:rsidR="00987512" w:rsidRPr="00D66C64" w:rsidRDefault="00987512" w:rsidP="00A20284">
            <w:pPr>
              <w:pStyle w:val="TAL"/>
              <w:rPr>
                <w:rFonts w:eastAsia="MS Gothic"/>
              </w:rPr>
            </w:pPr>
            <w:r w:rsidRPr="00D66C64">
              <w:rPr>
                <w:rFonts w:eastAsia="MS Gothic"/>
              </w:rPr>
              <w:t>100 Trying</w:t>
            </w:r>
          </w:p>
        </w:tc>
        <w:tc>
          <w:tcPr>
            <w:tcW w:w="567" w:type="dxa"/>
          </w:tcPr>
          <w:p w14:paraId="6CDB2B02" w14:textId="77777777" w:rsidR="00987512" w:rsidRPr="00D66C64" w:rsidRDefault="00987512" w:rsidP="00A20284">
            <w:pPr>
              <w:pStyle w:val="TAC"/>
              <w:rPr>
                <w:lang w:eastAsia="zh-CN"/>
              </w:rPr>
            </w:pPr>
          </w:p>
        </w:tc>
        <w:tc>
          <w:tcPr>
            <w:tcW w:w="850" w:type="dxa"/>
          </w:tcPr>
          <w:p w14:paraId="2F0DD920" w14:textId="77777777" w:rsidR="00987512" w:rsidRPr="00D66C64" w:rsidRDefault="00987512" w:rsidP="00A20284">
            <w:pPr>
              <w:pStyle w:val="TAC"/>
              <w:rPr>
                <w:lang w:eastAsia="zh-CN"/>
              </w:rPr>
            </w:pPr>
          </w:p>
        </w:tc>
      </w:tr>
      <w:tr w:rsidR="00987512" w:rsidRPr="00D66C64" w14:paraId="60F3AC01" w14:textId="77777777" w:rsidTr="00B24060">
        <w:trPr>
          <w:jc w:val="center"/>
        </w:trPr>
        <w:tc>
          <w:tcPr>
            <w:tcW w:w="567" w:type="dxa"/>
          </w:tcPr>
          <w:p w14:paraId="1E345A45" w14:textId="77777777" w:rsidR="00987512" w:rsidRPr="00D66C64" w:rsidRDefault="00987512" w:rsidP="00A20284">
            <w:pPr>
              <w:pStyle w:val="TAC"/>
            </w:pPr>
            <w:r w:rsidRPr="00D66C64">
              <w:t>4</w:t>
            </w:r>
          </w:p>
        </w:tc>
        <w:tc>
          <w:tcPr>
            <w:tcW w:w="3968" w:type="dxa"/>
          </w:tcPr>
          <w:p w14:paraId="5977D784" w14:textId="77777777" w:rsidR="00987512" w:rsidRPr="00D66C64" w:rsidRDefault="00987512" w:rsidP="00A20284">
            <w:pPr>
              <w:pStyle w:val="TAL"/>
              <w:rPr>
                <w:rFonts w:eastAsia="MS Gothic"/>
              </w:rPr>
            </w:pPr>
            <w:r w:rsidRPr="00D66C64">
              <w:t>Step 3 of Annex A.4.2 happens</w:t>
            </w:r>
          </w:p>
        </w:tc>
        <w:tc>
          <w:tcPr>
            <w:tcW w:w="708" w:type="dxa"/>
          </w:tcPr>
          <w:p w14:paraId="6593C39C" w14:textId="77777777" w:rsidR="00987512" w:rsidRPr="00D66C64" w:rsidRDefault="00987512" w:rsidP="00A20284">
            <w:pPr>
              <w:pStyle w:val="TAC"/>
              <w:rPr>
                <w:rFonts w:eastAsia="MS Gothic"/>
              </w:rPr>
            </w:pPr>
            <w:r w:rsidRPr="00D66C64">
              <w:rPr>
                <w:lang w:eastAsia="zh-CN"/>
              </w:rPr>
              <w:t>&lt;--</w:t>
            </w:r>
          </w:p>
        </w:tc>
        <w:tc>
          <w:tcPr>
            <w:tcW w:w="2976" w:type="dxa"/>
          </w:tcPr>
          <w:p w14:paraId="70C41DA6" w14:textId="77777777" w:rsidR="00987512" w:rsidRPr="00D66C64" w:rsidRDefault="00987512" w:rsidP="00A20284">
            <w:pPr>
              <w:pStyle w:val="TAL"/>
              <w:rPr>
                <w:rFonts w:eastAsia="MS Gothic"/>
              </w:rPr>
            </w:pPr>
            <w:r w:rsidRPr="00D66C64">
              <w:rPr>
                <w:rFonts w:eastAsia="MS Gothic"/>
              </w:rPr>
              <w:t>183 Session Progress</w:t>
            </w:r>
          </w:p>
        </w:tc>
        <w:tc>
          <w:tcPr>
            <w:tcW w:w="567" w:type="dxa"/>
          </w:tcPr>
          <w:p w14:paraId="2EB24B50" w14:textId="77777777" w:rsidR="00987512" w:rsidRPr="00D66C64" w:rsidRDefault="00987512" w:rsidP="00A20284">
            <w:pPr>
              <w:pStyle w:val="TAC"/>
            </w:pPr>
          </w:p>
        </w:tc>
        <w:tc>
          <w:tcPr>
            <w:tcW w:w="850" w:type="dxa"/>
          </w:tcPr>
          <w:p w14:paraId="09000605" w14:textId="77777777" w:rsidR="00987512" w:rsidRPr="00D66C64" w:rsidRDefault="00987512" w:rsidP="00A20284">
            <w:pPr>
              <w:pStyle w:val="TAC"/>
            </w:pPr>
          </w:p>
        </w:tc>
      </w:tr>
      <w:tr w:rsidR="00987512" w:rsidRPr="00D66C64" w14:paraId="12F42591" w14:textId="77777777" w:rsidTr="00B24060">
        <w:trPr>
          <w:jc w:val="center"/>
        </w:trPr>
        <w:tc>
          <w:tcPr>
            <w:tcW w:w="567" w:type="dxa"/>
          </w:tcPr>
          <w:p w14:paraId="7F1A996C" w14:textId="77777777" w:rsidR="00987512" w:rsidRPr="00D66C64" w:rsidRDefault="00987512" w:rsidP="00A20284">
            <w:pPr>
              <w:pStyle w:val="TAC"/>
            </w:pPr>
            <w:r w:rsidRPr="00D66C64">
              <w:t>5</w:t>
            </w:r>
          </w:p>
        </w:tc>
        <w:tc>
          <w:tcPr>
            <w:tcW w:w="3968" w:type="dxa"/>
          </w:tcPr>
          <w:p w14:paraId="3A7CB620" w14:textId="77777777" w:rsidR="00987512" w:rsidRPr="00D66C64" w:rsidRDefault="00987512" w:rsidP="00A20284">
            <w:pPr>
              <w:pStyle w:val="TAL"/>
              <w:rPr>
                <w:rFonts w:eastAsia="MS Gothic"/>
              </w:rPr>
            </w:pPr>
            <w:r w:rsidRPr="00D66C64">
              <w:t>Step 4 of Annex A.4.2 happens</w:t>
            </w:r>
          </w:p>
        </w:tc>
        <w:tc>
          <w:tcPr>
            <w:tcW w:w="708" w:type="dxa"/>
          </w:tcPr>
          <w:p w14:paraId="5D63C70F" w14:textId="77777777" w:rsidR="00987512" w:rsidRPr="00D66C64" w:rsidRDefault="00987512" w:rsidP="00A20284">
            <w:pPr>
              <w:pStyle w:val="TAC"/>
              <w:rPr>
                <w:rFonts w:eastAsia="MS Gothic"/>
              </w:rPr>
            </w:pPr>
            <w:r w:rsidRPr="00D66C64">
              <w:t>--&gt;</w:t>
            </w:r>
          </w:p>
        </w:tc>
        <w:tc>
          <w:tcPr>
            <w:tcW w:w="2976" w:type="dxa"/>
          </w:tcPr>
          <w:p w14:paraId="57D877B2" w14:textId="77777777" w:rsidR="00987512" w:rsidRPr="00D66C64" w:rsidRDefault="00987512" w:rsidP="00A20284">
            <w:pPr>
              <w:pStyle w:val="TAL"/>
              <w:rPr>
                <w:rFonts w:eastAsia="MS Gothic"/>
              </w:rPr>
            </w:pPr>
            <w:r w:rsidRPr="00D66C64">
              <w:rPr>
                <w:rFonts w:eastAsia="MS Gothic"/>
              </w:rPr>
              <w:t>PRACK</w:t>
            </w:r>
          </w:p>
        </w:tc>
        <w:tc>
          <w:tcPr>
            <w:tcW w:w="567" w:type="dxa"/>
          </w:tcPr>
          <w:p w14:paraId="2674BB10" w14:textId="77777777" w:rsidR="00987512" w:rsidRPr="00D66C64" w:rsidRDefault="00987512" w:rsidP="00A20284">
            <w:pPr>
              <w:pStyle w:val="TAC"/>
              <w:rPr>
                <w:lang w:eastAsia="zh-CN"/>
              </w:rPr>
            </w:pPr>
            <w:r w:rsidRPr="00D66C64">
              <w:rPr>
                <w:lang w:eastAsia="zh-CN"/>
              </w:rPr>
              <w:t>2</w:t>
            </w:r>
          </w:p>
        </w:tc>
        <w:tc>
          <w:tcPr>
            <w:tcW w:w="850" w:type="dxa"/>
          </w:tcPr>
          <w:p w14:paraId="67390EA8" w14:textId="77777777" w:rsidR="00987512" w:rsidRPr="00D66C64" w:rsidRDefault="00987512" w:rsidP="00A20284">
            <w:pPr>
              <w:pStyle w:val="TAC"/>
              <w:rPr>
                <w:lang w:eastAsia="zh-CN"/>
              </w:rPr>
            </w:pPr>
            <w:r w:rsidRPr="00D66C64">
              <w:rPr>
                <w:lang w:eastAsia="zh-CN"/>
              </w:rPr>
              <w:t>P</w:t>
            </w:r>
          </w:p>
        </w:tc>
      </w:tr>
      <w:tr w:rsidR="00987512" w:rsidRPr="00D66C64" w14:paraId="6679B7C7" w14:textId="77777777" w:rsidTr="00B24060">
        <w:trPr>
          <w:jc w:val="center"/>
        </w:trPr>
        <w:tc>
          <w:tcPr>
            <w:tcW w:w="567" w:type="dxa"/>
          </w:tcPr>
          <w:p w14:paraId="3B51D9AF" w14:textId="77777777" w:rsidR="00987512" w:rsidRPr="00D66C64" w:rsidRDefault="00987512" w:rsidP="00A20284">
            <w:pPr>
              <w:pStyle w:val="TAC"/>
            </w:pPr>
            <w:r w:rsidRPr="00D66C64">
              <w:t>6</w:t>
            </w:r>
          </w:p>
        </w:tc>
        <w:tc>
          <w:tcPr>
            <w:tcW w:w="3968" w:type="dxa"/>
          </w:tcPr>
          <w:p w14:paraId="4E18D648" w14:textId="77777777" w:rsidR="00987512" w:rsidRPr="00D66C64" w:rsidRDefault="00987512" w:rsidP="00A20284">
            <w:pPr>
              <w:pStyle w:val="TAL"/>
              <w:rPr>
                <w:rFonts w:eastAsia="MS Gothic"/>
              </w:rPr>
            </w:pPr>
            <w:r w:rsidRPr="00D66C64">
              <w:t>Step 5 of Annex A.4.2 happens</w:t>
            </w:r>
          </w:p>
        </w:tc>
        <w:tc>
          <w:tcPr>
            <w:tcW w:w="708" w:type="dxa"/>
          </w:tcPr>
          <w:p w14:paraId="29E15B7A" w14:textId="77777777" w:rsidR="00987512" w:rsidRPr="00D66C64" w:rsidRDefault="00987512" w:rsidP="00A20284">
            <w:pPr>
              <w:pStyle w:val="TAC"/>
              <w:rPr>
                <w:rFonts w:eastAsia="MS Gothic"/>
              </w:rPr>
            </w:pPr>
            <w:r w:rsidRPr="00D66C64">
              <w:rPr>
                <w:lang w:eastAsia="zh-CN"/>
              </w:rPr>
              <w:t>&lt;--</w:t>
            </w:r>
          </w:p>
        </w:tc>
        <w:tc>
          <w:tcPr>
            <w:tcW w:w="2976" w:type="dxa"/>
          </w:tcPr>
          <w:p w14:paraId="457F308F" w14:textId="77777777" w:rsidR="00987512" w:rsidRPr="00D66C64" w:rsidRDefault="00987512" w:rsidP="00A20284">
            <w:pPr>
              <w:pStyle w:val="TAL"/>
              <w:rPr>
                <w:rFonts w:eastAsia="MS Gothic"/>
              </w:rPr>
            </w:pPr>
            <w:r w:rsidRPr="00D66C64">
              <w:rPr>
                <w:rFonts w:eastAsia="MS Gothic"/>
              </w:rPr>
              <w:t>200 OK</w:t>
            </w:r>
          </w:p>
        </w:tc>
        <w:tc>
          <w:tcPr>
            <w:tcW w:w="567" w:type="dxa"/>
          </w:tcPr>
          <w:p w14:paraId="3B76C49A" w14:textId="77777777" w:rsidR="00987512" w:rsidRPr="00D66C64" w:rsidRDefault="00987512" w:rsidP="00A20284">
            <w:pPr>
              <w:pStyle w:val="TAC"/>
              <w:rPr>
                <w:lang w:eastAsia="zh-CN"/>
              </w:rPr>
            </w:pPr>
          </w:p>
        </w:tc>
        <w:tc>
          <w:tcPr>
            <w:tcW w:w="850" w:type="dxa"/>
          </w:tcPr>
          <w:p w14:paraId="56611BF0" w14:textId="77777777" w:rsidR="00987512" w:rsidRPr="00D66C64" w:rsidRDefault="00987512" w:rsidP="00A20284">
            <w:pPr>
              <w:pStyle w:val="TAC"/>
              <w:rPr>
                <w:lang w:eastAsia="zh-CN"/>
              </w:rPr>
            </w:pPr>
          </w:p>
        </w:tc>
      </w:tr>
      <w:tr w:rsidR="00987512" w:rsidRPr="00D66C64" w14:paraId="5F35979A" w14:textId="77777777" w:rsidTr="00B24060">
        <w:trPr>
          <w:jc w:val="center"/>
        </w:trPr>
        <w:tc>
          <w:tcPr>
            <w:tcW w:w="567" w:type="dxa"/>
          </w:tcPr>
          <w:p w14:paraId="668C3537" w14:textId="77777777" w:rsidR="00987512" w:rsidRPr="00D66C64" w:rsidRDefault="00987512" w:rsidP="00A20284">
            <w:pPr>
              <w:pStyle w:val="TAC"/>
              <w:rPr>
                <w:lang w:eastAsia="zh-CN"/>
              </w:rPr>
            </w:pPr>
            <w:r w:rsidRPr="00D66C64">
              <w:rPr>
                <w:lang w:eastAsia="zh-CN"/>
              </w:rPr>
              <w:t>7</w:t>
            </w:r>
          </w:p>
        </w:tc>
        <w:tc>
          <w:tcPr>
            <w:tcW w:w="3968" w:type="dxa"/>
          </w:tcPr>
          <w:p w14:paraId="2BE27CB6" w14:textId="77777777" w:rsidR="00987512" w:rsidRPr="00D66C64" w:rsidRDefault="00987512" w:rsidP="00A20284">
            <w:pPr>
              <w:pStyle w:val="TAL"/>
              <w:rPr>
                <w:rFonts w:eastAsia="MS Gothic"/>
              </w:rPr>
            </w:pPr>
            <w:r w:rsidRPr="00D66C64">
              <w:t>Step 6 of Annex A.4.2 happens</w:t>
            </w:r>
          </w:p>
        </w:tc>
        <w:tc>
          <w:tcPr>
            <w:tcW w:w="708" w:type="dxa"/>
          </w:tcPr>
          <w:p w14:paraId="2AD72404" w14:textId="77777777" w:rsidR="00987512" w:rsidRPr="00D66C64" w:rsidRDefault="00987512" w:rsidP="00A20284">
            <w:pPr>
              <w:pStyle w:val="TAC"/>
              <w:rPr>
                <w:rFonts w:eastAsia="MS Gothic"/>
              </w:rPr>
            </w:pPr>
            <w:r w:rsidRPr="00D66C64">
              <w:rPr>
                <w:lang w:eastAsia="zh-CN"/>
              </w:rPr>
              <w:t>&lt;--</w:t>
            </w:r>
          </w:p>
        </w:tc>
        <w:tc>
          <w:tcPr>
            <w:tcW w:w="2976" w:type="dxa"/>
          </w:tcPr>
          <w:p w14:paraId="1A8D7563" w14:textId="77777777" w:rsidR="00987512" w:rsidRPr="00D66C64" w:rsidRDefault="00987512" w:rsidP="00A20284">
            <w:pPr>
              <w:pStyle w:val="TAL"/>
              <w:rPr>
                <w:rFonts w:eastAsia="MS Gothic"/>
              </w:rPr>
            </w:pPr>
            <w:r w:rsidRPr="00D66C64">
              <w:rPr>
                <w:rFonts w:eastAsia="MS Gothic"/>
              </w:rPr>
              <w:t>180 Ringing</w:t>
            </w:r>
          </w:p>
        </w:tc>
        <w:tc>
          <w:tcPr>
            <w:tcW w:w="567" w:type="dxa"/>
          </w:tcPr>
          <w:p w14:paraId="3FDD18D4" w14:textId="77777777" w:rsidR="00987512" w:rsidRPr="00D66C64" w:rsidRDefault="00987512" w:rsidP="00A20284">
            <w:pPr>
              <w:pStyle w:val="TAC"/>
              <w:rPr>
                <w:lang w:eastAsia="zh-CN"/>
              </w:rPr>
            </w:pPr>
          </w:p>
        </w:tc>
        <w:tc>
          <w:tcPr>
            <w:tcW w:w="850" w:type="dxa"/>
          </w:tcPr>
          <w:p w14:paraId="200E49E5" w14:textId="77777777" w:rsidR="00987512" w:rsidRPr="00D66C64" w:rsidRDefault="00987512" w:rsidP="00A20284">
            <w:pPr>
              <w:pStyle w:val="TAC"/>
            </w:pPr>
          </w:p>
        </w:tc>
      </w:tr>
      <w:tr w:rsidR="00987512" w:rsidRPr="00D66C64" w14:paraId="70B3E121" w14:textId="77777777" w:rsidTr="00B24060">
        <w:trPr>
          <w:jc w:val="center"/>
        </w:trPr>
        <w:tc>
          <w:tcPr>
            <w:tcW w:w="567" w:type="dxa"/>
          </w:tcPr>
          <w:p w14:paraId="2605DEBD" w14:textId="77777777" w:rsidR="00987512" w:rsidRPr="00D66C64" w:rsidRDefault="00987512" w:rsidP="00A20284">
            <w:pPr>
              <w:pStyle w:val="TAC"/>
              <w:rPr>
                <w:lang w:eastAsia="zh-CN"/>
              </w:rPr>
            </w:pPr>
            <w:r w:rsidRPr="00D66C64">
              <w:rPr>
                <w:lang w:eastAsia="zh-CN"/>
              </w:rPr>
              <w:t>8</w:t>
            </w:r>
          </w:p>
        </w:tc>
        <w:tc>
          <w:tcPr>
            <w:tcW w:w="3968" w:type="dxa"/>
          </w:tcPr>
          <w:p w14:paraId="4A3ED2CC" w14:textId="77777777" w:rsidR="00987512" w:rsidRPr="00D66C64" w:rsidRDefault="00987512" w:rsidP="00A20284">
            <w:pPr>
              <w:pStyle w:val="TAL"/>
              <w:rPr>
                <w:rFonts w:eastAsia="MS Gothic"/>
              </w:rPr>
            </w:pPr>
            <w:r w:rsidRPr="00D66C64">
              <w:t>Step 7 of Annex A.4.2 happens</w:t>
            </w:r>
          </w:p>
        </w:tc>
        <w:tc>
          <w:tcPr>
            <w:tcW w:w="708" w:type="dxa"/>
          </w:tcPr>
          <w:p w14:paraId="6729C9A7" w14:textId="77777777" w:rsidR="00987512" w:rsidRPr="00D66C64" w:rsidRDefault="00987512" w:rsidP="00A20284">
            <w:pPr>
              <w:pStyle w:val="TAC"/>
              <w:rPr>
                <w:rFonts w:eastAsia="MS Gothic"/>
              </w:rPr>
            </w:pPr>
            <w:r w:rsidRPr="00D66C64">
              <w:rPr>
                <w:lang w:eastAsia="zh-CN"/>
              </w:rPr>
              <w:t>&lt;--</w:t>
            </w:r>
          </w:p>
        </w:tc>
        <w:tc>
          <w:tcPr>
            <w:tcW w:w="2976" w:type="dxa"/>
          </w:tcPr>
          <w:p w14:paraId="4929FAF0" w14:textId="77777777" w:rsidR="00987512" w:rsidRPr="00D66C64" w:rsidRDefault="00987512" w:rsidP="00A20284">
            <w:pPr>
              <w:pStyle w:val="TAL"/>
              <w:rPr>
                <w:rFonts w:eastAsia="MS Gothic"/>
              </w:rPr>
            </w:pPr>
            <w:r w:rsidRPr="00D66C64">
              <w:rPr>
                <w:rFonts w:eastAsia="MS Gothic"/>
              </w:rPr>
              <w:t>200 OK</w:t>
            </w:r>
          </w:p>
        </w:tc>
        <w:tc>
          <w:tcPr>
            <w:tcW w:w="567" w:type="dxa"/>
          </w:tcPr>
          <w:p w14:paraId="6A8C98E9" w14:textId="77777777" w:rsidR="00987512" w:rsidRPr="00D66C64" w:rsidRDefault="00987512" w:rsidP="00A20284">
            <w:pPr>
              <w:pStyle w:val="TAC"/>
              <w:rPr>
                <w:lang w:eastAsia="zh-CN"/>
              </w:rPr>
            </w:pPr>
          </w:p>
        </w:tc>
        <w:tc>
          <w:tcPr>
            <w:tcW w:w="850" w:type="dxa"/>
          </w:tcPr>
          <w:p w14:paraId="2ED306AD" w14:textId="77777777" w:rsidR="00987512" w:rsidRPr="00D66C64" w:rsidRDefault="00987512" w:rsidP="00A20284">
            <w:pPr>
              <w:pStyle w:val="TAC"/>
            </w:pPr>
          </w:p>
        </w:tc>
      </w:tr>
      <w:tr w:rsidR="00987512" w:rsidRPr="00D66C64" w14:paraId="6AA085D1" w14:textId="77777777" w:rsidTr="00B24060">
        <w:trPr>
          <w:jc w:val="center"/>
        </w:trPr>
        <w:tc>
          <w:tcPr>
            <w:tcW w:w="567" w:type="dxa"/>
          </w:tcPr>
          <w:p w14:paraId="3FD0975D" w14:textId="77777777" w:rsidR="00987512" w:rsidRPr="00D66C64" w:rsidRDefault="00987512" w:rsidP="00A20284">
            <w:pPr>
              <w:pStyle w:val="TAC"/>
              <w:rPr>
                <w:lang w:eastAsia="zh-CN"/>
              </w:rPr>
            </w:pPr>
            <w:r w:rsidRPr="00D66C64">
              <w:rPr>
                <w:lang w:eastAsia="zh-CN"/>
              </w:rPr>
              <w:t>9</w:t>
            </w:r>
          </w:p>
        </w:tc>
        <w:tc>
          <w:tcPr>
            <w:tcW w:w="3968" w:type="dxa"/>
          </w:tcPr>
          <w:p w14:paraId="404BA5AC" w14:textId="77777777" w:rsidR="00987512" w:rsidRPr="00D66C64" w:rsidRDefault="00987512" w:rsidP="00A20284">
            <w:pPr>
              <w:pStyle w:val="TAL"/>
              <w:rPr>
                <w:rFonts w:eastAsia="MS Gothic"/>
              </w:rPr>
            </w:pPr>
            <w:r w:rsidRPr="00D66C64">
              <w:t>Step 8 of Annex A.4.2 happens</w:t>
            </w:r>
          </w:p>
        </w:tc>
        <w:tc>
          <w:tcPr>
            <w:tcW w:w="708" w:type="dxa"/>
          </w:tcPr>
          <w:p w14:paraId="311F9DFD" w14:textId="77777777" w:rsidR="00987512" w:rsidRPr="00D66C64" w:rsidRDefault="00987512" w:rsidP="00A20284">
            <w:pPr>
              <w:pStyle w:val="TAC"/>
              <w:rPr>
                <w:rFonts w:eastAsia="MS Gothic"/>
              </w:rPr>
            </w:pPr>
            <w:r w:rsidRPr="00D66C64">
              <w:t>--&gt;</w:t>
            </w:r>
          </w:p>
        </w:tc>
        <w:tc>
          <w:tcPr>
            <w:tcW w:w="2976" w:type="dxa"/>
          </w:tcPr>
          <w:p w14:paraId="24FCB8F8" w14:textId="77777777" w:rsidR="00987512" w:rsidRPr="00D66C64" w:rsidRDefault="00987512" w:rsidP="00A20284">
            <w:pPr>
              <w:pStyle w:val="TAL"/>
              <w:rPr>
                <w:rFonts w:eastAsia="MS Gothic"/>
              </w:rPr>
            </w:pPr>
            <w:r w:rsidRPr="00D66C64">
              <w:rPr>
                <w:rFonts w:eastAsia="MS Gothic"/>
              </w:rPr>
              <w:t>ACK</w:t>
            </w:r>
          </w:p>
        </w:tc>
        <w:tc>
          <w:tcPr>
            <w:tcW w:w="567" w:type="dxa"/>
          </w:tcPr>
          <w:p w14:paraId="0E50D591" w14:textId="77777777" w:rsidR="00987512" w:rsidRPr="00D66C64" w:rsidRDefault="00987512" w:rsidP="00A20284">
            <w:pPr>
              <w:pStyle w:val="TAC"/>
              <w:rPr>
                <w:lang w:eastAsia="zh-CN"/>
              </w:rPr>
            </w:pPr>
            <w:r w:rsidRPr="00D66C64">
              <w:rPr>
                <w:lang w:eastAsia="zh-CN"/>
              </w:rPr>
              <w:t>3</w:t>
            </w:r>
          </w:p>
        </w:tc>
        <w:tc>
          <w:tcPr>
            <w:tcW w:w="850" w:type="dxa"/>
          </w:tcPr>
          <w:p w14:paraId="4E1DDC7D" w14:textId="77777777" w:rsidR="00987512" w:rsidRPr="00D66C64" w:rsidRDefault="00987512" w:rsidP="00A20284">
            <w:pPr>
              <w:pStyle w:val="TAC"/>
              <w:rPr>
                <w:lang w:eastAsia="zh-CN"/>
              </w:rPr>
            </w:pPr>
            <w:r w:rsidRPr="00D66C64">
              <w:rPr>
                <w:lang w:eastAsia="zh-CN"/>
              </w:rPr>
              <w:t>P</w:t>
            </w:r>
          </w:p>
        </w:tc>
      </w:tr>
    </w:tbl>
    <w:p w14:paraId="2138DE39" w14:textId="77777777" w:rsidR="008446F9" w:rsidRPr="00D66C64" w:rsidRDefault="008446F9" w:rsidP="00482465"/>
    <w:p w14:paraId="1DB1E576" w14:textId="77777777" w:rsidR="00987512" w:rsidRPr="00D66C64" w:rsidRDefault="00987512" w:rsidP="00F238ED">
      <w:pPr>
        <w:pStyle w:val="H6"/>
      </w:pPr>
      <w:bookmarkStart w:id="628" w:name="_Toc43210216"/>
      <w:bookmarkStart w:id="629" w:name="_Toc51948442"/>
      <w:bookmarkStart w:id="630" w:name="_Toc52162515"/>
      <w:bookmarkStart w:id="631" w:name="_Toc60916119"/>
      <w:r w:rsidRPr="00D66C64">
        <w:t>7.5.3.3</w:t>
      </w:r>
      <w:r w:rsidRPr="00D66C64">
        <w:tab/>
        <w:t>Specific message contents</w:t>
      </w:r>
      <w:bookmarkEnd w:id="628"/>
      <w:bookmarkEnd w:id="629"/>
      <w:bookmarkEnd w:id="630"/>
      <w:bookmarkEnd w:id="631"/>
    </w:p>
    <w:p w14:paraId="4CBCA58D" w14:textId="77777777" w:rsidR="00BC244A" w:rsidRPr="00D66C64" w:rsidRDefault="00987512" w:rsidP="003E11B9">
      <w:pPr>
        <w:rPr>
          <w:lang w:eastAsia="zh-CN"/>
        </w:rPr>
      </w:pPr>
      <w:r w:rsidRPr="00D66C64">
        <w:t>None as fully described</w:t>
      </w:r>
      <w:r w:rsidRPr="00D66C64">
        <w:rPr>
          <w:lang w:eastAsia="zh-CN"/>
        </w:rPr>
        <w:t xml:space="preserve"> in annex A.4.2.</w:t>
      </w:r>
    </w:p>
    <w:p w14:paraId="7C27E936" w14:textId="77777777" w:rsidR="00987512" w:rsidRPr="00D66C64" w:rsidRDefault="00C8183A" w:rsidP="00987512">
      <w:pPr>
        <w:pStyle w:val="Heading2"/>
        <w:rPr>
          <w:rFonts w:eastAsia="MS Gothic"/>
        </w:rPr>
      </w:pPr>
      <w:bookmarkStart w:id="632" w:name="_Toc42778747"/>
      <w:bookmarkStart w:id="633" w:name="_Toc42785194"/>
      <w:r w:rsidRPr="00D66C64">
        <w:rPr>
          <w:rFonts w:eastAsia="MS Gothic"/>
        </w:rPr>
        <w:br w:type="page"/>
      </w:r>
      <w:bookmarkStart w:id="634" w:name="_Toc43210217"/>
      <w:bookmarkStart w:id="635" w:name="_Toc51948443"/>
      <w:bookmarkStart w:id="636" w:name="_Toc52162516"/>
      <w:bookmarkStart w:id="637" w:name="_Toc60916120"/>
      <w:bookmarkStart w:id="638" w:name="_Toc68197387"/>
      <w:bookmarkStart w:id="639" w:name="_Toc75880636"/>
      <w:bookmarkStart w:id="640" w:name="_Toc84254334"/>
      <w:bookmarkStart w:id="641" w:name="_Toc84255129"/>
      <w:r w:rsidR="00987512" w:rsidRPr="00D66C64">
        <w:rPr>
          <w:rFonts w:eastAsia="MS Gothic"/>
        </w:rPr>
        <w:lastRenderedPageBreak/>
        <w:t>7.6</w:t>
      </w:r>
      <w:r w:rsidR="00987512" w:rsidRPr="00D66C64">
        <w:rPr>
          <w:rFonts w:eastAsia="MS Gothic"/>
        </w:rPr>
        <w:tab/>
        <w:t>MTSI MT Voice Call with preconditions at both originating UE and terminating UE / 5GS</w:t>
      </w:r>
      <w:bookmarkEnd w:id="632"/>
      <w:bookmarkEnd w:id="633"/>
      <w:bookmarkEnd w:id="634"/>
      <w:bookmarkEnd w:id="635"/>
      <w:bookmarkEnd w:id="636"/>
      <w:bookmarkEnd w:id="637"/>
      <w:bookmarkEnd w:id="638"/>
      <w:bookmarkEnd w:id="639"/>
      <w:bookmarkEnd w:id="640"/>
      <w:bookmarkEnd w:id="641"/>
    </w:p>
    <w:p w14:paraId="222AB867" w14:textId="77777777" w:rsidR="00987512" w:rsidRPr="00D66C64" w:rsidRDefault="00987512" w:rsidP="00F238ED">
      <w:pPr>
        <w:pStyle w:val="H6"/>
        <w:rPr>
          <w:rFonts w:eastAsia="MS Gothic"/>
        </w:rPr>
      </w:pPr>
      <w:bookmarkStart w:id="642" w:name="_Toc42778748"/>
      <w:bookmarkStart w:id="643" w:name="_Toc42785195"/>
      <w:bookmarkStart w:id="644" w:name="_Toc43210218"/>
      <w:bookmarkStart w:id="645" w:name="_Toc51948444"/>
      <w:bookmarkStart w:id="646" w:name="_Toc52162517"/>
      <w:bookmarkStart w:id="647" w:name="_Toc60916121"/>
      <w:r w:rsidRPr="00D66C64">
        <w:rPr>
          <w:rFonts w:eastAsia="MS Gothic"/>
        </w:rPr>
        <w:t>7.6.1</w:t>
      </w:r>
      <w:r w:rsidRPr="00D66C64">
        <w:rPr>
          <w:rFonts w:eastAsia="MS Gothic"/>
        </w:rPr>
        <w:tab/>
        <w:t xml:space="preserve">Test </w:t>
      </w:r>
      <w:r w:rsidRPr="00D66C64">
        <w:t>Purpose</w:t>
      </w:r>
      <w:r w:rsidRPr="00D66C64">
        <w:rPr>
          <w:rFonts w:eastAsia="MS Gothic"/>
        </w:rPr>
        <w:t xml:space="preserve"> (TP)</w:t>
      </w:r>
      <w:bookmarkEnd w:id="642"/>
      <w:bookmarkEnd w:id="643"/>
      <w:bookmarkEnd w:id="644"/>
      <w:bookmarkEnd w:id="645"/>
      <w:bookmarkEnd w:id="646"/>
      <w:bookmarkEnd w:id="647"/>
    </w:p>
    <w:p w14:paraId="5BF0FD97" w14:textId="77777777" w:rsidR="00987512" w:rsidRPr="00D66C64" w:rsidRDefault="00987512" w:rsidP="00987512">
      <w:pPr>
        <w:pStyle w:val="H6"/>
      </w:pPr>
      <w:r w:rsidRPr="00D66C64">
        <w:t>(1)</w:t>
      </w:r>
    </w:p>
    <w:p w14:paraId="473D7035" w14:textId="4ABD28E1" w:rsidR="00987512" w:rsidRPr="00D66C64" w:rsidRDefault="00987512" w:rsidP="00987512">
      <w:pPr>
        <w:pStyle w:val="PL"/>
        <w:rPr>
          <w:noProof w:val="0"/>
        </w:rPr>
      </w:pPr>
      <w:r w:rsidRPr="00D66C64">
        <w:rPr>
          <w:b/>
          <w:noProof w:val="0"/>
        </w:rPr>
        <w:t>with</w:t>
      </w:r>
      <w:r w:rsidRPr="00D66C64">
        <w:rPr>
          <w:noProof w:val="0"/>
        </w:rPr>
        <w:t xml:space="preserve"> { UE being registered to IMS </w:t>
      </w:r>
      <w:r w:rsidR="0090017E" w:rsidRPr="00D66C64">
        <w:rPr>
          <w:noProof w:val="0"/>
        </w:rPr>
        <w:t xml:space="preserve">and configured to use preconditions </w:t>
      </w:r>
      <w:r w:rsidRPr="00D66C64">
        <w:rPr>
          <w:noProof w:val="0"/>
        </w:rPr>
        <w:t>}</w:t>
      </w:r>
    </w:p>
    <w:p w14:paraId="1B067FBE"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635F515F"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INVITE for voice call }</w:t>
      </w:r>
    </w:p>
    <w:p w14:paraId="5AC18FF0"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responds with 183 Session Progress including SDP }</w:t>
      </w:r>
    </w:p>
    <w:p w14:paraId="4EBBCFA4" w14:textId="77777777" w:rsidR="00341501" w:rsidRPr="00D66C64" w:rsidRDefault="00341501" w:rsidP="00341501">
      <w:pPr>
        <w:pStyle w:val="PL"/>
        <w:rPr>
          <w:noProof w:val="0"/>
        </w:rPr>
      </w:pPr>
      <w:r w:rsidRPr="00D66C64">
        <w:rPr>
          <w:noProof w:val="0"/>
        </w:rPr>
        <w:t xml:space="preserve">            }</w:t>
      </w:r>
    </w:p>
    <w:p w14:paraId="16199E2C" w14:textId="77777777" w:rsidR="0031641D" w:rsidRPr="00D66C64" w:rsidRDefault="0031641D" w:rsidP="00341501">
      <w:pPr>
        <w:pStyle w:val="PL"/>
        <w:rPr>
          <w:noProof w:val="0"/>
        </w:rPr>
      </w:pPr>
    </w:p>
    <w:p w14:paraId="6FD5BE6C" w14:textId="77777777" w:rsidR="00987512" w:rsidRPr="00D66C64" w:rsidRDefault="00987512" w:rsidP="00987512">
      <w:pPr>
        <w:pStyle w:val="H6"/>
      </w:pPr>
      <w:r w:rsidRPr="00D66C64">
        <w:t>(2)</w:t>
      </w:r>
    </w:p>
    <w:p w14:paraId="75F7172A" w14:textId="77777777" w:rsidR="00987512" w:rsidRPr="00D66C64" w:rsidRDefault="00987512" w:rsidP="00987512">
      <w:pPr>
        <w:pStyle w:val="PL"/>
        <w:rPr>
          <w:noProof w:val="0"/>
        </w:rPr>
      </w:pPr>
      <w:r w:rsidRPr="00D66C64">
        <w:rPr>
          <w:b/>
          <w:noProof w:val="0"/>
        </w:rPr>
        <w:t>with</w:t>
      </w:r>
      <w:r w:rsidRPr="00D66C64">
        <w:rPr>
          <w:noProof w:val="0"/>
        </w:rPr>
        <w:t xml:space="preserve"> { UE having sent 183 Session Progress }</w:t>
      </w:r>
    </w:p>
    <w:p w14:paraId="23408FAF"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7ED4F5ED"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PRACK for 183 Session Progress }</w:t>
      </w:r>
    </w:p>
    <w:p w14:paraId="4AEB7EA2"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200 OK for PRACK }</w:t>
      </w:r>
    </w:p>
    <w:p w14:paraId="4765D84E" w14:textId="77777777" w:rsidR="00341501" w:rsidRPr="00D66C64" w:rsidRDefault="00341501" w:rsidP="00341501">
      <w:pPr>
        <w:pStyle w:val="PL"/>
        <w:rPr>
          <w:noProof w:val="0"/>
        </w:rPr>
      </w:pPr>
      <w:r w:rsidRPr="00D66C64">
        <w:rPr>
          <w:noProof w:val="0"/>
        </w:rPr>
        <w:t xml:space="preserve">            }</w:t>
      </w:r>
    </w:p>
    <w:p w14:paraId="2927FECE" w14:textId="77777777" w:rsidR="0031641D" w:rsidRPr="00D66C64" w:rsidRDefault="0031641D" w:rsidP="00341501">
      <w:pPr>
        <w:pStyle w:val="PL"/>
        <w:rPr>
          <w:noProof w:val="0"/>
        </w:rPr>
      </w:pPr>
    </w:p>
    <w:p w14:paraId="7E66EFD6" w14:textId="77777777" w:rsidR="00987512" w:rsidRPr="00D66C64" w:rsidRDefault="00987512" w:rsidP="00987512">
      <w:pPr>
        <w:pStyle w:val="H6"/>
      </w:pPr>
      <w:r w:rsidRPr="00D66C64">
        <w:t>(3)</w:t>
      </w:r>
    </w:p>
    <w:p w14:paraId="4E0BDE20" w14:textId="77777777" w:rsidR="00987512" w:rsidRPr="00D66C64" w:rsidRDefault="00987512" w:rsidP="00987512">
      <w:pPr>
        <w:pStyle w:val="PL"/>
        <w:rPr>
          <w:noProof w:val="0"/>
        </w:rPr>
      </w:pPr>
      <w:r w:rsidRPr="00D66C64">
        <w:rPr>
          <w:b/>
          <w:noProof w:val="0"/>
        </w:rPr>
        <w:t>with</w:t>
      </w:r>
      <w:r w:rsidRPr="00D66C64">
        <w:rPr>
          <w:noProof w:val="0"/>
        </w:rPr>
        <w:t xml:space="preserve"> { UE having sent 200 OK for PRACK }</w:t>
      </w:r>
    </w:p>
    <w:p w14:paraId="3855555B"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3CB854D5"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UPDATE including SDP }</w:t>
      </w:r>
    </w:p>
    <w:p w14:paraId="069B41E1"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200 OK for UPDATE including SDP and 180 Ringing }</w:t>
      </w:r>
    </w:p>
    <w:p w14:paraId="0D3B07B1" w14:textId="77777777" w:rsidR="00341501" w:rsidRPr="00D66C64" w:rsidRDefault="00341501" w:rsidP="00341501">
      <w:pPr>
        <w:pStyle w:val="PL"/>
        <w:rPr>
          <w:noProof w:val="0"/>
        </w:rPr>
      </w:pPr>
      <w:r w:rsidRPr="00D66C64">
        <w:rPr>
          <w:noProof w:val="0"/>
        </w:rPr>
        <w:t xml:space="preserve">            }</w:t>
      </w:r>
    </w:p>
    <w:p w14:paraId="2CA2D88F" w14:textId="77777777" w:rsidR="0031641D" w:rsidRPr="00D66C64" w:rsidRDefault="0031641D" w:rsidP="00341501">
      <w:pPr>
        <w:pStyle w:val="PL"/>
        <w:rPr>
          <w:noProof w:val="0"/>
        </w:rPr>
      </w:pPr>
    </w:p>
    <w:p w14:paraId="7E5AB5D2" w14:textId="77777777" w:rsidR="00987512" w:rsidRPr="00D66C64" w:rsidRDefault="00987512" w:rsidP="00987512">
      <w:pPr>
        <w:pStyle w:val="H6"/>
      </w:pPr>
      <w:r w:rsidRPr="00D66C64">
        <w:t>(4)</w:t>
      </w:r>
    </w:p>
    <w:p w14:paraId="78FE2B40" w14:textId="77777777" w:rsidR="00987512" w:rsidRPr="00D66C64" w:rsidRDefault="00987512" w:rsidP="00987512">
      <w:pPr>
        <w:pStyle w:val="PL"/>
        <w:rPr>
          <w:noProof w:val="0"/>
        </w:rPr>
      </w:pPr>
      <w:r w:rsidRPr="00D66C64">
        <w:rPr>
          <w:b/>
          <w:noProof w:val="0"/>
        </w:rPr>
        <w:t>with</w:t>
      </w:r>
      <w:r w:rsidRPr="00D66C64">
        <w:rPr>
          <w:noProof w:val="0"/>
        </w:rPr>
        <w:t xml:space="preserve"> { UE having sent 180 Ringing, possibly reliably }</w:t>
      </w:r>
    </w:p>
    <w:p w14:paraId="49CE4118"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8A3FF87"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180 was sent reliably and consequently UE receives PRACK for 180 Ringing }</w:t>
      </w:r>
    </w:p>
    <w:p w14:paraId="168E8E4D"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200 OK for PRACK }</w:t>
      </w:r>
    </w:p>
    <w:p w14:paraId="75F5D28C" w14:textId="77777777" w:rsidR="00987512" w:rsidRPr="00D66C64" w:rsidRDefault="00341501" w:rsidP="00482465">
      <w:pPr>
        <w:pStyle w:val="PL"/>
        <w:rPr>
          <w:noProof w:val="0"/>
        </w:rPr>
      </w:pPr>
      <w:r w:rsidRPr="00D66C64">
        <w:rPr>
          <w:noProof w:val="0"/>
        </w:rPr>
        <w:t xml:space="preserve">            }</w:t>
      </w:r>
    </w:p>
    <w:p w14:paraId="729B3600" w14:textId="77777777" w:rsidR="0031641D" w:rsidRPr="00D66C64" w:rsidRDefault="0031641D" w:rsidP="00482465">
      <w:pPr>
        <w:pStyle w:val="PL"/>
        <w:rPr>
          <w:noProof w:val="0"/>
        </w:rPr>
      </w:pPr>
    </w:p>
    <w:p w14:paraId="477382A1" w14:textId="77777777" w:rsidR="00987512" w:rsidRPr="00D66C64" w:rsidRDefault="00987512" w:rsidP="00987512">
      <w:pPr>
        <w:pStyle w:val="H6"/>
      </w:pPr>
      <w:r w:rsidRPr="00D66C64">
        <w:t>(5)</w:t>
      </w:r>
    </w:p>
    <w:p w14:paraId="3567323B" w14:textId="77777777" w:rsidR="00987512" w:rsidRPr="00D66C64" w:rsidRDefault="00987512" w:rsidP="00987512">
      <w:pPr>
        <w:pStyle w:val="PL"/>
        <w:rPr>
          <w:noProof w:val="0"/>
        </w:rPr>
      </w:pPr>
      <w:r w:rsidRPr="00D66C64">
        <w:rPr>
          <w:b/>
          <w:noProof w:val="0"/>
        </w:rPr>
        <w:t>with</w:t>
      </w:r>
      <w:r w:rsidRPr="00D66C64">
        <w:rPr>
          <w:noProof w:val="0"/>
        </w:rPr>
        <w:t xml:space="preserve"> { UE having sent 180 Ringing  }</w:t>
      </w:r>
    </w:p>
    <w:p w14:paraId="52FECFCF"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147711E4"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User accepts the incoming voice call request }</w:t>
      </w:r>
    </w:p>
    <w:p w14:paraId="36F61B90"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200 OK for INVITE }</w:t>
      </w:r>
    </w:p>
    <w:p w14:paraId="1A8C44F2" w14:textId="77777777" w:rsidR="00341501" w:rsidRPr="00D66C64" w:rsidRDefault="00341501" w:rsidP="00341501">
      <w:pPr>
        <w:pStyle w:val="PL"/>
        <w:rPr>
          <w:noProof w:val="0"/>
        </w:rPr>
      </w:pPr>
      <w:r w:rsidRPr="00D66C64">
        <w:rPr>
          <w:noProof w:val="0"/>
        </w:rPr>
        <w:t xml:space="preserve">            }</w:t>
      </w:r>
    </w:p>
    <w:p w14:paraId="123DC565" w14:textId="77777777" w:rsidR="0031641D" w:rsidRPr="00D66C64" w:rsidRDefault="0031641D" w:rsidP="00341501">
      <w:pPr>
        <w:pStyle w:val="PL"/>
        <w:rPr>
          <w:noProof w:val="0"/>
        </w:rPr>
      </w:pPr>
    </w:p>
    <w:p w14:paraId="66CA601F" w14:textId="77777777" w:rsidR="00987512" w:rsidRPr="00D66C64" w:rsidRDefault="00987512" w:rsidP="00987512">
      <w:pPr>
        <w:pStyle w:val="H6"/>
      </w:pPr>
      <w:r w:rsidRPr="00D66C64">
        <w:t>(6)</w:t>
      </w:r>
    </w:p>
    <w:p w14:paraId="7CD67A72" w14:textId="77777777" w:rsidR="00987512" w:rsidRPr="00D66C64" w:rsidRDefault="00987512" w:rsidP="00987512">
      <w:pPr>
        <w:pStyle w:val="PL"/>
        <w:rPr>
          <w:noProof w:val="0"/>
        </w:rPr>
      </w:pPr>
      <w:r w:rsidRPr="00D66C64">
        <w:rPr>
          <w:b/>
          <w:noProof w:val="0"/>
        </w:rPr>
        <w:t>with</w:t>
      </w:r>
      <w:r w:rsidRPr="00D66C64">
        <w:rPr>
          <w:noProof w:val="0"/>
        </w:rPr>
        <w:t xml:space="preserve"> { UE having sent 200 OK for INVITE }</w:t>
      </w:r>
    </w:p>
    <w:p w14:paraId="4B246AEA"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4F266474"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ACK followed by BYE }</w:t>
      </w:r>
    </w:p>
    <w:p w14:paraId="0EE8A0FE"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200 OK for BYE }</w:t>
      </w:r>
    </w:p>
    <w:p w14:paraId="0D74E480" w14:textId="77777777" w:rsidR="00341501" w:rsidRPr="00D66C64" w:rsidRDefault="00341501" w:rsidP="00341501">
      <w:pPr>
        <w:pStyle w:val="PL"/>
        <w:rPr>
          <w:noProof w:val="0"/>
        </w:rPr>
      </w:pPr>
      <w:r w:rsidRPr="00D66C64">
        <w:rPr>
          <w:noProof w:val="0"/>
        </w:rPr>
        <w:t xml:space="preserve">            }</w:t>
      </w:r>
    </w:p>
    <w:p w14:paraId="586ECD21" w14:textId="77777777" w:rsidR="0031641D" w:rsidRPr="00D66C64" w:rsidRDefault="0031641D" w:rsidP="00341501">
      <w:pPr>
        <w:pStyle w:val="PL"/>
        <w:rPr>
          <w:noProof w:val="0"/>
        </w:rPr>
      </w:pPr>
    </w:p>
    <w:p w14:paraId="2DC04188" w14:textId="77777777" w:rsidR="00987512" w:rsidRPr="00D66C64" w:rsidRDefault="00987512" w:rsidP="00F238ED">
      <w:pPr>
        <w:pStyle w:val="H6"/>
        <w:rPr>
          <w:rFonts w:eastAsia="MS Gothic"/>
        </w:rPr>
      </w:pPr>
      <w:bookmarkStart w:id="648" w:name="_Toc42778749"/>
      <w:bookmarkStart w:id="649" w:name="_Toc42785196"/>
      <w:bookmarkStart w:id="650" w:name="_Toc43210219"/>
      <w:bookmarkStart w:id="651" w:name="_Toc51948445"/>
      <w:bookmarkStart w:id="652" w:name="_Toc52162518"/>
      <w:bookmarkStart w:id="653" w:name="_Toc60916122"/>
      <w:r w:rsidRPr="00D66C64">
        <w:rPr>
          <w:rFonts w:eastAsia="MS Gothic"/>
        </w:rPr>
        <w:t>7.6.2</w:t>
      </w:r>
      <w:r w:rsidRPr="00D66C64">
        <w:rPr>
          <w:rFonts w:eastAsia="MS Gothic"/>
        </w:rPr>
        <w:tab/>
        <w:t>Conformance Requirements</w:t>
      </w:r>
      <w:bookmarkEnd w:id="648"/>
      <w:bookmarkEnd w:id="649"/>
      <w:bookmarkEnd w:id="650"/>
      <w:bookmarkEnd w:id="651"/>
      <w:bookmarkEnd w:id="652"/>
      <w:bookmarkEnd w:id="653"/>
    </w:p>
    <w:p w14:paraId="62515F9B" w14:textId="77777777" w:rsidR="000D610E" w:rsidRPr="00D66C64" w:rsidRDefault="000D610E" w:rsidP="000D610E">
      <w:r w:rsidRPr="00D66C64">
        <w:t>The conformance requirements covered in the present test case are, unless otherwise stated, Rel-15 requirements.</w:t>
      </w:r>
    </w:p>
    <w:p w14:paraId="439ED061" w14:textId="77777777" w:rsidR="00987512" w:rsidRPr="00D66C64" w:rsidRDefault="00987512" w:rsidP="00987512">
      <w:r w:rsidRPr="00D66C64">
        <w:t>Editor</w:t>
      </w:r>
      <w:r w:rsidR="00D44BAD" w:rsidRPr="00D66C64">
        <w:t>'</w:t>
      </w:r>
      <w:r w:rsidRPr="00D66C64">
        <w:t xml:space="preserve">s note: more </w:t>
      </w:r>
      <w:r w:rsidR="00D44BAD" w:rsidRPr="00D66C64">
        <w:t>concrete</w:t>
      </w:r>
      <w:r w:rsidRPr="00D66C64">
        <w:t xml:space="preserve"> texts for supporting the TPs need to be investigated.</w:t>
      </w:r>
    </w:p>
    <w:p w14:paraId="3EACE823" w14:textId="77777777" w:rsidR="00987512" w:rsidRPr="00D66C64" w:rsidRDefault="00987512" w:rsidP="00987512">
      <w:r w:rsidRPr="00D66C64">
        <w:t>[TS 24.229, clause 5.1.4.1]</w:t>
      </w:r>
    </w:p>
    <w:p w14:paraId="0A526AD3" w14:textId="77777777" w:rsidR="00987512" w:rsidRPr="00D66C64" w:rsidRDefault="00987512" w:rsidP="00987512">
      <w:r w:rsidRPr="00D66C64">
        <w:t>If an initial INVITE request is received the terminating UE shall check whether the terminating UE requires local resource reservation.</w:t>
      </w:r>
    </w:p>
    <w:p w14:paraId="16D8C78B" w14:textId="77777777" w:rsidR="00987512" w:rsidRPr="00D66C64" w:rsidRDefault="00987512" w:rsidP="00987512">
      <w:pPr>
        <w:pStyle w:val="NO"/>
      </w:pPr>
      <w:r w:rsidRPr="00D66C64">
        <w:t>NOTE 1:</w:t>
      </w:r>
      <w:r w:rsidRPr="00D66C64">
        <w:tab/>
        <w:t>The terminating UE can decide if local resource reservation is required based on e.g. application requirements, current access network capabilities, local configuration, etc.</w:t>
      </w:r>
    </w:p>
    <w:p w14:paraId="156BDD64" w14:textId="77777777" w:rsidR="00987512" w:rsidRPr="00D66C64" w:rsidRDefault="00987512" w:rsidP="00987512">
      <w:r w:rsidRPr="00D66C64">
        <w:lastRenderedPageBreak/>
        <w:t>During the session initiation, if local resource reservation is required at the terminating UE and the terminating UE supports the precondition mechanism, and:</w:t>
      </w:r>
    </w:p>
    <w:p w14:paraId="6618FA27" w14:textId="77777777" w:rsidR="00987512" w:rsidRPr="00D66C64" w:rsidRDefault="00987512" w:rsidP="00987512">
      <w:pPr>
        <w:pStyle w:val="B10"/>
      </w:pPr>
      <w:r w:rsidRPr="00D66C64">
        <w:t>a)</w:t>
      </w:r>
      <w:r w:rsidRPr="00D66C64">
        <w:tab/>
        <w:t>the received INVITE request includes the "precondition" option-tag in the Supported header field or Require header field and the precondition mechanism is enabled as specified in subclause 5.1.5A, the terminating UE shall use the precondition mechanism and shall include a Require header field with the "precondition" option-tag:</w:t>
      </w:r>
    </w:p>
    <w:p w14:paraId="6741862E" w14:textId="77777777" w:rsidR="00987512" w:rsidRPr="00D66C64" w:rsidRDefault="00987512" w:rsidP="00987512">
      <w:r w:rsidRPr="00D66C64">
        <w:t>…</w:t>
      </w:r>
    </w:p>
    <w:p w14:paraId="57C56EA6" w14:textId="77777777" w:rsidR="00987512" w:rsidRPr="00D66C64" w:rsidRDefault="00987512" w:rsidP="00987512">
      <w:r w:rsidRPr="00D66C64">
        <w:t>If the terminating UE included an SDP offer or an SDP answer in a reliable provisional response to the INVITE request and both the terminating UE and the originating UE support UPDATE method, then in order to remove one or more media streams negotiated in the session for which a final response to the INVITE request has not been sent yet, the terminating UE shall send an UPDATE request with a new SDP offer and delays sending of 200 (OK) response to the INVITE request till after reception of 200 (OK) response to the UPDATE request.</w:t>
      </w:r>
    </w:p>
    <w:p w14:paraId="4C32AB46" w14:textId="77777777" w:rsidR="00987512" w:rsidRPr="00D66C64" w:rsidRDefault="00987512" w:rsidP="00987512">
      <w:r w:rsidRPr="00D66C64">
        <w:t>If the user does not accept a media stream accepted in the SDP answer and the terminating UE, the originating UE or both do not support the UPDATE method, then after reception of ACK request related to 200 (OK) response to the INVITE request, the UE shall modify the session.</w:t>
      </w:r>
    </w:p>
    <w:p w14:paraId="4EE17585" w14:textId="77777777" w:rsidR="00987512" w:rsidRPr="00D66C64" w:rsidRDefault="00987512" w:rsidP="00987512">
      <w:r w:rsidRPr="00D66C64">
        <w:t xml:space="preserve">The terminating UE shall include the media feature tags as defined in </w:t>
      </w:r>
      <w:r w:rsidRPr="00D66C64">
        <w:rPr>
          <w:lang w:eastAsia="zh-CN"/>
        </w:rPr>
        <w:t>RFC 3840 [62] for all supported streaming media types in the SIP response other than the 100 (Trying) response to the SIP INVITE request</w:t>
      </w:r>
      <w:r w:rsidRPr="00D66C64">
        <w:t>.</w:t>
      </w:r>
    </w:p>
    <w:p w14:paraId="3A664808" w14:textId="77777777" w:rsidR="00987512" w:rsidRPr="00D66C64" w:rsidRDefault="00987512" w:rsidP="00987512">
      <w:r w:rsidRPr="00D66C64">
        <w:t>[TS 24.229, clause 6.1.1]</w:t>
      </w:r>
    </w:p>
    <w:p w14:paraId="00E63726" w14:textId="77777777" w:rsidR="00987512" w:rsidRPr="00D66C64" w:rsidRDefault="00987512" w:rsidP="00987512">
      <w:pPr>
        <w:rPr>
          <w:snapToGrid w:val="0"/>
        </w:rPr>
      </w:pPr>
      <w:r w:rsidRPr="00D66C64">
        <w:t>During the session establishment procedure, and during session modification procedures, SIP messages shall only contain an SDP message body if that is intended to modify the session description, or when the SDP message body is included in the message because of SIP rules described in RFC 3261 [26].</w:t>
      </w:r>
    </w:p>
    <w:p w14:paraId="1ADE50EC" w14:textId="77777777" w:rsidR="00987512" w:rsidRPr="00D66C64" w:rsidRDefault="00987512" w:rsidP="00987512">
      <w:r w:rsidRPr="00D66C64">
        <w:t>[TS 24.229, clause 6.1.3]</w:t>
      </w:r>
    </w:p>
    <w:p w14:paraId="5DD33657" w14:textId="77777777" w:rsidR="00987512" w:rsidRPr="00D66C64" w:rsidRDefault="00987512" w:rsidP="00987512">
      <w:r w:rsidRPr="00D66C64">
        <w:rPr>
          <w:lang w:eastAsia="ja-JP"/>
        </w:rPr>
        <w:t xml:space="preserve">If the terminating UE had previously set one or more media streams to inactive mode and the QoS resources for those media streams are now ready, the UE shall set the media streams to active mode by applying the procedures described in </w:t>
      </w:r>
      <w:r w:rsidRPr="00D66C64">
        <w:t>RFC 4566 [39] with respect to setting the direction of media streams.</w:t>
      </w:r>
    </w:p>
    <w:p w14:paraId="0AD88D53" w14:textId="77777777" w:rsidR="00987512" w:rsidRPr="00D66C64" w:rsidRDefault="00987512" w:rsidP="00987512">
      <w:r w:rsidRPr="00D66C64">
        <w:t>…</w:t>
      </w:r>
    </w:p>
    <w:p w14:paraId="30B25F8D" w14:textId="77777777" w:rsidR="00987512" w:rsidRPr="00D66C64" w:rsidRDefault="00987512" w:rsidP="00987512">
      <w:r w:rsidRPr="00D66C64">
        <w:rPr>
          <w:snapToGrid w:val="0"/>
        </w:rPr>
        <w:t xml:space="preserve">Upon sending an SDP answer to an SDP offer, with the SDP answer including one or more media streams for which the originating side did indicate its local preconditions as not met, if the precondition mechanism is used by the terminating UE </w:t>
      </w:r>
      <w:r w:rsidRPr="00D66C64">
        <w:t>(see subclause 5.1.4.1)</w:t>
      </w:r>
      <w:r w:rsidRPr="00D66C64">
        <w:rPr>
          <w:snapToGrid w:val="0"/>
        </w:rPr>
        <w:t>, the terminating UE shall indicate its local preconditions and request the confirmation for the result of the resource reservation at the originating end point.</w:t>
      </w:r>
    </w:p>
    <w:p w14:paraId="4608791E" w14:textId="77777777" w:rsidR="00987512" w:rsidRPr="00D66C64" w:rsidRDefault="0031641D" w:rsidP="00987512">
      <w:r w:rsidRPr="00D66C64">
        <w:t xml:space="preserve">[TS </w:t>
      </w:r>
      <w:r w:rsidR="00987512" w:rsidRPr="00D66C64">
        <w:t>26.114, clause 5.2.1]</w:t>
      </w:r>
    </w:p>
    <w:p w14:paraId="4E1B4605" w14:textId="77777777" w:rsidR="00987512" w:rsidRPr="00D66C64" w:rsidRDefault="00987512" w:rsidP="00987512">
      <w:r w:rsidRPr="00D66C64">
        <w:t>In addition, MTSI clients in terminals offering speech communication shall support:</w:t>
      </w:r>
    </w:p>
    <w:p w14:paraId="075A0AA8" w14:textId="77777777" w:rsidR="00987512" w:rsidRPr="00D66C64" w:rsidRDefault="00987512" w:rsidP="00987512">
      <w:pPr>
        <w:pStyle w:val="B10"/>
      </w:pPr>
      <w:r w:rsidRPr="00D66C64">
        <w:t>-</w:t>
      </w:r>
      <w:r w:rsidRPr="00D66C64">
        <w:tab/>
        <w:t xml:space="preserve">AMR speech codec (3GPP TS 26.071 [11], 3GPP TS 26.090 [12], 3GPP TS 26.073 [13] and 3GPP TS 26.104 [14]) including all 8 modes and source controlled rate operation </w:t>
      </w:r>
      <w:r w:rsidRPr="00D66C64">
        <w:rPr>
          <w:cs/>
        </w:rPr>
        <w:t>‎</w:t>
      </w:r>
      <w:r w:rsidRPr="00D66C64">
        <w:t>3GPP TS 26.093 [15]. The MTSI client in terminal shall be capable of operating with any subset of these 8 codec modes. More detailed codec requirements for the AMR codec are defined in clause 5.2.1.2.</w:t>
      </w:r>
    </w:p>
    <w:p w14:paraId="24578488" w14:textId="77777777" w:rsidR="00987512" w:rsidRPr="00D66C64" w:rsidRDefault="0031641D" w:rsidP="00987512">
      <w:r w:rsidRPr="00D66C64">
        <w:t xml:space="preserve">[TS </w:t>
      </w:r>
      <w:r w:rsidR="00987512" w:rsidRPr="00D66C64">
        <w:t>26.114, clause 6.2.2.1]</w:t>
      </w:r>
    </w:p>
    <w:p w14:paraId="4C842368" w14:textId="77777777" w:rsidR="00987512" w:rsidRPr="00D66C64" w:rsidRDefault="00987512" w:rsidP="00987512">
      <w:r w:rsidRPr="00D66C64">
        <w:t>An MTSI client offering a speech media session for narrow-band speech and/or wide-band speech should generate an SDP offer according to the examples in Annexes A.1 to A.3. An MTSI client offering EVS should generate an SDP offer according to the examples in Annex A.14.</w:t>
      </w:r>
    </w:p>
    <w:p w14:paraId="044F29FF" w14:textId="77777777" w:rsidR="00987512" w:rsidRPr="00D66C64" w:rsidRDefault="00987512" w:rsidP="00987512">
      <w:r w:rsidRPr="00D66C64">
        <w:t xml:space="preserve">An MTSI client in terminal supporting EVS should support the RTCP-APP signalling for speech adaptation defined clause 10.2.1, and shall support the RTCP-APP signalling when the MTSI client in terminal supports adaptation for call cases where the RTP-based CMR cannot be used. </w:t>
      </w:r>
    </w:p>
    <w:p w14:paraId="6C0ACD9D" w14:textId="77777777" w:rsidR="00987512" w:rsidRPr="00D66C64" w:rsidRDefault="0031641D" w:rsidP="00987512">
      <w:r w:rsidRPr="00D66C64">
        <w:t xml:space="preserve">[TS </w:t>
      </w:r>
      <w:r w:rsidR="00987512" w:rsidRPr="00D66C64">
        <w:t>26.114, clause 6.2.5]</w:t>
      </w:r>
    </w:p>
    <w:p w14:paraId="757EDFCA" w14:textId="77777777" w:rsidR="00987512" w:rsidRPr="00D66C64" w:rsidRDefault="00987512" w:rsidP="00987512">
      <w:r w:rsidRPr="00D66C64">
        <w:t>The SDP shall include bandwidth information for each media stream and also for the session in total. The bandwidth information for each media stream and for the session is defined by the Application Specific (AS) bandwidth modifier as defined in RFC 4566 [8].</w:t>
      </w:r>
    </w:p>
    <w:p w14:paraId="1F5C4DFB" w14:textId="77777777" w:rsidR="00987512" w:rsidRPr="00D66C64" w:rsidRDefault="0031641D" w:rsidP="00987512">
      <w:r w:rsidRPr="00D66C64">
        <w:lastRenderedPageBreak/>
        <w:t xml:space="preserve">[TS </w:t>
      </w:r>
      <w:r w:rsidR="00987512" w:rsidRPr="00D66C64">
        <w:t>26.114, clause 7.3.1]</w:t>
      </w:r>
    </w:p>
    <w:p w14:paraId="33286AEE" w14:textId="77777777" w:rsidR="00987512" w:rsidRPr="00D66C64" w:rsidRDefault="00987512" w:rsidP="00987512">
      <w:r w:rsidRPr="00D66C64">
        <w:t>The bandwidth for RTCP traffic shall be described using the "RS" and "RR" SDP bandwidth modifiers at media level, as specified by RFC 3556 [42].</w:t>
      </w:r>
    </w:p>
    <w:p w14:paraId="2A28CDEE" w14:textId="77777777" w:rsidR="00987512" w:rsidRPr="00D66C64" w:rsidRDefault="00987512" w:rsidP="00F238ED">
      <w:pPr>
        <w:pStyle w:val="H6"/>
        <w:rPr>
          <w:rFonts w:eastAsia="MS Gothic"/>
        </w:rPr>
      </w:pPr>
      <w:bookmarkStart w:id="654" w:name="_Toc42778750"/>
      <w:bookmarkStart w:id="655" w:name="_Toc42785197"/>
      <w:bookmarkStart w:id="656" w:name="_Toc43210220"/>
      <w:bookmarkStart w:id="657" w:name="_Toc51948446"/>
      <w:bookmarkStart w:id="658" w:name="_Toc52162519"/>
      <w:bookmarkStart w:id="659" w:name="_Toc60916123"/>
      <w:r w:rsidRPr="00D66C64">
        <w:rPr>
          <w:rFonts w:eastAsia="MS Gothic"/>
        </w:rPr>
        <w:t>7.6.3</w:t>
      </w:r>
      <w:r w:rsidRPr="00D66C64">
        <w:rPr>
          <w:rFonts w:eastAsia="MS Gothic"/>
        </w:rPr>
        <w:tab/>
        <w:t>Test description</w:t>
      </w:r>
      <w:bookmarkEnd w:id="654"/>
      <w:bookmarkEnd w:id="655"/>
      <w:bookmarkEnd w:id="656"/>
      <w:bookmarkEnd w:id="657"/>
      <w:bookmarkEnd w:id="658"/>
      <w:bookmarkEnd w:id="659"/>
    </w:p>
    <w:p w14:paraId="7A70F880" w14:textId="77777777" w:rsidR="00987512" w:rsidRPr="00D66C64" w:rsidRDefault="00987512" w:rsidP="00F238ED">
      <w:pPr>
        <w:pStyle w:val="H6"/>
      </w:pPr>
      <w:bookmarkStart w:id="660" w:name="_Toc43210221"/>
      <w:bookmarkStart w:id="661" w:name="_Toc51948447"/>
      <w:bookmarkStart w:id="662" w:name="_Toc52162520"/>
      <w:bookmarkStart w:id="663" w:name="_Toc60916124"/>
      <w:r w:rsidRPr="00D66C64">
        <w:t>7.6.3.1</w:t>
      </w:r>
      <w:r w:rsidRPr="00D66C64">
        <w:tab/>
        <w:t>Pre-test conditions</w:t>
      </w:r>
      <w:bookmarkEnd w:id="660"/>
      <w:bookmarkEnd w:id="661"/>
      <w:bookmarkEnd w:id="662"/>
      <w:bookmarkEnd w:id="663"/>
    </w:p>
    <w:p w14:paraId="5AFA4CEC" w14:textId="77777777" w:rsidR="00987512" w:rsidRPr="00D66C64" w:rsidRDefault="00987512" w:rsidP="00987512">
      <w:pPr>
        <w:pStyle w:val="H6"/>
        <w:rPr>
          <w:rFonts w:cs="Arial"/>
        </w:rPr>
      </w:pPr>
      <w:r w:rsidRPr="00D66C64">
        <w:rPr>
          <w:rFonts w:cs="Arial"/>
        </w:rPr>
        <w:t>System Simulator:</w:t>
      </w:r>
    </w:p>
    <w:p w14:paraId="4F65CE7A" w14:textId="77777777" w:rsidR="00987512" w:rsidRPr="00D66C64" w:rsidRDefault="00987512" w:rsidP="00987512">
      <w:pPr>
        <w:pStyle w:val="B10"/>
      </w:pPr>
      <w:r w:rsidRPr="00D66C64">
        <w:t>-</w:t>
      </w:r>
      <w:r w:rsidRPr="00D66C64">
        <w:tab/>
      </w:r>
      <w:bookmarkStart w:id="664" w:name="OLE_LINK16"/>
      <w:r w:rsidRPr="00D66C64">
        <w:t>1 NR Cell connected to 5GC, default parameters.</w:t>
      </w:r>
      <w:bookmarkEnd w:id="664"/>
    </w:p>
    <w:p w14:paraId="0FAF08DF" w14:textId="77777777" w:rsidR="00987512" w:rsidRPr="00D66C64" w:rsidRDefault="00987512" w:rsidP="00987512">
      <w:pPr>
        <w:pStyle w:val="H6"/>
      </w:pPr>
      <w:r w:rsidRPr="00D66C64">
        <w:t>UE:</w:t>
      </w:r>
    </w:p>
    <w:p w14:paraId="48F411BA" w14:textId="77777777" w:rsidR="00987512" w:rsidRPr="00D66C64" w:rsidRDefault="00987512" w:rsidP="00987512">
      <w:pPr>
        <w:pStyle w:val="B10"/>
      </w:pPr>
      <w:r w:rsidRPr="00D66C64">
        <w:t>-</w:t>
      </w:r>
      <w:r w:rsidRPr="00D66C64">
        <w:tab/>
      </w:r>
      <w:r w:rsidRPr="00D66C64">
        <w:rPr>
          <w:snapToGrid w:val="0"/>
        </w:rPr>
        <w:t>UE contains either ISIM and USIM applications or only USIM application on UICC.</w:t>
      </w:r>
    </w:p>
    <w:p w14:paraId="349E5DD9" w14:textId="77777777" w:rsidR="0090017E" w:rsidRPr="00D66C64" w:rsidRDefault="00987512" w:rsidP="0090017E">
      <w:pPr>
        <w:pStyle w:val="B10"/>
        <w:rPr>
          <w:snapToGrid w:val="0"/>
        </w:rPr>
      </w:pPr>
      <w:r w:rsidRPr="00D66C64">
        <w:t>-</w:t>
      </w:r>
      <w:r w:rsidRPr="00D66C64">
        <w:tab/>
      </w:r>
      <w:bookmarkStart w:id="665" w:name="OLE_LINK15"/>
      <w:r w:rsidRPr="00D66C64">
        <w:rPr>
          <w:snapToGrid w:val="0"/>
        </w:rPr>
        <w:t>UE is configured to register for IMS after switch on.</w:t>
      </w:r>
      <w:bookmarkEnd w:id="665"/>
    </w:p>
    <w:p w14:paraId="5658E7AF" w14:textId="3A831949" w:rsidR="00987512" w:rsidRPr="00D66C64" w:rsidRDefault="0090017E" w:rsidP="0090017E">
      <w:pPr>
        <w:pStyle w:val="B10"/>
        <w:rPr>
          <w:snapToGrid w:val="0"/>
        </w:rPr>
      </w:pPr>
      <w:r w:rsidRPr="00D66C64">
        <w:t>-</w:t>
      </w:r>
      <w:r w:rsidRPr="00D66C64">
        <w:tab/>
        <w:t xml:space="preserve">The </w:t>
      </w:r>
      <w:r w:rsidRPr="00D66C64">
        <w:rPr>
          <w:snapToGrid w:val="0"/>
        </w:rPr>
        <w:t>UE is configured to use preconditions.</w:t>
      </w:r>
    </w:p>
    <w:p w14:paraId="2BBCF99F" w14:textId="77777777" w:rsidR="00987512" w:rsidRPr="00D66C64" w:rsidRDefault="00987512" w:rsidP="00987512">
      <w:pPr>
        <w:pStyle w:val="H6"/>
        <w:rPr>
          <w:rFonts w:cs="Arial"/>
        </w:rPr>
      </w:pPr>
      <w:r w:rsidRPr="00D66C64">
        <w:rPr>
          <w:rFonts w:cs="Arial"/>
        </w:rPr>
        <w:t>Preamble:</w:t>
      </w:r>
    </w:p>
    <w:p w14:paraId="0BC10276" w14:textId="22727A23" w:rsidR="00987512" w:rsidRPr="00D66C64" w:rsidRDefault="00987512" w:rsidP="00987512">
      <w:pPr>
        <w:pStyle w:val="B10"/>
      </w:pPr>
      <w:r w:rsidRPr="00D66C64">
        <w:t>-</w:t>
      </w:r>
      <w:r w:rsidRPr="00D66C64">
        <w:tab/>
        <w:t>The UE is in test state 1N-A (TS 38.508-1</w:t>
      </w:r>
      <w:r w:rsidR="00B24060" w:rsidRPr="00D66C64">
        <w:t xml:space="preserve"> [21]</w:t>
      </w:r>
      <w:r w:rsidRPr="00D66C64">
        <w:t>) and registered to IMS.</w:t>
      </w:r>
    </w:p>
    <w:p w14:paraId="0688171A" w14:textId="77777777" w:rsidR="00987512" w:rsidRPr="00D66C64" w:rsidRDefault="00987512" w:rsidP="00F238ED">
      <w:pPr>
        <w:pStyle w:val="H6"/>
        <w:rPr>
          <w:snapToGrid w:val="0"/>
        </w:rPr>
      </w:pPr>
      <w:bookmarkStart w:id="666" w:name="_Toc43210222"/>
      <w:bookmarkStart w:id="667" w:name="_Toc51948448"/>
      <w:bookmarkStart w:id="668" w:name="_Toc52162521"/>
      <w:bookmarkStart w:id="669" w:name="_Toc60916125"/>
      <w:r w:rsidRPr="00D66C64">
        <w:t>7.6.3.2</w:t>
      </w:r>
      <w:r w:rsidRPr="00D66C64">
        <w:tab/>
      </w:r>
      <w:r w:rsidRPr="00D66C64">
        <w:rPr>
          <w:snapToGrid w:val="0"/>
        </w:rPr>
        <w:t>Test procedure sequence</w:t>
      </w:r>
      <w:bookmarkEnd w:id="666"/>
      <w:bookmarkEnd w:id="667"/>
      <w:bookmarkEnd w:id="668"/>
      <w:bookmarkEnd w:id="669"/>
    </w:p>
    <w:p w14:paraId="2DEAF6B2" w14:textId="77777777" w:rsidR="00987512" w:rsidRPr="00D66C64" w:rsidRDefault="00987512" w:rsidP="00987512">
      <w:pPr>
        <w:pStyle w:val="TH"/>
        <w:rPr>
          <w:rFonts w:cs="Arial"/>
        </w:rPr>
      </w:pPr>
      <w:r w:rsidRPr="00D66C64">
        <w:rPr>
          <w:rFonts w:cs="Arial"/>
        </w:rPr>
        <w:t>Table 7.6.3.2-1: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987512" w:rsidRPr="00D66C64" w14:paraId="21906002" w14:textId="77777777" w:rsidTr="00B24060">
        <w:trPr>
          <w:jc w:val="center"/>
        </w:trPr>
        <w:tc>
          <w:tcPr>
            <w:tcW w:w="567" w:type="dxa"/>
            <w:tcBorders>
              <w:bottom w:val="nil"/>
            </w:tcBorders>
          </w:tcPr>
          <w:p w14:paraId="2A06D19F" w14:textId="77777777" w:rsidR="00987512" w:rsidRPr="00D66C64" w:rsidRDefault="00987512" w:rsidP="00A20284">
            <w:pPr>
              <w:pStyle w:val="TAH"/>
              <w:ind w:left="400" w:hanging="400"/>
            </w:pPr>
            <w:r w:rsidRPr="00D66C64">
              <w:t>St</w:t>
            </w:r>
          </w:p>
        </w:tc>
        <w:tc>
          <w:tcPr>
            <w:tcW w:w="3968" w:type="dxa"/>
          </w:tcPr>
          <w:p w14:paraId="62A49B20" w14:textId="77777777" w:rsidR="00987512" w:rsidRPr="00D66C64" w:rsidRDefault="00987512" w:rsidP="00A20284">
            <w:pPr>
              <w:pStyle w:val="TAH"/>
              <w:ind w:left="400" w:hanging="400"/>
            </w:pPr>
            <w:r w:rsidRPr="00D66C64">
              <w:t>Procedure</w:t>
            </w:r>
          </w:p>
        </w:tc>
        <w:tc>
          <w:tcPr>
            <w:tcW w:w="3684" w:type="dxa"/>
            <w:gridSpan w:val="2"/>
          </w:tcPr>
          <w:p w14:paraId="5FDFF6B6" w14:textId="77777777" w:rsidR="00987512" w:rsidRPr="00D66C64" w:rsidRDefault="00987512" w:rsidP="00A20284">
            <w:pPr>
              <w:pStyle w:val="TAH"/>
              <w:ind w:left="400" w:hanging="400"/>
            </w:pPr>
            <w:r w:rsidRPr="00D66C64">
              <w:t>Message Sequence</w:t>
            </w:r>
          </w:p>
        </w:tc>
        <w:tc>
          <w:tcPr>
            <w:tcW w:w="567" w:type="dxa"/>
            <w:tcBorders>
              <w:bottom w:val="nil"/>
            </w:tcBorders>
          </w:tcPr>
          <w:p w14:paraId="2E088706" w14:textId="77777777" w:rsidR="00987512" w:rsidRPr="00D66C64" w:rsidRDefault="00987512" w:rsidP="00A20284">
            <w:pPr>
              <w:pStyle w:val="TAH"/>
            </w:pPr>
            <w:r w:rsidRPr="00D66C64">
              <w:t>TP</w:t>
            </w:r>
          </w:p>
        </w:tc>
        <w:tc>
          <w:tcPr>
            <w:tcW w:w="850" w:type="dxa"/>
            <w:tcBorders>
              <w:bottom w:val="nil"/>
            </w:tcBorders>
          </w:tcPr>
          <w:p w14:paraId="1830C208" w14:textId="77777777" w:rsidR="00987512" w:rsidRPr="00D66C64" w:rsidRDefault="00987512" w:rsidP="00A20284">
            <w:pPr>
              <w:pStyle w:val="TAH"/>
            </w:pPr>
            <w:r w:rsidRPr="00D66C64">
              <w:t>Verdict</w:t>
            </w:r>
          </w:p>
        </w:tc>
      </w:tr>
      <w:tr w:rsidR="00987512" w:rsidRPr="00D66C64" w14:paraId="1784431C" w14:textId="77777777" w:rsidTr="00B24060">
        <w:trPr>
          <w:jc w:val="center"/>
        </w:trPr>
        <w:tc>
          <w:tcPr>
            <w:tcW w:w="567" w:type="dxa"/>
            <w:tcBorders>
              <w:top w:val="nil"/>
            </w:tcBorders>
          </w:tcPr>
          <w:p w14:paraId="3AC001EC" w14:textId="77777777" w:rsidR="00987512" w:rsidRPr="00D66C64" w:rsidRDefault="00987512" w:rsidP="00A20284">
            <w:pPr>
              <w:pStyle w:val="TAH"/>
            </w:pPr>
          </w:p>
        </w:tc>
        <w:tc>
          <w:tcPr>
            <w:tcW w:w="3968" w:type="dxa"/>
          </w:tcPr>
          <w:p w14:paraId="7316825D" w14:textId="77777777" w:rsidR="00987512" w:rsidRPr="00D66C64" w:rsidRDefault="00987512" w:rsidP="00A20284">
            <w:pPr>
              <w:pStyle w:val="TAH"/>
            </w:pPr>
          </w:p>
        </w:tc>
        <w:tc>
          <w:tcPr>
            <w:tcW w:w="708" w:type="dxa"/>
          </w:tcPr>
          <w:p w14:paraId="41941C80" w14:textId="77777777" w:rsidR="00987512" w:rsidRPr="00D66C64" w:rsidRDefault="00987512" w:rsidP="00A20284">
            <w:pPr>
              <w:pStyle w:val="TAH"/>
            </w:pPr>
            <w:r w:rsidRPr="00D66C64">
              <w:t>U - S</w:t>
            </w:r>
          </w:p>
        </w:tc>
        <w:tc>
          <w:tcPr>
            <w:tcW w:w="2976" w:type="dxa"/>
          </w:tcPr>
          <w:p w14:paraId="6A1637EF" w14:textId="77777777" w:rsidR="00987512" w:rsidRPr="00D66C64" w:rsidRDefault="00987512" w:rsidP="00A20284">
            <w:pPr>
              <w:pStyle w:val="TAH"/>
            </w:pPr>
            <w:r w:rsidRPr="00D66C64">
              <w:t>Message</w:t>
            </w:r>
          </w:p>
        </w:tc>
        <w:tc>
          <w:tcPr>
            <w:tcW w:w="567" w:type="dxa"/>
            <w:tcBorders>
              <w:top w:val="nil"/>
            </w:tcBorders>
          </w:tcPr>
          <w:p w14:paraId="716CB911" w14:textId="77777777" w:rsidR="00987512" w:rsidRPr="00D66C64" w:rsidRDefault="00987512" w:rsidP="00A20284">
            <w:pPr>
              <w:pStyle w:val="TAH"/>
            </w:pPr>
          </w:p>
        </w:tc>
        <w:tc>
          <w:tcPr>
            <w:tcW w:w="850" w:type="dxa"/>
            <w:tcBorders>
              <w:top w:val="nil"/>
            </w:tcBorders>
          </w:tcPr>
          <w:p w14:paraId="7304BAEE" w14:textId="77777777" w:rsidR="00987512" w:rsidRPr="00D66C64" w:rsidRDefault="00987512" w:rsidP="00A20284">
            <w:pPr>
              <w:pStyle w:val="TAH"/>
            </w:pPr>
          </w:p>
        </w:tc>
      </w:tr>
      <w:tr w:rsidR="00B24060" w:rsidRPr="00D66C64" w14:paraId="46DA03EC" w14:textId="77777777" w:rsidTr="00B24060">
        <w:trPr>
          <w:jc w:val="center"/>
        </w:trPr>
        <w:tc>
          <w:tcPr>
            <w:tcW w:w="567" w:type="dxa"/>
          </w:tcPr>
          <w:p w14:paraId="0FBC503C" w14:textId="77777777" w:rsidR="00B24060" w:rsidRPr="00D66C64" w:rsidRDefault="00B24060" w:rsidP="00251D61">
            <w:pPr>
              <w:pStyle w:val="TAC"/>
              <w:rPr>
                <w:lang w:eastAsia="zh-CN"/>
              </w:rPr>
            </w:pPr>
            <w:r w:rsidRPr="00D66C64">
              <w:rPr>
                <w:lang w:eastAsia="zh-CN"/>
              </w:rPr>
              <w:t>0A-0H</w:t>
            </w:r>
          </w:p>
        </w:tc>
        <w:tc>
          <w:tcPr>
            <w:tcW w:w="3968" w:type="dxa"/>
          </w:tcPr>
          <w:p w14:paraId="465ED833" w14:textId="77777777" w:rsidR="00B24060" w:rsidRPr="00D66C64" w:rsidRDefault="00B24060" w:rsidP="00251D61">
            <w:pPr>
              <w:pStyle w:val="TAL"/>
            </w:pPr>
            <w:r w:rsidRPr="00D66C64">
              <w:t>Steps 1-8 of generic procedure specified in Table 4.9.16.2.2-1 of TS 38.508-1 [21] are performed.</w:t>
            </w:r>
          </w:p>
        </w:tc>
        <w:tc>
          <w:tcPr>
            <w:tcW w:w="708" w:type="dxa"/>
          </w:tcPr>
          <w:p w14:paraId="3F990487" w14:textId="77777777" w:rsidR="00B24060" w:rsidRPr="00D66C64" w:rsidRDefault="00B24060" w:rsidP="00251D61">
            <w:pPr>
              <w:pStyle w:val="TAC"/>
              <w:rPr>
                <w:lang w:eastAsia="zh-CN"/>
              </w:rPr>
            </w:pPr>
            <w:r w:rsidRPr="00D66C64">
              <w:rPr>
                <w:lang w:eastAsia="zh-CN"/>
              </w:rPr>
              <w:t>-</w:t>
            </w:r>
          </w:p>
        </w:tc>
        <w:tc>
          <w:tcPr>
            <w:tcW w:w="2976" w:type="dxa"/>
          </w:tcPr>
          <w:p w14:paraId="6C4F8D60" w14:textId="77777777" w:rsidR="00B24060" w:rsidRPr="00D66C64" w:rsidRDefault="00B24060" w:rsidP="00251D61">
            <w:pPr>
              <w:pStyle w:val="TAL"/>
              <w:rPr>
                <w:rFonts w:eastAsia="MS Gothic"/>
              </w:rPr>
            </w:pPr>
            <w:r w:rsidRPr="00D66C64">
              <w:rPr>
                <w:lang w:eastAsia="zh-CN"/>
              </w:rPr>
              <w:t>-</w:t>
            </w:r>
          </w:p>
        </w:tc>
        <w:tc>
          <w:tcPr>
            <w:tcW w:w="567" w:type="dxa"/>
          </w:tcPr>
          <w:p w14:paraId="42EF9004" w14:textId="77777777" w:rsidR="00B24060" w:rsidRPr="00D66C64" w:rsidRDefault="00B24060" w:rsidP="00251D61">
            <w:pPr>
              <w:pStyle w:val="TAC"/>
              <w:rPr>
                <w:lang w:eastAsia="zh-CN"/>
              </w:rPr>
            </w:pPr>
          </w:p>
        </w:tc>
        <w:tc>
          <w:tcPr>
            <w:tcW w:w="850" w:type="dxa"/>
          </w:tcPr>
          <w:p w14:paraId="7B74B1E8" w14:textId="77777777" w:rsidR="00B24060" w:rsidRPr="00D66C64" w:rsidRDefault="00B24060" w:rsidP="00251D61">
            <w:pPr>
              <w:pStyle w:val="TAC"/>
              <w:rPr>
                <w:lang w:eastAsia="zh-CN"/>
              </w:rPr>
            </w:pPr>
          </w:p>
        </w:tc>
      </w:tr>
      <w:tr w:rsidR="00987512" w:rsidRPr="00D66C64" w14:paraId="57DA74E4" w14:textId="77777777" w:rsidTr="00B24060">
        <w:trPr>
          <w:jc w:val="center"/>
        </w:trPr>
        <w:tc>
          <w:tcPr>
            <w:tcW w:w="567" w:type="dxa"/>
          </w:tcPr>
          <w:p w14:paraId="480F4C62" w14:textId="77777777" w:rsidR="00987512" w:rsidRPr="00D66C64" w:rsidRDefault="0062527C" w:rsidP="00A20284">
            <w:pPr>
              <w:pStyle w:val="TAC"/>
            </w:pPr>
            <w:r w:rsidRPr="00D66C64">
              <w:t>1</w:t>
            </w:r>
          </w:p>
        </w:tc>
        <w:tc>
          <w:tcPr>
            <w:tcW w:w="3968" w:type="dxa"/>
          </w:tcPr>
          <w:p w14:paraId="0DF222D2" w14:textId="77777777" w:rsidR="00987512" w:rsidRPr="00D66C64" w:rsidRDefault="00987512" w:rsidP="00A20284">
            <w:pPr>
              <w:pStyle w:val="TAL"/>
              <w:rPr>
                <w:rFonts w:eastAsia="MS Gothic"/>
              </w:rPr>
            </w:pPr>
            <w:r w:rsidRPr="00D66C64">
              <w:t>Step 1 of Annex A.5.1 happens</w:t>
            </w:r>
          </w:p>
        </w:tc>
        <w:tc>
          <w:tcPr>
            <w:tcW w:w="708" w:type="dxa"/>
          </w:tcPr>
          <w:p w14:paraId="1D2E9640" w14:textId="77777777" w:rsidR="00987512" w:rsidRPr="00D66C64" w:rsidRDefault="00987512" w:rsidP="00A20284">
            <w:pPr>
              <w:pStyle w:val="TAC"/>
              <w:rPr>
                <w:rFonts w:eastAsia="MS Gothic"/>
              </w:rPr>
            </w:pPr>
            <w:r w:rsidRPr="00D66C64">
              <w:rPr>
                <w:lang w:eastAsia="zh-CN"/>
              </w:rPr>
              <w:t>&lt;--</w:t>
            </w:r>
          </w:p>
        </w:tc>
        <w:tc>
          <w:tcPr>
            <w:tcW w:w="2976" w:type="dxa"/>
          </w:tcPr>
          <w:p w14:paraId="1F46E56D" w14:textId="77777777" w:rsidR="00987512" w:rsidRPr="00D66C64" w:rsidRDefault="00987512" w:rsidP="00A20284">
            <w:pPr>
              <w:pStyle w:val="TAL"/>
              <w:rPr>
                <w:rFonts w:eastAsia="MS Gothic"/>
              </w:rPr>
            </w:pPr>
            <w:r w:rsidRPr="00D66C64">
              <w:rPr>
                <w:rFonts w:eastAsia="MS Gothic"/>
              </w:rPr>
              <w:t>INVITE</w:t>
            </w:r>
          </w:p>
        </w:tc>
        <w:tc>
          <w:tcPr>
            <w:tcW w:w="567" w:type="dxa"/>
          </w:tcPr>
          <w:p w14:paraId="7DDC47B5" w14:textId="77777777" w:rsidR="00987512" w:rsidRPr="00D66C64" w:rsidRDefault="00987512" w:rsidP="00A20284">
            <w:pPr>
              <w:pStyle w:val="TAC"/>
              <w:rPr>
                <w:lang w:eastAsia="zh-CN"/>
              </w:rPr>
            </w:pPr>
          </w:p>
        </w:tc>
        <w:tc>
          <w:tcPr>
            <w:tcW w:w="850" w:type="dxa"/>
          </w:tcPr>
          <w:p w14:paraId="06B7E50A" w14:textId="77777777" w:rsidR="00987512" w:rsidRPr="00D66C64" w:rsidRDefault="00987512" w:rsidP="00A20284">
            <w:pPr>
              <w:pStyle w:val="TAC"/>
              <w:rPr>
                <w:lang w:eastAsia="zh-CN"/>
              </w:rPr>
            </w:pPr>
          </w:p>
        </w:tc>
      </w:tr>
      <w:tr w:rsidR="00987512" w:rsidRPr="00D66C64" w14:paraId="32172DDA" w14:textId="77777777" w:rsidTr="00B24060">
        <w:trPr>
          <w:jc w:val="center"/>
        </w:trPr>
        <w:tc>
          <w:tcPr>
            <w:tcW w:w="567" w:type="dxa"/>
          </w:tcPr>
          <w:p w14:paraId="72C33ADF" w14:textId="77777777" w:rsidR="00987512" w:rsidRPr="00D66C64" w:rsidRDefault="0062527C" w:rsidP="00A20284">
            <w:pPr>
              <w:pStyle w:val="TAC"/>
              <w:rPr>
                <w:lang w:eastAsia="zh-CN"/>
              </w:rPr>
            </w:pPr>
            <w:r w:rsidRPr="00D66C64">
              <w:rPr>
                <w:lang w:eastAsia="zh-CN"/>
              </w:rPr>
              <w:t>2</w:t>
            </w:r>
          </w:p>
        </w:tc>
        <w:tc>
          <w:tcPr>
            <w:tcW w:w="3968" w:type="dxa"/>
          </w:tcPr>
          <w:p w14:paraId="46B67A5E" w14:textId="77777777" w:rsidR="00987512" w:rsidRPr="00D66C64" w:rsidRDefault="00987512" w:rsidP="00A20284">
            <w:pPr>
              <w:pStyle w:val="TAL"/>
              <w:rPr>
                <w:rFonts w:eastAsia="MS Gothic"/>
              </w:rPr>
            </w:pPr>
            <w:r w:rsidRPr="00D66C64">
              <w:t>Step 2 of Annex A.5.1 happens</w:t>
            </w:r>
          </w:p>
        </w:tc>
        <w:tc>
          <w:tcPr>
            <w:tcW w:w="708" w:type="dxa"/>
          </w:tcPr>
          <w:p w14:paraId="61813DA4" w14:textId="77777777" w:rsidR="00987512" w:rsidRPr="00D66C64" w:rsidRDefault="00987512" w:rsidP="00A20284">
            <w:pPr>
              <w:pStyle w:val="TAC"/>
              <w:rPr>
                <w:rFonts w:eastAsia="MS Gothic"/>
              </w:rPr>
            </w:pPr>
            <w:r w:rsidRPr="00D66C64">
              <w:t>--&gt;</w:t>
            </w:r>
          </w:p>
        </w:tc>
        <w:tc>
          <w:tcPr>
            <w:tcW w:w="2976" w:type="dxa"/>
          </w:tcPr>
          <w:p w14:paraId="3626A015" w14:textId="77777777" w:rsidR="00987512" w:rsidRPr="00D66C64" w:rsidRDefault="00987512" w:rsidP="00A20284">
            <w:pPr>
              <w:pStyle w:val="TAL"/>
              <w:rPr>
                <w:rFonts w:eastAsia="MS Gothic"/>
              </w:rPr>
            </w:pPr>
            <w:r w:rsidRPr="00D66C64">
              <w:rPr>
                <w:rFonts w:eastAsia="MS Gothic"/>
              </w:rPr>
              <w:t>100 Trying</w:t>
            </w:r>
          </w:p>
        </w:tc>
        <w:tc>
          <w:tcPr>
            <w:tcW w:w="567" w:type="dxa"/>
          </w:tcPr>
          <w:p w14:paraId="02D827DD" w14:textId="77777777" w:rsidR="00987512" w:rsidRPr="00D66C64" w:rsidRDefault="00987512" w:rsidP="00A20284">
            <w:pPr>
              <w:pStyle w:val="TAC"/>
              <w:rPr>
                <w:lang w:eastAsia="zh-CN"/>
              </w:rPr>
            </w:pPr>
          </w:p>
        </w:tc>
        <w:tc>
          <w:tcPr>
            <w:tcW w:w="850" w:type="dxa"/>
          </w:tcPr>
          <w:p w14:paraId="397E01C8" w14:textId="77777777" w:rsidR="00987512" w:rsidRPr="00D66C64" w:rsidRDefault="00987512" w:rsidP="00A20284">
            <w:pPr>
              <w:pStyle w:val="TAC"/>
              <w:rPr>
                <w:lang w:eastAsia="zh-CN"/>
              </w:rPr>
            </w:pPr>
          </w:p>
        </w:tc>
      </w:tr>
      <w:tr w:rsidR="00987512" w:rsidRPr="00D66C64" w14:paraId="5A88D6EF" w14:textId="77777777" w:rsidTr="00B24060">
        <w:trPr>
          <w:jc w:val="center"/>
        </w:trPr>
        <w:tc>
          <w:tcPr>
            <w:tcW w:w="567" w:type="dxa"/>
          </w:tcPr>
          <w:p w14:paraId="3E46C6A8" w14:textId="77777777" w:rsidR="00987512" w:rsidRPr="00D66C64" w:rsidRDefault="0062527C" w:rsidP="00A20284">
            <w:pPr>
              <w:pStyle w:val="TAC"/>
              <w:rPr>
                <w:lang w:eastAsia="zh-CN"/>
              </w:rPr>
            </w:pPr>
            <w:r w:rsidRPr="00D66C64">
              <w:rPr>
                <w:lang w:eastAsia="zh-CN"/>
              </w:rPr>
              <w:t>3</w:t>
            </w:r>
          </w:p>
        </w:tc>
        <w:tc>
          <w:tcPr>
            <w:tcW w:w="3968" w:type="dxa"/>
          </w:tcPr>
          <w:p w14:paraId="3C3FF94B" w14:textId="77777777" w:rsidR="00987512" w:rsidRPr="00D66C64" w:rsidRDefault="00987512" w:rsidP="00A20284">
            <w:pPr>
              <w:pStyle w:val="TAL"/>
              <w:rPr>
                <w:rFonts w:eastAsia="MS Gothic"/>
              </w:rPr>
            </w:pPr>
            <w:r w:rsidRPr="00D66C64">
              <w:t>Step 3 of Annex A.5.1 happens</w:t>
            </w:r>
          </w:p>
        </w:tc>
        <w:tc>
          <w:tcPr>
            <w:tcW w:w="708" w:type="dxa"/>
          </w:tcPr>
          <w:p w14:paraId="7D4B790D" w14:textId="77777777" w:rsidR="00987512" w:rsidRPr="00D66C64" w:rsidRDefault="00987512" w:rsidP="00A20284">
            <w:pPr>
              <w:pStyle w:val="TAC"/>
              <w:rPr>
                <w:rFonts w:eastAsia="MS Gothic"/>
              </w:rPr>
            </w:pPr>
            <w:r w:rsidRPr="00D66C64">
              <w:t>--&gt;</w:t>
            </w:r>
          </w:p>
        </w:tc>
        <w:tc>
          <w:tcPr>
            <w:tcW w:w="2976" w:type="dxa"/>
          </w:tcPr>
          <w:p w14:paraId="536FDA83" w14:textId="77777777" w:rsidR="00987512" w:rsidRPr="00D66C64" w:rsidRDefault="00987512" w:rsidP="00A20284">
            <w:pPr>
              <w:pStyle w:val="TAL"/>
              <w:rPr>
                <w:rFonts w:eastAsia="MS Gothic"/>
              </w:rPr>
            </w:pPr>
            <w:r w:rsidRPr="00D66C64">
              <w:rPr>
                <w:rFonts w:eastAsia="MS Gothic"/>
              </w:rPr>
              <w:t>183 Session Progress</w:t>
            </w:r>
          </w:p>
        </w:tc>
        <w:tc>
          <w:tcPr>
            <w:tcW w:w="567" w:type="dxa"/>
          </w:tcPr>
          <w:p w14:paraId="051EB7EC" w14:textId="77777777" w:rsidR="00987512" w:rsidRPr="00D66C64" w:rsidRDefault="00987512" w:rsidP="00A20284">
            <w:pPr>
              <w:pStyle w:val="TAC"/>
              <w:rPr>
                <w:lang w:eastAsia="zh-CN"/>
              </w:rPr>
            </w:pPr>
            <w:r w:rsidRPr="00D66C64">
              <w:rPr>
                <w:lang w:eastAsia="zh-CN"/>
              </w:rPr>
              <w:t>1</w:t>
            </w:r>
          </w:p>
        </w:tc>
        <w:tc>
          <w:tcPr>
            <w:tcW w:w="850" w:type="dxa"/>
          </w:tcPr>
          <w:p w14:paraId="06829488" w14:textId="77777777" w:rsidR="00987512" w:rsidRPr="00D66C64" w:rsidRDefault="00987512" w:rsidP="00A20284">
            <w:pPr>
              <w:pStyle w:val="TAC"/>
              <w:rPr>
                <w:lang w:eastAsia="zh-CN"/>
              </w:rPr>
            </w:pPr>
            <w:r w:rsidRPr="00D66C64">
              <w:rPr>
                <w:lang w:eastAsia="zh-CN"/>
              </w:rPr>
              <w:t>P</w:t>
            </w:r>
          </w:p>
        </w:tc>
      </w:tr>
      <w:tr w:rsidR="00987512" w:rsidRPr="00D66C64" w14:paraId="0C18C65A" w14:textId="77777777" w:rsidTr="00B24060">
        <w:trPr>
          <w:jc w:val="center"/>
        </w:trPr>
        <w:tc>
          <w:tcPr>
            <w:tcW w:w="567" w:type="dxa"/>
          </w:tcPr>
          <w:p w14:paraId="4EAA6B23" w14:textId="77777777" w:rsidR="00987512" w:rsidRPr="00D66C64" w:rsidRDefault="0062527C" w:rsidP="00A20284">
            <w:pPr>
              <w:pStyle w:val="TAC"/>
              <w:rPr>
                <w:lang w:eastAsia="zh-CN"/>
              </w:rPr>
            </w:pPr>
            <w:r w:rsidRPr="00D66C64">
              <w:rPr>
                <w:lang w:eastAsia="zh-CN"/>
              </w:rPr>
              <w:t>4</w:t>
            </w:r>
          </w:p>
        </w:tc>
        <w:tc>
          <w:tcPr>
            <w:tcW w:w="3968" w:type="dxa"/>
          </w:tcPr>
          <w:p w14:paraId="7ADCEF29" w14:textId="77777777" w:rsidR="00987512" w:rsidRPr="00D66C64" w:rsidRDefault="00987512" w:rsidP="00A20284">
            <w:pPr>
              <w:pStyle w:val="TAL"/>
              <w:rPr>
                <w:rFonts w:eastAsia="MS Gothic"/>
              </w:rPr>
            </w:pPr>
            <w:r w:rsidRPr="00D66C64">
              <w:t>Step 4 of Annex A.5.1 happens</w:t>
            </w:r>
          </w:p>
        </w:tc>
        <w:tc>
          <w:tcPr>
            <w:tcW w:w="708" w:type="dxa"/>
          </w:tcPr>
          <w:p w14:paraId="08CFE2BF" w14:textId="77777777" w:rsidR="00987512" w:rsidRPr="00D66C64" w:rsidRDefault="00987512" w:rsidP="00A20284">
            <w:pPr>
              <w:pStyle w:val="TAC"/>
              <w:rPr>
                <w:rFonts w:eastAsia="MS Gothic"/>
              </w:rPr>
            </w:pPr>
            <w:r w:rsidRPr="00D66C64">
              <w:rPr>
                <w:lang w:eastAsia="zh-CN"/>
              </w:rPr>
              <w:t>&lt;--</w:t>
            </w:r>
          </w:p>
        </w:tc>
        <w:tc>
          <w:tcPr>
            <w:tcW w:w="2976" w:type="dxa"/>
          </w:tcPr>
          <w:p w14:paraId="2A3A6DC3" w14:textId="77777777" w:rsidR="00987512" w:rsidRPr="00D66C64" w:rsidRDefault="00987512" w:rsidP="00A20284">
            <w:pPr>
              <w:pStyle w:val="TAL"/>
              <w:rPr>
                <w:rFonts w:eastAsia="MS Gothic"/>
              </w:rPr>
            </w:pPr>
            <w:r w:rsidRPr="00D66C64">
              <w:rPr>
                <w:rFonts w:eastAsia="MS Gothic"/>
              </w:rPr>
              <w:t>PRACK</w:t>
            </w:r>
          </w:p>
        </w:tc>
        <w:tc>
          <w:tcPr>
            <w:tcW w:w="567" w:type="dxa"/>
          </w:tcPr>
          <w:p w14:paraId="1E91AA68" w14:textId="77777777" w:rsidR="00987512" w:rsidRPr="00D66C64" w:rsidRDefault="00987512" w:rsidP="00A20284">
            <w:pPr>
              <w:pStyle w:val="TAC"/>
              <w:rPr>
                <w:lang w:eastAsia="zh-CN"/>
              </w:rPr>
            </w:pPr>
          </w:p>
        </w:tc>
        <w:tc>
          <w:tcPr>
            <w:tcW w:w="850" w:type="dxa"/>
          </w:tcPr>
          <w:p w14:paraId="55432615" w14:textId="77777777" w:rsidR="00987512" w:rsidRPr="00D66C64" w:rsidRDefault="00987512" w:rsidP="00A20284">
            <w:pPr>
              <w:pStyle w:val="TAC"/>
              <w:rPr>
                <w:lang w:eastAsia="zh-CN"/>
              </w:rPr>
            </w:pPr>
          </w:p>
        </w:tc>
      </w:tr>
      <w:tr w:rsidR="00987512" w:rsidRPr="00D66C64" w14:paraId="188FE48F" w14:textId="77777777" w:rsidTr="00B24060">
        <w:trPr>
          <w:jc w:val="center"/>
        </w:trPr>
        <w:tc>
          <w:tcPr>
            <w:tcW w:w="567" w:type="dxa"/>
          </w:tcPr>
          <w:p w14:paraId="2D7E328E" w14:textId="77777777" w:rsidR="00987512" w:rsidRPr="00D66C64" w:rsidRDefault="0062527C" w:rsidP="00A20284">
            <w:pPr>
              <w:pStyle w:val="TAC"/>
              <w:rPr>
                <w:lang w:eastAsia="zh-CN"/>
              </w:rPr>
            </w:pPr>
            <w:r w:rsidRPr="00D66C64">
              <w:rPr>
                <w:lang w:eastAsia="zh-CN"/>
              </w:rPr>
              <w:t>5</w:t>
            </w:r>
          </w:p>
        </w:tc>
        <w:tc>
          <w:tcPr>
            <w:tcW w:w="3968" w:type="dxa"/>
          </w:tcPr>
          <w:p w14:paraId="5D662C7A" w14:textId="77777777" w:rsidR="00987512" w:rsidRPr="00D66C64" w:rsidRDefault="00987512" w:rsidP="00A20284">
            <w:pPr>
              <w:pStyle w:val="TAL"/>
              <w:rPr>
                <w:rFonts w:eastAsia="MS Gothic"/>
              </w:rPr>
            </w:pPr>
            <w:r w:rsidRPr="00D66C64">
              <w:t>Step 5 of Annex A.5.1 happens</w:t>
            </w:r>
          </w:p>
        </w:tc>
        <w:tc>
          <w:tcPr>
            <w:tcW w:w="708" w:type="dxa"/>
          </w:tcPr>
          <w:p w14:paraId="33C53BAF" w14:textId="77777777" w:rsidR="00987512" w:rsidRPr="00D66C64" w:rsidRDefault="00987512" w:rsidP="00A20284">
            <w:pPr>
              <w:pStyle w:val="TAC"/>
              <w:rPr>
                <w:rFonts w:eastAsia="MS Gothic"/>
              </w:rPr>
            </w:pPr>
            <w:r w:rsidRPr="00D66C64">
              <w:t>--&gt;</w:t>
            </w:r>
          </w:p>
        </w:tc>
        <w:tc>
          <w:tcPr>
            <w:tcW w:w="2976" w:type="dxa"/>
          </w:tcPr>
          <w:p w14:paraId="308F699D" w14:textId="77777777" w:rsidR="00987512" w:rsidRPr="00D66C64" w:rsidRDefault="00987512" w:rsidP="00A20284">
            <w:pPr>
              <w:pStyle w:val="TAL"/>
              <w:rPr>
                <w:rFonts w:eastAsia="MS Gothic"/>
              </w:rPr>
            </w:pPr>
            <w:r w:rsidRPr="00D66C64">
              <w:rPr>
                <w:rFonts w:eastAsia="MS Gothic"/>
              </w:rPr>
              <w:t>200 OK</w:t>
            </w:r>
          </w:p>
        </w:tc>
        <w:tc>
          <w:tcPr>
            <w:tcW w:w="567" w:type="dxa"/>
          </w:tcPr>
          <w:p w14:paraId="08D378FD" w14:textId="77777777" w:rsidR="00987512" w:rsidRPr="00D66C64" w:rsidRDefault="00987512" w:rsidP="00A20284">
            <w:pPr>
              <w:pStyle w:val="TAC"/>
              <w:rPr>
                <w:lang w:eastAsia="zh-CN"/>
              </w:rPr>
            </w:pPr>
            <w:r w:rsidRPr="00D66C64">
              <w:rPr>
                <w:lang w:eastAsia="zh-CN"/>
              </w:rPr>
              <w:t>2</w:t>
            </w:r>
          </w:p>
        </w:tc>
        <w:tc>
          <w:tcPr>
            <w:tcW w:w="850" w:type="dxa"/>
          </w:tcPr>
          <w:p w14:paraId="33D54A4B" w14:textId="77777777" w:rsidR="00987512" w:rsidRPr="00D66C64" w:rsidRDefault="00987512" w:rsidP="00A20284">
            <w:pPr>
              <w:pStyle w:val="TAC"/>
              <w:rPr>
                <w:lang w:eastAsia="zh-CN"/>
              </w:rPr>
            </w:pPr>
            <w:r w:rsidRPr="00D66C64">
              <w:rPr>
                <w:lang w:eastAsia="zh-CN"/>
              </w:rPr>
              <w:t>P</w:t>
            </w:r>
          </w:p>
        </w:tc>
      </w:tr>
      <w:tr w:rsidR="00987512" w:rsidRPr="00D66C64" w14:paraId="05D65149" w14:textId="77777777" w:rsidTr="00B24060">
        <w:trPr>
          <w:jc w:val="center"/>
        </w:trPr>
        <w:tc>
          <w:tcPr>
            <w:tcW w:w="567" w:type="dxa"/>
          </w:tcPr>
          <w:p w14:paraId="633FF619" w14:textId="77777777" w:rsidR="00987512" w:rsidRPr="00D66C64" w:rsidRDefault="0062527C" w:rsidP="00A20284">
            <w:pPr>
              <w:pStyle w:val="TAC"/>
              <w:rPr>
                <w:lang w:eastAsia="zh-CN"/>
              </w:rPr>
            </w:pPr>
            <w:r w:rsidRPr="00D66C64">
              <w:rPr>
                <w:lang w:eastAsia="zh-CN"/>
              </w:rPr>
              <w:t>6</w:t>
            </w:r>
          </w:p>
        </w:tc>
        <w:tc>
          <w:tcPr>
            <w:tcW w:w="3968" w:type="dxa"/>
          </w:tcPr>
          <w:p w14:paraId="27D1071B" w14:textId="77777777" w:rsidR="00987512" w:rsidRPr="00D66C64" w:rsidRDefault="00987512" w:rsidP="00A20284">
            <w:pPr>
              <w:pStyle w:val="TAL"/>
              <w:rPr>
                <w:rFonts w:eastAsia="MS Gothic"/>
              </w:rPr>
            </w:pPr>
            <w:r w:rsidRPr="00D66C64">
              <w:t>Step 6 of Annex A.5.1 happens</w:t>
            </w:r>
          </w:p>
        </w:tc>
        <w:tc>
          <w:tcPr>
            <w:tcW w:w="708" w:type="dxa"/>
          </w:tcPr>
          <w:p w14:paraId="190A7179" w14:textId="77777777" w:rsidR="00987512" w:rsidRPr="00D66C64" w:rsidRDefault="00987512" w:rsidP="00A20284">
            <w:pPr>
              <w:pStyle w:val="TAC"/>
              <w:rPr>
                <w:rFonts w:eastAsia="MS Gothic"/>
              </w:rPr>
            </w:pPr>
            <w:r w:rsidRPr="00D66C64">
              <w:rPr>
                <w:lang w:eastAsia="zh-CN"/>
              </w:rPr>
              <w:t>&lt;--</w:t>
            </w:r>
          </w:p>
        </w:tc>
        <w:tc>
          <w:tcPr>
            <w:tcW w:w="2976" w:type="dxa"/>
          </w:tcPr>
          <w:p w14:paraId="40B0008E" w14:textId="77777777" w:rsidR="00987512" w:rsidRPr="00D66C64" w:rsidRDefault="00987512" w:rsidP="00A20284">
            <w:pPr>
              <w:pStyle w:val="TAL"/>
              <w:rPr>
                <w:rFonts w:eastAsia="MS Gothic"/>
              </w:rPr>
            </w:pPr>
            <w:r w:rsidRPr="00D66C64">
              <w:rPr>
                <w:rFonts w:eastAsia="MS Gothic"/>
              </w:rPr>
              <w:t>UPDATE</w:t>
            </w:r>
          </w:p>
        </w:tc>
        <w:tc>
          <w:tcPr>
            <w:tcW w:w="567" w:type="dxa"/>
          </w:tcPr>
          <w:p w14:paraId="3B121A02" w14:textId="77777777" w:rsidR="00987512" w:rsidRPr="00D66C64" w:rsidRDefault="00987512" w:rsidP="00A20284">
            <w:pPr>
              <w:pStyle w:val="TAC"/>
              <w:rPr>
                <w:lang w:eastAsia="zh-CN"/>
              </w:rPr>
            </w:pPr>
          </w:p>
        </w:tc>
        <w:tc>
          <w:tcPr>
            <w:tcW w:w="850" w:type="dxa"/>
          </w:tcPr>
          <w:p w14:paraId="407C9113" w14:textId="77777777" w:rsidR="00987512" w:rsidRPr="00D66C64" w:rsidRDefault="00987512" w:rsidP="00A20284">
            <w:pPr>
              <w:pStyle w:val="TAC"/>
            </w:pPr>
          </w:p>
        </w:tc>
      </w:tr>
      <w:tr w:rsidR="00987512" w:rsidRPr="00D66C64" w14:paraId="32404BD6" w14:textId="77777777" w:rsidTr="00B24060">
        <w:trPr>
          <w:jc w:val="center"/>
        </w:trPr>
        <w:tc>
          <w:tcPr>
            <w:tcW w:w="567" w:type="dxa"/>
          </w:tcPr>
          <w:p w14:paraId="09F906A9" w14:textId="77777777" w:rsidR="00987512" w:rsidRPr="00D66C64" w:rsidRDefault="0062527C" w:rsidP="00A20284">
            <w:pPr>
              <w:pStyle w:val="TAC"/>
              <w:rPr>
                <w:lang w:eastAsia="zh-CN"/>
              </w:rPr>
            </w:pPr>
            <w:r w:rsidRPr="00D66C64">
              <w:rPr>
                <w:lang w:eastAsia="zh-CN"/>
              </w:rPr>
              <w:t>7</w:t>
            </w:r>
          </w:p>
        </w:tc>
        <w:tc>
          <w:tcPr>
            <w:tcW w:w="3968" w:type="dxa"/>
          </w:tcPr>
          <w:p w14:paraId="31812A28" w14:textId="77777777" w:rsidR="00987512" w:rsidRPr="00D66C64" w:rsidRDefault="00987512" w:rsidP="00A20284">
            <w:pPr>
              <w:pStyle w:val="TAL"/>
              <w:rPr>
                <w:rFonts w:eastAsia="MS Gothic"/>
              </w:rPr>
            </w:pPr>
            <w:r w:rsidRPr="00D66C64">
              <w:t>Step 7 of Annex A.5.1 happens</w:t>
            </w:r>
          </w:p>
        </w:tc>
        <w:tc>
          <w:tcPr>
            <w:tcW w:w="708" w:type="dxa"/>
          </w:tcPr>
          <w:p w14:paraId="433B132D" w14:textId="77777777" w:rsidR="00987512" w:rsidRPr="00D66C64" w:rsidRDefault="00987512" w:rsidP="00A20284">
            <w:pPr>
              <w:pStyle w:val="TAC"/>
              <w:rPr>
                <w:rFonts w:eastAsia="MS Gothic"/>
              </w:rPr>
            </w:pPr>
            <w:r w:rsidRPr="00D66C64">
              <w:t>--&gt;</w:t>
            </w:r>
          </w:p>
        </w:tc>
        <w:tc>
          <w:tcPr>
            <w:tcW w:w="2976" w:type="dxa"/>
          </w:tcPr>
          <w:p w14:paraId="4C5B8C99" w14:textId="77777777" w:rsidR="00987512" w:rsidRPr="00D66C64" w:rsidRDefault="00987512" w:rsidP="00A20284">
            <w:pPr>
              <w:pStyle w:val="TAL"/>
              <w:rPr>
                <w:rFonts w:eastAsia="MS Gothic"/>
              </w:rPr>
            </w:pPr>
            <w:r w:rsidRPr="00D66C64">
              <w:rPr>
                <w:rFonts w:eastAsia="MS Gothic"/>
              </w:rPr>
              <w:t>200 OK</w:t>
            </w:r>
          </w:p>
        </w:tc>
        <w:tc>
          <w:tcPr>
            <w:tcW w:w="567" w:type="dxa"/>
          </w:tcPr>
          <w:p w14:paraId="6F2DAEF5" w14:textId="77777777" w:rsidR="00987512" w:rsidRPr="00D66C64" w:rsidRDefault="00987512" w:rsidP="00A20284">
            <w:pPr>
              <w:pStyle w:val="TAC"/>
              <w:rPr>
                <w:lang w:eastAsia="zh-CN"/>
              </w:rPr>
            </w:pPr>
            <w:r w:rsidRPr="00D66C64">
              <w:rPr>
                <w:lang w:eastAsia="zh-CN"/>
              </w:rPr>
              <w:t>3</w:t>
            </w:r>
          </w:p>
        </w:tc>
        <w:tc>
          <w:tcPr>
            <w:tcW w:w="850" w:type="dxa"/>
          </w:tcPr>
          <w:p w14:paraId="469DE3FD" w14:textId="77777777" w:rsidR="00987512" w:rsidRPr="00D66C64" w:rsidRDefault="00987512" w:rsidP="00A20284">
            <w:pPr>
              <w:pStyle w:val="TAC"/>
              <w:rPr>
                <w:lang w:eastAsia="zh-CN"/>
              </w:rPr>
            </w:pPr>
            <w:r w:rsidRPr="00D66C64">
              <w:rPr>
                <w:lang w:eastAsia="zh-CN"/>
              </w:rPr>
              <w:t>P</w:t>
            </w:r>
          </w:p>
        </w:tc>
      </w:tr>
      <w:tr w:rsidR="00987512" w:rsidRPr="00D66C64" w14:paraId="2D618AE5" w14:textId="77777777" w:rsidTr="00B24060">
        <w:trPr>
          <w:jc w:val="center"/>
        </w:trPr>
        <w:tc>
          <w:tcPr>
            <w:tcW w:w="567" w:type="dxa"/>
          </w:tcPr>
          <w:p w14:paraId="67AA0BEF" w14:textId="77777777" w:rsidR="00987512" w:rsidRPr="00D66C64" w:rsidRDefault="0062527C" w:rsidP="00A20284">
            <w:pPr>
              <w:pStyle w:val="TAC"/>
              <w:rPr>
                <w:lang w:eastAsia="zh-CN"/>
              </w:rPr>
            </w:pPr>
            <w:r w:rsidRPr="00D66C64">
              <w:rPr>
                <w:lang w:eastAsia="zh-CN"/>
              </w:rPr>
              <w:t>8</w:t>
            </w:r>
          </w:p>
        </w:tc>
        <w:tc>
          <w:tcPr>
            <w:tcW w:w="3968" w:type="dxa"/>
          </w:tcPr>
          <w:p w14:paraId="0198BCB3" w14:textId="77777777" w:rsidR="00987512" w:rsidRPr="00D66C64" w:rsidRDefault="00987512" w:rsidP="00A20284">
            <w:pPr>
              <w:pStyle w:val="TAL"/>
              <w:rPr>
                <w:rFonts w:eastAsia="MS Gothic"/>
              </w:rPr>
            </w:pPr>
            <w:r w:rsidRPr="00D66C64">
              <w:t>Step 8 of Annex A.5.1 happens</w:t>
            </w:r>
          </w:p>
        </w:tc>
        <w:tc>
          <w:tcPr>
            <w:tcW w:w="708" w:type="dxa"/>
          </w:tcPr>
          <w:p w14:paraId="5B8BCF94" w14:textId="77777777" w:rsidR="00987512" w:rsidRPr="00D66C64" w:rsidRDefault="00987512" w:rsidP="00A20284">
            <w:pPr>
              <w:pStyle w:val="TAC"/>
              <w:rPr>
                <w:rFonts w:eastAsia="MS Gothic"/>
              </w:rPr>
            </w:pPr>
            <w:r w:rsidRPr="00D66C64">
              <w:t>--&gt;</w:t>
            </w:r>
          </w:p>
        </w:tc>
        <w:tc>
          <w:tcPr>
            <w:tcW w:w="2976" w:type="dxa"/>
          </w:tcPr>
          <w:p w14:paraId="1DA75595" w14:textId="77777777" w:rsidR="00987512" w:rsidRPr="00D66C64" w:rsidRDefault="00987512" w:rsidP="00A20284">
            <w:pPr>
              <w:pStyle w:val="TAL"/>
              <w:rPr>
                <w:rFonts w:eastAsia="MS Gothic"/>
              </w:rPr>
            </w:pPr>
            <w:r w:rsidRPr="00D66C64">
              <w:rPr>
                <w:rFonts w:eastAsia="MS Gothic"/>
              </w:rPr>
              <w:t>180 Ringing</w:t>
            </w:r>
          </w:p>
        </w:tc>
        <w:tc>
          <w:tcPr>
            <w:tcW w:w="567" w:type="dxa"/>
          </w:tcPr>
          <w:p w14:paraId="378AFAE3" w14:textId="77777777" w:rsidR="00987512" w:rsidRPr="00D66C64" w:rsidRDefault="00987512" w:rsidP="00A20284">
            <w:pPr>
              <w:pStyle w:val="TAC"/>
              <w:rPr>
                <w:lang w:eastAsia="zh-CN"/>
              </w:rPr>
            </w:pPr>
          </w:p>
        </w:tc>
        <w:tc>
          <w:tcPr>
            <w:tcW w:w="850" w:type="dxa"/>
          </w:tcPr>
          <w:p w14:paraId="69C7B46C" w14:textId="77777777" w:rsidR="00987512" w:rsidRPr="00D66C64" w:rsidRDefault="00987512" w:rsidP="00A20284">
            <w:pPr>
              <w:pStyle w:val="TAC"/>
              <w:rPr>
                <w:lang w:eastAsia="zh-CN"/>
              </w:rPr>
            </w:pPr>
          </w:p>
        </w:tc>
      </w:tr>
      <w:tr w:rsidR="00987512" w:rsidRPr="00D66C64" w14:paraId="6A75D46F" w14:textId="77777777" w:rsidTr="00B24060">
        <w:trPr>
          <w:jc w:val="center"/>
        </w:trPr>
        <w:tc>
          <w:tcPr>
            <w:tcW w:w="567" w:type="dxa"/>
          </w:tcPr>
          <w:p w14:paraId="121A501B" w14:textId="77777777" w:rsidR="00987512" w:rsidRPr="00D66C64" w:rsidRDefault="0062527C" w:rsidP="00A20284">
            <w:pPr>
              <w:pStyle w:val="TAC"/>
              <w:rPr>
                <w:lang w:eastAsia="zh-CN"/>
              </w:rPr>
            </w:pPr>
            <w:r w:rsidRPr="00D66C64">
              <w:rPr>
                <w:lang w:eastAsia="zh-CN"/>
              </w:rPr>
              <w:t>9</w:t>
            </w:r>
          </w:p>
        </w:tc>
        <w:tc>
          <w:tcPr>
            <w:tcW w:w="3968" w:type="dxa"/>
          </w:tcPr>
          <w:p w14:paraId="167FD847" w14:textId="77777777" w:rsidR="00987512" w:rsidRPr="00D66C64" w:rsidRDefault="00987512" w:rsidP="00A20284">
            <w:pPr>
              <w:pStyle w:val="TAL"/>
              <w:rPr>
                <w:rFonts w:eastAsia="MS Gothic"/>
              </w:rPr>
            </w:pPr>
            <w:r w:rsidRPr="00D66C64">
              <w:t>Step 9 of Annex A.5.1 happens</w:t>
            </w:r>
          </w:p>
        </w:tc>
        <w:tc>
          <w:tcPr>
            <w:tcW w:w="708" w:type="dxa"/>
          </w:tcPr>
          <w:p w14:paraId="4198E5AC" w14:textId="77777777" w:rsidR="00987512" w:rsidRPr="00D66C64" w:rsidRDefault="00987512" w:rsidP="00A20284">
            <w:pPr>
              <w:pStyle w:val="TAC"/>
              <w:rPr>
                <w:rFonts w:eastAsia="MS Gothic"/>
              </w:rPr>
            </w:pPr>
            <w:r w:rsidRPr="00D66C64">
              <w:rPr>
                <w:lang w:eastAsia="zh-CN"/>
              </w:rPr>
              <w:t>&lt;--</w:t>
            </w:r>
          </w:p>
        </w:tc>
        <w:tc>
          <w:tcPr>
            <w:tcW w:w="2976" w:type="dxa"/>
          </w:tcPr>
          <w:p w14:paraId="21AFD512" w14:textId="77777777" w:rsidR="00987512" w:rsidRPr="00D66C64" w:rsidRDefault="00987512" w:rsidP="00A20284">
            <w:pPr>
              <w:pStyle w:val="TAL"/>
              <w:rPr>
                <w:rFonts w:eastAsia="MS Gothic"/>
              </w:rPr>
            </w:pPr>
            <w:r w:rsidRPr="00D66C64">
              <w:rPr>
                <w:rFonts w:eastAsia="MS Gothic"/>
              </w:rPr>
              <w:t>PRACK</w:t>
            </w:r>
          </w:p>
        </w:tc>
        <w:tc>
          <w:tcPr>
            <w:tcW w:w="567" w:type="dxa"/>
          </w:tcPr>
          <w:p w14:paraId="718DE85B" w14:textId="77777777" w:rsidR="00987512" w:rsidRPr="00D66C64" w:rsidRDefault="00987512" w:rsidP="00A20284">
            <w:pPr>
              <w:pStyle w:val="TAC"/>
              <w:rPr>
                <w:lang w:eastAsia="zh-CN"/>
              </w:rPr>
            </w:pPr>
          </w:p>
        </w:tc>
        <w:tc>
          <w:tcPr>
            <w:tcW w:w="850" w:type="dxa"/>
          </w:tcPr>
          <w:p w14:paraId="6C17DC93" w14:textId="77777777" w:rsidR="00987512" w:rsidRPr="00D66C64" w:rsidRDefault="00987512" w:rsidP="00A20284">
            <w:pPr>
              <w:pStyle w:val="TAC"/>
              <w:rPr>
                <w:lang w:eastAsia="zh-CN"/>
              </w:rPr>
            </w:pPr>
          </w:p>
        </w:tc>
      </w:tr>
      <w:tr w:rsidR="00987512" w:rsidRPr="00D66C64" w14:paraId="1DE5BE44" w14:textId="77777777" w:rsidTr="00B24060">
        <w:trPr>
          <w:jc w:val="center"/>
        </w:trPr>
        <w:tc>
          <w:tcPr>
            <w:tcW w:w="567" w:type="dxa"/>
          </w:tcPr>
          <w:p w14:paraId="456388DB" w14:textId="77777777" w:rsidR="00987512" w:rsidRPr="00D66C64" w:rsidRDefault="0062527C" w:rsidP="00A20284">
            <w:pPr>
              <w:pStyle w:val="TAC"/>
              <w:rPr>
                <w:lang w:eastAsia="zh-CN"/>
              </w:rPr>
            </w:pPr>
            <w:r w:rsidRPr="00D66C64">
              <w:rPr>
                <w:lang w:eastAsia="zh-CN"/>
              </w:rPr>
              <w:t>10</w:t>
            </w:r>
          </w:p>
        </w:tc>
        <w:tc>
          <w:tcPr>
            <w:tcW w:w="3968" w:type="dxa"/>
          </w:tcPr>
          <w:p w14:paraId="16860DEE" w14:textId="77777777" w:rsidR="00987512" w:rsidRPr="00D66C64" w:rsidRDefault="00987512" w:rsidP="00A20284">
            <w:pPr>
              <w:pStyle w:val="TAL"/>
              <w:rPr>
                <w:rFonts w:eastAsia="MS Gothic"/>
              </w:rPr>
            </w:pPr>
            <w:r w:rsidRPr="00D66C64">
              <w:t>Step 10 of Annex A.5.1 happens</w:t>
            </w:r>
          </w:p>
        </w:tc>
        <w:tc>
          <w:tcPr>
            <w:tcW w:w="708" w:type="dxa"/>
          </w:tcPr>
          <w:p w14:paraId="2FD12B2B" w14:textId="77777777" w:rsidR="00987512" w:rsidRPr="00D66C64" w:rsidRDefault="00987512" w:rsidP="00A20284">
            <w:pPr>
              <w:pStyle w:val="TAC"/>
              <w:rPr>
                <w:rFonts w:eastAsia="MS Gothic"/>
              </w:rPr>
            </w:pPr>
            <w:r w:rsidRPr="00D66C64">
              <w:t>--&gt;</w:t>
            </w:r>
          </w:p>
        </w:tc>
        <w:tc>
          <w:tcPr>
            <w:tcW w:w="2976" w:type="dxa"/>
          </w:tcPr>
          <w:p w14:paraId="0671E3F2" w14:textId="77777777" w:rsidR="00987512" w:rsidRPr="00D66C64" w:rsidRDefault="00987512" w:rsidP="00A20284">
            <w:pPr>
              <w:pStyle w:val="TAL"/>
              <w:rPr>
                <w:rFonts w:eastAsia="MS Gothic"/>
              </w:rPr>
            </w:pPr>
            <w:r w:rsidRPr="00D66C64">
              <w:rPr>
                <w:rFonts w:eastAsia="MS Gothic"/>
              </w:rPr>
              <w:t>200 OK</w:t>
            </w:r>
          </w:p>
        </w:tc>
        <w:tc>
          <w:tcPr>
            <w:tcW w:w="567" w:type="dxa"/>
          </w:tcPr>
          <w:p w14:paraId="5A426DCA" w14:textId="77777777" w:rsidR="00987512" w:rsidRPr="00D66C64" w:rsidRDefault="00B245D6" w:rsidP="00A20284">
            <w:pPr>
              <w:pStyle w:val="TAC"/>
              <w:rPr>
                <w:lang w:eastAsia="zh-CN"/>
              </w:rPr>
            </w:pPr>
            <w:r w:rsidRPr="00D66C64">
              <w:rPr>
                <w:lang w:eastAsia="zh-CN"/>
              </w:rPr>
              <w:t>4</w:t>
            </w:r>
          </w:p>
        </w:tc>
        <w:tc>
          <w:tcPr>
            <w:tcW w:w="850" w:type="dxa"/>
          </w:tcPr>
          <w:p w14:paraId="417AC509" w14:textId="77777777" w:rsidR="00987512" w:rsidRPr="00D66C64" w:rsidRDefault="00987512" w:rsidP="00A20284">
            <w:pPr>
              <w:pStyle w:val="TAC"/>
              <w:rPr>
                <w:lang w:eastAsia="zh-CN"/>
              </w:rPr>
            </w:pPr>
            <w:r w:rsidRPr="00D66C64">
              <w:rPr>
                <w:lang w:eastAsia="zh-CN"/>
              </w:rPr>
              <w:t>P</w:t>
            </w:r>
          </w:p>
        </w:tc>
      </w:tr>
      <w:tr w:rsidR="00B245D6" w:rsidRPr="00D66C64" w14:paraId="608737B3" w14:textId="77777777" w:rsidTr="00B24060">
        <w:trPr>
          <w:jc w:val="center"/>
        </w:trPr>
        <w:tc>
          <w:tcPr>
            <w:tcW w:w="567" w:type="dxa"/>
          </w:tcPr>
          <w:p w14:paraId="11C101EF" w14:textId="77777777" w:rsidR="00B245D6" w:rsidRPr="00D66C64" w:rsidRDefault="00B245D6" w:rsidP="00B245D6">
            <w:pPr>
              <w:pStyle w:val="TAC"/>
              <w:rPr>
                <w:lang w:eastAsia="zh-CN"/>
              </w:rPr>
            </w:pPr>
            <w:r w:rsidRPr="00D66C64">
              <w:rPr>
                <w:lang w:eastAsia="zh-CN"/>
              </w:rPr>
              <w:t>11</w:t>
            </w:r>
          </w:p>
        </w:tc>
        <w:tc>
          <w:tcPr>
            <w:tcW w:w="3968" w:type="dxa"/>
          </w:tcPr>
          <w:p w14:paraId="3473EF63" w14:textId="77777777" w:rsidR="00B245D6" w:rsidRPr="00D66C64" w:rsidRDefault="00B245D6" w:rsidP="00B245D6">
            <w:pPr>
              <w:pStyle w:val="TAL"/>
              <w:rPr>
                <w:rFonts w:eastAsia="MS Gothic"/>
              </w:rPr>
            </w:pPr>
            <w:r w:rsidRPr="00D66C64">
              <w:t>Step 11 of Annex A.5.1 happens</w:t>
            </w:r>
          </w:p>
        </w:tc>
        <w:tc>
          <w:tcPr>
            <w:tcW w:w="708" w:type="dxa"/>
          </w:tcPr>
          <w:p w14:paraId="5EB38054" w14:textId="77777777" w:rsidR="00B245D6" w:rsidRPr="00D66C64" w:rsidRDefault="00B245D6" w:rsidP="00B245D6">
            <w:pPr>
              <w:pStyle w:val="TAC"/>
              <w:rPr>
                <w:rFonts w:eastAsia="MS Gothic"/>
              </w:rPr>
            </w:pPr>
            <w:r w:rsidRPr="00D66C64">
              <w:t>--&gt;</w:t>
            </w:r>
          </w:p>
        </w:tc>
        <w:tc>
          <w:tcPr>
            <w:tcW w:w="2976" w:type="dxa"/>
          </w:tcPr>
          <w:p w14:paraId="274F0EC7" w14:textId="77777777" w:rsidR="00B245D6" w:rsidRPr="00D66C64" w:rsidRDefault="00B245D6" w:rsidP="00B245D6">
            <w:pPr>
              <w:pStyle w:val="TAL"/>
              <w:rPr>
                <w:rFonts w:eastAsia="MS Gothic"/>
              </w:rPr>
            </w:pPr>
            <w:r w:rsidRPr="00D66C64">
              <w:rPr>
                <w:rFonts w:eastAsia="MS Gothic"/>
              </w:rPr>
              <w:t>200 OK</w:t>
            </w:r>
          </w:p>
        </w:tc>
        <w:tc>
          <w:tcPr>
            <w:tcW w:w="567" w:type="dxa"/>
          </w:tcPr>
          <w:p w14:paraId="1EF6B03A" w14:textId="77777777" w:rsidR="00B245D6" w:rsidRPr="00D66C64" w:rsidRDefault="00B245D6" w:rsidP="00B245D6">
            <w:pPr>
              <w:pStyle w:val="TAC"/>
              <w:rPr>
                <w:lang w:eastAsia="zh-CN"/>
              </w:rPr>
            </w:pPr>
            <w:r w:rsidRPr="00D66C64">
              <w:rPr>
                <w:lang w:eastAsia="zh-CN"/>
              </w:rPr>
              <w:t>5</w:t>
            </w:r>
          </w:p>
        </w:tc>
        <w:tc>
          <w:tcPr>
            <w:tcW w:w="850" w:type="dxa"/>
          </w:tcPr>
          <w:p w14:paraId="78D362EE" w14:textId="77777777" w:rsidR="00B245D6" w:rsidRPr="00D66C64" w:rsidRDefault="00B245D6" w:rsidP="00B245D6">
            <w:pPr>
              <w:pStyle w:val="TAC"/>
              <w:rPr>
                <w:lang w:eastAsia="zh-CN"/>
              </w:rPr>
            </w:pPr>
            <w:r w:rsidRPr="00D66C64">
              <w:rPr>
                <w:lang w:eastAsia="zh-CN"/>
              </w:rPr>
              <w:t>P</w:t>
            </w:r>
          </w:p>
        </w:tc>
      </w:tr>
      <w:tr w:rsidR="00987512" w:rsidRPr="00D66C64" w14:paraId="4ECAE9F6" w14:textId="77777777" w:rsidTr="00B24060">
        <w:trPr>
          <w:jc w:val="center"/>
        </w:trPr>
        <w:tc>
          <w:tcPr>
            <w:tcW w:w="567" w:type="dxa"/>
          </w:tcPr>
          <w:p w14:paraId="3E70B5F4" w14:textId="77777777" w:rsidR="00987512" w:rsidRPr="00D66C64" w:rsidRDefault="0062527C" w:rsidP="00A20284">
            <w:pPr>
              <w:pStyle w:val="TAC"/>
              <w:rPr>
                <w:lang w:eastAsia="zh-CN"/>
              </w:rPr>
            </w:pPr>
            <w:r w:rsidRPr="00D66C64">
              <w:rPr>
                <w:lang w:eastAsia="zh-CN"/>
              </w:rPr>
              <w:t>12</w:t>
            </w:r>
          </w:p>
        </w:tc>
        <w:tc>
          <w:tcPr>
            <w:tcW w:w="3968" w:type="dxa"/>
          </w:tcPr>
          <w:p w14:paraId="05012903" w14:textId="77777777" w:rsidR="00987512" w:rsidRPr="00D66C64" w:rsidRDefault="00987512" w:rsidP="00A20284">
            <w:pPr>
              <w:pStyle w:val="TAL"/>
              <w:rPr>
                <w:rFonts w:eastAsia="MS Gothic"/>
              </w:rPr>
            </w:pPr>
            <w:r w:rsidRPr="00D66C64">
              <w:t>Step 12 of Annex A.5.1 happens</w:t>
            </w:r>
          </w:p>
        </w:tc>
        <w:tc>
          <w:tcPr>
            <w:tcW w:w="708" w:type="dxa"/>
          </w:tcPr>
          <w:p w14:paraId="188F03A0" w14:textId="77777777" w:rsidR="00987512" w:rsidRPr="00D66C64" w:rsidRDefault="00987512" w:rsidP="00A20284">
            <w:pPr>
              <w:pStyle w:val="TAC"/>
              <w:rPr>
                <w:rFonts w:eastAsia="MS Gothic"/>
              </w:rPr>
            </w:pPr>
            <w:r w:rsidRPr="00D66C64">
              <w:rPr>
                <w:lang w:eastAsia="zh-CN"/>
              </w:rPr>
              <w:t>&lt;--</w:t>
            </w:r>
          </w:p>
        </w:tc>
        <w:tc>
          <w:tcPr>
            <w:tcW w:w="2976" w:type="dxa"/>
          </w:tcPr>
          <w:p w14:paraId="418AD90E" w14:textId="77777777" w:rsidR="00987512" w:rsidRPr="00D66C64" w:rsidRDefault="00987512" w:rsidP="00A20284">
            <w:pPr>
              <w:pStyle w:val="TAL"/>
              <w:rPr>
                <w:rFonts w:eastAsia="MS Gothic"/>
              </w:rPr>
            </w:pPr>
            <w:r w:rsidRPr="00D66C64">
              <w:rPr>
                <w:rFonts w:eastAsia="MS Gothic"/>
              </w:rPr>
              <w:t>ACK</w:t>
            </w:r>
          </w:p>
        </w:tc>
        <w:tc>
          <w:tcPr>
            <w:tcW w:w="567" w:type="dxa"/>
          </w:tcPr>
          <w:p w14:paraId="06B5D651" w14:textId="77777777" w:rsidR="00987512" w:rsidRPr="00D66C64" w:rsidRDefault="00987512" w:rsidP="00A20284">
            <w:pPr>
              <w:pStyle w:val="TAC"/>
              <w:rPr>
                <w:lang w:eastAsia="zh-CN"/>
              </w:rPr>
            </w:pPr>
            <w:r w:rsidRPr="00D66C64">
              <w:rPr>
                <w:lang w:eastAsia="zh-CN"/>
              </w:rPr>
              <w:t>6</w:t>
            </w:r>
          </w:p>
        </w:tc>
        <w:tc>
          <w:tcPr>
            <w:tcW w:w="850" w:type="dxa"/>
          </w:tcPr>
          <w:p w14:paraId="08EB87F1" w14:textId="77777777" w:rsidR="00987512" w:rsidRPr="00D66C64" w:rsidRDefault="00987512" w:rsidP="00A20284">
            <w:pPr>
              <w:pStyle w:val="TAC"/>
              <w:rPr>
                <w:lang w:eastAsia="zh-CN"/>
              </w:rPr>
            </w:pPr>
            <w:r w:rsidRPr="00D66C64">
              <w:rPr>
                <w:lang w:eastAsia="zh-CN"/>
              </w:rPr>
              <w:t>P</w:t>
            </w:r>
          </w:p>
        </w:tc>
      </w:tr>
    </w:tbl>
    <w:p w14:paraId="6F404573" w14:textId="77777777" w:rsidR="008446F9" w:rsidRPr="00D66C64" w:rsidRDefault="008446F9" w:rsidP="008446F9"/>
    <w:p w14:paraId="0FB53C0D" w14:textId="77777777" w:rsidR="00987512" w:rsidRPr="00D66C64" w:rsidRDefault="00987512" w:rsidP="00F238ED">
      <w:pPr>
        <w:pStyle w:val="H6"/>
      </w:pPr>
      <w:bookmarkStart w:id="670" w:name="_Toc43210223"/>
      <w:bookmarkStart w:id="671" w:name="_Toc51948449"/>
      <w:bookmarkStart w:id="672" w:name="_Toc52162522"/>
      <w:bookmarkStart w:id="673" w:name="_Toc60916126"/>
      <w:r w:rsidRPr="00D66C64">
        <w:t>7.6.3.3</w:t>
      </w:r>
      <w:r w:rsidRPr="00D66C64">
        <w:tab/>
        <w:t>Specific message contents</w:t>
      </w:r>
      <w:bookmarkEnd w:id="670"/>
      <w:bookmarkEnd w:id="671"/>
      <w:bookmarkEnd w:id="672"/>
      <w:bookmarkEnd w:id="673"/>
    </w:p>
    <w:p w14:paraId="36CD6829" w14:textId="77777777" w:rsidR="00BC244A" w:rsidRPr="00D66C64" w:rsidRDefault="00987512" w:rsidP="003E11B9">
      <w:pPr>
        <w:rPr>
          <w:lang w:eastAsia="zh-CN"/>
        </w:rPr>
      </w:pPr>
      <w:r w:rsidRPr="00D66C64">
        <w:t>None as fully described</w:t>
      </w:r>
      <w:r w:rsidRPr="00D66C64">
        <w:rPr>
          <w:lang w:eastAsia="zh-CN"/>
        </w:rPr>
        <w:t xml:space="preserve"> in annex A.5.1.</w:t>
      </w:r>
    </w:p>
    <w:p w14:paraId="0121B188" w14:textId="77777777" w:rsidR="00987512" w:rsidRPr="00D66C64" w:rsidRDefault="00C8183A" w:rsidP="00987512">
      <w:pPr>
        <w:pStyle w:val="Heading2"/>
        <w:rPr>
          <w:rFonts w:eastAsia="MS Gothic"/>
        </w:rPr>
      </w:pPr>
      <w:bookmarkStart w:id="674" w:name="_Toc42778751"/>
      <w:bookmarkStart w:id="675" w:name="_Toc42785198"/>
      <w:r w:rsidRPr="00D66C64">
        <w:rPr>
          <w:rFonts w:eastAsia="MS Gothic"/>
        </w:rPr>
        <w:br w:type="page"/>
      </w:r>
      <w:bookmarkStart w:id="676" w:name="_Toc43210224"/>
      <w:bookmarkStart w:id="677" w:name="_Toc51948450"/>
      <w:bookmarkStart w:id="678" w:name="_Toc52162523"/>
      <w:bookmarkStart w:id="679" w:name="_Toc60916127"/>
      <w:bookmarkStart w:id="680" w:name="_Toc68197388"/>
      <w:bookmarkStart w:id="681" w:name="_Toc75880637"/>
      <w:bookmarkStart w:id="682" w:name="_Toc84254335"/>
      <w:bookmarkStart w:id="683" w:name="_Toc84255130"/>
      <w:r w:rsidR="00987512" w:rsidRPr="00D66C64">
        <w:rPr>
          <w:rFonts w:eastAsia="MS Gothic"/>
        </w:rPr>
        <w:lastRenderedPageBreak/>
        <w:t>7.7</w:t>
      </w:r>
      <w:r w:rsidR="00987512" w:rsidRPr="00D66C64">
        <w:rPr>
          <w:rFonts w:eastAsia="MS Gothic"/>
        </w:rPr>
        <w:tab/>
        <w:t>MTSI MT Voice Call without preconditions at both originating UE and terminating UE / 5GS</w:t>
      </w:r>
      <w:bookmarkEnd w:id="674"/>
      <w:bookmarkEnd w:id="675"/>
      <w:bookmarkEnd w:id="676"/>
      <w:bookmarkEnd w:id="677"/>
      <w:bookmarkEnd w:id="678"/>
      <w:bookmarkEnd w:id="679"/>
      <w:bookmarkEnd w:id="680"/>
      <w:bookmarkEnd w:id="681"/>
      <w:bookmarkEnd w:id="682"/>
      <w:bookmarkEnd w:id="683"/>
    </w:p>
    <w:p w14:paraId="04A47092" w14:textId="77777777" w:rsidR="00987512" w:rsidRPr="00D66C64" w:rsidRDefault="00987512" w:rsidP="00F238ED">
      <w:pPr>
        <w:pStyle w:val="H6"/>
        <w:rPr>
          <w:rFonts w:eastAsia="MS Gothic"/>
        </w:rPr>
      </w:pPr>
      <w:bookmarkStart w:id="684" w:name="_Toc42778752"/>
      <w:bookmarkStart w:id="685" w:name="_Toc42785199"/>
      <w:bookmarkStart w:id="686" w:name="_Toc43210225"/>
      <w:bookmarkStart w:id="687" w:name="_Toc51948451"/>
      <w:bookmarkStart w:id="688" w:name="_Toc52162524"/>
      <w:bookmarkStart w:id="689" w:name="_Toc60916128"/>
      <w:r w:rsidRPr="00D66C64">
        <w:rPr>
          <w:rFonts w:eastAsia="MS Gothic"/>
        </w:rPr>
        <w:t>7.7.1</w:t>
      </w:r>
      <w:r w:rsidRPr="00D66C64">
        <w:rPr>
          <w:rFonts w:eastAsia="MS Gothic"/>
        </w:rPr>
        <w:tab/>
        <w:t xml:space="preserve">Test </w:t>
      </w:r>
      <w:r w:rsidRPr="00D66C64">
        <w:t>Purpose</w:t>
      </w:r>
      <w:r w:rsidRPr="00D66C64">
        <w:rPr>
          <w:rFonts w:eastAsia="MS Gothic"/>
        </w:rPr>
        <w:t xml:space="preserve"> (TP)</w:t>
      </w:r>
      <w:bookmarkEnd w:id="684"/>
      <w:bookmarkEnd w:id="685"/>
      <w:bookmarkEnd w:id="686"/>
      <w:bookmarkEnd w:id="687"/>
      <w:bookmarkEnd w:id="688"/>
      <w:bookmarkEnd w:id="689"/>
    </w:p>
    <w:p w14:paraId="337F536E" w14:textId="77777777" w:rsidR="00987512" w:rsidRPr="00D66C64" w:rsidRDefault="00987512" w:rsidP="00987512">
      <w:pPr>
        <w:pStyle w:val="H6"/>
        <w:rPr>
          <w:rFonts w:ascii="Courier New" w:hAnsi="Courier New"/>
          <w:b/>
          <w:sz w:val="16"/>
        </w:rPr>
      </w:pPr>
      <w:r w:rsidRPr="00D66C64">
        <w:t>(1)</w:t>
      </w:r>
    </w:p>
    <w:p w14:paraId="36B05F63" w14:textId="3FE60324" w:rsidR="00987512" w:rsidRPr="00D66C64" w:rsidRDefault="00987512" w:rsidP="00987512">
      <w:pPr>
        <w:pStyle w:val="PL"/>
        <w:rPr>
          <w:noProof w:val="0"/>
        </w:rPr>
      </w:pPr>
      <w:r w:rsidRPr="00D66C64">
        <w:rPr>
          <w:b/>
          <w:noProof w:val="0"/>
        </w:rPr>
        <w:t>with</w:t>
      </w:r>
      <w:r w:rsidRPr="00D66C64">
        <w:rPr>
          <w:noProof w:val="0"/>
        </w:rPr>
        <w:t xml:space="preserve"> { UE being registered to IMS and </w:t>
      </w:r>
      <w:r w:rsidR="0090017E" w:rsidRPr="00D66C64">
        <w:rPr>
          <w:noProof w:val="0"/>
        </w:rPr>
        <w:t>configured to not use preconditions</w:t>
      </w:r>
      <w:r w:rsidRPr="00D66C64">
        <w:rPr>
          <w:noProof w:val="0"/>
        </w:rPr>
        <w:t xml:space="preserve"> }</w:t>
      </w:r>
    </w:p>
    <w:p w14:paraId="27482AE7"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16A2981E"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INVITE for voice call }</w:t>
      </w:r>
    </w:p>
    <w:p w14:paraId="76B27336"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may respond with 100 Trying and then sends 183 Session Progress with SDP without preconditions }</w:t>
      </w:r>
    </w:p>
    <w:p w14:paraId="36FAE74A" w14:textId="77777777" w:rsidR="00341501" w:rsidRPr="00D66C64" w:rsidRDefault="00341501" w:rsidP="00341501">
      <w:pPr>
        <w:pStyle w:val="PL"/>
        <w:rPr>
          <w:noProof w:val="0"/>
        </w:rPr>
      </w:pPr>
      <w:r w:rsidRPr="00D66C64">
        <w:rPr>
          <w:noProof w:val="0"/>
        </w:rPr>
        <w:t xml:space="preserve">            }</w:t>
      </w:r>
    </w:p>
    <w:p w14:paraId="5287C159" w14:textId="77777777" w:rsidR="0031641D" w:rsidRPr="00D66C64" w:rsidRDefault="0031641D" w:rsidP="00341501">
      <w:pPr>
        <w:pStyle w:val="PL"/>
        <w:rPr>
          <w:noProof w:val="0"/>
        </w:rPr>
      </w:pPr>
    </w:p>
    <w:p w14:paraId="3D114767" w14:textId="77777777" w:rsidR="00987512" w:rsidRPr="00D66C64" w:rsidRDefault="00987512" w:rsidP="00987512">
      <w:pPr>
        <w:pStyle w:val="H6"/>
      </w:pPr>
      <w:r w:rsidRPr="00D66C64">
        <w:t>(2)</w:t>
      </w:r>
    </w:p>
    <w:p w14:paraId="5AED0C9D" w14:textId="77777777" w:rsidR="00987512" w:rsidRPr="00D66C64" w:rsidRDefault="00987512" w:rsidP="00987512">
      <w:pPr>
        <w:pStyle w:val="PL"/>
        <w:rPr>
          <w:noProof w:val="0"/>
        </w:rPr>
      </w:pPr>
      <w:r w:rsidRPr="00D66C64">
        <w:rPr>
          <w:b/>
          <w:noProof w:val="0"/>
        </w:rPr>
        <w:t>with</w:t>
      </w:r>
      <w:r w:rsidRPr="00D66C64">
        <w:rPr>
          <w:noProof w:val="0"/>
        </w:rPr>
        <w:t xml:space="preserve"> { UE having sent 183 Session Progress }</w:t>
      </w:r>
    </w:p>
    <w:p w14:paraId="5309C6D7"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391DFDD9"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receives PRACK for 183 Session Progress }</w:t>
      </w:r>
    </w:p>
    <w:p w14:paraId="4EA03C35"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200 OK for PRACK }</w:t>
      </w:r>
    </w:p>
    <w:p w14:paraId="743296F1" w14:textId="77777777" w:rsidR="00341501" w:rsidRPr="00D66C64" w:rsidRDefault="00341501" w:rsidP="00341501">
      <w:pPr>
        <w:pStyle w:val="PL"/>
        <w:rPr>
          <w:noProof w:val="0"/>
        </w:rPr>
      </w:pPr>
      <w:r w:rsidRPr="00D66C64">
        <w:rPr>
          <w:noProof w:val="0"/>
        </w:rPr>
        <w:t xml:space="preserve">            }</w:t>
      </w:r>
    </w:p>
    <w:p w14:paraId="53D585A6" w14:textId="77777777" w:rsidR="0031641D" w:rsidRPr="00D66C64" w:rsidRDefault="0031641D" w:rsidP="00341501">
      <w:pPr>
        <w:pStyle w:val="PL"/>
        <w:rPr>
          <w:noProof w:val="0"/>
        </w:rPr>
      </w:pPr>
    </w:p>
    <w:p w14:paraId="417512F0" w14:textId="77777777" w:rsidR="00987512" w:rsidRPr="00D66C64" w:rsidRDefault="00987512" w:rsidP="00987512">
      <w:pPr>
        <w:pStyle w:val="H6"/>
      </w:pPr>
      <w:r w:rsidRPr="00D66C64">
        <w:t>(3)</w:t>
      </w:r>
    </w:p>
    <w:p w14:paraId="43644EAA" w14:textId="77777777" w:rsidR="00987512" w:rsidRPr="00D66C64" w:rsidRDefault="00987512" w:rsidP="00987512">
      <w:pPr>
        <w:pStyle w:val="PL"/>
        <w:rPr>
          <w:noProof w:val="0"/>
        </w:rPr>
      </w:pPr>
      <w:r w:rsidRPr="00D66C64">
        <w:rPr>
          <w:b/>
          <w:noProof w:val="0"/>
        </w:rPr>
        <w:t>with</w:t>
      </w:r>
      <w:r w:rsidRPr="00D66C64">
        <w:rPr>
          <w:noProof w:val="0"/>
        </w:rPr>
        <w:t xml:space="preserve"> { UE having sent 200 OK for PRACK }</w:t>
      </w:r>
    </w:p>
    <w:p w14:paraId="7A2AA28D" w14:textId="77777777" w:rsidR="00987512" w:rsidRPr="00D66C64" w:rsidRDefault="00987512" w:rsidP="0098751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0AAF069" w14:textId="77777777" w:rsidR="00987512" w:rsidRPr="00D66C64" w:rsidRDefault="00987512" w:rsidP="00987512">
      <w:pPr>
        <w:pStyle w:val="PL"/>
        <w:rPr>
          <w:noProof w:val="0"/>
        </w:rPr>
      </w:pPr>
      <w:r w:rsidRPr="00D66C64">
        <w:rPr>
          <w:noProof w:val="0"/>
        </w:rPr>
        <w:t xml:space="preserve">  </w:t>
      </w:r>
      <w:r w:rsidRPr="00D66C64">
        <w:rPr>
          <w:b/>
          <w:noProof w:val="0"/>
        </w:rPr>
        <w:t>when</w:t>
      </w:r>
      <w:r w:rsidRPr="00D66C64">
        <w:rPr>
          <w:noProof w:val="0"/>
        </w:rPr>
        <w:t xml:space="preserve"> { UE is ready to start the call }</w:t>
      </w:r>
    </w:p>
    <w:p w14:paraId="48D5C948" w14:textId="77777777" w:rsidR="00987512" w:rsidRPr="00D66C64" w:rsidRDefault="00987512" w:rsidP="00987512">
      <w:pPr>
        <w:pStyle w:val="PL"/>
        <w:rPr>
          <w:noProof w:val="0"/>
        </w:rPr>
      </w:pPr>
      <w:r w:rsidRPr="00D66C64">
        <w:rPr>
          <w:noProof w:val="0"/>
        </w:rPr>
        <w:t xml:space="preserve">    </w:t>
      </w:r>
      <w:r w:rsidRPr="00D66C64">
        <w:rPr>
          <w:b/>
          <w:noProof w:val="0"/>
        </w:rPr>
        <w:t>then</w:t>
      </w:r>
      <w:r w:rsidRPr="00D66C64">
        <w:rPr>
          <w:noProof w:val="0"/>
        </w:rPr>
        <w:t xml:space="preserve"> { UE sends 180 Ringing followed by 200 OK for INVITE }</w:t>
      </w:r>
    </w:p>
    <w:p w14:paraId="4C97A087" w14:textId="77777777" w:rsidR="00341501" w:rsidRPr="00D66C64" w:rsidRDefault="00341501" w:rsidP="00341501">
      <w:pPr>
        <w:pStyle w:val="PL"/>
        <w:rPr>
          <w:noProof w:val="0"/>
        </w:rPr>
      </w:pPr>
      <w:r w:rsidRPr="00D66C64">
        <w:rPr>
          <w:noProof w:val="0"/>
        </w:rPr>
        <w:t xml:space="preserve">            }</w:t>
      </w:r>
    </w:p>
    <w:p w14:paraId="6FF63EEB" w14:textId="77777777" w:rsidR="0031641D" w:rsidRPr="00D66C64" w:rsidRDefault="0031641D" w:rsidP="00341501">
      <w:pPr>
        <w:pStyle w:val="PL"/>
        <w:rPr>
          <w:noProof w:val="0"/>
        </w:rPr>
      </w:pPr>
    </w:p>
    <w:p w14:paraId="54D8C271" w14:textId="77777777" w:rsidR="00987512" w:rsidRPr="00D66C64" w:rsidRDefault="00987512" w:rsidP="00F238ED">
      <w:pPr>
        <w:pStyle w:val="H6"/>
        <w:rPr>
          <w:rFonts w:eastAsia="MS Gothic"/>
        </w:rPr>
      </w:pPr>
      <w:bookmarkStart w:id="690" w:name="_Toc42778753"/>
      <w:bookmarkStart w:id="691" w:name="_Toc42785200"/>
      <w:bookmarkStart w:id="692" w:name="_Toc43210226"/>
      <w:bookmarkStart w:id="693" w:name="_Toc51948452"/>
      <w:bookmarkStart w:id="694" w:name="_Toc52162525"/>
      <w:bookmarkStart w:id="695" w:name="_Toc60916129"/>
      <w:r w:rsidRPr="00D66C64">
        <w:rPr>
          <w:rFonts w:eastAsia="MS Gothic"/>
        </w:rPr>
        <w:t>7.7.2</w:t>
      </w:r>
      <w:r w:rsidRPr="00D66C64">
        <w:rPr>
          <w:rFonts w:eastAsia="MS Gothic"/>
        </w:rPr>
        <w:tab/>
        <w:t>Conformance Requirements</w:t>
      </w:r>
      <w:bookmarkEnd w:id="690"/>
      <w:bookmarkEnd w:id="691"/>
      <w:bookmarkEnd w:id="692"/>
      <w:bookmarkEnd w:id="693"/>
      <w:bookmarkEnd w:id="694"/>
      <w:bookmarkEnd w:id="695"/>
    </w:p>
    <w:p w14:paraId="420B0A05" w14:textId="77777777" w:rsidR="000D610E" w:rsidRPr="00D66C64" w:rsidRDefault="000D610E" w:rsidP="000D610E">
      <w:r w:rsidRPr="00D66C64">
        <w:t>The conformance requirements covered in the present test case are, unless otherwise stated, Rel-15 requirements.</w:t>
      </w:r>
    </w:p>
    <w:p w14:paraId="1AA859AC" w14:textId="77777777" w:rsidR="00987512" w:rsidRPr="00D66C64" w:rsidRDefault="00987512" w:rsidP="00987512">
      <w:r w:rsidRPr="00D66C64">
        <w:t>[TS 24.229, annex U.3.1.4]:</w:t>
      </w:r>
    </w:p>
    <w:p w14:paraId="4784CF2F" w14:textId="77777777" w:rsidR="00987512" w:rsidRPr="00D66C64" w:rsidRDefault="00987512" w:rsidP="00987512">
      <w:pPr>
        <w:rPr>
          <w:snapToGrid w:val="0"/>
        </w:rPr>
      </w:pPr>
      <w:r w:rsidRPr="00D66C64">
        <w:rPr>
          <w:snapToGrid w:val="0"/>
        </w:rPr>
        <w:t xml:space="preserve">Upon receiving an </w:t>
      </w:r>
      <w:r w:rsidRPr="00D66C64">
        <w:t>INVITE request not including the "precondition" option-tag in the Supported header field and not including the "precondition" option-tag in the Require header field,</w:t>
      </w:r>
      <w:r w:rsidRPr="00D66C64">
        <w:rPr>
          <w:snapToGrid w:val="0"/>
        </w:rPr>
        <w:t xml:space="preserve"> and the IP-CAN performs network-initiated resource reservation for the UE, the UE:</w:t>
      </w:r>
    </w:p>
    <w:p w14:paraId="4D0D24A7" w14:textId="77777777" w:rsidR="00987512" w:rsidRPr="00D66C64" w:rsidRDefault="00987512" w:rsidP="00987512">
      <w:pPr>
        <w:pStyle w:val="B10"/>
        <w:rPr>
          <w:snapToGrid w:val="0"/>
        </w:rPr>
      </w:pPr>
      <w:r w:rsidRPr="00D66C64">
        <w:rPr>
          <w:snapToGrid w:val="0"/>
        </w:rPr>
        <w:t>1)</w:t>
      </w:r>
      <w:r w:rsidRPr="00D66C64">
        <w:rPr>
          <w:snapToGrid w:val="0"/>
        </w:rPr>
        <w:tab/>
        <w:t xml:space="preserve">if the INVITE request contains an SDP offer and </w:t>
      </w:r>
      <w:r w:rsidRPr="00D66C64">
        <w:t xml:space="preserve">the local resources required at the terminating UE </w:t>
      </w:r>
      <w:r w:rsidRPr="00D66C64">
        <w:rPr>
          <w:snapToGrid w:val="0"/>
        </w:rPr>
        <w:t>for the received SDP offer are not available:</w:t>
      </w:r>
    </w:p>
    <w:p w14:paraId="0C43E7B3" w14:textId="77777777" w:rsidR="00987512" w:rsidRPr="00D66C64" w:rsidRDefault="00987512" w:rsidP="00987512">
      <w:pPr>
        <w:pStyle w:val="B2"/>
        <w:rPr>
          <w:snapToGrid w:val="0"/>
        </w:rPr>
      </w:pPr>
      <w:r w:rsidRPr="00D66C64">
        <w:rPr>
          <w:snapToGrid w:val="0"/>
        </w:rPr>
        <w:t>a)</w:t>
      </w:r>
      <w:r w:rsidRPr="00D66C64">
        <w:rPr>
          <w:snapToGrid w:val="0"/>
        </w:rPr>
        <w:tab/>
      </w:r>
      <w:r w:rsidRPr="00D66C64">
        <w:rPr>
          <w:snapToGrid w:val="0"/>
          <w:lang w:eastAsia="zh-CN"/>
        </w:rPr>
        <w:t>shall</w:t>
      </w:r>
      <w:r w:rsidRPr="00D66C64">
        <w:rPr>
          <w:snapToGrid w:val="0"/>
        </w:rPr>
        <w:t xml:space="preserve"> not alert the user; and</w:t>
      </w:r>
    </w:p>
    <w:p w14:paraId="241C6704" w14:textId="77777777" w:rsidR="00987512" w:rsidRPr="00D66C64" w:rsidRDefault="00987512" w:rsidP="00987512">
      <w:pPr>
        <w:pStyle w:val="B2"/>
        <w:rPr>
          <w:snapToGrid w:val="0"/>
        </w:rPr>
      </w:pPr>
      <w:r w:rsidRPr="00D66C64">
        <w:rPr>
          <w:snapToGrid w:val="0"/>
        </w:rPr>
        <w:t>b)</w:t>
      </w:r>
      <w:r w:rsidRPr="00D66C64">
        <w:rPr>
          <w:snapToGrid w:val="0"/>
        </w:rPr>
        <w:tab/>
        <w:t xml:space="preserve">shall send 183 (Session Progress) response to the INVITE request without waiting for resource reservation and without alerting the user. If the INVITE request includes a Supported header field indicating support of reliable provisional responses, the UE shall send the 183 (Session Progress) response reliably. In the 183 (Session </w:t>
      </w:r>
      <w:r w:rsidR="00D44BAD" w:rsidRPr="00D66C64">
        <w:rPr>
          <w:snapToGrid w:val="0"/>
        </w:rPr>
        <w:t>Progress</w:t>
      </w:r>
      <w:r w:rsidRPr="00D66C64">
        <w:rPr>
          <w:snapToGrid w:val="0"/>
        </w:rPr>
        <w:t>) response, the UE shall include an SDP answer; and</w:t>
      </w:r>
    </w:p>
    <w:p w14:paraId="70A8C5A3" w14:textId="77777777" w:rsidR="00987512" w:rsidRPr="00D66C64" w:rsidRDefault="00987512" w:rsidP="00987512">
      <w:pPr>
        <w:pStyle w:val="B10"/>
        <w:rPr>
          <w:snapToGrid w:val="0"/>
        </w:rPr>
      </w:pPr>
      <w:r w:rsidRPr="00D66C64">
        <w:rPr>
          <w:snapToGrid w:val="0"/>
        </w:rPr>
        <w:t>2)</w:t>
      </w:r>
      <w:r w:rsidRPr="00D66C64">
        <w:rPr>
          <w:snapToGrid w:val="0"/>
        </w:rPr>
        <w:tab/>
        <w:t>if the INVITE request does not contain an SDP offer and the INVITE request includes a Supported header field indicating support of reliable provisional responses:</w:t>
      </w:r>
    </w:p>
    <w:p w14:paraId="15B2FF78" w14:textId="77777777" w:rsidR="00987512" w:rsidRPr="00D66C64" w:rsidRDefault="00987512" w:rsidP="00987512">
      <w:pPr>
        <w:pStyle w:val="B2"/>
        <w:rPr>
          <w:snapToGrid w:val="0"/>
        </w:rPr>
      </w:pPr>
      <w:r w:rsidRPr="00D66C64">
        <w:rPr>
          <w:snapToGrid w:val="0"/>
        </w:rPr>
        <w:t>a)</w:t>
      </w:r>
      <w:r w:rsidRPr="00D66C64">
        <w:rPr>
          <w:snapToGrid w:val="0"/>
        </w:rPr>
        <w:tab/>
        <w:t>shall generate an SDP offer;</w:t>
      </w:r>
    </w:p>
    <w:p w14:paraId="0EFF5ED0" w14:textId="77777777" w:rsidR="00987512" w:rsidRPr="00D66C64" w:rsidRDefault="00987512" w:rsidP="00987512">
      <w:pPr>
        <w:pStyle w:val="B2"/>
        <w:rPr>
          <w:snapToGrid w:val="0"/>
        </w:rPr>
      </w:pPr>
      <w:r w:rsidRPr="00D66C64">
        <w:rPr>
          <w:snapToGrid w:val="0"/>
        </w:rPr>
        <w:t>b)</w:t>
      </w:r>
      <w:r w:rsidRPr="00D66C64">
        <w:rPr>
          <w:snapToGrid w:val="0"/>
        </w:rPr>
        <w:tab/>
        <w:t xml:space="preserve">if </w:t>
      </w:r>
      <w:r w:rsidRPr="00D66C64">
        <w:t xml:space="preserve">the local resources required at the terminating UE </w:t>
      </w:r>
      <w:r w:rsidRPr="00D66C64">
        <w:rPr>
          <w:snapToGrid w:val="0"/>
        </w:rPr>
        <w:t>for the generated SDP offer are not available:</w:t>
      </w:r>
    </w:p>
    <w:p w14:paraId="75E4F839" w14:textId="77777777" w:rsidR="00987512" w:rsidRPr="00D66C64" w:rsidRDefault="00987512" w:rsidP="00987512">
      <w:pPr>
        <w:pStyle w:val="B3"/>
        <w:rPr>
          <w:snapToGrid w:val="0"/>
        </w:rPr>
      </w:pPr>
      <w:r w:rsidRPr="00D66C64">
        <w:rPr>
          <w:snapToGrid w:val="0"/>
        </w:rPr>
        <w:t>A)</w:t>
      </w:r>
      <w:r w:rsidRPr="00D66C64">
        <w:rPr>
          <w:snapToGrid w:val="0"/>
        </w:rPr>
        <w:tab/>
      </w:r>
      <w:r w:rsidRPr="00D66C64">
        <w:rPr>
          <w:snapToGrid w:val="0"/>
          <w:lang w:eastAsia="zh-CN"/>
        </w:rPr>
        <w:t>shall</w:t>
      </w:r>
      <w:r w:rsidRPr="00D66C64">
        <w:rPr>
          <w:snapToGrid w:val="0"/>
        </w:rPr>
        <w:t xml:space="preserve"> not alert the user; and</w:t>
      </w:r>
    </w:p>
    <w:p w14:paraId="6C13986B" w14:textId="77777777" w:rsidR="00987512" w:rsidRPr="00D66C64" w:rsidRDefault="00987512" w:rsidP="00987512">
      <w:pPr>
        <w:pStyle w:val="B3"/>
        <w:rPr>
          <w:snapToGrid w:val="0"/>
        </w:rPr>
      </w:pPr>
      <w:r w:rsidRPr="00D66C64">
        <w:rPr>
          <w:snapToGrid w:val="0"/>
        </w:rPr>
        <w:t>B)</w:t>
      </w:r>
      <w:r w:rsidRPr="00D66C64">
        <w:rPr>
          <w:snapToGrid w:val="0"/>
        </w:rPr>
        <w:tab/>
        <w:t xml:space="preserve">shall reliably send 183 (Session Progress) response to the INVITE request without waiting for resource reservation and without alerting the user. In the 183 (Session </w:t>
      </w:r>
      <w:r w:rsidR="00D44BAD" w:rsidRPr="00D66C64">
        <w:rPr>
          <w:snapToGrid w:val="0"/>
        </w:rPr>
        <w:t>Progress</w:t>
      </w:r>
      <w:r w:rsidRPr="00D66C64">
        <w:rPr>
          <w:snapToGrid w:val="0"/>
        </w:rPr>
        <w:t>) response, the UE shall include the generated SDP offer.</w:t>
      </w:r>
    </w:p>
    <w:p w14:paraId="46CB287F" w14:textId="77777777" w:rsidR="00987512" w:rsidRPr="00D66C64" w:rsidRDefault="00987512" w:rsidP="00987512">
      <w:r w:rsidRPr="00D66C64">
        <w:rPr>
          <w:snapToGrid w:val="0"/>
        </w:rPr>
        <w:t xml:space="preserve">Upon </w:t>
      </w:r>
      <w:r w:rsidRPr="00D66C64">
        <w:t xml:space="preserve">successful reservation of local resources, if </w:t>
      </w:r>
      <w:r w:rsidRPr="00D66C64">
        <w:rPr>
          <w:snapToGrid w:val="0"/>
        </w:rPr>
        <w:t xml:space="preserve">the precondition mechanism is not used by the </w:t>
      </w:r>
      <w:r w:rsidRPr="00D66C64">
        <w:t xml:space="preserve">terminating </w:t>
      </w:r>
      <w:r w:rsidRPr="00D66C64">
        <w:rPr>
          <w:snapToGrid w:val="0"/>
        </w:rPr>
        <w:t xml:space="preserve">UE, </w:t>
      </w:r>
      <w:r w:rsidRPr="00D66C64">
        <w:t>the UE</w:t>
      </w:r>
      <w:r w:rsidRPr="00D66C64">
        <w:rPr>
          <w:lang w:eastAsia="zh-CN"/>
        </w:rPr>
        <w:t xml:space="preserve"> can send 180 (Ringing) response </w:t>
      </w:r>
      <w:r w:rsidRPr="00D66C64">
        <w:rPr>
          <w:snapToGrid w:val="0"/>
        </w:rPr>
        <w:t>to the INVITE request</w:t>
      </w:r>
      <w:r w:rsidRPr="00D66C64">
        <w:rPr>
          <w:lang w:eastAsia="zh-CN"/>
        </w:rPr>
        <w:t xml:space="preserve"> and can </w:t>
      </w:r>
      <w:r w:rsidRPr="00D66C64">
        <w:t xml:space="preserve">alert </w:t>
      </w:r>
      <w:r w:rsidRPr="00D66C64">
        <w:rPr>
          <w:snapToGrid w:val="0"/>
        </w:rPr>
        <w:t>the</w:t>
      </w:r>
      <w:r w:rsidRPr="00D66C64">
        <w:t xml:space="preserve"> user.</w:t>
      </w:r>
    </w:p>
    <w:p w14:paraId="7ADD7211" w14:textId="77777777" w:rsidR="00987512" w:rsidRPr="00D66C64" w:rsidRDefault="00987512" w:rsidP="00F238ED">
      <w:pPr>
        <w:pStyle w:val="H6"/>
        <w:rPr>
          <w:rFonts w:eastAsia="MS Gothic"/>
        </w:rPr>
      </w:pPr>
      <w:bookmarkStart w:id="696" w:name="_Toc42778754"/>
      <w:bookmarkStart w:id="697" w:name="_Toc42785201"/>
      <w:bookmarkStart w:id="698" w:name="_Toc43210227"/>
      <w:bookmarkStart w:id="699" w:name="_Toc51948453"/>
      <w:bookmarkStart w:id="700" w:name="_Toc52162526"/>
      <w:bookmarkStart w:id="701" w:name="_Toc60916130"/>
      <w:r w:rsidRPr="00D66C64">
        <w:rPr>
          <w:rFonts w:eastAsia="MS Gothic"/>
        </w:rPr>
        <w:lastRenderedPageBreak/>
        <w:t>7.7.3</w:t>
      </w:r>
      <w:r w:rsidRPr="00D66C64">
        <w:rPr>
          <w:rFonts w:eastAsia="MS Gothic"/>
        </w:rPr>
        <w:tab/>
        <w:t>Test description</w:t>
      </w:r>
      <w:bookmarkEnd w:id="696"/>
      <w:bookmarkEnd w:id="697"/>
      <w:bookmarkEnd w:id="698"/>
      <w:bookmarkEnd w:id="699"/>
      <w:bookmarkEnd w:id="700"/>
      <w:bookmarkEnd w:id="701"/>
    </w:p>
    <w:p w14:paraId="1C6DDF87" w14:textId="77777777" w:rsidR="00987512" w:rsidRPr="00D66C64" w:rsidRDefault="00987512" w:rsidP="00F238ED">
      <w:pPr>
        <w:pStyle w:val="H6"/>
      </w:pPr>
      <w:bookmarkStart w:id="702" w:name="_Toc43210228"/>
      <w:bookmarkStart w:id="703" w:name="_Toc51948454"/>
      <w:bookmarkStart w:id="704" w:name="_Toc52162527"/>
      <w:bookmarkStart w:id="705" w:name="_Toc60916131"/>
      <w:r w:rsidRPr="00D66C64">
        <w:t>7.7.3.1</w:t>
      </w:r>
      <w:r w:rsidRPr="00D66C64">
        <w:tab/>
        <w:t>Pre-test conditions</w:t>
      </w:r>
      <w:bookmarkEnd w:id="702"/>
      <w:bookmarkEnd w:id="703"/>
      <w:bookmarkEnd w:id="704"/>
      <w:bookmarkEnd w:id="705"/>
    </w:p>
    <w:p w14:paraId="3E250081" w14:textId="77777777" w:rsidR="00987512" w:rsidRPr="00D66C64" w:rsidRDefault="00987512" w:rsidP="00987512">
      <w:pPr>
        <w:pStyle w:val="H6"/>
        <w:rPr>
          <w:rFonts w:cs="Arial"/>
        </w:rPr>
      </w:pPr>
      <w:r w:rsidRPr="00D66C64">
        <w:rPr>
          <w:rFonts w:cs="Arial"/>
        </w:rPr>
        <w:t>System Simulator:</w:t>
      </w:r>
    </w:p>
    <w:p w14:paraId="2C913320" w14:textId="77777777" w:rsidR="00987512" w:rsidRPr="00D66C64" w:rsidRDefault="00987512" w:rsidP="00987512">
      <w:pPr>
        <w:pStyle w:val="B10"/>
      </w:pPr>
      <w:r w:rsidRPr="00D66C64">
        <w:t>-</w:t>
      </w:r>
      <w:r w:rsidRPr="00D66C64">
        <w:tab/>
        <w:t>1 NR Cell connected to 5GC, default parameters.</w:t>
      </w:r>
    </w:p>
    <w:p w14:paraId="49D383C0" w14:textId="77777777" w:rsidR="00987512" w:rsidRPr="00D66C64" w:rsidRDefault="00987512" w:rsidP="00987512">
      <w:pPr>
        <w:pStyle w:val="H6"/>
      </w:pPr>
      <w:r w:rsidRPr="00D66C64">
        <w:t>UE:</w:t>
      </w:r>
    </w:p>
    <w:p w14:paraId="52724114" w14:textId="77777777" w:rsidR="00987512" w:rsidRPr="00D66C64" w:rsidRDefault="00987512" w:rsidP="00987512">
      <w:pPr>
        <w:pStyle w:val="B10"/>
      </w:pPr>
      <w:r w:rsidRPr="00D66C64">
        <w:t>-</w:t>
      </w:r>
      <w:r w:rsidRPr="00D66C64">
        <w:tab/>
      </w:r>
      <w:r w:rsidRPr="00D66C64">
        <w:rPr>
          <w:snapToGrid w:val="0"/>
        </w:rPr>
        <w:t>UE contains either ISIM and USIM applications or only USIM application on UICC.</w:t>
      </w:r>
    </w:p>
    <w:p w14:paraId="53D6BA14" w14:textId="77777777" w:rsidR="0090017E" w:rsidRPr="00D66C64" w:rsidRDefault="00987512" w:rsidP="0090017E">
      <w:pPr>
        <w:pStyle w:val="B10"/>
        <w:rPr>
          <w:snapToGrid w:val="0"/>
        </w:rPr>
      </w:pPr>
      <w:r w:rsidRPr="00D66C64">
        <w:t>-</w:t>
      </w:r>
      <w:r w:rsidRPr="00D66C64">
        <w:tab/>
      </w:r>
      <w:r w:rsidRPr="00D66C64">
        <w:rPr>
          <w:snapToGrid w:val="0"/>
        </w:rPr>
        <w:t>UE is configured to register for IMS after switch on.</w:t>
      </w:r>
    </w:p>
    <w:p w14:paraId="04377E6D" w14:textId="6FAD70DF" w:rsidR="002C5AA0" w:rsidRPr="00D66C64" w:rsidRDefault="0090017E" w:rsidP="0090017E">
      <w:pPr>
        <w:pStyle w:val="B10"/>
        <w:rPr>
          <w:snapToGrid w:val="0"/>
        </w:rPr>
      </w:pPr>
      <w:r w:rsidRPr="00D66C64">
        <w:t>-</w:t>
      </w:r>
      <w:r w:rsidRPr="00D66C64">
        <w:tab/>
        <w:t xml:space="preserve">The </w:t>
      </w:r>
      <w:r w:rsidRPr="00D66C64">
        <w:rPr>
          <w:snapToGrid w:val="0"/>
        </w:rPr>
        <w:t>UE is configured to not use preconditions.</w:t>
      </w:r>
    </w:p>
    <w:p w14:paraId="0D3F20F1" w14:textId="77777777" w:rsidR="00987512" w:rsidRPr="00D66C64" w:rsidRDefault="00987512" w:rsidP="00987512">
      <w:pPr>
        <w:pStyle w:val="H6"/>
        <w:rPr>
          <w:rFonts w:cs="Arial"/>
        </w:rPr>
      </w:pPr>
      <w:r w:rsidRPr="00D66C64">
        <w:rPr>
          <w:rFonts w:cs="Arial"/>
        </w:rPr>
        <w:t>Preamble:</w:t>
      </w:r>
    </w:p>
    <w:p w14:paraId="49DF68A2" w14:textId="728BEB05" w:rsidR="00987512" w:rsidRPr="00D66C64" w:rsidRDefault="00987512" w:rsidP="00987512">
      <w:pPr>
        <w:pStyle w:val="B10"/>
      </w:pPr>
      <w:r w:rsidRPr="00D66C64">
        <w:t>-</w:t>
      </w:r>
      <w:r w:rsidRPr="00D66C64">
        <w:tab/>
        <w:t>The UE is in test state 1N-A (TS 38.508-1</w:t>
      </w:r>
      <w:r w:rsidR="00B24060" w:rsidRPr="00D66C64">
        <w:t xml:space="preserve"> [21]</w:t>
      </w:r>
      <w:r w:rsidRPr="00D66C64">
        <w:t>) and registered to IMS.</w:t>
      </w:r>
    </w:p>
    <w:p w14:paraId="1ABDF9B4" w14:textId="77777777" w:rsidR="00987512" w:rsidRPr="00D66C64" w:rsidRDefault="00987512" w:rsidP="00F238ED">
      <w:pPr>
        <w:pStyle w:val="H6"/>
        <w:rPr>
          <w:snapToGrid w:val="0"/>
        </w:rPr>
      </w:pPr>
      <w:bookmarkStart w:id="706" w:name="_Toc43210229"/>
      <w:bookmarkStart w:id="707" w:name="_Toc51948455"/>
      <w:bookmarkStart w:id="708" w:name="_Toc52162528"/>
      <w:bookmarkStart w:id="709" w:name="_Toc60916132"/>
      <w:r w:rsidRPr="00D66C64">
        <w:t>7.7.3.2</w:t>
      </w:r>
      <w:r w:rsidRPr="00D66C64">
        <w:tab/>
      </w:r>
      <w:r w:rsidRPr="00D66C64">
        <w:rPr>
          <w:snapToGrid w:val="0"/>
        </w:rPr>
        <w:t>Test procedure sequence</w:t>
      </w:r>
      <w:bookmarkEnd w:id="706"/>
      <w:bookmarkEnd w:id="707"/>
      <w:bookmarkEnd w:id="708"/>
      <w:bookmarkEnd w:id="709"/>
    </w:p>
    <w:p w14:paraId="0521229F" w14:textId="77777777" w:rsidR="00987512" w:rsidRPr="00D66C64" w:rsidRDefault="00987512" w:rsidP="00987512">
      <w:pPr>
        <w:pStyle w:val="TH"/>
        <w:rPr>
          <w:rFonts w:cs="Arial"/>
        </w:rPr>
      </w:pPr>
      <w:r w:rsidRPr="00D66C64">
        <w:rPr>
          <w:rFonts w:cs="Arial"/>
        </w:rPr>
        <w:t>Table 7.7.3.2-1: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987512" w:rsidRPr="00D66C64" w14:paraId="66B93878" w14:textId="77777777" w:rsidTr="00AF0BFE">
        <w:trPr>
          <w:jc w:val="center"/>
        </w:trPr>
        <w:tc>
          <w:tcPr>
            <w:tcW w:w="567" w:type="dxa"/>
            <w:tcBorders>
              <w:bottom w:val="nil"/>
            </w:tcBorders>
          </w:tcPr>
          <w:p w14:paraId="6339D206" w14:textId="77777777" w:rsidR="00987512" w:rsidRPr="00D66C64" w:rsidRDefault="00987512" w:rsidP="00A20284">
            <w:pPr>
              <w:pStyle w:val="TAH"/>
              <w:ind w:left="400" w:hanging="400"/>
            </w:pPr>
            <w:r w:rsidRPr="00D66C64">
              <w:t>St</w:t>
            </w:r>
          </w:p>
        </w:tc>
        <w:tc>
          <w:tcPr>
            <w:tcW w:w="3968" w:type="dxa"/>
          </w:tcPr>
          <w:p w14:paraId="3C3B2D16" w14:textId="77777777" w:rsidR="00987512" w:rsidRPr="00D66C64" w:rsidRDefault="00987512" w:rsidP="00A20284">
            <w:pPr>
              <w:pStyle w:val="TAH"/>
              <w:ind w:left="400" w:hanging="400"/>
            </w:pPr>
            <w:r w:rsidRPr="00D66C64">
              <w:t>Procedure</w:t>
            </w:r>
          </w:p>
        </w:tc>
        <w:tc>
          <w:tcPr>
            <w:tcW w:w="3684" w:type="dxa"/>
            <w:gridSpan w:val="2"/>
          </w:tcPr>
          <w:p w14:paraId="453D76F7" w14:textId="77777777" w:rsidR="00987512" w:rsidRPr="00D66C64" w:rsidRDefault="00987512" w:rsidP="00A20284">
            <w:pPr>
              <w:pStyle w:val="TAH"/>
              <w:ind w:left="400" w:hanging="400"/>
            </w:pPr>
            <w:r w:rsidRPr="00D66C64">
              <w:t>Message Sequence</w:t>
            </w:r>
          </w:p>
        </w:tc>
        <w:tc>
          <w:tcPr>
            <w:tcW w:w="567" w:type="dxa"/>
            <w:tcBorders>
              <w:bottom w:val="nil"/>
            </w:tcBorders>
          </w:tcPr>
          <w:p w14:paraId="6209B0A1" w14:textId="77777777" w:rsidR="00987512" w:rsidRPr="00D66C64" w:rsidRDefault="00987512" w:rsidP="00A20284">
            <w:pPr>
              <w:pStyle w:val="TAH"/>
            </w:pPr>
            <w:r w:rsidRPr="00D66C64">
              <w:t>TP</w:t>
            </w:r>
          </w:p>
        </w:tc>
        <w:tc>
          <w:tcPr>
            <w:tcW w:w="850" w:type="dxa"/>
            <w:tcBorders>
              <w:bottom w:val="nil"/>
            </w:tcBorders>
          </w:tcPr>
          <w:p w14:paraId="28C9F498" w14:textId="77777777" w:rsidR="00987512" w:rsidRPr="00D66C64" w:rsidRDefault="00987512" w:rsidP="00A20284">
            <w:pPr>
              <w:pStyle w:val="TAH"/>
            </w:pPr>
            <w:r w:rsidRPr="00D66C64">
              <w:t>Verdict</w:t>
            </w:r>
          </w:p>
        </w:tc>
      </w:tr>
      <w:tr w:rsidR="00987512" w:rsidRPr="00D66C64" w14:paraId="1FA8FD8F" w14:textId="77777777" w:rsidTr="00AF0BFE">
        <w:trPr>
          <w:jc w:val="center"/>
        </w:trPr>
        <w:tc>
          <w:tcPr>
            <w:tcW w:w="567" w:type="dxa"/>
            <w:tcBorders>
              <w:top w:val="nil"/>
            </w:tcBorders>
          </w:tcPr>
          <w:p w14:paraId="6AB837D8" w14:textId="77777777" w:rsidR="00987512" w:rsidRPr="00D66C64" w:rsidRDefault="00987512" w:rsidP="00A20284">
            <w:pPr>
              <w:pStyle w:val="TAH"/>
            </w:pPr>
          </w:p>
        </w:tc>
        <w:tc>
          <w:tcPr>
            <w:tcW w:w="3968" w:type="dxa"/>
          </w:tcPr>
          <w:p w14:paraId="38435B05" w14:textId="77777777" w:rsidR="00987512" w:rsidRPr="00D66C64" w:rsidRDefault="00987512" w:rsidP="00A20284">
            <w:pPr>
              <w:pStyle w:val="TAH"/>
            </w:pPr>
          </w:p>
        </w:tc>
        <w:tc>
          <w:tcPr>
            <w:tcW w:w="708" w:type="dxa"/>
          </w:tcPr>
          <w:p w14:paraId="0B07AAD5" w14:textId="77777777" w:rsidR="00987512" w:rsidRPr="00D66C64" w:rsidRDefault="00987512" w:rsidP="00A20284">
            <w:pPr>
              <w:pStyle w:val="TAH"/>
            </w:pPr>
            <w:r w:rsidRPr="00D66C64">
              <w:t>U - S</w:t>
            </w:r>
          </w:p>
        </w:tc>
        <w:tc>
          <w:tcPr>
            <w:tcW w:w="2976" w:type="dxa"/>
          </w:tcPr>
          <w:p w14:paraId="403162F4" w14:textId="77777777" w:rsidR="00987512" w:rsidRPr="00D66C64" w:rsidRDefault="00987512" w:rsidP="00A20284">
            <w:pPr>
              <w:pStyle w:val="TAH"/>
            </w:pPr>
            <w:r w:rsidRPr="00D66C64">
              <w:t>Message</w:t>
            </w:r>
          </w:p>
        </w:tc>
        <w:tc>
          <w:tcPr>
            <w:tcW w:w="567" w:type="dxa"/>
            <w:tcBorders>
              <w:top w:val="nil"/>
            </w:tcBorders>
          </w:tcPr>
          <w:p w14:paraId="41ADFF9C" w14:textId="77777777" w:rsidR="00987512" w:rsidRPr="00D66C64" w:rsidRDefault="00987512" w:rsidP="00A20284">
            <w:pPr>
              <w:pStyle w:val="TAH"/>
            </w:pPr>
          </w:p>
        </w:tc>
        <w:tc>
          <w:tcPr>
            <w:tcW w:w="850" w:type="dxa"/>
            <w:tcBorders>
              <w:top w:val="nil"/>
            </w:tcBorders>
          </w:tcPr>
          <w:p w14:paraId="4B33DCC3" w14:textId="77777777" w:rsidR="00987512" w:rsidRPr="00D66C64" w:rsidRDefault="00987512" w:rsidP="00A20284">
            <w:pPr>
              <w:pStyle w:val="TAH"/>
            </w:pPr>
          </w:p>
        </w:tc>
      </w:tr>
      <w:tr w:rsidR="00B24060" w:rsidRPr="00D66C64" w14:paraId="580FD9F5" w14:textId="77777777" w:rsidTr="00AF0BFE">
        <w:trPr>
          <w:jc w:val="center"/>
        </w:trPr>
        <w:tc>
          <w:tcPr>
            <w:tcW w:w="567" w:type="dxa"/>
          </w:tcPr>
          <w:p w14:paraId="1BC9CACA" w14:textId="77777777" w:rsidR="00B24060" w:rsidRPr="00D66C64" w:rsidRDefault="00B24060" w:rsidP="00251D61">
            <w:pPr>
              <w:pStyle w:val="TAC"/>
              <w:rPr>
                <w:lang w:eastAsia="zh-CN"/>
              </w:rPr>
            </w:pPr>
            <w:r w:rsidRPr="00D66C64">
              <w:rPr>
                <w:lang w:eastAsia="zh-CN"/>
              </w:rPr>
              <w:t>0A-0H</w:t>
            </w:r>
          </w:p>
        </w:tc>
        <w:tc>
          <w:tcPr>
            <w:tcW w:w="3968" w:type="dxa"/>
          </w:tcPr>
          <w:p w14:paraId="27755AA3" w14:textId="77777777" w:rsidR="00B24060" w:rsidRPr="00D66C64" w:rsidRDefault="00B24060" w:rsidP="00251D61">
            <w:pPr>
              <w:pStyle w:val="TAL"/>
            </w:pPr>
            <w:r w:rsidRPr="00D66C64">
              <w:t>Steps 1-8 of generic procedure specified in Table 4.9.16.2.2-1 of TS 38.508-1 [21] are performed.</w:t>
            </w:r>
          </w:p>
        </w:tc>
        <w:tc>
          <w:tcPr>
            <w:tcW w:w="708" w:type="dxa"/>
          </w:tcPr>
          <w:p w14:paraId="5C22DBFB" w14:textId="77777777" w:rsidR="00B24060" w:rsidRPr="00D66C64" w:rsidRDefault="00B24060" w:rsidP="00251D61">
            <w:pPr>
              <w:pStyle w:val="TAC"/>
              <w:rPr>
                <w:lang w:eastAsia="zh-CN"/>
              </w:rPr>
            </w:pPr>
            <w:r w:rsidRPr="00D66C64">
              <w:rPr>
                <w:lang w:eastAsia="zh-CN"/>
              </w:rPr>
              <w:t>-</w:t>
            </w:r>
          </w:p>
        </w:tc>
        <w:tc>
          <w:tcPr>
            <w:tcW w:w="2976" w:type="dxa"/>
          </w:tcPr>
          <w:p w14:paraId="405E11F0" w14:textId="77777777" w:rsidR="00B24060" w:rsidRPr="00D66C64" w:rsidRDefault="00B24060" w:rsidP="00251D61">
            <w:pPr>
              <w:pStyle w:val="TAL"/>
              <w:rPr>
                <w:rFonts w:eastAsia="MS Gothic"/>
              </w:rPr>
            </w:pPr>
            <w:r w:rsidRPr="00D66C64">
              <w:rPr>
                <w:lang w:eastAsia="zh-CN"/>
              </w:rPr>
              <w:t>-</w:t>
            </w:r>
          </w:p>
        </w:tc>
        <w:tc>
          <w:tcPr>
            <w:tcW w:w="567" w:type="dxa"/>
          </w:tcPr>
          <w:p w14:paraId="73E2F149" w14:textId="77777777" w:rsidR="00B24060" w:rsidRPr="00D66C64" w:rsidRDefault="00B24060" w:rsidP="00251D61">
            <w:pPr>
              <w:pStyle w:val="TAC"/>
              <w:rPr>
                <w:lang w:eastAsia="zh-CN"/>
              </w:rPr>
            </w:pPr>
          </w:p>
        </w:tc>
        <w:tc>
          <w:tcPr>
            <w:tcW w:w="850" w:type="dxa"/>
          </w:tcPr>
          <w:p w14:paraId="644F7A33" w14:textId="77777777" w:rsidR="00B24060" w:rsidRPr="00D66C64" w:rsidRDefault="00B24060" w:rsidP="00251D61">
            <w:pPr>
              <w:pStyle w:val="TAC"/>
              <w:rPr>
                <w:lang w:eastAsia="zh-CN"/>
              </w:rPr>
            </w:pPr>
          </w:p>
        </w:tc>
      </w:tr>
      <w:tr w:rsidR="00987512" w:rsidRPr="00D66C64" w14:paraId="6879A1D5" w14:textId="77777777" w:rsidTr="00AF0BFE">
        <w:trPr>
          <w:jc w:val="center"/>
        </w:trPr>
        <w:tc>
          <w:tcPr>
            <w:tcW w:w="567" w:type="dxa"/>
          </w:tcPr>
          <w:p w14:paraId="31140CD3" w14:textId="77777777" w:rsidR="00987512" w:rsidRPr="00D66C64" w:rsidRDefault="0062527C" w:rsidP="00A20284">
            <w:pPr>
              <w:pStyle w:val="TAC"/>
              <w:rPr>
                <w:lang w:eastAsia="zh-CN"/>
              </w:rPr>
            </w:pPr>
            <w:r w:rsidRPr="00D66C64">
              <w:rPr>
                <w:lang w:eastAsia="zh-CN"/>
              </w:rPr>
              <w:t>1</w:t>
            </w:r>
          </w:p>
        </w:tc>
        <w:tc>
          <w:tcPr>
            <w:tcW w:w="3968" w:type="dxa"/>
          </w:tcPr>
          <w:p w14:paraId="693CC521" w14:textId="7590451D" w:rsidR="00987512" w:rsidRPr="00D66C64" w:rsidRDefault="00C1754A" w:rsidP="00A20284">
            <w:pPr>
              <w:pStyle w:val="TAL"/>
              <w:rPr>
                <w:rFonts w:eastAsia="MS Gothic"/>
              </w:rPr>
            </w:pPr>
            <w:r w:rsidRPr="00D66C64">
              <w:t>SS sends INVITE with SDP offer</w:t>
            </w:r>
            <w:r w:rsidRPr="00D66C64">
              <w:br/>
              <w:t>(</w:t>
            </w:r>
            <w:r w:rsidR="00987512" w:rsidRPr="00D66C64">
              <w:t>Step 1 of Annex A.5.2</w:t>
            </w:r>
            <w:r w:rsidRPr="00D66C64">
              <w:t>)</w:t>
            </w:r>
          </w:p>
        </w:tc>
        <w:tc>
          <w:tcPr>
            <w:tcW w:w="708" w:type="dxa"/>
          </w:tcPr>
          <w:p w14:paraId="5B6371F5" w14:textId="77777777" w:rsidR="00987512" w:rsidRPr="00D66C64" w:rsidRDefault="00987512" w:rsidP="00A20284">
            <w:pPr>
              <w:pStyle w:val="TAC"/>
              <w:rPr>
                <w:rFonts w:eastAsia="MS Gothic"/>
              </w:rPr>
            </w:pPr>
            <w:r w:rsidRPr="00D66C64">
              <w:rPr>
                <w:lang w:eastAsia="zh-CN"/>
              </w:rPr>
              <w:t>&lt;--</w:t>
            </w:r>
          </w:p>
        </w:tc>
        <w:tc>
          <w:tcPr>
            <w:tcW w:w="2976" w:type="dxa"/>
          </w:tcPr>
          <w:p w14:paraId="11179E39" w14:textId="77777777" w:rsidR="00987512" w:rsidRPr="00D66C64" w:rsidRDefault="00987512" w:rsidP="00A20284">
            <w:pPr>
              <w:pStyle w:val="TAL"/>
              <w:rPr>
                <w:rFonts w:eastAsia="MS Gothic"/>
              </w:rPr>
            </w:pPr>
            <w:r w:rsidRPr="00D66C64">
              <w:rPr>
                <w:rFonts w:eastAsia="MS Gothic"/>
              </w:rPr>
              <w:t>INVITE</w:t>
            </w:r>
          </w:p>
        </w:tc>
        <w:tc>
          <w:tcPr>
            <w:tcW w:w="567" w:type="dxa"/>
          </w:tcPr>
          <w:p w14:paraId="521D987E" w14:textId="77777777" w:rsidR="00987512" w:rsidRPr="00D66C64" w:rsidRDefault="00987512" w:rsidP="00A20284">
            <w:pPr>
              <w:pStyle w:val="TAC"/>
              <w:rPr>
                <w:lang w:eastAsia="zh-CN"/>
              </w:rPr>
            </w:pPr>
          </w:p>
        </w:tc>
        <w:tc>
          <w:tcPr>
            <w:tcW w:w="850" w:type="dxa"/>
          </w:tcPr>
          <w:p w14:paraId="547004EC" w14:textId="77777777" w:rsidR="00987512" w:rsidRPr="00D66C64" w:rsidRDefault="00987512" w:rsidP="00A20284">
            <w:pPr>
              <w:pStyle w:val="TAC"/>
              <w:rPr>
                <w:lang w:eastAsia="zh-CN"/>
              </w:rPr>
            </w:pPr>
          </w:p>
        </w:tc>
      </w:tr>
      <w:tr w:rsidR="00987512" w:rsidRPr="00D66C64" w14:paraId="2E67CD76" w14:textId="77777777" w:rsidTr="00AF0BFE">
        <w:trPr>
          <w:jc w:val="center"/>
        </w:trPr>
        <w:tc>
          <w:tcPr>
            <w:tcW w:w="567" w:type="dxa"/>
          </w:tcPr>
          <w:p w14:paraId="1D4248E4" w14:textId="77777777" w:rsidR="00987512" w:rsidRPr="00D66C64" w:rsidRDefault="0062527C" w:rsidP="00A20284">
            <w:pPr>
              <w:pStyle w:val="TAC"/>
              <w:rPr>
                <w:lang w:eastAsia="zh-CN"/>
              </w:rPr>
            </w:pPr>
            <w:r w:rsidRPr="00D66C64">
              <w:rPr>
                <w:lang w:eastAsia="zh-CN"/>
              </w:rPr>
              <w:t>2</w:t>
            </w:r>
          </w:p>
        </w:tc>
        <w:tc>
          <w:tcPr>
            <w:tcW w:w="3968" w:type="dxa"/>
          </w:tcPr>
          <w:p w14:paraId="12F30482" w14:textId="3AB85462" w:rsidR="00987512" w:rsidRPr="00D66C64" w:rsidRDefault="00C1754A" w:rsidP="00A20284">
            <w:pPr>
              <w:pStyle w:val="TAL"/>
              <w:rPr>
                <w:rFonts w:eastAsia="MS Gothic"/>
              </w:rPr>
            </w:pPr>
            <w:r w:rsidRPr="00D66C64">
              <w:t>UE may send a 100 Trying provisional response (</w:t>
            </w:r>
            <w:r w:rsidR="00987512" w:rsidRPr="00D66C64">
              <w:t>Step 2 of Annex A.5.2</w:t>
            </w:r>
            <w:r w:rsidRPr="00D66C64">
              <w:t>)</w:t>
            </w:r>
          </w:p>
        </w:tc>
        <w:tc>
          <w:tcPr>
            <w:tcW w:w="708" w:type="dxa"/>
          </w:tcPr>
          <w:p w14:paraId="1000B31D" w14:textId="77777777" w:rsidR="00987512" w:rsidRPr="00D66C64" w:rsidRDefault="00987512" w:rsidP="00A20284">
            <w:pPr>
              <w:pStyle w:val="TAC"/>
              <w:rPr>
                <w:rFonts w:eastAsia="MS Gothic"/>
              </w:rPr>
            </w:pPr>
            <w:r w:rsidRPr="00D66C64">
              <w:t>--&gt;</w:t>
            </w:r>
          </w:p>
        </w:tc>
        <w:tc>
          <w:tcPr>
            <w:tcW w:w="2976" w:type="dxa"/>
          </w:tcPr>
          <w:p w14:paraId="05E428BE" w14:textId="77777777" w:rsidR="00987512" w:rsidRPr="00D66C64" w:rsidRDefault="00987512" w:rsidP="00A20284">
            <w:pPr>
              <w:pStyle w:val="TAL"/>
              <w:rPr>
                <w:rFonts w:eastAsia="MS Gothic"/>
              </w:rPr>
            </w:pPr>
            <w:r w:rsidRPr="00D66C64">
              <w:rPr>
                <w:rFonts w:eastAsia="MS Gothic"/>
              </w:rPr>
              <w:t>100 Trying</w:t>
            </w:r>
          </w:p>
        </w:tc>
        <w:tc>
          <w:tcPr>
            <w:tcW w:w="567" w:type="dxa"/>
          </w:tcPr>
          <w:p w14:paraId="1CFBC642" w14:textId="77777777" w:rsidR="00987512" w:rsidRPr="00D66C64" w:rsidRDefault="00987512" w:rsidP="00A20284">
            <w:pPr>
              <w:pStyle w:val="TAC"/>
              <w:rPr>
                <w:lang w:eastAsia="zh-CN"/>
              </w:rPr>
            </w:pPr>
          </w:p>
        </w:tc>
        <w:tc>
          <w:tcPr>
            <w:tcW w:w="850" w:type="dxa"/>
          </w:tcPr>
          <w:p w14:paraId="01F1A587" w14:textId="77777777" w:rsidR="00987512" w:rsidRPr="00D66C64" w:rsidRDefault="00987512" w:rsidP="00A20284">
            <w:pPr>
              <w:pStyle w:val="TAC"/>
              <w:rPr>
                <w:lang w:eastAsia="zh-CN"/>
              </w:rPr>
            </w:pPr>
          </w:p>
        </w:tc>
      </w:tr>
      <w:tr w:rsidR="00987512" w:rsidRPr="00D66C64" w14:paraId="2D43DC6E" w14:textId="77777777" w:rsidTr="00AF0BFE">
        <w:trPr>
          <w:jc w:val="center"/>
        </w:trPr>
        <w:tc>
          <w:tcPr>
            <w:tcW w:w="567" w:type="dxa"/>
          </w:tcPr>
          <w:p w14:paraId="5F420228" w14:textId="77777777" w:rsidR="00987512" w:rsidRPr="00D66C64" w:rsidRDefault="0062527C" w:rsidP="00A20284">
            <w:pPr>
              <w:pStyle w:val="TAC"/>
              <w:rPr>
                <w:lang w:eastAsia="zh-CN"/>
              </w:rPr>
            </w:pPr>
            <w:r w:rsidRPr="00D66C64">
              <w:rPr>
                <w:lang w:eastAsia="zh-CN"/>
              </w:rPr>
              <w:t>3</w:t>
            </w:r>
          </w:p>
        </w:tc>
        <w:tc>
          <w:tcPr>
            <w:tcW w:w="3968" w:type="dxa"/>
          </w:tcPr>
          <w:p w14:paraId="0259A4A8" w14:textId="4C8A0E57" w:rsidR="00987512" w:rsidRPr="00D66C64" w:rsidRDefault="00C1754A" w:rsidP="00A20284">
            <w:pPr>
              <w:pStyle w:val="TAL"/>
              <w:rPr>
                <w:rFonts w:eastAsia="MS Gothic"/>
              </w:rPr>
            </w:pPr>
            <w:r w:rsidRPr="00D66C64">
              <w:t xml:space="preserve">UE sends SDP answer </w:t>
            </w:r>
            <w:r w:rsidRPr="00D66C64">
              <w:br/>
              <w:t>(</w:t>
            </w:r>
            <w:r w:rsidR="00987512" w:rsidRPr="00D66C64">
              <w:t>Step 3 of Annex A.5.2</w:t>
            </w:r>
            <w:r w:rsidRPr="00D66C64">
              <w:t>)</w:t>
            </w:r>
          </w:p>
        </w:tc>
        <w:tc>
          <w:tcPr>
            <w:tcW w:w="708" w:type="dxa"/>
          </w:tcPr>
          <w:p w14:paraId="440E78A1" w14:textId="77777777" w:rsidR="00987512" w:rsidRPr="00D66C64" w:rsidRDefault="00987512" w:rsidP="00A20284">
            <w:pPr>
              <w:pStyle w:val="TAC"/>
              <w:rPr>
                <w:rFonts w:eastAsia="MS Gothic"/>
              </w:rPr>
            </w:pPr>
            <w:r w:rsidRPr="00D66C64">
              <w:t>--&gt;</w:t>
            </w:r>
          </w:p>
        </w:tc>
        <w:tc>
          <w:tcPr>
            <w:tcW w:w="2976" w:type="dxa"/>
          </w:tcPr>
          <w:p w14:paraId="7A3689C9" w14:textId="77777777" w:rsidR="00987512" w:rsidRPr="00D66C64" w:rsidRDefault="00987512" w:rsidP="00A20284">
            <w:pPr>
              <w:pStyle w:val="TAL"/>
              <w:rPr>
                <w:rFonts w:eastAsia="MS Gothic"/>
              </w:rPr>
            </w:pPr>
            <w:r w:rsidRPr="00D66C64">
              <w:rPr>
                <w:rFonts w:eastAsia="MS Gothic"/>
              </w:rPr>
              <w:t>183 Session Progress</w:t>
            </w:r>
          </w:p>
        </w:tc>
        <w:tc>
          <w:tcPr>
            <w:tcW w:w="567" w:type="dxa"/>
          </w:tcPr>
          <w:p w14:paraId="1950D7F0" w14:textId="77777777" w:rsidR="00987512" w:rsidRPr="00D66C64" w:rsidRDefault="00987512" w:rsidP="00A20284">
            <w:pPr>
              <w:pStyle w:val="TAC"/>
              <w:rPr>
                <w:lang w:eastAsia="zh-CN"/>
              </w:rPr>
            </w:pPr>
            <w:r w:rsidRPr="00D66C64">
              <w:rPr>
                <w:lang w:eastAsia="zh-CN"/>
              </w:rPr>
              <w:t>1</w:t>
            </w:r>
          </w:p>
        </w:tc>
        <w:tc>
          <w:tcPr>
            <w:tcW w:w="850" w:type="dxa"/>
          </w:tcPr>
          <w:p w14:paraId="4D78C5AA" w14:textId="77777777" w:rsidR="00987512" w:rsidRPr="00D66C64" w:rsidRDefault="00987512" w:rsidP="00A20284">
            <w:pPr>
              <w:pStyle w:val="TAC"/>
              <w:rPr>
                <w:lang w:eastAsia="zh-CN"/>
              </w:rPr>
            </w:pPr>
            <w:r w:rsidRPr="00D66C64">
              <w:rPr>
                <w:lang w:eastAsia="zh-CN"/>
              </w:rPr>
              <w:t>P</w:t>
            </w:r>
          </w:p>
        </w:tc>
      </w:tr>
      <w:tr w:rsidR="00987512" w:rsidRPr="00D66C64" w14:paraId="386D581F" w14:textId="77777777" w:rsidTr="00AF0BFE">
        <w:trPr>
          <w:jc w:val="center"/>
        </w:trPr>
        <w:tc>
          <w:tcPr>
            <w:tcW w:w="567" w:type="dxa"/>
          </w:tcPr>
          <w:p w14:paraId="1F6C415A" w14:textId="77777777" w:rsidR="00987512" w:rsidRPr="00D66C64" w:rsidRDefault="0062527C" w:rsidP="00A20284">
            <w:pPr>
              <w:pStyle w:val="TAC"/>
              <w:rPr>
                <w:lang w:eastAsia="zh-CN"/>
              </w:rPr>
            </w:pPr>
            <w:r w:rsidRPr="00D66C64">
              <w:rPr>
                <w:lang w:eastAsia="zh-CN"/>
              </w:rPr>
              <w:t>4</w:t>
            </w:r>
          </w:p>
        </w:tc>
        <w:tc>
          <w:tcPr>
            <w:tcW w:w="3968" w:type="dxa"/>
          </w:tcPr>
          <w:p w14:paraId="1713E7EC" w14:textId="6754F82B" w:rsidR="00987512" w:rsidRPr="00D66C64" w:rsidRDefault="00C1754A" w:rsidP="00A20284">
            <w:pPr>
              <w:pStyle w:val="TAL"/>
              <w:rPr>
                <w:rFonts w:eastAsia="MS Gothic"/>
              </w:rPr>
            </w:pPr>
            <w:r w:rsidRPr="00D66C64">
              <w:t>SS acks reception of 183 Session Progress</w:t>
            </w:r>
            <w:r w:rsidRPr="00D66C64">
              <w:br/>
              <w:t>(</w:t>
            </w:r>
            <w:r w:rsidR="00987512" w:rsidRPr="00D66C64">
              <w:t>Step 4 of Annex A.5.2</w:t>
            </w:r>
            <w:r w:rsidRPr="00D66C64">
              <w:t>)</w:t>
            </w:r>
          </w:p>
        </w:tc>
        <w:tc>
          <w:tcPr>
            <w:tcW w:w="708" w:type="dxa"/>
          </w:tcPr>
          <w:p w14:paraId="71B5147C" w14:textId="77777777" w:rsidR="00987512" w:rsidRPr="00D66C64" w:rsidRDefault="00987512" w:rsidP="00A20284">
            <w:pPr>
              <w:pStyle w:val="TAC"/>
              <w:rPr>
                <w:rFonts w:eastAsia="MS Gothic"/>
              </w:rPr>
            </w:pPr>
            <w:r w:rsidRPr="00D66C64">
              <w:rPr>
                <w:lang w:eastAsia="zh-CN"/>
              </w:rPr>
              <w:t>&lt;--</w:t>
            </w:r>
          </w:p>
        </w:tc>
        <w:tc>
          <w:tcPr>
            <w:tcW w:w="2976" w:type="dxa"/>
          </w:tcPr>
          <w:p w14:paraId="4ADFCB63" w14:textId="77777777" w:rsidR="00987512" w:rsidRPr="00D66C64" w:rsidRDefault="00987512" w:rsidP="00A20284">
            <w:pPr>
              <w:pStyle w:val="TAL"/>
              <w:rPr>
                <w:rFonts w:eastAsia="MS Gothic"/>
              </w:rPr>
            </w:pPr>
            <w:r w:rsidRPr="00D66C64">
              <w:rPr>
                <w:rFonts w:eastAsia="MS Gothic"/>
              </w:rPr>
              <w:t>PRACK</w:t>
            </w:r>
          </w:p>
        </w:tc>
        <w:tc>
          <w:tcPr>
            <w:tcW w:w="567" w:type="dxa"/>
          </w:tcPr>
          <w:p w14:paraId="068A7600" w14:textId="77777777" w:rsidR="00987512" w:rsidRPr="00D66C64" w:rsidRDefault="00987512" w:rsidP="00A20284">
            <w:pPr>
              <w:pStyle w:val="TAC"/>
              <w:rPr>
                <w:lang w:eastAsia="zh-CN"/>
              </w:rPr>
            </w:pPr>
          </w:p>
        </w:tc>
        <w:tc>
          <w:tcPr>
            <w:tcW w:w="850" w:type="dxa"/>
          </w:tcPr>
          <w:p w14:paraId="08DD9A19" w14:textId="77777777" w:rsidR="00987512" w:rsidRPr="00D66C64" w:rsidRDefault="00987512" w:rsidP="00A20284">
            <w:pPr>
              <w:pStyle w:val="TAC"/>
              <w:rPr>
                <w:lang w:eastAsia="zh-CN"/>
              </w:rPr>
            </w:pPr>
          </w:p>
        </w:tc>
      </w:tr>
      <w:tr w:rsidR="00987512" w:rsidRPr="00D66C64" w14:paraId="3F476CE7" w14:textId="77777777" w:rsidTr="00AF0BFE">
        <w:trPr>
          <w:jc w:val="center"/>
        </w:trPr>
        <w:tc>
          <w:tcPr>
            <w:tcW w:w="567" w:type="dxa"/>
          </w:tcPr>
          <w:p w14:paraId="55DA6917" w14:textId="77777777" w:rsidR="00987512" w:rsidRPr="00D66C64" w:rsidRDefault="0062527C" w:rsidP="00A20284">
            <w:pPr>
              <w:pStyle w:val="TAC"/>
              <w:rPr>
                <w:lang w:eastAsia="zh-CN"/>
              </w:rPr>
            </w:pPr>
            <w:r w:rsidRPr="00D66C64">
              <w:rPr>
                <w:lang w:eastAsia="zh-CN"/>
              </w:rPr>
              <w:t>5</w:t>
            </w:r>
          </w:p>
        </w:tc>
        <w:tc>
          <w:tcPr>
            <w:tcW w:w="3968" w:type="dxa"/>
          </w:tcPr>
          <w:p w14:paraId="36FE6A4D" w14:textId="41C17E49" w:rsidR="00987512" w:rsidRPr="00D66C64" w:rsidRDefault="00C1754A" w:rsidP="00A20284">
            <w:pPr>
              <w:pStyle w:val="TAL"/>
              <w:rPr>
                <w:rFonts w:eastAsia="MS Gothic"/>
              </w:rPr>
            </w:pPr>
            <w:r w:rsidRPr="00D66C64">
              <w:t>UE responds to PRACK</w:t>
            </w:r>
            <w:r w:rsidRPr="00D66C64">
              <w:br/>
              <w:t>(</w:t>
            </w:r>
            <w:r w:rsidR="00987512" w:rsidRPr="00D66C64">
              <w:t>Step 5 of Annex A.5.2</w:t>
            </w:r>
            <w:r w:rsidRPr="00D66C64">
              <w:t>)</w:t>
            </w:r>
          </w:p>
        </w:tc>
        <w:tc>
          <w:tcPr>
            <w:tcW w:w="708" w:type="dxa"/>
          </w:tcPr>
          <w:p w14:paraId="5940E8BC" w14:textId="77777777" w:rsidR="00987512" w:rsidRPr="00D66C64" w:rsidRDefault="00987512" w:rsidP="00A20284">
            <w:pPr>
              <w:pStyle w:val="TAC"/>
              <w:rPr>
                <w:rFonts w:eastAsia="MS Gothic"/>
              </w:rPr>
            </w:pPr>
            <w:r w:rsidRPr="00D66C64">
              <w:t>--&gt;</w:t>
            </w:r>
          </w:p>
        </w:tc>
        <w:tc>
          <w:tcPr>
            <w:tcW w:w="2976" w:type="dxa"/>
          </w:tcPr>
          <w:p w14:paraId="2A2D4931" w14:textId="77777777" w:rsidR="00987512" w:rsidRPr="00D66C64" w:rsidRDefault="00987512" w:rsidP="00A20284">
            <w:pPr>
              <w:pStyle w:val="TAL"/>
              <w:rPr>
                <w:rFonts w:eastAsia="MS Gothic"/>
              </w:rPr>
            </w:pPr>
            <w:r w:rsidRPr="00D66C64">
              <w:rPr>
                <w:rFonts w:eastAsia="MS Gothic"/>
              </w:rPr>
              <w:t>200 OK</w:t>
            </w:r>
          </w:p>
        </w:tc>
        <w:tc>
          <w:tcPr>
            <w:tcW w:w="567" w:type="dxa"/>
          </w:tcPr>
          <w:p w14:paraId="265DAEED" w14:textId="77777777" w:rsidR="00987512" w:rsidRPr="00D66C64" w:rsidRDefault="00987512" w:rsidP="00A20284">
            <w:pPr>
              <w:pStyle w:val="TAC"/>
              <w:rPr>
                <w:lang w:eastAsia="zh-CN"/>
              </w:rPr>
            </w:pPr>
            <w:r w:rsidRPr="00D66C64">
              <w:rPr>
                <w:lang w:eastAsia="zh-CN"/>
              </w:rPr>
              <w:t>2</w:t>
            </w:r>
          </w:p>
        </w:tc>
        <w:tc>
          <w:tcPr>
            <w:tcW w:w="850" w:type="dxa"/>
          </w:tcPr>
          <w:p w14:paraId="730C7091" w14:textId="77777777" w:rsidR="00987512" w:rsidRPr="00D66C64" w:rsidRDefault="00987512" w:rsidP="00A20284">
            <w:pPr>
              <w:pStyle w:val="TAC"/>
              <w:rPr>
                <w:lang w:eastAsia="zh-CN"/>
              </w:rPr>
            </w:pPr>
            <w:r w:rsidRPr="00D66C64">
              <w:rPr>
                <w:lang w:eastAsia="zh-CN"/>
              </w:rPr>
              <w:t>P</w:t>
            </w:r>
          </w:p>
        </w:tc>
      </w:tr>
      <w:tr w:rsidR="00987512" w:rsidRPr="00D66C64" w14:paraId="2D891A88" w14:textId="77777777" w:rsidTr="00AF0BFE">
        <w:trPr>
          <w:jc w:val="center"/>
        </w:trPr>
        <w:tc>
          <w:tcPr>
            <w:tcW w:w="567" w:type="dxa"/>
          </w:tcPr>
          <w:p w14:paraId="3229A812" w14:textId="77777777" w:rsidR="00987512" w:rsidRPr="00D66C64" w:rsidRDefault="0062527C" w:rsidP="00A20284">
            <w:pPr>
              <w:pStyle w:val="TAC"/>
              <w:rPr>
                <w:lang w:eastAsia="zh-CN"/>
              </w:rPr>
            </w:pPr>
            <w:r w:rsidRPr="00D66C64">
              <w:rPr>
                <w:lang w:eastAsia="zh-CN"/>
              </w:rPr>
              <w:t>6</w:t>
            </w:r>
          </w:p>
        </w:tc>
        <w:tc>
          <w:tcPr>
            <w:tcW w:w="3968" w:type="dxa"/>
          </w:tcPr>
          <w:p w14:paraId="03217F54" w14:textId="3716893E" w:rsidR="00987512" w:rsidRPr="00D66C64" w:rsidRDefault="00C1754A" w:rsidP="00A20284">
            <w:pPr>
              <w:pStyle w:val="TAL"/>
              <w:rPr>
                <w:rFonts w:eastAsia="MS Gothic"/>
              </w:rPr>
            </w:pPr>
            <w:r w:rsidRPr="00D66C64">
              <w:t>UE sends 180 Ringing</w:t>
            </w:r>
            <w:r w:rsidRPr="00D66C64">
              <w:br/>
              <w:t>(</w:t>
            </w:r>
            <w:r w:rsidR="00987512" w:rsidRPr="00D66C64">
              <w:t>Step 6 of Annex A.5.2</w:t>
            </w:r>
            <w:r w:rsidRPr="00D66C64">
              <w:t>)</w:t>
            </w:r>
          </w:p>
        </w:tc>
        <w:tc>
          <w:tcPr>
            <w:tcW w:w="708" w:type="dxa"/>
          </w:tcPr>
          <w:p w14:paraId="371E6340" w14:textId="77777777" w:rsidR="00987512" w:rsidRPr="00D66C64" w:rsidRDefault="00987512" w:rsidP="00A20284">
            <w:pPr>
              <w:pStyle w:val="TAC"/>
              <w:rPr>
                <w:rFonts w:eastAsia="MS Gothic"/>
              </w:rPr>
            </w:pPr>
            <w:r w:rsidRPr="00D66C64">
              <w:t>--&gt;</w:t>
            </w:r>
          </w:p>
        </w:tc>
        <w:tc>
          <w:tcPr>
            <w:tcW w:w="2976" w:type="dxa"/>
          </w:tcPr>
          <w:p w14:paraId="23D26EC3" w14:textId="77777777" w:rsidR="00987512" w:rsidRPr="00D66C64" w:rsidRDefault="00987512" w:rsidP="00A20284">
            <w:pPr>
              <w:pStyle w:val="TAL"/>
              <w:rPr>
                <w:rFonts w:eastAsia="MS Gothic"/>
              </w:rPr>
            </w:pPr>
            <w:r w:rsidRPr="00D66C64">
              <w:rPr>
                <w:rFonts w:eastAsia="MS Gothic"/>
              </w:rPr>
              <w:t>180 Ringing</w:t>
            </w:r>
          </w:p>
        </w:tc>
        <w:tc>
          <w:tcPr>
            <w:tcW w:w="567" w:type="dxa"/>
          </w:tcPr>
          <w:p w14:paraId="5AEFF785" w14:textId="77777777" w:rsidR="00987512" w:rsidRPr="00D66C64" w:rsidRDefault="00987512" w:rsidP="00A20284">
            <w:pPr>
              <w:pStyle w:val="TAC"/>
              <w:rPr>
                <w:lang w:eastAsia="zh-CN"/>
              </w:rPr>
            </w:pPr>
            <w:r w:rsidRPr="00D66C64">
              <w:rPr>
                <w:lang w:eastAsia="zh-CN"/>
              </w:rPr>
              <w:t>3</w:t>
            </w:r>
          </w:p>
        </w:tc>
        <w:tc>
          <w:tcPr>
            <w:tcW w:w="850" w:type="dxa"/>
          </w:tcPr>
          <w:p w14:paraId="42F78A80" w14:textId="77777777" w:rsidR="00987512" w:rsidRPr="00D66C64" w:rsidRDefault="00987512" w:rsidP="00A20284">
            <w:pPr>
              <w:pStyle w:val="TAC"/>
              <w:rPr>
                <w:lang w:eastAsia="zh-CN"/>
              </w:rPr>
            </w:pPr>
            <w:r w:rsidRPr="00D66C64">
              <w:rPr>
                <w:lang w:eastAsia="zh-CN"/>
              </w:rPr>
              <w:t>P</w:t>
            </w:r>
          </w:p>
        </w:tc>
      </w:tr>
      <w:tr w:rsidR="00987512" w:rsidRPr="00D66C64" w14:paraId="3417A782" w14:textId="77777777" w:rsidTr="00AF0BFE">
        <w:trPr>
          <w:jc w:val="center"/>
        </w:trPr>
        <w:tc>
          <w:tcPr>
            <w:tcW w:w="567" w:type="dxa"/>
          </w:tcPr>
          <w:p w14:paraId="7FCB9890" w14:textId="77777777" w:rsidR="00987512" w:rsidRPr="00D66C64" w:rsidRDefault="0062527C" w:rsidP="00A20284">
            <w:pPr>
              <w:pStyle w:val="TAC"/>
              <w:rPr>
                <w:lang w:eastAsia="zh-CN"/>
              </w:rPr>
            </w:pPr>
            <w:r w:rsidRPr="00D66C64">
              <w:rPr>
                <w:lang w:eastAsia="zh-CN"/>
              </w:rPr>
              <w:t>7</w:t>
            </w:r>
          </w:p>
        </w:tc>
        <w:tc>
          <w:tcPr>
            <w:tcW w:w="3968" w:type="dxa"/>
          </w:tcPr>
          <w:p w14:paraId="40A8BF41" w14:textId="769BD760" w:rsidR="00987512" w:rsidRPr="00D66C64" w:rsidRDefault="00C1754A" w:rsidP="00A20284">
            <w:pPr>
              <w:pStyle w:val="TAL"/>
              <w:rPr>
                <w:rFonts w:eastAsia="MS Gothic"/>
              </w:rPr>
            </w:pPr>
            <w:r w:rsidRPr="00D66C64">
              <w:t>If 180 Ringing was sent reliably, SS sends PRACK (</w:t>
            </w:r>
            <w:r w:rsidR="00987512" w:rsidRPr="00D66C64">
              <w:t>Step 7 of Annex A.5.2</w:t>
            </w:r>
            <w:r w:rsidRPr="00D66C64">
              <w:t>)</w:t>
            </w:r>
          </w:p>
        </w:tc>
        <w:tc>
          <w:tcPr>
            <w:tcW w:w="708" w:type="dxa"/>
          </w:tcPr>
          <w:p w14:paraId="24BDECAB" w14:textId="77777777" w:rsidR="00987512" w:rsidRPr="00D66C64" w:rsidRDefault="00987512" w:rsidP="00A20284">
            <w:pPr>
              <w:pStyle w:val="TAC"/>
              <w:rPr>
                <w:rFonts w:eastAsia="MS Gothic"/>
              </w:rPr>
            </w:pPr>
            <w:r w:rsidRPr="00D66C64">
              <w:rPr>
                <w:lang w:eastAsia="zh-CN"/>
              </w:rPr>
              <w:t>&lt;--</w:t>
            </w:r>
          </w:p>
        </w:tc>
        <w:tc>
          <w:tcPr>
            <w:tcW w:w="2976" w:type="dxa"/>
          </w:tcPr>
          <w:p w14:paraId="252D1D9C" w14:textId="77777777" w:rsidR="00987512" w:rsidRPr="00D66C64" w:rsidRDefault="00987512" w:rsidP="00A20284">
            <w:pPr>
              <w:pStyle w:val="TAL"/>
              <w:rPr>
                <w:rFonts w:eastAsia="MS Gothic"/>
              </w:rPr>
            </w:pPr>
            <w:r w:rsidRPr="00D66C64">
              <w:rPr>
                <w:rFonts w:eastAsia="MS Gothic"/>
              </w:rPr>
              <w:t>PRACK</w:t>
            </w:r>
          </w:p>
        </w:tc>
        <w:tc>
          <w:tcPr>
            <w:tcW w:w="567" w:type="dxa"/>
          </w:tcPr>
          <w:p w14:paraId="4ED5BA12" w14:textId="77777777" w:rsidR="00987512" w:rsidRPr="00D66C64" w:rsidRDefault="00987512" w:rsidP="00A20284">
            <w:pPr>
              <w:pStyle w:val="TAC"/>
              <w:rPr>
                <w:lang w:eastAsia="zh-CN"/>
              </w:rPr>
            </w:pPr>
          </w:p>
        </w:tc>
        <w:tc>
          <w:tcPr>
            <w:tcW w:w="850" w:type="dxa"/>
          </w:tcPr>
          <w:p w14:paraId="78501A8E" w14:textId="77777777" w:rsidR="00987512" w:rsidRPr="00D66C64" w:rsidRDefault="00987512" w:rsidP="00A20284">
            <w:pPr>
              <w:pStyle w:val="TAC"/>
              <w:rPr>
                <w:lang w:eastAsia="zh-CN"/>
              </w:rPr>
            </w:pPr>
          </w:p>
        </w:tc>
      </w:tr>
      <w:tr w:rsidR="00987512" w:rsidRPr="00D66C64" w14:paraId="215E8FC4" w14:textId="77777777" w:rsidTr="00AF0BFE">
        <w:trPr>
          <w:jc w:val="center"/>
        </w:trPr>
        <w:tc>
          <w:tcPr>
            <w:tcW w:w="567" w:type="dxa"/>
          </w:tcPr>
          <w:p w14:paraId="0A81EBB0" w14:textId="77777777" w:rsidR="00987512" w:rsidRPr="00D66C64" w:rsidRDefault="0062527C" w:rsidP="00A20284">
            <w:pPr>
              <w:pStyle w:val="TAC"/>
              <w:rPr>
                <w:lang w:eastAsia="zh-CN"/>
              </w:rPr>
            </w:pPr>
            <w:r w:rsidRPr="00D66C64">
              <w:rPr>
                <w:lang w:eastAsia="zh-CN"/>
              </w:rPr>
              <w:t>8</w:t>
            </w:r>
          </w:p>
        </w:tc>
        <w:tc>
          <w:tcPr>
            <w:tcW w:w="3968" w:type="dxa"/>
          </w:tcPr>
          <w:p w14:paraId="353B8106" w14:textId="76134AD3" w:rsidR="00987512" w:rsidRPr="00D66C64" w:rsidRDefault="00C1754A" w:rsidP="00A20284">
            <w:pPr>
              <w:pStyle w:val="TAL"/>
              <w:rPr>
                <w:rFonts w:eastAsia="MS Gothic"/>
              </w:rPr>
            </w:pPr>
            <w:r w:rsidRPr="00D66C64">
              <w:t xml:space="preserve">If 180 </w:t>
            </w:r>
            <w:r w:rsidR="00D66C64" w:rsidRPr="00D66C64">
              <w:t>Ringing</w:t>
            </w:r>
            <w:r w:rsidRPr="00D66C64">
              <w:t xml:space="preserve"> was sent reliably, UE sends 200 OK for PRACK (</w:t>
            </w:r>
            <w:r w:rsidR="00987512" w:rsidRPr="00D66C64">
              <w:t>Step 8 of Annex A.5.2</w:t>
            </w:r>
            <w:r w:rsidRPr="00D66C64">
              <w:t>)</w:t>
            </w:r>
          </w:p>
        </w:tc>
        <w:tc>
          <w:tcPr>
            <w:tcW w:w="708" w:type="dxa"/>
          </w:tcPr>
          <w:p w14:paraId="46D1A4F6" w14:textId="77777777" w:rsidR="00987512" w:rsidRPr="00D66C64" w:rsidRDefault="00987512" w:rsidP="00A20284">
            <w:pPr>
              <w:pStyle w:val="TAC"/>
              <w:rPr>
                <w:rFonts w:eastAsia="MS Gothic"/>
              </w:rPr>
            </w:pPr>
            <w:r w:rsidRPr="00D66C64">
              <w:t>--&gt;</w:t>
            </w:r>
          </w:p>
        </w:tc>
        <w:tc>
          <w:tcPr>
            <w:tcW w:w="2976" w:type="dxa"/>
          </w:tcPr>
          <w:p w14:paraId="73B24CC7" w14:textId="77777777" w:rsidR="00987512" w:rsidRPr="00D66C64" w:rsidRDefault="00987512" w:rsidP="00A20284">
            <w:pPr>
              <w:pStyle w:val="TAL"/>
              <w:rPr>
                <w:rFonts w:eastAsia="MS Gothic"/>
              </w:rPr>
            </w:pPr>
            <w:r w:rsidRPr="00D66C64">
              <w:rPr>
                <w:rFonts w:eastAsia="MS Gothic"/>
              </w:rPr>
              <w:t>200 OK</w:t>
            </w:r>
          </w:p>
        </w:tc>
        <w:tc>
          <w:tcPr>
            <w:tcW w:w="567" w:type="dxa"/>
          </w:tcPr>
          <w:p w14:paraId="1A385F36" w14:textId="77777777" w:rsidR="00987512" w:rsidRPr="00D66C64" w:rsidRDefault="00987512" w:rsidP="00A20284">
            <w:pPr>
              <w:pStyle w:val="TAC"/>
              <w:rPr>
                <w:lang w:eastAsia="zh-CN"/>
              </w:rPr>
            </w:pPr>
          </w:p>
        </w:tc>
        <w:tc>
          <w:tcPr>
            <w:tcW w:w="850" w:type="dxa"/>
          </w:tcPr>
          <w:p w14:paraId="7FA96A43" w14:textId="77777777" w:rsidR="00987512" w:rsidRPr="00D66C64" w:rsidRDefault="00987512" w:rsidP="00A20284">
            <w:pPr>
              <w:pStyle w:val="TAC"/>
              <w:rPr>
                <w:lang w:eastAsia="zh-CN"/>
              </w:rPr>
            </w:pPr>
          </w:p>
        </w:tc>
      </w:tr>
      <w:tr w:rsidR="00AF0BFE" w:rsidRPr="00D66C64" w14:paraId="71B3AFE8" w14:textId="77777777" w:rsidTr="00AF0BFE">
        <w:trPr>
          <w:jc w:val="center"/>
        </w:trPr>
        <w:tc>
          <w:tcPr>
            <w:tcW w:w="567" w:type="dxa"/>
          </w:tcPr>
          <w:p w14:paraId="2DF8835D" w14:textId="5ADF332B" w:rsidR="00AF0BFE" w:rsidRPr="00D66C64" w:rsidRDefault="00AF0BFE" w:rsidP="00AF0BFE">
            <w:pPr>
              <w:pStyle w:val="TAC"/>
              <w:rPr>
                <w:lang w:eastAsia="zh-CN"/>
              </w:rPr>
            </w:pPr>
            <w:r w:rsidRPr="00D66C64">
              <w:rPr>
                <w:lang w:eastAsia="zh-CN"/>
              </w:rPr>
              <w:t>8A</w:t>
            </w:r>
          </w:p>
        </w:tc>
        <w:tc>
          <w:tcPr>
            <w:tcW w:w="3968" w:type="dxa"/>
          </w:tcPr>
          <w:p w14:paraId="31D443EE" w14:textId="3FBADE4D" w:rsidR="00AF0BFE" w:rsidRPr="00D66C64" w:rsidRDefault="00AF0BFE" w:rsidP="00AF0BFE">
            <w:pPr>
              <w:pStyle w:val="TAL"/>
            </w:pPr>
            <w:r w:rsidRPr="00D66C64">
              <w:t>Make the UE accept the voice call.</w:t>
            </w:r>
          </w:p>
        </w:tc>
        <w:tc>
          <w:tcPr>
            <w:tcW w:w="708" w:type="dxa"/>
          </w:tcPr>
          <w:p w14:paraId="373EBD54" w14:textId="77777777" w:rsidR="00AF0BFE" w:rsidRPr="00D66C64" w:rsidRDefault="00AF0BFE" w:rsidP="00AF0BFE">
            <w:pPr>
              <w:pStyle w:val="TAC"/>
            </w:pPr>
          </w:p>
        </w:tc>
        <w:tc>
          <w:tcPr>
            <w:tcW w:w="2976" w:type="dxa"/>
          </w:tcPr>
          <w:p w14:paraId="7CF21E5F" w14:textId="77777777" w:rsidR="00AF0BFE" w:rsidRPr="00D66C64" w:rsidRDefault="00AF0BFE" w:rsidP="00AF0BFE">
            <w:pPr>
              <w:pStyle w:val="TAL"/>
              <w:rPr>
                <w:rFonts w:eastAsia="MS Gothic"/>
              </w:rPr>
            </w:pPr>
          </w:p>
        </w:tc>
        <w:tc>
          <w:tcPr>
            <w:tcW w:w="567" w:type="dxa"/>
          </w:tcPr>
          <w:p w14:paraId="6F842110" w14:textId="77777777" w:rsidR="00AF0BFE" w:rsidRPr="00D66C64" w:rsidRDefault="00AF0BFE" w:rsidP="00AF0BFE">
            <w:pPr>
              <w:pStyle w:val="TAC"/>
              <w:rPr>
                <w:lang w:eastAsia="zh-CN"/>
              </w:rPr>
            </w:pPr>
          </w:p>
        </w:tc>
        <w:tc>
          <w:tcPr>
            <w:tcW w:w="850" w:type="dxa"/>
          </w:tcPr>
          <w:p w14:paraId="3AF55B13" w14:textId="77777777" w:rsidR="00AF0BFE" w:rsidRPr="00D66C64" w:rsidRDefault="00AF0BFE" w:rsidP="00AF0BFE">
            <w:pPr>
              <w:pStyle w:val="TAC"/>
              <w:rPr>
                <w:lang w:eastAsia="zh-CN"/>
              </w:rPr>
            </w:pPr>
          </w:p>
        </w:tc>
      </w:tr>
      <w:tr w:rsidR="00AF0BFE" w:rsidRPr="00D66C64" w14:paraId="61A87603" w14:textId="77777777" w:rsidTr="00AF0BFE">
        <w:trPr>
          <w:jc w:val="center"/>
        </w:trPr>
        <w:tc>
          <w:tcPr>
            <w:tcW w:w="567" w:type="dxa"/>
          </w:tcPr>
          <w:p w14:paraId="43BE1CC2" w14:textId="77777777" w:rsidR="00AF0BFE" w:rsidRPr="00D66C64" w:rsidRDefault="00AF0BFE" w:rsidP="00AF0BFE">
            <w:pPr>
              <w:pStyle w:val="TAC"/>
              <w:rPr>
                <w:lang w:eastAsia="zh-CN"/>
              </w:rPr>
            </w:pPr>
            <w:r w:rsidRPr="00D66C64">
              <w:rPr>
                <w:lang w:eastAsia="zh-CN"/>
              </w:rPr>
              <w:t>9</w:t>
            </w:r>
          </w:p>
        </w:tc>
        <w:tc>
          <w:tcPr>
            <w:tcW w:w="3968" w:type="dxa"/>
          </w:tcPr>
          <w:p w14:paraId="6F620E0C" w14:textId="1CE82A49" w:rsidR="00AF0BFE" w:rsidRPr="00D66C64" w:rsidRDefault="00AF0BFE" w:rsidP="00AF0BFE">
            <w:pPr>
              <w:pStyle w:val="TAL"/>
              <w:rPr>
                <w:rFonts w:eastAsia="MS Gothic"/>
              </w:rPr>
            </w:pPr>
            <w:r w:rsidRPr="00D66C64">
              <w:t>UE accepts the voice call</w:t>
            </w:r>
            <w:r w:rsidRPr="00D66C64">
              <w:br/>
              <w:t>(Step 9 of Annex A.5.2)</w:t>
            </w:r>
          </w:p>
        </w:tc>
        <w:tc>
          <w:tcPr>
            <w:tcW w:w="708" w:type="dxa"/>
          </w:tcPr>
          <w:p w14:paraId="1FC1DED1" w14:textId="77777777" w:rsidR="00AF0BFE" w:rsidRPr="00D66C64" w:rsidRDefault="00AF0BFE" w:rsidP="00AF0BFE">
            <w:pPr>
              <w:pStyle w:val="TAC"/>
              <w:rPr>
                <w:rFonts w:eastAsia="MS Gothic"/>
              </w:rPr>
            </w:pPr>
            <w:r w:rsidRPr="00D66C64">
              <w:t>--&gt;</w:t>
            </w:r>
          </w:p>
        </w:tc>
        <w:tc>
          <w:tcPr>
            <w:tcW w:w="2976" w:type="dxa"/>
          </w:tcPr>
          <w:p w14:paraId="6B8DC686" w14:textId="77777777" w:rsidR="00AF0BFE" w:rsidRPr="00D66C64" w:rsidRDefault="00AF0BFE" w:rsidP="00AF0BFE">
            <w:pPr>
              <w:pStyle w:val="TAL"/>
              <w:rPr>
                <w:rFonts w:eastAsia="MS Gothic"/>
              </w:rPr>
            </w:pPr>
            <w:r w:rsidRPr="00D66C64">
              <w:rPr>
                <w:rFonts w:eastAsia="MS Gothic"/>
              </w:rPr>
              <w:t>200 OK</w:t>
            </w:r>
          </w:p>
        </w:tc>
        <w:tc>
          <w:tcPr>
            <w:tcW w:w="567" w:type="dxa"/>
          </w:tcPr>
          <w:p w14:paraId="3905F146" w14:textId="77777777" w:rsidR="00AF0BFE" w:rsidRPr="00D66C64" w:rsidRDefault="00AF0BFE" w:rsidP="00AF0BFE">
            <w:pPr>
              <w:pStyle w:val="TAC"/>
              <w:rPr>
                <w:lang w:eastAsia="zh-CN"/>
              </w:rPr>
            </w:pPr>
          </w:p>
        </w:tc>
        <w:tc>
          <w:tcPr>
            <w:tcW w:w="850" w:type="dxa"/>
          </w:tcPr>
          <w:p w14:paraId="3405E82B" w14:textId="77777777" w:rsidR="00AF0BFE" w:rsidRPr="00D66C64" w:rsidRDefault="00AF0BFE" w:rsidP="00AF0BFE">
            <w:pPr>
              <w:pStyle w:val="TAC"/>
              <w:rPr>
                <w:lang w:eastAsia="zh-CN"/>
              </w:rPr>
            </w:pPr>
          </w:p>
        </w:tc>
      </w:tr>
      <w:tr w:rsidR="00AF0BFE" w:rsidRPr="00D66C64" w14:paraId="1E90EC78" w14:textId="77777777" w:rsidTr="00AF0BFE">
        <w:trPr>
          <w:jc w:val="center"/>
        </w:trPr>
        <w:tc>
          <w:tcPr>
            <w:tcW w:w="567" w:type="dxa"/>
          </w:tcPr>
          <w:p w14:paraId="16C43A5E" w14:textId="77777777" w:rsidR="00AF0BFE" w:rsidRPr="00D66C64" w:rsidRDefault="00AF0BFE" w:rsidP="00AF0BFE">
            <w:pPr>
              <w:pStyle w:val="TAC"/>
              <w:rPr>
                <w:lang w:eastAsia="zh-CN"/>
              </w:rPr>
            </w:pPr>
            <w:r w:rsidRPr="00D66C64">
              <w:rPr>
                <w:lang w:eastAsia="zh-CN"/>
              </w:rPr>
              <w:t>10</w:t>
            </w:r>
          </w:p>
        </w:tc>
        <w:tc>
          <w:tcPr>
            <w:tcW w:w="3968" w:type="dxa"/>
          </w:tcPr>
          <w:p w14:paraId="00FFE37F" w14:textId="11AB017F" w:rsidR="00AF0BFE" w:rsidRPr="00D66C64" w:rsidRDefault="00AF0BFE" w:rsidP="00AF0BFE">
            <w:pPr>
              <w:pStyle w:val="TAL"/>
              <w:rPr>
                <w:rFonts w:eastAsia="MS Gothic"/>
              </w:rPr>
            </w:pPr>
            <w:r w:rsidRPr="00D66C64">
              <w:t>SS acknowledges</w:t>
            </w:r>
            <w:r w:rsidRPr="00D66C64">
              <w:br/>
              <w:t>(Step 10 of Annex A.5.2)</w:t>
            </w:r>
          </w:p>
        </w:tc>
        <w:tc>
          <w:tcPr>
            <w:tcW w:w="708" w:type="dxa"/>
          </w:tcPr>
          <w:p w14:paraId="73C72D37" w14:textId="77777777" w:rsidR="00AF0BFE" w:rsidRPr="00D66C64" w:rsidRDefault="00AF0BFE" w:rsidP="00AF0BFE">
            <w:pPr>
              <w:pStyle w:val="TAC"/>
              <w:rPr>
                <w:rFonts w:eastAsia="MS Gothic"/>
              </w:rPr>
            </w:pPr>
            <w:r w:rsidRPr="00D66C64">
              <w:rPr>
                <w:lang w:eastAsia="zh-CN"/>
              </w:rPr>
              <w:t>&lt;--</w:t>
            </w:r>
          </w:p>
        </w:tc>
        <w:tc>
          <w:tcPr>
            <w:tcW w:w="2976" w:type="dxa"/>
          </w:tcPr>
          <w:p w14:paraId="3B1E8C05" w14:textId="77777777" w:rsidR="00AF0BFE" w:rsidRPr="00D66C64" w:rsidRDefault="00AF0BFE" w:rsidP="00AF0BFE">
            <w:pPr>
              <w:pStyle w:val="TAL"/>
              <w:rPr>
                <w:rFonts w:eastAsia="MS Gothic"/>
              </w:rPr>
            </w:pPr>
            <w:r w:rsidRPr="00D66C64">
              <w:rPr>
                <w:rFonts w:eastAsia="MS Gothic"/>
              </w:rPr>
              <w:t>ACK</w:t>
            </w:r>
          </w:p>
        </w:tc>
        <w:tc>
          <w:tcPr>
            <w:tcW w:w="567" w:type="dxa"/>
          </w:tcPr>
          <w:p w14:paraId="1DEE768F" w14:textId="77777777" w:rsidR="00AF0BFE" w:rsidRPr="00D66C64" w:rsidRDefault="00AF0BFE" w:rsidP="00AF0BFE">
            <w:pPr>
              <w:pStyle w:val="TAC"/>
              <w:rPr>
                <w:lang w:eastAsia="zh-CN"/>
              </w:rPr>
            </w:pPr>
          </w:p>
        </w:tc>
        <w:tc>
          <w:tcPr>
            <w:tcW w:w="850" w:type="dxa"/>
          </w:tcPr>
          <w:p w14:paraId="6046FE26" w14:textId="77777777" w:rsidR="00AF0BFE" w:rsidRPr="00D66C64" w:rsidRDefault="00AF0BFE" w:rsidP="00AF0BFE">
            <w:pPr>
              <w:pStyle w:val="TAC"/>
              <w:rPr>
                <w:lang w:eastAsia="zh-CN"/>
              </w:rPr>
            </w:pPr>
          </w:p>
        </w:tc>
      </w:tr>
    </w:tbl>
    <w:p w14:paraId="3681646A" w14:textId="77777777" w:rsidR="008446F9" w:rsidRPr="00D66C64" w:rsidRDefault="008446F9" w:rsidP="008446F9"/>
    <w:p w14:paraId="1CF60782" w14:textId="77777777" w:rsidR="00987512" w:rsidRPr="00D66C64" w:rsidRDefault="00987512" w:rsidP="00F238ED">
      <w:pPr>
        <w:pStyle w:val="H6"/>
      </w:pPr>
      <w:bookmarkStart w:id="710" w:name="_Toc43210230"/>
      <w:bookmarkStart w:id="711" w:name="_Toc51948456"/>
      <w:bookmarkStart w:id="712" w:name="_Toc52162529"/>
      <w:bookmarkStart w:id="713" w:name="_Toc60916133"/>
      <w:r w:rsidRPr="00D66C64">
        <w:t>7.7.3.3</w:t>
      </w:r>
      <w:r w:rsidRPr="00D66C64">
        <w:tab/>
        <w:t>Specific message contents</w:t>
      </w:r>
      <w:bookmarkEnd w:id="710"/>
      <w:bookmarkEnd w:id="711"/>
      <w:bookmarkEnd w:id="712"/>
      <w:bookmarkEnd w:id="713"/>
    </w:p>
    <w:p w14:paraId="258AC744" w14:textId="77777777" w:rsidR="00180124" w:rsidRPr="00D66C64" w:rsidRDefault="00987512" w:rsidP="00987512">
      <w:pPr>
        <w:rPr>
          <w:lang w:eastAsia="zh-CN"/>
        </w:rPr>
      </w:pPr>
      <w:r w:rsidRPr="00D66C64">
        <w:t>None as fully described</w:t>
      </w:r>
      <w:r w:rsidRPr="00D66C64">
        <w:rPr>
          <w:lang w:eastAsia="zh-CN"/>
        </w:rPr>
        <w:t xml:space="preserve"> in annex A.5.2.</w:t>
      </w:r>
    </w:p>
    <w:p w14:paraId="580B48A7" w14:textId="77777777" w:rsidR="00565BFA" w:rsidRPr="00D66C64" w:rsidRDefault="00180124" w:rsidP="00565BFA">
      <w:pPr>
        <w:pStyle w:val="Heading2"/>
        <w:rPr>
          <w:rFonts w:eastAsia="MS Gothic"/>
        </w:rPr>
      </w:pPr>
      <w:r w:rsidRPr="00D66C64">
        <w:rPr>
          <w:lang w:eastAsia="zh-CN"/>
        </w:rPr>
        <w:br w:type="page"/>
      </w:r>
      <w:bookmarkStart w:id="714" w:name="_Toc60916134"/>
      <w:bookmarkStart w:id="715" w:name="_Toc68197389"/>
      <w:bookmarkStart w:id="716" w:name="_Toc75880638"/>
      <w:bookmarkStart w:id="717" w:name="_Toc84254336"/>
      <w:bookmarkStart w:id="718" w:name="_Toc84255131"/>
      <w:bookmarkStart w:id="719" w:name="_Toc25274846"/>
      <w:bookmarkStart w:id="720" w:name="_Toc51948457"/>
      <w:bookmarkStart w:id="721" w:name="_Toc52162530"/>
      <w:r w:rsidR="00565BFA" w:rsidRPr="00D66C64">
        <w:rPr>
          <w:rFonts w:eastAsia="MS Gothic"/>
        </w:rPr>
        <w:lastRenderedPageBreak/>
        <w:t>7.8</w:t>
      </w:r>
      <w:r w:rsidR="00565BFA" w:rsidRPr="00D66C64">
        <w:rPr>
          <w:rFonts w:eastAsia="MS Gothic"/>
        </w:rPr>
        <w:tab/>
        <w:t>MTSI MT Voice Call without preconditions at originating UE and with preconditions at terminating UE / 5GS</w:t>
      </w:r>
      <w:bookmarkEnd w:id="714"/>
      <w:bookmarkEnd w:id="715"/>
      <w:bookmarkEnd w:id="716"/>
      <w:bookmarkEnd w:id="717"/>
      <w:bookmarkEnd w:id="718"/>
    </w:p>
    <w:p w14:paraId="43EF1D69" w14:textId="77777777" w:rsidR="00565BFA" w:rsidRPr="00D66C64" w:rsidRDefault="00565BFA" w:rsidP="00F238ED">
      <w:pPr>
        <w:pStyle w:val="H6"/>
        <w:rPr>
          <w:rFonts w:eastAsia="MS Gothic"/>
        </w:rPr>
      </w:pPr>
      <w:bookmarkStart w:id="722" w:name="_Toc60916135"/>
      <w:r w:rsidRPr="00D66C64">
        <w:rPr>
          <w:rFonts w:eastAsia="MS Gothic"/>
        </w:rPr>
        <w:t>7.8.1</w:t>
      </w:r>
      <w:r w:rsidRPr="00D66C64">
        <w:rPr>
          <w:rFonts w:eastAsia="MS Gothic"/>
        </w:rPr>
        <w:tab/>
        <w:t xml:space="preserve">Test </w:t>
      </w:r>
      <w:r w:rsidRPr="00D66C64">
        <w:t>Purpose</w:t>
      </w:r>
      <w:r w:rsidRPr="00D66C64">
        <w:rPr>
          <w:rFonts w:eastAsia="MS Gothic"/>
        </w:rPr>
        <w:t xml:space="preserve"> (TP)</w:t>
      </w:r>
      <w:bookmarkEnd w:id="722"/>
    </w:p>
    <w:p w14:paraId="474830D1" w14:textId="77777777" w:rsidR="00565BFA" w:rsidRPr="00D66C64" w:rsidRDefault="00565BFA" w:rsidP="00565BFA">
      <w:pPr>
        <w:pStyle w:val="H6"/>
        <w:rPr>
          <w:rFonts w:ascii="Courier New" w:hAnsi="Courier New"/>
          <w:b/>
          <w:sz w:val="16"/>
        </w:rPr>
      </w:pPr>
      <w:r w:rsidRPr="00D66C64">
        <w:t>(1)</w:t>
      </w:r>
    </w:p>
    <w:p w14:paraId="37859C71" w14:textId="77777777" w:rsidR="00565BFA" w:rsidRPr="00D66C64" w:rsidRDefault="00565BFA" w:rsidP="00565BFA">
      <w:pPr>
        <w:pStyle w:val="PL"/>
        <w:rPr>
          <w:noProof w:val="0"/>
        </w:rPr>
      </w:pPr>
      <w:r w:rsidRPr="00D66C64">
        <w:rPr>
          <w:b/>
          <w:noProof w:val="0"/>
        </w:rPr>
        <w:t>with</w:t>
      </w:r>
      <w:r w:rsidRPr="00D66C64">
        <w:rPr>
          <w:noProof w:val="0"/>
        </w:rPr>
        <w:t xml:space="preserve"> { UE being registered to IMS and configured to use preconditions }</w:t>
      </w:r>
    </w:p>
    <w:p w14:paraId="1BCF5EB7"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7D7146C7"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receives INVITE for voice call without precondition option-tag in Require or Supported header }</w:t>
      </w:r>
    </w:p>
    <w:p w14:paraId="7DB53840"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completes setup of voice call without preconditions }</w:t>
      </w:r>
    </w:p>
    <w:p w14:paraId="2C3BE81C" w14:textId="77777777" w:rsidR="00565BFA" w:rsidRPr="00D66C64" w:rsidRDefault="00565BFA" w:rsidP="00565BFA">
      <w:pPr>
        <w:pStyle w:val="PL"/>
        <w:rPr>
          <w:noProof w:val="0"/>
        </w:rPr>
      </w:pPr>
      <w:r w:rsidRPr="00D66C64">
        <w:rPr>
          <w:noProof w:val="0"/>
        </w:rPr>
        <w:t xml:space="preserve">            }</w:t>
      </w:r>
    </w:p>
    <w:p w14:paraId="11445391" w14:textId="77777777" w:rsidR="00565BFA" w:rsidRPr="00D66C64" w:rsidRDefault="00565BFA" w:rsidP="00565BFA">
      <w:pPr>
        <w:pStyle w:val="PL"/>
        <w:rPr>
          <w:noProof w:val="0"/>
        </w:rPr>
      </w:pPr>
    </w:p>
    <w:p w14:paraId="0546898B" w14:textId="77777777" w:rsidR="00565BFA" w:rsidRPr="00D66C64" w:rsidRDefault="00565BFA" w:rsidP="00F238ED">
      <w:pPr>
        <w:pStyle w:val="H6"/>
        <w:rPr>
          <w:rFonts w:eastAsia="MS Gothic"/>
        </w:rPr>
      </w:pPr>
      <w:bookmarkStart w:id="723" w:name="_Toc60916136"/>
      <w:r w:rsidRPr="00D66C64">
        <w:rPr>
          <w:rFonts w:eastAsia="MS Gothic"/>
        </w:rPr>
        <w:t>7.8.2</w:t>
      </w:r>
      <w:r w:rsidRPr="00D66C64">
        <w:rPr>
          <w:rFonts w:eastAsia="MS Gothic"/>
        </w:rPr>
        <w:tab/>
        <w:t>Conformance Requirements</w:t>
      </w:r>
      <w:bookmarkEnd w:id="723"/>
    </w:p>
    <w:p w14:paraId="341072BC" w14:textId="77777777" w:rsidR="000D610E" w:rsidRPr="00D66C64" w:rsidRDefault="000D610E" w:rsidP="000D610E">
      <w:r w:rsidRPr="00D66C64">
        <w:t>The conformance requirements covered in the present test case are, unless otherwise stated, Rel-15 requirements.</w:t>
      </w:r>
    </w:p>
    <w:p w14:paraId="7E173EE2" w14:textId="77777777" w:rsidR="00565BFA" w:rsidRPr="00D66C64" w:rsidRDefault="00565BFA" w:rsidP="00565BFA">
      <w:r w:rsidRPr="00D66C64">
        <w:t>[TS 24.229, clause 5.1.4.1]</w:t>
      </w:r>
    </w:p>
    <w:p w14:paraId="5CD45671" w14:textId="77777777" w:rsidR="00565BFA" w:rsidRPr="00D66C64" w:rsidRDefault="00565BFA" w:rsidP="00565BFA">
      <w:r w:rsidRPr="00D66C64">
        <w:t>If an initial INVITE request is received the terminating UE shall check whether the terminating UE requires local resource reservation.</w:t>
      </w:r>
    </w:p>
    <w:p w14:paraId="59050E15" w14:textId="77777777" w:rsidR="00565BFA" w:rsidRPr="00D66C64" w:rsidRDefault="00565BFA" w:rsidP="00565BFA">
      <w:pPr>
        <w:pStyle w:val="NO"/>
      </w:pPr>
      <w:r w:rsidRPr="00D66C64">
        <w:t>NOTE 1:</w:t>
      </w:r>
      <w:r w:rsidRPr="00D66C64">
        <w:tab/>
        <w:t>The terminating UE can decide if local resource reservation is required based on e.g. application requirements, current access network capabilities, local configuration, etc.</w:t>
      </w:r>
    </w:p>
    <w:p w14:paraId="31FA1E16" w14:textId="77777777" w:rsidR="00565BFA" w:rsidRPr="00D66C64" w:rsidRDefault="00565BFA" w:rsidP="00565BFA">
      <w:r w:rsidRPr="00D66C64">
        <w:t>During the session initiation, if local resource reservation is required at the terminating UE and the terminating UE supports the precondition mechanism, and:</w:t>
      </w:r>
    </w:p>
    <w:p w14:paraId="6360FF64" w14:textId="77777777" w:rsidR="00565BFA" w:rsidRPr="00D66C64" w:rsidRDefault="00565BFA" w:rsidP="00565BFA">
      <w:pPr>
        <w:pStyle w:val="B10"/>
      </w:pPr>
      <w:r w:rsidRPr="00D66C64">
        <w:t>a)</w:t>
      </w:r>
      <w:r w:rsidRPr="00D66C64">
        <w:tab/>
        <w:t>the received INVITE request includes the "precondition" option-tag in the Supported header field or Require header field and the precondition mechanism is enabled as specified in subclause 5.1.5A, the terminating UE shall use the precondition mechanism and shall include a Require header field with the "precondition" option-tag:</w:t>
      </w:r>
    </w:p>
    <w:p w14:paraId="1B329185" w14:textId="77777777" w:rsidR="00565BFA" w:rsidRPr="00D66C64" w:rsidRDefault="00565BFA" w:rsidP="00565BFA">
      <w:pPr>
        <w:pStyle w:val="B2"/>
      </w:pPr>
      <w:r w:rsidRPr="00D66C64">
        <w:t>-</w:t>
      </w:r>
      <w:r w:rsidRPr="00D66C64">
        <w:tab/>
        <w:t>in responses to that INVITE request if those responses include an SDP body;</w:t>
      </w:r>
    </w:p>
    <w:p w14:paraId="7E056E42" w14:textId="77777777" w:rsidR="00565BFA" w:rsidRPr="00D66C64" w:rsidRDefault="00565BFA" w:rsidP="00565BFA">
      <w:pPr>
        <w:pStyle w:val="B2"/>
      </w:pPr>
      <w:r w:rsidRPr="00D66C64">
        <w:t>-</w:t>
      </w:r>
      <w:r w:rsidRPr="00D66C64">
        <w:tab/>
        <w:t>in responses to subsequent requests received in-dialog that include an SDP body and include "precondition" option-tag in Supported header field or Require header field; and</w:t>
      </w:r>
    </w:p>
    <w:p w14:paraId="3163DD1A" w14:textId="77777777" w:rsidR="00565BFA" w:rsidRPr="00D66C64" w:rsidRDefault="00565BFA" w:rsidP="00565BFA">
      <w:pPr>
        <w:pStyle w:val="B2"/>
      </w:pPr>
      <w:r w:rsidRPr="00D66C64">
        <w:t>-</w:t>
      </w:r>
      <w:r w:rsidRPr="00D66C64">
        <w:tab/>
        <w:t>in subsequent requests that include an SDP body, that it sends towards the originating UE during the session initiation;</w:t>
      </w:r>
    </w:p>
    <w:p w14:paraId="5F26037D" w14:textId="77777777" w:rsidR="00565BFA" w:rsidRPr="00D66C64" w:rsidRDefault="00565BFA" w:rsidP="00565BFA">
      <w:pPr>
        <w:pStyle w:val="B10"/>
      </w:pPr>
      <w:r w:rsidRPr="00D66C64">
        <w:t>b)</w:t>
      </w:r>
      <w:r w:rsidRPr="00D66C64">
        <w:tab/>
        <w:t>the received INVITE request includes the "precondition" option-tag in the Supported header field, and the precondition mechanism is disabled as specified in subclause 5.1.5A, the terminating UE shall not use the precondition mechanism:</w:t>
      </w:r>
    </w:p>
    <w:p w14:paraId="5060B278" w14:textId="77777777" w:rsidR="00565BFA" w:rsidRPr="00D66C64" w:rsidRDefault="00565BFA" w:rsidP="00565BFA">
      <w:pPr>
        <w:pStyle w:val="B10"/>
      </w:pPr>
      <w:r w:rsidRPr="00D66C64">
        <w:t>c)</w:t>
      </w:r>
      <w:r w:rsidRPr="00D66C64">
        <w:tab/>
        <w:t>the received INVITE request includes the "precondition" option-tag in the Require header field, and the precondition mechanism is disabled as specified in subclause 5.1.5A, the terminating UE shall reject the INVITE request with a 420 (Bad Extension) response; and</w:t>
      </w:r>
    </w:p>
    <w:p w14:paraId="28AB7A31" w14:textId="77777777" w:rsidR="00565BFA" w:rsidRPr="00D66C64" w:rsidRDefault="00565BFA" w:rsidP="00565BFA">
      <w:pPr>
        <w:pStyle w:val="B10"/>
      </w:pPr>
      <w:r w:rsidRPr="00D66C64">
        <w:t>d)</w:t>
      </w:r>
      <w:r w:rsidRPr="00D66C64">
        <w:tab/>
        <w:t>the received INVITE request does not include the "precondition" option-tag in the Supported header field or Require header field, the terminating UE shall not use the precondition mechanism.</w:t>
      </w:r>
    </w:p>
    <w:p w14:paraId="557B600C" w14:textId="77777777" w:rsidR="00565BFA" w:rsidRPr="00D66C64" w:rsidRDefault="00565BFA" w:rsidP="00F238ED">
      <w:pPr>
        <w:pStyle w:val="H6"/>
        <w:rPr>
          <w:rFonts w:eastAsia="MS Gothic"/>
        </w:rPr>
      </w:pPr>
      <w:bookmarkStart w:id="724" w:name="_Toc60916137"/>
      <w:r w:rsidRPr="00D66C64">
        <w:rPr>
          <w:rFonts w:eastAsia="MS Gothic"/>
        </w:rPr>
        <w:t>7.8.3</w:t>
      </w:r>
      <w:r w:rsidRPr="00D66C64">
        <w:rPr>
          <w:rFonts w:eastAsia="MS Gothic"/>
        </w:rPr>
        <w:tab/>
        <w:t>Test description</w:t>
      </w:r>
      <w:bookmarkEnd w:id="724"/>
    </w:p>
    <w:p w14:paraId="792099AD" w14:textId="77777777" w:rsidR="00565BFA" w:rsidRPr="00D66C64" w:rsidRDefault="00565BFA" w:rsidP="00F238ED">
      <w:pPr>
        <w:pStyle w:val="H6"/>
      </w:pPr>
      <w:bookmarkStart w:id="725" w:name="_Toc60916138"/>
      <w:r w:rsidRPr="00D66C64">
        <w:t>7.8.3.1</w:t>
      </w:r>
      <w:r w:rsidRPr="00D66C64">
        <w:tab/>
        <w:t>Pre-test conditions</w:t>
      </w:r>
      <w:bookmarkEnd w:id="725"/>
    </w:p>
    <w:p w14:paraId="72B48292" w14:textId="77777777" w:rsidR="00565BFA" w:rsidRPr="00D66C64" w:rsidRDefault="00565BFA" w:rsidP="00565BFA">
      <w:pPr>
        <w:pStyle w:val="H6"/>
        <w:rPr>
          <w:rFonts w:cs="Arial"/>
        </w:rPr>
      </w:pPr>
      <w:r w:rsidRPr="00D66C64">
        <w:rPr>
          <w:rFonts w:cs="Arial"/>
        </w:rPr>
        <w:t>System Simulator:</w:t>
      </w:r>
    </w:p>
    <w:p w14:paraId="12021DA4" w14:textId="77777777" w:rsidR="00565BFA" w:rsidRPr="00D66C64" w:rsidRDefault="00565BFA" w:rsidP="00565BFA">
      <w:pPr>
        <w:pStyle w:val="B10"/>
      </w:pPr>
      <w:r w:rsidRPr="00D66C64">
        <w:t>-</w:t>
      </w:r>
      <w:r w:rsidRPr="00D66C64">
        <w:tab/>
        <w:t>1 NR Cell connected to 5GC, default parameters.</w:t>
      </w:r>
    </w:p>
    <w:p w14:paraId="59AAD2ED" w14:textId="77777777" w:rsidR="00565BFA" w:rsidRPr="00D66C64" w:rsidRDefault="00565BFA" w:rsidP="00565BFA">
      <w:pPr>
        <w:pStyle w:val="H6"/>
      </w:pPr>
      <w:r w:rsidRPr="00D66C64">
        <w:lastRenderedPageBreak/>
        <w:t>UE:</w:t>
      </w:r>
    </w:p>
    <w:p w14:paraId="096AA458" w14:textId="77777777" w:rsidR="00565BFA" w:rsidRPr="00D66C64" w:rsidRDefault="00565BFA" w:rsidP="00565BFA">
      <w:pPr>
        <w:pStyle w:val="B10"/>
      </w:pPr>
      <w:r w:rsidRPr="00D66C64">
        <w:t>-</w:t>
      </w:r>
      <w:r w:rsidRPr="00D66C64">
        <w:tab/>
      </w:r>
      <w:r w:rsidRPr="00D66C64">
        <w:rPr>
          <w:snapToGrid w:val="0"/>
        </w:rPr>
        <w:t>UE contains either ISIM and USIM applications or only USIM application on UICC.</w:t>
      </w:r>
    </w:p>
    <w:p w14:paraId="5B2F7A11" w14:textId="77777777" w:rsidR="00565BFA" w:rsidRPr="00D66C64" w:rsidRDefault="00565BFA" w:rsidP="00565BFA">
      <w:pPr>
        <w:pStyle w:val="B10"/>
        <w:rPr>
          <w:snapToGrid w:val="0"/>
        </w:rPr>
      </w:pPr>
      <w:r w:rsidRPr="00D66C64">
        <w:t>-</w:t>
      </w:r>
      <w:r w:rsidRPr="00D66C64">
        <w:tab/>
      </w:r>
      <w:r w:rsidRPr="00D66C64">
        <w:rPr>
          <w:snapToGrid w:val="0"/>
        </w:rPr>
        <w:t>UE is configured to register for IMS after switch on.</w:t>
      </w:r>
    </w:p>
    <w:p w14:paraId="476ABD8F" w14:textId="77586D4D" w:rsidR="00565BFA" w:rsidRPr="00D66C64" w:rsidRDefault="00565BFA" w:rsidP="00565BFA">
      <w:pPr>
        <w:pStyle w:val="B10"/>
        <w:rPr>
          <w:snapToGrid w:val="0"/>
        </w:rPr>
      </w:pPr>
      <w:r w:rsidRPr="00D66C64">
        <w:rPr>
          <w:snapToGrid w:val="0"/>
        </w:rPr>
        <w:t>-</w:t>
      </w:r>
      <w:r w:rsidRPr="00D66C64">
        <w:rPr>
          <w:snapToGrid w:val="0"/>
        </w:rPr>
        <w:tab/>
      </w:r>
      <w:r w:rsidRPr="00D66C64">
        <w:t>UE is configured to use precondition</w:t>
      </w:r>
      <w:r w:rsidR="0090017E" w:rsidRPr="00D66C64">
        <w:t>s</w:t>
      </w:r>
      <w:r w:rsidRPr="00D66C64">
        <w:t>.</w:t>
      </w:r>
    </w:p>
    <w:p w14:paraId="64F6F98E" w14:textId="77777777" w:rsidR="00565BFA" w:rsidRPr="00D66C64" w:rsidRDefault="00565BFA" w:rsidP="00565BFA">
      <w:pPr>
        <w:pStyle w:val="H6"/>
        <w:rPr>
          <w:rFonts w:cs="Arial"/>
        </w:rPr>
      </w:pPr>
      <w:r w:rsidRPr="00D66C64">
        <w:rPr>
          <w:rFonts w:cs="Arial"/>
        </w:rPr>
        <w:t>Preamble:</w:t>
      </w:r>
    </w:p>
    <w:p w14:paraId="564FF909" w14:textId="77777777" w:rsidR="00671FCE" w:rsidRPr="00D66C64" w:rsidRDefault="00565BFA" w:rsidP="00671FCE">
      <w:pPr>
        <w:pStyle w:val="B10"/>
      </w:pPr>
      <w:r w:rsidRPr="00D66C64">
        <w:t>-</w:t>
      </w:r>
      <w:r w:rsidRPr="00D66C64">
        <w:tab/>
        <w:t>The UE is in test state 1N-A (TS 38.508-1 [21]) and registered to IMS.</w:t>
      </w:r>
    </w:p>
    <w:p w14:paraId="71D097EC" w14:textId="5511C421" w:rsidR="00565BFA" w:rsidRPr="00D66C64" w:rsidRDefault="00671FCE" w:rsidP="00671FCE">
      <w:pPr>
        <w:pStyle w:val="B10"/>
      </w:pPr>
      <w:r w:rsidRPr="00D66C64">
        <w:t>-</w:t>
      </w:r>
      <w:r w:rsidRPr="00D66C64">
        <w:tab/>
        <w:t>The UE has registered to IMS and set up an MO voice call, by executing the generic test procedure in Annex A.2 up to the last step and thereafter executing the generic test procedure in Annex A.4.1. The SS then ends the MO voice call by sending BYE.</w:t>
      </w:r>
    </w:p>
    <w:p w14:paraId="6A6122AE" w14:textId="77777777" w:rsidR="00565BFA" w:rsidRPr="00D66C64" w:rsidRDefault="00565BFA" w:rsidP="00F238ED">
      <w:pPr>
        <w:pStyle w:val="H6"/>
        <w:rPr>
          <w:snapToGrid w:val="0"/>
        </w:rPr>
      </w:pPr>
      <w:bookmarkStart w:id="726" w:name="_Toc60916139"/>
      <w:bookmarkEnd w:id="719"/>
      <w:r w:rsidRPr="00D66C64">
        <w:t>7.8.3.2</w:t>
      </w:r>
      <w:r w:rsidRPr="00D66C64">
        <w:tab/>
      </w:r>
      <w:r w:rsidRPr="00D66C64">
        <w:rPr>
          <w:snapToGrid w:val="0"/>
        </w:rPr>
        <w:t>Test procedure sequence</w:t>
      </w:r>
      <w:bookmarkEnd w:id="726"/>
    </w:p>
    <w:p w14:paraId="2B7C676C" w14:textId="77777777" w:rsidR="00565BFA" w:rsidRPr="00D66C64" w:rsidRDefault="00565BFA" w:rsidP="00565BFA">
      <w:pPr>
        <w:pStyle w:val="TH"/>
        <w:rPr>
          <w:rFonts w:cs="Arial"/>
        </w:rPr>
      </w:pPr>
      <w:r w:rsidRPr="00D66C64">
        <w:rPr>
          <w:rFonts w:cs="Arial"/>
        </w:rPr>
        <w:t>Table 7.8.3.2-1: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65BFA" w:rsidRPr="00D66C64" w14:paraId="5D75CB64" w14:textId="77777777" w:rsidTr="00273214">
        <w:trPr>
          <w:jc w:val="center"/>
        </w:trPr>
        <w:tc>
          <w:tcPr>
            <w:tcW w:w="567" w:type="dxa"/>
            <w:tcBorders>
              <w:bottom w:val="nil"/>
            </w:tcBorders>
          </w:tcPr>
          <w:p w14:paraId="5E985786" w14:textId="77777777" w:rsidR="00565BFA" w:rsidRPr="00D66C64" w:rsidRDefault="00565BFA" w:rsidP="00273214">
            <w:pPr>
              <w:pStyle w:val="TAH"/>
              <w:ind w:left="400" w:hanging="400"/>
            </w:pPr>
            <w:r w:rsidRPr="00D66C64">
              <w:t>St</w:t>
            </w:r>
          </w:p>
        </w:tc>
        <w:tc>
          <w:tcPr>
            <w:tcW w:w="3968" w:type="dxa"/>
          </w:tcPr>
          <w:p w14:paraId="15629FDA" w14:textId="77777777" w:rsidR="00565BFA" w:rsidRPr="00D66C64" w:rsidRDefault="00565BFA" w:rsidP="00273214">
            <w:pPr>
              <w:pStyle w:val="TAH"/>
              <w:ind w:left="400" w:hanging="400"/>
            </w:pPr>
            <w:r w:rsidRPr="00D66C64">
              <w:t>Procedure</w:t>
            </w:r>
          </w:p>
        </w:tc>
        <w:tc>
          <w:tcPr>
            <w:tcW w:w="3684" w:type="dxa"/>
            <w:gridSpan w:val="2"/>
          </w:tcPr>
          <w:p w14:paraId="039B1E74" w14:textId="77777777" w:rsidR="00565BFA" w:rsidRPr="00D66C64" w:rsidRDefault="00565BFA" w:rsidP="00273214">
            <w:pPr>
              <w:pStyle w:val="TAH"/>
              <w:ind w:left="400" w:hanging="400"/>
            </w:pPr>
            <w:r w:rsidRPr="00D66C64">
              <w:t>Message Sequence</w:t>
            </w:r>
          </w:p>
        </w:tc>
        <w:tc>
          <w:tcPr>
            <w:tcW w:w="567" w:type="dxa"/>
            <w:tcBorders>
              <w:bottom w:val="nil"/>
            </w:tcBorders>
          </w:tcPr>
          <w:p w14:paraId="70EBFAB7" w14:textId="77777777" w:rsidR="00565BFA" w:rsidRPr="00D66C64" w:rsidRDefault="00565BFA" w:rsidP="00273214">
            <w:pPr>
              <w:pStyle w:val="TAH"/>
            </w:pPr>
            <w:r w:rsidRPr="00D66C64">
              <w:t>TP</w:t>
            </w:r>
          </w:p>
        </w:tc>
        <w:tc>
          <w:tcPr>
            <w:tcW w:w="850" w:type="dxa"/>
            <w:tcBorders>
              <w:bottom w:val="nil"/>
            </w:tcBorders>
          </w:tcPr>
          <w:p w14:paraId="27FE2FA0" w14:textId="77777777" w:rsidR="00565BFA" w:rsidRPr="00D66C64" w:rsidRDefault="00565BFA" w:rsidP="00273214">
            <w:pPr>
              <w:pStyle w:val="TAH"/>
            </w:pPr>
            <w:r w:rsidRPr="00D66C64">
              <w:t>Verdict</w:t>
            </w:r>
          </w:p>
        </w:tc>
      </w:tr>
      <w:tr w:rsidR="00565BFA" w:rsidRPr="00D66C64" w14:paraId="79202EDA" w14:textId="77777777" w:rsidTr="00273214">
        <w:trPr>
          <w:jc w:val="center"/>
        </w:trPr>
        <w:tc>
          <w:tcPr>
            <w:tcW w:w="567" w:type="dxa"/>
            <w:tcBorders>
              <w:top w:val="nil"/>
            </w:tcBorders>
          </w:tcPr>
          <w:p w14:paraId="0B0892FF" w14:textId="77777777" w:rsidR="00565BFA" w:rsidRPr="00D66C64" w:rsidRDefault="00565BFA" w:rsidP="00273214">
            <w:pPr>
              <w:pStyle w:val="TAH"/>
            </w:pPr>
          </w:p>
        </w:tc>
        <w:tc>
          <w:tcPr>
            <w:tcW w:w="3968" w:type="dxa"/>
          </w:tcPr>
          <w:p w14:paraId="62FC080B" w14:textId="77777777" w:rsidR="00565BFA" w:rsidRPr="00D66C64" w:rsidRDefault="00565BFA" w:rsidP="00273214">
            <w:pPr>
              <w:pStyle w:val="TAH"/>
            </w:pPr>
          </w:p>
        </w:tc>
        <w:tc>
          <w:tcPr>
            <w:tcW w:w="708" w:type="dxa"/>
          </w:tcPr>
          <w:p w14:paraId="79CD6BCE" w14:textId="77777777" w:rsidR="00565BFA" w:rsidRPr="00D66C64" w:rsidRDefault="00565BFA" w:rsidP="00273214">
            <w:pPr>
              <w:pStyle w:val="TAH"/>
            </w:pPr>
            <w:r w:rsidRPr="00D66C64">
              <w:t>U - S</w:t>
            </w:r>
          </w:p>
        </w:tc>
        <w:tc>
          <w:tcPr>
            <w:tcW w:w="2976" w:type="dxa"/>
          </w:tcPr>
          <w:p w14:paraId="58ADA78F" w14:textId="77777777" w:rsidR="00565BFA" w:rsidRPr="00D66C64" w:rsidRDefault="00565BFA" w:rsidP="00273214">
            <w:pPr>
              <w:pStyle w:val="TAH"/>
            </w:pPr>
            <w:r w:rsidRPr="00D66C64">
              <w:t>Message</w:t>
            </w:r>
          </w:p>
        </w:tc>
        <w:tc>
          <w:tcPr>
            <w:tcW w:w="567" w:type="dxa"/>
            <w:tcBorders>
              <w:top w:val="nil"/>
            </w:tcBorders>
          </w:tcPr>
          <w:p w14:paraId="1901FE2E" w14:textId="77777777" w:rsidR="00565BFA" w:rsidRPr="00D66C64" w:rsidRDefault="00565BFA" w:rsidP="00273214">
            <w:pPr>
              <w:pStyle w:val="TAH"/>
            </w:pPr>
          </w:p>
        </w:tc>
        <w:tc>
          <w:tcPr>
            <w:tcW w:w="850" w:type="dxa"/>
            <w:tcBorders>
              <w:top w:val="nil"/>
            </w:tcBorders>
          </w:tcPr>
          <w:p w14:paraId="7C80ED65" w14:textId="77777777" w:rsidR="00565BFA" w:rsidRPr="00D66C64" w:rsidRDefault="00565BFA" w:rsidP="00273214">
            <w:pPr>
              <w:pStyle w:val="TAH"/>
            </w:pPr>
          </w:p>
        </w:tc>
      </w:tr>
      <w:tr w:rsidR="00565BFA" w:rsidRPr="00D66C64" w14:paraId="1A643CA2" w14:textId="77777777" w:rsidTr="00273214">
        <w:trPr>
          <w:jc w:val="center"/>
        </w:trPr>
        <w:tc>
          <w:tcPr>
            <w:tcW w:w="567" w:type="dxa"/>
          </w:tcPr>
          <w:p w14:paraId="62B26870" w14:textId="77777777" w:rsidR="00565BFA" w:rsidRPr="00D66C64" w:rsidRDefault="00565BFA" w:rsidP="00273214">
            <w:pPr>
              <w:pStyle w:val="TAC"/>
              <w:rPr>
                <w:lang w:eastAsia="zh-CN"/>
              </w:rPr>
            </w:pPr>
            <w:r w:rsidRPr="00D66C64">
              <w:rPr>
                <w:lang w:eastAsia="zh-CN"/>
              </w:rPr>
              <w:t>1-8</w:t>
            </w:r>
          </w:p>
        </w:tc>
        <w:tc>
          <w:tcPr>
            <w:tcW w:w="3968" w:type="dxa"/>
          </w:tcPr>
          <w:p w14:paraId="715D8BA4" w14:textId="77777777" w:rsidR="00565BFA" w:rsidRPr="00D66C64" w:rsidRDefault="00565BFA" w:rsidP="00273214">
            <w:pPr>
              <w:pStyle w:val="TAL"/>
            </w:pPr>
            <w:r w:rsidRPr="00D66C64">
              <w:t>Steps 1-8 of generic procedure specified in Table 4.9.16.2.2-1 of TS 38.508-1 [21] are performed.</w:t>
            </w:r>
          </w:p>
        </w:tc>
        <w:tc>
          <w:tcPr>
            <w:tcW w:w="708" w:type="dxa"/>
          </w:tcPr>
          <w:p w14:paraId="2CC3158E" w14:textId="77777777" w:rsidR="00565BFA" w:rsidRPr="00D66C64" w:rsidRDefault="00565BFA" w:rsidP="00273214">
            <w:pPr>
              <w:pStyle w:val="TAC"/>
              <w:rPr>
                <w:rFonts w:eastAsia="MS Gothic"/>
              </w:rPr>
            </w:pPr>
            <w:r w:rsidRPr="00D66C64">
              <w:rPr>
                <w:lang w:eastAsia="zh-CN"/>
              </w:rPr>
              <w:t>-</w:t>
            </w:r>
          </w:p>
        </w:tc>
        <w:tc>
          <w:tcPr>
            <w:tcW w:w="2976" w:type="dxa"/>
          </w:tcPr>
          <w:p w14:paraId="531EAF8B" w14:textId="77777777" w:rsidR="00565BFA" w:rsidRPr="00D66C64" w:rsidRDefault="00565BFA" w:rsidP="00273214">
            <w:pPr>
              <w:pStyle w:val="TAL"/>
              <w:rPr>
                <w:rFonts w:eastAsia="MS Gothic"/>
              </w:rPr>
            </w:pPr>
            <w:r w:rsidRPr="00D66C64">
              <w:rPr>
                <w:lang w:eastAsia="zh-CN"/>
              </w:rPr>
              <w:t>-</w:t>
            </w:r>
          </w:p>
        </w:tc>
        <w:tc>
          <w:tcPr>
            <w:tcW w:w="567" w:type="dxa"/>
          </w:tcPr>
          <w:p w14:paraId="5B4141DC" w14:textId="77777777" w:rsidR="00565BFA" w:rsidRPr="00D66C64" w:rsidRDefault="00565BFA" w:rsidP="00273214">
            <w:pPr>
              <w:pStyle w:val="TAC"/>
              <w:rPr>
                <w:lang w:eastAsia="zh-CN"/>
              </w:rPr>
            </w:pPr>
          </w:p>
        </w:tc>
        <w:tc>
          <w:tcPr>
            <w:tcW w:w="850" w:type="dxa"/>
          </w:tcPr>
          <w:p w14:paraId="71887102" w14:textId="77777777" w:rsidR="00565BFA" w:rsidRPr="00D66C64" w:rsidRDefault="00565BFA" w:rsidP="00273214">
            <w:pPr>
              <w:pStyle w:val="TAC"/>
              <w:rPr>
                <w:lang w:eastAsia="zh-CN"/>
              </w:rPr>
            </w:pPr>
          </w:p>
        </w:tc>
      </w:tr>
      <w:tr w:rsidR="00565BFA" w:rsidRPr="00D66C64" w14:paraId="5D907D09" w14:textId="77777777" w:rsidTr="00273214">
        <w:trPr>
          <w:jc w:val="center"/>
        </w:trPr>
        <w:tc>
          <w:tcPr>
            <w:tcW w:w="567" w:type="dxa"/>
          </w:tcPr>
          <w:p w14:paraId="1276E3B4" w14:textId="77777777" w:rsidR="00565BFA" w:rsidRPr="00D66C64" w:rsidRDefault="00565BFA" w:rsidP="00273214">
            <w:pPr>
              <w:pStyle w:val="TAC"/>
              <w:rPr>
                <w:lang w:eastAsia="zh-CN"/>
              </w:rPr>
            </w:pPr>
            <w:r w:rsidRPr="00D66C64">
              <w:rPr>
                <w:lang w:eastAsia="zh-CN"/>
              </w:rPr>
              <w:t>9-17</w:t>
            </w:r>
          </w:p>
        </w:tc>
        <w:tc>
          <w:tcPr>
            <w:tcW w:w="3968" w:type="dxa"/>
          </w:tcPr>
          <w:p w14:paraId="760A237D" w14:textId="77777777" w:rsidR="00565BFA" w:rsidRPr="00D66C64" w:rsidRDefault="00565BFA" w:rsidP="00273214">
            <w:pPr>
              <w:pStyle w:val="TAL"/>
              <w:rPr>
                <w:rFonts w:eastAsia="MS Gothic"/>
              </w:rPr>
            </w:pPr>
            <w:r w:rsidRPr="00D66C64">
              <w:t>Steps 1-9 of Annex A.5.2 happens</w:t>
            </w:r>
          </w:p>
        </w:tc>
        <w:tc>
          <w:tcPr>
            <w:tcW w:w="708" w:type="dxa"/>
          </w:tcPr>
          <w:p w14:paraId="7E006DF7" w14:textId="77777777" w:rsidR="00565BFA" w:rsidRPr="00D66C64" w:rsidRDefault="00565BFA" w:rsidP="00273214">
            <w:pPr>
              <w:pStyle w:val="TAC"/>
              <w:rPr>
                <w:rFonts w:eastAsia="MS Gothic"/>
              </w:rPr>
            </w:pPr>
            <w:r w:rsidRPr="00D66C64">
              <w:rPr>
                <w:lang w:eastAsia="zh-CN"/>
              </w:rPr>
              <w:t>-</w:t>
            </w:r>
          </w:p>
        </w:tc>
        <w:tc>
          <w:tcPr>
            <w:tcW w:w="2976" w:type="dxa"/>
          </w:tcPr>
          <w:p w14:paraId="71878ACC" w14:textId="77777777" w:rsidR="00565BFA" w:rsidRPr="00D66C64" w:rsidRDefault="00565BFA" w:rsidP="00273214">
            <w:pPr>
              <w:pStyle w:val="TAL"/>
              <w:rPr>
                <w:rFonts w:eastAsia="MS Gothic"/>
              </w:rPr>
            </w:pPr>
            <w:r w:rsidRPr="00D66C64">
              <w:rPr>
                <w:lang w:eastAsia="zh-CN"/>
              </w:rPr>
              <w:t>-</w:t>
            </w:r>
          </w:p>
        </w:tc>
        <w:tc>
          <w:tcPr>
            <w:tcW w:w="567" w:type="dxa"/>
          </w:tcPr>
          <w:p w14:paraId="77E4ADDD" w14:textId="77777777" w:rsidR="00565BFA" w:rsidRPr="00D66C64" w:rsidRDefault="00565BFA" w:rsidP="00273214">
            <w:pPr>
              <w:pStyle w:val="TAC"/>
              <w:rPr>
                <w:lang w:eastAsia="zh-CN"/>
              </w:rPr>
            </w:pPr>
          </w:p>
        </w:tc>
        <w:tc>
          <w:tcPr>
            <w:tcW w:w="850" w:type="dxa"/>
          </w:tcPr>
          <w:p w14:paraId="1AEEFDEF" w14:textId="77777777" w:rsidR="00565BFA" w:rsidRPr="00D66C64" w:rsidRDefault="00565BFA" w:rsidP="00273214">
            <w:pPr>
              <w:pStyle w:val="TAC"/>
              <w:rPr>
                <w:lang w:eastAsia="zh-CN"/>
              </w:rPr>
            </w:pPr>
          </w:p>
        </w:tc>
      </w:tr>
      <w:tr w:rsidR="00565BFA" w:rsidRPr="00D66C64" w14:paraId="2D7861FB" w14:textId="77777777" w:rsidTr="00273214">
        <w:trPr>
          <w:jc w:val="center"/>
        </w:trPr>
        <w:tc>
          <w:tcPr>
            <w:tcW w:w="567" w:type="dxa"/>
          </w:tcPr>
          <w:p w14:paraId="0B19997D" w14:textId="77777777" w:rsidR="00565BFA" w:rsidRPr="00D66C64" w:rsidRDefault="00565BFA" w:rsidP="00273214">
            <w:pPr>
              <w:pStyle w:val="TAC"/>
              <w:rPr>
                <w:lang w:eastAsia="zh-CN"/>
              </w:rPr>
            </w:pPr>
            <w:r w:rsidRPr="00D66C64">
              <w:rPr>
                <w:lang w:eastAsia="zh-CN"/>
              </w:rPr>
              <w:t>18</w:t>
            </w:r>
          </w:p>
        </w:tc>
        <w:tc>
          <w:tcPr>
            <w:tcW w:w="3968" w:type="dxa"/>
          </w:tcPr>
          <w:p w14:paraId="7022145E" w14:textId="77777777" w:rsidR="00565BFA" w:rsidRPr="00D66C64" w:rsidRDefault="00565BFA" w:rsidP="00273214">
            <w:pPr>
              <w:pStyle w:val="TAL"/>
            </w:pPr>
            <w:r w:rsidRPr="00D66C64">
              <w:t>Step 10 of Annex A.5.2 happens</w:t>
            </w:r>
          </w:p>
        </w:tc>
        <w:tc>
          <w:tcPr>
            <w:tcW w:w="708" w:type="dxa"/>
          </w:tcPr>
          <w:p w14:paraId="667450AF" w14:textId="77777777" w:rsidR="00565BFA" w:rsidRPr="00D66C64" w:rsidRDefault="00565BFA" w:rsidP="00273214">
            <w:pPr>
              <w:pStyle w:val="TAC"/>
              <w:rPr>
                <w:rFonts w:eastAsia="MS Gothic"/>
              </w:rPr>
            </w:pPr>
            <w:r w:rsidRPr="00D66C64">
              <w:rPr>
                <w:lang w:eastAsia="zh-CN"/>
              </w:rPr>
              <w:t>&lt;--</w:t>
            </w:r>
          </w:p>
        </w:tc>
        <w:tc>
          <w:tcPr>
            <w:tcW w:w="2976" w:type="dxa"/>
          </w:tcPr>
          <w:p w14:paraId="17483134" w14:textId="77777777" w:rsidR="00565BFA" w:rsidRPr="00D66C64" w:rsidRDefault="00565BFA" w:rsidP="00273214">
            <w:pPr>
              <w:pStyle w:val="TAL"/>
              <w:rPr>
                <w:rFonts w:eastAsia="MS Gothic"/>
              </w:rPr>
            </w:pPr>
            <w:r w:rsidRPr="00D66C64">
              <w:rPr>
                <w:rFonts w:eastAsia="MS Gothic"/>
              </w:rPr>
              <w:t>ACK</w:t>
            </w:r>
          </w:p>
        </w:tc>
        <w:tc>
          <w:tcPr>
            <w:tcW w:w="567" w:type="dxa"/>
          </w:tcPr>
          <w:p w14:paraId="47945362" w14:textId="77777777" w:rsidR="00565BFA" w:rsidRPr="00D66C64" w:rsidRDefault="00565BFA" w:rsidP="00273214">
            <w:pPr>
              <w:pStyle w:val="TAC"/>
              <w:rPr>
                <w:lang w:eastAsia="zh-CN"/>
              </w:rPr>
            </w:pPr>
            <w:r w:rsidRPr="00D66C64">
              <w:rPr>
                <w:lang w:eastAsia="zh-CN"/>
              </w:rPr>
              <w:t>1</w:t>
            </w:r>
          </w:p>
        </w:tc>
        <w:tc>
          <w:tcPr>
            <w:tcW w:w="850" w:type="dxa"/>
          </w:tcPr>
          <w:p w14:paraId="204FB8FC" w14:textId="77777777" w:rsidR="00565BFA" w:rsidRPr="00D66C64" w:rsidRDefault="00565BFA" w:rsidP="00273214">
            <w:pPr>
              <w:pStyle w:val="TAC"/>
              <w:rPr>
                <w:lang w:eastAsia="zh-CN"/>
              </w:rPr>
            </w:pPr>
            <w:r w:rsidRPr="00D66C64">
              <w:rPr>
                <w:lang w:eastAsia="zh-CN"/>
              </w:rPr>
              <w:t>P</w:t>
            </w:r>
          </w:p>
        </w:tc>
      </w:tr>
    </w:tbl>
    <w:p w14:paraId="7E53AA21" w14:textId="77777777" w:rsidR="00565BFA" w:rsidRPr="00D66C64" w:rsidRDefault="00565BFA" w:rsidP="00565BFA"/>
    <w:p w14:paraId="6AB2ACEC" w14:textId="77777777" w:rsidR="00565BFA" w:rsidRPr="00D66C64" w:rsidRDefault="00565BFA" w:rsidP="00F238ED">
      <w:pPr>
        <w:pStyle w:val="H6"/>
      </w:pPr>
      <w:bookmarkStart w:id="727" w:name="_Toc60916140"/>
      <w:r w:rsidRPr="00D66C64">
        <w:t>7.8.3.3</w:t>
      </w:r>
      <w:r w:rsidRPr="00D66C64">
        <w:tab/>
        <w:t>Specific message contents</w:t>
      </w:r>
      <w:bookmarkEnd w:id="727"/>
    </w:p>
    <w:p w14:paraId="63A0BA2A" w14:textId="77777777" w:rsidR="00565BFA" w:rsidRPr="00D66C64" w:rsidRDefault="00565BFA" w:rsidP="00565BFA">
      <w:pPr>
        <w:rPr>
          <w:lang w:eastAsia="zh-CN"/>
        </w:rPr>
      </w:pPr>
      <w:r w:rsidRPr="00D66C64">
        <w:t>None as fully described</w:t>
      </w:r>
      <w:r w:rsidRPr="00D66C64">
        <w:rPr>
          <w:lang w:eastAsia="zh-CN"/>
        </w:rPr>
        <w:t xml:space="preserve"> in annex A.5.2.</w:t>
      </w:r>
    </w:p>
    <w:p w14:paraId="2812D4B2" w14:textId="77777777" w:rsidR="00565BFA" w:rsidRPr="00D66C64" w:rsidRDefault="006C5F1C" w:rsidP="00565BFA">
      <w:pPr>
        <w:pStyle w:val="Heading2"/>
        <w:rPr>
          <w:rFonts w:eastAsia="MS Gothic"/>
        </w:rPr>
      </w:pPr>
      <w:bookmarkStart w:id="728" w:name="_Toc60916141"/>
      <w:r w:rsidRPr="00D66C64">
        <w:rPr>
          <w:rFonts w:eastAsia="MS Gothic"/>
        </w:rPr>
        <w:br w:type="page"/>
      </w:r>
      <w:bookmarkStart w:id="729" w:name="_Toc68197390"/>
      <w:bookmarkStart w:id="730" w:name="_Toc75880639"/>
      <w:bookmarkStart w:id="731" w:name="_Toc84254337"/>
      <w:bookmarkStart w:id="732" w:name="_Toc84255132"/>
      <w:r w:rsidR="00565BFA" w:rsidRPr="00D66C64">
        <w:rPr>
          <w:rFonts w:eastAsia="MS Gothic"/>
        </w:rPr>
        <w:lastRenderedPageBreak/>
        <w:t>7.9</w:t>
      </w:r>
      <w:r w:rsidR="00565BFA" w:rsidRPr="00D66C64">
        <w:rPr>
          <w:rFonts w:eastAsia="MS Gothic"/>
        </w:rPr>
        <w:tab/>
        <w:t>MTSI MT Voice Call with preconditions at originating UE and without preconditions at terminating UE / 5GS</w:t>
      </w:r>
      <w:bookmarkEnd w:id="728"/>
      <w:bookmarkEnd w:id="729"/>
      <w:bookmarkEnd w:id="730"/>
      <w:bookmarkEnd w:id="731"/>
      <w:bookmarkEnd w:id="732"/>
    </w:p>
    <w:p w14:paraId="757678AB" w14:textId="77777777" w:rsidR="00565BFA" w:rsidRPr="00D66C64" w:rsidRDefault="00565BFA" w:rsidP="00F238ED">
      <w:pPr>
        <w:pStyle w:val="H6"/>
        <w:rPr>
          <w:rFonts w:eastAsia="MS Gothic"/>
        </w:rPr>
      </w:pPr>
      <w:bookmarkStart w:id="733" w:name="_Toc60916142"/>
      <w:r w:rsidRPr="00D66C64">
        <w:rPr>
          <w:rFonts w:eastAsia="MS Gothic"/>
        </w:rPr>
        <w:t>7.9.1</w:t>
      </w:r>
      <w:r w:rsidRPr="00D66C64">
        <w:rPr>
          <w:rFonts w:eastAsia="MS Gothic"/>
        </w:rPr>
        <w:tab/>
        <w:t xml:space="preserve">Test </w:t>
      </w:r>
      <w:r w:rsidRPr="00D66C64">
        <w:t>Purpose</w:t>
      </w:r>
      <w:r w:rsidRPr="00D66C64">
        <w:rPr>
          <w:rFonts w:eastAsia="MS Gothic"/>
        </w:rPr>
        <w:t xml:space="preserve"> (TP)</w:t>
      </w:r>
      <w:bookmarkEnd w:id="733"/>
    </w:p>
    <w:p w14:paraId="5D002750" w14:textId="77777777" w:rsidR="00565BFA" w:rsidRPr="00D66C64" w:rsidRDefault="00565BFA" w:rsidP="00565BFA">
      <w:pPr>
        <w:pStyle w:val="H6"/>
        <w:rPr>
          <w:rFonts w:ascii="Courier New" w:hAnsi="Courier New"/>
          <w:b/>
          <w:sz w:val="16"/>
        </w:rPr>
      </w:pPr>
      <w:r w:rsidRPr="00D66C64">
        <w:t>(1)</w:t>
      </w:r>
    </w:p>
    <w:p w14:paraId="69F1172E" w14:textId="77777777" w:rsidR="00565BFA" w:rsidRPr="00D66C64" w:rsidRDefault="00565BFA" w:rsidP="00565BFA">
      <w:pPr>
        <w:pStyle w:val="PL"/>
        <w:rPr>
          <w:noProof w:val="0"/>
        </w:rPr>
      </w:pPr>
      <w:r w:rsidRPr="00D66C64">
        <w:rPr>
          <w:b/>
          <w:noProof w:val="0"/>
        </w:rPr>
        <w:t>with</w:t>
      </w:r>
      <w:r w:rsidRPr="00D66C64">
        <w:rPr>
          <w:noProof w:val="0"/>
        </w:rPr>
        <w:t xml:space="preserve"> { UE being registered to IMS and configured to not use preconditions }</w:t>
      </w:r>
    </w:p>
    <w:p w14:paraId="611327DC"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36ED0F32"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receives INVITE for voice call with preconditions }</w:t>
      </w:r>
    </w:p>
    <w:p w14:paraId="3F6CB6B3"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completes setup of voice call without preconditions }</w:t>
      </w:r>
    </w:p>
    <w:p w14:paraId="48A9BA15" w14:textId="77777777" w:rsidR="00565BFA" w:rsidRPr="00D66C64" w:rsidRDefault="00565BFA" w:rsidP="00565BFA">
      <w:pPr>
        <w:pStyle w:val="PL"/>
        <w:rPr>
          <w:noProof w:val="0"/>
        </w:rPr>
      </w:pPr>
      <w:r w:rsidRPr="00D66C64">
        <w:rPr>
          <w:noProof w:val="0"/>
        </w:rPr>
        <w:t xml:space="preserve">            }</w:t>
      </w:r>
    </w:p>
    <w:p w14:paraId="3254954A" w14:textId="77777777" w:rsidR="00565BFA" w:rsidRPr="00D66C64" w:rsidRDefault="00565BFA" w:rsidP="00565BFA">
      <w:pPr>
        <w:pStyle w:val="PL"/>
        <w:rPr>
          <w:noProof w:val="0"/>
        </w:rPr>
      </w:pPr>
    </w:p>
    <w:p w14:paraId="71F013AB" w14:textId="77777777" w:rsidR="00565BFA" w:rsidRPr="00D66C64" w:rsidRDefault="00565BFA" w:rsidP="00F238ED">
      <w:pPr>
        <w:pStyle w:val="H6"/>
        <w:rPr>
          <w:rFonts w:eastAsia="MS Gothic"/>
        </w:rPr>
      </w:pPr>
      <w:bookmarkStart w:id="734" w:name="_Toc60916143"/>
      <w:r w:rsidRPr="00D66C64">
        <w:rPr>
          <w:rFonts w:eastAsia="MS Gothic"/>
        </w:rPr>
        <w:t>7.9.2</w:t>
      </w:r>
      <w:r w:rsidRPr="00D66C64">
        <w:rPr>
          <w:rFonts w:eastAsia="MS Gothic"/>
        </w:rPr>
        <w:tab/>
        <w:t>Conformance Requirements</w:t>
      </w:r>
      <w:bookmarkEnd w:id="734"/>
    </w:p>
    <w:p w14:paraId="6FFE4C1C" w14:textId="77777777" w:rsidR="000D610E" w:rsidRPr="00D66C64" w:rsidRDefault="000D610E" w:rsidP="000D610E">
      <w:r w:rsidRPr="00D66C64">
        <w:t>The conformance requirements covered in the present test case are, unless otherwise stated, Rel-15 requirements.</w:t>
      </w:r>
    </w:p>
    <w:p w14:paraId="222F7485" w14:textId="77777777" w:rsidR="00565BFA" w:rsidRPr="00D66C64" w:rsidRDefault="00565BFA" w:rsidP="00565BFA">
      <w:r w:rsidRPr="00D66C64">
        <w:t>[TS 24.229, clause 5.1.4.1]</w:t>
      </w:r>
    </w:p>
    <w:p w14:paraId="1195CD4A" w14:textId="77777777" w:rsidR="00565BFA" w:rsidRPr="00D66C64" w:rsidRDefault="00565BFA" w:rsidP="00565BFA">
      <w:r w:rsidRPr="00D66C64">
        <w:t>If an initial INVITE request is received the terminating UE shall check whether the terminating UE requires local resource reservation.</w:t>
      </w:r>
    </w:p>
    <w:p w14:paraId="3AF1417C" w14:textId="77777777" w:rsidR="00565BFA" w:rsidRPr="00D66C64" w:rsidRDefault="00565BFA" w:rsidP="00565BFA">
      <w:pPr>
        <w:pStyle w:val="NO"/>
      </w:pPr>
      <w:r w:rsidRPr="00D66C64">
        <w:t>NOTE 1:</w:t>
      </w:r>
      <w:r w:rsidRPr="00D66C64">
        <w:tab/>
        <w:t>The terminating UE can decide if local resource reservation is required based on e.g. application requirements, current access network capabilities, local configuration, etc.</w:t>
      </w:r>
    </w:p>
    <w:p w14:paraId="546A1553" w14:textId="77777777" w:rsidR="00565BFA" w:rsidRPr="00D66C64" w:rsidRDefault="00565BFA" w:rsidP="00565BFA">
      <w:r w:rsidRPr="00D66C64">
        <w:t>During the session initiation, if local resource reservation is required at the terminating UE and the terminating UE supports the precondition mechanism, and:</w:t>
      </w:r>
    </w:p>
    <w:p w14:paraId="04C104D8" w14:textId="77777777" w:rsidR="00565BFA" w:rsidRPr="00D66C64" w:rsidRDefault="00565BFA" w:rsidP="00565BFA">
      <w:pPr>
        <w:pStyle w:val="B10"/>
      </w:pPr>
      <w:r w:rsidRPr="00D66C64">
        <w:t>a)</w:t>
      </w:r>
      <w:r w:rsidRPr="00D66C64">
        <w:tab/>
        <w:t>the received INVITE request includes the "precondition" option-tag in the Supported header field or Require header field and the precondition mechanism is enabled as specified in subclause 5.1.5A, the terminating UE shall use the precondition mechanism and shall include a Require header field with the "precondition" option-tag:</w:t>
      </w:r>
    </w:p>
    <w:p w14:paraId="7BE39753" w14:textId="77777777" w:rsidR="00565BFA" w:rsidRPr="00D66C64" w:rsidRDefault="00565BFA" w:rsidP="00565BFA">
      <w:pPr>
        <w:pStyle w:val="B2"/>
      </w:pPr>
      <w:r w:rsidRPr="00D66C64">
        <w:t>-</w:t>
      </w:r>
      <w:r w:rsidRPr="00D66C64">
        <w:tab/>
        <w:t>in responses to that INVITE request if those responses include an SDP body;</w:t>
      </w:r>
    </w:p>
    <w:p w14:paraId="65314895" w14:textId="77777777" w:rsidR="00565BFA" w:rsidRPr="00D66C64" w:rsidRDefault="00565BFA" w:rsidP="00565BFA">
      <w:pPr>
        <w:pStyle w:val="B2"/>
      </w:pPr>
      <w:r w:rsidRPr="00D66C64">
        <w:t>-</w:t>
      </w:r>
      <w:r w:rsidRPr="00D66C64">
        <w:tab/>
        <w:t>in responses to subsequent requests received in-dialog that include an SDP body and include "precondition" option-tag in Supported header field or Require header field; and</w:t>
      </w:r>
    </w:p>
    <w:p w14:paraId="2EBA58AB" w14:textId="77777777" w:rsidR="00565BFA" w:rsidRPr="00D66C64" w:rsidRDefault="00565BFA" w:rsidP="00565BFA">
      <w:pPr>
        <w:pStyle w:val="B2"/>
      </w:pPr>
      <w:r w:rsidRPr="00D66C64">
        <w:t>-</w:t>
      </w:r>
      <w:r w:rsidRPr="00D66C64">
        <w:tab/>
        <w:t>in subsequent requests that include an SDP body, that it sends towards the originating UE during the session initiation;</w:t>
      </w:r>
    </w:p>
    <w:p w14:paraId="3DE8581C" w14:textId="77777777" w:rsidR="00565BFA" w:rsidRPr="00D66C64" w:rsidRDefault="00565BFA" w:rsidP="00565BFA">
      <w:pPr>
        <w:pStyle w:val="B10"/>
      </w:pPr>
      <w:r w:rsidRPr="00D66C64">
        <w:t>b)</w:t>
      </w:r>
      <w:r w:rsidRPr="00D66C64">
        <w:tab/>
        <w:t>the received INVITE request includes the "precondition" option-tag in the Supported header field, and the precondition mechanism is disabled as specified in subclause 5.1.5A, the terminating UE shall not use the precondition mechanism:</w:t>
      </w:r>
    </w:p>
    <w:p w14:paraId="158908A9" w14:textId="77777777" w:rsidR="00565BFA" w:rsidRPr="00D66C64" w:rsidRDefault="00565BFA" w:rsidP="00565BFA">
      <w:pPr>
        <w:pStyle w:val="B10"/>
      </w:pPr>
      <w:r w:rsidRPr="00D66C64">
        <w:t>c)</w:t>
      </w:r>
      <w:r w:rsidRPr="00D66C64">
        <w:tab/>
        <w:t>the received INVITE request includes the "precondition" option-tag in the Require header field, and the precondition mechanism is disabled as specified in subclause 5.1.5A, the terminating UE shall reject the INVITE request with a 420 (Bad Extension) response; and</w:t>
      </w:r>
    </w:p>
    <w:p w14:paraId="451DF0BE" w14:textId="77777777" w:rsidR="00565BFA" w:rsidRPr="00D66C64" w:rsidRDefault="00565BFA" w:rsidP="00565BFA">
      <w:pPr>
        <w:pStyle w:val="B10"/>
      </w:pPr>
      <w:r w:rsidRPr="00D66C64">
        <w:t>d)</w:t>
      </w:r>
      <w:r w:rsidRPr="00D66C64">
        <w:tab/>
        <w:t>the received INVITE request does not include the "precondition" option-tag in the Supported header field or Require header field, the terminating UE shall not use the precondition mechanism.</w:t>
      </w:r>
    </w:p>
    <w:p w14:paraId="28A98F74" w14:textId="77777777" w:rsidR="00565BFA" w:rsidRPr="00D66C64" w:rsidRDefault="00565BFA" w:rsidP="00F238ED">
      <w:pPr>
        <w:pStyle w:val="H6"/>
        <w:rPr>
          <w:rFonts w:eastAsia="MS Gothic"/>
        </w:rPr>
      </w:pPr>
      <w:bookmarkStart w:id="735" w:name="_Toc60916144"/>
      <w:r w:rsidRPr="00D66C64">
        <w:rPr>
          <w:rFonts w:eastAsia="MS Gothic"/>
        </w:rPr>
        <w:t>7.9.3</w:t>
      </w:r>
      <w:r w:rsidRPr="00D66C64">
        <w:rPr>
          <w:rFonts w:eastAsia="MS Gothic"/>
        </w:rPr>
        <w:tab/>
        <w:t>Test description</w:t>
      </w:r>
      <w:bookmarkEnd w:id="735"/>
    </w:p>
    <w:p w14:paraId="0BF1143C" w14:textId="77777777" w:rsidR="00565BFA" w:rsidRPr="00D66C64" w:rsidRDefault="00565BFA" w:rsidP="00F238ED">
      <w:pPr>
        <w:pStyle w:val="H6"/>
      </w:pPr>
      <w:bookmarkStart w:id="736" w:name="_Toc60916145"/>
      <w:r w:rsidRPr="00D66C64">
        <w:t>7.9.3.1</w:t>
      </w:r>
      <w:r w:rsidRPr="00D66C64">
        <w:tab/>
        <w:t>Pre-test conditions</w:t>
      </w:r>
      <w:bookmarkEnd w:id="736"/>
    </w:p>
    <w:p w14:paraId="3AA1F307" w14:textId="77777777" w:rsidR="00565BFA" w:rsidRPr="00D66C64" w:rsidRDefault="00565BFA" w:rsidP="00565BFA">
      <w:pPr>
        <w:pStyle w:val="H6"/>
        <w:rPr>
          <w:rFonts w:cs="Arial"/>
        </w:rPr>
      </w:pPr>
      <w:r w:rsidRPr="00D66C64">
        <w:rPr>
          <w:rFonts w:cs="Arial"/>
        </w:rPr>
        <w:t>System Simulator:</w:t>
      </w:r>
    </w:p>
    <w:p w14:paraId="71F513FB" w14:textId="77777777" w:rsidR="00565BFA" w:rsidRPr="00D66C64" w:rsidRDefault="00565BFA" w:rsidP="00565BFA">
      <w:pPr>
        <w:pStyle w:val="B10"/>
      </w:pPr>
      <w:r w:rsidRPr="00D66C64">
        <w:t>-</w:t>
      </w:r>
      <w:r w:rsidRPr="00D66C64">
        <w:tab/>
        <w:t>1 NR Cell connected to 5GC, default parameters.</w:t>
      </w:r>
    </w:p>
    <w:p w14:paraId="620C661D" w14:textId="77777777" w:rsidR="00565BFA" w:rsidRPr="00D66C64" w:rsidRDefault="00565BFA" w:rsidP="00565BFA">
      <w:pPr>
        <w:pStyle w:val="H6"/>
      </w:pPr>
      <w:r w:rsidRPr="00D66C64">
        <w:lastRenderedPageBreak/>
        <w:t>UE:</w:t>
      </w:r>
    </w:p>
    <w:p w14:paraId="10B64FF6" w14:textId="77777777" w:rsidR="00565BFA" w:rsidRPr="00D66C64" w:rsidRDefault="00565BFA" w:rsidP="00565BFA">
      <w:pPr>
        <w:pStyle w:val="B10"/>
      </w:pPr>
      <w:r w:rsidRPr="00D66C64">
        <w:t>-</w:t>
      </w:r>
      <w:r w:rsidRPr="00D66C64">
        <w:tab/>
      </w:r>
      <w:r w:rsidRPr="00D66C64">
        <w:rPr>
          <w:snapToGrid w:val="0"/>
        </w:rPr>
        <w:t>UE contains either ISIM and USIM applications or only USIM application on UICC.</w:t>
      </w:r>
    </w:p>
    <w:p w14:paraId="0A7C36E8" w14:textId="77777777" w:rsidR="0090017E" w:rsidRPr="00D66C64" w:rsidRDefault="00565BFA" w:rsidP="0090017E">
      <w:pPr>
        <w:pStyle w:val="B10"/>
        <w:rPr>
          <w:snapToGrid w:val="0"/>
        </w:rPr>
      </w:pPr>
      <w:r w:rsidRPr="00D66C64">
        <w:t>-</w:t>
      </w:r>
      <w:r w:rsidRPr="00D66C64">
        <w:tab/>
      </w:r>
      <w:r w:rsidRPr="00D66C64">
        <w:rPr>
          <w:snapToGrid w:val="0"/>
        </w:rPr>
        <w:t>UE is configured to register for IMS after switch on.</w:t>
      </w:r>
    </w:p>
    <w:p w14:paraId="3D2659A6" w14:textId="5A531CCD" w:rsidR="00565BFA" w:rsidRPr="00D66C64" w:rsidRDefault="0090017E" w:rsidP="0090017E">
      <w:pPr>
        <w:pStyle w:val="B10"/>
        <w:rPr>
          <w:snapToGrid w:val="0"/>
        </w:rPr>
      </w:pPr>
      <w:r w:rsidRPr="00D66C64">
        <w:rPr>
          <w:snapToGrid w:val="0"/>
        </w:rPr>
        <w:t>-</w:t>
      </w:r>
      <w:r w:rsidRPr="00D66C64">
        <w:rPr>
          <w:snapToGrid w:val="0"/>
        </w:rPr>
        <w:tab/>
        <w:t xml:space="preserve">The </w:t>
      </w:r>
      <w:r w:rsidRPr="00D66C64">
        <w:t>UE is configured to not use preconditions.</w:t>
      </w:r>
    </w:p>
    <w:p w14:paraId="034A0183" w14:textId="77777777" w:rsidR="00565BFA" w:rsidRPr="00D66C64" w:rsidRDefault="00565BFA" w:rsidP="00565BFA">
      <w:pPr>
        <w:pStyle w:val="H6"/>
        <w:rPr>
          <w:rFonts w:cs="Arial"/>
        </w:rPr>
      </w:pPr>
      <w:r w:rsidRPr="00D66C64">
        <w:rPr>
          <w:rFonts w:cs="Arial"/>
        </w:rPr>
        <w:t>Preamble:</w:t>
      </w:r>
    </w:p>
    <w:p w14:paraId="4928A7A6" w14:textId="77777777" w:rsidR="00565BFA" w:rsidRPr="00D66C64" w:rsidRDefault="00565BFA" w:rsidP="00565BFA">
      <w:pPr>
        <w:pStyle w:val="B10"/>
      </w:pPr>
      <w:r w:rsidRPr="00D66C64">
        <w:t>-</w:t>
      </w:r>
      <w:r w:rsidRPr="00D66C64">
        <w:tab/>
        <w:t>The UE is in test state 1N-A (TS 38.508-1 [21]) and registered to IMS.</w:t>
      </w:r>
    </w:p>
    <w:p w14:paraId="37B479D4" w14:textId="77777777" w:rsidR="00565BFA" w:rsidRPr="00D66C64" w:rsidRDefault="00565BFA" w:rsidP="00F238ED">
      <w:pPr>
        <w:pStyle w:val="H6"/>
        <w:rPr>
          <w:snapToGrid w:val="0"/>
        </w:rPr>
      </w:pPr>
      <w:bookmarkStart w:id="737" w:name="_Toc60916146"/>
      <w:r w:rsidRPr="00D66C64">
        <w:t>7.9.3.2</w:t>
      </w:r>
      <w:r w:rsidRPr="00D66C64">
        <w:tab/>
      </w:r>
      <w:r w:rsidRPr="00D66C64">
        <w:rPr>
          <w:snapToGrid w:val="0"/>
        </w:rPr>
        <w:t>Test procedure sequence</w:t>
      </w:r>
      <w:bookmarkEnd w:id="737"/>
    </w:p>
    <w:p w14:paraId="21B2816D" w14:textId="77777777" w:rsidR="00565BFA" w:rsidRPr="00D66C64" w:rsidRDefault="00565BFA" w:rsidP="00565BFA">
      <w:pPr>
        <w:pStyle w:val="TH"/>
        <w:rPr>
          <w:rFonts w:cs="Arial"/>
        </w:rPr>
      </w:pPr>
      <w:r w:rsidRPr="00D66C64">
        <w:rPr>
          <w:rFonts w:cs="Arial"/>
        </w:rPr>
        <w:t>Table 7.9.3.2-1: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65BFA" w:rsidRPr="00D66C64" w14:paraId="1D3EA282" w14:textId="77777777" w:rsidTr="00273214">
        <w:trPr>
          <w:jc w:val="center"/>
        </w:trPr>
        <w:tc>
          <w:tcPr>
            <w:tcW w:w="567" w:type="dxa"/>
            <w:tcBorders>
              <w:bottom w:val="nil"/>
            </w:tcBorders>
          </w:tcPr>
          <w:p w14:paraId="581BEA0B" w14:textId="77777777" w:rsidR="00565BFA" w:rsidRPr="00D66C64" w:rsidRDefault="00565BFA" w:rsidP="00273214">
            <w:pPr>
              <w:pStyle w:val="TAH"/>
              <w:ind w:left="400" w:hanging="400"/>
            </w:pPr>
            <w:r w:rsidRPr="00D66C64">
              <w:t>St</w:t>
            </w:r>
          </w:p>
        </w:tc>
        <w:tc>
          <w:tcPr>
            <w:tcW w:w="3968" w:type="dxa"/>
          </w:tcPr>
          <w:p w14:paraId="41EE91B8" w14:textId="77777777" w:rsidR="00565BFA" w:rsidRPr="00D66C64" w:rsidRDefault="00565BFA" w:rsidP="00273214">
            <w:pPr>
              <w:pStyle w:val="TAH"/>
              <w:ind w:left="400" w:hanging="400"/>
            </w:pPr>
            <w:r w:rsidRPr="00D66C64">
              <w:t>Procedure</w:t>
            </w:r>
          </w:p>
        </w:tc>
        <w:tc>
          <w:tcPr>
            <w:tcW w:w="3684" w:type="dxa"/>
            <w:gridSpan w:val="2"/>
          </w:tcPr>
          <w:p w14:paraId="785924FE" w14:textId="77777777" w:rsidR="00565BFA" w:rsidRPr="00D66C64" w:rsidRDefault="00565BFA" w:rsidP="00273214">
            <w:pPr>
              <w:pStyle w:val="TAH"/>
              <w:ind w:left="400" w:hanging="400"/>
            </w:pPr>
            <w:r w:rsidRPr="00D66C64">
              <w:t>Message Sequence</w:t>
            </w:r>
          </w:p>
        </w:tc>
        <w:tc>
          <w:tcPr>
            <w:tcW w:w="567" w:type="dxa"/>
            <w:tcBorders>
              <w:bottom w:val="nil"/>
            </w:tcBorders>
          </w:tcPr>
          <w:p w14:paraId="0EED2CB9" w14:textId="77777777" w:rsidR="00565BFA" w:rsidRPr="00D66C64" w:rsidRDefault="00565BFA" w:rsidP="00273214">
            <w:pPr>
              <w:pStyle w:val="TAH"/>
            </w:pPr>
            <w:r w:rsidRPr="00D66C64">
              <w:t>TP</w:t>
            </w:r>
          </w:p>
        </w:tc>
        <w:tc>
          <w:tcPr>
            <w:tcW w:w="850" w:type="dxa"/>
            <w:tcBorders>
              <w:bottom w:val="nil"/>
            </w:tcBorders>
          </w:tcPr>
          <w:p w14:paraId="3BD95FD8" w14:textId="77777777" w:rsidR="00565BFA" w:rsidRPr="00D66C64" w:rsidRDefault="00565BFA" w:rsidP="00273214">
            <w:pPr>
              <w:pStyle w:val="TAH"/>
            </w:pPr>
            <w:r w:rsidRPr="00D66C64">
              <w:t>Verdict</w:t>
            </w:r>
          </w:p>
        </w:tc>
      </w:tr>
      <w:tr w:rsidR="00565BFA" w:rsidRPr="00D66C64" w14:paraId="5D1E5656" w14:textId="77777777" w:rsidTr="00273214">
        <w:trPr>
          <w:jc w:val="center"/>
        </w:trPr>
        <w:tc>
          <w:tcPr>
            <w:tcW w:w="567" w:type="dxa"/>
            <w:tcBorders>
              <w:top w:val="nil"/>
            </w:tcBorders>
          </w:tcPr>
          <w:p w14:paraId="06ED222F" w14:textId="77777777" w:rsidR="00565BFA" w:rsidRPr="00D66C64" w:rsidRDefault="00565BFA" w:rsidP="00273214">
            <w:pPr>
              <w:pStyle w:val="TAH"/>
            </w:pPr>
          </w:p>
        </w:tc>
        <w:tc>
          <w:tcPr>
            <w:tcW w:w="3968" w:type="dxa"/>
          </w:tcPr>
          <w:p w14:paraId="52450717" w14:textId="77777777" w:rsidR="00565BFA" w:rsidRPr="00D66C64" w:rsidRDefault="00565BFA" w:rsidP="00273214">
            <w:pPr>
              <w:pStyle w:val="TAH"/>
            </w:pPr>
          </w:p>
        </w:tc>
        <w:tc>
          <w:tcPr>
            <w:tcW w:w="708" w:type="dxa"/>
          </w:tcPr>
          <w:p w14:paraId="3D2DE907" w14:textId="77777777" w:rsidR="00565BFA" w:rsidRPr="00D66C64" w:rsidRDefault="00565BFA" w:rsidP="00273214">
            <w:pPr>
              <w:pStyle w:val="TAH"/>
            </w:pPr>
            <w:r w:rsidRPr="00D66C64">
              <w:t>U - S</w:t>
            </w:r>
          </w:p>
        </w:tc>
        <w:tc>
          <w:tcPr>
            <w:tcW w:w="2976" w:type="dxa"/>
          </w:tcPr>
          <w:p w14:paraId="25518C0F" w14:textId="77777777" w:rsidR="00565BFA" w:rsidRPr="00D66C64" w:rsidRDefault="00565BFA" w:rsidP="00273214">
            <w:pPr>
              <w:pStyle w:val="TAH"/>
            </w:pPr>
            <w:r w:rsidRPr="00D66C64">
              <w:t>Message</w:t>
            </w:r>
          </w:p>
        </w:tc>
        <w:tc>
          <w:tcPr>
            <w:tcW w:w="567" w:type="dxa"/>
            <w:tcBorders>
              <w:top w:val="nil"/>
            </w:tcBorders>
          </w:tcPr>
          <w:p w14:paraId="4476DF1C" w14:textId="77777777" w:rsidR="00565BFA" w:rsidRPr="00D66C64" w:rsidRDefault="00565BFA" w:rsidP="00273214">
            <w:pPr>
              <w:pStyle w:val="TAH"/>
            </w:pPr>
          </w:p>
        </w:tc>
        <w:tc>
          <w:tcPr>
            <w:tcW w:w="850" w:type="dxa"/>
            <w:tcBorders>
              <w:top w:val="nil"/>
            </w:tcBorders>
          </w:tcPr>
          <w:p w14:paraId="1F5A0FD6" w14:textId="77777777" w:rsidR="00565BFA" w:rsidRPr="00D66C64" w:rsidRDefault="00565BFA" w:rsidP="00273214">
            <w:pPr>
              <w:pStyle w:val="TAH"/>
            </w:pPr>
          </w:p>
        </w:tc>
      </w:tr>
      <w:tr w:rsidR="00565BFA" w:rsidRPr="00D66C64" w14:paraId="4D4EC4A9" w14:textId="77777777" w:rsidTr="00273214">
        <w:trPr>
          <w:jc w:val="center"/>
        </w:trPr>
        <w:tc>
          <w:tcPr>
            <w:tcW w:w="567" w:type="dxa"/>
          </w:tcPr>
          <w:p w14:paraId="6FE31A06" w14:textId="77777777" w:rsidR="00565BFA" w:rsidRPr="00D66C64" w:rsidRDefault="00565BFA" w:rsidP="00273214">
            <w:pPr>
              <w:pStyle w:val="TAC"/>
              <w:rPr>
                <w:lang w:eastAsia="zh-CN"/>
              </w:rPr>
            </w:pPr>
            <w:r w:rsidRPr="00D66C64">
              <w:rPr>
                <w:lang w:eastAsia="zh-CN"/>
              </w:rPr>
              <w:t>1-8</w:t>
            </w:r>
          </w:p>
        </w:tc>
        <w:tc>
          <w:tcPr>
            <w:tcW w:w="3968" w:type="dxa"/>
          </w:tcPr>
          <w:p w14:paraId="766A50E3" w14:textId="77777777" w:rsidR="00565BFA" w:rsidRPr="00D66C64" w:rsidRDefault="00565BFA" w:rsidP="00273214">
            <w:pPr>
              <w:pStyle w:val="TAL"/>
            </w:pPr>
            <w:r w:rsidRPr="00D66C64">
              <w:t>Steps 1-8 of generic procedure specified in Table 4.9.16.2.2-1 of TS 38.508-1 [21] are performed.</w:t>
            </w:r>
          </w:p>
        </w:tc>
        <w:tc>
          <w:tcPr>
            <w:tcW w:w="708" w:type="dxa"/>
          </w:tcPr>
          <w:p w14:paraId="67AE0647" w14:textId="77777777" w:rsidR="00565BFA" w:rsidRPr="00D66C64" w:rsidRDefault="00565BFA" w:rsidP="00273214">
            <w:pPr>
              <w:pStyle w:val="TAC"/>
              <w:rPr>
                <w:lang w:eastAsia="zh-CN"/>
              </w:rPr>
            </w:pPr>
            <w:r w:rsidRPr="00D66C64">
              <w:rPr>
                <w:lang w:eastAsia="zh-CN"/>
              </w:rPr>
              <w:t>-</w:t>
            </w:r>
          </w:p>
        </w:tc>
        <w:tc>
          <w:tcPr>
            <w:tcW w:w="2976" w:type="dxa"/>
          </w:tcPr>
          <w:p w14:paraId="1A33CEB3" w14:textId="77777777" w:rsidR="00565BFA" w:rsidRPr="00D66C64" w:rsidRDefault="00565BFA" w:rsidP="00273214">
            <w:pPr>
              <w:pStyle w:val="TAL"/>
              <w:rPr>
                <w:rFonts w:eastAsia="MS Gothic"/>
              </w:rPr>
            </w:pPr>
            <w:r w:rsidRPr="00D66C64">
              <w:rPr>
                <w:lang w:eastAsia="zh-CN"/>
              </w:rPr>
              <w:t>-</w:t>
            </w:r>
          </w:p>
        </w:tc>
        <w:tc>
          <w:tcPr>
            <w:tcW w:w="567" w:type="dxa"/>
          </w:tcPr>
          <w:p w14:paraId="508D7B00" w14:textId="77777777" w:rsidR="00565BFA" w:rsidRPr="00D66C64" w:rsidRDefault="00565BFA" w:rsidP="00273214">
            <w:pPr>
              <w:pStyle w:val="TAC"/>
              <w:rPr>
                <w:lang w:eastAsia="zh-CN"/>
              </w:rPr>
            </w:pPr>
          </w:p>
        </w:tc>
        <w:tc>
          <w:tcPr>
            <w:tcW w:w="850" w:type="dxa"/>
          </w:tcPr>
          <w:p w14:paraId="5EB47DE6" w14:textId="77777777" w:rsidR="00565BFA" w:rsidRPr="00D66C64" w:rsidRDefault="00565BFA" w:rsidP="00273214">
            <w:pPr>
              <w:pStyle w:val="TAC"/>
              <w:rPr>
                <w:lang w:eastAsia="zh-CN"/>
              </w:rPr>
            </w:pPr>
          </w:p>
        </w:tc>
      </w:tr>
      <w:tr w:rsidR="00565BFA" w:rsidRPr="00D66C64" w14:paraId="07D10D08" w14:textId="77777777" w:rsidTr="00273214">
        <w:trPr>
          <w:jc w:val="center"/>
        </w:trPr>
        <w:tc>
          <w:tcPr>
            <w:tcW w:w="567" w:type="dxa"/>
          </w:tcPr>
          <w:p w14:paraId="61DB54A5" w14:textId="77777777" w:rsidR="00565BFA" w:rsidRPr="00D66C64" w:rsidRDefault="00565BFA" w:rsidP="00273214">
            <w:pPr>
              <w:pStyle w:val="TAC"/>
              <w:rPr>
                <w:lang w:eastAsia="zh-CN"/>
              </w:rPr>
            </w:pPr>
            <w:r w:rsidRPr="00D66C64">
              <w:rPr>
                <w:lang w:eastAsia="zh-CN"/>
              </w:rPr>
              <w:t>9</w:t>
            </w:r>
          </w:p>
        </w:tc>
        <w:tc>
          <w:tcPr>
            <w:tcW w:w="3968" w:type="dxa"/>
          </w:tcPr>
          <w:p w14:paraId="364B2232" w14:textId="77777777" w:rsidR="00565BFA" w:rsidRPr="00D66C64" w:rsidRDefault="00565BFA" w:rsidP="00273214">
            <w:pPr>
              <w:pStyle w:val="TAL"/>
              <w:rPr>
                <w:rFonts w:eastAsia="MS Gothic"/>
              </w:rPr>
            </w:pPr>
            <w:r w:rsidRPr="00D66C64">
              <w:t>Step 1 of Annex A.5.1 happens</w:t>
            </w:r>
          </w:p>
        </w:tc>
        <w:tc>
          <w:tcPr>
            <w:tcW w:w="708" w:type="dxa"/>
          </w:tcPr>
          <w:p w14:paraId="7B6BB359" w14:textId="77777777" w:rsidR="00565BFA" w:rsidRPr="00D66C64" w:rsidRDefault="00565BFA" w:rsidP="00273214">
            <w:pPr>
              <w:pStyle w:val="TAC"/>
              <w:rPr>
                <w:rFonts w:eastAsia="MS Gothic"/>
              </w:rPr>
            </w:pPr>
            <w:r w:rsidRPr="00D66C64">
              <w:rPr>
                <w:lang w:eastAsia="zh-CN"/>
              </w:rPr>
              <w:t>&lt;--</w:t>
            </w:r>
          </w:p>
        </w:tc>
        <w:tc>
          <w:tcPr>
            <w:tcW w:w="2976" w:type="dxa"/>
          </w:tcPr>
          <w:p w14:paraId="6DCC5FB4" w14:textId="77777777" w:rsidR="00565BFA" w:rsidRPr="00D66C64" w:rsidRDefault="00565BFA" w:rsidP="00273214">
            <w:pPr>
              <w:pStyle w:val="TAL"/>
              <w:rPr>
                <w:rFonts w:eastAsia="MS Gothic"/>
              </w:rPr>
            </w:pPr>
            <w:r w:rsidRPr="00D66C64">
              <w:rPr>
                <w:rFonts w:eastAsia="MS Gothic"/>
              </w:rPr>
              <w:t>INVITE</w:t>
            </w:r>
          </w:p>
        </w:tc>
        <w:tc>
          <w:tcPr>
            <w:tcW w:w="567" w:type="dxa"/>
          </w:tcPr>
          <w:p w14:paraId="54807EB1" w14:textId="77777777" w:rsidR="00565BFA" w:rsidRPr="00D66C64" w:rsidRDefault="00565BFA" w:rsidP="00273214">
            <w:pPr>
              <w:pStyle w:val="TAC"/>
              <w:rPr>
                <w:lang w:eastAsia="zh-CN"/>
              </w:rPr>
            </w:pPr>
          </w:p>
        </w:tc>
        <w:tc>
          <w:tcPr>
            <w:tcW w:w="850" w:type="dxa"/>
          </w:tcPr>
          <w:p w14:paraId="60892158" w14:textId="77777777" w:rsidR="00565BFA" w:rsidRPr="00D66C64" w:rsidRDefault="00565BFA" w:rsidP="00273214">
            <w:pPr>
              <w:pStyle w:val="TAC"/>
              <w:rPr>
                <w:lang w:eastAsia="zh-CN"/>
              </w:rPr>
            </w:pPr>
          </w:p>
        </w:tc>
      </w:tr>
      <w:tr w:rsidR="00565BFA" w:rsidRPr="00D66C64" w14:paraId="63C78DDF" w14:textId="77777777" w:rsidTr="00273214">
        <w:trPr>
          <w:jc w:val="center"/>
        </w:trPr>
        <w:tc>
          <w:tcPr>
            <w:tcW w:w="567" w:type="dxa"/>
          </w:tcPr>
          <w:p w14:paraId="79ED9A22" w14:textId="77777777" w:rsidR="00565BFA" w:rsidRPr="00D66C64" w:rsidRDefault="00565BFA" w:rsidP="00273214">
            <w:pPr>
              <w:pStyle w:val="TAC"/>
              <w:rPr>
                <w:lang w:eastAsia="zh-CN"/>
              </w:rPr>
            </w:pPr>
            <w:r w:rsidRPr="00D66C64">
              <w:rPr>
                <w:lang w:eastAsia="zh-CN"/>
              </w:rPr>
              <w:t>10-17</w:t>
            </w:r>
          </w:p>
        </w:tc>
        <w:tc>
          <w:tcPr>
            <w:tcW w:w="3968" w:type="dxa"/>
          </w:tcPr>
          <w:p w14:paraId="2B3F0D54" w14:textId="77777777" w:rsidR="00565BFA" w:rsidRPr="00D66C64" w:rsidRDefault="00565BFA" w:rsidP="00273214">
            <w:pPr>
              <w:pStyle w:val="TAL"/>
              <w:rPr>
                <w:rFonts w:eastAsia="MS Gothic"/>
              </w:rPr>
            </w:pPr>
            <w:r w:rsidRPr="00D66C64">
              <w:t>Steps 2-9 of Annex A.5.2 happens</w:t>
            </w:r>
          </w:p>
        </w:tc>
        <w:tc>
          <w:tcPr>
            <w:tcW w:w="708" w:type="dxa"/>
          </w:tcPr>
          <w:p w14:paraId="2CEF1679" w14:textId="77777777" w:rsidR="00565BFA" w:rsidRPr="00D66C64" w:rsidRDefault="00565BFA" w:rsidP="00273214">
            <w:pPr>
              <w:pStyle w:val="TAC"/>
              <w:rPr>
                <w:rFonts w:eastAsia="MS Gothic"/>
              </w:rPr>
            </w:pPr>
            <w:r w:rsidRPr="00D66C64">
              <w:rPr>
                <w:lang w:eastAsia="zh-CN"/>
              </w:rPr>
              <w:t>-</w:t>
            </w:r>
          </w:p>
        </w:tc>
        <w:tc>
          <w:tcPr>
            <w:tcW w:w="2976" w:type="dxa"/>
          </w:tcPr>
          <w:p w14:paraId="6B3DFA51" w14:textId="77777777" w:rsidR="00565BFA" w:rsidRPr="00D66C64" w:rsidRDefault="00565BFA" w:rsidP="00273214">
            <w:pPr>
              <w:pStyle w:val="TAL"/>
              <w:rPr>
                <w:rFonts w:eastAsia="MS Gothic"/>
              </w:rPr>
            </w:pPr>
            <w:r w:rsidRPr="00D66C64">
              <w:rPr>
                <w:lang w:eastAsia="zh-CN"/>
              </w:rPr>
              <w:t>-</w:t>
            </w:r>
          </w:p>
        </w:tc>
        <w:tc>
          <w:tcPr>
            <w:tcW w:w="567" w:type="dxa"/>
          </w:tcPr>
          <w:p w14:paraId="43B8F7E0" w14:textId="77777777" w:rsidR="00565BFA" w:rsidRPr="00D66C64" w:rsidRDefault="00565BFA" w:rsidP="00273214">
            <w:pPr>
              <w:pStyle w:val="TAC"/>
              <w:rPr>
                <w:lang w:eastAsia="zh-CN"/>
              </w:rPr>
            </w:pPr>
          </w:p>
        </w:tc>
        <w:tc>
          <w:tcPr>
            <w:tcW w:w="850" w:type="dxa"/>
          </w:tcPr>
          <w:p w14:paraId="2A0A2F5B" w14:textId="77777777" w:rsidR="00565BFA" w:rsidRPr="00D66C64" w:rsidRDefault="00565BFA" w:rsidP="00273214">
            <w:pPr>
              <w:pStyle w:val="TAC"/>
              <w:rPr>
                <w:lang w:eastAsia="zh-CN"/>
              </w:rPr>
            </w:pPr>
          </w:p>
        </w:tc>
      </w:tr>
      <w:tr w:rsidR="00565BFA" w:rsidRPr="00D66C64" w14:paraId="0A516717" w14:textId="77777777" w:rsidTr="00273214">
        <w:trPr>
          <w:jc w:val="center"/>
        </w:trPr>
        <w:tc>
          <w:tcPr>
            <w:tcW w:w="567" w:type="dxa"/>
          </w:tcPr>
          <w:p w14:paraId="799A9FB7" w14:textId="77777777" w:rsidR="00565BFA" w:rsidRPr="00D66C64" w:rsidRDefault="00565BFA" w:rsidP="00273214">
            <w:pPr>
              <w:pStyle w:val="TAC"/>
              <w:rPr>
                <w:lang w:eastAsia="zh-CN"/>
              </w:rPr>
            </w:pPr>
            <w:r w:rsidRPr="00D66C64">
              <w:rPr>
                <w:lang w:eastAsia="zh-CN"/>
              </w:rPr>
              <w:t>18</w:t>
            </w:r>
          </w:p>
        </w:tc>
        <w:tc>
          <w:tcPr>
            <w:tcW w:w="3968" w:type="dxa"/>
          </w:tcPr>
          <w:p w14:paraId="3BEE2B6A" w14:textId="77777777" w:rsidR="00565BFA" w:rsidRPr="00D66C64" w:rsidRDefault="00565BFA" w:rsidP="00273214">
            <w:pPr>
              <w:pStyle w:val="TAL"/>
            </w:pPr>
            <w:r w:rsidRPr="00D66C64">
              <w:t>Step 10 of Annex A.5.2 happens</w:t>
            </w:r>
          </w:p>
        </w:tc>
        <w:tc>
          <w:tcPr>
            <w:tcW w:w="708" w:type="dxa"/>
          </w:tcPr>
          <w:p w14:paraId="3B0445C5" w14:textId="77777777" w:rsidR="00565BFA" w:rsidRPr="00D66C64" w:rsidRDefault="00565BFA" w:rsidP="00273214">
            <w:pPr>
              <w:pStyle w:val="TAC"/>
              <w:rPr>
                <w:rFonts w:eastAsia="MS Gothic"/>
              </w:rPr>
            </w:pPr>
            <w:r w:rsidRPr="00D66C64">
              <w:rPr>
                <w:lang w:eastAsia="zh-CN"/>
              </w:rPr>
              <w:t>&lt;--</w:t>
            </w:r>
          </w:p>
        </w:tc>
        <w:tc>
          <w:tcPr>
            <w:tcW w:w="2976" w:type="dxa"/>
          </w:tcPr>
          <w:p w14:paraId="2DF55C40" w14:textId="77777777" w:rsidR="00565BFA" w:rsidRPr="00D66C64" w:rsidRDefault="00565BFA" w:rsidP="00273214">
            <w:pPr>
              <w:pStyle w:val="TAL"/>
              <w:rPr>
                <w:rFonts w:eastAsia="MS Gothic"/>
              </w:rPr>
            </w:pPr>
            <w:r w:rsidRPr="00D66C64">
              <w:rPr>
                <w:rFonts w:eastAsia="MS Gothic"/>
              </w:rPr>
              <w:t>ACK</w:t>
            </w:r>
          </w:p>
        </w:tc>
        <w:tc>
          <w:tcPr>
            <w:tcW w:w="567" w:type="dxa"/>
          </w:tcPr>
          <w:p w14:paraId="38E0DA3E" w14:textId="77777777" w:rsidR="00565BFA" w:rsidRPr="00D66C64" w:rsidRDefault="00565BFA" w:rsidP="00273214">
            <w:pPr>
              <w:pStyle w:val="TAC"/>
              <w:rPr>
                <w:lang w:eastAsia="zh-CN"/>
              </w:rPr>
            </w:pPr>
            <w:r w:rsidRPr="00D66C64">
              <w:rPr>
                <w:lang w:eastAsia="zh-CN"/>
              </w:rPr>
              <w:t>1</w:t>
            </w:r>
          </w:p>
        </w:tc>
        <w:tc>
          <w:tcPr>
            <w:tcW w:w="850" w:type="dxa"/>
          </w:tcPr>
          <w:p w14:paraId="252151F2" w14:textId="77777777" w:rsidR="00565BFA" w:rsidRPr="00D66C64" w:rsidRDefault="00565BFA" w:rsidP="00273214">
            <w:pPr>
              <w:pStyle w:val="TAC"/>
              <w:rPr>
                <w:lang w:eastAsia="zh-CN"/>
              </w:rPr>
            </w:pPr>
            <w:r w:rsidRPr="00D66C64">
              <w:rPr>
                <w:lang w:eastAsia="zh-CN"/>
              </w:rPr>
              <w:t>P</w:t>
            </w:r>
          </w:p>
        </w:tc>
      </w:tr>
    </w:tbl>
    <w:p w14:paraId="6FEC9D57" w14:textId="77777777" w:rsidR="00565BFA" w:rsidRPr="00D66C64" w:rsidRDefault="00565BFA" w:rsidP="00565BFA"/>
    <w:p w14:paraId="635D1774" w14:textId="77777777" w:rsidR="00565BFA" w:rsidRPr="00D66C64" w:rsidRDefault="00565BFA" w:rsidP="00F238ED">
      <w:pPr>
        <w:pStyle w:val="H6"/>
      </w:pPr>
      <w:bookmarkStart w:id="738" w:name="_Toc60916147"/>
      <w:r w:rsidRPr="00D66C64">
        <w:t>7.9.3.3</w:t>
      </w:r>
      <w:r w:rsidRPr="00D66C64">
        <w:tab/>
        <w:t>Specific message contents</w:t>
      </w:r>
      <w:bookmarkEnd w:id="738"/>
    </w:p>
    <w:p w14:paraId="055998EF" w14:textId="77777777" w:rsidR="00565BFA" w:rsidRPr="00D66C64" w:rsidRDefault="00565BFA" w:rsidP="00565BFA">
      <w:pPr>
        <w:rPr>
          <w:lang w:eastAsia="zh-CN"/>
        </w:rPr>
      </w:pPr>
      <w:r w:rsidRPr="00D66C64">
        <w:t>None as fully described</w:t>
      </w:r>
      <w:r w:rsidRPr="00D66C64">
        <w:rPr>
          <w:lang w:eastAsia="zh-CN"/>
        </w:rPr>
        <w:t xml:space="preserve"> in annex A.5.1 and A.5.2.</w:t>
      </w:r>
    </w:p>
    <w:p w14:paraId="594CA97E" w14:textId="77777777" w:rsidR="00565BFA" w:rsidRPr="00D66C64" w:rsidRDefault="006C5F1C" w:rsidP="00565BFA">
      <w:pPr>
        <w:pStyle w:val="Heading2"/>
        <w:rPr>
          <w:rFonts w:eastAsia="MS Gothic"/>
        </w:rPr>
      </w:pPr>
      <w:bookmarkStart w:id="739" w:name="_Toc60916148"/>
      <w:r w:rsidRPr="00D66C64">
        <w:rPr>
          <w:rFonts w:eastAsia="MS Gothic"/>
        </w:rPr>
        <w:br w:type="page"/>
      </w:r>
      <w:bookmarkStart w:id="740" w:name="_Toc68197391"/>
      <w:bookmarkStart w:id="741" w:name="_Toc75880640"/>
      <w:bookmarkStart w:id="742" w:name="_Toc84254338"/>
      <w:bookmarkStart w:id="743" w:name="_Toc84255133"/>
      <w:r w:rsidR="00565BFA" w:rsidRPr="00D66C64">
        <w:rPr>
          <w:rFonts w:eastAsia="MS Gothic"/>
        </w:rPr>
        <w:lastRenderedPageBreak/>
        <w:t>7.10</w:t>
      </w:r>
      <w:r w:rsidR="00565BFA" w:rsidRPr="00D66C64">
        <w:rPr>
          <w:rFonts w:eastAsia="MS Gothic"/>
        </w:rPr>
        <w:tab/>
        <w:t>MTSI MT Voice call without preconditions and without SDP offer in MT INVITE / 5GS</w:t>
      </w:r>
      <w:bookmarkEnd w:id="739"/>
      <w:bookmarkEnd w:id="740"/>
      <w:bookmarkEnd w:id="741"/>
      <w:bookmarkEnd w:id="742"/>
      <w:bookmarkEnd w:id="743"/>
    </w:p>
    <w:p w14:paraId="6D0F281A" w14:textId="77777777" w:rsidR="00565BFA" w:rsidRPr="00D66C64" w:rsidRDefault="00565BFA" w:rsidP="00F238ED">
      <w:pPr>
        <w:pStyle w:val="H6"/>
        <w:rPr>
          <w:rFonts w:eastAsia="MS Gothic"/>
        </w:rPr>
      </w:pPr>
      <w:bookmarkStart w:id="744" w:name="_Toc60916149"/>
      <w:r w:rsidRPr="00D66C64">
        <w:rPr>
          <w:rFonts w:eastAsia="MS Gothic"/>
        </w:rPr>
        <w:t>7.10.1</w:t>
      </w:r>
      <w:r w:rsidRPr="00D66C64">
        <w:rPr>
          <w:rFonts w:eastAsia="MS Gothic"/>
        </w:rPr>
        <w:tab/>
        <w:t>Test Purpose (TP)</w:t>
      </w:r>
      <w:bookmarkEnd w:id="744"/>
    </w:p>
    <w:p w14:paraId="79826BC5" w14:textId="77777777" w:rsidR="00565BFA" w:rsidRPr="00D66C64" w:rsidRDefault="00565BFA" w:rsidP="00565BFA">
      <w:pPr>
        <w:pStyle w:val="H6"/>
      </w:pPr>
      <w:r w:rsidRPr="00D66C64">
        <w:t>(1)</w:t>
      </w:r>
    </w:p>
    <w:p w14:paraId="1B6D6E5D" w14:textId="77777777" w:rsidR="00565BFA" w:rsidRPr="00D66C64" w:rsidRDefault="00565BFA" w:rsidP="00565BFA">
      <w:pPr>
        <w:pStyle w:val="PL"/>
        <w:rPr>
          <w:noProof w:val="0"/>
        </w:rPr>
      </w:pPr>
      <w:r w:rsidRPr="00D66C64">
        <w:rPr>
          <w:b/>
          <w:noProof w:val="0"/>
        </w:rPr>
        <w:t>with</w:t>
      </w:r>
      <w:r w:rsidRPr="00D66C64">
        <w:rPr>
          <w:noProof w:val="0"/>
        </w:rPr>
        <w:t xml:space="preserve"> { UE being registered to IMS and configured to not use preconditions }</w:t>
      </w:r>
    </w:p>
    <w:p w14:paraId="502F9AC2"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4D50EE6D"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receives INVITE for voice call not containing an SDP offer, but indicating support for reliable provisional responses }</w:t>
      </w:r>
    </w:p>
    <w:p w14:paraId="34D79F4B"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sends 183 Session Progress reliably and containing an SDP offer }</w:t>
      </w:r>
    </w:p>
    <w:p w14:paraId="4F06D5F7" w14:textId="77777777" w:rsidR="00565BFA" w:rsidRPr="00D66C64" w:rsidRDefault="00565BFA" w:rsidP="00565BFA">
      <w:pPr>
        <w:pStyle w:val="PL"/>
        <w:rPr>
          <w:noProof w:val="0"/>
        </w:rPr>
      </w:pPr>
      <w:r w:rsidRPr="00D66C64">
        <w:rPr>
          <w:noProof w:val="0"/>
        </w:rPr>
        <w:t xml:space="preserve">            }</w:t>
      </w:r>
    </w:p>
    <w:p w14:paraId="544B36C7" w14:textId="77777777" w:rsidR="00565BFA" w:rsidRPr="00D66C64" w:rsidRDefault="00565BFA" w:rsidP="00565BFA">
      <w:pPr>
        <w:pStyle w:val="PL"/>
        <w:rPr>
          <w:noProof w:val="0"/>
        </w:rPr>
      </w:pPr>
    </w:p>
    <w:p w14:paraId="64814629" w14:textId="77777777" w:rsidR="00565BFA" w:rsidRPr="00D66C64" w:rsidRDefault="00565BFA" w:rsidP="00565BFA">
      <w:pPr>
        <w:pStyle w:val="H6"/>
      </w:pPr>
      <w:r w:rsidRPr="00D66C64">
        <w:t>(2)</w:t>
      </w:r>
    </w:p>
    <w:p w14:paraId="4E6D72E1" w14:textId="77777777" w:rsidR="00565BFA" w:rsidRPr="00D66C64" w:rsidRDefault="00565BFA" w:rsidP="00565BFA">
      <w:pPr>
        <w:pStyle w:val="PL"/>
        <w:rPr>
          <w:noProof w:val="0"/>
        </w:rPr>
      </w:pPr>
      <w:r w:rsidRPr="00D66C64">
        <w:rPr>
          <w:b/>
          <w:noProof w:val="0"/>
        </w:rPr>
        <w:t>with</w:t>
      </w:r>
      <w:r w:rsidRPr="00D66C64">
        <w:rPr>
          <w:noProof w:val="0"/>
        </w:rPr>
        <w:t xml:space="preserve"> { UE having sent 183 Session Progress }</w:t>
      </w:r>
    </w:p>
    <w:p w14:paraId="57DCEF5D"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1D7A384"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receives PRACK for 183 Session Progress }</w:t>
      </w:r>
    </w:p>
    <w:p w14:paraId="58A8EBE6"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sends 200 OK for PRACK }</w:t>
      </w:r>
    </w:p>
    <w:p w14:paraId="636EB470" w14:textId="77777777" w:rsidR="00565BFA" w:rsidRPr="00D66C64" w:rsidRDefault="00565BFA" w:rsidP="00565BFA">
      <w:pPr>
        <w:pStyle w:val="PL"/>
        <w:rPr>
          <w:noProof w:val="0"/>
        </w:rPr>
      </w:pPr>
      <w:r w:rsidRPr="00D66C64">
        <w:rPr>
          <w:noProof w:val="0"/>
        </w:rPr>
        <w:t xml:space="preserve">            }</w:t>
      </w:r>
    </w:p>
    <w:p w14:paraId="290D1D62" w14:textId="77777777" w:rsidR="00565BFA" w:rsidRPr="00D66C64" w:rsidRDefault="00565BFA" w:rsidP="00565BFA">
      <w:pPr>
        <w:pStyle w:val="PL"/>
        <w:rPr>
          <w:noProof w:val="0"/>
        </w:rPr>
      </w:pPr>
    </w:p>
    <w:p w14:paraId="772CF344" w14:textId="77777777" w:rsidR="00565BFA" w:rsidRPr="00D66C64" w:rsidRDefault="00565BFA" w:rsidP="00565BFA">
      <w:pPr>
        <w:pStyle w:val="H6"/>
      </w:pPr>
      <w:r w:rsidRPr="00D66C64">
        <w:t>(3)</w:t>
      </w:r>
    </w:p>
    <w:p w14:paraId="127D8086" w14:textId="77777777" w:rsidR="00565BFA" w:rsidRPr="00D66C64" w:rsidRDefault="00565BFA" w:rsidP="00565BFA">
      <w:pPr>
        <w:pStyle w:val="PL"/>
        <w:rPr>
          <w:noProof w:val="0"/>
        </w:rPr>
      </w:pPr>
      <w:r w:rsidRPr="00D66C64">
        <w:rPr>
          <w:b/>
          <w:noProof w:val="0"/>
        </w:rPr>
        <w:t>with</w:t>
      </w:r>
      <w:r w:rsidRPr="00D66C64">
        <w:rPr>
          <w:noProof w:val="0"/>
        </w:rPr>
        <w:t xml:space="preserve"> { UE having sent 200 OK for PRACK }</w:t>
      </w:r>
    </w:p>
    <w:p w14:paraId="73B8623A"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39D4B34"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is ready to start the call }</w:t>
      </w:r>
    </w:p>
    <w:p w14:paraId="445AAE61"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sends 180 Ringing followed by 200 OK for INVITE }</w:t>
      </w:r>
    </w:p>
    <w:p w14:paraId="65E0AAAF" w14:textId="77777777" w:rsidR="00565BFA" w:rsidRPr="00D66C64" w:rsidRDefault="00565BFA" w:rsidP="00565BFA">
      <w:pPr>
        <w:pStyle w:val="PL"/>
        <w:rPr>
          <w:noProof w:val="0"/>
        </w:rPr>
      </w:pPr>
      <w:r w:rsidRPr="00D66C64">
        <w:rPr>
          <w:noProof w:val="0"/>
        </w:rPr>
        <w:t xml:space="preserve">            }</w:t>
      </w:r>
    </w:p>
    <w:p w14:paraId="7700E78B" w14:textId="77777777" w:rsidR="00565BFA" w:rsidRPr="00D66C64" w:rsidRDefault="00565BFA" w:rsidP="00565BFA">
      <w:pPr>
        <w:pStyle w:val="PL"/>
        <w:rPr>
          <w:noProof w:val="0"/>
        </w:rPr>
      </w:pPr>
    </w:p>
    <w:p w14:paraId="78BFB5E1" w14:textId="77777777" w:rsidR="00565BFA" w:rsidRPr="00D66C64" w:rsidRDefault="00565BFA" w:rsidP="00F238ED">
      <w:pPr>
        <w:pStyle w:val="H6"/>
        <w:rPr>
          <w:rFonts w:eastAsia="MS Gothic"/>
        </w:rPr>
      </w:pPr>
      <w:bookmarkStart w:id="745" w:name="_Toc60916150"/>
      <w:r w:rsidRPr="00D66C64">
        <w:rPr>
          <w:rFonts w:eastAsia="MS Gothic"/>
        </w:rPr>
        <w:t>7.10.2</w:t>
      </w:r>
      <w:r w:rsidRPr="00D66C64">
        <w:rPr>
          <w:rFonts w:eastAsia="MS Gothic"/>
        </w:rPr>
        <w:tab/>
        <w:t>Conformance Requirements</w:t>
      </w:r>
      <w:bookmarkEnd w:id="745"/>
    </w:p>
    <w:p w14:paraId="7CAB1168" w14:textId="77777777" w:rsidR="000D610E" w:rsidRPr="00D66C64" w:rsidRDefault="000D610E" w:rsidP="000D610E">
      <w:r w:rsidRPr="00D66C64">
        <w:t>The conformance requirements covered in the present test case are, unless otherwise stated, Rel-15 requirements.</w:t>
      </w:r>
    </w:p>
    <w:p w14:paraId="6DB178A3" w14:textId="77777777" w:rsidR="00565BFA" w:rsidRPr="00D66C64" w:rsidRDefault="00565BFA" w:rsidP="00565BFA">
      <w:r w:rsidRPr="00D66C64">
        <w:t>[TS 24.229, annex U.3.1.4]:</w:t>
      </w:r>
    </w:p>
    <w:p w14:paraId="4C6E07D0" w14:textId="77777777" w:rsidR="00565BFA" w:rsidRPr="00D66C64" w:rsidRDefault="00565BFA" w:rsidP="00565BFA">
      <w:pPr>
        <w:rPr>
          <w:snapToGrid w:val="0"/>
        </w:rPr>
      </w:pPr>
      <w:r w:rsidRPr="00D66C64">
        <w:rPr>
          <w:snapToGrid w:val="0"/>
        </w:rPr>
        <w:t xml:space="preserve">Upon receiving an </w:t>
      </w:r>
      <w:r w:rsidRPr="00D66C64">
        <w:t>INVITE request not including the "precondition" option-tag in the Supported header field and not including the "precondition" option-tag in the Require header field,</w:t>
      </w:r>
      <w:r w:rsidRPr="00D66C64">
        <w:rPr>
          <w:snapToGrid w:val="0"/>
        </w:rPr>
        <w:t xml:space="preserve"> and the IP-CAN performs network-initiated resource reservation for the UE, the UE:</w:t>
      </w:r>
    </w:p>
    <w:p w14:paraId="342EA77B" w14:textId="77777777" w:rsidR="00565BFA" w:rsidRPr="00D66C64" w:rsidRDefault="00565BFA" w:rsidP="00565BFA">
      <w:pPr>
        <w:ind w:left="851" w:hanging="284"/>
        <w:rPr>
          <w:snapToGrid w:val="0"/>
        </w:rPr>
      </w:pPr>
      <w:r w:rsidRPr="00D66C64">
        <w:rPr>
          <w:snapToGrid w:val="0"/>
        </w:rPr>
        <w:t>…</w:t>
      </w:r>
    </w:p>
    <w:p w14:paraId="7CDBE941" w14:textId="77777777" w:rsidR="00565BFA" w:rsidRPr="00D66C64" w:rsidRDefault="00565BFA" w:rsidP="00565BFA">
      <w:pPr>
        <w:ind w:left="568" w:hanging="284"/>
        <w:rPr>
          <w:snapToGrid w:val="0"/>
        </w:rPr>
      </w:pPr>
      <w:r w:rsidRPr="00D66C64">
        <w:rPr>
          <w:snapToGrid w:val="0"/>
        </w:rPr>
        <w:t>2)</w:t>
      </w:r>
      <w:r w:rsidRPr="00D66C64">
        <w:rPr>
          <w:snapToGrid w:val="0"/>
        </w:rPr>
        <w:tab/>
        <w:t>if the INVITE request does not contain an SDP offer and the INVITE request includes a Supported header field indicating support of reliable provisional responses:</w:t>
      </w:r>
    </w:p>
    <w:p w14:paraId="1B905F12" w14:textId="77777777" w:rsidR="00565BFA" w:rsidRPr="00D66C64" w:rsidRDefault="00565BFA" w:rsidP="00565BFA">
      <w:pPr>
        <w:ind w:left="851" w:hanging="284"/>
        <w:rPr>
          <w:snapToGrid w:val="0"/>
        </w:rPr>
      </w:pPr>
      <w:r w:rsidRPr="00D66C64">
        <w:rPr>
          <w:snapToGrid w:val="0"/>
        </w:rPr>
        <w:t>a)</w:t>
      </w:r>
      <w:r w:rsidRPr="00D66C64">
        <w:rPr>
          <w:snapToGrid w:val="0"/>
        </w:rPr>
        <w:tab/>
        <w:t>shall generate an SDP offer;</w:t>
      </w:r>
    </w:p>
    <w:p w14:paraId="0C9C0424" w14:textId="77777777" w:rsidR="00565BFA" w:rsidRPr="00D66C64" w:rsidRDefault="00565BFA" w:rsidP="00565BFA">
      <w:pPr>
        <w:ind w:left="851" w:hanging="284"/>
        <w:rPr>
          <w:snapToGrid w:val="0"/>
        </w:rPr>
      </w:pPr>
      <w:r w:rsidRPr="00D66C64">
        <w:rPr>
          <w:snapToGrid w:val="0"/>
        </w:rPr>
        <w:t>b)</w:t>
      </w:r>
      <w:r w:rsidRPr="00D66C64">
        <w:rPr>
          <w:snapToGrid w:val="0"/>
        </w:rPr>
        <w:tab/>
        <w:t xml:space="preserve">if </w:t>
      </w:r>
      <w:r w:rsidRPr="00D66C64">
        <w:t xml:space="preserve">the local resources required at the terminating UE </w:t>
      </w:r>
      <w:r w:rsidRPr="00D66C64">
        <w:rPr>
          <w:snapToGrid w:val="0"/>
        </w:rPr>
        <w:t>for the generated SDP offer are not available:</w:t>
      </w:r>
    </w:p>
    <w:p w14:paraId="5857A14F" w14:textId="77777777" w:rsidR="00565BFA" w:rsidRPr="00D66C64" w:rsidRDefault="00565BFA" w:rsidP="00565BFA">
      <w:pPr>
        <w:ind w:left="1135" w:hanging="284"/>
        <w:rPr>
          <w:snapToGrid w:val="0"/>
        </w:rPr>
      </w:pPr>
      <w:r w:rsidRPr="00D66C64">
        <w:rPr>
          <w:snapToGrid w:val="0"/>
        </w:rPr>
        <w:t>A)</w:t>
      </w:r>
      <w:r w:rsidRPr="00D66C64">
        <w:rPr>
          <w:snapToGrid w:val="0"/>
        </w:rPr>
        <w:tab/>
      </w:r>
      <w:r w:rsidRPr="00D66C64">
        <w:rPr>
          <w:snapToGrid w:val="0"/>
          <w:lang w:eastAsia="zh-CN"/>
        </w:rPr>
        <w:t>shall</w:t>
      </w:r>
      <w:r w:rsidRPr="00D66C64">
        <w:rPr>
          <w:snapToGrid w:val="0"/>
        </w:rPr>
        <w:t xml:space="preserve"> not alert the user; and</w:t>
      </w:r>
    </w:p>
    <w:p w14:paraId="34D4316F" w14:textId="77777777" w:rsidR="00565BFA" w:rsidRPr="00D66C64" w:rsidRDefault="00565BFA" w:rsidP="00565BFA">
      <w:pPr>
        <w:ind w:left="1135" w:hanging="284"/>
        <w:rPr>
          <w:snapToGrid w:val="0"/>
        </w:rPr>
      </w:pPr>
      <w:r w:rsidRPr="00D66C64">
        <w:rPr>
          <w:snapToGrid w:val="0"/>
        </w:rPr>
        <w:t>B)</w:t>
      </w:r>
      <w:r w:rsidRPr="00D66C64">
        <w:rPr>
          <w:snapToGrid w:val="0"/>
        </w:rPr>
        <w:tab/>
        <w:t xml:space="preserve">shall reliably send 183 (Session Progress) response to the INVITE request without waiting for resource reservation and without alerting the user. In the 183 (Session </w:t>
      </w:r>
      <w:r w:rsidR="00A53DC8" w:rsidRPr="00D66C64">
        <w:rPr>
          <w:snapToGrid w:val="0"/>
        </w:rPr>
        <w:t>Progress</w:t>
      </w:r>
      <w:r w:rsidRPr="00D66C64">
        <w:rPr>
          <w:snapToGrid w:val="0"/>
        </w:rPr>
        <w:t>) response, the UE shall include the generated SDP offer.</w:t>
      </w:r>
    </w:p>
    <w:p w14:paraId="4B795214" w14:textId="77777777" w:rsidR="00565BFA" w:rsidRPr="00D66C64" w:rsidRDefault="00565BFA" w:rsidP="00565BFA">
      <w:pPr>
        <w:rPr>
          <w:lang w:eastAsia="zh-CN"/>
        </w:rPr>
      </w:pPr>
      <w:r w:rsidRPr="00D66C64">
        <w:rPr>
          <w:snapToGrid w:val="0"/>
        </w:rPr>
        <w:t xml:space="preserve">Upon </w:t>
      </w:r>
      <w:r w:rsidRPr="00D66C64">
        <w:t xml:space="preserve">successful reservation of local resources, if </w:t>
      </w:r>
      <w:r w:rsidRPr="00D66C64">
        <w:rPr>
          <w:snapToGrid w:val="0"/>
        </w:rPr>
        <w:t xml:space="preserve">the precondition mechanism is not used by the </w:t>
      </w:r>
      <w:r w:rsidRPr="00D66C64">
        <w:t xml:space="preserve">terminating </w:t>
      </w:r>
      <w:r w:rsidRPr="00D66C64">
        <w:rPr>
          <w:snapToGrid w:val="0"/>
        </w:rPr>
        <w:t xml:space="preserve">UE, </w:t>
      </w:r>
      <w:r w:rsidRPr="00D66C64">
        <w:t>the UE</w:t>
      </w:r>
      <w:r w:rsidRPr="00D66C64">
        <w:rPr>
          <w:lang w:eastAsia="zh-CN"/>
        </w:rPr>
        <w:t xml:space="preserve"> can send 180 (Ringing) response </w:t>
      </w:r>
      <w:r w:rsidRPr="00D66C64">
        <w:rPr>
          <w:snapToGrid w:val="0"/>
        </w:rPr>
        <w:t>to the INVITE request</w:t>
      </w:r>
      <w:r w:rsidRPr="00D66C64">
        <w:rPr>
          <w:lang w:eastAsia="zh-CN"/>
        </w:rPr>
        <w:t xml:space="preserve"> and can </w:t>
      </w:r>
      <w:r w:rsidRPr="00D66C64">
        <w:t xml:space="preserve">alert </w:t>
      </w:r>
      <w:r w:rsidRPr="00D66C64">
        <w:rPr>
          <w:snapToGrid w:val="0"/>
        </w:rPr>
        <w:t>the</w:t>
      </w:r>
      <w:r w:rsidRPr="00D66C64">
        <w:t xml:space="preserve"> user.</w:t>
      </w:r>
    </w:p>
    <w:p w14:paraId="084EB28B" w14:textId="77777777" w:rsidR="00565BFA" w:rsidRPr="00D66C64" w:rsidRDefault="00565BFA" w:rsidP="00F238ED">
      <w:pPr>
        <w:pStyle w:val="H6"/>
        <w:rPr>
          <w:rFonts w:eastAsia="MS Gothic"/>
        </w:rPr>
      </w:pPr>
      <w:bookmarkStart w:id="746" w:name="_Toc60916151"/>
      <w:r w:rsidRPr="00D66C64">
        <w:rPr>
          <w:rFonts w:eastAsia="MS Gothic"/>
        </w:rPr>
        <w:lastRenderedPageBreak/>
        <w:t>7.10.3</w:t>
      </w:r>
      <w:r w:rsidRPr="00D66C64">
        <w:rPr>
          <w:rFonts w:eastAsia="MS Gothic"/>
        </w:rPr>
        <w:tab/>
        <w:t>Test description</w:t>
      </w:r>
      <w:bookmarkEnd w:id="746"/>
    </w:p>
    <w:p w14:paraId="4E2439D7" w14:textId="77777777" w:rsidR="00565BFA" w:rsidRPr="00D66C64" w:rsidRDefault="00565BFA" w:rsidP="00F238ED">
      <w:pPr>
        <w:pStyle w:val="H6"/>
      </w:pPr>
      <w:bookmarkStart w:id="747" w:name="_Toc60916152"/>
      <w:r w:rsidRPr="00D66C64">
        <w:t>7.10.3.1</w:t>
      </w:r>
      <w:r w:rsidRPr="00D66C64">
        <w:tab/>
        <w:t>Pre-test conditions</w:t>
      </w:r>
      <w:bookmarkEnd w:id="747"/>
    </w:p>
    <w:p w14:paraId="5ECBC18C" w14:textId="77777777" w:rsidR="00565BFA" w:rsidRPr="00D66C64" w:rsidRDefault="00565BFA" w:rsidP="00565BFA">
      <w:pPr>
        <w:pStyle w:val="H6"/>
        <w:rPr>
          <w:rFonts w:cs="Arial"/>
        </w:rPr>
      </w:pPr>
      <w:r w:rsidRPr="00D66C64">
        <w:rPr>
          <w:rFonts w:cs="Arial"/>
        </w:rPr>
        <w:t>System Simulator:</w:t>
      </w:r>
    </w:p>
    <w:p w14:paraId="49CD0CE6" w14:textId="77777777" w:rsidR="00565BFA" w:rsidRPr="00D66C64" w:rsidRDefault="00565BFA" w:rsidP="00565BFA">
      <w:pPr>
        <w:pStyle w:val="B10"/>
        <w:rPr>
          <w:lang w:eastAsia="sv-SE"/>
        </w:rPr>
      </w:pPr>
      <w:r w:rsidRPr="00D66C64">
        <w:t>-</w:t>
      </w:r>
      <w:r w:rsidRPr="00D66C64">
        <w:tab/>
        <w:t>1 NR Cell connected to 5GC, default parameters.</w:t>
      </w:r>
    </w:p>
    <w:p w14:paraId="5A74A2C1" w14:textId="77777777" w:rsidR="00565BFA" w:rsidRPr="00D66C64" w:rsidRDefault="00565BFA" w:rsidP="00565BFA">
      <w:pPr>
        <w:pStyle w:val="H6"/>
      </w:pPr>
      <w:r w:rsidRPr="00D66C64">
        <w:t>UE:</w:t>
      </w:r>
    </w:p>
    <w:p w14:paraId="47949FBA" w14:textId="77777777" w:rsidR="00565BFA" w:rsidRPr="00D66C64" w:rsidRDefault="00565BFA" w:rsidP="00565BFA">
      <w:pPr>
        <w:pStyle w:val="B10"/>
        <w:rPr>
          <w:snapToGrid w:val="0"/>
        </w:rPr>
      </w:pPr>
      <w:r w:rsidRPr="00D66C64">
        <w:t>-</w:t>
      </w:r>
      <w:r w:rsidRPr="00D66C64">
        <w:tab/>
        <w:t xml:space="preserve">The </w:t>
      </w:r>
      <w:r w:rsidRPr="00D66C64">
        <w:rPr>
          <w:snapToGrid w:val="0"/>
        </w:rPr>
        <w:t>UE contains either ISIM and USIM applications or only USIM application on UICC.</w:t>
      </w:r>
    </w:p>
    <w:p w14:paraId="5EC838F0" w14:textId="77777777" w:rsidR="0090017E" w:rsidRPr="00D66C64" w:rsidRDefault="00565BFA" w:rsidP="0090017E">
      <w:pPr>
        <w:pStyle w:val="B10"/>
        <w:rPr>
          <w:snapToGrid w:val="0"/>
        </w:rPr>
      </w:pPr>
      <w:r w:rsidRPr="00D66C64">
        <w:t>-</w:t>
      </w:r>
      <w:r w:rsidRPr="00D66C64">
        <w:tab/>
        <w:t xml:space="preserve">The </w:t>
      </w:r>
      <w:r w:rsidRPr="00D66C64">
        <w:rPr>
          <w:snapToGrid w:val="0"/>
        </w:rPr>
        <w:t>UE is configured to register for IMS after switch on.</w:t>
      </w:r>
    </w:p>
    <w:p w14:paraId="2BC085B4" w14:textId="423D3889" w:rsidR="00565BFA" w:rsidRPr="00D66C64" w:rsidRDefault="0090017E" w:rsidP="0090017E">
      <w:pPr>
        <w:pStyle w:val="B10"/>
        <w:rPr>
          <w:snapToGrid w:val="0"/>
        </w:rPr>
      </w:pPr>
      <w:r w:rsidRPr="00D66C64">
        <w:rPr>
          <w:snapToGrid w:val="0"/>
        </w:rPr>
        <w:t>-</w:t>
      </w:r>
      <w:r w:rsidRPr="00D66C64">
        <w:rPr>
          <w:snapToGrid w:val="0"/>
        </w:rPr>
        <w:tab/>
        <w:t xml:space="preserve">The </w:t>
      </w:r>
      <w:r w:rsidRPr="00D66C64">
        <w:t>UE is configured to not use preconditions.</w:t>
      </w:r>
    </w:p>
    <w:p w14:paraId="13D609C8" w14:textId="77777777" w:rsidR="00565BFA" w:rsidRPr="00D66C64" w:rsidRDefault="00565BFA" w:rsidP="00565BFA">
      <w:pPr>
        <w:pStyle w:val="H6"/>
        <w:rPr>
          <w:rFonts w:cs="Arial"/>
        </w:rPr>
      </w:pPr>
      <w:r w:rsidRPr="00D66C64">
        <w:rPr>
          <w:rFonts w:cs="Arial"/>
        </w:rPr>
        <w:t>Preamble:</w:t>
      </w:r>
    </w:p>
    <w:p w14:paraId="15420AC3" w14:textId="77777777" w:rsidR="00565BFA" w:rsidRPr="00D66C64" w:rsidRDefault="00565BFA" w:rsidP="00565BFA">
      <w:pPr>
        <w:rPr>
          <w:snapToGrid w:val="0"/>
        </w:rPr>
      </w:pPr>
      <w:r w:rsidRPr="00D66C64">
        <w:t>-</w:t>
      </w:r>
      <w:r w:rsidRPr="00D66C64">
        <w:tab/>
      </w:r>
      <w:r w:rsidRPr="00D66C64">
        <w:rPr>
          <w:snapToGrid w:val="0"/>
        </w:rPr>
        <w:t>UE is in state 1N-A (38.508-1[21]) and registered to IMS</w:t>
      </w:r>
    </w:p>
    <w:p w14:paraId="21A38ACC" w14:textId="77777777" w:rsidR="00565BFA" w:rsidRPr="00D66C64" w:rsidRDefault="00565BFA" w:rsidP="00F238ED">
      <w:pPr>
        <w:pStyle w:val="H6"/>
        <w:rPr>
          <w:snapToGrid w:val="0"/>
        </w:rPr>
      </w:pPr>
      <w:bookmarkStart w:id="748" w:name="_Toc60916153"/>
      <w:r w:rsidRPr="00D66C64">
        <w:t>7.10.3.2</w:t>
      </w:r>
      <w:r w:rsidRPr="00D66C64">
        <w:tab/>
      </w:r>
      <w:r w:rsidRPr="00D66C64">
        <w:rPr>
          <w:snapToGrid w:val="0"/>
        </w:rPr>
        <w:t>Test procedure sequence</w:t>
      </w:r>
      <w:bookmarkEnd w:id="748"/>
    </w:p>
    <w:p w14:paraId="1A10712E" w14:textId="77777777" w:rsidR="00565BFA" w:rsidRPr="00D66C64" w:rsidRDefault="00565BFA" w:rsidP="00565BFA">
      <w:pPr>
        <w:pStyle w:val="TH"/>
        <w:rPr>
          <w:rFonts w:cs="Arial"/>
        </w:rPr>
      </w:pPr>
      <w:r w:rsidRPr="00D66C64">
        <w:rPr>
          <w:rFonts w:cs="Arial"/>
        </w:rPr>
        <w:t>Table 7.10.3.2-1: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65BFA" w:rsidRPr="00D66C64" w14:paraId="6EE519A9" w14:textId="77777777" w:rsidTr="00273214">
        <w:trPr>
          <w:jc w:val="center"/>
        </w:trPr>
        <w:tc>
          <w:tcPr>
            <w:tcW w:w="567" w:type="dxa"/>
            <w:tcBorders>
              <w:bottom w:val="nil"/>
            </w:tcBorders>
          </w:tcPr>
          <w:p w14:paraId="03D2A69D" w14:textId="77777777" w:rsidR="00565BFA" w:rsidRPr="00D66C64" w:rsidRDefault="00565BFA" w:rsidP="00273214">
            <w:pPr>
              <w:pStyle w:val="TAH"/>
              <w:ind w:left="400" w:hanging="400"/>
            </w:pPr>
            <w:r w:rsidRPr="00D66C64">
              <w:t>St</w:t>
            </w:r>
          </w:p>
        </w:tc>
        <w:tc>
          <w:tcPr>
            <w:tcW w:w="3968" w:type="dxa"/>
          </w:tcPr>
          <w:p w14:paraId="434E91A7" w14:textId="77777777" w:rsidR="00565BFA" w:rsidRPr="00D66C64" w:rsidRDefault="00565BFA" w:rsidP="00273214">
            <w:pPr>
              <w:pStyle w:val="TAH"/>
              <w:ind w:left="400" w:hanging="400"/>
            </w:pPr>
            <w:r w:rsidRPr="00D66C64">
              <w:t>Procedure</w:t>
            </w:r>
          </w:p>
        </w:tc>
        <w:tc>
          <w:tcPr>
            <w:tcW w:w="3684" w:type="dxa"/>
            <w:gridSpan w:val="2"/>
          </w:tcPr>
          <w:p w14:paraId="38368B7C" w14:textId="77777777" w:rsidR="00565BFA" w:rsidRPr="00D66C64" w:rsidRDefault="00565BFA" w:rsidP="00273214">
            <w:pPr>
              <w:pStyle w:val="TAH"/>
              <w:ind w:left="400" w:hanging="400"/>
            </w:pPr>
            <w:r w:rsidRPr="00D66C64">
              <w:t>Message Sequence</w:t>
            </w:r>
          </w:p>
        </w:tc>
        <w:tc>
          <w:tcPr>
            <w:tcW w:w="567" w:type="dxa"/>
            <w:tcBorders>
              <w:bottom w:val="nil"/>
            </w:tcBorders>
          </w:tcPr>
          <w:p w14:paraId="1F91E964" w14:textId="77777777" w:rsidR="00565BFA" w:rsidRPr="00D66C64" w:rsidRDefault="00565BFA" w:rsidP="00273214">
            <w:pPr>
              <w:pStyle w:val="TAH"/>
            </w:pPr>
            <w:r w:rsidRPr="00D66C64">
              <w:t>TP</w:t>
            </w:r>
          </w:p>
        </w:tc>
        <w:tc>
          <w:tcPr>
            <w:tcW w:w="850" w:type="dxa"/>
            <w:tcBorders>
              <w:bottom w:val="nil"/>
            </w:tcBorders>
          </w:tcPr>
          <w:p w14:paraId="3BB376E6" w14:textId="77777777" w:rsidR="00565BFA" w:rsidRPr="00D66C64" w:rsidRDefault="00565BFA" w:rsidP="00273214">
            <w:pPr>
              <w:pStyle w:val="TAH"/>
            </w:pPr>
            <w:r w:rsidRPr="00D66C64">
              <w:t>Verdict</w:t>
            </w:r>
          </w:p>
        </w:tc>
      </w:tr>
      <w:tr w:rsidR="00565BFA" w:rsidRPr="00D66C64" w14:paraId="041B57FF" w14:textId="77777777" w:rsidTr="00273214">
        <w:trPr>
          <w:jc w:val="center"/>
        </w:trPr>
        <w:tc>
          <w:tcPr>
            <w:tcW w:w="567" w:type="dxa"/>
            <w:tcBorders>
              <w:top w:val="nil"/>
            </w:tcBorders>
          </w:tcPr>
          <w:p w14:paraId="66166CDE" w14:textId="77777777" w:rsidR="00565BFA" w:rsidRPr="00D66C64" w:rsidRDefault="00565BFA" w:rsidP="00273214">
            <w:pPr>
              <w:pStyle w:val="TAH"/>
            </w:pPr>
          </w:p>
        </w:tc>
        <w:tc>
          <w:tcPr>
            <w:tcW w:w="3968" w:type="dxa"/>
          </w:tcPr>
          <w:p w14:paraId="055B5FE3" w14:textId="77777777" w:rsidR="00565BFA" w:rsidRPr="00D66C64" w:rsidRDefault="00565BFA" w:rsidP="00273214">
            <w:pPr>
              <w:pStyle w:val="TAH"/>
            </w:pPr>
          </w:p>
        </w:tc>
        <w:tc>
          <w:tcPr>
            <w:tcW w:w="708" w:type="dxa"/>
          </w:tcPr>
          <w:p w14:paraId="1D7A35C6" w14:textId="77777777" w:rsidR="00565BFA" w:rsidRPr="00D66C64" w:rsidRDefault="00565BFA" w:rsidP="00273214">
            <w:pPr>
              <w:pStyle w:val="TAH"/>
            </w:pPr>
            <w:r w:rsidRPr="00D66C64">
              <w:t>U - S</w:t>
            </w:r>
          </w:p>
        </w:tc>
        <w:tc>
          <w:tcPr>
            <w:tcW w:w="2976" w:type="dxa"/>
          </w:tcPr>
          <w:p w14:paraId="746DAA25" w14:textId="77777777" w:rsidR="00565BFA" w:rsidRPr="00D66C64" w:rsidRDefault="00565BFA" w:rsidP="00273214">
            <w:pPr>
              <w:pStyle w:val="TAH"/>
            </w:pPr>
            <w:r w:rsidRPr="00D66C64">
              <w:t>Message</w:t>
            </w:r>
          </w:p>
        </w:tc>
        <w:tc>
          <w:tcPr>
            <w:tcW w:w="567" w:type="dxa"/>
            <w:tcBorders>
              <w:top w:val="nil"/>
            </w:tcBorders>
          </w:tcPr>
          <w:p w14:paraId="2E2536A4" w14:textId="77777777" w:rsidR="00565BFA" w:rsidRPr="00D66C64" w:rsidRDefault="00565BFA" w:rsidP="00273214">
            <w:pPr>
              <w:pStyle w:val="TAH"/>
            </w:pPr>
          </w:p>
        </w:tc>
        <w:tc>
          <w:tcPr>
            <w:tcW w:w="850" w:type="dxa"/>
            <w:tcBorders>
              <w:top w:val="nil"/>
            </w:tcBorders>
          </w:tcPr>
          <w:p w14:paraId="64AE0C50" w14:textId="77777777" w:rsidR="00565BFA" w:rsidRPr="00D66C64" w:rsidRDefault="00565BFA" w:rsidP="00273214">
            <w:pPr>
              <w:pStyle w:val="TAH"/>
            </w:pPr>
          </w:p>
        </w:tc>
      </w:tr>
      <w:tr w:rsidR="00565BFA" w:rsidRPr="00D66C64" w14:paraId="2AB0004B" w14:textId="77777777" w:rsidTr="00273214">
        <w:trPr>
          <w:jc w:val="center"/>
        </w:trPr>
        <w:tc>
          <w:tcPr>
            <w:tcW w:w="567" w:type="dxa"/>
            <w:tcBorders>
              <w:top w:val="nil"/>
            </w:tcBorders>
          </w:tcPr>
          <w:p w14:paraId="280B7993" w14:textId="77777777" w:rsidR="00565BFA" w:rsidRPr="00D66C64" w:rsidRDefault="00565BFA" w:rsidP="00273214">
            <w:pPr>
              <w:pStyle w:val="TAH"/>
              <w:rPr>
                <w:b w:val="0"/>
                <w:lang w:eastAsia="zh-CN"/>
              </w:rPr>
            </w:pPr>
            <w:r w:rsidRPr="00D66C64">
              <w:rPr>
                <w:b w:val="0"/>
                <w:lang w:eastAsia="zh-CN"/>
              </w:rPr>
              <w:t>1</w:t>
            </w:r>
          </w:p>
        </w:tc>
        <w:tc>
          <w:tcPr>
            <w:tcW w:w="3968" w:type="dxa"/>
          </w:tcPr>
          <w:p w14:paraId="5B43CF1F" w14:textId="77777777" w:rsidR="00565BFA" w:rsidRPr="00D66C64" w:rsidRDefault="00565BFA" w:rsidP="00273214">
            <w:pPr>
              <w:pStyle w:val="TAL"/>
            </w:pPr>
            <w:r w:rsidRPr="00D66C64">
              <w:t>Steps 1-8 of generic procedure specified in Table 4.9.16.2.2-1 of TS 38.508-1 [21] are performed.</w:t>
            </w:r>
          </w:p>
        </w:tc>
        <w:tc>
          <w:tcPr>
            <w:tcW w:w="708" w:type="dxa"/>
          </w:tcPr>
          <w:p w14:paraId="536DC67B" w14:textId="77777777" w:rsidR="00565BFA" w:rsidRPr="00D66C64" w:rsidRDefault="00565BFA" w:rsidP="00273214">
            <w:pPr>
              <w:pStyle w:val="TAH"/>
              <w:rPr>
                <w:b w:val="0"/>
                <w:lang w:eastAsia="zh-CN"/>
              </w:rPr>
            </w:pPr>
            <w:r w:rsidRPr="00D66C64">
              <w:rPr>
                <w:b w:val="0"/>
                <w:lang w:eastAsia="zh-CN"/>
              </w:rPr>
              <w:t>-</w:t>
            </w:r>
          </w:p>
        </w:tc>
        <w:tc>
          <w:tcPr>
            <w:tcW w:w="2976" w:type="dxa"/>
          </w:tcPr>
          <w:p w14:paraId="35643DF1" w14:textId="77777777" w:rsidR="00565BFA" w:rsidRPr="00D66C64" w:rsidRDefault="00565BFA" w:rsidP="00273214">
            <w:pPr>
              <w:pStyle w:val="TAH"/>
              <w:rPr>
                <w:b w:val="0"/>
              </w:rPr>
            </w:pPr>
            <w:r w:rsidRPr="00D66C64">
              <w:rPr>
                <w:b w:val="0"/>
                <w:lang w:eastAsia="zh-CN"/>
              </w:rPr>
              <w:t>-</w:t>
            </w:r>
          </w:p>
        </w:tc>
        <w:tc>
          <w:tcPr>
            <w:tcW w:w="567" w:type="dxa"/>
            <w:tcBorders>
              <w:top w:val="nil"/>
            </w:tcBorders>
          </w:tcPr>
          <w:p w14:paraId="61A9178C" w14:textId="77777777" w:rsidR="00565BFA" w:rsidRPr="00D66C64" w:rsidRDefault="00565BFA" w:rsidP="00273214">
            <w:pPr>
              <w:pStyle w:val="TAH"/>
              <w:rPr>
                <w:b w:val="0"/>
              </w:rPr>
            </w:pPr>
            <w:r w:rsidRPr="00D66C64">
              <w:rPr>
                <w:b w:val="0"/>
                <w:lang w:eastAsia="zh-CN"/>
              </w:rPr>
              <w:t>-</w:t>
            </w:r>
          </w:p>
        </w:tc>
        <w:tc>
          <w:tcPr>
            <w:tcW w:w="850" w:type="dxa"/>
            <w:tcBorders>
              <w:top w:val="nil"/>
            </w:tcBorders>
          </w:tcPr>
          <w:p w14:paraId="2EF93D43" w14:textId="77777777" w:rsidR="00565BFA" w:rsidRPr="00D66C64" w:rsidRDefault="00565BFA" w:rsidP="00273214">
            <w:pPr>
              <w:pStyle w:val="TAH"/>
              <w:rPr>
                <w:b w:val="0"/>
              </w:rPr>
            </w:pPr>
            <w:r w:rsidRPr="00D66C64">
              <w:rPr>
                <w:b w:val="0"/>
                <w:lang w:eastAsia="zh-CN"/>
              </w:rPr>
              <w:t>-</w:t>
            </w:r>
          </w:p>
        </w:tc>
      </w:tr>
      <w:tr w:rsidR="00565BFA" w:rsidRPr="00D66C64" w14:paraId="1A757921" w14:textId="77777777" w:rsidTr="00273214">
        <w:trPr>
          <w:jc w:val="center"/>
        </w:trPr>
        <w:tc>
          <w:tcPr>
            <w:tcW w:w="567" w:type="dxa"/>
          </w:tcPr>
          <w:p w14:paraId="3D0805A1" w14:textId="77777777" w:rsidR="00565BFA" w:rsidRPr="00D66C64" w:rsidRDefault="00565BFA" w:rsidP="00273214">
            <w:pPr>
              <w:pStyle w:val="TAC"/>
              <w:rPr>
                <w:lang w:eastAsia="zh-CN"/>
              </w:rPr>
            </w:pPr>
            <w:r w:rsidRPr="00D66C64">
              <w:rPr>
                <w:lang w:eastAsia="zh-CN"/>
              </w:rPr>
              <w:t>2</w:t>
            </w:r>
          </w:p>
        </w:tc>
        <w:tc>
          <w:tcPr>
            <w:tcW w:w="3968" w:type="dxa"/>
          </w:tcPr>
          <w:p w14:paraId="77CCB6CB" w14:textId="77777777" w:rsidR="00565BFA" w:rsidRPr="00D66C64" w:rsidRDefault="00565BFA" w:rsidP="00273214">
            <w:pPr>
              <w:pStyle w:val="TAL"/>
            </w:pPr>
            <w:r w:rsidRPr="00D66C64">
              <w:t>Step 1 of Annex A.5.2 happens</w:t>
            </w:r>
          </w:p>
          <w:p w14:paraId="038D8AA0" w14:textId="77777777" w:rsidR="00565BFA" w:rsidRPr="00D66C64" w:rsidRDefault="00565BFA" w:rsidP="00273214">
            <w:pPr>
              <w:pStyle w:val="TAL"/>
              <w:rPr>
                <w:rFonts w:eastAsia="MS Gothic"/>
              </w:rPr>
            </w:pPr>
            <w:r w:rsidRPr="00D66C64">
              <w:t>(Note: the INVITE message doesn’t include an SDP offer, but includes an option-tag indicating reliable provisional responses.)</w:t>
            </w:r>
          </w:p>
        </w:tc>
        <w:tc>
          <w:tcPr>
            <w:tcW w:w="708" w:type="dxa"/>
          </w:tcPr>
          <w:p w14:paraId="680BDFC8" w14:textId="77777777" w:rsidR="00565BFA" w:rsidRPr="00D66C64" w:rsidRDefault="00565BFA" w:rsidP="00273214">
            <w:pPr>
              <w:pStyle w:val="TAC"/>
              <w:rPr>
                <w:rFonts w:eastAsia="MS Gothic"/>
              </w:rPr>
            </w:pPr>
            <w:r w:rsidRPr="00D66C64">
              <w:rPr>
                <w:lang w:eastAsia="zh-CN"/>
              </w:rPr>
              <w:t>&lt;--</w:t>
            </w:r>
          </w:p>
        </w:tc>
        <w:tc>
          <w:tcPr>
            <w:tcW w:w="2976" w:type="dxa"/>
          </w:tcPr>
          <w:p w14:paraId="2A94FCAF" w14:textId="77777777" w:rsidR="00565BFA" w:rsidRPr="00D66C64" w:rsidRDefault="00565BFA" w:rsidP="00273214">
            <w:pPr>
              <w:pStyle w:val="TAL"/>
              <w:rPr>
                <w:rFonts w:eastAsia="MS Gothic"/>
              </w:rPr>
            </w:pPr>
            <w:r w:rsidRPr="00D66C64">
              <w:rPr>
                <w:rFonts w:eastAsia="MS Gothic"/>
              </w:rPr>
              <w:t>INVITE</w:t>
            </w:r>
          </w:p>
        </w:tc>
        <w:tc>
          <w:tcPr>
            <w:tcW w:w="567" w:type="dxa"/>
          </w:tcPr>
          <w:p w14:paraId="30AE972C" w14:textId="77777777" w:rsidR="00565BFA" w:rsidRPr="00D66C64" w:rsidRDefault="00565BFA" w:rsidP="00273214">
            <w:pPr>
              <w:pStyle w:val="TAC"/>
              <w:rPr>
                <w:lang w:eastAsia="zh-CN"/>
              </w:rPr>
            </w:pPr>
            <w:r w:rsidRPr="00D66C64">
              <w:rPr>
                <w:lang w:eastAsia="zh-CN"/>
              </w:rPr>
              <w:t>-</w:t>
            </w:r>
          </w:p>
        </w:tc>
        <w:tc>
          <w:tcPr>
            <w:tcW w:w="850" w:type="dxa"/>
          </w:tcPr>
          <w:p w14:paraId="34EA4568" w14:textId="77777777" w:rsidR="00565BFA" w:rsidRPr="00D66C64" w:rsidRDefault="00565BFA" w:rsidP="00273214">
            <w:pPr>
              <w:pStyle w:val="TAC"/>
              <w:rPr>
                <w:lang w:eastAsia="zh-CN"/>
              </w:rPr>
            </w:pPr>
            <w:r w:rsidRPr="00D66C64">
              <w:rPr>
                <w:lang w:eastAsia="zh-CN"/>
              </w:rPr>
              <w:t>-</w:t>
            </w:r>
          </w:p>
        </w:tc>
      </w:tr>
      <w:tr w:rsidR="00565BFA" w:rsidRPr="00D66C64" w14:paraId="2A740CA4" w14:textId="77777777" w:rsidTr="00273214">
        <w:trPr>
          <w:jc w:val="center"/>
        </w:trPr>
        <w:tc>
          <w:tcPr>
            <w:tcW w:w="567" w:type="dxa"/>
          </w:tcPr>
          <w:p w14:paraId="27B4B25E" w14:textId="77777777" w:rsidR="00565BFA" w:rsidRPr="00D66C64" w:rsidRDefault="00565BFA" w:rsidP="00273214">
            <w:pPr>
              <w:pStyle w:val="TAC"/>
              <w:rPr>
                <w:lang w:eastAsia="zh-CN"/>
              </w:rPr>
            </w:pPr>
            <w:r w:rsidRPr="00D66C64">
              <w:rPr>
                <w:lang w:eastAsia="zh-CN"/>
              </w:rPr>
              <w:t>3</w:t>
            </w:r>
          </w:p>
        </w:tc>
        <w:tc>
          <w:tcPr>
            <w:tcW w:w="3968" w:type="dxa"/>
          </w:tcPr>
          <w:p w14:paraId="5A2B8FA5" w14:textId="77777777" w:rsidR="00565BFA" w:rsidRPr="00D66C64" w:rsidRDefault="00565BFA" w:rsidP="00273214">
            <w:pPr>
              <w:pStyle w:val="TAL"/>
            </w:pPr>
            <w:r w:rsidRPr="00D66C64">
              <w:t>Step 2 of Annex A.5.2 happens</w:t>
            </w:r>
          </w:p>
          <w:p w14:paraId="5432A26E" w14:textId="77777777" w:rsidR="00565BFA" w:rsidRPr="00D66C64" w:rsidRDefault="00565BFA" w:rsidP="00273214">
            <w:pPr>
              <w:pStyle w:val="TAL"/>
              <w:rPr>
                <w:rFonts w:eastAsia="MS Gothic"/>
              </w:rPr>
            </w:pPr>
            <w:r w:rsidRPr="00D66C64">
              <w:t>(Note: this step is optional.)</w:t>
            </w:r>
          </w:p>
        </w:tc>
        <w:tc>
          <w:tcPr>
            <w:tcW w:w="708" w:type="dxa"/>
          </w:tcPr>
          <w:p w14:paraId="358E289C" w14:textId="77777777" w:rsidR="00565BFA" w:rsidRPr="00D66C64" w:rsidRDefault="00565BFA" w:rsidP="00273214">
            <w:pPr>
              <w:pStyle w:val="TAC"/>
              <w:rPr>
                <w:rFonts w:eastAsia="MS Gothic"/>
              </w:rPr>
            </w:pPr>
            <w:r w:rsidRPr="00D66C64">
              <w:t>--&gt;</w:t>
            </w:r>
          </w:p>
        </w:tc>
        <w:tc>
          <w:tcPr>
            <w:tcW w:w="2976" w:type="dxa"/>
          </w:tcPr>
          <w:p w14:paraId="29B8A990" w14:textId="77777777" w:rsidR="00565BFA" w:rsidRPr="00D66C64" w:rsidRDefault="00565BFA" w:rsidP="00273214">
            <w:pPr>
              <w:pStyle w:val="TAL"/>
              <w:rPr>
                <w:rFonts w:eastAsia="MS Gothic"/>
              </w:rPr>
            </w:pPr>
            <w:r w:rsidRPr="00D66C64">
              <w:rPr>
                <w:rFonts w:eastAsia="MS Gothic"/>
              </w:rPr>
              <w:t>(Optional) 100 Trying</w:t>
            </w:r>
          </w:p>
        </w:tc>
        <w:tc>
          <w:tcPr>
            <w:tcW w:w="567" w:type="dxa"/>
          </w:tcPr>
          <w:p w14:paraId="2C4DB854" w14:textId="77777777" w:rsidR="00565BFA" w:rsidRPr="00D66C64" w:rsidRDefault="00565BFA" w:rsidP="00273214">
            <w:pPr>
              <w:pStyle w:val="TAC"/>
              <w:rPr>
                <w:lang w:eastAsia="zh-CN"/>
              </w:rPr>
            </w:pPr>
            <w:r w:rsidRPr="00D66C64">
              <w:rPr>
                <w:lang w:eastAsia="zh-CN"/>
              </w:rPr>
              <w:t>-</w:t>
            </w:r>
          </w:p>
        </w:tc>
        <w:tc>
          <w:tcPr>
            <w:tcW w:w="850" w:type="dxa"/>
          </w:tcPr>
          <w:p w14:paraId="3CA53F24" w14:textId="77777777" w:rsidR="00565BFA" w:rsidRPr="00D66C64" w:rsidRDefault="00565BFA" w:rsidP="00273214">
            <w:pPr>
              <w:pStyle w:val="TAC"/>
              <w:rPr>
                <w:lang w:eastAsia="zh-CN"/>
              </w:rPr>
            </w:pPr>
            <w:r w:rsidRPr="00D66C64">
              <w:rPr>
                <w:lang w:eastAsia="zh-CN"/>
              </w:rPr>
              <w:t>-</w:t>
            </w:r>
          </w:p>
        </w:tc>
      </w:tr>
      <w:tr w:rsidR="00565BFA" w:rsidRPr="00D66C64" w14:paraId="565672A2" w14:textId="77777777" w:rsidTr="00273214">
        <w:trPr>
          <w:jc w:val="center"/>
        </w:trPr>
        <w:tc>
          <w:tcPr>
            <w:tcW w:w="567" w:type="dxa"/>
          </w:tcPr>
          <w:p w14:paraId="4115AAC6" w14:textId="77777777" w:rsidR="00565BFA" w:rsidRPr="00D66C64" w:rsidRDefault="00565BFA" w:rsidP="00273214">
            <w:pPr>
              <w:pStyle w:val="TAC"/>
              <w:rPr>
                <w:lang w:eastAsia="zh-CN"/>
              </w:rPr>
            </w:pPr>
            <w:r w:rsidRPr="00D66C64">
              <w:rPr>
                <w:lang w:eastAsia="zh-CN"/>
              </w:rPr>
              <w:t>4</w:t>
            </w:r>
          </w:p>
        </w:tc>
        <w:tc>
          <w:tcPr>
            <w:tcW w:w="3968" w:type="dxa"/>
          </w:tcPr>
          <w:p w14:paraId="7745346F" w14:textId="77777777" w:rsidR="00565BFA" w:rsidRPr="00D66C64" w:rsidRDefault="00565BFA" w:rsidP="00273214">
            <w:pPr>
              <w:pStyle w:val="TAL"/>
            </w:pPr>
            <w:r w:rsidRPr="00D66C64">
              <w:t>Check: Does the UE send 183 Session Progress reliably and containing an SDP offer?</w:t>
            </w:r>
          </w:p>
          <w:p w14:paraId="34F9839B" w14:textId="77777777" w:rsidR="00565BFA" w:rsidRPr="00D66C64" w:rsidRDefault="00565BFA" w:rsidP="00273214">
            <w:pPr>
              <w:pStyle w:val="TAL"/>
              <w:rPr>
                <w:rFonts w:eastAsia="MS Gothic"/>
              </w:rPr>
            </w:pPr>
            <w:r w:rsidRPr="00D66C64">
              <w:t>(Step 3 of Annex A.5.2 happens)</w:t>
            </w:r>
          </w:p>
        </w:tc>
        <w:tc>
          <w:tcPr>
            <w:tcW w:w="708" w:type="dxa"/>
          </w:tcPr>
          <w:p w14:paraId="633A9FC2" w14:textId="77777777" w:rsidR="00565BFA" w:rsidRPr="00D66C64" w:rsidRDefault="00565BFA" w:rsidP="00273214">
            <w:pPr>
              <w:pStyle w:val="TAC"/>
              <w:rPr>
                <w:rFonts w:eastAsia="MS Gothic"/>
              </w:rPr>
            </w:pPr>
            <w:r w:rsidRPr="00D66C64">
              <w:t>--&gt;</w:t>
            </w:r>
          </w:p>
        </w:tc>
        <w:tc>
          <w:tcPr>
            <w:tcW w:w="2976" w:type="dxa"/>
          </w:tcPr>
          <w:p w14:paraId="5B0FB622" w14:textId="77777777" w:rsidR="00565BFA" w:rsidRPr="00D66C64" w:rsidRDefault="00565BFA" w:rsidP="00273214">
            <w:pPr>
              <w:pStyle w:val="TAL"/>
              <w:rPr>
                <w:rFonts w:eastAsia="MS Gothic"/>
              </w:rPr>
            </w:pPr>
            <w:r w:rsidRPr="00D66C64">
              <w:rPr>
                <w:rFonts w:eastAsia="MS Gothic"/>
              </w:rPr>
              <w:t>183 Session Progress</w:t>
            </w:r>
          </w:p>
        </w:tc>
        <w:tc>
          <w:tcPr>
            <w:tcW w:w="567" w:type="dxa"/>
          </w:tcPr>
          <w:p w14:paraId="04CB1C55" w14:textId="77777777" w:rsidR="00565BFA" w:rsidRPr="00D66C64" w:rsidRDefault="00565BFA" w:rsidP="00273214">
            <w:pPr>
              <w:pStyle w:val="TAC"/>
              <w:rPr>
                <w:lang w:eastAsia="zh-CN"/>
              </w:rPr>
            </w:pPr>
            <w:r w:rsidRPr="00D66C64">
              <w:rPr>
                <w:lang w:eastAsia="zh-CN"/>
              </w:rPr>
              <w:t>1</w:t>
            </w:r>
          </w:p>
        </w:tc>
        <w:tc>
          <w:tcPr>
            <w:tcW w:w="850" w:type="dxa"/>
          </w:tcPr>
          <w:p w14:paraId="7F0AA485" w14:textId="77777777" w:rsidR="00565BFA" w:rsidRPr="00D66C64" w:rsidRDefault="00565BFA" w:rsidP="00273214">
            <w:pPr>
              <w:pStyle w:val="TAC"/>
              <w:rPr>
                <w:lang w:eastAsia="zh-CN"/>
              </w:rPr>
            </w:pPr>
            <w:r w:rsidRPr="00D66C64">
              <w:rPr>
                <w:lang w:eastAsia="zh-CN"/>
              </w:rPr>
              <w:t>P</w:t>
            </w:r>
          </w:p>
        </w:tc>
      </w:tr>
      <w:tr w:rsidR="00565BFA" w:rsidRPr="00D66C64" w14:paraId="4037DBBE" w14:textId="77777777" w:rsidTr="00273214">
        <w:trPr>
          <w:jc w:val="center"/>
        </w:trPr>
        <w:tc>
          <w:tcPr>
            <w:tcW w:w="567" w:type="dxa"/>
          </w:tcPr>
          <w:p w14:paraId="4D78957B" w14:textId="77777777" w:rsidR="00565BFA" w:rsidRPr="00D66C64" w:rsidRDefault="00565BFA" w:rsidP="00273214">
            <w:pPr>
              <w:pStyle w:val="TAC"/>
              <w:rPr>
                <w:lang w:eastAsia="zh-CN"/>
              </w:rPr>
            </w:pPr>
            <w:r w:rsidRPr="00D66C64">
              <w:rPr>
                <w:lang w:eastAsia="zh-CN"/>
              </w:rPr>
              <w:t>5</w:t>
            </w:r>
          </w:p>
        </w:tc>
        <w:tc>
          <w:tcPr>
            <w:tcW w:w="3968" w:type="dxa"/>
          </w:tcPr>
          <w:p w14:paraId="260B675A" w14:textId="77777777" w:rsidR="00565BFA" w:rsidRPr="00D66C64" w:rsidRDefault="00565BFA" w:rsidP="00273214">
            <w:pPr>
              <w:pStyle w:val="TAL"/>
            </w:pPr>
            <w:r w:rsidRPr="00D66C64">
              <w:t>Step 4 of Annex A.5.2 happens</w:t>
            </w:r>
          </w:p>
          <w:p w14:paraId="1E88AF1B" w14:textId="77777777" w:rsidR="00565BFA" w:rsidRPr="00D66C64" w:rsidRDefault="00565BFA" w:rsidP="00273214">
            <w:pPr>
              <w:pStyle w:val="TAL"/>
              <w:rPr>
                <w:rFonts w:eastAsia="MS Gothic"/>
              </w:rPr>
            </w:pPr>
            <w:r w:rsidRPr="00D66C64">
              <w:t>(Note: an SDP answer is included.)</w:t>
            </w:r>
          </w:p>
        </w:tc>
        <w:tc>
          <w:tcPr>
            <w:tcW w:w="708" w:type="dxa"/>
          </w:tcPr>
          <w:p w14:paraId="7CB25641" w14:textId="77777777" w:rsidR="00565BFA" w:rsidRPr="00D66C64" w:rsidRDefault="00565BFA" w:rsidP="00273214">
            <w:pPr>
              <w:pStyle w:val="TAC"/>
              <w:rPr>
                <w:rFonts w:eastAsia="MS Gothic"/>
              </w:rPr>
            </w:pPr>
            <w:r w:rsidRPr="00D66C64">
              <w:rPr>
                <w:lang w:eastAsia="zh-CN"/>
              </w:rPr>
              <w:t>&lt;--</w:t>
            </w:r>
          </w:p>
        </w:tc>
        <w:tc>
          <w:tcPr>
            <w:tcW w:w="2976" w:type="dxa"/>
          </w:tcPr>
          <w:p w14:paraId="60A3E556" w14:textId="77777777" w:rsidR="00565BFA" w:rsidRPr="00D66C64" w:rsidRDefault="00565BFA" w:rsidP="00273214">
            <w:pPr>
              <w:pStyle w:val="TAL"/>
              <w:rPr>
                <w:rFonts w:eastAsia="MS Gothic"/>
              </w:rPr>
            </w:pPr>
            <w:r w:rsidRPr="00D66C64">
              <w:rPr>
                <w:rFonts w:eastAsia="MS Gothic"/>
              </w:rPr>
              <w:t>PRACK</w:t>
            </w:r>
          </w:p>
        </w:tc>
        <w:tc>
          <w:tcPr>
            <w:tcW w:w="567" w:type="dxa"/>
          </w:tcPr>
          <w:p w14:paraId="0AA1F979" w14:textId="77777777" w:rsidR="00565BFA" w:rsidRPr="00D66C64" w:rsidRDefault="00565BFA" w:rsidP="00273214">
            <w:pPr>
              <w:pStyle w:val="TAC"/>
              <w:rPr>
                <w:lang w:eastAsia="zh-CN"/>
              </w:rPr>
            </w:pPr>
            <w:r w:rsidRPr="00D66C64">
              <w:rPr>
                <w:lang w:eastAsia="zh-CN"/>
              </w:rPr>
              <w:t>-</w:t>
            </w:r>
          </w:p>
        </w:tc>
        <w:tc>
          <w:tcPr>
            <w:tcW w:w="850" w:type="dxa"/>
          </w:tcPr>
          <w:p w14:paraId="02EC59A6" w14:textId="77777777" w:rsidR="00565BFA" w:rsidRPr="00D66C64" w:rsidRDefault="00565BFA" w:rsidP="00273214">
            <w:pPr>
              <w:pStyle w:val="TAC"/>
              <w:rPr>
                <w:lang w:eastAsia="zh-CN"/>
              </w:rPr>
            </w:pPr>
            <w:r w:rsidRPr="00D66C64">
              <w:rPr>
                <w:lang w:eastAsia="zh-CN"/>
              </w:rPr>
              <w:t>-</w:t>
            </w:r>
          </w:p>
        </w:tc>
      </w:tr>
      <w:tr w:rsidR="00565BFA" w:rsidRPr="00D66C64" w14:paraId="2DE328E1" w14:textId="77777777" w:rsidTr="00273214">
        <w:trPr>
          <w:jc w:val="center"/>
        </w:trPr>
        <w:tc>
          <w:tcPr>
            <w:tcW w:w="567" w:type="dxa"/>
          </w:tcPr>
          <w:p w14:paraId="39F5E8D5" w14:textId="77777777" w:rsidR="00565BFA" w:rsidRPr="00D66C64" w:rsidRDefault="00565BFA" w:rsidP="00273214">
            <w:pPr>
              <w:pStyle w:val="TAC"/>
              <w:rPr>
                <w:lang w:eastAsia="zh-CN"/>
              </w:rPr>
            </w:pPr>
            <w:r w:rsidRPr="00D66C64">
              <w:rPr>
                <w:lang w:eastAsia="zh-CN"/>
              </w:rPr>
              <w:t>6</w:t>
            </w:r>
          </w:p>
        </w:tc>
        <w:tc>
          <w:tcPr>
            <w:tcW w:w="3968" w:type="dxa"/>
          </w:tcPr>
          <w:p w14:paraId="29F217EF" w14:textId="77777777" w:rsidR="00565BFA" w:rsidRPr="00D66C64" w:rsidRDefault="00565BFA" w:rsidP="00273214">
            <w:pPr>
              <w:pStyle w:val="TAL"/>
            </w:pPr>
            <w:r w:rsidRPr="00D66C64">
              <w:t>Step 5 of Annex A.5.2 happens</w:t>
            </w:r>
          </w:p>
          <w:p w14:paraId="478CFC86" w14:textId="77777777" w:rsidR="00565BFA" w:rsidRPr="00D66C64" w:rsidRDefault="00565BFA" w:rsidP="00273214">
            <w:pPr>
              <w:pStyle w:val="TAL"/>
              <w:rPr>
                <w:rFonts w:eastAsia="MS Gothic"/>
              </w:rPr>
            </w:pPr>
            <w:r w:rsidRPr="00D66C64">
              <w:t>(Check: does the UE send 200 OK for PRACK?)</w:t>
            </w:r>
          </w:p>
        </w:tc>
        <w:tc>
          <w:tcPr>
            <w:tcW w:w="708" w:type="dxa"/>
          </w:tcPr>
          <w:p w14:paraId="06C06C36" w14:textId="77777777" w:rsidR="00565BFA" w:rsidRPr="00D66C64" w:rsidRDefault="00565BFA" w:rsidP="00273214">
            <w:pPr>
              <w:pStyle w:val="TAC"/>
              <w:rPr>
                <w:rFonts w:eastAsia="MS Gothic"/>
              </w:rPr>
            </w:pPr>
            <w:r w:rsidRPr="00D66C64">
              <w:t>--&gt;</w:t>
            </w:r>
          </w:p>
        </w:tc>
        <w:tc>
          <w:tcPr>
            <w:tcW w:w="2976" w:type="dxa"/>
          </w:tcPr>
          <w:p w14:paraId="1F040AB1" w14:textId="77777777" w:rsidR="00565BFA" w:rsidRPr="00D66C64" w:rsidRDefault="00565BFA" w:rsidP="00273214">
            <w:pPr>
              <w:pStyle w:val="TAL"/>
              <w:rPr>
                <w:rFonts w:eastAsia="MS Gothic"/>
              </w:rPr>
            </w:pPr>
            <w:r w:rsidRPr="00D66C64">
              <w:rPr>
                <w:rFonts w:eastAsia="MS Gothic"/>
              </w:rPr>
              <w:t>200 OK</w:t>
            </w:r>
          </w:p>
        </w:tc>
        <w:tc>
          <w:tcPr>
            <w:tcW w:w="567" w:type="dxa"/>
          </w:tcPr>
          <w:p w14:paraId="791AEF2E" w14:textId="77777777" w:rsidR="00565BFA" w:rsidRPr="00D66C64" w:rsidRDefault="00565BFA" w:rsidP="00273214">
            <w:pPr>
              <w:pStyle w:val="TAC"/>
              <w:rPr>
                <w:lang w:eastAsia="zh-CN"/>
              </w:rPr>
            </w:pPr>
            <w:r w:rsidRPr="00D66C64">
              <w:rPr>
                <w:lang w:eastAsia="zh-CN"/>
              </w:rPr>
              <w:t>2</w:t>
            </w:r>
          </w:p>
        </w:tc>
        <w:tc>
          <w:tcPr>
            <w:tcW w:w="850" w:type="dxa"/>
          </w:tcPr>
          <w:p w14:paraId="1956B179" w14:textId="77777777" w:rsidR="00565BFA" w:rsidRPr="00D66C64" w:rsidRDefault="00565BFA" w:rsidP="00273214">
            <w:pPr>
              <w:pStyle w:val="TAC"/>
              <w:rPr>
                <w:lang w:eastAsia="zh-CN"/>
              </w:rPr>
            </w:pPr>
            <w:r w:rsidRPr="00D66C64">
              <w:rPr>
                <w:lang w:eastAsia="zh-CN"/>
              </w:rPr>
              <w:t>P</w:t>
            </w:r>
          </w:p>
        </w:tc>
      </w:tr>
      <w:tr w:rsidR="00565BFA" w:rsidRPr="00D66C64" w14:paraId="56C740FE" w14:textId="77777777" w:rsidTr="00273214">
        <w:trPr>
          <w:jc w:val="center"/>
        </w:trPr>
        <w:tc>
          <w:tcPr>
            <w:tcW w:w="567" w:type="dxa"/>
          </w:tcPr>
          <w:p w14:paraId="7EA402DF" w14:textId="77777777" w:rsidR="00565BFA" w:rsidRPr="00D66C64" w:rsidRDefault="00565BFA" w:rsidP="00273214">
            <w:pPr>
              <w:pStyle w:val="TAC"/>
              <w:rPr>
                <w:lang w:eastAsia="zh-CN"/>
              </w:rPr>
            </w:pPr>
            <w:r w:rsidRPr="00D66C64">
              <w:rPr>
                <w:lang w:eastAsia="zh-CN"/>
              </w:rPr>
              <w:t>7</w:t>
            </w:r>
          </w:p>
        </w:tc>
        <w:tc>
          <w:tcPr>
            <w:tcW w:w="3968" w:type="dxa"/>
          </w:tcPr>
          <w:p w14:paraId="750F1B9F" w14:textId="77777777" w:rsidR="00565BFA" w:rsidRPr="00D66C64" w:rsidRDefault="00565BFA" w:rsidP="00273214">
            <w:pPr>
              <w:pStyle w:val="TAL"/>
            </w:pPr>
            <w:r w:rsidRPr="00D66C64">
              <w:t>Step 6 of Annex A.5.2 happens</w:t>
            </w:r>
          </w:p>
          <w:p w14:paraId="5FA39148" w14:textId="77777777" w:rsidR="00565BFA" w:rsidRPr="00D66C64" w:rsidRDefault="00565BFA" w:rsidP="00273214">
            <w:pPr>
              <w:pStyle w:val="TAL"/>
              <w:rPr>
                <w:rFonts w:eastAsia="MS Gothic"/>
              </w:rPr>
            </w:pPr>
            <w:r w:rsidRPr="00D66C64">
              <w:t>(Check: does the UE send 180 Ringing followed by 200 OK for INVITE?)</w:t>
            </w:r>
          </w:p>
        </w:tc>
        <w:tc>
          <w:tcPr>
            <w:tcW w:w="708" w:type="dxa"/>
          </w:tcPr>
          <w:p w14:paraId="21094E00" w14:textId="77777777" w:rsidR="00565BFA" w:rsidRPr="00D66C64" w:rsidRDefault="00565BFA" w:rsidP="00273214">
            <w:pPr>
              <w:pStyle w:val="TAC"/>
              <w:rPr>
                <w:rFonts w:eastAsia="MS Gothic"/>
              </w:rPr>
            </w:pPr>
            <w:r w:rsidRPr="00D66C64">
              <w:t>--&gt;</w:t>
            </w:r>
          </w:p>
        </w:tc>
        <w:tc>
          <w:tcPr>
            <w:tcW w:w="2976" w:type="dxa"/>
          </w:tcPr>
          <w:p w14:paraId="7D021D7A" w14:textId="77777777" w:rsidR="00565BFA" w:rsidRPr="00D66C64" w:rsidRDefault="00565BFA" w:rsidP="00273214">
            <w:pPr>
              <w:pStyle w:val="TAL"/>
              <w:rPr>
                <w:rFonts w:eastAsia="MS Gothic"/>
              </w:rPr>
            </w:pPr>
            <w:r w:rsidRPr="00D66C64">
              <w:rPr>
                <w:rFonts w:eastAsia="MS Gothic"/>
              </w:rPr>
              <w:t>180 Ringing</w:t>
            </w:r>
          </w:p>
        </w:tc>
        <w:tc>
          <w:tcPr>
            <w:tcW w:w="567" w:type="dxa"/>
          </w:tcPr>
          <w:p w14:paraId="5531DC76" w14:textId="77777777" w:rsidR="00565BFA" w:rsidRPr="00D66C64" w:rsidRDefault="00565BFA" w:rsidP="00273214">
            <w:pPr>
              <w:pStyle w:val="TAC"/>
              <w:rPr>
                <w:lang w:eastAsia="zh-CN"/>
              </w:rPr>
            </w:pPr>
            <w:r w:rsidRPr="00D66C64">
              <w:rPr>
                <w:lang w:eastAsia="zh-CN"/>
              </w:rPr>
              <w:t>3</w:t>
            </w:r>
          </w:p>
        </w:tc>
        <w:tc>
          <w:tcPr>
            <w:tcW w:w="850" w:type="dxa"/>
          </w:tcPr>
          <w:p w14:paraId="74E3808B" w14:textId="77777777" w:rsidR="00565BFA" w:rsidRPr="00D66C64" w:rsidRDefault="00565BFA" w:rsidP="00273214">
            <w:pPr>
              <w:pStyle w:val="TAC"/>
              <w:rPr>
                <w:lang w:eastAsia="zh-CN"/>
              </w:rPr>
            </w:pPr>
            <w:r w:rsidRPr="00D66C64">
              <w:rPr>
                <w:lang w:eastAsia="zh-CN"/>
              </w:rPr>
              <w:t>P</w:t>
            </w:r>
          </w:p>
        </w:tc>
      </w:tr>
      <w:tr w:rsidR="00565BFA" w:rsidRPr="00D66C64" w14:paraId="48A8FC2B" w14:textId="77777777" w:rsidTr="00273214">
        <w:trPr>
          <w:jc w:val="center"/>
        </w:trPr>
        <w:tc>
          <w:tcPr>
            <w:tcW w:w="567" w:type="dxa"/>
          </w:tcPr>
          <w:p w14:paraId="35152AB6" w14:textId="77777777" w:rsidR="00565BFA" w:rsidRPr="00D66C64" w:rsidRDefault="00565BFA" w:rsidP="00273214">
            <w:pPr>
              <w:pStyle w:val="TAC"/>
              <w:rPr>
                <w:lang w:eastAsia="zh-CN"/>
              </w:rPr>
            </w:pPr>
            <w:r w:rsidRPr="00D66C64">
              <w:rPr>
                <w:lang w:eastAsia="zh-CN"/>
              </w:rPr>
              <w:t>8</w:t>
            </w:r>
          </w:p>
        </w:tc>
        <w:tc>
          <w:tcPr>
            <w:tcW w:w="3968" w:type="dxa"/>
          </w:tcPr>
          <w:p w14:paraId="08146B2D" w14:textId="77777777" w:rsidR="00565BFA" w:rsidRPr="00D66C64" w:rsidRDefault="00565BFA" w:rsidP="00273214">
            <w:pPr>
              <w:pStyle w:val="TAL"/>
            </w:pPr>
            <w:r w:rsidRPr="00D66C64">
              <w:t>Step 7 of Annex A.5.2 happens</w:t>
            </w:r>
          </w:p>
          <w:p w14:paraId="126055C6" w14:textId="77777777" w:rsidR="00565BFA" w:rsidRPr="00D66C64" w:rsidRDefault="00565BFA" w:rsidP="00273214">
            <w:pPr>
              <w:pStyle w:val="TAL"/>
              <w:rPr>
                <w:rFonts w:eastAsia="MS Gothic"/>
              </w:rPr>
            </w:pPr>
            <w:r w:rsidRPr="00D66C64">
              <w:t>(Conditional step: if UE sent 180 Ringing reliably, SS acknowledges reception of 180 Ringing)</w:t>
            </w:r>
          </w:p>
        </w:tc>
        <w:tc>
          <w:tcPr>
            <w:tcW w:w="708" w:type="dxa"/>
          </w:tcPr>
          <w:p w14:paraId="14C737CB" w14:textId="77777777" w:rsidR="00565BFA" w:rsidRPr="00D66C64" w:rsidRDefault="00565BFA" w:rsidP="00273214">
            <w:pPr>
              <w:pStyle w:val="TAC"/>
              <w:rPr>
                <w:rFonts w:eastAsia="MS Gothic"/>
              </w:rPr>
            </w:pPr>
            <w:r w:rsidRPr="00D66C64">
              <w:rPr>
                <w:lang w:eastAsia="zh-CN"/>
              </w:rPr>
              <w:t>&lt;--</w:t>
            </w:r>
          </w:p>
        </w:tc>
        <w:tc>
          <w:tcPr>
            <w:tcW w:w="2976" w:type="dxa"/>
          </w:tcPr>
          <w:p w14:paraId="39B41654" w14:textId="77777777" w:rsidR="00565BFA" w:rsidRPr="00D66C64" w:rsidRDefault="00565BFA" w:rsidP="00273214">
            <w:pPr>
              <w:pStyle w:val="TAL"/>
              <w:rPr>
                <w:rFonts w:eastAsia="MS Gothic"/>
              </w:rPr>
            </w:pPr>
            <w:r w:rsidRPr="00D66C64">
              <w:rPr>
                <w:rFonts w:eastAsia="MS Gothic"/>
              </w:rPr>
              <w:t>(Conditional) PRACK</w:t>
            </w:r>
          </w:p>
        </w:tc>
        <w:tc>
          <w:tcPr>
            <w:tcW w:w="567" w:type="dxa"/>
          </w:tcPr>
          <w:p w14:paraId="4CC9551A" w14:textId="77777777" w:rsidR="00565BFA" w:rsidRPr="00D66C64" w:rsidRDefault="00565BFA" w:rsidP="00273214">
            <w:pPr>
              <w:pStyle w:val="TAC"/>
              <w:rPr>
                <w:lang w:eastAsia="zh-CN"/>
              </w:rPr>
            </w:pPr>
            <w:r w:rsidRPr="00D66C64">
              <w:rPr>
                <w:lang w:eastAsia="zh-CN"/>
              </w:rPr>
              <w:t>-</w:t>
            </w:r>
          </w:p>
        </w:tc>
        <w:tc>
          <w:tcPr>
            <w:tcW w:w="850" w:type="dxa"/>
          </w:tcPr>
          <w:p w14:paraId="62D2B650" w14:textId="77777777" w:rsidR="00565BFA" w:rsidRPr="00D66C64" w:rsidRDefault="00565BFA" w:rsidP="00273214">
            <w:pPr>
              <w:pStyle w:val="TAC"/>
              <w:rPr>
                <w:lang w:eastAsia="zh-CN"/>
              </w:rPr>
            </w:pPr>
            <w:r w:rsidRPr="00D66C64">
              <w:rPr>
                <w:lang w:eastAsia="zh-CN"/>
              </w:rPr>
              <w:t>-</w:t>
            </w:r>
          </w:p>
        </w:tc>
      </w:tr>
      <w:tr w:rsidR="00565BFA" w:rsidRPr="00D66C64" w14:paraId="0771C42B" w14:textId="77777777" w:rsidTr="00273214">
        <w:trPr>
          <w:jc w:val="center"/>
        </w:trPr>
        <w:tc>
          <w:tcPr>
            <w:tcW w:w="567" w:type="dxa"/>
          </w:tcPr>
          <w:p w14:paraId="15DEE70C" w14:textId="77777777" w:rsidR="00565BFA" w:rsidRPr="00D66C64" w:rsidRDefault="00565BFA" w:rsidP="00273214">
            <w:pPr>
              <w:pStyle w:val="TAC"/>
              <w:rPr>
                <w:lang w:eastAsia="zh-CN"/>
              </w:rPr>
            </w:pPr>
            <w:r w:rsidRPr="00D66C64">
              <w:rPr>
                <w:lang w:eastAsia="zh-CN"/>
              </w:rPr>
              <w:t>9</w:t>
            </w:r>
          </w:p>
        </w:tc>
        <w:tc>
          <w:tcPr>
            <w:tcW w:w="3968" w:type="dxa"/>
          </w:tcPr>
          <w:p w14:paraId="235280A4" w14:textId="77777777" w:rsidR="00565BFA" w:rsidRPr="00D66C64" w:rsidRDefault="00565BFA" w:rsidP="00273214">
            <w:pPr>
              <w:pStyle w:val="TAL"/>
            </w:pPr>
            <w:r w:rsidRPr="00D66C64">
              <w:t>Step 8 of Annex A.5.2 happens</w:t>
            </w:r>
          </w:p>
          <w:p w14:paraId="2F1DDFC8" w14:textId="77777777" w:rsidR="00565BFA" w:rsidRPr="00D66C64" w:rsidRDefault="00565BFA" w:rsidP="00273214">
            <w:pPr>
              <w:pStyle w:val="TAL"/>
              <w:rPr>
                <w:rFonts w:eastAsia="MS Gothic"/>
              </w:rPr>
            </w:pPr>
            <w:r w:rsidRPr="00D66C64">
              <w:t>(Conditional step: if UE sent 180 Ringing reliably, UE responds to PRACK)</w:t>
            </w:r>
          </w:p>
        </w:tc>
        <w:tc>
          <w:tcPr>
            <w:tcW w:w="708" w:type="dxa"/>
          </w:tcPr>
          <w:p w14:paraId="281ECB15" w14:textId="77777777" w:rsidR="00565BFA" w:rsidRPr="00D66C64" w:rsidRDefault="00565BFA" w:rsidP="00273214">
            <w:pPr>
              <w:pStyle w:val="TAC"/>
              <w:rPr>
                <w:rFonts w:eastAsia="MS Gothic"/>
              </w:rPr>
            </w:pPr>
            <w:r w:rsidRPr="00D66C64">
              <w:t>--&gt;</w:t>
            </w:r>
          </w:p>
        </w:tc>
        <w:tc>
          <w:tcPr>
            <w:tcW w:w="2976" w:type="dxa"/>
          </w:tcPr>
          <w:p w14:paraId="4061ACC9" w14:textId="77777777" w:rsidR="00565BFA" w:rsidRPr="00D66C64" w:rsidRDefault="00565BFA" w:rsidP="00273214">
            <w:pPr>
              <w:pStyle w:val="TAL"/>
              <w:rPr>
                <w:rFonts w:eastAsia="MS Gothic"/>
              </w:rPr>
            </w:pPr>
            <w:r w:rsidRPr="00D66C64">
              <w:rPr>
                <w:rFonts w:eastAsia="MS Gothic"/>
              </w:rPr>
              <w:t>(Conditional) 200 OK</w:t>
            </w:r>
          </w:p>
        </w:tc>
        <w:tc>
          <w:tcPr>
            <w:tcW w:w="567" w:type="dxa"/>
          </w:tcPr>
          <w:p w14:paraId="7E2E71C8" w14:textId="77777777" w:rsidR="00565BFA" w:rsidRPr="00D66C64" w:rsidRDefault="00565BFA" w:rsidP="00273214">
            <w:pPr>
              <w:pStyle w:val="TAC"/>
              <w:rPr>
                <w:lang w:eastAsia="zh-CN"/>
              </w:rPr>
            </w:pPr>
            <w:r w:rsidRPr="00D66C64">
              <w:rPr>
                <w:lang w:eastAsia="zh-CN"/>
              </w:rPr>
              <w:t>-</w:t>
            </w:r>
          </w:p>
        </w:tc>
        <w:tc>
          <w:tcPr>
            <w:tcW w:w="850" w:type="dxa"/>
          </w:tcPr>
          <w:p w14:paraId="56D012E5" w14:textId="77777777" w:rsidR="00565BFA" w:rsidRPr="00D66C64" w:rsidRDefault="00565BFA" w:rsidP="00273214">
            <w:pPr>
              <w:pStyle w:val="TAC"/>
              <w:rPr>
                <w:lang w:eastAsia="zh-CN"/>
              </w:rPr>
            </w:pPr>
            <w:r w:rsidRPr="00D66C64">
              <w:rPr>
                <w:lang w:eastAsia="zh-CN"/>
              </w:rPr>
              <w:t>-</w:t>
            </w:r>
          </w:p>
        </w:tc>
      </w:tr>
      <w:tr w:rsidR="00565BFA" w:rsidRPr="00D66C64" w14:paraId="15392DCB" w14:textId="77777777" w:rsidTr="00273214">
        <w:trPr>
          <w:jc w:val="center"/>
        </w:trPr>
        <w:tc>
          <w:tcPr>
            <w:tcW w:w="567" w:type="dxa"/>
          </w:tcPr>
          <w:p w14:paraId="327F6B75" w14:textId="77777777" w:rsidR="00565BFA" w:rsidRPr="00D66C64" w:rsidRDefault="00565BFA" w:rsidP="00273214">
            <w:pPr>
              <w:pStyle w:val="TAC"/>
              <w:rPr>
                <w:lang w:eastAsia="zh-CN"/>
              </w:rPr>
            </w:pPr>
            <w:r w:rsidRPr="00D66C64">
              <w:rPr>
                <w:lang w:eastAsia="zh-CN"/>
              </w:rPr>
              <w:t>10</w:t>
            </w:r>
          </w:p>
        </w:tc>
        <w:tc>
          <w:tcPr>
            <w:tcW w:w="3968" w:type="dxa"/>
          </w:tcPr>
          <w:p w14:paraId="5D4A2611" w14:textId="77777777" w:rsidR="00565BFA" w:rsidRPr="00D66C64" w:rsidRDefault="00565BFA" w:rsidP="00273214">
            <w:pPr>
              <w:pStyle w:val="TAL"/>
              <w:rPr>
                <w:rFonts w:eastAsia="MS Gothic"/>
              </w:rPr>
            </w:pPr>
            <w:r w:rsidRPr="00D66C64">
              <w:t>Step 9 of Annex A.5.2 happens</w:t>
            </w:r>
          </w:p>
        </w:tc>
        <w:tc>
          <w:tcPr>
            <w:tcW w:w="708" w:type="dxa"/>
          </w:tcPr>
          <w:p w14:paraId="00A34DB8" w14:textId="77777777" w:rsidR="00565BFA" w:rsidRPr="00D66C64" w:rsidRDefault="00565BFA" w:rsidP="00273214">
            <w:pPr>
              <w:pStyle w:val="TAC"/>
              <w:rPr>
                <w:rFonts w:eastAsia="MS Gothic"/>
              </w:rPr>
            </w:pPr>
            <w:r w:rsidRPr="00D66C64">
              <w:t>--&gt;</w:t>
            </w:r>
          </w:p>
        </w:tc>
        <w:tc>
          <w:tcPr>
            <w:tcW w:w="2976" w:type="dxa"/>
          </w:tcPr>
          <w:p w14:paraId="13E942C5" w14:textId="77777777" w:rsidR="00565BFA" w:rsidRPr="00D66C64" w:rsidRDefault="00565BFA" w:rsidP="00273214">
            <w:pPr>
              <w:pStyle w:val="TAL"/>
              <w:rPr>
                <w:rFonts w:eastAsia="MS Gothic"/>
              </w:rPr>
            </w:pPr>
            <w:r w:rsidRPr="00D66C64">
              <w:rPr>
                <w:rFonts w:eastAsia="MS Gothic"/>
              </w:rPr>
              <w:t>200 OK</w:t>
            </w:r>
          </w:p>
        </w:tc>
        <w:tc>
          <w:tcPr>
            <w:tcW w:w="567" w:type="dxa"/>
          </w:tcPr>
          <w:p w14:paraId="76B33883" w14:textId="77777777" w:rsidR="00565BFA" w:rsidRPr="00D66C64" w:rsidRDefault="00565BFA" w:rsidP="00273214">
            <w:pPr>
              <w:pStyle w:val="TAC"/>
              <w:rPr>
                <w:lang w:eastAsia="zh-CN"/>
              </w:rPr>
            </w:pPr>
            <w:r w:rsidRPr="00D66C64">
              <w:rPr>
                <w:lang w:eastAsia="zh-CN"/>
              </w:rPr>
              <w:t>-</w:t>
            </w:r>
          </w:p>
        </w:tc>
        <w:tc>
          <w:tcPr>
            <w:tcW w:w="850" w:type="dxa"/>
          </w:tcPr>
          <w:p w14:paraId="548BE0BA" w14:textId="77777777" w:rsidR="00565BFA" w:rsidRPr="00D66C64" w:rsidRDefault="00565BFA" w:rsidP="00273214">
            <w:pPr>
              <w:pStyle w:val="TAC"/>
              <w:rPr>
                <w:lang w:eastAsia="zh-CN"/>
              </w:rPr>
            </w:pPr>
            <w:r w:rsidRPr="00D66C64">
              <w:rPr>
                <w:lang w:eastAsia="zh-CN"/>
              </w:rPr>
              <w:t>-</w:t>
            </w:r>
          </w:p>
        </w:tc>
      </w:tr>
      <w:tr w:rsidR="00565BFA" w:rsidRPr="00D66C64" w14:paraId="7C9E651A" w14:textId="77777777" w:rsidTr="00273214">
        <w:trPr>
          <w:jc w:val="center"/>
        </w:trPr>
        <w:tc>
          <w:tcPr>
            <w:tcW w:w="567" w:type="dxa"/>
          </w:tcPr>
          <w:p w14:paraId="4D9E7FA4" w14:textId="77777777" w:rsidR="00565BFA" w:rsidRPr="00D66C64" w:rsidRDefault="00565BFA" w:rsidP="00273214">
            <w:pPr>
              <w:pStyle w:val="TAC"/>
              <w:rPr>
                <w:lang w:eastAsia="zh-CN"/>
              </w:rPr>
            </w:pPr>
            <w:r w:rsidRPr="00D66C64">
              <w:rPr>
                <w:lang w:eastAsia="zh-CN"/>
              </w:rPr>
              <w:t>11</w:t>
            </w:r>
          </w:p>
        </w:tc>
        <w:tc>
          <w:tcPr>
            <w:tcW w:w="3968" w:type="dxa"/>
          </w:tcPr>
          <w:p w14:paraId="54938793" w14:textId="77777777" w:rsidR="00565BFA" w:rsidRPr="00D66C64" w:rsidRDefault="00565BFA" w:rsidP="00273214">
            <w:pPr>
              <w:pStyle w:val="TAL"/>
              <w:rPr>
                <w:rFonts w:eastAsia="MS Gothic"/>
              </w:rPr>
            </w:pPr>
            <w:r w:rsidRPr="00D66C64">
              <w:t>Step 10 of Annex A.5.2 happens</w:t>
            </w:r>
          </w:p>
        </w:tc>
        <w:tc>
          <w:tcPr>
            <w:tcW w:w="708" w:type="dxa"/>
          </w:tcPr>
          <w:p w14:paraId="3AC4F9CE" w14:textId="77777777" w:rsidR="00565BFA" w:rsidRPr="00D66C64" w:rsidRDefault="00565BFA" w:rsidP="00273214">
            <w:pPr>
              <w:pStyle w:val="TAC"/>
              <w:rPr>
                <w:rFonts w:eastAsia="MS Gothic"/>
              </w:rPr>
            </w:pPr>
            <w:r w:rsidRPr="00D66C64">
              <w:rPr>
                <w:lang w:eastAsia="zh-CN"/>
              </w:rPr>
              <w:t>&lt;--</w:t>
            </w:r>
          </w:p>
        </w:tc>
        <w:tc>
          <w:tcPr>
            <w:tcW w:w="2976" w:type="dxa"/>
          </w:tcPr>
          <w:p w14:paraId="31B020CA" w14:textId="77777777" w:rsidR="00565BFA" w:rsidRPr="00D66C64" w:rsidRDefault="00565BFA" w:rsidP="00273214">
            <w:pPr>
              <w:pStyle w:val="TAL"/>
              <w:rPr>
                <w:rFonts w:eastAsia="MS Gothic"/>
              </w:rPr>
            </w:pPr>
            <w:r w:rsidRPr="00D66C64">
              <w:rPr>
                <w:rFonts w:eastAsia="MS Gothic"/>
              </w:rPr>
              <w:t>ACK</w:t>
            </w:r>
          </w:p>
        </w:tc>
        <w:tc>
          <w:tcPr>
            <w:tcW w:w="567" w:type="dxa"/>
          </w:tcPr>
          <w:p w14:paraId="4CE6ADC3" w14:textId="77777777" w:rsidR="00565BFA" w:rsidRPr="00D66C64" w:rsidRDefault="00565BFA" w:rsidP="00273214">
            <w:pPr>
              <w:pStyle w:val="TAC"/>
              <w:rPr>
                <w:lang w:eastAsia="zh-CN"/>
              </w:rPr>
            </w:pPr>
            <w:r w:rsidRPr="00D66C64">
              <w:rPr>
                <w:lang w:eastAsia="zh-CN"/>
              </w:rPr>
              <w:t>-</w:t>
            </w:r>
          </w:p>
        </w:tc>
        <w:tc>
          <w:tcPr>
            <w:tcW w:w="850" w:type="dxa"/>
          </w:tcPr>
          <w:p w14:paraId="48A4FD83" w14:textId="77777777" w:rsidR="00565BFA" w:rsidRPr="00D66C64" w:rsidRDefault="00565BFA" w:rsidP="00273214">
            <w:pPr>
              <w:pStyle w:val="TAC"/>
              <w:rPr>
                <w:lang w:eastAsia="zh-CN"/>
              </w:rPr>
            </w:pPr>
            <w:r w:rsidRPr="00D66C64">
              <w:rPr>
                <w:lang w:eastAsia="zh-CN"/>
              </w:rPr>
              <w:t>-</w:t>
            </w:r>
          </w:p>
        </w:tc>
      </w:tr>
    </w:tbl>
    <w:p w14:paraId="63998078" w14:textId="77777777" w:rsidR="00565BFA" w:rsidRPr="00D66C64" w:rsidRDefault="00565BFA" w:rsidP="00565BFA"/>
    <w:p w14:paraId="12E25656" w14:textId="77777777" w:rsidR="00565BFA" w:rsidRPr="00D66C64" w:rsidRDefault="00565BFA" w:rsidP="00F238ED">
      <w:pPr>
        <w:pStyle w:val="H6"/>
      </w:pPr>
      <w:bookmarkStart w:id="749" w:name="_Toc60916154"/>
      <w:r w:rsidRPr="00D66C64">
        <w:lastRenderedPageBreak/>
        <w:t>7.10.3.3</w:t>
      </w:r>
      <w:r w:rsidRPr="00D66C64">
        <w:tab/>
        <w:t>Specific message contents</w:t>
      </w:r>
      <w:bookmarkEnd w:id="749"/>
    </w:p>
    <w:p w14:paraId="1016D373" w14:textId="77777777" w:rsidR="00565BFA" w:rsidRPr="00D66C64" w:rsidRDefault="00565BFA" w:rsidP="00565BFA">
      <w:pPr>
        <w:pStyle w:val="TH"/>
      </w:pPr>
      <w:r w:rsidRPr="00D66C64">
        <w:t xml:space="preserve">Table 7.10.3.3-1: INVITE (step 2, table </w:t>
      </w:r>
      <w:r w:rsidRPr="00D66C64">
        <w:rPr>
          <w:rFonts w:cs="Arial"/>
        </w:rPr>
        <w:t>7.10.3.2-1</w:t>
      </w:r>
      <w:r w:rsidRPr="00D66C64">
        <w:t>)</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94"/>
        <w:gridCol w:w="889"/>
        <w:gridCol w:w="4855"/>
        <w:gridCol w:w="758"/>
        <w:gridCol w:w="1458"/>
      </w:tblGrid>
      <w:tr w:rsidR="00565BFA" w:rsidRPr="00D66C64" w14:paraId="4D686133" w14:textId="77777777" w:rsidTr="00CA2DCF">
        <w:trPr>
          <w:cantSplit/>
          <w:tblHeade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56BA8AB7" w14:textId="77777777" w:rsidR="00565BFA" w:rsidRPr="00D66C64" w:rsidRDefault="00565BFA" w:rsidP="00273214">
            <w:pPr>
              <w:pStyle w:val="TAL"/>
              <w:rPr>
                <w:rFonts w:cs="Arial"/>
              </w:rPr>
            </w:pPr>
            <w:r w:rsidRPr="00D66C64">
              <w:t>Derivation Path: TS 34.229-1 [2], Table in subclause A.2.9, Conditions A1, A3, and A4</w:t>
            </w:r>
          </w:p>
        </w:tc>
      </w:tr>
      <w:tr w:rsidR="00610109" w:rsidRPr="00D66C64" w14:paraId="1EA67099" w14:textId="77777777" w:rsidTr="00CA2DCF">
        <w:trPr>
          <w:cantSplit/>
          <w:tblHeader/>
          <w:jc w:val="center"/>
        </w:trPr>
        <w:tc>
          <w:tcPr>
            <w:tcW w:w="1772" w:type="dxa"/>
            <w:tcBorders>
              <w:top w:val="single" w:sz="4" w:space="0" w:color="auto"/>
              <w:left w:val="single" w:sz="4" w:space="0" w:color="auto"/>
              <w:bottom w:val="single" w:sz="4" w:space="0" w:color="auto"/>
              <w:right w:val="single" w:sz="4" w:space="0" w:color="auto"/>
            </w:tcBorders>
          </w:tcPr>
          <w:p w14:paraId="208C84FF" w14:textId="4FD0322F" w:rsidR="00610109" w:rsidRPr="00D66C64" w:rsidRDefault="00610109" w:rsidP="00610109">
            <w:pPr>
              <w:pStyle w:val="TAH"/>
              <w:jc w:val="left"/>
            </w:pPr>
            <w:r w:rsidRPr="00D66C64">
              <w:t>Header/param</w:t>
            </w:r>
          </w:p>
        </w:tc>
        <w:tc>
          <w:tcPr>
            <w:tcW w:w="878" w:type="dxa"/>
            <w:tcBorders>
              <w:top w:val="single" w:sz="4" w:space="0" w:color="auto"/>
              <w:left w:val="single" w:sz="4" w:space="0" w:color="auto"/>
              <w:bottom w:val="single" w:sz="4" w:space="0" w:color="auto"/>
              <w:right w:val="single" w:sz="4" w:space="0" w:color="auto"/>
            </w:tcBorders>
          </w:tcPr>
          <w:p w14:paraId="49D6EA53" w14:textId="012211B1" w:rsidR="00610109" w:rsidRPr="00D66C64" w:rsidRDefault="00610109" w:rsidP="00610109">
            <w:pPr>
              <w:pStyle w:val="TAH"/>
            </w:pPr>
            <w:r w:rsidRPr="00D66C64">
              <w:t>Cond</w:t>
            </w:r>
          </w:p>
        </w:tc>
        <w:tc>
          <w:tcPr>
            <w:tcW w:w="4795" w:type="dxa"/>
            <w:tcBorders>
              <w:top w:val="single" w:sz="4" w:space="0" w:color="auto"/>
              <w:left w:val="single" w:sz="4" w:space="0" w:color="auto"/>
              <w:bottom w:val="single" w:sz="4" w:space="0" w:color="auto"/>
              <w:right w:val="single" w:sz="4" w:space="0" w:color="auto"/>
            </w:tcBorders>
          </w:tcPr>
          <w:p w14:paraId="54E85B20" w14:textId="130D53E6" w:rsidR="00610109" w:rsidRPr="00D66C64" w:rsidDel="00CA2DCF" w:rsidRDefault="00610109" w:rsidP="00610109">
            <w:pPr>
              <w:pStyle w:val="TAH"/>
              <w:jc w:val="left"/>
              <w:rPr>
                <w:b w:val="0"/>
                <w:lang w:eastAsia="zh-CN"/>
              </w:rPr>
            </w:pPr>
            <w:r w:rsidRPr="00D66C64">
              <w:t>Value/remark</w:t>
            </w:r>
          </w:p>
        </w:tc>
        <w:tc>
          <w:tcPr>
            <w:tcW w:w="749" w:type="dxa"/>
            <w:tcBorders>
              <w:top w:val="single" w:sz="4" w:space="0" w:color="auto"/>
              <w:left w:val="single" w:sz="4" w:space="0" w:color="auto"/>
              <w:bottom w:val="single" w:sz="4" w:space="0" w:color="auto"/>
              <w:right w:val="single" w:sz="4" w:space="0" w:color="auto"/>
            </w:tcBorders>
          </w:tcPr>
          <w:p w14:paraId="70FCC6D2" w14:textId="0158528F" w:rsidR="00610109" w:rsidRPr="00D66C64" w:rsidRDefault="00610109" w:rsidP="00610109">
            <w:pPr>
              <w:pStyle w:val="TAH"/>
            </w:pPr>
            <w:r w:rsidRPr="00D66C64">
              <w:t>Rel</w:t>
            </w:r>
          </w:p>
        </w:tc>
        <w:tc>
          <w:tcPr>
            <w:tcW w:w="1440" w:type="dxa"/>
            <w:tcBorders>
              <w:top w:val="single" w:sz="4" w:space="0" w:color="auto"/>
              <w:left w:val="single" w:sz="4" w:space="0" w:color="auto"/>
              <w:bottom w:val="single" w:sz="4" w:space="0" w:color="auto"/>
              <w:right w:val="single" w:sz="4" w:space="0" w:color="auto"/>
            </w:tcBorders>
          </w:tcPr>
          <w:p w14:paraId="2C644B38" w14:textId="3463F92D" w:rsidR="00610109" w:rsidRPr="00D66C64" w:rsidRDefault="00610109" w:rsidP="00610109">
            <w:pPr>
              <w:pStyle w:val="TAL"/>
            </w:pPr>
            <w:r w:rsidRPr="00D66C64">
              <w:rPr>
                <w:b/>
              </w:rPr>
              <w:t>Reference</w:t>
            </w:r>
          </w:p>
        </w:tc>
      </w:tr>
      <w:tr w:rsidR="00610109" w:rsidRPr="00D66C64" w14:paraId="75B1CBDF" w14:textId="77777777" w:rsidTr="00CA2DCF">
        <w:trPr>
          <w:cantSplit/>
          <w:tblHeader/>
          <w:jc w:val="center"/>
        </w:trPr>
        <w:tc>
          <w:tcPr>
            <w:tcW w:w="1772" w:type="dxa"/>
            <w:tcBorders>
              <w:top w:val="single" w:sz="4" w:space="0" w:color="auto"/>
              <w:left w:val="single" w:sz="4" w:space="0" w:color="auto"/>
              <w:bottom w:val="single" w:sz="4" w:space="0" w:color="auto"/>
              <w:right w:val="single" w:sz="4" w:space="0" w:color="auto"/>
            </w:tcBorders>
          </w:tcPr>
          <w:p w14:paraId="7396AA44" w14:textId="7A5AFE89" w:rsidR="00610109" w:rsidRPr="00D66C64" w:rsidRDefault="00610109" w:rsidP="00610109">
            <w:pPr>
              <w:pStyle w:val="TAH"/>
              <w:jc w:val="left"/>
            </w:pPr>
            <w:r w:rsidRPr="00D66C64">
              <w:rPr>
                <w:lang w:eastAsia="zh-CN"/>
              </w:rPr>
              <w:t>Content-Type</w:t>
            </w:r>
          </w:p>
        </w:tc>
        <w:tc>
          <w:tcPr>
            <w:tcW w:w="878" w:type="dxa"/>
            <w:tcBorders>
              <w:top w:val="single" w:sz="4" w:space="0" w:color="auto"/>
              <w:left w:val="single" w:sz="4" w:space="0" w:color="auto"/>
              <w:bottom w:val="single" w:sz="4" w:space="0" w:color="auto"/>
              <w:right w:val="single" w:sz="4" w:space="0" w:color="auto"/>
            </w:tcBorders>
          </w:tcPr>
          <w:p w14:paraId="760EE437" w14:textId="77777777" w:rsidR="00610109" w:rsidRPr="00D66C64" w:rsidRDefault="00610109" w:rsidP="00F238ED">
            <w:pPr>
              <w:pStyle w:val="TAL"/>
            </w:pPr>
          </w:p>
        </w:tc>
        <w:tc>
          <w:tcPr>
            <w:tcW w:w="4795" w:type="dxa"/>
            <w:tcBorders>
              <w:top w:val="single" w:sz="4" w:space="0" w:color="auto"/>
              <w:left w:val="single" w:sz="4" w:space="0" w:color="auto"/>
              <w:bottom w:val="single" w:sz="4" w:space="0" w:color="auto"/>
              <w:right w:val="single" w:sz="4" w:space="0" w:color="auto"/>
            </w:tcBorders>
          </w:tcPr>
          <w:p w14:paraId="34561960" w14:textId="0FE3D0E6" w:rsidR="00610109" w:rsidRPr="00D66C64" w:rsidDel="00CA2DCF" w:rsidRDefault="00610109" w:rsidP="00F238ED">
            <w:pPr>
              <w:pStyle w:val="TAL"/>
              <w:rPr>
                <w:lang w:eastAsia="zh-CN"/>
              </w:rPr>
            </w:pPr>
            <w:r w:rsidRPr="00D66C64">
              <w:rPr>
                <w:lang w:eastAsia="zh-CN"/>
              </w:rPr>
              <w:t>Not present</w:t>
            </w:r>
          </w:p>
        </w:tc>
        <w:tc>
          <w:tcPr>
            <w:tcW w:w="749" w:type="dxa"/>
            <w:tcBorders>
              <w:top w:val="single" w:sz="4" w:space="0" w:color="auto"/>
              <w:left w:val="single" w:sz="4" w:space="0" w:color="auto"/>
              <w:bottom w:val="single" w:sz="4" w:space="0" w:color="auto"/>
              <w:right w:val="single" w:sz="4" w:space="0" w:color="auto"/>
            </w:tcBorders>
          </w:tcPr>
          <w:p w14:paraId="66185A67" w14:textId="77777777" w:rsidR="00610109" w:rsidRPr="00D66C64" w:rsidRDefault="00610109" w:rsidP="00610109">
            <w:pPr>
              <w:pStyle w:val="TAH"/>
            </w:pPr>
          </w:p>
        </w:tc>
        <w:tc>
          <w:tcPr>
            <w:tcW w:w="1440" w:type="dxa"/>
            <w:tcBorders>
              <w:top w:val="single" w:sz="4" w:space="0" w:color="auto"/>
              <w:left w:val="single" w:sz="4" w:space="0" w:color="auto"/>
              <w:bottom w:val="single" w:sz="4" w:space="0" w:color="auto"/>
              <w:right w:val="single" w:sz="4" w:space="0" w:color="auto"/>
            </w:tcBorders>
          </w:tcPr>
          <w:p w14:paraId="4F511C26" w14:textId="77777777" w:rsidR="00610109" w:rsidRPr="00D66C64" w:rsidRDefault="00610109" w:rsidP="00610109">
            <w:pPr>
              <w:pStyle w:val="TAL"/>
            </w:pPr>
          </w:p>
        </w:tc>
      </w:tr>
      <w:tr w:rsidR="00610109" w:rsidRPr="00D66C64" w14:paraId="3D3E2EBE" w14:textId="77777777" w:rsidTr="00CA2DCF">
        <w:trPr>
          <w:cantSplit/>
          <w:tblHeader/>
          <w:jc w:val="center"/>
        </w:trPr>
        <w:tc>
          <w:tcPr>
            <w:tcW w:w="1772" w:type="dxa"/>
            <w:tcBorders>
              <w:top w:val="single" w:sz="4" w:space="0" w:color="auto"/>
              <w:left w:val="single" w:sz="4" w:space="0" w:color="auto"/>
              <w:bottom w:val="single" w:sz="4" w:space="0" w:color="auto"/>
              <w:right w:val="single" w:sz="4" w:space="0" w:color="auto"/>
            </w:tcBorders>
          </w:tcPr>
          <w:p w14:paraId="46EDFCD1" w14:textId="31D1B63C" w:rsidR="00610109" w:rsidRPr="00D66C64" w:rsidRDefault="00610109" w:rsidP="00610109">
            <w:pPr>
              <w:pStyle w:val="TAH"/>
              <w:jc w:val="left"/>
            </w:pPr>
            <w:r w:rsidRPr="00D66C64">
              <w:rPr>
                <w:lang w:eastAsia="zh-CN"/>
              </w:rPr>
              <w:t>Content-Length</w:t>
            </w:r>
          </w:p>
        </w:tc>
        <w:tc>
          <w:tcPr>
            <w:tcW w:w="878" w:type="dxa"/>
            <w:tcBorders>
              <w:top w:val="single" w:sz="4" w:space="0" w:color="auto"/>
              <w:left w:val="single" w:sz="4" w:space="0" w:color="auto"/>
              <w:bottom w:val="single" w:sz="4" w:space="0" w:color="auto"/>
              <w:right w:val="single" w:sz="4" w:space="0" w:color="auto"/>
            </w:tcBorders>
          </w:tcPr>
          <w:p w14:paraId="3308C567" w14:textId="77777777" w:rsidR="00610109" w:rsidRPr="00D66C64" w:rsidRDefault="00610109" w:rsidP="00F238ED">
            <w:pPr>
              <w:pStyle w:val="TAL"/>
            </w:pPr>
          </w:p>
        </w:tc>
        <w:tc>
          <w:tcPr>
            <w:tcW w:w="4795" w:type="dxa"/>
            <w:tcBorders>
              <w:top w:val="single" w:sz="4" w:space="0" w:color="auto"/>
              <w:left w:val="single" w:sz="4" w:space="0" w:color="auto"/>
              <w:bottom w:val="single" w:sz="4" w:space="0" w:color="auto"/>
              <w:right w:val="single" w:sz="4" w:space="0" w:color="auto"/>
            </w:tcBorders>
          </w:tcPr>
          <w:p w14:paraId="7289D456" w14:textId="5548FBDB" w:rsidR="00610109" w:rsidRPr="00D66C64" w:rsidDel="00CA2DCF" w:rsidRDefault="00610109" w:rsidP="00F238ED">
            <w:pPr>
              <w:pStyle w:val="TAL"/>
              <w:rPr>
                <w:lang w:eastAsia="zh-CN"/>
              </w:rPr>
            </w:pPr>
            <w:r w:rsidRPr="00D66C64">
              <w:rPr>
                <w:lang w:eastAsia="zh-CN"/>
              </w:rPr>
              <w:t>0</w:t>
            </w:r>
          </w:p>
        </w:tc>
        <w:tc>
          <w:tcPr>
            <w:tcW w:w="749" w:type="dxa"/>
            <w:tcBorders>
              <w:top w:val="single" w:sz="4" w:space="0" w:color="auto"/>
              <w:left w:val="single" w:sz="4" w:space="0" w:color="auto"/>
              <w:bottom w:val="single" w:sz="4" w:space="0" w:color="auto"/>
              <w:right w:val="single" w:sz="4" w:space="0" w:color="auto"/>
            </w:tcBorders>
          </w:tcPr>
          <w:p w14:paraId="2CA3D1DE" w14:textId="77777777" w:rsidR="00610109" w:rsidRPr="00D66C64" w:rsidRDefault="00610109" w:rsidP="00610109">
            <w:pPr>
              <w:pStyle w:val="TAH"/>
            </w:pPr>
          </w:p>
        </w:tc>
        <w:tc>
          <w:tcPr>
            <w:tcW w:w="1440" w:type="dxa"/>
            <w:tcBorders>
              <w:top w:val="single" w:sz="4" w:space="0" w:color="auto"/>
              <w:left w:val="single" w:sz="4" w:space="0" w:color="auto"/>
              <w:bottom w:val="single" w:sz="4" w:space="0" w:color="auto"/>
              <w:right w:val="single" w:sz="4" w:space="0" w:color="auto"/>
            </w:tcBorders>
          </w:tcPr>
          <w:p w14:paraId="23B6F769" w14:textId="77777777" w:rsidR="00610109" w:rsidRPr="00D66C64" w:rsidRDefault="00610109" w:rsidP="00610109">
            <w:pPr>
              <w:pStyle w:val="TAL"/>
            </w:pPr>
          </w:p>
        </w:tc>
      </w:tr>
      <w:tr w:rsidR="00610109" w:rsidRPr="00D66C64" w14:paraId="2ABB3AF1" w14:textId="77777777" w:rsidTr="00CA2DCF">
        <w:trPr>
          <w:cantSplit/>
          <w:tblHeader/>
          <w:jc w:val="center"/>
        </w:trPr>
        <w:tc>
          <w:tcPr>
            <w:tcW w:w="1772" w:type="dxa"/>
            <w:tcBorders>
              <w:top w:val="single" w:sz="4" w:space="0" w:color="auto"/>
              <w:left w:val="single" w:sz="4" w:space="0" w:color="auto"/>
              <w:bottom w:val="single" w:sz="4" w:space="0" w:color="auto"/>
              <w:right w:val="single" w:sz="4" w:space="0" w:color="auto"/>
            </w:tcBorders>
          </w:tcPr>
          <w:p w14:paraId="6097C610" w14:textId="6BF2D526" w:rsidR="00610109" w:rsidRPr="00D66C64" w:rsidRDefault="00610109" w:rsidP="00610109">
            <w:pPr>
              <w:pStyle w:val="TAH"/>
              <w:jc w:val="left"/>
            </w:pPr>
            <w:r w:rsidRPr="00D66C64">
              <w:t>Message-body</w:t>
            </w:r>
          </w:p>
        </w:tc>
        <w:tc>
          <w:tcPr>
            <w:tcW w:w="878" w:type="dxa"/>
            <w:tcBorders>
              <w:top w:val="single" w:sz="4" w:space="0" w:color="auto"/>
              <w:left w:val="single" w:sz="4" w:space="0" w:color="auto"/>
              <w:bottom w:val="single" w:sz="4" w:space="0" w:color="auto"/>
              <w:right w:val="single" w:sz="4" w:space="0" w:color="auto"/>
            </w:tcBorders>
          </w:tcPr>
          <w:p w14:paraId="39962EDA" w14:textId="77777777" w:rsidR="00610109" w:rsidRPr="00D66C64" w:rsidRDefault="00610109" w:rsidP="00F238ED">
            <w:pPr>
              <w:pStyle w:val="TAL"/>
            </w:pPr>
          </w:p>
        </w:tc>
        <w:tc>
          <w:tcPr>
            <w:tcW w:w="4795" w:type="dxa"/>
            <w:tcBorders>
              <w:top w:val="single" w:sz="4" w:space="0" w:color="auto"/>
              <w:left w:val="single" w:sz="4" w:space="0" w:color="auto"/>
              <w:bottom w:val="single" w:sz="4" w:space="0" w:color="auto"/>
              <w:right w:val="single" w:sz="4" w:space="0" w:color="auto"/>
            </w:tcBorders>
          </w:tcPr>
          <w:p w14:paraId="51902F45" w14:textId="5DE815C7" w:rsidR="00610109" w:rsidRPr="00D66C64" w:rsidDel="00CA2DCF" w:rsidRDefault="00610109" w:rsidP="00F238ED">
            <w:pPr>
              <w:pStyle w:val="TAL"/>
              <w:rPr>
                <w:lang w:eastAsia="zh-CN"/>
              </w:rPr>
            </w:pPr>
            <w:r w:rsidRPr="00D66C64">
              <w:rPr>
                <w:lang w:eastAsia="zh-CN"/>
              </w:rPr>
              <w:t>Not present</w:t>
            </w:r>
          </w:p>
        </w:tc>
        <w:tc>
          <w:tcPr>
            <w:tcW w:w="749" w:type="dxa"/>
            <w:tcBorders>
              <w:top w:val="single" w:sz="4" w:space="0" w:color="auto"/>
              <w:left w:val="single" w:sz="4" w:space="0" w:color="auto"/>
              <w:bottom w:val="single" w:sz="4" w:space="0" w:color="auto"/>
              <w:right w:val="single" w:sz="4" w:space="0" w:color="auto"/>
            </w:tcBorders>
          </w:tcPr>
          <w:p w14:paraId="23724E3F" w14:textId="77777777" w:rsidR="00610109" w:rsidRPr="00D66C64" w:rsidRDefault="00610109" w:rsidP="00610109">
            <w:pPr>
              <w:pStyle w:val="TAH"/>
            </w:pPr>
          </w:p>
        </w:tc>
        <w:tc>
          <w:tcPr>
            <w:tcW w:w="1440" w:type="dxa"/>
            <w:tcBorders>
              <w:top w:val="single" w:sz="4" w:space="0" w:color="auto"/>
              <w:left w:val="single" w:sz="4" w:space="0" w:color="auto"/>
              <w:bottom w:val="single" w:sz="4" w:space="0" w:color="auto"/>
              <w:right w:val="single" w:sz="4" w:space="0" w:color="auto"/>
            </w:tcBorders>
          </w:tcPr>
          <w:p w14:paraId="73309B1A" w14:textId="77777777" w:rsidR="00610109" w:rsidRPr="00D66C64" w:rsidRDefault="00610109" w:rsidP="00610109">
            <w:pPr>
              <w:pStyle w:val="TAL"/>
            </w:pPr>
          </w:p>
        </w:tc>
      </w:tr>
    </w:tbl>
    <w:p w14:paraId="5BE0DE70" w14:textId="77777777" w:rsidR="00565BFA" w:rsidRPr="00D66C64" w:rsidRDefault="00565BFA" w:rsidP="00565BFA"/>
    <w:p w14:paraId="5CC24946" w14:textId="77777777" w:rsidR="00565BFA" w:rsidRPr="00D66C64" w:rsidRDefault="00565BFA" w:rsidP="00565BFA">
      <w:pPr>
        <w:pStyle w:val="TH"/>
      </w:pPr>
      <w:r w:rsidRPr="00D66C64">
        <w:lastRenderedPageBreak/>
        <w:t xml:space="preserve">Table 7.10.3.3-2: 183 Session Progress with an SDP offer (step 4, table </w:t>
      </w:r>
      <w:r w:rsidRPr="00D66C64">
        <w:rPr>
          <w:rFonts w:cs="Arial"/>
        </w:rPr>
        <w:t>7.10.3.2-1</w:t>
      </w:r>
      <w:r w:rsidRPr="00D66C64">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65BFA" w:rsidRPr="00D66C64" w14:paraId="28644CC7" w14:textId="77777777" w:rsidTr="00273214">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2481F36C" w14:textId="77777777" w:rsidR="00565BFA" w:rsidRPr="00D66C64" w:rsidRDefault="00565BFA" w:rsidP="00273214">
            <w:pPr>
              <w:pStyle w:val="TAL"/>
              <w:rPr>
                <w:rFonts w:cs="Arial"/>
              </w:rPr>
            </w:pPr>
            <w:r w:rsidRPr="00D66C64">
              <w:t>Derivation Path: TS 34.229-1 [2], Table in annex A.2.3, condition A2</w:t>
            </w:r>
          </w:p>
        </w:tc>
      </w:tr>
      <w:tr w:rsidR="00565BFA" w:rsidRPr="00D66C64" w14:paraId="34FC434E" w14:textId="77777777" w:rsidTr="00273214">
        <w:trPr>
          <w:jc w:val="center"/>
        </w:trPr>
        <w:tc>
          <w:tcPr>
            <w:tcW w:w="1772" w:type="dxa"/>
            <w:tcBorders>
              <w:top w:val="single" w:sz="4" w:space="0" w:color="auto"/>
              <w:left w:val="single" w:sz="4" w:space="0" w:color="auto"/>
              <w:bottom w:val="single" w:sz="4" w:space="0" w:color="auto"/>
              <w:right w:val="single" w:sz="4" w:space="0" w:color="auto"/>
            </w:tcBorders>
            <w:hideMark/>
          </w:tcPr>
          <w:p w14:paraId="2AE24044" w14:textId="77777777" w:rsidR="00565BFA" w:rsidRPr="00D66C64" w:rsidRDefault="00565BFA" w:rsidP="00273214">
            <w:pPr>
              <w:pStyle w:val="TAH"/>
            </w:pPr>
            <w:r w:rsidRPr="00D66C64">
              <w:t>Header/param</w:t>
            </w:r>
          </w:p>
        </w:tc>
        <w:tc>
          <w:tcPr>
            <w:tcW w:w="878" w:type="dxa"/>
            <w:tcBorders>
              <w:top w:val="single" w:sz="4" w:space="0" w:color="auto"/>
              <w:left w:val="single" w:sz="4" w:space="0" w:color="auto"/>
              <w:bottom w:val="single" w:sz="4" w:space="0" w:color="auto"/>
              <w:right w:val="single" w:sz="4" w:space="0" w:color="auto"/>
            </w:tcBorders>
            <w:hideMark/>
          </w:tcPr>
          <w:p w14:paraId="44C83F9A" w14:textId="77777777" w:rsidR="00565BFA" w:rsidRPr="00D66C64" w:rsidRDefault="00565BFA" w:rsidP="00273214">
            <w:pPr>
              <w:pStyle w:val="TAH"/>
            </w:pPr>
            <w:r w:rsidRPr="00D66C64">
              <w:t>Cond</w:t>
            </w:r>
          </w:p>
        </w:tc>
        <w:tc>
          <w:tcPr>
            <w:tcW w:w="4795" w:type="dxa"/>
            <w:tcBorders>
              <w:top w:val="single" w:sz="4" w:space="0" w:color="auto"/>
              <w:left w:val="single" w:sz="4" w:space="0" w:color="auto"/>
              <w:bottom w:val="single" w:sz="4" w:space="0" w:color="auto"/>
              <w:right w:val="single" w:sz="4" w:space="0" w:color="auto"/>
            </w:tcBorders>
            <w:hideMark/>
          </w:tcPr>
          <w:p w14:paraId="513CDB0C" w14:textId="77777777" w:rsidR="00565BFA" w:rsidRPr="00D66C64" w:rsidRDefault="00565BFA" w:rsidP="00273214">
            <w:pPr>
              <w:pStyle w:val="TAH"/>
            </w:pPr>
            <w:r w:rsidRPr="00D66C64">
              <w:t>Value/remark</w:t>
            </w:r>
          </w:p>
        </w:tc>
        <w:tc>
          <w:tcPr>
            <w:tcW w:w="749" w:type="dxa"/>
            <w:tcBorders>
              <w:top w:val="single" w:sz="4" w:space="0" w:color="auto"/>
              <w:left w:val="single" w:sz="4" w:space="0" w:color="auto"/>
              <w:bottom w:val="single" w:sz="4" w:space="0" w:color="auto"/>
              <w:right w:val="single" w:sz="4" w:space="0" w:color="auto"/>
            </w:tcBorders>
            <w:hideMark/>
          </w:tcPr>
          <w:p w14:paraId="26AC4EFA" w14:textId="77777777" w:rsidR="00565BFA" w:rsidRPr="00D66C64" w:rsidRDefault="00565BFA" w:rsidP="00273214">
            <w:pPr>
              <w:pStyle w:val="TAH"/>
            </w:pPr>
            <w:r w:rsidRPr="00D66C64">
              <w:t>Rel</w:t>
            </w:r>
          </w:p>
        </w:tc>
        <w:tc>
          <w:tcPr>
            <w:tcW w:w="1440" w:type="dxa"/>
            <w:tcBorders>
              <w:top w:val="single" w:sz="4" w:space="0" w:color="auto"/>
              <w:left w:val="single" w:sz="4" w:space="0" w:color="auto"/>
              <w:bottom w:val="single" w:sz="4" w:space="0" w:color="auto"/>
              <w:right w:val="single" w:sz="4" w:space="0" w:color="auto"/>
            </w:tcBorders>
            <w:hideMark/>
          </w:tcPr>
          <w:p w14:paraId="3B5E8AB6" w14:textId="77777777" w:rsidR="00565BFA" w:rsidRPr="00D66C64" w:rsidRDefault="00565BFA" w:rsidP="00273214">
            <w:pPr>
              <w:pStyle w:val="TAH"/>
            </w:pPr>
            <w:r w:rsidRPr="00D66C64">
              <w:t>Reference</w:t>
            </w:r>
          </w:p>
        </w:tc>
      </w:tr>
      <w:tr w:rsidR="00565BFA" w:rsidRPr="00D66C64" w14:paraId="404E4AC1" w14:textId="77777777" w:rsidTr="00273214">
        <w:trPr>
          <w:jc w:val="center"/>
        </w:trPr>
        <w:tc>
          <w:tcPr>
            <w:tcW w:w="1772" w:type="dxa"/>
            <w:tcBorders>
              <w:top w:val="single" w:sz="4" w:space="0" w:color="auto"/>
              <w:left w:val="single" w:sz="4" w:space="0" w:color="auto"/>
              <w:bottom w:val="single" w:sz="4" w:space="0" w:color="auto"/>
              <w:right w:val="single" w:sz="4" w:space="0" w:color="auto"/>
            </w:tcBorders>
            <w:hideMark/>
          </w:tcPr>
          <w:p w14:paraId="4CAEE359" w14:textId="77777777" w:rsidR="00565BFA" w:rsidRPr="00D66C64" w:rsidRDefault="00565BFA" w:rsidP="00273214">
            <w:pPr>
              <w:pStyle w:val="TAL"/>
              <w:rPr>
                <w:b/>
              </w:rPr>
            </w:pPr>
            <w:r w:rsidRPr="00D66C64">
              <w:rPr>
                <w:b/>
              </w:rPr>
              <w:t>Message-body</w:t>
            </w:r>
          </w:p>
        </w:tc>
        <w:tc>
          <w:tcPr>
            <w:tcW w:w="878" w:type="dxa"/>
            <w:tcBorders>
              <w:top w:val="single" w:sz="4" w:space="0" w:color="auto"/>
              <w:left w:val="single" w:sz="4" w:space="0" w:color="auto"/>
              <w:bottom w:val="single" w:sz="4" w:space="0" w:color="auto"/>
              <w:right w:val="single" w:sz="4" w:space="0" w:color="auto"/>
            </w:tcBorders>
          </w:tcPr>
          <w:p w14:paraId="6C54A944" w14:textId="77777777" w:rsidR="00565BFA" w:rsidRPr="00D66C64" w:rsidRDefault="00565BFA" w:rsidP="00273214">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06EE910A" w14:textId="77777777" w:rsidR="00565BFA" w:rsidRPr="00D66C64" w:rsidRDefault="00565BFA" w:rsidP="00273214">
            <w:pPr>
              <w:keepNext/>
              <w:keepLines/>
              <w:spacing w:after="0"/>
              <w:rPr>
                <w:rFonts w:ascii="Arial" w:hAnsi="Arial"/>
                <w:sz w:val="18"/>
                <w:lang w:eastAsia="zh-CN"/>
              </w:rPr>
            </w:pPr>
            <w:r w:rsidRPr="00D66C64">
              <w:rPr>
                <w:rFonts w:ascii="Arial" w:hAnsi="Arial"/>
                <w:sz w:val="18"/>
                <w:lang w:eastAsia="zh-CN"/>
              </w:rPr>
              <w:t>NOTE: the following SDP offer is identical to the SDP offer shown in Annex A.4.2, Step 1.</w:t>
            </w:r>
          </w:p>
          <w:p w14:paraId="093EDF83" w14:textId="77777777" w:rsidR="00565BFA" w:rsidRPr="00D66C64" w:rsidRDefault="00565BFA" w:rsidP="00273214">
            <w:pPr>
              <w:keepNext/>
              <w:keepLines/>
              <w:spacing w:after="0"/>
              <w:rPr>
                <w:rFonts w:ascii="Arial" w:hAnsi="Arial"/>
                <w:sz w:val="18"/>
                <w:lang w:eastAsia="zh-CN"/>
              </w:rPr>
            </w:pPr>
          </w:p>
          <w:p w14:paraId="4C1164E1" w14:textId="77777777" w:rsidR="00565BFA" w:rsidRPr="00D66C64" w:rsidRDefault="00565BFA" w:rsidP="00273214">
            <w:pPr>
              <w:keepNext/>
              <w:keepLines/>
              <w:spacing w:after="0"/>
              <w:rPr>
                <w:rFonts w:ascii="Arial" w:hAnsi="Arial"/>
                <w:b/>
                <w:sz w:val="18"/>
                <w:lang w:eastAsia="zh-CN"/>
              </w:rPr>
            </w:pPr>
            <w:r w:rsidRPr="00D66C64">
              <w:rPr>
                <w:rFonts w:ascii="Arial" w:hAnsi="Arial"/>
                <w:b/>
                <w:sz w:val="18"/>
                <w:lang w:eastAsia="zh-CN"/>
              </w:rPr>
              <w:t>Session description:</w:t>
            </w:r>
          </w:p>
          <w:p w14:paraId="5257DFBB"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v=0</w:t>
            </w:r>
          </w:p>
          <w:p w14:paraId="102EFA87"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o=</w:t>
            </w:r>
            <w:r w:rsidRPr="00D66C64">
              <w:rPr>
                <w:rFonts w:ascii="Arial" w:hAnsi="Arial"/>
                <w:iCs/>
                <w:snapToGrid w:val="0"/>
                <w:sz w:val="18"/>
                <w:lang w:eastAsia="zh-CN"/>
              </w:rPr>
              <w:t>(username)</w:t>
            </w:r>
            <w:r w:rsidRPr="00D66C64">
              <w:rPr>
                <w:rFonts w:ascii="Arial" w:hAnsi="Arial"/>
                <w:sz w:val="18"/>
                <w:lang w:eastAsia="zh-CN"/>
              </w:rPr>
              <w:t xml:space="preserve"> (sess-id) (sess-version) IN (addrtype) (unicast-address for UE)</w:t>
            </w:r>
          </w:p>
          <w:p w14:paraId="754DCE9A"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s=</w:t>
            </w:r>
            <w:r w:rsidRPr="00D66C64">
              <w:rPr>
                <w:rFonts w:ascii="Arial" w:hAnsi="Arial"/>
                <w:sz w:val="18"/>
                <w:lang w:eastAsia="zh-CN"/>
              </w:rPr>
              <w:t>(session name)</w:t>
            </w:r>
          </w:p>
          <w:p w14:paraId="44FBE7AD"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c=IN</w:t>
            </w:r>
            <w:r w:rsidRPr="00D66C64">
              <w:rPr>
                <w:rFonts w:ascii="Arial" w:hAnsi="Arial"/>
                <w:sz w:val="18"/>
                <w:lang w:eastAsia="zh-CN"/>
              </w:rPr>
              <w:t xml:space="preserve"> (addrtype) (connection-address for UE) [Note 1]</w:t>
            </w:r>
          </w:p>
          <w:p w14:paraId="0EF3A9E6"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b=AS</w:t>
            </w:r>
            <w:r w:rsidRPr="00D66C64">
              <w:rPr>
                <w:rFonts w:ascii="Arial" w:hAnsi="Arial"/>
                <w:sz w:val="18"/>
                <w:lang w:eastAsia="zh-CN"/>
              </w:rPr>
              <w:t>: (bandwidth-value)</w:t>
            </w:r>
          </w:p>
          <w:p w14:paraId="34C98C0F" w14:textId="77777777" w:rsidR="00565BFA" w:rsidRPr="00D66C64" w:rsidRDefault="00565BFA" w:rsidP="00273214">
            <w:pPr>
              <w:keepNext/>
              <w:keepLines/>
              <w:spacing w:after="0"/>
              <w:rPr>
                <w:rFonts w:ascii="Arial" w:hAnsi="Arial"/>
                <w:sz w:val="18"/>
                <w:lang w:eastAsia="zh-CN"/>
              </w:rPr>
            </w:pPr>
          </w:p>
          <w:p w14:paraId="330EFB6F" w14:textId="77777777" w:rsidR="00565BFA" w:rsidRPr="00D66C64" w:rsidRDefault="00565BFA" w:rsidP="00273214">
            <w:pPr>
              <w:keepNext/>
              <w:keepLines/>
              <w:spacing w:after="0"/>
              <w:rPr>
                <w:rFonts w:ascii="Arial" w:hAnsi="Arial"/>
                <w:b/>
                <w:sz w:val="18"/>
                <w:lang w:eastAsia="zh-CN"/>
              </w:rPr>
            </w:pPr>
            <w:r w:rsidRPr="00D66C64">
              <w:rPr>
                <w:rFonts w:ascii="Arial" w:hAnsi="Arial"/>
                <w:b/>
                <w:sz w:val="18"/>
                <w:lang w:eastAsia="zh-CN"/>
              </w:rPr>
              <w:t>Time description:</w:t>
            </w:r>
          </w:p>
          <w:p w14:paraId="60D09EF3"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t=</w:t>
            </w:r>
            <w:r w:rsidRPr="00D66C64">
              <w:rPr>
                <w:rFonts w:ascii="Arial" w:hAnsi="Arial"/>
                <w:sz w:val="18"/>
                <w:lang w:eastAsia="zh-CN"/>
              </w:rPr>
              <w:t xml:space="preserve"> (start-time) (stop-time)</w:t>
            </w:r>
          </w:p>
          <w:p w14:paraId="3E6EB103" w14:textId="77777777" w:rsidR="00565BFA" w:rsidRPr="00D66C64" w:rsidRDefault="00565BFA" w:rsidP="00273214">
            <w:pPr>
              <w:keepNext/>
              <w:keepLines/>
              <w:spacing w:after="0"/>
              <w:rPr>
                <w:rFonts w:ascii="Arial" w:hAnsi="Arial"/>
                <w:sz w:val="18"/>
                <w:lang w:eastAsia="zh-CN"/>
              </w:rPr>
            </w:pPr>
          </w:p>
          <w:p w14:paraId="378986AC" w14:textId="77777777" w:rsidR="00565BFA" w:rsidRPr="00D66C64" w:rsidRDefault="00565BFA" w:rsidP="00273214">
            <w:pPr>
              <w:keepNext/>
              <w:keepLines/>
              <w:spacing w:after="0"/>
              <w:rPr>
                <w:rFonts w:ascii="Arial" w:hAnsi="Arial"/>
                <w:b/>
                <w:sz w:val="18"/>
                <w:lang w:eastAsia="zh-CN"/>
              </w:rPr>
            </w:pPr>
            <w:r w:rsidRPr="00D66C64">
              <w:rPr>
                <w:rFonts w:ascii="Arial" w:hAnsi="Arial"/>
                <w:b/>
                <w:sz w:val="18"/>
                <w:lang w:eastAsia="zh-CN"/>
              </w:rPr>
              <w:t>Media description:</w:t>
            </w:r>
          </w:p>
          <w:p w14:paraId="3200525F"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 xml:space="preserve">m=audio </w:t>
            </w:r>
            <w:r w:rsidRPr="00D66C64">
              <w:rPr>
                <w:rFonts w:ascii="Arial" w:hAnsi="Arial"/>
                <w:iCs/>
                <w:sz w:val="18"/>
                <w:lang w:eastAsia="zh-CN"/>
              </w:rPr>
              <w:t>(transport port)</w:t>
            </w:r>
            <w:r w:rsidRPr="00D66C64">
              <w:rPr>
                <w:rFonts w:ascii="Arial" w:hAnsi="Arial"/>
                <w:i/>
                <w:sz w:val="18"/>
                <w:lang w:eastAsia="zh-CN"/>
              </w:rPr>
              <w:t xml:space="preserve"> RTP/AVP</w:t>
            </w:r>
            <w:r w:rsidRPr="00D66C64">
              <w:rPr>
                <w:rFonts w:ascii="Arial" w:hAnsi="Arial"/>
                <w:sz w:val="18"/>
                <w:lang w:eastAsia="zh-CN"/>
              </w:rPr>
              <w:t xml:space="preserve"> (fmt)</w:t>
            </w:r>
          </w:p>
          <w:p w14:paraId="5164D0D7"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c=IN</w:t>
            </w:r>
            <w:r w:rsidRPr="00D66C64">
              <w:rPr>
                <w:rFonts w:ascii="Arial" w:hAnsi="Arial"/>
                <w:sz w:val="18"/>
                <w:lang w:eastAsia="zh-CN"/>
              </w:rPr>
              <w:t xml:space="preserve"> (addrtype) (connection-address for UE) [Note 1]</w:t>
            </w:r>
          </w:p>
          <w:p w14:paraId="23ACA924"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b=AS:</w:t>
            </w:r>
            <w:r w:rsidRPr="00D66C64">
              <w:rPr>
                <w:rFonts w:ascii="Arial" w:hAnsi="Arial"/>
                <w:sz w:val="18"/>
                <w:lang w:eastAsia="zh-CN"/>
              </w:rPr>
              <w:t xml:space="preserve"> (bandwidth-value)</w:t>
            </w:r>
          </w:p>
          <w:p w14:paraId="31E1862C" w14:textId="77777777" w:rsidR="00565BFA" w:rsidRPr="00D66C64" w:rsidRDefault="00565BFA" w:rsidP="00273214">
            <w:pPr>
              <w:keepNext/>
              <w:keepLines/>
              <w:spacing w:after="0"/>
              <w:rPr>
                <w:rFonts w:ascii="Arial" w:hAnsi="Arial" w:cs="Arial"/>
                <w:i/>
                <w:sz w:val="18"/>
                <w:szCs w:val="18"/>
                <w:lang w:eastAsia="zh-CN"/>
              </w:rPr>
            </w:pPr>
            <w:r w:rsidRPr="00D66C64">
              <w:rPr>
                <w:rFonts w:ascii="Arial" w:hAnsi="Arial" w:cs="Arial"/>
                <w:i/>
                <w:sz w:val="18"/>
                <w:szCs w:val="18"/>
                <w:lang w:eastAsia="zh-CN"/>
              </w:rPr>
              <w:t>b=RS:</w:t>
            </w:r>
            <w:r w:rsidRPr="00D66C64">
              <w:rPr>
                <w:rFonts w:ascii="Arial" w:hAnsi="Arial" w:cs="Arial"/>
                <w:b/>
                <w:sz w:val="18"/>
                <w:szCs w:val="18"/>
                <w:lang w:eastAsia="zh-CN"/>
              </w:rPr>
              <w:t xml:space="preserve"> </w:t>
            </w:r>
            <w:r w:rsidRPr="00D66C64">
              <w:rPr>
                <w:rFonts w:ascii="Arial" w:hAnsi="Arial" w:cs="Arial"/>
                <w:sz w:val="18"/>
                <w:szCs w:val="18"/>
                <w:lang w:eastAsia="zh-CN"/>
              </w:rPr>
              <w:t>(bandwidth-value)</w:t>
            </w:r>
            <w:r w:rsidRPr="00D66C64">
              <w:rPr>
                <w:rFonts w:ascii="Arial" w:hAnsi="Arial" w:cs="Arial"/>
                <w:b/>
                <w:sz w:val="18"/>
                <w:szCs w:val="18"/>
                <w:lang w:eastAsia="zh-CN"/>
              </w:rPr>
              <w:t xml:space="preserve"> </w:t>
            </w:r>
            <w:r w:rsidRPr="00D66C64">
              <w:rPr>
                <w:rFonts w:ascii="Arial" w:hAnsi="Arial" w:cs="Arial"/>
                <w:sz w:val="18"/>
                <w:szCs w:val="18"/>
                <w:lang w:eastAsia="zh-CN"/>
              </w:rPr>
              <w:t>[Note 2]</w:t>
            </w:r>
          </w:p>
          <w:p w14:paraId="33E51363" w14:textId="77777777" w:rsidR="00565BFA" w:rsidRPr="00D66C64" w:rsidRDefault="00565BFA" w:rsidP="00273214">
            <w:pPr>
              <w:keepNext/>
              <w:keepLines/>
              <w:spacing w:after="0"/>
              <w:rPr>
                <w:rFonts w:ascii="Arial" w:hAnsi="Arial" w:cs="Arial"/>
                <w:i/>
                <w:sz w:val="18"/>
                <w:szCs w:val="18"/>
                <w:lang w:eastAsia="zh-CN"/>
              </w:rPr>
            </w:pPr>
            <w:r w:rsidRPr="00D66C64">
              <w:rPr>
                <w:rFonts w:ascii="Arial" w:hAnsi="Arial" w:cs="Arial"/>
                <w:i/>
                <w:sz w:val="18"/>
                <w:szCs w:val="18"/>
                <w:lang w:eastAsia="zh-CN"/>
              </w:rPr>
              <w:t>b=RR:</w:t>
            </w:r>
            <w:r w:rsidRPr="00D66C64">
              <w:rPr>
                <w:rFonts w:ascii="Arial" w:hAnsi="Arial" w:cs="Arial"/>
                <w:b/>
                <w:sz w:val="18"/>
                <w:szCs w:val="18"/>
                <w:lang w:eastAsia="zh-CN"/>
              </w:rPr>
              <w:t xml:space="preserve"> </w:t>
            </w:r>
            <w:r w:rsidRPr="00D66C64">
              <w:rPr>
                <w:rFonts w:ascii="Arial" w:hAnsi="Arial" w:cs="Arial"/>
                <w:sz w:val="18"/>
                <w:szCs w:val="18"/>
                <w:lang w:eastAsia="zh-CN"/>
              </w:rPr>
              <w:t>(bandwidth-value)</w:t>
            </w:r>
            <w:r w:rsidRPr="00D66C64">
              <w:rPr>
                <w:rFonts w:ascii="Arial" w:hAnsi="Arial" w:cs="Arial"/>
                <w:b/>
                <w:sz w:val="18"/>
                <w:szCs w:val="18"/>
                <w:lang w:eastAsia="zh-CN"/>
              </w:rPr>
              <w:t xml:space="preserve"> </w:t>
            </w:r>
            <w:r w:rsidRPr="00D66C64">
              <w:rPr>
                <w:rFonts w:ascii="Arial" w:hAnsi="Arial" w:cs="Arial"/>
                <w:sz w:val="18"/>
                <w:szCs w:val="18"/>
                <w:lang w:eastAsia="zh-CN"/>
              </w:rPr>
              <w:t>[Note 2]</w:t>
            </w:r>
          </w:p>
          <w:p w14:paraId="762588CA" w14:textId="77777777" w:rsidR="00565BFA" w:rsidRPr="00D66C64" w:rsidRDefault="00565BFA" w:rsidP="00273214">
            <w:pPr>
              <w:keepNext/>
              <w:keepLines/>
              <w:spacing w:after="0"/>
              <w:rPr>
                <w:rFonts w:ascii="Arial" w:hAnsi="Arial"/>
                <w:sz w:val="18"/>
                <w:lang w:eastAsia="zh-CN"/>
              </w:rPr>
            </w:pPr>
          </w:p>
          <w:p w14:paraId="18FDA6B2" w14:textId="77777777" w:rsidR="00565BFA" w:rsidRPr="00D66C64" w:rsidRDefault="00565BFA" w:rsidP="00273214">
            <w:pPr>
              <w:keepNext/>
              <w:keepLines/>
              <w:spacing w:after="0"/>
              <w:rPr>
                <w:rFonts w:ascii="Arial" w:hAnsi="Arial"/>
                <w:b/>
                <w:sz w:val="18"/>
                <w:lang w:eastAsia="zh-CN"/>
              </w:rPr>
            </w:pPr>
            <w:r w:rsidRPr="00D66C64">
              <w:rPr>
                <w:rFonts w:ascii="Arial" w:hAnsi="Arial"/>
                <w:b/>
                <w:sz w:val="18"/>
                <w:lang w:eastAsia="zh-CN"/>
              </w:rPr>
              <w:t xml:space="preserve">Attributes for media: </w:t>
            </w:r>
          </w:p>
          <w:p w14:paraId="55F0B123"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0DC86795"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br=5.9-13.2; bw=nb-swb;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5C3A66C4"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47854A6A"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br=5.9-24.4; bw=nb-swb;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5F849CD9"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7D821096"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br=13.2; bw=swb;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01C34FF2"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3CDE975C"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br=9.6-13.2; bw=swb;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426170DA"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2F33302A"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br=9.6-24.4; bw=swb;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59CB9459"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AMR-WB/16000 </w:t>
            </w:r>
            <w:r w:rsidRPr="00D66C64">
              <w:rPr>
                <w:rFonts w:ascii="Arial" w:hAnsi="Arial"/>
                <w:sz w:val="18"/>
                <w:lang w:eastAsia="zh-CN"/>
              </w:rPr>
              <w:t>[Note 3, 9]</w:t>
            </w:r>
          </w:p>
          <w:p w14:paraId="7206F30B" w14:textId="77777777" w:rsidR="00565BFA" w:rsidRPr="00D66C64" w:rsidRDefault="00565BFA" w:rsidP="00273214">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mode-change-capability=2;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6]</w:t>
            </w:r>
          </w:p>
          <w:p w14:paraId="0FA6EF99" w14:textId="77777777" w:rsidR="00565BFA" w:rsidRPr="00D66C64" w:rsidRDefault="00565BFA" w:rsidP="00273214">
            <w:pPr>
              <w:keepNext/>
              <w:keepLines/>
              <w:spacing w:after="0"/>
              <w:rPr>
                <w:rFonts w:ascii="Arial" w:hAnsi="Arial"/>
                <w:i/>
                <w:iCs/>
                <w:sz w:val="18"/>
                <w:szCs w:val="24"/>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telephone-event/16000</w:t>
            </w:r>
          </w:p>
          <w:p w14:paraId="12428B24" w14:textId="77777777" w:rsidR="00565BFA" w:rsidRPr="00D66C64" w:rsidRDefault="00565BFA" w:rsidP="00273214">
            <w:pPr>
              <w:keepNext/>
              <w:keepLines/>
              <w:spacing w:after="0"/>
              <w:rPr>
                <w:rFonts w:ascii="Arial" w:hAnsi="Arial"/>
                <w:sz w:val="18"/>
                <w:lang w:eastAsia="zh-CN"/>
              </w:rPr>
            </w:pPr>
            <w:r w:rsidRPr="00D66C64">
              <w:rPr>
                <w:rFonts w:ascii="Arial" w:hAnsi="Arial"/>
                <w:i/>
                <w:iCs/>
                <w:sz w:val="18"/>
              </w:rPr>
              <w:t xml:space="preserve">a=fmtp: </w:t>
            </w:r>
            <w:r w:rsidRPr="00D66C64">
              <w:rPr>
                <w:rFonts w:ascii="Arial" w:hAnsi="Arial"/>
                <w:iCs/>
                <w:sz w:val="18"/>
              </w:rPr>
              <w:t>(format)</w:t>
            </w:r>
          </w:p>
          <w:p w14:paraId="1DE08D4B"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AMR/8000 </w:t>
            </w:r>
            <w:r w:rsidRPr="00D66C64">
              <w:rPr>
                <w:rFonts w:ascii="Arial" w:hAnsi="Arial"/>
                <w:sz w:val="18"/>
                <w:lang w:eastAsia="zh-CN"/>
              </w:rPr>
              <w:t>[Note 3, 9]</w:t>
            </w:r>
          </w:p>
          <w:p w14:paraId="4A9925FA"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mode-change-capability=2;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6]</w:t>
            </w:r>
          </w:p>
          <w:p w14:paraId="7052B658" w14:textId="77777777" w:rsidR="00565BFA" w:rsidRPr="00D66C64" w:rsidRDefault="00565BFA" w:rsidP="00273214">
            <w:pPr>
              <w:keepNext/>
              <w:keepLines/>
              <w:spacing w:after="0"/>
              <w:rPr>
                <w:rFonts w:ascii="Arial" w:hAnsi="Arial"/>
                <w:i/>
                <w:iCs/>
                <w:sz w:val="18"/>
                <w:szCs w:val="24"/>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telephone-event/8000 </w:t>
            </w:r>
          </w:p>
          <w:p w14:paraId="302A3599" w14:textId="77777777" w:rsidR="00565BFA" w:rsidRPr="00D66C64" w:rsidRDefault="00565BFA" w:rsidP="00273214">
            <w:pPr>
              <w:keepNext/>
              <w:keepLines/>
              <w:spacing w:after="0"/>
              <w:rPr>
                <w:rFonts w:ascii="Arial" w:hAnsi="Arial" w:cs="Tahoma"/>
                <w:i/>
                <w:sz w:val="18"/>
                <w:szCs w:val="16"/>
                <w:lang w:eastAsia="zh-CN"/>
              </w:rPr>
            </w:pPr>
            <w:r w:rsidRPr="00D66C64">
              <w:rPr>
                <w:rFonts w:ascii="Arial" w:hAnsi="Arial"/>
                <w:i/>
                <w:iCs/>
                <w:sz w:val="18"/>
              </w:rPr>
              <w:t xml:space="preserve">a=fmtp: </w:t>
            </w:r>
            <w:r w:rsidRPr="00D66C64">
              <w:rPr>
                <w:rFonts w:ascii="Arial" w:hAnsi="Arial"/>
                <w:iCs/>
                <w:sz w:val="18"/>
              </w:rPr>
              <w:t>(format)</w:t>
            </w:r>
          </w:p>
          <w:p w14:paraId="5E56EA26" w14:textId="77777777" w:rsidR="00565BFA" w:rsidRPr="00D66C64" w:rsidRDefault="00565BFA" w:rsidP="00273214">
            <w:pPr>
              <w:keepNext/>
              <w:keepLines/>
              <w:spacing w:after="0"/>
              <w:rPr>
                <w:rFonts w:ascii="Arial" w:hAnsi="Arial" w:cs="Tahoma"/>
                <w:i/>
                <w:sz w:val="18"/>
                <w:szCs w:val="16"/>
                <w:lang w:eastAsia="zh-CN"/>
              </w:rPr>
            </w:pPr>
            <w:r w:rsidRPr="00D66C64">
              <w:rPr>
                <w:rFonts w:ascii="Arial" w:hAnsi="Arial" w:cs="Tahoma"/>
                <w:i/>
                <w:sz w:val="18"/>
                <w:szCs w:val="16"/>
                <w:lang w:eastAsia="zh-CN"/>
              </w:rPr>
              <w:t xml:space="preserve">a=ecn-capable-rtp: leap ect=0 </w:t>
            </w:r>
            <w:r w:rsidRPr="00D66C64">
              <w:rPr>
                <w:rFonts w:ascii="Arial" w:hAnsi="Arial" w:cs="Tahoma"/>
                <w:sz w:val="18"/>
                <w:szCs w:val="16"/>
                <w:lang w:eastAsia="zh-CN"/>
              </w:rPr>
              <w:t>[Note 7]</w:t>
            </w:r>
          </w:p>
          <w:p w14:paraId="47619D27" w14:textId="77777777" w:rsidR="00565BFA" w:rsidRPr="00D66C64" w:rsidRDefault="00565BFA" w:rsidP="00273214">
            <w:pPr>
              <w:keepNext/>
              <w:keepLines/>
              <w:spacing w:after="0"/>
              <w:rPr>
                <w:rFonts w:ascii="Arial" w:hAnsi="Arial" w:cs="Tahoma"/>
                <w:sz w:val="18"/>
                <w:szCs w:val="16"/>
                <w:lang w:eastAsia="zh-CN"/>
              </w:rPr>
            </w:pPr>
            <w:r w:rsidRPr="00D66C64">
              <w:rPr>
                <w:rFonts w:ascii="Arial" w:hAnsi="Arial" w:cs="Tahoma"/>
                <w:i/>
                <w:sz w:val="18"/>
                <w:szCs w:val="16"/>
                <w:lang w:eastAsia="zh-CN"/>
              </w:rPr>
              <w:t xml:space="preserve">a=rtcp-fb:* nack ecn </w:t>
            </w:r>
            <w:r w:rsidRPr="00D66C64">
              <w:rPr>
                <w:rFonts w:ascii="Arial" w:hAnsi="Arial" w:cs="Tahoma"/>
                <w:sz w:val="18"/>
                <w:szCs w:val="16"/>
                <w:lang w:eastAsia="zh-CN"/>
              </w:rPr>
              <w:t>[Note 7]</w:t>
            </w:r>
          </w:p>
          <w:p w14:paraId="06D6C9D9" w14:textId="77777777" w:rsidR="00565BFA" w:rsidRPr="00D66C64" w:rsidRDefault="00565BFA" w:rsidP="00273214">
            <w:pPr>
              <w:keepNext/>
              <w:keepLines/>
              <w:spacing w:after="0"/>
              <w:rPr>
                <w:rFonts w:ascii="Arial" w:hAnsi="Arial" w:cs="Tahoma"/>
                <w:sz w:val="18"/>
                <w:szCs w:val="16"/>
                <w:lang w:eastAsia="zh-CN"/>
              </w:rPr>
            </w:pPr>
            <w:r w:rsidRPr="00D66C64">
              <w:rPr>
                <w:rFonts w:ascii="Arial" w:hAnsi="Arial" w:cs="Tahoma"/>
                <w:i/>
                <w:sz w:val="18"/>
                <w:szCs w:val="16"/>
                <w:lang w:eastAsia="zh-CN"/>
              </w:rPr>
              <w:t xml:space="preserve">a=rtcp-xr:ecn-sum </w:t>
            </w:r>
            <w:r w:rsidRPr="00D66C64">
              <w:rPr>
                <w:rFonts w:ascii="Arial" w:hAnsi="Arial" w:cs="Tahoma"/>
                <w:sz w:val="18"/>
                <w:szCs w:val="16"/>
                <w:lang w:eastAsia="zh-CN"/>
              </w:rPr>
              <w:t>[Note 7]</w:t>
            </w:r>
          </w:p>
          <w:p w14:paraId="790A33CA" w14:textId="77777777" w:rsidR="00565BFA" w:rsidRPr="00D66C64" w:rsidRDefault="00565BFA" w:rsidP="00273214">
            <w:pPr>
              <w:keepNext/>
              <w:keepLines/>
              <w:spacing w:after="0"/>
              <w:rPr>
                <w:rFonts w:ascii="Arial" w:hAnsi="Arial" w:cs="Tahoma"/>
                <w:sz w:val="18"/>
                <w:szCs w:val="16"/>
                <w:lang w:eastAsia="zh-CN"/>
              </w:rPr>
            </w:pPr>
            <w:r w:rsidRPr="00D66C64">
              <w:rPr>
                <w:rFonts w:ascii="Arial" w:hAnsi="Arial" w:cs="Tahoma"/>
                <w:i/>
                <w:sz w:val="18"/>
                <w:szCs w:val="16"/>
                <w:lang w:eastAsia="zh-CN"/>
              </w:rPr>
              <w:t xml:space="preserve">a=rtcp-rsize </w:t>
            </w:r>
            <w:r w:rsidRPr="00D66C64">
              <w:rPr>
                <w:rFonts w:ascii="Arial" w:hAnsi="Arial" w:cs="Tahoma"/>
                <w:sz w:val="18"/>
                <w:szCs w:val="16"/>
                <w:lang w:eastAsia="zh-CN"/>
              </w:rPr>
              <w:t>[Note 7]</w:t>
            </w:r>
          </w:p>
          <w:p w14:paraId="1771C1CC"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a=ptime:20</w:t>
            </w:r>
          </w:p>
          <w:p w14:paraId="02247ADE" w14:textId="77777777" w:rsidR="00565BFA" w:rsidRPr="00D66C64" w:rsidRDefault="00565BFA" w:rsidP="00273214">
            <w:pPr>
              <w:keepNext/>
              <w:keepLines/>
              <w:spacing w:after="0"/>
              <w:rPr>
                <w:rFonts w:ascii="Arial" w:hAnsi="Arial"/>
                <w:i/>
                <w:sz w:val="18"/>
                <w:lang w:eastAsia="zh-CN"/>
              </w:rPr>
            </w:pPr>
            <w:r w:rsidRPr="00D66C64">
              <w:rPr>
                <w:rFonts w:ascii="Arial" w:hAnsi="Arial"/>
                <w:i/>
                <w:sz w:val="18"/>
                <w:lang w:eastAsia="zh-CN"/>
              </w:rPr>
              <w:t>a=maxptime:240</w:t>
            </w:r>
          </w:p>
          <w:p w14:paraId="4C8A3C43" w14:textId="77777777" w:rsidR="00565BFA" w:rsidRPr="00D66C64" w:rsidRDefault="00565BFA" w:rsidP="00273214">
            <w:pPr>
              <w:keepNext/>
              <w:keepLines/>
              <w:spacing w:after="0"/>
              <w:rPr>
                <w:rFonts w:ascii="Arial" w:hAnsi="Arial"/>
                <w:i/>
                <w:sz w:val="18"/>
                <w:lang w:eastAsia="zh-CN"/>
              </w:rPr>
            </w:pPr>
          </w:p>
          <w:p w14:paraId="6E36B739" w14:textId="77777777" w:rsidR="00565BFA" w:rsidRPr="00D66C64" w:rsidRDefault="00565BFA" w:rsidP="00273214">
            <w:pPr>
              <w:keepNext/>
              <w:keepLines/>
              <w:spacing w:after="0"/>
              <w:rPr>
                <w:rFonts w:ascii="Arial" w:hAnsi="Arial" w:cs="Tahoma"/>
                <w:b/>
                <w:sz w:val="18"/>
                <w:szCs w:val="16"/>
                <w:lang w:eastAsia="zh-CN"/>
              </w:rPr>
            </w:pPr>
            <w:r w:rsidRPr="00D66C64">
              <w:rPr>
                <w:rFonts w:ascii="Arial" w:hAnsi="Arial" w:cs="Tahoma"/>
                <w:b/>
                <w:sz w:val="18"/>
                <w:szCs w:val="16"/>
                <w:lang w:eastAsia="zh-CN"/>
              </w:rPr>
              <w:t>Attributes for media security mechanism:</w:t>
            </w:r>
          </w:p>
          <w:p w14:paraId="441FF13B" w14:textId="77777777" w:rsidR="00565BFA" w:rsidRPr="00D66C64" w:rsidRDefault="00565BFA" w:rsidP="00273214">
            <w:pPr>
              <w:keepNext/>
              <w:keepLines/>
              <w:spacing w:after="0"/>
              <w:rPr>
                <w:rFonts w:ascii="Arial" w:hAnsi="Arial" w:cs="Tahoma"/>
                <w:i/>
                <w:sz w:val="18"/>
                <w:szCs w:val="16"/>
                <w:lang w:eastAsia="zh-CN"/>
              </w:rPr>
            </w:pPr>
            <w:r w:rsidRPr="00D66C64">
              <w:rPr>
                <w:rFonts w:ascii="Arial" w:hAnsi="Arial" w:cs="Tahoma"/>
                <w:i/>
                <w:sz w:val="18"/>
                <w:szCs w:val="16"/>
                <w:lang w:eastAsia="zh-CN"/>
              </w:rPr>
              <w:t xml:space="preserve">a=3ge2ae: requested </w:t>
            </w:r>
            <w:r w:rsidRPr="00D66C64">
              <w:rPr>
                <w:rFonts w:ascii="Arial" w:hAnsi="Arial" w:cs="Tahoma"/>
                <w:sz w:val="18"/>
                <w:szCs w:val="16"/>
                <w:lang w:eastAsia="zh-CN"/>
              </w:rPr>
              <w:t>[Note 8]</w:t>
            </w:r>
          </w:p>
          <w:p w14:paraId="18763117" w14:textId="77777777" w:rsidR="00565BFA" w:rsidRPr="00D66C64" w:rsidRDefault="00565BFA" w:rsidP="00273214">
            <w:pPr>
              <w:keepNext/>
              <w:keepLines/>
              <w:spacing w:after="0"/>
              <w:rPr>
                <w:rFonts w:ascii="Arial" w:hAnsi="Arial" w:cs="Tahoma"/>
                <w:i/>
                <w:sz w:val="18"/>
                <w:szCs w:val="16"/>
                <w:lang w:eastAsia="zh-CN"/>
              </w:rPr>
            </w:pPr>
            <w:r w:rsidRPr="00D66C64">
              <w:rPr>
                <w:rFonts w:ascii="Arial" w:hAnsi="Arial" w:cs="Tahoma"/>
                <w:i/>
                <w:sz w:val="18"/>
                <w:szCs w:val="16"/>
                <w:lang w:eastAsia="zh-CN"/>
              </w:rPr>
              <w:t>a=crypto:1 AES_CM_128_HMAC_SHA1_80inline:WVNfX19zZW1jdGwgKCkgewkyMjA7fQp9CnVubGVz|2^20|</w:t>
            </w:r>
          </w:p>
          <w:p w14:paraId="0945EBDE" w14:textId="77777777" w:rsidR="00565BFA" w:rsidRPr="00D66C64" w:rsidRDefault="00565BFA" w:rsidP="00273214">
            <w:pPr>
              <w:keepNext/>
              <w:keepLines/>
              <w:spacing w:after="0"/>
              <w:rPr>
                <w:rFonts w:ascii="Arial" w:hAnsi="Arial" w:cs="Tahoma"/>
                <w:i/>
                <w:sz w:val="18"/>
                <w:szCs w:val="16"/>
                <w:lang w:eastAsia="zh-CN"/>
              </w:rPr>
            </w:pPr>
            <w:r w:rsidRPr="00D66C64">
              <w:rPr>
                <w:rFonts w:ascii="Arial" w:hAnsi="Arial" w:cs="Tahoma"/>
                <w:i/>
                <w:sz w:val="18"/>
                <w:szCs w:val="16"/>
                <w:lang w:eastAsia="zh-CN"/>
              </w:rPr>
              <w:t xml:space="preserve">1:4FEC_ORDER=FEC_SRTP" </w:t>
            </w:r>
            <w:r w:rsidRPr="00D66C64">
              <w:rPr>
                <w:rFonts w:ascii="Arial" w:hAnsi="Arial" w:cs="Tahoma"/>
                <w:sz w:val="18"/>
                <w:szCs w:val="16"/>
                <w:lang w:eastAsia="zh-CN"/>
              </w:rPr>
              <w:t>[Note 8]</w:t>
            </w:r>
          </w:p>
          <w:p w14:paraId="5A765314" w14:textId="77777777" w:rsidR="00565BFA" w:rsidRPr="00D66C64" w:rsidRDefault="00565BFA" w:rsidP="00273214">
            <w:pPr>
              <w:keepNext/>
              <w:keepLines/>
              <w:spacing w:after="0"/>
              <w:rPr>
                <w:rFonts w:ascii="Arial" w:hAnsi="Arial"/>
                <w:sz w:val="18"/>
                <w:lang w:eastAsia="zh-CN"/>
              </w:rPr>
            </w:pPr>
          </w:p>
          <w:p w14:paraId="085DFF49" w14:textId="77777777" w:rsidR="00565BFA" w:rsidRPr="00D66C64" w:rsidRDefault="00565BFA" w:rsidP="00273214">
            <w:pPr>
              <w:keepNext/>
              <w:keepLines/>
              <w:spacing w:after="0"/>
              <w:rPr>
                <w:rFonts w:ascii="Arial" w:hAnsi="Arial" w:cs="Tahoma"/>
                <w:sz w:val="18"/>
                <w:szCs w:val="16"/>
                <w:lang w:eastAsia="zh-CN"/>
              </w:rPr>
            </w:pPr>
            <w:r w:rsidRPr="00D66C64">
              <w:rPr>
                <w:rFonts w:ascii="Arial" w:hAnsi="Arial"/>
                <w:sz w:val="18"/>
                <w:lang w:eastAsia="zh-CN"/>
              </w:rPr>
              <w:t>Note 1: At least one "c=" field shall be present.</w:t>
            </w:r>
          </w:p>
          <w:p w14:paraId="19173EE8" w14:textId="77777777" w:rsidR="00565BFA" w:rsidRPr="00D66C64" w:rsidRDefault="00565BFA" w:rsidP="00273214">
            <w:pPr>
              <w:keepNext/>
              <w:keepLines/>
              <w:spacing w:after="0"/>
              <w:rPr>
                <w:rFonts w:ascii="Arial" w:hAnsi="Arial"/>
                <w:sz w:val="18"/>
                <w:lang w:eastAsia="zh-CN"/>
              </w:rPr>
            </w:pPr>
            <w:r w:rsidRPr="00D66C64">
              <w:rPr>
                <w:rFonts w:ascii="Arial" w:hAnsi="Arial"/>
                <w:sz w:val="18"/>
                <w:lang w:eastAsia="zh-CN"/>
              </w:rPr>
              <w:t>Note 2: The RR value shall be greater than 0. The RS value can be any value.</w:t>
            </w:r>
          </w:p>
          <w:p w14:paraId="2BD50447" w14:textId="77777777" w:rsidR="00565BFA" w:rsidRPr="00D66C64" w:rsidRDefault="00565BFA" w:rsidP="00273214">
            <w:pPr>
              <w:keepNext/>
              <w:keepLines/>
              <w:spacing w:after="0"/>
              <w:rPr>
                <w:rFonts w:ascii="Arial" w:hAnsi="Arial"/>
                <w:sz w:val="18"/>
                <w:lang w:eastAsia="zh-CN"/>
              </w:rPr>
            </w:pPr>
            <w:r w:rsidRPr="00D66C64">
              <w:rPr>
                <w:rFonts w:ascii="Arial" w:hAnsi="Arial"/>
                <w:sz w:val="18"/>
                <w:lang w:eastAsia="zh-CN"/>
              </w:rPr>
              <w:t>Note 3: The channel number shall be "/1" or omitted.</w:t>
            </w:r>
          </w:p>
          <w:p w14:paraId="2611E1E6" w14:textId="77777777" w:rsidR="00565BFA" w:rsidRPr="00D66C64" w:rsidRDefault="00565BFA" w:rsidP="00273214">
            <w:pPr>
              <w:keepNext/>
              <w:keepLines/>
              <w:spacing w:after="0"/>
              <w:rPr>
                <w:rFonts w:ascii="Arial" w:hAnsi="Arial"/>
                <w:sz w:val="18"/>
                <w:lang w:eastAsia="zh-CN"/>
              </w:rPr>
            </w:pPr>
            <w:r w:rsidRPr="00D66C64">
              <w:rPr>
                <w:rFonts w:ascii="Arial" w:hAnsi="Arial"/>
                <w:sz w:val="18"/>
                <w:lang w:eastAsia="zh-CN"/>
              </w:rPr>
              <w:lastRenderedPageBreak/>
              <w:t>Note 4: The max-red values from 0 to 220 are allowed.</w:t>
            </w:r>
          </w:p>
          <w:p w14:paraId="171400AF" w14:textId="77777777" w:rsidR="00565BFA" w:rsidRPr="00D66C64" w:rsidRDefault="00565BFA" w:rsidP="00273214">
            <w:pPr>
              <w:keepNext/>
              <w:keepLines/>
              <w:spacing w:after="0"/>
              <w:rPr>
                <w:rFonts w:ascii="Arial" w:hAnsi="Arial"/>
                <w:sz w:val="18"/>
                <w:lang w:eastAsia="zh-CN"/>
              </w:rPr>
            </w:pPr>
            <w:r w:rsidRPr="00D66C64">
              <w:rPr>
                <w:rFonts w:ascii="Arial" w:hAnsi="Arial"/>
                <w:sz w:val="18"/>
                <w:lang w:eastAsia="zh-CN"/>
              </w:rPr>
              <w:t>Note 5: The parameters dtx, dtx-recv and evs-mode-switch shall not be present.</w:t>
            </w:r>
          </w:p>
          <w:p w14:paraId="756B0207" w14:textId="77777777" w:rsidR="00565BFA" w:rsidRPr="00D66C64" w:rsidRDefault="00565BFA" w:rsidP="00273214">
            <w:pPr>
              <w:pStyle w:val="TAL"/>
              <w:rPr>
                <w:lang w:eastAsia="zh-CN"/>
              </w:rPr>
            </w:pPr>
            <w:r w:rsidRPr="00D66C64">
              <w:rPr>
                <w:lang w:eastAsia="zh-CN"/>
              </w:rPr>
              <w:t>Note 6: The parameters mode-set, mode-change-period, mode-change-neighbo</w:t>
            </w:r>
            <w:r w:rsidR="00A53DC8" w:rsidRPr="00D66C64">
              <w:rPr>
                <w:lang w:eastAsia="zh-CN"/>
              </w:rPr>
              <w:t>u</w:t>
            </w:r>
            <w:r w:rsidRPr="00D66C64">
              <w:rPr>
                <w:lang w:eastAsia="zh-CN"/>
              </w:rPr>
              <w:t>r, crc, robust-sorting and interleaving shall not be included.</w:t>
            </w:r>
          </w:p>
          <w:p w14:paraId="2539B92F" w14:textId="77777777" w:rsidR="00565BFA" w:rsidRPr="00D66C64" w:rsidRDefault="00565BFA" w:rsidP="00273214">
            <w:pPr>
              <w:pStyle w:val="TAL"/>
              <w:rPr>
                <w:rFonts w:cs="Tahoma"/>
                <w:szCs w:val="16"/>
                <w:lang w:eastAsia="zh-CN"/>
              </w:rPr>
            </w:pPr>
            <w:r w:rsidRPr="00D66C64">
              <w:rPr>
                <w:rFonts w:cs="Tahoma"/>
                <w:szCs w:val="16"/>
                <w:lang w:eastAsia="zh-CN"/>
              </w:rPr>
              <w:t>Note 7: Attributes for ECN Capability may be present if the UE supports Explicit Congestion Notification.</w:t>
            </w:r>
          </w:p>
          <w:p w14:paraId="3282169E" w14:textId="77777777" w:rsidR="00565BFA" w:rsidRPr="00D66C64" w:rsidRDefault="00565BFA" w:rsidP="00273214">
            <w:pPr>
              <w:pStyle w:val="TAL"/>
              <w:rPr>
                <w:rFonts w:cs="Tahoma"/>
                <w:szCs w:val="16"/>
                <w:lang w:eastAsia="zh-CN"/>
              </w:rPr>
            </w:pPr>
            <w:r w:rsidRPr="00D66C64">
              <w:rPr>
                <w:rFonts w:cs="Tahoma"/>
                <w:szCs w:val="16"/>
                <w:lang w:eastAsia="zh-CN"/>
              </w:rPr>
              <w:t>Note 8: Attributes for media plane security are present if the use of end-to-access-edge security is supported by UE.</w:t>
            </w:r>
          </w:p>
          <w:p w14:paraId="43AA7D5F" w14:textId="77777777" w:rsidR="00565BFA" w:rsidRPr="00D66C64" w:rsidRDefault="00565BFA" w:rsidP="00273214">
            <w:pPr>
              <w:pStyle w:val="TAL"/>
              <w:rPr>
                <w:rFonts w:cs="Tahoma"/>
                <w:szCs w:val="16"/>
                <w:lang w:eastAsia="zh-CN"/>
              </w:rPr>
            </w:pPr>
            <w:r w:rsidRPr="00D66C64">
              <w:rPr>
                <w:rFonts w:cs="Tahoma"/>
                <w:szCs w:val="16"/>
                <w:lang w:eastAsia="zh-CN"/>
              </w:rPr>
              <w:t>Note 9: The ordering of payload types shall be as listed, i.e., EVS before AMR-WB before AMR.</w:t>
            </w:r>
          </w:p>
          <w:p w14:paraId="7E987468" w14:textId="77777777" w:rsidR="00565BFA" w:rsidRPr="00D66C64" w:rsidRDefault="00565BFA" w:rsidP="00273214">
            <w:pPr>
              <w:pStyle w:val="TAL"/>
            </w:pPr>
            <w:r w:rsidRPr="00D66C64">
              <w:rPr>
                <w:lang w:eastAsia="zh-CN"/>
              </w:rPr>
              <w:t>Note 10: The EVS payload type shall carry at least one of the five EVS configurations</w:t>
            </w:r>
          </w:p>
        </w:tc>
        <w:tc>
          <w:tcPr>
            <w:tcW w:w="749" w:type="dxa"/>
            <w:tcBorders>
              <w:top w:val="single" w:sz="4" w:space="0" w:color="auto"/>
              <w:left w:val="single" w:sz="4" w:space="0" w:color="auto"/>
              <w:bottom w:val="single" w:sz="4" w:space="0" w:color="auto"/>
              <w:right w:val="single" w:sz="4" w:space="0" w:color="auto"/>
            </w:tcBorders>
          </w:tcPr>
          <w:p w14:paraId="39B6C440" w14:textId="77777777" w:rsidR="00565BFA" w:rsidRPr="00D66C64" w:rsidRDefault="00565BFA" w:rsidP="00273214">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33939881" w14:textId="77777777" w:rsidR="00565BFA" w:rsidRPr="00D66C64" w:rsidRDefault="00565BFA" w:rsidP="00273214">
            <w:pPr>
              <w:pStyle w:val="TAL"/>
            </w:pPr>
            <w:r w:rsidRPr="00D66C64">
              <w:t>TS 24.229 [7]</w:t>
            </w:r>
          </w:p>
        </w:tc>
      </w:tr>
    </w:tbl>
    <w:p w14:paraId="1696A94E" w14:textId="77777777" w:rsidR="00565BFA" w:rsidRPr="00D66C64" w:rsidRDefault="00565BFA" w:rsidP="00565BFA"/>
    <w:p w14:paraId="2CE9CAFC" w14:textId="77777777" w:rsidR="00565BFA" w:rsidRPr="00D66C64" w:rsidRDefault="00565BFA" w:rsidP="00565BFA">
      <w:pPr>
        <w:pStyle w:val="TH"/>
      </w:pPr>
      <w:r w:rsidRPr="00D66C64">
        <w:lastRenderedPageBreak/>
        <w:t>Table 7.10.3.3-3: PRACK with an SDP answer (step 5, table 7.10.3.2-1)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65BFA" w:rsidRPr="00D66C64" w14:paraId="13CEC705" w14:textId="77777777" w:rsidTr="00273214">
        <w:trPr>
          <w:cantSplit/>
          <w:tblHeade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201D017C" w14:textId="77777777" w:rsidR="00565BFA" w:rsidRPr="00D66C64" w:rsidRDefault="00565BFA" w:rsidP="00273214">
            <w:pPr>
              <w:pStyle w:val="TAL"/>
              <w:rPr>
                <w:rFonts w:cs="Arial"/>
              </w:rPr>
            </w:pPr>
            <w:r w:rsidRPr="00D66C64">
              <w:t>Derivation Path: TS 34.229-1 [2], Table in annex A.2.4, condition A3</w:t>
            </w:r>
          </w:p>
        </w:tc>
      </w:tr>
      <w:tr w:rsidR="00565BFA" w:rsidRPr="00D66C64" w14:paraId="31579760" w14:textId="77777777" w:rsidTr="00273214">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7EB5BD8A" w14:textId="77777777" w:rsidR="00565BFA" w:rsidRPr="00D66C64" w:rsidRDefault="00565BFA" w:rsidP="00273214">
            <w:pPr>
              <w:pStyle w:val="TAH"/>
            </w:pPr>
            <w:r w:rsidRPr="00D66C64">
              <w:t>Header/param</w:t>
            </w:r>
          </w:p>
        </w:tc>
        <w:tc>
          <w:tcPr>
            <w:tcW w:w="878" w:type="dxa"/>
            <w:tcBorders>
              <w:top w:val="single" w:sz="4" w:space="0" w:color="auto"/>
              <w:left w:val="single" w:sz="4" w:space="0" w:color="auto"/>
              <w:bottom w:val="single" w:sz="4" w:space="0" w:color="auto"/>
              <w:right w:val="single" w:sz="4" w:space="0" w:color="auto"/>
            </w:tcBorders>
            <w:hideMark/>
          </w:tcPr>
          <w:p w14:paraId="1D355637" w14:textId="77777777" w:rsidR="00565BFA" w:rsidRPr="00D66C64" w:rsidRDefault="00565BFA" w:rsidP="00273214">
            <w:pPr>
              <w:pStyle w:val="TAH"/>
            </w:pPr>
            <w:r w:rsidRPr="00D66C64">
              <w:t>Cond</w:t>
            </w:r>
          </w:p>
        </w:tc>
        <w:tc>
          <w:tcPr>
            <w:tcW w:w="4795" w:type="dxa"/>
            <w:tcBorders>
              <w:top w:val="single" w:sz="4" w:space="0" w:color="auto"/>
              <w:left w:val="single" w:sz="4" w:space="0" w:color="auto"/>
              <w:bottom w:val="single" w:sz="4" w:space="0" w:color="auto"/>
              <w:right w:val="single" w:sz="4" w:space="0" w:color="auto"/>
            </w:tcBorders>
            <w:hideMark/>
          </w:tcPr>
          <w:p w14:paraId="223931DB" w14:textId="77777777" w:rsidR="00565BFA" w:rsidRPr="00D66C64" w:rsidRDefault="00565BFA" w:rsidP="00273214">
            <w:pPr>
              <w:pStyle w:val="TAH"/>
            </w:pPr>
            <w:r w:rsidRPr="00D66C64">
              <w:t>Value/remark</w:t>
            </w:r>
          </w:p>
        </w:tc>
        <w:tc>
          <w:tcPr>
            <w:tcW w:w="749" w:type="dxa"/>
            <w:tcBorders>
              <w:top w:val="single" w:sz="4" w:space="0" w:color="auto"/>
              <w:left w:val="single" w:sz="4" w:space="0" w:color="auto"/>
              <w:bottom w:val="single" w:sz="4" w:space="0" w:color="auto"/>
              <w:right w:val="single" w:sz="4" w:space="0" w:color="auto"/>
            </w:tcBorders>
            <w:hideMark/>
          </w:tcPr>
          <w:p w14:paraId="073A690B" w14:textId="77777777" w:rsidR="00565BFA" w:rsidRPr="00D66C64" w:rsidRDefault="00565BFA" w:rsidP="00273214">
            <w:pPr>
              <w:pStyle w:val="TAH"/>
            </w:pPr>
            <w:r w:rsidRPr="00D66C64">
              <w:t>Rel</w:t>
            </w:r>
          </w:p>
        </w:tc>
        <w:tc>
          <w:tcPr>
            <w:tcW w:w="1440" w:type="dxa"/>
            <w:tcBorders>
              <w:top w:val="single" w:sz="4" w:space="0" w:color="auto"/>
              <w:left w:val="single" w:sz="4" w:space="0" w:color="auto"/>
              <w:bottom w:val="single" w:sz="4" w:space="0" w:color="auto"/>
              <w:right w:val="single" w:sz="4" w:space="0" w:color="auto"/>
            </w:tcBorders>
            <w:hideMark/>
          </w:tcPr>
          <w:p w14:paraId="66DC6D3C" w14:textId="77777777" w:rsidR="00565BFA" w:rsidRPr="00D66C64" w:rsidRDefault="00565BFA" w:rsidP="00273214">
            <w:pPr>
              <w:pStyle w:val="TAH"/>
            </w:pPr>
            <w:r w:rsidRPr="00D66C64">
              <w:t>Reference</w:t>
            </w:r>
          </w:p>
        </w:tc>
      </w:tr>
      <w:tr w:rsidR="00565BFA" w:rsidRPr="00D66C64" w14:paraId="7BA7FF1C" w14:textId="77777777" w:rsidTr="00273214">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08570C07" w14:textId="77777777" w:rsidR="00565BFA" w:rsidRPr="00D66C64" w:rsidRDefault="00565BFA" w:rsidP="00273214">
            <w:pPr>
              <w:pStyle w:val="TAL"/>
              <w:rPr>
                <w:b/>
              </w:rPr>
            </w:pPr>
            <w:r w:rsidRPr="00D66C64">
              <w:rPr>
                <w:b/>
              </w:rPr>
              <w:t>Message-body</w:t>
            </w:r>
          </w:p>
        </w:tc>
        <w:tc>
          <w:tcPr>
            <w:tcW w:w="878" w:type="dxa"/>
            <w:tcBorders>
              <w:top w:val="single" w:sz="4" w:space="0" w:color="auto"/>
              <w:left w:val="single" w:sz="4" w:space="0" w:color="auto"/>
              <w:bottom w:val="single" w:sz="4" w:space="0" w:color="auto"/>
              <w:right w:val="single" w:sz="4" w:space="0" w:color="auto"/>
            </w:tcBorders>
          </w:tcPr>
          <w:p w14:paraId="0E752D55" w14:textId="77777777" w:rsidR="00565BFA" w:rsidRPr="00D66C64" w:rsidRDefault="00565BFA" w:rsidP="00273214">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4058BF9D" w14:textId="77777777" w:rsidR="00565BFA" w:rsidRPr="00D66C64" w:rsidRDefault="00565BFA" w:rsidP="00273214">
            <w:pPr>
              <w:pStyle w:val="TAL"/>
              <w:rPr>
                <w:lang w:eastAsia="zh-CN"/>
              </w:rPr>
            </w:pPr>
            <w:r w:rsidRPr="00D66C64">
              <w:rPr>
                <w:lang w:eastAsia="zh-CN"/>
              </w:rPr>
              <w:t>NOTE: the following SDP offer is identical to the SDP offer shown in Annex A.4.2, Step 3.</w:t>
            </w:r>
          </w:p>
          <w:p w14:paraId="27BBCA8B" w14:textId="77777777" w:rsidR="00565BFA" w:rsidRPr="00D66C64" w:rsidRDefault="00565BFA" w:rsidP="00273214">
            <w:pPr>
              <w:pStyle w:val="TAL"/>
              <w:rPr>
                <w:lang w:eastAsia="zh-CN"/>
              </w:rPr>
            </w:pPr>
          </w:p>
          <w:p w14:paraId="6A560E89" w14:textId="77777777" w:rsidR="00565BFA" w:rsidRPr="00D66C64" w:rsidRDefault="00565BFA" w:rsidP="00273214">
            <w:pPr>
              <w:pStyle w:val="TAL"/>
              <w:rPr>
                <w:b/>
                <w:lang w:eastAsia="zh-CN"/>
              </w:rPr>
            </w:pPr>
            <w:r w:rsidRPr="00D66C64">
              <w:rPr>
                <w:b/>
                <w:lang w:eastAsia="zh-CN"/>
              </w:rPr>
              <w:t>Session description:</w:t>
            </w:r>
          </w:p>
          <w:p w14:paraId="02788806" w14:textId="77777777" w:rsidR="00565BFA" w:rsidRPr="00D66C64" w:rsidRDefault="00565BFA" w:rsidP="00273214">
            <w:pPr>
              <w:pStyle w:val="TAL"/>
              <w:rPr>
                <w:i/>
                <w:lang w:eastAsia="zh-CN"/>
              </w:rPr>
            </w:pPr>
            <w:r w:rsidRPr="00D66C64">
              <w:rPr>
                <w:i/>
                <w:lang w:eastAsia="zh-CN"/>
              </w:rPr>
              <w:t>v=0</w:t>
            </w:r>
          </w:p>
          <w:p w14:paraId="6506F105" w14:textId="77777777" w:rsidR="00565BFA" w:rsidRPr="00D66C64" w:rsidRDefault="00565BFA" w:rsidP="00273214">
            <w:pPr>
              <w:pStyle w:val="TAL"/>
              <w:rPr>
                <w:lang w:eastAsia="zh-CN"/>
              </w:rPr>
            </w:pPr>
            <w:r w:rsidRPr="00D66C64">
              <w:rPr>
                <w:i/>
                <w:lang w:eastAsia="zh-CN"/>
              </w:rPr>
              <w:t>o=- 1111111111 1111111111 IN</w:t>
            </w:r>
            <w:r w:rsidRPr="00D66C64">
              <w:rPr>
                <w:lang w:eastAsia="zh-CN"/>
              </w:rPr>
              <w:t xml:space="preserve"> (addrtype) (unicast-address for SS)</w:t>
            </w:r>
          </w:p>
          <w:p w14:paraId="5659386A" w14:textId="77777777" w:rsidR="00565BFA" w:rsidRPr="00D66C64" w:rsidRDefault="00565BFA" w:rsidP="00273214">
            <w:pPr>
              <w:pStyle w:val="TAL"/>
              <w:rPr>
                <w:lang w:eastAsia="zh-CN"/>
              </w:rPr>
            </w:pPr>
            <w:r w:rsidRPr="00D66C64">
              <w:rPr>
                <w:i/>
                <w:iCs/>
                <w:snapToGrid w:val="0"/>
              </w:rPr>
              <w:t>s=-</w:t>
            </w:r>
          </w:p>
          <w:p w14:paraId="37D6250F" w14:textId="77777777" w:rsidR="00565BFA" w:rsidRPr="00D66C64" w:rsidRDefault="00565BFA" w:rsidP="00273214">
            <w:pPr>
              <w:pStyle w:val="TAL"/>
              <w:rPr>
                <w:lang w:eastAsia="zh-CN"/>
              </w:rPr>
            </w:pPr>
            <w:r w:rsidRPr="00D66C64">
              <w:rPr>
                <w:i/>
                <w:lang w:eastAsia="zh-CN"/>
              </w:rPr>
              <w:t>c=IN</w:t>
            </w:r>
            <w:r w:rsidRPr="00D66C64">
              <w:rPr>
                <w:lang w:eastAsia="zh-CN"/>
              </w:rPr>
              <w:t xml:space="preserve"> (addrtype) (connection-address for SS)</w:t>
            </w:r>
          </w:p>
          <w:p w14:paraId="2D586F2A" w14:textId="77777777" w:rsidR="00565BFA" w:rsidRPr="00D66C64" w:rsidRDefault="00565BFA" w:rsidP="00273214">
            <w:pPr>
              <w:pStyle w:val="TAL"/>
              <w:rPr>
                <w:i/>
                <w:lang w:eastAsia="zh-CN"/>
              </w:rPr>
            </w:pPr>
            <w:r w:rsidRPr="00D66C64">
              <w:rPr>
                <w:i/>
                <w:lang w:eastAsia="zh-CN"/>
              </w:rPr>
              <w:t>b=AS:65</w:t>
            </w:r>
          </w:p>
          <w:p w14:paraId="34AD795F" w14:textId="77777777" w:rsidR="00565BFA" w:rsidRPr="00D66C64" w:rsidRDefault="00565BFA" w:rsidP="00273214">
            <w:pPr>
              <w:pStyle w:val="TAL"/>
              <w:rPr>
                <w:lang w:eastAsia="zh-CN"/>
              </w:rPr>
            </w:pPr>
          </w:p>
          <w:p w14:paraId="7E16068D" w14:textId="77777777" w:rsidR="00565BFA" w:rsidRPr="00D66C64" w:rsidRDefault="00565BFA" w:rsidP="00273214">
            <w:pPr>
              <w:pStyle w:val="TAL"/>
              <w:rPr>
                <w:b/>
                <w:lang w:eastAsia="zh-CN"/>
              </w:rPr>
            </w:pPr>
            <w:r w:rsidRPr="00D66C64">
              <w:rPr>
                <w:b/>
                <w:lang w:eastAsia="zh-CN"/>
              </w:rPr>
              <w:t>Time description:</w:t>
            </w:r>
          </w:p>
          <w:p w14:paraId="2E0655A5" w14:textId="77777777" w:rsidR="00565BFA" w:rsidRPr="00D66C64" w:rsidRDefault="00565BFA" w:rsidP="00273214">
            <w:pPr>
              <w:pStyle w:val="TAL"/>
              <w:rPr>
                <w:i/>
                <w:lang w:eastAsia="zh-CN"/>
              </w:rPr>
            </w:pPr>
            <w:r w:rsidRPr="00D66C64">
              <w:rPr>
                <w:i/>
                <w:lang w:eastAsia="zh-CN"/>
              </w:rPr>
              <w:t>t=0 0</w:t>
            </w:r>
          </w:p>
          <w:p w14:paraId="44106FAF" w14:textId="77777777" w:rsidR="00565BFA" w:rsidRPr="00D66C64" w:rsidRDefault="00565BFA" w:rsidP="00273214">
            <w:pPr>
              <w:pStyle w:val="TAL"/>
              <w:rPr>
                <w:lang w:eastAsia="zh-CN"/>
              </w:rPr>
            </w:pPr>
          </w:p>
          <w:p w14:paraId="4599771F" w14:textId="77777777" w:rsidR="00565BFA" w:rsidRPr="00D66C64" w:rsidRDefault="00565BFA" w:rsidP="00273214">
            <w:pPr>
              <w:pStyle w:val="TAL"/>
              <w:rPr>
                <w:b/>
                <w:lang w:eastAsia="zh-CN"/>
              </w:rPr>
            </w:pPr>
            <w:r w:rsidRPr="00D66C64">
              <w:rPr>
                <w:b/>
                <w:lang w:eastAsia="zh-CN"/>
              </w:rPr>
              <w:t>Media description:</w:t>
            </w:r>
          </w:p>
          <w:p w14:paraId="2B7BC557" w14:textId="77777777" w:rsidR="00565BFA" w:rsidRPr="00D66C64" w:rsidRDefault="00565BFA" w:rsidP="00273214">
            <w:pPr>
              <w:pStyle w:val="TAL"/>
              <w:rPr>
                <w:lang w:eastAsia="zh-CN"/>
              </w:rPr>
            </w:pPr>
            <w:r w:rsidRPr="00D66C64">
              <w:rPr>
                <w:i/>
                <w:lang w:eastAsia="zh-CN"/>
              </w:rPr>
              <w:t xml:space="preserve">m=audio </w:t>
            </w:r>
            <w:r w:rsidRPr="00D66C64">
              <w:rPr>
                <w:iCs/>
                <w:lang w:eastAsia="zh-CN"/>
              </w:rPr>
              <w:t>(transport port)</w:t>
            </w:r>
            <w:r w:rsidRPr="00D66C64">
              <w:rPr>
                <w:i/>
                <w:lang w:eastAsia="zh-CN"/>
              </w:rPr>
              <w:t xml:space="preserve"> RTP/AVP</w:t>
            </w:r>
            <w:r w:rsidRPr="00D66C64">
              <w:rPr>
                <w:rFonts w:cs="Tahoma"/>
                <w:i/>
                <w:szCs w:val="16"/>
                <w:lang w:eastAsia="zh-CN"/>
              </w:rPr>
              <w:t xml:space="preserve"> </w:t>
            </w:r>
            <w:r w:rsidRPr="00D66C64">
              <w:rPr>
                <w:lang w:eastAsia="zh-CN"/>
              </w:rPr>
              <w:t>(fmt) [Note 1, 2]</w:t>
            </w:r>
          </w:p>
          <w:p w14:paraId="464E75B8" w14:textId="77777777" w:rsidR="00565BFA" w:rsidRPr="00D66C64" w:rsidRDefault="00565BFA" w:rsidP="00273214">
            <w:pPr>
              <w:pStyle w:val="TAL"/>
              <w:rPr>
                <w:i/>
                <w:lang w:eastAsia="zh-CN"/>
              </w:rPr>
            </w:pPr>
            <w:r w:rsidRPr="00D66C64">
              <w:rPr>
                <w:i/>
                <w:lang w:eastAsia="zh-CN"/>
              </w:rPr>
              <w:t>b=AS:65</w:t>
            </w:r>
          </w:p>
          <w:p w14:paraId="4B06E8E3" w14:textId="77777777" w:rsidR="00565BFA" w:rsidRPr="00D66C64" w:rsidRDefault="00565BFA" w:rsidP="00273214">
            <w:pPr>
              <w:pStyle w:val="TAL"/>
              <w:rPr>
                <w:i/>
                <w:lang w:eastAsia="zh-CN"/>
              </w:rPr>
            </w:pPr>
            <w:r w:rsidRPr="00D66C64">
              <w:rPr>
                <w:i/>
                <w:lang w:eastAsia="zh-CN"/>
              </w:rPr>
              <w:t>b=RS:</w:t>
            </w:r>
            <w:r w:rsidRPr="00D66C64">
              <w:rPr>
                <w:rFonts w:cs="Tahoma"/>
                <w:szCs w:val="16"/>
                <w:lang w:eastAsia="zh-CN"/>
              </w:rPr>
              <w:t xml:space="preserve"> </w:t>
            </w:r>
            <w:r w:rsidRPr="00D66C64">
              <w:rPr>
                <w:bCs/>
                <w:lang w:eastAsia="zh-CN"/>
              </w:rPr>
              <w:t>(bandwidth-value)</w:t>
            </w:r>
            <w:r w:rsidRPr="00D66C64">
              <w:rPr>
                <w:rFonts w:cs="Tahoma"/>
                <w:b/>
                <w:szCs w:val="16"/>
                <w:lang w:eastAsia="zh-CN"/>
              </w:rPr>
              <w:t xml:space="preserve"> </w:t>
            </w:r>
            <w:r w:rsidRPr="00D66C64">
              <w:rPr>
                <w:rFonts w:cs="Tahoma"/>
                <w:szCs w:val="16"/>
                <w:lang w:eastAsia="zh-CN"/>
              </w:rPr>
              <w:t>[Note 3]</w:t>
            </w:r>
          </w:p>
          <w:p w14:paraId="63212C85" w14:textId="77777777" w:rsidR="00565BFA" w:rsidRPr="00D66C64" w:rsidRDefault="00565BFA" w:rsidP="00273214">
            <w:pPr>
              <w:pStyle w:val="TAL"/>
              <w:rPr>
                <w:i/>
                <w:lang w:eastAsia="zh-CN"/>
              </w:rPr>
            </w:pPr>
            <w:r w:rsidRPr="00D66C64">
              <w:rPr>
                <w:i/>
                <w:lang w:eastAsia="zh-CN"/>
              </w:rPr>
              <w:t>b=RR:</w:t>
            </w:r>
            <w:r w:rsidRPr="00D66C64">
              <w:rPr>
                <w:rFonts w:cs="Tahoma"/>
                <w:szCs w:val="16"/>
                <w:lang w:eastAsia="zh-CN"/>
              </w:rPr>
              <w:t xml:space="preserve"> </w:t>
            </w:r>
            <w:r w:rsidRPr="00D66C64">
              <w:rPr>
                <w:bCs/>
                <w:lang w:eastAsia="zh-CN"/>
              </w:rPr>
              <w:t>(bandwidth-value)</w:t>
            </w:r>
            <w:r w:rsidRPr="00D66C64">
              <w:rPr>
                <w:rFonts w:cs="Tahoma"/>
                <w:b/>
                <w:szCs w:val="16"/>
                <w:lang w:eastAsia="zh-CN"/>
              </w:rPr>
              <w:t xml:space="preserve"> </w:t>
            </w:r>
            <w:r w:rsidRPr="00D66C64">
              <w:rPr>
                <w:rFonts w:cs="Tahoma"/>
                <w:szCs w:val="16"/>
                <w:lang w:eastAsia="zh-CN"/>
              </w:rPr>
              <w:t>[Note 3]</w:t>
            </w:r>
          </w:p>
          <w:p w14:paraId="0AB5E547" w14:textId="77777777" w:rsidR="00565BFA" w:rsidRPr="00D66C64" w:rsidRDefault="00565BFA" w:rsidP="00273214">
            <w:pPr>
              <w:pStyle w:val="TAL"/>
              <w:rPr>
                <w:lang w:eastAsia="zh-CN"/>
              </w:rPr>
            </w:pPr>
          </w:p>
          <w:p w14:paraId="7F298B0A" w14:textId="77777777" w:rsidR="00565BFA" w:rsidRPr="00D66C64" w:rsidRDefault="00565BFA" w:rsidP="00273214">
            <w:pPr>
              <w:pStyle w:val="TAL"/>
              <w:rPr>
                <w:b/>
                <w:lang w:eastAsia="zh-CN"/>
              </w:rPr>
            </w:pPr>
            <w:r w:rsidRPr="00D66C64">
              <w:rPr>
                <w:b/>
                <w:lang w:eastAsia="zh-CN"/>
              </w:rPr>
              <w:t>Attributes for media:</w:t>
            </w:r>
          </w:p>
          <w:p w14:paraId="77C7EBF3" w14:textId="77777777" w:rsidR="00565BFA" w:rsidRPr="00D66C64" w:rsidRDefault="00565BFA" w:rsidP="00273214">
            <w:pPr>
              <w:pStyle w:val="TAL"/>
              <w:rPr>
                <w:i/>
                <w:lang w:eastAsia="zh-CN"/>
              </w:rPr>
            </w:pPr>
            <w:r w:rsidRPr="00D66C64">
              <w:rPr>
                <w:i/>
                <w:lang w:eastAsia="zh-CN"/>
              </w:rPr>
              <w:t xml:space="preserve">a=rtpmap: </w:t>
            </w:r>
            <w:r w:rsidRPr="00D66C64">
              <w:rPr>
                <w:lang w:eastAsia="zh-CN"/>
              </w:rPr>
              <w:t>(payload type)</w:t>
            </w:r>
            <w:r w:rsidRPr="00D66C64">
              <w:rPr>
                <w:i/>
                <w:lang w:eastAsia="zh-CN"/>
              </w:rPr>
              <w:t xml:space="preserve"> EVS/16000/1 </w:t>
            </w:r>
            <w:r w:rsidRPr="00D66C64">
              <w:rPr>
                <w:lang w:eastAsia="zh-CN"/>
              </w:rPr>
              <w:t>[Note 1, 8]</w:t>
            </w:r>
          </w:p>
          <w:p w14:paraId="4BB3CA14" w14:textId="77777777" w:rsidR="00565BFA" w:rsidRPr="00D66C64" w:rsidRDefault="00565BFA" w:rsidP="00273214">
            <w:pPr>
              <w:pStyle w:val="TAL"/>
              <w:rPr>
                <w:lang w:eastAsia="zh-CN"/>
              </w:rPr>
            </w:pPr>
            <w:r w:rsidRPr="00D66C64">
              <w:rPr>
                <w:i/>
                <w:lang w:eastAsia="zh-CN"/>
              </w:rPr>
              <w:t xml:space="preserve">a=fmtp: </w:t>
            </w:r>
            <w:r w:rsidRPr="00D66C64">
              <w:rPr>
                <w:lang w:eastAsia="zh-CN"/>
              </w:rPr>
              <w:t>(format)</w:t>
            </w:r>
            <w:r w:rsidRPr="00D66C64">
              <w:rPr>
                <w:i/>
                <w:lang w:eastAsia="zh-CN"/>
              </w:rPr>
              <w:t xml:space="preserve"> br=13.2; bw=swb; mode-set=0,1,2; max-red=220 </w:t>
            </w:r>
            <w:r w:rsidRPr="00D66C64">
              <w:rPr>
                <w:lang w:eastAsia="zh-CN"/>
              </w:rPr>
              <w:t>[Note 8]</w:t>
            </w:r>
          </w:p>
          <w:p w14:paraId="4B5C4465" w14:textId="77777777" w:rsidR="00565BFA" w:rsidRPr="00D66C64" w:rsidRDefault="00565BFA" w:rsidP="00273214">
            <w:pPr>
              <w:pStyle w:val="TAL"/>
              <w:rPr>
                <w:i/>
                <w:lang w:eastAsia="zh-CN"/>
              </w:rPr>
            </w:pPr>
            <w:r w:rsidRPr="00D66C64">
              <w:rPr>
                <w:i/>
                <w:lang w:eastAsia="zh-CN"/>
              </w:rPr>
              <w:t xml:space="preserve">a=rtpmap: </w:t>
            </w:r>
            <w:r w:rsidRPr="00D66C64">
              <w:rPr>
                <w:lang w:eastAsia="zh-CN"/>
              </w:rPr>
              <w:t>(payload type)</w:t>
            </w:r>
            <w:r w:rsidRPr="00D66C64">
              <w:rPr>
                <w:i/>
                <w:lang w:eastAsia="zh-CN"/>
              </w:rPr>
              <w:t xml:space="preserve"> EVS/16000/1 </w:t>
            </w:r>
            <w:r w:rsidRPr="00D66C64">
              <w:rPr>
                <w:lang w:eastAsia="zh-CN"/>
              </w:rPr>
              <w:t>[Note 1, 9]</w:t>
            </w:r>
          </w:p>
          <w:p w14:paraId="2DB8BC72" w14:textId="77777777" w:rsidR="00565BFA" w:rsidRPr="00D66C64" w:rsidRDefault="00565BFA" w:rsidP="00273214">
            <w:pPr>
              <w:pStyle w:val="TAL"/>
              <w:rPr>
                <w:lang w:eastAsia="zh-CN"/>
              </w:rPr>
            </w:pPr>
            <w:r w:rsidRPr="00D66C64">
              <w:rPr>
                <w:i/>
                <w:lang w:eastAsia="zh-CN"/>
              </w:rPr>
              <w:t xml:space="preserve">a=fmtp: </w:t>
            </w:r>
            <w:r w:rsidRPr="00D66C64">
              <w:rPr>
                <w:lang w:eastAsia="zh-CN"/>
              </w:rPr>
              <w:t>(format)</w:t>
            </w:r>
            <w:r w:rsidRPr="00D66C64">
              <w:rPr>
                <w:i/>
                <w:lang w:eastAsia="zh-CN"/>
              </w:rPr>
              <w:t xml:space="preserve"> br=5.9-13.2; bw=nb-swb; mode-set=0,1,2, max-red=220 </w:t>
            </w:r>
            <w:r w:rsidRPr="00D66C64">
              <w:rPr>
                <w:lang w:eastAsia="zh-CN"/>
              </w:rPr>
              <w:t>[Note 9]</w:t>
            </w:r>
          </w:p>
          <w:p w14:paraId="23222E84" w14:textId="77777777" w:rsidR="00565BFA" w:rsidRPr="00D66C64" w:rsidRDefault="00565BFA" w:rsidP="00273214">
            <w:pPr>
              <w:pStyle w:val="TAL"/>
              <w:rPr>
                <w:rFonts w:cs="Tahoma"/>
                <w:i/>
                <w:szCs w:val="16"/>
                <w:lang w:eastAsia="zh-CN"/>
              </w:rPr>
            </w:pPr>
            <w:r w:rsidRPr="00D66C64">
              <w:rPr>
                <w:rFonts w:cs="Tahoma"/>
                <w:i/>
                <w:szCs w:val="16"/>
                <w:lang w:eastAsia="zh-CN"/>
              </w:rPr>
              <w:t>a=ecn-capable-rtp: leap ect=0</w:t>
            </w:r>
            <w:r w:rsidRPr="00D66C64">
              <w:rPr>
                <w:rFonts w:cs="Tahoma"/>
                <w:bCs/>
                <w:szCs w:val="16"/>
                <w:lang w:eastAsia="zh-CN"/>
              </w:rPr>
              <w:t xml:space="preserve"> </w:t>
            </w:r>
            <w:r w:rsidRPr="00D66C64">
              <w:rPr>
                <w:rFonts w:cs="Tahoma"/>
                <w:szCs w:val="16"/>
                <w:lang w:eastAsia="zh-CN"/>
              </w:rPr>
              <w:t>[Note 6]</w:t>
            </w:r>
          </w:p>
          <w:p w14:paraId="715F5445" w14:textId="77777777" w:rsidR="00565BFA" w:rsidRPr="00D66C64" w:rsidRDefault="00565BFA" w:rsidP="00273214">
            <w:pPr>
              <w:pStyle w:val="TAL"/>
              <w:rPr>
                <w:rFonts w:cs="Tahoma"/>
                <w:i/>
                <w:szCs w:val="16"/>
                <w:lang w:eastAsia="zh-CN"/>
              </w:rPr>
            </w:pPr>
            <w:r w:rsidRPr="00D66C64">
              <w:rPr>
                <w:rFonts w:cs="Tahoma"/>
                <w:i/>
                <w:szCs w:val="16"/>
                <w:lang w:eastAsia="zh-CN"/>
              </w:rPr>
              <w:t>a=rtcp-fb:* nack ecn</w:t>
            </w:r>
            <w:r w:rsidRPr="00D66C64">
              <w:rPr>
                <w:rFonts w:cs="Tahoma"/>
                <w:bCs/>
                <w:szCs w:val="16"/>
                <w:lang w:eastAsia="zh-CN"/>
              </w:rPr>
              <w:t xml:space="preserve"> </w:t>
            </w:r>
            <w:r w:rsidRPr="00D66C64">
              <w:rPr>
                <w:rFonts w:cs="Tahoma"/>
                <w:szCs w:val="16"/>
                <w:lang w:eastAsia="zh-CN"/>
              </w:rPr>
              <w:t>[Note 6]</w:t>
            </w:r>
          </w:p>
          <w:p w14:paraId="7130BE7E" w14:textId="77777777" w:rsidR="00565BFA" w:rsidRPr="00D66C64" w:rsidRDefault="00565BFA" w:rsidP="00273214">
            <w:pPr>
              <w:pStyle w:val="TAL"/>
              <w:rPr>
                <w:rFonts w:cs="Tahoma"/>
                <w:szCs w:val="16"/>
                <w:lang w:eastAsia="zh-CN"/>
              </w:rPr>
            </w:pPr>
            <w:r w:rsidRPr="00D66C64">
              <w:rPr>
                <w:rFonts w:cs="Tahoma"/>
                <w:i/>
                <w:szCs w:val="16"/>
                <w:lang w:eastAsia="zh-CN"/>
              </w:rPr>
              <w:t>a=rtcp-xr:ecn-sum</w:t>
            </w:r>
            <w:r w:rsidRPr="00D66C64">
              <w:rPr>
                <w:rFonts w:cs="Tahoma"/>
                <w:bCs/>
                <w:szCs w:val="16"/>
                <w:lang w:eastAsia="zh-CN"/>
              </w:rPr>
              <w:t xml:space="preserve"> </w:t>
            </w:r>
            <w:r w:rsidRPr="00D66C64">
              <w:rPr>
                <w:rFonts w:cs="Tahoma"/>
                <w:szCs w:val="16"/>
                <w:lang w:eastAsia="zh-CN"/>
              </w:rPr>
              <w:t>[Note 6]</w:t>
            </w:r>
          </w:p>
          <w:p w14:paraId="7608E979" w14:textId="77777777" w:rsidR="00565BFA" w:rsidRPr="00D66C64" w:rsidRDefault="00565BFA" w:rsidP="00273214">
            <w:pPr>
              <w:pStyle w:val="TAL"/>
              <w:rPr>
                <w:i/>
                <w:lang w:eastAsia="zh-CN"/>
              </w:rPr>
            </w:pPr>
            <w:r w:rsidRPr="00D66C64">
              <w:rPr>
                <w:i/>
                <w:lang w:eastAsia="zh-CN"/>
              </w:rPr>
              <w:t>a=ptime:20</w:t>
            </w:r>
          </w:p>
          <w:p w14:paraId="4EF1B0FB" w14:textId="77777777" w:rsidR="00565BFA" w:rsidRPr="00D66C64" w:rsidRDefault="00565BFA" w:rsidP="00273214">
            <w:pPr>
              <w:pStyle w:val="TAL"/>
              <w:rPr>
                <w:i/>
                <w:lang w:eastAsia="zh-CN"/>
              </w:rPr>
            </w:pPr>
            <w:r w:rsidRPr="00D66C64">
              <w:rPr>
                <w:i/>
                <w:lang w:eastAsia="zh-CN"/>
              </w:rPr>
              <w:t>a=maxptime:240</w:t>
            </w:r>
          </w:p>
          <w:p w14:paraId="291F67EC" w14:textId="77777777" w:rsidR="00565BFA" w:rsidRPr="00D66C64" w:rsidRDefault="00565BFA" w:rsidP="00273214">
            <w:pPr>
              <w:pStyle w:val="TAL"/>
              <w:rPr>
                <w:lang w:eastAsia="zh-CN"/>
              </w:rPr>
            </w:pPr>
          </w:p>
          <w:p w14:paraId="34E2A14D" w14:textId="77777777" w:rsidR="00565BFA" w:rsidRPr="00D66C64" w:rsidRDefault="00565BFA" w:rsidP="00273214">
            <w:pPr>
              <w:pStyle w:val="TAL"/>
              <w:rPr>
                <w:b/>
                <w:bCs/>
                <w:lang w:eastAsia="zh-CN"/>
              </w:rPr>
            </w:pPr>
            <w:r w:rsidRPr="00D66C64">
              <w:rPr>
                <w:b/>
                <w:bCs/>
                <w:lang w:eastAsia="zh-CN"/>
              </w:rPr>
              <w:t>Attributes for media security mechanism:</w:t>
            </w:r>
          </w:p>
          <w:p w14:paraId="7552D545" w14:textId="77777777" w:rsidR="00565BFA" w:rsidRPr="00D66C64" w:rsidRDefault="00565BFA" w:rsidP="00273214">
            <w:pPr>
              <w:pStyle w:val="TAL"/>
              <w:rPr>
                <w:bCs/>
                <w:i/>
                <w:lang w:eastAsia="zh-CN"/>
              </w:rPr>
            </w:pPr>
            <w:r w:rsidRPr="00D66C64">
              <w:rPr>
                <w:bCs/>
                <w:i/>
                <w:lang w:eastAsia="zh-CN"/>
              </w:rPr>
              <w:t xml:space="preserve">a=3ge2ae: requested </w:t>
            </w:r>
            <w:r w:rsidRPr="00D66C64">
              <w:rPr>
                <w:bCs/>
                <w:lang w:eastAsia="zh-CN"/>
              </w:rPr>
              <w:t>[Note 7]</w:t>
            </w:r>
          </w:p>
          <w:p w14:paraId="05CCB128" w14:textId="77777777" w:rsidR="00565BFA" w:rsidRPr="00D66C64" w:rsidRDefault="00565BFA" w:rsidP="00273214">
            <w:pPr>
              <w:pStyle w:val="TAL"/>
              <w:rPr>
                <w:bCs/>
                <w:lang w:eastAsia="zh-CN"/>
              </w:rPr>
            </w:pPr>
            <w:r w:rsidRPr="00D66C64">
              <w:rPr>
                <w:bCs/>
                <w:i/>
                <w:lang w:eastAsia="zh-CN"/>
              </w:rPr>
              <w:t xml:space="preserve">a=crypto:1 AES_CM_128_HMAC_SHA1_80inline:PS1uQCVeeCFCanVmcjkpPywjNWhcYD0mXXtxaVBR|2^20|1:4 </w:t>
            </w:r>
            <w:r w:rsidRPr="00D66C64">
              <w:rPr>
                <w:bCs/>
                <w:lang w:eastAsia="zh-CN"/>
              </w:rPr>
              <w:t>[Note 7]</w:t>
            </w:r>
          </w:p>
          <w:p w14:paraId="18B4ED07" w14:textId="77777777" w:rsidR="00565BFA" w:rsidRPr="00D66C64" w:rsidRDefault="00565BFA" w:rsidP="00273214">
            <w:pPr>
              <w:pStyle w:val="TAL"/>
              <w:rPr>
                <w:lang w:eastAsia="zh-CN"/>
              </w:rPr>
            </w:pPr>
          </w:p>
          <w:p w14:paraId="6FF5E06F" w14:textId="77777777" w:rsidR="00565BFA" w:rsidRPr="00D66C64" w:rsidRDefault="00565BFA" w:rsidP="00273214">
            <w:pPr>
              <w:pStyle w:val="TAL"/>
              <w:rPr>
                <w:lang w:eastAsia="zh-CN"/>
              </w:rPr>
            </w:pPr>
            <w:r w:rsidRPr="00D66C64">
              <w:rPr>
                <w:lang w:eastAsia="zh-CN"/>
              </w:rPr>
              <w:t>Note 1: The values for fmt, payload type and format are copied from step 3.</w:t>
            </w:r>
          </w:p>
          <w:p w14:paraId="46AFF9AF" w14:textId="77777777" w:rsidR="00565BFA" w:rsidRPr="00D66C64" w:rsidRDefault="00565BFA" w:rsidP="00273214">
            <w:pPr>
              <w:pStyle w:val="TAL"/>
              <w:rPr>
                <w:b/>
                <w:lang w:eastAsia="zh-CN"/>
              </w:rPr>
            </w:pPr>
            <w:r w:rsidRPr="00D66C64">
              <w:rPr>
                <w:lang w:eastAsia="zh-CN"/>
              </w:rPr>
              <w:t>Note 2: Transport port is the port number of the SS (see RFC 3264 clause 6).</w:t>
            </w:r>
          </w:p>
          <w:p w14:paraId="680A960C" w14:textId="77777777" w:rsidR="00565BFA" w:rsidRPr="00D66C64" w:rsidRDefault="00565BFA" w:rsidP="00273214">
            <w:pPr>
              <w:pStyle w:val="TAL"/>
              <w:rPr>
                <w:lang w:eastAsia="zh-CN"/>
              </w:rPr>
            </w:pPr>
            <w:r w:rsidRPr="00D66C64">
              <w:rPr>
                <w:lang w:eastAsia="zh-CN"/>
              </w:rPr>
              <w:t>Note 3: The bandwidth-value is copied from step 4.</w:t>
            </w:r>
          </w:p>
          <w:p w14:paraId="792B44A4" w14:textId="77777777" w:rsidR="00565BFA" w:rsidRPr="00D66C64" w:rsidRDefault="00565BFA" w:rsidP="00273214">
            <w:pPr>
              <w:pStyle w:val="TAL"/>
              <w:rPr>
                <w:iCs/>
                <w:snapToGrid w:val="0"/>
                <w:lang w:eastAsia="zh-CN"/>
              </w:rPr>
            </w:pPr>
            <w:r w:rsidRPr="00D66C64">
              <w:rPr>
                <w:iCs/>
                <w:snapToGrid w:val="0"/>
                <w:lang w:eastAsia="zh-CN"/>
              </w:rPr>
              <w:t>Note 4: All present br, br-send and br-recv parameter=value pairs are copied from step 4.</w:t>
            </w:r>
          </w:p>
          <w:p w14:paraId="0BF53234" w14:textId="77777777" w:rsidR="00565BFA" w:rsidRPr="00D66C64" w:rsidRDefault="00565BFA" w:rsidP="00273214">
            <w:pPr>
              <w:pStyle w:val="TAL"/>
              <w:rPr>
                <w:lang w:eastAsia="zh-CN"/>
              </w:rPr>
            </w:pPr>
            <w:r w:rsidRPr="00D66C64">
              <w:rPr>
                <w:iCs/>
                <w:snapToGrid w:val="0"/>
                <w:lang w:eastAsia="zh-CN"/>
              </w:rPr>
              <w:t xml:space="preserve">Note 5: </w:t>
            </w:r>
            <w:r w:rsidRPr="00D66C64">
              <w:rPr>
                <w:iCs/>
                <w:lang w:eastAsia="zh-CN"/>
              </w:rPr>
              <w:t>bw, bw-send and bw-recv parameter are copied from bw at step 4</w:t>
            </w:r>
            <w:r w:rsidRPr="00D66C64">
              <w:rPr>
                <w:i/>
                <w:iCs/>
                <w:lang w:eastAsia="zh-CN"/>
              </w:rPr>
              <w:t>.</w:t>
            </w:r>
          </w:p>
          <w:p w14:paraId="5893BAA6" w14:textId="77777777" w:rsidR="00565BFA" w:rsidRPr="00D66C64" w:rsidRDefault="00565BFA" w:rsidP="00273214">
            <w:pPr>
              <w:pStyle w:val="TAL"/>
              <w:rPr>
                <w:rFonts w:cs="Tahoma"/>
                <w:szCs w:val="16"/>
                <w:lang w:eastAsia="zh-CN"/>
              </w:rPr>
            </w:pPr>
            <w:r w:rsidRPr="00D66C64">
              <w:rPr>
                <w:rFonts w:cs="Tahoma"/>
                <w:iCs/>
                <w:snapToGrid w:val="0"/>
                <w:szCs w:val="16"/>
                <w:lang w:eastAsia="zh-CN"/>
              </w:rPr>
              <w:t xml:space="preserve">Note 6: </w:t>
            </w:r>
            <w:r w:rsidRPr="00D66C64">
              <w:rPr>
                <w:rFonts w:cs="Tahoma"/>
                <w:szCs w:val="16"/>
                <w:lang w:eastAsia="zh-CN"/>
              </w:rPr>
              <w:t>Attributes for ECN Capability are present if the UE supports Explicit Congestion Notification.</w:t>
            </w:r>
          </w:p>
          <w:p w14:paraId="366C5044" w14:textId="77777777" w:rsidR="00565BFA" w:rsidRPr="00D66C64" w:rsidRDefault="00565BFA" w:rsidP="00273214">
            <w:pPr>
              <w:pStyle w:val="TAL"/>
              <w:rPr>
                <w:lang w:eastAsia="zh-CN"/>
              </w:rPr>
            </w:pPr>
            <w:r w:rsidRPr="00D66C64">
              <w:rPr>
                <w:lang w:eastAsia="zh-CN"/>
              </w:rPr>
              <w:t>Note 7: Attributes for media plane security are present if the use of end-to-access-edge security is supported by UE.</w:t>
            </w:r>
          </w:p>
          <w:p w14:paraId="745011FF" w14:textId="77777777" w:rsidR="00565BFA" w:rsidRPr="00D66C64" w:rsidRDefault="00565BFA" w:rsidP="00273214">
            <w:pPr>
              <w:pStyle w:val="TAL"/>
              <w:rPr>
                <w:lang w:eastAsia="zh-CN"/>
              </w:rPr>
            </w:pPr>
            <w:r w:rsidRPr="00D66C64">
              <w:rPr>
                <w:lang w:eastAsia="zh-CN"/>
              </w:rPr>
              <w:t>Note 8: This EVS configuration is sent if UE sent it as the first of its EVS configurations in previous SDP offer.</w:t>
            </w:r>
          </w:p>
          <w:p w14:paraId="3ECF66E9" w14:textId="77777777" w:rsidR="00565BFA" w:rsidRPr="00D66C64" w:rsidRDefault="00565BFA" w:rsidP="00273214">
            <w:pPr>
              <w:pStyle w:val="TAL"/>
              <w:rPr>
                <w:lang w:eastAsia="zh-CN"/>
              </w:rPr>
            </w:pPr>
            <w:r w:rsidRPr="00D66C64">
              <w:rPr>
                <w:lang w:eastAsia="zh-CN"/>
              </w:rPr>
              <w:t>Note 9: This EVS configuration is sent if UE did not send "br=13.2; bw=swb" as the first of its EVS configurations in previous SDP offer.</w:t>
            </w:r>
          </w:p>
        </w:tc>
        <w:tc>
          <w:tcPr>
            <w:tcW w:w="749" w:type="dxa"/>
            <w:tcBorders>
              <w:top w:val="single" w:sz="4" w:space="0" w:color="auto"/>
              <w:left w:val="single" w:sz="4" w:space="0" w:color="auto"/>
              <w:bottom w:val="single" w:sz="4" w:space="0" w:color="auto"/>
              <w:right w:val="single" w:sz="4" w:space="0" w:color="auto"/>
            </w:tcBorders>
          </w:tcPr>
          <w:p w14:paraId="35ABDB7A" w14:textId="77777777" w:rsidR="00565BFA" w:rsidRPr="00D66C64" w:rsidRDefault="00565BFA" w:rsidP="00273214">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1D0FA134" w14:textId="77777777" w:rsidR="00565BFA" w:rsidRPr="00D66C64" w:rsidRDefault="00565BFA" w:rsidP="00273214">
            <w:pPr>
              <w:pStyle w:val="TAL"/>
            </w:pPr>
            <w:r w:rsidRPr="00D66C64">
              <w:t>TS 24.229 [7]</w:t>
            </w:r>
          </w:p>
        </w:tc>
      </w:tr>
    </w:tbl>
    <w:p w14:paraId="76F2D05A" w14:textId="77777777" w:rsidR="00565BFA" w:rsidRPr="00D66C64" w:rsidRDefault="00565BFA" w:rsidP="00565BFA"/>
    <w:p w14:paraId="5C2FFE36" w14:textId="77777777" w:rsidR="00565BFA" w:rsidRPr="00D66C64" w:rsidRDefault="00565BFA" w:rsidP="00565BFA">
      <w:pPr>
        <w:pStyle w:val="Heading2"/>
        <w:rPr>
          <w:rFonts w:eastAsia="MS Gothic"/>
        </w:rPr>
      </w:pPr>
      <w:bookmarkStart w:id="750" w:name="_Toc60916155"/>
      <w:bookmarkStart w:id="751" w:name="_Toc68197392"/>
      <w:bookmarkStart w:id="752" w:name="_Toc75880641"/>
      <w:bookmarkStart w:id="753" w:name="_Toc84254339"/>
      <w:bookmarkStart w:id="754" w:name="_Toc84255134"/>
      <w:r w:rsidRPr="00D66C64">
        <w:rPr>
          <w:rFonts w:eastAsia="MS Gothic"/>
        </w:rPr>
        <w:lastRenderedPageBreak/>
        <w:t>7.11</w:t>
      </w:r>
      <w:r w:rsidRPr="00D66C64">
        <w:rPr>
          <w:rFonts w:eastAsia="MS Gothic"/>
        </w:rPr>
        <w:tab/>
        <w:t>MTSI MT Voice call without preconditions at terminating UE and originating UE requiring them / 5GS</w:t>
      </w:r>
      <w:bookmarkEnd w:id="750"/>
      <w:bookmarkEnd w:id="751"/>
      <w:bookmarkEnd w:id="752"/>
      <w:bookmarkEnd w:id="753"/>
      <w:bookmarkEnd w:id="754"/>
    </w:p>
    <w:p w14:paraId="38383EA6" w14:textId="77777777" w:rsidR="00565BFA" w:rsidRPr="00D66C64" w:rsidRDefault="00565BFA" w:rsidP="00F238ED">
      <w:pPr>
        <w:pStyle w:val="H6"/>
        <w:rPr>
          <w:rFonts w:eastAsia="MS Gothic"/>
        </w:rPr>
      </w:pPr>
      <w:bookmarkStart w:id="755" w:name="_Toc60916156"/>
      <w:r w:rsidRPr="00D66C64">
        <w:rPr>
          <w:rFonts w:eastAsia="MS Gothic"/>
        </w:rPr>
        <w:t>7.11.1</w:t>
      </w:r>
      <w:r w:rsidRPr="00D66C64">
        <w:rPr>
          <w:rFonts w:eastAsia="MS Gothic"/>
        </w:rPr>
        <w:tab/>
        <w:t>Test Purpose (TP)</w:t>
      </w:r>
      <w:bookmarkEnd w:id="755"/>
    </w:p>
    <w:p w14:paraId="60C848C2" w14:textId="77777777" w:rsidR="00565BFA" w:rsidRPr="00D66C64" w:rsidRDefault="00565BFA" w:rsidP="00565BFA">
      <w:pPr>
        <w:pStyle w:val="H6"/>
      </w:pPr>
      <w:r w:rsidRPr="00D66C64">
        <w:t>(1)</w:t>
      </w:r>
    </w:p>
    <w:p w14:paraId="7E9C2E3D" w14:textId="166610E5" w:rsidR="00565BFA" w:rsidRPr="00D66C64" w:rsidRDefault="00565BFA" w:rsidP="00565BFA">
      <w:pPr>
        <w:pStyle w:val="PL"/>
        <w:rPr>
          <w:noProof w:val="0"/>
        </w:rPr>
      </w:pPr>
      <w:r w:rsidRPr="00D66C64">
        <w:rPr>
          <w:b/>
          <w:noProof w:val="0"/>
        </w:rPr>
        <w:t>with</w:t>
      </w:r>
      <w:r w:rsidRPr="00D66C64">
        <w:rPr>
          <w:noProof w:val="0"/>
        </w:rPr>
        <w:t xml:space="preserve"> { UE being registered to IMS and </w:t>
      </w:r>
      <w:r w:rsidR="00580F6F" w:rsidRPr="00D66C64">
        <w:rPr>
          <w:noProof w:val="0"/>
        </w:rPr>
        <w:t>the preconditions mechanism is disabled</w:t>
      </w:r>
      <w:r w:rsidRPr="00D66C64">
        <w:rPr>
          <w:noProof w:val="0"/>
        </w:rPr>
        <w:t xml:space="preserve"> }</w:t>
      </w:r>
    </w:p>
    <w:p w14:paraId="48A6CC5A"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41FA6BA4"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receives INVITE for voice call where remote UE requires usage of preconditions }</w:t>
      </w:r>
    </w:p>
    <w:p w14:paraId="3F004F57"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rejects INVITE with 420 Bad Extension response }</w:t>
      </w:r>
    </w:p>
    <w:p w14:paraId="09F09181" w14:textId="77777777" w:rsidR="00565BFA" w:rsidRPr="00D66C64" w:rsidRDefault="00565BFA" w:rsidP="00565BFA">
      <w:pPr>
        <w:pStyle w:val="PL"/>
        <w:rPr>
          <w:noProof w:val="0"/>
        </w:rPr>
      </w:pPr>
      <w:r w:rsidRPr="00D66C64">
        <w:rPr>
          <w:noProof w:val="0"/>
        </w:rPr>
        <w:t xml:space="preserve">            }</w:t>
      </w:r>
    </w:p>
    <w:p w14:paraId="6D0AAD9E" w14:textId="77777777" w:rsidR="00565BFA" w:rsidRPr="00D66C64" w:rsidRDefault="00565BFA" w:rsidP="00565BFA">
      <w:pPr>
        <w:pStyle w:val="PL"/>
        <w:rPr>
          <w:noProof w:val="0"/>
        </w:rPr>
      </w:pPr>
    </w:p>
    <w:p w14:paraId="4DB38999" w14:textId="77777777" w:rsidR="00565BFA" w:rsidRPr="00D66C64" w:rsidRDefault="00565BFA" w:rsidP="00F238ED">
      <w:pPr>
        <w:pStyle w:val="H6"/>
        <w:rPr>
          <w:rFonts w:eastAsia="MS Gothic"/>
        </w:rPr>
      </w:pPr>
      <w:bookmarkStart w:id="756" w:name="_Toc60916157"/>
      <w:r w:rsidRPr="00D66C64">
        <w:rPr>
          <w:rFonts w:eastAsia="MS Gothic"/>
        </w:rPr>
        <w:t>7.11.2</w:t>
      </w:r>
      <w:r w:rsidRPr="00D66C64">
        <w:rPr>
          <w:rFonts w:eastAsia="MS Gothic"/>
        </w:rPr>
        <w:tab/>
        <w:t>Conformance Requirements</w:t>
      </w:r>
      <w:bookmarkEnd w:id="756"/>
    </w:p>
    <w:p w14:paraId="3B8D767C" w14:textId="77777777" w:rsidR="000D610E" w:rsidRPr="00D66C64" w:rsidRDefault="000D610E" w:rsidP="000D610E">
      <w:r w:rsidRPr="00D66C64">
        <w:t>The conformance requirements covered in the present test case are, unless otherwise stated, Rel-15 requirements.</w:t>
      </w:r>
    </w:p>
    <w:p w14:paraId="7BB28E84" w14:textId="77777777" w:rsidR="00565BFA" w:rsidRPr="00D66C64" w:rsidRDefault="00565BFA" w:rsidP="00565BFA">
      <w:r w:rsidRPr="00D66C64">
        <w:t>[TS 24.229, clause 5.1.4.1]</w:t>
      </w:r>
    </w:p>
    <w:p w14:paraId="0C12594A" w14:textId="77777777" w:rsidR="00565BFA" w:rsidRPr="00D66C64" w:rsidRDefault="00565BFA" w:rsidP="00565BFA">
      <w:r w:rsidRPr="00D66C64">
        <w:t>If an initial INVITE request is received the terminating UE shall check whether the terminating UE requires local resource reservation.</w:t>
      </w:r>
    </w:p>
    <w:p w14:paraId="36F81EC3" w14:textId="77777777" w:rsidR="00565BFA" w:rsidRPr="00D66C64" w:rsidRDefault="00565BFA" w:rsidP="00565BFA">
      <w:pPr>
        <w:pStyle w:val="NO"/>
      </w:pPr>
      <w:r w:rsidRPr="00D66C64">
        <w:t>NOTE 1:</w:t>
      </w:r>
      <w:r w:rsidRPr="00D66C64">
        <w:tab/>
        <w:t>The terminating UE can decide if local resource reservation is required based on e.g. application requirements, current access network capabilities, local configuration, etc.</w:t>
      </w:r>
    </w:p>
    <w:p w14:paraId="67C0DF20" w14:textId="77777777" w:rsidR="00565BFA" w:rsidRPr="00D66C64" w:rsidRDefault="00565BFA" w:rsidP="00565BFA">
      <w:r w:rsidRPr="00D66C64">
        <w:t>During the session initiation, if local resource reservation is required at the terminating UE and the terminating UE supports the precondition mechanism, and:</w:t>
      </w:r>
    </w:p>
    <w:p w14:paraId="6D3CC8FB" w14:textId="77777777" w:rsidR="00565BFA" w:rsidRPr="00D66C64" w:rsidRDefault="00565BFA" w:rsidP="00565BFA">
      <w:pPr>
        <w:pStyle w:val="B10"/>
      </w:pPr>
      <w:r w:rsidRPr="00D66C64">
        <w:t>a)</w:t>
      </w:r>
      <w:r w:rsidRPr="00D66C64">
        <w:tab/>
        <w:t>the received INVITE request includes the "precondition" option-tag in the Supported header field or Require header field and the precondition mechanism is enabled as specified in subclause 5.1.5A, the terminating UE shall use the precondition mechanism and shall include a Require header field with the "precondition" option-tag:</w:t>
      </w:r>
    </w:p>
    <w:p w14:paraId="4FF736C6" w14:textId="77777777" w:rsidR="00565BFA" w:rsidRPr="00D66C64" w:rsidRDefault="00565BFA" w:rsidP="00565BFA">
      <w:pPr>
        <w:pStyle w:val="B2"/>
      </w:pPr>
      <w:r w:rsidRPr="00D66C64">
        <w:t>-</w:t>
      </w:r>
      <w:r w:rsidRPr="00D66C64">
        <w:tab/>
        <w:t>in responses to that INVITE request if those responses include an SDP body;</w:t>
      </w:r>
    </w:p>
    <w:p w14:paraId="59FD31DB" w14:textId="77777777" w:rsidR="00565BFA" w:rsidRPr="00D66C64" w:rsidRDefault="00565BFA" w:rsidP="00565BFA">
      <w:pPr>
        <w:pStyle w:val="B2"/>
      </w:pPr>
      <w:r w:rsidRPr="00D66C64">
        <w:t>-</w:t>
      </w:r>
      <w:r w:rsidRPr="00D66C64">
        <w:tab/>
        <w:t>in responses to subsequent requests received in-dialog that include an SDP body and include "precondition" option-tag in Supported header field or Require header field; and</w:t>
      </w:r>
    </w:p>
    <w:p w14:paraId="616E75EC" w14:textId="77777777" w:rsidR="00565BFA" w:rsidRPr="00D66C64" w:rsidRDefault="00565BFA" w:rsidP="00565BFA">
      <w:pPr>
        <w:pStyle w:val="B2"/>
      </w:pPr>
      <w:r w:rsidRPr="00D66C64">
        <w:t>-</w:t>
      </w:r>
      <w:r w:rsidRPr="00D66C64">
        <w:tab/>
        <w:t>in subsequent requests that include an SDP body, that it sends towards the originating UE during the session initiation;</w:t>
      </w:r>
    </w:p>
    <w:p w14:paraId="65AED6FE" w14:textId="77777777" w:rsidR="00565BFA" w:rsidRPr="00D66C64" w:rsidRDefault="00565BFA" w:rsidP="00565BFA">
      <w:pPr>
        <w:pStyle w:val="B10"/>
      </w:pPr>
      <w:r w:rsidRPr="00D66C64">
        <w:t>b)</w:t>
      </w:r>
      <w:r w:rsidRPr="00D66C64">
        <w:tab/>
        <w:t>the received INVITE request includes the "precondition" option-tag in the Supported header field, and the precondition mechanism is disabled as specified in subclause 5.1.5A, the terminating UE shall not use the precondition mechanism:</w:t>
      </w:r>
    </w:p>
    <w:p w14:paraId="7F7ABC90" w14:textId="77777777" w:rsidR="00565BFA" w:rsidRPr="00D66C64" w:rsidRDefault="00565BFA" w:rsidP="00565BFA">
      <w:pPr>
        <w:pStyle w:val="B10"/>
      </w:pPr>
      <w:r w:rsidRPr="00D66C64">
        <w:t>c)</w:t>
      </w:r>
      <w:r w:rsidRPr="00D66C64">
        <w:tab/>
        <w:t>the received INVITE request includes the "precondition" option-tag in the Require header field, and the precondition mechanism is disabled as specified in subclause 5.1.5A, the terminating UE shall reject the INVITE request with a 420 (Bad Extension) response; and</w:t>
      </w:r>
    </w:p>
    <w:p w14:paraId="22A0EEE7" w14:textId="77777777" w:rsidR="00565BFA" w:rsidRPr="00D66C64" w:rsidRDefault="00565BFA" w:rsidP="00565BFA">
      <w:pPr>
        <w:pStyle w:val="B10"/>
      </w:pPr>
      <w:r w:rsidRPr="00D66C64">
        <w:t>d)</w:t>
      </w:r>
      <w:r w:rsidRPr="00D66C64">
        <w:tab/>
        <w:t>the received INVITE request does not include the "precondition" option-tag in the Supported header field or Require header field, the terminating UE shall not use the precondition mechanism.</w:t>
      </w:r>
    </w:p>
    <w:p w14:paraId="12F9E0DF" w14:textId="77777777" w:rsidR="00565BFA" w:rsidRPr="00D66C64" w:rsidRDefault="00565BFA" w:rsidP="00F238ED">
      <w:pPr>
        <w:pStyle w:val="H6"/>
        <w:rPr>
          <w:rFonts w:eastAsia="MS Gothic"/>
        </w:rPr>
      </w:pPr>
      <w:bookmarkStart w:id="757" w:name="_Toc60916158"/>
      <w:r w:rsidRPr="00D66C64">
        <w:rPr>
          <w:rFonts w:eastAsia="MS Gothic"/>
        </w:rPr>
        <w:t>7.11.3</w:t>
      </w:r>
      <w:r w:rsidRPr="00D66C64">
        <w:rPr>
          <w:rFonts w:eastAsia="MS Gothic"/>
        </w:rPr>
        <w:tab/>
        <w:t>Test description</w:t>
      </w:r>
      <w:bookmarkEnd w:id="757"/>
    </w:p>
    <w:p w14:paraId="17349365" w14:textId="77777777" w:rsidR="00565BFA" w:rsidRPr="00D66C64" w:rsidRDefault="00565BFA" w:rsidP="00F238ED">
      <w:pPr>
        <w:pStyle w:val="H6"/>
      </w:pPr>
      <w:bookmarkStart w:id="758" w:name="_Toc60916159"/>
      <w:r w:rsidRPr="00D66C64">
        <w:t>7.11.3.1</w:t>
      </w:r>
      <w:r w:rsidRPr="00D66C64">
        <w:tab/>
        <w:t>Pre-test conditions</w:t>
      </w:r>
      <w:bookmarkEnd w:id="758"/>
    </w:p>
    <w:p w14:paraId="57074F00" w14:textId="77777777" w:rsidR="00565BFA" w:rsidRPr="00D66C64" w:rsidRDefault="00565BFA" w:rsidP="00565BFA">
      <w:pPr>
        <w:pStyle w:val="H6"/>
        <w:rPr>
          <w:rFonts w:cs="Arial"/>
        </w:rPr>
      </w:pPr>
      <w:r w:rsidRPr="00D66C64">
        <w:rPr>
          <w:rFonts w:cs="Arial"/>
        </w:rPr>
        <w:t>System Simulator:</w:t>
      </w:r>
    </w:p>
    <w:p w14:paraId="4E6E8D83" w14:textId="77777777" w:rsidR="00565BFA" w:rsidRPr="00D66C64" w:rsidRDefault="00565BFA" w:rsidP="00565BFA">
      <w:pPr>
        <w:pStyle w:val="B10"/>
      </w:pPr>
      <w:r w:rsidRPr="00D66C64">
        <w:t>-</w:t>
      </w:r>
      <w:r w:rsidRPr="00D66C64">
        <w:tab/>
        <w:t>1 NR Cell connected to 5GC, default parameters.</w:t>
      </w:r>
    </w:p>
    <w:p w14:paraId="0237C49E" w14:textId="77777777" w:rsidR="00565BFA" w:rsidRPr="00D66C64" w:rsidRDefault="00565BFA" w:rsidP="00565BFA">
      <w:pPr>
        <w:pStyle w:val="H6"/>
      </w:pPr>
      <w:r w:rsidRPr="00D66C64">
        <w:t>UE:</w:t>
      </w:r>
    </w:p>
    <w:p w14:paraId="307E95B3" w14:textId="77777777" w:rsidR="00565BFA" w:rsidRPr="00D66C64" w:rsidRDefault="00565BFA" w:rsidP="00565BFA">
      <w:pPr>
        <w:pStyle w:val="B10"/>
      </w:pPr>
      <w:r w:rsidRPr="00D66C64">
        <w:t>-</w:t>
      </w:r>
      <w:r w:rsidRPr="00D66C64">
        <w:tab/>
      </w:r>
      <w:r w:rsidRPr="00D66C64">
        <w:rPr>
          <w:snapToGrid w:val="0"/>
        </w:rPr>
        <w:t>UE contains either ISIM and USIM applications or only USIM application on UICC.</w:t>
      </w:r>
    </w:p>
    <w:p w14:paraId="0341C5A1" w14:textId="77777777" w:rsidR="00565BFA" w:rsidRPr="00D66C64" w:rsidRDefault="00565BFA" w:rsidP="00565BFA">
      <w:pPr>
        <w:pStyle w:val="B10"/>
        <w:rPr>
          <w:snapToGrid w:val="0"/>
        </w:rPr>
      </w:pPr>
      <w:r w:rsidRPr="00D66C64">
        <w:lastRenderedPageBreak/>
        <w:t>-</w:t>
      </w:r>
      <w:r w:rsidRPr="00D66C64">
        <w:tab/>
      </w:r>
      <w:r w:rsidRPr="00D66C64">
        <w:rPr>
          <w:snapToGrid w:val="0"/>
        </w:rPr>
        <w:t>UE is configured to register for IMS after switch on.</w:t>
      </w:r>
    </w:p>
    <w:p w14:paraId="0D47748D" w14:textId="64A2E6A6" w:rsidR="00565BFA" w:rsidRPr="00D66C64" w:rsidRDefault="0090017E" w:rsidP="00565BFA">
      <w:pPr>
        <w:pStyle w:val="B10"/>
        <w:rPr>
          <w:snapToGrid w:val="0"/>
        </w:rPr>
      </w:pPr>
      <w:r w:rsidRPr="00D66C64">
        <w:rPr>
          <w:snapToGrid w:val="0"/>
        </w:rPr>
        <w:t xml:space="preserve">The </w:t>
      </w:r>
      <w:r w:rsidRPr="00D66C64">
        <w:t>UE is configured to use preconditions OR the UE does not support preconditions</w:t>
      </w:r>
      <w:r w:rsidR="00565BFA" w:rsidRPr="00D66C64">
        <w:t>-</w:t>
      </w:r>
      <w:r w:rsidR="00565BFA" w:rsidRPr="00D66C64">
        <w:tab/>
      </w:r>
      <w:r w:rsidR="00565BFA" w:rsidRPr="00D66C64">
        <w:rPr>
          <w:snapToGrid w:val="0"/>
        </w:rPr>
        <w:t>.</w:t>
      </w:r>
    </w:p>
    <w:p w14:paraId="094F0E82" w14:textId="77777777" w:rsidR="00565BFA" w:rsidRPr="00D66C64" w:rsidRDefault="00565BFA" w:rsidP="00565BFA">
      <w:pPr>
        <w:pStyle w:val="H6"/>
        <w:rPr>
          <w:rFonts w:cs="Arial"/>
        </w:rPr>
      </w:pPr>
      <w:r w:rsidRPr="00D66C64">
        <w:rPr>
          <w:rFonts w:cs="Arial"/>
        </w:rPr>
        <w:t>Preamble:</w:t>
      </w:r>
    </w:p>
    <w:p w14:paraId="38EC4E0F" w14:textId="77777777" w:rsidR="00565BFA" w:rsidRPr="00D66C64" w:rsidRDefault="00565BFA" w:rsidP="00565BFA">
      <w:pPr>
        <w:pStyle w:val="B10"/>
      </w:pPr>
      <w:r w:rsidRPr="00D66C64">
        <w:t>-</w:t>
      </w:r>
      <w:r w:rsidRPr="00D66C64">
        <w:tab/>
        <w:t>The UE is in test state 1N-A (TS 38.508-1 [21]) and registered to IMS.</w:t>
      </w:r>
    </w:p>
    <w:p w14:paraId="5C7B72E9" w14:textId="77777777" w:rsidR="00565BFA" w:rsidRPr="00D66C64" w:rsidRDefault="00565BFA" w:rsidP="00F238ED">
      <w:pPr>
        <w:pStyle w:val="H6"/>
      </w:pPr>
      <w:bookmarkStart w:id="759" w:name="_Toc60916160"/>
      <w:r w:rsidRPr="00D66C64">
        <w:t>7.11.3.2</w:t>
      </w:r>
      <w:r w:rsidRPr="00D66C64">
        <w:tab/>
        <w:t>Test procedure sequence</w:t>
      </w:r>
      <w:bookmarkEnd w:id="759"/>
    </w:p>
    <w:p w14:paraId="06F44950" w14:textId="77777777" w:rsidR="00565BFA" w:rsidRPr="00D66C64" w:rsidRDefault="00565BFA" w:rsidP="00565BFA">
      <w:pPr>
        <w:pStyle w:val="TH"/>
        <w:rPr>
          <w:rFonts w:cs="Arial"/>
        </w:rPr>
      </w:pPr>
      <w:r w:rsidRPr="00D66C64">
        <w:rPr>
          <w:rFonts w:cs="Arial"/>
        </w:rPr>
        <w:t>Table 7.11.3.2-1: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968"/>
        <w:gridCol w:w="708"/>
        <w:gridCol w:w="2976"/>
        <w:gridCol w:w="567"/>
        <w:gridCol w:w="850"/>
      </w:tblGrid>
      <w:tr w:rsidR="00565BFA" w:rsidRPr="00D66C64" w14:paraId="54E3E998" w14:textId="77777777" w:rsidTr="00776A0B">
        <w:trPr>
          <w:jc w:val="center"/>
        </w:trPr>
        <w:tc>
          <w:tcPr>
            <w:tcW w:w="534" w:type="dxa"/>
            <w:tcBorders>
              <w:bottom w:val="nil"/>
            </w:tcBorders>
          </w:tcPr>
          <w:p w14:paraId="64AD2E6B" w14:textId="77777777" w:rsidR="00565BFA" w:rsidRPr="00D66C64" w:rsidRDefault="00565BFA" w:rsidP="00273214">
            <w:pPr>
              <w:pStyle w:val="TAH"/>
              <w:ind w:left="400" w:hanging="400"/>
            </w:pPr>
            <w:r w:rsidRPr="00D66C64">
              <w:t>St</w:t>
            </w:r>
          </w:p>
        </w:tc>
        <w:tc>
          <w:tcPr>
            <w:tcW w:w="3968" w:type="dxa"/>
          </w:tcPr>
          <w:p w14:paraId="62DAAD17" w14:textId="77777777" w:rsidR="00565BFA" w:rsidRPr="00D66C64" w:rsidRDefault="00565BFA" w:rsidP="00273214">
            <w:pPr>
              <w:pStyle w:val="TAH"/>
              <w:ind w:left="400" w:hanging="400"/>
            </w:pPr>
            <w:r w:rsidRPr="00D66C64">
              <w:t>Procedure</w:t>
            </w:r>
          </w:p>
        </w:tc>
        <w:tc>
          <w:tcPr>
            <w:tcW w:w="3684" w:type="dxa"/>
            <w:gridSpan w:val="2"/>
          </w:tcPr>
          <w:p w14:paraId="7A2F2C9C" w14:textId="77777777" w:rsidR="00565BFA" w:rsidRPr="00D66C64" w:rsidRDefault="00565BFA" w:rsidP="00273214">
            <w:pPr>
              <w:pStyle w:val="TAH"/>
              <w:ind w:left="400" w:hanging="400"/>
            </w:pPr>
            <w:r w:rsidRPr="00D66C64">
              <w:t>Message Sequence</w:t>
            </w:r>
          </w:p>
        </w:tc>
        <w:tc>
          <w:tcPr>
            <w:tcW w:w="567" w:type="dxa"/>
            <w:tcBorders>
              <w:bottom w:val="nil"/>
            </w:tcBorders>
          </w:tcPr>
          <w:p w14:paraId="7ECF5407" w14:textId="77777777" w:rsidR="00565BFA" w:rsidRPr="00D66C64" w:rsidRDefault="00565BFA" w:rsidP="00273214">
            <w:pPr>
              <w:pStyle w:val="TAH"/>
            </w:pPr>
            <w:r w:rsidRPr="00D66C64">
              <w:t>TP</w:t>
            </w:r>
          </w:p>
        </w:tc>
        <w:tc>
          <w:tcPr>
            <w:tcW w:w="850" w:type="dxa"/>
            <w:tcBorders>
              <w:bottom w:val="nil"/>
            </w:tcBorders>
          </w:tcPr>
          <w:p w14:paraId="72D79E61" w14:textId="77777777" w:rsidR="00565BFA" w:rsidRPr="00D66C64" w:rsidRDefault="00565BFA" w:rsidP="00273214">
            <w:pPr>
              <w:pStyle w:val="TAH"/>
            </w:pPr>
            <w:r w:rsidRPr="00D66C64">
              <w:t>Verdict</w:t>
            </w:r>
          </w:p>
        </w:tc>
      </w:tr>
      <w:tr w:rsidR="00565BFA" w:rsidRPr="00D66C64" w14:paraId="1554C0D5" w14:textId="77777777" w:rsidTr="00776A0B">
        <w:trPr>
          <w:jc w:val="center"/>
        </w:trPr>
        <w:tc>
          <w:tcPr>
            <w:tcW w:w="534" w:type="dxa"/>
            <w:tcBorders>
              <w:top w:val="nil"/>
            </w:tcBorders>
          </w:tcPr>
          <w:p w14:paraId="46855DE3" w14:textId="77777777" w:rsidR="00565BFA" w:rsidRPr="00D66C64" w:rsidRDefault="00565BFA" w:rsidP="00273214">
            <w:pPr>
              <w:pStyle w:val="TAH"/>
            </w:pPr>
          </w:p>
        </w:tc>
        <w:tc>
          <w:tcPr>
            <w:tcW w:w="3968" w:type="dxa"/>
          </w:tcPr>
          <w:p w14:paraId="056F9600" w14:textId="77777777" w:rsidR="00565BFA" w:rsidRPr="00D66C64" w:rsidRDefault="00565BFA" w:rsidP="00273214">
            <w:pPr>
              <w:pStyle w:val="TAH"/>
            </w:pPr>
          </w:p>
        </w:tc>
        <w:tc>
          <w:tcPr>
            <w:tcW w:w="708" w:type="dxa"/>
          </w:tcPr>
          <w:p w14:paraId="24DA2AE2" w14:textId="77777777" w:rsidR="00565BFA" w:rsidRPr="00D66C64" w:rsidRDefault="00565BFA" w:rsidP="00273214">
            <w:pPr>
              <w:pStyle w:val="TAH"/>
            </w:pPr>
            <w:r w:rsidRPr="00D66C64">
              <w:t>U - S</w:t>
            </w:r>
          </w:p>
        </w:tc>
        <w:tc>
          <w:tcPr>
            <w:tcW w:w="2976" w:type="dxa"/>
          </w:tcPr>
          <w:p w14:paraId="60ABF25F" w14:textId="77777777" w:rsidR="00565BFA" w:rsidRPr="00D66C64" w:rsidRDefault="00565BFA" w:rsidP="00273214">
            <w:pPr>
              <w:pStyle w:val="TAH"/>
            </w:pPr>
            <w:r w:rsidRPr="00D66C64">
              <w:t>Message</w:t>
            </w:r>
          </w:p>
        </w:tc>
        <w:tc>
          <w:tcPr>
            <w:tcW w:w="567" w:type="dxa"/>
            <w:tcBorders>
              <w:top w:val="nil"/>
            </w:tcBorders>
          </w:tcPr>
          <w:p w14:paraId="3F7E1149" w14:textId="77777777" w:rsidR="00565BFA" w:rsidRPr="00D66C64" w:rsidRDefault="00565BFA" w:rsidP="00273214">
            <w:pPr>
              <w:pStyle w:val="TAH"/>
            </w:pPr>
          </w:p>
        </w:tc>
        <w:tc>
          <w:tcPr>
            <w:tcW w:w="850" w:type="dxa"/>
            <w:tcBorders>
              <w:top w:val="nil"/>
            </w:tcBorders>
          </w:tcPr>
          <w:p w14:paraId="6269F123" w14:textId="77777777" w:rsidR="00565BFA" w:rsidRPr="00D66C64" w:rsidRDefault="00565BFA" w:rsidP="00273214">
            <w:pPr>
              <w:pStyle w:val="TAH"/>
            </w:pPr>
          </w:p>
        </w:tc>
      </w:tr>
      <w:tr w:rsidR="00565BFA" w:rsidRPr="00D66C64" w14:paraId="7EE34B6E" w14:textId="77777777" w:rsidTr="00776A0B">
        <w:trPr>
          <w:jc w:val="center"/>
        </w:trPr>
        <w:tc>
          <w:tcPr>
            <w:tcW w:w="534" w:type="dxa"/>
          </w:tcPr>
          <w:p w14:paraId="6F765B2E" w14:textId="77777777" w:rsidR="00565BFA" w:rsidRPr="00D66C64" w:rsidRDefault="00565BFA" w:rsidP="00273214">
            <w:pPr>
              <w:pStyle w:val="TAC"/>
              <w:rPr>
                <w:lang w:eastAsia="zh-CN"/>
              </w:rPr>
            </w:pPr>
            <w:r w:rsidRPr="00D66C64">
              <w:rPr>
                <w:lang w:eastAsia="zh-CN"/>
              </w:rPr>
              <w:t>1-8</w:t>
            </w:r>
          </w:p>
        </w:tc>
        <w:tc>
          <w:tcPr>
            <w:tcW w:w="3968" w:type="dxa"/>
          </w:tcPr>
          <w:p w14:paraId="2A94EF92" w14:textId="77777777" w:rsidR="00565BFA" w:rsidRPr="00D66C64" w:rsidRDefault="00565BFA" w:rsidP="00273214">
            <w:pPr>
              <w:pStyle w:val="TAL"/>
            </w:pPr>
            <w:r w:rsidRPr="00D66C64">
              <w:t>Steps 1-8 of generic procedure specified in Table 4.9.16.2.2-1 of TS 38.508-1 [21] are performed.</w:t>
            </w:r>
          </w:p>
        </w:tc>
        <w:tc>
          <w:tcPr>
            <w:tcW w:w="708" w:type="dxa"/>
          </w:tcPr>
          <w:p w14:paraId="2EB77142" w14:textId="77777777" w:rsidR="00565BFA" w:rsidRPr="00D66C64" w:rsidRDefault="00565BFA" w:rsidP="00273214">
            <w:pPr>
              <w:pStyle w:val="TAC"/>
              <w:rPr>
                <w:lang w:eastAsia="zh-CN"/>
              </w:rPr>
            </w:pPr>
            <w:r w:rsidRPr="00D66C64">
              <w:rPr>
                <w:lang w:eastAsia="zh-CN"/>
              </w:rPr>
              <w:t>-</w:t>
            </w:r>
          </w:p>
        </w:tc>
        <w:tc>
          <w:tcPr>
            <w:tcW w:w="2976" w:type="dxa"/>
          </w:tcPr>
          <w:p w14:paraId="4E80B3D0" w14:textId="77777777" w:rsidR="00565BFA" w:rsidRPr="00D66C64" w:rsidRDefault="00565BFA" w:rsidP="00273214">
            <w:pPr>
              <w:pStyle w:val="TAL"/>
              <w:rPr>
                <w:rFonts w:eastAsia="MS Gothic"/>
              </w:rPr>
            </w:pPr>
            <w:r w:rsidRPr="00D66C64">
              <w:rPr>
                <w:lang w:eastAsia="zh-CN"/>
              </w:rPr>
              <w:t>-</w:t>
            </w:r>
          </w:p>
        </w:tc>
        <w:tc>
          <w:tcPr>
            <w:tcW w:w="567" w:type="dxa"/>
          </w:tcPr>
          <w:p w14:paraId="3A7F0D4D" w14:textId="77777777" w:rsidR="00565BFA" w:rsidRPr="00D66C64" w:rsidRDefault="00565BFA" w:rsidP="00273214">
            <w:pPr>
              <w:pStyle w:val="TAC"/>
              <w:rPr>
                <w:lang w:eastAsia="zh-CN"/>
              </w:rPr>
            </w:pPr>
          </w:p>
        </w:tc>
        <w:tc>
          <w:tcPr>
            <w:tcW w:w="850" w:type="dxa"/>
          </w:tcPr>
          <w:p w14:paraId="372E1B8A" w14:textId="77777777" w:rsidR="00565BFA" w:rsidRPr="00D66C64" w:rsidRDefault="00565BFA" w:rsidP="00273214">
            <w:pPr>
              <w:pStyle w:val="TAC"/>
              <w:rPr>
                <w:lang w:eastAsia="zh-CN"/>
              </w:rPr>
            </w:pPr>
          </w:p>
        </w:tc>
      </w:tr>
      <w:tr w:rsidR="00565BFA" w:rsidRPr="00D66C64" w14:paraId="271FF80C" w14:textId="77777777" w:rsidTr="00776A0B">
        <w:trPr>
          <w:jc w:val="center"/>
        </w:trPr>
        <w:tc>
          <w:tcPr>
            <w:tcW w:w="534" w:type="dxa"/>
          </w:tcPr>
          <w:p w14:paraId="70D1B40B" w14:textId="77777777" w:rsidR="00565BFA" w:rsidRPr="00D66C64" w:rsidRDefault="00565BFA" w:rsidP="00273214">
            <w:pPr>
              <w:pStyle w:val="TAC"/>
              <w:rPr>
                <w:lang w:eastAsia="zh-CN"/>
              </w:rPr>
            </w:pPr>
            <w:r w:rsidRPr="00D66C64">
              <w:rPr>
                <w:lang w:eastAsia="zh-CN"/>
              </w:rPr>
              <w:t>9</w:t>
            </w:r>
          </w:p>
        </w:tc>
        <w:tc>
          <w:tcPr>
            <w:tcW w:w="3968" w:type="dxa"/>
          </w:tcPr>
          <w:p w14:paraId="37F4F837" w14:textId="4CCA7815" w:rsidR="00565BFA" w:rsidRPr="00D66C64" w:rsidRDefault="00580F6F" w:rsidP="00273214">
            <w:pPr>
              <w:pStyle w:val="TAL"/>
              <w:rPr>
                <w:rFonts w:eastAsia="MS Gothic"/>
              </w:rPr>
            </w:pPr>
            <w:r w:rsidRPr="00D66C64">
              <w:t xml:space="preserve">Step 1 of A.5.1 happens, with one change: </w:t>
            </w:r>
            <w:r w:rsidR="00565BFA" w:rsidRPr="00D66C64">
              <w:t>SS sends an INVITE request with a Require header field containing the precondition option-tag.</w:t>
            </w:r>
          </w:p>
        </w:tc>
        <w:tc>
          <w:tcPr>
            <w:tcW w:w="708" w:type="dxa"/>
          </w:tcPr>
          <w:p w14:paraId="4BE33750" w14:textId="77777777" w:rsidR="00565BFA" w:rsidRPr="00D66C64" w:rsidRDefault="00565BFA" w:rsidP="00273214">
            <w:pPr>
              <w:pStyle w:val="TAC"/>
              <w:rPr>
                <w:rFonts w:eastAsia="MS Gothic"/>
              </w:rPr>
            </w:pPr>
            <w:r w:rsidRPr="00D66C64">
              <w:rPr>
                <w:lang w:eastAsia="zh-CN"/>
              </w:rPr>
              <w:t>&lt;--</w:t>
            </w:r>
          </w:p>
        </w:tc>
        <w:tc>
          <w:tcPr>
            <w:tcW w:w="2976" w:type="dxa"/>
          </w:tcPr>
          <w:p w14:paraId="66CDD007" w14:textId="77777777" w:rsidR="00565BFA" w:rsidRPr="00D66C64" w:rsidRDefault="00565BFA" w:rsidP="00273214">
            <w:pPr>
              <w:pStyle w:val="TAL"/>
              <w:rPr>
                <w:rFonts w:eastAsia="MS Gothic"/>
              </w:rPr>
            </w:pPr>
            <w:r w:rsidRPr="00D66C64">
              <w:rPr>
                <w:rFonts w:eastAsia="MS Gothic"/>
              </w:rPr>
              <w:t>INVITE</w:t>
            </w:r>
          </w:p>
        </w:tc>
        <w:tc>
          <w:tcPr>
            <w:tcW w:w="567" w:type="dxa"/>
          </w:tcPr>
          <w:p w14:paraId="00B27FD4" w14:textId="77777777" w:rsidR="00565BFA" w:rsidRPr="00D66C64" w:rsidRDefault="00565BFA" w:rsidP="00273214">
            <w:pPr>
              <w:pStyle w:val="TAC"/>
              <w:rPr>
                <w:lang w:eastAsia="zh-CN"/>
              </w:rPr>
            </w:pPr>
          </w:p>
        </w:tc>
        <w:tc>
          <w:tcPr>
            <w:tcW w:w="850" w:type="dxa"/>
          </w:tcPr>
          <w:p w14:paraId="5ADE8EFA" w14:textId="77777777" w:rsidR="00565BFA" w:rsidRPr="00D66C64" w:rsidRDefault="00565BFA" w:rsidP="00273214">
            <w:pPr>
              <w:pStyle w:val="TAC"/>
              <w:rPr>
                <w:lang w:eastAsia="zh-CN"/>
              </w:rPr>
            </w:pPr>
          </w:p>
        </w:tc>
      </w:tr>
      <w:tr w:rsidR="00776A0B" w:rsidRPr="00D66C64" w14:paraId="57AAC0DD" w14:textId="77777777" w:rsidTr="00776A0B">
        <w:trPr>
          <w:jc w:val="center"/>
        </w:trPr>
        <w:tc>
          <w:tcPr>
            <w:tcW w:w="534" w:type="dxa"/>
          </w:tcPr>
          <w:p w14:paraId="1F407EE2" w14:textId="039520A3" w:rsidR="00776A0B" w:rsidRPr="00D66C64" w:rsidRDefault="00776A0B" w:rsidP="00776A0B">
            <w:pPr>
              <w:pStyle w:val="TAC"/>
              <w:rPr>
                <w:lang w:eastAsia="zh-CN"/>
              </w:rPr>
            </w:pPr>
            <w:r w:rsidRPr="00D66C64">
              <w:rPr>
                <w:lang w:eastAsia="zh-CN"/>
              </w:rPr>
              <w:t>9A</w:t>
            </w:r>
          </w:p>
        </w:tc>
        <w:tc>
          <w:tcPr>
            <w:tcW w:w="3968" w:type="dxa"/>
          </w:tcPr>
          <w:p w14:paraId="08507088" w14:textId="0B11CEEE" w:rsidR="00776A0B" w:rsidRPr="00D66C64" w:rsidRDefault="00776A0B" w:rsidP="00776A0B">
            <w:pPr>
              <w:pStyle w:val="TAL"/>
            </w:pPr>
            <w:r w:rsidRPr="00D66C64">
              <w:rPr>
                <w:rFonts w:eastAsia="MS Gothic"/>
              </w:rPr>
              <w:t>Optional step: UE may send a 100 Trying provisional response.</w:t>
            </w:r>
          </w:p>
        </w:tc>
        <w:tc>
          <w:tcPr>
            <w:tcW w:w="708" w:type="dxa"/>
          </w:tcPr>
          <w:p w14:paraId="10F9CF60" w14:textId="453C3F67" w:rsidR="00776A0B" w:rsidRPr="00D66C64" w:rsidRDefault="00776A0B" w:rsidP="00776A0B">
            <w:pPr>
              <w:pStyle w:val="TAC"/>
              <w:rPr>
                <w:lang w:eastAsia="zh-CN"/>
              </w:rPr>
            </w:pPr>
            <w:r w:rsidRPr="00D66C64">
              <w:t>--&gt;</w:t>
            </w:r>
          </w:p>
        </w:tc>
        <w:tc>
          <w:tcPr>
            <w:tcW w:w="2976" w:type="dxa"/>
          </w:tcPr>
          <w:p w14:paraId="5A9551AB" w14:textId="33591C13" w:rsidR="00776A0B" w:rsidRPr="00D66C64" w:rsidRDefault="00776A0B" w:rsidP="00776A0B">
            <w:pPr>
              <w:pStyle w:val="TAL"/>
              <w:rPr>
                <w:rFonts w:eastAsia="MS Gothic"/>
              </w:rPr>
            </w:pPr>
            <w:r w:rsidRPr="00D66C64">
              <w:rPr>
                <w:rFonts w:eastAsia="MS Gothic"/>
              </w:rPr>
              <w:t>(Optional) 100 Trying</w:t>
            </w:r>
          </w:p>
        </w:tc>
        <w:tc>
          <w:tcPr>
            <w:tcW w:w="567" w:type="dxa"/>
          </w:tcPr>
          <w:p w14:paraId="2D6AE503" w14:textId="77777777" w:rsidR="00776A0B" w:rsidRPr="00D66C64" w:rsidRDefault="00776A0B" w:rsidP="00776A0B">
            <w:pPr>
              <w:pStyle w:val="TAC"/>
              <w:rPr>
                <w:lang w:eastAsia="zh-CN"/>
              </w:rPr>
            </w:pPr>
          </w:p>
        </w:tc>
        <w:tc>
          <w:tcPr>
            <w:tcW w:w="850" w:type="dxa"/>
          </w:tcPr>
          <w:p w14:paraId="78E08066" w14:textId="77777777" w:rsidR="00776A0B" w:rsidRPr="00D66C64" w:rsidRDefault="00776A0B" w:rsidP="00776A0B">
            <w:pPr>
              <w:pStyle w:val="TAC"/>
              <w:rPr>
                <w:lang w:eastAsia="zh-CN"/>
              </w:rPr>
            </w:pPr>
          </w:p>
        </w:tc>
      </w:tr>
      <w:tr w:rsidR="00776A0B" w:rsidRPr="00D66C64" w14:paraId="546A8827" w14:textId="77777777" w:rsidTr="00776A0B">
        <w:trPr>
          <w:jc w:val="center"/>
        </w:trPr>
        <w:tc>
          <w:tcPr>
            <w:tcW w:w="534" w:type="dxa"/>
          </w:tcPr>
          <w:p w14:paraId="107BA088" w14:textId="77777777" w:rsidR="00776A0B" w:rsidRPr="00D66C64" w:rsidRDefault="00776A0B" w:rsidP="00776A0B">
            <w:pPr>
              <w:pStyle w:val="TAC"/>
              <w:rPr>
                <w:lang w:eastAsia="zh-CN"/>
              </w:rPr>
            </w:pPr>
            <w:r w:rsidRPr="00D66C64">
              <w:rPr>
                <w:lang w:eastAsia="zh-CN"/>
              </w:rPr>
              <w:t>10</w:t>
            </w:r>
          </w:p>
        </w:tc>
        <w:tc>
          <w:tcPr>
            <w:tcW w:w="3968" w:type="dxa"/>
          </w:tcPr>
          <w:p w14:paraId="71CA2F69" w14:textId="77777777" w:rsidR="00776A0B" w:rsidRPr="00D66C64" w:rsidRDefault="00776A0B" w:rsidP="00776A0B">
            <w:pPr>
              <w:pStyle w:val="TAL"/>
              <w:rPr>
                <w:rFonts w:eastAsia="MS Gothic"/>
              </w:rPr>
            </w:pPr>
            <w:r w:rsidRPr="00D66C64">
              <w:rPr>
                <w:rFonts w:eastAsia="MS Gothic"/>
              </w:rPr>
              <w:t>UE sends a 420 Bad Extension response with an Unsupported header field containing the precondition option-tag.</w:t>
            </w:r>
          </w:p>
        </w:tc>
        <w:tc>
          <w:tcPr>
            <w:tcW w:w="708" w:type="dxa"/>
          </w:tcPr>
          <w:p w14:paraId="7489BD36" w14:textId="77777777" w:rsidR="00776A0B" w:rsidRPr="00D66C64" w:rsidRDefault="00776A0B" w:rsidP="00776A0B">
            <w:pPr>
              <w:pStyle w:val="TAC"/>
              <w:rPr>
                <w:rFonts w:eastAsia="MS Gothic"/>
              </w:rPr>
            </w:pPr>
            <w:r w:rsidRPr="00D66C64">
              <w:t>--&gt;</w:t>
            </w:r>
          </w:p>
        </w:tc>
        <w:tc>
          <w:tcPr>
            <w:tcW w:w="2976" w:type="dxa"/>
          </w:tcPr>
          <w:p w14:paraId="632CBA60" w14:textId="77777777" w:rsidR="00776A0B" w:rsidRPr="00D66C64" w:rsidRDefault="00776A0B" w:rsidP="00776A0B">
            <w:pPr>
              <w:pStyle w:val="TAL"/>
              <w:rPr>
                <w:rFonts w:eastAsia="MS Gothic"/>
              </w:rPr>
            </w:pPr>
            <w:r w:rsidRPr="00D66C64">
              <w:t>420 Bad Extension</w:t>
            </w:r>
          </w:p>
        </w:tc>
        <w:tc>
          <w:tcPr>
            <w:tcW w:w="567" w:type="dxa"/>
          </w:tcPr>
          <w:p w14:paraId="45F6D528" w14:textId="77777777" w:rsidR="00776A0B" w:rsidRPr="00D66C64" w:rsidRDefault="00776A0B" w:rsidP="00776A0B">
            <w:pPr>
              <w:pStyle w:val="TAC"/>
              <w:rPr>
                <w:lang w:eastAsia="zh-CN"/>
              </w:rPr>
            </w:pPr>
            <w:r w:rsidRPr="00D66C64">
              <w:rPr>
                <w:lang w:eastAsia="zh-CN"/>
              </w:rPr>
              <w:t>1</w:t>
            </w:r>
          </w:p>
        </w:tc>
        <w:tc>
          <w:tcPr>
            <w:tcW w:w="850" w:type="dxa"/>
          </w:tcPr>
          <w:p w14:paraId="295C4908" w14:textId="77777777" w:rsidR="00776A0B" w:rsidRPr="00D66C64" w:rsidRDefault="00776A0B" w:rsidP="00776A0B">
            <w:pPr>
              <w:pStyle w:val="TAC"/>
              <w:rPr>
                <w:lang w:eastAsia="zh-CN"/>
              </w:rPr>
            </w:pPr>
            <w:r w:rsidRPr="00D66C64">
              <w:rPr>
                <w:lang w:eastAsia="zh-CN"/>
              </w:rPr>
              <w:t>P</w:t>
            </w:r>
          </w:p>
        </w:tc>
      </w:tr>
      <w:tr w:rsidR="00776A0B" w:rsidRPr="00D66C64" w14:paraId="592E7F0F" w14:textId="77777777" w:rsidTr="00776A0B">
        <w:trPr>
          <w:jc w:val="center"/>
        </w:trPr>
        <w:tc>
          <w:tcPr>
            <w:tcW w:w="534" w:type="dxa"/>
          </w:tcPr>
          <w:p w14:paraId="4214D02E" w14:textId="507F5721" w:rsidR="00776A0B" w:rsidRPr="00D66C64" w:rsidRDefault="00776A0B" w:rsidP="00776A0B">
            <w:pPr>
              <w:pStyle w:val="TAC"/>
              <w:rPr>
                <w:lang w:eastAsia="zh-CN"/>
              </w:rPr>
            </w:pPr>
            <w:r w:rsidRPr="00D66C64">
              <w:rPr>
                <w:lang w:eastAsia="zh-CN"/>
              </w:rPr>
              <w:t>11</w:t>
            </w:r>
          </w:p>
        </w:tc>
        <w:tc>
          <w:tcPr>
            <w:tcW w:w="3968" w:type="dxa"/>
          </w:tcPr>
          <w:p w14:paraId="338356F1" w14:textId="403E7105" w:rsidR="00776A0B" w:rsidRPr="00D66C64" w:rsidRDefault="00776A0B" w:rsidP="00776A0B">
            <w:pPr>
              <w:pStyle w:val="TAL"/>
              <w:rPr>
                <w:rFonts w:eastAsia="MS Gothic"/>
              </w:rPr>
            </w:pPr>
            <w:r w:rsidRPr="00D66C64">
              <w:rPr>
                <w:rFonts w:eastAsia="MS Gothic"/>
              </w:rPr>
              <w:t>SS acknowledges the reception of 420 Bad Extension.</w:t>
            </w:r>
          </w:p>
        </w:tc>
        <w:tc>
          <w:tcPr>
            <w:tcW w:w="708" w:type="dxa"/>
          </w:tcPr>
          <w:p w14:paraId="50AB3A69" w14:textId="3682931A" w:rsidR="00776A0B" w:rsidRPr="00D66C64" w:rsidRDefault="00776A0B" w:rsidP="00776A0B">
            <w:pPr>
              <w:pStyle w:val="TAC"/>
            </w:pPr>
            <w:r w:rsidRPr="00D66C64">
              <w:t>&lt;--</w:t>
            </w:r>
          </w:p>
        </w:tc>
        <w:tc>
          <w:tcPr>
            <w:tcW w:w="2976" w:type="dxa"/>
          </w:tcPr>
          <w:p w14:paraId="53ECA656" w14:textId="4A520E75" w:rsidR="00776A0B" w:rsidRPr="00D66C64" w:rsidRDefault="00776A0B" w:rsidP="00776A0B">
            <w:pPr>
              <w:pStyle w:val="TAL"/>
            </w:pPr>
            <w:r w:rsidRPr="00D66C64">
              <w:t>ACK</w:t>
            </w:r>
          </w:p>
        </w:tc>
        <w:tc>
          <w:tcPr>
            <w:tcW w:w="567" w:type="dxa"/>
          </w:tcPr>
          <w:p w14:paraId="38B60311" w14:textId="77777777" w:rsidR="00776A0B" w:rsidRPr="00D66C64" w:rsidRDefault="00776A0B" w:rsidP="00776A0B">
            <w:pPr>
              <w:pStyle w:val="TAC"/>
              <w:rPr>
                <w:lang w:eastAsia="zh-CN"/>
              </w:rPr>
            </w:pPr>
          </w:p>
        </w:tc>
        <w:tc>
          <w:tcPr>
            <w:tcW w:w="850" w:type="dxa"/>
          </w:tcPr>
          <w:p w14:paraId="39A06424" w14:textId="77777777" w:rsidR="00776A0B" w:rsidRPr="00D66C64" w:rsidRDefault="00776A0B" w:rsidP="00776A0B">
            <w:pPr>
              <w:pStyle w:val="TAC"/>
              <w:rPr>
                <w:lang w:eastAsia="zh-CN"/>
              </w:rPr>
            </w:pPr>
          </w:p>
        </w:tc>
      </w:tr>
    </w:tbl>
    <w:p w14:paraId="15F62E9D" w14:textId="77777777" w:rsidR="00565BFA" w:rsidRPr="00D66C64" w:rsidRDefault="00565BFA" w:rsidP="00565BFA"/>
    <w:p w14:paraId="20670CD6" w14:textId="77777777" w:rsidR="00565BFA" w:rsidRPr="00D66C64" w:rsidRDefault="00565BFA" w:rsidP="00F238ED">
      <w:pPr>
        <w:pStyle w:val="H6"/>
      </w:pPr>
      <w:bookmarkStart w:id="760" w:name="_Toc60916161"/>
      <w:r w:rsidRPr="00D66C64">
        <w:t>7.11.3.3</w:t>
      </w:r>
      <w:r w:rsidRPr="00D66C64">
        <w:tab/>
        <w:t>Specific message contents</w:t>
      </w:r>
      <w:bookmarkEnd w:id="760"/>
    </w:p>
    <w:p w14:paraId="2C643261" w14:textId="77777777" w:rsidR="00565BFA" w:rsidRPr="00D66C64" w:rsidRDefault="00565BFA" w:rsidP="00565BFA">
      <w:pPr>
        <w:pStyle w:val="TH"/>
      </w:pPr>
      <w:r w:rsidRPr="00D66C64">
        <w:t>Table 7.11.3.3-1: INVITE (step 9, table 7.11.3.2-1)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565BFA" w:rsidRPr="00D66C64" w14:paraId="22BDB2CE" w14:textId="77777777" w:rsidTr="003A14A5">
        <w:trPr>
          <w:jc w:val="center"/>
        </w:trPr>
        <w:tc>
          <w:tcPr>
            <w:tcW w:w="9639" w:type="dxa"/>
            <w:gridSpan w:val="5"/>
          </w:tcPr>
          <w:p w14:paraId="1AED7567" w14:textId="67FD2B9A" w:rsidR="00565BFA" w:rsidRPr="00D66C64" w:rsidRDefault="00565BFA" w:rsidP="00273214">
            <w:pPr>
              <w:pStyle w:val="TAL"/>
            </w:pPr>
            <w:r w:rsidRPr="00D66C64">
              <w:t xml:space="preserve">Derivation Path: </w:t>
            </w:r>
            <w:r w:rsidR="00580F6F" w:rsidRPr="00D66C64">
              <w:t>Annex A.5.1</w:t>
            </w:r>
          </w:p>
        </w:tc>
      </w:tr>
      <w:tr w:rsidR="00565BFA" w:rsidRPr="00D66C64" w14:paraId="749C7858" w14:textId="77777777" w:rsidTr="003A14A5">
        <w:tblPrEx>
          <w:tblCellMar>
            <w:left w:w="115" w:type="dxa"/>
            <w:right w:w="115" w:type="dxa"/>
          </w:tblCellMar>
          <w:tblLook w:val="04A0" w:firstRow="1" w:lastRow="0" w:firstColumn="1" w:lastColumn="0" w:noHBand="0" w:noVBand="1"/>
        </w:tblPrEx>
        <w:trPr>
          <w:tblHeader/>
          <w:jc w:val="center"/>
        </w:trPr>
        <w:tc>
          <w:tcPr>
            <w:tcW w:w="1773" w:type="dxa"/>
            <w:tcBorders>
              <w:bottom w:val="single" w:sz="4" w:space="0" w:color="auto"/>
            </w:tcBorders>
            <w:shd w:val="clear" w:color="auto" w:fill="auto"/>
          </w:tcPr>
          <w:p w14:paraId="62816020" w14:textId="77777777" w:rsidR="00565BFA" w:rsidRPr="00D66C64" w:rsidRDefault="00565BFA" w:rsidP="00273214">
            <w:pPr>
              <w:pStyle w:val="TAH"/>
            </w:pPr>
            <w:r w:rsidRPr="00D66C64">
              <w:t>Header/param</w:t>
            </w:r>
          </w:p>
        </w:tc>
        <w:tc>
          <w:tcPr>
            <w:tcW w:w="868" w:type="dxa"/>
            <w:tcBorders>
              <w:bottom w:val="single" w:sz="4" w:space="0" w:color="auto"/>
            </w:tcBorders>
            <w:shd w:val="clear" w:color="auto" w:fill="auto"/>
          </w:tcPr>
          <w:p w14:paraId="18519CEB" w14:textId="77777777" w:rsidR="00565BFA" w:rsidRPr="00D66C64" w:rsidRDefault="00565BFA" w:rsidP="00273214">
            <w:pPr>
              <w:pStyle w:val="TAH"/>
            </w:pPr>
            <w:r w:rsidRPr="00D66C64">
              <w:t>Cond</w:t>
            </w:r>
          </w:p>
        </w:tc>
        <w:tc>
          <w:tcPr>
            <w:tcW w:w="4719" w:type="dxa"/>
            <w:tcBorders>
              <w:bottom w:val="single" w:sz="4" w:space="0" w:color="auto"/>
            </w:tcBorders>
            <w:shd w:val="clear" w:color="auto" w:fill="auto"/>
          </w:tcPr>
          <w:p w14:paraId="0DFDAF6D" w14:textId="77777777" w:rsidR="00565BFA" w:rsidRPr="00D66C64" w:rsidRDefault="00565BFA" w:rsidP="00273214">
            <w:pPr>
              <w:pStyle w:val="TAH"/>
            </w:pPr>
            <w:r w:rsidRPr="00D66C64">
              <w:t>Value/remark</w:t>
            </w:r>
          </w:p>
        </w:tc>
        <w:tc>
          <w:tcPr>
            <w:tcW w:w="741" w:type="dxa"/>
            <w:tcBorders>
              <w:bottom w:val="single" w:sz="4" w:space="0" w:color="auto"/>
            </w:tcBorders>
            <w:shd w:val="clear" w:color="auto" w:fill="auto"/>
          </w:tcPr>
          <w:p w14:paraId="583FAA15" w14:textId="77777777" w:rsidR="00565BFA" w:rsidRPr="00D66C64" w:rsidRDefault="00565BFA" w:rsidP="00273214">
            <w:pPr>
              <w:pStyle w:val="TAH"/>
            </w:pPr>
            <w:r w:rsidRPr="00D66C64">
              <w:t>Rel</w:t>
            </w:r>
          </w:p>
        </w:tc>
        <w:tc>
          <w:tcPr>
            <w:tcW w:w="1538" w:type="dxa"/>
            <w:tcBorders>
              <w:bottom w:val="single" w:sz="4" w:space="0" w:color="auto"/>
            </w:tcBorders>
          </w:tcPr>
          <w:p w14:paraId="1D6CDE65" w14:textId="77777777" w:rsidR="00565BFA" w:rsidRPr="00D66C64" w:rsidRDefault="00565BFA" w:rsidP="00273214">
            <w:pPr>
              <w:pStyle w:val="TAH"/>
            </w:pPr>
            <w:r w:rsidRPr="00D66C64">
              <w:t>Reference</w:t>
            </w:r>
          </w:p>
        </w:tc>
      </w:tr>
      <w:tr w:rsidR="00565BFA" w:rsidRPr="00D66C64" w14:paraId="58607BB7" w14:textId="77777777" w:rsidTr="003A14A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31C1B5E4" w14:textId="77777777" w:rsidR="00565BFA" w:rsidRPr="00D66C64" w:rsidRDefault="00565BFA" w:rsidP="00273214">
            <w:pPr>
              <w:pStyle w:val="TAL"/>
              <w:rPr>
                <w:b/>
              </w:rPr>
            </w:pPr>
            <w:r w:rsidRPr="00D66C64">
              <w:rPr>
                <w:b/>
              </w:rPr>
              <w:t>Require</w:t>
            </w:r>
          </w:p>
        </w:tc>
        <w:tc>
          <w:tcPr>
            <w:tcW w:w="868" w:type="dxa"/>
            <w:tcBorders>
              <w:top w:val="single" w:sz="4" w:space="0" w:color="auto"/>
              <w:bottom w:val="single" w:sz="4" w:space="0" w:color="auto"/>
            </w:tcBorders>
            <w:shd w:val="clear" w:color="auto" w:fill="auto"/>
          </w:tcPr>
          <w:p w14:paraId="6F6BB149" w14:textId="77777777" w:rsidR="00565BFA" w:rsidRPr="00D66C64" w:rsidRDefault="00565BFA" w:rsidP="00273214">
            <w:pPr>
              <w:pStyle w:val="TAL"/>
            </w:pPr>
          </w:p>
        </w:tc>
        <w:tc>
          <w:tcPr>
            <w:tcW w:w="4719" w:type="dxa"/>
            <w:tcBorders>
              <w:top w:val="single" w:sz="4" w:space="0" w:color="auto"/>
              <w:bottom w:val="single" w:sz="4" w:space="0" w:color="auto"/>
            </w:tcBorders>
            <w:shd w:val="clear" w:color="auto" w:fill="auto"/>
          </w:tcPr>
          <w:p w14:paraId="117D25F9" w14:textId="77777777" w:rsidR="00565BFA" w:rsidRPr="00D66C64" w:rsidRDefault="00565BFA" w:rsidP="00273214">
            <w:pPr>
              <w:pStyle w:val="TAL"/>
              <w:rPr>
                <w:lang w:eastAsia="zh-CN"/>
              </w:rPr>
            </w:pPr>
          </w:p>
        </w:tc>
        <w:tc>
          <w:tcPr>
            <w:tcW w:w="741" w:type="dxa"/>
            <w:tcBorders>
              <w:top w:val="single" w:sz="4" w:space="0" w:color="auto"/>
              <w:bottom w:val="single" w:sz="4" w:space="0" w:color="auto"/>
            </w:tcBorders>
            <w:shd w:val="clear" w:color="auto" w:fill="auto"/>
          </w:tcPr>
          <w:p w14:paraId="09267D07" w14:textId="77777777" w:rsidR="00565BFA" w:rsidRPr="00D66C64" w:rsidRDefault="00565BFA" w:rsidP="00273214">
            <w:pPr>
              <w:pStyle w:val="TAL"/>
            </w:pPr>
          </w:p>
        </w:tc>
        <w:tc>
          <w:tcPr>
            <w:tcW w:w="1538" w:type="dxa"/>
            <w:tcBorders>
              <w:top w:val="single" w:sz="4" w:space="0" w:color="auto"/>
              <w:bottom w:val="single" w:sz="4" w:space="0" w:color="auto"/>
            </w:tcBorders>
          </w:tcPr>
          <w:p w14:paraId="24973888" w14:textId="77777777" w:rsidR="00565BFA" w:rsidRPr="00D66C64" w:rsidRDefault="00565BFA" w:rsidP="00273214">
            <w:pPr>
              <w:pStyle w:val="TAL"/>
            </w:pPr>
            <w:r w:rsidRPr="00D66C64">
              <w:t>RFC 3261 [6]</w:t>
            </w:r>
          </w:p>
        </w:tc>
      </w:tr>
      <w:tr w:rsidR="00565BFA" w:rsidRPr="00D66C64" w14:paraId="012BE8E7" w14:textId="77777777" w:rsidTr="003A14A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0877122C" w14:textId="77777777" w:rsidR="00565BFA" w:rsidRPr="00D66C64" w:rsidRDefault="00565BFA" w:rsidP="00273214">
            <w:pPr>
              <w:pStyle w:val="TAL"/>
              <w:rPr>
                <w:bCs/>
              </w:rPr>
            </w:pPr>
            <w:r w:rsidRPr="00D66C64">
              <w:rPr>
                <w:bCs/>
              </w:rPr>
              <w:tab/>
              <w:t>option-tag</w:t>
            </w:r>
          </w:p>
        </w:tc>
        <w:tc>
          <w:tcPr>
            <w:tcW w:w="868" w:type="dxa"/>
            <w:tcBorders>
              <w:top w:val="single" w:sz="4" w:space="0" w:color="auto"/>
              <w:bottom w:val="single" w:sz="4" w:space="0" w:color="auto"/>
            </w:tcBorders>
            <w:shd w:val="clear" w:color="auto" w:fill="auto"/>
          </w:tcPr>
          <w:p w14:paraId="5B00CAAB" w14:textId="77777777" w:rsidR="00565BFA" w:rsidRPr="00D66C64" w:rsidRDefault="00565BFA" w:rsidP="00273214">
            <w:pPr>
              <w:pStyle w:val="TAL"/>
            </w:pPr>
          </w:p>
        </w:tc>
        <w:tc>
          <w:tcPr>
            <w:tcW w:w="4719" w:type="dxa"/>
            <w:tcBorders>
              <w:top w:val="single" w:sz="4" w:space="0" w:color="auto"/>
              <w:bottom w:val="single" w:sz="4" w:space="0" w:color="auto"/>
            </w:tcBorders>
            <w:shd w:val="clear" w:color="auto" w:fill="auto"/>
          </w:tcPr>
          <w:p w14:paraId="486BF429" w14:textId="77777777" w:rsidR="00565BFA" w:rsidRPr="00D66C64" w:rsidRDefault="00565BFA" w:rsidP="00273214">
            <w:pPr>
              <w:pStyle w:val="TAL"/>
              <w:rPr>
                <w:lang w:eastAsia="zh-CN"/>
              </w:rPr>
            </w:pPr>
            <w:r w:rsidRPr="00D66C64">
              <w:rPr>
                <w:lang w:eastAsia="zh-CN"/>
              </w:rPr>
              <w:t>precondition</w:t>
            </w:r>
          </w:p>
        </w:tc>
        <w:tc>
          <w:tcPr>
            <w:tcW w:w="741" w:type="dxa"/>
            <w:tcBorders>
              <w:top w:val="single" w:sz="4" w:space="0" w:color="auto"/>
              <w:bottom w:val="single" w:sz="4" w:space="0" w:color="auto"/>
            </w:tcBorders>
            <w:shd w:val="clear" w:color="auto" w:fill="auto"/>
          </w:tcPr>
          <w:p w14:paraId="7082B444" w14:textId="77777777" w:rsidR="00565BFA" w:rsidRPr="00D66C64" w:rsidRDefault="00565BFA" w:rsidP="00273214">
            <w:pPr>
              <w:pStyle w:val="TAL"/>
            </w:pPr>
          </w:p>
        </w:tc>
        <w:tc>
          <w:tcPr>
            <w:tcW w:w="1538" w:type="dxa"/>
            <w:tcBorders>
              <w:top w:val="single" w:sz="4" w:space="0" w:color="auto"/>
              <w:bottom w:val="single" w:sz="4" w:space="0" w:color="auto"/>
            </w:tcBorders>
          </w:tcPr>
          <w:p w14:paraId="614A79B4" w14:textId="77777777" w:rsidR="00565BFA" w:rsidRPr="00D66C64" w:rsidRDefault="00565BFA" w:rsidP="00273214">
            <w:pPr>
              <w:pStyle w:val="TAL"/>
            </w:pPr>
          </w:p>
        </w:tc>
      </w:tr>
    </w:tbl>
    <w:p w14:paraId="219B46FD" w14:textId="77777777" w:rsidR="003A14A5" w:rsidRPr="00D66C64" w:rsidRDefault="003A14A5" w:rsidP="003A14A5"/>
    <w:p w14:paraId="5CFF2B01" w14:textId="77777777" w:rsidR="003A14A5" w:rsidRPr="00D66C64" w:rsidRDefault="003A14A5" w:rsidP="001D48A4">
      <w:pPr>
        <w:pStyle w:val="TH"/>
      </w:pPr>
      <w:r w:rsidRPr="00D66C64">
        <w:t>Table 7.2.3.3-2: 100 Trying (step 9A, Table 7.2.3.2-1)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3A14A5" w:rsidRPr="00D66C64" w14:paraId="5B6C2276" w14:textId="77777777" w:rsidTr="00B56795">
        <w:trPr>
          <w:cantSplit/>
          <w:tblHeader/>
          <w:jc w:val="center"/>
        </w:trPr>
        <w:tc>
          <w:tcPr>
            <w:tcW w:w="9634" w:type="dxa"/>
            <w:shd w:val="clear" w:color="auto" w:fill="auto"/>
          </w:tcPr>
          <w:p w14:paraId="4421B010" w14:textId="767EA3DC" w:rsidR="003A14A5" w:rsidRPr="00D66C64" w:rsidRDefault="003A14A5" w:rsidP="00B56795">
            <w:pPr>
              <w:keepNext/>
              <w:keepLines/>
              <w:spacing w:after="0"/>
              <w:rPr>
                <w:rFonts w:ascii="Arial" w:hAnsi="Arial"/>
                <w:sz w:val="18"/>
              </w:rPr>
            </w:pPr>
            <w:r w:rsidRPr="00D66C64">
              <w:rPr>
                <w:rFonts w:ascii="Arial" w:hAnsi="Arial"/>
                <w:sz w:val="18"/>
              </w:rPr>
              <w:t xml:space="preserve">Derivation path: TS 34.229-1 [2], </w:t>
            </w:r>
            <w:r w:rsidR="00580F6F" w:rsidRPr="00D66C64">
              <w:rPr>
                <w:rFonts w:ascii="Arial" w:hAnsi="Arial"/>
                <w:sz w:val="18"/>
              </w:rPr>
              <w:t>Annex</w:t>
            </w:r>
            <w:r w:rsidRPr="00D66C64">
              <w:rPr>
                <w:rFonts w:ascii="Arial" w:hAnsi="Arial"/>
                <w:sz w:val="18"/>
              </w:rPr>
              <w:t xml:space="preserve"> A.2.2</w:t>
            </w:r>
            <w:r w:rsidR="003F4407" w:rsidRPr="00D66C64">
              <w:rPr>
                <w:rFonts w:ascii="Arial" w:hAnsi="Arial"/>
                <w:sz w:val="18"/>
              </w:rPr>
              <w:t>,</w:t>
            </w:r>
            <w:r w:rsidRPr="00D66C64">
              <w:rPr>
                <w:rFonts w:ascii="Arial" w:hAnsi="Arial"/>
                <w:sz w:val="18"/>
              </w:rPr>
              <w:t xml:space="preserve"> Condition A2</w:t>
            </w:r>
          </w:p>
        </w:tc>
      </w:tr>
    </w:tbl>
    <w:p w14:paraId="0C9298B9" w14:textId="77777777" w:rsidR="00565BFA" w:rsidRPr="00D66C64" w:rsidRDefault="00565BFA" w:rsidP="00565BFA"/>
    <w:p w14:paraId="6EF9AA87" w14:textId="0B678CF7" w:rsidR="00565BFA" w:rsidRPr="00D66C64" w:rsidRDefault="00565BFA" w:rsidP="00565BFA">
      <w:pPr>
        <w:pStyle w:val="TH"/>
      </w:pPr>
      <w:r w:rsidRPr="00D66C64">
        <w:t>Table 7.11.3.3-</w:t>
      </w:r>
      <w:r w:rsidR="003A14A5" w:rsidRPr="00D66C64">
        <w:t>3</w:t>
      </w:r>
      <w:r w:rsidRPr="00D66C64">
        <w:t>: 420 Bad Extension for INVITE (step 10, table 7.11.3.2-1)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565BFA" w:rsidRPr="00D66C64" w14:paraId="2B2A8CEF" w14:textId="77777777" w:rsidTr="00273214">
        <w:trPr>
          <w:jc w:val="center"/>
        </w:trPr>
        <w:tc>
          <w:tcPr>
            <w:tcW w:w="9639" w:type="dxa"/>
            <w:gridSpan w:val="5"/>
          </w:tcPr>
          <w:p w14:paraId="7B0FE0A8" w14:textId="736124DB" w:rsidR="00565BFA" w:rsidRPr="00D66C64" w:rsidRDefault="00565BFA" w:rsidP="00273214">
            <w:pPr>
              <w:pStyle w:val="TAL"/>
            </w:pPr>
            <w:r w:rsidRPr="00D66C64">
              <w:t xml:space="preserve">Derivation Path: TS 34.229-1 [2], </w:t>
            </w:r>
            <w:r w:rsidR="003F4407" w:rsidRPr="00D66C64">
              <w:t>Annex</w:t>
            </w:r>
            <w:r w:rsidRPr="00D66C64">
              <w:t xml:space="preserve"> A.2.25</w:t>
            </w:r>
          </w:p>
        </w:tc>
      </w:tr>
      <w:tr w:rsidR="00565BFA" w:rsidRPr="00D66C64" w14:paraId="70413F48" w14:textId="77777777" w:rsidTr="00273214">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1A6D8910" w14:textId="77777777" w:rsidR="00565BFA" w:rsidRPr="00D66C64" w:rsidRDefault="00565BFA" w:rsidP="00273214">
            <w:pPr>
              <w:pStyle w:val="TAH"/>
            </w:pPr>
            <w:r w:rsidRPr="00D66C64">
              <w:t>Header/param</w:t>
            </w:r>
          </w:p>
        </w:tc>
        <w:tc>
          <w:tcPr>
            <w:tcW w:w="872" w:type="dxa"/>
            <w:tcBorders>
              <w:bottom w:val="single" w:sz="4" w:space="0" w:color="auto"/>
            </w:tcBorders>
            <w:shd w:val="clear" w:color="auto" w:fill="auto"/>
          </w:tcPr>
          <w:p w14:paraId="772FF54A" w14:textId="77777777" w:rsidR="00565BFA" w:rsidRPr="00D66C64" w:rsidRDefault="00565BFA" w:rsidP="00273214">
            <w:pPr>
              <w:pStyle w:val="TAH"/>
            </w:pPr>
            <w:r w:rsidRPr="00D66C64">
              <w:t>Cond</w:t>
            </w:r>
          </w:p>
        </w:tc>
        <w:tc>
          <w:tcPr>
            <w:tcW w:w="4691" w:type="dxa"/>
            <w:tcBorders>
              <w:bottom w:val="single" w:sz="4" w:space="0" w:color="auto"/>
            </w:tcBorders>
            <w:shd w:val="clear" w:color="auto" w:fill="auto"/>
          </w:tcPr>
          <w:p w14:paraId="05E206DB" w14:textId="77777777" w:rsidR="00565BFA" w:rsidRPr="00D66C64" w:rsidRDefault="00565BFA" w:rsidP="00273214">
            <w:pPr>
              <w:pStyle w:val="TAH"/>
            </w:pPr>
            <w:r w:rsidRPr="00D66C64">
              <w:t>Value/remark</w:t>
            </w:r>
          </w:p>
        </w:tc>
        <w:tc>
          <w:tcPr>
            <w:tcW w:w="742" w:type="dxa"/>
            <w:tcBorders>
              <w:bottom w:val="single" w:sz="4" w:space="0" w:color="auto"/>
            </w:tcBorders>
            <w:shd w:val="clear" w:color="auto" w:fill="auto"/>
          </w:tcPr>
          <w:p w14:paraId="4B2DB37C" w14:textId="77777777" w:rsidR="00565BFA" w:rsidRPr="00D66C64" w:rsidRDefault="00565BFA" w:rsidP="00273214">
            <w:pPr>
              <w:pStyle w:val="TAH"/>
            </w:pPr>
            <w:r w:rsidRPr="00D66C64">
              <w:t>Rel</w:t>
            </w:r>
          </w:p>
        </w:tc>
        <w:tc>
          <w:tcPr>
            <w:tcW w:w="1546" w:type="dxa"/>
            <w:tcBorders>
              <w:bottom w:val="single" w:sz="4" w:space="0" w:color="auto"/>
            </w:tcBorders>
          </w:tcPr>
          <w:p w14:paraId="334B712B" w14:textId="77777777" w:rsidR="00565BFA" w:rsidRPr="00D66C64" w:rsidRDefault="00565BFA" w:rsidP="00273214">
            <w:pPr>
              <w:pStyle w:val="TAH"/>
            </w:pPr>
            <w:r w:rsidRPr="00D66C64">
              <w:t>Reference</w:t>
            </w:r>
          </w:p>
        </w:tc>
      </w:tr>
      <w:tr w:rsidR="00565BFA" w:rsidRPr="00D66C64" w14:paraId="3968069C" w14:textId="77777777" w:rsidTr="00273214">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1225A3FF" w14:textId="77777777" w:rsidR="00565BFA" w:rsidRPr="00D66C64" w:rsidRDefault="00565BFA" w:rsidP="00273214">
            <w:pPr>
              <w:pStyle w:val="TAL"/>
              <w:rPr>
                <w:b/>
              </w:rPr>
            </w:pPr>
            <w:r w:rsidRPr="00D66C64">
              <w:rPr>
                <w:b/>
              </w:rPr>
              <w:t>Unsupported</w:t>
            </w:r>
          </w:p>
        </w:tc>
        <w:tc>
          <w:tcPr>
            <w:tcW w:w="872" w:type="dxa"/>
            <w:tcBorders>
              <w:top w:val="single" w:sz="4" w:space="0" w:color="auto"/>
              <w:bottom w:val="single" w:sz="4" w:space="0" w:color="auto"/>
            </w:tcBorders>
            <w:shd w:val="clear" w:color="auto" w:fill="auto"/>
          </w:tcPr>
          <w:p w14:paraId="49112469" w14:textId="77777777" w:rsidR="00565BFA" w:rsidRPr="00D66C64" w:rsidRDefault="00565BFA" w:rsidP="00273214">
            <w:pPr>
              <w:pStyle w:val="TAL"/>
            </w:pPr>
          </w:p>
        </w:tc>
        <w:tc>
          <w:tcPr>
            <w:tcW w:w="4691" w:type="dxa"/>
            <w:tcBorders>
              <w:top w:val="single" w:sz="4" w:space="0" w:color="auto"/>
              <w:bottom w:val="single" w:sz="4" w:space="0" w:color="auto"/>
            </w:tcBorders>
            <w:shd w:val="clear" w:color="auto" w:fill="auto"/>
          </w:tcPr>
          <w:p w14:paraId="31AEA185" w14:textId="77777777" w:rsidR="00565BFA" w:rsidRPr="00D66C64" w:rsidRDefault="00565BFA" w:rsidP="00273214">
            <w:pPr>
              <w:pStyle w:val="TAL"/>
              <w:rPr>
                <w:lang w:eastAsia="zh-CN"/>
              </w:rPr>
            </w:pPr>
          </w:p>
        </w:tc>
        <w:tc>
          <w:tcPr>
            <w:tcW w:w="742" w:type="dxa"/>
            <w:tcBorders>
              <w:top w:val="single" w:sz="4" w:space="0" w:color="auto"/>
              <w:bottom w:val="single" w:sz="4" w:space="0" w:color="auto"/>
            </w:tcBorders>
            <w:shd w:val="clear" w:color="auto" w:fill="auto"/>
          </w:tcPr>
          <w:p w14:paraId="137728D6" w14:textId="77777777" w:rsidR="00565BFA" w:rsidRPr="00D66C64" w:rsidRDefault="00565BFA" w:rsidP="00273214">
            <w:pPr>
              <w:pStyle w:val="TAL"/>
            </w:pPr>
          </w:p>
        </w:tc>
        <w:tc>
          <w:tcPr>
            <w:tcW w:w="1546" w:type="dxa"/>
            <w:tcBorders>
              <w:top w:val="single" w:sz="4" w:space="0" w:color="auto"/>
              <w:bottom w:val="single" w:sz="4" w:space="0" w:color="auto"/>
            </w:tcBorders>
          </w:tcPr>
          <w:p w14:paraId="5D665216" w14:textId="77777777" w:rsidR="00565BFA" w:rsidRPr="00D66C64" w:rsidRDefault="00565BFA" w:rsidP="00273214">
            <w:pPr>
              <w:pStyle w:val="TAL"/>
            </w:pPr>
            <w:r w:rsidRPr="00D66C64">
              <w:t>RFC 3261 [6]</w:t>
            </w:r>
          </w:p>
        </w:tc>
      </w:tr>
      <w:tr w:rsidR="00565BFA" w:rsidRPr="00D66C64" w14:paraId="3823B301" w14:textId="77777777" w:rsidTr="00273214">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66D268BC" w14:textId="77777777" w:rsidR="00565BFA" w:rsidRPr="00D66C64" w:rsidRDefault="00565BFA" w:rsidP="00273214">
            <w:pPr>
              <w:pStyle w:val="TAL"/>
              <w:rPr>
                <w:bCs/>
              </w:rPr>
            </w:pPr>
            <w:r w:rsidRPr="00D66C64">
              <w:rPr>
                <w:bCs/>
              </w:rPr>
              <w:tab/>
              <w:t>option-tag</w:t>
            </w:r>
          </w:p>
        </w:tc>
        <w:tc>
          <w:tcPr>
            <w:tcW w:w="872" w:type="dxa"/>
            <w:tcBorders>
              <w:top w:val="single" w:sz="4" w:space="0" w:color="auto"/>
              <w:bottom w:val="single" w:sz="4" w:space="0" w:color="auto"/>
            </w:tcBorders>
            <w:shd w:val="clear" w:color="auto" w:fill="auto"/>
          </w:tcPr>
          <w:p w14:paraId="3108DAE0" w14:textId="77777777" w:rsidR="00565BFA" w:rsidRPr="00D66C64" w:rsidRDefault="00565BFA" w:rsidP="00273214">
            <w:pPr>
              <w:pStyle w:val="TAL"/>
            </w:pPr>
          </w:p>
        </w:tc>
        <w:tc>
          <w:tcPr>
            <w:tcW w:w="4691" w:type="dxa"/>
            <w:tcBorders>
              <w:top w:val="single" w:sz="4" w:space="0" w:color="auto"/>
              <w:bottom w:val="single" w:sz="4" w:space="0" w:color="auto"/>
            </w:tcBorders>
            <w:shd w:val="clear" w:color="auto" w:fill="auto"/>
          </w:tcPr>
          <w:p w14:paraId="3BC19067" w14:textId="77777777" w:rsidR="00565BFA" w:rsidRPr="00D66C64" w:rsidRDefault="00565BFA" w:rsidP="00273214">
            <w:pPr>
              <w:pStyle w:val="TAL"/>
              <w:rPr>
                <w:lang w:eastAsia="zh-CN"/>
              </w:rPr>
            </w:pPr>
            <w:r w:rsidRPr="00D66C64">
              <w:rPr>
                <w:lang w:eastAsia="zh-CN"/>
              </w:rPr>
              <w:t>precondition</w:t>
            </w:r>
          </w:p>
        </w:tc>
        <w:tc>
          <w:tcPr>
            <w:tcW w:w="742" w:type="dxa"/>
            <w:tcBorders>
              <w:top w:val="single" w:sz="4" w:space="0" w:color="auto"/>
              <w:bottom w:val="single" w:sz="4" w:space="0" w:color="auto"/>
            </w:tcBorders>
            <w:shd w:val="clear" w:color="auto" w:fill="auto"/>
          </w:tcPr>
          <w:p w14:paraId="0BCD8EC5" w14:textId="77777777" w:rsidR="00565BFA" w:rsidRPr="00D66C64" w:rsidRDefault="00565BFA" w:rsidP="00273214">
            <w:pPr>
              <w:pStyle w:val="TAL"/>
            </w:pPr>
          </w:p>
        </w:tc>
        <w:tc>
          <w:tcPr>
            <w:tcW w:w="1546" w:type="dxa"/>
            <w:tcBorders>
              <w:top w:val="single" w:sz="4" w:space="0" w:color="auto"/>
              <w:bottom w:val="single" w:sz="4" w:space="0" w:color="auto"/>
            </w:tcBorders>
          </w:tcPr>
          <w:p w14:paraId="67EADCC0" w14:textId="77777777" w:rsidR="00565BFA" w:rsidRPr="00D66C64" w:rsidRDefault="00565BFA" w:rsidP="00273214">
            <w:pPr>
              <w:pStyle w:val="TAL"/>
            </w:pPr>
          </w:p>
        </w:tc>
      </w:tr>
    </w:tbl>
    <w:p w14:paraId="4C96ED80" w14:textId="6EBC854A" w:rsidR="00565BFA" w:rsidRPr="00D66C64" w:rsidRDefault="00565BFA" w:rsidP="00565BFA"/>
    <w:p w14:paraId="46CD9C3C" w14:textId="77777777" w:rsidR="003A14A5" w:rsidRPr="00D66C64" w:rsidRDefault="003A14A5" w:rsidP="001D48A4">
      <w:pPr>
        <w:pStyle w:val="TH"/>
      </w:pPr>
      <w:r w:rsidRPr="00D66C64">
        <w:t>Table 7.2.3.3-4: ACK (step 11, Table 7.2.3.2-1)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3A14A5" w:rsidRPr="00D66C64" w14:paraId="766363DA" w14:textId="77777777" w:rsidTr="00B56795">
        <w:trPr>
          <w:cantSplit/>
          <w:tblHeader/>
          <w:jc w:val="center"/>
        </w:trPr>
        <w:tc>
          <w:tcPr>
            <w:tcW w:w="9634" w:type="dxa"/>
            <w:shd w:val="clear" w:color="auto" w:fill="auto"/>
          </w:tcPr>
          <w:p w14:paraId="58EF7B8B" w14:textId="722441CB" w:rsidR="003A14A5" w:rsidRPr="00D66C64" w:rsidRDefault="003A14A5" w:rsidP="00B56795">
            <w:pPr>
              <w:keepNext/>
              <w:keepLines/>
              <w:spacing w:after="0"/>
              <w:rPr>
                <w:rFonts w:ascii="Arial" w:hAnsi="Arial"/>
                <w:sz w:val="18"/>
              </w:rPr>
            </w:pPr>
            <w:r w:rsidRPr="00D66C64">
              <w:rPr>
                <w:rFonts w:ascii="Arial" w:hAnsi="Arial"/>
                <w:sz w:val="18"/>
              </w:rPr>
              <w:t xml:space="preserve">Derivation path: TS 34.229-1 [2], </w:t>
            </w:r>
            <w:r w:rsidR="003F4407" w:rsidRPr="00D66C64">
              <w:rPr>
                <w:rFonts w:ascii="Arial" w:hAnsi="Arial"/>
                <w:sz w:val="18"/>
              </w:rPr>
              <w:t>Annex</w:t>
            </w:r>
            <w:r w:rsidRPr="00D66C64">
              <w:rPr>
                <w:rFonts w:ascii="Arial" w:hAnsi="Arial"/>
                <w:sz w:val="18"/>
              </w:rPr>
              <w:t xml:space="preserve"> A.2.7</w:t>
            </w:r>
            <w:r w:rsidR="003F4407" w:rsidRPr="00D66C64">
              <w:rPr>
                <w:rFonts w:ascii="Arial" w:hAnsi="Arial"/>
                <w:sz w:val="18"/>
              </w:rPr>
              <w:t>,</w:t>
            </w:r>
            <w:r w:rsidRPr="00D66C64">
              <w:rPr>
                <w:rFonts w:ascii="Arial" w:hAnsi="Arial"/>
                <w:sz w:val="18"/>
              </w:rPr>
              <w:t xml:space="preserve"> Conditions A2 and A4</w:t>
            </w:r>
          </w:p>
        </w:tc>
      </w:tr>
    </w:tbl>
    <w:p w14:paraId="5152665C" w14:textId="77777777" w:rsidR="003A14A5" w:rsidRPr="00D66C64" w:rsidRDefault="003A14A5" w:rsidP="00565BFA"/>
    <w:p w14:paraId="552233EC" w14:textId="77777777" w:rsidR="00565BFA" w:rsidRPr="00D66C64" w:rsidRDefault="006C5F1C" w:rsidP="00565BFA">
      <w:pPr>
        <w:pStyle w:val="Heading2"/>
        <w:rPr>
          <w:rFonts w:eastAsia="Wingdings"/>
        </w:rPr>
      </w:pPr>
      <w:bookmarkStart w:id="761" w:name="_Toc60916162"/>
      <w:r w:rsidRPr="00D66C64">
        <w:rPr>
          <w:rFonts w:eastAsia="Wingdings"/>
        </w:rPr>
        <w:br w:type="page"/>
      </w:r>
      <w:bookmarkStart w:id="762" w:name="_Toc68197393"/>
      <w:bookmarkStart w:id="763" w:name="_Toc75880642"/>
      <w:bookmarkStart w:id="764" w:name="_Toc84254340"/>
      <w:bookmarkStart w:id="765" w:name="_Toc84255135"/>
      <w:r w:rsidR="00565BFA" w:rsidRPr="00D66C64">
        <w:rPr>
          <w:rFonts w:eastAsia="Wingdings"/>
        </w:rPr>
        <w:lastRenderedPageBreak/>
        <w:t>7.12</w:t>
      </w:r>
      <w:r w:rsidR="00565BFA" w:rsidRPr="00D66C64">
        <w:rPr>
          <w:rFonts w:eastAsia="Wingdings"/>
        </w:rPr>
        <w:tab/>
        <w:t>MTSI MO Voice Call with preconditions at originating UE and without preconditions at terminating UE / 5GS</w:t>
      </w:r>
      <w:bookmarkEnd w:id="761"/>
      <w:bookmarkEnd w:id="762"/>
      <w:bookmarkEnd w:id="763"/>
      <w:bookmarkEnd w:id="764"/>
      <w:bookmarkEnd w:id="765"/>
    </w:p>
    <w:p w14:paraId="1C2EB835" w14:textId="77777777" w:rsidR="00565BFA" w:rsidRPr="00D66C64" w:rsidRDefault="00565BFA" w:rsidP="00F238ED">
      <w:pPr>
        <w:pStyle w:val="H6"/>
        <w:rPr>
          <w:rFonts w:eastAsia="Wingdings"/>
        </w:rPr>
      </w:pPr>
      <w:bookmarkStart w:id="766" w:name="_Toc60916163"/>
      <w:r w:rsidRPr="00D66C64">
        <w:rPr>
          <w:rFonts w:eastAsia="Wingdings"/>
        </w:rPr>
        <w:t>7.12.1</w:t>
      </w:r>
      <w:r w:rsidRPr="00D66C64">
        <w:rPr>
          <w:rFonts w:eastAsia="Wingdings"/>
        </w:rPr>
        <w:tab/>
        <w:t>Test Purpose (TP)</w:t>
      </w:r>
      <w:bookmarkEnd w:id="766"/>
    </w:p>
    <w:p w14:paraId="475D8A11" w14:textId="77777777" w:rsidR="00565BFA" w:rsidRPr="00D66C64" w:rsidRDefault="00565BFA" w:rsidP="00565BFA">
      <w:pPr>
        <w:pStyle w:val="H6"/>
        <w:rPr>
          <w:rFonts w:eastAsia="MT Extra"/>
        </w:rPr>
      </w:pPr>
      <w:r w:rsidRPr="00D66C64">
        <w:t>(1)</w:t>
      </w:r>
    </w:p>
    <w:p w14:paraId="6A868C95" w14:textId="77777777" w:rsidR="00565BFA" w:rsidRPr="00D66C64" w:rsidRDefault="00565BFA" w:rsidP="00565BFA">
      <w:pPr>
        <w:pStyle w:val="PL"/>
        <w:rPr>
          <w:noProof w:val="0"/>
        </w:rPr>
      </w:pPr>
      <w:r w:rsidRPr="00D66C64">
        <w:rPr>
          <w:b/>
          <w:noProof w:val="0"/>
        </w:rPr>
        <w:t>with</w:t>
      </w:r>
      <w:r w:rsidRPr="00D66C64">
        <w:rPr>
          <w:noProof w:val="0"/>
        </w:rPr>
        <w:t xml:space="preserve"> { UE being registered to IMS and configured to use preconditions }</w:t>
      </w:r>
    </w:p>
    <w:p w14:paraId="46CC2B3C"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21A38759"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is being made to </w:t>
      </w:r>
      <w:r w:rsidR="00A53DC8" w:rsidRPr="00D66C64">
        <w:rPr>
          <w:noProof w:val="0"/>
        </w:rPr>
        <w:t>initiate</w:t>
      </w:r>
      <w:r w:rsidRPr="00D66C64">
        <w:rPr>
          <w:noProof w:val="0"/>
        </w:rPr>
        <w:t xml:space="preserve"> a voice call }</w:t>
      </w:r>
    </w:p>
    <w:p w14:paraId="198C200D"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sends INVITE for voice call with preconditions }</w:t>
      </w:r>
    </w:p>
    <w:p w14:paraId="2FB64779" w14:textId="77777777" w:rsidR="00565BFA" w:rsidRPr="00D66C64" w:rsidRDefault="00565BFA" w:rsidP="00565BFA">
      <w:pPr>
        <w:pStyle w:val="PL"/>
        <w:rPr>
          <w:noProof w:val="0"/>
        </w:rPr>
      </w:pPr>
      <w:r w:rsidRPr="00D66C64">
        <w:rPr>
          <w:noProof w:val="0"/>
        </w:rPr>
        <w:t xml:space="preserve">            }</w:t>
      </w:r>
    </w:p>
    <w:p w14:paraId="7EE0C1FF" w14:textId="77777777" w:rsidR="00565BFA" w:rsidRPr="00D66C64" w:rsidRDefault="00565BFA" w:rsidP="00565BFA">
      <w:pPr>
        <w:pStyle w:val="PL"/>
        <w:rPr>
          <w:noProof w:val="0"/>
        </w:rPr>
      </w:pPr>
    </w:p>
    <w:p w14:paraId="0F7F5A10" w14:textId="77777777" w:rsidR="00565BFA" w:rsidRPr="00D66C64" w:rsidRDefault="00565BFA" w:rsidP="00565BFA">
      <w:pPr>
        <w:pStyle w:val="H6"/>
      </w:pPr>
      <w:r w:rsidRPr="00D66C64">
        <w:t>(2)</w:t>
      </w:r>
    </w:p>
    <w:p w14:paraId="23AEC632" w14:textId="77777777" w:rsidR="00565BFA" w:rsidRPr="00D66C64" w:rsidRDefault="00565BFA" w:rsidP="00565BFA">
      <w:pPr>
        <w:pStyle w:val="PL"/>
        <w:rPr>
          <w:noProof w:val="0"/>
        </w:rPr>
      </w:pPr>
      <w:r w:rsidRPr="00D66C64">
        <w:rPr>
          <w:b/>
          <w:noProof w:val="0"/>
        </w:rPr>
        <w:t>with</w:t>
      </w:r>
      <w:r w:rsidRPr="00D66C64">
        <w:rPr>
          <w:noProof w:val="0"/>
        </w:rPr>
        <w:t xml:space="preserve"> { UE having sent INVITE with </w:t>
      </w:r>
      <w:r w:rsidR="00A53DC8" w:rsidRPr="00D66C64">
        <w:rPr>
          <w:noProof w:val="0"/>
        </w:rPr>
        <w:t>preconditions</w:t>
      </w:r>
      <w:r w:rsidRPr="00D66C64">
        <w:rPr>
          <w:noProof w:val="0"/>
        </w:rPr>
        <w:t xml:space="preserve"> }</w:t>
      </w:r>
    </w:p>
    <w:p w14:paraId="02F6305A"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39A9AB69"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receives 183 Session Progress without preconditions }</w:t>
      </w:r>
    </w:p>
    <w:p w14:paraId="3D21B643"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sends PRACK for 183 Session Progress }</w:t>
      </w:r>
    </w:p>
    <w:p w14:paraId="5159EE06" w14:textId="77777777" w:rsidR="00565BFA" w:rsidRPr="00D66C64" w:rsidRDefault="00565BFA" w:rsidP="00565BFA">
      <w:pPr>
        <w:pStyle w:val="PL"/>
        <w:tabs>
          <w:tab w:val="clear" w:pos="384"/>
        </w:tabs>
        <w:rPr>
          <w:noProof w:val="0"/>
        </w:rPr>
      </w:pPr>
      <w:r w:rsidRPr="00D66C64">
        <w:rPr>
          <w:noProof w:val="0"/>
        </w:rPr>
        <w:t xml:space="preserve">            }</w:t>
      </w:r>
    </w:p>
    <w:p w14:paraId="020D332D" w14:textId="77777777" w:rsidR="00565BFA" w:rsidRPr="00D66C64" w:rsidRDefault="00565BFA" w:rsidP="00565BFA">
      <w:pPr>
        <w:pStyle w:val="PL"/>
        <w:tabs>
          <w:tab w:val="clear" w:pos="384"/>
        </w:tabs>
        <w:rPr>
          <w:noProof w:val="0"/>
        </w:rPr>
      </w:pPr>
    </w:p>
    <w:p w14:paraId="4F70F467" w14:textId="77777777" w:rsidR="00565BFA" w:rsidRPr="00D66C64" w:rsidRDefault="00565BFA" w:rsidP="00565BFA">
      <w:pPr>
        <w:pStyle w:val="H6"/>
      </w:pPr>
      <w:r w:rsidRPr="00D66C64">
        <w:t>(3)</w:t>
      </w:r>
    </w:p>
    <w:p w14:paraId="3B5CEFF5" w14:textId="77777777" w:rsidR="00565BFA" w:rsidRPr="00D66C64" w:rsidRDefault="00565BFA" w:rsidP="00565BFA">
      <w:pPr>
        <w:pStyle w:val="PL"/>
        <w:rPr>
          <w:noProof w:val="0"/>
        </w:rPr>
      </w:pPr>
      <w:r w:rsidRPr="00D66C64">
        <w:rPr>
          <w:b/>
          <w:noProof w:val="0"/>
        </w:rPr>
        <w:t>with</w:t>
      </w:r>
      <w:r w:rsidRPr="00D66C64">
        <w:rPr>
          <w:noProof w:val="0"/>
        </w:rPr>
        <w:t xml:space="preserve"> { UE having sent PRACK }</w:t>
      </w:r>
    </w:p>
    <w:p w14:paraId="776E60FE" w14:textId="77777777" w:rsidR="00565BFA" w:rsidRPr="00D66C64" w:rsidRDefault="00565BFA" w:rsidP="00565BF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608BEC0E" w14:textId="77777777" w:rsidR="00565BFA" w:rsidRPr="00D66C64" w:rsidRDefault="00565BFA" w:rsidP="00565BFA">
      <w:pPr>
        <w:pStyle w:val="PL"/>
        <w:rPr>
          <w:noProof w:val="0"/>
        </w:rPr>
      </w:pPr>
      <w:r w:rsidRPr="00D66C64">
        <w:rPr>
          <w:noProof w:val="0"/>
        </w:rPr>
        <w:t xml:space="preserve">  </w:t>
      </w:r>
      <w:r w:rsidRPr="00D66C64">
        <w:rPr>
          <w:b/>
          <w:noProof w:val="0"/>
        </w:rPr>
        <w:t>when</w:t>
      </w:r>
      <w:r w:rsidRPr="00D66C64">
        <w:rPr>
          <w:noProof w:val="0"/>
        </w:rPr>
        <w:t xml:space="preserve"> { UE receives 200 OK for PRACK followed by 180 Ringing followed by 200 OK for INVITE }</w:t>
      </w:r>
    </w:p>
    <w:p w14:paraId="72EBB19F" w14:textId="77777777" w:rsidR="00565BFA" w:rsidRPr="00D66C64" w:rsidRDefault="00565BFA" w:rsidP="00565BFA">
      <w:pPr>
        <w:pStyle w:val="PL"/>
        <w:rPr>
          <w:noProof w:val="0"/>
        </w:rPr>
      </w:pPr>
      <w:r w:rsidRPr="00D66C64">
        <w:rPr>
          <w:noProof w:val="0"/>
        </w:rPr>
        <w:t xml:space="preserve">    </w:t>
      </w:r>
      <w:r w:rsidRPr="00D66C64">
        <w:rPr>
          <w:b/>
          <w:noProof w:val="0"/>
        </w:rPr>
        <w:t>then</w:t>
      </w:r>
      <w:r w:rsidRPr="00D66C64">
        <w:rPr>
          <w:noProof w:val="0"/>
        </w:rPr>
        <w:t xml:space="preserve"> { UE sends ACK }</w:t>
      </w:r>
    </w:p>
    <w:p w14:paraId="570A071D" w14:textId="77777777" w:rsidR="00565BFA" w:rsidRPr="00D66C64" w:rsidRDefault="00565BFA" w:rsidP="00565BFA">
      <w:pPr>
        <w:pStyle w:val="PL"/>
        <w:rPr>
          <w:noProof w:val="0"/>
        </w:rPr>
      </w:pPr>
      <w:r w:rsidRPr="00D66C64">
        <w:rPr>
          <w:noProof w:val="0"/>
        </w:rPr>
        <w:t xml:space="preserve">            }</w:t>
      </w:r>
    </w:p>
    <w:p w14:paraId="36BFC22C" w14:textId="77777777" w:rsidR="00565BFA" w:rsidRPr="00D66C64" w:rsidRDefault="00565BFA" w:rsidP="00565BFA">
      <w:pPr>
        <w:pStyle w:val="PL"/>
        <w:rPr>
          <w:noProof w:val="0"/>
        </w:rPr>
      </w:pPr>
    </w:p>
    <w:p w14:paraId="7588D544" w14:textId="77777777" w:rsidR="00565BFA" w:rsidRPr="00D66C64" w:rsidRDefault="00565BFA" w:rsidP="00F238ED">
      <w:pPr>
        <w:pStyle w:val="H6"/>
        <w:rPr>
          <w:rFonts w:eastAsia="Wingdings"/>
        </w:rPr>
      </w:pPr>
      <w:bookmarkStart w:id="767" w:name="_Toc60916164"/>
      <w:r w:rsidRPr="00D66C64">
        <w:rPr>
          <w:rFonts w:eastAsia="Wingdings"/>
        </w:rPr>
        <w:t>7.12.2</w:t>
      </w:r>
      <w:r w:rsidRPr="00D66C64">
        <w:rPr>
          <w:rFonts w:eastAsia="Wingdings"/>
        </w:rPr>
        <w:tab/>
        <w:t>Conformance Requirements</w:t>
      </w:r>
      <w:bookmarkEnd w:id="767"/>
    </w:p>
    <w:p w14:paraId="65E7B726" w14:textId="77777777" w:rsidR="000D610E" w:rsidRPr="00D66C64" w:rsidRDefault="000D610E" w:rsidP="000D610E">
      <w:r w:rsidRPr="00D66C64">
        <w:t>The conformance requirements covered in the present test case are, unless otherwise stated, Rel-15 requirements.</w:t>
      </w:r>
    </w:p>
    <w:p w14:paraId="1D6A9641" w14:textId="77777777" w:rsidR="00565BFA" w:rsidRPr="00D66C64" w:rsidRDefault="00565BFA" w:rsidP="00565BFA">
      <w:pPr>
        <w:rPr>
          <w:rFonts w:eastAsia="MT Extra"/>
        </w:rPr>
      </w:pPr>
      <w:r w:rsidRPr="00D66C64">
        <w:t>[TS 24.229, clause 5.1.3.1]:</w:t>
      </w:r>
    </w:p>
    <w:p w14:paraId="1D12FB88" w14:textId="77777777" w:rsidR="00565BFA" w:rsidRPr="00D66C64" w:rsidRDefault="00565BFA" w:rsidP="00565BFA">
      <w:r w:rsidRPr="00D66C64">
        <w:t>During the session initiation, if the originating UE indicated the support for the precondition mechanism in the initial INVITE request and:</w:t>
      </w:r>
    </w:p>
    <w:p w14:paraId="7C48418E" w14:textId="77777777" w:rsidR="00565BFA" w:rsidRPr="00D66C64" w:rsidRDefault="00565BFA" w:rsidP="00565BFA">
      <w:pPr>
        <w:ind w:left="568" w:hanging="284"/>
      </w:pPr>
      <w:r w:rsidRPr="00D66C64">
        <w:t>a)</w:t>
      </w:r>
      <w:r w:rsidRPr="00D66C64">
        <w:tab/>
        <w:t>the received response with an SDP body includes a Require header field with "precondition" option-tag, the originating UE shall include a Require header field with the "precondition" option-tag:</w:t>
      </w:r>
    </w:p>
    <w:p w14:paraId="7B07EAC7" w14:textId="77777777" w:rsidR="00565BFA" w:rsidRPr="00D66C64" w:rsidRDefault="00565BFA" w:rsidP="00565BFA">
      <w:pPr>
        <w:ind w:left="851" w:hanging="284"/>
      </w:pPr>
      <w:r w:rsidRPr="00D66C64">
        <w:t>-</w:t>
      </w:r>
      <w:r w:rsidRPr="00D66C64">
        <w:tab/>
        <w:t>in subsequent requests that include an SDP body, that the originating UE sends in the same dialog as the response is received from; and</w:t>
      </w:r>
    </w:p>
    <w:p w14:paraId="79C6E0C8" w14:textId="77777777" w:rsidR="00565BFA" w:rsidRPr="00D66C64" w:rsidRDefault="00565BFA" w:rsidP="00565BFA">
      <w:pPr>
        <w:ind w:left="851" w:hanging="284"/>
      </w:pPr>
      <w:r w:rsidRPr="00D66C64">
        <w:t>-</w:t>
      </w:r>
      <w:r w:rsidRPr="00D66C64">
        <w:tab/>
        <w:t>in responses with an SDP body to subsequent requests that include an SDP body and include "precondition" option-tag in Supported header field or Require header field received in-dialog; or</w:t>
      </w:r>
    </w:p>
    <w:p w14:paraId="5DAA48AC" w14:textId="77777777" w:rsidR="00565BFA" w:rsidRPr="00D66C64" w:rsidRDefault="00565BFA" w:rsidP="00565BFA">
      <w:pPr>
        <w:ind w:left="568" w:hanging="284"/>
      </w:pPr>
      <w:r w:rsidRPr="00D66C64">
        <w:t>b)</w:t>
      </w:r>
      <w:r w:rsidRPr="00D66C64">
        <w:tab/>
        <w:t xml:space="preserve">the received response with an SDP body does not include the "precondition" option-tag in the Require header field, </w:t>
      </w:r>
    </w:p>
    <w:p w14:paraId="68B2DD9A" w14:textId="77777777" w:rsidR="00565BFA" w:rsidRPr="00D66C64" w:rsidRDefault="00565BFA" w:rsidP="00565BFA">
      <w:pPr>
        <w:ind w:left="851" w:hanging="284"/>
      </w:pPr>
      <w:r w:rsidRPr="00D66C64">
        <w:t>-</w:t>
      </w:r>
      <w:r w:rsidRPr="00D66C64">
        <w:tab/>
        <w:t xml:space="preserve">in subsequent requests that include an SDP body, the originating UE shall not include a Require or Supported header field with "precondition" option-tag in the same dialog; </w:t>
      </w:r>
    </w:p>
    <w:p w14:paraId="30EC4519" w14:textId="77777777" w:rsidR="00565BFA" w:rsidRPr="00D66C64" w:rsidRDefault="00565BFA" w:rsidP="00565BFA">
      <w:pPr>
        <w:ind w:left="851" w:hanging="284"/>
      </w:pPr>
      <w:r w:rsidRPr="00D66C64">
        <w:t>-</w:t>
      </w:r>
      <w:r w:rsidRPr="00D66C64">
        <w:tab/>
        <w:t>in responses with an SDP body to subsequent requests with an SDP body but without "precondition" option-tag in the Require or Supported header field, the originating UE shall not include a Require or Supported header field with "precondition" option-tag in the same dialog; and</w:t>
      </w:r>
    </w:p>
    <w:p w14:paraId="732395FD" w14:textId="77777777" w:rsidR="00565BFA" w:rsidRPr="00D66C64" w:rsidRDefault="00565BFA" w:rsidP="00A53DC8">
      <w:pPr>
        <w:ind w:left="851" w:hanging="284"/>
      </w:pPr>
      <w:r w:rsidRPr="00D66C64">
        <w:t>-</w:t>
      </w:r>
      <w:r w:rsidRPr="00D66C64">
        <w:tab/>
        <w:t>in responses with an SDP body to subsequent requests with an SDP body and with "precondition" option-tag in the Require or Supported header field, the originating UE shall include a Require header field with "precondition" option-tag in the same dialog.</w:t>
      </w:r>
    </w:p>
    <w:p w14:paraId="373DF6CF" w14:textId="77777777" w:rsidR="00565BFA" w:rsidRPr="00D66C64" w:rsidRDefault="00565BFA" w:rsidP="00F238ED">
      <w:pPr>
        <w:pStyle w:val="H6"/>
        <w:rPr>
          <w:rFonts w:eastAsia="Wingdings"/>
          <w:lang w:eastAsia="en-US"/>
        </w:rPr>
      </w:pPr>
      <w:bookmarkStart w:id="768" w:name="_Toc60916165"/>
      <w:r w:rsidRPr="00D66C64">
        <w:rPr>
          <w:rFonts w:eastAsia="Wingdings"/>
        </w:rPr>
        <w:lastRenderedPageBreak/>
        <w:t>7.12.3</w:t>
      </w:r>
      <w:r w:rsidRPr="00D66C64">
        <w:rPr>
          <w:rFonts w:eastAsia="Wingdings"/>
        </w:rPr>
        <w:tab/>
        <w:t>Test description</w:t>
      </w:r>
      <w:bookmarkEnd w:id="768"/>
    </w:p>
    <w:p w14:paraId="5F322C41" w14:textId="77777777" w:rsidR="00565BFA" w:rsidRPr="00D66C64" w:rsidRDefault="00565BFA" w:rsidP="00F238ED">
      <w:pPr>
        <w:pStyle w:val="H6"/>
        <w:rPr>
          <w:rFonts w:eastAsia="MT Extra"/>
        </w:rPr>
      </w:pPr>
      <w:bookmarkStart w:id="769" w:name="_Toc60916166"/>
      <w:r w:rsidRPr="00D66C64">
        <w:rPr>
          <w:rFonts w:eastAsia="MT Extra"/>
        </w:rPr>
        <w:t>7.12.3.1</w:t>
      </w:r>
      <w:r w:rsidRPr="00D66C64">
        <w:rPr>
          <w:rFonts w:eastAsia="MT Extra"/>
        </w:rPr>
        <w:tab/>
        <w:t>Pre-test conditions</w:t>
      </w:r>
      <w:bookmarkEnd w:id="769"/>
    </w:p>
    <w:p w14:paraId="22D89747" w14:textId="77777777" w:rsidR="00565BFA" w:rsidRPr="00D66C64" w:rsidRDefault="00565BFA" w:rsidP="00565BFA">
      <w:pPr>
        <w:pStyle w:val="H6"/>
        <w:rPr>
          <w:rFonts w:eastAsia="MT Extra" w:cs="Tahoma"/>
        </w:rPr>
      </w:pPr>
      <w:r w:rsidRPr="00D66C64">
        <w:rPr>
          <w:rFonts w:cs="Tahoma"/>
        </w:rPr>
        <w:t>System Simulator:</w:t>
      </w:r>
    </w:p>
    <w:p w14:paraId="6A303437" w14:textId="77777777" w:rsidR="00565BFA" w:rsidRPr="00D66C64" w:rsidRDefault="00565BFA" w:rsidP="00565BFA">
      <w:pPr>
        <w:pStyle w:val="B10"/>
        <w:rPr>
          <w:rFonts w:cs="MS LineDraw"/>
          <w:lang w:eastAsia="sv-SE"/>
        </w:rPr>
      </w:pPr>
      <w:r w:rsidRPr="00D66C64">
        <w:t>-</w:t>
      </w:r>
      <w:r w:rsidRPr="00D66C64">
        <w:tab/>
        <w:t>1 NR Cell connected to 5GC, default parameters.</w:t>
      </w:r>
    </w:p>
    <w:p w14:paraId="56500F60" w14:textId="77777777" w:rsidR="00565BFA" w:rsidRPr="00D66C64" w:rsidRDefault="00565BFA" w:rsidP="00565BFA">
      <w:pPr>
        <w:pStyle w:val="H6"/>
        <w:rPr>
          <w:lang w:eastAsia="en-US"/>
        </w:rPr>
      </w:pPr>
      <w:r w:rsidRPr="00D66C64">
        <w:t>UE:</w:t>
      </w:r>
    </w:p>
    <w:p w14:paraId="586AB735" w14:textId="77777777" w:rsidR="00565BFA" w:rsidRPr="00D66C64" w:rsidRDefault="00565BFA" w:rsidP="00565BFA">
      <w:pPr>
        <w:pStyle w:val="B10"/>
        <w:rPr>
          <w:snapToGrid w:val="0"/>
        </w:rPr>
      </w:pPr>
      <w:r w:rsidRPr="00D66C64">
        <w:t>-</w:t>
      </w:r>
      <w:r w:rsidRPr="00D66C64">
        <w:tab/>
        <w:t xml:space="preserve">The </w:t>
      </w:r>
      <w:r w:rsidRPr="00D66C64">
        <w:rPr>
          <w:snapToGrid w:val="0"/>
        </w:rPr>
        <w:t>UE contains either ISIM and USIM applications or only USIM application on UICC.</w:t>
      </w:r>
    </w:p>
    <w:p w14:paraId="0A079109" w14:textId="77777777" w:rsidR="0090017E" w:rsidRPr="00D66C64" w:rsidRDefault="00565BFA" w:rsidP="0090017E">
      <w:pPr>
        <w:pStyle w:val="B10"/>
        <w:rPr>
          <w:snapToGrid w:val="0"/>
        </w:rPr>
      </w:pPr>
      <w:r w:rsidRPr="00D66C64">
        <w:t>-</w:t>
      </w:r>
      <w:r w:rsidRPr="00D66C64">
        <w:tab/>
        <w:t xml:space="preserve">The </w:t>
      </w:r>
      <w:r w:rsidRPr="00D66C64">
        <w:rPr>
          <w:snapToGrid w:val="0"/>
        </w:rPr>
        <w:t>UE is configured to register for IMS after switch on.</w:t>
      </w:r>
    </w:p>
    <w:p w14:paraId="11034439" w14:textId="5F53AA89" w:rsidR="00565BFA" w:rsidRPr="00D66C64" w:rsidRDefault="0090017E" w:rsidP="0090017E">
      <w:pPr>
        <w:pStyle w:val="B10"/>
        <w:rPr>
          <w:snapToGrid w:val="0"/>
        </w:rPr>
      </w:pPr>
      <w:r w:rsidRPr="00D66C64">
        <w:rPr>
          <w:snapToGrid w:val="0"/>
        </w:rPr>
        <w:t>-</w:t>
      </w:r>
      <w:r w:rsidRPr="00D66C64">
        <w:rPr>
          <w:snapToGrid w:val="0"/>
        </w:rPr>
        <w:tab/>
        <w:t xml:space="preserve">The </w:t>
      </w:r>
      <w:r w:rsidRPr="00D66C64">
        <w:t>UE is configured to use preconditions.</w:t>
      </w:r>
    </w:p>
    <w:p w14:paraId="455CFBA0" w14:textId="77777777" w:rsidR="00565BFA" w:rsidRPr="00D66C64" w:rsidRDefault="00565BFA" w:rsidP="00565BFA">
      <w:pPr>
        <w:pStyle w:val="H6"/>
        <w:rPr>
          <w:rFonts w:cs="Tahoma"/>
        </w:rPr>
      </w:pPr>
      <w:r w:rsidRPr="00D66C64">
        <w:rPr>
          <w:rFonts w:cs="Tahoma"/>
        </w:rPr>
        <w:t>Preamble:</w:t>
      </w:r>
    </w:p>
    <w:p w14:paraId="1B2DF674" w14:textId="77777777" w:rsidR="00565BFA" w:rsidRPr="00D66C64" w:rsidRDefault="00565BFA" w:rsidP="00565BFA">
      <w:pPr>
        <w:rPr>
          <w:rFonts w:cs="MS LineDraw"/>
          <w:snapToGrid w:val="0"/>
        </w:rPr>
      </w:pPr>
      <w:r w:rsidRPr="00D66C64">
        <w:t>-</w:t>
      </w:r>
      <w:r w:rsidRPr="00D66C64">
        <w:tab/>
      </w:r>
      <w:r w:rsidRPr="00D66C64">
        <w:rPr>
          <w:snapToGrid w:val="0"/>
        </w:rPr>
        <w:t>UE is in state 1N-A and registered to IMS</w:t>
      </w:r>
    </w:p>
    <w:p w14:paraId="4D548500" w14:textId="77777777" w:rsidR="00565BFA" w:rsidRPr="00D66C64" w:rsidRDefault="00565BFA" w:rsidP="00F238ED">
      <w:pPr>
        <w:pStyle w:val="H6"/>
        <w:rPr>
          <w:rFonts w:eastAsia="MT Extra"/>
          <w:snapToGrid w:val="0"/>
        </w:rPr>
      </w:pPr>
      <w:bookmarkStart w:id="770" w:name="_Toc60916167"/>
      <w:r w:rsidRPr="00D66C64">
        <w:rPr>
          <w:rFonts w:eastAsia="MT Extra"/>
        </w:rPr>
        <w:t>7.12.3.2</w:t>
      </w:r>
      <w:r w:rsidRPr="00D66C64">
        <w:rPr>
          <w:rFonts w:eastAsia="MT Extra"/>
        </w:rPr>
        <w:tab/>
      </w:r>
      <w:r w:rsidRPr="00D66C64">
        <w:rPr>
          <w:rFonts w:eastAsia="MT Extra"/>
          <w:snapToGrid w:val="0"/>
        </w:rPr>
        <w:t>Test procedure sequence</w:t>
      </w:r>
      <w:bookmarkEnd w:id="770"/>
    </w:p>
    <w:p w14:paraId="3E7F2811" w14:textId="77777777" w:rsidR="00565BFA" w:rsidRPr="00D66C64" w:rsidRDefault="00565BFA" w:rsidP="00565BFA">
      <w:pPr>
        <w:pStyle w:val="TH"/>
        <w:rPr>
          <w:rFonts w:eastAsia="MT Extra" w:cs="Tahoma"/>
        </w:rPr>
      </w:pPr>
      <w:r w:rsidRPr="00D66C64">
        <w:rPr>
          <w:rFonts w:cs="Tahoma"/>
        </w:rPr>
        <w:t>Table 7.12.3.2-1: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565BFA" w:rsidRPr="00D66C64" w14:paraId="64C02186" w14:textId="77777777" w:rsidTr="00565BFA">
        <w:trPr>
          <w:jc w:val="center"/>
        </w:trPr>
        <w:tc>
          <w:tcPr>
            <w:tcW w:w="567" w:type="dxa"/>
            <w:tcBorders>
              <w:top w:val="single" w:sz="4" w:space="0" w:color="auto"/>
              <w:left w:val="single" w:sz="4" w:space="0" w:color="auto"/>
              <w:bottom w:val="nil"/>
              <w:right w:val="single" w:sz="4" w:space="0" w:color="auto"/>
            </w:tcBorders>
            <w:hideMark/>
          </w:tcPr>
          <w:p w14:paraId="2F30F090" w14:textId="77777777" w:rsidR="00565BFA" w:rsidRPr="00D66C64" w:rsidRDefault="00565BFA">
            <w:pPr>
              <w:pStyle w:val="TAH"/>
              <w:ind w:left="400" w:hanging="400"/>
              <w:rPr>
                <w:rFonts w:cs="MS LineDraw"/>
              </w:rPr>
            </w:pPr>
            <w:r w:rsidRPr="00D66C64">
              <w:t>St</w:t>
            </w:r>
          </w:p>
        </w:tc>
        <w:tc>
          <w:tcPr>
            <w:tcW w:w="3969" w:type="dxa"/>
            <w:tcBorders>
              <w:top w:val="single" w:sz="4" w:space="0" w:color="auto"/>
              <w:left w:val="single" w:sz="4" w:space="0" w:color="auto"/>
              <w:bottom w:val="single" w:sz="4" w:space="0" w:color="auto"/>
              <w:right w:val="single" w:sz="4" w:space="0" w:color="auto"/>
            </w:tcBorders>
            <w:hideMark/>
          </w:tcPr>
          <w:p w14:paraId="03899CBB" w14:textId="77777777" w:rsidR="00565BFA" w:rsidRPr="00D66C64" w:rsidRDefault="00565BFA">
            <w:pPr>
              <w:pStyle w:val="TAH"/>
              <w:ind w:left="400" w:hanging="400"/>
            </w:pPr>
            <w:r w:rsidRPr="00D66C64">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514E724C" w14:textId="77777777" w:rsidR="00565BFA" w:rsidRPr="00D66C64" w:rsidRDefault="00565BFA">
            <w:pPr>
              <w:pStyle w:val="TAH"/>
              <w:ind w:left="400" w:hanging="400"/>
            </w:pPr>
            <w:r w:rsidRPr="00D66C64">
              <w:t>Message Sequence</w:t>
            </w:r>
          </w:p>
        </w:tc>
        <w:tc>
          <w:tcPr>
            <w:tcW w:w="567" w:type="dxa"/>
            <w:tcBorders>
              <w:top w:val="single" w:sz="4" w:space="0" w:color="auto"/>
              <w:left w:val="single" w:sz="4" w:space="0" w:color="auto"/>
              <w:bottom w:val="nil"/>
              <w:right w:val="single" w:sz="4" w:space="0" w:color="auto"/>
            </w:tcBorders>
            <w:hideMark/>
          </w:tcPr>
          <w:p w14:paraId="4983A892" w14:textId="77777777" w:rsidR="00565BFA" w:rsidRPr="00D66C64" w:rsidRDefault="00565BFA">
            <w:pPr>
              <w:pStyle w:val="TAH"/>
            </w:pPr>
            <w:r w:rsidRPr="00D66C64">
              <w:t>TP</w:t>
            </w:r>
          </w:p>
        </w:tc>
        <w:tc>
          <w:tcPr>
            <w:tcW w:w="850" w:type="dxa"/>
            <w:tcBorders>
              <w:top w:val="single" w:sz="4" w:space="0" w:color="auto"/>
              <w:left w:val="single" w:sz="4" w:space="0" w:color="auto"/>
              <w:bottom w:val="nil"/>
              <w:right w:val="single" w:sz="4" w:space="0" w:color="auto"/>
            </w:tcBorders>
            <w:hideMark/>
          </w:tcPr>
          <w:p w14:paraId="5AE6D682" w14:textId="77777777" w:rsidR="00565BFA" w:rsidRPr="00D66C64" w:rsidRDefault="00565BFA">
            <w:pPr>
              <w:pStyle w:val="TAH"/>
            </w:pPr>
            <w:r w:rsidRPr="00D66C64">
              <w:t>Verdict</w:t>
            </w:r>
          </w:p>
        </w:tc>
      </w:tr>
      <w:tr w:rsidR="00565BFA" w:rsidRPr="00D66C64" w14:paraId="3F31AB2A" w14:textId="77777777" w:rsidTr="00565BFA">
        <w:trPr>
          <w:jc w:val="center"/>
        </w:trPr>
        <w:tc>
          <w:tcPr>
            <w:tcW w:w="567" w:type="dxa"/>
            <w:tcBorders>
              <w:top w:val="nil"/>
              <w:left w:val="single" w:sz="4" w:space="0" w:color="auto"/>
              <w:bottom w:val="single" w:sz="4" w:space="0" w:color="auto"/>
              <w:right w:val="single" w:sz="4" w:space="0" w:color="auto"/>
            </w:tcBorders>
          </w:tcPr>
          <w:p w14:paraId="39D30BE3" w14:textId="77777777" w:rsidR="00565BFA" w:rsidRPr="00D66C64" w:rsidRDefault="00565BFA">
            <w:pPr>
              <w:pStyle w:val="TAH"/>
            </w:pPr>
          </w:p>
        </w:tc>
        <w:tc>
          <w:tcPr>
            <w:tcW w:w="3969" w:type="dxa"/>
            <w:tcBorders>
              <w:top w:val="single" w:sz="4" w:space="0" w:color="auto"/>
              <w:left w:val="single" w:sz="4" w:space="0" w:color="auto"/>
              <w:bottom w:val="single" w:sz="4" w:space="0" w:color="auto"/>
              <w:right w:val="single" w:sz="4" w:space="0" w:color="auto"/>
            </w:tcBorders>
          </w:tcPr>
          <w:p w14:paraId="707BE71E" w14:textId="77777777" w:rsidR="00565BFA" w:rsidRPr="00D66C64" w:rsidRDefault="00565BFA">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5C5E5A11" w14:textId="77777777" w:rsidR="00565BFA" w:rsidRPr="00D66C64" w:rsidRDefault="00565BFA">
            <w:pPr>
              <w:pStyle w:val="TAH"/>
            </w:pPr>
            <w:r w:rsidRPr="00D66C64">
              <w:t>U - S</w:t>
            </w:r>
          </w:p>
        </w:tc>
        <w:tc>
          <w:tcPr>
            <w:tcW w:w="2880" w:type="dxa"/>
            <w:tcBorders>
              <w:top w:val="single" w:sz="4" w:space="0" w:color="auto"/>
              <w:left w:val="single" w:sz="4" w:space="0" w:color="auto"/>
              <w:bottom w:val="single" w:sz="4" w:space="0" w:color="auto"/>
              <w:right w:val="single" w:sz="4" w:space="0" w:color="auto"/>
            </w:tcBorders>
            <w:hideMark/>
          </w:tcPr>
          <w:p w14:paraId="2AB214DF" w14:textId="77777777" w:rsidR="00565BFA" w:rsidRPr="00D66C64" w:rsidRDefault="00565BFA">
            <w:pPr>
              <w:pStyle w:val="TAH"/>
            </w:pPr>
            <w:r w:rsidRPr="00D66C64">
              <w:t>Message</w:t>
            </w:r>
          </w:p>
        </w:tc>
        <w:tc>
          <w:tcPr>
            <w:tcW w:w="567" w:type="dxa"/>
            <w:tcBorders>
              <w:top w:val="nil"/>
              <w:left w:val="single" w:sz="4" w:space="0" w:color="auto"/>
              <w:bottom w:val="single" w:sz="4" w:space="0" w:color="auto"/>
              <w:right w:val="single" w:sz="4" w:space="0" w:color="auto"/>
            </w:tcBorders>
          </w:tcPr>
          <w:p w14:paraId="0CD7688F" w14:textId="77777777" w:rsidR="00565BFA" w:rsidRPr="00D66C64" w:rsidRDefault="00565BFA">
            <w:pPr>
              <w:pStyle w:val="TAH"/>
            </w:pPr>
          </w:p>
        </w:tc>
        <w:tc>
          <w:tcPr>
            <w:tcW w:w="850" w:type="dxa"/>
            <w:tcBorders>
              <w:top w:val="nil"/>
              <w:left w:val="single" w:sz="4" w:space="0" w:color="auto"/>
              <w:bottom w:val="single" w:sz="4" w:space="0" w:color="auto"/>
              <w:right w:val="single" w:sz="4" w:space="0" w:color="auto"/>
            </w:tcBorders>
          </w:tcPr>
          <w:p w14:paraId="3ED2FC9B" w14:textId="77777777" w:rsidR="00565BFA" w:rsidRPr="00D66C64" w:rsidRDefault="00565BFA">
            <w:pPr>
              <w:pStyle w:val="TAH"/>
            </w:pPr>
          </w:p>
        </w:tc>
      </w:tr>
      <w:tr w:rsidR="00565BFA" w:rsidRPr="00D66C64" w14:paraId="1C6E5639"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6F803077" w14:textId="77777777" w:rsidR="00565BFA" w:rsidRPr="00D66C64" w:rsidRDefault="00565BFA">
            <w:pPr>
              <w:pStyle w:val="TAC"/>
            </w:pPr>
            <w:r w:rsidRPr="00D66C64">
              <w:t>1</w:t>
            </w:r>
          </w:p>
        </w:tc>
        <w:tc>
          <w:tcPr>
            <w:tcW w:w="3969" w:type="dxa"/>
            <w:tcBorders>
              <w:top w:val="single" w:sz="4" w:space="0" w:color="auto"/>
              <w:left w:val="single" w:sz="4" w:space="0" w:color="auto"/>
              <w:bottom w:val="single" w:sz="4" w:space="0" w:color="auto"/>
              <w:right w:val="single" w:sz="4" w:space="0" w:color="auto"/>
            </w:tcBorders>
            <w:hideMark/>
          </w:tcPr>
          <w:p w14:paraId="23D026A4" w14:textId="77777777" w:rsidR="00565BFA" w:rsidRPr="00D66C64" w:rsidRDefault="00565BFA">
            <w:pPr>
              <w:pStyle w:val="TAL"/>
            </w:pPr>
            <w:r w:rsidRPr="00D66C64">
              <w:t>UE is made to attempt an IMS voice call.</w:t>
            </w:r>
          </w:p>
        </w:tc>
        <w:tc>
          <w:tcPr>
            <w:tcW w:w="720" w:type="dxa"/>
            <w:tcBorders>
              <w:top w:val="single" w:sz="4" w:space="0" w:color="auto"/>
              <w:left w:val="single" w:sz="4" w:space="0" w:color="auto"/>
              <w:bottom w:val="single" w:sz="4" w:space="0" w:color="auto"/>
              <w:right w:val="single" w:sz="4" w:space="0" w:color="auto"/>
            </w:tcBorders>
            <w:hideMark/>
          </w:tcPr>
          <w:p w14:paraId="03671A27" w14:textId="77777777" w:rsidR="00565BFA" w:rsidRPr="00D66C64" w:rsidRDefault="00565BFA">
            <w:pPr>
              <w:pStyle w:val="TAC"/>
              <w:rPr>
                <w:lang w:eastAsia="zh-CN"/>
              </w:rPr>
            </w:pPr>
            <w:r w:rsidRPr="00D66C64">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256302F7" w14:textId="77777777" w:rsidR="00565BFA" w:rsidRPr="00D66C64" w:rsidRDefault="00565BFA">
            <w:pPr>
              <w:pStyle w:val="TAL"/>
              <w:rPr>
                <w:lang w:eastAsia="en-US"/>
              </w:rPr>
            </w:pPr>
            <w:r w:rsidRPr="00D66C64">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62758B6E" w14:textId="77777777" w:rsidR="00565BFA" w:rsidRPr="00D66C64" w:rsidRDefault="00565BFA">
            <w:pPr>
              <w:pStyle w:val="TAC"/>
            </w:pPr>
            <w:r w:rsidRPr="00D66C64">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272E2A9" w14:textId="77777777" w:rsidR="00565BFA" w:rsidRPr="00D66C64" w:rsidRDefault="00565BFA">
            <w:pPr>
              <w:pStyle w:val="TAC"/>
            </w:pPr>
            <w:r w:rsidRPr="00D66C64">
              <w:rPr>
                <w:lang w:eastAsia="zh-CN"/>
              </w:rPr>
              <w:t>-</w:t>
            </w:r>
          </w:p>
        </w:tc>
      </w:tr>
      <w:tr w:rsidR="00565BFA" w:rsidRPr="00D66C64" w14:paraId="1536A1F4"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4FEE809A" w14:textId="77777777" w:rsidR="00565BFA" w:rsidRPr="00D66C64" w:rsidRDefault="00565BFA">
            <w:pPr>
              <w:pStyle w:val="TAC"/>
              <w:rPr>
                <w:lang w:eastAsia="zh-CN"/>
              </w:rPr>
            </w:pPr>
            <w:r w:rsidRPr="00D66C64">
              <w:rPr>
                <w:lang w:eastAsia="zh-CN"/>
              </w:rPr>
              <w:t>2</w:t>
            </w:r>
          </w:p>
        </w:tc>
        <w:tc>
          <w:tcPr>
            <w:tcW w:w="3969" w:type="dxa"/>
            <w:tcBorders>
              <w:top w:val="single" w:sz="4" w:space="0" w:color="auto"/>
              <w:left w:val="single" w:sz="4" w:space="0" w:color="auto"/>
              <w:bottom w:val="single" w:sz="4" w:space="0" w:color="auto"/>
              <w:right w:val="single" w:sz="4" w:space="0" w:color="auto"/>
            </w:tcBorders>
            <w:hideMark/>
          </w:tcPr>
          <w:p w14:paraId="0BC8811F" w14:textId="77777777" w:rsidR="00565BFA" w:rsidRPr="00D66C64" w:rsidRDefault="00565BFA">
            <w:pPr>
              <w:pStyle w:val="TAL"/>
              <w:rPr>
                <w:lang w:eastAsia="en-US"/>
              </w:rPr>
            </w:pPr>
            <w:r w:rsidRPr="00D66C64">
              <w:t>Steps 2-7 of generic procedure specified in Table 4.9.15.2.2-1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260E2854" w14:textId="77777777" w:rsidR="00565BFA" w:rsidRPr="00D66C64" w:rsidRDefault="00565BFA">
            <w:pPr>
              <w:pStyle w:val="TAC"/>
            </w:pPr>
            <w:r w:rsidRPr="00D66C64">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082DDC7C" w14:textId="77777777" w:rsidR="00565BFA" w:rsidRPr="00D66C64" w:rsidRDefault="00565BFA">
            <w:pPr>
              <w:pStyle w:val="TAL"/>
            </w:pPr>
            <w:r w:rsidRPr="00D66C64">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62703CD6" w14:textId="77777777" w:rsidR="00565BFA" w:rsidRPr="00D66C64" w:rsidRDefault="00565BFA">
            <w:pPr>
              <w:pStyle w:val="TAC"/>
            </w:pPr>
            <w:r w:rsidRPr="00D66C64">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06DADC00" w14:textId="77777777" w:rsidR="00565BFA" w:rsidRPr="00D66C64" w:rsidRDefault="00565BFA">
            <w:pPr>
              <w:pStyle w:val="TAC"/>
            </w:pPr>
            <w:r w:rsidRPr="00D66C64">
              <w:rPr>
                <w:lang w:eastAsia="zh-CN"/>
              </w:rPr>
              <w:t>-</w:t>
            </w:r>
          </w:p>
        </w:tc>
      </w:tr>
      <w:tr w:rsidR="00565BFA" w:rsidRPr="00D66C64" w14:paraId="069521BB"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6BEFB8B9" w14:textId="77777777" w:rsidR="00565BFA" w:rsidRPr="00D66C64" w:rsidRDefault="00565BFA">
            <w:pPr>
              <w:pStyle w:val="TAC"/>
            </w:pPr>
            <w:r w:rsidRPr="00D66C64">
              <w:t>3</w:t>
            </w:r>
          </w:p>
        </w:tc>
        <w:tc>
          <w:tcPr>
            <w:tcW w:w="3969" w:type="dxa"/>
            <w:tcBorders>
              <w:top w:val="single" w:sz="4" w:space="0" w:color="auto"/>
              <w:left w:val="single" w:sz="4" w:space="0" w:color="auto"/>
              <w:bottom w:val="single" w:sz="4" w:space="0" w:color="auto"/>
              <w:right w:val="single" w:sz="4" w:space="0" w:color="auto"/>
            </w:tcBorders>
            <w:hideMark/>
          </w:tcPr>
          <w:p w14:paraId="668E7C0E" w14:textId="77777777" w:rsidR="00565BFA" w:rsidRPr="00D66C64" w:rsidRDefault="00565BFA">
            <w:pPr>
              <w:pStyle w:val="TAL"/>
            </w:pPr>
            <w:r w:rsidRPr="00D66C64">
              <w:t>Step 1 of Annex A.4.1 happens</w:t>
            </w:r>
          </w:p>
          <w:p w14:paraId="0339FFD4" w14:textId="77777777" w:rsidR="00565BFA" w:rsidRPr="00D66C64" w:rsidRDefault="00565BFA">
            <w:pPr>
              <w:pStyle w:val="TAL"/>
            </w:pPr>
            <w:r w:rsidRPr="00D66C64">
              <w:t>(Check: does the UE send INVITE for voice call with preconditions?)</w:t>
            </w:r>
          </w:p>
        </w:tc>
        <w:tc>
          <w:tcPr>
            <w:tcW w:w="720" w:type="dxa"/>
            <w:tcBorders>
              <w:top w:val="single" w:sz="4" w:space="0" w:color="auto"/>
              <w:left w:val="single" w:sz="4" w:space="0" w:color="auto"/>
              <w:bottom w:val="single" w:sz="4" w:space="0" w:color="auto"/>
              <w:right w:val="single" w:sz="4" w:space="0" w:color="auto"/>
            </w:tcBorders>
            <w:hideMark/>
          </w:tcPr>
          <w:p w14:paraId="63181A37" w14:textId="77777777" w:rsidR="00565BFA" w:rsidRPr="00D66C64" w:rsidRDefault="00565BFA">
            <w:pPr>
              <w:pStyle w:val="TAC"/>
            </w:pPr>
            <w:r w:rsidRPr="00D66C64">
              <w:t>--&gt;</w:t>
            </w:r>
          </w:p>
        </w:tc>
        <w:tc>
          <w:tcPr>
            <w:tcW w:w="2880" w:type="dxa"/>
            <w:tcBorders>
              <w:top w:val="single" w:sz="4" w:space="0" w:color="auto"/>
              <w:left w:val="single" w:sz="4" w:space="0" w:color="auto"/>
              <w:bottom w:val="single" w:sz="4" w:space="0" w:color="auto"/>
              <w:right w:val="single" w:sz="4" w:space="0" w:color="auto"/>
            </w:tcBorders>
            <w:hideMark/>
          </w:tcPr>
          <w:p w14:paraId="2EB2A4A6" w14:textId="77777777" w:rsidR="00565BFA" w:rsidRPr="00D66C64" w:rsidRDefault="00565BFA">
            <w:pPr>
              <w:pStyle w:val="TAL"/>
            </w:pPr>
            <w:r w:rsidRPr="00D66C64">
              <w:t>INVITE</w:t>
            </w:r>
          </w:p>
        </w:tc>
        <w:tc>
          <w:tcPr>
            <w:tcW w:w="567" w:type="dxa"/>
            <w:tcBorders>
              <w:top w:val="single" w:sz="4" w:space="0" w:color="auto"/>
              <w:left w:val="single" w:sz="4" w:space="0" w:color="auto"/>
              <w:bottom w:val="single" w:sz="4" w:space="0" w:color="auto"/>
              <w:right w:val="single" w:sz="4" w:space="0" w:color="auto"/>
            </w:tcBorders>
            <w:hideMark/>
          </w:tcPr>
          <w:p w14:paraId="166337AB" w14:textId="77777777" w:rsidR="00565BFA" w:rsidRPr="00D66C64" w:rsidRDefault="00565BFA">
            <w:pPr>
              <w:pStyle w:val="TAC"/>
            </w:pPr>
            <w:r w:rsidRPr="00D66C64">
              <w:t>1</w:t>
            </w:r>
          </w:p>
        </w:tc>
        <w:tc>
          <w:tcPr>
            <w:tcW w:w="850" w:type="dxa"/>
            <w:tcBorders>
              <w:top w:val="single" w:sz="4" w:space="0" w:color="auto"/>
              <w:left w:val="single" w:sz="4" w:space="0" w:color="auto"/>
              <w:bottom w:val="single" w:sz="4" w:space="0" w:color="auto"/>
              <w:right w:val="single" w:sz="4" w:space="0" w:color="auto"/>
            </w:tcBorders>
            <w:hideMark/>
          </w:tcPr>
          <w:p w14:paraId="775B59E8" w14:textId="77777777" w:rsidR="00565BFA" w:rsidRPr="00D66C64" w:rsidRDefault="00565BFA">
            <w:pPr>
              <w:pStyle w:val="TAC"/>
            </w:pPr>
            <w:r w:rsidRPr="00D66C64">
              <w:t>P</w:t>
            </w:r>
          </w:p>
        </w:tc>
      </w:tr>
      <w:tr w:rsidR="00565BFA" w:rsidRPr="00D66C64" w14:paraId="3CD99646"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223BAD92" w14:textId="77777777" w:rsidR="00565BFA" w:rsidRPr="00D66C64" w:rsidRDefault="00565BFA">
            <w:pPr>
              <w:pStyle w:val="TAC"/>
            </w:pPr>
            <w:r w:rsidRPr="00D66C64">
              <w:t>4</w:t>
            </w:r>
          </w:p>
        </w:tc>
        <w:tc>
          <w:tcPr>
            <w:tcW w:w="3969" w:type="dxa"/>
            <w:tcBorders>
              <w:top w:val="single" w:sz="4" w:space="0" w:color="auto"/>
              <w:left w:val="single" w:sz="4" w:space="0" w:color="auto"/>
              <w:bottom w:val="single" w:sz="4" w:space="0" w:color="auto"/>
              <w:right w:val="single" w:sz="4" w:space="0" w:color="auto"/>
            </w:tcBorders>
            <w:hideMark/>
          </w:tcPr>
          <w:p w14:paraId="667E7B13" w14:textId="77777777" w:rsidR="00565BFA" w:rsidRPr="00D66C64" w:rsidRDefault="00565BFA">
            <w:pPr>
              <w:pStyle w:val="TAL"/>
            </w:pPr>
            <w:r w:rsidRPr="00D66C64">
              <w:t>Step 2 of Annex A.4.1 happens</w:t>
            </w:r>
          </w:p>
        </w:tc>
        <w:tc>
          <w:tcPr>
            <w:tcW w:w="720" w:type="dxa"/>
            <w:tcBorders>
              <w:top w:val="single" w:sz="4" w:space="0" w:color="auto"/>
              <w:left w:val="single" w:sz="4" w:space="0" w:color="auto"/>
              <w:bottom w:val="single" w:sz="4" w:space="0" w:color="auto"/>
              <w:right w:val="single" w:sz="4" w:space="0" w:color="auto"/>
            </w:tcBorders>
            <w:hideMark/>
          </w:tcPr>
          <w:p w14:paraId="1D447B38" w14:textId="77777777" w:rsidR="00565BFA" w:rsidRPr="00D66C64" w:rsidRDefault="00565BFA">
            <w:pPr>
              <w:pStyle w:val="TAC"/>
            </w:pPr>
            <w:r w:rsidRPr="00D66C64">
              <w:t>&lt;--</w:t>
            </w:r>
          </w:p>
        </w:tc>
        <w:tc>
          <w:tcPr>
            <w:tcW w:w="2880" w:type="dxa"/>
            <w:tcBorders>
              <w:top w:val="single" w:sz="4" w:space="0" w:color="auto"/>
              <w:left w:val="single" w:sz="4" w:space="0" w:color="auto"/>
              <w:bottom w:val="single" w:sz="4" w:space="0" w:color="auto"/>
              <w:right w:val="single" w:sz="4" w:space="0" w:color="auto"/>
            </w:tcBorders>
            <w:hideMark/>
          </w:tcPr>
          <w:p w14:paraId="6737DBB9" w14:textId="77777777" w:rsidR="00565BFA" w:rsidRPr="00D66C64" w:rsidRDefault="00565BFA">
            <w:pPr>
              <w:pStyle w:val="TAL"/>
            </w:pPr>
            <w:r w:rsidRPr="00D66C64">
              <w:t>100 Trying</w:t>
            </w:r>
          </w:p>
        </w:tc>
        <w:tc>
          <w:tcPr>
            <w:tcW w:w="567" w:type="dxa"/>
            <w:tcBorders>
              <w:top w:val="single" w:sz="4" w:space="0" w:color="auto"/>
              <w:left w:val="single" w:sz="4" w:space="0" w:color="auto"/>
              <w:bottom w:val="single" w:sz="4" w:space="0" w:color="auto"/>
              <w:right w:val="single" w:sz="4" w:space="0" w:color="auto"/>
            </w:tcBorders>
            <w:hideMark/>
          </w:tcPr>
          <w:p w14:paraId="64F533E1" w14:textId="77777777" w:rsidR="00565BFA" w:rsidRPr="00D66C64" w:rsidRDefault="00565BFA">
            <w:pPr>
              <w:pStyle w:val="TAC"/>
            </w:pPr>
            <w:r w:rsidRPr="00D66C64">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DD41941" w14:textId="77777777" w:rsidR="00565BFA" w:rsidRPr="00D66C64" w:rsidRDefault="00565BFA">
            <w:pPr>
              <w:pStyle w:val="TAC"/>
            </w:pPr>
            <w:r w:rsidRPr="00D66C64">
              <w:rPr>
                <w:lang w:eastAsia="zh-CN"/>
              </w:rPr>
              <w:t>-</w:t>
            </w:r>
          </w:p>
        </w:tc>
      </w:tr>
      <w:tr w:rsidR="00565BFA" w:rsidRPr="00D66C64" w14:paraId="243EAB94"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0266D619" w14:textId="77777777" w:rsidR="00565BFA" w:rsidRPr="00D66C64" w:rsidRDefault="00565BFA">
            <w:pPr>
              <w:pStyle w:val="TAC"/>
            </w:pPr>
            <w:r w:rsidRPr="00D66C64">
              <w:t>5</w:t>
            </w:r>
          </w:p>
        </w:tc>
        <w:tc>
          <w:tcPr>
            <w:tcW w:w="3969" w:type="dxa"/>
            <w:tcBorders>
              <w:top w:val="single" w:sz="4" w:space="0" w:color="auto"/>
              <w:left w:val="single" w:sz="4" w:space="0" w:color="auto"/>
              <w:bottom w:val="single" w:sz="4" w:space="0" w:color="auto"/>
              <w:right w:val="single" w:sz="4" w:space="0" w:color="auto"/>
            </w:tcBorders>
            <w:hideMark/>
          </w:tcPr>
          <w:p w14:paraId="3E302851" w14:textId="77777777" w:rsidR="00565BFA" w:rsidRPr="00D66C64" w:rsidRDefault="00565BFA">
            <w:pPr>
              <w:pStyle w:val="TAL"/>
            </w:pPr>
            <w:r w:rsidRPr="00D66C64">
              <w:t>Step 3 of Annex A.4.2 happens</w:t>
            </w:r>
          </w:p>
          <w:p w14:paraId="58877DD9" w14:textId="77777777" w:rsidR="00565BFA" w:rsidRPr="00D66C64" w:rsidRDefault="00565BFA">
            <w:pPr>
              <w:pStyle w:val="TAL"/>
            </w:pPr>
            <w:r w:rsidRPr="00D66C64">
              <w:t xml:space="preserve">(Note: the SS sends </w:t>
            </w:r>
            <w:r w:rsidRPr="00D66C64">
              <w:rPr>
                <w:rFonts w:eastAsia="Wingdings"/>
              </w:rPr>
              <w:t>183 Session Progress without attributes for preconditions in the SDP body.</w:t>
            </w:r>
            <w:r w:rsidRPr="00D66C64">
              <w:t>)</w:t>
            </w:r>
          </w:p>
        </w:tc>
        <w:tc>
          <w:tcPr>
            <w:tcW w:w="720" w:type="dxa"/>
            <w:tcBorders>
              <w:top w:val="single" w:sz="4" w:space="0" w:color="auto"/>
              <w:left w:val="single" w:sz="4" w:space="0" w:color="auto"/>
              <w:bottom w:val="single" w:sz="4" w:space="0" w:color="auto"/>
              <w:right w:val="single" w:sz="4" w:space="0" w:color="auto"/>
            </w:tcBorders>
            <w:hideMark/>
          </w:tcPr>
          <w:p w14:paraId="60F3D72E" w14:textId="77777777" w:rsidR="00565BFA" w:rsidRPr="00D66C64" w:rsidRDefault="00565BFA">
            <w:pPr>
              <w:pStyle w:val="TAC"/>
            </w:pPr>
            <w:r w:rsidRPr="00D66C64">
              <w:t>&lt;--</w:t>
            </w:r>
          </w:p>
        </w:tc>
        <w:tc>
          <w:tcPr>
            <w:tcW w:w="2880" w:type="dxa"/>
            <w:tcBorders>
              <w:top w:val="single" w:sz="4" w:space="0" w:color="auto"/>
              <w:left w:val="single" w:sz="4" w:space="0" w:color="auto"/>
              <w:bottom w:val="single" w:sz="4" w:space="0" w:color="auto"/>
              <w:right w:val="single" w:sz="4" w:space="0" w:color="auto"/>
            </w:tcBorders>
            <w:hideMark/>
          </w:tcPr>
          <w:p w14:paraId="0592E864" w14:textId="77777777" w:rsidR="00565BFA" w:rsidRPr="00D66C64" w:rsidRDefault="00565BFA">
            <w:pPr>
              <w:pStyle w:val="TAL"/>
              <w:rPr>
                <w:rFonts w:eastAsia="Wingdings"/>
              </w:rPr>
            </w:pPr>
            <w:r w:rsidRPr="00D66C64">
              <w:rPr>
                <w:rFonts w:eastAsia="Wingdings"/>
              </w:rPr>
              <w:t>183 Session Progress</w:t>
            </w:r>
          </w:p>
        </w:tc>
        <w:tc>
          <w:tcPr>
            <w:tcW w:w="567" w:type="dxa"/>
            <w:tcBorders>
              <w:top w:val="single" w:sz="4" w:space="0" w:color="auto"/>
              <w:left w:val="single" w:sz="4" w:space="0" w:color="auto"/>
              <w:bottom w:val="single" w:sz="4" w:space="0" w:color="auto"/>
              <w:right w:val="single" w:sz="4" w:space="0" w:color="auto"/>
            </w:tcBorders>
            <w:hideMark/>
          </w:tcPr>
          <w:p w14:paraId="6FE9EE49" w14:textId="77777777" w:rsidR="00565BFA" w:rsidRPr="00D66C64" w:rsidRDefault="00565BFA">
            <w:pPr>
              <w:pStyle w:val="TAC"/>
              <w:rPr>
                <w:rFonts w:eastAsia="MT Extra"/>
              </w:rPr>
            </w:pPr>
            <w:r w:rsidRPr="00D66C64">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7C675BEE" w14:textId="77777777" w:rsidR="00565BFA" w:rsidRPr="00D66C64" w:rsidRDefault="00565BFA">
            <w:pPr>
              <w:pStyle w:val="TAC"/>
            </w:pPr>
            <w:r w:rsidRPr="00D66C64">
              <w:rPr>
                <w:lang w:eastAsia="zh-CN"/>
              </w:rPr>
              <w:t>-</w:t>
            </w:r>
          </w:p>
        </w:tc>
      </w:tr>
      <w:tr w:rsidR="00565BFA" w:rsidRPr="00D66C64" w14:paraId="35B6BACA"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134918D2" w14:textId="77777777" w:rsidR="00565BFA" w:rsidRPr="00D66C64" w:rsidRDefault="00565BFA">
            <w:pPr>
              <w:pStyle w:val="TAC"/>
            </w:pPr>
            <w:r w:rsidRPr="00D66C64">
              <w:t>6</w:t>
            </w:r>
          </w:p>
        </w:tc>
        <w:tc>
          <w:tcPr>
            <w:tcW w:w="3969" w:type="dxa"/>
            <w:tcBorders>
              <w:top w:val="single" w:sz="4" w:space="0" w:color="auto"/>
              <w:left w:val="single" w:sz="4" w:space="0" w:color="auto"/>
              <w:bottom w:val="single" w:sz="4" w:space="0" w:color="auto"/>
              <w:right w:val="single" w:sz="4" w:space="0" w:color="auto"/>
            </w:tcBorders>
            <w:hideMark/>
          </w:tcPr>
          <w:p w14:paraId="7649F1C6" w14:textId="77777777" w:rsidR="00565BFA" w:rsidRPr="00D66C64" w:rsidRDefault="00565BFA">
            <w:pPr>
              <w:pStyle w:val="TAL"/>
            </w:pPr>
            <w:r w:rsidRPr="00D66C64">
              <w:t>Step 4 of Annex A.4.2 happens</w:t>
            </w:r>
          </w:p>
          <w:p w14:paraId="0DCD2FB2" w14:textId="77777777" w:rsidR="00565BFA" w:rsidRPr="00D66C64" w:rsidRDefault="00565BFA">
            <w:pPr>
              <w:pStyle w:val="TAL"/>
            </w:pPr>
            <w:r w:rsidRPr="00D66C64">
              <w:t>(Check: does the UE send PRACK?)</w:t>
            </w:r>
          </w:p>
        </w:tc>
        <w:tc>
          <w:tcPr>
            <w:tcW w:w="720" w:type="dxa"/>
            <w:tcBorders>
              <w:top w:val="single" w:sz="4" w:space="0" w:color="auto"/>
              <w:left w:val="single" w:sz="4" w:space="0" w:color="auto"/>
              <w:bottom w:val="single" w:sz="4" w:space="0" w:color="auto"/>
              <w:right w:val="single" w:sz="4" w:space="0" w:color="auto"/>
            </w:tcBorders>
            <w:hideMark/>
          </w:tcPr>
          <w:p w14:paraId="13AB6F65" w14:textId="77777777" w:rsidR="00565BFA" w:rsidRPr="00D66C64" w:rsidRDefault="00565BFA">
            <w:pPr>
              <w:pStyle w:val="TAC"/>
            </w:pPr>
            <w:r w:rsidRPr="00D66C64">
              <w:t>--&gt;</w:t>
            </w:r>
          </w:p>
        </w:tc>
        <w:tc>
          <w:tcPr>
            <w:tcW w:w="2880" w:type="dxa"/>
            <w:tcBorders>
              <w:top w:val="single" w:sz="4" w:space="0" w:color="auto"/>
              <w:left w:val="single" w:sz="4" w:space="0" w:color="auto"/>
              <w:bottom w:val="single" w:sz="4" w:space="0" w:color="auto"/>
              <w:right w:val="single" w:sz="4" w:space="0" w:color="auto"/>
            </w:tcBorders>
            <w:hideMark/>
          </w:tcPr>
          <w:p w14:paraId="32DD4438" w14:textId="77777777" w:rsidR="00565BFA" w:rsidRPr="00D66C64" w:rsidRDefault="00565BFA">
            <w:pPr>
              <w:pStyle w:val="TAL"/>
              <w:rPr>
                <w:rFonts w:eastAsia="Wingdings"/>
              </w:rPr>
            </w:pPr>
            <w:r w:rsidRPr="00D66C64">
              <w:rPr>
                <w:rFonts w:eastAsia="Wingdings"/>
              </w:rPr>
              <w:t>PRACK</w:t>
            </w:r>
          </w:p>
        </w:tc>
        <w:tc>
          <w:tcPr>
            <w:tcW w:w="567" w:type="dxa"/>
            <w:tcBorders>
              <w:top w:val="single" w:sz="4" w:space="0" w:color="auto"/>
              <w:left w:val="single" w:sz="4" w:space="0" w:color="auto"/>
              <w:bottom w:val="single" w:sz="4" w:space="0" w:color="auto"/>
              <w:right w:val="single" w:sz="4" w:space="0" w:color="auto"/>
            </w:tcBorders>
            <w:hideMark/>
          </w:tcPr>
          <w:p w14:paraId="6D8ED99B" w14:textId="77777777" w:rsidR="00565BFA" w:rsidRPr="00D66C64" w:rsidRDefault="00565BFA">
            <w:pPr>
              <w:pStyle w:val="TAC"/>
              <w:rPr>
                <w:rFonts w:eastAsia="MT Extra"/>
              </w:rPr>
            </w:pPr>
            <w:r w:rsidRPr="00D66C64">
              <w:t>2</w:t>
            </w:r>
          </w:p>
        </w:tc>
        <w:tc>
          <w:tcPr>
            <w:tcW w:w="850" w:type="dxa"/>
            <w:tcBorders>
              <w:top w:val="single" w:sz="4" w:space="0" w:color="auto"/>
              <w:left w:val="single" w:sz="4" w:space="0" w:color="auto"/>
              <w:bottom w:val="single" w:sz="4" w:space="0" w:color="auto"/>
              <w:right w:val="single" w:sz="4" w:space="0" w:color="auto"/>
            </w:tcBorders>
            <w:hideMark/>
          </w:tcPr>
          <w:p w14:paraId="1C3EF12B" w14:textId="77777777" w:rsidR="00565BFA" w:rsidRPr="00D66C64" w:rsidRDefault="00565BFA">
            <w:pPr>
              <w:pStyle w:val="TAC"/>
            </w:pPr>
            <w:r w:rsidRPr="00D66C64">
              <w:t>P</w:t>
            </w:r>
          </w:p>
        </w:tc>
      </w:tr>
      <w:tr w:rsidR="00565BFA" w:rsidRPr="00D66C64" w14:paraId="337CDB9D"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3E28ABC1" w14:textId="77777777" w:rsidR="00565BFA" w:rsidRPr="00D66C64" w:rsidRDefault="00565BFA">
            <w:pPr>
              <w:pStyle w:val="TAC"/>
              <w:rPr>
                <w:lang w:eastAsia="zh-CN"/>
              </w:rPr>
            </w:pPr>
            <w:r w:rsidRPr="00D66C64">
              <w:rPr>
                <w:lang w:eastAsia="zh-CN"/>
              </w:rPr>
              <w:t>7</w:t>
            </w:r>
          </w:p>
        </w:tc>
        <w:tc>
          <w:tcPr>
            <w:tcW w:w="3969" w:type="dxa"/>
            <w:tcBorders>
              <w:top w:val="single" w:sz="4" w:space="0" w:color="auto"/>
              <w:left w:val="single" w:sz="4" w:space="0" w:color="auto"/>
              <w:bottom w:val="single" w:sz="4" w:space="0" w:color="auto"/>
              <w:right w:val="single" w:sz="4" w:space="0" w:color="auto"/>
            </w:tcBorders>
            <w:hideMark/>
          </w:tcPr>
          <w:p w14:paraId="3951D2D2" w14:textId="77777777" w:rsidR="00565BFA" w:rsidRPr="00D66C64" w:rsidRDefault="00565BFA">
            <w:pPr>
              <w:pStyle w:val="TAL"/>
              <w:rPr>
                <w:lang w:eastAsia="en-US"/>
              </w:rPr>
            </w:pPr>
            <w:r w:rsidRPr="00D66C64">
              <w:t>Step 5 of Annex A.4.2 happens</w:t>
            </w:r>
          </w:p>
        </w:tc>
        <w:tc>
          <w:tcPr>
            <w:tcW w:w="720" w:type="dxa"/>
            <w:tcBorders>
              <w:top w:val="single" w:sz="4" w:space="0" w:color="auto"/>
              <w:left w:val="single" w:sz="4" w:space="0" w:color="auto"/>
              <w:bottom w:val="single" w:sz="4" w:space="0" w:color="auto"/>
              <w:right w:val="single" w:sz="4" w:space="0" w:color="auto"/>
            </w:tcBorders>
            <w:hideMark/>
          </w:tcPr>
          <w:p w14:paraId="1311959D" w14:textId="77777777" w:rsidR="00565BFA" w:rsidRPr="00D66C64" w:rsidRDefault="00565BFA">
            <w:pPr>
              <w:pStyle w:val="TAC"/>
            </w:pPr>
            <w:r w:rsidRPr="00D66C64">
              <w:t>&lt;--</w:t>
            </w:r>
          </w:p>
        </w:tc>
        <w:tc>
          <w:tcPr>
            <w:tcW w:w="2880" w:type="dxa"/>
            <w:tcBorders>
              <w:top w:val="single" w:sz="4" w:space="0" w:color="auto"/>
              <w:left w:val="single" w:sz="4" w:space="0" w:color="auto"/>
              <w:bottom w:val="single" w:sz="4" w:space="0" w:color="auto"/>
              <w:right w:val="single" w:sz="4" w:space="0" w:color="auto"/>
            </w:tcBorders>
            <w:hideMark/>
          </w:tcPr>
          <w:p w14:paraId="24A55AEA" w14:textId="77777777" w:rsidR="00565BFA" w:rsidRPr="00D66C64" w:rsidRDefault="00565BFA">
            <w:pPr>
              <w:pStyle w:val="TAL"/>
              <w:rPr>
                <w:rFonts w:eastAsia="Wingdings"/>
              </w:rPr>
            </w:pPr>
            <w:r w:rsidRPr="00D66C64">
              <w:rPr>
                <w:rFonts w:eastAsia="Wingdings"/>
              </w:rPr>
              <w:t>200 OK</w:t>
            </w:r>
          </w:p>
        </w:tc>
        <w:tc>
          <w:tcPr>
            <w:tcW w:w="567" w:type="dxa"/>
            <w:tcBorders>
              <w:top w:val="single" w:sz="4" w:space="0" w:color="auto"/>
              <w:left w:val="single" w:sz="4" w:space="0" w:color="auto"/>
              <w:bottom w:val="single" w:sz="4" w:space="0" w:color="auto"/>
              <w:right w:val="single" w:sz="4" w:space="0" w:color="auto"/>
            </w:tcBorders>
            <w:hideMark/>
          </w:tcPr>
          <w:p w14:paraId="769D834B" w14:textId="77777777" w:rsidR="00565BFA" w:rsidRPr="00D66C64" w:rsidRDefault="00565BFA">
            <w:pPr>
              <w:pStyle w:val="TAC"/>
              <w:rPr>
                <w:rFonts w:eastAsia="MT Extra"/>
              </w:rPr>
            </w:pPr>
            <w:r w:rsidRPr="00D66C64">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13C2CE9B" w14:textId="77777777" w:rsidR="00565BFA" w:rsidRPr="00D66C64" w:rsidRDefault="00565BFA">
            <w:pPr>
              <w:pStyle w:val="TAC"/>
            </w:pPr>
            <w:r w:rsidRPr="00D66C64">
              <w:rPr>
                <w:lang w:eastAsia="zh-CN"/>
              </w:rPr>
              <w:t>-</w:t>
            </w:r>
          </w:p>
        </w:tc>
      </w:tr>
      <w:tr w:rsidR="00565BFA" w:rsidRPr="00D66C64" w14:paraId="66901170"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5801DE91" w14:textId="77777777" w:rsidR="00565BFA" w:rsidRPr="00D66C64" w:rsidRDefault="00565BFA">
            <w:pPr>
              <w:pStyle w:val="TAC"/>
              <w:rPr>
                <w:lang w:eastAsia="zh-CN"/>
              </w:rPr>
            </w:pPr>
            <w:r w:rsidRPr="00D66C64">
              <w:rPr>
                <w:lang w:eastAsia="zh-CN"/>
              </w:rPr>
              <w:t>8</w:t>
            </w:r>
          </w:p>
        </w:tc>
        <w:tc>
          <w:tcPr>
            <w:tcW w:w="3969" w:type="dxa"/>
            <w:tcBorders>
              <w:top w:val="single" w:sz="4" w:space="0" w:color="auto"/>
              <w:left w:val="single" w:sz="4" w:space="0" w:color="auto"/>
              <w:bottom w:val="single" w:sz="4" w:space="0" w:color="auto"/>
              <w:right w:val="single" w:sz="4" w:space="0" w:color="auto"/>
            </w:tcBorders>
            <w:hideMark/>
          </w:tcPr>
          <w:p w14:paraId="5AC433EB" w14:textId="77777777" w:rsidR="00565BFA" w:rsidRPr="00D66C64" w:rsidRDefault="00565BFA">
            <w:pPr>
              <w:pStyle w:val="TAL"/>
              <w:rPr>
                <w:lang w:eastAsia="en-US"/>
              </w:rPr>
            </w:pPr>
            <w:r w:rsidRPr="00D66C64">
              <w:t>Step 6 of Annex A.4.2 happens</w:t>
            </w:r>
          </w:p>
        </w:tc>
        <w:tc>
          <w:tcPr>
            <w:tcW w:w="720" w:type="dxa"/>
            <w:tcBorders>
              <w:top w:val="single" w:sz="4" w:space="0" w:color="auto"/>
              <w:left w:val="single" w:sz="4" w:space="0" w:color="auto"/>
              <w:bottom w:val="single" w:sz="4" w:space="0" w:color="auto"/>
              <w:right w:val="single" w:sz="4" w:space="0" w:color="auto"/>
            </w:tcBorders>
            <w:hideMark/>
          </w:tcPr>
          <w:p w14:paraId="3408B702" w14:textId="77777777" w:rsidR="00565BFA" w:rsidRPr="00D66C64" w:rsidRDefault="00565BFA">
            <w:pPr>
              <w:pStyle w:val="TAC"/>
            </w:pPr>
            <w:r w:rsidRPr="00D66C64">
              <w:t>&lt;--</w:t>
            </w:r>
          </w:p>
        </w:tc>
        <w:tc>
          <w:tcPr>
            <w:tcW w:w="2880" w:type="dxa"/>
            <w:tcBorders>
              <w:top w:val="single" w:sz="4" w:space="0" w:color="auto"/>
              <w:left w:val="single" w:sz="4" w:space="0" w:color="auto"/>
              <w:bottom w:val="single" w:sz="4" w:space="0" w:color="auto"/>
              <w:right w:val="single" w:sz="4" w:space="0" w:color="auto"/>
            </w:tcBorders>
            <w:hideMark/>
          </w:tcPr>
          <w:p w14:paraId="4D618C23" w14:textId="77777777" w:rsidR="00565BFA" w:rsidRPr="00D66C64" w:rsidRDefault="00565BFA">
            <w:pPr>
              <w:pStyle w:val="TAL"/>
              <w:rPr>
                <w:rFonts w:eastAsia="Wingdings"/>
              </w:rPr>
            </w:pPr>
            <w:r w:rsidRPr="00D66C64">
              <w:rPr>
                <w:rFonts w:eastAsia="Wingdings"/>
              </w:rPr>
              <w:t>180 Ringing</w:t>
            </w:r>
          </w:p>
        </w:tc>
        <w:tc>
          <w:tcPr>
            <w:tcW w:w="567" w:type="dxa"/>
            <w:tcBorders>
              <w:top w:val="single" w:sz="4" w:space="0" w:color="auto"/>
              <w:left w:val="single" w:sz="4" w:space="0" w:color="auto"/>
              <w:bottom w:val="single" w:sz="4" w:space="0" w:color="auto"/>
              <w:right w:val="single" w:sz="4" w:space="0" w:color="auto"/>
            </w:tcBorders>
            <w:hideMark/>
          </w:tcPr>
          <w:p w14:paraId="3249EE56" w14:textId="77777777" w:rsidR="00565BFA" w:rsidRPr="00D66C64" w:rsidRDefault="00565BFA">
            <w:pPr>
              <w:pStyle w:val="TAC"/>
              <w:rPr>
                <w:rFonts w:eastAsia="MT Extra"/>
              </w:rPr>
            </w:pPr>
            <w:r w:rsidRPr="00D66C64">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94927FE" w14:textId="77777777" w:rsidR="00565BFA" w:rsidRPr="00D66C64" w:rsidRDefault="00565BFA">
            <w:pPr>
              <w:pStyle w:val="TAC"/>
            </w:pPr>
            <w:r w:rsidRPr="00D66C64">
              <w:rPr>
                <w:lang w:eastAsia="zh-CN"/>
              </w:rPr>
              <w:t>-</w:t>
            </w:r>
          </w:p>
        </w:tc>
      </w:tr>
      <w:tr w:rsidR="00565BFA" w:rsidRPr="00D66C64" w14:paraId="1317D293"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3FF9F18B" w14:textId="77777777" w:rsidR="00565BFA" w:rsidRPr="00D66C64" w:rsidRDefault="00565BFA">
            <w:pPr>
              <w:pStyle w:val="TAC"/>
              <w:rPr>
                <w:lang w:eastAsia="zh-CN"/>
              </w:rPr>
            </w:pPr>
            <w:r w:rsidRPr="00D66C64">
              <w:rPr>
                <w:lang w:eastAsia="zh-CN"/>
              </w:rPr>
              <w:t>9</w:t>
            </w:r>
          </w:p>
        </w:tc>
        <w:tc>
          <w:tcPr>
            <w:tcW w:w="3969" w:type="dxa"/>
            <w:tcBorders>
              <w:top w:val="single" w:sz="4" w:space="0" w:color="auto"/>
              <w:left w:val="single" w:sz="4" w:space="0" w:color="auto"/>
              <w:bottom w:val="single" w:sz="4" w:space="0" w:color="auto"/>
              <w:right w:val="single" w:sz="4" w:space="0" w:color="auto"/>
            </w:tcBorders>
            <w:hideMark/>
          </w:tcPr>
          <w:p w14:paraId="72B44500" w14:textId="77777777" w:rsidR="00565BFA" w:rsidRPr="00D66C64" w:rsidRDefault="00565BFA">
            <w:pPr>
              <w:pStyle w:val="TAL"/>
              <w:rPr>
                <w:lang w:eastAsia="en-US"/>
              </w:rPr>
            </w:pPr>
            <w:r w:rsidRPr="00D66C64">
              <w:t>Step 7 of Annex A.4.2 happens</w:t>
            </w:r>
          </w:p>
        </w:tc>
        <w:tc>
          <w:tcPr>
            <w:tcW w:w="720" w:type="dxa"/>
            <w:tcBorders>
              <w:top w:val="single" w:sz="4" w:space="0" w:color="auto"/>
              <w:left w:val="single" w:sz="4" w:space="0" w:color="auto"/>
              <w:bottom w:val="single" w:sz="4" w:space="0" w:color="auto"/>
              <w:right w:val="single" w:sz="4" w:space="0" w:color="auto"/>
            </w:tcBorders>
            <w:hideMark/>
          </w:tcPr>
          <w:p w14:paraId="08C7F33C" w14:textId="77777777" w:rsidR="00565BFA" w:rsidRPr="00D66C64" w:rsidRDefault="00565BFA">
            <w:pPr>
              <w:pStyle w:val="TAC"/>
            </w:pPr>
            <w:r w:rsidRPr="00D66C64">
              <w:t>&lt;--</w:t>
            </w:r>
          </w:p>
        </w:tc>
        <w:tc>
          <w:tcPr>
            <w:tcW w:w="2880" w:type="dxa"/>
            <w:tcBorders>
              <w:top w:val="single" w:sz="4" w:space="0" w:color="auto"/>
              <w:left w:val="single" w:sz="4" w:space="0" w:color="auto"/>
              <w:bottom w:val="single" w:sz="4" w:space="0" w:color="auto"/>
              <w:right w:val="single" w:sz="4" w:space="0" w:color="auto"/>
            </w:tcBorders>
            <w:hideMark/>
          </w:tcPr>
          <w:p w14:paraId="79CAFD5D" w14:textId="77777777" w:rsidR="00565BFA" w:rsidRPr="00D66C64" w:rsidRDefault="00565BFA">
            <w:pPr>
              <w:pStyle w:val="TAL"/>
              <w:rPr>
                <w:rFonts w:eastAsia="Wingdings"/>
              </w:rPr>
            </w:pPr>
            <w:r w:rsidRPr="00D66C64">
              <w:rPr>
                <w:rFonts w:eastAsia="Wingdings"/>
              </w:rPr>
              <w:t>200 OK</w:t>
            </w:r>
          </w:p>
        </w:tc>
        <w:tc>
          <w:tcPr>
            <w:tcW w:w="567" w:type="dxa"/>
            <w:tcBorders>
              <w:top w:val="single" w:sz="4" w:space="0" w:color="auto"/>
              <w:left w:val="single" w:sz="4" w:space="0" w:color="auto"/>
              <w:bottom w:val="single" w:sz="4" w:space="0" w:color="auto"/>
              <w:right w:val="single" w:sz="4" w:space="0" w:color="auto"/>
            </w:tcBorders>
            <w:hideMark/>
          </w:tcPr>
          <w:p w14:paraId="7B66DE4E" w14:textId="77777777" w:rsidR="00565BFA" w:rsidRPr="00D66C64" w:rsidRDefault="00565BFA">
            <w:pPr>
              <w:pStyle w:val="TAC"/>
              <w:rPr>
                <w:rFonts w:eastAsia="MT Extra"/>
              </w:rPr>
            </w:pPr>
            <w:r w:rsidRPr="00D66C64">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46B4A8D" w14:textId="77777777" w:rsidR="00565BFA" w:rsidRPr="00D66C64" w:rsidRDefault="00565BFA">
            <w:pPr>
              <w:pStyle w:val="TAC"/>
            </w:pPr>
            <w:r w:rsidRPr="00D66C64">
              <w:rPr>
                <w:lang w:eastAsia="zh-CN"/>
              </w:rPr>
              <w:t>-</w:t>
            </w:r>
          </w:p>
        </w:tc>
      </w:tr>
      <w:tr w:rsidR="00565BFA" w:rsidRPr="00D66C64" w14:paraId="7269E90F" w14:textId="77777777" w:rsidTr="00565BFA">
        <w:trPr>
          <w:jc w:val="center"/>
        </w:trPr>
        <w:tc>
          <w:tcPr>
            <w:tcW w:w="567" w:type="dxa"/>
            <w:tcBorders>
              <w:top w:val="single" w:sz="4" w:space="0" w:color="auto"/>
              <w:left w:val="single" w:sz="4" w:space="0" w:color="auto"/>
              <w:bottom w:val="single" w:sz="4" w:space="0" w:color="auto"/>
              <w:right w:val="single" w:sz="4" w:space="0" w:color="auto"/>
            </w:tcBorders>
            <w:hideMark/>
          </w:tcPr>
          <w:p w14:paraId="13F61298" w14:textId="77777777" w:rsidR="00565BFA" w:rsidRPr="00D66C64" w:rsidRDefault="00565BFA">
            <w:pPr>
              <w:pStyle w:val="TAC"/>
              <w:rPr>
                <w:lang w:eastAsia="zh-CN"/>
              </w:rPr>
            </w:pPr>
            <w:r w:rsidRPr="00D66C64">
              <w:rPr>
                <w:lang w:eastAsia="zh-CN"/>
              </w:rPr>
              <w:t>10</w:t>
            </w:r>
          </w:p>
        </w:tc>
        <w:tc>
          <w:tcPr>
            <w:tcW w:w="3969" w:type="dxa"/>
            <w:tcBorders>
              <w:top w:val="single" w:sz="4" w:space="0" w:color="auto"/>
              <w:left w:val="single" w:sz="4" w:space="0" w:color="auto"/>
              <w:bottom w:val="single" w:sz="4" w:space="0" w:color="auto"/>
              <w:right w:val="single" w:sz="4" w:space="0" w:color="auto"/>
            </w:tcBorders>
            <w:hideMark/>
          </w:tcPr>
          <w:p w14:paraId="623405BE" w14:textId="77777777" w:rsidR="00565BFA" w:rsidRPr="00D66C64" w:rsidRDefault="00565BFA">
            <w:pPr>
              <w:pStyle w:val="TAL"/>
              <w:rPr>
                <w:lang w:eastAsia="en-US"/>
              </w:rPr>
            </w:pPr>
            <w:r w:rsidRPr="00D66C64">
              <w:t>Step 8 of Annex A.4.2 happens</w:t>
            </w:r>
          </w:p>
          <w:p w14:paraId="00CD3088" w14:textId="77777777" w:rsidR="00565BFA" w:rsidRPr="00D66C64" w:rsidRDefault="00565BFA">
            <w:pPr>
              <w:pStyle w:val="TAL"/>
            </w:pPr>
            <w:r w:rsidRPr="00D66C64">
              <w:t>(Check: does the UE send ACK?)</w:t>
            </w:r>
          </w:p>
        </w:tc>
        <w:tc>
          <w:tcPr>
            <w:tcW w:w="720" w:type="dxa"/>
            <w:tcBorders>
              <w:top w:val="single" w:sz="4" w:space="0" w:color="auto"/>
              <w:left w:val="single" w:sz="4" w:space="0" w:color="auto"/>
              <w:bottom w:val="single" w:sz="4" w:space="0" w:color="auto"/>
              <w:right w:val="single" w:sz="4" w:space="0" w:color="auto"/>
            </w:tcBorders>
            <w:hideMark/>
          </w:tcPr>
          <w:p w14:paraId="5ACB711A" w14:textId="77777777" w:rsidR="00565BFA" w:rsidRPr="00D66C64" w:rsidRDefault="00565BFA">
            <w:pPr>
              <w:pStyle w:val="TAC"/>
            </w:pPr>
            <w:r w:rsidRPr="00D66C64">
              <w:t>--&gt;</w:t>
            </w:r>
          </w:p>
        </w:tc>
        <w:tc>
          <w:tcPr>
            <w:tcW w:w="2880" w:type="dxa"/>
            <w:tcBorders>
              <w:top w:val="single" w:sz="4" w:space="0" w:color="auto"/>
              <w:left w:val="single" w:sz="4" w:space="0" w:color="auto"/>
              <w:bottom w:val="single" w:sz="4" w:space="0" w:color="auto"/>
              <w:right w:val="single" w:sz="4" w:space="0" w:color="auto"/>
            </w:tcBorders>
            <w:hideMark/>
          </w:tcPr>
          <w:p w14:paraId="49BEC5EB" w14:textId="77777777" w:rsidR="00565BFA" w:rsidRPr="00D66C64" w:rsidRDefault="00565BFA">
            <w:pPr>
              <w:pStyle w:val="TAL"/>
              <w:rPr>
                <w:rFonts w:eastAsia="Wingdings"/>
              </w:rPr>
            </w:pPr>
            <w:r w:rsidRPr="00D66C64">
              <w:rPr>
                <w:rFonts w:eastAsia="Wingdings"/>
              </w:rPr>
              <w:t>ACK</w:t>
            </w:r>
          </w:p>
        </w:tc>
        <w:tc>
          <w:tcPr>
            <w:tcW w:w="567" w:type="dxa"/>
            <w:tcBorders>
              <w:top w:val="single" w:sz="4" w:space="0" w:color="auto"/>
              <w:left w:val="single" w:sz="4" w:space="0" w:color="auto"/>
              <w:bottom w:val="single" w:sz="4" w:space="0" w:color="auto"/>
              <w:right w:val="single" w:sz="4" w:space="0" w:color="auto"/>
            </w:tcBorders>
            <w:hideMark/>
          </w:tcPr>
          <w:p w14:paraId="36BB94A6" w14:textId="77777777" w:rsidR="00565BFA" w:rsidRPr="00D66C64" w:rsidRDefault="00565BFA">
            <w:pPr>
              <w:pStyle w:val="TAC"/>
              <w:rPr>
                <w:rFonts w:eastAsia="MT Extra"/>
                <w:lang w:eastAsia="zh-CN"/>
              </w:rPr>
            </w:pPr>
            <w:r w:rsidRPr="00D66C64">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55427AB2" w14:textId="77777777" w:rsidR="00565BFA" w:rsidRPr="00D66C64" w:rsidRDefault="00565BFA">
            <w:pPr>
              <w:pStyle w:val="TAC"/>
              <w:rPr>
                <w:lang w:eastAsia="zh-CN"/>
              </w:rPr>
            </w:pPr>
            <w:r w:rsidRPr="00D66C64">
              <w:rPr>
                <w:lang w:eastAsia="zh-CN"/>
              </w:rPr>
              <w:t>P</w:t>
            </w:r>
          </w:p>
        </w:tc>
      </w:tr>
    </w:tbl>
    <w:p w14:paraId="641EE1F4" w14:textId="77777777" w:rsidR="00565BFA" w:rsidRPr="00D66C64" w:rsidRDefault="00565BFA" w:rsidP="00565BFA">
      <w:pPr>
        <w:rPr>
          <w:rFonts w:ascii="MS LineDraw" w:hAnsi="MS LineDraw" w:cs="MS LineDraw"/>
          <w:lang w:eastAsia="en-US"/>
        </w:rPr>
      </w:pPr>
    </w:p>
    <w:p w14:paraId="0FCF3113" w14:textId="77777777" w:rsidR="00565BFA" w:rsidRPr="00D66C64" w:rsidRDefault="00565BFA" w:rsidP="00F238ED">
      <w:pPr>
        <w:pStyle w:val="H6"/>
        <w:rPr>
          <w:rFonts w:eastAsia="MT Extra"/>
        </w:rPr>
      </w:pPr>
      <w:bookmarkStart w:id="771" w:name="_Toc60916168"/>
      <w:r w:rsidRPr="00D66C64">
        <w:rPr>
          <w:rFonts w:eastAsia="MT Extra"/>
        </w:rPr>
        <w:t>7.12.3.3</w:t>
      </w:r>
      <w:r w:rsidRPr="00D66C64">
        <w:rPr>
          <w:rFonts w:eastAsia="MT Extra"/>
        </w:rPr>
        <w:tab/>
        <w:t>Specific message contents</w:t>
      </w:r>
      <w:bookmarkEnd w:id="771"/>
    </w:p>
    <w:p w14:paraId="1A9A5ACE" w14:textId="5D6BE5EA" w:rsidR="00565BFA" w:rsidRPr="00D66C64" w:rsidRDefault="00565BFA" w:rsidP="00565BFA">
      <w:r w:rsidRPr="00D66C64">
        <w:t>None as fully described in Annex A.4.1 and A.4.2.</w:t>
      </w:r>
    </w:p>
    <w:p w14:paraId="3CE23871" w14:textId="77777777" w:rsidR="00251D61" w:rsidRPr="00D66C64" w:rsidRDefault="00610109" w:rsidP="00251D61">
      <w:pPr>
        <w:pStyle w:val="Heading2"/>
      </w:pPr>
      <w:r w:rsidRPr="00D66C64">
        <w:rPr>
          <w:rFonts w:eastAsia="MS Gothic"/>
        </w:rPr>
        <w:br w:type="page"/>
      </w:r>
      <w:bookmarkStart w:id="772" w:name="_Toc75880643"/>
      <w:bookmarkStart w:id="773" w:name="_Toc84254341"/>
      <w:bookmarkStart w:id="774" w:name="_Toc84255136"/>
      <w:bookmarkStart w:id="775" w:name="_Toc68197395"/>
      <w:r w:rsidR="00251D61" w:rsidRPr="00D66C64">
        <w:lastRenderedPageBreak/>
        <w:t>7.13</w:t>
      </w:r>
      <w:r w:rsidR="00251D61" w:rsidRPr="00D66C64">
        <w:tab/>
        <w:t>MTSI MT Voice Call with RTCP disabled / 5GS</w:t>
      </w:r>
      <w:bookmarkEnd w:id="772"/>
      <w:bookmarkEnd w:id="773"/>
      <w:bookmarkEnd w:id="774"/>
    </w:p>
    <w:p w14:paraId="4D9C1B6B" w14:textId="77777777" w:rsidR="00251D61" w:rsidRPr="00D66C64" w:rsidRDefault="00251D61" w:rsidP="00251D61">
      <w:pPr>
        <w:pStyle w:val="H6"/>
      </w:pPr>
      <w:r w:rsidRPr="00D66C64">
        <w:t>7.13.1</w:t>
      </w:r>
      <w:r w:rsidRPr="00D66C64">
        <w:tab/>
        <w:t>Test Purpose (TP)</w:t>
      </w:r>
    </w:p>
    <w:p w14:paraId="78D4C5F0" w14:textId="77777777" w:rsidR="00251D61" w:rsidRPr="00D66C64" w:rsidRDefault="00251D61" w:rsidP="00251D61">
      <w:pPr>
        <w:pStyle w:val="H6"/>
      </w:pPr>
      <w:r w:rsidRPr="00D66C64">
        <w:t>(1)</w:t>
      </w:r>
    </w:p>
    <w:p w14:paraId="15BA81E0" w14:textId="77777777" w:rsidR="00251D61" w:rsidRPr="00D66C64" w:rsidRDefault="00251D61" w:rsidP="00251D61">
      <w:pPr>
        <w:pStyle w:val="PL"/>
        <w:rPr>
          <w:noProof w:val="0"/>
        </w:rPr>
      </w:pPr>
      <w:r w:rsidRPr="00D66C64">
        <w:rPr>
          <w:b/>
          <w:noProof w:val="0"/>
        </w:rPr>
        <w:t>with</w:t>
      </w:r>
      <w:r w:rsidRPr="00D66C64">
        <w:rPr>
          <w:noProof w:val="0"/>
        </w:rPr>
        <w:t xml:space="preserve"> { UE being registered to IMS }</w:t>
      </w:r>
    </w:p>
    <w:p w14:paraId="2F152141" w14:textId="77777777" w:rsidR="00251D61" w:rsidRPr="00D66C64" w:rsidRDefault="00251D61" w:rsidP="00251D61">
      <w:pPr>
        <w:pStyle w:val="PL"/>
        <w:rPr>
          <w:noProof w:val="0"/>
        </w:rPr>
      </w:pPr>
      <w:r w:rsidRPr="00D66C64">
        <w:rPr>
          <w:b/>
          <w:noProof w:val="0"/>
        </w:rPr>
        <w:t>ensure that</w:t>
      </w:r>
      <w:r w:rsidRPr="00D66C64">
        <w:rPr>
          <w:noProof w:val="0"/>
        </w:rPr>
        <w:t xml:space="preserve"> {</w:t>
      </w:r>
    </w:p>
    <w:p w14:paraId="58A97AE7"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INVITE for voice call with both b=RS and b=RR attributes set to zero }</w:t>
      </w:r>
    </w:p>
    <w:p w14:paraId="78DCC3E9"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may respond with 100 Trying and then sends 183 Session Progress with SDP with both b=RS and b=RR set to zero and completes setup of voice call with preconditions }</w:t>
      </w:r>
    </w:p>
    <w:p w14:paraId="4854B33C" w14:textId="2D1E4416" w:rsidR="00251D61" w:rsidRPr="00D66C64" w:rsidRDefault="00251D61" w:rsidP="00251D61">
      <w:pPr>
        <w:pStyle w:val="PL"/>
        <w:rPr>
          <w:noProof w:val="0"/>
        </w:rPr>
      </w:pPr>
      <w:r w:rsidRPr="00D66C64">
        <w:rPr>
          <w:noProof w:val="0"/>
        </w:rPr>
        <w:t>}</w:t>
      </w:r>
    </w:p>
    <w:p w14:paraId="7D26D987" w14:textId="77777777" w:rsidR="00251D61" w:rsidRPr="00D66C64" w:rsidRDefault="00251D61" w:rsidP="00251D61">
      <w:pPr>
        <w:pStyle w:val="PL"/>
        <w:rPr>
          <w:noProof w:val="0"/>
        </w:rPr>
      </w:pPr>
    </w:p>
    <w:p w14:paraId="11C24C94" w14:textId="77777777" w:rsidR="00251D61" w:rsidRPr="00D66C64" w:rsidRDefault="00251D61" w:rsidP="00251D61">
      <w:pPr>
        <w:pStyle w:val="H6"/>
      </w:pPr>
      <w:r w:rsidRPr="00D66C64">
        <w:t>7.13.2</w:t>
      </w:r>
      <w:r w:rsidRPr="00D66C64">
        <w:tab/>
        <w:t>Conformance Requirements</w:t>
      </w:r>
    </w:p>
    <w:p w14:paraId="66007572" w14:textId="77777777" w:rsidR="00251D61" w:rsidRPr="00D66C64" w:rsidRDefault="00251D61" w:rsidP="00251D61">
      <w:pPr>
        <w:rPr>
          <w:lang w:eastAsia="zh-CN"/>
        </w:rPr>
      </w:pPr>
      <w:r w:rsidRPr="00D66C64">
        <w:rPr>
          <w:lang w:eastAsia="zh-CN"/>
        </w:rPr>
        <w:t>The conformance requirements covered in the present test case are, unless otherwise stated, Rel-15 requirements.</w:t>
      </w:r>
    </w:p>
    <w:p w14:paraId="3AA692A5" w14:textId="77777777" w:rsidR="00251D61" w:rsidRPr="00D66C64" w:rsidRDefault="00251D61" w:rsidP="00251D61">
      <w:pPr>
        <w:rPr>
          <w:lang w:eastAsia="zh-CN"/>
        </w:rPr>
      </w:pPr>
      <w:r w:rsidRPr="00D66C64">
        <w:rPr>
          <w:lang w:eastAsia="zh-CN"/>
        </w:rPr>
        <w:t>[TS 26.114, clause 7.3.1]</w:t>
      </w:r>
    </w:p>
    <w:p w14:paraId="2354A3ED" w14:textId="77777777" w:rsidR="00251D61" w:rsidRPr="00D66C64" w:rsidRDefault="00251D61" w:rsidP="00251D61">
      <w:r w:rsidRPr="00D66C64">
        <w:t>Point-to-point speech only sessions may not require the above functionalities and may therefore turn off RTCP by setting the SDP bandwidth modifiers (RR and RS) to zero. When RTCP is turned off (for point-to-point speech only sessions) and the media is put on hold, the MTSI client should re-negotiate the RTCP bandwidth with the SDP bandwidth modifier RR value set greater than zero, and send RTCP packets (i.e., Receiver Reports) to the other end. This allows the remote end to detect link aliveness during hold. When media is resumed, the resuming MTSI client should request to turn off the RTCP sending again through a re-negotiation of the RTCP bandwidth with SDP bandwidth modifiers equal to zero.</w:t>
      </w:r>
    </w:p>
    <w:p w14:paraId="012188BA" w14:textId="77777777" w:rsidR="00251D61" w:rsidRPr="00D66C64" w:rsidRDefault="00251D61" w:rsidP="00251D61">
      <w:r w:rsidRPr="00D66C64">
        <w:t>When RTCP is turned off (for point-to-point speech only sessions) and if sending of an additional associated RTP stream becomes required and both RTP streams need to be synchronized, or if transport feedback due to lack of end-to-end QoS guarantees is needed, a MTSI client should re-negotiate the bandwidth for RTCP by sending an SDP with the RR bandwidth modifier greater than zero. Setting the RR bandwidth modifier greater than zero allows sending of RTCP Receiver Reports even when the session is put on hold and neither terminal is actively sending RTP media.</w:t>
      </w:r>
    </w:p>
    <w:p w14:paraId="7E8701F0" w14:textId="77777777" w:rsidR="00251D61" w:rsidRPr="00D66C64" w:rsidRDefault="00251D61" w:rsidP="00251D61">
      <w:pPr>
        <w:pStyle w:val="H6"/>
      </w:pPr>
      <w:r w:rsidRPr="00D66C64">
        <w:t>7.13.3</w:t>
      </w:r>
      <w:r w:rsidRPr="00D66C64">
        <w:tab/>
        <w:t>Profile requirements (Informative)</w:t>
      </w:r>
    </w:p>
    <w:p w14:paraId="1C624123" w14:textId="77777777" w:rsidR="00251D61" w:rsidRPr="00D66C64" w:rsidRDefault="00251D61" w:rsidP="00251D61">
      <w:pPr>
        <w:rPr>
          <w:lang w:eastAsia="zh-CN"/>
        </w:rPr>
      </w:pPr>
      <w:r w:rsidRPr="00D66C64">
        <w:rPr>
          <w:lang w:eastAsia="zh-CN"/>
        </w:rPr>
        <w:t>[GSMA NG.114 V1.0, cl3.6.3]</w:t>
      </w:r>
    </w:p>
    <w:p w14:paraId="00699EC8" w14:textId="77777777" w:rsidR="00251D61" w:rsidRPr="00D66C64" w:rsidRDefault="00251D61" w:rsidP="00251D61">
      <w:pPr>
        <w:rPr>
          <w:lang w:eastAsia="zh-CN"/>
        </w:rPr>
      </w:pPr>
      <w:r w:rsidRPr="00D66C64">
        <w:rPr>
          <w:lang w:eastAsia="zh-CN"/>
        </w:rPr>
        <w:t>The RTP implementation must include an RTP Control Protocol (RTCP) implementation according to section 7.3.1 of 3GPP TS 26.114 [16].</w:t>
      </w:r>
    </w:p>
    <w:p w14:paraId="6EFD0192" w14:textId="77777777" w:rsidR="00251D61" w:rsidRPr="00D66C64" w:rsidRDefault="00251D61" w:rsidP="00251D61">
      <w:pPr>
        <w:rPr>
          <w:lang w:eastAsia="zh-CN"/>
        </w:rPr>
      </w:pPr>
      <w:r w:rsidRPr="00D66C64">
        <w:rPr>
          <w:lang w:eastAsia="zh-CN"/>
        </w:rPr>
        <w:t>The UE and the entities in the IMS core network that terminate the user plane must use symmetric RTCP as defined in IETF RFC 4961 [77], and section 7.3.1 of 3GPP TS 26.114 [16].</w:t>
      </w:r>
    </w:p>
    <w:p w14:paraId="7B32309A" w14:textId="77777777" w:rsidR="00251D61" w:rsidRPr="00D66C64" w:rsidRDefault="00251D61" w:rsidP="00251D61">
      <w:pPr>
        <w:rPr>
          <w:lang w:eastAsia="zh-CN"/>
        </w:rPr>
      </w:pPr>
      <w:r w:rsidRPr="00D66C64">
        <w:rPr>
          <w:lang w:eastAsia="zh-CN"/>
        </w:rPr>
        <w:t>The bandwidth for RTCP traffic must be described using the "RS" and "RR" SDP bandwidth modifiers at media level, as specified by IETF RFC 3556 [78], and section 7.3.1 of 3GPP TS 26.114 [16]. Therefore, a UE must include the "b=RS:" and "b=RR:" fields in SDP, and a UE and the entities in the IMS core network that terminate the user plane must be able to interpret them. If the “b=RS:” field or “b=RR:” field or both these fields are not included in a received SDP (offer or answer), then the UE must use the recommended default value for the missing field(s) as defined in IETF RFC 3556 [78].</w:t>
      </w:r>
    </w:p>
    <w:p w14:paraId="4F7F8831" w14:textId="77777777" w:rsidR="00251D61" w:rsidRPr="00D66C64" w:rsidRDefault="00251D61" w:rsidP="00251D61">
      <w:pPr>
        <w:rPr>
          <w:lang w:eastAsia="zh-CN"/>
        </w:rPr>
      </w:pPr>
      <w:r w:rsidRPr="00D66C64">
        <w:rPr>
          <w:lang w:eastAsia="zh-CN"/>
        </w:rPr>
        <w:t>RTCP is controlled on a per session basis by the SDP offer/answer exchange as defined in section 7.3 of 3GPP TS 26.114 [16] with the following clarifications:</w:t>
      </w:r>
    </w:p>
    <w:p w14:paraId="6A98B091" w14:textId="77777777" w:rsidR="00251D61" w:rsidRPr="00D66C64" w:rsidRDefault="00251D61" w:rsidP="00251D61">
      <w:pPr>
        <w:pStyle w:val="B10"/>
        <w:rPr>
          <w:lang w:eastAsia="zh-CN"/>
        </w:rPr>
      </w:pPr>
      <w:r w:rsidRPr="00D66C64">
        <w:rPr>
          <w:lang w:eastAsia="zh-CN"/>
        </w:rPr>
        <w:t>1. If the UE receives an SDP offer that contains “b=RS:” attribute set to zero, then the UE must set the “b=RS:” attribute to zero in an SDP answer to that SDP offer. If the UE receives an SDP offer that contains “b=RR:” attribute set to zero, then the UE must set the “b=RR:” attribute to zero in an SDP answer to that SDP offer. If the UE receives an SDP offer that contains both "b=RR:" and "b=RS:" attributes set to zero, then the UE must not send RTCP packets and must consider RTCP to be disabled for the session.</w:t>
      </w:r>
    </w:p>
    <w:p w14:paraId="7EBA92AC" w14:textId="77777777" w:rsidR="00251D61" w:rsidRPr="00D66C64" w:rsidRDefault="00251D61" w:rsidP="00251D61">
      <w:pPr>
        <w:pStyle w:val="B10"/>
        <w:rPr>
          <w:lang w:eastAsia="zh-CN"/>
        </w:rPr>
      </w:pPr>
      <w:r w:rsidRPr="00D66C64">
        <w:rPr>
          <w:lang w:eastAsia="zh-CN"/>
        </w:rPr>
        <w:t>2. If the UE received an SDP answer containing zero values in both of the “b=RS:” and “b=RR:” attributes, then (regardless of the values assigned to these attributes in the corresponding SDP offer) the UE must not send RTCP packets and must consider RTCP to be disabled for the session.</w:t>
      </w:r>
    </w:p>
    <w:p w14:paraId="5699D52E" w14:textId="77777777" w:rsidR="00251D61" w:rsidRPr="00D66C64" w:rsidRDefault="00251D61" w:rsidP="00251D61">
      <w:pPr>
        <w:pStyle w:val="B10"/>
        <w:rPr>
          <w:lang w:eastAsia="zh-CN"/>
        </w:rPr>
      </w:pPr>
      <w:r w:rsidRPr="00D66C64">
        <w:rPr>
          <w:lang w:eastAsia="zh-CN"/>
        </w:rPr>
        <w:lastRenderedPageBreak/>
        <w:t>3. The UE must accept receiving RTCP packets for a session that the UE considers RTCP to be disabled. The UE is not required to process these received RTCP packets.</w:t>
      </w:r>
    </w:p>
    <w:p w14:paraId="669439EC" w14:textId="77777777" w:rsidR="00251D61" w:rsidRPr="00D66C64" w:rsidRDefault="00251D61" w:rsidP="00251D61">
      <w:pPr>
        <w:rPr>
          <w:lang w:eastAsia="zh-CN"/>
        </w:rPr>
      </w:pPr>
      <w:r w:rsidRPr="00D66C64">
        <w:rPr>
          <w:lang w:eastAsia="zh-CN"/>
        </w:rPr>
        <w:t>…</w:t>
      </w:r>
    </w:p>
    <w:p w14:paraId="5F7F085F" w14:textId="77777777" w:rsidR="00251D61" w:rsidRPr="00D66C64" w:rsidRDefault="00251D61" w:rsidP="00251D61">
      <w:pPr>
        <w:pStyle w:val="H6"/>
      </w:pPr>
      <w:r w:rsidRPr="00D66C64">
        <w:t>7.13.4</w:t>
      </w:r>
      <w:r w:rsidRPr="00D66C64">
        <w:tab/>
        <w:t>Test description</w:t>
      </w:r>
    </w:p>
    <w:p w14:paraId="27710519" w14:textId="77777777" w:rsidR="00251D61" w:rsidRPr="00D66C64" w:rsidRDefault="00251D61" w:rsidP="00251D61">
      <w:pPr>
        <w:pStyle w:val="H6"/>
      </w:pPr>
      <w:r w:rsidRPr="00D66C64">
        <w:t>7.13.4.1</w:t>
      </w:r>
      <w:r w:rsidRPr="00D66C64">
        <w:tab/>
        <w:t>Pre-test conditions</w:t>
      </w:r>
    </w:p>
    <w:p w14:paraId="35DD48BB" w14:textId="77777777" w:rsidR="00251D61" w:rsidRPr="00D66C64" w:rsidRDefault="00251D61" w:rsidP="00251D61">
      <w:pPr>
        <w:pStyle w:val="H6"/>
      </w:pPr>
      <w:r w:rsidRPr="00D66C64">
        <w:t>System Simulator:</w:t>
      </w:r>
    </w:p>
    <w:p w14:paraId="053BEDB4" w14:textId="77777777" w:rsidR="00251D61" w:rsidRPr="00D66C64" w:rsidRDefault="00251D61" w:rsidP="00251D61">
      <w:pPr>
        <w:ind w:left="568" w:hanging="284"/>
        <w:rPr>
          <w:rFonts w:eastAsia="DengXian"/>
          <w:lang w:eastAsia="sv-SE"/>
        </w:rPr>
      </w:pPr>
      <w:r w:rsidRPr="00D66C64">
        <w:rPr>
          <w:rFonts w:eastAsia="DengXian"/>
        </w:rPr>
        <w:t>-</w:t>
      </w:r>
      <w:r w:rsidRPr="00D66C64">
        <w:rPr>
          <w:rFonts w:eastAsia="DengXian"/>
        </w:rPr>
        <w:tab/>
        <w:t>1 NR Cell connected to 5GC, default parameters.</w:t>
      </w:r>
    </w:p>
    <w:p w14:paraId="671AB59B" w14:textId="77777777" w:rsidR="00251D61" w:rsidRPr="00D66C64" w:rsidRDefault="00251D61" w:rsidP="00251D61">
      <w:pPr>
        <w:pStyle w:val="H6"/>
      </w:pPr>
      <w:r w:rsidRPr="00D66C64">
        <w:t>UE:</w:t>
      </w:r>
    </w:p>
    <w:p w14:paraId="06B5E363" w14:textId="77777777" w:rsidR="00251D61" w:rsidRPr="00D66C64" w:rsidRDefault="00251D61" w:rsidP="00251D61">
      <w:pPr>
        <w:ind w:left="568" w:hanging="284"/>
        <w:rPr>
          <w:rFonts w:eastAsia="DengXian"/>
          <w:snapToGrid w:val="0"/>
        </w:rPr>
      </w:pPr>
      <w:r w:rsidRPr="00D66C64">
        <w:rPr>
          <w:rFonts w:eastAsia="DengXian"/>
        </w:rPr>
        <w:t>-</w:t>
      </w:r>
      <w:r w:rsidRPr="00D66C64">
        <w:rPr>
          <w:rFonts w:eastAsia="DengXian"/>
        </w:rPr>
        <w:tab/>
        <w:t xml:space="preserve">The </w:t>
      </w:r>
      <w:r w:rsidRPr="00D66C64">
        <w:rPr>
          <w:rFonts w:eastAsia="DengXian"/>
          <w:snapToGrid w:val="0"/>
        </w:rPr>
        <w:t>UE contains either ISIM and USIM applications or only USIM application on UICC.</w:t>
      </w:r>
    </w:p>
    <w:p w14:paraId="0AE10BE8" w14:textId="77777777" w:rsidR="00251D61" w:rsidRPr="00D66C64" w:rsidRDefault="00251D61" w:rsidP="00251D61">
      <w:pPr>
        <w:ind w:left="568" w:hanging="284"/>
        <w:rPr>
          <w:rFonts w:eastAsia="DengXian"/>
          <w:snapToGrid w:val="0"/>
        </w:rPr>
      </w:pPr>
      <w:r w:rsidRPr="00D66C64">
        <w:rPr>
          <w:rFonts w:eastAsia="DengXian"/>
        </w:rPr>
        <w:t>-</w:t>
      </w:r>
      <w:r w:rsidRPr="00D66C64">
        <w:rPr>
          <w:rFonts w:eastAsia="DengXian"/>
        </w:rPr>
        <w:tab/>
        <w:t xml:space="preserve">The </w:t>
      </w:r>
      <w:r w:rsidRPr="00D66C64">
        <w:rPr>
          <w:rFonts w:eastAsia="DengXian"/>
          <w:snapToGrid w:val="0"/>
        </w:rPr>
        <w:t>UE is configured to register for IMS after switch on.</w:t>
      </w:r>
    </w:p>
    <w:p w14:paraId="76928CEF" w14:textId="77777777" w:rsidR="00251D61" w:rsidRPr="00D66C64" w:rsidRDefault="00251D61" w:rsidP="00251D61">
      <w:pPr>
        <w:ind w:left="568" w:hanging="284"/>
        <w:rPr>
          <w:rFonts w:eastAsia="DengXian"/>
          <w:snapToGrid w:val="0"/>
        </w:rPr>
      </w:pPr>
      <w:r w:rsidRPr="00D66C64">
        <w:rPr>
          <w:rFonts w:eastAsia="DengXian"/>
          <w:snapToGrid w:val="0"/>
        </w:rPr>
        <w:t>-</w:t>
      </w:r>
      <w:r w:rsidRPr="00D66C64">
        <w:rPr>
          <w:rFonts w:eastAsia="DengXian"/>
          <w:snapToGrid w:val="0"/>
        </w:rPr>
        <w:tab/>
        <w:t xml:space="preserve">The </w:t>
      </w:r>
      <w:r w:rsidRPr="00D66C64">
        <w:rPr>
          <w:rFonts w:eastAsia="DengXian"/>
        </w:rPr>
        <w:t xml:space="preserve">UE is configured to use preconditions. </w:t>
      </w:r>
    </w:p>
    <w:p w14:paraId="6F359BDE" w14:textId="77777777" w:rsidR="00251D61" w:rsidRPr="00D66C64" w:rsidRDefault="00251D61" w:rsidP="00251D61">
      <w:pPr>
        <w:pStyle w:val="H6"/>
      </w:pPr>
      <w:r w:rsidRPr="00D66C64">
        <w:t>Preamble:</w:t>
      </w:r>
    </w:p>
    <w:p w14:paraId="76A974FA" w14:textId="77777777" w:rsidR="00251D61" w:rsidRPr="00D66C64" w:rsidRDefault="00251D61" w:rsidP="00251D61">
      <w:pPr>
        <w:rPr>
          <w:rFonts w:eastAsia="DengXian"/>
          <w:snapToGrid w:val="0"/>
        </w:rPr>
      </w:pPr>
      <w:r w:rsidRPr="00D66C64">
        <w:rPr>
          <w:rFonts w:eastAsia="DengXian"/>
        </w:rPr>
        <w:t>-</w:t>
      </w:r>
      <w:r w:rsidRPr="00D66C64">
        <w:rPr>
          <w:rFonts w:eastAsia="DengXian"/>
        </w:rPr>
        <w:tab/>
      </w:r>
      <w:r w:rsidRPr="00D66C64">
        <w:rPr>
          <w:rFonts w:eastAsia="DengXian"/>
          <w:snapToGrid w:val="0"/>
        </w:rPr>
        <w:t>UE is in state 1N-A and registered to IMS</w:t>
      </w:r>
    </w:p>
    <w:p w14:paraId="5DF99939" w14:textId="77777777" w:rsidR="00251D61" w:rsidRPr="00D66C64" w:rsidRDefault="00251D61" w:rsidP="00251D61">
      <w:pPr>
        <w:pStyle w:val="H6"/>
        <w:rPr>
          <w:snapToGrid w:val="0"/>
        </w:rPr>
      </w:pPr>
      <w:r w:rsidRPr="00D66C64">
        <w:t>7.13.4.2</w:t>
      </w:r>
      <w:r w:rsidRPr="00D66C64">
        <w:tab/>
      </w:r>
      <w:r w:rsidRPr="00D66C64">
        <w:rPr>
          <w:snapToGrid w:val="0"/>
        </w:rPr>
        <w:t>Test procedure sequence</w:t>
      </w:r>
    </w:p>
    <w:p w14:paraId="4B780A08" w14:textId="77777777" w:rsidR="00251D61" w:rsidRPr="00D66C64" w:rsidRDefault="00251D61" w:rsidP="00251D61">
      <w:pPr>
        <w:pStyle w:val="TH"/>
        <w:rPr>
          <w:rFonts w:cs="Arial"/>
        </w:rPr>
      </w:pPr>
      <w:r w:rsidRPr="00D66C64">
        <w:rPr>
          <w:rFonts w:cs="Arial"/>
        </w:rPr>
        <w:t>Table 7.13.4.2-1: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815"/>
        <w:gridCol w:w="709"/>
        <w:gridCol w:w="2128"/>
        <w:gridCol w:w="567"/>
        <w:gridCol w:w="850"/>
      </w:tblGrid>
      <w:tr w:rsidR="00251D61" w:rsidRPr="00D66C64" w14:paraId="00DD48E7" w14:textId="77777777" w:rsidTr="00251D61">
        <w:trPr>
          <w:jc w:val="center"/>
        </w:trPr>
        <w:tc>
          <w:tcPr>
            <w:tcW w:w="567" w:type="dxa"/>
            <w:tcBorders>
              <w:bottom w:val="nil"/>
            </w:tcBorders>
          </w:tcPr>
          <w:p w14:paraId="5725A514" w14:textId="77777777" w:rsidR="00251D61" w:rsidRPr="00D66C64" w:rsidRDefault="00251D61" w:rsidP="00251D61">
            <w:pPr>
              <w:pStyle w:val="TAH"/>
              <w:ind w:left="400" w:hanging="400"/>
            </w:pPr>
            <w:r w:rsidRPr="00D66C64">
              <w:t>St</w:t>
            </w:r>
          </w:p>
        </w:tc>
        <w:tc>
          <w:tcPr>
            <w:tcW w:w="4815" w:type="dxa"/>
          </w:tcPr>
          <w:p w14:paraId="5A3AD7BE" w14:textId="77777777" w:rsidR="00251D61" w:rsidRPr="00D66C64" w:rsidRDefault="00251D61" w:rsidP="00251D61">
            <w:pPr>
              <w:pStyle w:val="TAH"/>
              <w:ind w:left="400" w:hanging="400"/>
            </w:pPr>
            <w:r w:rsidRPr="00D66C64">
              <w:t>Procedure</w:t>
            </w:r>
          </w:p>
        </w:tc>
        <w:tc>
          <w:tcPr>
            <w:tcW w:w="2837" w:type="dxa"/>
            <w:gridSpan w:val="2"/>
          </w:tcPr>
          <w:p w14:paraId="1E7367F2" w14:textId="77777777" w:rsidR="00251D61" w:rsidRPr="00D66C64" w:rsidRDefault="00251D61" w:rsidP="00251D61">
            <w:pPr>
              <w:pStyle w:val="TAH"/>
              <w:ind w:left="400" w:hanging="400"/>
            </w:pPr>
            <w:r w:rsidRPr="00D66C64">
              <w:t>Message Sequence</w:t>
            </w:r>
          </w:p>
        </w:tc>
        <w:tc>
          <w:tcPr>
            <w:tcW w:w="567" w:type="dxa"/>
            <w:tcBorders>
              <w:bottom w:val="nil"/>
            </w:tcBorders>
          </w:tcPr>
          <w:p w14:paraId="4C67732C" w14:textId="77777777" w:rsidR="00251D61" w:rsidRPr="00D66C64" w:rsidRDefault="00251D61" w:rsidP="00251D61">
            <w:pPr>
              <w:pStyle w:val="TAH"/>
            </w:pPr>
            <w:r w:rsidRPr="00D66C64">
              <w:t>TP</w:t>
            </w:r>
          </w:p>
        </w:tc>
        <w:tc>
          <w:tcPr>
            <w:tcW w:w="850" w:type="dxa"/>
            <w:tcBorders>
              <w:bottom w:val="nil"/>
            </w:tcBorders>
          </w:tcPr>
          <w:p w14:paraId="37BA4B08" w14:textId="77777777" w:rsidR="00251D61" w:rsidRPr="00D66C64" w:rsidRDefault="00251D61" w:rsidP="00251D61">
            <w:pPr>
              <w:pStyle w:val="TAH"/>
            </w:pPr>
            <w:r w:rsidRPr="00D66C64">
              <w:t>Verdict</w:t>
            </w:r>
          </w:p>
        </w:tc>
      </w:tr>
      <w:tr w:rsidR="00251D61" w:rsidRPr="00D66C64" w14:paraId="7EC46173" w14:textId="77777777" w:rsidTr="00251D61">
        <w:trPr>
          <w:jc w:val="center"/>
        </w:trPr>
        <w:tc>
          <w:tcPr>
            <w:tcW w:w="567" w:type="dxa"/>
            <w:tcBorders>
              <w:top w:val="nil"/>
            </w:tcBorders>
          </w:tcPr>
          <w:p w14:paraId="444274F9" w14:textId="77777777" w:rsidR="00251D61" w:rsidRPr="00D66C64" w:rsidRDefault="00251D61" w:rsidP="00251D61">
            <w:pPr>
              <w:pStyle w:val="TAH"/>
            </w:pPr>
          </w:p>
        </w:tc>
        <w:tc>
          <w:tcPr>
            <w:tcW w:w="4815" w:type="dxa"/>
          </w:tcPr>
          <w:p w14:paraId="448E50FF" w14:textId="77777777" w:rsidR="00251D61" w:rsidRPr="00D66C64" w:rsidRDefault="00251D61" w:rsidP="00251D61">
            <w:pPr>
              <w:pStyle w:val="TAH"/>
            </w:pPr>
          </w:p>
        </w:tc>
        <w:tc>
          <w:tcPr>
            <w:tcW w:w="709" w:type="dxa"/>
          </w:tcPr>
          <w:p w14:paraId="22C61217" w14:textId="77777777" w:rsidR="00251D61" w:rsidRPr="00D66C64" w:rsidRDefault="00251D61" w:rsidP="00251D61">
            <w:pPr>
              <w:pStyle w:val="TAH"/>
            </w:pPr>
            <w:r w:rsidRPr="00D66C64">
              <w:t>U - S</w:t>
            </w:r>
          </w:p>
        </w:tc>
        <w:tc>
          <w:tcPr>
            <w:tcW w:w="2128" w:type="dxa"/>
          </w:tcPr>
          <w:p w14:paraId="23B0D2D3" w14:textId="77777777" w:rsidR="00251D61" w:rsidRPr="00D66C64" w:rsidRDefault="00251D61" w:rsidP="00251D61">
            <w:pPr>
              <w:pStyle w:val="TAH"/>
            </w:pPr>
            <w:r w:rsidRPr="00D66C64">
              <w:t>Message</w:t>
            </w:r>
          </w:p>
        </w:tc>
        <w:tc>
          <w:tcPr>
            <w:tcW w:w="567" w:type="dxa"/>
            <w:tcBorders>
              <w:top w:val="nil"/>
            </w:tcBorders>
          </w:tcPr>
          <w:p w14:paraId="5194B3A8" w14:textId="77777777" w:rsidR="00251D61" w:rsidRPr="00D66C64" w:rsidRDefault="00251D61" w:rsidP="00251D61">
            <w:pPr>
              <w:pStyle w:val="TAH"/>
            </w:pPr>
          </w:p>
        </w:tc>
        <w:tc>
          <w:tcPr>
            <w:tcW w:w="850" w:type="dxa"/>
            <w:tcBorders>
              <w:top w:val="nil"/>
            </w:tcBorders>
          </w:tcPr>
          <w:p w14:paraId="50BD070D" w14:textId="77777777" w:rsidR="00251D61" w:rsidRPr="00D66C64" w:rsidRDefault="00251D61" w:rsidP="00251D61">
            <w:pPr>
              <w:pStyle w:val="TAH"/>
            </w:pPr>
          </w:p>
        </w:tc>
      </w:tr>
      <w:tr w:rsidR="00251D61" w:rsidRPr="00D66C64" w14:paraId="73F27BE1" w14:textId="77777777" w:rsidTr="00251D61">
        <w:trPr>
          <w:jc w:val="center"/>
        </w:trPr>
        <w:tc>
          <w:tcPr>
            <w:tcW w:w="567" w:type="dxa"/>
          </w:tcPr>
          <w:p w14:paraId="4EDB6FEA" w14:textId="77777777" w:rsidR="00251D61" w:rsidRPr="00D66C64" w:rsidRDefault="00251D61" w:rsidP="00251D61">
            <w:pPr>
              <w:pStyle w:val="TAC"/>
              <w:rPr>
                <w:lang w:eastAsia="zh-CN"/>
              </w:rPr>
            </w:pPr>
            <w:r w:rsidRPr="00D66C64">
              <w:rPr>
                <w:lang w:eastAsia="zh-CN"/>
              </w:rPr>
              <w:t>0A-0H</w:t>
            </w:r>
          </w:p>
        </w:tc>
        <w:tc>
          <w:tcPr>
            <w:tcW w:w="4815" w:type="dxa"/>
          </w:tcPr>
          <w:p w14:paraId="536136A7" w14:textId="77777777" w:rsidR="00251D61" w:rsidRPr="00D66C64" w:rsidRDefault="00251D61" w:rsidP="00251D61">
            <w:pPr>
              <w:pStyle w:val="TAL"/>
            </w:pPr>
            <w:r w:rsidRPr="00D66C64">
              <w:t>Steps 1-8 of generic procedure specified in Table 4.9.16.2.2-1 of TS 38.508-1 [21] are performed.</w:t>
            </w:r>
          </w:p>
        </w:tc>
        <w:tc>
          <w:tcPr>
            <w:tcW w:w="709" w:type="dxa"/>
          </w:tcPr>
          <w:p w14:paraId="537A8BEB" w14:textId="77777777" w:rsidR="00251D61" w:rsidRPr="00D66C64" w:rsidRDefault="00251D61" w:rsidP="00251D61">
            <w:pPr>
              <w:pStyle w:val="TAC"/>
              <w:rPr>
                <w:lang w:eastAsia="zh-CN"/>
              </w:rPr>
            </w:pPr>
            <w:r w:rsidRPr="00D66C64">
              <w:rPr>
                <w:lang w:eastAsia="zh-CN"/>
              </w:rPr>
              <w:t>-</w:t>
            </w:r>
          </w:p>
        </w:tc>
        <w:tc>
          <w:tcPr>
            <w:tcW w:w="2128" w:type="dxa"/>
          </w:tcPr>
          <w:p w14:paraId="1F569BC0" w14:textId="77777777" w:rsidR="00251D61" w:rsidRPr="00D66C64" w:rsidRDefault="00251D61" w:rsidP="00251D61">
            <w:pPr>
              <w:pStyle w:val="TAL"/>
              <w:rPr>
                <w:rFonts w:eastAsia="MS Gothic"/>
              </w:rPr>
            </w:pPr>
            <w:r w:rsidRPr="00D66C64">
              <w:rPr>
                <w:lang w:eastAsia="zh-CN"/>
              </w:rPr>
              <w:t>-</w:t>
            </w:r>
          </w:p>
        </w:tc>
        <w:tc>
          <w:tcPr>
            <w:tcW w:w="567" w:type="dxa"/>
          </w:tcPr>
          <w:p w14:paraId="58A1E55F" w14:textId="77777777" w:rsidR="00251D61" w:rsidRPr="00D66C64" w:rsidRDefault="00251D61" w:rsidP="00251D61">
            <w:pPr>
              <w:pStyle w:val="TAC"/>
              <w:rPr>
                <w:lang w:eastAsia="zh-CN"/>
              </w:rPr>
            </w:pPr>
          </w:p>
        </w:tc>
        <w:tc>
          <w:tcPr>
            <w:tcW w:w="850" w:type="dxa"/>
          </w:tcPr>
          <w:p w14:paraId="55E9586F" w14:textId="77777777" w:rsidR="00251D61" w:rsidRPr="00D66C64" w:rsidRDefault="00251D61" w:rsidP="00251D61">
            <w:pPr>
              <w:pStyle w:val="TAC"/>
              <w:rPr>
                <w:lang w:eastAsia="zh-CN"/>
              </w:rPr>
            </w:pPr>
          </w:p>
        </w:tc>
      </w:tr>
      <w:tr w:rsidR="00251D61" w:rsidRPr="00D66C64" w14:paraId="09254BF4" w14:textId="77777777" w:rsidTr="00251D61">
        <w:trPr>
          <w:jc w:val="center"/>
        </w:trPr>
        <w:tc>
          <w:tcPr>
            <w:tcW w:w="567" w:type="dxa"/>
          </w:tcPr>
          <w:p w14:paraId="3887539C" w14:textId="77777777" w:rsidR="00251D61" w:rsidRPr="00D66C64" w:rsidRDefault="00251D61" w:rsidP="00251D61">
            <w:pPr>
              <w:pStyle w:val="TAC"/>
              <w:rPr>
                <w:lang w:eastAsia="zh-CN"/>
              </w:rPr>
            </w:pPr>
            <w:r w:rsidRPr="00D66C64">
              <w:rPr>
                <w:lang w:eastAsia="zh-CN"/>
              </w:rPr>
              <w:t>1</w:t>
            </w:r>
          </w:p>
        </w:tc>
        <w:tc>
          <w:tcPr>
            <w:tcW w:w="4815" w:type="dxa"/>
          </w:tcPr>
          <w:p w14:paraId="3A9F5EAA" w14:textId="77777777" w:rsidR="00251D61" w:rsidRPr="00D66C64" w:rsidRDefault="00251D61" w:rsidP="00251D61">
            <w:pPr>
              <w:pStyle w:val="TAL"/>
            </w:pPr>
            <w:r w:rsidRPr="00D66C64">
              <w:t>SS sends INVITE, with both b=RS and b=RR attributes set to zero in SDP.</w:t>
            </w:r>
          </w:p>
          <w:p w14:paraId="0EFF752E" w14:textId="77777777" w:rsidR="00251D61" w:rsidRPr="00D66C64" w:rsidRDefault="00251D61" w:rsidP="00251D61">
            <w:pPr>
              <w:pStyle w:val="TAL"/>
              <w:rPr>
                <w:rFonts w:eastAsia="MS Gothic"/>
              </w:rPr>
            </w:pPr>
            <w:r w:rsidRPr="00D66C64">
              <w:t>(Step 1 of Annex A.5.1)</w:t>
            </w:r>
          </w:p>
        </w:tc>
        <w:tc>
          <w:tcPr>
            <w:tcW w:w="709" w:type="dxa"/>
          </w:tcPr>
          <w:p w14:paraId="793F1BE2" w14:textId="77777777" w:rsidR="00251D61" w:rsidRPr="00D66C64" w:rsidRDefault="00251D61" w:rsidP="00251D61">
            <w:pPr>
              <w:pStyle w:val="TAC"/>
              <w:rPr>
                <w:rFonts w:eastAsia="MS Gothic"/>
              </w:rPr>
            </w:pPr>
            <w:r w:rsidRPr="00D66C64">
              <w:rPr>
                <w:lang w:eastAsia="zh-CN"/>
              </w:rPr>
              <w:t>&lt;--</w:t>
            </w:r>
          </w:p>
        </w:tc>
        <w:tc>
          <w:tcPr>
            <w:tcW w:w="2128" w:type="dxa"/>
          </w:tcPr>
          <w:p w14:paraId="051D9375" w14:textId="77777777" w:rsidR="00251D61" w:rsidRPr="00D66C64" w:rsidRDefault="00251D61" w:rsidP="00251D61">
            <w:pPr>
              <w:pStyle w:val="TAL"/>
              <w:rPr>
                <w:rFonts w:eastAsia="MS Gothic"/>
              </w:rPr>
            </w:pPr>
            <w:r w:rsidRPr="00D66C64">
              <w:rPr>
                <w:rFonts w:eastAsia="MS Gothic"/>
              </w:rPr>
              <w:t>INVITE</w:t>
            </w:r>
          </w:p>
        </w:tc>
        <w:tc>
          <w:tcPr>
            <w:tcW w:w="567" w:type="dxa"/>
          </w:tcPr>
          <w:p w14:paraId="5AAEA7C6" w14:textId="77777777" w:rsidR="00251D61" w:rsidRPr="00D66C64" w:rsidRDefault="00251D61" w:rsidP="00251D61">
            <w:pPr>
              <w:pStyle w:val="TAC"/>
              <w:rPr>
                <w:lang w:eastAsia="zh-CN"/>
              </w:rPr>
            </w:pPr>
          </w:p>
        </w:tc>
        <w:tc>
          <w:tcPr>
            <w:tcW w:w="850" w:type="dxa"/>
          </w:tcPr>
          <w:p w14:paraId="79674093" w14:textId="77777777" w:rsidR="00251D61" w:rsidRPr="00D66C64" w:rsidRDefault="00251D61" w:rsidP="00251D61">
            <w:pPr>
              <w:pStyle w:val="TAC"/>
              <w:rPr>
                <w:lang w:eastAsia="zh-CN"/>
              </w:rPr>
            </w:pPr>
          </w:p>
        </w:tc>
      </w:tr>
      <w:tr w:rsidR="00251D61" w:rsidRPr="00D66C64" w14:paraId="23872979" w14:textId="77777777" w:rsidTr="00251D61">
        <w:trPr>
          <w:jc w:val="center"/>
        </w:trPr>
        <w:tc>
          <w:tcPr>
            <w:tcW w:w="567" w:type="dxa"/>
          </w:tcPr>
          <w:p w14:paraId="76DF8F8D" w14:textId="77777777" w:rsidR="00251D61" w:rsidRPr="00D66C64" w:rsidRDefault="00251D61" w:rsidP="00251D61">
            <w:pPr>
              <w:pStyle w:val="TAC"/>
              <w:rPr>
                <w:lang w:eastAsia="zh-CN"/>
              </w:rPr>
            </w:pPr>
            <w:r w:rsidRPr="00D66C64">
              <w:rPr>
                <w:lang w:eastAsia="zh-CN"/>
              </w:rPr>
              <w:t>2</w:t>
            </w:r>
          </w:p>
        </w:tc>
        <w:tc>
          <w:tcPr>
            <w:tcW w:w="4815" w:type="dxa"/>
          </w:tcPr>
          <w:p w14:paraId="79931219" w14:textId="77777777" w:rsidR="00251D61" w:rsidRPr="00D66C64" w:rsidRDefault="00251D61" w:rsidP="00251D61">
            <w:pPr>
              <w:pStyle w:val="TAL"/>
              <w:rPr>
                <w:lang w:eastAsia="zh-CN"/>
              </w:rPr>
            </w:pPr>
            <w:r w:rsidRPr="00D66C64">
              <w:rPr>
                <w:lang w:eastAsia="zh-CN"/>
              </w:rPr>
              <w:t>Optional step: UE may send a 100 Trying provisional response.</w:t>
            </w:r>
          </w:p>
          <w:p w14:paraId="1A2A4F48" w14:textId="77777777" w:rsidR="00251D61" w:rsidRPr="00D66C64" w:rsidRDefault="00251D61" w:rsidP="00251D61">
            <w:pPr>
              <w:pStyle w:val="TAL"/>
              <w:rPr>
                <w:rFonts w:eastAsia="MS Gothic"/>
              </w:rPr>
            </w:pPr>
            <w:r w:rsidRPr="00D66C64">
              <w:t>(Step 2 of Annex A.5.1)</w:t>
            </w:r>
          </w:p>
        </w:tc>
        <w:tc>
          <w:tcPr>
            <w:tcW w:w="709" w:type="dxa"/>
          </w:tcPr>
          <w:p w14:paraId="64303CEB" w14:textId="77777777" w:rsidR="00251D61" w:rsidRPr="00D66C64" w:rsidRDefault="00251D61" w:rsidP="00251D61">
            <w:pPr>
              <w:pStyle w:val="TAC"/>
              <w:rPr>
                <w:rFonts w:eastAsia="MS Gothic"/>
              </w:rPr>
            </w:pPr>
            <w:r w:rsidRPr="00D66C64">
              <w:t>--&gt;</w:t>
            </w:r>
          </w:p>
        </w:tc>
        <w:tc>
          <w:tcPr>
            <w:tcW w:w="2128" w:type="dxa"/>
          </w:tcPr>
          <w:p w14:paraId="299DF351" w14:textId="77777777" w:rsidR="00251D61" w:rsidRPr="00D66C64" w:rsidRDefault="00251D61" w:rsidP="00251D61">
            <w:pPr>
              <w:pStyle w:val="TAL"/>
              <w:rPr>
                <w:rFonts w:eastAsia="MS Gothic"/>
              </w:rPr>
            </w:pPr>
            <w:r w:rsidRPr="00D66C64">
              <w:rPr>
                <w:rFonts w:eastAsia="MS Gothic"/>
              </w:rPr>
              <w:t>100 Trying</w:t>
            </w:r>
          </w:p>
        </w:tc>
        <w:tc>
          <w:tcPr>
            <w:tcW w:w="567" w:type="dxa"/>
          </w:tcPr>
          <w:p w14:paraId="2B8C2C24" w14:textId="77777777" w:rsidR="00251D61" w:rsidRPr="00D66C64" w:rsidRDefault="00251D61" w:rsidP="00251D61">
            <w:pPr>
              <w:pStyle w:val="TAC"/>
              <w:rPr>
                <w:lang w:eastAsia="zh-CN"/>
              </w:rPr>
            </w:pPr>
          </w:p>
        </w:tc>
        <w:tc>
          <w:tcPr>
            <w:tcW w:w="850" w:type="dxa"/>
          </w:tcPr>
          <w:p w14:paraId="3B862005" w14:textId="77777777" w:rsidR="00251D61" w:rsidRPr="00D66C64" w:rsidRDefault="00251D61" w:rsidP="00251D61">
            <w:pPr>
              <w:pStyle w:val="TAC"/>
              <w:rPr>
                <w:lang w:eastAsia="zh-CN"/>
              </w:rPr>
            </w:pPr>
          </w:p>
        </w:tc>
      </w:tr>
      <w:tr w:rsidR="00251D61" w:rsidRPr="00D66C64" w14:paraId="6598D8CB" w14:textId="77777777" w:rsidTr="00251D61">
        <w:trPr>
          <w:jc w:val="center"/>
        </w:trPr>
        <w:tc>
          <w:tcPr>
            <w:tcW w:w="567" w:type="dxa"/>
          </w:tcPr>
          <w:p w14:paraId="134ECFA4" w14:textId="77777777" w:rsidR="00251D61" w:rsidRPr="00D66C64" w:rsidRDefault="00251D61" w:rsidP="00251D61">
            <w:pPr>
              <w:pStyle w:val="TAC"/>
              <w:rPr>
                <w:lang w:eastAsia="zh-CN"/>
              </w:rPr>
            </w:pPr>
            <w:r w:rsidRPr="00D66C64">
              <w:rPr>
                <w:lang w:eastAsia="zh-CN"/>
              </w:rPr>
              <w:t>3</w:t>
            </w:r>
          </w:p>
        </w:tc>
        <w:tc>
          <w:tcPr>
            <w:tcW w:w="4815" w:type="dxa"/>
          </w:tcPr>
          <w:p w14:paraId="51808165" w14:textId="77777777" w:rsidR="00251D61" w:rsidRPr="00D66C64" w:rsidRDefault="00251D61" w:rsidP="00251D61">
            <w:pPr>
              <w:pStyle w:val="TAL"/>
              <w:rPr>
                <w:rFonts w:eastAsia="MS Gothic"/>
              </w:rPr>
            </w:pPr>
            <w:r w:rsidRPr="00D66C64">
              <w:t>Check: Does the UE send 183 Session Progress with both b=RS and b=RR set to zero in SDP?</w:t>
            </w:r>
          </w:p>
        </w:tc>
        <w:tc>
          <w:tcPr>
            <w:tcW w:w="709" w:type="dxa"/>
          </w:tcPr>
          <w:p w14:paraId="49F0F015" w14:textId="77777777" w:rsidR="00251D61" w:rsidRPr="00D66C64" w:rsidRDefault="00251D61" w:rsidP="00251D61">
            <w:pPr>
              <w:pStyle w:val="TAC"/>
              <w:rPr>
                <w:rFonts w:eastAsia="MS Gothic"/>
              </w:rPr>
            </w:pPr>
            <w:r w:rsidRPr="00D66C64">
              <w:t>--&gt;</w:t>
            </w:r>
          </w:p>
        </w:tc>
        <w:tc>
          <w:tcPr>
            <w:tcW w:w="2128" w:type="dxa"/>
          </w:tcPr>
          <w:p w14:paraId="3B374127" w14:textId="77777777" w:rsidR="00251D61" w:rsidRPr="00D66C64" w:rsidRDefault="00251D61" w:rsidP="00251D61">
            <w:pPr>
              <w:pStyle w:val="TAL"/>
              <w:rPr>
                <w:rFonts w:eastAsia="MS Gothic"/>
              </w:rPr>
            </w:pPr>
            <w:r w:rsidRPr="00D66C64">
              <w:rPr>
                <w:rFonts w:eastAsia="MS Gothic"/>
              </w:rPr>
              <w:t>183 Session Progress</w:t>
            </w:r>
          </w:p>
        </w:tc>
        <w:tc>
          <w:tcPr>
            <w:tcW w:w="567" w:type="dxa"/>
          </w:tcPr>
          <w:p w14:paraId="51CB41BE" w14:textId="77777777" w:rsidR="00251D61" w:rsidRPr="00D66C64" w:rsidRDefault="00251D61" w:rsidP="00251D61">
            <w:pPr>
              <w:pStyle w:val="TAC"/>
              <w:rPr>
                <w:lang w:eastAsia="zh-CN"/>
              </w:rPr>
            </w:pPr>
            <w:r w:rsidRPr="00D66C64">
              <w:rPr>
                <w:lang w:eastAsia="zh-CN"/>
              </w:rPr>
              <w:t>1</w:t>
            </w:r>
          </w:p>
        </w:tc>
        <w:tc>
          <w:tcPr>
            <w:tcW w:w="850" w:type="dxa"/>
          </w:tcPr>
          <w:p w14:paraId="7DA60849" w14:textId="77777777" w:rsidR="00251D61" w:rsidRPr="00D66C64" w:rsidRDefault="00251D61" w:rsidP="00251D61">
            <w:pPr>
              <w:pStyle w:val="TAC"/>
              <w:rPr>
                <w:lang w:eastAsia="zh-CN"/>
              </w:rPr>
            </w:pPr>
            <w:r w:rsidRPr="00D66C64">
              <w:rPr>
                <w:lang w:eastAsia="zh-CN"/>
              </w:rPr>
              <w:t>P</w:t>
            </w:r>
          </w:p>
        </w:tc>
      </w:tr>
      <w:tr w:rsidR="00251D61" w:rsidRPr="00D66C64" w14:paraId="21B50E92" w14:textId="77777777" w:rsidTr="00251D61">
        <w:trPr>
          <w:jc w:val="center"/>
        </w:trPr>
        <w:tc>
          <w:tcPr>
            <w:tcW w:w="567" w:type="dxa"/>
          </w:tcPr>
          <w:p w14:paraId="33C1E2C0" w14:textId="77777777" w:rsidR="00251D61" w:rsidRPr="00D66C64" w:rsidRDefault="00251D61" w:rsidP="00251D61">
            <w:pPr>
              <w:pStyle w:val="TAC"/>
              <w:rPr>
                <w:lang w:eastAsia="zh-CN"/>
              </w:rPr>
            </w:pPr>
            <w:r w:rsidRPr="00D66C64">
              <w:rPr>
                <w:lang w:eastAsia="zh-CN"/>
              </w:rPr>
              <w:t>4</w:t>
            </w:r>
          </w:p>
        </w:tc>
        <w:tc>
          <w:tcPr>
            <w:tcW w:w="4815" w:type="dxa"/>
          </w:tcPr>
          <w:p w14:paraId="3024B505" w14:textId="77777777" w:rsidR="00251D61" w:rsidRPr="00D66C64" w:rsidRDefault="00251D61" w:rsidP="00251D61">
            <w:pPr>
              <w:pStyle w:val="TAL"/>
              <w:rPr>
                <w:lang w:eastAsia="zh-CN"/>
              </w:rPr>
            </w:pPr>
            <w:r w:rsidRPr="00D66C64">
              <w:rPr>
                <w:lang w:eastAsia="zh-CN"/>
              </w:rPr>
              <w:t>SS acknowledges reception of 183 Session Progress.</w:t>
            </w:r>
          </w:p>
          <w:p w14:paraId="0B414F6B" w14:textId="77777777" w:rsidR="00251D61" w:rsidRPr="00D66C64" w:rsidRDefault="00251D61" w:rsidP="00251D61">
            <w:pPr>
              <w:pStyle w:val="TAL"/>
              <w:rPr>
                <w:rFonts w:eastAsia="MS Gothic"/>
              </w:rPr>
            </w:pPr>
            <w:r w:rsidRPr="00D66C64">
              <w:t>(Step 4 of Annex A.5.1)</w:t>
            </w:r>
          </w:p>
        </w:tc>
        <w:tc>
          <w:tcPr>
            <w:tcW w:w="709" w:type="dxa"/>
          </w:tcPr>
          <w:p w14:paraId="6390841A" w14:textId="77777777" w:rsidR="00251D61" w:rsidRPr="00D66C64" w:rsidRDefault="00251D61" w:rsidP="00251D61">
            <w:pPr>
              <w:pStyle w:val="TAC"/>
              <w:rPr>
                <w:rFonts w:eastAsia="MS Gothic"/>
              </w:rPr>
            </w:pPr>
            <w:r w:rsidRPr="00D66C64">
              <w:rPr>
                <w:lang w:eastAsia="zh-CN"/>
              </w:rPr>
              <w:t>&lt;--</w:t>
            </w:r>
          </w:p>
        </w:tc>
        <w:tc>
          <w:tcPr>
            <w:tcW w:w="2128" w:type="dxa"/>
          </w:tcPr>
          <w:p w14:paraId="3A28B72E" w14:textId="77777777" w:rsidR="00251D61" w:rsidRPr="00D66C64" w:rsidRDefault="00251D61" w:rsidP="00251D61">
            <w:pPr>
              <w:pStyle w:val="TAL"/>
              <w:rPr>
                <w:rFonts w:eastAsia="MS Gothic"/>
              </w:rPr>
            </w:pPr>
            <w:r w:rsidRPr="00D66C64">
              <w:rPr>
                <w:rFonts w:eastAsia="MS Gothic"/>
              </w:rPr>
              <w:t>PRACK</w:t>
            </w:r>
          </w:p>
        </w:tc>
        <w:tc>
          <w:tcPr>
            <w:tcW w:w="567" w:type="dxa"/>
          </w:tcPr>
          <w:p w14:paraId="47084277" w14:textId="77777777" w:rsidR="00251D61" w:rsidRPr="00D66C64" w:rsidRDefault="00251D61" w:rsidP="00251D61">
            <w:pPr>
              <w:pStyle w:val="TAC"/>
              <w:rPr>
                <w:lang w:eastAsia="zh-CN"/>
              </w:rPr>
            </w:pPr>
          </w:p>
        </w:tc>
        <w:tc>
          <w:tcPr>
            <w:tcW w:w="850" w:type="dxa"/>
          </w:tcPr>
          <w:p w14:paraId="22EAB882" w14:textId="77777777" w:rsidR="00251D61" w:rsidRPr="00D66C64" w:rsidRDefault="00251D61" w:rsidP="00251D61">
            <w:pPr>
              <w:pStyle w:val="TAC"/>
              <w:rPr>
                <w:lang w:eastAsia="zh-CN"/>
              </w:rPr>
            </w:pPr>
          </w:p>
        </w:tc>
      </w:tr>
      <w:tr w:rsidR="00251D61" w:rsidRPr="00D66C64" w14:paraId="7249333F" w14:textId="77777777" w:rsidTr="00251D61">
        <w:trPr>
          <w:jc w:val="center"/>
        </w:trPr>
        <w:tc>
          <w:tcPr>
            <w:tcW w:w="567" w:type="dxa"/>
          </w:tcPr>
          <w:p w14:paraId="39FCCB7C" w14:textId="77777777" w:rsidR="00251D61" w:rsidRPr="00D66C64" w:rsidRDefault="00251D61" w:rsidP="00251D61">
            <w:pPr>
              <w:pStyle w:val="TAC"/>
              <w:rPr>
                <w:lang w:eastAsia="zh-CN"/>
              </w:rPr>
            </w:pPr>
            <w:r w:rsidRPr="00D66C64">
              <w:rPr>
                <w:lang w:eastAsia="zh-CN"/>
              </w:rPr>
              <w:t>5</w:t>
            </w:r>
          </w:p>
        </w:tc>
        <w:tc>
          <w:tcPr>
            <w:tcW w:w="4815" w:type="dxa"/>
          </w:tcPr>
          <w:p w14:paraId="321722B9" w14:textId="77777777" w:rsidR="00251D61" w:rsidRPr="00D66C64" w:rsidRDefault="00251D61" w:rsidP="00251D61">
            <w:pPr>
              <w:pStyle w:val="TAL"/>
              <w:rPr>
                <w:rFonts w:eastAsia="MS Gothic"/>
              </w:rPr>
            </w:pPr>
            <w:r w:rsidRPr="00D66C64">
              <w:rPr>
                <w:rFonts w:eastAsia="MS Gothic"/>
              </w:rPr>
              <w:t xml:space="preserve">UE responds to PRACK. </w:t>
            </w:r>
            <w:r w:rsidRPr="00D66C64">
              <w:t>(Step 5 of Annex A.5.1)</w:t>
            </w:r>
          </w:p>
        </w:tc>
        <w:tc>
          <w:tcPr>
            <w:tcW w:w="709" w:type="dxa"/>
          </w:tcPr>
          <w:p w14:paraId="3C9BE268" w14:textId="77777777" w:rsidR="00251D61" w:rsidRPr="00D66C64" w:rsidRDefault="00251D61" w:rsidP="00251D61">
            <w:pPr>
              <w:pStyle w:val="TAC"/>
              <w:rPr>
                <w:rFonts w:eastAsia="MS Gothic"/>
              </w:rPr>
            </w:pPr>
            <w:r w:rsidRPr="00D66C64">
              <w:t>--&gt;</w:t>
            </w:r>
          </w:p>
        </w:tc>
        <w:tc>
          <w:tcPr>
            <w:tcW w:w="2128" w:type="dxa"/>
          </w:tcPr>
          <w:p w14:paraId="43498965" w14:textId="77777777" w:rsidR="00251D61" w:rsidRPr="00D66C64" w:rsidRDefault="00251D61" w:rsidP="00251D61">
            <w:pPr>
              <w:pStyle w:val="TAL"/>
              <w:rPr>
                <w:rFonts w:eastAsia="MS Gothic"/>
              </w:rPr>
            </w:pPr>
            <w:r w:rsidRPr="00D66C64">
              <w:rPr>
                <w:rFonts w:eastAsia="MS Gothic"/>
              </w:rPr>
              <w:t>200 OK</w:t>
            </w:r>
          </w:p>
        </w:tc>
        <w:tc>
          <w:tcPr>
            <w:tcW w:w="567" w:type="dxa"/>
          </w:tcPr>
          <w:p w14:paraId="7728CAD2" w14:textId="77777777" w:rsidR="00251D61" w:rsidRPr="00D66C64" w:rsidRDefault="00251D61" w:rsidP="00251D61">
            <w:pPr>
              <w:pStyle w:val="TAC"/>
              <w:rPr>
                <w:lang w:eastAsia="zh-CN"/>
              </w:rPr>
            </w:pPr>
            <w:r w:rsidRPr="00D66C64">
              <w:rPr>
                <w:lang w:eastAsia="zh-CN"/>
              </w:rPr>
              <w:t>1</w:t>
            </w:r>
          </w:p>
        </w:tc>
        <w:tc>
          <w:tcPr>
            <w:tcW w:w="850" w:type="dxa"/>
          </w:tcPr>
          <w:p w14:paraId="72F9C00A" w14:textId="77777777" w:rsidR="00251D61" w:rsidRPr="00D66C64" w:rsidRDefault="00251D61" w:rsidP="00251D61">
            <w:pPr>
              <w:pStyle w:val="TAC"/>
              <w:rPr>
                <w:lang w:eastAsia="zh-CN"/>
              </w:rPr>
            </w:pPr>
            <w:r w:rsidRPr="00D66C64">
              <w:rPr>
                <w:lang w:eastAsia="zh-CN"/>
              </w:rPr>
              <w:t>P</w:t>
            </w:r>
          </w:p>
        </w:tc>
      </w:tr>
      <w:tr w:rsidR="00251D61" w:rsidRPr="00D66C64" w14:paraId="0D7AB32F" w14:textId="77777777" w:rsidTr="00251D61">
        <w:trPr>
          <w:jc w:val="center"/>
        </w:trPr>
        <w:tc>
          <w:tcPr>
            <w:tcW w:w="567" w:type="dxa"/>
          </w:tcPr>
          <w:p w14:paraId="7D3FDC36" w14:textId="77777777" w:rsidR="00251D61" w:rsidRPr="00D66C64" w:rsidRDefault="00251D61" w:rsidP="00251D61">
            <w:pPr>
              <w:pStyle w:val="TAC"/>
              <w:rPr>
                <w:lang w:eastAsia="zh-CN"/>
              </w:rPr>
            </w:pPr>
            <w:r w:rsidRPr="00D66C64">
              <w:rPr>
                <w:lang w:eastAsia="zh-CN"/>
              </w:rPr>
              <w:t>6</w:t>
            </w:r>
          </w:p>
        </w:tc>
        <w:tc>
          <w:tcPr>
            <w:tcW w:w="4815" w:type="dxa"/>
          </w:tcPr>
          <w:p w14:paraId="15F00C37" w14:textId="77777777" w:rsidR="00251D61" w:rsidRPr="00D66C64" w:rsidRDefault="00251D61" w:rsidP="00251D61">
            <w:pPr>
              <w:pStyle w:val="TAL"/>
              <w:rPr>
                <w:rFonts w:eastAsia="MS Gothic"/>
              </w:rPr>
            </w:pPr>
            <w:r w:rsidRPr="00D66C64">
              <w:rPr>
                <w:rFonts w:eastAsia="MS Gothic"/>
              </w:rPr>
              <w:t xml:space="preserve">SS sends a second SDP offer. </w:t>
            </w:r>
            <w:r w:rsidRPr="00D66C64">
              <w:t>(Step 6 of Annex A.5.1)</w:t>
            </w:r>
          </w:p>
        </w:tc>
        <w:tc>
          <w:tcPr>
            <w:tcW w:w="709" w:type="dxa"/>
          </w:tcPr>
          <w:p w14:paraId="3511528D" w14:textId="77777777" w:rsidR="00251D61" w:rsidRPr="00D66C64" w:rsidRDefault="00251D61" w:rsidP="00251D61">
            <w:pPr>
              <w:pStyle w:val="TAC"/>
            </w:pPr>
          </w:p>
        </w:tc>
        <w:tc>
          <w:tcPr>
            <w:tcW w:w="2128" w:type="dxa"/>
          </w:tcPr>
          <w:p w14:paraId="7498CA61" w14:textId="77777777" w:rsidR="00251D61" w:rsidRPr="00D66C64" w:rsidRDefault="00251D61" w:rsidP="00251D61">
            <w:pPr>
              <w:pStyle w:val="TAL"/>
              <w:rPr>
                <w:lang w:eastAsia="zh-CN"/>
              </w:rPr>
            </w:pPr>
            <w:r w:rsidRPr="00D66C64">
              <w:rPr>
                <w:lang w:eastAsia="zh-CN"/>
              </w:rPr>
              <w:t>UPDATE</w:t>
            </w:r>
          </w:p>
        </w:tc>
        <w:tc>
          <w:tcPr>
            <w:tcW w:w="567" w:type="dxa"/>
          </w:tcPr>
          <w:p w14:paraId="2498DF4E" w14:textId="77777777" w:rsidR="00251D61" w:rsidRPr="00D66C64" w:rsidRDefault="00251D61" w:rsidP="00251D61">
            <w:pPr>
              <w:pStyle w:val="TAC"/>
              <w:rPr>
                <w:lang w:eastAsia="zh-CN"/>
              </w:rPr>
            </w:pPr>
          </w:p>
        </w:tc>
        <w:tc>
          <w:tcPr>
            <w:tcW w:w="850" w:type="dxa"/>
          </w:tcPr>
          <w:p w14:paraId="17BB74C0" w14:textId="77777777" w:rsidR="00251D61" w:rsidRPr="00D66C64" w:rsidRDefault="00251D61" w:rsidP="00251D61">
            <w:pPr>
              <w:pStyle w:val="TAC"/>
              <w:rPr>
                <w:lang w:eastAsia="zh-CN"/>
              </w:rPr>
            </w:pPr>
          </w:p>
        </w:tc>
      </w:tr>
      <w:tr w:rsidR="00251D61" w:rsidRPr="00D66C64" w14:paraId="6E4D98AA" w14:textId="77777777" w:rsidTr="00251D61">
        <w:trPr>
          <w:jc w:val="center"/>
        </w:trPr>
        <w:tc>
          <w:tcPr>
            <w:tcW w:w="567" w:type="dxa"/>
          </w:tcPr>
          <w:p w14:paraId="3738C5DA" w14:textId="77777777" w:rsidR="00251D61" w:rsidRPr="00D66C64" w:rsidRDefault="00251D61" w:rsidP="00251D61">
            <w:pPr>
              <w:pStyle w:val="TAC"/>
              <w:rPr>
                <w:lang w:eastAsia="zh-CN"/>
              </w:rPr>
            </w:pPr>
            <w:r w:rsidRPr="00D66C64">
              <w:rPr>
                <w:lang w:eastAsia="zh-CN"/>
              </w:rPr>
              <w:t>7</w:t>
            </w:r>
          </w:p>
        </w:tc>
        <w:tc>
          <w:tcPr>
            <w:tcW w:w="4815" w:type="dxa"/>
          </w:tcPr>
          <w:p w14:paraId="180B0361" w14:textId="77777777" w:rsidR="00251D61" w:rsidRPr="00D66C64" w:rsidRDefault="00251D61" w:rsidP="00251D61">
            <w:pPr>
              <w:pStyle w:val="TAL"/>
              <w:rPr>
                <w:rFonts w:eastAsia="MS Gothic"/>
              </w:rPr>
            </w:pPr>
            <w:r w:rsidRPr="00D66C64">
              <w:rPr>
                <w:rFonts w:eastAsia="MS Gothic"/>
              </w:rPr>
              <w:t>UE responds to UPDATE, including an SDP answer.</w:t>
            </w:r>
          </w:p>
          <w:p w14:paraId="798D6924" w14:textId="77777777" w:rsidR="00251D61" w:rsidRPr="00D66C64" w:rsidRDefault="00251D61" w:rsidP="00251D61">
            <w:pPr>
              <w:pStyle w:val="TAL"/>
              <w:rPr>
                <w:rFonts w:eastAsia="MS Gothic"/>
              </w:rPr>
            </w:pPr>
            <w:r w:rsidRPr="00D66C64">
              <w:t>(Step 7 of Annex A.5.1)</w:t>
            </w:r>
          </w:p>
        </w:tc>
        <w:tc>
          <w:tcPr>
            <w:tcW w:w="709" w:type="dxa"/>
          </w:tcPr>
          <w:p w14:paraId="4107802A" w14:textId="77777777" w:rsidR="00251D61" w:rsidRPr="00D66C64" w:rsidRDefault="00251D61" w:rsidP="00251D61">
            <w:pPr>
              <w:pStyle w:val="TAC"/>
            </w:pPr>
          </w:p>
        </w:tc>
        <w:tc>
          <w:tcPr>
            <w:tcW w:w="2128" w:type="dxa"/>
          </w:tcPr>
          <w:p w14:paraId="57CCAF49" w14:textId="77777777" w:rsidR="00251D61" w:rsidRPr="00D66C64" w:rsidRDefault="00251D61" w:rsidP="00251D61">
            <w:pPr>
              <w:pStyle w:val="TAL"/>
              <w:rPr>
                <w:rFonts w:eastAsia="MS Gothic"/>
              </w:rPr>
            </w:pPr>
            <w:r w:rsidRPr="00D66C64">
              <w:rPr>
                <w:rFonts w:eastAsia="MS Gothic"/>
              </w:rPr>
              <w:t>200 OK</w:t>
            </w:r>
          </w:p>
        </w:tc>
        <w:tc>
          <w:tcPr>
            <w:tcW w:w="567" w:type="dxa"/>
          </w:tcPr>
          <w:p w14:paraId="626D702A" w14:textId="77777777" w:rsidR="00251D61" w:rsidRPr="00D66C64" w:rsidRDefault="00251D61" w:rsidP="00251D61">
            <w:pPr>
              <w:pStyle w:val="TAC"/>
              <w:rPr>
                <w:lang w:eastAsia="zh-CN"/>
              </w:rPr>
            </w:pPr>
          </w:p>
        </w:tc>
        <w:tc>
          <w:tcPr>
            <w:tcW w:w="850" w:type="dxa"/>
          </w:tcPr>
          <w:p w14:paraId="1B74E3A3" w14:textId="77777777" w:rsidR="00251D61" w:rsidRPr="00D66C64" w:rsidRDefault="00251D61" w:rsidP="00251D61">
            <w:pPr>
              <w:pStyle w:val="TAC"/>
              <w:rPr>
                <w:lang w:eastAsia="zh-CN"/>
              </w:rPr>
            </w:pPr>
          </w:p>
        </w:tc>
      </w:tr>
      <w:tr w:rsidR="00251D61" w:rsidRPr="00D66C64" w14:paraId="2867E93D" w14:textId="77777777" w:rsidTr="00251D61">
        <w:trPr>
          <w:jc w:val="center"/>
        </w:trPr>
        <w:tc>
          <w:tcPr>
            <w:tcW w:w="567" w:type="dxa"/>
          </w:tcPr>
          <w:p w14:paraId="31E6914B" w14:textId="77777777" w:rsidR="00251D61" w:rsidRPr="00D66C64" w:rsidRDefault="00251D61" w:rsidP="00251D61">
            <w:pPr>
              <w:pStyle w:val="TAC"/>
              <w:rPr>
                <w:lang w:eastAsia="zh-CN"/>
              </w:rPr>
            </w:pPr>
            <w:r w:rsidRPr="00D66C64">
              <w:rPr>
                <w:lang w:eastAsia="zh-CN"/>
              </w:rPr>
              <w:t>8</w:t>
            </w:r>
          </w:p>
        </w:tc>
        <w:tc>
          <w:tcPr>
            <w:tcW w:w="4815" w:type="dxa"/>
          </w:tcPr>
          <w:p w14:paraId="7560B47F" w14:textId="77777777" w:rsidR="00251D61" w:rsidRPr="00D66C64" w:rsidRDefault="00251D61" w:rsidP="00251D61">
            <w:pPr>
              <w:pStyle w:val="TAL"/>
              <w:rPr>
                <w:rFonts w:eastAsia="MS Gothic"/>
              </w:rPr>
            </w:pPr>
            <w:r w:rsidRPr="00D66C64">
              <w:rPr>
                <w:rFonts w:eastAsia="MS Gothic"/>
              </w:rPr>
              <w:t xml:space="preserve">UE sends 180 Ringing. </w:t>
            </w:r>
            <w:r w:rsidRPr="00D66C64">
              <w:t>(Step 8 of Annex A.5.1)</w:t>
            </w:r>
          </w:p>
        </w:tc>
        <w:tc>
          <w:tcPr>
            <w:tcW w:w="709" w:type="dxa"/>
          </w:tcPr>
          <w:p w14:paraId="19F96C91" w14:textId="77777777" w:rsidR="00251D61" w:rsidRPr="00D66C64" w:rsidRDefault="00251D61" w:rsidP="00251D61">
            <w:pPr>
              <w:pStyle w:val="TAC"/>
              <w:rPr>
                <w:rFonts w:eastAsia="MS Gothic"/>
              </w:rPr>
            </w:pPr>
            <w:r w:rsidRPr="00D66C64">
              <w:t>--&gt;</w:t>
            </w:r>
          </w:p>
        </w:tc>
        <w:tc>
          <w:tcPr>
            <w:tcW w:w="2128" w:type="dxa"/>
          </w:tcPr>
          <w:p w14:paraId="10C6B70B" w14:textId="77777777" w:rsidR="00251D61" w:rsidRPr="00D66C64" w:rsidRDefault="00251D61" w:rsidP="00251D61">
            <w:pPr>
              <w:pStyle w:val="TAL"/>
              <w:rPr>
                <w:rFonts w:eastAsia="MS Gothic"/>
              </w:rPr>
            </w:pPr>
            <w:r w:rsidRPr="00D66C64">
              <w:rPr>
                <w:rFonts w:eastAsia="MS Gothic"/>
              </w:rPr>
              <w:t>180 Ringing</w:t>
            </w:r>
          </w:p>
        </w:tc>
        <w:tc>
          <w:tcPr>
            <w:tcW w:w="567" w:type="dxa"/>
          </w:tcPr>
          <w:p w14:paraId="3268D599" w14:textId="77777777" w:rsidR="00251D61" w:rsidRPr="00D66C64" w:rsidRDefault="00251D61" w:rsidP="00251D61">
            <w:pPr>
              <w:pStyle w:val="TAC"/>
              <w:rPr>
                <w:lang w:eastAsia="zh-CN"/>
              </w:rPr>
            </w:pPr>
            <w:r w:rsidRPr="00D66C64">
              <w:rPr>
                <w:lang w:eastAsia="zh-CN"/>
              </w:rPr>
              <w:t>1</w:t>
            </w:r>
          </w:p>
        </w:tc>
        <w:tc>
          <w:tcPr>
            <w:tcW w:w="850" w:type="dxa"/>
          </w:tcPr>
          <w:p w14:paraId="7AD715B0" w14:textId="77777777" w:rsidR="00251D61" w:rsidRPr="00D66C64" w:rsidRDefault="00251D61" w:rsidP="00251D61">
            <w:pPr>
              <w:pStyle w:val="TAC"/>
              <w:rPr>
                <w:lang w:eastAsia="zh-CN"/>
              </w:rPr>
            </w:pPr>
            <w:r w:rsidRPr="00D66C64">
              <w:rPr>
                <w:lang w:eastAsia="zh-CN"/>
              </w:rPr>
              <w:t>P</w:t>
            </w:r>
          </w:p>
        </w:tc>
      </w:tr>
      <w:tr w:rsidR="00251D61" w:rsidRPr="00D66C64" w14:paraId="04CC5A15" w14:textId="77777777" w:rsidTr="00251D61">
        <w:trPr>
          <w:jc w:val="center"/>
        </w:trPr>
        <w:tc>
          <w:tcPr>
            <w:tcW w:w="567" w:type="dxa"/>
          </w:tcPr>
          <w:p w14:paraId="356B9D02" w14:textId="77777777" w:rsidR="00251D61" w:rsidRPr="00D66C64" w:rsidRDefault="00251D61" w:rsidP="00251D61">
            <w:pPr>
              <w:pStyle w:val="TAC"/>
              <w:rPr>
                <w:lang w:eastAsia="zh-CN"/>
              </w:rPr>
            </w:pPr>
            <w:r w:rsidRPr="00D66C64">
              <w:rPr>
                <w:lang w:eastAsia="zh-CN"/>
              </w:rPr>
              <w:t>9</w:t>
            </w:r>
          </w:p>
        </w:tc>
        <w:tc>
          <w:tcPr>
            <w:tcW w:w="4815" w:type="dxa"/>
          </w:tcPr>
          <w:p w14:paraId="7C731304" w14:textId="77777777" w:rsidR="00251D61" w:rsidRPr="00D66C64" w:rsidRDefault="00251D61" w:rsidP="00251D61">
            <w:pPr>
              <w:pStyle w:val="TAL"/>
              <w:rPr>
                <w:rFonts w:eastAsia="MS Gothic"/>
              </w:rPr>
            </w:pPr>
            <w:r w:rsidRPr="00D66C64">
              <w:rPr>
                <w:rFonts w:eastAsia="MS Gothic"/>
              </w:rPr>
              <w:t>Conditional step: if UE sent 180 Ringing reliably, SS acknowledges reception of 180 Ringing.</w:t>
            </w:r>
          </w:p>
          <w:p w14:paraId="65AD709E" w14:textId="77777777" w:rsidR="00251D61" w:rsidRPr="00D66C64" w:rsidRDefault="00251D61" w:rsidP="00251D61">
            <w:pPr>
              <w:pStyle w:val="TAL"/>
              <w:rPr>
                <w:rFonts w:eastAsia="MS Gothic"/>
              </w:rPr>
            </w:pPr>
            <w:r w:rsidRPr="00D66C64">
              <w:t>(Step 9 of Annex A.5.1)</w:t>
            </w:r>
          </w:p>
        </w:tc>
        <w:tc>
          <w:tcPr>
            <w:tcW w:w="709" w:type="dxa"/>
          </w:tcPr>
          <w:p w14:paraId="49C65A74" w14:textId="77777777" w:rsidR="00251D61" w:rsidRPr="00D66C64" w:rsidRDefault="00251D61" w:rsidP="00251D61">
            <w:pPr>
              <w:pStyle w:val="TAC"/>
              <w:rPr>
                <w:rFonts w:eastAsia="MS Gothic"/>
              </w:rPr>
            </w:pPr>
            <w:r w:rsidRPr="00D66C64">
              <w:rPr>
                <w:lang w:eastAsia="zh-CN"/>
              </w:rPr>
              <w:t>&lt;--</w:t>
            </w:r>
          </w:p>
        </w:tc>
        <w:tc>
          <w:tcPr>
            <w:tcW w:w="2128" w:type="dxa"/>
          </w:tcPr>
          <w:p w14:paraId="5988F40C" w14:textId="77777777" w:rsidR="00251D61" w:rsidRPr="00D66C64" w:rsidRDefault="00251D61" w:rsidP="00251D61">
            <w:pPr>
              <w:pStyle w:val="TAL"/>
              <w:rPr>
                <w:rFonts w:eastAsia="MS Gothic"/>
              </w:rPr>
            </w:pPr>
            <w:r w:rsidRPr="00D66C64">
              <w:rPr>
                <w:rFonts w:eastAsia="MS Gothic"/>
              </w:rPr>
              <w:t>PRACK</w:t>
            </w:r>
          </w:p>
        </w:tc>
        <w:tc>
          <w:tcPr>
            <w:tcW w:w="567" w:type="dxa"/>
          </w:tcPr>
          <w:p w14:paraId="76075D61" w14:textId="77777777" w:rsidR="00251D61" w:rsidRPr="00D66C64" w:rsidRDefault="00251D61" w:rsidP="00251D61">
            <w:pPr>
              <w:pStyle w:val="TAC"/>
              <w:rPr>
                <w:lang w:eastAsia="zh-CN"/>
              </w:rPr>
            </w:pPr>
          </w:p>
        </w:tc>
        <w:tc>
          <w:tcPr>
            <w:tcW w:w="850" w:type="dxa"/>
          </w:tcPr>
          <w:p w14:paraId="13963718" w14:textId="77777777" w:rsidR="00251D61" w:rsidRPr="00D66C64" w:rsidRDefault="00251D61" w:rsidP="00251D61">
            <w:pPr>
              <w:pStyle w:val="TAC"/>
              <w:rPr>
                <w:lang w:eastAsia="zh-CN"/>
              </w:rPr>
            </w:pPr>
          </w:p>
        </w:tc>
      </w:tr>
      <w:tr w:rsidR="00251D61" w:rsidRPr="00D66C64" w14:paraId="471E6ADF" w14:textId="77777777" w:rsidTr="00251D61">
        <w:trPr>
          <w:jc w:val="center"/>
        </w:trPr>
        <w:tc>
          <w:tcPr>
            <w:tcW w:w="567" w:type="dxa"/>
          </w:tcPr>
          <w:p w14:paraId="2EA87A3F" w14:textId="77777777" w:rsidR="00251D61" w:rsidRPr="00D66C64" w:rsidRDefault="00251D61" w:rsidP="00251D61">
            <w:pPr>
              <w:pStyle w:val="TAC"/>
              <w:rPr>
                <w:lang w:eastAsia="zh-CN"/>
              </w:rPr>
            </w:pPr>
            <w:r w:rsidRPr="00D66C64">
              <w:rPr>
                <w:lang w:eastAsia="zh-CN"/>
              </w:rPr>
              <w:t>10</w:t>
            </w:r>
          </w:p>
        </w:tc>
        <w:tc>
          <w:tcPr>
            <w:tcW w:w="4815" w:type="dxa"/>
          </w:tcPr>
          <w:p w14:paraId="10669995" w14:textId="77777777" w:rsidR="00251D61" w:rsidRPr="00D66C64" w:rsidRDefault="00251D61" w:rsidP="00251D61">
            <w:pPr>
              <w:pStyle w:val="TAL"/>
              <w:rPr>
                <w:rFonts w:eastAsia="MS Gothic"/>
              </w:rPr>
            </w:pPr>
            <w:r w:rsidRPr="00D66C64">
              <w:rPr>
                <w:rFonts w:eastAsia="MS Gothic"/>
              </w:rPr>
              <w:t xml:space="preserve">Conditional step: if UE sent 180 Ringing reliably, UE responds to PRACK. </w:t>
            </w:r>
            <w:r w:rsidRPr="00D66C64">
              <w:t>(Step 10 of Annex A.5.1)</w:t>
            </w:r>
          </w:p>
        </w:tc>
        <w:tc>
          <w:tcPr>
            <w:tcW w:w="709" w:type="dxa"/>
          </w:tcPr>
          <w:p w14:paraId="4B1EA2AC" w14:textId="77777777" w:rsidR="00251D61" w:rsidRPr="00D66C64" w:rsidRDefault="00251D61" w:rsidP="00251D61">
            <w:pPr>
              <w:pStyle w:val="TAC"/>
              <w:rPr>
                <w:rFonts w:eastAsia="MS Gothic"/>
              </w:rPr>
            </w:pPr>
            <w:r w:rsidRPr="00D66C64">
              <w:t>--&gt;</w:t>
            </w:r>
          </w:p>
        </w:tc>
        <w:tc>
          <w:tcPr>
            <w:tcW w:w="2128" w:type="dxa"/>
          </w:tcPr>
          <w:p w14:paraId="71538D81" w14:textId="77777777" w:rsidR="00251D61" w:rsidRPr="00D66C64" w:rsidRDefault="00251D61" w:rsidP="00251D61">
            <w:pPr>
              <w:pStyle w:val="TAL"/>
              <w:rPr>
                <w:rFonts w:eastAsia="MS Gothic"/>
              </w:rPr>
            </w:pPr>
            <w:r w:rsidRPr="00D66C64">
              <w:rPr>
                <w:rFonts w:eastAsia="MS Gothic"/>
              </w:rPr>
              <w:t>200 OK</w:t>
            </w:r>
          </w:p>
        </w:tc>
        <w:tc>
          <w:tcPr>
            <w:tcW w:w="567" w:type="dxa"/>
          </w:tcPr>
          <w:p w14:paraId="2D6872B8" w14:textId="77777777" w:rsidR="00251D61" w:rsidRPr="00D66C64" w:rsidRDefault="00251D61" w:rsidP="00251D61">
            <w:pPr>
              <w:pStyle w:val="TAC"/>
              <w:rPr>
                <w:lang w:eastAsia="zh-CN"/>
              </w:rPr>
            </w:pPr>
          </w:p>
        </w:tc>
        <w:tc>
          <w:tcPr>
            <w:tcW w:w="850" w:type="dxa"/>
          </w:tcPr>
          <w:p w14:paraId="1B05C334" w14:textId="77777777" w:rsidR="00251D61" w:rsidRPr="00D66C64" w:rsidRDefault="00251D61" w:rsidP="00251D61">
            <w:pPr>
              <w:pStyle w:val="TAC"/>
              <w:rPr>
                <w:lang w:eastAsia="zh-CN"/>
              </w:rPr>
            </w:pPr>
          </w:p>
        </w:tc>
      </w:tr>
      <w:tr w:rsidR="00251D61" w:rsidRPr="00D66C64" w14:paraId="6F5AECEA" w14:textId="77777777" w:rsidTr="00251D61">
        <w:trPr>
          <w:jc w:val="center"/>
        </w:trPr>
        <w:tc>
          <w:tcPr>
            <w:tcW w:w="567" w:type="dxa"/>
          </w:tcPr>
          <w:p w14:paraId="74F6C3B3" w14:textId="77777777" w:rsidR="00251D61" w:rsidRPr="00D66C64" w:rsidRDefault="00251D61" w:rsidP="00251D61">
            <w:pPr>
              <w:pStyle w:val="TAC"/>
              <w:rPr>
                <w:lang w:eastAsia="zh-CN"/>
              </w:rPr>
            </w:pPr>
            <w:r w:rsidRPr="00D66C64">
              <w:rPr>
                <w:lang w:eastAsia="zh-CN"/>
              </w:rPr>
              <w:t>11</w:t>
            </w:r>
          </w:p>
        </w:tc>
        <w:tc>
          <w:tcPr>
            <w:tcW w:w="4815" w:type="dxa"/>
          </w:tcPr>
          <w:p w14:paraId="39BEB04D" w14:textId="77777777" w:rsidR="00251D61" w:rsidRPr="00D66C64" w:rsidRDefault="00251D61" w:rsidP="00251D61">
            <w:pPr>
              <w:pStyle w:val="TAL"/>
            </w:pPr>
            <w:r w:rsidRPr="00D66C64">
              <w:t>Make UE accept the voice call.</w:t>
            </w:r>
          </w:p>
        </w:tc>
        <w:tc>
          <w:tcPr>
            <w:tcW w:w="709" w:type="dxa"/>
          </w:tcPr>
          <w:p w14:paraId="637E40A1" w14:textId="77777777" w:rsidR="00251D61" w:rsidRPr="00D66C64" w:rsidRDefault="00251D61" w:rsidP="00251D61">
            <w:pPr>
              <w:pStyle w:val="TAC"/>
            </w:pPr>
          </w:p>
        </w:tc>
        <w:tc>
          <w:tcPr>
            <w:tcW w:w="2128" w:type="dxa"/>
          </w:tcPr>
          <w:p w14:paraId="7D824557" w14:textId="77777777" w:rsidR="00251D61" w:rsidRPr="00D66C64" w:rsidRDefault="00251D61" w:rsidP="00251D61">
            <w:pPr>
              <w:pStyle w:val="TAL"/>
              <w:rPr>
                <w:rFonts w:eastAsia="MS Gothic"/>
              </w:rPr>
            </w:pPr>
          </w:p>
        </w:tc>
        <w:tc>
          <w:tcPr>
            <w:tcW w:w="567" w:type="dxa"/>
          </w:tcPr>
          <w:p w14:paraId="09AB072E" w14:textId="77777777" w:rsidR="00251D61" w:rsidRPr="00D66C64" w:rsidRDefault="00251D61" w:rsidP="00251D61">
            <w:pPr>
              <w:pStyle w:val="TAC"/>
              <w:rPr>
                <w:lang w:eastAsia="zh-CN"/>
              </w:rPr>
            </w:pPr>
          </w:p>
        </w:tc>
        <w:tc>
          <w:tcPr>
            <w:tcW w:w="850" w:type="dxa"/>
          </w:tcPr>
          <w:p w14:paraId="013F2AD5" w14:textId="77777777" w:rsidR="00251D61" w:rsidRPr="00D66C64" w:rsidRDefault="00251D61" w:rsidP="00251D61">
            <w:pPr>
              <w:pStyle w:val="TAC"/>
              <w:rPr>
                <w:lang w:eastAsia="zh-CN"/>
              </w:rPr>
            </w:pPr>
          </w:p>
        </w:tc>
      </w:tr>
      <w:tr w:rsidR="00251D61" w:rsidRPr="00D66C64" w14:paraId="130E777E" w14:textId="77777777" w:rsidTr="00251D61">
        <w:trPr>
          <w:jc w:val="center"/>
        </w:trPr>
        <w:tc>
          <w:tcPr>
            <w:tcW w:w="567" w:type="dxa"/>
          </w:tcPr>
          <w:p w14:paraId="0E3FCE6A" w14:textId="77777777" w:rsidR="00251D61" w:rsidRPr="00D66C64" w:rsidRDefault="00251D61" w:rsidP="00251D61">
            <w:pPr>
              <w:pStyle w:val="TAC"/>
              <w:rPr>
                <w:lang w:eastAsia="zh-CN"/>
              </w:rPr>
            </w:pPr>
            <w:r w:rsidRPr="00D66C64">
              <w:rPr>
                <w:lang w:eastAsia="zh-CN"/>
              </w:rPr>
              <w:t>12</w:t>
            </w:r>
          </w:p>
        </w:tc>
        <w:tc>
          <w:tcPr>
            <w:tcW w:w="4815" w:type="dxa"/>
          </w:tcPr>
          <w:p w14:paraId="40DE6BD5" w14:textId="77777777" w:rsidR="00251D61" w:rsidRPr="00D66C64" w:rsidRDefault="00251D61" w:rsidP="00251D61">
            <w:pPr>
              <w:pStyle w:val="TAL"/>
              <w:rPr>
                <w:rFonts w:eastAsia="MS Gothic"/>
              </w:rPr>
            </w:pPr>
            <w:r w:rsidRPr="00D66C64">
              <w:rPr>
                <w:rFonts w:eastAsia="MS Gothic"/>
              </w:rPr>
              <w:t xml:space="preserve">UE responds to INVITE. </w:t>
            </w:r>
            <w:r w:rsidRPr="00D66C64">
              <w:t>(Step 11 of Annex A.5.1)</w:t>
            </w:r>
          </w:p>
        </w:tc>
        <w:tc>
          <w:tcPr>
            <w:tcW w:w="709" w:type="dxa"/>
          </w:tcPr>
          <w:p w14:paraId="2FDBB47B" w14:textId="77777777" w:rsidR="00251D61" w:rsidRPr="00D66C64" w:rsidRDefault="00251D61" w:rsidP="00251D61">
            <w:pPr>
              <w:pStyle w:val="TAC"/>
              <w:rPr>
                <w:rFonts w:eastAsia="MS Gothic"/>
              </w:rPr>
            </w:pPr>
            <w:r w:rsidRPr="00D66C64">
              <w:t>--&gt;</w:t>
            </w:r>
          </w:p>
        </w:tc>
        <w:tc>
          <w:tcPr>
            <w:tcW w:w="2128" w:type="dxa"/>
          </w:tcPr>
          <w:p w14:paraId="1AA78DF4" w14:textId="77777777" w:rsidR="00251D61" w:rsidRPr="00D66C64" w:rsidRDefault="00251D61" w:rsidP="00251D61">
            <w:pPr>
              <w:pStyle w:val="TAL"/>
              <w:rPr>
                <w:rFonts w:eastAsia="MS Gothic"/>
              </w:rPr>
            </w:pPr>
            <w:r w:rsidRPr="00D66C64">
              <w:rPr>
                <w:rFonts w:eastAsia="MS Gothic"/>
              </w:rPr>
              <w:t>200 OK</w:t>
            </w:r>
          </w:p>
        </w:tc>
        <w:tc>
          <w:tcPr>
            <w:tcW w:w="567" w:type="dxa"/>
          </w:tcPr>
          <w:p w14:paraId="28FD971E" w14:textId="77777777" w:rsidR="00251D61" w:rsidRPr="00D66C64" w:rsidRDefault="00251D61" w:rsidP="00251D61">
            <w:pPr>
              <w:pStyle w:val="TAC"/>
              <w:rPr>
                <w:lang w:eastAsia="zh-CN"/>
              </w:rPr>
            </w:pPr>
          </w:p>
        </w:tc>
        <w:tc>
          <w:tcPr>
            <w:tcW w:w="850" w:type="dxa"/>
          </w:tcPr>
          <w:p w14:paraId="239B2CB2" w14:textId="77777777" w:rsidR="00251D61" w:rsidRPr="00D66C64" w:rsidRDefault="00251D61" w:rsidP="00251D61">
            <w:pPr>
              <w:pStyle w:val="TAC"/>
              <w:rPr>
                <w:lang w:eastAsia="zh-CN"/>
              </w:rPr>
            </w:pPr>
          </w:p>
        </w:tc>
      </w:tr>
      <w:tr w:rsidR="00251D61" w:rsidRPr="00D66C64" w14:paraId="33E6654B" w14:textId="77777777" w:rsidTr="00251D61">
        <w:trPr>
          <w:jc w:val="center"/>
        </w:trPr>
        <w:tc>
          <w:tcPr>
            <w:tcW w:w="567" w:type="dxa"/>
          </w:tcPr>
          <w:p w14:paraId="2D0AD38C" w14:textId="77777777" w:rsidR="00251D61" w:rsidRPr="00D66C64" w:rsidRDefault="00251D61" w:rsidP="00251D61">
            <w:pPr>
              <w:pStyle w:val="TAC"/>
              <w:rPr>
                <w:lang w:eastAsia="zh-CN"/>
              </w:rPr>
            </w:pPr>
            <w:r w:rsidRPr="00D66C64">
              <w:rPr>
                <w:lang w:eastAsia="zh-CN"/>
              </w:rPr>
              <w:t>13</w:t>
            </w:r>
          </w:p>
        </w:tc>
        <w:tc>
          <w:tcPr>
            <w:tcW w:w="4815" w:type="dxa"/>
          </w:tcPr>
          <w:p w14:paraId="1362733C" w14:textId="77777777" w:rsidR="00251D61" w:rsidRPr="00D66C64" w:rsidRDefault="00251D61" w:rsidP="00251D61">
            <w:pPr>
              <w:pStyle w:val="TAL"/>
              <w:rPr>
                <w:rFonts w:eastAsia="MS Gothic"/>
              </w:rPr>
            </w:pPr>
            <w:r w:rsidRPr="00D66C64">
              <w:rPr>
                <w:rFonts w:eastAsia="MS Gothic"/>
              </w:rPr>
              <w:t xml:space="preserve">SS acknowledges. </w:t>
            </w:r>
            <w:r w:rsidRPr="00D66C64">
              <w:t>(Step 12 of Annex A.5.1)</w:t>
            </w:r>
          </w:p>
        </w:tc>
        <w:tc>
          <w:tcPr>
            <w:tcW w:w="709" w:type="dxa"/>
          </w:tcPr>
          <w:p w14:paraId="42EB8250" w14:textId="77777777" w:rsidR="00251D61" w:rsidRPr="00D66C64" w:rsidRDefault="00251D61" w:rsidP="00251D61">
            <w:pPr>
              <w:pStyle w:val="TAC"/>
              <w:rPr>
                <w:rFonts w:eastAsia="MS Gothic"/>
              </w:rPr>
            </w:pPr>
            <w:r w:rsidRPr="00D66C64">
              <w:rPr>
                <w:lang w:eastAsia="zh-CN"/>
              </w:rPr>
              <w:t>&lt;--</w:t>
            </w:r>
          </w:p>
        </w:tc>
        <w:tc>
          <w:tcPr>
            <w:tcW w:w="2128" w:type="dxa"/>
          </w:tcPr>
          <w:p w14:paraId="5FF315C5" w14:textId="77777777" w:rsidR="00251D61" w:rsidRPr="00D66C64" w:rsidRDefault="00251D61" w:rsidP="00251D61">
            <w:pPr>
              <w:pStyle w:val="TAL"/>
              <w:rPr>
                <w:rFonts w:eastAsia="MS Gothic"/>
              </w:rPr>
            </w:pPr>
            <w:r w:rsidRPr="00D66C64">
              <w:rPr>
                <w:rFonts w:eastAsia="MS Gothic"/>
              </w:rPr>
              <w:t>ACK</w:t>
            </w:r>
          </w:p>
        </w:tc>
        <w:tc>
          <w:tcPr>
            <w:tcW w:w="567" w:type="dxa"/>
          </w:tcPr>
          <w:p w14:paraId="0B971730" w14:textId="77777777" w:rsidR="00251D61" w:rsidRPr="00D66C64" w:rsidRDefault="00251D61" w:rsidP="00251D61">
            <w:pPr>
              <w:pStyle w:val="TAC"/>
              <w:rPr>
                <w:lang w:eastAsia="zh-CN"/>
              </w:rPr>
            </w:pPr>
          </w:p>
        </w:tc>
        <w:tc>
          <w:tcPr>
            <w:tcW w:w="850" w:type="dxa"/>
          </w:tcPr>
          <w:p w14:paraId="3E614023" w14:textId="77777777" w:rsidR="00251D61" w:rsidRPr="00D66C64" w:rsidRDefault="00251D61" w:rsidP="00251D61">
            <w:pPr>
              <w:pStyle w:val="TAC"/>
              <w:rPr>
                <w:lang w:eastAsia="zh-CN"/>
              </w:rPr>
            </w:pPr>
          </w:p>
        </w:tc>
      </w:tr>
    </w:tbl>
    <w:p w14:paraId="28C8BB46" w14:textId="77777777" w:rsidR="00251D61" w:rsidRPr="00D66C64" w:rsidRDefault="00251D61" w:rsidP="00251D61"/>
    <w:p w14:paraId="37C53BC8" w14:textId="77777777" w:rsidR="00251D61" w:rsidRPr="00D66C64" w:rsidRDefault="00251D61" w:rsidP="00251D61">
      <w:pPr>
        <w:pStyle w:val="H6"/>
      </w:pPr>
      <w:r w:rsidRPr="00D66C64">
        <w:lastRenderedPageBreak/>
        <w:t>7.13.4.3</w:t>
      </w:r>
      <w:r w:rsidRPr="00D66C64">
        <w:tab/>
        <w:t>Specific message contents</w:t>
      </w:r>
    </w:p>
    <w:p w14:paraId="249328D9" w14:textId="77777777" w:rsidR="00251D61" w:rsidRPr="00D66C64" w:rsidRDefault="00251D61" w:rsidP="00251D61">
      <w:pPr>
        <w:pStyle w:val="TH"/>
      </w:pPr>
      <w:r w:rsidRPr="00D66C64">
        <w:t xml:space="preserve">Table 7.13.4.3-1: INVITE (step 1, table </w:t>
      </w:r>
      <w:r w:rsidRPr="00D66C64">
        <w:rPr>
          <w:rFonts w:cs="Arial"/>
        </w:rPr>
        <w:t>7.13.4.2-1</w:t>
      </w:r>
      <w:r w:rsidRPr="00D66C64">
        <w:t>)</w:t>
      </w: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52"/>
        <w:gridCol w:w="869"/>
        <w:gridCol w:w="4320"/>
        <w:gridCol w:w="709"/>
        <w:gridCol w:w="1871"/>
      </w:tblGrid>
      <w:tr w:rsidR="00251D61" w:rsidRPr="00D66C64" w14:paraId="6510A68F" w14:textId="77777777" w:rsidTr="00251D61">
        <w:trPr>
          <w:jc w:val="center"/>
        </w:trPr>
        <w:tc>
          <w:tcPr>
            <w:tcW w:w="9521" w:type="dxa"/>
            <w:gridSpan w:val="5"/>
          </w:tcPr>
          <w:p w14:paraId="3C92C15B" w14:textId="77777777" w:rsidR="00251D61" w:rsidRPr="00D66C64" w:rsidRDefault="00251D61" w:rsidP="00251D61">
            <w:pPr>
              <w:pStyle w:val="TAL"/>
            </w:pPr>
            <w:r w:rsidRPr="00D66C64">
              <w:t>Derivation Path: TS 34.229-5, Step 1 of A.5.1, with following exceptions</w:t>
            </w:r>
          </w:p>
        </w:tc>
      </w:tr>
      <w:tr w:rsidR="00251D61" w:rsidRPr="00D66C64" w14:paraId="04ADC9E3"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4AD2A85F" w14:textId="77777777" w:rsidR="00251D61" w:rsidRPr="00D66C64" w:rsidRDefault="00251D61" w:rsidP="00251D61">
            <w:pPr>
              <w:pStyle w:val="TAH"/>
            </w:pPr>
            <w:r w:rsidRPr="00D66C64">
              <w:t>Header/param</w:t>
            </w:r>
          </w:p>
        </w:tc>
        <w:tc>
          <w:tcPr>
            <w:tcW w:w="869" w:type="dxa"/>
            <w:tcBorders>
              <w:top w:val="single" w:sz="4" w:space="0" w:color="auto"/>
              <w:left w:val="single" w:sz="4" w:space="0" w:color="auto"/>
              <w:bottom w:val="single" w:sz="4" w:space="0" w:color="auto"/>
              <w:right w:val="single" w:sz="4" w:space="0" w:color="auto"/>
            </w:tcBorders>
            <w:hideMark/>
          </w:tcPr>
          <w:p w14:paraId="0E9217FC" w14:textId="77777777" w:rsidR="00251D61" w:rsidRPr="00D66C64" w:rsidRDefault="00251D61" w:rsidP="00251D61">
            <w:pPr>
              <w:pStyle w:val="TAH"/>
            </w:pPr>
            <w:r w:rsidRPr="00D66C64">
              <w:t>Cond</w:t>
            </w:r>
          </w:p>
        </w:tc>
        <w:tc>
          <w:tcPr>
            <w:tcW w:w="4320" w:type="dxa"/>
            <w:tcBorders>
              <w:top w:val="single" w:sz="4" w:space="0" w:color="auto"/>
              <w:left w:val="single" w:sz="4" w:space="0" w:color="auto"/>
              <w:bottom w:val="single" w:sz="4" w:space="0" w:color="auto"/>
              <w:right w:val="single" w:sz="4" w:space="0" w:color="auto"/>
            </w:tcBorders>
            <w:hideMark/>
          </w:tcPr>
          <w:p w14:paraId="15AEDF5D" w14:textId="77777777" w:rsidR="00251D61" w:rsidRPr="00D66C64" w:rsidRDefault="00251D61" w:rsidP="00251D61">
            <w:pPr>
              <w:pStyle w:val="TAH"/>
            </w:pPr>
            <w:r w:rsidRPr="00D66C64">
              <w:t>Value/remark</w:t>
            </w:r>
          </w:p>
        </w:tc>
        <w:tc>
          <w:tcPr>
            <w:tcW w:w="709" w:type="dxa"/>
            <w:tcBorders>
              <w:top w:val="single" w:sz="4" w:space="0" w:color="auto"/>
              <w:left w:val="single" w:sz="4" w:space="0" w:color="auto"/>
              <w:bottom w:val="single" w:sz="4" w:space="0" w:color="auto"/>
              <w:right w:val="single" w:sz="4" w:space="0" w:color="auto"/>
            </w:tcBorders>
            <w:hideMark/>
          </w:tcPr>
          <w:p w14:paraId="70BBAAD4" w14:textId="77777777" w:rsidR="00251D61" w:rsidRPr="00D66C64" w:rsidRDefault="00251D61" w:rsidP="00251D61">
            <w:pPr>
              <w:pStyle w:val="TAH"/>
            </w:pPr>
            <w:r w:rsidRPr="00D66C64">
              <w:t>Rel</w:t>
            </w:r>
          </w:p>
        </w:tc>
        <w:tc>
          <w:tcPr>
            <w:tcW w:w="1871" w:type="dxa"/>
            <w:tcBorders>
              <w:top w:val="single" w:sz="4" w:space="0" w:color="auto"/>
              <w:left w:val="single" w:sz="4" w:space="0" w:color="auto"/>
              <w:bottom w:val="single" w:sz="4" w:space="0" w:color="auto"/>
              <w:right w:val="single" w:sz="4" w:space="0" w:color="auto"/>
            </w:tcBorders>
            <w:hideMark/>
          </w:tcPr>
          <w:p w14:paraId="6A95821F" w14:textId="77777777" w:rsidR="00251D61" w:rsidRPr="00D66C64" w:rsidRDefault="00251D61" w:rsidP="00251D61">
            <w:pPr>
              <w:pStyle w:val="TAH"/>
            </w:pPr>
            <w:r w:rsidRPr="00D66C64">
              <w:t>Reference</w:t>
            </w:r>
          </w:p>
        </w:tc>
      </w:tr>
      <w:tr w:rsidR="00251D61" w:rsidRPr="00D66C64" w14:paraId="44CD307D"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1A26CF27" w14:textId="77777777" w:rsidR="00251D61" w:rsidRPr="00D66C64" w:rsidRDefault="00251D61" w:rsidP="00251D61">
            <w:pPr>
              <w:pStyle w:val="TAL"/>
              <w:rPr>
                <w:b/>
              </w:rPr>
            </w:pPr>
            <w:r w:rsidRPr="00D66C64">
              <w:rPr>
                <w:b/>
              </w:rPr>
              <w:t>Message-body</w:t>
            </w:r>
          </w:p>
        </w:tc>
        <w:tc>
          <w:tcPr>
            <w:tcW w:w="869" w:type="dxa"/>
            <w:tcBorders>
              <w:top w:val="single" w:sz="4" w:space="0" w:color="auto"/>
              <w:left w:val="single" w:sz="4" w:space="0" w:color="auto"/>
              <w:bottom w:val="single" w:sz="4" w:space="0" w:color="auto"/>
              <w:right w:val="single" w:sz="4" w:space="0" w:color="auto"/>
            </w:tcBorders>
          </w:tcPr>
          <w:p w14:paraId="5DE5BBCC" w14:textId="77777777" w:rsidR="00251D61" w:rsidRPr="00D66C64" w:rsidRDefault="00251D61" w:rsidP="00251D61">
            <w:pPr>
              <w:pStyle w:val="TAL"/>
            </w:pPr>
          </w:p>
        </w:tc>
        <w:tc>
          <w:tcPr>
            <w:tcW w:w="4320" w:type="dxa"/>
            <w:tcBorders>
              <w:top w:val="single" w:sz="4" w:space="0" w:color="auto"/>
              <w:left w:val="single" w:sz="4" w:space="0" w:color="auto"/>
              <w:bottom w:val="single" w:sz="4" w:space="0" w:color="auto"/>
              <w:right w:val="single" w:sz="4" w:space="0" w:color="auto"/>
            </w:tcBorders>
            <w:hideMark/>
          </w:tcPr>
          <w:p w14:paraId="51625687" w14:textId="77777777" w:rsidR="00251D61" w:rsidRPr="00D66C64" w:rsidRDefault="00251D61" w:rsidP="00251D61">
            <w:pPr>
              <w:pStyle w:val="TAL"/>
            </w:pPr>
            <w:r w:rsidRPr="00D66C64">
              <w:t>Media description:</w:t>
            </w:r>
          </w:p>
          <w:p w14:paraId="449E5594" w14:textId="77777777" w:rsidR="00251D61" w:rsidRPr="00D66C64" w:rsidRDefault="00251D61" w:rsidP="00251D61">
            <w:pPr>
              <w:pStyle w:val="TAL"/>
              <w:rPr>
                <w:i/>
                <w:lang w:eastAsia="zh-CN"/>
              </w:rPr>
            </w:pPr>
            <w:r w:rsidRPr="00D66C64">
              <w:rPr>
                <w:i/>
                <w:lang w:eastAsia="zh-CN"/>
              </w:rPr>
              <w:t>b=RR:0</w:t>
            </w:r>
          </w:p>
        </w:tc>
        <w:tc>
          <w:tcPr>
            <w:tcW w:w="709" w:type="dxa"/>
            <w:tcBorders>
              <w:top w:val="single" w:sz="4" w:space="0" w:color="auto"/>
              <w:left w:val="single" w:sz="4" w:space="0" w:color="auto"/>
              <w:bottom w:val="single" w:sz="4" w:space="0" w:color="auto"/>
              <w:right w:val="single" w:sz="4" w:space="0" w:color="auto"/>
            </w:tcBorders>
          </w:tcPr>
          <w:p w14:paraId="0945F51F" w14:textId="77777777" w:rsidR="00251D61" w:rsidRPr="00D66C64" w:rsidRDefault="00251D61" w:rsidP="00251D61">
            <w:pPr>
              <w:pStyle w:val="TAL"/>
            </w:pPr>
          </w:p>
        </w:tc>
        <w:tc>
          <w:tcPr>
            <w:tcW w:w="1871" w:type="dxa"/>
            <w:tcBorders>
              <w:top w:val="single" w:sz="4" w:space="0" w:color="auto"/>
              <w:left w:val="single" w:sz="4" w:space="0" w:color="auto"/>
              <w:bottom w:val="single" w:sz="4" w:space="0" w:color="auto"/>
              <w:right w:val="single" w:sz="4" w:space="0" w:color="auto"/>
            </w:tcBorders>
            <w:hideMark/>
          </w:tcPr>
          <w:p w14:paraId="5BD95E62" w14:textId="77777777" w:rsidR="00251D61" w:rsidRPr="00D66C64" w:rsidRDefault="00251D61" w:rsidP="00251D61">
            <w:pPr>
              <w:pStyle w:val="TAL"/>
              <w:rPr>
                <w:lang w:eastAsia="zh-CN"/>
              </w:rPr>
            </w:pPr>
            <w:r w:rsidRPr="00D66C64">
              <w:rPr>
                <w:lang w:eastAsia="zh-CN"/>
              </w:rPr>
              <w:t>TS 26.114 [33]</w:t>
            </w:r>
          </w:p>
          <w:p w14:paraId="3D06B150" w14:textId="77777777" w:rsidR="00251D61" w:rsidRPr="00D66C64" w:rsidRDefault="00251D61" w:rsidP="00251D61">
            <w:pPr>
              <w:pStyle w:val="TAL"/>
              <w:rPr>
                <w:lang w:eastAsia="zh-CN"/>
              </w:rPr>
            </w:pPr>
            <w:r w:rsidRPr="00D66C64">
              <w:rPr>
                <w:lang w:eastAsia="zh-CN"/>
              </w:rPr>
              <w:t>GSMA NG.114 [31]</w:t>
            </w:r>
          </w:p>
        </w:tc>
      </w:tr>
    </w:tbl>
    <w:p w14:paraId="0ECA10DE" w14:textId="77777777" w:rsidR="00251D61" w:rsidRPr="00D66C64" w:rsidRDefault="00251D61" w:rsidP="00251D61"/>
    <w:p w14:paraId="78F5C5E0" w14:textId="77777777" w:rsidR="00251D61" w:rsidRPr="00D66C64" w:rsidRDefault="00251D61" w:rsidP="00251D61">
      <w:pPr>
        <w:pStyle w:val="TH"/>
      </w:pPr>
      <w:r w:rsidRPr="00D66C64">
        <w:t xml:space="preserve">Table 7.13.4.3-2: </w:t>
      </w:r>
      <w:r w:rsidRPr="00D66C64">
        <w:rPr>
          <w:rFonts w:eastAsia="MS Gothic"/>
        </w:rPr>
        <w:t>183 Session Progress</w:t>
      </w:r>
      <w:r w:rsidRPr="00D66C64">
        <w:t xml:space="preserve"> (step 3, table </w:t>
      </w:r>
      <w:r w:rsidRPr="00D66C64">
        <w:rPr>
          <w:rFonts w:cs="Arial"/>
        </w:rPr>
        <w:t>7.13.4.2-1</w:t>
      </w:r>
      <w:r w:rsidRPr="00D66C64">
        <w:t>)</w:t>
      </w: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52"/>
        <w:gridCol w:w="869"/>
        <w:gridCol w:w="4320"/>
        <w:gridCol w:w="709"/>
        <w:gridCol w:w="1871"/>
      </w:tblGrid>
      <w:tr w:rsidR="00251D61" w:rsidRPr="00D66C64" w14:paraId="472DE547" w14:textId="77777777" w:rsidTr="00251D61">
        <w:trPr>
          <w:jc w:val="center"/>
        </w:trPr>
        <w:tc>
          <w:tcPr>
            <w:tcW w:w="9521" w:type="dxa"/>
            <w:gridSpan w:val="5"/>
          </w:tcPr>
          <w:p w14:paraId="07B5092E" w14:textId="77777777" w:rsidR="00251D61" w:rsidRPr="00D66C64" w:rsidRDefault="00251D61" w:rsidP="00251D61">
            <w:pPr>
              <w:pStyle w:val="TAL"/>
            </w:pPr>
            <w:r w:rsidRPr="00D66C64">
              <w:t>Derivation Path: TS 34.229-5, Step 3 of A.5.1, with following exceptions</w:t>
            </w:r>
          </w:p>
        </w:tc>
      </w:tr>
      <w:tr w:rsidR="00251D61" w:rsidRPr="00D66C64" w14:paraId="79B5BE13"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46C1BE24" w14:textId="77777777" w:rsidR="00251D61" w:rsidRPr="00D66C64" w:rsidRDefault="00251D61" w:rsidP="00251D61">
            <w:pPr>
              <w:pStyle w:val="TAH"/>
            </w:pPr>
            <w:r w:rsidRPr="00D66C64">
              <w:t>Header/param</w:t>
            </w:r>
          </w:p>
        </w:tc>
        <w:tc>
          <w:tcPr>
            <w:tcW w:w="869" w:type="dxa"/>
            <w:tcBorders>
              <w:top w:val="single" w:sz="4" w:space="0" w:color="auto"/>
              <w:left w:val="single" w:sz="4" w:space="0" w:color="auto"/>
              <w:bottom w:val="single" w:sz="4" w:space="0" w:color="auto"/>
              <w:right w:val="single" w:sz="4" w:space="0" w:color="auto"/>
            </w:tcBorders>
            <w:hideMark/>
          </w:tcPr>
          <w:p w14:paraId="11A853C2" w14:textId="77777777" w:rsidR="00251D61" w:rsidRPr="00D66C64" w:rsidRDefault="00251D61" w:rsidP="00251D61">
            <w:pPr>
              <w:pStyle w:val="TAH"/>
            </w:pPr>
            <w:r w:rsidRPr="00D66C64">
              <w:t>Cond</w:t>
            </w:r>
          </w:p>
        </w:tc>
        <w:tc>
          <w:tcPr>
            <w:tcW w:w="4320" w:type="dxa"/>
            <w:tcBorders>
              <w:top w:val="single" w:sz="4" w:space="0" w:color="auto"/>
              <w:left w:val="single" w:sz="4" w:space="0" w:color="auto"/>
              <w:bottom w:val="single" w:sz="4" w:space="0" w:color="auto"/>
              <w:right w:val="single" w:sz="4" w:space="0" w:color="auto"/>
            </w:tcBorders>
            <w:hideMark/>
          </w:tcPr>
          <w:p w14:paraId="01A1E371" w14:textId="77777777" w:rsidR="00251D61" w:rsidRPr="00D66C64" w:rsidRDefault="00251D61" w:rsidP="00251D61">
            <w:pPr>
              <w:pStyle w:val="TAH"/>
            </w:pPr>
            <w:r w:rsidRPr="00D66C64">
              <w:t>Value/remark</w:t>
            </w:r>
          </w:p>
        </w:tc>
        <w:tc>
          <w:tcPr>
            <w:tcW w:w="709" w:type="dxa"/>
            <w:tcBorders>
              <w:top w:val="single" w:sz="4" w:space="0" w:color="auto"/>
              <w:left w:val="single" w:sz="4" w:space="0" w:color="auto"/>
              <w:bottom w:val="single" w:sz="4" w:space="0" w:color="auto"/>
              <w:right w:val="single" w:sz="4" w:space="0" w:color="auto"/>
            </w:tcBorders>
            <w:hideMark/>
          </w:tcPr>
          <w:p w14:paraId="3A9F0EBD" w14:textId="77777777" w:rsidR="00251D61" w:rsidRPr="00D66C64" w:rsidRDefault="00251D61" w:rsidP="00251D61">
            <w:pPr>
              <w:pStyle w:val="TAH"/>
            </w:pPr>
            <w:r w:rsidRPr="00D66C64">
              <w:t>Rel</w:t>
            </w:r>
          </w:p>
        </w:tc>
        <w:tc>
          <w:tcPr>
            <w:tcW w:w="1871" w:type="dxa"/>
            <w:tcBorders>
              <w:top w:val="single" w:sz="4" w:space="0" w:color="auto"/>
              <w:left w:val="single" w:sz="4" w:space="0" w:color="auto"/>
              <w:bottom w:val="single" w:sz="4" w:space="0" w:color="auto"/>
              <w:right w:val="single" w:sz="4" w:space="0" w:color="auto"/>
            </w:tcBorders>
            <w:hideMark/>
          </w:tcPr>
          <w:p w14:paraId="03053458" w14:textId="77777777" w:rsidR="00251D61" w:rsidRPr="00D66C64" w:rsidRDefault="00251D61" w:rsidP="00251D61">
            <w:pPr>
              <w:pStyle w:val="TAH"/>
            </w:pPr>
            <w:r w:rsidRPr="00D66C64">
              <w:t>Reference</w:t>
            </w:r>
          </w:p>
        </w:tc>
      </w:tr>
      <w:tr w:rsidR="00251D61" w:rsidRPr="00D66C64" w14:paraId="152BEF4F"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4C49E241" w14:textId="77777777" w:rsidR="00251D61" w:rsidRPr="00D66C64" w:rsidRDefault="00251D61" w:rsidP="00251D61">
            <w:pPr>
              <w:pStyle w:val="TAL"/>
              <w:rPr>
                <w:b/>
              </w:rPr>
            </w:pPr>
            <w:r w:rsidRPr="00D66C64">
              <w:rPr>
                <w:b/>
              </w:rPr>
              <w:t>Message-body</w:t>
            </w:r>
          </w:p>
        </w:tc>
        <w:tc>
          <w:tcPr>
            <w:tcW w:w="869" w:type="dxa"/>
            <w:tcBorders>
              <w:top w:val="single" w:sz="4" w:space="0" w:color="auto"/>
              <w:left w:val="single" w:sz="4" w:space="0" w:color="auto"/>
              <w:bottom w:val="single" w:sz="4" w:space="0" w:color="auto"/>
              <w:right w:val="single" w:sz="4" w:space="0" w:color="auto"/>
            </w:tcBorders>
          </w:tcPr>
          <w:p w14:paraId="4979B20D" w14:textId="77777777" w:rsidR="00251D61" w:rsidRPr="00D66C64" w:rsidRDefault="00251D61" w:rsidP="00251D61">
            <w:pPr>
              <w:pStyle w:val="TAL"/>
            </w:pPr>
          </w:p>
        </w:tc>
        <w:tc>
          <w:tcPr>
            <w:tcW w:w="4320" w:type="dxa"/>
            <w:tcBorders>
              <w:top w:val="single" w:sz="4" w:space="0" w:color="auto"/>
              <w:left w:val="single" w:sz="4" w:space="0" w:color="auto"/>
              <w:bottom w:val="single" w:sz="4" w:space="0" w:color="auto"/>
              <w:right w:val="single" w:sz="4" w:space="0" w:color="auto"/>
            </w:tcBorders>
            <w:hideMark/>
          </w:tcPr>
          <w:p w14:paraId="5CB07FC7" w14:textId="77777777" w:rsidR="00251D61" w:rsidRPr="00D66C64" w:rsidRDefault="00251D61" w:rsidP="00251D61">
            <w:pPr>
              <w:pStyle w:val="TAL"/>
              <w:rPr>
                <w:snapToGrid w:val="0"/>
                <w:szCs w:val="24"/>
                <w:lang w:eastAsia="zh-CN"/>
              </w:rPr>
            </w:pPr>
            <w:r w:rsidRPr="00D66C64">
              <w:rPr>
                <w:szCs w:val="24"/>
                <w:lang w:eastAsia="zh-CN"/>
              </w:rPr>
              <w:t>Media description:</w:t>
            </w:r>
          </w:p>
          <w:p w14:paraId="7A22D413" w14:textId="77777777" w:rsidR="00251D61" w:rsidRPr="00D66C64" w:rsidRDefault="00251D61" w:rsidP="00251D61">
            <w:pPr>
              <w:pStyle w:val="TAL"/>
              <w:rPr>
                <w:snapToGrid w:val="0"/>
                <w:szCs w:val="24"/>
                <w:lang w:eastAsia="zh-CN"/>
              </w:rPr>
            </w:pPr>
            <w:r w:rsidRPr="00D66C64">
              <w:rPr>
                <w:i/>
                <w:iCs/>
                <w:snapToGrid w:val="0"/>
                <w:szCs w:val="24"/>
                <w:lang w:eastAsia="zh-CN"/>
              </w:rPr>
              <w:t>b=RS:</w:t>
            </w:r>
            <w:r w:rsidRPr="00D66C64">
              <w:rPr>
                <w:snapToGrid w:val="0"/>
                <w:szCs w:val="24"/>
                <w:lang w:eastAsia="zh-CN"/>
              </w:rPr>
              <w:t xml:space="preserve"> 0</w:t>
            </w:r>
          </w:p>
          <w:p w14:paraId="252ED47D" w14:textId="77777777" w:rsidR="00251D61" w:rsidRPr="00D66C64" w:rsidRDefault="00251D61" w:rsidP="00251D61">
            <w:pPr>
              <w:pStyle w:val="TAL"/>
            </w:pPr>
            <w:r w:rsidRPr="00D66C64">
              <w:rPr>
                <w:i/>
                <w:iCs/>
                <w:snapToGrid w:val="0"/>
                <w:szCs w:val="24"/>
                <w:lang w:eastAsia="zh-CN"/>
              </w:rPr>
              <w:t>b=RR:</w:t>
            </w:r>
            <w:r w:rsidRPr="00D66C64">
              <w:rPr>
                <w:snapToGrid w:val="0"/>
                <w:szCs w:val="24"/>
                <w:lang w:eastAsia="zh-CN"/>
              </w:rPr>
              <w:t xml:space="preserve"> 0</w:t>
            </w:r>
          </w:p>
        </w:tc>
        <w:tc>
          <w:tcPr>
            <w:tcW w:w="709" w:type="dxa"/>
            <w:tcBorders>
              <w:top w:val="single" w:sz="4" w:space="0" w:color="auto"/>
              <w:left w:val="single" w:sz="4" w:space="0" w:color="auto"/>
              <w:bottom w:val="single" w:sz="4" w:space="0" w:color="auto"/>
              <w:right w:val="single" w:sz="4" w:space="0" w:color="auto"/>
            </w:tcBorders>
          </w:tcPr>
          <w:p w14:paraId="109A955B" w14:textId="77777777" w:rsidR="00251D61" w:rsidRPr="00D66C64" w:rsidRDefault="00251D61" w:rsidP="00251D61">
            <w:pPr>
              <w:pStyle w:val="TAL"/>
            </w:pPr>
          </w:p>
        </w:tc>
        <w:tc>
          <w:tcPr>
            <w:tcW w:w="1871" w:type="dxa"/>
            <w:tcBorders>
              <w:top w:val="single" w:sz="4" w:space="0" w:color="auto"/>
              <w:left w:val="single" w:sz="4" w:space="0" w:color="auto"/>
              <w:bottom w:val="single" w:sz="4" w:space="0" w:color="auto"/>
              <w:right w:val="single" w:sz="4" w:space="0" w:color="auto"/>
            </w:tcBorders>
            <w:hideMark/>
          </w:tcPr>
          <w:p w14:paraId="156084A6" w14:textId="77777777" w:rsidR="00251D61" w:rsidRPr="00D66C64" w:rsidRDefault="00251D61" w:rsidP="00251D61">
            <w:pPr>
              <w:pStyle w:val="TAL"/>
              <w:rPr>
                <w:lang w:eastAsia="zh-CN"/>
              </w:rPr>
            </w:pPr>
            <w:r w:rsidRPr="00D66C64">
              <w:rPr>
                <w:lang w:eastAsia="zh-CN"/>
              </w:rPr>
              <w:t>TS 26.114 [33]</w:t>
            </w:r>
          </w:p>
          <w:p w14:paraId="32CD9DCF" w14:textId="77777777" w:rsidR="00251D61" w:rsidRPr="00D66C64" w:rsidRDefault="00251D61" w:rsidP="00251D61">
            <w:pPr>
              <w:pStyle w:val="TAL"/>
              <w:rPr>
                <w:lang w:eastAsia="zh-CN"/>
              </w:rPr>
            </w:pPr>
            <w:r w:rsidRPr="00D66C64">
              <w:rPr>
                <w:lang w:eastAsia="zh-CN"/>
              </w:rPr>
              <w:t>GSMA NG.114 [31]</w:t>
            </w:r>
          </w:p>
        </w:tc>
      </w:tr>
    </w:tbl>
    <w:p w14:paraId="51886CC2" w14:textId="77777777" w:rsidR="00251D61" w:rsidRPr="00D66C64" w:rsidRDefault="00251D61" w:rsidP="00251D61"/>
    <w:p w14:paraId="79C13E1E" w14:textId="77777777" w:rsidR="00251D61" w:rsidRPr="00D66C64" w:rsidRDefault="00251D61" w:rsidP="00251D61">
      <w:pPr>
        <w:pStyle w:val="TH"/>
      </w:pPr>
      <w:r w:rsidRPr="00D66C64">
        <w:t xml:space="preserve">Table 7.13.4.3-3: </w:t>
      </w:r>
      <w:r w:rsidRPr="00D66C64">
        <w:rPr>
          <w:rFonts w:eastAsia="MS Gothic"/>
        </w:rPr>
        <w:t>UPDATE</w:t>
      </w:r>
      <w:r w:rsidRPr="00D66C64">
        <w:t xml:space="preserve"> (step 6, table </w:t>
      </w:r>
      <w:r w:rsidRPr="00D66C64">
        <w:rPr>
          <w:rFonts w:cs="Arial"/>
        </w:rPr>
        <w:t>7.13.4.2-1</w:t>
      </w:r>
      <w:r w:rsidRPr="00D66C64">
        <w:t>)</w:t>
      </w: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52"/>
        <w:gridCol w:w="869"/>
        <w:gridCol w:w="4320"/>
        <w:gridCol w:w="709"/>
        <w:gridCol w:w="1871"/>
      </w:tblGrid>
      <w:tr w:rsidR="00251D61" w:rsidRPr="00D66C64" w14:paraId="0CBA5FBC" w14:textId="77777777" w:rsidTr="00251D61">
        <w:trPr>
          <w:jc w:val="center"/>
        </w:trPr>
        <w:tc>
          <w:tcPr>
            <w:tcW w:w="9521" w:type="dxa"/>
            <w:gridSpan w:val="5"/>
          </w:tcPr>
          <w:p w14:paraId="0578F778" w14:textId="77777777" w:rsidR="00251D61" w:rsidRPr="00D66C64" w:rsidRDefault="00251D61" w:rsidP="00251D61">
            <w:pPr>
              <w:pStyle w:val="TAL"/>
            </w:pPr>
            <w:r w:rsidRPr="00D66C64">
              <w:t>Derivation Path: TS 34.229-5, Step 6 of A.5.1, with following exceptions</w:t>
            </w:r>
          </w:p>
        </w:tc>
      </w:tr>
      <w:tr w:rsidR="00251D61" w:rsidRPr="00D66C64" w14:paraId="56ED429E"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64F7580E" w14:textId="77777777" w:rsidR="00251D61" w:rsidRPr="00D66C64" w:rsidRDefault="00251D61" w:rsidP="00251D61">
            <w:pPr>
              <w:pStyle w:val="TAH"/>
            </w:pPr>
            <w:r w:rsidRPr="00D66C64">
              <w:t>Header/param</w:t>
            </w:r>
          </w:p>
        </w:tc>
        <w:tc>
          <w:tcPr>
            <w:tcW w:w="869" w:type="dxa"/>
            <w:tcBorders>
              <w:top w:val="single" w:sz="4" w:space="0" w:color="auto"/>
              <w:left w:val="single" w:sz="4" w:space="0" w:color="auto"/>
              <w:bottom w:val="single" w:sz="4" w:space="0" w:color="auto"/>
              <w:right w:val="single" w:sz="4" w:space="0" w:color="auto"/>
            </w:tcBorders>
            <w:hideMark/>
          </w:tcPr>
          <w:p w14:paraId="7FFA0A17" w14:textId="77777777" w:rsidR="00251D61" w:rsidRPr="00D66C64" w:rsidRDefault="00251D61" w:rsidP="00251D61">
            <w:pPr>
              <w:pStyle w:val="TAH"/>
            </w:pPr>
            <w:r w:rsidRPr="00D66C64">
              <w:t>Cond</w:t>
            </w:r>
          </w:p>
        </w:tc>
        <w:tc>
          <w:tcPr>
            <w:tcW w:w="4320" w:type="dxa"/>
            <w:tcBorders>
              <w:top w:val="single" w:sz="4" w:space="0" w:color="auto"/>
              <w:left w:val="single" w:sz="4" w:space="0" w:color="auto"/>
              <w:bottom w:val="single" w:sz="4" w:space="0" w:color="auto"/>
              <w:right w:val="single" w:sz="4" w:space="0" w:color="auto"/>
            </w:tcBorders>
            <w:hideMark/>
          </w:tcPr>
          <w:p w14:paraId="366221F9" w14:textId="77777777" w:rsidR="00251D61" w:rsidRPr="00D66C64" w:rsidRDefault="00251D61" w:rsidP="00251D61">
            <w:pPr>
              <w:pStyle w:val="TAH"/>
            </w:pPr>
            <w:r w:rsidRPr="00D66C64">
              <w:t>Value/remark</w:t>
            </w:r>
          </w:p>
        </w:tc>
        <w:tc>
          <w:tcPr>
            <w:tcW w:w="709" w:type="dxa"/>
            <w:tcBorders>
              <w:top w:val="single" w:sz="4" w:space="0" w:color="auto"/>
              <w:left w:val="single" w:sz="4" w:space="0" w:color="auto"/>
              <w:bottom w:val="single" w:sz="4" w:space="0" w:color="auto"/>
              <w:right w:val="single" w:sz="4" w:space="0" w:color="auto"/>
            </w:tcBorders>
            <w:hideMark/>
          </w:tcPr>
          <w:p w14:paraId="6DBE0C9E" w14:textId="77777777" w:rsidR="00251D61" w:rsidRPr="00D66C64" w:rsidRDefault="00251D61" w:rsidP="00251D61">
            <w:pPr>
              <w:pStyle w:val="TAH"/>
            </w:pPr>
            <w:r w:rsidRPr="00D66C64">
              <w:t>Rel</w:t>
            </w:r>
          </w:p>
        </w:tc>
        <w:tc>
          <w:tcPr>
            <w:tcW w:w="1871" w:type="dxa"/>
            <w:tcBorders>
              <w:top w:val="single" w:sz="4" w:space="0" w:color="auto"/>
              <w:left w:val="single" w:sz="4" w:space="0" w:color="auto"/>
              <w:bottom w:val="single" w:sz="4" w:space="0" w:color="auto"/>
              <w:right w:val="single" w:sz="4" w:space="0" w:color="auto"/>
            </w:tcBorders>
            <w:hideMark/>
          </w:tcPr>
          <w:p w14:paraId="2EF70E53" w14:textId="77777777" w:rsidR="00251D61" w:rsidRPr="00D66C64" w:rsidRDefault="00251D61" w:rsidP="00251D61">
            <w:pPr>
              <w:pStyle w:val="TAH"/>
            </w:pPr>
            <w:r w:rsidRPr="00D66C64">
              <w:t>Reference</w:t>
            </w:r>
          </w:p>
        </w:tc>
      </w:tr>
      <w:tr w:rsidR="00251D61" w:rsidRPr="00D66C64" w14:paraId="38ACE29F"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672197A4" w14:textId="77777777" w:rsidR="00251D61" w:rsidRPr="00D66C64" w:rsidRDefault="00251D61" w:rsidP="00251D61">
            <w:pPr>
              <w:pStyle w:val="TAL"/>
              <w:rPr>
                <w:b/>
              </w:rPr>
            </w:pPr>
            <w:r w:rsidRPr="00D66C64">
              <w:rPr>
                <w:b/>
              </w:rPr>
              <w:t>Message-body</w:t>
            </w:r>
          </w:p>
        </w:tc>
        <w:tc>
          <w:tcPr>
            <w:tcW w:w="869" w:type="dxa"/>
            <w:tcBorders>
              <w:top w:val="single" w:sz="4" w:space="0" w:color="auto"/>
              <w:left w:val="single" w:sz="4" w:space="0" w:color="auto"/>
              <w:bottom w:val="single" w:sz="4" w:space="0" w:color="auto"/>
              <w:right w:val="single" w:sz="4" w:space="0" w:color="auto"/>
            </w:tcBorders>
          </w:tcPr>
          <w:p w14:paraId="0EC34C2B" w14:textId="77777777" w:rsidR="00251D61" w:rsidRPr="00D66C64" w:rsidRDefault="00251D61" w:rsidP="00251D61">
            <w:pPr>
              <w:pStyle w:val="TAL"/>
            </w:pPr>
          </w:p>
        </w:tc>
        <w:tc>
          <w:tcPr>
            <w:tcW w:w="4320" w:type="dxa"/>
            <w:tcBorders>
              <w:top w:val="single" w:sz="4" w:space="0" w:color="auto"/>
              <w:left w:val="single" w:sz="4" w:space="0" w:color="auto"/>
              <w:bottom w:val="single" w:sz="4" w:space="0" w:color="auto"/>
              <w:right w:val="single" w:sz="4" w:space="0" w:color="auto"/>
            </w:tcBorders>
            <w:hideMark/>
          </w:tcPr>
          <w:p w14:paraId="754DBC13" w14:textId="77777777" w:rsidR="00251D61" w:rsidRPr="00D66C64" w:rsidRDefault="00251D61" w:rsidP="00251D61">
            <w:pPr>
              <w:pStyle w:val="TAL"/>
              <w:rPr>
                <w:snapToGrid w:val="0"/>
                <w:szCs w:val="24"/>
                <w:lang w:eastAsia="zh-CN"/>
              </w:rPr>
            </w:pPr>
            <w:r w:rsidRPr="00D66C64">
              <w:rPr>
                <w:szCs w:val="24"/>
                <w:lang w:eastAsia="zh-CN"/>
              </w:rPr>
              <w:t>Media description:</w:t>
            </w:r>
          </w:p>
          <w:p w14:paraId="4235166B" w14:textId="77777777" w:rsidR="00251D61" w:rsidRPr="00D66C64" w:rsidRDefault="00251D61" w:rsidP="00251D61">
            <w:pPr>
              <w:pStyle w:val="TAL"/>
            </w:pPr>
            <w:r w:rsidRPr="00D66C64">
              <w:rPr>
                <w:i/>
                <w:iCs/>
                <w:snapToGrid w:val="0"/>
                <w:szCs w:val="24"/>
                <w:lang w:eastAsia="zh-CN"/>
              </w:rPr>
              <w:t>b=RR:0</w:t>
            </w:r>
          </w:p>
        </w:tc>
        <w:tc>
          <w:tcPr>
            <w:tcW w:w="709" w:type="dxa"/>
            <w:tcBorders>
              <w:top w:val="single" w:sz="4" w:space="0" w:color="auto"/>
              <w:left w:val="single" w:sz="4" w:space="0" w:color="auto"/>
              <w:bottom w:val="single" w:sz="4" w:space="0" w:color="auto"/>
              <w:right w:val="single" w:sz="4" w:space="0" w:color="auto"/>
            </w:tcBorders>
          </w:tcPr>
          <w:p w14:paraId="09A9E7E8" w14:textId="77777777" w:rsidR="00251D61" w:rsidRPr="00D66C64" w:rsidRDefault="00251D61" w:rsidP="00251D61">
            <w:pPr>
              <w:pStyle w:val="TAL"/>
            </w:pPr>
          </w:p>
        </w:tc>
        <w:tc>
          <w:tcPr>
            <w:tcW w:w="1871" w:type="dxa"/>
            <w:tcBorders>
              <w:top w:val="single" w:sz="4" w:space="0" w:color="auto"/>
              <w:left w:val="single" w:sz="4" w:space="0" w:color="auto"/>
              <w:bottom w:val="single" w:sz="4" w:space="0" w:color="auto"/>
              <w:right w:val="single" w:sz="4" w:space="0" w:color="auto"/>
            </w:tcBorders>
            <w:hideMark/>
          </w:tcPr>
          <w:p w14:paraId="56326B5F" w14:textId="77777777" w:rsidR="00251D61" w:rsidRPr="00D66C64" w:rsidRDefault="00251D61" w:rsidP="00251D61">
            <w:pPr>
              <w:pStyle w:val="TAL"/>
              <w:rPr>
                <w:lang w:eastAsia="zh-CN"/>
              </w:rPr>
            </w:pPr>
            <w:r w:rsidRPr="00D66C64">
              <w:rPr>
                <w:lang w:eastAsia="zh-CN"/>
              </w:rPr>
              <w:t>TS 26.114 [33]</w:t>
            </w:r>
          </w:p>
          <w:p w14:paraId="674E0F46" w14:textId="77777777" w:rsidR="00251D61" w:rsidRPr="00D66C64" w:rsidRDefault="00251D61" w:rsidP="00251D61">
            <w:pPr>
              <w:pStyle w:val="TAL"/>
              <w:rPr>
                <w:lang w:eastAsia="zh-CN"/>
              </w:rPr>
            </w:pPr>
            <w:r w:rsidRPr="00D66C64">
              <w:rPr>
                <w:lang w:eastAsia="zh-CN"/>
              </w:rPr>
              <w:t>GSMA NG.114 [31]</w:t>
            </w:r>
          </w:p>
        </w:tc>
      </w:tr>
    </w:tbl>
    <w:p w14:paraId="5B7EC0B5" w14:textId="77777777" w:rsidR="00251D61" w:rsidRPr="00D66C64" w:rsidRDefault="00251D61" w:rsidP="00251D61"/>
    <w:p w14:paraId="28B3BC84" w14:textId="77777777" w:rsidR="00251D61" w:rsidRPr="00D66C64" w:rsidRDefault="00251D61" w:rsidP="00251D61">
      <w:pPr>
        <w:pStyle w:val="TH"/>
      </w:pPr>
      <w:r w:rsidRPr="00D66C64">
        <w:t xml:space="preserve">Table 7.13.4.3-4: </w:t>
      </w:r>
      <w:r w:rsidRPr="00D66C64">
        <w:rPr>
          <w:rFonts w:eastAsia="MS Gothic"/>
        </w:rPr>
        <w:t>200 OK</w:t>
      </w:r>
      <w:r w:rsidRPr="00D66C64">
        <w:t xml:space="preserve"> (step 7, table </w:t>
      </w:r>
      <w:r w:rsidRPr="00D66C64">
        <w:rPr>
          <w:rFonts w:cs="Arial"/>
        </w:rPr>
        <w:t>7.13.4.2-1</w:t>
      </w:r>
      <w:r w:rsidRPr="00D66C64">
        <w:t>)</w:t>
      </w: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52"/>
        <w:gridCol w:w="869"/>
        <w:gridCol w:w="4320"/>
        <w:gridCol w:w="709"/>
        <w:gridCol w:w="1871"/>
      </w:tblGrid>
      <w:tr w:rsidR="00251D61" w:rsidRPr="00D66C64" w14:paraId="38189EF4" w14:textId="77777777" w:rsidTr="00251D61">
        <w:trPr>
          <w:jc w:val="center"/>
        </w:trPr>
        <w:tc>
          <w:tcPr>
            <w:tcW w:w="9521" w:type="dxa"/>
            <w:gridSpan w:val="5"/>
          </w:tcPr>
          <w:p w14:paraId="1253E8DA" w14:textId="77777777" w:rsidR="00251D61" w:rsidRPr="00D66C64" w:rsidRDefault="00251D61" w:rsidP="00251D61">
            <w:pPr>
              <w:pStyle w:val="TAL"/>
            </w:pPr>
            <w:r w:rsidRPr="00D66C64">
              <w:t>Derivation Path: TS 34.229-5, Step 7 of A.5.1, with following exceptions</w:t>
            </w:r>
          </w:p>
        </w:tc>
      </w:tr>
      <w:tr w:rsidR="00251D61" w:rsidRPr="00D66C64" w14:paraId="3DF02906"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2396D37B" w14:textId="77777777" w:rsidR="00251D61" w:rsidRPr="00D66C64" w:rsidRDefault="00251D61" w:rsidP="00251D61">
            <w:pPr>
              <w:pStyle w:val="TAH"/>
            </w:pPr>
            <w:r w:rsidRPr="00D66C64">
              <w:t>Header/param</w:t>
            </w:r>
          </w:p>
        </w:tc>
        <w:tc>
          <w:tcPr>
            <w:tcW w:w="869" w:type="dxa"/>
            <w:tcBorders>
              <w:top w:val="single" w:sz="4" w:space="0" w:color="auto"/>
              <w:left w:val="single" w:sz="4" w:space="0" w:color="auto"/>
              <w:bottom w:val="single" w:sz="4" w:space="0" w:color="auto"/>
              <w:right w:val="single" w:sz="4" w:space="0" w:color="auto"/>
            </w:tcBorders>
            <w:hideMark/>
          </w:tcPr>
          <w:p w14:paraId="6C3BCB2E" w14:textId="77777777" w:rsidR="00251D61" w:rsidRPr="00D66C64" w:rsidRDefault="00251D61" w:rsidP="00251D61">
            <w:pPr>
              <w:pStyle w:val="TAH"/>
            </w:pPr>
            <w:r w:rsidRPr="00D66C64">
              <w:t>Cond</w:t>
            </w:r>
          </w:p>
        </w:tc>
        <w:tc>
          <w:tcPr>
            <w:tcW w:w="4320" w:type="dxa"/>
            <w:tcBorders>
              <w:top w:val="single" w:sz="4" w:space="0" w:color="auto"/>
              <w:left w:val="single" w:sz="4" w:space="0" w:color="auto"/>
              <w:bottom w:val="single" w:sz="4" w:space="0" w:color="auto"/>
              <w:right w:val="single" w:sz="4" w:space="0" w:color="auto"/>
            </w:tcBorders>
            <w:hideMark/>
          </w:tcPr>
          <w:p w14:paraId="4CEE9813" w14:textId="77777777" w:rsidR="00251D61" w:rsidRPr="00D66C64" w:rsidRDefault="00251D61" w:rsidP="00251D61">
            <w:pPr>
              <w:pStyle w:val="TAH"/>
            </w:pPr>
            <w:r w:rsidRPr="00D66C64">
              <w:t>Value/remark</w:t>
            </w:r>
          </w:p>
        </w:tc>
        <w:tc>
          <w:tcPr>
            <w:tcW w:w="709" w:type="dxa"/>
            <w:tcBorders>
              <w:top w:val="single" w:sz="4" w:space="0" w:color="auto"/>
              <w:left w:val="single" w:sz="4" w:space="0" w:color="auto"/>
              <w:bottom w:val="single" w:sz="4" w:space="0" w:color="auto"/>
              <w:right w:val="single" w:sz="4" w:space="0" w:color="auto"/>
            </w:tcBorders>
            <w:hideMark/>
          </w:tcPr>
          <w:p w14:paraId="784CEE2F" w14:textId="77777777" w:rsidR="00251D61" w:rsidRPr="00D66C64" w:rsidRDefault="00251D61" w:rsidP="00251D61">
            <w:pPr>
              <w:pStyle w:val="TAH"/>
            </w:pPr>
            <w:r w:rsidRPr="00D66C64">
              <w:t>Rel</w:t>
            </w:r>
          </w:p>
        </w:tc>
        <w:tc>
          <w:tcPr>
            <w:tcW w:w="1871" w:type="dxa"/>
            <w:tcBorders>
              <w:top w:val="single" w:sz="4" w:space="0" w:color="auto"/>
              <w:left w:val="single" w:sz="4" w:space="0" w:color="auto"/>
              <w:bottom w:val="single" w:sz="4" w:space="0" w:color="auto"/>
              <w:right w:val="single" w:sz="4" w:space="0" w:color="auto"/>
            </w:tcBorders>
            <w:hideMark/>
          </w:tcPr>
          <w:p w14:paraId="3A5A86BF" w14:textId="77777777" w:rsidR="00251D61" w:rsidRPr="00D66C64" w:rsidRDefault="00251D61" w:rsidP="00251D61">
            <w:pPr>
              <w:pStyle w:val="TAH"/>
            </w:pPr>
            <w:r w:rsidRPr="00D66C64">
              <w:t>Reference</w:t>
            </w:r>
          </w:p>
        </w:tc>
      </w:tr>
      <w:tr w:rsidR="00251D61" w:rsidRPr="00D66C64" w14:paraId="3759C5E4" w14:textId="77777777" w:rsidTr="00251D61">
        <w:tblPrEx>
          <w:tblCellMar>
            <w:left w:w="115" w:type="dxa"/>
            <w:right w:w="115" w:type="dxa"/>
          </w:tblCellMar>
          <w:tblLook w:val="04A0" w:firstRow="1" w:lastRow="0" w:firstColumn="1" w:lastColumn="0" w:noHBand="0" w:noVBand="1"/>
        </w:tblPrEx>
        <w:trPr>
          <w:tblHeader/>
          <w:jc w:val="center"/>
        </w:trPr>
        <w:tc>
          <w:tcPr>
            <w:tcW w:w="1752" w:type="dxa"/>
            <w:tcBorders>
              <w:top w:val="single" w:sz="4" w:space="0" w:color="auto"/>
              <w:left w:val="single" w:sz="4" w:space="0" w:color="auto"/>
              <w:bottom w:val="single" w:sz="4" w:space="0" w:color="auto"/>
              <w:right w:val="single" w:sz="4" w:space="0" w:color="auto"/>
            </w:tcBorders>
            <w:hideMark/>
          </w:tcPr>
          <w:p w14:paraId="4162AAA3" w14:textId="77777777" w:rsidR="00251D61" w:rsidRPr="00D66C64" w:rsidRDefault="00251D61" w:rsidP="00251D61">
            <w:pPr>
              <w:pStyle w:val="TAL"/>
              <w:rPr>
                <w:b/>
              </w:rPr>
            </w:pPr>
            <w:r w:rsidRPr="00D66C64">
              <w:rPr>
                <w:b/>
              </w:rPr>
              <w:t>Message-body</w:t>
            </w:r>
          </w:p>
        </w:tc>
        <w:tc>
          <w:tcPr>
            <w:tcW w:w="869" w:type="dxa"/>
            <w:tcBorders>
              <w:top w:val="single" w:sz="4" w:space="0" w:color="auto"/>
              <w:left w:val="single" w:sz="4" w:space="0" w:color="auto"/>
              <w:bottom w:val="single" w:sz="4" w:space="0" w:color="auto"/>
              <w:right w:val="single" w:sz="4" w:space="0" w:color="auto"/>
            </w:tcBorders>
          </w:tcPr>
          <w:p w14:paraId="013918CB" w14:textId="77777777" w:rsidR="00251D61" w:rsidRPr="00D66C64" w:rsidRDefault="00251D61" w:rsidP="00251D61">
            <w:pPr>
              <w:pStyle w:val="TAL"/>
            </w:pPr>
          </w:p>
        </w:tc>
        <w:tc>
          <w:tcPr>
            <w:tcW w:w="4320" w:type="dxa"/>
            <w:tcBorders>
              <w:top w:val="single" w:sz="4" w:space="0" w:color="auto"/>
              <w:left w:val="single" w:sz="4" w:space="0" w:color="auto"/>
              <w:bottom w:val="single" w:sz="4" w:space="0" w:color="auto"/>
              <w:right w:val="single" w:sz="4" w:space="0" w:color="auto"/>
            </w:tcBorders>
            <w:hideMark/>
          </w:tcPr>
          <w:p w14:paraId="0678D49A" w14:textId="77777777" w:rsidR="00251D61" w:rsidRPr="00D66C64" w:rsidRDefault="00251D61" w:rsidP="00251D61">
            <w:pPr>
              <w:pStyle w:val="TAL"/>
              <w:rPr>
                <w:snapToGrid w:val="0"/>
                <w:szCs w:val="24"/>
                <w:lang w:eastAsia="zh-CN"/>
              </w:rPr>
            </w:pPr>
            <w:r w:rsidRPr="00D66C64">
              <w:rPr>
                <w:szCs w:val="24"/>
                <w:lang w:eastAsia="zh-CN"/>
              </w:rPr>
              <w:t>Media description:</w:t>
            </w:r>
          </w:p>
          <w:p w14:paraId="6480DBE8" w14:textId="77777777" w:rsidR="00251D61" w:rsidRPr="00D66C64" w:rsidRDefault="00251D61" w:rsidP="00251D61">
            <w:pPr>
              <w:pStyle w:val="TAL"/>
              <w:rPr>
                <w:snapToGrid w:val="0"/>
                <w:szCs w:val="24"/>
                <w:lang w:eastAsia="zh-CN"/>
              </w:rPr>
            </w:pPr>
            <w:r w:rsidRPr="00D66C64">
              <w:rPr>
                <w:i/>
                <w:iCs/>
                <w:snapToGrid w:val="0"/>
                <w:szCs w:val="24"/>
                <w:lang w:eastAsia="zh-CN"/>
              </w:rPr>
              <w:t>b=RS:</w:t>
            </w:r>
            <w:r w:rsidRPr="00D66C64">
              <w:rPr>
                <w:snapToGrid w:val="0"/>
                <w:szCs w:val="24"/>
                <w:lang w:eastAsia="zh-CN"/>
              </w:rPr>
              <w:t xml:space="preserve"> 0</w:t>
            </w:r>
          </w:p>
          <w:p w14:paraId="3E812EF4" w14:textId="77777777" w:rsidR="00251D61" w:rsidRPr="00D66C64" w:rsidRDefault="00251D61" w:rsidP="00251D61">
            <w:pPr>
              <w:pStyle w:val="TAL"/>
            </w:pPr>
            <w:r w:rsidRPr="00D66C64">
              <w:rPr>
                <w:i/>
                <w:iCs/>
                <w:snapToGrid w:val="0"/>
                <w:szCs w:val="24"/>
                <w:lang w:eastAsia="zh-CN"/>
              </w:rPr>
              <w:t>b=RR:</w:t>
            </w:r>
            <w:r w:rsidRPr="00D66C64">
              <w:rPr>
                <w:snapToGrid w:val="0"/>
                <w:szCs w:val="24"/>
                <w:lang w:eastAsia="zh-CN"/>
              </w:rPr>
              <w:t xml:space="preserve"> 0</w:t>
            </w:r>
          </w:p>
        </w:tc>
        <w:tc>
          <w:tcPr>
            <w:tcW w:w="709" w:type="dxa"/>
            <w:tcBorders>
              <w:top w:val="single" w:sz="4" w:space="0" w:color="auto"/>
              <w:left w:val="single" w:sz="4" w:space="0" w:color="auto"/>
              <w:bottom w:val="single" w:sz="4" w:space="0" w:color="auto"/>
              <w:right w:val="single" w:sz="4" w:space="0" w:color="auto"/>
            </w:tcBorders>
          </w:tcPr>
          <w:p w14:paraId="7CF30ECB" w14:textId="77777777" w:rsidR="00251D61" w:rsidRPr="00D66C64" w:rsidRDefault="00251D61" w:rsidP="00251D61">
            <w:pPr>
              <w:pStyle w:val="TAL"/>
            </w:pPr>
          </w:p>
        </w:tc>
        <w:tc>
          <w:tcPr>
            <w:tcW w:w="1871" w:type="dxa"/>
            <w:tcBorders>
              <w:top w:val="single" w:sz="4" w:space="0" w:color="auto"/>
              <w:left w:val="single" w:sz="4" w:space="0" w:color="auto"/>
              <w:bottom w:val="single" w:sz="4" w:space="0" w:color="auto"/>
              <w:right w:val="single" w:sz="4" w:space="0" w:color="auto"/>
            </w:tcBorders>
            <w:hideMark/>
          </w:tcPr>
          <w:p w14:paraId="138B7EE1" w14:textId="77777777" w:rsidR="00251D61" w:rsidRPr="00D66C64" w:rsidRDefault="00251D61" w:rsidP="00251D61">
            <w:pPr>
              <w:pStyle w:val="TAL"/>
              <w:rPr>
                <w:lang w:eastAsia="zh-CN"/>
              </w:rPr>
            </w:pPr>
            <w:r w:rsidRPr="00D66C64">
              <w:rPr>
                <w:lang w:eastAsia="zh-CN"/>
              </w:rPr>
              <w:t>TS 26.114 [33]</w:t>
            </w:r>
          </w:p>
          <w:p w14:paraId="698F3E66" w14:textId="77777777" w:rsidR="00251D61" w:rsidRPr="00D66C64" w:rsidRDefault="00251D61" w:rsidP="00251D61">
            <w:pPr>
              <w:pStyle w:val="TAL"/>
              <w:rPr>
                <w:lang w:eastAsia="zh-CN"/>
              </w:rPr>
            </w:pPr>
            <w:r w:rsidRPr="00D66C64">
              <w:rPr>
                <w:lang w:eastAsia="zh-CN"/>
              </w:rPr>
              <w:t>GSMA NG.114 [31]</w:t>
            </w:r>
          </w:p>
        </w:tc>
      </w:tr>
    </w:tbl>
    <w:p w14:paraId="0A0998D1" w14:textId="77777777" w:rsidR="00251D61" w:rsidRPr="00D66C64" w:rsidRDefault="00251D61" w:rsidP="00251D61"/>
    <w:p w14:paraId="65835573" w14:textId="2D384D5D" w:rsidR="00511062" w:rsidRPr="00D66C64" w:rsidRDefault="00511062" w:rsidP="00511062">
      <w:pPr>
        <w:pStyle w:val="Heading2"/>
        <w:rPr>
          <w:rFonts w:eastAsia="MS Gothic"/>
        </w:rPr>
      </w:pPr>
      <w:bookmarkStart w:id="776" w:name="_Toc75880644"/>
      <w:bookmarkStart w:id="777" w:name="_Toc84254342"/>
      <w:bookmarkStart w:id="778" w:name="_Toc84255137"/>
      <w:r w:rsidRPr="00D66C64">
        <w:rPr>
          <w:rFonts w:eastAsia="MS Gothic"/>
        </w:rPr>
        <w:t>7.14</w:t>
      </w:r>
      <w:r w:rsidRPr="00D66C64">
        <w:rPr>
          <w:rFonts w:eastAsia="MS Gothic"/>
        </w:rPr>
        <w:tab/>
        <w:t>MTSI MO Video Call with preconditions at both originating and terminating UE / 5GS</w:t>
      </w:r>
      <w:bookmarkEnd w:id="775"/>
      <w:bookmarkEnd w:id="776"/>
      <w:bookmarkEnd w:id="777"/>
      <w:bookmarkEnd w:id="778"/>
    </w:p>
    <w:p w14:paraId="7A71FA82" w14:textId="77777777" w:rsidR="00511062" w:rsidRPr="00D66C64" w:rsidRDefault="00511062" w:rsidP="00511062">
      <w:pPr>
        <w:pStyle w:val="H6"/>
        <w:rPr>
          <w:rFonts w:eastAsia="MS Gothic"/>
        </w:rPr>
      </w:pPr>
      <w:r w:rsidRPr="00D66C64">
        <w:rPr>
          <w:rFonts w:eastAsia="MS Gothic"/>
        </w:rPr>
        <w:t>7.14.1</w:t>
      </w:r>
      <w:r w:rsidRPr="00D66C64">
        <w:rPr>
          <w:rFonts w:eastAsia="MS Gothic"/>
        </w:rPr>
        <w:tab/>
        <w:t>Test Purpose (TP)</w:t>
      </w:r>
    </w:p>
    <w:p w14:paraId="01A45659" w14:textId="77777777" w:rsidR="00511062" w:rsidRPr="00D66C64" w:rsidRDefault="00511062" w:rsidP="00511062">
      <w:pPr>
        <w:pStyle w:val="H6"/>
      </w:pPr>
      <w:r w:rsidRPr="00D66C64">
        <w:t>(1)</w:t>
      </w:r>
    </w:p>
    <w:p w14:paraId="18915765" w14:textId="77777777" w:rsidR="00511062" w:rsidRPr="00D66C64" w:rsidRDefault="00511062" w:rsidP="00511062">
      <w:pPr>
        <w:pStyle w:val="PL"/>
        <w:rPr>
          <w:rFonts w:eastAsia="Malgun Gothic"/>
          <w:b/>
          <w:noProof w:val="0"/>
        </w:rPr>
      </w:pPr>
      <w:r w:rsidRPr="00D66C64">
        <w:rPr>
          <w:b/>
          <w:noProof w:val="0"/>
        </w:rPr>
        <w:t>with</w:t>
      </w:r>
      <w:r w:rsidRPr="00D66C64">
        <w:rPr>
          <w:noProof w:val="0"/>
        </w:rPr>
        <w:t xml:space="preserve"> { UE being registered to IMS and configured to use preconditions }</w:t>
      </w:r>
    </w:p>
    <w:p w14:paraId="1AD286FA" w14:textId="77777777" w:rsidR="00511062" w:rsidRPr="00D66C64" w:rsidRDefault="00511062" w:rsidP="00511062">
      <w:pPr>
        <w:pStyle w:val="PL"/>
        <w:rPr>
          <w:noProof w:val="0"/>
        </w:rPr>
      </w:pPr>
      <w:r w:rsidRPr="00D66C64">
        <w:rPr>
          <w:b/>
          <w:noProof w:val="0"/>
        </w:rPr>
        <w:t>ensure that</w:t>
      </w:r>
      <w:r w:rsidRPr="00D66C64">
        <w:rPr>
          <w:noProof w:val="0"/>
        </w:rPr>
        <w:t xml:space="preserve"> {</w:t>
      </w:r>
    </w:p>
    <w:p w14:paraId="1990D62A" w14:textId="77777777" w:rsidR="00511062" w:rsidRPr="00D66C64" w:rsidRDefault="00511062" w:rsidP="00511062">
      <w:pPr>
        <w:pStyle w:val="PL"/>
        <w:rPr>
          <w:rFonts w:eastAsia="Malgun Gothic"/>
          <w:noProof w:val="0"/>
        </w:rPr>
      </w:pPr>
      <w:r w:rsidRPr="00D66C64">
        <w:rPr>
          <w:noProof w:val="0"/>
        </w:rPr>
        <w:t xml:space="preserve">  </w:t>
      </w:r>
      <w:r w:rsidRPr="00D66C64">
        <w:rPr>
          <w:b/>
          <w:noProof w:val="0"/>
        </w:rPr>
        <w:t>when</w:t>
      </w:r>
      <w:r w:rsidRPr="00D66C64">
        <w:rPr>
          <w:noProof w:val="0"/>
        </w:rPr>
        <w:t xml:space="preserve"> { UE is being made to initiate a video call }</w:t>
      </w:r>
    </w:p>
    <w:p w14:paraId="6474C0F7" w14:textId="77777777" w:rsidR="00511062" w:rsidRPr="00D66C64" w:rsidRDefault="00511062" w:rsidP="00511062">
      <w:pPr>
        <w:pStyle w:val="PL"/>
        <w:rPr>
          <w:noProof w:val="0"/>
        </w:rPr>
      </w:pPr>
      <w:r w:rsidRPr="00D66C64">
        <w:rPr>
          <w:noProof w:val="0"/>
        </w:rPr>
        <w:t xml:space="preserve">   </w:t>
      </w:r>
      <w:r w:rsidRPr="00D66C64">
        <w:rPr>
          <w:b/>
          <w:noProof w:val="0"/>
        </w:rPr>
        <w:t>then</w:t>
      </w:r>
      <w:r w:rsidRPr="00D66C64">
        <w:rPr>
          <w:noProof w:val="0"/>
        </w:rPr>
        <w:t xml:space="preserve"> { </w:t>
      </w:r>
      <w:r w:rsidRPr="00D66C64">
        <w:rPr>
          <w:noProof w:val="0"/>
          <w:snapToGrid w:val="0"/>
        </w:rPr>
        <w:t>UE sends INVITE for video call with preconditions</w:t>
      </w:r>
      <w:r w:rsidRPr="00D66C64">
        <w:rPr>
          <w:noProof w:val="0"/>
        </w:rPr>
        <w:t xml:space="preserve"> }</w:t>
      </w:r>
    </w:p>
    <w:p w14:paraId="6E1BB2A9" w14:textId="77777777" w:rsidR="00511062" w:rsidRPr="00D66C64" w:rsidRDefault="00511062" w:rsidP="00511062">
      <w:pPr>
        <w:pStyle w:val="PL"/>
        <w:rPr>
          <w:noProof w:val="0"/>
        </w:rPr>
      </w:pPr>
      <w:r w:rsidRPr="00D66C64">
        <w:rPr>
          <w:noProof w:val="0"/>
        </w:rPr>
        <w:t xml:space="preserve">            }</w:t>
      </w:r>
    </w:p>
    <w:p w14:paraId="37A1E758" w14:textId="77777777" w:rsidR="00511062" w:rsidRPr="00D66C64" w:rsidRDefault="00511062" w:rsidP="00511062">
      <w:pPr>
        <w:pStyle w:val="PL"/>
        <w:rPr>
          <w:noProof w:val="0"/>
        </w:rPr>
      </w:pPr>
    </w:p>
    <w:p w14:paraId="5934EED0" w14:textId="77777777" w:rsidR="00511062" w:rsidRPr="00D66C64" w:rsidRDefault="00511062" w:rsidP="00511062">
      <w:pPr>
        <w:pStyle w:val="H6"/>
      </w:pPr>
      <w:r w:rsidRPr="00D66C64">
        <w:t>(2)</w:t>
      </w:r>
    </w:p>
    <w:p w14:paraId="5EBA8537" w14:textId="77777777" w:rsidR="00511062" w:rsidRPr="00D66C64" w:rsidRDefault="00511062" w:rsidP="00511062">
      <w:pPr>
        <w:pStyle w:val="PL"/>
        <w:rPr>
          <w:rFonts w:eastAsia="Malgun Gothic"/>
          <w:b/>
          <w:noProof w:val="0"/>
        </w:rPr>
      </w:pPr>
      <w:r w:rsidRPr="00D66C64">
        <w:rPr>
          <w:b/>
          <w:noProof w:val="0"/>
        </w:rPr>
        <w:t>with</w:t>
      </w:r>
      <w:r w:rsidRPr="00D66C64">
        <w:rPr>
          <w:noProof w:val="0"/>
        </w:rPr>
        <w:t xml:space="preserve"> { UE having sent INVITE with preconditions }</w:t>
      </w:r>
    </w:p>
    <w:p w14:paraId="34957F26" w14:textId="77777777" w:rsidR="00511062" w:rsidRPr="00D66C64" w:rsidRDefault="00511062" w:rsidP="00511062">
      <w:pPr>
        <w:pStyle w:val="PL"/>
        <w:rPr>
          <w:noProof w:val="0"/>
        </w:rPr>
      </w:pPr>
      <w:r w:rsidRPr="00D66C64">
        <w:rPr>
          <w:b/>
          <w:noProof w:val="0"/>
        </w:rPr>
        <w:t>ensure that</w:t>
      </w:r>
      <w:r w:rsidRPr="00D66C64">
        <w:rPr>
          <w:noProof w:val="0"/>
        </w:rPr>
        <w:t xml:space="preserve"> {</w:t>
      </w:r>
    </w:p>
    <w:p w14:paraId="663BAB6B" w14:textId="77777777" w:rsidR="00511062" w:rsidRPr="00D66C64" w:rsidRDefault="00511062" w:rsidP="00511062">
      <w:pPr>
        <w:pStyle w:val="PL"/>
        <w:rPr>
          <w:rFonts w:eastAsia="Malgun Gothic"/>
          <w:noProof w:val="0"/>
        </w:rPr>
      </w:pPr>
      <w:r w:rsidRPr="00D66C64">
        <w:rPr>
          <w:noProof w:val="0"/>
        </w:rPr>
        <w:t xml:space="preserve">  </w:t>
      </w:r>
      <w:r w:rsidRPr="00D66C64">
        <w:rPr>
          <w:b/>
          <w:noProof w:val="0"/>
        </w:rPr>
        <w:t>when</w:t>
      </w:r>
      <w:r w:rsidRPr="00D66C64">
        <w:rPr>
          <w:noProof w:val="0"/>
        </w:rPr>
        <w:t xml:space="preserve"> { UE </w:t>
      </w:r>
      <w:r w:rsidRPr="00D66C64">
        <w:rPr>
          <w:noProof w:val="0"/>
          <w:snapToGrid w:val="0"/>
        </w:rPr>
        <w:t xml:space="preserve">receives 183 Session Progress </w:t>
      </w:r>
      <w:r w:rsidRPr="00D66C64">
        <w:rPr>
          <w:noProof w:val="0"/>
        </w:rPr>
        <w:t>}</w:t>
      </w:r>
    </w:p>
    <w:p w14:paraId="1A2C272D" w14:textId="77777777" w:rsidR="00511062" w:rsidRPr="00D66C64" w:rsidRDefault="00511062" w:rsidP="00511062">
      <w:pPr>
        <w:pStyle w:val="PL"/>
        <w:rPr>
          <w:noProof w:val="0"/>
        </w:rPr>
      </w:pPr>
      <w:r w:rsidRPr="00D66C64">
        <w:rPr>
          <w:noProof w:val="0"/>
        </w:rPr>
        <w:t xml:space="preserve">   </w:t>
      </w:r>
      <w:r w:rsidRPr="00D66C64">
        <w:rPr>
          <w:b/>
          <w:noProof w:val="0"/>
        </w:rPr>
        <w:t>then</w:t>
      </w:r>
      <w:r w:rsidRPr="00D66C64">
        <w:rPr>
          <w:noProof w:val="0"/>
        </w:rPr>
        <w:t xml:space="preserve"> { </w:t>
      </w:r>
      <w:r w:rsidRPr="00D66C64">
        <w:rPr>
          <w:noProof w:val="0"/>
          <w:snapToGrid w:val="0"/>
        </w:rPr>
        <w:t>UE sends PRACK</w:t>
      </w:r>
      <w:r w:rsidRPr="00D66C64">
        <w:rPr>
          <w:noProof w:val="0"/>
        </w:rPr>
        <w:t xml:space="preserve"> for 183 Session Progress }</w:t>
      </w:r>
    </w:p>
    <w:p w14:paraId="2AE7B421" w14:textId="77777777" w:rsidR="00511062" w:rsidRPr="00D66C64" w:rsidRDefault="00511062" w:rsidP="00511062">
      <w:pPr>
        <w:pStyle w:val="PL"/>
        <w:rPr>
          <w:noProof w:val="0"/>
        </w:rPr>
      </w:pPr>
      <w:r w:rsidRPr="00D66C64">
        <w:rPr>
          <w:noProof w:val="0"/>
        </w:rPr>
        <w:t xml:space="preserve">            }</w:t>
      </w:r>
    </w:p>
    <w:p w14:paraId="15F6141B" w14:textId="77777777" w:rsidR="00511062" w:rsidRPr="00D66C64" w:rsidRDefault="00511062" w:rsidP="00511062">
      <w:pPr>
        <w:pStyle w:val="PL"/>
        <w:rPr>
          <w:noProof w:val="0"/>
        </w:rPr>
      </w:pPr>
    </w:p>
    <w:p w14:paraId="1C6E198A" w14:textId="77777777" w:rsidR="00511062" w:rsidRPr="00D66C64" w:rsidRDefault="00511062" w:rsidP="00511062">
      <w:pPr>
        <w:pStyle w:val="H6"/>
      </w:pPr>
      <w:r w:rsidRPr="00D66C64">
        <w:t>(3)</w:t>
      </w:r>
    </w:p>
    <w:p w14:paraId="46D692C8" w14:textId="77777777" w:rsidR="00511062" w:rsidRPr="00D66C64" w:rsidRDefault="00511062" w:rsidP="00511062">
      <w:pPr>
        <w:pStyle w:val="PL"/>
        <w:rPr>
          <w:rFonts w:eastAsia="Malgun Gothic"/>
          <w:b/>
          <w:noProof w:val="0"/>
        </w:rPr>
      </w:pPr>
      <w:r w:rsidRPr="00D66C64">
        <w:rPr>
          <w:b/>
          <w:noProof w:val="0"/>
        </w:rPr>
        <w:t>with</w:t>
      </w:r>
      <w:r w:rsidRPr="00D66C64">
        <w:rPr>
          <w:noProof w:val="0"/>
        </w:rPr>
        <w:t xml:space="preserve"> { UE having sent PRACK }</w:t>
      </w:r>
    </w:p>
    <w:p w14:paraId="30C9DFB8" w14:textId="77777777" w:rsidR="00511062" w:rsidRPr="00D66C64" w:rsidRDefault="00511062" w:rsidP="00511062">
      <w:pPr>
        <w:pStyle w:val="PL"/>
        <w:rPr>
          <w:noProof w:val="0"/>
        </w:rPr>
      </w:pPr>
      <w:r w:rsidRPr="00D66C64">
        <w:rPr>
          <w:b/>
          <w:noProof w:val="0"/>
        </w:rPr>
        <w:t>ensure that</w:t>
      </w:r>
      <w:r w:rsidRPr="00D66C64">
        <w:rPr>
          <w:noProof w:val="0"/>
        </w:rPr>
        <w:t xml:space="preserve"> {</w:t>
      </w:r>
    </w:p>
    <w:p w14:paraId="4B98603F" w14:textId="77777777" w:rsidR="00511062" w:rsidRPr="00D66C64" w:rsidRDefault="00511062" w:rsidP="00511062">
      <w:pPr>
        <w:pStyle w:val="PL"/>
        <w:rPr>
          <w:rFonts w:eastAsia="Malgun Gothic"/>
          <w:noProof w:val="0"/>
        </w:rPr>
      </w:pPr>
      <w:r w:rsidRPr="00D66C64">
        <w:rPr>
          <w:noProof w:val="0"/>
        </w:rPr>
        <w:t xml:space="preserve">  </w:t>
      </w:r>
      <w:r w:rsidRPr="00D66C64">
        <w:rPr>
          <w:b/>
          <w:noProof w:val="0"/>
        </w:rPr>
        <w:t>when</w:t>
      </w:r>
      <w:r w:rsidRPr="00D66C64">
        <w:rPr>
          <w:noProof w:val="0"/>
        </w:rPr>
        <w:t xml:space="preserve"> { UE </w:t>
      </w:r>
      <w:r w:rsidRPr="00D66C64">
        <w:rPr>
          <w:noProof w:val="0"/>
          <w:snapToGrid w:val="0"/>
        </w:rPr>
        <w:t xml:space="preserve">receives 200 OK for PRACK </w:t>
      </w:r>
      <w:r w:rsidRPr="00D66C64">
        <w:rPr>
          <w:noProof w:val="0"/>
        </w:rPr>
        <w:t>}</w:t>
      </w:r>
    </w:p>
    <w:p w14:paraId="2FB138E3" w14:textId="77777777" w:rsidR="00511062" w:rsidRPr="00D66C64" w:rsidRDefault="00511062" w:rsidP="00511062">
      <w:pPr>
        <w:pStyle w:val="PL"/>
        <w:rPr>
          <w:noProof w:val="0"/>
        </w:rPr>
      </w:pPr>
      <w:r w:rsidRPr="00D66C64">
        <w:rPr>
          <w:noProof w:val="0"/>
        </w:rPr>
        <w:t xml:space="preserve">   </w:t>
      </w:r>
      <w:r w:rsidRPr="00D66C64">
        <w:rPr>
          <w:b/>
          <w:noProof w:val="0"/>
        </w:rPr>
        <w:t>then</w:t>
      </w:r>
      <w:r w:rsidRPr="00D66C64">
        <w:rPr>
          <w:noProof w:val="0"/>
        </w:rPr>
        <w:t xml:space="preserve"> { </w:t>
      </w:r>
      <w:r w:rsidRPr="00D66C64">
        <w:rPr>
          <w:noProof w:val="0"/>
          <w:snapToGrid w:val="0"/>
        </w:rPr>
        <w:t xml:space="preserve">UE </w:t>
      </w:r>
      <w:r w:rsidRPr="00D66C64">
        <w:rPr>
          <w:noProof w:val="0"/>
        </w:rPr>
        <w:t>sends UPDATE }</w:t>
      </w:r>
    </w:p>
    <w:p w14:paraId="3CE03ACD" w14:textId="77777777" w:rsidR="00511062" w:rsidRPr="00D66C64" w:rsidRDefault="00511062" w:rsidP="00511062">
      <w:pPr>
        <w:pStyle w:val="PL"/>
        <w:rPr>
          <w:noProof w:val="0"/>
        </w:rPr>
      </w:pPr>
      <w:r w:rsidRPr="00D66C64">
        <w:rPr>
          <w:noProof w:val="0"/>
        </w:rPr>
        <w:t xml:space="preserve">            }</w:t>
      </w:r>
    </w:p>
    <w:p w14:paraId="013C9841" w14:textId="77777777" w:rsidR="00511062" w:rsidRPr="00D66C64" w:rsidRDefault="00511062" w:rsidP="00511062">
      <w:pPr>
        <w:pStyle w:val="PL"/>
        <w:rPr>
          <w:noProof w:val="0"/>
        </w:rPr>
      </w:pPr>
    </w:p>
    <w:p w14:paraId="0CA9978F" w14:textId="77777777" w:rsidR="00511062" w:rsidRPr="00D66C64" w:rsidRDefault="00511062" w:rsidP="00511062">
      <w:pPr>
        <w:pStyle w:val="H6"/>
      </w:pPr>
      <w:r w:rsidRPr="00D66C64">
        <w:t>(4)</w:t>
      </w:r>
    </w:p>
    <w:p w14:paraId="6128074A" w14:textId="77777777" w:rsidR="00511062" w:rsidRPr="00D66C64" w:rsidRDefault="00511062" w:rsidP="00511062">
      <w:pPr>
        <w:pStyle w:val="PL"/>
        <w:rPr>
          <w:rFonts w:eastAsia="Malgun Gothic"/>
          <w:b/>
          <w:noProof w:val="0"/>
        </w:rPr>
      </w:pPr>
      <w:r w:rsidRPr="00D66C64">
        <w:rPr>
          <w:b/>
          <w:noProof w:val="0"/>
        </w:rPr>
        <w:t>with</w:t>
      </w:r>
      <w:r w:rsidRPr="00D66C64">
        <w:rPr>
          <w:noProof w:val="0"/>
        </w:rPr>
        <w:t xml:space="preserve"> { UE having sent UPDATE }</w:t>
      </w:r>
    </w:p>
    <w:p w14:paraId="57AC8C05" w14:textId="77777777" w:rsidR="00511062" w:rsidRPr="00D66C64" w:rsidRDefault="00511062" w:rsidP="00511062">
      <w:pPr>
        <w:pStyle w:val="PL"/>
        <w:rPr>
          <w:noProof w:val="0"/>
        </w:rPr>
      </w:pPr>
      <w:r w:rsidRPr="00D66C64">
        <w:rPr>
          <w:b/>
          <w:noProof w:val="0"/>
        </w:rPr>
        <w:t>ensure that</w:t>
      </w:r>
      <w:r w:rsidRPr="00D66C64">
        <w:rPr>
          <w:noProof w:val="0"/>
        </w:rPr>
        <w:t xml:space="preserve"> {</w:t>
      </w:r>
    </w:p>
    <w:p w14:paraId="11846DCB" w14:textId="77777777" w:rsidR="00511062" w:rsidRPr="00D66C64" w:rsidRDefault="00511062" w:rsidP="00511062">
      <w:pPr>
        <w:pStyle w:val="PL"/>
        <w:rPr>
          <w:rFonts w:eastAsia="Malgun Gothic"/>
          <w:noProof w:val="0"/>
        </w:rPr>
      </w:pPr>
      <w:r w:rsidRPr="00D66C64">
        <w:rPr>
          <w:noProof w:val="0"/>
        </w:rPr>
        <w:t xml:space="preserve">  </w:t>
      </w:r>
      <w:r w:rsidRPr="00D66C64">
        <w:rPr>
          <w:b/>
          <w:noProof w:val="0"/>
        </w:rPr>
        <w:t>when</w:t>
      </w:r>
      <w:r w:rsidRPr="00D66C64">
        <w:rPr>
          <w:noProof w:val="0"/>
        </w:rPr>
        <w:t xml:space="preserve"> { UE receives 200 OK for UPDATE followed by 180 Ringing sent reliably</w:t>
      </w:r>
      <w:r w:rsidRPr="00D66C64">
        <w:rPr>
          <w:noProof w:val="0"/>
          <w:snapToGrid w:val="0"/>
        </w:rPr>
        <w:t xml:space="preserve"> </w:t>
      </w:r>
      <w:r w:rsidRPr="00D66C64">
        <w:rPr>
          <w:noProof w:val="0"/>
        </w:rPr>
        <w:t>}</w:t>
      </w:r>
    </w:p>
    <w:p w14:paraId="2074AD49" w14:textId="77777777" w:rsidR="00511062" w:rsidRPr="00D66C64" w:rsidRDefault="00511062" w:rsidP="00511062">
      <w:pPr>
        <w:pStyle w:val="PL"/>
        <w:rPr>
          <w:noProof w:val="0"/>
        </w:rPr>
      </w:pPr>
      <w:r w:rsidRPr="00D66C64">
        <w:rPr>
          <w:noProof w:val="0"/>
        </w:rPr>
        <w:t xml:space="preserve">   </w:t>
      </w:r>
      <w:r w:rsidRPr="00D66C64">
        <w:rPr>
          <w:b/>
          <w:noProof w:val="0"/>
        </w:rPr>
        <w:t>then</w:t>
      </w:r>
      <w:r w:rsidRPr="00D66C64">
        <w:rPr>
          <w:noProof w:val="0"/>
        </w:rPr>
        <w:t xml:space="preserve"> { </w:t>
      </w:r>
      <w:r w:rsidRPr="00D66C64">
        <w:rPr>
          <w:noProof w:val="0"/>
          <w:snapToGrid w:val="0"/>
        </w:rPr>
        <w:t xml:space="preserve">UE </w:t>
      </w:r>
      <w:r w:rsidRPr="00D66C64">
        <w:rPr>
          <w:noProof w:val="0"/>
        </w:rPr>
        <w:t>sends PRACK for 180 Ringing }</w:t>
      </w:r>
    </w:p>
    <w:p w14:paraId="37288743" w14:textId="77777777" w:rsidR="00511062" w:rsidRPr="00D66C64" w:rsidRDefault="00511062" w:rsidP="00511062">
      <w:pPr>
        <w:pStyle w:val="PL"/>
        <w:rPr>
          <w:noProof w:val="0"/>
        </w:rPr>
      </w:pPr>
      <w:r w:rsidRPr="00D66C64">
        <w:rPr>
          <w:noProof w:val="0"/>
        </w:rPr>
        <w:t xml:space="preserve">            }</w:t>
      </w:r>
    </w:p>
    <w:p w14:paraId="28D9E298" w14:textId="77777777" w:rsidR="00511062" w:rsidRPr="00D66C64" w:rsidRDefault="00511062" w:rsidP="00511062">
      <w:pPr>
        <w:pStyle w:val="PL"/>
        <w:rPr>
          <w:noProof w:val="0"/>
        </w:rPr>
      </w:pPr>
    </w:p>
    <w:p w14:paraId="49D69F1C" w14:textId="77777777" w:rsidR="00511062" w:rsidRPr="00D66C64" w:rsidRDefault="00511062" w:rsidP="00511062">
      <w:pPr>
        <w:pStyle w:val="H6"/>
      </w:pPr>
      <w:r w:rsidRPr="00D66C64">
        <w:t>(5)</w:t>
      </w:r>
    </w:p>
    <w:p w14:paraId="49A2D05C" w14:textId="77777777" w:rsidR="00511062" w:rsidRPr="00D66C64" w:rsidRDefault="00511062" w:rsidP="00511062">
      <w:pPr>
        <w:pStyle w:val="PL"/>
        <w:rPr>
          <w:rFonts w:eastAsia="Malgun Gothic"/>
          <w:b/>
          <w:noProof w:val="0"/>
        </w:rPr>
      </w:pPr>
      <w:r w:rsidRPr="00D66C64">
        <w:rPr>
          <w:b/>
          <w:noProof w:val="0"/>
        </w:rPr>
        <w:t>with</w:t>
      </w:r>
      <w:r w:rsidRPr="00D66C64">
        <w:rPr>
          <w:noProof w:val="0"/>
        </w:rPr>
        <w:t xml:space="preserve"> { UE having sent PRACK for 180 Ringing }</w:t>
      </w:r>
    </w:p>
    <w:p w14:paraId="06203570" w14:textId="77777777" w:rsidR="00511062" w:rsidRPr="00D66C64" w:rsidRDefault="00511062" w:rsidP="00511062">
      <w:pPr>
        <w:pStyle w:val="PL"/>
        <w:rPr>
          <w:noProof w:val="0"/>
        </w:rPr>
      </w:pPr>
      <w:r w:rsidRPr="00D66C64">
        <w:rPr>
          <w:b/>
          <w:noProof w:val="0"/>
        </w:rPr>
        <w:t>ensure that</w:t>
      </w:r>
      <w:r w:rsidRPr="00D66C64">
        <w:rPr>
          <w:noProof w:val="0"/>
        </w:rPr>
        <w:t xml:space="preserve"> {</w:t>
      </w:r>
    </w:p>
    <w:p w14:paraId="1CAEBF44" w14:textId="77777777" w:rsidR="00511062" w:rsidRPr="00D66C64" w:rsidRDefault="00511062" w:rsidP="00511062">
      <w:pPr>
        <w:pStyle w:val="PL"/>
        <w:rPr>
          <w:rFonts w:eastAsia="Malgun Gothic"/>
          <w:noProof w:val="0"/>
        </w:rPr>
      </w:pPr>
      <w:r w:rsidRPr="00D66C64">
        <w:rPr>
          <w:noProof w:val="0"/>
        </w:rPr>
        <w:t xml:space="preserve">  </w:t>
      </w:r>
      <w:r w:rsidRPr="00D66C64">
        <w:rPr>
          <w:b/>
          <w:noProof w:val="0"/>
        </w:rPr>
        <w:t>when</w:t>
      </w:r>
      <w:r w:rsidRPr="00D66C64">
        <w:rPr>
          <w:noProof w:val="0"/>
        </w:rPr>
        <w:t xml:space="preserve"> { UE receives 200 OK for PRACK followed by 200 OK for INVITE</w:t>
      </w:r>
      <w:r w:rsidRPr="00D66C64">
        <w:rPr>
          <w:noProof w:val="0"/>
          <w:snapToGrid w:val="0"/>
        </w:rPr>
        <w:t xml:space="preserve"> </w:t>
      </w:r>
      <w:r w:rsidRPr="00D66C64">
        <w:rPr>
          <w:noProof w:val="0"/>
        </w:rPr>
        <w:t>}</w:t>
      </w:r>
    </w:p>
    <w:p w14:paraId="76EC424E" w14:textId="77777777" w:rsidR="00511062" w:rsidRPr="00D66C64" w:rsidRDefault="00511062" w:rsidP="00511062">
      <w:pPr>
        <w:pStyle w:val="PL"/>
        <w:rPr>
          <w:noProof w:val="0"/>
        </w:rPr>
      </w:pPr>
      <w:r w:rsidRPr="00D66C64">
        <w:rPr>
          <w:noProof w:val="0"/>
        </w:rPr>
        <w:t xml:space="preserve">   </w:t>
      </w:r>
      <w:r w:rsidRPr="00D66C64">
        <w:rPr>
          <w:b/>
          <w:noProof w:val="0"/>
        </w:rPr>
        <w:t>then</w:t>
      </w:r>
      <w:r w:rsidRPr="00D66C64">
        <w:rPr>
          <w:noProof w:val="0"/>
        </w:rPr>
        <w:t xml:space="preserve"> { </w:t>
      </w:r>
      <w:r w:rsidRPr="00D66C64">
        <w:rPr>
          <w:noProof w:val="0"/>
          <w:snapToGrid w:val="0"/>
        </w:rPr>
        <w:t xml:space="preserve">UE </w:t>
      </w:r>
      <w:r w:rsidRPr="00D66C64">
        <w:rPr>
          <w:noProof w:val="0"/>
        </w:rPr>
        <w:t>sends ACK }</w:t>
      </w:r>
    </w:p>
    <w:p w14:paraId="60B8A9CA" w14:textId="77777777" w:rsidR="00511062" w:rsidRPr="00D66C64" w:rsidRDefault="00511062" w:rsidP="00511062">
      <w:pPr>
        <w:pStyle w:val="PL"/>
        <w:rPr>
          <w:noProof w:val="0"/>
        </w:rPr>
      </w:pPr>
      <w:r w:rsidRPr="00D66C64">
        <w:rPr>
          <w:noProof w:val="0"/>
        </w:rPr>
        <w:t xml:space="preserve">            }</w:t>
      </w:r>
    </w:p>
    <w:p w14:paraId="2756832D" w14:textId="77777777" w:rsidR="00511062" w:rsidRPr="00D66C64" w:rsidRDefault="00511062" w:rsidP="00511062">
      <w:pPr>
        <w:pStyle w:val="PL"/>
        <w:rPr>
          <w:noProof w:val="0"/>
        </w:rPr>
      </w:pPr>
    </w:p>
    <w:p w14:paraId="3CF31231" w14:textId="77777777" w:rsidR="00511062" w:rsidRPr="00D66C64" w:rsidRDefault="00511062" w:rsidP="00511062">
      <w:pPr>
        <w:pStyle w:val="H6"/>
        <w:rPr>
          <w:rFonts w:eastAsia="MS Gothic"/>
        </w:rPr>
      </w:pPr>
      <w:r w:rsidRPr="00D66C64">
        <w:rPr>
          <w:rFonts w:eastAsia="MS Gothic"/>
        </w:rPr>
        <w:t>7.14.2</w:t>
      </w:r>
      <w:r w:rsidRPr="00D66C64">
        <w:rPr>
          <w:rFonts w:eastAsia="MS Gothic"/>
        </w:rPr>
        <w:tab/>
        <w:t>Conformance Requirements</w:t>
      </w:r>
    </w:p>
    <w:p w14:paraId="540DA828" w14:textId="77777777" w:rsidR="00511062" w:rsidRPr="00D66C64" w:rsidRDefault="00511062" w:rsidP="00511062">
      <w:pPr>
        <w:rPr>
          <w:lang w:eastAsia="en-US"/>
        </w:rPr>
      </w:pPr>
      <w:r w:rsidRPr="00D66C64">
        <w:t>The conformance requirements covered in the present test case are, unless otherwise stated, Rel-15 requirements.</w:t>
      </w:r>
    </w:p>
    <w:p w14:paraId="2AF8F5E0" w14:textId="77777777" w:rsidR="00511062" w:rsidRPr="00D66C64" w:rsidRDefault="00511062" w:rsidP="00511062">
      <w:r w:rsidRPr="00D66C64">
        <w:t>[TS 24.229, clause 6.1.1]:</w:t>
      </w:r>
    </w:p>
    <w:p w14:paraId="53AD9F09" w14:textId="77777777" w:rsidR="00B10E5E" w:rsidRPr="00D66C64" w:rsidRDefault="00B10E5E" w:rsidP="00B10E5E">
      <w:r w:rsidRPr="00D66C64">
        <w:t xml:space="preserve">The "integration of resource management and SIP" extension is hereafter in this subclause referred to as "the precondition mechanism" and is defined in RFC 3312 [30] </w:t>
      </w:r>
      <w:r w:rsidRPr="00D66C64">
        <w:rPr>
          <w:snapToGrid w:val="0"/>
        </w:rPr>
        <w:t xml:space="preserve">as updated by </w:t>
      </w:r>
      <w:r w:rsidRPr="00D66C64">
        <w:t>RFC 4032 </w:t>
      </w:r>
      <w:r w:rsidRPr="00D66C64">
        <w:rPr>
          <w:snapToGrid w:val="0"/>
        </w:rPr>
        <w:t>[64]</w:t>
      </w:r>
      <w:r w:rsidRPr="00D66C64">
        <w:t>.</w:t>
      </w:r>
    </w:p>
    <w:p w14:paraId="46BAEB8B" w14:textId="77777777" w:rsidR="00B10E5E" w:rsidRPr="00D66C64" w:rsidRDefault="00B10E5E" w:rsidP="00B10E5E">
      <w:pPr>
        <w:rPr>
          <w:snapToGrid w:val="0"/>
        </w:rPr>
      </w:pPr>
      <w:r w:rsidRPr="00D66C64">
        <w:rPr>
          <w:snapToGrid w:val="0"/>
        </w:rPr>
        <w:t>In order to authorize the media streams, the P-CSCF and S-CSCF have to be able to inspect SDP message bodies. Hence, the UE shall not encrypt SDP message bodies.</w:t>
      </w:r>
    </w:p>
    <w:p w14:paraId="0BEB1415" w14:textId="77777777" w:rsidR="00B10E5E" w:rsidRPr="00D66C64" w:rsidRDefault="00B10E5E" w:rsidP="00B10E5E">
      <w:pPr>
        <w:rPr>
          <w:snapToGrid w:val="0"/>
        </w:rPr>
      </w:pPr>
      <w:r w:rsidRPr="00D66C64">
        <w:t>During the session establishment procedure, and during session modification procedures, SIP messages shall only contain an SDP message body if that is intended to modify the session description, or when the SDP message body is included in the message because of SIP rules described in RFC 3261 [26].</w:t>
      </w:r>
    </w:p>
    <w:p w14:paraId="697B2828" w14:textId="77777777" w:rsidR="00511062" w:rsidRPr="00D66C64" w:rsidRDefault="00511062" w:rsidP="00511062">
      <w:pPr>
        <w:rPr>
          <w:snapToGrid w:val="0"/>
        </w:rPr>
      </w:pPr>
      <w:r w:rsidRPr="00D66C64">
        <w:t>...</w:t>
      </w:r>
    </w:p>
    <w:p w14:paraId="23EF006F" w14:textId="77777777" w:rsidR="00B10E5E" w:rsidRPr="00D66C64" w:rsidRDefault="00B10E5E" w:rsidP="00B10E5E">
      <w:r w:rsidRPr="00D66C64">
        <w:t xml:space="preserve">For "video" and "audio" media types that use the </w:t>
      </w:r>
      <w:smartTag w:uri="urn:schemas-microsoft-com:office:smarttags" w:element="stockticker">
        <w:r w:rsidRPr="00D66C64">
          <w:t>RTP</w:t>
        </w:r>
      </w:smartTag>
      <w:r w:rsidRPr="00D66C64">
        <w:t>/RTCP and where the port number is not zero, the UE shall specify the proposed bandwidth for each media stream using the "b=" media descriptor and the "AS" bandwidth modifier in the SDP.</w:t>
      </w:r>
    </w:p>
    <w:p w14:paraId="560C8DDA" w14:textId="77777777" w:rsidR="00511062" w:rsidRPr="00D66C64" w:rsidRDefault="00511062" w:rsidP="00511062">
      <w:r w:rsidRPr="00D66C64">
        <w:t>...</w:t>
      </w:r>
    </w:p>
    <w:p w14:paraId="517A230F" w14:textId="77777777" w:rsidR="00B10E5E" w:rsidRPr="00D66C64" w:rsidRDefault="00B10E5E" w:rsidP="00B10E5E">
      <w:r w:rsidRPr="00D66C64">
        <w:t xml:space="preserve">If the media line in the SDP message body indicates the usage of </w:t>
      </w:r>
      <w:smartTag w:uri="urn:schemas-microsoft-com:office:smarttags" w:element="stockticker">
        <w:r w:rsidRPr="00D66C64">
          <w:t>RTP</w:t>
        </w:r>
      </w:smartTag>
      <w:r w:rsidRPr="00D66C64">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6CD2A8FF" w14:textId="77777777" w:rsidR="00B10E5E" w:rsidRPr="00D66C64" w:rsidRDefault="00B10E5E" w:rsidP="00B10E5E">
      <w:r w:rsidRPr="00D66C64">
        <w:t>For other media streams the "b=" media descriptor may be included. The value or absence of the "b=" parameter will affect the assigned QoS which is defined in or 3GPP 29.213 [13C].</w:t>
      </w:r>
    </w:p>
    <w:p w14:paraId="68AA28E2" w14:textId="77777777" w:rsidR="00B10E5E" w:rsidRPr="00D66C64" w:rsidRDefault="00B10E5E" w:rsidP="00B10E5E">
      <w:pPr>
        <w:pStyle w:val="NO"/>
      </w:pPr>
      <w:r w:rsidRPr="00D66C64">
        <w:t>NOTE 3:</w:t>
      </w:r>
      <w:r w:rsidRPr="00D66C64">
        <w:tab/>
        <w:t>In a two-party session where both participants are active, the RTCP receiver reports are not sent, therefore, the RR bandwidth modifier will typically get the value of zero.</w:t>
      </w:r>
    </w:p>
    <w:p w14:paraId="47861062" w14:textId="77777777" w:rsidR="00B10E5E" w:rsidRPr="00D66C64" w:rsidRDefault="00B10E5E" w:rsidP="00B10E5E">
      <w:pPr>
        <w:rPr>
          <w:snapToGrid w:val="0"/>
        </w:rPr>
      </w:pPr>
      <w:r w:rsidRPr="00D66C64">
        <w:t>If an in-band DTMF codec is supported by the application associated with an audio media stream, then the UE shall include, in addition to the payload type numbers associated with the audio codecs for the media stream, for each clock rate associated with the audio codecs for the media stream, a payload type number associated with the MIME subtype "telephone-event", to indicate support of in-band DTMF as described in RFC 4733 [23].</w:t>
      </w:r>
    </w:p>
    <w:p w14:paraId="0B749982" w14:textId="77777777" w:rsidR="00B10E5E" w:rsidRPr="00D66C64" w:rsidRDefault="00B10E5E" w:rsidP="00B10E5E">
      <w:r w:rsidRPr="00D66C64">
        <w:t>The UE shall inspect the SDP message body contained in any SIP request or response, looking for possible indications of grouping of media streams according to RFC 3524 [54] and perform the appropriate actions for IP-CAN bearer establishment for media according to IP-CAN specific procedures (see subclause B.2.2.5 for IP-CAN implemented using GPRS, subclause L.2.2.5 for IP-CAN implemented using EPS, and subclause U.2.2.5 for IP-CAN implemented using 5GS).</w:t>
      </w:r>
    </w:p>
    <w:p w14:paraId="1331D9CF" w14:textId="77777777" w:rsidR="00B10E5E" w:rsidRPr="00D66C64" w:rsidRDefault="00B10E5E" w:rsidP="00B10E5E">
      <w:r w:rsidRPr="00D66C64">
        <w:lastRenderedPageBreak/>
        <w:t>In case of UE initiated resource reservation and if the UE determines resource reservation is needed, the UE shall start reserving its local resources whenever it has sufficient information about the media streams, media authorization and used codecs available.</w:t>
      </w:r>
    </w:p>
    <w:p w14:paraId="7A7D9BE8" w14:textId="77777777" w:rsidR="00B10E5E" w:rsidRPr="00D66C64" w:rsidRDefault="00B10E5E" w:rsidP="00B10E5E">
      <w:pPr>
        <w:pStyle w:val="NO"/>
      </w:pPr>
      <w:r w:rsidRPr="00D66C64">
        <w:t>NOTE 4:</w:t>
      </w:r>
      <w:r w:rsidRPr="00D66C64">
        <w:tab/>
        <w:t>Based on this resource reservation can, in certain cases, be initiated immediately after the sending or receiving of the initial SDP offer.</w:t>
      </w:r>
    </w:p>
    <w:p w14:paraId="404079EA" w14:textId="77777777" w:rsidR="00511062" w:rsidRPr="00D66C64" w:rsidRDefault="00511062" w:rsidP="00511062">
      <w:r w:rsidRPr="00D66C64">
        <w:t>...</w:t>
      </w:r>
    </w:p>
    <w:p w14:paraId="0491EA57" w14:textId="77777777" w:rsidR="00511062" w:rsidRPr="00D66C64" w:rsidRDefault="00511062" w:rsidP="00511062">
      <w:r w:rsidRPr="00D66C64">
        <w:t>[TS 24.229, clause 6.1.2]:</w:t>
      </w:r>
    </w:p>
    <w:p w14:paraId="63C653AF" w14:textId="77777777" w:rsidR="00C1754A" w:rsidRPr="00D66C64" w:rsidRDefault="00C1754A" w:rsidP="00C1754A">
      <w:r w:rsidRPr="00D66C64">
        <w:t>An INVITE request generated by a UE shall contain a SDP offer and at least one media description. This SDP offer shall reflect the calling user's terminal capabilities and user preferences for the session.</w:t>
      </w:r>
    </w:p>
    <w:p w14:paraId="4A855683" w14:textId="77777777" w:rsidR="00C1754A" w:rsidRPr="00D66C64" w:rsidRDefault="00C1754A" w:rsidP="00C1754A">
      <w:r w:rsidRPr="00D66C64">
        <w:t>If the desired QoS resources for one or more media streams have not been reserved at the UE when constructing the SDP offer, the UE:</w:t>
      </w:r>
    </w:p>
    <w:p w14:paraId="7854B5AE" w14:textId="77777777" w:rsidR="00C1754A" w:rsidRPr="00D66C64" w:rsidRDefault="00C1754A" w:rsidP="00C1754A">
      <w:pPr>
        <w:pStyle w:val="B10"/>
        <w:rPr>
          <w:snapToGrid w:val="0"/>
        </w:rPr>
      </w:pPr>
      <w:r w:rsidRPr="00D66C64">
        <w:t>-</w:t>
      </w:r>
      <w:r w:rsidRPr="00D66C64">
        <w:tab/>
        <w:t>shall indicate the related local preconditions for QoS as not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as well as the strength-tag value "mandatory" for the local segment and the 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if the UE uses the precondition mechanism (see subclause 5.1.3.1)</w:t>
      </w:r>
      <w:r w:rsidRPr="00D66C64">
        <w:rPr>
          <w:snapToGrid w:val="0"/>
        </w:rPr>
        <w:t>; and</w:t>
      </w:r>
    </w:p>
    <w:p w14:paraId="64CAC919" w14:textId="77777777" w:rsidR="00C1754A" w:rsidRPr="00D66C64" w:rsidRDefault="00C1754A" w:rsidP="00C1754A">
      <w:pPr>
        <w:pStyle w:val="B10"/>
      </w:pPr>
      <w:r w:rsidRPr="00D66C64">
        <w:t>-</w:t>
      </w:r>
      <w:r w:rsidRPr="00D66C64">
        <w:tab/>
        <w:t>if the UE uses the precondition mechanism (see subclause 5.1.3.1), shall not request confirmation for the result of the resource reservation (as defined in RFC 3312 [30]) at the terminating UE</w:t>
      </w:r>
      <w:r w:rsidRPr="00D66C64">
        <w:rPr>
          <w:lang w:eastAsia="ja-JP"/>
        </w:rPr>
        <w:t>.</w:t>
      </w:r>
    </w:p>
    <w:p w14:paraId="5291ABB5" w14:textId="77777777" w:rsidR="00C1754A" w:rsidRPr="00D66C64" w:rsidRDefault="00C1754A" w:rsidP="00C1754A">
      <w:pPr>
        <w:pStyle w:val="NO"/>
      </w:pPr>
      <w:r w:rsidRPr="00D66C64">
        <w:t>NOTE 1:</w:t>
      </w:r>
      <w:r w:rsidRPr="00D66C64">
        <w:tab/>
        <w:t>Previous versions of this document mandated the use of the SDP inactive attribute. This document does not prohibit specific services from using direction attributes to implement their service-specific behaviours.</w:t>
      </w:r>
    </w:p>
    <w:p w14:paraId="3975209C" w14:textId="77777777" w:rsidR="00C1754A" w:rsidRPr="00D66C64" w:rsidRDefault="00C1754A" w:rsidP="00C1754A">
      <w:r w:rsidRPr="00D66C64">
        <w:t>If the UE uses the precondition mechanism (see subclause 5.1.3.1), and the desired QoS resources for one or more media streams are available at the UE when the SDP offer is sent, the UE shall indicate the related local preconditions as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as well as the strength-tag value "mandatory" for the local segment and the 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and shall not request confirmation for the result of the resource reservation (as defined in RFC 3312 [30]) at the terminating UE</w:t>
      </w:r>
      <w:r w:rsidRPr="00D66C64">
        <w:rPr>
          <w:snapToGrid w:val="0"/>
        </w:rPr>
        <w:t>.</w:t>
      </w:r>
    </w:p>
    <w:p w14:paraId="5D70E30D" w14:textId="77777777" w:rsidR="00C1754A" w:rsidRPr="00D66C64" w:rsidRDefault="00C1754A" w:rsidP="00C1754A">
      <w:pPr>
        <w:pStyle w:val="NO"/>
      </w:pPr>
      <w:r w:rsidRPr="00D66C64">
        <w:t>NOTE 2:</w:t>
      </w:r>
      <w:r w:rsidRPr="00D66C64">
        <w:tab/>
        <w:t>If the originating UE does not use the precondition mechanism (see subclause 5.1.3.1), it will not include any precondition information in the SDP message body.</w:t>
      </w:r>
    </w:p>
    <w:p w14:paraId="0595DC44" w14:textId="77777777" w:rsidR="00511062" w:rsidRPr="00D66C64" w:rsidRDefault="00511062" w:rsidP="00511062">
      <w:r w:rsidRPr="00D66C64">
        <w:t>...</w:t>
      </w:r>
    </w:p>
    <w:p w14:paraId="3DCDBEB9" w14:textId="77777777" w:rsidR="00C1754A" w:rsidRPr="00D66C64" w:rsidRDefault="00C1754A" w:rsidP="00C1754A">
      <w:r w:rsidRPr="00D66C64">
        <w:t xml:space="preserve">Upon generating the SDP offer for an INVITE request generated after receiving a </w:t>
      </w:r>
      <w:r w:rsidRPr="00D66C64">
        <w:rPr>
          <w:snapToGrid w:val="0"/>
        </w:rPr>
        <w:t xml:space="preserve">488 </w:t>
      </w:r>
      <w:r w:rsidRPr="00D66C64">
        <w:t xml:space="preserve">(Not Acceptable Here) response, as described in subclause 5.1.3.1, the SDP offer shall contain a subset of the allowed media types, codecs and other parameters from the SDP message bodies of all </w:t>
      </w:r>
      <w:r w:rsidRPr="00D66C64">
        <w:rPr>
          <w:snapToGrid w:val="0"/>
        </w:rPr>
        <w:t xml:space="preserve">488 </w:t>
      </w:r>
      <w:r w:rsidRPr="00D66C64">
        <w:t>(Not Acceptable Here) responses so far received for the same session establishment attempt (i.e. a set of INVITE requests used for the same session establishment). For each media line, the UE shall order the codecs in the SDP offer according to the order of the codecs in the SDP message bodies of the 488 (Not Acceptable Here) responses.</w:t>
      </w:r>
    </w:p>
    <w:p w14:paraId="191A81F9" w14:textId="77777777" w:rsidR="00C1754A" w:rsidRPr="00D66C64" w:rsidRDefault="00C1754A" w:rsidP="00C1754A">
      <w:pPr>
        <w:pStyle w:val="NO"/>
        <w:rPr>
          <w:snapToGrid w:val="0"/>
        </w:rPr>
      </w:pPr>
      <w:r w:rsidRPr="00D66C64">
        <w:rPr>
          <w:snapToGrid w:val="0"/>
        </w:rPr>
        <w:t>NOTE 6:</w:t>
      </w:r>
      <w:r w:rsidRPr="00D66C64">
        <w:rPr>
          <w:snapToGrid w:val="0"/>
        </w:rPr>
        <w:tab/>
        <w:t>The UE can attempt a session establishment through multiple networks with different policies and potentially can need to send multiple INVITE requests and receive multiple 488 (Not Acceptable Here) responses from different CSCF nodes. The UE therefore takes into account the SDP message bodies of all the 488 (Not Acceptable Here) responses received related to the same session establishment when building a new INVITE request.</w:t>
      </w:r>
    </w:p>
    <w:p w14:paraId="28F8DADE" w14:textId="77777777" w:rsidR="00C1754A" w:rsidRPr="00D66C64" w:rsidRDefault="00C1754A" w:rsidP="00C1754A">
      <w:pPr>
        <w:rPr>
          <w:snapToGrid w:val="0"/>
        </w:rPr>
      </w:pPr>
      <w:r w:rsidRPr="00D66C64">
        <w:t xml:space="preserve">Upon confirming successful local resource reservation, the UE shall create an SDP offer in which </w:t>
      </w:r>
      <w:r w:rsidRPr="00D66C64">
        <w:rPr>
          <w:snapToGrid w:val="0"/>
        </w:rPr>
        <w:t>the related local preconditions are set to met, using the segmented status type, as defined in RFC 3312 [30] and RFC 4032 [64]</w:t>
      </w:r>
      <w:r w:rsidRPr="00D66C64">
        <w:rPr>
          <w:lang w:eastAsia="ja-JP"/>
        </w:rPr>
        <w:t>.</w:t>
      </w:r>
    </w:p>
    <w:p w14:paraId="6DF12CF8" w14:textId="77777777" w:rsidR="00C1754A" w:rsidRPr="00D66C64" w:rsidRDefault="00C1754A" w:rsidP="00C1754A">
      <w:r w:rsidRPr="00D66C64">
        <w:t>Upon receiving an SDP answer, which includes more than one codec per media stream, excluding the in-band DTMF codec, as described in subclause 6.1.1, the UE shall:</w:t>
      </w:r>
    </w:p>
    <w:p w14:paraId="58571A62" w14:textId="77777777" w:rsidR="00C1754A" w:rsidRPr="00D66C64" w:rsidRDefault="00C1754A" w:rsidP="00C1754A">
      <w:pPr>
        <w:pStyle w:val="B10"/>
      </w:pPr>
      <w:r w:rsidRPr="00D66C64">
        <w:t>-</w:t>
      </w:r>
      <w:r w:rsidRPr="00D66C64">
        <w:tab/>
        <w:t>send an SDP offer at the first possible time, selecting only one codec per media stream; or</w:t>
      </w:r>
    </w:p>
    <w:p w14:paraId="209BF7D9" w14:textId="77777777" w:rsidR="00C1754A" w:rsidRPr="00D66C64" w:rsidRDefault="00C1754A" w:rsidP="00C1754A">
      <w:pPr>
        <w:pStyle w:val="B10"/>
      </w:pPr>
      <w:r w:rsidRPr="00D66C64">
        <w:t>-</w:t>
      </w:r>
      <w:r w:rsidRPr="00D66C64">
        <w:tab/>
        <w:t xml:space="preserve">if the UE is participant in a multi-stream multiparty multimedia conference session using simulcast (indicated by the presence of </w:t>
      </w:r>
      <w:r w:rsidRPr="00D66C64">
        <w:rPr>
          <w:lang w:eastAsia="ko-KR"/>
        </w:rPr>
        <w:t xml:space="preserve">"a=simulcast" SDP attribute(s) in the SDP answer, as defined in </w:t>
      </w:r>
      <w:r w:rsidRPr="00D66C64">
        <w:t>RFC 8853 [249]), apply the procedures defined in 3GPP TS 26.114 [9B] annex S.</w:t>
      </w:r>
    </w:p>
    <w:p w14:paraId="1A7FF5EF" w14:textId="77777777" w:rsidR="00C1754A" w:rsidRPr="00D66C64" w:rsidRDefault="00C1754A" w:rsidP="00C1754A">
      <w:r w:rsidRPr="00D66C64">
        <w:lastRenderedPageBreak/>
        <w:t xml:space="preserve">If the UE sends an initial INVITE request that includes only an IPv6 address in the SDP offer, and receives an error response (e.g., 488 (Not Acceptable Here) with </w:t>
      </w:r>
      <w:r w:rsidRPr="00D66C64">
        <w:rPr>
          <w:rFonts w:eastAsia="MS Mincho"/>
        </w:rPr>
        <w:t>301 Warning header field</w:t>
      </w:r>
      <w:r w:rsidRPr="00D66C64">
        <w:t>) indicating "</w:t>
      </w:r>
      <w:r w:rsidRPr="00D66C64">
        <w:rPr>
          <w:rFonts w:eastAsia="MS Mincho"/>
        </w:rPr>
        <w:t>incompatible network address format"</w:t>
      </w:r>
      <w:r w:rsidRPr="00D66C64">
        <w:t>, the UE shall send an ACK as per standard SIP procedures. Subsequently, the UE may acquire an IPv4 address or use an existing IPv4 address, and send a new</w:t>
      </w:r>
      <w:r w:rsidRPr="00D66C64">
        <w:rPr>
          <w:lang w:eastAsia="ja-JP"/>
        </w:rPr>
        <w:t xml:space="preserve"> initial</w:t>
      </w:r>
      <w:r w:rsidRPr="00D66C64">
        <w:t xml:space="preserve"> INVITE request to the same destination containing only the IPv4 address in the SDP offer.</w:t>
      </w:r>
    </w:p>
    <w:p w14:paraId="3EA2AB58" w14:textId="77777777" w:rsidR="00511062" w:rsidRPr="00D66C64" w:rsidRDefault="00511062" w:rsidP="00511062">
      <w:pPr>
        <w:pStyle w:val="H6"/>
        <w:rPr>
          <w:rFonts w:eastAsia="MS Gothic"/>
        </w:rPr>
      </w:pPr>
      <w:r w:rsidRPr="00D66C64">
        <w:rPr>
          <w:rFonts w:eastAsia="MS Gothic"/>
        </w:rPr>
        <w:t>7.14.3</w:t>
      </w:r>
      <w:r w:rsidRPr="00D66C64">
        <w:rPr>
          <w:rFonts w:eastAsia="MS Gothic"/>
        </w:rPr>
        <w:tab/>
        <w:t>Test description</w:t>
      </w:r>
    </w:p>
    <w:p w14:paraId="01942CEF" w14:textId="77777777" w:rsidR="00511062" w:rsidRPr="00D66C64" w:rsidRDefault="00511062" w:rsidP="00511062">
      <w:pPr>
        <w:pStyle w:val="H6"/>
      </w:pPr>
      <w:r w:rsidRPr="00D66C64">
        <w:t>7.14.3.1</w:t>
      </w:r>
      <w:r w:rsidRPr="00D66C64">
        <w:tab/>
        <w:t>Pre-test conditions</w:t>
      </w:r>
    </w:p>
    <w:p w14:paraId="2C8C77C2" w14:textId="77777777" w:rsidR="00511062" w:rsidRPr="00D66C64" w:rsidRDefault="00511062" w:rsidP="00511062">
      <w:pPr>
        <w:pStyle w:val="H6"/>
        <w:rPr>
          <w:rFonts w:cs="Arial"/>
        </w:rPr>
      </w:pPr>
      <w:r w:rsidRPr="00D66C64">
        <w:rPr>
          <w:rFonts w:cs="Arial"/>
        </w:rPr>
        <w:t>System Simulator:</w:t>
      </w:r>
    </w:p>
    <w:p w14:paraId="23DB2A64" w14:textId="77777777" w:rsidR="00511062" w:rsidRPr="00D66C64" w:rsidRDefault="00511062" w:rsidP="00511062">
      <w:pPr>
        <w:pStyle w:val="B10"/>
        <w:rPr>
          <w:lang w:eastAsia="sv-SE"/>
        </w:rPr>
      </w:pPr>
      <w:r w:rsidRPr="00D66C64">
        <w:t>-</w:t>
      </w:r>
      <w:r w:rsidRPr="00D66C64">
        <w:tab/>
        <w:t>1 NR Cell connected to 5GC, default parameters.</w:t>
      </w:r>
    </w:p>
    <w:p w14:paraId="29F6064C" w14:textId="77777777" w:rsidR="00511062" w:rsidRPr="00D66C64" w:rsidRDefault="00511062" w:rsidP="00511062">
      <w:pPr>
        <w:pStyle w:val="H6"/>
      </w:pPr>
      <w:r w:rsidRPr="00D66C64">
        <w:t>UE:</w:t>
      </w:r>
    </w:p>
    <w:p w14:paraId="5E5C6A23" w14:textId="77777777" w:rsidR="00511062" w:rsidRPr="00D66C64" w:rsidRDefault="00511062" w:rsidP="00511062">
      <w:pPr>
        <w:pStyle w:val="B10"/>
        <w:rPr>
          <w:snapToGrid w:val="0"/>
        </w:rPr>
      </w:pPr>
      <w:r w:rsidRPr="00D66C64">
        <w:t>-</w:t>
      </w:r>
      <w:r w:rsidRPr="00D66C64">
        <w:tab/>
        <w:t xml:space="preserve">The </w:t>
      </w:r>
      <w:r w:rsidRPr="00D66C64">
        <w:rPr>
          <w:snapToGrid w:val="0"/>
        </w:rPr>
        <w:t>UE contains either ISIM and USIM applications or only USIM application on UICC.</w:t>
      </w:r>
    </w:p>
    <w:p w14:paraId="1A609EB7" w14:textId="77777777" w:rsidR="00511062" w:rsidRPr="00D66C64" w:rsidRDefault="00511062" w:rsidP="00511062">
      <w:pPr>
        <w:pStyle w:val="B10"/>
        <w:rPr>
          <w:snapToGrid w:val="0"/>
        </w:rPr>
      </w:pPr>
      <w:r w:rsidRPr="00D66C64">
        <w:t>-</w:t>
      </w:r>
      <w:r w:rsidRPr="00D66C64">
        <w:tab/>
        <w:t xml:space="preserve">The </w:t>
      </w:r>
      <w:r w:rsidRPr="00D66C64">
        <w:rPr>
          <w:snapToGrid w:val="0"/>
        </w:rPr>
        <w:t>UE is configured to register for IMS after switch on.</w:t>
      </w:r>
    </w:p>
    <w:p w14:paraId="07B5941F" w14:textId="77777777" w:rsidR="00511062" w:rsidRPr="00D66C64" w:rsidRDefault="00511062" w:rsidP="00511062">
      <w:pPr>
        <w:pStyle w:val="B10"/>
        <w:rPr>
          <w:snapToGrid w:val="0"/>
        </w:rPr>
      </w:pPr>
      <w:r w:rsidRPr="00D66C64">
        <w:rPr>
          <w:snapToGrid w:val="0"/>
        </w:rPr>
        <w:t>-</w:t>
      </w:r>
      <w:r w:rsidRPr="00D66C64">
        <w:rPr>
          <w:snapToGrid w:val="0"/>
        </w:rPr>
        <w:tab/>
        <w:t xml:space="preserve">The </w:t>
      </w:r>
      <w:r w:rsidRPr="00D66C64">
        <w:t xml:space="preserve">UE is configured to use preconditions. </w:t>
      </w:r>
    </w:p>
    <w:p w14:paraId="5C00213B" w14:textId="77777777" w:rsidR="00511062" w:rsidRPr="00D66C64" w:rsidRDefault="00511062" w:rsidP="00511062">
      <w:pPr>
        <w:pStyle w:val="H6"/>
        <w:rPr>
          <w:rFonts w:cs="Arial"/>
        </w:rPr>
      </w:pPr>
      <w:r w:rsidRPr="00D66C64">
        <w:rPr>
          <w:rFonts w:cs="Arial"/>
        </w:rPr>
        <w:t>Preamble:</w:t>
      </w:r>
    </w:p>
    <w:p w14:paraId="0C07C893" w14:textId="77777777" w:rsidR="00511062" w:rsidRPr="00D66C64" w:rsidRDefault="00511062" w:rsidP="00511062">
      <w:pPr>
        <w:rPr>
          <w:snapToGrid w:val="0"/>
        </w:rPr>
      </w:pPr>
      <w:r w:rsidRPr="00D66C64">
        <w:t>-</w:t>
      </w:r>
      <w:r w:rsidRPr="00D66C64">
        <w:tab/>
      </w:r>
      <w:r w:rsidRPr="00D66C64">
        <w:rPr>
          <w:snapToGrid w:val="0"/>
        </w:rPr>
        <w:t>UE is in state 1N-A and registered to IMS</w:t>
      </w:r>
    </w:p>
    <w:p w14:paraId="21A677B6" w14:textId="77777777" w:rsidR="00511062" w:rsidRPr="00D66C64" w:rsidRDefault="00511062" w:rsidP="00511062">
      <w:pPr>
        <w:pStyle w:val="H6"/>
        <w:rPr>
          <w:snapToGrid w:val="0"/>
        </w:rPr>
      </w:pPr>
      <w:r w:rsidRPr="00D66C64">
        <w:lastRenderedPageBreak/>
        <w:t>7.14.3.2</w:t>
      </w:r>
      <w:r w:rsidRPr="00D66C64">
        <w:tab/>
      </w:r>
      <w:r w:rsidRPr="00D66C64">
        <w:rPr>
          <w:snapToGrid w:val="0"/>
        </w:rPr>
        <w:t>Test procedure sequence</w:t>
      </w:r>
    </w:p>
    <w:p w14:paraId="0A4B3F76" w14:textId="77777777" w:rsidR="00511062" w:rsidRPr="00D66C64" w:rsidRDefault="00511062" w:rsidP="00511062">
      <w:pPr>
        <w:pStyle w:val="TH"/>
        <w:rPr>
          <w:rFonts w:cs="Arial"/>
        </w:rPr>
      </w:pPr>
      <w:r w:rsidRPr="00D66C64">
        <w:rPr>
          <w:rFonts w:cs="Arial"/>
        </w:rPr>
        <w:t>Table 7.14.3.2-1: Main Behaviour</w:t>
      </w:r>
    </w:p>
    <w:tbl>
      <w:tblPr>
        <w:tblW w:w="9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454"/>
        <w:gridCol w:w="113"/>
        <w:gridCol w:w="3856"/>
        <w:gridCol w:w="113"/>
        <w:gridCol w:w="607"/>
        <w:gridCol w:w="113"/>
        <w:gridCol w:w="2767"/>
        <w:gridCol w:w="113"/>
        <w:gridCol w:w="454"/>
        <w:gridCol w:w="113"/>
        <w:gridCol w:w="737"/>
        <w:gridCol w:w="113"/>
      </w:tblGrid>
      <w:tr w:rsidR="00511062" w:rsidRPr="00D66C64" w14:paraId="719F817C" w14:textId="77777777" w:rsidTr="00F64A71">
        <w:trPr>
          <w:gridAfter w:val="1"/>
          <w:wAfter w:w="113" w:type="dxa"/>
          <w:jc w:val="center"/>
        </w:trPr>
        <w:tc>
          <w:tcPr>
            <w:tcW w:w="567" w:type="dxa"/>
            <w:gridSpan w:val="2"/>
            <w:tcBorders>
              <w:bottom w:val="nil"/>
            </w:tcBorders>
          </w:tcPr>
          <w:p w14:paraId="03CE4A24" w14:textId="77777777" w:rsidR="00511062" w:rsidRPr="00D66C64" w:rsidRDefault="00511062" w:rsidP="00C06FDE">
            <w:pPr>
              <w:pStyle w:val="TAH"/>
              <w:ind w:left="400" w:hanging="400"/>
            </w:pPr>
            <w:r w:rsidRPr="00D66C64">
              <w:t>St</w:t>
            </w:r>
          </w:p>
        </w:tc>
        <w:tc>
          <w:tcPr>
            <w:tcW w:w="3969" w:type="dxa"/>
            <w:gridSpan w:val="2"/>
          </w:tcPr>
          <w:p w14:paraId="1BFF0A5E" w14:textId="77777777" w:rsidR="00511062" w:rsidRPr="00D66C64" w:rsidRDefault="00511062" w:rsidP="00C06FDE">
            <w:pPr>
              <w:pStyle w:val="TAH"/>
              <w:ind w:left="400" w:hanging="400"/>
            </w:pPr>
            <w:r w:rsidRPr="00D66C64">
              <w:t>Procedure</w:t>
            </w:r>
          </w:p>
        </w:tc>
        <w:tc>
          <w:tcPr>
            <w:tcW w:w="3600" w:type="dxa"/>
            <w:gridSpan w:val="4"/>
          </w:tcPr>
          <w:p w14:paraId="223D6FF9" w14:textId="77777777" w:rsidR="00511062" w:rsidRPr="00D66C64" w:rsidRDefault="00511062" w:rsidP="00C06FDE">
            <w:pPr>
              <w:pStyle w:val="TAH"/>
              <w:ind w:left="400" w:hanging="400"/>
            </w:pPr>
            <w:r w:rsidRPr="00D66C64">
              <w:t>Message Sequence</w:t>
            </w:r>
          </w:p>
        </w:tc>
        <w:tc>
          <w:tcPr>
            <w:tcW w:w="567" w:type="dxa"/>
            <w:gridSpan w:val="2"/>
            <w:tcBorders>
              <w:bottom w:val="nil"/>
            </w:tcBorders>
          </w:tcPr>
          <w:p w14:paraId="29FD634C" w14:textId="77777777" w:rsidR="00511062" w:rsidRPr="00D66C64" w:rsidRDefault="00511062" w:rsidP="00C06FDE">
            <w:pPr>
              <w:pStyle w:val="TAH"/>
            </w:pPr>
            <w:r w:rsidRPr="00D66C64">
              <w:t>TP</w:t>
            </w:r>
          </w:p>
        </w:tc>
        <w:tc>
          <w:tcPr>
            <w:tcW w:w="850" w:type="dxa"/>
            <w:gridSpan w:val="2"/>
            <w:tcBorders>
              <w:bottom w:val="nil"/>
            </w:tcBorders>
          </w:tcPr>
          <w:p w14:paraId="78D72B27" w14:textId="77777777" w:rsidR="00511062" w:rsidRPr="00D66C64" w:rsidRDefault="00511062" w:rsidP="00C06FDE">
            <w:pPr>
              <w:pStyle w:val="TAH"/>
            </w:pPr>
            <w:r w:rsidRPr="00D66C64">
              <w:t>Verdict</w:t>
            </w:r>
          </w:p>
        </w:tc>
      </w:tr>
      <w:tr w:rsidR="00511062" w:rsidRPr="00D66C64" w14:paraId="1C2F3D09" w14:textId="77777777" w:rsidTr="00F64A71">
        <w:trPr>
          <w:gridAfter w:val="1"/>
          <w:wAfter w:w="113" w:type="dxa"/>
          <w:jc w:val="center"/>
        </w:trPr>
        <w:tc>
          <w:tcPr>
            <w:tcW w:w="567" w:type="dxa"/>
            <w:gridSpan w:val="2"/>
            <w:tcBorders>
              <w:top w:val="nil"/>
            </w:tcBorders>
          </w:tcPr>
          <w:p w14:paraId="0F3757E1" w14:textId="77777777" w:rsidR="00511062" w:rsidRPr="00D66C64" w:rsidRDefault="00511062" w:rsidP="00C06FDE">
            <w:pPr>
              <w:pStyle w:val="TAH"/>
            </w:pPr>
          </w:p>
        </w:tc>
        <w:tc>
          <w:tcPr>
            <w:tcW w:w="3969" w:type="dxa"/>
            <w:gridSpan w:val="2"/>
          </w:tcPr>
          <w:p w14:paraId="59330085" w14:textId="77777777" w:rsidR="00511062" w:rsidRPr="00D66C64" w:rsidRDefault="00511062" w:rsidP="00C06FDE">
            <w:pPr>
              <w:pStyle w:val="TAH"/>
            </w:pPr>
          </w:p>
        </w:tc>
        <w:tc>
          <w:tcPr>
            <w:tcW w:w="720" w:type="dxa"/>
            <w:gridSpan w:val="2"/>
          </w:tcPr>
          <w:p w14:paraId="14A7C77C" w14:textId="77777777" w:rsidR="00511062" w:rsidRPr="00D66C64" w:rsidRDefault="00511062" w:rsidP="00C06FDE">
            <w:pPr>
              <w:pStyle w:val="TAH"/>
            </w:pPr>
            <w:r w:rsidRPr="00D66C64">
              <w:t>U - S</w:t>
            </w:r>
          </w:p>
        </w:tc>
        <w:tc>
          <w:tcPr>
            <w:tcW w:w="2880" w:type="dxa"/>
            <w:gridSpan w:val="2"/>
          </w:tcPr>
          <w:p w14:paraId="039C995F" w14:textId="77777777" w:rsidR="00511062" w:rsidRPr="00D66C64" w:rsidRDefault="00511062" w:rsidP="00C06FDE">
            <w:pPr>
              <w:pStyle w:val="TAH"/>
            </w:pPr>
            <w:r w:rsidRPr="00D66C64">
              <w:t>Message</w:t>
            </w:r>
          </w:p>
        </w:tc>
        <w:tc>
          <w:tcPr>
            <w:tcW w:w="567" w:type="dxa"/>
            <w:gridSpan w:val="2"/>
            <w:tcBorders>
              <w:top w:val="nil"/>
            </w:tcBorders>
          </w:tcPr>
          <w:p w14:paraId="29B48344" w14:textId="77777777" w:rsidR="00511062" w:rsidRPr="00D66C64" w:rsidRDefault="00511062" w:rsidP="00C06FDE">
            <w:pPr>
              <w:pStyle w:val="TAH"/>
            </w:pPr>
          </w:p>
        </w:tc>
        <w:tc>
          <w:tcPr>
            <w:tcW w:w="850" w:type="dxa"/>
            <w:gridSpan w:val="2"/>
            <w:tcBorders>
              <w:top w:val="nil"/>
            </w:tcBorders>
          </w:tcPr>
          <w:p w14:paraId="0D1C928F" w14:textId="77777777" w:rsidR="00511062" w:rsidRPr="00D66C64" w:rsidRDefault="00511062" w:rsidP="00C06FDE">
            <w:pPr>
              <w:pStyle w:val="TAH"/>
            </w:pPr>
          </w:p>
        </w:tc>
      </w:tr>
      <w:tr w:rsidR="00511062" w:rsidRPr="00D66C64" w14:paraId="4B191D47" w14:textId="77777777" w:rsidTr="00F64A71">
        <w:trPr>
          <w:gridAfter w:val="1"/>
          <w:wAfter w:w="113" w:type="dxa"/>
          <w:jc w:val="center"/>
        </w:trPr>
        <w:tc>
          <w:tcPr>
            <w:tcW w:w="567" w:type="dxa"/>
            <w:gridSpan w:val="2"/>
          </w:tcPr>
          <w:p w14:paraId="5B4547E0" w14:textId="77777777" w:rsidR="00511062" w:rsidRPr="00D66C64" w:rsidRDefault="00511062" w:rsidP="00C06FDE">
            <w:pPr>
              <w:pStyle w:val="TAC"/>
            </w:pPr>
            <w:r w:rsidRPr="00D66C64">
              <w:t>1</w:t>
            </w:r>
          </w:p>
        </w:tc>
        <w:tc>
          <w:tcPr>
            <w:tcW w:w="3969" w:type="dxa"/>
            <w:gridSpan w:val="2"/>
          </w:tcPr>
          <w:p w14:paraId="0BE352C4" w14:textId="77777777" w:rsidR="00511062" w:rsidRPr="00D66C64" w:rsidRDefault="00511062" w:rsidP="00C06FDE">
            <w:pPr>
              <w:pStyle w:val="TAL"/>
            </w:pPr>
            <w:r w:rsidRPr="00D66C64">
              <w:t>UE is made to attempt an IMS video call.</w:t>
            </w:r>
          </w:p>
        </w:tc>
        <w:tc>
          <w:tcPr>
            <w:tcW w:w="720" w:type="dxa"/>
            <w:gridSpan w:val="2"/>
          </w:tcPr>
          <w:p w14:paraId="2AEADC61" w14:textId="77777777" w:rsidR="00511062" w:rsidRPr="00D66C64" w:rsidRDefault="00511062" w:rsidP="00C06FDE">
            <w:pPr>
              <w:pStyle w:val="TAC"/>
            </w:pPr>
            <w:r w:rsidRPr="00D66C64">
              <w:t>-</w:t>
            </w:r>
          </w:p>
        </w:tc>
        <w:tc>
          <w:tcPr>
            <w:tcW w:w="2880" w:type="dxa"/>
            <w:gridSpan w:val="2"/>
          </w:tcPr>
          <w:p w14:paraId="0F155167" w14:textId="77777777" w:rsidR="00511062" w:rsidRPr="00D66C64" w:rsidRDefault="00511062" w:rsidP="00C06FDE">
            <w:pPr>
              <w:pStyle w:val="TAL"/>
            </w:pPr>
            <w:r w:rsidRPr="00D66C64">
              <w:t>-</w:t>
            </w:r>
          </w:p>
        </w:tc>
        <w:tc>
          <w:tcPr>
            <w:tcW w:w="567" w:type="dxa"/>
            <w:gridSpan w:val="2"/>
          </w:tcPr>
          <w:p w14:paraId="3FE09FEE" w14:textId="77777777" w:rsidR="00511062" w:rsidRPr="00D66C64" w:rsidRDefault="00511062" w:rsidP="00C06FDE">
            <w:pPr>
              <w:pStyle w:val="TAC"/>
            </w:pPr>
            <w:r w:rsidRPr="00D66C64">
              <w:t>-</w:t>
            </w:r>
          </w:p>
        </w:tc>
        <w:tc>
          <w:tcPr>
            <w:tcW w:w="850" w:type="dxa"/>
            <w:gridSpan w:val="2"/>
          </w:tcPr>
          <w:p w14:paraId="27643A30" w14:textId="77777777" w:rsidR="00511062" w:rsidRPr="00D66C64" w:rsidRDefault="00511062" w:rsidP="00C06FDE">
            <w:pPr>
              <w:pStyle w:val="TAC"/>
            </w:pPr>
            <w:r w:rsidRPr="00D66C64">
              <w:t>-</w:t>
            </w:r>
          </w:p>
        </w:tc>
      </w:tr>
      <w:tr w:rsidR="00511062" w:rsidRPr="00D66C64" w14:paraId="458E3CF9" w14:textId="77777777" w:rsidTr="00F64A71">
        <w:trPr>
          <w:gridAfter w:val="1"/>
          <w:wAfter w:w="113" w:type="dxa"/>
          <w:jc w:val="center"/>
        </w:trPr>
        <w:tc>
          <w:tcPr>
            <w:tcW w:w="567" w:type="dxa"/>
            <w:gridSpan w:val="2"/>
          </w:tcPr>
          <w:p w14:paraId="1D84FE78" w14:textId="416BD7FA" w:rsidR="00511062" w:rsidRPr="00D66C64" w:rsidRDefault="00511062" w:rsidP="00C06FDE">
            <w:pPr>
              <w:pStyle w:val="TAC"/>
            </w:pPr>
            <w:r w:rsidRPr="00D66C64">
              <w:t>2</w:t>
            </w:r>
            <w:r w:rsidR="00F64A71" w:rsidRPr="00D66C64">
              <w:t>A-2G</w:t>
            </w:r>
          </w:p>
        </w:tc>
        <w:tc>
          <w:tcPr>
            <w:tcW w:w="3969" w:type="dxa"/>
            <w:gridSpan w:val="2"/>
          </w:tcPr>
          <w:p w14:paraId="1222F49F" w14:textId="5D2A7D2F" w:rsidR="00511062" w:rsidRPr="00D66C64" w:rsidRDefault="00511062" w:rsidP="00C06FDE">
            <w:pPr>
              <w:pStyle w:val="TAL"/>
            </w:pPr>
            <w:r w:rsidRPr="00D66C64">
              <w:t xml:space="preserve">Steps </w:t>
            </w:r>
            <w:r w:rsidR="00F64A71" w:rsidRPr="00D66C64">
              <w:t xml:space="preserve">2-8 </w:t>
            </w:r>
            <w:r w:rsidRPr="00D66C64">
              <w:t xml:space="preserve">from generic procedure specified in TS 38.508-1 [21] Table </w:t>
            </w:r>
            <w:r w:rsidR="00C1754A" w:rsidRPr="00D66C64">
              <w:t>4.9.</w:t>
            </w:r>
            <w:r w:rsidR="00F64A71" w:rsidRPr="00D66C64">
              <w:t>24</w:t>
            </w:r>
            <w:r w:rsidR="00C1754A" w:rsidRPr="00D66C64">
              <w:t xml:space="preserve"> </w:t>
            </w:r>
            <w:r w:rsidRPr="00D66C64">
              <w:t>are performed.</w:t>
            </w:r>
          </w:p>
        </w:tc>
        <w:tc>
          <w:tcPr>
            <w:tcW w:w="720" w:type="dxa"/>
            <w:gridSpan w:val="2"/>
            <w:vAlign w:val="bottom"/>
          </w:tcPr>
          <w:p w14:paraId="620F45FC" w14:textId="77777777" w:rsidR="00511062" w:rsidRPr="00D66C64" w:rsidRDefault="00511062" w:rsidP="00C06FDE">
            <w:pPr>
              <w:pStyle w:val="TAC"/>
            </w:pPr>
            <w:r w:rsidRPr="00D66C64">
              <w:t>-</w:t>
            </w:r>
          </w:p>
        </w:tc>
        <w:tc>
          <w:tcPr>
            <w:tcW w:w="2880" w:type="dxa"/>
            <w:gridSpan w:val="2"/>
            <w:vAlign w:val="bottom"/>
          </w:tcPr>
          <w:p w14:paraId="7EFCC6A9" w14:textId="77777777" w:rsidR="00511062" w:rsidRPr="00D66C64" w:rsidRDefault="00511062" w:rsidP="00C06FDE">
            <w:pPr>
              <w:pStyle w:val="TAL"/>
            </w:pPr>
            <w:r w:rsidRPr="00D66C64">
              <w:t>-</w:t>
            </w:r>
          </w:p>
        </w:tc>
        <w:tc>
          <w:tcPr>
            <w:tcW w:w="567" w:type="dxa"/>
            <w:gridSpan w:val="2"/>
            <w:vAlign w:val="bottom"/>
          </w:tcPr>
          <w:p w14:paraId="425E33BC" w14:textId="77777777" w:rsidR="00511062" w:rsidRPr="00D66C64" w:rsidRDefault="00511062" w:rsidP="00C06FDE">
            <w:pPr>
              <w:pStyle w:val="TAC"/>
            </w:pPr>
            <w:r w:rsidRPr="00D66C64">
              <w:t>-</w:t>
            </w:r>
          </w:p>
        </w:tc>
        <w:tc>
          <w:tcPr>
            <w:tcW w:w="850" w:type="dxa"/>
            <w:gridSpan w:val="2"/>
            <w:vAlign w:val="bottom"/>
          </w:tcPr>
          <w:p w14:paraId="32F39455" w14:textId="77777777" w:rsidR="00511062" w:rsidRPr="00D66C64" w:rsidRDefault="00511062" w:rsidP="00C06FDE">
            <w:pPr>
              <w:pStyle w:val="TAC"/>
            </w:pPr>
            <w:r w:rsidRPr="00D66C64">
              <w:t>-</w:t>
            </w:r>
          </w:p>
        </w:tc>
      </w:tr>
      <w:tr w:rsidR="00511062" w:rsidRPr="00D66C64" w14:paraId="694D3C06" w14:textId="77777777" w:rsidTr="00F64A71">
        <w:trPr>
          <w:gridAfter w:val="1"/>
          <w:wAfter w:w="113" w:type="dxa"/>
          <w:jc w:val="center"/>
        </w:trPr>
        <w:tc>
          <w:tcPr>
            <w:tcW w:w="567" w:type="dxa"/>
            <w:gridSpan w:val="2"/>
            <w:shd w:val="clear" w:color="auto" w:fill="auto"/>
          </w:tcPr>
          <w:p w14:paraId="7CC5E9DB" w14:textId="77777777" w:rsidR="00511062" w:rsidRPr="00D66C64" w:rsidRDefault="00511062" w:rsidP="00C06FDE">
            <w:pPr>
              <w:pStyle w:val="TAC"/>
            </w:pPr>
            <w:r w:rsidRPr="00D66C64">
              <w:t>3</w:t>
            </w:r>
          </w:p>
        </w:tc>
        <w:tc>
          <w:tcPr>
            <w:tcW w:w="3969" w:type="dxa"/>
            <w:gridSpan w:val="2"/>
          </w:tcPr>
          <w:p w14:paraId="28C358B2" w14:textId="77777777" w:rsidR="00C1754A" w:rsidRPr="00D66C64" w:rsidRDefault="00511062" w:rsidP="00C1754A">
            <w:pPr>
              <w:pStyle w:val="TAL"/>
              <w:rPr>
                <w:rFonts w:eastAsia="MS Gothic"/>
              </w:rPr>
            </w:pPr>
            <w:r w:rsidRPr="00D66C64">
              <w:rPr>
                <w:rFonts w:eastAsia="MS Gothic"/>
              </w:rPr>
              <w:t>Check: Does UE send INVITE with the first SDP offer?</w:t>
            </w:r>
            <w:r w:rsidR="00C1754A" w:rsidRPr="00D66C64">
              <w:rPr>
                <w:rFonts w:eastAsia="MS Gothic"/>
              </w:rPr>
              <w:t xml:space="preserve"> </w:t>
            </w:r>
          </w:p>
          <w:p w14:paraId="4FA968C0" w14:textId="692E750F" w:rsidR="00511062" w:rsidRPr="00D66C64" w:rsidRDefault="00C1754A" w:rsidP="00C1754A">
            <w:pPr>
              <w:pStyle w:val="TAL"/>
            </w:pPr>
            <w:r w:rsidRPr="00D66C64">
              <w:t>(Step 1 of Annex A.15.1)</w:t>
            </w:r>
          </w:p>
        </w:tc>
        <w:tc>
          <w:tcPr>
            <w:tcW w:w="720" w:type="dxa"/>
            <w:gridSpan w:val="2"/>
          </w:tcPr>
          <w:p w14:paraId="312460B2" w14:textId="77777777" w:rsidR="00511062" w:rsidRPr="00D66C64" w:rsidRDefault="00511062" w:rsidP="00C06FDE">
            <w:pPr>
              <w:pStyle w:val="TAC"/>
            </w:pPr>
            <w:r w:rsidRPr="00D66C64">
              <w:t>--&gt;</w:t>
            </w:r>
          </w:p>
        </w:tc>
        <w:tc>
          <w:tcPr>
            <w:tcW w:w="2880" w:type="dxa"/>
            <w:gridSpan w:val="2"/>
          </w:tcPr>
          <w:p w14:paraId="5B9E696D" w14:textId="77777777" w:rsidR="00511062" w:rsidRPr="00D66C64" w:rsidRDefault="00511062" w:rsidP="00C06FDE">
            <w:pPr>
              <w:pStyle w:val="TAL"/>
            </w:pPr>
            <w:r w:rsidRPr="00D66C64">
              <w:t>INVITE</w:t>
            </w:r>
          </w:p>
        </w:tc>
        <w:tc>
          <w:tcPr>
            <w:tcW w:w="567" w:type="dxa"/>
            <w:gridSpan w:val="2"/>
          </w:tcPr>
          <w:p w14:paraId="673F4F7D" w14:textId="77777777" w:rsidR="00511062" w:rsidRPr="00D66C64" w:rsidRDefault="00511062" w:rsidP="00C06FDE">
            <w:pPr>
              <w:pStyle w:val="TAC"/>
            </w:pPr>
            <w:r w:rsidRPr="00D66C64">
              <w:t>1</w:t>
            </w:r>
          </w:p>
        </w:tc>
        <w:tc>
          <w:tcPr>
            <w:tcW w:w="850" w:type="dxa"/>
            <w:gridSpan w:val="2"/>
          </w:tcPr>
          <w:p w14:paraId="02D966E6" w14:textId="77777777" w:rsidR="00511062" w:rsidRPr="00D66C64" w:rsidRDefault="00511062" w:rsidP="00C06FDE">
            <w:pPr>
              <w:pStyle w:val="TAC"/>
            </w:pPr>
            <w:r w:rsidRPr="00D66C64">
              <w:t>P</w:t>
            </w:r>
          </w:p>
        </w:tc>
      </w:tr>
      <w:tr w:rsidR="00511062" w:rsidRPr="00D66C64" w14:paraId="2E40E478" w14:textId="77777777" w:rsidTr="00F64A71">
        <w:trPr>
          <w:gridAfter w:val="1"/>
          <w:wAfter w:w="113" w:type="dxa"/>
          <w:jc w:val="center"/>
        </w:trPr>
        <w:tc>
          <w:tcPr>
            <w:tcW w:w="567" w:type="dxa"/>
            <w:gridSpan w:val="2"/>
            <w:shd w:val="clear" w:color="auto" w:fill="auto"/>
          </w:tcPr>
          <w:p w14:paraId="5304B468" w14:textId="77777777" w:rsidR="00511062" w:rsidRPr="00D66C64" w:rsidRDefault="00511062" w:rsidP="00C06FDE">
            <w:pPr>
              <w:pStyle w:val="TAC"/>
            </w:pPr>
            <w:r w:rsidRPr="00D66C64">
              <w:t>4</w:t>
            </w:r>
          </w:p>
        </w:tc>
        <w:tc>
          <w:tcPr>
            <w:tcW w:w="3969" w:type="dxa"/>
            <w:gridSpan w:val="2"/>
          </w:tcPr>
          <w:p w14:paraId="28F49F62" w14:textId="77777777" w:rsidR="00C1754A" w:rsidRPr="00D66C64" w:rsidRDefault="00511062" w:rsidP="00C1754A">
            <w:pPr>
              <w:pStyle w:val="TAL"/>
              <w:rPr>
                <w:rFonts w:eastAsia="MS Gothic"/>
              </w:rPr>
            </w:pPr>
            <w:r w:rsidRPr="00D66C64">
              <w:rPr>
                <w:rFonts w:eastAsia="MS Gothic"/>
              </w:rPr>
              <w:t>SS sends a 100 Trying provisional response.</w:t>
            </w:r>
          </w:p>
          <w:p w14:paraId="7689DEC8" w14:textId="4B9340C0" w:rsidR="00511062" w:rsidRPr="00D66C64" w:rsidRDefault="00C1754A" w:rsidP="00C1754A">
            <w:pPr>
              <w:pStyle w:val="TAL"/>
            </w:pPr>
            <w:r w:rsidRPr="00D66C64">
              <w:t>(Step 2 of Annex A.15.1)</w:t>
            </w:r>
          </w:p>
        </w:tc>
        <w:tc>
          <w:tcPr>
            <w:tcW w:w="720" w:type="dxa"/>
            <w:gridSpan w:val="2"/>
          </w:tcPr>
          <w:p w14:paraId="2234992B" w14:textId="77777777" w:rsidR="00511062" w:rsidRPr="00D66C64" w:rsidRDefault="00511062" w:rsidP="00C06FDE">
            <w:pPr>
              <w:pStyle w:val="TAC"/>
            </w:pPr>
            <w:r w:rsidRPr="00D66C64">
              <w:t>&lt;--</w:t>
            </w:r>
          </w:p>
        </w:tc>
        <w:tc>
          <w:tcPr>
            <w:tcW w:w="2880" w:type="dxa"/>
            <w:gridSpan w:val="2"/>
          </w:tcPr>
          <w:p w14:paraId="56E4B97F" w14:textId="77777777" w:rsidR="00511062" w:rsidRPr="00D66C64" w:rsidRDefault="00511062" w:rsidP="00C06FDE">
            <w:pPr>
              <w:pStyle w:val="TAL"/>
            </w:pPr>
            <w:r w:rsidRPr="00D66C64">
              <w:t>100 Trying</w:t>
            </w:r>
          </w:p>
        </w:tc>
        <w:tc>
          <w:tcPr>
            <w:tcW w:w="567" w:type="dxa"/>
            <w:gridSpan w:val="2"/>
          </w:tcPr>
          <w:p w14:paraId="1FAD23CA" w14:textId="77777777" w:rsidR="00511062" w:rsidRPr="00D66C64" w:rsidRDefault="00511062" w:rsidP="00C06FDE">
            <w:pPr>
              <w:pStyle w:val="TAC"/>
            </w:pPr>
          </w:p>
        </w:tc>
        <w:tc>
          <w:tcPr>
            <w:tcW w:w="850" w:type="dxa"/>
            <w:gridSpan w:val="2"/>
          </w:tcPr>
          <w:p w14:paraId="5042D060" w14:textId="77777777" w:rsidR="00511062" w:rsidRPr="00D66C64" w:rsidRDefault="00511062" w:rsidP="00C06FDE">
            <w:pPr>
              <w:pStyle w:val="TAC"/>
            </w:pPr>
          </w:p>
        </w:tc>
      </w:tr>
      <w:tr w:rsidR="00511062" w:rsidRPr="00D66C64" w14:paraId="4156920B" w14:textId="77777777" w:rsidTr="00F64A71">
        <w:trPr>
          <w:gridAfter w:val="1"/>
          <w:wAfter w:w="113" w:type="dxa"/>
          <w:jc w:val="center"/>
        </w:trPr>
        <w:tc>
          <w:tcPr>
            <w:tcW w:w="567" w:type="dxa"/>
            <w:gridSpan w:val="2"/>
            <w:shd w:val="clear" w:color="auto" w:fill="auto"/>
          </w:tcPr>
          <w:p w14:paraId="0A899129" w14:textId="77777777" w:rsidR="00511062" w:rsidRPr="00D66C64" w:rsidRDefault="00511062" w:rsidP="00C06FDE">
            <w:pPr>
              <w:pStyle w:val="TAC"/>
            </w:pPr>
            <w:r w:rsidRPr="00D66C64">
              <w:t>5</w:t>
            </w:r>
          </w:p>
        </w:tc>
        <w:tc>
          <w:tcPr>
            <w:tcW w:w="3969" w:type="dxa"/>
            <w:gridSpan w:val="2"/>
          </w:tcPr>
          <w:p w14:paraId="6EF3F147" w14:textId="77777777" w:rsidR="00C1754A" w:rsidRPr="00D66C64" w:rsidRDefault="00511062" w:rsidP="00C1754A">
            <w:pPr>
              <w:pStyle w:val="TAL"/>
              <w:rPr>
                <w:rFonts w:eastAsia="MS Gothic"/>
              </w:rPr>
            </w:pPr>
            <w:r w:rsidRPr="00D66C64">
              <w:rPr>
                <w:rFonts w:eastAsia="MS Gothic"/>
              </w:rPr>
              <w:t>SS sends an SDP answer.</w:t>
            </w:r>
          </w:p>
          <w:p w14:paraId="5A9282E5" w14:textId="1F7C1952" w:rsidR="00511062" w:rsidRPr="00D66C64" w:rsidRDefault="00C1754A" w:rsidP="00C1754A">
            <w:pPr>
              <w:pStyle w:val="TAL"/>
            </w:pPr>
            <w:r w:rsidRPr="00D66C64">
              <w:t>(Step 3 of Annex A.15.1)</w:t>
            </w:r>
          </w:p>
        </w:tc>
        <w:tc>
          <w:tcPr>
            <w:tcW w:w="720" w:type="dxa"/>
            <w:gridSpan w:val="2"/>
          </w:tcPr>
          <w:p w14:paraId="41B48374" w14:textId="77777777" w:rsidR="00511062" w:rsidRPr="00D66C64" w:rsidRDefault="00511062" w:rsidP="00C06FDE">
            <w:pPr>
              <w:pStyle w:val="TAC"/>
            </w:pPr>
            <w:r w:rsidRPr="00D66C64">
              <w:t>&lt;--</w:t>
            </w:r>
          </w:p>
        </w:tc>
        <w:tc>
          <w:tcPr>
            <w:tcW w:w="2880" w:type="dxa"/>
            <w:gridSpan w:val="2"/>
          </w:tcPr>
          <w:p w14:paraId="4523C112" w14:textId="77777777" w:rsidR="00511062" w:rsidRPr="00D66C64" w:rsidRDefault="00511062" w:rsidP="00C06FDE">
            <w:pPr>
              <w:pStyle w:val="TAL"/>
            </w:pPr>
            <w:r w:rsidRPr="00D66C64">
              <w:t>183 Session Progress</w:t>
            </w:r>
          </w:p>
        </w:tc>
        <w:tc>
          <w:tcPr>
            <w:tcW w:w="567" w:type="dxa"/>
            <w:gridSpan w:val="2"/>
          </w:tcPr>
          <w:p w14:paraId="07B2B7C5" w14:textId="77777777" w:rsidR="00511062" w:rsidRPr="00D66C64" w:rsidRDefault="00511062" w:rsidP="00C06FDE">
            <w:pPr>
              <w:pStyle w:val="TAC"/>
            </w:pPr>
          </w:p>
        </w:tc>
        <w:tc>
          <w:tcPr>
            <w:tcW w:w="850" w:type="dxa"/>
            <w:gridSpan w:val="2"/>
          </w:tcPr>
          <w:p w14:paraId="6E40A714" w14:textId="77777777" w:rsidR="00511062" w:rsidRPr="00D66C64" w:rsidRDefault="00511062" w:rsidP="00C06FDE">
            <w:pPr>
              <w:pStyle w:val="TAC"/>
            </w:pPr>
          </w:p>
        </w:tc>
      </w:tr>
      <w:tr w:rsidR="00511062" w:rsidRPr="00D66C64" w14:paraId="4DC5BC79" w14:textId="77777777" w:rsidTr="00F64A71">
        <w:trPr>
          <w:gridAfter w:val="1"/>
          <w:wAfter w:w="113" w:type="dxa"/>
          <w:jc w:val="center"/>
        </w:trPr>
        <w:tc>
          <w:tcPr>
            <w:tcW w:w="567" w:type="dxa"/>
            <w:gridSpan w:val="2"/>
            <w:shd w:val="clear" w:color="auto" w:fill="auto"/>
          </w:tcPr>
          <w:p w14:paraId="312D7981" w14:textId="77777777" w:rsidR="00511062" w:rsidRPr="00D66C64" w:rsidRDefault="00511062" w:rsidP="00C06FDE">
            <w:pPr>
              <w:pStyle w:val="TAC"/>
            </w:pPr>
            <w:r w:rsidRPr="00D66C64">
              <w:t>6</w:t>
            </w:r>
          </w:p>
        </w:tc>
        <w:tc>
          <w:tcPr>
            <w:tcW w:w="3969" w:type="dxa"/>
            <w:gridSpan w:val="2"/>
          </w:tcPr>
          <w:p w14:paraId="309FB3A7" w14:textId="77777777" w:rsidR="00C1754A" w:rsidRPr="00D66C64" w:rsidRDefault="00511062" w:rsidP="00C1754A">
            <w:pPr>
              <w:pStyle w:val="TAL"/>
            </w:pPr>
            <w:r w:rsidRPr="00D66C64">
              <w:rPr>
                <w:rFonts w:eastAsia="MS Gothic"/>
              </w:rPr>
              <w:t>Check: Does UE acknowledge reception of 183 Session Progress</w:t>
            </w:r>
            <w:r w:rsidRPr="00D66C64">
              <w:t>?</w:t>
            </w:r>
          </w:p>
          <w:p w14:paraId="389B049C" w14:textId="79BBDE83" w:rsidR="00511062" w:rsidRPr="00D66C64" w:rsidRDefault="00C1754A" w:rsidP="00C1754A">
            <w:pPr>
              <w:pStyle w:val="TAL"/>
            </w:pPr>
            <w:r w:rsidRPr="00D66C64">
              <w:t>(Step 4 of Annex A.15.1)</w:t>
            </w:r>
          </w:p>
        </w:tc>
        <w:tc>
          <w:tcPr>
            <w:tcW w:w="720" w:type="dxa"/>
            <w:gridSpan w:val="2"/>
          </w:tcPr>
          <w:p w14:paraId="2E0C97BC" w14:textId="77777777" w:rsidR="00511062" w:rsidRPr="00D66C64" w:rsidRDefault="00511062" w:rsidP="00C06FDE">
            <w:pPr>
              <w:pStyle w:val="TAC"/>
            </w:pPr>
            <w:r w:rsidRPr="00D66C64">
              <w:t>--&gt;</w:t>
            </w:r>
          </w:p>
        </w:tc>
        <w:tc>
          <w:tcPr>
            <w:tcW w:w="2880" w:type="dxa"/>
            <w:gridSpan w:val="2"/>
          </w:tcPr>
          <w:p w14:paraId="3425D094" w14:textId="77777777" w:rsidR="00511062" w:rsidRPr="00D66C64" w:rsidRDefault="00511062" w:rsidP="00C06FDE">
            <w:pPr>
              <w:pStyle w:val="TAL"/>
            </w:pPr>
            <w:r w:rsidRPr="00D66C64">
              <w:t>PRACK</w:t>
            </w:r>
          </w:p>
        </w:tc>
        <w:tc>
          <w:tcPr>
            <w:tcW w:w="567" w:type="dxa"/>
            <w:gridSpan w:val="2"/>
          </w:tcPr>
          <w:p w14:paraId="29BF89F8" w14:textId="77777777" w:rsidR="00511062" w:rsidRPr="00D66C64" w:rsidRDefault="00511062" w:rsidP="00C06FDE">
            <w:pPr>
              <w:pStyle w:val="TAC"/>
            </w:pPr>
            <w:r w:rsidRPr="00D66C64">
              <w:t>2</w:t>
            </w:r>
          </w:p>
        </w:tc>
        <w:tc>
          <w:tcPr>
            <w:tcW w:w="850" w:type="dxa"/>
            <w:gridSpan w:val="2"/>
          </w:tcPr>
          <w:p w14:paraId="341CBE85" w14:textId="77777777" w:rsidR="00511062" w:rsidRPr="00D66C64" w:rsidRDefault="00511062" w:rsidP="00C06FDE">
            <w:pPr>
              <w:pStyle w:val="TAC"/>
            </w:pPr>
            <w:r w:rsidRPr="00D66C64">
              <w:t>P</w:t>
            </w:r>
          </w:p>
        </w:tc>
      </w:tr>
      <w:tr w:rsidR="00511062" w:rsidRPr="00D66C64" w14:paraId="0F5504D7" w14:textId="77777777" w:rsidTr="00F64A71">
        <w:trPr>
          <w:gridAfter w:val="1"/>
          <w:wAfter w:w="113" w:type="dxa"/>
          <w:jc w:val="center"/>
        </w:trPr>
        <w:tc>
          <w:tcPr>
            <w:tcW w:w="567" w:type="dxa"/>
            <w:gridSpan w:val="2"/>
            <w:shd w:val="clear" w:color="auto" w:fill="auto"/>
          </w:tcPr>
          <w:p w14:paraId="35DC44BA" w14:textId="77777777" w:rsidR="00511062" w:rsidRPr="00D66C64" w:rsidRDefault="00511062" w:rsidP="00C06FDE">
            <w:pPr>
              <w:pStyle w:val="TAC"/>
            </w:pPr>
            <w:r w:rsidRPr="00D66C64">
              <w:t>7</w:t>
            </w:r>
          </w:p>
        </w:tc>
        <w:tc>
          <w:tcPr>
            <w:tcW w:w="3969" w:type="dxa"/>
            <w:gridSpan w:val="2"/>
          </w:tcPr>
          <w:p w14:paraId="0F3975F4" w14:textId="77777777" w:rsidR="00F64A71" w:rsidRPr="00D66C64" w:rsidRDefault="00511062" w:rsidP="00C06FDE">
            <w:pPr>
              <w:pStyle w:val="TAL"/>
            </w:pPr>
            <w:r w:rsidRPr="00D66C64">
              <w:rPr>
                <w:rFonts w:eastAsia="MS Gothic"/>
              </w:rPr>
              <w:t>SS responds to PRACK</w:t>
            </w:r>
            <w:r w:rsidR="00C1754A" w:rsidRPr="00D66C64">
              <w:t>.</w:t>
            </w:r>
          </w:p>
          <w:p w14:paraId="5E455415" w14:textId="4332CEEF" w:rsidR="00511062" w:rsidRPr="00D66C64" w:rsidRDefault="00C1754A" w:rsidP="00C06FDE">
            <w:pPr>
              <w:pStyle w:val="TAL"/>
            </w:pPr>
            <w:r w:rsidRPr="00D66C64">
              <w:t>(Step 5 of Annex A.15.1)</w:t>
            </w:r>
            <w:r w:rsidR="00511062" w:rsidRPr="00D66C64">
              <w:rPr>
                <w:rFonts w:eastAsia="MS Gothic"/>
              </w:rPr>
              <w:t>.</w:t>
            </w:r>
          </w:p>
        </w:tc>
        <w:tc>
          <w:tcPr>
            <w:tcW w:w="720" w:type="dxa"/>
            <w:gridSpan w:val="2"/>
          </w:tcPr>
          <w:p w14:paraId="24B79288" w14:textId="77777777" w:rsidR="00511062" w:rsidRPr="00D66C64" w:rsidRDefault="00511062" w:rsidP="00C06FDE">
            <w:pPr>
              <w:pStyle w:val="TAC"/>
            </w:pPr>
            <w:r w:rsidRPr="00D66C64">
              <w:t>&lt;--</w:t>
            </w:r>
          </w:p>
        </w:tc>
        <w:tc>
          <w:tcPr>
            <w:tcW w:w="2880" w:type="dxa"/>
            <w:gridSpan w:val="2"/>
          </w:tcPr>
          <w:p w14:paraId="317D2A46" w14:textId="77777777" w:rsidR="00511062" w:rsidRPr="00D66C64" w:rsidRDefault="00511062" w:rsidP="00C06FDE">
            <w:pPr>
              <w:pStyle w:val="TAL"/>
            </w:pPr>
            <w:r w:rsidRPr="00D66C64">
              <w:t>200 OK</w:t>
            </w:r>
          </w:p>
        </w:tc>
        <w:tc>
          <w:tcPr>
            <w:tcW w:w="567" w:type="dxa"/>
            <w:gridSpan w:val="2"/>
          </w:tcPr>
          <w:p w14:paraId="29CB821E" w14:textId="77777777" w:rsidR="00511062" w:rsidRPr="00D66C64" w:rsidRDefault="00511062" w:rsidP="00C06FDE">
            <w:pPr>
              <w:pStyle w:val="TAC"/>
            </w:pPr>
          </w:p>
        </w:tc>
        <w:tc>
          <w:tcPr>
            <w:tcW w:w="850" w:type="dxa"/>
            <w:gridSpan w:val="2"/>
          </w:tcPr>
          <w:p w14:paraId="7F4B85B2" w14:textId="77777777" w:rsidR="00511062" w:rsidRPr="00D66C64" w:rsidRDefault="00511062" w:rsidP="00C06FDE">
            <w:pPr>
              <w:pStyle w:val="TAC"/>
            </w:pPr>
          </w:p>
        </w:tc>
      </w:tr>
      <w:tr w:rsidR="00F64A71" w:rsidRPr="00D66C64" w14:paraId="60C65FF4" w14:textId="77777777" w:rsidTr="00F64A71">
        <w:trPr>
          <w:gridBefore w:val="1"/>
          <w:wBefore w:w="113" w:type="dxa"/>
          <w:jc w:val="center"/>
        </w:trPr>
        <w:tc>
          <w:tcPr>
            <w:tcW w:w="567" w:type="dxa"/>
            <w:gridSpan w:val="2"/>
            <w:shd w:val="clear" w:color="auto" w:fill="auto"/>
          </w:tcPr>
          <w:p w14:paraId="5723AA05" w14:textId="77777777" w:rsidR="00F64A71" w:rsidRPr="00D66C64" w:rsidRDefault="00F64A71" w:rsidP="00060934">
            <w:pPr>
              <w:pStyle w:val="TAC"/>
            </w:pPr>
            <w:r w:rsidRPr="00D66C64">
              <w:t>7A-7C</w:t>
            </w:r>
          </w:p>
        </w:tc>
        <w:tc>
          <w:tcPr>
            <w:tcW w:w="3969" w:type="dxa"/>
            <w:gridSpan w:val="2"/>
          </w:tcPr>
          <w:p w14:paraId="0E3E78F5" w14:textId="77777777" w:rsidR="00F64A71" w:rsidRPr="00D66C64" w:rsidRDefault="00F64A71" w:rsidP="00060934">
            <w:pPr>
              <w:pStyle w:val="TAL"/>
              <w:rPr>
                <w:rFonts w:eastAsia="MS Gothic"/>
              </w:rPr>
            </w:pPr>
            <w:r w:rsidRPr="00D66C64">
              <w:t>Steps 10-12 from generic procedure specified in TS 38.508-1 [21] Table 4.9.24 are performed.</w:t>
            </w:r>
          </w:p>
        </w:tc>
        <w:tc>
          <w:tcPr>
            <w:tcW w:w="720" w:type="dxa"/>
            <w:gridSpan w:val="2"/>
            <w:vAlign w:val="bottom"/>
          </w:tcPr>
          <w:p w14:paraId="0DB2FB24" w14:textId="77777777" w:rsidR="00F64A71" w:rsidRPr="00D66C64" w:rsidRDefault="00F64A71" w:rsidP="00060934">
            <w:pPr>
              <w:pStyle w:val="TAC"/>
            </w:pPr>
            <w:r w:rsidRPr="00D66C64">
              <w:t>-</w:t>
            </w:r>
          </w:p>
        </w:tc>
        <w:tc>
          <w:tcPr>
            <w:tcW w:w="2880" w:type="dxa"/>
            <w:gridSpan w:val="2"/>
            <w:vAlign w:val="bottom"/>
          </w:tcPr>
          <w:p w14:paraId="26594708" w14:textId="77777777" w:rsidR="00F64A71" w:rsidRPr="00D66C64" w:rsidRDefault="00F64A71" w:rsidP="00060934">
            <w:pPr>
              <w:pStyle w:val="TAL"/>
            </w:pPr>
            <w:r w:rsidRPr="00D66C64">
              <w:t>-</w:t>
            </w:r>
          </w:p>
        </w:tc>
        <w:tc>
          <w:tcPr>
            <w:tcW w:w="567" w:type="dxa"/>
            <w:gridSpan w:val="2"/>
            <w:vAlign w:val="bottom"/>
          </w:tcPr>
          <w:p w14:paraId="4A06C52A" w14:textId="77777777" w:rsidR="00F64A71" w:rsidRPr="00D66C64" w:rsidRDefault="00F64A71" w:rsidP="00060934">
            <w:pPr>
              <w:pStyle w:val="TAC"/>
            </w:pPr>
            <w:r w:rsidRPr="00D66C64">
              <w:t>-</w:t>
            </w:r>
          </w:p>
        </w:tc>
        <w:tc>
          <w:tcPr>
            <w:tcW w:w="850" w:type="dxa"/>
            <w:gridSpan w:val="2"/>
            <w:vAlign w:val="bottom"/>
          </w:tcPr>
          <w:p w14:paraId="00C6AC23" w14:textId="77777777" w:rsidR="00F64A71" w:rsidRPr="00D66C64" w:rsidRDefault="00F64A71" w:rsidP="00060934">
            <w:pPr>
              <w:pStyle w:val="TAC"/>
            </w:pPr>
            <w:r w:rsidRPr="00D66C64">
              <w:t>-</w:t>
            </w:r>
          </w:p>
        </w:tc>
      </w:tr>
      <w:tr w:rsidR="00511062" w:rsidRPr="00D66C64" w14:paraId="1B3EA4AC" w14:textId="77777777" w:rsidTr="00F64A71">
        <w:trPr>
          <w:gridAfter w:val="1"/>
          <w:wAfter w:w="113" w:type="dxa"/>
          <w:jc w:val="center"/>
        </w:trPr>
        <w:tc>
          <w:tcPr>
            <w:tcW w:w="567" w:type="dxa"/>
            <w:gridSpan w:val="2"/>
            <w:shd w:val="clear" w:color="auto" w:fill="auto"/>
          </w:tcPr>
          <w:p w14:paraId="4BA7534B" w14:textId="77777777" w:rsidR="00511062" w:rsidRPr="00D66C64" w:rsidRDefault="00511062" w:rsidP="00C06FDE">
            <w:pPr>
              <w:pStyle w:val="TAC"/>
            </w:pPr>
            <w:r w:rsidRPr="00D66C64">
              <w:t>8</w:t>
            </w:r>
          </w:p>
        </w:tc>
        <w:tc>
          <w:tcPr>
            <w:tcW w:w="3969" w:type="dxa"/>
            <w:gridSpan w:val="2"/>
          </w:tcPr>
          <w:p w14:paraId="68ECC7D0" w14:textId="77777777" w:rsidR="00C1754A" w:rsidRPr="00D66C64" w:rsidRDefault="00511062" w:rsidP="00C1754A">
            <w:pPr>
              <w:pStyle w:val="TAL"/>
            </w:pPr>
            <w:r w:rsidRPr="00D66C64">
              <w:rPr>
                <w:rFonts w:eastAsia="MS Gothic"/>
              </w:rPr>
              <w:t>Check: Does UE send a second SDP offer in an UPDATE request</w:t>
            </w:r>
            <w:r w:rsidRPr="00D66C64">
              <w:t>?</w:t>
            </w:r>
          </w:p>
          <w:p w14:paraId="6D333E02" w14:textId="5EBA6408" w:rsidR="00511062" w:rsidRPr="00D66C64" w:rsidRDefault="00C1754A" w:rsidP="00C1754A">
            <w:pPr>
              <w:pStyle w:val="TAL"/>
            </w:pPr>
            <w:r w:rsidRPr="00D66C64">
              <w:t>(Step 6 of Annex A.15.1)</w:t>
            </w:r>
          </w:p>
        </w:tc>
        <w:tc>
          <w:tcPr>
            <w:tcW w:w="720" w:type="dxa"/>
            <w:gridSpan w:val="2"/>
          </w:tcPr>
          <w:p w14:paraId="61DEC3CB" w14:textId="77777777" w:rsidR="00511062" w:rsidRPr="00D66C64" w:rsidRDefault="00511062" w:rsidP="00C06FDE">
            <w:pPr>
              <w:pStyle w:val="TAC"/>
            </w:pPr>
            <w:r w:rsidRPr="00D66C64">
              <w:t>--&gt;</w:t>
            </w:r>
          </w:p>
        </w:tc>
        <w:tc>
          <w:tcPr>
            <w:tcW w:w="2880" w:type="dxa"/>
            <w:gridSpan w:val="2"/>
          </w:tcPr>
          <w:p w14:paraId="3A0A2055" w14:textId="77777777" w:rsidR="00511062" w:rsidRPr="00D66C64" w:rsidRDefault="00511062" w:rsidP="00C06FDE">
            <w:pPr>
              <w:pStyle w:val="TAL"/>
            </w:pPr>
            <w:r w:rsidRPr="00D66C64">
              <w:t>UPDATE</w:t>
            </w:r>
          </w:p>
        </w:tc>
        <w:tc>
          <w:tcPr>
            <w:tcW w:w="567" w:type="dxa"/>
            <w:gridSpan w:val="2"/>
          </w:tcPr>
          <w:p w14:paraId="318731B3" w14:textId="77777777" w:rsidR="00511062" w:rsidRPr="00D66C64" w:rsidRDefault="00511062" w:rsidP="00C06FDE">
            <w:pPr>
              <w:pStyle w:val="TAC"/>
            </w:pPr>
            <w:r w:rsidRPr="00D66C64">
              <w:t>3</w:t>
            </w:r>
          </w:p>
        </w:tc>
        <w:tc>
          <w:tcPr>
            <w:tcW w:w="850" w:type="dxa"/>
            <w:gridSpan w:val="2"/>
          </w:tcPr>
          <w:p w14:paraId="2A8A6B2F" w14:textId="77777777" w:rsidR="00511062" w:rsidRPr="00D66C64" w:rsidRDefault="00511062" w:rsidP="00C06FDE">
            <w:pPr>
              <w:pStyle w:val="TAC"/>
            </w:pPr>
            <w:r w:rsidRPr="00D66C64">
              <w:t>P</w:t>
            </w:r>
          </w:p>
        </w:tc>
      </w:tr>
      <w:tr w:rsidR="00511062" w:rsidRPr="00D66C64" w14:paraId="7B8F9C72" w14:textId="77777777" w:rsidTr="00F64A71">
        <w:trPr>
          <w:gridAfter w:val="1"/>
          <w:wAfter w:w="113" w:type="dxa"/>
          <w:jc w:val="center"/>
        </w:trPr>
        <w:tc>
          <w:tcPr>
            <w:tcW w:w="567" w:type="dxa"/>
            <w:gridSpan w:val="2"/>
            <w:shd w:val="clear" w:color="auto" w:fill="auto"/>
          </w:tcPr>
          <w:p w14:paraId="4D400F9C" w14:textId="77777777" w:rsidR="00511062" w:rsidRPr="00D66C64" w:rsidRDefault="00511062" w:rsidP="00C06FDE">
            <w:pPr>
              <w:pStyle w:val="TAC"/>
            </w:pPr>
            <w:r w:rsidRPr="00D66C64">
              <w:t>9</w:t>
            </w:r>
          </w:p>
        </w:tc>
        <w:tc>
          <w:tcPr>
            <w:tcW w:w="3969" w:type="dxa"/>
            <w:gridSpan w:val="2"/>
          </w:tcPr>
          <w:p w14:paraId="0A80B99E" w14:textId="6B65FBC1" w:rsidR="00C1754A" w:rsidRPr="00D66C64" w:rsidRDefault="00511062" w:rsidP="00C1754A">
            <w:pPr>
              <w:pStyle w:val="TAL"/>
              <w:rPr>
                <w:rFonts w:eastAsia="MS Gothic"/>
              </w:rPr>
            </w:pPr>
            <w:r w:rsidRPr="00D66C64">
              <w:rPr>
                <w:rFonts w:eastAsia="MS Gothic"/>
              </w:rPr>
              <w:t>SS responds to UPDATE.</w:t>
            </w:r>
          </w:p>
          <w:p w14:paraId="2DA3A532" w14:textId="075DA457" w:rsidR="00511062" w:rsidRPr="00D66C64" w:rsidRDefault="00C1754A" w:rsidP="00C1754A">
            <w:pPr>
              <w:pStyle w:val="TAL"/>
            </w:pPr>
            <w:r w:rsidRPr="00D66C64">
              <w:t>(Step 7 of Annex A.15.1)</w:t>
            </w:r>
          </w:p>
        </w:tc>
        <w:tc>
          <w:tcPr>
            <w:tcW w:w="720" w:type="dxa"/>
            <w:gridSpan w:val="2"/>
          </w:tcPr>
          <w:p w14:paraId="7A053A9D" w14:textId="77777777" w:rsidR="00511062" w:rsidRPr="00D66C64" w:rsidRDefault="00511062" w:rsidP="00C06FDE">
            <w:pPr>
              <w:pStyle w:val="TAC"/>
            </w:pPr>
            <w:r w:rsidRPr="00D66C64">
              <w:t>&lt;--</w:t>
            </w:r>
          </w:p>
        </w:tc>
        <w:tc>
          <w:tcPr>
            <w:tcW w:w="2880" w:type="dxa"/>
            <w:gridSpan w:val="2"/>
          </w:tcPr>
          <w:p w14:paraId="35A695DE" w14:textId="77777777" w:rsidR="00511062" w:rsidRPr="00D66C64" w:rsidRDefault="00511062" w:rsidP="00C06FDE">
            <w:pPr>
              <w:pStyle w:val="TAL"/>
            </w:pPr>
            <w:r w:rsidRPr="00D66C64">
              <w:t>200 OK</w:t>
            </w:r>
          </w:p>
        </w:tc>
        <w:tc>
          <w:tcPr>
            <w:tcW w:w="567" w:type="dxa"/>
            <w:gridSpan w:val="2"/>
          </w:tcPr>
          <w:p w14:paraId="52D030CD" w14:textId="77777777" w:rsidR="00511062" w:rsidRPr="00D66C64" w:rsidRDefault="00511062" w:rsidP="00C06FDE">
            <w:pPr>
              <w:pStyle w:val="TAC"/>
            </w:pPr>
          </w:p>
        </w:tc>
        <w:tc>
          <w:tcPr>
            <w:tcW w:w="850" w:type="dxa"/>
            <w:gridSpan w:val="2"/>
          </w:tcPr>
          <w:p w14:paraId="17ED096F" w14:textId="77777777" w:rsidR="00511062" w:rsidRPr="00D66C64" w:rsidRDefault="00511062" w:rsidP="00C06FDE">
            <w:pPr>
              <w:pStyle w:val="TAC"/>
            </w:pPr>
          </w:p>
        </w:tc>
      </w:tr>
      <w:tr w:rsidR="00511062" w:rsidRPr="00D66C64" w14:paraId="6A9C696B" w14:textId="77777777" w:rsidTr="00F64A71">
        <w:trPr>
          <w:gridAfter w:val="1"/>
          <w:wAfter w:w="113" w:type="dxa"/>
          <w:jc w:val="center"/>
        </w:trPr>
        <w:tc>
          <w:tcPr>
            <w:tcW w:w="567" w:type="dxa"/>
            <w:gridSpan w:val="2"/>
            <w:shd w:val="clear" w:color="auto" w:fill="auto"/>
          </w:tcPr>
          <w:p w14:paraId="4F71B94C" w14:textId="77777777" w:rsidR="00511062" w:rsidRPr="00D66C64" w:rsidRDefault="00511062" w:rsidP="00C06FDE">
            <w:pPr>
              <w:pStyle w:val="TAC"/>
            </w:pPr>
            <w:r w:rsidRPr="00D66C64">
              <w:t>10</w:t>
            </w:r>
          </w:p>
        </w:tc>
        <w:tc>
          <w:tcPr>
            <w:tcW w:w="3969" w:type="dxa"/>
            <w:gridSpan w:val="2"/>
          </w:tcPr>
          <w:p w14:paraId="10065D41" w14:textId="77777777" w:rsidR="00C1754A" w:rsidRPr="00D66C64" w:rsidRDefault="00511062" w:rsidP="00C1754A">
            <w:pPr>
              <w:pStyle w:val="TAL"/>
              <w:rPr>
                <w:rFonts w:eastAsia="MS Gothic"/>
              </w:rPr>
            </w:pPr>
            <w:r w:rsidRPr="00D66C64">
              <w:rPr>
                <w:rFonts w:eastAsia="MS Gothic"/>
              </w:rPr>
              <w:t>SS sends 180 Ringing reliably.</w:t>
            </w:r>
          </w:p>
          <w:p w14:paraId="58DE8A6D" w14:textId="5F34391D" w:rsidR="00511062" w:rsidRPr="00D66C64" w:rsidRDefault="00C1754A" w:rsidP="00C1754A">
            <w:pPr>
              <w:pStyle w:val="TAL"/>
            </w:pPr>
            <w:r w:rsidRPr="00D66C64">
              <w:t>(Step 8 of Annex A.15.1)</w:t>
            </w:r>
          </w:p>
        </w:tc>
        <w:tc>
          <w:tcPr>
            <w:tcW w:w="720" w:type="dxa"/>
            <w:gridSpan w:val="2"/>
          </w:tcPr>
          <w:p w14:paraId="6C714E10" w14:textId="77777777" w:rsidR="00511062" w:rsidRPr="00D66C64" w:rsidRDefault="00511062" w:rsidP="00C06FDE">
            <w:pPr>
              <w:pStyle w:val="TAC"/>
            </w:pPr>
            <w:r w:rsidRPr="00D66C64">
              <w:t>&lt;--</w:t>
            </w:r>
          </w:p>
        </w:tc>
        <w:tc>
          <w:tcPr>
            <w:tcW w:w="2880" w:type="dxa"/>
            <w:gridSpan w:val="2"/>
          </w:tcPr>
          <w:p w14:paraId="51CCAD2E" w14:textId="77777777" w:rsidR="00511062" w:rsidRPr="00D66C64" w:rsidRDefault="00511062" w:rsidP="00C06FDE">
            <w:pPr>
              <w:pStyle w:val="TAL"/>
            </w:pPr>
            <w:r w:rsidRPr="00D66C64">
              <w:t>180 Ringing</w:t>
            </w:r>
          </w:p>
        </w:tc>
        <w:tc>
          <w:tcPr>
            <w:tcW w:w="567" w:type="dxa"/>
            <w:gridSpan w:val="2"/>
          </w:tcPr>
          <w:p w14:paraId="341C90CF" w14:textId="77777777" w:rsidR="00511062" w:rsidRPr="00D66C64" w:rsidRDefault="00511062" w:rsidP="00C06FDE">
            <w:pPr>
              <w:pStyle w:val="TAC"/>
            </w:pPr>
          </w:p>
        </w:tc>
        <w:tc>
          <w:tcPr>
            <w:tcW w:w="850" w:type="dxa"/>
            <w:gridSpan w:val="2"/>
          </w:tcPr>
          <w:p w14:paraId="46EC1989" w14:textId="77777777" w:rsidR="00511062" w:rsidRPr="00D66C64" w:rsidRDefault="00511062" w:rsidP="00C06FDE">
            <w:pPr>
              <w:pStyle w:val="TAC"/>
            </w:pPr>
          </w:p>
        </w:tc>
      </w:tr>
      <w:tr w:rsidR="00511062" w:rsidRPr="00D66C64" w14:paraId="7EDF93C6" w14:textId="77777777" w:rsidTr="00F64A71">
        <w:trPr>
          <w:gridAfter w:val="1"/>
          <w:wAfter w:w="113" w:type="dxa"/>
          <w:jc w:val="center"/>
        </w:trPr>
        <w:tc>
          <w:tcPr>
            <w:tcW w:w="567" w:type="dxa"/>
            <w:gridSpan w:val="2"/>
            <w:shd w:val="clear" w:color="auto" w:fill="auto"/>
          </w:tcPr>
          <w:p w14:paraId="0D85271C" w14:textId="77777777" w:rsidR="00511062" w:rsidRPr="00D66C64" w:rsidRDefault="00511062" w:rsidP="00C06FDE">
            <w:pPr>
              <w:pStyle w:val="TAC"/>
            </w:pPr>
            <w:r w:rsidRPr="00D66C64">
              <w:t>11</w:t>
            </w:r>
          </w:p>
        </w:tc>
        <w:tc>
          <w:tcPr>
            <w:tcW w:w="3969" w:type="dxa"/>
            <w:gridSpan w:val="2"/>
          </w:tcPr>
          <w:p w14:paraId="66E5CE05" w14:textId="77777777" w:rsidR="00C1754A" w:rsidRPr="00D66C64" w:rsidRDefault="00511062" w:rsidP="00C1754A">
            <w:pPr>
              <w:pStyle w:val="TAL"/>
              <w:rPr>
                <w:rFonts w:eastAsia="MS Gothic"/>
              </w:rPr>
            </w:pPr>
            <w:r w:rsidRPr="00D66C64">
              <w:rPr>
                <w:rFonts w:eastAsia="MS Gothic"/>
              </w:rPr>
              <w:t>Check: Does UE acknowledge reception of 180 Ringing?</w:t>
            </w:r>
          </w:p>
          <w:p w14:paraId="483A0C9A" w14:textId="191D93C6" w:rsidR="00511062" w:rsidRPr="00D66C64" w:rsidRDefault="00C1754A" w:rsidP="00C1754A">
            <w:pPr>
              <w:pStyle w:val="TAL"/>
            </w:pPr>
            <w:r w:rsidRPr="00D66C64">
              <w:t>(Step 9 of Annex A.15.1)</w:t>
            </w:r>
          </w:p>
        </w:tc>
        <w:tc>
          <w:tcPr>
            <w:tcW w:w="720" w:type="dxa"/>
            <w:gridSpan w:val="2"/>
          </w:tcPr>
          <w:p w14:paraId="760248F5" w14:textId="77777777" w:rsidR="00511062" w:rsidRPr="00D66C64" w:rsidRDefault="00511062" w:rsidP="00C06FDE">
            <w:pPr>
              <w:pStyle w:val="TAC"/>
            </w:pPr>
            <w:r w:rsidRPr="00D66C64">
              <w:t>--&gt;</w:t>
            </w:r>
          </w:p>
        </w:tc>
        <w:tc>
          <w:tcPr>
            <w:tcW w:w="2880" w:type="dxa"/>
            <w:gridSpan w:val="2"/>
          </w:tcPr>
          <w:p w14:paraId="50B5D71D" w14:textId="77777777" w:rsidR="00511062" w:rsidRPr="00D66C64" w:rsidRDefault="00511062" w:rsidP="00C06FDE">
            <w:pPr>
              <w:pStyle w:val="TAL"/>
            </w:pPr>
            <w:r w:rsidRPr="00D66C64">
              <w:t>PRACK</w:t>
            </w:r>
          </w:p>
        </w:tc>
        <w:tc>
          <w:tcPr>
            <w:tcW w:w="567" w:type="dxa"/>
            <w:gridSpan w:val="2"/>
          </w:tcPr>
          <w:p w14:paraId="6B0A53F7" w14:textId="77777777" w:rsidR="00511062" w:rsidRPr="00D66C64" w:rsidRDefault="00511062" w:rsidP="00C06FDE">
            <w:pPr>
              <w:pStyle w:val="TAC"/>
            </w:pPr>
            <w:r w:rsidRPr="00D66C64">
              <w:t>4</w:t>
            </w:r>
          </w:p>
        </w:tc>
        <w:tc>
          <w:tcPr>
            <w:tcW w:w="850" w:type="dxa"/>
            <w:gridSpan w:val="2"/>
          </w:tcPr>
          <w:p w14:paraId="0644222C" w14:textId="77777777" w:rsidR="00511062" w:rsidRPr="00D66C64" w:rsidRDefault="00511062" w:rsidP="00C06FDE">
            <w:pPr>
              <w:pStyle w:val="TAC"/>
            </w:pPr>
            <w:r w:rsidRPr="00D66C64">
              <w:t>P</w:t>
            </w:r>
          </w:p>
        </w:tc>
      </w:tr>
      <w:tr w:rsidR="00511062" w:rsidRPr="00D66C64" w14:paraId="45B1460C" w14:textId="77777777" w:rsidTr="00F64A71">
        <w:trPr>
          <w:gridAfter w:val="1"/>
          <w:wAfter w:w="113" w:type="dxa"/>
          <w:jc w:val="center"/>
        </w:trPr>
        <w:tc>
          <w:tcPr>
            <w:tcW w:w="567" w:type="dxa"/>
            <w:gridSpan w:val="2"/>
            <w:shd w:val="clear" w:color="auto" w:fill="auto"/>
          </w:tcPr>
          <w:p w14:paraId="6235100F" w14:textId="77777777" w:rsidR="00511062" w:rsidRPr="00D66C64" w:rsidRDefault="00511062" w:rsidP="00C06FDE">
            <w:pPr>
              <w:pStyle w:val="TAC"/>
            </w:pPr>
            <w:r w:rsidRPr="00D66C64">
              <w:t>12</w:t>
            </w:r>
          </w:p>
        </w:tc>
        <w:tc>
          <w:tcPr>
            <w:tcW w:w="3969" w:type="dxa"/>
            <w:gridSpan w:val="2"/>
          </w:tcPr>
          <w:p w14:paraId="2A5F45E2" w14:textId="77777777" w:rsidR="00C1754A" w:rsidRPr="00D66C64" w:rsidRDefault="00511062" w:rsidP="00C1754A">
            <w:pPr>
              <w:pStyle w:val="TAL"/>
              <w:rPr>
                <w:rFonts w:eastAsia="MS Gothic"/>
              </w:rPr>
            </w:pPr>
            <w:r w:rsidRPr="00D66C64">
              <w:rPr>
                <w:rFonts w:eastAsia="MS Gothic"/>
              </w:rPr>
              <w:t>SS responds to PRACK.</w:t>
            </w:r>
          </w:p>
          <w:p w14:paraId="28B5F67A" w14:textId="2408B22A" w:rsidR="00511062" w:rsidRPr="00D66C64" w:rsidRDefault="00C1754A" w:rsidP="00C1754A">
            <w:pPr>
              <w:pStyle w:val="TAL"/>
            </w:pPr>
            <w:r w:rsidRPr="00D66C64">
              <w:t>(Step 10 of Annex A.15.1)</w:t>
            </w:r>
          </w:p>
        </w:tc>
        <w:tc>
          <w:tcPr>
            <w:tcW w:w="720" w:type="dxa"/>
            <w:gridSpan w:val="2"/>
          </w:tcPr>
          <w:p w14:paraId="67BD76CB" w14:textId="77777777" w:rsidR="00511062" w:rsidRPr="00D66C64" w:rsidRDefault="00511062" w:rsidP="00C06FDE">
            <w:pPr>
              <w:pStyle w:val="TAC"/>
            </w:pPr>
            <w:r w:rsidRPr="00D66C64">
              <w:t>&lt;--</w:t>
            </w:r>
          </w:p>
        </w:tc>
        <w:tc>
          <w:tcPr>
            <w:tcW w:w="2880" w:type="dxa"/>
            <w:gridSpan w:val="2"/>
          </w:tcPr>
          <w:p w14:paraId="6A8326BB" w14:textId="77777777" w:rsidR="00511062" w:rsidRPr="00D66C64" w:rsidRDefault="00511062" w:rsidP="00C06FDE">
            <w:pPr>
              <w:pStyle w:val="TAL"/>
            </w:pPr>
            <w:r w:rsidRPr="00D66C64">
              <w:t>200 OK</w:t>
            </w:r>
          </w:p>
        </w:tc>
        <w:tc>
          <w:tcPr>
            <w:tcW w:w="567" w:type="dxa"/>
            <w:gridSpan w:val="2"/>
          </w:tcPr>
          <w:p w14:paraId="4471BDBB" w14:textId="77777777" w:rsidR="00511062" w:rsidRPr="00D66C64" w:rsidRDefault="00511062" w:rsidP="00C06FDE">
            <w:pPr>
              <w:pStyle w:val="TAC"/>
            </w:pPr>
          </w:p>
        </w:tc>
        <w:tc>
          <w:tcPr>
            <w:tcW w:w="850" w:type="dxa"/>
            <w:gridSpan w:val="2"/>
          </w:tcPr>
          <w:p w14:paraId="5A889B0E" w14:textId="77777777" w:rsidR="00511062" w:rsidRPr="00D66C64" w:rsidRDefault="00511062" w:rsidP="00C06FDE">
            <w:pPr>
              <w:pStyle w:val="TAC"/>
            </w:pPr>
          </w:p>
        </w:tc>
      </w:tr>
      <w:tr w:rsidR="00511062" w:rsidRPr="00D66C64" w14:paraId="53FD2FD2" w14:textId="77777777" w:rsidTr="00F64A71">
        <w:trPr>
          <w:gridAfter w:val="1"/>
          <w:wAfter w:w="113" w:type="dxa"/>
          <w:jc w:val="center"/>
        </w:trPr>
        <w:tc>
          <w:tcPr>
            <w:tcW w:w="567" w:type="dxa"/>
            <w:gridSpan w:val="2"/>
            <w:shd w:val="clear" w:color="auto" w:fill="auto"/>
          </w:tcPr>
          <w:p w14:paraId="3CD90BA8" w14:textId="77777777" w:rsidR="00511062" w:rsidRPr="00D66C64" w:rsidRDefault="00511062" w:rsidP="00C06FDE">
            <w:pPr>
              <w:pStyle w:val="TAC"/>
            </w:pPr>
            <w:r w:rsidRPr="00D66C64">
              <w:t>13</w:t>
            </w:r>
          </w:p>
        </w:tc>
        <w:tc>
          <w:tcPr>
            <w:tcW w:w="3969" w:type="dxa"/>
            <w:gridSpan w:val="2"/>
          </w:tcPr>
          <w:p w14:paraId="20908836" w14:textId="77777777" w:rsidR="00C1754A" w:rsidRPr="00D66C64" w:rsidRDefault="00511062" w:rsidP="00C1754A">
            <w:pPr>
              <w:pStyle w:val="TAL"/>
              <w:rPr>
                <w:rFonts w:eastAsia="MS Gothic"/>
              </w:rPr>
            </w:pPr>
            <w:r w:rsidRPr="00D66C64">
              <w:rPr>
                <w:rFonts w:eastAsia="MS Gothic"/>
              </w:rPr>
              <w:t>SS responds to INVITE.</w:t>
            </w:r>
          </w:p>
          <w:p w14:paraId="6DA108F1" w14:textId="42780B22" w:rsidR="00511062" w:rsidRPr="00D66C64" w:rsidRDefault="00C1754A" w:rsidP="00C1754A">
            <w:pPr>
              <w:pStyle w:val="TAL"/>
            </w:pPr>
            <w:r w:rsidRPr="00D66C64">
              <w:t>(Step 11 of Annex A.15.1)</w:t>
            </w:r>
          </w:p>
        </w:tc>
        <w:tc>
          <w:tcPr>
            <w:tcW w:w="720" w:type="dxa"/>
            <w:gridSpan w:val="2"/>
          </w:tcPr>
          <w:p w14:paraId="55E0E861" w14:textId="77777777" w:rsidR="00511062" w:rsidRPr="00D66C64" w:rsidRDefault="00511062" w:rsidP="00C06FDE">
            <w:pPr>
              <w:pStyle w:val="TAC"/>
            </w:pPr>
            <w:r w:rsidRPr="00D66C64">
              <w:t>&lt;--</w:t>
            </w:r>
          </w:p>
        </w:tc>
        <w:tc>
          <w:tcPr>
            <w:tcW w:w="2880" w:type="dxa"/>
            <w:gridSpan w:val="2"/>
          </w:tcPr>
          <w:p w14:paraId="303FC18F" w14:textId="77777777" w:rsidR="00511062" w:rsidRPr="00D66C64" w:rsidRDefault="00511062" w:rsidP="00C06FDE">
            <w:pPr>
              <w:pStyle w:val="TAL"/>
            </w:pPr>
            <w:r w:rsidRPr="00D66C64">
              <w:t>200 OK</w:t>
            </w:r>
          </w:p>
        </w:tc>
        <w:tc>
          <w:tcPr>
            <w:tcW w:w="567" w:type="dxa"/>
            <w:gridSpan w:val="2"/>
          </w:tcPr>
          <w:p w14:paraId="18F14924" w14:textId="77777777" w:rsidR="00511062" w:rsidRPr="00D66C64" w:rsidRDefault="00511062" w:rsidP="00C06FDE">
            <w:pPr>
              <w:pStyle w:val="TAC"/>
            </w:pPr>
          </w:p>
        </w:tc>
        <w:tc>
          <w:tcPr>
            <w:tcW w:w="850" w:type="dxa"/>
            <w:gridSpan w:val="2"/>
          </w:tcPr>
          <w:p w14:paraId="7B8FBAC6" w14:textId="77777777" w:rsidR="00511062" w:rsidRPr="00D66C64" w:rsidRDefault="00511062" w:rsidP="00C06FDE">
            <w:pPr>
              <w:pStyle w:val="TAC"/>
            </w:pPr>
          </w:p>
        </w:tc>
      </w:tr>
      <w:tr w:rsidR="00511062" w:rsidRPr="00D66C64" w14:paraId="697D1028" w14:textId="77777777" w:rsidTr="00F64A71">
        <w:trPr>
          <w:gridAfter w:val="1"/>
          <w:wAfter w:w="113" w:type="dxa"/>
          <w:jc w:val="center"/>
        </w:trPr>
        <w:tc>
          <w:tcPr>
            <w:tcW w:w="567" w:type="dxa"/>
            <w:gridSpan w:val="2"/>
            <w:shd w:val="clear" w:color="auto" w:fill="auto"/>
          </w:tcPr>
          <w:p w14:paraId="332068BA" w14:textId="77777777" w:rsidR="00511062" w:rsidRPr="00D66C64" w:rsidRDefault="00511062" w:rsidP="00C06FDE">
            <w:pPr>
              <w:pStyle w:val="TAC"/>
            </w:pPr>
            <w:r w:rsidRPr="00D66C64">
              <w:t>14</w:t>
            </w:r>
          </w:p>
        </w:tc>
        <w:tc>
          <w:tcPr>
            <w:tcW w:w="3969" w:type="dxa"/>
            <w:gridSpan w:val="2"/>
          </w:tcPr>
          <w:p w14:paraId="605348CD" w14:textId="77777777" w:rsidR="00C1754A" w:rsidRPr="00D66C64" w:rsidRDefault="00511062" w:rsidP="00C1754A">
            <w:pPr>
              <w:pStyle w:val="TAL"/>
              <w:rPr>
                <w:rFonts w:eastAsia="MS Gothic"/>
              </w:rPr>
            </w:pPr>
            <w:r w:rsidRPr="00D66C64">
              <w:rPr>
                <w:rFonts w:eastAsia="MS Gothic"/>
              </w:rPr>
              <w:t>Check: Does UE acknowledge?</w:t>
            </w:r>
          </w:p>
          <w:p w14:paraId="7D5E6E73" w14:textId="124FE01C" w:rsidR="00511062" w:rsidRPr="00D66C64" w:rsidRDefault="00C1754A" w:rsidP="00C1754A">
            <w:pPr>
              <w:pStyle w:val="TAL"/>
            </w:pPr>
            <w:r w:rsidRPr="00D66C64">
              <w:t>(Step 12 of Annex A.15.1)</w:t>
            </w:r>
          </w:p>
        </w:tc>
        <w:tc>
          <w:tcPr>
            <w:tcW w:w="720" w:type="dxa"/>
            <w:gridSpan w:val="2"/>
          </w:tcPr>
          <w:p w14:paraId="2AC02B8A" w14:textId="77777777" w:rsidR="00511062" w:rsidRPr="00D66C64" w:rsidRDefault="00511062" w:rsidP="00C06FDE">
            <w:pPr>
              <w:pStyle w:val="TAC"/>
            </w:pPr>
            <w:r w:rsidRPr="00D66C64">
              <w:t>--&gt;</w:t>
            </w:r>
          </w:p>
        </w:tc>
        <w:tc>
          <w:tcPr>
            <w:tcW w:w="2880" w:type="dxa"/>
            <w:gridSpan w:val="2"/>
          </w:tcPr>
          <w:p w14:paraId="2953070E" w14:textId="77777777" w:rsidR="00511062" w:rsidRPr="00D66C64" w:rsidRDefault="00511062" w:rsidP="00C06FDE">
            <w:pPr>
              <w:pStyle w:val="TAL"/>
            </w:pPr>
            <w:r w:rsidRPr="00D66C64">
              <w:t>ACK</w:t>
            </w:r>
          </w:p>
        </w:tc>
        <w:tc>
          <w:tcPr>
            <w:tcW w:w="567" w:type="dxa"/>
            <w:gridSpan w:val="2"/>
          </w:tcPr>
          <w:p w14:paraId="71426738" w14:textId="77777777" w:rsidR="00511062" w:rsidRPr="00D66C64" w:rsidRDefault="00511062" w:rsidP="00C06FDE">
            <w:pPr>
              <w:pStyle w:val="TAC"/>
            </w:pPr>
            <w:r w:rsidRPr="00D66C64">
              <w:t>5</w:t>
            </w:r>
          </w:p>
        </w:tc>
        <w:tc>
          <w:tcPr>
            <w:tcW w:w="850" w:type="dxa"/>
            <w:gridSpan w:val="2"/>
          </w:tcPr>
          <w:p w14:paraId="1B7EC5F5" w14:textId="77777777" w:rsidR="00511062" w:rsidRPr="00D66C64" w:rsidRDefault="00511062" w:rsidP="00C06FDE">
            <w:pPr>
              <w:pStyle w:val="TAC"/>
            </w:pPr>
            <w:r w:rsidRPr="00D66C64">
              <w:t>P</w:t>
            </w:r>
          </w:p>
        </w:tc>
      </w:tr>
    </w:tbl>
    <w:p w14:paraId="7DE1CBA8" w14:textId="77777777" w:rsidR="00511062" w:rsidRPr="00D66C64" w:rsidRDefault="00511062" w:rsidP="00511062"/>
    <w:p w14:paraId="5A4EF945" w14:textId="77777777" w:rsidR="00511062" w:rsidRPr="00D66C64" w:rsidRDefault="00511062" w:rsidP="00511062">
      <w:pPr>
        <w:pStyle w:val="H6"/>
      </w:pPr>
      <w:r w:rsidRPr="00D66C64">
        <w:t>7.14.3.3</w:t>
      </w:r>
      <w:r w:rsidRPr="00D66C64">
        <w:tab/>
        <w:t>Specific message contents</w:t>
      </w:r>
    </w:p>
    <w:p w14:paraId="4EC44F39" w14:textId="1D5553F6" w:rsidR="00511062" w:rsidRPr="00D66C64" w:rsidRDefault="00C1754A" w:rsidP="00925185">
      <w:r w:rsidRPr="00D66C64">
        <w:t>None as fully described in Annex A.15.1</w:t>
      </w:r>
    </w:p>
    <w:p w14:paraId="13AEAE7B" w14:textId="77777777" w:rsidR="00251D61" w:rsidRPr="00D66C64" w:rsidRDefault="00251D61" w:rsidP="00251D61">
      <w:pPr>
        <w:pStyle w:val="Heading2"/>
      </w:pPr>
      <w:bookmarkStart w:id="779" w:name="_Toc75880645"/>
      <w:bookmarkStart w:id="780" w:name="_Toc84254343"/>
      <w:bookmarkStart w:id="781" w:name="_Toc84255138"/>
      <w:bookmarkStart w:id="782" w:name="_Toc68197396"/>
      <w:r w:rsidRPr="00D66C64">
        <w:t>7.15</w:t>
      </w:r>
      <w:r w:rsidRPr="00D66C64">
        <w:tab/>
        <w:t>MTSI MO Video call without preconditions at both originating UE and terminating UE / 5GS</w:t>
      </w:r>
      <w:bookmarkEnd w:id="779"/>
      <w:bookmarkEnd w:id="780"/>
      <w:bookmarkEnd w:id="781"/>
    </w:p>
    <w:p w14:paraId="2F686845" w14:textId="77777777" w:rsidR="00251D61" w:rsidRPr="00D66C64" w:rsidRDefault="00251D61" w:rsidP="00251D61">
      <w:pPr>
        <w:pStyle w:val="H6"/>
      </w:pPr>
      <w:r w:rsidRPr="00D66C64">
        <w:t>7.15.1</w:t>
      </w:r>
      <w:r w:rsidRPr="00D66C64">
        <w:tab/>
        <w:t>Test Purpose (TP)</w:t>
      </w:r>
    </w:p>
    <w:p w14:paraId="5374F2C3" w14:textId="77777777" w:rsidR="00251D61" w:rsidRPr="00D66C64" w:rsidRDefault="00251D61" w:rsidP="00251D61">
      <w:pPr>
        <w:pStyle w:val="H6"/>
      </w:pPr>
      <w:r w:rsidRPr="00D66C64">
        <w:t>(1)</w:t>
      </w:r>
    </w:p>
    <w:p w14:paraId="4891F88F" w14:textId="77777777" w:rsidR="00251D61" w:rsidRPr="00D66C64" w:rsidRDefault="00251D61" w:rsidP="00251D61">
      <w:pPr>
        <w:pStyle w:val="PL"/>
        <w:rPr>
          <w:noProof w:val="0"/>
        </w:rPr>
      </w:pPr>
      <w:r w:rsidRPr="00D66C64">
        <w:rPr>
          <w:b/>
          <w:noProof w:val="0"/>
        </w:rPr>
        <w:t>with</w:t>
      </w:r>
      <w:r w:rsidRPr="00D66C64">
        <w:rPr>
          <w:noProof w:val="0"/>
        </w:rPr>
        <w:t xml:space="preserve"> { UE being registered to IMS and configured to not use preconditions }</w:t>
      </w:r>
    </w:p>
    <w:p w14:paraId="22F957FF"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2B1A781"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is being made to initiate a video call }</w:t>
      </w:r>
    </w:p>
    <w:p w14:paraId="0473DFDA"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INVITE for video call without preconditions }</w:t>
      </w:r>
    </w:p>
    <w:p w14:paraId="6C5F5575" w14:textId="77777777" w:rsidR="00251D61" w:rsidRPr="00D66C64" w:rsidRDefault="00251D61" w:rsidP="00251D61">
      <w:pPr>
        <w:pStyle w:val="PL"/>
        <w:rPr>
          <w:noProof w:val="0"/>
        </w:rPr>
      </w:pPr>
      <w:r w:rsidRPr="00D66C64">
        <w:rPr>
          <w:noProof w:val="0"/>
        </w:rPr>
        <w:t>}</w:t>
      </w:r>
    </w:p>
    <w:p w14:paraId="205E4A3D" w14:textId="77777777" w:rsidR="00251D61" w:rsidRPr="00D66C64" w:rsidRDefault="00251D61" w:rsidP="00251D61">
      <w:pPr>
        <w:pStyle w:val="PL"/>
        <w:rPr>
          <w:noProof w:val="0"/>
        </w:rPr>
      </w:pPr>
    </w:p>
    <w:p w14:paraId="5C52CCD1" w14:textId="77777777" w:rsidR="00251D61" w:rsidRPr="00D66C64" w:rsidRDefault="00251D61" w:rsidP="00251D61">
      <w:pPr>
        <w:pStyle w:val="H6"/>
      </w:pPr>
      <w:r w:rsidRPr="00D66C64">
        <w:t>(2)</w:t>
      </w:r>
    </w:p>
    <w:p w14:paraId="6F8852C7" w14:textId="77777777" w:rsidR="00251D61" w:rsidRPr="00D66C64" w:rsidRDefault="00251D61" w:rsidP="00251D61">
      <w:pPr>
        <w:pStyle w:val="PL"/>
        <w:rPr>
          <w:noProof w:val="0"/>
        </w:rPr>
      </w:pPr>
      <w:r w:rsidRPr="00D66C64">
        <w:rPr>
          <w:b/>
          <w:noProof w:val="0"/>
        </w:rPr>
        <w:t>with</w:t>
      </w:r>
      <w:r w:rsidRPr="00D66C64">
        <w:rPr>
          <w:noProof w:val="0"/>
        </w:rPr>
        <w:t xml:space="preserve"> { UE having send INVITE without preconditions }</w:t>
      </w:r>
    </w:p>
    <w:p w14:paraId="5BDC88DD"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367B67C5"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183 Session Progress without preconditions }</w:t>
      </w:r>
    </w:p>
    <w:p w14:paraId="3748B01B" w14:textId="77777777" w:rsidR="00251D61" w:rsidRPr="00D66C64" w:rsidRDefault="00251D61" w:rsidP="00251D61">
      <w:pPr>
        <w:pStyle w:val="PL"/>
        <w:rPr>
          <w:noProof w:val="0"/>
        </w:rPr>
      </w:pPr>
      <w:r w:rsidRPr="00D66C64">
        <w:rPr>
          <w:noProof w:val="0"/>
        </w:rPr>
        <w:lastRenderedPageBreak/>
        <w:t xml:space="preserve">    </w:t>
      </w:r>
      <w:r w:rsidRPr="00D66C64">
        <w:rPr>
          <w:b/>
          <w:noProof w:val="0"/>
        </w:rPr>
        <w:t>then</w:t>
      </w:r>
      <w:r w:rsidRPr="00D66C64">
        <w:rPr>
          <w:noProof w:val="0"/>
        </w:rPr>
        <w:t xml:space="preserve"> { UE sends PRACK for 183 Session Progress }</w:t>
      </w:r>
    </w:p>
    <w:p w14:paraId="7A98D6D8" w14:textId="77777777" w:rsidR="00251D61" w:rsidRPr="00D66C64" w:rsidRDefault="00251D61" w:rsidP="00251D61">
      <w:pPr>
        <w:pStyle w:val="PL"/>
        <w:rPr>
          <w:noProof w:val="0"/>
        </w:rPr>
      </w:pPr>
      <w:r w:rsidRPr="00D66C64">
        <w:rPr>
          <w:noProof w:val="0"/>
        </w:rPr>
        <w:t>}</w:t>
      </w:r>
    </w:p>
    <w:p w14:paraId="547710E8" w14:textId="77777777" w:rsidR="00251D61" w:rsidRPr="00D66C64" w:rsidRDefault="00251D61" w:rsidP="00251D61">
      <w:pPr>
        <w:pStyle w:val="PL"/>
        <w:rPr>
          <w:noProof w:val="0"/>
        </w:rPr>
      </w:pPr>
    </w:p>
    <w:p w14:paraId="76D0789B" w14:textId="77777777" w:rsidR="00251D61" w:rsidRPr="00D66C64" w:rsidRDefault="00251D61" w:rsidP="00251D61">
      <w:pPr>
        <w:pStyle w:val="H6"/>
      </w:pPr>
      <w:r w:rsidRPr="00D66C64">
        <w:t>(3)</w:t>
      </w:r>
    </w:p>
    <w:p w14:paraId="36AFDAD4" w14:textId="77777777" w:rsidR="00251D61" w:rsidRPr="00D66C64" w:rsidRDefault="00251D61" w:rsidP="00251D61">
      <w:pPr>
        <w:pStyle w:val="PL"/>
        <w:rPr>
          <w:noProof w:val="0"/>
        </w:rPr>
      </w:pPr>
      <w:r w:rsidRPr="00D66C64">
        <w:rPr>
          <w:b/>
          <w:noProof w:val="0"/>
        </w:rPr>
        <w:t>with</w:t>
      </w:r>
      <w:r w:rsidRPr="00D66C64">
        <w:rPr>
          <w:noProof w:val="0"/>
        </w:rPr>
        <w:t xml:space="preserve"> { UE having sent PRACK }</w:t>
      </w:r>
    </w:p>
    <w:p w14:paraId="136ACF0F"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3963657"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200 OK for PRACK followed by 180 Ringing followed by 200 OK for INVITE }</w:t>
      </w:r>
    </w:p>
    <w:p w14:paraId="34AF4A73"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ACK }</w:t>
      </w:r>
    </w:p>
    <w:p w14:paraId="43C7E303" w14:textId="77777777" w:rsidR="00251D61" w:rsidRPr="00D66C64" w:rsidRDefault="00251D61" w:rsidP="00251D61">
      <w:pPr>
        <w:pStyle w:val="PL"/>
        <w:rPr>
          <w:noProof w:val="0"/>
        </w:rPr>
      </w:pPr>
      <w:r w:rsidRPr="00D66C64">
        <w:rPr>
          <w:noProof w:val="0"/>
        </w:rPr>
        <w:t>}</w:t>
      </w:r>
    </w:p>
    <w:p w14:paraId="665CBDA2" w14:textId="77777777" w:rsidR="00251D61" w:rsidRPr="00D66C64" w:rsidRDefault="00251D61" w:rsidP="00251D61">
      <w:pPr>
        <w:pStyle w:val="PL"/>
        <w:rPr>
          <w:noProof w:val="0"/>
        </w:rPr>
      </w:pPr>
    </w:p>
    <w:p w14:paraId="0EE3DE00" w14:textId="77777777" w:rsidR="00251D61" w:rsidRPr="00D66C64" w:rsidRDefault="00251D61" w:rsidP="00251D61">
      <w:pPr>
        <w:pStyle w:val="H6"/>
      </w:pPr>
      <w:r w:rsidRPr="00D66C64">
        <w:t>7.15.2</w:t>
      </w:r>
      <w:r w:rsidRPr="00D66C64">
        <w:tab/>
        <w:t>Conformance Requirements</w:t>
      </w:r>
    </w:p>
    <w:p w14:paraId="56C859ED" w14:textId="77777777" w:rsidR="00251D61" w:rsidRPr="00D66C64" w:rsidRDefault="00251D61" w:rsidP="00251D61">
      <w:pPr>
        <w:rPr>
          <w:lang w:eastAsia="zh-CN"/>
        </w:rPr>
      </w:pPr>
      <w:r w:rsidRPr="00D66C64">
        <w:rPr>
          <w:lang w:eastAsia="zh-CN"/>
        </w:rPr>
        <w:t>The conformance requirements covered in the present test case are, unless otherwise stated, Rel-15 requirements.</w:t>
      </w:r>
    </w:p>
    <w:p w14:paraId="5F2EAE37" w14:textId="77777777" w:rsidR="00251D61" w:rsidRPr="00D66C64" w:rsidRDefault="00251D61" w:rsidP="00251D61">
      <w:r w:rsidRPr="00D66C64">
        <w:t>[TS 24.229, clause 6.1.1]:</w:t>
      </w:r>
    </w:p>
    <w:p w14:paraId="1CDE5B02" w14:textId="77777777" w:rsidR="00251D61" w:rsidRPr="00D66C64" w:rsidRDefault="00251D61" w:rsidP="00251D61">
      <w:r w:rsidRPr="00D66C64">
        <w:t xml:space="preserve">For "video" and "audio" media types that utilize the RTP/RTCP, the UE shall specify the proposed bandwidth for each media stream utilizing the "b=" media descriptor and the "AS" bandwidth modifier in the SDP. </w:t>
      </w:r>
    </w:p>
    <w:p w14:paraId="19562C34" w14:textId="77777777" w:rsidR="00251D61" w:rsidRPr="00D66C64" w:rsidRDefault="00251D61" w:rsidP="00251D61">
      <w:r w:rsidRPr="00D66C64">
        <w:t>...</w:t>
      </w:r>
    </w:p>
    <w:p w14:paraId="19EA7D84" w14:textId="77777777" w:rsidR="00251D61" w:rsidRPr="00D66C64" w:rsidRDefault="00251D61" w:rsidP="00251D61">
      <w:r w:rsidRPr="00D66C64">
        <w:t>If the media line in the SDP indicates the usage of RTP/RTCP, and if the UE is configured to request an RTCP bandwidth level for the session is different than the default RTCP bandwidth as specified in RFC 3556, then in addition to the "AS" bandwidth modifier in the media-level "b=" line, the UE shall include two media-level "b=" lines, one with the "RS" bandwidth modifier and the other with the "RR" bandwidth modifier as described in RFC 3556 to specify the required bandwidth allocation for RTCP. The bandwidth-value in the b=RS: and b=RR: lines may include transport overhead as described in subclause 6.1 of RFC 3890.</w:t>
      </w:r>
    </w:p>
    <w:p w14:paraId="53DDF463" w14:textId="77777777" w:rsidR="00251D61" w:rsidRPr="00D66C64" w:rsidRDefault="00251D61" w:rsidP="00251D61">
      <w:r w:rsidRPr="00D66C64">
        <w:t>For other media streams the "b=" media descriptor may be included. The value or absence of the "b=" parameter will affect the assigned QoS which is defined in 3GPP TS 29.208.</w:t>
      </w:r>
    </w:p>
    <w:p w14:paraId="04F56617" w14:textId="77777777" w:rsidR="00251D61" w:rsidRPr="00D66C64" w:rsidRDefault="00251D61" w:rsidP="00251D61">
      <w:r w:rsidRPr="00D66C64">
        <w:t>[TS 24.229, clause 6.1.3]:</w:t>
      </w:r>
    </w:p>
    <w:p w14:paraId="555A37F4" w14:textId="77777777" w:rsidR="00251D61" w:rsidRPr="00D66C64" w:rsidRDefault="00251D61" w:rsidP="00251D61">
      <w:r w:rsidRPr="00D66C64">
        <w:rPr>
          <w:snapToGrid w:val="0"/>
        </w:rPr>
        <w:t xml:space="preserve">Upon sending an SDP answer to an SDP offer, with the SDP answer including one or more media streams for which the originating side did indicate its local preconditions as not met, if the precondition mechanism is used by the terminating UE </w:t>
      </w:r>
      <w:r w:rsidRPr="00D66C64">
        <w:t>(see subclause 5.1.4.1)</w:t>
      </w:r>
      <w:r w:rsidRPr="00D66C64">
        <w:rPr>
          <w:snapToGrid w:val="0"/>
        </w:rPr>
        <w:t>, the terminating UE shall indicate its local preconditions and request the confirmation for the result of the resource reservation at the originating end point.</w:t>
      </w:r>
    </w:p>
    <w:p w14:paraId="01215CF1" w14:textId="77777777" w:rsidR="00251D61" w:rsidRPr="00D66C64" w:rsidRDefault="00251D61" w:rsidP="00251D61">
      <w:pPr>
        <w:rPr>
          <w:lang w:eastAsia="zh-CN"/>
        </w:rPr>
      </w:pPr>
      <w:r w:rsidRPr="00D66C64">
        <w:rPr>
          <w:lang w:eastAsia="zh-CN"/>
        </w:rPr>
        <w:t>…</w:t>
      </w:r>
    </w:p>
    <w:p w14:paraId="77F74018" w14:textId="77777777" w:rsidR="00251D61" w:rsidRPr="00D66C64" w:rsidRDefault="00251D61" w:rsidP="00251D61">
      <w:pPr>
        <w:rPr>
          <w:snapToGrid w:val="0"/>
        </w:rPr>
      </w:pPr>
      <w:r w:rsidRPr="00D66C64">
        <w:rPr>
          <w:snapToGrid w:val="0"/>
        </w:rPr>
        <w:t>Upon receiving an initial INVITE request that includes the SDP offer containing an IP address type (in the "c=" parameter) that is not supported by the UE, the UE shall:</w:t>
      </w:r>
    </w:p>
    <w:p w14:paraId="6362E1E9" w14:textId="77777777" w:rsidR="00251D61" w:rsidRPr="00D66C64" w:rsidRDefault="00251D61" w:rsidP="00251D61">
      <w:pPr>
        <w:pStyle w:val="B10"/>
      </w:pPr>
      <w:r w:rsidRPr="00D66C64">
        <w:rPr>
          <w:snapToGrid w:val="0"/>
        </w:rPr>
        <w:t>-</w:t>
      </w:r>
      <w:r w:rsidRPr="00D66C64">
        <w:rPr>
          <w:snapToGrid w:val="0"/>
        </w:rPr>
        <w:tab/>
        <w:t xml:space="preserve">if the UE is a UE </w:t>
      </w:r>
      <w:r w:rsidRPr="00D66C64">
        <w:t>performing the functions of an external attached network and</w:t>
      </w:r>
    </w:p>
    <w:p w14:paraId="6381A380" w14:textId="77777777" w:rsidR="00251D61" w:rsidRPr="00D66C64" w:rsidRDefault="00251D61" w:rsidP="00251D61">
      <w:pPr>
        <w:pStyle w:val="B2"/>
        <w:rPr>
          <w:snapToGrid w:val="0"/>
        </w:rPr>
      </w:pPr>
      <w:r w:rsidRPr="00D66C64">
        <w:rPr>
          <w:snapToGrid w:val="0"/>
        </w:rPr>
        <w:t>1)</w:t>
      </w:r>
      <w:r w:rsidRPr="00D66C64">
        <w:rPr>
          <w:snapToGrid w:val="0"/>
        </w:rPr>
        <w:tab/>
        <w:t>if the received SDP offer contains an "altc" SDP attribute indicating an alternative and supported IP address; and</w:t>
      </w:r>
    </w:p>
    <w:p w14:paraId="7F6A4900" w14:textId="77777777" w:rsidR="00251D61" w:rsidRPr="00D66C64" w:rsidRDefault="00251D61" w:rsidP="00251D61">
      <w:pPr>
        <w:pStyle w:val="B2"/>
        <w:rPr>
          <w:snapToGrid w:val="0"/>
        </w:rPr>
      </w:pPr>
      <w:r w:rsidRPr="00D66C64">
        <w:rPr>
          <w:snapToGrid w:val="0"/>
        </w:rPr>
        <w:t>2)</w:t>
      </w:r>
      <w:r w:rsidRPr="00D66C64">
        <w:rPr>
          <w:snapToGrid w:val="0"/>
        </w:rPr>
        <w:tab/>
        <w:t>the UE supports the "altc" SDP attribute;</w:t>
      </w:r>
    </w:p>
    <w:p w14:paraId="2B7F8D99" w14:textId="77777777" w:rsidR="00251D61" w:rsidRPr="00D66C64" w:rsidRDefault="00251D61" w:rsidP="00251D61">
      <w:pPr>
        <w:pStyle w:val="B10"/>
        <w:rPr>
          <w:snapToGrid w:val="0"/>
        </w:rPr>
      </w:pPr>
      <w:r w:rsidRPr="00D66C64">
        <w:rPr>
          <w:snapToGrid w:val="0"/>
        </w:rPr>
        <w:tab/>
        <w:t>select an IP address type in accordance with RFC 6947 [228]; or</w:t>
      </w:r>
    </w:p>
    <w:p w14:paraId="5767DF27" w14:textId="77777777" w:rsidR="00251D61" w:rsidRPr="00D66C64" w:rsidRDefault="00251D61" w:rsidP="00251D61">
      <w:pPr>
        <w:pStyle w:val="B10"/>
        <w:rPr>
          <w:snapToGrid w:val="0"/>
        </w:rPr>
      </w:pPr>
      <w:r w:rsidRPr="00D66C64">
        <w:rPr>
          <w:snapToGrid w:val="0"/>
        </w:rPr>
        <w:t>-</w:t>
      </w:r>
      <w:r w:rsidRPr="00D66C64">
        <w:rPr>
          <w:snapToGrid w:val="0"/>
        </w:rPr>
        <w:tab/>
        <w:t>otherwise respond with a 488 (Not Acceptable Here) response including a 301 Warning header field indicating "incompatible network address format".</w:t>
      </w:r>
    </w:p>
    <w:p w14:paraId="46E8BA54" w14:textId="77777777" w:rsidR="00251D61" w:rsidRPr="00D66C64" w:rsidRDefault="00251D61" w:rsidP="00251D61">
      <w:pPr>
        <w:pStyle w:val="NO"/>
        <w:rPr>
          <w:snapToGrid w:val="0"/>
        </w:rPr>
      </w:pPr>
      <w:r w:rsidRPr="00D66C64">
        <w:rPr>
          <w:snapToGrid w:val="0"/>
        </w:rPr>
        <w:t>NOTE 2:</w:t>
      </w:r>
      <w:r w:rsidRPr="00D66C64">
        <w:rPr>
          <w:snapToGrid w:val="0"/>
        </w:rPr>
        <w:tab/>
        <w:t xml:space="preserve">Upon receiving an initial INVITE request that does not include an SDP offer, the UE can accept the request and include an SDP offer in the </w:t>
      </w:r>
      <w:r w:rsidRPr="00D66C64">
        <w:t>first reliable response. The SDP offer will reflect the called user's terminal capabilities and user preferences for the session.</w:t>
      </w:r>
    </w:p>
    <w:p w14:paraId="6940F637" w14:textId="77777777" w:rsidR="00251D61" w:rsidRPr="00D66C64" w:rsidRDefault="00251D61" w:rsidP="00251D61">
      <w:pPr>
        <w:rPr>
          <w:snapToGrid w:val="0"/>
        </w:rPr>
      </w:pPr>
      <w:r w:rsidRPr="00D66C64">
        <w:t>If the UE receives an SDP offer that specifies</w:t>
      </w:r>
      <w:r w:rsidRPr="00D66C64">
        <w:rPr>
          <w:lang w:eastAsia="zh-CN"/>
        </w:rPr>
        <w:t xml:space="preserve"> different IP address type for media (i.e. specify it in the "c=" parameter of the SDP</w:t>
      </w:r>
      <w:r w:rsidRPr="00D66C64">
        <w:rPr>
          <w:snapToGrid w:val="0"/>
        </w:rPr>
        <w:t xml:space="preserve"> offer</w:t>
      </w:r>
      <w:r w:rsidRPr="00D66C64">
        <w:rPr>
          <w:lang w:eastAsia="zh-CN"/>
        </w:rPr>
        <w:t xml:space="preserve">) that the UE is using for signalling, and </w:t>
      </w:r>
      <w:r w:rsidRPr="00D66C64">
        <w:t>if the UE supports both IPv4 and IPv6 addresses simultaneously</w:t>
      </w:r>
      <w:r w:rsidRPr="00D66C64">
        <w:rPr>
          <w:lang w:eastAsia="zh-CN"/>
        </w:rPr>
        <w:t xml:space="preserve">, </w:t>
      </w:r>
      <w:r w:rsidRPr="00D66C64">
        <w:t xml:space="preserve">the UE shall accept the received SDP offer. Subsequently, the UE shall either acquire an IP address type or use an existing IP address type as specified in </w:t>
      </w:r>
      <w:r w:rsidRPr="00D66C64">
        <w:rPr>
          <w:lang w:eastAsia="zh-CN"/>
        </w:rPr>
        <w:t>the SDP</w:t>
      </w:r>
      <w:r w:rsidRPr="00D66C64">
        <w:rPr>
          <w:snapToGrid w:val="0"/>
        </w:rPr>
        <w:t xml:space="preserve"> offer, and include it </w:t>
      </w:r>
      <w:r w:rsidRPr="00D66C64">
        <w:rPr>
          <w:lang w:eastAsia="zh-CN"/>
        </w:rPr>
        <w:t>in the "c=" parameter</w:t>
      </w:r>
      <w:r w:rsidRPr="00D66C64">
        <w:rPr>
          <w:snapToGrid w:val="0"/>
        </w:rPr>
        <w:t xml:space="preserve"> in the SDP answer.</w:t>
      </w:r>
    </w:p>
    <w:p w14:paraId="7C3283AE" w14:textId="77777777" w:rsidR="00251D61" w:rsidRPr="00D66C64" w:rsidRDefault="00251D61" w:rsidP="00251D61">
      <w:pPr>
        <w:pStyle w:val="NO"/>
        <w:rPr>
          <w:lang w:eastAsia="zh-CN"/>
        </w:rPr>
      </w:pPr>
      <w:r w:rsidRPr="00D66C64">
        <w:rPr>
          <w:snapToGrid w:val="0"/>
        </w:rPr>
        <w:lastRenderedPageBreak/>
        <w:t>NOTE 3:</w:t>
      </w:r>
      <w:r w:rsidRPr="00D66C64">
        <w:rPr>
          <w:snapToGrid w:val="0"/>
        </w:rPr>
        <w:tab/>
      </w:r>
      <w:r w:rsidRPr="00D66C64">
        <w:t xml:space="preserve">Upon receiving an initial INVITE request, that includes an SDP offer containing </w:t>
      </w:r>
      <w:r w:rsidRPr="00D66C64">
        <w:rPr>
          <w:rFonts w:eastAsia="MS Mincho"/>
        </w:rPr>
        <w:t xml:space="preserve">connection addresses </w:t>
      </w:r>
      <w:r w:rsidRPr="00D66C64">
        <w:t xml:space="preserve">(in the "c=" parameter) equal to zero, the UE will select the media streams that is willing to accept for the session, reserve the QoS resources for accepted media streams, and include its valid </w:t>
      </w:r>
      <w:r w:rsidRPr="00D66C64">
        <w:rPr>
          <w:rFonts w:eastAsia="MS Mincho"/>
        </w:rPr>
        <w:t>connection address</w:t>
      </w:r>
      <w:r w:rsidRPr="00D66C64">
        <w:t xml:space="preserve"> in the SDP answer.</w:t>
      </w:r>
    </w:p>
    <w:p w14:paraId="38F29309" w14:textId="77777777" w:rsidR="00251D61" w:rsidRPr="00D66C64" w:rsidRDefault="00251D61" w:rsidP="00251D61">
      <w:pPr>
        <w:rPr>
          <w:lang w:eastAsia="zh-CN"/>
        </w:rPr>
      </w:pPr>
      <w:r w:rsidRPr="00D66C64">
        <w:rPr>
          <w:lang w:eastAsia="zh-CN"/>
        </w:rPr>
        <w:t>…</w:t>
      </w:r>
    </w:p>
    <w:p w14:paraId="4CFF9E9B" w14:textId="77777777" w:rsidR="00251D61" w:rsidRPr="00D66C64" w:rsidRDefault="00251D61" w:rsidP="00251D61">
      <w:r w:rsidRPr="00D66C64">
        <w:t>If the terminating UE uses the precondition mechanism (see subclause 5.1.4.1), if the desired QoS resources for one or more media streams have not been reserved at the terminating UE when constructing the SDP offer, the terminating UE shall indicate the related local preconditions for QoS as not met, using the segmented status type, as defined in RFC 3312 [30] and RFC 4032 [64], as well as the strength-tag value "mandatory" for the local segment and the strength-tag value either "optional" or as specified in RFC 3312 [30] and RFC 4032 [64] for the remote segment.</w:t>
      </w:r>
    </w:p>
    <w:p w14:paraId="05746E17" w14:textId="77777777" w:rsidR="00251D61" w:rsidRPr="00D66C64" w:rsidRDefault="00251D61" w:rsidP="00251D61">
      <w:pPr>
        <w:pStyle w:val="NO"/>
      </w:pPr>
      <w:r w:rsidRPr="00D66C64">
        <w:t>NOTE 7:</w:t>
      </w:r>
      <w:r w:rsidRPr="00D66C64">
        <w:tab/>
        <w:t>It is out of scope of this specification which media streams are to be included in the SDP offer.</w:t>
      </w:r>
    </w:p>
    <w:p w14:paraId="5EB00A4C" w14:textId="77777777" w:rsidR="00251D61" w:rsidRPr="00D66C64" w:rsidRDefault="00251D61" w:rsidP="00251D61">
      <w:r w:rsidRPr="00D66C64">
        <w:t>If the terminating UE uses the precondition mechanism (see subclause 5.1.4.1) and if the desired QoS resources for one or more media streams are available at the terminating UE when the SDP offer is sent, the UE shall indicate the related local preconditions as met, using the segmented status type, as defined in RFC 3312 [30] and RFC 4032 [64], as well as the strength-tag value "mandatory" for the local segment and the strength-tag value either "optional" or as specified in RFC 3312 [30] and RFC 4032 [64] for the remote segment.</w:t>
      </w:r>
    </w:p>
    <w:p w14:paraId="2287EA51" w14:textId="77777777" w:rsidR="00251D61" w:rsidRPr="00D66C64" w:rsidRDefault="00251D61" w:rsidP="00251D61">
      <w:r w:rsidRPr="00D66C64">
        <w:t>If the terminating UE sends an UPDATE request to remove one or more media streams negotiated in the session for which a final response to the INVITE request has not been sent yet, the terminating UE sets the ports of the media streams to be removed from the session to zero in the new SDP offer.</w:t>
      </w:r>
    </w:p>
    <w:p w14:paraId="5334DDB2" w14:textId="77777777" w:rsidR="00251D61" w:rsidRPr="00D66C64" w:rsidRDefault="00251D61" w:rsidP="00251D61">
      <w:pPr>
        <w:pStyle w:val="NO"/>
        <w:rPr>
          <w:lang w:eastAsia="ja-JP"/>
        </w:rPr>
      </w:pPr>
      <w:r w:rsidRPr="00D66C64">
        <w:rPr>
          <w:snapToGrid w:val="0"/>
        </w:rPr>
        <w:t>NOTE </w:t>
      </w:r>
      <w:r w:rsidRPr="00D66C64">
        <w:rPr>
          <w:snapToGrid w:val="0"/>
          <w:lang w:eastAsia="ja-JP"/>
        </w:rPr>
        <w:t>8</w:t>
      </w:r>
      <w:r w:rsidRPr="00D66C64">
        <w:rPr>
          <w:snapToGrid w:val="0"/>
        </w:rPr>
        <w:t>:</w:t>
      </w:r>
      <w:r w:rsidRPr="00D66C64">
        <w:rPr>
          <w:snapToGrid w:val="0"/>
        </w:rPr>
        <w:tab/>
      </w:r>
      <w:r w:rsidRPr="00D66C64">
        <w:rPr>
          <w:lang w:eastAsia="ja-JP"/>
        </w:rPr>
        <w:t xml:space="preserve">Upon receiving an initial </w:t>
      </w:r>
      <w:r w:rsidRPr="00D66C64">
        <w:t>INVITE request</w:t>
      </w:r>
      <w:r w:rsidRPr="00D66C64">
        <w:rPr>
          <w:lang w:eastAsia="ja-JP"/>
        </w:rPr>
        <w:t xml:space="preserve"> with one or more media streams which the terminating UE supports and one or more media streams which the UE does not support, the UE is not expected to reject the INVITE request just because of the presence of the unsupported media stream.</w:t>
      </w:r>
    </w:p>
    <w:p w14:paraId="2E29DF50" w14:textId="77777777" w:rsidR="00251D61" w:rsidRPr="00D66C64" w:rsidRDefault="00251D61" w:rsidP="00251D61">
      <w:pPr>
        <w:pStyle w:val="NO"/>
      </w:pPr>
      <w:r w:rsidRPr="00D66C64">
        <w:t>NOTE 9:</w:t>
      </w:r>
      <w:r w:rsidRPr="00D66C64">
        <w:tab/>
        <w:t>Previous versions of this document mandated the use of the SDP inactive attribute in the SDP offer if the desired QoS resources for one or more media streams had not been reserved at the originating UE when constructing the SDP offer unless the originating UE knew that the precondition mechanism was supported by the remote UE. The use can still occur when interoperating with devices based on earlier versions of this document.</w:t>
      </w:r>
    </w:p>
    <w:p w14:paraId="1768DE40" w14:textId="77777777" w:rsidR="00251D61" w:rsidRPr="00D66C64" w:rsidRDefault="00251D61" w:rsidP="00251D61">
      <w:r w:rsidRPr="00D66C64">
        <w:t>[TS 26.114, clause 5.2.2]:</w:t>
      </w:r>
    </w:p>
    <w:p w14:paraId="2D22FD17" w14:textId="77777777" w:rsidR="00251D61" w:rsidRPr="00D66C64" w:rsidRDefault="00251D61" w:rsidP="00251D61">
      <w:r w:rsidRPr="00D66C64">
        <w:t>MTSI clients in terminals offering video communication shall support:</w:t>
      </w:r>
    </w:p>
    <w:p w14:paraId="32542BE8" w14:textId="77777777" w:rsidR="00251D61" w:rsidRPr="00D66C64" w:rsidRDefault="00251D61" w:rsidP="00251D61">
      <w:pPr>
        <w:pStyle w:val="B10"/>
      </w:pPr>
      <w:r w:rsidRPr="00D66C64">
        <w:t>-</w:t>
      </w:r>
      <w:r w:rsidRPr="00D66C64">
        <w:tab/>
        <w:t>H.264 (AVC) [24] Constrained Baseline Profile (CBP) Level 1.2;</w:t>
      </w:r>
    </w:p>
    <w:p w14:paraId="622520DF" w14:textId="77777777" w:rsidR="00251D61" w:rsidRPr="00D66C64" w:rsidRDefault="00251D61" w:rsidP="00251D61">
      <w:pPr>
        <w:pStyle w:val="B10"/>
      </w:pPr>
      <w:r w:rsidRPr="00D66C64">
        <w:t>-</w:t>
      </w:r>
      <w:r w:rsidRPr="00D66C64">
        <w:tab/>
        <w:t>H.265 (HEVC) [119] Main Profile, Main Tier, Level 3.1.</w:t>
      </w:r>
    </w:p>
    <w:p w14:paraId="456AF0B0" w14:textId="77777777" w:rsidR="00251D61" w:rsidRPr="00D66C64" w:rsidRDefault="00251D61" w:rsidP="00251D61">
      <w:r w:rsidRPr="00D66C64">
        <w:t>In addition they should support:</w:t>
      </w:r>
    </w:p>
    <w:p w14:paraId="32A07C6F" w14:textId="77777777" w:rsidR="00251D61" w:rsidRPr="00D66C64" w:rsidRDefault="00251D61" w:rsidP="00251D61">
      <w:pPr>
        <w:pStyle w:val="B2"/>
      </w:pPr>
      <w:r w:rsidRPr="00D66C64">
        <w:t>-</w:t>
      </w:r>
      <w:r w:rsidRPr="00D66C64">
        <w:tab/>
        <w:t>H.264 (AVC) [24] Constrained High Profile (CHP) Level 3</w:t>
      </w:r>
      <w:r w:rsidRPr="00D66C64">
        <w:rPr>
          <w:lang w:eastAsia="ko-KR"/>
        </w:rPr>
        <w:t>.1.</w:t>
      </w:r>
    </w:p>
    <w:p w14:paraId="51D288C3" w14:textId="77777777" w:rsidR="00251D61" w:rsidRPr="00D66C64" w:rsidRDefault="00251D61" w:rsidP="00251D61">
      <w:r w:rsidRPr="00D66C64">
        <w:t>[TS 26.114, clause 6.2.3.2]:</w:t>
      </w:r>
    </w:p>
    <w:p w14:paraId="14D583E6" w14:textId="77777777" w:rsidR="00251D61" w:rsidRPr="00D66C64" w:rsidRDefault="00251D61" w:rsidP="00251D61">
      <w:r w:rsidRPr="00D66C64">
        <w:t>If video is used in a session, the session setup shall determine the applicable bandwidth(s) as defined in clause 6.2.5, RTP profile, video codec, profile and level. The "imageattr" attribute as specified in [76] should be supported.</w:t>
      </w:r>
      <w:r w:rsidRPr="00D66C64">
        <w:rPr>
          <w:lang w:eastAsia="ko-KR"/>
        </w:rPr>
        <w:t xml:space="preserve"> The </w:t>
      </w:r>
      <w:r w:rsidRPr="00D66C64">
        <w:t>"</w:t>
      </w:r>
      <w:r w:rsidRPr="00D66C64">
        <w:rPr>
          <w:lang w:eastAsia="ko-KR"/>
        </w:rPr>
        <w:t>framesize</w:t>
      </w:r>
      <w:r w:rsidRPr="00D66C64">
        <w:t>"</w:t>
      </w:r>
      <w:r w:rsidRPr="00D66C64">
        <w:rPr>
          <w:lang w:eastAsia="ko-KR"/>
        </w:rPr>
        <w:t xml:space="preserve"> attribute as specified in [60] shall not be used in the session setup</w:t>
      </w:r>
      <w:r w:rsidRPr="00D66C64">
        <w:t>.</w:t>
      </w:r>
    </w:p>
    <w:p w14:paraId="5E31C6F9" w14:textId="77777777" w:rsidR="00251D61" w:rsidRPr="00D66C64" w:rsidRDefault="00251D61" w:rsidP="00251D61">
      <w:r w:rsidRPr="00D66C64">
        <w:t>An MTSI client shall offer AVPF for all media streams containing video. RTP profile negotiation shall be done as described in clause 6.2.1a.</w:t>
      </w:r>
    </w:p>
    <w:p w14:paraId="36AB360B" w14:textId="77777777" w:rsidR="00251D61" w:rsidRPr="00D66C64" w:rsidRDefault="00251D61" w:rsidP="00251D61">
      <w:r w:rsidRPr="00D66C64">
        <w:t>An MTSI client is required to support the AVPF feedback messages trr-int, NACK and PLI [40] and the CCM feedback messages FIR, TMMBR and TMMBN [43], see Clauses 7.3.3 and 10.3. These feedback messages can only be used together with AVPF and shall be negotiated in SDP offer/answer before they can be used in the session [40]. An MTSI client sending an SDP offer for AVPF shall also include these AVPF and CCM feedback messages in the offer. An MTSI client accepting an SDP offer for AVPF for video shall also accept these AVPF and CCM feedback messages if they are offered.</w:t>
      </w:r>
    </w:p>
    <w:p w14:paraId="614519F0" w14:textId="77777777" w:rsidR="00251D61" w:rsidRPr="00D66C64" w:rsidRDefault="00251D61" w:rsidP="00251D61">
      <w:r w:rsidRPr="00D66C64">
        <w:t>If an MTSI client offers to use ECN for video in RTP streams then the MTSI client shall offer ECN Capable Transport as defined below. If an MTSI client accepts an offer for ECN for video then the MTSI client shall declare ECN Capable Transport in the SDP answer as defined below. The SDP negotiation of ECN Capable Transport is described in [84].</w:t>
      </w:r>
    </w:p>
    <w:p w14:paraId="3300F324" w14:textId="77777777" w:rsidR="00251D61" w:rsidRPr="00D66C64" w:rsidRDefault="00251D61" w:rsidP="00251D61">
      <w:r w:rsidRPr="00D66C64">
        <w:lastRenderedPageBreak/>
        <w:t>The use of ECN for a video stream in RTP is negotiated with the "ecn-capable-rtp" SDP attribute, [84]. ECN is enabled when both clients agree to use ECN as configured below. An MTSI client using ECN shall therefore also include the following parameters and parameter values for the ECN attribute:</w:t>
      </w:r>
    </w:p>
    <w:p w14:paraId="467C7595" w14:textId="77777777" w:rsidR="00251D61" w:rsidRPr="00D66C64" w:rsidRDefault="00251D61" w:rsidP="00251D61">
      <w:pPr>
        <w:pStyle w:val="B10"/>
      </w:pPr>
      <w:r w:rsidRPr="00D66C64">
        <w:t>-</w:t>
      </w:r>
      <w:r w:rsidRPr="00D66C64">
        <w:tab/>
        <w:t>‘leap’, to indicate that the leap-of-faith initiation method shall be used;</w:t>
      </w:r>
    </w:p>
    <w:p w14:paraId="2FB7B63D" w14:textId="77777777" w:rsidR="00251D61" w:rsidRPr="00D66C64" w:rsidRDefault="00251D61" w:rsidP="00251D61">
      <w:pPr>
        <w:pStyle w:val="B10"/>
      </w:pPr>
      <w:r w:rsidRPr="00D66C64">
        <w:t>-</w:t>
      </w:r>
      <w:r w:rsidRPr="00D66C64">
        <w:tab/>
        <w:t>‘ect=0’, to indicate that ECT(0) shall be set for every packet.</w:t>
      </w:r>
    </w:p>
    <w:p w14:paraId="35D70539" w14:textId="77777777" w:rsidR="00251D61" w:rsidRPr="00D66C64" w:rsidRDefault="00251D61" w:rsidP="00251D61">
      <w:r w:rsidRPr="00D66C64">
        <w:t>An MTSI client offering ECN for video shall indicate support of TMMBR [43] by including the "ccm tmmbr" value within an "rtcp-fb" SDP attribute [40]. An MTSI client offering ECN for video may indicate support for RTCP AVPF ECN feedback messages [84] using the "rtcp-fb" SDP attribute with the "nack" feedback parameter and the "ecn" feedback parameter value. An MTSI client offering ECN for video may indicate support for RTCP XR ECN summary reports [84] using the "rtcp-xr" SDP attribute and the "ecn-sum" parameter.</w:t>
      </w:r>
    </w:p>
    <w:p w14:paraId="14F024FD" w14:textId="77777777" w:rsidR="00251D61" w:rsidRPr="00D66C64" w:rsidRDefault="00251D61" w:rsidP="00251D61">
      <w:r w:rsidRPr="00D66C64">
        <w:t>An MTSI client receiving an offer for ECN for video with an indication of support of TMMBR [43] within an "rtcp-fb" attribute should accept the offer if it supports ECN. It shall then indicate support for TMMBR using an "rtcp-fb" attribute in the SDP answer.</w:t>
      </w:r>
    </w:p>
    <w:p w14:paraId="5BC7CA1C" w14:textId="77777777" w:rsidR="00251D61" w:rsidRPr="00D66C64" w:rsidRDefault="00251D61" w:rsidP="00251D61">
      <w:r w:rsidRPr="00D66C64">
        <w:t>An MTSI client receiving an offer for ECN for video with an indication of support of RTCP AVPF ECN feedback message but without support for TMMBR should accept the offer if it supports ECN and also the RTCP AVPF ECN feedback message. It shall then indicate support of the RTCP AVPF ECN feedback message using the "rtcp-fb" attribute in the SDP answer.</w:t>
      </w:r>
    </w:p>
    <w:p w14:paraId="1AA189F6" w14:textId="77777777" w:rsidR="00251D61" w:rsidRPr="00D66C64" w:rsidRDefault="00251D61" w:rsidP="00251D61">
      <w:r w:rsidRPr="00D66C64">
        <w:t>An MTSI client receiving an offer for ECN for video with an indication of support of RTCP XR ECN summary reports [84] without support for TMMBR should accept the offer if it supports ECN and also the RTCP XR ECN summary reports. It shall then indicate support of RTCP XR ECN summary reports in the SDP answer.</w:t>
      </w:r>
    </w:p>
    <w:p w14:paraId="42366A86" w14:textId="77777777" w:rsidR="00251D61" w:rsidRPr="00D66C64" w:rsidRDefault="00251D61" w:rsidP="00251D61">
      <w:r w:rsidRPr="00D66C64">
        <w:t>The use of ECN is disabled when a client sends an SDP without the "ecn-capable-rtp" SDP attribute.</w:t>
      </w:r>
    </w:p>
    <w:p w14:paraId="3CA16D72" w14:textId="77777777" w:rsidR="00251D61" w:rsidRPr="00D66C64" w:rsidRDefault="00251D61" w:rsidP="00251D61">
      <w:r w:rsidRPr="00D66C64">
        <w:t>An MTSI client may initiate a session re-negotiation to disable ECN to resolve ECN-related error cases. An ECN-related error case may be, for example, detecting non-ECT in the received packets when ECT(0) was expected or detecting a very high packet loss rate when ECN is used.</w:t>
      </w:r>
    </w:p>
    <w:p w14:paraId="17F0954B" w14:textId="77777777" w:rsidR="00251D61" w:rsidRPr="00D66C64" w:rsidRDefault="00251D61" w:rsidP="00251D61">
      <w:r w:rsidRPr="00D66C64">
        <w:t>Examples of SDP offers and answers for video can be found in clause A.4. SDP examples for offering and accepting ECT are shown in Annex A.12.2.</w:t>
      </w:r>
    </w:p>
    <w:p w14:paraId="039C20C9" w14:textId="77777777" w:rsidR="00251D61" w:rsidRPr="00D66C64" w:rsidRDefault="00251D61" w:rsidP="00251D61">
      <w:pPr>
        <w:pStyle w:val="NO"/>
      </w:pPr>
      <w:r w:rsidRPr="00D66C64">
        <w:t>NOTE:</w:t>
      </w:r>
      <w:r w:rsidRPr="00D66C64">
        <w:tab/>
        <w:t>For H.264 / MPEG-4 (Part 10) AVC, the optional max-rcmd-nalu-size receiver-capability parameter of RFC 6184 [25] should be set to the smaller of the MTU size (if known) minus header size or 1 400 bytes (otherwise).</w:t>
      </w:r>
    </w:p>
    <w:p w14:paraId="17A27DE3" w14:textId="77777777" w:rsidR="00251D61" w:rsidRPr="00D66C64" w:rsidRDefault="00251D61" w:rsidP="00251D61">
      <w:r w:rsidRPr="00D66C64">
        <w:t>The "framerate" attribute as specified in [8] indicates the maximum frame rate the offerer wishes to receive. If the "framerate" attribute is present in the SDP offer, its value may be modified in the SDP answer when the answerer wishes to receive video with a different maximum frame rate than what was indicated in the offer.</w:t>
      </w:r>
    </w:p>
    <w:p w14:paraId="4FC43026" w14:textId="77777777" w:rsidR="00251D61" w:rsidRPr="00D66C64" w:rsidRDefault="00251D61" w:rsidP="00251D61">
      <w:r w:rsidRPr="00D66C64">
        <w:t>An MTSI client in terminal setting up asymmetric video streams with H.264 (AVC) should use both the ‘level-asymmetry-allowed’ parameter and the ‘max-recv-level’ parameter that are defined in the H.264 payload format, [25]. When the ‘max-recv-level’ parameter is used then the level offered for the receiving direction using the ‘max-recv-level’ parameter must be higher than the default level that is offered with the ‘profile-level-id’ parameter.</w:t>
      </w:r>
    </w:p>
    <w:p w14:paraId="347814F8" w14:textId="77777777" w:rsidR="00251D61" w:rsidRPr="00D66C64" w:rsidRDefault="00251D61" w:rsidP="00251D61">
      <w:r w:rsidRPr="00D66C64">
        <w:t>An SDP offer-answer example showing the usage of the ‘level-asymmetry-allowed’ and ‘max-recv-level’ parameters is included in Annex A.4.5.</w:t>
      </w:r>
    </w:p>
    <w:p w14:paraId="7DC94EE6" w14:textId="77777777" w:rsidR="00251D61" w:rsidRPr="00D66C64" w:rsidRDefault="00251D61" w:rsidP="00251D61">
      <w:r w:rsidRPr="00D66C64">
        <w:t>An MTSI client in terminal setting up asymmetric video streams with H.265 (HEVC) should use the ‘max-recv-level-id’ parameter that is defined in the H.265 payload format, [120]. The level offered for the receiving direction using the ‘max-recv-level-id’ parameter must be higher than the default level that is offered with the ‘level-id’ parameter.</w:t>
      </w:r>
    </w:p>
    <w:p w14:paraId="2EE4C178" w14:textId="77777777" w:rsidR="00251D61" w:rsidRPr="00D66C64" w:rsidRDefault="00251D61" w:rsidP="00251D61">
      <w:r w:rsidRPr="00D66C64">
        <w:t>An SDP offer-answer example showing the usage of the ‘max-recv-level-id’ parameter is included in Annex A.4.8.</w:t>
      </w:r>
    </w:p>
    <w:p w14:paraId="18DEF26F" w14:textId="77777777" w:rsidR="00251D61" w:rsidRPr="00D66C64" w:rsidRDefault="00251D61" w:rsidP="00251D61">
      <w:r w:rsidRPr="00D66C64">
        <w:t>The resolutions in the "imageattr" attribute correspond to the image size information in the encoded video bitstream such that the x-component corresponds to the image width, and the y-component corresponds to the height component. When the bit-rate is being adapted, values of image width or image height smaller than the x- or y-component(s) in the negotiated "imageattr" attribute may be temporarily used.</w:t>
      </w:r>
    </w:p>
    <w:p w14:paraId="3C075DFF" w14:textId="77777777" w:rsidR="00251D61" w:rsidRPr="00D66C64" w:rsidRDefault="00251D61" w:rsidP="00251D61">
      <w:pPr>
        <w:pStyle w:val="H6"/>
      </w:pPr>
      <w:r w:rsidRPr="00D66C64">
        <w:lastRenderedPageBreak/>
        <w:t>7.15.3</w:t>
      </w:r>
      <w:r w:rsidRPr="00D66C64">
        <w:tab/>
        <w:t>Profile requirements (Informative)</w:t>
      </w:r>
    </w:p>
    <w:p w14:paraId="01ADD908" w14:textId="77777777" w:rsidR="00251D61" w:rsidRPr="00D66C64" w:rsidRDefault="00251D61" w:rsidP="00251D61">
      <w:r w:rsidRPr="00D66C64">
        <w:t>[GSMA NG.114 V1.0, clause 3.3.1]:</w:t>
      </w:r>
    </w:p>
    <w:p w14:paraId="056BAFC6" w14:textId="77777777" w:rsidR="00251D61" w:rsidRPr="00D66C64" w:rsidRDefault="00251D61" w:rsidP="00251D61">
      <w:r w:rsidRPr="00D66C64">
        <w:t>The entities in the IMS core network that terminate the user plane must support ITU-T Recommendation H.264 [83] Constrained Baseline Profile (CBP) Level 1.2 implemented as specified in section 5.2.2 of 3GPP TS 26.114 [16].</w:t>
      </w:r>
    </w:p>
    <w:p w14:paraId="0F42E453" w14:textId="77777777" w:rsidR="00251D61" w:rsidRPr="00D66C64" w:rsidRDefault="00251D61" w:rsidP="00251D61">
      <w:r w:rsidRPr="00D66C64">
        <w:t>The UE must support ITU-T Recommendation H.264 [83] Constrained High Profile (CHP) Level 3.1 as specified in section 5.2.2 of 3GPP TS 26.114 [16].</w:t>
      </w:r>
    </w:p>
    <w:p w14:paraId="143E00C3" w14:textId="77777777" w:rsidR="00251D61" w:rsidRPr="00D66C64" w:rsidRDefault="00251D61" w:rsidP="00251D61">
      <w:r w:rsidRPr="00D66C64">
        <w:t>The UE must support ITU-T Recommendation H.265 [84] Main Profile, Main Tier Level 3.1 as specified in section 5.2.2 of 3GPP TS 26.114 [16].</w:t>
      </w:r>
    </w:p>
    <w:p w14:paraId="29B00169" w14:textId="77777777" w:rsidR="00251D61" w:rsidRPr="00D66C64" w:rsidRDefault="00251D61" w:rsidP="00251D61">
      <w:r w:rsidRPr="00D66C64">
        <w:t>For backward compatibility, the UE must also support ITU-T Recommendation H.264 [83] Constrained Baseline Profile (CBP) Level 3.1 as specified in section 5.2.2 of 3GPP TS 26.114 [16], and when H.264 [83] (Advanced Video Coding (AVC)) CHP Level 3.1 is offered, then H.264 [83] CBP Level 3.1 must also be offered.</w:t>
      </w:r>
    </w:p>
    <w:p w14:paraId="6032DCB1" w14:textId="77777777" w:rsidR="00251D61" w:rsidRPr="00D66C64" w:rsidRDefault="00251D61" w:rsidP="00251D61">
      <w:r w:rsidRPr="00D66C64">
        <w:t>[GSMA NG.114 V1.0, clause 3.3.2.1]:</w:t>
      </w:r>
    </w:p>
    <w:p w14:paraId="1A4955B2" w14:textId="77777777" w:rsidR="00251D61" w:rsidRPr="00D66C64" w:rsidRDefault="00251D61" w:rsidP="00251D61">
      <w:r w:rsidRPr="00D66C64">
        <w:t>The Session Description Protocol (SDP) offer/answer for video media must be formatted as specified in section 6.2.3 of 3GPP TS 26.114 [16], along with the restrictions included in the present document.</w:t>
      </w:r>
    </w:p>
    <w:p w14:paraId="0A69524D" w14:textId="77777777" w:rsidR="00251D61" w:rsidRPr="00D66C64" w:rsidRDefault="00251D61" w:rsidP="00251D61">
      <w:r w:rsidRPr="00D66C64">
        <w:t>Unless preconfigured otherwise by the home operator with the Media_type_restriction_policy parameter as specified in Annex C.3 and when offering video media that is not already part of the session, regardless if it is at the start of the session or at some later point in time, the UE must include in the SDP offer at least:</w:t>
      </w:r>
    </w:p>
    <w:p w14:paraId="05871623" w14:textId="34A651D3" w:rsidR="00251D61" w:rsidRPr="00D66C64" w:rsidRDefault="00A70297" w:rsidP="00A70297">
      <w:pPr>
        <w:pStyle w:val="B10"/>
        <w:overflowPunct/>
        <w:autoSpaceDE/>
        <w:autoSpaceDN/>
        <w:adjustRightInd/>
        <w:ind w:left="284" w:firstLine="0"/>
        <w:textAlignment w:val="auto"/>
      </w:pPr>
      <w:r>
        <w:t>1.</w:t>
      </w:r>
      <w:r>
        <w:tab/>
      </w:r>
      <w:r w:rsidR="00251D61" w:rsidRPr="00D66C64">
        <w:t>One H.265 (HEVC) Main Profile, Main Tier, Level 3.1 payload type as defined in sections 5.2.2 and 7.4.3 of 3GPP TS 26.114 [16].</w:t>
      </w:r>
    </w:p>
    <w:p w14:paraId="2A68FF1A" w14:textId="158E3519" w:rsidR="00251D61" w:rsidRPr="00D66C64" w:rsidRDefault="00A70297" w:rsidP="00A70297">
      <w:pPr>
        <w:pStyle w:val="B10"/>
        <w:overflowPunct/>
        <w:autoSpaceDE/>
        <w:autoSpaceDN/>
        <w:adjustRightInd/>
        <w:ind w:left="284" w:firstLine="0"/>
        <w:textAlignment w:val="auto"/>
      </w:pPr>
      <w:r>
        <w:t>2.</w:t>
      </w:r>
      <w:r>
        <w:tab/>
      </w:r>
      <w:r w:rsidR="00251D61" w:rsidRPr="00D66C64">
        <w:t>One H.264 (AVC) Constrained High Profile Level 3.1 payload type as defined in sections 5.2.2 and 7.4.3 of 3GPP TS 26.114 [16].</w:t>
      </w:r>
    </w:p>
    <w:p w14:paraId="190F5FBD" w14:textId="15848EFC" w:rsidR="00251D61" w:rsidRPr="00D66C64" w:rsidRDefault="00A70297" w:rsidP="00A70297">
      <w:pPr>
        <w:pStyle w:val="B10"/>
        <w:overflowPunct/>
        <w:autoSpaceDE/>
        <w:autoSpaceDN/>
        <w:adjustRightInd/>
        <w:ind w:left="284" w:firstLine="0"/>
        <w:textAlignment w:val="auto"/>
      </w:pPr>
      <w:r>
        <w:t>3.</w:t>
      </w:r>
      <w:r>
        <w:tab/>
      </w:r>
      <w:r w:rsidR="00251D61" w:rsidRPr="00D66C64">
        <w:t>One H.264 (AVC) Constrained Baseline Profile Level 3.1 payload type as defined in sections 5.2.2 and 7.4.3 of 3GPP TS 26.114 [16].</w:t>
      </w:r>
    </w:p>
    <w:p w14:paraId="7DD8A096" w14:textId="77777777" w:rsidR="00251D61" w:rsidRPr="00D66C64" w:rsidRDefault="00251D61" w:rsidP="00251D61">
      <w:r w:rsidRPr="00D66C64">
        <w:t>The payload type preference order on the SDP m= line must be as specified by the numbered list above.</w:t>
      </w:r>
    </w:p>
    <w:p w14:paraId="7A958CE8" w14:textId="77777777" w:rsidR="00251D61" w:rsidRPr="00D66C64" w:rsidRDefault="00251D61" w:rsidP="00251D61">
      <w:r w:rsidRPr="00D66C64">
        <w:t>Coordination of Video Orientation (CVO) as specified in 3GPP TS 26.114 [16] shall be supported with two (2) bits granularity by the UE and the entities in the IMS core network which terminate the user plane. The support for CVO shall be included in SDP offer and SDP answer as specified in section 6.2.3 of 3GPP TS 26.114 [16].</w:t>
      </w:r>
    </w:p>
    <w:p w14:paraId="564B8835" w14:textId="77777777" w:rsidR="00251D61" w:rsidRPr="00D66C64" w:rsidRDefault="00251D61" w:rsidP="00251D61">
      <w:r w:rsidRPr="00D66C64">
        <w:t>[GSMA NG.114 V1.0, clause 3.3.2.2]:</w:t>
      </w:r>
    </w:p>
    <w:p w14:paraId="2AB530B2" w14:textId="77777777" w:rsidR="00251D61" w:rsidRPr="00D66C64" w:rsidRDefault="00251D61" w:rsidP="00251D61">
      <w:r w:rsidRPr="00D66C64">
        <w:t>If an asymmetric video stream for H.265 (HEVC) is supported, the parameter ‘max-recv-level-id’ should be included in the SDP offer and SDP answer, and the level offered with it must be higher than the default level offered with the ‘level-id’ parameter in the SDP offer/answer respectively, as specified in section 7.1 of IETF RFC 7798 [86] and section 6.2.3 of 3GPP TS 26.114 [16].</w:t>
      </w:r>
    </w:p>
    <w:p w14:paraId="0419F588" w14:textId="77777777" w:rsidR="00251D61" w:rsidRPr="00D66C64" w:rsidRDefault="00251D61" w:rsidP="00251D61">
      <w:pPr>
        <w:pStyle w:val="H6"/>
      </w:pPr>
      <w:r w:rsidRPr="00D66C64">
        <w:t>7.15.4</w:t>
      </w:r>
      <w:r w:rsidRPr="00D66C64">
        <w:tab/>
        <w:t>Test description</w:t>
      </w:r>
    </w:p>
    <w:p w14:paraId="72ED2637" w14:textId="77777777" w:rsidR="00251D61" w:rsidRPr="00D66C64" w:rsidRDefault="00251D61" w:rsidP="00251D61">
      <w:pPr>
        <w:pStyle w:val="H6"/>
      </w:pPr>
      <w:r w:rsidRPr="00D66C64">
        <w:t>7.15.4.1</w:t>
      </w:r>
      <w:r w:rsidRPr="00D66C64">
        <w:tab/>
        <w:t>Pre-test conditions</w:t>
      </w:r>
    </w:p>
    <w:p w14:paraId="0EDFF495" w14:textId="77777777" w:rsidR="00251D61" w:rsidRPr="00D66C64" w:rsidRDefault="00251D61" w:rsidP="00251D61">
      <w:pPr>
        <w:pStyle w:val="H6"/>
      </w:pPr>
      <w:r w:rsidRPr="00D66C64">
        <w:t>System Simulator:</w:t>
      </w:r>
    </w:p>
    <w:p w14:paraId="40B6C17C" w14:textId="77777777" w:rsidR="00251D61" w:rsidRPr="00D66C64" w:rsidRDefault="00251D61" w:rsidP="00251D61">
      <w:pPr>
        <w:pStyle w:val="B10"/>
        <w:rPr>
          <w:lang w:eastAsia="sv-SE"/>
        </w:rPr>
      </w:pPr>
      <w:r w:rsidRPr="00D66C64">
        <w:t>-</w:t>
      </w:r>
      <w:r w:rsidRPr="00D66C64">
        <w:tab/>
        <w:t>1 NR Cell connected to 5GC, default parameters.</w:t>
      </w:r>
    </w:p>
    <w:p w14:paraId="3E298538" w14:textId="77777777" w:rsidR="00251D61" w:rsidRPr="00D66C64" w:rsidRDefault="00251D61" w:rsidP="00251D61">
      <w:pPr>
        <w:pStyle w:val="H6"/>
      </w:pPr>
      <w:r w:rsidRPr="00D66C64">
        <w:t>UE:</w:t>
      </w:r>
    </w:p>
    <w:p w14:paraId="59E880A5" w14:textId="77777777" w:rsidR="00251D61" w:rsidRPr="00D66C64" w:rsidRDefault="00251D61" w:rsidP="00251D61">
      <w:pPr>
        <w:pStyle w:val="B10"/>
        <w:rPr>
          <w:snapToGrid w:val="0"/>
        </w:rPr>
      </w:pPr>
      <w:r w:rsidRPr="00D66C64">
        <w:t>-</w:t>
      </w:r>
      <w:r w:rsidRPr="00D66C64">
        <w:tab/>
        <w:t xml:space="preserve">The </w:t>
      </w:r>
      <w:r w:rsidRPr="00D66C64">
        <w:rPr>
          <w:snapToGrid w:val="0"/>
        </w:rPr>
        <w:t>UE contains either ISIM and USIM applications or only USIM application on UICC.</w:t>
      </w:r>
    </w:p>
    <w:p w14:paraId="479C28D6" w14:textId="77777777" w:rsidR="00251D61" w:rsidRPr="00D66C64" w:rsidRDefault="00251D61" w:rsidP="00251D61">
      <w:pPr>
        <w:pStyle w:val="B10"/>
        <w:rPr>
          <w:snapToGrid w:val="0"/>
        </w:rPr>
      </w:pPr>
      <w:r w:rsidRPr="00D66C64">
        <w:t>-</w:t>
      </w:r>
      <w:r w:rsidRPr="00D66C64">
        <w:tab/>
        <w:t xml:space="preserve">The </w:t>
      </w:r>
      <w:r w:rsidRPr="00D66C64">
        <w:rPr>
          <w:snapToGrid w:val="0"/>
        </w:rPr>
        <w:t>UE is configured to register for IMS after switch on.</w:t>
      </w:r>
    </w:p>
    <w:p w14:paraId="4CD76CFD" w14:textId="77777777" w:rsidR="00251D61" w:rsidRPr="00D66C64" w:rsidRDefault="00251D61" w:rsidP="00251D61">
      <w:pPr>
        <w:pStyle w:val="B10"/>
        <w:rPr>
          <w:snapToGrid w:val="0"/>
        </w:rPr>
      </w:pPr>
      <w:r w:rsidRPr="00D66C64">
        <w:rPr>
          <w:snapToGrid w:val="0"/>
        </w:rPr>
        <w:t>-</w:t>
      </w:r>
      <w:r w:rsidRPr="00D66C64">
        <w:rPr>
          <w:snapToGrid w:val="0"/>
        </w:rPr>
        <w:tab/>
        <w:t xml:space="preserve">The </w:t>
      </w:r>
      <w:r w:rsidRPr="00D66C64">
        <w:t xml:space="preserve">UE is configured to not use preconditions. </w:t>
      </w:r>
    </w:p>
    <w:p w14:paraId="7F7CF82E" w14:textId="77777777" w:rsidR="00251D61" w:rsidRPr="00D66C64" w:rsidRDefault="00251D61" w:rsidP="00251D61">
      <w:pPr>
        <w:pStyle w:val="H6"/>
      </w:pPr>
      <w:r w:rsidRPr="00D66C64">
        <w:lastRenderedPageBreak/>
        <w:t>Preamble:</w:t>
      </w:r>
    </w:p>
    <w:p w14:paraId="7849E77B" w14:textId="77777777" w:rsidR="00251D61" w:rsidRPr="00D66C64" w:rsidRDefault="00251D61" w:rsidP="00251D61">
      <w:pPr>
        <w:pStyle w:val="B10"/>
        <w:rPr>
          <w:snapToGrid w:val="0"/>
        </w:rPr>
      </w:pPr>
      <w:r w:rsidRPr="00D66C64">
        <w:t>-</w:t>
      </w:r>
      <w:r w:rsidRPr="00D66C64">
        <w:tab/>
      </w:r>
      <w:r w:rsidRPr="00D66C64">
        <w:rPr>
          <w:snapToGrid w:val="0"/>
        </w:rPr>
        <w:t>UE is in state 1N-A and registered to IMS</w:t>
      </w:r>
    </w:p>
    <w:p w14:paraId="464253BE" w14:textId="77777777" w:rsidR="00251D61" w:rsidRPr="00D66C64" w:rsidRDefault="00251D61" w:rsidP="00251D61">
      <w:pPr>
        <w:pStyle w:val="H6"/>
        <w:rPr>
          <w:snapToGrid w:val="0"/>
        </w:rPr>
      </w:pPr>
      <w:r w:rsidRPr="00D66C64">
        <w:t>7.15.4.2</w:t>
      </w:r>
      <w:r w:rsidRPr="00D66C64">
        <w:tab/>
      </w:r>
      <w:r w:rsidRPr="00D66C64">
        <w:rPr>
          <w:snapToGrid w:val="0"/>
        </w:rPr>
        <w:t>Test procedure sequence</w:t>
      </w:r>
    </w:p>
    <w:p w14:paraId="799375D0" w14:textId="77777777" w:rsidR="00251D61" w:rsidRPr="00D66C64" w:rsidRDefault="00251D61" w:rsidP="00251D61">
      <w:pPr>
        <w:pStyle w:val="TH"/>
        <w:rPr>
          <w:rFonts w:cs="Arial"/>
        </w:rPr>
      </w:pPr>
      <w:r w:rsidRPr="00D66C64">
        <w:rPr>
          <w:rFonts w:cs="Arial"/>
        </w:rPr>
        <w:t>Table 7.15.4.2-1: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815"/>
        <w:gridCol w:w="709"/>
        <w:gridCol w:w="2128"/>
        <w:gridCol w:w="567"/>
        <w:gridCol w:w="850"/>
      </w:tblGrid>
      <w:tr w:rsidR="00251D61" w:rsidRPr="00D66C64" w14:paraId="53ADF67C" w14:textId="77777777" w:rsidTr="00251D61">
        <w:trPr>
          <w:jc w:val="center"/>
        </w:trPr>
        <w:tc>
          <w:tcPr>
            <w:tcW w:w="567" w:type="dxa"/>
            <w:tcBorders>
              <w:bottom w:val="nil"/>
            </w:tcBorders>
          </w:tcPr>
          <w:p w14:paraId="291BABF1" w14:textId="77777777" w:rsidR="00251D61" w:rsidRPr="00D66C64" w:rsidRDefault="00251D61" w:rsidP="00251D61">
            <w:pPr>
              <w:pStyle w:val="TAH"/>
              <w:ind w:left="400" w:hanging="400"/>
            </w:pPr>
            <w:r w:rsidRPr="00D66C64">
              <w:t>St</w:t>
            </w:r>
          </w:p>
        </w:tc>
        <w:tc>
          <w:tcPr>
            <w:tcW w:w="4815" w:type="dxa"/>
          </w:tcPr>
          <w:p w14:paraId="25A00E4D" w14:textId="77777777" w:rsidR="00251D61" w:rsidRPr="00D66C64" w:rsidRDefault="00251D61" w:rsidP="00251D61">
            <w:pPr>
              <w:pStyle w:val="TAH"/>
              <w:ind w:left="400" w:hanging="400"/>
            </w:pPr>
            <w:r w:rsidRPr="00D66C64">
              <w:t>Procedure</w:t>
            </w:r>
          </w:p>
        </w:tc>
        <w:tc>
          <w:tcPr>
            <w:tcW w:w="2837" w:type="dxa"/>
            <w:gridSpan w:val="2"/>
          </w:tcPr>
          <w:p w14:paraId="085159F9" w14:textId="77777777" w:rsidR="00251D61" w:rsidRPr="00D66C64" w:rsidRDefault="00251D61" w:rsidP="00251D61">
            <w:pPr>
              <w:pStyle w:val="TAH"/>
              <w:ind w:left="400" w:hanging="400"/>
            </w:pPr>
            <w:r w:rsidRPr="00D66C64">
              <w:t>Message Sequence</w:t>
            </w:r>
          </w:p>
        </w:tc>
        <w:tc>
          <w:tcPr>
            <w:tcW w:w="567" w:type="dxa"/>
            <w:tcBorders>
              <w:bottom w:val="nil"/>
            </w:tcBorders>
          </w:tcPr>
          <w:p w14:paraId="33F54933" w14:textId="77777777" w:rsidR="00251D61" w:rsidRPr="00D66C64" w:rsidRDefault="00251D61" w:rsidP="00251D61">
            <w:pPr>
              <w:pStyle w:val="TAH"/>
            </w:pPr>
            <w:r w:rsidRPr="00D66C64">
              <w:t>TP</w:t>
            </w:r>
          </w:p>
        </w:tc>
        <w:tc>
          <w:tcPr>
            <w:tcW w:w="850" w:type="dxa"/>
            <w:tcBorders>
              <w:bottom w:val="nil"/>
            </w:tcBorders>
          </w:tcPr>
          <w:p w14:paraId="6405F5A7" w14:textId="77777777" w:rsidR="00251D61" w:rsidRPr="00D66C64" w:rsidRDefault="00251D61" w:rsidP="00251D61">
            <w:pPr>
              <w:pStyle w:val="TAH"/>
            </w:pPr>
            <w:r w:rsidRPr="00D66C64">
              <w:t>Verdict</w:t>
            </w:r>
          </w:p>
        </w:tc>
      </w:tr>
      <w:tr w:rsidR="00251D61" w:rsidRPr="00D66C64" w14:paraId="0BEFED9E" w14:textId="77777777" w:rsidTr="00251D61">
        <w:trPr>
          <w:jc w:val="center"/>
        </w:trPr>
        <w:tc>
          <w:tcPr>
            <w:tcW w:w="567" w:type="dxa"/>
            <w:tcBorders>
              <w:top w:val="nil"/>
            </w:tcBorders>
          </w:tcPr>
          <w:p w14:paraId="53D5E5B0" w14:textId="77777777" w:rsidR="00251D61" w:rsidRPr="00D66C64" w:rsidRDefault="00251D61" w:rsidP="00251D61">
            <w:pPr>
              <w:pStyle w:val="TAH"/>
            </w:pPr>
          </w:p>
        </w:tc>
        <w:tc>
          <w:tcPr>
            <w:tcW w:w="4815" w:type="dxa"/>
          </w:tcPr>
          <w:p w14:paraId="4FD96754" w14:textId="77777777" w:rsidR="00251D61" w:rsidRPr="00D66C64" w:rsidRDefault="00251D61" w:rsidP="00251D61">
            <w:pPr>
              <w:pStyle w:val="TAH"/>
            </w:pPr>
          </w:p>
        </w:tc>
        <w:tc>
          <w:tcPr>
            <w:tcW w:w="709" w:type="dxa"/>
          </w:tcPr>
          <w:p w14:paraId="625DEBE9" w14:textId="77777777" w:rsidR="00251D61" w:rsidRPr="00D66C64" w:rsidRDefault="00251D61" w:rsidP="00251D61">
            <w:pPr>
              <w:pStyle w:val="TAH"/>
            </w:pPr>
            <w:r w:rsidRPr="00D66C64">
              <w:t>U - S</w:t>
            </w:r>
          </w:p>
        </w:tc>
        <w:tc>
          <w:tcPr>
            <w:tcW w:w="2128" w:type="dxa"/>
          </w:tcPr>
          <w:p w14:paraId="48304726" w14:textId="77777777" w:rsidR="00251D61" w:rsidRPr="00D66C64" w:rsidRDefault="00251D61" w:rsidP="00251D61">
            <w:pPr>
              <w:pStyle w:val="TAH"/>
            </w:pPr>
            <w:r w:rsidRPr="00D66C64">
              <w:t>Message</w:t>
            </w:r>
          </w:p>
        </w:tc>
        <w:tc>
          <w:tcPr>
            <w:tcW w:w="567" w:type="dxa"/>
            <w:tcBorders>
              <w:top w:val="nil"/>
            </w:tcBorders>
          </w:tcPr>
          <w:p w14:paraId="7F266028" w14:textId="77777777" w:rsidR="00251D61" w:rsidRPr="00D66C64" w:rsidRDefault="00251D61" w:rsidP="00251D61">
            <w:pPr>
              <w:pStyle w:val="TAH"/>
            </w:pPr>
          </w:p>
        </w:tc>
        <w:tc>
          <w:tcPr>
            <w:tcW w:w="850" w:type="dxa"/>
            <w:tcBorders>
              <w:top w:val="nil"/>
            </w:tcBorders>
          </w:tcPr>
          <w:p w14:paraId="7E43D92F" w14:textId="77777777" w:rsidR="00251D61" w:rsidRPr="00D66C64" w:rsidRDefault="00251D61" w:rsidP="00251D61">
            <w:pPr>
              <w:pStyle w:val="TAH"/>
            </w:pPr>
          </w:p>
        </w:tc>
      </w:tr>
      <w:tr w:rsidR="00251D61" w:rsidRPr="00D66C64" w14:paraId="094E78B3" w14:textId="77777777" w:rsidTr="00251D61">
        <w:trPr>
          <w:jc w:val="center"/>
        </w:trPr>
        <w:tc>
          <w:tcPr>
            <w:tcW w:w="567" w:type="dxa"/>
          </w:tcPr>
          <w:p w14:paraId="0E7B7E86" w14:textId="77777777" w:rsidR="00251D61" w:rsidRPr="00D66C64" w:rsidRDefault="00251D61" w:rsidP="00251D61">
            <w:pPr>
              <w:pStyle w:val="TAC"/>
              <w:rPr>
                <w:lang w:eastAsia="zh-CN"/>
              </w:rPr>
            </w:pPr>
            <w:r w:rsidRPr="00D66C64">
              <w:t>0A</w:t>
            </w:r>
          </w:p>
        </w:tc>
        <w:tc>
          <w:tcPr>
            <w:tcW w:w="4815" w:type="dxa"/>
          </w:tcPr>
          <w:p w14:paraId="32B19008" w14:textId="77777777" w:rsidR="00251D61" w:rsidRPr="00D66C64" w:rsidRDefault="00251D61" w:rsidP="00251D61">
            <w:pPr>
              <w:pStyle w:val="TAL"/>
            </w:pPr>
            <w:r w:rsidRPr="00D66C64">
              <w:t>UE is made to attempt an IMS video call.</w:t>
            </w:r>
          </w:p>
        </w:tc>
        <w:tc>
          <w:tcPr>
            <w:tcW w:w="709" w:type="dxa"/>
          </w:tcPr>
          <w:p w14:paraId="60EF42F8" w14:textId="77777777" w:rsidR="00251D61" w:rsidRPr="00D66C64" w:rsidRDefault="00251D61" w:rsidP="00251D61">
            <w:pPr>
              <w:pStyle w:val="TAC"/>
              <w:rPr>
                <w:lang w:eastAsia="zh-CN"/>
              </w:rPr>
            </w:pPr>
            <w:r w:rsidRPr="00D66C64">
              <w:t>-</w:t>
            </w:r>
          </w:p>
        </w:tc>
        <w:tc>
          <w:tcPr>
            <w:tcW w:w="2128" w:type="dxa"/>
          </w:tcPr>
          <w:p w14:paraId="55E9098C" w14:textId="77777777" w:rsidR="00251D61" w:rsidRPr="00D66C64" w:rsidRDefault="00251D61" w:rsidP="00251D61">
            <w:pPr>
              <w:pStyle w:val="TAL"/>
              <w:rPr>
                <w:rFonts w:eastAsia="MS Gothic"/>
              </w:rPr>
            </w:pPr>
          </w:p>
        </w:tc>
        <w:tc>
          <w:tcPr>
            <w:tcW w:w="567" w:type="dxa"/>
          </w:tcPr>
          <w:p w14:paraId="68201773" w14:textId="77777777" w:rsidR="00251D61" w:rsidRPr="00D66C64" w:rsidRDefault="00251D61" w:rsidP="00251D61">
            <w:pPr>
              <w:pStyle w:val="TAC"/>
              <w:rPr>
                <w:lang w:eastAsia="zh-CN"/>
              </w:rPr>
            </w:pPr>
            <w:r w:rsidRPr="00D66C64">
              <w:t>-</w:t>
            </w:r>
          </w:p>
        </w:tc>
        <w:tc>
          <w:tcPr>
            <w:tcW w:w="850" w:type="dxa"/>
          </w:tcPr>
          <w:p w14:paraId="32307D95" w14:textId="77777777" w:rsidR="00251D61" w:rsidRPr="00D66C64" w:rsidRDefault="00251D61" w:rsidP="00251D61">
            <w:pPr>
              <w:pStyle w:val="TAC"/>
              <w:rPr>
                <w:lang w:eastAsia="zh-CN"/>
              </w:rPr>
            </w:pPr>
            <w:r w:rsidRPr="00D66C64">
              <w:t>-</w:t>
            </w:r>
          </w:p>
        </w:tc>
      </w:tr>
      <w:tr w:rsidR="00251D61" w:rsidRPr="00613175" w14:paraId="1D41F28F" w14:textId="77777777" w:rsidTr="00251D61">
        <w:trPr>
          <w:jc w:val="center"/>
        </w:trPr>
        <w:tc>
          <w:tcPr>
            <w:tcW w:w="567" w:type="dxa"/>
          </w:tcPr>
          <w:p w14:paraId="22792E04" w14:textId="421149B8" w:rsidR="00251D61" w:rsidRPr="00613175" w:rsidRDefault="00251D61" w:rsidP="00251D61">
            <w:pPr>
              <w:pStyle w:val="TAC"/>
              <w:rPr>
                <w:lang w:eastAsia="zh-CN"/>
              </w:rPr>
            </w:pPr>
            <w:r w:rsidRPr="00D66C64">
              <w:rPr>
                <w:lang w:eastAsia="zh-CN"/>
              </w:rPr>
              <w:t>0B-</w:t>
            </w:r>
            <w:r w:rsidR="00D51EA1" w:rsidRPr="00613175">
              <w:rPr>
                <w:lang w:eastAsia="zh-CN"/>
              </w:rPr>
              <w:t>0H</w:t>
            </w:r>
          </w:p>
        </w:tc>
        <w:tc>
          <w:tcPr>
            <w:tcW w:w="4815" w:type="dxa"/>
          </w:tcPr>
          <w:p w14:paraId="1DE711C4" w14:textId="2C45E2EC" w:rsidR="00251D61" w:rsidRPr="00613175" w:rsidRDefault="00D51EA1" w:rsidP="00251D61">
            <w:pPr>
              <w:pStyle w:val="TAL"/>
              <w:rPr>
                <w:rFonts w:eastAsia="MS Gothic"/>
              </w:rPr>
            </w:pPr>
            <w:r w:rsidRPr="00613175">
              <w:t>Steps 2-8 from generic procedure specified in TS 38.508-1 [21] Table 4.9.24.2.2-1 are performed.</w:t>
            </w:r>
          </w:p>
        </w:tc>
        <w:tc>
          <w:tcPr>
            <w:tcW w:w="709" w:type="dxa"/>
          </w:tcPr>
          <w:p w14:paraId="44A15C87" w14:textId="77777777" w:rsidR="00251D61" w:rsidRPr="00613175" w:rsidRDefault="00251D61" w:rsidP="00251D61">
            <w:pPr>
              <w:pStyle w:val="TAC"/>
              <w:rPr>
                <w:rFonts w:eastAsia="MS Gothic"/>
              </w:rPr>
            </w:pPr>
            <w:r w:rsidRPr="00613175">
              <w:rPr>
                <w:lang w:eastAsia="zh-CN"/>
              </w:rPr>
              <w:t>-</w:t>
            </w:r>
          </w:p>
        </w:tc>
        <w:tc>
          <w:tcPr>
            <w:tcW w:w="2128" w:type="dxa"/>
          </w:tcPr>
          <w:p w14:paraId="7D677617" w14:textId="77777777" w:rsidR="00251D61" w:rsidRPr="00613175" w:rsidRDefault="00251D61" w:rsidP="00251D61">
            <w:pPr>
              <w:pStyle w:val="TAL"/>
              <w:rPr>
                <w:rFonts w:eastAsia="MS Gothic"/>
              </w:rPr>
            </w:pPr>
          </w:p>
        </w:tc>
        <w:tc>
          <w:tcPr>
            <w:tcW w:w="567" w:type="dxa"/>
          </w:tcPr>
          <w:p w14:paraId="052A4266" w14:textId="77777777" w:rsidR="00251D61" w:rsidRPr="00613175" w:rsidRDefault="00251D61" w:rsidP="00251D61">
            <w:pPr>
              <w:pStyle w:val="TAC"/>
              <w:rPr>
                <w:lang w:eastAsia="zh-CN"/>
              </w:rPr>
            </w:pPr>
            <w:r w:rsidRPr="00613175">
              <w:t>-</w:t>
            </w:r>
          </w:p>
        </w:tc>
        <w:tc>
          <w:tcPr>
            <w:tcW w:w="850" w:type="dxa"/>
          </w:tcPr>
          <w:p w14:paraId="41420837" w14:textId="77777777" w:rsidR="00251D61" w:rsidRPr="00613175" w:rsidRDefault="00251D61" w:rsidP="00251D61">
            <w:pPr>
              <w:pStyle w:val="TAC"/>
              <w:rPr>
                <w:lang w:eastAsia="zh-CN"/>
              </w:rPr>
            </w:pPr>
            <w:r w:rsidRPr="00613175">
              <w:t>-</w:t>
            </w:r>
          </w:p>
        </w:tc>
      </w:tr>
      <w:tr w:rsidR="00251D61" w:rsidRPr="00613175" w14:paraId="4375683E" w14:textId="77777777" w:rsidTr="00251D61">
        <w:trPr>
          <w:jc w:val="center"/>
        </w:trPr>
        <w:tc>
          <w:tcPr>
            <w:tcW w:w="567" w:type="dxa"/>
          </w:tcPr>
          <w:p w14:paraId="060323DB" w14:textId="77777777" w:rsidR="00251D61" w:rsidRPr="00613175" w:rsidRDefault="00251D61" w:rsidP="00251D61">
            <w:pPr>
              <w:pStyle w:val="TAC"/>
              <w:rPr>
                <w:lang w:eastAsia="zh-CN"/>
              </w:rPr>
            </w:pPr>
            <w:r w:rsidRPr="00613175">
              <w:t>1</w:t>
            </w:r>
          </w:p>
        </w:tc>
        <w:tc>
          <w:tcPr>
            <w:tcW w:w="4815" w:type="dxa"/>
          </w:tcPr>
          <w:p w14:paraId="41833C1C" w14:textId="77777777" w:rsidR="00251D61" w:rsidRPr="00613175" w:rsidRDefault="00251D61" w:rsidP="00251D61">
            <w:pPr>
              <w:pStyle w:val="TAL"/>
              <w:rPr>
                <w:rFonts w:eastAsia="MS Gothic"/>
              </w:rPr>
            </w:pPr>
            <w:r w:rsidRPr="00613175">
              <w:rPr>
                <w:rFonts w:eastAsia="MS Gothic"/>
              </w:rPr>
              <w:t xml:space="preserve">UE sends INVITE with the first SDP offer, without preconditions. (Step 1 of </w:t>
            </w:r>
            <w:r w:rsidRPr="00613175">
              <w:rPr>
                <w:lang w:eastAsia="zh-CN"/>
              </w:rPr>
              <w:t xml:space="preserve">Annex </w:t>
            </w:r>
            <w:r w:rsidRPr="00613175">
              <w:rPr>
                <w:rFonts w:eastAsia="MS Gothic"/>
              </w:rPr>
              <w:t>A.15.2)</w:t>
            </w:r>
          </w:p>
        </w:tc>
        <w:tc>
          <w:tcPr>
            <w:tcW w:w="709" w:type="dxa"/>
          </w:tcPr>
          <w:p w14:paraId="62A5D6CF" w14:textId="77777777" w:rsidR="00251D61" w:rsidRPr="00613175" w:rsidRDefault="00251D61" w:rsidP="00251D61">
            <w:pPr>
              <w:pStyle w:val="TAC"/>
              <w:rPr>
                <w:lang w:eastAsia="zh-CN"/>
              </w:rPr>
            </w:pPr>
            <w:r w:rsidRPr="00613175">
              <w:rPr>
                <w:lang w:eastAsia="zh-CN"/>
              </w:rPr>
              <w:t>-&gt;</w:t>
            </w:r>
          </w:p>
        </w:tc>
        <w:tc>
          <w:tcPr>
            <w:tcW w:w="2128" w:type="dxa"/>
          </w:tcPr>
          <w:p w14:paraId="0F2EBED6" w14:textId="77777777" w:rsidR="00251D61" w:rsidRPr="00613175" w:rsidRDefault="00251D61" w:rsidP="00251D61">
            <w:pPr>
              <w:pStyle w:val="TAL"/>
              <w:rPr>
                <w:rFonts w:eastAsia="MS Gothic"/>
              </w:rPr>
            </w:pPr>
            <w:r w:rsidRPr="00613175">
              <w:t>INVITE</w:t>
            </w:r>
          </w:p>
        </w:tc>
        <w:tc>
          <w:tcPr>
            <w:tcW w:w="567" w:type="dxa"/>
          </w:tcPr>
          <w:p w14:paraId="0F5BBFFB" w14:textId="77777777" w:rsidR="00251D61" w:rsidRPr="00613175" w:rsidRDefault="00251D61" w:rsidP="00251D61">
            <w:pPr>
              <w:pStyle w:val="TAC"/>
              <w:rPr>
                <w:lang w:eastAsia="zh-CN"/>
              </w:rPr>
            </w:pPr>
            <w:r w:rsidRPr="00613175">
              <w:rPr>
                <w:lang w:eastAsia="zh-CN"/>
              </w:rPr>
              <w:t>1</w:t>
            </w:r>
          </w:p>
        </w:tc>
        <w:tc>
          <w:tcPr>
            <w:tcW w:w="850" w:type="dxa"/>
          </w:tcPr>
          <w:p w14:paraId="4DE0C86A" w14:textId="77777777" w:rsidR="00251D61" w:rsidRPr="00613175" w:rsidRDefault="00251D61" w:rsidP="00251D61">
            <w:pPr>
              <w:pStyle w:val="TAC"/>
              <w:rPr>
                <w:lang w:eastAsia="zh-CN"/>
              </w:rPr>
            </w:pPr>
            <w:r w:rsidRPr="00613175">
              <w:rPr>
                <w:lang w:eastAsia="zh-CN"/>
              </w:rPr>
              <w:t>P</w:t>
            </w:r>
          </w:p>
        </w:tc>
      </w:tr>
      <w:tr w:rsidR="00251D61" w:rsidRPr="00613175" w14:paraId="4937FFB5" w14:textId="77777777" w:rsidTr="00251D61">
        <w:trPr>
          <w:jc w:val="center"/>
        </w:trPr>
        <w:tc>
          <w:tcPr>
            <w:tcW w:w="567" w:type="dxa"/>
          </w:tcPr>
          <w:p w14:paraId="0A2CF548" w14:textId="77777777" w:rsidR="00251D61" w:rsidRPr="00613175" w:rsidRDefault="00251D61" w:rsidP="00251D61">
            <w:pPr>
              <w:pStyle w:val="TAC"/>
              <w:rPr>
                <w:lang w:eastAsia="zh-CN"/>
              </w:rPr>
            </w:pPr>
            <w:r w:rsidRPr="00613175">
              <w:t>2-3</w:t>
            </w:r>
          </w:p>
        </w:tc>
        <w:tc>
          <w:tcPr>
            <w:tcW w:w="4815" w:type="dxa"/>
          </w:tcPr>
          <w:p w14:paraId="79CA8E10" w14:textId="77777777" w:rsidR="00251D61" w:rsidRPr="00613175" w:rsidRDefault="00251D61" w:rsidP="00251D61">
            <w:pPr>
              <w:pStyle w:val="TAL"/>
              <w:rPr>
                <w:rFonts w:eastAsia="MS Gothic"/>
              </w:rPr>
            </w:pPr>
            <w:r w:rsidRPr="00613175">
              <w:rPr>
                <w:rFonts w:eastAsia="MS Gothic"/>
              </w:rPr>
              <w:t xml:space="preserve">Step 2-3 of </w:t>
            </w:r>
            <w:r w:rsidRPr="00613175">
              <w:rPr>
                <w:lang w:eastAsia="zh-CN"/>
              </w:rPr>
              <w:t xml:space="preserve">Annex </w:t>
            </w:r>
            <w:r w:rsidRPr="00613175">
              <w:rPr>
                <w:rFonts w:eastAsia="MS Gothic"/>
              </w:rPr>
              <w:t>A.15.2</w:t>
            </w:r>
          </w:p>
        </w:tc>
        <w:tc>
          <w:tcPr>
            <w:tcW w:w="709" w:type="dxa"/>
          </w:tcPr>
          <w:p w14:paraId="6AB903E1" w14:textId="29FE07BE" w:rsidR="00251D61" w:rsidRPr="00613175" w:rsidRDefault="00D51EA1" w:rsidP="00251D61">
            <w:pPr>
              <w:pStyle w:val="TAC"/>
              <w:rPr>
                <w:lang w:eastAsia="zh-CN"/>
              </w:rPr>
            </w:pPr>
            <w:r w:rsidRPr="00613175">
              <w:rPr>
                <w:lang w:eastAsia="zh-CN"/>
              </w:rPr>
              <w:t>-</w:t>
            </w:r>
          </w:p>
        </w:tc>
        <w:tc>
          <w:tcPr>
            <w:tcW w:w="2128" w:type="dxa"/>
          </w:tcPr>
          <w:p w14:paraId="56D6C98B" w14:textId="77777777" w:rsidR="00251D61" w:rsidRPr="00613175" w:rsidRDefault="00251D61" w:rsidP="00251D61">
            <w:pPr>
              <w:pStyle w:val="TAL"/>
              <w:rPr>
                <w:lang w:eastAsia="zh-CN"/>
              </w:rPr>
            </w:pPr>
            <w:r w:rsidRPr="00613175">
              <w:rPr>
                <w:lang w:eastAsia="zh-CN"/>
              </w:rPr>
              <w:t>-</w:t>
            </w:r>
          </w:p>
        </w:tc>
        <w:tc>
          <w:tcPr>
            <w:tcW w:w="567" w:type="dxa"/>
          </w:tcPr>
          <w:p w14:paraId="08FECE8A" w14:textId="77777777" w:rsidR="00251D61" w:rsidRPr="00613175" w:rsidRDefault="00251D61" w:rsidP="00251D61">
            <w:pPr>
              <w:pStyle w:val="TAC"/>
              <w:rPr>
                <w:lang w:eastAsia="zh-CN"/>
              </w:rPr>
            </w:pPr>
            <w:r w:rsidRPr="00613175">
              <w:rPr>
                <w:lang w:eastAsia="zh-CN"/>
              </w:rPr>
              <w:t>-</w:t>
            </w:r>
          </w:p>
        </w:tc>
        <w:tc>
          <w:tcPr>
            <w:tcW w:w="850" w:type="dxa"/>
          </w:tcPr>
          <w:p w14:paraId="32462CF8" w14:textId="77777777" w:rsidR="00251D61" w:rsidRPr="00613175" w:rsidRDefault="00251D61" w:rsidP="00251D61">
            <w:pPr>
              <w:pStyle w:val="TAC"/>
              <w:rPr>
                <w:lang w:eastAsia="zh-CN"/>
              </w:rPr>
            </w:pPr>
            <w:r w:rsidRPr="00613175">
              <w:rPr>
                <w:lang w:eastAsia="zh-CN"/>
              </w:rPr>
              <w:t>-</w:t>
            </w:r>
          </w:p>
        </w:tc>
      </w:tr>
      <w:tr w:rsidR="00251D61" w:rsidRPr="00613175" w14:paraId="62D587B5" w14:textId="77777777" w:rsidTr="00251D61">
        <w:trPr>
          <w:jc w:val="center"/>
        </w:trPr>
        <w:tc>
          <w:tcPr>
            <w:tcW w:w="567" w:type="dxa"/>
          </w:tcPr>
          <w:p w14:paraId="0459A5E3" w14:textId="77777777" w:rsidR="00251D61" w:rsidRPr="00613175" w:rsidRDefault="00251D61" w:rsidP="00251D61">
            <w:pPr>
              <w:pStyle w:val="TAC"/>
              <w:rPr>
                <w:lang w:eastAsia="zh-CN"/>
              </w:rPr>
            </w:pPr>
            <w:r w:rsidRPr="00613175">
              <w:t>4</w:t>
            </w:r>
          </w:p>
        </w:tc>
        <w:tc>
          <w:tcPr>
            <w:tcW w:w="4815" w:type="dxa"/>
          </w:tcPr>
          <w:p w14:paraId="7E3DB4DA" w14:textId="4D02413F" w:rsidR="00251D61" w:rsidRPr="00613175" w:rsidRDefault="00251D61" w:rsidP="00251D61">
            <w:pPr>
              <w:pStyle w:val="TAL"/>
              <w:rPr>
                <w:rFonts w:eastAsia="MS Gothic"/>
              </w:rPr>
            </w:pPr>
            <w:r w:rsidRPr="00613175">
              <w:rPr>
                <w:rFonts w:eastAsia="MS Gothic"/>
              </w:rPr>
              <w:t>UE acknowledges the receipt of 183 response.</w:t>
            </w:r>
          </w:p>
          <w:p w14:paraId="205002A9" w14:textId="77777777" w:rsidR="00251D61" w:rsidRPr="00613175" w:rsidRDefault="00251D61" w:rsidP="00251D61">
            <w:pPr>
              <w:pStyle w:val="TAL"/>
              <w:rPr>
                <w:rFonts w:eastAsia="MS Gothic"/>
              </w:rPr>
            </w:pPr>
            <w:r w:rsidRPr="00613175">
              <w:rPr>
                <w:rFonts w:eastAsia="MS Gothic"/>
              </w:rPr>
              <w:t xml:space="preserve">(Step 4 of </w:t>
            </w:r>
            <w:r w:rsidRPr="00613175">
              <w:rPr>
                <w:lang w:eastAsia="zh-CN"/>
              </w:rPr>
              <w:t xml:space="preserve">Annex </w:t>
            </w:r>
            <w:r w:rsidRPr="00613175">
              <w:rPr>
                <w:rFonts w:eastAsia="MS Gothic"/>
              </w:rPr>
              <w:t>A.15.2)</w:t>
            </w:r>
          </w:p>
        </w:tc>
        <w:tc>
          <w:tcPr>
            <w:tcW w:w="709" w:type="dxa"/>
          </w:tcPr>
          <w:p w14:paraId="3882E3CA" w14:textId="77777777" w:rsidR="00251D61" w:rsidRPr="00613175" w:rsidRDefault="00251D61" w:rsidP="00251D61">
            <w:pPr>
              <w:pStyle w:val="TAC"/>
              <w:rPr>
                <w:rFonts w:eastAsia="MS Gothic"/>
              </w:rPr>
            </w:pPr>
            <w:r w:rsidRPr="00613175">
              <w:rPr>
                <w:lang w:eastAsia="zh-CN"/>
              </w:rPr>
              <w:t>-&gt;</w:t>
            </w:r>
          </w:p>
        </w:tc>
        <w:tc>
          <w:tcPr>
            <w:tcW w:w="2128" w:type="dxa"/>
          </w:tcPr>
          <w:p w14:paraId="1069806C" w14:textId="77777777" w:rsidR="00251D61" w:rsidRPr="00613175" w:rsidRDefault="00251D61" w:rsidP="00251D61">
            <w:pPr>
              <w:pStyle w:val="TAL"/>
              <w:rPr>
                <w:rFonts w:eastAsia="MS Gothic"/>
              </w:rPr>
            </w:pPr>
            <w:r w:rsidRPr="00613175">
              <w:t>PRACK</w:t>
            </w:r>
          </w:p>
        </w:tc>
        <w:tc>
          <w:tcPr>
            <w:tcW w:w="567" w:type="dxa"/>
          </w:tcPr>
          <w:p w14:paraId="3A706003" w14:textId="77777777" w:rsidR="00251D61" w:rsidRPr="00613175" w:rsidRDefault="00251D61" w:rsidP="00251D61">
            <w:pPr>
              <w:pStyle w:val="TAC"/>
              <w:rPr>
                <w:lang w:eastAsia="zh-CN"/>
              </w:rPr>
            </w:pPr>
            <w:r w:rsidRPr="00613175">
              <w:rPr>
                <w:lang w:eastAsia="zh-CN"/>
              </w:rPr>
              <w:t>2</w:t>
            </w:r>
          </w:p>
        </w:tc>
        <w:tc>
          <w:tcPr>
            <w:tcW w:w="850" w:type="dxa"/>
          </w:tcPr>
          <w:p w14:paraId="04203673" w14:textId="77777777" w:rsidR="00251D61" w:rsidRPr="00613175" w:rsidRDefault="00251D61" w:rsidP="00251D61">
            <w:pPr>
              <w:pStyle w:val="TAC"/>
              <w:rPr>
                <w:lang w:eastAsia="zh-CN"/>
              </w:rPr>
            </w:pPr>
            <w:r w:rsidRPr="00613175">
              <w:rPr>
                <w:lang w:eastAsia="zh-CN"/>
              </w:rPr>
              <w:t>P</w:t>
            </w:r>
          </w:p>
        </w:tc>
      </w:tr>
      <w:tr w:rsidR="00D51EA1" w:rsidRPr="00613175" w14:paraId="73B01D04" w14:textId="77777777" w:rsidTr="00D66C64">
        <w:trPr>
          <w:jc w:val="center"/>
        </w:trPr>
        <w:tc>
          <w:tcPr>
            <w:tcW w:w="567" w:type="dxa"/>
          </w:tcPr>
          <w:p w14:paraId="7753716A" w14:textId="77777777" w:rsidR="00D51EA1" w:rsidRPr="00613175" w:rsidRDefault="00D51EA1" w:rsidP="00D66C64">
            <w:pPr>
              <w:pStyle w:val="TAC"/>
            </w:pPr>
            <w:r w:rsidRPr="00613175">
              <w:t>-</w:t>
            </w:r>
          </w:p>
        </w:tc>
        <w:tc>
          <w:tcPr>
            <w:tcW w:w="4815" w:type="dxa"/>
          </w:tcPr>
          <w:p w14:paraId="5732EB4A" w14:textId="77777777" w:rsidR="00D51EA1" w:rsidRPr="00613175" w:rsidRDefault="00D51EA1" w:rsidP="00D66C64">
            <w:pPr>
              <w:pStyle w:val="TAL"/>
              <w:rPr>
                <w:rFonts w:eastAsia="MS Gothic"/>
              </w:rPr>
            </w:pPr>
            <w:r w:rsidRPr="00613175">
              <w:rPr>
                <w:rFonts w:eastAsia="MS Gothic"/>
              </w:rPr>
              <w:t>EXCEPTION: In parallel with step 5-9, parallel behaviour defined in table 7.15.4.2-2 is executed</w:t>
            </w:r>
          </w:p>
        </w:tc>
        <w:tc>
          <w:tcPr>
            <w:tcW w:w="709" w:type="dxa"/>
          </w:tcPr>
          <w:p w14:paraId="5779526B" w14:textId="77777777" w:rsidR="00D51EA1" w:rsidRPr="00613175" w:rsidRDefault="00D51EA1" w:rsidP="00D66C64">
            <w:pPr>
              <w:pStyle w:val="TAC"/>
              <w:rPr>
                <w:lang w:eastAsia="zh-CN"/>
              </w:rPr>
            </w:pPr>
            <w:r w:rsidRPr="00613175">
              <w:rPr>
                <w:lang w:eastAsia="zh-CN"/>
              </w:rPr>
              <w:t>-</w:t>
            </w:r>
          </w:p>
        </w:tc>
        <w:tc>
          <w:tcPr>
            <w:tcW w:w="2128" w:type="dxa"/>
          </w:tcPr>
          <w:p w14:paraId="645BB939" w14:textId="77777777" w:rsidR="00D51EA1" w:rsidRPr="00613175" w:rsidRDefault="00D51EA1" w:rsidP="00D66C64">
            <w:pPr>
              <w:pStyle w:val="TAL"/>
            </w:pPr>
            <w:r w:rsidRPr="00613175">
              <w:t>-</w:t>
            </w:r>
          </w:p>
        </w:tc>
        <w:tc>
          <w:tcPr>
            <w:tcW w:w="567" w:type="dxa"/>
          </w:tcPr>
          <w:p w14:paraId="2DDD9E31" w14:textId="77777777" w:rsidR="00D51EA1" w:rsidRPr="00613175" w:rsidRDefault="00D51EA1" w:rsidP="00D66C64">
            <w:pPr>
              <w:pStyle w:val="TAC"/>
              <w:rPr>
                <w:lang w:eastAsia="zh-CN"/>
              </w:rPr>
            </w:pPr>
            <w:r w:rsidRPr="00613175">
              <w:rPr>
                <w:lang w:eastAsia="zh-CN"/>
              </w:rPr>
              <w:t>-</w:t>
            </w:r>
          </w:p>
        </w:tc>
        <w:tc>
          <w:tcPr>
            <w:tcW w:w="850" w:type="dxa"/>
          </w:tcPr>
          <w:p w14:paraId="2A0A9984" w14:textId="77777777" w:rsidR="00D51EA1" w:rsidRPr="00613175" w:rsidRDefault="00D51EA1" w:rsidP="00D66C64">
            <w:pPr>
              <w:pStyle w:val="TAC"/>
              <w:rPr>
                <w:lang w:eastAsia="zh-CN"/>
              </w:rPr>
            </w:pPr>
            <w:r w:rsidRPr="00613175">
              <w:rPr>
                <w:lang w:eastAsia="zh-CN"/>
              </w:rPr>
              <w:t>-</w:t>
            </w:r>
          </w:p>
        </w:tc>
      </w:tr>
      <w:tr w:rsidR="00251D61" w:rsidRPr="00613175" w14:paraId="3303D66E" w14:textId="77777777" w:rsidTr="00251D61">
        <w:trPr>
          <w:jc w:val="center"/>
        </w:trPr>
        <w:tc>
          <w:tcPr>
            <w:tcW w:w="567" w:type="dxa"/>
          </w:tcPr>
          <w:p w14:paraId="34C411DB" w14:textId="77777777" w:rsidR="00251D61" w:rsidRPr="00613175" w:rsidRDefault="00251D61" w:rsidP="00251D61">
            <w:pPr>
              <w:pStyle w:val="TAC"/>
              <w:rPr>
                <w:lang w:eastAsia="zh-CN"/>
              </w:rPr>
            </w:pPr>
            <w:r w:rsidRPr="00613175">
              <w:t>5-9</w:t>
            </w:r>
          </w:p>
        </w:tc>
        <w:tc>
          <w:tcPr>
            <w:tcW w:w="4815" w:type="dxa"/>
          </w:tcPr>
          <w:p w14:paraId="60EDD600" w14:textId="77777777" w:rsidR="00251D61" w:rsidRPr="00613175" w:rsidRDefault="00251D61" w:rsidP="00251D61">
            <w:pPr>
              <w:pStyle w:val="TAL"/>
              <w:rPr>
                <w:rFonts w:eastAsia="MS Gothic"/>
              </w:rPr>
            </w:pPr>
            <w:r w:rsidRPr="00613175">
              <w:rPr>
                <w:rFonts w:eastAsia="MS Gothic"/>
              </w:rPr>
              <w:t xml:space="preserve">Step 5-9 of </w:t>
            </w:r>
            <w:r w:rsidRPr="00613175">
              <w:rPr>
                <w:lang w:eastAsia="zh-CN"/>
              </w:rPr>
              <w:t xml:space="preserve">Annex </w:t>
            </w:r>
            <w:r w:rsidRPr="00613175">
              <w:rPr>
                <w:rFonts w:eastAsia="MS Gothic"/>
              </w:rPr>
              <w:t>A.15.2.</w:t>
            </w:r>
          </w:p>
        </w:tc>
        <w:tc>
          <w:tcPr>
            <w:tcW w:w="709" w:type="dxa"/>
          </w:tcPr>
          <w:p w14:paraId="1F3796DE" w14:textId="77777777" w:rsidR="00251D61" w:rsidRPr="00613175" w:rsidRDefault="00251D61" w:rsidP="00251D61">
            <w:pPr>
              <w:pStyle w:val="TAC"/>
            </w:pPr>
            <w:r w:rsidRPr="00613175">
              <w:t>&lt;-</w:t>
            </w:r>
          </w:p>
        </w:tc>
        <w:tc>
          <w:tcPr>
            <w:tcW w:w="2128" w:type="dxa"/>
          </w:tcPr>
          <w:p w14:paraId="32A38676" w14:textId="101F51BA" w:rsidR="00251D61" w:rsidRPr="00613175" w:rsidRDefault="00D51EA1" w:rsidP="00251D61">
            <w:pPr>
              <w:pStyle w:val="TAL"/>
              <w:rPr>
                <w:lang w:eastAsia="zh-CN"/>
              </w:rPr>
            </w:pPr>
            <w:r w:rsidRPr="00613175">
              <w:t>-</w:t>
            </w:r>
          </w:p>
        </w:tc>
        <w:tc>
          <w:tcPr>
            <w:tcW w:w="567" w:type="dxa"/>
          </w:tcPr>
          <w:p w14:paraId="466A1F1B" w14:textId="56852202" w:rsidR="00251D61" w:rsidRPr="00613175" w:rsidRDefault="00D51EA1" w:rsidP="00251D61">
            <w:pPr>
              <w:pStyle w:val="TAC"/>
              <w:rPr>
                <w:lang w:eastAsia="zh-CN"/>
              </w:rPr>
            </w:pPr>
            <w:r w:rsidRPr="00613175">
              <w:rPr>
                <w:lang w:eastAsia="zh-CN"/>
              </w:rPr>
              <w:t>-</w:t>
            </w:r>
          </w:p>
        </w:tc>
        <w:tc>
          <w:tcPr>
            <w:tcW w:w="850" w:type="dxa"/>
          </w:tcPr>
          <w:p w14:paraId="70381829" w14:textId="321CF3B1" w:rsidR="00251D61" w:rsidRPr="00613175" w:rsidRDefault="00D51EA1" w:rsidP="00251D61">
            <w:pPr>
              <w:pStyle w:val="TAC"/>
              <w:rPr>
                <w:lang w:eastAsia="zh-CN"/>
              </w:rPr>
            </w:pPr>
            <w:r w:rsidRPr="00613175">
              <w:rPr>
                <w:lang w:eastAsia="zh-CN"/>
              </w:rPr>
              <w:t>-</w:t>
            </w:r>
          </w:p>
        </w:tc>
      </w:tr>
      <w:tr w:rsidR="00251D61" w:rsidRPr="00613175" w14:paraId="25B269C3" w14:textId="77777777" w:rsidTr="00251D61">
        <w:trPr>
          <w:jc w:val="center"/>
        </w:trPr>
        <w:tc>
          <w:tcPr>
            <w:tcW w:w="567" w:type="dxa"/>
          </w:tcPr>
          <w:p w14:paraId="3546056A" w14:textId="77777777" w:rsidR="00251D61" w:rsidRPr="00613175" w:rsidRDefault="00251D61" w:rsidP="00251D61">
            <w:pPr>
              <w:pStyle w:val="TAC"/>
              <w:rPr>
                <w:lang w:eastAsia="zh-CN"/>
              </w:rPr>
            </w:pPr>
            <w:r w:rsidRPr="00613175">
              <w:t>10</w:t>
            </w:r>
          </w:p>
        </w:tc>
        <w:tc>
          <w:tcPr>
            <w:tcW w:w="4815" w:type="dxa"/>
          </w:tcPr>
          <w:p w14:paraId="5A4A89F9" w14:textId="77777777" w:rsidR="00251D61" w:rsidRPr="00613175" w:rsidRDefault="00251D61" w:rsidP="00251D61">
            <w:pPr>
              <w:pStyle w:val="TAL"/>
              <w:rPr>
                <w:rFonts w:eastAsia="MS Gothic"/>
              </w:rPr>
            </w:pPr>
            <w:r w:rsidRPr="00613175">
              <w:rPr>
                <w:rFonts w:eastAsia="MS Gothic"/>
              </w:rPr>
              <w:t xml:space="preserve">UE acknowledges. (Step 10 of </w:t>
            </w:r>
            <w:r w:rsidRPr="00613175">
              <w:rPr>
                <w:lang w:eastAsia="zh-CN"/>
              </w:rPr>
              <w:t xml:space="preserve">Annex </w:t>
            </w:r>
            <w:r w:rsidRPr="00613175">
              <w:rPr>
                <w:rFonts w:eastAsia="MS Gothic"/>
              </w:rPr>
              <w:t>A.15.2)</w:t>
            </w:r>
          </w:p>
        </w:tc>
        <w:tc>
          <w:tcPr>
            <w:tcW w:w="709" w:type="dxa"/>
          </w:tcPr>
          <w:p w14:paraId="789C06D2" w14:textId="77777777" w:rsidR="00251D61" w:rsidRPr="00613175" w:rsidRDefault="00251D61" w:rsidP="00251D61">
            <w:pPr>
              <w:pStyle w:val="TAC"/>
              <w:rPr>
                <w:rFonts w:eastAsia="MS Gothic"/>
              </w:rPr>
            </w:pPr>
            <w:r w:rsidRPr="00613175">
              <w:rPr>
                <w:lang w:eastAsia="zh-CN"/>
              </w:rPr>
              <w:t>-&gt;</w:t>
            </w:r>
          </w:p>
        </w:tc>
        <w:tc>
          <w:tcPr>
            <w:tcW w:w="2128" w:type="dxa"/>
          </w:tcPr>
          <w:p w14:paraId="14BE9FAD" w14:textId="77777777" w:rsidR="00251D61" w:rsidRPr="00613175" w:rsidRDefault="00251D61" w:rsidP="00251D61">
            <w:pPr>
              <w:pStyle w:val="TAL"/>
              <w:rPr>
                <w:rFonts w:eastAsia="MS Gothic"/>
              </w:rPr>
            </w:pPr>
            <w:r w:rsidRPr="00613175">
              <w:t>ACK</w:t>
            </w:r>
          </w:p>
        </w:tc>
        <w:tc>
          <w:tcPr>
            <w:tcW w:w="567" w:type="dxa"/>
          </w:tcPr>
          <w:p w14:paraId="70006D36" w14:textId="77777777" w:rsidR="00251D61" w:rsidRPr="00613175" w:rsidRDefault="00251D61" w:rsidP="00251D61">
            <w:pPr>
              <w:pStyle w:val="TAC"/>
              <w:rPr>
                <w:lang w:eastAsia="zh-CN"/>
              </w:rPr>
            </w:pPr>
            <w:r w:rsidRPr="00613175">
              <w:rPr>
                <w:lang w:eastAsia="zh-CN"/>
              </w:rPr>
              <w:t>3</w:t>
            </w:r>
          </w:p>
        </w:tc>
        <w:tc>
          <w:tcPr>
            <w:tcW w:w="850" w:type="dxa"/>
          </w:tcPr>
          <w:p w14:paraId="5B6AA7C0" w14:textId="77777777" w:rsidR="00251D61" w:rsidRPr="00613175" w:rsidRDefault="00251D61" w:rsidP="00251D61">
            <w:pPr>
              <w:pStyle w:val="TAC"/>
              <w:rPr>
                <w:lang w:eastAsia="zh-CN"/>
              </w:rPr>
            </w:pPr>
            <w:r w:rsidRPr="00613175">
              <w:rPr>
                <w:lang w:eastAsia="zh-CN"/>
              </w:rPr>
              <w:t>P</w:t>
            </w:r>
          </w:p>
        </w:tc>
      </w:tr>
    </w:tbl>
    <w:p w14:paraId="0607D65E" w14:textId="77777777" w:rsidR="00D51EA1" w:rsidRPr="00613175" w:rsidRDefault="00D51EA1" w:rsidP="00D51EA1"/>
    <w:p w14:paraId="75B7951C" w14:textId="77777777" w:rsidR="00D51EA1" w:rsidRPr="00613175" w:rsidRDefault="00D51EA1" w:rsidP="00D51EA1">
      <w:pPr>
        <w:pStyle w:val="TH"/>
        <w:rPr>
          <w:rFonts w:cs="Arial"/>
        </w:rPr>
      </w:pPr>
      <w:r w:rsidRPr="00613175">
        <w:rPr>
          <w:rFonts w:cs="Arial"/>
        </w:rPr>
        <w:t>Table 7.15.4.2-2: Parallel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815"/>
        <w:gridCol w:w="709"/>
        <w:gridCol w:w="2128"/>
        <w:gridCol w:w="567"/>
        <w:gridCol w:w="850"/>
      </w:tblGrid>
      <w:tr w:rsidR="00D51EA1" w:rsidRPr="00613175" w14:paraId="56EA1169" w14:textId="77777777" w:rsidTr="00D66C64">
        <w:trPr>
          <w:jc w:val="center"/>
        </w:trPr>
        <w:tc>
          <w:tcPr>
            <w:tcW w:w="567" w:type="dxa"/>
            <w:tcBorders>
              <w:bottom w:val="nil"/>
            </w:tcBorders>
          </w:tcPr>
          <w:p w14:paraId="1EE03F85" w14:textId="77777777" w:rsidR="00D51EA1" w:rsidRPr="00613175" w:rsidRDefault="00D51EA1" w:rsidP="00D66C64">
            <w:pPr>
              <w:pStyle w:val="TAH"/>
              <w:ind w:left="400" w:hanging="400"/>
            </w:pPr>
            <w:r w:rsidRPr="00613175">
              <w:t>St</w:t>
            </w:r>
          </w:p>
        </w:tc>
        <w:tc>
          <w:tcPr>
            <w:tcW w:w="4815" w:type="dxa"/>
          </w:tcPr>
          <w:p w14:paraId="1BF19DF8" w14:textId="77777777" w:rsidR="00D51EA1" w:rsidRPr="00613175" w:rsidRDefault="00D51EA1" w:rsidP="00D66C64">
            <w:pPr>
              <w:pStyle w:val="TAH"/>
              <w:ind w:left="400" w:hanging="400"/>
            </w:pPr>
            <w:r w:rsidRPr="00613175">
              <w:t>Procedure</w:t>
            </w:r>
          </w:p>
        </w:tc>
        <w:tc>
          <w:tcPr>
            <w:tcW w:w="2837" w:type="dxa"/>
            <w:gridSpan w:val="2"/>
          </w:tcPr>
          <w:p w14:paraId="1F4605F7" w14:textId="77777777" w:rsidR="00D51EA1" w:rsidRPr="00613175" w:rsidRDefault="00D51EA1" w:rsidP="00D66C64">
            <w:pPr>
              <w:pStyle w:val="TAH"/>
              <w:ind w:left="400" w:hanging="400"/>
            </w:pPr>
            <w:r w:rsidRPr="00613175">
              <w:t>Message Sequence</w:t>
            </w:r>
          </w:p>
        </w:tc>
        <w:tc>
          <w:tcPr>
            <w:tcW w:w="567" w:type="dxa"/>
            <w:tcBorders>
              <w:bottom w:val="nil"/>
            </w:tcBorders>
          </w:tcPr>
          <w:p w14:paraId="5C5FAA86" w14:textId="77777777" w:rsidR="00D51EA1" w:rsidRPr="00613175" w:rsidRDefault="00D51EA1" w:rsidP="00D66C64">
            <w:pPr>
              <w:pStyle w:val="TAH"/>
            </w:pPr>
            <w:r w:rsidRPr="00613175">
              <w:t>TP</w:t>
            </w:r>
          </w:p>
        </w:tc>
        <w:tc>
          <w:tcPr>
            <w:tcW w:w="850" w:type="dxa"/>
            <w:tcBorders>
              <w:bottom w:val="nil"/>
            </w:tcBorders>
          </w:tcPr>
          <w:p w14:paraId="5D1DAFB1" w14:textId="77777777" w:rsidR="00D51EA1" w:rsidRPr="00613175" w:rsidRDefault="00D51EA1" w:rsidP="00D66C64">
            <w:pPr>
              <w:pStyle w:val="TAH"/>
            </w:pPr>
            <w:r w:rsidRPr="00613175">
              <w:t>Verdict</w:t>
            </w:r>
          </w:p>
        </w:tc>
      </w:tr>
      <w:tr w:rsidR="00D51EA1" w:rsidRPr="00613175" w14:paraId="01D35EDF" w14:textId="77777777" w:rsidTr="00D66C64">
        <w:trPr>
          <w:jc w:val="center"/>
        </w:trPr>
        <w:tc>
          <w:tcPr>
            <w:tcW w:w="567" w:type="dxa"/>
            <w:tcBorders>
              <w:top w:val="nil"/>
            </w:tcBorders>
          </w:tcPr>
          <w:p w14:paraId="6CAAC980" w14:textId="77777777" w:rsidR="00D51EA1" w:rsidRPr="00613175" w:rsidRDefault="00D51EA1" w:rsidP="00D66C64">
            <w:pPr>
              <w:pStyle w:val="TAH"/>
            </w:pPr>
          </w:p>
        </w:tc>
        <w:tc>
          <w:tcPr>
            <w:tcW w:w="4815" w:type="dxa"/>
          </w:tcPr>
          <w:p w14:paraId="6F0123F7" w14:textId="77777777" w:rsidR="00D51EA1" w:rsidRPr="00613175" w:rsidRDefault="00D51EA1" w:rsidP="00D66C64">
            <w:pPr>
              <w:pStyle w:val="TAH"/>
            </w:pPr>
          </w:p>
        </w:tc>
        <w:tc>
          <w:tcPr>
            <w:tcW w:w="709" w:type="dxa"/>
          </w:tcPr>
          <w:p w14:paraId="19CDAD4C" w14:textId="77777777" w:rsidR="00D51EA1" w:rsidRPr="00613175" w:rsidRDefault="00D51EA1" w:rsidP="00D66C64">
            <w:pPr>
              <w:pStyle w:val="TAH"/>
            </w:pPr>
            <w:r w:rsidRPr="00613175">
              <w:t>U - S</w:t>
            </w:r>
          </w:p>
        </w:tc>
        <w:tc>
          <w:tcPr>
            <w:tcW w:w="2128" w:type="dxa"/>
          </w:tcPr>
          <w:p w14:paraId="027E0C1D" w14:textId="77777777" w:rsidR="00D51EA1" w:rsidRPr="00613175" w:rsidRDefault="00D51EA1" w:rsidP="00D66C64">
            <w:pPr>
              <w:pStyle w:val="TAH"/>
            </w:pPr>
            <w:r w:rsidRPr="00613175">
              <w:t>Message</w:t>
            </w:r>
          </w:p>
        </w:tc>
        <w:tc>
          <w:tcPr>
            <w:tcW w:w="567" w:type="dxa"/>
            <w:tcBorders>
              <w:top w:val="nil"/>
            </w:tcBorders>
          </w:tcPr>
          <w:p w14:paraId="38A35D4C" w14:textId="77777777" w:rsidR="00D51EA1" w:rsidRPr="00613175" w:rsidRDefault="00D51EA1" w:rsidP="00D66C64">
            <w:pPr>
              <w:pStyle w:val="TAH"/>
            </w:pPr>
          </w:p>
        </w:tc>
        <w:tc>
          <w:tcPr>
            <w:tcW w:w="850" w:type="dxa"/>
            <w:tcBorders>
              <w:top w:val="nil"/>
            </w:tcBorders>
          </w:tcPr>
          <w:p w14:paraId="6E3EFF41" w14:textId="77777777" w:rsidR="00D51EA1" w:rsidRPr="00613175" w:rsidRDefault="00D51EA1" w:rsidP="00D66C64">
            <w:pPr>
              <w:pStyle w:val="TAH"/>
            </w:pPr>
          </w:p>
        </w:tc>
      </w:tr>
      <w:tr w:rsidR="00D51EA1" w:rsidRPr="00613175" w14:paraId="719FB463" w14:textId="77777777" w:rsidTr="00D66C64">
        <w:trPr>
          <w:jc w:val="center"/>
        </w:trPr>
        <w:tc>
          <w:tcPr>
            <w:tcW w:w="567" w:type="dxa"/>
          </w:tcPr>
          <w:p w14:paraId="24EB4709" w14:textId="77777777" w:rsidR="00D51EA1" w:rsidRPr="00613175" w:rsidRDefault="00D51EA1" w:rsidP="00D66C64">
            <w:pPr>
              <w:pStyle w:val="TAC"/>
              <w:rPr>
                <w:lang w:eastAsia="zh-CN"/>
              </w:rPr>
            </w:pPr>
            <w:r w:rsidRPr="00613175">
              <w:rPr>
                <w:lang w:eastAsia="zh-CN"/>
              </w:rPr>
              <w:t>1-3</w:t>
            </w:r>
          </w:p>
        </w:tc>
        <w:tc>
          <w:tcPr>
            <w:tcW w:w="4815" w:type="dxa"/>
          </w:tcPr>
          <w:p w14:paraId="7110FCAF" w14:textId="77777777" w:rsidR="00D51EA1" w:rsidRPr="00613175" w:rsidRDefault="00D51EA1" w:rsidP="00D66C64">
            <w:pPr>
              <w:pStyle w:val="TAL"/>
              <w:rPr>
                <w:rFonts w:eastAsia="MS Gothic"/>
              </w:rPr>
            </w:pPr>
            <w:r w:rsidRPr="00613175">
              <w:t>Steps 10-12 from generic procedure specified in TS 38.508-1 [21] Table 4.9.24.2.2-1 are performed.</w:t>
            </w:r>
          </w:p>
        </w:tc>
        <w:tc>
          <w:tcPr>
            <w:tcW w:w="709" w:type="dxa"/>
          </w:tcPr>
          <w:p w14:paraId="33BAC34E" w14:textId="77777777" w:rsidR="00D51EA1" w:rsidRPr="00613175" w:rsidRDefault="00D51EA1" w:rsidP="00D66C64">
            <w:pPr>
              <w:pStyle w:val="TAC"/>
              <w:rPr>
                <w:rFonts w:eastAsia="MS Gothic"/>
              </w:rPr>
            </w:pPr>
            <w:r w:rsidRPr="00613175">
              <w:rPr>
                <w:lang w:eastAsia="zh-CN"/>
              </w:rPr>
              <w:t>-</w:t>
            </w:r>
          </w:p>
        </w:tc>
        <w:tc>
          <w:tcPr>
            <w:tcW w:w="2128" w:type="dxa"/>
          </w:tcPr>
          <w:p w14:paraId="1EE35962" w14:textId="77777777" w:rsidR="00D51EA1" w:rsidRPr="00613175" w:rsidRDefault="00D51EA1" w:rsidP="00D66C64">
            <w:pPr>
              <w:pStyle w:val="TAL"/>
              <w:rPr>
                <w:rFonts w:eastAsia="MS Gothic"/>
              </w:rPr>
            </w:pPr>
          </w:p>
        </w:tc>
        <w:tc>
          <w:tcPr>
            <w:tcW w:w="567" w:type="dxa"/>
          </w:tcPr>
          <w:p w14:paraId="12E8DA79" w14:textId="77777777" w:rsidR="00D51EA1" w:rsidRPr="00613175" w:rsidRDefault="00D51EA1" w:rsidP="00D66C64">
            <w:pPr>
              <w:pStyle w:val="TAC"/>
              <w:rPr>
                <w:lang w:eastAsia="zh-CN"/>
              </w:rPr>
            </w:pPr>
            <w:r w:rsidRPr="00613175">
              <w:t>-</w:t>
            </w:r>
          </w:p>
        </w:tc>
        <w:tc>
          <w:tcPr>
            <w:tcW w:w="850" w:type="dxa"/>
          </w:tcPr>
          <w:p w14:paraId="0A120D95" w14:textId="77777777" w:rsidR="00D51EA1" w:rsidRPr="00613175" w:rsidRDefault="00D51EA1" w:rsidP="00D66C64">
            <w:pPr>
              <w:pStyle w:val="TAC"/>
              <w:rPr>
                <w:lang w:eastAsia="zh-CN"/>
              </w:rPr>
            </w:pPr>
            <w:r w:rsidRPr="00613175">
              <w:t>-</w:t>
            </w:r>
          </w:p>
        </w:tc>
      </w:tr>
    </w:tbl>
    <w:p w14:paraId="48901EBA" w14:textId="77777777" w:rsidR="00251D61" w:rsidRPr="00613175" w:rsidRDefault="00251D61" w:rsidP="00251D61"/>
    <w:p w14:paraId="5BF7AAF2" w14:textId="77777777" w:rsidR="00251D61" w:rsidRPr="00613175" w:rsidRDefault="00251D61" w:rsidP="00251D61">
      <w:pPr>
        <w:pStyle w:val="H6"/>
      </w:pPr>
      <w:r w:rsidRPr="00613175">
        <w:t>7.15.4.3</w:t>
      </w:r>
      <w:r w:rsidRPr="00613175">
        <w:tab/>
        <w:t>Specific message contents</w:t>
      </w:r>
    </w:p>
    <w:p w14:paraId="4765FCE6" w14:textId="77777777" w:rsidR="00251D61" w:rsidRPr="00613175" w:rsidRDefault="00251D61" w:rsidP="00251D61">
      <w:pPr>
        <w:rPr>
          <w:lang w:eastAsia="zh-CN"/>
        </w:rPr>
      </w:pPr>
      <w:r w:rsidRPr="00613175">
        <w:rPr>
          <w:lang w:eastAsia="zh-CN"/>
        </w:rPr>
        <w:t>None as fully specified in Annex A.15.2.</w:t>
      </w:r>
    </w:p>
    <w:p w14:paraId="4374E1EF" w14:textId="77777777" w:rsidR="00251D61" w:rsidRPr="00613175" w:rsidRDefault="00251D61" w:rsidP="00251D61">
      <w:pPr>
        <w:pStyle w:val="Heading2"/>
      </w:pPr>
      <w:bookmarkStart w:id="783" w:name="_Toc75880646"/>
      <w:bookmarkStart w:id="784" w:name="_Toc84254344"/>
      <w:bookmarkStart w:id="785" w:name="_Toc84255139"/>
      <w:r w:rsidRPr="00613175">
        <w:t>7.16</w:t>
      </w:r>
      <w:r w:rsidRPr="00613175">
        <w:tab/>
        <w:t>MTSI MT Video call with preconditions at both originating UE and terminating UE / 5GS</w:t>
      </w:r>
      <w:bookmarkEnd w:id="783"/>
      <w:bookmarkEnd w:id="784"/>
      <w:bookmarkEnd w:id="785"/>
    </w:p>
    <w:p w14:paraId="760C5F1E" w14:textId="77777777" w:rsidR="00251D61" w:rsidRPr="00D66C64" w:rsidRDefault="00251D61" w:rsidP="00251D61">
      <w:pPr>
        <w:pStyle w:val="H6"/>
      </w:pPr>
      <w:r w:rsidRPr="00613175">
        <w:t>7.</w:t>
      </w:r>
      <w:r w:rsidRPr="00D66C64">
        <w:t>16.1</w:t>
      </w:r>
      <w:r w:rsidRPr="00D66C64">
        <w:tab/>
        <w:t>Test Purpose (TP)</w:t>
      </w:r>
    </w:p>
    <w:p w14:paraId="53AA052C" w14:textId="77777777" w:rsidR="00251D61" w:rsidRPr="00D66C64" w:rsidRDefault="00251D61" w:rsidP="00251D61">
      <w:pPr>
        <w:pStyle w:val="H6"/>
      </w:pPr>
      <w:r w:rsidRPr="00D66C64">
        <w:t>(1)</w:t>
      </w:r>
    </w:p>
    <w:p w14:paraId="3C954BD1" w14:textId="77777777" w:rsidR="00251D61" w:rsidRPr="00D66C64" w:rsidRDefault="00251D61" w:rsidP="00251D61">
      <w:pPr>
        <w:pStyle w:val="PL"/>
        <w:rPr>
          <w:noProof w:val="0"/>
        </w:rPr>
      </w:pPr>
      <w:r w:rsidRPr="00D66C64">
        <w:rPr>
          <w:b/>
          <w:noProof w:val="0"/>
        </w:rPr>
        <w:t>with</w:t>
      </w:r>
      <w:r w:rsidRPr="00D66C64">
        <w:rPr>
          <w:noProof w:val="0"/>
        </w:rPr>
        <w:t xml:space="preserve"> { UE being registered to IMS }</w:t>
      </w:r>
    </w:p>
    <w:p w14:paraId="468A5ACE"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44CA6E6C"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INVITE for video call }</w:t>
      </w:r>
    </w:p>
    <w:p w14:paraId="24FAFA0E"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may respond with 100 Trying }</w:t>
      </w:r>
    </w:p>
    <w:p w14:paraId="4B57B63D" w14:textId="77777777" w:rsidR="00251D61" w:rsidRPr="00D66C64" w:rsidRDefault="00251D61" w:rsidP="00251D61">
      <w:pPr>
        <w:pStyle w:val="PL"/>
        <w:rPr>
          <w:noProof w:val="0"/>
        </w:rPr>
      </w:pPr>
      <w:r w:rsidRPr="00D66C64">
        <w:rPr>
          <w:noProof w:val="0"/>
        </w:rPr>
        <w:t>}</w:t>
      </w:r>
    </w:p>
    <w:p w14:paraId="7EF7231D" w14:textId="77777777" w:rsidR="00251D61" w:rsidRPr="00D66C64" w:rsidRDefault="00251D61" w:rsidP="00251D61">
      <w:pPr>
        <w:pStyle w:val="PL"/>
        <w:rPr>
          <w:noProof w:val="0"/>
        </w:rPr>
      </w:pPr>
    </w:p>
    <w:p w14:paraId="6A0B1162" w14:textId="77777777" w:rsidR="00251D61" w:rsidRPr="00D66C64" w:rsidRDefault="00251D61" w:rsidP="00251D61">
      <w:pPr>
        <w:pStyle w:val="H6"/>
      </w:pPr>
      <w:r w:rsidRPr="00D66C64">
        <w:t>(2)</w:t>
      </w:r>
    </w:p>
    <w:p w14:paraId="45A6D490" w14:textId="77777777" w:rsidR="00251D61" w:rsidRPr="00D66C64" w:rsidRDefault="00251D61" w:rsidP="00251D61">
      <w:pPr>
        <w:pStyle w:val="PL"/>
        <w:rPr>
          <w:noProof w:val="0"/>
        </w:rPr>
      </w:pPr>
      <w:r w:rsidRPr="00D66C64">
        <w:rPr>
          <w:b/>
          <w:noProof w:val="0"/>
        </w:rPr>
        <w:t>with</w:t>
      </w:r>
      <w:r w:rsidRPr="00D66C64">
        <w:rPr>
          <w:noProof w:val="0"/>
        </w:rPr>
        <w:t xml:space="preserve"> { UE being registered to IMS }</w:t>
      </w:r>
    </w:p>
    <w:p w14:paraId="2C356ABC"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184C80A5"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INVITE for video call }</w:t>
      </w:r>
    </w:p>
    <w:p w14:paraId="49F00552"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responds with 183 Session Progress including SDP }</w:t>
      </w:r>
    </w:p>
    <w:p w14:paraId="1808EA4A" w14:textId="77777777" w:rsidR="00251D61" w:rsidRPr="00D66C64" w:rsidRDefault="00251D61" w:rsidP="00251D61">
      <w:pPr>
        <w:pStyle w:val="PL"/>
        <w:rPr>
          <w:noProof w:val="0"/>
        </w:rPr>
      </w:pPr>
      <w:r w:rsidRPr="00D66C64">
        <w:rPr>
          <w:noProof w:val="0"/>
        </w:rPr>
        <w:t>}</w:t>
      </w:r>
    </w:p>
    <w:p w14:paraId="2910E802" w14:textId="77777777" w:rsidR="00251D61" w:rsidRPr="00D66C64" w:rsidRDefault="00251D61" w:rsidP="00251D61">
      <w:pPr>
        <w:pStyle w:val="PL"/>
        <w:rPr>
          <w:noProof w:val="0"/>
        </w:rPr>
      </w:pPr>
    </w:p>
    <w:p w14:paraId="08A16760" w14:textId="77777777" w:rsidR="00251D61" w:rsidRPr="00D66C64" w:rsidRDefault="00251D61" w:rsidP="00251D61">
      <w:pPr>
        <w:pStyle w:val="H6"/>
      </w:pPr>
      <w:r w:rsidRPr="00D66C64">
        <w:t>(3)</w:t>
      </w:r>
    </w:p>
    <w:p w14:paraId="33078EC4" w14:textId="77777777" w:rsidR="00251D61" w:rsidRPr="00D66C64" w:rsidRDefault="00251D61" w:rsidP="00251D61">
      <w:pPr>
        <w:pStyle w:val="PL"/>
        <w:rPr>
          <w:noProof w:val="0"/>
        </w:rPr>
      </w:pPr>
      <w:r w:rsidRPr="00D66C64">
        <w:rPr>
          <w:b/>
          <w:noProof w:val="0"/>
        </w:rPr>
        <w:t>with</w:t>
      </w:r>
      <w:r w:rsidRPr="00D66C64">
        <w:rPr>
          <w:noProof w:val="0"/>
        </w:rPr>
        <w:t xml:space="preserve"> { UE having sent 183 Session Progress }</w:t>
      </w:r>
    </w:p>
    <w:p w14:paraId="43FCB438"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09A98F7"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PRACK for 183 Session Progress }</w:t>
      </w:r>
    </w:p>
    <w:p w14:paraId="55EB26A7"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200 OK for PRACK }</w:t>
      </w:r>
    </w:p>
    <w:p w14:paraId="3936B63A" w14:textId="77777777" w:rsidR="00251D61" w:rsidRPr="00D66C64" w:rsidRDefault="00251D61" w:rsidP="00251D61">
      <w:pPr>
        <w:pStyle w:val="PL"/>
        <w:rPr>
          <w:noProof w:val="0"/>
        </w:rPr>
      </w:pPr>
      <w:r w:rsidRPr="00D66C64">
        <w:rPr>
          <w:noProof w:val="0"/>
        </w:rPr>
        <w:t>}</w:t>
      </w:r>
    </w:p>
    <w:p w14:paraId="02F99595" w14:textId="77777777" w:rsidR="00251D61" w:rsidRPr="00D66C64" w:rsidRDefault="00251D61" w:rsidP="00251D61">
      <w:pPr>
        <w:pStyle w:val="PL"/>
        <w:rPr>
          <w:noProof w:val="0"/>
        </w:rPr>
      </w:pPr>
    </w:p>
    <w:p w14:paraId="3BEC25AF" w14:textId="77777777" w:rsidR="00251D61" w:rsidRPr="00D66C64" w:rsidRDefault="00251D61" w:rsidP="00251D61">
      <w:pPr>
        <w:pStyle w:val="H6"/>
      </w:pPr>
      <w:r w:rsidRPr="00D66C64">
        <w:t>(4)</w:t>
      </w:r>
    </w:p>
    <w:p w14:paraId="6D6E7906" w14:textId="77777777" w:rsidR="00251D61" w:rsidRPr="00D66C64" w:rsidRDefault="00251D61" w:rsidP="00251D61">
      <w:pPr>
        <w:pStyle w:val="PL"/>
        <w:rPr>
          <w:noProof w:val="0"/>
        </w:rPr>
      </w:pPr>
      <w:r w:rsidRPr="00D66C64">
        <w:rPr>
          <w:b/>
          <w:noProof w:val="0"/>
        </w:rPr>
        <w:t>with</w:t>
      </w:r>
      <w:r w:rsidRPr="00D66C64">
        <w:rPr>
          <w:noProof w:val="0"/>
        </w:rPr>
        <w:t xml:space="preserve"> { UE having sent 200 OK for PRACK }</w:t>
      </w:r>
    </w:p>
    <w:p w14:paraId="4225D2D7"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40165F18"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UPDATE including SDP }</w:t>
      </w:r>
    </w:p>
    <w:p w14:paraId="354ADF28"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200 OK for UPDATE including SDP and 180 Ringing }</w:t>
      </w:r>
    </w:p>
    <w:p w14:paraId="145FC74B" w14:textId="77777777" w:rsidR="00251D61" w:rsidRPr="00D66C64" w:rsidRDefault="00251D61" w:rsidP="00251D61">
      <w:pPr>
        <w:pStyle w:val="PL"/>
        <w:rPr>
          <w:noProof w:val="0"/>
        </w:rPr>
      </w:pPr>
      <w:r w:rsidRPr="00D66C64">
        <w:rPr>
          <w:noProof w:val="0"/>
        </w:rPr>
        <w:t>}</w:t>
      </w:r>
    </w:p>
    <w:p w14:paraId="396D3FD8" w14:textId="77777777" w:rsidR="00251D61" w:rsidRPr="00D66C64" w:rsidRDefault="00251D61" w:rsidP="00251D61">
      <w:pPr>
        <w:pStyle w:val="PL"/>
        <w:rPr>
          <w:noProof w:val="0"/>
        </w:rPr>
      </w:pPr>
    </w:p>
    <w:p w14:paraId="2F3712C4" w14:textId="77777777" w:rsidR="00251D61" w:rsidRPr="00D66C64" w:rsidRDefault="00251D61" w:rsidP="00251D61">
      <w:pPr>
        <w:pStyle w:val="H6"/>
      </w:pPr>
      <w:r w:rsidRPr="00D66C64">
        <w:t>(5)</w:t>
      </w:r>
    </w:p>
    <w:p w14:paraId="6ED7C61D" w14:textId="77777777" w:rsidR="00251D61" w:rsidRPr="00D66C64" w:rsidRDefault="00251D61" w:rsidP="00251D61">
      <w:pPr>
        <w:pStyle w:val="PL"/>
        <w:rPr>
          <w:noProof w:val="0"/>
        </w:rPr>
      </w:pPr>
      <w:r w:rsidRPr="00D66C64">
        <w:rPr>
          <w:b/>
          <w:noProof w:val="0"/>
        </w:rPr>
        <w:t>with</w:t>
      </w:r>
      <w:r w:rsidRPr="00D66C64">
        <w:rPr>
          <w:noProof w:val="0"/>
        </w:rPr>
        <w:t xml:space="preserve"> { UE having sent 180 Ringing, possibly reliably }</w:t>
      </w:r>
    </w:p>
    <w:p w14:paraId="66D8295D"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DB7C51B"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180 Ringing was sent reliably and consequently UE receives PRACK for 180 Ringing }</w:t>
      </w:r>
    </w:p>
    <w:p w14:paraId="5E115AFF"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200 OK for PRACK }</w:t>
      </w:r>
    </w:p>
    <w:p w14:paraId="5ADCDFB2" w14:textId="77777777" w:rsidR="00251D61" w:rsidRPr="00D66C64" w:rsidRDefault="00251D61" w:rsidP="00251D61">
      <w:pPr>
        <w:pStyle w:val="PL"/>
        <w:rPr>
          <w:noProof w:val="0"/>
        </w:rPr>
      </w:pPr>
      <w:r w:rsidRPr="00D66C64">
        <w:rPr>
          <w:noProof w:val="0"/>
        </w:rPr>
        <w:t>}</w:t>
      </w:r>
    </w:p>
    <w:p w14:paraId="667EA18E" w14:textId="77777777" w:rsidR="00251D61" w:rsidRPr="00D66C64" w:rsidRDefault="00251D61" w:rsidP="00251D61">
      <w:pPr>
        <w:pStyle w:val="PL"/>
        <w:rPr>
          <w:noProof w:val="0"/>
        </w:rPr>
      </w:pPr>
    </w:p>
    <w:p w14:paraId="2308A206" w14:textId="77777777" w:rsidR="00251D61" w:rsidRPr="00D66C64" w:rsidRDefault="00251D61" w:rsidP="00251D61">
      <w:pPr>
        <w:pStyle w:val="H6"/>
      </w:pPr>
      <w:r w:rsidRPr="00D66C64">
        <w:t>(6)</w:t>
      </w:r>
    </w:p>
    <w:p w14:paraId="1D3C8710" w14:textId="77777777" w:rsidR="00251D61" w:rsidRPr="00D66C64" w:rsidRDefault="00251D61" w:rsidP="00251D61">
      <w:pPr>
        <w:pStyle w:val="PL"/>
        <w:rPr>
          <w:noProof w:val="0"/>
        </w:rPr>
      </w:pPr>
      <w:r w:rsidRPr="00D66C64">
        <w:rPr>
          <w:b/>
          <w:noProof w:val="0"/>
        </w:rPr>
        <w:t>with</w:t>
      </w:r>
      <w:r w:rsidRPr="00D66C64">
        <w:rPr>
          <w:noProof w:val="0"/>
        </w:rPr>
        <w:t xml:space="preserve"> { UE having sent 180 Ringing }</w:t>
      </w:r>
    </w:p>
    <w:p w14:paraId="36164435"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F438577"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User accepts the incoming video call request }</w:t>
      </w:r>
    </w:p>
    <w:p w14:paraId="2C63E266" w14:textId="77777777" w:rsidR="00251D61" w:rsidRPr="00D66C64" w:rsidRDefault="00251D61" w:rsidP="00251D61">
      <w:pPr>
        <w:pStyle w:val="PL"/>
        <w:rPr>
          <w:noProof w:val="0"/>
        </w:rPr>
      </w:pPr>
      <w:r w:rsidRPr="00D66C64">
        <w:rPr>
          <w:noProof w:val="0"/>
        </w:rPr>
        <w:t xml:space="preserve">    then { UE sends 200 OK for INVITE }</w:t>
      </w:r>
    </w:p>
    <w:p w14:paraId="0EF1376D" w14:textId="77777777" w:rsidR="00251D61" w:rsidRPr="00D66C64" w:rsidRDefault="00251D61" w:rsidP="00251D61">
      <w:pPr>
        <w:pStyle w:val="PL"/>
        <w:rPr>
          <w:noProof w:val="0"/>
        </w:rPr>
      </w:pPr>
      <w:r w:rsidRPr="00D66C64">
        <w:rPr>
          <w:noProof w:val="0"/>
        </w:rPr>
        <w:t>}</w:t>
      </w:r>
    </w:p>
    <w:p w14:paraId="56E8184E" w14:textId="77777777" w:rsidR="00251D61" w:rsidRPr="00D66C64" w:rsidRDefault="00251D61" w:rsidP="00251D61">
      <w:pPr>
        <w:pStyle w:val="PL"/>
        <w:rPr>
          <w:noProof w:val="0"/>
        </w:rPr>
      </w:pPr>
    </w:p>
    <w:p w14:paraId="20F93BA9" w14:textId="77777777" w:rsidR="00251D61" w:rsidRPr="00D66C64" w:rsidRDefault="00251D61" w:rsidP="00251D61">
      <w:pPr>
        <w:pStyle w:val="H6"/>
      </w:pPr>
      <w:r w:rsidRPr="00D66C64">
        <w:t>(7)</w:t>
      </w:r>
    </w:p>
    <w:p w14:paraId="14727546" w14:textId="77777777" w:rsidR="00251D61" w:rsidRPr="00D66C64" w:rsidRDefault="00251D61" w:rsidP="00251D61">
      <w:pPr>
        <w:pStyle w:val="PL"/>
        <w:rPr>
          <w:noProof w:val="0"/>
        </w:rPr>
      </w:pPr>
      <w:r w:rsidRPr="00D66C64">
        <w:rPr>
          <w:b/>
          <w:noProof w:val="0"/>
        </w:rPr>
        <w:t>with</w:t>
      </w:r>
      <w:r w:rsidRPr="00D66C64">
        <w:rPr>
          <w:noProof w:val="0"/>
        </w:rPr>
        <w:t xml:space="preserve"> { UE having sent 200 OK for INVITE }</w:t>
      </w:r>
    </w:p>
    <w:p w14:paraId="0609BEB9"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3EE66CD7"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ACK followed by BYE }</w:t>
      </w:r>
    </w:p>
    <w:p w14:paraId="28EA3F56"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200 OK for BYE }</w:t>
      </w:r>
    </w:p>
    <w:p w14:paraId="3D8C87CE" w14:textId="77777777" w:rsidR="00251D61" w:rsidRPr="00D66C64" w:rsidRDefault="00251D61" w:rsidP="00251D61">
      <w:pPr>
        <w:pStyle w:val="PL"/>
        <w:rPr>
          <w:noProof w:val="0"/>
        </w:rPr>
      </w:pPr>
      <w:r w:rsidRPr="00D66C64">
        <w:rPr>
          <w:noProof w:val="0"/>
        </w:rPr>
        <w:t>}</w:t>
      </w:r>
    </w:p>
    <w:p w14:paraId="5342C134" w14:textId="77777777" w:rsidR="00251D61" w:rsidRPr="00D66C64" w:rsidRDefault="00251D61" w:rsidP="00251D61">
      <w:pPr>
        <w:pStyle w:val="PL"/>
        <w:rPr>
          <w:noProof w:val="0"/>
        </w:rPr>
      </w:pPr>
    </w:p>
    <w:p w14:paraId="42FAB9CA" w14:textId="77777777" w:rsidR="00251D61" w:rsidRPr="00D66C64" w:rsidRDefault="00251D61" w:rsidP="00251D61">
      <w:pPr>
        <w:pStyle w:val="H6"/>
      </w:pPr>
      <w:r w:rsidRPr="00D66C64">
        <w:t>7.16.2</w:t>
      </w:r>
      <w:r w:rsidRPr="00D66C64">
        <w:tab/>
        <w:t>Conformance Requirements</w:t>
      </w:r>
    </w:p>
    <w:p w14:paraId="27B64251" w14:textId="77777777" w:rsidR="00251D61" w:rsidRPr="00D66C64" w:rsidRDefault="00251D61" w:rsidP="00251D61">
      <w:pPr>
        <w:rPr>
          <w:lang w:eastAsia="zh-CN"/>
        </w:rPr>
      </w:pPr>
      <w:r w:rsidRPr="00D66C64">
        <w:rPr>
          <w:lang w:eastAsia="zh-CN"/>
        </w:rPr>
        <w:t>The conformance requirements covered in the present test case are, unless otherwise stated, Rel-15 requirements.</w:t>
      </w:r>
    </w:p>
    <w:p w14:paraId="161ADF4A" w14:textId="77777777" w:rsidR="00251D61" w:rsidRPr="00D66C64" w:rsidRDefault="00251D61" w:rsidP="00251D61">
      <w:r w:rsidRPr="00D66C64">
        <w:t>[TS 24.229, clause 6.1.1]:</w:t>
      </w:r>
    </w:p>
    <w:p w14:paraId="1FF4E6C3" w14:textId="77777777" w:rsidR="00251D61" w:rsidRPr="00D66C64" w:rsidRDefault="00251D61" w:rsidP="00251D61">
      <w:r w:rsidRPr="00D66C64">
        <w:t xml:space="preserve">For "video" and "audio" media types that utilize the RTP/RTCP, the UE shall specify the proposed bandwidth for each media stream utilizing the "b=" media descriptor and the "AS" bandwidth modifier in the SDP. </w:t>
      </w:r>
    </w:p>
    <w:p w14:paraId="11458841" w14:textId="77777777" w:rsidR="00251D61" w:rsidRPr="00D66C64" w:rsidRDefault="00251D61" w:rsidP="00251D61">
      <w:r w:rsidRPr="00D66C64">
        <w:t>...</w:t>
      </w:r>
    </w:p>
    <w:p w14:paraId="3388EF0B" w14:textId="77777777" w:rsidR="00251D61" w:rsidRPr="00D66C64" w:rsidRDefault="00251D61" w:rsidP="00251D61">
      <w:r w:rsidRPr="00D66C64">
        <w:t>If the media line in the SDP indicates the usage of RTP/RTCP, and if the UE is configured to request an RTCP bandwidth level for the session is different than the default RTCP bandwidth as specified in RFC 3556, then in addition to the "AS" bandwidth modifier in the media-level "b=" line, the UE shall include two media-level "b=" lines, one with the "RS" bandwidth modifier and the other with the "RR" bandwidth modifier as described in RFC 3556 to specify the required bandwidth allocation for RTCP. The bandwidth-value in the b=RS: and b=RR: lines may include transport overhead as described in subclause 6.1 of RFC 3890.</w:t>
      </w:r>
    </w:p>
    <w:p w14:paraId="27475323" w14:textId="77777777" w:rsidR="00251D61" w:rsidRPr="00D66C64" w:rsidRDefault="00251D61" w:rsidP="00251D61">
      <w:r w:rsidRPr="00D66C64">
        <w:t>For other media streams the "b=" media descriptor may be included. The value or absence of the "b=" parameter will affect the assigned QoS which is defined in 3GPP TS 29.208.</w:t>
      </w:r>
    </w:p>
    <w:p w14:paraId="764D2CE5" w14:textId="77777777" w:rsidR="00251D61" w:rsidRPr="00D66C64" w:rsidRDefault="00251D61" w:rsidP="00251D61">
      <w:r w:rsidRPr="00D66C64">
        <w:t>[TS 24.229, clause 6.1.3]:</w:t>
      </w:r>
    </w:p>
    <w:p w14:paraId="09C03C77" w14:textId="77777777" w:rsidR="00251D61" w:rsidRPr="00D66C64" w:rsidRDefault="00251D61" w:rsidP="00251D61">
      <w:r w:rsidRPr="00D66C64">
        <w:rPr>
          <w:snapToGrid w:val="0"/>
        </w:rPr>
        <w:t xml:space="preserve">Upon sending an SDP answer to an SDP offer, with the SDP answer including one or more media streams for which the originating side did indicate its local preconditions as not met, if the precondition mechanism is used by the terminating UE </w:t>
      </w:r>
      <w:r w:rsidRPr="00D66C64">
        <w:t>(see subclause 5.1.4.1)</w:t>
      </w:r>
      <w:r w:rsidRPr="00D66C64">
        <w:rPr>
          <w:snapToGrid w:val="0"/>
        </w:rPr>
        <w:t>, the terminating UE shall indicate its local preconditions and request the confirmation for the result of the resource reservation at the originating end point.</w:t>
      </w:r>
    </w:p>
    <w:p w14:paraId="2EDC4AAB" w14:textId="77777777" w:rsidR="00251D61" w:rsidRPr="00D66C64" w:rsidRDefault="00251D61" w:rsidP="00251D61">
      <w:pPr>
        <w:rPr>
          <w:lang w:eastAsia="zh-CN"/>
        </w:rPr>
      </w:pPr>
      <w:r w:rsidRPr="00D66C64">
        <w:rPr>
          <w:lang w:eastAsia="zh-CN"/>
        </w:rPr>
        <w:t>…</w:t>
      </w:r>
    </w:p>
    <w:p w14:paraId="542946C1" w14:textId="77777777" w:rsidR="00251D61" w:rsidRPr="00D66C64" w:rsidRDefault="00251D61" w:rsidP="00251D61">
      <w:pPr>
        <w:rPr>
          <w:snapToGrid w:val="0"/>
        </w:rPr>
      </w:pPr>
      <w:r w:rsidRPr="00D66C64">
        <w:rPr>
          <w:snapToGrid w:val="0"/>
        </w:rPr>
        <w:t>Upon receiving an initial INVITE request that includes the SDP offer containing an IP address type (in the "c=" parameter) that is not supported by the UE, the UE shall:</w:t>
      </w:r>
    </w:p>
    <w:p w14:paraId="4E8C42A3" w14:textId="77777777" w:rsidR="00251D61" w:rsidRPr="00D66C64" w:rsidRDefault="00251D61" w:rsidP="00251D61">
      <w:pPr>
        <w:pStyle w:val="B10"/>
      </w:pPr>
      <w:r w:rsidRPr="00D66C64">
        <w:rPr>
          <w:snapToGrid w:val="0"/>
        </w:rPr>
        <w:t>-</w:t>
      </w:r>
      <w:r w:rsidRPr="00D66C64">
        <w:rPr>
          <w:snapToGrid w:val="0"/>
        </w:rPr>
        <w:tab/>
        <w:t xml:space="preserve">if the UE is a UE </w:t>
      </w:r>
      <w:r w:rsidRPr="00D66C64">
        <w:t>performing the functions of an external attached network and</w:t>
      </w:r>
    </w:p>
    <w:p w14:paraId="75E54FF6" w14:textId="77777777" w:rsidR="00251D61" w:rsidRPr="00D66C64" w:rsidRDefault="00251D61" w:rsidP="00251D61">
      <w:pPr>
        <w:pStyle w:val="B2"/>
        <w:rPr>
          <w:snapToGrid w:val="0"/>
        </w:rPr>
      </w:pPr>
      <w:r w:rsidRPr="00D66C64">
        <w:rPr>
          <w:snapToGrid w:val="0"/>
        </w:rPr>
        <w:lastRenderedPageBreak/>
        <w:t>1)</w:t>
      </w:r>
      <w:r w:rsidRPr="00D66C64">
        <w:rPr>
          <w:snapToGrid w:val="0"/>
        </w:rPr>
        <w:tab/>
        <w:t>if the received SDP offer contains an "altc" SDP attribute indicating an alternative and supported IP address; and</w:t>
      </w:r>
    </w:p>
    <w:p w14:paraId="79398E05" w14:textId="77777777" w:rsidR="00251D61" w:rsidRPr="00D66C64" w:rsidRDefault="00251D61" w:rsidP="00251D61">
      <w:pPr>
        <w:pStyle w:val="B2"/>
        <w:rPr>
          <w:snapToGrid w:val="0"/>
        </w:rPr>
      </w:pPr>
      <w:r w:rsidRPr="00D66C64">
        <w:rPr>
          <w:snapToGrid w:val="0"/>
        </w:rPr>
        <w:t>2)</w:t>
      </w:r>
      <w:r w:rsidRPr="00D66C64">
        <w:rPr>
          <w:snapToGrid w:val="0"/>
        </w:rPr>
        <w:tab/>
        <w:t>the UE supports the "altc" SDP attribute;</w:t>
      </w:r>
    </w:p>
    <w:p w14:paraId="300A472F" w14:textId="77777777" w:rsidR="00251D61" w:rsidRPr="00D66C64" w:rsidRDefault="00251D61" w:rsidP="00251D61">
      <w:pPr>
        <w:pStyle w:val="B10"/>
        <w:rPr>
          <w:snapToGrid w:val="0"/>
        </w:rPr>
      </w:pPr>
      <w:r w:rsidRPr="00D66C64">
        <w:rPr>
          <w:snapToGrid w:val="0"/>
        </w:rPr>
        <w:tab/>
        <w:t>select an IP address type in accordance with RFC 6947 [228]; or</w:t>
      </w:r>
    </w:p>
    <w:p w14:paraId="1559A92C" w14:textId="77777777" w:rsidR="00251D61" w:rsidRPr="00D66C64" w:rsidRDefault="00251D61" w:rsidP="00251D61">
      <w:pPr>
        <w:pStyle w:val="B10"/>
        <w:rPr>
          <w:snapToGrid w:val="0"/>
        </w:rPr>
      </w:pPr>
      <w:r w:rsidRPr="00D66C64">
        <w:rPr>
          <w:snapToGrid w:val="0"/>
        </w:rPr>
        <w:t>-</w:t>
      </w:r>
      <w:r w:rsidRPr="00D66C64">
        <w:rPr>
          <w:snapToGrid w:val="0"/>
        </w:rPr>
        <w:tab/>
        <w:t>otherwise respond with a 488 (Not Acceptable Here) response including a 301 Warning header field indicating "incompatible network address format".</w:t>
      </w:r>
    </w:p>
    <w:p w14:paraId="2BBBC152" w14:textId="77777777" w:rsidR="00251D61" w:rsidRPr="00D66C64" w:rsidRDefault="00251D61" w:rsidP="00251D61">
      <w:pPr>
        <w:pStyle w:val="NO"/>
        <w:rPr>
          <w:snapToGrid w:val="0"/>
        </w:rPr>
      </w:pPr>
      <w:r w:rsidRPr="00D66C64">
        <w:rPr>
          <w:snapToGrid w:val="0"/>
        </w:rPr>
        <w:t>NOTE 2:</w:t>
      </w:r>
      <w:r w:rsidRPr="00D66C64">
        <w:rPr>
          <w:snapToGrid w:val="0"/>
        </w:rPr>
        <w:tab/>
        <w:t xml:space="preserve">Upon receiving an initial INVITE request that does not include an SDP offer, the UE can accept the request and include an SDP offer in the </w:t>
      </w:r>
      <w:r w:rsidRPr="00D66C64">
        <w:t>first reliable response. The SDP offer will reflect the called user's terminal capabilities and user preferences for the session.</w:t>
      </w:r>
    </w:p>
    <w:p w14:paraId="5CF43370" w14:textId="77777777" w:rsidR="00251D61" w:rsidRPr="00D66C64" w:rsidRDefault="00251D61" w:rsidP="00251D61">
      <w:pPr>
        <w:rPr>
          <w:snapToGrid w:val="0"/>
        </w:rPr>
      </w:pPr>
      <w:r w:rsidRPr="00D66C64">
        <w:t>If the UE receives an SDP offer that specifies</w:t>
      </w:r>
      <w:r w:rsidRPr="00D66C64">
        <w:rPr>
          <w:lang w:eastAsia="zh-CN"/>
        </w:rPr>
        <w:t xml:space="preserve"> different IP address type for media (i.e. specify it in the "c=" parameter of the SDP</w:t>
      </w:r>
      <w:r w:rsidRPr="00D66C64">
        <w:rPr>
          <w:snapToGrid w:val="0"/>
        </w:rPr>
        <w:t xml:space="preserve"> offer</w:t>
      </w:r>
      <w:r w:rsidRPr="00D66C64">
        <w:rPr>
          <w:lang w:eastAsia="zh-CN"/>
        </w:rPr>
        <w:t xml:space="preserve">) that the UE is using for signalling, and </w:t>
      </w:r>
      <w:r w:rsidRPr="00D66C64">
        <w:t>if the UE supports both IPv4 and IPv6 addresses simultaneously</w:t>
      </w:r>
      <w:r w:rsidRPr="00D66C64">
        <w:rPr>
          <w:lang w:eastAsia="zh-CN"/>
        </w:rPr>
        <w:t xml:space="preserve">, </w:t>
      </w:r>
      <w:r w:rsidRPr="00D66C64">
        <w:t xml:space="preserve">the UE shall accept the received SDP offer. Subsequently, the UE shall either acquire an IP address type or use an existing IP address type as specified in </w:t>
      </w:r>
      <w:r w:rsidRPr="00D66C64">
        <w:rPr>
          <w:lang w:eastAsia="zh-CN"/>
        </w:rPr>
        <w:t>the SDP</w:t>
      </w:r>
      <w:r w:rsidRPr="00D66C64">
        <w:rPr>
          <w:snapToGrid w:val="0"/>
        </w:rPr>
        <w:t xml:space="preserve"> offer, and include it </w:t>
      </w:r>
      <w:r w:rsidRPr="00D66C64">
        <w:rPr>
          <w:lang w:eastAsia="zh-CN"/>
        </w:rPr>
        <w:t>in the "c=" parameter</w:t>
      </w:r>
      <w:r w:rsidRPr="00D66C64">
        <w:rPr>
          <w:snapToGrid w:val="0"/>
        </w:rPr>
        <w:t xml:space="preserve"> in the SDP answer.</w:t>
      </w:r>
    </w:p>
    <w:p w14:paraId="1F6648EC" w14:textId="77777777" w:rsidR="00251D61" w:rsidRPr="00D66C64" w:rsidRDefault="00251D61" w:rsidP="00251D61">
      <w:pPr>
        <w:pStyle w:val="NO"/>
        <w:rPr>
          <w:lang w:eastAsia="zh-CN"/>
        </w:rPr>
      </w:pPr>
      <w:r w:rsidRPr="00D66C64">
        <w:rPr>
          <w:snapToGrid w:val="0"/>
        </w:rPr>
        <w:t>NOTE 3:</w:t>
      </w:r>
      <w:r w:rsidRPr="00D66C64">
        <w:rPr>
          <w:snapToGrid w:val="0"/>
        </w:rPr>
        <w:tab/>
      </w:r>
      <w:r w:rsidRPr="00D66C64">
        <w:t xml:space="preserve">Upon receiving an initial INVITE request, that includes an SDP offer containing </w:t>
      </w:r>
      <w:r w:rsidRPr="00D66C64">
        <w:rPr>
          <w:rFonts w:eastAsia="MS Mincho"/>
        </w:rPr>
        <w:t xml:space="preserve">connection addresses </w:t>
      </w:r>
      <w:r w:rsidRPr="00D66C64">
        <w:t xml:space="preserve">(in the "c=" parameter) equal to zero, the UE will select the media streams that is willing to accept for the session, reserve the QoS resources for accepted media streams, and include its valid </w:t>
      </w:r>
      <w:r w:rsidRPr="00D66C64">
        <w:rPr>
          <w:rFonts w:eastAsia="MS Mincho"/>
        </w:rPr>
        <w:t>connection address</w:t>
      </w:r>
      <w:r w:rsidRPr="00D66C64">
        <w:t xml:space="preserve"> in the SDP answer.</w:t>
      </w:r>
    </w:p>
    <w:p w14:paraId="32085B87" w14:textId="77777777" w:rsidR="00251D61" w:rsidRPr="00D66C64" w:rsidRDefault="00251D61" w:rsidP="00251D61">
      <w:pPr>
        <w:rPr>
          <w:lang w:eastAsia="zh-CN"/>
        </w:rPr>
      </w:pPr>
      <w:r w:rsidRPr="00D66C64">
        <w:rPr>
          <w:lang w:eastAsia="zh-CN"/>
        </w:rPr>
        <w:t>…</w:t>
      </w:r>
    </w:p>
    <w:p w14:paraId="05AC2310" w14:textId="77777777" w:rsidR="00251D61" w:rsidRPr="00D66C64" w:rsidRDefault="00251D61" w:rsidP="00251D61">
      <w:r w:rsidRPr="00D66C64">
        <w:t>If the terminating UE uses the precondition mechanism (see subclause 5.1.4.1), if the desired QoS resources for one or more media streams have not been reserved at the terminating UE when constructing the SDP offer, the terminating UE shall indicate the related local preconditions for QoS as not met, using the segmented status type, as defined in RFC 3312 [30] and RFC 4032 [64], as well as the strength-tag value "mandatory" for the local segment and the strength-tag value either "optional" or as specified in RFC 3312 [30] and RFC 4032 [64] for the remote segment.</w:t>
      </w:r>
    </w:p>
    <w:p w14:paraId="37C9C832" w14:textId="77777777" w:rsidR="00251D61" w:rsidRPr="00D66C64" w:rsidRDefault="00251D61" w:rsidP="00251D61">
      <w:pPr>
        <w:pStyle w:val="NO"/>
      </w:pPr>
      <w:r w:rsidRPr="00D66C64">
        <w:t>NOTE 7:</w:t>
      </w:r>
      <w:r w:rsidRPr="00D66C64">
        <w:tab/>
        <w:t>It is out of scope of this specification which media streams are to be included in the SDP offer.</w:t>
      </w:r>
    </w:p>
    <w:p w14:paraId="53120685" w14:textId="77777777" w:rsidR="00251D61" w:rsidRPr="00D66C64" w:rsidRDefault="00251D61" w:rsidP="00251D61">
      <w:r w:rsidRPr="00D66C64">
        <w:t>If the terminating UE uses the precondition mechanism (see subclause 5.1.4.1) and if the desired QoS resources for one or more media streams are available at the terminating UE when the SDP offer is sent, the UE shall indicate the related local preconditions as met, using the segmented status type, as defined in RFC 3312 [30] and RFC 4032 [64], as well as the strength-tag value "mandatory" for the local segment and the strength-tag value either "optional" or as specified in RFC 3312 [30] and RFC 4032 [64] for the remote segment.</w:t>
      </w:r>
    </w:p>
    <w:p w14:paraId="75910CC8" w14:textId="77777777" w:rsidR="00251D61" w:rsidRPr="00D66C64" w:rsidRDefault="00251D61" w:rsidP="00251D61">
      <w:r w:rsidRPr="00D66C64">
        <w:t>If the terminating UE sends an UPDATE request to remove one or more media streams negotiated in the session for which a final response to the INVITE request has not been sent yet, the terminating UE sets the ports of the media streams to be removed from the session to zero in the new SDP offer.</w:t>
      </w:r>
    </w:p>
    <w:p w14:paraId="58A44725" w14:textId="77777777" w:rsidR="00251D61" w:rsidRPr="00D66C64" w:rsidRDefault="00251D61" w:rsidP="00251D61">
      <w:pPr>
        <w:pStyle w:val="NO"/>
        <w:rPr>
          <w:lang w:eastAsia="ja-JP"/>
        </w:rPr>
      </w:pPr>
      <w:r w:rsidRPr="00D66C64">
        <w:rPr>
          <w:snapToGrid w:val="0"/>
        </w:rPr>
        <w:t>NOTE </w:t>
      </w:r>
      <w:r w:rsidRPr="00D66C64">
        <w:rPr>
          <w:snapToGrid w:val="0"/>
          <w:lang w:eastAsia="ja-JP"/>
        </w:rPr>
        <w:t>8</w:t>
      </w:r>
      <w:r w:rsidRPr="00D66C64">
        <w:rPr>
          <w:snapToGrid w:val="0"/>
        </w:rPr>
        <w:t>:</w:t>
      </w:r>
      <w:r w:rsidRPr="00D66C64">
        <w:rPr>
          <w:snapToGrid w:val="0"/>
        </w:rPr>
        <w:tab/>
      </w:r>
      <w:r w:rsidRPr="00D66C64">
        <w:rPr>
          <w:lang w:eastAsia="ja-JP"/>
        </w:rPr>
        <w:t xml:space="preserve">Upon receiving an initial </w:t>
      </w:r>
      <w:r w:rsidRPr="00D66C64">
        <w:t>INVITE request</w:t>
      </w:r>
      <w:r w:rsidRPr="00D66C64">
        <w:rPr>
          <w:lang w:eastAsia="ja-JP"/>
        </w:rPr>
        <w:t xml:space="preserve"> with one or more media streams which the terminating UE supports and one or more media streams which the UE does not support, the UE is not expected to reject the INVITE request just because of the presence of the unsupported media stream.</w:t>
      </w:r>
    </w:p>
    <w:p w14:paraId="314A4543" w14:textId="77777777" w:rsidR="00251D61" w:rsidRPr="00D66C64" w:rsidRDefault="00251D61" w:rsidP="00251D61">
      <w:pPr>
        <w:pStyle w:val="NO"/>
      </w:pPr>
      <w:r w:rsidRPr="00D66C64">
        <w:t>NOTE 9:</w:t>
      </w:r>
      <w:r w:rsidRPr="00D66C64">
        <w:tab/>
        <w:t>Previous versions of this document mandated the use of the SDP inactive attribute in the SDP offer if the desired QoS resources for one or more media streams had not been reserved at the originating UE when constructing the SDP offer unless the originating UE knew that the precondition mechanism was supported by the remote UE. The use can still occur when interoperating with devices based on earlier versions of this document.</w:t>
      </w:r>
    </w:p>
    <w:p w14:paraId="094FE79F" w14:textId="77777777" w:rsidR="00251D61" w:rsidRPr="00D66C64" w:rsidRDefault="00251D61" w:rsidP="00251D61">
      <w:r w:rsidRPr="00D66C64">
        <w:t>[TS 26.114, clause 5.2.2]:</w:t>
      </w:r>
    </w:p>
    <w:p w14:paraId="59756ECA" w14:textId="77777777" w:rsidR="00251D61" w:rsidRPr="00D66C64" w:rsidRDefault="00251D61" w:rsidP="00251D61">
      <w:r w:rsidRPr="00D66C64">
        <w:t>MTSI clients in terminals offering video communication shall support:</w:t>
      </w:r>
    </w:p>
    <w:p w14:paraId="092825C9" w14:textId="77777777" w:rsidR="00251D61" w:rsidRPr="00D66C64" w:rsidRDefault="00251D61" w:rsidP="00251D61">
      <w:pPr>
        <w:pStyle w:val="B10"/>
      </w:pPr>
      <w:r w:rsidRPr="00D66C64">
        <w:t>-</w:t>
      </w:r>
      <w:r w:rsidRPr="00D66C64">
        <w:tab/>
        <w:t>H.264 (AVC) [24] Constrained Baseline Profile (CBP) Level 1.2;</w:t>
      </w:r>
    </w:p>
    <w:p w14:paraId="643E40CC" w14:textId="77777777" w:rsidR="00251D61" w:rsidRPr="00D66C64" w:rsidRDefault="00251D61" w:rsidP="00251D61">
      <w:pPr>
        <w:pStyle w:val="B10"/>
      </w:pPr>
      <w:r w:rsidRPr="00D66C64">
        <w:t>-</w:t>
      </w:r>
      <w:r w:rsidRPr="00D66C64">
        <w:tab/>
        <w:t>H.265 (HEVC) [119] Main Profile, Main Tier, Level 3.1.</w:t>
      </w:r>
    </w:p>
    <w:p w14:paraId="4348B577" w14:textId="77777777" w:rsidR="00251D61" w:rsidRPr="00D66C64" w:rsidRDefault="00251D61" w:rsidP="00251D61">
      <w:r w:rsidRPr="00D66C64">
        <w:t>In addition they should support:</w:t>
      </w:r>
    </w:p>
    <w:p w14:paraId="57666A86" w14:textId="77777777" w:rsidR="00251D61" w:rsidRPr="00D66C64" w:rsidRDefault="00251D61" w:rsidP="00251D61">
      <w:pPr>
        <w:pStyle w:val="B2"/>
      </w:pPr>
      <w:r w:rsidRPr="00D66C64">
        <w:t>-</w:t>
      </w:r>
      <w:r w:rsidRPr="00D66C64">
        <w:tab/>
        <w:t>H.264 (AVC) [24] Constrained High Profile (CHP) Level 3</w:t>
      </w:r>
      <w:r w:rsidRPr="00D66C64">
        <w:rPr>
          <w:lang w:eastAsia="ko-KR"/>
        </w:rPr>
        <w:t>.1.</w:t>
      </w:r>
    </w:p>
    <w:p w14:paraId="0F117DC9" w14:textId="77777777" w:rsidR="00251D61" w:rsidRPr="00D66C64" w:rsidRDefault="00251D61" w:rsidP="00251D61">
      <w:r w:rsidRPr="00D66C64">
        <w:lastRenderedPageBreak/>
        <w:t>[TS 26.114, clause 6.2.3.2]:</w:t>
      </w:r>
    </w:p>
    <w:p w14:paraId="2D133919" w14:textId="77777777" w:rsidR="00251D61" w:rsidRPr="00D66C64" w:rsidRDefault="00251D61" w:rsidP="00251D61">
      <w:r w:rsidRPr="00D66C64">
        <w:t>If video is used in a session, the session setup shall determine the applicable bandwidth(s) as defined in clause 6.2.5, RTP profile, video codec, profile and level. The "imageattr" attribute as specified in [76] should be supported.</w:t>
      </w:r>
      <w:r w:rsidRPr="00D66C64">
        <w:rPr>
          <w:lang w:eastAsia="ko-KR"/>
        </w:rPr>
        <w:t xml:space="preserve"> The </w:t>
      </w:r>
      <w:r w:rsidRPr="00D66C64">
        <w:t>"</w:t>
      </w:r>
      <w:r w:rsidRPr="00D66C64">
        <w:rPr>
          <w:lang w:eastAsia="ko-KR"/>
        </w:rPr>
        <w:t>framesize</w:t>
      </w:r>
      <w:r w:rsidRPr="00D66C64">
        <w:t>"</w:t>
      </w:r>
      <w:r w:rsidRPr="00D66C64">
        <w:rPr>
          <w:lang w:eastAsia="ko-KR"/>
        </w:rPr>
        <w:t xml:space="preserve"> attribute as specified in [60] shall not be used in the session setup</w:t>
      </w:r>
      <w:r w:rsidRPr="00D66C64">
        <w:t>.</w:t>
      </w:r>
    </w:p>
    <w:p w14:paraId="55824CF2" w14:textId="77777777" w:rsidR="00251D61" w:rsidRPr="00D66C64" w:rsidRDefault="00251D61" w:rsidP="00251D61">
      <w:r w:rsidRPr="00D66C64">
        <w:t>An MTSI client shall offer AVPF for all media streams containing video. RTP profile negotiation shall be done as described in clause 6.2.1a.</w:t>
      </w:r>
    </w:p>
    <w:p w14:paraId="02CECA17" w14:textId="77777777" w:rsidR="00251D61" w:rsidRPr="00D66C64" w:rsidRDefault="00251D61" w:rsidP="00251D61">
      <w:r w:rsidRPr="00D66C64">
        <w:t>An MTSI client is required to support the AVPF feedback messages trr-int, NACK and PLI [40] and the CCM feedback messages FIR, TMMBR and TMMBN [43], see Clauses 7.3.3 and 10.3. These feedback messages can only be used together with AVPF and shall be negotiated in SDP offer/answer before they can be used in the session [40]. An MTSI client sending an SDP offer for AVPF shall also include these AVPF and CCM feedback messages in the offer. An MTSI client accepting an SDP offer for AVPF for video shall also accept these AVPF and CCM feedback messages if they are offered.</w:t>
      </w:r>
    </w:p>
    <w:p w14:paraId="522B9697" w14:textId="77777777" w:rsidR="00251D61" w:rsidRPr="00D66C64" w:rsidRDefault="00251D61" w:rsidP="00251D61">
      <w:r w:rsidRPr="00D66C64">
        <w:t>If an MTSI client offers to use ECN for video in RTP streams then the MTSI client shall offer ECN Capable Transport as defined below. If an MTSI client accepts an offer for ECN for video then the MTSI client shall declare ECN Capable Transport in the SDP answer as defined below. The SDP negotiation of ECN Capable Transport is described in [84].</w:t>
      </w:r>
    </w:p>
    <w:p w14:paraId="6D3D0E93" w14:textId="77777777" w:rsidR="00251D61" w:rsidRPr="00D66C64" w:rsidRDefault="00251D61" w:rsidP="00251D61">
      <w:r w:rsidRPr="00D66C64">
        <w:t>The use of ECN for a video stream in RTP is negotiated with the "ecn-capable-rtp" SDP attribute, [84]. ECN is enabled when both clients agree to use ECN as configured below. An MTSI client using ECN shall therefore also include the following parameters and parameter values for the ECN attribute:</w:t>
      </w:r>
    </w:p>
    <w:p w14:paraId="5A650793" w14:textId="77777777" w:rsidR="00251D61" w:rsidRPr="00D66C64" w:rsidRDefault="00251D61" w:rsidP="00251D61">
      <w:pPr>
        <w:pStyle w:val="B10"/>
      </w:pPr>
      <w:r w:rsidRPr="00D66C64">
        <w:t>-</w:t>
      </w:r>
      <w:r w:rsidRPr="00D66C64">
        <w:tab/>
        <w:t>‘leap’, to indicate that the leap-of-faith initiation method shall be used;</w:t>
      </w:r>
    </w:p>
    <w:p w14:paraId="70E07B13" w14:textId="77777777" w:rsidR="00251D61" w:rsidRPr="00D66C64" w:rsidRDefault="00251D61" w:rsidP="00251D61">
      <w:pPr>
        <w:pStyle w:val="B10"/>
      </w:pPr>
      <w:r w:rsidRPr="00D66C64">
        <w:t>-</w:t>
      </w:r>
      <w:r w:rsidRPr="00D66C64">
        <w:tab/>
        <w:t>‘ect=0’, to indicate that ECT(0) shall be set for every packet.</w:t>
      </w:r>
    </w:p>
    <w:p w14:paraId="6EDE7E96" w14:textId="77777777" w:rsidR="00251D61" w:rsidRPr="00D66C64" w:rsidRDefault="00251D61" w:rsidP="00251D61">
      <w:r w:rsidRPr="00D66C64">
        <w:t>An MTSI client offering ECN for video shall indicate support of TMMBR [43] by including the "ccm tmmbr" value within an "rtcp-fb" SDP attribute [40]. An MTSI client offering ECN for video may indicate support for RTCP AVPF ECN feedback messages [84] using the "rtcp-fb" SDP attribute with the "nack" feedback parameter and the "ecn" feedback parameter value. An MTSI client offering ECN for video may indicate support for RTCP XR ECN summary reports [84] using the "rtcp-xr" SDP attribute and the "ecn-sum" parameter.</w:t>
      </w:r>
    </w:p>
    <w:p w14:paraId="68AB35E7" w14:textId="77777777" w:rsidR="00251D61" w:rsidRPr="00D66C64" w:rsidRDefault="00251D61" w:rsidP="00251D61">
      <w:r w:rsidRPr="00D66C64">
        <w:t>An MTSI client receiving an offer for ECN for video with an indication of support of TMMBR [43] within an "rtcp-fb" attribute should accept the offer if it supports ECN. It shall then indicate support for TMMBR using an "rtcp-fb" attribute in the SDP answer.</w:t>
      </w:r>
    </w:p>
    <w:p w14:paraId="0B3FD10A" w14:textId="77777777" w:rsidR="00251D61" w:rsidRPr="00D66C64" w:rsidRDefault="00251D61" w:rsidP="00251D61">
      <w:r w:rsidRPr="00D66C64">
        <w:t>An MTSI client receiving an offer for ECN for video with an indication of support of RTCP AVPF ECN feedback message but without support for TMMBR should accept the offer if it supports ECN and also the RTCP AVPF ECN feedback message. It shall then indicate support of the RTCP AVPF ECN feedback message using the "rtcp-fb" attribute in the SDP answer.</w:t>
      </w:r>
    </w:p>
    <w:p w14:paraId="2A431240" w14:textId="77777777" w:rsidR="00251D61" w:rsidRPr="00D66C64" w:rsidRDefault="00251D61" w:rsidP="00251D61">
      <w:r w:rsidRPr="00D66C64">
        <w:t>An MTSI client receiving an offer for ECN for video with an indication of support of RTCP XR ECN summary reports [84] without support for TMMBR should accept the offer if it supports ECN and also the RTCP XR ECN summary reports. It shall then indicate support of RTCP XR ECN summary reports in the SDP answer.</w:t>
      </w:r>
    </w:p>
    <w:p w14:paraId="6A1FDBC4" w14:textId="77777777" w:rsidR="00251D61" w:rsidRPr="00D66C64" w:rsidRDefault="00251D61" w:rsidP="00251D61">
      <w:r w:rsidRPr="00D66C64">
        <w:t>The use of ECN is disabled when a client sends an SDP without the "ecn-capable-rtp" SDP attribute.</w:t>
      </w:r>
    </w:p>
    <w:p w14:paraId="633EE915" w14:textId="77777777" w:rsidR="00251D61" w:rsidRPr="00D66C64" w:rsidRDefault="00251D61" w:rsidP="00251D61">
      <w:r w:rsidRPr="00D66C64">
        <w:t>An MTSI client may initiate a session re-negotiation to disable ECN to resolve ECN-related error cases. An ECN-related error case may be, for example, detecting non-ECT in the received packets when ECT(0) was expected or detecting a very high packet loss rate when ECN is used.</w:t>
      </w:r>
    </w:p>
    <w:p w14:paraId="7F80C6A2" w14:textId="77777777" w:rsidR="00251D61" w:rsidRPr="00D66C64" w:rsidRDefault="00251D61" w:rsidP="00251D61">
      <w:r w:rsidRPr="00D66C64">
        <w:t>Examples of SDP offers and answers for video can be found in clause A.4. SDP examples for offering and accepting ECT are shown in Annex A.12.2.</w:t>
      </w:r>
    </w:p>
    <w:p w14:paraId="0A51264C" w14:textId="77777777" w:rsidR="00251D61" w:rsidRPr="00D66C64" w:rsidRDefault="00251D61" w:rsidP="00251D61">
      <w:pPr>
        <w:pStyle w:val="NO"/>
      </w:pPr>
      <w:r w:rsidRPr="00D66C64">
        <w:t>NOTE:</w:t>
      </w:r>
      <w:r w:rsidRPr="00D66C64">
        <w:tab/>
        <w:t>For H.264 / MPEG-4 (Part 10) AVC, the optional max-rcmd-nalu-size receiver-capability parameter of RFC 6184 [25] should be set to the smaller of the MTU size (if known) minus header size or 1 400 bytes (otherwise).</w:t>
      </w:r>
    </w:p>
    <w:p w14:paraId="6636E562" w14:textId="77777777" w:rsidR="00251D61" w:rsidRPr="00D66C64" w:rsidRDefault="00251D61" w:rsidP="00251D61">
      <w:r w:rsidRPr="00D66C64">
        <w:t>The "framerate" attribute as specified in [8] indicates the maximum frame rate the offerer wishes to receive. If the "framerate" attribute is present in the SDP offer, its value may be modified in the SDP answer when the answerer wishes to receive video with a different maximum frame rate than what was indicated in the offer.</w:t>
      </w:r>
    </w:p>
    <w:p w14:paraId="630ACE25" w14:textId="77777777" w:rsidR="00251D61" w:rsidRPr="00D66C64" w:rsidRDefault="00251D61" w:rsidP="00251D61">
      <w:r w:rsidRPr="00D66C64">
        <w:lastRenderedPageBreak/>
        <w:t>An MTSI client in terminal setting up asymmetric video streams with H.264 (AVC) should use both the ‘level-asymmetry-allowed’ parameter and the ‘max-recv-level’ parameter that are defined in the H.264 payload format, [25]. When the ‘max-recv-level’ parameter is used then the level offered for the receiving direction using the ‘max-recv-level’ parameter must be higher than the default level that is offered with the ‘profile-level-id’ parameter.</w:t>
      </w:r>
    </w:p>
    <w:p w14:paraId="309350B6" w14:textId="77777777" w:rsidR="00251D61" w:rsidRPr="00D66C64" w:rsidRDefault="00251D61" w:rsidP="00251D61">
      <w:r w:rsidRPr="00D66C64">
        <w:t>An SDP offer-answer example showing the usage of the ‘level-asymmetry-allowed’ and ‘max-recv-level’ parameters is included in Annex A.4.5.</w:t>
      </w:r>
    </w:p>
    <w:p w14:paraId="1E8C25D8" w14:textId="77777777" w:rsidR="00251D61" w:rsidRPr="00D66C64" w:rsidRDefault="00251D61" w:rsidP="00251D61">
      <w:r w:rsidRPr="00D66C64">
        <w:t>An MTSI client in terminal setting up asymmetric video streams with H.265 (HEVC) should use the ‘max-recv-level-id’ parameter that is defined in the H.265 payload format, [120]. The level offered for the receiving direction using the ‘max-recv-level-id’ parameter must be higher than the default level that is offered with the ‘level-id’ parameter.</w:t>
      </w:r>
    </w:p>
    <w:p w14:paraId="01948D24" w14:textId="77777777" w:rsidR="00251D61" w:rsidRPr="00D66C64" w:rsidRDefault="00251D61" w:rsidP="00251D61">
      <w:r w:rsidRPr="00D66C64">
        <w:t>An SDP offer-answer example showing the usage of the ‘max-recv-level-id’ parameter is included in Annex A.4.8.</w:t>
      </w:r>
    </w:p>
    <w:p w14:paraId="3AF73E00" w14:textId="77777777" w:rsidR="00251D61" w:rsidRPr="00D66C64" w:rsidRDefault="00251D61" w:rsidP="00251D61">
      <w:r w:rsidRPr="00D66C64">
        <w:t>The resolutions in the "imageattr" attribute correspond to the image size information in the encoded video bitstream such that the x-component corresponds to the image width, and the y-component corresponds to the height component. When the bit-rate is being adapted, values of image width or image height smaller than the x- or y-component(s) in the negotiated "imageattr" attribute may be temporarily used.</w:t>
      </w:r>
    </w:p>
    <w:p w14:paraId="3A124804" w14:textId="77777777" w:rsidR="00251D61" w:rsidRPr="00D66C64" w:rsidRDefault="00251D61" w:rsidP="00251D61">
      <w:pPr>
        <w:pStyle w:val="H6"/>
      </w:pPr>
      <w:r w:rsidRPr="00D66C64">
        <w:t>7.16.3</w:t>
      </w:r>
      <w:r w:rsidRPr="00D66C64">
        <w:tab/>
        <w:t>Profile requirements (Informative)</w:t>
      </w:r>
    </w:p>
    <w:p w14:paraId="6A61815D" w14:textId="77777777" w:rsidR="00251D61" w:rsidRPr="00D66C64" w:rsidRDefault="00251D61" w:rsidP="00251D61">
      <w:r w:rsidRPr="00D66C64">
        <w:t>[GSMA NG.114 V1.0, cluse 3.3.1]:</w:t>
      </w:r>
    </w:p>
    <w:p w14:paraId="39ACCAAA" w14:textId="77777777" w:rsidR="00251D61" w:rsidRPr="00D66C64" w:rsidRDefault="00251D61" w:rsidP="00251D61">
      <w:r w:rsidRPr="00D66C64">
        <w:t>The entities in the IMS core network that terminate the user plane must support ITU-T Recommendation H.264 [83] Constrained Baseline Profile (CBP) Level 1.2 implemented as specified in section 5.2.2 of 3GPP TS 26.114 [16].</w:t>
      </w:r>
    </w:p>
    <w:p w14:paraId="34E7BB98" w14:textId="77777777" w:rsidR="00251D61" w:rsidRPr="00D66C64" w:rsidRDefault="00251D61" w:rsidP="00251D61">
      <w:r w:rsidRPr="00D66C64">
        <w:t>The UE must support ITU-T Recommendation H.264 [83] Constrained High Profile (CHP) Level 3.1 as specified in section 5.2.2 of 3GPP TS 26.114 [16].</w:t>
      </w:r>
    </w:p>
    <w:p w14:paraId="391475E9" w14:textId="77777777" w:rsidR="00251D61" w:rsidRPr="00D66C64" w:rsidRDefault="00251D61" w:rsidP="00251D61">
      <w:r w:rsidRPr="00D66C64">
        <w:t>The UE must support ITU-T Recommendation H.265 [84] Main Profile, Main Tier Level 3.1 as specified in section 5.2.2 of 3GPP TS 26.114 [16].</w:t>
      </w:r>
    </w:p>
    <w:p w14:paraId="60FC2E41" w14:textId="77777777" w:rsidR="00251D61" w:rsidRPr="00D66C64" w:rsidRDefault="00251D61" w:rsidP="00251D61">
      <w:r w:rsidRPr="00D66C64">
        <w:t>For backward compatibility, the UE must also support ITU-T Recommendation H.264 [83] Constrained Baseline Profile (CBP) Level 3.1 as specified in section 5.2.2 of 3GPP TS 26.114 [16], and when H.264 [83] (Advanced Video Coding (AVC)) CHP Level 3.1 is offered, then H.264 [83] CBP Level 3.1 must also be offered.</w:t>
      </w:r>
    </w:p>
    <w:p w14:paraId="45875FCF" w14:textId="77777777" w:rsidR="00251D61" w:rsidRPr="00D66C64" w:rsidRDefault="00251D61" w:rsidP="00251D61">
      <w:r w:rsidRPr="00D66C64">
        <w:t>[GSMA NG.114 V1.0, cluse 3.3.2.1]:</w:t>
      </w:r>
    </w:p>
    <w:p w14:paraId="75736D20" w14:textId="77777777" w:rsidR="00251D61" w:rsidRPr="00D66C64" w:rsidRDefault="00251D61" w:rsidP="00251D61">
      <w:r w:rsidRPr="00D66C64">
        <w:t>The Session Description Protocol (SDP) offer/answer for video media must be formatted as specified in section 6.2.3 of 3GPP TS 26.114 [16], along with the restrictions included in the present document.</w:t>
      </w:r>
    </w:p>
    <w:p w14:paraId="682E582A" w14:textId="77777777" w:rsidR="00251D61" w:rsidRPr="00D66C64" w:rsidRDefault="00251D61" w:rsidP="00251D61">
      <w:r w:rsidRPr="00D66C64">
        <w:t>Unless preconfigured otherwise by the home operator with the Media_type_restriction_policy parameter as specified in Annex C.3 and when offering video media that is not already part of the session, regardless if it is at the start of the session or at some later point in time, the UE must include in the SDP offer at least:</w:t>
      </w:r>
    </w:p>
    <w:p w14:paraId="54F920B1" w14:textId="026E0426" w:rsidR="00251D61" w:rsidRPr="00D66C64" w:rsidRDefault="00A70297" w:rsidP="00A70297">
      <w:pPr>
        <w:pStyle w:val="B10"/>
        <w:overflowPunct/>
        <w:autoSpaceDE/>
        <w:autoSpaceDN/>
        <w:adjustRightInd/>
        <w:ind w:left="284" w:firstLine="0"/>
        <w:textAlignment w:val="auto"/>
      </w:pPr>
      <w:r>
        <w:t>1.</w:t>
      </w:r>
      <w:r>
        <w:tab/>
      </w:r>
      <w:r w:rsidR="00251D61" w:rsidRPr="00D66C64">
        <w:t>One H.265 (HEVC) Main Profile, Main Tier, Level 3.1 payload type as defined in sections 5.2.2 and 7.4.3 of 3GPP TS 26.114 [16].</w:t>
      </w:r>
    </w:p>
    <w:p w14:paraId="7468138B" w14:textId="2D10F235" w:rsidR="00251D61" w:rsidRPr="00D66C64" w:rsidRDefault="00A70297" w:rsidP="00A70297">
      <w:pPr>
        <w:pStyle w:val="B10"/>
        <w:overflowPunct/>
        <w:autoSpaceDE/>
        <w:autoSpaceDN/>
        <w:adjustRightInd/>
        <w:ind w:left="284" w:firstLine="0"/>
        <w:textAlignment w:val="auto"/>
      </w:pPr>
      <w:r>
        <w:t>2.</w:t>
      </w:r>
      <w:r>
        <w:tab/>
      </w:r>
      <w:r w:rsidR="00251D61" w:rsidRPr="00D66C64">
        <w:t>One H.264 (AVC) Constrained High Profile Level 3.1 payload type as defined in sections 5.2.2 and 7.4.3 of 3GPP TS 26.114 [16].</w:t>
      </w:r>
    </w:p>
    <w:p w14:paraId="57C2B541" w14:textId="742F329F" w:rsidR="00251D61" w:rsidRPr="00D66C64" w:rsidRDefault="00A70297" w:rsidP="00A70297">
      <w:pPr>
        <w:pStyle w:val="B10"/>
        <w:overflowPunct/>
        <w:autoSpaceDE/>
        <w:autoSpaceDN/>
        <w:adjustRightInd/>
        <w:ind w:left="284" w:firstLine="0"/>
        <w:textAlignment w:val="auto"/>
      </w:pPr>
      <w:r>
        <w:t>3.</w:t>
      </w:r>
      <w:r>
        <w:tab/>
      </w:r>
      <w:r w:rsidR="00251D61" w:rsidRPr="00D66C64">
        <w:t>One H.264 (AVC) Constrained Baseline Profile Level 3.1 payload type as defined in sections 5.2.2 and 7.4.3 of 3GPP TS 26.114 [16].</w:t>
      </w:r>
    </w:p>
    <w:p w14:paraId="63B05EE5" w14:textId="77777777" w:rsidR="00251D61" w:rsidRPr="00D66C64" w:rsidRDefault="00251D61" w:rsidP="00251D61">
      <w:r w:rsidRPr="00D66C64">
        <w:t>The payload type preference order on the SDP m= line must be as specified by the numbered list above.</w:t>
      </w:r>
    </w:p>
    <w:p w14:paraId="003560B2" w14:textId="77777777" w:rsidR="00251D61" w:rsidRPr="00D66C64" w:rsidRDefault="00251D61" w:rsidP="00251D61">
      <w:r w:rsidRPr="00D66C64">
        <w:t>Coordination of Video Orientation (CVO) as specified in 3GPP TS 26.114 [16] shall be supported with two (2) bits granularity by the UE and the entities in the IMS core network which terminate the user plane. The support for CVO shall be included in SDP offer and SDP answer as specified in section 6.2.3 of 3GPP TS 26.114 [16].</w:t>
      </w:r>
    </w:p>
    <w:p w14:paraId="1ACB368D" w14:textId="77777777" w:rsidR="00251D61" w:rsidRPr="00D66C64" w:rsidRDefault="00251D61" w:rsidP="00251D61">
      <w:r w:rsidRPr="00D66C64">
        <w:t>[GSMA NG.114 V1.0, cluse 3.3.2.2]:</w:t>
      </w:r>
    </w:p>
    <w:p w14:paraId="00F8874F" w14:textId="77777777" w:rsidR="00251D61" w:rsidRPr="00D66C64" w:rsidRDefault="00251D61" w:rsidP="00251D61">
      <w:r w:rsidRPr="00D66C64">
        <w:t xml:space="preserve">If an asymmetric video stream for H.265 (HEVC) is supported, the parameter ‘max-recv-level-id’ should be included in the SDP offer and SDP answer, and the level offered with it must be higher than the default level offered with the </w:t>
      </w:r>
      <w:r w:rsidRPr="00D66C64">
        <w:lastRenderedPageBreak/>
        <w:t>‘level-id’ parameter in the SDP offer/answer respectively, as specified in section 7.1 of IETF RFC 7798 [86] and section 6.2.3 of 3GPP TS 26.114 [16].</w:t>
      </w:r>
    </w:p>
    <w:p w14:paraId="596B9985" w14:textId="77777777" w:rsidR="00251D61" w:rsidRPr="00D66C64" w:rsidRDefault="00251D61" w:rsidP="00251D61">
      <w:pPr>
        <w:pStyle w:val="H6"/>
      </w:pPr>
      <w:r w:rsidRPr="00D66C64">
        <w:t>7.16.4</w:t>
      </w:r>
      <w:r w:rsidRPr="00D66C64">
        <w:tab/>
        <w:t>Test description</w:t>
      </w:r>
    </w:p>
    <w:p w14:paraId="0FED6986" w14:textId="77777777" w:rsidR="00251D61" w:rsidRPr="00D66C64" w:rsidRDefault="00251D61" w:rsidP="00251D61">
      <w:pPr>
        <w:pStyle w:val="H6"/>
      </w:pPr>
      <w:r w:rsidRPr="00D66C64">
        <w:t>7.16.4.1</w:t>
      </w:r>
      <w:r w:rsidRPr="00D66C64">
        <w:tab/>
        <w:t>Pre-test conditions</w:t>
      </w:r>
    </w:p>
    <w:p w14:paraId="21F5EF55" w14:textId="77777777" w:rsidR="00251D61" w:rsidRPr="00D66C64" w:rsidRDefault="00251D61" w:rsidP="00251D61">
      <w:pPr>
        <w:pStyle w:val="H6"/>
      </w:pPr>
      <w:r w:rsidRPr="00D66C64">
        <w:t>System Simulator:</w:t>
      </w:r>
    </w:p>
    <w:p w14:paraId="72EB4573" w14:textId="77777777" w:rsidR="00251D61" w:rsidRPr="00D66C64" w:rsidRDefault="00251D61" w:rsidP="00251D61">
      <w:pPr>
        <w:pStyle w:val="B10"/>
        <w:rPr>
          <w:lang w:eastAsia="sv-SE"/>
        </w:rPr>
      </w:pPr>
      <w:r w:rsidRPr="00D66C64">
        <w:t>-</w:t>
      </w:r>
      <w:r w:rsidRPr="00D66C64">
        <w:tab/>
        <w:t>1 NR Cell connected to 5GC, default parameters.</w:t>
      </w:r>
    </w:p>
    <w:p w14:paraId="46D4481C" w14:textId="77777777" w:rsidR="00251D61" w:rsidRPr="00D66C64" w:rsidRDefault="00251D61" w:rsidP="00251D61">
      <w:pPr>
        <w:pStyle w:val="H6"/>
      </w:pPr>
      <w:r w:rsidRPr="00D66C64">
        <w:t>UE:</w:t>
      </w:r>
    </w:p>
    <w:p w14:paraId="58DF3369" w14:textId="77777777" w:rsidR="00251D61" w:rsidRPr="00D66C64" w:rsidRDefault="00251D61" w:rsidP="00251D61">
      <w:pPr>
        <w:pStyle w:val="B10"/>
        <w:rPr>
          <w:snapToGrid w:val="0"/>
        </w:rPr>
      </w:pPr>
      <w:r w:rsidRPr="00D66C64">
        <w:t>-</w:t>
      </w:r>
      <w:r w:rsidRPr="00D66C64">
        <w:tab/>
        <w:t xml:space="preserve">The </w:t>
      </w:r>
      <w:r w:rsidRPr="00D66C64">
        <w:rPr>
          <w:snapToGrid w:val="0"/>
        </w:rPr>
        <w:t>UE contains either ISIM and USIM applications or only USIM application on UICC.</w:t>
      </w:r>
    </w:p>
    <w:p w14:paraId="05C429CD" w14:textId="77777777" w:rsidR="00251D61" w:rsidRPr="00D66C64" w:rsidRDefault="00251D61" w:rsidP="00251D61">
      <w:pPr>
        <w:pStyle w:val="B10"/>
        <w:rPr>
          <w:snapToGrid w:val="0"/>
        </w:rPr>
      </w:pPr>
      <w:r w:rsidRPr="00D66C64">
        <w:t>-</w:t>
      </w:r>
      <w:r w:rsidRPr="00D66C64">
        <w:tab/>
        <w:t xml:space="preserve">The </w:t>
      </w:r>
      <w:r w:rsidRPr="00D66C64">
        <w:rPr>
          <w:snapToGrid w:val="0"/>
        </w:rPr>
        <w:t>UE is configured to register for IMS after switch on.</w:t>
      </w:r>
    </w:p>
    <w:p w14:paraId="51844B1A" w14:textId="77777777" w:rsidR="00251D61" w:rsidRPr="00D66C64" w:rsidRDefault="00251D61" w:rsidP="00251D61">
      <w:pPr>
        <w:pStyle w:val="B10"/>
        <w:rPr>
          <w:snapToGrid w:val="0"/>
        </w:rPr>
      </w:pPr>
      <w:r w:rsidRPr="00D66C64">
        <w:rPr>
          <w:snapToGrid w:val="0"/>
        </w:rPr>
        <w:t>-</w:t>
      </w:r>
      <w:r w:rsidRPr="00D66C64">
        <w:rPr>
          <w:snapToGrid w:val="0"/>
        </w:rPr>
        <w:tab/>
        <w:t xml:space="preserve">The </w:t>
      </w:r>
      <w:r w:rsidRPr="00D66C64">
        <w:t xml:space="preserve">UE is configured to use preconditions. </w:t>
      </w:r>
    </w:p>
    <w:p w14:paraId="5B421609" w14:textId="77777777" w:rsidR="00251D61" w:rsidRPr="00D66C64" w:rsidRDefault="00251D61" w:rsidP="00251D61">
      <w:pPr>
        <w:pStyle w:val="H6"/>
      </w:pPr>
      <w:r w:rsidRPr="00D66C64">
        <w:t>Preamble:</w:t>
      </w:r>
    </w:p>
    <w:p w14:paraId="11543F33" w14:textId="77777777" w:rsidR="00251D61" w:rsidRPr="00D66C64" w:rsidRDefault="00251D61" w:rsidP="00251D61">
      <w:pPr>
        <w:pStyle w:val="B10"/>
        <w:rPr>
          <w:snapToGrid w:val="0"/>
        </w:rPr>
      </w:pPr>
      <w:r w:rsidRPr="00D66C64">
        <w:t>-</w:t>
      </w:r>
      <w:r w:rsidRPr="00D66C64">
        <w:tab/>
      </w:r>
      <w:r w:rsidRPr="00D66C64">
        <w:rPr>
          <w:snapToGrid w:val="0"/>
        </w:rPr>
        <w:t>UE is in state 1N-A and registered to IMS</w:t>
      </w:r>
    </w:p>
    <w:p w14:paraId="68093887" w14:textId="77777777" w:rsidR="00251D61" w:rsidRPr="00D66C64" w:rsidRDefault="00251D61" w:rsidP="00251D61">
      <w:pPr>
        <w:pStyle w:val="H6"/>
        <w:rPr>
          <w:snapToGrid w:val="0"/>
        </w:rPr>
      </w:pPr>
      <w:r w:rsidRPr="00D66C64">
        <w:t>7.16.4.2</w:t>
      </w:r>
      <w:r w:rsidRPr="00D66C64">
        <w:tab/>
      </w:r>
      <w:r w:rsidRPr="00D66C64">
        <w:rPr>
          <w:snapToGrid w:val="0"/>
        </w:rPr>
        <w:t>Test procedure sequence</w:t>
      </w:r>
    </w:p>
    <w:p w14:paraId="44CA8B4E" w14:textId="77777777" w:rsidR="00251D61" w:rsidRPr="00D66C64" w:rsidRDefault="00251D61" w:rsidP="00251D61">
      <w:pPr>
        <w:pStyle w:val="TH"/>
        <w:rPr>
          <w:rFonts w:cs="Arial"/>
        </w:rPr>
      </w:pPr>
      <w:r w:rsidRPr="00D66C64">
        <w:rPr>
          <w:rFonts w:cs="Arial"/>
        </w:rPr>
        <w:t>Table 7.16.4.2-1: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815"/>
        <w:gridCol w:w="709"/>
        <w:gridCol w:w="2128"/>
        <w:gridCol w:w="567"/>
        <w:gridCol w:w="850"/>
      </w:tblGrid>
      <w:tr w:rsidR="00251D61" w:rsidRPr="00D66C64" w14:paraId="38620907" w14:textId="77777777" w:rsidTr="00251D61">
        <w:trPr>
          <w:jc w:val="center"/>
        </w:trPr>
        <w:tc>
          <w:tcPr>
            <w:tcW w:w="567" w:type="dxa"/>
            <w:tcBorders>
              <w:bottom w:val="nil"/>
            </w:tcBorders>
          </w:tcPr>
          <w:p w14:paraId="294EF745" w14:textId="77777777" w:rsidR="00251D61" w:rsidRPr="00D66C64" w:rsidRDefault="00251D61" w:rsidP="00251D61">
            <w:pPr>
              <w:pStyle w:val="TAH"/>
              <w:ind w:left="400" w:hanging="400"/>
            </w:pPr>
            <w:r w:rsidRPr="00D66C64">
              <w:t>St</w:t>
            </w:r>
          </w:p>
        </w:tc>
        <w:tc>
          <w:tcPr>
            <w:tcW w:w="4815" w:type="dxa"/>
          </w:tcPr>
          <w:p w14:paraId="5570D3ED" w14:textId="77777777" w:rsidR="00251D61" w:rsidRPr="00D66C64" w:rsidRDefault="00251D61" w:rsidP="00251D61">
            <w:pPr>
              <w:pStyle w:val="TAH"/>
              <w:ind w:left="400" w:hanging="400"/>
            </w:pPr>
            <w:r w:rsidRPr="00D66C64">
              <w:t>Procedure</w:t>
            </w:r>
          </w:p>
        </w:tc>
        <w:tc>
          <w:tcPr>
            <w:tcW w:w="2837" w:type="dxa"/>
            <w:gridSpan w:val="2"/>
          </w:tcPr>
          <w:p w14:paraId="647F1E56" w14:textId="77777777" w:rsidR="00251D61" w:rsidRPr="00D66C64" w:rsidRDefault="00251D61" w:rsidP="00251D61">
            <w:pPr>
              <w:pStyle w:val="TAH"/>
              <w:ind w:left="400" w:hanging="400"/>
            </w:pPr>
            <w:r w:rsidRPr="00D66C64">
              <w:t>Message Sequence</w:t>
            </w:r>
          </w:p>
        </w:tc>
        <w:tc>
          <w:tcPr>
            <w:tcW w:w="567" w:type="dxa"/>
            <w:tcBorders>
              <w:bottom w:val="nil"/>
            </w:tcBorders>
          </w:tcPr>
          <w:p w14:paraId="7BBBB104" w14:textId="77777777" w:rsidR="00251D61" w:rsidRPr="00D66C64" w:rsidRDefault="00251D61" w:rsidP="00251D61">
            <w:pPr>
              <w:pStyle w:val="TAH"/>
            </w:pPr>
            <w:r w:rsidRPr="00D66C64">
              <w:t>TP</w:t>
            </w:r>
          </w:p>
        </w:tc>
        <w:tc>
          <w:tcPr>
            <w:tcW w:w="850" w:type="dxa"/>
            <w:tcBorders>
              <w:bottom w:val="nil"/>
            </w:tcBorders>
          </w:tcPr>
          <w:p w14:paraId="6A82D63E" w14:textId="77777777" w:rsidR="00251D61" w:rsidRPr="00D66C64" w:rsidRDefault="00251D61" w:rsidP="00251D61">
            <w:pPr>
              <w:pStyle w:val="TAH"/>
            </w:pPr>
            <w:r w:rsidRPr="00D66C64">
              <w:t>Verdict</w:t>
            </w:r>
          </w:p>
        </w:tc>
      </w:tr>
      <w:tr w:rsidR="00251D61" w:rsidRPr="00D66C64" w14:paraId="7C31683E" w14:textId="77777777" w:rsidTr="00251D61">
        <w:trPr>
          <w:jc w:val="center"/>
        </w:trPr>
        <w:tc>
          <w:tcPr>
            <w:tcW w:w="567" w:type="dxa"/>
            <w:tcBorders>
              <w:top w:val="nil"/>
            </w:tcBorders>
          </w:tcPr>
          <w:p w14:paraId="240118BA" w14:textId="77777777" w:rsidR="00251D61" w:rsidRPr="00D66C64" w:rsidRDefault="00251D61" w:rsidP="00251D61">
            <w:pPr>
              <w:pStyle w:val="TAH"/>
            </w:pPr>
          </w:p>
        </w:tc>
        <w:tc>
          <w:tcPr>
            <w:tcW w:w="4815" w:type="dxa"/>
          </w:tcPr>
          <w:p w14:paraId="591E6079" w14:textId="77777777" w:rsidR="00251D61" w:rsidRPr="00D66C64" w:rsidRDefault="00251D61" w:rsidP="00251D61">
            <w:pPr>
              <w:pStyle w:val="TAH"/>
            </w:pPr>
          </w:p>
        </w:tc>
        <w:tc>
          <w:tcPr>
            <w:tcW w:w="709" w:type="dxa"/>
          </w:tcPr>
          <w:p w14:paraId="7D67F80A" w14:textId="77777777" w:rsidR="00251D61" w:rsidRPr="00D66C64" w:rsidRDefault="00251D61" w:rsidP="00251D61">
            <w:pPr>
              <w:pStyle w:val="TAH"/>
            </w:pPr>
            <w:r w:rsidRPr="00D66C64">
              <w:t>U - S</w:t>
            </w:r>
          </w:p>
        </w:tc>
        <w:tc>
          <w:tcPr>
            <w:tcW w:w="2128" w:type="dxa"/>
          </w:tcPr>
          <w:p w14:paraId="18A3A207" w14:textId="77777777" w:rsidR="00251D61" w:rsidRPr="00D66C64" w:rsidRDefault="00251D61" w:rsidP="00251D61">
            <w:pPr>
              <w:pStyle w:val="TAH"/>
            </w:pPr>
            <w:r w:rsidRPr="00D66C64">
              <w:t>Message</w:t>
            </w:r>
          </w:p>
        </w:tc>
        <w:tc>
          <w:tcPr>
            <w:tcW w:w="567" w:type="dxa"/>
            <w:tcBorders>
              <w:top w:val="nil"/>
            </w:tcBorders>
          </w:tcPr>
          <w:p w14:paraId="588BACE6" w14:textId="77777777" w:rsidR="00251D61" w:rsidRPr="00D66C64" w:rsidRDefault="00251D61" w:rsidP="00251D61">
            <w:pPr>
              <w:pStyle w:val="TAH"/>
            </w:pPr>
          </w:p>
        </w:tc>
        <w:tc>
          <w:tcPr>
            <w:tcW w:w="850" w:type="dxa"/>
            <w:tcBorders>
              <w:top w:val="nil"/>
            </w:tcBorders>
          </w:tcPr>
          <w:p w14:paraId="0174E2E7" w14:textId="77777777" w:rsidR="00251D61" w:rsidRPr="00D66C64" w:rsidRDefault="00251D61" w:rsidP="00251D61">
            <w:pPr>
              <w:pStyle w:val="TAH"/>
            </w:pPr>
          </w:p>
        </w:tc>
      </w:tr>
      <w:tr w:rsidR="00251D61" w:rsidRPr="00D66C64" w14:paraId="66940883" w14:textId="77777777" w:rsidTr="00251D61">
        <w:trPr>
          <w:jc w:val="center"/>
        </w:trPr>
        <w:tc>
          <w:tcPr>
            <w:tcW w:w="567" w:type="dxa"/>
          </w:tcPr>
          <w:p w14:paraId="0E7918CD" w14:textId="77777777" w:rsidR="00251D61" w:rsidRPr="00D66C64" w:rsidRDefault="00251D61" w:rsidP="00251D61">
            <w:pPr>
              <w:pStyle w:val="TAC"/>
              <w:rPr>
                <w:lang w:eastAsia="zh-CN"/>
              </w:rPr>
            </w:pPr>
            <w:r w:rsidRPr="00D66C64">
              <w:rPr>
                <w:lang w:eastAsia="zh-CN"/>
              </w:rPr>
              <w:t>0A-0H</w:t>
            </w:r>
          </w:p>
        </w:tc>
        <w:tc>
          <w:tcPr>
            <w:tcW w:w="4815" w:type="dxa"/>
          </w:tcPr>
          <w:p w14:paraId="56B91C4E" w14:textId="77777777" w:rsidR="00251D61" w:rsidRPr="00D66C64" w:rsidRDefault="00251D61" w:rsidP="00251D61">
            <w:pPr>
              <w:pStyle w:val="TAL"/>
              <w:rPr>
                <w:rFonts w:eastAsia="MS Gothic"/>
              </w:rPr>
            </w:pPr>
            <w:r w:rsidRPr="00D66C64">
              <w:rPr>
                <w:rFonts w:eastAsia="MS Gothic"/>
              </w:rPr>
              <w:t>Steps 1-8 of generic procedure specified in Table 4.9.16.2.2-1 of TS 38.508-1 [21] are performed.</w:t>
            </w:r>
          </w:p>
        </w:tc>
        <w:tc>
          <w:tcPr>
            <w:tcW w:w="709" w:type="dxa"/>
          </w:tcPr>
          <w:p w14:paraId="167FC025" w14:textId="77777777" w:rsidR="00251D61" w:rsidRPr="00D66C64" w:rsidRDefault="00251D61" w:rsidP="00251D61">
            <w:pPr>
              <w:pStyle w:val="TAC"/>
              <w:rPr>
                <w:rFonts w:eastAsia="MS Gothic"/>
              </w:rPr>
            </w:pPr>
            <w:r w:rsidRPr="00D66C64">
              <w:rPr>
                <w:lang w:eastAsia="zh-CN"/>
              </w:rPr>
              <w:t>-</w:t>
            </w:r>
          </w:p>
        </w:tc>
        <w:tc>
          <w:tcPr>
            <w:tcW w:w="2128" w:type="dxa"/>
          </w:tcPr>
          <w:p w14:paraId="3DFAFCD2" w14:textId="77777777" w:rsidR="00251D61" w:rsidRPr="00D66C64" w:rsidRDefault="00251D61" w:rsidP="00251D61">
            <w:pPr>
              <w:pStyle w:val="TAL"/>
              <w:rPr>
                <w:rFonts w:eastAsia="MS Gothic"/>
              </w:rPr>
            </w:pPr>
            <w:r w:rsidRPr="00D66C64">
              <w:t>-</w:t>
            </w:r>
          </w:p>
        </w:tc>
        <w:tc>
          <w:tcPr>
            <w:tcW w:w="567" w:type="dxa"/>
          </w:tcPr>
          <w:p w14:paraId="60C1D2AA" w14:textId="77777777" w:rsidR="00251D61" w:rsidRPr="00D66C64" w:rsidRDefault="00251D61" w:rsidP="00251D61">
            <w:pPr>
              <w:pStyle w:val="TAC"/>
              <w:rPr>
                <w:lang w:eastAsia="zh-CN"/>
              </w:rPr>
            </w:pPr>
            <w:r w:rsidRPr="00D66C64">
              <w:t>-</w:t>
            </w:r>
          </w:p>
        </w:tc>
        <w:tc>
          <w:tcPr>
            <w:tcW w:w="850" w:type="dxa"/>
          </w:tcPr>
          <w:p w14:paraId="06BB9D73" w14:textId="77777777" w:rsidR="00251D61" w:rsidRPr="00D66C64" w:rsidRDefault="00251D61" w:rsidP="00251D61">
            <w:pPr>
              <w:pStyle w:val="TAC"/>
              <w:rPr>
                <w:lang w:eastAsia="zh-CN"/>
              </w:rPr>
            </w:pPr>
            <w:r w:rsidRPr="00D66C64">
              <w:t>-</w:t>
            </w:r>
          </w:p>
        </w:tc>
      </w:tr>
      <w:tr w:rsidR="00251D61" w:rsidRPr="00D66C64" w14:paraId="1EE8876F" w14:textId="77777777" w:rsidTr="00251D61">
        <w:trPr>
          <w:jc w:val="center"/>
        </w:trPr>
        <w:tc>
          <w:tcPr>
            <w:tcW w:w="567" w:type="dxa"/>
          </w:tcPr>
          <w:p w14:paraId="58176B38" w14:textId="77777777" w:rsidR="00251D61" w:rsidRPr="00D66C64" w:rsidRDefault="00251D61" w:rsidP="00251D61">
            <w:pPr>
              <w:pStyle w:val="TAC"/>
              <w:rPr>
                <w:lang w:eastAsia="zh-CN"/>
              </w:rPr>
            </w:pPr>
            <w:r w:rsidRPr="00D66C64">
              <w:t>1</w:t>
            </w:r>
          </w:p>
        </w:tc>
        <w:tc>
          <w:tcPr>
            <w:tcW w:w="4815" w:type="dxa"/>
          </w:tcPr>
          <w:p w14:paraId="15793730" w14:textId="77777777" w:rsidR="00251D61" w:rsidRPr="00D66C64" w:rsidRDefault="00251D61" w:rsidP="00251D61">
            <w:pPr>
              <w:pStyle w:val="TAL"/>
            </w:pPr>
            <w:r w:rsidRPr="00D66C64">
              <w:t xml:space="preserve">SS sends INVITE with the first SDP offer. </w:t>
            </w:r>
          </w:p>
          <w:p w14:paraId="6646D8DE" w14:textId="77777777" w:rsidR="00251D61" w:rsidRPr="00D66C64" w:rsidRDefault="00251D61" w:rsidP="00251D61">
            <w:pPr>
              <w:pStyle w:val="TAL"/>
              <w:rPr>
                <w:rFonts w:eastAsia="MS Gothic"/>
              </w:rPr>
            </w:pPr>
            <w:r w:rsidRPr="00D66C64">
              <w:t>(Step 1 of Annex A.16.1)</w:t>
            </w:r>
          </w:p>
        </w:tc>
        <w:tc>
          <w:tcPr>
            <w:tcW w:w="709" w:type="dxa"/>
          </w:tcPr>
          <w:p w14:paraId="46FAB1D6" w14:textId="77777777" w:rsidR="00251D61" w:rsidRPr="00D66C64" w:rsidRDefault="00251D61" w:rsidP="00251D61">
            <w:pPr>
              <w:pStyle w:val="TAC"/>
              <w:rPr>
                <w:lang w:eastAsia="zh-CN"/>
              </w:rPr>
            </w:pPr>
            <w:r w:rsidRPr="00D66C64">
              <w:t>&lt;-</w:t>
            </w:r>
          </w:p>
        </w:tc>
        <w:tc>
          <w:tcPr>
            <w:tcW w:w="2128" w:type="dxa"/>
          </w:tcPr>
          <w:p w14:paraId="1A853BE1" w14:textId="77777777" w:rsidR="00251D61" w:rsidRPr="00D66C64" w:rsidRDefault="00251D61" w:rsidP="00251D61">
            <w:pPr>
              <w:pStyle w:val="TAL"/>
              <w:rPr>
                <w:rFonts w:eastAsia="MS Gothic"/>
              </w:rPr>
            </w:pPr>
            <w:r w:rsidRPr="00D66C64">
              <w:t>INVITE</w:t>
            </w:r>
          </w:p>
        </w:tc>
        <w:tc>
          <w:tcPr>
            <w:tcW w:w="567" w:type="dxa"/>
          </w:tcPr>
          <w:p w14:paraId="0456F81D" w14:textId="77777777" w:rsidR="00251D61" w:rsidRPr="00D66C64" w:rsidRDefault="00251D61" w:rsidP="00251D61">
            <w:pPr>
              <w:pStyle w:val="TAC"/>
              <w:rPr>
                <w:lang w:eastAsia="zh-CN"/>
              </w:rPr>
            </w:pPr>
            <w:r w:rsidRPr="00D66C64">
              <w:rPr>
                <w:lang w:eastAsia="zh-CN"/>
              </w:rPr>
              <w:t>-</w:t>
            </w:r>
          </w:p>
        </w:tc>
        <w:tc>
          <w:tcPr>
            <w:tcW w:w="850" w:type="dxa"/>
          </w:tcPr>
          <w:p w14:paraId="17792E0E" w14:textId="77777777" w:rsidR="00251D61" w:rsidRPr="00D66C64" w:rsidRDefault="00251D61" w:rsidP="00251D61">
            <w:pPr>
              <w:pStyle w:val="TAC"/>
              <w:rPr>
                <w:lang w:eastAsia="zh-CN"/>
              </w:rPr>
            </w:pPr>
            <w:r w:rsidRPr="00D66C64">
              <w:rPr>
                <w:lang w:eastAsia="zh-CN"/>
              </w:rPr>
              <w:t>-</w:t>
            </w:r>
          </w:p>
        </w:tc>
      </w:tr>
      <w:tr w:rsidR="00251D61" w:rsidRPr="00D66C64" w14:paraId="0D948B6D" w14:textId="77777777" w:rsidTr="00251D61">
        <w:trPr>
          <w:jc w:val="center"/>
        </w:trPr>
        <w:tc>
          <w:tcPr>
            <w:tcW w:w="567" w:type="dxa"/>
          </w:tcPr>
          <w:p w14:paraId="59A07794" w14:textId="77777777" w:rsidR="00251D61" w:rsidRPr="00D66C64" w:rsidRDefault="00251D61" w:rsidP="00251D61">
            <w:pPr>
              <w:pStyle w:val="TAC"/>
              <w:rPr>
                <w:lang w:eastAsia="zh-CN"/>
              </w:rPr>
            </w:pPr>
            <w:r w:rsidRPr="00D66C64">
              <w:t>2</w:t>
            </w:r>
          </w:p>
        </w:tc>
        <w:tc>
          <w:tcPr>
            <w:tcW w:w="4815" w:type="dxa"/>
          </w:tcPr>
          <w:p w14:paraId="7C1842D3" w14:textId="77777777" w:rsidR="00251D61" w:rsidRPr="00D66C64" w:rsidRDefault="00251D61" w:rsidP="00251D61">
            <w:pPr>
              <w:pStyle w:val="TAL"/>
              <w:rPr>
                <w:rFonts w:eastAsia="MS Gothic"/>
              </w:rPr>
            </w:pPr>
            <w:r w:rsidRPr="00D66C64">
              <w:t>Check: (Optional) Does the UE respond with a 100 Trying provisional response? (Step 2 of Annex A.16.1)</w:t>
            </w:r>
          </w:p>
        </w:tc>
        <w:tc>
          <w:tcPr>
            <w:tcW w:w="709" w:type="dxa"/>
          </w:tcPr>
          <w:p w14:paraId="49C8A598" w14:textId="77777777" w:rsidR="00251D61" w:rsidRPr="00D66C64" w:rsidRDefault="00251D61" w:rsidP="00251D61">
            <w:pPr>
              <w:pStyle w:val="TAC"/>
              <w:rPr>
                <w:lang w:eastAsia="zh-CN"/>
              </w:rPr>
            </w:pPr>
            <w:r w:rsidRPr="00D66C64">
              <w:t>-&gt;</w:t>
            </w:r>
          </w:p>
        </w:tc>
        <w:tc>
          <w:tcPr>
            <w:tcW w:w="2128" w:type="dxa"/>
          </w:tcPr>
          <w:p w14:paraId="31858552" w14:textId="77777777" w:rsidR="00251D61" w:rsidRPr="00D66C64" w:rsidRDefault="00251D61" w:rsidP="00251D61">
            <w:pPr>
              <w:pStyle w:val="TAL"/>
              <w:rPr>
                <w:lang w:eastAsia="zh-CN"/>
              </w:rPr>
            </w:pPr>
            <w:r w:rsidRPr="00D66C64">
              <w:t>100 Trying</w:t>
            </w:r>
          </w:p>
        </w:tc>
        <w:tc>
          <w:tcPr>
            <w:tcW w:w="567" w:type="dxa"/>
          </w:tcPr>
          <w:p w14:paraId="6A58711B" w14:textId="77777777" w:rsidR="00251D61" w:rsidRPr="00D66C64" w:rsidRDefault="00251D61" w:rsidP="00251D61">
            <w:pPr>
              <w:pStyle w:val="TAC"/>
              <w:rPr>
                <w:lang w:eastAsia="zh-CN"/>
              </w:rPr>
            </w:pPr>
            <w:r w:rsidRPr="00D66C64">
              <w:rPr>
                <w:lang w:eastAsia="zh-CN"/>
              </w:rPr>
              <w:t>1</w:t>
            </w:r>
          </w:p>
        </w:tc>
        <w:tc>
          <w:tcPr>
            <w:tcW w:w="850" w:type="dxa"/>
          </w:tcPr>
          <w:p w14:paraId="5DF7FC3D" w14:textId="77777777" w:rsidR="00251D61" w:rsidRPr="00D66C64" w:rsidRDefault="00251D61" w:rsidP="00251D61">
            <w:pPr>
              <w:pStyle w:val="TAC"/>
              <w:rPr>
                <w:lang w:eastAsia="zh-CN"/>
              </w:rPr>
            </w:pPr>
            <w:r w:rsidRPr="00D66C64">
              <w:rPr>
                <w:lang w:eastAsia="zh-CN"/>
              </w:rPr>
              <w:t>-P</w:t>
            </w:r>
          </w:p>
        </w:tc>
      </w:tr>
      <w:tr w:rsidR="00251D61" w:rsidRPr="00D66C64" w14:paraId="5FDF54F1" w14:textId="77777777" w:rsidTr="00251D61">
        <w:trPr>
          <w:jc w:val="center"/>
        </w:trPr>
        <w:tc>
          <w:tcPr>
            <w:tcW w:w="567" w:type="dxa"/>
          </w:tcPr>
          <w:p w14:paraId="16B59138" w14:textId="77777777" w:rsidR="00251D61" w:rsidRPr="00D66C64" w:rsidRDefault="00251D61" w:rsidP="00251D61">
            <w:pPr>
              <w:pStyle w:val="TAC"/>
              <w:rPr>
                <w:lang w:eastAsia="zh-CN"/>
              </w:rPr>
            </w:pPr>
            <w:r w:rsidRPr="00D66C64">
              <w:t>3</w:t>
            </w:r>
          </w:p>
        </w:tc>
        <w:tc>
          <w:tcPr>
            <w:tcW w:w="4815" w:type="dxa"/>
          </w:tcPr>
          <w:p w14:paraId="4E90C2CC" w14:textId="77777777" w:rsidR="00251D61" w:rsidRPr="00D66C64" w:rsidRDefault="00251D61" w:rsidP="00251D61">
            <w:pPr>
              <w:pStyle w:val="TAL"/>
              <w:rPr>
                <w:rFonts w:eastAsia="MS Gothic"/>
              </w:rPr>
            </w:pPr>
            <w:r w:rsidRPr="00D66C64">
              <w:t>Check: Does the UE send 183 response reliably with the SDP answer to the offer in INVITE? (Step 3 of Annex A.16.1)</w:t>
            </w:r>
          </w:p>
        </w:tc>
        <w:tc>
          <w:tcPr>
            <w:tcW w:w="709" w:type="dxa"/>
          </w:tcPr>
          <w:p w14:paraId="228DE174" w14:textId="77777777" w:rsidR="00251D61" w:rsidRPr="00D66C64" w:rsidRDefault="00251D61" w:rsidP="00251D61">
            <w:pPr>
              <w:pStyle w:val="TAC"/>
              <w:rPr>
                <w:rFonts w:eastAsia="MS Gothic"/>
              </w:rPr>
            </w:pPr>
            <w:r w:rsidRPr="00D66C64">
              <w:t>-&gt;</w:t>
            </w:r>
          </w:p>
        </w:tc>
        <w:tc>
          <w:tcPr>
            <w:tcW w:w="2128" w:type="dxa"/>
          </w:tcPr>
          <w:p w14:paraId="380EF4B6" w14:textId="77777777" w:rsidR="00251D61" w:rsidRPr="00D66C64" w:rsidRDefault="00251D61" w:rsidP="00251D61">
            <w:pPr>
              <w:pStyle w:val="TAL"/>
              <w:rPr>
                <w:rFonts w:eastAsia="MS Gothic"/>
              </w:rPr>
            </w:pPr>
            <w:r w:rsidRPr="00D66C64">
              <w:t>183 Session Progress</w:t>
            </w:r>
          </w:p>
        </w:tc>
        <w:tc>
          <w:tcPr>
            <w:tcW w:w="567" w:type="dxa"/>
          </w:tcPr>
          <w:p w14:paraId="30CEAE3A" w14:textId="77777777" w:rsidR="00251D61" w:rsidRPr="00D66C64" w:rsidRDefault="00251D61" w:rsidP="00251D61">
            <w:pPr>
              <w:pStyle w:val="TAC"/>
              <w:rPr>
                <w:lang w:eastAsia="zh-CN"/>
              </w:rPr>
            </w:pPr>
            <w:r w:rsidRPr="00D66C64">
              <w:rPr>
                <w:lang w:eastAsia="zh-CN"/>
              </w:rPr>
              <w:t>2</w:t>
            </w:r>
          </w:p>
        </w:tc>
        <w:tc>
          <w:tcPr>
            <w:tcW w:w="850" w:type="dxa"/>
          </w:tcPr>
          <w:p w14:paraId="03FEC52F" w14:textId="77777777" w:rsidR="00251D61" w:rsidRPr="00D66C64" w:rsidRDefault="00251D61" w:rsidP="00251D61">
            <w:pPr>
              <w:pStyle w:val="TAC"/>
              <w:rPr>
                <w:lang w:eastAsia="zh-CN"/>
              </w:rPr>
            </w:pPr>
            <w:r w:rsidRPr="00D66C64">
              <w:rPr>
                <w:lang w:eastAsia="zh-CN"/>
              </w:rPr>
              <w:t>P</w:t>
            </w:r>
          </w:p>
        </w:tc>
      </w:tr>
      <w:tr w:rsidR="00251D61" w:rsidRPr="00D66C64" w14:paraId="18B6D970" w14:textId="77777777" w:rsidTr="00251D61">
        <w:trPr>
          <w:jc w:val="center"/>
        </w:trPr>
        <w:tc>
          <w:tcPr>
            <w:tcW w:w="567" w:type="dxa"/>
          </w:tcPr>
          <w:p w14:paraId="15CA9C96" w14:textId="77777777" w:rsidR="00251D61" w:rsidRPr="00D66C64" w:rsidRDefault="00251D61" w:rsidP="00251D61">
            <w:pPr>
              <w:pStyle w:val="TAC"/>
              <w:rPr>
                <w:lang w:eastAsia="zh-CN"/>
              </w:rPr>
            </w:pPr>
            <w:r w:rsidRPr="00D66C64">
              <w:t>4</w:t>
            </w:r>
          </w:p>
        </w:tc>
        <w:tc>
          <w:tcPr>
            <w:tcW w:w="4815" w:type="dxa"/>
          </w:tcPr>
          <w:p w14:paraId="18E5E3B6" w14:textId="77777777" w:rsidR="00251D61" w:rsidRPr="00D66C64" w:rsidRDefault="00251D61" w:rsidP="00251D61">
            <w:pPr>
              <w:pStyle w:val="TAL"/>
              <w:rPr>
                <w:rFonts w:eastAsia="MS Gothic"/>
              </w:rPr>
            </w:pPr>
            <w:r w:rsidRPr="00D66C64">
              <w:t>SS acknowledges the receipt of 183 response from the UE. (Step 4 of Annex A.16.1)</w:t>
            </w:r>
          </w:p>
        </w:tc>
        <w:tc>
          <w:tcPr>
            <w:tcW w:w="709" w:type="dxa"/>
          </w:tcPr>
          <w:p w14:paraId="465D7FF4" w14:textId="77777777" w:rsidR="00251D61" w:rsidRPr="00D66C64" w:rsidRDefault="00251D61" w:rsidP="00251D61">
            <w:pPr>
              <w:pStyle w:val="TAC"/>
            </w:pPr>
            <w:r w:rsidRPr="00D66C64">
              <w:t>&lt;-</w:t>
            </w:r>
          </w:p>
        </w:tc>
        <w:tc>
          <w:tcPr>
            <w:tcW w:w="2128" w:type="dxa"/>
          </w:tcPr>
          <w:p w14:paraId="0C028E62" w14:textId="77777777" w:rsidR="00251D61" w:rsidRPr="00D66C64" w:rsidRDefault="00251D61" w:rsidP="00251D61">
            <w:pPr>
              <w:pStyle w:val="TAL"/>
              <w:rPr>
                <w:lang w:eastAsia="zh-CN"/>
              </w:rPr>
            </w:pPr>
            <w:r w:rsidRPr="00D66C64">
              <w:t>PRACK</w:t>
            </w:r>
          </w:p>
        </w:tc>
        <w:tc>
          <w:tcPr>
            <w:tcW w:w="567" w:type="dxa"/>
          </w:tcPr>
          <w:p w14:paraId="591CF7CD" w14:textId="77777777" w:rsidR="00251D61" w:rsidRPr="00D66C64" w:rsidRDefault="00251D61" w:rsidP="00251D61">
            <w:pPr>
              <w:pStyle w:val="TAC"/>
              <w:rPr>
                <w:lang w:eastAsia="zh-CN"/>
              </w:rPr>
            </w:pPr>
            <w:r w:rsidRPr="00D66C64">
              <w:t>-</w:t>
            </w:r>
          </w:p>
        </w:tc>
        <w:tc>
          <w:tcPr>
            <w:tcW w:w="850" w:type="dxa"/>
          </w:tcPr>
          <w:p w14:paraId="475B6823" w14:textId="77777777" w:rsidR="00251D61" w:rsidRPr="00D66C64" w:rsidRDefault="00251D61" w:rsidP="00251D61">
            <w:pPr>
              <w:pStyle w:val="TAC"/>
              <w:rPr>
                <w:lang w:eastAsia="zh-CN"/>
              </w:rPr>
            </w:pPr>
            <w:r w:rsidRPr="00D66C64">
              <w:t>-</w:t>
            </w:r>
          </w:p>
        </w:tc>
      </w:tr>
      <w:tr w:rsidR="00251D61" w:rsidRPr="00D66C64" w14:paraId="7F6A86EF" w14:textId="77777777" w:rsidTr="00251D61">
        <w:trPr>
          <w:jc w:val="center"/>
        </w:trPr>
        <w:tc>
          <w:tcPr>
            <w:tcW w:w="567" w:type="dxa"/>
          </w:tcPr>
          <w:p w14:paraId="39C0658B" w14:textId="77777777" w:rsidR="00251D61" w:rsidRPr="00D66C64" w:rsidRDefault="00251D61" w:rsidP="00251D61">
            <w:pPr>
              <w:pStyle w:val="TAC"/>
              <w:rPr>
                <w:lang w:eastAsia="zh-CN"/>
              </w:rPr>
            </w:pPr>
            <w:r w:rsidRPr="00D66C64">
              <w:t>5</w:t>
            </w:r>
          </w:p>
        </w:tc>
        <w:tc>
          <w:tcPr>
            <w:tcW w:w="4815" w:type="dxa"/>
          </w:tcPr>
          <w:p w14:paraId="250466C1" w14:textId="77777777" w:rsidR="00251D61" w:rsidRPr="00D66C64" w:rsidRDefault="00251D61" w:rsidP="00251D61">
            <w:pPr>
              <w:pStyle w:val="TAL"/>
            </w:pPr>
            <w:r w:rsidRPr="00D66C64">
              <w:t>Check: Does the UE responds to PRACK with 200 OK.</w:t>
            </w:r>
          </w:p>
          <w:p w14:paraId="34E6CB1D" w14:textId="77777777" w:rsidR="00251D61" w:rsidRPr="00D66C64" w:rsidRDefault="00251D61" w:rsidP="00251D61">
            <w:pPr>
              <w:pStyle w:val="TAL"/>
              <w:rPr>
                <w:rFonts w:eastAsia="MS Gothic"/>
              </w:rPr>
            </w:pPr>
            <w:r w:rsidRPr="00D66C64">
              <w:t>(Step 5 of Annex A.16.1)</w:t>
            </w:r>
          </w:p>
        </w:tc>
        <w:tc>
          <w:tcPr>
            <w:tcW w:w="709" w:type="dxa"/>
          </w:tcPr>
          <w:p w14:paraId="150AD893" w14:textId="77777777" w:rsidR="00251D61" w:rsidRPr="00D66C64" w:rsidRDefault="00251D61" w:rsidP="00251D61">
            <w:pPr>
              <w:pStyle w:val="TAC"/>
              <w:rPr>
                <w:rFonts w:eastAsia="MS Gothic"/>
              </w:rPr>
            </w:pPr>
            <w:r w:rsidRPr="00D66C64">
              <w:t>-&gt;</w:t>
            </w:r>
          </w:p>
        </w:tc>
        <w:tc>
          <w:tcPr>
            <w:tcW w:w="2128" w:type="dxa"/>
          </w:tcPr>
          <w:p w14:paraId="5C234C5A" w14:textId="77777777" w:rsidR="00251D61" w:rsidRPr="00D66C64" w:rsidRDefault="00251D61" w:rsidP="00251D61">
            <w:pPr>
              <w:pStyle w:val="TAL"/>
              <w:rPr>
                <w:rFonts w:eastAsia="MS Gothic"/>
              </w:rPr>
            </w:pPr>
            <w:r w:rsidRPr="00D66C64">
              <w:t>200 OK</w:t>
            </w:r>
          </w:p>
        </w:tc>
        <w:tc>
          <w:tcPr>
            <w:tcW w:w="567" w:type="dxa"/>
          </w:tcPr>
          <w:p w14:paraId="51350770" w14:textId="77777777" w:rsidR="00251D61" w:rsidRPr="00D66C64" w:rsidRDefault="00251D61" w:rsidP="00251D61">
            <w:pPr>
              <w:pStyle w:val="TAC"/>
              <w:rPr>
                <w:lang w:eastAsia="zh-CN"/>
              </w:rPr>
            </w:pPr>
            <w:r w:rsidRPr="00D66C64">
              <w:rPr>
                <w:lang w:eastAsia="zh-CN"/>
              </w:rPr>
              <w:t>3</w:t>
            </w:r>
          </w:p>
        </w:tc>
        <w:tc>
          <w:tcPr>
            <w:tcW w:w="850" w:type="dxa"/>
          </w:tcPr>
          <w:p w14:paraId="7A6B3F5B" w14:textId="77777777" w:rsidR="00251D61" w:rsidRPr="00D66C64" w:rsidRDefault="00251D61" w:rsidP="00251D61">
            <w:pPr>
              <w:pStyle w:val="TAC"/>
              <w:rPr>
                <w:lang w:eastAsia="zh-CN"/>
              </w:rPr>
            </w:pPr>
            <w:r w:rsidRPr="00D66C64">
              <w:rPr>
                <w:lang w:eastAsia="zh-CN"/>
              </w:rPr>
              <w:t>P</w:t>
            </w:r>
          </w:p>
        </w:tc>
      </w:tr>
      <w:tr w:rsidR="00251D61" w:rsidRPr="00D66C64" w14:paraId="63D59F01" w14:textId="77777777" w:rsidTr="00251D61">
        <w:trPr>
          <w:jc w:val="center"/>
        </w:trPr>
        <w:tc>
          <w:tcPr>
            <w:tcW w:w="567" w:type="dxa"/>
          </w:tcPr>
          <w:p w14:paraId="34C768D9" w14:textId="77777777" w:rsidR="00251D61" w:rsidRPr="00D66C64" w:rsidRDefault="00251D61" w:rsidP="00251D61">
            <w:pPr>
              <w:pStyle w:val="TAC"/>
            </w:pPr>
            <w:r w:rsidRPr="00D66C64">
              <w:t>6</w:t>
            </w:r>
          </w:p>
        </w:tc>
        <w:tc>
          <w:tcPr>
            <w:tcW w:w="4815" w:type="dxa"/>
          </w:tcPr>
          <w:p w14:paraId="610E2792" w14:textId="77777777" w:rsidR="00251D61" w:rsidRPr="00D66C64" w:rsidRDefault="00251D61" w:rsidP="00251D61">
            <w:pPr>
              <w:pStyle w:val="TAL"/>
              <w:rPr>
                <w:rFonts w:eastAsia="MS Gothic"/>
              </w:rPr>
            </w:pPr>
            <w:r w:rsidRPr="00D66C64">
              <w:t>SS sends an UPDATE with SDP offer indicating SS reserved resources. (Step 6 of Annex A.16.1)</w:t>
            </w:r>
          </w:p>
        </w:tc>
        <w:tc>
          <w:tcPr>
            <w:tcW w:w="709" w:type="dxa"/>
          </w:tcPr>
          <w:p w14:paraId="7710E49A" w14:textId="77777777" w:rsidR="00251D61" w:rsidRPr="00D66C64" w:rsidRDefault="00251D61" w:rsidP="00251D61">
            <w:pPr>
              <w:pStyle w:val="TAC"/>
              <w:rPr>
                <w:lang w:eastAsia="zh-CN"/>
              </w:rPr>
            </w:pPr>
            <w:r w:rsidRPr="00D66C64">
              <w:t>&lt;-</w:t>
            </w:r>
          </w:p>
        </w:tc>
        <w:tc>
          <w:tcPr>
            <w:tcW w:w="2128" w:type="dxa"/>
          </w:tcPr>
          <w:p w14:paraId="5E1EDC9B" w14:textId="77777777" w:rsidR="00251D61" w:rsidRPr="00D66C64" w:rsidRDefault="00251D61" w:rsidP="00251D61">
            <w:pPr>
              <w:pStyle w:val="TAL"/>
            </w:pPr>
            <w:r w:rsidRPr="00D66C64">
              <w:t>UPDATE</w:t>
            </w:r>
          </w:p>
        </w:tc>
        <w:tc>
          <w:tcPr>
            <w:tcW w:w="567" w:type="dxa"/>
          </w:tcPr>
          <w:p w14:paraId="61021F77" w14:textId="77777777" w:rsidR="00251D61" w:rsidRPr="00D66C64" w:rsidRDefault="00251D61" w:rsidP="00251D61">
            <w:pPr>
              <w:pStyle w:val="TAC"/>
              <w:rPr>
                <w:lang w:eastAsia="zh-CN"/>
              </w:rPr>
            </w:pPr>
          </w:p>
        </w:tc>
        <w:tc>
          <w:tcPr>
            <w:tcW w:w="850" w:type="dxa"/>
          </w:tcPr>
          <w:p w14:paraId="297E0D6C" w14:textId="77777777" w:rsidR="00251D61" w:rsidRPr="00D66C64" w:rsidRDefault="00251D61" w:rsidP="00251D61">
            <w:pPr>
              <w:pStyle w:val="TAC"/>
              <w:rPr>
                <w:lang w:eastAsia="zh-CN"/>
              </w:rPr>
            </w:pPr>
          </w:p>
        </w:tc>
      </w:tr>
      <w:tr w:rsidR="00251D61" w:rsidRPr="00D66C64" w14:paraId="5D34D5F3" w14:textId="77777777" w:rsidTr="00251D61">
        <w:trPr>
          <w:jc w:val="center"/>
        </w:trPr>
        <w:tc>
          <w:tcPr>
            <w:tcW w:w="567" w:type="dxa"/>
          </w:tcPr>
          <w:p w14:paraId="1541E11A" w14:textId="77777777" w:rsidR="00251D61" w:rsidRPr="00D66C64" w:rsidRDefault="00251D61" w:rsidP="00251D61">
            <w:pPr>
              <w:pStyle w:val="TAC"/>
            </w:pPr>
            <w:r w:rsidRPr="00D66C64">
              <w:t>7</w:t>
            </w:r>
          </w:p>
        </w:tc>
        <w:tc>
          <w:tcPr>
            <w:tcW w:w="4815" w:type="dxa"/>
          </w:tcPr>
          <w:p w14:paraId="1B655FF7" w14:textId="77777777" w:rsidR="00251D61" w:rsidRPr="00D66C64" w:rsidRDefault="00251D61" w:rsidP="00251D61">
            <w:pPr>
              <w:pStyle w:val="TAL"/>
              <w:rPr>
                <w:rFonts w:eastAsia="MS Gothic"/>
              </w:rPr>
            </w:pPr>
            <w:r w:rsidRPr="00D66C64">
              <w:t>Check: Does the UE acknowledges the UPDATE with 200 OK and includes SDP answer to acknowledge its current precondition status. (Step 7 of Annex A.16.1)</w:t>
            </w:r>
          </w:p>
        </w:tc>
        <w:tc>
          <w:tcPr>
            <w:tcW w:w="709" w:type="dxa"/>
          </w:tcPr>
          <w:p w14:paraId="1B1F3F14" w14:textId="77777777" w:rsidR="00251D61" w:rsidRPr="00D66C64" w:rsidRDefault="00251D61" w:rsidP="00251D61">
            <w:pPr>
              <w:pStyle w:val="TAC"/>
              <w:rPr>
                <w:lang w:eastAsia="zh-CN"/>
              </w:rPr>
            </w:pPr>
            <w:r w:rsidRPr="00D66C64">
              <w:t>-&gt;</w:t>
            </w:r>
          </w:p>
        </w:tc>
        <w:tc>
          <w:tcPr>
            <w:tcW w:w="2128" w:type="dxa"/>
          </w:tcPr>
          <w:p w14:paraId="18C3AC86" w14:textId="77777777" w:rsidR="00251D61" w:rsidRPr="00D66C64" w:rsidRDefault="00251D61" w:rsidP="00251D61">
            <w:pPr>
              <w:pStyle w:val="TAL"/>
            </w:pPr>
            <w:r w:rsidRPr="00D66C64">
              <w:t>200 OK</w:t>
            </w:r>
          </w:p>
        </w:tc>
        <w:tc>
          <w:tcPr>
            <w:tcW w:w="567" w:type="dxa"/>
          </w:tcPr>
          <w:p w14:paraId="25BE4462" w14:textId="77777777" w:rsidR="00251D61" w:rsidRPr="00D66C64" w:rsidRDefault="00251D61" w:rsidP="00251D61">
            <w:pPr>
              <w:pStyle w:val="TAC"/>
              <w:rPr>
                <w:lang w:eastAsia="zh-CN"/>
              </w:rPr>
            </w:pPr>
            <w:r w:rsidRPr="00D66C64">
              <w:rPr>
                <w:lang w:eastAsia="zh-CN"/>
              </w:rPr>
              <w:t>4</w:t>
            </w:r>
          </w:p>
        </w:tc>
        <w:tc>
          <w:tcPr>
            <w:tcW w:w="850" w:type="dxa"/>
          </w:tcPr>
          <w:p w14:paraId="0F5223D2" w14:textId="77777777" w:rsidR="00251D61" w:rsidRPr="00D66C64" w:rsidRDefault="00251D61" w:rsidP="00251D61">
            <w:pPr>
              <w:pStyle w:val="TAC"/>
              <w:rPr>
                <w:lang w:eastAsia="zh-CN"/>
              </w:rPr>
            </w:pPr>
            <w:r w:rsidRPr="00D66C64">
              <w:rPr>
                <w:lang w:eastAsia="zh-CN"/>
              </w:rPr>
              <w:t>P</w:t>
            </w:r>
          </w:p>
        </w:tc>
      </w:tr>
      <w:tr w:rsidR="00251D61" w:rsidRPr="00D66C64" w14:paraId="771511D5" w14:textId="77777777" w:rsidTr="00251D61">
        <w:trPr>
          <w:jc w:val="center"/>
        </w:trPr>
        <w:tc>
          <w:tcPr>
            <w:tcW w:w="567" w:type="dxa"/>
          </w:tcPr>
          <w:p w14:paraId="4F00C0FD" w14:textId="77777777" w:rsidR="00251D61" w:rsidRPr="00D66C64" w:rsidRDefault="00251D61" w:rsidP="00251D61">
            <w:pPr>
              <w:pStyle w:val="TAC"/>
            </w:pPr>
            <w:r w:rsidRPr="00D66C64">
              <w:t>8</w:t>
            </w:r>
          </w:p>
        </w:tc>
        <w:tc>
          <w:tcPr>
            <w:tcW w:w="4815" w:type="dxa"/>
          </w:tcPr>
          <w:p w14:paraId="6AF89175" w14:textId="77777777" w:rsidR="00251D61" w:rsidRPr="00D66C64" w:rsidRDefault="00251D61" w:rsidP="00251D61">
            <w:pPr>
              <w:pStyle w:val="TAL"/>
              <w:rPr>
                <w:rFonts w:eastAsia="MS Gothic"/>
              </w:rPr>
            </w:pPr>
            <w:r w:rsidRPr="00D66C64">
              <w:t>Check: (Optional) Does the UE responds to INVITE with 180 Ringing? (Step 8 of Annex A.16.1)</w:t>
            </w:r>
          </w:p>
        </w:tc>
        <w:tc>
          <w:tcPr>
            <w:tcW w:w="709" w:type="dxa"/>
          </w:tcPr>
          <w:p w14:paraId="5CF136C1" w14:textId="77777777" w:rsidR="00251D61" w:rsidRPr="00D66C64" w:rsidRDefault="00251D61" w:rsidP="00251D61">
            <w:pPr>
              <w:pStyle w:val="TAC"/>
              <w:rPr>
                <w:lang w:eastAsia="zh-CN"/>
              </w:rPr>
            </w:pPr>
            <w:r w:rsidRPr="00D66C64">
              <w:t>-&gt;</w:t>
            </w:r>
          </w:p>
        </w:tc>
        <w:tc>
          <w:tcPr>
            <w:tcW w:w="2128" w:type="dxa"/>
          </w:tcPr>
          <w:p w14:paraId="2CCE70B1" w14:textId="77777777" w:rsidR="00251D61" w:rsidRPr="00D66C64" w:rsidRDefault="00251D61" w:rsidP="00251D61">
            <w:pPr>
              <w:pStyle w:val="TAL"/>
            </w:pPr>
            <w:r w:rsidRPr="00D66C64">
              <w:t>180 Ringing</w:t>
            </w:r>
          </w:p>
        </w:tc>
        <w:tc>
          <w:tcPr>
            <w:tcW w:w="567" w:type="dxa"/>
          </w:tcPr>
          <w:p w14:paraId="06C60355" w14:textId="77777777" w:rsidR="00251D61" w:rsidRPr="00D66C64" w:rsidRDefault="00251D61" w:rsidP="00251D61">
            <w:pPr>
              <w:pStyle w:val="TAC"/>
              <w:rPr>
                <w:lang w:eastAsia="zh-CN"/>
              </w:rPr>
            </w:pPr>
            <w:r w:rsidRPr="00D66C64">
              <w:rPr>
                <w:lang w:eastAsia="zh-CN"/>
              </w:rPr>
              <w:t>-</w:t>
            </w:r>
          </w:p>
        </w:tc>
        <w:tc>
          <w:tcPr>
            <w:tcW w:w="850" w:type="dxa"/>
          </w:tcPr>
          <w:p w14:paraId="757A7CDD" w14:textId="77777777" w:rsidR="00251D61" w:rsidRPr="00D66C64" w:rsidRDefault="00251D61" w:rsidP="00251D61">
            <w:pPr>
              <w:pStyle w:val="TAC"/>
              <w:rPr>
                <w:lang w:eastAsia="zh-CN"/>
              </w:rPr>
            </w:pPr>
            <w:r w:rsidRPr="00D66C64">
              <w:rPr>
                <w:lang w:eastAsia="zh-CN"/>
              </w:rPr>
              <w:t>-</w:t>
            </w:r>
          </w:p>
        </w:tc>
      </w:tr>
      <w:tr w:rsidR="00251D61" w:rsidRPr="00D66C64" w14:paraId="38549B8B" w14:textId="77777777" w:rsidTr="00251D61">
        <w:trPr>
          <w:jc w:val="center"/>
        </w:trPr>
        <w:tc>
          <w:tcPr>
            <w:tcW w:w="567" w:type="dxa"/>
          </w:tcPr>
          <w:p w14:paraId="7E5A19C7" w14:textId="77777777" w:rsidR="00251D61" w:rsidRPr="00D66C64" w:rsidRDefault="00251D61" w:rsidP="00251D61">
            <w:pPr>
              <w:pStyle w:val="TAC"/>
            </w:pPr>
            <w:r w:rsidRPr="00D66C64">
              <w:t>9</w:t>
            </w:r>
          </w:p>
        </w:tc>
        <w:tc>
          <w:tcPr>
            <w:tcW w:w="4815" w:type="dxa"/>
          </w:tcPr>
          <w:p w14:paraId="619BDBCE" w14:textId="77777777" w:rsidR="00251D61" w:rsidRPr="00D66C64" w:rsidRDefault="00251D61" w:rsidP="00251D61">
            <w:pPr>
              <w:pStyle w:val="TAL"/>
              <w:rPr>
                <w:rFonts w:eastAsia="MS Gothic"/>
              </w:rPr>
            </w:pPr>
            <w:r w:rsidRPr="00D66C64">
              <w:rPr>
                <w:rFonts w:eastAsia="MS Gothic"/>
              </w:rPr>
              <w:t xml:space="preserve">(Optional) SS shall send PRACK only if the 180 response contains 100rel option tag within the Require header? </w:t>
            </w:r>
            <w:r w:rsidRPr="00D66C64">
              <w:t>(Step 9 of Annex A.16.1)</w:t>
            </w:r>
          </w:p>
        </w:tc>
        <w:tc>
          <w:tcPr>
            <w:tcW w:w="709" w:type="dxa"/>
          </w:tcPr>
          <w:p w14:paraId="334C590F" w14:textId="77777777" w:rsidR="00251D61" w:rsidRPr="00D66C64" w:rsidRDefault="00251D61" w:rsidP="00251D61">
            <w:pPr>
              <w:pStyle w:val="TAC"/>
              <w:rPr>
                <w:lang w:eastAsia="zh-CN"/>
              </w:rPr>
            </w:pPr>
            <w:r w:rsidRPr="00D66C64">
              <w:t>&lt;-</w:t>
            </w:r>
          </w:p>
        </w:tc>
        <w:tc>
          <w:tcPr>
            <w:tcW w:w="2128" w:type="dxa"/>
          </w:tcPr>
          <w:p w14:paraId="13016B85" w14:textId="77777777" w:rsidR="00251D61" w:rsidRPr="00D66C64" w:rsidRDefault="00251D61" w:rsidP="00251D61">
            <w:pPr>
              <w:pStyle w:val="TAL"/>
            </w:pPr>
            <w:r w:rsidRPr="00D66C64">
              <w:rPr>
                <w:rFonts w:eastAsia="MS Gothic"/>
              </w:rPr>
              <w:t>PRACK</w:t>
            </w:r>
          </w:p>
        </w:tc>
        <w:tc>
          <w:tcPr>
            <w:tcW w:w="567" w:type="dxa"/>
          </w:tcPr>
          <w:p w14:paraId="38868357" w14:textId="77777777" w:rsidR="00251D61" w:rsidRPr="00D66C64" w:rsidRDefault="00251D61" w:rsidP="00251D61">
            <w:pPr>
              <w:pStyle w:val="TAC"/>
              <w:rPr>
                <w:lang w:eastAsia="zh-CN"/>
              </w:rPr>
            </w:pPr>
            <w:r w:rsidRPr="00D66C64">
              <w:rPr>
                <w:lang w:eastAsia="zh-CN"/>
              </w:rPr>
              <w:t>-</w:t>
            </w:r>
          </w:p>
        </w:tc>
        <w:tc>
          <w:tcPr>
            <w:tcW w:w="850" w:type="dxa"/>
          </w:tcPr>
          <w:p w14:paraId="1B697906" w14:textId="77777777" w:rsidR="00251D61" w:rsidRPr="00D66C64" w:rsidRDefault="00251D61" w:rsidP="00251D61">
            <w:pPr>
              <w:pStyle w:val="TAC"/>
              <w:rPr>
                <w:lang w:eastAsia="zh-CN"/>
              </w:rPr>
            </w:pPr>
            <w:r w:rsidRPr="00D66C64">
              <w:rPr>
                <w:lang w:eastAsia="zh-CN"/>
              </w:rPr>
              <w:t>-</w:t>
            </w:r>
          </w:p>
        </w:tc>
      </w:tr>
      <w:tr w:rsidR="00251D61" w:rsidRPr="00D66C64" w14:paraId="3B73A7B4" w14:textId="77777777" w:rsidTr="00251D61">
        <w:trPr>
          <w:jc w:val="center"/>
        </w:trPr>
        <w:tc>
          <w:tcPr>
            <w:tcW w:w="567" w:type="dxa"/>
          </w:tcPr>
          <w:p w14:paraId="20DFFE76" w14:textId="77777777" w:rsidR="00251D61" w:rsidRPr="00D66C64" w:rsidRDefault="00251D61" w:rsidP="00251D61">
            <w:pPr>
              <w:pStyle w:val="TAC"/>
            </w:pPr>
            <w:r w:rsidRPr="00D66C64">
              <w:t>10</w:t>
            </w:r>
          </w:p>
        </w:tc>
        <w:tc>
          <w:tcPr>
            <w:tcW w:w="4815" w:type="dxa"/>
          </w:tcPr>
          <w:p w14:paraId="4C31BBF9" w14:textId="77777777" w:rsidR="00251D61" w:rsidRPr="00D66C64" w:rsidRDefault="00251D61" w:rsidP="00251D61">
            <w:pPr>
              <w:pStyle w:val="TAL"/>
              <w:rPr>
                <w:rFonts w:eastAsia="MS Gothic"/>
              </w:rPr>
            </w:pPr>
            <w:r w:rsidRPr="00D66C64">
              <w:rPr>
                <w:rFonts w:eastAsia="MS Gothic"/>
              </w:rPr>
              <w:t xml:space="preserve">Check: (Optional) Does the UE acknowledges the PRACK with 200 OK? </w:t>
            </w:r>
            <w:r w:rsidRPr="00D66C64">
              <w:t>(Step 10 of Annex A.16.1)</w:t>
            </w:r>
          </w:p>
        </w:tc>
        <w:tc>
          <w:tcPr>
            <w:tcW w:w="709" w:type="dxa"/>
          </w:tcPr>
          <w:p w14:paraId="2B0527C2" w14:textId="77777777" w:rsidR="00251D61" w:rsidRPr="00D66C64" w:rsidRDefault="00251D61" w:rsidP="00251D61">
            <w:pPr>
              <w:pStyle w:val="TAC"/>
              <w:rPr>
                <w:lang w:eastAsia="zh-CN"/>
              </w:rPr>
            </w:pPr>
            <w:r w:rsidRPr="00D66C64">
              <w:t>-&gt;</w:t>
            </w:r>
          </w:p>
        </w:tc>
        <w:tc>
          <w:tcPr>
            <w:tcW w:w="2128" w:type="dxa"/>
          </w:tcPr>
          <w:p w14:paraId="7FD31151" w14:textId="77777777" w:rsidR="00251D61" w:rsidRPr="00D66C64" w:rsidRDefault="00251D61" w:rsidP="00251D61">
            <w:pPr>
              <w:pStyle w:val="TAL"/>
            </w:pPr>
            <w:r w:rsidRPr="00D66C64">
              <w:rPr>
                <w:rFonts w:eastAsia="MS Gothic"/>
              </w:rPr>
              <w:t>200 OK</w:t>
            </w:r>
          </w:p>
        </w:tc>
        <w:tc>
          <w:tcPr>
            <w:tcW w:w="567" w:type="dxa"/>
          </w:tcPr>
          <w:p w14:paraId="5F4C5A71" w14:textId="77777777" w:rsidR="00251D61" w:rsidRPr="00D66C64" w:rsidRDefault="00251D61" w:rsidP="00251D61">
            <w:pPr>
              <w:pStyle w:val="TAC"/>
              <w:rPr>
                <w:lang w:eastAsia="zh-CN"/>
              </w:rPr>
            </w:pPr>
            <w:r w:rsidRPr="00D66C64">
              <w:rPr>
                <w:lang w:eastAsia="zh-CN"/>
              </w:rPr>
              <w:t>5</w:t>
            </w:r>
          </w:p>
        </w:tc>
        <w:tc>
          <w:tcPr>
            <w:tcW w:w="850" w:type="dxa"/>
          </w:tcPr>
          <w:p w14:paraId="0F36915F" w14:textId="77777777" w:rsidR="00251D61" w:rsidRPr="00D66C64" w:rsidRDefault="00251D61" w:rsidP="00251D61">
            <w:pPr>
              <w:pStyle w:val="TAC"/>
              <w:rPr>
                <w:lang w:eastAsia="zh-CN"/>
              </w:rPr>
            </w:pPr>
            <w:r w:rsidRPr="00D66C64">
              <w:rPr>
                <w:lang w:eastAsia="zh-CN"/>
              </w:rPr>
              <w:t>P</w:t>
            </w:r>
          </w:p>
        </w:tc>
      </w:tr>
      <w:tr w:rsidR="00251D61" w:rsidRPr="00D66C64" w14:paraId="591FB92A" w14:textId="77777777" w:rsidTr="00251D61">
        <w:trPr>
          <w:jc w:val="center"/>
        </w:trPr>
        <w:tc>
          <w:tcPr>
            <w:tcW w:w="567" w:type="dxa"/>
          </w:tcPr>
          <w:p w14:paraId="5EF57516" w14:textId="77777777" w:rsidR="00251D61" w:rsidRPr="00D66C64" w:rsidRDefault="00251D61" w:rsidP="00251D61">
            <w:pPr>
              <w:pStyle w:val="TAC"/>
            </w:pPr>
            <w:r w:rsidRPr="00D66C64">
              <w:rPr>
                <w:lang w:eastAsia="zh-CN"/>
              </w:rPr>
              <w:t>11</w:t>
            </w:r>
          </w:p>
        </w:tc>
        <w:tc>
          <w:tcPr>
            <w:tcW w:w="4815" w:type="dxa"/>
          </w:tcPr>
          <w:p w14:paraId="0999BEE3" w14:textId="77777777" w:rsidR="00251D61" w:rsidRPr="00D66C64" w:rsidRDefault="00251D61" w:rsidP="00251D61">
            <w:pPr>
              <w:pStyle w:val="TAL"/>
              <w:rPr>
                <w:rFonts w:eastAsia="MS Gothic"/>
              </w:rPr>
            </w:pPr>
            <w:r w:rsidRPr="00D66C64">
              <w:rPr>
                <w:lang w:eastAsia="zh-CN"/>
              </w:rPr>
              <w:t>UE is made to answer the call.</w:t>
            </w:r>
          </w:p>
        </w:tc>
        <w:tc>
          <w:tcPr>
            <w:tcW w:w="709" w:type="dxa"/>
          </w:tcPr>
          <w:p w14:paraId="6A3CC189" w14:textId="77777777" w:rsidR="00251D61" w:rsidRPr="00D66C64" w:rsidRDefault="00251D61" w:rsidP="00251D61">
            <w:pPr>
              <w:pStyle w:val="TAC"/>
              <w:rPr>
                <w:lang w:eastAsia="zh-CN"/>
              </w:rPr>
            </w:pPr>
            <w:r w:rsidRPr="00D66C64">
              <w:rPr>
                <w:lang w:eastAsia="zh-CN"/>
              </w:rPr>
              <w:t>-</w:t>
            </w:r>
          </w:p>
        </w:tc>
        <w:tc>
          <w:tcPr>
            <w:tcW w:w="2128" w:type="dxa"/>
          </w:tcPr>
          <w:p w14:paraId="37D99204" w14:textId="77777777" w:rsidR="00251D61" w:rsidRPr="00D66C64" w:rsidRDefault="00251D61" w:rsidP="00251D61">
            <w:pPr>
              <w:pStyle w:val="TAL"/>
            </w:pPr>
            <w:r w:rsidRPr="00D66C64">
              <w:rPr>
                <w:lang w:eastAsia="zh-CN"/>
              </w:rPr>
              <w:t>-</w:t>
            </w:r>
          </w:p>
        </w:tc>
        <w:tc>
          <w:tcPr>
            <w:tcW w:w="567" w:type="dxa"/>
          </w:tcPr>
          <w:p w14:paraId="30C376D9" w14:textId="77777777" w:rsidR="00251D61" w:rsidRPr="00D66C64" w:rsidRDefault="00251D61" w:rsidP="00251D61">
            <w:pPr>
              <w:pStyle w:val="TAC"/>
              <w:rPr>
                <w:lang w:eastAsia="zh-CN"/>
              </w:rPr>
            </w:pPr>
            <w:r w:rsidRPr="00D66C64">
              <w:t>-</w:t>
            </w:r>
          </w:p>
        </w:tc>
        <w:tc>
          <w:tcPr>
            <w:tcW w:w="850" w:type="dxa"/>
          </w:tcPr>
          <w:p w14:paraId="55B3430A" w14:textId="77777777" w:rsidR="00251D61" w:rsidRPr="00D66C64" w:rsidRDefault="00251D61" w:rsidP="00251D61">
            <w:pPr>
              <w:pStyle w:val="TAC"/>
              <w:rPr>
                <w:lang w:eastAsia="zh-CN"/>
              </w:rPr>
            </w:pPr>
            <w:r w:rsidRPr="00D66C64">
              <w:t>-</w:t>
            </w:r>
          </w:p>
        </w:tc>
      </w:tr>
      <w:tr w:rsidR="00251D61" w:rsidRPr="00D66C64" w14:paraId="46544959" w14:textId="77777777" w:rsidTr="00251D61">
        <w:trPr>
          <w:jc w:val="center"/>
        </w:trPr>
        <w:tc>
          <w:tcPr>
            <w:tcW w:w="567" w:type="dxa"/>
          </w:tcPr>
          <w:p w14:paraId="310F54A1" w14:textId="77777777" w:rsidR="00251D61" w:rsidRPr="00D66C64" w:rsidRDefault="00251D61" w:rsidP="00251D61">
            <w:pPr>
              <w:pStyle w:val="TAC"/>
            </w:pPr>
            <w:r w:rsidRPr="00D66C64">
              <w:t>12</w:t>
            </w:r>
          </w:p>
        </w:tc>
        <w:tc>
          <w:tcPr>
            <w:tcW w:w="4815" w:type="dxa"/>
          </w:tcPr>
          <w:p w14:paraId="342E6C32" w14:textId="77777777" w:rsidR="00251D61" w:rsidRPr="00D66C64" w:rsidRDefault="00251D61" w:rsidP="00251D61">
            <w:pPr>
              <w:pStyle w:val="TAL"/>
            </w:pPr>
            <w:r w:rsidRPr="00D66C64">
              <w:t>Check: Does the UE responds to INVITE with a 200 OK final response after the user answers the call?</w:t>
            </w:r>
          </w:p>
          <w:p w14:paraId="73F98D7B" w14:textId="0F84983A" w:rsidR="00251D61" w:rsidRPr="00D66C64" w:rsidRDefault="00251D61" w:rsidP="00251D61">
            <w:pPr>
              <w:pStyle w:val="TAL"/>
              <w:rPr>
                <w:rFonts w:eastAsia="MS Gothic"/>
              </w:rPr>
            </w:pPr>
            <w:r w:rsidRPr="00D66C64">
              <w:t>(Step 12 of Annex A.16.1)</w:t>
            </w:r>
          </w:p>
        </w:tc>
        <w:tc>
          <w:tcPr>
            <w:tcW w:w="709" w:type="dxa"/>
          </w:tcPr>
          <w:p w14:paraId="47B5A749" w14:textId="77777777" w:rsidR="00251D61" w:rsidRPr="00D66C64" w:rsidRDefault="00251D61" w:rsidP="00251D61">
            <w:pPr>
              <w:pStyle w:val="TAC"/>
              <w:rPr>
                <w:lang w:eastAsia="zh-CN"/>
              </w:rPr>
            </w:pPr>
            <w:r w:rsidRPr="00D66C64">
              <w:t>-&gt;</w:t>
            </w:r>
          </w:p>
        </w:tc>
        <w:tc>
          <w:tcPr>
            <w:tcW w:w="2128" w:type="dxa"/>
          </w:tcPr>
          <w:p w14:paraId="1EDF8240" w14:textId="77777777" w:rsidR="00251D61" w:rsidRPr="00D66C64" w:rsidRDefault="00251D61" w:rsidP="00251D61">
            <w:pPr>
              <w:pStyle w:val="TAL"/>
            </w:pPr>
            <w:r w:rsidRPr="00D66C64">
              <w:t>200 OK</w:t>
            </w:r>
          </w:p>
        </w:tc>
        <w:tc>
          <w:tcPr>
            <w:tcW w:w="567" w:type="dxa"/>
          </w:tcPr>
          <w:p w14:paraId="7F9485D9" w14:textId="77777777" w:rsidR="00251D61" w:rsidRPr="00D66C64" w:rsidRDefault="00251D61" w:rsidP="00251D61">
            <w:pPr>
              <w:pStyle w:val="TAC"/>
              <w:rPr>
                <w:lang w:eastAsia="zh-CN"/>
              </w:rPr>
            </w:pPr>
            <w:r w:rsidRPr="00D66C64">
              <w:rPr>
                <w:lang w:eastAsia="zh-CN"/>
              </w:rPr>
              <w:t>6</w:t>
            </w:r>
          </w:p>
        </w:tc>
        <w:tc>
          <w:tcPr>
            <w:tcW w:w="850" w:type="dxa"/>
          </w:tcPr>
          <w:p w14:paraId="7FDFC34C" w14:textId="77777777" w:rsidR="00251D61" w:rsidRPr="00D66C64" w:rsidRDefault="00251D61" w:rsidP="00251D61">
            <w:pPr>
              <w:pStyle w:val="TAC"/>
              <w:rPr>
                <w:lang w:eastAsia="zh-CN"/>
              </w:rPr>
            </w:pPr>
            <w:r w:rsidRPr="00D66C64">
              <w:rPr>
                <w:lang w:eastAsia="zh-CN"/>
              </w:rPr>
              <w:t>P</w:t>
            </w:r>
          </w:p>
        </w:tc>
      </w:tr>
      <w:tr w:rsidR="00251D61" w:rsidRPr="00D66C64" w14:paraId="31F4FBB5" w14:textId="77777777" w:rsidTr="00251D61">
        <w:trPr>
          <w:jc w:val="center"/>
        </w:trPr>
        <w:tc>
          <w:tcPr>
            <w:tcW w:w="567" w:type="dxa"/>
          </w:tcPr>
          <w:p w14:paraId="2A8EB639" w14:textId="77777777" w:rsidR="00251D61" w:rsidRPr="00D66C64" w:rsidRDefault="00251D61" w:rsidP="00251D61">
            <w:pPr>
              <w:pStyle w:val="TAC"/>
            </w:pPr>
            <w:r w:rsidRPr="00D66C64">
              <w:t>13</w:t>
            </w:r>
          </w:p>
        </w:tc>
        <w:tc>
          <w:tcPr>
            <w:tcW w:w="4815" w:type="dxa"/>
          </w:tcPr>
          <w:p w14:paraId="3FF168D9" w14:textId="77777777" w:rsidR="00251D61" w:rsidRPr="00D66C64" w:rsidRDefault="00251D61" w:rsidP="00251D61">
            <w:pPr>
              <w:pStyle w:val="TAL"/>
              <w:rPr>
                <w:rFonts w:eastAsia="MS Gothic"/>
              </w:rPr>
            </w:pPr>
            <w:r w:rsidRPr="00D66C64">
              <w:t>The SS acknowledges the receipt of 200 OK for INVITE. (Step 13 of Annex A.16.1)</w:t>
            </w:r>
          </w:p>
        </w:tc>
        <w:tc>
          <w:tcPr>
            <w:tcW w:w="709" w:type="dxa"/>
          </w:tcPr>
          <w:p w14:paraId="2B5012E4" w14:textId="77777777" w:rsidR="00251D61" w:rsidRPr="00D66C64" w:rsidRDefault="00251D61" w:rsidP="00251D61">
            <w:pPr>
              <w:pStyle w:val="TAC"/>
              <w:rPr>
                <w:lang w:eastAsia="zh-CN"/>
              </w:rPr>
            </w:pPr>
            <w:r w:rsidRPr="00D66C64">
              <w:t>&lt;-</w:t>
            </w:r>
          </w:p>
        </w:tc>
        <w:tc>
          <w:tcPr>
            <w:tcW w:w="2128" w:type="dxa"/>
          </w:tcPr>
          <w:p w14:paraId="39F1884D" w14:textId="77777777" w:rsidR="00251D61" w:rsidRPr="00D66C64" w:rsidRDefault="00251D61" w:rsidP="00251D61">
            <w:pPr>
              <w:pStyle w:val="TAL"/>
            </w:pPr>
            <w:r w:rsidRPr="00D66C64">
              <w:t>ACK</w:t>
            </w:r>
          </w:p>
        </w:tc>
        <w:tc>
          <w:tcPr>
            <w:tcW w:w="567" w:type="dxa"/>
          </w:tcPr>
          <w:p w14:paraId="0206B2CA" w14:textId="77777777" w:rsidR="00251D61" w:rsidRPr="00D66C64" w:rsidRDefault="00251D61" w:rsidP="00251D61">
            <w:pPr>
              <w:pStyle w:val="TAC"/>
              <w:rPr>
                <w:lang w:eastAsia="zh-CN"/>
              </w:rPr>
            </w:pPr>
            <w:r w:rsidRPr="00D66C64">
              <w:t>-</w:t>
            </w:r>
          </w:p>
        </w:tc>
        <w:tc>
          <w:tcPr>
            <w:tcW w:w="850" w:type="dxa"/>
          </w:tcPr>
          <w:p w14:paraId="5605A76E" w14:textId="77777777" w:rsidR="00251D61" w:rsidRPr="00D66C64" w:rsidRDefault="00251D61" w:rsidP="00251D61">
            <w:pPr>
              <w:pStyle w:val="TAC"/>
              <w:rPr>
                <w:lang w:eastAsia="zh-CN"/>
              </w:rPr>
            </w:pPr>
            <w:r w:rsidRPr="00D66C64">
              <w:t>-</w:t>
            </w:r>
          </w:p>
        </w:tc>
      </w:tr>
      <w:tr w:rsidR="00251D61" w:rsidRPr="00D66C64" w14:paraId="738101DE" w14:textId="77777777" w:rsidTr="00251D61">
        <w:trPr>
          <w:jc w:val="center"/>
        </w:trPr>
        <w:tc>
          <w:tcPr>
            <w:tcW w:w="567" w:type="dxa"/>
          </w:tcPr>
          <w:p w14:paraId="1E6929F2" w14:textId="77777777" w:rsidR="00251D61" w:rsidRPr="00D66C64" w:rsidRDefault="00251D61" w:rsidP="00251D61">
            <w:pPr>
              <w:pStyle w:val="TAC"/>
              <w:rPr>
                <w:lang w:eastAsia="zh-CN"/>
              </w:rPr>
            </w:pPr>
            <w:r w:rsidRPr="00D66C64">
              <w:rPr>
                <w:lang w:eastAsia="zh-CN"/>
              </w:rPr>
              <w:t>14</w:t>
            </w:r>
          </w:p>
        </w:tc>
        <w:tc>
          <w:tcPr>
            <w:tcW w:w="4815" w:type="dxa"/>
          </w:tcPr>
          <w:p w14:paraId="437ADE90" w14:textId="77777777" w:rsidR="00251D61" w:rsidRPr="00D66C64" w:rsidRDefault="00251D61" w:rsidP="00251D61">
            <w:pPr>
              <w:pStyle w:val="TAL"/>
            </w:pPr>
            <w:r w:rsidRPr="00D66C64">
              <w:t>The SS releases the call with BYE. (Step 1 of Annex A.8)</w:t>
            </w:r>
          </w:p>
        </w:tc>
        <w:tc>
          <w:tcPr>
            <w:tcW w:w="709" w:type="dxa"/>
          </w:tcPr>
          <w:p w14:paraId="5BB91640" w14:textId="77777777" w:rsidR="00251D61" w:rsidRPr="00D66C64" w:rsidRDefault="00251D61" w:rsidP="00251D61">
            <w:pPr>
              <w:pStyle w:val="TAC"/>
            </w:pPr>
            <w:r w:rsidRPr="00D66C64">
              <w:t>&lt;-</w:t>
            </w:r>
          </w:p>
        </w:tc>
        <w:tc>
          <w:tcPr>
            <w:tcW w:w="2128" w:type="dxa"/>
          </w:tcPr>
          <w:p w14:paraId="66976A37" w14:textId="77777777" w:rsidR="00251D61" w:rsidRPr="00D66C64" w:rsidRDefault="00251D61" w:rsidP="00251D61">
            <w:pPr>
              <w:pStyle w:val="TAL"/>
              <w:rPr>
                <w:lang w:eastAsia="zh-CN"/>
              </w:rPr>
            </w:pPr>
            <w:r w:rsidRPr="00D66C64">
              <w:rPr>
                <w:lang w:eastAsia="zh-CN"/>
              </w:rPr>
              <w:t>BYE</w:t>
            </w:r>
          </w:p>
        </w:tc>
        <w:tc>
          <w:tcPr>
            <w:tcW w:w="567" w:type="dxa"/>
          </w:tcPr>
          <w:p w14:paraId="59D2BF6F" w14:textId="77777777" w:rsidR="00251D61" w:rsidRPr="00D66C64" w:rsidRDefault="00251D61" w:rsidP="00251D61">
            <w:pPr>
              <w:pStyle w:val="TAC"/>
            </w:pPr>
            <w:r w:rsidRPr="00D66C64">
              <w:t>-</w:t>
            </w:r>
          </w:p>
        </w:tc>
        <w:tc>
          <w:tcPr>
            <w:tcW w:w="850" w:type="dxa"/>
          </w:tcPr>
          <w:p w14:paraId="0506DE0B" w14:textId="77777777" w:rsidR="00251D61" w:rsidRPr="00D66C64" w:rsidRDefault="00251D61" w:rsidP="00251D61">
            <w:pPr>
              <w:pStyle w:val="TAC"/>
            </w:pPr>
            <w:r w:rsidRPr="00D66C64">
              <w:t>-</w:t>
            </w:r>
          </w:p>
        </w:tc>
      </w:tr>
      <w:tr w:rsidR="00251D61" w:rsidRPr="00D66C64" w14:paraId="6393A13B" w14:textId="77777777" w:rsidTr="00251D61">
        <w:trPr>
          <w:jc w:val="center"/>
        </w:trPr>
        <w:tc>
          <w:tcPr>
            <w:tcW w:w="567" w:type="dxa"/>
          </w:tcPr>
          <w:p w14:paraId="3731927E" w14:textId="77777777" w:rsidR="00251D61" w:rsidRPr="00D66C64" w:rsidRDefault="00251D61" w:rsidP="00251D61">
            <w:pPr>
              <w:pStyle w:val="TAC"/>
              <w:rPr>
                <w:lang w:eastAsia="zh-CN"/>
              </w:rPr>
            </w:pPr>
            <w:r w:rsidRPr="00D66C64">
              <w:rPr>
                <w:lang w:eastAsia="zh-CN"/>
              </w:rPr>
              <w:t>15</w:t>
            </w:r>
          </w:p>
        </w:tc>
        <w:tc>
          <w:tcPr>
            <w:tcW w:w="4815" w:type="dxa"/>
          </w:tcPr>
          <w:p w14:paraId="03CDB488" w14:textId="77777777" w:rsidR="00251D61" w:rsidRPr="00D66C64" w:rsidRDefault="00251D61" w:rsidP="00251D61">
            <w:pPr>
              <w:pStyle w:val="TAL"/>
            </w:pPr>
            <w:r w:rsidRPr="00D66C64">
              <w:t xml:space="preserve">Check: Does the UE sends 200 OK for BYE. </w:t>
            </w:r>
          </w:p>
          <w:p w14:paraId="05938732" w14:textId="77777777" w:rsidR="00251D61" w:rsidRPr="00D66C64" w:rsidRDefault="00251D61" w:rsidP="00251D61">
            <w:pPr>
              <w:pStyle w:val="TAL"/>
            </w:pPr>
            <w:r w:rsidRPr="00D66C64">
              <w:t>(Step 2 of Annex A.8)</w:t>
            </w:r>
          </w:p>
        </w:tc>
        <w:tc>
          <w:tcPr>
            <w:tcW w:w="709" w:type="dxa"/>
          </w:tcPr>
          <w:p w14:paraId="07B64F13" w14:textId="77777777" w:rsidR="00251D61" w:rsidRPr="00D66C64" w:rsidRDefault="00251D61" w:rsidP="00251D61">
            <w:pPr>
              <w:pStyle w:val="TAC"/>
            </w:pPr>
            <w:r w:rsidRPr="00D66C64">
              <w:t>-&gt;</w:t>
            </w:r>
          </w:p>
        </w:tc>
        <w:tc>
          <w:tcPr>
            <w:tcW w:w="2128" w:type="dxa"/>
          </w:tcPr>
          <w:p w14:paraId="7804516F" w14:textId="77777777" w:rsidR="00251D61" w:rsidRPr="00D66C64" w:rsidRDefault="00251D61" w:rsidP="00251D61">
            <w:pPr>
              <w:pStyle w:val="TAL"/>
              <w:rPr>
                <w:lang w:eastAsia="zh-CN"/>
              </w:rPr>
            </w:pPr>
            <w:r w:rsidRPr="00D66C64">
              <w:rPr>
                <w:lang w:eastAsia="zh-CN"/>
              </w:rPr>
              <w:t>200 OK</w:t>
            </w:r>
          </w:p>
        </w:tc>
        <w:tc>
          <w:tcPr>
            <w:tcW w:w="567" w:type="dxa"/>
          </w:tcPr>
          <w:p w14:paraId="58B4FEBE" w14:textId="77777777" w:rsidR="00251D61" w:rsidRPr="00D66C64" w:rsidRDefault="00251D61" w:rsidP="00251D61">
            <w:pPr>
              <w:pStyle w:val="TAC"/>
              <w:rPr>
                <w:lang w:eastAsia="zh-CN"/>
              </w:rPr>
            </w:pPr>
            <w:r w:rsidRPr="00D66C64">
              <w:rPr>
                <w:lang w:eastAsia="zh-CN"/>
              </w:rPr>
              <w:t>7</w:t>
            </w:r>
          </w:p>
        </w:tc>
        <w:tc>
          <w:tcPr>
            <w:tcW w:w="850" w:type="dxa"/>
          </w:tcPr>
          <w:p w14:paraId="329D9CC3" w14:textId="77777777" w:rsidR="00251D61" w:rsidRPr="00D66C64" w:rsidRDefault="00251D61" w:rsidP="00251D61">
            <w:pPr>
              <w:pStyle w:val="TAC"/>
              <w:rPr>
                <w:lang w:eastAsia="zh-CN"/>
              </w:rPr>
            </w:pPr>
            <w:r w:rsidRPr="00D66C64">
              <w:rPr>
                <w:lang w:eastAsia="zh-CN"/>
              </w:rPr>
              <w:t>P</w:t>
            </w:r>
          </w:p>
        </w:tc>
      </w:tr>
    </w:tbl>
    <w:p w14:paraId="319D3DB6" w14:textId="77777777" w:rsidR="00251D61" w:rsidRPr="00D66C64" w:rsidRDefault="00251D61" w:rsidP="00251D61"/>
    <w:p w14:paraId="78552A75" w14:textId="77777777" w:rsidR="00251D61" w:rsidRPr="00D66C64" w:rsidRDefault="00251D61" w:rsidP="00251D61">
      <w:pPr>
        <w:pStyle w:val="H6"/>
      </w:pPr>
      <w:r w:rsidRPr="00D66C64">
        <w:lastRenderedPageBreak/>
        <w:t>7.16.4.3</w:t>
      </w:r>
      <w:r w:rsidRPr="00D66C64">
        <w:tab/>
        <w:t>Specific message contents</w:t>
      </w:r>
    </w:p>
    <w:p w14:paraId="764AC54F" w14:textId="77777777" w:rsidR="00251D61" w:rsidRPr="00D66C64" w:rsidRDefault="00251D61" w:rsidP="00251D61">
      <w:pPr>
        <w:rPr>
          <w:lang w:eastAsia="zh-CN"/>
        </w:rPr>
      </w:pPr>
      <w:r w:rsidRPr="00D66C64">
        <w:rPr>
          <w:lang w:eastAsia="zh-CN"/>
        </w:rPr>
        <w:t>None as fully specified in A.16.1 and A.8.</w:t>
      </w:r>
    </w:p>
    <w:p w14:paraId="2216AF35" w14:textId="77777777" w:rsidR="00251D61" w:rsidRPr="00D66C64" w:rsidRDefault="00251D61" w:rsidP="00251D61">
      <w:pPr>
        <w:pStyle w:val="Heading2"/>
      </w:pPr>
      <w:bookmarkStart w:id="786" w:name="_Toc75880647"/>
      <w:bookmarkStart w:id="787" w:name="_Toc84254345"/>
      <w:bookmarkStart w:id="788" w:name="_Toc84255140"/>
      <w:r w:rsidRPr="00D66C64">
        <w:t>7.17</w:t>
      </w:r>
      <w:r w:rsidRPr="00D66C64">
        <w:tab/>
        <w:t>MTSI MT Video call without preconditions at both originating UE and terminating UE / 5GS</w:t>
      </w:r>
      <w:bookmarkEnd w:id="786"/>
      <w:bookmarkEnd w:id="787"/>
      <w:bookmarkEnd w:id="788"/>
    </w:p>
    <w:p w14:paraId="5B4C473D" w14:textId="77777777" w:rsidR="00251D61" w:rsidRPr="00D66C64" w:rsidRDefault="00251D61" w:rsidP="00251D61">
      <w:pPr>
        <w:pStyle w:val="H6"/>
      </w:pPr>
      <w:r w:rsidRPr="00D66C64">
        <w:t>7.17.1</w:t>
      </w:r>
      <w:r w:rsidRPr="00D66C64">
        <w:tab/>
        <w:t>Test Purpose (TP)</w:t>
      </w:r>
    </w:p>
    <w:p w14:paraId="1855D7D6" w14:textId="77777777" w:rsidR="00251D61" w:rsidRPr="00D66C64" w:rsidRDefault="00251D61" w:rsidP="00251D61">
      <w:pPr>
        <w:pStyle w:val="H6"/>
      </w:pPr>
      <w:r w:rsidRPr="00D66C64">
        <w:t>(1)</w:t>
      </w:r>
    </w:p>
    <w:p w14:paraId="3045FD11" w14:textId="77777777" w:rsidR="00251D61" w:rsidRPr="00D66C64" w:rsidRDefault="00251D61" w:rsidP="00251D61">
      <w:pPr>
        <w:pStyle w:val="PL"/>
        <w:rPr>
          <w:noProof w:val="0"/>
        </w:rPr>
      </w:pPr>
      <w:r w:rsidRPr="00D66C64">
        <w:rPr>
          <w:b/>
          <w:noProof w:val="0"/>
        </w:rPr>
        <w:t>with</w:t>
      </w:r>
      <w:r w:rsidRPr="00D66C64">
        <w:rPr>
          <w:noProof w:val="0"/>
        </w:rPr>
        <w:t xml:space="preserve"> { UE being registered to IMS and configured to not use preconditions }</w:t>
      </w:r>
    </w:p>
    <w:p w14:paraId="080A443B"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CE830C0"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INVITE for video call }</w:t>
      </w:r>
    </w:p>
    <w:p w14:paraId="42A2FAC2"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may respond with 100 Trying and then sends 183 Session Progress with SDP without preconditions }</w:t>
      </w:r>
    </w:p>
    <w:p w14:paraId="017AC97C" w14:textId="77777777" w:rsidR="00251D61" w:rsidRPr="00D66C64" w:rsidRDefault="00251D61" w:rsidP="00251D61">
      <w:pPr>
        <w:pStyle w:val="PL"/>
        <w:rPr>
          <w:noProof w:val="0"/>
        </w:rPr>
      </w:pPr>
      <w:r w:rsidRPr="00D66C64">
        <w:rPr>
          <w:noProof w:val="0"/>
        </w:rPr>
        <w:t>}</w:t>
      </w:r>
    </w:p>
    <w:p w14:paraId="5E9047D4" w14:textId="77777777" w:rsidR="00251D61" w:rsidRPr="00D66C64" w:rsidRDefault="00251D61" w:rsidP="00251D61">
      <w:pPr>
        <w:pStyle w:val="PL"/>
        <w:rPr>
          <w:noProof w:val="0"/>
        </w:rPr>
      </w:pPr>
    </w:p>
    <w:p w14:paraId="6020692E" w14:textId="77777777" w:rsidR="00251D61" w:rsidRPr="00D66C64" w:rsidRDefault="00251D61" w:rsidP="00251D61">
      <w:pPr>
        <w:pStyle w:val="H6"/>
      </w:pPr>
      <w:r w:rsidRPr="00D66C64">
        <w:t>(2)</w:t>
      </w:r>
    </w:p>
    <w:p w14:paraId="566FF4DB" w14:textId="77777777" w:rsidR="00251D61" w:rsidRPr="00D66C64" w:rsidRDefault="00251D61" w:rsidP="00251D61">
      <w:pPr>
        <w:pStyle w:val="PL"/>
        <w:rPr>
          <w:noProof w:val="0"/>
        </w:rPr>
      </w:pPr>
      <w:r w:rsidRPr="00D66C64">
        <w:rPr>
          <w:b/>
          <w:noProof w:val="0"/>
        </w:rPr>
        <w:t>with</w:t>
      </w:r>
      <w:r w:rsidRPr="00D66C64">
        <w:rPr>
          <w:noProof w:val="0"/>
        </w:rPr>
        <w:t xml:space="preserve"> { UE having sent 183 Session Progress }</w:t>
      </w:r>
    </w:p>
    <w:p w14:paraId="20116C06"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769DC53"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receives PRACK for 183 Session Progress }</w:t>
      </w:r>
    </w:p>
    <w:p w14:paraId="13363432"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200 OK for PRACK }</w:t>
      </w:r>
    </w:p>
    <w:p w14:paraId="217D260D" w14:textId="77777777" w:rsidR="00251D61" w:rsidRPr="00D66C64" w:rsidRDefault="00251D61" w:rsidP="00251D61">
      <w:pPr>
        <w:pStyle w:val="PL"/>
        <w:rPr>
          <w:noProof w:val="0"/>
        </w:rPr>
      </w:pPr>
      <w:r w:rsidRPr="00D66C64">
        <w:rPr>
          <w:noProof w:val="0"/>
        </w:rPr>
        <w:t>}</w:t>
      </w:r>
    </w:p>
    <w:p w14:paraId="592989ED" w14:textId="77777777" w:rsidR="00251D61" w:rsidRPr="00D66C64" w:rsidRDefault="00251D61" w:rsidP="00251D61">
      <w:pPr>
        <w:pStyle w:val="PL"/>
        <w:rPr>
          <w:noProof w:val="0"/>
        </w:rPr>
      </w:pPr>
    </w:p>
    <w:p w14:paraId="299D34B2" w14:textId="77777777" w:rsidR="00251D61" w:rsidRPr="00D66C64" w:rsidRDefault="00251D61" w:rsidP="00251D61">
      <w:pPr>
        <w:pStyle w:val="H6"/>
      </w:pPr>
      <w:r w:rsidRPr="00D66C64">
        <w:t>(3)</w:t>
      </w:r>
    </w:p>
    <w:p w14:paraId="0EFB6436" w14:textId="77777777" w:rsidR="00251D61" w:rsidRPr="00D66C64" w:rsidRDefault="00251D61" w:rsidP="00251D61">
      <w:pPr>
        <w:pStyle w:val="PL"/>
        <w:rPr>
          <w:noProof w:val="0"/>
        </w:rPr>
      </w:pPr>
      <w:r w:rsidRPr="00D66C64">
        <w:rPr>
          <w:b/>
          <w:noProof w:val="0"/>
        </w:rPr>
        <w:t>with</w:t>
      </w:r>
      <w:r w:rsidRPr="00D66C64">
        <w:rPr>
          <w:noProof w:val="0"/>
        </w:rPr>
        <w:t xml:space="preserve"> { UE having sent 200 OK for PRACK }</w:t>
      </w:r>
    </w:p>
    <w:p w14:paraId="5D403366" w14:textId="77777777" w:rsidR="00251D61" w:rsidRPr="00D66C64" w:rsidRDefault="00251D61" w:rsidP="00251D61">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300AA59" w14:textId="77777777" w:rsidR="00251D61" w:rsidRPr="00D66C64" w:rsidRDefault="00251D61" w:rsidP="00251D61">
      <w:pPr>
        <w:pStyle w:val="PL"/>
        <w:rPr>
          <w:noProof w:val="0"/>
        </w:rPr>
      </w:pPr>
      <w:r w:rsidRPr="00D66C64">
        <w:rPr>
          <w:noProof w:val="0"/>
        </w:rPr>
        <w:t xml:space="preserve">  </w:t>
      </w:r>
      <w:r w:rsidRPr="00D66C64">
        <w:rPr>
          <w:b/>
          <w:noProof w:val="0"/>
        </w:rPr>
        <w:t>when</w:t>
      </w:r>
      <w:r w:rsidRPr="00D66C64">
        <w:rPr>
          <w:noProof w:val="0"/>
        </w:rPr>
        <w:t xml:space="preserve"> { UE is ready to start the call }</w:t>
      </w:r>
    </w:p>
    <w:p w14:paraId="4B93C716" w14:textId="77777777" w:rsidR="00251D61" w:rsidRPr="00D66C64" w:rsidRDefault="00251D61" w:rsidP="00251D61">
      <w:pPr>
        <w:pStyle w:val="PL"/>
        <w:rPr>
          <w:noProof w:val="0"/>
        </w:rPr>
      </w:pPr>
      <w:r w:rsidRPr="00D66C64">
        <w:rPr>
          <w:noProof w:val="0"/>
        </w:rPr>
        <w:t xml:space="preserve">    </w:t>
      </w:r>
      <w:r w:rsidRPr="00D66C64">
        <w:rPr>
          <w:b/>
          <w:noProof w:val="0"/>
        </w:rPr>
        <w:t>then</w:t>
      </w:r>
      <w:r w:rsidRPr="00D66C64">
        <w:rPr>
          <w:noProof w:val="0"/>
        </w:rPr>
        <w:t xml:space="preserve"> { UE sends 180 Ringing followed by 200 OK for INVITE }</w:t>
      </w:r>
    </w:p>
    <w:p w14:paraId="7F497E04" w14:textId="77777777" w:rsidR="00251D61" w:rsidRPr="00D66C64" w:rsidRDefault="00251D61" w:rsidP="00251D61">
      <w:pPr>
        <w:pStyle w:val="PL"/>
        <w:rPr>
          <w:noProof w:val="0"/>
        </w:rPr>
      </w:pPr>
      <w:r w:rsidRPr="00D66C64">
        <w:rPr>
          <w:noProof w:val="0"/>
        </w:rPr>
        <w:t>}</w:t>
      </w:r>
    </w:p>
    <w:p w14:paraId="41746D4B" w14:textId="77777777" w:rsidR="00251D61" w:rsidRPr="00D66C64" w:rsidRDefault="00251D61" w:rsidP="00251D61">
      <w:pPr>
        <w:pStyle w:val="PL"/>
        <w:rPr>
          <w:noProof w:val="0"/>
        </w:rPr>
      </w:pPr>
    </w:p>
    <w:p w14:paraId="2A91AA3E" w14:textId="77777777" w:rsidR="00251D61" w:rsidRPr="00D66C64" w:rsidRDefault="00251D61" w:rsidP="00251D61">
      <w:pPr>
        <w:pStyle w:val="H6"/>
      </w:pPr>
      <w:r w:rsidRPr="00D66C64">
        <w:t>7.17.2</w:t>
      </w:r>
      <w:r w:rsidRPr="00D66C64">
        <w:tab/>
        <w:t>Conformance Requirements</w:t>
      </w:r>
    </w:p>
    <w:p w14:paraId="313CD7C1" w14:textId="77777777" w:rsidR="00251D61" w:rsidRPr="00D66C64" w:rsidRDefault="00251D61" w:rsidP="00251D61">
      <w:pPr>
        <w:rPr>
          <w:lang w:eastAsia="zh-CN"/>
        </w:rPr>
      </w:pPr>
      <w:r w:rsidRPr="00D66C64">
        <w:rPr>
          <w:lang w:eastAsia="zh-CN"/>
        </w:rPr>
        <w:t>The conformance requirements covered in the present test case are, unless otherwise stated, Rel-15 requirements.</w:t>
      </w:r>
    </w:p>
    <w:p w14:paraId="062DC8AE" w14:textId="77777777" w:rsidR="00251D61" w:rsidRPr="00D66C64" w:rsidRDefault="00251D61" w:rsidP="00251D61">
      <w:r w:rsidRPr="00D66C64">
        <w:t>[TS 24.229, clause 6.1.1]:</w:t>
      </w:r>
    </w:p>
    <w:p w14:paraId="25786C37" w14:textId="77777777" w:rsidR="00251D61" w:rsidRPr="00D66C64" w:rsidRDefault="00251D61" w:rsidP="00251D61">
      <w:r w:rsidRPr="00D66C64">
        <w:t xml:space="preserve">For "video" and "audio" media types that utilize the RTP/RTCP, the UE shall specify the proposed bandwidth for each media stream utilizing the "b=" media descriptor and the "AS" bandwidth modifier in the SDP. </w:t>
      </w:r>
    </w:p>
    <w:p w14:paraId="17DC4BE1" w14:textId="77777777" w:rsidR="00251D61" w:rsidRPr="00D66C64" w:rsidRDefault="00251D61" w:rsidP="00251D61">
      <w:r w:rsidRPr="00D66C64">
        <w:t>...</w:t>
      </w:r>
    </w:p>
    <w:p w14:paraId="7957BEAB" w14:textId="77777777" w:rsidR="00251D61" w:rsidRPr="00D66C64" w:rsidRDefault="00251D61" w:rsidP="00251D61">
      <w:r w:rsidRPr="00D66C64">
        <w:t>If the media line in the SDP indicates the usage of RTP/RTCP, and if the UE is configured to request an RTCP bandwidth level for the session is different than the default RTCP bandwidth as specified in RFC 3556, then in addition to the "AS" bandwidth modifier in the media-level "b=" line, the UE shall include two media-level "b=" lines, one with the "RS" bandwidth modifier and the other with the "RR" bandwidth modifier as described in RFC 3556 to specify the required bandwidth allocation for RTCP. The bandwidth-value in the b=RS: and b=RR: lines may include transport overhead as described in subclause 6.1 of RFC 3890.</w:t>
      </w:r>
    </w:p>
    <w:p w14:paraId="363A8E59" w14:textId="77777777" w:rsidR="00251D61" w:rsidRPr="00D66C64" w:rsidRDefault="00251D61" w:rsidP="00251D61">
      <w:r w:rsidRPr="00D66C64">
        <w:t>For other media streams the "b=" media descriptor may be included. The value or absence of the "b=" parameter will affect the assigned QoS which is defined in 3GPP TS 29.208.</w:t>
      </w:r>
    </w:p>
    <w:p w14:paraId="7F73B948" w14:textId="77777777" w:rsidR="00251D61" w:rsidRPr="00D66C64" w:rsidRDefault="00251D61" w:rsidP="00251D61">
      <w:r w:rsidRPr="00D66C64">
        <w:t>[TS 24.229, clause 6.1.3]:</w:t>
      </w:r>
    </w:p>
    <w:p w14:paraId="1597EDE7" w14:textId="77777777" w:rsidR="00251D61" w:rsidRPr="00D66C64" w:rsidRDefault="00251D61" w:rsidP="00251D61">
      <w:r w:rsidRPr="00D66C64">
        <w:rPr>
          <w:snapToGrid w:val="0"/>
        </w:rPr>
        <w:t xml:space="preserve">Upon sending an SDP answer to an SDP offer, with the SDP answer including one or more media streams for which the originating side did indicate its local preconditions as not met, if the precondition mechanism is used by the terminating UE </w:t>
      </w:r>
      <w:r w:rsidRPr="00D66C64">
        <w:t>(see subclause 5.1.4.1)</w:t>
      </w:r>
      <w:r w:rsidRPr="00D66C64">
        <w:rPr>
          <w:snapToGrid w:val="0"/>
        </w:rPr>
        <w:t>, the terminating UE shall indicate its local preconditions and request the confirmation for the result of the resource reservation at the originating end point.</w:t>
      </w:r>
    </w:p>
    <w:p w14:paraId="008E7C61" w14:textId="77777777" w:rsidR="00251D61" w:rsidRPr="00D66C64" w:rsidRDefault="00251D61" w:rsidP="00251D61">
      <w:pPr>
        <w:rPr>
          <w:lang w:eastAsia="zh-CN"/>
        </w:rPr>
      </w:pPr>
      <w:r w:rsidRPr="00D66C64">
        <w:rPr>
          <w:lang w:eastAsia="zh-CN"/>
        </w:rPr>
        <w:t>…</w:t>
      </w:r>
    </w:p>
    <w:p w14:paraId="75465752" w14:textId="77777777" w:rsidR="00251D61" w:rsidRPr="00D66C64" w:rsidRDefault="00251D61" w:rsidP="00251D61">
      <w:pPr>
        <w:rPr>
          <w:snapToGrid w:val="0"/>
        </w:rPr>
      </w:pPr>
      <w:r w:rsidRPr="00D66C64">
        <w:rPr>
          <w:snapToGrid w:val="0"/>
        </w:rPr>
        <w:lastRenderedPageBreak/>
        <w:t>Upon receiving an initial INVITE request that includes the SDP offer containing an IP address type (in the "c=" parameter) that is not supported by the UE, the UE shall:</w:t>
      </w:r>
    </w:p>
    <w:p w14:paraId="2690ECF0" w14:textId="77777777" w:rsidR="00251D61" w:rsidRPr="00D66C64" w:rsidRDefault="00251D61" w:rsidP="00251D61">
      <w:pPr>
        <w:pStyle w:val="B10"/>
      </w:pPr>
      <w:r w:rsidRPr="00D66C64">
        <w:rPr>
          <w:snapToGrid w:val="0"/>
        </w:rPr>
        <w:t>-</w:t>
      </w:r>
      <w:r w:rsidRPr="00D66C64">
        <w:rPr>
          <w:snapToGrid w:val="0"/>
        </w:rPr>
        <w:tab/>
        <w:t xml:space="preserve">if the UE is a UE </w:t>
      </w:r>
      <w:r w:rsidRPr="00D66C64">
        <w:t>performing the functions of an external attached network and</w:t>
      </w:r>
    </w:p>
    <w:p w14:paraId="20DE73DA" w14:textId="77777777" w:rsidR="00251D61" w:rsidRPr="00D66C64" w:rsidRDefault="00251D61" w:rsidP="00251D61">
      <w:pPr>
        <w:pStyle w:val="B2"/>
        <w:rPr>
          <w:snapToGrid w:val="0"/>
        </w:rPr>
      </w:pPr>
      <w:r w:rsidRPr="00D66C64">
        <w:rPr>
          <w:snapToGrid w:val="0"/>
        </w:rPr>
        <w:t>1)</w:t>
      </w:r>
      <w:r w:rsidRPr="00D66C64">
        <w:rPr>
          <w:snapToGrid w:val="0"/>
        </w:rPr>
        <w:tab/>
        <w:t>if the received SDP offer contains an "altc" SDP attribute indicating an alternative and supported IP address; and</w:t>
      </w:r>
    </w:p>
    <w:p w14:paraId="110F42AC" w14:textId="77777777" w:rsidR="00251D61" w:rsidRPr="00D66C64" w:rsidRDefault="00251D61" w:rsidP="00251D61">
      <w:pPr>
        <w:pStyle w:val="B2"/>
        <w:rPr>
          <w:snapToGrid w:val="0"/>
        </w:rPr>
      </w:pPr>
      <w:r w:rsidRPr="00D66C64">
        <w:rPr>
          <w:snapToGrid w:val="0"/>
        </w:rPr>
        <w:t>2)</w:t>
      </w:r>
      <w:r w:rsidRPr="00D66C64">
        <w:rPr>
          <w:snapToGrid w:val="0"/>
        </w:rPr>
        <w:tab/>
        <w:t>the UE supports the "altc" SDP attribute;</w:t>
      </w:r>
    </w:p>
    <w:p w14:paraId="117D771C" w14:textId="77777777" w:rsidR="00251D61" w:rsidRPr="00D66C64" w:rsidRDefault="00251D61" w:rsidP="00251D61">
      <w:pPr>
        <w:pStyle w:val="B10"/>
        <w:rPr>
          <w:snapToGrid w:val="0"/>
        </w:rPr>
      </w:pPr>
      <w:r w:rsidRPr="00D66C64">
        <w:rPr>
          <w:snapToGrid w:val="0"/>
        </w:rPr>
        <w:tab/>
        <w:t>select an IP address type in accordance with RFC 6947 [228]; or</w:t>
      </w:r>
    </w:p>
    <w:p w14:paraId="154F309C" w14:textId="77777777" w:rsidR="00251D61" w:rsidRPr="00D66C64" w:rsidRDefault="00251D61" w:rsidP="00251D61">
      <w:pPr>
        <w:pStyle w:val="B10"/>
        <w:rPr>
          <w:snapToGrid w:val="0"/>
        </w:rPr>
      </w:pPr>
      <w:r w:rsidRPr="00D66C64">
        <w:rPr>
          <w:snapToGrid w:val="0"/>
        </w:rPr>
        <w:t>-</w:t>
      </w:r>
      <w:r w:rsidRPr="00D66C64">
        <w:rPr>
          <w:snapToGrid w:val="0"/>
        </w:rPr>
        <w:tab/>
        <w:t>otherwise respond with a 488 (Not Acceptable Here) response including a 301 Warning header field indicating "incompatible network address format".</w:t>
      </w:r>
    </w:p>
    <w:p w14:paraId="1A08966F" w14:textId="77777777" w:rsidR="00251D61" w:rsidRPr="00D66C64" w:rsidRDefault="00251D61" w:rsidP="00251D61">
      <w:pPr>
        <w:pStyle w:val="NO"/>
        <w:rPr>
          <w:snapToGrid w:val="0"/>
        </w:rPr>
      </w:pPr>
      <w:r w:rsidRPr="00D66C64">
        <w:rPr>
          <w:snapToGrid w:val="0"/>
        </w:rPr>
        <w:t>NOTE 2:</w:t>
      </w:r>
      <w:r w:rsidRPr="00D66C64">
        <w:rPr>
          <w:snapToGrid w:val="0"/>
        </w:rPr>
        <w:tab/>
        <w:t xml:space="preserve">Upon receiving an initial INVITE request that does not include an SDP offer, the UE can accept the request and include an SDP offer in the </w:t>
      </w:r>
      <w:r w:rsidRPr="00D66C64">
        <w:t>first reliable response. The SDP offer will reflect the called user's terminal capabilities and user preferences for the session.</w:t>
      </w:r>
    </w:p>
    <w:p w14:paraId="567FD7EC" w14:textId="77777777" w:rsidR="00251D61" w:rsidRPr="00D66C64" w:rsidRDefault="00251D61" w:rsidP="00251D61">
      <w:pPr>
        <w:rPr>
          <w:snapToGrid w:val="0"/>
        </w:rPr>
      </w:pPr>
      <w:r w:rsidRPr="00D66C64">
        <w:t>If the UE receives an SDP offer that specifies</w:t>
      </w:r>
      <w:r w:rsidRPr="00D66C64">
        <w:rPr>
          <w:lang w:eastAsia="zh-CN"/>
        </w:rPr>
        <w:t xml:space="preserve"> different IP address type for media (i.e. specify it in the "c=" parameter of the SDP</w:t>
      </w:r>
      <w:r w:rsidRPr="00D66C64">
        <w:rPr>
          <w:snapToGrid w:val="0"/>
        </w:rPr>
        <w:t xml:space="preserve"> offer</w:t>
      </w:r>
      <w:r w:rsidRPr="00D66C64">
        <w:rPr>
          <w:lang w:eastAsia="zh-CN"/>
        </w:rPr>
        <w:t xml:space="preserve">) that the UE is using for signalling, and </w:t>
      </w:r>
      <w:r w:rsidRPr="00D66C64">
        <w:t>if the UE supports both IPv4 and IPv6 addresses simultaneously</w:t>
      </w:r>
      <w:r w:rsidRPr="00D66C64">
        <w:rPr>
          <w:lang w:eastAsia="zh-CN"/>
        </w:rPr>
        <w:t xml:space="preserve">, </w:t>
      </w:r>
      <w:r w:rsidRPr="00D66C64">
        <w:t xml:space="preserve">the UE shall accept the received SDP offer. Subsequently, the UE shall either acquire an IP address type or use an existing IP address type as specified in </w:t>
      </w:r>
      <w:r w:rsidRPr="00D66C64">
        <w:rPr>
          <w:lang w:eastAsia="zh-CN"/>
        </w:rPr>
        <w:t>the SDP</w:t>
      </w:r>
      <w:r w:rsidRPr="00D66C64">
        <w:rPr>
          <w:snapToGrid w:val="0"/>
        </w:rPr>
        <w:t xml:space="preserve"> offer, and include it </w:t>
      </w:r>
      <w:r w:rsidRPr="00D66C64">
        <w:rPr>
          <w:lang w:eastAsia="zh-CN"/>
        </w:rPr>
        <w:t>in the "c=" parameter</w:t>
      </w:r>
      <w:r w:rsidRPr="00D66C64">
        <w:rPr>
          <w:snapToGrid w:val="0"/>
        </w:rPr>
        <w:t xml:space="preserve"> in the SDP answer.</w:t>
      </w:r>
    </w:p>
    <w:p w14:paraId="018B4A09" w14:textId="77777777" w:rsidR="00251D61" w:rsidRPr="00D66C64" w:rsidRDefault="00251D61" w:rsidP="00251D61">
      <w:pPr>
        <w:pStyle w:val="NO"/>
        <w:rPr>
          <w:lang w:eastAsia="zh-CN"/>
        </w:rPr>
      </w:pPr>
      <w:r w:rsidRPr="00D66C64">
        <w:rPr>
          <w:snapToGrid w:val="0"/>
        </w:rPr>
        <w:t>NOTE 3:</w:t>
      </w:r>
      <w:r w:rsidRPr="00D66C64">
        <w:rPr>
          <w:snapToGrid w:val="0"/>
        </w:rPr>
        <w:tab/>
      </w:r>
      <w:r w:rsidRPr="00D66C64">
        <w:t xml:space="preserve">Upon receiving an initial INVITE request, that includes an SDP offer containing </w:t>
      </w:r>
      <w:r w:rsidRPr="00D66C64">
        <w:rPr>
          <w:rFonts w:eastAsia="MS Mincho"/>
        </w:rPr>
        <w:t xml:space="preserve">connection addresses </w:t>
      </w:r>
      <w:r w:rsidRPr="00D66C64">
        <w:t xml:space="preserve">(in the "c=" parameter) equal to zero, the UE will select the media streams that is willing to accept for the session, reserve the QoS resources for accepted media streams, and include its valid </w:t>
      </w:r>
      <w:r w:rsidRPr="00D66C64">
        <w:rPr>
          <w:rFonts w:eastAsia="MS Mincho"/>
        </w:rPr>
        <w:t>connection address</w:t>
      </w:r>
      <w:r w:rsidRPr="00D66C64">
        <w:t xml:space="preserve"> in the SDP answer.</w:t>
      </w:r>
    </w:p>
    <w:p w14:paraId="57A3F1D1" w14:textId="77777777" w:rsidR="00251D61" w:rsidRPr="00D66C64" w:rsidRDefault="00251D61" w:rsidP="00251D61">
      <w:pPr>
        <w:rPr>
          <w:lang w:eastAsia="zh-CN"/>
        </w:rPr>
      </w:pPr>
      <w:r w:rsidRPr="00D66C64">
        <w:rPr>
          <w:lang w:eastAsia="zh-CN"/>
        </w:rPr>
        <w:t>…</w:t>
      </w:r>
    </w:p>
    <w:p w14:paraId="4780C1C2" w14:textId="77777777" w:rsidR="00251D61" w:rsidRPr="00D66C64" w:rsidRDefault="00251D61" w:rsidP="00251D61">
      <w:r w:rsidRPr="00D66C64">
        <w:t>If the terminating UE uses the precondition mechanism (see subclause 5.1.4.1), if the desired QoS resources for one or more media streams have not been reserved at the terminating UE when constructing the SDP offer, the terminating UE shall indicate the related local preconditions for QoS as not met, using the segmented status type, as defined in RFC 3312 [30] and RFC 4032 [64], as well as the strength-tag value "mandatory" for the local segment and the strength-tag value either "optional" or as specified in RFC 3312 [30] and RFC 4032 [64] for the remote segment.</w:t>
      </w:r>
    </w:p>
    <w:p w14:paraId="319604D2" w14:textId="77777777" w:rsidR="00251D61" w:rsidRPr="00D66C64" w:rsidRDefault="00251D61" w:rsidP="00251D61">
      <w:pPr>
        <w:pStyle w:val="NO"/>
      </w:pPr>
      <w:r w:rsidRPr="00D66C64">
        <w:t>NOTE 7:</w:t>
      </w:r>
      <w:r w:rsidRPr="00D66C64">
        <w:tab/>
        <w:t>It is out of scope of this specification which media streams are to be included in the SDP offer.</w:t>
      </w:r>
    </w:p>
    <w:p w14:paraId="6343C1DB" w14:textId="77777777" w:rsidR="00251D61" w:rsidRPr="00D66C64" w:rsidRDefault="00251D61" w:rsidP="00251D61">
      <w:r w:rsidRPr="00D66C64">
        <w:t>If the terminating UE uses the precondition mechanism (see subclause 5.1.4.1) and if the desired QoS resources for one or more media streams are available at the terminating UE when the SDP offer is sent, the UE shall indicate the related local preconditions as met, using the segmented status type, as defined in RFC 3312 [30] and RFC 4032 [64], as well as the strength-tag value "mandatory" for the local segment and the strength-tag value either "optional" or as specified in RFC 3312 [30] and RFC 4032 [64] for the remote segment.</w:t>
      </w:r>
    </w:p>
    <w:p w14:paraId="3970D908" w14:textId="77777777" w:rsidR="00251D61" w:rsidRPr="00D66C64" w:rsidRDefault="00251D61" w:rsidP="00251D61">
      <w:r w:rsidRPr="00D66C64">
        <w:t>If the terminating UE sends an UPDATE request to remove one or more media streams negotiated in the session for which a final response to the INVITE request has not been sent yet, the terminating UE sets the ports of the media streams to be removed from the session to zero in the new SDP offer.</w:t>
      </w:r>
    </w:p>
    <w:p w14:paraId="3942E604" w14:textId="77777777" w:rsidR="00251D61" w:rsidRPr="00D66C64" w:rsidRDefault="00251D61" w:rsidP="00251D61">
      <w:pPr>
        <w:pStyle w:val="NO"/>
        <w:rPr>
          <w:lang w:eastAsia="ja-JP"/>
        </w:rPr>
      </w:pPr>
      <w:r w:rsidRPr="00D66C64">
        <w:rPr>
          <w:snapToGrid w:val="0"/>
        </w:rPr>
        <w:t>NOTE </w:t>
      </w:r>
      <w:r w:rsidRPr="00D66C64">
        <w:rPr>
          <w:snapToGrid w:val="0"/>
          <w:lang w:eastAsia="ja-JP"/>
        </w:rPr>
        <w:t>8</w:t>
      </w:r>
      <w:r w:rsidRPr="00D66C64">
        <w:rPr>
          <w:snapToGrid w:val="0"/>
        </w:rPr>
        <w:t>:</w:t>
      </w:r>
      <w:r w:rsidRPr="00D66C64">
        <w:rPr>
          <w:snapToGrid w:val="0"/>
        </w:rPr>
        <w:tab/>
      </w:r>
      <w:r w:rsidRPr="00D66C64">
        <w:rPr>
          <w:lang w:eastAsia="ja-JP"/>
        </w:rPr>
        <w:t xml:space="preserve">Upon receiving an initial </w:t>
      </w:r>
      <w:r w:rsidRPr="00D66C64">
        <w:t>INVITE request</w:t>
      </w:r>
      <w:r w:rsidRPr="00D66C64">
        <w:rPr>
          <w:lang w:eastAsia="ja-JP"/>
        </w:rPr>
        <w:t xml:space="preserve"> with one or more media streams which the terminating UE supports and one or more media streams which the UE does not support, the UE is not expected to reject the INVITE request just because of the presence of the unsupported media stream.</w:t>
      </w:r>
    </w:p>
    <w:p w14:paraId="567F06B0" w14:textId="77777777" w:rsidR="00251D61" w:rsidRPr="00D66C64" w:rsidRDefault="00251D61" w:rsidP="00251D61">
      <w:pPr>
        <w:pStyle w:val="NO"/>
      </w:pPr>
      <w:r w:rsidRPr="00D66C64">
        <w:t>NOTE 9:</w:t>
      </w:r>
      <w:r w:rsidRPr="00D66C64">
        <w:tab/>
        <w:t>Previous versions of this document mandated the use of the SDP inactive attribute in the SDP offer if the desired QoS resources for one or more media streams had not been reserved at the originating UE when constructing the SDP offer unless the originating UE knew that the precondition mechanism was supported by the remote UE. The use can still occur when interoperating with devices based on earlier versions of this document.</w:t>
      </w:r>
    </w:p>
    <w:p w14:paraId="6230629B" w14:textId="77777777" w:rsidR="00251D61" w:rsidRPr="00D66C64" w:rsidRDefault="00251D61" w:rsidP="00251D61">
      <w:r w:rsidRPr="00D66C64">
        <w:t>[TS 26.114, clause 5.2.2]:</w:t>
      </w:r>
    </w:p>
    <w:p w14:paraId="7543B7E3" w14:textId="77777777" w:rsidR="00251D61" w:rsidRPr="00D66C64" w:rsidRDefault="00251D61" w:rsidP="00251D61">
      <w:r w:rsidRPr="00D66C64">
        <w:t>MTSI clients in terminals offering video communication shall support:</w:t>
      </w:r>
    </w:p>
    <w:p w14:paraId="41F268AA" w14:textId="77777777" w:rsidR="00251D61" w:rsidRPr="00D66C64" w:rsidRDefault="00251D61" w:rsidP="00251D61">
      <w:pPr>
        <w:pStyle w:val="B10"/>
      </w:pPr>
      <w:r w:rsidRPr="00D66C64">
        <w:t>-</w:t>
      </w:r>
      <w:r w:rsidRPr="00D66C64">
        <w:tab/>
        <w:t>H.264 (AVC) [24] Constrained Baseline Profile (CBP) Level 1.2;</w:t>
      </w:r>
    </w:p>
    <w:p w14:paraId="0BA61C80" w14:textId="77777777" w:rsidR="00251D61" w:rsidRPr="00D66C64" w:rsidRDefault="00251D61" w:rsidP="00251D61">
      <w:pPr>
        <w:pStyle w:val="B10"/>
      </w:pPr>
      <w:r w:rsidRPr="00D66C64">
        <w:t>-</w:t>
      </w:r>
      <w:r w:rsidRPr="00D66C64">
        <w:tab/>
        <w:t>H.265 (HEVC) [119] Main Profile, Main Tier, Level 3.1.</w:t>
      </w:r>
    </w:p>
    <w:p w14:paraId="7EA00CB3" w14:textId="77777777" w:rsidR="00251D61" w:rsidRPr="00D66C64" w:rsidRDefault="00251D61" w:rsidP="00251D61">
      <w:r w:rsidRPr="00D66C64">
        <w:lastRenderedPageBreak/>
        <w:t>In addition they should support:</w:t>
      </w:r>
    </w:p>
    <w:p w14:paraId="5D1423B0" w14:textId="77777777" w:rsidR="00251D61" w:rsidRPr="00D66C64" w:rsidRDefault="00251D61" w:rsidP="00251D61">
      <w:pPr>
        <w:pStyle w:val="B2"/>
      </w:pPr>
      <w:r w:rsidRPr="00D66C64">
        <w:t>-</w:t>
      </w:r>
      <w:r w:rsidRPr="00D66C64">
        <w:tab/>
        <w:t>H.264 (AVC) [24] Constrained High Profile (CHP) Level 3</w:t>
      </w:r>
      <w:r w:rsidRPr="00D66C64">
        <w:rPr>
          <w:lang w:eastAsia="ko-KR"/>
        </w:rPr>
        <w:t>.1.</w:t>
      </w:r>
    </w:p>
    <w:p w14:paraId="68AA1018" w14:textId="77777777" w:rsidR="00251D61" w:rsidRPr="00D66C64" w:rsidRDefault="00251D61" w:rsidP="00251D61">
      <w:r w:rsidRPr="00D66C64">
        <w:t>[TS 26.114, clause 6.2.3.2]:</w:t>
      </w:r>
    </w:p>
    <w:p w14:paraId="5F385DE8" w14:textId="77777777" w:rsidR="00251D61" w:rsidRPr="00D66C64" w:rsidRDefault="00251D61" w:rsidP="00251D61">
      <w:r w:rsidRPr="00D66C64">
        <w:t>If video is used in a session, the session setup shall determine the applicable bandwidth(s) as defined in clause 6.2.5, RTP profile, video codec, profile and level. The "imageattr" attribute as specified in [76] should be supported.</w:t>
      </w:r>
      <w:r w:rsidRPr="00D66C64">
        <w:rPr>
          <w:lang w:eastAsia="ko-KR"/>
        </w:rPr>
        <w:t xml:space="preserve"> The </w:t>
      </w:r>
      <w:r w:rsidRPr="00D66C64">
        <w:t>"</w:t>
      </w:r>
      <w:r w:rsidRPr="00D66C64">
        <w:rPr>
          <w:lang w:eastAsia="ko-KR"/>
        </w:rPr>
        <w:t>framesize</w:t>
      </w:r>
      <w:r w:rsidRPr="00D66C64">
        <w:t>"</w:t>
      </w:r>
      <w:r w:rsidRPr="00D66C64">
        <w:rPr>
          <w:lang w:eastAsia="ko-KR"/>
        </w:rPr>
        <w:t xml:space="preserve"> attribute as specified in [60] shall not be used in the session setup</w:t>
      </w:r>
      <w:r w:rsidRPr="00D66C64">
        <w:t>.</w:t>
      </w:r>
    </w:p>
    <w:p w14:paraId="10776A6C" w14:textId="77777777" w:rsidR="00251D61" w:rsidRPr="00D66C64" w:rsidRDefault="00251D61" w:rsidP="00251D61">
      <w:r w:rsidRPr="00D66C64">
        <w:t>An MTSI client shall offer AVPF for all media streams containing video. RTP profile negotiation shall be done as described in clause 6.2.1a.</w:t>
      </w:r>
    </w:p>
    <w:p w14:paraId="503A5C3E" w14:textId="77777777" w:rsidR="00251D61" w:rsidRPr="00D66C64" w:rsidRDefault="00251D61" w:rsidP="00251D61">
      <w:r w:rsidRPr="00D66C64">
        <w:t>An MTSI client is required to support the AVPF feedback messages trr-int, NACK and PLI [40] and the CCM feedback messages FIR, TMMBR and TMMBN [43], see Clauses 7.3.3 and 10.3. These feedback messages can only be used together with AVPF and shall be negotiated in SDP offer/answer before they can be used in the session [40]. An MTSI client sending an SDP offer for AVPF shall also include these AVPF and CCM feedback messages in the offer. An MTSI client accepting an SDP offer for AVPF for video shall also accept these AVPF and CCM feedback messages if they are offered.</w:t>
      </w:r>
    </w:p>
    <w:p w14:paraId="69F19A67" w14:textId="77777777" w:rsidR="00251D61" w:rsidRPr="00D66C64" w:rsidRDefault="00251D61" w:rsidP="00251D61">
      <w:r w:rsidRPr="00D66C64">
        <w:t>If an MTSI client offers to use ECN for video in RTP streams then the MTSI client shall offer ECN Capable Transport as defined below. If an MTSI client accepts an offer for ECN for video then the MTSI client shall declare ECN Capable Transport in the SDP answer as defined below. The SDP negotiation of ECN Capable Transport is described in [84].</w:t>
      </w:r>
    </w:p>
    <w:p w14:paraId="74BD4020" w14:textId="77777777" w:rsidR="00251D61" w:rsidRPr="00D66C64" w:rsidRDefault="00251D61" w:rsidP="00251D61">
      <w:r w:rsidRPr="00D66C64">
        <w:t>The use of ECN for a video stream in RTP is negotiated with the "ecn-capable-rtp" SDP attribute, [84]. ECN is enabled when both clients agree to use ECN as configured below. An MTSI client using ECN shall therefore also include the following parameters and parameter values for the ECN attribute:</w:t>
      </w:r>
    </w:p>
    <w:p w14:paraId="1B51FC3F" w14:textId="77777777" w:rsidR="00251D61" w:rsidRPr="00D66C64" w:rsidRDefault="00251D61" w:rsidP="00251D61">
      <w:pPr>
        <w:pStyle w:val="B10"/>
      </w:pPr>
      <w:r w:rsidRPr="00D66C64">
        <w:t>-</w:t>
      </w:r>
      <w:r w:rsidRPr="00D66C64">
        <w:tab/>
        <w:t>‘leap’, to indicate that the leap-of-faith initiation method shall be used;</w:t>
      </w:r>
    </w:p>
    <w:p w14:paraId="3346B0AA" w14:textId="77777777" w:rsidR="00251D61" w:rsidRPr="00D66C64" w:rsidRDefault="00251D61" w:rsidP="00251D61">
      <w:pPr>
        <w:pStyle w:val="B10"/>
      </w:pPr>
      <w:r w:rsidRPr="00D66C64">
        <w:t>-</w:t>
      </w:r>
      <w:r w:rsidRPr="00D66C64">
        <w:tab/>
        <w:t>‘ect=0’, to indicate that ECT(0) shall be set for every packet.</w:t>
      </w:r>
    </w:p>
    <w:p w14:paraId="39F430F1" w14:textId="77777777" w:rsidR="00251D61" w:rsidRPr="00D66C64" w:rsidRDefault="00251D61" w:rsidP="00251D61">
      <w:r w:rsidRPr="00D66C64">
        <w:t>An MTSI client offering ECN for video shall indicate support of TMMBR [43] by including the "ccm tmmbr" value within an "rtcp-fb" SDP attribute [40]. An MTSI client offering ECN for video may indicate support for RTCP AVPF ECN feedback messages [84] using the "rtcp-fb" SDP attribute with the "nack" feedback parameter and the "ecn" feedback parameter value. An MTSI client offering ECN for video may indicate support for RTCP XR ECN summary reports [84] using the "rtcp-xr" SDP attribute and the "ecn-sum" parameter.</w:t>
      </w:r>
    </w:p>
    <w:p w14:paraId="68065674" w14:textId="77777777" w:rsidR="00251D61" w:rsidRPr="00D66C64" w:rsidRDefault="00251D61" w:rsidP="00251D61">
      <w:r w:rsidRPr="00D66C64">
        <w:t>An MTSI client receiving an offer for ECN for video with an indication of support of TMMBR [43] within an "rtcp-fb" attribute should accept the offer if it supports ECN. It shall then indicate support for TMMBR using an "rtcp-fb" attribute in the SDP answer.</w:t>
      </w:r>
    </w:p>
    <w:p w14:paraId="562F963A" w14:textId="77777777" w:rsidR="00251D61" w:rsidRPr="00D66C64" w:rsidRDefault="00251D61" w:rsidP="00251D61">
      <w:r w:rsidRPr="00D66C64">
        <w:t>An MTSI client receiving an offer for ECN for video with an indication of support of RTCP AVPF ECN feedback message but without support for TMMBR should accept the offer if it supports ECN and also the RTCP AVPF ECN feedback message. It shall then indicate support of the RTCP AVPF ECN feedback message using the "rtcp-fb" attribute in the SDP answer.</w:t>
      </w:r>
    </w:p>
    <w:p w14:paraId="7AA31319" w14:textId="77777777" w:rsidR="00251D61" w:rsidRPr="00D66C64" w:rsidRDefault="00251D61" w:rsidP="00251D61">
      <w:r w:rsidRPr="00D66C64">
        <w:t>An MTSI client receiving an offer for ECN for video with an indication of support of RTCP XR ECN summary reports [84] without support for TMMBR should accept the offer if it supports ECN and also the RTCP XR ECN summary reports. It shall then indicate support of RTCP XR ECN summary reports in the SDP answer.</w:t>
      </w:r>
    </w:p>
    <w:p w14:paraId="5D2092BA" w14:textId="77777777" w:rsidR="00251D61" w:rsidRPr="00D66C64" w:rsidRDefault="00251D61" w:rsidP="00251D61">
      <w:r w:rsidRPr="00D66C64">
        <w:t>The use of ECN is disabled when a client sends an SDP without the "ecn-capable-rtp" SDP attribute.</w:t>
      </w:r>
    </w:p>
    <w:p w14:paraId="45A9D218" w14:textId="77777777" w:rsidR="00251D61" w:rsidRPr="00D66C64" w:rsidRDefault="00251D61" w:rsidP="00251D61">
      <w:r w:rsidRPr="00D66C64">
        <w:t>An MTSI client may initiate a session re-negotiation to disable ECN to resolve ECN-related error cases. An ECN-related error case may be, for example, detecting non-ECT in the received packets when ECT(0) was expected or detecting a very high packet loss rate when ECN is used.</w:t>
      </w:r>
    </w:p>
    <w:p w14:paraId="1EEDCB79" w14:textId="77777777" w:rsidR="00251D61" w:rsidRPr="00D66C64" w:rsidRDefault="00251D61" w:rsidP="00251D61">
      <w:r w:rsidRPr="00D66C64">
        <w:t>Examples of SDP offers and answers for video can be found in clause A.4. SDP examples for offering and accepting ECT are shown in Annex A.12.2.</w:t>
      </w:r>
    </w:p>
    <w:p w14:paraId="23A391E3" w14:textId="77777777" w:rsidR="00251D61" w:rsidRPr="00D66C64" w:rsidRDefault="00251D61" w:rsidP="00251D61">
      <w:pPr>
        <w:pStyle w:val="NO"/>
      </w:pPr>
      <w:r w:rsidRPr="00D66C64">
        <w:t>NOTE:</w:t>
      </w:r>
      <w:r w:rsidRPr="00D66C64">
        <w:tab/>
        <w:t>For H.264 / MPEG-4 (Part 10) AVC, the optional max-rcmd-nalu-size receiver-capability parameter of RFC 6184 [25] should be set to the smaller of the MTU size (if known) minus header size or 1 400 bytes (otherwise).</w:t>
      </w:r>
    </w:p>
    <w:p w14:paraId="55207C64" w14:textId="77777777" w:rsidR="00251D61" w:rsidRPr="00D66C64" w:rsidRDefault="00251D61" w:rsidP="00251D61">
      <w:r w:rsidRPr="00D66C64">
        <w:lastRenderedPageBreak/>
        <w:t>The "framerate" attribute as specified in [8] indicates the maximum frame rate the offerer wishes to receive. If the "framerate" attribute is present in the SDP offer, its value may be modified in the SDP answer when the answerer wishes to receive video with a different maximum frame rate than what was indicated in the offer.</w:t>
      </w:r>
    </w:p>
    <w:p w14:paraId="5A50FABE" w14:textId="77777777" w:rsidR="00251D61" w:rsidRPr="00D66C64" w:rsidRDefault="00251D61" w:rsidP="00251D61">
      <w:r w:rsidRPr="00D66C64">
        <w:t>An MTSI client in terminal setting up asymmetric video streams with H.264 (AVC) should use both the ‘level-asymmetry-allowed’ parameter and the ‘max-recv-level’ parameter that are defined in the H.264 payload format, [25]. When the ‘max-recv-level’ parameter is used then the level offered for the receiving direction using the ‘max-recv-level’ parameter must be higher than the default level that is offered with the ‘profile-level-id’ parameter.</w:t>
      </w:r>
    </w:p>
    <w:p w14:paraId="6FB032DF" w14:textId="77777777" w:rsidR="00251D61" w:rsidRPr="00D66C64" w:rsidRDefault="00251D61" w:rsidP="00251D61">
      <w:r w:rsidRPr="00D66C64">
        <w:t>An SDP offer-answer example showing the usage of the ‘level-asymmetry-allowed’ and ‘max-recv-level’ parameters is included in Annex A.4.5.</w:t>
      </w:r>
    </w:p>
    <w:p w14:paraId="559C8BC6" w14:textId="77777777" w:rsidR="00251D61" w:rsidRPr="00D66C64" w:rsidRDefault="00251D61" w:rsidP="00251D61">
      <w:r w:rsidRPr="00D66C64">
        <w:t>An MTSI client in terminal setting up asymmetric video streams with H.265 (HEVC) should use the ‘max-recv-level-id’ parameter that is defined in the H.265 payload format, [120]. The level offered for the receiving direction using the ‘max-recv-level-id’ parameter must be higher than the default level that is offered with the ‘level-id’ parameter.</w:t>
      </w:r>
    </w:p>
    <w:p w14:paraId="71AB0105" w14:textId="77777777" w:rsidR="00251D61" w:rsidRPr="00D66C64" w:rsidRDefault="00251D61" w:rsidP="00251D61">
      <w:r w:rsidRPr="00D66C64">
        <w:t>An SDP offer-answer example showing the usage of the ‘max-recv-level-id’ parameter is included in Annex A.4.8.</w:t>
      </w:r>
    </w:p>
    <w:p w14:paraId="485311B4" w14:textId="77777777" w:rsidR="00251D61" w:rsidRPr="00D66C64" w:rsidRDefault="00251D61" w:rsidP="00251D61">
      <w:r w:rsidRPr="00D66C64">
        <w:t>The resolutions in the "imageattr" attribute correspond to the image size information in the encoded video bitstream such that the x-component corresponds to the image width, and the y-component corresponds to the height component. When the bit-rate is being adapted, values of image width or image height smaller than the x- or y-component(s) in the negotiated "imageattr" attribute may be temporarily used.</w:t>
      </w:r>
    </w:p>
    <w:p w14:paraId="35DB0E04" w14:textId="77777777" w:rsidR="00251D61" w:rsidRPr="00D66C64" w:rsidRDefault="00251D61" w:rsidP="00251D61">
      <w:pPr>
        <w:pStyle w:val="H6"/>
      </w:pPr>
      <w:r w:rsidRPr="00D66C64">
        <w:t>7.17.3</w:t>
      </w:r>
      <w:r w:rsidRPr="00D66C64">
        <w:tab/>
        <w:t>Profile requirements (Informative)</w:t>
      </w:r>
    </w:p>
    <w:p w14:paraId="2FB59150" w14:textId="77777777" w:rsidR="00251D61" w:rsidRPr="00D66C64" w:rsidRDefault="00251D61" w:rsidP="00251D61">
      <w:r w:rsidRPr="00D66C64">
        <w:t>[GSMA NG.114 V1.0, cluse 3.3.1]:</w:t>
      </w:r>
    </w:p>
    <w:p w14:paraId="63946614" w14:textId="77777777" w:rsidR="00251D61" w:rsidRPr="00D66C64" w:rsidRDefault="00251D61" w:rsidP="00251D61">
      <w:r w:rsidRPr="00D66C64">
        <w:t>The entities in the IMS core network that terminate the user plane must support ITU-T Recommendation H.264 [83] Constrained Baseline Profile (CBP) Level 1.2 implemented as specified in section 5.2.2 of 3GPP TS 26.114 [16].</w:t>
      </w:r>
    </w:p>
    <w:p w14:paraId="4F1CFA10" w14:textId="77777777" w:rsidR="00251D61" w:rsidRPr="00D66C64" w:rsidRDefault="00251D61" w:rsidP="00251D61">
      <w:r w:rsidRPr="00D66C64">
        <w:t>The UE must support ITU-T Recommendation H.264 [83] Constrained High Profile (CHP) Level 3.1 as specified in section 5.2.2 of 3GPP TS 26.114 [16].</w:t>
      </w:r>
    </w:p>
    <w:p w14:paraId="25B207C3" w14:textId="77777777" w:rsidR="00251D61" w:rsidRPr="00D66C64" w:rsidRDefault="00251D61" w:rsidP="00251D61">
      <w:r w:rsidRPr="00D66C64">
        <w:t>The UE must support ITU-T Recommendation H.265 [84] Main Profile, Main Tier Level 3.1 as specified in section 5.2.2 of 3GPP TS 26.114 [16].</w:t>
      </w:r>
    </w:p>
    <w:p w14:paraId="39E09669" w14:textId="77777777" w:rsidR="00251D61" w:rsidRPr="00D66C64" w:rsidRDefault="00251D61" w:rsidP="00251D61">
      <w:r w:rsidRPr="00D66C64">
        <w:t>For backward compatibility, the UE must also support ITU-T Recommendation H.264 [83] Constrained Baseline Profile (CBP) Level 3.1 as specified in section 5.2.2 of 3GPP TS 26.114 [16], and when H.264 [83] (Advanced Video Coding (AVC)) CHP Level 3.1 is offered, then H.264 [83] CBP Level 3.1 must also be offered.</w:t>
      </w:r>
    </w:p>
    <w:p w14:paraId="77F71A6D" w14:textId="77777777" w:rsidR="00251D61" w:rsidRPr="00D66C64" w:rsidRDefault="00251D61" w:rsidP="00251D61">
      <w:r w:rsidRPr="00D66C64">
        <w:t>[GSMA NG.114 V1.0, cluse 3.3.2.1]:</w:t>
      </w:r>
    </w:p>
    <w:p w14:paraId="5DBDB118" w14:textId="77777777" w:rsidR="00251D61" w:rsidRPr="00D66C64" w:rsidRDefault="00251D61" w:rsidP="00251D61">
      <w:r w:rsidRPr="00D66C64">
        <w:t>The Session Description Protocol (SDP) offer/answer for video media must be formatted as specified in section 6.2.3 of 3GPP TS 26.114 [16], along with the restrictions included in the present document.</w:t>
      </w:r>
    </w:p>
    <w:p w14:paraId="513FDC54" w14:textId="77777777" w:rsidR="00251D61" w:rsidRPr="00D66C64" w:rsidRDefault="00251D61" w:rsidP="00251D61">
      <w:r w:rsidRPr="00D66C64">
        <w:t>Unless preconfigured otherwise by the home operator with the Media_type_restriction_policy parameter as specified in Annex C.3 and when offering video media that is not already part of the session, regardless if it is at the start of the session or at some later point in time, the UE must include in the SDP offer at least:</w:t>
      </w:r>
    </w:p>
    <w:p w14:paraId="19F470F6" w14:textId="5A074083" w:rsidR="00251D61" w:rsidRPr="00D66C64" w:rsidRDefault="00A70297" w:rsidP="00A70297">
      <w:pPr>
        <w:pStyle w:val="B10"/>
        <w:overflowPunct/>
        <w:autoSpaceDE/>
        <w:autoSpaceDN/>
        <w:adjustRightInd/>
        <w:ind w:left="284" w:firstLine="0"/>
        <w:textAlignment w:val="auto"/>
      </w:pPr>
      <w:r>
        <w:t>1.</w:t>
      </w:r>
      <w:r>
        <w:tab/>
      </w:r>
      <w:r w:rsidR="00251D61" w:rsidRPr="00D66C64">
        <w:t>One H.265 (HEVC) Main Profile, Main Tier, Level 3.1 payload type as defined in sections 5.2.2 and 7.4.3 of 3GPP TS 26.114 [16].</w:t>
      </w:r>
    </w:p>
    <w:p w14:paraId="519E5D2A" w14:textId="70981ED4" w:rsidR="00251D61" w:rsidRPr="00D66C64" w:rsidRDefault="00A70297" w:rsidP="00A70297">
      <w:pPr>
        <w:pStyle w:val="B10"/>
        <w:overflowPunct/>
        <w:autoSpaceDE/>
        <w:autoSpaceDN/>
        <w:adjustRightInd/>
        <w:ind w:left="284" w:firstLine="0"/>
        <w:textAlignment w:val="auto"/>
      </w:pPr>
      <w:r>
        <w:t>2.</w:t>
      </w:r>
      <w:r>
        <w:tab/>
      </w:r>
      <w:r w:rsidR="00251D61" w:rsidRPr="00D66C64">
        <w:t>One H.264 (AVC) Constrained High Profile Level 3.1 payload type as defined in sections 5.2.2 and 7.4.3 of 3GPP TS 26.114 [16].</w:t>
      </w:r>
    </w:p>
    <w:p w14:paraId="4368FF41" w14:textId="6FD6D8EF" w:rsidR="00251D61" w:rsidRPr="00D66C64" w:rsidRDefault="00A70297" w:rsidP="00A70297">
      <w:pPr>
        <w:pStyle w:val="B10"/>
        <w:overflowPunct/>
        <w:autoSpaceDE/>
        <w:autoSpaceDN/>
        <w:adjustRightInd/>
        <w:ind w:left="284" w:firstLine="0"/>
        <w:textAlignment w:val="auto"/>
      </w:pPr>
      <w:r>
        <w:t>3.</w:t>
      </w:r>
      <w:r>
        <w:tab/>
      </w:r>
      <w:r w:rsidR="00251D61" w:rsidRPr="00D66C64">
        <w:t>One H.264 (AVC) Constrained Baseline Profile Level 3.1 payload type as defined in sections 5.2.2 and 7.4.3 of 3GPP TS 26.114 [16].</w:t>
      </w:r>
    </w:p>
    <w:p w14:paraId="2E154924" w14:textId="77777777" w:rsidR="00251D61" w:rsidRPr="00D66C64" w:rsidRDefault="00251D61" w:rsidP="00251D61">
      <w:r w:rsidRPr="00D66C64">
        <w:t>The payload type preference order on the SDP m= line must be as specified by the numbered list above.</w:t>
      </w:r>
    </w:p>
    <w:p w14:paraId="01A3AC78" w14:textId="77777777" w:rsidR="00251D61" w:rsidRPr="00D66C64" w:rsidRDefault="00251D61" w:rsidP="00251D61">
      <w:r w:rsidRPr="00D66C64">
        <w:t>Coordination of Video Orientation (CVO) as specified in 3GPP TS 26.114 [16] shall be supported with two (2) bits granularity by the UE and the entities in the IMS core network which terminate the user plane. The support for CVO shall be included in SDP offer and SDP answer as specified in section 6.2.3 of 3GPP TS 26.114 [16].</w:t>
      </w:r>
    </w:p>
    <w:p w14:paraId="7F1C2885" w14:textId="77777777" w:rsidR="00251D61" w:rsidRPr="00D66C64" w:rsidRDefault="00251D61" w:rsidP="00251D61">
      <w:r w:rsidRPr="00D66C64">
        <w:t>[GSMA NG.114 V1.0, cluse 3.3.2.2]:</w:t>
      </w:r>
    </w:p>
    <w:p w14:paraId="764B679B" w14:textId="77777777" w:rsidR="00251D61" w:rsidRPr="00D66C64" w:rsidRDefault="00251D61" w:rsidP="00251D61">
      <w:pPr>
        <w:rPr>
          <w:lang w:eastAsia="zh-CN"/>
        </w:rPr>
      </w:pPr>
      <w:r w:rsidRPr="00D66C64">
        <w:lastRenderedPageBreak/>
        <w:t>If an asymmetric video stream for H.265 (HEVC) is supported, the parameter ‘max-recv-level-id’ should be included in the SDP offer and SDP answer, and the level offered with it must be higher than the default level offered with the ‘level-id’ parameter in the SDP offer/answer respectively, as specified in section 7.1 of IETF RFC 7798 [86] and section 6.2.3 of 3GPP TS 26.114 [16].</w:t>
      </w:r>
    </w:p>
    <w:p w14:paraId="45D2A343" w14:textId="77777777" w:rsidR="00251D61" w:rsidRPr="00D66C64" w:rsidRDefault="00251D61" w:rsidP="00251D61">
      <w:pPr>
        <w:pStyle w:val="H6"/>
      </w:pPr>
      <w:r w:rsidRPr="00D66C64">
        <w:t>7.17.4</w:t>
      </w:r>
      <w:r w:rsidRPr="00D66C64">
        <w:tab/>
        <w:t>Test description</w:t>
      </w:r>
    </w:p>
    <w:p w14:paraId="3CCE2838" w14:textId="77777777" w:rsidR="00251D61" w:rsidRPr="00D66C64" w:rsidRDefault="00251D61" w:rsidP="00251D61">
      <w:pPr>
        <w:pStyle w:val="H6"/>
      </w:pPr>
      <w:r w:rsidRPr="00D66C64">
        <w:t>7.17.4.1</w:t>
      </w:r>
      <w:r w:rsidRPr="00D66C64">
        <w:tab/>
        <w:t>Pre-test conditions</w:t>
      </w:r>
    </w:p>
    <w:p w14:paraId="4BE9AEE1" w14:textId="77777777" w:rsidR="00251D61" w:rsidRPr="00D66C64" w:rsidRDefault="00251D61" w:rsidP="00251D61">
      <w:pPr>
        <w:pStyle w:val="H6"/>
      </w:pPr>
      <w:r w:rsidRPr="00D66C64">
        <w:t>System Simulator:</w:t>
      </w:r>
    </w:p>
    <w:p w14:paraId="5EE6D2F7" w14:textId="77777777" w:rsidR="00251D61" w:rsidRPr="00D66C64" w:rsidRDefault="00251D61" w:rsidP="00251D61">
      <w:pPr>
        <w:pStyle w:val="B10"/>
        <w:rPr>
          <w:lang w:eastAsia="sv-SE"/>
        </w:rPr>
      </w:pPr>
      <w:r w:rsidRPr="00D66C64">
        <w:t>-</w:t>
      </w:r>
      <w:r w:rsidRPr="00D66C64">
        <w:tab/>
        <w:t>1 NR Cell connected to 5GC, default parameters.</w:t>
      </w:r>
    </w:p>
    <w:p w14:paraId="583836C7" w14:textId="77777777" w:rsidR="00251D61" w:rsidRPr="00D66C64" w:rsidRDefault="00251D61" w:rsidP="00251D61">
      <w:pPr>
        <w:pStyle w:val="H6"/>
      </w:pPr>
      <w:r w:rsidRPr="00D66C64">
        <w:t>UE:</w:t>
      </w:r>
    </w:p>
    <w:p w14:paraId="7F9A6374" w14:textId="77777777" w:rsidR="00251D61" w:rsidRPr="00D66C64" w:rsidRDefault="00251D61" w:rsidP="00251D61">
      <w:pPr>
        <w:pStyle w:val="B10"/>
        <w:rPr>
          <w:snapToGrid w:val="0"/>
        </w:rPr>
      </w:pPr>
      <w:r w:rsidRPr="00D66C64">
        <w:t>-</w:t>
      </w:r>
      <w:r w:rsidRPr="00D66C64">
        <w:tab/>
        <w:t xml:space="preserve">The </w:t>
      </w:r>
      <w:r w:rsidRPr="00D66C64">
        <w:rPr>
          <w:snapToGrid w:val="0"/>
        </w:rPr>
        <w:t>UE contains either ISIM and USIM applications or only USIM application on UICC.</w:t>
      </w:r>
    </w:p>
    <w:p w14:paraId="60E6604F" w14:textId="77777777" w:rsidR="00251D61" w:rsidRPr="00D66C64" w:rsidRDefault="00251D61" w:rsidP="00251D61">
      <w:pPr>
        <w:pStyle w:val="B10"/>
        <w:rPr>
          <w:snapToGrid w:val="0"/>
        </w:rPr>
      </w:pPr>
      <w:r w:rsidRPr="00D66C64">
        <w:t>-</w:t>
      </w:r>
      <w:r w:rsidRPr="00D66C64">
        <w:tab/>
        <w:t xml:space="preserve">The </w:t>
      </w:r>
      <w:r w:rsidRPr="00D66C64">
        <w:rPr>
          <w:snapToGrid w:val="0"/>
        </w:rPr>
        <w:t>UE is configured to register for IMS after switch on.</w:t>
      </w:r>
    </w:p>
    <w:p w14:paraId="0109AA9E" w14:textId="77777777" w:rsidR="00251D61" w:rsidRPr="00D66C64" w:rsidRDefault="00251D61" w:rsidP="00251D61">
      <w:pPr>
        <w:pStyle w:val="B10"/>
        <w:rPr>
          <w:snapToGrid w:val="0"/>
        </w:rPr>
      </w:pPr>
      <w:r w:rsidRPr="00D66C64">
        <w:rPr>
          <w:snapToGrid w:val="0"/>
        </w:rPr>
        <w:t>-</w:t>
      </w:r>
      <w:r w:rsidRPr="00D66C64">
        <w:rPr>
          <w:snapToGrid w:val="0"/>
        </w:rPr>
        <w:tab/>
        <w:t xml:space="preserve">The </w:t>
      </w:r>
      <w:r w:rsidRPr="00D66C64">
        <w:t xml:space="preserve">UE is configured to not use preconditions. </w:t>
      </w:r>
    </w:p>
    <w:p w14:paraId="6AE322CC" w14:textId="77777777" w:rsidR="00251D61" w:rsidRPr="00D66C64" w:rsidRDefault="00251D61" w:rsidP="00251D61">
      <w:pPr>
        <w:pStyle w:val="H6"/>
      </w:pPr>
      <w:r w:rsidRPr="00D66C64">
        <w:t>Preamble:</w:t>
      </w:r>
    </w:p>
    <w:p w14:paraId="26BADD2E" w14:textId="77777777" w:rsidR="00251D61" w:rsidRPr="00D66C64" w:rsidRDefault="00251D61" w:rsidP="00251D61">
      <w:pPr>
        <w:pStyle w:val="B10"/>
        <w:rPr>
          <w:snapToGrid w:val="0"/>
        </w:rPr>
      </w:pPr>
      <w:r w:rsidRPr="00D66C64">
        <w:t>-</w:t>
      </w:r>
      <w:r w:rsidRPr="00D66C64">
        <w:tab/>
      </w:r>
      <w:r w:rsidRPr="00D66C64">
        <w:rPr>
          <w:snapToGrid w:val="0"/>
        </w:rPr>
        <w:t>UE is in state 1N-A and registered to IMS</w:t>
      </w:r>
    </w:p>
    <w:p w14:paraId="69C3F078" w14:textId="77777777" w:rsidR="00251D61" w:rsidRPr="00D66C64" w:rsidRDefault="00251D61" w:rsidP="00251D61">
      <w:pPr>
        <w:pStyle w:val="H6"/>
        <w:rPr>
          <w:snapToGrid w:val="0"/>
        </w:rPr>
      </w:pPr>
      <w:r w:rsidRPr="00D66C64">
        <w:t>7.17.4.2</w:t>
      </w:r>
      <w:r w:rsidRPr="00D66C64">
        <w:tab/>
      </w:r>
      <w:r w:rsidRPr="00D66C64">
        <w:rPr>
          <w:snapToGrid w:val="0"/>
        </w:rPr>
        <w:t>Test procedure sequence</w:t>
      </w:r>
    </w:p>
    <w:p w14:paraId="1CED25BB" w14:textId="77777777" w:rsidR="00251D61" w:rsidRPr="00D66C64" w:rsidRDefault="00251D61" w:rsidP="00251D61">
      <w:pPr>
        <w:pStyle w:val="TH"/>
        <w:rPr>
          <w:rFonts w:cs="Arial"/>
        </w:rPr>
      </w:pPr>
      <w:r w:rsidRPr="00D66C64">
        <w:rPr>
          <w:rFonts w:cs="Arial"/>
        </w:rPr>
        <w:t>Table 7.17.4.2-1: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815"/>
        <w:gridCol w:w="709"/>
        <w:gridCol w:w="2128"/>
        <w:gridCol w:w="567"/>
        <w:gridCol w:w="850"/>
      </w:tblGrid>
      <w:tr w:rsidR="00251D61" w:rsidRPr="00D66C64" w14:paraId="11FD42A9" w14:textId="77777777" w:rsidTr="00251D61">
        <w:trPr>
          <w:jc w:val="center"/>
        </w:trPr>
        <w:tc>
          <w:tcPr>
            <w:tcW w:w="567" w:type="dxa"/>
            <w:tcBorders>
              <w:bottom w:val="nil"/>
            </w:tcBorders>
          </w:tcPr>
          <w:p w14:paraId="50CD2D42" w14:textId="77777777" w:rsidR="00251D61" w:rsidRPr="00D66C64" w:rsidRDefault="00251D61" w:rsidP="00251D61">
            <w:pPr>
              <w:pStyle w:val="TAH"/>
              <w:ind w:left="400" w:hanging="400"/>
            </w:pPr>
            <w:r w:rsidRPr="00D66C64">
              <w:t>St</w:t>
            </w:r>
          </w:p>
        </w:tc>
        <w:tc>
          <w:tcPr>
            <w:tcW w:w="4815" w:type="dxa"/>
          </w:tcPr>
          <w:p w14:paraId="6A4E0AE6" w14:textId="77777777" w:rsidR="00251D61" w:rsidRPr="00D66C64" w:rsidRDefault="00251D61" w:rsidP="00251D61">
            <w:pPr>
              <w:pStyle w:val="TAH"/>
              <w:ind w:left="400" w:hanging="400"/>
            </w:pPr>
            <w:r w:rsidRPr="00D66C64">
              <w:t>Procedure</w:t>
            </w:r>
          </w:p>
        </w:tc>
        <w:tc>
          <w:tcPr>
            <w:tcW w:w="2837" w:type="dxa"/>
            <w:gridSpan w:val="2"/>
          </w:tcPr>
          <w:p w14:paraId="4F051629" w14:textId="77777777" w:rsidR="00251D61" w:rsidRPr="00D66C64" w:rsidRDefault="00251D61" w:rsidP="00251D61">
            <w:pPr>
              <w:pStyle w:val="TAH"/>
              <w:ind w:left="400" w:hanging="400"/>
            </w:pPr>
            <w:r w:rsidRPr="00D66C64">
              <w:t>Message Sequence</w:t>
            </w:r>
          </w:p>
        </w:tc>
        <w:tc>
          <w:tcPr>
            <w:tcW w:w="567" w:type="dxa"/>
            <w:tcBorders>
              <w:bottom w:val="nil"/>
            </w:tcBorders>
          </w:tcPr>
          <w:p w14:paraId="112FFF5C" w14:textId="77777777" w:rsidR="00251D61" w:rsidRPr="00D66C64" w:rsidRDefault="00251D61" w:rsidP="00251D61">
            <w:pPr>
              <w:pStyle w:val="TAH"/>
            </w:pPr>
            <w:r w:rsidRPr="00D66C64">
              <w:t>TP</w:t>
            </w:r>
          </w:p>
        </w:tc>
        <w:tc>
          <w:tcPr>
            <w:tcW w:w="850" w:type="dxa"/>
            <w:tcBorders>
              <w:bottom w:val="nil"/>
            </w:tcBorders>
          </w:tcPr>
          <w:p w14:paraId="79642570" w14:textId="77777777" w:rsidR="00251D61" w:rsidRPr="00D66C64" w:rsidRDefault="00251D61" w:rsidP="00251D61">
            <w:pPr>
              <w:pStyle w:val="TAH"/>
            </w:pPr>
            <w:r w:rsidRPr="00D66C64">
              <w:t>Verdict</w:t>
            </w:r>
          </w:p>
        </w:tc>
      </w:tr>
      <w:tr w:rsidR="00251D61" w:rsidRPr="00D66C64" w14:paraId="2E500B35" w14:textId="77777777" w:rsidTr="00251D61">
        <w:trPr>
          <w:jc w:val="center"/>
        </w:trPr>
        <w:tc>
          <w:tcPr>
            <w:tcW w:w="567" w:type="dxa"/>
            <w:tcBorders>
              <w:top w:val="nil"/>
            </w:tcBorders>
          </w:tcPr>
          <w:p w14:paraId="3BF3025F" w14:textId="77777777" w:rsidR="00251D61" w:rsidRPr="00D66C64" w:rsidRDefault="00251D61" w:rsidP="00251D61">
            <w:pPr>
              <w:pStyle w:val="TAH"/>
            </w:pPr>
          </w:p>
        </w:tc>
        <w:tc>
          <w:tcPr>
            <w:tcW w:w="4815" w:type="dxa"/>
          </w:tcPr>
          <w:p w14:paraId="74AEBA18" w14:textId="77777777" w:rsidR="00251D61" w:rsidRPr="00D66C64" w:rsidRDefault="00251D61" w:rsidP="00251D61">
            <w:pPr>
              <w:pStyle w:val="TAH"/>
            </w:pPr>
          </w:p>
        </w:tc>
        <w:tc>
          <w:tcPr>
            <w:tcW w:w="709" w:type="dxa"/>
          </w:tcPr>
          <w:p w14:paraId="6E2624C6" w14:textId="77777777" w:rsidR="00251D61" w:rsidRPr="00D66C64" w:rsidRDefault="00251D61" w:rsidP="00251D61">
            <w:pPr>
              <w:pStyle w:val="TAH"/>
            </w:pPr>
            <w:r w:rsidRPr="00D66C64">
              <w:t>U - S</w:t>
            </w:r>
          </w:p>
        </w:tc>
        <w:tc>
          <w:tcPr>
            <w:tcW w:w="2128" w:type="dxa"/>
          </w:tcPr>
          <w:p w14:paraId="485DBC16" w14:textId="77777777" w:rsidR="00251D61" w:rsidRPr="00D66C64" w:rsidRDefault="00251D61" w:rsidP="00251D61">
            <w:pPr>
              <w:pStyle w:val="TAH"/>
            </w:pPr>
            <w:r w:rsidRPr="00D66C64">
              <w:t>Message</w:t>
            </w:r>
          </w:p>
        </w:tc>
        <w:tc>
          <w:tcPr>
            <w:tcW w:w="567" w:type="dxa"/>
            <w:tcBorders>
              <w:top w:val="nil"/>
            </w:tcBorders>
          </w:tcPr>
          <w:p w14:paraId="4F057115" w14:textId="77777777" w:rsidR="00251D61" w:rsidRPr="00D66C64" w:rsidRDefault="00251D61" w:rsidP="00251D61">
            <w:pPr>
              <w:pStyle w:val="TAH"/>
            </w:pPr>
          </w:p>
        </w:tc>
        <w:tc>
          <w:tcPr>
            <w:tcW w:w="850" w:type="dxa"/>
            <w:tcBorders>
              <w:top w:val="nil"/>
            </w:tcBorders>
          </w:tcPr>
          <w:p w14:paraId="1ED00B59" w14:textId="77777777" w:rsidR="00251D61" w:rsidRPr="00D66C64" w:rsidRDefault="00251D61" w:rsidP="00251D61">
            <w:pPr>
              <w:pStyle w:val="TAH"/>
            </w:pPr>
          </w:p>
        </w:tc>
      </w:tr>
      <w:tr w:rsidR="00251D61" w:rsidRPr="00D66C64" w14:paraId="49AE64ED" w14:textId="77777777" w:rsidTr="00251D61">
        <w:trPr>
          <w:jc w:val="center"/>
        </w:trPr>
        <w:tc>
          <w:tcPr>
            <w:tcW w:w="567" w:type="dxa"/>
          </w:tcPr>
          <w:p w14:paraId="4FCABABB" w14:textId="77777777" w:rsidR="00251D61" w:rsidRPr="00D66C64" w:rsidRDefault="00251D61" w:rsidP="00251D61">
            <w:pPr>
              <w:pStyle w:val="TAC"/>
              <w:rPr>
                <w:lang w:eastAsia="zh-CN"/>
              </w:rPr>
            </w:pPr>
            <w:r w:rsidRPr="00D66C64">
              <w:rPr>
                <w:lang w:eastAsia="zh-CN"/>
              </w:rPr>
              <w:t>0A-0H</w:t>
            </w:r>
          </w:p>
        </w:tc>
        <w:tc>
          <w:tcPr>
            <w:tcW w:w="4815" w:type="dxa"/>
          </w:tcPr>
          <w:p w14:paraId="2F6A86E7" w14:textId="77777777" w:rsidR="00251D61" w:rsidRPr="00D66C64" w:rsidRDefault="00251D61" w:rsidP="00251D61">
            <w:pPr>
              <w:pStyle w:val="TAL"/>
              <w:rPr>
                <w:rFonts w:eastAsia="MS Gothic"/>
              </w:rPr>
            </w:pPr>
            <w:r w:rsidRPr="00D66C64">
              <w:rPr>
                <w:rFonts w:eastAsia="MS Gothic"/>
              </w:rPr>
              <w:t>Steps 1-8 of generic procedure specified in Table 4.9.16.2.2-1 of TS 38.508-1 [21] are performed.</w:t>
            </w:r>
          </w:p>
        </w:tc>
        <w:tc>
          <w:tcPr>
            <w:tcW w:w="709" w:type="dxa"/>
          </w:tcPr>
          <w:p w14:paraId="24C62622" w14:textId="77777777" w:rsidR="00251D61" w:rsidRPr="00D66C64" w:rsidRDefault="00251D61" w:rsidP="00251D61">
            <w:pPr>
              <w:pStyle w:val="TAC"/>
              <w:rPr>
                <w:rFonts w:eastAsia="MS Gothic"/>
              </w:rPr>
            </w:pPr>
            <w:r w:rsidRPr="00D66C64">
              <w:rPr>
                <w:lang w:eastAsia="zh-CN"/>
              </w:rPr>
              <w:t>-</w:t>
            </w:r>
          </w:p>
        </w:tc>
        <w:tc>
          <w:tcPr>
            <w:tcW w:w="2128" w:type="dxa"/>
          </w:tcPr>
          <w:p w14:paraId="60B1B480" w14:textId="77777777" w:rsidR="00251D61" w:rsidRPr="00D66C64" w:rsidRDefault="00251D61" w:rsidP="00251D61">
            <w:pPr>
              <w:pStyle w:val="TAL"/>
              <w:rPr>
                <w:rFonts w:eastAsia="MS Gothic"/>
              </w:rPr>
            </w:pPr>
            <w:r w:rsidRPr="00D66C64">
              <w:t>-</w:t>
            </w:r>
          </w:p>
        </w:tc>
        <w:tc>
          <w:tcPr>
            <w:tcW w:w="567" w:type="dxa"/>
          </w:tcPr>
          <w:p w14:paraId="1C667DA6" w14:textId="77777777" w:rsidR="00251D61" w:rsidRPr="00D66C64" w:rsidRDefault="00251D61" w:rsidP="00251D61">
            <w:pPr>
              <w:pStyle w:val="TAC"/>
              <w:rPr>
                <w:lang w:eastAsia="zh-CN"/>
              </w:rPr>
            </w:pPr>
            <w:r w:rsidRPr="00D66C64">
              <w:t>-</w:t>
            </w:r>
          </w:p>
        </w:tc>
        <w:tc>
          <w:tcPr>
            <w:tcW w:w="850" w:type="dxa"/>
          </w:tcPr>
          <w:p w14:paraId="22EF1968" w14:textId="77777777" w:rsidR="00251D61" w:rsidRPr="00D66C64" w:rsidRDefault="00251D61" w:rsidP="00251D61">
            <w:pPr>
              <w:pStyle w:val="TAC"/>
              <w:rPr>
                <w:lang w:eastAsia="zh-CN"/>
              </w:rPr>
            </w:pPr>
            <w:r w:rsidRPr="00D66C64">
              <w:t>-</w:t>
            </w:r>
          </w:p>
        </w:tc>
      </w:tr>
      <w:tr w:rsidR="00251D61" w:rsidRPr="00D66C64" w14:paraId="7FC764F9" w14:textId="77777777" w:rsidTr="00251D61">
        <w:trPr>
          <w:jc w:val="center"/>
        </w:trPr>
        <w:tc>
          <w:tcPr>
            <w:tcW w:w="567" w:type="dxa"/>
          </w:tcPr>
          <w:p w14:paraId="4262B023" w14:textId="77777777" w:rsidR="00251D61" w:rsidRPr="00D66C64" w:rsidRDefault="00251D61" w:rsidP="00251D61">
            <w:pPr>
              <w:pStyle w:val="TAC"/>
              <w:rPr>
                <w:lang w:eastAsia="zh-CN"/>
              </w:rPr>
            </w:pPr>
            <w:r w:rsidRPr="00D66C64">
              <w:t>1</w:t>
            </w:r>
          </w:p>
        </w:tc>
        <w:tc>
          <w:tcPr>
            <w:tcW w:w="4815" w:type="dxa"/>
          </w:tcPr>
          <w:p w14:paraId="5F0C18F6" w14:textId="77777777" w:rsidR="00251D61" w:rsidRPr="00D66C64" w:rsidRDefault="00251D61" w:rsidP="00251D61">
            <w:pPr>
              <w:pStyle w:val="TAL"/>
              <w:rPr>
                <w:rFonts w:eastAsia="MS Gothic"/>
              </w:rPr>
            </w:pPr>
            <w:r w:rsidRPr="00D66C64">
              <w:t>SS sends INVITE with the first SDP offer.</w:t>
            </w:r>
          </w:p>
        </w:tc>
        <w:tc>
          <w:tcPr>
            <w:tcW w:w="709" w:type="dxa"/>
          </w:tcPr>
          <w:p w14:paraId="6E2684EF" w14:textId="77777777" w:rsidR="00251D61" w:rsidRPr="00D66C64" w:rsidRDefault="00251D61" w:rsidP="00251D61">
            <w:pPr>
              <w:pStyle w:val="TAC"/>
              <w:rPr>
                <w:lang w:eastAsia="zh-CN"/>
              </w:rPr>
            </w:pPr>
            <w:r w:rsidRPr="00D66C64">
              <w:t>&lt;-</w:t>
            </w:r>
          </w:p>
        </w:tc>
        <w:tc>
          <w:tcPr>
            <w:tcW w:w="2128" w:type="dxa"/>
          </w:tcPr>
          <w:p w14:paraId="56C6B06C" w14:textId="77777777" w:rsidR="00251D61" w:rsidRPr="00D66C64" w:rsidRDefault="00251D61" w:rsidP="00251D61">
            <w:pPr>
              <w:pStyle w:val="TAL"/>
              <w:rPr>
                <w:rFonts w:eastAsia="MS Gothic"/>
              </w:rPr>
            </w:pPr>
            <w:r w:rsidRPr="00D66C64">
              <w:t>INVITE</w:t>
            </w:r>
          </w:p>
        </w:tc>
        <w:tc>
          <w:tcPr>
            <w:tcW w:w="567" w:type="dxa"/>
          </w:tcPr>
          <w:p w14:paraId="1F6AF2C8" w14:textId="77777777" w:rsidR="00251D61" w:rsidRPr="00D66C64" w:rsidRDefault="00251D61" w:rsidP="00251D61">
            <w:pPr>
              <w:pStyle w:val="TAC"/>
              <w:rPr>
                <w:lang w:eastAsia="zh-CN"/>
              </w:rPr>
            </w:pPr>
            <w:r w:rsidRPr="00D66C64">
              <w:rPr>
                <w:lang w:eastAsia="zh-CN"/>
              </w:rPr>
              <w:t>-</w:t>
            </w:r>
          </w:p>
        </w:tc>
        <w:tc>
          <w:tcPr>
            <w:tcW w:w="850" w:type="dxa"/>
          </w:tcPr>
          <w:p w14:paraId="64F0AA70" w14:textId="77777777" w:rsidR="00251D61" w:rsidRPr="00D66C64" w:rsidRDefault="00251D61" w:rsidP="00251D61">
            <w:pPr>
              <w:pStyle w:val="TAC"/>
              <w:rPr>
                <w:lang w:eastAsia="zh-CN"/>
              </w:rPr>
            </w:pPr>
            <w:r w:rsidRPr="00D66C64">
              <w:rPr>
                <w:lang w:eastAsia="zh-CN"/>
              </w:rPr>
              <w:t>-</w:t>
            </w:r>
          </w:p>
        </w:tc>
      </w:tr>
      <w:tr w:rsidR="00251D61" w:rsidRPr="00D66C64" w14:paraId="022F2306" w14:textId="77777777" w:rsidTr="00251D61">
        <w:trPr>
          <w:jc w:val="center"/>
        </w:trPr>
        <w:tc>
          <w:tcPr>
            <w:tcW w:w="567" w:type="dxa"/>
          </w:tcPr>
          <w:p w14:paraId="1F799FF1" w14:textId="77777777" w:rsidR="00251D61" w:rsidRPr="00D66C64" w:rsidRDefault="00251D61" w:rsidP="00251D61">
            <w:pPr>
              <w:pStyle w:val="TAC"/>
              <w:rPr>
                <w:lang w:eastAsia="zh-CN"/>
              </w:rPr>
            </w:pPr>
            <w:r w:rsidRPr="00D66C64">
              <w:t>2</w:t>
            </w:r>
          </w:p>
        </w:tc>
        <w:tc>
          <w:tcPr>
            <w:tcW w:w="4815" w:type="dxa"/>
          </w:tcPr>
          <w:p w14:paraId="17F9A137" w14:textId="77777777" w:rsidR="00251D61" w:rsidRPr="00D66C64" w:rsidRDefault="00251D61" w:rsidP="00251D61">
            <w:pPr>
              <w:pStyle w:val="TAL"/>
              <w:rPr>
                <w:rFonts w:eastAsia="MS Gothic"/>
              </w:rPr>
            </w:pPr>
            <w:r w:rsidRPr="00D66C64">
              <w:t>Check: (Optional) Does The UE respond with a 100 Trying provisional response?</w:t>
            </w:r>
          </w:p>
        </w:tc>
        <w:tc>
          <w:tcPr>
            <w:tcW w:w="709" w:type="dxa"/>
          </w:tcPr>
          <w:p w14:paraId="5EAA8B74" w14:textId="77777777" w:rsidR="00251D61" w:rsidRPr="00D66C64" w:rsidRDefault="00251D61" w:rsidP="00251D61">
            <w:pPr>
              <w:pStyle w:val="TAC"/>
              <w:rPr>
                <w:lang w:eastAsia="zh-CN"/>
              </w:rPr>
            </w:pPr>
            <w:r w:rsidRPr="00D66C64">
              <w:t>-&gt;</w:t>
            </w:r>
          </w:p>
        </w:tc>
        <w:tc>
          <w:tcPr>
            <w:tcW w:w="2128" w:type="dxa"/>
          </w:tcPr>
          <w:p w14:paraId="4FB4BE20" w14:textId="77777777" w:rsidR="00251D61" w:rsidRPr="00D66C64" w:rsidRDefault="00251D61" w:rsidP="00251D61">
            <w:pPr>
              <w:pStyle w:val="TAL"/>
              <w:rPr>
                <w:lang w:eastAsia="zh-CN"/>
              </w:rPr>
            </w:pPr>
            <w:r w:rsidRPr="00D66C64">
              <w:t>100 Trying</w:t>
            </w:r>
          </w:p>
        </w:tc>
        <w:tc>
          <w:tcPr>
            <w:tcW w:w="567" w:type="dxa"/>
          </w:tcPr>
          <w:p w14:paraId="63EEBB6C" w14:textId="77777777" w:rsidR="00251D61" w:rsidRPr="00D66C64" w:rsidRDefault="00251D61" w:rsidP="00251D61">
            <w:pPr>
              <w:pStyle w:val="TAC"/>
              <w:rPr>
                <w:lang w:eastAsia="zh-CN"/>
              </w:rPr>
            </w:pPr>
            <w:r w:rsidRPr="00D66C64">
              <w:rPr>
                <w:lang w:eastAsia="zh-CN"/>
              </w:rPr>
              <w:t>1</w:t>
            </w:r>
          </w:p>
        </w:tc>
        <w:tc>
          <w:tcPr>
            <w:tcW w:w="850" w:type="dxa"/>
          </w:tcPr>
          <w:p w14:paraId="58990A5B" w14:textId="77777777" w:rsidR="00251D61" w:rsidRPr="00D66C64" w:rsidRDefault="00251D61" w:rsidP="00251D61">
            <w:pPr>
              <w:pStyle w:val="TAC"/>
              <w:rPr>
                <w:lang w:eastAsia="zh-CN"/>
              </w:rPr>
            </w:pPr>
            <w:r w:rsidRPr="00D66C64">
              <w:rPr>
                <w:lang w:eastAsia="zh-CN"/>
              </w:rPr>
              <w:t>-P</w:t>
            </w:r>
          </w:p>
        </w:tc>
      </w:tr>
      <w:tr w:rsidR="00251D61" w:rsidRPr="00D66C64" w14:paraId="6E971D53" w14:textId="77777777" w:rsidTr="00251D61">
        <w:trPr>
          <w:jc w:val="center"/>
        </w:trPr>
        <w:tc>
          <w:tcPr>
            <w:tcW w:w="567" w:type="dxa"/>
          </w:tcPr>
          <w:p w14:paraId="655F481D" w14:textId="77777777" w:rsidR="00251D61" w:rsidRPr="00D66C64" w:rsidRDefault="00251D61" w:rsidP="00251D61">
            <w:pPr>
              <w:pStyle w:val="TAC"/>
              <w:rPr>
                <w:lang w:eastAsia="zh-CN"/>
              </w:rPr>
            </w:pPr>
            <w:r w:rsidRPr="00D66C64">
              <w:t>3</w:t>
            </w:r>
          </w:p>
        </w:tc>
        <w:tc>
          <w:tcPr>
            <w:tcW w:w="4815" w:type="dxa"/>
          </w:tcPr>
          <w:p w14:paraId="135E5D74" w14:textId="77777777" w:rsidR="00251D61" w:rsidRPr="00D66C64" w:rsidRDefault="00251D61" w:rsidP="00251D61">
            <w:pPr>
              <w:pStyle w:val="TAL"/>
              <w:rPr>
                <w:rFonts w:eastAsia="MS Gothic"/>
              </w:rPr>
            </w:pPr>
            <w:r w:rsidRPr="00D66C64">
              <w:t>The UE sends 183 response reliably with the SDP answer to the offer in INVITE</w:t>
            </w:r>
          </w:p>
        </w:tc>
        <w:tc>
          <w:tcPr>
            <w:tcW w:w="709" w:type="dxa"/>
          </w:tcPr>
          <w:p w14:paraId="2633D840" w14:textId="77777777" w:rsidR="00251D61" w:rsidRPr="00D66C64" w:rsidRDefault="00251D61" w:rsidP="00251D61">
            <w:pPr>
              <w:pStyle w:val="TAC"/>
              <w:rPr>
                <w:rFonts w:eastAsia="MS Gothic"/>
              </w:rPr>
            </w:pPr>
            <w:r w:rsidRPr="00D66C64">
              <w:t>-&gt;</w:t>
            </w:r>
          </w:p>
        </w:tc>
        <w:tc>
          <w:tcPr>
            <w:tcW w:w="2128" w:type="dxa"/>
          </w:tcPr>
          <w:p w14:paraId="2DFBD010" w14:textId="77777777" w:rsidR="00251D61" w:rsidRPr="00D66C64" w:rsidRDefault="00251D61" w:rsidP="00251D61">
            <w:pPr>
              <w:pStyle w:val="TAL"/>
              <w:rPr>
                <w:rFonts w:eastAsia="MS Gothic"/>
              </w:rPr>
            </w:pPr>
            <w:r w:rsidRPr="00D66C64">
              <w:t>183 Session Progress</w:t>
            </w:r>
          </w:p>
        </w:tc>
        <w:tc>
          <w:tcPr>
            <w:tcW w:w="567" w:type="dxa"/>
          </w:tcPr>
          <w:p w14:paraId="3069D439" w14:textId="77777777" w:rsidR="00251D61" w:rsidRPr="00D66C64" w:rsidRDefault="00251D61" w:rsidP="00251D61">
            <w:pPr>
              <w:pStyle w:val="TAC"/>
              <w:rPr>
                <w:lang w:eastAsia="zh-CN"/>
              </w:rPr>
            </w:pPr>
            <w:r w:rsidRPr="00D66C64">
              <w:t>-</w:t>
            </w:r>
          </w:p>
        </w:tc>
        <w:tc>
          <w:tcPr>
            <w:tcW w:w="850" w:type="dxa"/>
          </w:tcPr>
          <w:p w14:paraId="66FF6373" w14:textId="77777777" w:rsidR="00251D61" w:rsidRPr="00D66C64" w:rsidRDefault="00251D61" w:rsidP="00251D61">
            <w:pPr>
              <w:pStyle w:val="TAC"/>
              <w:rPr>
                <w:lang w:eastAsia="zh-CN"/>
              </w:rPr>
            </w:pPr>
            <w:r w:rsidRPr="00D66C64">
              <w:t>-</w:t>
            </w:r>
          </w:p>
        </w:tc>
      </w:tr>
      <w:tr w:rsidR="00251D61" w:rsidRPr="00D66C64" w14:paraId="5146DD33" w14:textId="77777777" w:rsidTr="00251D61">
        <w:trPr>
          <w:jc w:val="center"/>
        </w:trPr>
        <w:tc>
          <w:tcPr>
            <w:tcW w:w="567" w:type="dxa"/>
          </w:tcPr>
          <w:p w14:paraId="364CDE3B" w14:textId="77777777" w:rsidR="00251D61" w:rsidRPr="00D66C64" w:rsidRDefault="00251D61" w:rsidP="00251D61">
            <w:pPr>
              <w:pStyle w:val="TAC"/>
              <w:rPr>
                <w:lang w:eastAsia="zh-CN"/>
              </w:rPr>
            </w:pPr>
            <w:r w:rsidRPr="00D66C64">
              <w:t>4</w:t>
            </w:r>
          </w:p>
        </w:tc>
        <w:tc>
          <w:tcPr>
            <w:tcW w:w="4815" w:type="dxa"/>
          </w:tcPr>
          <w:p w14:paraId="3DF6589F" w14:textId="77777777" w:rsidR="00251D61" w:rsidRPr="00D66C64" w:rsidRDefault="00251D61" w:rsidP="00251D61">
            <w:pPr>
              <w:pStyle w:val="TAL"/>
              <w:rPr>
                <w:rFonts w:eastAsia="MS Gothic"/>
              </w:rPr>
            </w:pPr>
            <w:r w:rsidRPr="00D66C64">
              <w:t>SS acknowledges the receipt of 183 response from the UE.</w:t>
            </w:r>
          </w:p>
        </w:tc>
        <w:tc>
          <w:tcPr>
            <w:tcW w:w="709" w:type="dxa"/>
          </w:tcPr>
          <w:p w14:paraId="2EB2A7C6" w14:textId="77777777" w:rsidR="00251D61" w:rsidRPr="00D66C64" w:rsidRDefault="00251D61" w:rsidP="00251D61">
            <w:pPr>
              <w:pStyle w:val="TAC"/>
            </w:pPr>
            <w:r w:rsidRPr="00D66C64">
              <w:t>&lt;-</w:t>
            </w:r>
          </w:p>
        </w:tc>
        <w:tc>
          <w:tcPr>
            <w:tcW w:w="2128" w:type="dxa"/>
          </w:tcPr>
          <w:p w14:paraId="16DB32DF" w14:textId="77777777" w:rsidR="00251D61" w:rsidRPr="00D66C64" w:rsidRDefault="00251D61" w:rsidP="00251D61">
            <w:pPr>
              <w:pStyle w:val="TAL"/>
              <w:rPr>
                <w:lang w:eastAsia="zh-CN"/>
              </w:rPr>
            </w:pPr>
            <w:r w:rsidRPr="00D66C64">
              <w:t>PRACK</w:t>
            </w:r>
          </w:p>
        </w:tc>
        <w:tc>
          <w:tcPr>
            <w:tcW w:w="567" w:type="dxa"/>
          </w:tcPr>
          <w:p w14:paraId="723B439D" w14:textId="77777777" w:rsidR="00251D61" w:rsidRPr="00D66C64" w:rsidRDefault="00251D61" w:rsidP="00251D61">
            <w:pPr>
              <w:pStyle w:val="TAC"/>
              <w:rPr>
                <w:lang w:eastAsia="zh-CN"/>
              </w:rPr>
            </w:pPr>
            <w:r w:rsidRPr="00D66C64">
              <w:t>-</w:t>
            </w:r>
          </w:p>
        </w:tc>
        <w:tc>
          <w:tcPr>
            <w:tcW w:w="850" w:type="dxa"/>
          </w:tcPr>
          <w:p w14:paraId="669DDD7C" w14:textId="77777777" w:rsidR="00251D61" w:rsidRPr="00D66C64" w:rsidRDefault="00251D61" w:rsidP="00251D61">
            <w:pPr>
              <w:pStyle w:val="TAC"/>
              <w:rPr>
                <w:lang w:eastAsia="zh-CN"/>
              </w:rPr>
            </w:pPr>
            <w:r w:rsidRPr="00D66C64">
              <w:t>-</w:t>
            </w:r>
          </w:p>
        </w:tc>
      </w:tr>
      <w:tr w:rsidR="00251D61" w:rsidRPr="00D66C64" w14:paraId="66EBB02A" w14:textId="77777777" w:rsidTr="00251D61">
        <w:trPr>
          <w:jc w:val="center"/>
        </w:trPr>
        <w:tc>
          <w:tcPr>
            <w:tcW w:w="567" w:type="dxa"/>
          </w:tcPr>
          <w:p w14:paraId="26A0D0BC" w14:textId="77777777" w:rsidR="00251D61" w:rsidRPr="00D66C64" w:rsidRDefault="00251D61" w:rsidP="00251D61">
            <w:pPr>
              <w:pStyle w:val="TAC"/>
              <w:rPr>
                <w:lang w:eastAsia="zh-CN"/>
              </w:rPr>
            </w:pPr>
            <w:r w:rsidRPr="00D66C64">
              <w:t>5</w:t>
            </w:r>
          </w:p>
        </w:tc>
        <w:tc>
          <w:tcPr>
            <w:tcW w:w="4815" w:type="dxa"/>
          </w:tcPr>
          <w:p w14:paraId="027482A9" w14:textId="77777777" w:rsidR="00251D61" w:rsidRPr="00D66C64" w:rsidRDefault="00251D61" w:rsidP="00251D61">
            <w:pPr>
              <w:pStyle w:val="TAL"/>
              <w:rPr>
                <w:rFonts w:eastAsia="MS Gothic"/>
              </w:rPr>
            </w:pPr>
            <w:r w:rsidRPr="00D66C64">
              <w:t>Check: Does the UE respond to PRACK with 200 OK?</w:t>
            </w:r>
          </w:p>
        </w:tc>
        <w:tc>
          <w:tcPr>
            <w:tcW w:w="709" w:type="dxa"/>
          </w:tcPr>
          <w:p w14:paraId="4AC53003" w14:textId="77777777" w:rsidR="00251D61" w:rsidRPr="00D66C64" w:rsidRDefault="00251D61" w:rsidP="00251D61">
            <w:pPr>
              <w:pStyle w:val="TAC"/>
              <w:rPr>
                <w:rFonts w:eastAsia="MS Gothic"/>
              </w:rPr>
            </w:pPr>
            <w:r w:rsidRPr="00D66C64">
              <w:t>-&gt;</w:t>
            </w:r>
          </w:p>
        </w:tc>
        <w:tc>
          <w:tcPr>
            <w:tcW w:w="2128" w:type="dxa"/>
          </w:tcPr>
          <w:p w14:paraId="09CFB9CA" w14:textId="77777777" w:rsidR="00251D61" w:rsidRPr="00D66C64" w:rsidRDefault="00251D61" w:rsidP="00251D61">
            <w:pPr>
              <w:pStyle w:val="TAL"/>
              <w:rPr>
                <w:rFonts w:eastAsia="MS Gothic"/>
              </w:rPr>
            </w:pPr>
            <w:r w:rsidRPr="00D66C64">
              <w:t>200 OK</w:t>
            </w:r>
          </w:p>
        </w:tc>
        <w:tc>
          <w:tcPr>
            <w:tcW w:w="567" w:type="dxa"/>
          </w:tcPr>
          <w:p w14:paraId="01172492" w14:textId="77777777" w:rsidR="00251D61" w:rsidRPr="00D66C64" w:rsidRDefault="00251D61" w:rsidP="00251D61">
            <w:pPr>
              <w:pStyle w:val="TAC"/>
              <w:rPr>
                <w:lang w:eastAsia="zh-CN"/>
              </w:rPr>
            </w:pPr>
            <w:r w:rsidRPr="00D66C64">
              <w:rPr>
                <w:lang w:eastAsia="zh-CN"/>
              </w:rPr>
              <w:t>2</w:t>
            </w:r>
          </w:p>
        </w:tc>
        <w:tc>
          <w:tcPr>
            <w:tcW w:w="850" w:type="dxa"/>
          </w:tcPr>
          <w:p w14:paraId="6FE2B2A1" w14:textId="77777777" w:rsidR="00251D61" w:rsidRPr="00D66C64" w:rsidRDefault="00251D61" w:rsidP="00251D61">
            <w:pPr>
              <w:pStyle w:val="TAC"/>
              <w:rPr>
                <w:lang w:eastAsia="zh-CN"/>
              </w:rPr>
            </w:pPr>
            <w:r w:rsidRPr="00D66C64">
              <w:rPr>
                <w:lang w:eastAsia="zh-CN"/>
              </w:rPr>
              <w:t>P</w:t>
            </w:r>
          </w:p>
        </w:tc>
      </w:tr>
      <w:tr w:rsidR="00251D61" w:rsidRPr="00D66C64" w14:paraId="0AC5A508" w14:textId="77777777" w:rsidTr="00251D61">
        <w:trPr>
          <w:jc w:val="center"/>
        </w:trPr>
        <w:tc>
          <w:tcPr>
            <w:tcW w:w="567" w:type="dxa"/>
          </w:tcPr>
          <w:p w14:paraId="7AD2335D" w14:textId="77777777" w:rsidR="00251D61" w:rsidRPr="00D66C64" w:rsidRDefault="00251D61" w:rsidP="00251D61">
            <w:pPr>
              <w:pStyle w:val="TAC"/>
            </w:pPr>
            <w:r w:rsidRPr="00D66C64">
              <w:t>6</w:t>
            </w:r>
          </w:p>
        </w:tc>
        <w:tc>
          <w:tcPr>
            <w:tcW w:w="4815" w:type="dxa"/>
          </w:tcPr>
          <w:p w14:paraId="6D097D81" w14:textId="77777777" w:rsidR="00251D61" w:rsidRPr="00D66C64" w:rsidRDefault="00251D61" w:rsidP="00251D61">
            <w:pPr>
              <w:pStyle w:val="TAL"/>
              <w:rPr>
                <w:rFonts w:eastAsia="MS Gothic"/>
              </w:rPr>
            </w:pPr>
            <w:r w:rsidRPr="00D66C64">
              <w:t>Check: (Optional) Does the UE responds to INVITE with 180 Ringing?</w:t>
            </w:r>
          </w:p>
        </w:tc>
        <w:tc>
          <w:tcPr>
            <w:tcW w:w="709" w:type="dxa"/>
          </w:tcPr>
          <w:p w14:paraId="2020AE7C" w14:textId="77777777" w:rsidR="00251D61" w:rsidRPr="00D66C64" w:rsidRDefault="00251D61" w:rsidP="00251D61">
            <w:pPr>
              <w:pStyle w:val="TAC"/>
              <w:rPr>
                <w:lang w:eastAsia="zh-CN"/>
              </w:rPr>
            </w:pPr>
            <w:r w:rsidRPr="00D66C64">
              <w:t>-&gt;</w:t>
            </w:r>
          </w:p>
        </w:tc>
        <w:tc>
          <w:tcPr>
            <w:tcW w:w="2128" w:type="dxa"/>
          </w:tcPr>
          <w:p w14:paraId="20D27ED3" w14:textId="77777777" w:rsidR="00251D61" w:rsidRPr="00D66C64" w:rsidRDefault="00251D61" w:rsidP="00251D61">
            <w:pPr>
              <w:pStyle w:val="TAL"/>
            </w:pPr>
            <w:r w:rsidRPr="00D66C64">
              <w:t>180 Ringing</w:t>
            </w:r>
          </w:p>
        </w:tc>
        <w:tc>
          <w:tcPr>
            <w:tcW w:w="567" w:type="dxa"/>
          </w:tcPr>
          <w:p w14:paraId="46582BD6" w14:textId="77777777" w:rsidR="00251D61" w:rsidRPr="00D66C64" w:rsidRDefault="00251D61" w:rsidP="00251D61">
            <w:pPr>
              <w:pStyle w:val="TAC"/>
              <w:rPr>
                <w:lang w:eastAsia="zh-CN"/>
              </w:rPr>
            </w:pPr>
            <w:r w:rsidRPr="00D66C64">
              <w:rPr>
                <w:lang w:eastAsia="zh-CN"/>
              </w:rPr>
              <w:t>3</w:t>
            </w:r>
          </w:p>
        </w:tc>
        <w:tc>
          <w:tcPr>
            <w:tcW w:w="850" w:type="dxa"/>
          </w:tcPr>
          <w:p w14:paraId="3F9679A6" w14:textId="77777777" w:rsidR="00251D61" w:rsidRPr="00D66C64" w:rsidRDefault="00251D61" w:rsidP="00251D61">
            <w:pPr>
              <w:pStyle w:val="TAC"/>
              <w:rPr>
                <w:lang w:eastAsia="zh-CN"/>
              </w:rPr>
            </w:pPr>
            <w:r w:rsidRPr="00D66C64">
              <w:rPr>
                <w:lang w:eastAsia="zh-CN"/>
              </w:rPr>
              <w:t>P</w:t>
            </w:r>
          </w:p>
        </w:tc>
      </w:tr>
      <w:tr w:rsidR="00251D61" w:rsidRPr="00D66C64" w14:paraId="2ABC1607" w14:textId="77777777" w:rsidTr="00251D61">
        <w:trPr>
          <w:jc w:val="center"/>
        </w:trPr>
        <w:tc>
          <w:tcPr>
            <w:tcW w:w="567" w:type="dxa"/>
          </w:tcPr>
          <w:p w14:paraId="5B58E192" w14:textId="77777777" w:rsidR="00251D61" w:rsidRPr="00D66C64" w:rsidRDefault="00251D61" w:rsidP="00251D61">
            <w:pPr>
              <w:pStyle w:val="TAC"/>
            </w:pPr>
            <w:r w:rsidRPr="00D66C64">
              <w:t>7</w:t>
            </w:r>
          </w:p>
        </w:tc>
        <w:tc>
          <w:tcPr>
            <w:tcW w:w="4815" w:type="dxa"/>
          </w:tcPr>
          <w:p w14:paraId="7BD28AAF" w14:textId="77777777" w:rsidR="00251D61" w:rsidRPr="00D66C64" w:rsidRDefault="00251D61" w:rsidP="00251D61">
            <w:pPr>
              <w:pStyle w:val="TAL"/>
              <w:rPr>
                <w:rFonts w:eastAsia="MS Gothic"/>
              </w:rPr>
            </w:pPr>
            <w:r w:rsidRPr="00D66C64">
              <w:rPr>
                <w:rFonts w:eastAsia="MS Gothic"/>
              </w:rPr>
              <w:t>(Conditional) If the 180 response contains 100rel option tag within the Require header, then the SS shall send PRACK.</w:t>
            </w:r>
          </w:p>
        </w:tc>
        <w:tc>
          <w:tcPr>
            <w:tcW w:w="709" w:type="dxa"/>
          </w:tcPr>
          <w:p w14:paraId="571F43F3" w14:textId="77777777" w:rsidR="00251D61" w:rsidRPr="00D66C64" w:rsidRDefault="00251D61" w:rsidP="00251D61">
            <w:pPr>
              <w:pStyle w:val="TAC"/>
              <w:rPr>
                <w:lang w:eastAsia="zh-CN"/>
              </w:rPr>
            </w:pPr>
            <w:r w:rsidRPr="00D66C64">
              <w:t>&lt;-</w:t>
            </w:r>
          </w:p>
        </w:tc>
        <w:tc>
          <w:tcPr>
            <w:tcW w:w="2128" w:type="dxa"/>
          </w:tcPr>
          <w:p w14:paraId="657E9C2A" w14:textId="77777777" w:rsidR="00251D61" w:rsidRPr="00D66C64" w:rsidRDefault="00251D61" w:rsidP="00251D61">
            <w:pPr>
              <w:pStyle w:val="TAL"/>
            </w:pPr>
            <w:r w:rsidRPr="00D66C64">
              <w:rPr>
                <w:rFonts w:eastAsia="MS Gothic"/>
              </w:rPr>
              <w:t>PRACK</w:t>
            </w:r>
          </w:p>
        </w:tc>
        <w:tc>
          <w:tcPr>
            <w:tcW w:w="567" w:type="dxa"/>
          </w:tcPr>
          <w:p w14:paraId="4539DDC2" w14:textId="77777777" w:rsidR="00251D61" w:rsidRPr="00D66C64" w:rsidRDefault="00251D61" w:rsidP="00251D61">
            <w:pPr>
              <w:pStyle w:val="TAC"/>
              <w:rPr>
                <w:lang w:eastAsia="zh-CN"/>
              </w:rPr>
            </w:pPr>
            <w:r w:rsidRPr="00D66C64">
              <w:t>-</w:t>
            </w:r>
          </w:p>
        </w:tc>
        <w:tc>
          <w:tcPr>
            <w:tcW w:w="850" w:type="dxa"/>
          </w:tcPr>
          <w:p w14:paraId="57FD47E6" w14:textId="77777777" w:rsidR="00251D61" w:rsidRPr="00D66C64" w:rsidRDefault="00251D61" w:rsidP="00251D61">
            <w:pPr>
              <w:pStyle w:val="TAC"/>
              <w:rPr>
                <w:lang w:eastAsia="zh-CN"/>
              </w:rPr>
            </w:pPr>
            <w:r w:rsidRPr="00D66C64">
              <w:t>-</w:t>
            </w:r>
          </w:p>
        </w:tc>
      </w:tr>
      <w:tr w:rsidR="00251D61" w:rsidRPr="00D66C64" w14:paraId="5B6D423A" w14:textId="77777777" w:rsidTr="00251D61">
        <w:trPr>
          <w:jc w:val="center"/>
        </w:trPr>
        <w:tc>
          <w:tcPr>
            <w:tcW w:w="567" w:type="dxa"/>
          </w:tcPr>
          <w:p w14:paraId="0CA5CB5C" w14:textId="77777777" w:rsidR="00251D61" w:rsidRPr="00D66C64" w:rsidRDefault="00251D61" w:rsidP="00251D61">
            <w:pPr>
              <w:pStyle w:val="TAC"/>
            </w:pPr>
            <w:r w:rsidRPr="00D66C64">
              <w:t>8</w:t>
            </w:r>
          </w:p>
        </w:tc>
        <w:tc>
          <w:tcPr>
            <w:tcW w:w="4815" w:type="dxa"/>
          </w:tcPr>
          <w:p w14:paraId="4F774078" w14:textId="77777777" w:rsidR="00251D61" w:rsidRPr="00D66C64" w:rsidRDefault="00251D61" w:rsidP="00251D61">
            <w:pPr>
              <w:pStyle w:val="TAL"/>
              <w:rPr>
                <w:rFonts w:eastAsia="MS Gothic"/>
              </w:rPr>
            </w:pPr>
            <w:r w:rsidRPr="00D66C64">
              <w:rPr>
                <w:rFonts w:eastAsia="MS Gothic"/>
              </w:rPr>
              <w:t>(Conditional) If the SS sent PRACK, then the UE acknowledges the PRACK with 200 OK.</w:t>
            </w:r>
          </w:p>
        </w:tc>
        <w:tc>
          <w:tcPr>
            <w:tcW w:w="709" w:type="dxa"/>
          </w:tcPr>
          <w:p w14:paraId="2CF11057" w14:textId="77777777" w:rsidR="00251D61" w:rsidRPr="00D66C64" w:rsidRDefault="00251D61" w:rsidP="00251D61">
            <w:pPr>
              <w:pStyle w:val="TAC"/>
              <w:rPr>
                <w:lang w:eastAsia="zh-CN"/>
              </w:rPr>
            </w:pPr>
            <w:r w:rsidRPr="00D66C64">
              <w:t>-&gt;</w:t>
            </w:r>
          </w:p>
        </w:tc>
        <w:tc>
          <w:tcPr>
            <w:tcW w:w="2128" w:type="dxa"/>
          </w:tcPr>
          <w:p w14:paraId="370C9DCB" w14:textId="77777777" w:rsidR="00251D61" w:rsidRPr="00D66C64" w:rsidRDefault="00251D61" w:rsidP="00251D61">
            <w:pPr>
              <w:pStyle w:val="TAL"/>
            </w:pPr>
            <w:r w:rsidRPr="00D66C64">
              <w:rPr>
                <w:rFonts w:eastAsia="MS Gothic"/>
              </w:rPr>
              <w:t>200 OK</w:t>
            </w:r>
          </w:p>
        </w:tc>
        <w:tc>
          <w:tcPr>
            <w:tcW w:w="567" w:type="dxa"/>
          </w:tcPr>
          <w:p w14:paraId="7A0E3375" w14:textId="77777777" w:rsidR="00251D61" w:rsidRPr="00D66C64" w:rsidRDefault="00251D61" w:rsidP="00251D61">
            <w:pPr>
              <w:pStyle w:val="TAC"/>
              <w:rPr>
                <w:lang w:eastAsia="zh-CN"/>
              </w:rPr>
            </w:pPr>
            <w:r w:rsidRPr="00D66C64">
              <w:rPr>
                <w:lang w:eastAsia="zh-CN"/>
              </w:rPr>
              <w:t>-</w:t>
            </w:r>
          </w:p>
        </w:tc>
        <w:tc>
          <w:tcPr>
            <w:tcW w:w="850" w:type="dxa"/>
          </w:tcPr>
          <w:p w14:paraId="0DD910FC" w14:textId="77777777" w:rsidR="00251D61" w:rsidRPr="00D66C64" w:rsidRDefault="00251D61" w:rsidP="00251D61">
            <w:pPr>
              <w:pStyle w:val="TAC"/>
              <w:rPr>
                <w:lang w:eastAsia="zh-CN"/>
              </w:rPr>
            </w:pPr>
            <w:r w:rsidRPr="00D66C64">
              <w:rPr>
                <w:lang w:eastAsia="zh-CN"/>
              </w:rPr>
              <w:t>-</w:t>
            </w:r>
          </w:p>
        </w:tc>
      </w:tr>
      <w:tr w:rsidR="00251D61" w:rsidRPr="00D66C64" w14:paraId="362D09DC" w14:textId="77777777" w:rsidTr="00251D61">
        <w:trPr>
          <w:jc w:val="center"/>
        </w:trPr>
        <w:tc>
          <w:tcPr>
            <w:tcW w:w="567" w:type="dxa"/>
          </w:tcPr>
          <w:p w14:paraId="09928B22" w14:textId="77777777" w:rsidR="00251D61" w:rsidRPr="00D66C64" w:rsidRDefault="00251D61" w:rsidP="00251D61">
            <w:pPr>
              <w:pStyle w:val="TAC"/>
            </w:pPr>
            <w:r w:rsidRPr="00D66C64">
              <w:t>9</w:t>
            </w:r>
          </w:p>
        </w:tc>
        <w:tc>
          <w:tcPr>
            <w:tcW w:w="4815" w:type="dxa"/>
          </w:tcPr>
          <w:p w14:paraId="55F04595" w14:textId="77777777" w:rsidR="00251D61" w:rsidRPr="00D66C64" w:rsidRDefault="00251D61" w:rsidP="00251D61">
            <w:pPr>
              <w:pStyle w:val="TAL"/>
              <w:rPr>
                <w:rFonts w:eastAsia="MS Gothic"/>
              </w:rPr>
            </w:pPr>
            <w:r w:rsidRPr="00D66C64">
              <w:rPr>
                <w:rFonts w:eastAsia="MS Gothic"/>
              </w:rPr>
              <w:t>Make UE accept the video call.</w:t>
            </w:r>
          </w:p>
        </w:tc>
        <w:tc>
          <w:tcPr>
            <w:tcW w:w="709" w:type="dxa"/>
          </w:tcPr>
          <w:p w14:paraId="7DAA41BD" w14:textId="77777777" w:rsidR="00251D61" w:rsidRPr="00D66C64" w:rsidRDefault="00251D61" w:rsidP="00251D61">
            <w:pPr>
              <w:pStyle w:val="TAC"/>
              <w:rPr>
                <w:lang w:eastAsia="zh-CN"/>
              </w:rPr>
            </w:pPr>
            <w:r w:rsidRPr="00D66C64">
              <w:rPr>
                <w:lang w:eastAsia="zh-CN"/>
              </w:rPr>
              <w:t>-</w:t>
            </w:r>
          </w:p>
        </w:tc>
        <w:tc>
          <w:tcPr>
            <w:tcW w:w="2128" w:type="dxa"/>
          </w:tcPr>
          <w:p w14:paraId="07A8DCFC" w14:textId="77777777" w:rsidR="00251D61" w:rsidRPr="00D66C64" w:rsidRDefault="00251D61" w:rsidP="00251D61">
            <w:pPr>
              <w:pStyle w:val="TAL"/>
            </w:pPr>
            <w:r w:rsidRPr="00D66C64">
              <w:rPr>
                <w:lang w:eastAsia="zh-CN"/>
              </w:rPr>
              <w:t>-</w:t>
            </w:r>
          </w:p>
        </w:tc>
        <w:tc>
          <w:tcPr>
            <w:tcW w:w="567" w:type="dxa"/>
          </w:tcPr>
          <w:p w14:paraId="7432639F" w14:textId="77777777" w:rsidR="00251D61" w:rsidRPr="00D66C64" w:rsidRDefault="00251D61" w:rsidP="00251D61">
            <w:pPr>
              <w:pStyle w:val="TAC"/>
              <w:rPr>
                <w:lang w:eastAsia="zh-CN"/>
              </w:rPr>
            </w:pPr>
            <w:r w:rsidRPr="00D66C64">
              <w:rPr>
                <w:lang w:eastAsia="zh-CN"/>
              </w:rPr>
              <w:t>-</w:t>
            </w:r>
          </w:p>
        </w:tc>
        <w:tc>
          <w:tcPr>
            <w:tcW w:w="850" w:type="dxa"/>
          </w:tcPr>
          <w:p w14:paraId="4C24ADD1" w14:textId="77777777" w:rsidR="00251D61" w:rsidRPr="00D66C64" w:rsidRDefault="00251D61" w:rsidP="00251D61">
            <w:pPr>
              <w:pStyle w:val="TAC"/>
              <w:rPr>
                <w:lang w:eastAsia="zh-CN"/>
              </w:rPr>
            </w:pPr>
            <w:r w:rsidRPr="00D66C64">
              <w:rPr>
                <w:lang w:eastAsia="zh-CN"/>
              </w:rPr>
              <w:t>-</w:t>
            </w:r>
          </w:p>
        </w:tc>
      </w:tr>
      <w:tr w:rsidR="00251D61" w:rsidRPr="00D66C64" w14:paraId="6CE4D39F" w14:textId="77777777" w:rsidTr="00251D61">
        <w:trPr>
          <w:jc w:val="center"/>
        </w:trPr>
        <w:tc>
          <w:tcPr>
            <w:tcW w:w="567" w:type="dxa"/>
          </w:tcPr>
          <w:p w14:paraId="78E01C14" w14:textId="77777777" w:rsidR="00251D61" w:rsidRPr="00D66C64" w:rsidRDefault="00251D61" w:rsidP="00251D61">
            <w:pPr>
              <w:pStyle w:val="TAC"/>
            </w:pPr>
            <w:r w:rsidRPr="00D66C64">
              <w:t>10</w:t>
            </w:r>
          </w:p>
        </w:tc>
        <w:tc>
          <w:tcPr>
            <w:tcW w:w="4815" w:type="dxa"/>
          </w:tcPr>
          <w:p w14:paraId="48A21F54" w14:textId="77777777" w:rsidR="00251D61" w:rsidRPr="00D66C64" w:rsidRDefault="00251D61" w:rsidP="00251D61">
            <w:pPr>
              <w:pStyle w:val="TAL"/>
              <w:rPr>
                <w:rFonts w:eastAsia="MS Gothic"/>
              </w:rPr>
            </w:pPr>
            <w:r w:rsidRPr="00D66C64">
              <w:t>The UE responds to INVITE with a 200 OK final response after the user answers the call.</w:t>
            </w:r>
          </w:p>
        </w:tc>
        <w:tc>
          <w:tcPr>
            <w:tcW w:w="709" w:type="dxa"/>
          </w:tcPr>
          <w:p w14:paraId="0E98C14B" w14:textId="77777777" w:rsidR="00251D61" w:rsidRPr="00D66C64" w:rsidRDefault="00251D61" w:rsidP="00251D61">
            <w:pPr>
              <w:pStyle w:val="TAC"/>
              <w:rPr>
                <w:lang w:eastAsia="zh-CN"/>
              </w:rPr>
            </w:pPr>
            <w:r w:rsidRPr="00D66C64">
              <w:t>-&gt;</w:t>
            </w:r>
          </w:p>
        </w:tc>
        <w:tc>
          <w:tcPr>
            <w:tcW w:w="2128" w:type="dxa"/>
          </w:tcPr>
          <w:p w14:paraId="153C23AE" w14:textId="77777777" w:rsidR="00251D61" w:rsidRPr="00D66C64" w:rsidRDefault="00251D61" w:rsidP="00251D61">
            <w:pPr>
              <w:pStyle w:val="TAL"/>
            </w:pPr>
            <w:r w:rsidRPr="00D66C64">
              <w:t>200 OK</w:t>
            </w:r>
          </w:p>
        </w:tc>
        <w:tc>
          <w:tcPr>
            <w:tcW w:w="567" w:type="dxa"/>
          </w:tcPr>
          <w:p w14:paraId="3F317DFD" w14:textId="77777777" w:rsidR="00251D61" w:rsidRPr="00D66C64" w:rsidRDefault="00251D61" w:rsidP="00251D61">
            <w:pPr>
              <w:pStyle w:val="TAC"/>
              <w:rPr>
                <w:lang w:eastAsia="zh-CN"/>
              </w:rPr>
            </w:pPr>
            <w:r w:rsidRPr="00D66C64">
              <w:t>-</w:t>
            </w:r>
          </w:p>
        </w:tc>
        <w:tc>
          <w:tcPr>
            <w:tcW w:w="850" w:type="dxa"/>
          </w:tcPr>
          <w:p w14:paraId="68BB1A17" w14:textId="77777777" w:rsidR="00251D61" w:rsidRPr="00D66C64" w:rsidRDefault="00251D61" w:rsidP="00251D61">
            <w:pPr>
              <w:pStyle w:val="TAC"/>
              <w:rPr>
                <w:lang w:eastAsia="zh-CN"/>
              </w:rPr>
            </w:pPr>
            <w:r w:rsidRPr="00D66C64">
              <w:t>-</w:t>
            </w:r>
          </w:p>
        </w:tc>
      </w:tr>
      <w:tr w:rsidR="00251D61" w:rsidRPr="00D66C64" w14:paraId="442ECF68" w14:textId="77777777" w:rsidTr="00251D61">
        <w:trPr>
          <w:jc w:val="center"/>
        </w:trPr>
        <w:tc>
          <w:tcPr>
            <w:tcW w:w="567" w:type="dxa"/>
          </w:tcPr>
          <w:p w14:paraId="219770DA" w14:textId="77777777" w:rsidR="00251D61" w:rsidRPr="00D66C64" w:rsidRDefault="00251D61" w:rsidP="00251D61">
            <w:pPr>
              <w:pStyle w:val="TAC"/>
            </w:pPr>
            <w:r w:rsidRPr="00D66C64">
              <w:rPr>
                <w:lang w:eastAsia="zh-CN"/>
              </w:rPr>
              <w:t>11</w:t>
            </w:r>
          </w:p>
        </w:tc>
        <w:tc>
          <w:tcPr>
            <w:tcW w:w="4815" w:type="dxa"/>
          </w:tcPr>
          <w:p w14:paraId="49D118DC" w14:textId="77777777" w:rsidR="00251D61" w:rsidRPr="00D66C64" w:rsidRDefault="00251D61" w:rsidP="00251D61">
            <w:pPr>
              <w:pStyle w:val="TAL"/>
              <w:rPr>
                <w:rFonts w:eastAsia="MS Gothic"/>
              </w:rPr>
            </w:pPr>
            <w:r w:rsidRPr="00D66C64">
              <w:t>The SS acknowledges the receipt of 200 OK for INVITE.</w:t>
            </w:r>
          </w:p>
        </w:tc>
        <w:tc>
          <w:tcPr>
            <w:tcW w:w="709" w:type="dxa"/>
          </w:tcPr>
          <w:p w14:paraId="75B39C91" w14:textId="77777777" w:rsidR="00251D61" w:rsidRPr="00D66C64" w:rsidRDefault="00251D61" w:rsidP="00251D61">
            <w:pPr>
              <w:pStyle w:val="TAC"/>
              <w:rPr>
                <w:lang w:eastAsia="zh-CN"/>
              </w:rPr>
            </w:pPr>
            <w:r w:rsidRPr="00D66C64">
              <w:t>&lt;-</w:t>
            </w:r>
          </w:p>
        </w:tc>
        <w:tc>
          <w:tcPr>
            <w:tcW w:w="2128" w:type="dxa"/>
          </w:tcPr>
          <w:p w14:paraId="068A4F0E" w14:textId="77777777" w:rsidR="00251D61" w:rsidRPr="00D66C64" w:rsidRDefault="00251D61" w:rsidP="00251D61">
            <w:pPr>
              <w:pStyle w:val="TAL"/>
            </w:pPr>
            <w:r w:rsidRPr="00D66C64">
              <w:t>ACK</w:t>
            </w:r>
          </w:p>
        </w:tc>
        <w:tc>
          <w:tcPr>
            <w:tcW w:w="567" w:type="dxa"/>
          </w:tcPr>
          <w:p w14:paraId="0307809D" w14:textId="77777777" w:rsidR="00251D61" w:rsidRPr="00D66C64" w:rsidRDefault="00251D61" w:rsidP="00251D61">
            <w:pPr>
              <w:pStyle w:val="TAC"/>
              <w:rPr>
                <w:lang w:eastAsia="zh-CN"/>
              </w:rPr>
            </w:pPr>
            <w:r w:rsidRPr="00D66C64">
              <w:t>-</w:t>
            </w:r>
          </w:p>
        </w:tc>
        <w:tc>
          <w:tcPr>
            <w:tcW w:w="850" w:type="dxa"/>
          </w:tcPr>
          <w:p w14:paraId="51DDC72C" w14:textId="77777777" w:rsidR="00251D61" w:rsidRPr="00D66C64" w:rsidRDefault="00251D61" w:rsidP="00251D61">
            <w:pPr>
              <w:pStyle w:val="TAC"/>
              <w:rPr>
                <w:lang w:eastAsia="zh-CN"/>
              </w:rPr>
            </w:pPr>
            <w:r w:rsidRPr="00D66C64">
              <w:t>-</w:t>
            </w:r>
          </w:p>
        </w:tc>
      </w:tr>
    </w:tbl>
    <w:p w14:paraId="52D7B341" w14:textId="77777777" w:rsidR="00251D61" w:rsidRPr="00D66C64" w:rsidRDefault="00251D61" w:rsidP="00251D61"/>
    <w:p w14:paraId="3804A2B9" w14:textId="77777777" w:rsidR="00251D61" w:rsidRPr="00D66C64" w:rsidRDefault="00251D61" w:rsidP="00251D61">
      <w:pPr>
        <w:pStyle w:val="H6"/>
      </w:pPr>
      <w:r w:rsidRPr="00D66C64">
        <w:t>7.17.4.3</w:t>
      </w:r>
      <w:r w:rsidRPr="00D66C64">
        <w:tab/>
        <w:t>Specific message contents</w:t>
      </w:r>
    </w:p>
    <w:p w14:paraId="24E37271" w14:textId="77777777" w:rsidR="00251D61" w:rsidRPr="00D66C64" w:rsidRDefault="00251D61" w:rsidP="00251D61">
      <w:pPr>
        <w:rPr>
          <w:lang w:eastAsia="zh-CN"/>
        </w:rPr>
      </w:pPr>
      <w:r w:rsidRPr="00D66C64">
        <w:rPr>
          <w:lang w:eastAsia="zh-CN"/>
        </w:rPr>
        <w:t>None as fully specified in A.16.2.</w:t>
      </w:r>
    </w:p>
    <w:p w14:paraId="0FFF89C0" w14:textId="77777777" w:rsidR="00D93ABA" w:rsidRPr="00D66C64" w:rsidRDefault="00D93ABA" w:rsidP="00D93ABA">
      <w:pPr>
        <w:pStyle w:val="Heading2"/>
        <w:rPr>
          <w:rFonts w:eastAsia="MS Gothic"/>
        </w:rPr>
      </w:pPr>
      <w:bookmarkStart w:id="789" w:name="_Toc75880648"/>
      <w:bookmarkStart w:id="790" w:name="_Toc84254346"/>
      <w:bookmarkStart w:id="791" w:name="_Toc84255141"/>
      <w:r w:rsidRPr="00D66C64">
        <w:rPr>
          <w:rFonts w:eastAsia="MS Gothic"/>
        </w:rPr>
        <w:lastRenderedPageBreak/>
        <w:t>7.18</w:t>
      </w:r>
      <w:r w:rsidRPr="00D66C64">
        <w:rPr>
          <w:rFonts w:eastAsia="MS Gothic"/>
        </w:rPr>
        <w:tab/>
        <w:t>MTSI MO Voice Call / EVS / AMR-WB / 5GS</w:t>
      </w:r>
      <w:bookmarkEnd w:id="789"/>
      <w:bookmarkEnd w:id="790"/>
      <w:bookmarkEnd w:id="791"/>
    </w:p>
    <w:p w14:paraId="59543156" w14:textId="77777777" w:rsidR="00D93ABA" w:rsidRPr="00D66C64" w:rsidRDefault="00D93ABA" w:rsidP="00925185">
      <w:pPr>
        <w:pStyle w:val="H6"/>
        <w:rPr>
          <w:rFonts w:eastAsia="MS Gothic"/>
        </w:rPr>
      </w:pPr>
      <w:r w:rsidRPr="00D66C64">
        <w:rPr>
          <w:rFonts w:eastAsia="MS Gothic"/>
        </w:rPr>
        <w:t>7.18.1</w:t>
      </w:r>
      <w:r w:rsidRPr="00D66C64">
        <w:rPr>
          <w:rFonts w:eastAsia="MS Gothic"/>
        </w:rPr>
        <w:tab/>
        <w:t xml:space="preserve">Test </w:t>
      </w:r>
      <w:r w:rsidRPr="00D66C64">
        <w:t>Purpose</w:t>
      </w:r>
      <w:r w:rsidRPr="00D66C64">
        <w:rPr>
          <w:rFonts w:eastAsia="MS Gothic"/>
        </w:rPr>
        <w:t xml:space="preserve"> (TP)</w:t>
      </w:r>
    </w:p>
    <w:p w14:paraId="0DF59EFD" w14:textId="77777777" w:rsidR="00D93ABA" w:rsidRPr="00D66C64" w:rsidRDefault="00D93ABA" w:rsidP="00D93ABA">
      <w:pPr>
        <w:pStyle w:val="H6"/>
        <w:rPr>
          <w:rFonts w:ascii="Courier New" w:hAnsi="Courier New"/>
          <w:b/>
          <w:sz w:val="16"/>
        </w:rPr>
      </w:pPr>
      <w:r w:rsidRPr="00D66C64">
        <w:t>(1)</w:t>
      </w:r>
    </w:p>
    <w:p w14:paraId="22E11539" w14:textId="77777777" w:rsidR="00D93ABA" w:rsidRPr="00D66C64" w:rsidRDefault="00D93ABA" w:rsidP="00D93ABA">
      <w:pPr>
        <w:pStyle w:val="PL"/>
        <w:rPr>
          <w:noProof w:val="0"/>
        </w:rPr>
      </w:pPr>
      <w:r w:rsidRPr="00D66C64">
        <w:rPr>
          <w:b/>
          <w:noProof w:val="0"/>
        </w:rPr>
        <w:t>with</w:t>
      </w:r>
      <w:r w:rsidRPr="00D66C64">
        <w:rPr>
          <w:noProof w:val="0"/>
        </w:rPr>
        <w:t xml:space="preserve"> { UE being registered to IMS and configured to use preconditions }</w:t>
      </w:r>
    </w:p>
    <w:p w14:paraId="2FF7DFDC" w14:textId="77777777" w:rsidR="00D93ABA" w:rsidRPr="00D66C64" w:rsidRDefault="00D93ABA" w:rsidP="00D93AB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353BE95" w14:textId="77777777" w:rsidR="00D93ABA" w:rsidRPr="00D66C64" w:rsidRDefault="00D93ABA" w:rsidP="00D93ABA">
      <w:pPr>
        <w:pStyle w:val="PL"/>
        <w:rPr>
          <w:noProof w:val="0"/>
        </w:rPr>
      </w:pPr>
      <w:r w:rsidRPr="00D66C64">
        <w:rPr>
          <w:noProof w:val="0"/>
        </w:rPr>
        <w:t xml:space="preserve">  </w:t>
      </w:r>
      <w:r w:rsidRPr="00D66C64">
        <w:rPr>
          <w:b/>
          <w:noProof w:val="0"/>
        </w:rPr>
        <w:t>when</w:t>
      </w:r>
      <w:r w:rsidRPr="00D66C64">
        <w:rPr>
          <w:noProof w:val="0"/>
        </w:rPr>
        <w:t xml:space="preserve"> { UE is being made to initiate a voice call }</w:t>
      </w:r>
    </w:p>
    <w:p w14:paraId="4EC334CB" w14:textId="77777777" w:rsidR="00D93ABA" w:rsidRPr="00D66C64" w:rsidRDefault="00D93ABA" w:rsidP="00D93ABA">
      <w:pPr>
        <w:pStyle w:val="PL"/>
        <w:rPr>
          <w:noProof w:val="0"/>
        </w:rPr>
      </w:pPr>
      <w:r w:rsidRPr="00D66C64">
        <w:rPr>
          <w:noProof w:val="0"/>
        </w:rPr>
        <w:t xml:space="preserve">    </w:t>
      </w:r>
      <w:r w:rsidRPr="00D66C64">
        <w:rPr>
          <w:b/>
          <w:noProof w:val="0"/>
        </w:rPr>
        <w:t>then</w:t>
      </w:r>
      <w:r w:rsidRPr="00D66C64">
        <w:rPr>
          <w:noProof w:val="0"/>
        </w:rPr>
        <w:t xml:space="preserve"> { UE sends INVITE for voice call with preconditions }</w:t>
      </w:r>
    </w:p>
    <w:p w14:paraId="31CD2158" w14:textId="77777777" w:rsidR="00D93ABA" w:rsidRPr="00D66C64" w:rsidRDefault="00D93ABA" w:rsidP="00D93ABA">
      <w:pPr>
        <w:pStyle w:val="PL"/>
        <w:rPr>
          <w:noProof w:val="0"/>
        </w:rPr>
      </w:pPr>
      <w:r w:rsidRPr="00D66C64">
        <w:rPr>
          <w:noProof w:val="0"/>
        </w:rPr>
        <w:t xml:space="preserve">            }</w:t>
      </w:r>
    </w:p>
    <w:p w14:paraId="2584FF64" w14:textId="77777777" w:rsidR="00D93ABA" w:rsidRPr="00D66C64" w:rsidRDefault="00D93ABA" w:rsidP="00D93ABA">
      <w:pPr>
        <w:pStyle w:val="PL"/>
        <w:rPr>
          <w:noProof w:val="0"/>
        </w:rPr>
      </w:pPr>
    </w:p>
    <w:p w14:paraId="7A4671AC" w14:textId="77777777" w:rsidR="00D93ABA" w:rsidRPr="00D66C64" w:rsidRDefault="00D93ABA" w:rsidP="00D93ABA">
      <w:pPr>
        <w:pStyle w:val="H6"/>
      </w:pPr>
      <w:r w:rsidRPr="00D66C64">
        <w:t>(2)</w:t>
      </w:r>
    </w:p>
    <w:p w14:paraId="7B83C539" w14:textId="77777777" w:rsidR="00D93ABA" w:rsidRPr="00D66C64" w:rsidRDefault="00D93ABA" w:rsidP="00D93ABA">
      <w:pPr>
        <w:pStyle w:val="PL"/>
        <w:rPr>
          <w:noProof w:val="0"/>
        </w:rPr>
      </w:pPr>
      <w:r w:rsidRPr="00D66C64">
        <w:rPr>
          <w:b/>
          <w:noProof w:val="0"/>
        </w:rPr>
        <w:t>with</w:t>
      </w:r>
      <w:r w:rsidRPr="00D66C64">
        <w:rPr>
          <w:noProof w:val="0"/>
        </w:rPr>
        <w:t xml:space="preserve"> { UE having sent INVITE with preconditions }</w:t>
      </w:r>
    </w:p>
    <w:p w14:paraId="093211B9" w14:textId="77777777" w:rsidR="00D93ABA" w:rsidRPr="00D66C64" w:rsidRDefault="00D93ABA" w:rsidP="00D93ABA">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60DE9CFA" w14:textId="77777777" w:rsidR="00D93ABA" w:rsidRPr="00D66C64" w:rsidRDefault="00D93ABA" w:rsidP="00D93ABA">
      <w:pPr>
        <w:pStyle w:val="PL"/>
        <w:rPr>
          <w:noProof w:val="0"/>
        </w:rPr>
      </w:pPr>
      <w:r w:rsidRPr="00D66C64">
        <w:rPr>
          <w:noProof w:val="0"/>
        </w:rPr>
        <w:t xml:space="preserve">  </w:t>
      </w:r>
      <w:r w:rsidRPr="00D66C64">
        <w:rPr>
          <w:b/>
          <w:noProof w:val="0"/>
        </w:rPr>
        <w:t>when</w:t>
      </w:r>
      <w:r w:rsidRPr="00D66C64">
        <w:rPr>
          <w:noProof w:val="0"/>
        </w:rPr>
        <w:t xml:space="preserve"> { UE receives 183 Session Progress indicating AMR-WB }</w:t>
      </w:r>
    </w:p>
    <w:p w14:paraId="57391A8E" w14:textId="77777777" w:rsidR="00D93ABA" w:rsidRPr="00D66C64" w:rsidRDefault="00D93ABA" w:rsidP="00D93ABA">
      <w:pPr>
        <w:pStyle w:val="PL"/>
        <w:rPr>
          <w:noProof w:val="0"/>
        </w:rPr>
      </w:pPr>
      <w:r w:rsidRPr="00D66C64">
        <w:rPr>
          <w:noProof w:val="0"/>
        </w:rPr>
        <w:t xml:space="preserve">    </w:t>
      </w:r>
      <w:r w:rsidRPr="00D66C64">
        <w:rPr>
          <w:b/>
          <w:noProof w:val="0"/>
        </w:rPr>
        <w:t>then</w:t>
      </w:r>
      <w:r w:rsidRPr="00D66C64">
        <w:rPr>
          <w:noProof w:val="0"/>
        </w:rPr>
        <w:t xml:space="preserve"> { UE sends PRACK for 183 Session Progress and, after receiving 200 OK for PRACK, agrees to AMR-WB via UPDATE }</w:t>
      </w:r>
    </w:p>
    <w:p w14:paraId="44BC9D77" w14:textId="77777777" w:rsidR="00D93ABA" w:rsidRPr="00D66C64" w:rsidRDefault="00D93ABA" w:rsidP="00D93ABA">
      <w:pPr>
        <w:pStyle w:val="PL"/>
        <w:rPr>
          <w:noProof w:val="0"/>
        </w:rPr>
      </w:pPr>
      <w:r w:rsidRPr="00D66C64">
        <w:rPr>
          <w:noProof w:val="0"/>
        </w:rPr>
        <w:t xml:space="preserve">            }</w:t>
      </w:r>
    </w:p>
    <w:p w14:paraId="12F1BCF1" w14:textId="77777777" w:rsidR="00D93ABA" w:rsidRPr="00D66C64" w:rsidRDefault="00D93ABA" w:rsidP="00D93ABA">
      <w:pPr>
        <w:pStyle w:val="PL"/>
        <w:rPr>
          <w:noProof w:val="0"/>
        </w:rPr>
      </w:pPr>
    </w:p>
    <w:p w14:paraId="5EEA33CE" w14:textId="77777777" w:rsidR="00D93ABA" w:rsidRPr="00D66C64" w:rsidRDefault="00D93ABA" w:rsidP="00925185">
      <w:pPr>
        <w:pStyle w:val="H6"/>
        <w:rPr>
          <w:rFonts w:eastAsia="MS Gothic"/>
        </w:rPr>
      </w:pPr>
      <w:r w:rsidRPr="00D66C64">
        <w:rPr>
          <w:rFonts w:eastAsia="MS Gothic"/>
        </w:rPr>
        <w:t>7.18.2</w:t>
      </w:r>
      <w:r w:rsidRPr="00D66C64">
        <w:rPr>
          <w:rFonts w:eastAsia="MS Gothic"/>
        </w:rPr>
        <w:tab/>
        <w:t>Conformance Requirements</w:t>
      </w:r>
    </w:p>
    <w:p w14:paraId="59D23FE6" w14:textId="77777777" w:rsidR="00D93ABA" w:rsidRPr="00D66C64" w:rsidRDefault="00D93ABA" w:rsidP="00D93ABA">
      <w:r w:rsidRPr="00D66C64">
        <w:t>[TS 24.229, clause 5.1.3.1]:</w:t>
      </w:r>
    </w:p>
    <w:p w14:paraId="71EA4121" w14:textId="77777777" w:rsidR="00D93ABA" w:rsidRPr="00D66C64" w:rsidRDefault="00D93ABA" w:rsidP="00D93ABA">
      <w:r w:rsidRPr="00D66C64">
        <w:t>Where multiple domains exist for initiating a call/session, before sending an initial INVITE request, the UE shall perform access domain selection in accordance with the appropriate specification for the IP-CAN in use, taking into account the media to be requested. Access domain selection allows the policy of the network operator to be taken into account before the initial INVITE request is sent. Access dependent aspects of access domain selection are defined in the access technology specific annexes for each access technology.</w:t>
      </w:r>
    </w:p>
    <w:p w14:paraId="42D18261" w14:textId="77777777" w:rsidR="00D93ABA" w:rsidRPr="00D66C64" w:rsidRDefault="00D93ABA" w:rsidP="00D93ABA">
      <w:r w:rsidRPr="00D66C64">
        <w:rPr>
          <w:snapToGrid w:val="0"/>
        </w:rPr>
        <w:t xml:space="preserve">Upon generating an initial INVITE request, the UE shall </w:t>
      </w:r>
      <w:r w:rsidRPr="00D66C64">
        <w:t>include the Accept header field with "application/sdp", the MIME type associated with the 3GPP IM CN subsystem XML body (see subclause 7.6.1) and any other MIME type the UE is willing and capable to accept.</w:t>
      </w:r>
    </w:p>
    <w:p w14:paraId="7A839296" w14:textId="77777777" w:rsidR="00D93ABA" w:rsidRPr="00D66C64" w:rsidRDefault="00D93ABA" w:rsidP="00D93ABA">
      <w:r w:rsidRPr="00D66C64">
        <w:t xml:space="preserve">The "integration of resource management and SIP" extension is hereafter in this subclause referred to as "the precondition mechanism" and is defined in RFC 3312 [30] </w:t>
      </w:r>
      <w:r w:rsidRPr="00D66C64">
        <w:rPr>
          <w:snapToGrid w:val="0"/>
        </w:rPr>
        <w:t xml:space="preserve">as updated by </w:t>
      </w:r>
      <w:r w:rsidRPr="00D66C64">
        <w:t>RFC 4032 </w:t>
      </w:r>
      <w:r w:rsidRPr="00D66C64">
        <w:rPr>
          <w:snapToGrid w:val="0"/>
        </w:rPr>
        <w:t>[64]</w:t>
      </w:r>
      <w:r w:rsidRPr="00D66C64">
        <w:t>.</w:t>
      </w:r>
    </w:p>
    <w:p w14:paraId="249B6C0C" w14:textId="77777777" w:rsidR="00D93ABA" w:rsidRPr="00D66C64" w:rsidRDefault="00D93ABA" w:rsidP="00D93ABA">
      <w:r w:rsidRPr="00D66C64">
        <w:t>The preconditions mechanism should be supported by the originating UE.</w:t>
      </w:r>
    </w:p>
    <w:p w14:paraId="798CBD08" w14:textId="77777777" w:rsidR="00D93ABA" w:rsidRPr="00D66C64" w:rsidRDefault="00D93ABA" w:rsidP="00D93ABA">
      <w:pPr>
        <w:pStyle w:val="NO"/>
        <w:ind w:left="0" w:firstLine="0"/>
      </w:pPr>
      <w:r w:rsidRPr="00D66C64">
        <w:t>…</w:t>
      </w:r>
    </w:p>
    <w:p w14:paraId="273CD059" w14:textId="77777777" w:rsidR="00D93ABA" w:rsidRPr="00D66C64" w:rsidRDefault="00D93ABA" w:rsidP="00D93ABA">
      <w:r w:rsidRPr="00D66C64">
        <w:t>In order to allow the peer entity to reserve its required resources, if the precondition mechanism is enabled as specified in subclause 5.1.5A; the originating UE supporting the precondition mechanism should make use of the precondition mechanism, even if it does not require local resource reservation.</w:t>
      </w:r>
    </w:p>
    <w:p w14:paraId="6311A44C" w14:textId="77777777" w:rsidR="00D93ABA" w:rsidRPr="00D66C64" w:rsidRDefault="00D93ABA" w:rsidP="00D93ABA">
      <w:pPr>
        <w:rPr>
          <w:snapToGrid w:val="0"/>
        </w:rPr>
      </w:pPr>
      <w:r w:rsidRPr="00D66C64">
        <w:rPr>
          <w:snapToGrid w:val="0"/>
        </w:rPr>
        <w:t>Upon generating an initial INVITE request using the precondition mechanism, the UE shall:</w:t>
      </w:r>
    </w:p>
    <w:p w14:paraId="36D8D9C4" w14:textId="77777777" w:rsidR="00D93ABA" w:rsidRPr="00D66C64" w:rsidRDefault="00D93ABA" w:rsidP="00D93ABA">
      <w:pPr>
        <w:pStyle w:val="B10"/>
        <w:rPr>
          <w:snapToGrid w:val="0"/>
        </w:rPr>
      </w:pPr>
      <w:r w:rsidRPr="00D66C64">
        <w:rPr>
          <w:snapToGrid w:val="0"/>
        </w:rPr>
        <w:t>-</w:t>
      </w:r>
      <w:r w:rsidRPr="00D66C64">
        <w:rPr>
          <w:snapToGrid w:val="0"/>
        </w:rPr>
        <w:tab/>
        <w:t>indicate the support for reliable provisional responses and specify it using the Supported header field; and</w:t>
      </w:r>
    </w:p>
    <w:p w14:paraId="38270C18" w14:textId="77777777" w:rsidR="00D93ABA" w:rsidRPr="00D66C64" w:rsidRDefault="00D93ABA" w:rsidP="00D93ABA">
      <w:pPr>
        <w:pStyle w:val="B10"/>
      </w:pPr>
      <w:r w:rsidRPr="00D66C64">
        <w:rPr>
          <w:snapToGrid w:val="0"/>
        </w:rPr>
        <w:t>-</w:t>
      </w:r>
      <w:r w:rsidRPr="00D66C64">
        <w:rPr>
          <w:snapToGrid w:val="0"/>
        </w:rPr>
        <w:tab/>
        <w:t>indicate the support for the preconditions mechanism and specify it using the Supported header field.</w:t>
      </w:r>
    </w:p>
    <w:p w14:paraId="4D07D108" w14:textId="77777777" w:rsidR="00D93ABA" w:rsidRPr="00D66C64" w:rsidRDefault="00D93ABA" w:rsidP="00D93ABA">
      <w:pPr>
        <w:rPr>
          <w:snapToGrid w:val="0"/>
        </w:rPr>
      </w:pPr>
      <w:r w:rsidRPr="00D66C64">
        <w:rPr>
          <w:snapToGrid w:val="0"/>
        </w:rPr>
        <w:t>Upon generating an initial INVITE request using the precondition mechanism, the UE shall not indicate the requirement for the precondition mechanism by using the Require header field.</w:t>
      </w:r>
    </w:p>
    <w:p w14:paraId="3FEAF15B" w14:textId="77777777" w:rsidR="00D93ABA" w:rsidRPr="00D66C64" w:rsidRDefault="00D93ABA" w:rsidP="00D93ABA">
      <w:r w:rsidRPr="00D66C64">
        <w:t>During the session initiation, if the originating UE indicated the support for the precondition mechanism in the initial INVITE request and:</w:t>
      </w:r>
    </w:p>
    <w:p w14:paraId="3339F48B" w14:textId="77777777" w:rsidR="00D93ABA" w:rsidRPr="00D66C64" w:rsidRDefault="00D93ABA" w:rsidP="00D93ABA">
      <w:pPr>
        <w:pStyle w:val="B10"/>
      </w:pPr>
      <w:r w:rsidRPr="00D66C64">
        <w:t>a)</w:t>
      </w:r>
      <w:r w:rsidRPr="00D66C64">
        <w:tab/>
        <w:t>the received response with an SDP body includes a Require header field with "precondition" option-tag, the originating UE shall include a Require header field with the "precondition" option-tag:</w:t>
      </w:r>
    </w:p>
    <w:p w14:paraId="51675315" w14:textId="77777777" w:rsidR="00D93ABA" w:rsidRPr="00D66C64" w:rsidRDefault="00D93ABA" w:rsidP="00D93ABA">
      <w:pPr>
        <w:pStyle w:val="B2"/>
      </w:pPr>
      <w:r w:rsidRPr="00D66C64">
        <w:t>-</w:t>
      </w:r>
      <w:r w:rsidRPr="00D66C64">
        <w:tab/>
        <w:t>in subsequent requests that include an SDP body, that the originating UE sends in the same dialog as the response is received from; and</w:t>
      </w:r>
    </w:p>
    <w:p w14:paraId="03EB3DA0" w14:textId="77777777" w:rsidR="00D93ABA" w:rsidRPr="00D66C64" w:rsidRDefault="00D93ABA" w:rsidP="00D93ABA">
      <w:pPr>
        <w:pStyle w:val="B2"/>
      </w:pPr>
      <w:r w:rsidRPr="00D66C64">
        <w:t>-</w:t>
      </w:r>
      <w:r w:rsidRPr="00D66C64">
        <w:tab/>
        <w:t>in responses with an SDP body to subsequent requests that include an SDP body and include "precondition" option-tag in Supported header field or Require header field received in-dialog; or</w:t>
      </w:r>
    </w:p>
    <w:p w14:paraId="72A7D34D" w14:textId="77777777" w:rsidR="00D93ABA" w:rsidRPr="00D66C64" w:rsidRDefault="00D93ABA" w:rsidP="00D93ABA">
      <w:pPr>
        <w:pStyle w:val="B10"/>
      </w:pPr>
      <w:r w:rsidRPr="00D66C64">
        <w:lastRenderedPageBreak/>
        <w:t>b)</w:t>
      </w:r>
      <w:r w:rsidRPr="00D66C64">
        <w:tab/>
        <w:t xml:space="preserve">the received response with an SDP body does not include the "precondition" option-tag in the Require header field, </w:t>
      </w:r>
    </w:p>
    <w:p w14:paraId="2B62294F" w14:textId="77777777" w:rsidR="00D93ABA" w:rsidRPr="00D66C64" w:rsidRDefault="00D93ABA" w:rsidP="00D93ABA">
      <w:pPr>
        <w:pStyle w:val="B2"/>
      </w:pPr>
      <w:r w:rsidRPr="00D66C64">
        <w:t>-</w:t>
      </w:r>
      <w:r w:rsidRPr="00D66C64">
        <w:tab/>
        <w:t xml:space="preserve">in subsequent requests that include an SDP body, the originating UE shall not include a Require or Supported header field with "precondition" option-tag in the same dialog; </w:t>
      </w:r>
    </w:p>
    <w:p w14:paraId="6FD78ABF" w14:textId="77777777" w:rsidR="00D93ABA" w:rsidRPr="00D66C64" w:rsidRDefault="00D93ABA" w:rsidP="00D93ABA">
      <w:pPr>
        <w:pStyle w:val="B2"/>
      </w:pPr>
      <w:r w:rsidRPr="00D66C64">
        <w:t>-</w:t>
      </w:r>
      <w:r w:rsidRPr="00D66C64">
        <w:tab/>
        <w:t>in responses with an SDP body to subsequent requests with an SDP body but without "precondition" option-tag in the Require or Supported header field, the originating UE shall not include a Require or Supported header field with "precondition" option-tag in the same dialog; and</w:t>
      </w:r>
    </w:p>
    <w:p w14:paraId="3AF2B36E" w14:textId="77777777" w:rsidR="00D93ABA" w:rsidRPr="00D66C64" w:rsidRDefault="00D93ABA" w:rsidP="00D93ABA">
      <w:pPr>
        <w:pStyle w:val="B2"/>
      </w:pPr>
      <w:r w:rsidRPr="00D66C64">
        <w:t>-</w:t>
      </w:r>
      <w:r w:rsidRPr="00D66C64">
        <w:tab/>
        <w:t>in responses with an SDP body to subsequent requests with an SDP body and with "precondition" option-tag in the Require or Supported header field, the originating UE shall include a Require header field with "precondition" option-tag in the same dialog.</w:t>
      </w:r>
    </w:p>
    <w:p w14:paraId="0BDA4820" w14:textId="77777777" w:rsidR="00D93ABA" w:rsidRPr="00D66C64" w:rsidRDefault="00D93ABA" w:rsidP="00D93ABA">
      <w:pPr>
        <w:pStyle w:val="NO"/>
      </w:pPr>
      <w:r w:rsidRPr="00D66C64">
        <w:t>NOTE 2:</w:t>
      </w:r>
      <w:r w:rsidRPr="00D66C64">
        <w:tab/>
        <w:t>Table A.4 specifies that UE support of forking is required in accordance with RFC 3261 [26]. The UE can accept or reject any of the forked responses, for example, if the UE is capable of supporting a limited number of simultaneous transactions or early dialogs.</w:t>
      </w:r>
    </w:p>
    <w:p w14:paraId="500D99D6" w14:textId="77777777" w:rsidR="00D93ABA" w:rsidRPr="00D66C64" w:rsidRDefault="00D93ABA" w:rsidP="00D93ABA">
      <w:r w:rsidRPr="00D66C64">
        <w:t>Upon successful reservation of local resources the UE shall confirm the successful resource reservation (see subclause 6.1.2) within the next SIP request.</w:t>
      </w:r>
    </w:p>
    <w:p w14:paraId="34D39902" w14:textId="77777777" w:rsidR="00D93ABA" w:rsidRPr="00D66C64" w:rsidRDefault="00D93ABA" w:rsidP="00D93ABA">
      <w:pPr>
        <w:pStyle w:val="NO"/>
      </w:pPr>
      <w:r w:rsidRPr="00D66C64">
        <w:t>NOTE 3:</w:t>
      </w:r>
      <w:r w:rsidRPr="00D66C64">
        <w:tab/>
        <w:t>In case of the precondition mechanism being used on both sides, this confirmation will be sent in either a PRACK request or an UPDATE request. In case of the precondition mechanism not being supported on one or both sides, alternatively a reINVITE request can be used for this confirmation after a 200 (OK) response has been received for the initial INVITE request, in case the terminating UE does not support the PRACK request (as described in RFC 3262 [27]) and does not support the UPDATE request (as described in RFC 3311 [29]).</w:t>
      </w:r>
    </w:p>
    <w:p w14:paraId="34A1BBA4" w14:textId="77777777" w:rsidR="00D93ABA" w:rsidRPr="00D66C64" w:rsidRDefault="00D93ABA" w:rsidP="00D93ABA">
      <w:pPr>
        <w:pStyle w:val="NO"/>
        <w:rPr>
          <w:snapToGrid w:val="0"/>
        </w:rPr>
      </w:pPr>
      <w:r w:rsidRPr="00D66C64">
        <w:rPr>
          <w:snapToGrid w:val="0"/>
        </w:rPr>
        <w:t>NOTE 4:</w:t>
      </w:r>
      <w:r w:rsidRPr="00D66C64">
        <w:rPr>
          <w:snapToGrid w:val="0"/>
        </w:rPr>
        <w:tab/>
        <w:t>The UE can receive a P-Early-Media header field authorizing an early-media flow while the required preconditions, if any, are not met and/or the flow direction is not enabled by the SDP direction parameter. According to RFC 5009 [109], an authorized early-media flow can be established only if the necessary conditions related to the SDP negotiation are met. These conditions can evolve during the session establishment.</w:t>
      </w:r>
    </w:p>
    <w:p w14:paraId="3BA85B38" w14:textId="77777777" w:rsidR="00D93ABA" w:rsidRPr="00D66C64" w:rsidRDefault="00D93ABA" w:rsidP="00D93ABA">
      <w:pPr>
        <w:pStyle w:val="NO"/>
      </w:pPr>
      <w:r w:rsidRPr="00D66C64">
        <w:t>NOTE 5:</w:t>
      </w:r>
      <w:r w:rsidRPr="00D66C64">
        <w:tab/>
        <w:t>When the UE is confirming the successful resource reservation using an UPDATE request (or a PRACK request) and the UE receives a 180 (Ringing) response or a 200 (OK) response to the initial INVITE request before receiving a 200 (OK) response to the UPDATE request (or a 200 (OK) response to the PRACK request), the UE does not treat this as an error case and does not release the session.</w:t>
      </w:r>
    </w:p>
    <w:p w14:paraId="44C0489D" w14:textId="77777777" w:rsidR="00D93ABA" w:rsidRPr="00D66C64" w:rsidRDefault="00D93ABA" w:rsidP="00D93ABA">
      <w:pPr>
        <w:pStyle w:val="NO"/>
      </w:pPr>
      <w:r w:rsidRPr="00D66C64">
        <w:t>NOTE 6:</w:t>
      </w:r>
      <w:r w:rsidRPr="00D66C64">
        <w:tab/>
        <w:t>The UE procedures for rendering of the received early media and of the locally generated communication progress information are specified in 3GPP TS 24.628 [8ZF].</w:t>
      </w:r>
    </w:p>
    <w:p w14:paraId="1FAE7DA3" w14:textId="77777777" w:rsidR="00D93ABA" w:rsidRPr="00D66C64" w:rsidRDefault="00D93ABA" w:rsidP="00D93ABA">
      <w:r w:rsidRPr="00D66C64">
        <w:t>If the UE wishes to receive early media authorization indications, as described in RFC 5009 [109], the UE shall add the P-Early-Media header field with the "supported" parameter to the initial INVITE request.</w:t>
      </w:r>
    </w:p>
    <w:p w14:paraId="04169E73" w14:textId="77777777" w:rsidR="00D93ABA" w:rsidRPr="00D66C64" w:rsidRDefault="00D93ABA" w:rsidP="00D93ABA">
      <w:pPr>
        <w:rPr>
          <w:lang w:eastAsia="zh-CN"/>
        </w:rPr>
      </w:pPr>
      <w:r w:rsidRPr="00D66C64">
        <w:t>A UE supporting the Session Timer extension as described in RFC </w:t>
      </w:r>
      <w:r w:rsidRPr="00D66C64">
        <w:rPr>
          <w:lang w:eastAsia="ja-JP"/>
        </w:rPr>
        <w:t>4028</w:t>
      </w:r>
      <w:r w:rsidRPr="00D66C64">
        <w:t> [</w:t>
      </w:r>
      <w:r w:rsidRPr="00D66C64">
        <w:rPr>
          <w:lang w:eastAsia="ja-JP"/>
        </w:rPr>
        <w:t>58</w:t>
      </w:r>
      <w:r w:rsidRPr="00D66C64">
        <w:t>] may support the extension being configured using Session_Timer_Support node specified in</w:t>
      </w:r>
      <w:r w:rsidRPr="00D66C64">
        <w:rPr>
          <w:rFonts w:eastAsia="MS Mincho"/>
        </w:rPr>
        <w:t xml:space="preserve"> </w:t>
      </w:r>
      <w:r w:rsidRPr="00D66C64">
        <w:t>3GPP TS </w:t>
      </w:r>
      <w:r w:rsidRPr="00D66C64">
        <w:rPr>
          <w:rFonts w:eastAsia="MS Mincho"/>
        </w:rPr>
        <w:t>24.167 </w:t>
      </w:r>
      <w:r w:rsidRPr="00D66C64">
        <w:t>[8G].</w:t>
      </w:r>
    </w:p>
    <w:p w14:paraId="72C95926" w14:textId="77777777" w:rsidR="00D93ABA" w:rsidRPr="00D66C64" w:rsidRDefault="00D93ABA" w:rsidP="00D93ABA">
      <w:r w:rsidRPr="00D66C64">
        <w:t>If the UE supports the Session Timer extension, the UE shall include the option-tag "timer" in the Supported header field and should either insert a Session-Expires header field with the header field value set to the configured session timer interval value, or should not include the Session-Expires header field in the initial INVITE request. The header field value of the Session-Expires header field may be configured using local configuration or using the Session_Timer_Initial_Interval node specified in 3GPP 24.167 [8G]. If the UE is configured with both the local configuration and the Session_Timer_Initial_Interval node specified in 3GPP 24.167 [8G], then the local configuration shall take precedence.</w:t>
      </w:r>
    </w:p>
    <w:p w14:paraId="316DE990" w14:textId="77777777" w:rsidR="00D93ABA" w:rsidRPr="00D66C64" w:rsidRDefault="00D93ABA" w:rsidP="00D93ABA">
      <w:r w:rsidRPr="00D66C64">
        <w:t>If the UE inserts the Session-Expires header field in the initial INVITE request, the UE may also include the "refresher" parameter with the "refresher" parameter value set to "uac".</w:t>
      </w:r>
    </w:p>
    <w:p w14:paraId="60A5FC5F" w14:textId="77777777" w:rsidR="00D93ABA" w:rsidRPr="00D66C64" w:rsidRDefault="00D93ABA" w:rsidP="00D93ABA">
      <w:r w:rsidRPr="00D66C64">
        <w:t>…</w:t>
      </w:r>
    </w:p>
    <w:p w14:paraId="5ACFB827" w14:textId="3DF81397" w:rsidR="00D93ABA" w:rsidRPr="00D66C64" w:rsidRDefault="00D93ABA" w:rsidP="00D93ABA">
      <w:r w:rsidRPr="00D66C64">
        <w:t xml:space="preserve">The UE may include a "cic" tel </w:t>
      </w:r>
      <w:smartTag w:uri="urn:schemas-microsoft-com:office:smarttags" w:element="stockticker">
        <w:r w:rsidRPr="00D66C64">
          <w:t>URI</w:t>
        </w:r>
      </w:smartTag>
      <w:r w:rsidRPr="00D66C64">
        <w:t xml:space="preserve"> parameter in a tel </w:t>
      </w:r>
      <w:smartTag w:uri="urn:schemas-microsoft-com:office:smarttags" w:element="stockticker">
        <w:r w:rsidRPr="00D66C64">
          <w:t>URI</w:t>
        </w:r>
      </w:smartTag>
      <w:r w:rsidRPr="00D66C64">
        <w:t xml:space="preserve">, or in the userinfo part of a SIP </w:t>
      </w:r>
      <w:smartTag w:uri="urn:schemas-microsoft-com:office:smarttags" w:element="stockticker">
        <w:r w:rsidRPr="00D66C64">
          <w:t>URI</w:t>
        </w:r>
      </w:smartTag>
      <w:r w:rsidRPr="00D66C64">
        <w:t xml:space="preserve"> with user=phone, in the Request-</w:t>
      </w:r>
      <w:smartTag w:uri="urn:schemas-microsoft-com:office:smarttags" w:element="stockticker">
        <w:r w:rsidRPr="00D66C64">
          <w:t>URI</w:t>
        </w:r>
      </w:smartTag>
      <w:r w:rsidRPr="00D66C64">
        <w:t xml:space="preserve"> of an initial INVITE request if the UE wants to identify a user-</w:t>
      </w:r>
      <w:r w:rsidR="00925185" w:rsidRPr="00D66C64">
        <w:t>dialled</w:t>
      </w:r>
      <w:r w:rsidRPr="00D66C64">
        <w:t xml:space="preserve"> carrier, as described in RFC 4694 [112].</w:t>
      </w:r>
    </w:p>
    <w:p w14:paraId="6DD8A2BB" w14:textId="77777777" w:rsidR="00D93ABA" w:rsidRPr="00D66C64" w:rsidRDefault="00D93ABA" w:rsidP="00D93ABA">
      <w:pPr>
        <w:pStyle w:val="NO"/>
        <w:rPr>
          <w:snapToGrid w:val="0"/>
        </w:rPr>
      </w:pPr>
      <w:r w:rsidRPr="00D66C64">
        <w:rPr>
          <w:snapToGrid w:val="0"/>
        </w:rPr>
        <w:lastRenderedPageBreak/>
        <w:t>NOTE 8:</w:t>
      </w:r>
      <w:r w:rsidRPr="00D66C64">
        <w:rPr>
          <w:snapToGrid w:val="0"/>
        </w:rPr>
        <w:tab/>
        <w:t>The method whereby the UE determines when to include a "cic" tel-</w:t>
      </w:r>
      <w:smartTag w:uri="urn:schemas-microsoft-com:office:smarttags" w:element="stockticker">
        <w:r w:rsidRPr="00D66C64">
          <w:rPr>
            <w:snapToGrid w:val="0"/>
          </w:rPr>
          <w:t>URI</w:t>
        </w:r>
      </w:smartTag>
      <w:r w:rsidRPr="00D66C64">
        <w:rPr>
          <w:snapToGrid w:val="0"/>
        </w:rPr>
        <w:t xml:space="preserve"> parameter and what value it should contain is outside the scope of this document (e.g. the UE could use a locally configured digit map to look for special prefix digits that indicate the user has dialled a carrier).</w:t>
      </w:r>
    </w:p>
    <w:p w14:paraId="2AE7D5B9" w14:textId="77777777" w:rsidR="00D93ABA" w:rsidRPr="00D66C64" w:rsidRDefault="00D93ABA" w:rsidP="00D93ABA">
      <w:pPr>
        <w:pStyle w:val="NO"/>
        <w:rPr>
          <w:snapToGrid w:val="0"/>
        </w:rPr>
      </w:pPr>
      <w:r w:rsidRPr="00D66C64">
        <w:rPr>
          <w:snapToGrid w:val="0"/>
        </w:rPr>
        <w:t>NOTE 9:</w:t>
      </w:r>
      <w:r w:rsidRPr="00D66C64">
        <w:rPr>
          <w:snapToGrid w:val="0"/>
        </w:rPr>
        <w:tab/>
        <w:t>The value of the "cic" tel-</w:t>
      </w:r>
      <w:smartTag w:uri="urn:schemas-microsoft-com:office:smarttags" w:element="stockticker">
        <w:r w:rsidRPr="00D66C64">
          <w:rPr>
            <w:snapToGrid w:val="0"/>
          </w:rPr>
          <w:t>URI</w:t>
        </w:r>
      </w:smartTag>
      <w:r w:rsidRPr="00D66C64">
        <w:rPr>
          <w:snapToGrid w:val="0"/>
        </w:rPr>
        <w:t xml:space="preserve"> parameter reported by the UE is not dependent on UE location (e.g. the reported value is not affected by roaming scenarios).</w:t>
      </w:r>
    </w:p>
    <w:p w14:paraId="1AFEE25E" w14:textId="77777777" w:rsidR="00D93ABA" w:rsidRPr="00D66C64" w:rsidRDefault="00D93ABA" w:rsidP="00D93ABA">
      <w:r w:rsidRPr="00D66C64">
        <w:t>[TS 24.229, clause 6.1.1]:</w:t>
      </w:r>
    </w:p>
    <w:p w14:paraId="3F3EE08D" w14:textId="77777777" w:rsidR="00D93ABA" w:rsidRPr="00D66C64" w:rsidRDefault="00D93ABA" w:rsidP="00D93ABA">
      <w:r w:rsidRPr="00D66C64">
        <w:t xml:space="preserve">The "integration of resource management and SIP" extension is hereafter in this subclause referred to as "the precondition mechanism" and is defined in RFC 3312 [30] </w:t>
      </w:r>
      <w:r w:rsidRPr="00D66C64">
        <w:rPr>
          <w:snapToGrid w:val="0"/>
        </w:rPr>
        <w:t xml:space="preserve">as updated by </w:t>
      </w:r>
      <w:r w:rsidRPr="00D66C64">
        <w:t>RFC 4032 </w:t>
      </w:r>
      <w:r w:rsidRPr="00D66C64">
        <w:rPr>
          <w:snapToGrid w:val="0"/>
        </w:rPr>
        <w:t>[64]</w:t>
      </w:r>
      <w:r w:rsidRPr="00D66C64">
        <w:t>.</w:t>
      </w:r>
    </w:p>
    <w:p w14:paraId="6A396819" w14:textId="77777777" w:rsidR="00D93ABA" w:rsidRPr="00D66C64" w:rsidRDefault="00D93ABA" w:rsidP="00D93ABA">
      <w:pPr>
        <w:pStyle w:val="NO"/>
        <w:ind w:left="0" w:firstLine="0"/>
      </w:pPr>
      <w:r w:rsidRPr="00D66C64">
        <w:t>…</w:t>
      </w:r>
    </w:p>
    <w:p w14:paraId="375B6FFC" w14:textId="77777777" w:rsidR="00D93ABA" w:rsidRPr="00D66C64" w:rsidRDefault="00D93ABA" w:rsidP="00D93ABA">
      <w:pPr>
        <w:rPr>
          <w:snapToGrid w:val="0"/>
        </w:rPr>
      </w:pPr>
      <w:r w:rsidRPr="00D66C64">
        <w:rPr>
          <w:snapToGrid w:val="0"/>
        </w:rPr>
        <w:t>In order to support accurate bandwidth calculations, the UE may include the "a=ptime" attribute for all "audio" media lines as described in RFC 4566 [39]. If a UE receives an "audio" media line with "a=ptime" specified, the UE should transmit at the specified packetization rate. If a UE receives an "audio" media line which does not have "a=ptime" specified or the UE does not support the "a=ptime" attribute, the UE should transmit at the default codec packetization rate as defined in RFC 3551 [55A]. The UE will transmit consistent with the resources available from the network.</w:t>
      </w:r>
    </w:p>
    <w:p w14:paraId="49E3D569" w14:textId="77777777" w:rsidR="00D93ABA" w:rsidRPr="00D66C64" w:rsidRDefault="00D93ABA" w:rsidP="00D93ABA">
      <w:r w:rsidRPr="00D66C64">
        <w:t xml:space="preserve">For "video" and "audio" media types that use the </w:t>
      </w:r>
      <w:smartTag w:uri="urn:schemas-microsoft-com:office:smarttags" w:element="stockticker">
        <w:r w:rsidRPr="00D66C64">
          <w:t>RTP</w:t>
        </w:r>
      </w:smartTag>
      <w:r w:rsidRPr="00D66C64">
        <w:t>/RTCP and where the port number is not zero, the UE shall specify the proposed bandwidth for each media stream using the "b=" media descriptor and the "AS" bandwidth modifier in the SDP.</w:t>
      </w:r>
    </w:p>
    <w:p w14:paraId="447F0632" w14:textId="77777777" w:rsidR="00D93ABA" w:rsidRPr="00D66C64" w:rsidRDefault="00D93ABA" w:rsidP="00D93ABA">
      <w:pPr>
        <w:pStyle w:val="NO"/>
      </w:pPr>
      <w:r w:rsidRPr="00D66C64">
        <w:t>NOTE 2:</w:t>
      </w:r>
      <w:r w:rsidRPr="00D66C64">
        <w:tab/>
        <w:t>The above is the minimum requirement for all UEs. Additional requirements can be found in other specifications.</w:t>
      </w:r>
    </w:p>
    <w:p w14:paraId="581D78F7" w14:textId="77777777" w:rsidR="00D93ABA" w:rsidRPr="00D66C64" w:rsidRDefault="00D93ABA" w:rsidP="00D93ABA">
      <w:r w:rsidRPr="00D66C64">
        <w:t xml:space="preserve">For "video" and "audio" media types that use the </w:t>
      </w:r>
      <w:smartTag w:uri="urn:schemas-microsoft-com:office:smarttags" w:element="stockticker">
        <w:r w:rsidRPr="00D66C64">
          <w:t>RTP</w:t>
        </w:r>
      </w:smartTag>
      <w:r w:rsidRPr="00D66C64">
        <w:t>/RTCP and where the port number is not zero, the UE may include for each RTP payload type "a=bw-info" SDP attribute(s) (defined in clause 19 of 3GPP TS 26.114 [9B]) to indicate the additional bandwidth information. The "a=bw-info" SDP attribute line(s) shall be specified in accordance with 3GPP TS 26.114 [9B]. The value of the "a=bw-info" SDP attribute(s) may affect the assigned QoS which is defined in 3GPP TS 29.213 [13C].</w:t>
      </w:r>
    </w:p>
    <w:p w14:paraId="7DB67C89" w14:textId="77777777" w:rsidR="00D93ABA" w:rsidRPr="00D66C64" w:rsidRDefault="00D93ABA" w:rsidP="00D93ABA">
      <w:r w:rsidRPr="00D66C64">
        <w:t xml:space="preserve">For "video" and "audio" media types that utilize the </w:t>
      </w:r>
      <w:smartTag w:uri="urn:schemas-microsoft-com:office:smarttags" w:element="stockticker">
        <w:r w:rsidRPr="00D66C64">
          <w:t>RTP</w:t>
        </w:r>
      </w:smartTag>
      <w:r w:rsidRPr="00D66C64">
        <w:t>/RTCP, in addition to the "b=AS" parameter, the UE may specify the "b=TIAS", and "a=maxprate" parameters in accordance with RFC 3890 [152]. The value of the parameter shall be determined as described in RFC 3890 [152]. The value or absence of the "b=" parameter(s) may affect the assigned QoS which is defined in 3GPP TS 29.213 [13C].</w:t>
      </w:r>
    </w:p>
    <w:p w14:paraId="5CD487AF" w14:textId="77777777" w:rsidR="00D93ABA" w:rsidRPr="00D66C64" w:rsidRDefault="00D93ABA" w:rsidP="00D93ABA">
      <w:r w:rsidRPr="00D66C64">
        <w:t>If a UE receives a media line which contains both a=ptime and a=maxprate, the UE should use the a=maxprate value, if this attribute is supported.</w:t>
      </w:r>
    </w:p>
    <w:p w14:paraId="60661E69" w14:textId="77777777" w:rsidR="00D93ABA" w:rsidRPr="00D66C64" w:rsidRDefault="00D93ABA" w:rsidP="00D93ABA">
      <w:r w:rsidRPr="00D66C64">
        <w:t>If multiple codecs are specified on the media line, "a=maxprate" (or "a=ptime" if "a=maxprate" is not available or not supported) should be used to derive the packetization time used for all codecs specified on the media line. Given that not all codecs support identical ranges of packetization, the UE should ensure that the packetization derived by "a=maxprate" (or "a=ptime" if "a=maxprate" is not available or not supported) is a valid packetization time for each codec specified in the list.</w:t>
      </w:r>
    </w:p>
    <w:p w14:paraId="48A99A2E" w14:textId="77777777" w:rsidR="00D93ABA" w:rsidRPr="00D66C64" w:rsidRDefault="00D93ABA" w:rsidP="00D93ABA">
      <w:r w:rsidRPr="00D66C64">
        <w:t xml:space="preserve">If the media line in the SDP message body indicates the usage of </w:t>
      </w:r>
      <w:smartTag w:uri="urn:schemas-microsoft-com:office:smarttags" w:element="stockticker">
        <w:r w:rsidRPr="00D66C64">
          <w:t>RTP</w:t>
        </w:r>
      </w:smartTag>
      <w:r w:rsidRPr="00D66C64">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2D8CB01A" w14:textId="77777777" w:rsidR="00D93ABA" w:rsidRPr="00D66C64" w:rsidRDefault="00D93ABA" w:rsidP="00D93ABA">
      <w:r w:rsidRPr="00D66C64">
        <w:t>For other media streams the "b=" media descriptor may be included. The value or absence of the "b=" parameter will affect the assigned QoS which is defined in or 3GPP 29.213 [13C].</w:t>
      </w:r>
    </w:p>
    <w:p w14:paraId="094CA3AD" w14:textId="77777777" w:rsidR="00D93ABA" w:rsidRPr="00D66C64" w:rsidRDefault="00D93ABA" w:rsidP="00D93ABA">
      <w:pPr>
        <w:pStyle w:val="NO"/>
      </w:pPr>
      <w:r w:rsidRPr="00D66C64">
        <w:t>NOTE 3:</w:t>
      </w:r>
      <w:r w:rsidRPr="00D66C64">
        <w:tab/>
        <w:t>In a two-party session where both participants are active, the RTCP receiver reports are not sent, therefore, the RR bandwidth modifier will typically get the value of zero.</w:t>
      </w:r>
    </w:p>
    <w:p w14:paraId="5C2FC93C" w14:textId="77777777" w:rsidR="00D93ABA" w:rsidRPr="00D66C64" w:rsidRDefault="00D93ABA" w:rsidP="00D93ABA">
      <w:r w:rsidRPr="00D66C64">
        <w:t>…</w:t>
      </w:r>
    </w:p>
    <w:p w14:paraId="3047F524" w14:textId="77777777" w:rsidR="00D93ABA" w:rsidRPr="00D66C64" w:rsidRDefault="00D93ABA" w:rsidP="00D93ABA">
      <w:r w:rsidRPr="00D66C64">
        <w:t>In case of UE initiated resource reservation and if the UE determines resource reservation is needed, the UE shall start reserving its local resources whenever it has sufficient information about the media streams, media authorization and used codecs available.</w:t>
      </w:r>
    </w:p>
    <w:p w14:paraId="53942099" w14:textId="77777777" w:rsidR="00D93ABA" w:rsidRPr="00D66C64" w:rsidRDefault="00D93ABA" w:rsidP="00D93ABA">
      <w:pPr>
        <w:pStyle w:val="NO"/>
      </w:pPr>
      <w:r w:rsidRPr="00D66C64">
        <w:lastRenderedPageBreak/>
        <w:t>NOTE 4:</w:t>
      </w:r>
      <w:r w:rsidRPr="00D66C64">
        <w:tab/>
        <w:t>Based on this resource reservation can, in certain cases, be initiated immediately after the sending or receiving of the initial SDP offer.</w:t>
      </w:r>
    </w:p>
    <w:p w14:paraId="74B36219" w14:textId="77777777" w:rsidR="00D93ABA" w:rsidRPr="00D66C64" w:rsidRDefault="00D93ABA" w:rsidP="00D93ABA">
      <w:r w:rsidRPr="00D66C64">
        <w:t>[TS 26.114, clause 5.2.1.1]:</w:t>
      </w:r>
    </w:p>
    <w:p w14:paraId="20C75517" w14:textId="77777777" w:rsidR="00D93ABA" w:rsidRPr="00D66C64" w:rsidRDefault="00D93ABA" w:rsidP="00D93ABA">
      <w:r w:rsidRPr="00D66C64">
        <w:t>MTSI clients in terminals offering speech communication shall support narrowband, wideband and super-wideband communication. The only exception to this requirement is for the MTSI client in constrained terminal offering speech communication, in which case the MTSI client in constrained terminal shall support narrowband and wideband, and should support super-wideband communication.</w:t>
      </w:r>
    </w:p>
    <w:p w14:paraId="1A181E83" w14:textId="77777777" w:rsidR="00D93ABA" w:rsidRPr="00D66C64" w:rsidRDefault="00D93ABA" w:rsidP="00D93ABA">
      <w:r w:rsidRPr="00D66C64">
        <w:t>In addition, MTSI clients in terminals offering speech communication shall support:</w:t>
      </w:r>
    </w:p>
    <w:p w14:paraId="2A57422F" w14:textId="77777777" w:rsidR="00D93ABA" w:rsidRPr="00D66C64" w:rsidRDefault="00D93ABA" w:rsidP="00D93ABA">
      <w:pPr>
        <w:ind w:left="568" w:hanging="284"/>
      </w:pPr>
      <w:r w:rsidRPr="00D66C64">
        <w:t>-</w:t>
      </w:r>
      <w:r w:rsidRPr="00D66C64">
        <w:tab/>
        <w:t xml:space="preserve">.AMR speech codec (3GPP TS 26.071 [11], 3GPP TS 26.090 [12], 3GPP TS 26.073 [13] and 3GPP TS 26.104 [14]) including all 8 modes and source controlled rate operation </w:t>
      </w:r>
      <w:r w:rsidRPr="00D66C64">
        <w:rPr>
          <w:cs/>
        </w:rPr>
        <w:t>‎</w:t>
      </w:r>
      <w:r w:rsidRPr="00D66C64">
        <w:t>3GPP TS 26.093 [15]. The MTSI client in terminal shall be capable of operating with any subset of these 8 codec modes. More detailed codec requirements for the AMR codec are defined in clause 5.2.1.2.</w:t>
      </w:r>
    </w:p>
    <w:p w14:paraId="7092E08F" w14:textId="77777777" w:rsidR="00D93ABA" w:rsidRPr="00D66C64" w:rsidRDefault="00D93ABA" w:rsidP="00D93ABA">
      <w:r w:rsidRPr="00D66C64">
        <w:t>MTSI clients in terminals offering wideband speech communication at 16 kHz sampling frequency shall support:</w:t>
      </w:r>
    </w:p>
    <w:p w14:paraId="4DBDC5D5" w14:textId="77777777" w:rsidR="00D93ABA" w:rsidRPr="00D66C64" w:rsidRDefault="00D93ABA" w:rsidP="00D93ABA">
      <w:pPr>
        <w:ind w:left="568" w:hanging="284"/>
      </w:pPr>
      <w:r w:rsidRPr="00D66C64">
        <w:t>-</w:t>
      </w:r>
      <w:r w:rsidRPr="00D66C64">
        <w:tab/>
        <w:t xml:space="preserve">AMR-WB codec (3GPP TS 26.171 </w:t>
      </w:r>
      <w:r w:rsidRPr="00D66C64">
        <w:rPr>
          <w:cs/>
        </w:rPr>
        <w:t>‎‎</w:t>
      </w:r>
      <w:r w:rsidRPr="00D66C64">
        <w:t xml:space="preserve">[17], 3GPP TS 26.190 </w:t>
      </w:r>
      <w:r w:rsidRPr="00D66C64">
        <w:rPr>
          <w:cs/>
        </w:rPr>
        <w:t>‎</w:t>
      </w:r>
      <w:r w:rsidRPr="00D66C64">
        <w:t xml:space="preserve">[18], 3GPP TS 26.173 </w:t>
      </w:r>
      <w:r w:rsidRPr="00D66C64">
        <w:rPr>
          <w:cs/>
        </w:rPr>
        <w:t>‎</w:t>
      </w:r>
      <w:r w:rsidRPr="00D66C64">
        <w:t xml:space="preserve">[19] and 3GPP TS 26.204 [20]) including all 9 modes and source controlled rate operation </w:t>
      </w:r>
      <w:r w:rsidRPr="00D66C64">
        <w:rPr>
          <w:cs/>
        </w:rPr>
        <w:t>‎</w:t>
      </w:r>
      <w:r w:rsidRPr="00D66C64">
        <w:t>3GPP TS 26.193 [21]. The MTSI client in terminal shall be capable of operating with any subset of these 9 codec modes. More detailed codec requirements for the AMR-WB codec are defined in clause 5.2.1.3. When the EVS codec is supported, the EVS AMR-WB IO mode may serve as an alternative implementation of AMR-WB as defined in clause 5.2.1.4.</w:t>
      </w:r>
    </w:p>
    <w:p w14:paraId="045B6E33" w14:textId="77777777" w:rsidR="00D93ABA" w:rsidRPr="00D66C64" w:rsidRDefault="00D93ABA" w:rsidP="00D93ABA">
      <w:r w:rsidRPr="00D66C64">
        <w:t>MTSI clients in terminals offering super-wideband or fullband speech communication shall support:</w:t>
      </w:r>
    </w:p>
    <w:p w14:paraId="429F4AA2" w14:textId="77777777" w:rsidR="00D93ABA" w:rsidRPr="00D66C64" w:rsidRDefault="00D93ABA" w:rsidP="00D93ABA">
      <w:pPr>
        <w:ind w:left="568" w:hanging="284"/>
      </w:pPr>
      <w:r w:rsidRPr="00D66C64">
        <w:t>-</w:t>
      </w:r>
      <w:r w:rsidRPr="00D66C64">
        <w:tab/>
        <w:t>EVS codec ( TS 26.441 [121], TS 26.444 [124], TS 26.445 [125], TS 26.447 [127], TS 26.451 [131], TS 26.442 [122], TS 26.452 [165] and TS 26.443 [123]) as described below including functions for backwards compatibility with AMR-WB ( TS 26.446 [126]) and discontinuous transmission ( TS 26.449 [129] and TS 26.450 [130]). More detailed codec requirements for the EVS codec are defined in clause 5.2.1.4.</w:t>
      </w:r>
    </w:p>
    <w:p w14:paraId="73FEF3DA" w14:textId="77777777" w:rsidR="00D93ABA" w:rsidRPr="00D66C64" w:rsidRDefault="00D93ABA" w:rsidP="00D93ABA">
      <w:r w:rsidRPr="00D66C64">
        <w:t>Encoding of DTMF is described in Annex G.</w:t>
      </w:r>
    </w:p>
    <w:p w14:paraId="16DDEB95" w14:textId="77777777" w:rsidR="00D93ABA" w:rsidRPr="00D66C64" w:rsidRDefault="00D93ABA" w:rsidP="00D93ABA">
      <w:r w:rsidRPr="00D66C64">
        <w:t>[TS 26.114, clause 6.2.2.1]:</w:t>
      </w:r>
    </w:p>
    <w:p w14:paraId="5AA3707E" w14:textId="77777777" w:rsidR="00D93ABA" w:rsidRPr="00D66C64" w:rsidRDefault="00D93ABA" w:rsidP="00D93ABA">
      <w:pPr>
        <w:rPr>
          <w:lang w:eastAsia="ko-KR"/>
        </w:rPr>
      </w:pPr>
      <w:r w:rsidRPr="00D66C64">
        <w:t>For AMR or AMR-WB encoded media, the session setup shall determine the applicable bandwidth(s) as defined in clause 6.2.5, what RTP profile to use; if all codec modes can be used or if the operation needs to be restricted to a subset; if the bandwidth-efficient payload format can be used or if the octet-aligned payload format must be used; if codec mode changes shall be restricted to be aligned to only every other frame border or if codec mode changes can occur at any frame border; if codec mode changes must be restricted to only neighbouring modes within the negotiated codec mode set or if codec mode changes can be performed to any mode within the codec mode set; the number of speech frames that should be encapsulated in each RTP packet and the maximum number of speech frames that may be encapsulated in each RTP packet.</w:t>
      </w:r>
      <w:r w:rsidRPr="00D66C64">
        <w:rPr>
          <w:lang w:eastAsia="ko-KR"/>
        </w:rPr>
        <w:t xml:space="preserve"> For EVS encoded media, the session setup shall determine the RTP profile to use in the session.</w:t>
      </w:r>
    </w:p>
    <w:p w14:paraId="4B1F88E9" w14:textId="77777777" w:rsidR="00D93ABA" w:rsidRPr="00D66C64" w:rsidRDefault="00D93ABA" w:rsidP="00D93ABA">
      <w:r w:rsidRPr="00D66C64">
        <w:t>If the session setup negotiation concludes that multiple configuration variants are possible in the session then the default operation should be used as far as the agreed parameters allow, see clause 7.5.2.1. It should be noted that the default configurations are slightly different for different access types.</w:t>
      </w:r>
    </w:p>
    <w:p w14:paraId="13D42525" w14:textId="77777777" w:rsidR="00D93ABA" w:rsidRPr="00D66C64" w:rsidRDefault="00D93ABA" w:rsidP="00D93ABA">
      <w:r w:rsidRPr="00D66C64">
        <w:t>An MTSI client offering a speech media session for narrow-band speech and/or wide-band speech should generate an SDP offer according to the examples in Annexes A.1 to A.3. An MTSI client offering EVS should generate an SDP offer according to the examples in Annex A.14.</w:t>
      </w:r>
    </w:p>
    <w:p w14:paraId="4CA1AF64" w14:textId="77777777" w:rsidR="00D93ABA" w:rsidRPr="00D66C64" w:rsidRDefault="00D93ABA" w:rsidP="00D93ABA">
      <w:r w:rsidRPr="00D66C64">
        <w:t xml:space="preserve">An MTSI client in terminal supporting EVS should support the RTCP-APP signalling for speech adaptation defined clause 10.2.1, and shall support the RTCP-APP signalling when the MTSI client in terminal supports adaptation for call cases where the RTP-based CMR cannot be used. </w:t>
      </w:r>
    </w:p>
    <w:p w14:paraId="71D27CF2" w14:textId="77777777" w:rsidR="00D93ABA" w:rsidRPr="00D66C64" w:rsidRDefault="00D93ABA" w:rsidP="00D93ABA">
      <w:pPr>
        <w:pStyle w:val="NO"/>
      </w:pPr>
      <w:r w:rsidRPr="00D66C64">
        <w:t>NOTE 1:</w:t>
      </w:r>
      <w:r w:rsidRPr="00D66C64">
        <w:tab/>
        <w:t>Examples of call cases where the RTP-based CMR cannot be used are: when the RTP-based CMR is disabled; or for uni-directional media (sendonly or recvonly).</w:t>
      </w:r>
    </w:p>
    <w:p w14:paraId="33104627" w14:textId="77777777" w:rsidR="00D93ABA" w:rsidRPr="00D66C64" w:rsidRDefault="00D93ABA" w:rsidP="00925185">
      <w:r w:rsidRPr="00D66C64">
        <w:t>Some of the request messages are generic for all speech codecs while other request messages are codec-specific. Request messages that can be used in a session are negotiated in SDP, see clause 10.2.3.</w:t>
      </w:r>
    </w:p>
    <w:p w14:paraId="126011EC" w14:textId="77777777" w:rsidR="00D93ABA" w:rsidRPr="00D66C64" w:rsidRDefault="00D93ABA" w:rsidP="00D93ABA">
      <w:r w:rsidRPr="00D66C64">
        <w:t>[TS 26.114, clause 6.2.2.3]:</w:t>
      </w:r>
    </w:p>
    <w:p w14:paraId="0A9C56B7" w14:textId="77777777" w:rsidR="00D93ABA" w:rsidRPr="00D66C64" w:rsidRDefault="00D93ABA" w:rsidP="00D93ABA">
      <w:r w:rsidRPr="00D66C64">
        <w:lastRenderedPageBreak/>
        <w:t>An MTSI client in terminal must understand all the payload format options that are defined in RFC 4867 [28]</w:t>
      </w:r>
      <w:r w:rsidRPr="00D66C64">
        <w:rPr>
          <w:lang w:eastAsia="ko-KR"/>
        </w:rPr>
        <w:t>, and in [125]</w:t>
      </w:r>
      <w:r w:rsidRPr="00D66C64">
        <w:t>. It does not have to support operating according to all these options but must be capable to properly accepting or rejecting all options.</w:t>
      </w:r>
    </w:p>
    <w:p w14:paraId="2AB76500" w14:textId="77777777" w:rsidR="00D93ABA" w:rsidRPr="00D66C64" w:rsidRDefault="00D93ABA" w:rsidP="00D93ABA">
      <w:r w:rsidRPr="00D66C64">
        <w:t>The SDP answer depends on many factors, for example:</w:t>
      </w:r>
    </w:p>
    <w:p w14:paraId="58AA8585" w14:textId="77777777" w:rsidR="00D93ABA" w:rsidRPr="00D66C64" w:rsidRDefault="00D93ABA" w:rsidP="00D93ABA">
      <w:pPr>
        <w:pStyle w:val="B10"/>
      </w:pPr>
      <w:r w:rsidRPr="00D66C64">
        <w:t>-</w:t>
      </w:r>
      <w:r w:rsidRPr="00D66C64">
        <w:tab/>
        <w:t>what is included in the SDP offer and in what preference order that is defined. The SDP offer will probably be different if it is generated by another MTSI client in terminal, by an MTSI MGW, a TISPAN client or some other VoIP client that does not follow this specification;</w:t>
      </w:r>
    </w:p>
    <w:p w14:paraId="20D114F6" w14:textId="77777777" w:rsidR="00D93ABA" w:rsidRPr="00D66C64" w:rsidRDefault="00D93ABA" w:rsidP="00D93ABA">
      <w:pPr>
        <w:pStyle w:val="B10"/>
      </w:pPr>
      <w:r w:rsidRPr="00D66C64">
        <w:t>-</w:t>
      </w:r>
      <w:r w:rsidRPr="00D66C64">
        <w:tab/>
        <w:t>if terminal and/or network resources are available; and:</w:t>
      </w:r>
    </w:p>
    <w:p w14:paraId="101DEC73" w14:textId="77777777" w:rsidR="00D93ABA" w:rsidRPr="00D66C64" w:rsidRDefault="00D93ABA" w:rsidP="00D93ABA">
      <w:pPr>
        <w:pStyle w:val="B10"/>
      </w:pPr>
      <w:r w:rsidRPr="00D66C64">
        <w:t>-</w:t>
      </w:r>
      <w:r w:rsidRPr="00D66C64">
        <w:tab/>
        <w:t>if there are other configurations, for example defined with OMA-DM, that mandate, recommend or prevent some configurations.</w:t>
      </w:r>
    </w:p>
    <w:p w14:paraId="6704AB67" w14:textId="77777777" w:rsidR="00D93ABA" w:rsidRPr="00D66C64" w:rsidRDefault="00D93ABA" w:rsidP="00D93ABA">
      <w:r w:rsidRPr="00D66C64">
        <w:t>Table 6.3 describes requirements and recommendations for handling of the AMR payload format parameters and for how to generate the SDP answer.</w:t>
      </w:r>
    </w:p>
    <w:p w14:paraId="11F9D3B2" w14:textId="6CA5D2D0" w:rsidR="00D93ABA" w:rsidRPr="00D66C64" w:rsidRDefault="00D93ABA" w:rsidP="00925185">
      <w:pPr>
        <w:rPr>
          <w:lang w:eastAsia="ko-KR"/>
        </w:rPr>
      </w:pPr>
      <w:r w:rsidRPr="00D66C64">
        <w:t>NOTE 1:</w:t>
      </w:r>
      <w:r w:rsidRPr="00D66C64">
        <w:tab/>
        <w:t>An MTSI client in terminal may support more features than what is required by this specification, e.g. crc, robust sorting and interleaving. Table 6.3 describes the handling of the AMR payload format parameters when the MTSI client implementation supports only those features that are required by this specification. Tables 6.</w:t>
      </w:r>
      <w:r w:rsidRPr="00D66C64">
        <w:rPr>
          <w:lang w:eastAsia="ko-KR"/>
        </w:rPr>
        <w:t>3a-6.3c</w:t>
      </w:r>
      <w:r w:rsidRPr="00D66C64">
        <w:t xml:space="preserve"> describe the handling of the </w:t>
      </w:r>
      <w:r w:rsidRPr="00D66C64">
        <w:rPr>
          <w:lang w:eastAsia="ko-KR"/>
        </w:rPr>
        <w:t>EVS</w:t>
      </w:r>
      <w:r w:rsidRPr="00D66C64">
        <w:t xml:space="preserve"> payload format parameters</w:t>
      </w:r>
      <w:r w:rsidRPr="00D66C64">
        <w:rPr>
          <w:lang w:eastAsia="ko-KR"/>
        </w:rPr>
        <w:t>.</w:t>
      </w:r>
    </w:p>
    <w:p w14:paraId="383AFC47" w14:textId="77777777" w:rsidR="00D93ABA" w:rsidRPr="00D66C64" w:rsidRDefault="00D93ABA" w:rsidP="00D93ABA">
      <w:pPr>
        <w:pStyle w:val="TH"/>
      </w:pPr>
      <w:r w:rsidRPr="00D66C64">
        <w:lastRenderedPageBreak/>
        <w:t>Table 6.3: Handling of the AMR-NB and AMR-WB SDP parameters in the received SDP offer and in the SDP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01"/>
        <w:gridCol w:w="3969"/>
        <w:gridCol w:w="3969"/>
      </w:tblGrid>
      <w:tr w:rsidR="00D93ABA" w:rsidRPr="00D66C64" w14:paraId="5DCAA295" w14:textId="77777777" w:rsidTr="00B9063D">
        <w:trPr>
          <w:tblHeader/>
        </w:trPr>
        <w:tc>
          <w:tcPr>
            <w:tcW w:w="1701" w:type="dxa"/>
            <w:shd w:val="clear" w:color="auto" w:fill="auto"/>
          </w:tcPr>
          <w:p w14:paraId="49ECF480" w14:textId="77777777" w:rsidR="00D93ABA" w:rsidRPr="00D66C64" w:rsidRDefault="00D93ABA" w:rsidP="00B9063D">
            <w:pPr>
              <w:pStyle w:val="TAH"/>
              <w:widowControl w:val="0"/>
              <w:tabs>
                <w:tab w:val="left" w:pos="1418"/>
                <w:tab w:val="left" w:pos="2835"/>
                <w:tab w:val="left" w:pos="4253"/>
                <w:tab w:val="left" w:pos="5670"/>
                <w:tab w:val="left" w:pos="7088"/>
                <w:tab w:val="left" w:pos="8505"/>
              </w:tabs>
              <w:spacing w:before="60"/>
            </w:pPr>
            <w:r w:rsidRPr="00D66C64">
              <w:t>Parameter in the received SDP offer</w:t>
            </w:r>
          </w:p>
        </w:tc>
        <w:tc>
          <w:tcPr>
            <w:tcW w:w="3969" w:type="dxa"/>
            <w:shd w:val="clear" w:color="auto" w:fill="auto"/>
          </w:tcPr>
          <w:p w14:paraId="226CC1FF" w14:textId="77777777" w:rsidR="00D93ABA" w:rsidRPr="00D66C64" w:rsidRDefault="00D93ABA" w:rsidP="00B9063D">
            <w:pPr>
              <w:pStyle w:val="TAH"/>
              <w:widowControl w:val="0"/>
              <w:tabs>
                <w:tab w:val="left" w:pos="1418"/>
                <w:tab w:val="left" w:pos="2835"/>
                <w:tab w:val="left" w:pos="4253"/>
                <w:tab w:val="left" w:pos="5670"/>
                <w:tab w:val="left" w:pos="7088"/>
                <w:tab w:val="left" w:pos="8505"/>
              </w:tabs>
              <w:spacing w:before="60"/>
            </w:pPr>
            <w:r w:rsidRPr="00D66C64">
              <w:t>Comments</w:t>
            </w:r>
          </w:p>
        </w:tc>
        <w:tc>
          <w:tcPr>
            <w:tcW w:w="3969" w:type="dxa"/>
            <w:shd w:val="clear" w:color="auto" w:fill="auto"/>
          </w:tcPr>
          <w:p w14:paraId="415B11E7" w14:textId="77777777" w:rsidR="00D93ABA" w:rsidRPr="00D66C64" w:rsidRDefault="00D93ABA" w:rsidP="00B9063D">
            <w:pPr>
              <w:pStyle w:val="TAH"/>
              <w:widowControl w:val="0"/>
              <w:tabs>
                <w:tab w:val="left" w:pos="1418"/>
                <w:tab w:val="left" w:pos="2835"/>
                <w:tab w:val="left" w:pos="4253"/>
                <w:tab w:val="left" w:pos="5670"/>
                <w:tab w:val="left" w:pos="7088"/>
                <w:tab w:val="left" w:pos="8505"/>
              </w:tabs>
              <w:spacing w:before="60"/>
            </w:pPr>
            <w:r w:rsidRPr="00D66C64">
              <w:t>Handling</w:t>
            </w:r>
          </w:p>
        </w:tc>
      </w:tr>
      <w:tr w:rsidR="00D93ABA" w:rsidRPr="00D66C64" w14:paraId="0D3B6053" w14:textId="77777777" w:rsidTr="00B9063D">
        <w:tc>
          <w:tcPr>
            <w:tcW w:w="1701" w:type="dxa"/>
            <w:shd w:val="clear" w:color="auto" w:fill="auto"/>
          </w:tcPr>
          <w:p w14:paraId="41CC1BE6"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Codec</w:t>
            </w:r>
          </w:p>
        </w:tc>
        <w:tc>
          <w:tcPr>
            <w:tcW w:w="3969" w:type="dxa"/>
            <w:shd w:val="clear" w:color="auto" w:fill="auto"/>
          </w:tcPr>
          <w:p w14:paraId="4E57245D"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Wide-band speech is preferable over narrow-band speech</w:t>
            </w:r>
          </w:p>
        </w:tc>
        <w:tc>
          <w:tcPr>
            <w:tcW w:w="3969" w:type="dxa"/>
            <w:shd w:val="clear" w:color="auto" w:fill="auto"/>
          </w:tcPr>
          <w:p w14:paraId="001AED8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If both AMR-WB and AMR-NB are offered and if AMR-WB is supported by the answering MTSI client in terminal then it shall select to use the AMR-WB codec and include this codec in the SDP answer, unless another preference order is indicated in the SDP offer. If the MTSI client in terminal only supports AMR-NB then this codec shall be selected to be used and shall be included in the SDP answer.</w:t>
            </w:r>
          </w:p>
          <w:p w14:paraId="24167962" w14:textId="77777777" w:rsidR="00D93ABA" w:rsidRPr="00D66C64" w:rsidDel="00406913" w:rsidRDefault="00D93ABA" w:rsidP="00B9063D">
            <w:pPr>
              <w:pStyle w:val="TAL"/>
              <w:widowControl w:val="0"/>
              <w:tabs>
                <w:tab w:val="left" w:pos="1418"/>
                <w:tab w:val="left" w:pos="2835"/>
                <w:tab w:val="left" w:pos="4253"/>
                <w:tab w:val="left" w:pos="5670"/>
                <w:tab w:val="left" w:pos="7088"/>
                <w:tab w:val="left" w:pos="8505"/>
              </w:tabs>
              <w:spacing w:before="60"/>
            </w:pPr>
            <w:r w:rsidRPr="00D66C64">
              <w:t>The SDP answer shall only include one RTP Payload Type for speech, see NOTE 1.</w:t>
            </w:r>
          </w:p>
        </w:tc>
      </w:tr>
      <w:tr w:rsidR="00D93ABA" w:rsidRPr="00D66C64" w14:paraId="0E48FE3F" w14:textId="77777777" w:rsidTr="00B9063D">
        <w:tc>
          <w:tcPr>
            <w:tcW w:w="1701" w:type="dxa"/>
            <w:shd w:val="clear" w:color="auto" w:fill="auto"/>
          </w:tcPr>
          <w:p w14:paraId="39EB0919"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octet-align</w:t>
            </w:r>
          </w:p>
        </w:tc>
        <w:tc>
          <w:tcPr>
            <w:tcW w:w="3969" w:type="dxa"/>
            <w:shd w:val="clear" w:color="auto" w:fill="auto"/>
          </w:tcPr>
          <w:p w14:paraId="08C8DFB9"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Both the bandwidth-efficient and the octet-aligned payload formats are supported by the MTSI client in terminal.</w:t>
            </w:r>
          </w:p>
          <w:p w14:paraId="1D3B754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MTSI MGWs for GERAN or UTRAN are likely to either not include the octet-align parameter or to offer octet-align=0.</w:t>
            </w:r>
          </w:p>
          <w:p w14:paraId="0D0FF48D"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bandwidth-efficient payload format is preferable over the octet-aligned payload format.</w:t>
            </w:r>
          </w:p>
        </w:tc>
        <w:tc>
          <w:tcPr>
            <w:tcW w:w="3969" w:type="dxa"/>
            <w:shd w:val="clear" w:color="auto" w:fill="auto"/>
          </w:tcPr>
          <w:p w14:paraId="38257614"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offer shall not be rejected purely based on the offered payload format variant.</w:t>
            </w:r>
          </w:p>
          <w:p w14:paraId="102FA13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If both bandwidth-efficient and octet-aligned are included in the received SDP offer then the MTSI client in terminal shall select the bandwidth-efficient payload format and include it in the configuration in the SDP answer.</w:t>
            </w:r>
          </w:p>
        </w:tc>
      </w:tr>
      <w:tr w:rsidR="00D93ABA" w:rsidRPr="00D66C64" w14:paraId="595DF361" w14:textId="77777777" w:rsidTr="00B9063D">
        <w:tc>
          <w:tcPr>
            <w:tcW w:w="1701" w:type="dxa"/>
            <w:shd w:val="clear" w:color="auto" w:fill="auto"/>
          </w:tcPr>
          <w:p w14:paraId="214E780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mode-set</w:t>
            </w:r>
          </w:p>
        </w:tc>
        <w:tc>
          <w:tcPr>
            <w:tcW w:w="3969" w:type="dxa"/>
            <w:shd w:val="clear" w:color="auto" w:fill="auto"/>
          </w:tcPr>
          <w:p w14:paraId="5A5E6BE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can interoperate properly with whatever mode-set the other end-point offers or if no mode-set is offered.</w:t>
            </w:r>
          </w:p>
          <w:p w14:paraId="735F00F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possibilities to use the higher bit rate codec modes also depend on the offered bandwidth.</w:t>
            </w:r>
          </w:p>
          <w:p w14:paraId="1EB5FC5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MTSI MGWs for GERAN or UTRAN inter-working are likely to include the mode-set in the offer if in case the intention is to use TFO or TrFO.</w:t>
            </w:r>
          </w:p>
          <w:p w14:paraId="469DACE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 sets that give more adaptation possibilities are preferable over mode-sets with fewer or no adaptation possibilities.</w:t>
            </w:r>
          </w:p>
          <w:p w14:paraId="2A0009D1"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An MTSI client in terminal may be configured with a preferred mode set. Otherwise, the preferred mode-set for AMR-NB is {12.2, 7.4, 5.9, 4.75} and for AMR-WB it is {12.65, 8.85 and 6.60}.</w:t>
            </w:r>
          </w:p>
        </w:tc>
        <w:tc>
          <w:tcPr>
            <w:tcW w:w="3969" w:type="dxa"/>
            <w:shd w:val="clear" w:color="auto" w:fill="auto"/>
          </w:tcPr>
          <w:p w14:paraId="5E856B3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offer shall not be rejected purely based on the offered mode-set.</w:t>
            </w:r>
          </w:p>
          <w:p w14:paraId="3F6F2A72"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If only one mode-set is offered then the MTSI client in terminal shall select to use this and include the same mode-set in the SDP answer.</w:t>
            </w:r>
          </w:p>
          <w:p w14:paraId="26BC2ED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If several different payload types for the same codec with different mode-sets (possibly including one or more payload type without mode set) are included in the received SDP offer</w:t>
            </w:r>
            <w:r w:rsidRPr="00D66C64">
              <w:rPr>
                <w:lang w:eastAsia="ko-KR"/>
              </w:rPr>
              <w:t>,</w:t>
            </w:r>
            <w:r w:rsidRPr="00D66C64">
              <w:t xml:space="preserve"> then the MTSI client in terminal should select in the first hand the mode-set that provides the largest degrees of freedom for codec mode adaptation and in the second hand the mode-set that is closest to the preferred mode sets.</w:t>
            </w:r>
          </w:p>
          <w:p w14:paraId="1C5E606D"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 xml:space="preserve">If only a payload type without mode-set has been offered, or if an MTSI client in terminal selects a payload type without mode-set from among the offered ones, and the MTSI client in terminal </w:t>
            </w:r>
            <w:r w:rsidRPr="00D66C64">
              <w:rPr>
                <w:lang w:eastAsia="ko-KR"/>
              </w:rPr>
              <w:t>intends</w:t>
            </w:r>
            <w:r w:rsidRPr="00D66C64">
              <w:t xml:space="preserve"> to use only some modes (e.g. one of the preferred mode sets defined at left), then the MTSI client in terminal should include</w:t>
            </w:r>
            <w:r w:rsidRPr="00D66C64">
              <w:rPr>
                <w:lang w:eastAsia="ko-KR"/>
              </w:rPr>
              <w:t xml:space="preserve"> these </w:t>
            </w:r>
            <w:r w:rsidRPr="00D66C64">
              <w:t>modes as the mode-set.</w:t>
            </w:r>
          </w:p>
          <w:p w14:paraId="6BA5F96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There are also dependencies between the mode-set and the SDP b=AS bandwidth parameter; see Clause 6.2.5.2.</w:t>
            </w:r>
          </w:p>
        </w:tc>
      </w:tr>
      <w:tr w:rsidR="00D93ABA" w:rsidRPr="00D66C64" w14:paraId="31C1114D" w14:textId="77777777" w:rsidTr="00B9063D">
        <w:tc>
          <w:tcPr>
            <w:tcW w:w="1701" w:type="dxa"/>
            <w:shd w:val="clear" w:color="auto" w:fill="auto"/>
          </w:tcPr>
          <w:p w14:paraId="044EBFF6"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mode-change-period</w:t>
            </w:r>
          </w:p>
        </w:tc>
        <w:tc>
          <w:tcPr>
            <w:tcW w:w="3969" w:type="dxa"/>
            <w:shd w:val="clear" w:color="auto" w:fill="auto"/>
          </w:tcPr>
          <w:p w14:paraId="5C26ED2C"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rPr>
                <w:bCs/>
              </w:rPr>
            </w:pPr>
            <w:r w:rsidRPr="00D66C64">
              <w:rPr>
                <w:bCs/>
              </w:rPr>
              <w:t>The MTSI client in terminal can interoperate properly with whatever mode-change-period the other end-point offers.</w:t>
            </w:r>
          </w:p>
          <w:p w14:paraId="5C65A2A6"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rPr>
                <w:bCs/>
              </w:rPr>
            </w:pPr>
            <w:r w:rsidRPr="00D66C64">
              <w:rPr>
                <w:bCs/>
              </w:rPr>
              <w:t>MTSI MGWs for GERAN or UTRAN inter-working are likely to include mode-change-period=2 in the offer</w:t>
            </w:r>
            <w:r w:rsidRPr="00D66C64">
              <w:t xml:space="preserve"> if in case the intention is to use TFO or TrFO</w:t>
            </w:r>
            <w:r w:rsidRPr="00D66C64">
              <w:rPr>
                <w:bCs/>
              </w:rPr>
              <w:t>.</w:t>
            </w:r>
          </w:p>
        </w:tc>
        <w:tc>
          <w:tcPr>
            <w:tcW w:w="3969" w:type="dxa"/>
            <w:shd w:val="clear" w:color="auto" w:fill="auto"/>
          </w:tcPr>
          <w:p w14:paraId="421DA93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rPr>
                <w:bCs/>
              </w:rPr>
            </w:pPr>
            <w:r w:rsidRPr="00D66C64">
              <w:t>The offer shall not be rejected purely based on the offered</w:t>
            </w:r>
            <w:r w:rsidRPr="00D66C64">
              <w:rPr>
                <w:bCs/>
              </w:rPr>
              <w:t xml:space="preserve"> mode-change-period.</w:t>
            </w:r>
          </w:p>
          <w:p w14:paraId="06F0DCC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rPr>
                <w:bCs/>
              </w:rPr>
            </w:pPr>
            <w:r w:rsidRPr="00D66C64">
              <w:rPr>
                <w:bCs/>
              </w:rPr>
              <w:t>If the received SDP offer defines mode-change-period=2 then this information shall be used to determine the mode changes for AMR-NB or AMR-WB encoded media that the MTSI client in terminal sends.</w:t>
            </w:r>
          </w:p>
          <w:p w14:paraId="61526A3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rPr>
                <w:bCs/>
              </w:rPr>
            </w:pPr>
            <w:r w:rsidRPr="00D66C64">
              <w:rPr>
                <w:bCs/>
              </w:rPr>
              <w:t>The MTSI client in terminal should not include the mode-change-period parameter in the SDP answer since it has no corresponding limitations.</w:t>
            </w:r>
          </w:p>
        </w:tc>
      </w:tr>
      <w:tr w:rsidR="00D93ABA" w:rsidRPr="00D66C64" w14:paraId="19201456" w14:textId="77777777" w:rsidTr="00B9063D">
        <w:tc>
          <w:tcPr>
            <w:tcW w:w="1701" w:type="dxa"/>
            <w:shd w:val="clear" w:color="auto" w:fill="auto"/>
          </w:tcPr>
          <w:p w14:paraId="56C18A9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mode-change-capability</w:t>
            </w:r>
          </w:p>
        </w:tc>
        <w:tc>
          <w:tcPr>
            <w:tcW w:w="3969" w:type="dxa"/>
            <w:shd w:val="clear" w:color="auto" w:fill="auto"/>
          </w:tcPr>
          <w:p w14:paraId="59EEB7F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can interoperate with whatever capabilities the other end-point declares.</w:t>
            </w:r>
          </w:p>
        </w:tc>
        <w:tc>
          <w:tcPr>
            <w:tcW w:w="3969" w:type="dxa"/>
            <w:shd w:val="clear" w:color="auto" w:fill="auto"/>
          </w:tcPr>
          <w:p w14:paraId="36147B4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offer shall not be rejected purely based on the offered mode-change-capability.</w:t>
            </w:r>
          </w:p>
          <w:p w14:paraId="4AC98ED5"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 xml:space="preserve">The mode-change-capability information should </w:t>
            </w:r>
            <w:r w:rsidRPr="00D66C64">
              <w:lastRenderedPageBreak/>
              <w:t>be used to determine a proper value, or prevent using an improper value, for mode-change-period in the SDP answer, see above. If the offer includes mode-change-capability=1, then the MTSI client in terminal shall not offer mode-change-period=2 in the answer.</w:t>
            </w:r>
          </w:p>
          <w:p w14:paraId="317964E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shall include mode-change-capability=2 in the SDP answer since it is required to support restricting mode changes to every other frame.</w:t>
            </w:r>
          </w:p>
        </w:tc>
      </w:tr>
      <w:tr w:rsidR="00D93ABA" w:rsidRPr="00D66C64" w14:paraId="463D645C" w14:textId="77777777" w:rsidTr="00B9063D">
        <w:tc>
          <w:tcPr>
            <w:tcW w:w="1701" w:type="dxa"/>
            <w:shd w:val="clear" w:color="auto" w:fill="auto"/>
          </w:tcPr>
          <w:p w14:paraId="7EB8DFBC"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lastRenderedPageBreak/>
              <w:t>mode-change-neighbor</w:t>
            </w:r>
          </w:p>
        </w:tc>
        <w:tc>
          <w:tcPr>
            <w:tcW w:w="3969" w:type="dxa"/>
            <w:shd w:val="clear" w:color="auto" w:fill="auto"/>
          </w:tcPr>
          <w:p w14:paraId="156C2DD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can interoperate with whatever limitations the other end-point offers.</w:t>
            </w:r>
          </w:p>
        </w:tc>
        <w:tc>
          <w:tcPr>
            <w:tcW w:w="3969" w:type="dxa"/>
            <w:shd w:val="clear" w:color="auto" w:fill="auto"/>
          </w:tcPr>
          <w:p w14:paraId="7227D61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offer shall not be rejected purely based on the offered mode-change-neighbor.</w:t>
            </w:r>
          </w:p>
          <w:p w14:paraId="7D4D1EA6"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shall use this information to determine how mode changes can be performed for AMR-NB or AMR-WB encoded media that the MTSI client in terminal sends.</w:t>
            </w:r>
          </w:p>
          <w:p w14:paraId="129DAE8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shall not include the mode-change-neighbor parameter in the SDP answer since it has no corresponding limitations.</w:t>
            </w:r>
          </w:p>
        </w:tc>
      </w:tr>
      <w:tr w:rsidR="00D93ABA" w:rsidRPr="00D66C64" w14:paraId="383C4713" w14:textId="77777777" w:rsidTr="00B9063D">
        <w:tc>
          <w:tcPr>
            <w:tcW w:w="1701" w:type="dxa"/>
            <w:shd w:val="clear" w:color="auto" w:fill="auto"/>
          </w:tcPr>
          <w:p w14:paraId="3C3FE5C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maxptime</w:t>
            </w:r>
          </w:p>
        </w:tc>
        <w:tc>
          <w:tcPr>
            <w:tcW w:w="3969" w:type="dxa"/>
            <w:shd w:val="clear" w:color="auto" w:fill="auto"/>
          </w:tcPr>
          <w:p w14:paraId="7A5FD524"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can interoperate with whatever value that is offered.</w:t>
            </w:r>
          </w:p>
          <w:p w14:paraId="4980C6F4"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may also use this information to determine a suitable value for max-red in the SDP answer.</w:t>
            </w:r>
          </w:p>
        </w:tc>
        <w:tc>
          <w:tcPr>
            <w:tcW w:w="3969" w:type="dxa"/>
            <w:shd w:val="clear" w:color="auto" w:fill="auto"/>
          </w:tcPr>
          <w:p w14:paraId="6C5D68A9"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offer shall not be rejected purely based on the offered maxptime.</w:t>
            </w:r>
          </w:p>
          <w:p w14:paraId="56851C6C"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shall use this information to control the packetization when sending RTP packets to the other end-point, see also clause 7.4.2.</w:t>
            </w:r>
          </w:p>
          <w:p w14:paraId="4BA02CF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maxptime parameter shall be included in the SDP answer and shall be an integer multiple of 20.</w:t>
            </w:r>
          </w:p>
          <w:p w14:paraId="5AEA798A"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If the received SDP offer includes both the max-red and ptime parameter then the MTSI client in terminal may choose to use this information to define a suitable value for maxptime in the SDP answer, see NOTE 2. The MTSI client in terminal may also choose to set the maxptime value to 240, regardless of the ptime and/or max-red parameters in the SDP offer.</w:t>
            </w:r>
          </w:p>
          <w:p w14:paraId="70459399"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maxptime value in the SDP answer shall not be smaller than ptime value in the SDP answer. The maxptime value should be selected to give at least some room for adaptation.</w:t>
            </w:r>
          </w:p>
        </w:tc>
      </w:tr>
      <w:tr w:rsidR="00D93ABA" w:rsidRPr="00D66C64" w14:paraId="685E3102" w14:textId="77777777" w:rsidTr="00B9063D">
        <w:tc>
          <w:tcPr>
            <w:tcW w:w="1701" w:type="dxa"/>
            <w:shd w:val="clear" w:color="auto" w:fill="auto"/>
          </w:tcPr>
          <w:p w14:paraId="7B7F6C5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crc</w:t>
            </w:r>
          </w:p>
        </w:tc>
        <w:tc>
          <w:tcPr>
            <w:tcW w:w="3969" w:type="dxa"/>
            <w:shd w:val="clear" w:color="auto" w:fill="auto"/>
          </w:tcPr>
          <w:p w14:paraId="626CD1B2"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is not required to support this option.</w:t>
            </w:r>
          </w:p>
        </w:tc>
        <w:tc>
          <w:tcPr>
            <w:tcW w:w="3969" w:type="dxa"/>
            <w:shd w:val="clear" w:color="auto" w:fill="auto"/>
          </w:tcPr>
          <w:p w14:paraId="03B5969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may have to reject offered RTP payload types including this option.</w:t>
            </w:r>
          </w:p>
        </w:tc>
      </w:tr>
      <w:tr w:rsidR="00D93ABA" w:rsidRPr="00D66C64" w14:paraId="2ACAFB43" w14:textId="77777777" w:rsidTr="00B9063D">
        <w:tc>
          <w:tcPr>
            <w:tcW w:w="1701" w:type="dxa"/>
            <w:shd w:val="clear" w:color="auto" w:fill="auto"/>
          </w:tcPr>
          <w:p w14:paraId="008B0EF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robust-sorting</w:t>
            </w:r>
          </w:p>
        </w:tc>
        <w:tc>
          <w:tcPr>
            <w:tcW w:w="3969" w:type="dxa"/>
            <w:shd w:val="clear" w:color="auto" w:fill="auto"/>
          </w:tcPr>
          <w:p w14:paraId="71CAE40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is not required to support this option.</w:t>
            </w:r>
          </w:p>
        </w:tc>
        <w:tc>
          <w:tcPr>
            <w:tcW w:w="3969" w:type="dxa"/>
            <w:shd w:val="clear" w:color="auto" w:fill="auto"/>
          </w:tcPr>
          <w:p w14:paraId="0F9A3AB5"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may have to reject offered RTP payload types including this option.</w:t>
            </w:r>
          </w:p>
        </w:tc>
      </w:tr>
      <w:tr w:rsidR="00D93ABA" w:rsidRPr="00D66C64" w14:paraId="1BCB875A" w14:textId="77777777" w:rsidTr="00B9063D">
        <w:tc>
          <w:tcPr>
            <w:tcW w:w="1701" w:type="dxa"/>
            <w:shd w:val="clear" w:color="auto" w:fill="auto"/>
          </w:tcPr>
          <w:p w14:paraId="4815F415"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interleaving</w:t>
            </w:r>
          </w:p>
        </w:tc>
        <w:tc>
          <w:tcPr>
            <w:tcW w:w="3969" w:type="dxa"/>
            <w:shd w:val="clear" w:color="auto" w:fill="auto"/>
          </w:tcPr>
          <w:p w14:paraId="0D41B30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is not required to support this option.</w:t>
            </w:r>
          </w:p>
        </w:tc>
        <w:tc>
          <w:tcPr>
            <w:tcW w:w="3969" w:type="dxa"/>
            <w:shd w:val="clear" w:color="auto" w:fill="auto"/>
          </w:tcPr>
          <w:p w14:paraId="2C7EE95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may have to reject offered RTP payload types including this option.</w:t>
            </w:r>
          </w:p>
        </w:tc>
      </w:tr>
      <w:tr w:rsidR="00D93ABA" w:rsidRPr="00D66C64" w14:paraId="4BB29055" w14:textId="77777777" w:rsidTr="00B9063D">
        <w:tc>
          <w:tcPr>
            <w:tcW w:w="1701" w:type="dxa"/>
            <w:shd w:val="clear" w:color="auto" w:fill="auto"/>
          </w:tcPr>
          <w:p w14:paraId="6A14571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ptime</w:t>
            </w:r>
          </w:p>
        </w:tc>
        <w:tc>
          <w:tcPr>
            <w:tcW w:w="3969" w:type="dxa"/>
            <w:shd w:val="clear" w:color="auto" w:fill="auto"/>
          </w:tcPr>
          <w:p w14:paraId="295F086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can interoperate with whatever value that is offered.</w:t>
            </w:r>
          </w:p>
        </w:tc>
        <w:tc>
          <w:tcPr>
            <w:tcW w:w="3969" w:type="dxa"/>
            <w:shd w:val="clear" w:color="auto" w:fill="auto"/>
          </w:tcPr>
          <w:p w14:paraId="3DD2C7A3"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offer shall not be rejected purely based on the offered ptime.</w:t>
            </w:r>
          </w:p>
          <w:p w14:paraId="5A419F1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should use this information and should use the requested packetization when sending RTP packets to the other end-point. The MTSI client should use the ptime value to determine how many non-redundant speech frames that can be packed into the RTP packets. The requirements in clause 7.4.2 shall be followed even if ptime in the SDP offer is larger than 80.</w:t>
            </w:r>
          </w:p>
          <w:p w14:paraId="22811E42"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ptime parameter shall be included in the SDP answer and shall be an integer multiple of 20.</w:t>
            </w:r>
          </w:p>
          <w:p w14:paraId="4E7288D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 xml:space="preserve">If the received SDP offer includes the ptime </w:t>
            </w:r>
            <w:r w:rsidRPr="00D66C64">
              <w:lastRenderedPageBreak/>
              <w:t>parameters then the MTSI client in terminal may choose to use this information to define a suitable value for ptime in the SDP answer, see NOTE 3. The MTSI client in terminal may also choose to set the ptime value in the SDP answer according to Table 7.1, regardless of the ptime parameter in the SDP offer.</w:t>
            </w:r>
          </w:p>
          <w:p w14:paraId="1AF8892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ptime value in the SDP answer shall not be larger than the maxptime value in the SDP answer.</w:t>
            </w:r>
          </w:p>
        </w:tc>
      </w:tr>
      <w:tr w:rsidR="00D93ABA" w:rsidRPr="00D66C64" w14:paraId="5AEECF6D" w14:textId="77777777" w:rsidTr="00B9063D">
        <w:tc>
          <w:tcPr>
            <w:tcW w:w="1701" w:type="dxa"/>
            <w:shd w:val="clear" w:color="auto" w:fill="auto"/>
          </w:tcPr>
          <w:p w14:paraId="1C57EDB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lastRenderedPageBreak/>
              <w:t>channels</w:t>
            </w:r>
          </w:p>
        </w:tc>
        <w:tc>
          <w:tcPr>
            <w:tcW w:w="3969" w:type="dxa"/>
            <w:shd w:val="clear" w:color="auto" w:fill="auto"/>
          </w:tcPr>
          <w:p w14:paraId="7446467C"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number of channels may either be explicitly indicated in the SDP by including '/1', '/2', etc. on the a=rtpmap line, but the number of channels may also be omitted. When the number of channels is omitted then the default rule is that one channel is being offered.</w:t>
            </w:r>
          </w:p>
          <w:p w14:paraId="470B032D"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is only required to support audio media using one channel. Offered RTP payload types with more than one channel may therefore have to be rejected.</w:t>
            </w:r>
          </w:p>
        </w:tc>
        <w:tc>
          <w:tcPr>
            <w:tcW w:w="3969" w:type="dxa"/>
            <w:shd w:val="clear" w:color="auto" w:fill="auto"/>
          </w:tcPr>
          <w:p w14:paraId="0C85A034"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When the MTSI client in terminal accepts an offer for single-channel audio then the SDP answer shall either explicitly indicate '/1' or omit the channels parameter.</w:t>
            </w:r>
          </w:p>
          <w:p w14:paraId="7D5FAFF9"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When the MTSI client in terminal accepts an offer for multi-channel audio then the number of channels shall be included in the SDP answer.</w:t>
            </w:r>
          </w:p>
        </w:tc>
      </w:tr>
      <w:tr w:rsidR="00D93ABA" w:rsidRPr="00D66C64" w14:paraId="4122B064" w14:textId="77777777" w:rsidTr="00B9063D">
        <w:tc>
          <w:tcPr>
            <w:tcW w:w="1701" w:type="dxa"/>
            <w:shd w:val="clear" w:color="auto" w:fill="auto"/>
          </w:tcPr>
          <w:p w14:paraId="16987F1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max-red</w:t>
            </w:r>
          </w:p>
        </w:tc>
        <w:tc>
          <w:tcPr>
            <w:tcW w:w="3969" w:type="dxa"/>
            <w:shd w:val="clear" w:color="auto" w:fill="auto"/>
          </w:tcPr>
          <w:p w14:paraId="734F42F4"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may use this information to bound the delay for receiving redundant frames.</w:t>
            </w:r>
          </w:p>
          <w:p w14:paraId="42C8890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MTSI client in terminal may also use this information to determine a suitable value for maxptime in the SDP answer.</w:t>
            </w:r>
          </w:p>
        </w:tc>
        <w:tc>
          <w:tcPr>
            <w:tcW w:w="3969" w:type="dxa"/>
            <w:shd w:val="clear" w:color="auto" w:fill="auto"/>
          </w:tcPr>
          <w:p w14:paraId="223E5552"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max-red parameter shall be included in the SDP answer and shall be an integer multiple of 20.</w:t>
            </w:r>
          </w:p>
          <w:p w14:paraId="4C5BFAF6"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If the received SDP offer includes both the ptime and maxptime parameters then the MTSI client in terminal may choose to use this information to define a suitable value for max-red in the SDP answer, see NOTE 2. The MTSI client in terminal may also choose to set the max-red value to 220.</w:t>
            </w:r>
          </w:p>
          <w:p w14:paraId="7FB796D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The max-red value in the SDP answer should be selected to give at least some room for adaptation.</w:t>
            </w:r>
          </w:p>
        </w:tc>
      </w:tr>
      <w:tr w:rsidR="00D93ABA" w:rsidRPr="00D66C64" w14:paraId="12C837CA" w14:textId="77777777" w:rsidTr="00B9063D">
        <w:tc>
          <w:tcPr>
            <w:tcW w:w="1701" w:type="dxa"/>
            <w:shd w:val="clear" w:color="auto" w:fill="auto"/>
          </w:tcPr>
          <w:p w14:paraId="6AD5B096" w14:textId="77777777" w:rsidR="00D93ABA" w:rsidRPr="00D66C64" w:rsidRDefault="00D93ABA" w:rsidP="00B9063D">
            <w:pPr>
              <w:keepNext/>
              <w:keepLines/>
              <w:widowControl w:val="0"/>
              <w:tabs>
                <w:tab w:val="left" w:pos="1418"/>
                <w:tab w:val="left" w:pos="2835"/>
                <w:tab w:val="left" w:pos="4253"/>
                <w:tab w:val="left" w:pos="5670"/>
                <w:tab w:val="left" w:pos="7088"/>
                <w:tab w:val="left" w:pos="8505"/>
              </w:tabs>
              <w:spacing w:before="60" w:after="0"/>
              <w:rPr>
                <w:rFonts w:ascii="Arial" w:hAnsi="Arial"/>
                <w:sz w:val="18"/>
              </w:rPr>
            </w:pPr>
            <w:r w:rsidRPr="00D66C64">
              <w:rPr>
                <w:rFonts w:ascii="Arial" w:hAnsi="Arial"/>
                <w:sz w:val="18"/>
              </w:rPr>
              <w:t>ecn-capable-rtp: leap ect=0</w:t>
            </w:r>
          </w:p>
        </w:tc>
        <w:tc>
          <w:tcPr>
            <w:tcW w:w="3969" w:type="dxa"/>
            <w:shd w:val="clear" w:color="auto" w:fill="auto"/>
          </w:tcPr>
          <w:p w14:paraId="22E4568A" w14:textId="77777777" w:rsidR="00D93ABA" w:rsidRPr="00D66C64" w:rsidRDefault="00D93ABA" w:rsidP="00B9063D">
            <w:pPr>
              <w:keepNext/>
              <w:keepLines/>
              <w:widowControl w:val="0"/>
              <w:tabs>
                <w:tab w:val="left" w:pos="1418"/>
                <w:tab w:val="left" w:pos="2835"/>
                <w:tab w:val="left" w:pos="4253"/>
                <w:tab w:val="left" w:pos="5670"/>
                <w:tab w:val="left" w:pos="7088"/>
                <w:tab w:val="left" w:pos="8505"/>
              </w:tabs>
              <w:spacing w:before="60" w:after="0"/>
              <w:rPr>
                <w:rFonts w:ascii="Arial" w:hAnsi="Arial"/>
                <w:sz w:val="18"/>
              </w:rPr>
            </w:pPr>
            <w:r w:rsidRPr="00D66C64">
              <w:rPr>
                <w:rFonts w:ascii="Arial" w:hAnsi="Arial"/>
                <w:sz w:val="18"/>
              </w:rPr>
              <w:t>An MTSI client in terminal uses this SDP attribute to offer ECN for RTP-transported media</w:t>
            </w:r>
          </w:p>
        </w:tc>
        <w:tc>
          <w:tcPr>
            <w:tcW w:w="3969" w:type="dxa"/>
            <w:shd w:val="clear" w:color="auto" w:fill="auto"/>
          </w:tcPr>
          <w:p w14:paraId="2CD8C347" w14:textId="77777777" w:rsidR="00D93ABA" w:rsidRPr="00D66C64" w:rsidRDefault="00D93ABA" w:rsidP="00B9063D">
            <w:pPr>
              <w:keepNext/>
              <w:keepLines/>
              <w:widowControl w:val="0"/>
              <w:tabs>
                <w:tab w:val="left" w:pos="1418"/>
                <w:tab w:val="left" w:pos="2835"/>
                <w:tab w:val="left" w:pos="4253"/>
                <w:tab w:val="left" w:pos="5670"/>
                <w:tab w:val="left" w:pos="7088"/>
                <w:tab w:val="left" w:pos="8505"/>
              </w:tabs>
              <w:spacing w:before="60" w:after="0"/>
              <w:rPr>
                <w:rFonts w:ascii="Arial" w:hAnsi="Arial"/>
                <w:sz w:val="18"/>
              </w:rPr>
            </w:pPr>
            <w:r w:rsidRPr="00D66C64">
              <w:rPr>
                <w:rFonts w:ascii="Arial" w:hAnsi="Arial"/>
                <w:sz w:val="18"/>
              </w:rPr>
              <w:t>Shall be included in the SDP answer if accepting an offer to use ECN and if the session setup allows for bit-rate adaptation</w:t>
            </w:r>
          </w:p>
        </w:tc>
      </w:tr>
      <w:tr w:rsidR="00D93ABA" w:rsidRPr="00D66C64" w14:paraId="2D4AAFF8" w14:textId="77777777" w:rsidTr="00B9063D">
        <w:tc>
          <w:tcPr>
            <w:tcW w:w="9639" w:type="dxa"/>
            <w:gridSpan w:val="3"/>
            <w:shd w:val="clear" w:color="auto" w:fill="auto"/>
          </w:tcPr>
          <w:p w14:paraId="2610EE51" w14:textId="77777777" w:rsidR="00D93ABA" w:rsidRPr="00D66C64" w:rsidRDefault="00D93ABA" w:rsidP="00B9063D">
            <w:pPr>
              <w:pStyle w:val="TAN"/>
              <w:widowControl w:val="0"/>
              <w:tabs>
                <w:tab w:val="left" w:pos="1418"/>
                <w:tab w:val="left" w:pos="2835"/>
                <w:tab w:val="left" w:pos="4253"/>
                <w:tab w:val="left" w:pos="5670"/>
                <w:tab w:val="left" w:pos="7088"/>
                <w:tab w:val="left" w:pos="8505"/>
              </w:tabs>
              <w:spacing w:before="60"/>
            </w:pPr>
            <w:r w:rsidRPr="00D66C64">
              <w:t>NOTE 1:</w:t>
            </w:r>
            <w:r w:rsidRPr="00D66C64">
              <w:tab/>
              <w:t>An MTSI client may include both a speech coded, e.g. AMR-NB or AMR-WB, and ‘telephone-events’ for DTMF in the SDP answer, see 3GPP TS 24.229 Clause 6.1, [7].</w:t>
            </w:r>
          </w:p>
          <w:p w14:paraId="72935A29" w14:textId="77777777" w:rsidR="00D93ABA" w:rsidRPr="00D66C64" w:rsidRDefault="00D93ABA" w:rsidP="00B9063D">
            <w:pPr>
              <w:pStyle w:val="TAN"/>
              <w:widowControl w:val="0"/>
              <w:tabs>
                <w:tab w:val="left" w:pos="1418"/>
                <w:tab w:val="left" w:pos="2835"/>
                <w:tab w:val="left" w:pos="4253"/>
                <w:tab w:val="left" w:pos="5670"/>
                <w:tab w:val="left" w:pos="7088"/>
                <w:tab w:val="left" w:pos="8505"/>
              </w:tabs>
              <w:spacing w:before="60"/>
            </w:pPr>
            <w:r w:rsidRPr="00D66C64">
              <w:t>NOTE 2:</w:t>
            </w:r>
            <w:r w:rsidRPr="00D66C64">
              <w:tab/>
              <w:t>It is possible to use the following relationship between maxptime, ptime and max-red:</w:t>
            </w:r>
            <w:r w:rsidRPr="00D66C64">
              <w:br/>
            </w:r>
            <w:r w:rsidRPr="00D66C64">
              <w:tab/>
              <w:t>maxptime = ptime + max-red.</w:t>
            </w:r>
            <w:r w:rsidRPr="00D66C64">
              <w:br/>
              <w:t>There is however no mandatory requirement that these parameters must be aligned in this way.</w:t>
            </w:r>
          </w:p>
          <w:p w14:paraId="19F6D4B4" w14:textId="77777777" w:rsidR="00D93ABA" w:rsidRPr="00D66C64" w:rsidRDefault="00D93ABA" w:rsidP="00B9063D">
            <w:pPr>
              <w:pStyle w:val="TAN"/>
              <w:widowControl w:val="0"/>
              <w:tabs>
                <w:tab w:val="left" w:pos="1418"/>
                <w:tab w:val="left" w:pos="2835"/>
                <w:tab w:val="left" w:pos="4253"/>
                <w:tab w:val="left" w:pos="5670"/>
                <w:tab w:val="left" w:pos="7088"/>
                <w:tab w:val="left" w:pos="8505"/>
              </w:tabs>
              <w:spacing w:before="60"/>
            </w:pPr>
            <w:r w:rsidRPr="00D66C64">
              <w:t>NOTE 3:</w:t>
            </w:r>
            <w:r w:rsidRPr="00D66C64">
              <w:tab/>
              <w:t>It may be wise to use the same ptime value in the SDP answer as was given in the SDP offer, especially if the ptime in the SDP offer is larger than 20, since a value larger than the frame length indicates that the other end-point is somehow packet rate limited.</w:t>
            </w:r>
          </w:p>
        </w:tc>
      </w:tr>
    </w:tbl>
    <w:p w14:paraId="254D87E0" w14:textId="77777777" w:rsidR="00D93ABA" w:rsidRPr="00D66C64" w:rsidRDefault="00D93ABA" w:rsidP="00D93ABA"/>
    <w:p w14:paraId="2A625A7E" w14:textId="77777777" w:rsidR="00D93ABA" w:rsidRPr="00D66C64" w:rsidRDefault="00D93ABA" w:rsidP="00D93ABA">
      <w:r w:rsidRPr="00D66C64">
        <w:t>If an SDP offer is received from another MTSI client in terminal using the AMR-NB or AMR-WB codec, then the SDP offer will include configurations as described in Table 6.1 and Table 6.2. If the MTSI client in terminal chooses to accept the offer for using the AMR-NB or AMR-WB codec, as configured in Table 6.1 or Table 6.2 then the MTSI client in terminal shall support a configuration where the MTSI client in terminal creates an SDP answer containing an RTP payload type for the AMR-NB and AMR-WB codec as shown in Table 6.4.</w:t>
      </w:r>
    </w:p>
    <w:p w14:paraId="1A365D81" w14:textId="77777777" w:rsidR="00D93ABA" w:rsidRPr="00D66C64" w:rsidRDefault="00D93ABA" w:rsidP="00D93ABA">
      <w:pPr>
        <w:rPr>
          <w:lang w:eastAsia="ko-KR"/>
        </w:rPr>
      </w:pPr>
      <w:r w:rsidRPr="00D66C64">
        <w:rPr>
          <w:lang w:eastAsia="ko-KR"/>
        </w:rPr>
        <w:t>…</w:t>
      </w:r>
    </w:p>
    <w:p w14:paraId="32ADED83" w14:textId="77777777" w:rsidR="00D93ABA" w:rsidRPr="00D66C64" w:rsidRDefault="00D93ABA" w:rsidP="00D93ABA">
      <w:pPr>
        <w:pStyle w:val="TH"/>
        <w:rPr>
          <w:lang w:eastAsia="ko-KR"/>
        </w:rPr>
      </w:pPr>
      <w:r w:rsidRPr="00D66C64">
        <w:lastRenderedPageBreak/>
        <w:t>Table 6.</w:t>
      </w:r>
      <w:r w:rsidRPr="00D66C64">
        <w:rPr>
          <w:lang w:eastAsia="ko-KR"/>
        </w:rPr>
        <w:t>3</w:t>
      </w:r>
      <w:r w:rsidRPr="00D66C64">
        <w:t xml:space="preserve">b: </w:t>
      </w:r>
      <w:r w:rsidRPr="00D66C64">
        <w:rPr>
          <w:lang w:eastAsia="ko-KR"/>
        </w:rPr>
        <w:t xml:space="preserve">Handling of the EVS Primary </w:t>
      </w:r>
      <w:r w:rsidRPr="00D66C64">
        <w:t>SDP parameters in the received SDP offer and in the SDP answer</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01"/>
        <w:gridCol w:w="3969"/>
        <w:gridCol w:w="3969"/>
      </w:tblGrid>
      <w:tr w:rsidR="00D93ABA" w:rsidRPr="00D66C64" w14:paraId="2A128A78" w14:textId="77777777" w:rsidTr="00B9063D">
        <w:trPr>
          <w:tblHeader/>
        </w:trPr>
        <w:tc>
          <w:tcPr>
            <w:tcW w:w="1701" w:type="dxa"/>
            <w:shd w:val="clear" w:color="auto" w:fill="auto"/>
          </w:tcPr>
          <w:p w14:paraId="557D97A6" w14:textId="77777777" w:rsidR="00D93ABA" w:rsidRPr="00D66C64" w:rsidRDefault="00D93ABA" w:rsidP="00B9063D">
            <w:pPr>
              <w:pStyle w:val="TAH"/>
            </w:pPr>
            <w:r w:rsidRPr="00D66C64">
              <w:t>Parameter</w:t>
            </w:r>
          </w:p>
        </w:tc>
        <w:tc>
          <w:tcPr>
            <w:tcW w:w="3969" w:type="dxa"/>
            <w:shd w:val="clear" w:color="auto" w:fill="auto"/>
          </w:tcPr>
          <w:p w14:paraId="4E2FAC12" w14:textId="77777777" w:rsidR="00D93ABA" w:rsidRPr="00D66C64" w:rsidRDefault="00D93ABA" w:rsidP="00B9063D">
            <w:pPr>
              <w:pStyle w:val="TAH"/>
            </w:pPr>
            <w:r w:rsidRPr="00D66C64">
              <w:rPr>
                <w:lang w:eastAsia="ko-KR"/>
              </w:rPr>
              <w:t>Comments</w:t>
            </w:r>
          </w:p>
        </w:tc>
        <w:tc>
          <w:tcPr>
            <w:tcW w:w="3969" w:type="dxa"/>
            <w:shd w:val="clear" w:color="auto" w:fill="auto"/>
          </w:tcPr>
          <w:p w14:paraId="15E9168B" w14:textId="77777777" w:rsidR="00D93ABA" w:rsidRPr="00D66C64" w:rsidRDefault="00D93ABA" w:rsidP="00B9063D">
            <w:pPr>
              <w:pStyle w:val="TAH"/>
            </w:pPr>
            <w:r w:rsidRPr="00D66C64">
              <w:t>Handling</w:t>
            </w:r>
          </w:p>
        </w:tc>
      </w:tr>
      <w:tr w:rsidR="00D93ABA" w:rsidRPr="00D66C64" w:rsidDel="00406913" w14:paraId="0EAD5820" w14:textId="77777777" w:rsidTr="00B9063D">
        <w:tc>
          <w:tcPr>
            <w:tcW w:w="1701" w:type="dxa"/>
            <w:shd w:val="clear" w:color="auto" w:fill="auto"/>
          </w:tcPr>
          <w:p w14:paraId="2456EB5F" w14:textId="77777777" w:rsidR="00D93ABA" w:rsidRPr="00D66C64" w:rsidRDefault="00D93ABA" w:rsidP="00B9063D">
            <w:pPr>
              <w:pStyle w:val="TAL"/>
            </w:pPr>
            <w:r w:rsidRPr="00D66C64">
              <w:rPr>
                <w:lang w:eastAsia="ko-KR"/>
              </w:rPr>
              <w:t>br</w:t>
            </w:r>
          </w:p>
        </w:tc>
        <w:tc>
          <w:tcPr>
            <w:tcW w:w="3969" w:type="dxa"/>
            <w:shd w:val="clear" w:color="auto" w:fill="auto"/>
          </w:tcPr>
          <w:p w14:paraId="359063D2" w14:textId="77777777" w:rsidR="00D93ABA" w:rsidRPr="00D66C64" w:rsidRDefault="00D93ABA" w:rsidP="00B9063D">
            <w:pPr>
              <w:pStyle w:val="TAL"/>
              <w:rPr>
                <w:lang w:eastAsia="ko-KR"/>
              </w:rPr>
            </w:pPr>
          </w:p>
        </w:tc>
        <w:tc>
          <w:tcPr>
            <w:tcW w:w="3969" w:type="dxa"/>
            <w:shd w:val="clear" w:color="auto" w:fill="auto"/>
          </w:tcPr>
          <w:p w14:paraId="7F522DA0" w14:textId="77777777" w:rsidR="00D93ABA" w:rsidRPr="00D66C64" w:rsidDel="00406913" w:rsidRDefault="00D93ABA" w:rsidP="00B9063D">
            <w:pPr>
              <w:pStyle w:val="TAL"/>
              <w:rPr>
                <w:lang w:eastAsia="ko-KR"/>
              </w:rPr>
            </w:pPr>
            <w:r w:rsidRPr="00D66C64">
              <w:rPr>
                <w:lang w:eastAsia="ko-KR"/>
              </w:rPr>
              <w:t>An MTSI client in terminal supporting the EVS codec is required to support the entire bit-rate range but may offer a smaller bit-rate range or even a single bit-rate.</w:t>
            </w:r>
          </w:p>
        </w:tc>
      </w:tr>
      <w:tr w:rsidR="00D93ABA" w:rsidRPr="00D66C64" w:rsidDel="00406913" w14:paraId="785E4A17" w14:textId="77777777" w:rsidTr="00B9063D">
        <w:tc>
          <w:tcPr>
            <w:tcW w:w="1701" w:type="dxa"/>
            <w:shd w:val="clear" w:color="auto" w:fill="auto"/>
          </w:tcPr>
          <w:p w14:paraId="2B1A86FD" w14:textId="77777777" w:rsidR="00D93ABA" w:rsidRPr="00D66C64" w:rsidRDefault="00D93ABA" w:rsidP="00B9063D">
            <w:pPr>
              <w:pStyle w:val="TAL"/>
            </w:pPr>
            <w:r w:rsidRPr="00D66C64">
              <w:rPr>
                <w:lang w:eastAsia="ko-KR"/>
              </w:rPr>
              <w:t>br-send</w:t>
            </w:r>
          </w:p>
        </w:tc>
        <w:tc>
          <w:tcPr>
            <w:tcW w:w="3969" w:type="dxa"/>
            <w:shd w:val="clear" w:color="auto" w:fill="auto"/>
          </w:tcPr>
          <w:p w14:paraId="33B956B3" w14:textId="77777777" w:rsidR="00D93ABA" w:rsidRPr="00D66C64" w:rsidRDefault="00D93ABA" w:rsidP="00B9063D">
            <w:pPr>
              <w:pStyle w:val="TAL"/>
              <w:rPr>
                <w:lang w:eastAsia="ko-KR"/>
              </w:rPr>
            </w:pPr>
          </w:p>
        </w:tc>
        <w:tc>
          <w:tcPr>
            <w:tcW w:w="3969" w:type="dxa"/>
            <w:shd w:val="clear" w:color="auto" w:fill="auto"/>
          </w:tcPr>
          <w:p w14:paraId="683FF31B" w14:textId="77777777" w:rsidR="00D93ABA" w:rsidRPr="00D66C64" w:rsidDel="00406913" w:rsidRDefault="00D93ABA" w:rsidP="00B9063D">
            <w:pPr>
              <w:pStyle w:val="TAL"/>
            </w:pPr>
          </w:p>
        </w:tc>
      </w:tr>
      <w:tr w:rsidR="00D93ABA" w:rsidRPr="00D66C64" w14:paraId="5C1E9620" w14:textId="77777777" w:rsidTr="00B9063D">
        <w:tc>
          <w:tcPr>
            <w:tcW w:w="1701" w:type="dxa"/>
            <w:shd w:val="clear" w:color="auto" w:fill="auto"/>
          </w:tcPr>
          <w:p w14:paraId="544D5B27" w14:textId="77777777" w:rsidR="00D93ABA" w:rsidRPr="00D66C64" w:rsidRDefault="00D93ABA" w:rsidP="00B9063D">
            <w:pPr>
              <w:pStyle w:val="TAL"/>
            </w:pPr>
            <w:r w:rsidRPr="00D66C64">
              <w:rPr>
                <w:lang w:eastAsia="ko-KR"/>
              </w:rPr>
              <w:t>br-recv</w:t>
            </w:r>
          </w:p>
        </w:tc>
        <w:tc>
          <w:tcPr>
            <w:tcW w:w="3969" w:type="dxa"/>
            <w:shd w:val="clear" w:color="auto" w:fill="auto"/>
          </w:tcPr>
          <w:p w14:paraId="36AEB851" w14:textId="77777777" w:rsidR="00D93ABA" w:rsidRPr="00D66C64" w:rsidRDefault="00D93ABA" w:rsidP="00B9063D">
            <w:pPr>
              <w:pStyle w:val="TAL"/>
              <w:rPr>
                <w:lang w:eastAsia="ko-KR"/>
              </w:rPr>
            </w:pPr>
          </w:p>
        </w:tc>
        <w:tc>
          <w:tcPr>
            <w:tcW w:w="3969" w:type="dxa"/>
            <w:shd w:val="clear" w:color="auto" w:fill="auto"/>
          </w:tcPr>
          <w:p w14:paraId="67E1CA66" w14:textId="77777777" w:rsidR="00D93ABA" w:rsidRPr="00D66C64" w:rsidRDefault="00D93ABA" w:rsidP="00B9063D">
            <w:pPr>
              <w:pStyle w:val="TAL"/>
              <w:rPr>
                <w:lang w:eastAsia="ko-KR"/>
              </w:rPr>
            </w:pPr>
          </w:p>
        </w:tc>
      </w:tr>
      <w:tr w:rsidR="00D93ABA" w:rsidRPr="00D66C64" w14:paraId="18586F87" w14:textId="77777777" w:rsidTr="00B9063D">
        <w:tc>
          <w:tcPr>
            <w:tcW w:w="1701" w:type="dxa"/>
            <w:shd w:val="clear" w:color="auto" w:fill="auto"/>
          </w:tcPr>
          <w:p w14:paraId="1C72391F" w14:textId="77777777" w:rsidR="00D93ABA" w:rsidRPr="00D66C64" w:rsidRDefault="00D93ABA" w:rsidP="00B9063D">
            <w:pPr>
              <w:pStyle w:val="TAL"/>
              <w:rPr>
                <w:lang w:eastAsia="ko-KR"/>
              </w:rPr>
            </w:pPr>
            <w:r w:rsidRPr="00D66C64">
              <w:rPr>
                <w:lang w:eastAsia="ko-KR"/>
              </w:rPr>
              <w:t>bw</w:t>
            </w:r>
          </w:p>
        </w:tc>
        <w:tc>
          <w:tcPr>
            <w:tcW w:w="3969" w:type="dxa"/>
            <w:shd w:val="clear" w:color="auto" w:fill="auto"/>
          </w:tcPr>
          <w:p w14:paraId="65061886" w14:textId="77777777" w:rsidR="00D93ABA" w:rsidRPr="00D66C64" w:rsidRDefault="00D93ABA" w:rsidP="00B9063D">
            <w:pPr>
              <w:pStyle w:val="TAL"/>
              <w:rPr>
                <w:lang w:eastAsia="ko-KR"/>
              </w:rPr>
            </w:pPr>
            <w:r w:rsidRPr="00D66C64">
              <w:rPr>
                <w:lang w:eastAsia="ko-KR"/>
              </w:rPr>
              <w:t>The session should start with the maximum bandwidth supported by the initial bit-rate up to the maximum negotiated bandwidth. If a range of bandwidth is negotiated, the codec can operate in any bandwidth in the session but the maximum bandwidth in the range should be used after the start of or update of the session. If a single audio bandwidth higher than narrowband is negotiated, the codec operates in the negotiated bandwidth but can use lower bandwidth(s) in the session, depending on the input signal.</w:t>
            </w:r>
          </w:p>
        </w:tc>
        <w:tc>
          <w:tcPr>
            <w:tcW w:w="3969" w:type="dxa"/>
            <w:shd w:val="clear" w:color="auto" w:fill="auto"/>
          </w:tcPr>
          <w:p w14:paraId="35E7CAB6" w14:textId="77777777" w:rsidR="00D93ABA" w:rsidRPr="00D66C64" w:rsidRDefault="00D93ABA" w:rsidP="00B9063D">
            <w:pPr>
              <w:pStyle w:val="TAL"/>
              <w:rPr>
                <w:lang w:eastAsia="ko-KR"/>
              </w:rPr>
            </w:pPr>
            <w:r w:rsidRPr="00D66C64">
              <w:rPr>
                <w:lang w:eastAsia="ko-KR"/>
              </w:rPr>
              <w:t>Both the offerer and the answerer shall send according to the bandwidth parameter in the answer.</w:t>
            </w:r>
          </w:p>
        </w:tc>
      </w:tr>
      <w:tr w:rsidR="00D93ABA" w:rsidRPr="00D66C64" w14:paraId="6F7105F1" w14:textId="77777777" w:rsidTr="00B9063D">
        <w:tc>
          <w:tcPr>
            <w:tcW w:w="1701" w:type="dxa"/>
            <w:shd w:val="clear" w:color="auto" w:fill="auto"/>
          </w:tcPr>
          <w:p w14:paraId="13BB457E" w14:textId="77777777" w:rsidR="00D93ABA" w:rsidRPr="00D66C64" w:rsidRDefault="00D93ABA" w:rsidP="00B9063D">
            <w:pPr>
              <w:pStyle w:val="TAL"/>
            </w:pPr>
            <w:r w:rsidRPr="00D66C64">
              <w:rPr>
                <w:lang w:eastAsia="ko-KR"/>
              </w:rPr>
              <w:t>bw-send</w:t>
            </w:r>
          </w:p>
        </w:tc>
        <w:tc>
          <w:tcPr>
            <w:tcW w:w="3969" w:type="dxa"/>
            <w:shd w:val="clear" w:color="auto" w:fill="auto"/>
          </w:tcPr>
          <w:p w14:paraId="1265B623" w14:textId="77777777" w:rsidR="00D93ABA" w:rsidRPr="00D66C64" w:rsidRDefault="00D93ABA" w:rsidP="00B9063D">
            <w:pPr>
              <w:pStyle w:val="TAL"/>
            </w:pPr>
          </w:p>
        </w:tc>
        <w:tc>
          <w:tcPr>
            <w:tcW w:w="3969" w:type="dxa"/>
            <w:shd w:val="clear" w:color="auto" w:fill="auto"/>
          </w:tcPr>
          <w:p w14:paraId="63091B81" w14:textId="77777777" w:rsidR="00D93ABA" w:rsidRPr="00D66C64" w:rsidRDefault="00D93ABA" w:rsidP="00B9063D">
            <w:pPr>
              <w:pStyle w:val="TAL"/>
            </w:pPr>
          </w:p>
        </w:tc>
      </w:tr>
      <w:tr w:rsidR="00D93ABA" w:rsidRPr="00D66C64" w14:paraId="5B436564" w14:textId="77777777" w:rsidTr="00B9063D">
        <w:tc>
          <w:tcPr>
            <w:tcW w:w="1701" w:type="dxa"/>
            <w:shd w:val="clear" w:color="auto" w:fill="auto"/>
          </w:tcPr>
          <w:p w14:paraId="5DFDE5D6" w14:textId="77777777" w:rsidR="00D93ABA" w:rsidRPr="00D66C64" w:rsidRDefault="00D93ABA" w:rsidP="00B9063D">
            <w:pPr>
              <w:pStyle w:val="TAL"/>
              <w:rPr>
                <w:lang w:eastAsia="ko-KR"/>
              </w:rPr>
            </w:pPr>
            <w:r w:rsidRPr="00D66C64">
              <w:rPr>
                <w:lang w:eastAsia="ko-KR"/>
              </w:rPr>
              <w:t>bw-recv</w:t>
            </w:r>
          </w:p>
        </w:tc>
        <w:tc>
          <w:tcPr>
            <w:tcW w:w="3969" w:type="dxa"/>
            <w:shd w:val="clear" w:color="auto" w:fill="auto"/>
          </w:tcPr>
          <w:p w14:paraId="7067232C" w14:textId="77777777" w:rsidR="00D93ABA" w:rsidRPr="00D66C64" w:rsidRDefault="00D93ABA" w:rsidP="00B9063D">
            <w:pPr>
              <w:pStyle w:val="TAL"/>
            </w:pPr>
          </w:p>
        </w:tc>
        <w:tc>
          <w:tcPr>
            <w:tcW w:w="3969" w:type="dxa"/>
            <w:shd w:val="clear" w:color="auto" w:fill="auto"/>
          </w:tcPr>
          <w:p w14:paraId="3FBD466C" w14:textId="77777777" w:rsidR="00D93ABA" w:rsidRPr="00D66C64" w:rsidRDefault="00D93ABA" w:rsidP="00B9063D">
            <w:pPr>
              <w:pStyle w:val="TAL"/>
              <w:rPr>
                <w:lang w:eastAsia="ko-KR"/>
              </w:rPr>
            </w:pPr>
          </w:p>
        </w:tc>
      </w:tr>
      <w:tr w:rsidR="00D93ABA" w:rsidRPr="00D66C64" w14:paraId="5EEA9F20" w14:textId="77777777" w:rsidTr="00B9063D">
        <w:tc>
          <w:tcPr>
            <w:tcW w:w="1701" w:type="dxa"/>
            <w:shd w:val="clear" w:color="auto" w:fill="auto"/>
          </w:tcPr>
          <w:p w14:paraId="43958418" w14:textId="77777777" w:rsidR="00D93ABA" w:rsidRPr="00D66C64" w:rsidRDefault="00D93ABA" w:rsidP="00B9063D">
            <w:pPr>
              <w:pStyle w:val="TAL"/>
              <w:rPr>
                <w:lang w:eastAsia="ko-KR"/>
              </w:rPr>
            </w:pPr>
            <w:r w:rsidRPr="00D66C64">
              <w:rPr>
                <w:lang w:eastAsia="ko-KR"/>
              </w:rPr>
              <w:t>ch-send</w:t>
            </w:r>
          </w:p>
        </w:tc>
        <w:tc>
          <w:tcPr>
            <w:tcW w:w="3969" w:type="dxa"/>
            <w:shd w:val="clear" w:color="auto" w:fill="auto"/>
          </w:tcPr>
          <w:p w14:paraId="59F97398" w14:textId="77777777" w:rsidR="00D93ABA" w:rsidRPr="00D66C64" w:rsidRDefault="00D93ABA" w:rsidP="00B9063D">
            <w:pPr>
              <w:pStyle w:val="TAL"/>
              <w:rPr>
                <w:lang w:eastAsia="ko-KR"/>
              </w:rPr>
            </w:pPr>
          </w:p>
        </w:tc>
        <w:tc>
          <w:tcPr>
            <w:tcW w:w="3969" w:type="dxa"/>
            <w:shd w:val="clear" w:color="auto" w:fill="auto"/>
          </w:tcPr>
          <w:p w14:paraId="51D4771E" w14:textId="77777777" w:rsidR="00D93ABA" w:rsidRPr="00D66C64" w:rsidRDefault="00D93ABA" w:rsidP="00B9063D">
            <w:pPr>
              <w:pStyle w:val="TAL"/>
              <w:rPr>
                <w:lang w:eastAsia="ko-KR"/>
              </w:rPr>
            </w:pPr>
          </w:p>
        </w:tc>
      </w:tr>
      <w:tr w:rsidR="00D93ABA" w:rsidRPr="00D66C64" w14:paraId="7CE7D715" w14:textId="77777777" w:rsidTr="00B9063D">
        <w:tc>
          <w:tcPr>
            <w:tcW w:w="1701" w:type="dxa"/>
            <w:shd w:val="clear" w:color="auto" w:fill="auto"/>
          </w:tcPr>
          <w:p w14:paraId="69E777AC" w14:textId="77777777" w:rsidR="00D93ABA" w:rsidRPr="00D66C64" w:rsidRDefault="00D93ABA" w:rsidP="00B9063D">
            <w:pPr>
              <w:pStyle w:val="TAL"/>
              <w:rPr>
                <w:lang w:eastAsia="ko-KR"/>
              </w:rPr>
            </w:pPr>
            <w:r w:rsidRPr="00D66C64">
              <w:rPr>
                <w:lang w:eastAsia="ko-KR"/>
              </w:rPr>
              <w:t>ch-recv</w:t>
            </w:r>
          </w:p>
        </w:tc>
        <w:tc>
          <w:tcPr>
            <w:tcW w:w="3969" w:type="dxa"/>
            <w:shd w:val="clear" w:color="auto" w:fill="auto"/>
          </w:tcPr>
          <w:p w14:paraId="6FE6F4A6" w14:textId="77777777" w:rsidR="00D93ABA" w:rsidRPr="00D66C64" w:rsidRDefault="00D93ABA" w:rsidP="00B9063D">
            <w:pPr>
              <w:pStyle w:val="TAL"/>
              <w:rPr>
                <w:lang w:eastAsia="ko-KR"/>
              </w:rPr>
            </w:pPr>
          </w:p>
        </w:tc>
        <w:tc>
          <w:tcPr>
            <w:tcW w:w="3969" w:type="dxa"/>
            <w:shd w:val="clear" w:color="auto" w:fill="auto"/>
          </w:tcPr>
          <w:p w14:paraId="0A44651E" w14:textId="77777777" w:rsidR="00D93ABA" w:rsidRPr="00D66C64" w:rsidRDefault="00D93ABA" w:rsidP="00B9063D">
            <w:pPr>
              <w:pStyle w:val="TAL"/>
            </w:pPr>
          </w:p>
        </w:tc>
      </w:tr>
      <w:tr w:rsidR="00D93ABA" w:rsidRPr="00D66C64" w14:paraId="5B5F785E" w14:textId="77777777" w:rsidTr="00B9063D">
        <w:tc>
          <w:tcPr>
            <w:tcW w:w="1701" w:type="dxa"/>
            <w:shd w:val="clear" w:color="auto" w:fill="auto"/>
          </w:tcPr>
          <w:p w14:paraId="653340C1" w14:textId="77777777" w:rsidR="00D93ABA" w:rsidRPr="00D66C64" w:rsidRDefault="00D93ABA" w:rsidP="00B9063D">
            <w:pPr>
              <w:pStyle w:val="TAL"/>
              <w:rPr>
                <w:lang w:eastAsia="ko-KR"/>
              </w:rPr>
            </w:pPr>
            <w:r w:rsidRPr="00D66C64">
              <w:rPr>
                <w:lang w:eastAsia="ko-KR"/>
              </w:rPr>
              <w:t>cmr</w:t>
            </w:r>
          </w:p>
        </w:tc>
        <w:tc>
          <w:tcPr>
            <w:tcW w:w="3969" w:type="dxa"/>
            <w:shd w:val="clear" w:color="auto" w:fill="auto"/>
          </w:tcPr>
          <w:p w14:paraId="7A481D54" w14:textId="77777777" w:rsidR="00D93ABA" w:rsidRPr="00D66C64" w:rsidRDefault="00D93ABA" w:rsidP="00B9063D">
            <w:pPr>
              <w:pStyle w:val="TAL"/>
              <w:rPr>
                <w:lang w:eastAsia="ko-KR"/>
              </w:rPr>
            </w:pPr>
            <w:r w:rsidRPr="00D66C64">
              <w:rPr>
                <w:lang w:eastAsia="ko-KR"/>
              </w:rPr>
              <w:t>In EVS AMR-WB IO mode, CMR to the bit-rates of EVS AMR-WB IO mode and NO_REQ is always enabled.</w:t>
            </w:r>
          </w:p>
        </w:tc>
        <w:tc>
          <w:tcPr>
            <w:tcW w:w="3969" w:type="dxa"/>
            <w:shd w:val="clear" w:color="auto" w:fill="auto"/>
          </w:tcPr>
          <w:p w14:paraId="3B9A0AF7" w14:textId="77777777" w:rsidR="00D93ABA" w:rsidRPr="00D66C64" w:rsidRDefault="00D93ABA" w:rsidP="00B9063D">
            <w:pPr>
              <w:pStyle w:val="TAL"/>
              <w:rPr>
                <w:lang w:eastAsia="ko-KR"/>
              </w:rPr>
            </w:pPr>
            <w:r w:rsidRPr="00D66C64">
              <w:rPr>
                <w:lang w:eastAsia="ko-KR"/>
              </w:rPr>
              <w:t>If cmr=-1 and the session is in the EVS Primary mode, MTSI client in terminal shall not transmit CMR. If cmr=-1 and the session is in the EVS AMR-WB IO, MTSI client in terminal shall restrict CMR to values of EVS AMR-WB-IO bit-rates and NO_REQ in the session.</w:t>
            </w:r>
          </w:p>
          <w:p w14:paraId="1FA36B7E" w14:textId="77777777" w:rsidR="00D93ABA" w:rsidRPr="00D66C64" w:rsidRDefault="00D93ABA" w:rsidP="00B9063D">
            <w:pPr>
              <w:pStyle w:val="TAL"/>
              <w:rPr>
                <w:lang w:eastAsia="ko-KR"/>
              </w:rPr>
            </w:pPr>
            <w:r w:rsidRPr="00D66C64">
              <w:rPr>
                <w:lang w:eastAsia="ko-KR"/>
              </w:rPr>
              <w:t>MTSI client in terminal is required to accept CMR even when cmr=-1. MTSI client in terminal is required to accept RTP payload without CMR even when cmr=1.</w:t>
            </w:r>
          </w:p>
        </w:tc>
      </w:tr>
      <w:tr w:rsidR="00D93ABA" w:rsidRPr="00D66C64" w14:paraId="35963C3E" w14:textId="77777777" w:rsidTr="00B9063D">
        <w:tc>
          <w:tcPr>
            <w:tcW w:w="1701" w:type="dxa"/>
            <w:shd w:val="clear" w:color="auto" w:fill="auto"/>
          </w:tcPr>
          <w:p w14:paraId="7899A5CE" w14:textId="77777777" w:rsidR="00D93ABA" w:rsidRPr="00D66C64" w:rsidRDefault="00D93ABA" w:rsidP="00B9063D">
            <w:pPr>
              <w:pStyle w:val="TAL"/>
              <w:rPr>
                <w:lang w:eastAsia="ko-KR"/>
              </w:rPr>
            </w:pPr>
            <w:r w:rsidRPr="00D66C64">
              <w:rPr>
                <w:lang w:eastAsia="ko-KR"/>
              </w:rPr>
              <w:t>ch-aw-recv</w:t>
            </w:r>
          </w:p>
        </w:tc>
        <w:tc>
          <w:tcPr>
            <w:tcW w:w="3969" w:type="dxa"/>
            <w:shd w:val="clear" w:color="auto" w:fill="auto"/>
          </w:tcPr>
          <w:p w14:paraId="397AD31C" w14:textId="77777777" w:rsidR="00D93ABA" w:rsidRPr="00D66C64" w:rsidRDefault="00D93ABA" w:rsidP="00B9063D">
            <w:pPr>
              <w:pStyle w:val="TAL"/>
              <w:rPr>
                <w:lang w:eastAsia="ko-KR"/>
              </w:rPr>
            </w:pPr>
          </w:p>
        </w:tc>
        <w:tc>
          <w:tcPr>
            <w:tcW w:w="3969" w:type="dxa"/>
            <w:shd w:val="clear" w:color="auto" w:fill="auto"/>
          </w:tcPr>
          <w:p w14:paraId="3801BC01" w14:textId="5A0724F5" w:rsidR="00D93ABA" w:rsidRPr="00D66C64" w:rsidDel="003F153A" w:rsidRDefault="00D93ABA" w:rsidP="00B9063D">
            <w:pPr>
              <w:pStyle w:val="TAL"/>
            </w:pPr>
            <w:r w:rsidRPr="00D66C64">
              <w:t xml:space="preserve">If a positive (2, 3, 5, or 7) value of ch-aw-recv is declared for a payload type and the payload type is accepted, the receiver of the parameter shall send partial redundancy (channel-aware mode) at the start of the session using the value as the offset. If ch-aw-recv=0 is declared or not present for a payload type and the payload type is accepted, the receiver of the parameter shall not send partial redundancy (channel-aware mode) at the start of the session. If ch-aw-recv=-1 is declared for a payload type and the payload type is accepted, the receiver of the parameter shall not send partial redundancy (channel-aware mode) in the session. If not present or a non-negative (0, 2, 3, 5, or 7) value of ch-aw-recv is declared for a payload type and the payload type is accepted, partial redundancy (channel-aware mode) can be activated or deactivated during the session based on the expected or estimated channel condition through adaptation </w:t>
            </w:r>
            <w:r w:rsidR="00925185" w:rsidRPr="00D66C64">
              <w:t>signalling</w:t>
            </w:r>
            <w:r w:rsidRPr="00D66C64">
              <w:t xml:space="preserve">, such as CMR (see Annex A.2 of [125]) or RTCP based signalling (see clause 10.2). If not present or a non-negative (0, 2, 3, 5, or 7) value of ch-aw-recv is declared for a payload type and the payload type is accepted, the partial redundancy offset value can also be adjusted during the session based on the expected or estimated channel condition through adaptation </w:t>
            </w:r>
            <w:r w:rsidR="00925185" w:rsidRPr="00D66C64">
              <w:t>signalling</w:t>
            </w:r>
            <w:r w:rsidRPr="00D66C64">
              <w:t>.</w:t>
            </w:r>
          </w:p>
        </w:tc>
      </w:tr>
    </w:tbl>
    <w:p w14:paraId="5F91F41B" w14:textId="77777777" w:rsidR="00D93ABA" w:rsidRPr="00D66C64" w:rsidRDefault="00D93ABA" w:rsidP="00D93ABA">
      <w:pPr>
        <w:rPr>
          <w:lang w:eastAsia="ko-KR"/>
        </w:rPr>
      </w:pPr>
    </w:p>
    <w:p w14:paraId="7D4EAAFD" w14:textId="77777777" w:rsidR="00D93ABA" w:rsidRPr="00D66C64" w:rsidRDefault="00D93ABA" w:rsidP="00925185">
      <w:r w:rsidRPr="00D66C64">
        <w:t>…</w:t>
      </w:r>
    </w:p>
    <w:p w14:paraId="4E029D6D" w14:textId="77777777" w:rsidR="00D93ABA" w:rsidRPr="00D66C64" w:rsidRDefault="00D93ABA" w:rsidP="00D93ABA">
      <w:pPr>
        <w:pStyle w:val="TH"/>
      </w:pPr>
      <w:r w:rsidRPr="00D66C64">
        <w:lastRenderedPageBreak/>
        <w:t>Table 6.4: SDP parameters for AMR-NB or AMR-WB for SDP answer when the SDP offer is received from another MTSI client in terminal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18"/>
        <w:gridCol w:w="4359"/>
      </w:tblGrid>
      <w:tr w:rsidR="00D93ABA" w:rsidRPr="00D66C64" w14:paraId="12714251" w14:textId="77777777" w:rsidTr="00B9063D">
        <w:trPr>
          <w:jc w:val="center"/>
        </w:trPr>
        <w:tc>
          <w:tcPr>
            <w:tcW w:w="2818" w:type="dxa"/>
            <w:shd w:val="clear" w:color="auto" w:fill="auto"/>
          </w:tcPr>
          <w:p w14:paraId="555E3FA1" w14:textId="77777777" w:rsidR="00D93ABA" w:rsidRPr="00D66C64" w:rsidRDefault="00D93ABA" w:rsidP="00B9063D">
            <w:pPr>
              <w:pStyle w:val="TAH"/>
              <w:widowControl w:val="0"/>
              <w:tabs>
                <w:tab w:val="left" w:pos="1418"/>
                <w:tab w:val="left" w:pos="2835"/>
                <w:tab w:val="left" w:pos="4253"/>
                <w:tab w:val="left" w:pos="5670"/>
                <w:tab w:val="left" w:pos="7088"/>
                <w:tab w:val="left" w:pos="8505"/>
              </w:tabs>
              <w:spacing w:before="60"/>
            </w:pPr>
            <w:r w:rsidRPr="00D66C64">
              <w:t>Parameter</w:t>
            </w:r>
          </w:p>
        </w:tc>
        <w:tc>
          <w:tcPr>
            <w:tcW w:w="4359" w:type="dxa"/>
            <w:shd w:val="clear" w:color="auto" w:fill="auto"/>
          </w:tcPr>
          <w:p w14:paraId="1BBBE5F2" w14:textId="77777777" w:rsidR="00D93ABA" w:rsidRPr="00D66C64" w:rsidRDefault="00D93ABA" w:rsidP="00B9063D">
            <w:pPr>
              <w:pStyle w:val="TAH"/>
              <w:widowControl w:val="0"/>
              <w:tabs>
                <w:tab w:val="left" w:pos="1418"/>
                <w:tab w:val="left" w:pos="2835"/>
                <w:tab w:val="left" w:pos="4253"/>
                <w:tab w:val="left" w:pos="5670"/>
                <w:tab w:val="left" w:pos="7088"/>
                <w:tab w:val="left" w:pos="8505"/>
              </w:tabs>
              <w:spacing w:before="60"/>
            </w:pPr>
            <w:r w:rsidRPr="00D66C64">
              <w:t>Usage</w:t>
            </w:r>
          </w:p>
        </w:tc>
      </w:tr>
      <w:tr w:rsidR="00D93ABA" w:rsidRPr="00D66C64" w14:paraId="09818BB7" w14:textId="77777777" w:rsidTr="00B9063D">
        <w:trPr>
          <w:jc w:val="center"/>
        </w:trPr>
        <w:tc>
          <w:tcPr>
            <w:tcW w:w="2818" w:type="dxa"/>
            <w:shd w:val="clear" w:color="auto" w:fill="auto"/>
          </w:tcPr>
          <w:p w14:paraId="1E09E941"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octet-align</w:t>
            </w:r>
          </w:p>
        </w:tc>
        <w:tc>
          <w:tcPr>
            <w:tcW w:w="4359" w:type="dxa"/>
            <w:shd w:val="clear" w:color="auto" w:fill="auto"/>
          </w:tcPr>
          <w:p w14:paraId="7D46358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not be included</w:t>
            </w:r>
          </w:p>
        </w:tc>
      </w:tr>
      <w:tr w:rsidR="00D93ABA" w:rsidRPr="00D66C64" w14:paraId="4C3DC33C" w14:textId="77777777" w:rsidTr="00B9063D">
        <w:trPr>
          <w:jc w:val="center"/>
        </w:trPr>
        <w:tc>
          <w:tcPr>
            <w:tcW w:w="2818" w:type="dxa"/>
            <w:shd w:val="clear" w:color="auto" w:fill="auto"/>
          </w:tcPr>
          <w:p w14:paraId="49D99A29"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mode-set</w:t>
            </w:r>
          </w:p>
        </w:tc>
        <w:tc>
          <w:tcPr>
            <w:tcW w:w="4359" w:type="dxa"/>
            <w:shd w:val="clear" w:color="auto" w:fill="auto"/>
          </w:tcPr>
          <w:p w14:paraId="3BFBF6F4"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See Table 6.3</w:t>
            </w:r>
          </w:p>
        </w:tc>
      </w:tr>
      <w:tr w:rsidR="00D93ABA" w:rsidRPr="00D66C64" w14:paraId="32854FE3" w14:textId="77777777" w:rsidTr="00B9063D">
        <w:trPr>
          <w:jc w:val="center"/>
        </w:trPr>
        <w:tc>
          <w:tcPr>
            <w:tcW w:w="2818" w:type="dxa"/>
            <w:shd w:val="clear" w:color="auto" w:fill="auto"/>
          </w:tcPr>
          <w:p w14:paraId="7877B16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mode-change-period</w:t>
            </w:r>
          </w:p>
        </w:tc>
        <w:tc>
          <w:tcPr>
            <w:tcW w:w="4359" w:type="dxa"/>
            <w:shd w:val="clear" w:color="auto" w:fill="auto"/>
          </w:tcPr>
          <w:p w14:paraId="22DDD01B"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rPr>
                <w:bCs/>
              </w:rPr>
            </w:pPr>
            <w:r w:rsidRPr="00D66C64">
              <w:t>Shall not be included</w:t>
            </w:r>
          </w:p>
        </w:tc>
      </w:tr>
      <w:tr w:rsidR="00D93ABA" w:rsidRPr="00D66C64" w14:paraId="584651A6" w14:textId="77777777" w:rsidTr="00B9063D">
        <w:trPr>
          <w:jc w:val="center"/>
        </w:trPr>
        <w:tc>
          <w:tcPr>
            <w:tcW w:w="2818" w:type="dxa"/>
            <w:shd w:val="clear" w:color="auto" w:fill="auto"/>
          </w:tcPr>
          <w:p w14:paraId="3F56742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mode-change-capability</w:t>
            </w:r>
          </w:p>
        </w:tc>
        <w:tc>
          <w:tcPr>
            <w:tcW w:w="4359" w:type="dxa"/>
            <w:shd w:val="clear" w:color="auto" w:fill="auto"/>
          </w:tcPr>
          <w:p w14:paraId="72B3015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May be included. If it is included then it shall be set to 2</w:t>
            </w:r>
          </w:p>
        </w:tc>
      </w:tr>
      <w:tr w:rsidR="00D93ABA" w:rsidRPr="00D66C64" w14:paraId="20D6179D" w14:textId="77777777" w:rsidTr="00B9063D">
        <w:trPr>
          <w:jc w:val="center"/>
        </w:trPr>
        <w:tc>
          <w:tcPr>
            <w:tcW w:w="2818" w:type="dxa"/>
            <w:shd w:val="clear" w:color="auto" w:fill="auto"/>
          </w:tcPr>
          <w:p w14:paraId="1CB7234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mode-change-neighbor</w:t>
            </w:r>
          </w:p>
        </w:tc>
        <w:tc>
          <w:tcPr>
            <w:tcW w:w="4359" w:type="dxa"/>
            <w:shd w:val="clear" w:color="auto" w:fill="auto"/>
          </w:tcPr>
          <w:p w14:paraId="38D00ED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not be included</w:t>
            </w:r>
          </w:p>
        </w:tc>
      </w:tr>
      <w:tr w:rsidR="00D93ABA" w:rsidRPr="00D66C64" w14:paraId="3F0AC720" w14:textId="77777777" w:rsidTr="00B9063D">
        <w:trPr>
          <w:jc w:val="center"/>
        </w:trPr>
        <w:tc>
          <w:tcPr>
            <w:tcW w:w="2818" w:type="dxa"/>
            <w:shd w:val="clear" w:color="auto" w:fill="auto"/>
          </w:tcPr>
          <w:p w14:paraId="50549CC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maxptime</w:t>
            </w:r>
          </w:p>
        </w:tc>
        <w:tc>
          <w:tcPr>
            <w:tcW w:w="4359" w:type="dxa"/>
            <w:shd w:val="clear" w:color="auto" w:fill="auto"/>
          </w:tcPr>
          <w:p w14:paraId="590F67B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be set to 240, see also Table 7.1</w:t>
            </w:r>
          </w:p>
        </w:tc>
      </w:tr>
      <w:tr w:rsidR="00D93ABA" w:rsidRPr="00D66C64" w14:paraId="2A3FED35" w14:textId="77777777" w:rsidTr="00B9063D">
        <w:trPr>
          <w:jc w:val="center"/>
        </w:trPr>
        <w:tc>
          <w:tcPr>
            <w:tcW w:w="2818" w:type="dxa"/>
            <w:shd w:val="clear" w:color="auto" w:fill="auto"/>
          </w:tcPr>
          <w:p w14:paraId="1B85E2D4"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crc</w:t>
            </w:r>
          </w:p>
        </w:tc>
        <w:tc>
          <w:tcPr>
            <w:tcW w:w="4359" w:type="dxa"/>
            <w:shd w:val="clear" w:color="auto" w:fill="auto"/>
          </w:tcPr>
          <w:p w14:paraId="7A5BAE7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not be included</w:t>
            </w:r>
          </w:p>
        </w:tc>
      </w:tr>
      <w:tr w:rsidR="00D93ABA" w:rsidRPr="00D66C64" w14:paraId="5267D03D" w14:textId="77777777" w:rsidTr="00B9063D">
        <w:trPr>
          <w:jc w:val="center"/>
        </w:trPr>
        <w:tc>
          <w:tcPr>
            <w:tcW w:w="2818" w:type="dxa"/>
            <w:shd w:val="clear" w:color="auto" w:fill="auto"/>
          </w:tcPr>
          <w:p w14:paraId="717BE11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robust-sorting</w:t>
            </w:r>
          </w:p>
        </w:tc>
        <w:tc>
          <w:tcPr>
            <w:tcW w:w="4359" w:type="dxa"/>
            <w:shd w:val="clear" w:color="auto" w:fill="auto"/>
          </w:tcPr>
          <w:p w14:paraId="3877439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not be included</w:t>
            </w:r>
          </w:p>
        </w:tc>
      </w:tr>
      <w:tr w:rsidR="00D93ABA" w:rsidRPr="00D66C64" w14:paraId="3F7DEB72" w14:textId="77777777" w:rsidTr="00B9063D">
        <w:trPr>
          <w:jc w:val="center"/>
        </w:trPr>
        <w:tc>
          <w:tcPr>
            <w:tcW w:w="2818" w:type="dxa"/>
            <w:shd w:val="clear" w:color="auto" w:fill="auto"/>
          </w:tcPr>
          <w:p w14:paraId="73ACA7B2"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interleaving</w:t>
            </w:r>
          </w:p>
        </w:tc>
        <w:tc>
          <w:tcPr>
            <w:tcW w:w="4359" w:type="dxa"/>
            <w:shd w:val="clear" w:color="auto" w:fill="auto"/>
          </w:tcPr>
          <w:p w14:paraId="41AA5B50"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not be included</w:t>
            </w:r>
          </w:p>
        </w:tc>
      </w:tr>
      <w:tr w:rsidR="00D93ABA" w:rsidRPr="00D66C64" w14:paraId="34B3601E" w14:textId="77777777" w:rsidTr="00B9063D">
        <w:trPr>
          <w:jc w:val="center"/>
        </w:trPr>
        <w:tc>
          <w:tcPr>
            <w:tcW w:w="2818" w:type="dxa"/>
            <w:shd w:val="clear" w:color="auto" w:fill="auto"/>
          </w:tcPr>
          <w:p w14:paraId="5CBE5705"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ptime</w:t>
            </w:r>
          </w:p>
        </w:tc>
        <w:tc>
          <w:tcPr>
            <w:tcW w:w="4359" w:type="dxa"/>
            <w:shd w:val="clear" w:color="auto" w:fill="auto"/>
          </w:tcPr>
          <w:p w14:paraId="0D1D3628"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be set according to Table 7.1</w:t>
            </w:r>
          </w:p>
        </w:tc>
      </w:tr>
      <w:tr w:rsidR="00D93ABA" w:rsidRPr="00D66C64" w14:paraId="42ECB73C" w14:textId="77777777" w:rsidTr="00B9063D">
        <w:trPr>
          <w:jc w:val="center"/>
        </w:trPr>
        <w:tc>
          <w:tcPr>
            <w:tcW w:w="2818" w:type="dxa"/>
            <w:shd w:val="clear" w:color="auto" w:fill="auto"/>
          </w:tcPr>
          <w:p w14:paraId="607B3297"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channels</w:t>
            </w:r>
          </w:p>
        </w:tc>
        <w:tc>
          <w:tcPr>
            <w:tcW w:w="4359" w:type="dxa"/>
            <w:shd w:val="clear" w:color="auto" w:fill="auto"/>
          </w:tcPr>
          <w:p w14:paraId="7150C6EF"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either be set to 1 or be omitted</w:t>
            </w:r>
          </w:p>
        </w:tc>
      </w:tr>
      <w:tr w:rsidR="00D93ABA" w:rsidRPr="00D66C64" w14:paraId="78154389" w14:textId="77777777" w:rsidTr="00B9063D">
        <w:trPr>
          <w:jc w:val="center"/>
        </w:trPr>
        <w:tc>
          <w:tcPr>
            <w:tcW w:w="2818" w:type="dxa"/>
            <w:shd w:val="clear" w:color="auto" w:fill="auto"/>
          </w:tcPr>
          <w:p w14:paraId="0E3E4EB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max-red</w:t>
            </w:r>
          </w:p>
        </w:tc>
        <w:tc>
          <w:tcPr>
            <w:tcW w:w="4359" w:type="dxa"/>
            <w:shd w:val="clear" w:color="auto" w:fill="auto"/>
          </w:tcPr>
          <w:p w14:paraId="075F8F9E" w14:textId="77777777" w:rsidR="00D93ABA" w:rsidRPr="00D66C64" w:rsidRDefault="00D93ABA" w:rsidP="00B9063D">
            <w:pPr>
              <w:pStyle w:val="TAL"/>
              <w:widowControl w:val="0"/>
              <w:tabs>
                <w:tab w:val="left" w:pos="1418"/>
                <w:tab w:val="left" w:pos="2835"/>
                <w:tab w:val="left" w:pos="4253"/>
                <w:tab w:val="left" w:pos="5670"/>
                <w:tab w:val="left" w:pos="7088"/>
                <w:tab w:val="left" w:pos="8505"/>
              </w:tabs>
              <w:spacing w:before="60"/>
            </w:pPr>
            <w:r w:rsidRPr="00D66C64">
              <w:t>Shall be included and shall be set to 220 or less</w:t>
            </w:r>
          </w:p>
        </w:tc>
      </w:tr>
      <w:tr w:rsidR="00D93ABA" w:rsidRPr="00D66C64" w14:paraId="2AC292C6" w14:textId="77777777" w:rsidTr="00B9063D">
        <w:trPr>
          <w:jc w:val="center"/>
        </w:trPr>
        <w:tc>
          <w:tcPr>
            <w:tcW w:w="2818" w:type="dxa"/>
            <w:shd w:val="clear" w:color="auto" w:fill="auto"/>
          </w:tcPr>
          <w:p w14:paraId="62CCE63D" w14:textId="77777777" w:rsidR="00D93ABA" w:rsidRPr="00D66C64" w:rsidRDefault="00D93ABA" w:rsidP="00B9063D">
            <w:pPr>
              <w:keepNext/>
              <w:keepLines/>
              <w:widowControl w:val="0"/>
              <w:tabs>
                <w:tab w:val="left" w:pos="1418"/>
                <w:tab w:val="left" w:pos="2835"/>
                <w:tab w:val="left" w:pos="4253"/>
                <w:tab w:val="left" w:pos="5670"/>
                <w:tab w:val="left" w:pos="7088"/>
                <w:tab w:val="left" w:pos="8505"/>
              </w:tabs>
              <w:spacing w:before="60" w:after="0"/>
              <w:rPr>
                <w:rFonts w:ascii="Arial" w:hAnsi="Arial"/>
                <w:sz w:val="18"/>
              </w:rPr>
            </w:pPr>
            <w:r w:rsidRPr="00D66C64">
              <w:rPr>
                <w:rFonts w:ascii="Arial" w:hAnsi="Arial"/>
                <w:sz w:val="18"/>
              </w:rPr>
              <w:t>ecn-capable-rtp: leap ect=0</w:t>
            </w:r>
          </w:p>
        </w:tc>
        <w:tc>
          <w:tcPr>
            <w:tcW w:w="4359" w:type="dxa"/>
            <w:shd w:val="clear" w:color="auto" w:fill="auto"/>
          </w:tcPr>
          <w:p w14:paraId="69A99B95" w14:textId="77777777" w:rsidR="00D93ABA" w:rsidRPr="00D66C64" w:rsidRDefault="00D93ABA" w:rsidP="00B9063D">
            <w:pPr>
              <w:keepNext/>
              <w:keepLines/>
              <w:widowControl w:val="0"/>
              <w:tabs>
                <w:tab w:val="left" w:pos="1418"/>
                <w:tab w:val="left" w:pos="2835"/>
                <w:tab w:val="left" w:pos="4253"/>
                <w:tab w:val="left" w:pos="5670"/>
                <w:tab w:val="left" w:pos="7088"/>
                <w:tab w:val="left" w:pos="8505"/>
              </w:tabs>
              <w:spacing w:before="60" w:after="0"/>
              <w:rPr>
                <w:rFonts w:ascii="Arial" w:hAnsi="Arial"/>
                <w:sz w:val="18"/>
              </w:rPr>
            </w:pPr>
            <w:r w:rsidRPr="00D66C64">
              <w:rPr>
                <w:rFonts w:ascii="Arial" w:hAnsi="Arial"/>
                <w:sz w:val="18"/>
              </w:rPr>
              <w:t>Shall be included in the SDP answer if accepting an offer to use ECN and if the session setup allows for bit-rate adaptation</w:t>
            </w:r>
          </w:p>
        </w:tc>
      </w:tr>
    </w:tbl>
    <w:p w14:paraId="05858223" w14:textId="77777777" w:rsidR="00D93ABA" w:rsidRPr="00D66C64" w:rsidRDefault="00D93ABA" w:rsidP="00925185">
      <w:pPr>
        <w:widowControl w:val="0"/>
        <w:tabs>
          <w:tab w:val="left" w:pos="1418"/>
          <w:tab w:val="left" w:pos="2835"/>
          <w:tab w:val="left" w:pos="4253"/>
          <w:tab w:val="left" w:pos="5670"/>
          <w:tab w:val="left" w:pos="7088"/>
          <w:tab w:val="left" w:pos="8505"/>
        </w:tabs>
        <w:spacing w:before="120" w:after="120"/>
      </w:pPr>
    </w:p>
    <w:p w14:paraId="6DDE21C6" w14:textId="77777777" w:rsidR="00D93ABA" w:rsidRPr="00D66C64" w:rsidRDefault="00D93ABA" w:rsidP="00925185">
      <w:pPr>
        <w:pStyle w:val="H6"/>
        <w:rPr>
          <w:rFonts w:eastAsia="MS Gothic"/>
        </w:rPr>
      </w:pPr>
      <w:r w:rsidRPr="00D66C64">
        <w:rPr>
          <w:rFonts w:eastAsia="MS Gothic"/>
        </w:rPr>
        <w:t>7.18.3</w:t>
      </w:r>
      <w:r w:rsidRPr="00D66C64">
        <w:rPr>
          <w:rFonts w:eastAsia="MS Gothic"/>
        </w:rPr>
        <w:tab/>
        <w:t>Test description</w:t>
      </w:r>
    </w:p>
    <w:p w14:paraId="7DC29772" w14:textId="77777777" w:rsidR="00D93ABA" w:rsidRPr="00D66C64" w:rsidRDefault="00D93ABA" w:rsidP="00925185">
      <w:pPr>
        <w:pStyle w:val="H6"/>
      </w:pPr>
      <w:r w:rsidRPr="00D66C64">
        <w:t>7.18.3.1</w:t>
      </w:r>
      <w:r w:rsidRPr="00D66C64">
        <w:tab/>
        <w:t>Pre-test conditions</w:t>
      </w:r>
    </w:p>
    <w:p w14:paraId="2D38ED9F" w14:textId="77777777" w:rsidR="00D93ABA" w:rsidRPr="00D66C64" w:rsidRDefault="00D93ABA" w:rsidP="00D93ABA">
      <w:pPr>
        <w:pStyle w:val="H6"/>
        <w:rPr>
          <w:rFonts w:cs="Arial"/>
        </w:rPr>
      </w:pPr>
      <w:r w:rsidRPr="00D66C64">
        <w:rPr>
          <w:rFonts w:cs="Arial"/>
        </w:rPr>
        <w:t>System Simulator:</w:t>
      </w:r>
    </w:p>
    <w:p w14:paraId="7C00B451" w14:textId="77777777" w:rsidR="00D93ABA" w:rsidRPr="00D66C64" w:rsidRDefault="00D93ABA" w:rsidP="00D93ABA">
      <w:pPr>
        <w:pStyle w:val="B10"/>
      </w:pPr>
      <w:r w:rsidRPr="00D66C64">
        <w:t>-</w:t>
      </w:r>
      <w:r w:rsidRPr="00D66C64">
        <w:tab/>
        <w:t>1 NR Cell connected to 5GC, default parameters.</w:t>
      </w:r>
    </w:p>
    <w:p w14:paraId="4212732C" w14:textId="77777777" w:rsidR="00D93ABA" w:rsidRPr="00D66C64" w:rsidRDefault="00D93ABA" w:rsidP="00D93ABA">
      <w:pPr>
        <w:pStyle w:val="H6"/>
      </w:pPr>
      <w:r w:rsidRPr="00D66C64">
        <w:t>UE:</w:t>
      </w:r>
    </w:p>
    <w:p w14:paraId="58D9409D" w14:textId="77777777" w:rsidR="00D93ABA" w:rsidRPr="00D66C64" w:rsidRDefault="00D93ABA" w:rsidP="00D93ABA">
      <w:pPr>
        <w:pStyle w:val="B10"/>
      </w:pPr>
      <w:r w:rsidRPr="00D66C64">
        <w:t>-</w:t>
      </w:r>
      <w:r w:rsidRPr="00D66C64">
        <w:tab/>
      </w:r>
      <w:r w:rsidRPr="00D66C64">
        <w:rPr>
          <w:snapToGrid w:val="0"/>
        </w:rPr>
        <w:t>UE contains either ISIM and USIM applications or only USIM application on UICC.</w:t>
      </w:r>
    </w:p>
    <w:p w14:paraId="2190BAE0" w14:textId="77777777" w:rsidR="00D93ABA" w:rsidRPr="00D66C64" w:rsidRDefault="00D93ABA" w:rsidP="00D93ABA">
      <w:pPr>
        <w:pStyle w:val="B10"/>
        <w:rPr>
          <w:snapToGrid w:val="0"/>
        </w:rPr>
      </w:pPr>
      <w:r w:rsidRPr="00D66C64">
        <w:t>-</w:t>
      </w:r>
      <w:r w:rsidRPr="00D66C64">
        <w:tab/>
      </w:r>
      <w:r w:rsidRPr="00D66C64">
        <w:rPr>
          <w:snapToGrid w:val="0"/>
        </w:rPr>
        <w:t>UE is configured to register for IMS after switch on.</w:t>
      </w:r>
    </w:p>
    <w:p w14:paraId="485DF62C" w14:textId="77777777" w:rsidR="00D93ABA" w:rsidRPr="00D66C64" w:rsidRDefault="00D93ABA" w:rsidP="00D93ABA">
      <w:pPr>
        <w:pStyle w:val="B10"/>
        <w:rPr>
          <w:snapToGrid w:val="0"/>
        </w:rPr>
      </w:pPr>
      <w:r w:rsidRPr="00D66C64">
        <w:rPr>
          <w:snapToGrid w:val="0"/>
        </w:rPr>
        <w:t>-</w:t>
      </w:r>
      <w:r w:rsidRPr="00D66C64">
        <w:rPr>
          <w:snapToGrid w:val="0"/>
        </w:rPr>
        <w:tab/>
      </w:r>
      <w:r w:rsidRPr="00D66C64">
        <w:t>UE is configured to use the precondition mechanism.</w:t>
      </w:r>
    </w:p>
    <w:p w14:paraId="57B9C4CF" w14:textId="77777777" w:rsidR="00D93ABA" w:rsidRPr="00D66C64" w:rsidRDefault="00D93ABA" w:rsidP="00D93ABA">
      <w:pPr>
        <w:pStyle w:val="H6"/>
        <w:rPr>
          <w:rFonts w:cs="Arial"/>
        </w:rPr>
      </w:pPr>
      <w:r w:rsidRPr="00D66C64">
        <w:rPr>
          <w:rFonts w:cs="Arial"/>
        </w:rPr>
        <w:t>Preamble:</w:t>
      </w:r>
    </w:p>
    <w:p w14:paraId="0CC01657" w14:textId="77777777" w:rsidR="00D93ABA" w:rsidRPr="00D66C64" w:rsidRDefault="00D93ABA" w:rsidP="00D93ABA">
      <w:pPr>
        <w:pStyle w:val="B10"/>
      </w:pPr>
      <w:r w:rsidRPr="00D66C64">
        <w:t>-</w:t>
      </w:r>
      <w:r w:rsidRPr="00D66C64">
        <w:tab/>
        <w:t>The UE is in test state 1N-A (TS 38.508-1 [21]) and registered to IMS.</w:t>
      </w:r>
    </w:p>
    <w:p w14:paraId="4025B29D" w14:textId="77777777" w:rsidR="00D93ABA" w:rsidRPr="00D66C64" w:rsidRDefault="00D93ABA" w:rsidP="00925185">
      <w:pPr>
        <w:pStyle w:val="H6"/>
        <w:rPr>
          <w:snapToGrid w:val="0"/>
        </w:rPr>
      </w:pPr>
      <w:r w:rsidRPr="00D66C64">
        <w:lastRenderedPageBreak/>
        <w:t>7.18.3.2</w:t>
      </w:r>
      <w:r w:rsidRPr="00D66C64">
        <w:tab/>
      </w:r>
      <w:r w:rsidRPr="00D66C64">
        <w:rPr>
          <w:snapToGrid w:val="0"/>
        </w:rPr>
        <w:t>Test procedure sequence</w:t>
      </w:r>
    </w:p>
    <w:p w14:paraId="014214EB" w14:textId="77777777" w:rsidR="00D93ABA" w:rsidRPr="00D66C64" w:rsidRDefault="00D93ABA" w:rsidP="00D93ABA">
      <w:pPr>
        <w:pStyle w:val="TH"/>
        <w:rPr>
          <w:rFonts w:cs="Arial"/>
        </w:rPr>
      </w:pPr>
      <w:r w:rsidRPr="00D66C64">
        <w:rPr>
          <w:rFonts w:cs="Arial"/>
        </w:rPr>
        <w:t>Table 7.18.3.2-1: Main Behaviour</w:t>
      </w:r>
    </w:p>
    <w:tbl>
      <w:tblP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720"/>
        <w:gridCol w:w="2880"/>
        <w:gridCol w:w="567"/>
        <w:gridCol w:w="850"/>
      </w:tblGrid>
      <w:tr w:rsidR="00D93ABA" w:rsidRPr="00D66C64" w14:paraId="7FF49BEA" w14:textId="77777777" w:rsidTr="00925185">
        <w:tc>
          <w:tcPr>
            <w:tcW w:w="567" w:type="dxa"/>
            <w:tcBorders>
              <w:bottom w:val="nil"/>
            </w:tcBorders>
          </w:tcPr>
          <w:p w14:paraId="5F2933B7" w14:textId="77777777" w:rsidR="00D93ABA" w:rsidRPr="00D66C64" w:rsidRDefault="00D93ABA" w:rsidP="00B9063D">
            <w:pPr>
              <w:pStyle w:val="TAH"/>
              <w:ind w:left="400" w:hanging="400"/>
            </w:pPr>
            <w:r w:rsidRPr="00D66C64">
              <w:t>St</w:t>
            </w:r>
          </w:p>
        </w:tc>
        <w:tc>
          <w:tcPr>
            <w:tcW w:w="3969" w:type="dxa"/>
          </w:tcPr>
          <w:p w14:paraId="4AB1E419" w14:textId="77777777" w:rsidR="00D93ABA" w:rsidRPr="00D66C64" w:rsidRDefault="00D93ABA" w:rsidP="00B9063D">
            <w:pPr>
              <w:pStyle w:val="TAH"/>
              <w:ind w:left="400" w:hanging="400"/>
            </w:pPr>
            <w:r w:rsidRPr="00D66C64">
              <w:t>Procedure</w:t>
            </w:r>
          </w:p>
        </w:tc>
        <w:tc>
          <w:tcPr>
            <w:tcW w:w="3600" w:type="dxa"/>
            <w:gridSpan w:val="2"/>
          </w:tcPr>
          <w:p w14:paraId="2588789D" w14:textId="77777777" w:rsidR="00D93ABA" w:rsidRPr="00D66C64" w:rsidRDefault="00D93ABA" w:rsidP="00B9063D">
            <w:pPr>
              <w:pStyle w:val="TAH"/>
              <w:ind w:left="400" w:hanging="400"/>
            </w:pPr>
            <w:r w:rsidRPr="00D66C64">
              <w:t>Message Sequence</w:t>
            </w:r>
          </w:p>
        </w:tc>
        <w:tc>
          <w:tcPr>
            <w:tcW w:w="567" w:type="dxa"/>
            <w:tcBorders>
              <w:bottom w:val="nil"/>
            </w:tcBorders>
          </w:tcPr>
          <w:p w14:paraId="7F87D73A" w14:textId="77777777" w:rsidR="00D93ABA" w:rsidRPr="00D66C64" w:rsidRDefault="00D93ABA" w:rsidP="00B9063D">
            <w:pPr>
              <w:pStyle w:val="TAH"/>
            </w:pPr>
            <w:r w:rsidRPr="00D66C64">
              <w:t>TP</w:t>
            </w:r>
          </w:p>
        </w:tc>
        <w:tc>
          <w:tcPr>
            <w:tcW w:w="850" w:type="dxa"/>
            <w:tcBorders>
              <w:bottom w:val="nil"/>
            </w:tcBorders>
          </w:tcPr>
          <w:p w14:paraId="1958D51E" w14:textId="77777777" w:rsidR="00D93ABA" w:rsidRPr="00D66C64" w:rsidRDefault="00D93ABA" w:rsidP="00B9063D">
            <w:pPr>
              <w:pStyle w:val="TAH"/>
            </w:pPr>
            <w:r w:rsidRPr="00D66C64">
              <w:t>Verdict</w:t>
            </w:r>
          </w:p>
        </w:tc>
      </w:tr>
      <w:tr w:rsidR="00D93ABA" w:rsidRPr="00D66C64" w14:paraId="4F75E584" w14:textId="77777777" w:rsidTr="00925185">
        <w:tc>
          <w:tcPr>
            <w:tcW w:w="567" w:type="dxa"/>
            <w:tcBorders>
              <w:top w:val="nil"/>
            </w:tcBorders>
          </w:tcPr>
          <w:p w14:paraId="660E4CCD" w14:textId="77777777" w:rsidR="00D93ABA" w:rsidRPr="00D66C64" w:rsidRDefault="00D93ABA" w:rsidP="00B9063D">
            <w:pPr>
              <w:pStyle w:val="TAH"/>
            </w:pPr>
          </w:p>
        </w:tc>
        <w:tc>
          <w:tcPr>
            <w:tcW w:w="3969" w:type="dxa"/>
          </w:tcPr>
          <w:p w14:paraId="4DA54AC9" w14:textId="77777777" w:rsidR="00D93ABA" w:rsidRPr="00D66C64" w:rsidRDefault="00D93ABA" w:rsidP="00B9063D">
            <w:pPr>
              <w:pStyle w:val="TAH"/>
            </w:pPr>
          </w:p>
        </w:tc>
        <w:tc>
          <w:tcPr>
            <w:tcW w:w="720" w:type="dxa"/>
          </w:tcPr>
          <w:p w14:paraId="5932D397" w14:textId="77777777" w:rsidR="00D93ABA" w:rsidRPr="00D66C64" w:rsidRDefault="00D93ABA" w:rsidP="00B9063D">
            <w:pPr>
              <w:pStyle w:val="TAH"/>
            </w:pPr>
            <w:r w:rsidRPr="00D66C64">
              <w:t>U - S</w:t>
            </w:r>
          </w:p>
        </w:tc>
        <w:tc>
          <w:tcPr>
            <w:tcW w:w="2880" w:type="dxa"/>
          </w:tcPr>
          <w:p w14:paraId="0DEC2824" w14:textId="77777777" w:rsidR="00D93ABA" w:rsidRPr="00D66C64" w:rsidRDefault="00D93ABA" w:rsidP="00B9063D">
            <w:pPr>
              <w:pStyle w:val="TAH"/>
            </w:pPr>
            <w:r w:rsidRPr="00D66C64">
              <w:t>Message</w:t>
            </w:r>
          </w:p>
        </w:tc>
        <w:tc>
          <w:tcPr>
            <w:tcW w:w="567" w:type="dxa"/>
            <w:tcBorders>
              <w:top w:val="nil"/>
            </w:tcBorders>
          </w:tcPr>
          <w:p w14:paraId="37CCB037" w14:textId="77777777" w:rsidR="00D93ABA" w:rsidRPr="00D66C64" w:rsidRDefault="00D93ABA" w:rsidP="00B9063D">
            <w:pPr>
              <w:pStyle w:val="TAH"/>
            </w:pPr>
          </w:p>
        </w:tc>
        <w:tc>
          <w:tcPr>
            <w:tcW w:w="850" w:type="dxa"/>
            <w:tcBorders>
              <w:top w:val="nil"/>
            </w:tcBorders>
          </w:tcPr>
          <w:p w14:paraId="4290FE3B" w14:textId="77777777" w:rsidR="00D93ABA" w:rsidRPr="00D66C64" w:rsidRDefault="00D93ABA" w:rsidP="00B9063D">
            <w:pPr>
              <w:pStyle w:val="TAH"/>
            </w:pPr>
          </w:p>
        </w:tc>
      </w:tr>
      <w:tr w:rsidR="00D93ABA" w:rsidRPr="00D66C64" w14:paraId="216BD93F" w14:textId="77777777" w:rsidTr="00925185">
        <w:tc>
          <w:tcPr>
            <w:tcW w:w="567" w:type="dxa"/>
          </w:tcPr>
          <w:p w14:paraId="78F2C8C0" w14:textId="77777777" w:rsidR="00D93ABA" w:rsidRPr="00D66C64" w:rsidRDefault="00D93ABA" w:rsidP="00B9063D">
            <w:pPr>
              <w:pStyle w:val="TAC"/>
            </w:pPr>
            <w:r w:rsidRPr="00D66C64">
              <w:t>1</w:t>
            </w:r>
          </w:p>
        </w:tc>
        <w:tc>
          <w:tcPr>
            <w:tcW w:w="3969" w:type="dxa"/>
          </w:tcPr>
          <w:p w14:paraId="150C58C0" w14:textId="77777777" w:rsidR="00D93ABA" w:rsidRPr="00D66C64" w:rsidRDefault="00D93ABA" w:rsidP="00B9063D">
            <w:pPr>
              <w:pStyle w:val="TAL"/>
            </w:pPr>
            <w:r w:rsidRPr="00D66C64">
              <w:t>UE is made to attempt an IMS voice call.</w:t>
            </w:r>
          </w:p>
        </w:tc>
        <w:tc>
          <w:tcPr>
            <w:tcW w:w="720" w:type="dxa"/>
          </w:tcPr>
          <w:p w14:paraId="15B57FEA" w14:textId="77777777" w:rsidR="00D93ABA" w:rsidRPr="00D66C64" w:rsidRDefault="00D93ABA" w:rsidP="00B9063D">
            <w:pPr>
              <w:pStyle w:val="TAC"/>
            </w:pPr>
            <w:r w:rsidRPr="00D66C64">
              <w:t>-</w:t>
            </w:r>
          </w:p>
        </w:tc>
        <w:tc>
          <w:tcPr>
            <w:tcW w:w="2880" w:type="dxa"/>
          </w:tcPr>
          <w:p w14:paraId="6EF8F664" w14:textId="77777777" w:rsidR="00D93ABA" w:rsidRPr="00D66C64" w:rsidRDefault="00D93ABA" w:rsidP="00B9063D">
            <w:pPr>
              <w:pStyle w:val="TAL"/>
            </w:pPr>
            <w:r w:rsidRPr="00D66C64">
              <w:t>-</w:t>
            </w:r>
          </w:p>
        </w:tc>
        <w:tc>
          <w:tcPr>
            <w:tcW w:w="567" w:type="dxa"/>
          </w:tcPr>
          <w:p w14:paraId="601157FB" w14:textId="77777777" w:rsidR="00D93ABA" w:rsidRPr="00D66C64" w:rsidRDefault="00D93ABA" w:rsidP="00B9063D">
            <w:pPr>
              <w:pStyle w:val="TAC"/>
            </w:pPr>
          </w:p>
        </w:tc>
        <w:tc>
          <w:tcPr>
            <w:tcW w:w="850" w:type="dxa"/>
          </w:tcPr>
          <w:p w14:paraId="1469298E" w14:textId="77777777" w:rsidR="00D93ABA" w:rsidRPr="00D66C64" w:rsidRDefault="00D93ABA" w:rsidP="00B9063D">
            <w:pPr>
              <w:pStyle w:val="TAC"/>
            </w:pPr>
          </w:p>
        </w:tc>
      </w:tr>
      <w:tr w:rsidR="00D93ABA" w:rsidRPr="00D66C64" w14:paraId="63B3E425" w14:textId="77777777" w:rsidTr="00B9063D">
        <w:tc>
          <w:tcPr>
            <w:tcW w:w="567" w:type="dxa"/>
          </w:tcPr>
          <w:p w14:paraId="417A0341" w14:textId="77777777" w:rsidR="00D93ABA" w:rsidRPr="00D66C64" w:rsidRDefault="00D93ABA" w:rsidP="00B9063D">
            <w:pPr>
              <w:pStyle w:val="TAC"/>
            </w:pPr>
            <w:r w:rsidRPr="00D66C64">
              <w:t>2-7</w:t>
            </w:r>
          </w:p>
        </w:tc>
        <w:tc>
          <w:tcPr>
            <w:tcW w:w="3969" w:type="dxa"/>
          </w:tcPr>
          <w:p w14:paraId="00DBA564" w14:textId="77777777" w:rsidR="00D93ABA" w:rsidRPr="00D66C64" w:rsidRDefault="00D93ABA" w:rsidP="00B9063D">
            <w:pPr>
              <w:pStyle w:val="TAL"/>
            </w:pPr>
            <w:r w:rsidRPr="00D66C64">
              <w:t>Steps 2-7 of generic procedure specified in Table 4.9.15.2.2-1 of TS 38.508-1 [21] are performed.</w:t>
            </w:r>
          </w:p>
        </w:tc>
        <w:tc>
          <w:tcPr>
            <w:tcW w:w="720" w:type="dxa"/>
          </w:tcPr>
          <w:p w14:paraId="05649977" w14:textId="77777777" w:rsidR="00D93ABA" w:rsidRPr="00D66C64" w:rsidRDefault="00D93ABA" w:rsidP="00B9063D">
            <w:pPr>
              <w:pStyle w:val="TAC"/>
            </w:pPr>
            <w:r w:rsidRPr="00D66C64">
              <w:rPr>
                <w:lang w:eastAsia="zh-CN"/>
              </w:rPr>
              <w:t>-</w:t>
            </w:r>
          </w:p>
        </w:tc>
        <w:tc>
          <w:tcPr>
            <w:tcW w:w="2880" w:type="dxa"/>
          </w:tcPr>
          <w:p w14:paraId="7F601D2E" w14:textId="77777777" w:rsidR="00D93ABA" w:rsidRPr="00D66C64" w:rsidRDefault="00D93ABA" w:rsidP="00B9063D">
            <w:pPr>
              <w:pStyle w:val="TAL"/>
            </w:pPr>
            <w:r w:rsidRPr="00D66C64">
              <w:rPr>
                <w:lang w:eastAsia="zh-CN"/>
              </w:rPr>
              <w:t>-</w:t>
            </w:r>
          </w:p>
        </w:tc>
        <w:tc>
          <w:tcPr>
            <w:tcW w:w="567" w:type="dxa"/>
          </w:tcPr>
          <w:p w14:paraId="254C66D4" w14:textId="77777777" w:rsidR="00D93ABA" w:rsidRPr="00D66C64" w:rsidRDefault="00D93ABA" w:rsidP="00B9063D">
            <w:pPr>
              <w:pStyle w:val="TAC"/>
            </w:pPr>
          </w:p>
        </w:tc>
        <w:tc>
          <w:tcPr>
            <w:tcW w:w="850" w:type="dxa"/>
          </w:tcPr>
          <w:p w14:paraId="7F11AA01" w14:textId="77777777" w:rsidR="00D93ABA" w:rsidRPr="00D66C64" w:rsidRDefault="00D93ABA" w:rsidP="00B9063D">
            <w:pPr>
              <w:pStyle w:val="TAC"/>
            </w:pPr>
          </w:p>
        </w:tc>
      </w:tr>
      <w:tr w:rsidR="00D93ABA" w:rsidRPr="00D66C64" w14:paraId="415A25FD" w14:textId="77777777" w:rsidTr="00925185">
        <w:tc>
          <w:tcPr>
            <w:tcW w:w="567" w:type="dxa"/>
            <w:shd w:val="clear" w:color="auto" w:fill="auto"/>
          </w:tcPr>
          <w:p w14:paraId="07443BFB" w14:textId="77777777" w:rsidR="00D93ABA" w:rsidRPr="00D66C64" w:rsidRDefault="00D93ABA" w:rsidP="00B9063D">
            <w:pPr>
              <w:pStyle w:val="TAC"/>
            </w:pPr>
            <w:r w:rsidRPr="00D66C64">
              <w:t>8</w:t>
            </w:r>
          </w:p>
        </w:tc>
        <w:tc>
          <w:tcPr>
            <w:tcW w:w="3969" w:type="dxa"/>
          </w:tcPr>
          <w:p w14:paraId="5FBDCC2C" w14:textId="77777777" w:rsidR="00D93ABA" w:rsidRPr="00D66C64" w:rsidRDefault="00D93ABA" w:rsidP="00B9063D">
            <w:pPr>
              <w:pStyle w:val="TAL"/>
            </w:pPr>
            <w:r w:rsidRPr="00D66C64">
              <w:t>Step 1 of Annex A.4.1 happens</w:t>
            </w:r>
          </w:p>
        </w:tc>
        <w:tc>
          <w:tcPr>
            <w:tcW w:w="720" w:type="dxa"/>
          </w:tcPr>
          <w:p w14:paraId="0F4E9279" w14:textId="77777777" w:rsidR="00D93ABA" w:rsidRPr="00D66C64" w:rsidRDefault="00D93ABA" w:rsidP="00B9063D">
            <w:pPr>
              <w:pStyle w:val="TAC"/>
            </w:pPr>
            <w:r w:rsidRPr="00D66C64">
              <w:t>--&gt;</w:t>
            </w:r>
          </w:p>
        </w:tc>
        <w:tc>
          <w:tcPr>
            <w:tcW w:w="2880" w:type="dxa"/>
          </w:tcPr>
          <w:p w14:paraId="5455E14E" w14:textId="77777777" w:rsidR="00D93ABA" w:rsidRPr="00D66C64" w:rsidRDefault="00D93ABA" w:rsidP="00B9063D">
            <w:pPr>
              <w:pStyle w:val="TAL"/>
            </w:pPr>
            <w:r w:rsidRPr="00D66C64">
              <w:t>INVITE</w:t>
            </w:r>
          </w:p>
        </w:tc>
        <w:tc>
          <w:tcPr>
            <w:tcW w:w="567" w:type="dxa"/>
          </w:tcPr>
          <w:p w14:paraId="7DB153C2" w14:textId="77777777" w:rsidR="00D93ABA" w:rsidRPr="00D66C64" w:rsidRDefault="00D93ABA" w:rsidP="00B9063D">
            <w:pPr>
              <w:pStyle w:val="TAC"/>
            </w:pPr>
            <w:r w:rsidRPr="00D66C64">
              <w:t>1</w:t>
            </w:r>
          </w:p>
        </w:tc>
        <w:tc>
          <w:tcPr>
            <w:tcW w:w="850" w:type="dxa"/>
          </w:tcPr>
          <w:p w14:paraId="16E7454C" w14:textId="77777777" w:rsidR="00D93ABA" w:rsidRPr="00D66C64" w:rsidRDefault="00D93ABA" w:rsidP="00B9063D">
            <w:pPr>
              <w:pStyle w:val="TAC"/>
            </w:pPr>
            <w:r w:rsidRPr="00D66C64">
              <w:t>P</w:t>
            </w:r>
          </w:p>
        </w:tc>
      </w:tr>
      <w:tr w:rsidR="00D93ABA" w:rsidRPr="00D66C64" w14:paraId="63FD5770" w14:textId="77777777" w:rsidTr="00925185">
        <w:tc>
          <w:tcPr>
            <w:tcW w:w="567" w:type="dxa"/>
            <w:shd w:val="clear" w:color="auto" w:fill="auto"/>
          </w:tcPr>
          <w:p w14:paraId="3A702949" w14:textId="77777777" w:rsidR="00D93ABA" w:rsidRPr="00D66C64" w:rsidRDefault="00D93ABA" w:rsidP="00B9063D">
            <w:pPr>
              <w:pStyle w:val="TAC"/>
            </w:pPr>
            <w:r w:rsidRPr="00D66C64">
              <w:t>9</w:t>
            </w:r>
          </w:p>
        </w:tc>
        <w:tc>
          <w:tcPr>
            <w:tcW w:w="3969" w:type="dxa"/>
          </w:tcPr>
          <w:p w14:paraId="7BECAF35" w14:textId="77777777" w:rsidR="00D93ABA" w:rsidRPr="00D66C64" w:rsidRDefault="00D93ABA" w:rsidP="00B9063D">
            <w:pPr>
              <w:pStyle w:val="TAL"/>
            </w:pPr>
            <w:r w:rsidRPr="00D66C64">
              <w:t>Step 2 of Annex A.4.1 happens</w:t>
            </w:r>
          </w:p>
        </w:tc>
        <w:tc>
          <w:tcPr>
            <w:tcW w:w="720" w:type="dxa"/>
          </w:tcPr>
          <w:p w14:paraId="420A6E5A" w14:textId="77777777" w:rsidR="00D93ABA" w:rsidRPr="00D66C64" w:rsidRDefault="00D93ABA" w:rsidP="00B9063D">
            <w:pPr>
              <w:pStyle w:val="TAC"/>
            </w:pPr>
            <w:r w:rsidRPr="00D66C64">
              <w:t>&lt;--</w:t>
            </w:r>
          </w:p>
        </w:tc>
        <w:tc>
          <w:tcPr>
            <w:tcW w:w="2880" w:type="dxa"/>
          </w:tcPr>
          <w:p w14:paraId="25385454" w14:textId="77777777" w:rsidR="00D93ABA" w:rsidRPr="00D66C64" w:rsidRDefault="00D93ABA" w:rsidP="00B9063D">
            <w:pPr>
              <w:pStyle w:val="TAL"/>
            </w:pPr>
            <w:r w:rsidRPr="00D66C64">
              <w:t>100 Trying</w:t>
            </w:r>
          </w:p>
        </w:tc>
        <w:tc>
          <w:tcPr>
            <w:tcW w:w="567" w:type="dxa"/>
          </w:tcPr>
          <w:p w14:paraId="7D07E7FD" w14:textId="77777777" w:rsidR="00D93ABA" w:rsidRPr="00D66C64" w:rsidRDefault="00D93ABA" w:rsidP="00B9063D">
            <w:pPr>
              <w:pStyle w:val="TAC"/>
            </w:pPr>
          </w:p>
        </w:tc>
        <w:tc>
          <w:tcPr>
            <w:tcW w:w="850" w:type="dxa"/>
          </w:tcPr>
          <w:p w14:paraId="335BCE12" w14:textId="77777777" w:rsidR="00D93ABA" w:rsidRPr="00D66C64" w:rsidRDefault="00D93ABA" w:rsidP="00B9063D">
            <w:pPr>
              <w:pStyle w:val="TAC"/>
            </w:pPr>
          </w:p>
        </w:tc>
      </w:tr>
      <w:tr w:rsidR="00D93ABA" w:rsidRPr="00D66C64" w14:paraId="17EB107C" w14:textId="77777777" w:rsidTr="00925185">
        <w:tc>
          <w:tcPr>
            <w:tcW w:w="567" w:type="dxa"/>
            <w:shd w:val="clear" w:color="auto" w:fill="auto"/>
          </w:tcPr>
          <w:p w14:paraId="091047CC" w14:textId="77777777" w:rsidR="00D93ABA" w:rsidRPr="00D66C64" w:rsidRDefault="00D93ABA" w:rsidP="00B9063D">
            <w:pPr>
              <w:pStyle w:val="TAC"/>
            </w:pPr>
            <w:r w:rsidRPr="00D66C64">
              <w:t>10</w:t>
            </w:r>
          </w:p>
        </w:tc>
        <w:tc>
          <w:tcPr>
            <w:tcW w:w="3969" w:type="dxa"/>
          </w:tcPr>
          <w:p w14:paraId="509F03FF" w14:textId="77777777" w:rsidR="00D93ABA" w:rsidRPr="00D66C64" w:rsidRDefault="00D93ABA" w:rsidP="00B9063D">
            <w:pPr>
              <w:pStyle w:val="TAL"/>
            </w:pPr>
            <w:r w:rsidRPr="00D66C64">
              <w:t>Step 3 of Annex A.4.1 happens</w:t>
            </w:r>
          </w:p>
        </w:tc>
        <w:tc>
          <w:tcPr>
            <w:tcW w:w="720" w:type="dxa"/>
          </w:tcPr>
          <w:p w14:paraId="7F6931E3" w14:textId="77777777" w:rsidR="00D93ABA" w:rsidRPr="00D66C64" w:rsidRDefault="00D93ABA" w:rsidP="00B9063D">
            <w:pPr>
              <w:pStyle w:val="TAC"/>
            </w:pPr>
            <w:r w:rsidRPr="00D66C64">
              <w:t>&lt;--</w:t>
            </w:r>
          </w:p>
        </w:tc>
        <w:tc>
          <w:tcPr>
            <w:tcW w:w="2880" w:type="dxa"/>
          </w:tcPr>
          <w:p w14:paraId="01ABD305" w14:textId="77777777" w:rsidR="00D93ABA" w:rsidRPr="00D66C64" w:rsidRDefault="00D93ABA" w:rsidP="00B9063D">
            <w:pPr>
              <w:pStyle w:val="TAL"/>
            </w:pPr>
            <w:r w:rsidRPr="00D66C64">
              <w:t>183 Session Progress</w:t>
            </w:r>
          </w:p>
        </w:tc>
        <w:tc>
          <w:tcPr>
            <w:tcW w:w="567" w:type="dxa"/>
          </w:tcPr>
          <w:p w14:paraId="37CB1C8A" w14:textId="77777777" w:rsidR="00D93ABA" w:rsidRPr="00D66C64" w:rsidRDefault="00D93ABA" w:rsidP="00B9063D">
            <w:pPr>
              <w:pStyle w:val="TAC"/>
            </w:pPr>
          </w:p>
        </w:tc>
        <w:tc>
          <w:tcPr>
            <w:tcW w:w="850" w:type="dxa"/>
          </w:tcPr>
          <w:p w14:paraId="0612BD0B" w14:textId="77777777" w:rsidR="00D93ABA" w:rsidRPr="00D66C64" w:rsidRDefault="00D93ABA" w:rsidP="00B9063D">
            <w:pPr>
              <w:pStyle w:val="TAC"/>
            </w:pPr>
          </w:p>
        </w:tc>
      </w:tr>
      <w:tr w:rsidR="00D93ABA" w:rsidRPr="00D66C64" w14:paraId="47F0E8D3" w14:textId="77777777" w:rsidTr="00925185">
        <w:tc>
          <w:tcPr>
            <w:tcW w:w="567" w:type="dxa"/>
            <w:shd w:val="clear" w:color="auto" w:fill="auto"/>
          </w:tcPr>
          <w:p w14:paraId="2FE43572" w14:textId="77777777" w:rsidR="00D93ABA" w:rsidRPr="00D66C64" w:rsidRDefault="00D93ABA" w:rsidP="00B9063D">
            <w:pPr>
              <w:pStyle w:val="TAC"/>
            </w:pPr>
            <w:r w:rsidRPr="00D66C64">
              <w:t>11</w:t>
            </w:r>
          </w:p>
        </w:tc>
        <w:tc>
          <w:tcPr>
            <w:tcW w:w="3969" w:type="dxa"/>
          </w:tcPr>
          <w:p w14:paraId="60E32C6E" w14:textId="77777777" w:rsidR="00D93ABA" w:rsidRPr="00D66C64" w:rsidRDefault="00D93ABA" w:rsidP="00B9063D">
            <w:pPr>
              <w:pStyle w:val="TAL"/>
            </w:pPr>
            <w:r w:rsidRPr="00D66C64">
              <w:t>Step 4 of Annex A.4.1 happens</w:t>
            </w:r>
          </w:p>
        </w:tc>
        <w:tc>
          <w:tcPr>
            <w:tcW w:w="720" w:type="dxa"/>
          </w:tcPr>
          <w:p w14:paraId="062C65E2" w14:textId="77777777" w:rsidR="00D93ABA" w:rsidRPr="00D66C64" w:rsidRDefault="00D93ABA" w:rsidP="00B9063D">
            <w:pPr>
              <w:pStyle w:val="TAC"/>
            </w:pPr>
            <w:r w:rsidRPr="00D66C64">
              <w:t>--&gt;</w:t>
            </w:r>
          </w:p>
        </w:tc>
        <w:tc>
          <w:tcPr>
            <w:tcW w:w="2880" w:type="dxa"/>
          </w:tcPr>
          <w:p w14:paraId="704D547C" w14:textId="77777777" w:rsidR="00D93ABA" w:rsidRPr="00D66C64" w:rsidRDefault="00D93ABA" w:rsidP="00B9063D">
            <w:pPr>
              <w:pStyle w:val="TAL"/>
            </w:pPr>
            <w:r w:rsidRPr="00D66C64">
              <w:t>PRACK</w:t>
            </w:r>
          </w:p>
        </w:tc>
        <w:tc>
          <w:tcPr>
            <w:tcW w:w="567" w:type="dxa"/>
          </w:tcPr>
          <w:p w14:paraId="61AEFA87" w14:textId="77777777" w:rsidR="00D93ABA" w:rsidRPr="00D66C64" w:rsidRDefault="00D93ABA" w:rsidP="00B9063D">
            <w:pPr>
              <w:pStyle w:val="TAC"/>
            </w:pPr>
          </w:p>
        </w:tc>
        <w:tc>
          <w:tcPr>
            <w:tcW w:w="850" w:type="dxa"/>
          </w:tcPr>
          <w:p w14:paraId="10CDF306" w14:textId="77777777" w:rsidR="00D93ABA" w:rsidRPr="00D66C64" w:rsidRDefault="00D93ABA" w:rsidP="00B9063D">
            <w:pPr>
              <w:pStyle w:val="TAC"/>
            </w:pPr>
          </w:p>
        </w:tc>
      </w:tr>
      <w:tr w:rsidR="00D93ABA" w:rsidRPr="00D66C64" w14:paraId="20A5034D" w14:textId="77777777" w:rsidTr="00925185">
        <w:tc>
          <w:tcPr>
            <w:tcW w:w="567" w:type="dxa"/>
            <w:shd w:val="clear" w:color="auto" w:fill="auto"/>
          </w:tcPr>
          <w:p w14:paraId="0020B09C" w14:textId="77777777" w:rsidR="00D93ABA" w:rsidRPr="00D66C64" w:rsidRDefault="00D93ABA" w:rsidP="00B9063D">
            <w:pPr>
              <w:pStyle w:val="TAC"/>
            </w:pPr>
            <w:r w:rsidRPr="00D66C64">
              <w:t>12</w:t>
            </w:r>
          </w:p>
        </w:tc>
        <w:tc>
          <w:tcPr>
            <w:tcW w:w="3969" w:type="dxa"/>
          </w:tcPr>
          <w:p w14:paraId="01240EDE" w14:textId="77777777" w:rsidR="00D93ABA" w:rsidRPr="00D66C64" w:rsidRDefault="00D93ABA" w:rsidP="00B9063D">
            <w:pPr>
              <w:pStyle w:val="TAL"/>
            </w:pPr>
            <w:r w:rsidRPr="00D66C64">
              <w:t>Step 5 of Annex A.4.1 happens</w:t>
            </w:r>
          </w:p>
        </w:tc>
        <w:tc>
          <w:tcPr>
            <w:tcW w:w="720" w:type="dxa"/>
          </w:tcPr>
          <w:p w14:paraId="5F5B04FC" w14:textId="77777777" w:rsidR="00D93ABA" w:rsidRPr="00D66C64" w:rsidRDefault="00D93ABA" w:rsidP="00B9063D">
            <w:pPr>
              <w:pStyle w:val="TAC"/>
            </w:pPr>
            <w:r w:rsidRPr="00D66C64">
              <w:t>&lt;--</w:t>
            </w:r>
          </w:p>
        </w:tc>
        <w:tc>
          <w:tcPr>
            <w:tcW w:w="2880" w:type="dxa"/>
          </w:tcPr>
          <w:p w14:paraId="41DB1173" w14:textId="77777777" w:rsidR="00D93ABA" w:rsidRPr="00D66C64" w:rsidRDefault="00D93ABA" w:rsidP="00B9063D">
            <w:pPr>
              <w:pStyle w:val="TAL"/>
            </w:pPr>
            <w:r w:rsidRPr="00D66C64">
              <w:t>200 OK</w:t>
            </w:r>
          </w:p>
        </w:tc>
        <w:tc>
          <w:tcPr>
            <w:tcW w:w="567" w:type="dxa"/>
          </w:tcPr>
          <w:p w14:paraId="0C393608" w14:textId="77777777" w:rsidR="00D93ABA" w:rsidRPr="00D66C64" w:rsidRDefault="00D93ABA" w:rsidP="00B9063D">
            <w:pPr>
              <w:pStyle w:val="TAC"/>
            </w:pPr>
          </w:p>
        </w:tc>
        <w:tc>
          <w:tcPr>
            <w:tcW w:w="850" w:type="dxa"/>
          </w:tcPr>
          <w:p w14:paraId="09DA8ECD" w14:textId="77777777" w:rsidR="00D93ABA" w:rsidRPr="00D66C64" w:rsidRDefault="00D93ABA" w:rsidP="00B9063D">
            <w:pPr>
              <w:pStyle w:val="TAC"/>
            </w:pPr>
          </w:p>
        </w:tc>
      </w:tr>
      <w:tr w:rsidR="00D93ABA" w:rsidRPr="00D66C64" w14:paraId="254E5354" w14:textId="77777777" w:rsidTr="00925185">
        <w:tc>
          <w:tcPr>
            <w:tcW w:w="567" w:type="dxa"/>
            <w:shd w:val="clear" w:color="auto" w:fill="auto"/>
          </w:tcPr>
          <w:p w14:paraId="757C569E" w14:textId="77777777" w:rsidR="00D93ABA" w:rsidRPr="00D66C64" w:rsidRDefault="00D93ABA" w:rsidP="00B9063D">
            <w:pPr>
              <w:pStyle w:val="TAC"/>
            </w:pPr>
            <w:r w:rsidRPr="00D66C64">
              <w:t>13</w:t>
            </w:r>
          </w:p>
        </w:tc>
        <w:tc>
          <w:tcPr>
            <w:tcW w:w="3969" w:type="dxa"/>
          </w:tcPr>
          <w:p w14:paraId="3E13EDB3" w14:textId="77777777" w:rsidR="00D93ABA" w:rsidRPr="00D66C64" w:rsidRDefault="00D93ABA" w:rsidP="00B9063D">
            <w:pPr>
              <w:pStyle w:val="TAL"/>
            </w:pPr>
            <w:r w:rsidRPr="00D66C64">
              <w:t>Step 6 of Annex A.4.1 happens</w:t>
            </w:r>
          </w:p>
        </w:tc>
        <w:tc>
          <w:tcPr>
            <w:tcW w:w="720" w:type="dxa"/>
          </w:tcPr>
          <w:p w14:paraId="1D92C113" w14:textId="77777777" w:rsidR="00D93ABA" w:rsidRPr="00D66C64" w:rsidRDefault="00D93ABA" w:rsidP="00B9063D">
            <w:pPr>
              <w:pStyle w:val="TAC"/>
            </w:pPr>
            <w:r w:rsidRPr="00D66C64">
              <w:t>--&gt;</w:t>
            </w:r>
          </w:p>
        </w:tc>
        <w:tc>
          <w:tcPr>
            <w:tcW w:w="2880" w:type="dxa"/>
          </w:tcPr>
          <w:p w14:paraId="2205AF99" w14:textId="77777777" w:rsidR="00D93ABA" w:rsidRPr="00D66C64" w:rsidRDefault="00D93ABA" w:rsidP="00B9063D">
            <w:pPr>
              <w:pStyle w:val="TAL"/>
            </w:pPr>
            <w:r w:rsidRPr="00D66C64">
              <w:t>UPDATE</w:t>
            </w:r>
          </w:p>
        </w:tc>
        <w:tc>
          <w:tcPr>
            <w:tcW w:w="567" w:type="dxa"/>
          </w:tcPr>
          <w:p w14:paraId="4F2E552D" w14:textId="77777777" w:rsidR="00D93ABA" w:rsidRPr="00D66C64" w:rsidRDefault="00D93ABA" w:rsidP="00B9063D">
            <w:pPr>
              <w:pStyle w:val="TAC"/>
            </w:pPr>
            <w:r w:rsidRPr="00D66C64">
              <w:t>2</w:t>
            </w:r>
          </w:p>
        </w:tc>
        <w:tc>
          <w:tcPr>
            <w:tcW w:w="850" w:type="dxa"/>
          </w:tcPr>
          <w:p w14:paraId="3F867BF6" w14:textId="77777777" w:rsidR="00D93ABA" w:rsidRPr="00D66C64" w:rsidRDefault="00D93ABA" w:rsidP="00B9063D">
            <w:pPr>
              <w:pStyle w:val="TAC"/>
            </w:pPr>
            <w:r w:rsidRPr="00D66C64">
              <w:t>P</w:t>
            </w:r>
          </w:p>
        </w:tc>
      </w:tr>
      <w:tr w:rsidR="00D93ABA" w:rsidRPr="00D66C64" w14:paraId="4F0071DF" w14:textId="77777777" w:rsidTr="00925185">
        <w:tc>
          <w:tcPr>
            <w:tcW w:w="567" w:type="dxa"/>
            <w:shd w:val="clear" w:color="auto" w:fill="auto"/>
          </w:tcPr>
          <w:p w14:paraId="48DF7184" w14:textId="77777777" w:rsidR="00D93ABA" w:rsidRPr="00D66C64" w:rsidRDefault="00D93ABA" w:rsidP="00B9063D">
            <w:pPr>
              <w:pStyle w:val="TAC"/>
            </w:pPr>
            <w:r w:rsidRPr="00D66C64">
              <w:t>14</w:t>
            </w:r>
          </w:p>
        </w:tc>
        <w:tc>
          <w:tcPr>
            <w:tcW w:w="3969" w:type="dxa"/>
          </w:tcPr>
          <w:p w14:paraId="3F12B10A" w14:textId="77777777" w:rsidR="00D93ABA" w:rsidRPr="00D66C64" w:rsidRDefault="00D93ABA" w:rsidP="00B9063D">
            <w:pPr>
              <w:pStyle w:val="TAL"/>
            </w:pPr>
            <w:r w:rsidRPr="00D66C64">
              <w:t>Step 7 of Annex A.4.1 happens</w:t>
            </w:r>
          </w:p>
        </w:tc>
        <w:tc>
          <w:tcPr>
            <w:tcW w:w="720" w:type="dxa"/>
          </w:tcPr>
          <w:p w14:paraId="4B1EAF8A" w14:textId="77777777" w:rsidR="00D93ABA" w:rsidRPr="00D66C64" w:rsidRDefault="00D93ABA" w:rsidP="00B9063D">
            <w:pPr>
              <w:pStyle w:val="TAC"/>
            </w:pPr>
            <w:r w:rsidRPr="00D66C64">
              <w:t>&lt;--</w:t>
            </w:r>
          </w:p>
        </w:tc>
        <w:tc>
          <w:tcPr>
            <w:tcW w:w="2880" w:type="dxa"/>
          </w:tcPr>
          <w:p w14:paraId="734111FA" w14:textId="77777777" w:rsidR="00D93ABA" w:rsidRPr="00D66C64" w:rsidRDefault="00D93ABA" w:rsidP="00B9063D">
            <w:pPr>
              <w:pStyle w:val="TAL"/>
            </w:pPr>
            <w:r w:rsidRPr="00D66C64">
              <w:t>200 OK</w:t>
            </w:r>
          </w:p>
        </w:tc>
        <w:tc>
          <w:tcPr>
            <w:tcW w:w="567" w:type="dxa"/>
          </w:tcPr>
          <w:p w14:paraId="225BA3A6" w14:textId="77777777" w:rsidR="00D93ABA" w:rsidRPr="00D66C64" w:rsidRDefault="00D93ABA" w:rsidP="00B9063D">
            <w:pPr>
              <w:pStyle w:val="TAC"/>
            </w:pPr>
          </w:p>
        </w:tc>
        <w:tc>
          <w:tcPr>
            <w:tcW w:w="850" w:type="dxa"/>
          </w:tcPr>
          <w:p w14:paraId="30A1ECA6" w14:textId="77777777" w:rsidR="00D93ABA" w:rsidRPr="00D66C64" w:rsidRDefault="00D93ABA" w:rsidP="00B9063D">
            <w:pPr>
              <w:pStyle w:val="TAC"/>
            </w:pPr>
          </w:p>
        </w:tc>
      </w:tr>
      <w:tr w:rsidR="00D93ABA" w:rsidRPr="00D66C64" w14:paraId="4271C8D3" w14:textId="77777777" w:rsidTr="00925185">
        <w:tc>
          <w:tcPr>
            <w:tcW w:w="567" w:type="dxa"/>
            <w:shd w:val="clear" w:color="auto" w:fill="auto"/>
          </w:tcPr>
          <w:p w14:paraId="5F1D627C" w14:textId="77777777" w:rsidR="00D93ABA" w:rsidRPr="00D66C64" w:rsidRDefault="00D93ABA" w:rsidP="00B9063D">
            <w:pPr>
              <w:pStyle w:val="TAC"/>
            </w:pPr>
            <w:r w:rsidRPr="00D66C64">
              <w:t>15</w:t>
            </w:r>
          </w:p>
        </w:tc>
        <w:tc>
          <w:tcPr>
            <w:tcW w:w="3969" w:type="dxa"/>
          </w:tcPr>
          <w:p w14:paraId="05580D29" w14:textId="77777777" w:rsidR="00D93ABA" w:rsidRPr="00D66C64" w:rsidRDefault="00D93ABA" w:rsidP="00B9063D">
            <w:pPr>
              <w:pStyle w:val="TAL"/>
            </w:pPr>
            <w:r w:rsidRPr="00D66C64">
              <w:t>Step 8 of Annex A.4.1 happens</w:t>
            </w:r>
          </w:p>
        </w:tc>
        <w:tc>
          <w:tcPr>
            <w:tcW w:w="720" w:type="dxa"/>
          </w:tcPr>
          <w:p w14:paraId="1DFD96C4" w14:textId="77777777" w:rsidR="00D93ABA" w:rsidRPr="00D66C64" w:rsidRDefault="00D93ABA" w:rsidP="00B9063D">
            <w:pPr>
              <w:pStyle w:val="TAC"/>
            </w:pPr>
            <w:r w:rsidRPr="00D66C64">
              <w:t>&lt;--</w:t>
            </w:r>
          </w:p>
        </w:tc>
        <w:tc>
          <w:tcPr>
            <w:tcW w:w="2880" w:type="dxa"/>
          </w:tcPr>
          <w:p w14:paraId="248DB1E0" w14:textId="77777777" w:rsidR="00D93ABA" w:rsidRPr="00D66C64" w:rsidRDefault="00D93ABA" w:rsidP="00B9063D">
            <w:pPr>
              <w:pStyle w:val="TAL"/>
            </w:pPr>
            <w:r w:rsidRPr="00D66C64">
              <w:t>180 Ringing</w:t>
            </w:r>
          </w:p>
        </w:tc>
        <w:tc>
          <w:tcPr>
            <w:tcW w:w="567" w:type="dxa"/>
          </w:tcPr>
          <w:p w14:paraId="6AED9B97" w14:textId="77777777" w:rsidR="00D93ABA" w:rsidRPr="00D66C64" w:rsidRDefault="00D93ABA" w:rsidP="00B9063D">
            <w:pPr>
              <w:pStyle w:val="TAC"/>
            </w:pPr>
          </w:p>
        </w:tc>
        <w:tc>
          <w:tcPr>
            <w:tcW w:w="850" w:type="dxa"/>
          </w:tcPr>
          <w:p w14:paraId="3876D90E" w14:textId="77777777" w:rsidR="00D93ABA" w:rsidRPr="00D66C64" w:rsidRDefault="00D93ABA" w:rsidP="00B9063D">
            <w:pPr>
              <w:pStyle w:val="TAC"/>
            </w:pPr>
          </w:p>
        </w:tc>
      </w:tr>
      <w:tr w:rsidR="00D93ABA" w:rsidRPr="00D66C64" w14:paraId="5A33D1EC" w14:textId="77777777" w:rsidTr="00925185">
        <w:tc>
          <w:tcPr>
            <w:tcW w:w="567" w:type="dxa"/>
            <w:shd w:val="clear" w:color="auto" w:fill="auto"/>
          </w:tcPr>
          <w:p w14:paraId="22321F38" w14:textId="77777777" w:rsidR="00D93ABA" w:rsidRPr="00D66C64" w:rsidRDefault="00D93ABA" w:rsidP="00B9063D">
            <w:pPr>
              <w:pStyle w:val="TAC"/>
            </w:pPr>
            <w:r w:rsidRPr="00D66C64">
              <w:t>16</w:t>
            </w:r>
          </w:p>
        </w:tc>
        <w:tc>
          <w:tcPr>
            <w:tcW w:w="3969" w:type="dxa"/>
          </w:tcPr>
          <w:p w14:paraId="77E475A4" w14:textId="77777777" w:rsidR="00D93ABA" w:rsidRPr="00D66C64" w:rsidRDefault="00D93ABA" w:rsidP="00B9063D">
            <w:pPr>
              <w:pStyle w:val="TAL"/>
            </w:pPr>
            <w:r w:rsidRPr="00D66C64">
              <w:t>Step 9 of Annex A.4.1 happens</w:t>
            </w:r>
          </w:p>
        </w:tc>
        <w:tc>
          <w:tcPr>
            <w:tcW w:w="720" w:type="dxa"/>
          </w:tcPr>
          <w:p w14:paraId="12820DAA" w14:textId="77777777" w:rsidR="00D93ABA" w:rsidRPr="00D66C64" w:rsidRDefault="00D93ABA" w:rsidP="00B9063D">
            <w:pPr>
              <w:pStyle w:val="TAC"/>
            </w:pPr>
            <w:r w:rsidRPr="00D66C64">
              <w:t>--&gt;</w:t>
            </w:r>
          </w:p>
        </w:tc>
        <w:tc>
          <w:tcPr>
            <w:tcW w:w="2880" w:type="dxa"/>
          </w:tcPr>
          <w:p w14:paraId="2252FA9E" w14:textId="77777777" w:rsidR="00D93ABA" w:rsidRPr="00D66C64" w:rsidRDefault="00D93ABA" w:rsidP="00B9063D">
            <w:pPr>
              <w:pStyle w:val="TAL"/>
            </w:pPr>
            <w:r w:rsidRPr="00D66C64">
              <w:t>PRACK</w:t>
            </w:r>
          </w:p>
        </w:tc>
        <w:tc>
          <w:tcPr>
            <w:tcW w:w="567" w:type="dxa"/>
          </w:tcPr>
          <w:p w14:paraId="64653A4A" w14:textId="77777777" w:rsidR="00D93ABA" w:rsidRPr="00D66C64" w:rsidRDefault="00D93ABA" w:rsidP="00B9063D">
            <w:pPr>
              <w:pStyle w:val="TAC"/>
            </w:pPr>
          </w:p>
        </w:tc>
        <w:tc>
          <w:tcPr>
            <w:tcW w:w="850" w:type="dxa"/>
          </w:tcPr>
          <w:p w14:paraId="1A7A203F" w14:textId="77777777" w:rsidR="00D93ABA" w:rsidRPr="00D66C64" w:rsidRDefault="00D93ABA" w:rsidP="00B9063D">
            <w:pPr>
              <w:pStyle w:val="TAC"/>
            </w:pPr>
          </w:p>
        </w:tc>
      </w:tr>
      <w:tr w:rsidR="00D93ABA" w:rsidRPr="00D66C64" w14:paraId="5F5D3F1D" w14:textId="77777777" w:rsidTr="00925185">
        <w:tc>
          <w:tcPr>
            <w:tcW w:w="567" w:type="dxa"/>
            <w:shd w:val="clear" w:color="auto" w:fill="auto"/>
          </w:tcPr>
          <w:p w14:paraId="11093E0D" w14:textId="77777777" w:rsidR="00D93ABA" w:rsidRPr="00D66C64" w:rsidRDefault="00D93ABA" w:rsidP="00B9063D">
            <w:pPr>
              <w:pStyle w:val="TAC"/>
            </w:pPr>
            <w:r w:rsidRPr="00D66C64">
              <w:t>17</w:t>
            </w:r>
          </w:p>
        </w:tc>
        <w:tc>
          <w:tcPr>
            <w:tcW w:w="3969" w:type="dxa"/>
          </w:tcPr>
          <w:p w14:paraId="2A9E411B" w14:textId="77777777" w:rsidR="00D93ABA" w:rsidRPr="00D66C64" w:rsidRDefault="00D93ABA" w:rsidP="00B9063D">
            <w:pPr>
              <w:pStyle w:val="TAL"/>
            </w:pPr>
            <w:r w:rsidRPr="00D66C64">
              <w:t>Step 10 of Annex A.4.1 happens</w:t>
            </w:r>
          </w:p>
        </w:tc>
        <w:tc>
          <w:tcPr>
            <w:tcW w:w="720" w:type="dxa"/>
          </w:tcPr>
          <w:p w14:paraId="14346E1F" w14:textId="77777777" w:rsidR="00D93ABA" w:rsidRPr="00D66C64" w:rsidRDefault="00D93ABA" w:rsidP="00B9063D">
            <w:pPr>
              <w:pStyle w:val="TAC"/>
            </w:pPr>
            <w:r w:rsidRPr="00D66C64">
              <w:t>&lt;--</w:t>
            </w:r>
          </w:p>
        </w:tc>
        <w:tc>
          <w:tcPr>
            <w:tcW w:w="2880" w:type="dxa"/>
          </w:tcPr>
          <w:p w14:paraId="3A714F6A" w14:textId="77777777" w:rsidR="00D93ABA" w:rsidRPr="00D66C64" w:rsidRDefault="00D93ABA" w:rsidP="00B9063D">
            <w:pPr>
              <w:pStyle w:val="TAL"/>
            </w:pPr>
            <w:r w:rsidRPr="00D66C64">
              <w:t>200 OK</w:t>
            </w:r>
          </w:p>
        </w:tc>
        <w:tc>
          <w:tcPr>
            <w:tcW w:w="567" w:type="dxa"/>
          </w:tcPr>
          <w:p w14:paraId="2800592B" w14:textId="77777777" w:rsidR="00D93ABA" w:rsidRPr="00D66C64" w:rsidRDefault="00D93ABA" w:rsidP="00B9063D">
            <w:pPr>
              <w:pStyle w:val="TAC"/>
            </w:pPr>
          </w:p>
        </w:tc>
        <w:tc>
          <w:tcPr>
            <w:tcW w:w="850" w:type="dxa"/>
          </w:tcPr>
          <w:p w14:paraId="3069A149" w14:textId="77777777" w:rsidR="00D93ABA" w:rsidRPr="00D66C64" w:rsidRDefault="00D93ABA" w:rsidP="00B9063D">
            <w:pPr>
              <w:pStyle w:val="TAC"/>
            </w:pPr>
          </w:p>
        </w:tc>
      </w:tr>
      <w:tr w:rsidR="00D93ABA" w:rsidRPr="00D66C64" w14:paraId="1EE01E6A" w14:textId="77777777" w:rsidTr="00925185">
        <w:tc>
          <w:tcPr>
            <w:tcW w:w="567" w:type="dxa"/>
            <w:tcBorders>
              <w:bottom w:val="single" w:sz="4" w:space="0" w:color="auto"/>
            </w:tcBorders>
            <w:shd w:val="clear" w:color="auto" w:fill="auto"/>
          </w:tcPr>
          <w:p w14:paraId="174B3453" w14:textId="77777777" w:rsidR="00D93ABA" w:rsidRPr="00D66C64" w:rsidRDefault="00D93ABA" w:rsidP="00B9063D">
            <w:pPr>
              <w:pStyle w:val="TAC"/>
            </w:pPr>
            <w:r w:rsidRPr="00D66C64">
              <w:t>18</w:t>
            </w:r>
          </w:p>
        </w:tc>
        <w:tc>
          <w:tcPr>
            <w:tcW w:w="3969" w:type="dxa"/>
            <w:tcBorders>
              <w:bottom w:val="single" w:sz="4" w:space="0" w:color="auto"/>
            </w:tcBorders>
          </w:tcPr>
          <w:p w14:paraId="3B230023" w14:textId="77777777" w:rsidR="00D93ABA" w:rsidRPr="00D66C64" w:rsidRDefault="00D93ABA" w:rsidP="00B9063D">
            <w:pPr>
              <w:pStyle w:val="TAL"/>
            </w:pPr>
            <w:r w:rsidRPr="00D66C64">
              <w:t>Step 11 of Annex A.4.1 happens</w:t>
            </w:r>
          </w:p>
        </w:tc>
        <w:tc>
          <w:tcPr>
            <w:tcW w:w="720" w:type="dxa"/>
            <w:tcBorders>
              <w:bottom w:val="single" w:sz="4" w:space="0" w:color="auto"/>
            </w:tcBorders>
          </w:tcPr>
          <w:p w14:paraId="48C90A18" w14:textId="77777777" w:rsidR="00D93ABA" w:rsidRPr="00D66C64" w:rsidRDefault="00D93ABA" w:rsidP="00B9063D">
            <w:pPr>
              <w:pStyle w:val="TAC"/>
            </w:pPr>
            <w:r w:rsidRPr="00D66C64">
              <w:t>&lt;--</w:t>
            </w:r>
          </w:p>
        </w:tc>
        <w:tc>
          <w:tcPr>
            <w:tcW w:w="2880" w:type="dxa"/>
            <w:tcBorders>
              <w:bottom w:val="single" w:sz="4" w:space="0" w:color="auto"/>
            </w:tcBorders>
          </w:tcPr>
          <w:p w14:paraId="63950A37" w14:textId="77777777" w:rsidR="00D93ABA" w:rsidRPr="00D66C64" w:rsidRDefault="00D93ABA" w:rsidP="00B9063D">
            <w:pPr>
              <w:pStyle w:val="TAL"/>
            </w:pPr>
            <w:r w:rsidRPr="00D66C64">
              <w:t>200 OK</w:t>
            </w:r>
          </w:p>
        </w:tc>
        <w:tc>
          <w:tcPr>
            <w:tcW w:w="567" w:type="dxa"/>
            <w:tcBorders>
              <w:bottom w:val="single" w:sz="4" w:space="0" w:color="auto"/>
            </w:tcBorders>
          </w:tcPr>
          <w:p w14:paraId="67B5D577" w14:textId="77777777" w:rsidR="00D93ABA" w:rsidRPr="00D66C64" w:rsidRDefault="00D93ABA" w:rsidP="00B9063D">
            <w:pPr>
              <w:pStyle w:val="TAC"/>
            </w:pPr>
          </w:p>
        </w:tc>
        <w:tc>
          <w:tcPr>
            <w:tcW w:w="850" w:type="dxa"/>
            <w:tcBorders>
              <w:bottom w:val="single" w:sz="4" w:space="0" w:color="auto"/>
            </w:tcBorders>
          </w:tcPr>
          <w:p w14:paraId="45CB2F3D" w14:textId="77777777" w:rsidR="00D93ABA" w:rsidRPr="00D66C64" w:rsidRDefault="00D93ABA" w:rsidP="00B9063D">
            <w:pPr>
              <w:pStyle w:val="TAC"/>
            </w:pPr>
          </w:p>
        </w:tc>
      </w:tr>
      <w:tr w:rsidR="00D93ABA" w:rsidRPr="00D66C64" w14:paraId="03867BA5" w14:textId="77777777" w:rsidTr="00925185">
        <w:tc>
          <w:tcPr>
            <w:tcW w:w="567" w:type="dxa"/>
            <w:shd w:val="clear" w:color="auto" w:fill="auto"/>
          </w:tcPr>
          <w:p w14:paraId="16FB8786" w14:textId="77777777" w:rsidR="00D93ABA" w:rsidRPr="00D66C64" w:rsidRDefault="00D93ABA" w:rsidP="00B9063D">
            <w:pPr>
              <w:pStyle w:val="TAC"/>
            </w:pPr>
            <w:r w:rsidRPr="00D66C64">
              <w:t>19</w:t>
            </w:r>
          </w:p>
        </w:tc>
        <w:tc>
          <w:tcPr>
            <w:tcW w:w="3969" w:type="dxa"/>
          </w:tcPr>
          <w:p w14:paraId="4A8AF04D" w14:textId="77777777" w:rsidR="00D93ABA" w:rsidRPr="00D66C64" w:rsidRDefault="00D93ABA" w:rsidP="00B9063D">
            <w:pPr>
              <w:pStyle w:val="TAL"/>
            </w:pPr>
            <w:r w:rsidRPr="00D66C64">
              <w:t>Step 12 of Annex A.4.1 happens</w:t>
            </w:r>
          </w:p>
        </w:tc>
        <w:tc>
          <w:tcPr>
            <w:tcW w:w="720" w:type="dxa"/>
          </w:tcPr>
          <w:p w14:paraId="4F31A4E5" w14:textId="77777777" w:rsidR="00D93ABA" w:rsidRPr="00D66C64" w:rsidRDefault="00D93ABA" w:rsidP="00B9063D">
            <w:pPr>
              <w:pStyle w:val="TAC"/>
            </w:pPr>
            <w:r w:rsidRPr="00D66C64">
              <w:t>--&gt;</w:t>
            </w:r>
          </w:p>
        </w:tc>
        <w:tc>
          <w:tcPr>
            <w:tcW w:w="2880" w:type="dxa"/>
          </w:tcPr>
          <w:p w14:paraId="3E8FC6C0" w14:textId="77777777" w:rsidR="00D93ABA" w:rsidRPr="00D66C64" w:rsidRDefault="00D93ABA" w:rsidP="00B9063D">
            <w:pPr>
              <w:pStyle w:val="TAL"/>
            </w:pPr>
            <w:r w:rsidRPr="00D66C64">
              <w:t>ACK</w:t>
            </w:r>
          </w:p>
        </w:tc>
        <w:tc>
          <w:tcPr>
            <w:tcW w:w="567" w:type="dxa"/>
          </w:tcPr>
          <w:p w14:paraId="2CC87A42" w14:textId="77777777" w:rsidR="00D93ABA" w:rsidRPr="00D66C64" w:rsidRDefault="00D93ABA" w:rsidP="00B9063D">
            <w:pPr>
              <w:pStyle w:val="TAC"/>
            </w:pPr>
          </w:p>
        </w:tc>
        <w:tc>
          <w:tcPr>
            <w:tcW w:w="850" w:type="dxa"/>
          </w:tcPr>
          <w:p w14:paraId="22070CE5" w14:textId="77777777" w:rsidR="00D93ABA" w:rsidRPr="00D66C64" w:rsidRDefault="00D93ABA" w:rsidP="00B9063D">
            <w:pPr>
              <w:pStyle w:val="TAC"/>
            </w:pPr>
          </w:p>
        </w:tc>
      </w:tr>
    </w:tbl>
    <w:p w14:paraId="5942233C" w14:textId="77777777" w:rsidR="00D93ABA" w:rsidRPr="00D66C64" w:rsidRDefault="00D93ABA" w:rsidP="00D93ABA"/>
    <w:p w14:paraId="594E9AC6" w14:textId="77777777" w:rsidR="00D93ABA" w:rsidRPr="00D66C64" w:rsidRDefault="00D93ABA" w:rsidP="00925185">
      <w:pPr>
        <w:pStyle w:val="H6"/>
      </w:pPr>
      <w:r w:rsidRPr="00D66C64">
        <w:lastRenderedPageBreak/>
        <w:t>7.18.3.3</w:t>
      </w:r>
      <w:r w:rsidRPr="00D66C64">
        <w:tab/>
        <w:t>Specific message contents</w:t>
      </w:r>
    </w:p>
    <w:p w14:paraId="37947FF0" w14:textId="77777777" w:rsidR="00D93ABA" w:rsidRPr="00D66C64" w:rsidRDefault="00D93ABA" w:rsidP="00D93ABA">
      <w:pPr>
        <w:keepNext/>
        <w:keepLines/>
        <w:spacing w:before="120"/>
        <w:ind w:left="1985" w:hanging="1985"/>
        <w:rPr>
          <w:rFonts w:ascii="Arial" w:hAnsi="Arial"/>
          <w:lang w:eastAsia="x-none"/>
        </w:rPr>
      </w:pPr>
      <w:r w:rsidRPr="00D66C64">
        <w:rPr>
          <w:rFonts w:ascii="Arial" w:hAnsi="Arial"/>
          <w:lang w:eastAsia="x-none"/>
        </w:rPr>
        <w:t>183 Session Progress (Step 10)</w:t>
      </w:r>
    </w:p>
    <w:p w14:paraId="56FCE424" w14:textId="77777777" w:rsidR="00D93ABA" w:rsidRPr="00D66C64" w:rsidRDefault="00D93ABA" w:rsidP="00D93ABA">
      <w:pPr>
        <w:keepNext/>
      </w:pPr>
      <w:r w:rsidRPr="00D66C64">
        <w:t>Use the default message "183 Session Progress" in annex A.4.1 with the following exceptions:</w:t>
      </w:r>
    </w:p>
    <w:tbl>
      <w:tblPr>
        <w:tblW w:w="9554"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6"/>
        <w:gridCol w:w="7938"/>
      </w:tblGrid>
      <w:tr w:rsidR="00D93ABA" w:rsidRPr="00D66C64" w14:paraId="62560CC0" w14:textId="77777777" w:rsidTr="00B9063D">
        <w:tc>
          <w:tcPr>
            <w:tcW w:w="1616" w:type="dxa"/>
            <w:tcBorders>
              <w:top w:val="single" w:sz="4" w:space="0" w:color="auto"/>
              <w:left w:val="single" w:sz="4" w:space="0" w:color="auto"/>
              <w:bottom w:val="single" w:sz="4" w:space="0" w:color="auto"/>
              <w:right w:val="single" w:sz="6" w:space="0" w:color="auto"/>
            </w:tcBorders>
          </w:tcPr>
          <w:p w14:paraId="3EC91DA2" w14:textId="77777777" w:rsidR="00D93ABA" w:rsidRPr="00D66C64" w:rsidRDefault="00D93ABA" w:rsidP="00B9063D">
            <w:pPr>
              <w:pStyle w:val="TAH"/>
              <w:jc w:val="left"/>
            </w:pPr>
            <w:r w:rsidRPr="00D66C64">
              <w:t>Header/param</w:t>
            </w:r>
          </w:p>
        </w:tc>
        <w:tc>
          <w:tcPr>
            <w:tcW w:w="7938" w:type="dxa"/>
            <w:tcBorders>
              <w:top w:val="single" w:sz="4" w:space="0" w:color="auto"/>
              <w:left w:val="single" w:sz="6" w:space="0" w:color="auto"/>
              <w:bottom w:val="single" w:sz="4" w:space="0" w:color="auto"/>
              <w:right w:val="single" w:sz="4" w:space="0" w:color="auto"/>
            </w:tcBorders>
          </w:tcPr>
          <w:p w14:paraId="4482A08D" w14:textId="77777777" w:rsidR="00D93ABA" w:rsidRPr="00D66C64" w:rsidRDefault="00D93ABA" w:rsidP="00B9063D">
            <w:pPr>
              <w:pStyle w:val="TAH"/>
              <w:jc w:val="left"/>
            </w:pPr>
            <w:r w:rsidRPr="00D66C64">
              <w:t>Value/Remark</w:t>
            </w:r>
          </w:p>
        </w:tc>
      </w:tr>
      <w:tr w:rsidR="00D93ABA" w:rsidRPr="00D66C64" w14:paraId="1F406C30" w14:textId="77777777" w:rsidTr="00B9063D">
        <w:tc>
          <w:tcPr>
            <w:tcW w:w="1616" w:type="dxa"/>
            <w:tcBorders>
              <w:top w:val="single" w:sz="4" w:space="0" w:color="auto"/>
              <w:left w:val="single" w:sz="4" w:space="0" w:color="auto"/>
              <w:bottom w:val="nil"/>
              <w:right w:val="single" w:sz="6" w:space="0" w:color="auto"/>
            </w:tcBorders>
          </w:tcPr>
          <w:p w14:paraId="1A33FF30" w14:textId="77777777" w:rsidR="00D93ABA" w:rsidRPr="00D66C64" w:rsidRDefault="00D93ABA" w:rsidP="00B9063D">
            <w:pPr>
              <w:pStyle w:val="TAH"/>
              <w:jc w:val="left"/>
            </w:pPr>
            <w:r w:rsidRPr="00D66C64">
              <w:t>Require</w:t>
            </w:r>
          </w:p>
        </w:tc>
        <w:tc>
          <w:tcPr>
            <w:tcW w:w="7938" w:type="dxa"/>
            <w:tcBorders>
              <w:top w:val="single" w:sz="4" w:space="0" w:color="auto"/>
              <w:left w:val="single" w:sz="6" w:space="0" w:color="auto"/>
              <w:bottom w:val="nil"/>
              <w:right w:val="single" w:sz="4" w:space="0" w:color="auto"/>
            </w:tcBorders>
          </w:tcPr>
          <w:p w14:paraId="57D19B52" w14:textId="77777777" w:rsidR="00D93ABA" w:rsidRPr="00D66C64" w:rsidRDefault="00D93ABA" w:rsidP="00B9063D">
            <w:pPr>
              <w:pStyle w:val="TAH"/>
            </w:pPr>
          </w:p>
        </w:tc>
      </w:tr>
      <w:tr w:rsidR="00D93ABA" w:rsidRPr="00D66C64" w14:paraId="370D4F4F" w14:textId="77777777" w:rsidTr="00B9063D">
        <w:tc>
          <w:tcPr>
            <w:tcW w:w="1616" w:type="dxa"/>
            <w:tcBorders>
              <w:top w:val="nil"/>
              <w:left w:val="single" w:sz="4" w:space="0" w:color="auto"/>
              <w:bottom w:val="nil"/>
              <w:right w:val="single" w:sz="6" w:space="0" w:color="auto"/>
            </w:tcBorders>
          </w:tcPr>
          <w:p w14:paraId="05832749" w14:textId="77777777" w:rsidR="00D93ABA" w:rsidRPr="00D66C64" w:rsidRDefault="00D93ABA" w:rsidP="00B9063D">
            <w:pPr>
              <w:pStyle w:val="TAH"/>
              <w:jc w:val="left"/>
              <w:rPr>
                <w:b w:val="0"/>
              </w:rPr>
            </w:pPr>
            <w:r w:rsidRPr="00D66C64">
              <w:rPr>
                <w:b w:val="0"/>
              </w:rPr>
              <w:t xml:space="preserve">    option-tag</w:t>
            </w:r>
          </w:p>
        </w:tc>
        <w:tc>
          <w:tcPr>
            <w:tcW w:w="7938" w:type="dxa"/>
            <w:tcBorders>
              <w:top w:val="nil"/>
              <w:left w:val="single" w:sz="6" w:space="0" w:color="auto"/>
              <w:bottom w:val="nil"/>
              <w:right w:val="single" w:sz="4" w:space="0" w:color="auto"/>
            </w:tcBorders>
          </w:tcPr>
          <w:p w14:paraId="1386D7B1" w14:textId="77777777" w:rsidR="00D93ABA" w:rsidRPr="00D66C64" w:rsidRDefault="00D93ABA" w:rsidP="00B9063D">
            <w:pPr>
              <w:pStyle w:val="TAH"/>
              <w:jc w:val="left"/>
              <w:rPr>
                <w:b w:val="0"/>
              </w:rPr>
            </w:pPr>
            <w:r w:rsidRPr="00D66C64">
              <w:rPr>
                <w:b w:val="0"/>
                <w:i/>
                <w:iCs/>
                <w:snapToGrid w:val="0"/>
              </w:rPr>
              <w:t>precondition</w:t>
            </w:r>
          </w:p>
        </w:tc>
      </w:tr>
      <w:tr w:rsidR="00D93ABA" w:rsidRPr="00D66C64" w14:paraId="27A4A61C" w14:textId="77777777" w:rsidTr="00B9063D">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trPr>
        <w:tc>
          <w:tcPr>
            <w:tcW w:w="1616" w:type="dxa"/>
            <w:tcBorders>
              <w:top w:val="single" w:sz="4" w:space="0" w:color="auto"/>
              <w:left w:val="single" w:sz="4" w:space="0" w:color="auto"/>
              <w:bottom w:val="single" w:sz="4" w:space="0" w:color="auto"/>
              <w:right w:val="single" w:sz="4" w:space="0" w:color="auto"/>
            </w:tcBorders>
          </w:tcPr>
          <w:p w14:paraId="14A85169" w14:textId="77777777" w:rsidR="00D93ABA" w:rsidRPr="00D66C64" w:rsidRDefault="00D93ABA" w:rsidP="00B9063D">
            <w:pPr>
              <w:pStyle w:val="TAL"/>
              <w:rPr>
                <w:rFonts w:eastAsia="SimSun"/>
                <w:b/>
                <w:szCs w:val="24"/>
                <w:lang w:eastAsia="zh-CN"/>
              </w:rPr>
            </w:pPr>
            <w:r w:rsidRPr="00D66C64">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1847D61B" w14:textId="77777777" w:rsidR="00D93ABA" w:rsidRPr="00D66C64" w:rsidRDefault="00D93ABA" w:rsidP="00B9063D">
            <w:pPr>
              <w:pStyle w:val="TAL"/>
              <w:rPr>
                <w:rFonts w:eastAsia="SimSun"/>
                <w:lang w:eastAsia="zh-CN"/>
              </w:rPr>
            </w:pPr>
            <w:r w:rsidRPr="00D66C64">
              <w:rPr>
                <w:rFonts w:eastAsia="SimSun"/>
                <w:lang w:eastAsia="zh-CN"/>
              </w:rPr>
              <w:t>The following SDP types and values.</w:t>
            </w:r>
          </w:p>
          <w:p w14:paraId="16ED7CB0" w14:textId="77777777" w:rsidR="00D93ABA" w:rsidRPr="00D66C64" w:rsidRDefault="00D93ABA" w:rsidP="00B9063D">
            <w:pPr>
              <w:pStyle w:val="TAL"/>
              <w:rPr>
                <w:rFonts w:eastAsia="SimSun"/>
                <w:lang w:eastAsia="zh-CN"/>
              </w:rPr>
            </w:pPr>
          </w:p>
          <w:p w14:paraId="2FD52C3A" w14:textId="77777777" w:rsidR="00D93ABA" w:rsidRPr="00D66C64" w:rsidRDefault="00D93ABA" w:rsidP="00B9063D">
            <w:pPr>
              <w:pStyle w:val="TAL"/>
              <w:rPr>
                <w:rFonts w:eastAsia="SimSun"/>
                <w:b/>
                <w:lang w:eastAsia="zh-CN"/>
              </w:rPr>
            </w:pPr>
            <w:r w:rsidRPr="00D66C64">
              <w:rPr>
                <w:rFonts w:eastAsia="SimSun"/>
                <w:b/>
                <w:lang w:eastAsia="zh-CN"/>
              </w:rPr>
              <w:t>Session description:</w:t>
            </w:r>
          </w:p>
          <w:p w14:paraId="200E8111" w14:textId="77777777" w:rsidR="00D93ABA" w:rsidRPr="00D66C64" w:rsidRDefault="00D93ABA" w:rsidP="00B9063D">
            <w:pPr>
              <w:pStyle w:val="TAL"/>
              <w:rPr>
                <w:rFonts w:eastAsia="SimSun"/>
                <w:i/>
                <w:lang w:eastAsia="zh-CN"/>
              </w:rPr>
            </w:pPr>
            <w:r w:rsidRPr="00D66C64">
              <w:rPr>
                <w:rFonts w:eastAsia="SimSun"/>
                <w:i/>
                <w:lang w:eastAsia="zh-CN"/>
              </w:rPr>
              <w:t>v=0</w:t>
            </w:r>
          </w:p>
          <w:p w14:paraId="677A3467" w14:textId="77777777" w:rsidR="00D93ABA" w:rsidRPr="00D66C64" w:rsidRDefault="00D93ABA" w:rsidP="00B9063D">
            <w:pPr>
              <w:pStyle w:val="TAL"/>
              <w:rPr>
                <w:rFonts w:eastAsia="SimSun"/>
                <w:lang w:eastAsia="zh-CN"/>
              </w:rPr>
            </w:pPr>
            <w:r w:rsidRPr="00D66C64">
              <w:rPr>
                <w:rFonts w:eastAsia="SimSun"/>
                <w:i/>
                <w:lang w:eastAsia="zh-CN"/>
              </w:rPr>
              <w:t>o=- 1111111111 1111111111 IN</w:t>
            </w:r>
            <w:r w:rsidRPr="00D66C64">
              <w:rPr>
                <w:rFonts w:eastAsia="SimSun"/>
                <w:lang w:eastAsia="zh-CN"/>
              </w:rPr>
              <w:t xml:space="preserve"> (addrtype) (unicast-address for SS)</w:t>
            </w:r>
          </w:p>
          <w:p w14:paraId="56393B58" w14:textId="77777777" w:rsidR="00D93ABA" w:rsidRPr="00D66C64" w:rsidRDefault="00D93ABA" w:rsidP="00B9063D">
            <w:pPr>
              <w:pStyle w:val="TAL"/>
              <w:rPr>
                <w:rFonts w:eastAsia="SimSun"/>
                <w:lang w:eastAsia="zh-CN"/>
              </w:rPr>
            </w:pPr>
            <w:r w:rsidRPr="00D66C64">
              <w:rPr>
                <w:i/>
                <w:iCs/>
                <w:snapToGrid w:val="0"/>
              </w:rPr>
              <w:t>s=-</w:t>
            </w:r>
          </w:p>
          <w:p w14:paraId="6CA67655" w14:textId="77777777" w:rsidR="00D93ABA" w:rsidRPr="00D66C64" w:rsidRDefault="00D93ABA" w:rsidP="00B9063D">
            <w:pPr>
              <w:pStyle w:val="TAL"/>
              <w:rPr>
                <w:rFonts w:eastAsia="SimSun"/>
                <w:lang w:eastAsia="zh-CN"/>
              </w:rPr>
            </w:pPr>
            <w:r w:rsidRPr="00D66C64">
              <w:rPr>
                <w:rFonts w:eastAsia="SimSun"/>
                <w:i/>
                <w:lang w:eastAsia="zh-CN"/>
              </w:rPr>
              <w:t>c=IN</w:t>
            </w:r>
            <w:r w:rsidRPr="00D66C64">
              <w:rPr>
                <w:rFonts w:eastAsia="SimSun"/>
                <w:lang w:eastAsia="zh-CN"/>
              </w:rPr>
              <w:t xml:space="preserve"> (addrtype) (connection-address for SS)</w:t>
            </w:r>
          </w:p>
          <w:p w14:paraId="49169323" w14:textId="77777777" w:rsidR="00D93ABA" w:rsidRPr="00D66C64" w:rsidRDefault="00D93ABA" w:rsidP="00B9063D">
            <w:pPr>
              <w:pStyle w:val="TAL"/>
              <w:rPr>
                <w:rFonts w:eastAsia="SimSun"/>
                <w:i/>
                <w:lang w:eastAsia="zh-CN"/>
              </w:rPr>
            </w:pPr>
            <w:r w:rsidRPr="00D66C64">
              <w:rPr>
                <w:rFonts w:eastAsia="SimSun"/>
                <w:i/>
                <w:lang w:eastAsia="zh-CN"/>
              </w:rPr>
              <w:t>b=AS:38</w:t>
            </w:r>
          </w:p>
          <w:p w14:paraId="02179417" w14:textId="77777777" w:rsidR="00D93ABA" w:rsidRPr="00D66C64" w:rsidRDefault="00D93ABA" w:rsidP="00B9063D">
            <w:pPr>
              <w:pStyle w:val="TAL"/>
              <w:rPr>
                <w:rFonts w:eastAsia="SimSun"/>
                <w:lang w:eastAsia="zh-CN"/>
              </w:rPr>
            </w:pPr>
          </w:p>
          <w:p w14:paraId="5D98D8D2" w14:textId="77777777" w:rsidR="00D93ABA" w:rsidRPr="00D66C64" w:rsidRDefault="00D93ABA" w:rsidP="00B9063D">
            <w:pPr>
              <w:pStyle w:val="TAL"/>
              <w:rPr>
                <w:rFonts w:eastAsia="SimSun"/>
                <w:b/>
                <w:lang w:eastAsia="zh-CN"/>
              </w:rPr>
            </w:pPr>
            <w:r w:rsidRPr="00D66C64">
              <w:rPr>
                <w:rFonts w:eastAsia="SimSun"/>
                <w:b/>
                <w:lang w:eastAsia="zh-CN"/>
              </w:rPr>
              <w:t>Time description:</w:t>
            </w:r>
          </w:p>
          <w:p w14:paraId="4BC2DF69" w14:textId="77777777" w:rsidR="00D93ABA" w:rsidRPr="00D66C64" w:rsidRDefault="00D93ABA" w:rsidP="00B9063D">
            <w:pPr>
              <w:pStyle w:val="TAL"/>
              <w:rPr>
                <w:rFonts w:eastAsia="SimSun"/>
                <w:i/>
                <w:lang w:eastAsia="zh-CN"/>
              </w:rPr>
            </w:pPr>
            <w:r w:rsidRPr="00D66C64">
              <w:rPr>
                <w:rFonts w:eastAsia="SimSun"/>
                <w:i/>
                <w:lang w:eastAsia="zh-CN"/>
              </w:rPr>
              <w:t>t=0 0</w:t>
            </w:r>
          </w:p>
          <w:p w14:paraId="0E0197F0" w14:textId="77777777" w:rsidR="00D93ABA" w:rsidRPr="00D66C64" w:rsidRDefault="00D93ABA" w:rsidP="00B9063D">
            <w:pPr>
              <w:pStyle w:val="TAL"/>
              <w:rPr>
                <w:rFonts w:eastAsia="SimSun"/>
                <w:lang w:eastAsia="zh-CN"/>
              </w:rPr>
            </w:pPr>
          </w:p>
          <w:p w14:paraId="6E2E8F07" w14:textId="77777777" w:rsidR="00D93ABA" w:rsidRPr="00D66C64" w:rsidRDefault="00D93ABA" w:rsidP="00B9063D">
            <w:pPr>
              <w:pStyle w:val="TAL"/>
              <w:rPr>
                <w:rFonts w:eastAsia="SimSun"/>
                <w:b/>
                <w:lang w:eastAsia="zh-CN"/>
              </w:rPr>
            </w:pPr>
            <w:r w:rsidRPr="00D66C64">
              <w:rPr>
                <w:rFonts w:eastAsia="SimSun"/>
                <w:b/>
                <w:lang w:eastAsia="zh-CN"/>
              </w:rPr>
              <w:t>Media description:</w:t>
            </w:r>
          </w:p>
          <w:p w14:paraId="0B31EC44" w14:textId="77777777" w:rsidR="00D93ABA" w:rsidRPr="00D66C64" w:rsidRDefault="00D93ABA" w:rsidP="00B9063D">
            <w:pPr>
              <w:pStyle w:val="TAL"/>
              <w:rPr>
                <w:rFonts w:eastAsia="SimSun"/>
                <w:lang w:eastAsia="zh-CN"/>
              </w:rPr>
            </w:pPr>
            <w:r w:rsidRPr="00D66C64">
              <w:rPr>
                <w:rFonts w:eastAsia="SimSun"/>
                <w:i/>
                <w:lang w:eastAsia="zh-CN"/>
              </w:rPr>
              <w:t xml:space="preserve">m=audio </w:t>
            </w:r>
            <w:r w:rsidRPr="00D66C64">
              <w:rPr>
                <w:rFonts w:eastAsia="SimSun"/>
                <w:iCs/>
                <w:lang w:eastAsia="zh-CN"/>
              </w:rPr>
              <w:t>(transport port)</w:t>
            </w:r>
            <w:r w:rsidRPr="00D66C64">
              <w:rPr>
                <w:rFonts w:eastAsia="SimSun"/>
                <w:i/>
                <w:lang w:eastAsia="zh-CN"/>
              </w:rPr>
              <w:t xml:space="preserve"> RTP/AVP</w:t>
            </w:r>
            <w:r w:rsidRPr="00D66C64">
              <w:rPr>
                <w:rFonts w:eastAsia="SimSun" w:cs="Tahoma"/>
                <w:i/>
                <w:szCs w:val="16"/>
                <w:lang w:eastAsia="zh-CN"/>
              </w:rPr>
              <w:t xml:space="preserve"> </w:t>
            </w:r>
            <w:r w:rsidRPr="00D66C64">
              <w:rPr>
                <w:rFonts w:eastAsia="SimSun"/>
                <w:lang w:eastAsia="zh-CN"/>
              </w:rPr>
              <w:t>(fmt) [Note 1, 2]</w:t>
            </w:r>
          </w:p>
          <w:p w14:paraId="1541B5C3" w14:textId="77777777" w:rsidR="00D93ABA" w:rsidRPr="00D66C64" w:rsidRDefault="00D93ABA" w:rsidP="00B9063D">
            <w:pPr>
              <w:pStyle w:val="TAL"/>
              <w:rPr>
                <w:rFonts w:eastAsia="SimSun"/>
                <w:i/>
                <w:lang w:eastAsia="zh-CN"/>
              </w:rPr>
            </w:pPr>
            <w:r w:rsidRPr="00D66C64">
              <w:rPr>
                <w:rFonts w:eastAsia="SimSun"/>
                <w:i/>
                <w:lang w:eastAsia="zh-CN"/>
              </w:rPr>
              <w:t>b=AS:38</w:t>
            </w:r>
          </w:p>
          <w:p w14:paraId="14E6B124" w14:textId="77777777" w:rsidR="00D93ABA" w:rsidRPr="00D66C64" w:rsidRDefault="00D93ABA" w:rsidP="00B9063D">
            <w:pPr>
              <w:pStyle w:val="TAL"/>
              <w:rPr>
                <w:rFonts w:eastAsia="SimSun"/>
                <w:i/>
                <w:lang w:eastAsia="zh-CN"/>
              </w:rPr>
            </w:pPr>
            <w:r w:rsidRPr="00D66C64">
              <w:rPr>
                <w:rFonts w:eastAsia="SimSun"/>
                <w:i/>
                <w:lang w:eastAsia="zh-CN"/>
              </w:rPr>
              <w:t>b=RS:</w:t>
            </w:r>
            <w:r w:rsidRPr="00D66C64">
              <w:rPr>
                <w:rFonts w:eastAsia="SimSun" w:cs="Tahoma"/>
                <w:szCs w:val="16"/>
                <w:lang w:eastAsia="zh-CN"/>
              </w:rPr>
              <w:t xml:space="preserve"> </w:t>
            </w:r>
            <w:r w:rsidRPr="00D66C64">
              <w:rPr>
                <w:rFonts w:eastAsia="SimSun"/>
                <w:bCs/>
                <w:lang w:eastAsia="zh-CN"/>
              </w:rPr>
              <w:t>(bandwidth-value)</w:t>
            </w:r>
            <w:r w:rsidRPr="00D66C64">
              <w:rPr>
                <w:rFonts w:eastAsia="SimSun" w:cs="Tahoma"/>
                <w:b/>
                <w:szCs w:val="16"/>
                <w:lang w:eastAsia="zh-CN"/>
              </w:rPr>
              <w:t xml:space="preserve"> </w:t>
            </w:r>
            <w:r w:rsidRPr="00D66C64">
              <w:rPr>
                <w:rFonts w:eastAsia="SimSun" w:cs="Tahoma"/>
                <w:szCs w:val="16"/>
                <w:lang w:eastAsia="zh-CN"/>
              </w:rPr>
              <w:t>[Note 3]</w:t>
            </w:r>
          </w:p>
          <w:p w14:paraId="71266780" w14:textId="77777777" w:rsidR="00D93ABA" w:rsidRPr="00D66C64" w:rsidRDefault="00D93ABA" w:rsidP="00B9063D">
            <w:pPr>
              <w:pStyle w:val="TAL"/>
              <w:rPr>
                <w:rFonts w:eastAsia="SimSun"/>
                <w:i/>
                <w:lang w:eastAsia="zh-CN"/>
              </w:rPr>
            </w:pPr>
            <w:r w:rsidRPr="00D66C64">
              <w:rPr>
                <w:rFonts w:eastAsia="SimSun"/>
                <w:i/>
                <w:lang w:eastAsia="zh-CN"/>
              </w:rPr>
              <w:t>b=RR:</w:t>
            </w:r>
            <w:r w:rsidRPr="00D66C64">
              <w:rPr>
                <w:rFonts w:eastAsia="SimSun" w:cs="Tahoma"/>
                <w:szCs w:val="16"/>
                <w:lang w:eastAsia="zh-CN"/>
              </w:rPr>
              <w:t xml:space="preserve"> </w:t>
            </w:r>
            <w:r w:rsidRPr="00D66C64">
              <w:rPr>
                <w:rFonts w:eastAsia="SimSun"/>
                <w:bCs/>
                <w:lang w:eastAsia="zh-CN"/>
              </w:rPr>
              <w:t>(bandwidth-value)</w:t>
            </w:r>
            <w:r w:rsidRPr="00D66C64">
              <w:rPr>
                <w:rFonts w:eastAsia="SimSun" w:cs="Tahoma"/>
                <w:b/>
                <w:szCs w:val="16"/>
                <w:lang w:eastAsia="zh-CN"/>
              </w:rPr>
              <w:t xml:space="preserve"> </w:t>
            </w:r>
            <w:r w:rsidRPr="00D66C64">
              <w:rPr>
                <w:rFonts w:eastAsia="SimSun" w:cs="Tahoma"/>
                <w:szCs w:val="16"/>
                <w:lang w:eastAsia="zh-CN"/>
              </w:rPr>
              <w:t>[Note 3]</w:t>
            </w:r>
          </w:p>
          <w:p w14:paraId="695D86E5" w14:textId="77777777" w:rsidR="00D93ABA" w:rsidRPr="00D66C64" w:rsidRDefault="00D93ABA" w:rsidP="00B9063D">
            <w:pPr>
              <w:pStyle w:val="TAL"/>
              <w:rPr>
                <w:rFonts w:eastAsia="SimSun"/>
                <w:lang w:eastAsia="zh-CN"/>
              </w:rPr>
            </w:pPr>
          </w:p>
          <w:p w14:paraId="440CE086" w14:textId="77777777" w:rsidR="00D93ABA" w:rsidRPr="00D66C64" w:rsidRDefault="00D93ABA" w:rsidP="00B9063D">
            <w:pPr>
              <w:pStyle w:val="TAL"/>
              <w:rPr>
                <w:rFonts w:eastAsia="SimSun"/>
                <w:b/>
                <w:lang w:eastAsia="zh-CN"/>
              </w:rPr>
            </w:pPr>
            <w:r w:rsidRPr="00D66C64">
              <w:rPr>
                <w:rFonts w:eastAsia="SimSun"/>
                <w:b/>
                <w:lang w:eastAsia="zh-CN"/>
              </w:rPr>
              <w:t>Attributes for media:</w:t>
            </w:r>
          </w:p>
          <w:p w14:paraId="3D0E4CA5" w14:textId="77777777" w:rsidR="00D93ABA" w:rsidRPr="00D66C64" w:rsidRDefault="00D93ABA" w:rsidP="00B9063D">
            <w:pPr>
              <w:keepNext/>
              <w:keepLines/>
              <w:spacing w:after="0"/>
              <w:rPr>
                <w:rFonts w:ascii="Arial" w:hAnsi="Arial"/>
                <w:sz w:val="18"/>
                <w:lang w:eastAsia="zh-CN"/>
              </w:rPr>
            </w:pPr>
            <w:r w:rsidRPr="00D66C64">
              <w:rPr>
                <w:rFonts w:ascii="Arial" w:hAnsi="Arial"/>
                <w:i/>
                <w:sz w:val="18"/>
                <w:lang w:eastAsia="zh-CN"/>
              </w:rPr>
              <w:t>a=rtpmap:</w:t>
            </w:r>
            <w:r w:rsidRPr="00D66C64">
              <w:rPr>
                <w:rFonts w:ascii="Arial" w:hAnsi="Arial"/>
                <w:sz w:val="18"/>
                <w:lang w:eastAsia="zh-CN"/>
              </w:rPr>
              <w:t xml:space="preserve"> </w:t>
            </w:r>
            <w:r w:rsidRPr="00D66C64">
              <w:rPr>
                <w:rFonts w:ascii="Arial" w:hAnsi="Arial"/>
                <w:bCs/>
                <w:sz w:val="18"/>
                <w:lang w:eastAsia="zh-CN"/>
              </w:rPr>
              <w:t>(payload type)</w:t>
            </w:r>
            <w:r w:rsidRPr="00D66C64">
              <w:rPr>
                <w:rFonts w:ascii="Arial" w:hAnsi="Arial"/>
                <w:sz w:val="18"/>
                <w:lang w:eastAsia="zh-CN"/>
              </w:rPr>
              <w:t xml:space="preserve"> </w:t>
            </w:r>
            <w:r w:rsidRPr="00D66C64">
              <w:rPr>
                <w:rFonts w:ascii="Arial" w:hAnsi="Arial"/>
                <w:i/>
                <w:iCs/>
                <w:sz w:val="18"/>
                <w:lang w:eastAsia="zh-CN"/>
              </w:rPr>
              <w:t>AMR-WB/16000/1</w:t>
            </w:r>
            <w:r w:rsidRPr="00D66C64">
              <w:rPr>
                <w:rFonts w:ascii="Arial" w:hAnsi="Arial"/>
                <w:sz w:val="18"/>
                <w:lang w:eastAsia="zh-CN"/>
              </w:rPr>
              <w:t xml:space="preserve"> [Note 1]</w:t>
            </w:r>
          </w:p>
          <w:p w14:paraId="689F3938" w14:textId="77777777" w:rsidR="00D93ABA" w:rsidRPr="00D66C64" w:rsidRDefault="00D93ABA" w:rsidP="00B9063D">
            <w:pPr>
              <w:keepNext/>
              <w:keepLines/>
              <w:spacing w:after="0"/>
              <w:rPr>
                <w:rFonts w:eastAsia="SimSun"/>
                <w:lang w:eastAsia="zh-CN"/>
              </w:rPr>
            </w:pPr>
            <w:r w:rsidRPr="00D66C64">
              <w:rPr>
                <w:rFonts w:ascii="Arial" w:hAnsi="Arial"/>
                <w:i/>
                <w:sz w:val="18"/>
                <w:lang w:eastAsia="zh-CN"/>
              </w:rPr>
              <w:t>a=fmtp:</w:t>
            </w:r>
            <w:r w:rsidRPr="00D66C64">
              <w:rPr>
                <w:rFonts w:ascii="Arial" w:hAnsi="Arial"/>
                <w:sz w:val="18"/>
                <w:lang w:eastAsia="zh-CN"/>
              </w:rPr>
              <w:t xml:space="preserve"> </w:t>
            </w:r>
            <w:r w:rsidRPr="00D66C64">
              <w:rPr>
                <w:rFonts w:ascii="Arial" w:hAnsi="Arial"/>
                <w:bCs/>
                <w:sz w:val="18"/>
                <w:lang w:eastAsia="zh-CN"/>
              </w:rPr>
              <w:t>(format)</w:t>
            </w:r>
            <w:r w:rsidRPr="00D66C64">
              <w:rPr>
                <w:rFonts w:ascii="Arial" w:hAnsi="Arial"/>
                <w:sz w:val="18"/>
                <w:lang w:eastAsia="zh-CN"/>
              </w:rPr>
              <w:t xml:space="preserve"> </w:t>
            </w:r>
            <w:r w:rsidRPr="00D66C64">
              <w:rPr>
                <w:rFonts w:ascii="Arial" w:hAnsi="Arial"/>
                <w:i/>
                <w:sz w:val="18"/>
                <w:lang w:eastAsia="zh-CN"/>
              </w:rPr>
              <w:t>mode-change-capability=2; max-red=220</w:t>
            </w:r>
            <w:r w:rsidRPr="00D66C64">
              <w:rPr>
                <w:rFonts w:ascii="Arial" w:hAnsi="Arial"/>
                <w:sz w:val="18"/>
                <w:lang w:eastAsia="zh-CN"/>
              </w:rPr>
              <w:t xml:space="preserve"> [Note 1]</w:t>
            </w:r>
          </w:p>
          <w:p w14:paraId="3F630D09" w14:textId="77777777" w:rsidR="00D93ABA" w:rsidRPr="00D66C64" w:rsidRDefault="00D93ABA" w:rsidP="00B9063D">
            <w:pPr>
              <w:pStyle w:val="TAL"/>
              <w:rPr>
                <w:rFonts w:eastAsia="SimSun" w:cs="Tahoma"/>
                <w:i/>
                <w:szCs w:val="16"/>
                <w:lang w:eastAsia="zh-CN"/>
              </w:rPr>
            </w:pPr>
            <w:r w:rsidRPr="00D66C64">
              <w:rPr>
                <w:rFonts w:eastAsia="SimSun" w:cs="Tahoma"/>
                <w:i/>
                <w:szCs w:val="16"/>
                <w:lang w:eastAsia="zh-CN"/>
              </w:rPr>
              <w:t>a=ecn-capable-rtp: leap ect=0</w:t>
            </w:r>
            <w:r w:rsidRPr="00D66C64">
              <w:rPr>
                <w:rFonts w:eastAsia="SimSun" w:cs="Tahoma"/>
                <w:bCs/>
                <w:szCs w:val="16"/>
                <w:lang w:eastAsia="zh-CN"/>
              </w:rPr>
              <w:t xml:space="preserve"> </w:t>
            </w:r>
            <w:r w:rsidRPr="00D66C64">
              <w:rPr>
                <w:rFonts w:eastAsia="SimSun" w:cs="Tahoma"/>
                <w:szCs w:val="16"/>
                <w:lang w:eastAsia="zh-CN"/>
              </w:rPr>
              <w:t>[Note 4]</w:t>
            </w:r>
          </w:p>
          <w:p w14:paraId="55F7D721" w14:textId="77777777" w:rsidR="00D93ABA" w:rsidRPr="00D66C64" w:rsidRDefault="00D93ABA" w:rsidP="00B9063D">
            <w:pPr>
              <w:pStyle w:val="TAL"/>
              <w:rPr>
                <w:rFonts w:eastAsia="SimSun" w:cs="Tahoma"/>
                <w:i/>
                <w:szCs w:val="16"/>
                <w:lang w:eastAsia="zh-CN"/>
              </w:rPr>
            </w:pPr>
            <w:r w:rsidRPr="00D66C64">
              <w:rPr>
                <w:rFonts w:eastAsia="SimSun" w:cs="Tahoma"/>
                <w:i/>
                <w:szCs w:val="16"/>
                <w:lang w:eastAsia="zh-CN"/>
              </w:rPr>
              <w:t>a=rtcp-fb:* nack ecn</w:t>
            </w:r>
            <w:r w:rsidRPr="00D66C64">
              <w:rPr>
                <w:rFonts w:eastAsia="SimSun" w:cs="Tahoma"/>
                <w:bCs/>
                <w:szCs w:val="16"/>
                <w:lang w:eastAsia="zh-CN"/>
              </w:rPr>
              <w:t xml:space="preserve"> </w:t>
            </w:r>
            <w:r w:rsidRPr="00D66C64">
              <w:rPr>
                <w:rFonts w:eastAsia="SimSun" w:cs="Tahoma"/>
                <w:szCs w:val="16"/>
                <w:lang w:eastAsia="zh-CN"/>
              </w:rPr>
              <w:t>[Note 4]</w:t>
            </w:r>
          </w:p>
          <w:p w14:paraId="2004E40F" w14:textId="77777777" w:rsidR="00D93ABA" w:rsidRPr="00D66C64" w:rsidRDefault="00D93ABA" w:rsidP="00B9063D">
            <w:pPr>
              <w:pStyle w:val="TAL"/>
              <w:rPr>
                <w:rFonts w:eastAsia="SimSun" w:cs="Tahoma"/>
                <w:szCs w:val="16"/>
                <w:lang w:eastAsia="zh-CN"/>
              </w:rPr>
            </w:pPr>
            <w:r w:rsidRPr="00D66C64">
              <w:rPr>
                <w:rFonts w:eastAsia="SimSun" w:cs="Tahoma"/>
                <w:i/>
                <w:szCs w:val="16"/>
                <w:lang w:eastAsia="zh-CN"/>
              </w:rPr>
              <w:t>a=rtcp-xr:ecn-sum</w:t>
            </w:r>
            <w:r w:rsidRPr="00D66C64">
              <w:rPr>
                <w:rFonts w:eastAsia="SimSun" w:cs="Tahoma"/>
                <w:bCs/>
                <w:szCs w:val="16"/>
                <w:lang w:eastAsia="zh-CN"/>
              </w:rPr>
              <w:t xml:space="preserve"> </w:t>
            </w:r>
            <w:r w:rsidRPr="00D66C64">
              <w:rPr>
                <w:rFonts w:eastAsia="SimSun" w:cs="Tahoma"/>
                <w:szCs w:val="16"/>
                <w:lang w:eastAsia="zh-CN"/>
              </w:rPr>
              <w:t>[Note 4]</w:t>
            </w:r>
          </w:p>
          <w:p w14:paraId="76ADC978" w14:textId="77777777" w:rsidR="00D93ABA" w:rsidRPr="00D66C64" w:rsidRDefault="00D93ABA" w:rsidP="00B9063D">
            <w:pPr>
              <w:pStyle w:val="TAL"/>
              <w:rPr>
                <w:rFonts w:eastAsia="SimSun"/>
                <w:i/>
                <w:lang w:eastAsia="zh-CN"/>
              </w:rPr>
            </w:pPr>
            <w:r w:rsidRPr="00D66C64">
              <w:rPr>
                <w:rFonts w:eastAsia="SimSun"/>
                <w:i/>
                <w:lang w:eastAsia="zh-CN"/>
              </w:rPr>
              <w:t>a=ptime:20</w:t>
            </w:r>
          </w:p>
          <w:p w14:paraId="0416FF60" w14:textId="77777777" w:rsidR="00D93ABA" w:rsidRPr="00D66C64" w:rsidRDefault="00D93ABA" w:rsidP="00B9063D">
            <w:pPr>
              <w:pStyle w:val="TAL"/>
              <w:rPr>
                <w:rFonts w:eastAsia="SimSun"/>
                <w:i/>
                <w:lang w:eastAsia="zh-CN"/>
              </w:rPr>
            </w:pPr>
            <w:r w:rsidRPr="00D66C64">
              <w:rPr>
                <w:rFonts w:eastAsia="SimSun"/>
                <w:i/>
                <w:lang w:eastAsia="zh-CN"/>
              </w:rPr>
              <w:t>a=maxptime:240</w:t>
            </w:r>
          </w:p>
          <w:p w14:paraId="014FC63E" w14:textId="77777777" w:rsidR="00D93ABA" w:rsidRPr="00D66C64" w:rsidRDefault="00D93ABA" w:rsidP="00B9063D">
            <w:pPr>
              <w:pStyle w:val="TAL"/>
              <w:rPr>
                <w:rFonts w:eastAsia="SimSun"/>
                <w:lang w:eastAsia="zh-CN"/>
              </w:rPr>
            </w:pPr>
          </w:p>
          <w:p w14:paraId="6C74ED1F" w14:textId="77777777" w:rsidR="00D93ABA" w:rsidRPr="00D66C64" w:rsidRDefault="00D93ABA" w:rsidP="00B9063D">
            <w:pPr>
              <w:pStyle w:val="TAL"/>
              <w:rPr>
                <w:rFonts w:eastAsia="SimSun"/>
                <w:b/>
                <w:bCs/>
                <w:lang w:eastAsia="zh-CN"/>
              </w:rPr>
            </w:pPr>
            <w:r w:rsidRPr="00D66C64">
              <w:rPr>
                <w:rFonts w:eastAsia="SimSun"/>
                <w:b/>
                <w:bCs/>
                <w:lang w:eastAsia="zh-CN"/>
              </w:rPr>
              <w:t>Attributes for media security mechanism:</w:t>
            </w:r>
          </w:p>
          <w:p w14:paraId="5CB9ABBB" w14:textId="77777777" w:rsidR="00D93ABA" w:rsidRPr="00D66C64" w:rsidRDefault="00D93ABA" w:rsidP="00B9063D">
            <w:pPr>
              <w:pStyle w:val="TAL"/>
              <w:rPr>
                <w:rFonts w:eastAsia="SimSun"/>
                <w:bCs/>
                <w:i/>
                <w:lang w:eastAsia="zh-CN"/>
              </w:rPr>
            </w:pPr>
            <w:r w:rsidRPr="00D66C64">
              <w:rPr>
                <w:rFonts w:eastAsia="SimSun"/>
                <w:bCs/>
                <w:i/>
                <w:lang w:eastAsia="zh-CN"/>
              </w:rPr>
              <w:t xml:space="preserve">a=3ge2ae: requested </w:t>
            </w:r>
            <w:r w:rsidRPr="00D66C64">
              <w:rPr>
                <w:rFonts w:eastAsia="SimSun"/>
                <w:bCs/>
                <w:lang w:eastAsia="zh-CN"/>
              </w:rPr>
              <w:t>[Note 5]</w:t>
            </w:r>
          </w:p>
          <w:p w14:paraId="59FE18D9" w14:textId="77777777" w:rsidR="00D93ABA" w:rsidRPr="00D66C64" w:rsidRDefault="00D93ABA" w:rsidP="00B9063D">
            <w:pPr>
              <w:pStyle w:val="TAL"/>
              <w:rPr>
                <w:rFonts w:eastAsia="SimSun"/>
                <w:bCs/>
                <w:lang w:eastAsia="zh-CN"/>
              </w:rPr>
            </w:pPr>
            <w:r w:rsidRPr="00D66C64">
              <w:rPr>
                <w:rFonts w:eastAsia="SimSun"/>
                <w:bCs/>
                <w:i/>
                <w:lang w:eastAsia="zh-CN"/>
              </w:rPr>
              <w:t xml:space="preserve">a=crypto:1 AES_CM_128_HMAC_SHA1_80inline:PS1uQCVeeCFCanVmcjkpPywjNWhcYD0mXXtxaVBR|2^20|1:4 </w:t>
            </w:r>
            <w:r w:rsidRPr="00D66C64">
              <w:rPr>
                <w:rFonts w:eastAsia="SimSun"/>
                <w:bCs/>
                <w:lang w:eastAsia="zh-CN"/>
              </w:rPr>
              <w:t>[Note 5]</w:t>
            </w:r>
          </w:p>
          <w:p w14:paraId="040C169A" w14:textId="77777777" w:rsidR="00D93ABA" w:rsidRPr="00D66C64" w:rsidRDefault="00D93ABA" w:rsidP="00B9063D">
            <w:pPr>
              <w:pStyle w:val="TAL"/>
              <w:rPr>
                <w:rFonts w:eastAsia="SimSun"/>
                <w:lang w:eastAsia="zh-CN"/>
              </w:rPr>
            </w:pPr>
          </w:p>
          <w:p w14:paraId="5ECBB649" w14:textId="77777777" w:rsidR="00D93ABA" w:rsidRPr="00D66C64" w:rsidRDefault="00D93ABA" w:rsidP="00B9063D">
            <w:pPr>
              <w:pStyle w:val="TAL"/>
              <w:rPr>
                <w:rFonts w:eastAsia="SimSun"/>
                <w:b/>
                <w:lang w:eastAsia="zh-CN"/>
              </w:rPr>
            </w:pPr>
            <w:r w:rsidRPr="00D66C64">
              <w:rPr>
                <w:rFonts w:eastAsia="SimSun"/>
                <w:b/>
                <w:lang w:eastAsia="zh-CN"/>
              </w:rPr>
              <w:t>Attributes for preconditions:</w:t>
            </w:r>
          </w:p>
          <w:p w14:paraId="481CEC08" w14:textId="77777777" w:rsidR="00D93ABA" w:rsidRPr="00D66C64" w:rsidRDefault="00D93ABA" w:rsidP="00B9063D">
            <w:pPr>
              <w:pStyle w:val="TAL"/>
              <w:rPr>
                <w:rFonts w:eastAsia="SimSun"/>
                <w:i/>
                <w:lang w:eastAsia="zh-CN"/>
              </w:rPr>
            </w:pPr>
            <w:r w:rsidRPr="00D66C64">
              <w:rPr>
                <w:rFonts w:eastAsia="SimSun"/>
                <w:i/>
                <w:lang w:eastAsia="zh-CN"/>
              </w:rPr>
              <w:t>a=curr:qos local none</w:t>
            </w:r>
          </w:p>
          <w:p w14:paraId="1897BCC2" w14:textId="77777777" w:rsidR="00D93ABA" w:rsidRPr="00D66C64" w:rsidRDefault="00D93ABA" w:rsidP="00B9063D">
            <w:pPr>
              <w:pStyle w:val="TAL"/>
              <w:rPr>
                <w:rFonts w:eastAsia="SimSun"/>
                <w:i/>
                <w:lang w:eastAsia="zh-CN"/>
              </w:rPr>
            </w:pPr>
            <w:r w:rsidRPr="00D66C64">
              <w:rPr>
                <w:rFonts w:eastAsia="SimSun"/>
                <w:i/>
                <w:lang w:eastAsia="zh-CN"/>
              </w:rPr>
              <w:t>a=curr:qos remote none</w:t>
            </w:r>
          </w:p>
          <w:p w14:paraId="10312DC1" w14:textId="77777777" w:rsidR="00D93ABA" w:rsidRPr="00D66C64" w:rsidRDefault="00D93ABA" w:rsidP="00B9063D">
            <w:pPr>
              <w:pStyle w:val="TAL"/>
              <w:rPr>
                <w:rFonts w:eastAsia="SimSun"/>
                <w:i/>
                <w:lang w:eastAsia="zh-CN"/>
              </w:rPr>
            </w:pPr>
            <w:r w:rsidRPr="00D66C64">
              <w:rPr>
                <w:rFonts w:eastAsia="SimSun"/>
                <w:i/>
                <w:lang w:eastAsia="zh-CN"/>
              </w:rPr>
              <w:t>a=des:qos mandatory local sendrecv</w:t>
            </w:r>
          </w:p>
          <w:p w14:paraId="49B4FF55" w14:textId="77777777" w:rsidR="00D93ABA" w:rsidRPr="00D66C64" w:rsidRDefault="00D93ABA" w:rsidP="00B9063D">
            <w:pPr>
              <w:pStyle w:val="TAL"/>
              <w:rPr>
                <w:rFonts w:eastAsia="SimSun"/>
                <w:i/>
                <w:lang w:eastAsia="zh-CN"/>
              </w:rPr>
            </w:pPr>
            <w:r w:rsidRPr="00D66C64">
              <w:rPr>
                <w:rFonts w:eastAsia="SimSun"/>
                <w:i/>
                <w:lang w:eastAsia="zh-CN"/>
              </w:rPr>
              <w:t>a=des:qos mandatory remote sendrecv</w:t>
            </w:r>
          </w:p>
          <w:p w14:paraId="3FB43EE3" w14:textId="77777777" w:rsidR="00D93ABA" w:rsidRPr="00D66C64" w:rsidRDefault="00D93ABA" w:rsidP="00B9063D">
            <w:pPr>
              <w:pStyle w:val="TAL"/>
              <w:rPr>
                <w:rFonts w:eastAsia="SimSun"/>
                <w:i/>
                <w:lang w:eastAsia="zh-CN"/>
              </w:rPr>
            </w:pPr>
            <w:r w:rsidRPr="00D66C64">
              <w:rPr>
                <w:rFonts w:eastAsia="SimSun"/>
                <w:i/>
                <w:lang w:eastAsia="zh-CN"/>
              </w:rPr>
              <w:t>a=conf:qos remote sendrecv</w:t>
            </w:r>
          </w:p>
          <w:p w14:paraId="00DD7099" w14:textId="77777777" w:rsidR="00D93ABA" w:rsidRPr="00D66C64" w:rsidRDefault="00D93ABA" w:rsidP="00B9063D">
            <w:pPr>
              <w:pStyle w:val="TAL"/>
              <w:rPr>
                <w:rFonts w:eastAsia="SimSun"/>
                <w:lang w:eastAsia="zh-CN"/>
              </w:rPr>
            </w:pPr>
          </w:p>
          <w:p w14:paraId="4A3540CC" w14:textId="77777777" w:rsidR="00D93ABA" w:rsidRPr="00D66C64" w:rsidRDefault="00D93ABA" w:rsidP="00B9063D">
            <w:pPr>
              <w:pStyle w:val="TAL"/>
              <w:rPr>
                <w:rFonts w:eastAsia="SimSun"/>
                <w:lang w:eastAsia="zh-CN"/>
              </w:rPr>
            </w:pPr>
            <w:r w:rsidRPr="00D66C64">
              <w:rPr>
                <w:rFonts w:eastAsia="SimSun"/>
                <w:lang w:eastAsia="zh-CN"/>
              </w:rPr>
              <w:t>Note 1: The values for fmt, payload type and format are copied from step 2.</w:t>
            </w:r>
          </w:p>
          <w:p w14:paraId="7803BA2F" w14:textId="77777777" w:rsidR="00D93ABA" w:rsidRPr="00D66C64" w:rsidRDefault="00D93ABA" w:rsidP="00B9063D">
            <w:pPr>
              <w:pStyle w:val="TAL"/>
              <w:rPr>
                <w:rFonts w:eastAsia="SimSun"/>
                <w:b/>
                <w:lang w:eastAsia="zh-CN"/>
              </w:rPr>
            </w:pPr>
            <w:r w:rsidRPr="00D66C64">
              <w:rPr>
                <w:rFonts w:eastAsia="SimSun"/>
                <w:lang w:eastAsia="zh-CN"/>
              </w:rPr>
              <w:t>Note 2: Transport port is the port number of the SS (see RFC 3264 clause 6).</w:t>
            </w:r>
          </w:p>
          <w:p w14:paraId="420A8DD7" w14:textId="77777777" w:rsidR="00D93ABA" w:rsidRPr="00D66C64" w:rsidRDefault="00D93ABA" w:rsidP="00B9063D">
            <w:pPr>
              <w:pStyle w:val="TAL"/>
              <w:rPr>
                <w:rFonts w:eastAsia="SimSun"/>
                <w:lang w:eastAsia="zh-CN"/>
              </w:rPr>
            </w:pPr>
            <w:r w:rsidRPr="00D66C64">
              <w:rPr>
                <w:rFonts w:eastAsia="SimSun"/>
                <w:lang w:eastAsia="zh-CN"/>
              </w:rPr>
              <w:t>Note 3: The bandwidth-value is copied from step 2.</w:t>
            </w:r>
          </w:p>
          <w:p w14:paraId="29F0592F" w14:textId="77777777" w:rsidR="00D93ABA" w:rsidRPr="00D66C64" w:rsidRDefault="00D93ABA" w:rsidP="00B9063D">
            <w:pPr>
              <w:pStyle w:val="TAL"/>
              <w:rPr>
                <w:rFonts w:eastAsia="SimSun" w:cs="Tahoma"/>
                <w:szCs w:val="16"/>
                <w:lang w:eastAsia="zh-CN"/>
              </w:rPr>
            </w:pPr>
            <w:r w:rsidRPr="00D66C64">
              <w:rPr>
                <w:rFonts w:eastAsia="SimSun" w:cs="Tahoma"/>
                <w:iCs/>
                <w:snapToGrid w:val="0"/>
                <w:szCs w:val="16"/>
                <w:lang w:eastAsia="zh-CN"/>
              </w:rPr>
              <w:t xml:space="preserve">Note 4: </w:t>
            </w:r>
            <w:r w:rsidRPr="00D66C64">
              <w:rPr>
                <w:rFonts w:eastAsia="SimSun" w:cs="Tahoma"/>
                <w:szCs w:val="16"/>
                <w:lang w:eastAsia="zh-CN"/>
              </w:rPr>
              <w:t>Attributes for ECN Capability are present if the UE supports Explicit Congestion Notification.</w:t>
            </w:r>
          </w:p>
          <w:p w14:paraId="049A1F05" w14:textId="77777777" w:rsidR="00D93ABA" w:rsidRPr="00D66C64" w:rsidRDefault="00D93ABA" w:rsidP="00B9063D">
            <w:pPr>
              <w:pStyle w:val="TAL"/>
              <w:rPr>
                <w:rFonts w:eastAsia="SimSun"/>
                <w:lang w:eastAsia="zh-CN"/>
              </w:rPr>
            </w:pPr>
            <w:r w:rsidRPr="00D66C64">
              <w:rPr>
                <w:rFonts w:eastAsia="SimSun"/>
                <w:lang w:eastAsia="zh-CN"/>
              </w:rPr>
              <w:t>Note 5: Attributes for media plane security are present if the use of end-to-access-edge security is supported by UE.</w:t>
            </w:r>
          </w:p>
        </w:tc>
      </w:tr>
    </w:tbl>
    <w:p w14:paraId="728548D9" w14:textId="77777777" w:rsidR="00D93ABA" w:rsidRPr="00D66C64" w:rsidRDefault="00D93ABA" w:rsidP="00D93ABA">
      <w:pPr>
        <w:rPr>
          <w:snapToGrid w:val="0"/>
        </w:rPr>
      </w:pPr>
    </w:p>
    <w:p w14:paraId="7E48B460" w14:textId="77777777" w:rsidR="00D93ABA" w:rsidRPr="00D66C64" w:rsidRDefault="00D93ABA" w:rsidP="00D93ABA">
      <w:pPr>
        <w:pStyle w:val="H6"/>
        <w:rPr>
          <w:snapToGrid w:val="0"/>
        </w:rPr>
      </w:pPr>
      <w:r w:rsidRPr="00D66C64">
        <w:rPr>
          <w:snapToGrid w:val="0"/>
        </w:rPr>
        <w:t>UPDATE (Step 13)</w:t>
      </w:r>
    </w:p>
    <w:p w14:paraId="463CB758" w14:textId="77777777" w:rsidR="00D93ABA" w:rsidRPr="00D66C64" w:rsidRDefault="00D93ABA" w:rsidP="00D93ABA">
      <w:r w:rsidRPr="00D66C64">
        <w:t>Use the default message "UPDATE" in annex A.4.1 with the following exceptions:</w:t>
      </w:r>
    </w:p>
    <w:tbl>
      <w:tblPr>
        <w:tblW w:w="955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6"/>
        <w:gridCol w:w="7938"/>
      </w:tblGrid>
      <w:tr w:rsidR="00D93ABA" w:rsidRPr="00D66C64" w14:paraId="700D5E4C" w14:textId="77777777" w:rsidTr="00B9063D">
        <w:trPr>
          <w:jc w:val="center"/>
        </w:trPr>
        <w:tc>
          <w:tcPr>
            <w:tcW w:w="1616" w:type="dxa"/>
            <w:tcBorders>
              <w:top w:val="single" w:sz="4" w:space="0" w:color="auto"/>
              <w:left w:val="single" w:sz="4" w:space="0" w:color="auto"/>
              <w:bottom w:val="single" w:sz="4" w:space="0" w:color="auto"/>
              <w:right w:val="single" w:sz="6" w:space="0" w:color="auto"/>
            </w:tcBorders>
          </w:tcPr>
          <w:p w14:paraId="2252772C" w14:textId="77777777" w:rsidR="00D93ABA" w:rsidRPr="00D66C64" w:rsidRDefault="00D93ABA" w:rsidP="00B9063D">
            <w:pPr>
              <w:pStyle w:val="TAH"/>
              <w:jc w:val="left"/>
            </w:pPr>
            <w:r w:rsidRPr="00D66C64">
              <w:lastRenderedPageBreak/>
              <w:t>Header/param</w:t>
            </w:r>
          </w:p>
        </w:tc>
        <w:tc>
          <w:tcPr>
            <w:tcW w:w="7938" w:type="dxa"/>
            <w:tcBorders>
              <w:top w:val="single" w:sz="4" w:space="0" w:color="auto"/>
              <w:left w:val="single" w:sz="6" w:space="0" w:color="auto"/>
              <w:bottom w:val="single" w:sz="4" w:space="0" w:color="auto"/>
              <w:right w:val="single" w:sz="4" w:space="0" w:color="auto"/>
            </w:tcBorders>
          </w:tcPr>
          <w:p w14:paraId="50B2A268" w14:textId="77777777" w:rsidR="00D93ABA" w:rsidRPr="00D66C64" w:rsidRDefault="00D93ABA" w:rsidP="00B9063D">
            <w:pPr>
              <w:pStyle w:val="TAH"/>
              <w:jc w:val="left"/>
            </w:pPr>
            <w:r w:rsidRPr="00D66C64">
              <w:t>Value/Remark</w:t>
            </w:r>
          </w:p>
        </w:tc>
      </w:tr>
      <w:tr w:rsidR="00D93ABA" w:rsidRPr="00D66C64" w14:paraId="59A4A3C9" w14:textId="77777777" w:rsidTr="00B9063D">
        <w:trPr>
          <w:jc w:val="center"/>
        </w:trPr>
        <w:tc>
          <w:tcPr>
            <w:tcW w:w="1616" w:type="dxa"/>
            <w:tcBorders>
              <w:top w:val="single" w:sz="4" w:space="0" w:color="auto"/>
              <w:left w:val="single" w:sz="4" w:space="0" w:color="auto"/>
              <w:bottom w:val="single" w:sz="4" w:space="0" w:color="auto"/>
              <w:right w:val="single" w:sz="6" w:space="0" w:color="auto"/>
            </w:tcBorders>
          </w:tcPr>
          <w:p w14:paraId="4BE786BD" w14:textId="77777777" w:rsidR="00D93ABA" w:rsidRPr="00D66C64" w:rsidRDefault="00D93ABA" w:rsidP="00B9063D">
            <w:pPr>
              <w:pStyle w:val="TAH"/>
              <w:jc w:val="left"/>
            </w:pPr>
            <w:r w:rsidRPr="00D66C64">
              <w:t>Require</w:t>
            </w:r>
          </w:p>
          <w:p w14:paraId="0C28E7B1" w14:textId="77777777" w:rsidR="00D93ABA" w:rsidRPr="00D66C64" w:rsidRDefault="00D93ABA" w:rsidP="00B9063D">
            <w:pPr>
              <w:pStyle w:val="TAH"/>
              <w:jc w:val="left"/>
              <w:rPr>
                <w:b w:val="0"/>
              </w:rPr>
            </w:pPr>
            <w:r w:rsidRPr="00D66C64">
              <w:rPr>
                <w:b w:val="0"/>
              </w:rPr>
              <w:t xml:space="preserve">    option-tag</w:t>
            </w:r>
          </w:p>
        </w:tc>
        <w:tc>
          <w:tcPr>
            <w:tcW w:w="7938" w:type="dxa"/>
            <w:tcBorders>
              <w:top w:val="single" w:sz="4" w:space="0" w:color="auto"/>
              <w:left w:val="single" w:sz="6" w:space="0" w:color="auto"/>
              <w:bottom w:val="single" w:sz="4" w:space="0" w:color="auto"/>
              <w:right w:val="single" w:sz="4" w:space="0" w:color="auto"/>
            </w:tcBorders>
          </w:tcPr>
          <w:p w14:paraId="184D1B6A" w14:textId="77777777" w:rsidR="00D93ABA" w:rsidRPr="00D66C64" w:rsidRDefault="00D93ABA" w:rsidP="00B9063D">
            <w:pPr>
              <w:pStyle w:val="TAH"/>
              <w:jc w:val="left"/>
            </w:pPr>
          </w:p>
          <w:p w14:paraId="61216821" w14:textId="77777777" w:rsidR="00D93ABA" w:rsidRPr="00D66C64" w:rsidRDefault="00D93ABA" w:rsidP="00B9063D">
            <w:pPr>
              <w:pStyle w:val="TAH"/>
              <w:jc w:val="left"/>
              <w:rPr>
                <w:b w:val="0"/>
              </w:rPr>
            </w:pPr>
            <w:r w:rsidRPr="00D66C64">
              <w:rPr>
                <w:b w:val="0"/>
                <w:i/>
              </w:rPr>
              <w:t>precondition</w:t>
            </w:r>
          </w:p>
        </w:tc>
      </w:tr>
      <w:tr w:rsidR="00D93ABA" w:rsidRPr="00D66C64" w14:paraId="3182A017" w14:textId="77777777" w:rsidTr="00B9063D">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1616" w:type="dxa"/>
            <w:tcBorders>
              <w:top w:val="single" w:sz="4" w:space="0" w:color="auto"/>
              <w:left w:val="single" w:sz="4" w:space="0" w:color="auto"/>
              <w:bottom w:val="single" w:sz="4" w:space="0" w:color="auto"/>
              <w:right w:val="single" w:sz="4" w:space="0" w:color="auto"/>
            </w:tcBorders>
          </w:tcPr>
          <w:p w14:paraId="1C2C4225" w14:textId="77777777" w:rsidR="00D93ABA" w:rsidRPr="00D66C64" w:rsidRDefault="00D93ABA" w:rsidP="00B9063D">
            <w:pPr>
              <w:pStyle w:val="TAL"/>
              <w:rPr>
                <w:rFonts w:eastAsia="SimSun"/>
                <w:b/>
                <w:szCs w:val="24"/>
                <w:lang w:eastAsia="zh-CN"/>
              </w:rPr>
            </w:pPr>
            <w:r w:rsidRPr="00D66C64">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68F23D09" w14:textId="77777777" w:rsidR="00D93ABA" w:rsidRPr="00D66C64" w:rsidRDefault="00D93ABA" w:rsidP="00B9063D">
            <w:pPr>
              <w:pStyle w:val="TAL"/>
              <w:rPr>
                <w:rFonts w:eastAsia="SimSun"/>
                <w:lang w:eastAsia="zh-CN"/>
              </w:rPr>
            </w:pPr>
            <w:r w:rsidRPr="00D66C64">
              <w:rPr>
                <w:rFonts w:eastAsia="SimSun"/>
                <w:lang w:eastAsia="zh-CN"/>
              </w:rPr>
              <w:t>The following SDP types and values shall be present.</w:t>
            </w:r>
          </w:p>
          <w:p w14:paraId="301C79EE" w14:textId="77777777" w:rsidR="00D93ABA" w:rsidRPr="00D66C64" w:rsidRDefault="00D93ABA" w:rsidP="00B9063D">
            <w:pPr>
              <w:pStyle w:val="TAL"/>
              <w:rPr>
                <w:rFonts w:eastAsia="SimSun"/>
                <w:lang w:eastAsia="zh-CN"/>
              </w:rPr>
            </w:pPr>
          </w:p>
          <w:p w14:paraId="4F7E7C5F" w14:textId="77777777" w:rsidR="00D93ABA" w:rsidRPr="00D66C64" w:rsidRDefault="00D93ABA" w:rsidP="00B9063D">
            <w:pPr>
              <w:pStyle w:val="TAL"/>
              <w:rPr>
                <w:rFonts w:eastAsia="SimSun"/>
                <w:b/>
                <w:lang w:eastAsia="zh-CN"/>
              </w:rPr>
            </w:pPr>
            <w:r w:rsidRPr="00D66C64">
              <w:rPr>
                <w:rFonts w:eastAsia="SimSun"/>
                <w:b/>
                <w:lang w:eastAsia="zh-CN"/>
              </w:rPr>
              <w:t>Session description:</w:t>
            </w:r>
          </w:p>
          <w:p w14:paraId="42762B58" w14:textId="77777777" w:rsidR="00D93ABA" w:rsidRPr="00D66C64" w:rsidRDefault="00D93ABA" w:rsidP="00B9063D">
            <w:pPr>
              <w:pStyle w:val="TAL"/>
              <w:rPr>
                <w:rFonts w:eastAsia="SimSun"/>
                <w:i/>
                <w:lang w:eastAsia="zh-CN"/>
              </w:rPr>
            </w:pPr>
            <w:r w:rsidRPr="00D66C64">
              <w:rPr>
                <w:rFonts w:eastAsia="SimSun"/>
                <w:i/>
                <w:lang w:eastAsia="zh-CN"/>
              </w:rPr>
              <w:t>v=0</w:t>
            </w:r>
          </w:p>
          <w:p w14:paraId="4A6998D9" w14:textId="77777777" w:rsidR="00D93ABA" w:rsidRPr="00D66C64" w:rsidRDefault="00D93ABA" w:rsidP="00B9063D">
            <w:pPr>
              <w:pStyle w:val="TAL"/>
              <w:rPr>
                <w:rFonts w:eastAsia="SimSun"/>
                <w:lang w:eastAsia="zh-CN"/>
              </w:rPr>
            </w:pPr>
            <w:r w:rsidRPr="00D66C64">
              <w:rPr>
                <w:rFonts w:eastAsia="SimSun"/>
                <w:i/>
                <w:lang w:eastAsia="zh-CN"/>
              </w:rPr>
              <w:t>o=</w:t>
            </w:r>
            <w:r w:rsidRPr="00D66C64">
              <w:rPr>
                <w:rFonts w:eastAsia="SimSun"/>
                <w:iCs/>
                <w:snapToGrid w:val="0"/>
                <w:lang w:eastAsia="zh-CN"/>
              </w:rPr>
              <w:t xml:space="preserve">(username) </w:t>
            </w:r>
            <w:r w:rsidRPr="00D66C64">
              <w:rPr>
                <w:rFonts w:eastAsia="SimSun"/>
                <w:lang w:eastAsia="zh-CN"/>
              </w:rPr>
              <w:t>(sess-id) (sess-version) IN (addrtype) (unicast-address for UE) [Note 2]</w:t>
            </w:r>
          </w:p>
          <w:p w14:paraId="50199A6B" w14:textId="77777777" w:rsidR="00D93ABA" w:rsidRPr="00D66C64" w:rsidRDefault="00D93ABA" w:rsidP="00B9063D">
            <w:pPr>
              <w:pStyle w:val="TAL"/>
              <w:rPr>
                <w:rFonts w:eastAsia="SimSun"/>
                <w:lang w:eastAsia="zh-CN"/>
              </w:rPr>
            </w:pPr>
            <w:r w:rsidRPr="00D66C64">
              <w:rPr>
                <w:rFonts w:eastAsia="SimSun"/>
                <w:i/>
                <w:lang w:eastAsia="zh-CN"/>
              </w:rPr>
              <w:t>s=</w:t>
            </w:r>
            <w:r w:rsidRPr="00D66C64">
              <w:rPr>
                <w:rFonts w:eastAsia="SimSun"/>
                <w:lang w:eastAsia="zh-CN"/>
              </w:rPr>
              <w:t>(session name)</w:t>
            </w:r>
          </w:p>
          <w:p w14:paraId="0145CFB2" w14:textId="77777777" w:rsidR="00D93ABA" w:rsidRPr="00D66C64" w:rsidRDefault="00D93ABA" w:rsidP="00B9063D">
            <w:pPr>
              <w:pStyle w:val="TAL"/>
              <w:rPr>
                <w:rFonts w:eastAsia="SimSun"/>
                <w:lang w:eastAsia="zh-CN"/>
              </w:rPr>
            </w:pPr>
            <w:r w:rsidRPr="00D66C64">
              <w:rPr>
                <w:rFonts w:eastAsia="SimSun"/>
                <w:i/>
                <w:lang w:eastAsia="zh-CN"/>
              </w:rPr>
              <w:t>c=IN</w:t>
            </w:r>
            <w:r w:rsidRPr="00D66C64">
              <w:rPr>
                <w:rFonts w:eastAsia="SimSun"/>
                <w:lang w:eastAsia="zh-CN"/>
              </w:rPr>
              <w:t xml:space="preserve"> (addrtype) (connection-address for UE) [Note 1]</w:t>
            </w:r>
          </w:p>
          <w:p w14:paraId="6E3D8474" w14:textId="77777777" w:rsidR="00D93ABA" w:rsidRPr="00D66C64" w:rsidRDefault="00D93ABA" w:rsidP="00B9063D">
            <w:pPr>
              <w:pStyle w:val="TAL"/>
              <w:rPr>
                <w:rFonts w:eastAsia="SimSun"/>
                <w:lang w:eastAsia="zh-CN"/>
              </w:rPr>
            </w:pPr>
            <w:r w:rsidRPr="00D66C64">
              <w:rPr>
                <w:rFonts w:eastAsia="SimSun"/>
                <w:i/>
                <w:lang w:eastAsia="zh-CN"/>
              </w:rPr>
              <w:t>b=AS:</w:t>
            </w:r>
            <w:r w:rsidRPr="00D66C64">
              <w:rPr>
                <w:rFonts w:eastAsia="SimSun"/>
                <w:lang w:eastAsia="zh-CN"/>
              </w:rPr>
              <w:t xml:space="preserve"> (bandwidth-value)</w:t>
            </w:r>
          </w:p>
          <w:p w14:paraId="490F3719" w14:textId="77777777" w:rsidR="00D93ABA" w:rsidRPr="00D66C64" w:rsidRDefault="00D93ABA" w:rsidP="00B9063D">
            <w:pPr>
              <w:pStyle w:val="TAL"/>
              <w:rPr>
                <w:rFonts w:eastAsia="SimSun"/>
                <w:lang w:eastAsia="zh-CN"/>
              </w:rPr>
            </w:pPr>
          </w:p>
          <w:p w14:paraId="67C1A11B" w14:textId="77777777" w:rsidR="00D93ABA" w:rsidRPr="00D66C64" w:rsidRDefault="00D93ABA" w:rsidP="00B9063D">
            <w:pPr>
              <w:pStyle w:val="TAL"/>
              <w:rPr>
                <w:rFonts w:eastAsia="SimSun"/>
                <w:b/>
                <w:lang w:eastAsia="zh-CN"/>
              </w:rPr>
            </w:pPr>
            <w:r w:rsidRPr="00D66C64">
              <w:rPr>
                <w:rFonts w:eastAsia="SimSun"/>
                <w:b/>
                <w:lang w:eastAsia="zh-CN"/>
              </w:rPr>
              <w:t>Time description:</w:t>
            </w:r>
          </w:p>
          <w:p w14:paraId="0A4E7FA6" w14:textId="77777777" w:rsidR="00D93ABA" w:rsidRPr="00D66C64" w:rsidRDefault="00D93ABA" w:rsidP="00B9063D">
            <w:pPr>
              <w:pStyle w:val="TAL"/>
              <w:rPr>
                <w:rFonts w:eastAsia="SimSun"/>
                <w:i/>
                <w:lang w:eastAsia="zh-CN"/>
              </w:rPr>
            </w:pPr>
            <w:r w:rsidRPr="00D66C64">
              <w:rPr>
                <w:rFonts w:eastAsia="SimSun"/>
                <w:i/>
                <w:lang w:eastAsia="zh-CN"/>
              </w:rPr>
              <w:t>t=0 0</w:t>
            </w:r>
          </w:p>
          <w:p w14:paraId="0083B9EE" w14:textId="77777777" w:rsidR="00D93ABA" w:rsidRPr="00D66C64" w:rsidRDefault="00D93ABA" w:rsidP="00B9063D">
            <w:pPr>
              <w:pStyle w:val="TAL"/>
              <w:rPr>
                <w:rFonts w:eastAsia="SimSun"/>
                <w:lang w:eastAsia="zh-CN"/>
              </w:rPr>
            </w:pPr>
          </w:p>
          <w:p w14:paraId="5880A2E5" w14:textId="77777777" w:rsidR="00D93ABA" w:rsidRPr="00D66C64" w:rsidRDefault="00D93ABA" w:rsidP="00B9063D">
            <w:pPr>
              <w:pStyle w:val="TAL"/>
              <w:rPr>
                <w:rFonts w:eastAsia="SimSun"/>
                <w:b/>
                <w:lang w:eastAsia="zh-CN"/>
              </w:rPr>
            </w:pPr>
            <w:r w:rsidRPr="00D66C64">
              <w:rPr>
                <w:rFonts w:eastAsia="SimSun"/>
                <w:b/>
                <w:lang w:eastAsia="zh-CN"/>
              </w:rPr>
              <w:t>Media description:</w:t>
            </w:r>
          </w:p>
          <w:p w14:paraId="59F61750" w14:textId="77777777" w:rsidR="00D93ABA" w:rsidRPr="00D66C64" w:rsidRDefault="00D93ABA" w:rsidP="00B9063D">
            <w:pPr>
              <w:pStyle w:val="TAL"/>
              <w:rPr>
                <w:rFonts w:eastAsia="SimSun"/>
                <w:lang w:eastAsia="zh-CN"/>
              </w:rPr>
            </w:pPr>
            <w:r w:rsidRPr="00D66C64">
              <w:rPr>
                <w:rFonts w:eastAsia="SimSun"/>
                <w:i/>
                <w:lang w:eastAsia="zh-CN"/>
              </w:rPr>
              <w:t xml:space="preserve">m=audio </w:t>
            </w:r>
            <w:r w:rsidRPr="00D66C64">
              <w:rPr>
                <w:rFonts w:eastAsia="SimSun"/>
                <w:iCs/>
                <w:lang w:eastAsia="zh-CN"/>
              </w:rPr>
              <w:t>(transport port)</w:t>
            </w:r>
            <w:r w:rsidRPr="00D66C64">
              <w:rPr>
                <w:rFonts w:eastAsia="SimSun"/>
                <w:i/>
                <w:lang w:eastAsia="zh-CN"/>
              </w:rPr>
              <w:t xml:space="preserve"> RTP/AVP</w:t>
            </w:r>
            <w:r w:rsidRPr="00D66C64">
              <w:rPr>
                <w:rFonts w:eastAsia="SimSun"/>
                <w:lang w:eastAsia="zh-CN"/>
              </w:rPr>
              <w:t xml:space="preserve"> (fmt)</w:t>
            </w:r>
            <w:r w:rsidRPr="00D66C64">
              <w:rPr>
                <w:rFonts w:eastAsia="SimSun" w:cs="Tahoma"/>
                <w:szCs w:val="16"/>
                <w:lang w:eastAsia="zh-CN"/>
              </w:rPr>
              <w:t xml:space="preserve"> [Note 3]</w:t>
            </w:r>
          </w:p>
          <w:p w14:paraId="50E9417C" w14:textId="77777777" w:rsidR="00D93ABA" w:rsidRPr="00D66C64" w:rsidRDefault="00D93ABA" w:rsidP="00B9063D">
            <w:pPr>
              <w:pStyle w:val="TAL"/>
              <w:rPr>
                <w:rFonts w:eastAsia="SimSun"/>
                <w:lang w:eastAsia="zh-CN"/>
              </w:rPr>
            </w:pPr>
            <w:r w:rsidRPr="00D66C64">
              <w:rPr>
                <w:rFonts w:eastAsia="SimSun"/>
                <w:i/>
                <w:lang w:eastAsia="zh-CN"/>
              </w:rPr>
              <w:t xml:space="preserve">c=IN </w:t>
            </w:r>
            <w:r w:rsidRPr="00D66C64">
              <w:rPr>
                <w:rFonts w:eastAsia="SimSun"/>
                <w:lang w:eastAsia="zh-CN"/>
              </w:rPr>
              <w:t>(addrtype) (connection-address for UE) [Note 1]</w:t>
            </w:r>
          </w:p>
          <w:p w14:paraId="1F8221B1" w14:textId="77777777" w:rsidR="00D93ABA" w:rsidRPr="00D66C64" w:rsidRDefault="00D93ABA" w:rsidP="00B9063D">
            <w:pPr>
              <w:pStyle w:val="TAL"/>
              <w:rPr>
                <w:rFonts w:eastAsia="SimSun"/>
                <w:lang w:eastAsia="zh-CN"/>
              </w:rPr>
            </w:pPr>
            <w:r w:rsidRPr="00D66C64">
              <w:rPr>
                <w:rFonts w:eastAsia="SimSun"/>
                <w:i/>
                <w:lang w:eastAsia="zh-CN"/>
              </w:rPr>
              <w:t xml:space="preserve">b=AS: </w:t>
            </w:r>
            <w:r w:rsidRPr="00D66C64">
              <w:rPr>
                <w:rFonts w:eastAsia="SimSun"/>
                <w:lang w:eastAsia="zh-CN"/>
              </w:rPr>
              <w:t>(bandwidth-value)</w:t>
            </w:r>
          </w:p>
          <w:p w14:paraId="5E534F80" w14:textId="77777777" w:rsidR="00D93ABA" w:rsidRPr="00D66C64" w:rsidRDefault="00D93ABA" w:rsidP="00B9063D">
            <w:pPr>
              <w:pStyle w:val="TAL"/>
              <w:rPr>
                <w:rFonts w:eastAsia="SimSun"/>
                <w:lang w:eastAsia="zh-CN"/>
              </w:rPr>
            </w:pPr>
            <w:r w:rsidRPr="00D66C64">
              <w:rPr>
                <w:rFonts w:eastAsia="SimSun"/>
                <w:i/>
                <w:lang w:eastAsia="zh-CN"/>
              </w:rPr>
              <w:t>b=RS:</w:t>
            </w:r>
            <w:r w:rsidRPr="00D66C64">
              <w:rPr>
                <w:rFonts w:eastAsia="SimSun"/>
                <w:lang w:eastAsia="zh-CN"/>
              </w:rPr>
              <w:t xml:space="preserve"> (bandwidth-value)</w:t>
            </w:r>
          </w:p>
          <w:p w14:paraId="3D1DD74A" w14:textId="77777777" w:rsidR="00D93ABA" w:rsidRPr="00D66C64" w:rsidRDefault="00D93ABA" w:rsidP="00B9063D">
            <w:pPr>
              <w:pStyle w:val="TAL"/>
              <w:rPr>
                <w:rFonts w:eastAsia="SimSun"/>
                <w:lang w:eastAsia="zh-CN"/>
              </w:rPr>
            </w:pPr>
            <w:r w:rsidRPr="00D66C64">
              <w:rPr>
                <w:rFonts w:eastAsia="SimSun"/>
                <w:i/>
                <w:lang w:eastAsia="zh-CN"/>
              </w:rPr>
              <w:t>b=RR:</w:t>
            </w:r>
            <w:r w:rsidRPr="00D66C64">
              <w:rPr>
                <w:rFonts w:eastAsia="SimSun"/>
                <w:lang w:eastAsia="zh-CN"/>
              </w:rPr>
              <w:t xml:space="preserve"> (bandwidth-value)</w:t>
            </w:r>
          </w:p>
          <w:p w14:paraId="3CD8FA0A" w14:textId="77777777" w:rsidR="00D93ABA" w:rsidRPr="00D66C64" w:rsidRDefault="00D93ABA" w:rsidP="00B9063D">
            <w:pPr>
              <w:pStyle w:val="TAL"/>
              <w:rPr>
                <w:rFonts w:eastAsia="SimSun"/>
                <w:lang w:eastAsia="zh-CN"/>
              </w:rPr>
            </w:pPr>
          </w:p>
          <w:p w14:paraId="6AFD2866" w14:textId="77777777" w:rsidR="00D93ABA" w:rsidRPr="00D66C64" w:rsidRDefault="00D93ABA" w:rsidP="00B9063D">
            <w:pPr>
              <w:pStyle w:val="TAL"/>
              <w:rPr>
                <w:rFonts w:eastAsia="SimSun"/>
                <w:b/>
                <w:lang w:eastAsia="zh-CN"/>
              </w:rPr>
            </w:pPr>
            <w:r w:rsidRPr="00D66C64">
              <w:rPr>
                <w:rFonts w:eastAsia="SimSun"/>
                <w:b/>
                <w:lang w:eastAsia="zh-CN"/>
              </w:rPr>
              <w:t>Attributes for media:</w:t>
            </w:r>
          </w:p>
          <w:p w14:paraId="0D03B7EF" w14:textId="77777777" w:rsidR="00D93ABA" w:rsidRPr="00D66C64" w:rsidRDefault="00D93ABA" w:rsidP="00B9063D">
            <w:pPr>
              <w:pStyle w:val="TAL"/>
              <w:rPr>
                <w:rFonts w:eastAsia="SimSun"/>
                <w:i/>
                <w:lang w:eastAsia="zh-CN"/>
              </w:rPr>
            </w:pPr>
            <w:r w:rsidRPr="00D66C64">
              <w:rPr>
                <w:rFonts w:eastAsia="SimSun"/>
                <w:i/>
                <w:lang w:eastAsia="zh-CN"/>
              </w:rPr>
              <w:t xml:space="preserve">a=rtpmap: </w:t>
            </w:r>
            <w:r w:rsidRPr="00D66C64">
              <w:rPr>
                <w:rFonts w:eastAsia="SimSun"/>
                <w:lang w:eastAsia="zh-CN"/>
              </w:rPr>
              <w:t xml:space="preserve">(payload type) </w:t>
            </w:r>
            <w:r w:rsidRPr="00D66C64">
              <w:rPr>
                <w:rFonts w:eastAsia="SimSun"/>
                <w:i/>
                <w:lang w:eastAsia="zh-CN"/>
              </w:rPr>
              <w:t>AMR-WB/16000</w:t>
            </w:r>
            <w:r w:rsidRPr="00D66C64">
              <w:rPr>
                <w:rFonts w:eastAsia="SimSun" w:cs="Tahoma"/>
                <w:szCs w:val="16"/>
                <w:lang w:eastAsia="zh-CN"/>
              </w:rPr>
              <w:t xml:space="preserve"> [Note 3] [Note 5]</w:t>
            </w:r>
          </w:p>
          <w:p w14:paraId="62B40E6F" w14:textId="77777777" w:rsidR="00D93ABA" w:rsidRPr="00D66C64" w:rsidRDefault="00D93ABA" w:rsidP="00B9063D">
            <w:pPr>
              <w:pStyle w:val="TAL"/>
              <w:rPr>
                <w:rFonts w:eastAsia="SimSun"/>
                <w:lang w:eastAsia="zh-CN"/>
              </w:rPr>
            </w:pPr>
            <w:r w:rsidRPr="00D66C64">
              <w:rPr>
                <w:rFonts w:eastAsia="SimSun"/>
                <w:i/>
                <w:lang w:eastAsia="zh-CN"/>
              </w:rPr>
              <w:t>a=fmtp:</w:t>
            </w:r>
            <w:r w:rsidRPr="00D66C64">
              <w:rPr>
                <w:rFonts w:eastAsia="SimSun"/>
                <w:lang w:eastAsia="zh-CN"/>
              </w:rPr>
              <w:t xml:space="preserve"> (format)</w:t>
            </w:r>
            <w:r w:rsidRPr="00D66C64">
              <w:rPr>
                <w:rFonts w:eastAsia="SimSun" w:cs="Tahoma"/>
                <w:szCs w:val="16"/>
                <w:lang w:eastAsia="zh-CN"/>
              </w:rPr>
              <w:t xml:space="preserve"> [Note 3] [Note 4]</w:t>
            </w:r>
          </w:p>
          <w:p w14:paraId="309AA486" w14:textId="77777777" w:rsidR="00D93ABA" w:rsidRPr="00D66C64" w:rsidRDefault="00D93ABA" w:rsidP="00B9063D">
            <w:pPr>
              <w:pStyle w:val="TAL"/>
              <w:rPr>
                <w:rFonts w:eastAsia="SimSun"/>
                <w:lang w:eastAsia="zh-CN"/>
              </w:rPr>
            </w:pPr>
          </w:p>
          <w:p w14:paraId="37A6673F" w14:textId="77777777" w:rsidR="00D93ABA" w:rsidRPr="00D66C64" w:rsidRDefault="00D93ABA" w:rsidP="00B9063D">
            <w:pPr>
              <w:pStyle w:val="TAL"/>
              <w:rPr>
                <w:rFonts w:eastAsia="SimSun"/>
                <w:b/>
                <w:lang w:eastAsia="zh-CN"/>
              </w:rPr>
            </w:pPr>
            <w:r w:rsidRPr="00D66C64">
              <w:rPr>
                <w:rFonts w:eastAsia="SimSun"/>
                <w:b/>
                <w:lang w:eastAsia="zh-CN"/>
              </w:rPr>
              <w:t>Attributes for preconditions:</w:t>
            </w:r>
          </w:p>
          <w:p w14:paraId="05D3A911" w14:textId="77777777" w:rsidR="00D93ABA" w:rsidRPr="00D66C64" w:rsidRDefault="00D93ABA" w:rsidP="00B9063D">
            <w:pPr>
              <w:pStyle w:val="TAL"/>
              <w:rPr>
                <w:rFonts w:eastAsia="SimSun"/>
                <w:i/>
                <w:lang w:eastAsia="zh-CN"/>
              </w:rPr>
            </w:pPr>
            <w:r w:rsidRPr="00D66C64">
              <w:rPr>
                <w:rFonts w:eastAsia="SimSun"/>
                <w:i/>
                <w:lang w:eastAsia="zh-CN"/>
              </w:rPr>
              <w:t>a=curr:qos local sendrecv</w:t>
            </w:r>
          </w:p>
          <w:p w14:paraId="2409A81A" w14:textId="77777777" w:rsidR="00D93ABA" w:rsidRPr="00D66C64" w:rsidRDefault="00D93ABA" w:rsidP="00B9063D">
            <w:pPr>
              <w:pStyle w:val="TAL"/>
              <w:rPr>
                <w:rFonts w:eastAsia="SimSun"/>
                <w:i/>
                <w:lang w:eastAsia="zh-CN"/>
              </w:rPr>
            </w:pPr>
            <w:r w:rsidRPr="00D66C64">
              <w:rPr>
                <w:rFonts w:eastAsia="SimSun"/>
                <w:i/>
                <w:lang w:eastAsia="zh-CN"/>
              </w:rPr>
              <w:t>a=curr:qos remote none</w:t>
            </w:r>
          </w:p>
          <w:p w14:paraId="2182A665" w14:textId="77777777" w:rsidR="00D93ABA" w:rsidRPr="00D66C64" w:rsidRDefault="00D93ABA" w:rsidP="00B9063D">
            <w:pPr>
              <w:pStyle w:val="TAL"/>
              <w:rPr>
                <w:rFonts w:eastAsia="SimSun"/>
                <w:i/>
                <w:lang w:eastAsia="zh-CN"/>
              </w:rPr>
            </w:pPr>
            <w:r w:rsidRPr="00D66C64">
              <w:rPr>
                <w:rFonts w:eastAsia="SimSun"/>
                <w:i/>
                <w:lang w:eastAsia="zh-CN"/>
              </w:rPr>
              <w:t>a=des:qos mandatory local sendrecv</w:t>
            </w:r>
          </w:p>
          <w:p w14:paraId="2C3625F8" w14:textId="77777777" w:rsidR="00D93ABA" w:rsidRPr="00D66C64" w:rsidRDefault="00D93ABA" w:rsidP="00B9063D">
            <w:pPr>
              <w:pStyle w:val="TAL"/>
              <w:rPr>
                <w:i/>
              </w:rPr>
            </w:pPr>
            <w:r w:rsidRPr="00D66C64">
              <w:rPr>
                <w:rFonts w:eastAsia="SimSun"/>
                <w:i/>
                <w:lang w:eastAsia="zh-CN"/>
              </w:rPr>
              <w:t>a=des:qos optional remote sendrecv</w:t>
            </w:r>
            <w:r w:rsidRPr="00D66C64">
              <w:t xml:space="preserve"> or</w:t>
            </w:r>
            <w:r w:rsidRPr="00D66C64">
              <w:rPr>
                <w:i/>
              </w:rPr>
              <w:t xml:space="preserve"> a=des:qos mandatory remote sendrecv</w:t>
            </w:r>
          </w:p>
          <w:p w14:paraId="345B5431" w14:textId="77777777" w:rsidR="00D93ABA" w:rsidRPr="00D66C64" w:rsidRDefault="00D93ABA" w:rsidP="00B9063D">
            <w:pPr>
              <w:pStyle w:val="TAL"/>
              <w:rPr>
                <w:rFonts w:eastAsia="SimSun"/>
                <w:lang w:eastAsia="zh-CN"/>
              </w:rPr>
            </w:pPr>
          </w:p>
          <w:p w14:paraId="2EB99F03" w14:textId="77777777" w:rsidR="00D93ABA" w:rsidRPr="00D66C64" w:rsidRDefault="00D93ABA" w:rsidP="00B9063D">
            <w:pPr>
              <w:pStyle w:val="TAL"/>
              <w:rPr>
                <w:rFonts w:eastAsia="SimSun"/>
                <w:lang w:eastAsia="zh-CN"/>
              </w:rPr>
            </w:pPr>
            <w:r w:rsidRPr="00D66C64">
              <w:rPr>
                <w:rFonts w:eastAsia="SimSun"/>
                <w:lang w:eastAsia="zh-CN"/>
              </w:rPr>
              <w:t>Note 1: At least one "c=" field shall be present.</w:t>
            </w:r>
          </w:p>
          <w:p w14:paraId="22160D4F" w14:textId="77777777" w:rsidR="00D93ABA" w:rsidRPr="00D66C64" w:rsidRDefault="00D93ABA" w:rsidP="00B9063D">
            <w:pPr>
              <w:pStyle w:val="TAL"/>
              <w:rPr>
                <w:rFonts w:eastAsia="SimSun"/>
                <w:lang w:eastAsia="zh-CN"/>
              </w:rPr>
            </w:pPr>
            <w:r w:rsidRPr="00D66C64">
              <w:rPr>
                <w:rFonts w:eastAsia="SimSun"/>
                <w:lang w:eastAsia="zh-CN"/>
              </w:rPr>
              <w:t>Note 2: "o=" line identical to previous SDP sent by UE except that sess-version is incremented by one</w:t>
            </w:r>
          </w:p>
          <w:p w14:paraId="430953A9" w14:textId="77777777" w:rsidR="00D93ABA" w:rsidRPr="00D66C64" w:rsidRDefault="00D93ABA" w:rsidP="00B9063D">
            <w:pPr>
              <w:pStyle w:val="TAL"/>
              <w:rPr>
                <w:rFonts w:eastAsia="SimSun"/>
                <w:bCs/>
                <w:lang w:eastAsia="zh-CN"/>
              </w:rPr>
            </w:pPr>
            <w:r w:rsidRPr="00D66C64">
              <w:rPr>
                <w:rFonts w:eastAsia="SimSun"/>
                <w:lang w:eastAsia="zh-CN"/>
              </w:rPr>
              <w:t>Note 3:</w:t>
            </w:r>
            <w:r w:rsidRPr="00D66C64">
              <w:rPr>
                <w:rFonts w:eastAsia="SimSun"/>
                <w:bCs/>
                <w:lang w:eastAsia="zh-CN"/>
              </w:rPr>
              <w:t xml:space="preserve"> The value for fmt, payload type and format is not checked</w:t>
            </w:r>
          </w:p>
          <w:p w14:paraId="57DB4A91" w14:textId="77777777" w:rsidR="00D93ABA" w:rsidRPr="00D66C64" w:rsidRDefault="00D93ABA" w:rsidP="00B9063D">
            <w:pPr>
              <w:pStyle w:val="TAL"/>
              <w:rPr>
                <w:rFonts w:eastAsia="SimSun"/>
                <w:bCs/>
                <w:lang w:eastAsia="zh-CN"/>
              </w:rPr>
            </w:pPr>
            <w:r w:rsidRPr="00D66C64">
              <w:rPr>
                <w:rFonts w:eastAsia="SimSun"/>
                <w:bCs/>
                <w:lang w:eastAsia="zh-CN"/>
              </w:rPr>
              <w:t>Note 4: Parameters for the AMR codec are not checked</w:t>
            </w:r>
          </w:p>
          <w:p w14:paraId="12C88428" w14:textId="77777777" w:rsidR="00D93ABA" w:rsidRPr="00D66C64" w:rsidRDefault="00D93ABA" w:rsidP="00B9063D">
            <w:pPr>
              <w:pStyle w:val="TAL"/>
              <w:rPr>
                <w:rFonts w:eastAsia="SimSun"/>
                <w:lang w:eastAsia="zh-CN"/>
              </w:rPr>
            </w:pPr>
            <w:r w:rsidRPr="00D66C64">
              <w:rPr>
                <w:rFonts w:eastAsia="SimSun"/>
                <w:bCs/>
                <w:lang w:eastAsia="zh-CN"/>
              </w:rPr>
              <w:t>Note 5: The AMR channel number shall be "/1" or omitted.</w:t>
            </w:r>
          </w:p>
        </w:tc>
      </w:tr>
    </w:tbl>
    <w:p w14:paraId="7B44569D" w14:textId="77777777" w:rsidR="00D93ABA" w:rsidRPr="00D66C64" w:rsidRDefault="00D93ABA" w:rsidP="00D93ABA"/>
    <w:p w14:paraId="2ECDF4D0" w14:textId="77777777" w:rsidR="00A355D2" w:rsidRPr="00D66C64" w:rsidRDefault="00A355D2" w:rsidP="00692990">
      <w:pPr>
        <w:pStyle w:val="Heading2"/>
        <w:rPr>
          <w:rFonts w:eastAsia="MS Gothic"/>
        </w:rPr>
      </w:pPr>
      <w:bookmarkStart w:id="792" w:name="_Toc75880649"/>
      <w:bookmarkStart w:id="793" w:name="_Toc84254347"/>
      <w:bookmarkStart w:id="794" w:name="_Toc84255142"/>
      <w:r w:rsidRPr="00D66C64">
        <w:rPr>
          <w:rFonts w:eastAsia="MS Gothic"/>
        </w:rPr>
        <w:t>7.19</w:t>
      </w:r>
      <w:r w:rsidRPr="00D66C64">
        <w:rPr>
          <w:rFonts w:eastAsia="MS Gothic"/>
        </w:rPr>
        <w:tab/>
        <w:t>MTSI MT Voice Call / EVS / AMR-WB IO mode / 5GS</w:t>
      </w:r>
      <w:bookmarkEnd w:id="792"/>
      <w:bookmarkEnd w:id="793"/>
      <w:bookmarkEnd w:id="794"/>
    </w:p>
    <w:p w14:paraId="2E35989E" w14:textId="77777777" w:rsidR="00A355D2" w:rsidRPr="00D66C64" w:rsidRDefault="00A355D2" w:rsidP="00925185">
      <w:pPr>
        <w:pStyle w:val="H6"/>
        <w:rPr>
          <w:rFonts w:eastAsia="MS Gothic"/>
        </w:rPr>
      </w:pPr>
      <w:r w:rsidRPr="00D66C64">
        <w:rPr>
          <w:rFonts w:eastAsia="MS Gothic"/>
        </w:rPr>
        <w:t>7.19.1</w:t>
      </w:r>
      <w:r w:rsidRPr="00D66C64">
        <w:rPr>
          <w:rFonts w:eastAsia="MS Gothic"/>
        </w:rPr>
        <w:tab/>
        <w:t xml:space="preserve">Test </w:t>
      </w:r>
      <w:r w:rsidRPr="00D66C64">
        <w:t>Purpose</w:t>
      </w:r>
      <w:r w:rsidRPr="00D66C64">
        <w:rPr>
          <w:rFonts w:eastAsia="MS Gothic"/>
        </w:rPr>
        <w:t xml:space="preserve"> (TP)</w:t>
      </w:r>
    </w:p>
    <w:p w14:paraId="592CC30F" w14:textId="77777777" w:rsidR="00A355D2" w:rsidRPr="00D66C64" w:rsidRDefault="00A355D2" w:rsidP="00A355D2">
      <w:pPr>
        <w:pStyle w:val="H6"/>
        <w:rPr>
          <w:rFonts w:ascii="Courier New" w:hAnsi="Courier New"/>
          <w:b/>
          <w:sz w:val="16"/>
        </w:rPr>
      </w:pPr>
      <w:r w:rsidRPr="00D66C64">
        <w:t>(1)</w:t>
      </w:r>
    </w:p>
    <w:p w14:paraId="2543F23D" w14:textId="77777777" w:rsidR="00A355D2" w:rsidRPr="00D66C64" w:rsidRDefault="00A355D2" w:rsidP="00A355D2">
      <w:pPr>
        <w:pStyle w:val="PL"/>
        <w:rPr>
          <w:noProof w:val="0"/>
        </w:rPr>
      </w:pPr>
      <w:r w:rsidRPr="00D66C64">
        <w:rPr>
          <w:b/>
          <w:noProof w:val="0"/>
        </w:rPr>
        <w:t>with</w:t>
      </w:r>
      <w:r w:rsidRPr="00D66C64">
        <w:rPr>
          <w:noProof w:val="0"/>
        </w:rPr>
        <w:t xml:space="preserve"> { UE having set up a voice call using EVS }</w:t>
      </w:r>
    </w:p>
    <w:p w14:paraId="3AB0D531" w14:textId="77777777" w:rsidR="00A355D2" w:rsidRPr="00D66C64" w:rsidRDefault="00A355D2" w:rsidP="00A355D2">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2CEF9A22" w14:textId="77777777" w:rsidR="00A355D2" w:rsidRPr="00D66C64" w:rsidRDefault="00A355D2" w:rsidP="00A355D2">
      <w:pPr>
        <w:pStyle w:val="PL"/>
        <w:rPr>
          <w:noProof w:val="0"/>
        </w:rPr>
      </w:pPr>
      <w:r w:rsidRPr="00D66C64">
        <w:rPr>
          <w:noProof w:val="0"/>
        </w:rPr>
        <w:t xml:space="preserve">  </w:t>
      </w:r>
      <w:r w:rsidRPr="00D66C64">
        <w:rPr>
          <w:b/>
          <w:noProof w:val="0"/>
        </w:rPr>
        <w:t>when</w:t>
      </w:r>
      <w:r w:rsidRPr="00D66C64">
        <w:rPr>
          <w:noProof w:val="0"/>
        </w:rPr>
        <w:t xml:space="preserve"> { UE receives INVITE indicating to switch to EVS AMR-WB IO mode }</w:t>
      </w:r>
    </w:p>
    <w:p w14:paraId="7EF8E250" w14:textId="77777777" w:rsidR="00A355D2" w:rsidRPr="00D66C64" w:rsidRDefault="00A355D2" w:rsidP="00A355D2">
      <w:pPr>
        <w:pStyle w:val="PL"/>
        <w:rPr>
          <w:noProof w:val="0"/>
        </w:rPr>
      </w:pPr>
      <w:r w:rsidRPr="00D66C64">
        <w:rPr>
          <w:noProof w:val="0"/>
        </w:rPr>
        <w:t xml:space="preserve">    </w:t>
      </w:r>
      <w:r w:rsidRPr="00D66C64">
        <w:rPr>
          <w:b/>
          <w:noProof w:val="0"/>
        </w:rPr>
        <w:t>then</w:t>
      </w:r>
      <w:r w:rsidRPr="00D66C64">
        <w:rPr>
          <w:noProof w:val="0"/>
        </w:rPr>
        <w:t xml:space="preserve"> { UE responds by accepting this switch }</w:t>
      </w:r>
    </w:p>
    <w:p w14:paraId="2D0F20B5" w14:textId="77777777" w:rsidR="00A355D2" w:rsidRPr="00D66C64" w:rsidRDefault="00A355D2" w:rsidP="00A355D2">
      <w:pPr>
        <w:pStyle w:val="PL"/>
        <w:rPr>
          <w:noProof w:val="0"/>
        </w:rPr>
      </w:pPr>
      <w:r w:rsidRPr="00D66C64">
        <w:rPr>
          <w:noProof w:val="0"/>
        </w:rPr>
        <w:t xml:space="preserve">            }</w:t>
      </w:r>
    </w:p>
    <w:p w14:paraId="38668D28" w14:textId="77777777" w:rsidR="00A355D2" w:rsidRPr="00D66C64" w:rsidRDefault="00A355D2" w:rsidP="00A355D2">
      <w:pPr>
        <w:pStyle w:val="PL"/>
        <w:rPr>
          <w:noProof w:val="0"/>
        </w:rPr>
      </w:pPr>
    </w:p>
    <w:p w14:paraId="5142035C" w14:textId="77777777" w:rsidR="00A355D2" w:rsidRPr="00D66C64" w:rsidRDefault="00A355D2" w:rsidP="00925185">
      <w:pPr>
        <w:pStyle w:val="H6"/>
        <w:rPr>
          <w:rFonts w:eastAsia="MS Gothic"/>
        </w:rPr>
      </w:pPr>
      <w:r w:rsidRPr="00D66C64">
        <w:rPr>
          <w:rFonts w:eastAsia="MS Gothic"/>
        </w:rPr>
        <w:t>7.19.2</w:t>
      </w:r>
      <w:r w:rsidRPr="00D66C64">
        <w:rPr>
          <w:rFonts w:eastAsia="MS Gothic"/>
        </w:rPr>
        <w:tab/>
        <w:t>Conformance Requirements</w:t>
      </w:r>
    </w:p>
    <w:p w14:paraId="6C87B35D" w14:textId="77777777" w:rsidR="00A355D2" w:rsidRPr="00D66C64" w:rsidRDefault="00A355D2" w:rsidP="00A355D2">
      <w:r w:rsidRPr="00D66C64">
        <w:t>[TS 26.114, clause 5.2.1.1]:</w:t>
      </w:r>
    </w:p>
    <w:p w14:paraId="2CF8F9E9" w14:textId="77777777" w:rsidR="00A355D2" w:rsidRPr="00D66C64" w:rsidRDefault="00A355D2" w:rsidP="00A355D2">
      <w:r w:rsidRPr="00D66C64">
        <w:t>MTSI clients in terminals offering speech communication shall support narrowband, wideband and super-wideband communication. The only exception to this requirement is for the MTSI client in constrained terminal offering speech communication, in which case the MTSI client in constrained terminal shall support narrowband and wideband, and should support super-wideband communication.</w:t>
      </w:r>
    </w:p>
    <w:p w14:paraId="669834B0" w14:textId="77777777" w:rsidR="00A355D2" w:rsidRPr="00D66C64" w:rsidRDefault="00A355D2" w:rsidP="00A355D2">
      <w:r w:rsidRPr="00D66C64">
        <w:t>In addition, MTSI clients in terminals offering speech communication shall support:</w:t>
      </w:r>
    </w:p>
    <w:p w14:paraId="782A23FE" w14:textId="77777777" w:rsidR="00A355D2" w:rsidRPr="00D66C64" w:rsidRDefault="00A355D2" w:rsidP="00A355D2">
      <w:pPr>
        <w:ind w:left="568" w:hanging="284"/>
      </w:pPr>
      <w:r w:rsidRPr="00D66C64">
        <w:t>-</w:t>
      </w:r>
      <w:r w:rsidRPr="00D66C64">
        <w:tab/>
        <w:t xml:space="preserve">.AMR speech codec (3GPP TS 26.071 [11], 3GPP TS 26.090 [12], 3GPP TS 26.073 [13] and 3GPP TS 26.104 [14]) including all 8 modes and source controlled rate operation </w:t>
      </w:r>
      <w:r w:rsidRPr="00D66C64">
        <w:rPr>
          <w:cs/>
        </w:rPr>
        <w:t>‎</w:t>
      </w:r>
      <w:r w:rsidRPr="00D66C64">
        <w:t xml:space="preserve">3GPP TS 26.093 [15]. The </w:t>
      </w:r>
      <w:r w:rsidRPr="00D66C64">
        <w:lastRenderedPageBreak/>
        <w:t>MTSI client in terminal shall be capable of operating with any subset of these 8 codec modes. More detailed codec requirements for the AMR codec are defined in clause 5.2.1.2.</w:t>
      </w:r>
    </w:p>
    <w:p w14:paraId="03B3C23C" w14:textId="77777777" w:rsidR="00A355D2" w:rsidRPr="00D66C64" w:rsidRDefault="00A355D2" w:rsidP="00A355D2">
      <w:r w:rsidRPr="00D66C64">
        <w:t>MTSI clients in terminals offering wideband speech communication at 16 kHz sampling frequency shall support:</w:t>
      </w:r>
    </w:p>
    <w:p w14:paraId="222F2E1F" w14:textId="77777777" w:rsidR="00A355D2" w:rsidRPr="00D66C64" w:rsidRDefault="00A355D2" w:rsidP="00A355D2">
      <w:pPr>
        <w:ind w:left="568" w:hanging="284"/>
      </w:pPr>
      <w:r w:rsidRPr="00D66C64">
        <w:t>-</w:t>
      </w:r>
      <w:r w:rsidRPr="00D66C64">
        <w:tab/>
        <w:t xml:space="preserve">AMR-WB codec (3GPP TS 26.171 </w:t>
      </w:r>
      <w:r w:rsidRPr="00D66C64">
        <w:rPr>
          <w:cs/>
        </w:rPr>
        <w:t>‎‎</w:t>
      </w:r>
      <w:r w:rsidRPr="00D66C64">
        <w:t xml:space="preserve">[17], 3GPP TS 26.190 </w:t>
      </w:r>
      <w:r w:rsidRPr="00D66C64">
        <w:rPr>
          <w:cs/>
        </w:rPr>
        <w:t>‎</w:t>
      </w:r>
      <w:r w:rsidRPr="00D66C64">
        <w:t xml:space="preserve">[18], 3GPP TS 26.173 </w:t>
      </w:r>
      <w:r w:rsidRPr="00D66C64">
        <w:rPr>
          <w:cs/>
        </w:rPr>
        <w:t>‎</w:t>
      </w:r>
      <w:r w:rsidRPr="00D66C64">
        <w:t xml:space="preserve">[19] and 3GPP TS 26.204 [20]) including all 9 modes and source controlled rate operation </w:t>
      </w:r>
      <w:r w:rsidRPr="00D66C64">
        <w:rPr>
          <w:cs/>
        </w:rPr>
        <w:t>‎</w:t>
      </w:r>
      <w:r w:rsidRPr="00D66C64">
        <w:t>3GPP TS 26.193 [21]. The MTSI client in terminal shall be capable of operating with any subset of these 9 codec modes. More detailed codec requirements for the AMR-WB codec are defined in clause 5.2.1.3. When the EVS codec is supported, the EVS AMR-WB IO mode may serve as an alternative implementation of AMR-WB as defined in clause 5.2.1.4.</w:t>
      </w:r>
    </w:p>
    <w:p w14:paraId="07092931" w14:textId="77777777" w:rsidR="00A355D2" w:rsidRPr="00D66C64" w:rsidRDefault="00A355D2" w:rsidP="00A355D2">
      <w:r w:rsidRPr="00D66C64">
        <w:t>MTSI clients in terminals offering super-wideband or fullband speech communication shall support:</w:t>
      </w:r>
    </w:p>
    <w:p w14:paraId="057DECAF" w14:textId="77777777" w:rsidR="00A355D2" w:rsidRPr="00D66C64" w:rsidRDefault="00A355D2" w:rsidP="00A355D2">
      <w:pPr>
        <w:ind w:left="568" w:hanging="284"/>
      </w:pPr>
      <w:r w:rsidRPr="00D66C64">
        <w:t>-</w:t>
      </w:r>
      <w:r w:rsidRPr="00D66C64">
        <w:tab/>
        <w:t>EVS codec ( TS 26.441 [121], TS 26.444 [124], TS 26.445 [125], TS 26.447 [127], TS 26.451 [131], TS 26.442 [122], TS 26.452 [165] and TS 26.443 [123]) as described below including functions for backwards compatibility with AMR-WB ( TS 26.446 [126]) and discontinuous transmission ( TS 26.449 [129] and TS 26.450 [130]). More detailed codec requirements for the EVS codec are defined in clause 5.2.1.4.</w:t>
      </w:r>
    </w:p>
    <w:p w14:paraId="4AEDABAC" w14:textId="77777777" w:rsidR="00A355D2" w:rsidRPr="00D66C64" w:rsidRDefault="00A355D2" w:rsidP="00A355D2">
      <w:r w:rsidRPr="00D66C64">
        <w:t>Encoding of DTMF is described in Annex G.</w:t>
      </w:r>
    </w:p>
    <w:p w14:paraId="1ADFC4DF" w14:textId="77777777" w:rsidR="00A355D2" w:rsidRPr="00D66C64" w:rsidRDefault="00A355D2" w:rsidP="00A355D2">
      <w:r w:rsidRPr="00D66C64">
        <w:t>[TS 26.114, clause 5.2.1.4]:</w:t>
      </w:r>
    </w:p>
    <w:p w14:paraId="15905B42" w14:textId="77777777" w:rsidR="00A355D2" w:rsidRPr="00D66C64" w:rsidRDefault="00A355D2" w:rsidP="00A355D2">
      <w:r w:rsidRPr="00D66C64">
        <w:t>When the EVS codec is supported, the MTSI client in terminal may support dual-mono encoding and decoding.</w:t>
      </w:r>
    </w:p>
    <w:p w14:paraId="5E09A7F3" w14:textId="77777777" w:rsidR="00A355D2" w:rsidRPr="00D66C64" w:rsidRDefault="00A355D2" w:rsidP="00A355D2">
      <w:r w:rsidRPr="00D66C64">
        <w:t>When the EVS codec is supported, EVS AMR-WB IO may serve as an alternative implementation of the AMR-WB codec, [125]. In this case, the requirements and recommendations defined in this specification for the AMR-WB codec also apply to EVS AMR-WB IO.</w:t>
      </w:r>
    </w:p>
    <w:p w14:paraId="337CFF3A" w14:textId="77777777" w:rsidR="00A355D2" w:rsidRPr="00D66C64" w:rsidRDefault="00A355D2" w:rsidP="00A355D2">
      <w:pPr>
        <w:pStyle w:val="NO"/>
      </w:pPr>
      <w:r w:rsidRPr="00D66C64">
        <w:t>NOTE:</w:t>
      </w:r>
      <w:r w:rsidRPr="00D66C64">
        <w:tab/>
        <w:t>The DTX operation of EVS Primary and AMR-WB IO can be configured in sending direction with either a fixed SID update interval (from 3 to 100 frames) or an adaptive SID update interval - more details can be found in clauses 4.4.3 and 5.6.1.1 of TS 26.445 [125]. Implementers of MTSI clients are advised to take into account this SID flexibility of EVS.</w:t>
      </w:r>
    </w:p>
    <w:p w14:paraId="5D5827C4" w14:textId="77777777" w:rsidR="00A355D2" w:rsidRPr="00D66C64" w:rsidRDefault="00A355D2" w:rsidP="00A355D2">
      <w:r w:rsidRPr="00D66C64">
        <w:t>[TS 26.114, clause 6.2.2.3]:</w:t>
      </w:r>
    </w:p>
    <w:p w14:paraId="19FA5FEC" w14:textId="77777777" w:rsidR="00A355D2" w:rsidRPr="00D66C64" w:rsidRDefault="00A355D2" w:rsidP="00A355D2">
      <w:r w:rsidRPr="00D66C64">
        <w:t>An MTSI client in terminal must understand all the payload format options that are defined in RFC 4867 [28]</w:t>
      </w:r>
      <w:r w:rsidRPr="00D66C64">
        <w:rPr>
          <w:lang w:eastAsia="ko-KR"/>
        </w:rPr>
        <w:t>, and in [125]</w:t>
      </w:r>
      <w:r w:rsidRPr="00D66C64">
        <w:t>. It does not have to support operating according to all these options but must be capable to properly accepting or rejecting all options.</w:t>
      </w:r>
    </w:p>
    <w:p w14:paraId="353EB2C8" w14:textId="77777777" w:rsidR="00A355D2" w:rsidRPr="00D66C64" w:rsidRDefault="00A355D2" w:rsidP="00A355D2">
      <w:r w:rsidRPr="00D66C64">
        <w:t>…</w:t>
      </w:r>
    </w:p>
    <w:p w14:paraId="415D7886" w14:textId="77777777" w:rsidR="00A355D2" w:rsidRPr="00D66C64" w:rsidRDefault="00A355D2" w:rsidP="00A355D2">
      <w:pPr>
        <w:pStyle w:val="TH"/>
        <w:rPr>
          <w:lang w:eastAsia="ko-KR"/>
        </w:rPr>
      </w:pPr>
      <w:r w:rsidRPr="00D66C64">
        <w:lastRenderedPageBreak/>
        <w:t xml:space="preserve">Table 6.3a: </w:t>
      </w:r>
      <w:r w:rsidRPr="00D66C64">
        <w:rPr>
          <w:lang w:eastAsia="ko-KR"/>
        </w:rPr>
        <w:t xml:space="preserve">Handling of </w:t>
      </w:r>
      <w:r w:rsidRPr="00D66C64">
        <w:t>SDP parameters</w:t>
      </w:r>
      <w:r w:rsidRPr="00D66C64">
        <w:rPr>
          <w:lang w:eastAsia="ko-KR"/>
        </w:rPr>
        <w:t xml:space="preserve"> common to EVS Primary and EVS AMR-WB IO</w:t>
      </w:r>
      <w:r w:rsidRPr="00D66C64">
        <w:t xml:space="preserve"> in the received SDP offer and in the SDP answer</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01"/>
        <w:gridCol w:w="3969"/>
        <w:gridCol w:w="3969"/>
      </w:tblGrid>
      <w:tr w:rsidR="00A355D2" w:rsidRPr="00D66C64" w14:paraId="72D174D2" w14:textId="77777777" w:rsidTr="00A355D2">
        <w:trPr>
          <w:tblHeader/>
        </w:trPr>
        <w:tc>
          <w:tcPr>
            <w:tcW w:w="1701" w:type="dxa"/>
            <w:shd w:val="clear" w:color="auto" w:fill="auto"/>
          </w:tcPr>
          <w:p w14:paraId="39E58CAA" w14:textId="77777777" w:rsidR="00A355D2" w:rsidRPr="00D66C64" w:rsidRDefault="00A355D2" w:rsidP="00A355D2">
            <w:pPr>
              <w:keepNext/>
              <w:keepLines/>
              <w:spacing w:after="0"/>
              <w:jc w:val="center"/>
              <w:rPr>
                <w:rFonts w:ascii="Arial" w:hAnsi="Arial"/>
                <w:b/>
                <w:sz w:val="18"/>
              </w:rPr>
            </w:pPr>
            <w:r w:rsidRPr="00D66C64">
              <w:rPr>
                <w:rFonts w:ascii="Arial" w:hAnsi="Arial"/>
                <w:b/>
                <w:sz w:val="18"/>
              </w:rPr>
              <w:t>Parameter</w:t>
            </w:r>
          </w:p>
        </w:tc>
        <w:tc>
          <w:tcPr>
            <w:tcW w:w="3969" w:type="dxa"/>
            <w:shd w:val="clear" w:color="auto" w:fill="auto"/>
          </w:tcPr>
          <w:p w14:paraId="36522362" w14:textId="77777777" w:rsidR="00A355D2" w:rsidRPr="00D66C64" w:rsidRDefault="00A355D2" w:rsidP="00A355D2">
            <w:pPr>
              <w:keepNext/>
              <w:keepLines/>
              <w:spacing w:after="0"/>
              <w:jc w:val="center"/>
              <w:rPr>
                <w:rFonts w:ascii="Arial" w:hAnsi="Arial"/>
                <w:b/>
                <w:sz w:val="18"/>
              </w:rPr>
            </w:pPr>
            <w:r w:rsidRPr="00D66C64">
              <w:rPr>
                <w:rFonts w:ascii="Arial" w:hAnsi="Arial"/>
                <w:b/>
                <w:sz w:val="18"/>
                <w:lang w:eastAsia="ko-KR"/>
              </w:rPr>
              <w:t>Comments</w:t>
            </w:r>
          </w:p>
        </w:tc>
        <w:tc>
          <w:tcPr>
            <w:tcW w:w="3969" w:type="dxa"/>
            <w:shd w:val="clear" w:color="auto" w:fill="auto"/>
          </w:tcPr>
          <w:p w14:paraId="08244756" w14:textId="77777777" w:rsidR="00A355D2" w:rsidRPr="00D66C64" w:rsidRDefault="00A355D2" w:rsidP="00A355D2">
            <w:pPr>
              <w:keepNext/>
              <w:keepLines/>
              <w:spacing w:after="0"/>
              <w:jc w:val="center"/>
              <w:rPr>
                <w:rFonts w:ascii="Arial" w:hAnsi="Arial"/>
                <w:b/>
                <w:sz w:val="18"/>
              </w:rPr>
            </w:pPr>
            <w:r w:rsidRPr="00D66C64">
              <w:rPr>
                <w:rFonts w:ascii="Arial" w:hAnsi="Arial"/>
                <w:b/>
                <w:sz w:val="18"/>
              </w:rPr>
              <w:t>Handling</w:t>
            </w:r>
          </w:p>
        </w:tc>
      </w:tr>
      <w:tr w:rsidR="00A355D2" w:rsidRPr="00D66C64" w:rsidDel="00406913" w14:paraId="77130EE6" w14:textId="77777777" w:rsidTr="00A355D2">
        <w:tc>
          <w:tcPr>
            <w:tcW w:w="1701" w:type="dxa"/>
            <w:shd w:val="clear" w:color="auto" w:fill="auto"/>
          </w:tcPr>
          <w:p w14:paraId="687BA089" w14:textId="77777777" w:rsidR="00A355D2" w:rsidRPr="00D66C64" w:rsidRDefault="00A355D2" w:rsidP="00A355D2">
            <w:pPr>
              <w:keepNext/>
              <w:keepLines/>
              <w:spacing w:after="0"/>
              <w:rPr>
                <w:rFonts w:ascii="Arial" w:hAnsi="Arial"/>
                <w:sz w:val="18"/>
              </w:rPr>
            </w:pPr>
            <w:r w:rsidRPr="00D66C64">
              <w:rPr>
                <w:rFonts w:ascii="Arial" w:hAnsi="Arial"/>
                <w:sz w:val="18"/>
                <w:lang w:eastAsia="ko-KR"/>
              </w:rPr>
              <w:t>ptime</w:t>
            </w:r>
          </w:p>
        </w:tc>
        <w:tc>
          <w:tcPr>
            <w:tcW w:w="3969" w:type="dxa"/>
            <w:shd w:val="clear" w:color="auto" w:fill="auto"/>
          </w:tcPr>
          <w:p w14:paraId="69CA9889" w14:textId="77777777" w:rsidR="00A355D2" w:rsidRPr="00D66C64" w:rsidRDefault="00A355D2" w:rsidP="00A355D2">
            <w:pPr>
              <w:keepNext/>
              <w:keepLines/>
              <w:spacing w:after="0"/>
              <w:rPr>
                <w:rFonts w:ascii="Arial" w:hAnsi="Arial"/>
                <w:sz w:val="18"/>
                <w:lang w:eastAsia="ko-KR"/>
              </w:rPr>
            </w:pPr>
          </w:p>
        </w:tc>
        <w:tc>
          <w:tcPr>
            <w:tcW w:w="3969" w:type="dxa"/>
            <w:shd w:val="clear" w:color="auto" w:fill="auto"/>
          </w:tcPr>
          <w:p w14:paraId="1C4AA7C6" w14:textId="77777777" w:rsidR="00A355D2" w:rsidRPr="00D66C64" w:rsidDel="00406913" w:rsidRDefault="00A355D2" w:rsidP="00A355D2">
            <w:pPr>
              <w:keepNext/>
              <w:keepLines/>
              <w:spacing w:after="0"/>
              <w:rPr>
                <w:rFonts w:ascii="Arial" w:hAnsi="Arial"/>
                <w:sz w:val="18"/>
                <w:lang w:eastAsia="ko-KR"/>
              </w:rPr>
            </w:pPr>
          </w:p>
        </w:tc>
      </w:tr>
      <w:tr w:rsidR="00A355D2" w:rsidRPr="00D66C64" w:rsidDel="00406913" w14:paraId="2B4EF387" w14:textId="77777777" w:rsidTr="00A355D2">
        <w:tc>
          <w:tcPr>
            <w:tcW w:w="1701" w:type="dxa"/>
            <w:shd w:val="clear" w:color="auto" w:fill="auto"/>
          </w:tcPr>
          <w:p w14:paraId="312F81B2" w14:textId="77777777" w:rsidR="00A355D2" w:rsidRPr="00D66C64" w:rsidRDefault="00A355D2" w:rsidP="00A355D2">
            <w:pPr>
              <w:keepNext/>
              <w:keepLines/>
              <w:spacing w:after="0"/>
              <w:rPr>
                <w:rFonts w:ascii="Arial" w:hAnsi="Arial"/>
                <w:sz w:val="18"/>
              </w:rPr>
            </w:pPr>
            <w:r w:rsidRPr="00D66C64">
              <w:rPr>
                <w:rFonts w:ascii="Arial" w:hAnsi="Arial"/>
                <w:sz w:val="18"/>
                <w:lang w:eastAsia="ko-KR"/>
              </w:rPr>
              <w:t>maxptime</w:t>
            </w:r>
          </w:p>
        </w:tc>
        <w:tc>
          <w:tcPr>
            <w:tcW w:w="3969" w:type="dxa"/>
            <w:shd w:val="clear" w:color="auto" w:fill="auto"/>
          </w:tcPr>
          <w:p w14:paraId="068F5220" w14:textId="77777777" w:rsidR="00A355D2" w:rsidRPr="00D66C64" w:rsidRDefault="00A355D2" w:rsidP="00A355D2">
            <w:pPr>
              <w:keepNext/>
              <w:keepLines/>
              <w:spacing w:after="0"/>
              <w:rPr>
                <w:rFonts w:ascii="Arial" w:hAnsi="Arial"/>
                <w:sz w:val="18"/>
                <w:lang w:eastAsia="ko-KR"/>
              </w:rPr>
            </w:pPr>
          </w:p>
        </w:tc>
        <w:tc>
          <w:tcPr>
            <w:tcW w:w="3969" w:type="dxa"/>
            <w:shd w:val="clear" w:color="auto" w:fill="auto"/>
          </w:tcPr>
          <w:p w14:paraId="434E3B8A" w14:textId="77777777" w:rsidR="00A355D2" w:rsidRPr="00D66C64" w:rsidDel="00406913" w:rsidRDefault="00A355D2" w:rsidP="00A355D2">
            <w:pPr>
              <w:keepNext/>
              <w:keepLines/>
              <w:spacing w:after="0"/>
              <w:rPr>
                <w:rFonts w:ascii="Arial" w:hAnsi="Arial"/>
                <w:sz w:val="18"/>
              </w:rPr>
            </w:pPr>
          </w:p>
        </w:tc>
      </w:tr>
      <w:tr w:rsidR="00A355D2" w:rsidRPr="00D66C64" w14:paraId="43E36C29" w14:textId="77777777" w:rsidTr="00A355D2">
        <w:tc>
          <w:tcPr>
            <w:tcW w:w="1701" w:type="dxa"/>
            <w:shd w:val="clear" w:color="auto" w:fill="auto"/>
          </w:tcPr>
          <w:p w14:paraId="0EE14615" w14:textId="77777777" w:rsidR="00A355D2" w:rsidRPr="00D66C64" w:rsidRDefault="00A355D2" w:rsidP="00A355D2">
            <w:pPr>
              <w:keepNext/>
              <w:keepLines/>
              <w:spacing w:after="0"/>
              <w:rPr>
                <w:rFonts w:ascii="Arial" w:hAnsi="Arial"/>
                <w:sz w:val="18"/>
              </w:rPr>
            </w:pPr>
            <w:r w:rsidRPr="00D66C64">
              <w:rPr>
                <w:rFonts w:ascii="Arial" w:hAnsi="Arial"/>
                <w:sz w:val="18"/>
                <w:lang w:eastAsia="ko-KR"/>
              </w:rPr>
              <w:t>dtx</w:t>
            </w:r>
          </w:p>
        </w:tc>
        <w:tc>
          <w:tcPr>
            <w:tcW w:w="3969" w:type="dxa"/>
            <w:shd w:val="clear" w:color="auto" w:fill="auto"/>
          </w:tcPr>
          <w:p w14:paraId="734A4468" w14:textId="77777777" w:rsidR="00A355D2" w:rsidRPr="00D66C64" w:rsidRDefault="00A355D2" w:rsidP="00A355D2">
            <w:pPr>
              <w:keepNext/>
              <w:keepLines/>
              <w:spacing w:after="0"/>
              <w:rPr>
                <w:rFonts w:ascii="Arial" w:hAnsi="Arial"/>
                <w:sz w:val="18"/>
                <w:lang w:eastAsia="ko-KR"/>
              </w:rPr>
            </w:pPr>
          </w:p>
        </w:tc>
        <w:tc>
          <w:tcPr>
            <w:tcW w:w="3969" w:type="dxa"/>
            <w:shd w:val="clear" w:color="auto" w:fill="auto"/>
          </w:tcPr>
          <w:p w14:paraId="032F2D24"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MTSI client in terminal shall not include dtx in the initial SDP offer. MTSI MGW may modify SDP offer to include dtx in order to disable DTX in the session.</w:t>
            </w:r>
          </w:p>
        </w:tc>
      </w:tr>
      <w:tr w:rsidR="00A355D2" w:rsidRPr="00D66C64" w14:paraId="39A88F7E" w14:textId="77777777" w:rsidTr="00A355D2">
        <w:tc>
          <w:tcPr>
            <w:tcW w:w="1701" w:type="dxa"/>
            <w:shd w:val="clear" w:color="auto" w:fill="auto"/>
          </w:tcPr>
          <w:p w14:paraId="06B92F93"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dtx-recv</w:t>
            </w:r>
          </w:p>
        </w:tc>
        <w:tc>
          <w:tcPr>
            <w:tcW w:w="3969" w:type="dxa"/>
            <w:shd w:val="clear" w:color="auto" w:fill="auto"/>
          </w:tcPr>
          <w:p w14:paraId="0962DA3F" w14:textId="77777777" w:rsidR="00A355D2" w:rsidRPr="00D66C64" w:rsidRDefault="00A355D2" w:rsidP="00A355D2">
            <w:pPr>
              <w:keepNext/>
              <w:keepLines/>
              <w:spacing w:after="0"/>
              <w:rPr>
                <w:rFonts w:ascii="Arial" w:hAnsi="Arial"/>
                <w:sz w:val="18"/>
                <w:lang w:eastAsia="ko-KR"/>
              </w:rPr>
            </w:pPr>
          </w:p>
        </w:tc>
        <w:tc>
          <w:tcPr>
            <w:tcW w:w="3969" w:type="dxa"/>
            <w:shd w:val="clear" w:color="auto" w:fill="auto"/>
          </w:tcPr>
          <w:p w14:paraId="305B4D13"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MTSI client in terminal shall not include dtx-recv. MTSI MGW may modify SDP offer or answer in order to disable DTX for the send direction of the receiver of dtx-recv.</w:t>
            </w:r>
          </w:p>
        </w:tc>
      </w:tr>
      <w:tr w:rsidR="00A355D2" w:rsidRPr="00D66C64" w14:paraId="7404CCB3" w14:textId="77777777" w:rsidTr="00A355D2">
        <w:tc>
          <w:tcPr>
            <w:tcW w:w="1701" w:type="dxa"/>
            <w:shd w:val="clear" w:color="auto" w:fill="auto"/>
          </w:tcPr>
          <w:p w14:paraId="1295BA74"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hf-only</w:t>
            </w:r>
          </w:p>
        </w:tc>
        <w:tc>
          <w:tcPr>
            <w:tcW w:w="3969" w:type="dxa"/>
            <w:shd w:val="clear" w:color="auto" w:fill="auto"/>
          </w:tcPr>
          <w:p w14:paraId="151EBA47" w14:textId="77777777" w:rsidR="00A355D2" w:rsidRPr="00D66C64" w:rsidRDefault="00A355D2" w:rsidP="00A355D2">
            <w:pPr>
              <w:keepNext/>
              <w:keepLines/>
              <w:spacing w:after="0"/>
              <w:rPr>
                <w:rFonts w:ascii="Arial" w:hAnsi="Arial"/>
                <w:sz w:val="18"/>
                <w:lang w:eastAsia="ko-KR"/>
              </w:rPr>
            </w:pPr>
          </w:p>
        </w:tc>
        <w:tc>
          <w:tcPr>
            <w:tcW w:w="3969" w:type="dxa"/>
            <w:shd w:val="clear" w:color="auto" w:fill="auto"/>
          </w:tcPr>
          <w:p w14:paraId="56DCE9DE"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w:t>
            </w:r>
          </w:p>
        </w:tc>
      </w:tr>
      <w:tr w:rsidR="00A355D2" w:rsidRPr="00D66C64" w14:paraId="468FF6E5" w14:textId="77777777" w:rsidTr="00A355D2">
        <w:tc>
          <w:tcPr>
            <w:tcW w:w="1701" w:type="dxa"/>
            <w:shd w:val="clear" w:color="auto" w:fill="auto"/>
          </w:tcPr>
          <w:p w14:paraId="772DF42C" w14:textId="77777777" w:rsidR="00A355D2" w:rsidRPr="00D66C64" w:rsidRDefault="00A355D2" w:rsidP="00A355D2">
            <w:pPr>
              <w:keepNext/>
              <w:keepLines/>
              <w:spacing w:after="0"/>
              <w:rPr>
                <w:rFonts w:ascii="Arial" w:hAnsi="Arial"/>
                <w:sz w:val="18"/>
              </w:rPr>
            </w:pPr>
            <w:r w:rsidRPr="00D66C64">
              <w:rPr>
                <w:rFonts w:ascii="Arial" w:hAnsi="Arial"/>
                <w:sz w:val="18"/>
                <w:lang w:eastAsia="ko-KR"/>
              </w:rPr>
              <w:t>evs-mode-switch</w:t>
            </w:r>
          </w:p>
        </w:tc>
        <w:tc>
          <w:tcPr>
            <w:tcW w:w="3969" w:type="dxa"/>
            <w:shd w:val="clear" w:color="auto" w:fill="auto"/>
          </w:tcPr>
          <w:p w14:paraId="38FD33A5" w14:textId="77777777" w:rsidR="00A355D2" w:rsidRPr="00D66C64" w:rsidRDefault="00A355D2" w:rsidP="00A355D2">
            <w:pPr>
              <w:keepNext/>
              <w:keepLines/>
              <w:spacing w:after="0"/>
              <w:rPr>
                <w:rFonts w:ascii="Arial" w:hAnsi="Arial"/>
                <w:sz w:val="18"/>
              </w:rPr>
            </w:pPr>
            <w:r w:rsidRPr="00D66C64">
              <w:rPr>
                <w:rFonts w:ascii="Arial" w:hAnsi="Arial"/>
                <w:sz w:val="18"/>
              </w:rPr>
              <w:t>This parameter is used by MTSI MGW either when starting in EVS AMR-WB IO mode instead of EVS Primary mode or when switching between EVS Primary mode and EVS AMR-WB IO mode, e.g., for SRVCC.</w:t>
            </w:r>
          </w:p>
        </w:tc>
        <w:tc>
          <w:tcPr>
            <w:tcW w:w="3969" w:type="dxa"/>
            <w:shd w:val="clear" w:color="auto" w:fill="auto"/>
          </w:tcPr>
          <w:p w14:paraId="64B31DED" w14:textId="77777777" w:rsidR="00A355D2" w:rsidRPr="00D66C64" w:rsidRDefault="00A355D2" w:rsidP="00A355D2">
            <w:pPr>
              <w:keepNext/>
              <w:keepLines/>
              <w:spacing w:after="0"/>
              <w:rPr>
                <w:rFonts w:ascii="Arial" w:hAnsi="Arial"/>
                <w:sz w:val="18"/>
              </w:rPr>
            </w:pPr>
            <w:r w:rsidRPr="00D66C64">
              <w:rPr>
                <w:rFonts w:ascii="Arial" w:hAnsi="Arial"/>
                <w:sz w:val="18"/>
              </w:rPr>
              <w:t>MTSI client in terminal shall not include evs-mode-switch in the initial SDP offer. When including evs-mode-switch in the SDP offer during a session, the offerer shall use the requested mode when sending EVS packets. However, if a media stream is already being received, the offerer needs to be prepared to receive packets in both EVS primary and EVS AMR-WB IO modes until receiving the answer. When including evs-mode-switch in the SDP answer during a session, the answerer shall use the requested mode when sending EVS packets. When receiving SDP answer including evs-mode-switch during a session, the offerer shall use the requested mode when sending EVS packets.</w:t>
            </w:r>
          </w:p>
        </w:tc>
      </w:tr>
      <w:tr w:rsidR="00A355D2" w:rsidRPr="00D66C64" w14:paraId="79B6F979" w14:textId="77777777" w:rsidTr="00A355D2">
        <w:tc>
          <w:tcPr>
            <w:tcW w:w="1701" w:type="dxa"/>
            <w:shd w:val="clear" w:color="auto" w:fill="auto"/>
          </w:tcPr>
          <w:p w14:paraId="1BFF9B51"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max-red</w:t>
            </w:r>
          </w:p>
        </w:tc>
        <w:tc>
          <w:tcPr>
            <w:tcW w:w="7938" w:type="dxa"/>
            <w:gridSpan w:val="2"/>
            <w:shd w:val="clear" w:color="auto" w:fill="auto"/>
          </w:tcPr>
          <w:p w14:paraId="37F62A06"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See Table 6.3</w:t>
            </w:r>
          </w:p>
        </w:tc>
      </w:tr>
      <w:tr w:rsidR="00A355D2" w:rsidRPr="00D66C64" w14:paraId="1E7776A9" w14:textId="77777777" w:rsidTr="00A355D2">
        <w:tc>
          <w:tcPr>
            <w:tcW w:w="1701" w:type="dxa"/>
            <w:shd w:val="clear" w:color="auto" w:fill="auto"/>
          </w:tcPr>
          <w:p w14:paraId="7B8D9A3A"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channels</w:t>
            </w:r>
          </w:p>
        </w:tc>
        <w:tc>
          <w:tcPr>
            <w:tcW w:w="7938" w:type="dxa"/>
            <w:gridSpan w:val="2"/>
            <w:shd w:val="clear" w:color="auto" w:fill="auto"/>
          </w:tcPr>
          <w:p w14:paraId="0262AC45" w14:textId="77777777" w:rsidR="00A355D2" w:rsidRPr="00D66C64" w:rsidRDefault="00A355D2" w:rsidP="00A355D2">
            <w:pPr>
              <w:keepNext/>
              <w:keepLines/>
              <w:spacing w:after="0"/>
              <w:rPr>
                <w:rFonts w:ascii="Arial" w:hAnsi="Arial"/>
                <w:sz w:val="18"/>
                <w:lang w:eastAsia="ko-KR"/>
              </w:rPr>
            </w:pPr>
            <w:r w:rsidRPr="00D66C64">
              <w:rPr>
                <w:rFonts w:ascii="Arial" w:hAnsi="Arial"/>
                <w:sz w:val="18"/>
                <w:lang w:eastAsia="ko-KR"/>
              </w:rPr>
              <w:t>See Table 6.3</w:t>
            </w:r>
          </w:p>
        </w:tc>
      </w:tr>
    </w:tbl>
    <w:p w14:paraId="680FEF96" w14:textId="77777777" w:rsidR="00A355D2" w:rsidRPr="00D66C64" w:rsidRDefault="00A355D2" w:rsidP="00A355D2">
      <w:pPr>
        <w:rPr>
          <w:lang w:eastAsia="ko-KR"/>
        </w:rPr>
      </w:pPr>
    </w:p>
    <w:p w14:paraId="46673531" w14:textId="77777777" w:rsidR="00A355D2" w:rsidRPr="00D66C64" w:rsidRDefault="00A355D2" w:rsidP="00A355D2">
      <w:pPr>
        <w:pStyle w:val="TH"/>
        <w:rPr>
          <w:lang w:eastAsia="ko-KR"/>
        </w:rPr>
      </w:pPr>
      <w:r w:rsidRPr="00D66C64">
        <w:lastRenderedPageBreak/>
        <w:t>Table 6.</w:t>
      </w:r>
      <w:r w:rsidRPr="00D66C64">
        <w:rPr>
          <w:lang w:eastAsia="ko-KR"/>
        </w:rPr>
        <w:t>3</w:t>
      </w:r>
      <w:r w:rsidRPr="00D66C64">
        <w:t xml:space="preserve">b: </w:t>
      </w:r>
      <w:r w:rsidRPr="00D66C64">
        <w:rPr>
          <w:lang w:eastAsia="ko-KR"/>
        </w:rPr>
        <w:t xml:space="preserve">Handling of the EVS Primary </w:t>
      </w:r>
      <w:r w:rsidRPr="00D66C64">
        <w:t>SDP parameters in the received SDP offer and in the SDP answer</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01"/>
        <w:gridCol w:w="3969"/>
        <w:gridCol w:w="3969"/>
      </w:tblGrid>
      <w:tr w:rsidR="00A355D2" w:rsidRPr="00D66C64" w14:paraId="72BA4CF8" w14:textId="77777777" w:rsidTr="00A355D2">
        <w:trPr>
          <w:tblHeader/>
        </w:trPr>
        <w:tc>
          <w:tcPr>
            <w:tcW w:w="1701" w:type="dxa"/>
            <w:shd w:val="clear" w:color="auto" w:fill="auto"/>
          </w:tcPr>
          <w:p w14:paraId="007081A1" w14:textId="77777777" w:rsidR="00A355D2" w:rsidRPr="00D66C64" w:rsidRDefault="00A355D2" w:rsidP="00A355D2">
            <w:pPr>
              <w:pStyle w:val="TAH"/>
            </w:pPr>
            <w:r w:rsidRPr="00D66C64">
              <w:t>Parameter</w:t>
            </w:r>
          </w:p>
        </w:tc>
        <w:tc>
          <w:tcPr>
            <w:tcW w:w="3969" w:type="dxa"/>
            <w:shd w:val="clear" w:color="auto" w:fill="auto"/>
          </w:tcPr>
          <w:p w14:paraId="7729B562" w14:textId="77777777" w:rsidR="00A355D2" w:rsidRPr="00D66C64" w:rsidRDefault="00A355D2" w:rsidP="00A355D2">
            <w:pPr>
              <w:pStyle w:val="TAH"/>
            </w:pPr>
            <w:r w:rsidRPr="00D66C64">
              <w:rPr>
                <w:lang w:eastAsia="ko-KR"/>
              </w:rPr>
              <w:t>Comments</w:t>
            </w:r>
          </w:p>
        </w:tc>
        <w:tc>
          <w:tcPr>
            <w:tcW w:w="3969" w:type="dxa"/>
            <w:shd w:val="clear" w:color="auto" w:fill="auto"/>
          </w:tcPr>
          <w:p w14:paraId="16205DC7" w14:textId="77777777" w:rsidR="00A355D2" w:rsidRPr="00D66C64" w:rsidRDefault="00A355D2" w:rsidP="00A355D2">
            <w:pPr>
              <w:pStyle w:val="TAH"/>
            </w:pPr>
            <w:r w:rsidRPr="00D66C64">
              <w:t>Handling</w:t>
            </w:r>
          </w:p>
        </w:tc>
      </w:tr>
      <w:tr w:rsidR="00A355D2" w:rsidRPr="00D66C64" w:rsidDel="00406913" w14:paraId="30BB6354" w14:textId="77777777" w:rsidTr="00A355D2">
        <w:tc>
          <w:tcPr>
            <w:tcW w:w="1701" w:type="dxa"/>
            <w:shd w:val="clear" w:color="auto" w:fill="auto"/>
          </w:tcPr>
          <w:p w14:paraId="7027B057" w14:textId="77777777" w:rsidR="00A355D2" w:rsidRPr="00D66C64" w:rsidRDefault="00A355D2" w:rsidP="00A355D2">
            <w:pPr>
              <w:pStyle w:val="TAL"/>
            </w:pPr>
            <w:r w:rsidRPr="00D66C64">
              <w:rPr>
                <w:lang w:eastAsia="ko-KR"/>
              </w:rPr>
              <w:t>br</w:t>
            </w:r>
          </w:p>
        </w:tc>
        <w:tc>
          <w:tcPr>
            <w:tcW w:w="3969" w:type="dxa"/>
            <w:shd w:val="clear" w:color="auto" w:fill="auto"/>
          </w:tcPr>
          <w:p w14:paraId="3DA4E953" w14:textId="77777777" w:rsidR="00A355D2" w:rsidRPr="00D66C64" w:rsidRDefault="00A355D2" w:rsidP="00A355D2">
            <w:pPr>
              <w:pStyle w:val="TAL"/>
              <w:rPr>
                <w:lang w:eastAsia="ko-KR"/>
              </w:rPr>
            </w:pPr>
          </w:p>
        </w:tc>
        <w:tc>
          <w:tcPr>
            <w:tcW w:w="3969" w:type="dxa"/>
            <w:shd w:val="clear" w:color="auto" w:fill="auto"/>
          </w:tcPr>
          <w:p w14:paraId="7A97E865" w14:textId="77777777" w:rsidR="00A355D2" w:rsidRPr="00D66C64" w:rsidDel="00406913" w:rsidRDefault="00A355D2" w:rsidP="00A355D2">
            <w:pPr>
              <w:pStyle w:val="TAL"/>
              <w:rPr>
                <w:lang w:eastAsia="ko-KR"/>
              </w:rPr>
            </w:pPr>
            <w:r w:rsidRPr="00D66C64">
              <w:rPr>
                <w:lang w:eastAsia="ko-KR"/>
              </w:rPr>
              <w:t>An MTSI client in terminal supporting the EVS codec is required to support the entire bit-rate range but may offer a smaller bit-rate range or even a single bit-rate.</w:t>
            </w:r>
          </w:p>
        </w:tc>
      </w:tr>
      <w:tr w:rsidR="00A355D2" w:rsidRPr="00D66C64" w:rsidDel="00406913" w14:paraId="019C5ECC" w14:textId="77777777" w:rsidTr="00A355D2">
        <w:tc>
          <w:tcPr>
            <w:tcW w:w="1701" w:type="dxa"/>
            <w:shd w:val="clear" w:color="auto" w:fill="auto"/>
          </w:tcPr>
          <w:p w14:paraId="1FDE5214" w14:textId="77777777" w:rsidR="00A355D2" w:rsidRPr="00D66C64" w:rsidRDefault="00A355D2" w:rsidP="00A355D2">
            <w:pPr>
              <w:pStyle w:val="TAL"/>
            </w:pPr>
            <w:r w:rsidRPr="00D66C64">
              <w:rPr>
                <w:lang w:eastAsia="ko-KR"/>
              </w:rPr>
              <w:t>br-send</w:t>
            </w:r>
          </w:p>
        </w:tc>
        <w:tc>
          <w:tcPr>
            <w:tcW w:w="3969" w:type="dxa"/>
            <w:shd w:val="clear" w:color="auto" w:fill="auto"/>
          </w:tcPr>
          <w:p w14:paraId="2EFF8476" w14:textId="77777777" w:rsidR="00A355D2" w:rsidRPr="00D66C64" w:rsidRDefault="00A355D2" w:rsidP="00A355D2">
            <w:pPr>
              <w:pStyle w:val="TAL"/>
              <w:rPr>
                <w:lang w:eastAsia="ko-KR"/>
              </w:rPr>
            </w:pPr>
          </w:p>
        </w:tc>
        <w:tc>
          <w:tcPr>
            <w:tcW w:w="3969" w:type="dxa"/>
            <w:shd w:val="clear" w:color="auto" w:fill="auto"/>
          </w:tcPr>
          <w:p w14:paraId="1B896961" w14:textId="77777777" w:rsidR="00A355D2" w:rsidRPr="00D66C64" w:rsidDel="00406913" w:rsidRDefault="00A355D2" w:rsidP="00A355D2">
            <w:pPr>
              <w:pStyle w:val="TAL"/>
            </w:pPr>
          </w:p>
        </w:tc>
      </w:tr>
      <w:tr w:rsidR="00A355D2" w:rsidRPr="00D66C64" w14:paraId="15E7B2ED" w14:textId="77777777" w:rsidTr="00A355D2">
        <w:tc>
          <w:tcPr>
            <w:tcW w:w="1701" w:type="dxa"/>
            <w:shd w:val="clear" w:color="auto" w:fill="auto"/>
          </w:tcPr>
          <w:p w14:paraId="66ED6032" w14:textId="77777777" w:rsidR="00A355D2" w:rsidRPr="00D66C64" w:rsidRDefault="00A355D2" w:rsidP="00A355D2">
            <w:pPr>
              <w:pStyle w:val="TAL"/>
            </w:pPr>
            <w:r w:rsidRPr="00D66C64">
              <w:rPr>
                <w:lang w:eastAsia="ko-KR"/>
              </w:rPr>
              <w:t>br-recv</w:t>
            </w:r>
          </w:p>
        </w:tc>
        <w:tc>
          <w:tcPr>
            <w:tcW w:w="3969" w:type="dxa"/>
            <w:shd w:val="clear" w:color="auto" w:fill="auto"/>
          </w:tcPr>
          <w:p w14:paraId="3B903ED3" w14:textId="77777777" w:rsidR="00A355D2" w:rsidRPr="00D66C64" w:rsidRDefault="00A355D2" w:rsidP="00A355D2">
            <w:pPr>
              <w:pStyle w:val="TAL"/>
              <w:rPr>
                <w:lang w:eastAsia="ko-KR"/>
              </w:rPr>
            </w:pPr>
          </w:p>
        </w:tc>
        <w:tc>
          <w:tcPr>
            <w:tcW w:w="3969" w:type="dxa"/>
            <w:shd w:val="clear" w:color="auto" w:fill="auto"/>
          </w:tcPr>
          <w:p w14:paraId="27C6EFBB" w14:textId="77777777" w:rsidR="00A355D2" w:rsidRPr="00D66C64" w:rsidRDefault="00A355D2" w:rsidP="00A355D2">
            <w:pPr>
              <w:pStyle w:val="TAL"/>
              <w:rPr>
                <w:lang w:eastAsia="ko-KR"/>
              </w:rPr>
            </w:pPr>
          </w:p>
        </w:tc>
      </w:tr>
      <w:tr w:rsidR="00A355D2" w:rsidRPr="00D66C64" w14:paraId="146F7AF5" w14:textId="77777777" w:rsidTr="00A355D2">
        <w:tc>
          <w:tcPr>
            <w:tcW w:w="1701" w:type="dxa"/>
            <w:shd w:val="clear" w:color="auto" w:fill="auto"/>
          </w:tcPr>
          <w:p w14:paraId="74C7E757" w14:textId="77777777" w:rsidR="00A355D2" w:rsidRPr="00D66C64" w:rsidRDefault="00A355D2" w:rsidP="00A355D2">
            <w:pPr>
              <w:pStyle w:val="TAL"/>
              <w:rPr>
                <w:lang w:eastAsia="ko-KR"/>
              </w:rPr>
            </w:pPr>
            <w:r w:rsidRPr="00D66C64">
              <w:rPr>
                <w:lang w:eastAsia="ko-KR"/>
              </w:rPr>
              <w:t>bw</w:t>
            </w:r>
          </w:p>
        </w:tc>
        <w:tc>
          <w:tcPr>
            <w:tcW w:w="3969" w:type="dxa"/>
            <w:shd w:val="clear" w:color="auto" w:fill="auto"/>
          </w:tcPr>
          <w:p w14:paraId="3402EC1E" w14:textId="77777777" w:rsidR="00A355D2" w:rsidRPr="00D66C64" w:rsidRDefault="00A355D2" w:rsidP="00A355D2">
            <w:pPr>
              <w:pStyle w:val="TAL"/>
              <w:rPr>
                <w:lang w:eastAsia="ko-KR"/>
              </w:rPr>
            </w:pPr>
            <w:r w:rsidRPr="00D66C64">
              <w:rPr>
                <w:lang w:eastAsia="ko-KR"/>
              </w:rPr>
              <w:t>The session should start with the maximum bandwidth supported by the initial bit-rate up to the maximum negotiated bandwidth. If a range of bandwidth is negotiated, the codec can operate in any bandwidth in the session but the maximum bandwidth in the range should be used after the start of or update of the session. If a single audio bandwidth higher than narrowband is negotiated, the codec operates in the negotiated bandwidth but can use lower bandwidth(s) in the session, depending on the input signal.</w:t>
            </w:r>
          </w:p>
        </w:tc>
        <w:tc>
          <w:tcPr>
            <w:tcW w:w="3969" w:type="dxa"/>
            <w:shd w:val="clear" w:color="auto" w:fill="auto"/>
          </w:tcPr>
          <w:p w14:paraId="6F2909F2" w14:textId="77777777" w:rsidR="00A355D2" w:rsidRPr="00D66C64" w:rsidRDefault="00A355D2" w:rsidP="00A355D2">
            <w:pPr>
              <w:pStyle w:val="TAL"/>
              <w:rPr>
                <w:lang w:eastAsia="ko-KR"/>
              </w:rPr>
            </w:pPr>
            <w:r w:rsidRPr="00D66C64">
              <w:rPr>
                <w:lang w:eastAsia="ko-KR"/>
              </w:rPr>
              <w:t>Both the offerer and the answerer shall send according to the bandwidth parameter in the answer.</w:t>
            </w:r>
          </w:p>
        </w:tc>
      </w:tr>
      <w:tr w:rsidR="00A355D2" w:rsidRPr="00D66C64" w14:paraId="5427F1DB" w14:textId="77777777" w:rsidTr="00A355D2">
        <w:tc>
          <w:tcPr>
            <w:tcW w:w="1701" w:type="dxa"/>
            <w:shd w:val="clear" w:color="auto" w:fill="auto"/>
          </w:tcPr>
          <w:p w14:paraId="13CCCE2A" w14:textId="77777777" w:rsidR="00A355D2" w:rsidRPr="00D66C64" w:rsidRDefault="00A355D2" w:rsidP="00A355D2">
            <w:pPr>
              <w:pStyle w:val="TAL"/>
            </w:pPr>
            <w:r w:rsidRPr="00D66C64">
              <w:rPr>
                <w:lang w:eastAsia="ko-KR"/>
              </w:rPr>
              <w:t>bw-send</w:t>
            </w:r>
          </w:p>
        </w:tc>
        <w:tc>
          <w:tcPr>
            <w:tcW w:w="3969" w:type="dxa"/>
            <w:shd w:val="clear" w:color="auto" w:fill="auto"/>
          </w:tcPr>
          <w:p w14:paraId="330DEDD6" w14:textId="77777777" w:rsidR="00A355D2" w:rsidRPr="00D66C64" w:rsidRDefault="00A355D2" w:rsidP="00A355D2">
            <w:pPr>
              <w:pStyle w:val="TAL"/>
            </w:pPr>
          </w:p>
        </w:tc>
        <w:tc>
          <w:tcPr>
            <w:tcW w:w="3969" w:type="dxa"/>
            <w:shd w:val="clear" w:color="auto" w:fill="auto"/>
          </w:tcPr>
          <w:p w14:paraId="3869F6A5" w14:textId="77777777" w:rsidR="00A355D2" w:rsidRPr="00D66C64" w:rsidRDefault="00A355D2" w:rsidP="00A355D2">
            <w:pPr>
              <w:pStyle w:val="TAL"/>
            </w:pPr>
          </w:p>
        </w:tc>
      </w:tr>
      <w:tr w:rsidR="00A355D2" w:rsidRPr="00D66C64" w14:paraId="4AD90259" w14:textId="77777777" w:rsidTr="00A355D2">
        <w:tc>
          <w:tcPr>
            <w:tcW w:w="1701" w:type="dxa"/>
            <w:shd w:val="clear" w:color="auto" w:fill="auto"/>
          </w:tcPr>
          <w:p w14:paraId="1B763734" w14:textId="77777777" w:rsidR="00A355D2" w:rsidRPr="00D66C64" w:rsidRDefault="00A355D2" w:rsidP="00A355D2">
            <w:pPr>
              <w:pStyle w:val="TAL"/>
              <w:rPr>
                <w:lang w:eastAsia="ko-KR"/>
              </w:rPr>
            </w:pPr>
            <w:r w:rsidRPr="00D66C64">
              <w:rPr>
                <w:lang w:eastAsia="ko-KR"/>
              </w:rPr>
              <w:t>bw-recv</w:t>
            </w:r>
          </w:p>
        </w:tc>
        <w:tc>
          <w:tcPr>
            <w:tcW w:w="3969" w:type="dxa"/>
            <w:shd w:val="clear" w:color="auto" w:fill="auto"/>
          </w:tcPr>
          <w:p w14:paraId="213074CC" w14:textId="77777777" w:rsidR="00A355D2" w:rsidRPr="00D66C64" w:rsidRDefault="00A355D2" w:rsidP="00A355D2">
            <w:pPr>
              <w:pStyle w:val="TAL"/>
            </w:pPr>
          </w:p>
        </w:tc>
        <w:tc>
          <w:tcPr>
            <w:tcW w:w="3969" w:type="dxa"/>
            <w:shd w:val="clear" w:color="auto" w:fill="auto"/>
          </w:tcPr>
          <w:p w14:paraId="5AFD84B5" w14:textId="77777777" w:rsidR="00A355D2" w:rsidRPr="00D66C64" w:rsidRDefault="00A355D2" w:rsidP="00A355D2">
            <w:pPr>
              <w:pStyle w:val="TAL"/>
              <w:rPr>
                <w:lang w:eastAsia="ko-KR"/>
              </w:rPr>
            </w:pPr>
          </w:p>
        </w:tc>
      </w:tr>
      <w:tr w:rsidR="00A355D2" w:rsidRPr="00D66C64" w14:paraId="6E0F9001" w14:textId="77777777" w:rsidTr="00A355D2">
        <w:tc>
          <w:tcPr>
            <w:tcW w:w="1701" w:type="dxa"/>
            <w:shd w:val="clear" w:color="auto" w:fill="auto"/>
          </w:tcPr>
          <w:p w14:paraId="023BEE12" w14:textId="77777777" w:rsidR="00A355D2" w:rsidRPr="00D66C64" w:rsidRDefault="00A355D2" w:rsidP="00A355D2">
            <w:pPr>
              <w:pStyle w:val="TAL"/>
              <w:rPr>
                <w:lang w:eastAsia="ko-KR"/>
              </w:rPr>
            </w:pPr>
            <w:r w:rsidRPr="00D66C64">
              <w:rPr>
                <w:lang w:eastAsia="ko-KR"/>
              </w:rPr>
              <w:t>ch-send</w:t>
            </w:r>
          </w:p>
        </w:tc>
        <w:tc>
          <w:tcPr>
            <w:tcW w:w="3969" w:type="dxa"/>
            <w:shd w:val="clear" w:color="auto" w:fill="auto"/>
          </w:tcPr>
          <w:p w14:paraId="5028E4EE" w14:textId="77777777" w:rsidR="00A355D2" w:rsidRPr="00D66C64" w:rsidRDefault="00A355D2" w:rsidP="00A355D2">
            <w:pPr>
              <w:pStyle w:val="TAL"/>
              <w:rPr>
                <w:lang w:eastAsia="ko-KR"/>
              </w:rPr>
            </w:pPr>
          </w:p>
        </w:tc>
        <w:tc>
          <w:tcPr>
            <w:tcW w:w="3969" w:type="dxa"/>
            <w:shd w:val="clear" w:color="auto" w:fill="auto"/>
          </w:tcPr>
          <w:p w14:paraId="4BE367BD" w14:textId="77777777" w:rsidR="00A355D2" w:rsidRPr="00D66C64" w:rsidRDefault="00A355D2" w:rsidP="00A355D2">
            <w:pPr>
              <w:pStyle w:val="TAL"/>
              <w:rPr>
                <w:lang w:eastAsia="ko-KR"/>
              </w:rPr>
            </w:pPr>
          </w:p>
        </w:tc>
      </w:tr>
      <w:tr w:rsidR="00A355D2" w:rsidRPr="00D66C64" w14:paraId="36BC3115" w14:textId="77777777" w:rsidTr="00A355D2">
        <w:tc>
          <w:tcPr>
            <w:tcW w:w="1701" w:type="dxa"/>
            <w:shd w:val="clear" w:color="auto" w:fill="auto"/>
          </w:tcPr>
          <w:p w14:paraId="6614681A" w14:textId="77777777" w:rsidR="00A355D2" w:rsidRPr="00D66C64" w:rsidRDefault="00A355D2" w:rsidP="00A355D2">
            <w:pPr>
              <w:pStyle w:val="TAL"/>
              <w:rPr>
                <w:lang w:eastAsia="ko-KR"/>
              </w:rPr>
            </w:pPr>
            <w:r w:rsidRPr="00D66C64">
              <w:rPr>
                <w:lang w:eastAsia="ko-KR"/>
              </w:rPr>
              <w:t>ch-recv</w:t>
            </w:r>
          </w:p>
        </w:tc>
        <w:tc>
          <w:tcPr>
            <w:tcW w:w="3969" w:type="dxa"/>
            <w:shd w:val="clear" w:color="auto" w:fill="auto"/>
          </w:tcPr>
          <w:p w14:paraId="37EAA375" w14:textId="77777777" w:rsidR="00A355D2" w:rsidRPr="00D66C64" w:rsidRDefault="00A355D2" w:rsidP="00A355D2">
            <w:pPr>
              <w:pStyle w:val="TAL"/>
              <w:rPr>
                <w:lang w:eastAsia="ko-KR"/>
              </w:rPr>
            </w:pPr>
          </w:p>
        </w:tc>
        <w:tc>
          <w:tcPr>
            <w:tcW w:w="3969" w:type="dxa"/>
            <w:shd w:val="clear" w:color="auto" w:fill="auto"/>
          </w:tcPr>
          <w:p w14:paraId="3F8D9C91" w14:textId="77777777" w:rsidR="00A355D2" w:rsidRPr="00D66C64" w:rsidRDefault="00A355D2" w:rsidP="00A355D2">
            <w:pPr>
              <w:pStyle w:val="TAL"/>
            </w:pPr>
          </w:p>
        </w:tc>
      </w:tr>
      <w:tr w:rsidR="00A355D2" w:rsidRPr="00D66C64" w14:paraId="52B9325F" w14:textId="77777777" w:rsidTr="00A355D2">
        <w:tc>
          <w:tcPr>
            <w:tcW w:w="1701" w:type="dxa"/>
            <w:shd w:val="clear" w:color="auto" w:fill="auto"/>
          </w:tcPr>
          <w:p w14:paraId="6CB3B444" w14:textId="77777777" w:rsidR="00A355D2" w:rsidRPr="00D66C64" w:rsidRDefault="00A355D2" w:rsidP="00A355D2">
            <w:pPr>
              <w:pStyle w:val="TAL"/>
              <w:rPr>
                <w:lang w:eastAsia="ko-KR"/>
              </w:rPr>
            </w:pPr>
            <w:r w:rsidRPr="00D66C64">
              <w:rPr>
                <w:lang w:eastAsia="ko-KR"/>
              </w:rPr>
              <w:t>cmr</w:t>
            </w:r>
          </w:p>
        </w:tc>
        <w:tc>
          <w:tcPr>
            <w:tcW w:w="3969" w:type="dxa"/>
            <w:shd w:val="clear" w:color="auto" w:fill="auto"/>
          </w:tcPr>
          <w:p w14:paraId="4517730A" w14:textId="77777777" w:rsidR="00A355D2" w:rsidRPr="00D66C64" w:rsidRDefault="00A355D2" w:rsidP="00A355D2">
            <w:pPr>
              <w:pStyle w:val="TAL"/>
              <w:rPr>
                <w:lang w:eastAsia="ko-KR"/>
              </w:rPr>
            </w:pPr>
            <w:r w:rsidRPr="00D66C64">
              <w:rPr>
                <w:lang w:eastAsia="ko-KR"/>
              </w:rPr>
              <w:t>In EVS AMR-WB IO mode, CMR to the bit-rates of EVS AMR-WB IO mode and NO_REQ is always enabled.</w:t>
            </w:r>
          </w:p>
        </w:tc>
        <w:tc>
          <w:tcPr>
            <w:tcW w:w="3969" w:type="dxa"/>
            <w:shd w:val="clear" w:color="auto" w:fill="auto"/>
          </w:tcPr>
          <w:p w14:paraId="2FA5147C" w14:textId="77777777" w:rsidR="00A355D2" w:rsidRPr="00D66C64" w:rsidRDefault="00A355D2" w:rsidP="00A355D2">
            <w:pPr>
              <w:pStyle w:val="TAL"/>
              <w:rPr>
                <w:lang w:eastAsia="ko-KR"/>
              </w:rPr>
            </w:pPr>
            <w:r w:rsidRPr="00D66C64">
              <w:rPr>
                <w:lang w:eastAsia="ko-KR"/>
              </w:rPr>
              <w:t>If cmr=-1 and the session is in the EVS Primary mode, MTSI client in terminal shall not transmit CMR. If cmr=-1 and the session is in the EVS AMR-WB IO, MTSI client in terminal shall restrict CMR to values of EVS AMR-WB-IO bit-rates and NO_REQ in the session.</w:t>
            </w:r>
          </w:p>
          <w:p w14:paraId="6B0FA852" w14:textId="77777777" w:rsidR="00A355D2" w:rsidRPr="00D66C64" w:rsidRDefault="00A355D2" w:rsidP="00A355D2">
            <w:pPr>
              <w:pStyle w:val="TAL"/>
              <w:rPr>
                <w:lang w:eastAsia="ko-KR"/>
              </w:rPr>
            </w:pPr>
            <w:r w:rsidRPr="00D66C64">
              <w:rPr>
                <w:lang w:eastAsia="ko-KR"/>
              </w:rPr>
              <w:t>MTSI client in terminal is required to accept CMR even when cmr=-1. MTSI client in terminal is required to accept RTP payload without CMR even when cmr=1.</w:t>
            </w:r>
          </w:p>
        </w:tc>
      </w:tr>
      <w:tr w:rsidR="00A355D2" w:rsidRPr="00D66C64" w14:paraId="5E86BBA0" w14:textId="77777777" w:rsidTr="00A355D2">
        <w:tc>
          <w:tcPr>
            <w:tcW w:w="1701" w:type="dxa"/>
            <w:shd w:val="clear" w:color="auto" w:fill="auto"/>
          </w:tcPr>
          <w:p w14:paraId="25CE4599" w14:textId="77777777" w:rsidR="00A355D2" w:rsidRPr="00D66C64" w:rsidRDefault="00A355D2" w:rsidP="00A355D2">
            <w:pPr>
              <w:pStyle w:val="TAL"/>
              <w:rPr>
                <w:lang w:eastAsia="ko-KR"/>
              </w:rPr>
            </w:pPr>
            <w:r w:rsidRPr="00D66C64">
              <w:rPr>
                <w:lang w:eastAsia="ko-KR"/>
              </w:rPr>
              <w:t>ch-aw-recv</w:t>
            </w:r>
          </w:p>
        </w:tc>
        <w:tc>
          <w:tcPr>
            <w:tcW w:w="3969" w:type="dxa"/>
            <w:shd w:val="clear" w:color="auto" w:fill="auto"/>
          </w:tcPr>
          <w:p w14:paraId="7550C550" w14:textId="77777777" w:rsidR="00A355D2" w:rsidRPr="00D66C64" w:rsidRDefault="00A355D2" w:rsidP="00A355D2">
            <w:pPr>
              <w:pStyle w:val="TAL"/>
              <w:rPr>
                <w:lang w:eastAsia="ko-KR"/>
              </w:rPr>
            </w:pPr>
          </w:p>
        </w:tc>
        <w:tc>
          <w:tcPr>
            <w:tcW w:w="3969" w:type="dxa"/>
            <w:shd w:val="clear" w:color="auto" w:fill="auto"/>
          </w:tcPr>
          <w:p w14:paraId="36AE79E3" w14:textId="45D23CD5" w:rsidR="00A355D2" w:rsidRPr="00D66C64" w:rsidDel="003F153A" w:rsidRDefault="00A355D2" w:rsidP="00A355D2">
            <w:pPr>
              <w:pStyle w:val="TAL"/>
            </w:pPr>
            <w:r w:rsidRPr="00D66C64">
              <w:t xml:space="preserve">If a positive (2, 3, 5, or 7) value of ch-aw-recv is declared for a payload type and the payload type is accepted, the receiver of the parameter shall send partial redundancy (channel-aware mode) at the start of the session using the value as the offset. If ch-aw-recv=0 is declared or not present for a payload type and the payload type is accepted, the receiver of the parameter shall not send partial redundancy (channel-aware mode) at the start of the session. If ch-aw-recv=-1 is declared for a payload type and the payload type is accepted, the receiver of the parameter shall not send partial redundancy (channel-aware mode) in the session. If not present or a non-negative (0, 2, 3, 5, or 7) value of ch-aw-recv is declared for a payload type and the payload type is accepted, partial redundancy (channel-aware mode) can be activated or deactivated during the session based on the expected or estimated channel condition through adaptation </w:t>
            </w:r>
            <w:r w:rsidR="00925185" w:rsidRPr="00D66C64">
              <w:t>signalling</w:t>
            </w:r>
            <w:r w:rsidRPr="00D66C64">
              <w:t xml:space="preserve">, such as CMR (see Annex A.2 of [125]) or RTCP based signalling (see clause 10.2). If not present or a non-negative (0, 2, 3, 5, or 7) value of ch-aw-recv is declared for a payload type and the payload type is accepted, the partial redundancy offset value can also be adjusted during the session based on the expected or estimated channel condition through adaptation </w:t>
            </w:r>
            <w:r w:rsidR="00925185" w:rsidRPr="00D66C64">
              <w:t>signalling</w:t>
            </w:r>
            <w:r w:rsidRPr="00D66C64">
              <w:t>.</w:t>
            </w:r>
          </w:p>
        </w:tc>
      </w:tr>
    </w:tbl>
    <w:p w14:paraId="71D8D1DF" w14:textId="77777777" w:rsidR="00A355D2" w:rsidRPr="00D66C64" w:rsidRDefault="00A355D2" w:rsidP="00A355D2">
      <w:pPr>
        <w:rPr>
          <w:lang w:eastAsia="ko-KR"/>
        </w:rPr>
      </w:pPr>
    </w:p>
    <w:p w14:paraId="25F855AB" w14:textId="77777777" w:rsidR="00A355D2" w:rsidRPr="00D66C64" w:rsidRDefault="00A355D2" w:rsidP="00A355D2">
      <w:pPr>
        <w:pStyle w:val="TH"/>
      </w:pPr>
      <w:r w:rsidRPr="00D66C64">
        <w:lastRenderedPageBreak/>
        <w:t>Table 6.</w:t>
      </w:r>
      <w:r w:rsidRPr="00D66C64">
        <w:rPr>
          <w:lang w:eastAsia="ko-KR"/>
        </w:rPr>
        <w:t>3c</w:t>
      </w:r>
      <w:r w:rsidRPr="00D66C64">
        <w:t xml:space="preserve">: </w:t>
      </w:r>
      <w:r w:rsidRPr="00D66C64">
        <w:rPr>
          <w:lang w:eastAsia="ko-KR"/>
        </w:rPr>
        <w:t>SDP parameters for</w:t>
      </w:r>
      <w:r w:rsidRPr="00D66C64">
        <w:t xml:space="preserve"> the EVS </w:t>
      </w:r>
      <w:r w:rsidRPr="00D66C64">
        <w:rPr>
          <w:lang w:eastAsia="ko-KR"/>
        </w:rPr>
        <w:t xml:space="preserve">AMR-WB IO </w:t>
      </w:r>
      <w:r w:rsidRPr="00D66C64">
        <w:t>parameters in the received SDP offer and in the SDP answer</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01"/>
        <w:gridCol w:w="3969"/>
        <w:gridCol w:w="3969"/>
      </w:tblGrid>
      <w:tr w:rsidR="00A355D2" w:rsidRPr="00D66C64" w14:paraId="77E22A41" w14:textId="77777777" w:rsidTr="00A355D2">
        <w:trPr>
          <w:tblHeader/>
        </w:trPr>
        <w:tc>
          <w:tcPr>
            <w:tcW w:w="1701" w:type="dxa"/>
            <w:shd w:val="clear" w:color="auto" w:fill="auto"/>
          </w:tcPr>
          <w:p w14:paraId="42FB4C20" w14:textId="77777777" w:rsidR="00A355D2" w:rsidRPr="00D66C64" w:rsidRDefault="00A355D2" w:rsidP="00A355D2">
            <w:pPr>
              <w:keepNext/>
              <w:keepLines/>
              <w:spacing w:after="0"/>
              <w:jc w:val="center"/>
              <w:rPr>
                <w:rFonts w:ascii="Arial" w:hAnsi="Arial"/>
                <w:b/>
                <w:sz w:val="18"/>
              </w:rPr>
            </w:pPr>
            <w:r w:rsidRPr="00D66C64">
              <w:rPr>
                <w:rFonts w:ascii="Arial" w:hAnsi="Arial"/>
                <w:b/>
                <w:sz w:val="18"/>
              </w:rPr>
              <w:t>Parameter</w:t>
            </w:r>
          </w:p>
        </w:tc>
        <w:tc>
          <w:tcPr>
            <w:tcW w:w="3969" w:type="dxa"/>
            <w:shd w:val="clear" w:color="auto" w:fill="auto"/>
          </w:tcPr>
          <w:p w14:paraId="3DA43AA5" w14:textId="77777777" w:rsidR="00A355D2" w:rsidRPr="00D66C64" w:rsidRDefault="00A355D2" w:rsidP="00A355D2">
            <w:pPr>
              <w:keepNext/>
              <w:keepLines/>
              <w:spacing w:after="0"/>
              <w:jc w:val="center"/>
              <w:rPr>
                <w:rFonts w:ascii="Arial" w:hAnsi="Arial"/>
                <w:b/>
                <w:sz w:val="18"/>
              </w:rPr>
            </w:pPr>
            <w:r w:rsidRPr="00D66C64">
              <w:rPr>
                <w:rFonts w:ascii="Arial" w:hAnsi="Arial"/>
                <w:b/>
                <w:sz w:val="18"/>
                <w:lang w:eastAsia="ko-KR"/>
              </w:rPr>
              <w:t>Comments</w:t>
            </w:r>
          </w:p>
        </w:tc>
        <w:tc>
          <w:tcPr>
            <w:tcW w:w="3969" w:type="dxa"/>
            <w:shd w:val="clear" w:color="auto" w:fill="auto"/>
          </w:tcPr>
          <w:p w14:paraId="606AAFAB" w14:textId="77777777" w:rsidR="00A355D2" w:rsidRPr="00D66C64" w:rsidRDefault="00A355D2" w:rsidP="00A355D2">
            <w:pPr>
              <w:keepNext/>
              <w:keepLines/>
              <w:spacing w:after="0"/>
              <w:jc w:val="center"/>
              <w:rPr>
                <w:rFonts w:ascii="Arial" w:hAnsi="Arial"/>
                <w:b/>
                <w:sz w:val="18"/>
              </w:rPr>
            </w:pPr>
            <w:r w:rsidRPr="00D66C64">
              <w:rPr>
                <w:rFonts w:ascii="Arial" w:hAnsi="Arial"/>
                <w:b/>
                <w:sz w:val="18"/>
              </w:rPr>
              <w:t>Handling</w:t>
            </w:r>
          </w:p>
        </w:tc>
      </w:tr>
      <w:tr w:rsidR="00A355D2" w:rsidRPr="00D66C64" w:rsidDel="00406913" w14:paraId="080B0B90" w14:textId="77777777" w:rsidTr="00A355D2">
        <w:tc>
          <w:tcPr>
            <w:tcW w:w="1701" w:type="dxa"/>
            <w:shd w:val="clear" w:color="auto" w:fill="auto"/>
          </w:tcPr>
          <w:p w14:paraId="3A7BF879" w14:textId="77777777" w:rsidR="00A355D2" w:rsidRPr="00D66C64" w:rsidRDefault="00A355D2" w:rsidP="00A355D2">
            <w:pPr>
              <w:keepNext/>
              <w:keepLines/>
              <w:spacing w:after="0"/>
              <w:rPr>
                <w:rFonts w:ascii="Arial" w:hAnsi="Arial"/>
                <w:sz w:val="18"/>
              </w:rPr>
            </w:pPr>
            <w:r w:rsidRPr="00D66C64">
              <w:rPr>
                <w:rFonts w:ascii="Arial" w:hAnsi="Arial"/>
                <w:sz w:val="18"/>
              </w:rPr>
              <w:t>mode-set</w:t>
            </w:r>
          </w:p>
        </w:tc>
        <w:tc>
          <w:tcPr>
            <w:tcW w:w="7938" w:type="dxa"/>
            <w:gridSpan w:val="2"/>
            <w:vMerge w:val="restart"/>
            <w:shd w:val="clear" w:color="auto" w:fill="auto"/>
          </w:tcPr>
          <w:p w14:paraId="40F81359" w14:textId="77777777" w:rsidR="00A355D2" w:rsidRPr="00D66C64" w:rsidDel="00406913" w:rsidRDefault="00A355D2" w:rsidP="00A355D2">
            <w:pPr>
              <w:keepNext/>
              <w:keepLines/>
              <w:spacing w:after="0"/>
              <w:rPr>
                <w:rFonts w:ascii="Arial" w:hAnsi="Arial"/>
                <w:sz w:val="18"/>
                <w:lang w:eastAsia="ko-KR"/>
              </w:rPr>
            </w:pPr>
            <w:r w:rsidRPr="00D66C64">
              <w:rPr>
                <w:rFonts w:ascii="Arial" w:hAnsi="Arial"/>
                <w:sz w:val="18"/>
              </w:rPr>
              <w:t>See Table 6.3</w:t>
            </w:r>
          </w:p>
        </w:tc>
      </w:tr>
      <w:tr w:rsidR="00A355D2" w:rsidRPr="00D66C64" w:rsidDel="00406913" w14:paraId="528E8008" w14:textId="77777777" w:rsidTr="00A355D2">
        <w:tc>
          <w:tcPr>
            <w:tcW w:w="1701" w:type="dxa"/>
            <w:shd w:val="clear" w:color="auto" w:fill="auto"/>
          </w:tcPr>
          <w:p w14:paraId="2AC738B4" w14:textId="77777777" w:rsidR="00A355D2" w:rsidRPr="00D66C64" w:rsidRDefault="00A355D2" w:rsidP="00A355D2">
            <w:pPr>
              <w:keepNext/>
              <w:keepLines/>
              <w:spacing w:after="0"/>
              <w:rPr>
                <w:rFonts w:ascii="Arial" w:hAnsi="Arial"/>
                <w:sz w:val="18"/>
              </w:rPr>
            </w:pPr>
            <w:r w:rsidRPr="00D66C64">
              <w:rPr>
                <w:rFonts w:ascii="Arial" w:hAnsi="Arial"/>
                <w:sz w:val="18"/>
              </w:rPr>
              <w:t>mode-change-period</w:t>
            </w:r>
          </w:p>
        </w:tc>
        <w:tc>
          <w:tcPr>
            <w:tcW w:w="7938" w:type="dxa"/>
            <w:gridSpan w:val="2"/>
            <w:vMerge/>
            <w:shd w:val="clear" w:color="auto" w:fill="auto"/>
          </w:tcPr>
          <w:p w14:paraId="37D71D5E" w14:textId="77777777" w:rsidR="00A355D2" w:rsidRPr="00D66C64" w:rsidDel="00406913" w:rsidRDefault="00A355D2" w:rsidP="00A355D2">
            <w:pPr>
              <w:keepNext/>
              <w:keepLines/>
              <w:spacing w:after="0"/>
              <w:rPr>
                <w:rFonts w:ascii="Arial" w:hAnsi="Arial"/>
                <w:sz w:val="18"/>
              </w:rPr>
            </w:pPr>
          </w:p>
        </w:tc>
      </w:tr>
      <w:tr w:rsidR="00A355D2" w:rsidRPr="00D66C64" w14:paraId="0C07B39B" w14:textId="77777777" w:rsidTr="00A355D2">
        <w:tc>
          <w:tcPr>
            <w:tcW w:w="1701" w:type="dxa"/>
            <w:shd w:val="clear" w:color="auto" w:fill="auto"/>
          </w:tcPr>
          <w:p w14:paraId="3FD2876D" w14:textId="77777777" w:rsidR="00A355D2" w:rsidRPr="00D66C64" w:rsidRDefault="00A355D2" w:rsidP="00A355D2">
            <w:pPr>
              <w:keepNext/>
              <w:keepLines/>
              <w:spacing w:after="0"/>
              <w:rPr>
                <w:rFonts w:ascii="Arial" w:hAnsi="Arial"/>
                <w:sz w:val="18"/>
                <w:lang w:eastAsia="ko-KR"/>
              </w:rPr>
            </w:pPr>
            <w:r w:rsidRPr="00D66C64">
              <w:rPr>
                <w:rFonts w:ascii="Arial" w:hAnsi="Arial"/>
                <w:sz w:val="18"/>
              </w:rPr>
              <w:t>mode-change-neighbor</w:t>
            </w:r>
          </w:p>
        </w:tc>
        <w:tc>
          <w:tcPr>
            <w:tcW w:w="7938" w:type="dxa"/>
            <w:gridSpan w:val="2"/>
            <w:vMerge/>
            <w:shd w:val="clear" w:color="auto" w:fill="auto"/>
          </w:tcPr>
          <w:p w14:paraId="0AA2363F" w14:textId="77777777" w:rsidR="00A355D2" w:rsidRPr="00D66C64" w:rsidRDefault="00A355D2" w:rsidP="00A355D2">
            <w:pPr>
              <w:keepNext/>
              <w:keepLines/>
              <w:spacing w:after="0"/>
              <w:rPr>
                <w:rFonts w:ascii="Arial" w:hAnsi="Arial"/>
                <w:sz w:val="18"/>
                <w:lang w:eastAsia="ko-KR"/>
              </w:rPr>
            </w:pPr>
          </w:p>
        </w:tc>
      </w:tr>
      <w:tr w:rsidR="00A355D2" w:rsidRPr="00D66C64" w14:paraId="2A37AC02" w14:textId="77777777" w:rsidTr="00A355D2">
        <w:trPr>
          <w:tblHeader/>
        </w:trPr>
        <w:tc>
          <w:tcPr>
            <w:tcW w:w="1701" w:type="dxa"/>
            <w:shd w:val="clear" w:color="auto" w:fill="auto"/>
          </w:tcPr>
          <w:p w14:paraId="1E81F4F0" w14:textId="77777777" w:rsidR="00A355D2" w:rsidRPr="00D66C64" w:rsidRDefault="00A355D2" w:rsidP="00A355D2">
            <w:pPr>
              <w:keepNext/>
              <w:keepLines/>
              <w:spacing w:after="0"/>
              <w:rPr>
                <w:rFonts w:ascii="Arial" w:hAnsi="Arial"/>
                <w:sz w:val="18"/>
              </w:rPr>
            </w:pPr>
            <w:r w:rsidRPr="00D66C64">
              <w:rPr>
                <w:rFonts w:ascii="Arial" w:hAnsi="Arial"/>
                <w:sz w:val="18"/>
              </w:rPr>
              <w:t>mode-change-capability</w:t>
            </w:r>
          </w:p>
        </w:tc>
        <w:tc>
          <w:tcPr>
            <w:tcW w:w="3969" w:type="dxa"/>
            <w:shd w:val="clear" w:color="auto" w:fill="auto"/>
          </w:tcPr>
          <w:p w14:paraId="7A9E546E" w14:textId="77777777" w:rsidR="00A355D2" w:rsidRPr="00D66C64" w:rsidRDefault="00A355D2" w:rsidP="00A355D2">
            <w:pPr>
              <w:keepNext/>
              <w:keepLines/>
              <w:spacing w:after="0"/>
              <w:rPr>
                <w:rFonts w:ascii="Arial" w:hAnsi="Arial"/>
                <w:sz w:val="18"/>
              </w:rPr>
            </w:pPr>
            <w:r w:rsidRPr="00D66C64">
              <w:rPr>
                <w:rFonts w:ascii="Arial" w:hAnsi="Arial"/>
                <w:sz w:val="18"/>
                <w:lang w:eastAsia="ko-KR"/>
              </w:rPr>
              <w:t>The default value is re-defined in comparison to that in [28].</w:t>
            </w:r>
          </w:p>
        </w:tc>
        <w:tc>
          <w:tcPr>
            <w:tcW w:w="3969" w:type="dxa"/>
            <w:shd w:val="clear" w:color="auto" w:fill="auto"/>
          </w:tcPr>
          <w:p w14:paraId="2719F779" w14:textId="77777777" w:rsidR="00A355D2" w:rsidRPr="00D66C64" w:rsidRDefault="00A355D2" w:rsidP="00A355D2">
            <w:pPr>
              <w:keepNext/>
              <w:keepLines/>
              <w:spacing w:after="0"/>
              <w:rPr>
                <w:rFonts w:ascii="Arial" w:hAnsi="Arial"/>
                <w:sz w:val="18"/>
              </w:rPr>
            </w:pPr>
            <w:r w:rsidRPr="00D66C64">
              <w:rPr>
                <w:rFonts w:ascii="Arial" w:hAnsi="Arial"/>
                <w:sz w:val="18"/>
              </w:rPr>
              <w:t>As the default and the only allowed value of mode-change-capability is 2 in EVS AMR-WB IO, it is not required to include this parameter in the SDP offer or answer.</w:t>
            </w:r>
          </w:p>
        </w:tc>
      </w:tr>
    </w:tbl>
    <w:p w14:paraId="34CE9468" w14:textId="77777777" w:rsidR="00A355D2" w:rsidRPr="00D66C64" w:rsidRDefault="00A355D2" w:rsidP="00A355D2">
      <w:pPr>
        <w:rPr>
          <w:lang w:eastAsia="ko-KR"/>
        </w:rPr>
      </w:pPr>
    </w:p>
    <w:p w14:paraId="74201ECA" w14:textId="77777777" w:rsidR="00A355D2" w:rsidRPr="00D66C64" w:rsidRDefault="00A355D2" w:rsidP="00A355D2">
      <w:pPr>
        <w:pStyle w:val="NO"/>
      </w:pPr>
      <w:r w:rsidRPr="00D66C64">
        <w:rPr>
          <w:lang w:eastAsia="ko-KR"/>
        </w:rPr>
        <w:t>NOTE 2:</w:t>
      </w:r>
      <w:r w:rsidRPr="00D66C64">
        <w:rPr>
          <w:lang w:eastAsia="ko-KR"/>
        </w:rPr>
        <w:tab/>
      </w:r>
      <w:r w:rsidRPr="00D66C64">
        <w:t>ECN-triggered adaptation is currently undefined for EVS. This does not prevent ECN-triggered adaptation from being negotiated and used for AMR or AMR-WB.</w:t>
      </w:r>
    </w:p>
    <w:p w14:paraId="0F4A1064" w14:textId="77777777" w:rsidR="00A355D2" w:rsidRPr="00D66C64" w:rsidRDefault="00A355D2" w:rsidP="00A355D2">
      <w:r w:rsidRPr="00D66C64">
        <w:t>[TS 26.114, clause 6.2.5.2]:</w:t>
      </w:r>
    </w:p>
    <w:p w14:paraId="27637A1C" w14:textId="77777777" w:rsidR="00A355D2" w:rsidRPr="00D66C64" w:rsidRDefault="00A355D2" w:rsidP="00A355D2">
      <w:pPr>
        <w:spacing w:before="180"/>
        <w:rPr>
          <w:lang w:eastAsia="ko-KR"/>
        </w:rPr>
      </w:pPr>
      <w:r w:rsidRPr="00D66C64">
        <w:t>If an MTSI</w:t>
      </w:r>
      <w:r w:rsidRPr="00D66C64">
        <w:rPr>
          <w:lang w:eastAsia="ko-KR"/>
        </w:rPr>
        <w:t xml:space="preserve"> </w:t>
      </w:r>
      <w:r w:rsidRPr="00D66C64">
        <w:t>client includes an AMR or AMR-WB mode-set</w:t>
      </w:r>
      <w:r w:rsidRPr="00D66C64">
        <w:rPr>
          <w:lang w:eastAsia="ko-KR"/>
        </w:rPr>
        <w:t>,</w:t>
      </w:r>
      <w:r w:rsidRPr="00D66C64">
        <w:t xml:space="preserve"> </w:t>
      </w:r>
      <w:r w:rsidRPr="00D66C64">
        <w:rPr>
          <w:lang w:eastAsia="ko-KR"/>
        </w:rPr>
        <w:t>or EVS Primary mode br or br-recv</w:t>
      </w:r>
      <w:r w:rsidRPr="00D66C64">
        <w:t xml:space="preserve"> parameter in the SDP </w:t>
      </w:r>
      <w:r w:rsidRPr="00D66C64">
        <w:rPr>
          <w:lang w:eastAsia="ko-KR"/>
        </w:rPr>
        <w:t xml:space="preserve">offer or </w:t>
      </w:r>
      <w:r w:rsidRPr="00D66C64">
        <w:t>answer, the MTSI</w:t>
      </w:r>
      <w:r w:rsidRPr="00D66C64">
        <w:rPr>
          <w:lang w:eastAsia="ko-KR"/>
        </w:rPr>
        <w:t xml:space="preserve"> </w:t>
      </w:r>
      <w:r w:rsidRPr="00D66C64">
        <w:t xml:space="preserve">client shall set the b=AS parameter to a value matching the </w:t>
      </w:r>
      <w:r w:rsidRPr="00D66C64">
        <w:rPr>
          <w:lang w:eastAsia="ko-KR"/>
        </w:rPr>
        <w:t>maximum codec mode in the</w:t>
      </w:r>
      <w:r w:rsidRPr="00D66C64">
        <w:t xml:space="preserve"> mode-set</w:t>
      </w:r>
      <w:r w:rsidRPr="00D66C64">
        <w:rPr>
          <w:lang w:eastAsia="ko-KR"/>
        </w:rPr>
        <w:t xml:space="preserve"> or the highest bit-rate in the br or br-recv,</w:t>
      </w:r>
      <w:r w:rsidRPr="00D66C64">
        <w:t xml:space="preserve"> the packetization time (ptime)</w:t>
      </w:r>
      <w:r w:rsidRPr="00D66C64">
        <w:rPr>
          <w:lang w:eastAsia="ko-KR"/>
        </w:rPr>
        <w:t>,</w:t>
      </w:r>
      <w:r w:rsidRPr="00D66C64">
        <w:t xml:space="preserve"> and the intended redundancy level. </w:t>
      </w:r>
      <w:r w:rsidRPr="00D66C64">
        <w:rPr>
          <w:lang w:eastAsia="ko-KR"/>
        </w:rPr>
        <w:t>For example, b=AS for AMR-WB at IPv6 should be set to 38 if mode-set includes {6.60, 8.85, 12.65},</w:t>
      </w:r>
      <w:r w:rsidRPr="00D66C64">
        <w:t xml:space="preserve"> the packetization time is 20, and if no extra bandwidth is allocated for redundancy</w:t>
      </w:r>
      <w:r w:rsidRPr="00D66C64">
        <w:rPr>
          <w:lang w:eastAsia="ko-KR"/>
        </w:rPr>
        <w:t xml:space="preserve">. Likewise, b=AS for EVS Primary mode at IPv4 should be set to 42 if br=7.2-24.4, the packetization is header-full payload format, ptime=20, and </w:t>
      </w:r>
      <w:r w:rsidRPr="00D66C64">
        <w:t>no extra bandwidth is allocated for redundancy</w:t>
      </w:r>
      <w:r w:rsidRPr="00D66C64">
        <w:rPr>
          <w:lang w:eastAsia="ko-KR"/>
        </w:rPr>
        <w:t>.</w:t>
      </w:r>
    </w:p>
    <w:p w14:paraId="2E505D57" w14:textId="77777777" w:rsidR="00A355D2" w:rsidRPr="00D66C64" w:rsidRDefault="00A355D2" w:rsidP="00A355D2">
      <w:pPr>
        <w:spacing w:before="180"/>
        <w:rPr>
          <w:lang w:eastAsia="ko-KR"/>
        </w:rPr>
      </w:pPr>
      <w:r w:rsidRPr="00D66C64">
        <w:t>If an MTSI</w:t>
      </w:r>
      <w:r w:rsidRPr="00D66C64">
        <w:rPr>
          <w:lang w:eastAsia="ko-KR"/>
        </w:rPr>
        <w:t xml:space="preserve"> </w:t>
      </w:r>
      <w:r w:rsidRPr="00D66C64">
        <w:t>client does not include an AMR or AMR-WB mode-set</w:t>
      </w:r>
      <w:r w:rsidRPr="00D66C64">
        <w:rPr>
          <w:lang w:eastAsia="ko-KR"/>
        </w:rPr>
        <w:t>,</w:t>
      </w:r>
      <w:r w:rsidRPr="00D66C64">
        <w:t xml:space="preserve"> </w:t>
      </w:r>
      <w:r w:rsidRPr="00D66C64">
        <w:rPr>
          <w:lang w:eastAsia="ko-KR"/>
        </w:rPr>
        <w:t>or EVS Primary mode br or br-recv</w:t>
      </w:r>
      <w:r w:rsidRPr="00D66C64">
        <w:t xml:space="preserve"> parameter in the SDP </w:t>
      </w:r>
      <w:r w:rsidRPr="00D66C64">
        <w:rPr>
          <w:lang w:eastAsia="ko-KR"/>
        </w:rPr>
        <w:t>offer or</w:t>
      </w:r>
      <w:r w:rsidRPr="00D66C64">
        <w:t xml:space="preserve"> answer, the MTSI</w:t>
      </w:r>
      <w:r w:rsidRPr="00D66C64">
        <w:rPr>
          <w:lang w:eastAsia="ko-KR"/>
        </w:rPr>
        <w:t xml:space="preserve"> </w:t>
      </w:r>
      <w:r w:rsidRPr="00D66C64">
        <w:t>client shall set the b=AS parameter in the SDP to a value matching the highest AMR/AMR-WB mode</w:t>
      </w:r>
      <w:r w:rsidRPr="00D66C64">
        <w:rPr>
          <w:lang w:eastAsia="ko-KR"/>
        </w:rPr>
        <w:t>, i.e., AMR 12.2 and AMR-WB 23.85, or the highest bit-rate of EVS Primary mode depending on negotiated bandwidth(s), i.e., EVS 24.4 for NB and EVS 128 for WB, SWB and FB, respectively.</w:t>
      </w:r>
    </w:p>
    <w:p w14:paraId="5C198BED" w14:textId="77777777" w:rsidR="00A355D2" w:rsidRPr="00D66C64" w:rsidRDefault="00A355D2" w:rsidP="00A355D2">
      <w:pPr>
        <w:pStyle w:val="NO"/>
        <w:rPr>
          <w:lang w:eastAsia="ko-KR"/>
        </w:rPr>
      </w:pPr>
      <w:r w:rsidRPr="00D66C64">
        <w:rPr>
          <w:lang w:eastAsia="ko-KR"/>
        </w:rPr>
        <w:t>NOTE 1:</w:t>
      </w:r>
      <w:r w:rsidRPr="00D66C64">
        <w:rPr>
          <w:lang w:eastAsia="ko-KR"/>
        </w:rPr>
        <w:tab/>
      </w:r>
      <w:r w:rsidRPr="00D66C64">
        <w:t>When no mode-set is defined</w:t>
      </w:r>
      <w:r w:rsidRPr="00D66C64">
        <w:rPr>
          <w:lang w:eastAsia="ko-KR"/>
        </w:rPr>
        <w:t>,</w:t>
      </w:r>
      <w:r w:rsidRPr="00D66C64">
        <w:t xml:space="preserve"> then this</w:t>
      </w:r>
      <w:r w:rsidRPr="00D66C64">
        <w:rPr>
          <w:lang w:eastAsia="ko-KR"/>
        </w:rPr>
        <w:t xml:space="preserve"> should be understood as that the offerer or answerer is </w:t>
      </w:r>
      <w:r w:rsidRPr="00D66C64">
        <w:t>capable of sending and receiving </w:t>
      </w:r>
      <w:r w:rsidRPr="00D66C64">
        <w:rPr>
          <w:lang w:eastAsia="ko-KR"/>
        </w:rPr>
        <w:t>all codec modes of AMR or AMR-WB. An MTSI client in terminal will not include the mode-set parameter in SDP offer in the initial offer-answer negotiation. See Clause 6.2.2.2, Tables 6.1 and 6.2. It is however expected that the mode-set is defined when an SDP offer is received from an MTSI MGW inter-working with CS GERAN/UTRAN, see Clause 6.2.2.3, Table 6.5</w:t>
      </w:r>
      <w:r w:rsidRPr="00D66C64">
        <w:t>.</w:t>
      </w:r>
    </w:p>
    <w:p w14:paraId="5B19DB36" w14:textId="77777777" w:rsidR="00A355D2" w:rsidRPr="00D66C64" w:rsidRDefault="00A355D2" w:rsidP="00A355D2">
      <w:pPr>
        <w:spacing w:before="180"/>
        <w:rPr>
          <w:lang w:eastAsia="ko-KR"/>
        </w:rPr>
      </w:pPr>
      <w:r w:rsidRPr="00D66C64">
        <w:rPr>
          <w:lang w:eastAsia="ko-KR"/>
        </w:rPr>
        <w:t>The bandwidth to use for b=AS for AMR and AMR-WB, and EVS Primary mode should be computed as shown in Annexes K and Q respectively. Tables 6.7 and 6.8 shows the bandwidth for the respective AMR and AMR-WB codec when the packetization time is 20 and no extra bandwidth is allocated for redundancy. The b=AS value is computed without taking statistical variations, e.g., the effects of DTX, into account. Such variations can be considered in the scheduling and call admission control. Detailed procedures to compute b=AS of AMR and AMR-WB, and EVS Primary mode can be found in Annexes K and Q.</w:t>
      </w:r>
    </w:p>
    <w:p w14:paraId="09FB97D6" w14:textId="77777777" w:rsidR="00A355D2" w:rsidRPr="00D66C64" w:rsidRDefault="00A355D2" w:rsidP="00A355D2">
      <w:pPr>
        <w:pStyle w:val="NO"/>
        <w:rPr>
          <w:lang w:eastAsia="ko-KR"/>
        </w:rPr>
      </w:pPr>
      <w:r w:rsidRPr="00D66C64">
        <w:rPr>
          <w:lang w:eastAsia="ko-KR"/>
        </w:rPr>
        <w:t>NOTE 2:</w:t>
      </w:r>
      <w:r w:rsidRPr="00D66C64">
        <w:rPr>
          <w:lang w:eastAsia="ko-KR"/>
        </w:rPr>
        <w:tab/>
        <w:t>For any payload format, b=AS of EVS Primary mode at 5.9 kbps source controlled variable bit-rate (SC-VBR) coding is computed as the b=AS of its highest component bit-rate, 8 kbps.</w:t>
      </w:r>
    </w:p>
    <w:p w14:paraId="13FCB1D4" w14:textId="77777777" w:rsidR="00A355D2" w:rsidRPr="00D66C64" w:rsidRDefault="00A355D2" w:rsidP="00A355D2">
      <w:pPr>
        <w:pStyle w:val="NO"/>
        <w:rPr>
          <w:lang w:eastAsia="ko-KR"/>
        </w:rPr>
      </w:pPr>
      <w:r w:rsidRPr="00D66C64">
        <w:rPr>
          <w:lang w:eastAsia="ko-KR"/>
        </w:rPr>
        <w:t>NOTE 3:</w:t>
      </w:r>
      <w:r w:rsidRPr="00D66C64">
        <w:rPr>
          <w:lang w:eastAsia="ko-KR"/>
        </w:rPr>
        <w:tab/>
        <w:t>b=AS of EVS AMR-WB IO mode can be computed as in the octet-aligned payload format of AMR-WB as shown in Annex K.</w:t>
      </w:r>
    </w:p>
    <w:p w14:paraId="603ED79F" w14:textId="77777777" w:rsidR="00A355D2" w:rsidRPr="00D66C64" w:rsidRDefault="00A355D2" w:rsidP="00A355D2">
      <w:r w:rsidRPr="00D66C64">
        <w:t>b=AS of EVS shall be equal to the maximum of b=AS of the highest included EVS primary mode and b=AS of the highest included EVS AMR-WB IO mode, regardless of the presence and configuration of evs-mode-switch.</w:t>
      </w:r>
    </w:p>
    <w:p w14:paraId="65E2E525" w14:textId="77777777" w:rsidR="00A355D2" w:rsidRPr="00D66C64" w:rsidRDefault="00A355D2" w:rsidP="00A355D2">
      <w:pPr>
        <w:pStyle w:val="TH"/>
      </w:pPr>
      <w:r w:rsidRPr="00D66C64">
        <w:t>Table 6.</w:t>
      </w:r>
      <w:r w:rsidRPr="00D66C64">
        <w:rPr>
          <w:lang w:eastAsia="ko-KR"/>
        </w:rPr>
        <w:t>7</w:t>
      </w:r>
      <w:r w:rsidRPr="00D66C64">
        <w:t xml:space="preserve">: </w:t>
      </w:r>
      <w:r w:rsidRPr="00D66C64">
        <w:rPr>
          <w:lang w:eastAsia="ko-KR"/>
        </w:rPr>
        <w:t>b=AS for each codec mode of AMR when ptime is 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51"/>
        <w:gridCol w:w="709"/>
        <w:gridCol w:w="709"/>
        <w:gridCol w:w="709"/>
        <w:gridCol w:w="709"/>
        <w:gridCol w:w="709"/>
        <w:gridCol w:w="709"/>
        <w:gridCol w:w="709"/>
        <w:gridCol w:w="709"/>
      </w:tblGrid>
      <w:tr w:rsidR="00A355D2" w:rsidRPr="00D66C64" w14:paraId="77D4D3DC" w14:textId="77777777" w:rsidTr="00A355D2">
        <w:trPr>
          <w:jc w:val="center"/>
        </w:trPr>
        <w:tc>
          <w:tcPr>
            <w:tcW w:w="1985" w:type="dxa"/>
            <w:gridSpan w:val="2"/>
            <w:vMerge w:val="restart"/>
            <w:vAlign w:val="center"/>
          </w:tcPr>
          <w:p w14:paraId="4C7DBC58" w14:textId="77777777" w:rsidR="00A355D2" w:rsidRPr="00D66C64" w:rsidRDefault="00A355D2" w:rsidP="00A355D2">
            <w:pPr>
              <w:widowControl w:val="0"/>
              <w:wordWrap w:val="0"/>
              <w:spacing w:before="60" w:after="0"/>
              <w:jc w:val="center"/>
              <w:rPr>
                <w:rFonts w:ascii="Arial" w:hAnsi="Arial" w:cs="Arial"/>
                <w:sz w:val="18"/>
                <w:szCs w:val="18"/>
              </w:rPr>
            </w:pPr>
            <w:r w:rsidRPr="00D66C64">
              <w:rPr>
                <w:rFonts w:ascii="Arial" w:hAnsi="Arial" w:cs="Arial"/>
                <w:b/>
                <w:sz w:val="18"/>
                <w:szCs w:val="18"/>
              </w:rPr>
              <w:t>Payload format</w:t>
            </w:r>
          </w:p>
        </w:tc>
        <w:tc>
          <w:tcPr>
            <w:tcW w:w="5672" w:type="dxa"/>
            <w:gridSpan w:val="8"/>
            <w:vAlign w:val="center"/>
          </w:tcPr>
          <w:p w14:paraId="0EAF5822" w14:textId="77777777" w:rsidR="00A355D2" w:rsidRPr="00D66C64" w:rsidRDefault="00A355D2" w:rsidP="00A355D2">
            <w:pPr>
              <w:spacing w:before="60" w:after="0"/>
              <w:jc w:val="center"/>
              <w:rPr>
                <w:rFonts w:ascii="Arial" w:hAnsi="Arial" w:cs="Arial"/>
                <w:b/>
                <w:sz w:val="18"/>
                <w:szCs w:val="18"/>
              </w:rPr>
            </w:pPr>
            <w:r w:rsidRPr="00D66C64">
              <w:rPr>
                <w:rFonts w:ascii="Arial" w:hAnsi="Arial" w:cs="Arial"/>
                <w:b/>
                <w:sz w:val="18"/>
                <w:szCs w:val="18"/>
              </w:rPr>
              <w:t>Codec mode</w:t>
            </w:r>
          </w:p>
        </w:tc>
      </w:tr>
      <w:tr w:rsidR="00A355D2" w:rsidRPr="00D66C64" w14:paraId="6D5D11C0" w14:textId="77777777" w:rsidTr="00A355D2">
        <w:trPr>
          <w:jc w:val="center"/>
        </w:trPr>
        <w:tc>
          <w:tcPr>
            <w:tcW w:w="1985" w:type="dxa"/>
            <w:gridSpan w:val="2"/>
            <w:vMerge/>
          </w:tcPr>
          <w:p w14:paraId="3AD09203" w14:textId="77777777" w:rsidR="00A355D2" w:rsidRPr="00D66C64" w:rsidRDefault="00A355D2" w:rsidP="00A355D2">
            <w:pPr>
              <w:spacing w:before="60" w:after="0"/>
              <w:jc w:val="center"/>
              <w:rPr>
                <w:rFonts w:ascii="Arial" w:hAnsi="Arial" w:cs="Arial"/>
                <w:b/>
                <w:sz w:val="18"/>
                <w:szCs w:val="18"/>
              </w:rPr>
            </w:pPr>
          </w:p>
        </w:tc>
        <w:tc>
          <w:tcPr>
            <w:tcW w:w="709" w:type="dxa"/>
            <w:vAlign w:val="center"/>
          </w:tcPr>
          <w:p w14:paraId="6E7E56ED"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4.75</w:t>
            </w:r>
          </w:p>
        </w:tc>
        <w:tc>
          <w:tcPr>
            <w:tcW w:w="709" w:type="dxa"/>
            <w:vAlign w:val="center"/>
          </w:tcPr>
          <w:p w14:paraId="7FD9BA2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5.15</w:t>
            </w:r>
          </w:p>
        </w:tc>
        <w:tc>
          <w:tcPr>
            <w:tcW w:w="709" w:type="dxa"/>
            <w:vAlign w:val="center"/>
          </w:tcPr>
          <w:p w14:paraId="5EC683E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5.9</w:t>
            </w:r>
          </w:p>
        </w:tc>
        <w:tc>
          <w:tcPr>
            <w:tcW w:w="709" w:type="dxa"/>
            <w:vAlign w:val="center"/>
          </w:tcPr>
          <w:p w14:paraId="00BE9E1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6.7</w:t>
            </w:r>
          </w:p>
        </w:tc>
        <w:tc>
          <w:tcPr>
            <w:tcW w:w="709" w:type="dxa"/>
            <w:vAlign w:val="center"/>
          </w:tcPr>
          <w:p w14:paraId="2BC2BCA8"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7.4</w:t>
            </w:r>
          </w:p>
        </w:tc>
        <w:tc>
          <w:tcPr>
            <w:tcW w:w="709" w:type="dxa"/>
            <w:vAlign w:val="center"/>
          </w:tcPr>
          <w:p w14:paraId="68CC41A3"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7.95</w:t>
            </w:r>
          </w:p>
        </w:tc>
        <w:tc>
          <w:tcPr>
            <w:tcW w:w="709" w:type="dxa"/>
            <w:vAlign w:val="center"/>
          </w:tcPr>
          <w:p w14:paraId="7EFEEFED"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10.2</w:t>
            </w:r>
          </w:p>
        </w:tc>
        <w:tc>
          <w:tcPr>
            <w:tcW w:w="709" w:type="dxa"/>
            <w:vAlign w:val="center"/>
          </w:tcPr>
          <w:p w14:paraId="15475A3A"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12.2</w:t>
            </w:r>
          </w:p>
        </w:tc>
      </w:tr>
      <w:tr w:rsidR="00A355D2" w:rsidRPr="00D66C64" w14:paraId="6ADDFE3A" w14:textId="77777777" w:rsidTr="00A355D2">
        <w:trPr>
          <w:jc w:val="center"/>
        </w:trPr>
        <w:tc>
          <w:tcPr>
            <w:tcW w:w="1134" w:type="dxa"/>
            <w:vMerge w:val="restart"/>
            <w:vAlign w:val="center"/>
          </w:tcPr>
          <w:p w14:paraId="267ED2CF" w14:textId="77777777" w:rsidR="00A355D2" w:rsidRPr="00D66C64" w:rsidRDefault="00A355D2" w:rsidP="00A355D2">
            <w:pPr>
              <w:spacing w:before="60" w:after="0"/>
              <w:jc w:val="both"/>
              <w:rPr>
                <w:rFonts w:ascii="Arial" w:hAnsi="Arial" w:cs="Arial"/>
                <w:sz w:val="18"/>
                <w:szCs w:val="18"/>
              </w:rPr>
            </w:pPr>
            <w:r w:rsidRPr="00D66C64">
              <w:rPr>
                <w:rFonts w:ascii="Arial" w:hAnsi="Arial" w:cs="Arial"/>
                <w:sz w:val="18"/>
                <w:szCs w:val="18"/>
              </w:rPr>
              <w:t>Bandwidth-efficient</w:t>
            </w:r>
          </w:p>
        </w:tc>
        <w:tc>
          <w:tcPr>
            <w:tcW w:w="851" w:type="dxa"/>
            <w:vAlign w:val="center"/>
          </w:tcPr>
          <w:p w14:paraId="6A6A23F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IPv4</w:t>
            </w:r>
          </w:p>
        </w:tc>
        <w:tc>
          <w:tcPr>
            <w:tcW w:w="709" w:type="dxa"/>
            <w:vAlign w:val="center"/>
          </w:tcPr>
          <w:p w14:paraId="04F1BF1A"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22</w:t>
            </w:r>
          </w:p>
        </w:tc>
        <w:tc>
          <w:tcPr>
            <w:tcW w:w="709" w:type="dxa"/>
            <w:vAlign w:val="center"/>
          </w:tcPr>
          <w:p w14:paraId="493D072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22</w:t>
            </w:r>
          </w:p>
        </w:tc>
        <w:tc>
          <w:tcPr>
            <w:tcW w:w="709" w:type="dxa"/>
            <w:vAlign w:val="center"/>
          </w:tcPr>
          <w:p w14:paraId="45488B0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23</w:t>
            </w:r>
          </w:p>
        </w:tc>
        <w:tc>
          <w:tcPr>
            <w:tcW w:w="709" w:type="dxa"/>
            <w:vAlign w:val="center"/>
          </w:tcPr>
          <w:p w14:paraId="0B09A0C6"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24</w:t>
            </w:r>
          </w:p>
        </w:tc>
        <w:tc>
          <w:tcPr>
            <w:tcW w:w="709" w:type="dxa"/>
            <w:vAlign w:val="center"/>
          </w:tcPr>
          <w:p w14:paraId="0B6985A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24</w:t>
            </w:r>
          </w:p>
        </w:tc>
        <w:tc>
          <w:tcPr>
            <w:tcW w:w="709" w:type="dxa"/>
            <w:vAlign w:val="center"/>
          </w:tcPr>
          <w:p w14:paraId="6A381FB7"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25</w:t>
            </w:r>
          </w:p>
        </w:tc>
        <w:tc>
          <w:tcPr>
            <w:tcW w:w="709" w:type="dxa"/>
            <w:vAlign w:val="center"/>
          </w:tcPr>
          <w:p w14:paraId="0625B275"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27</w:t>
            </w:r>
          </w:p>
        </w:tc>
        <w:tc>
          <w:tcPr>
            <w:tcW w:w="709" w:type="dxa"/>
            <w:vAlign w:val="center"/>
          </w:tcPr>
          <w:p w14:paraId="6F3BF975"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29</w:t>
            </w:r>
          </w:p>
        </w:tc>
      </w:tr>
      <w:tr w:rsidR="00A355D2" w:rsidRPr="00D66C64" w14:paraId="23D46F11" w14:textId="77777777" w:rsidTr="00A355D2">
        <w:trPr>
          <w:jc w:val="center"/>
        </w:trPr>
        <w:tc>
          <w:tcPr>
            <w:tcW w:w="1134" w:type="dxa"/>
            <w:vMerge/>
            <w:vAlign w:val="center"/>
          </w:tcPr>
          <w:p w14:paraId="616EF9AB" w14:textId="77777777" w:rsidR="00A355D2" w:rsidRPr="00D66C64" w:rsidRDefault="00A355D2" w:rsidP="00A355D2">
            <w:pPr>
              <w:spacing w:before="60" w:after="0"/>
              <w:jc w:val="both"/>
              <w:rPr>
                <w:rFonts w:ascii="Arial" w:hAnsi="Arial" w:cs="Arial"/>
                <w:sz w:val="18"/>
                <w:szCs w:val="18"/>
              </w:rPr>
            </w:pPr>
          </w:p>
        </w:tc>
        <w:tc>
          <w:tcPr>
            <w:tcW w:w="851" w:type="dxa"/>
            <w:vAlign w:val="center"/>
          </w:tcPr>
          <w:p w14:paraId="796D060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IPv6</w:t>
            </w:r>
          </w:p>
        </w:tc>
        <w:tc>
          <w:tcPr>
            <w:tcW w:w="709" w:type="dxa"/>
            <w:vAlign w:val="center"/>
          </w:tcPr>
          <w:p w14:paraId="668D7D3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30</w:t>
            </w:r>
          </w:p>
        </w:tc>
        <w:tc>
          <w:tcPr>
            <w:tcW w:w="709" w:type="dxa"/>
            <w:vAlign w:val="center"/>
          </w:tcPr>
          <w:p w14:paraId="5D09307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30</w:t>
            </w:r>
          </w:p>
        </w:tc>
        <w:tc>
          <w:tcPr>
            <w:tcW w:w="709" w:type="dxa"/>
            <w:vAlign w:val="center"/>
          </w:tcPr>
          <w:p w14:paraId="4496549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31</w:t>
            </w:r>
          </w:p>
        </w:tc>
        <w:tc>
          <w:tcPr>
            <w:tcW w:w="709" w:type="dxa"/>
            <w:vAlign w:val="center"/>
          </w:tcPr>
          <w:p w14:paraId="563850F7"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32</w:t>
            </w:r>
          </w:p>
        </w:tc>
        <w:tc>
          <w:tcPr>
            <w:tcW w:w="709" w:type="dxa"/>
            <w:vAlign w:val="center"/>
          </w:tcPr>
          <w:p w14:paraId="4986F656"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32</w:t>
            </w:r>
          </w:p>
        </w:tc>
        <w:tc>
          <w:tcPr>
            <w:tcW w:w="709" w:type="dxa"/>
            <w:vAlign w:val="center"/>
          </w:tcPr>
          <w:p w14:paraId="59A51C9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33</w:t>
            </w:r>
          </w:p>
        </w:tc>
        <w:tc>
          <w:tcPr>
            <w:tcW w:w="709" w:type="dxa"/>
            <w:vAlign w:val="center"/>
          </w:tcPr>
          <w:p w14:paraId="2E4643B7"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35</w:t>
            </w:r>
          </w:p>
        </w:tc>
        <w:tc>
          <w:tcPr>
            <w:tcW w:w="709" w:type="dxa"/>
            <w:vAlign w:val="center"/>
          </w:tcPr>
          <w:p w14:paraId="58A0972D"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37</w:t>
            </w:r>
          </w:p>
        </w:tc>
      </w:tr>
      <w:tr w:rsidR="00A355D2" w:rsidRPr="00D66C64" w14:paraId="103258FA" w14:textId="77777777" w:rsidTr="00A355D2">
        <w:trPr>
          <w:jc w:val="center"/>
        </w:trPr>
        <w:tc>
          <w:tcPr>
            <w:tcW w:w="1134" w:type="dxa"/>
            <w:vMerge w:val="restart"/>
            <w:vAlign w:val="center"/>
          </w:tcPr>
          <w:p w14:paraId="27B5B139" w14:textId="77777777" w:rsidR="00A355D2" w:rsidRPr="00D66C64" w:rsidRDefault="00A355D2" w:rsidP="00A355D2">
            <w:pPr>
              <w:spacing w:before="60" w:after="0"/>
              <w:jc w:val="both"/>
              <w:rPr>
                <w:rFonts w:ascii="Arial" w:hAnsi="Arial" w:cs="Arial"/>
                <w:sz w:val="18"/>
                <w:szCs w:val="18"/>
              </w:rPr>
            </w:pPr>
            <w:r w:rsidRPr="00D66C64">
              <w:rPr>
                <w:rFonts w:ascii="Arial" w:hAnsi="Arial" w:cs="Arial"/>
                <w:sz w:val="18"/>
                <w:szCs w:val="18"/>
              </w:rPr>
              <w:lastRenderedPageBreak/>
              <w:t>Octet-aligned</w:t>
            </w:r>
          </w:p>
        </w:tc>
        <w:tc>
          <w:tcPr>
            <w:tcW w:w="851" w:type="dxa"/>
            <w:vAlign w:val="center"/>
          </w:tcPr>
          <w:p w14:paraId="005CAD9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IPv4</w:t>
            </w:r>
          </w:p>
        </w:tc>
        <w:tc>
          <w:tcPr>
            <w:tcW w:w="709" w:type="dxa"/>
            <w:vAlign w:val="center"/>
          </w:tcPr>
          <w:p w14:paraId="7E7BC06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22</w:t>
            </w:r>
          </w:p>
        </w:tc>
        <w:tc>
          <w:tcPr>
            <w:tcW w:w="709" w:type="dxa"/>
            <w:vAlign w:val="center"/>
          </w:tcPr>
          <w:p w14:paraId="6C906397"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22</w:t>
            </w:r>
          </w:p>
        </w:tc>
        <w:tc>
          <w:tcPr>
            <w:tcW w:w="709" w:type="dxa"/>
            <w:vAlign w:val="center"/>
          </w:tcPr>
          <w:p w14:paraId="7A4986F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23</w:t>
            </w:r>
          </w:p>
        </w:tc>
        <w:tc>
          <w:tcPr>
            <w:tcW w:w="709" w:type="dxa"/>
            <w:vAlign w:val="center"/>
          </w:tcPr>
          <w:p w14:paraId="71CBE6AE"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24</w:t>
            </w:r>
          </w:p>
        </w:tc>
        <w:tc>
          <w:tcPr>
            <w:tcW w:w="709" w:type="dxa"/>
            <w:vAlign w:val="center"/>
          </w:tcPr>
          <w:p w14:paraId="365D9487"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25</w:t>
            </w:r>
          </w:p>
        </w:tc>
        <w:tc>
          <w:tcPr>
            <w:tcW w:w="709" w:type="dxa"/>
            <w:vAlign w:val="center"/>
          </w:tcPr>
          <w:p w14:paraId="3F17C78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25</w:t>
            </w:r>
          </w:p>
        </w:tc>
        <w:tc>
          <w:tcPr>
            <w:tcW w:w="709" w:type="dxa"/>
            <w:vAlign w:val="center"/>
          </w:tcPr>
          <w:p w14:paraId="0E4D45C8"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28</w:t>
            </w:r>
          </w:p>
        </w:tc>
        <w:tc>
          <w:tcPr>
            <w:tcW w:w="709" w:type="dxa"/>
            <w:vAlign w:val="center"/>
          </w:tcPr>
          <w:p w14:paraId="457AB9A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30</w:t>
            </w:r>
          </w:p>
        </w:tc>
      </w:tr>
      <w:tr w:rsidR="00A355D2" w:rsidRPr="00D66C64" w14:paraId="6DD7775D" w14:textId="77777777" w:rsidTr="00A355D2">
        <w:trPr>
          <w:jc w:val="center"/>
        </w:trPr>
        <w:tc>
          <w:tcPr>
            <w:tcW w:w="1134" w:type="dxa"/>
            <w:vMerge/>
          </w:tcPr>
          <w:p w14:paraId="768C1F98" w14:textId="77777777" w:rsidR="00A355D2" w:rsidRPr="00D66C64" w:rsidRDefault="00A355D2" w:rsidP="00A355D2">
            <w:pPr>
              <w:spacing w:before="60" w:after="0"/>
              <w:rPr>
                <w:rFonts w:ascii="Arial" w:hAnsi="Arial" w:cs="Arial"/>
                <w:sz w:val="18"/>
                <w:szCs w:val="18"/>
              </w:rPr>
            </w:pPr>
          </w:p>
        </w:tc>
        <w:tc>
          <w:tcPr>
            <w:tcW w:w="851" w:type="dxa"/>
            <w:vAlign w:val="center"/>
          </w:tcPr>
          <w:p w14:paraId="78A513E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IPv6</w:t>
            </w:r>
          </w:p>
        </w:tc>
        <w:tc>
          <w:tcPr>
            <w:tcW w:w="709" w:type="dxa"/>
            <w:vAlign w:val="center"/>
          </w:tcPr>
          <w:p w14:paraId="6FFAB2A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30</w:t>
            </w:r>
          </w:p>
        </w:tc>
        <w:tc>
          <w:tcPr>
            <w:tcW w:w="709" w:type="dxa"/>
            <w:vAlign w:val="center"/>
          </w:tcPr>
          <w:p w14:paraId="7FA3BF9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30</w:t>
            </w:r>
          </w:p>
        </w:tc>
        <w:tc>
          <w:tcPr>
            <w:tcW w:w="709" w:type="dxa"/>
            <w:vAlign w:val="center"/>
          </w:tcPr>
          <w:p w14:paraId="47FA4D3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31</w:t>
            </w:r>
          </w:p>
        </w:tc>
        <w:tc>
          <w:tcPr>
            <w:tcW w:w="709" w:type="dxa"/>
            <w:vAlign w:val="center"/>
          </w:tcPr>
          <w:p w14:paraId="687006F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32</w:t>
            </w:r>
          </w:p>
        </w:tc>
        <w:tc>
          <w:tcPr>
            <w:tcW w:w="709" w:type="dxa"/>
            <w:vAlign w:val="center"/>
          </w:tcPr>
          <w:p w14:paraId="2CC864D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33</w:t>
            </w:r>
          </w:p>
        </w:tc>
        <w:tc>
          <w:tcPr>
            <w:tcW w:w="709" w:type="dxa"/>
            <w:vAlign w:val="center"/>
          </w:tcPr>
          <w:p w14:paraId="1ED037B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33</w:t>
            </w:r>
          </w:p>
        </w:tc>
        <w:tc>
          <w:tcPr>
            <w:tcW w:w="709" w:type="dxa"/>
            <w:vAlign w:val="center"/>
          </w:tcPr>
          <w:p w14:paraId="34F5104A"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36</w:t>
            </w:r>
          </w:p>
        </w:tc>
        <w:tc>
          <w:tcPr>
            <w:tcW w:w="709" w:type="dxa"/>
            <w:vAlign w:val="center"/>
          </w:tcPr>
          <w:p w14:paraId="387EA6F3"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38</w:t>
            </w:r>
          </w:p>
        </w:tc>
      </w:tr>
    </w:tbl>
    <w:p w14:paraId="7E0B28BC" w14:textId="77777777" w:rsidR="00A355D2" w:rsidRPr="00D66C64" w:rsidRDefault="00A355D2" w:rsidP="00925185"/>
    <w:p w14:paraId="0D26C18A" w14:textId="77777777" w:rsidR="00A355D2" w:rsidRPr="00D66C64" w:rsidRDefault="00A355D2" w:rsidP="00A355D2">
      <w:pPr>
        <w:pStyle w:val="TH"/>
      </w:pPr>
      <w:r w:rsidRPr="00D66C64">
        <w:t>Table 6.</w:t>
      </w:r>
      <w:r w:rsidRPr="00D66C64">
        <w:rPr>
          <w:lang w:eastAsia="ko-KR"/>
        </w:rPr>
        <w:t>8</w:t>
      </w:r>
      <w:r w:rsidRPr="00D66C64">
        <w:t xml:space="preserve">: </w:t>
      </w:r>
      <w:r w:rsidRPr="00D66C64">
        <w:rPr>
          <w:lang w:eastAsia="ko-KR"/>
        </w:rPr>
        <w:t>b=AS for each codec mode of AMR-WB when ptime is 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51"/>
        <w:gridCol w:w="709"/>
        <w:gridCol w:w="709"/>
        <w:gridCol w:w="709"/>
        <w:gridCol w:w="709"/>
        <w:gridCol w:w="709"/>
        <w:gridCol w:w="709"/>
        <w:gridCol w:w="709"/>
        <w:gridCol w:w="709"/>
        <w:gridCol w:w="709"/>
      </w:tblGrid>
      <w:tr w:rsidR="00A355D2" w:rsidRPr="00D66C64" w14:paraId="4697AF46" w14:textId="77777777" w:rsidTr="00A355D2">
        <w:trPr>
          <w:jc w:val="center"/>
        </w:trPr>
        <w:tc>
          <w:tcPr>
            <w:tcW w:w="1985" w:type="dxa"/>
            <w:gridSpan w:val="2"/>
            <w:vMerge w:val="restart"/>
            <w:vAlign w:val="center"/>
          </w:tcPr>
          <w:p w14:paraId="22DB8DB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b/>
                <w:sz w:val="18"/>
                <w:szCs w:val="18"/>
              </w:rPr>
              <w:t>Payload format</w:t>
            </w:r>
          </w:p>
        </w:tc>
        <w:tc>
          <w:tcPr>
            <w:tcW w:w="6381" w:type="dxa"/>
            <w:gridSpan w:val="9"/>
            <w:vAlign w:val="center"/>
          </w:tcPr>
          <w:p w14:paraId="5BD99E38" w14:textId="77777777" w:rsidR="00A355D2" w:rsidRPr="00D66C64" w:rsidRDefault="00A355D2" w:rsidP="00A355D2">
            <w:pPr>
              <w:spacing w:before="60" w:after="0"/>
              <w:jc w:val="center"/>
              <w:rPr>
                <w:rFonts w:ascii="Arial" w:hAnsi="Arial" w:cs="Arial"/>
                <w:b/>
                <w:sz w:val="18"/>
                <w:szCs w:val="18"/>
              </w:rPr>
            </w:pPr>
            <w:r w:rsidRPr="00D66C64">
              <w:rPr>
                <w:rFonts w:ascii="Arial" w:hAnsi="Arial" w:cs="Arial"/>
                <w:b/>
                <w:sz w:val="18"/>
                <w:szCs w:val="18"/>
              </w:rPr>
              <w:t>Codec Mode</w:t>
            </w:r>
          </w:p>
        </w:tc>
      </w:tr>
      <w:tr w:rsidR="00A355D2" w:rsidRPr="00D66C64" w14:paraId="13B8F579" w14:textId="77777777" w:rsidTr="00A355D2">
        <w:trPr>
          <w:jc w:val="center"/>
        </w:trPr>
        <w:tc>
          <w:tcPr>
            <w:tcW w:w="1985" w:type="dxa"/>
            <w:gridSpan w:val="2"/>
            <w:vMerge/>
          </w:tcPr>
          <w:p w14:paraId="442BDD9B" w14:textId="77777777" w:rsidR="00A355D2" w:rsidRPr="00D66C64" w:rsidRDefault="00A355D2" w:rsidP="00A355D2">
            <w:pPr>
              <w:spacing w:before="60" w:after="0"/>
              <w:rPr>
                <w:rFonts w:ascii="Arial" w:hAnsi="Arial" w:cs="Arial"/>
                <w:sz w:val="18"/>
                <w:szCs w:val="18"/>
              </w:rPr>
            </w:pPr>
          </w:p>
        </w:tc>
        <w:tc>
          <w:tcPr>
            <w:tcW w:w="709" w:type="dxa"/>
            <w:vAlign w:val="center"/>
          </w:tcPr>
          <w:p w14:paraId="61E16098"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6.6</w:t>
            </w:r>
          </w:p>
        </w:tc>
        <w:tc>
          <w:tcPr>
            <w:tcW w:w="709" w:type="dxa"/>
            <w:vAlign w:val="center"/>
          </w:tcPr>
          <w:p w14:paraId="1E438688"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8.85</w:t>
            </w:r>
          </w:p>
        </w:tc>
        <w:tc>
          <w:tcPr>
            <w:tcW w:w="709" w:type="dxa"/>
            <w:vAlign w:val="center"/>
          </w:tcPr>
          <w:p w14:paraId="1F8CC4A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12.65</w:t>
            </w:r>
          </w:p>
        </w:tc>
        <w:tc>
          <w:tcPr>
            <w:tcW w:w="709" w:type="dxa"/>
            <w:vAlign w:val="center"/>
          </w:tcPr>
          <w:p w14:paraId="766226AB"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14.25</w:t>
            </w:r>
          </w:p>
        </w:tc>
        <w:tc>
          <w:tcPr>
            <w:tcW w:w="709" w:type="dxa"/>
            <w:vAlign w:val="center"/>
          </w:tcPr>
          <w:p w14:paraId="2E7257B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15.85</w:t>
            </w:r>
          </w:p>
        </w:tc>
        <w:tc>
          <w:tcPr>
            <w:tcW w:w="709" w:type="dxa"/>
            <w:vAlign w:val="center"/>
          </w:tcPr>
          <w:p w14:paraId="739B1EF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18.25</w:t>
            </w:r>
          </w:p>
        </w:tc>
        <w:tc>
          <w:tcPr>
            <w:tcW w:w="709" w:type="dxa"/>
            <w:vAlign w:val="center"/>
          </w:tcPr>
          <w:p w14:paraId="20FF67E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19.85</w:t>
            </w:r>
          </w:p>
        </w:tc>
        <w:tc>
          <w:tcPr>
            <w:tcW w:w="709" w:type="dxa"/>
            <w:vAlign w:val="center"/>
          </w:tcPr>
          <w:p w14:paraId="014307E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23.05</w:t>
            </w:r>
          </w:p>
        </w:tc>
        <w:tc>
          <w:tcPr>
            <w:tcW w:w="709" w:type="dxa"/>
            <w:vAlign w:val="center"/>
          </w:tcPr>
          <w:p w14:paraId="0392043B"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23.85</w:t>
            </w:r>
          </w:p>
        </w:tc>
      </w:tr>
      <w:tr w:rsidR="00A355D2" w:rsidRPr="00D66C64" w14:paraId="4E9F1D03" w14:textId="77777777" w:rsidTr="00A355D2">
        <w:trPr>
          <w:jc w:val="center"/>
        </w:trPr>
        <w:tc>
          <w:tcPr>
            <w:tcW w:w="1134" w:type="dxa"/>
            <w:vMerge w:val="restart"/>
            <w:vAlign w:val="center"/>
          </w:tcPr>
          <w:p w14:paraId="39ADDE1C" w14:textId="77777777" w:rsidR="00A355D2" w:rsidRPr="00D66C64" w:rsidRDefault="00A355D2" w:rsidP="00A355D2">
            <w:pPr>
              <w:spacing w:before="60" w:after="0"/>
              <w:jc w:val="both"/>
              <w:rPr>
                <w:rFonts w:ascii="Arial" w:hAnsi="Arial" w:cs="Arial"/>
                <w:sz w:val="18"/>
                <w:szCs w:val="18"/>
              </w:rPr>
            </w:pPr>
            <w:r w:rsidRPr="00D66C64">
              <w:rPr>
                <w:rFonts w:ascii="Arial" w:hAnsi="Arial" w:cs="Arial"/>
                <w:sz w:val="18"/>
                <w:szCs w:val="18"/>
              </w:rPr>
              <w:t>Bandwidth-efficient</w:t>
            </w:r>
          </w:p>
        </w:tc>
        <w:tc>
          <w:tcPr>
            <w:tcW w:w="851" w:type="dxa"/>
            <w:vAlign w:val="center"/>
          </w:tcPr>
          <w:p w14:paraId="5E2EA6C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IPv4</w:t>
            </w:r>
          </w:p>
        </w:tc>
        <w:tc>
          <w:tcPr>
            <w:tcW w:w="709" w:type="dxa"/>
            <w:vAlign w:val="center"/>
          </w:tcPr>
          <w:p w14:paraId="3EC00A36"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24</w:t>
            </w:r>
          </w:p>
        </w:tc>
        <w:tc>
          <w:tcPr>
            <w:tcW w:w="709" w:type="dxa"/>
            <w:vAlign w:val="center"/>
          </w:tcPr>
          <w:p w14:paraId="68549A1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26</w:t>
            </w:r>
          </w:p>
        </w:tc>
        <w:tc>
          <w:tcPr>
            <w:tcW w:w="709" w:type="dxa"/>
            <w:vAlign w:val="center"/>
          </w:tcPr>
          <w:p w14:paraId="10A995AB"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30</w:t>
            </w:r>
          </w:p>
        </w:tc>
        <w:tc>
          <w:tcPr>
            <w:tcW w:w="709" w:type="dxa"/>
            <w:vAlign w:val="center"/>
          </w:tcPr>
          <w:p w14:paraId="54DF850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31</w:t>
            </w:r>
          </w:p>
        </w:tc>
        <w:tc>
          <w:tcPr>
            <w:tcW w:w="709" w:type="dxa"/>
            <w:vAlign w:val="center"/>
          </w:tcPr>
          <w:p w14:paraId="1DFE66E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33</w:t>
            </w:r>
          </w:p>
        </w:tc>
        <w:tc>
          <w:tcPr>
            <w:tcW w:w="709" w:type="dxa"/>
            <w:vAlign w:val="center"/>
          </w:tcPr>
          <w:p w14:paraId="43BFA40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35</w:t>
            </w:r>
          </w:p>
        </w:tc>
        <w:tc>
          <w:tcPr>
            <w:tcW w:w="709" w:type="dxa"/>
            <w:vAlign w:val="center"/>
          </w:tcPr>
          <w:p w14:paraId="2A05A6F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37</w:t>
            </w:r>
          </w:p>
        </w:tc>
        <w:tc>
          <w:tcPr>
            <w:tcW w:w="709" w:type="dxa"/>
            <w:vAlign w:val="center"/>
          </w:tcPr>
          <w:p w14:paraId="35E44C6B"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40</w:t>
            </w:r>
          </w:p>
        </w:tc>
        <w:tc>
          <w:tcPr>
            <w:tcW w:w="709" w:type="dxa"/>
            <w:vAlign w:val="center"/>
          </w:tcPr>
          <w:p w14:paraId="12547F2A"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41</w:t>
            </w:r>
          </w:p>
        </w:tc>
      </w:tr>
      <w:tr w:rsidR="00A355D2" w:rsidRPr="00D66C64" w14:paraId="78B370A9" w14:textId="77777777" w:rsidTr="00A355D2">
        <w:trPr>
          <w:jc w:val="center"/>
        </w:trPr>
        <w:tc>
          <w:tcPr>
            <w:tcW w:w="1134" w:type="dxa"/>
            <w:vMerge/>
            <w:vAlign w:val="center"/>
          </w:tcPr>
          <w:p w14:paraId="4928E31E" w14:textId="77777777" w:rsidR="00A355D2" w:rsidRPr="00D66C64" w:rsidRDefault="00A355D2" w:rsidP="00A355D2">
            <w:pPr>
              <w:spacing w:before="60" w:after="0"/>
              <w:jc w:val="both"/>
              <w:rPr>
                <w:rFonts w:ascii="Arial" w:hAnsi="Arial" w:cs="Arial"/>
                <w:sz w:val="18"/>
                <w:szCs w:val="18"/>
              </w:rPr>
            </w:pPr>
          </w:p>
        </w:tc>
        <w:tc>
          <w:tcPr>
            <w:tcW w:w="851" w:type="dxa"/>
            <w:vAlign w:val="center"/>
          </w:tcPr>
          <w:p w14:paraId="409DC65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IPv6</w:t>
            </w:r>
          </w:p>
        </w:tc>
        <w:tc>
          <w:tcPr>
            <w:tcW w:w="709" w:type="dxa"/>
            <w:vAlign w:val="center"/>
          </w:tcPr>
          <w:p w14:paraId="7FD0077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32</w:t>
            </w:r>
          </w:p>
        </w:tc>
        <w:tc>
          <w:tcPr>
            <w:tcW w:w="709" w:type="dxa"/>
            <w:vAlign w:val="center"/>
          </w:tcPr>
          <w:p w14:paraId="6ABC7CEF"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34</w:t>
            </w:r>
          </w:p>
        </w:tc>
        <w:tc>
          <w:tcPr>
            <w:tcW w:w="709" w:type="dxa"/>
            <w:vAlign w:val="center"/>
          </w:tcPr>
          <w:p w14:paraId="5C11C8F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38</w:t>
            </w:r>
          </w:p>
        </w:tc>
        <w:tc>
          <w:tcPr>
            <w:tcW w:w="709" w:type="dxa"/>
            <w:vAlign w:val="center"/>
          </w:tcPr>
          <w:p w14:paraId="3156C9E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39</w:t>
            </w:r>
          </w:p>
        </w:tc>
        <w:tc>
          <w:tcPr>
            <w:tcW w:w="709" w:type="dxa"/>
            <w:vAlign w:val="center"/>
          </w:tcPr>
          <w:p w14:paraId="698B67AC"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41</w:t>
            </w:r>
          </w:p>
        </w:tc>
        <w:tc>
          <w:tcPr>
            <w:tcW w:w="709" w:type="dxa"/>
            <w:vAlign w:val="center"/>
          </w:tcPr>
          <w:p w14:paraId="24150E66"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43</w:t>
            </w:r>
          </w:p>
        </w:tc>
        <w:tc>
          <w:tcPr>
            <w:tcW w:w="709" w:type="dxa"/>
            <w:vAlign w:val="center"/>
          </w:tcPr>
          <w:p w14:paraId="56D61B85"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45</w:t>
            </w:r>
          </w:p>
        </w:tc>
        <w:tc>
          <w:tcPr>
            <w:tcW w:w="709" w:type="dxa"/>
            <w:vAlign w:val="center"/>
          </w:tcPr>
          <w:p w14:paraId="6EEAAD8E"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48</w:t>
            </w:r>
          </w:p>
        </w:tc>
        <w:tc>
          <w:tcPr>
            <w:tcW w:w="709" w:type="dxa"/>
            <w:vAlign w:val="center"/>
          </w:tcPr>
          <w:p w14:paraId="3C11248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49</w:t>
            </w:r>
          </w:p>
        </w:tc>
      </w:tr>
      <w:tr w:rsidR="00A355D2" w:rsidRPr="00D66C64" w14:paraId="7D0D5740" w14:textId="77777777" w:rsidTr="00A355D2">
        <w:trPr>
          <w:jc w:val="center"/>
        </w:trPr>
        <w:tc>
          <w:tcPr>
            <w:tcW w:w="1134" w:type="dxa"/>
            <w:vMerge w:val="restart"/>
            <w:vAlign w:val="center"/>
          </w:tcPr>
          <w:p w14:paraId="16F5FBE2" w14:textId="77777777" w:rsidR="00A355D2" w:rsidRPr="00D66C64" w:rsidRDefault="00A355D2" w:rsidP="00A355D2">
            <w:pPr>
              <w:spacing w:before="60" w:after="0"/>
              <w:jc w:val="both"/>
              <w:rPr>
                <w:rFonts w:ascii="Arial" w:hAnsi="Arial" w:cs="Arial"/>
                <w:sz w:val="18"/>
                <w:szCs w:val="18"/>
              </w:rPr>
            </w:pPr>
            <w:r w:rsidRPr="00D66C64">
              <w:rPr>
                <w:rFonts w:ascii="Arial" w:hAnsi="Arial" w:cs="Arial"/>
                <w:sz w:val="18"/>
                <w:szCs w:val="18"/>
              </w:rPr>
              <w:t>Octet-aligned</w:t>
            </w:r>
          </w:p>
        </w:tc>
        <w:tc>
          <w:tcPr>
            <w:tcW w:w="851" w:type="dxa"/>
            <w:vAlign w:val="center"/>
          </w:tcPr>
          <w:p w14:paraId="75CCC39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IPv4</w:t>
            </w:r>
          </w:p>
        </w:tc>
        <w:tc>
          <w:tcPr>
            <w:tcW w:w="709" w:type="dxa"/>
            <w:vAlign w:val="center"/>
          </w:tcPr>
          <w:p w14:paraId="4B77BA4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24</w:t>
            </w:r>
          </w:p>
        </w:tc>
        <w:tc>
          <w:tcPr>
            <w:tcW w:w="709" w:type="dxa"/>
            <w:vAlign w:val="center"/>
          </w:tcPr>
          <w:p w14:paraId="4B3190DA"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26</w:t>
            </w:r>
          </w:p>
        </w:tc>
        <w:tc>
          <w:tcPr>
            <w:tcW w:w="709" w:type="dxa"/>
            <w:vAlign w:val="center"/>
          </w:tcPr>
          <w:p w14:paraId="478EE658"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30</w:t>
            </w:r>
          </w:p>
        </w:tc>
        <w:tc>
          <w:tcPr>
            <w:tcW w:w="709" w:type="dxa"/>
            <w:vAlign w:val="center"/>
          </w:tcPr>
          <w:p w14:paraId="50278E1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32</w:t>
            </w:r>
          </w:p>
        </w:tc>
        <w:tc>
          <w:tcPr>
            <w:tcW w:w="709" w:type="dxa"/>
            <w:vAlign w:val="center"/>
          </w:tcPr>
          <w:p w14:paraId="188202B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33</w:t>
            </w:r>
          </w:p>
        </w:tc>
        <w:tc>
          <w:tcPr>
            <w:tcW w:w="709" w:type="dxa"/>
            <w:vAlign w:val="center"/>
          </w:tcPr>
          <w:p w14:paraId="4EADCB9D"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36</w:t>
            </w:r>
          </w:p>
        </w:tc>
        <w:tc>
          <w:tcPr>
            <w:tcW w:w="709" w:type="dxa"/>
            <w:vAlign w:val="center"/>
          </w:tcPr>
          <w:p w14:paraId="7C693048"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37</w:t>
            </w:r>
          </w:p>
        </w:tc>
        <w:tc>
          <w:tcPr>
            <w:tcW w:w="709" w:type="dxa"/>
            <w:vAlign w:val="center"/>
          </w:tcPr>
          <w:p w14:paraId="6A6E29B9"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40</w:t>
            </w:r>
          </w:p>
        </w:tc>
        <w:tc>
          <w:tcPr>
            <w:tcW w:w="709" w:type="dxa"/>
            <w:vAlign w:val="center"/>
          </w:tcPr>
          <w:p w14:paraId="1F4389E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41</w:t>
            </w:r>
          </w:p>
        </w:tc>
      </w:tr>
      <w:tr w:rsidR="00A355D2" w:rsidRPr="00D66C64" w14:paraId="3A637BF3" w14:textId="77777777" w:rsidTr="00A355D2">
        <w:trPr>
          <w:jc w:val="center"/>
        </w:trPr>
        <w:tc>
          <w:tcPr>
            <w:tcW w:w="1134" w:type="dxa"/>
            <w:vMerge/>
          </w:tcPr>
          <w:p w14:paraId="03D91C47" w14:textId="77777777" w:rsidR="00A355D2" w:rsidRPr="00D66C64" w:rsidRDefault="00A355D2" w:rsidP="00A355D2">
            <w:pPr>
              <w:spacing w:before="60" w:after="0"/>
              <w:rPr>
                <w:rFonts w:ascii="Arial" w:hAnsi="Arial" w:cs="Arial"/>
                <w:sz w:val="18"/>
                <w:szCs w:val="18"/>
              </w:rPr>
            </w:pPr>
          </w:p>
        </w:tc>
        <w:tc>
          <w:tcPr>
            <w:tcW w:w="851" w:type="dxa"/>
            <w:vAlign w:val="center"/>
          </w:tcPr>
          <w:p w14:paraId="3B1E842B"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IPv6</w:t>
            </w:r>
          </w:p>
        </w:tc>
        <w:tc>
          <w:tcPr>
            <w:tcW w:w="709" w:type="dxa"/>
            <w:vAlign w:val="center"/>
          </w:tcPr>
          <w:p w14:paraId="1CC13E30"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32</w:t>
            </w:r>
          </w:p>
        </w:tc>
        <w:tc>
          <w:tcPr>
            <w:tcW w:w="709" w:type="dxa"/>
            <w:vAlign w:val="center"/>
          </w:tcPr>
          <w:p w14:paraId="3C7B85BD"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34</w:t>
            </w:r>
          </w:p>
        </w:tc>
        <w:tc>
          <w:tcPr>
            <w:tcW w:w="709" w:type="dxa"/>
            <w:vAlign w:val="center"/>
          </w:tcPr>
          <w:p w14:paraId="69C6766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38</w:t>
            </w:r>
          </w:p>
        </w:tc>
        <w:tc>
          <w:tcPr>
            <w:tcW w:w="709" w:type="dxa"/>
            <w:vAlign w:val="center"/>
          </w:tcPr>
          <w:p w14:paraId="7DB8557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40</w:t>
            </w:r>
          </w:p>
        </w:tc>
        <w:tc>
          <w:tcPr>
            <w:tcW w:w="709" w:type="dxa"/>
            <w:vAlign w:val="center"/>
          </w:tcPr>
          <w:p w14:paraId="23B34AC3"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41</w:t>
            </w:r>
          </w:p>
        </w:tc>
        <w:tc>
          <w:tcPr>
            <w:tcW w:w="709" w:type="dxa"/>
            <w:vAlign w:val="center"/>
          </w:tcPr>
          <w:p w14:paraId="3047EBFD"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44</w:t>
            </w:r>
          </w:p>
        </w:tc>
        <w:tc>
          <w:tcPr>
            <w:tcW w:w="709" w:type="dxa"/>
            <w:vAlign w:val="center"/>
          </w:tcPr>
          <w:p w14:paraId="523517E2"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45</w:t>
            </w:r>
          </w:p>
        </w:tc>
        <w:tc>
          <w:tcPr>
            <w:tcW w:w="709" w:type="dxa"/>
            <w:vAlign w:val="center"/>
          </w:tcPr>
          <w:p w14:paraId="59E2242C"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48</w:t>
            </w:r>
          </w:p>
        </w:tc>
        <w:tc>
          <w:tcPr>
            <w:tcW w:w="709" w:type="dxa"/>
            <w:vAlign w:val="center"/>
          </w:tcPr>
          <w:p w14:paraId="53929B7A"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49</w:t>
            </w:r>
          </w:p>
        </w:tc>
      </w:tr>
    </w:tbl>
    <w:p w14:paraId="1596F0F2" w14:textId="77777777" w:rsidR="00A355D2" w:rsidRPr="00D66C64" w:rsidRDefault="00A355D2" w:rsidP="00925185"/>
    <w:p w14:paraId="5AA63B52" w14:textId="77777777" w:rsidR="00A355D2" w:rsidRPr="00D66C64" w:rsidRDefault="00A355D2" w:rsidP="00A355D2">
      <w:pPr>
        <w:pStyle w:val="TH"/>
      </w:pPr>
      <w:r w:rsidRPr="00D66C64">
        <w:t>Table 6.</w:t>
      </w:r>
      <w:r w:rsidRPr="00D66C64">
        <w:rPr>
          <w:lang w:eastAsia="ko-KR"/>
        </w:rPr>
        <w:t>9</w:t>
      </w:r>
      <w:r w:rsidRPr="00D66C64">
        <w:t xml:space="preserve">: </w:t>
      </w:r>
      <w:r w:rsidRPr="00D66C64">
        <w:rPr>
          <w:lang w:eastAsia="ko-KR"/>
        </w:rPr>
        <w:t>b=AS for each bit-rate of EVS Primary mode when ptime is 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41"/>
        <w:gridCol w:w="613"/>
        <w:gridCol w:w="613"/>
        <w:gridCol w:w="613"/>
        <w:gridCol w:w="614"/>
        <w:gridCol w:w="613"/>
        <w:gridCol w:w="613"/>
        <w:gridCol w:w="613"/>
        <w:gridCol w:w="614"/>
        <w:gridCol w:w="613"/>
        <w:gridCol w:w="613"/>
        <w:gridCol w:w="614"/>
      </w:tblGrid>
      <w:tr w:rsidR="00A355D2" w:rsidRPr="00D66C64" w14:paraId="7EE9767C" w14:textId="77777777" w:rsidTr="00A355D2">
        <w:trPr>
          <w:jc w:val="center"/>
        </w:trPr>
        <w:tc>
          <w:tcPr>
            <w:tcW w:w="1883" w:type="dxa"/>
            <w:gridSpan w:val="2"/>
            <w:vMerge w:val="restart"/>
            <w:vAlign w:val="center"/>
          </w:tcPr>
          <w:p w14:paraId="363E969A" w14:textId="77777777" w:rsidR="00A355D2" w:rsidRPr="00D66C64" w:rsidRDefault="00A355D2" w:rsidP="00A355D2">
            <w:pPr>
              <w:spacing w:before="60" w:after="0"/>
              <w:jc w:val="center"/>
              <w:rPr>
                <w:rFonts w:ascii="Arial" w:hAnsi="Arial" w:cs="Arial"/>
                <w:b/>
                <w:sz w:val="18"/>
                <w:szCs w:val="18"/>
              </w:rPr>
            </w:pPr>
            <w:r w:rsidRPr="00D66C64">
              <w:rPr>
                <w:rFonts w:ascii="Arial" w:hAnsi="Arial" w:cs="Arial"/>
                <w:b/>
                <w:sz w:val="18"/>
                <w:szCs w:val="18"/>
              </w:rPr>
              <w:t>Payload format</w:t>
            </w:r>
          </w:p>
        </w:tc>
        <w:tc>
          <w:tcPr>
            <w:tcW w:w="6746" w:type="dxa"/>
            <w:gridSpan w:val="11"/>
            <w:vAlign w:val="center"/>
          </w:tcPr>
          <w:p w14:paraId="1A24554F" w14:textId="77777777" w:rsidR="00A355D2" w:rsidRPr="00D66C64" w:rsidRDefault="00A355D2" w:rsidP="00A355D2">
            <w:pPr>
              <w:spacing w:before="60" w:after="0"/>
              <w:jc w:val="center"/>
              <w:rPr>
                <w:rFonts w:ascii="Arial" w:hAnsi="Arial" w:cs="Arial"/>
                <w:b/>
                <w:sz w:val="18"/>
                <w:szCs w:val="18"/>
              </w:rPr>
            </w:pPr>
            <w:r w:rsidRPr="00D66C64">
              <w:rPr>
                <w:rFonts w:ascii="Arial" w:hAnsi="Arial" w:cs="Arial"/>
                <w:b/>
                <w:sz w:val="18"/>
                <w:szCs w:val="18"/>
              </w:rPr>
              <w:t>Bit-rate</w:t>
            </w:r>
          </w:p>
        </w:tc>
      </w:tr>
      <w:tr w:rsidR="00A355D2" w:rsidRPr="00D66C64" w14:paraId="271C2338" w14:textId="77777777" w:rsidTr="00A355D2">
        <w:trPr>
          <w:jc w:val="center"/>
        </w:trPr>
        <w:tc>
          <w:tcPr>
            <w:tcW w:w="1883" w:type="dxa"/>
            <w:gridSpan w:val="2"/>
            <w:vMerge/>
          </w:tcPr>
          <w:p w14:paraId="5D737B7D" w14:textId="77777777" w:rsidR="00A355D2" w:rsidRPr="00D66C64" w:rsidRDefault="00A355D2" w:rsidP="00A355D2">
            <w:pPr>
              <w:spacing w:before="60" w:after="0"/>
              <w:jc w:val="center"/>
              <w:rPr>
                <w:rFonts w:ascii="Arial" w:hAnsi="Arial" w:cs="Arial"/>
                <w:sz w:val="18"/>
                <w:szCs w:val="18"/>
              </w:rPr>
            </w:pPr>
          </w:p>
        </w:tc>
        <w:tc>
          <w:tcPr>
            <w:tcW w:w="613" w:type="dxa"/>
            <w:vAlign w:val="center"/>
          </w:tcPr>
          <w:p w14:paraId="325561C6"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7.2</w:t>
            </w:r>
          </w:p>
        </w:tc>
        <w:tc>
          <w:tcPr>
            <w:tcW w:w="613" w:type="dxa"/>
            <w:vAlign w:val="center"/>
          </w:tcPr>
          <w:p w14:paraId="1094A9F8"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8</w:t>
            </w:r>
          </w:p>
        </w:tc>
        <w:tc>
          <w:tcPr>
            <w:tcW w:w="613" w:type="dxa"/>
            <w:vAlign w:val="center"/>
          </w:tcPr>
          <w:p w14:paraId="32495C0C"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9.6</w:t>
            </w:r>
          </w:p>
        </w:tc>
        <w:tc>
          <w:tcPr>
            <w:tcW w:w="614" w:type="dxa"/>
            <w:vAlign w:val="center"/>
          </w:tcPr>
          <w:p w14:paraId="435D00BD"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13.2</w:t>
            </w:r>
          </w:p>
        </w:tc>
        <w:tc>
          <w:tcPr>
            <w:tcW w:w="613" w:type="dxa"/>
            <w:vAlign w:val="center"/>
          </w:tcPr>
          <w:p w14:paraId="61F23E55"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16.4</w:t>
            </w:r>
          </w:p>
        </w:tc>
        <w:tc>
          <w:tcPr>
            <w:tcW w:w="613" w:type="dxa"/>
            <w:vAlign w:val="center"/>
          </w:tcPr>
          <w:p w14:paraId="254E1D65"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24.4</w:t>
            </w:r>
          </w:p>
        </w:tc>
        <w:tc>
          <w:tcPr>
            <w:tcW w:w="613" w:type="dxa"/>
            <w:vAlign w:val="center"/>
          </w:tcPr>
          <w:p w14:paraId="40CA6F5A"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32</w:t>
            </w:r>
          </w:p>
        </w:tc>
        <w:tc>
          <w:tcPr>
            <w:tcW w:w="614" w:type="dxa"/>
          </w:tcPr>
          <w:p w14:paraId="311EAA5C"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48</w:t>
            </w:r>
          </w:p>
        </w:tc>
        <w:tc>
          <w:tcPr>
            <w:tcW w:w="613" w:type="dxa"/>
          </w:tcPr>
          <w:p w14:paraId="007A5D06"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64</w:t>
            </w:r>
          </w:p>
        </w:tc>
        <w:tc>
          <w:tcPr>
            <w:tcW w:w="613" w:type="dxa"/>
          </w:tcPr>
          <w:p w14:paraId="714F5B3C"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96</w:t>
            </w:r>
          </w:p>
        </w:tc>
        <w:tc>
          <w:tcPr>
            <w:tcW w:w="614" w:type="dxa"/>
          </w:tcPr>
          <w:p w14:paraId="0C6C0583"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128</w:t>
            </w:r>
          </w:p>
        </w:tc>
      </w:tr>
      <w:tr w:rsidR="00A355D2" w:rsidRPr="00D66C64" w14:paraId="75A75141" w14:textId="77777777" w:rsidTr="00A355D2">
        <w:trPr>
          <w:trHeight w:val="136"/>
          <w:jc w:val="center"/>
        </w:trPr>
        <w:tc>
          <w:tcPr>
            <w:tcW w:w="1242" w:type="dxa"/>
            <w:vMerge w:val="restart"/>
            <w:vAlign w:val="center"/>
          </w:tcPr>
          <w:p w14:paraId="7D7FF0C2" w14:textId="77777777" w:rsidR="00A355D2" w:rsidRPr="00D66C64" w:rsidRDefault="00A355D2" w:rsidP="00A355D2">
            <w:pPr>
              <w:spacing w:before="60" w:after="0"/>
              <w:jc w:val="center"/>
              <w:rPr>
                <w:rFonts w:ascii="Arial" w:hAnsi="Arial" w:cs="Arial"/>
                <w:sz w:val="18"/>
                <w:szCs w:val="18"/>
                <w:lang w:eastAsia="ko-KR"/>
              </w:rPr>
            </w:pPr>
            <w:r w:rsidRPr="00D66C64">
              <w:rPr>
                <w:rFonts w:ascii="Arial" w:hAnsi="Arial" w:cs="Arial"/>
                <w:sz w:val="18"/>
                <w:szCs w:val="18"/>
                <w:lang w:eastAsia="ko-KR"/>
              </w:rPr>
              <w:t>Header-full</w:t>
            </w:r>
          </w:p>
        </w:tc>
        <w:tc>
          <w:tcPr>
            <w:tcW w:w="641" w:type="dxa"/>
            <w:vAlign w:val="center"/>
          </w:tcPr>
          <w:p w14:paraId="30444561"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IPv4</w:t>
            </w:r>
          </w:p>
        </w:tc>
        <w:tc>
          <w:tcPr>
            <w:tcW w:w="613" w:type="dxa"/>
            <w:vAlign w:val="center"/>
          </w:tcPr>
          <w:p w14:paraId="46265A4D"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24</w:t>
            </w:r>
          </w:p>
        </w:tc>
        <w:tc>
          <w:tcPr>
            <w:tcW w:w="613" w:type="dxa"/>
            <w:vAlign w:val="center"/>
          </w:tcPr>
          <w:p w14:paraId="4863216D"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25</w:t>
            </w:r>
          </w:p>
        </w:tc>
        <w:tc>
          <w:tcPr>
            <w:tcW w:w="613" w:type="dxa"/>
            <w:vAlign w:val="center"/>
          </w:tcPr>
          <w:p w14:paraId="1E062A31"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27</w:t>
            </w:r>
          </w:p>
        </w:tc>
        <w:tc>
          <w:tcPr>
            <w:tcW w:w="614" w:type="dxa"/>
            <w:vAlign w:val="center"/>
          </w:tcPr>
          <w:p w14:paraId="6D8D5A3D"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30</w:t>
            </w:r>
          </w:p>
        </w:tc>
        <w:tc>
          <w:tcPr>
            <w:tcW w:w="613" w:type="dxa"/>
            <w:vAlign w:val="center"/>
          </w:tcPr>
          <w:p w14:paraId="62CBB817"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34</w:t>
            </w:r>
          </w:p>
        </w:tc>
        <w:tc>
          <w:tcPr>
            <w:tcW w:w="613" w:type="dxa"/>
            <w:vAlign w:val="center"/>
          </w:tcPr>
          <w:p w14:paraId="3C6233C8"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42</w:t>
            </w:r>
          </w:p>
        </w:tc>
        <w:tc>
          <w:tcPr>
            <w:tcW w:w="613" w:type="dxa"/>
            <w:vAlign w:val="center"/>
          </w:tcPr>
          <w:p w14:paraId="1E6948F0"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49</w:t>
            </w:r>
          </w:p>
        </w:tc>
        <w:tc>
          <w:tcPr>
            <w:tcW w:w="614" w:type="dxa"/>
            <w:vAlign w:val="center"/>
          </w:tcPr>
          <w:p w14:paraId="481FEB64"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65</w:t>
            </w:r>
          </w:p>
        </w:tc>
        <w:tc>
          <w:tcPr>
            <w:tcW w:w="613" w:type="dxa"/>
            <w:vAlign w:val="center"/>
          </w:tcPr>
          <w:p w14:paraId="0B962AC1"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81</w:t>
            </w:r>
          </w:p>
        </w:tc>
        <w:tc>
          <w:tcPr>
            <w:tcW w:w="613" w:type="dxa"/>
            <w:vAlign w:val="center"/>
          </w:tcPr>
          <w:p w14:paraId="1AF2F646"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113</w:t>
            </w:r>
          </w:p>
        </w:tc>
        <w:tc>
          <w:tcPr>
            <w:tcW w:w="614" w:type="dxa"/>
            <w:vAlign w:val="center"/>
          </w:tcPr>
          <w:p w14:paraId="75DE8BD5"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145</w:t>
            </w:r>
          </w:p>
        </w:tc>
      </w:tr>
      <w:tr w:rsidR="00A355D2" w:rsidRPr="00D66C64" w14:paraId="412207F6" w14:textId="77777777" w:rsidTr="00A355D2">
        <w:trPr>
          <w:trHeight w:val="136"/>
          <w:jc w:val="center"/>
        </w:trPr>
        <w:tc>
          <w:tcPr>
            <w:tcW w:w="1242" w:type="dxa"/>
            <w:vMerge/>
            <w:vAlign w:val="center"/>
          </w:tcPr>
          <w:p w14:paraId="2EE51397" w14:textId="77777777" w:rsidR="00A355D2" w:rsidRPr="00D66C64" w:rsidRDefault="00A355D2" w:rsidP="00A355D2">
            <w:pPr>
              <w:spacing w:before="60" w:after="0"/>
              <w:rPr>
                <w:rFonts w:ascii="Arial" w:hAnsi="Arial" w:cs="Arial"/>
                <w:sz w:val="18"/>
                <w:szCs w:val="18"/>
              </w:rPr>
            </w:pPr>
          </w:p>
        </w:tc>
        <w:tc>
          <w:tcPr>
            <w:tcW w:w="641" w:type="dxa"/>
            <w:vAlign w:val="center"/>
          </w:tcPr>
          <w:p w14:paraId="252D4DC4" w14:textId="77777777" w:rsidR="00A355D2" w:rsidRPr="00D66C64" w:rsidRDefault="00A355D2" w:rsidP="00A355D2">
            <w:pPr>
              <w:spacing w:before="60" w:after="0"/>
              <w:jc w:val="center"/>
              <w:rPr>
                <w:rFonts w:ascii="Arial" w:hAnsi="Arial" w:cs="Arial"/>
                <w:sz w:val="18"/>
                <w:szCs w:val="18"/>
              </w:rPr>
            </w:pPr>
            <w:r w:rsidRPr="00D66C64">
              <w:rPr>
                <w:rFonts w:ascii="Arial" w:hAnsi="Arial" w:cs="Arial"/>
                <w:sz w:val="18"/>
                <w:szCs w:val="18"/>
              </w:rPr>
              <w:t>IPv6</w:t>
            </w:r>
          </w:p>
        </w:tc>
        <w:tc>
          <w:tcPr>
            <w:tcW w:w="613" w:type="dxa"/>
            <w:vAlign w:val="center"/>
          </w:tcPr>
          <w:p w14:paraId="560D1DBC"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32</w:t>
            </w:r>
          </w:p>
        </w:tc>
        <w:tc>
          <w:tcPr>
            <w:tcW w:w="613" w:type="dxa"/>
            <w:vAlign w:val="center"/>
          </w:tcPr>
          <w:p w14:paraId="503AA4B7"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33</w:t>
            </w:r>
          </w:p>
        </w:tc>
        <w:tc>
          <w:tcPr>
            <w:tcW w:w="613" w:type="dxa"/>
            <w:vAlign w:val="center"/>
          </w:tcPr>
          <w:p w14:paraId="74CDDE23"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35</w:t>
            </w:r>
          </w:p>
        </w:tc>
        <w:tc>
          <w:tcPr>
            <w:tcW w:w="614" w:type="dxa"/>
            <w:vAlign w:val="center"/>
          </w:tcPr>
          <w:p w14:paraId="18CFE6DE"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38</w:t>
            </w:r>
          </w:p>
        </w:tc>
        <w:tc>
          <w:tcPr>
            <w:tcW w:w="613" w:type="dxa"/>
            <w:vAlign w:val="center"/>
          </w:tcPr>
          <w:p w14:paraId="7AD899C1"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42</w:t>
            </w:r>
          </w:p>
        </w:tc>
        <w:tc>
          <w:tcPr>
            <w:tcW w:w="613" w:type="dxa"/>
            <w:vAlign w:val="center"/>
          </w:tcPr>
          <w:p w14:paraId="628F6969"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50</w:t>
            </w:r>
          </w:p>
        </w:tc>
        <w:tc>
          <w:tcPr>
            <w:tcW w:w="613" w:type="dxa"/>
            <w:vAlign w:val="center"/>
          </w:tcPr>
          <w:p w14:paraId="32CBDB5B"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57</w:t>
            </w:r>
          </w:p>
        </w:tc>
        <w:tc>
          <w:tcPr>
            <w:tcW w:w="614" w:type="dxa"/>
            <w:vAlign w:val="center"/>
          </w:tcPr>
          <w:p w14:paraId="51AAEF59"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73</w:t>
            </w:r>
          </w:p>
        </w:tc>
        <w:tc>
          <w:tcPr>
            <w:tcW w:w="613" w:type="dxa"/>
            <w:vAlign w:val="center"/>
          </w:tcPr>
          <w:p w14:paraId="25AD1980"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89</w:t>
            </w:r>
          </w:p>
        </w:tc>
        <w:tc>
          <w:tcPr>
            <w:tcW w:w="613" w:type="dxa"/>
            <w:vAlign w:val="center"/>
          </w:tcPr>
          <w:p w14:paraId="7CB81A1D"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121</w:t>
            </w:r>
          </w:p>
        </w:tc>
        <w:tc>
          <w:tcPr>
            <w:tcW w:w="614" w:type="dxa"/>
            <w:vAlign w:val="center"/>
          </w:tcPr>
          <w:p w14:paraId="3DCEC9D7" w14:textId="77777777" w:rsidR="00A355D2" w:rsidRPr="00D66C64" w:rsidRDefault="00A355D2" w:rsidP="00A355D2">
            <w:pPr>
              <w:widowControl w:val="0"/>
              <w:wordWrap w:val="0"/>
              <w:spacing w:before="60" w:after="0" w:line="276" w:lineRule="auto"/>
              <w:jc w:val="center"/>
              <w:rPr>
                <w:rFonts w:ascii="Arial" w:hAnsi="Arial" w:cs="Arial"/>
                <w:color w:val="000000"/>
                <w:kern w:val="2"/>
                <w:sz w:val="18"/>
                <w:szCs w:val="18"/>
                <w:lang w:eastAsia="ko-KR"/>
              </w:rPr>
            </w:pPr>
            <w:r w:rsidRPr="00D66C64">
              <w:rPr>
                <w:rFonts w:ascii="Arial" w:hAnsi="Arial" w:cs="Arial"/>
                <w:color w:val="000000"/>
                <w:kern w:val="2"/>
                <w:sz w:val="18"/>
                <w:szCs w:val="18"/>
                <w:lang w:eastAsia="ko-KR"/>
              </w:rPr>
              <w:t>153</w:t>
            </w:r>
          </w:p>
        </w:tc>
      </w:tr>
    </w:tbl>
    <w:p w14:paraId="51982D73" w14:textId="77777777" w:rsidR="00A355D2" w:rsidRPr="00D66C64" w:rsidRDefault="00A355D2" w:rsidP="00925185"/>
    <w:p w14:paraId="561480BF" w14:textId="77777777" w:rsidR="00A355D2" w:rsidRPr="00D66C64" w:rsidRDefault="00A355D2" w:rsidP="00925185">
      <w:pPr>
        <w:pStyle w:val="H6"/>
        <w:rPr>
          <w:rFonts w:eastAsia="MS Gothic"/>
        </w:rPr>
      </w:pPr>
      <w:r w:rsidRPr="00D66C64">
        <w:rPr>
          <w:rFonts w:eastAsia="MS Gothic"/>
        </w:rPr>
        <w:t>7.19.3</w:t>
      </w:r>
      <w:r w:rsidRPr="00D66C64">
        <w:rPr>
          <w:rFonts w:eastAsia="MS Gothic"/>
        </w:rPr>
        <w:tab/>
        <w:t>Test description</w:t>
      </w:r>
    </w:p>
    <w:p w14:paraId="6B9C15C5" w14:textId="77777777" w:rsidR="00A355D2" w:rsidRPr="00D66C64" w:rsidRDefault="00A355D2" w:rsidP="00925185">
      <w:pPr>
        <w:pStyle w:val="H6"/>
      </w:pPr>
      <w:r w:rsidRPr="00D66C64">
        <w:t>7.19.3.1</w:t>
      </w:r>
      <w:r w:rsidRPr="00D66C64">
        <w:tab/>
        <w:t>Pre-test conditions</w:t>
      </w:r>
    </w:p>
    <w:p w14:paraId="5DFC2678" w14:textId="77777777" w:rsidR="00A355D2" w:rsidRPr="00D66C64" w:rsidRDefault="00A355D2" w:rsidP="00A355D2">
      <w:pPr>
        <w:pStyle w:val="H6"/>
        <w:rPr>
          <w:rFonts w:cs="Arial"/>
        </w:rPr>
      </w:pPr>
      <w:r w:rsidRPr="00D66C64">
        <w:rPr>
          <w:rFonts w:cs="Arial"/>
        </w:rPr>
        <w:t>System Simulator:</w:t>
      </w:r>
    </w:p>
    <w:p w14:paraId="2D5CA5D5" w14:textId="77777777" w:rsidR="00A355D2" w:rsidRPr="00D66C64" w:rsidRDefault="00A355D2" w:rsidP="00A355D2">
      <w:pPr>
        <w:pStyle w:val="B10"/>
      </w:pPr>
      <w:r w:rsidRPr="00D66C64">
        <w:t>-</w:t>
      </w:r>
      <w:r w:rsidRPr="00D66C64">
        <w:tab/>
        <w:t>1 NR Cell connected to 5GC, default parameters.</w:t>
      </w:r>
    </w:p>
    <w:p w14:paraId="5652A6DB" w14:textId="77777777" w:rsidR="00A355D2" w:rsidRPr="00D66C64" w:rsidRDefault="00A355D2" w:rsidP="00A355D2">
      <w:pPr>
        <w:pStyle w:val="H6"/>
      </w:pPr>
      <w:r w:rsidRPr="00D66C64">
        <w:t>UE:</w:t>
      </w:r>
    </w:p>
    <w:p w14:paraId="3BD80E87" w14:textId="77777777" w:rsidR="00A355D2" w:rsidRPr="00D66C64" w:rsidRDefault="00A355D2" w:rsidP="00A355D2">
      <w:pPr>
        <w:pStyle w:val="B10"/>
      </w:pPr>
      <w:r w:rsidRPr="00D66C64">
        <w:t>-</w:t>
      </w:r>
      <w:r w:rsidRPr="00D66C64">
        <w:tab/>
      </w:r>
      <w:r w:rsidRPr="00D66C64">
        <w:rPr>
          <w:snapToGrid w:val="0"/>
        </w:rPr>
        <w:t>UE contains either ISIM and USIM applications or only USIM application on UICC.</w:t>
      </w:r>
    </w:p>
    <w:p w14:paraId="6AB22B41" w14:textId="77777777" w:rsidR="00A355D2" w:rsidRPr="00D66C64" w:rsidRDefault="00A355D2" w:rsidP="00A355D2">
      <w:pPr>
        <w:pStyle w:val="B10"/>
        <w:rPr>
          <w:snapToGrid w:val="0"/>
        </w:rPr>
      </w:pPr>
      <w:r w:rsidRPr="00D66C64">
        <w:t>-</w:t>
      </w:r>
      <w:r w:rsidRPr="00D66C64">
        <w:tab/>
      </w:r>
      <w:r w:rsidRPr="00D66C64">
        <w:rPr>
          <w:snapToGrid w:val="0"/>
        </w:rPr>
        <w:t>UE is configured to register for IMS after switch on.</w:t>
      </w:r>
    </w:p>
    <w:p w14:paraId="50325120" w14:textId="77777777" w:rsidR="00A355D2" w:rsidRPr="00D66C64" w:rsidRDefault="00A355D2" w:rsidP="00A355D2">
      <w:pPr>
        <w:pStyle w:val="B10"/>
        <w:rPr>
          <w:snapToGrid w:val="0"/>
        </w:rPr>
      </w:pPr>
      <w:r w:rsidRPr="00D66C64">
        <w:rPr>
          <w:snapToGrid w:val="0"/>
        </w:rPr>
        <w:t>-</w:t>
      </w:r>
      <w:r w:rsidRPr="00D66C64">
        <w:rPr>
          <w:snapToGrid w:val="0"/>
        </w:rPr>
        <w:tab/>
      </w:r>
      <w:r w:rsidRPr="00D66C64">
        <w:t>UE is configured to use the precondition mechanism.</w:t>
      </w:r>
    </w:p>
    <w:p w14:paraId="355F23C6" w14:textId="77777777" w:rsidR="00A355D2" w:rsidRPr="00D66C64" w:rsidRDefault="00A355D2" w:rsidP="00A355D2">
      <w:pPr>
        <w:pStyle w:val="H6"/>
        <w:rPr>
          <w:rFonts w:cs="Arial"/>
        </w:rPr>
      </w:pPr>
      <w:r w:rsidRPr="00D66C64">
        <w:rPr>
          <w:rFonts w:cs="Arial"/>
        </w:rPr>
        <w:t>Preamble:</w:t>
      </w:r>
    </w:p>
    <w:p w14:paraId="1DEC3308" w14:textId="77777777" w:rsidR="00A355D2" w:rsidRPr="00D66C64" w:rsidRDefault="00A355D2" w:rsidP="00A355D2">
      <w:pPr>
        <w:pStyle w:val="B10"/>
      </w:pPr>
      <w:r w:rsidRPr="00D66C64">
        <w:t>-</w:t>
      </w:r>
      <w:r w:rsidRPr="00D66C64">
        <w:tab/>
        <w:t>The UE is in test state 1N-A (TS 38.508-1 [21]) and registered to IMS.</w:t>
      </w:r>
    </w:p>
    <w:p w14:paraId="096E740E" w14:textId="77777777" w:rsidR="00A355D2" w:rsidRPr="00D66C64" w:rsidRDefault="00A355D2" w:rsidP="00925185">
      <w:pPr>
        <w:pStyle w:val="H6"/>
        <w:rPr>
          <w:snapToGrid w:val="0"/>
        </w:rPr>
      </w:pPr>
      <w:r w:rsidRPr="00D66C64">
        <w:lastRenderedPageBreak/>
        <w:t>7.19.3.2</w:t>
      </w:r>
      <w:r w:rsidRPr="00D66C64">
        <w:tab/>
      </w:r>
      <w:r w:rsidRPr="00D66C64">
        <w:rPr>
          <w:snapToGrid w:val="0"/>
        </w:rPr>
        <w:t>Test procedure sequence</w:t>
      </w:r>
    </w:p>
    <w:p w14:paraId="6D66EEC3" w14:textId="77777777" w:rsidR="00A355D2" w:rsidRPr="00D66C64" w:rsidRDefault="00A355D2" w:rsidP="00A355D2">
      <w:pPr>
        <w:pStyle w:val="TH"/>
        <w:rPr>
          <w:rFonts w:cs="Arial"/>
        </w:rPr>
      </w:pPr>
      <w:r w:rsidRPr="00D66C64">
        <w:rPr>
          <w:rFonts w:cs="Arial"/>
        </w:rPr>
        <w:t>Table 7.19.3.2-1: Main Behaviour</w:t>
      </w:r>
    </w:p>
    <w:tbl>
      <w:tblP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720"/>
        <w:gridCol w:w="2880"/>
        <w:gridCol w:w="567"/>
        <w:gridCol w:w="850"/>
      </w:tblGrid>
      <w:tr w:rsidR="00A355D2" w:rsidRPr="00D66C64" w14:paraId="3C753157" w14:textId="77777777" w:rsidTr="00A355D2">
        <w:tc>
          <w:tcPr>
            <w:tcW w:w="567" w:type="dxa"/>
            <w:tcBorders>
              <w:bottom w:val="nil"/>
            </w:tcBorders>
          </w:tcPr>
          <w:p w14:paraId="20E29917" w14:textId="77777777" w:rsidR="00A355D2" w:rsidRPr="00D66C64" w:rsidRDefault="00A355D2" w:rsidP="00A355D2">
            <w:pPr>
              <w:pStyle w:val="TAH"/>
              <w:ind w:left="400" w:hanging="400"/>
            </w:pPr>
            <w:r w:rsidRPr="00D66C64">
              <w:t>St</w:t>
            </w:r>
          </w:p>
        </w:tc>
        <w:tc>
          <w:tcPr>
            <w:tcW w:w="3969" w:type="dxa"/>
          </w:tcPr>
          <w:p w14:paraId="3017D0B6" w14:textId="77777777" w:rsidR="00A355D2" w:rsidRPr="00D66C64" w:rsidRDefault="00A355D2" w:rsidP="00A355D2">
            <w:pPr>
              <w:pStyle w:val="TAH"/>
              <w:ind w:left="400" w:hanging="400"/>
            </w:pPr>
            <w:r w:rsidRPr="00D66C64">
              <w:t>Procedure</w:t>
            </w:r>
          </w:p>
        </w:tc>
        <w:tc>
          <w:tcPr>
            <w:tcW w:w="3600" w:type="dxa"/>
            <w:gridSpan w:val="2"/>
          </w:tcPr>
          <w:p w14:paraId="1CAEA94A" w14:textId="77777777" w:rsidR="00A355D2" w:rsidRPr="00D66C64" w:rsidRDefault="00A355D2" w:rsidP="00A355D2">
            <w:pPr>
              <w:pStyle w:val="TAH"/>
              <w:ind w:left="400" w:hanging="400"/>
            </w:pPr>
            <w:r w:rsidRPr="00D66C64">
              <w:t>Message Sequence</w:t>
            </w:r>
          </w:p>
        </w:tc>
        <w:tc>
          <w:tcPr>
            <w:tcW w:w="567" w:type="dxa"/>
            <w:tcBorders>
              <w:bottom w:val="nil"/>
            </w:tcBorders>
          </w:tcPr>
          <w:p w14:paraId="73A1472F" w14:textId="77777777" w:rsidR="00A355D2" w:rsidRPr="00D66C64" w:rsidRDefault="00A355D2" w:rsidP="00A355D2">
            <w:pPr>
              <w:pStyle w:val="TAH"/>
            </w:pPr>
            <w:r w:rsidRPr="00D66C64">
              <w:t>TP</w:t>
            </w:r>
          </w:p>
        </w:tc>
        <w:tc>
          <w:tcPr>
            <w:tcW w:w="850" w:type="dxa"/>
            <w:tcBorders>
              <w:bottom w:val="nil"/>
            </w:tcBorders>
          </w:tcPr>
          <w:p w14:paraId="0D34C4F9" w14:textId="77777777" w:rsidR="00A355D2" w:rsidRPr="00D66C64" w:rsidRDefault="00A355D2" w:rsidP="00A355D2">
            <w:pPr>
              <w:pStyle w:val="TAH"/>
            </w:pPr>
            <w:r w:rsidRPr="00D66C64">
              <w:t>Verdict</w:t>
            </w:r>
          </w:p>
        </w:tc>
      </w:tr>
      <w:tr w:rsidR="00A355D2" w:rsidRPr="00D66C64" w14:paraId="738DEB25" w14:textId="77777777" w:rsidTr="00A355D2">
        <w:tc>
          <w:tcPr>
            <w:tcW w:w="567" w:type="dxa"/>
            <w:tcBorders>
              <w:top w:val="nil"/>
            </w:tcBorders>
          </w:tcPr>
          <w:p w14:paraId="76F2A8E0" w14:textId="77777777" w:rsidR="00A355D2" w:rsidRPr="00D66C64" w:rsidRDefault="00A355D2" w:rsidP="00A355D2">
            <w:pPr>
              <w:pStyle w:val="TAH"/>
            </w:pPr>
          </w:p>
        </w:tc>
        <w:tc>
          <w:tcPr>
            <w:tcW w:w="3969" w:type="dxa"/>
          </w:tcPr>
          <w:p w14:paraId="56458426" w14:textId="77777777" w:rsidR="00A355D2" w:rsidRPr="00D66C64" w:rsidRDefault="00A355D2" w:rsidP="00A355D2">
            <w:pPr>
              <w:pStyle w:val="TAH"/>
            </w:pPr>
          </w:p>
        </w:tc>
        <w:tc>
          <w:tcPr>
            <w:tcW w:w="720" w:type="dxa"/>
          </w:tcPr>
          <w:p w14:paraId="43EB7980" w14:textId="77777777" w:rsidR="00A355D2" w:rsidRPr="00D66C64" w:rsidRDefault="00A355D2" w:rsidP="00A355D2">
            <w:pPr>
              <w:pStyle w:val="TAH"/>
            </w:pPr>
            <w:r w:rsidRPr="00D66C64">
              <w:t>U - S</w:t>
            </w:r>
          </w:p>
        </w:tc>
        <w:tc>
          <w:tcPr>
            <w:tcW w:w="2880" w:type="dxa"/>
          </w:tcPr>
          <w:p w14:paraId="3BA0F938" w14:textId="77777777" w:rsidR="00A355D2" w:rsidRPr="00D66C64" w:rsidRDefault="00A355D2" w:rsidP="00A355D2">
            <w:pPr>
              <w:pStyle w:val="TAH"/>
            </w:pPr>
            <w:r w:rsidRPr="00D66C64">
              <w:t>Message</w:t>
            </w:r>
          </w:p>
        </w:tc>
        <w:tc>
          <w:tcPr>
            <w:tcW w:w="567" w:type="dxa"/>
            <w:tcBorders>
              <w:top w:val="nil"/>
            </w:tcBorders>
          </w:tcPr>
          <w:p w14:paraId="2985AB64" w14:textId="77777777" w:rsidR="00A355D2" w:rsidRPr="00D66C64" w:rsidRDefault="00A355D2" w:rsidP="00A355D2">
            <w:pPr>
              <w:pStyle w:val="TAH"/>
            </w:pPr>
          </w:p>
        </w:tc>
        <w:tc>
          <w:tcPr>
            <w:tcW w:w="850" w:type="dxa"/>
            <w:tcBorders>
              <w:top w:val="nil"/>
            </w:tcBorders>
          </w:tcPr>
          <w:p w14:paraId="080CF133" w14:textId="77777777" w:rsidR="00A355D2" w:rsidRPr="00D66C64" w:rsidRDefault="00A355D2" w:rsidP="00A355D2">
            <w:pPr>
              <w:pStyle w:val="TAH"/>
            </w:pPr>
          </w:p>
        </w:tc>
      </w:tr>
      <w:tr w:rsidR="00A355D2" w:rsidRPr="00D66C64" w14:paraId="52C4A92E" w14:textId="77777777" w:rsidTr="00A355D2">
        <w:tc>
          <w:tcPr>
            <w:tcW w:w="567" w:type="dxa"/>
          </w:tcPr>
          <w:p w14:paraId="2682DE6F" w14:textId="77777777" w:rsidR="00A355D2" w:rsidRPr="00D66C64" w:rsidRDefault="00A355D2" w:rsidP="00A355D2">
            <w:pPr>
              <w:pStyle w:val="TAC"/>
            </w:pPr>
            <w:r w:rsidRPr="00D66C64">
              <w:t>1</w:t>
            </w:r>
          </w:p>
        </w:tc>
        <w:tc>
          <w:tcPr>
            <w:tcW w:w="3969" w:type="dxa"/>
          </w:tcPr>
          <w:p w14:paraId="059C02B2" w14:textId="77777777" w:rsidR="00A355D2" w:rsidRPr="00D66C64" w:rsidRDefault="00A355D2" w:rsidP="00A355D2">
            <w:pPr>
              <w:pStyle w:val="TAL"/>
            </w:pPr>
            <w:r w:rsidRPr="00D66C64">
              <w:t>UE is made to attempt an IMS voice call.</w:t>
            </w:r>
          </w:p>
        </w:tc>
        <w:tc>
          <w:tcPr>
            <w:tcW w:w="720" w:type="dxa"/>
          </w:tcPr>
          <w:p w14:paraId="4D202D3F" w14:textId="77777777" w:rsidR="00A355D2" w:rsidRPr="00D66C64" w:rsidRDefault="00A355D2" w:rsidP="00A355D2">
            <w:pPr>
              <w:pStyle w:val="TAC"/>
            </w:pPr>
            <w:r w:rsidRPr="00D66C64">
              <w:t>-</w:t>
            </w:r>
          </w:p>
        </w:tc>
        <w:tc>
          <w:tcPr>
            <w:tcW w:w="2880" w:type="dxa"/>
          </w:tcPr>
          <w:p w14:paraId="6674A7C5" w14:textId="77777777" w:rsidR="00A355D2" w:rsidRPr="00D66C64" w:rsidRDefault="00A355D2" w:rsidP="00A355D2">
            <w:pPr>
              <w:pStyle w:val="TAL"/>
            </w:pPr>
            <w:r w:rsidRPr="00D66C64">
              <w:t>-</w:t>
            </w:r>
          </w:p>
        </w:tc>
        <w:tc>
          <w:tcPr>
            <w:tcW w:w="567" w:type="dxa"/>
          </w:tcPr>
          <w:p w14:paraId="24552143" w14:textId="77777777" w:rsidR="00A355D2" w:rsidRPr="00D66C64" w:rsidRDefault="00A355D2" w:rsidP="00A355D2">
            <w:pPr>
              <w:pStyle w:val="TAC"/>
            </w:pPr>
          </w:p>
        </w:tc>
        <w:tc>
          <w:tcPr>
            <w:tcW w:w="850" w:type="dxa"/>
          </w:tcPr>
          <w:p w14:paraId="70E9C202" w14:textId="77777777" w:rsidR="00A355D2" w:rsidRPr="00D66C64" w:rsidRDefault="00A355D2" w:rsidP="00A355D2">
            <w:pPr>
              <w:pStyle w:val="TAC"/>
            </w:pPr>
          </w:p>
        </w:tc>
      </w:tr>
      <w:tr w:rsidR="00A355D2" w:rsidRPr="00D66C64" w14:paraId="015246C5" w14:textId="77777777" w:rsidTr="00A355D2">
        <w:tc>
          <w:tcPr>
            <w:tcW w:w="567" w:type="dxa"/>
          </w:tcPr>
          <w:p w14:paraId="5D9B3DA0" w14:textId="77777777" w:rsidR="00A355D2" w:rsidRPr="00D66C64" w:rsidRDefault="00A355D2" w:rsidP="00A355D2">
            <w:pPr>
              <w:pStyle w:val="TAC"/>
            </w:pPr>
            <w:r w:rsidRPr="00D66C64">
              <w:t>2-7</w:t>
            </w:r>
          </w:p>
        </w:tc>
        <w:tc>
          <w:tcPr>
            <w:tcW w:w="3969" w:type="dxa"/>
          </w:tcPr>
          <w:p w14:paraId="2797FCE4" w14:textId="77777777" w:rsidR="00A355D2" w:rsidRPr="00D66C64" w:rsidRDefault="00A355D2" w:rsidP="00A355D2">
            <w:pPr>
              <w:pStyle w:val="TAL"/>
            </w:pPr>
            <w:r w:rsidRPr="00D66C64">
              <w:t>Steps 2-7 of generic procedure specified in Table 4.9.15.2.2-1 of TS 38.508-1 [21] are performed</w:t>
            </w:r>
          </w:p>
        </w:tc>
        <w:tc>
          <w:tcPr>
            <w:tcW w:w="720" w:type="dxa"/>
          </w:tcPr>
          <w:p w14:paraId="0CCD8189" w14:textId="77777777" w:rsidR="00A355D2" w:rsidRPr="00D66C64" w:rsidRDefault="00A355D2" w:rsidP="00A355D2">
            <w:pPr>
              <w:pStyle w:val="TAC"/>
            </w:pPr>
            <w:r w:rsidRPr="00D66C64">
              <w:t>-</w:t>
            </w:r>
          </w:p>
        </w:tc>
        <w:tc>
          <w:tcPr>
            <w:tcW w:w="2880" w:type="dxa"/>
          </w:tcPr>
          <w:p w14:paraId="42EF1BEB" w14:textId="77777777" w:rsidR="00A355D2" w:rsidRPr="00D66C64" w:rsidRDefault="00A355D2" w:rsidP="00A355D2">
            <w:pPr>
              <w:pStyle w:val="TAL"/>
            </w:pPr>
            <w:r w:rsidRPr="00D66C64">
              <w:t>-</w:t>
            </w:r>
          </w:p>
        </w:tc>
        <w:tc>
          <w:tcPr>
            <w:tcW w:w="567" w:type="dxa"/>
          </w:tcPr>
          <w:p w14:paraId="6A0ED438" w14:textId="77777777" w:rsidR="00A355D2" w:rsidRPr="00D66C64" w:rsidRDefault="00A355D2" w:rsidP="00A355D2">
            <w:pPr>
              <w:pStyle w:val="TAC"/>
            </w:pPr>
          </w:p>
        </w:tc>
        <w:tc>
          <w:tcPr>
            <w:tcW w:w="850" w:type="dxa"/>
          </w:tcPr>
          <w:p w14:paraId="55F05DFB" w14:textId="77777777" w:rsidR="00A355D2" w:rsidRPr="00D66C64" w:rsidRDefault="00A355D2" w:rsidP="00A355D2">
            <w:pPr>
              <w:pStyle w:val="TAC"/>
            </w:pPr>
          </w:p>
        </w:tc>
      </w:tr>
      <w:tr w:rsidR="00A355D2" w:rsidRPr="00D66C64" w14:paraId="2A14CA6F" w14:textId="77777777" w:rsidTr="00A355D2">
        <w:tc>
          <w:tcPr>
            <w:tcW w:w="567" w:type="dxa"/>
            <w:shd w:val="clear" w:color="auto" w:fill="auto"/>
          </w:tcPr>
          <w:p w14:paraId="4C71AC36" w14:textId="77777777" w:rsidR="00A355D2" w:rsidRPr="00D66C64" w:rsidRDefault="00A355D2" w:rsidP="00A355D2">
            <w:pPr>
              <w:pStyle w:val="TAC"/>
            </w:pPr>
            <w:r w:rsidRPr="00D66C64">
              <w:t>8</w:t>
            </w:r>
          </w:p>
        </w:tc>
        <w:tc>
          <w:tcPr>
            <w:tcW w:w="3969" w:type="dxa"/>
          </w:tcPr>
          <w:p w14:paraId="3FE879BF" w14:textId="77777777" w:rsidR="00A355D2" w:rsidRPr="00D66C64" w:rsidRDefault="00A355D2" w:rsidP="00A355D2">
            <w:pPr>
              <w:pStyle w:val="TAL"/>
            </w:pPr>
            <w:r w:rsidRPr="00D66C64">
              <w:t>Step 1 of Annex A.4.1 happens</w:t>
            </w:r>
          </w:p>
        </w:tc>
        <w:tc>
          <w:tcPr>
            <w:tcW w:w="720" w:type="dxa"/>
          </w:tcPr>
          <w:p w14:paraId="5493696E" w14:textId="77777777" w:rsidR="00A355D2" w:rsidRPr="00D66C64" w:rsidRDefault="00A355D2" w:rsidP="00A355D2">
            <w:pPr>
              <w:pStyle w:val="TAC"/>
            </w:pPr>
            <w:r w:rsidRPr="00D66C64">
              <w:t>--&gt;</w:t>
            </w:r>
          </w:p>
        </w:tc>
        <w:tc>
          <w:tcPr>
            <w:tcW w:w="2880" w:type="dxa"/>
          </w:tcPr>
          <w:p w14:paraId="36408105" w14:textId="77777777" w:rsidR="00A355D2" w:rsidRPr="00D66C64" w:rsidRDefault="00A355D2" w:rsidP="00A355D2">
            <w:pPr>
              <w:pStyle w:val="TAL"/>
            </w:pPr>
            <w:r w:rsidRPr="00D66C64">
              <w:t>INVITE</w:t>
            </w:r>
          </w:p>
        </w:tc>
        <w:tc>
          <w:tcPr>
            <w:tcW w:w="567" w:type="dxa"/>
          </w:tcPr>
          <w:p w14:paraId="63A27169" w14:textId="77777777" w:rsidR="00A355D2" w:rsidRPr="00D66C64" w:rsidRDefault="00A355D2" w:rsidP="00A355D2">
            <w:pPr>
              <w:pStyle w:val="TAC"/>
            </w:pPr>
          </w:p>
        </w:tc>
        <w:tc>
          <w:tcPr>
            <w:tcW w:w="850" w:type="dxa"/>
          </w:tcPr>
          <w:p w14:paraId="69E5A5C1" w14:textId="77777777" w:rsidR="00A355D2" w:rsidRPr="00D66C64" w:rsidRDefault="00A355D2" w:rsidP="00A355D2">
            <w:pPr>
              <w:pStyle w:val="TAC"/>
            </w:pPr>
          </w:p>
        </w:tc>
      </w:tr>
      <w:tr w:rsidR="00A355D2" w:rsidRPr="00D66C64" w14:paraId="7437ACE3" w14:textId="77777777" w:rsidTr="00A355D2">
        <w:tc>
          <w:tcPr>
            <w:tcW w:w="567" w:type="dxa"/>
            <w:shd w:val="clear" w:color="auto" w:fill="auto"/>
          </w:tcPr>
          <w:p w14:paraId="7AA6DEAF" w14:textId="77777777" w:rsidR="00A355D2" w:rsidRPr="00D66C64" w:rsidRDefault="00A355D2" w:rsidP="00A355D2">
            <w:pPr>
              <w:pStyle w:val="TAC"/>
            </w:pPr>
            <w:r w:rsidRPr="00D66C64">
              <w:t>9</w:t>
            </w:r>
          </w:p>
        </w:tc>
        <w:tc>
          <w:tcPr>
            <w:tcW w:w="3969" w:type="dxa"/>
          </w:tcPr>
          <w:p w14:paraId="6EB9E206" w14:textId="77777777" w:rsidR="00A355D2" w:rsidRPr="00D66C64" w:rsidRDefault="00A355D2" w:rsidP="00A355D2">
            <w:pPr>
              <w:pStyle w:val="TAL"/>
            </w:pPr>
            <w:r w:rsidRPr="00D66C64">
              <w:t>Step 2 of Annex A.4.1 happens</w:t>
            </w:r>
          </w:p>
        </w:tc>
        <w:tc>
          <w:tcPr>
            <w:tcW w:w="720" w:type="dxa"/>
          </w:tcPr>
          <w:p w14:paraId="6C20E328" w14:textId="77777777" w:rsidR="00A355D2" w:rsidRPr="00D66C64" w:rsidRDefault="00A355D2" w:rsidP="00A355D2">
            <w:pPr>
              <w:pStyle w:val="TAC"/>
            </w:pPr>
            <w:r w:rsidRPr="00D66C64">
              <w:t>&lt;--</w:t>
            </w:r>
          </w:p>
        </w:tc>
        <w:tc>
          <w:tcPr>
            <w:tcW w:w="2880" w:type="dxa"/>
          </w:tcPr>
          <w:p w14:paraId="44B773C9" w14:textId="77777777" w:rsidR="00A355D2" w:rsidRPr="00D66C64" w:rsidRDefault="00A355D2" w:rsidP="00A355D2">
            <w:pPr>
              <w:pStyle w:val="TAL"/>
            </w:pPr>
            <w:r w:rsidRPr="00D66C64">
              <w:t>100 Trying</w:t>
            </w:r>
          </w:p>
        </w:tc>
        <w:tc>
          <w:tcPr>
            <w:tcW w:w="567" w:type="dxa"/>
          </w:tcPr>
          <w:p w14:paraId="4CE1C268" w14:textId="77777777" w:rsidR="00A355D2" w:rsidRPr="00D66C64" w:rsidRDefault="00A355D2" w:rsidP="00A355D2">
            <w:pPr>
              <w:pStyle w:val="TAC"/>
            </w:pPr>
          </w:p>
        </w:tc>
        <w:tc>
          <w:tcPr>
            <w:tcW w:w="850" w:type="dxa"/>
          </w:tcPr>
          <w:p w14:paraId="0BEBE833" w14:textId="77777777" w:rsidR="00A355D2" w:rsidRPr="00D66C64" w:rsidRDefault="00A355D2" w:rsidP="00A355D2">
            <w:pPr>
              <w:pStyle w:val="TAC"/>
            </w:pPr>
          </w:p>
        </w:tc>
      </w:tr>
      <w:tr w:rsidR="00A355D2" w:rsidRPr="00D66C64" w14:paraId="35B55127" w14:textId="77777777" w:rsidTr="00A355D2">
        <w:tc>
          <w:tcPr>
            <w:tcW w:w="567" w:type="dxa"/>
            <w:shd w:val="clear" w:color="auto" w:fill="auto"/>
          </w:tcPr>
          <w:p w14:paraId="16F081CB" w14:textId="77777777" w:rsidR="00A355D2" w:rsidRPr="00D66C64" w:rsidRDefault="00A355D2" w:rsidP="00A355D2">
            <w:pPr>
              <w:pStyle w:val="TAC"/>
            </w:pPr>
            <w:r w:rsidRPr="00D66C64">
              <w:t>10</w:t>
            </w:r>
          </w:p>
        </w:tc>
        <w:tc>
          <w:tcPr>
            <w:tcW w:w="3969" w:type="dxa"/>
          </w:tcPr>
          <w:p w14:paraId="23B01001" w14:textId="77777777" w:rsidR="00A355D2" w:rsidRPr="00D66C64" w:rsidRDefault="00A355D2" w:rsidP="00A355D2">
            <w:pPr>
              <w:pStyle w:val="TAL"/>
            </w:pPr>
            <w:r w:rsidRPr="00D66C64">
              <w:t>Step 3 of Annex A.4.1 happens</w:t>
            </w:r>
          </w:p>
        </w:tc>
        <w:tc>
          <w:tcPr>
            <w:tcW w:w="720" w:type="dxa"/>
          </w:tcPr>
          <w:p w14:paraId="3462C63D" w14:textId="77777777" w:rsidR="00A355D2" w:rsidRPr="00D66C64" w:rsidRDefault="00A355D2" w:rsidP="00A355D2">
            <w:pPr>
              <w:pStyle w:val="TAC"/>
            </w:pPr>
            <w:r w:rsidRPr="00D66C64">
              <w:t>&lt;--</w:t>
            </w:r>
          </w:p>
        </w:tc>
        <w:tc>
          <w:tcPr>
            <w:tcW w:w="2880" w:type="dxa"/>
          </w:tcPr>
          <w:p w14:paraId="4C5BDDC3" w14:textId="77777777" w:rsidR="00A355D2" w:rsidRPr="00D66C64" w:rsidRDefault="00A355D2" w:rsidP="00A355D2">
            <w:pPr>
              <w:pStyle w:val="TAL"/>
            </w:pPr>
            <w:r w:rsidRPr="00D66C64">
              <w:t>183 Session Progress</w:t>
            </w:r>
          </w:p>
        </w:tc>
        <w:tc>
          <w:tcPr>
            <w:tcW w:w="567" w:type="dxa"/>
          </w:tcPr>
          <w:p w14:paraId="7B57663E" w14:textId="77777777" w:rsidR="00A355D2" w:rsidRPr="00D66C64" w:rsidRDefault="00A355D2" w:rsidP="00A355D2">
            <w:pPr>
              <w:pStyle w:val="TAC"/>
            </w:pPr>
          </w:p>
        </w:tc>
        <w:tc>
          <w:tcPr>
            <w:tcW w:w="850" w:type="dxa"/>
          </w:tcPr>
          <w:p w14:paraId="62FA41A5" w14:textId="77777777" w:rsidR="00A355D2" w:rsidRPr="00D66C64" w:rsidRDefault="00A355D2" w:rsidP="00A355D2">
            <w:pPr>
              <w:pStyle w:val="TAC"/>
            </w:pPr>
          </w:p>
        </w:tc>
      </w:tr>
      <w:tr w:rsidR="00A355D2" w:rsidRPr="00D66C64" w14:paraId="424EB498" w14:textId="77777777" w:rsidTr="00A355D2">
        <w:tc>
          <w:tcPr>
            <w:tcW w:w="567" w:type="dxa"/>
            <w:shd w:val="clear" w:color="auto" w:fill="auto"/>
          </w:tcPr>
          <w:p w14:paraId="07F70277" w14:textId="77777777" w:rsidR="00A355D2" w:rsidRPr="00D66C64" w:rsidRDefault="00A355D2" w:rsidP="00A355D2">
            <w:pPr>
              <w:pStyle w:val="TAC"/>
            </w:pPr>
            <w:r w:rsidRPr="00D66C64">
              <w:t>11</w:t>
            </w:r>
          </w:p>
        </w:tc>
        <w:tc>
          <w:tcPr>
            <w:tcW w:w="3969" w:type="dxa"/>
          </w:tcPr>
          <w:p w14:paraId="2A2632AC" w14:textId="77777777" w:rsidR="00A355D2" w:rsidRPr="00D66C64" w:rsidRDefault="00A355D2" w:rsidP="00A355D2">
            <w:pPr>
              <w:pStyle w:val="TAL"/>
            </w:pPr>
            <w:r w:rsidRPr="00D66C64">
              <w:t>Step 4 of Annex A.4.1 happens</w:t>
            </w:r>
          </w:p>
        </w:tc>
        <w:tc>
          <w:tcPr>
            <w:tcW w:w="720" w:type="dxa"/>
          </w:tcPr>
          <w:p w14:paraId="1672C71B" w14:textId="77777777" w:rsidR="00A355D2" w:rsidRPr="00D66C64" w:rsidRDefault="00A355D2" w:rsidP="00A355D2">
            <w:pPr>
              <w:pStyle w:val="TAC"/>
            </w:pPr>
            <w:r w:rsidRPr="00D66C64">
              <w:t>--&gt;</w:t>
            </w:r>
          </w:p>
        </w:tc>
        <w:tc>
          <w:tcPr>
            <w:tcW w:w="2880" w:type="dxa"/>
          </w:tcPr>
          <w:p w14:paraId="4C4D0963" w14:textId="77777777" w:rsidR="00A355D2" w:rsidRPr="00D66C64" w:rsidRDefault="00A355D2" w:rsidP="00A355D2">
            <w:pPr>
              <w:pStyle w:val="TAL"/>
            </w:pPr>
            <w:r w:rsidRPr="00D66C64">
              <w:t>PRACK</w:t>
            </w:r>
          </w:p>
        </w:tc>
        <w:tc>
          <w:tcPr>
            <w:tcW w:w="567" w:type="dxa"/>
          </w:tcPr>
          <w:p w14:paraId="426DE5BE" w14:textId="77777777" w:rsidR="00A355D2" w:rsidRPr="00D66C64" w:rsidRDefault="00A355D2" w:rsidP="00A355D2">
            <w:pPr>
              <w:pStyle w:val="TAC"/>
            </w:pPr>
          </w:p>
        </w:tc>
        <w:tc>
          <w:tcPr>
            <w:tcW w:w="850" w:type="dxa"/>
          </w:tcPr>
          <w:p w14:paraId="0D138E81" w14:textId="77777777" w:rsidR="00A355D2" w:rsidRPr="00D66C64" w:rsidRDefault="00A355D2" w:rsidP="00A355D2">
            <w:pPr>
              <w:pStyle w:val="TAC"/>
            </w:pPr>
          </w:p>
        </w:tc>
      </w:tr>
      <w:tr w:rsidR="00A355D2" w:rsidRPr="00D66C64" w14:paraId="3CEFA1B4" w14:textId="77777777" w:rsidTr="00A355D2">
        <w:tc>
          <w:tcPr>
            <w:tcW w:w="567" w:type="dxa"/>
            <w:shd w:val="clear" w:color="auto" w:fill="auto"/>
          </w:tcPr>
          <w:p w14:paraId="6072FADE" w14:textId="77777777" w:rsidR="00A355D2" w:rsidRPr="00D66C64" w:rsidRDefault="00A355D2" w:rsidP="00A355D2">
            <w:pPr>
              <w:pStyle w:val="TAC"/>
            </w:pPr>
            <w:r w:rsidRPr="00D66C64">
              <w:t>12</w:t>
            </w:r>
          </w:p>
        </w:tc>
        <w:tc>
          <w:tcPr>
            <w:tcW w:w="3969" w:type="dxa"/>
          </w:tcPr>
          <w:p w14:paraId="360EF3B6" w14:textId="77777777" w:rsidR="00A355D2" w:rsidRPr="00D66C64" w:rsidRDefault="00A355D2" w:rsidP="00A355D2">
            <w:pPr>
              <w:pStyle w:val="TAL"/>
            </w:pPr>
            <w:r w:rsidRPr="00D66C64">
              <w:t>Step 5 of Annex A.4.1 happens</w:t>
            </w:r>
          </w:p>
        </w:tc>
        <w:tc>
          <w:tcPr>
            <w:tcW w:w="720" w:type="dxa"/>
          </w:tcPr>
          <w:p w14:paraId="76A85785" w14:textId="77777777" w:rsidR="00A355D2" w:rsidRPr="00D66C64" w:rsidRDefault="00A355D2" w:rsidP="00A355D2">
            <w:pPr>
              <w:pStyle w:val="TAC"/>
            </w:pPr>
            <w:r w:rsidRPr="00D66C64">
              <w:t>&lt;--</w:t>
            </w:r>
          </w:p>
        </w:tc>
        <w:tc>
          <w:tcPr>
            <w:tcW w:w="2880" w:type="dxa"/>
          </w:tcPr>
          <w:p w14:paraId="33327151" w14:textId="77777777" w:rsidR="00A355D2" w:rsidRPr="00D66C64" w:rsidRDefault="00A355D2" w:rsidP="00A355D2">
            <w:pPr>
              <w:pStyle w:val="TAL"/>
            </w:pPr>
            <w:r w:rsidRPr="00D66C64">
              <w:t>200 OK</w:t>
            </w:r>
          </w:p>
        </w:tc>
        <w:tc>
          <w:tcPr>
            <w:tcW w:w="567" w:type="dxa"/>
          </w:tcPr>
          <w:p w14:paraId="31320EC3" w14:textId="77777777" w:rsidR="00A355D2" w:rsidRPr="00D66C64" w:rsidRDefault="00A355D2" w:rsidP="00A355D2">
            <w:pPr>
              <w:pStyle w:val="TAC"/>
            </w:pPr>
          </w:p>
        </w:tc>
        <w:tc>
          <w:tcPr>
            <w:tcW w:w="850" w:type="dxa"/>
          </w:tcPr>
          <w:p w14:paraId="686D1C9D" w14:textId="77777777" w:rsidR="00A355D2" w:rsidRPr="00D66C64" w:rsidRDefault="00A355D2" w:rsidP="00A355D2">
            <w:pPr>
              <w:pStyle w:val="TAC"/>
            </w:pPr>
          </w:p>
        </w:tc>
      </w:tr>
      <w:tr w:rsidR="00A355D2" w:rsidRPr="00D66C64" w14:paraId="1915B2DE" w14:textId="77777777" w:rsidTr="00A355D2">
        <w:tc>
          <w:tcPr>
            <w:tcW w:w="567" w:type="dxa"/>
            <w:shd w:val="clear" w:color="auto" w:fill="auto"/>
          </w:tcPr>
          <w:p w14:paraId="501B5B18" w14:textId="77777777" w:rsidR="00A355D2" w:rsidRPr="00D66C64" w:rsidRDefault="00A355D2" w:rsidP="00A355D2">
            <w:pPr>
              <w:pStyle w:val="TAC"/>
            </w:pPr>
            <w:r w:rsidRPr="00D66C64">
              <w:t>13</w:t>
            </w:r>
          </w:p>
        </w:tc>
        <w:tc>
          <w:tcPr>
            <w:tcW w:w="3969" w:type="dxa"/>
          </w:tcPr>
          <w:p w14:paraId="4482865A" w14:textId="77777777" w:rsidR="00A355D2" w:rsidRPr="00D66C64" w:rsidRDefault="00A355D2" w:rsidP="00A355D2">
            <w:pPr>
              <w:pStyle w:val="TAL"/>
            </w:pPr>
            <w:r w:rsidRPr="00D66C64">
              <w:t>Step 6 of Annex A.4.1 happens</w:t>
            </w:r>
          </w:p>
        </w:tc>
        <w:tc>
          <w:tcPr>
            <w:tcW w:w="720" w:type="dxa"/>
          </w:tcPr>
          <w:p w14:paraId="5E691458" w14:textId="77777777" w:rsidR="00A355D2" w:rsidRPr="00D66C64" w:rsidRDefault="00A355D2" w:rsidP="00A355D2">
            <w:pPr>
              <w:pStyle w:val="TAC"/>
            </w:pPr>
            <w:r w:rsidRPr="00D66C64">
              <w:t>--&gt;</w:t>
            </w:r>
          </w:p>
        </w:tc>
        <w:tc>
          <w:tcPr>
            <w:tcW w:w="2880" w:type="dxa"/>
          </w:tcPr>
          <w:p w14:paraId="003E5228" w14:textId="77777777" w:rsidR="00A355D2" w:rsidRPr="00D66C64" w:rsidRDefault="00A355D2" w:rsidP="00A355D2">
            <w:pPr>
              <w:pStyle w:val="TAL"/>
            </w:pPr>
            <w:r w:rsidRPr="00D66C64">
              <w:t>UPDATE</w:t>
            </w:r>
          </w:p>
        </w:tc>
        <w:tc>
          <w:tcPr>
            <w:tcW w:w="567" w:type="dxa"/>
          </w:tcPr>
          <w:p w14:paraId="71E2885E" w14:textId="77777777" w:rsidR="00A355D2" w:rsidRPr="00D66C64" w:rsidRDefault="00A355D2" w:rsidP="00A355D2">
            <w:pPr>
              <w:pStyle w:val="TAC"/>
            </w:pPr>
          </w:p>
        </w:tc>
        <w:tc>
          <w:tcPr>
            <w:tcW w:w="850" w:type="dxa"/>
          </w:tcPr>
          <w:p w14:paraId="1A967510" w14:textId="77777777" w:rsidR="00A355D2" w:rsidRPr="00D66C64" w:rsidRDefault="00A355D2" w:rsidP="00A355D2">
            <w:pPr>
              <w:pStyle w:val="TAC"/>
            </w:pPr>
          </w:p>
        </w:tc>
      </w:tr>
      <w:tr w:rsidR="00A355D2" w:rsidRPr="00D66C64" w14:paraId="450911A0" w14:textId="77777777" w:rsidTr="00A355D2">
        <w:tc>
          <w:tcPr>
            <w:tcW w:w="567" w:type="dxa"/>
            <w:shd w:val="clear" w:color="auto" w:fill="auto"/>
          </w:tcPr>
          <w:p w14:paraId="707BB022" w14:textId="77777777" w:rsidR="00A355D2" w:rsidRPr="00D66C64" w:rsidRDefault="00A355D2" w:rsidP="00A355D2">
            <w:pPr>
              <w:pStyle w:val="TAC"/>
            </w:pPr>
            <w:r w:rsidRPr="00D66C64">
              <w:t>14</w:t>
            </w:r>
          </w:p>
        </w:tc>
        <w:tc>
          <w:tcPr>
            <w:tcW w:w="3969" w:type="dxa"/>
          </w:tcPr>
          <w:p w14:paraId="5420FF1D" w14:textId="77777777" w:rsidR="00A355D2" w:rsidRPr="00D66C64" w:rsidRDefault="00A355D2" w:rsidP="00A355D2">
            <w:pPr>
              <w:pStyle w:val="TAL"/>
            </w:pPr>
            <w:r w:rsidRPr="00D66C64">
              <w:t>Step 7 of Annex A.4.1 happens</w:t>
            </w:r>
          </w:p>
        </w:tc>
        <w:tc>
          <w:tcPr>
            <w:tcW w:w="720" w:type="dxa"/>
          </w:tcPr>
          <w:p w14:paraId="10E7D1A2" w14:textId="77777777" w:rsidR="00A355D2" w:rsidRPr="00D66C64" w:rsidRDefault="00A355D2" w:rsidP="00A355D2">
            <w:pPr>
              <w:pStyle w:val="TAC"/>
            </w:pPr>
            <w:r w:rsidRPr="00D66C64">
              <w:t>&lt;--</w:t>
            </w:r>
          </w:p>
        </w:tc>
        <w:tc>
          <w:tcPr>
            <w:tcW w:w="2880" w:type="dxa"/>
          </w:tcPr>
          <w:p w14:paraId="2861DC04" w14:textId="77777777" w:rsidR="00A355D2" w:rsidRPr="00D66C64" w:rsidRDefault="00A355D2" w:rsidP="00A355D2">
            <w:pPr>
              <w:pStyle w:val="TAL"/>
            </w:pPr>
            <w:r w:rsidRPr="00D66C64">
              <w:t>200 OK</w:t>
            </w:r>
          </w:p>
        </w:tc>
        <w:tc>
          <w:tcPr>
            <w:tcW w:w="567" w:type="dxa"/>
          </w:tcPr>
          <w:p w14:paraId="4D4246B7" w14:textId="77777777" w:rsidR="00A355D2" w:rsidRPr="00D66C64" w:rsidRDefault="00A355D2" w:rsidP="00A355D2">
            <w:pPr>
              <w:pStyle w:val="TAC"/>
            </w:pPr>
          </w:p>
        </w:tc>
        <w:tc>
          <w:tcPr>
            <w:tcW w:w="850" w:type="dxa"/>
          </w:tcPr>
          <w:p w14:paraId="029FBC57" w14:textId="77777777" w:rsidR="00A355D2" w:rsidRPr="00D66C64" w:rsidRDefault="00A355D2" w:rsidP="00A355D2">
            <w:pPr>
              <w:pStyle w:val="TAC"/>
            </w:pPr>
          </w:p>
        </w:tc>
      </w:tr>
      <w:tr w:rsidR="00A355D2" w:rsidRPr="00D66C64" w14:paraId="13D572AA" w14:textId="77777777" w:rsidTr="00A355D2">
        <w:tc>
          <w:tcPr>
            <w:tcW w:w="567" w:type="dxa"/>
            <w:shd w:val="clear" w:color="auto" w:fill="auto"/>
          </w:tcPr>
          <w:p w14:paraId="07F5ED90" w14:textId="77777777" w:rsidR="00A355D2" w:rsidRPr="00D66C64" w:rsidRDefault="00A355D2" w:rsidP="00A355D2">
            <w:pPr>
              <w:pStyle w:val="TAC"/>
            </w:pPr>
            <w:r w:rsidRPr="00D66C64">
              <w:t>15</w:t>
            </w:r>
          </w:p>
        </w:tc>
        <w:tc>
          <w:tcPr>
            <w:tcW w:w="3969" w:type="dxa"/>
          </w:tcPr>
          <w:p w14:paraId="00A76DE8" w14:textId="77777777" w:rsidR="00A355D2" w:rsidRPr="00D66C64" w:rsidRDefault="00A355D2" w:rsidP="00A355D2">
            <w:pPr>
              <w:pStyle w:val="TAL"/>
            </w:pPr>
            <w:r w:rsidRPr="00D66C64">
              <w:t>Step 8 of Annex A.4.1 happens</w:t>
            </w:r>
          </w:p>
        </w:tc>
        <w:tc>
          <w:tcPr>
            <w:tcW w:w="720" w:type="dxa"/>
          </w:tcPr>
          <w:p w14:paraId="3230006C" w14:textId="77777777" w:rsidR="00A355D2" w:rsidRPr="00D66C64" w:rsidRDefault="00A355D2" w:rsidP="00A355D2">
            <w:pPr>
              <w:pStyle w:val="TAC"/>
            </w:pPr>
            <w:r w:rsidRPr="00D66C64">
              <w:t>&lt;--</w:t>
            </w:r>
          </w:p>
        </w:tc>
        <w:tc>
          <w:tcPr>
            <w:tcW w:w="2880" w:type="dxa"/>
          </w:tcPr>
          <w:p w14:paraId="768D1057" w14:textId="77777777" w:rsidR="00A355D2" w:rsidRPr="00D66C64" w:rsidRDefault="00A355D2" w:rsidP="00A355D2">
            <w:pPr>
              <w:pStyle w:val="TAL"/>
            </w:pPr>
            <w:r w:rsidRPr="00D66C64">
              <w:t>180 Ringing</w:t>
            </w:r>
          </w:p>
        </w:tc>
        <w:tc>
          <w:tcPr>
            <w:tcW w:w="567" w:type="dxa"/>
          </w:tcPr>
          <w:p w14:paraId="1CB8CE89" w14:textId="77777777" w:rsidR="00A355D2" w:rsidRPr="00D66C64" w:rsidRDefault="00A355D2" w:rsidP="00A355D2">
            <w:pPr>
              <w:pStyle w:val="TAC"/>
            </w:pPr>
          </w:p>
        </w:tc>
        <w:tc>
          <w:tcPr>
            <w:tcW w:w="850" w:type="dxa"/>
          </w:tcPr>
          <w:p w14:paraId="78D80F72" w14:textId="77777777" w:rsidR="00A355D2" w:rsidRPr="00D66C64" w:rsidRDefault="00A355D2" w:rsidP="00A355D2">
            <w:pPr>
              <w:pStyle w:val="TAC"/>
            </w:pPr>
          </w:p>
        </w:tc>
      </w:tr>
      <w:tr w:rsidR="00A355D2" w:rsidRPr="00D66C64" w14:paraId="171768F2" w14:textId="77777777" w:rsidTr="00A355D2">
        <w:tc>
          <w:tcPr>
            <w:tcW w:w="567" w:type="dxa"/>
            <w:shd w:val="clear" w:color="auto" w:fill="auto"/>
          </w:tcPr>
          <w:p w14:paraId="7E9CAD1C" w14:textId="77777777" w:rsidR="00A355D2" w:rsidRPr="00D66C64" w:rsidRDefault="00A355D2" w:rsidP="00A355D2">
            <w:pPr>
              <w:pStyle w:val="TAC"/>
            </w:pPr>
            <w:r w:rsidRPr="00D66C64">
              <w:t>16</w:t>
            </w:r>
          </w:p>
        </w:tc>
        <w:tc>
          <w:tcPr>
            <w:tcW w:w="3969" w:type="dxa"/>
          </w:tcPr>
          <w:p w14:paraId="5BAA04B4" w14:textId="77777777" w:rsidR="00A355D2" w:rsidRPr="00D66C64" w:rsidRDefault="00A355D2" w:rsidP="00A355D2">
            <w:pPr>
              <w:pStyle w:val="TAL"/>
            </w:pPr>
            <w:r w:rsidRPr="00D66C64">
              <w:t>Step 9 of Annex A.4.1 happens</w:t>
            </w:r>
          </w:p>
        </w:tc>
        <w:tc>
          <w:tcPr>
            <w:tcW w:w="720" w:type="dxa"/>
          </w:tcPr>
          <w:p w14:paraId="24835F35" w14:textId="77777777" w:rsidR="00A355D2" w:rsidRPr="00D66C64" w:rsidRDefault="00A355D2" w:rsidP="00A355D2">
            <w:pPr>
              <w:pStyle w:val="TAC"/>
            </w:pPr>
            <w:r w:rsidRPr="00D66C64">
              <w:t>--&gt;</w:t>
            </w:r>
          </w:p>
        </w:tc>
        <w:tc>
          <w:tcPr>
            <w:tcW w:w="2880" w:type="dxa"/>
          </w:tcPr>
          <w:p w14:paraId="5EE84AB8" w14:textId="77777777" w:rsidR="00A355D2" w:rsidRPr="00D66C64" w:rsidRDefault="00A355D2" w:rsidP="00A355D2">
            <w:pPr>
              <w:pStyle w:val="TAL"/>
            </w:pPr>
            <w:r w:rsidRPr="00D66C64">
              <w:t>PRACK</w:t>
            </w:r>
          </w:p>
        </w:tc>
        <w:tc>
          <w:tcPr>
            <w:tcW w:w="567" w:type="dxa"/>
          </w:tcPr>
          <w:p w14:paraId="10876637" w14:textId="77777777" w:rsidR="00A355D2" w:rsidRPr="00D66C64" w:rsidRDefault="00A355D2" w:rsidP="00A355D2">
            <w:pPr>
              <w:pStyle w:val="TAC"/>
            </w:pPr>
          </w:p>
        </w:tc>
        <w:tc>
          <w:tcPr>
            <w:tcW w:w="850" w:type="dxa"/>
          </w:tcPr>
          <w:p w14:paraId="3568F8A4" w14:textId="77777777" w:rsidR="00A355D2" w:rsidRPr="00D66C64" w:rsidRDefault="00A355D2" w:rsidP="00A355D2">
            <w:pPr>
              <w:pStyle w:val="TAC"/>
            </w:pPr>
          </w:p>
        </w:tc>
      </w:tr>
      <w:tr w:rsidR="00A355D2" w:rsidRPr="00D66C64" w14:paraId="74E64CC5" w14:textId="77777777" w:rsidTr="00A355D2">
        <w:tc>
          <w:tcPr>
            <w:tcW w:w="567" w:type="dxa"/>
            <w:shd w:val="clear" w:color="auto" w:fill="auto"/>
          </w:tcPr>
          <w:p w14:paraId="7821DCAF" w14:textId="77777777" w:rsidR="00A355D2" w:rsidRPr="00D66C64" w:rsidRDefault="00A355D2" w:rsidP="00A355D2">
            <w:pPr>
              <w:pStyle w:val="TAC"/>
            </w:pPr>
            <w:r w:rsidRPr="00D66C64">
              <w:t>17</w:t>
            </w:r>
          </w:p>
        </w:tc>
        <w:tc>
          <w:tcPr>
            <w:tcW w:w="3969" w:type="dxa"/>
          </w:tcPr>
          <w:p w14:paraId="461C1E6F" w14:textId="77777777" w:rsidR="00A355D2" w:rsidRPr="00D66C64" w:rsidRDefault="00A355D2" w:rsidP="00A355D2">
            <w:pPr>
              <w:pStyle w:val="TAL"/>
            </w:pPr>
            <w:r w:rsidRPr="00D66C64">
              <w:t>Step 10 of Annex A.4.1 happens</w:t>
            </w:r>
          </w:p>
        </w:tc>
        <w:tc>
          <w:tcPr>
            <w:tcW w:w="720" w:type="dxa"/>
          </w:tcPr>
          <w:p w14:paraId="3FC861B7" w14:textId="77777777" w:rsidR="00A355D2" w:rsidRPr="00D66C64" w:rsidRDefault="00A355D2" w:rsidP="00A355D2">
            <w:pPr>
              <w:pStyle w:val="TAC"/>
            </w:pPr>
            <w:r w:rsidRPr="00D66C64">
              <w:t>&lt;--</w:t>
            </w:r>
          </w:p>
        </w:tc>
        <w:tc>
          <w:tcPr>
            <w:tcW w:w="2880" w:type="dxa"/>
          </w:tcPr>
          <w:p w14:paraId="055977B6" w14:textId="77777777" w:rsidR="00A355D2" w:rsidRPr="00D66C64" w:rsidRDefault="00A355D2" w:rsidP="00A355D2">
            <w:pPr>
              <w:pStyle w:val="TAL"/>
            </w:pPr>
            <w:r w:rsidRPr="00D66C64">
              <w:t>200 OK</w:t>
            </w:r>
          </w:p>
        </w:tc>
        <w:tc>
          <w:tcPr>
            <w:tcW w:w="567" w:type="dxa"/>
          </w:tcPr>
          <w:p w14:paraId="54522681" w14:textId="77777777" w:rsidR="00A355D2" w:rsidRPr="00D66C64" w:rsidRDefault="00A355D2" w:rsidP="00A355D2">
            <w:pPr>
              <w:pStyle w:val="TAC"/>
            </w:pPr>
          </w:p>
        </w:tc>
        <w:tc>
          <w:tcPr>
            <w:tcW w:w="850" w:type="dxa"/>
          </w:tcPr>
          <w:p w14:paraId="6E9C1534" w14:textId="77777777" w:rsidR="00A355D2" w:rsidRPr="00D66C64" w:rsidRDefault="00A355D2" w:rsidP="00A355D2">
            <w:pPr>
              <w:pStyle w:val="TAC"/>
            </w:pPr>
          </w:p>
        </w:tc>
      </w:tr>
      <w:tr w:rsidR="00A355D2" w:rsidRPr="00D66C64" w14:paraId="24151C95" w14:textId="77777777" w:rsidTr="00A355D2">
        <w:tc>
          <w:tcPr>
            <w:tcW w:w="567" w:type="dxa"/>
            <w:shd w:val="clear" w:color="auto" w:fill="auto"/>
          </w:tcPr>
          <w:p w14:paraId="421C1C86" w14:textId="77777777" w:rsidR="00A355D2" w:rsidRPr="00D66C64" w:rsidRDefault="00A355D2" w:rsidP="00A355D2">
            <w:pPr>
              <w:pStyle w:val="TAC"/>
            </w:pPr>
            <w:r w:rsidRPr="00D66C64">
              <w:t>18</w:t>
            </w:r>
          </w:p>
        </w:tc>
        <w:tc>
          <w:tcPr>
            <w:tcW w:w="3969" w:type="dxa"/>
          </w:tcPr>
          <w:p w14:paraId="4B7F1D5E" w14:textId="77777777" w:rsidR="00A355D2" w:rsidRPr="00D66C64" w:rsidRDefault="00A355D2" w:rsidP="00A355D2">
            <w:pPr>
              <w:pStyle w:val="TAL"/>
            </w:pPr>
            <w:r w:rsidRPr="00D66C64">
              <w:t>Step 11 of Annex A.4.1 happens</w:t>
            </w:r>
          </w:p>
        </w:tc>
        <w:tc>
          <w:tcPr>
            <w:tcW w:w="720" w:type="dxa"/>
          </w:tcPr>
          <w:p w14:paraId="66966D12" w14:textId="77777777" w:rsidR="00A355D2" w:rsidRPr="00D66C64" w:rsidRDefault="00A355D2" w:rsidP="00A355D2">
            <w:pPr>
              <w:pStyle w:val="TAC"/>
            </w:pPr>
            <w:r w:rsidRPr="00D66C64">
              <w:t>&lt;--</w:t>
            </w:r>
          </w:p>
        </w:tc>
        <w:tc>
          <w:tcPr>
            <w:tcW w:w="2880" w:type="dxa"/>
          </w:tcPr>
          <w:p w14:paraId="33E34825" w14:textId="77777777" w:rsidR="00A355D2" w:rsidRPr="00D66C64" w:rsidRDefault="00A355D2" w:rsidP="00A355D2">
            <w:pPr>
              <w:pStyle w:val="TAL"/>
            </w:pPr>
            <w:r w:rsidRPr="00D66C64">
              <w:t>200 OK</w:t>
            </w:r>
          </w:p>
        </w:tc>
        <w:tc>
          <w:tcPr>
            <w:tcW w:w="567" w:type="dxa"/>
          </w:tcPr>
          <w:p w14:paraId="31538FE7" w14:textId="77777777" w:rsidR="00A355D2" w:rsidRPr="00D66C64" w:rsidRDefault="00A355D2" w:rsidP="00A355D2">
            <w:pPr>
              <w:pStyle w:val="TAC"/>
            </w:pPr>
          </w:p>
        </w:tc>
        <w:tc>
          <w:tcPr>
            <w:tcW w:w="850" w:type="dxa"/>
          </w:tcPr>
          <w:p w14:paraId="6DC4704D" w14:textId="77777777" w:rsidR="00A355D2" w:rsidRPr="00D66C64" w:rsidRDefault="00A355D2" w:rsidP="00A355D2">
            <w:pPr>
              <w:pStyle w:val="TAC"/>
            </w:pPr>
          </w:p>
        </w:tc>
      </w:tr>
      <w:tr w:rsidR="00A355D2" w:rsidRPr="00D66C64" w14:paraId="5A3E55AC" w14:textId="77777777" w:rsidTr="00A355D2">
        <w:tc>
          <w:tcPr>
            <w:tcW w:w="567" w:type="dxa"/>
            <w:shd w:val="clear" w:color="auto" w:fill="auto"/>
          </w:tcPr>
          <w:p w14:paraId="58F6351A" w14:textId="77777777" w:rsidR="00A355D2" w:rsidRPr="00D66C64" w:rsidRDefault="00A355D2" w:rsidP="00A355D2">
            <w:pPr>
              <w:pStyle w:val="TAC"/>
            </w:pPr>
            <w:r w:rsidRPr="00D66C64">
              <w:t>19</w:t>
            </w:r>
          </w:p>
        </w:tc>
        <w:tc>
          <w:tcPr>
            <w:tcW w:w="3969" w:type="dxa"/>
          </w:tcPr>
          <w:p w14:paraId="78601064" w14:textId="77777777" w:rsidR="00A355D2" w:rsidRPr="00D66C64" w:rsidRDefault="00A355D2" w:rsidP="00A355D2">
            <w:pPr>
              <w:pStyle w:val="TAL"/>
            </w:pPr>
            <w:r w:rsidRPr="00D66C64">
              <w:t>Step 12 of Annex A.4.1 happens</w:t>
            </w:r>
          </w:p>
        </w:tc>
        <w:tc>
          <w:tcPr>
            <w:tcW w:w="720" w:type="dxa"/>
          </w:tcPr>
          <w:p w14:paraId="1861C664" w14:textId="77777777" w:rsidR="00A355D2" w:rsidRPr="00D66C64" w:rsidRDefault="00A355D2" w:rsidP="00A355D2">
            <w:pPr>
              <w:pStyle w:val="TAC"/>
            </w:pPr>
            <w:r w:rsidRPr="00D66C64">
              <w:t>--&gt;</w:t>
            </w:r>
          </w:p>
        </w:tc>
        <w:tc>
          <w:tcPr>
            <w:tcW w:w="2880" w:type="dxa"/>
          </w:tcPr>
          <w:p w14:paraId="7A0499C1" w14:textId="77777777" w:rsidR="00A355D2" w:rsidRPr="00D66C64" w:rsidRDefault="00A355D2" w:rsidP="00A355D2">
            <w:pPr>
              <w:pStyle w:val="TAL"/>
            </w:pPr>
            <w:r w:rsidRPr="00D66C64">
              <w:t>ACK</w:t>
            </w:r>
          </w:p>
        </w:tc>
        <w:tc>
          <w:tcPr>
            <w:tcW w:w="567" w:type="dxa"/>
          </w:tcPr>
          <w:p w14:paraId="1D8B807E" w14:textId="77777777" w:rsidR="00A355D2" w:rsidRPr="00D66C64" w:rsidRDefault="00A355D2" w:rsidP="00A355D2">
            <w:pPr>
              <w:pStyle w:val="TAC"/>
            </w:pPr>
          </w:p>
        </w:tc>
        <w:tc>
          <w:tcPr>
            <w:tcW w:w="850" w:type="dxa"/>
          </w:tcPr>
          <w:p w14:paraId="0BCD3386" w14:textId="77777777" w:rsidR="00A355D2" w:rsidRPr="00D66C64" w:rsidRDefault="00A355D2" w:rsidP="00A355D2">
            <w:pPr>
              <w:pStyle w:val="TAC"/>
            </w:pPr>
          </w:p>
        </w:tc>
      </w:tr>
      <w:tr w:rsidR="00A355D2" w:rsidRPr="00D66C64" w14:paraId="2A74E33F" w14:textId="77777777" w:rsidTr="00A355D2">
        <w:tc>
          <w:tcPr>
            <w:tcW w:w="567" w:type="dxa"/>
            <w:shd w:val="clear" w:color="auto" w:fill="auto"/>
          </w:tcPr>
          <w:p w14:paraId="246997F4" w14:textId="77777777" w:rsidR="00A355D2" w:rsidRPr="00D66C64" w:rsidRDefault="00A355D2" w:rsidP="00A355D2">
            <w:pPr>
              <w:pStyle w:val="TAC"/>
            </w:pPr>
            <w:r w:rsidRPr="00D66C64">
              <w:t>20</w:t>
            </w:r>
          </w:p>
        </w:tc>
        <w:tc>
          <w:tcPr>
            <w:tcW w:w="3969" w:type="dxa"/>
          </w:tcPr>
          <w:p w14:paraId="01F737C6" w14:textId="77777777" w:rsidR="00A355D2" w:rsidRPr="00D66C64" w:rsidRDefault="00A355D2" w:rsidP="00A355D2">
            <w:pPr>
              <w:pStyle w:val="TAL"/>
            </w:pPr>
            <w:r w:rsidRPr="00D66C64">
              <w:t>Step 1 of Annex A.5.1 happens</w:t>
            </w:r>
          </w:p>
        </w:tc>
        <w:tc>
          <w:tcPr>
            <w:tcW w:w="720" w:type="dxa"/>
          </w:tcPr>
          <w:p w14:paraId="04234907" w14:textId="77777777" w:rsidR="00A355D2" w:rsidRPr="00D66C64" w:rsidRDefault="00A355D2" w:rsidP="00A355D2">
            <w:pPr>
              <w:pStyle w:val="TAC"/>
            </w:pPr>
            <w:r w:rsidRPr="00D66C64">
              <w:t>&lt;--</w:t>
            </w:r>
          </w:p>
        </w:tc>
        <w:tc>
          <w:tcPr>
            <w:tcW w:w="2880" w:type="dxa"/>
          </w:tcPr>
          <w:p w14:paraId="58B53775" w14:textId="77777777" w:rsidR="00A355D2" w:rsidRPr="00D66C64" w:rsidRDefault="00A355D2" w:rsidP="00A355D2">
            <w:pPr>
              <w:pStyle w:val="TAL"/>
            </w:pPr>
            <w:r w:rsidRPr="00D66C64">
              <w:t>INVITE</w:t>
            </w:r>
          </w:p>
        </w:tc>
        <w:tc>
          <w:tcPr>
            <w:tcW w:w="567" w:type="dxa"/>
          </w:tcPr>
          <w:p w14:paraId="3B1D70E4" w14:textId="77777777" w:rsidR="00A355D2" w:rsidRPr="00D66C64" w:rsidRDefault="00A355D2" w:rsidP="00A355D2">
            <w:pPr>
              <w:pStyle w:val="TAC"/>
            </w:pPr>
          </w:p>
        </w:tc>
        <w:tc>
          <w:tcPr>
            <w:tcW w:w="850" w:type="dxa"/>
          </w:tcPr>
          <w:p w14:paraId="7380ACDF" w14:textId="77777777" w:rsidR="00A355D2" w:rsidRPr="00D66C64" w:rsidRDefault="00A355D2" w:rsidP="00A355D2">
            <w:pPr>
              <w:pStyle w:val="TAC"/>
            </w:pPr>
          </w:p>
        </w:tc>
      </w:tr>
      <w:tr w:rsidR="00A355D2" w:rsidRPr="00D66C64" w14:paraId="3F4BD14D" w14:textId="77777777" w:rsidTr="00A355D2">
        <w:tc>
          <w:tcPr>
            <w:tcW w:w="567" w:type="dxa"/>
            <w:shd w:val="clear" w:color="auto" w:fill="auto"/>
          </w:tcPr>
          <w:p w14:paraId="613EA1A8" w14:textId="77777777" w:rsidR="00A355D2" w:rsidRPr="00D66C64" w:rsidRDefault="00A355D2" w:rsidP="00A355D2">
            <w:pPr>
              <w:pStyle w:val="TAC"/>
            </w:pPr>
            <w:r w:rsidRPr="00D66C64">
              <w:t>21</w:t>
            </w:r>
          </w:p>
        </w:tc>
        <w:tc>
          <w:tcPr>
            <w:tcW w:w="3969" w:type="dxa"/>
          </w:tcPr>
          <w:p w14:paraId="3ACC8598" w14:textId="77777777" w:rsidR="00A355D2" w:rsidRPr="00D66C64" w:rsidRDefault="00A355D2" w:rsidP="00A355D2">
            <w:pPr>
              <w:pStyle w:val="TAL"/>
            </w:pPr>
            <w:r w:rsidRPr="00D66C64">
              <w:t>Step 2 of Annex A.5.1 happens</w:t>
            </w:r>
          </w:p>
        </w:tc>
        <w:tc>
          <w:tcPr>
            <w:tcW w:w="720" w:type="dxa"/>
          </w:tcPr>
          <w:p w14:paraId="532DF0B5" w14:textId="77777777" w:rsidR="00A355D2" w:rsidRPr="00D66C64" w:rsidRDefault="00A355D2" w:rsidP="00A355D2">
            <w:pPr>
              <w:pStyle w:val="TAC"/>
            </w:pPr>
            <w:r w:rsidRPr="00D66C64">
              <w:t>--&gt;</w:t>
            </w:r>
          </w:p>
        </w:tc>
        <w:tc>
          <w:tcPr>
            <w:tcW w:w="2880" w:type="dxa"/>
          </w:tcPr>
          <w:p w14:paraId="24783D73" w14:textId="77777777" w:rsidR="00A355D2" w:rsidRPr="00D66C64" w:rsidRDefault="00A355D2" w:rsidP="00A355D2">
            <w:pPr>
              <w:pStyle w:val="TAL"/>
            </w:pPr>
            <w:r w:rsidRPr="00D66C64">
              <w:t>100 Trying</w:t>
            </w:r>
          </w:p>
        </w:tc>
        <w:tc>
          <w:tcPr>
            <w:tcW w:w="567" w:type="dxa"/>
          </w:tcPr>
          <w:p w14:paraId="33DA3B9F" w14:textId="77777777" w:rsidR="00A355D2" w:rsidRPr="00D66C64" w:rsidRDefault="00A355D2" w:rsidP="00A355D2">
            <w:pPr>
              <w:pStyle w:val="TAC"/>
            </w:pPr>
          </w:p>
        </w:tc>
        <w:tc>
          <w:tcPr>
            <w:tcW w:w="850" w:type="dxa"/>
          </w:tcPr>
          <w:p w14:paraId="562E0A3E" w14:textId="77777777" w:rsidR="00A355D2" w:rsidRPr="00D66C64" w:rsidRDefault="00A355D2" w:rsidP="00A355D2">
            <w:pPr>
              <w:pStyle w:val="TAC"/>
            </w:pPr>
          </w:p>
        </w:tc>
      </w:tr>
      <w:tr w:rsidR="00A355D2" w:rsidRPr="00D66C64" w14:paraId="53413D1B" w14:textId="77777777" w:rsidTr="00A355D2">
        <w:tc>
          <w:tcPr>
            <w:tcW w:w="567" w:type="dxa"/>
            <w:shd w:val="clear" w:color="auto" w:fill="auto"/>
          </w:tcPr>
          <w:p w14:paraId="5AA95C93" w14:textId="77777777" w:rsidR="00A355D2" w:rsidRPr="00D66C64" w:rsidRDefault="00A355D2" w:rsidP="00A355D2">
            <w:pPr>
              <w:pStyle w:val="TAC"/>
            </w:pPr>
            <w:r w:rsidRPr="00D66C64">
              <w:t>22</w:t>
            </w:r>
          </w:p>
        </w:tc>
        <w:tc>
          <w:tcPr>
            <w:tcW w:w="3969" w:type="dxa"/>
          </w:tcPr>
          <w:p w14:paraId="2E5158EE" w14:textId="77777777" w:rsidR="00A355D2" w:rsidRPr="00D66C64" w:rsidRDefault="00A355D2" w:rsidP="00A355D2">
            <w:pPr>
              <w:pStyle w:val="TAL"/>
            </w:pPr>
            <w:r w:rsidRPr="00D66C64">
              <w:t>Step 11 of Annex A.5.1 happens</w:t>
            </w:r>
          </w:p>
        </w:tc>
        <w:tc>
          <w:tcPr>
            <w:tcW w:w="720" w:type="dxa"/>
          </w:tcPr>
          <w:p w14:paraId="01CD8106" w14:textId="77777777" w:rsidR="00A355D2" w:rsidRPr="00D66C64" w:rsidRDefault="00A355D2" w:rsidP="00A355D2">
            <w:pPr>
              <w:pStyle w:val="TAC"/>
            </w:pPr>
            <w:r w:rsidRPr="00D66C64">
              <w:t>--&gt;</w:t>
            </w:r>
          </w:p>
        </w:tc>
        <w:tc>
          <w:tcPr>
            <w:tcW w:w="2880" w:type="dxa"/>
          </w:tcPr>
          <w:p w14:paraId="43DB7F7F" w14:textId="77777777" w:rsidR="00A355D2" w:rsidRPr="00D66C64" w:rsidRDefault="00A355D2" w:rsidP="00A355D2">
            <w:pPr>
              <w:pStyle w:val="TAL"/>
              <w:rPr>
                <w:rFonts w:eastAsia="MS Gothic"/>
              </w:rPr>
            </w:pPr>
            <w:r w:rsidRPr="00D66C64">
              <w:rPr>
                <w:rFonts w:eastAsia="MS Gothic"/>
              </w:rPr>
              <w:t>200 OK</w:t>
            </w:r>
          </w:p>
        </w:tc>
        <w:tc>
          <w:tcPr>
            <w:tcW w:w="567" w:type="dxa"/>
          </w:tcPr>
          <w:p w14:paraId="56B70D72" w14:textId="77777777" w:rsidR="00A355D2" w:rsidRPr="00D66C64" w:rsidRDefault="00A355D2" w:rsidP="00A355D2">
            <w:pPr>
              <w:pStyle w:val="TAC"/>
            </w:pPr>
            <w:r w:rsidRPr="00D66C64">
              <w:t>1</w:t>
            </w:r>
          </w:p>
        </w:tc>
        <w:tc>
          <w:tcPr>
            <w:tcW w:w="850" w:type="dxa"/>
          </w:tcPr>
          <w:p w14:paraId="478BA4E2" w14:textId="77777777" w:rsidR="00A355D2" w:rsidRPr="00D66C64" w:rsidRDefault="00A355D2" w:rsidP="00A355D2">
            <w:pPr>
              <w:pStyle w:val="TAC"/>
            </w:pPr>
            <w:r w:rsidRPr="00D66C64">
              <w:t>P</w:t>
            </w:r>
          </w:p>
        </w:tc>
      </w:tr>
      <w:tr w:rsidR="00A355D2" w:rsidRPr="00D66C64" w14:paraId="5EB3A8CE" w14:textId="77777777" w:rsidTr="00A355D2">
        <w:tc>
          <w:tcPr>
            <w:tcW w:w="567" w:type="dxa"/>
            <w:shd w:val="clear" w:color="auto" w:fill="auto"/>
          </w:tcPr>
          <w:p w14:paraId="08D207D5" w14:textId="77777777" w:rsidR="00A355D2" w:rsidRPr="00D66C64" w:rsidRDefault="00A355D2" w:rsidP="00A355D2">
            <w:pPr>
              <w:pStyle w:val="TAC"/>
            </w:pPr>
            <w:r w:rsidRPr="00D66C64">
              <w:t>23</w:t>
            </w:r>
          </w:p>
        </w:tc>
        <w:tc>
          <w:tcPr>
            <w:tcW w:w="3969" w:type="dxa"/>
          </w:tcPr>
          <w:p w14:paraId="7C8333BE" w14:textId="77777777" w:rsidR="00A355D2" w:rsidRPr="00D66C64" w:rsidRDefault="00A355D2" w:rsidP="00A355D2">
            <w:pPr>
              <w:pStyle w:val="TAL"/>
            </w:pPr>
            <w:r w:rsidRPr="00D66C64">
              <w:t>Step 12 of Annex A.5.1 happens</w:t>
            </w:r>
          </w:p>
        </w:tc>
        <w:tc>
          <w:tcPr>
            <w:tcW w:w="720" w:type="dxa"/>
          </w:tcPr>
          <w:p w14:paraId="5064F729" w14:textId="77777777" w:rsidR="00A355D2" w:rsidRPr="00D66C64" w:rsidRDefault="00A355D2" w:rsidP="00A355D2">
            <w:pPr>
              <w:pStyle w:val="TAC"/>
            </w:pPr>
            <w:r w:rsidRPr="00D66C64">
              <w:t>&lt;--</w:t>
            </w:r>
          </w:p>
        </w:tc>
        <w:tc>
          <w:tcPr>
            <w:tcW w:w="2880" w:type="dxa"/>
          </w:tcPr>
          <w:p w14:paraId="4C6AB28A" w14:textId="77777777" w:rsidR="00A355D2" w:rsidRPr="00D66C64" w:rsidRDefault="00A355D2" w:rsidP="00A355D2">
            <w:pPr>
              <w:pStyle w:val="TAL"/>
              <w:rPr>
                <w:rFonts w:eastAsia="MS Gothic"/>
              </w:rPr>
            </w:pPr>
            <w:r w:rsidRPr="00D66C64">
              <w:rPr>
                <w:rFonts w:eastAsia="MS Gothic"/>
              </w:rPr>
              <w:t>ACK</w:t>
            </w:r>
          </w:p>
        </w:tc>
        <w:tc>
          <w:tcPr>
            <w:tcW w:w="567" w:type="dxa"/>
          </w:tcPr>
          <w:p w14:paraId="34503F63" w14:textId="77777777" w:rsidR="00A355D2" w:rsidRPr="00D66C64" w:rsidRDefault="00A355D2" w:rsidP="00A355D2">
            <w:pPr>
              <w:pStyle w:val="TAC"/>
            </w:pPr>
          </w:p>
        </w:tc>
        <w:tc>
          <w:tcPr>
            <w:tcW w:w="850" w:type="dxa"/>
          </w:tcPr>
          <w:p w14:paraId="059C77FC" w14:textId="77777777" w:rsidR="00A355D2" w:rsidRPr="00D66C64" w:rsidRDefault="00A355D2" w:rsidP="00A355D2">
            <w:pPr>
              <w:pStyle w:val="TAC"/>
            </w:pPr>
          </w:p>
        </w:tc>
      </w:tr>
    </w:tbl>
    <w:p w14:paraId="2D5FD1C3" w14:textId="77777777" w:rsidR="00A355D2" w:rsidRPr="00D66C64" w:rsidRDefault="00A355D2" w:rsidP="00A355D2"/>
    <w:p w14:paraId="4FFEE108" w14:textId="77777777" w:rsidR="00A355D2" w:rsidRPr="00D66C64" w:rsidRDefault="00A355D2" w:rsidP="00925185">
      <w:pPr>
        <w:pStyle w:val="H6"/>
      </w:pPr>
      <w:r w:rsidRPr="00D66C64">
        <w:t>7.19.3.3</w:t>
      </w:r>
      <w:r w:rsidRPr="00D66C64">
        <w:tab/>
        <w:t>Specific message contents</w:t>
      </w:r>
    </w:p>
    <w:p w14:paraId="000BDCC8" w14:textId="77777777" w:rsidR="00A355D2" w:rsidRPr="00D66C64" w:rsidRDefault="00A355D2" w:rsidP="00A355D2">
      <w:pPr>
        <w:pStyle w:val="H6"/>
      </w:pPr>
      <w:r w:rsidRPr="00D66C64">
        <w:t>INVITE (Step 20)</w:t>
      </w:r>
    </w:p>
    <w:p w14:paraId="62219535" w14:textId="77777777" w:rsidR="00A355D2" w:rsidRPr="00D66C64" w:rsidRDefault="00A355D2" w:rsidP="00A355D2">
      <w:pPr>
        <w:keepNext/>
      </w:pPr>
      <w:r w:rsidRPr="00D66C64">
        <w:t>Use the default message "INVITE (Step 1)" in annex A.5.1 with the following exceptions:</w:t>
      </w:r>
    </w:p>
    <w:tbl>
      <w:tblPr>
        <w:tblW w:w="9356" w:type="dxa"/>
        <w:tblInd w:w="108" w:type="dxa"/>
        <w:tblLayout w:type="fixed"/>
        <w:tblLook w:val="01E0" w:firstRow="1" w:lastRow="1" w:firstColumn="1" w:lastColumn="1" w:noHBand="0" w:noVBand="0"/>
      </w:tblPr>
      <w:tblGrid>
        <w:gridCol w:w="2472"/>
        <w:gridCol w:w="6884"/>
      </w:tblGrid>
      <w:tr w:rsidR="00A355D2" w:rsidRPr="00D66C64" w14:paraId="7D20B4D1" w14:textId="77777777" w:rsidTr="00A355D2">
        <w:trPr>
          <w:cantSplit/>
          <w:trHeight w:val="255"/>
        </w:trPr>
        <w:tc>
          <w:tcPr>
            <w:tcW w:w="2472" w:type="dxa"/>
            <w:tcBorders>
              <w:top w:val="single" w:sz="4" w:space="0" w:color="auto"/>
              <w:left w:val="single" w:sz="4" w:space="0" w:color="auto"/>
              <w:bottom w:val="single" w:sz="4" w:space="0" w:color="auto"/>
              <w:right w:val="single" w:sz="4" w:space="0" w:color="auto"/>
            </w:tcBorders>
          </w:tcPr>
          <w:p w14:paraId="3D660712" w14:textId="77777777" w:rsidR="00A355D2" w:rsidRPr="00D66C64" w:rsidRDefault="00A355D2" w:rsidP="00A355D2">
            <w:pPr>
              <w:pStyle w:val="TAL"/>
              <w:rPr>
                <w:rFonts w:eastAsia="SimSun"/>
                <w:b/>
                <w:szCs w:val="24"/>
                <w:lang w:eastAsia="zh-CN"/>
              </w:rPr>
            </w:pPr>
            <w:r w:rsidRPr="00D66C64">
              <w:rPr>
                <w:rFonts w:eastAsia="SimSun"/>
                <w:b/>
                <w:szCs w:val="24"/>
                <w:lang w:eastAsia="zh-CN"/>
              </w:rPr>
              <w:t>Header/param</w:t>
            </w:r>
          </w:p>
        </w:tc>
        <w:tc>
          <w:tcPr>
            <w:tcW w:w="6884" w:type="dxa"/>
            <w:tcBorders>
              <w:top w:val="single" w:sz="4" w:space="0" w:color="auto"/>
              <w:left w:val="single" w:sz="4" w:space="0" w:color="auto"/>
              <w:bottom w:val="single" w:sz="4" w:space="0" w:color="auto"/>
              <w:right w:val="single" w:sz="4" w:space="0" w:color="auto"/>
            </w:tcBorders>
          </w:tcPr>
          <w:p w14:paraId="0E2A0579" w14:textId="77777777" w:rsidR="00A355D2" w:rsidRPr="00D66C64" w:rsidRDefault="00A355D2" w:rsidP="00A355D2">
            <w:pPr>
              <w:pStyle w:val="TAL"/>
              <w:rPr>
                <w:rFonts w:eastAsia="SimSun"/>
                <w:b/>
                <w:szCs w:val="24"/>
                <w:lang w:eastAsia="zh-CN"/>
              </w:rPr>
            </w:pPr>
            <w:r w:rsidRPr="00D66C64">
              <w:rPr>
                <w:rFonts w:eastAsia="SimSun"/>
                <w:b/>
                <w:szCs w:val="24"/>
                <w:lang w:eastAsia="zh-CN"/>
              </w:rPr>
              <w:t>Value/remark</w:t>
            </w:r>
          </w:p>
        </w:tc>
      </w:tr>
      <w:tr w:rsidR="00A355D2" w:rsidRPr="00D66C64" w14:paraId="24961A84" w14:textId="77777777" w:rsidTr="00A355D2">
        <w:trPr>
          <w:cantSplit/>
          <w:trHeight w:val="255"/>
          <w:tblHeader/>
        </w:trPr>
        <w:tc>
          <w:tcPr>
            <w:tcW w:w="2472" w:type="dxa"/>
            <w:tcBorders>
              <w:top w:val="single" w:sz="4" w:space="0" w:color="auto"/>
              <w:left w:val="single" w:sz="4" w:space="0" w:color="auto"/>
              <w:right w:val="single" w:sz="4" w:space="0" w:color="auto"/>
            </w:tcBorders>
          </w:tcPr>
          <w:p w14:paraId="6AC5A92A" w14:textId="77777777" w:rsidR="00A355D2" w:rsidRPr="00D66C64" w:rsidRDefault="00A355D2" w:rsidP="00A355D2">
            <w:pPr>
              <w:pStyle w:val="TAL"/>
              <w:rPr>
                <w:rFonts w:eastAsia="SimSun"/>
                <w:b/>
                <w:szCs w:val="24"/>
                <w:lang w:eastAsia="zh-CN"/>
              </w:rPr>
            </w:pPr>
            <w:r w:rsidRPr="00D66C64">
              <w:rPr>
                <w:rFonts w:eastAsia="SimSun"/>
                <w:b/>
                <w:szCs w:val="24"/>
                <w:lang w:eastAsia="zh-CN"/>
              </w:rPr>
              <w:t>Supported</w:t>
            </w:r>
          </w:p>
        </w:tc>
        <w:tc>
          <w:tcPr>
            <w:tcW w:w="6884" w:type="dxa"/>
            <w:tcBorders>
              <w:top w:val="single" w:sz="4" w:space="0" w:color="auto"/>
              <w:left w:val="single" w:sz="4" w:space="0" w:color="auto"/>
              <w:right w:val="single" w:sz="4" w:space="0" w:color="auto"/>
            </w:tcBorders>
          </w:tcPr>
          <w:p w14:paraId="3BF7982F" w14:textId="77777777" w:rsidR="00A355D2" w:rsidRPr="00D66C64" w:rsidRDefault="00A355D2" w:rsidP="00A355D2">
            <w:pPr>
              <w:pStyle w:val="TAL"/>
              <w:rPr>
                <w:rFonts w:eastAsia="SimSun"/>
                <w:b/>
                <w:szCs w:val="24"/>
                <w:lang w:eastAsia="zh-CN"/>
              </w:rPr>
            </w:pPr>
          </w:p>
        </w:tc>
      </w:tr>
      <w:tr w:rsidR="00A355D2" w:rsidRPr="00D66C64" w14:paraId="370695AF" w14:textId="77777777" w:rsidTr="00A355D2">
        <w:trPr>
          <w:cantSplit/>
          <w:trHeight w:val="255"/>
          <w:tblHeader/>
        </w:trPr>
        <w:tc>
          <w:tcPr>
            <w:tcW w:w="2472" w:type="dxa"/>
            <w:tcBorders>
              <w:left w:val="single" w:sz="4" w:space="0" w:color="auto"/>
              <w:bottom w:val="single" w:sz="4" w:space="0" w:color="auto"/>
              <w:right w:val="single" w:sz="4" w:space="0" w:color="auto"/>
            </w:tcBorders>
          </w:tcPr>
          <w:p w14:paraId="2D8412D2" w14:textId="77777777" w:rsidR="00A355D2" w:rsidRPr="00D66C64" w:rsidRDefault="00A355D2" w:rsidP="00A355D2">
            <w:pPr>
              <w:pStyle w:val="TAL"/>
              <w:rPr>
                <w:rFonts w:eastAsia="SimSun"/>
                <w:szCs w:val="24"/>
                <w:lang w:eastAsia="zh-CN"/>
              </w:rPr>
            </w:pPr>
            <w:r w:rsidRPr="00D66C64">
              <w:rPr>
                <w:rFonts w:eastAsia="SimSun"/>
                <w:szCs w:val="24"/>
                <w:lang w:eastAsia="zh-CN"/>
              </w:rPr>
              <w:t xml:space="preserve">   option-tag</w:t>
            </w:r>
          </w:p>
        </w:tc>
        <w:tc>
          <w:tcPr>
            <w:tcW w:w="6884" w:type="dxa"/>
            <w:tcBorders>
              <w:left w:val="single" w:sz="4" w:space="0" w:color="auto"/>
              <w:bottom w:val="single" w:sz="4" w:space="0" w:color="auto"/>
              <w:right w:val="single" w:sz="4" w:space="0" w:color="auto"/>
            </w:tcBorders>
          </w:tcPr>
          <w:p w14:paraId="3ED2C619" w14:textId="77777777" w:rsidR="00A355D2" w:rsidRPr="00D66C64" w:rsidRDefault="00A355D2" w:rsidP="00A355D2">
            <w:pPr>
              <w:pStyle w:val="TAL"/>
              <w:rPr>
                <w:rFonts w:eastAsia="SimSun"/>
                <w:i/>
                <w:iCs/>
                <w:szCs w:val="24"/>
                <w:lang w:eastAsia="zh-CN"/>
              </w:rPr>
            </w:pPr>
            <w:r w:rsidRPr="00D66C64">
              <w:rPr>
                <w:rFonts w:eastAsia="SimSun"/>
                <w:i/>
                <w:iCs/>
                <w:snapToGrid w:val="0"/>
                <w:szCs w:val="24"/>
                <w:lang w:eastAsia="zh-CN"/>
              </w:rPr>
              <w:t>precondition</w:t>
            </w:r>
          </w:p>
        </w:tc>
      </w:tr>
      <w:tr w:rsidR="00A355D2" w:rsidRPr="00D66C64" w14:paraId="26F03D9D" w14:textId="77777777" w:rsidTr="00A355D2">
        <w:trPr>
          <w:cantSplit/>
          <w:trHeight w:val="255"/>
        </w:trPr>
        <w:tc>
          <w:tcPr>
            <w:tcW w:w="2472" w:type="dxa"/>
            <w:tcBorders>
              <w:top w:val="single" w:sz="4" w:space="0" w:color="auto"/>
              <w:left w:val="single" w:sz="4" w:space="0" w:color="auto"/>
              <w:bottom w:val="single" w:sz="4" w:space="0" w:color="auto"/>
              <w:right w:val="single" w:sz="4" w:space="0" w:color="auto"/>
            </w:tcBorders>
          </w:tcPr>
          <w:p w14:paraId="12A923EF" w14:textId="77777777" w:rsidR="00A355D2" w:rsidRPr="00D66C64" w:rsidRDefault="00A355D2" w:rsidP="00A355D2">
            <w:pPr>
              <w:pStyle w:val="TAL"/>
              <w:rPr>
                <w:rFonts w:eastAsia="SimSun"/>
                <w:b/>
                <w:szCs w:val="24"/>
                <w:lang w:eastAsia="zh-CN"/>
              </w:rPr>
            </w:pPr>
            <w:r w:rsidRPr="00D66C64">
              <w:rPr>
                <w:rFonts w:eastAsia="SimSun"/>
                <w:b/>
                <w:szCs w:val="24"/>
                <w:lang w:eastAsia="zh-CN"/>
              </w:rPr>
              <w:t>Message-body</w:t>
            </w:r>
          </w:p>
        </w:tc>
        <w:tc>
          <w:tcPr>
            <w:tcW w:w="6884" w:type="dxa"/>
            <w:tcBorders>
              <w:top w:val="single" w:sz="4" w:space="0" w:color="auto"/>
              <w:left w:val="single" w:sz="4" w:space="0" w:color="auto"/>
              <w:bottom w:val="single" w:sz="4" w:space="0" w:color="auto"/>
              <w:right w:val="single" w:sz="4" w:space="0" w:color="auto"/>
            </w:tcBorders>
            <w:shd w:val="clear" w:color="auto" w:fill="auto"/>
          </w:tcPr>
          <w:p w14:paraId="7DD434A1" w14:textId="77777777" w:rsidR="00A355D2" w:rsidRPr="00D66C64" w:rsidRDefault="00A355D2" w:rsidP="00A355D2">
            <w:pPr>
              <w:pStyle w:val="TAL"/>
            </w:pPr>
            <w:r w:rsidRPr="00D66C64">
              <w:t>SDP body copied from the previous 200 OK (step 12 or 14) and modified as follows:</w:t>
            </w:r>
          </w:p>
          <w:p w14:paraId="50F3F627" w14:textId="77777777" w:rsidR="00A355D2" w:rsidRPr="00D66C64" w:rsidRDefault="00A355D2" w:rsidP="00A355D2">
            <w:pPr>
              <w:pStyle w:val="TAL"/>
            </w:pPr>
          </w:p>
          <w:p w14:paraId="3A372523" w14:textId="77777777" w:rsidR="00A355D2" w:rsidRPr="00D66C64" w:rsidRDefault="00A355D2" w:rsidP="00A355D2">
            <w:pPr>
              <w:pStyle w:val="TAL"/>
              <w:rPr>
                <w:snapToGrid w:val="0"/>
              </w:rPr>
            </w:pPr>
            <w:r w:rsidRPr="00D66C64">
              <w:rPr>
                <w:snapToGrid w:val="0"/>
              </w:rPr>
              <w:t>- "o=" line identical to previous SDP sent by SS except that sess-version is incremented.</w:t>
            </w:r>
          </w:p>
          <w:p w14:paraId="709889ED" w14:textId="77777777" w:rsidR="00A355D2" w:rsidRPr="00D66C64" w:rsidRDefault="00A355D2" w:rsidP="00A355D2">
            <w:pPr>
              <w:pStyle w:val="TAL"/>
              <w:rPr>
                <w:snapToGrid w:val="0"/>
              </w:rPr>
            </w:pPr>
            <w:r w:rsidRPr="00D66C64">
              <w:rPr>
                <w:snapToGrid w:val="0"/>
              </w:rPr>
              <w:t>- "a=fmtp" line identical to previous SDP sent by SS except that "</w:t>
            </w:r>
            <w:r w:rsidRPr="00D66C64">
              <w:t>evs-mode-switch=1</w:t>
            </w:r>
            <w:r w:rsidRPr="00D66C64">
              <w:rPr>
                <w:snapToGrid w:val="0"/>
              </w:rPr>
              <w:t>"</w:t>
            </w:r>
            <w:r w:rsidRPr="00D66C64">
              <w:t xml:space="preserve"> </w:t>
            </w:r>
            <w:r w:rsidRPr="00D66C64">
              <w:rPr>
                <w:snapToGrid w:val="0"/>
              </w:rPr>
              <w:t>is added.</w:t>
            </w:r>
          </w:p>
        </w:tc>
      </w:tr>
    </w:tbl>
    <w:p w14:paraId="697874E4" w14:textId="77777777" w:rsidR="00A355D2" w:rsidRPr="00D66C64" w:rsidRDefault="00A355D2" w:rsidP="00A355D2"/>
    <w:p w14:paraId="4D294C42" w14:textId="77777777" w:rsidR="00A355D2" w:rsidRPr="00D66C64" w:rsidRDefault="00A355D2" w:rsidP="00A355D2">
      <w:pPr>
        <w:pStyle w:val="H6"/>
      </w:pPr>
      <w:r w:rsidRPr="00D66C64">
        <w:lastRenderedPageBreak/>
        <w:t>200 OK (Step 22)</w:t>
      </w:r>
    </w:p>
    <w:p w14:paraId="445F5C5D" w14:textId="77777777" w:rsidR="00A355D2" w:rsidRPr="00D66C64" w:rsidRDefault="00A355D2" w:rsidP="00A355D2">
      <w:pPr>
        <w:keepNext/>
      </w:pPr>
      <w:r w:rsidRPr="00D66C64">
        <w:t>Use the default message "200 OK (Step 11)" in annex A.5.1 with the following exceptions:</w:t>
      </w:r>
    </w:p>
    <w:tbl>
      <w:tblPr>
        <w:tblW w:w="9356" w:type="dxa"/>
        <w:tblInd w:w="108" w:type="dxa"/>
        <w:tblLayout w:type="fixed"/>
        <w:tblLook w:val="01E0" w:firstRow="1" w:lastRow="1" w:firstColumn="1" w:lastColumn="1" w:noHBand="0" w:noVBand="0"/>
      </w:tblPr>
      <w:tblGrid>
        <w:gridCol w:w="2472"/>
        <w:gridCol w:w="6884"/>
      </w:tblGrid>
      <w:tr w:rsidR="00A355D2" w:rsidRPr="00D66C64" w14:paraId="6D9AEB93" w14:textId="77777777" w:rsidTr="00A355D2">
        <w:trPr>
          <w:cantSplit/>
          <w:trHeight w:val="255"/>
        </w:trPr>
        <w:tc>
          <w:tcPr>
            <w:tcW w:w="2472" w:type="dxa"/>
            <w:tcBorders>
              <w:top w:val="single" w:sz="4" w:space="0" w:color="auto"/>
              <w:left w:val="single" w:sz="4" w:space="0" w:color="auto"/>
              <w:bottom w:val="single" w:sz="4" w:space="0" w:color="auto"/>
              <w:right w:val="single" w:sz="4" w:space="0" w:color="auto"/>
            </w:tcBorders>
          </w:tcPr>
          <w:p w14:paraId="19673434" w14:textId="77777777" w:rsidR="00A355D2" w:rsidRPr="00D66C64" w:rsidRDefault="00A355D2" w:rsidP="00A355D2">
            <w:pPr>
              <w:pStyle w:val="TAL"/>
              <w:rPr>
                <w:rFonts w:eastAsia="SimSun"/>
                <w:b/>
                <w:szCs w:val="24"/>
                <w:lang w:eastAsia="zh-CN"/>
              </w:rPr>
            </w:pPr>
            <w:r w:rsidRPr="00D66C64">
              <w:rPr>
                <w:rFonts w:eastAsia="SimSun"/>
                <w:b/>
                <w:szCs w:val="24"/>
                <w:lang w:eastAsia="zh-CN"/>
              </w:rPr>
              <w:t>Header/param</w:t>
            </w:r>
          </w:p>
        </w:tc>
        <w:tc>
          <w:tcPr>
            <w:tcW w:w="6884" w:type="dxa"/>
            <w:tcBorders>
              <w:top w:val="single" w:sz="4" w:space="0" w:color="auto"/>
              <w:left w:val="single" w:sz="4" w:space="0" w:color="auto"/>
              <w:bottom w:val="single" w:sz="4" w:space="0" w:color="auto"/>
              <w:right w:val="single" w:sz="4" w:space="0" w:color="auto"/>
            </w:tcBorders>
          </w:tcPr>
          <w:p w14:paraId="274A6F42" w14:textId="77777777" w:rsidR="00A355D2" w:rsidRPr="00D66C64" w:rsidRDefault="00A355D2" w:rsidP="00A355D2">
            <w:pPr>
              <w:pStyle w:val="TAL"/>
              <w:rPr>
                <w:rFonts w:eastAsia="SimSun"/>
                <w:b/>
                <w:szCs w:val="24"/>
                <w:lang w:eastAsia="zh-CN"/>
              </w:rPr>
            </w:pPr>
            <w:r w:rsidRPr="00D66C64">
              <w:rPr>
                <w:rFonts w:eastAsia="SimSun"/>
                <w:b/>
                <w:szCs w:val="24"/>
                <w:lang w:eastAsia="zh-CN"/>
              </w:rPr>
              <w:t>Value/remark</w:t>
            </w:r>
          </w:p>
        </w:tc>
      </w:tr>
      <w:tr w:rsidR="00A355D2" w:rsidRPr="00D66C64" w14:paraId="185CD817" w14:textId="77777777" w:rsidTr="00A355D2">
        <w:trPr>
          <w:cantSplit/>
          <w:trHeight w:val="255"/>
        </w:trPr>
        <w:tc>
          <w:tcPr>
            <w:tcW w:w="2472" w:type="dxa"/>
            <w:tcBorders>
              <w:top w:val="single" w:sz="4" w:space="0" w:color="auto"/>
              <w:left w:val="single" w:sz="4" w:space="0" w:color="auto"/>
              <w:bottom w:val="single" w:sz="4" w:space="0" w:color="auto"/>
              <w:right w:val="single" w:sz="4" w:space="0" w:color="auto"/>
            </w:tcBorders>
          </w:tcPr>
          <w:p w14:paraId="6B4C53DF" w14:textId="77777777" w:rsidR="00A355D2" w:rsidRPr="00D66C64" w:rsidRDefault="00A355D2" w:rsidP="00A355D2">
            <w:pPr>
              <w:pStyle w:val="TAL"/>
              <w:rPr>
                <w:rFonts w:eastAsia="SimSun"/>
                <w:b/>
                <w:szCs w:val="24"/>
                <w:lang w:eastAsia="zh-CN"/>
              </w:rPr>
            </w:pPr>
            <w:r w:rsidRPr="00D66C64">
              <w:rPr>
                <w:rFonts w:eastAsia="SimSun"/>
                <w:b/>
                <w:szCs w:val="24"/>
                <w:lang w:eastAsia="zh-CN"/>
              </w:rPr>
              <w:t>Require</w:t>
            </w:r>
          </w:p>
          <w:p w14:paraId="6A3A7A62" w14:textId="77777777" w:rsidR="00A355D2" w:rsidRPr="00D66C64" w:rsidRDefault="00A355D2" w:rsidP="00A355D2">
            <w:pPr>
              <w:pStyle w:val="TAL"/>
              <w:rPr>
                <w:rFonts w:eastAsia="SimSun"/>
                <w:b/>
                <w:szCs w:val="24"/>
                <w:lang w:eastAsia="zh-CN"/>
              </w:rPr>
            </w:pPr>
            <w:r w:rsidRPr="00D66C64">
              <w:rPr>
                <w:rFonts w:eastAsia="SimSun"/>
                <w:szCs w:val="24"/>
                <w:lang w:eastAsia="zh-CN"/>
              </w:rPr>
              <w:tab/>
              <w:t>option-tag</w:t>
            </w:r>
          </w:p>
        </w:tc>
        <w:tc>
          <w:tcPr>
            <w:tcW w:w="6884" w:type="dxa"/>
            <w:tcBorders>
              <w:top w:val="single" w:sz="4" w:space="0" w:color="auto"/>
              <w:left w:val="single" w:sz="4" w:space="0" w:color="auto"/>
              <w:bottom w:val="single" w:sz="4" w:space="0" w:color="auto"/>
              <w:right w:val="single" w:sz="4" w:space="0" w:color="auto"/>
            </w:tcBorders>
          </w:tcPr>
          <w:p w14:paraId="2A584BB3" w14:textId="77777777" w:rsidR="00A355D2" w:rsidRPr="00D66C64" w:rsidRDefault="00A355D2" w:rsidP="00A355D2">
            <w:pPr>
              <w:pStyle w:val="TAL"/>
              <w:rPr>
                <w:rFonts w:eastAsia="SimSun"/>
                <w:i/>
                <w:szCs w:val="24"/>
                <w:lang w:eastAsia="zh-CN"/>
              </w:rPr>
            </w:pPr>
            <w:r w:rsidRPr="00D66C64">
              <w:rPr>
                <w:rFonts w:eastAsia="SimSun"/>
                <w:i/>
                <w:szCs w:val="24"/>
                <w:lang w:eastAsia="zh-CN"/>
              </w:rPr>
              <w:t>precondition</w:t>
            </w:r>
          </w:p>
        </w:tc>
      </w:tr>
      <w:tr w:rsidR="00A355D2" w:rsidRPr="00D66C64" w14:paraId="518A9168" w14:textId="77777777" w:rsidTr="00A355D2">
        <w:trPr>
          <w:cantSplit/>
          <w:trHeight w:val="255"/>
          <w:tblHeader/>
        </w:trPr>
        <w:tc>
          <w:tcPr>
            <w:tcW w:w="2472" w:type="dxa"/>
            <w:tcBorders>
              <w:top w:val="single" w:sz="4" w:space="0" w:color="auto"/>
              <w:left w:val="single" w:sz="4" w:space="0" w:color="auto"/>
              <w:right w:val="single" w:sz="4" w:space="0" w:color="auto"/>
            </w:tcBorders>
          </w:tcPr>
          <w:p w14:paraId="3CDA9776" w14:textId="77777777" w:rsidR="00A355D2" w:rsidRPr="00D66C64" w:rsidRDefault="00A355D2" w:rsidP="00A355D2">
            <w:pPr>
              <w:pStyle w:val="TAL"/>
              <w:rPr>
                <w:rFonts w:eastAsia="SimSun"/>
                <w:b/>
                <w:szCs w:val="24"/>
                <w:lang w:eastAsia="zh-CN"/>
              </w:rPr>
            </w:pPr>
            <w:r w:rsidRPr="00D66C64">
              <w:rPr>
                <w:rFonts w:eastAsia="SimSun"/>
                <w:b/>
                <w:szCs w:val="24"/>
                <w:lang w:eastAsia="zh-CN"/>
              </w:rPr>
              <w:t>Content-Type</w:t>
            </w:r>
          </w:p>
        </w:tc>
        <w:tc>
          <w:tcPr>
            <w:tcW w:w="6884" w:type="dxa"/>
            <w:tcBorders>
              <w:top w:val="single" w:sz="4" w:space="0" w:color="auto"/>
              <w:left w:val="single" w:sz="4" w:space="0" w:color="auto"/>
              <w:right w:val="single" w:sz="4" w:space="0" w:color="auto"/>
            </w:tcBorders>
          </w:tcPr>
          <w:p w14:paraId="28F1710C" w14:textId="77777777" w:rsidR="00A355D2" w:rsidRPr="00D66C64" w:rsidRDefault="00A355D2" w:rsidP="00A355D2">
            <w:pPr>
              <w:pStyle w:val="TAL"/>
              <w:rPr>
                <w:rFonts w:eastAsia="SimSun"/>
                <w:b/>
                <w:szCs w:val="24"/>
                <w:lang w:eastAsia="zh-CN"/>
              </w:rPr>
            </w:pPr>
          </w:p>
        </w:tc>
      </w:tr>
      <w:tr w:rsidR="00A355D2" w:rsidRPr="00D66C64" w14:paraId="117A4827" w14:textId="77777777" w:rsidTr="00A355D2">
        <w:trPr>
          <w:cantSplit/>
          <w:trHeight w:val="255"/>
          <w:tblHeader/>
        </w:trPr>
        <w:tc>
          <w:tcPr>
            <w:tcW w:w="2472" w:type="dxa"/>
            <w:tcBorders>
              <w:left w:val="single" w:sz="4" w:space="0" w:color="auto"/>
              <w:bottom w:val="single" w:sz="4" w:space="0" w:color="auto"/>
              <w:right w:val="single" w:sz="4" w:space="0" w:color="auto"/>
            </w:tcBorders>
          </w:tcPr>
          <w:p w14:paraId="4BF91786" w14:textId="77777777" w:rsidR="00A355D2" w:rsidRPr="00D66C64" w:rsidRDefault="00A355D2" w:rsidP="00A355D2">
            <w:pPr>
              <w:pStyle w:val="TAL"/>
              <w:rPr>
                <w:rFonts w:eastAsia="SimSun"/>
                <w:szCs w:val="24"/>
                <w:lang w:eastAsia="zh-CN"/>
              </w:rPr>
            </w:pPr>
            <w:r w:rsidRPr="00D66C64">
              <w:rPr>
                <w:rFonts w:eastAsia="SimSun"/>
                <w:szCs w:val="24"/>
                <w:lang w:eastAsia="zh-CN"/>
              </w:rPr>
              <w:tab/>
              <w:t>media-type</w:t>
            </w:r>
          </w:p>
        </w:tc>
        <w:tc>
          <w:tcPr>
            <w:tcW w:w="6884" w:type="dxa"/>
            <w:tcBorders>
              <w:left w:val="single" w:sz="4" w:space="0" w:color="auto"/>
              <w:bottom w:val="single" w:sz="4" w:space="0" w:color="auto"/>
              <w:right w:val="single" w:sz="4" w:space="0" w:color="auto"/>
            </w:tcBorders>
          </w:tcPr>
          <w:p w14:paraId="2E085A3B" w14:textId="77777777" w:rsidR="00A355D2" w:rsidRPr="00D66C64" w:rsidRDefault="00A355D2" w:rsidP="00A355D2">
            <w:pPr>
              <w:pStyle w:val="TAL"/>
              <w:rPr>
                <w:rFonts w:eastAsia="SimSun"/>
                <w:i/>
                <w:iCs/>
                <w:szCs w:val="24"/>
                <w:lang w:eastAsia="zh-CN"/>
              </w:rPr>
            </w:pPr>
            <w:r w:rsidRPr="00D66C64">
              <w:rPr>
                <w:rFonts w:eastAsia="SimSun"/>
                <w:i/>
                <w:szCs w:val="24"/>
                <w:lang w:eastAsia="zh-CN"/>
              </w:rPr>
              <w:t>application/sdp</w:t>
            </w:r>
            <w:r w:rsidRPr="00D66C64">
              <w:rPr>
                <w:rFonts w:eastAsia="SimSun"/>
                <w:i/>
                <w:iCs/>
                <w:snapToGrid w:val="0"/>
                <w:szCs w:val="24"/>
                <w:lang w:eastAsia="zh-CN"/>
              </w:rPr>
              <w:t xml:space="preserve"> </w:t>
            </w:r>
          </w:p>
        </w:tc>
      </w:tr>
      <w:tr w:rsidR="00A355D2" w:rsidRPr="00D66C64" w14:paraId="3BE87291" w14:textId="77777777" w:rsidTr="00A355D2">
        <w:trPr>
          <w:cantSplit/>
          <w:trHeight w:val="255"/>
          <w:tblHeader/>
        </w:trPr>
        <w:tc>
          <w:tcPr>
            <w:tcW w:w="2472" w:type="dxa"/>
            <w:tcBorders>
              <w:top w:val="single" w:sz="4" w:space="0" w:color="auto"/>
              <w:left w:val="single" w:sz="4" w:space="0" w:color="auto"/>
              <w:right w:val="single" w:sz="4" w:space="0" w:color="auto"/>
            </w:tcBorders>
          </w:tcPr>
          <w:p w14:paraId="1B2EB4EC" w14:textId="77777777" w:rsidR="00A355D2" w:rsidRPr="00D66C64" w:rsidRDefault="00A355D2" w:rsidP="00A355D2">
            <w:pPr>
              <w:pStyle w:val="TAR"/>
              <w:ind w:right="360"/>
              <w:jc w:val="left"/>
              <w:rPr>
                <w:rFonts w:eastAsia="SimSun"/>
                <w:szCs w:val="24"/>
                <w:lang w:eastAsia="zh-CN"/>
              </w:rPr>
            </w:pPr>
            <w:r w:rsidRPr="00D66C64">
              <w:rPr>
                <w:rFonts w:eastAsia="SimSun"/>
                <w:b/>
                <w:szCs w:val="24"/>
                <w:lang w:eastAsia="zh-CN"/>
              </w:rPr>
              <w:t>Content-Length</w:t>
            </w:r>
          </w:p>
        </w:tc>
        <w:tc>
          <w:tcPr>
            <w:tcW w:w="6884" w:type="dxa"/>
            <w:tcBorders>
              <w:top w:val="single" w:sz="4" w:space="0" w:color="auto"/>
              <w:left w:val="single" w:sz="4" w:space="0" w:color="auto"/>
              <w:right w:val="single" w:sz="4" w:space="0" w:color="auto"/>
            </w:tcBorders>
          </w:tcPr>
          <w:p w14:paraId="69DF706A" w14:textId="77777777" w:rsidR="00A355D2" w:rsidRPr="00D66C64" w:rsidRDefault="00A355D2" w:rsidP="00A355D2">
            <w:pPr>
              <w:pStyle w:val="TAR"/>
              <w:jc w:val="left"/>
              <w:rPr>
                <w:rFonts w:eastAsia="SimSun"/>
                <w:i/>
                <w:szCs w:val="24"/>
                <w:lang w:eastAsia="zh-CN"/>
              </w:rPr>
            </w:pPr>
          </w:p>
        </w:tc>
      </w:tr>
      <w:tr w:rsidR="00A355D2" w:rsidRPr="00D66C64" w14:paraId="2175E22C" w14:textId="77777777" w:rsidTr="00A355D2">
        <w:trPr>
          <w:cantSplit/>
          <w:trHeight w:val="255"/>
          <w:tblHeader/>
        </w:trPr>
        <w:tc>
          <w:tcPr>
            <w:tcW w:w="2472" w:type="dxa"/>
            <w:tcBorders>
              <w:left w:val="single" w:sz="4" w:space="0" w:color="auto"/>
              <w:bottom w:val="single" w:sz="4" w:space="0" w:color="auto"/>
              <w:right w:val="single" w:sz="4" w:space="0" w:color="auto"/>
            </w:tcBorders>
          </w:tcPr>
          <w:p w14:paraId="5F7FF945" w14:textId="77777777" w:rsidR="00A355D2" w:rsidRPr="00D66C64" w:rsidRDefault="00A355D2" w:rsidP="00A355D2">
            <w:pPr>
              <w:pStyle w:val="TAR"/>
              <w:ind w:right="360"/>
              <w:jc w:val="left"/>
              <w:rPr>
                <w:rFonts w:eastAsia="SimSun"/>
                <w:b/>
                <w:szCs w:val="24"/>
                <w:lang w:eastAsia="zh-CN"/>
              </w:rPr>
            </w:pPr>
            <w:r w:rsidRPr="00D66C64">
              <w:rPr>
                <w:rFonts w:eastAsia="SimSun"/>
                <w:szCs w:val="24"/>
                <w:lang w:eastAsia="zh-CN"/>
              </w:rPr>
              <w:t xml:space="preserve">      value</w:t>
            </w:r>
          </w:p>
        </w:tc>
        <w:tc>
          <w:tcPr>
            <w:tcW w:w="6884" w:type="dxa"/>
            <w:tcBorders>
              <w:left w:val="single" w:sz="4" w:space="0" w:color="auto"/>
              <w:bottom w:val="single" w:sz="4" w:space="0" w:color="auto"/>
              <w:right w:val="single" w:sz="4" w:space="0" w:color="auto"/>
            </w:tcBorders>
          </w:tcPr>
          <w:p w14:paraId="4B8AA8AD" w14:textId="77777777" w:rsidR="00A355D2" w:rsidRPr="00D66C64" w:rsidRDefault="00A355D2" w:rsidP="00A355D2">
            <w:pPr>
              <w:pStyle w:val="TAR"/>
              <w:ind w:right="360"/>
              <w:jc w:val="left"/>
              <w:rPr>
                <w:rFonts w:eastAsia="SimSun"/>
                <w:iCs/>
                <w:szCs w:val="24"/>
                <w:lang w:eastAsia="zh-CN"/>
              </w:rPr>
            </w:pPr>
            <w:r w:rsidRPr="00D66C64">
              <w:rPr>
                <w:rFonts w:eastAsia="SimSun"/>
                <w:iCs/>
                <w:szCs w:val="24"/>
                <w:lang w:eastAsia="zh-CN"/>
              </w:rPr>
              <w:t>length of message-body</w:t>
            </w:r>
          </w:p>
        </w:tc>
      </w:tr>
      <w:tr w:rsidR="00A355D2" w:rsidRPr="00D66C64" w14:paraId="6EE3D653" w14:textId="77777777" w:rsidTr="00A355D2">
        <w:trPr>
          <w:cantSplit/>
          <w:trHeight w:val="255"/>
        </w:trPr>
        <w:tc>
          <w:tcPr>
            <w:tcW w:w="2472" w:type="dxa"/>
            <w:tcBorders>
              <w:top w:val="single" w:sz="4" w:space="0" w:color="auto"/>
              <w:left w:val="single" w:sz="4" w:space="0" w:color="auto"/>
              <w:bottom w:val="single" w:sz="4" w:space="0" w:color="auto"/>
              <w:right w:val="single" w:sz="4" w:space="0" w:color="auto"/>
            </w:tcBorders>
          </w:tcPr>
          <w:p w14:paraId="427265FC" w14:textId="77777777" w:rsidR="00A355D2" w:rsidRPr="00D66C64" w:rsidRDefault="00A355D2" w:rsidP="00A355D2">
            <w:pPr>
              <w:pStyle w:val="TAL"/>
              <w:rPr>
                <w:rFonts w:eastAsia="SimSun"/>
                <w:b/>
                <w:szCs w:val="24"/>
                <w:lang w:eastAsia="zh-CN"/>
              </w:rPr>
            </w:pPr>
            <w:r w:rsidRPr="00D66C64">
              <w:rPr>
                <w:rFonts w:eastAsia="SimSun"/>
                <w:b/>
                <w:szCs w:val="24"/>
                <w:lang w:eastAsia="zh-CN"/>
              </w:rPr>
              <w:t>Message-body</w:t>
            </w:r>
          </w:p>
        </w:tc>
        <w:tc>
          <w:tcPr>
            <w:tcW w:w="6884" w:type="dxa"/>
            <w:tcBorders>
              <w:top w:val="single" w:sz="4" w:space="0" w:color="auto"/>
              <w:left w:val="single" w:sz="4" w:space="0" w:color="auto"/>
              <w:bottom w:val="single" w:sz="4" w:space="0" w:color="auto"/>
              <w:right w:val="single" w:sz="4" w:space="0" w:color="auto"/>
            </w:tcBorders>
            <w:shd w:val="clear" w:color="auto" w:fill="auto"/>
          </w:tcPr>
          <w:p w14:paraId="39BF50A2" w14:textId="77777777" w:rsidR="00A355D2" w:rsidRPr="00D66C64" w:rsidRDefault="00A355D2" w:rsidP="00A355D2">
            <w:pPr>
              <w:pStyle w:val="TAL"/>
              <w:rPr>
                <w:rFonts w:eastAsia="SimSun"/>
                <w:lang w:eastAsia="zh-CN"/>
              </w:rPr>
            </w:pPr>
            <w:r w:rsidRPr="00D66C64">
              <w:rPr>
                <w:rFonts w:eastAsia="SimSun"/>
                <w:lang w:eastAsia="zh-CN"/>
              </w:rPr>
              <w:t>The following SDP types and values.</w:t>
            </w:r>
          </w:p>
          <w:p w14:paraId="7B8539C1" w14:textId="77777777" w:rsidR="00A355D2" w:rsidRPr="00D66C64" w:rsidRDefault="00A355D2" w:rsidP="00A355D2">
            <w:pPr>
              <w:pStyle w:val="TAL"/>
              <w:rPr>
                <w:rFonts w:eastAsia="SimSun"/>
                <w:snapToGrid w:val="0"/>
                <w:szCs w:val="24"/>
                <w:lang w:eastAsia="zh-CN"/>
              </w:rPr>
            </w:pPr>
          </w:p>
          <w:p w14:paraId="41059853" w14:textId="77777777" w:rsidR="00A355D2" w:rsidRPr="00D66C64" w:rsidRDefault="00A355D2" w:rsidP="00A355D2">
            <w:pPr>
              <w:pStyle w:val="TAL"/>
              <w:rPr>
                <w:rFonts w:eastAsia="SimSun"/>
                <w:b/>
                <w:snapToGrid w:val="0"/>
                <w:szCs w:val="24"/>
                <w:lang w:eastAsia="zh-CN"/>
              </w:rPr>
            </w:pPr>
            <w:r w:rsidRPr="00D66C64">
              <w:rPr>
                <w:rFonts w:eastAsia="SimSun"/>
                <w:b/>
                <w:snapToGrid w:val="0"/>
                <w:szCs w:val="24"/>
                <w:lang w:eastAsia="zh-CN"/>
              </w:rPr>
              <w:t>Session description:</w:t>
            </w:r>
          </w:p>
          <w:p w14:paraId="0EB181B2"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v=0</w:t>
            </w:r>
          </w:p>
          <w:p w14:paraId="4AC93F76"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o=</w:t>
            </w:r>
            <w:r w:rsidRPr="00D66C64">
              <w:rPr>
                <w:rFonts w:eastAsia="SimSun"/>
                <w:iCs/>
                <w:snapToGrid w:val="0"/>
                <w:szCs w:val="24"/>
                <w:lang w:eastAsia="zh-CN"/>
              </w:rPr>
              <w:t>(user</w:t>
            </w:r>
            <w:r w:rsidRPr="00D66C64" w:rsidDel="00754483">
              <w:rPr>
                <w:rFonts w:eastAsia="SimSun"/>
                <w:iCs/>
                <w:snapToGrid w:val="0"/>
                <w:szCs w:val="24"/>
                <w:lang w:eastAsia="zh-CN"/>
              </w:rPr>
              <w:t>-</w:t>
            </w:r>
            <w:r w:rsidRPr="00D66C64">
              <w:rPr>
                <w:rFonts w:eastAsia="SimSun"/>
                <w:iCs/>
                <w:snapToGrid w:val="0"/>
                <w:szCs w:val="24"/>
                <w:lang w:eastAsia="zh-CN"/>
              </w:rPr>
              <w:t xml:space="preserve">name) </w:t>
            </w:r>
            <w:r w:rsidRPr="00D66C64">
              <w:rPr>
                <w:rFonts w:eastAsia="SimSun"/>
                <w:snapToGrid w:val="0"/>
                <w:szCs w:val="24"/>
                <w:lang w:eastAsia="zh-CN"/>
              </w:rPr>
              <w:t>(sess-id) (sess-version)</w:t>
            </w:r>
            <w:r w:rsidRPr="00D66C64">
              <w:rPr>
                <w:rFonts w:eastAsia="SimSun"/>
                <w:i/>
                <w:iCs/>
                <w:snapToGrid w:val="0"/>
                <w:szCs w:val="24"/>
                <w:lang w:eastAsia="zh-CN"/>
              </w:rPr>
              <w:t xml:space="preserve"> IN</w:t>
            </w:r>
            <w:r w:rsidRPr="00D66C64">
              <w:rPr>
                <w:rFonts w:eastAsia="SimSun"/>
                <w:snapToGrid w:val="0"/>
                <w:szCs w:val="24"/>
                <w:lang w:eastAsia="zh-CN"/>
              </w:rPr>
              <w:t xml:space="preserve"> </w:t>
            </w:r>
            <w:r w:rsidRPr="00D66C64">
              <w:rPr>
                <w:rFonts w:eastAsia="SimSun"/>
                <w:szCs w:val="24"/>
                <w:lang w:eastAsia="zh-CN"/>
              </w:rPr>
              <w:t>(addrtype)</w:t>
            </w:r>
            <w:r w:rsidRPr="00D66C64">
              <w:rPr>
                <w:rFonts w:eastAsia="SimSun"/>
                <w:snapToGrid w:val="0"/>
                <w:szCs w:val="24"/>
                <w:lang w:eastAsia="zh-CN"/>
              </w:rPr>
              <w:t xml:space="preserve"> (unicast-address for UE) [Note 4]</w:t>
            </w:r>
          </w:p>
          <w:p w14:paraId="25947BBE"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s=</w:t>
            </w:r>
            <w:r w:rsidRPr="00D66C64">
              <w:rPr>
                <w:rFonts w:eastAsia="SimSun"/>
                <w:iCs/>
                <w:snapToGrid w:val="0"/>
                <w:szCs w:val="24"/>
                <w:lang w:eastAsia="zh-CN"/>
              </w:rPr>
              <w:t>(session</w:t>
            </w:r>
            <w:r w:rsidRPr="00D66C64">
              <w:rPr>
                <w:rFonts w:eastAsia="SimSun"/>
                <w:i/>
                <w:iCs/>
                <w:snapToGrid w:val="0"/>
                <w:szCs w:val="24"/>
                <w:lang w:eastAsia="zh-CN"/>
              </w:rPr>
              <w:t xml:space="preserve"> name)</w:t>
            </w:r>
          </w:p>
          <w:p w14:paraId="4C5BF4C0"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c=IN</w:t>
            </w:r>
            <w:r w:rsidRPr="00D66C64">
              <w:rPr>
                <w:rFonts w:eastAsia="SimSun"/>
                <w:snapToGrid w:val="0"/>
                <w:szCs w:val="24"/>
                <w:lang w:eastAsia="zh-CN"/>
              </w:rPr>
              <w:t xml:space="preserve"> </w:t>
            </w:r>
            <w:r w:rsidRPr="00D66C64">
              <w:rPr>
                <w:rFonts w:eastAsia="SimSun"/>
                <w:szCs w:val="24"/>
                <w:lang w:eastAsia="zh-CN"/>
              </w:rPr>
              <w:t>(addrtype)</w:t>
            </w:r>
            <w:r w:rsidRPr="00D66C64">
              <w:rPr>
                <w:rFonts w:eastAsia="SimSun"/>
                <w:snapToGrid w:val="0"/>
                <w:szCs w:val="24"/>
                <w:lang w:eastAsia="zh-CN"/>
              </w:rPr>
              <w:t xml:space="preserve"> (connection-address for UE) [Note 1]</w:t>
            </w:r>
          </w:p>
          <w:p w14:paraId="7EC94396"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b=AS:</w:t>
            </w:r>
            <w:r w:rsidRPr="00D66C64">
              <w:rPr>
                <w:rFonts w:eastAsia="SimSun"/>
                <w:snapToGrid w:val="0"/>
                <w:szCs w:val="24"/>
                <w:lang w:eastAsia="zh-CN"/>
              </w:rPr>
              <w:t xml:space="preserve"> (bandwidth-value)</w:t>
            </w:r>
          </w:p>
          <w:p w14:paraId="0A32C988" w14:textId="77777777" w:rsidR="00A355D2" w:rsidRPr="00D66C64" w:rsidRDefault="00A355D2" w:rsidP="00A355D2">
            <w:pPr>
              <w:pStyle w:val="TAL"/>
              <w:rPr>
                <w:rFonts w:eastAsia="SimSun"/>
                <w:snapToGrid w:val="0"/>
                <w:szCs w:val="24"/>
                <w:lang w:eastAsia="zh-CN"/>
              </w:rPr>
            </w:pPr>
          </w:p>
          <w:p w14:paraId="596A1995" w14:textId="77777777" w:rsidR="00A355D2" w:rsidRPr="00D66C64" w:rsidRDefault="00A355D2" w:rsidP="00A355D2">
            <w:pPr>
              <w:pStyle w:val="TAL"/>
              <w:rPr>
                <w:rFonts w:eastAsia="SimSun"/>
                <w:b/>
                <w:snapToGrid w:val="0"/>
                <w:szCs w:val="24"/>
                <w:lang w:eastAsia="zh-CN"/>
              </w:rPr>
            </w:pPr>
            <w:r w:rsidRPr="00D66C64">
              <w:rPr>
                <w:rFonts w:eastAsia="SimSun"/>
                <w:b/>
                <w:snapToGrid w:val="0"/>
                <w:szCs w:val="24"/>
                <w:lang w:eastAsia="zh-CN"/>
              </w:rPr>
              <w:t>Time description:</w:t>
            </w:r>
          </w:p>
          <w:p w14:paraId="5664454A"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t=0 0</w:t>
            </w:r>
          </w:p>
          <w:p w14:paraId="5FC311C1" w14:textId="77777777" w:rsidR="00A355D2" w:rsidRPr="00D66C64" w:rsidRDefault="00A355D2" w:rsidP="00A355D2">
            <w:pPr>
              <w:pStyle w:val="TAL"/>
              <w:rPr>
                <w:rFonts w:eastAsia="SimSun"/>
                <w:i/>
                <w:iCs/>
                <w:szCs w:val="24"/>
                <w:lang w:eastAsia="zh-CN"/>
              </w:rPr>
            </w:pPr>
          </w:p>
          <w:p w14:paraId="598D0C34" w14:textId="77777777" w:rsidR="00A355D2" w:rsidRPr="00D66C64" w:rsidRDefault="00A355D2" w:rsidP="00A355D2">
            <w:pPr>
              <w:pStyle w:val="TAL"/>
              <w:rPr>
                <w:rFonts w:eastAsia="SimSun"/>
                <w:b/>
                <w:snapToGrid w:val="0"/>
                <w:szCs w:val="24"/>
                <w:lang w:eastAsia="zh-CN"/>
              </w:rPr>
            </w:pPr>
            <w:r w:rsidRPr="00D66C64">
              <w:rPr>
                <w:rFonts w:eastAsia="SimSun"/>
                <w:b/>
                <w:szCs w:val="24"/>
                <w:lang w:eastAsia="zh-CN"/>
              </w:rPr>
              <w:t>Media description:</w:t>
            </w:r>
          </w:p>
          <w:p w14:paraId="131A00BC"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m=audio</w:t>
            </w:r>
            <w:r w:rsidRPr="00D66C64">
              <w:rPr>
                <w:rFonts w:eastAsia="SimSun"/>
                <w:snapToGrid w:val="0"/>
                <w:szCs w:val="24"/>
                <w:lang w:eastAsia="zh-CN"/>
              </w:rPr>
              <w:t xml:space="preserve"> (transport port) </w:t>
            </w:r>
            <w:r w:rsidRPr="00D66C64">
              <w:rPr>
                <w:rFonts w:eastAsia="SimSun"/>
                <w:i/>
                <w:iCs/>
                <w:snapToGrid w:val="0"/>
                <w:szCs w:val="24"/>
                <w:lang w:eastAsia="zh-CN"/>
              </w:rPr>
              <w:t>RTP/AVP</w:t>
            </w:r>
            <w:r w:rsidRPr="00D66C64">
              <w:rPr>
                <w:rFonts w:eastAsia="SimSun"/>
                <w:snapToGrid w:val="0"/>
                <w:szCs w:val="24"/>
                <w:lang w:eastAsia="zh-CN"/>
              </w:rPr>
              <w:t xml:space="preserve"> (</w:t>
            </w:r>
            <w:r w:rsidRPr="00D66C64">
              <w:rPr>
                <w:rFonts w:eastAsia="SimSun"/>
                <w:szCs w:val="24"/>
                <w:lang w:eastAsia="zh-CN"/>
              </w:rPr>
              <w:t>fmt) [Note 2]</w:t>
            </w:r>
          </w:p>
          <w:p w14:paraId="679AD79A"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c=IN</w:t>
            </w:r>
            <w:r w:rsidRPr="00D66C64">
              <w:rPr>
                <w:rFonts w:eastAsia="SimSun"/>
                <w:snapToGrid w:val="0"/>
                <w:szCs w:val="24"/>
                <w:lang w:eastAsia="zh-CN"/>
              </w:rPr>
              <w:t xml:space="preserve"> </w:t>
            </w:r>
            <w:r w:rsidRPr="00D66C64">
              <w:rPr>
                <w:rFonts w:eastAsia="SimSun"/>
                <w:szCs w:val="24"/>
                <w:lang w:eastAsia="zh-CN"/>
              </w:rPr>
              <w:t>(addrtype)</w:t>
            </w:r>
            <w:r w:rsidRPr="00D66C64">
              <w:rPr>
                <w:rFonts w:eastAsia="SimSun"/>
                <w:snapToGrid w:val="0"/>
                <w:szCs w:val="24"/>
                <w:lang w:eastAsia="zh-CN"/>
              </w:rPr>
              <w:t xml:space="preserve"> (connection-address for UE) [Note 1]</w:t>
            </w:r>
          </w:p>
          <w:p w14:paraId="3A4E2EB3"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b=AS:</w:t>
            </w:r>
            <w:r w:rsidRPr="00D66C64">
              <w:rPr>
                <w:rFonts w:eastAsia="SimSun"/>
                <w:snapToGrid w:val="0"/>
                <w:szCs w:val="24"/>
                <w:lang w:eastAsia="zh-CN"/>
              </w:rPr>
              <w:t xml:space="preserve"> (bandwidth-value)</w:t>
            </w:r>
          </w:p>
          <w:p w14:paraId="64625740"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b=RS:</w:t>
            </w:r>
            <w:r w:rsidRPr="00D66C64">
              <w:rPr>
                <w:rFonts w:eastAsia="SimSun"/>
                <w:snapToGrid w:val="0"/>
                <w:szCs w:val="24"/>
                <w:lang w:eastAsia="zh-CN"/>
              </w:rPr>
              <w:t xml:space="preserve"> (bandwidth-value)</w:t>
            </w:r>
          </w:p>
          <w:p w14:paraId="2BBA245E"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b=RR:</w:t>
            </w:r>
            <w:r w:rsidRPr="00D66C64">
              <w:rPr>
                <w:rFonts w:eastAsia="SimSun"/>
                <w:snapToGrid w:val="0"/>
                <w:szCs w:val="24"/>
                <w:lang w:eastAsia="zh-CN"/>
              </w:rPr>
              <w:t xml:space="preserve"> (bandwidth-value)</w:t>
            </w:r>
          </w:p>
          <w:p w14:paraId="1F11F621" w14:textId="77777777" w:rsidR="00A355D2" w:rsidRPr="00D66C64" w:rsidRDefault="00A355D2" w:rsidP="00A355D2">
            <w:pPr>
              <w:pStyle w:val="TAL"/>
              <w:rPr>
                <w:rFonts w:eastAsia="SimSun"/>
                <w:snapToGrid w:val="0"/>
                <w:szCs w:val="24"/>
                <w:lang w:eastAsia="zh-CN"/>
              </w:rPr>
            </w:pPr>
          </w:p>
          <w:p w14:paraId="0F1C0A83" w14:textId="77777777" w:rsidR="00A355D2" w:rsidRPr="00D66C64" w:rsidRDefault="00A355D2" w:rsidP="00A355D2">
            <w:pPr>
              <w:pStyle w:val="TAL"/>
              <w:rPr>
                <w:rFonts w:eastAsia="SimSun"/>
                <w:b/>
                <w:snapToGrid w:val="0"/>
                <w:szCs w:val="24"/>
                <w:lang w:eastAsia="zh-CN"/>
              </w:rPr>
            </w:pPr>
            <w:r w:rsidRPr="00D66C64">
              <w:rPr>
                <w:rFonts w:eastAsia="SimSun"/>
                <w:b/>
                <w:snapToGrid w:val="0"/>
                <w:szCs w:val="24"/>
                <w:lang w:eastAsia="zh-CN"/>
              </w:rPr>
              <w:t>Attributes for media:</w:t>
            </w:r>
          </w:p>
          <w:p w14:paraId="41CBF1BF" w14:textId="77777777" w:rsidR="00A355D2" w:rsidRPr="00D66C64" w:rsidRDefault="00A355D2" w:rsidP="00A355D2">
            <w:pPr>
              <w:pStyle w:val="TAL"/>
              <w:rPr>
                <w:rFonts w:eastAsia="SimSun"/>
                <w:snapToGrid w:val="0"/>
                <w:szCs w:val="24"/>
                <w:lang w:eastAsia="zh-CN"/>
              </w:rPr>
            </w:pPr>
            <w:r w:rsidRPr="00D66C64">
              <w:rPr>
                <w:rFonts w:eastAsia="SimSun"/>
                <w:i/>
                <w:iCs/>
                <w:snapToGrid w:val="0"/>
                <w:szCs w:val="24"/>
                <w:lang w:eastAsia="zh-CN"/>
              </w:rPr>
              <w:t>a=rtpmap:</w:t>
            </w:r>
            <w:r w:rsidRPr="00D66C64">
              <w:rPr>
                <w:rFonts w:eastAsia="SimSun"/>
                <w:snapToGrid w:val="0"/>
                <w:szCs w:val="24"/>
                <w:lang w:eastAsia="zh-CN"/>
              </w:rPr>
              <w:t>(payload type)</w:t>
            </w:r>
            <w:r w:rsidRPr="00D66C64">
              <w:rPr>
                <w:rFonts w:eastAsia="SimSun"/>
                <w:i/>
                <w:iCs/>
                <w:snapToGrid w:val="0"/>
                <w:szCs w:val="24"/>
                <w:lang w:eastAsia="zh-CN"/>
              </w:rPr>
              <w:t xml:space="preserve">  EVS/16000</w:t>
            </w:r>
            <w:r w:rsidRPr="00D66C64">
              <w:rPr>
                <w:rFonts w:eastAsia="SimSun"/>
                <w:snapToGrid w:val="0"/>
                <w:szCs w:val="24"/>
                <w:lang w:eastAsia="zh-CN"/>
              </w:rPr>
              <w:t xml:space="preserve"> </w:t>
            </w:r>
            <w:r w:rsidRPr="00D66C64">
              <w:rPr>
                <w:rFonts w:eastAsia="SimSun"/>
                <w:i/>
                <w:iCs/>
                <w:snapToGrid w:val="0"/>
                <w:szCs w:val="24"/>
                <w:lang w:eastAsia="zh-CN"/>
              </w:rPr>
              <w:t xml:space="preserve"> </w:t>
            </w:r>
            <w:r w:rsidRPr="00D66C64">
              <w:rPr>
                <w:rFonts w:eastAsia="SimSun"/>
                <w:iCs/>
                <w:snapToGrid w:val="0"/>
                <w:szCs w:val="24"/>
                <w:lang w:eastAsia="zh-CN"/>
              </w:rPr>
              <w:t>[Note 2]</w:t>
            </w:r>
          </w:p>
          <w:p w14:paraId="48060208" w14:textId="77777777" w:rsidR="00A355D2" w:rsidRPr="00D66C64" w:rsidRDefault="00A355D2" w:rsidP="00A355D2">
            <w:pPr>
              <w:pStyle w:val="TAL"/>
              <w:rPr>
                <w:rFonts w:eastAsia="SimSun"/>
                <w:i/>
                <w:iCs/>
                <w:szCs w:val="24"/>
                <w:lang w:eastAsia="zh-CN"/>
              </w:rPr>
            </w:pPr>
            <w:r w:rsidRPr="00D66C64">
              <w:rPr>
                <w:rFonts w:eastAsia="SimSun"/>
                <w:i/>
                <w:iCs/>
                <w:snapToGrid w:val="0"/>
                <w:szCs w:val="24"/>
                <w:lang w:eastAsia="zh-CN"/>
              </w:rPr>
              <w:t>a=fmtp:</w:t>
            </w:r>
            <w:r w:rsidRPr="00D66C64">
              <w:rPr>
                <w:rFonts w:eastAsia="SimSun"/>
                <w:szCs w:val="24"/>
                <w:lang w:eastAsia="zh-CN"/>
              </w:rPr>
              <w:t xml:space="preserve">(format) </w:t>
            </w:r>
            <w:r w:rsidRPr="00D66C64">
              <w:rPr>
                <w:i/>
              </w:rPr>
              <w:t>evs-mode-switch=1;</w:t>
            </w:r>
            <w:r w:rsidRPr="00D66C64">
              <w:rPr>
                <w:rFonts w:eastAsia="SimSun"/>
                <w:szCs w:val="24"/>
                <w:lang w:eastAsia="zh-CN"/>
              </w:rPr>
              <w:t xml:space="preserve"> [Note 2, 3]</w:t>
            </w:r>
          </w:p>
          <w:p w14:paraId="2988B7FC" w14:textId="77777777" w:rsidR="00A355D2" w:rsidRPr="00D66C64" w:rsidRDefault="00A355D2" w:rsidP="00A355D2">
            <w:pPr>
              <w:pStyle w:val="TAL"/>
              <w:rPr>
                <w:rFonts w:eastAsia="SimSun"/>
                <w:snapToGrid w:val="0"/>
                <w:szCs w:val="24"/>
                <w:lang w:eastAsia="zh-CN"/>
              </w:rPr>
            </w:pPr>
          </w:p>
          <w:p w14:paraId="7D071888" w14:textId="77777777" w:rsidR="00A355D2" w:rsidRPr="00D66C64" w:rsidRDefault="00A355D2" w:rsidP="00A355D2">
            <w:pPr>
              <w:pStyle w:val="TAL"/>
              <w:rPr>
                <w:rFonts w:eastAsia="SimSun"/>
                <w:snapToGrid w:val="0"/>
                <w:szCs w:val="24"/>
                <w:lang w:eastAsia="zh-CN"/>
              </w:rPr>
            </w:pPr>
            <w:r w:rsidRPr="00D66C64">
              <w:rPr>
                <w:rFonts w:eastAsia="SimSun"/>
                <w:snapToGrid w:val="0"/>
                <w:szCs w:val="24"/>
                <w:lang w:eastAsia="zh-CN"/>
              </w:rPr>
              <w:t>Attributes for preconditions:</w:t>
            </w:r>
          </w:p>
          <w:p w14:paraId="14451F62" w14:textId="77777777" w:rsidR="00A355D2" w:rsidRPr="00D66C64" w:rsidRDefault="00A355D2" w:rsidP="00A355D2">
            <w:pPr>
              <w:pStyle w:val="TAL"/>
              <w:rPr>
                <w:rFonts w:eastAsia="SimSun"/>
                <w:i/>
                <w:iCs/>
                <w:snapToGrid w:val="0"/>
                <w:szCs w:val="24"/>
                <w:lang w:eastAsia="zh-CN"/>
              </w:rPr>
            </w:pPr>
            <w:r w:rsidRPr="00D66C64">
              <w:rPr>
                <w:rFonts w:eastAsia="SimSun"/>
                <w:i/>
                <w:iCs/>
                <w:szCs w:val="24"/>
                <w:lang w:eastAsia="zh-CN"/>
              </w:rPr>
              <w:t>a=curr:qos local sendrecv</w:t>
            </w:r>
          </w:p>
          <w:p w14:paraId="3AD19D63" w14:textId="77777777" w:rsidR="00A355D2" w:rsidRPr="00D66C64" w:rsidRDefault="00A355D2" w:rsidP="00A355D2">
            <w:pPr>
              <w:pStyle w:val="TAL"/>
              <w:rPr>
                <w:rFonts w:eastAsia="SimSun"/>
                <w:i/>
                <w:iCs/>
                <w:snapToGrid w:val="0"/>
                <w:szCs w:val="24"/>
                <w:lang w:eastAsia="zh-CN"/>
              </w:rPr>
            </w:pPr>
            <w:r w:rsidRPr="00D66C64">
              <w:rPr>
                <w:rFonts w:eastAsia="SimSun"/>
                <w:i/>
                <w:iCs/>
                <w:szCs w:val="24"/>
                <w:lang w:eastAsia="zh-CN"/>
              </w:rPr>
              <w:t>a=curr:qos remote sendrecv</w:t>
            </w:r>
          </w:p>
          <w:p w14:paraId="168FADF1" w14:textId="77777777" w:rsidR="00A355D2" w:rsidRPr="00D66C64" w:rsidRDefault="00A355D2" w:rsidP="00A355D2">
            <w:pPr>
              <w:pStyle w:val="TAL"/>
              <w:rPr>
                <w:rFonts w:eastAsia="SimSun"/>
                <w:i/>
                <w:iCs/>
                <w:snapToGrid w:val="0"/>
                <w:szCs w:val="24"/>
                <w:lang w:eastAsia="zh-CN"/>
              </w:rPr>
            </w:pPr>
            <w:r w:rsidRPr="00D66C64">
              <w:rPr>
                <w:rFonts w:eastAsia="SimSun"/>
                <w:i/>
                <w:iCs/>
                <w:szCs w:val="24"/>
                <w:lang w:eastAsia="zh-CN"/>
              </w:rPr>
              <w:t>a=des:qos mandatory local sendrecv</w:t>
            </w:r>
          </w:p>
          <w:p w14:paraId="2110BB43" w14:textId="77777777" w:rsidR="00A355D2" w:rsidRPr="00D66C64" w:rsidRDefault="00A355D2" w:rsidP="00A355D2">
            <w:pPr>
              <w:pStyle w:val="TAL"/>
              <w:rPr>
                <w:rFonts w:eastAsia="SimSun"/>
                <w:i/>
                <w:iCs/>
                <w:snapToGrid w:val="0"/>
                <w:szCs w:val="24"/>
                <w:lang w:eastAsia="zh-CN"/>
              </w:rPr>
            </w:pPr>
            <w:r w:rsidRPr="00D66C64">
              <w:rPr>
                <w:rFonts w:eastAsia="SimSun"/>
                <w:i/>
                <w:iCs/>
                <w:szCs w:val="24"/>
                <w:lang w:eastAsia="zh-CN"/>
              </w:rPr>
              <w:t>a=des:qos mandatory remote sendrecv</w:t>
            </w:r>
          </w:p>
          <w:p w14:paraId="19ECC279" w14:textId="77777777" w:rsidR="00A355D2" w:rsidRPr="00D66C64" w:rsidRDefault="00A355D2" w:rsidP="00A355D2">
            <w:pPr>
              <w:pStyle w:val="TAL"/>
              <w:rPr>
                <w:rFonts w:eastAsia="SimSun"/>
                <w:szCs w:val="24"/>
                <w:lang w:eastAsia="zh-CN"/>
              </w:rPr>
            </w:pPr>
          </w:p>
          <w:p w14:paraId="2AED5A39" w14:textId="77777777" w:rsidR="00A355D2" w:rsidRPr="00D66C64" w:rsidRDefault="00A355D2" w:rsidP="00A355D2">
            <w:pPr>
              <w:pStyle w:val="TAN"/>
              <w:rPr>
                <w:rFonts w:eastAsia="SimSun"/>
                <w:lang w:eastAsia="zh-CN"/>
              </w:rPr>
            </w:pPr>
            <w:r w:rsidRPr="00D66C64">
              <w:rPr>
                <w:rFonts w:eastAsia="SimSun"/>
                <w:lang w:eastAsia="zh-CN"/>
              </w:rPr>
              <w:t>Note 1: At least one "c=" field shall be present.</w:t>
            </w:r>
          </w:p>
          <w:p w14:paraId="6EAB145F" w14:textId="77777777" w:rsidR="00A355D2" w:rsidRPr="00D66C64" w:rsidRDefault="00A355D2" w:rsidP="00A355D2">
            <w:pPr>
              <w:pStyle w:val="TAN"/>
              <w:rPr>
                <w:rFonts w:eastAsia="SimSun"/>
                <w:lang w:eastAsia="zh-CN"/>
              </w:rPr>
            </w:pPr>
            <w:r w:rsidRPr="00D66C64">
              <w:rPr>
                <w:rFonts w:eastAsia="SimSun"/>
                <w:lang w:eastAsia="zh-CN"/>
              </w:rPr>
              <w:t>Note 2: The values for fmt, payload type and format are not checked.</w:t>
            </w:r>
          </w:p>
          <w:p w14:paraId="34396E48" w14:textId="2DA5DCB8" w:rsidR="00A355D2" w:rsidRPr="00D66C64" w:rsidRDefault="00A355D2" w:rsidP="00A355D2">
            <w:pPr>
              <w:pStyle w:val="TAN"/>
              <w:ind w:left="0" w:firstLine="0"/>
              <w:rPr>
                <w:rFonts w:eastAsia="SimSun"/>
                <w:lang w:eastAsia="zh-CN"/>
              </w:rPr>
            </w:pPr>
            <w:r w:rsidRPr="00D66C64">
              <w:rPr>
                <w:rFonts w:eastAsia="SimSun"/>
                <w:lang w:eastAsia="zh-CN"/>
              </w:rPr>
              <w:t>Note 3: The evs-mode-switch is checked, but no other codec parameters.</w:t>
            </w:r>
          </w:p>
          <w:p w14:paraId="1A489E0B" w14:textId="77777777" w:rsidR="00A355D2" w:rsidRPr="00D66C64" w:rsidRDefault="00A355D2" w:rsidP="00A355D2">
            <w:pPr>
              <w:pStyle w:val="TAN"/>
              <w:ind w:left="0" w:firstLine="0"/>
              <w:rPr>
                <w:rFonts w:eastAsia="SimSun"/>
                <w:lang w:eastAsia="zh-CN"/>
              </w:rPr>
            </w:pPr>
            <w:r w:rsidRPr="00D66C64">
              <w:rPr>
                <w:rFonts w:eastAsia="SimSun"/>
                <w:szCs w:val="24"/>
                <w:lang w:eastAsia="zh-CN"/>
              </w:rPr>
              <w:t xml:space="preserve">Note 4: </w:t>
            </w:r>
            <w:r w:rsidRPr="00D66C64">
              <w:t>"o=" line identical to previous SDP sent by UE except that sess-version is incremented by one.</w:t>
            </w:r>
          </w:p>
        </w:tc>
      </w:tr>
    </w:tbl>
    <w:p w14:paraId="35A20F2F" w14:textId="77777777" w:rsidR="00A355D2" w:rsidRPr="00D66C64" w:rsidRDefault="00A355D2" w:rsidP="00A355D2"/>
    <w:p w14:paraId="0E77A40B" w14:textId="77777777" w:rsidR="00AA334C" w:rsidRPr="00D66C64" w:rsidRDefault="00AA334C" w:rsidP="00AA334C">
      <w:pPr>
        <w:pStyle w:val="Heading2"/>
      </w:pPr>
      <w:bookmarkStart w:id="795" w:name="_Toc75880650"/>
      <w:bookmarkStart w:id="796" w:name="_Toc84254348"/>
      <w:bookmarkStart w:id="797" w:name="_Toc84255143"/>
      <w:r w:rsidRPr="00D66C64">
        <w:t>7.20</w:t>
      </w:r>
      <w:r w:rsidRPr="00D66C64">
        <w:tab/>
        <w:t>MTSI MO Voice Call / add video and remove video / with preconditions at both originating UE and terminating UE / 5GS</w:t>
      </w:r>
      <w:bookmarkEnd w:id="795"/>
      <w:bookmarkEnd w:id="796"/>
      <w:bookmarkEnd w:id="797"/>
    </w:p>
    <w:p w14:paraId="1EDCE502" w14:textId="77777777" w:rsidR="00AA334C" w:rsidRPr="00D66C64" w:rsidRDefault="00AA334C" w:rsidP="00AA334C">
      <w:pPr>
        <w:pStyle w:val="H6"/>
      </w:pPr>
      <w:r w:rsidRPr="00D66C64">
        <w:t>7.20.1</w:t>
      </w:r>
      <w:r w:rsidRPr="00D66C64">
        <w:tab/>
        <w:t>Test Purpose (TP)</w:t>
      </w:r>
    </w:p>
    <w:p w14:paraId="1B4A3B3F" w14:textId="77777777" w:rsidR="00AA334C" w:rsidRPr="00D66C64" w:rsidRDefault="00AA334C" w:rsidP="00AA334C">
      <w:pPr>
        <w:pStyle w:val="H6"/>
      </w:pPr>
      <w:r w:rsidRPr="00D66C64">
        <w:t>(1)</w:t>
      </w:r>
    </w:p>
    <w:p w14:paraId="09CF983D" w14:textId="77777777" w:rsidR="00AA334C" w:rsidRPr="00D66C64" w:rsidRDefault="00AA334C" w:rsidP="00AA334C">
      <w:pPr>
        <w:pStyle w:val="PL"/>
        <w:rPr>
          <w:noProof w:val="0"/>
        </w:rPr>
      </w:pPr>
      <w:r w:rsidRPr="00D66C64">
        <w:rPr>
          <w:b/>
          <w:noProof w:val="0"/>
        </w:rPr>
        <w:t>with</w:t>
      </w:r>
      <w:r w:rsidRPr="00D66C64">
        <w:rPr>
          <w:noProof w:val="0"/>
        </w:rPr>
        <w:t xml:space="preserve"> { UE having set up a voice call with preconditions }</w:t>
      </w:r>
    </w:p>
    <w:p w14:paraId="7C10000C" w14:textId="77777777" w:rsidR="00AA334C" w:rsidRPr="00D66C64" w:rsidRDefault="00AA334C" w:rsidP="00AA334C">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CDECCCA" w14:textId="77777777" w:rsidR="00AA334C" w:rsidRPr="00D66C64" w:rsidRDefault="00AA334C" w:rsidP="00AA334C">
      <w:pPr>
        <w:pStyle w:val="PL"/>
        <w:rPr>
          <w:noProof w:val="0"/>
        </w:rPr>
      </w:pPr>
      <w:r w:rsidRPr="00D66C64">
        <w:rPr>
          <w:noProof w:val="0"/>
        </w:rPr>
        <w:t xml:space="preserve">  </w:t>
      </w:r>
      <w:r w:rsidRPr="00D66C64">
        <w:rPr>
          <w:b/>
          <w:noProof w:val="0"/>
        </w:rPr>
        <w:t>when</w:t>
      </w:r>
      <w:r w:rsidRPr="00D66C64">
        <w:rPr>
          <w:noProof w:val="0"/>
        </w:rPr>
        <w:t xml:space="preserve"> { UE is made to add video to the voice call }</w:t>
      </w:r>
    </w:p>
    <w:p w14:paraId="5A6321BF" w14:textId="77777777" w:rsidR="00AA334C" w:rsidRPr="00D66C64" w:rsidRDefault="00AA334C" w:rsidP="00AA334C">
      <w:pPr>
        <w:pStyle w:val="PL"/>
        <w:rPr>
          <w:noProof w:val="0"/>
        </w:rPr>
      </w:pPr>
      <w:r w:rsidRPr="00D66C64">
        <w:rPr>
          <w:noProof w:val="0"/>
        </w:rPr>
        <w:t xml:space="preserve">    </w:t>
      </w:r>
      <w:r w:rsidRPr="00D66C64">
        <w:rPr>
          <w:b/>
          <w:noProof w:val="0"/>
        </w:rPr>
        <w:t>then</w:t>
      </w:r>
      <w:r w:rsidRPr="00D66C64">
        <w:rPr>
          <w:noProof w:val="0"/>
        </w:rPr>
        <w:t xml:space="preserve"> { UE sends re-INVITE with SDP media for both voice and video }</w:t>
      </w:r>
    </w:p>
    <w:p w14:paraId="2812775A" w14:textId="77777777" w:rsidR="00AA334C" w:rsidRPr="00D66C64" w:rsidRDefault="00AA334C" w:rsidP="00AA334C">
      <w:pPr>
        <w:pStyle w:val="PL"/>
        <w:rPr>
          <w:noProof w:val="0"/>
        </w:rPr>
      </w:pPr>
      <w:r w:rsidRPr="00D66C64">
        <w:rPr>
          <w:noProof w:val="0"/>
        </w:rPr>
        <w:t>}</w:t>
      </w:r>
    </w:p>
    <w:p w14:paraId="67797ECD" w14:textId="77777777" w:rsidR="00AA334C" w:rsidRPr="00D66C64" w:rsidRDefault="00AA334C" w:rsidP="00AA334C">
      <w:pPr>
        <w:pStyle w:val="PL"/>
        <w:rPr>
          <w:noProof w:val="0"/>
        </w:rPr>
      </w:pPr>
    </w:p>
    <w:p w14:paraId="3B0266C6" w14:textId="77777777" w:rsidR="00AA334C" w:rsidRPr="00D66C64" w:rsidRDefault="00AA334C" w:rsidP="00AA334C">
      <w:pPr>
        <w:pStyle w:val="H6"/>
      </w:pPr>
      <w:r w:rsidRPr="00D66C64">
        <w:lastRenderedPageBreak/>
        <w:t>(2)</w:t>
      </w:r>
    </w:p>
    <w:p w14:paraId="662D8DC6" w14:textId="77777777" w:rsidR="00AA334C" w:rsidRPr="00D66C64" w:rsidRDefault="00AA334C" w:rsidP="00AA334C">
      <w:pPr>
        <w:pStyle w:val="PL"/>
        <w:rPr>
          <w:noProof w:val="0"/>
        </w:rPr>
      </w:pPr>
      <w:r w:rsidRPr="00D66C64">
        <w:rPr>
          <w:b/>
          <w:noProof w:val="0"/>
        </w:rPr>
        <w:t>with</w:t>
      </w:r>
      <w:r w:rsidRPr="00D66C64">
        <w:rPr>
          <w:noProof w:val="0"/>
        </w:rPr>
        <w:t xml:space="preserve"> { UE having sent re-INVITE }</w:t>
      </w:r>
    </w:p>
    <w:p w14:paraId="7CA4C895" w14:textId="77777777" w:rsidR="00AA334C" w:rsidRPr="00D66C64" w:rsidRDefault="00AA334C" w:rsidP="00AA334C">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8AFEC4C" w14:textId="77777777" w:rsidR="00AA334C" w:rsidRPr="00D66C64" w:rsidRDefault="00AA334C" w:rsidP="00AA334C">
      <w:pPr>
        <w:pStyle w:val="PL"/>
        <w:rPr>
          <w:noProof w:val="0"/>
        </w:rPr>
      </w:pPr>
      <w:r w:rsidRPr="00D66C64">
        <w:rPr>
          <w:noProof w:val="0"/>
        </w:rPr>
        <w:t xml:space="preserve">  </w:t>
      </w:r>
      <w:r w:rsidRPr="00D66C64">
        <w:rPr>
          <w:b/>
          <w:noProof w:val="0"/>
        </w:rPr>
        <w:t>when</w:t>
      </w:r>
      <w:r w:rsidRPr="00D66C64">
        <w:rPr>
          <w:noProof w:val="0"/>
        </w:rPr>
        <w:t xml:space="preserve"> { UE receives 100 Trying and 183 Session in Progress with SDP answer }</w:t>
      </w:r>
    </w:p>
    <w:p w14:paraId="7008F64C" w14:textId="77777777" w:rsidR="00AA334C" w:rsidRPr="00D66C64" w:rsidRDefault="00AA334C" w:rsidP="00AA334C">
      <w:pPr>
        <w:pStyle w:val="PL"/>
        <w:rPr>
          <w:noProof w:val="0"/>
        </w:rPr>
      </w:pPr>
      <w:r w:rsidRPr="00D66C64">
        <w:rPr>
          <w:noProof w:val="0"/>
        </w:rPr>
        <w:t xml:space="preserve">    </w:t>
      </w:r>
      <w:r w:rsidRPr="00D66C64">
        <w:rPr>
          <w:b/>
          <w:noProof w:val="0"/>
        </w:rPr>
        <w:t>then</w:t>
      </w:r>
      <w:r w:rsidRPr="00D66C64">
        <w:rPr>
          <w:noProof w:val="0"/>
        </w:rPr>
        <w:t xml:space="preserve"> { UE acks with PRACK }</w:t>
      </w:r>
    </w:p>
    <w:p w14:paraId="22DDC7E2" w14:textId="77777777" w:rsidR="00AA334C" w:rsidRPr="00D66C64" w:rsidRDefault="00AA334C" w:rsidP="00AA334C">
      <w:pPr>
        <w:pStyle w:val="PL"/>
        <w:rPr>
          <w:noProof w:val="0"/>
        </w:rPr>
      </w:pPr>
      <w:r w:rsidRPr="00D66C64">
        <w:rPr>
          <w:noProof w:val="0"/>
        </w:rPr>
        <w:t>}</w:t>
      </w:r>
    </w:p>
    <w:p w14:paraId="3149EFC3" w14:textId="77777777" w:rsidR="00AA334C" w:rsidRPr="00D66C64" w:rsidRDefault="00AA334C" w:rsidP="00AA334C">
      <w:pPr>
        <w:pStyle w:val="PL"/>
        <w:rPr>
          <w:noProof w:val="0"/>
        </w:rPr>
      </w:pPr>
    </w:p>
    <w:p w14:paraId="7C7FCA54" w14:textId="77777777" w:rsidR="00AA334C" w:rsidRPr="00D66C64" w:rsidRDefault="00AA334C" w:rsidP="00AA334C">
      <w:pPr>
        <w:pStyle w:val="H6"/>
      </w:pPr>
      <w:r w:rsidRPr="00D66C64">
        <w:t>(3)</w:t>
      </w:r>
    </w:p>
    <w:p w14:paraId="4D81E516" w14:textId="77777777" w:rsidR="00AA334C" w:rsidRPr="00D66C64" w:rsidRDefault="00AA334C" w:rsidP="00AA334C">
      <w:pPr>
        <w:pStyle w:val="PL"/>
        <w:rPr>
          <w:noProof w:val="0"/>
        </w:rPr>
      </w:pPr>
      <w:r w:rsidRPr="00D66C64">
        <w:rPr>
          <w:b/>
          <w:noProof w:val="0"/>
        </w:rPr>
        <w:t>with</w:t>
      </w:r>
      <w:r w:rsidRPr="00D66C64">
        <w:rPr>
          <w:noProof w:val="0"/>
        </w:rPr>
        <w:t xml:space="preserve"> { UE having sent PRACK }</w:t>
      </w:r>
    </w:p>
    <w:p w14:paraId="0B3E5E7A" w14:textId="77777777" w:rsidR="00AA334C" w:rsidRPr="00D66C64" w:rsidRDefault="00AA334C" w:rsidP="00AA334C">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72BB2DDB" w14:textId="77777777" w:rsidR="00AA334C" w:rsidRPr="00D66C64" w:rsidRDefault="00AA334C" w:rsidP="00AA334C">
      <w:pPr>
        <w:pStyle w:val="PL"/>
        <w:rPr>
          <w:noProof w:val="0"/>
        </w:rPr>
      </w:pPr>
      <w:r w:rsidRPr="00D66C64">
        <w:rPr>
          <w:noProof w:val="0"/>
        </w:rPr>
        <w:t xml:space="preserve">  </w:t>
      </w:r>
      <w:r w:rsidRPr="00D66C64">
        <w:rPr>
          <w:b/>
          <w:noProof w:val="0"/>
        </w:rPr>
        <w:t>when</w:t>
      </w:r>
      <w:r w:rsidRPr="00D66C64">
        <w:rPr>
          <w:noProof w:val="0"/>
        </w:rPr>
        <w:t xml:space="preserve"> { UE receives 200 OK for PRACK and indication that resources are reserved }</w:t>
      </w:r>
    </w:p>
    <w:p w14:paraId="11DB2BF7" w14:textId="77777777" w:rsidR="00AA334C" w:rsidRPr="00D66C64" w:rsidRDefault="00AA334C" w:rsidP="00AA334C">
      <w:pPr>
        <w:pStyle w:val="PL"/>
        <w:rPr>
          <w:noProof w:val="0"/>
        </w:rPr>
      </w:pPr>
      <w:r w:rsidRPr="00D66C64">
        <w:rPr>
          <w:noProof w:val="0"/>
        </w:rPr>
        <w:t xml:space="preserve">    </w:t>
      </w:r>
      <w:r w:rsidRPr="00D66C64">
        <w:rPr>
          <w:b/>
          <w:noProof w:val="0"/>
        </w:rPr>
        <w:t>then</w:t>
      </w:r>
      <w:r w:rsidRPr="00D66C64">
        <w:rPr>
          <w:noProof w:val="0"/>
        </w:rPr>
        <w:t xml:space="preserve"> { UE sends UPDATE with SDP offer indicating reserved resources }</w:t>
      </w:r>
    </w:p>
    <w:p w14:paraId="20324A85" w14:textId="77777777" w:rsidR="00AA334C" w:rsidRPr="00D66C64" w:rsidRDefault="00AA334C" w:rsidP="00AA334C">
      <w:pPr>
        <w:pStyle w:val="PL"/>
        <w:rPr>
          <w:noProof w:val="0"/>
        </w:rPr>
      </w:pPr>
      <w:r w:rsidRPr="00D66C64">
        <w:rPr>
          <w:noProof w:val="0"/>
        </w:rPr>
        <w:t>}</w:t>
      </w:r>
    </w:p>
    <w:p w14:paraId="4461951A" w14:textId="77777777" w:rsidR="00AA334C" w:rsidRPr="00D66C64" w:rsidRDefault="00AA334C" w:rsidP="00AA334C">
      <w:pPr>
        <w:pStyle w:val="PL"/>
        <w:rPr>
          <w:noProof w:val="0"/>
        </w:rPr>
      </w:pPr>
    </w:p>
    <w:p w14:paraId="6EA1D68B" w14:textId="77777777" w:rsidR="00AA334C" w:rsidRPr="00D66C64" w:rsidRDefault="00AA334C" w:rsidP="00AA334C">
      <w:pPr>
        <w:pStyle w:val="H6"/>
      </w:pPr>
      <w:r w:rsidRPr="00D66C64">
        <w:t>(4)</w:t>
      </w:r>
    </w:p>
    <w:p w14:paraId="51B07301" w14:textId="77777777" w:rsidR="00AA334C" w:rsidRPr="00D66C64" w:rsidRDefault="00AA334C" w:rsidP="00AA334C">
      <w:pPr>
        <w:pStyle w:val="PL"/>
        <w:rPr>
          <w:noProof w:val="0"/>
        </w:rPr>
      </w:pPr>
      <w:r w:rsidRPr="00D66C64">
        <w:rPr>
          <w:b/>
          <w:noProof w:val="0"/>
        </w:rPr>
        <w:t>with</w:t>
      </w:r>
      <w:r w:rsidRPr="00D66C64">
        <w:rPr>
          <w:noProof w:val="0"/>
        </w:rPr>
        <w:t xml:space="preserve"> { UE having sent UPDATE }</w:t>
      </w:r>
    </w:p>
    <w:p w14:paraId="7938C567" w14:textId="77777777" w:rsidR="00AA334C" w:rsidRPr="00D66C64" w:rsidRDefault="00AA334C" w:rsidP="00AA334C">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11F9EAAB" w14:textId="77777777" w:rsidR="00AA334C" w:rsidRPr="00D66C64" w:rsidRDefault="00AA334C" w:rsidP="00AA334C">
      <w:pPr>
        <w:pStyle w:val="PL"/>
        <w:rPr>
          <w:noProof w:val="0"/>
        </w:rPr>
      </w:pPr>
      <w:r w:rsidRPr="00D66C64">
        <w:rPr>
          <w:noProof w:val="0"/>
        </w:rPr>
        <w:t xml:space="preserve">  </w:t>
      </w:r>
      <w:r w:rsidRPr="00D66C64">
        <w:rPr>
          <w:b/>
          <w:noProof w:val="0"/>
        </w:rPr>
        <w:t>when</w:t>
      </w:r>
      <w:r w:rsidRPr="00D66C64">
        <w:rPr>
          <w:noProof w:val="0"/>
        </w:rPr>
        <w:t xml:space="preserve"> { UE receives 200 OK for UPDATE followed by 200 OK for re-INVITE }</w:t>
      </w:r>
    </w:p>
    <w:p w14:paraId="3BAC6B7A" w14:textId="77777777" w:rsidR="00AA334C" w:rsidRPr="00D66C64" w:rsidRDefault="00AA334C" w:rsidP="00AA334C">
      <w:pPr>
        <w:pStyle w:val="PL"/>
        <w:rPr>
          <w:noProof w:val="0"/>
        </w:rPr>
      </w:pPr>
      <w:r w:rsidRPr="00D66C64">
        <w:rPr>
          <w:noProof w:val="0"/>
        </w:rPr>
        <w:t xml:space="preserve">    </w:t>
      </w:r>
      <w:r w:rsidRPr="00D66C64">
        <w:rPr>
          <w:b/>
          <w:noProof w:val="0"/>
        </w:rPr>
        <w:t>then</w:t>
      </w:r>
      <w:r w:rsidRPr="00D66C64">
        <w:rPr>
          <w:noProof w:val="0"/>
        </w:rPr>
        <w:t xml:space="preserve"> { UE sends ACK }</w:t>
      </w:r>
    </w:p>
    <w:p w14:paraId="60A3FA7D" w14:textId="77777777" w:rsidR="00AA334C" w:rsidRPr="00D66C64" w:rsidRDefault="00AA334C" w:rsidP="00AA334C">
      <w:pPr>
        <w:pStyle w:val="PL"/>
        <w:rPr>
          <w:noProof w:val="0"/>
        </w:rPr>
      </w:pPr>
      <w:r w:rsidRPr="00D66C64">
        <w:rPr>
          <w:noProof w:val="0"/>
        </w:rPr>
        <w:t>}</w:t>
      </w:r>
    </w:p>
    <w:p w14:paraId="0DCD7F14" w14:textId="77777777" w:rsidR="00AA334C" w:rsidRPr="00D66C64" w:rsidRDefault="00AA334C" w:rsidP="00AA334C">
      <w:pPr>
        <w:pStyle w:val="PL"/>
        <w:rPr>
          <w:noProof w:val="0"/>
        </w:rPr>
      </w:pPr>
    </w:p>
    <w:p w14:paraId="1F90EACC" w14:textId="77777777" w:rsidR="00AA334C" w:rsidRPr="00D66C64" w:rsidRDefault="00AA334C" w:rsidP="00AA334C">
      <w:pPr>
        <w:pStyle w:val="H6"/>
      </w:pPr>
      <w:r w:rsidRPr="00D66C64">
        <w:t>(5)</w:t>
      </w:r>
    </w:p>
    <w:p w14:paraId="158C675C" w14:textId="77777777" w:rsidR="00AA334C" w:rsidRPr="00D66C64" w:rsidRDefault="00AA334C" w:rsidP="00AA334C">
      <w:pPr>
        <w:pStyle w:val="PL"/>
        <w:rPr>
          <w:noProof w:val="0"/>
        </w:rPr>
      </w:pPr>
      <w:r w:rsidRPr="00D66C64">
        <w:rPr>
          <w:b/>
          <w:noProof w:val="0"/>
        </w:rPr>
        <w:t>with</w:t>
      </w:r>
      <w:r w:rsidRPr="00D66C64">
        <w:rPr>
          <w:noProof w:val="0"/>
        </w:rPr>
        <w:t xml:space="preserve"> { UE having successfully added video }</w:t>
      </w:r>
    </w:p>
    <w:p w14:paraId="4665E054" w14:textId="77777777" w:rsidR="00AA334C" w:rsidRPr="00D66C64" w:rsidRDefault="00AA334C" w:rsidP="00AA334C">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4D5BE14A" w14:textId="77777777" w:rsidR="00AA334C" w:rsidRPr="00D66C64" w:rsidRDefault="00AA334C" w:rsidP="00AA334C">
      <w:pPr>
        <w:pStyle w:val="PL"/>
        <w:rPr>
          <w:noProof w:val="0"/>
        </w:rPr>
      </w:pPr>
      <w:r w:rsidRPr="00D66C64">
        <w:rPr>
          <w:noProof w:val="0"/>
        </w:rPr>
        <w:t xml:space="preserve">  </w:t>
      </w:r>
      <w:r w:rsidRPr="00D66C64">
        <w:rPr>
          <w:b/>
          <w:noProof w:val="0"/>
        </w:rPr>
        <w:t>when</w:t>
      </w:r>
      <w:r w:rsidRPr="00D66C64">
        <w:rPr>
          <w:noProof w:val="0"/>
        </w:rPr>
        <w:t xml:space="preserve"> { UE is made to remove video again }</w:t>
      </w:r>
    </w:p>
    <w:p w14:paraId="58DEA780" w14:textId="77777777" w:rsidR="00AA334C" w:rsidRPr="00D66C64" w:rsidRDefault="00AA334C" w:rsidP="00AA334C">
      <w:pPr>
        <w:pStyle w:val="PL"/>
        <w:rPr>
          <w:noProof w:val="0"/>
        </w:rPr>
      </w:pPr>
      <w:r w:rsidRPr="00D66C64">
        <w:rPr>
          <w:noProof w:val="0"/>
        </w:rPr>
        <w:t xml:space="preserve">    </w:t>
      </w:r>
      <w:r w:rsidRPr="00D66C64">
        <w:rPr>
          <w:b/>
          <w:noProof w:val="0"/>
        </w:rPr>
        <w:t>then</w:t>
      </w:r>
      <w:r w:rsidRPr="00D66C64">
        <w:rPr>
          <w:noProof w:val="0"/>
        </w:rPr>
        <w:t xml:space="preserve"> { UE sends re-INVITE with SDP indicating that video is being removed from the call }</w:t>
      </w:r>
    </w:p>
    <w:p w14:paraId="70CCCE9C" w14:textId="77777777" w:rsidR="00AA334C" w:rsidRPr="00D66C64" w:rsidRDefault="00AA334C" w:rsidP="00AA334C">
      <w:pPr>
        <w:pStyle w:val="PL"/>
        <w:rPr>
          <w:noProof w:val="0"/>
        </w:rPr>
      </w:pPr>
      <w:r w:rsidRPr="00D66C64">
        <w:rPr>
          <w:noProof w:val="0"/>
        </w:rPr>
        <w:t>}</w:t>
      </w:r>
    </w:p>
    <w:p w14:paraId="7C1F3333" w14:textId="77777777" w:rsidR="00AA334C" w:rsidRPr="00D66C64" w:rsidRDefault="00AA334C" w:rsidP="00AA334C">
      <w:pPr>
        <w:pStyle w:val="PL"/>
        <w:rPr>
          <w:noProof w:val="0"/>
        </w:rPr>
      </w:pPr>
    </w:p>
    <w:p w14:paraId="53FC2788" w14:textId="77777777" w:rsidR="00AA334C" w:rsidRPr="00D66C64" w:rsidRDefault="00AA334C" w:rsidP="00AA334C">
      <w:pPr>
        <w:pStyle w:val="H6"/>
      </w:pPr>
      <w:r w:rsidRPr="00D66C64">
        <w:t>(6)</w:t>
      </w:r>
    </w:p>
    <w:p w14:paraId="0B857DED" w14:textId="77777777" w:rsidR="00AA334C" w:rsidRPr="00D66C64" w:rsidRDefault="00AA334C" w:rsidP="00AA334C">
      <w:pPr>
        <w:pStyle w:val="PL"/>
        <w:rPr>
          <w:noProof w:val="0"/>
        </w:rPr>
      </w:pPr>
      <w:r w:rsidRPr="00D66C64">
        <w:rPr>
          <w:b/>
          <w:noProof w:val="0"/>
        </w:rPr>
        <w:t>with</w:t>
      </w:r>
      <w:r w:rsidRPr="00D66C64">
        <w:rPr>
          <w:noProof w:val="0"/>
        </w:rPr>
        <w:t xml:space="preserve"> { UE having sent re-INVITE }</w:t>
      </w:r>
    </w:p>
    <w:p w14:paraId="1B3CA7B2" w14:textId="77777777" w:rsidR="00AA334C" w:rsidRPr="00D66C64" w:rsidRDefault="00AA334C" w:rsidP="00AA334C">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0FA0CCB" w14:textId="77777777" w:rsidR="00AA334C" w:rsidRPr="00D66C64" w:rsidRDefault="00AA334C" w:rsidP="00AA334C">
      <w:pPr>
        <w:pStyle w:val="PL"/>
        <w:rPr>
          <w:noProof w:val="0"/>
        </w:rPr>
      </w:pPr>
      <w:r w:rsidRPr="00D66C64">
        <w:rPr>
          <w:noProof w:val="0"/>
        </w:rPr>
        <w:t xml:space="preserve">  </w:t>
      </w:r>
      <w:r w:rsidRPr="00D66C64">
        <w:rPr>
          <w:b/>
          <w:noProof w:val="0"/>
        </w:rPr>
        <w:t>when</w:t>
      </w:r>
      <w:r w:rsidRPr="00D66C64">
        <w:rPr>
          <w:noProof w:val="0"/>
        </w:rPr>
        <w:t xml:space="preserve"> { UE receives 100 Trying followed by 200 OK and indication that video resources have been removed }</w:t>
      </w:r>
    </w:p>
    <w:p w14:paraId="13C972E8" w14:textId="77777777" w:rsidR="00AA334C" w:rsidRPr="00D66C64" w:rsidRDefault="00AA334C" w:rsidP="00AA334C">
      <w:pPr>
        <w:pStyle w:val="PL"/>
        <w:rPr>
          <w:noProof w:val="0"/>
        </w:rPr>
      </w:pPr>
      <w:r w:rsidRPr="00D66C64">
        <w:rPr>
          <w:noProof w:val="0"/>
        </w:rPr>
        <w:t xml:space="preserve">    </w:t>
      </w:r>
      <w:r w:rsidRPr="00D66C64">
        <w:rPr>
          <w:b/>
          <w:noProof w:val="0"/>
        </w:rPr>
        <w:t>then</w:t>
      </w:r>
      <w:r w:rsidRPr="00D66C64">
        <w:rPr>
          <w:noProof w:val="0"/>
        </w:rPr>
        <w:t xml:space="preserve"> { UE sends ACK }</w:t>
      </w:r>
    </w:p>
    <w:p w14:paraId="3249F9BD" w14:textId="77777777" w:rsidR="00AA334C" w:rsidRPr="00D66C64" w:rsidRDefault="00AA334C" w:rsidP="00AA334C">
      <w:pPr>
        <w:pStyle w:val="PL"/>
        <w:rPr>
          <w:noProof w:val="0"/>
        </w:rPr>
      </w:pPr>
      <w:r w:rsidRPr="00D66C64">
        <w:rPr>
          <w:noProof w:val="0"/>
        </w:rPr>
        <w:t>}</w:t>
      </w:r>
    </w:p>
    <w:p w14:paraId="5AFE8344" w14:textId="77777777" w:rsidR="00AA334C" w:rsidRPr="00D66C64" w:rsidRDefault="00AA334C" w:rsidP="00AA334C">
      <w:pPr>
        <w:pStyle w:val="PL"/>
        <w:rPr>
          <w:noProof w:val="0"/>
        </w:rPr>
      </w:pPr>
    </w:p>
    <w:p w14:paraId="70FEA15A" w14:textId="77777777" w:rsidR="00AA334C" w:rsidRPr="00D66C64" w:rsidRDefault="00AA334C" w:rsidP="00AA334C">
      <w:pPr>
        <w:pStyle w:val="H6"/>
      </w:pPr>
      <w:r w:rsidRPr="00D66C64">
        <w:t>7.20.2</w:t>
      </w:r>
      <w:r w:rsidRPr="00D66C64">
        <w:tab/>
        <w:t>Conformance Requirements</w:t>
      </w:r>
    </w:p>
    <w:p w14:paraId="7380F387" w14:textId="77777777" w:rsidR="00AA334C" w:rsidRPr="00D66C64" w:rsidRDefault="00AA334C" w:rsidP="00AA334C">
      <w:pPr>
        <w:rPr>
          <w:lang w:eastAsia="zh-CN"/>
        </w:rPr>
      </w:pPr>
      <w:r w:rsidRPr="00D66C64">
        <w:rPr>
          <w:lang w:eastAsia="zh-CN"/>
        </w:rPr>
        <w:t>The conformance requirements covered in the present test case are, unless otherwise stated, Rel-15 requirements.</w:t>
      </w:r>
    </w:p>
    <w:p w14:paraId="350B695F" w14:textId="77777777" w:rsidR="00AA334C" w:rsidRPr="00D66C64" w:rsidRDefault="00AA334C" w:rsidP="00AA334C">
      <w:pPr>
        <w:rPr>
          <w:lang w:eastAsia="zh-CN"/>
        </w:rPr>
      </w:pPr>
      <w:r w:rsidRPr="00D66C64">
        <w:rPr>
          <w:lang w:eastAsia="zh-CN"/>
        </w:rPr>
        <w:t>[TS 24.173, clause 5.2]:</w:t>
      </w:r>
    </w:p>
    <w:p w14:paraId="11D62793" w14:textId="77777777" w:rsidR="00AA334C" w:rsidRPr="00D66C64" w:rsidRDefault="00AA334C" w:rsidP="00AA334C">
      <w:r w:rsidRPr="00D66C64">
        <w:rPr>
          <w:lang w:eastAsia="zh-CN"/>
        </w:rPr>
        <w:t xml:space="preserve">The IMS multimedia telephony communication service can support different types of media, including media types listed in 3GPP TS 22.173 [2]. The session control procedures for the different media types shall be in accordance with 3GPP TS 24.229 [13] and </w:t>
      </w:r>
      <w:r w:rsidRPr="00D66C64">
        <w:t>3GPP TS 24.247 [14], with the following additions:</w:t>
      </w:r>
    </w:p>
    <w:p w14:paraId="5FB8DF82" w14:textId="77777777" w:rsidR="00AA334C" w:rsidRPr="00D66C64" w:rsidRDefault="00AA334C" w:rsidP="00AA334C">
      <w:pPr>
        <w:pStyle w:val="B10"/>
        <w:rPr>
          <w:lang w:eastAsia="zh-CN"/>
        </w:rPr>
      </w:pPr>
      <w:r w:rsidRPr="00D66C64">
        <w:t>a)</w:t>
      </w:r>
      <w:r w:rsidRPr="00D66C64">
        <w:tab/>
        <w:t xml:space="preserve">Multimedia telephony is an IMS communication service and the P-Preferred-Service and P-Asserted-Service headers shall be treated as described in </w:t>
      </w:r>
      <w:r w:rsidRPr="00D66C64">
        <w:rPr>
          <w:lang w:eastAsia="zh-CN"/>
        </w:rPr>
        <w:t xml:space="preserve">3GPP TS 24.229 [13]. The coding of the ICSI value in </w:t>
      </w:r>
      <w:r w:rsidRPr="00D66C64">
        <w:t xml:space="preserve">the P-Preferred-Service and P-Asserted-Service headers </w:t>
      </w:r>
      <w:r w:rsidRPr="00D66C64">
        <w:rPr>
          <w:lang w:eastAsia="zh-CN"/>
        </w:rPr>
        <w:t xml:space="preserve">shall be according to </w:t>
      </w:r>
      <w:r w:rsidRPr="00D66C64">
        <w:t>subclause 5.1</w:t>
      </w:r>
      <w:r w:rsidRPr="00D66C64">
        <w:rPr>
          <w:lang w:eastAsia="zh-CN"/>
        </w:rPr>
        <w:t>.</w:t>
      </w:r>
    </w:p>
    <w:p w14:paraId="52636567" w14:textId="77777777" w:rsidR="00AA334C" w:rsidRPr="00D66C64" w:rsidRDefault="00AA334C" w:rsidP="00AA334C">
      <w:pPr>
        <w:rPr>
          <w:rFonts w:eastAsia="DengXian"/>
        </w:rPr>
      </w:pPr>
      <w:r w:rsidRPr="00D66C64">
        <w:rPr>
          <w:rFonts w:eastAsia="DengXian"/>
        </w:rPr>
        <w:t>[TS 24.229, clause 5.1.2A.1]:</w:t>
      </w:r>
    </w:p>
    <w:p w14:paraId="4A35FED4" w14:textId="77777777" w:rsidR="00AA334C" w:rsidRPr="00D66C64" w:rsidRDefault="00AA334C" w:rsidP="00AA334C">
      <w:pPr>
        <w:rPr>
          <w:rFonts w:eastAsia="DengXian"/>
        </w:rPr>
      </w:pPr>
      <w:r w:rsidRPr="00D66C64">
        <w:rPr>
          <w:rFonts w:eastAsia="DengXian"/>
        </w:rPr>
        <w:t>If this is a request within an existing dialog, and the request includes a Contact header field, then the UE should insert the previously used Contact header field.</w:t>
      </w:r>
    </w:p>
    <w:p w14:paraId="147DDFC3" w14:textId="77777777" w:rsidR="00AA334C" w:rsidRPr="00D66C64" w:rsidRDefault="00AA334C" w:rsidP="00AA334C">
      <w:pPr>
        <w:rPr>
          <w:rFonts w:eastAsia="DengXian"/>
        </w:rPr>
      </w:pPr>
      <w:r w:rsidRPr="00D66C64">
        <w:rPr>
          <w:rFonts w:eastAsia="DengXian"/>
        </w:rPr>
        <w:t>...</w:t>
      </w:r>
    </w:p>
    <w:p w14:paraId="3BFE0006" w14:textId="77777777" w:rsidR="00AA334C" w:rsidRPr="00D66C64" w:rsidRDefault="00AA334C" w:rsidP="00AA334C">
      <w:pPr>
        <w:rPr>
          <w:rFonts w:eastAsia="DengXian"/>
        </w:rPr>
      </w:pPr>
      <w:r w:rsidRPr="00D66C64">
        <w:rPr>
          <w:rFonts w:eastAsia="DengXian"/>
        </w:rPr>
        <w:t>After the dialog is established the UE may change the dialog capabilities (e.g. add a media or request a supplementary service) if defined for the IMS communication service as identified by the ICSI value using the same dialog. Otherwise, the UE shall initiate a new initial request to the other user.</w:t>
      </w:r>
    </w:p>
    <w:p w14:paraId="1A53CB43" w14:textId="77777777" w:rsidR="00AA334C" w:rsidRPr="00D66C64" w:rsidRDefault="00AA334C" w:rsidP="00AA334C">
      <w:pPr>
        <w:rPr>
          <w:rFonts w:eastAsia="DengXian"/>
        </w:rPr>
      </w:pPr>
      <w:r w:rsidRPr="00D66C64">
        <w:rPr>
          <w:rFonts w:eastAsia="DengXian"/>
        </w:rPr>
        <w:t>[TS 24.229, clause 5.1.3]:</w:t>
      </w:r>
    </w:p>
    <w:p w14:paraId="1BA97E18" w14:textId="77777777" w:rsidR="00AA334C" w:rsidRPr="00D66C64" w:rsidRDefault="00AA334C" w:rsidP="00AA334C">
      <w:r w:rsidRPr="00D66C64">
        <w:lastRenderedPageBreak/>
        <w:t xml:space="preserve">The "integration of resource management and SIP" extension is hereafter in this subclause referred to as "the precondition mechanism" and is defined in RFC 3312 [30] </w:t>
      </w:r>
      <w:r w:rsidRPr="00D66C64">
        <w:rPr>
          <w:snapToGrid w:val="0"/>
        </w:rPr>
        <w:t xml:space="preserve">as updated by </w:t>
      </w:r>
      <w:r w:rsidRPr="00D66C64">
        <w:t>RFC 4032 </w:t>
      </w:r>
      <w:r w:rsidRPr="00D66C64">
        <w:rPr>
          <w:snapToGrid w:val="0"/>
        </w:rPr>
        <w:t>[64]</w:t>
      </w:r>
      <w:r w:rsidRPr="00D66C64">
        <w:t>.</w:t>
      </w:r>
    </w:p>
    <w:p w14:paraId="50570D66" w14:textId="77777777" w:rsidR="00AA334C" w:rsidRPr="00D66C64" w:rsidRDefault="00AA334C" w:rsidP="00AA334C">
      <w:r w:rsidRPr="00D66C64">
        <w:t>The preconditions mechanism should be supported by the originating UE.</w:t>
      </w:r>
    </w:p>
    <w:p w14:paraId="36A9E21D" w14:textId="77777777" w:rsidR="00AA334C" w:rsidRPr="00D66C64" w:rsidRDefault="00AA334C" w:rsidP="00AA334C">
      <w:r w:rsidRPr="00D66C64">
        <w:t>If the precondition mechanism is disabled as specified in subclause 5.1.5A, the UE shall not use the precondition mechanism.</w:t>
      </w:r>
    </w:p>
    <w:p w14:paraId="2E544721" w14:textId="77777777" w:rsidR="00AA334C" w:rsidRPr="00D66C64" w:rsidRDefault="00AA334C" w:rsidP="00AA334C">
      <w:r w:rsidRPr="00D66C64">
        <w:t>The UE may initiate a session without the precondition mechanism if the originating UE does not require local resource reservation.</w:t>
      </w:r>
    </w:p>
    <w:p w14:paraId="72399999" w14:textId="77777777" w:rsidR="00AA334C" w:rsidRPr="00D66C64" w:rsidRDefault="00AA334C" w:rsidP="00AA334C">
      <w:pPr>
        <w:pStyle w:val="NO"/>
      </w:pPr>
      <w:r w:rsidRPr="00D66C64">
        <w:t>NOTE 1:</w:t>
      </w:r>
      <w:r w:rsidRPr="00D66C64">
        <w:tab/>
        <w:t>The originating UE can decide if local resource reservation is required based on e.g. application requirements, current access network capabilities, local configuration, etc.</w:t>
      </w:r>
    </w:p>
    <w:p w14:paraId="26C66FE7" w14:textId="77777777" w:rsidR="00AA334C" w:rsidRPr="00D66C64" w:rsidRDefault="00AA334C" w:rsidP="00AA334C">
      <w:r w:rsidRPr="00D66C64">
        <w:t>In order to allow the peer entity to reserve its required resources, if the precondition mechanism is enabled as specified in subclause 5.1.5A; the originating UE supporting the precondition mechanism should make use of the precondition mechanism, even if it does not require local resource reservation.</w:t>
      </w:r>
    </w:p>
    <w:p w14:paraId="25BFCB5C" w14:textId="77777777" w:rsidR="00AA334C" w:rsidRPr="00D66C64" w:rsidRDefault="00AA334C" w:rsidP="00AA334C">
      <w:pPr>
        <w:rPr>
          <w:snapToGrid w:val="0"/>
        </w:rPr>
      </w:pPr>
      <w:r w:rsidRPr="00D66C64">
        <w:rPr>
          <w:snapToGrid w:val="0"/>
        </w:rPr>
        <w:t>Upon generating an initial INVITE request using the precondition mechanism, the UE shall:</w:t>
      </w:r>
    </w:p>
    <w:p w14:paraId="49E9451D" w14:textId="77777777" w:rsidR="00AA334C" w:rsidRPr="00D66C64" w:rsidRDefault="00AA334C" w:rsidP="00AA334C">
      <w:pPr>
        <w:pStyle w:val="B10"/>
        <w:rPr>
          <w:snapToGrid w:val="0"/>
        </w:rPr>
      </w:pPr>
      <w:r w:rsidRPr="00D66C64">
        <w:rPr>
          <w:snapToGrid w:val="0"/>
        </w:rPr>
        <w:t>-</w:t>
      </w:r>
      <w:r w:rsidRPr="00D66C64">
        <w:rPr>
          <w:snapToGrid w:val="0"/>
        </w:rPr>
        <w:tab/>
        <w:t>indicate the support for reliable provisional responses and specify it using the Supported header field; and</w:t>
      </w:r>
    </w:p>
    <w:p w14:paraId="150D4853" w14:textId="77777777" w:rsidR="00AA334C" w:rsidRPr="00D66C64" w:rsidRDefault="00AA334C" w:rsidP="00AA334C">
      <w:pPr>
        <w:pStyle w:val="B10"/>
      </w:pPr>
      <w:r w:rsidRPr="00D66C64">
        <w:rPr>
          <w:snapToGrid w:val="0"/>
        </w:rPr>
        <w:t>-</w:t>
      </w:r>
      <w:r w:rsidRPr="00D66C64">
        <w:rPr>
          <w:snapToGrid w:val="0"/>
        </w:rPr>
        <w:tab/>
        <w:t>indicate the support for the preconditions mechanism and specify it using the Supported header field.</w:t>
      </w:r>
    </w:p>
    <w:p w14:paraId="399C4303" w14:textId="77777777" w:rsidR="00AA334C" w:rsidRPr="00D66C64" w:rsidRDefault="00AA334C" w:rsidP="00AA334C">
      <w:pPr>
        <w:rPr>
          <w:snapToGrid w:val="0"/>
        </w:rPr>
      </w:pPr>
      <w:r w:rsidRPr="00D66C64">
        <w:rPr>
          <w:snapToGrid w:val="0"/>
        </w:rPr>
        <w:t>Upon generating an initial INVITE request using the precondition mechanism, the UE shall not indicate the requirement for the precondition mechanism by using the Require header field.</w:t>
      </w:r>
    </w:p>
    <w:p w14:paraId="3AC3A009" w14:textId="77777777" w:rsidR="00AA334C" w:rsidRPr="00D66C64" w:rsidRDefault="00AA334C" w:rsidP="00AA334C">
      <w:r w:rsidRPr="00D66C64">
        <w:t>During the session initiation, if the originating UE indicated the support for the precondition mechanism in the initial INVITE request and:</w:t>
      </w:r>
    </w:p>
    <w:p w14:paraId="7DDF39DB" w14:textId="77777777" w:rsidR="00AA334C" w:rsidRPr="00D66C64" w:rsidRDefault="00AA334C" w:rsidP="00AA334C">
      <w:pPr>
        <w:pStyle w:val="B10"/>
      </w:pPr>
      <w:r w:rsidRPr="00D66C64">
        <w:t>a)</w:t>
      </w:r>
      <w:r w:rsidRPr="00D66C64">
        <w:tab/>
        <w:t>the received response with an SDP body includes a Require header field with "precondition" option-tag, the originating UE shall include a Require header field with the "precondition" option-tag:</w:t>
      </w:r>
    </w:p>
    <w:p w14:paraId="77BB766C" w14:textId="77777777" w:rsidR="00AA334C" w:rsidRPr="00D66C64" w:rsidRDefault="00AA334C" w:rsidP="00AA334C">
      <w:pPr>
        <w:pStyle w:val="B2"/>
      </w:pPr>
      <w:r w:rsidRPr="00D66C64">
        <w:t>-</w:t>
      </w:r>
      <w:r w:rsidRPr="00D66C64">
        <w:tab/>
        <w:t>in subsequent requests that include an SDP body, that the originating UE sends in the same dialog as the response is received from; and</w:t>
      </w:r>
    </w:p>
    <w:p w14:paraId="6DBB14C7" w14:textId="77777777" w:rsidR="00AA334C" w:rsidRPr="00D66C64" w:rsidRDefault="00AA334C" w:rsidP="00AA334C">
      <w:pPr>
        <w:pStyle w:val="B2"/>
      </w:pPr>
      <w:r w:rsidRPr="00D66C64">
        <w:t>-</w:t>
      </w:r>
      <w:r w:rsidRPr="00D66C64">
        <w:tab/>
        <w:t>in responses with an SDP body to subsequent requests that include an SDP body and include "precondition" option-tag in Supported header field or Require header field received in-dialog; or</w:t>
      </w:r>
    </w:p>
    <w:p w14:paraId="3D1906C3" w14:textId="77777777" w:rsidR="00AA334C" w:rsidRPr="00D66C64" w:rsidRDefault="00AA334C" w:rsidP="00AA334C">
      <w:pPr>
        <w:pStyle w:val="B10"/>
      </w:pPr>
      <w:r w:rsidRPr="00D66C64">
        <w:t>b)</w:t>
      </w:r>
      <w:r w:rsidRPr="00D66C64">
        <w:tab/>
        <w:t xml:space="preserve">the received response with an SDP body does not include the "precondition" option-tag in the Require header field, </w:t>
      </w:r>
    </w:p>
    <w:p w14:paraId="0425330C" w14:textId="77777777" w:rsidR="00AA334C" w:rsidRPr="00D66C64" w:rsidRDefault="00AA334C" w:rsidP="00AA334C">
      <w:pPr>
        <w:pStyle w:val="B2"/>
      </w:pPr>
      <w:r w:rsidRPr="00D66C64">
        <w:t>-</w:t>
      </w:r>
      <w:r w:rsidRPr="00D66C64">
        <w:tab/>
        <w:t xml:space="preserve">in subsequent requests that include an SDP body, the originating UE shall not include a Require or Supported header field with "precondition" option-tag in the same dialog; </w:t>
      </w:r>
    </w:p>
    <w:p w14:paraId="2223FC6C" w14:textId="77777777" w:rsidR="00AA334C" w:rsidRPr="00D66C64" w:rsidRDefault="00AA334C" w:rsidP="00AA334C">
      <w:pPr>
        <w:pStyle w:val="B2"/>
      </w:pPr>
      <w:r w:rsidRPr="00D66C64">
        <w:t>-</w:t>
      </w:r>
      <w:r w:rsidRPr="00D66C64">
        <w:tab/>
        <w:t>in responses with an SDP body to subsequent requests with an SDP body but without "precondition" option-tag in the Require or Supported header field, the originating UE shall not include a Require or Supported header field with "precondition" option-tag in the same dialog; and</w:t>
      </w:r>
    </w:p>
    <w:p w14:paraId="59978364" w14:textId="77777777" w:rsidR="00AA334C" w:rsidRPr="00D66C64" w:rsidRDefault="00AA334C" w:rsidP="00AA334C">
      <w:pPr>
        <w:pStyle w:val="B2"/>
      </w:pPr>
      <w:r w:rsidRPr="00D66C64">
        <w:t>-</w:t>
      </w:r>
      <w:r w:rsidRPr="00D66C64">
        <w:tab/>
        <w:t>in responses with an SDP body to subsequent requests with an SDP body and with "precondition" option-tag in the Require or Supported header field, the originating UE shall include a Require header field with "precondition" option-tag in the same dialog.</w:t>
      </w:r>
    </w:p>
    <w:p w14:paraId="24986A19" w14:textId="77777777" w:rsidR="00AA334C" w:rsidRPr="00D66C64" w:rsidRDefault="00AA334C" w:rsidP="00AA334C">
      <w:pPr>
        <w:pStyle w:val="NO"/>
      </w:pPr>
      <w:r w:rsidRPr="00D66C64">
        <w:t>NOTE 2:</w:t>
      </w:r>
      <w:r w:rsidRPr="00D66C64">
        <w:tab/>
        <w:t>Table A.4 specifies that UE support of forking is required in accordance with RFC 3261 [26]. The UE can accept or reject any of the forked responses, for example, if the UE is capable of supporting a limited number of simultaneous transactions or early dialogs.</w:t>
      </w:r>
    </w:p>
    <w:p w14:paraId="062B0199" w14:textId="77777777" w:rsidR="00AA334C" w:rsidRPr="00D66C64" w:rsidRDefault="00AA334C" w:rsidP="00AA334C">
      <w:r w:rsidRPr="00D66C64">
        <w:t>Upon successful reservation of local resources the UE shall confirm the successful resource reservation (see subclause 6.1.2) within the next SIP request.</w:t>
      </w:r>
    </w:p>
    <w:p w14:paraId="3AE90D1E" w14:textId="77777777" w:rsidR="00AA334C" w:rsidRPr="00D66C64" w:rsidRDefault="00AA334C" w:rsidP="00AA334C">
      <w:pPr>
        <w:pStyle w:val="NO"/>
      </w:pPr>
      <w:r w:rsidRPr="00D66C64">
        <w:t>NOTE 3:</w:t>
      </w:r>
      <w:r w:rsidRPr="00D66C64">
        <w:tab/>
        <w:t>In case of the precondition mechanism being used on both sides, this confirmation will be sent in either a PRACK request or an UPDATE request. In case of the precondition mechanism not being supported on one or both sides, alternatively a reINVITE request can be used for this confirmation after a 200 (OK) response has been received for the initial INVITE request, in case the terminating UE does not support the PRACK request (as described in RFC 3262 [27]) and does not support the UPDATE request (as described in RFC 3311 [29]).</w:t>
      </w:r>
    </w:p>
    <w:p w14:paraId="19A91D21" w14:textId="77777777" w:rsidR="00AA334C" w:rsidRPr="00D66C64" w:rsidRDefault="00AA334C" w:rsidP="00AA334C">
      <w:pPr>
        <w:pStyle w:val="NO"/>
        <w:rPr>
          <w:snapToGrid w:val="0"/>
        </w:rPr>
      </w:pPr>
      <w:r w:rsidRPr="00D66C64">
        <w:rPr>
          <w:snapToGrid w:val="0"/>
        </w:rPr>
        <w:lastRenderedPageBreak/>
        <w:t>NOTE 4:</w:t>
      </w:r>
      <w:r w:rsidRPr="00D66C64">
        <w:rPr>
          <w:snapToGrid w:val="0"/>
        </w:rPr>
        <w:tab/>
        <w:t>The UE can receive a P-Early-Media header field authorizing an early-media flow while the required preconditions, if any, are not met and/or the flow direction is not enabled by the SDP direction parameter. According to RFC 5009 [109], an authorized early-media flow can be established only if the necessary conditions related to the SDP negotiation are met. These conditions can evolve during the session establishment.</w:t>
      </w:r>
    </w:p>
    <w:p w14:paraId="07CF3DAE" w14:textId="77777777" w:rsidR="00AA334C" w:rsidRPr="00D66C64" w:rsidRDefault="00AA334C" w:rsidP="00AA334C">
      <w:pPr>
        <w:pStyle w:val="NO"/>
      </w:pPr>
      <w:r w:rsidRPr="00D66C64">
        <w:t>NOTE 5:</w:t>
      </w:r>
      <w:r w:rsidRPr="00D66C64">
        <w:tab/>
        <w:t>When the UE is confirming the successful resource reservation using an UPDATE request (or a PRACK request) and the UE receives a 180 (Ringing) response or a 200 (OK) response to the initial INVITE request before receiving a 200 (OK) response to the UPDATE request (or a 200 (OK) response to the PRACK request), the UE does not treat this as an error case and does not release the session.</w:t>
      </w:r>
    </w:p>
    <w:p w14:paraId="347DE2A6" w14:textId="77777777" w:rsidR="00AA334C" w:rsidRPr="00D66C64" w:rsidRDefault="00AA334C" w:rsidP="00AA334C">
      <w:pPr>
        <w:pStyle w:val="NO"/>
      </w:pPr>
      <w:r w:rsidRPr="00D66C64">
        <w:t>NOTE 6:</w:t>
      </w:r>
      <w:r w:rsidRPr="00D66C64">
        <w:tab/>
        <w:t>The UE procedures for rendering of the received early media and of the locally generated communication progress information are specified in 3GPP TS 24.628 [8ZF].</w:t>
      </w:r>
    </w:p>
    <w:p w14:paraId="5C6CDB1C" w14:textId="77777777" w:rsidR="00AA334C" w:rsidRPr="00D66C64" w:rsidRDefault="00AA334C" w:rsidP="00AA334C">
      <w:pPr>
        <w:rPr>
          <w:rFonts w:eastAsia="DengXian"/>
        </w:rPr>
      </w:pPr>
      <w:r w:rsidRPr="00D66C64">
        <w:rPr>
          <w:rFonts w:eastAsia="DengXian"/>
        </w:rPr>
        <w:t>[TS 24.229, clause 5.1.4A.1]:</w:t>
      </w:r>
    </w:p>
    <w:p w14:paraId="571EB516" w14:textId="77777777" w:rsidR="00AA334C" w:rsidRPr="00D66C64" w:rsidRDefault="00AA334C" w:rsidP="00AA334C">
      <w:pPr>
        <w:rPr>
          <w:snapToGrid w:val="0"/>
        </w:rPr>
      </w:pPr>
      <w:r w:rsidRPr="00D66C64">
        <w:rPr>
          <w:snapToGrid w:val="0"/>
        </w:rPr>
        <w:t xml:space="preserve">If the precondition mechanism was used during the session establishment, as described in subclause 5.1.3.1 or 5.1.4.1, the UE shall indicate support of the precondition mechanism during a session modification. If the precondition mechanism was not used during the session establishment, the UE shall not indicate support of the precondition mechanism during a session modification. </w:t>
      </w:r>
    </w:p>
    <w:p w14:paraId="5015E6C1" w14:textId="77777777" w:rsidR="00AA334C" w:rsidRPr="00D66C64" w:rsidRDefault="00AA334C" w:rsidP="00AA334C">
      <w:pPr>
        <w:rPr>
          <w:snapToGrid w:val="0"/>
        </w:rPr>
      </w:pPr>
      <w:r w:rsidRPr="00D66C64">
        <w:rPr>
          <w:snapToGrid w:val="0"/>
        </w:rPr>
        <w:t>In order to indicate support of the precondition mechanism during a session modification, upon generating a reINVITE request, an UPDATE request with an SDP body, or a PRACK request with an SDP body, the UE shall:</w:t>
      </w:r>
    </w:p>
    <w:p w14:paraId="73426B2D" w14:textId="77777777" w:rsidR="00AA334C" w:rsidRPr="00D66C64" w:rsidRDefault="00AA334C" w:rsidP="00AA334C">
      <w:pPr>
        <w:pStyle w:val="B10"/>
      </w:pPr>
      <w:r w:rsidRPr="00D66C64">
        <w:t>a)</w:t>
      </w:r>
      <w:r w:rsidRPr="00D66C64">
        <w:tab/>
      </w:r>
      <w:r w:rsidRPr="00D66C64">
        <w:rPr>
          <w:snapToGrid w:val="0"/>
        </w:rPr>
        <w:t>indicate the support for the precondition mechanism using the Supported header field</w:t>
      </w:r>
      <w:r w:rsidRPr="00D66C64">
        <w:t>;</w:t>
      </w:r>
    </w:p>
    <w:p w14:paraId="5616A138" w14:textId="77777777" w:rsidR="00AA334C" w:rsidRPr="00D66C64" w:rsidRDefault="00AA334C" w:rsidP="00AA334C">
      <w:pPr>
        <w:pStyle w:val="B10"/>
      </w:pPr>
      <w:r w:rsidRPr="00D66C64">
        <w:t>b)</w:t>
      </w:r>
      <w:r w:rsidRPr="00D66C64">
        <w:tab/>
      </w:r>
      <w:r w:rsidRPr="00D66C64">
        <w:rPr>
          <w:snapToGrid w:val="0"/>
        </w:rPr>
        <w:t>not indicate the requirement for the precondition mechanism using the Require header field</w:t>
      </w:r>
      <w:r w:rsidRPr="00D66C64">
        <w:t>; and</w:t>
      </w:r>
    </w:p>
    <w:p w14:paraId="3D33D58F" w14:textId="77777777" w:rsidR="00AA334C" w:rsidRPr="00D66C64" w:rsidRDefault="00AA334C" w:rsidP="00AA334C">
      <w:pPr>
        <w:pStyle w:val="B10"/>
      </w:pPr>
      <w:r w:rsidRPr="00D66C64">
        <w:t>c)</w:t>
      </w:r>
      <w:r w:rsidRPr="00D66C64">
        <w:tab/>
      </w:r>
      <w:r w:rsidRPr="00D66C64">
        <w:rPr>
          <w:snapToGrid w:val="0"/>
        </w:rPr>
        <w:t>if a re-INVITE request is being generated, indicate the support for reliable provisional responses using the Supported header field</w:t>
      </w:r>
      <w:r w:rsidRPr="00D66C64">
        <w:rPr>
          <w:snapToGrid w:val="0"/>
          <w:vanish/>
        </w:rPr>
        <w:t>;</w:t>
      </w:r>
    </w:p>
    <w:p w14:paraId="363DFC5F" w14:textId="77777777" w:rsidR="00166809" w:rsidRPr="00613175" w:rsidRDefault="00166809" w:rsidP="00166809">
      <w:pPr>
        <w:rPr>
          <w:rFonts w:eastAsia="DengXian"/>
        </w:rPr>
      </w:pPr>
      <w:r w:rsidRPr="00D66C64">
        <w:rPr>
          <w:rFonts w:eastAsia="DengXian"/>
        </w:rPr>
        <w:t>[TS 24.229, clause 5.1.4A.2</w:t>
      </w:r>
      <w:r w:rsidRPr="00613175">
        <w:rPr>
          <w:rFonts w:eastAsia="DengXian"/>
        </w:rPr>
        <w:t>]:</w:t>
      </w:r>
    </w:p>
    <w:p w14:paraId="03078DAD" w14:textId="77777777" w:rsidR="00166809" w:rsidRPr="00613175" w:rsidRDefault="00166809" w:rsidP="00166809">
      <w:pPr>
        <w:rPr>
          <w:snapToGrid w:val="0"/>
        </w:rPr>
      </w:pPr>
      <w:r w:rsidRPr="00613175">
        <w:rPr>
          <w:snapToGrid w:val="0"/>
        </w:rPr>
        <w:t>Upon receiving a reINVITE request, an UPDATE request, or a PRACK request that indicates support for the precondition mechanism by using the Supported header field or requires use of the precondition mechanism by using the Require header field, the UE shall:</w:t>
      </w:r>
    </w:p>
    <w:p w14:paraId="53D2CC0F" w14:textId="77777777" w:rsidR="00166809" w:rsidRPr="00613175" w:rsidRDefault="00166809" w:rsidP="00166809">
      <w:pPr>
        <w:pStyle w:val="B10"/>
      </w:pPr>
      <w:r w:rsidRPr="00613175">
        <w:rPr>
          <w:snapToGrid w:val="0"/>
        </w:rPr>
        <w:t>a)</w:t>
      </w:r>
      <w:r w:rsidRPr="00613175">
        <w:rPr>
          <w:snapToGrid w:val="0"/>
        </w:rPr>
        <w:tab/>
        <w:t>if the precondition mechanism was used during the session establishment, as described in subclause 5.1.3.1 or 5.1.4.1, use the precondition mechanism for the session modification</w:t>
      </w:r>
      <w:r w:rsidRPr="00613175">
        <w:t>; and</w:t>
      </w:r>
    </w:p>
    <w:p w14:paraId="58EB4DB7" w14:textId="77777777" w:rsidR="00166809" w:rsidRPr="00613175" w:rsidRDefault="00166809" w:rsidP="00613175">
      <w:pPr>
        <w:pStyle w:val="B2"/>
        <w:ind w:left="568"/>
      </w:pPr>
      <w:r w:rsidRPr="00613175">
        <w:t>…</w:t>
      </w:r>
    </w:p>
    <w:p w14:paraId="56115665" w14:textId="77777777" w:rsidR="00166809" w:rsidRPr="00613175" w:rsidRDefault="00166809" w:rsidP="00166809">
      <w:pPr>
        <w:rPr>
          <w:snapToGrid w:val="0"/>
        </w:rPr>
      </w:pPr>
      <w:r w:rsidRPr="00D66C64">
        <w:t xml:space="preserve">If the </w:t>
      </w:r>
      <w:r w:rsidRPr="00613175">
        <w:t>precondition mechanism is used for the session modification, the UE shall indicate support for the preconditions mechanism, using the Require header field, in responses that include an SDP body, to the session modification request.</w:t>
      </w:r>
    </w:p>
    <w:p w14:paraId="08949E3A" w14:textId="77777777" w:rsidR="00AA334C" w:rsidRPr="00613175" w:rsidRDefault="00AA334C" w:rsidP="00AA334C">
      <w:pPr>
        <w:rPr>
          <w:rFonts w:eastAsia="DengXian"/>
        </w:rPr>
      </w:pPr>
      <w:r w:rsidRPr="00613175">
        <w:rPr>
          <w:rFonts w:eastAsia="DengXian"/>
        </w:rPr>
        <w:t>[TS 24.229, clause 6.1]:</w:t>
      </w:r>
    </w:p>
    <w:p w14:paraId="4886D14A" w14:textId="77777777" w:rsidR="00AA334C" w:rsidRPr="00613175" w:rsidRDefault="00AA334C" w:rsidP="00AA334C">
      <w:r w:rsidRPr="00613175">
        <w:t xml:space="preserve">The "integration of resource management and SIP" extension is hereafter in this subclause referred to as "the precondition mechanism" and is defined in RFC 3312 [30] </w:t>
      </w:r>
      <w:r w:rsidRPr="00613175">
        <w:rPr>
          <w:snapToGrid w:val="0"/>
        </w:rPr>
        <w:t xml:space="preserve">as updated by </w:t>
      </w:r>
      <w:r w:rsidRPr="00613175">
        <w:t>RFC 4032 </w:t>
      </w:r>
      <w:r w:rsidRPr="00613175">
        <w:rPr>
          <w:snapToGrid w:val="0"/>
        </w:rPr>
        <w:t>[64]</w:t>
      </w:r>
      <w:r w:rsidRPr="00613175">
        <w:t>.</w:t>
      </w:r>
    </w:p>
    <w:p w14:paraId="7717E2E4" w14:textId="77777777" w:rsidR="00AA334C" w:rsidRPr="00613175" w:rsidRDefault="00AA334C" w:rsidP="00AA334C">
      <w:pPr>
        <w:rPr>
          <w:snapToGrid w:val="0"/>
        </w:rPr>
      </w:pPr>
      <w:r w:rsidRPr="00613175">
        <w:rPr>
          <w:snapToGrid w:val="0"/>
        </w:rPr>
        <w:t>In order to authorize the media streams, the P-CSCF and S-CSCF have to be able to inspect SDP message bodies. Hence, the UE shall not encrypt SDP message bodies.</w:t>
      </w:r>
    </w:p>
    <w:p w14:paraId="6A682AF4" w14:textId="77777777" w:rsidR="00AA334C" w:rsidRPr="00613175" w:rsidRDefault="00AA334C" w:rsidP="00AA334C">
      <w:pPr>
        <w:rPr>
          <w:snapToGrid w:val="0"/>
        </w:rPr>
      </w:pPr>
      <w:r w:rsidRPr="00613175">
        <w:t>During the session establishment procedure, and during session modification procedures, SIP messages shall only contain an SDP message body if that is intended to modify the session description, or when the SDP message body is included in the message because of SIP rules described in RFC 3261 [26].</w:t>
      </w:r>
    </w:p>
    <w:p w14:paraId="3944C2A9" w14:textId="77777777" w:rsidR="00AA334C" w:rsidRPr="00613175" w:rsidRDefault="00AA334C" w:rsidP="00AA334C">
      <w:pPr>
        <w:rPr>
          <w:rFonts w:eastAsia="DengXian"/>
        </w:rPr>
      </w:pPr>
      <w:r w:rsidRPr="00613175">
        <w:rPr>
          <w:rFonts w:eastAsia="DengXian"/>
        </w:rPr>
        <w:t>...</w:t>
      </w:r>
    </w:p>
    <w:p w14:paraId="1DEC9614" w14:textId="77777777" w:rsidR="00AA334C" w:rsidRPr="00613175" w:rsidRDefault="00AA334C" w:rsidP="00AA334C">
      <w:r w:rsidRPr="00613175">
        <w:t xml:space="preserve">For "video" and "audio" media types that use the </w:t>
      </w:r>
      <w:smartTag w:uri="urn:schemas-microsoft-com:office:smarttags" w:element="stockticker">
        <w:r w:rsidRPr="00613175">
          <w:t>RTP</w:t>
        </w:r>
      </w:smartTag>
      <w:r w:rsidRPr="00613175">
        <w:t>/RTCP and where the port number is not zero, the UE shall specify the proposed bandwidth for each media stream using the "b=" media descriptor and the "AS" bandwidth modifier in the SDP.</w:t>
      </w:r>
    </w:p>
    <w:p w14:paraId="18463816" w14:textId="77777777" w:rsidR="00AA334C" w:rsidRPr="00613175" w:rsidRDefault="00AA334C" w:rsidP="00AA334C">
      <w:pPr>
        <w:rPr>
          <w:rFonts w:eastAsia="DengXian"/>
        </w:rPr>
      </w:pPr>
      <w:r w:rsidRPr="00613175">
        <w:rPr>
          <w:rFonts w:eastAsia="DengXian"/>
        </w:rPr>
        <w:t>...</w:t>
      </w:r>
    </w:p>
    <w:p w14:paraId="58E26E05" w14:textId="77777777" w:rsidR="00AA334C" w:rsidRPr="00613175" w:rsidRDefault="00AA334C" w:rsidP="00AA334C">
      <w:r w:rsidRPr="00613175">
        <w:lastRenderedPageBreak/>
        <w:t xml:space="preserve">If the media line in the SDP message body indicates the usage of </w:t>
      </w:r>
      <w:smartTag w:uri="urn:schemas-microsoft-com:office:smarttags" w:element="stockticker">
        <w:r w:rsidRPr="00613175">
          <w:t>RTP</w:t>
        </w:r>
      </w:smartTag>
      <w:r w:rsidRPr="00613175">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01A3A158" w14:textId="77777777" w:rsidR="00AA334C" w:rsidRPr="00613175" w:rsidRDefault="00AA334C" w:rsidP="00AA334C">
      <w:r w:rsidRPr="00613175">
        <w:t>For other media streams the "b=" media descriptor may be included. The value or absence of the "b=" parameter will affect the assigned QoS which is defined in or 3GPP 29.213 [13C].</w:t>
      </w:r>
    </w:p>
    <w:p w14:paraId="7D71532E" w14:textId="77777777" w:rsidR="00AA334C" w:rsidRPr="00613175" w:rsidRDefault="00AA334C" w:rsidP="00AA334C">
      <w:pPr>
        <w:pStyle w:val="NO"/>
      </w:pPr>
      <w:r w:rsidRPr="00613175">
        <w:t>NOTE 3:</w:t>
      </w:r>
      <w:r w:rsidRPr="00613175">
        <w:tab/>
        <w:t>In a two-party session where both participants are active, the RTCP receiver reports are not sent, therefore, the RR bandwidth modifier will typically get the value of zero.</w:t>
      </w:r>
    </w:p>
    <w:p w14:paraId="7F90FDF9" w14:textId="77777777" w:rsidR="00AA334C" w:rsidRPr="00613175" w:rsidRDefault="00AA334C" w:rsidP="00AA334C">
      <w:pPr>
        <w:rPr>
          <w:snapToGrid w:val="0"/>
        </w:rPr>
      </w:pPr>
      <w:r w:rsidRPr="00613175">
        <w:t>If an in-band DTMF codec is supported by the application associated with an audio media stream, then the UE shall include, in addition to the payload type numbers associated with the audio codecs for the media stream, for each clock rate associated with the audio codecs for the media stream, a payload type number associated with the MIME subtype "telephone-event", to indicate support of in-band DTMF as described in RFC 4733 [23].</w:t>
      </w:r>
    </w:p>
    <w:p w14:paraId="786C4558" w14:textId="77777777" w:rsidR="00AA334C" w:rsidRPr="00D66C64" w:rsidRDefault="00AA334C" w:rsidP="00AA334C">
      <w:r w:rsidRPr="00613175">
        <w:t>The UE shall inspect the SDP message body contained in any SIP request or response, looking for possible indications of grouping of media streams according to RFC 3524 [54] and perform the appropriate actions for IP-CAN bearer establishment for media according to IP-CAN specific procedures (see subclause B.2.2.5 for IP-CAN implemented using GPRS, subclause L.2.2.5 for IP-CAN implemented using EPS, and subclause U.2.2.5 for IP-CAN implemented us</w:t>
      </w:r>
      <w:r w:rsidRPr="00D66C64">
        <w:t>ing 5GS).</w:t>
      </w:r>
    </w:p>
    <w:p w14:paraId="6CAD45F7" w14:textId="77777777" w:rsidR="00AA334C" w:rsidRPr="00D66C64" w:rsidRDefault="00AA334C" w:rsidP="00AA334C">
      <w:r w:rsidRPr="00D66C64">
        <w:t>In case of UE initiated resource reservation and if the UE determines resource reservation is needed, the UE shall start reserving its local resources whenever it has sufficient information about the media streams, media authorization and used codecs available.</w:t>
      </w:r>
    </w:p>
    <w:p w14:paraId="4E61FE74" w14:textId="77777777" w:rsidR="00AA334C" w:rsidRPr="00D66C64" w:rsidRDefault="00AA334C" w:rsidP="00AA334C">
      <w:pPr>
        <w:pStyle w:val="NO"/>
      </w:pPr>
      <w:r w:rsidRPr="00D66C64">
        <w:t>NOTE 4:</w:t>
      </w:r>
      <w:r w:rsidRPr="00D66C64">
        <w:tab/>
        <w:t>Based on this resource reservation can, in certain cases, be initiated immediately after the sending or receiving of the initial SDP offer.</w:t>
      </w:r>
    </w:p>
    <w:p w14:paraId="206B8D5F" w14:textId="77777777" w:rsidR="00AA334C" w:rsidRPr="00D66C64" w:rsidRDefault="00AA334C" w:rsidP="00AA334C">
      <w:r w:rsidRPr="00D66C64">
        <w:t>In order to fulfil the QoS requirements of one or more media streams, the UE may re-use previously reserved resources. In this case the UE shall indicate as met the local preconditions related to the media stream, for which resources are re-used.</w:t>
      </w:r>
    </w:p>
    <w:p w14:paraId="591B3832" w14:textId="77777777" w:rsidR="00AA334C" w:rsidRPr="00D66C64" w:rsidRDefault="00AA334C" w:rsidP="00AA334C">
      <w:pPr>
        <w:rPr>
          <w:rFonts w:eastAsia="DengXian"/>
        </w:rPr>
      </w:pPr>
      <w:r w:rsidRPr="00D66C64">
        <w:rPr>
          <w:rFonts w:eastAsia="DengXian"/>
        </w:rPr>
        <w:t>[TS 24.229, clause 6.1.2]:</w:t>
      </w:r>
    </w:p>
    <w:p w14:paraId="0447C955" w14:textId="77777777" w:rsidR="00AA334C" w:rsidRPr="00D66C64" w:rsidRDefault="00AA334C" w:rsidP="00AA334C">
      <w:r w:rsidRPr="00D66C64">
        <w:t>An INVITE request generated by a UE shall contain a SDP offer and at least one media description. This SDP offer shall reflect the calling user's terminal capabilities and user preferences for the session.</w:t>
      </w:r>
    </w:p>
    <w:p w14:paraId="51037C52" w14:textId="77777777" w:rsidR="00AA334C" w:rsidRPr="00D66C64" w:rsidRDefault="00AA334C" w:rsidP="00AA334C">
      <w:r w:rsidRPr="00D66C64">
        <w:t>If the desired QoS resources for one or more media streams have not been reserved at the UE when constructing the SDP offer, the UE:</w:t>
      </w:r>
    </w:p>
    <w:p w14:paraId="0DC549B5" w14:textId="77777777" w:rsidR="00AA334C" w:rsidRPr="00D66C64" w:rsidRDefault="00AA334C" w:rsidP="00AA334C">
      <w:pPr>
        <w:pStyle w:val="B10"/>
        <w:rPr>
          <w:snapToGrid w:val="0"/>
        </w:rPr>
      </w:pPr>
      <w:r w:rsidRPr="00D66C64">
        <w:t>shall indicate the related local preconditions for QoS as not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as well as the strength-tag value "mandatory" for the local segment and the 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if the UE uses the precondition mechanism (see subclause 5.1.3.1)</w:t>
      </w:r>
      <w:r w:rsidRPr="00D66C64">
        <w:rPr>
          <w:snapToGrid w:val="0"/>
        </w:rPr>
        <w:t>; and</w:t>
      </w:r>
    </w:p>
    <w:p w14:paraId="64A95827" w14:textId="77777777" w:rsidR="00AA334C" w:rsidRPr="00D66C64" w:rsidRDefault="00AA334C" w:rsidP="00AA334C">
      <w:pPr>
        <w:pStyle w:val="B10"/>
      </w:pPr>
      <w:r w:rsidRPr="00D66C64">
        <w:t>-</w:t>
      </w:r>
      <w:r w:rsidRPr="00D66C64">
        <w:tab/>
        <w:t>if the UE uses the precondition mechanism (see subclause 5.1.3.1), shall not request confirmation for the result of the resource reservation (as defined in RFC 3312 [30]) at the terminating UE</w:t>
      </w:r>
      <w:r w:rsidRPr="00D66C64">
        <w:rPr>
          <w:lang w:eastAsia="ja-JP"/>
        </w:rPr>
        <w:t>.</w:t>
      </w:r>
    </w:p>
    <w:p w14:paraId="4FA7C13C" w14:textId="77777777" w:rsidR="00AA334C" w:rsidRPr="00D66C64" w:rsidRDefault="00AA334C" w:rsidP="00AA334C">
      <w:pPr>
        <w:pStyle w:val="NO"/>
      </w:pPr>
      <w:r w:rsidRPr="00D66C64">
        <w:t>NOTE 1:</w:t>
      </w:r>
      <w:r w:rsidRPr="00D66C64">
        <w:tab/>
        <w:t>Previous versions of this document mandated the use of the SDP inactive attribute. This document does not prohibit specific services from using direction attributes to implement their service-specific behaviours.</w:t>
      </w:r>
    </w:p>
    <w:p w14:paraId="71ACF84E" w14:textId="77777777" w:rsidR="00AA334C" w:rsidRPr="00D66C64" w:rsidRDefault="00AA334C" w:rsidP="00AA334C">
      <w:r w:rsidRPr="00D66C64">
        <w:t>If the UE uses the precondition mechanism (see subclause 5.1.3.1), and the desired QoS resources for one or more media streams are available at the UE when the SDP offer is sent, the UE shall indicate the related local preconditions as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as well as the strength-tag value "mandatory" for the local segment and the 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and shall not request confirmation for the result of the resource reservation (as defined in RFC 3312 [30]) at the terminating UE</w:t>
      </w:r>
      <w:r w:rsidRPr="00D66C64">
        <w:rPr>
          <w:snapToGrid w:val="0"/>
        </w:rPr>
        <w:t>.</w:t>
      </w:r>
    </w:p>
    <w:p w14:paraId="13BEBC8E" w14:textId="77777777" w:rsidR="00AA334C" w:rsidRPr="00D66C64" w:rsidRDefault="00AA334C" w:rsidP="00AA334C">
      <w:pPr>
        <w:pStyle w:val="NO"/>
      </w:pPr>
      <w:r w:rsidRPr="00D66C64">
        <w:t>NOTE 2:</w:t>
      </w:r>
      <w:r w:rsidRPr="00D66C64">
        <w:tab/>
        <w:t>If the originating UE does not use the precondition mechanism (see subclause 5.1.3.1), it will not include any precondition information in the SDP message body.</w:t>
      </w:r>
    </w:p>
    <w:p w14:paraId="17543C93" w14:textId="77777777" w:rsidR="00AA334C" w:rsidRPr="00D66C64" w:rsidRDefault="00AA334C" w:rsidP="00AA334C">
      <w:pPr>
        <w:rPr>
          <w:rFonts w:eastAsia="DengXian"/>
        </w:rPr>
      </w:pPr>
      <w:r w:rsidRPr="00D66C64">
        <w:rPr>
          <w:rFonts w:eastAsia="DengXian"/>
        </w:rPr>
        <w:lastRenderedPageBreak/>
        <w:t>...</w:t>
      </w:r>
    </w:p>
    <w:p w14:paraId="15A49498" w14:textId="77777777" w:rsidR="00AA334C" w:rsidRPr="00D66C64" w:rsidRDefault="00AA334C" w:rsidP="00AA334C">
      <w:pPr>
        <w:rPr>
          <w:snapToGrid w:val="0"/>
        </w:rPr>
      </w:pPr>
      <w:r w:rsidRPr="00D66C64">
        <w:t xml:space="preserve">Upon confirming successful local resource reservation, the UE shall create an SDP offer in which </w:t>
      </w:r>
      <w:r w:rsidRPr="00D66C64">
        <w:rPr>
          <w:snapToGrid w:val="0"/>
        </w:rPr>
        <w:t>the related local preconditions are set to met, using the segmented status type, as defined in RFC 3312 [30] and RFC 4032 [64]</w:t>
      </w:r>
      <w:r w:rsidRPr="00D66C64">
        <w:rPr>
          <w:lang w:eastAsia="ja-JP"/>
        </w:rPr>
        <w:t>.</w:t>
      </w:r>
    </w:p>
    <w:p w14:paraId="65E53FBE" w14:textId="77777777" w:rsidR="00AA334C" w:rsidRPr="00D66C64" w:rsidRDefault="00AA334C" w:rsidP="00AA334C">
      <w:r w:rsidRPr="00D66C64">
        <w:t>Upon receiving an SDP answer, which includes more than one codec per media stream, excluding the in-band DTMF codec, as described in subclause 6.1.1, the UE shall:</w:t>
      </w:r>
    </w:p>
    <w:p w14:paraId="26CB4287" w14:textId="77777777" w:rsidR="00AA334C" w:rsidRPr="00D66C64" w:rsidRDefault="00AA334C" w:rsidP="00AA334C">
      <w:pPr>
        <w:pStyle w:val="B10"/>
      </w:pPr>
      <w:r w:rsidRPr="00D66C64">
        <w:t>send an SDP offer at the first possible time, selecting only one codec per media stream; or</w:t>
      </w:r>
    </w:p>
    <w:p w14:paraId="5EC3FB19" w14:textId="77777777" w:rsidR="00AA334C" w:rsidRPr="00D66C64" w:rsidRDefault="00AA334C" w:rsidP="00AA334C">
      <w:pPr>
        <w:pStyle w:val="B10"/>
      </w:pPr>
      <w:r w:rsidRPr="00D66C64">
        <w:t>-</w:t>
      </w:r>
      <w:r w:rsidRPr="00D66C64">
        <w:tab/>
        <w:t xml:space="preserve">if the UE is participant in a multi-stream multiparty multimedia conference session using simulcast (indicated by the presence of </w:t>
      </w:r>
      <w:r w:rsidRPr="00D66C64">
        <w:rPr>
          <w:lang w:eastAsia="ko-KR"/>
        </w:rPr>
        <w:t xml:space="preserve">"a=simulcast" SDP attribute(s) in the SDP answer, as defined in </w:t>
      </w:r>
      <w:r w:rsidRPr="00D66C64">
        <w:t>RFC 8853 [249]), apply the procedures defined in 3GPP TS 26.114 [9B] annex S.</w:t>
      </w:r>
    </w:p>
    <w:p w14:paraId="1F84E7EB" w14:textId="77777777" w:rsidR="00AA334C" w:rsidRPr="00D66C64" w:rsidRDefault="00AA334C" w:rsidP="00AA334C">
      <w:r w:rsidRPr="00D66C64">
        <w:t xml:space="preserve">If the UE sends an initial INVITE request that includes only an IPv6 address in the SDP offer, and receives an error response (e.g., 488 (Not Acceptable Here) with </w:t>
      </w:r>
      <w:r w:rsidRPr="00D66C64">
        <w:rPr>
          <w:rFonts w:eastAsia="MS Mincho"/>
        </w:rPr>
        <w:t>301 Warning header field</w:t>
      </w:r>
      <w:r w:rsidRPr="00D66C64">
        <w:t>) indicating "</w:t>
      </w:r>
      <w:r w:rsidRPr="00D66C64">
        <w:rPr>
          <w:rFonts w:eastAsia="MS Mincho"/>
        </w:rPr>
        <w:t>incompatible network address format"</w:t>
      </w:r>
      <w:r w:rsidRPr="00D66C64">
        <w:t>, the UE shall send an ACK as per standard SIP procedures. Subsequently, the UE may acquire an IPv4 address or use an existing IPv4 address, and send a new</w:t>
      </w:r>
      <w:r w:rsidRPr="00D66C64">
        <w:rPr>
          <w:lang w:eastAsia="ja-JP"/>
        </w:rPr>
        <w:t xml:space="preserve"> initial</w:t>
      </w:r>
      <w:r w:rsidRPr="00D66C64">
        <w:t xml:space="preserve"> INVITE request to the same destination containing only the IPv4 address in the SDP offer.</w:t>
      </w:r>
    </w:p>
    <w:p w14:paraId="48C1E32F" w14:textId="77777777" w:rsidR="00AA334C" w:rsidRPr="00D66C64" w:rsidRDefault="00AA334C" w:rsidP="00AA334C">
      <w:pPr>
        <w:rPr>
          <w:rFonts w:eastAsia="DengXian"/>
        </w:rPr>
      </w:pPr>
      <w:r w:rsidRPr="00D66C64">
        <w:rPr>
          <w:rFonts w:eastAsia="DengXian"/>
        </w:rPr>
        <w:t>[TS 26.114, clause 6.2.1a.1]</w:t>
      </w:r>
    </w:p>
    <w:p w14:paraId="5135607C" w14:textId="77777777" w:rsidR="00AA334C" w:rsidRPr="00D66C64" w:rsidRDefault="00AA334C" w:rsidP="00AA334C">
      <w:r w:rsidRPr="00D66C64">
        <w:t xml:space="preserve">MTSI clients should support SDPCapNeg to be able to negotiate RTP profiles for all media types where AVPF is supported. MTSI clients supporting SDPCapNeg shall support the complete SDPCapNeg framework. </w:t>
      </w:r>
    </w:p>
    <w:p w14:paraId="07C349CB" w14:textId="77777777" w:rsidR="00AA334C" w:rsidRPr="00D66C64" w:rsidRDefault="00AA334C" w:rsidP="00AA334C">
      <w:r w:rsidRPr="00D66C64">
        <w:t>SDPCapNeg is described in [69]. This clause only describes the SDPCapNeg attributes that are directly applicable for the RTP profile negotiation, i.e. the tcap, pcfg and acfg attributes. TS 24.229 [7] may outline further requirements needed for supporting SDPCapNeg in SDP messages.</w:t>
      </w:r>
    </w:p>
    <w:p w14:paraId="69F2B4EE" w14:textId="77777777" w:rsidR="00AA334C" w:rsidRPr="00D66C64" w:rsidRDefault="00AA334C" w:rsidP="00AA334C">
      <w:pPr>
        <w:pStyle w:val="NO"/>
      </w:pPr>
      <w:r w:rsidRPr="00D66C64">
        <w:t>NOTE:</w:t>
      </w:r>
      <w:r w:rsidRPr="00D66C64">
        <w:tab/>
        <w:t>This clause describes only how to use the SDPCapNeg framework for RTP profile negotiation using the tcap, pcfg and acfg attributes. Implementers may therefore (incorrectly) assume that it is sufficient to implement only those specific parts of the framework that are needed for RTP profile negotiation. Doing so would however not be future proof since future versions may use other parts of the framework and there are currently no mechanisms for declaring that only a subset of the framework is supported. Hence, MTSI clients are required to support the complete framework.</w:t>
      </w:r>
    </w:p>
    <w:p w14:paraId="1F13F38B" w14:textId="77777777" w:rsidR="00AA334C" w:rsidRPr="00D66C64" w:rsidRDefault="00AA334C" w:rsidP="00AA334C">
      <w:pPr>
        <w:rPr>
          <w:rFonts w:eastAsia="DengXian"/>
        </w:rPr>
      </w:pPr>
      <w:r w:rsidRPr="00D66C64">
        <w:rPr>
          <w:rFonts w:eastAsia="DengXian"/>
        </w:rPr>
        <w:t>[TS 26.114, clause 6.2.1a.2]</w:t>
      </w:r>
    </w:p>
    <w:p w14:paraId="5B72D03F" w14:textId="77777777" w:rsidR="00AA334C" w:rsidRPr="00D66C64" w:rsidRDefault="00AA334C" w:rsidP="00AA334C">
      <w:r w:rsidRPr="00D66C64">
        <w:t>For voice and real-time text, SDPCapNeg shall be used when offering AVPF the first time for a new media type in the session since the support for AVPF in the answering client is not known at this stage. For video, an MTSI client shall either offer AVPF and AVP together using SDPCapNeg, or the MTSI client shall offer only AVPF without using SDPCapNeg. If an MTSI client has offered only AVPF for video, and then receives as response either an SDP answer where the video media component has been rejected, or an SIP 488 or 606 failure response with an SDP body indicating that only AVP is supported for video media, the MTSI client should send a new SDP offer with AVP as transport for video. Subsequent SDP offers, in a re-INVITE or UPDATE, may offer AVPF without SDPCapNeg if it is known from an earlier re-INVITE or UPDATE that the answering client supports this RTP profile. If the offer includes only AVP then SDPCapNeg does not need to be used, which can occur for: text; speech if RTCP is not used; and in re-INVITEs or UPDATEs where the RTP profile has already been negotiated for the session in a preceding INVITE or UPDATE.</w:t>
      </w:r>
    </w:p>
    <w:p w14:paraId="5EABD5EE" w14:textId="77777777" w:rsidR="00AA334C" w:rsidRPr="00D66C64" w:rsidRDefault="00AA334C" w:rsidP="00AA334C">
      <w:r w:rsidRPr="00D66C64">
        <w:t>When offering AVP and AVPF using SDPCapNeg, the MTSI client shall offer AVP on the media (m=) line and shall offer AVPF using SDPCapNeg mechanisms. The SDPCapNeg mechanisms are used as follows:</w:t>
      </w:r>
    </w:p>
    <w:p w14:paraId="013AEB86" w14:textId="77777777" w:rsidR="00AA334C" w:rsidRPr="00D66C64" w:rsidRDefault="00AA334C" w:rsidP="00AA334C">
      <w:pPr>
        <w:pStyle w:val="B10"/>
      </w:pPr>
      <w:r w:rsidRPr="00D66C64">
        <w:t>the support for AVPF is indicated in an attribute (a=) line using the transport capability attribute ‘tcap’. AVPF shall be preferred over AVP.</w:t>
      </w:r>
    </w:p>
    <w:p w14:paraId="4C6A21E9" w14:textId="77777777" w:rsidR="00AA334C" w:rsidRPr="00D66C64" w:rsidRDefault="00AA334C" w:rsidP="00AA334C">
      <w:pPr>
        <w:pStyle w:val="B10"/>
      </w:pPr>
      <w:r w:rsidRPr="00D66C64">
        <w:t>at least one configuration using AVPF shall be listed using the attribute for potential configurations ‘pcfg’.</w:t>
      </w:r>
    </w:p>
    <w:p w14:paraId="1EA3C442" w14:textId="77777777" w:rsidR="00AA334C" w:rsidRPr="00D66C64" w:rsidRDefault="00AA334C" w:rsidP="00AA334C">
      <w:pPr>
        <w:rPr>
          <w:rFonts w:eastAsia="DengXian"/>
        </w:rPr>
      </w:pPr>
      <w:r w:rsidRPr="00D66C64">
        <w:rPr>
          <w:rFonts w:eastAsia="DengXian"/>
        </w:rPr>
        <w:t>[TS 26.114, clause 6.2.3.2]:</w:t>
      </w:r>
    </w:p>
    <w:p w14:paraId="0BACEA67" w14:textId="77777777" w:rsidR="00AA334C" w:rsidRPr="00D66C64" w:rsidRDefault="00AA334C" w:rsidP="00AA334C">
      <w:r w:rsidRPr="00D66C64">
        <w:t>If video is used in a session, the session setup shall determine the applicable bandwidth(s) as defined in clause 6.2.5, RTP profile, video codec, profile and level. The "imageattr" attribute as specified in [76] should be supported.</w:t>
      </w:r>
      <w:r w:rsidRPr="00D66C64">
        <w:rPr>
          <w:lang w:eastAsia="ko-KR"/>
        </w:rPr>
        <w:t xml:space="preserve"> The </w:t>
      </w:r>
      <w:r w:rsidRPr="00D66C64">
        <w:t>"</w:t>
      </w:r>
      <w:r w:rsidRPr="00D66C64">
        <w:rPr>
          <w:lang w:eastAsia="ko-KR"/>
        </w:rPr>
        <w:t>framesize</w:t>
      </w:r>
      <w:r w:rsidRPr="00D66C64">
        <w:t>"</w:t>
      </w:r>
      <w:r w:rsidRPr="00D66C64">
        <w:rPr>
          <w:lang w:eastAsia="ko-KR"/>
        </w:rPr>
        <w:t xml:space="preserve"> attribute as specified in [60] shall not be used in the session setup</w:t>
      </w:r>
      <w:r w:rsidRPr="00D66C64">
        <w:t>.</w:t>
      </w:r>
    </w:p>
    <w:p w14:paraId="03A91D68" w14:textId="77777777" w:rsidR="00AA334C" w:rsidRPr="00D66C64" w:rsidRDefault="00AA334C" w:rsidP="00AA334C">
      <w:r w:rsidRPr="00D66C64">
        <w:t>An MTSI client shall offer AVPF for all media streams containing video. RTP profile negotiation shall be done as described in clause 6.2.1a.</w:t>
      </w:r>
    </w:p>
    <w:p w14:paraId="09D9C3CD" w14:textId="77777777" w:rsidR="00AA334C" w:rsidRPr="00D66C64" w:rsidRDefault="00AA334C" w:rsidP="00AA334C">
      <w:pPr>
        <w:rPr>
          <w:rFonts w:eastAsia="DengXian"/>
        </w:rPr>
      </w:pPr>
      <w:r w:rsidRPr="00D66C64">
        <w:rPr>
          <w:rFonts w:eastAsia="DengXian"/>
        </w:rPr>
        <w:lastRenderedPageBreak/>
        <w:t>[TS 26.114, clause 6.2.5.1]:</w:t>
      </w:r>
    </w:p>
    <w:p w14:paraId="0239389D" w14:textId="77777777" w:rsidR="00AA334C" w:rsidRPr="00D66C64" w:rsidRDefault="00AA334C" w:rsidP="00AA334C">
      <w:r w:rsidRPr="00D66C64">
        <w:t>The SDP shall include bandwidth information for each media stream and also for the session in total. The bandwidth information for each media stream and for the session is defined by the Application Specific (AS) bandwidth modifier as defined in RFC 4566 [8].</w:t>
      </w:r>
    </w:p>
    <w:p w14:paraId="683D87CB" w14:textId="77777777" w:rsidR="00AA334C" w:rsidRPr="00D66C64" w:rsidRDefault="00AA334C" w:rsidP="00AA334C">
      <w:r w:rsidRPr="00D66C64">
        <w:t>An MTSI client in terminal sh</w:t>
      </w:r>
      <w:r w:rsidRPr="00D66C64">
        <w:rPr>
          <w:lang w:eastAsia="ko-KR"/>
        </w:rPr>
        <w:t>ould</w:t>
      </w:r>
      <w:r w:rsidRPr="00D66C64">
        <w:t xml:space="preserve"> include the ‘a=bw-info’ attribute in the SDP offer. When accepting a media type where the ‘a=bw-info’ attribute is included the MTSI client in terminal shall include the ‘a=bw-info’ attribute in the SDP answer</w:t>
      </w:r>
      <w:r w:rsidRPr="00D66C64">
        <w:rPr>
          <w:lang w:eastAsia="ko-KR"/>
        </w:rPr>
        <w:t xml:space="preserve"> if it supports the attribute</w:t>
      </w:r>
      <w:r w:rsidRPr="00D66C64">
        <w:t>. The ‘a=bw-info’ attribute and the below used bandwidth properties are defined in clause 19.</w:t>
      </w:r>
    </w:p>
    <w:p w14:paraId="1B8F6FC3" w14:textId="77777777" w:rsidR="00AA334C" w:rsidRPr="00D66C64" w:rsidRDefault="00AA334C" w:rsidP="00AA334C">
      <w:pPr>
        <w:rPr>
          <w:rFonts w:eastAsia="DengXian"/>
        </w:rPr>
      </w:pPr>
      <w:r w:rsidRPr="00D66C64">
        <w:rPr>
          <w:rFonts w:eastAsia="DengXian"/>
        </w:rPr>
        <w:t>[TS 26.114, clause 6.3]:</w:t>
      </w:r>
    </w:p>
    <w:p w14:paraId="68BF3D5E" w14:textId="77777777" w:rsidR="00AA334C" w:rsidRPr="00D66C64" w:rsidRDefault="00AA334C" w:rsidP="00AA334C">
      <w:r w:rsidRPr="00D66C64">
        <w:t xml:space="preserve">During session renegotiation for adding or removing media components, the SDP offerer should continue to use the same media (m=) line(s) from the previously negotiated SDP for the media components that are not being added or removed. </w:t>
      </w:r>
    </w:p>
    <w:p w14:paraId="0BA21B77" w14:textId="7E40F19E" w:rsidR="00AA334C" w:rsidRPr="00D66C64" w:rsidRDefault="00AA334C" w:rsidP="00AA334C">
      <w:r w:rsidRPr="00D66C64">
        <w:t>An MTSI client in terminal may support multiple media components including media components of the same media type. An MTSI client in terminal may support adding one or more media components to an on-going session which already contains a media component of the same media type. If an MTSI client in terminal needs to have multiple media components of the same media type in a single MTSI session, then the MTSI client in terminal should use the SDP content attributes as defined in [81] for identifying different media components.</w:t>
      </w:r>
    </w:p>
    <w:p w14:paraId="65044F50" w14:textId="77777777" w:rsidR="00AA334C" w:rsidRPr="00D66C64" w:rsidRDefault="00AA334C" w:rsidP="00AA334C">
      <w:pPr>
        <w:rPr>
          <w:rFonts w:eastAsia="DengXian"/>
        </w:rPr>
      </w:pPr>
      <w:r w:rsidRPr="00D66C64">
        <w:rPr>
          <w:rFonts w:eastAsia="DengXian"/>
        </w:rPr>
        <w:t>[TS 26.114, clause 7.3.1]</w:t>
      </w:r>
    </w:p>
    <w:p w14:paraId="153AB73C" w14:textId="0A56D8C2" w:rsidR="00AA334C" w:rsidRPr="00D66C64" w:rsidRDefault="00AA334C" w:rsidP="00AA334C">
      <w:r w:rsidRPr="00D66C64">
        <w:t>The RS and RR values included in the SDP answer should be treated as the negotiated values for the session and should be used to calculate the total RTCP bandwidth for all terminals in the session.</w:t>
      </w:r>
    </w:p>
    <w:p w14:paraId="08944381" w14:textId="77777777" w:rsidR="00AA334C" w:rsidRPr="00D66C64" w:rsidRDefault="00AA334C" w:rsidP="00AA334C">
      <w:pPr>
        <w:pStyle w:val="H6"/>
      </w:pPr>
      <w:r w:rsidRPr="00D66C64">
        <w:t>7.20.3</w:t>
      </w:r>
      <w:r w:rsidRPr="00D66C64">
        <w:tab/>
        <w:t>Test description</w:t>
      </w:r>
    </w:p>
    <w:p w14:paraId="3AEE6303" w14:textId="77777777" w:rsidR="00AA334C" w:rsidRPr="00D66C64" w:rsidRDefault="00AA334C" w:rsidP="00AA334C">
      <w:pPr>
        <w:pStyle w:val="H6"/>
      </w:pPr>
      <w:r w:rsidRPr="00D66C64">
        <w:t>7.20.3.1</w:t>
      </w:r>
      <w:r w:rsidRPr="00D66C64">
        <w:tab/>
        <w:t>Pre-test conditions</w:t>
      </w:r>
    </w:p>
    <w:p w14:paraId="665937F0" w14:textId="77777777" w:rsidR="00AA334C" w:rsidRPr="00D66C64" w:rsidRDefault="00AA334C" w:rsidP="00AA334C">
      <w:pPr>
        <w:pStyle w:val="H6"/>
      </w:pPr>
      <w:r w:rsidRPr="00D66C64">
        <w:t>System Simulator:</w:t>
      </w:r>
    </w:p>
    <w:p w14:paraId="07C3E7D4" w14:textId="77777777" w:rsidR="00AA334C" w:rsidRPr="00D66C64" w:rsidRDefault="00AA334C" w:rsidP="00AA334C">
      <w:pPr>
        <w:pStyle w:val="B10"/>
        <w:rPr>
          <w:lang w:eastAsia="sv-SE"/>
        </w:rPr>
      </w:pPr>
      <w:r w:rsidRPr="00D66C64">
        <w:t>-</w:t>
      </w:r>
      <w:r w:rsidRPr="00D66C64">
        <w:tab/>
        <w:t>1 NR Cell connected to 5GC, default parameters.</w:t>
      </w:r>
    </w:p>
    <w:p w14:paraId="01A16A3D" w14:textId="77777777" w:rsidR="00AA334C" w:rsidRPr="00D66C64" w:rsidRDefault="00AA334C" w:rsidP="00AA334C">
      <w:pPr>
        <w:pStyle w:val="H6"/>
      </w:pPr>
      <w:r w:rsidRPr="00D66C64">
        <w:t>UE:</w:t>
      </w:r>
    </w:p>
    <w:p w14:paraId="28755ECF" w14:textId="77777777" w:rsidR="00AA334C" w:rsidRPr="00D66C64" w:rsidRDefault="00AA334C" w:rsidP="00AA334C">
      <w:pPr>
        <w:pStyle w:val="B10"/>
        <w:rPr>
          <w:snapToGrid w:val="0"/>
        </w:rPr>
      </w:pPr>
      <w:r w:rsidRPr="00D66C64">
        <w:t>-</w:t>
      </w:r>
      <w:r w:rsidRPr="00D66C64">
        <w:tab/>
      </w:r>
      <w:r w:rsidRPr="00D66C64">
        <w:rPr>
          <w:snapToGrid w:val="0"/>
        </w:rPr>
        <w:t>UE contains either ISIM and USIM applications or only USIM application on UICC.</w:t>
      </w:r>
    </w:p>
    <w:p w14:paraId="39C2EAF7" w14:textId="77777777" w:rsidR="00AA334C" w:rsidRPr="00D66C64" w:rsidRDefault="00AA334C" w:rsidP="00AA334C">
      <w:pPr>
        <w:pStyle w:val="B10"/>
        <w:rPr>
          <w:snapToGrid w:val="0"/>
        </w:rPr>
      </w:pPr>
      <w:r w:rsidRPr="00D66C64">
        <w:t>-</w:t>
      </w:r>
      <w:r w:rsidRPr="00D66C64">
        <w:tab/>
      </w:r>
      <w:r w:rsidRPr="00D66C64">
        <w:rPr>
          <w:snapToGrid w:val="0"/>
        </w:rPr>
        <w:t>UE is configured to register for IMS after switch on.</w:t>
      </w:r>
    </w:p>
    <w:p w14:paraId="05BCDAD1" w14:textId="77777777" w:rsidR="00AA334C" w:rsidRPr="00D66C64" w:rsidRDefault="00AA334C" w:rsidP="00AA334C">
      <w:pPr>
        <w:pStyle w:val="B10"/>
        <w:rPr>
          <w:snapToGrid w:val="0"/>
        </w:rPr>
      </w:pPr>
      <w:r w:rsidRPr="00D66C64">
        <w:t>-</w:t>
      </w:r>
      <w:r w:rsidRPr="00D66C64">
        <w:tab/>
        <w:t xml:space="preserve">UE is configured to use preconditions. </w:t>
      </w:r>
    </w:p>
    <w:p w14:paraId="39232DE3" w14:textId="77777777" w:rsidR="00AA334C" w:rsidRPr="00D66C64" w:rsidRDefault="00AA334C" w:rsidP="00AA334C">
      <w:pPr>
        <w:pStyle w:val="H6"/>
      </w:pPr>
      <w:r w:rsidRPr="00D66C64">
        <w:t>Preamble:</w:t>
      </w:r>
    </w:p>
    <w:p w14:paraId="15A42C84" w14:textId="77777777" w:rsidR="00AA334C" w:rsidRPr="00D66C64" w:rsidRDefault="00AA334C" w:rsidP="00AA334C">
      <w:pPr>
        <w:pStyle w:val="B10"/>
        <w:rPr>
          <w:snapToGrid w:val="0"/>
        </w:rPr>
      </w:pPr>
      <w:r w:rsidRPr="00D66C64">
        <w:t>-</w:t>
      </w:r>
      <w:r w:rsidRPr="00D66C64">
        <w:tab/>
        <w:t>UE has registered to IMS services and set up the MO call, by executing annex A.4.1.</w:t>
      </w:r>
    </w:p>
    <w:p w14:paraId="564C8FA1" w14:textId="77777777" w:rsidR="00AA334C" w:rsidRPr="00D66C64" w:rsidRDefault="00AA334C" w:rsidP="00AA334C">
      <w:pPr>
        <w:pStyle w:val="H6"/>
        <w:rPr>
          <w:snapToGrid w:val="0"/>
        </w:rPr>
      </w:pPr>
      <w:r w:rsidRPr="00D66C64">
        <w:lastRenderedPageBreak/>
        <w:t>7.20.3.2</w:t>
      </w:r>
      <w:r w:rsidRPr="00D66C64">
        <w:tab/>
      </w:r>
      <w:r w:rsidRPr="00D66C64">
        <w:rPr>
          <w:snapToGrid w:val="0"/>
        </w:rPr>
        <w:t>Test procedure sequence</w:t>
      </w:r>
    </w:p>
    <w:p w14:paraId="522EFEDC" w14:textId="77777777" w:rsidR="00AA334C" w:rsidRPr="00D66C64" w:rsidRDefault="00AA334C" w:rsidP="00AA334C">
      <w:pPr>
        <w:pStyle w:val="TH"/>
        <w:rPr>
          <w:rFonts w:cs="Arial"/>
        </w:rPr>
      </w:pPr>
      <w:r w:rsidRPr="00D66C64">
        <w:rPr>
          <w:rFonts w:cs="Arial"/>
        </w:rPr>
        <w:t>Table 7.20.3.2-1: Main Behaviour</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454"/>
        <w:gridCol w:w="113"/>
        <w:gridCol w:w="4702"/>
        <w:gridCol w:w="113"/>
        <w:gridCol w:w="596"/>
        <w:gridCol w:w="113"/>
        <w:gridCol w:w="2015"/>
        <w:gridCol w:w="113"/>
        <w:gridCol w:w="454"/>
        <w:gridCol w:w="113"/>
        <w:gridCol w:w="737"/>
        <w:gridCol w:w="113"/>
      </w:tblGrid>
      <w:tr w:rsidR="00AA334C" w:rsidRPr="00D66C64" w14:paraId="142469CC" w14:textId="77777777" w:rsidTr="00166809">
        <w:trPr>
          <w:gridAfter w:val="1"/>
          <w:wAfter w:w="113" w:type="dxa"/>
          <w:jc w:val="center"/>
        </w:trPr>
        <w:tc>
          <w:tcPr>
            <w:tcW w:w="567" w:type="dxa"/>
            <w:gridSpan w:val="2"/>
            <w:tcBorders>
              <w:bottom w:val="nil"/>
            </w:tcBorders>
          </w:tcPr>
          <w:p w14:paraId="6FF422EC" w14:textId="77777777" w:rsidR="00AA334C" w:rsidRPr="00D66C64" w:rsidRDefault="00AA334C" w:rsidP="00A355D2">
            <w:pPr>
              <w:pStyle w:val="TAH"/>
              <w:ind w:left="400" w:hanging="400"/>
            </w:pPr>
            <w:r w:rsidRPr="00D66C64">
              <w:t>St</w:t>
            </w:r>
          </w:p>
        </w:tc>
        <w:tc>
          <w:tcPr>
            <w:tcW w:w="4815" w:type="dxa"/>
            <w:gridSpan w:val="2"/>
          </w:tcPr>
          <w:p w14:paraId="03ECB23F" w14:textId="77777777" w:rsidR="00AA334C" w:rsidRPr="00D66C64" w:rsidRDefault="00AA334C" w:rsidP="00A355D2">
            <w:pPr>
              <w:pStyle w:val="TAH"/>
              <w:ind w:left="400" w:hanging="400"/>
            </w:pPr>
            <w:r w:rsidRPr="00D66C64">
              <w:t>Procedure</w:t>
            </w:r>
          </w:p>
        </w:tc>
        <w:tc>
          <w:tcPr>
            <w:tcW w:w="2837" w:type="dxa"/>
            <w:gridSpan w:val="4"/>
          </w:tcPr>
          <w:p w14:paraId="2A7ECDC4" w14:textId="77777777" w:rsidR="00AA334C" w:rsidRPr="00D66C64" w:rsidRDefault="00AA334C" w:rsidP="00A355D2">
            <w:pPr>
              <w:pStyle w:val="TAH"/>
              <w:ind w:left="400" w:hanging="400"/>
            </w:pPr>
            <w:r w:rsidRPr="00D66C64">
              <w:t>Message Sequence</w:t>
            </w:r>
          </w:p>
        </w:tc>
        <w:tc>
          <w:tcPr>
            <w:tcW w:w="567" w:type="dxa"/>
            <w:gridSpan w:val="2"/>
            <w:tcBorders>
              <w:bottom w:val="nil"/>
            </w:tcBorders>
          </w:tcPr>
          <w:p w14:paraId="5DA8987D" w14:textId="77777777" w:rsidR="00AA334C" w:rsidRPr="00D66C64" w:rsidRDefault="00AA334C" w:rsidP="00A355D2">
            <w:pPr>
              <w:pStyle w:val="TAH"/>
            </w:pPr>
            <w:r w:rsidRPr="00D66C64">
              <w:t>TP</w:t>
            </w:r>
          </w:p>
        </w:tc>
        <w:tc>
          <w:tcPr>
            <w:tcW w:w="850" w:type="dxa"/>
            <w:gridSpan w:val="2"/>
            <w:tcBorders>
              <w:bottom w:val="nil"/>
            </w:tcBorders>
          </w:tcPr>
          <w:p w14:paraId="27EEEDC5" w14:textId="77777777" w:rsidR="00AA334C" w:rsidRPr="00D66C64" w:rsidRDefault="00AA334C" w:rsidP="00A355D2">
            <w:pPr>
              <w:pStyle w:val="TAH"/>
            </w:pPr>
            <w:r w:rsidRPr="00D66C64">
              <w:t>Verdict</w:t>
            </w:r>
          </w:p>
        </w:tc>
      </w:tr>
      <w:tr w:rsidR="00AA334C" w:rsidRPr="00D66C64" w14:paraId="7471BE22" w14:textId="77777777" w:rsidTr="00166809">
        <w:trPr>
          <w:gridAfter w:val="1"/>
          <w:wAfter w:w="113" w:type="dxa"/>
          <w:jc w:val="center"/>
        </w:trPr>
        <w:tc>
          <w:tcPr>
            <w:tcW w:w="567" w:type="dxa"/>
            <w:gridSpan w:val="2"/>
            <w:tcBorders>
              <w:top w:val="nil"/>
            </w:tcBorders>
          </w:tcPr>
          <w:p w14:paraId="53FB78AC" w14:textId="77777777" w:rsidR="00AA334C" w:rsidRPr="00D66C64" w:rsidRDefault="00AA334C" w:rsidP="00A355D2">
            <w:pPr>
              <w:pStyle w:val="TAH"/>
            </w:pPr>
          </w:p>
        </w:tc>
        <w:tc>
          <w:tcPr>
            <w:tcW w:w="4815" w:type="dxa"/>
            <w:gridSpan w:val="2"/>
          </w:tcPr>
          <w:p w14:paraId="715135D9" w14:textId="77777777" w:rsidR="00AA334C" w:rsidRPr="00D66C64" w:rsidRDefault="00AA334C" w:rsidP="00A355D2">
            <w:pPr>
              <w:pStyle w:val="TAH"/>
            </w:pPr>
          </w:p>
        </w:tc>
        <w:tc>
          <w:tcPr>
            <w:tcW w:w="709" w:type="dxa"/>
            <w:gridSpan w:val="2"/>
          </w:tcPr>
          <w:p w14:paraId="538BBE17" w14:textId="77777777" w:rsidR="00AA334C" w:rsidRPr="00D66C64" w:rsidRDefault="00AA334C" w:rsidP="00A355D2">
            <w:pPr>
              <w:pStyle w:val="TAH"/>
            </w:pPr>
            <w:r w:rsidRPr="00D66C64">
              <w:t>U - S</w:t>
            </w:r>
          </w:p>
        </w:tc>
        <w:tc>
          <w:tcPr>
            <w:tcW w:w="2128" w:type="dxa"/>
            <w:gridSpan w:val="2"/>
          </w:tcPr>
          <w:p w14:paraId="330866BA" w14:textId="77777777" w:rsidR="00AA334C" w:rsidRPr="00D66C64" w:rsidRDefault="00AA334C" w:rsidP="00A355D2">
            <w:pPr>
              <w:pStyle w:val="TAH"/>
            </w:pPr>
            <w:r w:rsidRPr="00D66C64">
              <w:t>Message</w:t>
            </w:r>
          </w:p>
        </w:tc>
        <w:tc>
          <w:tcPr>
            <w:tcW w:w="567" w:type="dxa"/>
            <w:gridSpan w:val="2"/>
            <w:tcBorders>
              <w:top w:val="nil"/>
            </w:tcBorders>
          </w:tcPr>
          <w:p w14:paraId="6459B666" w14:textId="77777777" w:rsidR="00AA334C" w:rsidRPr="00D66C64" w:rsidRDefault="00AA334C" w:rsidP="00A355D2">
            <w:pPr>
              <w:pStyle w:val="TAH"/>
            </w:pPr>
          </w:p>
        </w:tc>
        <w:tc>
          <w:tcPr>
            <w:tcW w:w="850" w:type="dxa"/>
            <w:gridSpan w:val="2"/>
            <w:tcBorders>
              <w:top w:val="nil"/>
            </w:tcBorders>
          </w:tcPr>
          <w:p w14:paraId="60B7562C" w14:textId="77777777" w:rsidR="00AA334C" w:rsidRPr="00D66C64" w:rsidRDefault="00AA334C" w:rsidP="00A355D2">
            <w:pPr>
              <w:pStyle w:val="TAH"/>
            </w:pPr>
          </w:p>
        </w:tc>
      </w:tr>
      <w:tr w:rsidR="00AA334C" w:rsidRPr="00613175" w14:paraId="7A23BDAC" w14:textId="77777777" w:rsidTr="00166809">
        <w:trPr>
          <w:gridAfter w:val="1"/>
          <w:wAfter w:w="113" w:type="dxa"/>
          <w:jc w:val="center"/>
        </w:trPr>
        <w:tc>
          <w:tcPr>
            <w:tcW w:w="567" w:type="dxa"/>
            <w:gridSpan w:val="2"/>
          </w:tcPr>
          <w:p w14:paraId="4A980A9F" w14:textId="77777777" w:rsidR="00AA334C" w:rsidRPr="00D66C64" w:rsidRDefault="00AA334C" w:rsidP="00A355D2">
            <w:pPr>
              <w:pStyle w:val="TAC"/>
              <w:rPr>
                <w:lang w:eastAsia="zh-CN"/>
              </w:rPr>
            </w:pPr>
            <w:r w:rsidRPr="00D66C64">
              <w:rPr>
                <w:rFonts w:eastAsia="MS Gothic"/>
              </w:rPr>
              <w:t>1</w:t>
            </w:r>
          </w:p>
        </w:tc>
        <w:tc>
          <w:tcPr>
            <w:tcW w:w="4815" w:type="dxa"/>
            <w:gridSpan w:val="2"/>
          </w:tcPr>
          <w:p w14:paraId="45DC61BC" w14:textId="1C8F05D1" w:rsidR="00AA334C" w:rsidRPr="00613175" w:rsidRDefault="00AA334C" w:rsidP="00A355D2">
            <w:pPr>
              <w:pStyle w:val="TAL"/>
            </w:pPr>
            <w:r w:rsidRPr="00D66C64">
              <w:t>Make UE add video to the voice call</w:t>
            </w:r>
          </w:p>
        </w:tc>
        <w:tc>
          <w:tcPr>
            <w:tcW w:w="709" w:type="dxa"/>
            <w:gridSpan w:val="2"/>
          </w:tcPr>
          <w:p w14:paraId="329E3952" w14:textId="77777777" w:rsidR="00AA334C" w:rsidRPr="00613175" w:rsidRDefault="00AA334C" w:rsidP="00A355D2">
            <w:pPr>
              <w:pStyle w:val="TAC"/>
              <w:rPr>
                <w:lang w:eastAsia="zh-CN"/>
              </w:rPr>
            </w:pPr>
          </w:p>
        </w:tc>
        <w:tc>
          <w:tcPr>
            <w:tcW w:w="2128" w:type="dxa"/>
            <w:gridSpan w:val="2"/>
          </w:tcPr>
          <w:p w14:paraId="7B09D853" w14:textId="77777777" w:rsidR="00AA334C" w:rsidRPr="00613175" w:rsidRDefault="00AA334C" w:rsidP="00A355D2">
            <w:pPr>
              <w:pStyle w:val="TAL"/>
              <w:rPr>
                <w:rFonts w:eastAsia="MS Gothic"/>
              </w:rPr>
            </w:pPr>
          </w:p>
        </w:tc>
        <w:tc>
          <w:tcPr>
            <w:tcW w:w="567" w:type="dxa"/>
            <w:gridSpan w:val="2"/>
          </w:tcPr>
          <w:p w14:paraId="43BCEAAD" w14:textId="1ADEB4FF" w:rsidR="00AA334C" w:rsidRPr="00613175" w:rsidRDefault="00166809" w:rsidP="00A355D2">
            <w:pPr>
              <w:pStyle w:val="TAC"/>
              <w:rPr>
                <w:lang w:eastAsia="zh-CN"/>
              </w:rPr>
            </w:pPr>
            <w:r w:rsidRPr="00613175">
              <w:rPr>
                <w:lang w:eastAsia="zh-CN"/>
              </w:rPr>
              <w:t>-</w:t>
            </w:r>
          </w:p>
        </w:tc>
        <w:tc>
          <w:tcPr>
            <w:tcW w:w="850" w:type="dxa"/>
            <w:gridSpan w:val="2"/>
          </w:tcPr>
          <w:p w14:paraId="4183D8DF" w14:textId="30191E9B" w:rsidR="00AA334C" w:rsidRPr="00613175" w:rsidRDefault="00166809" w:rsidP="00A355D2">
            <w:pPr>
              <w:pStyle w:val="TAC"/>
              <w:rPr>
                <w:lang w:eastAsia="zh-CN"/>
              </w:rPr>
            </w:pPr>
            <w:r w:rsidRPr="00613175">
              <w:rPr>
                <w:lang w:eastAsia="zh-CN"/>
              </w:rPr>
              <w:t>-</w:t>
            </w:r>
          </w:p>
        </w:tc>
      </w:tr>
      <w:tr w:rsidR="00AA334C" w:rsidRPr="00613175" w14:paraId="3F38A259" w14:textId="77777777" w:rsidTr="00166809">
        <w:trPr>
          <w:gridAfter w:val="1"/>
          <w:wAfter w:w="113" w:type="dxa"/>
          <w:jc w:val="center"/>
        </w:trPr>
        <w:tc>
          <w:tcPr>
            <w:tcW w:w="567" w:type="dxa"/>
            <w:gridSpan w:val="2"/>
          </w:tcPr>
          <w:p w14:paraId="48306772" w14:textId="77777777" w:rsidR="00AA334C" w:rsidRPr="00613175" w:rsidRDefault="00AA334C" w:rsidP="00A355D2">
            <w:pPr>
              <w:pStyle w:val="TAC"/>
              <w:rPr>
                <w:lang w:eastAsia="zh-CN"/>
              </w:rPr>
            </w:pPr>
            <w:r w:rsidRPr="00613175">
              <w:rPr>
                <w:rFonts w:eastAsia="MS Gothic"/>
              </w:rPr>
              <w:t>2</w:t>
            </w:r>
          </w:p>
        </w:tc>
        <w:tc>
          <w:tcPr>
            <w:tcW w:w="4815" w:type="dxa"/>
            <w:gridSpan w:val="2"/>
          </w:tcPr>
          <w:p w14:paraId="03FD52EA" w14:textId="77777777" w:rsidR="00AA334C" w:rsidRPr="00613175" w:rsidRDefault="00AA334C" w:rsidP="00A355D2">
            <w:pPr>
              <w:pStyle w:val="TAL"/>
              <w:rPr>
                <w:rFonts w:eastAsia="MS Gothic"/>
              </w:rPr>
            </w:pPr>
            <w:r w:rsidRPr="00613175">
              <w:rPr>
                <w:rFonts w:eastAsia="MS Gothic"/>
              </w:rPr>
              <w:t>Check: Does the UE send re-INVITE with an SDP offer containing media lines for both voice and video?</w:t>
            </w:r>
          </w:p>
        </w:tc>
        <w:tc>
          <w:tcPr>
            <w:tcW w:w="709" w:type="dxa"/>
            <w:gridSpan w:val="2"/>
          </w:tcPr>
          <w:p w14:paraId="28628DF6" w14:textId="77777777" w:rsidR="00AA334C" w:rsidRPr="00613175" w:rsidRDefault="00AA334C" w:rsidP="00A355D2">
            <w:pPr>
              <w:pStyle w:val="TAC"/>
              <w:rPr>
                <w:rFonts w:eastAsia="MS Gothic"/>
              </w:rPr>
            </w:pPr>
            <w:r w:rsidRPr="00613175">
              <w:rPr>
                <w:rFonts w:eastAsia="MS Gothic"/>
              </w:rPr>
              <w:t>-&gt;</w:t>
            </w:r>
          </w:p>
        </w:tc>
        <w:tc>
          <w:tcPr>
            <w:tcW w:w="2128" w:type="dxa"/>
            <w:gridSpan w:val="2"/>
          </w:tcPr>
          <w:p w14:paraId="67ECDD9F" w14:textId="77777777" w:rsidR="00AA334C" w:rsidRPr="00613175" w:rsidRDefault="00AA334C" w:rsidP="00A355D2">
            <w:pPr>
              <w:pStyle w:val="TAL"/>
              <w:rPr>
                <w:rFonts w:eastAsia="MS Gothic"/>
              </w:rPr>
            </w:pPr>
            <w:r w:rsidRPr="00613175">
              <w:rPr>
                <w:rFonts w:eastAsia="MS Gothic"/>
              </w:rPr>
              <w:t>INVITE</w:t>
            </w:r>
          </w:p>
        </w:tc>
        <w:tc>
          <w:tcPr>
            <w:tcW w:w="567" w:type="dxa"/>
            <w:gridSpan w:val="2"/>
          </w:tcPr>
          <w:p w14:paraId="04FF1301" w14:textId="77777777" w:rsidR="00AA334C" w:rsidRPr="00613175" w:rsidRDefault="00AA334C" w:rsidP="00A355D2">
            <w:pPr>
              <w:pStyle w:val="TAC"/>
              <w:rPr>
                <w:lang w:eastAsia="zh-CN"/>
              </w:rPr>
            </w:pPr>
            <w:r w:rsidRPr="00613175">
              <w:rPr>
                <w:lang w:eastAsia="zh-CN"/>
              </w:rPr>
              <w:t>1</w:t>
            </w:r>
          </w:p>
        </w:tc>
        <w:tc>
          <w:tcPr>
            <w:tcW w:w="850" w:type="dxa"/>
            <w:gridSpan w:val="2"/>
          </w:tcPr>
          <w:p w14:paraId="4888B29A" w14:textId="77777777" w:rsidR="00AA334C" w:rsidRPr="00613175" w:rsidRDefault="00AA334C" w:rsidP="00A355D2">
            <w:pPr>
              <w:pStyle w:val="TAC"/>
              <w:rPr>
                <w:lang w:eastAsia="zh-CN"/>
              </w:rPr>
            </w:pPr>
            <w:r w:rsidRPr="00613175">
              <w:rPr>
                <w:lang w:eastAsia="zh-CN"/>
              </w:rPr>
              <w:t>P</w:t>
            </w:r>
          </w:p>
        </w:tc>
      </w:tr>
      <w:tr w:rsidR="00AA334C" w:rsidRPr="00613175" w14:paraId="088BE925" w14:textId="77777777" w:rsidTr="00166809">
        <w:trPr>
          <w:gridAfter w:val="1"/>
          <w:wAfter w:w="113" w:type="dxa"/>
          <w:jc w:val="center"/>
        </w:trPr>
        <w:tc>
          <w:tcPr>
            <w:tcW w:w="567" w:type="dxa"/>
            <w:gridSpan w:val="2"/>
          </w:tcPr>
          <w:p w14:paraId="7AB91974" w14:textId="77777777" w:rsidR="00AA334C" w:rsidRPr="00613175" w:rsidRDefault="00AA334C" w:rsidP="00A355D2">
            <w:pPr>
              <w:pStyle w:val="TAC"/>
              <w:rPr>
                <w:lang w:eastAsia="zh-CN"/>
              </w:rPr>
            </w:pPr>
            <w:r w:rsidRPr="00613175">
              <w:rPr>
                <w:rFonts w:eastAsia="MS Gothic"/>
              </w:rPr>
              <w:t>3</w:t>
            </w:r>
          </w:p>
        </w:tc>
        <w:tc>
          <w:tcPr>
            <w:tcW w:w="4815" w:type="dxa"/>
            <w:gridSpan w:val="2"/>
          </w:tcPr>
          <w:p w14:paraId="20906745" w14:textId="45464BE0" w:rsidR="00AA334C" w:rsidRPr="00613175" w:rsidRDefault="00AA334C" w:rsidP="00A355D2">
            <w:pPr>
              <w:pStyle w:val="TAL"/>
              <w:rPr>
                <w:rFonts w:eastAsia="MS Gothic"/>
              </w:rPr>
            </w:pPr>
            <w:r w:rsidRPr="00613175">
              <w:rPr>
                <w:rFonts w:eastAsia="MS Gothic"/>
              </w:rPr>
              <w:t>The SS responds with a 100 Trying provisional response</w:t>
            </w:r>
          </w:p>
        </w:tc>
        <w:tc>
          <w:tcPr>
            <w:tcW w:w="709" w:type="dxa"/>
            <w:gridSpan w:val="2"/>
          </w:tcPr>
          <w:p w14:paraId="5ED67790" w14:textId="77777777" w:rsidR="00AA334C" w:rsidRPr="00613175" w:rsidRDefault="00AA334C" w:rsidP="00A355D2">
            <w:pPr>
              <w:pStyle w:val="TAC"/>
              <w:rPr>
                <w:lang w:eastAsia="zh-CN"/>
              </w:rPr>
            </w:pPr>
            <w:r w:rsidRPr="00613175">
              <w:rPr>
                <w:rFonts w:eastAsia="MS Gothic"/>
              </w:rPr>
              <w:t>&lt;-</w:t>
            </w:r>
          </w:p>
        </w:tc>
        <w:tc>
          <w:tcPr>
            <w:tcW w:w="2128" w:type="dxa"/>
            <w:gridSpan w:val="2"/>
          </w:tcPr>
          <w:p w14:paraId="64B5C3AD" w14:textId="77777777" w:rsidR="00AA334C" w:rsidRPr="00613175" w:rsidRDefault="00AA334C" w:rsidP="00A355D2">
            <w:pPr>
              <w:pStyle w:val="TAL"/>
              <w:rPr>
                <w:rFonts w:eastAsia="MS Gothic"/>
              </w:rPr>
            </w:pPr>
            <w:r w:rsidRPr="00613175">
              <w:rPr>
                <w:rFonts w:eastAsia="MS Gothic"/>
              </w:rPr>
              <w:t>100 Trying</w:t>
            </w:r>
          </w:p>
        </w:tc>
        <w:tc>
          <w:tcPr>
            <w:tcW w:w="567" w:type="dxa"/>
            <w:gridSpan w:val="2"/>
          </w:tcPr>
          <w:p w14:paraId="2C20A10F" w14:textId="3711E07C" w:rsidR="00AA334C" w:rsidRPr="00613175" w:rsidRDefault="00166809" w:rsidP="00A355D2">
            <w:pPr>
              <w:pStyle w:val="TAC"/>
              <w:rPr>
                <w:lang w:eastAsia="zh-CN"/>
              </w:rPr>
            </w:pPr>
            <w:r w:rsidRPr="00613175">
              <w:rPr>
                <w:lang w:eastAsia="zh-CN"/>
              </w:rPr>
              <w:t>-</w:t>
            </w:r>
          </w:p>
        </w:tc>
        <w:tc>
          <w:tcPr>
            <w:tcW w:w="850" w:type="dxa"/>
            <w:gridSpan w:val="2"/>
          </w:tcPr>
          <w:p w14:paraId="7ACF94C9" w14:textId="73382FBC" w:rsidR="00AA334C" w:rsidRPr="00613175" w:rsidRDefault="00166809" w:rsidP="00A355D2">
            <w:pPr>
              <w:pStyle w:val="TAC"/>
              <w:rPr>
                <w:lang w:eastAsia="zh-CN"/>
              </w:rPr>
            </w:pPr>
            <w:r w:rsidRPr="00613175">
              <w:rPr>
                <w:lang w:eastAsia="zh-CN"/>
              </w:rPr>
              <w:t>-</w:t>
            </w:r>
          </w:p>
        </w:tc>
      </w:tr>
      <w:tr w:rsidR="00AA334C" w:rsidRPr="00613175" w14:paraId="26964442" w14:textId="77777777" w:rsidTr="00166809">
        <w:trPr>
          <w:gridAfter w:val="1"/>
          <w:wAfter w:w="113" w:type="dxa"/>
          <w:jc w:val="center"/>
        </w:trPr>
        <w:tc>
          <w:tcPr>
            <w:tcW w:w="567" w:type="dxa"/>
            <w:gridSpan w:val="2"/>
          </w:tcPr>
          <w:p w14:paraId="7A7BE94F" w14:textId="77777777" w:rsidR="00AA334C" w:rsidRPr="00613175" w:rsidRDefault="00AA334C" w:rsidP="00A355D2">
            <w:pPr>
              <w:pStyle w:val="TAC"/>
              <w:rPr>
                <w:lang w:eastAsia="zh-CN"/>
              </w:rPr>
            </w:pPr>
            <w:r w:rsidRPr="00613175">
              <w:rPr>
                <w:rFonts w:eastAsia="MS Gothic"/>
              </w:rPr>
              <w:t>4</w:t>
            </w:r>
          </w:p>
        </w:tc>
        <w:tc>
          <w:tcPr>
            <w:tcW w:w="4815" w:type="dxa"/>
            <w:gridSpan w:val="2"/>
          </w:tcPr>
          <w:p w14:paraId="7EB276BA" w14:textId="34D9BB73" w:rsidR="00AA334C" w:rsidRPr="00613175" w:rsidRDefault="00AA334C" w:rsidP="00A355D2">
            <w:pPr>
              <w:pStyle w:val="TAL"/>
              <w:rPr>
                <w:rFonts w:eastAsia="MS Gothic"/>
              </w:rPr>
            </w:pPr>
            <w:r w:rsidRPr="00613175">
              <w:rPr>
                <w:rFonts w:eastAsia="MS Gothic"/>
              </w:rPr>
              <w:t>SS responds with an SDP answer indicating that SS has not reserved its resources for video</w:t>
            </w:r>
          </w:p>
        </w:tc>
        <w:tc>
          <w:tcPr>
            <w:tcW w:w="709" w:type="dxa"/>
            <w:gridSpan w:val="2"/>
          </w:tcPr>
          <w:p w14:paraId="1F81C7AA" w14:textId="77777777" w:rsidR="00AA334C" w:rsidRPr="00613175" w:rsidRDefault="00AA334C" w:rsidP="00A355D2">
            <w:pPr>
              <w:pStyle w:val="TAC"/>
              <w:rPr>
                <w:lang w:eastAsia="zh-CN"/>
              </w:rPr>
            </w:pPr>
            <w:r w:rsidRPr="00613175">
              <w:rPr>
                <w:rFonts w:eastAsia="MS Gothic"/>
              </w:rPr>
              <w:t>&lt;-</w:t>
            </w:r>
          </w:p>
        </w:tc>
        <w:tc>
          <w:tcPr>
            <w:tcW w:w="2128" w:type="dxa"/>
            <w:gridSpan w:val="2"/>
          </w:tcPr>
          <w:p w14:paraId="50D5959B" w14:textId="77777777" w:rsidR="00AA334C" w:rsidRPr="00613175" w:rsidRDefault="00AA334C" w:rsidP="00A355D2">
            <w:pPr>
              <w:pStyle w:val="TAL"/>
              <w:rPr>
                <w:lang w:eastAsia="zh-CN"/>
              </w:rPr>
            </w:pPr>
            <w:r w:rsidRPr="00613175">
              <w:rPr>
                <w:rFonts w:eastAsia="MS Gothic"/>
              </w:rPr>
              <w:t>183 Session in Progress</w:t>
            </w:r>
          </w:p>
        </w:tc>
        <w:tc>
          <w:tcPr>
            <w:tcW w:w="567" w:type="dxa"/>
            <w:gridSpan w:val="2"/>
          </w:tcPr>
          <w:p w14:paraId="2CD934C6" w14:textId="26225CBF" w:rsidR="00AA334C" w:rsidRPr="00613175" w:rsidRDefault="00166809" w:rsidP="00A355D2">
            <w:pPr>
              <w:pStyle w:val="TAC"/>
              <w:rPr>
                <w:lang w:eastAsia="zh-CN"/>
              </w:rPr>
            </w:pPr>
            <w:r w:rsidRPr="00613175">
              <w:rPr>
                <w:lang w:eastAsia="zh-CN"/>
              </w:rPr>
              <w:t>-</w:t>
            </w:r>
          </w:p>
        </w:tc>
        <w:tc>
          <w:tcPr>
            <w:tcW w:w="850" w:type="dxa"/>
            <w:gridSpan w:val="2"/>
          </w:tcPr>
          <w:p w14:paraId="23CA6520" w14:textId="51BD3987" w:rsidR="00AA334C" w:rsidRPr="00613175" w:rsidRDefault="00166809" w:rsidP="00A355D2">
            <w:pPr>
              <w:pStyle w:val="TAC"/>
              <w:rPr>
                <w:lang w:eastAsia="zh-CN"/>
              </w:rPr>
            </w:pPr>
            <w:r w:rsidRPr="00613175">
              <w:rPr>
                <w:lang w:eastAsia="zh-CN"/>
              </w:rPr>
              <w:t>-</w:t>
            </w:r>
          </w:p>
        </w:tc>
      </w:tr>
      <w:tr w:rsidR="00AA334C" w:rsidRPr="00613175" w14:paraId="7488F234" w14:textId="77777777" w:rsidTr="00166809">
        <w:trPr>
          <w:gridAfter w:val="1"/>
          <w:wAfter w:w="113" w:type="dxa"/>
          <w:jc w:val="center"/>
        </w:trPr>
        <w:tc>
          <w:tcPr>
            <w:tcW w:w="567" w:type="dxa"/>
            <w:gridSpan w:val="2"/>
          </w:tcPr>
          <w:p w14:paraId="6DC56453" w14:textId="77777777" w:rsidR="00AA334C" w:rsidRPr="00613175" w:rsidRDefault="00AA334C" w:rsidP="00A355D2">
            <w:pPr>
              <w:pStyle w:val="TAC"/>
              <w:rPr>
                <w:lang w:eastAsia="zh-CN"/>
              </w:rPr>
            </w:pPr>
            <w:r w:rsidRPr="00613175">
              <w:rPr>
                <w:rFonts w:eastAsia="MS Gothic"/>
              </w:rPr>
              <w:t>5</w:t>
            </w:r>
          </w:p>
        </w:tc>
        <w:tc>
          <w:tcPr>
            <w:tcW w:w="4815" w:type="dxa"/>
            <w:gridSpan w:val="2"/>
          </w:tcPr>
          <w:p w14:paraId="414EC2CD" w14:textId="2CB1EFE9" w:rsidR="00AA334C" w:rsidRPr="00613175" w:rsidRDefault="00AA334C" w:rsidP="00A355D2">
            <w:pPr>
              <w:pStyle w:val="TAL"/>
              <w:rPr>
                <w:rFonts w:eastAsia="MS Gothic"/>
              </w:rPr>
            </w:pPr>
            <w:r w:rsidRPr="00613175">
              <w:rPr>
                <w:rFonts w:eastAsia="MS Gothic"/>
              </w:rPr>
              <w:t>Check: Does the UE acknowledge the receipt of 183 response with PRACK?</w:t>
            </w:r>
          </w:p>
        </w:tc>
        <w:tc>
          <w:tcPr>
            <w:tcW w:w="709" w:type="dxa"/>
            <w:gridSpan w:val="2"/>
          </w:tcPr>
          <w:p w14:paraId="059417EE" w14:textId="77777777" w:rsidR="00AA334C" w:rsidRPr="00613175" w:rsidRDefault="00AA334C" w:rsidP="00A355D2">
            <w:pPr>
              <w:pStyle w:val="TAC"/>
              <w:rPr>
                <w:rFonts w:eastAsia="MS Gothic"/>
              </w:rPr>
            </w:pPr>
            <w:r w:rsidRPr="00613175">
              <w:rPr>
                <w:rFonts w:eastAsia="MS Gothic"/>
              </w:rPr>
              <w:t>-&gt;</w:t>
            </w:r>
          </w:p>
        </w:tc>
        <w:tc>
          <w:tcPr>
            <w:tcW w:w="2128" w:type="dxa"/>
            <w:gridSpan w:val="2"/>
          </w:tcPr>
          <w:p w14:paraId="1D66B6B1" w14:textId="77777777" w:rsidR="00AA334C" w:rsidRPr="00613175" w:rsidRDefault="00AA334C" w:rsidP="00A355D2">
            <w:pPr>
              <w:pStyle w:val="TAL"/>
              <w:rPr>
                <w:rFonts w:eastAsia="MS Gothic"/>
              </w:rPr>
            </w:pPr>
            <w:r w:rsidRPr="00613175">
              <w:rPr>
                <w:rFonts w:eastAsia="MS Gothic"/>
              </w:rPr>
              <w:t>PRACK</w:t>
            </w:r>
          </w:p>
        </w:tc>
        <w:tc>
          <w:tcPr>
            <w:tcW w:w="567" w:type="dxa"/>
            <w:gridSpan w:val="2"/>
          </w:tcPr>
          <w:p w14:paraId="087B64BE" w14:textId="77777777" w:rsidR="00AA334C" w:rsidRPr="00613175" w:rsidRDefault="00AA334C" w:rsidP="00A355D2">
            <w:pPr>
              <w:pStyle w:val="TAC"/>
              <w:rPr>
                <w:lang w:eastAsia="zh-CN"/>
              </w:rPr>
            </w:pPr>
            <w:r w:rsidRPr="00613175">
              <w:rPr>
                <w:lang w:eastAsia="zh-CN"/>
              </w:rPr>
              <w:t>2</w:t>
            </w:r>
          </w:p>
        </w:tc>
        <w:tc>
          <w:tcPr>
            <w:tcW w:w="850" w:type="dxa"/>
            <w:gridSpan w:val="2"/>
          </w:tcPr>
          <w:p w14:paraId="00D48898" w14:textId="77777777" w:rsidR="00AA334C" w:rsidRPr="00613175" w:rsidRDefault="00AA334C" w:rsidP="00A355D2">
            <w:pPr>
              <w:pStyle w:val="TAC"/>
              <w:rPr>
                <w:lang w:eastAsia="zh-CN"/>
              </w:rPr>
            </w:pPr>
            <w:r w:rsidRPr="00613175">
              <w:rPr>
                <w:lang w:eastAsia="zh-CN"/>
              </w:rPr>
              <w:t>P</w:t>
            </w:r>
          </w:p>
        </w:tc>
      </w:tr>
      <w:tr w:rsidR="00AA334C" w:rsidRPr="00613175" w14:paraId="5143FEBD" w14:textId="77777777" w:rsidTr="00166809">
        <w:trPr>
          <w:gridAfter w:val="1"/>
          <w:wAfter w:w="113" w:type="dxa"/>
          <w:jc w:val="center"/>
        </w:trPr>
        <w:tc>
          <w:tcPr>
            <w:tcW w:w="567" w:type="dxa"/>
            <w:gridSpan w:val="2"/>
          </w:tcPr>
          <w:p w14:paraId="44C09D91" w14:textId="77777777" w:rsidR="00AA334C" w:rsidRPr="00613175" w:rsidRDefault="00AA334C" w:rsidP="00A355D2">
            <w:pPr>
              <w:pStyle w:val="TAC"/>
              <w:rPr>
                <w:lang w:eastAsia="zh-CN"/>
              </w:rPr>
            </w:pPr>
            <w:r w:rsidRPr="00613175">
              <w:rPr>
                <w:rFonts w:eastAsia="MS Gothic"/>
              </w:rPr>
              <w:t>6</w:t>
            </w:r>
          </w:p>
        </w:tc>
        <w:tc>
          <w:tcPr>
            <w:tcW w:w="4815" w:type="dxa"/>
            <w:gridSpan w:val="2"/>
          </w:tcPr>
          <w:p w14:paraId="6B1D1F00" w14:textId="5865E578" w:rsidR="00AA334C" w:rsidRPr="00613175" w:rsidRDefault="00AA334C" w:rsidP="00A355D2">
            <w:pPr>
              <w:pStyle w:val="TAL"/>
              <w:rPr>
                <w:rFonts w:eastAsia="MS Gothic"/>
              </w:rPr>
            </w:pPr>
            <w:r w:rsidRPr="00613175">
              <w:rPr>
                <w:rFonts w:eastAsia="MS Gothic"/>
              </w:rPr>
              <w:t>The SS responds PRACK with 200 OK.</w:t>
            </w:r>
          </w:p>
        </w:tc>
        <w:tc>
          <w:tcPr>
            <w:tcW w:w="709" w:type="dxa"/>
            <w:gridSpan w:val="2"/>
          </w:tcPr>
          <w:p w14:paraId="573B4274" w14:textId="77777777" w:rsidR="00AA334C" w:rsidRPr="00613175" w:rsidRDefault="00AA334C" w:rsidP="00A355D2">
            <w:pPr>
              <w:pStyle w:val="TAC"/>
            </w:pPr>
            <w:r w:rsidRPr="00613175">
              <w:rPr>
                <w:rFonts w:eastAsia="MS Gothic"/>
              </w:rPr>
              <w:t>&lt;-</w:t>
            </w:r>
          </w:p>
        </w:tc>
        <w:tc>
          <w:tcPr>
            <w:tcW w:w="2128" w:type="dxa"/>
            <w:gridSpan w:val="2"/>
          </w:tcPr>
          <w:p w14:paraId="177134EF" w14:textId="77777777" w:rsidR="00AA334C" w:rsidRPr="00613175" w:rsidRDefault="00AA334C" w:rsidP="00A355D2">
            <w:pPr>
              <w:pStyle w:val="TAL"/>
              <w:rPr>
                <w:lang w:eastAsia="zh-CN"/>
              </w:rPr>
            </w:pPr>
            <w:r w:rsidRPr="00613175">
              <w:rPr>
                <w:rFonts w:eastAsia="MS Gothic"/>
              </w:rPr>
              <w:t>200 OK</w:t>
            </w:r>
          </w:p>
        </w:tc>
        <w:tc>
          <w:tcPr>
            <w:tcW w:w="567" w:type="dxa"/>
            <w:gridSpan w:val="2"/>
          </w:tcPr>
          <w:p w14:paraId="6D0871AA" w14:textId="0854EA12" w:rsidR="00AA334C" w:rsidRPr="00613175" w:rsidRDefault="00166809" w:rsidP="00A355D2">
            <w:pPr>
              <w:pStyle w:val="TAC"/>
              <w:rPr>
                <w:lang w:eastAsia="zh-CN"/>
              </w:rPr>
            </w:pPr>
            <w:r w:rsidRPr="00613175">
              <w:rPr>
                <w:lang w:eastAsia="zh-CN"/>
              </w:rPr>
              <w:t>-</w:t>
            </w:r>
          </w:p>
        </w:tc>
        <w:tc>
          <w:tcPr>
            <w:tcW w:w="850" w:type="dxa"/>
            <w:gridSpan w:val="2"/>
          </w:tcPr>
          <w:p w14:paraId="77FD737A" w14:textId="76CC165C" w:rsidR="00AA334C" w:rsidRPr="00613175" w:rsidRDefault="00166809" w:rsidP="00A355D2">
            <w:pPr>
              <w:pStyle w:val="TAC"/>
              <w:rPr>
                <w:lang w:eastAsia="zh-CN"/>
              </w:rPr>
            </w:pPr>
            <w:r w:rsidRPr="00613175">
              <w:rPr>
                <w:lang w:eastAsia="zh-CN"/>
              </w:rPr>
              <w:t>-</w:t>
            </w:r>
          </w:p>
        </w:tc>
      </w:tr>
      <w:tr w:rsidR="00AA334C" w:rsidRPr="00613175" w14:paraId="0BAD3EC8" w14:textId="77777777" w:rsidTr="00166809">
        <w:trPr>
          <w:gridAfter w:val="1"/>
          <w:wAfter w:w="113" w:type="dxa"/>
          <w:jc w:val="center"/>
        </w:trPr>
        <w:tc>
          <w:tcPr>
            <w:tcW w:w="567" w:type="dxa"/>
            <w:gridSpan w:val="2"/>
          </w:tcPr>
          <w:p w14:paraId="38907665" w14:textId="77777777" w:rsidR="00AA334C" w:rsidRPr="00613175" w:rsidRDefault="00AA334C" w:rsidP="00A355D2">
            <w:pPr>
              <w:pStyle w:val="TAC"/>
              <w:rPr>
                <w:lang w:eastAsia="zh-CN"/>
              </w:rPr>
            </w:pPr>
            <w:r w:rsidRPr="00613175">
              <w:rPr>
                <w:rFonts w:eastAsia="MS Gothic"/>
              </w:rPr>
              <w:t>7</w:t>
            </w:r>
          </w:p>
        </w:tc>
        <w:tc>
          <w:tcPr>
            <w:tcW w:w="4815" w:type="dxa"/>
            <w:gridSpan w:val="2"/>
          </w:tcPr>
          <w:p w14:paraId="191AE373" w14:textId="58210A67" w:rsidR="00AA334C" w:rsidRPr="00613175" w:rsidRDefault="00AA334C" w:rsidP="00A355D2">
            <w:pPr>
              <w:pStyle w:val="TAL"/>
              <w:rPr>
                <w:rFonts w:eastAsia="MS Gothic"/>
              </w:rPr>
            </w:pPr>
            <w:r w:rsidRPr="00613175">
              <w:rPr>
                <w:rFonts w:eastAsia="MS Gothic"/>
              </w:rPr>
              <w:t xml:space="preserve">Check: Does the UE send an UPDATE after having reserved the resources for video if meeting the preconditions indicated in step </w:t>
            </w:r>
            <w:r w:rsidR="00166809" w:rsidRPr="00613175">
              <w:rPr>
                <w:rFonts w:eastAsia="MS Gothic"/>
              </w:rPr>
              <w:t>4</w:t>
            </w:r>
            <w:r w:rsidRPr="00613175">
              <w:rPr>
                <w:rFonts w:eastAsia="MS Gothic"/>
              </w:rPr>
              <w:t>?</w:t>
            </w:r>
          </w:p>
        </w:tc>
        <w:tc>
          <w:tcPr>
            <w:tcW w:w="709" w:type="dxa"/>
            <w:gridSpan w:val="2"/>
          </w:tcPr>
          <w:p w14:paraId="379475B0" w14:textId="77777777" w:rsidR="00AA334C" w:rsidRPr="00613175" w:rsidRDefault="00AA334C" w:rsidP="00A355D2">
            <w:pPr>
              <w:pStyle w:val="TAC"/>
              <w:rPr>
                <w:rFonts w:eastAsia="MS Gothic"/>
              </w:rPr>
            </w:pPr>
            <w:r w:rsidRPr="00613175">
              <w:rPr>
                <w:rFonts w:eastAsia="MS Gothic"/>
              </w:rPr>
              <w:t>-&gt;</w:t>
            </w:r>
          </w:p>
        </w:tc>
        <w:tc>
          <w:tcPr>
            <w:tcW w:w="2128" w:type="dxa"/>
            <w:gridSpan w:val="2"/>
          </w:tcPr>
          <w:p w14:paraId="5573C2A5" w14:textId="77777777" w:rsidR="00AA334C" w:rsidRPr="00613175" w:rsidRDefault="00AA334C" w:rsidP="00A355D2">
            <w:pPr>
              <w:pStyle w:val="TAL"/>
              <w:rPr>
                <w:rFonts w:eastAsia="MS Gothic"/>
              </w:rPr>
            </w:pPr>
            <w:r w:rsidRPr="00613175">
              <w:rPr>
                <w:rFonts w:eastAsia="MS Gothic"/>
              </w:rPr>
              <w:t>UPDATE</w:t>
            </w:r>
          </w:p>
        </w:tc>
        <w:tc>
          <w:tcPr>
            <w:tcW w:w="567" w:type="dxa"/>
            <w:gridSpan w:val="2"/>
          </w:tcPr>
          <w:p w14:paraId="54FF0862" w14:textId="77777777" w:rsidR="00AA334C" w:rsidRPr="00613175" w:rsidRDefault="00AA334C" w:rsidP="00A355D2">
            <w:pPr>
              <w:pStyle w:val="TAC"/>
              <w:rPr>
                <w:lang w:eastAsia="zh-CN"/>
              </w:rPr>
            </w:pPr>
            <w:r w:rsidRPr="00613175">
              <w:rPr>
                <w:lang w:eastAsia="zh-CN"/>
              </w:rPr>
              <w:t>3</w:t>
            </w:r>
          </w:p>
        </w:tc>
        <w:tc>
          <w:tcPr>
            <w:tcW w:w="850" w:type="dxa"/>
            <w:gridSpan w:val="2"/>
          </w:tcPr>
          <w:p w14:paraId="56F18CA3" w14:textId="77777777" w:rsidR="00AA334C" w:rsidRPr="00613175" w:rsidRDefault="00AA334C" w:rsidP="00A355D2">
            <w:pPr>
              <w:pStyle w:val="TAC"/>
              <w:rPr>
                <w:lang w:eastAsia="zh-CN"/>
              </w:rPr>
            </w:pPr>
            <w:r w:rsidRPr="00613175">
              <w:rPr>
                <w:lang w:eastAsia="zh-CN"/>
              </w:rPr>
              <w:t>P</w:t>
            </w:r>
          </w:p>
        </w:tc>
      </w:tr>
      <w:tr w:rsidR="00AA334C" w:rsidRPr="00613175" w14:paraId="73A3C16C" w14:textId="77777777" w:rsidTr="00166809">
        <w:trPr>
          <w:gridAfter w:val="1"/>
          <w:wAfter w:w="113" w:type="dxa"/>
          <w:jc w:val="center"/>
        </w:trPr>
        <w:tc>
          <w:tcPr>
            <w:tcW w:w="567" w:type="dxa"/>
            <w:gridSpan w:val="2"/>
          </w:tcPr>
          <w:p w14:paraId="104E31E9" w14:textId="77777777" w:rsidR="00AA334C" w:rsidRPr="00613175" w:rsidRDefault="00AA334C" w:rsidP="00A355D2">
            <w:pPr>
              <w:pStyle w:val="TAC"/>
              <w:rPr>
                <w:lang w:eastAsia="zh-CN"/>
              </w:rPr>
            </w:pPr>
            <w:r w:rsidRPr="00613175">
              <w:rPr>
                <w:rFonts w:eastAsia="MS Gothic"/>
              </w:rPr>
              <w:t>8</w:t>
            </w:r>
          </w:p>
        </w:tc>
        <w:tc>
          <w:tcPr>
            <w:tcW w:w="4815" w:type="dxa"/>
            <w:gridSpan w:val="2"/>
          </w:tcPr>
          <w:p w14:paraId="24C7C5E6" w14:textId="0C22AE85" w:rsidR="00AA334C" w:rsidRPr="00613175" w:rsidRDefault="00AA334C" w:rsidP="00A355D2">
            <w:pPr>
              <w:pStyle w:val="TAL"/>
              <w:rPr>
                <w:rFonts w:eastAsia="MS Gothic"/>
              </w:rPr>
            </w:pPr>
            <w:r w:rsidRPr="00613175">
              <w:rPr>
                <w:rFonts w:eastAsia="MS Gothic"/>
              </w:rPr>
              <w:t>The SS responds UPDATE with 200 OK and indicates having reserved the resources</w:t>
            </w:r>
          </w:p>
        </w:tc>
        <w:tc>
          <w:tcPr>
            <w:tcW w:w="709" w:type="dxa"/>
            <w:gridSpan w:val="2"/>
          </w:tcPr>
          <w:p w14:paraId="1EFFD5A9" w14:textId="77777777" w:rsidR="00AA334C" w:rsidRPr="00613175" w:rsidRDefault="00AA334C" w:rsidP="00A355D2">
            <w:pPr>
              <w:pStyle w:val="TAC"/>
              <w:rPr>
                <w:rFonts w:eastAsia="MS Gothic"/>
              </w:rPr>
            </w:pPr>
            <w:r w:rsidRPr="00613175">
              <w:rPr>
                <w:rFonts w:eastAsia="MS Gothic"/>
              </w:rPr>
              <w:t>&lt;-</w:t>
            </w:r>
          </w:p>
        </w:tc>
        <w:tc>
          <w:tcPr>
            <w:tcW w:w="2128" w:type="dxa"/>
            <w:gridSpan w:val="2"/>
          </w:tcPr>
          <w:p w14:paraId="57B46459" w14:textId="77777777" w:rsidR="00AA334C" w:rsidRPr="00613175" w:rsidRDefault="00AA334C" w:rsidP="00A355D2">
            <w:pPr>
              <w:pStyle w:val="TAL"/>
              <w:rPr>
                <w:rFonts w:eastAsia="MS Gothic"/>
              </w:rPr>
            </w:pPr>
            <w:r w:rsidRPr="00613175">
              <w:rPr>
                <w:rFonts w:eastAsia="MS Gothic"/>
              </w:rPr>
              <w:t>200 OK</w:t>
            </w:r>
          </w:p>
        </w:tc>
        <w:tc>
          <w:tcPr>
            <w:tcW w:w="567" w:type="dxa"/>
            <w:gridSpan w:val="2"/>
          </w:tcPr>
          <w:p w14:paraId="3E7A8DC3" w14:textId="00AD8B48" w:rsidR="00AA334C" w:rsidRPr="00613175" w:rsidRDefault="00166809" w:rsidP="00A355D2">
            <w:pPr>
              <w:pStyle w:val="TAC"/>
              <w:rPr>
                <w:lang w:eastAsia="zh-CN"/>
              </w:rPr>
            </w:pPr>
            <w:r w:rsidRPr="00613175">
              <w:rPr>
                <w:lang w:eastAsia="zh-CN"/>
              </w:rPr>
              <w:t>-</w:t>
            </w:r>
          </w:p>
        </w:tc>
        <w:tc>
          <w:tcPr>
            <w:tcW w:w="850" w:type="dxa"/>
            <w:gridSpan w:val="2"/>
          </w:tcPr>
          <w:p w14:paraId="7E9D4D19" w14:textId="592E97C4" w:rsidR="00AA334C" w:rsidRPr="00613175" w:rsidRDefault="00166809" w:rsidP="00A355D2">
            <w:pPr>
              <w:pStyle w:val="TAC"/>
              <w:rPr>
                <w:lang w:eastAsia="zh-CN"/>
              </w:rPr>
            </w:pPr>
            <w:r w:rsidRPr="00613175">
              <w:rPr>
                <w:lang w:eastAsia="zh-CN"/>
              </w:rPr>
              <w:t>-</w:t>
            </w:r>
          </w:p>
        </w:tc>
      </w:tr>
      <w:tr w:rsidR="00AA334C" w:rsidRPr="00613175" w14:paraId="65542CE4" w14:textId="77777777" w:rsidTr="00166809">
        <w:trPr>
          <w:gridAfter w:val="1"/>
          <w:wAfter w:w="113" w:type="dxa"/>
          <w:jc w:val="center"/>
        </w:trPr>
        <w:tc>
          <w:tcPr>
            <w:tcW w:w="567" w:type="dxa"/>
            <w:gridSpan w:val="2"/>
          </w:tcPr>
          <w:p w14:paraId="6C404A7C" w14:textId="77777777" w:rsidR="00AA334C" w:rsidRPr="00613175" w:rsidRDefault="00AA334C" w:rsidP="00A355D2">
            <w:pPr>
              <w:pStyle w:val="TAC"/>
              <w:rPr>
                <w:lang w:eastAsia="zh-CN"/>
              </w:rPr>
            </w:pPr>
            <w:r w:rsidRPr="00613175">
              <w:rPr>
                <w:rFonts w:eastAsia="MS Gothic"/>
              </w:rPr>
              <w:t>9</w:t>
            </w:r>
          </w:p>
        </w:tc>
        <w:tc>
          <w:tcPr>
            <w:tcW w:w="4815" w:type="dxa"/>
            <w:gridSpan w:val="2"/>
          </w:tcPr>
          <w:p w14:paraId="512B5F99" w14:textId="633DA145" w:rsidR="00AA334C" w:rsidRPr="00613175" w:rsidRDefault="00AA334C" w:rsidP="00A355D2">
            <w:pPr>
              <w:pStyle w:val="TAL"/>
              <w:rPr>
                <w:rFonts w:eastAsia="MS Gothic"/>
              </w:rPr>
            </w:pPr>
            <w:r w:rsidRPr="00613175">
              <w:rPr>
                <w:rFonts w:eastAsia="MS Gothic"/>
              </w:rPr>
              <w:t>The SS responds re-INVITE with 200 OK</w:t>
            </w:r>
          </w:p>
        </w:tc>
        <w:tc>
          <w:tcPr>
            <w:tcW w:w="709" w:type="dxa"/>
            <w:gridSpan w:val="2"/>
          </w:tcPr>
          <w:p w14:paraId="07FF5E5B" w14:textId="77777777" w:rsidR="00AA334C" w:rsidRPr="00613175" w:rsidRDefault="00AA334C" w:rsidP="00A355D2">
            <w:pPr>
              <w:pStyle w:val="TAC"/>
              <w:rPr>
                <w:rFonts w:eastAsia="MS Gothic"/>
              </w:rPr>
            </w:pPr>
            <w:r w:rsidRPr="00613175">
              <w:rPr>
                <w:rFonts w:eastAsia="MS Gothic"/>
              </w:rPr>
              <w:t>&lt;-</w:t>
            </w:r>
          </w:p>
        </w:tc>
        <w:tc>
          <w:tcPr>
            <w:tcW w:w="2128" w:type="dxa"/>
            <w:gridSpan w:val="2"/>
          </w:tcPr>
          <w:p w14:paraId="6AD38081" w14:textId="77777777" w:rsidR="00AA334C" w:rsidRPr="00613175" w:rsidRDefault="00AA334C" w:rsidP="00A355D2">
            <w:pPr>
              <w:pStyle w:val="TAL"/>
              <w:rPr>
                <w:rFonts w:eastAsia="MS Gothic"/>
              </w:rPr>
            </w:pPr>
            <w:r w:rsidRPr="00613175">
              <w:rPr>
                <w:rFonts w:eastAsia="MS Gothic"/>
              </w:rPr>
              <w:t>200 OK</w:t>
            </w:r>
          </w:p>
        </w:tc>
        <w:tc>
          <w:tcPr>
            <w:tcW w:w="567" w:type="dxa"/>
            <w:gridSpan w:val="2"/>
          </w:tcPr>
          <w:p w14:paraId="4EF5BE96" w14:textId="6F7AB3AF" w:rsidR="00AA334C" w:rsidRPr="00613175" w:rsidRDefault="00166809" w:rsidP="00A355D2">
            <w:pPr>
              <w:pStyle w:val="TAC"/>
              <w:rPr>
                <w:lang w:eastAsia="zh-CN"/>
              </w:rPr>
            </w:pPr>
            <w:r w:rsidRPr="00613175">
              <w:rPr>
                <w:lang w:eastAsia="zh-CN"/>
              </w:rPr>
              <w:t>-</w:t>
            </w:r>
          </w:p>
        </w:tc>
        <w:tc>
          <w:tcPr>
            <w:tcW w:w="850" w:type="dxa"/>
            <w:gridSpan w:val="2"/>
          </w:tcPr>
          <w:p w14:paraId="449D65B8" w14:textId="276F3B52" w:rsidR="00AA334C" w:rsidRPr="00613175" w:rsidRDefault="00166809" w:rsidP="00A355D2">
            <w:pPr>
              <w:pStyle w:val="TAC"/>
              <w:rPr>
                <w:lang w:eastAsia="zh-CN"/>
              </w:rPr>
            </w:pPr>
            <w:r w:rsidRPr="00613175">
              <w:rPr>
                <w:lang w:eastAsia="zh-CN"/>
              </w:rPr>
              <w:t>-</w:t>
            </w:r>
          </w:p>
        </w:tc>
      </w:tr>
      <w:tr w:rsidR="00AA334C" w:rsidRPr="00613175" w14:paraId="6E1D1F55" w14:textId="77777777" w:rsidTr="00166809">
        <w:trPr>
          <w:gridAfter w:val="1"/>
          <w:wAfter w:w="113" w:type="dxa"/>
          <w:jc w:val="center"/>
        </w:trPr>
        <w:tc>
          <w:tcPr>
            <w:tcW w:w="567" w:type="dxa"/>
            <w:gridSpan w:val="2"/>
          </w:tcPr>
          <w:p w14:paraId="694B19FE" w14:textId="77777777" w:rsidR="00AA334C" w:rsidRPr="00613175" w:rsidRDefault="00AA334C" w:rsidP="00A355D2">
            <w:pPr>
              <w:pStyle w:val="TAC"/>
              <w:rPr>
                <w:lang w:eastAsia="zh-CN"/>
              </w:rPr>
            </w:pPr>
            <w:r w:rsidRPr="00613175">
              <w:rPr>
                <w:rFonts w:eastAsia="MS Gothic"/>
              </w:rPr>
              <w:t>10</w:t>
            </w:r>
          </w:p>
        </w:tc>
        <w:tc>
          <w:tcPr>
            <w:tcW w:w="4815" w:type="dxa"/>
            <w:gridSpan w:val="2"/>
          </w:tcPr>
          <w:p w14:paraId="50C3212E" w14:textId="0F96B613" w:rsidR="00AA334C" w:rsidRPr="00613175" w:rsidRDefault="00AA334C" w:rsidP="00A355D2">
            <w:pPr>
              <w:pStyle w:val="TAL"/>
              <w:rPr>
                <w:rFonts w:eastAsia="MS Gothic"/>
              </w:rPr>
            </w:pPr>
            <w:r w:rsidRPr="00613175">
              <w:rPr>
                <w:rFonts w:eastAsia="MS Gothic"/>
              </w:rPr>
              <w:t>Check: Does the UE acknowledge the receipt of 200 OK for re-INVITE?</w:t>
            </w:r>
          </w:p>
        </w:tc>
        <w:tc>
          <w:tcPr>
            <w:tcW w:w="709" w:type="dxa"/>
            <w:gridSpan w:val="2"/>
          </w:tcPr>
          <w:p w14:paraId="68DCBB79" w14:textId="77777777" w:rsidR="00AA334C" w:rsidRPr="00613175" w:rsidRDefault="00AA334C" w:rsidP="00A355D2">
            <w:pPr>
              <w:pStyle w:val="TAC"/>
              <w:rPr>
                <w:rFonts w:eastAsia="MS Gothic"/>
              </w:rPr>
            </w:pPr>
            <w:r w:rsidRPr="00613175">
              <w:rPr>
                <w:rFonts w:eastAsia="MS Gothic"/>
              </w:rPr>
              <w:t>-&gt;</w:t>
            </w:r>
          </w:p>
        </w:tc>
        <w:tc>
          <w:tcPr>
            <w:tcW w:w="2128" w:type="dxa"/>
            <w:gridSpan w:val="2"/>
          </w:tcPr>
          <w:p w14:paraId="77110D7C" w14:textId="77777777" w:rsidR="00AA334C" w:rsidRPr="00613175" w:rsidRDefault="00AA334C" w:rsidP="00A355D2">
            <w:pPr>
              <w:pStyle w:val="TAL"/>
              <w:rPr>
                <w:rFonts w:eastAsia="MS Gothic"/>
              </w:rPr>
            </w:pPr>
            <w:r w:rsidRPr="00613175">
              <w:rPr>
                <w:rFonts w:eastAsia="MS Gothic"/>
              </w:rPr>
              <w:t>ACK</w:t>
            </w:r>
          </w:p>
        </w:tc>
        <w:tc>
          <w:tcPr>
            <w:tcW w:w="567" w:type="dxa"/>
            <w:gridSpan w:val="2"/>
          </w:tcPr>
          <w:p w14:paraId="643F49E7" w14:textId="77777777" w:rsidR="00AA334C" w:rsidRPr="00613175" w:rsidRDefault="00AA334C" w:rsidP="00A355D2">
            <w:pPr>
              <w:pStyle w:val="TAC"/>
              <w:rPr>
                <w:lang w:eastAsia="zh-CN"/>
              </w:rPr>
            </w:pPr>
            <w:r w:rsidRPr="00613175">
              <w:rPr>
                <w:lang w:eastAsia="zh-CN"/>
              </w:rPr>
              <w:t>4</w:t>
            </w:r>
          </w:p>
        </w:tc>
        <w:tc>
          <w:tcPr>
            <w:tcW w:w="850" w:type="dxa"/>
            <w:gridSpan w:val="2"/>
          </w:tcPr>
          <w:p w14:paraId="6B03067F" w14:textId="77777777" w:rsidR="00AA334C" w:rsidRPr="00613175" w:rsidRDefault="00AA334C" w:rsidP="00A355D2">
            <w:pPr>
              <w:pStyle w:val="TAC"/>
              <w:rPr>
                <w:lang w:eastAsia="zh-CN"/>
              </w:rPr>
            </w:pPr>
            <w:r w:rsidRPr="00613175">
              <w:rPr>
                <w:lang w:eastAsia="zh-CN"/>
              </w:rPr>
              <w:t>P</w:t>
            </w:r>
          </w:p>
        </w:tc>
      </w:tr>
      <w:tr w:rsidR="00AA334C" w:rsidRPr="00613175" w14:paraId="4BD5366D" w14:textId="77777777" w:rsidTr="00166809">
        <w:trPr>
          <w:gridAfter w:val="1"/>
          <w:wAfter w:w="113" w:type="dxa"/>
          <w:jc w:val="center"/>
        </w:trPr>
        <w:tc>
          <w:tcPr>
            <w:tcW w:w="567" w:type="dxa"/>
            <w:gridSpan w:val="2"/>
          </w:tcPr>
          <w:p w14:paraId="6E4800FA" w14:textId="77777777" w:rsidR="00AA334C" w:rsidRPr="00613175" w:rsidRDefault="00AA334C" w:rsidP="00A355D2">
            <w:pPr>
              <w:pStyle w:val="TAC"/>
              <w:rPr>
                <w:lang w:eastAsia="zh-CN"/>
              </w:rPr>
            </w:pPr>
            <w:r w:rsidRPr="00613175">
              <w:rPr>
                <w:lang w:eastAsia="zh-CN"/>
              </w:rPr>
              <w:t>11</w:t>
            </w:r>
          </w:p>
        </w:tc>
        <w:tc>
          <w:tcPr>
            <w:tcW w:w="4815" w:type="dxa"/>
            <w:gridSpan w:val="2"/>
          </w:tcPr>
          <w:p w14:paraId="5B5A75D3" w14:textId="23D3B8C4" w:rsidR="00AA334C" w:rsidRPr="00613175" w:rsidRDefault="00AA334C" w:rsidP="00A355D2">
            <w:pPr>
              <w:pStyle w:val="TAL"/>
              <w:rPr>
                <w:rFonts w:eastAsia="MS Gothic"/>
              </w:rPr>
            </w:pPr>
            <w:r w:rsidRPr="00613175">
              <w:rPr>
                <w:szCs w:val="18"/>
              </w:rPr>
              <w:t>Make UE release video from the media call</w:t>
            </w:r>
          </w:p>
        </w:tc>
        <w:tc>
          <w:tcPr>
            <w:tcW w:w="709" w:type="dxa"/>
            <w:gridSpan w:val="2"/>
          </w:tcPr>
          <w:p w14:paraId="3866F4FF" w14:textId="77777777" w:rsidR="00AA334C" w:rsidRPr="00613175" w:rsidRDefault="00AA334C" w:rsidP="00A355D2">
            <w:pPr>
              <w:pStyle w:val="TAC"/>
              <w:rPr>
                <w:rFonts w:eastAsia="MS Gothic"/>
              </w:rPr>
            </w:pPr>
          </w:p>
        </w:tc>
        <w:tc>
          <w:tcPr>
            <w:tcW w:w="2128" w:type="dxa"/>
            <w:gridSpan w:val="2"/>
          </w:tcPr>
          <w:p w14:paraId="60D1B034" w14:textId="77777777" w:rsidR="00AA334C" w:rsidRPr="00613175" w:rsidRDefault="00AA334C" w:rsidP="00A355D2">
            <w:pPr>
              <w:pStyle w:val="TAL"/>
              <w:rPr>
                <w:rFonts w:eastAsia="MS Gothic"/>
              </w:rPr>
            </w:pPr>
          </w:p>
        </w:tc>
        <w:tc>
          <w:tcPr>
            <w:tcW w:w="567" w:type="dxa"/>
            <w:gridSpan w:val="2"/>
          </w:tcPr>
          <w:p w14:paraId="6761A55D" w14:textId="22EE9BBD" w:rsidR="00AA334C" w:rsidRPr="00613175" w:rsidRDefault="00166809" w:rsidP="00A355D2">
            <w:pPr>
              <w:pStyle w:val="TAC"/>
              <w:rPr>
                <w:lang w:eastAsia="zh-CN"/>
              </w:rPr>
            </w:pPr>
            <w:r w:rsidRPr="00613175">
              <w:rPr>
                <w:lang w:eastAsia="zh-CN"/>
              </w:rPr>
              <w:t>-</w:t>
            </w:r>
          </w:p>
        </w:tc>
        <w:tc>
          <w:tcPr>
            <w:tcW w:w="850" w:type="dxa"/>
            <w:gridSpan w:val="2"/>
          </w:tcPr>
          <w:p w14:paraId="2811BEE6" w14:textId="7D132761" w:rsidR="00AA334C" w:rsidRPr="00613175" w:rsidRDefault="00166809" w:rsidP="00A355D2">
            <w:pPr>
              <w:pStyle w:val="TAC"/>
              <w:rPr>
                <w:lang w:eastAsia="zh-CN"/>
              </w:rPr>
            </w:pPr>
            <w:r w:rsidRPr="00613175">
              <w:rPr>
                <w:lang w:eastAsia="zh-CN"/>
              </w:rPr>
              <w:t>-</w:t>
            </w:r>
          </w:p>
        </w:tc>
      </w:tr>
      <w:tr w:rsidR="00AA334C" w:rsidRPr="00613175" w14:paraId="44F74D87" w14:textId="77777777" w:rsidTr="00166809">
        <w:trPr>
          <w:gridAfter w:val="1"/>
          <w:wAfter w:w="113" w:type="dxa"/>
          <w:jc w:val="center"/>
        </w:trPr>
        <w:tc>
          <w:tcPr>
            <w:tcW w:w="567" w:type="dxa"/>
            <w:gridSpan w:val="2"/>
          </w:tcPr>
          <w:p w14:paraId="4D95C844" w14:textId="77777777" w:rsidR="00AA334C" w:rsidRPr="00613175" w:rsidRDefault="00AA334C" w:rsidP="00A355D2">
            <w:pPr>
              <w:pStyle w:val="TAC"/>
              <w:rPr>
                <w:lang w:eastAsia="zh-CN"/>
              </w:rPr>
            </w:pPr>
            <w:r w:rsidRPr="00613175">
              <w:rPr>
                <w:lang w:eastAsia="zh-CN"/>
              </w:rPr>
              <w:t>12</w:t>
            </w:r>
          </w:p>
        </w:tc>
        <w:tc>
          <w:tcPr>
            <w:tcW w:w="4815" w:type="dxa"/>
            <w:gridSpan w:val="2"/>
          </w:tcPr>
          <w:p w14:paraId="0630BC49" w14:textId="77777777" w:rsidR="00AA334C" w:rsidRPr="00613175" w:rsidRDefault="00AA334C" w:rsidP="00A355D2">
            <w:pPr>
              <w:pStyle w:val="TAL"/>
              <w:rPr>
                <w:rFonts w:eastAsia="MS Gothic"/>
              </w:rPr>
            </w:pPr>
            <w:r w:rsidRPr="00613175">
              <w:rPr>
                <w:rFonts w:eastAsia="MS Gothic"/>
              </w:rPr>
              <w:t>Check: Does the UE send re-INVITE with a SDP offer indicating that the video component is removed from the call?</w:t>
            </w:r>
          </w:p>
        </w:tc>
        <w:tc>
          <w:tcPr>
            <w:tcW w:w="709" w:type="dxa"/>
            <w:gridSpan w:val="2"/>
          </w:tcPr>
          <w:p w14:paraId="16B3FF5C" w14:textId="77777777" w:rsidR="00AA334C" w:rsidRPr="00613175" w:rsidRDefault="00AA334C" w:rsidP="00A355D2">
            <w:pPr>
              <w:pStyle w:val="TAC"/>
              <w:rPr>
                <w:rFonts w:eastAsia="MS Gothic"/>
              </w:rPr>
            </w:pPr>
            <w:r w:rsidRPr="00613175">
              <w:rPr>
                <w:rFonts w:eastAsia="MS Gothic"/>
              </w:rPr>
              <w:t>-&gt;</w:t>
            </w:r>
          </w:p>
        </w:tc>
        <w:tc>
          <w:tcPr>
            <w:tcW w:w="2128" w:type="dxa"/>
            <w:gridSpan w:val="2"/>
          </w:tcPr>
          <w:p w14:paraId="125820CD" w14:textId="77777777" w:rsidR="00AA334C" w:rsidRPr="00613175" w:rsidRDefault="00AA334C" w:rsidP="00A355D2">
            <w:pPr>
              <w:pStyle w:val="TAL"/>
              <w:rPr>
                <w:rFonts w:eastAsia="MS Gothic"/>
              </w:rPr>
            </w:pPr>
            <w:r w:rsidRPr="00613175">
              <w:rPr>
                <w:rFonts w:eastAsia="MS Gothic"/>
              </w:rPr>
              <w:t>INVITE</w:t>
            </w:r>
          </w:p>
        </w:tc>
        <w:tc>
          <w:tcPr>
            <w:tcW w:w="567" w:type="dxa"/>
            <w:gridSpan w:val="2"/>
          </w:tcPr>
          <w:p w14:paraId="59EF0AAC" w14:textId="77777777" w:rsidR="00AA334C" w:rsidRPr="00613175" w:rsidRDefault="00AA334C" w:rsidP="00A355D2">
            <w:pPr>
              <w:pStyle w:val="TAC"/>
              <w:rPr>
                <w:lang w:eastAsia="zh-CN"/>
              </w:rPr>
            </w:pPr>
            <w:r w:rsidRPr="00613175">
              <w:rPr>
                <w:lang w:eastAsia="zh-CN"/>
              </w:rPr>
              <w:t>5</w:t>
            </w:r>
          </w:p>
        </w:tc>
        <w:tc>
          <w:tcPr>
            <w:tcW w:w="850" w:type="dxa"/>
            <w:gridSpan w:val="2"/>
          </w:tcPr>
          <w:p w14:paraId="42795D26" w14:textId="77777777" w:rsidR="00AA334C" w:rsidRPr="00613175" w:rsidRDefault="00AA334C" w:rsidP="00A355D2">
            <w:pPr>
              <w:pStyle w:val="TAC"/>
              <w:rPr>
                <w:lang w:eastAsia="zh-CN"/>
              </w:rPr>
            </w:pPr>
            <w:r w:rsidRPr="00613175">
              <w:rPr>
                <w:lang w:eastAsia="zh-CN"/>
              </w:rPr>
              <w:t>P</w:t>
            </w:r>
          </w:p>
        </w:tc>
      </w:tr>
      <w:tr w:rsidR="00AA334C" w:rsidRPr="00613175" w14:paraId="5AE5F166" w14:textId="77777777" w:rsidTr="00166809">
        <w:trPr>
          <w:gridAfter w:val="1"/>
          <w:wAfter w:w="113" w:type="dxa"/>
          <w:jc w:val="center"/>
        </w:trPr>
        <w:tc>
          <w:tcPr>
            <w:tcW w:w="567" w:type="dxa"/>
            <w:gridSpan w:val="2"/>
          </w:tcPr>
          <w:p w14:paraId="5E65FBE6" w14:textId="77777777" w:rsidR="00AA334C" w:rsidRPr="00613175" w:rsidRDefault="00AA334C" w:rsidP="00A355D2">
            <w:pPr>
              <w:pStyle w:val="TAC"/>
              <w:rPr>
                <w:lang w:eastAsia="zh-CN"/>
              </w:rPr>
            </w:pPr>
            <w:r w:rsidRPr="00613175">
              <w:rPr>
                <w:lang w:eastAsia="zh-CN"/>
              </w:rPr>
              <w:t>13</w:t>
            </w:r>
          </w:p>
        </w:tc>
        <w:tc>
          <w:tcPr>
            <w:tcW w:w="4815" w:type="dxa"/>
            <w:gridSpan w:val="2"/>
          </w:tcPr>
          <w:p w14:paraId="2FD00790" w14:textId="73FD5B0A" w:rsidR="00AA334C" w:rsidRPr="00613175" w:rsidRDefault="00AA334C" w:rsidP="00A355D2">
            <w:pPr>
              <w:pStyle w:val="TAL"/>
              <w:rPr>
                <w:rFonts w:eastAsia="MS Gothic"/>
              </w:rPr>
            </w:pPr>
            <w:r w:rsidRPr="00613175">
              <w:rPr>
                <w:rFonts w:eastAsia="MS Gothic"/>
              </w:rPr>
              <w:t>The SS responds with a 100 Trying provisional response</w:t>
            </w:r>
          </w:p>
        </w:tc>
        <w:tc>
          <w:tcPr>
            <w:tcW w:w="709" w:type="dxa"/>
            <w:gridSpan w:val="2"/>
          </w:tcPr>
          <w:p w14:paraId="5ABEE059" w14:textId="77777777" w:rsidR="00AA334C" w:rsidRPr="00613175" w:rsidRDefault="00AA334C" w:rsidP="00A355D2">
            <w:pPr>
              <w:pStyle w:val="TAC"/>
              <w:rPr>
                <w:rFonts w:eastAsia="MS Gothic"/>
              </w:rPr>
            </w:pPr>
            <w:r w:rsidRPr="00613175">
              <w:rPr>
                <w:rFonts w:eastAsia="MS Gothic"/>
              </w:rPr>
              <w:t>&lt;-</w:t>
            </w:r>
          </w:p>
        </w:tc>
        <w:tc>
          <w:tcPr>
            <w:tcW w:w="2128" w:type="dxa"/>
            <w:gridSpan w:val="2"/>
          </w:tcPr>
          <w:p w14:paraId="67B1A9A5" w14:textId="77777777" w:rsidR="00AA334C" w:rsidRPr="00613175" w:rsidRDefault="00AA334C" w:rsidP="00A355D2">
            <w:pPr>
              <w:pStyle w:val="TAL"/>
              <w:rPr>
                <w:rFonts w:eastAsia="MS Gothic"/>
              </w:rPr>
            </w:pPr>
            <w:r w:rsidRPr="00613175">
              <w:rPr>
                <w:rFonts w:eastAsia="MS Gothic"/>
              </w:rPr>
              <w:t>100 Trying</w:t>
            </w:r>
          </w:p>
        </w:tc>
        <w:tc>
          <w:tcPr>
            <w:tcW w:w="567" w:type="dxa"/>
            <w:gridSpan w:val="2"/>
          </w:tcPr>
          <w:p w14:paraId="25C60DB0" w14:textId="4CFD902A" w:rsidR="00AA334C" w:rsidRPr="00613175" w:rsidRDefault="00166809" w:rsidP="00A355D2">
            <w:pPr>
              <w:pStyle w:val="TAC"/>
              <w:rPr>
                <w:lang w:eastAsia="zh-CN"/>
              </w:rPr>
            </w:pPr>
            <w:r w:rsidRPr="00613175">
              <w:rPr>
                <w:lang w:eastAsia="zh-CN"/>
              </w:rPr>
              <w:t>-</w:t>
            </w:r>
          </w:p>
        </w:tc>
        <w:tc>
          <w:tcPr>
            <w:tcW w:w="850" w:type="dxa"/>
            <w:gridSpan w:val="2"/>
          </w:tcPr>
          <w:p w14:paraId="3A07DE3F" w14:textId="20A5B1E8" w:rsidR="00AA334C" w:rsidRPr="00613175" w:rsidRDefault="00166809" w:rsidP="00A355D2">
            <w:pPr>
              <w:pStyle w:val="TAC"/>
              <w:rPr>
                <w:lang w:eastAsia="zh-CN"/>
              </w:rPr>
            </w:pPr>
            <w:r w:rsidRPr="00613175">
              <w:rPr>
                <w:lang w:eastAsia="zh-CN"/>
              </w:rPr>
              <w:t>-</w:t>
            </w:r>
          </w:p>
        </w:tc>
      </w:tr>
      <w:tr w:rsidR="00AA334C" w:rsidRPr="00613175" w14:paraId="0EA646D8" w14:textId="77777777" w:rsidTr="00166809">
        <w:trPr>
          <w:gridAfter w:val="1"/>
          <w:wAfter w:w="113" w:type="dxa"/>
          <w:jc w:val="center"/>
        </w:trPr>
        <w:tc>
          <w:tcPr>
            <w:tcW w:w="567" w:type="dxa"/>
            <w:gridSpan w:val="2"/>
          </w:tcPr>
          <w:p w14:paraId="426AC014" w14:textId="77777777" w:rsidR="00AA334C" w:rsidRPr="00613175" w:rsidRDefault="00AA334C" w:rsidP="00A355D2">
            <w:pPr>
              <w:pStyle w:val="TAC"/>
              <w:rPr>
                <w:lang w:eastAsia="zh-CN"/>
              </w:rPr>
            </w:pPr>
            <w:r w:rsidRPr="00613175">
              <w:rPr>
                <w:lang w:eastAsia="zh-CN"/>
              </w:rPr>
              <w:t>14</w:t>
            </w:r>
          </w:p>
        </w:tc>
        <w:tc>
          <w:tcPr>
            <w:tcW w:w="4815" w:type="dxa"/>
            <w:gridSpan w:val="2"/>
          </w:tcPr>
          <w:p w14:paraId="145799EF" w14:textId="599A7E6D" w:rsidR="00AA334C" w:rsidRPr="00613175" w:rsidRDefault="00AA334C" w:rsidP="00A355D2">
            <w:pPr>
              <w:pStyle w:val="TAL"/>
              <w:rPr>
                <w:rFonts w:eastAsia="MS Gothic"/>
              </w:rPr>
            </w:pPr>
            <w:r w:rsidRPr="00613175">
              <w:rPr>
                <w:rFonts w:eastAsia="MS Gothic"/>
              </w:rPr>
              <w:t>SS releases the QoS flow for video</w:t>
            </w:r>
          </w:p>
        </w:tc>
        <w:tc>
          <w:tcPr>
            <w:tcW w:w="709" w:type="dxa"/>
            <w:gridSpan w:val="2"/>
          </w:tcPr>
          <w:p w14:paraId="7FB9110E" w14:textId="77777777" w:rsidR="00AA334C" w:rsidRPr="00613175" w:rsidRDefault="00AA334C" w:rsidP="00A355D2">
            <w:pPr>
              <w:pStyle w:val="TAC"/>
              <w:rPr>
                <w:rFonts w:eastAsia="MS Gothic"/>
              </w:rPr>
            </w:pPr>
          </w:p>
        </w:tc>
        <w:tc>
          <w:tcPr>
            <w:tcW w:w="2128" w:type="dxa"/>
            <w:gridSpan w:val="2"/>
          </w:tcPr>
          <w:p w14:paraId="79D03EDE" w14:textId="77777777" w:rsidR="00AA334C" w:rsidRPr="00613175" w:rsidRDefault="00AA334C" w:rsidP="00A355D2">
            <w:pPr>
              <w:pStyle w:val="TAL"/>
              <w:rPr>
                <w:rFonts w:eastAsia="MS Gothic"/>
              </w:rPr>
            </w:pPr>
          </w:p>
        </w:tc>
        <w:tc>
          <w:tcPr>
            <w:tcW w:w="567" w:type="dxa"/>
            <w:gridSpan w:val="2"/>
          </w:tcPr>
          <w:p w14:paraId="4508C35C" w14:textId="1296598A" w:rsidR="00AA334C" w:rsidRPr="00613175" w:rsidRDefault="00166809" w:rsidP="00A355D2">
            <w:pPr>
              <w:pStyle w:val="TAC"/>
              <w:rPr>
                <w:lang w:eastAsia="zh-CN"/>
              </w:rPr>
            </w:pPr>
            <w:r w:rsidRPr="00613175">
              <w:rPr>
                <w:lang w:eastAsia="zh-CN"/>
              </w:rPr>
              <w:t>-</w:t>
            </w:r>
          </w:p>
        </w:tc>
        <w:tc>
          <w:tcPr>
            <w:tcW w:w="850" w:type="dxa"/>
            <w:gridSpan w:val="2"/>
          </w:tcPr>
          <w:p w14:paraId="7C3B6BDF" w14:textId="068412FD" w:rsidR="00AA334C" w:rsidRPr="00613175" w:rsidRDefault="00166809" w:rsidP="00A355D2">
            <w:pPr>
              <w:pStyle w:val="TAC"/>
              <w:rPr>
                <w:lang w:eastAsia="zh-CN"/>
              </w:rPr>
            </w:pPr>
            <w:r w:rsidRPr="00613175">
              <w:rPr>
                <w:lang w:eastAsia="zh-CN"/>
              </w:rPr>
              <w:t>-</w:t>
            </w:r>
          </w:p>
        </w:tc>
      </w:tr>
      <w:tr w:rsidR="00AA334C" w:rsidRPr="00613175" w14:paraId="3727CDF5" w14:textId="77777777" w:rsidTr="00166809">
        <w:trPr>
          <w:gridAfter w:val="1"/>
          <w:wAfter w:w="113" w:type="dxa"/>
          <w:jc w:val="center"/>
        </w:trPr>
        <w:tc>
          <w:tcPr>
            <w:tcW w:w="567" w:type="dxa"/>
            <w:gridSpan w:val="2"/>
          </w:tcPr>
          <w:p w14:paraId="1BF897A0" w14:textId="77777777" w:rsidR="00AA334C" w:rsidRPr="00613175" w:rsidRDefault="00AA334C" w:rsidP="00A355D2">
            <w:pPr>
              <w:pStyle w:val="TAC"/>
              <w:rPr>
                <w:lang w:eastAsia="zh-CN"/>
              </w:rPr>
            </w:pPr>
            <w:r w:rsidRPr="00613175">
              <w:rPr>
                <w:lang w:eastAsia="zh-CN"/>
              </w:rPr>
              <w:t>15</w:t>
            </w:r>
          </w:p>
        </w:tc>
        <w:tc>
          <w:tcPr>
            <w:tcW w:w="4815" w:type="dxa"/>
            <w:gridSpan w:val="2"/>
          </w:tcPr>
          <w:p w14:paraId="10DF6156" w14:textId="45E29960" w:rsidR="00AA334C" w:rsidRPr="00613175" w:rsidRDefault="00AA334C" w:rsidP="00A355D2">
            <w:pPr>
              <w:pStyle w:val="TAL"/>
              <w:rPr>
                <w:rFonts w:eastAsia="MS Gothic"/>
              </w:rPr>
            </w:pPr>
            <w:r w:rsidRPr="00613175">
              <w:rPr>
                <w:rFonts w:eastAsia="MS Gothic"/>
              </w:rPr>
              <w:t>The SS responds re-INVITE with 200 OK</w:t>
            </w:r>
          </w:p>
        </w:tc>
        <w:tc>
          <w:tcPr>
            <w:tcW w:w="709" w:type="dxa"/>
            <w:gridSpan w:val="2"/>
          </w:tcPr>
          <w:p w14:paraId="64A5CB66" w14:textId="77777777" w:rsidR="00AA334C" w:rsidRPr="00613175" w:rsidRDefault="00AA334C" w:rsidP="00A355D2">
            <w:pPr>
              <w:pStyle w:val="TAC"/>
              <w:rPr>
                <w:rFonts w:eastAsia="MS Gothic"/>
              </w:rPr>
            </w:pPr>
            <w:r w:rsidRPr="00613175">
              <w:rPr>
                <w:rFonts w:eastAsia="MS Gothic"/>
              </w:rPr>
              <w:t>&lt;-</w:t>
            </w:r>
          </w:p>
        </w:tc>
        <w:tc>
          <w:tcPr>
            <w:tcW w:w="2128" w:type="dxa"/>
            <w:gridSpan w:val="2"/>
          </w:tcPr>
          <w:p w14:paraId="4778F9DF" w14:textId="77777777" w:rsidR="00AA334C" w:rsidRPr="00613175" w:rsidRDefault="00AA334C" w:rsidP="00A355D2">
            <w:pPr>
              <w:pStyle w:val="TAL"/>
              <w:rPr>
                <w:rFonts w:eastAsia="MS Gothic"/>
              </w:rPr>
            </w:pPr>
            <w:r w:rsidRPr="00613175">
              <w:rPr>
                <w:rFonts w:eastAsia="MS Gothic"/>
              </w:rPr>
              <w:t>200 OK</w:t>
            </w:r>
          </w:p>
        </w:tc>
        <w:tc>
          <w:tcPr>
            <w:tcW w:w="567" w:type="dxa"/>
            <w:gridSpan w:val="2"/>
          </w:tcPr>
          <w:p w14:paraId="0716B67C" w14:textId="24A512CE" w:rsidR="00AA334C" w:rsidRPr="00613175" w:rsidRDefault="00166809" w:rsidP="00A355D2">
            <w:pPr>
              <w:pStyle w:val="TAC"/>
              <w:rPr>
                <w:lang w:eastAsia="zh-CN"/>
              </w:rPr>
            </w:pPr>
            <w:r w:rsidRPr="00613175">
              <w:rPr>
                <w:lang w:eastAsia="zh-CN"/>
              </w:rPr>
              <w:t>-</w:t>
            </w:r>
          </w:p>
        </w:tc>
        <w:tc>
          <w:tcPr>
            <w:tcW w:w="850" w:type="dxa"/>
            <w:gridSpan w:val="2"/>
          </w:tcPr>
          <w:p w14:paraId="0D6357B1" w14:textId="7CAA4485" w:rsidR="00AA334C" w:rsidRPr="00613175" w:rsidRDefault="00166809" w:rsidP="00A355D2">
            <w:pPr>
              <w:pStyle w:val="TAC"/>
              <w:rPr>
                <w:lang w:eastAsia="zh-CN"/>
              </w:rPr>
            </w:pPr>
            <w:r w:rsidRPr="00613175">
              <w:rPr>
                <w:lang w:eastAsia="zh-CN"/>
              </w:rPr>
              <w:t>-</w:t>
            </w:r>
          </w:p>
        </w:tc>
      </w:tr>
      <w:tr w:rsidR="00AA334C" w:rsidRPr="00613175" w14:paraId="2969A558" w14:textId="77777777" w:rsidTr="00166809">
        <w:trPr>
          <w:gridAfter w:val="1"/>
          <w:wAfter w:w="113" w:type="dxa"/>
          <w:jc w:val="center"/>
        </w:trPr>
        <w:tc>
          <w:tcPr>
            <w:tcW w:w="567" w:type="dxa"/>
            <w:gridSpan w:val="2"/>
          </w:tcPr>
          <w:p w14:paraId="0D1513BD" w14:textId="77777777" w:rsidR="00AA334C" w:rsidRPr="00613175" w:rsidRDefault="00AA334C" w:rsidP="00A355D2">
            <w:pPr>
              <w:pStyle w:val="TAC"/>
              <w:rPr>
                <w:lang w:eastAsia="zh-CN"/>
              </w:rPr>
            </w:pPr>
            <w:r w:rsidRPr="00613175">
              <w:rPr>
                <w:lang w:eastAsia="zh-CN"/>
              </w:rPr>
              <w:t>16</w:t>
            </w:r>
          </w:p>
        </w:tc>
        <w:tc>
          <w:tcPr>
            <w:tcW w:w="4815" w:type="dxa"/>
            <w:gridSpan w:val="2"/>
          </w:tcPr>
          <w:p w14:paraId="1014590A" w14:textId="4E501C9C" w:rsidR="00AA334C" w:rsidRPr="00613175" w:rsidRDefault="00AA334C" w:rsidP="00A355D2">
            <w:pPr>
              <w:pStyle w:val="TAL"/>
              <w:rPr>
                <w:rFonts w:eastAsia="MS Gothic"/>
              </w:rPr>
            </w:pPr>
            <w:r w:rsidRPr="00613175">
              <w:rPr>
                <w:rFonts w:eastAsia="MS Gothic"/>
              </w:rPr>
              <w:t>Check: Does the UE acknowledge the receipt of 200 OK for re-INVITE?</w:t>
            </w:r>
          </w:p>
        </w:tc>
        <w:tc>
          <w:tcPr>
            <w:tcW w:w="709" w:type="dxa"/>
            <w:gridSpan w:val="2"/>
          </w:tcPr>
          <w:p w14:paraId="77A887A8" w14:textId="77777777" w:rsidR="00AA334C" w:rsidRPr="00613175" w:rsidRDefault="00AA334C" w:rsidP="00A355D2">
            <w:pPr>
              <w:pStyle w:val="TAC"/>
              <w:rPr>
                <w:rFonts w:eastAsia="MS Gothic"/>
              </w:rPr>
            </w:pPr>
            <w:r w:rsidRPr="00613175">
              <w:rPr>
                <w:rFonts w:eastAsia="MS Gothic"/>
              </w:rPr>
              <w:t>-&gt;</w:t>
            </w:r>
          </w:p>
        </w:tc>
        <w:tc>
          <w:tcPr>
            <w:tcW w:w="2128" w:type="dxa"/>
            <w:gridSpan w:val="2"/>
          </w:tcPr>
          <w:p w14:paraId="17692C9F" w14:textId="77777777" w:rsidR="00AA334C" w:rsidRPr="00613175" w:rsidRDefault="00AA334C" w:rsidP="00A355D2">
            <w:pPr>
              <w:pStyle w:val="TAL"/>
              <w:rPr>
                <w:rFonts w:eastAsia="MS Gothic"/>
              </w:rPr>
            </w:pPr>
            <w:r w:rsidRPr="00613175">
              <w:rPr>
                <w:rFonts w:eastAsia="MS Gothic"/>
              </w:rPr>
              <w:t>ACK</w:t>
            </w:r>
          </w:p>
        </w:tc>
        <w:tc>
          <w:tcPr>
            <w:tcW w:w="567" w:type="dxa"/>
            <w:gridSpan w:val="2"/>
          </w:tcPr>
          <w:p w14:paraId="38E19B84" w14:textId="77777777" w:rsidR="00AA334C" w:rsidRPr="00613175" w:rsidRDefault="00AA334C" w:rsidP="00A355D2">
            <w:pPr>
              <w:pStyle w:val="TAC"/>
              <w:rPr>
                <w:lang w:eastAsia="zh-CN"/>
              </w:rPr>
            </w:pPr>
            <w:r w:rsidRPr="00613175">
              <w:rPr>
                <w:lang w:eastAsia="zh-CN"/>
              </w:rPr>
              <w:t>6</w:t>
            </w:r>
          </w:p>
        </w:tc>
        <w:tc>
          <w:tcPr>
            <w:tcW w:w="850" w:type="dxa"/>
            <w:gridSpan w:val="2"/>
          </w:tcPr>
          <w:p w14:paraId="4217E2EE" w14:textId="77777777" w:rsidR="00AA334C" w:rsidRPr="00613175" w:rsidRDefault="00AA334C" w:rsidP="00A355D2">
            <w:pPr>
              <w:pStyle w:val="TAC"/>
              <w:rPr>
                <w:lang w:eastAsia="zh-CN"/>
              </w:rPr>
            </w:pPr>
            <w:r w:rsidRPr="00613175">
              <w:rPr>
                <w:lang w:eastAsia="zh-CN"/>
              </w:rPr>
              <w:t>P</w:t>
            </w:r>
          </w:p>
        </w:tc>
      </w:tr>
      <w:tr w:rsidR="00AA334C" w:rsidRPr="00613175" w14:paraId="579475F0" w14:textId="77777777" w:rsidTr="00166809">
        <w:trPr>
          <w:gridAfter w:val="1"/>
          <w:wAfter w:w="113" w:type="dxa"/>
          <w:jc w:val="center"/>
        </w:trPr>
        <w:tc>
          <w:tcPr>
            <w:tcW w:w="567" w:type="dxa"/>
            <w:gridSpan w:val="2"/>
          </w:tcPr>
          <w:p w14:paraId="54F8F57D" w14:textId="77777777" w:rsidR="00AA334C" w:rsidRPr="00613175" w:rsidRDefault="00AA334C" w:rsidP="00A355D2">
            <w:pPr>
              <w:pStyle w:val="TAC"/>
              <w:rPr>
                <w:lang w:eastAsia="zh-CN"/>
              </w:rPr>
            </w:pPr>
            <w:r w:rsidRPr="00613175">
              <w:rPr>
                <w:lang w:eastAsia="zh-CN"/>
              </w:rPr>
              <w:t>17</w:t>
            </w:r>
          </w:p>
        </w:tc>
        <w:tc>
          <w:tcPr>
            <w:tcW w:w="4815" w:type="dxa"/>
            <w:gridSpan w:val="2"/>
          </w:tcPr>
          <w:p w14:paraId="6DEE920D" w14:textId="77777777" w:rsidR="00AA334C" w:rsidRPr="00613175" w:rsidRDefault="00AA334C" w:rsidP="00A355D2">
            <w:pPr>
              <w:pStyle w:val="TAL"/>
              <w:rPr>
                <w:rFonts w:eastAsia="MS Gothic"/>
              </w:rPr>
            </w:pPr>
            <w:r w:rsidRPr="00613175">
              <w:rPr>
                <w:rFonts w:eastAsia="MS Gothic"/>
              </w:rPr>
              <w:t>Make the UE release the call.</w:t>
            </w:r>
          </w:p>
        </w:tc>
        <w:tc>
          <w:tcPr>
            <w:tcW w:w="709" w:type="dxa"/>
            <w:gridSpan w:val="2"/>
          </w:tcPr>
          <w:p w14:paraId="7465EE29" w14:textId="5E872AF9" w:rsidR="00AA334C" w:rsidRPr="00613175" w:rsidRDefault="00166809" w:rsidP="00A355D2">
            <w:pPr>
              <w:pStyle w:val="TAC"/>
              <w:rPr>
                <w:rFonts w:eastAsia="MS Gothic"/>
              </w:rPr>
            </w:pPr>
            <w:r w:rsidRPr="00613175">
              <w:rPr>
                <w:rFonts w:eastAsia="MS Gothic"/>
              </w:rPr>
              <w:t>-</w:t>
            </w:r>
          </w:p>
        </w:tc>
        <w:tc>
          <w:tcPr>
            <w:tcW w:w="2128" w:type="dxa"/>
            <w:gridSpan w:val="2"/>
          </w:tcPr>
          <w:p w14:paraId="056E9B67" w14:textId="39C21553" w:rsidR="00AA334C" w:rsidRPr="00613175" w:rsidRDefault="00166809" w:rsidP="00A355D2">
            <w:pPr>
              <w:pStyle w:val="TAL"/>
              <w:rPr>
                <w:rFonts w:eastAsia="MS Gothic"/>
              </w:rPr>
            </w:pPr>
            <w:r w:rsidRPr="00613175">
              <w:rPr>
                <w:rFonts w:eastAsia="MS Gothic"/>
              </w:rPr>
              <w:t>-</w:t>
            </w:r>
          </w:p>
        </w:tc>
        <w:tc>
          <w:tcPr>
            <w:tcW w:w="567" w:type="dxa"/>
            <w:gridSpan w:val="2"/>
          </w:tcPr>
          <w:p w14:paraId="7F4C5F4F" w14:textId="49B4DF6B" w:rsidR="00AA334C" w:rsidRPr="00613175" w:rsidRDefault="00166809" w:rsidP="00A355D2">
            <w:pPr>
              <w:pStyle w:val="TAC"/>
              <w:rPr>
                <w:lang w:eastAsia="zh-CN"/>
              </w:rPr>
            </w:pPr>
            <w:r w:rsidRPr="00613175">
              <w:rPr>
                <w:lang w:eastAsia="zh-CN"/>
              </w:rPr>
              <w:t>-</w:t>
            </w:r>
          </w:p>
        </w:tc>
        <w:tc>
          <w:tcPr>
            <w:tcW w:w="850" w:type="dxa"/>
            <w:gridSpan w:val="2"/>
          </w:tcPr>
          <w:p w14:paraId="2FF14FF0" w14:textId="75DD2AC2" w:rsidR="00AA334C" w:rsidRPr="00613175" w:rsidRDefault="00166809" w:rsidP="00A355D2">
            <w:pPr>
              <w:pStyle w:val="TAC"/>
              <w:rPr>
                <w:lang w:eastAsia="zh-CN"/>
              </w:rPr>
            </w:pPr>
            <w:r w:rsidRPr="00613175">
              <w:rPr>
                <w:lang w:eastAsia="zh-CN"/>
              </w:rPr>
              <w:t>-</w:t>
            </w:r>
          </w:p>
        </w:tc>
      </w:tr>
      <w:tr w:rsidR="00AA334C" w:rsidRPr="00613175" w14:paraId="757435BD" w14:textId="77777777" w:rsidTr="00166809">
        <w:trPr>
          <w:gridAfter w:val="1"/>
          <w:wAfter w:w="113" w:type="dxa"/>
          <w:jc w:val="center"/>
        </w:trPr>
        <w:tc>
          <w:tcPr>
            <w:tcW w:w="567" w:type="dxa"/>
            <w:gridSpan w:val="2"/>
          </w:tcPr>
          <w:p w14:paraId="757D6A86" w14:textId="72667951" w:rsidR="00AA334C" w:rsidRPr="00613175" w:rsidRDefault="00AA334C" w:rsidP="00A355D2">
            <w:pPr>
              <w:pStyle w:val="TAC"/>
              <w:rPr>
                <w:lang w:eastAsia="zh-CN"/>
              </w:rPr>
            </w:pPr>
            <w:r w:rsidRPr="00613175">
              <w:rPr>
                <w:lang w:eastAsia="zh-CN"/>
              </w:rPr>
              <w:t>18</w:t>
            </w:r>
          </w:p>
        </w:tc>
        <w:tc>
          <w:tcPr>
            <w:tcW w:w="4815" w:type="dxa"/>
            <w:gridSpan w:val="2"/>
          </w:tcPr>
          <w:p w14:paraId="4CF361B1" w14:textId="701216EC" w:rsidR="00AA334C" w:rsidRPr="00613175" w:rsidRDefault="00AA334C" w:rsidP="00A355D2">
            <w:pPr>
              <w:pStyle w:val="TAL"/>
              <w:rPr>
                <w:rFonts w:eastAsia="MS Gothic"/>
              </w:rPr>
            </w:pPr>
            <w:r w:rsidRPr="00613175">
              <w:rPr>
                <w:rFonts w:eastAsia="MS Gothic"/>
              </w:rPr>
              <w:t xml:space="preserve">UE </w:t>
            </w:r>
            <w:r w:rsidR="00166809" w:rsidRPr="00613175">
              <w:rPr>
                <w:rFonts w:eastAsia="MS Gothic"/>
              </w:rPr>
              <w:t>sends BYE</w:t>
            </w:r>
          </w:p>
        </w:tc>
        <w:tc>
          <w:tcPr>
            <w:tcW w:w="709" w:type="dxa"/>
            <w:gridSpan w:val="2"/>
          </w:tcPr>
          <w:p w14:paraId="2FF79FEA" w14:textId="60F58896" w:rsidR="00AA334C" w:rsidRPr="00613175" w:rsidRDefault="00166809" w:rsidP="00A355D2">
            <w:pPr>
              <w:pStyle w:val="TAC"/>
              <w:rPr>
                <w:rFonts w:eastAsia="MS Gothic"/>
              </w:rPr>
            </w:pPr>
            <w:r w:rsidRPr="00613175">
              <w:rPr>
                <w:rFonts w:eastAsia="MS Gothic"/>
              </w:rPr>
              <w:t>-&gt;</w:t>
            </w:r>
          </w:p>
        </w:tc>
        <w:tc>
          <w:tcPr>
            <w:tcW w:w="2128" w:type="dxa"/>
            <w:gridSpan w:val="2"/>
          </w:tcPr>
          <w:p w14:paraId="49BE9AF7" w14:textId="01064829" w:rsidR="00AA334C" w:rsidRPr="00613175" w:rsidRDefault="00166809" w:rsidP="00A355D2">
            <w:pPr>
              <w:pStyle w:val="TAL"/>
              <w:rPr>
                <w:rFonts w:eastAsia="MS Gothic"/>
              </w:rPr>
            </w:pPr>
            <w:r w:rsidRPr="00613175">
              <w:rPr>
                <w:rFonts w:eastAsia="MS Gothic"/>
              </w:rPr>
              <w:t>BYE</w:t>
            </w:r>
          </w:p>
        </w:tc>
        <w:tc>
          <w:tcPr>
            <w:tcW w:w="567" w:type="dxa"/>
            <w:gridSpan w:val="2"/>
          </w:tcPr>
          <w:p w14:paraId="304BD018" w14:textId="2F514BBB" w:rsidR="00AA334C" w:rsidRPr="00613175" w:rsidRDefault="00166809" w:rsidP="00A355D2">
            <w:pPr>
              <w:pStyle w:val="TAC"/>
              <w:rPr>
                <w:lang w:eastAsia="zh-CN"/>
              </w:rPr>
            </w:pPr>
            <w:r w:rsidRPr="00613175">
              <w:rPr>
                <w:lang w:eastAsia="zh-CN"/>
              </w:rPr>
              <w:t>-</w:t>
            </w:r>
          </w:p>
        </w:tc>
        <w:tc>
          <w:tcPr>
            <w:tcW w:w="850" w:type="dxa"/>
            <w:gridSpan w:val="2"/>
          </w:tcPr>
          <w:p w14:paraId="677B04CE" w14:textId="3AE325C1" w:rsidR="00AA334C" w:rsidRPr="00613175" w:rsidRDefault="00166809" w:rsidP="00A355D2">
            <w:pPr>
              <w:pStyle w:val="TAC"/>
              <w:rPr>
                <w:lang w:eastAsia="zh-CN"/>
              </w:rPr>
            </w:pPr>
            <w:r w:rsidRPr="00613175">
              <w:rPr>
                <w:lang w:eastAsia="zh-CN"/>
              </w:rPr>
              <w:t>-</w:t>
            </w:r>
          </w:p>
        </w:tc>
      </w:tr>
      <w:tr w:rsidR="00166809" w:rsidRPr="00613175" w14:paraId="72A348E9" w14:textId="77777777" w:rsidTr="00166809">
        <w:trPr>
          <w:gridBefore w:val="1"/>
          <w:wBefore w:w="113" w:type="dxa"/>
          <w:jc w:val="center"/>
        </w:trPr>
        <w:tc>
          <w:tcPr>
            <w:tcW w:w="567" w:type="dxa"/>
            <w:gridSpan w:val="2"/>
          </w:tcPr>
          <w:p w14:paraId="19A635B5" w14:textId="77777777" w:rsidR="00166809" w:rsidRPr="00613175" w:rsidRDefault="00166809" w:rsidP="00060934">
            <w:pPr>
              <w:pStyle w:val="TAC"/>
              <w:rPr>
                <w:lang w:eastAsia="zh-CN"/>
              </w:rPr>
            </w:pPr>
            <w:r w:rsidRPr="00613175">
              <w:rPr>
                <w:lang w:eastAsia="zh-CN"/>
              </w:rPr>
              <w:t>19</w:t>
            </w:r>
          </w:p>
        </w:tc>
        <w:tc>
          <w:tcPr>
            <w:tcW w:w="4815" w:type="dxa"/>
            <w:gridSpan w:val="2"/>
          </w:tcPr>
          <w:p w14:paraId="18672338" w14:textId="77777777" w:rsidR="00166809" w:rsidRPr="00613175" w:rsidRDefault="00166809" w:rsidP="00060934">
            <w:pPr>
              <w:pStyle w:val="TAL"/>
              <w:rPr>
                <w:rFonts w:eastAsia="MS Gothic"/>
              </w:rPr>
            </w:pPr>
            <w:r w:rsidRPr="00613175">
              <w:rPr>
                <w:rFonts w:eastAsia="MS Gothic"/>
              </w:rPr>
              <w:t>SS sends 200 OK for BYE</w:t>
            </w:r>
          </w:p>
        </w:tc>
        <w:tc>
          <w:tcPr>
            <w:tcW w:w="709" w:type="dxa"/>
            <w:gridSpan w:val="2"/>
          </w:tcPr>
          <w:p w14:paraId="47BED33D" w14:textId="77777777" w:rsidR="00166809" w:rsidRPr="00613175" w:rsidRDefault="00166809" w:rsidP="00060934">
            <w:pPr>
              <w:pStyle w:val="TAC"/>
              <w:rPr>
                <w:rFonts w:eastAsia="MS Gothic"/>
              </w:rPr>
            </w:pPr>
            <w:r w:rsidRPr="00613175">
              <w:rPr>
                <w:rFonts w:eastAsia="MS Gothic"/>
              </w:rPr>
              <w:t>&lt;-</w:t>
            </w:r>
          </w:p>
        </w:tc>
        <w:tc>
          <w:tcPr>
            <w:tcW w:w="2128" w:type="dxa"/>
            <w:gridSpan w:val="2"/>
          </w:tcPr>
          <w:p w14:paraId="7EBAB854" w14:textId="77777777" w:rsidR="00166809" w:rsidRPr="00613175" w:rsidRDefault="00166809" w:rsidP="00060934">
            <w:pPr>
              <w:pStyle w:val="TAL"/>
              <w:rPr>
                <w:szCs w:val="18"/>
              </w:rPr>
            </w:pPr>
            <w:r w:rsidRPr="00613175">
              <w:rPr>
                <w:szCs w:val="18"/>
              </w:rPr>
              <w:t>200 OK</w:t>
            </w:r>
          </w:p>
        </w:tc>
        <w:tc>
          <w:tcPr>
            <w:tcW w:w="567" w:type="dxa"/>
            <w:gridSpan w:val="2"/>
          </w:tcPr>
          <w:p w14:paraId="5C3E614E" w14:textId="77777777" w:rsidR="00166809" w:rsidRPr="00613175" w:rsidRDefault="00166809" w:rsidP="00060934">
            <w:pPr>
              <w:pStyle w:val="TAC"/>
              <w:rPr>
                <w:lang w:eastAsia="zh-CN"/>
              </w:rPr>
            </w:pPr>
            <w:r w:rsidRPr="00613175">
              <w:rPr>
                <w:lang w:eastAsia="zh-CN"/>
              </w:rPr>
              <w:t>-</w:t>
            </w:r>
          </w:p>
        </w:tc>
        <w:tc>
          <w:tcPr>
            <w:tcW w:w="850" w:type="dxa"/>
            <w:gridSpan w:val="2"/>
          </w:tcPr>
          <w:p w14:paraId="6027D1AA" w14:textId="77777777" w:rsidR="00166809" w:rsidRPr="00613175" w:rsidRDefault="00166809" w:rsidP="00060934">
            <w:pPr>
              <w:pStyle w:val="TAC"/>
              <w:rPr>
                <w:lang w:eastAsia="zh-CN"/>
              </w:rPr>
            </w:pPr>
            <w:r w:rsidRPr="00613175">
              <w:rPr>
                <w:lang w:eastAsia="zh-CN"/>
              </w:rPr>
              <w:t>-</w:t>
            </w:r>
          </w:p>
        </w:tc>
      </w:tr>
    </w:tbl>
    <w:p w14:paraId="063E8AE0" w14:textId="77777777" w:rsidR="00AA334C" w:rsidRPr="00613175" w:rsidRDefault="00AA334C" w:rsidP="00AA334C"/>
    <w:p w14:paraId="2862668E" w14:textId="77777777" w:rsidR="00AA334C" w:rsidRPr="00613175" w:rsidRDefault="00AA334C" w:rsidP="00AA334C">
      <w:pPr>
        <w:pStyle w:val="H6"/>
      </w:pPr>
      <w:r w:rsidRPr="00613175">
        <w:t>7.20.3.3</w:t>
      </w:r>
      <w:r w:rsidRPr="00613175">
        <w:tab/>
        <w:t>Specific message contents</w:t>
      </w:r>
    </w:p>
    <w:p w14:paraId="62050B62" w14:textId="77777777" w:rsidR="00AA334C" w:rsidRPr="00613175" w:rsidRDefault="00AA334C" w:rsidP="00AA334C">
      <w:pPr>
        <w:pStyle w:val="TH"/>
      </w:pPr>
      <w:r w:rsidRPr="00613175">
        <w:t xml:space="preserve">Table 7.20.3.3-1: re-INVITE (step 2, table </w:t>
      </w:r>
      <w:r w:rsidRPr="00613175">
        <w:rPr>
          <w:rFonts w:cs="Arial"/>
        </w:rPr>
        <w:t>7.20.3.2-1</w:t>
      </w:r>
      <w:r w:rsidRPr="00613175">
        <w:t>)</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4675"/>
        <w:gridCol w:w="120"/>
        <w:gridCol w:w="629"/>
        <w:gridCol w:w="120"/>
        <w:gridCol w:w="1320"/>
        <w:gridCol w:w="120"/>
      </w:tblGrid>
      <w:tr w:rsidR="00AA334C" w:rsidRPr="00613175" w14:paraId="70F04D0B" w14:textId="77777777" w:rsidTr="00166809">
        <w:trPr>
          <w:gridAfter w:val="1"/>
          <w:wAfter w:w="120" w:type="dxa"/>
          <w:jc w:val="center"/>
        </w:trPr>
        <w:tc>
          <w:tcPr>
            <w:tcW w:w="9634" w:type="dxa"/>
            <w:gridSpan w:val="10"/>
            <w:tcBorders>
              <w:top w:val="single" w:sz="4" w:space="0" w:color="auto"/>
              <w:left w:val="single" w:sz="4" w:space="0" w:color="auto"/>
              <w:bottom w:val="single" w:sz="4" w:space="0" w:color="auto"/>
              <w:right w:val="single" w:sz="4" w:space="0" w:color="auto"/>
            </w:tcBorders>
            <w:hideMark/>
          </w:tcPr>
          <w:p w14:paraId="76929879" w14:textId="6528990C" w:rsidR="00AA334C" w:rsidRPr="00613175" w:rsidRDefault="00AA334C" w:rsidP="00A355D2">
            <w:pPr>
              <w:pStyle w:val="TAL"/>
              <w:rPr>
                <w:rFonts w:cs="Arial"/>
              </w:rPr>
            </w:pPr>
            <w:r w:rsidRPr="00613175">
              <w:t xml:space="preserve">Derivation Path: TS 34.229-1 [2], </w:t>
            </w:r>
            <w:r w:rsidR="00166809" w:rsidRPr="00613175">
              <w:t>Annex</w:t>
            </w:r>
            <w:r w:rsidRPr="00613175">
              <w:t xml:space="preserve"> A.2.1, conditions A1, A5 and A28.</w:t>
            </w:r>
          </w:p>
        </w:tc>
      </w:tr>
      <w:tr w:rsidR="00AA334C" w:rsidRPr="00613175" w14:paraId="634BA296" w14:textId="77777777" w:rsidTr="00166809">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4DC89F33" w14:textId="77777777" w:rsidR="00AA334C" w:rsidRPr="00613175" w:rsidRDefault="00AA334C" w:rsidP="00A355D2">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hideMark/>
          </w:tcPr>
          <w:p w14:paraId="24903947" w14:textId="77777777" w:rsidR="00AA334C" w:rsidRPr="00613175" w:rsidRDefault="00AA334C" w:rsidP="00A355D2">
            <w:pPr>
              <w:pStyle w:val="TAH"/>
            </w:pPr>
            <w:r w:rsidRPr="00613175">
              <w:t>Cond</w:t>
            </w:r>
          </w:p>
        </w:tc>
        <w:tc>
          <w:tcPr>
            <w:tcW w:w="4795" w:type="dxa"/>
            <w:gridSpan w:val="2"/>
            <w:tcBorders>
              <w:top w:val="single" w:sz="4" w:space="0" w:color="auto"/>
              <w:left w:val="single" w:sz="4" w:space="0" w:color="auto"/>
              <w:bottom w:val="single" w:sz="4" w:space="0" w:color="auto"/>
              <w:right w:val="single" w:sz="4" w:space="0" w:color="auto"/>
            </w:tcBorders>
            <w:hideMark/>
          </w:tcPr>
          <w:p w14:paraId="4BF212C9" w14:textId="77777777" w:rsidR="00AA334C" w:rsidRPr="00613175" w:rsidRDefault="00AA334C" w:rsidP="00A355D2">
            <w:pPr>
              <w:pStyle w:val="TAH"/>
            </w:pPr>
            <w:r w:rsidRPr="00613175">
              <w:t>Value/remark</w:t>
            </w:r>
          </w:p>
        </w:tc>
        <w:tc>
          <w:tcPr>
            <w:tcW w:w="749" w:type="dxa"/>
            <w:gridSpan w:val="2"/>
            <w:tcBorders>
              <w:top w:val="single" w:sz="4" w:space="0" w:color="auto"/>
              <w:left w:val="single" w:sz="4" w:space="0" w:color="auto"/>
              <w:bottom w:val="single" w:sz="4" w:space="0" w:color="auto"/>
              <w:right w:val="single" w:sz="4" w:space="0" w:color="auto"/>
            </w:tcBorders>
            <w:hideMark/>
          </w:tcPr>
          <w:p w14:paraId="20C7997D" w14:textId="77777777" w:rsidR="00AA334C" w:rsidRPr="00613175" w:rsidRDefault="00AA334C" w:rsidP="00A355D2">
            <w:pPr>
              <w:pStyle w:val="TAH"/>
            </w:pPr>
            <w:r w:rsidRPr="00613175">
              <w:t>Rel</w:t>
            </w:r>
          </w:p>
        </w:tc>
        <w:tc>
          <w:tcPr>
            <w:tcW w:w="1440" w:type="dxa"/>
            <w:gridSpan w:val="2"/>
            <w:tcBorders>
              <w:top w:val="single" w:sz="4" w:space="0" w:color="auto"/>
              <w:left w:val="single" w:sz="4" w:space="0" w:color="auto"/>
              <w:bottom w:val="single" w:sz="4" w:space="0" w:color="auto"/>
              <w:right w:val="single" w:sz="4" w:space="0" w:color="auto"/>
            </w:tcBorders>
            <w:hideMark/>
          </w:tcPr>
          <w:p w14:paraId="24581C8A" w14:textId="77777777" w:rsidR="00AA334C" w:rsidRPr="00613175" w:rsidRDefault="00AA334C" w:rsidP="00A355D2">
            <w:pPr>
              <w:pStyle w:val="TAH"/>
            </w:pPr>
            <w:r w:rsidRPr="00613175">
              <w:t>Reference</w:t>
            </w:r>
          </w:p>
        </w:tc>
      </w:tr>
      <w:tr w:rsidR="00166809" w:rsidRPr="00613175" w14:paraId="58E880C0" w14:textId="77777777" w:rsidTr="00613175">
        <w:trPr>
          <w:gridBefore w:val="1"/>
          <w:wBefore w:w="120" w:type="dxa"/>
          <w:jc w:val="center"/>
        </w:trPr>
        <w:tc>
          <w:tcPr>
            <w:tcW w:w="1772" w:type="dxa"/>
            <w:gridSpan w:val="2"/>
            <w:tcBorders>
              <w:top w:val="single" w:sz="4" w:space="0" w:color="auto"/>
              <w:left w:val="single" w:sz="4" w:space="0" w:color="auto"/>
              <w:bottom w:val="nil"/>
              <w:right w:val="single" w:sz="4" w:space="0" w:color="auto"/>
            </w:tcBorders>
          </w:tcPr>
          <w:p w14:paraId="377F07BF" w14:textId="77777777" w:rsidR="00166809" w:rsidRPr="00613175" w:rsidRDefault="00166809" w:rsidP="00060934">
            <w:pPr>
              <w:pStyle w:val="TAL"/>
              <w:rPr>
                <w:b/>
              </w:rPr>
            </w:pPr>
            <w:r w:rsidRPr="00613175">
              <w:t>Supported</w:t>
            </w:r>
          </w:p>
        </w:tc>
        <w:tc>
          <w:tcPr>
            <w:tcW w:w="878" w:type="dxa"/>
            <w:gridSpan w:val="2"/>
            <w:tcBorders>
              <w:top w:val="single" w:sz="4" w:space="0" w:color="auto"/>
              <w:left w:val="single" w:sz="4" w:space="0" w:color="auto"/>
              <w:bottom w:val="nil"/>
              <w:right w:val="single" w:sz="4" w:space="0" w:color="auto"/>
            </w:tcBorders>
          </w:tcPr>
          <w:p w14:paraId="1F58F218" w14:textId="77777777" w:rsidR="00166809" w:rsidRPr="00613175" w:rsidRDefault="00166809" w:rsidP="00060934">
            <w:pPr>
              <w:pStyle w:val="TAL"/>
            </w:pPr>
          </w:p>
        </w:tc>
        <w:tc>
          <w:tcPr>
            <w:tcW w:w="4795" w:type="dxa"/>
            <w:gridSpan w:val="2"/>
            <w:tcBorders>
              <w:top w:val="single" w:sz="4" w:space="0" w:color="auto"/>
              <w:left w:val="single" w:sz="4" w:space="0" w:color="auto"/>
              <w:bottom w:val="nil"/>
              <w:right w:val="single" w:sz="4" w:space="0" w:color="auto"/>
            </w:tcBorders>
          </w:tcPr>
          <w:p w14:paraId="324C560A" w14:textId="77777777" w:rsidR="00166809" w:rsidRPr="00613175" w:rsidRDefault="00166809" w:rsidP="00060934">
            <w:pPr>
              <w:pStyle w:val="TAL"/>
              <w:rPr>
                <w:lang w:eastAsia="zh-CN"/>
              </w:rPr>
            </w:pPr>
          </w:p>
        </w:tc>
        <w:tc>
          <w:tcPr>
            <w:tcW w:w="749" w:type="dxa"/>
            <w:gridSpan w:val="2"/>
            <w:tcBorders>
              <w:top w:val="single" w:sz="4" w:space="0" w:color="auto"/>
              <w:left w:val="single" w:sz="4" w:space="0" w:color="auto"/>
              <w:bottom w:val="nil"/>
              <w:right w:val="single" w:sz="4" w:space="0" w:color="auto"/>
            </w:tcBorders>
          </w:tcPr>
          <w:p w14:paraId="358D96E0" w14:textId="77777777" w:rsidR="00166809" w:rsidRPr="00613175" w:rsidRDefault="00166809" w:rsidP="00060934">
            <w:pPr>
              <w:pStyle w:val="TAL"/>
            </w:pPr>
          </w:p>
        </w:tc>
        <w:tc>
          <w:tcPr>
            <w:tcW w:w="1440" w:type="dxa"/>
            <w:gridSpan w:val="2"/>
            <w:tcBorders>
              <w:top w:val="single" w:sz="4" w:space="0" w:color="auto"/>
              <w:left w:val="single" w:sz="4" w:space="0" w:color="auto"/>
              <w:bottom w:val="nil"/>
              <w:right w:val="single" w:sz="4" w:space="0" w:color="auto"/>
            </w:tcBorders>
          </w:tcPr>
          <w:p w14:paraId="13E1CFAB" w14:textId="77777777" w:rsidR="00166809" w:rsidRPr="00613175" w:rsidRDefault="00166809" w:rsidP="00060934">
            <w:pPr>
              <w:pStyle w:val="TAL"/>
            </w:pPr>
          </w:p>
        </w:tc>
      </w:tr>
      <w:tr w:rsidR="00166809" w:rsidRPr="00613175" w14:paraId="210EF124" w14:textId="77777777" w:rsidTr="00613175">
        <w:trPr>
          <w:gridBefore w:val="1"/>
          <w:wBefore w:w="120" w:type="dxa"/>
          <w:jc w:val="center"/>
        </w:trPr>
        <w:tc>
          <w:tcPr>
            <w:tcW w:w="1772" w:type="dxa"/>
            <w:gridSpan w:val="2"/>
            <w:tcBorders>
              <w:top w:val="nil"/>
              <w:left w:val="single" w:sz="4" w:space="0" w:color="auto"/>
              <w:bottom w:val="single" w:sz="4" w:space="0" w:color="auto"/>
              <w:right w:val="single" w:sz="4" w:space="0" w:color="auto"/>
            </w:tcBorders>
          </w:tcPr>
          <w:p w14:paraId="6AA03757" w14:textId="77777777" w:rsidR="00166809" w:rsidRPr="00613175" w:rsidRDefault="00166809" w:rsidP="00060934">
            <w:pPr>
              <w:pStyle w:val="TAL"/>
              <w:rPr>
                <w:b/>
              </w:rPr>
            </w:pPr>
            <w:r w:rsidRPr="00613175">
              <w:rPr>
                <w:bCs/>
              </w:rPr>
              <w:tab/>
            </w:r>
            <w:r w:rsidRPr="00613175">
              <w:rPr>
                <w:b/>
                <w:lang w:eastAsia="zh-CN"/>
              </w:rPr>
              <w:t>option-tag</w:t>
            </w:r>
          </w:p>
        </w:tc>
        <w:tc>
          <w:tcPr>
            <w:tcW w:w="878" w:type="dxa"/>
            <w:gridSpan w:val="2"/>
            <w:tcBorders>
              <w:top w:val="nil"/>
              <w:left w:val="single" w:sz="4" w:space="0" w:color="auto"/>
              <w:bottom w:val="single" w:sz="4" w:space="0" w:color="auto"/>
              <w:right w:val="single" w:sz="4" w:space="0" w:color="auto"/>
            </w:tcBorders>
          </w:tcPr>
          <w:p w14:paraId="1F77EC89" w14:textId="77777777" w:rsidR="00166809" w:rsidRPr="00613175" w:rsidRDefault="00166809" w:rsidP="00060934">
            <w:pPr>
              <w:pStyle w:val="TAL"/>
            </w:pPr>
          </w:p>
        </w:tc>
        <w:tc>
          <w:tcPr>
            <w:tcW w:w="4795" w:type="dxa"/>
            <w:gridSpan w:val="2"/>
            <w:tcBorders>
              <w:top w:val="nil"/>
              <w:left w:val="single" w:sz="4" w:space="0" w:color="auto"/>
              <w:bottom w:val="single" w:sz="4" w:space="0" w:color="auto"/>
              <w:right w:val="single" w:sz="4" w:space="0" w:color="auto"/>
            </w:tcBorders>
          </w:tcPr>
          <w:p w14:paraId="56B9F4C6" w14:textId="77777777" w:rsidR="00166809" w:rsidRPr="00D66C64" w:rsidRDefault="00166809" w:rsidP="00060934">
            <w:pPr>
              <w:pStyle w:val="TAL"/>
              <w:rPr>
                <w:lang w:eastAsia="zh-CN"/>
              </w:rPr>
            </w:pPr>
            <w:r w:rsidRPr="00613175">
              <w:rPr>
                <w:i/>
                <w:lang w:eastAsia="zh-CN"/>
              </w:rPr>
              <w:t>precondition</w:t>
            </w:r>
          </w:p>
        </w:tc>
        <w:tc>
          <w:tcPr>
            <w:tcW w:w="749" w:type="dxa"/>
            <w:gridSpan w:val="2"/>
            <w:tcBorders>
              <w:top w:val="nil"/>
              <w:left w:val="single" w:sz="4" w:space="0" w:color="auto"/>
              <w:bottom w:val="single" w:sz="4" w:space="0" w:color="auto"/>
              <w:right w:val="single" w:sz="4" w:space="0" w:color="auto"/>
            </w:tcBorders>
          </w:tcPr>
          <w:p w14:paraId="36F021D4" w14:textId="77777777" w:rsidR="00166809" w:rsidRPr="00613175" w:rsidRDefault="00166809" w:rsidP="00060934">
            <w:pPr>
              <w:pStyle w:val="TAL"/>
            </w:pPr>
          </w:p>
        </w:tc>
        <w:tc>
          <w:tcPr>
            <w:tcW w:w="1440" w:type="dxa"/>
            <w:gridSpan w:val="2"/>
            <w:tcBorders>
              <w:top w:val="nil"/>
              <w:left w:val="single" w:sz="4" w:space="0" w:color="auto"/>
              <w:bottom w:val="single" w:sz="4" w:space="0" w:color="auto"/>
              <w:right w:val="single" w:sz="4" w:space="0" w:color="auto"/>
            </w:tcBorders>
          </w:tcPr>
          <w:p w14:paraId="354E89F3" w14:textId="77777777" w:rsidR="00166809" w:rsidRPr="00613175" w:rsidRDefault="00166809" w:rsidP="00060934">
            <w:pPr>
              <w:pStyle w:val="TAL"/>
            </w:pPr>
          </w:p>
        </w:tc>
      </w:tr>
      <w:tr w:rsidR="00AA334C" w:rsidRPr="00613175" w14:paraId="12F60D4F" w14:textId="77777777" w:rsidTr="00166809">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4F1FE689" w14:textId="77777777" w:rsidR="00AA334C" w:rsidRPr="00613175" w:rsidRDefault="00AA334C" w:rsidP="00A355D2">
            <w:pPr>
              <w:pStyle w:val="TAL"/>
              <w:rPr>
                <w:b/>
              </w:rPr>
            </w:pPr>
            <w:r w:rsidRPr="00613175">
              <w:rPr>
                <w:b/>
              </w:rPr>
              <w:t>Message-body</w:t>
            </w:r>
          </w:p>
        </w:tc>
        <w:tc>
          <w:tcPr>
            <w:tcW w:w="878" w:type="dxa"/>
            <w:gridSpan w:val="2"/>
            <w:tcBorders>
              <w:top w:val="single" w:sz="4" w:space="0" w:color="auto"/>
              <w:left w:val="single" w:sz="4" w:space="0" w:color="auto"/>
              <w:bottom w:val="single" w:sz="4" w:space="0" w:color="auto"/>
              <w:right w:val="single" w:sz="4" w:space="0" w:color="auto"/>
            </w:tcBorders>
          </w:tcPr>
          <w:p w14:paraId="15DBE7D2" w14:textId="77777777" w:rsidR="00AA334C" w:rsidRPr="00613175" w:rsidRDefault="00AA334C" w:rsidP="00A355D2">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4B5FED84" w14:textId="6184471C" w:rsidR="00166809" w:rsidRPr="00613175" w:rsidRDefault="00AA334C" w:rsidP="00166809">
            <w:pPr>
              <w:pStyle w:val="TAL"/>
              <w:rPr>
                <w:lang w:eastAsia="zh-CN"/>
              </w:rPr>
            </w:pPr>
            <w:r w:rsidRPr="00613175">
              <w:rPr>
                <w:lang w:eastAsia="zh-CN"/>
              </w:rPr>
              <w:t xml:space="preserve">Same SDP body as in Step 6 (UPDATE) of Annex A.15.1, with following </w:t>
            </w:r>
            <w:r w:rsidR="00166809" w:rsidRPr="00613175">
              <w:rPr>
                <w:lang w:eastAsia="zh-CN"/>
              </w:rPr>
              <w:t>differences</w:t>
            </w:r>
            <w:r w:rsidRPr="00613175">
              <w:rPr>
                <w:lang w:eastAsia="zh-CN"/>
              </w:rPr>
              <w:t>:</w:t>
            </w:r>
          </w:p>
          <w:p w14:paraId="3A27C1FD" w14:textId="77777777" w:rsidR="00166809" w:rsidRPr="00613175" w:rsidRDefault="00166809" w:rsidP="00166809">
            <w:pPr>
              <w:pStyle w:val="TAL"/>
              <w:rPr>
                <w:lang w:eastAsia="zh-CN"/>
              </w:rPr>
            </w:pPr>
          </w:p>
          <w:p w14:paraId="2249DA02" w14:textId="77777777" w:rsidR="00166809" w:rsidRPr="00613175" w:rsidRDefault="00166809" w:rsidP="00166809">
            <w:pPr>
              <w:pStyle w:val="TAL"/>
              <w:rPr>
                <w:lang w:eastAsia="zh-CN"/>
              </w:rPr>
            </w:pPr>
            <w:r w:rsidRPr="00613175">
              <w:rPr>
                <w:lang w:eastAsia="zh-CN"/>
              </w:rPr>
              <w:t>Audio media attribute for preconditions:</w:t>
            </w:r>
          </w:p>
          <w:p w14:paraId="063D4311" w14:textId="77777777" w:rsidR="00166809" w:rsidRPr="00613175" w:rsidRDefault="00166809" w:rsidP="00166809">
            <w:pPr>
              <w:pStyle w:val="TAL"/>
              <w:rPr>
                <w:rFonts w:eastAsia="SimSun"/>
                <w:i/>
                <w:lang w:eastAsia="zh-CN"/>
              </w:rPr>
            </w:pPr>
            <w:r w:rsidRPr="00D66C64">
              <w:rPr>
                <w:rFonts w:eastAsia="SimSun"/>
                <w:i/>
                <w:lang w:eastAsia="zh-CN"/>
              </w:rPr>
              <w:t>a=curr:qos remote sendrecv</w:t>
            </w:r>
          </w:p>
          <w:p w14:paraId="77428976" w14:textId="77777777" w:rsidR="00166809" w:rsidRPr="00613175" w:rsidRDefault="00166809" w:rsidP="00166809">
            <w:pPr>
              <w:pStyle w:val="TAL"/>
              <w:rPr>
                <w:i/>
              </w:rPr>
            </w:pPr>
          </w:p>
          <w:p w14:paraId="4EA06D1A" w14:textId="77777777" w:rsidR="00166809" w:rsidRPr="00613175" w:rsidRDefault="00166809" w:rsidP="00166809">
            <w:pPr>
              <w:pStyle w:val="TAL"/>
              <w:rPr>
                <w:lang w:eastAsia="zh-CN"/>
              </w:rPr>
            </w:pPr>
            <w:r w:rsidRPr="00613175">
              <w:rPr>
                <w:lang w:eastAsia="zh-CN"/>
              </w:rPr>
              <w:t>Video media attribute for preconditions:</w:t>
            </w:r>
          </w:p>
          <w:p w14:paraId="651FEF14" w14:textId="486A1867" w:rsidR="00AA334C" w:rsidRPr="00613175" w:rsidRDefault="00166809" w:rsidP="00A355D2">
            <w:pPr>
              <w:pStyle w:val="TAL"/>
              <w:rPr>
                <w:lang w:eastAsia="zh-CN"/>
              </w:rPr>
            </w:pPr>
            <w:r w:rsidRPr="00D66C64">
              <w:rPr>
                <w:rFonts w:eastAsia="SimSun"/>
                <w:i/>
                <w:lang w:eastAsia="zh-CN"/>
              </w:rPr>
              <w:t>a=curr:qos local none</w:t>
            </w:r>
          </w:p>
        </w:tc>
        <w:tc>
          <w:tcPr>
            <w:tcW w:w="749" w:type="dxa"/>
            <w:gridSpan w:val="2"/>
            <w:tcBorders>
              <w:top w:val="single" w:sz="4" w:space="0" w:color="auto"/>
              <w:left w:val="single" w:sz="4" w:space="0" w:color="auto"/>
              <w:bottom w:val="single" w:sz="4" w:space="0" w:color="auto"/>
              <w:right w:val="single" w:sz="4" w:space="0" w:color="auto"/>
            </w:tcBorders>
          </w:tcPr>
          <w:p w14:paraId="1523B0FA" w14:textId="77777777" w:rsidR="00AA334C" w:rsidRPr="00613175" w:rsidRDefault="00AA334C" w:rsidP="00A355D2">
            <w:pPr>
              <w:pStyle w:val="TAL"/>
            </w:pPr>
          </w:p>
        </w:tc>
        <w:tc>
          <w:tcPr>
            <w:tcW w:w="1440" w:type="dxa"/>
            <w:gridSpan w:val="2"/>
            <w:tcBorders>
              <w:top w:val="single" w:sz="4" w:space="0" w:color="auto"/>
              <w:left w:val="single" w:sz="4" w:space="0" w:color="auto"/>
              <w:bottom w:val="single" w:sz="4" w:space="0" w:color="auto"/>
              <w:right w:val="single" w:sz="4" w:space="0" w:color="auto"/>
            </w:tcBorders>
            <w:hideMark/>
          </w:tcPr>
          <w:p w14:paraId="15493114" w14:textId="77777777" w:rsidR="00AA334C" w:rsidRPr="00613175" w:rsidRDefault="00AA334C" w:rsidP="00A355D2">
            <w:pPr>
              <w:pStyle w:val="TAL"/>
            </w:pPr>
            <w:r w:rsidRPr="00613175">
              <w:t>TS 24.229 [7]</w:t>
            </w:r>
          </w:p>
          <w:p w14:paraId="33EC7FF8" w14:textId="77777777" w:rsidR="00AA334C" w:rsidRPr="00613175" w:rsidRDefault="00AA334C" w:rsidP="00A355D2">
            <w:pPr>
              <w:pStyle w:val="TAL"/>
            </w:pPr>
            <w:r w:rsidRPr="00613175">
              <w:t>TS 26.114 [33]</w:t>
            </w:r>
          </w:p>
        </w:tc>
      </w:tr>
    </w:tbl>
    <w:p w14:paraId="04695CBB" w14:textId="77777777" w:rsidR="00AA334C" w:rsidRPr="00613175" w:rsidRDefault="00AA334C" w:rsidP="00AA334C">
      <w:pPr>
        <w:rPr>
          <w:lang w:eastAsia="zh-CN"/>
        </w:rPr>
      </w:pPr>
    </w:p>
    <w:p w14:paraId="4C35969C" w14:textId="77777777" w:rsidR="00166809" w:rsidRPr="00613175" w:rsidRDefault="00166809" w:rsidP="00166809">
      <w:pPr>
        <w:pStyle w:val="TH"/>
      </w:pPr>
      <w:r w:rsidRPr="00613175">
        <w:t xml:space="preserve">Table 7.20.3.3-2: 100 Trying (step 3,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282C25F6" w14:textId="77777777" w:rsidTr="00613175">
        <w:trPr>
          <w:jc w:val="center"/>
        </w:trPr>
        <w:tc>
          <w:tcPr>
            <w:tcW w:w="9634" w:type="dxa"/>
            <w:tcBorders>
              <w:top w:val="single" w:sz="4" w:space="0" w:color="auto"/>
              <w:left w:val="single" w:sz="4" w:space="0" w:color="auto"/>
              <w:bottom w:val="single" w:sz="4" w:space="0" w:color="auto"/>
              <w:right w:val="single" w:sz="4" w:space="0" w:color="auto"/>
            </w:tcBorders>
            <w:hideMark/>
          </w:tcPr>
          <w:p w14:paraId="3EDFBB95" w14:textId="77777777" w:rsidR="00166809" w:rsidRPr="00613175" w:rsidRDefault="00166809" w:rsidP="00060934">
            <w:pPr>
              <w:pStyle w:val="TAL"/>
              <w:rPr>
                <w:rFonts w:cs="Arial"/>
              </w:rPr>
            </w:pPr>
            <w:r w:rsidRPr="00613175">
              <w:t>Derivation Path: Annex A.15.1, Step 2</w:t>
            </w:r>
          </w:p>
        </w:tc>
      </w:tr>
    </w:tbl>
    <w:p w14:paraId="40B9183F" w14:textId="77777777" w:rsidR="00166809" w:rsidRPr="00613175" w:rsidRDefault="00166809" w:rsidP="00613175"/>
    <w:p w14:paraId="59171AEB" w14:textId="29370A8D" w:rsidR="00AA334C" w:rsidRPr="00613175" w:rsidRDefault="00AA334C" w:rsidP="00AA334C">
      <w:pPr>
        <w:pStyle w:val="TH"/>
      </w:pPr>
      <w:r w:rsidRPr="00613175">
        <w:lastRenderedPageBreak/>
        <w:t>Table 7.20.3.3-</w:t>
      </w:r>
      <w:r w:rsidR="00166809" w:rsidRPr="00613175">
        <w:t>3</w:t>
      </w:r>
      <w:r w:rsidRPr="00613175">
        <w:t xml:space="preserve">: 183 Session in Progress (step 4, table </w:t>
      </w:r>
      <w:r w:rsidRPr="00613175">
        <w:rPr>
          <w:rFonts w:cs="Arial"/>
        </w:rPr>
        <w:t>7.20.3.2-1</w:t>
      </w:r>
      <w:r w:rsidRPr="00613175">
        <w:t>)</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4"/>
        <w:gridCol w:w="1668"/>
        <w:gridCol w:w="105"/>
        <w:gridCol w:w="773"/>
        <w:gridCol w:w="106"/>
        <w:gridCol w:w="4689"/>
        <w:gridCol w:w="109"/>
        <w:gridCol w:w="640"/>
        <w:gridCol w:w="109"/>
        <w:gridCol w:w="1336"/>
        <w:gridCol w:w="110"/>
        <w:tblGridChange w:id="798">
          <w:tblGrid>
            <w:gridCol w:w="99"/>
            <w:gridCol w:w="1673"/>
            <w:gridCol w:w="99"/>
            <w:gridCol w:w="779"/>
            <w:gridCol w:w="99"/>
            <w:gridCol w:w="4696"/>
            <w:gridCol w:w="99"/>
            <w:gridCol w:w="650"/>
            <w:gridCol w:w="99"/>
            <w:gridCol w:w="1346"/>
            <w:gridCol w:w="99"/>
          </w:tblGrid>
        </w:tblGridChange>
      </w:tblGrid>
      <w:tr w:rsidR="00AA334C" w:rsidRPr="00613175" w14:paraId="077488A0" w14:textId="77777777" w:rsidTr="006060C7">
        <w:trPr>
          <w:gridAfter w:val="1"/>
          <w:wAfter w:w="110" w:type="dxa"/>
          <w:jc w:val="center"/>
        </w:trPr>
        <w:tc>
          <w:tcPr>
            <w:tcW w:w="9639" w:type="dxa"/>
            <w:gridSpan w:val="10"/>
          </w:tcPr>
          <w:p w14:paraId="667090EC" w14:textId="16E63557" w:rsidR="00AA334C" w:rsidRPr="00613175" w:rsidRDefault="00AA334C" w:rsidP="00A355D2">
            <w:pPr>
              <w:pStyle w:val="TAL"/>
            </w:pPr>
            <w:r w:rsidRPr="00613175">
              <w:t xml:space="preserve">Derivation Path: TS 34.229-1 [2], </w:t>
            </w:r>
            <w:r w:rsidR="00166809" w:rsidRPr="00613175">
              <w:t>Annex</w:t>
            </w:r>
            <w:r w:rsidRPr="00613175">
              <w:t xml:space="preserve"> A.2.3, Condition </w:t>
            </w:r>
            <w:r w:rsidR="00166809" w:rsidRPr="00613175">
              <w:t>A1</w:t>
            </w:r>
          </w:p>
        </w:tc>
      </w:tr>
      <w:tr w:rsidR="00AA334C" w:rsidRPr="00613175" w14:paraId="62DD37C3" w14:textId="77777777" w:rsidTr="006060C7">
        <w:tblPrEx>
          <w:tblCellMar>
            <w:left w:w="115" w:type="dxa"/>
            <w:right w:w="115" w:type="dxa"/>
          </w:tblCellMar>
          <w:tblLook w:val="04A0" w:firstRow="1" w:lastRow="0" w:firstColumn="1" w:lastColumn="0" w:noHBand="0" w:noVBand="1"/>
        </w:tblPrEx>
        <w:trPr>
          <w:gridAfter w:val="1"/>
          <w:wAfter w:w="11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1CAA2244" w14:textId="77777777" w:rsidR="00AA334C" w:rsidRPr="00613175" w:rsidRDefault="00AA334C" w:rsidP="00A355D2">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hideMark/>
          </w:tcPr>
          <w:p w14:paraId="45F150C3" w14:textId="77777777" w:rsidR="00AA334C" w:rsidRPr="00613175" w:rsidRDefault="00AA334C" w:rsidP="00A355D2">
            <w:pPr>
              <w:pStyle w:val="TAH"/>
            </w:pPr>
            <w:r w:rsidRPr="00613175">
              <w:t>Cond</w:t>
            </w:r>
          </w:p>
        </w:tc>
        <w:tc>
          <w:tcPr>
            <w:tcW w:w="4795" w:type="dxa"/>
            <w:gridSpan w:val="2"/>
            <w:tcBorders>
              <w:top w:val="single" w:sz="4" w:space="0" w:color="auto"/>
              <w:left w:val="single" w:sz="4" w:space="0" w:color="auto"/>
              <w:bottom w:val="single" w:sz="4" w:space="0" w:color="auto"/>
              <w:right w:val="single" w:sz="4" w:space="0" w:color="auto"/>
            </w:tcBorders>
            <w:hideMark/>
          </w:tcPr>
          <w:p w14:paraId="55B41C4F" w14:textId="77777777" w:rsidR="00AA334C" w:rsidRPr="00613175" w:rsidRDefault="00AA334C" w:rsidP="00A355D2">
            <w:pPr>
              <w:pStyle w:val="TAH"/>
            </w:pPr>
            <w:r w:rsidRPr="00613175">
              <w:t>Value/remark</w:t>
            </w:r>
          </w:p>
        </w:tc>
        <w:tc>
          <w:tcPr>
            <w:tcW w:w="749" w:type="dxa"/>
            <w:gridSpan w:val="2"/>
            <w:tcBorders>
              <w:top w:val="single" w:sz="4" w:space="0" w:color="auto"/>
              <w:left w:val="single" w:sz="4" w:space="0" w:color="auto"/>
              <w:bottom w:val="single" w:sz="4" w:space="0" w:color="auto"/>
              <w:right w:val="single" w:sz="4" w:space="0" w:color="auto"/>
            </w:tcBorders>
            <w:hideMark/>
          </w:tcPr>
          <w:p w14:paraId="79AEE9DF" w14:textId="77777777" w:rsidR="00AA334C" w:rsidRPr="00613175" w:rsidRDefault="00AA334C" w:rsidP="00A355D2">
            <w:pPr>
              <w:pStyle w:val="TAH"/>
            </w:pPr>
            <w:r w:rsidRPr="00613175">
              <w:t>Rel</w:t>
            </w:r>
          </w:p>
        </w:tc>
        <w:tc>
          <w:tcPr>
            <w:tcW w:w="1445" w:type="dxa"/>
            <w:gridSpan w:val="2"/>
            <w:tcBorders>
              <w:top w:val="single" w:sz="4" w:space="0" w:color="auto"/>
              <w:left w:val="single" w:sz="4" w:space="0" w:color="auto"/>
              <w:bottom w:val="single" w:sz="4" w:space="0" w:color="auto"/>
              <w:right w:val="single" w:sz="4" w:space="0" w:color="auto"/>
            </w:tcBorders>
            <w:hideMark/>
          </w:tcPr>
          <w:p w14:paraId="464F14C9" w14:textId="77777777" w:rsidR="00AA334C" w:rsidRPr="00613175" w:rsidRDefault="00AA334C" w:rsidP="00A355D2">
            <w:pPr>
              <w:pStyle w:val="TAH"/>
            </w:pPr>
            <w:r w:rsidRPr="00613175">
              <w:t>Reference</w:t>
            </w:r>
          </w:p>
        </w:tc>
      </w:tr>
      <w:tr w:rsidR="006060C7" w14:paraId="7530BC9A" w14:textId="77777777" w:rsidTr="006060C7">
        <w:tblPrEx>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799" w:author="Rohde &amp; Schwarz" w:date="2021-08-12T19:20:00Z">
            <w:tblPrEx>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gridBefore w:val="1"/>
          <w:wBefore w:w="104" w:type="dxa"/>
          <w:jc w:val="center"/>
          <w:trPrChange w:id="800" w:author="Rohde &amp; Schwarz" w:date="2021-08-12T19:20:00Z">
            <w:trPr>
              <w:gridBefore w:val="1"/>
              <w:jc w:val="center"/>
            </w:trPr>
          </w:trPrChange>
        </w:trPr>
        <w:tc>
          <w:tcPr>
            <w:tcW w:w="1773" w:type="dxa"/>
            <w:gridSpan w:val="2"/>
            <w:tcBorders>
              <w:top w:val="single" w:sz="4" w:space="0" w:color="auto"/>
              <w:left w:val="single" w:sz="4" w:space="0" w:color="auto"/>
              <w:bottom w:val="nil"/>
              <w:right w:val="single" w:sz="4" w:space="0" w:color="auto"/>
            </w:tcBorders>
            <w:hideMark/>
            <w:tcPrChange w:id="801" w:author="Rohde &amp; Schwarz" w:date="2021-08-12T19:20:00Z">
              <w:tcPr>
                <w:tcW w:w="1772" w:type="dxa"/>
                <w:gridSpan w:val="2"/>
                <w:tcBorders>
                  <w:top w:val="single" w:sz="4" w:space="0" w:color="auto"/>
                  <w:left w:val="single" w:sz="4" w:space="6" w:color="auto"/>
                  <w:bottom w:val="nil"/>
                  <w:right w:val="single" w:sz="4" w:space="6" w:color="auto"/>
                </w:tcBorders>
                <w:hideMark/>
              </w:tcPr>
            </w:tcPrChange>
          </w:tcPr>
          <w:p w14:paraId="2B7B06CF" w14:textId="77777777" w:rsidR="006060C7" w:rsidRDefault="006060C7" w:rsidP="004E28E2">
            <w:pPr>
              <w:pStyle w:val="TAH"/>
              <w:jc w:val="left"/>
              <w:rPr>
                <w:ins w:id="802" w:author="Rohde &amp; Schwarz" w:date="2021-08-12T19:19:00Z"/>
                <w:lang w:val="en-US"/>
              </w:rPr>
            </w:pPr>
            <w:ins w:id="803" w:author="Rohde &amp; Schwarz" w:date="2021-08-12T19:19:00Z">
              <w:r>
                <w:rPr>
                  <w:lang w:val="en-US"/>
                </w:rPr>
                <w:t>Require</w:t>
              </w:r>
            </w:ins>
          </w:p>
        </w:tc>
        <w:tc>
          <w:tcPr>
            <w:tcW w:w="879" w:type="dxa"/>
            <w:gridSpan w:val="2"/>
            <w:tcBorders>
              <w:top w:val="single" w:sz="4" w:space="0" w:color="auto"/>
              <w:left w:val="single" w:sz="4" w:space="0" w:color="auto"/>
              <w:bottom w:val="nil"/>
              <w:right w:val="single" w:sz="4" w:space="0" w:color="auto"/>
            </w:tcBorders>
            <w:tcPrChange w:id="804" w:author="Rohde &amp; Schwarz" w:date="2021-08-12T19:20:00Z">
              <w:tcPr>
                <w:tcW w:w="878" w:type="dxa"/>
                <w:gridSpan w:val="2"/>
                <w:tcBorders>
                  <w:top w:val="single" w:sz="4" w:space="0" w:color="auto"/>
                  <w:left w:val="single" w:sz="4" w:space="6" w:color="auto"/>
                  <w:bottom w:val="nil"/>
                  <w:right w:val="single" w:sz="4" w:space="6" w:color="auto"/>
                </w:tcBorders>
              </w:tcPr>
            </w:tcPrChange>
          </w:tcPr>
          <w:p w14:paraId="29C0F8BC" w14:textId="77777777" w:rsidR="006060C7" w:rsidRDefault="006060C7" w:rsidP="004E28E2">
            <w:pPr>
              <w:pStyle w:val="TAH"/>
              <w:rPr>
                <w:ins w:id="805" w:author="Rohde &amp; Schwarz" w:date="2021-08-12T19:19:00Z"/>
                <w:lang w:val="en-US"/>
              </w:rPr>
            </w:pPr>
          </w:p>
        </w:tc>
        <w:tc>
          <w:tcPr>
            <w:tcW w:w="4798" w:type="dxa"/>
            <w:gridSpan w:val="2"/>
            <w:tcBorders>
              <w:top w:val="single" w:sz="4" w:space="0" w:color="auto"/>
              <w:left w:val="single" w:sz="4" w:space="0" w:color="auto"/>
              <w:bottom w:val="nil"/>
              <w:right w:val="single" w:sz="4" w:space="0" w:color="auto"/>
            </w:tcBorders>
            <w:tcPrChange w:id="806" w:author="Rohde &amp; Schwarz" w:date="2021-08-12T19:20:00Z">
              <w:tcPr>
                <w:tcW w:w="4795" w:type="dxa"/>
                <w:gridSpan w:val="2"/>
                <w:tcBorders>
                  <w:top w:val="single" w:sz="4" w:space="0" w:color="auto"/>
                  <w:left w:val="single" w:sz="4" w:space="6" w:color="auto"/>
                  <w:bottom w:val="nil"/>
                  <w:right w:val="single" w:sz="4" w:space="6" w:color="auto"/>
                </w:tcBorders>
              </w:tcPr>
            </w:tcPrChange>
          </w:tcPr>
          <w:p w14:paraId="6B130D5A" w14:textId="77777777" w:rsidR="006060C7" w:rsidRDefault="006060C7" w:rsidP="004E28E2">
            <w:pPr>
              <w:pStyle w:val="TAH"/>
              <w:jc w:val="left"/>
              <w:rPr>
                <w:ins w:id="807" w:author="Rohde &amp; Schwarz" w:date="2021-08-12T19:19:00Z"/>
                <w:b w:val="0"/>
                <w:i/>
                <w:lang w:val="en-US" w:eastAsia="zh-CN"/>
              </w:rPr>
            </w:pPr>
          </w:p>
        </w:tc>
        <w:tc>
          <w:tcPr>
            <w:tcW w:w="749" w:type="dxa"/>
            <w:gridSpan w:val="2"/>
            <w:tcBorders>
              <w:top w:val="single" w:sz="4" w:space="0" w:color="auto"/>
              <w:left w:val="single" w:sz="4" w:space="0" w:color="auto"/>
              <w:bottom w:val="nil"/>
              <w:right w:val="single" w:sz="4" w:space="0" w:color="auto"/>
            </w:tcBorders>
            <w:tcPrChange w:id="808" w:author="Rohde &amp; Schwarz" w:date="2021-08-12T19:20:00Z">
              <w:tcPr>
                <w:tcW w:w="749" w:type="dxa"/>
                <w:gridSpan w:val="2"/>
                <w:tcBorders>
                  <w:top w:val="single" w:sz="4" w:space="0" w:color="auto"/>
                  <w:left w:val="single" w:sz="4" w:space="6" w:color="auto"/>
                  <w:bottom w:val="nil"/>
                  <w:right w:val="single" w:sz="4" w:space="6" w:color="auto"/>
                </w:tcBorders>
              </w:tcPr>
            </w:tcPrChange>
          </w:tcPr>
          <w:p w14:paraId="54F4135B" w14:textId="77777777" w:rsidR="006060C7" w:rsidRDefault="006060C7" w:rsidP="004E28E2">
            <w:pPr>
              <w:pStyle w:val="TAH"/>
              <w:rPr>
                <w:ins w:id="809" w:author="Rohde &amp; Schwarz" w:date="2021-08-12T19:19:00Z"/>
                <w:lang w:val="en-US" w:eastAsia="en-US"/>
              </w:rPr>
            </w:pPr>
          </w:p>
        </w:tc>
        <w:tc>
          <w:tcPr>
            <w:tcW w:w="1446" w:type="dxa"/>
            <w:gridSpan w:val="2"/>
            <w:tcBorders>
              <w:top w:val="single" w:sz="4" w:space="0" w:color="auto"/>
              <w:left w:val="single" w:sz="4" w:space="0" w:color="auto"/>
              <w:bottom w:val="nil"/>
              <w:right w:val="single" w:sz="4" w:space="0" w:color="auto"/>
            </w:tcBorders>
            <w:tcPrChange w:id="810" w:author="Rohde &amp; Schwarz" w:date="2021-08-12T19:20:00Z">
              <w:tcPr>
                <w:tcW w:w="1445" w:type="dxa"/>
                <w:gridSpan w:val="2"/>
                <w:tcBorders>
                  <w:top w:val="single" w:sz="4" w:space="0" w:color="auto"/>
                  <w:left w:val="single" w:sz="4" w:space="6" w:color="auto"/>
                  <w:bottom w:val="nil"/>
                  <w:right w:val="single" w:sz="4" w:space="6" w:color="auto"/>
                </w:tcBorders>
              </w:tcPr>
            </w:tcPrChange>
          </w:tcPr>
          <w:p w14:paraId="329765FF" w14:textId="77777777" w:rsidR="006060C7" w:rsidRDefault="006060C7" w:rsidP="004E28E2">
            <w:pPr>
              <w:pStyle w:val="TAH"/>
              <w:rPr>
                <w:ins w:id="811" w:author="Rohde &amp; Schwarz" w:date="2021-08-12T19:19:00Z"/>
                <w:lang w:val="en-US"/>
              </w:rPr>
            </w:pPr>
          </w:p>
        </w:tc>
      </w:tr>
      <w:tr w:rsidR="006060C7" w14:paraId="3D871A7D" w14:textId="77777777" w:rsidTr="006060C7">
        <w:tblPrEx>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812" w:author="Rohde &amp; Schwarz" w:date="2021-08-12T19:20:00Z">
            <w:tblPrEx>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gridBefore w:val="1"/>
          <w:wBefore w:w="104" w:type="dxa"/>
          <w:jc w:val="center"/>
          <w:trPrChange w:id="813" w:author="Rohde &amp; Schwarz" w:date="2021-08-12T19:20:00Z">
            <w:trPr>
              <w:gridBefore w:val="1"/>
              <w:jc w:val="center"/>
            </w:trPr>
          </w:trPrChange>
        </w:trPr>
        <w:tc>
          <w:tcPr>
            <w:tcW w:w="1773" w:type="dxa"/>
            <w:gridSpan w:val="2"/>
            <w:tcBorders>
              <w:top w:val="nil"/>
              <w:left w:val="single" w:sz="4" w:space="0" w:color="auto"/>
              <w:bottom w:val="single" w:sz="4" w:space="0" w:color="auto"/>
              <w:right w:val="single" w:sz="4" w:space="0" w:color="auto"/>
            </w:tcBorders>
            <w:hideMark/>
            <w:tcPrChange w:id="814" w:author="Rohde &amp; Schwarz" w:date="2021-08-12T19:20:00Z">
              <w:tcPr>
                <w:tcW w:w="1772" w:type="dxa"/>
                <w:gridSpan w:val="2"/>
                <w:tcBorders>
                  <w:top w:val="nil"/>
                  <w:left w:val="single" w:sz="4" w:space="6" w:color="auto"/>
                  <w:bottom w:val="single" w:sz="4" w:space="0" w:color="auto"/>
                  <w:right w:val="single" w:sz="4" w:space="6" w:color="auto"/>
                </w:tcBorders>
                <w:hideMark/>
              </w:tcPr>
            </w:tcPrChange>
          </w:tcPr>
          <w:p w14:paraId="69C05F65" w14:textId="77777777" w:rsidR="006060C7" w:rsidRDefault="006060C7" w:rsidP="004E28E2">
            <w:pPr>
              <w:pStyle w:val="TAH"/>
              <w:jc w:val="left"/>
              <w:rPr>
                <w:ins w:id="815" w:author="Rohde &amp; Schwarz" w:date="2021-08-12T19:19:00Z"/>
                <w:lang w:val="en-US"/>
              </w:rPr>
            </w:pPr>
            <w:ins w:id="816" w:author="Rohde &amp; Schwarz" w:date="2021-08-12T19:19:00Z">
              <w:r>
                <w:rPr>
                  <w:bCs/>
                  <w:lang w:val="en-US"/>
                </w:rPr>
                <w:tab/>
              </w:r>
              <w:r>
                <w:rPr>
                  <w:b w:val="0"/>
                  <w:lang w:val="en-US" w:eastAsia="zh-CN"/>
                </w:rPr>
                <w:t>option-tag</w:t>
              </w:r>
            </w:ins>
          </w:p>
        </w:tc>
        <w:tc>
          <w:tcPr>
            <w:tcW w:w="879" w:type="dxa"/>
            <w:gridSpan w:val="2"/>
            <w:tcBorders>
              <w:top w:val="nil"/>
              <w:left w:val="single" w:sz="4" w:space="0" w:color="auto"/>
              <w:bottom w:val="single" w:sz="4" w:space="0" w:color="auto"/>
              <w:right w:val="single" w:sz="4" w:space="0" w:color="auto"/>
            </w:tcBorders>
            <w:tcPrChange w:id="817" w:author="Rohde &amp; Schwarz" w:date="2021-08-12T19:20:00Z">
              <w:tcPr>
                <w:tcW w:w="878" w:type="dxa"/>
                <w:gridSpan w:val="2"/>
                <w:tcBorders>
                  <w:top w:val="nil"/>
                  <w:left w:val="single" w:sz="4" w:space="6" w:color="auto"/>
                  <w:bottom w:val="single" w:sz="4" w:space="0" w:color="auto"/>
                  <w:right w:val="single" w:sz="4" w:space="6" w:color="auto"/>
                </w:tcBorders>
              </w:tcPr>
            </w:tcPrChange>
          </w:tcPr>
          <w:p w14:paraId="1418A4D9" w14:textId="77777777" w:rsidR="006060C7" w:rsidRDefault="006060C7" w:rsidP="004E28E2">
            <w:pPr>
              <w:pStyle w:val="TAH"/>
              <w:rPr>
                <w:ins w:id="818" w:author="Rohde &amp; Schwarz" w:date="2021-08-12T19:19:00Z"/>
                <w:lang w:val="en-US"/>
              </w:rPr>
            </w:pPr>
          </w:p>
        </w:tc>
        <w:tc>
          <w:tcPr>
            <w:tcW w:w="4798" w:type="dxa"/>
            <w:gridSpan w:val="2"/>
            <w:tcBorders>
              <w:top w:val="nil"/>
              <w:left w:val="single" w:sz="4" w:space="0" w:color="auto"/>
              <w:bottom w:val="single" w:sz="4" w:space="0" w:color="auto"/>
              <w:right w:val="single" w:sz="4" w:space="0" w:color="auto"/>
            </w:tcBorders>
            <w:hideMark/>
            <w:tcPrChange w:id="819" w:author="Rohde &amp; Schwarz" w:date="2021-08-12T19:20:00Z">
              <w:tcPr>
                <w:tcW w:w="4795" w:type="dxa"/>
                <w:gridSpan w:val="2"/>
                <w:tcBorders>
                  <w:top w:val="nil"/>
                  <w:left w:val="single" w:sz="4" w:space="6" w:color="auto"/>
                  <w:bottom w:val="single" w:sz="4" w:space="0" w:color="auto"/>
                  <w:right w:val="single" w:sz="4" w:space="6" w:color="auto"/>
                </w:tcBorders>
                <w:hideMark/>
              </w:tcPr>
            </w:tcPrChange>
          </w:tcPr>
          <w:p w14:paraId="1078D5AD" w14:textId="77777777" w:rsidR="006060C7" w:rsidRPr="006060C7" w:rsidRDefault="006060C7" w:rsidP="004E28E2">
            <w:pPr>
              <w:pStyle w:val="TAH"/>
              <w:jc w:val="left"/>
              <w:rPr>
                <w:ins w:id="820" w:author="Rohde &amp; Schwarz" w:date="2021-08-12T19:19:00Z"/>
                <w:b w:val="0"/>
                <w:bCs/>
                <w:i/>
                <w:iCs/>
                <w:lang w:val="en-US" w:eastAsia="zh-CN"/>
              </w:rPr>
            </w:pPr>
            <w:ins w:id="821" w:author="Rohde &amp; Schwarz" w:date="2021-08-12T19:20:00Z">
              <w:r w:rsidRPr="006060C7">
                <w:rPr>
                  <w:b w:val="0"/>
                  <w:bCs/>
                  <w:i/>
                  <w:iCs/>
                  <w:lang w:val="en-US" w:eastAsia="zh-CN"/>
                  <w:rPrChange w:id="822" w:author="Rohde &amp; Schwarz" w:date="2021-08-12T19:20:00Z">
                    <w:rPr>
                      <w:i/>
                      <w:lang w:val="en-US" w:eastAsia="zh-CN"/>
                    </w:rPr>
                  </w:rPrChange>
                </w:rPr>
                <w:t>precondition</w:t>
              </w:r>
            </w:ins>
          </w:p>
        </w:tc>
        <w:tc>
          <w:tcPr>
            <w:tcW w:w="749" w:type="dxa"/>
            <w:gridSpan w:val="2"/>
            <w:tcBorders>
              <w:top w:val="nil"/>
              <w:left w:val="single" w:sz="4" w:space="0" w:color="auto"/>
              <w:bottom w:val="single" w:sz="4" w:space="0" w:color="auto"/>
              <w:right w:val="single" w:sz="4" w:space="0" w:color="auto"/>
            </w:tcBorders>
            <w:tcPrChange w:id="823" w:author="Rohde &amp; Schwarz" w:date="2021-08-12T19:20:00Z">
              <w:tcPr>
                <w:tcW w:w="749" w:type="dxa"/>
                <w:gridSpan w:val="2"/>
                <w:tcBorders>
                  <w:top w:val="nil"/>
                  <w:left w:val="single" w:sz="4" w:space="6" w:color="auto"/>
                  <w:bottom w:val="single" w:sz="4" w:space="0" w:color="auto"/>
                  <w:right w:val="single" w:sz="4" w:space="6" w:color="auto"/>
                </w:tcBorders>
              </w:tcPr>
            </w:tcPrChange>
          </w:tcPr>
          <w:p w14:paraId="06AA1436" w14:textId="77777777" w:rsidR="006060C7" w:rsidRDefault="006060C7" w:rsidP="004E28E2">
            <w:pPr>
              <w:pStyle w:val="TAH"/>
              <w:rPr>
                <w:ins w:id="824" w:author="Rohde &amp; Schwarz" w:date="2021-08-12T19:19:00Z"/>
                <w:lang w:val="en-US" w:eastAsia="en-US"/>
              </w:rPr>
            </w:pPr>
          </w:p>
        </w:tc>
        <w:tc>
          <w:tcPr>
            <w:tcW w:w="1446" w:type="dxa"/>
            <w:gridSpan w:val="2"/>
            <w:tcBorders>
              <w:top w:val="nil"/>
              <w:left w:val="single" w:sz="4" w:space="0" w:color="auto"/>
              <w:bottom w:val="single" w:sz="4" w:space="0" w:color="auto"/>
              <w:right w:val="single" w:sz="4" w:space="0" w:color="auto"/>
            </w:tcBorders>
            <w:tcPrChange w:id="825" w:author="Rohde &amp; Schwarz" w:date="2021-08-12T19:20:00Z">
              <w:tcPr>
                <w:tcW w:w="1445" w:type="dxa"/>
                <w:gridSpan w:val="2"/>
                <w:tcBorders>
                  <w:top w:val="nil"/>
                  <w:left w:val="single" w:sz="4" w:space="6" w:color="auto"/>
                  <w:bottom w:val="single" w:sz="4" w:space="0" w:color="auto"/>
                  <w:right w:val="single" w:sz="4" w:space="6" w:color="auto"/>
                </w:tcBorders>
              </w:tcPr>
            </w:tcPrChange>
          </w:tcPr>
          <w:p w14:paraId="45D5FE3C" w14:textId="77777777" w:rsidR="006060C7" w:rsidRDefault="006060C7" w:rsidP="004E28E2">
            <w:pPr>
              <w:pStyle w:val="TAH"/>
              <w:rPr>
                <w:ins w:id="826" w:author="Rohde &amp; Schwarz" w:date="2021-08-12T19:19:00Z"/>
                <w:lang w:val="en-US"/>
              </w:rPr>
            </w:pPr>
          </w:p>
        </w:tc>
      </w:tr>
      <w:tr w:rsidR="00AA334C" w:rsidRPr="00613175" w14:paraId="3F071822" w14:textId="77777777" w:rsidTr="006060C7">
        <w:tblPrEx>
          <w:tblCellMar>
            <w:left w:w="115" w:type="dxa"/>
            <w:right w:w="115" w:type="dxa"/>
          </w:tblCellMar>
          <w:tblLook w:val="04A0" w:firstRow="1" w:lastRow="0" w:firstColumn="1" w:lastColumn="0" w:noHBand="0" w:noVBand="1"/>
        </w:tblPrEx>
        <w:trPr>
          <w:gridAfter w:val="1"/>
          <w:wAfter w:w="11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08595BD9" w14:textId="77777777" w:rsidR="00AA334C" w:rsidRPr="00613175" w:rsidRDefault="00AA334C" w:rsidP="00A355D2">
            <w:pPr>
              <w:pStyle w:val="TAL"/>
              <w:rPr>
                <w:b/>
              </w:rPr>
            </w:pPr>
            <w:r w:rsidRPr="00613175">
              <w:rPr>
                <w:b/>
              </w:rPr>
              <w:t>Message-body</w:t>
            </w:r>
          </w:p>
        </w:tc>
        <w:tc>
          <w:tcPr>
            <w:tcW w:w="878" w:type="dxa"/>
            <w:gridSpan w:val="2"/>
            <w:tcBorders>
              <w:top w:val="single" w:sz="4" w:space="0" w:color="auto"/>
              <w:left w:val="single" w:sz="4" w:space="0" w:color="auto"/>
              <w:bottom w:val="single" w:sz="4" w:space="0" w:color="auto"/>
              <w:right w:val="single" w:sz="4" w:space="0" w:color="auto"/>
            </w:tcBorders>
          </w:tcPr>
          <w:p w14:paraId="67255086" w14:textId="77777777" w:rsidR="00AA334C" w:rsidRPr="00613175" w:rsidRDefault="00AA334C" w:rsidP="00A355D2">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1D8F0377" w14:textId="77777777" w:rsidR="00AA334C" w:rsidRPr="00613175" w:rsidRDefault="00AA334C" w:rsidP="00A355D2">
            <w:pPr>
              <w:pStyle w:val="TAL"/>
              <w:rPr>
                <w:lang w:eastAsia="zh-CN"/>
              </w:rPr>
            </w:pPr>
            <w:r w:rsidRPr="00613175">
              <w:rPr>
                <w:lang w:eastAsia="zh-CN"/>
              </w:rPr>
              <w:t>Same SDP body as in Step 3 (183 Session in Progress) of Annex A.15.1, with following exceptions:</w:t>
            </w:r>
          </w:p>
          <w:p w14:paraId="1284BD75" w14:textId="77777777" w:rsidR="00AA334C" w:rsidRPr="00613175" w:rsidRDefault="00AA334C" w:rsidP="00A355D2">
            <w:pPr>
              <w:pStyle w:val="TAL"/>
              <w:rPr>
                <w:lang w:eastAsia="zh-CN"/>
              </w:rPr>
            </w:pPr>
          </w:p>
          <w:p w14:paraId="0964E116" w14:textId="77777777" w:rsidR="00AA334C" w:rsidRPr="00613175" w:rsidRDefault="00AA334C" w:rsidP="00A355D2">
            <w:pPr>
              <w:pStyle w:val="TAL"/>
              <w:rPr>
                <w:lang w:eastAsia="zh-CN"/>
              </w:rPr>
            </w:pPr>
            <w:r w:rsidRPr="00613175">
              <w:rPr>
                <w:lang w:eastAsia="zh-CN"/>
              </w:rPr>
              <w:t>Session description:</w:t>
            </w:r>
          </w:p>
          <w:p w14:paraId="7E1BC994" w14:textId="77777777" w:rsidR="00AA334C" w:rsidRPr="00613175" w:rsidRDefault="00AA334C" w:rsidP="00A355D2">
            <w:pPr>
              <w:pStyle w:val="TAL"/>
            </w:pPr>
            <w:r w:rsidRPr="00613175">
              <w:t>"o=" line identical to previous SDP sent by SS except that sess-version is incremented by one</w:t>
            </w:r>
          </w:p>
        </w:tc>
        <w:tc>
          <w:tcPr>
            <w:tcW w:w="749" w:type="dxa"/>
            <w:gridSpan w:val="2"/>
            <w:tcBorders>
              <w:top w:val="single" w:sz="4" w:space="0" w:color="auto"/>
              <w:left w:val="single" w:sz="4" w:space="0" w:color="auto"/>
              <w:bottom w:val="single" w:sz="4" w:space="0" w:color="auto"/>
              <w:right w:val="single" w:sz="4" w:space="0" w:color="auto"/>
            </w:tcBorders>
          </w:tcPr>
          <w:p w14:paraId="0B1122A3" w14:textId="77777777" w:rsidR="00AA334C" w:rsidRPr="00613175" w:rsidRDefault="00AA334C" w:rsidP="00A355D2">
            <w:pPr>
              <w:pStyle w:val="TAL"/>
            </w:pPr>
          </w:p>
        </w:tc>
        <w:tc>
          <w:tcPr>
            <w:tcW w:w="1445" w:type="dxa"/>
            <w:gridSpan w:val="2"/>
            <w:tcBorders>
              <w:top w:val="single" w:sz="4" w:space="0" w:color="auto"/>
              <w:left w:val="single" w:sz="4" w:space="0" w:color="auto"/>
              <w:bottom w:val="single" w:sz="4" w:space="0" w:color="auto"/>
              <w:right w:val="single" w:sz="4" w:space="0" w:color="auto"/>
            </w:tcBorders>
            <w:hideMark/>
          </w:tcPr>
          <w:p w14:paraId="2B6A8209" w14:textId="77777777" w:rsidR="00AA334C" w:rsidRPr="00613175" w:rsidRDefault="00AA334C" w:rsidP="00A355D2">
            <w:pPr>
              <w:pStyle w:val="TAL"/>
            </w:pPr>
            <w:r w:rsidRPr="00613175">
              <w:t>TS 24.229 [7]</w:t>
            </w:r>
          </w:p>
          <w:p w14:paraId="300B5D4D" w14:textId="77777777" w:rsidR="00AA334C" w:rsidRPr="00613175" w:rsidRDefault="00AA334C" w:rsidP="00A355D2">
            <w:pPr>
              <w:pStyle w:val="TAL"/>
            </w:pPr>
            <w:r w:rsidRPr="00613175">
              <w:t>TS 26.114 [33]</w:t>
            </w:r>
          </w:p>
        </w:tc>
      </w:tr>
    </w:tbl>
    <w:p w14:paraId="5188090B" w14:textId="77777777" w:rsidR="00166809" w:rsidRPr="00613175" w:rsidRDefault="00166809" w:rsidP="00166809">
      <w:pPr>
        <w:rPr>
          <w:lang w:eastAsia="zh-CN"/>
        </w:rPr>
      </w:pPr>
    </w:p>
    <w:p w14:paraId="6ACFBF96" w14:textId="77777777" w:rsidR="00166809" w:rsidRPr="00613175" w:rsidRDefault="00166809" w:rsidP="00166809">
      <w:pPr>
        <w:pStyle w:val="TH"/>
      </w:pPr>
      <w:r w:rsidRPr="00613175">
        <w:t xml:space="preserve">Table 7.20.3.3-4: PRACK (step 5,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79B1228C" w14:textId="77777777" w:rsidTr="00613175">
        <w:trPr>
          <w:jc w:val="center"/>
        </w:trPr>
        <w:tc>
          <w:tcPr>
            <w:tcW w:w="9634" w:type="dxa"/>
            <w:tcBorders>
              <w:top w:val="single" w:sz="4" w:space="0" w:color="auto"/>
              <w:left w:val="single" w:sz="4" w:space="0" w:color="auto"/>
              <w:bottom w:val="single" w:sz="4" w:space="0" w:color="auto"/>
              <w:right w:val="single" w:sz="4" w:space="0" w:color="auto"/>
            </w:tcBorders>
            <w:hideMark/>
          </w:tcPr>
          <w:p w14:paraId="3EF5E078" w14:textId="77777777" w:rsidR="00166809" w:rsidRPr="00613175" w:rsidRDefault="00166809" w:rsidP="00060934">
            <w:pPr>
              <w:pStyle w:val="TAL"/>
              <w:rPr>
                <w:rFonts w:cs="Arial"/>
              </w:rPr>
            </w:pPr>
            <w:r w:rsidRPr="00613175">
              <w:t>Derivation Path: Annex A.15.1, Step 4</w:t>
            </w:r>
          </w:p>
        </w:tc>
      </w:tr>
    </w:tbl>
    <w:p w14:paraId="1B875597" w14:textId="77777777" w:rsidR="00166809" w:rsidRPr="00613175" w:rsidRDefault="00166809" w:rsidP="00166809"/>
    <w:p w14:paraId="31EB37BB" w14:textId="77777777" w:rsidR="00166809" w:rsidRPr="00613175" w:rsidRDefault="00166809" w:rsidP="00166809">
      <w:pPr>
        <w:pStyle w:val="TH"/>
      </w:pPr>
      <w:r w:rsidRPr="00613175">
        <w:t xml:space="preserve">Table 7.20.3.3-5: 200 OK for PRACK (step 6,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6A196A1C" w14:textId="77777777" w:rsidTr="00613175">
        <w:trPr>
          <w:jc w:val="center"/>
        </w:trPr>
        <w:tc>
          <w:tcPr>
            <w:tcW w:w="9634" w:type="dxa"/>
            <w:tcBorders>
              <w:top w:val="single" w:sz="4" w:space="0" w:color="auto"/>
              <w:left w:val="single" w:sz="4" w:space="0" w:color="auto"/>
              <w:bottom w:val="single" w:sz="4" w:space="0" w:color="auto"/>
              <w:right w:val="single" w:sz="4" w:space="0" w:color="auto"/>
            </w:tcBorders>
            <w:hideMark/>
          </w:tcPr>
          <w:p w14:paraId="27C5CB6A" w14:textId="77777777" w:rsidR="00166809" w:rsidRPr="00613175" w:rsidRDefault="00166809" w:rsidP="00060934">
            <w:pPr>
              <w:pStyle w:val="TAL"/>
              <w:rPr>
                <w:rFonts w:cs="Arial"/>
              </w:rPr>
            </w:pPr>
            <w:r w:rsidRPr="00613175">
              <w:t>Derivation Path: Annex A.15.1, Step 5</w:t>
            </w:r>
          </w:p>
        </w:tc>
      </w:tr>
    </w:tbl>
    <w:p w14:paraId="0E359CEF" w14:textId="77777777" w:rsidR="00AA334C" w:rsidRPr="00613175" w:rsidRDefault="00AA334C" w:rsidP="00AA334C">
      <w:pPr>
        <w:rPr>
          <w:lang w:eastAsia="zh-CN"/>
        </w:rPr>
      </w:pPr>
    </w:p>
    <w:p w14:paraId="39D2225D" w14:textId="1898FF82" w:rsidR="00AA334C" w:rsidRPr="00613175" w:rsidRDefault="00AA334C" w:rsidP="00AA334C">
      <w:pPr>
        <w:pStyle w:val="TH"/>
      </w:pPr>
      <w:r w:rsidRPr="00613175">
        <w:t>Table 7.20.3.3-</w:t>
      </w:r>
      <w:r w:rsidR="00166809" w:rsidRPr="00613175">
        <w:t>6</w:t>
      </w:r>
      <w:r w:rsidRPr="00613175">
        <w:t xml:space="preserve">: UPDATE (step 7, table </w:t>
      </w:r>
      <w:r w:rsidRPr="00613175">
        <w:rPr>
          <w:rFonts w:cs="Arial"/>
        </w:rPr>
        <w:t>7.20.3.2-1</w:t>
      </w:r>
      <w:r w:rsidRPr="00613175">
        <w:t>)</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4"/>
        <w:gridCol w:w="1668"/>
        <w:gridCol w:w="104"/>
        <w:gridCol w:w="774"/>
        <w:gridCol w:w="104"/>
        <w:gridCol w:w="4691"/>
        <w:gridCol w:w="104"/>
        <w:gridCol w:w="645"/>
        <w:gridCol w:w="104"/>
        <w:gridCol w:w="1341"/>
        <w:gridCol w:w="104"/>
      </w:tblGrid>
      <w:tr w:rsidR="00AA334C" w:rsidRPr="00613175" w14:paraId="54CF62AB" w14:textId="77777777" w:rsidTr="00166809">
        <w:trPr>
          <w:gridAfter w:val="1"/>
          <w:wAfter w:w="104" w:type="dxa"/>
          <w:jc w:val="center"/>
        </w:trPr>
        <w:tc>
          <w:tcPr>
            <w:tcW w:w="9639" w:type="dxa"/>
            <w:gridSpan w:val="10"/>
          </w:tcPr>
          <w:p w14:paraId="4D7D23B3" w14:textId="408EDAD8" w:rsidR="00AA334C" w:rsidRPr="00613175" w:rsidRDefault="00AA334C" w:rsidP="00A355D2">
            <w:pPr>
              <w:pStyle w:val="TAL"/>
            </w:pPr>
            <w:r w:rsidRPr="00613175">
              <w:t xml:space="preserve">Derivation Path: TS 34.229-1 [2], </w:t>
            </w:r>
            <w:r w:rsidR="00166809" w:rsidRPr="00613175">
              <w:t>Annex</w:t>
            </w:r>
            <w:r w:rsidRPr="00613175">
              <w:t xml:space="preserve"> A.2.5, conditions A1 and A6.</w:t>
            </w:r>
          </w:p>
        </w:tc>
      </w:tr>
      <w:tr w:rsidR="00AA334C" w:rsidRPr="00613175" w14:paraId="0E422675" w14:textId="77777777" w:rsidTr="00166809">
        <w:tblPrEx>
          <w:tblCellMar>
            <w:left w:w="115" w:type="dxa"/>
            <w:right w:w="115" w:type="dxa"/>
          </w:tblCellMar>
          <w:tblLook w:val="04A0" w:firstRow="1" w:lastRow="0" w:firstColumn="1" w:lastColumn="0" w:noHBand="0" w:noVBand="1"/>
        </w:tblPrEx>
        <w:trPr>
          <w:gridAfter w:val="1"/>
          <w:wAfter w:w="104"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33090F64" w14:textId="77777777" w:rsidR="00AA334C" w:rsidRPr="00613175" w:rsidRDefault="00AA334C" w:rsidP="00A355D2">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hideMark/>
          </w:tcPr>
          <w:p w14:paraId="7DA03DED" w14:textId="77777777" w:rsidR="00AA334C" w:rsidRPr="00613175" w:rsidRDefault="00AA334C" w:rsidP="00A355D2">
            <w:pPr>
              <w:pStyle w:val="TAH"/>
            </w:pPr>
            <w:r w:rsidRPr="00613175">
              <w:t>Cond</w:t>
            </w:r>
          </w:p>
        </w:tc>
        <w:tc>
          <w:tcPr>
            <w:tcW w:w="4795" w:type="dxa"/>
            <w:gridSpan w:val="2"/>
            <w:tcBorders>
              <w:top w:val="single" w:sz="4" w:space="0" w:color="auto"/>
              <w:left w:val="single" w:sz="4" w:space="0" w:color="auto"/>
              <w:bottom w:val="single" w:sz="4" w:space="0" w:color="auto"/>
              <w:right w:val="single" w:sz="4" w:space="0" w:color="auto"/>
            </w:tcBorders>
            <w:hideMark/>
          </w:tcPr>
          <w:p w14:paraId="07749BB2" w14:textId="77777777" w:rsidR="00AA334C" w:rsidRPr="00613175" w:rsidRDefault="00AA334C" w:rsidP="00A355D2">
            <w:pPr>
              <w:pStyle w:val="TAH"/>
            </w:pPr>
            <w:r w:rsidRPr="00613175">
              <w:t>Value/remark</w:t>
            </w:r>
          </w:p>
        </w:tc>
        <w:tc>
          <w:tcPr>
            <w:tcW w:w="749" w:type="dxa"/>
            <w:gridSpan w:val="2"/>
            <w:tcBorders>
              <w:top w:val="single" w:sz="4" w:space="0" w:color="auto"/>
              <w:left w:val="single" w:sz="4" w:space="0" w:color="auto"/>
              <w:bottom w:val="single" w:sz="4" w:space="0" w:color="auto"/>
              <w:right w:val="single" w:sz="4" w:space="0" w:color="auto"/>
            </w:tcBorders>
            <w:hideMark/>
          </w:tcPr>
          <w:p w14:paraId="1F85B30A" w14:textId="77777777" w:rsidR="00AA334C" w:rsidRPr="00613175" w:rsidRDefault="00AA334C" w:rsidP="00A355D2">
            <w:pPr>
              <w:pStyle w:val="TAH"/>
            </w:pPr>
            <w:r w:rsidRPr="00613175">
              <w:t>Rel</w:t>
            </w:r>
          </w:p>
        </w:tc>
        <w:tc>
          <w:tcPr>
            <w:tcW w:w="1445" w:type="dxa"/>
            <w:gridSpan w:val="2"/>
            <w:tcBorders>
              <w:top w:val="single" w:sz="4" w:space="0" w:color="auto"/>
              <w:left w:val="single" w:sz="4" w:space="0" w:color="auto"/>
              <w:bottom w:val="single" w:sz="4" w:space="0" w:color="auto"/>
              <w:right w:val="single" w:sz="4" w:space="0" w:color="auto"/>
            </w:tcBorders>
            <w:hideMark/>
          </w:tcPr>
          <w:p w14:paraId="67324306" w14:textId="77777777" w:rsidR="00AA334C" w:rsidRPr="00613175" w:rsidRDefault="00AA334C" w:rsidP="00A355D2">
            <w:pPr>
              <w:pStyle w:val="TAH"/>
            </w:pPr>
            <w:r w:rsidRPr="00613175">
              <w:t>Reference</w:t>
            </w:r>
          </w:p>
        </w:tc>
      </w:tr>
      <w:tr w:rsidR="00166809" w:rsidRPr="00613175" w14:paraId="4163AF44" w14:textId="77777777" w:rsidTr="00613175">
        <w:tblPrEx>
          <w:tblCellMar>
            <w:left w:w="115" w:type="dxa"/>
            <w:right w:w="115" w:type="dxa"/>
          </w:tblCellMar>
        </w:tblPrEx>
        <w:trPr>
          <w:gridBefore w:val="1"/>
          <w:wBefore w:w="104" w:type="dxa"/>
          <w:jc w:val="center"/>
        </w:trPr>
        <w:tc>
          <w:tcPr>
            <w:tcW w:w="1772" w:type="dxa"/>
            <w:gridSpan w:val="2"/>
            <w:tcBorders>
              <w:top w:val="single" w:sz="4" w:space="0" w:color="auto"/>
              <w:left w:val="single" w:sz="4" w:space="0" w:color="auto"/>
              <w:bottom w:val="nil"/>
              <w:right w:val="single" w:sz="4" w:space="0" w:color="auto"/>
            </w:tcBorders>
          </w:tcPr>
          <w:p w14:paraId="52B605BC" w14:textId="77777777" w:rsidR="00166809" w:rsidRPr="00613175" w:rsidRDefault="00166809" w:rsidP="00060934">
            <w:pPr>
              <w:pStyle w:val="TAH"/>
              <w:jc w:val="left"/>
            </w:pPr>
            <w:r w:rsidRPr="00613175">
              <w:t>Supported</w:t>
            </w:r>
          </w:p>
        </w:tc>
        <w:tc>
          <w:tcPr>
            <w:tcW w:w="878" w:type="dxa"/>
            <w:gridSpan w:val="2"/>
            <w:tcBorders>
              <w:top w:val="single" w:sz="4" w:space="0" w:color="auto"/>
              <w:left w:val="single" w:sz="4" w:space="0" w:color="auto"/>
              <w:bottom w:val="nil"/>
              <w:right w:val="single" w:sz="4" w:space="0" w:color="auto"/>
            </w:tcBorders>
          </w:tcPr>
          <w:p w14:paraId="2C06F1BD" w14:textId="77777777" w:rsidR="00166809" w:rsidRPr="00613175" w:rsidRDefault="00166809" w:rsidP="00060934">
            <w:pPr>
              <w:pStyle w:val="TAH"/>
            </w:pPr>
          </w:p>
        </w:tc>
        <w:tc>
          <w:tcPr>
            <w:tcW w:w="4795" w:type="dxa"/>
            <w:gridSpan w:val="2"/>
            <w:tcBorders>
              <w:top w:val="single" w:sz="4" w:space="0" w:color="auto"/>
              <w:left w:val="single" w:sz="4" w:space="0" w:color="auto"/>
              <w:bottom w:val="nil"/>
              <w:right w:val="single" w:sz="4" w:space="0" w:color="auto"/>
            </w:tcBorders>
          </w:tcPr>
          <w:p w14:paraId="21749D7A" w14:textId="77777777" w:rsidR="00166809" w:rsidRPr="00613175" w:rsidRDefault="00166809" w:rsidP="00060934">
            <w:pPr>
              <w:pStyle w:val="TAH"/>
              <w:jc w:val="left"/>
              <w:rPr>
                <w:b w:val="0"/>
                <w:i/>
                <w:lang w:eastAsia="zh-CN"/>
              </w:rPr>
            </w:pPr>
          </w:p>
        </w:tc>
        <w:tc>
          <w:tcPr>
            <w:tcW w:w="749" w:type="dxa"/>
            <w:gridSpan w:val="2"/>
            <w:tcBorders>
              <w:top w:val="single" w:sz="4" w:space="0" w:color="auto"/>
              <w:left w:val="single" w:sz="4" w:space="0" w:color="auto"/>
              <w:bottom w:val="nil"/>
              <w:right w:val="single" w:sz="4" w:space="0" w:color="auto"/>
            </w:tcBorders>
          </w:tcPr>
          <w:p w14:paraId="11CA258B" w14:textId="77777777" w:rsidR="00166809" w:rsidRPr="00613175" w:rsidRDefault="00166809" w:rsidP="00060934">
            <w:pPr>
              <w:pStyle w:val="TAH"/>
            </w:pPr>
          </w:p>
        </w:tc>
        <w:tc>
          <w:tcPr>
            <w:tcW w:w="1445" w:type="dxa"/>
            <w:gridSpan w:val="2"/>
            <w:tcBorders>
              <w:top w:val="single" w:sz="4" w:space="0" w:color="auto"/>
              <w:left w:val="single" w:sz="4" w:space="0" w:color="auto"/>
              <w:bottom w:val="nil"/>
              <w:right w:val="single" w:sz="4" w:space="0" w:color="auto"/>
            </w:tcBorders>
          </w:tcPr>
          <w:p w14:paraId="130EFF45" w14:textId="77777777" w:rsidR="00166809" w:rsidRPr="00613175" w:rsidRDefault="00166809" w:rsidP="00060934">
            <w:pPr>
              <w:pStyle w:val="TAH"/>
            </w:pPr>
          </w:p>
        </w:tc>
      </w:tr>
      <w:tr w:rsidR="00166809" w:rsidRPr="00613175" w14:paraId="07A42E60" w14:textId="77777777" w:rsidTr="00613175">
        <w:tblPrEx>
          <w:tblCellMar>
            <w:left w:w="115" w:type="dxa"/>
            <w:right w:w="115" w:type="dxa"/>
          </w:tblCellMar>
        </w:tblPrEx>
        <w:trPr>
          <w:gridBefore w:val="1"/>
          <w:wBefore w:w="104" w:type="dxa"/>
          <w:jc w:val="center"/>
        </w:trPr>
        <w:tc>
          <w:tcPr>
            <w:tcW w:w="1772" w:type="dxa"/>
            <w:gridSpan w:val="2"/>
            <w:tcBorders>
              <w:top w:val="nil"/>
              <w:left w:val="single" w:sz="4" w:space="0" w:color="auto"/>
              <w:bottom w:val="single" w:sz="4" w:space="0" w:color="auto"/>
              <w:right w:val="single" w:sz="4" w:space="0" w:color="auto"/>
            </w:tcBorders>
          </w:tcPr>
          <w:p w14:paraId="28479C32" w14:textId="77777777" w:rsidR="00166809" w:rsidRPr="00613175" w:rsidRDefault="00166809" w:rsidP="00060934">
            <w:pPr>
              <w:pStyle w:val="TAH"/>
              <w:jc w:val="left"/>
            </w:pPr>
            <w:r w:rsidRPr="00613175">
              <w:rPr>
                <w:bCs/>
              </w:rPr>
              <w:tab/>
            </w:r>
            <w:r w:rsidRPr="00613175">
              <w:rPr>
                <w:b w:val="0"/>
                <w:lang w:eastAsia="zh-CN"/>
              </w:rPr>
              <w:t>option-tag</w:t>
            </w:r>
          </w:p>
        </w:tc>
        <w:tc>
          <w:tcPr>
            <w:tcW w:w="878" w:type="dxa"/>
            <w:gridSpan w:val="2"/>
            <w:tcBorders>
              <w:top w:val="nil"/>
              <w:left w:val="single" w:sz="4" w:space="0" w:color="auto"/>
              <w:bottom w:val="single" w:sz="4" w:space="0" w:color="auto"/>
              <w:right w:val="single" w:sz="4" w:space="0" w:color="auto"/>
            </w:tcBorders>
          </w:tcPr>
          <w:p w14:paraId="5E3FF17F" w14:textId="77777777" w:rsidR="00166809" w:rsidRPr="00613175" w:rsidRDefault="00166809" w:rsidP="00060934">
            <w:pPr>
              <w:pStyle w:val="TAH"/>
            </w:pPr>
          </w:p>
        </w:tc>
        <w:tc>
          <w:tcPr>
            <w:tcW w:w="4795" w:type="dxa"/>
            <w:gridSpan w:val="2"/>
            <w:tcBorders>
              <w:top w:val="nil"/>
              <w:left w:val="single" w:sz="4" w:space="0" w:color="auto"/>
              <w:bottom w:val="single" w:sz="4" w:space="0" w:color="auto"/>
              <w:right w:val="single" w:sz="4" w:space="0" w:color="auto"/>
            </w:tcBorders>
          </w:tcPr>
          <w:p w14:paraId="56206BFA" w14:textId="77777777" w:rsidR="00166809" w:rsidRPr="00613175" w:rsidRDefault="00166809" w:rsidP="00060934">
            <w:pPr>
              <w:pStyle w:val="TAH"/>
              <w:jc w:val="left"/>
              <w:rPr>
                <w:b w:val="0"/>
                <w:i/>
                <w:lang w:eastAsia="zh-CN"/>
              </w:rPr>
            </w:pPr>
            <w:r w:rsidRPr="00613175">
              <w:rPr>
                <w:rFonts w:cs="Arial"/>
                <w:b w:val="0"/>
                <w:i/>
                <w:szCs w:val="18"/>
                <w:lang w:eastAsia="zh-CN"/>
              </w:rPr>
              <w:t>precondition</w:t>
            </w:r>
          </w:p>
        </w:tc>
        <w:tc>
          <w:tcPr>
            <w:tcW w:w="749" w:type="dxa"/>
            <w:gridSpan w:val="2"/>
            <w:tcBorders>
              <w:top w:val="nil"/>
              <w:left w:val="single" w:sz="4" w:space="0" w:color="auto"/>
              <w:bottom w:val="single" w:sz="4" w:space="0" w:color="auto"/>
              <w:right w:val="single" w:sz="4" w:space="0" w:color="auto"/>
            </w:tcBorders>
          </w:tcPr>
          <w:p w14:paraId="34DB43AB" w14:textId="77777777" w:rsidR="00166809" w:rsidRPr="00613175" w:rsidRDefault="00166809" w:rsidP="00060934">
            <w:pPr>
              <w:pStyle w:val="TAH"/>
            </w:pPr>
          </w:p>
        </w:tc>
        <w:tc>
          <w:tcPr>
            <w:tcW w:w="1445" w:type="dxa"/>
            <w:gridSpan w:val="2"/>
            <w:tcBorders>
              <w:top w:val="nil"/>
              <w:left w:val="single" w:sz="4" w:space="0" w:color="auto"/>
              <w:bottom w:val="single" w:sz="4" w:space="0" w:color="auto"/>
              <w:right w:val="single" w:sz="4" w:space="0" w:color="auto"/>
            </w:tcBorders>
          </w:tcPr>
          <w:p w14:paraId="5ABFB589" w14:textId="77777777" w:rsidR="00166809" w:rsidRPr="00613175" w:rsidRDefault="00166809" w:rsidP="00060934">
            <w:pPr>
              <w:pStyle w:val="TAH"/>
            </w:pPr>
          </w:p>
        </w:tc>
      </w:tr>
      <w:tr w:rsidR="00AA334C" w:rsidRPr="00613175" w14:paraId="69D07E57" w14:textId="77777777" w:rsidTr="00166809">
        <w:tblPrEx>
          <w:tblCellMar>
            <w:left w:w="115" w:type="dxa"/>
            <w:right w:w="115" w:type="dxa"/>
          </w:tblCellMar>
          <w:tblLook w:val="04A0" w:firstRow="1" w:lastRow="0" w:firstColumn="1" w:lastColumn="0" w:noHBand="0" w:noVBand="1"/>
        </w:tblPrEx>
        <w:trPr>
          <w:gridAfter w:val="1"/>
          <w:wAfter w:w="104"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1AE4140E" w14:textId="77777777" w:rsidR="00AA334C" w:rsidRPr="00613175" w:rsidRDefault="00AA334C" w:rsidP="00A355D2">
            <w:pPr>
              <w:pStyle w:val="TAL"/>
              <w:rPr>
                <w:b/>
              </w:rPr>
            </w:pPr>
            <w:r w:rsidRPr="00613175">
              <w:rPr>
                <w:b/>
              </w:rPr>
              <w:t>Message-body</w:t>
            </w:r>
          </w:p>
        </w:tc>
        <w:tc>
          <w:tcPr>
            <w:tcW w:w="878" w:type="dxa"/>
            <w:gridSpan w:val="2"/>
            <w:tcBorders>
              <w:top w:val="single" w:sz="4" w:space="0" w:color="auto"/>
              <w:left w:val="single" w:sz="4" w:space="0" w:color="auto"/>
              <w:bottom w:val="single" w:sz="4" w:space="0" w:color="auto"/>
              <w:right w:val="single" w:sz="4" w:space="0" w:color="auto"/>
            </w:tcBorders>
          </w:tcPr>
          <w:p w14:paraId="3AE21A27" w14:textId="77777777" w:rsidR="00AA334C" w:rsidRPr="00613175" w:rsidRDefault="00AA334C" w:rsidP="00A355D2">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60AB5FB5" w14:textId="436E6849" w:rsidR="00166809" w:rsidRPr="00613175" w:rsidRDefault="00AA334C" w:rsidP="00166809">
            <w:pPr>
              <w:pStyle w:val="TAL"/>
              <w:rPr>
                <w:bCs/>
              </w:rPr>
            </w:pPr>
            <w:r w:rsidRPr="00613175">
              <w:rPr>
                <w:bCs/>
              </w:rPr>
              <w:t xml:space="preserve">Same contents as specified in </w:t>
            </w:r>
            <w:r w:rsidR="00166809" w:rsidRPr="00613175">
              <w:rPr>
                <w:bCs/>
              </w:rPr>
              <w:t>step 6 (UPDATE) of A.15.1 with the following exceptions:</w:t>
            </w:r>
          </w:p>
          <w:p w14:paraId="0F12256F" w14:textId="29838776" w:rsidR="00AA334C" w:rsidRPr="00D66C64" w:rsidRDefault="00166809" w:rsidP="00166809">
            <w:pPr>
              <w:pStyle w:val="TAL"/>
            </w:pPr>
            <w:r w:rsidRPr="00613175">
              <w:t>For preconditions of audio media:</w:t>
            </w:r>
            <w:r w:rsidRPr="00613175">
              <w:br/>
            </w:r>
            <w:r w:rsidRPr="00613175">
              <w:rPr>
                <w:i/>
              </w:rPr>
              <w:t>a=curr:qos remote sendrecv</w:t>
            </w:r>
          </w:p>
        </w:tc>
        <w:tc>
          <w:tcPr>
            <w:tcW w:w="749" w:type="dxa"/>
            <w:gridSpan w:val="2"/>
            <w:tcBorders>
              <w:top w:val="single" w:sz="4" w:space="0" w:color="auto"/>
              <w:left w:val="single" w:sz="4" w:space="0" w:color="auto"/>
              <w:bottom w:val="single" w:sz="4" w:space="0" w:color="auto"/>
              <w:right w:val="single" w:sz="4" w:space="0" w:color="auto"/>
            </w:tcBorders>
          </w:tcPr>
          <w:p w14:paraId="4632CFF1" w14:textId="77777777" w:rsidR="00AA334C" w:rsidRPr="00613175" w:rsidRDefault="00AA334C" w:rsidP="00A355D2">
            <w:pPr>
              <w:pStyle w:val="TAL"/>
            </w:pPr>
          </w:p>
        </w:tc>
        <w:tc>
          <w:tcPr>
            <w:tcW w:w="1445" w:type="dxa"/>
            <w:gridSpan w:val="2"/>
            <w:tcBorders>
              <w:top w:val="single" w:sz="4" w:space="0" w:color="auto"/>
              <w:left w:val="single" w:sz="4" w:space="0" w:color="auto"/>
              <w:bottom w:val="single" w:sz="4" w:space="0" w:color="auto"/>
              <w:right w:val="single" w:sz="4" w:space="0" w:color="auto"/>
            </w:tcBorders>
            <w:hideMark/>
          </w:tcPr>
          <w:p w14:paraId="2660285E" w14:textId="77777777" w:rsidR="00AA334C" w:rsidRPr="00613175" w:rsidRDefault="00AA334C" w:rsidP="00A355D2">
            <w:pPr>
              <w:pStyle w:val="TAL"/>
            </w:pPr>
            <w:r w:rsidRPr="00613175">
              <w:t>TS 24.229 [7]</w:t>
            </w:r>
          </w:p>
          <w:p w14:paraId="51F9737E" w14:textId="77777777" w:rsidR="00AA334C" w:rsidRPr="00613175" w:rsidRDefault="00AA334C" w:rsidP="00A355D2">
            <w:pPr>
              <w:pStyle w:val="TAL"/>
            </w:pPr>
            <w:r w:rsidRPr="00613175">
              <w:t>TS 26.114 [33]</w:t>
            </w:r>
          </w:p>
        </w:tc>
      </w:tr>
    </w:tbl>
    <w:p w14:paraId="1FF6CDD9" w14:textId="77777777" w:rsidR="00166809" w:rsidRPr="00613175" w:rsidRDefault="00166809" w:rsidP="00166809">
      <w:pPr>
        <w:rPr>
          <w:lang w:eastAsia="zh-CN"/>
        </w:rPr>
      </w:pPr>
    </w:p>
    <w:p w14:paraId="5A43C78F" w14:textId="77777777" w:rsidR="00166809" w:rsidRPr="00613175" w:rsidRDefault="00166809" w:rsidP="00166809">
      <w:pPr>
        <w:pStyle w:val="TH"/>
      </w:pPr>
      <w:r w:rsidRPr="00613175">
        <w:t xml:space="preserve">Table 7.20.3.3-7: 200 OK for UPDATE (step 8,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7383F06D" w14:textId="77777777" w:rsidTr="00613175">
        <w:trPr>
          <w:jc w:val="center"/>
        </w:trPr>
        <w:tc>
          <w:tcPr>
            <w:tcW w:w="9634" w:type="dxa"/>
            <w:tcBorders>
              <w:top w:val="single" w:sz="4" w:space="0" w:color="auto"/>
              <w:left w:val="single" w:sz="4" w:space="0" w:color="auto"/>
              <w:bottom w:val="single" w:sz="4" w:space="0" w:color="auto"/>
              <w:right w:val="single" w:sz="4" w:space="0" w:color="auto"/>
            </w:tcBorders>
            <w:hideMark/>
          </w:tcPr>
          <w:p w14:paraId="754BAEF5" w14:textId="77777777" w:rsidR="00166809" w:rsidRPr="00613175" w:rsidRDefault="00166809" w:rsidP="00060934">
            <w:pPr>
              <w:pStyle w:val="TAL"/>
              <w:rPr>
                <w:rFonts w:cs="Arial"/>
              </w:rPr>
            </w:pPr>
            <w:r w:rsidRPr="00613175">
              <w:t>Derivation Path: Annex A.15.1 Step 7</w:t>
            </w:r>
          </w:p>
        </w:tc>
      </w:tr>
    </w:tbl>
    <w:p w14:paraId="27AB7684" w14:textId="77777777" w:rsidR="00166809" w:rsidRPr="00613175" w:rsidRDefault="00166809" w:rsidP="00166809">
      <w:pPr>
        <w:rPr>
          <w:lang w:eastAsia="zh-CN"/>
        </w:rPr>
      </w:pPr>
    </w:p>
    <w:p w14:paraId="77EE7599" w14:textId="77777777" w:rsidR="00166809" w:rsidRPr="00613175" w:rsidRDefault="00166809" w:rsidP="00166809">
      <w:pPr>
        <w:pStyle w:val="TH"/>
      </w:pPr>
      <w:r w:rsidRPr="00613175">
        <w:t xml:space="preserve">Table 7.20.3.3-8: 200 OK for re-INVITE (step 9,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4E7C8148" w14:textId="77777777" w:rsidTr="00060934">
        <w:trPr>
          <w:jc w:val="center"/>
        </w:trPr>
        <w:tc>
          <w:tcPr>
            <w:tcW w:w="9634" w:type="dxa"/>
            <w:tcBorders>
              <w:top w:val="single" w:sz="4" w:space="0" w:color="auto"/>
              <w:left w:val="single" w:sz="4" w:space="0" w:color="auto"/>
              <w:bottom w:val="single" w:sz="4" w:space="0" w:color="auto"/>
              <w:right w:val="single" w:sz="4" w:space="0" w:color="auto"/>
            </w:tcBorders>
            <w:hideMark/>
          </w:tcPr>
          <w:p w14:paraId="12227202" w14:textId="77777777" w:rsidR="00166809" w:rsidRPr="00613175" w:rsidRDefault="00166809" w:rsidP="00060934">
            <w:pPr>
              <w:pStyle w:val="TAL"/>
              <w:rPr>
                <w:rFonts w:cs="Arial"/>
              </w:rPr>
            </w:pPr>
            <w:r w:rsidRPr="00613175">
              <w:t>Derivation Path: Annex A.15.1, Step 11</w:t>
            </w:r>
          </w:p>
        </w:tc>
      </w:tr>
    </w:tbl>
    <w:p w14:paraId="197876BC" w14:textId="77777777" w:rsidR="00166809" w:rsidRPr="00613175" w:rsidRDefault="00166809" w:rsidP="00166809">
      <w:pPr>
        <w:tabs>
          <w:tab w:val="left" w:pos="2040"/>
        </w:tabs>
      </w:pPr>
    </w:p>
    <w:p w14:paraId="3D6FBA07" w14:textId="77777777" w:rsidR="00166809" w:rsidRPr="00613175" w:rsidRDefault="00166809" w:rsidP="00166809">
      <w:pPr>
        <w:pStyle w:val="TH"/>
      </w:pPr>
      <w:r w:rsidRPr="00613175">
        <w:t xml:space="preserve">Table 7.20.3.3-9: ACK for re-INVITE (step 10,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7CA50CCC" w14:textId="77777777" w:rsidTr="00060934">
        <w:trPr>
          <w:jc w:val="center"/>
        </w:trPr>
        <w:tc>
          <w:tcPr>
            <w:tcW w:w="9634" w:type="dxa"/>
            <w:tcBorders>
              <w:top w:val="single" w:sz="4" w:space="0" w:color="auto"/>
              <w:left w:val="single" w:sz="4" w:space="0" w:color="auto"/>
              <w:bottom w:val="single" w:sz="4" w:space="0" w:color="auto"/>
              <w:right w:val="single" w:sz="4" w:space="0" w:color="auto"/>
            </w:tcBorders>
            <w:hideMark/>
          </w:tcPr>
          <w:p w14:paraId="02406D12" w14:textId="77777777" w:rsidR="00166809" w:rsidRPr="00613175" w:rsidRDefault="00166809" w:rsidP="00060934">
            <w:pPr>
              <w:pStyle w:val="TAL"/>
              <w:rPr>
                <w:rFonts w:cs="Arial"/>
              </w:rPr>
            </w:pPr>
            <w:r w:rsidRPr="00613175">
              <w:t>Derivation Path: Annex A.15.1, Step 12</w:t>
            </w:r>
          </w:p>
        </w:tc>
      </w:tr>
    </w:tbl>
    <w:p w14:paraId="7E8BBA13" w14:textId="77777777" w:rsidR="00AA334C" w:rsidRPr="00613175" w:rsidRDefault="00AA334C" w:rsidP="00AA334C">
      <w:pPr>
        <w:rPr>
          <w:lang w:eastAsia="zh-CN"/>
        </w:rPr>
      </w:pPr>
    </w:p>
    <w:p w14:paraId="516E6F60" w14:textId="7DA38DDC" w:rsidR="00AA334C" w:rsidRPr="00613175" w:rsidRDefault="00AA334C" w:rsidP="00AA334C">
      <w:pPr>
        <w:pStyle w:val="TH"/>
      </w:pPr>
      <w:r w:rsidRPr="00613175">
        <w:lastRenderedPageBreak/>
        <w:t>Table 7.20.3.3-</w:t>
      </w:r>
      <w:r w:rsidR="00166809" w:rsidRPr="00613175">
        <w:t>10</w:t>
      </w:r>
      <w:r w:rsidRPr="00613175">
        <w:t xml:space="preserve">: re-INVITE (step 12, table </w:t>
      </w:r>
      <w:r w:rsidRPr="00613175">
        <w:rPr>
          <w:rFonts w:cs="Arial"/>
        </w:rPr>
        <w:t>7.20.3.2-1</w:t>
      </w:r>
      <w:r w:rsidRPr="00613175">
        <w:t>)</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4675"/>
        <w:gridCol w:w="120"/>
        <w:gridCol w:w="629"/>
        <w:gridCol w:w="120"/>
        <w:gridCol w:w="1320"/>
        <w:gridCol w:w="120"/>
      </w:tblGrid>
      <w:tr w:rsidR="00AA334C" w:rsidRPr="00613175" w14:paraId="486C27D7" w14:textId="77777777" w:rsidTr="00166809">
        <w:trPr>
          <w:gridAfter w:val="1"/>
          <w:wAfter w:w="120" w:type="dxa"/>
          <w:jc w:val="center"/>
        </w:trPr>
        <w:tc>
          <w:tcPr>
            <w:tcW w:w="9634" w:type="dxa"/>
            <w:gridSpan w:val="10"/>
            <w:tcBorders>
              <w:top w:val="single" w:sz="4" w:space="0" w:color="auto"/>
              <w:left w:val="single" w:sz="4" w:space="0" w:color="auto"/>
              <w:bottom w:val="single" w:sz="4" w:space="0" w:color="auto"/>
              <w:right w:val="single" w:sz="4" w:space="0" w:color="auto"/>
            </w:tcBorders>
            <w:hideMark/>
          </w:tcPr>
          <w:p w14:paraId="14B3951D" w14:textId="06862CDB" w:rsidR="00AA334C" w:rsidRPr="00613175" w:rsidRDefault="00AA334C" w:rsidP="00A355D2">
            <w:pPr>
              <w:pStyle w:val="TAL"/>
              <w:rPr>
                <w:rFonts w:cs="Arial"/>
              </w:rPr>
            </w:pPr>
            <w:r w:rsidRPr="00613175">
              <w:t xml:space="preserve">Derivation Path: TS 34.229-1 [2], </w:t>
            </w:r>
            <w:r w:rsidR="00166809" w:rsidRPr="00613175">
              <w:t>Annex</w:t>
            </w:r>
            <w:r w:rsidRPr="00613175">
              <w:t xml:space="preserve"> A.2.1, conditions A1, A5 and A28.</w:t>
            </w:r>
          </w:p>
        </w:tc>
      </w:tr>
      <w:tr w:rsidR="00AA334C" w:rsidRPr="00613175" w14:paraId="2B337CC6" w14:textId="77777777" w:rsidTr="00166809">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784146AF" w14:textId="77777777" w:rsidR="00AA334C" w:rsidRPr="00613175" w:rsidRDefault="00AA334C" w:rsidP="00A355D2">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hideMark/>
          </w:tcPr>
          <w:p w14:paraId="7B4190C5" w14:textId="77777777" w:rsidR="00AA334C" w:rsidRPr="00613175" w:rsidRDefault="00AA334C" w:rsidP="00A355D2">
            <w:pPr>
              <w:pStyle w:val="TAH"/>
            </w:pPr>
            <w:r w:rsidRPr="00613175">
              <w:t>Cond</w:t>
            </w:r>
          </w:p>
        </w:tc>
        <w:tc>
          <w:tcPr>
            <w:tcW w:w="4795" w:type="dxa"/>
            <w:gridSpan w:val="2"/>
            <w:tcBorders>
              <w:top w:val="single" w:sz="4" w:space="0" w:color="auto"/>
              <w:left w:val="single" w:sz="4" w:space="0" w:color="auto"/>
              <w:bottom w:val="single" w:sz="4" w:space="0" w:color="auto"/>
              <w:right w:val="single" w:sz="4" w:space="0" w:color="auto"/>
            </w:tcBorders>
            <w:hideMark/>
          </w:tcPr>
          <w:p w14:paraId="1D5BD6AC" w14:textId="77777777" w:rsidR="00AA334C" w:rsidRPr="00613175" w:rsidRDefault="00AA334C" w:rsidP="00A355D2">
            <w:pPr>
              <w:pStyle w:val="TAH"/>
            </w:pPr>
            <w:r w:rsidRPr="00613175">
              <w:t>Value/remark</w:t>
            </w:r>
          </w:p>
        </w:tc>
        <w:tc>
          <w:tcPr>
            <w:tcW w:w="749" w:type="dxa"/>
            <w:gridSpan w:val="2"/>
            <w:tcBorders>
              <w:top w:val="single" w:sz="4" w:space="0" w:color="auto"/>
              <w:left w:val="single" w:sz="4" w:space="0" w:color="auto"/>
              <w:bottom w:val="single" w:sz="4" w:space="0" w:color="auto"/>
              <w:right w:val="single" w:sz="4" w:space="0" w:color="auto"/>
            </w:tcBorders>
            <w:hideMark/>
          </w:tcPr>
          <w:p w14:paraId="674736C2" w14:textId="77777777" w:rsidR="00AA334C" w:rsidRPr="00613175" w:rsidRDefault="00AA334C" w:rsidP="00A355D2">
            <w:pPr>
              <w:pStyle w:val="TAH"/>
            </w:pPr>
            <w:r w:rsidRPr="00613175">
              <w:t>Rel</w:t>
            </w:r>
          </w:p>
        </w:tc>
        <w:tc>
          <w:tcPr>
            <w:tcW w:w="1440" w:type="dxa"/>
            <w:gridSpan w:val="2"/>
            <w:tcBorders>
              <w:top w:val="single" w:sz="4" w:space="0" w:color="auto"/>
              <w:left w:val="single" w:sz="4" w:space="0" w:color="auto"/>
              <w:bottom w:val="single" w:sz="4" w:space="0" w:color="auto"/>
              <w:right w:val="single" w:sz="4" w:space="0" w:color="auto"/>
            </w:tcBorders>
            <w:hideMark/>
          </w:tcPr>
          <w:p w14:paraId="320CAC1C" w14:textId="77777777" w:rsidR="00AA334C" w:rsidRPr="00613175" w:rsidRDefault="00AA334C" w:rsidP="00A355D2">
            <w:pPr>
              <w:pStyle w:val="TAH"/>
            </w:pPr>
            <w:r w:rsidRPr="00613175">
              <w:t>Reference</w:t>
            </w:r>
          </w:p>
        </w:tc>
      </w:tr>
      <w:tr w:rsidR="00AA334C" w:rsidRPr="00613175" w14:paraId="3C38738B" w14:textId="77777777" w:rsidTr="00166809">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tcPr>
          <w:p w14:paraId="38AF82A1" w14:textId="40ADEAF9" w:rsidR="00AA334C" w:rsidRPr="00613175" w:rsidRDefault="00AA334C" w:rsidP="00A355D2">
            <w:pPr>
              <w:pStyle w:val="TAH"/>
              <w:jc w:val="left"/>
              <w:rPr>
                <w:b w:val="0"/>
                <w:lang w:eastAsia="zh-CN"/>
              </w:rPr>
            </w:pPr>
          </w:p>
        </w:tc>
        <w:tc>
          <w:tcPr>
            <w:tcW w:w="878" w:type="dxa"/>
            <w:gridSpan w:val="2"/>
            <w:tcBorders>
              <w:top w:val="single" w:sz="4" w:space="0" w:color="auto"/>
              <w:left w:val="single" w:sz="4" w:space="0" w:color="auto"/>
              <w:bottom w:val="single" w:sz="4" w:space="0" w:color="auto"/>
              <w:right w:val="single" w:sz="4" w:space="0" w:color="auto"/>
            </w:tcBorders>
          </w:tcPr>
          <w:p w14:paraId="40333D52" w14:textId="77777777" w:rsidR="00AA334C" w:rsidRPr="00613175" w:rsidRDefault="00AA334C" w:rsidP="00A355D2">
            <w:pPr>
              <w:pStyle w:val="TAH"/>
            </w:pPr>
          </w:p>
        </w:tc>
        <w:tc>
          <w:tcPr>
            <w:tcW w:w="4795" w:type="dxa"/>
            <w:gridSpan w:val="2"/>
            <w:tcBorders>
              <w:top w:val="single" w:sz="4" w:space="0" w:color="auto"/>
              <w:left w:val="single" w:sz="4" w:space="0" w:color="auto"/>
              <w:bottom w:val="single" w:sz="4" w:space="0" w:color="auto"/>
              <w:right w:val="single" w:sz="4" w:space="0" w:color="auto"/>
            </w:tcBorders>
          </w:tcPr>
          <w:p w14:paraId="6B5849B4" w14:textId="6B1C2972" w:rsidR="00AA334C" w:rsidRPr="00613175" w:rsidRDefault="00AA334C" w:rsidP="00A355D2">
            <w:pPr>
              <w:pStyle w:val="TAH"/>
              <w:jc w:val="left"/>
              <w:rPr>
                <w:b w:val="0"/>
                <w:i/>
                <w:lang w:eastAsia="zh-CN"/>
              </w:rPr>
            </w:pPr>
          </w:p>
        </w:tc>
        <w:tc>
          <w:tcPr>
            <w:tcW w:w="749" w:type="dxa"/>
            <w:gridSpan w:val="2"/>
            <w:tcBorders>
              <w:top w:val="single" w:sz="4" w:space="0" w:color="auto"/>
              <w:left w:val="single" w:sz="4" w:space="0" w:color="auto"/>
              <w:bottom w:val="single" w:sz="4" w:space="0" w:color="auto"/>
              <w:right w:val="single" w:sz="4" w:space="0" w:color="auto"/>
            </w:tcBorders>
          </w:tcPr>
          <w:p w14:paraId="35107993" w14:textId="77777777" w:rsidR="00AA334C" w:rsidRPr="00613175" w:rsidRDefault="00AA334C" w:rsidP="00A355D2">
            <w:pPr>
              <w:pStyle w:val="TAH"/>
            </w:pPr>
          </w:p>
        </w:tc>
        <w:tc>
          <w:tcPr>
            <w:tcW w:w="1440" w:type="dxa"/>
            <w:gridSpan w:val="2"/>
            <w:tcBorders>
              <w:top w:val="single" w:sz="4" w:space="0" w:color="auto"/>
              <w:left w:val="single" w:sz="4" w:space="0" w:color="auto"/>
              <w:bottom w:val="single" w:sz="4" w:space="0" w:color="auto"/>
              <w:right w:val="single" w:sz="4" w:space="0" w:color="auto"/>
            </w:tcBorders>
          </w:tcPr>
          <w:p w14:paraId="5414C78E" w14:textId="77777777" w:rsidR="00AA334C" w:rsidRPr="00613175" w:rsidRDefault="00AA334C" w:rsidP="00A355D2">
            <w:pPr>
              <w:pStyle w:val="TAH"/>
            </w:pPr>
          </w:p>
        </w:tc>
      </w:tr>
      <w:tr w:rsidR="00166809" w:rsidRPr="00613175" w14:paraId="1947B728" w14:textId="77777777" w:rsidTr="00613175">
        <w:trPr>
          <w:gridBefore w:val="1"/>
          <w:wBefore w:w="120" w:type="dxa"/>
          <w:jc w:val="center"/>
        </w:trPr>
        <w:tc>
          <w:tcPr>
            <w:tcW w:w="1772" w:type="dxa"/>
            <w:gridSpan w:val="2"/>
            <w:tcBorders>
              <w:top w:val="single" w:sz="4" w:space="0" w:color="auto"/>
              <w:left w:val="single" w:sz="4" w:space="0" w:color="auto"/>
              <w:bottom w:val="nil"/>
              <w:right w:val="single" w:sz="4" w:space="0" w:color="auto"/>
            </w:tcBorders>
          </w:tcPr>
          <w:p w14:paraId="7EF779A5" w14:textId="77777777" w:rsidR="00166809" w:rsidRPr="00613175" w:rsidRDefault="00166809" w:rsidP="00060934">
            <w:pPr>
              <w:pStyle w:val="TAH"/>
              <w:jc w:val="left"/>
            </w:pPr>
            <w:r w:rsidRPr="00613175">
              <w:t>Supported</w:t>
            </w:r>
          </w:p>
        </w:tc>
        <w:tc>
          <w:tcPr>
            <w:tcW w:w="878" w:type="dxa"/>
            <w:gridSpan w:val="2"/>
            <w:tcBorders>
              <w:top w:val="single" w:sz="4" w:space="0" w:color="auto"/>
              <w:left w:val="single" w:sz="4" w:space="0" w:color="auto"/>
              <w:bottom w:val="nil"/>
              <w:right w:val="single" w:sz="4" w:space="0" w:color="auto"/>
            </w:tcBorders>
          </w:tcPr>
          <w:p w14:paraId="77029A76" w14:textId="77777777" w:rsidR="00166809" w:rsidRPr="00613175" w:rsidRDefault="00166809" w:rsidP="00060934">
            <w:pPr>
              <w:pStyle w:val="TAH"/>
            </w:pPr>
          </w:p>
        </w:tc>
        <w:tc>
          <w:tcPr>
            <w:tcW w:w="4795" w:type="dxa"/>
            <w:gridSpan w:val="2"/>
            <w:tcBorders>
              <w:top w:val="single" w:sz="4" w:space="0" w:color="auto"/>
              <w:left w:val="single" w:sz="4" w:space="0" w:color="auto"/>
              <w:bottom w:val="nil"/>
              <w:right w:val="single" w:sz="4" w:space="0" w:color="auto"/>
            </w:tcBorders>
          </w:tcPr>
          <w:p w14:paraId="39EC93E2" w14:textId="77777777" w:rsidR="00166809" w:rsidRPr="00613175" w:rsidRDefault="00166809" w:rsidP="00060934">
            <w:pPr>
              <w:pStyle w:val="TAH"/>
              <w:jc w:val="left"/>
              <w:rPr>
                <w:b w:val="0"/>
                <w:i/>
                <w:lang w:eastAsia="zh-CN"/>
              </w:rPr>
            </w:pPr>
          </w:p>
        </w:tc>
        <w:tc>
          <w:tcPr>
            <w:tcW w:w="749" w:type="dxa"/>
            <w:gridSpan w:val="2"/>
            <w:tcBorders>
              <w:top w:val="single" w:sz="4" w:space="0" w:color="auto"/>
              <w:left w:val="single" w:sz="4" w:space="0" w:color="auto"/>
              <w:bottom w:val="nil"/>
              <w:right w:val="single" w:sz="4" w:space="0" w:color="auto"/>
            </w:tcBorders>
          </w:tcPr>
          <w:p w14:paraId="43F2180C" w14:textId="77777777" w:rsidR="00166809" w:rsidRPr="00613175" w:rsidRDefault="00166809" w:rsidP="00060934">
            <w:pPr>
              <w:pStyle w:val="TAH"/>
            </w:pPr>
          </w:p>
        </w:tc>
        <w:tc>
          <w:tcPr>
            <w:tcW w:w="1440" w:type="dxa"/>
            <w:gridSpan w:val="2"/>
            <w:tcBorders>
              <w:top w:val="single" w:sz="4" w:space="0" w:color="auto"/>
              <w:left w:val="single" w:sz="4" w:space="0" w:color="auto"/>
              <w:bottom w:val="nil"/>
              <w:right w:val="single" w:sz="4" w:space="0" w:color="auto"/>
            </w:tcBorders>
          </w:tcPr>
          <w:p w14:paraId="3991611F" w14:textId="77777777" w:rsidR="00166809" w:rsidRPr="00613175" w:rsidRDefault="00166809" w:rsidP="00060934">
            <w:pPr>
              <w:pStyle w:val="TAH"/>
            </w:pPr>
          </w:p>
        </w:tc>
      </w:tr>
      <w:tr w:rsidR="00166809" w:rsidRPr="00613175" w14:paraId="261E4CDF" w14:textId="77777777" w:rsidTr="00166809">
        <w:trPr>
          <w:gridBefore w:val="1"/>
          <w:wBefore w:w="120" w:type="dxa"/>
          <w:jc w:val="center"/>
        </w:trPr>
        <w:tc>
          <w:tcPr>
            <w:tcW w:w="1772" w:type="dxa"/>
            <w:gridSpan w:val="2"/>
            <w:tcBorders>
              <w:top w:val="single" w:sz="4" w:space="0" w:color="auto"/>
              <w:left w:val="single" w:sz="4" w:space="0" w:color="auto"/>
              <w:bottom w:val="single" w:sz="4" w:space="0" w:color="auto"/>
              <w:right w:val="single" w:sz="4" w:space="0" w:color="auto"/>
            </w:tcBorders>
          </w:tcPr>
          <w:p w14:paraId="6F4A4BA6" w14:textId="77777777" w:rsidR="00166809" w:rsidRPr="00613175" w:rsidRDefault="00166809" w:rsidP="00060934">
            <w:pPr>
              <w:pStyle w:val="TAH"/>
              <w:jc w:val="left"/>
            </w:pPr>
            <w:r w:rsidRPr="00613175">
              <w:rPr>
                <w:bCs/>
              </w:rPr>
              <w:tab/>
            </w:r>
            <w:r w:rsidRPr="00613175">
              <w:rPr>
                <w:b w:val="0"/>
                <w:lang w:eastAsia="zh-CN"/>
              </w:rPr>
              <w:t>option-tag</w:t>
            </w:r>
          </w:p>
        </w:tc>
        <w:tc>
          <w:tcPr>
            <w:tcW w:w="878" w:type="dxa"/>
            <w:gridSpan w:val="2"/>
            <w:tcBorders>
              <w:top w:val="single" w:sz="4" w:space="0" w:color="auto"/>
              <w:left w:val="single" w:sz="4" w:space="0" w:color="auto"/>
              <w:bottom w:val="single" w:sz="4" w:space="0" w:color="auto"/>
              <w:right w:val="single" w:sz="4" w:space="0" w:color="auto"/>
            </w:tcBorders>
          </w:tcPr>
          <w:p w14:paraId="10452282" w14:textId="77777777" w:rsidR="00166809" w:rsidRPr="00613175" w:rsidRDefault="00166809" w:rsidP="00060934">
            <w:pPr>
              <w:pStyle w:val="TAH"/>
            </w:pPr>
          </w:p>
        </w:tc>
        <w:tc>
          <w:tcPr>
            <w:tcW w:w="4795" w:type="dxa"/>
            <w:gridSpan w:val="2"/>
            <w:tcBorders>
              <w:top w:val="single" w:sz="4" w:space="0" w:color="auto"/>
              <w:left w:val="single" w:sz="4" w:space="0" w:color="auto"/>
              <w:bottom w:val="single" w:sz="4" w:space="0" w:color="auto"/>
              <w:right w:val="single" w:sz="4" w:space="0" w:color="auto"/>
            </w:tcBorders>
          </w:tcPr>
          <w:p w14:paraId="47498ACD" w14:textId="77777777" w:rsidR="00166809" w:rsidRPr="00613175" w:rsidRDefault="00166809" w:rsidP="00060934">
            <w:pPr>
              <w:pStyle w:val="TAH"/>
              <w:jc w:val="left"/>
              <w:rPr>
                <w:b w:val="0"/>
                <w:i/>
                <w:lang w:eastAsia="zh-CN"/>
              </w:rPr>
            </w:pPr>
            <w:r w:rsidRPr="00613175">
              <w:rPr>
                <w:b w:val="0"/>
                <w:i/>
                <w:lang w:eastAsia="zh-CN"/>
              </w:rPr>
              <w:t>precondition</w:t>
            </w:r>
          </w:p>
        </w:tc>
        <w:tc>
          <w:tcPr>
            <w:tcW w:w="749" w:type="dxa"/>
            <w:gridSpan w:val="2"/>
            <w:tcBorders>
              <w:top w:val="single" w:sz="4" w:space="0" w:color="auto"/>
              <w:left w:val="single" w:sz="4" w:space="0" w:color="auto"/>
              <w:bottom w:val="single" w:sz="4" w:space="0" w:color="auto"/>
              <w:right w:val="single" w:sz="4" w:space="0" w:color="auto"/>
            </w:tcBorders>
          </w:tcPr>
          <w:p w14:paraId="6B5EAF70" w14:textId="77777777" w:rsidR="00166809" w:rsidRPr="00613175" w:rsidRDefault="00166809" w:rsidP="00060934">
            <w:pPr>
              <w:pStyle w:val="TAH"/>
            </w:pPr>
          </w:p>
        </w:tc>
        <w:tc>
          <w:tcPr>
            <w:tcW w:w="1440" w:type="dxa"/>
            <w:gridSpan w:val="2"/>
            <w:tcBorders>
              <w:top w:val="single" w:sz="4" w:space="0" w:color="auto"/>
              <w:left w:val="single" w:sz="4" w:space="0" w:color="auto"/>
              <w:bottom w:val="single" w:sz="4" w:space="0" w:color="auto"/>
              <w:right w:val="single" w:sz="4" w:space="0" w:color="auto"/>
            </w:tcBorders>
          </w:tcPr>
          <w:p w14:paraId="2A7D5B24" w14:textId="77777777" w:rsidR="00166809" w:rsidRPr="00613175" w:rsidRDefault="00166809" w:rsidP="00060934">
            <w:pPr>
              <w:pStyle w:val="TAH"/>
            </w:pPr>
          </w:p>
        </w:tc>
      </w:tr>
      <w:tr w:rsidR="00AA334C" w:rsidRPr="00613175" w14:paraId="58C9150A" w14:textId="77777777" w:rsidTr="00166809">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5CB576FB" w14:textId="77777777" w:rsidR="00AA334C" w:rsidRPr="00613175" w:rsidRDefault="00AA334C" w:rsidP="00A355D2">
            <w:pPr>
              <w:pStyle w:val="TAL"/>
              <w:rPr>
                <w:b/>
              </w:rPr>
            </w:pPr>
            <w:r w:rsidRPr="00613175">
              <w:rPr>
                <w:b/>
              </w:rPr>
              <w:t>Message-body</w:t>
            </w:r>
          </w:p>
        </w:tc>
        <w:tc>
          <w:tcPr>
            <w:tcW w:w="878" w:type="dxa"/>
            <w:gridSpan w:val="2"/>
            <w:tcBorders>
              <w:top w:val="single" w:sz="4" w:space="0" w:color="auto"/>
              <w:left w:val="single" w:sz="4" w:space="0" w:color="auto"/>
              <w:bottom w:val="single" w:sz="4" w:space="0" w:color="auto"/>
              <w:right w:val="single" w:sz="4" w:space="0" w:color="auto"/>
            </w:tcBorders>
          </w:tcPr>
          <w:p w14:paraId="38A27312" w14:textId="77777777" w:rsidR="00AA334C" w:rsidRPr="00613175" w:rsidRDefault="00AA334C" w:rsidP="00A355D2">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4B2544FE" w14:textId="77777777" w:rsidR="00AA334C" w:rsidRPr="00613175" w:rsidRDefault="00AA334C" w:rsidP="00A355D2">
            <w:pPr>
              <w:pStyle w:val="TAL"/>
              <w:rPr>
                <w:lang w:eastAsia="zh-CN"/>
              </w:rPr>
            </w:pPr>
            <w:r w:rsidRPr="00613175">
              <w:rPr>
                <w:lang w:eastAsia="zh-CN"/>
              </w:rPr>
              <w:t>Same SDP body as in Step 2 (re-INVITE), with following exceptions:</w:t>
            </w:r>
          </w:p>
          <w:p w14:paraId="4A413607" w14:textId="326EF632" w:rsidR="00AA334C" w:rsidRPr="00613175" w:rsidRDefault="00AA334C" w:rsidP="00A355D2">
            <w:pPr>
              <w:pStyle w:val="TAL"/>
              <w:rPr>
                <w:lang w:eastAsia="zh-CN"/>
              </w:rPr>
            </w:pPr>
          </w:p>
          <w:p w14:paraId="42C27DA3" w14:textId="77777777" w:rsidR="00AA334C" w:rsidRPr="00613175" w:rsidRDefault="00AA334C" w:rsidP="00A355D2">
            <w:pPr>
              <w:pStyle w:val="TAL"/>
              <w:rPr>
                <w:b/>
                <w:lang w:eastAsia="zh-CN"/>
              </w:rPr>
            </w:pPr>
            <w:r w:rsidRPr="00613175">
              <w:rPr>
                <w:b/>
                <w:lang w:eastAsia="zh-CN"/>
              </w:rPr>
              <w:t>Media description:</w:t>
            </w:r>
          </w:p>
          <w:p w14:paraId="3A5AC0EA" w14:textId="65E7B8B3" w:rsidR="00AA334C" w:rsidRPr="00613175" w:rsidRDefault="00AA334C" w:rsidP="00A355D2">
            <w:pPr>
              <w:pStyle w:val="TAL"/>
              <w:rPr>
                <w:lang w:eastAsia="zh-CN"/>
              </w:rPr>
            </w:pPr>
            <w:r w:rsidRPr="00613175">
              <w:rPr>
                <w:i/>
                <w:lang w:eastAsia="zh-CN"/>
              </w:rPr>
              <w:t xml:space="preserve">m=video </w:t>
            </w:r>
            <w:r w:rsidR="00166809" w:rsidRPr="00613175">
              <w:rPr>
                <w:i/>
                <w:lang w:eastAsia="zh-CN"/>
              </w:rPr>
              <w:t>0</w:t>
            </w:r>
            <w:r w:rsidRPr="00D66C64">
              <w:rPr>
                <w:lang w:eastAsia="zh-CN"/>
              </w:rPr>
              <w:t xml:space="preserve"> </w:t>
            </w:r>
            <w:r w:rsidRPr="00613175">
              <w:rPr>
                <w:i/>
                <w:lang w:eastAsia="zh-CN"/>
              </w:rPr>
              <w:t xml:space="preserve">RTP/AVPF </w:t>
            </w:r>
            <w:r w:rsidRPr="00613175">
              <w:rPr>
                <w:lang w:eastAsia="zh-CN"/>
              </w:rPr>
              <w:t>(fmt)</w:t>
            </w:r>
          </w:p>
          <w:p w14:paraId="46A79DA9" w14:textId="77777777" w:rsidR="00AA334C" w:rsidRPr="00613175" w:rsidRDefault="00AA334C" w:rsidP="00A355D2">
            <w:pPr>
              <w:pStyle w:val="TAL"/>
              <w:rPr>
                <w:lang w:eastAsia="zh-CN"/>
              </w:rPr>
            </w:pPr>
            <w:r w:rsidRPr="00613175">
              <w:rPr>
                <w:bCs/>
                <w:i/>
                <w:lang w:eastAsia="zh-CN"/>
              </w:rPr>
              <w:t>c=IN</w:t>
            </w:r>
            <w:r w:rsidRPr="00613175">
              <w:rPr>
                <w:bCs/>
                <w:lang w:eastAsia="zh-CN"/>
              </w:rPr>
              <w:t xml:space="preserve"> (addrtype) (connection-address for UE)</w:t>
            </w:r>
            <w:r w:rsidRPr="00613175">
              <w:rPr>
                <w:lang w:eastAsia="zh-CN"/>
              </w:rPr>
              <w:t xml:space="preserve"> [Note 1]</w:t>
            </w:r>
          </w:p>
          <w:p w14:paraId="27582F44" w14:textId="77777777" w:rsidR="00AA334C" w:rsidRPr="00613175" w:rsidRDefault="00AA334C" w:rsidP="00A355D2">
            <w:pPr>
              <w:pStyle w:val="TAL"/>
              <w:rPr>
                <w:lang w:eastAsia="zh-CN"/>
              </w:rPr>
            </w:pPr>
            <w:r w:rsidRPr="00613175">
              <w:rPr>
                <w:i/>
                <w:lang w:eastAsia="zh-CN"/>
              </w:rPr>
              <w:t>b=AS:</w:t>
            </w:r>
            <w:r w:rsidRPr="00613175">
              <w:rPr>
                <w:lang w:eastAsia="zh-CN"/>
              </w:rPr>
              <w:t xml:space="preserve"> (bandwidth-value)</w:t>
            </w:r>
          </w:p>
          <w:p w14:paraId="7D1A197E" w14:textId="77777777" w:rsidR="00AA334C" w:rsidRPr="00613175" w:rsidRDefault="00AA334C" w:rsidP="00A355D2">
            <w:pPr>
              <w:pStyle w:val="TAL"/>
              <w:rPr>
                <w:i/>
                <w:lang w:eastAsia="zh-CN"/>
              </w:rPr>
            </w:pPr>
            <w:r w:rsidRPr="00613175">
              <w:rPr>
                <w:i/>
                <w:lang w:eastAsia="zh-CN"/>
              </w:rPr>
              <w:t xml:space="preserve">b=RS: </w:t>
            </w:r>
            <w:r w:rsidRPr="00613175">
              <w:rPr>
                <w:lang w:eastAsia="zh-CN"/>
              </w:rPr>
              <w:t>(bandwidth-value)</w:t>
            </w:r>
          </w:p>
          <w:p w14:paraId="6D50F626" w14:textId="77777777" w:rsidR="00AA334C" w:rsidRPr="00613175" w:rsidRDefault="00AA334C" w:rsidP="00A355D2">
            <w:pPr>
              <w:pStyle w:val="TAL"/>
              <w:rPr>
                <w:i/>
                <w:lang w:eastAsia="zh-CN"/>
              </w:rPr>
            </w:pPr>
            <w:r w:rsidRPr="00613175">
              <w:rPr>
                <w:i/>
                <w:lang w:eastAsia="zh-CN"/>
              </w:rPr>
              <w:t xml:space="preserve">b=RR: </w:t>
            </w:r>
            <w:r w:rsidRPr="00613175">
              <w:rPr>
                <w:lang w:eastAsia="zh-CN"/>
              </w:rPr>
              <w:t>(bandwidth-value)</w:t>
            </w:r>
          </w:p>
          <w:p w14:paraId="560007EA" w14:textId="77777777" w:rsidR="00AA334C" w:rsidRPr="00613175" w:rsidRDefault="00AA334C" w:rsidP="00A355D2">
            <w:pPr>
              <w:pStyle w:val="TAL"/>
              <w:rPr>
                <w:lang w:eastAsia="zh-CN"/>
              </w:rPr>
            </w:pPr>
          </w:p>
          <w:p w14:paraId="5A3C7C70" w14:textId="77777777" w:rsidR="00AA334C" w:rsidRPr="00613175" w:rsidRDefault="00AA334C" w:rsidP="00A355D2">
            <w:pPr>
              <w:pStyle w:val="TAL"/>
              <w:rPr>
                <w:b/>
                <w:lang w:eastAsia="zh-CN"/>
              </w:rPr>
            </w:pPr>
            <w:r w:rsidRPr="00613175">
              <w:rPr>
                <w:b/>
                <w:lang w:eastAsia="zh-CN"/>
              </w:rPr>
              <w:t xml:space="preserve">Attributes for media: </w:t>
            </w:r>
          </w:p>
          <w:p w14:paraId="5D7ECC1F" w14:textId="77777777" w:rsidR="00AA334C" w:rsidRPr="00613175" w:rsidRDefault="00AA334C" w:rsidP="00A355D2">
            <w:pPr>
              <w:pStyle w:val="TAL"/>
              <w:rPr>
                <w:bCs/>
                <w:i/>
                <w:lang w:eastAsia="zh-CN"/>
              </w:rPr>
            </w:pPr>
            <w:r w:rsidRPr="00613175">
              <w:rPr>
                <w:bCs/>
                <w:i/>
                <w:lang w:eastAsia="zh-CN"/>
              </w:rPr>
              <w:t xml:space="preserve">a=rtpmap: </w:t>
            </w:r>
            <w:r w:rsidRPr="00613175">
              <w:rPr>
                <w:bCs/>
                <w:lang w:eastAsia="zh-CN"/>
              </w:rPr>
              <w:t>(payload type)</w:t>
            </w:r>
            <w:r w:rsidRPr="00613175">
              <w:rPr>
                <w:lang w:eastAsia="zh-CN"/>
              </w:rPr>
              <w:t xml:space="preserve"> </w:t>
            </w:r>
            <w:r w:rsidRPr="00613175">
              <w:rPr>
                <w:i/>
                <w:lang w:eastAsia="zh-CN"/>
              </w:rPr>
              <w:t>H265/90000</w:t>
            </w:r>
          </w:p>
          <w:p w14:paraId="4583A2AF" w14:textId="5F72D8EB" w:rsidR="00AA334C" w:rsidRPr="00613175" w:rsidRDefault="00AA334C" w:rsidP="00A355D2">
            <w:pPr>
              <w:pStyle w:val="TAL"/>
              <w:rPr>
                <w:bCs/>
                <w:i/>
                <w:lang w:eastAsia="zh-CN"/>
              </w:rPr>
            </w:pPr>
            <w:r w:rsidRPr="00613175">
              <w:rPr>
                <w:bCs/>
                <w:i/>
                <w:lang w:eastAsia="zh-CN"/>
              </w:rPr>
              <w:t>a=fmtp:</w:t>
            </w:r>
            <w:r w:rsidRPr="00613175">
              <w:rPr>
                <w:bCs/>
                <w:lang w:eastAsia="zh-CN"/>
              </w:rPr>
              <w:t xml:space="preserve"> (format)</w:t>
            </w:r>
            <w:r w:rsidRPr="00613175">
              <w:rPr>
                <w:lang w:eastAsia="zh-CN"/>
              </w:rPr>
              <w:t xml:space="preserve"> </w:t>
            </w:r>
            <w:r w:rsidRPr="00613175">
              <w:t>profile-id=1;level-id=(att-field)</w:t>
            </w:r>
          </w:p>
          <w:p w14:paraId="6604DC54" w14:textId="77777777" w:rsidR="00AA334C" w:rsidRPr="00613175" w:rsidRDefault="00AA334C" w:rsidP="00A355D2">
            <w:pPr>
              <w:pStyle w:val="TAL"/>
              <w:rPr>
                <w:lang w:eastAsia="zh-CN"/>
              </w:rPr>
            </w:pPr>
          </w:p>
          <w:p w14:paraId="63856AAA" w14:textId="77777777" w:rsidR="00AA334C" w:rsidRPr="00613175" w:rsidRDefault="00AA334C" w:rsidP="00A355D2">
            <w:pPr>
              <w:pStyle w:val="TAL"/>
              <w:rPr>
                <w:b/>
                <w:lang w:eastAsia="zh-CN"/>
              </w:rPr>
            </w:pPr>
            <w:r w:rsidRPr="00613175">
              <w:rPr>
                <w:b/>
                <w:lang w:eastAsia="zh-CN"/>
              </w:rPr>
              <w:t>Attributes for preconditions:</w:t>
            </w:r>
          </w:p>
          <w:p w14:paraId="1059E808" w14:textId="77777777" w:rsidR="00AA334C" w:rsidRPr="00613175" w:rsidRDefault="00AA334C" w:rsidP="00A355D2">
            <w:pPr>
              <w:pStyle w:val="TAL"/>
              <w:rPr>
                <w:i/>
                <w:lang w:eastAsia="zh-CN"/>
              </w:rPr>
            </w:pPr>
            <w:r w:rsidRPr="00613175">
              <w:rPr>
                <w:i/>
                <w:lang w:eastAsia="zh-CN"/>
              </w:rPr>
              <w:t>a=curr:qos local sendrecv</w:t>
            </w:r>
          </w:p>
          <w:p w14:paraId="64274070" w14:textId="53F895CC" w:rsidR="00AA334C" w:rsidRPr="00613175" w:rsidRDefault="00AA334C" w:rsidP="00A355D2">
            <w:pPr>
              <w:pStyle w:val="TAL"/>
              <w:rPr>
                <w:i/>
                <w:lang w:eastAsia="zh-CN"/>
              </w:rPr>
            </w:pPr>
            <w:r w:rsidRPr="00613175">
              <w:rPr>
                <w:i/>
                <w:lang w:eastAsia="zh-CN"/>
              </w:rPr>
              <w:t xml:space="preserve">a=curr:qos remote </w:t>
            </w:r>
            <w:r w:rsidR="00166809" w:rsidRPr="00613175">
              <w:rPr>
                <w:i/>
                <w:lang w:eastAsia="zh-CN"/>
              </w:rPr>
              <w:t>sendrecv</w:t>
            </w:r>
          </w:p>
          <w:p w14:paraId="50DFF81B" w14:textId="77777777" w:rsidR="00AA334C" w:rsidRPr="00613175" w:rsidRDefault="00AA334C" w:rsidP="00A355D2">
            <w:pPr>
              <w:pStyle w:val="TAL"/>
              <w:rPr>
                <w:i/>
                <w:lang w:eastAsia="zh-CN"/>
              </w:rPr>
            </w:pPr>
            <w:r w:rsidRPr="00613175">
              <w:rPr>
                <w:i/>
                <w:lang w:eastAsia="zh-CN"/>
              </w:rPr>
              <w:t>a=des:qos mandatory local sendrecv</w:t>
            </w:r>
          </w:p>
          <w:p w14:paraId="3B3E0178" w14:textId="77777777" w:rsidR="00AA334C" w:rsidRPr="00613175" w:rsidRDefault="00AA334C" w:rsidP="00A355D2">
            <w:pPr>
              <w:pStyle w:val="TAL"/>
              <w:rPr>
                <w:i/>
              </w:rPr>
            </w:pPr>
            <w:r w:rsidRPr="00613175">
              <w:rPr>
                <w:i/>
                <w:lang w:eastAsia="zh-CN"/>
              </w:rPr>
              <w:t>a=des:qos optional remote sendrecv</w:t>
            </w:r>
            <w:r w:rsidRPr="00613175">
              <w:t xml:space="preserve"> or</w:t>
            </w:r>
            <w:r w:rsidRPr="00613175">
              <w:rPr>
                <w:i/>
              </w:rPr>
              <w:t xml:space="preserve"> a=des:qos mandatory remote sendrecv</w:t>
            </w:r>
          </w:p>
        </w:tc>
        <w:tc>
          <w:tcPr>
            <w:tcW w:w="749" w:type="dxa"/>
            <w:gridSpan w:val="2"/>
            <w:tcBorders>
              <w:top w:val="single" w:sz="4" w:space="0" w:color="auto"/>
              <w:left w:val="single" w:sz="4" w:space="0" w:color="auto"/>
              <w:bottom w:val="single" w:sz="4" w:space="0" w:color="auto"/>
              <w:right w:val="single" w:sz="4" w:space="0" w:color="auto"/>
            </w:tcBorders>
          </w:tcPr>
          <w:p w14:paraId="54CB3461" w14:textId="77777777" w:rsidR="00AA334C" w:rsidRPr="00613175" w:rsidRDefault="00AA334C" w:rsidP="00A355D2">
            <w:pPr>
              <w:pStyle w:val="TAL"/>
            </w:pPr>
          </w:p>
        </w:tc>
        <w:tc>
          <w:tcPr>
            <w:tcW w:w="1440" w:type="dxa"/>
            <w:gridSpan w:val="2"/>
            <w:tcBorders>
              <w:top w:val="single" w:sz="4" w:space="0" w:color="auto"/>
              <w:left w:val="single" w:sz="4" w:space="0" w:color="auto"/>
              <w:bottom w:val="single" w:sz="4" w:space="0" w:color="auto"/>
              <w:right w:val="single" w:sz="4" w:space="0" w:color="auto"/>
            </w:tcBorders>
            <w:hideMark/>
          </w:tcPr>
          <w:p w14:paraId="12A55AA3" w14:textId="77777777" w:rsidR="00AA334C" w:rsidRPr="00613175" w:rsidRDefault="00AA334C" w:rsidP="00A355D2">
            <w:pPr>
              <w:pStyle w:val="TAL"/>
            </w:pPr>
            <w:r w:rsidRPr="00613175">
              <w:t>TS 24.229 [7]</w:t>
            </w:r>
          </w:p>
          <w:p w14:paraId="6C92DA2E" w14:textId="77777777" w:rsidR="00AA334C" w:rsidRPr="00613175" w:rsidRDefault="00AA334C" w:rsidP="00A355D2">
            <w:pPr>
              <w:pStyle w:val="TAL"/>
            </w:pPr>
            <w:r w:rsidRPr="00613175">
              <w:t>TS 26.114 [33]</w:t>
            </w:r>
          </w:p>
        </w:tc>
      </w:tr>
    </w:tbl>
    <w:p w14:paraId="35390410" w14:textId="77777777" w:rsidR="00AA334C" w:rsidRPr="00613175" w:rsidRDefault="00AA334C" w:rsidP="00AA334C">
      <w:pPr>
        <w:rPr>
          <w:lang w:eastAsia="zh-CN"/>
        </w:rPr>
      </w:pPr>
    </w:p>
    <w:p w14:paraId="623C597E" w14:textId="77777777" w:rsidR="00166809" w:rsidRPr="00613175" w:rsidRDefault="00166809" w:rsidP="00166809">
      <w:pPr>
        <w:pStyle w:val="TH"/>
      </w:pPr>
      <w:bookmarkStart w:id="827" w:name="_Toc75880651"/>
      <w:r w:rsidRPr="00613175">
        <w:t xml:space="preserve">Table 7.20.3.3-11: 100 Trying (step 13,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46834F28" w14:textId="77777777" w:rsidTr="00060934">
        <w:trPr>
          <w:jc w:val="center"/>
        </w:trPr>
        <w:tc>
          <w:tcPr>
            <w:tcW w:w="9634" w:type="dxa"/>
            <w:tcBorders>
              <w:top w:val="single" w:sz="4" w:space="0" w:color="auto"/>
              <w:left w:val="single" w:sz="4" w:space="0" w:color="auto"/>
              <w:bottom w:val="single" w:sz="4" w:space="0" w:color="auto"/>
              <w:right w:val="single" w:sz="4" w:space="0" w:color="auto"/>
            </w:tcBorders>
            <w:hideMark/>
          </w:tcPr>
          <w:p w14:paraId="404231F5" w14:textId="77777777" w:rsidR="00166809" w:rsidRPr="00613175" w:rsidRDefault="00166809" w:rsidP="00060934">
            <w:pPr>
              <w:pStyle w:val="TAL"/>
              <w:rPr>
                <w:rFonts w:cs="Arial"/>
              </w:rPr>
            </w:pPr>
            <w:r w:rsidRPr="00613175">
              <w:t>Derivation Path: Annex A.15.1, step 2</w:t>
            </w:r>
          </w:p>
        </w:tc>
      </w:tr>
    </w:tbl>
    <w:p w14:paraId="3680927D" w14:textId="77777777" w:rsidR="00166809" w:rsidRPr="00613175" w:rsidRDefault="00166809" w:rsidP="00166809"/>
    <w:p w14:paraId="7D80A0E5" w14:textId="77777777" w:rsidR="00166809" w:rsidRPr="00613175" w:rsidRDefault="00166809" w:rsidP="00166809">
      <w:pPr>
        <w:pStyle w:val="TH"/>
      </w:pPr>
      <w:r w:rsidRPr="00613175">
        <w:t xml:space="preserve">Table 7.20.3.3-12: 200 OK for INVITE (step 15, table </w:t>
      </w:r>
      <w:r w:rsidRPr="00613175">
        <w:rPr>
          <w:rFonts w:cs="Arial"/>
        </w:rPr>
        <w:t>7.20.3.2-1</w:t>
      </w:r>
      <w:r w:rsidRPr="00613175">
        <w:t>)</w:t>
      </w:r>
    </w:p>
    <w:tbl>
      <w:tblPr>
        <w:tblpPr w:leftFromText="180" w:rightFromText="180" w:vertAnchor="text" w:horzAnchor="margin" w:tblpY="50"/>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166809" w:rsidRPr="00613175" w14:paraId="6030EFB7" w14:textId="77777777" w:rsidTr="00060934">
        <w:tc>
          <w:tcPr>
            <w:tcW w:w="9634" w:type="dxa"/>
            <w:gridSpan w:val="5"/>
            <w:tcBorders>
              <w:top w:val="single" w:sz="4" w:space="0" w:color="auto"/>
              <w:left w:val="single" w:sz="4" w:space="0" w:color="auto"/>
              <w:bottom w:val="single" w:sz="4" w:space="0" w:color="auto"/>
              <w:right w:val="single" w:sz="4" w:space="0" w:color="auto"/>
            </w:tcBorders>
            <w:hideMark/>
          </w:tcPr>
          <w:p w14:paraId="4AA96914" w14:textId="77777777" w:rsidR="00166809" w:rsidRPr="00613175" w:rsidRDefault="00166809" w:rsidP="00060934">
            <w:pPr>
              <w:pStyle w:val="TAL"/>
              <w:rPr>
                <w:rFonts w:cs="Arial"/>
              </w:rPr>
            </w:pPr>
            <w:r w:rsidRPr="00613175">
              <w:t>Derivation Path: TS 34.229-1 [2], Annex A.3.1, Conditions A2, A5, A11, A20 and A22</w:t>
            </w:r>
          </w:p>
        </w:tc>
      </w:tr>
      <w:tr w:rsidR="00166809" w:rsidRPr="00613175" w14:paraId="1788AB3B" w14:textId="77777777" w:rsidTr="00060934">
        <w:tc>
          <w:tcPr>
            <w:tcW w:w="1772" w:type="dxa"/>
            <w:tcBorders>
              <w:top w:val="single" w:sz="4" w:space="0" w:color="auto"/>
              <w:left w:val="single" w:sz="4" w:space="0" w:color="auto"/>
              <w:bottom w:val="single" w:sz="4" w:space="0" w:color="auto"/>
              <w:right w:val="single" w:sz="4" w:space="0" w:color="auto"/>
            </w:tcBorders>
            <w:hideMark/>
          </w:tcPr>
          <w:p w14:paraId="50693C4F" w14:textId="77777777" w:rsidR="00166809" w:rsidRPr="00613175" w:rsidRDefault="00166809" w:rsidP="00060934">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703B9410" w14:textId="77777777" w:rsidR="00166809" w:rsidRPr="00613175" w:rsidRDefault="00166809" w:rsidP="00060934">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8AC2332" w14:textId="77777777" w:rsidR="00166809" w:rsidRPr="00613175" w:rsidRDefault="00166809" w:rsidP="00060934">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3ECF18E5" w14:textId="77777777" w:rsidR="00166809" w:rsidRPr="00613175" w:rsidRDefault="00166809" w:rsidP="00060934">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29FAD9F7" w14:textId="77777777" w:rsidR="00166809" w:rsidRPr="00613175" w:rsidRDefault="00166809" w:rsidP="00060934">
            <w:pPr>
              <w:pStyle w:val="TAH"/>
            </w:pPr>
            <w:r w:rsidRPr="00613175">
              <w:t>Reference</w:t>
            </w:r>
          </w:p>
        </w:tc>
      </w:tr>
      <w:tr w:rsidR="00166809" w:rsidRPr="00613175" w14:paraId="0C77D993" w14:textId="77777777" w:rsidTr="00060934">
        <w:tc>
          <w:tcPr>
            <w:tcW w:w="1772" w:type="dxa"/>
            <w:tcBorders>
              <w:top w:val="single" w:sz="4" w:space="0" w:color="auto"/>
              <w:left w:val="single" w:sz="4" w:space="0" w:color="auto"/>
              <w:bottom w:val="nil"/>
              <w:right w:val="single" w:sz="4" w:space="0" w:color="auto"/>
            </w:tcBorders>
          </w:tcPr>
          <w:p w14:paraId="711DA962" w14:textId="77777777" w:rsidR="00166809" w:rsidRPr="00613175" w:rsidDel="006B506A" w:rsidRDefault="00166809" w:rsidP="00060934">
            <w:pPr>
              <w:pStyle w:val="TAH"/>
              <w:jc w:val="left"/>
              <w:rPr>
                <w:lang w:eastAsia="zh-CN"/>
              </w:rPr>
            </w:pPr>
            <w:r w:rsidRPr="00613175">
              <w:rPr>
                <w:lang w:eastAsia="zh-CN"/>
              </w:rPr>
              <w:t>Require</w:t>
            </w:r>
          </w:p>
        </w:tc>
        <w:tc>
          <w:tcPr>
            <w:tcW w:w="878" w:type="dxa"/>
            <w:tcBorders>
              <w:top w:val="single" w:sz="4" w:space="0" w:color="auto"/>
              <w:left w:val="single" w:sz="4" w:space="0" w:color="auto"/>
              <w:bottom w:val="nil"/>
              <w:right w:val="single" w:sz="4" w:space="0" w:color="auto"/>
            </w:tcBorders>
          </w:tcPr>
          <w:p w14:paraId="19F80239" w14:textId="77777777" w:rsidR="00166809" w:rsidRPr="00613175" w:rsidRDefault="00166809" w:rsidP="00060934">
            <w:pPr>
              <w:pStyle w:val="TAH"/>
            </w:pPr>
          </w:p>
        </w:tc>
        <w:tc>
          <w:tcPr>
            <w:tcW w:w="4795" w:type="dxa"/>
            <w:tcBorders>
              <w:top w:val="single" w:sz="4" w:space="0" w:color="auto"/>
              <w:left w:val="single" w:sz="4" w:space="0" w:color="auto"/>
              <w:bottom w:val="nil"/>
              <w:right w:val="single" w:sz="4" w:space="0" w:color="auto"/>
            </w:tcBorders>
          </w:tcPr>
          <w:p w14:paraId="5A7A14A7" w14:textId="77777777" w:rsidR="00166809" w:rsidRPr="00613175" w:rsidRDefault="00166809" w:rsidP="00060934">
            <w:pPr>
              <w:pStyle w:val="TAH"/>
              <w:jc w:val="left"/>
              <w:rPr>
                <w:rFonts w:cs="Arial"/>
                <w:b w:val="0"/>
                <w:i/>
                <w:szCs w:val="18"/>
                <w:lang w:eastAsia="zh-CN"/>
              </w:rPr>
            </w:pPr>
          </w:p>
        </w:tc>
        <w:tc>
          <w:tcPr>
            <w:tcW w:w="749" w:type="dxa"/>
            <w:tcBorders>
              <w:top w:val="single" w:sz="4" w:space="0" w:color="auto"/>
              <w:left w:val="single" w:sz="4" w:space="0" w:color="auto"/>
              <w:bottom w:val="nil"/>
              <w:right w:val="single" w:sz="4" w:space="0" w:color="auto"/>
            </w:tcBorders>
          </w:tcPr>
          <w:p w14:paraId="1877439B" w14:textId="77777777" w:rsidR="00166809" w:rsidRPr="00613175" w:rsidRDefault="00166809" w:rsidP="00060934">
            <w:pPr>
              <w:pStyle w:val="TAH"/>
            </w:pPr>
          </w:p>
        </w:tc>
        <w:tc>
          <w:tcPr>
            <w:tcW w:w="1440" w:type="dxa"/>
            <w:tcBorders>
              <w:top w:val="single" w:sz="4" w:space="0" w:color="auto"/>
              <w:left w:val="single" w:sz="4" w:space="0" w:color="auto"/>
              <w:bottom w:val="nil"/>
              <w:right w:val="single" w:sz="4" w:space="0" w:color="auto"/>
            </w:tcBorders>
          </w:tcPr>
          <w:p w14:paraId="32694B3B" w14:textId="77777777" w:rsidR="00166809" w:rsidRPr="00613175" w:rsidRDefault="00166809" w:rsidP="00060934">
            <w:pPr>
              <w:pStyle w:val="TAH"/>
            </w:pPr>
          </w:p>
        </w:tc>
      </w:tr>
      <w:tr w:rsidR="00166809" w:rsidRPr="00613175" w14:paraId="4C2990C3" w14:textId="77777777" w:rsidTr="00060934">
        <w:tc>
          <w:tcPr>
            <w:tcW w:w="1772" w:type="dxa"/>
            <w:tcBorders>
              <w:top w:val="nil"/>
              <w:left w:val="single" w:sz="4" w:space="0" w:color="auto"/>
              <w:bottom w:val="single" w:sz="4" w:space="0" w:color="auto"/>
              <w:right w:val="single" w:sz="4" w:space="0" w:color="auto"/>
            </w:tcBorders>
          </w:tcPr>
          <w:p w14:paraId="6CE28649" w14:textId="77777777" w:rsidR="00166809" w:rsidRPr="00613175" w:rsidDel="006B506A" w:rsidRDefault="00166809" w:rsidP="00060934">
            <w:pPr>
              <w:pStyle w:val="TAH"/>
              <w:jc w:val="left"/>
              <w:rPr>
                <w:lang w:eastAsia="zh-CN"/>
              </w:rPr>
            </w:pPr>
            <w:r w:rsidRPr="00613175">
              <w:rPr>
                <w:bCs/>
              </w:rPr>
              <w:tab/>
            </w:r>
            <w:r w:rsidRPr="00613175">
              <w:rPr>
                <w:b w:val="0"/>
                <w:lang w:eastAsia="zh-CN"/>
              </w:rPr>
              <w:t>option-tag</w:t>
            </w:r>
          </w:p>
        </w:tc>
        <w:tc>
          <w:tcPr>
            <w:tcW w:w="878" w:type="dxa"/>
            <w:tcBorders>
              <w:top w:val="nil"/>
              <w:left w:val="single" w:sz="4" w:space="0" w:color="auto"/>
              <w:bottom w:val="single" w:sz="4" w:space="0" w:color="auto"/>
              <w:right w:val="single" w:sz="4" w:space="0" w:color="auto"/>
            </w:tcBorders>
          </w:tcPr>
          <w:p w14:paraId="49468CF7" w14:textId="77777777" w:rsidR="00166809" w:rsidRPr="00613175" w:rsidRDefault="00166809" w:rsidP="00060934">
            <w:pPr>
              <w:pStyle w:val="TAH"/>
            </w:pPr>
          </w:p>
        </w:tc>
        <w:tc>
          <w:tcPr>
            <w:tcW w:w="4795" w:type="dxa"/>
            <w:tcBorders>
              <w:top w:val="nil"/>
              <w:left w:val="single" w:sz="4" w:space="0" w:color="auto"/>
              <w:bottom w:val="single" w:sz="4" w:space="0" w:color="auto"/>
              <w:right w:val="single" w:sz="4" w:space="0" w:color="auto"/>
            </w:tcBorders>
          </w:tcPr>
          <w:p w14:paraId="329AAFAE" w14:textId="77777777" w:rsidR="00166809" w:rsidRPr="00613175" w:rsidRDefault="00166809" w:rsidP="00060934">
            <w:pPr>
              <w:pStyle w:val="TAH"/>
              <w:jc w:val="left"/>
              <w:rPr>
                <w:rFonts w:cs="Arial"/>
                <w:b w:val="0"/>
                <w:i/>
                <w:szCs w:val="18"/>
                <w:lang w:eastAsia="zh-CN"/>
              </w:rPr>
            </w:pPr>
            <w:r w:rsidRPr="00613175">
              <w:rPr>
                <w:rFonts w:cs="Arial"/>
                <w:b w:val="0"/>
                <w:i/>
                <w:szCs w:val="18"/>
                <w:lang w:eastAsia="zh-CN"/>
              </w:rPr>
              <w:t>precondition</w:t>
            </w:r>
          </w:p>
        </w:tc>
        <w:tc>
          <w:tcPr>
            <w:tcW w:w="749" w:type="dxa"/>
            <w:tcBorders>
              <w:top w:val="nil"/>
              <w:left w:val="single" w:sz="4" w:space="0" w:color="auto"/>
              <w:bottom w:val="single" w:sz="4" w:space="0" w:color="auto"/>
              <w:right w:val="single" w:sz="4" w:space="0" w:color="auto"/>
            </w:tcBorders>
          </w:tcPr>
          <w:p w14:paraId="735278C7" w14:textId="77777777" w:rsidR="00166809" w:rsidRPr="00613175" w:rsidRDefault="00166809" w:rsidP="00060934">
            <w:pPr>
              <w:pStyle w:val="TAH"/>
            </w:pPr>
          </w:p>
        </w:tc>
        <w:tc>
          <w:tcPr>
            <w:tcW w:w="1440" w:type="dxa"/>
            <w:tcBorders>
              <w:top w:val="nil"/>
              <w:left w:val="single" w:sz="4" w:space="0" w:color="auto"/>
              <w:bottom w:val="single" w:sz="4" w:space="0" w:color="auto"/>
              <w:right w:val="single" w:sz="4" w:space="0" w:color="auto"/>
            </w:tcBorders>
          </w:tcPr>
          <w:p w14:paraId="3DF070F1" w14:textId="77777777" w:rsidR="00166809" w:rsidRPr="00613175" w:rsidRDefault="00166809" w:rsidP="00060934">
            <w:pPr>
              <w:pStyle w:val="TAH"/>
            </w:pPr>
          </w:p>
        </w:tc>
      </w:tr>
      <w:tr w:rsidR="00166809" w:rsidRPr="00613175" w14:paraId="6BAB4291" w14:textId="77777777" w:rsidTr="00060934">
        <w:tc>
          <w:tcPr>
            <w:tcW w:w="1772" w:type="dxa"/>
            <w:tcBorders>
              <w:top w:val="single" w:sz="4" w:space="0" w:color="auto"/>
              <w:left w:val="single" w:sz="4" w:space="0" w:color="auto"/>
              <w:bottom w:val="nil"/>
              <w:right w:val="single" w:sz="4" w:space="0" w:color="auto"/>
            </w:tcBorders>
          </w:tcPr>
          <w:p w14:paraId="71A3600E" w14:textId="77777777" w:rsidR="00166809" w:rsidRPr="00613175" w:rsidRDefault="00166809" w:rsidP="00060934">
            <w:pPr>
              <w:pStyle w:val="TAH"/>
              <w:jc w:val="left"/>
            </w:pPr>
            <w:r w:rsidRPr="00613175">
              <w:t>Content-Type</w:t>
            </w:r>
          </w:p>
        </w:tc>
        <w:tc>
          <w:tcPr>
            <w:tcW w:w="878" w:type="dxa"/>
            <w:tcBorders>
              <w:top w:val="single" w:sz="4" w:space="0" w:color="auto"/>
              <w:left w:val="single" w:sz="4" w:space="0" w:color="auto"/>
              <w:bottom w:val="nil"/>
              <w:right w:val="single" w:sz="4" w:space="0" w:color="auto"/>
            </w:tcBorders>
          </w:tcPr>
          <w:p w14:paraId="23A8E369" w14:textId="77777777" w:rsidR="00166809" w:rsidRPr="00613175" w:rsidRDefault="00166809" w:rsidP="00060934">
            <w:pPr>
              <w:pStyle w:val="TAH"/>
            </w:pPr>
          </w:p>
        </w:tc>
        <w:tc>
          <w:tcPr>
            <w:tcW w:w="4795" w:type="dxa"/>
            <w:tcBorders>
              <w:top w:val="single" w:sz="4" w:space="0" w:color="auto"/>
              <w:left w:val="single" w:sz="4" w:space="0" w:color="auto"/>
              <w:bottom w:val="nil"/>
              <w:right w:val="single" w:sz="4" w:space="0" w:color="auto"/>
            </w:tcBorders>
          </w:tcPr>
          <w:p w14:paraId="21290365" w14:textId="77777777" w:rsidR="00166809" w:rsidRPr="00613175" w:rsidRDefault="00166809" w:rsidP="00060934">
            <w:pPr>
              <w:pStyle w:val="TAH"/>
              <w:jc w:val="left"/>
              <w:rPr>
                <w:rFonts w:cs="Arial"/>
                <w:b w:val="0"/>
                <w:i/>
                <w:szCs w:val="18"/>
                <w:lang w:eastAsia="zh-CN"/>
              </w:rPr>
            </w:pPr>
          </w:p>
        </w:tc>
        <w:tc>
          <w:tcPr>
            <w:tcW w:w="749" w:type="dxa"/>
            <w:tcBorders>
              <w:top w:val="single" w:sz="4" w:space="0" w:color="auto"/>
              <w:left w:val="single" w:sz="4" w:space="0" w:color="auto"/>
              <w:bottom w:val="nil"/>
              <w:right w:val="single" w:sz="4" w:space="0" w:color="auto"/>
            </w:tcBorders>
          </w:tcPr>
          <w:p w14:paraId="3D7401C6" w14:textId="77777777" w:rsidR="00166809" w:rsidRPr="00613175" w:rsidRDefault="00166809" w:rsidP="00060934">
            <w:pPr>
              <w:pStyle w:val="TAH"/>
            </w:pPr>
          </w:p>
        </w:tc>
        <w:tc>
          <w:tcPr>
            <w:tcW w:w="1440" w:type="dxa"/>
            <w:tcBorders>
              <w:top w:val="single" w:sz="4" w:space="0" w:color="auto"/>
              <w:left w:val="single" w:sz="4" w:space="0" w:color="auto"/>
              <w:bottom w:val="nil"/>
              <w:right w:val="single" w:sz="4" w:space="0" w:color="auto"/>
            </w:tcBorders>
          </w:tcPr>
          <w:p w14:paraId="2674D8BB" w14:textId="77777777" w:rsidR="00166809" w:rsidRPr="00613175" w:rsidRDefault="00166809" w:rsidP="00060934">
            <w:pPr>
              <w:pStyle w:val="TAH"/>
            </w:pPr>
          </w:p>
        </w:tc>
      </w:tr>
      <w:tr w:rsidR="00166809" w:rsidRPr="00613175" w14:paraId="3F6DE63D" w14:textId="77777777" w:rsidTr="00060934">
        <w:tc>
          <w:tcPr>
            <w:tcW w:w="1772" w:type="dxa"/>
            <w:tcBorders>
              <w:top w:val="nil"/>
              <w:left w:val="single" w:sz="4" w:space="0" w:color="auto"/>
              <w:bottom w:val="single" w:sz="4" w:space="0" w:color="auto"/>
              <w:right w:val="single" w:sz="4" w:space="0" w:color="auto"/>
            </w:tcBorders>
          </w:tcPr>
          <w:p w14:paraId="24259D34" w14:textId="77777777" w:rsidR="00166809" w:rsidRPr="00613175" w:rsidRDefault="00166809" w:rsidP="00060934">
            <w:pPr>
              <w:pStyle w:val="TAH"/>
              <w:jc w:val="left"/>
            </w:pPr>
            <w:r w:rsidRPr="00613175">
              <w:rPr>
                <w:bCs/>
              </w:rPr>
              <w:tab/>
            </w:r>
            <w:r w:rsidRPr="00613175">
              <w:t>media-type</w:t>
            </w:r>
          </w:p>
        </w:tc>
        <w:tc>
          <w:tcPr>
            <w:tcW w:w="878" w:type="dxa"/>
            <w:tcBorders>
              <w:top w:val="nil"/>
              <w:left w:val="single" w:sz="4" w:space="0" w:color="auto"/>
              <w:bottom w:val="single" w:sz="4" w:space="0" w:color="auto"/>
              <w:right w:val="single" w:sz="4" w:space="0" w:color="auto"/>
            </w:tcBorders>
          </w:tcPr>
          <w:p w14:paraId="520C965A" w14:textId="77777777" w:rsidR="00166809" w:rsidRPr="00613175" w:rsidRDefault="00166809" w:rsidP="00060934">
            <w:pPr>
              <w:pStyle w:val="TAH"/>
            </w:pPr>
          </w:p>
        </w:tc>
        <w:tc>
          <w:tcPr>
            <w:tcW w:w="4795" w:type="dxa"/>
            <w:tcBorders>
              <w:top w:val="nil"/>
              <w:left w:val="single" w:sz="4" w:space="0" w:color="auto"/>
              <w:bottom w:val="single" w:sz="4" w:space="0" w:color="auto"/>
              <w:right w:val="single" w:sz="4" w:space="0" w:color="auto"/>
            </w:tcBorders>
          </w:tcPr>
          <w:p w14:paraId="47F0D8F4" w14:textId="77777777" w:rsidR="00166809" w:rsidRPr="00613175" w:rsidRDefault="00166809" w:rsidP="00060934">
            <w:pPr>
              <w:pStyle w:val="TAH"/>
              <w:jc w:val="left"/>
              <w:rPr>
                <w:rFonts w:cs="Arial"/>
                <w:b w:val="0"/>
                <w:i/>
                <w:szCs w:val="18"/>
                <w:lang w:eastAsia="zh-CN"/>
              </w:rPr>
            </w:pPr>
            <w:r w:rsidRPr="00613175">
              <w:rPr>
                <w:rFonts w:cs="Arial"/>
                <w:b w:val="0"/>
                <w:i/>
                <w:szCs w:val="18"/>
                <w:lang w:eastAsia="zh-CN"/>
              </w:rPr>
              <w:t>application/sdp</w:t>
            </w:r>
          </w:p>
        </w:tc>
        <w:tc>
          <w:tcPr>
            <w:tcW w:w="749" w:type="dxa"/>
            <w:tcBorders>
              <w:top w:val="nil"/>
              <w:left w:val="single" w:sz="4" w:space="0" w:color="auto"/>
              <w:bottom w:val="single" w:sz="4" w:space="0" w:color="auto"/>
              <w:right w:val="single" w:sz="4" w:space="0" w:color="auto"/>
            </w:tcBorders>
          </w:tcPr>
          <w:p w14:paraId="7DBFF5CF" w14:textId="77777777" w:rsidR="00166809" w:rsidRPr="00613175" w:rsidRDefault="00166809" w:rsidP="00060934">
            <w:pPr>
              <w:pStyle w:val="TAH"/>
            </w:pPr>
          </w:p>
        </w:tc>
        <w:tc>
          <w:tcPr>
            <w:tcW w:w="1440" w:type="dxa"/>
            <w:tcBorders>
              <w:top w:val="nil"/>
              <w:left w:val="single" w:sz="4" w:space="0" w:color="auto"/>
              <w:bottom w:val="single" w:sz="4" w:space="0" w:color="auto"/>
              <w:right w:val="single" w:sz="4" w:space="0" w:color="auto"/>
            </w:tcBorders>
          </w:tcPr>
          <w:p w14:paraId="4845F8FD" w14:textId="77777777" w:rsidR="00166809" w:rsidRPr="00613175" w:rsidRDefault="00166809" w:rsidP="00060934">
            <w:pPr>
              <w:pStyle w:val="TAH"/>
            </w:pPr>
          </w:p>
        </w:tc>
      </w:tr>
      <w:tr w:rsidR="00166809" w:rsidRPr="00613175" w14:paraId="1D7EE3D3" w14:textId="77777777" w:rsidTr="00060934">
        <w:trPr>
          <w:trHeight w:val="428"/>
        </w:trPr>
        <w:tc>
          <w:tcPr>
            <w:tcW w:w="1772" w:type="dxa"/>
            <w:tcBorders>
              <w:top w:val="single" w:sz="4" w:space="0" w:color="auto"/>
              <w:left w:val="single" w:sz="4" w:space="0" w:color="auto"/>
              <w:bottom w:val="nil"/>
              <w:right w:val="single" w:sz="4" w:space="0" w:color="auto"/>
            </w:tcBorders>
          </w:tcPr>
          <w:p w14:paraId="76269450" w14:textId="77777777" w:rsidR="00166809" w:rsidRPr="00613175" w:rsidRDefault="00166809" w:rsidP="00060934">
            <w:pPr>
              <w:pStyle w:val="TAH"/>
              <w:jc w:val="left"/>
            </w:pPr>
            <w:r w:rsidRPr="00613175">
              <w:t>Content-Length</w:t>
            </w:r>
          </w:p>
        </w:tc>
        <w:tc>
          <w:tcPr>
            <w:tcW w:w="878" w:type="dxa"/>
            <w:tcBorders>
              <w:top w:val="single" w:sz="4" w:space="0" w:color="auto"/>
              <w:left w:val="single" w:sz="4" w:space="0" w:color="auto"/>
              <w:bottom w:val="nil"/>
              <w:right w:val="single" w:sz="4" w:space="0" w:color="auto"/>
            </w:tcBorders>
          </w:tcPr>
          <w:p w14:paraId="4114BF51" w14:textId="77777777" w:rsidR="00166809" w:rsidRPr="00613175" w:rsidRDefault="00166809" w:rsidP="00060934">
            <w:pPr>
              <w:pStyle w:val="TAH"/>
            </w:pPr>
          </w:p>
        </w:tc>
        <w:tc>
          <w:tcPr>
            <w:tcW w:w="4795" w:type="dxa"/>
            <w:tcBorders>
              <w:top w:val="single" w:sz="4" w:space="0" w:color="auto"/>
              <w:left w:val="single" w:sz="4" w:space="0" w:color="auto"/>
              <w:bottom w:val="nil"/>
              <w:right w:val="single" w:sz="4" w:space="0" w:color="auto"/>
            </w:tcBorders>
          </w:tcPr>
          <w:p w14:paraId="53FC62D0" w14:textId="77777777" w:rsidR="00166809" w:rsidRPr="00613175" w:rsidRDefault="00166809" w:rsidP="00060934">
            <w:pPr>
              <w:pStyle w:val="TAH"/>
              <w:jc w:val="left"/>
              <w:rPr>
                <w:b w:val="0"/>
                <w:snapToGrid w:val="0"/>
              </w:rPr>
            </w:pPr>
            <w:r w:rsidRPr="00613175">
              <w:rPr>
                <w:b w:val="0"/>
                <w:snapToGrid w:val="0"/>
              </w:rPr>
              <w:t>header shall be present if UE uses TCP to send this message and if there is a message body</w:t>
            </w:r>
          </w:p>
        </w:tc>
        <w:tc>
          <w:tcPr>
            <w:tcW w:w="749" w:type="dxa"/>
            <w:tcBorders>
              <w:top w:val="single" w:sz="4" w:space="0" w:color="auto"/>
              <w:left w:val="single" w:sz="4" w:space="0" w:color="auto"/>
              <w:bottom w:val="nil"/>
              <w:right w:val="single" w:sz="4" w:space="0" w:color="auto"/>
            </w:tcBorders>
          </w:tcPr>
          <w:p w14:paraId="14679DFB" w14:textId="77777777" w:rsidR="00166809" w:rsidRPr="00613175" w:rsidRDefault="00166809" w:rsidP="00060934">
            <w:pPr>
              <w:pStyle w:val="TAH"/>
            </w:pPr>
          </w:p>
        </w:tc>
        <w:tc>
          <w:tcPr>
            <w:tcW w:w="1440" w:type="dxa"/>
            <w:tcBorders>
              <w:top w:val="single" w:sz="4" w:space="0" w:color="auto"/>
              <w:left w:val="single" w:sz="4" w:space="0" w:color="auto"/>
              <w:bottom w:val="nil"/>
              <w:right w:val="single" w:sz="4" w:space="0" w:color="auto"/>
            </w:tcBorders>
          </w:tcPr>
          <w:p w14:paraId="6624668C" w14:textId="77777777" w:rsidR="00166809" w:rsidRPr="00613175" w:rsidRDefault="00166809" w:rsidP="00060934">
            <w:pPr>
              <w:pStyle w:val="TAH"/>
            </w:pPr>
          </w:p>
        </w:tc>
      </w:tr>
      <w:tr w:rsidR="00166809" w:rsidRPr="00613175" w14:paraId="46A49DC9" w14:textId="77777777" w:rsidTr="00060934">
        <w:tc>
          <w:tcPr>
            <w:tcW w:w="1772" w:type="dxa"/>
            <w:tcBorders>
              <w:top w:val="nil"/>
              <w:left w:val="single" w:sz="4" w:space="0" w:color="auto"/>
              <w:bottom w:val="single" w:sz="4" w:space="0" w:color="auto"/>
              <w:right w:val="single" w:sz="4" w:space="0" w:color="auto"/>
            </w:tcBorders>
          </w:tcPr>
          <w:p w14:paraId="27F6DCC3" w14:textId="77777777" w:rsidR="00166809" w:rsidRPr="00613175" w:rsidRDefault="00166809" w:rsidP="00060934">
            <w:pPr>
              <w:pStyle w:val="TAH"/>
              <w:jc w:val="left"/>
            </w:pPr>
            <w:r w:rsidRPr="00613175">
              <w:rPr>
                <w:bCs/>
              </w:rPr>
              <w:tab/>
            </w:r>
            <w:r w:rsidRPr="00613175">
              <w:rPr>
                <w:rFonts w:cs="Arial"/>
                <w:b w:val="0"/>
                <w:lang w:eastAsia="zh-CN"/>
              </w:rPr>
              <w:t>value</w:t>
            </w:r>
          </w:p>
        </w:tc>
        <w:tc>
          <w:tcPr>
            <w:tcW w:w="878" w:type="dxa"/>
            <w:tcBorders>
              <w:top w:val="nil"/>
              <w:left w:val="single" w:sz="4" w:space="0" w:color="auto"/>
              <w:bottom w:val="single" w:sz="4" w:space="0" w:color="auto"/>
              <w:right w:val="single" w:sz="4" w:space="0" w:color="auto"/>
            </w:tcBorders>
          </w:tcPr>
          <w:p w14:paraId="447FE6C7" w14:textId="77777777" w:rsidR="00166809" w:rsidRPr="00613175" w:rsidRDefault="00166809" w:rsidP="00060934">
            <w:pPr>
              <w:pStyle w:val="TAH"/>
            </w:pPr>
          </w:p>
        </w:tc>
        <w:tc>
          <w:tcPr>
            <w:tcW w:w="4795" w:type="dxa"/>
            <w:tcBorders>
              <w:top w:val="nil"/>
              <w:left w:val="single" w:sz="4" w:space="0" w:color="auto"/>
              <w:bottom w:val="single" w:sz="4" w:space="0" w:color="auto"/>
              <w:right w:val="single" w:sz="4" w:space="0" w:color="auto"/>
            </w:tcBorders>
          </w:tcPr>
          <w:p w14:paraId="79C53422" w14:textId="77777777" w:rsidR="00166809" w:rsidRPr="00613175" w:rsidRDefault="00166809" w:rsidP="00060934">
            <w:pPr>
              <w:pStyle w:val="TAH"/>
              <w:jc w:val="left"/>
              <w:rPr>
                <w:b w:val="0"/>
                <w:snapToGrid w:val="0"/>
              </w:rPr>
            </w:pPr>
            <w:r w:rsidRPr="00613175">
              <w:rPr>
                <w:rFonts w:cs="Arial"/>
                <w:b w:val="0"/>
                <w:szCs w:val="18"/>
                <w:lang w:eastAsia="zh-CN"/>
              </w:rPr>
              <w:t>length of message-body</w:t>
            </w:r>
          </w:p>
        </w:tc>
        <w:tc>
          <w:tcPr>
            <w:tcW w:w="749" w:type="dxa"/>
            <w:tcBorders>
              <w:top w:val="nil"/>
              <w:left w:val="single" w:sz="4" w:space="0" w:color="auto"/>
              <w:bottom w:val="single" w:sz="4" w:space="0" w:color="auto"/>
              <w:right w:val="single" w:sz="4" w:space="0" w:color="auto"/>
            </w:tcBorders>
          </w:tcPr>
          <w:p w14:paraId="1D6E065F" w14:textId="77777777" w:rsidR="00166809" w:rsidRPr="00613175" w:rsidRDefault="00166809" w:rsidP="00060934">
            <w:pPr>
              <w:pStyle w:val="TAH"/>
            </w:pPr>
          </w:p>
        </w:tc>
        <w:tc>
          <w:tcPr>
            <w:tcW w:w="1440" w:type="dxa"/>
            <w:tcBorders>
              <w:top w:val="nil"/>
              <w:left w:val="single" w:sz="4" w:space="0" w:color="auto"/>
              <w:bottom w:val="single" w:sz="4" w:space="0" w:color="auto"/>
              <w:right w:val="single" w:sz="4" w:space="0" w:color="auto"/>
            </w:tcBorders>
          </w:tcPr>
          <w:p w14:paraId="20F73478" w14:textId="77777777" w:rsidR="00166809" w:rsidRPr="00613175" w:rsidRDefault="00166809" w:rsidP="00060934">
            <w:pPr>
              <w:pStyle w:val="TAH"/>
            </w:pPr>
          </w:p>
        </w:tc>
      </w:tr>
      <w:tr w:rsidR="00166809" w:rsidRPr="00613175" w14:paraId="55404F5B" w14:textId="77777777" w:rsidTr="00060934">
        <w:tc>
          <w:tcPr>
            <w:tcW w:w="1772" w:type="dxa"/>
            <w:tcBorders>
              <w:top w:val="single" w:sz="4" w:space="0" w:color="auto"/>
              <w:left w:val="single" w:sz="4" w:space="0" w:color="auto"/>
              <w:bottom w:val="single" w:sz="4" w:space="0" w:color="auto"/>
              <w:right w:val="single" w:sz="4" w:space="0" w:color="auto"/>
            </w:tcBorders>
            <w:hideMark/>
          </w:tcPr>
          <w:p w14:paraId="3445F8B8" w14:textId="77777777" w:rsidR="00166809" w:rsidRPr="00613175" w:rsidRDefault="00166809" w:rsidP="00060934">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7B63765E" w14:textId="77777777" w:rsidR="00166809" w:rsidRPr="00613175" w:rsidRDefault="00166809" w:rsidP="00060934">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31C0F7F3" w14:textId="77777777" w:rsidR="00166809" w:rsidRPr="00613175" w:rsidRDefault="00166809" w:rsidP="00060934">
            <w:pPr>
              <w:pStyle w:val="TAL"/>
            </w:pPr>
            <w:r w:rsidRPr="00613175">
              <w:t>SDP body copied from the received re-INVITE in step 12 and modified as follows:</w:t>
            </w:r>
          </w:p>
          <w:p w14:paraId="52F4EC3C" w14:textId="77777777" w:rsidR="00166809" w:rsidRPr="00613175" w:rsidRDefault="00166809" w:rsidP="00060934">
            <w:pPr>
              <w:pStyle w:val="TAL"/>
            </w:pPr>
          </w:p>
          <w:p w14:paraId="1917942A" w14:textId="77777777" w:rsidR="00166809" w:rsidRPr="00613175" w:rsidRDefault="00166809" w:rsidP="00060934">
            <w:pPr>
              <w:pStyle w:val="TAL"/>
              <w:rPr>
                <w:snapToGrid w:val="0"/>
              </w:rPr>
            </w:pPr>
            <w:r w:rsidRPr="00613175">
              <w:rPr>
                <w:snapToGrid w:val="0"/>
              </w:rPr>
              <w:t>- IP address on "c=" lines and transport port on "m=" lines changed to indicate to which IP address and port the UE should start sending the media;</w:t>
            </w:r>
          </w:p>
          <w:p w14:paraId="389BC4FB" w14:textId="77777777" w:rsidR="00166809" w:rsidRPr="00613175" w:rsidRDefault="00166809" w:rsidP="00060934">
            <w:pPr>
              <w:pStyle w:val="TAL"/>
              <w:rPr>
                <w:snapToGrid w:val="0"/>
                <w:highlight w:val="yellow"/>
              </w:rPr>
            </w:pPr>
            <w:r w:rsidRPr="00613175">
              <w:rPr>
                <w:snapToGrid w:val="0"/>
              </w:rPr>
              <w:t>- "o=" line identical to previous SDP sent by SS except that sess-version is incremented</w:t>
            </w:r>
          </w:p>
        </w:tc>
        <w:tc>
          <w:tcPr>
            <w:tcW w:w="749" w:type="dxa"/>
            <w:tcBorders>
              <w:top w:val="single" w:sz="4" w:space="0" w:color="auto"/>
              <w:left w:val="single" w:sz="4" w:space="0" w:color="auto"/>
              <w:bottom w:val="single" w:sz="4" w:space="0" w:color="auto"/>
              <w:right w:val="single" w:sz="4" w:space="0" w:color="auto"/>
            </w:tcBorders>
          </w:tcPr>
          <w:p w14:paraId="4AE0B417" w14:textId="77777777" w:rsidR="00166809" w:rsidRPr="00D66C64" w:rsidRDefault="00166809" w:rsidP="00060934">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2969A734" w14:textId="77777777" w:rsidR="00166809" w:rsidRPr="00613175" w:rsidRDefault="00166809" w:rsidP="00060934">
            <w:pPr>
              <w:pStyle w:val="TAL"/>
            </w:pPr>
          </w:p>
        </w:tc>
      </w:tr>
    </w:tbl>
    <w:p w14:paraId="1F312B41" w14:textId="77777777" w:rsidR="00166809" w:rsidRPr="00613175" w:rsidRDefault="00166809" w:rsidP="00166809"/>
    <w:p w14:paraId="3C55243F" w14:textId="77777777" w:rsidR="00166809" w:rsidRPr="00613175" w:rsidRDefault="00166809" w:rsidP="00166809">
      <w:pPr>
        <w:pStyle w:val="TH"/>
      </w:pPr>
      <w:r w:rsidRPr="00613175">
        <w:t xml:space="preserve">Table 7.20.3.3-13: ACK (step 16,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55A56E85" w14:textId="77777777" w:rsidTr="00060934">
        <w:trPr>
          <w:trHeight w:val="242"/>
          <w:jc w:val="center"/>
        </w:trPr>
        <w:tc>
          <w:tcPr>
            <w:tcW w:w="9634" w:type="dxa"/>
            <w:tcBorders>
              <w:top w:val="single" w:sz="4" w:space="0" w:color="auto"/>
              <w:left w:val="single" w:sz="4" w:space="0" w:color="auto"/>
              <w:bottom w:val="single" w:sz="4" w:space="0" w:color="auto"/>
              <w:right w:val="single" w:sz="4" w:space="0" w:color="auto"/>
            </w:tcBorders>
            <w:hideMark/>
          </w:tcPr>
          <w:p w14:paraId="295C513E" w14:textId="77777777" w:rsidR="00166809" w:rsidRPr="00613175" w:rsidRDefault="00166809" w:rsidP="00060934">
            <w:pPr>
              <w:pStyle w:val="TAL"/>
              <w:rPr>
                <w:rFonts w:cs="Arial"/>
              </w:rPr>
            </w:pPr>
            <w:r w:rsidRPr="00613175">
              <w:t>Derivation Path: Annex A.15.1, step 12</w:t>
            </w:r>
          </w:p>
        </w:tc>
      </w:tr>
    </w:tbl>
    <w:p w14:paraId="468DCA98" w14:textId="77777777" w:rsidR="00166809" w:rsidRPr="00613175" w:rsidRDefault="00166809" w:rsidP="00613175"/>
    <w:p w14:paraId="48A200BC" w14:textId="77777777" w:rsidR="00166809" w:rsidRPr="00613175" w:rsidRDefault="00166809" w:rsidP="00166809">
      <w:pPr>
        <w:pStyle w:val="TH"/>
      </w:pPr>
      <w:r w:rsidRPr="00613175">
        <w:t xml:space="preserve">Table 7.20.3.3-14: BYE (step 18,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31F5340B" w14:textId="77777777" w:rsidTr="00060934">
        <w:trPr>
          <w:jc w:val="center"/>
        </w:trPr>
        <w:tc>
          <w:tcPr>
            <w:tcW w:w="9634" w:type="dxa"/>
            <w:tcBorders>
              <w:top w:val="single" w:sz="4" w:space="0" w:color="auto"/>
              <w:left w:val="single" w:sz="4" w:space="0" w:color="auto"/>
              <w:bottom w:val="single" w:sz="4" w:space="0" w:color="auto"/>
              <w:right w:val="single" w:sz="4" w:space="0" w:color="auto"/>
            </w:tcBorders>
            <w:hideMark/>
          </w:tcPr>
          <w:p w14:paraId="0A030C22" w14:textId="77777777" w:rsidR="00166809" w:rsidRPr="00613175" w:rsidRDefault="00166809" w:rsidP="00060934">
            <w:pPr>
              <w:pStyle w:val="TAL"/>
              <w:rPr>
                <w:rFonts w:cs="Arial"/>
              </w:rPr>
            </w:pPr>
            <w:r w:rsidRPr="00613175">
              <w:t>Derivation Path: Annex A.7, step 1</w:t>
            </w:r>
          </w:p>
        </w:tc>
      </w:tr>
    </w:tbl>
    <w:p w14:paraId="26DA4C9C" w14:textId="77777777" w:rsidR="00166809" w:rsidRPr="00613175" w:rsidRDefault="00166809" w:rsidP="00613175"/>
    <w:p w14:paraId="1FB9C282" w14:textId="77777777" w:rsidR="00166809" w:rsidRPr="00613175" w:rsidRDefault="00166809" w:rsidP="00166809">
      <w:pPr>
        <w:pStyle w:val="TH"/>
      </w:pPr>
      <w:r w:rsidRPr="00613175">
        <w:lastRenderedPageBreak/>
        <w:t xml:space="preserve">Table 7.20.3.3-15: 200 OK for BYE (step 19, table </w:t>
      </w:r>
      <w:r w:rsidRPr="00613175">
        <w:rPr>
          <w:rFonts w:cs="Arial"/>
        </w:rPr>
        <w:t>7.20.3.2-1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166809" w:rsidRPr="00613175" w14:paraId="09693FED" w14:textId="77777777" w:rsidTr="00060934">
        <w:trPr>
          <w:jc w:val="center"/>
        </w:trPr>
        <w:tc>
          <w:tcPr>
            <w:tcW w:w="9634" w:type="dxa"/>
            <w:tcBorders>
              <w:top w:val="single" w:sz="4" w:space="0" w:color="auto"/>
              <w:left w:val="single" w:sz="4" w:space="0" w:color="auto"/>
              <w:bottom w:val="single" w:sz="4" w:space="0" w:color="auto"/>
              <w:right w:val="single" w:sz="4" w:space="0" w:color="auto"/>
            </w:tcBorders>
            <w:hideMark/>
          </w:tcPr>
          <w:p w14:paraId="3467B3CB" w14:textId="77777777" w:rsidR="00166809" w:rsidRPr="00613175" w:rsidRDefault="00166809" w:rsidP="00060934">
            <w:pPr>
              <w:pStyle w:val="TAL"/>
              <w:rPr>
                <w:rFonts w:cs="Arial"/>
              </w:rPr>
            </w:pPr>
            <w:r w:rsidRPr="00613175">
              <w:t>Derivation Path: Annex A.7, step 2</w:t>
            </w:r>
          </w:p>
        </w:tc>
      </w:tr>
    </w:tbl>
    <w:p w14:paraId="006AD9F7" w14:textId="77777777" w:rsidR="00D66C64" w:rsidRDefault="00D66C64" w:rsidP="00613175"/>
    <w:p w14:paraId="6138C41E" w14:textId="7A148623" w:rsidR="004838DE" w:rsidRPr="00D66C64" w:rsidRDefault="004838DE" w:rsidP="004838DE">
      <w:pPr>
        <w:pStyle w:val="Heading2"/>
      </w:pPr>
      <w:bookmarkStart w:id="828" w:name="_Toc84254349"/>
      <w:bookmarkStart w:id="829" w:name="_Toc84255144"/>
      <w:r w:rsidRPr="00D66C64">
        <w:t>7.21</w:t>
      </w:r>
      <w:r w:rsidRPr="00D66C64">
        <w:tab/>
        <w:t>MTSI MO Voice Call / add video and remove video / without preconditions at both originating UE and terminating UE / 5GS</w:t>
      </w:r>
      <w:bookmarkEnd w:id="827"/>
      <w:bookmarkEnd w:id="828"/>
      <w:bookmarkEnd w:id="829"/>
    </w:p>
    <w:p w14:paraId="59C8A324" w14:textId="77777777" w:rsidR="004838DE" w:rsidRPr="00D66C64" w:rsidRDefault="004838DE" w:rsidP="004838DE">
      <w:pPr>
        <w:pStyle w:val="H6"/>
      </w:pPr>
      <w:r w:rsidRPr="00D66C64">
        <w:t>7.21.1</w:t>
      </w:r>
      <w:r w:rsidRPr="00D66C64">
        <w:tab/>
        <w:t>Test Purpose (TP)</w:t>
      </w:r>
    </w:p>
    <w:p w14:paraId="012779AB" w14:textId="77777777" w:rsidR="004838DE" w:rsidRPr="00D66C64" w:rsidRDefault="004838DE" w:rsidP="004838DE">
      <w:pPr>
        <w:pStyle w:val="H6"/>
      </w:pPr>
      <w:r w:rsidRPr="00D66C64">
        <w:t>(1)</w:t>
      </w:r>
    </w:p>
    <w:p w14:paraId="62734393" w14:textId="77777777" w:rsidR="004838DE" w:rsidRPr="00D66C64" w:rsidRDefault="004838DE" w:rsidP="004838DE">
      <w:pPr>
        <w:pStyle w:val="PL"/>
        <w:rPr>
          <w:noProof w:val="0"/>
        </w:rPr>
      </w:pPr>
      <w:r w:rsidRPr="00D66C64">
        <w:rPr>
          <w:b/>
          <w:noProof w:val="0"/>
        </w:rPr>
        <w:t>with</w:t>
      </w:r>
      <w:r w:rsidRPr="00D66C64">
        <w:rPr>
          <w:noProof w:val="0"/>
        </w:rPr>
        <w:t xml:space="preserve"> { UE having set up a voice call without preconditions }</w:t>
      </w:r>
    </w:p>
    <w:p w14:paraId="7AF44FEB" w14:textId="77777777" w:rsidR="004838DE" w:rsidRPr="00D66C64" w:rsidRDefault="004838DE" w:rsidP="004838DE">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09AAD6CC" w14:textId="77777777" w:rsidR="004838DE" w:rsidRPr="00D66C64" w:rsidRDefault="004838DE" w:rsidP="004838DE">
      <w:pPr>
        <w:pStyle w:val="PL"/>
        <w:rPr>
          <w:noProof w:val="0"/>
        </w:rPr>
      </w:pPr>
      <w:r w:rsidRPr="00D66C64">
        <w:rPr>
          <w:noProof w:val="0"/>
        </w:rPr>
        <w:t xml:space="preserve">  </w:t>
      </w:r>
      <w:r w:rsidRPr="00D66C64">
        <w:rPr>
          <w:b/>
          <w:noProof w:val="0"/>
        </w:rPr>
        <w:t>when</w:t>
      </w:r>
      <w:r w:rsidRPr="00D66C64">
        <w:rPr>
          <w:noProof w:val="0"/>
        </w:rPr>
        <w:t xml:space="preserve"> { UE receives re-INVITE indicating addition of video to voice call }</w:t>
      </w:r>
    </w:p>
    <w:p w14:paraId="79FEFD4A" w14:textId="77777777" w:rsidR="004838DE" w:rsidRPr="00D66C64" w:rsidRDefault="004838DE" w:rsidP="004838DE">
      <w:pPr>
        <w:pStyle w:val="PL"/>
        <w:rPr>
          <w:noProof w:val="0"/>
        </w:rPr>
      </w:pPr>
      <w:r w:rsidRPr="00D66C64">
        <w:rPr>
          <w:noProof w:val="0"/>
        </w:rPr>
        <w:t xml:space="preserve">    </w:t>
      </w:r>
      <w:r w:rsidRPr="00D66C64">
        <w:rPr>
          <w:b/>
          <w:noProof w:val="0"/>
        </w:rPr>
        <w:t>then</w:t>
      </w:r>
      <w:r w:rsidRPr="00D66C64">
        <w:rPr>
          <w:noProof w:val="0"/>
        </w:rPr>
        <w:t xml:space="preserve"> { UE may send 100 Trying and sends 183 Session Progress with SDP answer }</w:t>
      </w:r>
    </w:p>
    <w:p w14:paraId="4647EE07" w14:textId="77777777" w:rsidR="004838DE" w:rsidRPr="00D66C64" w:rsidRDefault="004838DE" w:rsidP="004838DE">
      <w:pPr>
        <w:pStyle w:val="PL"/>
        <w:rPr>
          <w:noProof w:val="0"/>
        </w:rPr>
      </w:pPr>
      <w:r w:rsidRPr="00D66C64">
        <w:rPr>
          <w:noProof w:val="0"/>
        </w:rPr>
        <w:t>}</w:t>
      </w:r>
    </w:p>
    <w:p w14:paraId="50835CFB" w14:textId="77777777" w:rsidR="004838DE" w:rsidRPr="00D66C64" w:rsidRDefault="004838DE" w:rsidP="004838DE">
      <w:pPr>
        <w:pStyle w:val="PL"/>
        <w:rPr>
          <w:b/>
          <w:noProof w:val="0"/>
        </w:rPr>
      </w:pPr>
    </w:p>
    <w:p w14:paraId="5A92EC3D" w14:textId="77777777" w:rsidR="004838DE" w:rsidRPr="00D66C64" w:rsidRDefault="004838DE" w:rsidP="004838DE">
      <w:pPr>
        <w:pStyle w:val="H6"/>
      </w:pPr>
      <w:r w:rsidRPr="00D66C64">
        <w:t>(2)</w:t>
      </w:r>
    </w:p>
    <w:p w14:paraId="517DBEF2" w14:textId="77777777" w:rsidR="004838DE" w:rsidRPr="00D66C64" w:rsidRDefault="004838DE" w:rsidP="004838DE">
      <w:pPr>
        <w:pStyle w:val="PL"/>
        <w:rPr>
          <w:noProof w:val="0"/>
        </w:rPr>
      </w:pPr>
      <w:r w:rsidRPr="00D66C64">
        <w:rPr>
          <w:b/>
          <w:noProof w:val="0"/>
        </w:rPr>
        <w:t>with</w:t>
      </w:r>
      <w:r w:rsidRPr="00D66C64">
        <w:rPr>
          <w:noProof w:val="0"/>
        </w:rPr>
        <w:t xml:space="preserve"> { UE having sent 183 Session Progress }</w:t>
      </w:r>
    </w:p>
    <w:p w14:paraId="60131B22" w14:textId="77777777" w:rsidR="004838DE" w:rsidRPr="00D66C64" w:rsidRDefault="004838DE" w:rsidP="004838DE">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804E3A8" w14:textId="77777777" w:rsidR="004838DE" w:rsidRPr="00D66C64" w:rsidRDefault="004838DE" w:rsidP="004838DE">
      <w:pPr>
        <w:pStyle w:val="PL"/>
        <w:rPr>
          <w:noProof w:val="0"/>
        </w:rPr>
      </w:pPr>
      <w:r w:rsidRPr="00D66C64">
        <w:rPr>
          <w:noProof w:val="0"/>
        </w:rPr>
        <w:t xml:space="preserve">  </w:t>
      </w:r>
      <w:r w:rsidRPr="00D66C64">
        <w:rPr>
          <w:b/>
          <w:noProof w:val="0"/>
        </w:rPr>
        <w:t>when</w:t>
      </w:r>
      <w:r w:rsidRPr="00D66C64">
        <w:rPr>
          <w:noProof w:val="0"/>
        </w:rPr>
        <w:t xml:space="preserve"> { UE receives PRACK for 183 Session Progress }</w:t>
      </w:r>
    </w:p>
    <w:p w14:paraId="4E9E8AFB" w14:textId="77777777" w:rsidR="004838DE" w:rsidRPr="00D66C64" w:rsidRDefault="004838DE" w:rsidP="004838DE">
      <w:pPr>
        <w:pStyle w:val="PL"/>
        <w:rPr>
          <w:noProof w:val="0"/>
        </w:rPr>
      </w:pPr>
      <w:r w:rsidRPr="00D66C64">
        <w:rPr>
          <w:noProof w:val="0"/>
        </w:rPr>
        <w:t xml:space="preserve">    </w:t>
      </w:r>
      <w:r w:rsidRPr="00D66C64">
        <w:rPr>
          <w:b/>
          <w:noProof w:val="0"/>
        </w:rPr>
        <w:t>then</w:t>
      </w:r>
      <w:r w:rsidRPr="00D66C64">
        <w:rPr>
          <w:noProof w:val="0"/>
        </w:rPr>
        <w:t xml:space="preserve"> { UE sends 200 OK for PRACK followed by 200 OK for re-INVITE }</w:t>
      </w:r>
    </w:p>
    <w:p w14:paraId="3346AF0D" w14:textId="77777777" w:rsidR="004838DE" w:rsidRPr="00D66C64" w:rsidRDefault="004838DE" w:rsidP="004838DE">
      <w:pPr>
        <w:pStyle w:val="PL"/>
        <w:rPr>
          <w:noProof w:val="0"/>
        </w:rPr>
      </w:pPr>
      <w:r w:rsidRPr="00D66C64">
        <w:rPr>
          <w:noProof w:val="0"/>
        </w:rPr>
        <w:t>}</w:t>
      </w:r>
    </w:p>
    <w:p w14:paraId="39B666D5" w14:textId="77777777" w:rsidR="004838DE" w:rsidRPr="00D66C64" w:rsidRDefault="004838DE" w:rsidP="004838DE">
      <w:pPr>
        <w:pStyle w:val="PL"/>
        <w:rPr>
          <w:noProof w:val="0"/>
        </w:rPr>
      </w:pPr>
    </w:p>
    <w:p w14:paraId="2593BC71" w14:textId="77777777" w:rsidR="004838DE" w:rsidRPr="00D66C64" w:rsidRDefault="004838DE" w:rsidP="004838DE">
      <w:pPr>
        <w:pStyle w:val="H6"/>
      </w:pPr>
      <w:r w:rsidRPr="00D66C64">
        <w:t>(3)</w:t>
      </w:r>
    </w:p>
    <w:p w14:paraId="2FB10455" w14:textId="77777777" w:rsidR="004838DE" w:rsidRPr="00D66C64" w:rsidRDefault="004838DE" w:rsidP="004838DE">
      <w:pPr>
        <w:pStyle w:val="PL"/>
        <w:rPr>
          <w:noProof w:val="0"/>
        </w:rPr>
      </w:pPr>
      <w:r w:rsidRPr="00D66C64">
        <w:rPr>
          <w:b/>
          <w:noProof w:val="0"/>
        </w:rPr>
        <w:t>with</w:t>
      </w:r>
      <w:r w:rsidRPr="00D66C64">
        <w:rPr>
          <w:noProof w:val="0"/>
        </w:rPr>
        <w:t xml:space="preserve"> { UE receiving ACK }</w:t>
      </w:r>
    </w:p>
    <w:p w14:paraId="34FFFD15" w14:textId="77777777" w:rsidR="004838DE" w:rsidRPr="00D66C64" w:rsidRDefault="004838DE" w:rsidP="004838DE">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5B9CDE0D" w14:textId="77777777" w:rsidR="004838DE" w:rsidRPr="00D66C64" w:rsidRDefault="004838DE" w:rsidP="004838DE">
      <w:pPr>
        <w:pStyle w:val="PL"/>
        <w:rPr>
          <w:noProof w:val="0"/>
        </w:rPr>
      </w:pPr>
      <w:r w:rsidRPr="00D66C64">
        <w:rPr>
          <w:noProof w:val="0"/>
        </w:rPr>
        <w:t xml:space="preserve">  </w:t>
      </w:r>
      <w:r w:rsidRPr="00D66C64">
        <w:rPr>
          <w:b/>
          <w:noProof w:val="0"/>
        </w:rPr>
        <w:t>when</w:t>
      </w:r>
      <w:r w:rsidRPr="00D66C64">
        <w:rPr>
          <w:noProof w:val="0"/>
        </w:rPr>
        <w:t xml:space="preserve"> { UE is made to remove video again }</w:t>
      </w:r>
    </w:p>
    <w:p w14:paraId="2BFF873E" w14:textId="77777777" w:rsidR="004838DE" w:rsidRPr="00D66C64" w:rsidRDefault="004838DE" w:rsidP="004838DE">
      <w:pPr>
        <w:pStyle w:val="PL"/>
        <w:rPr>
          <w:noProof w:val="0"/>
        </w:rPr>
      </w:pPr>
      <w:r w:rsidRPr="00D66C64">
        <w:rPr>
          <w:noProof w:val="0"/>
        </w:rPr>
        <w:t xml:space="preserve">    </w:t>
      </w:r>
      <w:r w:rsidRPr="00D66C64">
        <w:rPr>
          <w:b/>
          <w:noProof w:val="0"/>
        </w:rPr>
        <w:t>then</w:t>
      </w:r>
      <w:r w:rsidRPr="00D66C64">
        <w:rPr>
          <w:noProof w:val="0"/>
        </w:rPr>
        <w:t xml:space="preserve"> { UE sends re-INVITE with SDP indicating that video is being removed from the call }</w:t>
      </w:r>
    </w:p>
    <w:p w14:paraId="04F42C4B" w14:textId="77777777" w:rsidR="004838DE" w:rsidRPr="00D66C64" w:rsidRDefault="004838DE" w:rsidP="004838DE">
      <w:pPr>
        <w:pStyle w:val="PL"/>
        <w:rPr>
          <w:noProof w:val="0"/>
        </w:rPr>
      </w:pPr>
      <w:r w:rsidRPr="00D66C64">
        <w:rPr>
          <w:noProof w:val="0"/>
        </w:rPr>
        <w:t>}</w:t>
      </w:r>
    </w:p>
    <w:p w14:paraId="2653F9C3" w14:textId="77777777" w:rsidR="004838DE" w:rsidRPr="00D66C64" w:rsidRDefault="004838DE" w:rsidP="004838DE">
      <w:pPr>
        <w:pStyle w:val="PL"/>
        <w:rPr>
          <w:noProof w:val="0"/>
        </w:rPr>
      </w:pPr>
    </w:p>
    <w:p w14:paraId="7EA1705F" w14:textId="77777777" w:rsidR="004838DE" w:rsidRPr="00D66C64" w:rsidRDefault="004838DE" w:rsidP="004838DE">
      <w:pPr>
        <w:pStyle w:val="H6"/>
      </w:pPr>
      <w:r w:rsidRPr="00D66C64">
        <w:t>(4)</w:t>
      </w:r>
    </w:p>
    <w:p w14:paraId="1260F81B" w14:textId="77777777" w:rsidR="004838DE" w:rsidRPr="00D66C64" w:rsidRDefault="004838DE" w:rsidP="004838DE">
      <w:pPr>
        <w:pStyle w:val="PL"/>
        <w:rPr>
          <w:noProof w:val="0"/>
        </w:rPr>
      </w:pPr>
      <w:r w:rsidRPr="00D66C64">
        <w:rPr>
          <w:b/>
          <w:noProof w:val="0"/>
        </w:rPr>
        <w:t>with</w:t>
      </w:r>
      <w:r w:rsidRPr="00D66C64">
        <w:rPr>
          <w:noProof w:val="0"/>
        </w:rPr>
        <w:t xml:space="preserve"> { UE having sent re-INVITE }</w:t>
      </w:r>
    </w:p>
    <w:p w14:paraId="2D1AE692" w14:textId="77777777" w:rsidR="004838DE" w:rsidRPr="00D66C64" w:rsidRDefault="004838DE" w:rsidP="004838DE">
      <w:pPr>
        <w:pStyle w:val="PL"/>
        <w:rPr>
          <w:noProof w:val="0"/>
        </w:rPr>
      </w:pPr>
      <w:r w:rsidRPr="00D66C64">
        <w:rPr>
          <w:b/>
          <w:noProof w:val="0"/>
        </w:rPr>
        <w:t>ensure</w:t>
      </w:r>
      <w:r w:rsidRPr="00D66C64">
        <w:rPr>
          <w:noProof w:val="0"/>
        </w:rPr>
        <w:t xml:space="preserve"> </w:t>
      </w:r>
      <w:r w:rsidRPr="00D66C64">
        <w:rPr>
          <w:b/>
          <w:noProof w:val="0"/>
        </w:rPr>
        <w:t>that</w:t>
      </w:r>
      <w:r w:rsidRPr="00D66C64">
        <w:rPr>
          <w:noProof w:val="0"/>
        </w:rPr>
        <w:t xml:space="preserve"> {</w:t>
      </w:r>
    </w:p>
    <w:p w14:paraId="7C0C42CE" w14:textId="77777777" w:rsidR="004838DE" w:rsidRPr="00D66C64" w:rsidRDefault="004838DE" w:rsidP="004838DE">
      <w:pPr>
        <w:pStyle w:val="PL"/>
        <w:rPr>
          <w:noProof w:val="0"/>
        </w:rPr>
      </w:pPr>
      <w:r w:rsidRPr="00D66C64">
        <w:rPr>
          <w:noProof w:val="0"/>
        </w:rPr>
        <w:t xml:space="preserve">  </w:t>
      </w:r>
      <w:r w:rsidRPr="00D66C64">
        <w:rPr>
          <w:b/>
          <w:noProof w:val="0"/>
        </w:rPr>
        <w:t>when</w:t>
      </w:r>
      <w:r w:rsidRPr="00D66C64">
        <w:rPr>
          <w:noProof w:val="0"/>
        </w:rPr>
        <w:t xml:space="preserve"> { UE receives 100 Trying followed by 200 OK and indication that video resources have been removed }</w:t>
      </w:r>
    </w:p>
    <w:p w14:paraId="7D6BDBE2" w14:textId="77777777" w:rsidR="004838DE" w:rsidRPr="00D66C64" w:rsidRDefault="004838DE" w:rsidP="004838DE">
      <w:pPr>
        <w:pStyle w:val="PL"/>
        <w:rPr>
          <w:noProof w:val="0"/>
        </w:rPr>
      </w:pPr>
      <w:r w:rsidRPr="00D66C64">
        <w:rPr>
          <w:noProof w:val="0"/>
        </w:rPr>
        <w:t xml:space="preserve">    </w:t>
      </w:r>
      <w:r w:rsidRPr="00D66C64">
        <w:rPr>
          <w:b/>
          <w:noProof w:val="0"/>
        </w:rPr>
        <w:t>then</w:t>
      </w:r>
      <w:r w:rsidRPr="00D66C64">
        <w:rPr>
          <w:noProof w:val="0"/>
        </w:rPr>
        <w:t xml:space="preserve"> { UE sends ACK }</w:t>
      </w:r>
    </w:p>
    <w:p w14:paraId="2DDF6177" w14:textId="77777777" w:rsidR="004838DE" w:rsidRPr="00D66C64" w:rsidRDefault="004838DE" w:rsidP="004838DE">
      <w:pPr>
        <w:pStyle w:val="PL"/>
        <w:rPr>
          <w:noProof w:val="0"/>
        </w:rPr>
      </w:pPr>
      <w:r w:rsidRPr="00D66C64">
        <w:rPr>
          <w:noProof w:val="0"/>
        </w:rPr>
        <w:t>}</w:t>
      </w:r>
    </w:p>
    <w:p w14:paraId="6DAAEF84" w14:textId="77777777" w:rsidR="004838DE" w:rsidRPr="00D66C64" w:rsidRDefault="004838DE" w:rsidP="004838DE">
      <w:pPr>
        <w:pStyle w:val="PL"/>
        <w:rPr>
          <w:noProof w:val="0"/>
        </w:rPr>
      </w:pPr>
    </w:p>
    <w:p w14:paraId="51B37A43" w14:textId="77777777" w:rsidR="004838DE" w:rsidRPr="00D66C64" w:rsidRDefault="004838DE" w:rsidP="004838DE">
      <w:pPr>
        <w:pStyle w:val="H6"/>
      </w:pPr>
      <w:r w:rsidRPr="00D66C64">
        <w:t>7.21.2</w:t>
      </w:r>
      <w:r w:rsidRPr="00D66C64">
        <w:tab/>
        <w:t>Conformance Requirements</w:t>
      </w:r>
    </w:p>
    <w:p w14:paraId="6D6637FA" w14:textId="77777777" w:rsidR="004838DE" w:rsidRPr="00D66C64" w:rsidRDefault="004838DE" w:rsidP="004838DE">
      <w:pPr>
        <w:rPr>
          <w:lang w:eastAsia="zh-CN"/>
        </w:rPr>
      </w:pPr>
      <w:r w:rsidRPr="00D66C64">
        <w:rPr>
          <w:lang w:eastAsia="zh-CN"/>
        </w:rPr>
        <w:t>The conformance requirements covered in the present test case are, unless otherwise stated, Rel-15 requirements.</w:t>
      </w:r>
    </w:p>
    <w:p w14:paraId="057E5148" w14:textId="77777777" w:rsidR="004838DE" w:rsidRPr="00D66C64" w:rsidRDefault="004838DE" w:rsidP="004838DE">
      <w:pPr>
        <w:rPr>
          <w:lang w:eastAsia="zh-CN"/>
        </w:rPr>
      </w:pPr>
      <w:r w:rsidRPr="00D66C64">
        <w:rPr>
          <w:lang w:eastAsia="zh-CN"/>
        </w:rPr>
        <w:t>[TS 24.173, clause 5.2]:</w:t>
      </w:r>
    </w:p>
    <w:p w14:paraId="5A00FA84" w14:textId="77777777" w:rsidR="004838DE" w:rsidRPr="00D66C64" w:rsidRDefault="004838DE" w:rsidP="004838DE">
      <w:r w:rsidRPr="00D66C64">
        <w:rPr>
          <w:lang w:eastAsia="zh-CN"/>
        </w:rPr>
        <w:t xml:space="preserve">The IMS multimedia telephony communication service can support different types of media, including media types listed in 3GPP TS 22.173 [2]. The session control procedures for the different media types shall be in accordance with 3GPP TS 24.229 [13] and </w:t>
      </w:r>
      <w:r w:rsidRPr="00D66C64">
        <w:t>3GPP TS 24.247 [14], with the following additions:</w:t>
      </w:r>
    </w:p>
    <w:p w14:paraId="72977F1B" w14:textId="77777777" w:rsidR="004838DE" w:rsidRPr="00D66C64" w:rsidRDefault="004838DE" w:rsidP="004838DE">
      <w:pPr>
        <w:pStyle w:val="B10"/>
        <w:rPr>
          <w:lang w:eastAsia="zh-CN"/>
        </w:rPr>
      </w:pPr>
      <w:r w:rsidRPr="00D66C64">
        <w:t>a)</w:t>
      </w:r>
      <w:r w:rsidRPr="00D66C64">
        <w:tab/>
        <w:t xml:space="preserve">Multimedia telephony is an IMS communication service and the P-Preferred-Service and P-Asserted-Service headers shall be treated as described in </w:t>
      </w:r>
      <w:r w:rsidRPr="00D66C64">
        <w:rPr>
          <w:lang w:eastAsia="zh-CN"/>
        </w:rPr>
        <w:t xml:space="preserve">3GPP TS 24.229 [13]. The coding of the ICSI value in </w:t>
      </w:r>
      <w:r w:rsidRPr="00D66C64">
        <w:t xml:space="preserve">the P-Preferred-Service and P-Asserted-Service headers </w:t>
      </w:r>
      <w:r w:rsidRPr="00D66C64">
        <w:rPr>
          <w:lang w:eastAsia="zh-CN"/>
        </w:rPr>
        <w:t xml:space="preserve">shall be according to </w:t>
      </w:r>
      <w:r w:rsidRPr="00D66C64">
        <w:t>subclause 5.1</w:t>
      </w:r>
      <w:r w:rsidRPr="00D66C64">
        <w:rPr>
          <w:lang w:eastAsia="zh-CN"/>
        </w:rPr>
        <w:t>.</w:t>
      </w:r>
    </w:p>
    <w:p w14:paraId="38F410E4" w14:textId="77777777" w:rsidR="004838DE" w:rsidRPr="00D66C64" w:rsidRDefault="004838DE" w:rsidP="004838DE">
      <w:pPr>
        <w:rPr>
          <w:rFonts w:eastAsia="DengXian"/>
        </w:rPr>
      </w:pPr>
      <w:r w:rsidRPr="00D66C64">
        <w:rPr>
          <w:rFonts w:eastAsia="DengXian"/>
        </w:rPr>
        <w:t>[TS 24.229, clause 5.1.2A.2]:</w:t>
      </w:r>
    </w:p>
    <w:p w14:paraId="0638CBD4" w14:textId="77777777" w:rsidR="004838DE" w:rsidRPr="00D66C64" w:rsidRDefault="004838DE" w:rsidP="004838DE">
      <w:r w:rsidRPr="00D66C64">
        <w:t>After the dialog is established the UE may change the dialog capabilities (e.g. add a media or request a supplementary service) if defined for the IMS communication service as identified by the ICSI value using the same dialog. Otherwise, the UE shall initiate a new initial request to the other user.</w:t>
      </w:r>
    </w:p>
    <w:p w14:paraId="4BF0450E" w14:textId="77777777" w:rsidR="004838DE" w:rsidRPr="00D66C64" w:rsidRDefault="004838DE" w:rsidP="004838DE">
      <w:pPr>
        <w:rPr>
          <w:rFonts w:eastAsia="DengXian"/>
        </w:rPr>
      </w:pPr>
      <w:r w:rsidRPr="00D66C64">
        <w:rPr>
          <w:rFonts w:eastAsia="DengXian"/>
        </w:rPr>
        <w:lastRenderedPageBreak/>
        <w:t>[TS 24.229, clause 5.1.4A.1]:</w:t>
      </w:r>
    </w:p>
    <w:p w14:paraId="5B95F709" w14:textId="77777777" w:rsidR="004838DE" w:rsidRPr="00D66C64" w:rsidRDefault="004838DE" w:rsidP="004838DE">
      <w:pPr>
        <w:rPr>
          <w:snapToGrid w:val="0"/>
        </w:rPr>
      </w:pPr>
      <w:r w:rsidRPr="00D66C64">
        <w:rPr>
          <w:snapToGrid w:val="0"/>
        </w:rPr>
        <w:t xml:space="preserve">If the precondition mechanism was used during the session establishment, as described in subclause 5.1.3.1 or 5.1.4.1, the UE shall indicate support of the precondition mechanism during a session modification. If the precondition mechanism was not used during the session establishment, the UE shall not indicate support of the precondition mechanism during a session modification. </w:t>
      </w:r>
    </w:p>
    <w:p w14:paraId="0580AF96" w14:textId="75314077" w:rsidR="004838DE" w:rsidRPr="00613175" w:rsidDel="002279B2" w:rsidRDefault="004838DE" w:rsidP="004838DE"/>
    <w:p w14:paraId="4E2EC509" w14:textId="77777777" w:rsidR="005E18A4" w:rsidRPr="00613175" w:rsidRDefault="005E18A4" w:rsidP="005E18A4">
      <w:pPr>
        <w:rPr>
          <w:rFonts w:eastAsia="DengXian"/>
        </w:rPr>
      </w:pPr>
      <w:r w:rsidRPr="00613175">
        <w:rPr>
          <w:rFonts w:eastAsia="DengXian"/>
        </w:rPr>
        <w:t>[TS 24.229, clause 5.1.4A.2]:</w:t>
      </w:r>
    </w:p>
    <w:p w14:paraId="7349D617" w14:textId="77777777" w:rsidR="005E18A4" w:rsidRPr="00613175" w:rsidRDefault="005E18A4" w:rsidP="005E18A4">
      <w:pPr>
        <w:rPr>
          <w:snapToGrid w:val="0"/>
        </w:rPr>
      </w:pPr>
      <w:r w:rsidRPr="00613175">
        <w:rPr>
          <w:snapToGrid w:val="0"/>
        </w:rPr>
        <w:t>Upon receiving a reINVITE request, an UPDATE request, or a PRACK request that indicates support for the precondition mechanism by using the Supported header field or requires use of the precondition mechanism by using the Require header field, the UE shall:</w:t>
      </w:r>
    </w:p>
    <w:p w14:paraId="72A718CE" w14:textId="77777777" w:rsidR="005E18A4" w:rsidRPr="00613175" w:rsidRDefault="005E18A4" w:rsidP="005E18A4">
      <w:pPr>
        <w:pStyle w:val="B10"/>
      </w:pPr>
      <w:r w:rsidRPr="00613175">
        <w:rPr>
          <w:snapToGrid w:val="0"/>
        </w:rPr>
        <w:t>a)</w:t>
      </w:r>
      <w:r w:rsidRPr="00613175">
        <w:rPr>
          <w:snapToGrid w:val="0"/>
        </w:rPr>
        <w:tab/>
        <w:t>if the precondition mechanism was used during the session establishment, as described in subclause 5.1.3.1 or 5.1.4.1, use the precondition mechanism for the session modification</w:t>
      </w:r>
      <w:r w:rsidRPr="00613175">
        <w:t>; and</w:t>
      </w:r>
    </w:p>
    <w:p w14:paraId="0F6F78C5" w14:textId="77777777" w:rsidR="005E18A4" w:rsidRPr="00613175" w:rsidRDefault="005E18A4" w:rsidP="005E18A4">
      <w:pPr>
        <w:pStyle w:val="B10"/>
        <w:rPr>
          <w:snapToGrid w:val="0"/>
        </w:rPr>
      </w:pPr>
      <w:r w:rsidRPr="00613175">
        <w:t>b)</w:t>
      </w:r>
      <w:r w:rsidRPr="00613175">
        <w:tab/>
      </w:r>
      <w:r w:rsidRPr="00613175">
        <w:rPr>
          <w:snapToGrid w:val="0"/>
        </w:rPr>
        <w:t>if the precondition mechanism was not used during the session establishment, and:</w:t>
      </w:r>
    </w:p>
    <w:p w14:paraId="4278E0A1" w14:textId="77777777" w:rsidR="005E18A4" w:rsidRPr="00D66C64" w:rsidRDefault="005E18A4" w:rsidP="005E18A4">
      <w:pPr>
        <w:pStyle w:val="B2"/>
      </w:pPr>
      <w:r w:rsidRPr="00613175">
        <w:rPr>
          <w:snapToGrid w:val="0"/>
        </w:rPr>
        <w:t>1)</w:t>
      </w:r>
      <w:r w:rsidRPr="00613175">
        <w:rPr>
          <w:snapToGrid w:val="0"/>
        </w:rPr>
        <w:tab/>
        <w:t xml:space="preserve">if the use of the precondition mechanism is required using the Require header field, reject the request by sending a </w:t>
      </w:r>
      <w:r w:rsidRPr="00613175">
        <w:t>420 (Bad Extension) response; and</w:t>
      </w:r>
    </w:p>
    <w:p w14:paraId="392A5496" w14:textId="77777777" w:rsidR="005E18A4" w:rsidRPr="00613175" w:rsidRDefault="005E18A4" w:rsidP="00613175">
      <w:pPr>
        <w:pStyle w:val="B2"/>
      </w:pPr>
      <w:r w:rsidRPr="00613175">
        <w:t>2)</w:t>
      </w:r>
      <w:r w:rsidRPr="00613175">
        <w:tab/>
      </w:r>
      <w:r w:rsidRPr="00613175">
        <w:rPr>
          <w:snapToGrid w:val="0"/>
        </w:rPr>
        <w:t>if the support of the precondition mechanism is indicated using the Supported header field, not use the precondition mechanism for the session modification</w:t>
      </w:r>
      <w:r w:rsidRPr="00613175">
        <w:t>.</w:t>
      </w:r>
    </w:p>
    <w:p w14:paraId="34DCBFC5" w14:textId="05F23D67" w:rsidR="004838DE" w:rsidRPr="00613175" w:rsidRDefault="004838DE" w:rsidP="005E18A4">
      <w:pPr>
        <w:rPr>
          <w:rFonts w:eastAsia="DengXian"/>
        </w:rPr>
      </w:pPr>
      <w:r w:rsidRPr="00613175">
        <w:rPr>
          <w:rFonts w:eastAsia="DengXian"/>
        </w:rPr>
        <w:t>[TS 24.229, clause 6.1]:</w:t>
      </w:r>
    </w:p>
    <w:p w14:paraId="13B5BDD6" w14:textId="77777777" w:rsidR="004838DE" w:rsidRPr="00613175" w:rsidRDefault="004838DE" w:rsidP="004838DE">
      <w:r w:rsidRPr="00613175">
        <w:t xml:space="preserve">The "integration of resource management and SIP" extension is hereafter in this subclause referred to as "the precondition mechanism" and is defined in RFC 3312 [30] </w:t>
      </w:r>
      <w:r w:rsidRPr="00613175">
        <w:rPr>
          <w:snapToGrid w:val="0"/>
        </w:rPr>
        <w:t xml:space="preserve">as updated by </w:t>
      </w:r>
      <w:r w:rsidRPr="00613175">
        <w:t>RFC 4032 </w:t>
      </w:r>
      <w:r w:rsidRPr="00613175">
        <w:rPr>
          <w:snapToGrid w:val="0"/>
        </w:rPr>
        <w:t>[64]</w:t>
      </w:r>
      <w:r w:rsidRPr="00613175">
        <w:t>.</w:t>
      </w:r>
    </w:p>
    <w:p w14:paraId="3E408958" w14:textId="77777777" w:rsidR="004838DE" w:rsidRPr="00613175" w:rsidRDefault="004838DE" w:rsidP="004838DE">
      <w:pPr>
        <w:rPr>
          <w:snapToGrid w:val="0"/>
        </w:rPr>
      </w:pPr>
      <w:r w:rsidRPr="00613175">
        <w:rPr>
          <w:snapToGrid w:val="0"/>
        </w:rPr>
        <w:t>In order to authorize the media streams, the P-CSCF and S-CSCF have to be able to inspect SDP message bodies. Hence, the UE shall not encrypt SDP message bodies.</w:t>
      </w:r>
    </w:p>
    <w:p w14:paraId="4CE1BD33" w14:textId="77777777" w:rsidR="004838DE" w:rsidRPr="00613175" w:rsidRDefault="004838DE" w:rsidP="004838DE">
      <w:pPr>
        <w:rPr>
          <w:snapToGrid w:val="0"/>
        </w:rPr>
      </w:pPr>
      <w:r w:rsidRPr="00613175">
        <w:t>During the session establishment procedure, and during session modification procedures, SIP messages shall only contain an SDP message body if that is intended to modify the session description, or when the SDP message body is included in the message because of SIP rules described in RFC 3261 [26].</w:t>
      </w:r>
    </w:p>
    <w:p w14:paraId="0B242B44" w14:textId="77777777" w:rsidR="004838DE" w:rsidRPr="00613175" w:rsidRDefault="004838DE" w:rsidP="004838DE">
      <w:pPr>
        <w:rPr>
          <w:rFonts w:eastAsia="DengXian"/>
        </w:rPr>
      </w:pPr>
      <w:r w:rsidRPr="00613175">
        <w:rPr>
          <w:rFonts w:eastAsia="DengXian"/>
        </w:rPr>
        <w:t>...</w:t>
      </w:r>
    </w:p>
    <w:p w14:paraId="059C8C19" w14:textId="77777777" w:rsidR="004838DE" w:rsidRPr="00613175" w:rsidRDefault="004838DE" w:rsidP="004838DE">
      <w:r w:rsidRPr="00613175">
        <w:t xml:space="preserve">For "video" and "audio" media types that use the </w:t>
      </w:r>
      <w:smartTag w:uri="urn:schemas-microsoft-com:office:smarttags" w:element="stockticker">
        <w:r w:rsidRPr="00613175">
          <w:t>RTP</w:t>
        </w:r>
      </w:smartTag>
      <w:r w:rsidRPr="00613175">
        <w:t>/RTCP and where the port number is not zero, the UE shall specify the proposed bandwidth for each media stream using the "b=" media descriptor and the "AS" bandwidth modifier in the SDP.</w:t>
      </w:r>
    </w:p>
    <w:p w14:paraId="61B75DFE" w14:textId="77777777" w:rsidR="004838DE" w:rsidRPr="00613175" w:rsidRDefault="004838DE" w:rsidP="004838DE">
      <w:pPr>
        <w:rPr>
          <w:rFonts w:eastAsia="DengXian"/>
        </w:rPr>
      </w:pPr>
      <w:r w:rsidRPr="00613175">
        <w:rPr>
          <w:rFonts w:eastAsia="DengXian"/>
        </w:rPr>
        <w:t>...</w:t>
      </w:r>
    </w:p>
    <w:p w14:paraId="529DBAFB" w14:textId="77777777" w:rsidR="004838DE" w:rsidRPr="00613175" w:rsidRDefault="004838DE" w:rsidP="004838DE">
      <w:r w:rsidRPr="00613175">
        <w:t xml:space="preserve">If the media line in the SDP message body indicates the usage of </w:t>
      </w:r>
      <w:smartTag w:uri="urn:schemas-microsoft-com:office:smarttags" w:element="stockticker">
        <w:r w:rsidRPr="00613175">
          <w:t>RTP</w:t>
        </w:r>
      </w:smartTag>
      <w:r w:rsidRPr="00613175">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081B03A2" w14:textId="77777777" w:rsidR="004838DE" w:rsidRPr="00D66C64" w:rsidRDefault="004838DE" w:rsidP="004838DE">
      <w:r w:rsidRPr="00613175">
        <w:t>For other media streams the "b=" media descriptor may be included. The value or absence of the "b=" parameter will affect the assigned QoS which is defined in or 3GPP 29.213 [13C].</w:t>
      </w:r>
    </w:p>
    <w:p w14:paraId="0F67062B" w14:textId="77777777" w:rsidR="004838DE" w:rsidRPr="00D66C64" w:rsidRDefault="004838DE" w:rsidP="004838DE">
      <w:pPr>
        <w:pStyle w:val="NO"/>
      </w:pPr>
      <w:r w:rsidRPr="00D66C64">
        <w:t>NOTE 3:</w:t>
      </w:r>
      <w:r w:rsidRPr="00D66C64">
        <w:tab/>
        <w:t>In a two-party session where both participants are active, the RTCP receiver reports are not sent, therefore, the RR bandwidth modifier will typically get the value of zero.</w:t>
      </w:r>
    </w:p>
    <w:p w14:paraId="7E644874" w14:textId="77777777" w:rsidR="004838DE" w:rsidRPr="00D66C64" w:rsidRDefault="004838DE" w:rsidP="004838DE">
      <w:pPr>
        <w:rPr>
          <w:snapToGrid w:val="0"/>
        </w:rPr>
      </w:pPr>
      <w:r w:rsidRPr="00D66C64">
        <w:t>If an in-band DTMF codec is supported by the application associated with an audio media stream, then the UE shall include, in addition to the payload type numbers associated with the audio codecs for the media stream, for each clock rate associated with the audio codecs for the media stream, a payload type number associated with the MIME subtype "telephone-event", to indicate support of in-band DTMF as described in RFC 4733 [23].</w:t>
      </w:r>
    </w:p>
    <w:p w14:paraId="683C8A1E" w14:textId="77777777" w:rsidR="004838DE" w:rsidRPr="00D66C64" w:rsidRDefault="004838DE" w:rsidP="004838DE">
      <w:r w:rsidRPr="00D66C64">
        <w:t xml:space="preserve">The UE shall inspect the SDP message body contained in any SIP request or response, looking for possible indications of grouping of media streams according to RFC 3524 [54] and perform the appropriate actions for IP-CAN bearer </w:t>
      </w:r>
      <w:r w:rsidRPr="00D66C64">
        <w:lastRenderedPageBreak/>
        <w:t>establishment for media according to IP-CAN specific procedures (see subclause B.2.2.5 for IP-CAN implemented using GPRS, subclause L.2.2.5 for IP-CAN implemented using EPS, and subclause U.2.2.5 for IP-CAN implemented using 5GS).</w:t>
      </w:r>
    </w:p>
    <w:p w14:paraId="758B8407" w14:textId="77777777" w:rsidR="004838DE" w:rsidRPr="00D66C64" w:rsidRDefault="004838DE" w:rsidP="004838DE">
      <w:r w:rsidRPr="00D66C64">
        <w:t>In case of UE initiated resource reservation and if the UE determines resource reservation is needed, the UE shall start reserving its local resources whenever it has sufficient information about the media streams, media authorization and used codecs available.</w:t>
      </w:r>
    </w:p>
    <w:p w14:paraId="0454E64D" w14:textId="77777777" w:rsidR="004838DE" w:rsidRPr="00D66C64" w:rsidRDefault="004838DE" w:rsidP="004838DE">
      <w:pPr>
        <w:pStyle w:val="NO"/>
      </w:pPr>
      <w:r w:rsidRPr="00D66C64">
        <w:t>NOTE 4:</w:t>
      </w:r>
      <w:r w:rsidRPr="00D66C64">
        <w:tab/>
        <w:t>Based on this resource reservation can, in certain cases, be initiated immediately after the sending or receiving of the initial SDP offer.</w:t>
      </w:r>
    </w:p>
    <w:p w14:paraId="4813BEDC" w14:textId="77777777" w:rsidR="004838DE" w:rsidRPr="00D66C64" w:rsidRDefault="004838DE" w:rsidP="004838DE">
      <w:r w:rsidRPr="00D66C64">
        <w:t>In order to fulfil the QoS requirements of one or more media streams, the UE may re-use previously reserved resources. In this case the UE shall indicate as met the local preconditions related to the media stream, for which resources are re-used.</w:t>
      </w:r>
    </w:p>
    <w:p w14:paraId="388DE22D" w14:textId="77777777" w:rsidR="004838DE" w:rsidRPr="00D66C64" w:rsidRDefault="004838DE" w:rsidP="004838DE">
      <w:pPr>
        <w:rPr>
          <w:rFonts w:eastAsia="DengXian"/>
        </w:rPr>
      </w:pPr>
      <w:r w:rsidRPr="00D66C64">
        <w:rPr>
          <w:rFonts w:eastAsia="DengXian"/>
        </w:rPr>
        <w:t>[TS 24.229, clause 6.1.2]:</w:t>
      </w:r>
    </w:p>
    <w:p w14:paraId="362AB389" w14:textId="77777777" w:rsidR="004838DE" w:rsidRPr="00D66C64" w:rsidRDefault="004838DE" w:rsidP="004838DE">
      <w:r w:rsidRPr="00D66C64">
        <w:t>An INVITE request generated by a UE shall contain a SDP offer and at least one media description. This SDP offer shall reflect the calling user's terminal capabilities and user preferences for the session.</w:t>
      </w:r>
    </w:p>
    <w:p w14:paraId="1F366AC9" w14:textId="77777777" w:rsidR="004838DE" w:rsidRPr="00D66C64" w:rsidRDefault="004838DE" w:rsidP="004838DE">
      <w:r w:rsidRPr="00D66C64">
        <w:t>If the desired QoS resources for one or more media streams have not been reserved at the UE when constructing the SDP offer, the UE:</w:t>
      </w:r>
    </w:p>
    <w:p w14:paraId="05AB5699" w14:textId="77777777" w:rsidR="004838DE" w:rsidRPr="00D66C64" w:rsidRDefault="004838DE" w:rsidP="004838DE">
      <w:pPr>
        <w:pStyle w:val="B10"/>
        <w:rPr>
          <w:snapToGrid w:val="0"/>
        </w:rPr>
      </w:pPr>
      <w:r w:rsidRPr="00D66C64">
        <w:t>shall indicate the related local preconditions for QoS as not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as well as the strength-tag value "mandatory" for the local segment and the 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if the UE uses the precondition mechanism (see subclause 5.1.3.1)</w:t>
      </w:r>
      <w:r w:rsidRPr="00D66C64">
        <w:rPr>
          <w:snapToGrid w:val="0"/>
        </w:rPr>
        <w:t>; and</w:t>
      </w:r>
    </w:p>
    <w:p w14:paraId="1925DA31" w14:textId="77777777" w:rsidR="004838DE" w:rsidRPr="00D66C64" w:rsidRDefault="004838DE" w:rsidP="004838DE">
      <w:pPr>
        <w:pStyle w:val="B10"/>
      </w:pPr>
      <w:r w:rsidRPr="00D66C64">
        <w:t>-</w:t>
      </w:r>
      <w:r w:rsidRPr="00D66C64">
        <w:tab/>
        <w:t>if the UE uses the precondition mechanism (see subclause 5.1.3.1), shall not request confirmation for the result of the resource reservation (as defined in RFC 3312 [30]) at the terminating UE</w:t>
      </w:r>
      <w:r w:rsidRPr="00D66C64">
        <w:rPr>
          <w:lang w:eastAsia="ja-JP"/>
        </w:rPr>
        <w:t>.</w:t>
      </w:r>
    </w:p>
    <w:p w14:paraId="5C303C87" w14:textId="77777777" w:rsidR="004838DE" w:rsidRPr="00D66C64" w:rsidRDefault="004838DE" w:rsidP="004838DE">
      <w:pPr>
        <w:pStyle w:val="NO"/>
      </w:pPr>
      <w:r w:rsidRPr="00D66C64">
        <w:t>NOTE 1:</w:t>
      </w:r>
      <w:r w:rsidRPr="00D66C64">
        <w:tab/>
        <w:t>Previous versions of this document mandated the use of the SDP inactive attribute. This document does not prohibit specific services from using direction attributes to implement their service-specific behaviours.</w:t>
      </w:r>
    </w:p>
    <w:p w14:paraId="418EDFC2" w14:textId="77777777" w:rsidR="004838DE" w:rsidRPr="00D66C64" w:rsidRDefault="004838DE" w:rsidP="004838DE">
      <w:r w:rsidRPr="00D66C64">
        <w:t>If the UE uses the precondition mechanism (see subclause 5.1.3.1), and the desired QoS resources for one or more media streams are available at the UE when the SDP offer is sent, the UE shall indicate the related local preconditions as met, using the segmented status type, as defined in RFC 3312 [30]</w:t>
      </w:r>
      <w:r w:rsidRPr="00D66C64">
        <w:rPr>
          <w:snapToGrid w:val="0"/>
        </w:rPr>
        <w:t xml:space="preserve"> and </w:t>
      </w:r>
      <w:r w:rsidRPr="00D66C64">
        <w:t>RFC 4032 </w:t>
      </w:r>
      <w:r w:rsidRPr="00D66C64">
        <w:rPr>
          <w:snapToGrid w:val="0"/>
        </w:rPr>
        <w:t xml:space="preserve">[64], </w:t>
      </w:r>
      <w:r w:rsidRPr="00D66C64">
        <w:t>as well as the strength-tag value "mandatory" for the local segment and the strength-tag value either "optional" or as specified in RFC 3312 [30]</w:t>
      </w:r>
      <w:r w:rsidRPr="00D66C64">
        <w:rPr>
          <w:snapToGrid w:val="0"/>
        </w:rPr>
        <w:t xml:space="preserve"> and </w:t>
      </w:r>
      <w:r w:rsidRPr="00D66C64">
        <w:t>RFC 4032 </w:t>
      </w:r>
      <w:r w:rsidRPr="00D66C64">
        <w:rPr>
          <w:snapToGrid w:val="0"/>
        </w:rPr>
        <w:t xml:space="preserve">[64] </w:t>
      </w:r>
      <w:r w:rsidRPr="00D66C64">
        <w:t>for the remote segment and shall not request confirmation for the result of the resource reservation (as defined in RFC 3312 [30]) at the terminating UE</w:t>
      </w:r>
      <w:r w:rsidRPr="00D66C64">
        <w:rPr>
          <w:snapToGrid w:val="0"/>
        </w:rPr>
        <w:t>.</w:t>
      </w:r>
    </w:p>
    <w:p w14:paraId="212AF1B7" w14:textId="77777777" w:rsidR="004838DE" w:rsidRPr="00D66C64" w:rsidRDefault="004838DE" w:rsidP="004838DE">
      <w:pPr>
        <w:pStyle w:val="NO"/>
      </w:pPr>
      <w:r w:rsidRPr="00D66C64">
        <w:t>NOTE 2:</w:t>
      </w:r>
      <w:r w:rsidRPr="00D66C64">
        <w:tab/>
        <w:t>If the originating UE does not use the precondition mechanism (see subclause 5.1.3.1), it will not include any precondition information in the SDP message body.</w:t>
      </w:r>
    </w:p>
    <w:p w14:paraId="0787C3F7" w14:textId="77777777" w:rsidR="004838DE" w:rsidRPr="00D66C64" w:rsidRDefault="004838DE" w:rsidP="004838DE">
      <w:pPr>
        <w:rPr>
          <w:rFonts w:eastAsia="DengXian"/>
        </w:rPr>
      </w:pPr>
      <w:r w:rsidRPr="00D66C64">
        <w:rPr>
          <w:rFonts w:eastAsia="DengXian"/>
        </w:rPr>
        <w:t>...</w:t>
      </w:r>
    </w:p>
    <w:p w14:paraId="7E757CF8" w14:textId="77777777" w:rsidR="004838DE" w:rsidRPr="00D66C64" w:rsidRDefault="004838DE" w:rsidP="004838DE">
      <w:pPr>
        <w:rPr>
          <w:snapToGrid w:val="0"/>
        </w:rPr>
      </w:pPr>
      <w:r w:rsidRPr="00D66C64">
        <w:t xml:space="preserve">Upon confirming successful local resource reservation, the UE shall create an SDP offer in which </w:t>
      </w:r>
      <w:r w:rsidRPr="00D66C64">
        <w:rPr>
          <w:snapToGrid w:val="0"/>
        </w:rPr>
        <w:t>the related local preconditions are set to met, using the segmented status type, as defined in RFC 3312 [30] and RFC 4032 [64]</w:t>
      </w:r>
      <w:r w:rsidRPr="00D66C64">
        <w:rPr>
          <w:lang w:eastAsia="ja-JP"/>
        </w:rPr>
        <w:t>.</w:t>
      </w:r>
    </w:p>
    <w:p w14:paraId="7C4836AB" w14:textId="77777777" w:rsidR="004838DE" w:rsidRPr="00D66C64" w:rsidRDefault="004838DE" w:rsidP="004838DE">
      <w:r w:rsidRPr="00D66C64">
        <w:t>Upon receiving an SDP answer, which includes more than one codec per media stream, excluding the in-band DTMF codec, as described in subclause 6.1.1, the UE shall:</w:t>
      </w:r>
    </w:p>
    <w:p w14:paraId="796632A2" w14:textId="77777777" w:rsidR="004838DE" w:rsidRPr="00D66C64" w:rsidRDefault="004838DE" w:rsidP="004838DE">
      <w:pPr>
        <w:pStyle w:val="B10"/>
      </w:pPr>
      <w:r w:rsidRPr="00D66C64">
        <w:t>send an SDP offer at the first possible time, selecting only one codec per media stream; or</w:t>
      </w:r>
    </w:p>
    <w:p w14:paraId="60B15C13" w14:textId="77777777" w:rsidR="004838DE" w:rsidRPr="00D66C64" w:rsidRDefault="004838DE" w:rsidP="004838DE">
      <w:pPr>
        <w:pStyle w:val="B10"/>
      </w:pPr>
      <w:r w:rsidRPr="00D66C64">
        <w:t>-</w:t>
      </w:r>
      <w:r w:rsidRPr="00D66C64">
        <w:tab/>
        <w:t xml:space="preserve">if the UE is participant in a multi-stream multiparty multimedia conference session using simulcast (indicated by the presence of </w:t>
      </w:r>
      <w:r w:rsidRPr="00D66C64">
        <w:rPr>
          <w:lang w:eastAsia="ko-KR"/>
        </w:rPr>
        <w:t xml:space="preserve">"a=simulcast" SDP attribute(s) in the SDP answer, as defined in </w:t>
      </w:r>
      <w:r w:rsidRPr="00D66C64">
        <w:t>RFC 8853 [249]), apply the procedures defined in 3GPP TS 26.114 [9B] annex S.</w:t>
      </w:r>
    </w:p>
    <w:p w14:paraId="0F261C0C" w14:textId="77777777" w:rsidR="004838DE" w:rsidRPr="00D66C64" w:rsidRDefault="004838DE" w:rsidP="004838DE">
      <w:r w:rsidRPr="00D66C64">
        <w:t xml:space="preserve">If the UE sends an initial INVITE request that includes only an IPv6 address in the SDP offer, and receives an error response (e.g., 488 (Not Acceptable Here) with </w:t>
      </w:r>
      <w:r w:rsidRPr="00D66C64">
        <w:rPr>
          <w:rFonts w:eastAsia="MS Mincho"/>
        </w:rPr>
        <w:t>301 Warning header field</w:t>
      </w:r>
      <w:r w:rsidRPr="00D66C64">
        <w:t>) indicating "</w:t>
      </w:r>
      <w:r w:rsidRPr="00D66C64">
        <w:rPr>
          <w:rFonts w:eastAsia="MS Mincho"/>
        </w:rPr>
        <w:t>incompatible network address format"</w:t>
      </w:r>
      <w:r w:rsidRPr="00D66C64">
        <w:t>, the UE shall send an ACK as per standard SIP procedures. Subsequently, the UE may acquire an IPv4 address or use an existing IPv4 address, and send a new</w:t>
      </w:r>
      <w:r w:rsidRPr="00D66C64">
        <w:rPr>
          <w:lang w:eastAsia="ja-JP"/>
        </w:rPr>
        <w:t xml:space="preserve"> initial</w:t>
      </w:r>
      <w:r w:rsidRPr="00D66C64">
        <w:t xml:space="preserve"> INVITE request to the same destination containing only the IPv4 address in the SDP offer.</w:t>
      </w:r>
    </w:p>
    <w:p w14:paraId="440EB55A" w14:textId="77777777" w:rsidR="004838DE" w:rsidRPr="00D66C64" w:rsidRDefault="004838DE" w:rsidP="004838DE">
      <w:pPr>
        <w:rPr>
          <w:rFonts w:eastAsia="DengXian"/>
        </w:rPr>
      </w:pPr>
      <w:r w:rsidRPr="00D66C64">
        <w:rPr>
          <w:rFonts w:eastAsia="DengXian"/>
        </w:rPr>
        <w:t>[TS 26.114, clause 6.2.1a.1]</w:t>
      </w:r>
    </w:p>
    <w:p w14:paraId="035011FE" w14:textId="77777777" w:rsidR="004838DE" w:rsidRPr="00D66C64" w:rsidRDefault="004838DE" w:rsidP="004838DE">
      <w:r w:rsidRPr="00D66C64">
        <w:lastRenderedPageBreak/>
        <w:t xml:space="preserve">MTSI clients should support SDPCapNeg to be able to negotiate RTP profiles for all media types where AVPF is supported. MTSI clients supporting SDPCapNeg shall support the complete SDPCapNeg framework. </w:t>
      </w:r>
    </w:p>
    <w:p w14:paraId="31CEFE03" w14:textId="77777777" w:rsidR="004838DE" w:rsidRPr="00D66C64" w:rsidRDefault="004838DE" w:rsidP="004838DE">
      <w:r w:rsidRPr="00D66C64">
        <w:t>SDPCapNeg is described in [69]. This clause only describes the SDPCapNeg attributes that are directly applicable for the RTP profile negotiation, i.e. the tcap, pcfg and acfg attributes. TS 24.229 [7] may outline further requirements needed for supporting SDPCapNeg in SDP messages.</w:t>
      </w:r>
    </w:p>
    <w:p w14:paraId="6CF39088" w14:textId="77777777" w:rsidR="004838DE" w:rsidRPr="00D66C64" w:rsidRDefault="004838DE" w:rsidP="004838DE">
      <w:pPr>
        <w:pStyle w:val="NO"/>
      </w:pPr>
      <w:r w:rsidRPr="00D66C64">
        <w:t>NOTE:</w:t>
      </w:r>
      <w:r w:rsidRPr="00D66C64">
        <w:tab/>
        <w:t>This clause describes only how to use the SDPCapNeg framework for RTP profile negotiation using the tcap, pcfg and acfg attributes. Implementers may therefore (incorrectly) assume that it is sufficient to implement only those specific parts of the framework that are needed for RTP profile negotiation. Doing so would however not be future proof since future versions may use other parts of the framework and there are currently no mechanisms for declaring that only a subset of the framework is supported. Hence, MTSI clients are required to support the complete framework.</w:t>
      </w:r>
    </w:p>
    <w:p w14:paraId="56FCA146" w14:textId="77777777" w:rsidR="004838DE" w:rsidRPr="00D66C64" w:rsidRDefault="004838DE" w:rsidP="004838DE">
      <w:pPr>
        <w:rPr>
          <w:rFonts w:eastAsia="DengXian"/>
        </w:rPr>
      </w:pPr>
      <w:r w:rsidRPr="00D66C64">
        <w:rPr>
          <w:rFonts w:eastAsia="DengXian"/>
        </w:rPr>
        <w:t>[TS 26.114, clause 6.2.1a.2]</w:t>
      </w:r>
    </w:p>
    <w:p w14:paraId="34C3DB9D" w14:textId="77777777" w:rsidR="004838DE" w:rsidRPr="00D66C64" w:rsidRDefault="004838DE" w:rsidP="004838DE">
      <w:r w:rsidRPr="00D66C64">
        <w:t>For voice and real-time text, SDPCapNeg shall be used when offering AVPF the first time for a new media type in the session since the support for AVPF in the answering client is not known at this stage. For video, an MTSI client shall either offer AVPF and AVP together using SDPCapNeg, or the MTSI client shall offer only AVPF without using SDPCapNeg. If an MTSI client has offered only AVPF for video, and then receives as response either an SDP answer where the video media component has been rejected, or an SIP 488 or 606 failure response with an SDP body indicating that only AVP is supported for video media, the MTSI client should send a new SDP offer with AVP as transport for video. Subsequent SDP offers, in a re-INVITE or UPDATE, may offer AVPF without SDPCapNeg if it is known from an earlier re-INVITE or UPDATE that the answering client supports this RTP profile. If the offer includes only AVP then SDPCapNeg does not need to be used, which can occur for: text; speech if RTCP is not used; and in re-INVITEs or UPDATEs where the RTP profile has already been negotiated for the session in a preceding INVITE or UPDATE.</w:t>
      </w:r>
    </w:p>
    <w:p w14:paraId="58CCE010" w14:textId="77777777" w:rsidR="004838DE" w:rsidRPr="00D66C64" w:rsidRDefault="004838DE" w:rsidP="004838DE">
      <w:r w:rsidRPr="00D66C64">
        <w:t>When offering AVP and AVPF using SDPCapNeg, the MTSI client shall offer AVP on the media (m=) line and shall offer AVPF using SDPCapNeg mechanisms. The SDPCapNeg mechanisms are used as follows:</w:t>
      </w:r>
    </w:p>
    <w:p w14:paraId="46BCB156" w14:textId="77777777" w:rsidR="004838DE" w:rsidRPr="00D66C64" w:rsidRDefault="004838DE" w:rsidP="004838DE">
      <w:pPr>
        <w:pStyle w:val="B10"/>
      </w:pPr>
      <w:r w:rsidRPr="00D66C64">
        <w:t>the support for AVPF is indicated in an attribute (a=) line using the transport capability attribute ‘tcap’. AVPF shall be preferred over AVP.</w:t>
      </w:r>
    </w:p>
    <w:p w14:paraId="4FEBFCD1" w14:textId="77777777" w:rsidR="004838DE" w:rsidRPr="00D66C64" w:rsidRDefault="004838DE" w:rsidP="004838DE">
      <w:pPr>
        <w:pStyle w:val="B10"/>
      </w:pPr>
      <w:r w:rsidRPr="00D66C64">
        <w:t>at least one configuration using AVPF shall be listed using the attribute for potential configurations ‘pcfg’.</w:t>
      </w:r>
    </w:p>
    <w:p w14:paraId="2B4ED031" w14:textId="77777777" w:rsidR="004838DE" w:rsidRPr="00D66C64" w:rsidRDefault="004838DE" w:rsidP="004838DE">
      <w:pPr>
        <w:rPr>
          <w:rFonts w:eastAsia="DengXian"/>
        </w:rPr>
      </w:pPr>
      <w:r w:rsidRPr="00D66C64">
        <w:rPr>
          <w:rFonts w:eastAsia="DengXian"/>
        </w:rPr>
        <w:t>[TS 26.114, clause 6.2.3.2]:</w:t>
      </w:r>
    </w:p>
    <w:p w14:paraId="0995C1B8" w14:textId="77777777" w:rsidR="004838DE" w:rsidRPr="00D66C64" w:rsidRDefault="004838DE" w:rsidP="004838DE">
      <w:r w:rsidRPr="00D66C64">
        <w:t>If video is used in a session, the session setup shall determine the applicable bandwidth(s) as defined in clause 6.2.5, RTP profile, video codec, profile and level. The "imageattr" attribute as specified in [76] should be supported.</w:t>
      </w:r>
      <w:r w:rsidRPr="00D66C64">
        <w:rPr>
          <w:lang w:eastAsia="ko-KR"/>
        </w:rPr>
        <w:t xml:space="preserve"> The </w:t>
      </w:r>
      <w:r w:rsidRPr="00D66C64">
        <w:t>"</w:t>
      </w:r>
      <w:r w:rsidRPr="00D66C64">
        <w:rPr>
          <w:lang w:eastAsia="ko-KR"/>
        </w:rPr>
        <w:t>framesize</w:t>
      </w:r>
      <w:r w:rsidRPr="00D66C64">
        <w:t>"</w:t>
      </w:r>
      <w:r w:rsidRPr="00D66C64">
        <w:rPr>
          <w:lang w:eastAsia="ko-KR"/>
        </w:rPr>
        <w:t xml:space="preserve"> attribute as specified in [60] shall not be used in the session setup</w:t>
      </w:r>
      <w:r w:rsidRPr="00D66C64">
        <w:t>.</w:t>
      </w:r>
    </w:p>
    <w:p w14:paraId="5135621F" w14:textId="77777777" w:rsidR="004838DE" w:rsidRPr="00D66C64" w:rsidRDefault="004838DE" w:rsidP="004838DE">
      <w:r w:rsidRPr="00D66C64">
        <w:t>An MTSI client shall offer AVPF for all media streams containing video. RTP profile negotiation shall be done as described in clause 6.2.1a.</w:t>
      </w:r>
    </w:p>
    <w:p w14:paraId="08021489" w14:textId="77777777" w:rsidR="004838DE" w:rsidRPr="00D66C64" w:rsidRDefault="004838DE" w:rsidP="004838DE">
      <w:pPr>
        <w:rPr>
          <w:rFonts w:eastAsia="DengXian"/>
        </w:rPr>
      </w:pPr>
      <w:r w:rsidRPr="00D66C64">
        <w:rPr>
          <w:rFonts w:eastAsia="DengXian"/>
        </w:rPr>
        <w:t>[TS 26.114, clause 6.2.5.1]:</w:t>
      </w:r>
    </w:p>
    <w:p w14:paraId="52DA7401" w14:textId="77777777" w:rsidR="004838DE" w:rsidRPr="00D66C64" w:rsidRDefault="004838DE" w:rsidP="004838DE">
      <w:r w:rsidRPr="00D66C64">
        <w:t>The SDP shall include bandwidth information for each media stream and also for the session in total. The bandwidth information for each media stream and for the session is defined by the Application Specific (AS) bandwidth modifier as defined in RFC 4566 [8].</w:t>
      </w:r>
    </w:p>
    <w:p w14:paraId="21A138F6" w14:textId="77777777" w:rsidR="004838DE" w:rsidRPr="00D66C64" w:rsidRDefault="004838DE" w:rsidP="004838DE">
      <w:r w:rsidRPr="00D66C64">
        <w:t>An MTSI client in terminal sh</w:t>
      </w:r>
      <w:r w:rsidRPr="00D66C64">
        <w:rPr>
          <w:lang w:eastAsia="ko-KR"/>
        </w:rPr>
        <w:t>ould</w:t>
      </w:r>
      <w:r w:rsidRPr="00D66C64">
        <w:t xml:space="preserve"> include the ‘a=bw-info’ attribute in the SDP offer. When accepting a media type where the ‘a=bw-info’ attribute is included the MTSI client in terminal shall include the ‘a=bw-info’ attribute in the SDP answer</w:t>
      </w:r>
      <w:r w:rsidRPr="00D66C64">
        <w:rPr>
          <w:lang w:eastAsia="ko-KR"/>
        </w:rPr>
        <w:t xml:space="preserve"> if it supports the attribute</w:t>
      </w:r>
      <w:r w:rsidRPr="00D66C64">
        <w:t>. The ‘a=bw-info’ attribute and the below used bandwidth properties are defined in clause 19.</w:t>
      </w:r>
    </w:p>
    <w:p w14:paraId="4112ECBD" w14:textId="77777777" w:rsidR="004838DE" w:rsidRPr="00D66C64" w:rsidRDefault="004838DE" w:rsidP="004838DE">
      <w:pPr>
        <w:rPr>
          <w:rFonts w:eastAsia="DengXian"/>
        </w:rPr>
      </w:pPr>
      <w:r w:rsidRPr="00D66C64">
        <w:rPr>
          <w:rFonts w:eastAsia="DengXian"/>
        </w:rPr>
        <w:t>[TS 26.114, clause 6.3]:</w:t>
      </w:r>
    </w:p>
    <w:p w14:paraId="0E10F16B" w14:textId="77777777" w:rsidR="004838DE" w:rsidRPr="00D66C64" w:rsidRDefault="004838DE" w:rsidP="004838DE">
      <w:r w:rsidRPr="00D66C64">
        <w:t xml:space="preserve">During session renegotiation for adding or removing media components, the SDP offerer should continue to use the same media (m=) line(s) from the previously negotiated SDP for the media components that are not being added or removed. </w:t>
      </w:r>
    </w:p>
    <w:p w14:paraId="3B0A58C8" w14:textId="77777777" w:rsidR="004838DE" w:rsidRPr="00D66C64" w:rsidRDefault="004838DE" w:rsidP="004838DE">
      <w:r w:rsidRPr="00D66C64">
        <w:t xml:space="preserve">An MTSI client in terminal may support multiple media components including media components of the same media type. An MTSI client in terminal may support adding one or more media components to an on-going session which already contains a media component of the same media type. If an MTSI client in terminal needs to have multiple media </w:t>
      </w:r>
      <w:r w:rsidRPr="00D66C64">
        <w:lastRenderedPageBreak/>
        <w:t xml:space="preserve">components of the same media type in a single MTSI session, then the MTSI client in terminal should use the SDP content attributes as defined in [81] for identifying different media components. </w:t>
      </w:r>
    </w:p>
    <w:p w14:paraId="16FCD25E" w14:textId="77777777" w:rsidR="004838DE" w:rsidRPr="00D66C64" w:rsidRDefault="004838DE" w:rsidP="004838DE">
      <w:pPr>
        <w:rPr>
          <w:rFonts w:eastAsia="DengXian"/>
        </w:rPr>
      </w:pPr>
      <w:r w:rsidRPr="00D66C64">
        <w:rPr>
          <w:rFonts w:eastAsia="DengXian"/>
        </w:rPr>
        <w:t>[TS 26.114, clause 7.3.1]</w:t>
      </w:r>
    </w:p>
    <w:p w14:paraId="4E71BC1C" w14:textId="075113BE" w:rsidR="004838DE" w:rsidRPr="00D66C64" w:rsidRDefault="004838DE" w:rsidP="004838DE">
      <w:r w:rsidRPr="00D66C64">
        <w:t>The RS and RR values included in the SDP answer should be treated as the negotiated values for the session and should be used to calculate the total RTCP bandwidth for all terminals in the session.</w:t>
      </w:r>
    </w:p>
    <w:p w14:paraId="7C4A4D85" w14:textId="77777777" w:rsidR="004838DE" w:rsidRPr="00D66C64" w:rsidRDefault="004838DE" w:rsidP="004838DE">
      <w:pPr>
        <w:pStyle w:val="H6"/>
      </w:pPr>
      <w:r w:rsidRPr="00D66C64">
        <w:t>7.21.3</w:t>
      </w:r>
      <w:r w:rsidRPr="00D66C64">
        <w:tab/>
        <w:t>Test description</w:t>
      </w:r>
    </w:p>
    <w:p w14:paraId="498CCEDE" w14:textId="77777777" w:rsidR="004838DE" w:rsidRPr="00D66C64" w:rsidRDefault="004838DE" w:rsidP="004838DE">
      <w:pPr>
        <w:pStyle w:val="H6"/>
      </w:pPr>
      <w:r w:rsidRPr="00D66C64">
        <w:t>7.21.3.1</w:t>
      </w:r>
      <w:r w:rsidRPr="00D66C64">
        <w:tab/>
        <w:t>Pre-test conditions</w:t>
      </w:r>
    </w:p>
    <w:p w14:paraId="39E8F5B0" w14:textId="77777777" w:rsidR="004838DE" w:rsidRPr="00D66C64" w:rsidRDefault="004838DE" w:rsidP="004838DE">
      <w:pPr>
        <w:pStyle w:val="H6"/>
      </w:pPr>
      <w:r w:rsidRPr="00D66C64">
        <w:t>System Simulator:</w:t>
      </w:r>
    </w:p>
    <w:p w14:paraId="39262F03" w14:textId="77777777" w:rsidR="004838DE" w:rsidRPr="00D66C64" w:rsidRDefault="004838DE" w:rsidP="004838DE">
      <w:pPr>
        <w:pStyle w:val="B10"/>
        <w:rPr>
          <w:lang w:eastAsia="sv-SE"/>
        </w:rPr>
      </w:pPr>
      <w:r w:rsidRPr="00D66C64">
        <w:t>-</w:t>
      </w:r>
      <w:r w:rsidRPr="00D66C64">
        <w:tab/>
        <w:t>1 NR Cell connected to 5GC, default parameters.</w:t>
      </w:r>
    </w:p>
    <w:p w14:paraId="08E66A46" w14:textId="77777777" w:rsidR="004838DE" w:rsidRPr="00D66C64" w:rsidRDefault="004838DE" w:rsidP="004838DE">
      <w:pPr>
        <w:pStyle w:val="H6"/>
      </w:pPr>
      <w:r w:rsidRPr="00D66C64">
        <w:t>UE:</w:t>
      </w:r>
    </w:p>
    <w:p w14:paraId="0A87AD4A" w14:textId="77777777" w:rsidR="004838DE" w:rsidRPr="00D66C64" w:rsidRDefault="004838DE" w:rsidP="004838DE">
      <w:pPr>
        <w:pStyle w:val="B10"/>
        <w:rPr>
          <w:snapToGrid w:val="0"/>
        </w:rPr>
      </w:pPr>
      <w:r w:rsidRPr="00D66C64">
        <w:t>-</w:t>
      </w:r>
      <w:r w:rsidRPr="00D66C64">
        <w:tab/>
      </w:r>
      <w:r w:rsidRPr="00D66C64">
        <w:rPr>
          <w:snapToGrid w:val="0"/>
        </w:rPr>
        <w:t>UE contains either ISIM and USIM applications or only USIM application on UICC.</w:t>
      </w:r>
    </w:p>
    <w:p w14:paraId="120FA9A8" w14:textId="77777777" w:rsidR="004838DE" w:rsidRPr="00D66C64" w:rsidRDefault="004838DE" w:rsidP="004838DE">
      <w:pPr>
        <w:pStyle w:val="B10"/>
        <w:rPr>
          <w:snapToGrid w:val="0"/>
        </w:rPr>
      </w:pPr>
      <w:r w:rsidRPr="00D66C64">
        <w:t>-</w:t>
      </w:r>
      <w:r w:rsidRPr="00D66C64">
        <w:tab/>
      </w:r>
      <w:r w:rsidRPr="00D66C64">
        <w:rPr>
          <w:snapToGrid w:val="0"/>
        </w:rPr>
        <w:t>UE is configured to register for IMS after switch on.</w:t>
      </w:r>
    </w:p>
    <w:p w14:paraId="7DEC473A" w14:textId="77777777" w:rsidR="004838DE" w:rsidRPr="00D66C64" w:rsidRDefault="004838DE" w:rsidP="004838DE">
      <w:pPr>
        <w:pStyle w:val="B10"/>
        <w:rPr>
          <w:snapToGrid w:val="0"/>
        </w:rPr>
      </w:pPr>
      <w:r w:rsidRPr="00D66C64">
        <w:t>-</w:t>
      </w:r>
      <w:r w:rsidRPr="00D66C64">
        <w:tab/>
        <w:t xml:space="preserve">UE is configured to not use preconditions. </w:t>
      </w:r>
    </w:p>
    <w:p w14:paraId="6C757AEC" w14:textId="77777777" w:rsidR="004838DE" w:rsidRPr="00D66C64" w:rsidRDefault="004838DE" w:rsidP="004838DE">
      <w:pPr>
        <w:pStyle w:val="H6"/>
      </w:pPr>
      <w:r w:rsidRPr="00D66C64">
        <w:t>Preamble:</w:t>
      </w:r>
    </w:p>
    <w:p w14:paraId="71F99D80" w14:textId="7D831C66" w:rsidR="004838DE" w:rsidRPr="00613175" w:rsidRDefault="004838DE" w:rsidP="004838DE">
      <w:pPr>
        <w:pStyle w:val="B10"/>
        <w:rPr>
          <w:snapToGrid w:val="0"/>
        </w:rPr>
      </w:pPr>
      <w:r w:rsidRPr="00D66C64">
        <w:t>-</w:t>
      </w:r>
      <w:r w:rsidRPr="00D66C64">
        <w:tab/>
        <w:t>UE registered to IMS services and set up the MO call, by executing annex A.4.</w:t>
      </w:r>
      <w:r w:rsidR="005E18A4" w:rsidRPr="00613175">
        <w:t>2</w:t>
      </w:r>
      <w:r w:rsidRPr="00613175">
        <w:t>.</w:t>
      </w:r>
    </w:p>
    <w:p w14:paraId="101C3BC0" w14:textId="77777777" w:rsidR="004838DE" w:rsidRPr="00D66C64" w:rsidRDefault="004838DE" w:rsidP="004838DE">
      <w:pPr>
        <w:pStyle w:val="H6"/>
        <w:rPr>
          <w:snapToGrid w:val="0"/>
        </w:rPr>
      </w:pPr>
      <w:r w:rsidRPr="00613175">
        <w:lastRenderedPageBreak/>
        <w:t>7.21.3.2</w:t>
      </w:r>
      <w:r w:rsidRPr="00613175">
        <w:tab/>
      </w:r>
      <w:r w:rsidRPr="00613175">
        <w:rPr>
          <w:snapToGrid w:val="0"/>
        </w:rPr>
        <w:t>Test procedure sequence</w:t>
      </w:r>
    </w:p>
    <w:p w14:paraId="262CFF28" w14:textId="77777777" w:rsidR="004838DE" w:rsidRPr="00D66C64" w:rsidRDefault="004838DE" w:rsidP="004838DE">
      <w:pPr>
        <w:pStyle w:val="TH"/>
        <w:rPr>
          <w:rFonts w:cs="Arial"/>
        </w:rPr>
      </w:pPr>
      <w:r w:rsidRPr="00D66C64">
        <w:rPr>
          <w:rFonts w:cs="Arial"/>
        </w:rPr>
        <w:t>Table 7.21.3.2-1: Main Behaviour</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454"/>
        <w:gridCol w:w="113"/>
        <w:gridCol w:w="4702"/>
        <w:gridCol w:w="113"/>
        <w:gridCol w:w="596"/>
        <w:gridCol w:w="113"/>
        <w:gridCol w:w="2015"/>
        <w:gridCol w:w="113"/>
        <w:gridCol w:w="454"/>
        <w:gridCol w:w="113"/>
        <w:gridCol w:w="737"/>
        <w:gridCol w:w="113"/>
      </w:tblGrid>
      <w:tr w:rsidR="004838DE" w:rsidRPr="00D66C64" w14:paraId="5FD4852C" w14:textId="77777777" w:rsidTr="00CB7277">
        <w:trPr>
          <w:gridAfter w:val="1"/>
          <w:wAfter w:w="113" w:type="dxa"/>
          <w:jc w:val="center"/>
        </w:trPr>
        <w:tc>
          <w:tcPr>
            <w:tcW w:w="567" w:type="dxa"/>
            <w:gridSpan w:val="2"/>
            <w:tcBorders>
              <w:bottom w:val="nil"/>
            </w:tcBorders>
          </w:tcPr>
          <w:p w14:paraId="2745632C" w14:textId="77777777" w:rsidR="004838DE" w:rsidRPr="00D66C64" w:rsidRDefault="004838DE" w:rsidP="00A355D2">
            <w:pPr>
              <w:pStyle w:val="TAH"/>
              <w:ind w:left="400" w:hanging="400"/>
            </w:pPr>
            <w:r w:rsidRPr="00D66C64">
              <w:t>St</w:t>
            </w:r>
          </w:p>
        </w:tc>
        <w:tc>
          <w:tcPr>
            <w:tcW w:w="4815" w:type="dxa"/>
            <w:gridSpan w:val="2"/>
          </w:tcPr>
          <w:p w14:paraId="2BFA46F5" w14:textId="77777777" w:rsidR="004838DE" w:rsidRPr="00D66C64" w:rsidRDefault="004838DE" w:rsidP="00A355D2">
            <w:pPr>
              <w:pStyle w:val="TAH"/>
              <w:ind w:left="400" w:hanging="400"/>
            </w:pPr>
            <w:r w:rsidRPr="00D66C64">
              <w:t>Procedure</w:t>
            </w:r>
          </w:p>
        </w:tc>
        <w:tc>
          <w:tcPr>
            <w:tcW w:w="2837" w:type="dxa"/>
            <w:gridSpan w:val="4"/>
          </w:tcPr>
          <w:p w14:paraId="3B80F2C8" w14:textId="77777777" w:rsidR="004838DE" w:rsidRPr="00D66C64" w:rsidRDefault="004838DE" w:rsidP="00A355D2">
            <w:pPr>
              <w:pStyle w:val="TAH"/>
              <w:ind w:left="400" w:hanging="400"/>
            </w:pPr>
            <w:r w:rsidRPr="00D66C64">
              <w:t>Message Sequence</w:t>
            </w:r>
          </w:p>
        </w:tc>
        <w:tc>
          <w:tcPr>
            <w:tcW w:w="567" w:type="dxa"/>
            <w:gridSpan w:val="2"/>
            <w:tcBorders>
              <w:bottom w:val="nil"/>
            </w:tcBorders>
          </w:tcPr>
          <w:p w14:paraId="5CEEAAF6" w14:textId="77777777" w:rsidR="004838DE" w:rsidRPr="00D66C64" w:rsidRDefault="004838DE" w:rsidP="00A355D2">
            <w:pPr>
              <w:pStyle w:val="TAH"/>
            </w:pPr>
            <w:r w:rsidRPr="00D66C64">
              <w:t>TP</w:t>
            </w:r>
          </w:p>
        </w:tc>
        <w:tc>
          <w:tcPr>
            <w:tcW w:w="850" w:type="dxa"/>
            <w:gridSpan w:val="2"/>
            <w:tcBorders>
              <w:bottom w:val="nil"/>
            </w:tcBorders>
          </w:tcPr>
          <w:p w14:paraId="4B218412" w14:textId="77777777" w:rsidR="004838DE" w:rsidRPr="00D66C64" w:rsidRDefault="004838DE" w:rsidP="00A355D2">
            <w:pPr>
              <w:pStyle w:val="TAH"/>
            </w:pPr>
            <w:r w:rsidRPr="00D66C64">
              <w:t>Verdict</w:t>
            </w:r>
          </w:p>
        </w:tc>
      </w:tr>
      <w:tr w:rsidR="004838DE" w:rsidRPr="00D66C64" w14:paraId="4E08B6CF" w14:textId="77777777" w:rsidTr="00CB7277">
        <w:trPr>
          <w:gridAfter w:val="1"/>
          <w:wAfter w:w="113" w:type="dxa"/>
          <w:jc w:val="center"/>
        </w:trPr>
        <w:tc>
          <w:tcPr>
            <w:tcW w:w="567" w:type="dxa"/>
            <w:gridSpan w:val="2"/>
            <w:tcBorders>
              <w:top w:val="nil"/>
            </w:tcBorders>
          </w:tcPr>
          <w:p w14:paraId="7705D2A1" w14:textId="77777777" w:rsidR="004838DE" w:rsidRPr="00D66C64" w:rsidRDefault="004838DE" w:rsidP="00A355D2">
            <w:pPr>
              <w:pStyle w:val="TAH"/>
            </w:pPr>
          </w:p>
        </w:tc>
        <w:tc>
          <w:tcPr>
            <w:tcW w:w="4815" w:type="dxa"/>
            <w:gridSpan w:val="2"/>
          </w:tcPr>
          <w:p w14:paraId="356E6F0A" w14:textId="77777777" w:rsidR="004838DE" w:rsidRPr="00D66C64" w:rsidRDefault="004838DE" w:rsidP="00A355D2">
            <w:pPr>
              <w:pStyle w:val="TAH"/>
            </w:pPr>
          </w:p>
        </w:tc>
        <w:tc>
          <w:tcPr>
            <w:tcW w:w="709" w:type="dxa"/>
            <w:gridSpan w:val="2"/>
          </w:tcPr>
          <w:p w14:paraId="68A6928B" w14:textId="77777777" w:rsidR="004838DE" w:rsidRPr="00D66C64" w:rsidRDefault="004838DE" w:rsidP="00A355D2">
            <w:pPr>
              <w:pStyle w:val="TAH"/>
            </w:pPr>
            <w:r w:rsidRPr="00D66C64">
              <w:t>U - S</w:t>
            </w:r>
          </w:p>
        </w:tc>
        <w:tc>
          <w:tcPr>
            <w:tcW w:w="2128" w:type="dxa"/>
            <w:gridSpan w:val="2"/>
          </w:tcPr>
          <w:p w14:paraId="5950DC60" w14:textId="77777777" w:rsidR="004838DE" w:rsidRPr="00D66C64" w:rsidRDefault="004838DE" w:rsidP="00A355D2">
            <w:pPr>
              <w:pStyle w:val="TAH"/>
            </w:pPr>
            <w:r w:rsidRPr="00D66C64">
              <w:t>Message</w:t>
            </w:r>
          </w:p>
        </w:tc>
        <w:tc>
          <w:tcPr>
            <w:tcW w:w="567" w:type="dxa"/>
            <w:gridSpan w:val="2"/>
            <w:tcBorders>
              <w:top w:val="nil"/>
            </w:tcBorders>
          </w:tcPr>
          <w:p w14:paraId="0E232EB6" w14:textId="77777777" w:rsidR="004838DE" w:rsidRPr="00D66C64" w:rsidRDefault="004838DE" w:rsidP="00A355D2">
            <w:pPr>
              <w:pStyle w:val="TAH"/>
            </w:pPr>
          </w:p>
        </w:tc>
        <w:tc>
          <w:tcPr>
            <w:tcW w:w="850" w:type="dxa"/>
            <w:gridSpan w:val="2"/>
            <w:tcBorders>
              <w:top w:val="nil"/>
            </w:tcBorders>
          </w:tcPr>
          <w:p w14:paraId="76C3BBCE" w14:textId="77777777" w:rsidR="004838DE" w:rsidRPr="00D66C64" w:rsidRDefault="004838DE" w:rsidP="00A355D2">
            <w:pPr>
              <w:pStyle w:val="TAH"/>
            </w:pPr>
          </w:p>
        </w:tc>
      </w:tr>
      <w:tr w:rsidR="004838DE" w:rsidRPr="00613175" w14:paraId="1EEA3E51" w14:textId="77777777" w:rsidTr="00CB7277">
        <w:trPr>
          <w:gridAfter w:val="1"/>
          <w:wAfter w:w="113" w:type="dxa"/>
          <w:jc w:val="center"/>
        </w:trPr>
        <w:tc>
          <w:tcPr>
            <w:tcW w:w="567" w:type="dxa"/>
            <w:gridSpan w:val="2"/>
          </w:tcPr>
          <w:p w14:paraId="3F5A0F79" w14:textId="77777777" w:rsidR="004838DE" w:rsidRPr="00D66C64" w:rsidRDefault="004838DE" w:rsidP="00A355D2">
            <w:pPr>
              <w:pStyle w:val="TAC"/>
              <w:rPr>
                <w:lang w:eastAsia="zh-CN"/>
              </w:rPr>
            </w:pPr>
            <w:r w:rsidRPr="00D66C64">
              <w:rPr>
                <w:rFonts w:eastAsia="MS Gothic"/>
              </w:rPr>
              <w:t>1</w:t>
            </w:r>
          </w:p>
        </w:tc>
        <w:tc>
          <w:tcPr>
            <w:tcW w:w="4815" w:type="dxa"/>
            <w:gridSpan w:val="2"/>
          </w:tcPr>
          <w:p w14:paraId="7D105A7D" w14:textId="77777777" w:rsidR="004838DE" w:rsidRPr="00D66C64" w:rsidRDefault="004838DE" w:rsidP="00A355D2">
            <w:pPr>
              <w:pStyle w:val="TAL"/>
              <w:rPr>
                <w:rFonts w:eastAsia="MS Gothic"/>
              </w:rPr>
            </w:pPr>
            <w:r w:rsidRPr="00D66C64">
              <w:rPr>
                <w:rFonts w:eastAsia="MS Gothic"/>
              </w:rPr>
              <w:t>SS sends re-INVITE with an SDP offer containing media lines for both voice and video</w:t>
            </w:r>
          </w:p>
        </w:tc>
        <w:tc>
          <w:tcPr>
            <w:tcW w:w="709" w:type="dxa"/>
            <w:gridSpan w:val="2"/>
          </w:tcPr>
          <w:p w14:paraId="776C5CD3" w14:textId="77777777" w:rsidR="004838DE" w:rsidRPr="00D66C64" w:rsidRDefault="004838DE" w:rsidP="00A355D2">
            <w:pPr>
              <w:pStyle w:val="TAC"/>
              <w:rPr>
                <w:lang w:eastAsia="zh-CN"/>
              </w:rPr>
            </w:pPr>
            <w:r w:rsidRPr="00D66C64">
              <w:rPr>
                <w:rFonts w:eastAsia="MS Gothic"/>
              </w:rPr>
              <w:t>&lt;-</w:t>
            </w:r>
          </w:p>
        </w:tc>
        <w:tc>
          <w:tcPr>
            <w:tcW w:w="2128" w:type="dxa"/>
            <w:gridSpan w:val="2"/>
          </w:tcPr>
          <w:p w14:paraId="13320EC1" w14:textId="77777777" w:rsidR="004838DE" w:rsidRPr="00D66C64" w:rsidRDefault="004838DE" w:rsidP="00A355D2">
            <w:pPr>
              <w:pStyle w:val="TAL"/>
              <w:rPr>
                <w:rFonts w:eastAsia="MS Gothic"/>
              </w:rPr>
            </w:pPr>
            <w:r w:rsidRPr="00D66C64">
              <w:rPr>
                <w:rFonts w:eastAsia="MS Gothic"/>
              </w:rPr>
              <w:t>INVITE</w:t>
            </w:r>
          </w:p>
        </w:tc>
        <w:tc>
          <w:tcPr>
            <w:tcW w:w="567" w:type="dxa"/>
            <w:gridSpan w:val="2"/>
          </w:tcPr>
          <w:p w14:paraId="026CBE96" w14:textId="2DD45692" w:rsidR="004838DE" w:rsidRPr="00613175" w:rsidRDefault="00CB7277" w:rsidP="00A355D2">
            <w:pPr>
              <w:pStyle w:val="TAC"/>
              <w:rPr>
                <w:lang w:eastAsia="zh-CN"/>
              </w:rPr>
            </w:pPr>
            <w:r w:rsidRPr="00613175">
              <w:rPr>
                <w:lang w:eastAsia="zh-CN"/>
              </w:rPr>
              <w:t>-</w:t>
            </w:r>
          </w:p>
        </w:tc>
        <w:tc>
          <w:tcPr>
            <w:tcW w:w="850" w:type="dxa"/>
            <w:gridSpan w:val="2"/>
          </w:tcPr>
          <w:p w14:paraId="20D82403" w14:textId="0847FB05" w:rsidR="004838DE" w:rsidRPr="00613175" w:rsidRDefault="00CB7277" w:rsidP="00A355D2">
            <w:pPr>
              <w:pStyle w:val="TAC"/>
              <w:rPr>
                <w:lang w:eastAsia="zh-CN"/>
              </w:rPr>
            </w:pPr>
            <w:r w:rsidRPr="00613175">
              <w:rPr>
                <w:lang w:eastAsia="zh-CN"/>
              </w:rPr>
              <w:t>-</w:t>
            </w:r>
          </w:p>
        </w:tc>
      </w:tr>
      <w:tr w:rsidR="004838DE" w:rsidRPr="00613175" w14:paraId="321E32E7" w14:textId="77777777" w:rsidTr="00CB7277">
        <w:trPr>
          <w:gridAfter w:val="1"/>
          <w:wAfter w:w="113" w:type="dxa"/>
          <w:jc w:val="center"/>
        </w:trPr>
        <w:tc>
          <w:tcPr>
            <w:tcW w:w="567" w:type="dxa"/>
            <w:gridSpan w:val="2"/>
          </w:tcPr>
          <w:p w14:paraId="1B656EE3" w14:textId="77777777" w:rsidR="004838DE" w:rsidRPr="00613175" w:rsidRDefault="004838DE" w:rsidP="00A355D2">
            <w:pPr>
              <w:pStyle w:val="TAC"/>
              <w:rPr>
                <w:lang w:eastAsia="zh-CN"/>
              </w:rPr>
            </w:pPr>
            <w:r w:rsidRPr="00613175">
              <w:rPr>
                <w:rFonts w:eastAsia="MS Gothic"/>
              </w:rPr>
              <w:t>2</w:t>
            </w:r>
          </w:p>
        </w:tc>
        <w:tc>
          <w:tcPr>
            <w:tcW w:w="4815" w:type="dxa"/>
            <w:gridSpan w:val="2"/>
          </w:tcPr>
          <w:p w14:paraId="635D4F01" w14:textId="60F8CBEE" w:rsidR="004838DE" w:rsidRPr="00613175" w:rsidRDefault="004838DE" w:rsidP="00A355D2">
            <w:pPr>
              <w:pStyle w:val="TAL"/>
              <w:rPr>
                <w:rFonts w:eastAsia="MS Gothic"/>
              </w:rPr>
            </w:pPr>
            <w:r w:rsidRPr="00613175">
              <w:rPr>
                <w:rFonts w:eastAsia="MS Gothic"/>
              </w:rPr>
              <w:t>Optional: UE may respond with a 100 Trying provisional response</w:t>
            </w:r>
          </w:p>
        </w:tc>
        <w:tc>
          <w:tcPr>
            <w:tcW w:w="709" w:type="dxa"/>
            <w:gridSpan w:val="2"/>
          </w:tcPr>
          <w:p w14:paraId="0DACB4C7"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35A000D9" w14:textId="77777777" w:rsidR="004838DE" w:rsidRPr="00613175" w:rsidRDefault="004838DE" w:rsidP="00A355D2">
            <w:pPr>
              <w:pStyle w:val="TAL"/>
              <w:rPr>
                <w:rFonts w:eastAsia="MS Gothic"/>
              </w:rPr>
            </w:pPr>
            <w:r w:rsidRPr="00613175">
              <w:rPr>
                <w:rFonts w:eastAsia="MS Gothic"/>
              </w:rPr>
              <w:t>100 Trying</w:t>
            </w:r>
          </w:p>
        </w:tc>
        <w:tc>
          <w:tcPr>
            <w:tcW w:w="567" w:type="dxa"/>
            <w:gridSpan w:val="2"/>
          </w:tcPr>
          <w:p w14:paraId="564D5468" w14:textId="310A3155" w:rsidR="004838DE" w:rsidRPr="00613175" w:rsidRDefault="00CB7277" w:rsidP="00A355D2">
            <w:pPr>
              <w:pStyle w:val="TAC"/>
              <w:rPr>
                <w:lang w:eastAsia="zh-CN"/>
              </w:rPr>
            </w:pPr>
            <w:r w:rsidRPr="00613175">
              <w:rPr>
                <w:lang w:eastAsia="zh-CN"/>
              </w:rPr>
              <w:t>-</w:t>
            </w:r>
          </w:p>
        </w:tc>
        <w:tc>
          <w:tcPr>
            <w:tcW w:w="850" w:type="dxa"/>
            <w:gridSpan w:val="2"/>
          </w:tcPr>
          <w:p w14:paraId="6FABEFDF" w14:textId="7C5F9070" w:rsidR="004838DE" w:rsidRPr="00613175" w:rsidRDefault="00CB7277" w:rsidP="00A355D2">
            <w:pPr>
              <w:pStyle w:val="TAC"/>
              <w:rPr>
                <w:lang w:eastAsia="zh-CN"/>
              </w:rPr>
            </w:pPr>
            <w:r w:rsidRPr="00613175">
              <w:rPr>
                <w:lang w:eastAsia="zh-CN"/>
              </w:rPr>
              <w:t>-</w:t>
            </w:r>
          </w:p>
        </w:tc>
      </w:tr>
      <w:tr w:rsidR="004838DE" w:rsidRPr="00613175" w14:paraId="698298E9" w14:textId="77777777" w:rsidTr="00CB7277">
        <w:trPr>
          <w:gridAfter w:val="1"/>
          <w:wAfter w:w="113" w:type="dxa"/>
          <w:jc w:val="center"/>
        </w:trPr>
        <w:tc>
          <w:tcPr>
            <w:tcW w:w="567" w:type="dxa"/>
            <w:gridSpan w:val="2"/>
          </w:tcPr>
          <w:p w14:paraId="4B93892E" w14:textId="77777777" w:rsidR="004838DE" w:rsidRPr="00613175" w:rsidRDefault="004838DE" w:rsidP="00A355D2">
            <w:pPr>
              <w:pStyle w:val="TAC"/>
              <w:rPr>
                <w:lang w:eastAsia="zh-CN"/>
              </w:rPr>
            </w:pPr>
            <w:r w:rsidRPr="00613175">
              <w:rPr>
                <w:rFonts w:eastAsia="MS Gothic"/>
              </w:rPr>
              <w:t>3</w:t>
            </w:r>
          </w:p>
        </w:tc>
        <w:tc>
          <w:tcPr>
            <w:tcW w:w="4815" w:type="dxa"/>
            <w:gridSpan w:val="2"/>
          </w:tcPr>
          <w:p w14:paraId="76028B90" w14:textId="77777777" w:rsidR="004838DE" w:rsidRPr="00613175" w:rsidRDefault="004838DE" w:rsidP="00A355D2">
            <w:pPr>
              <w:pStyle w:val="TAL"/>
              <w:rPr>
                <w:rFonts w:eastAsia="MS Gothic"/>
              </w:rPr>
            </w:pPr>
            <w:r w:rsidRPr="00613175">
              <w:rPr>
                <w:rFonts w:eastAsia="MS Gothic"/>
              </w:rPr>
              <w:t>Check: Does the UE respond 183 Session in Progress with an SDP answer?</w:t>
            </w:r>
          </w:p>
          <w:p w14:paraId="5AB11C0E" w14:textId="77777777" w:rsidR="004838DE" w:rsidRPr="00613175" w:rsidRDefault="004838DE" w:rsidP="00A355D2">
            <w:pPr>
              <w:pStyle w:val="TAL"/>
              <w:rPr>
                <w:rFonts w:eastAsia="MS Gothic"/>
              </w:rPr>
            </w:pPr>
            <w:r w:rsidRPr="00613175">
              <w:rPr>
                <w:rFonts w:eastAsia="MS Gothic"/>
              </w:rPr>
              <w:t>(Step 3 of Annex A.16.2)</w:t>
            </w:r>
          </w:p>
        </w:tc>
        <w:tc>
          <w:tcPr>
            <w:tcW w:w="709" w:type="dxa"/>
            <w:gridSpan w:val="2"/>
          </w:tcPr>
          <w:p w14:paraId="578E31F5" w14:textId="77777777" w:rsidR="004838DE" w:rsidRPr="00613175" w:rsidRDefault="004838DE" w:rsidP="00A355D2">
            <w:pPr>
              <w:pStyle w:val="TAC"/>
              <w:rPr>
                <w:lang w:eastAsia="zh-CN"/>
              </w:rPr>
            </w:pPr>
            <w:r w:rsidRPr="00613175">
              <w:rPr>
                <w:rFonts w:eastAsia="MS Gothic"/>
              </w:rPr>
              <w:t>-&gt;</w:t>
            </w:r>
          </w:p>
        </w:tc>
        <w:tc>
          <w:tcPr>
            <w:tcW w:w="2128" w:type="dxa"/>
            <w:gridSpan w:val="2"/>
          </w:tcPr>
          <w:p w14:paraId="051F5AED" w14:textId="77777777" w:rsidR="004838DE" w:rsidRPr="00613175" w:rsidRDefault="004838DE" w:rsidP="00A355D2">
            <w:pPr>
              <w:pStyle w:val="TAL"/>
              <w:rPr>
                <w:rFonts w:eastAsia="MS Gothic"/>
              </w:rPr>
            </w:pPr>
            <w:r w:rsidRPr="00613175">
              <w:rPr>
                <w:rFonts w:eastAsia="MS Gothic"/>
              </w:rPr>
              <w:t>183 Session in Progress</w:t>
            </w:r>
          </w:p>
        </w:tc>
        <w:tc>
          <w:tcPr>
            <w:tcW w:w="567" w:type="dxa"/>
            <w:gridSpan w:val="2"/>
          </w:tcPr>
          <w:p w14:paraId="1EEFDE30" w14:textId="77777777" w:rsidR="004838DE" w:rsidRPr="00613175" w:rsidRDefault="004838DE" w:rsidP="00A355D2">
            <w:pPr>
              <w:pStyle w:val="TAC"/>
              <w:rPr>
                <w:lang w:eastAsia="zh-CN"/>
              </w:rPr>
            </w:pPr>
            <w:r w:rsidRPr="00613175">
              <w:rPr>
                <w:lang w:eastAsia="zh-CN"/>
              </w:rPr>
              <w:t>1</w:t>
            </w:r>
          </w:p>
        </w:tc>
        <w:tc>
          <w:tcPr>
            <w:tcW w:w="850" w:type="dxa"/>
            <w:gridSpan w:val="2"/>
          </w:tcPr>
          <w:p w14:paraId="732B91BB" w14:textId="77777777" w:rsidR="004838DE" w:rsidRPr="00613175" w:rsidRDefault="004838DE" w:rsidP="00A355D2">
            <w:pPr>
              <w:pStyle w:val="TAC"/>
              <w:rPr>
                <w:lang w:eastAsia="zh-CN"/>
              </w:rPr>
            </w:pPr>
            <w:r w:rsidRPr="00613175">
              <w:rPr>
                <w:lang w:eastAsia="zh-CN"/>
              </w:rPr>
              <w:t>P</w:t>
            </w:r>
          </w:p>
        </w:tc>
      </w:tr>
      <w:tr w:rsidR="004838DE" w:rsidRPr="00613175" w14:paraId="109B751F" w14:textId="77777777" w:rsidTr="00CB7277">
        <w:trPr>
          <w:gridAfter w:val="1"/>
          <w:wAfter w:w="113" w:type="dxa"/>
          <w:jc w:val="center"/>
        </w:trPr>
        <w:tc>
          <w:tcPr>
            <w:tcW w:w="567" w:type="dxa"/>
            <w:gridSpan w:val="2"/>
          </w:tcPr>
          <w:p w14:paraId="523104BA" w14:textId="77777777" w:rsidR="004838DE" w:rsidRPr="00613175" w:rsidRDefault="004838DE" w:rsidP="00A355D2">
            <w:pPr>
              <w:pStyle w:val="TAC"/>
              <w:rPr>
                <w:lang w:eastAsia="zh-CN"/>
              </w:rPr>
            </w:pPr>
            <w:r w:rsidRPr="00613175">
              <w:rPr>
                <w:rFonts w:eastAsia="MS Gothic"/>
              </w:rPr>
              <w:t>4</w:t>
            </w:r>
          </w:p>
        </w:tc>
        <w:tc>
          <w:tcPr>
            <w:tcW w:w="4815" w:type="dxa"/>
            <w:gridSpan w:val="2"/>
          </w:tcPr>
          <w:p w14:paraId="3777D635" w14:textId="6458EF44" w:rsidR="004838DE" w:rsidRPr="00613175" w:rsidRDefault="004838DE" w:rsidP="00A355D2">
            <w:pPr>
              <w:pStyle w:val="TAL"/>
              <w:rPr>
                <w:rFonts w:eastAsia="MS Gothic"/>
              </w:rPr>
            </w:pPr>
            <w:r w:rsidRPr="00613175">
              <w:rPr>
                <w:rFonts w:eastAsia="MS Gothic"/>
              </w:rPr>
              <w:t>SS acknowledges the receipt of 183 response with PRACK and optionally offers second SDP to indicate the changed precondition status</w:t>
            </w:r>
          </w:p>
        </w:tc>
        <w:tc>
          <w:tcPr>
            <w:tcW w:w="709" w:type="dxa"/>
            <w:gridSpan w:val="2"/>
          </w:tcPr>
          <w:p w14:paraId="0B618054" w14:textId="77777777" w:rsidR="004838DE" w:rsidRPr="00613175" w:rsidRDefault="004838DE" w:rsidP="00A355D2">
            <w:pPr>
              <w:pStyle w:val="TAC"/>
              <w:rPr>
                <w:lang w:eastAsia="zh-CN"/>
              </w:rPr>
            </w:pPr>
            <w:r w:rsidRPr="00613175">
              <w:rPr>
                <w:rFonts w:eastAsia="MS Gothic"/>
              </w:rPr>
              <w:t>&lt;-</w:t>
            </w:r>
          </w:p>
        </w:tc>
        <w:tc>
          <w:tcPr>
            <w:tcW w:w="2128" w:type="dxa"/>
            <w:gridSpan w:val="2"/>
          </w:tcPr>
          <w:p w14:paraId="3684DE86" w14:textId="77777777" w:rsidR="004838DE" w:rsidRPr="00613175" w:rsidRDefault="004838DE" w:rsidP="00A355D2">
            <w:pPr>
              <w:pStyle w:val="TAL"/>
              <w:rPr>
                <w:lang w:eastAsia="zh-CN"/>
              </w:rPr>
            </w:pPr>
            <w:r w:rsidRPr="00613175">
              <w:rPr>
                <w:rFonts w:eastAsia="MS Gothic"/>
              </w:rPr>
              <w:t>PRACK</w:t>
            </w:r>
          </w:p>
        </w:tc>
        <w:tc>
          <w:tcPr>
            <w:tcW w:w="567" w:type="dxa"/>
            <w:gridSpan w:val="2"/>
          </w:tcPr>
          <w:p w14:paraId="22598383" w14:textId="20C121A6" w:rsidR="004838DE" w:rsidRPr="00613175" w:rsidRDefault="00CB7277" w:rsidP="00A355D2">
            <w:pPr>
              <w:pStyle w:val="TAC"/>
              <w:rPr>
                <w:lang w:eastAsia="zh-CN"/>
              </w:rPr>
            </w:pPr>
            <w:r w:rsidRPr="00613175">
              <w:rPr>
                <w:lang w:eastAsia="zh-CN"/>
              </w:rPr>
              <w:t>-</w:t>
            </w:r>
          </w:p>
        </w:tc>
        <w:tc>
          <w:tcPr>
            <w:tcW w:w="850" w:type="dxa"/>
            <w:gridSpan w:val="2"/>
          </w:tcPr>
          <w:p w14:paraId="5F170158" w14:textId="51842194" w:rsidR="004838DE" w:rsidRPr="00613175" w:rsidRDefault="00CB7277" w:rsidP="00A355D2">
            <w:pPr>
              <w:pStyle w:val="TAC"/>
              <w:rPr>
                <w:lang w:eastAsia="zh-CN"/>
              </w:rPr>
            </w:pPr>
            <w:r w:rsidRPr="00613175">
              <w:rPr>
                <w:lang w:eastAsia="zh-CN"/>
              </w:rPr>
              <w:t>-</w:t>
            </w:r>
          </w:p>
        </w:tc>
      </w:tr>
      <w:tr w:rsidR="004838DE" w:rsidRPr="00613175" w14:paraId="01642867" w14:textId="77777777" w:rsidTr="00CB7277">
        <w:trPr>
          <w:gridAfter w:val="1"/>
          <w:wAfter w:w="113" w:type="dxa"/>
          <w:jc w:val="center"/>
        </w:trPr>
        <w:tc>
          <w:tcPr>
            <w:tcW w:w="567" w:type="dxa"/>
            <w:gridSpan w:val="2"/>
          </w:tcPr>
          <w:p w14:paraId="36E8EC2C" w14:textId="77777777" w:rsidR="004838DE" w:rsidRPr="00613175" w:rsidRDefault="004838DE" w:rsidP="00A355D2">
            <w:pPr>
              <w:pStyle w:val="TAC"/>
              <w:rPr>
                <w:lang w:eastAsia="zh-CN"/>
              </w:rPr>
            </w:pPr>
            <w:r w:rsidRPr="00613175">
              <w:rPr>
                <w:rFonts w:eastAsia="MS Gothic"/>
              </w:rPr>
              <w:t>5</w:t>
            </w:r>
          </w:p>
        </w:tc>
        <w:tc>
          <w:tcPr>
            <w:tcW w:w="4815" w:type="dxa"/>
            <w:gridSpan w:val="2"/>
          </w:tcPr>
          <w:p w14:paraId="7814CC5E" w14:textId="24E64545" w:rsidR="004838DE" w:rsidRPr="00613175" w:rsidRDefault="004838DE" w:rsidP="00A355D2">
            <w:pPr>
              <w:pStyle w:val="TAL"/>
              <w:rPr>
                <w:rFonts w:eastAsia="MS Gothic"/>
              </w:rPr>
            </w:pPr>
            <w:r w:rsidRPr="00613175">
              <w:rPr>
                <w:rFonts w:eastAsia="MS Gothic"/>
              </w:rPr>
              <w:t>Check: Does the UE respond PRACK with 200 OK and answers the second SDP (if any) with mirroring its contents?</w:t>
            </w:r>
          </w:p>
        </w:tc>
        <w:tc>
          <w:tcPr>
            <w:tcW w:w="709" w:type="dxa"/>
            <w:gridSpan w:val="2"/>
          </w:tcPr>
          <w:p w14:paraId="50F1362C"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50B811EC" w14:textId="77777777" w:rsidR="004838DE" w:rsidRPr="00613175" w:rsidRDefault="004838DE" w:rsidP="00A355D2">
            <w:pPr>
              <w:pStyle w:val="TAL"/>
              <w:rPr>
                <w:rFonts w:eastAsia="MS Gothic"/>
              </w:rPr>
            </w:pPr>
            <w:r w:rsidRPr="00613175">
              <w:rPr>
                <w:rFonts w:eastAsia="MS Gothic"/>
              </w:rPr>
              <w:t>200 OK</w:t>
            </w:r>
          </w:p>
        </w:tc>
        <w:tc>
          <w:tcPr>
            <w:tcW w:w="567" w:type="dxa"/>
            <w:gridSpan w:val="2"/>
          </w:tcPr>
          <w:p w14:paraId="40945FB4" w14:textId="77777777" w:rsidR="004838DE" w:rsidRPr="00613175" w:rsidRDefault="004838DE" w:rsidP="00A355D2">
            <w:pPr>
              <w:pStyle w:val="TAC"/>
              <w:rPr>
                <w:lang w:eastAsia="zh-CN"/>
              </w:rPr>
            </w:pPr>
            <w:r w:rsidRPr="00613175">
              <w:rPr>
                <w:lang w:eastAsia="zh-CN"/>
              </w:rPr>
              <w:t>2</w:t>
            </w:r>
          </w:p>
        </w:tc>
        <w:tc>
          <w:tcPr>
            <w:tcW w:w="850" w:type="dxa"/>
            <w:gridSpan w:val="2"/>
          </w:tcPr>
          <w:p w14:paraId="1728557C" w14:textId="77777777" w:rsidR="004838DE" w:rsidRPr="00613175" w:rsidRDefault="004838DE" w:rsidP="00A355D2">
            <w:pPr>
              <w:pStyle w:val="TAC"/>
              <w:rPr>
                <w:lang w:eastAsia="zh-CN"/>
              </w:rPr>
            </w:pPr>
            <w:r w:rsidRPr="00613175">
              <w:rPr>
                <w:lang w:eastAsia="zh-CN"/>
              </w:rPr>
              <w:t>P</w:t>
            </w:r>
          </w:p>
        </w:tc>
      </w:tr>
      <w:tr w:rsidR="00CB7277" w:rsidRPr="00613175" w14:paraId="0C3FE1CB" w14:textId="77777777" w:rsidTr="00CB7277">
        <w:trPr>
          <w:gridBefore w:val="1"/>
          <w:wBefore w:w="113" w:type="dxa"/>
          <w:jc w:val="center"/>
        </w:trPr>
        <w:tc>
          <w:tcPr>
            <w:tcW w:w="567" w:type="dxa"/>
            <w:gridSpan w:val="2"/>
          </w:tcPr>
          <w:p w14:paraId="22865175" w14:textId="77777777" w:rsidR="00CB7277" w:rsidRPr="00613175" w:rsidRDefault="00CB7277" w:rsidP="001E1D86">
            <w:pPr>
              <w:pStyle w:val="TAC"/>
              <w:rPr>
                <w:rFonts w:eastAsia="MS Gothic"/>
              </w:rPr>
            </w:pPr>
            <w:r w:rsidRPr="00613175">
              <w:rPr>
                <w:rFonts w:eastAsia="MS Gothic"/>
              </w:rPr>
              <w:t>5A</w:t>
            </w:r>
          </w:p>
        </w:tc>
        <w:tc>
          <w:tcPr>
            <w:tcW w:w="4815" w:type="dxa"/>
            <w:gridSpan w:val="2"/>
          </w:tcPr>
          <w:p w14:paraId="15EFB3EC" w14:textId="77777777" w:rsidR="00CB7277" w:rsidRPr="00613175" w:rsidRDefault="00CB7277" w:rsidP="001E1D86">
            <w:pPr>
              <w:pStyle w:val="TAL"/>
              <w:rPr>
                <w:rFonts w:eastAsia="MS Gothic"/>
              </w:rPr>
            </w:pPr>
            <w:r w:rsidRPr="00613175">
              <w:rPr>
                <w:rFonts w:eastAsia="MS Gothic"/>
              </w:rPr>
              <w:t>Make UE accept the call modification.</w:t>
            </w:r>
          </w:p>
        </w:tc>
        <w:tc>
          <w:tcPr>
            <w:tcW w:w="709" w:type="dxa"/>
            <w:gridSpan w:val="2"/>
          </w:tcPr>
          <w:p w14:paraId="27D623FA" w14:textId="77777777" w:rsidR="00CB7277" w:rsidRPr="00613175" w:rsidRDefault="00CB7277" w:rsidP="001E1D86">
            <w:pPr>
              <w:pStyle w:val="TAC"/>
              <w:rPr>
                <w:rFonts w:eastAsia="MS Gothic"/>
              </w:rPr>
            </w:pPr>
          </w:p>
        </w:tc>
        <w:tc>
          <w:tcPr>
            <w:tcW w:w="2128" w:type="dxa"/>
            <w:gridSpan w:val="2"/>
          </w:tcPr>
          <w:p w14:paraId="5D2EECFC" w14:textId="77777777" w:rsidR="00CB7277" w:rsidRPr="00613175" w:rsidRDefault="00CB7277" w:rsidP="001E1D86">
            <w:pPr>
              <w:pStyle w:val="TAL"/>
              <w:rPr>
                <w:rFonts w:eastAsia="MS Gothic"/>
              </w:rPr>
            </w:pPr>
          </w:p>
        </w:tc>
        <w:tc>
          <w:tcPr>
            <w:tcW w:w="567" w:type="dxa"/>
            <w:gridSpan w:val="2"/>
          </w:tcPr>
          <w:p w14:paraId="6C465E1B" w14:textId="77777777" w:rsidR="00CB7277" w:rsidRPr="00613175" w:rsidRDefault="00CB7277" w:rsidP="001E1D86">
            <w:pPr>
              <w:pStyle w:val="TAC"/>
              <w:rPr>
                <w:lang w:eastAsia="zh-CN"/>
              </w:rPr>
            </w:pPr>
          </w:p>
        </w:tc>
        <w:tc>
          <w:tcPr>
            <w:tcW w:w="850" w:type="dxa"/>
            <w:gridSpan w:val="2"/>
          </w:tcPr>
          <w:p w14:paraId="6295147D" w14:textId="77777777" w:rsidR="00CB7277" w:rsidRPr="00613175" w:rsidRDefault="00CB7277" w:rsidP="001E1D86">
            <w:pPr>
              <w:pStyle w:val="TAC"/>
              <w:rPr>
                <w:lang w:eastAsia="zh-CN"/>
              </w:rPr>
            </w:pPr>
          </w:p>
        </w:tc>
      </w:tr>
      <w:tr w:rsidR="004838DE" w:rsidRPr="00D66C64" w14:paraId="128B38C7" w14:textId="77777777" w:rsidTr="00CB7277">
        <w:trPr>
          <w:gridAfter w:val="1"/>
          <w:wAfter w:w="113" w:type="dxa"/>
          <w:jc w:val="center"/>
        </w:trPr>
        <w:tc>
          <w:tcPr>
            <w:tcW w:w="567" w:type="dxa"/>
            <w:gridSpan w:val="2"/>
          </w:tcPr>
          <w:p w14:paraId="7A6EAD4A" w14:textId="77777777" w:rsidR="004838DE" w:rsidRPr="00613175" w:rsidRDefault="004838DE" w:rsidP="00A355D2">
            <w:pPr>
              <w:pStyle w:val="TAC"/>
              <w:rPr>
                <w:lang w:eastAsia="zh-CN"/>
              </w:rPr>
            </w:pPr>
            <w:r w:rsidRPr="00613175">
              <w:rPr>
                <w:rFonts w:eastAsia="MS Gothic"/>
              </w:rPr>
              <w:t>6</w:t>
            </w:r>
          </w:p>
        </w:tc>
        <w:tc>
          <w:tcPr>
            <w:tcW w:w="4815" w:type="dxa"/>
            <w:gridSpan w:val="2"/>
          </w:tcPr>
          <w:p w14:paraId="02FAE0BB" w14:textId="77777777" w:rsidR="004838DE" w:rsidRPr="00613175" w:rsidRDefault="004838DE" w:rsidP="00A355D2">
            <w:pPr>
              <w:pStyle w:val="TAL"/>
              <w:rPr>
                <w:rFonts w:eastAsia="MS Gothic"/>
              </w:rPr>
            </w:pPr>
            <w:r w:rsidRPr="00613175">
              <w:rPr>
                <w:rFonts w:eastAsia="MS Gothic"/>
              </w:rPr>
              <w:t>UE responds re-INVITE with 200 OK</w:t>
            </w:r>
          </w:p>
          <w:p w14:paraId="6D8C13B6" w14:textId="77777777" w:rsidR="004838DE" w:rsidRPr="00613175" w:rsidRDefault="004838DE" w:rsidP="00A355D2">
            <w:pPr>
              <w:pStyle w:val="TAL"/>
              <w:rPr>
                <w:rFonts w:eastAsia="MS Gothic"/>
              </w:rPr>
            </w:pPr>
            <w:r w:rsidRPr="00613175">
              <w:rPr>
                <w:rFonts w:eastAsia="MS Gothic"/>
              </w:rPr>
              <w:t>(Step 9 of Annex A.16.2)</w:t>
            </w:r>
          </w:p>
        </w:tc>
        <w:tc>
          <w:tcPr>
            <w:tcW w:w="709" w:type="dxa"/>
            <w:gridSpan w:val="2"/>
          </w:tcPr>
          <w:p w14:paraId="31DD2CA6" w14:textId="77777777" w:rsidR="004838DE" w:rsidRPr="00613175" w:rsidRDefault="004838DE" w:rsidP="00A355D2">
            <w:pPr>
              <w:pStyle w:val="TAC"/>
            </w:pPr>
            <w:r w:rsidRPr="00613175">
              <w:rPr>
                <w:rFonts w:eastAsia="MS Gothic"/>
              </w:rPr>
              <w:t>-&gt;</w:t>
            </w:r>
          </w:p>
        </w:tc>
        <w:tc>
          <w:tcPr>
            <w:tcW w:w="2128" w:type="dxa"/>
            <w:gridSpan w:val="2"/>
          </w:tcPr>
          <w:p w14:paraId="0D06ACB5" w14:textId="77777777" w:rsidR="004838DE" w:rsidRPr="00613175" w:rsidRDefault="004838DE" w:rsidP="00A355D2">
            <w:pPr>
              <w:pStyle w:val="TAL"/>
              <w:rPr>
                <w:lang w:eastAsia="zh-CN"/>
              </w:rPr>
            </w:pPr>
            <w:r w:rsidRPr="00613175">
              <w:rPr>
                <w:rFonts w:eastAsia="MS Gothic"/>
              </w:rPr>
              <w:t>200 OK</w:t>
            </w:r>
          </w:p>
        </w:tc>
        <w:tc>
          <w:tcPr>
            <w:tcW w:w="567" w:type="dxa"/>
            <w:gridSpan w:val="2"/>
          </w:tcPr>
          <w:p w14:paraId="541C4B68" w14:textId="2A92C4F3" w:rsidR="004838DE" w:rsidRPr="00613175" w:rsidRDefault="00CB7277" w:rsidP="00A355D2">
            <w:pPr>
              <w:pStyle w:val="TAC"/>
              <w:rPr>
                <w:lang w:eastAsia="zh-CN"/>
              </w:rPr>
            </w:pPr>
            <w:r w:rsidRPr="00613175">
              <w:rPr>
                <w:lang w:eastAsia="zh-CN"/>
              </w:rPr>
              <w:t>-</w:t>
            </w:r>
          </w:p>
        </w:tc>
        <w:tc>
          <w:tcPr>
            <w:tcW w:w="850" w:type="dxa"/>
            <w:gridSpan w:val="2"/>
          </w:tcPr>
          <w:p w14:paraId="5C85C2B3" w14:textId="0F828C90" w:rsidR="004838DE" w:rsidRPr="00613175" w:rsidRDefault="00CB7277" w:rsidP="00A355D2">
            <w:pPr>
              <w:pStyle w:val="TAC"/>
              <w:rPr>
                <w:lang w:eastAsia="zh-CN"/>
              </w:rPr>
            </w:pPr>
            <w:r w:rsidRPr="00613175">
              <w:rPr>
                <w:lang w:eastAsia="zh-CN"/>
              </w:rPr>
              <w:t>-</w:t>
            </w:r>
          </w:p>
        </w:tc>
      </w:tr>
      <w:tr w:rsidR="004838DE" w:rsidRPr="00613175" w14:paraId="1A70A636" w14:textId="77777777" w:rsidTr="00CB7277">
        <w:trPr>
          <w:gridAfter w:val="1"/>
          <w:wAfter w:w="113" w:type="dxa"/>
          <w:jc w:val="center"/>
        </w:trPr>
        <w:tc>
          <w:tcPr>
            <w:tcW w:w="567" w:type="dxa"/>
            <w:gridSpan w:val="2"/>
          </w:tcPr>
          <w:p w14:paraId="020DE56A" w14:textId="77777777" w:rsidR="004838DE" w:rsidRPr="00613175" w:rsidRDefault="004838DE" w:rsidP="00A355D2">
            <w:pPr>
              <w:pStyle w:val="TAC"/>
              <w:rPr>
                <w:lang w:eastAsia="zh-CN"/>
              </w:rPr>
            </w:pPr>
            <w:r w:rsidRPr="00613175">
              <w:rPr>
                <w:rFonts w:eastAsia="MS Gothic"/>
              </w:rPr>
              <w:t>7</w:t>
            </w:r>
          </w:p>
        </w:tc>
        <w:tc>
          <w:tcPr>
            <w:tcW w:w="4815" w:type="dxa"/>
            <w:gridSpan w:val="2"/>
          </w:tcPr>
          <w:p w14:paraId="6A26D30B" w14:textId="77777777" w:rsidR="004838DE" w:rsidRPr="00613175" w:rsidRDefault="004838DE" w:rsidP="00A355D2">
            <w:pPr>
              <w:pStyle w:val="TAL"/>
              <w:rPr>
                <w:rFonts w:eastAsia="MS Gothic"/>
              </w:rPr>
            </w:pPr>
            <w:r w:rsidRPr="00613175">
              <w:rPr>
                <w:rFonts w:eastAsia="MS Gothic"/>
              </w:rPr>
              <w:t>SS acknowledges the receipt of 200 OK for re-INVITE</w:t>
            </w:r>
          </w:p>
          <w:p w14:paraId="6E7B4E66" w14:textId="77777777" w:rsidR="004838DE" w:rsidRPr="00613175" w:rsidRDefault="004838DE" w:rsidP="00A355D2">
            <w:pPr>
              <w:pStyle w:val="TAL"/>
              <w:rPr>
                <w:rFonts w:eastAsia="MS Gothic"/>
              </w:rPr>
            </w:pPr>
            <w:r w:rsidRPr="00613175">
              <w:rPr>
                <w:rFonts w:eastAsia="MS Gothic"/>
              </w:rPr>
              <w:t>(Step 10 of Annex A.16.2)</w:t>
            </w:r>
          </w:p>
        </w:tc>
        <w:tc>
          <w:tcPr>
            <w:tcW w:w="709" w:type="dxa"/>
            <w:gridSpan w:val="2"/>
          </w:tcPr>
          <w:p w14:paraId="0B7B8423" w14:textId="77777777" w:rsidR="004838DE" w:rsidRPr="00613175" w:rsidRDefault="004838DE" w:rsidP="00A355D2">
            <w:pPr>
              <w:pStyle w:val="TAC"/>
              <w:rPr>
                <w:rFonts w:eastAsia="MS Gothic"/>
              </w:rPr>
            </w:pPr>
            <w:r w:rsidRPr="00613175">
              <w:rPr>
                <w:rFonts w:eastAsia="MS Gothic"/>
              </w:rPr>
              <w:t>&lt;-</w:t>
            </w:r>
          </w:p>
        </w:tc>
        <w:tc>
          <w:tcPr>
            <w:tcW w:w="2128" w:type="dxa"/>
            <w:gridSpan w:val="2"/>
          </w:tcPr>
          <w:p w14:paraId="1C88E78B" w14:textId="77777777" w:rsidR="004838DE" w:rsidRPr="00613175" w:rsidRDefault="004838DE" w:rsidP="00A355D2">
            <w:pPr>
              <w:pStyle w:val="TAL"/>
              <w:rPr>
                <w:rFonts w:eastAsia="MS Gothic"/>
              </w:rPr>
            </w:pPr>
            <w:r w:rsidRPr="00613175">
              <w:rPr>
                <w:rFonts w:eastAsia="MS Gothic"/>
              </w:rPr>
              <w:t>ACK</w:t>
            </w:r>
          </w:p>
        </w:tc>
        <w:tc>
          <w:tcPr>
            <w:tcW w:w="567" w:type="dxa"/>
            <w:gridSpan w:val="2"/>
          </w:tcPr>
          <w:p w14:paraId="4B277525" w14:textId="31FFCEAE" w:rsidR="004838DE" w:rsidRPr="00613175" w:rsidRDefault="00CB7277" w:rsidP="00A355D2">
            <w:pPr>
              <w:pStyle w:val="TAC"/>
              <w:rPr>
                <w:lang w:eastAsia="zh-CN"/>
              </w:rPr>
            </w:pPr>
            <w:r w:rsidRPr="00613175">
              <w:rPr>
                <w:lang w:eastAsia="zh-CN"/>
              </w:rPr>
              <w:t>-</w:t>
            </w:r>
          </w:p>
        </w:tc>
        <w:tc>
          <w:tcPr>
            <w:tcW w:w="850" w:type="dxa"/>
            <w:gridSpan w:val="2"/>
          </w:tcPr>
          <w:p w14:paraId="43C5E861" w14:textId="416E1ADF" w:rsidR="004838DE" w:rsidRPr="00613175" w:rsidRDefault="00CB7277" w:rsidP="00A355D2">
            <w:pPr>
              <w:pStyle w:val="TAC"/>
              <w:rPr>
                <w:lang w:eastAsia="zh-CN"/>
              </w:rPr>
            </w:pPr>
            <w:r w:rsidRPr="00613175">
              <w:rPr>
                <w:lang w:eastAsia="zh-CN"/>
              </w:rPr>
              <w:t>-</w:t>
            </w:r>
          </w:p>
        </w:tc>
      </w:tr>
      <w:tr w:rsidR="004838DE" w:rsidRPr="00613175" w14:paraId="558B4DD3" w14:textId="77777777" w:rsidTr="00CB7277">
        <w:trPr>
          <w:gridAfter w:val="1"/>
          <w:wAfter w:w="113" w:type="dxa"/>
          <w:jc w:val="center"/>
        </w:trPr>
        <w:tc>
          <w:tcPr>
            <w:tcW w:w="567" w:type="dxa"/>
            <w:gridSpan w:val="2"/>
          </w:tcPr>
          <w:p w14:paraId="6EA51857" w14:textId="77777777" w:rsidR="004838DE" w:rsidRPr="00613175" w:rsidRDefault="004838DE" w:rsidP="00A355D2">
            <w:pPr>
              <w:pStyle w:val="TAC"/>
              <w:rPr>
                <w:lang w:eastAsia="zh-CN"/>
              </w:rPr>
            </w:pPr>
            <w:r w:rsidRPr="00613175">
              <w:rPr>
                <w:rFonts w:eastAsia="MS Gothic"/>
              </w:rPr>
              <w:t>8</w:t>
            </w:r>
          </w:p>
        </w:tc>
        <w:tc>
          <w:tcPr>
            <w:tcW w:w="4815" w:type="dxa"/>
            <w:gridSpan w:val="2"/>
          </w:tcPr>
          <w:p w14:paraId="4EA3C0AF" w14:textId="77777777" w:rsidR="004838DE" w:rsidRPr="00613175" w:rsidRDefault="004838DE" w:rsidP="00A355D2">
            <w:pPr>
              <w:pStyle w:val="TAL"/>
              <w:rPr>
                <w:rFonts w:eastAsia="MS Gothic"/>
              </w:rPr>
            </w:pPr>
            <w:r w:rsidRPr="00613175">
              <w:rPr>
                <w:szCs w:val="18"/>
              </w:rPr>
              <w:t>Make UE release video from the media call</w:t>
            </w:r>
          </w:p>
        </w:tc>
        <w:tc>
          <w:tcPr>
            <w:tcW w:w="709" w:type="dxa"/>
            <w:gridSpan w:val="2"/>
          </w:tcPr>
          <w:p w14:paraId="7B23D5CF" w14:textId="77777777" w:rsidR="004838DE" w:rsidRPr="00613175" w:rsidRDefault="004838DE" w:rsidP="00A355D2">
            <w:pPr>
              <w:pStyle w:val="TAC"/>
              <w:rPr>
                <w:rFonts w:eastAsia="MS Gothic"/>
              </w:rPr>
            </w:pPr>
            <w:r w:rsidRPr="00613175">
              <w:rPr>
                <w:rFonts w:eastAsia="MS Gothic"/>
              </w:rPr>
              <w:t>-</w:t>
            </w:r>
          </w:p>
        </w:tc>
        <w:tc>
          <w:tcPr>
            <w:tcW w:w="2128" w:type="dxa"/>
            <w:gridSpan w:val="2"/>
          </w:tcPr>
          <w:p w14:paraId="28CE570B" w14:textId="77777777" w:rsidR="004838DE" w:rsidRPr="00613175" w:rsidRDefault="004838DE" w:rsidP="00A355D2">
            <w:pPr>
              <w:pStyle w:val="TAC"/>
              <w:jc w:val="left"/>
              <w:rPr>
                <w:rFonts w:eastAsia="MS Gothic"/>
              </w:rPr>
            </w:pPr>
          </w:p>
        </w:tc>
        <w:tc>
          <w:tcPr>
            <w:tcW w:w="567" w:type="dxa"/>
            <w:gridSpan w:val="2"/>
          </w:tcPr>
          <w:p w14:paraId="0EEE09C1" w14:textId="5DD589D4" w:rsidR="004838DE" w:rsidRPr="00613175" w:rsidRDefault="00CB7277" w:rsidP="00A355D2">
            <w:pPr>
              <w:pStyle w:val="TAC"/>
              <w:rPr>
                <w:lang w:eastAsia="zh-CN"/>
              </w:rPr>
            </w:pPr>
            <w:r w:rsidRPr="00613175">
              <w:rPr>
                <w:lang w:eastAsia="zh-CN"/>
              </w:rPr>
              <w:t>-</w:t>
            </w:r>
          </w:p>
        </w:tc>
        <w:tc>
          <w:tcPr>
            <w:tcW w:w="850" w:type="dxa"/>
            <w:gridSpan w:val="2"/>
          </w:tcPr>
          <w:p w14:paraId="5CF8F2E6" w14:textId="3536EFAE" w:rsidR="004838DE" w:rsidRPr="00613175" w:rsidRDefault="00CB7277" w:rsidP="00A355D2">
            <w:pPr>
              <w:pStyle w:val="TAC"/>
              <w:rPr>
                <w:lang w:eastAsia="zh-CN"/>
              </w:rPr>
            </w:pPr>
            <w:r w:rsidRPr="00613175">
              <w:rPr>
                <w:lang w:eastAsia="zh-CN"/>
              </w:rPr>
              <w:t>-</w:t>
            </w:r>
          </w:p>
        </w:tc>
      </w:tr>
      <w:tr w:rsidR="004838DE" w:rsidRPr="00613175" w14:paraId="564062C6" w14:textId="77777777" w:rsidTr="00CB7277">
        <w:trPr>
          <w:gridAfter w:val="1"/>
          <w:wAfter w:w="113" w:type="dxa"/>
          <w:jc w:val="center"/>
        </w:trPr>
        <w:tc>
          <w:tcPr>
            <w:tcW w:w="567" w:type="dxa"/>
            <w:gridSpan w:val="2"/>
          </w:tcPr>
          <w:p w14:paraId="5C35838C" w14:textId="77777777" w:rsidR="004838DE" w:rsidRPr="00613175" w:rsidRDefault="004838DE" w:rsidP="00A355D2">
            <w:pPr>
              <w:pStyle w:val="TAC"/>
              <w:rPr>
                <w:lang w:eastAsia="zh-CN"/>
              </w:rPr>
            </w:pPr>
            <w:r w:rsidRPr="00613175">
              <w:rPr>
                <w:lang w:eastAsia="zh-CN"/>
              </w:rPr>
              <w:t>9</w:t>
            </w:r>
          </w:p>
        </w:tc>
        <w:tc>
          <w:tcPr>
            <w:tcW w:w="4815" w:type="dxa"/>
            <w:gridSpan w:val="2"/>
          </w:tcPr>
          <w:p w14:paraId="0C048148" w14:textId="77777777" w:rsidR="004838DE" w:rsidRPr="00613175" w:rsidRDefault="004838DE" w:rsidP="00A355D2">
            <w:pPr>
              <w:pStyle w:val="TAL"/>
              <w:rPr>
                <w:rFonts w:eastAsia="MS Gothic"/>
              </w:rPr>
            </w:pPr>
            <w:r w:rsidRPr="00613175">
              <w:rPr>
                <w:rFonts w:eastAsia="MS Gothic"/>
              </w:rPr>
              <w:t>Check: Does the UE send re-INVITE with a SDP offer indicating that the video component is removed from the call?</w:t>
            </w:r>
          </w:p>
        </w:tc>
        <w:tc>
          <w:tcPr>
            <w:tcW w:w="709" w:type="dxa"/>
            <w:gridSpan w:val="2"/>
          </w:tcPr>
          <w:p w14:paraId="23E05E75" w14:textId="77777777" w:rsidR="004838DE" w:rsidRPr="00613175" w:rsidRDefault="004838DE" w:rsidP="00A355D2">
            <w:pPr>
              <w:pStyle w:val="TAC"/>
              <w:rPr>
                <w:lang w:eastAsia="zh-CN"/>
              </w:rPr>
            </w:pPr>
            <w:r w:rsidRPr="00613175">
              <w:rPr>
                <w:lang w:eastAsia="zh-CN"/>
              </w:rPr>
              <w:t>-&gt;</w:t>
            </w:r>
          </w:p>
        </w:tc>
        <w:tc>
          <w:tcPr>
            <w:tcW w:w="2128" w:type="dxa"/>
            <w:gridSpan w:val="2"/>
          </w:tcPr>
          <w:p w14:paraId="719463ED" w14:textId="77777777" w:rsidR="004838DE" w:rsidRPr="00613175" w:rsidRDefault="004838DE" w:rsidP="00A355D2">
            <w:pPr>
              <w:pStyle w:val="TAL"/>
              <w:rPr>
                <w:rFonts w:eastAsia="MS Gothic"/>
              </w:rPr>
            </w:pPr>
            <w:r w:rsidRPr="00613175">
              <w:rPr>
                <w:rFonts w:eastAsia="MS Gothic"/>
              </w:rPr>
              <w:t>INVITE</w:t>
            </w:r>
          </w:p>
        </w:tc>
        <w:tc>
          <w:tcPr>
            <w:tcW w:w="567" w:type="dxa"/>
            <w:gridSpan w:val="2"/>
          </w:tcPr>
          <w:p w14:paraId="64CA687E" w14:textId="77777777" w:rsidR="004838DE" w:rsidRPr="00613175" w:rsidRDefault="004838DE" w:rsidP="00A355D2">
            <w:pPr>
              <w:pStyle w:val="TAC"/>
              <w:rPr>
                <w:lang w:eastAsia="zh-CN"/>
              </w:rPr>
            </w:pPr>
            <w:r w:rsidRPr="00613175">
              <w:rPr>
                <w:lang w:eastAsia="zh-CN"/>
              </w:rPr>
              <w:t>3</w:t>
            </w:r>
          </w:p>
        </w:tc>
        <w:tc>
          <w:tcPr>
            <w:tcW w:w="850" w:type="dxa"/>
            <w:gridSpan w:val="2"/>
          </w:tcPr>
          <w:p w14:paraId="44178B1B" w14:textId="77777777" w:rsidR="004838DE" w:rsidRPr="00613175" w:rsidRDefault="004838DE" w:rsidP="00A355D2">
            <w:pPr>
              <w:pStyle w:val="TAC"/>
              <w:rPr>
                <w:lang w:eastAsia="zh-CN"/>
              </w:rPr>
            </w:pPr>
            <w:r w:rsidRPr="00613175">
              <w:rPr>
                <w:lang w:eastAsia="zh-CN"/>
              </w:rPr>
              <w:t>P</w:t>
            </w:r>
          </w:p>
        </w:tc>
      </w:tr>
      <w:tr w:rsidR="004838DE" w:rsidRPr="00613175" w14:paraId="3819AFF4" w14:textId="77777777" w:rsidTr="00CB7277">
        <w:trPr>
          <w:gridAfter w:val="1"/>
          <w:wAfter w:w="113" w:type="dxa"/>
          <w:jc w:val="center"/>
        </w:trPr>
        <w:tc>
          <w:tcPr>
            <w:tcW w:w="567" w:type="dxa"/>
            <w:gridSpan w:val="2"/>
          </w:tcPr>
          <w:p w14:paraId="7F1A2935" w14:textId="77777777" w:rsidR="004838DE" w:rsidRPr="00613175" w:rsidRDefault="004838DE" w:rsidP="00A355D2">
            <w:pPr>
              <w:pStyle w:val="TAC"/>
              <w:rPr>
                <w:lang w:eastAsia="zh-CN"/>
              </w:rPr>
            </w:pPr>
            <w:r w:rsidRPr="00613175">
              <w:rPr>
                <w:lang w:eastAsia="zh-CN"/>
              </w:rPr>
              <w:t>10</w:t>
            </w:r>
          </w:p>
        </w:tc>
        <w:tc>
          <w:tcPr>
            <w:tcW w:w="4815" w:type="dxa"/>
            <w:gridSpan w:val="2"/>
          </w:tcPr>
          <w:p w14:paraId="29ABC9F2" w14:textId="77777777" w:rsidR="004838DE" w:rsidRPr="00613175" w:rsidRDefault="004838DE" w:rsidP="00A355D2">
            <w:pPr>
              <w:pStyle w:val="TAL"/>
              <w:rPr>
                <w:rFonts w:eastAsia="MS Gothic"/>
              </w:rPr>
            </w:pPr>
            <w:r w:rsidRPr="00613175">
              <w:rPr>
                <w:rFonts w:eastAsia="MS Gothic"/>
              </w:rPr>
              <w:t>The SS responds with a 100 Trying provisional response</w:t>
            </w:r>
          </w:p>
          <w:p w14:paraId="3E6F0DC6" w14:textId="77777777" w:rsidR="004838DE" w:rsidRPr="00613175" w:rsidRDefault="004838DE" w:rsidP="00A355D2">
            <w:pPr>
              <w:pStyle w:val="TAL"/>
              <w:rPr>
                <w:rFonts w:eastAsia="MS Gothic"/>
              </w:rPr>
            </w:pPr>
            <w:r w:rsidRPr="00613175">
              <w:rPr>
                <w:rFonts w:eastAsia="MS Gothic"/>
              </w:rPr>
              <w:t>(Step 2 of Annex A.15.1)</w:t>
            </w:r>
          </w:p>
        </w:tc>
        <w:tc>
          <w:tcPr>
            <w:tcW w:w="709" w:type="dxa"/>
            <w:gridSpan w:val="2"/>
          </w:tcPr>
          <w:p w14:paraId="45703BFF" w14:textId="77777777" w:rsidR="004838DE" w:rsidRPr="00613175" w:rsidRDefault="004838DE" w:rsidP="00A355D2">
            <w:pPr>
              <w:pStyle w:val="TAC"/>
              <w:rPr>
                <w:rFonts w:eastAsia="MS Gothic"/>
              </w:rPr>
            </w:pPr>
            <w:r w:rsidRPr="00613175">
              <w:rPr>
                <w:rFonts w:eastAsia="MS Gothic"/>
              </w:rPr>
              <w:t>&lt;-</w:t>
            </w:r>
          </w:p>
        </w:tc>
        <w:tc>
          <w:tcPr>
            <w:tcW w:w="2128" w:type="dxa"/>
            <w:gridSpan w:val="2"/>
          </w:tcPr>
          <w:p w14:paraId="7DBA8205" w14:textId="77777777" w:rsidR="004838DE" w:rsidRPr="00613175" w:rsidRDefault="004838DE" w:rsidP="00A355D2">
            <w:pPr>
              <w:pStyle w:val="TAL"/>
              <w:rPr>
                <w:rFonts w:eastAsia="MS Gothic"/>
              </w:rPr>
            </w:pPr>
            <w:r w:rsidRPr="00613175">
              <w:rPr>
                <w:rFonts w:eastAsia="MS Gothic"/>
              </w:rPr>
              <w:t>100 Trying</w:t>
            </w:r>
          </w:p>
        </w:tc>
        <w:tc>
          <w:tcPr>
            <w:tcW w:w="567" w:type="dxa"/>
            <w:gridSpan w:val="2"/>
          </w:tcPr>
          <w:p w14:paraId="771AF898" w14:textId="32297E22" w:rsidR="004838DE" w:rsidRPr="00613175" w:rsidRDefault="00CB7277" w:rsidP="00A355D2">
            <w:pPr>
              <w:pStyle w:val="TAC"/>
              <w:rPr>
                <w:lang w:eastAsia="zh-CN"/>
              </w:rPr>
            </w:pPr>
            <w:r w:rsidRPr="00613175">
              <w:rPr>
                <w:lang w:eastAsia="zh-CN"/>
              </w:rPr>
              <w:t>-</w:t>
            </w:r>
          </w:p>
        </w:tc>
        <w:tc>
          <w:tcPr>
            <w:tcW w:w="850" w:type="dxa"/>
            <w:gridSpan w:val="2"/>
          </w:tcPr>
          <w:p w14:paraId="60BFC5F2" w14:textId="6267FCD8" w:rsidR="004838DE" w:rsidRPr="00613175" w:rsidRDefault="00CB7277" w:rsidP="00A355D2">
            <w:pPr>
              <w:pStyle w:val="TAC"/>
              <w:rPr>
                <w:lang w:eastAsia="zh-CN"/>
              </w:rPr>
            </w:pPr>
            <w:r w:rsidRPr="00613175">
              <w:rPr>
                <w:lang w:eastAsia="zh-CN"/>
              </w:rPr>
              <w:t>-</w:t>
            </w:r>
          </w:p>
        </w:tc>
      </w:tr>
      <w:tr w:rsidR="004838DE" w:rsidRPr="00613175" w14:paraId="5B79A0D3" w14:textId="77777777" w:rsidTr="00CB7277">
        <w:trPr>
          <w:gridAfter w:val="1"/>
          <w:wAfter w:w="113" w:type="dxa"/>
          <w:jc w:val="center"/>
        </w:trPr>
        <w:tc>
          <w:tcPr>
            <w:tcW w:w="567" w:type="dxa"/>
            <w:gridSpan w:val="2"/>
          </w:tcPr>
          <w:p w14:paraId="4C7FF1B7" w14:textId="77777777" w:rsidR="004838DE" w:rsidRPr="00613175" w:rsidRDefault="004838DE" w:rsidP="00A355D2">
            <w:pPr>
              <w:pStyle w:val="TAC"/>
              <w:rPr>
                <w:lang w:eastAsia="zh-CN"/>
              </w:rPr>
            </w:pPr>
            <w:r w:rsidRPr="00613175">
              <w:rPr>
                <w:lang w:eastAsia="zh-CN"/>
              </w:rPr>
              <w:t>11</w:t>
            </w:r>
          </w:p>
        </w:tc>
        <w:tc>
          <w:tcPr>
            <w:tcW w:w="4815" w:type="dxa"/>
            <w:gridSpan w:val="2"/>
          </w:tcPr>
          <w:p w14:paraId="6368DDA8" w14:textId="77777777" w:rsidR="004838DE" w:rsidRPr="00613175" w:rsidRDefault="004838DE" w:rsidP="00A355D2">
            <w:pPr>
              <w:pStyle w:val="TAL"/>
              <w:rPr>
                <w:rFonts w:eastAsia="MS Gothic"/>
              </w:rPr>
            </w:pPr>
            <w:r w:rsidRPr="00613175">
              <w:rPr>
                <w:rFonts w:eastAsia="MS Gothic"/>
              </w:rPr>
              <w:t>SS releases the QoS flow for video</w:t>
            </w:r>
          </w:p>
        </w:tc>
        <w:tc>
          <w:tcPr>
            <w:tcW w:w="709" w:type="dxa"/>
            <w:gridSpan w:val="2"/>
          </w:tcPr>
          <w:p w14:paraId="490C709D" w14:textId="77777777" w:rsidR="004838DE" w:rsidRPr="00613175" w:rsidRDefault="004838DE" w:rsidP="00A355D2">
            <w:pPr>
              <w:pStyle w:val="TAC"/>
              <w:rPr>
                <w:rFonts w:eastAsia="MS Gothic"/>
              </w:rPr>
            </w:pPr>
            <w:r w:rsidRPr="00613175">
              <w:rPr>
                <w:rFonts w:eastAsia="MS Gothic"/>
              </w:rPr>
              <w:t>-</w:t>
            </w:r>
          </w:p>
        </w:tc>
        <w:tc>
          <w:tcPr>
            <w:tcW w:w="2128" w:type="dxa"/>
            <w:gridSpan w:val="2"/>
          </w:tcPr>
          <w:p w14:paraId="7D49172A" w14:textId="77777777" w:rsidR="004838DE" w:rsidRPr="00613175" w:rsidRDefault="004838DE" w:rsidP="00A355D2">
            <w:pPr>
              <w:pStyle w:val="TAL"/>
              <w:rPr>
                <w:rFonts w:eastAsia="MS Gothic"/>
              </w:rPr>
            </w:pPr>
            <w:r w:rsidRPr="00613175">
              <w:rPr>
                <w:rFonts w:eastAsia="MS Gothic"/>
              </w:rPr>
              <w:t>-</w:t>
            </w:r>
          </w:p>
        </w:tc>
        <w:tc>
          <w:tcPr>
            <w:tcW w:w="567" w:type="dxa"/>
            <w:gridSpan w:val="2"/>
          </w:tcPr>
          <w:p w14:paraId="780AA82E" w14:textId="73494168" w:rsidR="004838DE" w:rsidRPr="00613175" w:rsidRDefault="00CB7277" w:rsidP="00A355D2">
            <w:pPr>
              <w:pStyle w:val="TAC"/>
              <w:rPr>
                <w:lang w:eastAsia="zh-CN"/>
              </w:rPr>
            </w:pPr>
            <w:r w:rsidRPr="00613175">
              <w:rPr>
                <w:lang w:eastAsia="zh-CN"/>
              </w:rPr>
              <w:t>-</w:t>
            </w:r>
          </w:p>
        </w:tc>
        <w:tc>
          <w:tcPr>
            <w:tcW w:w="850" w:type="dxa"/>
            <w:gridSpan w:val="2"/>
          </w:tcPr>
          <w:p w14:paraId="4BE2EBB7" w14:textId="46CFE331" w:rsidR="004838DE" w:rsidRPr="00613175" w:rsidRDefault="00CB7277" w:rsidP="00A355D2">
            <w:pPr>
              <w:pStyle w:val="TAC"/>
              <w:rPr>
                <w:lang w:eastAsia="zh-CN"/>
              </w:rPr>
            </w:pPr>
            <w:r w:rsidRPr="00613175">
              <w:rPr>
                <w:lang w:eastAsia="zh-CN"/>
              </w:rPr>
              <w:t>-</w:t>
            </w:r>
          </w:p>
        </w:tc>
      </w:tr>
      <w:tr w:rsidR="004838DE" w:rsidRPr="00613175" w14:paraId="4E116154" w14:textId="77777777" w:rsidTr="00CB7277">
        <w:trPr>
          <w:gridAfter w:val="1"/>
          <w:wAfter w:w="113" w:type="dxa"/>
          <w:jc w:val="center"/>
        </w:trPr>
        <w:tc>
          <w:tcPr>
            <w:tcW w:w="567" w:type="dxa"/>
            <w:gridSpan w:val="2"/>
          </w:tcPr>
          <w:p w14:paraId="641B9438" w14:textId="77777777" w:rsidR="004838DE" w:rsidRPr="00613175" w:rsidRDefault="004838DE" w:rsidP="00A355D2">
            <w:pPr>
              <w:pStyle w:val="TAC"/>
              <w:rPr>
                <w:lang w:eastAsia="zh-CN"/>
              </w:rPr>
            </w:pPr>
            <w:r w:rsidRPr="00D66C64">
              <w:rPr>
                <w:lang w:eastAsia="zh-CN"/>
              </w:rPr>
              <w:t>12</w:t>
            </w:r>
          </w:p>
        </w:tc>
        <w:tc>
          <w:tcPr>
            <w:tcW w:w="4815" w:type="dxa"/>
            <w:gridSpan w:val="2"/>
          </w:tcPr>
          <w:p w14:paraId="7D68BA08" w14:textId="2DABADBC" w:rsidR="004838DE" w:rsidRPr="00613175" w:rsidRDefault="004838DE" w:rsidP="00A355D2">
            <w:pPr>
              <w:pStyle w:val="TAL"/>
              <w:rPr>
                <w:rFonts w:eastAsia="MS Gothic"/>
              </w:rPr>
            </w:pPr>
            <w:r w:rsidRPr="00613175">
              <w:rPr>
                <w:rFonts w:eastAsia="MS Gothic"/>
              </w:rPr>
              <w:t>The SS responds re-INVITE with 200 OK</w:t>
            </w:r>
          </w:p>
        </w:tc>
        <w:tc>
          <w:tcPr>
            <w:tcW w:w="709" w:type="dxa"/>
            <w:gridSpan w:val="2"/>
          </w:tcPr>
          <w:p w14:paraId="35B5CA81" w14:textId="77777777" w:rsidR="004838DE" w:rsidRPr="00613175" w:rsidRDefault="004838DE" w:rsidP="00A355D2">
            <w:pPr>
              <w:pStyle w:val="TAC"/>
              <w:rPr>
                <w:rFonts w:eastAsia="MS Gothic"/>
              </w:rPr>
            </w:pPr>
            <w:r w:rsidRPr="00613175">
              <w:rPr>
                <w:rFonts w:eastAsia="MS Gothic"/>
              </w:rPr>
              <w:t>&lt;-</w:t>
            </w:r>
          </w:p>
        </w:tc>
        <w:tc>
          <w:tcPr>
            <w:tcW w:w="2128" w:type="dxa"/>
            <w:gridSpan w:val="2"/>
          </w:tcPr>
          <w:p w14:paraId="1A268B9C" w14:textId="77777777" w:rsidR="004838DE" w:rsidRPr="00613175" w:rsidRDefault="004838DE" w:rsidP="00A355D2">
            <w:pPr>
              <w:pStyle w:val="TAL"/>
              <w:rPr>
                <w:rFonts w:eastAsia="MS Gothic"/>
              </w:rPr>
            </w:pPr>
            <w:r w:rsidRPr="00613175">
              <w:rPr>
                <w:rFonts w:eastAsia="MS Gothic"/>
              </w:rPr>
              <w:t>200 OK</w:t>
            </w:r>
          </w:p>
        </w:tc>
        <w:tc>
          <w:tcPr>
            <w:tcW w:w="567" w:type="dxa"/>
            <w:gridSpan w:val="2"/>
          </w:tcPr>
          <w:p w14:paraId="53C6A3DB" w14:textId="78E02DEE" w:rsidR="004838DE" w:rsidRPr="00613175" w:rsidRDefault="00CB7277" w:rsidP="00A355D2">
            <w:pPr>
              <w:pStyle w:val="TAC"/>
              <w:rPr>
                <w:lang w:eastAsia="zh-CN"/>
              </w:rPr>
            </w:pPr>
            <w:r w:rsidRPr="00613175">
              <w:rPr>
                <w:lang w:eastAsia="zh-CN"/>
              </w:rPr>
              <w:t>-</w:t>
            </w:r>
          </w:p>
        </w:tc>
        <w:tc>
          <w:tcPr>
            <w:tcW w:w="850" w:type="dxa"/>
            <w:gridSpan w:val="2"/>
          </w:tcPr>
          <w:p w14:paraId="0688EDA4" w14:textId="14B85180" w:rsidR="004838DE" w:rsidRPr="00613175" w:rsidRDefault="00CB7277" w:rsidP="00A355D2">
            <w:pPr>
              <w:pStyle w:val="TAC"/>
              <w:rPr>
                <w:lang w:eastAsia="zh-CN"/>
              </w:rPr>
            </w:pPr>
            <w:r w:rsidRPr="00613175">
              <w:rPr>
                <w:lang w:eastAsia="zh-CN"/>
              </w:rPr>
              <w:t>-</w:t>
            </w:r>
          </w:p>
        </w:tc>
      </w:tr>
      <w:tr w:rsidR="004838DE" w:rsidRPr="00613175" w14:paraId="650D3FCA" w14:textId="77777777" w:rsidTr="00CB7277">
        <w:trPr>
          <w:gridAfter w:val="1"/>
          <w:wAfter w:w="113" w:type="dxa"/>
          <w:jc w:val="center"/>
        </w:trPr>
        <w:tc>
          <w:tcPr>
            <w:tcW w:w="567" w:type="dxa"/>
            <w:gridSpan w:val="2"/>
          </w:tcPr>
          <w:p w14:paraId="0BCFA890" w14:textId="77777777" w:rsidR="004838DE" w:rsidRPr="00613175" w:rsidRDefault="004838DE" w:rsidP="00A355D2">
            <w:pPr>
              <w:pStyle w:val="TAC"/>
              <w:rPr>
                <w:lang w:eastAsia="zh-CN"/>
              </w:rPr>
            </w:pPr>
            <w:r w:rsidRPr="00613175">
              <w:rPr>
                <w:lang w:eastAsia="zh-CN"/>
              </w:rPr>
              <w:t>13</w:t>
            </w:r>
          </w:p>
        </w:tc>
        <w:tc>
          <w:tcPr>
            <w:tcW w:w="4815" w:type="dxa"/>
            <w:gridSpan w:val="2"/>
          </w:tcPr>
          <w:p w14:paraId="7B2A5F51" w14:textId="3B2ACCDD" w:rsidR="004838DE" w:rsidRPr="00613175" w:rsidRDefault="004838DE" w:rsidP="00A355D2">
            <w:pPr>
              <w:pStyle w:val="TAL"/>
              <w:rPr>
                <w:rFonts w:eastAsia="MS Gothic"/>
              </w:rPr>
            </w:pPr>
            <w:r w:rsidRPr="00613175">
              <w:rPr>
                <w:rFonts w:eastAsia="MS Gothic"/>
              </w:rPr>
              <w:t>Check: Does the UE acknowledge the receipt of 200 OK for re-INVITE?</w:t>
            </w:r>
          </w:p>
        </w:tc>
        <w:tc>
          <w:tcPr>
            <w:tcW w:w="709" w:type="dxa"/>
            <w:gridSpan w:val="2"/>
          </w:tcPr>
          <w:p w14:paraId="2397A967"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0C4A9B61" w14:textId="77777777" w:rsidR="004838DE" w:rsidRPr="00613175" w:rsidRDefault="004838DE" w:rsidP="00A355D2">
            <w:pPr>
              <w:pStyle w:val="TAL"/>
              <w:rPr>
                <w:rFonts w:eastAsia="MS Gothic"/>
              </w:rPr>
            </w:pPr>
            <w:r w:rsidRPr="00613175">
              <w:rPr>
                <w:rFonts w:eastAsia="MS Gothic"/>
              </w:rPr>
              <w:t>ACK</w:t>
            </w:r>
          </w:p>
        </w:tc>
        <w:tc>
          <w:tcPr>
            <w:tcW w:w="567" w:type="dxa"/>
            <w:gridSpan w:val="2"/>
          </w:tcPr>
          <w:p w14:paraId="25378C3E" w14:textId="77777777" w:rsidR="004838DE" w:rsidRPr="00613175" w:rsidRDefault="004838DE" w:rsidP="00A355D2">
            <w:pPr>
              <w:pStyle w:val="TAC"/>
              <w:rPr>
                <w:lang w:eastAsia="zh-CN"/>
              </w:rPr>
            </w:pPr>
            <w:r w:rsidRPr="00613175">
              <w:rPr>
                <w:lang w:eastAsia="zh-CN"/>
              </w:rPr>
              <w:t>4</w:t>
            </w:r>
          </w:p>
        </w:tc>
        <w:tc>
          <w:tcPr>
            <w:tcW w:w="850" w:type="dxa"/>
            <w:gridSpan w:val="2"/>
          </w:tcPr>
          <w:p w14:paraId="5F0BDC3F" w14:textId="77777777" w:rsidR="004838DE" w:rsidRPr="00613175" w:rsidRDefault="004838DE" w:rsidP="00A355D2">
            <w:pPr>
              <w:pStyle w:val="TAC"/>
              <w:rPr>
                <w:lang w:eastAsia="zh-CN"/>
              </w:rPr>
            </w:pPr>
            <w:r w:rsidRPr="00613175">
              <w:rPr>
                <w:lang w:eastAsia="zh-CN"/>
              </w:rPr>
              <w:t>P</w:t>
            </w:r>
          </w:p>
        </w:tc>
      </w:tr>
      <w:tr w:rsidR="004838DE" w:rsidRPr="00613175" w14:paraId="5951CC5C" w14:textId="77777777" w:rsidTr="00CB7277">
        <w:trPr>
          <w:gridAfter w:val="1"/>
          <w:wAfter w:w="113" w:type="dxa"/>
          <w:jc w:val="center"/>
        </w:trPr>
        <w:tc>
          <w:tcPr>
            <w:tcW w:w="567" w:type="dxa"/>
            <w:gridSpan w:val="2"/>
          </w:tcPr>
          <w:p w14:paraId="48551F98" w14:textId="77777777" w:rsidR="004838DE" w:rsidRPr="00613175" w:rsidRDefault="004838DE" w:rsidP="00A355D2">
            <w:pPr>
              <w:pStyle w:val="TAC"/>
              <w:rPr>
                <w:lang w:eastAsia="zh-CN"/>
              </w:rPr>
            </w:pPr>
            <w:r w:rsidRPr="00613175">
              <w:rPr>
                <w:lang w:eastAsia="zh-CN"/>
              </w:rPr>
              <w:t>14</w:t>
            </w:r>
          </w:p>
        </w:tc>
        <w:tc>
          <w:tcPr>
            <w:tcW w:w="4815" w:type="dxa"/>
            <w:gridSpan w:val="2"/>
          </w:tcPr>
          <w:p w14:paraId="04A9E3B0" w14:textId="740219E4" w:rsidR="004838DE" w:rsidRPr="00613175" w:rsidRDefault="004838DE" w:rsidP="00A355D2">
            <w:pPr>
              <w:pStyle w:val="TAL"/>
              <w:rPr>
                <w:rFonts w:eastAsia="MS Gothic"/>
              </w:rPr>
            </w:pPr>
            <w:r w:rsidRPr="00613175">
              <w:rPr>
                <w:rFonts w:eastAsia="MS Gothic"/>
              </w:rPr>
              <w:t>Make the UE release the call</w:t>
            </w:r>
          </w:p>
        </w:tc>
        <w:tc>
          <w:tcPr>
            <w:tcW w:w="709" w:type="dxa"/>
            <w:gridSpan w:val="2"/>
          </w:tcPr>
          <w:p w14:paraId="049085C6" w14:textId="77777777" w:rsidR="004838DE" w:rsidRPr="00613175" w:rsidRDefault="004838DE" w:rsidP="00A355D2">
            <w:pPr>
              <w:pStyle w:val="TAC"/>
              <w:rPr>
                <w:rFonts w:eastAsia="MS Gothic"/>
              </w:rPr>
            </w:pPr>
            <w:r w:rsidRPr="00613175">
              <w:rPr>
                <w:rFonts w:eastAsia="MS Gothic"/>
              </w:rPr>
              <w:t>-</w:t>
            </w:r>
          </w:p>
        </w:tc>
        <w:tc>
          <w:tcPr>
            <w:tcW w:w="2128" w:type="dxa"/>
            <w:gridSpan w:val="2"/>
          </w:tcPr>
          <w:p w14:paraId="37689E33" w14:textId="77777777" w:rsidR="004838DE" w:rsidRPr="00613175" w:rsidRDefault="004838DE" w:rsidP="00A355D2">
            <w:pPr>
              <w:pStyle w:val="TAL"/>
              <w:rPr>
                <w:rFonts w:eastAsia="MS Gothic"/>
              </w:rPr>
            </w:pPr>
            <w:r w:rsidRPr="00613175">
              <w:rPr>
                <w:rFonts w:eastAsia="MS Gothic"/>
              </w:rPr>
              <w:t>-</w:t>
            </w:r>
          </w:p>
        </w:tc>
        <w:tc>
          <w:tcPr>
            <w:tcW w:w="567" w:type="dxa"/>
            <w:gridSpan w:val="2"/>
          </w:tcPr>
          <w:p w14:paraId="4389D6E1" w14:textId="53B6FA37" w:rsidR="004838DE" w:rsidRPr="00613175" w:rsidRDefault="00CB7277" w:rsidP="00A355D2">
            <w:pPr>
              <w:pStyle w:val="TAC"/>
              <w:rPr>
                <w:lang w:eastAsia="zh-CN"/>
              </w:rPr>
            </w:pPr>
            <w:r w:rsidRPr="00613175">
              <w:rPr>
                <w:lang w:eastAsia="zh-CN"/>
              </w:rPr>
              <w:t>-</w:t>
            </w:r>
          </w:p>
        </w:tc>
        <w:tc>
          <w:tcPr>
            <w:tcW w:w="850" w:type="dxa"/>
            <w:gridSpan w:val="2"/>
          </w:tcPr>
          <w:p w14:paraId="1A05531A" w14:textId="403E265B" w:rsidR="004838DE" w:rsidRPr="00613175" w:rsidRDefault="00CB7277" w:rsidP="00A355D2">
            <w:pPr>
              <w:pStyle w:val="TAC"/>
              <w:rPr>
                <w:lang w:eastAsia="zh-CN"/>
              </w:rPr>
            </w:pPr>
            <w:r w:rsidRPr="00613175">
              <w:rPr>
                <w:lang w:eastAsia="zh-CN"/>
              </w:rPr>
              <w:t>-</w:t>
            </w:r>
          </w:p>
        </w:tc>
      </w:tr>
      <w:tr w:rsidR="004838DE" w:rsidRPr="00613175" w14:paraId="2DAC9A4A" w14:textId="77777777" w:rsidTr="00CB7277">
        <w:trPr>
          <w:gridAfter w:val="1"/>
          <w:wAfter w:w="113" w:type="dxa"/>
          <w:jc w:val="center"/>
        </w:trPr>
        <w:tc>
          <w:tcPr>
            <w:tcW w:w="567" w:type="dxa"/>
            <w:gridSpan w:val="2"/>
          </w:tcPr>
          <w:p w14:paraId="3219BCF0" w14:textId="0FA83758" w:rsidR="004838DE" w:rsidRPr="00613175" w:rsidRDefault="004838DE" w:rsidP="00A355D2">
            <w:pPr>
              <w:pStyle w:val="TAC"/>
              <w:rPr>
                <w:lang w:eastAsia="zh-CN"/>
              </w:rPr>
            </w:pPr>
            <w:r w:rsidRPr="00613175">
              <w:rPr>
                <w:lang w:eastAsia="zh-CN"/>
              </w:rPr>
              <w:t>15</w:t>
            </w:r>
          </w:p>
        </w:tc>
        <w:tc>
          <w:tcPr>
            <w:tcW w:w="4815" w:type="dxa"/>
            <w:gridSpan w:val="2"/>
          </w:tcPr>
          <w:p w14:paraId="55B65CDE" w14:textId="2CC6CE21" w:rsidR="004838DE" w:rsidRPr="00613175" w:rsidRDefault="004838DE" w:rsidP="00A355D2">
            <w:pPr>
              <w:pStyle w:val="TAL"/>
              <w:rPr>
                <w:rFonts w:eastAsia="MS Gothic"/>
              </w:rPr>
            </w:pPr>
            <w:r w:rsidRPr="00613175">
              <w:rPr>
                <w:lang w:eastAsia="zh-CN"/>
              </w:rPr>
              <w:t xml:space="preserve">UE </w:t>
            </w:r>
            <w:r w:rsidR="00CB7277" w:rsidRPr="00613175">
              <w:rPr>
                <w:rFonts w:eastAsia="MS Gothic"/>
              </w:rPr>
              <w:t>sends BYE</w:t>
            </w:r>
          </w:p>
        </w:tc>
        <w:tc>
          <w:tcPr>
            <w:tcW w:w="709" w:type="dxa"/>
            <w:gridSpan w:val="2"/>
          </w:tcPr>
          <w:p w14:paraId="5015999F" w14:textId="61DE86A0" w:rsidR="004838DE" w:rsidRPr="00613175" w:rsidRDefault="00CB7277" w:rsidP="00A355D2">
            <w:pPr>
              <w:pStyle w:val="TAC"/>
              <w:rPr>
                <w:rFonts w:eastAsia="MS Gothic"/>
              </w:rPr>
            </w:pPr>
            <w:r w:rsidRPr="00613175">
              <w:rPr>
                <w:rFonts w:eastAsia="MS Gothic"/>
              </w:rPr>
              <w:t>-&gt;</w:t>
            </w:r>
          </w:p>
        </w:tc>
        <w:tc>
          <w:tcPr>
            <w:tcW w:w="2128" w:type="dxa"/>
            <w:gridSpan w:val="2"/>
          </w:tcPr>
          <w:p w14:paraId="67B354F5" w14:textId="30DFA2A2" w:rsidR="004838DE" w:rsidRPr="00613175" w:rsidRDefault="00CB7277" w:rsidP="00A355D2">
            <w:pPr>
              <w:pStyle w:val="TAL"/>
              <w:rPr>
                <w:rFonts w:eastAsia="MS Gothic"/>
              </w:rPr>
            </w:pPr>
            <w:r w:rsidRPr="00613175">
              <w:rPr>
                <w:rFonts w:eastAsia="MS Gothic"/>
              </w:rPr>
              <w:t>BYE</w:t>
            </w:r>
          </w:p>
        </w:tc>
        <w:tc>
          <w:tcPr>
            <w:tcW w:w="567" w:type="dxa"/>
            <w:gridSpan w:val="2"/>
          </w:tcPr>
          <w:p w14:paraId="65CF1FEE" w14:textId="6870A675" w:rsidR="004838DE" w:rsidRPr="00613175" w:rsidRDefault="00CB7277" w:rsidP="00A355D2">
            <w:pPr>
              <w:pStyle w:val="TAC"/>
              <w:rPr>
                <w:lang w:eastAsia="zh-CN"/>
              </w:rPr>
            </w:pPr>
            <w:r w:rsidRPr="00613175">
              <w:rPr>
                <w:lang w:eastAsia="zh-CN"/>
              </w:rPr>
              <w:t>-</w:t>
            </w:r>
          </w:p>
        </w:tc>
        <w:tc>
          <w:tcPr>
            <w:tcW w:w="850" w:type="dxa"/>
            <w:gridSpan w:val="2"/>
          </w:tcPr>
          <w:p w14:paraId="5608E100" w14:textId="354E4418" w:rsidR="004838DE" w:rsidRPr="00613175" w:rsidRDefault="00CB7277" w:rsidP="00A355D2">
            <w:pPr>
              <w:pStyle w:val="TAC"/>
              <w:rPr>
                <w:lang w:eastAsia="zh-CN"/>
              </w:rPr>
            </w:pPr>
            <w:r w:rsidRPr="00613175">
              <w:rPr>
                <w:lang w:eastAsia="zh-CN"/>
              </w:rPr>
              <w:t>-</w:t>
            </w:r>
          </w:p>
        </w:tc>
      </w:tr>
      <w:tr w:rsidR="00CB7277" w:rsidRPr="00613175" w14:paraId="10E2A2D3" w14:textId="77777777" w:rsidTr="00CB7277">
        <w:trPr>
          <w:gridBefore w:val="1"/>
          <w:wBefore w:w="113" w:type="dxa"/>
          <w:jc w:val="center"/>
        </w:trPr>
        <w:tc>
          <w:tcPr>
            <w:tcW w:w="567" w:type="dxa"/>
            <w:gridSpan w:val="2"/>
          </w:tcPr>
          <w:p w14:paraId="189836BB" w14:textId="77777777" w:rsidR="00CB7277" w:rsidRPr="00613175" w:rsidRDefault="00CB7277" w:rsidP="001E1D86">
            <w:pPr>
              <w:pStyle w:val="TAC"/>
              <w:rPr>
                <w:lang w:eastAsia="zh-CN"/>
              </w:rPr>
            </w:pPr>
            <w:r w:rsidRPr="00613175">
              <w:rPr>
                <w:lang w:eastAsia="zh-CN"/>
              </w:rPr>
              <w:t>16</w:t>
            </w:r>
          </w:p>
        </w:tc>
        <w:tc>
          <w:tcPr>
            <w:tcW w:w="4815" w:type="dxa"/>
            <w:gridSpan w:val="2"/>
          </w:tcPr>
          <w:p w14:paraId="22785D55" w14:textId="77777777" w:rsidR="00CB7277" w:rsidRPr="00613175" w:rsidRDefault="00CB7277" w:rsidP="001E1D86">
            <w:pPr>
              <w:pStyle w:val="TAL"/>
              <w:rPr>
                <w:lang w:eastAsia="zh-CN"/>
              </w:rPr>
            </w:pPr>
            <w:r w:rsidRPr="00613175">
              <w:rPr>
                <w:lang w:eastAsia="zh-CN"/>
              </w:rPr>
              <w:t>SS sends 200 OK for BYE</w:t>
            </w:r>
          </w:p>
        </w:tc>
        <w:tc>
          <w:tcPr>
            <w:tcW w:w="709" w:type="dxa"/>
            <w:gridSpan w:val="2"/>
          </w:tcPr>
          <w:p w14:paraId="7EA13E99" w14:textId="77777777" w:rsidR="00CB7277" w:rsidRPr="00613175" w:rsidRDefault="00CB7277" w:rsidP="001E1D86">
            <w:pPr>
              <w:pStyle w:val="TAC"/>
              <w:rPr>
                <w:rFonts w:eastAsia="MS Gothic"/>
              </w:rPr>
            </w:pPr>
            <w:r w:rsidRPr="00613175">
              <w:rPr>
                <w:rFonts w:eastAsia="MS Gothic"/>
              </w:rPr>
              <w:t>&lt;-</w:t>
            </w:r>
          </w:p>
        </w:tc>
        <w:tc>
          <w:tcPr>
            <w:tcW w:w="2128" w:type="dxa"/>
            <w:gridSpan w:val="2"/>
          </w:tcPr>
          <w:p w14:paraId="0AEB60AE" w14:textId="77777777" w:rsidR="00CB7277" w:rsidRPr="00613175" w:rsidRDefault="00CB7277" w:rsidP="001E1D86">
            <w:pPr>
              <w:pStyle w:val="TAL"/>
              <w:rPr>
                <w:rFonts w:eastAsia="MS Gothic"/>
              </w:rPr>
            </w:pPr>
            <w:r w:rsidRPr="00613175">
              <w:rPr>
                <w:rFonts w:eastAsia="MS Gothic"/>
              </w:rPr>
              <w:t>200 OK</w:t>
            </w:r>
          </w:p>
        </w:tc>
        <w:tc>
          <w:tcPr>
            <w:tcW w:w="567" w:type="dxa"/>
            <w:gridSpan w:val="2"/>
          </w:tcPr>
          <w:p w14:paraId="02E8B8AC" w14:textId="77777777" w:rsidR="00CB7277" w:rsidRPr="00613175" w:rsidRDefault="00CB7277" w:rsidP="001E1D86">
            <w:pPr>
              <w:pStyle w:val="TAC"/>
              <w:rPr>
                <w:lang w:eastAsia="zh-CN"/>
              </w:rPr>
            </w:pPr>
            <w:r w:rsidRPr="00613175">
              <w:rPr>
                <w:lang w:eastAsia="zh-CN"/>
              </w:rPr>
              <w:t>-</w:t>
            </w:r>
          </w:p>
        </w:tc>
        <w:tc>
          <w:tcPr>
            <w:tcW w:w="850" w:type="dxa"/>
            <w:gridSpan w:val="2"/>
          </w:tcPr>
          <w:p w14:paraId="35016092" w14:textId="77777777" w:rsidR="00CB7277" w:rsidRPr="00613175" w:rsidRDefault="00CB7277" w:rsidP="001E1D86">
            <w:pPr>
              <w:pStyle w:val="TAC"/>
              <w:rPr>
                <w:lang w:eastAsia="zh-CN"/>
              </w:rPr>
            </w:pPr>
            <w:r w:rsidRPr="00613175">
              <w:rPr>
                <w:lang w:eastAsia="zh-CN"/>
              </w:rPr>
              <w:t>-</w:t>
            </w:r>
          </w:p>
        </w:tc>
      </w:tr>
    </w:tbl>
    <w:p w14:paraId="51A7C1D4" w14:textId="77777777" w:rsidR="004838DE" w:rsidRPr="00613175" w:rsidRDefault="004838DE" w:rsidP="004838DE"/>
    <w:p w14:paraId="2BC3BDA8" w14:textId="77777777" w:rsidR="004838DE" w:rsidRPr="00613175" w:rsidRDefault="004838DE" w:rsidP="004838DE">
      <w:pPr>
        <w:pStyle w:val="H6"/>
      </w:pPr>
      <w:r w:rsidRPr="00613175">
        <w:t>7.21.3.3</w:t>
      </w:r>
      <w:r w:rsidRPr="00613175">
        <w:tab/>
        <w:t>Specific message contents</w:t>
      </w:r>
    </w:p>
    <w:p w14:paraId="0F4F8F21" w14:textId="77777777" w:rsidR="004838DE" w:rsidRPr="00613175" w:rsidRDefault="004838DE" w:rsidP="004838DE">
      <w:pPr>
        <w:pStyle w:val="TH"/>
      </w:pPr>
      <w:r w:rsidRPr="00613175">
        <w:t xml:space="preserve">Table 7.21.3.3-1: re-INVITE (step 1, table </w:t>
      </w:r>
      <w:r w:rsidRPr="00613175">
        <w:rPr>
          <w:rFonts w:cs="Arial"/>
        </w:rPr>
        <w:t>7.21.3.2-1</w:t>
      </w:r>
      <w:r w:rsidRPr="00613175">
        <w:t>)</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4675"/>
        <w:gridCol w:w="120"/>
        <w:gridCol w:w="629"/>
        <w:gridCol w:w="120"/>
        <w:gridCol w:w="1320"/>
        <w:gridCol w:w="120"/>
      </w:tblGrid>
      <w:tr w:rsidR="004838DE" w:rsidRPr="00613175" w14:paraId="046B83BF" w14:textId="77777777" w:rsidTr="00CB7277">
        <w:trPr>
          <w:gridAfter w:val="1"/>
          <w:wAfter w:w="120" w:type="dxa"/>
          <w:jc w:val="center"/>
        </w:trPr>
        <w:tc>
          <w:tcPr>
            <w:tcW w:w="9634" w:type="dxa"/>
            <w:gridSpan w:val="10"/>
            <w:tcBorders>
              <w:top w:val="single" w:sz="4" w:space="0" w:color="auto"/>
              <w:left w:val="single" w:sz="4" w:space="0" w:color="auto"/>
              <w:bottom w:val="single" w:sz="4" w:space="0" w:color="auto"/>
              <w:right w:val="single" w:sz="4" w:space="0" w:color="auto"/>
            </w:tcBorders>
            <w:hideMark/>
          </w:tcPr>
          <w:p w14:paraId="7A32A832" w14:textId="38A155D5" w:rsidR="004838DE" w:rsidRPr="00613175" w:rsidRDefault="004838DE" w:rsidP="00A355D2">
            <w:pPr>
              <w:pStyle w:val="TAL"/>
              <w:rPr>
                <w:rFonts w:cs="Arial"/>
              </w:rPr>
            </w:pPr>
            <w:r w:rsidRPr="00613175">
              <w:t>Derivation Path: TS 34.229-1 [2], Table in annex A.2.</w:t>
            </w:r>
            <w:r w:rsidR="00CB7277" w:rsidRPr="00613175">
              <w:t>9</w:t>
            </w:r>
            <w:r w:rsidRPr="00613175">
              <w:t>, conditions A1</w:t>
            </w:r>
            <w:r w:rsidR="00CB7277" w:rsidRPr="00613175">
              <w:t xml:space="preserve"> and</w:t>
            </w:r>
            <w:r w:rsidRPr="00613175">
              <w:t xml:space="preserve"> A5</w:t>
            </w:r>
            <w:r w:rsidR="00CB7277" w:rsidRPr="00613175">
              <w:t>.</w:t>
            </w:r>
          </w:p>
        </w:tc>
      </w:tr>
      <w:tr w:rsidR="004838DE" w:rsidRPr="00613175" w14:paraId="5A7F4205" w14:textId="77777777" w:rsidTr="00CB7277">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2BA9FA59" w14:textId="77777777" w:rsidR="004838DE" w:rsidRPr="00613175" w:rsidRDefault="004838DE" w:rsidP="00A355D2">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hideMark/>
          </w:tcPr>
          <w:p w14:paraId="32F5F882" w14:textId="77777777" w:rsidR="004838DE" w:rsidRPr="00613175" w:rsidRDefault="004838DE" w:rsidP="00A355D2">
            <w:pPr>
              <w:pStyle w:val="TAH"/>
            </w:pPr>
            <w:r w:rsidRPr="00613175">
              <w:t>Cond</w:t>
            </w:r>
          </w:p>
        </w:tc>
        <w:tc>
          <w:tcPr>
            <w:tcW w:w="4795" w:type="dxa"/>
            <w:gridSpan w:val="2"/>
            <w:tcBorders>
              <w:top w:val="single" w:sz="4" w:space="0" w:color="auto"/>
              <w:left w:val="single" w:sz="4" w:space="0" w:color="auto"/>
              <w:bottom w:val="single" w:sz="4" w:space="0" w:color="auto"/>
              <w:right w:val="single" w:sz="4" w:space="0" w:color="auto"/>
            </w:tcBorders>
            <w:hideMark/>
          </w:tcPr>
          <w:p w14:paraId="214B5457" w14:textId="77777777" w:rsidR="004838DE" w:rsidRPr="00613175" w:rsidRDefault="004838DE" w:rsidP="00A355D2">
            <w:pPr>
              <w:pStyle w:val="TAH"/>
            </w:pPr>
            <w:r w:rsidRPr="00613175">
              <w:t>Value/remark</w:t>
            </w:r>
          </w:p>
        </w:tc>
        <w:tc>
          <w:tcPr>
            <w:tcW w:w="749" w:type="dxa"/>
            <w:gridSpan w:val="2"/>
            <w:tcBorders>
              <w:top w:val="single" w:sz="4" w:space="0" w:color="auto"/>
              <w:left w:val="single" w:sz="4" w:space="0" w:color="auto"/>
              <w:bottom w:val="single" w:sz="4" w:space="0" w:color="auto"/>
              <w:right w:val="single" w:sz="4" w:space="0" w:color="auto"/>
            </w:tcBorders>
            <w:hideMark/>
          </w:tcPr>
          <w:p w14:paraId="61EF6186" w14:textId="77777777" w:rsidR="004838DE" w:rsidRPr="00613175" w:rsidRDefault="004838DE" w:rsidP="00A355D2">
            <w:pPr>
              <w:pStyle w:val="TAH"/>
            </w:pPr>
            <w:r w:rsidRPr="00613175">
              <w:t>Rel</w:t>
            </w:r>
          </w:p>
        </w:tc>
        <w:tc>
          <w:tcPr>
            <w:tcW w:w="1440" w:type="dxa"/>
            <w:gridSpan w:val="2"/>
            <w:tcBorders>
              <w:top w:val="single" w:sz="4" w:space="0" w:color="auto"/>
              <w:left w:val="single" w:sz="4" w:space="0" w:color="auto"/>
              <w:bottom w:val="single" w:sz="4" w:space="0" w:color="auto"/>
              <w:right w:val="single" w:sz="4" w:space="0" w:color="auto"/>
            </w:tcBorders>
            <w:hideMark/>
          </w:tcPr>
          <w:p w14:paraId="377D3C4E" w14:textId="77777777" w:rsidR="004838DE" w:rsidRPr="00613175" w:rsidRDefault="004838DE" w:rsidP="00A355D2">
            <w:pPr>
              <w:pStyle w:val="TAH"/>
            </w:pPr>
            <w:r w:rsidRPr="00613175">
              <w:t>Reference</w:t>
            </w:r>
          </w:p>
        </w:tc>
      </w:tr>
      <w:tr w:rsidR="00CB7277" w:rsidRPr="00613175" w:rsidDel="003A1086" w14:paraId="37EACD89" w14:textId="77777777" w:rsidTr="00613175">
        <w:trPr>
          <w:gridBefore w:val="1"/>
          <w:wBefore w:w="120" w:type="dxa"/>
          <w:jc w:val="center"/>
        </w:trPr>
        <w:tc>
          <w:tcPr>
            <w:tcW w:w="1772" w:type="dxa"/>
            <w:gridSpan w:val="2"/>
            <w:tcBorders>
              <w:top w:val="single" w:sz="4" w:space="0" w:color="auto"/>
              <w:left w:val="single" w:sz="4" w:space="0" w:color="auto"/>
              <w:bottom w:val="nil"/>
              <w:right w:val="single" w:sz="4" w:space="0" w:color="auto"/>
            </w:tcBorders>
          </w:tcPr>
          <w:p w14:paraId="3C2BBBF0" w14:textId="77777777" w:rsidR="00CB7277" w:rsidRPr="00613175" w:rsidDel="003A1086" w:rsidRDefault="00CB7277" w:rsidP="001E1D86">
            <w:pPr>
              <w:pStyle w:val="TAH"/>
              <w:jc w:val="left"/>
              <w:rPr>
                <w:szCs w:val="24"/>
                <w:lang w:eastAsia="zh-CN"/>
              </w:rPr>
            </w:pPr>
            <w:r w:rsidRPr="00613175">
              <w:rPr>
                <w:szCs w:val="24"/>
                <w:lang w:eastAsia="zh-CN"/>
              </w:rPr>
              <w:t>Supported</w:t>
            </w:r>
          </w:p>
        </w:tc>
        <w:tc>
          <w:tcPr>
            <w:tcW w:w="878" w:type="dxa"/>
            <w:gridSpan w:val="2"/>
            <w:tcBorders>
              <w:top w:val="single" w:sz="4" w:space="0" w:color="auto"/>
              <w:left w:val="single" w:sz="4" w:space="0" w:color="auto"/>
              <w:bottom w:val="nil"/>
              <w:right w:val="single" w:sz="4" w:space="0" w:color="auto"/>
            </w:tcBorders>
          </w:tcPr>
          <w:p w14:paraId="74D5BDA0" w14:textId="77777777" w:rsidR="00CB7277" w:rsidRPr="00613175" w:rsidDel="003A1086" w:rsidRDefault="00CB7277" w:rsidP="001E1D86">
            <w:pPr>
              <w:pStyle w:val="TAH"/>
              <w:jc w:val="left"/>
            </w:pPr>
          </w:p>
        </w:tc>
        <w:tc>
          <w:tcPr>
            <w:tcW w:w="4795" w:type="dxa"/>
            <w:gridSpan w:val="2"/>
            <w:tcBorders>
              <w:top w:val="single" w:sz="4" w:space="0" w:color="auto"/>
              <w:left w:val="single" w:sz="4" w:space="0" w:color="auto"/>
              <w:bottom w:val="nil"/>
              <w:right w:val="single" w:sz="4" w:space="0" w:color="auto"/>
            </w:tcBorders>
          </w:tcPr>
          <w:p w14:paraId="46D8A25A" w14:textId="77777777" w:rsidR="00CB7277" w:rsidRPr="00613175" w:rsidDel="009C2B56" w:rsidRDefault="00CB7277" w:rsidP="001E1D86">
            <w:pPr>
              <w:pStyle w:val="TAH"/>
              <w:jc w:val="left"/>
              <w:rPr>
                <w:b w:val="0"/>
                <w:i/>
                <w:lang w:eastAsia="zh-CN"/>
              </w:rPr>
            </w:pPr>
          </w:p>
        </w:tc>
        <w:tc>
          <w:tcPr>
            <w:tcW w:w="749" w:type="dxa"/>
            <w:gridSpan w:val="2"/>
            <w:tcBorders>
              <w:top w:val="single" w:sz="4" w:space="0" w:color="auto"/>
              <w:left w:val="single" w:sz="4" w:space="0" w:color="auto"/>
              <w:bottom w:val="nil"/>
              <w:right w:val="single" w:sz="4" w:space="0" w:color="auto"/>
            </w:tcBorders>
          </w:tcPr>
          <w:p w14:paraId="7FD94104" w14:textId="77777777" w:rsidR="00CB7277" w:rsidRPr="00613175" w:rsidDel="003A1086" w:rsidRDefault="00CB7277" w:rsidP="001E1D86">
            <w:pPr>
              <w:pStyle w:val="TAH"/>
              <w:jc w:val="left"/>
            </w:pPr>
          </w:p>
        </w:tc>
        <w:tc>
          <w:tcPr>
            <w:tcW w:w="1440" w:type="dxa"/>
            <w:gridSpan w:val="2"/>
            <w:tcBorders>
              <w:top w:val="single" w:sz="4" w:space="0" w:color="auto"/>
              <w:left w:val="single" w:sz="4" w:space="0" w:color="auto"/>
              <w:bottom w:val="nil"/>
              <w:right w:val="single" w:sz="4" w:space="0" w:color="auto"/>
            </w:tcBorders>
          </w:tcPr>
          <w:p w14:paraId="4CA02CFD" w14:textId="77777777" w:rsidR="00CB7277" w:rsidRPr="00613175" w:rsidDel="003A1086" w:rsidRDefault="00CB7277" w:rsidP="001E1D86">
            <w:pPr>
              <w:pStyle w:val="TAH"/>
              <w:jc w:val="left"/>
            </w:pPr>
          </w:p>
        </w:tc>
      </w:tr>
      <w:tr w:rsidR="00CB7277" w:rsidRPr="00613175" w:rsidDel="003A1086" w14:paraId="7335DE6A" w14:textId="77777777" w:rsidTr="00613175">
        <w:trPr>
          <w:gridBefore w:val="1"/>
          <w:wBefore w:w="120" w:type="dxa"/>
          <w:jc w:val="center"/>
        </w:trPr>
        <w:tc>
          <w:tcPr>
            <w:tcW w:w="1772" w:type="dxa"/>
            <w:gridSpan w:val="2"/>
            <w:tcBorders>
              <w:top w:val="nil"/>
              <w:left w:val="single" w:sz="4" w:space="0" w:color="auto"/>
              <w:bottom w:val="single" w:sz="4" w:space="0" w:color="auto"/>
              <w:right w:val="single" w:sz="4" w:space="0" w:color="auto"/>
            </w:tcBorders>
          </w:tcPr>
          <w:p w14:paraId="45DBE2A0" w14:textId="77777777" w:rsidR="00CB7277" w:rsidRPr="00613175" w:rsidDel="003A1086" w:rsidRDefault="00CB7277" w:rsidP="001E1D86">
            <w:pPr>
              <w:pStyle w:val="TAH"/>
              <w:jc w:val="left"/>
              <w:rPr>
                <w:szCs w:val="24"/>
                <w:lang w:eastAsia="zh-CN"/>
              </w:rPr>
            </w:pPr>
            <w:r w:rsidRPr="00613175">
              <w:rPr>
                <w:szCs w:val="24"/>
                <w:lang w:eastAsia="zh-CN"/>
              </w:rPr>
              <w:tab/>
            </w:r>
            <w:r w:rsidRPr="00613175">
              <w:rPr>
                <w:b w:val="0"/>
                <w:szCs w:val="24"/>
                <w:lang w:eastAsia="zh-CN"/>
              </w:rPr>
              <w:t>option-tag</w:t>
            </w:r>
          </w:p>
        </w:tc>
        <w:tc>
          <w:tcPr>
            <w:tcW w:w="878" w:type="dxa"/>
            <w:gridSpan w:val="2"/>
            <w:tcBorders>
              <w:top w:val="nil"/>
              <w:left w:val="single" w:sz="4" w:space="0" w:color="auto"/>
              <w:bottom w:val="single" w:sz="4" w:space="0" w:color="auto"/>
              <w:right w:val="single" w:sz="4" w:space="0" w:color="auto"/>
            </w:tcBorders>
          </w:tcPr>
          <w:p w14:paraId="1F91F682" w14:textId="77777777" w:rsidR="00CB7277" w:rsidRPr="00613175" w:rsidDel="003A1086" w:rsidRDefault="00CB7277" w:rsidP="001E1D86">
            <w:pPr>
              <w:pStyle w:val="TAH"/>
              <w:jc w:val="left"/>
            </w:pPr>
          </w:p>
        </w:tc>
        <w:tc>
          <w:tcPr>
            <w:tcW w:w="4795" w:type="dxa"/>
            <w:gridSpan w:val="2"/>
            <w:tcBorders>
              <w:top w:val="nil"/>
              <w:left w:val="single" w:sz="4" w:space="0" w:color="auto"/>
              <w:bottom w:val="single" w:sz="4" w:space="0" w:color="auto"/>
              <w:right w:val="single" w:sz="4" w:space="0" w:color="auto"/>
            </w:tcBorders>
          </w:tcPr>
          <w:p w14:paraId="3DAA9FA9" w14:textId="77777777" w:rsidR="00CB7277" w:rsidRPr="00613175" w:rsidDel="009C2B56" w:rsidRDefault="00CB7277" w:rsidP="001E1D86">
            <w:pPr>
              <w:pStyle w:val="TAH"/>
              <w:jc w:val="left"/>
              <w:rPr>
                <w:b w:val="0"/>
                <w:i/>
                <w:lang w:eastAsia="zh-CN"/>
              </w:rPr>
            </w:pPr>
            <w:r w:rsidRPr="00613175">
              <w:rPr>
                <w:b w:val="0"/>
                <w:i/>
                <w:lang w:eastAsia="zh-CN"/>
              </w:rPr>
              <w:t>precondition</w:t>
            </w:r>
          </w:p>
        </w:tc>
        <w:tc>
          <w:tcPr>
            <w:tcW w:w="749" w:type="dxa"/>
            <w:gridSpan w:val="2"/>
            <w:tcBorders>
              <w:top w:val="nil"/>
              <w:left w:val="single" w:sz="4" w:space="0" w:color="auto"/>
              <w:bottom w:val="single" w:sz="4" w:space="0" w:color="auto"/>
              <w:right w:val="single" w:sz="4" w:space="0" w:color="auto"/>
            </w:tcBorders>
          </w:tcPr>
          <w:p w14:paraId="55BBE658" w14:textId="77777777" w:rsidR="00CB7277" w:rsidRPr="00613175" w:rsidDel="003A1086" w:rsidRDefault="00CB7277" w:rsidP="001E1D86">
            <w:pPr>
              <w:pStyle w:val="TAH"/>
              <w:jc w:val="left"/>
            </w:pPr>
          </w:p>
        </w:tc>
        <w:tc>
          <w:tcPr>
            <w:tcW w:w="1440" w:type="dxa"/>
            <w:gridSpan w:val="2"/>
            <w:tcBorders>
              <w:top w:val="nil"/>
              <w:left w:val="single" w:sz="4" w:space="0" w:color="auto"/>
              <w:bottom w:val="single" w:sz="4" w:space="0" w:color="auto"/>
              <w:right w:val="single" w:sz="4" w:space="0" w:color="auto"/>
            </w:tcBorders>
          </w:tcPr>
          <w:p w14:paraId="2480908B" w14:textId="77777777" w:rsidR="00CB7277" w:rsidRPr="00613175" w:rsidDel="003A1086" w:rsidRDefault="00CB7277" w:rsidP="001E1D86">
            <w:pPr>
              <w:pStyle w:val="TAH"/>
              <w:jc w:val="left"/>
            </w:pPr>
          </w:p>
        </w:tc>
      </w:tr>
      <w:tr w:rsidR="004838DE" w:rsidRPr="00613175" w14:paraId="6024DB52" w14:textId="77777777" w:rsidTr="00613175">
        <w:trPr>
          <w:gridAfter w:val="1"/>
          <w:wAfter w:w="120" w:type="dxa"/>
          <w:jc w:val="center"/>
        </w:trPr>
        <w:tc>
          <w:tcPr>
            <w:tcW w:w="1772" w:type="dxa"/>
            <w:gridSpan w:val="2"/>
            <w:tcBorders>
              <w:top w:val="single" w:sz="4" w:space="0" w:color="auto"/>
              <w:left w:val="single" w:sz="4" w:space="0" w:color="auto"/>
              <w:bottom w:val="nil"/>
              <w:right w:val="single" w:sz="4" w:space="0" w:color="auto"/>
            </w:tcBorders>
          </w:tcPr>
          <w:p w14:paraId="7E739361" w14:textId="03E9ACB7" w:rsidR="004838DE" w:rsidRPr="00613175" w:rsidRDefault="004838DE" w:rsidP="00A355D2">
            <w:pPr>
              <w:pStyle w:val="TAH"/>
              <w:jc w:val="left"/>
              <w:rPr>
                <w:b w:val="0"/>
                <w:szCs w:val="24"/>
                <w:lang w:eastAsia="zh-CN"/>
              </w:rPr>
            </w:pPr>
            <w:r w:rsidRPr="00613175">
              <w:rPr>
                <w:szCs w:val="24"/>
                <w:lang w:eastAsia="zh-CN"/>
              </w:rPr>
              <w:t>Content-Type</w:t>
            </w:r>
          </w:p>
        </w:tc>
        <w:tc>
          <w:tcPr>
            <w:tcW w:w="878" w:type="dxa"/>
            <w:gridSpan w:val="2"/>
            <w:tcBorders>
              <w:top w:val="single" w:sz="4" w:space="0" w:color="auto"/>
              <w:left w:val="single" w:sz="4" w:space="0" w:color="auto"/>
              <w:bottom w:val="nil"/>
              <w:right w:val="single" w:sz="4" w:space="0" w:color="auto"/>
            </w:tcBorders>
          </w:tcPr>
          <w:p w14:paraId="32E9F04B" w14:textId="77777777" w:rsidR="004838DE" w:rsidRPr="00613175" w:rsidRDefault="004838DE" w:rsidP="00A355D2">
            <w:pPr>
              <w:pStyle w:val="TAH"/>
              <w:jc w:val="left"/>
            </w:pPr>
          </w:p>
        </w:tc>
        <w:tc>
          <w:tcPr>
            <w:tcW w:w="4795" w:type="dxa"/>
            <w:gridSpan w:val="2"/>
            <w:tcBorders>
              <w:top w:val="single" w:sz="4" w:space="0" w:color="auto"/>
              <w:left w:val="single" w:sz="4" w:space="0" w:color="auto"/>
              <w:bottom w:val="nil"/>
              <w:right w:val="single" w:sz="4" w:space="0" w:color="auto"/>
            </w:tcBorders>
          </w:tcPr>
          <w:p w14:paraId="42CACEB0" w14:textId="36939224" w:rsidR="004838DE" w:rsidRPr="00613175" w:rsidRDefault="004838DE" w:rsidP="00A355D2">
            <w:pPr>
              <w:pStyle w:val="TAH"/>
              <w:jc w:val="left"/>
              <w:rPr>
                <w:b w:val="0"/>
                <w:i/>
              </w:rPr>
            </w:pPr>
          </w:p>
        </w:tc>
        <w:tc>
          <w:tcPr>
            <w:tcW w:w="749" w:type="dxa"/>
            <w:gridSpan w:val="2"/>
            <w:tcBorders>
              <w:top w:val="single" w:sz="4" w:space="0" w:color="auto"/>
              <w:left w:val="single" w:sz="4" w:space="0" w:color="auto"/>
              <w:bottom w:val="nil"/>
              <w:right w:val="single" w:sz="4" w:space="0" w:color="auto"/>
            </w:tcBorders>
          </w:tcPr>
          <w:p w14:paraId="7967FF4A" w14:textId="77777777" w:rsidR="004838DE" w:rsidRPr="00613175" w:rsidRDefault="004838DE" w:rsidP="00A355D2">
            <w:pPr>
              <w:pStyle w:val="TAH"/>
              <w:jc w:val="left"/>
            </w:pPr>
          </w:p>
        </w:tc>
        <w:tc>
          <w:tcPr>
            <w:tcW w:w="1440" w:type="dxa"/>
            <w:gridSpan w:val="2"/>
            <w:tcBorders>
              <w:top w:val="single" w:sz="4" w:space="0" w:color="auto"/>
              <w:left w:val="single" w:sz="4" w:space="0" w:color="auto"/>
              <w:bottom w:val="nil"/>
              <w:right w:val="single" w:sz="4" w:space="0" w:color="auto"/>
            </w:tcBorders>
          </w:tcPr>
          <w:p w14:paraId="25B9B36B" w14:textId="77777777" w:rsidR="004838DE" w:rsidRPr="00613175" w:rsidRDefault="004838DE" w:rsidP="00A355D2">
            <w:pPr>
              <w:pStyle w:val="TAH"/>
              <w:jc w:val="left"/>
            </w:pPr>
          </w:p>
        </w:tc>
      </w:tr>
      <w:tr w:rsidR="00CB7277" w:rsidRPr="00613175" w14:paraId="2B124432" w14:textId="77777777" w:rsidTr="00613175">
        <w:trPr>
          <w:gridBefore w:val="1"/>
          <w:wBefore w:w="120" w:type="dxa"/>
          <w:jc w:val="center"/>
        </w:trPr>
        <w:tc>
          <w:tcPr>
            <w:tcW w:w="1772" w:type="dxa"/>
            <w:gridSpan w:val="2"/>
            <w:tcBorders>
              <w:top w:val="nil"/>
              <w:left w:val="single" w:sz="4" w:space="0" w:color="auto"/>
              <w:bottom w:val="single" w:sz="4" w:space="0" w:color="auto"/>
              <w:right w:val="single" w:sz="4" w:space="0" w:color="auto"/>
            </w:tcBorders>
          </w:tcPr>
          <w:p w14:paraId="075A7A72" w14:textId="77777777" w:rsidR="00CB7277" w:rsidRPr="00613175" w:rsidRDefault="00CB7277" w:rsidP="001E1D86">
            <w:pPr>
              <w:pStyle w:val="TAH"/>
              <w:jc w:val="left"/>
              <w:rPr>
                <w:szCs w:val="24"/>
                <w:lang w:eastAsia="zh-CN"/>
              </w:rPr>
            </w:pPr>
            <w:r w:rsidRPr="00613175">
              <w:rPr>
                <w:szCs w:val="24"/>
                <w:lang w:eastAsia="zh-CN"/>
              </w:rPr>
              <w:tab/>
            </w:r>
            <w:r w:rsidRPr="00613175">
              <w:rPr>
                <w:b w:val="0"/>
                <w:szCs w:val="24"/>
                <w:lang w:eastAsia="zh-CN"/>
              </w:rPr>
              <w:t>media-type</w:t>
            </w:r>
          </w:p>
        </w:tc>
        <w:tc>
          <w:tcPr>
            <w:tcW w:w="878" w:type="dxa"/>
            <w:gridSpan w:val="2"/>
            <w:tcBorders>
              <w:top w:val="nil"/>
              <w:left w:val="single" w:sz="4" w:space="0" w:color="auto"/>
              <w:bottom w:val="single" w:sz="4" w:space="0" w:color="auto"/>
              <w:right w:val="single" w:sz="4" w:space="0" w:color="auto"/>
            </w:tcBorders>
          </w:tcPr>
          <w:p w14:paraId="351811AD" w14:textId="77777777" w:rsidR="00CB7277" w:rsidRPr="00613175" w:rsidRDefault="00CB7277" w:rsidP="001E1D86">
            <w:pPr>
              <w:pStyle w:val="TAH"/>
              <w:jc w:val="left"/>
            </w:pPr>
          </w:p>
        </w:tc>
        <w:tc>
          <w:tcPr>
            <w:tcW w:w="4795" w:type="dxa"/>
            <w:gridSpan w:val="2"/>
            <w:tcBorders>
              <w:top w:val="nil"/>
              <w:left w:val="single" w:sz="4" w:space="0" w:color="auto"/>
              <w:bottom w:val="single" w:sz="4" w:space="0" w:color="auto"/>
              <w:right w:val="single" w:sz="4" w:space="0" w:color="auto"/>
            </w:tcBorders>
          </w:tcPr>
          <w:p w14:paraId="776ADE67" w14:textId="77777777" w:rsidR="00CB7277" w:rsidRPr="00613175" w:rsidRDefault="00CB7277" w:rsidP="001E1D86">
            <w:pPr>
              <w:pStyle w:val="TAH"/>
              <w:jc w:val="left"/>
              <w:rPr>
                <w:b w:val="0"/>
                <w:i/>
              </w:rPr>
            </w:pPr>
            <w:r w:rsidRPr="00613175">
              <w:rPr>
                <w:b w:val="0"/>
                <w:i/>
              </w:rPr>
              <w:t>application/sdp</w:t>
            </w:r>
          </w:p>
        </w:tc>
        <w:tc>
          <w:tcPr>
            <w:tcW w:w="749" w:type="dxa"/>
            <w:gridSpan w:val="2"/>
            <w:tcBorders>
              <w:top w:val="nil"/>
              <w:left w:val="single" w:sz="4" w:space="0" w:color="auto"/>
              <w:bottom w:val="single" w:sz="4" w:space="0" w:color="auto"/>
              <w:right w:val="single" w:sz="4" w:space="0" w:color="auto"/>
            </w:tcBorders>
          </w:tcPr>
          <w:p w14:paraId="59E31D56" w14:textId="77777777" w:rsidR="00CB7277" w:rsidRPr="00613175" w:rsidRDefault="00CB7277" w:rsidP="001E1D86">
            <w:pPr>
              <w:pStyle w:val="TAH"/>
              <w:jc w:val="left"/>
            </w:pPr>
          </w:p>
        </w:tc>
        <w:tc>
          <w:tcPr>
            <w:tcW w:w="1440" w:type="dxa"/>
            <w:gridSpan w:val="2"/>
            <w:tcBorders>
              <w:top w:val="nil"/>
              <w:left w:val="single" w:sz="4" w:space="0" w:color="auto"/>
              <w:bottom w:val="single" w:sz="4" w:space="0" w:color="auto"/>
              <w:right w:val="single" w:sz="4" w:space="0" w:color="auto"/>
            </w:tcBorders>
          </w:tcPr>
          <w:p w14:paraId="78E95942" w14:textId="77777777" w:rsidR="00CB7277" w:rsidRPr="00613175" w:rsidRDefault="00CB7277" w:rsidP="001E1D86">
            <w:pPr>
              <w:pStyle w:val="TAH"/>
              <w:jc w:val="left"/>
            </w:pPr>
          </w:p>
        </w:tc>
      </w:tr>
      <w:tr w:rsidR="004838DE" w:rsidRPr="00613175" w14:paraId="052DAE2A" w14:textId="77777777" w:rsidTr="00613175">
        <w:trPr>
          <w:gridAfter w:val="1"/>
          <w:wAfter w:w="120" w:type="dxa"/>
          <w:jc w:val="center"/>
        </w:trPr>
        <w:tc>
          <w:tcPr>
            <w:tcW w:w="1772" w:type="dxa"/>
            <w:gridSpan w:val="2"/>
            <w:tcBorders>
              <w:top w:val="single" w:sz="4" w:space="0" w:color="auto"/>
              <w:left w:val="single" w:sz="4" w:space="0" w:color="auto"/>
              <w:bottom w:val="nil"/>
              <w:right w:val="single" w:sz="4" w:space="0" w:color="auto"/>
            </w:tcBorders>
          </w:tcPr>
          <w:p w14:paraId="4B55FFC4" w14:textId="0FC8A4D3" w:rsidR="004838DE" w:rsidRPr="00613175" w:rsidRDefault="004838DE" w:rsidP="00A355D2">
            <w:pPr>
              <w:pStyle w:val="TAH"/>
              <w:jc w:val="left"/>
              <w:rPr>
                <w:szCs w:val="24"/>
                <w:lang w:eastAsia="zh-CN"/>
              </w:rPr>
            </w:pPr>
            <w:r w:rsidRPr="00613175">
              <w:rPr>
                <w:szCs w:val="24"/>
                <w:lang w:eastAsia="zh-CN"/>
              </w:rPr>
              <w:t>Content-Length</w:t>
            </w:r>
          </w:p>
        </w:tc>
        <w:tc>
          <w:tcPr>
            <w:tcW w:w="878" w:type="dxa"/>
            <w:gridSpan w:val="2"/>
            <w:tcBorders>
              <w:top w:val="single" w:sz="4" w:space="0" w:color="auto"/>
              <w:left w:val="single" w:sz="4" w:space="0" w:color="auto"/>
              <w:bottom w:val="nil"/>
              <w:right w:val="single" w:sz="4" w:space="0" w:color="auto"/>
            </w:tcBorders>
          </w:tcPr>
          <w:p w14:paraId="3D41D53A" w14:textId="77777777" w:rsidR="004838DE" w:rsidRPr="00613175" w:rsidRDefault="004838DE" w:rsidP="00A355D2">
            <w:pPr>
              <w:pStyle w:val="TAH"/>
              <w:jc w:val="left"/>
            </w:pPr>
          </w:p>
        </w:tc>
        <w:tc>
          <w:tcPr>
            <w:tcW w:w="4795" w:type="dxa"/>
            <w:gridSpan w:val="2"/>
            <w:tcBorders>
              <w:top w:val="single" w:sz="4" w:space="0" w:color="auto"/>
              <w:left w:val="single" w:sz="4" w:space="0" w:color="auto"/>
              <w:bottom w:val="nil"/>
              <w:right w:val="single" w:sz="4" w:space="0" w:color="auto"/>
            </w:tcBorders>
          </w:tcPr>
          <w:p w14:paraId="3FE398AC" w14:textId="1F67FF62" w:rsidR="004838DE" w:rsidRPr="00613175" w:rsidRDefault="004838DE" w:rsidP="00A355D2">
            <w:pPr>
              <w:pStyle w:val="TAH"/>
              <w:jc w:val="left"/>
              <w:rPr>
                <w:b w:val="0"/>
                <w:i/>
              </w:rPr>
            </w:pPr>
          </w:p>
        </w:tc>
        <w:tc>
          <w:tcPr>
            <w:tcW w:w="749" w:type="dxa"/>
            <w:gridSpan w:val="2"/>
            <w:tcBorders>
              <w:top w:val="single" w:sz="4" w:space="0" w:color="auto"/>
              <w:left w:val="single" w:sz="4" w:space="0" w:color="auto"/>
              <w:bottom w:val="nil"/>
              <w:right w:val="single" w:sz="4" w:space="0" w:color="auto"/>
            </w:tcBorders>
          </w:tcPr>
          <w:p w14:paraId="1964E6A3" w14:textId="77777777" w:rsidR="004838DE" w:rsidRPr="00613175" w:rsidRDefault="004838DE" w:rsidP="00A355D2">
            <w:pPr>
              <w:pStyle w:val="TAH"/>
              <w:jc w:val="left"/>
            </w:pPr>
          </w:p>
        </w:tc>
        <w:tc>
          <w:tcPr>
            <w:tcW w:w="1440" w:type="dxa"/>
            <w:gridSpan w:val="2"/>
            <w:tcBorders>
              <w:top w:val="single" w:sz="4" w:space="0" w:color="auto"/>
              <w:left w:val="single" w:sz="4" w:space="0" w:color="auto"/>
              <w:bottom w:val="nil"/>
              <w:right w:val="single" w:sz="4" w:space="0" w:color="auto"/>
            </w:tcBorders>
          </w:tcPr>
          <w:p w14:paraId="4EF0C11F" w14:textId="77777777" w:rsidR="004838DE" w:rsidRPr="00613175" w:rsidRDefault="004838DE" w:rsidP="00A355D2">
            <w:pPr>
              <w:pStyle w:val="TAH"/>
              <w:jc w:val="left"/>
            </w:pPr>
          </w:p>
        </w:tc>
      </w:tr>
      <w:tr w:rsidR="00CB7277" w:rsidRPr="00613175" w14:paraId="7FF0EA86" w14:textId="77777777" w:rsidTr="00613175">
        <w:trPr>
          <w:gridBefore w:val="1"/>
          <w:wBefore w:w="120" w:type="dxa"/>
          <w:jc w:val="center"/>
        </w:trPr>
        <w:tc>
          <w:tcPr>
            <w:tcW w:w="1772" w:type="dxa"/>
            <w:gridSpan w:val="2"/>
            <w:tcBorders>
              <w:top w:val="nil"/>
              <w:left w:val="single" w:sz="4" w:space="0" w:color="auto"/>
              <w:bottom w:val="single" w:sz="4" w:space="0" w:color="auto"/>
              <w:right w:val="single" w:sz="4" w:space="0" w:color="auto"/>
            </w:tcBorders>
          </w:tcPr>
          <w:p w14:paraId="5734DD3A" w14:textId="77777777" w:rsidR="00CB7277" w:rsidRPr="00613175" w:rsidRDefault="00CB7277" w:rsidP="001E1D86">
            <w:pPr>
              <w:pStyle w:val="TAH"/>
              <w:jc w:val="left"/>
              <w:rPr>
                <w:szCs w:val="24"/>
                <w:lang w:eastAsia="zh-CN"/>
              </w:rPr>
            </w:pPr>
            <w:r w:rsidRPr="00613175">
              <w:rPr>
                <w:szCs w:val="24"/>
                <w:lang w:eastAsia="zh-CN"/>
              </w:rPr>
              <w:tab/>
            </w:r>
            <w:r w:rsidRPr="00613175">
              <w:rPr>
                <w:b w:val="0"/>
                <w:szCs w:val="24"/>
                <w:lang w:eastAsia="zh-CN"/>
              </w:rPr>
              <w:t>value</w:t>
            </w:r>
          </w:p>
        </w:tc>
        <w:tc>
          <w:tcPr>
            <w:tcW w:w="878" w:type="dxa"/>
            <w:gridSpan w:val="2"/>
            <w:tcBorders>
              <w:top w:val="nil"/>
              <w:left w:val="single" w:sz="4" w:space="0" w:color="auto"/>
              <w:bottom w:val="single" w:sz="4" w:space="0" w:color="auto"/>
              <w:right w:val="single" w:sz="4" w:space="0" w:color="auto"/>
            </w:tcBorders>
          </w:tcPr>
          <w:p w14:paraId="2217D749" w14:textId="77777777" w:rsidR="00CB7277" w:rsidRPr="00613175" w:rsidRDefault="00CB7277" w:rsidP="001E1D86">
            <w:pPr>
              <w:pStyle w:val="TAH"/>
              <w:jc w:val="left"/>
            </w:pPr>
          </w:p>
        </w:tc>
        <w:tc>
          <w:tcPr>
            <w:tcW w:w="4795" w:type="dxa"/>
            <w:gridSpan w:val="2"/>
            <w:tcBorders>
              <w:top w:val="nil"/>
              <w:left w:val="single" w:sz="4" w:space="0" w:color="auto"/>
              <w:bottom w:val="single" w:sz="4" w:space="0" w:color="auto"/>
              <w:right w:val="single" w:sz="4" w:space="0" w:color="auto"/>
            </w:tcBorders>
          </w:tcPr>
          <w:p w14:paraId="07AABD80" w14:textId="77777777" w:rsidR="00CB7277" w:rsidRPr="00613175" w:rsidRDefault="00CB7277" w:rsidP="001E1D86">
            <w:pPr>
              <w:pStyle w:val="TAH"/>
              <w:jc w:val="left"/>
              <w:rPr>
                <w:b w:val="0"/>
              </w:rPr>
            </w:pPr>
            <w:r w:rsidRPr="00613175">
              <w:rPr>
                <w:b w:val="0"/>
              </w:rPr>
              <w:t>length of message-body</w:t>
            </w:r>
          </w:p>
        </w:tc>
        <w:tc>
          <w:tcPr>
            <w:tcW w:w="749" w:type="dxa"/>
            <w:gridSpan w:val="2"/>
            <w:tcBorders>
              <w:top w:val="nil"/>
              <w:left w:val="single" w:sz="4" w:space="0" w:color="auto"/>
              <w:bottom w:val="single" w:sz="4" w:space="0" w:color="auto"/>
              <w:right w:val="single" w:sz="4" w:space="0" w:color="auto"/>
            </w:tcBorders>
          </w:tcPr>
          <w:p w14:paraId="3C3490E5" w14:textId="77777777" w:rsidR="00CB7277" w:rsidRPr="00613175" w:rsidRDefault="00CB7277" w:rsidP="001E1D86">
            <w:pPr>
              <w:pStyle w:val="TAH"/>
              <w:jc w:val="left"/>
            </w:pPr>
          </w:p>
        </w:tc>
        <w:tc>
          <w:tcPr>
            <w:tcW w:w="1440" w:type="dxa"/>
            <w:gridSpan w:val="2"/>
            <w:tcBorders>
              <w:top w:val="nil"/>
              <w:left w:val="single" w:sz="4" w:space="0" w:color="auto"/>
              <w:bottom w:val="single" w:sz="4" w:space="0" w:color="auto"/>
              <w:right w:val="single" w:sz="4" w:space="0" w:color="auto"/>
            </w:tcBorders>
          </w:tcPr>
          <w:p w14:paraId="47A78046" w14:textId="77777777" w:rsidR="00CB7277" w:rsidRPr="00613175" w:rsidRDefault="00CB7277" w:rsidP="001E1D86">
            <w:pPr>
              <w:pStyle w:val="TAH"/>
              <w:jc w:val="left"/>
            </w:pPr>
          </w:p>
        </w:tc>
      </w:tr>
      <w:tr w:rsidR="004838DE" w:rsidRPr="00613175" w14:paraId="58FC1A11" w14:textId="77777777" w:rsidTr="00CB7277">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447F23F3" w14:textId="77777777" w:rsidR="004838DE" w:rsidRPr="00613175" w:rsidRDefault="004838DE" w:rsidP="00A355D2">
            <w:pPr>
              <w:pStyle w:val="TAL"/>
              <w:rPr>
                <w:b/>
              </w:rPr>
            </w:pPr>
            <w:r w:rsidRPr="00613175">
              <w:rPr>
                <w:b/>
              </w:rPr>
              <w:t>Message-body</w:t>
            </w:r>
          </w:p>
        </w:tc>
        <w:tc>
          <w:tcPr>
            <w:tcW w:w="878" w:type="dxa"/>
            <w:gridSpan w:val="2"/>
            <w:tcBorders>
              <w:top w:val="single" w:sz="4" w:space="0" w:color="auto"/>
              <w:left w:val="single" w:sz="4" w:space="0" w:color="auto"/>
              <w:bottom w:val="single" w:sz="4" w:space="0" w:color="auto"/>
              <w:right w:val="single" w:sz="4" w:space="0" w:color="auto"/>
            </w:tcBorders>
          </w:tcPr>
          <w:p w14:paraId="5C92FEF0" w14:textId="77777777" w:rsidR="004838DE" w:rsidRPr="00613175" w:rsidRDefault="004838DE" w:rsidP="00A355D2">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0E4B18FA" w14:textId="77777777" w:rsidR="004838DE" w:rsidRPr="00613175" w:rsidRDefault="004838DE" w:rsidP="00A355D2">
            <w:pPr>
              <w:pStyle w:val="TAL"/>
              <w:rPr>
                <w:lang w:eastAsia="zh-CN"/>
              </w:rPr>
            </w:pPr>
            <w:r w:rsidRPr="00613175">
              <w:rPr>
                <w:lang w:eastAsia="zh-CN"/>
              </w:rPr>
              <w:t>Same SDP body as in Step 1 (INVITE) of Annex A.16.2, with following exceptions:</w:t>
            </w:r>
          </w:p>
          <w:p w14:paraId="7209F5D9" w14:textId="77777777" w:rsidR="004838DE" w:rsidRPr="00613175" w:rsidRDefault="004838DE" w:rsidP="00A355D2">
            <w:pPr>
              <w:pStyle w:val="TAL"/>
              <w:rPr>
                <w:lang w:eastAsia="zh-CN"/>
              </w:rPr>
            </w:pPr>
          </w:p>
          <w:p w14:paraId="03298D88" w14:textId="77777777" w:rsidR="004838DE" w:rsidRPr="00613175" w:rsidRDefault="004838DE" w:rsidP="00A355D2">
            <w:pPr>
              <w:pStyle w:val="TAL"/>
              <w:rPr>
                <w:lang w:eastAsia="zh-CN"/>
              </w:rPr>
            </w:pPr>
            <w:r w:rsidRPr="00613175">
              <w:rPr>
                <w:lang w:eastAsia="zh-CN"/>
              </w:rPr>
              <w:t>Session description:</w:t>
            </w:r>
          </w:p>
          <w:p w14:paraId="6C274C15" w14:textId="77777777" w:rsidR="004838DE" w:rsidRPr="00613175" w:rsidRDefault="004838DE" w:rsidP="00A355D2">
            <w:pPr>
              <w:pStyle w:val="TAL"/>
              <w:rPr>
                <w:lang w:eastAsia="zh-CN"/>
              </w:rPr>
            </w:pPr>
            <w:r w:rsidRPr="00613175">
              <w:rPr>
                <w:i/>
                <w:lang w:eastAsia="zh-CN"/>
              </w:rPr>
              <w:t>o=</w:t>
            </w:r>
            <w:r w:rsidRPr="00613175">
              <w:rPr>
                <w:lang w:eastAsia="zh-CN"/>
              </w:rPr>
              <w:t>line identical to previous SDP sent by SS except that sess-version is incremented by one</w:t>
            </w:r>
          </w:p>
          <w:p w14:paraId="3A9EABE1" w14:textId="77777777" w:rsidR="004838DE" w:rsidRPr="00613175" w:rsidRDefault="004838DE" w:rsidP="00A355D2">
            <w:pPr>
              <w:pStyle w:val="TAL"/>
              <w:rPr>
                <w:lang w:eastAsia="zh-CN"/>
              </w:rPr>
            </w:pPr>
          </w:p>
          <w:p w14:paraId="7434B705" w14:textId="77777777" w:rsidR="004838DE" w:rsidRPr="00613175" w:rsidRDefault="004838DE" w:rsidP="00A355D2">
            <w:pPr>
              <w:pStyle w:val="TAL"/>
              <w:rPr>
                <w:lang w:eastAsia="zh-CN"/>
              </w:rPr>
            </w:pPr>
            <w:r w:rsidRPr="00613175">
              <w:rPr>
                <w:lang w:eastAsia="zh-CN"/>
              </w:rPr>
              <w:t>Time description:</w:t>
            </w:r>
          </w:p>
          <w:p w14:paraId="255E2451" w14:textId="77777777" w:rsidR="004838DE" w:rsidRPr="00613175" w:rsidRDefault="004838DE" w:rsidP="00A355D2">
            <w:pPr>
              <w:pStyle w:val="TAL"/>
              <w:rPr>
                <w:lang w:eastAsia="zh-CN"/>
              </w:rPr>
            </w:pPr>
            <w:r w:rsidRPr="00613175">
              <w:rPr>
                <w:i/>
                <w:lang w:eastAsia="zh-CN"/>
              </w:rPr>
              <w:t>t=</w:t>
            </w:r>
            <w:r w:rsidRPr="00613175">
              <w:rPr>
                <w:lang w:eastAsia="zh-CN"/>
              </w:rPr>
              <w:t xml:space="preserve"> (start-time) (stop-time)</w:t>
            </w:r>
          </w:p>
          <w:p w14:paraId="27A407AD" w14:textId="77777777" w:rsidR="004838DE" w:rsidRPr="00613175" w:rsidRDefault="004838DE" w:rsidP="00A355D2">
            <w:pPr>
              <w:pStyle w:val="TAL"/>
              <w:rPr>
                <w:lang w:eastAsia="zh-CN"/>
              </w:rPr>
            </w:pPr>
          </w:p>
          <w:p w14:paraId="5AC73FED" w14:textId="77777777" w:rsidR="004838DE" w:rsidRPr="00613175" w:rsidRDefault="004838DE" w:rsidP="00A355D2">
            <w:pPr>
              <w:pStyle w:val="TAL"/>
              <w:rPr>
                <w:lang w:eastAsia="zh-CN"/>
              </w:rPr>
            </w:pPr>
            <w:r w:rsidRPr="00613175">
              <w:rPr>
                <w:lang w:eastAsia="zh-CN"/>
              </w:rPr>
              <w:t>Media description (added following line):</w:t>
            </w:r>
          </w:p>
          <w:p w14:paraId="28EC5D43" w14:textId="77777777" w:rsidR="004838DE" w:rsidRPr="00613175" w:rsidRDefault="004838DE" w:rsidP="00A355D2">
            <w:pPr>
              <w:pStyle w:val="TAL"/>
              <w:rPr>
                <w:lang w:eastAsia="zh-CN"/>
              </w:rPr>
            </w:pPr>
            <w:r w:rsidRPr="00613175">
              <w:rPr>
                <w:i/>
                <w:lang w:eastAsia="zh-CN"/>
              </w:rPr>
              <w:t>c=IN</w:t>
            </w:r>
            <w:r w:rsidRPr="00613175">
              <w:rPr>
                <w:lang w:eastAsia="zh-CN"/>
              </w:rPr>
              <w:t xml:space="preserve"> (addrtype) (connection-address for SS) [Note 1]</w:t>
            </w:r>
          </w:p>
          <w:p w14:paraId="0EC297FA" w14:textId="77777777" w:rsidR="004838DE" w:rsidRPr="00613175" w:rsidRDefault="004838DE" w:rsidP="00A355D2">
            <w:pPr>
              <w:pStyle w:val="TAL"/>
              <w:rPr>
                <w:lang w:eastAsia="zh-CN"/>
              </w:rPr>
            </w:pPr>
          </w:p>
          <w:p w14:paraId="5A4D13FB" w14:textId="77777777" w:rsidR="004838DE" w:rsidRPr="00613175" w:rsidRDefault="004838DE" w:rsidP="00A355D2">
            <w:pPr>
              <w:pStyle w:val="TAL"/>
            </w:pPr>
            <w:r w:rsidRPr="00613175">
              <w:rPr>
                <w:lang w:eastAsia="zh-CN"/>
              </w:rPr>
              <w:t>Note 1: At least one "c=" field shall be present.</w:t>
            </w:r>
          </w:p>
        </w:tc>
        <w:tc>
          <w:tcPr>
            <w:tcW w:w="749" w:type="dxa"/>
            <w:gridSpan w:val="2"/>
            <w:tcBorders>
              <w:top w:val="single" w:sz="4" w:space="0" w:color="auto"/>
              <w:left w:val="single" w:sz="4" w:space="0" w:color="auto"/>
              <w:bottom w:val="single" w:sz="4" w:space="0" w:color="auto"/>
              <w:right w:val="single" w:sz="4" w:space="0" w:color="auto"/>
            </w:tcBorders>
          </w:tcPr>
          <w:p w14:paraId="5A046CEF" w14:textId="77777777" w:rsidR="004838DE" w:rsidRPr="00613175" w:rsidRDefault="004838DE" w:rsidP="00A355D2">
            <w:pPr>
              <w:pStyle w:val="TAL"/>
            </w:pPr>
          </w:p>
        </w:tc>
        <w:tc>
          <w:tcPr>
            <w:tcW w:w="1440" w:type="dxa"/>
            <w:gridSpan w:val="2"/>
            <w:tcBorders>
              <w:top w:val="single" w:sz="4" w:space="0" w:color="auto"/>
              <w:left w:val="single" w:sz="4" w:space="0" w:color="auto"/>
              <w:bottom w:val="single" w:sz="4" w:space="0" w:color="auto"/>
              <w:right w:val="single" w:sz="4" w:space="0" w:color="auto"/>
            </w:tcBorders>
            <w:hideMark/>
          </w:tcPr>
          <w:p w14:paraId="76D3E41D" w14:textId="77777777" w:rsidR="004838DE" w:rsidRPr="00613175" w:rsidRDefault="004838DE" w:rsidP="00A355D2">
            <w:pPr>
              <w:pStyle w:val="TAL"/>
            </w:pPr>
            <w:r w:rsidRPr="00613175">
              <w:t>TS 24.229 [7]</w:t>
            </w:r>
          </w:p>
          <w:p w14:paraId="39E31DD4" w14:textId="77777777" w:rsidR="004838DE" w:rsidRPr="00613175" w:rsidRDefault="004838DE" w:rsidP="00A355D2">
            <w:pPr>
              <w:pStyle w:val="TAL"/>
            </w:pPr>
            <w:r w:rsidRPr="00613175">
              <w:t>TS 26.114 [33]</w:t>
            </w:r>
          </w:p>
        </w:tc>
      </w:tr>
    </w:tbl>
    <w:p w14:paraId="5A80E606" w14:textId="77777777" w:rsidR="004838DE" w:rsidRPr="00613175" w:rsidRDefault="004838DE" w:rsidP="004838DE">
      <w:pPr>
        <w:rPr>
          <w:lang w:eastAsia="zh-CN"/>
        </w:rPr>
      </w:pPr>
    </w:p>
    <w:p w14:paraId="6239A755" w14:textId="77777777" w:rsidR="00CB7277" w:rsidRPr="00613175" w:rsidRDefault="00CB7277" w:rsidP="00CB7277">
      <w:pPr>
        <w:pStyle w:val="TH"/>
      </w:pPr>
      <w:r w:rsidRPr="00613175">
        <w:lastRenderedPageBreak/>
        <w:t xml:space="preserve">Table 7.21.3.3-2: 100 Trying (step 2, table </w:t>
      </w:r>
      <w:r w:rsidRPr="00613175">
        <w:rPr>
          <w:rFonts w:cs="Arial"/>
        </w:rPr>
        <w:t>7.21.3.2-1</w:t>
      </w:r>
      <w:r w:rsidRPr="00613175">
        <w:t>)</w:t>
      </w:r>
    </w:p>
    <w:tbl>
      <w:tblPr>
        <w:tblpPr w:leftFromText="180" w:rightFromText="180" w:vertAnchor="text" w:horzAnchor="margin" w:tblpY="-5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CB7277" w:rsidRPr="00613175" w14:paraId="0B5A9E15" w14:textId="77777777" w:rsidTr="001E1D86">
        <w:tc>
          <w:tcPr>
            <w:tcW w:w="9634" w:type="dxa"/>
            <w:tcBorders>
              <w:top w:val="single" w:sz="4" w:space="0" w:color="auto"/>
              <w:left w:val="single" w:sz="4" w:space="0" w:color="auto"/>
              <w:bottom w:val="single" w:sz="4" w:space="0" w:color="auto"/>
              <w:right w:val="single" w:sz="4" w:space="0" w:color="auto"/>
            </w:tcBorders>
            <w:hideMark/>
          </w:tcPr>
          <w:p w14:paraId="58D5563F" w14:textId="77777777" w:rsidR="00CB7277" w:rsidRPr="00613175" w:rsidRDefault="00CB7277" w:rsidP="001E1D86">
            <w:pPr>
              <w:pStyle w:val="TAL"/>
              <w:rPr>
                <w:rFonts w:cs="Arial"/>
              </w:rPr>
            </w:pPr>
            <w:r w:rsidRPr="00613175">
              <w:t>Derivation Path: Annex A.16.2, step 2</w:t>
            </w:r>
          </w:p>
        </w:tc>
      </w:tr>
    </w:tbl>
    <w:p w14:paraId="2E6F5463" w14:textId="77777777" w:rsidR="00CB7277" w:rsidRPr="00613175" w:rsidRDefault="00CB7277" w:rsidP="00613175"/>
    <w:p w14:paraId="00051BC2" w14:textId="77777777" w:rsidR="00CB7277" w:rsidRPr="00613175" w:rsidRDefault="00CB7277" w:rsidP="00CB7277">
      <w:pPr>
        <w:pStyle w:val="TH"/>
      </w:pPr>
      <w:r w:rsidRPr="00613175">
        <w:t xml:space="preserve">Table 7.21.3.3-3: 183 Session Progress (step 3, table </w:t>
      </w:r>
      <w:r w:rsidRPr="00613175">
        <w:rPr>
          <w:rFonts w:cs="Arial"/>
        </w:rPr>
        <w:t>7.21.3.2-1</w:t>
      </w:r>
      <w:r w:rsidRPr="00613175">
        <w:t>)</w:t>
      </w:r>
    </w:p>
    <w:tbl>
      <w:tblPr>
        <w:tblpPr w:leftFromText="180" w:rightFromText="180" w:vertAnchor="text" w:horzAnchor="margin" w:tblpY="-5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CB7277" w:rsidRPr="00613175" w14:paraId="179088B8" w14:textId="77777777" w:rsidTr="001E1D86">
        <w:tc>
          <w:tcPr>
            <w:tcW w:w="9634" w:type="dxa"/>
            <w:tcBorders>
              <w:top w:val="single" w:sz="4" w:space="0" w:color="auto"/>
              <w:left w:val="single" w:sz="4" w:space="0" w:color="auto"/>
              <w:bottom w:val="single" w:sz="4" w:space="0" w:color="auto"/>
              <w:right w:val="single" w:sz="4" w:space="0" w:color="auto"/>
            </w:tcBorders>
            <w:hideMark/>
          </w:tcPr>
          <w:p w14:paraId="5F068105" w14:textId="77777777" w:rsidR="00CB7277" w:rsidRPr="00613175" w:rsidRDefault="00CB7277" w:rsidP="001E1D86">
            <w:pPr>
              <w:pStyle w:val="TAL"/>
              <w:rPr>
                <w:rFonts w:cs="Arial"/>
              </w:rPr>
            </w:pPr>
            <w:r w:rsidRPr="00613175">
              <w:t>Derivation Path: Annex A.16.2, step 3</w:t>
            </w:r>
          </w:p>
        </w:tc>
      </w:tr>
    </w:tbl>
    <w:p w14:paraId="1ED9AB66" w14:textId="77777777" w:rsidR="00CB7277" w:rsidRPr="00613175" w:rsidRDefault="00CB7277" w:rsidP="00613175"/>
    <w:p w14:paraId="1F913682" w14:textId="77777777" w:rsidR="00CB7277" w:rsidRPr="00613175" w:rsidRDefault="00CB7277" w:rsidP="00CB7277">
      <w:pPr>
        <w:pStyle w:val="TH"/>
      </w:pPr>
      <w:bookmarkStart w:id="830" w:name="_Hlk79058908"/>
      <w:r w:rsidRPr="00613175">
        <w:t xml:space="preserve">Table 7.21.3.3-4: PRACK (step 4, table </w:t>
      </w:r>
      <w:r w:rsidRPr="00613175">
        <w:rPr>
          <w:rFonts w:cs="Arial"/>
        </w:rPr>
        <w:t>7.21.3.2-1</w:t>
      </w:r>
      <w:r w:rsidRPr="00613175">
        <w:t>)</w:t>
      </w:r>
    </w:p>
    <w:tbl>
      <w:tblPr>
        <w:tblpPr w:leftFromText="180" w:rightFromText="180" w:vertAnchor="text" w:horzAnchor="margin" w:tblpY="77"/>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CB7277" w:rsidRPr="00613175" w14:paraId="05937B4C" w14:textId="77777777" w:rsidTr="001E1D86">
        <w:tc>
          <w:tcPr>
            <w:tcW w:w="9634" w:type="dxa"/>
            <w:tcBorders>
              <w:top w:val="single" w:sz="4" w:space="0" w:color="auto"/>
              <w:left w:val="single" w:sz="4" w:space="0" w:color="auto"/>
              <w:bottom w:val="single" w:sz="4" w:space="0" w:color="auto"/>
              <w:right w:val="single" w:sz="4" w:space="0" w:color="auto"/>
            </w:tcBorders>
            <w:hideMark/>
          </w:tcPr>
          <w:p w14:paraId="20E4D386" w14:textId="77777777" w:rsidR="00CB7277" w:rsidRPr="00613175" w:rsidRDefault="00CB7277" w:rsidP="001E1D86">
            <w:pPr>
              <w:pStyle w:val="TAL"/>
              <w:rPr>
                <w:rFonts w:cs="Arial"/>
              </w:rPr>
            </w:pPr>
            <w:r w:rsidRPr="00613175">
              <w:t>Derivation Path: Annex A.16.2, step 4</w:t>
            </w:r>
          </w:p>
        </w:tc>
      </w:tr>
    </w:tbl>
    <w:p w14:paraId="05EDCE42" w14:textId="77777777" w:rsidR="00CB7277" w:rsidRPr="00613175" w:rsidRDefault="00CB7277" w:rsidP="00CB7277"/>
    <w:p w14:paraId="0F0E5D92" w14:textId="77777777" w:rsidR="00CB7277" w:rsidRPr="00613175" w:rsidRDefault="00CB7277" w:rsidP="00CB7277">
      <w:pPr>
        <w:pStyle w:val="TH"/>
      </w:pPr>
      <w:r w:rsidRPr="00613175">
        <w:t xml:space="preserve">Table 7.21.3.3-5: 200 OK for PRACK (step 5, table </w:t>
      </w:r>
      <w:r w:rsidRPr="00613175">
        <w:rPr>
          <w:rFonts w:cs="Arial"/>
        </w:rPr>
        <w:t>7.21.3.2-1</w:t>
      </w:r>
      <w:r w:rsidRPr="00613175">
        <w:t>)</w:t>
      </w:r>
    </w:p>
    <w:tbl>
      <w:tblPr>
        <w:tblpPr w:leftFromText="180" w:rightFromText="180" w:vertAnchor="text" w:horzAnchor="margin" w:tblpY="518"/>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CB7277" w:rsidRPr="00613175" w14:paraId="6A337021" w14:textId="77777777" w:rsidTr="001E1D86">
        <w:tc>
          <w:tcPr>
            <w:tcW w:w="9634" w:type="dxa"/>
            <w:tcBorders>
              <w:top w:val="single" w:sz="4" w:space="0" w:color="auto"/>
              <w:left w:val="single" w:sz="4" w:space="0" w:color="auto"/>
              <w:bottom w:val="single" w:sz="4" w:space="0" w:color="auto"/>
              <w:right w:val="single" w:sz="4" w:space="0" w:color="auto"/>
            </w:tcBorders>
            <w:hideMark/>
          </w:tcPr>
          <w:p w14:paraId="3528683B" w14:textId="77777777" w:rsidR="00CB7277" w:rsidRPr="00613175" w:rsidRDefault="00CB7277" w:rsidP="001E1D86">
            <w:pPr>
              <w:pStyle w:val="TAL"/>
              <w:rPr>
                <w:rFonts w:cs="Arial"/>
              </w:rPr>
            </w:pPr>
            <w:r w:rsidRPr="00613175">
              <w:t>Derivation Path: Annex A.16.2, step 5</w:t>
            </w:r>
          </w:p>
        </w:tc>
      </w:tr>
      <w:bookmarkEnd w:id="830"/>
    </w:tbl>
    <w:p w14:paraId="526193E1" w14:textId="77777777" w:rsidR="00CB7277" w:rsidRPr="00613175" w:rsidRDefault="00CB7277" w:rsidP="00613175"/>
    <w:p w14:paraId="0472FC2E" w14:textId="77777777" w:rsidR="00CB7277" w:rsidRPr="00613175" w:rsidRDefault="00CB7277" w:rsidP="00CB7277">
      <w:pPr>
        <w:pStyle w:val="TH"/>
      </w:pPr>
      <w:r w:rsidRPr="00613175">
        <w:t xml:space="preserve">Table 7.21.3.3-6: 200 OK for re-INVITE (step 6, table </w:t>
      </w:r>
      <w:r w:rsidRPr="00613175">
        <w:rPr>
          <w:rFonts w:cs="Arial"/>
        </w:rPr>
        <w:t>7.21.3.2-1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CB7277" w:rsidRPr="00613175" w14:paraId="3D3ED7D4" w14:textId="77777777" w:rsidTr="001E1D86">
        <w:trPr>
          <w:jc w:val="center"/>
        </w:trPr>
        <w:tc>
          <w:tcPr>
            <w:tcW w:w="9634" w:type="dxa"/>
            <w:tcBorders>
              <w:top w:val="single" w:sz="4" w:space="0" w:color="auto"/>
              <w:left w:val="single" w:sz="4" w:space="0" w:color="auto"/>
              <w:bottom w:val="single" w:sz="4" w:space="0" w:color="auto"/>
              <w:right w:val="single" w:sz="4" w:space="0" w:color="auto"/>
            </w:tcBorders>
            <w:hideMark/>
          </w:tcPr>
          <w:p w14:paraId="4A41113B" w14:textId="77777777" w:rsidR="00CB7277" w:rsidRPr="00613175" w:rsidRDefault="00CB7277" w:rsidP="001E1D86">
            <w:pPr>
              <w:pStyle w:val="TAL"/>
              <w:rPr>
                <w:rFonts w:cs="Arial"/>
              </w:rPr>
            </w:pPr>
            <w:r w:rsidRPr="00613175">
              <w:t>Derivation Path: Annex A.16.2, step 9</w:t>
            </w:r>
          </w:p>
        </w:tc>
      </w:tr>
    </w:tbl>
    <w:p w14:paraId="2EEAC03A" w14:textId="77777777" w:rsidR="00CB7277" w:rsidRPr="00613175" w:rsidRDefault="00CB7277" w:rsidP="00CB7277">
      <w:pPr>
        <w:tabs>
          <w:tab w:val="left" w:pos="2040"/>
        </w:tabs>
      </w:pPr>
    </w:p>
    <w:p w14:paraId="7EDD2D3C" w14:textId="77777777" w:rsidR="00CB7277" w:rsidRPr="00613175" w:rsidRDefault="00CB7277" w:rsidP="00CB7277">
      <w:pPr>
        <w:pStyle w:val="TH"/>
      </w:pPr>
      <w:r w:rsidRPr="00613175">
        <w:t xml:space="preserve">Table 7.21.3.3-7: ACK for re-INVITE (step 7, table </w:t>
      </w:r>
      <w:r w:rsidRPr="00613175">
        <w:rPr>
          <w:rFonts w:cs="Arial"/>
        </w:rPr>
        <w:t>7.21.3.2-1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CB7277" w:rsidRPr="00613175" w14:paraId="2DCD9644" w14:textId="77777777" w:rsidTr="001E1D86">
        <w:trPr>
          <w:jc w:val="center"/>
        </w:trPr>
        <w:tc>
          <w:tcPr>
            <w:tcW w:w="9634" w:type="dxa"/>
            <w:tcBorders>
              <w:top w:val="single" w:sz="4" w:space="0" w:color="auto"/>
              <w:left w:val="single" w:sz="4" w:space="0" w:color="auto"/>
              <w:bottom w:val="single" w:sz="4" w:space="0" w:color="auto"/>
              <w:right w:val="single" w:sz="4" w:space="0" w:color="auto"/>
            </w:tcBorders>
            <w:hideMark/>
          </w:tcPr>
          <w:p w14:paraId="061D5189" w14:textId="77777777" w:rsidR="00CB7277" w:rsidRPr="00613175" w:rsidRDefault="00CB7277" w:rsidP="001E1D86">
            <w:pPr>
              <w:pStyle w:val="TAL"/>
              <w:rPr>
                <w:rFonts w:cs="Arial"/>
              </w:rPr>
            </w:pPr>
            <w:r w:rsidRPr="00613175">
              <w:t>Derivation Path: Annex A.16.2, step 10</w:t>
            </w:r>
          </w:p>
        </w:tc>
      </w:tr>
    </w:tbl>
    <w:p w14:paraId="430A6999" w14:textId="77777777" w:rsidR="00CB7277" w:rsidRPr="00613175" w:rsidRDefault="00CB7277" w:rsidP="00613175"/>
    <w:p w14:paraId="1E056AF2" w14:textId="73BD0613" w:rsidR="004838DE" w:rsidRPr="00613175" w:rsidRDefault="004838DE" w:rsidP="004838DE">
      <w:pPr>
        <w:pStyle w:val="TH"/>
      </w:pPr>
      <w:r w:rsidRPr="00613175">
        <w:t>Table 7.21.3.3-</w:t>
      </w:r>
      <w:r w:rsidR="00CB7277" w:rsidRPr="00613175">
        <w:t>8</w:t>
      </w:r>
      <w:r w:rsidRPr="00613175">
        <w:t xml:space="preserve">: re-INVITE (step 9, table </w:t>
      </w:r>
      <w:r w:rsidRPr="00613175">
        <w:rPr>
          <w:rFonts w:cs="Arial"/>
        </w:rPr>
        <w:t>7.21.3.2-1</w:t>
      </w:r>
      <w:r w:rsidRPr="00613175">
        <w:t>)</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4675"/>
        <w:gridCol w:w="120"/>
        <w:gridCol w:w="629"/>
        <w:gridCol w:w="120"/>
        <w:gridCol w:w="1320"/>
        <w:gridCol w:w="120"/>
      </w:tblGrid>
      <w:tr w:rsidR="004838DE" w:rsidRPr="00613175" w14:paraId="677F2998" w14:textId="77777777" w:rsidTr="00CB7277">
        <w:trPr>
          <w:gridAfter w:val="1"/>
          <w:wAfter w:w="120" w:type="dxa"/>
          <w:jc w:val="center"/>
        </w:trPr>
        <w:tc>
          <w:tcPr>
            <w:tcW w:w="9634" w:type="dxa"/>
            <w:gridSpan w:val="10"/>
            <w:tcBorders>
              <w:top w:val="single" w:sz="4" w:space="0" w:color="auto"/>
              <w:left w:val="single" w:sz="4" w:space="0" w:color="auto"/>
              <w:bottom w:val="single" w:sz="4" w:space="0" w:color="auto"/>
              <w:right w:val="single" w:sz="4" w:space="0" w:color="auto"/>
            </w:tcBorders>
            <w:hideMark/>
          </w:tcPr>
          <w:p w14:paraId="50E47591" w14:textId="359EFEF0" w:rsidR="004838DE" w:rsidRPr="00613175" w:rsidRDefault="004838DE" w:rsidP="00A355D2">
            <w:pPr>
              <w:pStyle w:val="TAL"/>
              <w:rPr>
                <w:rFonts w:cs="Arial"/>
              </w:rPr>
            </w:pPr>
            <w:r w:rsidRPr="00613175">
              <w:t xml:space="preserve">Derivation Path: TS 34.229-1 [2], </w:t>
            </w:r>
            <w:r w:rsidR="00CB7277" w:rsidRPr="00613175">
              <w:t>Annex</w:t>
            </w:r>
            <w:r w:rsidRPr="00613175">
              <w:t xml:space="preserve"> A.2.1, conditions A1, A5 and A28.</w:t>
            </w:r>
          </w:p>
        </w:tc>
      </w:tr>
      <w:tr w:rsidR="004838DE" w:rsidRPr="00613175" w14:paraId="40048B88" w14:textId="77777777" w:rsidTr="00CB7277">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146B97F8" w14:textId="77777777" w:rsidR="004838DE" w:rsidRPr="00613175" w:rsidRDefault="004838DE" w:rsidP="00A355D2">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hideMark/>
          </w:tcPr>
          <w:p w14:paraId="7EB1C035" w14:textId="77777777" w:rsidR="004838DE" w:rsidRPr="00613175" w:rsidRDefault="004838DE" w:rsidP="00A355D2">
            <w:pPr>
              <w:pStyle w:val="TAH"/>
            </w:pPr>
            <w:r w:rsidRPr="00613175">
              <w:t>Cond</w:t>
            </w:r>
          </w:p>
        </w:tc>
        <w:tc>
          <w:tcPr>
            <w:tcW w:w="4795" w:type="dxa"/>
            <w:gridSpan w:val="2"/>
            <w:tcBorders>
              <w:top w:val="single" w:sz="4" w:space="0" w:color="auto"/>
              <w:left w:val="single" w:sz="4" w:space="0" w:color="auto"/>
              <w:bottom w:val="single" w:sz="4" w:space="0" w:color="auto"/>
              <w:right w:val="single" w:sz="4" w:space="0" w:color="auto"/>
            </w:tcBorders>
            <w:hideMark/>
          </w:tcPr>
          <w:p w14:paraId="0427BD86" w14:textId="77777777" w:rsidR="004838DE" w:rsidRPr="00613175" w:rsidRDefault="004838DE" w:rsidP="00A355D2">
            <w:pPr>
              <w:pStyle w:val="TAH"/>
            </w:pPr>
            <w:r w:rsidRPr="00613175">
              <w:t>Value/remark</w:t>
            </w:r>
          </w:p>
        </w:tc>
        <w:tc>
          <w:tcPr>
            <w:tcW w:w="749" w:type="dxa"/>
            <w:gridSpan w:val="2"/>
            <w:tcBorders>
              <w:top w:val="single" w:sz="4" w:space="0" w:color="auto"/>
              <w:left w:val="single" w:sz="4" w:space="0" w:color="auto"/>
              <w:bottom w:val="single" w:sz="4" w:space="0" w:color="auto"/>
              <w:right w:val="single" w:sz="4" w:space="0" w:color="auto"/>
            </w:tcBorders>
            <w:hideMark/>
          </w:tcPr>
          <w:p w14:paraId="039E725C" w14:textId="77777777" w:rsidR="004838DE" w:rsidRPr="00613175" w:rsidRDefault="004838DE" w:rsidP="00A355D2">
            <w:pPr>
              <w:pStyle w:val="TAH"/>
            </w:pPr>
            <w:r w:rsidRPr="00613175">
              <w:t>Rel</w:t>
            </w:r>
          </w:p>
        </w:tc>
        <w:tc>
          <w:tcPr>
            <w:tcW w:w="1440" w:type="dxa"/>
            <w:gridSpan w:val="2"/>
            <w:tcBorders>
              <w:top w:val="single" w:sz="4" w:space="0" w:color="auto"/>
              <w:left w:val="single" w:sz="4" w:space="0" w:color="auto"/>
              <w:bottom w:val="single" w:sz="4" w:space="0" w:color="auto"/>
              <w:right w:val="single" w:sz="4" w:space="0" w:color="auto"/>
            </w:tcBorders>
            <w:hideMark/>
          </w:tcPr>
          <w:p w14:paraId="7095DB22" w14:textId="77777777" w:rsidR="004838DE" w:rsidRPr="00613175" w:rsidRDefault="004838DE" w:rsidP="00A355D2">
            <w:pPr>
              <w:pStyle w:val="TAH"/>
            </w:pPr>
            <w:r w:rsidRPr="00613175">
              <w:t>Reference</w:t>
            </w:r>
          </w:p>
        </w:tc>
      </w:tr>
      <w:tr w:rsidR="00CB7277" w:rsidRPr="00613175" w14:paraId="4BC0B0CB" w14:textId="77777777" w:rsidTr="00CB7277">
        <w:trPr>
          <w:gridBefore w:val="1"/>
          <w:wBefore w:w="120" w:type="dxa"/>
          <w:jc w:val="center"/>
        </w:trPr>
        <w:tc>
          <w:tcPr>
            <w:tcW w:w="1772" w:type="dxa"/>
            <w:gridSpan w:val="2"/>
            <w:tcBorders>
              <w:top w:val="single" w:sz="4" w:space="0" w:color="auto"/>
              <w:left w:val="single" w:sz="4" w:space="0" w:color="auto"/>
              <w:bottom w:val="nil"/>
              <w:right w:val="single" w:sz="4" w:space="0" w:color="auto"/>
            </w:tcBorders>
          </w:tcPr>
          <w:p w14:paraId="5CB6C55D" w14:textId="77777777" w:rsidR="00CB7277" w:rsidRPr="00D66C64" w:rsidRDefault="00CB7277" w:rsidP="001E1D86">
            <w:pPr>
              <w:pStyle w:val="TAL"/>
              <w:rPr>
                <w:b/>
              </w:rPr>
            </w:pPr>
            <w:r w:rsidRPr="00613175">
              <w:rPr>
                <w:b/>
                <w:szCs w:val="24"/>
                <w:lang w:eastAsia="zh-CN"/>
              </w:rPr>
              <w:t>Content-Type</w:t>
            </w:r>
          </w:p>
        </w:tc>
        <w:tc>
          <w:tcPr>
            <w:tcW w:w="878" w:type="dxa"/>
            <w:gridSpan w:val="2"/>
            <w:tcBorders>
              <w:top w:val="single" w:sz="4" w:space="0" w:color="auto"/>
              <w:left w:val="single" w:sz="4" w:space="0" w:color="auto"/>
              <w:bottom w:val="nil"/>
              <w:right w:val="single" w:sz="4" w:space="0" w:color="auto"/>
            </w:tcBorders>
          </w:tcPr>
          <w:p w14:paraId="6ABE7585" w14:textId="77777777" w:rsidR="00CB7277" w:rsidRPr="00613175" w:rsidRDefault="00CB7277" w:rsidP="001E1D86">
            <w:pPr>
              <w:pStyle w:val="TAL"/>
            </w:pPr>
          </w:p>
        </w:tc>
        <w:tc>
          <w:tcPr>
            <w:tcW w:w="4795" w:type="dxa"/>
            <w:gridSpan w:val="2"/>
            <w:tcBorders>
              <w:top w:val="single" w:sz="4" w:space="0" w:color="auto"/>
              <w:left w:val="single" w:sz="4" w:space="0" w:color="auto"/>
              <w:bottom w:val="nil"/>
              <w:right w:val="single" w:sz="4" w:space="0" w:color="auto"/>
            </w:tcBorders>
          </w:tcPr>
          <w:p w14:paraId="27AF6F5F" w14:textId="77777777" w:rsidR="00CB7277" w:rsidRPr="00613175" w:rsidRDefault="00CB7277" w:rsidP="001E1D86">
            <w:pPr>
              <w:pStyle w:val="TAL"/>
              <w:rPr>
                <w:lang w:eastAsia="zh-CN"/>
              </w:rPr>
            </w:pPr>
          </w:p>
        </w:tc>
        <w:tc>
          <w:tcPr>
            <w:tcW w:w="749" w:type="dxa"/>
            <w:gridSpan w:val="2"/>
            <w:tcBorders>
              <w:top w:val="single" w:sz="4" w:space="0" w:color="auto"/>
              <w:left w:val="single" w:sz="4" w:space="0" w:color="auto"/>
              <w:bottom w:val="nil"/>
              <w:right w:val="single" w:sz="4" w:space="0" w:color="auto"/>
            </w:tcBorders>
          </w:tcPr>
          <w:p w14:paraId="10505340" w14:textId="77777777" w:rsidR="00CB7277" w:rsidRPr="00613175" w:rsidRDefault="00CB7277" w:rsidP="001E1D86">
            <w:pPr>
              <w:pStyle w:val="TAL"/>
            </w:pPr>
          </w:p>
        </w:tc>
        <w:tc>
          <w:tcPr>
            <w:tcW w:w="1440" w:type="dxa"/>
            <w:gridSpan w:val="2"/>
            <w:tcBorders>
              <w:top w:val="single" w:sz="4" w:space="0" w:color="auto"/>
              <w:left w:val="single" w:sz="4" w:space="0" w:color="auto"/>
              <w:bottom w:val="nil"/>
              <w:right w:val="single" w:sz="4" w:space="0" w:color="auto"/>
            </w:tcBorders>
          </w:tcPr>
          <w:p w14:paraId="74967984" w14:textId="77777777" w:rsidR="00CB7277" w:rsidRPr="00613175" w:rsidRDefault="00CB7277" w:rsidP="001E1D86">
            <w:pPr>
              <w:pStyle w:val="TAL"/>
            </w:pPr>
          </w:p>
        </w:tc>
      </w:tr>
      <w:tr w:rsidR="00CB7277" w:rsidRPr="00613175" w14:paraId="7BD1175E" w14:textId="77777777" w:rsidTr="00CB7277">
        <w:trPr>
          <w:gridBefore w:val="1"/>
          <w:wBefore w:w="120" w:type="dxa"/>
          <w:jc w:val="center"/>
        </w:trPr>
        <w:tc>
          <w:tcPr>
            <w:tcW w:w="1772" w:type="dxa"/>
            <w:gridSpan w:val="2"/>
            <w:tcBorders>
              <w:top w:val="nil"/>
              <w:left w:val="single" w:sz="4" w:space="0" w:color="auto"/>
              <w:bottom w:val="single" w:sz="4" w:space="0" w:color="auto"/>
              <w:right w:val="single" w:sz="4" w:space="0" w:color="auto"/>
            </w:tcBorders>
          </w:tcPr>
          <w:p w14:paraId="3A4B2EB1" w14:textId="77777777" w:rsidR="00CB7277" w:rsidRPr="00613175" w:rsidRDefault="00CB7277" w:rsidP="001E1D86">
            <w:pPr>
              <w:pStyle w:val="TAL"/>
              <w:rPr>
                <w:b/>
              </w:rPr>
            </w:pPr>
            <w:r w:rsidRPr="00613175">
              <w:rPr>
                <w:szCs w:val="24"/>
                <w:lang w:eastAsia="zh-CN"/>
              </w:rPr>
              <w:tab/>
              <w:t>media-type</w:t>
            </w:r>
          </w:p>
        </w:tc>
        <w:tc>
          <w:tcPr>
            <w:tcW w:w="878" w:type="dxa"/>
            <w:gridSpan w:val="2"/>
            <w:tcBorders>
              <w:top w:val="nil"/>
              <w:left w:val="single" w:sz="4" w:space="0" w:color="auto"/>
              <w:bottom w:val="single" w:sz="4" w:space="0" w:color="auto"/>
              <w:right w:val="single" w:sz="4" w:space="0" w:color="auto"/>
            </w:tcBorders>
          </w:tcPr>
          <w:p w14:paraId="714B190F" w14:textId="77777777" w:rsidR="00CB7277" w:rsidRPr="00613175" w:rsidRDefault="00CB7277" w:rsidP="001E1D86">
            <w:pPr>
              <w:pStyle w:val="TAL"/>
            </w:pPr>
          </w:p>
        </w:tc>
        <w:tc>
          <w:tcPr>
            <w:tcW w:w="4795" w:type="dxa"/>
            <w:gridSpan w:val="2"/>
            <w:tcBorders>
              <w:top w:val="nil"/>
              <w:left w:val="single" w:sz="4" w:space="0" w:color="auto"/>
              <w:bottom w:val="single" w:sz="4" w:space="0" w:color="auto"/>
              <w:right w:val="single" w:sz="4" w:space="0" w:color="auto"/>
            </w:tcBorders>
          </w:tcPr>
          <w:p w14:paraId="690D4FB4" w14:textId="77777777" w:rsidR="00CB7277" w:rsidRPr="00613175" w:rsidRDefault="00CB7277" w:rsidP="001E1D86">
            <w:pPr>
              <w:pStyle w:val="TAL"/>
              <w:rPr>
                <w:lang w:eastAsia="zh-CN"/>
              </w:rPr>
            </w:pPr>
            <w:r w:rsidRPr="00613175">
              <w:rPr>
                <w:i/>
              </w:rPr>
              <w:t>application/sdp</w:t>
            </w:r>
          </w:p>
        </w:tc>
        <w:tc>
          <w:tcPr>
            <w:tcW w:w="749" w:type="dxa"/>
            <w:gridSpan w:val="2"/>
            <w:tcBorders>
              <w:top w:val="nil"/>
              <w:left w:val="single" w:sz="4" w:space="0" w:color="auto"/>
              <w:bottom w:val="single" w:sz="4" w:space="0" w:color="auto"/>
              <w:right w:val="single" w:sz="4" w:space="0" w:color="auto"/>
            </w:tcBorders>
          </w:tcPr>
          <w:p w14:paraId="3EB7A4F3" w14:textId="77777777" w:rsidR="00CB7277" w:rsidRPr="00613175" w:rsidRDefault="00CB7277" w:rsidP="001E1D86">
            <w:pPr>
              <w:pStyle w:val="TAL"/>
            </w:pPr>
          </w:p>
        </w:tc>
        <w:tc>
          <w:tcPr>
            <w:tcW w:w="1440" w:type="dxa"/>
            <w:gridSpan w:val="2"/>
            <w:tcBorders>
              <w:top w:val="nil"/>
              <w:left w:val="single" w:sz="4" w:space="0" w:color="auto"/>
              <w:bottom w:val="single" w:sz="4" w:space="0" w:color="auto"/>
              <w:right w:val="single" w:sz="4" w:space="0" w:color="auto"/>
            </w:tcBorders>
          </w:tcPr>
          <w:p w14:paraId="263FE215" w14:textId="77777777" w:rsidR="00CB7277" w:rsidRPr="00613175" w:rsidRDefault="00CB7277" w:rsidP="001E1D86">
            <w:pPr>
              <w:pStyle w:val="TAL"/>
            </w:pPr>
          </w:p>
        </w:tc>
      </w:tr>
      <w:tr w:rsidR="00CB7277" w:rsidRPr="00613175" w14:paraId="1A44AF61" w14:textId="77777777" w:rsidTr="00CB7277">
        <w:trPr>
          <w:gridBefore w:val="1"/>
          <w:wBefore w:w="120" w:type="dxa"/>
          <w:jc w:val="center"/>
        </w:trPr>
        <w:tc>
          <w:tcPr>
            <w:tcW w:w="1772" w:type="dxa"/>
            <w:gridSpan w:val="2"/>
            <w:tcBorders>
              <w:top w:val="single" w:sz="4" w:space="0" w:color="auto"/>
              <w:left w:val="single" w:sz="4" w:space="0" w:color="auto"/>
              <w:bottom w:val="nil"/>
              <w:right w:val="single" w:sz="4" w:space="0" w:color="auto"/>
            </w:tcBorders>
          </w:tcPr>
          <w:p w14:paraId="1F7A65E4" w14:textId="77777777" w:rsidR="00CB7277" w:rsidRPr="00D66C64" w:rsidRDefault="00CB7277" w:rsidP="001E1D86">
            <w:pPr>
              <w:pStyle w:val="TAL"/>
              <w:rPr>
                <w:b/>
              </w:rPr>
            </w:pPr>
            <w:r w:rsidRPr="00613175">
              <w:rPr>
                <w:b/>
                <w:szCs w:val="24"/>
                <w:lang w:eastAsia="zh-CN"/>
              </w:rPr>
              <w:t>Content-Length</w:t>
            </w:r>
          </w:p>
        </w:tc>
        <w:tc>
          <w:tcPr>
            <w:tcW w:w="878" w:type="dxa"/>
            <w:gridSpan w:val="2"/>
            <w:tcBorders>
              <w:top w:val="single" w:sz="4" w:space="0" w:color="auto"/>
              <w:left w:val="single" w:sz="4" w:space="0" w:color="auto"/>
              <w:bottom w:val="nil"/>
              <w:right w:val="single" w:sz="4" w:space="0" w:color="auto"/>
            </w:tcBorders>
          </w:tcPr>
          <w:p w14:paraId="35A38F4E" w14:textId="77777777" w:rsidR="00CB7277" w:rsidRPr="00613175" w:rsidRDefault="00CB7277" w:rsidP="001E1D86">
            <w:pPr>
              <w:pStyle w:val="TAL"/>
            </w:pPr>
          </w:p>
        </w:tc>
        <w:tc>
          <w:tcPr>
            <w:tcW w:w="4795" w:type="dxa"/>
            <w:gridSpan w:val="2"/>
            <w:tcBorders>
              <w:top w:val="single" w:sz="4" w:space="0" w:color="auto"/>
              <w:left w:val="single" w:sz="4" w:space="0" w:color="auto"/>
              <w:bottom w:val="nil"/>
              <w:right w:val="single" w:sz="4" w:space="0" w:color="auto"/>
            </w:tcBorders>
          </w:tcPr>
          <w:p w14:paraId="5EBD7502" w14:textId="77777777" w:rsidR="00CB7277" w:rsidRPr="00613175" w:rsidRDefault="00CB7277" w:rsidP="001E1D86">
            <w:pPr>
              <w:pStyle w:val="TAL"/>
              <w:rPr>
                <w:lang w:eastAsia="zh-CN"/>
              </w:rPr>
            </w:pPr>
          </w:p>
        </w:tc>
        <w:tc>
          <w:tcPr>
            <w:tcW w:w="749" w:type="dxa"/>
            <w:gridSpan w:val="2"/>
            <w:tcBorders>
              <w:top w:val="single" w:sz="4" w:space="0" w:color="auto"/>
              <w:left w:val="single" w:sz="4" w:space="0" w:color="auto"/>
              <w:bottom w:val="nil"/>
              <w:right w:val="single" w:sz="4" w:space="0" w:color="auto"/>
            </w:tcBorders>
          </w:tcPr>
          <w:p w14:paraId="253EA71E" w14:textId="77777777" w:rsidR="00CB7277" w:rsidRPr="00613175" w:rsidRDefault="00CB7277" w:rsidP="001E1D86">
            <w:pPr>
              <w:pStyle w:val="TAL"/>
            </w:pPr>
          </w:p>
        </w:tc>
        <w:tc>
          <w:tcPr>
            <w:tcW w:w="1440" w:type="dxa"/>
            <w:gridSpan w:val="2"/>
            <w:tcBorders>
              <w:top w:val="single" w:sz="4" w:space="0" w:color="auto"/>
              <w:left w:val="single" w:sz="4" w:space="0" w:color="auto"/>
              <w:bottom w:val="nil"/>
              <w:right w:val="single" w:sz="4" w:space="0" w:color="auto"/>
            </w:tcBorders>
          </w:tcPr>
          <w:p w14:paraId="6F9DF81F" w14:textId="77777777" w:rsidR="00CB7277" w:rsidRPr="00613175" w:rsidRDefault="00CB7277" w:rsidP="001E1D86">
            <w:pPr>
              <w:pStyle w:val="TAL"/>
            </w:pPr>
          </w:p>
        </w:tc>
      </w:tr>
      <w:tr w:rsidR="00CB7277" w:rsidRPr="00613175" w14:paraId="3E765ECF" w14:textId="77777777" w:rsidTr="00CB7277">
        <w:trPr>
          <w:gridBefore w:val="1"/>
          <w:wBefore w:w="120" w:type="dxa"/>
          <w:jc w:val="center"/>
        </w:trPr>
        <w:tc>
          <w:tcPr>
            <w:tcW w:w="1772" w:type="dxa"/>
            <w:gridSpan w:val="2"/>
            <w:tcBorders>
              <w:top w:val="nil"/>
              <w:left w:val="single" w:sz="4" w:space="0" w:color="auto"/>
              <w:bottom w:val="single" w:sz="4" w:space="0" w:color="auto"/>
              <w:right w:val="single" w:sz="4" w:space="0" w:color="auto"/>
            </w:tcBorders>
          </w:tcPr>
          <w:p w14:paraId="5808E84A" w14:textId="77777777" w:rsidR="00CB7277" w:rsidRPr="00613175" w:rsidRDefault="00CB7277" w:rsidP="001E1D86">
            <w:pPr>
              <w:pStyle w:val="TAL"/>
              <w:rPr>
                <w:b/>
              </w:rPr>
            </w:pPr>
            <w:r w:rsidRPr="00613175">
              <w:rPr>
                <w:szCs w:val="24"/>
                <w:lang w:eastAsia="zh-CN"/>
              </w:rPr>
              <w:tab/>
              <w:t>value</w:t>
            </w:r>
          </w:p>
        </w:tc>
        <w:tc>
          <w:tcPr>
            <w:tcW w:w="878" w:type="dxa"/>
            <w:gridSpan w:val="2"/>
            <w:tcBorders>
              <w:top w:val="nil"/>
              <w:left w:val="single" w:sz="4" w:space="0" w:color="auto"/>
              <w:bottom w:val="single" w:sz="4" w:space="0" w:color="auto"/>
              <w:right w:val="single" w:sz="4" w:space="0" w:color="auto"/>
            </w:tcBorders>
          </w:tcPr>
          <w:p w14:paraId="68C446BB" w14:textId="77777777" w:rsidR="00CB7277" w:rsidRPr="00613175" w:rsidRDefault="00CB7277" w:rsidP="001E1D86">
            <w:pPr>
              <w:pStyle w:val="TAL"/>
            </w:pPr>
          </w:p>
        </w:tc>
        <w:tc>
          <w:tcPr>
            <w:tcW w:w="4795" w:type="dxa"/>
            <w:gridSpan w:val="2"/>
            <w:tcBorders>
              <w:top w:val="nil"/>
              <w:left w:val="single" w:sz="4" w:space="0" w:color="auto"/>
              <w:bottom w:val="single" w:sz="4" w:space="0" w:color="auto"/>
              <w:right w:val="single" w:sz="4" w:space="0" w:color="auto"/>
            </w:tcBorders>
          </w:tcPr>
          <w:p w14:paraId="4CDA6AB2" w14:textId="77777777" w:rsidR="00CB7277" w:rsidRPr="00613175" w:rsidRDefault="00CB7277" w:rsidP="001E1D86">
            <w:pPr>
              <w:pStyle w:val="TAL"/>
              <w:rPr>
                <w:lang w:eastAsia="zh-CN"/>
              </w:rPr>
            </w:pPr>
            <w:r w:rsidRPr="00613175">
              <w:t>length of message-body</w:t>
            </w:r>
          </w:p>
        </w:tc>
        <w:tc>
          <w:tcPr>
            <w:tcW w:w="749" w:type="dxa"/>
            <w:gridSpan w:val="2"/>
            <w:tcBorders>
              <w:top w:val="nil"/>
              <w:left w:val="single" w:sz="4" w:space="0" w:color="auto"/>
              <w:bottom w:val="single" w:sz="4" w:space="0" w:color="auto"/>
              <w:right w:val="single" w:sz="4" w:space="0" w:color="auto"/>
            </w:tcBorders>
          </w:tcPr>
          <w:p w14:paraId="723C04AE" w14:textId="77777777" w:rsidR="00CB7277" w:rsidRPr="00613175" w:rsidRDefault="00CB7277" w:rsidP="001E1D86">
            <w:pPr>
              <w:pStyle w:val="TAL"/>
            </w:pPr>
          </w:p>
        </w:tc>
        <w:tc>
          <w:tcPr>
            <w:tcW w:w="1440" w:type="dxa"/>
            <w:gridSpan w:val="2"/>
            <w:tcBorders>
              <w:top w:val="nil"/>
              <w:left w:val="single" w:sz="4" w:space="0" w:color="auto"/>
              <w:bottom w:val="single" w:sz="4" w:space="0" w:color="auto"/>
              <w:right w:val="single" w:sz="4" w:space="0" w:color="auto"/>
            </w:tcBorders>
          </w:tcPr>
          <w:p w14:paraId="038C7522" w14:textId="77777777" w:rsidR="00CB7277" w:rsidRPr="00613175" w:rsidRDefault="00CB7277" w:rsidP="001E1D86">
            <w:pPr>
              <w:pStyle w:val="TAL"/>
            </w:pPr>
          </w:p>
        </w:tc>
      </w:tr>
      <w:tr w:rsidR="004838DE" w:rsidRPr="00613175" w14:paraId="55E38B42" w14:textId="77777777" w:rsidTr="00CB7277">
        <w:trPr>
          <w:gridAfter w:val="1"/>
          <w:wAfter w:w="120" w:type="dxa"/>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0969B4B4" w14:textId="77777777" w:rsidR="004838DE" w:rsidRPr="00613175" w:rsidRDefault="004838DE" w:rsidP="00A355D2">
            <w:pPr>
              <w:pStyle w:val="TAL"/>
              <w:rPr>
                <w:b/>
              </w:rPr>
            </w:pPr>
            <w:r w:rsidRPr="00613175">
              <w:rPr>
                <w:b/>
              </w:rPr>
              <w:t>Message-body</w:t>
            </w:r>
          </w:p>
        </w:tc>
        <w:tc>
          <w:tcPr>
            <w:tcW w:w="878" w:type="dxa"/>
            <w:gridSpan w:val="2"/>
            <w:tcBorders>
              <w:top w:val="single" w:sz="4" w:space="0" w:color="auto"/>
              <w:left w:val="single" w:sz="4" w:space="0" w:color="auto"/>
              <w:bottom w:val="single" w:sz="4" w:space="0" w:color="auto"/>
              <w:right w:val="single" w:sz="4" w:space="0" w:color="auto"/>
            </w:tcBorders>
          </w:tcPr>
          <w:p w14:paraId="37461E21" w14:textId="77777777" w:rsidR="004838DE" w:rsidRPr="00613175" w:rsidRDefault="004838DE" w:rsidP="00A355D2">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17FEAF6F" w14:textId="6056E1D9" w:rsidR="004838DE" w:rsidRPr="00613175" w:rsidRDefault="004838DE" w:rsidP="00A355D2">
            <w:pPr>
              <w:pStyle w:val="TAL"/>
              <w:rPr>
                <w:lang w:eastAsia="zh-CN"/>
              </w:rPr>
            </w:pPr>
            <w:r w:rsidRPr="00613175">
              <w:rPr>
                <w:lang w:eastAsia="zh-CN"/>
              </w:rPr>
              <w:t xml:space="preserve">Same SDP body as in Step </w:t>
            </w:r>
            <w:r w:rsidR="007E44B2">
              <w:rPr>
                <w:lang w:eastAsia="zh-CN"/>
              </w:rPr>
              <w:t>1</w:t>
            </w:r>
            <w:r w:rsidRPr="00613175">
              <w:rPr>
                <w:lang w:eastAsia="zh-CN"/>
              </w:rPr>
              <w:t xml:space="preserve"> (re-INVITE), with following exceptions:</w:t>
            </w:r>
          </w:p>
          <w:p w14:paraId="61464E40" w14:textId="77777777" w:rsidR="004838DE" w:rsidRPr="00613175" w:rsidRDefault="004838DE" w:rsidP="00A355D2">
            <w:pPr>
              <w:pStyle w:val="TAL"/>
              <w:rPr>
                <w:lang w:eastAsia="zh-CN"/>
              </w:rPr>
            </w:pPr>
          </w:p>
          <w:p w14:paraId="6134DCF7" w14:textId="77777777" w:rsidR="004838DE" w:rsidRPr="00613175" w:rsidRDefault="004838DE" w:rsidP="00A355D2">
            <w:pPr>
              <w:pStyle w:val="TAL"/>
              <w:rPr>
                <w:b/>
                <w:bCs/>
                <w:lang w:eastAsia="zh-CN"/>
              </w:rPr>
            </w:pPr>
            <w:r w:rsidRPr="00613175">
              <w:rPr>
                <w:b/>
                <w:bCs/>
                <w:lang w:eastAsia="zh-CN"/>
              </w:rPr>
              <w:t>Media description:</w:t>
            </w:r>
          </w:p>
          <w:p w14:paraId="440DE944" w14:textId="381FB9BC" w:rsidR="004838DE" w:rsidRPr="00613175" w:rsidRDefault="004838DE" w:rsidP="00A355D2">
            <w:pPr>
              <w:pStyle w:val="TAL"/>
              <w:rPr>
                <w:lang w:eastAsia="zh-CN"/>
              </w:rPr>
            </w:pPr>
            <w:r w:rsidRPr="00613175">
              <w:rPr>
                <w:bCs/>
                <w:i/>
                <w:lang w:eastAsia="zh-CN"/>
              </w:rPr>
              <w:t xml:space="preserve">m=video </w:t>
            </w:r>
            <w:r w:rsidR="008B7728" w:rsidRPr="00613175">
              <w:rPr>
                <w:bCs/>
                <w:i/>
                <w:lang w:eastAsia="zh-CN"/>
              </w:rPr>
              <w:t>0</w:t>
            </w:r>
            <w:r w:rsidRPr="00613175">
              <w:rPr>
                <w:bCs/>
                <w:i/>
                <w:lang w:eastAsia="zh-CN"/>
              </w:rPr>
              <w:t xml:space="preserve"> </w:t>
            </w:r>
            <w:r w:rsidRPr="00613175">
              <w:rPr>
                <w:i/>
                <w:lang w:eastAsia="zh-CN"/>
              </w:rPr>
              <w:t xml:space="preserve">RTP/AVPF </w:t>
            </w:r>
            <w:r w:rsidRPr="00613175">
              <w:rPr>
                <w:snapToGrid w:val="0"/>
                <w:lang w:eastAsia="zh-CN"/>
              </w:rPr>
              <w:t>(</w:t>
            </w:r>
            <w:r w:rsidRPr="00613175">
              <w:rPr>
                <w:lang w:eastAsia="zh-CN"/>
              </w:rPr>
              <w:t>fmt)</w:t>
            </w:r>
          </w:p>
          <w:p w14:paraId="66BF9241" w14:textId="77777777" w:rsidR="004838DE" w:rsidRPr="00613175" w:rsidRDefault="004838DE" w:rsidP="00A355D2">
            <w:pPr>
              <w:pStyle w:val="TAL"/>
              <w:rPr>
                <w:bCs/>
                <w:lang w:eastAsia="zh-CN"/>
              </w:rPr>
            </w:pPr>
            <w:r w:rsidRPr="00613175">
              <w:rPr>
                <w:bCs/>
                <w:i/>
                <w:lang w:eastAsia="zh-CN"/>
              </w:rPr>
              <w:t>b=AS:</w:t>
            </w:r>
            <w:r w:rsidRPr="00613175">
              <w:rPr>
                <w:bCs/>
                <w:lang w:eastAsia="zh-CN"/>
              </w:rPr>
              <w:t xml:space="preserve"> </w:t>
            </w:r>
            <w:r w:rsidRPr="00613175">
              <w:rPr>
                <w:snapToGrid w:val="0"/>
                <w:lang w:eastAsia="zh-CN"/>
              </w:rPr>
              <w:t>(bandwidth-value)</w:t>
            </w:r>
          </w:p>
          <w:p w14:paraId="5E5AC138" w14:textId="77777777" w:rsidR="004838DE" w:rsidRPr="00613175" w:rsidRDefault="004838DE" w:rsidP="00A355D2">
            <w:pPr>
              <w:pStyle w:val="TAL"/>
              <w:rPr>
                <w:bCs/>
                <w:i/>
                <w:lang w:eastAsia="zh-CN"/>
              </w:rPr>
            </w:pPr>
            <w:r w:rsidRPr="00613175">
              <w:rPr>
                <w:bCs/>
                <w:i/>
                <w:lang w:eastAsia="zh-CN"/>
              </w:rPr>
              <w:t xml:space="preserve">b=RS: </w:t>
            </w:r>
            <w:r w:rsidRPr="00613175">
              <w:rPr>
                <w:snapToGrid w:val="0"/>
                <w:lang w:eastAsia="zh-CN"/>
              </w:rPr>
              <w:t>(bandwidth-value)</w:t>
            </w:r>
          </w:p>
          <w:p w14:paraId="5AB379FA" w14:textId="77777777" w:rsidR="004838DE" w:rsidRPr="00613175" w:rsidRDefault="004838DE" w:rsidP="00A355D2">
            <w:pPr>
              <w:pStyle w:val="TAL"/>
              <w:rPr>
                <w:bCs/>
                <w:i/>
                <w:lang w:eastAsia="zh-CN"/>
              </w:rPr>
            </w:pPr>
            <w:r w:rsidRPr="00613175">
              <w:rPr>
                <w:bCs/>
                <w:i/>
                <w:lang w:eastAsia="zh-CN"/>
              </w:rPr>
              <w:t xml:space="preserve">b=RR: </w:t>
            </w:r>
            <w:r w:rsidRPr="00613175">
              <w:rPr>
                <w:snapToGrid w:val="0"/>
                <w:lang w:eastAsia="zh-CN"/>
              </w:rPr>
              <w:t>(bandwidth-value)</w:t>
            </w:r>
          </w:p>
          <w:p w14:paraId="325B5698" w14:textId="77777777" w:rsidR="004838DE" w:rsidRPr="00613175" w:rsidRDefault="004838DE" w:rsidP="00A355D2">
            <w:pPr>
              <w:pStyle w:val="TAL"/>
              <w:rPr>
                <w:bCs/>
                <w:lang w:eastAsia="zh-CN"/>
              </w:rPr>
            </w:pPr>
          </w:p>
          <w:p w14:paraId="7515D8D6" w14:textId="77777777" w:rsidR="004838DE" w:rsidRPr="00613175" w:rsidRDefault="004838DE" w:rsidP="00A355D2">
            <w:pPr>
              <w:pStyle w:val="TAL"/>
              <w:rPr>
                <w:b/>
                <w:bCs/>
                <w:lang w:eastAsia="zh-CN"/>
              </w:rPr>
            </w:pPr>
            <w:r w:rsidRPr="00613175">
              <w:rPr>
                <w:b/>
                <w:bCs/>
                <w:lang w:eastAsia="zh-CN"/>
              </w:rPr>
              <w:t xml:space="preserve">Attributes for media: </w:t>
            </w:r>
          </w:p>
          <w:p w14:paraId="622C7EDA" w14:textId="77777777" w:rsidR="004838DE" w:rsidRPr="00613175" w:rsidRDefault="004838DE" w:rsidP="00A355D2">
            <w:pPr>
              <w:pStyle w:val="TAL"/>
              <w:rPr>
                <w:bCs/>
                <w:i/>
                <w:lang w:eastAsia="zh-CN"/>
              </w:rPr>
            </w:pPr>
            <w:r w:rsidRPr="00613175">
              <w:rPr>
                <w:bCs/>
                <w:i/>
                <w:lang w:eastAsia="zh-CN"/>
              </w:rPr>
              <w:t xml:space="preserve">a=rtpmap: </w:t>
            </w:r>
            <w:r w:rsidRPr="00613175">
              <w:rPr>
                <w:lang w:eastAsia="zh-CN"/>
              </w:rPr>
              <w:t>(payload type)</w:t>
            </w:r>
            <w:r w:rsidRPr="00613175">
              <w:rPr>
                <w:bCs/>
                <w:i/>
                <w:lang w:eastAsia="zh-CN"/>
              </w:rPr>
              <w:t xml:space="preserve"> H265/90000</w:t>
            </w:r>
          </w:p>
          <w:p w14:paraId="49B442F5" w14:textId="77777777" w:rsidR="008B7728" w:rsidRPr="00613175" w:rsidRDefault="004838DE" w:rsidP="008B7728">
            <w:pPr>
              <w:pStyle w:val="TAL"/>
              <w:rPr>
                <w:i/>
                <w:lang w:eastAsia="zh-CN"/>
              </w:rPr>
            </w:pPr>
            <w:r w:rsidRPr="00613175">
              <w:rPr>
                <w:bCs/>
                <w:i/>
                <w:lang w:eastAsia="zh-CN"/>
              </w:rPr>
              <w:t xml:space="preserve">a=fmtp: </w:t>
            </w:r>
            <w:r w:rsidRPr="00613175">
              <w:rPr>
                <w:lang w:eastAsia="zh-CN"/>
              </w:rPr>
              <w:t>(format) profile-id=1; level-id=93;</w:t>
            </w:r>
            <w:r w:rsidRPr="00613175">
              <w:rPr>
                <w:i/>
                <w:lang w:eastAsia="zh-CN"/>
              </w:rPr>
              <w:t xml:space="preserve"> \</w:t>
            </w:r>
          </w:p>
          <w:p w14:paraId="600B6DCD" w14:textId="2379884C" w:rsidR="004838DE" w:rsidRPr="00613175" w:rsidRDefault="008B7728" w:rsidP="008B7728">
            <w:pPr>
              <w:pStyle w:val="TAL"/>
            </w:pPr>
            <w:r w:rsidRPr="00613175">
              <w:rPr>
                <w:bCs/>
                <w:i/>
                <w:lang w:eastAsia="zh-CN"/>
              </w:rPr>
              <w:t>a=acfg:1 t=1</w:t>
            </w:r>
          </w:p>
        </w:tc>
        <w:tc>
          <w:tcPr>
            <w:tcW w:w="749" w:type="dxa"/>
            <w:gridSpan w:val="2"/>
            <w:tcBorders>
              <w:top w:val="single" w:sz="4" w:space="0" w:color="auto"/>
              <w:left w:val="single" w:sz="4" w:space="0" w:color="auto"/>
              <w:bottom w:val="single" w:sz="4" w:space="0" w:color="auto"/>
              <w:right w:val="single" w:sz="4" w:space="0" w:color="auto"/>
            </w:tcBorders>
          </w:tcPr>
          <w:p w14:paraId="31802DEF" w14:textId="77777777" w:rsidR="004838DE" w:rsidRPr="00613175" w:rsidRDefault="004838DE" w:rsidP="00A355D2">
            <w:pPr>
              <w:pStyle w:val="TAL"/>
            </w:pPr>
          </w:p>
        </w:tc>
        <w:tc>
          <w:tcPr>
            <w:tcW w:w="1440" w:type="dxa"/>
            <w:gridSpan w:val="2"/>
            <w:tcBorders>
              <w:top w:val="single" w:sz="4" w:space="0" w:color="auto"/>
              <w:left w:val="single" w:sz="4" w:space="0" w:color="auto"/>
              <w:bottom w:val="single" w:sz="4" w:space="0" w:color="auto"/>
              <w:right w:val="single" w:sz="4" w:space="0" w:color="auto"/>
            </w:tcBorders>
            <w:hideMark/>
          </w:tcPr>
          <w:p w14:paraId="1D6F0936" w14:textId="77777777" w:rsidR="004838DE" w:rsidRPr="00613175" w:rsidRDefault="004838DE" w:rsidP="00A355D2">
            <w:pPr>
              <w:pStyle w:val="TAL"/>
            </w:pPr>
            <w:r w:rsidRPr="00613175">
              <w:t>TS 24.229 [7]</w:t>
            </w:r>
          </w:p>
          <w:p w14:paraId="47C118DC" w14:textId="77777777" w:rsidR="004838DE" w:rsidRPr="00613175" w:rsidRDefault="004838DE" w:rsidP="00A355D2">
            <w:pPr>
              <w:pStyle w:val="TAL"/>
            </w:pPr>
            <w:r w:rsidRPr="00613175">
              <w:t>TS 26.114 [33]</w:t>
            </w:r>
          </w:p>
        </w:tc>
      </w:tr>
    </w:tbl>
    <w:p w14:paraId="46B0129C" w14:textId="77777777" w:rsidR="008B7728" w:rsidRPr="00613175" w:rsidRDefault="008B7728" w:rsidP="00613175"/>
    <w:p w14:paraId="6BC6B66C" w14:textId="77777777" w:rsidR="008B7728" w:rsidRPr="00613175" w:rsidRDefault="008B7728" w:rsidP="008B7728">
      <w:pPr>
        <w:pStyle w:val="TH"/>
      </w:pPr>
      <w:r w:rsidRPr="00613175">
        <w:t xml:space="preserve">Table 7.21.3.3-9: 100 Trying (step 10, table </w:t>
      </w:r>
      <w:r w:rsidRPr="00613175">
        <w:rPr>
          <w:rFonts w:cs="Arial"/>
        </w:rPr>
        <w:t>7.21.3.2-1</w:t>
      </w:r>
      <w:r w:rsidRPr="00613175">
        <w:t>)</w:t>
      </w:r>
    </w:p>
    <w:tbl>
      <w:tblPr>
        <w:tblpPr w:leftFromText="180" w:rightFromText="180" w:vertAnchor="text" w:horzAnchor="margin" w:tblpY="-5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8B7728" w:rsidRPr="00613175" w14:paraId="6500CB6F" w14:textId="77777777" w:rsidTr="001E1D86">
        <w:tc>
          <w:tcPr>
            <w:tcW w:w="9634" w:type="dxa"/>
            <w:tcBorders>
              <w:top w:val="single" w:sz="4" w:space="0" w:color="auto"/>
              <w:left w:val="single" w:sz="4" w:space="0" w:color="auto"/>
              <w:bottom w:val="single" w:sz="4" w:space="0" w:color="auto"/>
              <w:right w:val="single" w:sz="4" w:space="0" w:color="auto"/>
            </w:tcBorders>
            <w:hideMark/>
          </w:tcPr>
          <w:p w14:paraId="41513F93" w14:textId="77777777" w:rsidR="008B7728" w:rsidRPr="00613175" w:rsidRDefault="008B7728" w:rsidP="001E1D86">
            <w:pPr>
              <w:pStyle w:val="TAL"/>
              <w:rPr>
                <w:rFonts w:cs="Arial"/>
              </w:rPr>
            </w:pPr>
            <w:r w:rsidRPr="00613175">
              <w:t>Derivation Path: TS 34.229-1 [2], Annex A.2.2, Condition A1</w:t>
            </w:r>
          </w:p>
        </w:tc>
      </w:tr>
    </w:tbl>
    <w:p w14:paraId="6A8943C7" w14:textId="77777777" w:rsidR="008B7728" w:rsidRPr="00613175" w:rsidRDefault="008B7728" w:rsidP="00613175"/>
    <w:p w14:paraId="2EFA1D0F" w14:textId="77777777" w:rsidR="008B7728" w:rsidRPr="00613175" w:rsidRDefault="008B7728" w:rsidP="008B7728">
      <w:pPr>
        <w:pStyle w:val="TH"/>
      </w:pPr>
      <w:r w:rsidRPr="00613175">
        <w:lastRenderedPageBreak/>
        <w:t xml:space="preserve">Table 7.21.3.3-10: 200 OK for re-INVITE (step 12, table </w:t>
      </w:r>
      <w:r w:rsidRPr="00613175">
        <w:rPr>
          <w:rFonts w:cs="Arial"/>
        </w:rPr>
        <w:t>7.21.3.2-1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8B7728" w:rsidRPr="00613175" w14:paraId="57FA3ABD" w14:textId="77777777" w:rsidTr="001E1D86">
        <w:trPr>
          <w:jc w:val="center"/>
        </w:trPr>
        <w:tc>
          <w:tcPr>
            <w:tcW w:w="9634" w:type="dxa"/>
            <w:tcBorders>
              <w:top w:val="single" w:sz="4" w:space="0" w:color="auto"/>
              <w:left w:val="single" w:sz="4" w:space="0" w:color="auto"/>
              <w:bottom w:val="single" w:sz="4" w:space="0" w:color="auto"/>
              <w:right w:val="single" w:sz="4" w:space="0" w:color="auto"/>
            </w:tcBorders>
            <w:hideMark/>
          </w:tcPr>
          <w:p w14:paraId="4C399447" w14:textId="77777777" w:rsidR="008B7728" w:rsidRPr="00613175" w:rsidRDefault="008B7728" w:rsidP="001E1D86">
            <w:pPr>
              <w:pStyle w:val="TAL"/>
              <w:rPr>
                <w:rFonts w:cs="Arial"/>
              </w:rPr>
            </w:pPr>
            <w:r w:rsidRPr="00613175">
              <w:t>Derivation Path: Annex A.15.1, Step 11</w:t>
            </w:r>
          </w:p>
        </w:tc>
      </w:tr>
    </w:tbl>
    <w:p w14:paraId="35AC416C" w14:textId="77777777" w:rsidR="008B7728" w:rsidRPr="00613175" w:rsidRDefault="008B7728" w:rsidP="00613175"/>
    <w:p w14:paraId="2C56A121" w14:textId="77777777" w:rsidR="008B7728" w:rsidRPr="00613175" w:rsidRDefault="008B7728" w:rsidP="008B7728">
      <w:pPr>
        <w:pStyle w:val="TH"/>
      </w:pPr>
      <w:r w:rsidRPr="00613175">
        <w:t xml:space="preserve">Table 7.21.3.3-11: ACK for re-INVITE (step 13, table </w:t>
      </w:r>
      <w:r w:rsidRPr="00613175">
        <w:rPr>
          <w:rFonts w:cs="Arial"/>
        </w:rPr>
        <w:t>7.21.3.2-1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8B7728" w:rsidRPr="00613175" w14:paraId="777EAC01" w14:textId="77777777" w:rsidTr="001E1D86">
        <w:trPr>
          <w:jc w:val="center"/>
        </w:trPr>
        <w:tc>
          <w:tcPr>
            <w:tcW w:w="9634" w:type="dxa"/>
            <w:tcBorders>
              <w:top w:val="single" w:sz="4" w:space="0" w:color="auto"/>
              <w:left w:val="single" w:sz="4" w:space="0" w:color="auto"/>
              <w:bottom w:val="single" w:sz="4" w:space="0" w:color="auto"/>
              <w:right w:val="single" w:sz="4" w:space="0" w:color="auto"/>
            </w:tcBorders>
            <w:hideMark/>
          </w:tcPr>
          <w:p w14:paraId="1270411D" w14:textId="77777777" w:rsidR="008B7728" w:rsidRPr="00613175" w:rsidRDefault="008B7728" w:rsidP="001E1D86">
            <w:pPr>
              <w:pStyle w:val="TAL"/>
              <w:rPr>
                <w:rFonts w:cs="Arial"/>
              </w:rPr>
            </w:pPr>
            <w:r w:rsidRPr="00613175">
              <w:t>Derivation Path: Annex A.15.1, Step 12</w:t>
            </w:r>
          </w:p>
        </w:tc>
      </w:tr>
    </w:tbl>
    <w:p w14:paraId="5199A497" w14:textId="77777777" w:rsidR="008B7728" w:rsidRPr="00613175" w:rsidRDefault="008B7728" w:rsidP="00613175"/>
    <w:p w14:paraId="0E4C0302" w14:textId="77777777" w:rsidR="008B7728" w:rsidRPr="00613175" w:rsidRDefault="008B7728" w:rsidP="008B7728">
      <w:pPr>
        <w:pStyle w:val="TH"/>
      </w:pPr>
      <w:bookmarkStart w:id="831" w:name="_Hlk79063103"/>
      <w:r w:rsidRPr="00613175">
        <w:t xml:space="preserve">Table 7.21.3.3-12: BYE (step 15, table </w:t>
      </w:r>
      <w:r w:rsidRPr="00613175">
        <w:rPr>
          <w:rFonts w:cs="Arial"/>
        </w:rPr>
        <w:t>7.21.3.2-1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8B7728" w:rsidRPr="00613175" w14:paraId="744AF9AF" w14:textId="77777777" w:rsidTr="001E1D86">
        <w:trPr>
          <w:jc w:val="center"/>
        </w:trPr>
        <w:tc>
          <w:tcPr>
            <w:tcW w:w="9634" w:type="dxa"/>
            <w:tcBorders>
              <w:top w:val="single" w:sz="4" w:space="0" w:color="auto"/>
              <w:left w:val="single" w:sz="4" w:space="0" w:color="auto"/>
              <w:bottom w:val="single" w:sz="4" w:space="0" w:color="auto"/>
              <w:right w:val="single" w:sz="4" w:space="0" w:color="auto"/>
            </w:tcBorders>
            <w:hideMark/>
          </w:tcPr>
          <w:p w14:paraId="151C2884" w14:textId="77777777" w:rsidR="008B7728" w:rsidRPr="00613175" w:rsidRDefault="008B7728" w:rsidP="001E1D86">
            <w:pPr>
              <w:pStyle w:val="TAL"/>
              <w:rPr>
                <w:rFonts w:cs="Arial"/>
              </w:rPr>
            </w:pPr>
            <w:r w:rsidRPr="00613175">
              <w:t>Derivation Path: Annex A.7, step 1</w:t>
            </w:r>
          </w:p>
        </w:tc>
      </w:tr>
    </w:tbl>
    <w:p w14:paraId="7B59B571" w14:textId="77777777" w:rsidR="008B7728" w:rsidRPr="00613175" w:rsidRDefault="008B7728" w:rsidP="00613175">
      <w:pPr>
        <w:rPr>
          <w:lang w:eastAsia="zh-CN"/>
        </w:rPr>
      </w:pPr>
    </w:p>
    <w:p w14:paraId="3B92AE75" w14:textId="77777777" w:rsidR="008B7728" w:rsidRPr="00613175" w:rsidRDefault="008B7728" w:rsidP="008B7728">
      <w:pPr>
        <w:pStyle w:val="TH"/>
      </w:pPr>
      <w:r w:rsidRPr="00613175">
        <w:t xml:space="preserve">Table 7.21.3.3-13: 200 OK for BYE (step 16, table </w:t>
      </w:r>
      <w:r w:rsidRPr="00613175">
        <w:rPr>
          <w:rFonts w:cs="Arial"/>
        </w:rPr>
        <w:t>7.21.3.2-1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8B7728" w:rsidRPr="00613175" w14:paraId="5708DF67" w14:textId="77777777" w:rsidTr="001E1D86">
        <w:trPr>
          <w:jc w:val="center"/>
        </w:trPr>
        <w:tc>
          <w:tcPr>
            <w:tcW w:w="9634" w:type="dxa"/>
            <w:tcBorders>
              <w:top w:val="single" w:sz="4" w:space="0" w:color="auto"/>
              <w:left w:val="single" w:sz="4" w:space="0" w:color="auto"/>
              <w:bottom w:val="single" w:sz="4" w:space="0" w:color="auto"/>
              <w:right w:val="single" w:sz="4" w:space="0" w:color="auto"/>
            </w:tcBorders>
            <w:hideMark/>
          </w:tcPr>
          <w:p w14:paraId="053B8278" w14:textId="77777777" w:rsidR="008B7728" w:rsidRPr="00613175" w:rsidRDefault="008B7728" w:rsidP="001E1D86">
            <w:pPr>
              <w:pStyle w:val="TAL"/>
              <w:rPr>
                <w:rFonts w:cs="Arial"/>
              </w:rPr>
            </w:pPr>
            <w:r w:rsidRPr="00613175">
              <w:t>Derivation Path: Annex A.7, step 2</w:t>
            </w:r>
          </w:p>
        </w:tc>
      </w:tr>
      <w:bookmarkEnd w:id="831"/>
    </w:tbl>
    <w:p w14:paraId="15624CEE" w14:textId="77777777" w:rsidR="004838DE" w:rsidRPr="00613175" w:rsidRDefault="004838DE" w:rsidP="004838DE">
      <w:pPr>
        <w:rPr>
          <w:lang w:eastAsia="zh-CN"/>
        </w:rPr>
      </w:pPr>
    </w:p>
    <w:p w14:paraId="08592E76" w14:textId="77777777" w:rsidR="00915C82" w:rsidRPr="00613175" w:rsidRDefault="00915C82" w:rsidP="00915C82">
      <w:pPr>
        <w:pStyle w:val="Heading2"/>
        <w:rPr>
          <w:rFonts w:eastAsia="MS Gothic"/>
        </w:rPr>
      </w:pPr>
      <w:bookmarkStart w:id="832" w:name="_Toc75880652"/>
      <w:bookmarkStart w:id="833" w:name="_Toc84254350"/>
      <w:bookmarkStart w:id="834" w:name="_Toc84255145"/>
      <w:r w:rsidRPr="00613175">
        <w:rPr>
          <w:rFonts w:eastAsia="MS Gothic"/>
        </w:rPr>
        <w:t>7.22</w:t>
      </w:r>
      <w:r w:rsidRPr="00613175">
        <w:rPr>
          <w:rFonts w:eastAsia="MS Gothic"/>
        </w:rPr>
        <w:tab/>
        <w:t>MTSI MT Voice Call / add video and remove video / with preconditions at both originating UE and terminating UE / 5GS</w:t>
      </w:r>
      <w:bookmarkEnd w:id="832"/>
      <w:bookmarkEnd w:id="833"/>
      <w:bookmarkEnd w:id="834"/>
    </w:p>
    <w:p w14:paraId="605817F7" w14:textId="77777777" w:rsidR="00915C82" w:rsidRPr="00613175" w:rsidRDefault="00915C82" w:rsidP="00915C82">
      <w:pPr>
        <w:pStyle w:val="H6"/>
        <w:rPr>
          <w:rFonts w:eastAsia="MS Gothic"/>
        </w:rPr>
      </w:pPr>
      <w:r w:rsidRPr="00613175">
        <w:rPr>
          <w:rFonts w:eastAsia="MS Gothic"/>
        </w:rPr>
        <w:t>7.22.1</w:t>
      </w:r>
      <w:r w:rsidRPr="00613175">
        <w:rPr>
          <w:rFonts w:eastAsia="MS Gothic"/>
        </w:rPr>
        <w:tab/>
        <w:t xml:space="preserve">Test </w:t>
      </w:r>
      <w:r w:rsidRPr="00613175">
        <w:t>Purpose</w:t>
      </w:r>
      <w:r w:rsidRPr="00613175">
        <w:rPr>
          <w:rFonts w:eastAsia="MS Gothic"/>
        </w:rPr>
        <w:t xml:space="preserve"> (TP)</w:t>
      </w:r>
    </w:p>
    <w:p w14:paraId="2E9C5A4A" w14:textId="77777777" w:rsidR="00915C82" w:rsidRPr="00613175" w:rsidRDefault="00915C82" w:rsidP="00915C82">
      <w:pPr>
        <w:pStyle w:val="H6"/>
      </w:pPr>
      <w:r w:rsidRPr="00613175">
        <w:t>(1)</w:t>
      </w:r>
    </w:p>
    <w:p w14:paraId="3F409084" w14:textId="77777777" w:rsidR="00915C82" w:rsidRPr="00613175" w:rsidRDefault="00915C82" w:rsidP="00915C82">
      <w:pPr>
        <w:pStyle w:val="PL"/>
        <w:rPr>
          <w:noProof w:val="0"/>
        </w:rPr>
      </w:pPr>
      <w:r w:rsidRPr="00613175">
        <w:rPr>
          <w:b/>
          <w:noProof w:val="0"/>
        </w:rPr>
        <w:t>with</w:t>
      </w:r>
      <w:r w:rsidRPr="00613175">
        <w:rPr>
          <w:noProof w:val="0"/>
        </w:rPr>
        <w:t xml:space="preserve"> { UE being configured to use preconditions and having been invited to voice call and voice call being set up successfully }</w:t>
      </w:r>
    </w:p>
    <w:p w14:paraId="2AF4E44F" w14:textId="77777777" w:rsidR="00915C82" w:rsidRPr="00613175" w:rsidRDefault="00915C82" w:rsidP="00915C8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FE761B3" w14:textId="77777777" w:rsidR="00915C82" w:rsidRPr="00613175" w:rsidRDefault="00915C82" w:rsidP="00915C82">
      <w:pPr>
        <w:pStyle w:val="PL"/>
        <w:rPr>
          <w:noProof w:val="0"/>
        </w:rPr>
      </w:pPr>
      <w:r w:rsidRPr="00613175">
        <w:rPr>
          <w:noProof w:val="0"/>
        </w:rPr>
        <w:t xml:space="preserve">  </w:t>
      </w:r>
      <w:r w:rsidRPr="00613175">
        <w:rPr>
          <w:b/>
          <w:noProof w:val="0"/>
        </w:rPr>
        <w:t>when</w:t>
      </w:r>
      <w:r w:rsidRPr="00613175">
        <w:rPr>
          <w:noProof w:val="0"/>
        </w:rPr>
        <w:t xml:space="preserve"> { UE is made to add video to the voice call }</w:t>
      </w:r>
    </w:p>
    <w:p w14:paraId="3A9BCFF1" w14:textId="77777777" w:rsidR="00915C82" w:rsidRPr="00613175" w:rsidRDefault="00915C82" w:rsidP="00915C82">
      <w:pPr>
        <w:pStyle w:val="PL"/>
        <w:rPr>
          <w:noProof w:val="0"/>
        </w:rPr>
      </w:pPr>
      <w:r w:rsidRPr="00613175">
        <w:rPr>
          <w:noProof w:val="0"/>
        </w:rPr>
        <w:t xml:space="preserve">    </w:t>
      </w:r>
      <w:r w:rsidRPr="00613175">
        <w:rPr>
          <w:b/>
          <w:noProof w:val="0"/>
        </w:rPr>
        <w:t>then</w:t>
      </w:r>
      <w:r w:rsidRPr="00613175">
        <w:rPr>
          <w:noProof w:val="0"/>
        </w:rPr>
        <w:t xml:space="preserve"> { UE sends re-INVITE with SDP media for both voice and video }</w:t>
      </w:r>
    </w:p>
    <w:p w14:paraId="06852812" w14:textId="77777777" w:rsidR="00915C82" w:rsidRPr="00613175" w:rsidRDefault="00915C82" w:rsidP="00915C82">
      <w:pPr>
        <w:pStyle w:val="PL"/>
        <w:rPr>
          <w:noProof w:val="0"/>
        </w:rPr>
      </w:pPr>
      <w:r w:rsidRPr="00613175">
        <w:rPr>
          <w:noProof w:val="0"/>
        </w:rPr>
        <w:t xml:space="preserve">            }</w:t>
      </w:r>
    </w:p>
    <w:p w14:paraId="3D5EF402" w14:textId="77777777" w:rsidR="00915C82" w:rsidRPr="00613175" w:rsidRDefault="00915C82" w:rsidP="00915C82">
      <w:pPr>
        <w:pStyle w:val="PL"/>
        <w:rPr>
          <w:noProof w:val="0"/>
        </w:rPr>
      </w:pPr>
    </w:p>
    <w:p w14:paraId="7EC3D6C6" w14:textId="77777777" w:rsidR="00915C82" w:rsidRPr="00613175" w:rsidRDefault="00915C82" w:rsidP="00915C82">
      <w:pPr>
        <w:pStyle w:val="H6"/>
      </w:pPr>
      <w:r w:rsidRPr="00613175">
        <w:t>(2)</w:t>
      </w:r>
    </w:p>
    <w:p w14:paraId="3A137945" w14:textId="77777777" w:rsidR="00915C82" w:rsidRPr="00613175" w:rsidRDefault="00915C82" w:rsidP="00915C82">
      <w:pPr>
        <w:pStyle w:val="PL"/>
        <w:rPr>
          <w:noProof w:val="0"/>
        </w:rPr>
      </w:pPr>
      <w:r w:rsidRPr="00613175">
        <w:rPr>
          <w:b/>
          <w:noProof w:val="0"/>
        </w:rPr>
        <w:t>with</w:t>
      </w:r>
      <w:r w:rsidRPr="00613175">
        <w:rPr>
          <w:noProof w:val="0"/>
        </w:rPr>
        <w:t xml:space="preserve"> { UE having sent re-INVITE }</w:t>
      </w:r>
    </w:p>
    <w:p w14:paraId="182011FA" w14:textId="77777777" w:rsidR="00915C82" w:rsidRPr="00613175" w:rsidRDefault="00915C82" w:rsidP="00915C8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15E695B" w14:textId="77777777" w:rsidR="00915C82" w:rsidRPr="00613175" w:rsidRDefault="00915C82" w:rsidP="00915C82">
      <w:pPr>
        <w:pStyle w:val="PL"/>
        <w:rPr>
          <w:noProof w:val="0"/>
        </w:rPr>
      </w:pPr>
      <w:r w:rsidRPr="00613175">
        <w:rPr>
          <w:noProof w:val="0"/>
        </w:rPr>
        <w:t xml:space="preserve">  </w:t>
      </w:r>
      <w:r w:rsidRPr="00613175">
        <w:rPr>
          <w:b/>
          <w:noProof w:val="0"/>
        </w:rPr>
        <w:t>when</w:t>
      </w:r>
      <w:r w:rsidRPr="00613175">
        <w:rPr>
          <w:noProof w:val="0"/>
        </w:rPr>
        <w:t xml:space="preserve"> { UE receives 100 Trying followed by 183 Session Progress }</w:t>
      </w:r>
    </w:p>
    <w:p w14:paraId="3DFC911D" w14:textId="77777777" w:rsidR="00915C82" w:rsidRPr="00613175" w:rsidRDefault="00915C82" w:rsidP="00915C82">
      <w:pPr>
        <w:pStyle w:val="PL"/>
        <w:rPr>
          <w:noProof w:val="0"/>
        </w:rPr>
      </w:pPr>
      <w:r w:rsidRPr="00613175">
        <w:rPr>
          <w:noProof w:val="0"/>
        </w:rPr>
        <w:t xml:space="preserve">    </w:t>
      </w:r>
      <w:r w:rsidRPr="00613175">
        <w:rPr>
          <w:b/>
          <w:noProof w:val="0"/>
        </w:rPr>
        <w:t>then</w:t>
      </w:r>
      <w:r w:rsidRPr="00613175">
        <w:rPr>
          <w:noProof w:val="0"/>
        </w:rPr>
        <w:t xml:space="preserve"> { UE sends PRACK }</w:t>
      </w:r>
    </w:p>
    <w:p w14:paraId="1D57E333" w14:textId="77777777" w:rsidR="00915C82" w:rsidRPr="00613175" w:rsidRDefault="00915C82" w:rsidP="00915C82">
      <w:pPr>
        <w:pStyle w:val="PL"/>
        <w:rPr>
          <w:noProof w:val="0"/>
        </w:rPr>
      </w:pPr>
      <w:r w:rsidRPr="00613175">
        <w:rPr>
          <w:noProof w:val="0"/>
        </w:rPr>
        <w:t xml:space="preserve">            }</w:t>
      </w:r>
    </w:p>
    <w:p w14:paraId="4FB3D0F3" w14:textId="77777777" w:rsidR="00915C82" w:rsidRPr="00613175" w:rsidRDefault="00915C82" w:rsidP="00915C82">
      <w:pPr>
        <w:pStyle w:val="PL"/>
        <w:rPr>
          <w:noProof w:val="0"/>
        </w:rPr>
      </w:pPr>
    </w:p>
    <w:p w14:paraId="4063E7AC" w14:textId="77777777" w:rsidR="00915C82" w:rsidRPr="00613175" w:rsidRDefault="00915C82" w:rsidP="00915C82">
      <w:pPr>
        <w:pStyle w:val="H6"/>
      </w:pPr>
      <w:r w:rsidRPr="00613175">
        <w:t>(3)</w:t>
      </w:r>
    </w:p>
    <w:p w14:paraId="53BB92D1" w14:textId="77777777" w:rsidR="00915C82" w:rsidRPr="00613175" w:rsidRDefault="00915C82" w:rsidP="00915C82">
      <w:pPr>
        <w:pStyle w:val="PL"/>
        <w:rPr>
          <w:noProof w:val="0"/>
        </w:rPr>
      </w:pPr>
      <w:r w:rsidRPr="00613175">
        <w:rPr>
          <w:b/>
          <w:noProof w:val="0"/>
        </w:rPr>
        <w:t>with</w:t>
      </w:r>
      <w:r w:rsidRPr="00613175">
        <w:rPr>
          <w:noProof w:val="0"/>
        </w:rPr>
        <w:t xml:space="preserve"> { UE having sent PRACK }</w:t>
      </w:r>
    </w:p>
    <w:p w14:paraId="5DFC33E4" w14:textId="77777777" w:rsidR="00915C82" w:rsidRPr="00613175" w:rsidRDefault="00915C82" w:rsidP="00915C8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F5F951C" w14:textId="77777777" w:rsidR="00915C82" w:rsidRPr="00613175" w:rsidRDefault="00915C82" w:rsidP="00915C82">
      <w:pPr>
        <w:pStyle w:val="PL"/>
        <w:rPr>
          <w:noProof w:val="0"/>
        </w:rPr>
      </w:pPr>
      <w:r w:rsidRPr="00613175">
        <w:rPr>
          <w:noProof w:val="0"/>
        </w:rPr>
        <w:t xml:space="preserve">  </w:t>
      </w:r>
      <w:r w:rsidRPr="00613175">
        <w:rPr>
          <w:b/>
          <w:noProof w:val="0"/>
        </w:rPr>
        <w:t>when</w:t>
      </w:r>
      <w:r w:rsidRPr="00613175">
        <w:rPr>
          <w:noProof w:val="0"/>
        </w:rPr>
        <w:t xml:space="preserve"> { UE receives 200 OK for PRACK and resources being reserved }</w:t>
      </w:r>
    </w:p>
    <w:p w14:paraId="00E82081" w14:textId="77777777" w:rsidR="00915C82" w:rsidRPr="00613175" w:rsidRDefault="00915C82" w:rsidP="00915C82">
      <w:pPr>
        <w:pStyle w:val="PL"/>
        <w:rPr>
          <w:noProof w:val="0"/>
        </w:rPr>
      </w:pPr>
      <w:r w:rsidRPr="00613175">
        <w:rPr>
          <w:noProof w:val="0"/>
        </w:rPr>
        <w:t xml:space="preserve">    </w:t>
      </w:r>
      <w:r w:rsidRPr="00613175">
        <w:rPr>
          <w:b/>
          <w:noProof w:val="0"/>
        </w:rPr>
        <w:t>then</w:t>
      </w:r>
      <w:r w:rsidRPr="00613175">
        <w:rPr>
          <w:noProof w:val="0"/>
        </w:rPr>
        <w:t xml:space="preserve"> { UE sends UPDATE with SDP offer indicating reserved resources }</w:t>
      </w:r>
    </w:p>
    <w:p w14:paraId="6433935B" w14:textId="77777777" w:rsidR="00915C82" w:rsidRPr="00613175" w:rsidRDefault="00915C82" w:rsidP="00915C82">
      <w:pPr>
        <w:pStyle w:val="PL"/>
        <w:rPr>
          <w:noProof w:val="0"/>
        </w:rPr>
      </w:pPr>
      <w:r w:rsidRPr="00613175">
        <w:rPr>
          <w:noProof w:val="0"/>
        </w:rPr>
        <w:t xml:space="preserve">            }</w:t>
      </w:r>
    </w:p>
    <w:p w14:paraId="29A9077E" w14:textId="77777777" w:rsidR="00915C82" w:rsidRPr="00613175" w:rsidRDefault="00915C82" w:rsidP="00915C82">
      <w:pPr>
        <w:pStyle w:val="PL"/>
        <w:rPr>
          <w:noProof w:val="0"/>
        </w:rPr>
      </w:pPr>
    </w:p>
    <w:p w14:paraId="54912E43" w14:textId="77777777" w:rsidR="00915C82" w:rsidRPr="00613175" w:rsidRDefault="00915C82" w:rsidP="00915C82">
      <w:pPr>
        <w:pStyle w:val="H6"/>
      </w:pPr>
      <w:r w:rsidRPr="00613175">
        <w:t>(4)</w:t>
      </w:r>
    </w:p>
    <w:p w14:paraId="60A890BC" w14:textId="77777777" w:rsidR="00915C82" w:rsidRPr="00613175" w:rsidRDefault="00915C82" w:rsidP="00915C82">
      <w:pPr>
        <w:pStyle w:val="PL"/>
        <w:rPr>
          <w:noProof w:val="0"/>
        </w:rPr>
      </w:pPr>
      <w:r w:rsidRPr="00613175">
        <w:rPr>
          <w:b/>
          <w:noProof w:val="0"/>
        </w:rPr>
        <w:t>with</w:t>
      </w:r>
      <w:r w:rsidRPr="00613175">
        <w:rPr>
          <w:noProof w:val="0"/>
        </w:rPr>
        <w:t xml:space="preserve"> { UE having sent UPDATE }</w:t>
      </w:r>
    </w:p>
    <w:p w14:paraId="3DC578AE" w14:textId="77777777" w:rsidR="00915C82" w:rsidRPr="00613175" w:rsidRDefault="00915C82" w:rsidP="00915C8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BB372C4" w14:textId="77777777" w:rsidR="00915C82" w:rsidRPr="00613175" w:rsidRDefault="00915C82" w:rsidP="00915C82">
      <w:pPr>
        <w:pStyle w:val="PL"/>
        <w:rPr>
          <w:noProof w:val="0"/>
        </w:rPr>
      </w:pPr>
      <w:r w:rsidRPr="00613175">
        <w:rPr>
          <w:noProof w:val="0"/>
        </w:rPr>
        <w:t xml:space="preserve">  </w:t>
      </w:r>
      <w:r w:rsidRPr="00613175">
        <w:rPr>
          <w:b/>
          <w:noProof w:val="0"/>
        </w:rPr>
        <w:t>when</w:t>
      </w:r>
      <w:r w:rsidRPr="00613175">
        <w:rPr>
          <w:noProof w:val="0"/>
        </w:rPr>
        <w:t xml:space="preserve"> { UE receives 200 OK for UPDATE followed by 200 OK for re-INVITE }</w:t>
      </w:r>
    </w:p>
    <w:p w14:paraId="0E46B4F4" w14:textId="77777777" w:rsidR="00915C82" w:rsidRPr="00613175" w:rsidRDefault="00915C82" w:rsidP="00915C82">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4998AFC2" w14:textId="77777777" w:rsidR="00915C82" w:rsidRPr="00613175" w:rsidRDefault="00915C82" w:rsidP="00915C82">
      <w:pPr>
        <w:pStyle w:val="PL"/>
        <w:rPr>
          <w:noProof w:val="0"/>
        </w:rPr>
      </w:pPr>
      <w:r w:rsidRPr="00613175">
        <w:rPr>
          <w:noProof w:val="0"/>
        </w:rPr>
        <w:t xml:space="preserve">            }</w:t>
      </w:r>
    </w:p>
    <w:p w14:paraId="019B8B62" w14:textId="77777777" w:rsidR="00915C82" w:rsidRPr="00613175" w:rsidRDefault="00915C82" w:rsidP="00915C82">
      <w:pPr>
        <w:pStyle w:val="PL"/>
        <w:rPr>
          <w:noProof w:val="0"/>
        </w:rPr>
      </w:pPr>
    </w:p>
    <w:p w14:paraId="473EE347" w14:textId="77777777" w:rsidR="00915C82" w:rsidRPr="00613175" w:rsidRDefault="00915C82" w:rsidP="00915C82">
      <w:pPr>
        <w:pStyle w:val="H6"/>
      </w:pPr>
      <w:r w:rsidRPr="00613175">
        <w:t>(5)</w:t>
      </w:r>
    </w:p>
    <w:p w14:paraId="52A1E8DE" w14:textId="77777777" w:rsidR="00915C82" w:rsidRPr="00613175" w:rsidRDefault="00915C82" w:rsidP="00915C82">
      <w:pPr>
        <w:pStyle w:val="PL"/>
        <w:rPr>
          <w:noProof w:val="0"/>
        </w:rPr>
      </w:pPr>
      <w:r w:rsidRPr="00613175">
        <w:rPr>
          <w:b/>
          <w:noProof w:val="0"/>
        </w:rPr>
        <w:t>with</w:t>
      </w:r>
      <w:r w:rsidRPr="00613175">
        <w:rPr>
          <w:noProof w:val="0"/>
        </w:rPr>
        <w:t xml:space="preserve"> { UE having sent ACK }</w:t>
      </w:r>
    </w:p>
    <w:p w14:paraId="286F7C4B" w14:textId="77777777" w:rsidR="00915C82" w:rsidRPr="00613175" w:rsidRDefault="00915C82" w:rsidP="00915C8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8001572" w14:textId="77777777" w:rsidR="00915C82" w:rsidRPr="00613175" w:rsidRDefault="00915C82" w:rsidP="00915C82">
      <w:pPr>
        <w:pStyle w:val="PL"/>
        <w:rPr>
          <w:noProof w:val="0"/>
        </w:rPr>
      </w:pPr>
      <w:r w:rsidRPr="00613175">
        <w:rPr>
          <w:noProof w:val="0"/>
        </w:rPr>
        <w:t xml:space="preserve">  </w:t>
      </w:r>
      <w:r w:rsidRPr="00613175">
        <w:rPr>
          <w:b/>
          <w:noProof w:val="0"/>
        </w:rPr>
        <w:t>when</w:t>
      </w:r>
      <w:r w:rsidRPr="00613175">
        <w:rPr>
          <w:noProof w:val="0"/>
        </w:rPr>
        <w:t xml:space="preserve"> { UE receives re-INVITE indicating removal of video }</w:t>
      </w:r>
    </w:p>
    <w:p w14:paraId="1643AC34" w14:textId="77777777" w:rsidR="00915C82" w:rsidRPr="00613175" w:rsidRDefault="00915C82" w:rsidP="00915C82">
      <w:pPr>
        <w:pStyle w:val="PL"/>
        <w:rPr>
          <w:noProof w:val="0"/>
        </w:rPr>
      </w:pPr>
      <w:r w:rsidRPr="00613175">
        <w:rPr>
          <w:noProof w:val="0"/>
        </w:rPr>
        <w:t xml:space="preserve">    </w:t>
      </w:r>
      <w:r w:rsidRPr="00613175">
        <w:rPr>
          <w:b/>
          <w:noProof w:val="0"/>
        </w:rPr>
        <w:t>then</w:t>
      </w:r>
      <w:r w:rsidRPr="00613175">
        <w:rPr>
          <w:noProof w:val="0"/>
        </w:rPr>
        <w:t xml:space="preserve"> { UE may send 100 Trying and sends 200 OK for re-INVITE }</w:t>
      </w:r>
    </w:p>
    <w:p w14:paraId="3D320F0C" w14:textId="77777777" w:rsidR="00915C82" w:rsidRPr="00613175" w:rsidRDefault="00915C82" w:rsidP="00915C82">
      <w:pPr>
        <w:pStyle w:val="PL"/>
        <w:rPr>
          <w:noProof w:val="0"/>
        </w:rPr>
      </w:pPr>
      <w:r w:rsidRPr="00613175">
        <w:rPr>
          <w:noProof w:val="0"/>
        </w:rPr>
        <w:lastRenderedPageBreak/>
        <w:t xml:space="preserve">            }</w:t>
      </w:r>
    </w:p>
    <w:p w14:paraId="44781620" w14:textId="77777777" w:rsidR="00915C82" w:rsidRPr="00613175" w:rsidRDefault="00915C82" w:rsidP="00915C82">
      <w:pPr>
        <w:pStyle w:val="PL"/>
        <w:rPr>
          <w:noProof w:val="0"/>
        </w:rPr>
      </w:pPr>
    </w:p>
    <w:p w14:paraId="4DF5B080" w14:textId="77777777" w:rsidR="00915C82" w:rsidRPr="00613175" w:rsidRDefault="00915C82" w:rsidP="00915C82">
      <w:pPr>
        <w:pStyle w:val="H6"/>
        <w:rPr>
          <w:rFonts w:eastAsia="MS Gothic"/>
        </w:rPr>
      </w:pPr>
      <w:r w:rsidRPr="00613175">
        <w:rPr>
          <w:rFonts w:eastAsia="MS Gothic"/>
        </w:rPr>
        <w:t>7.22.2</w:t>
      </w:r>
      <w:r w:rsidRPr="00613175">
        <w:rPr>
          <w:rFonts w:eastAsia="MS Gothic"/>
        </w:rPr>
        <w:tab/>
        <w:t>Conformance Requirements</w:t>
      </w:r>
    </w:p>
    <w:p w14:paraId="65810766" w14:textId="77777777" w:rsidR="00915C82" w:rsidRPr="00613175" w:rsidRDefault="00915C82" w:rsidP="00915C82">
      <w:r w:rsidRPr="00613175">
        <w:t>The conformance requirements covered in the present test case are, unless otherwise stated, Rel-15 requirements.</w:t>
      </w:r>
    </w:p>
    <w:p w14:paraId="2205B949" w14:textId="77777777" w:rsidR="00915C82" w:rsidRPr="00613175" w:rsidRDefault="00915C82" w:rsidP="00915C82">
      <w:r w:rsidRPr="00613175">
        <w:t>[TS 24.229, clause 5.1.2A.1.1]</w:t>
      </w:r>
    </w:p>
    <w:p w14:paraId="50A1E834" w14:textId="77777777" w:rsidR="00915C82" w:rsidRPr="00613175" w:rsidRDefault="00915C82" w:rsidP="00915C82">
      <w:r w:rsidRPr="00613175">
        <w:t>After the dialog is established the UE may change the dialog capabilities (e.g. add a media or request a supplementary service) if defined for the IMS communication service as identified by the ICSI value using the same dialog. Otherwise, the UE shall initiate a new initial request to the other user.</w:t>
      </w:r>
    </w:p>
    <w:p w14:paraId="6E56060E" w14:textId="77777777" w:rsidR="00915C82" w:rsidRPr="00613175" w:rsidRDefault="00915C82" w:rsidP="00915C82">
      <w:pPr>
        <w:rPr>
          <w:lang w:eastAsia="en-US"/>
        </w:rPr>
      </w:pPr>
      <w:r w:rsidRPr="00613175">
        <w:rPr>
          <w:lang w:eastAsia="en-US"/>
        </w:rPr>
        <w:t>[TS 24.229, clause 5.1.3.1]</w:t>
      </w:r>
    </w:p>
    <w:p w14:paraId="753327E4" w14:textId="77777777" w:rsidR="00915C82" w:rsidRPr="00613175" w:rsidRDefault="00915C82" w:rsidP="00915C82">
      <w:pPr>
        <w:rPr>
          <w:lang w:eastAsia="en-US"/>
        </w:rPr>
      </w:pPr>
      <w:r w:rsidRPr="00613175">
        <w:t xml:space="preserve">The "integration of resource management and SIP" extension is hereafter in this subclause referred to as "the precondition mechanism" and is defined in RFC 3312 [30] </w:t>
      </w:r>
      <w:r w:rsidRPr="00613175">
        <w:rPr>
          <w:snapToGrid w:val="0"/>
        </w:rPr>
        <w:t xml:space="preserve">as updated by </w:t>
      </w:r>
      <w:r w:rsidRPr="00613175">
        <w:t>RFC 4032 </w:t>
      </w:r>
      <w:r w:rsidRPr="00613175">
        <w:rPr>
          <w:snapToGrid w:val="0"/>
        </w:rPr>
        <w:t>[64]</w:t>
      </w:r>
      <w:r w:rsidRPr="00613175">
        <w:t>.</w:t>
      </w:r>
    </w:p>
    <w:p w14:paraId="468E49BE" w14:textId="77777777" w:rsidR="00915C82" w:rsidRPr="00613175" w:rsidRDefault="00915C82" w:rsidP="00915C82">
      <w:r w:rsidRPr="00613175">
        <w:t>The preconditions mechanism should be supported by the originating UE.</w:t>
      </w:r>
    </w:p>
    <w:p w14:paraId="5BAFD7DC" w14:textId="77777777" w:rsidR="00915C82" w:rsidRPr="00613175" w:rsidRDefault="00915C82" w:rsidP="00915C82">
      <w:r w:rsidRPr="00613175">
        <w:t>…</w:t>
      </w:r>
    </w:p>
    <w:p w14:paraId="03F90AF6" w14:textId="77777777" w:rsidR="00915C82" w:rsidRPr="00613175" w:rsidRDefault="00915C82" w:rsidP="00915C82">
      <w:pPr>
        <w:rPr>
          <w:lang w:eastAsia="en-US"/>
        </w:rPr>
      </w:pPr>
      <w:r w:rsidRPr="00613175">
        <w:t>Upon successful reservation of local resources the UE shall confirm the successful resource reservation (see subclause 6.1.2) within the next SIP request.</w:t>
      </w:r>
    </w:p>
    <w:p w14:paraId="04263266" w14:textId="77777777" w:rsidR="00915C82" w:rsidRPr="00613175" w:rsidRDefault="00915C82" w:rsidP="00915C82">
      <w:pPr>
        <w:pStyle w:val="NO"/>
        <w:rPr>
          <w:lang w:eastAsia="en-US"/>
        </w:rPr>
      </w:pPr>
      <w:r w:rsidRPr="00613175">
        <w:t>NOTE 3:</w:t>
      </w:r>
      <w:r w:rsidRPr="00613175">
        <w:tab/>
        <w:t>In case of the precondition mechanism being used on both sides, this confirmation will be sent in either a PRACK request or an UPDATE request. In case of the precondition mechanism not being supported on one or both sides, alternatively a reINVITE request can be used for this confirmation after a 200 (OK) response has been received for the initial INVITE request, in case the terminating UE does not support the PRACK request (as described in RFC 3262 [27]) and does not support the UPDATE request (as described in RFC 3311 [29]).</w:t>
      </w:r>
    </w:p>
    <w:p w14:paraId="48681AEB" w14:textId="77777777" w:rsidR="00915C82" w:rsidRPr="00613175" w:rsidRDefault="00915C82" w:rsidP="00915C82">
      <w:r w:rsidRPr="00613175">
        <w:t>[TS 24.229, clause 5.1.4A.1]</w:t>
      </w:r>
    </w:p>
    <w:p w14:paraId="5CDD751F" w14:textId="77777777" w:rsidR="00915C82" w:rsidRPr="00613175" w:rsidRDefault="00915C82" w:rsidP="00915C82">
      <w:pPr>
        <w:rPr>
          <w:snapToGrid w:val="0"/>
        </w:rPr>
      </w:pPr>
      <w:r w:rsidRPr="00613175">
        <w:rPr>
          <w:snapToGrid w:val="0"/>
        </w:rPr>
        <w:t>In order to indicate support of the precondition mechanism during a session modification, upon generating a reINVITE request, an UPDATE request with an SDP body, or a PRACK request with an SDP body, the UE shall:</w:t>
      </w:r>
    </w:p>
    <w:p w14:paraId="36E3189A" w14:textId="77777777" w:rsidR="00915C82" w:rsidRPr="00613175" w:rsidRDefault="00915C82" w:rsidP="00915C82">
      <w:pPr>
        <w:pStyle w:val="B10"/>
      </w:pPr>
      <w:r w:rsidRPr="00613175">
        <w:t>a)</w:t>
      </w:r>
      <w:r w:rsidRPr="00613175">
        <w:tab/>
      </w:r>
      <w:r w:rsidRPr="00613175">
        <w:rPr>
          <w:snapToGrid w:val="0"/>
        </w:rPr>
        <w:t>indicate the support for the precondition mechanism using the Supported header field</w:t>
      </w:r>
      <w:r w:rsidRPr="00613175">
        <w:t>;</w:t>
      </w:r>
    </w:p>
    <w:p w14:paraId="4133ACD4" w14:textId="77777777" w:rsidR="00915C82" w:rsidRPr="00613175" w:rsidRDefault="00915C82" w:rsidP="00915C82">
      <w:pPr>
        <w:pStyle w:val="B10"/>
      </w:pPr>
      <w:r w:rsidRPr="00613175">
        <w:t>b)</w:t>
      </w:r>
      <w:r w:rsidRPr="00613175">
        <w:tab/>
      </w:r>
      <w:r w:rsidRPr="00613175">
        <w:rPr>
          <w:snapToGrid w:val="0"/>
        </w:rPr>
        <w:t>not indicate the requirement for the precondition mechanism using the Require header field</w:t>
      </w:r>
      <w:r w:rsidRPr="00613175">
        <w:t>; and</w:t>
      </w:r>
    </w:p>
    <w:p w14:paraId="767A1588" w14:textId="77777777" w:rsidR="00915C82" w:rsidRPr="00D66C64" w:rsidRDefault="00915C82" w:rsidP="00915C82">
      <w:pPr>
        <w:pStyle w:val="B10"/>
      </w:pPr>
      <w:r w:rsidRPr="00613175">
        <w:t>c)</w:t>
      </w:r>
      <w:r w:rsidRPr="00613175">
        <w:tab/>
      </w:r>
      <w:r w:rsidRPr="00613175">
        <w:rPr>
          <w:snapToGrid w:val="0"/>
        </w:rPr>
        <w:t>if a re-INVITE request is being generated, indicate the support for reliable provisional responses using the Supported header field</w:t>
      </w:r>
      <w:r w:rsidRPr="00613175">
        <w:rPr>
          <w:snapToGrid w:val="0"/>
          <w:vanish/>
        </w:rPr>
        <w:t>;</w:t>
      </w:r>
    </w:p>
    <w:p w14:paraId="4498FE6A" w14:textId="77777777" w:rsidR="00915C82" w:rsidRPr="00613175" w:rsidRDefault="00915C82" w:rsidP="00915C82">
      <w:r w:rsidRPr="00613175">
        <w:t>[TS 24.229, clause 5.1.4A.2]</w:t>
      </w:r>
    </w:p>
    <w:p w14:paraId="3C64F3A9" w14:textId="77777777" w:rsidR="00915C82" w:rsidRPr="00613175" w:rsidRDefault="00915C82" w:rsidP="00915C82">
      <w:pPr>
        <w:rPr>
          <w:snapToGrid w:val="0"/>
          <w:lang w:eastAsia="en-US"/>
        </w:rPr>
      </w:pPr>
      <w:r w:rsidRPr="00613175">
        <w:rPr>
          <w:snapToGrid w:val="0"/>
        </w:rPr>
        <w:t>Upon receiving a reINVITE request, an UPDATE request, or a PRACK request that indicates support for the precondition mechanism by using the Supported header field or requires use of the precondition mechanism by using the Require header field, the UE shall:</w:t>
      </w:r>
    </w:p>
    <w:p w14:paraId="07E47B5B" w14:textId="77777777" w:rsidR="00915C82" w:rsidRPr="00613175" w:rsidRDefault="00915C82" w:rsidP="00915C82">
      <w:r w:rsidRPr="00613175">
        <w:rPr>
          <w:snapToGrid w:val="0"/>
        </w:rPr>
        <w:t>a)</w:t>
      </w:r>
      <w:r w:rsidRPr="00613175">
        <w:rPr>
          <w:snapToGrid w:val="0"/>
        </w:rPr>
        <w:tab/>
        <w:t>if the precondition mechanism was used during the session establishment, as described in subclause 5.1.3.1 or 5.1.4.1, use the precondition mechanism for the session modification</w:t>
      </w:r>
      <w:r w:rsidRPr="00613175">
        <w:t>;</w:t>
      </w:r>
    </w:p>
    <w:p w14:paraId="635D072E" w14:textId="77777777" w:rsidR="00915C82" w:rsidRPr="00613175" w:rsidRDefault="00915C82" w:rsidP="00915C82">
      <w:r w:rsidRPr="00613175">
        <w:t>…</w:t>
      </w:r>
    </w:p>
    <w:p w14:paraId="02E9679A" w14:textId="77777777" w:rsidR="00915C82" w:rsidRPr="00613175" w:rsidRDefault="00915C82" w:rsidP="00915C82">
      <w:r w:rsidRPr="00613175">
        <w:t>If the precondition mechanism is used for the session modification, the UE shall indicate support for the preconditions mechanism, using the Require header field, in responses that include an SDP body, to the session modification request.</w:t>
      </w:r>
    </w:p>
    <w:p w14:paraId="4F382409" w14:textId="77777777" w:rsidR="00915C82" w:rsidRPr="00613175" w:rsidRDefault="00915C82" w:rsidP="00915C82">
      <w:pPr>
        <w:rPr>
          <w:snapToGrid w:val="0"/>
          <w:lang w:eastAsia="en-US"/>
        </w:rPr>
      </w:pPr>
      <w:r w:rsidRPr="00613175">
        <w:rPr>
          <w:snapToGrid w:val="0"/>
          <w:lang w:eastAsia="en-US"/>
        </w:rPr>
        <w:t>[TS 24.229, clause 6.1.1]</w:t>
      </w:r>
    </w:p>
    <w:p w14:paraId="37CB43BD" w14:textId="77777777" w:rsidR="00915C82" w:rsidRPr="00613175" w:rsidRDefault="00915C82" w:rsidP="00915C82">
      <w:r w:rsidRPr="00613175">
        <w:t>During the session establishment procedure, and during session modification procedures, SIP messages shall only contain an SDP message body if that is intended to modify the session description, or when the SDP message body is included in the message because of SIP rules described in RFC 3261 [26].</w:t>
      </w:r>
    </w:p>
    <w:p w14:paraId="0BF28BAB" w14:textId="77777777" w:rsidR="00915C82" w:rsidRPr="00613175" w:rsidRDefault="00915C82" w:rsidP="00915C82">
      <w:r w:rsidRPr="00613175">
        <w:t>…</w:t>
      </w:r>
    </w:p>
    <w:p w14:paraId="72E4E913" w14:textId="77777777" w:rsidR="00915C82" w:rsidRPr="00613175" w:rsidRDefault="00915C82" w:rsidP="00915C82">
      <w:pPr>
        <w:rPr>
          <w:lang w:eastAsia="en-US"/>
        </w:rPr>
      </w:pPr>
      <w:r w:rsidRPr="00613175">
        <w:lastRenderedPageBreak/>
        <w:t xml:space="preserve">For "video" and "audio" media types that use the </w:t>
      </w:r>
      <w:smartTag w:uri="urn:schemas-microsoft-com:office:smarttags" w:element="stockticker">
        <w:r w:rsidRPr="00613175">
          <w:t>RTP</w:t>
        </w:r>
      </w:smartTag>
      <w:r w:rsidRPr="00613175">
        <w:t>/RTCP and where the port number is not zero, the UE shall specify the proposed bandwidth for each media stream using the "b=" media descriptor and the "AS" bandwidth modifier in the SDP.</w:t>
      </w:r>
    </w:p>
    <w:p w14:paraId="52CE6275" w14:textId="77777777" w:rsidR="00915C82" w:rsidRPr="00613175" w:rsidRDefault="00915C82" w:rsidP="00915C82">
      <w:r w:rsidRPr="00613175">
        <w:t>…</w:t>
      </w:r>
    </w:p>
    <w:p w14:paraId="52A3F35A" w14:textId="77777777" w:rsidR="00915C82" w:rsidRPr="00613175" w:rsidRDefault="00915C82" w:rsidP="00915C82">
      <w:pPr>
        <w:rPr>
          <w:snapToGrid w:val="0"/>
          <w:lang w:eastAsia="en-US"/>
        </w:rPr>
      </w:pPr>
      <w:r w:rsidRPr="00613175">
        <w:t xml:space="preserve">If the media line in the SDP message body indicates the usage of </w:t>
      </w:r>
      <w:smartTag w:uri="urn:schemas-microsoft-com:office:smarttags" w:element="stockticker">
        <w:r w:rsidRPr="00613175">
          <w:t>RTP</w:t>
        </w:r>
      </w:smartTag>
      <w:r w:rsidRPr="00613175">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76BB9D28" w14:textId="77777777" w:rsidR="00915C82" w:rsidRPr="00613175" w:rsidRDefault="00915C82" w:rsidP="00915C82">
      <w:pPr>
        <w:rPr>
          <w:lang w:eastAsia="en-US"/>
        </w:rPr>
      </w:pPr>
      <w:r w:rsidRPr="00613175">
        <w:t>For other media streams the "b=" media descriptor may be included. The value or absence of the "b=" parameter will affect the assigned QoS which is defined in or 3GPP 29.213 [13C].</w:t>
      </w:r>
    </w:p>
    <w:p w14:paraId="16890317" w14:textId="77777777" w:rsidR="00915C82" w:rsidRPr="00613175" w:rsidRDefault="00915C82" w:rsidP="00915C82">
      <w:pPr>
        <w:pStyle w:val="NO"/>
      </w:pPr>
      <w:r w:rsidRPr="00613175">
        <w:t>NOTE 3:</w:t>
      </w:r>
      <w:r w:rsidRPr="00613175">
        <w:tab/>
        <w:t>In a two-party session where both participants are active, the RTCP receiver reports are not sent, therefore, the RR bandwidth modifier will typically get the value of zero.</w:t>
      </w:r>
    </w:p>
    <w:p w14:paraId="21485110" w14:textId="77777777" w:rsidR="00915C82" w:rsidRPr="00613175" w:rsidRDefault="00915C82" w:rsidP="00915C82">
      <w:r w:rsidRPr="00613175">
        <w:t>If an in-band DTMF codec is supported by the application associated with an audio media stream, then the UE shall include, in addition to the payload type numbers associated with the audio codecs for the media stream, for each clock rate associated with the audio codecs for the media stream, a payload type number associated with the MIME subtype "telephone-event", to indicate support of in-band DTMF as described in RFC 4733[23]. </w:t>
      </w:r>
    </w:p>
    <w:p w14:paraId="6E5AA621" w14:textId="77777777" w:rsidR="00915C82" w:rsidRPr="00613175" w:rsidRDefault="00915C82" w:rsidP="00915C82">
      <w:r w:rsidRPr="00613175">
        <w:t>…</w:t>
      </w:r>
    </w:p>
    <w:p w14:paraId="26A43F98" w14:textId="77777777" w:rsidR="00915C82" w:rsidRPr="00613175" w:rsidRDefault="00915C82" w:rsidP="00915C82">
      <w:r w:rsidRPr="00613175">
        <w:t>In case of UE initiated resource reservation and if the UE determines resource reservation is needed, the UE shall start reserving its local resources whenever it has sufficient information about the media streams, media authorization and used codecs available.</w:t>
      </w:r>
    </w:p>
    <w:p w14:paraId="06286A96" w14:textId="77777777" w:rsidR="00915C82" w:rsidRPr="00613175" w:rsidRDefault="00915C82" w:rsidP="00915C82">
      <w:pPr>
        <w:rPr>
          <w:lang w:eastAsia="en-US"/>
        </w:rPr>
      </w:pPr>
      <w:r w:rsidRPr="00613175">
        <w:rPr>
          <w:lang w:eastAsia="en-US"/>
        </w:rPr>
        <w:t>[TS 24.229, clause 6.1.4.2]</w:t>
      </w:r>
    </w:p>
    <w:p w14:paraId="578DB117" w14:textId="77777777" w:rsidR="00915C82" w:rsidRPr="00613175" w:rsidRDefault="00915C82" w:rsidP="00915C82">
      <w:pPr>
        <w:rPr>
          <w:lang w:eastAsia="en-US"/>
        </w:rPr>
      </w:pPr>
      <w:r w:rsidRPr="00613175">
        <w:t xml:space="preserve">If the precondition mechanism is used for the session modification, the following applies: </w:t>
      </w:r>
    </w:p>
    <w:p w14:paraId="71CFACD3" w14:textId="77777777" w:rsidR="00915C82" w:rsidRPr="00613175" w:rsidRDefault="00915C82" w:rsidP="00915C82">
      <w:pPr>
        <w:pStyle w:val="B10"/>
      </w:pPr>
      <w:r w:rsidRPr="00613175">
        <w:t>a)</w:t>
      </w:r>
      <w:r w:rsidRPr="00613175">
        <w:tab/>
        <w:t>if the session modification does not increase the QoS requirement of the already established media stream (e.g., all the media streams in a call hold procedure, audio stream in a call upgrade procedure), in the SDP body of the request (re-INVITE, UPDATE, or PRACK), both local and remote QoS of this media shall be indicated as met; and</w:t>
      </w:r>
    </w:p>
    <w:p w14:paraId="472602F4" w14:textId="77777777" w:rsidR="00915C82" w:rsidRPr="00613175" w:rsidRDefault="00915C82" w:rsidP="00915C82">
      <w:pPr>
        <w:pStyle w:val="B10"/>
      </w:pPr>
      <w:r w:rsidRPr="00613175">
        <w:t>b)</w:t>
      </w:r>
      <w:r w:rsidRPr="00613175">
        <w:tab/>
        <w:t>if the session modification increases the QoS requirement of some already established media stream(s) (e.g., request of using a different audio/video codec that requires higher bandwidth), or if the session modification adds a new media stream (e.g., call upgrade), the setting of the current and desired QoS status of the modified or added media stream shall be the same as specified in subclause 6.1.2. If the network fails to modify or reserve the required resources, the UE shall send a CANCEL request to terminate the session modification.</w:t>
      </w:r>
    </w:p>
    <w:p w14:paraId="184C1E7D" w14:textId="77777777" w:rsidR="00915C82" w:rsidRPr="00613175" w:rsidRDefault="00915C82" w:rsidP="00915C82">
      <w:pPr>
        <w:rPr>
          <w:lang w:eastAsia="en-US"/>
        </w:rPr>
      </w:pPr>
      <w:r w:rsidRPr="00613175">
        <w:rPr>
          <w:lang w:eastAsia="en-US"/>
        </w:rPr>
        <w:t>[TS 26.114, clause 5.2.1.1]</w:t>
      </w:r>
    </w:p>
    <w:p w14:paraId="3B3A5EB4" w14:textId="33DE8EF0" w:rsidR="00915C82" w:rsidRPr="00613175" w:rsidRDefault="00915C82" w:rsidP="00915C82">
      <w:r w:rsidRPr="00613175">
        <w:t xml:space="preserve">MTSI clients in terminals offering super-wideband or </w:t>
      </w:r>
      <w:r w:rsidR="00D66C64" w:rsidRPr="00613175">
        <w:t>full band</w:t>
      </w:r>
      <w:r w:rsidRPr="00613175">
        <w:t xml:space="preserve"> speech communication shall support:</w:t>
      </w:r>
    </w:p>
    <w:p w14:paraId="494FE932" w14:textId="77777777" w:rsidR="00915C82" w:rsidRPr="00613175" w:rsidRDefault="00915C82" w:rsidP="00915C82">
      <w:pPr>
        <w:rPr>
          <w:lang w:eastAsia="en-US"/>
        </w:rPr>
      </w:pPr>
      <w:r w:rsidRPr="00613175">
        <w:t>-</w:t>
      </w:r>
      <w:r w:rsidRPr="00613175">
        <w:tab/>
        <w:t>EVS codec ( TS 26.441 [121], TS 26.444 [124], TS 26.445 [125], TS 26.447 [127], TS 26.451 [131], TS 26.442 [122], TS 26.452 [165], and TS 26.443 [123] ) as described below including functions for backwards compatibility with AMR-WB ( TS 26.446 [126]) and discontinuous transmission ( TS 26.449 [129] and TS 26.450 [130]).</w:t>
      </w:r>
    </w:p>
    <w:p w14:paraId="19B1F9C9" w14:textId="77777777" w:rsidR="00915C82" w:rsidRPr="00613175" w:rsidRDefault="00915C82" w:rsidP="00915C82">
      <w:pPr>
        <w:rPr>
          <w:lang w:eastAsia="en-US"/>
        </w:rPr>
      </w:pPr>
      <w:r w:rsidRPr="00613175">
        <w:rPr>
          <w:lang w:eastAsia="en-US"/>
        </w:rPr>
        <w:t>[TS 26.114, clause 5.2.2]</w:t>
      </w:r>
    </w:p>
    <w:p w14:paraId="5BC84698" w14:textId="77777777" w:rsidR="00915C82" w:rsidRPr="00613175" w:rsidRDefault="00915C82" w:rsidP="00915C82">
      <w:r w:rsidRPr="00613175">
        <w:t>MTSI clients in terminals offering video communication shall support:</w:t>
      </w:r>
    </w:p>
    <w:p w14:paraId="2D49265D" w14:textId="77777777" w:rsidR="00915C82" w:rsidRPr="00613175" w:rsidRDefault="00915C82" w:rsidP="00915C82">
      <w:pPr>
        <w:pStyle w:val="B10"/>
      </w:pPr>
      <w:r w:rsidRPr="00613175">
        <w:t>-</w:t>
      </w:r>
      <w:r w:rsidRPr="00613175">
        <w:tab/>
        <w:t>H.264 (AVC) [24] Constrained Baseline Profile (CBP) Level 1.2;</w:t>
      </w:r>
    </w:p>
    <w:p w14:paraId="6A517BE6" w14:textId="77777777" w:rsidR="00915C82" w:rsidRPr="00613175" w:rsidRDefault="00915C82" w:rsidP="00915C82">
      <w:pPr>
        <w:pStyle w:val="B10"/>
      </w:pPr>
      <w:r w:rsidRPr="00613175">
        <w:t>-</w:t>
      </w:r>
      <w:r w:rsidRPr="00613175">
        <w:tab/>
        <w:t>H.265 (HEVC) [119] Main Profile, Main Tier, Level 3.1. The only exception to this requirement is for the MTSI client in constrained terminal offering video communication, in which case the MTSI client in constrained terminal should support H.265 (HEVC) Main Profile, Main Tier, Level 3.1.</w:t>
      </w:r>
    </w:p>
    <w:p w14:paraId="530B16A6" w14:textId="77777777" w:rsidR="00915C82" w:rsidRPr="00613175" w:rsidRDefault="00915C82" w:rsidP="00915C82">
      <w:r w:rsidRPr="00613175">
        <w:t>In addition they should support:</w:t>
      </w:r>
      <w:r w:rsidRPr="00613175">
        <w:tab/>
        <w:t>-</w:t>
      </w:r>
      <w:r w:rsidRPr="00613175">
        <w:tab/>
        <w:t>H.264 (AVC) [24] Constrained High Profile (CHP) Level 3.1.</w:t>
      </w:r>
    </w:p>
    <w:p w14:paraId="6B70ADF3" w14:textId="77777777" w:rsidR="00915C82" w:rsidRPr="00613175" w:rsidRDefault="00915C82" w:rsidP="00915C82">
      <w:r w:rsidRPr="00613175">
        <w:lastRenderedPageBreak/>
        <w:t>For backwards compatibility to previous releases, if H.264 (AVC) [24] Constrained High Profile Level 3</w:t>
      </w:r>
      <w:r w:rsidRPr="00613175">
        <w:rPr>
          <w:lang w:eastAsia="ko-KR"/>
        </w:rPr>
        <w:t>.1 is supported, then H.264 (AVC) [24] Constrained Baseline Profile (CBP) Level 3.1 should also be offered.</w:t>
      </w:r>
    </w:p>
    <w:p w14:paraId="5CCE46B3" w14:textId="77777777" w:rsidR="00915C82" w:rsidRPr="00613175" w:rsidRDefault="00915C82" w:rsidP="00915C82">
      <w:pPr>
        <w:rPr>
          <w:lang w:eastAsia="en-US"/>
        </w:rPr>
      </w:pPr>
      <w:r w:rsidRPr="00613175">
        <w:rPr>
          <w:lang w:eastAsia="en-US"/>
        </w:rPr>
        <w:t>[TS 26.114, clause 6.2.1a.1]</w:t>
      </w:r>
    </w:p>
    <w:p w14:paraId="707B31F1" w14:textId="77777777" w:rsidR="00915C82" w:rsidRPr="00613175" w:rsidRDefault="00915C82" w:rsidP="00915C82">
      <w:r w:rsidRPr="00613175">
        <w:t xml:space="preserve">MTSI clients should support SDPCapNeg to be able to negotiate RTP profiles for all media types where AVPF is supported. MTSI clients supporting SDPCapNeg shall support the complete SDPCapNeg framework. </w:t>
      </w:r>
    </w:p>
    <w:p w14:paraId="4137E07D" w14:textId="77777777" w:rsidR="00915C82" w:rsidRPr="00613175" w:rsidRDefault="00915C82" w:rsidP="00915C82">
      <w:r w:rsidRPr="00613175">
        <w:t>SDPCapNeg is described in [69]. This clause only describes the SDPCapNeg attributes that are directly applicable for the RTP profile negotiation, i.e. the tcap, pcfg and acfg attributes. TS 24.229 [7] may outline further requirements needed for supporting SDPCapNeg in SDP messages.</w:t>
      </w:r>
    </w:p>
    <w:p w14:paraId="17ABF1A8" w14:textId="77777777" w:rsidR="00915C82" w:rsidRPr="00613175" w:rsidRDefault="00915C82" w:rsidP="00915C82">
      <w:pPr>
        <w:pStyle w:val="NO"/>
      </w:pPr>
      <w:r w:rsidRPr="00613175">
        <w:t>NOTE:</w:t>
      </w:r>
      <w:r w:rsidRPr="00613175">
        <w:tab/>
        <w:t>This clause describes only how to use the SDPCapNeg framework for RTP profile negotiation using the tcap, pcfg and acfg attributes. Implementers may therefore (incorrectly) assume that it is sufficient to implement only those specific parts of the framework that are needed for RTP profile negotiation. Doing so would however not be future proof since future versions may use other parts of the framework and there are currently no mechanisms for declaring that only a subset of the framework is supported. Hence, MTSI clients are required to support the complete framework.</w:t>
      </w:r>
    </w:p>
    <w:p w14:paraId="3A627021" w14:textId="77777777" w:rsidR="00915C82" w:rsidRPr="00613175" w:rsidRDefault="00915C82" w:rsidP="00915C82">
      <w:r w:rsidRPr="00613175">
        <w:t>[TS 26.114, clause 6.2.1a.2]</w:t>
      </w:r>
    </w:p>
    <w:p w14:paraId="6D74815F" w14:textId="77777777" w:rsidR="00915C82" w:rsidRPr="00613175" w:rsidRDefault="00915C82" w:rsidP="00915C82">
      <w:r w:rsidRPr="00613175">
        <w:t>For voice and real-time text, SDPCapNeg shall be used when offering AVPF the first time for a new media type in the session since the support for AVPF in the answering client is not known at this stage. For video, an MTSI client shall either offer AVPF and AVP together using SDPCapNeg, or the MTSI client shall offer only AVPF without using SDPCapNeg. If an MTSI client has offered only AVPF for video, and then receives as response either an SDP answer where the video media component has been rejected, or an SIP 488 or 606 failure response with an SDP body indicating that only AVP is supported for video media, the MTSI client should send a new SDP offer with AVP as transport for video. Subsequent SDP offers, in a re-INVITE or UPDATE, may offer AVPF without SDPCapNeg if it is known from an earlier re-INVITE or UPDATE that the answering client supports this RTP profile. If the offer includes only AVP then SDPCapNeg does not need to be used, which can occur for: text; speech if RTCP is not used; and in re-INVITEs or UPDATEs where the RTP profile has already been negotiated for the session in a preceding INVITE or UPDATE.</w:t>
      </w:r>
    </w:p>
    <w:p w14:paraId="2993FC1E" w14:textId="77777777" w:rsidR="00915C82" w:rsidRPr="00613175" w:rsidRDefault="00915C82" w:rsidP="00915C82">
      <w:r w:rsidRPr="00613175">
        <w:t>When offering AVP and AVPF using SDPCapNeg, the MTSI client shall offer AVP on the media (m=) line and shall offer AVPF using SDPCapNeg mechanisms. The SDPCapNeg mechanisms are used as follows:</w:t>
      </w:r>
    </w:p>
    <w:p w14:paraId="2D3BE63D" w14:textId="77777777" w:rsidR="00915C82" w:rsidRPr="00613175" w:rsidRDefault="00915C82" w:rsidP="00915C82">
      <w:pPr>
        <w:pStyle w:val="B10"/>
      </w:pPr>
      <w:r w:rsidRPr="00613175">
        <w:t>-</w:t>
      </w:r>
      <w:r w:rsidRPr="00613175">
        <w:tab/>
        <w:t>The support for AVPF is indicated in an attribute (a=) line using the transport capability attribute ‘tcap’. AVPF shall be preferred over AVP.</w:t>
      </w:r>
    </w:p>
    <w:p w14:paraId="6DFC75BE" w14:textId="77777777" w:rsidR="00915C82" w:rsidRPr="00613175" w:rsidRDefault="00915C82" w:rsidP="00915C82">
      <w:pPr>
        <w:ind w:firstLine="284"/>
        <w:rPr>
          <w:lang w:eastAsia="en-US"/>
        </w:rPr>
      </w:pPr>
      <w:r w:rsidRPr="00613175">
        <w:t>-</w:t>
      </w:r>
      <w:r w:rsidRPr="00613175">
        <w:tab/>
        <w:t>At least one configuration using AVPF shall be listed using the attribute for potential configurations ‘pcfg’.</w:t>
      </w:r>
    </w:p>
    <w:p w14:paraId="093DF416" w14:textId="77777777" w:rsidR="00915C82" w:rsidRPr="00613175" w:rsidRDefault="00915C82" w:rsidP="00915C82">
      <w:r w:rsidRPr="00613175">
        <w:t>[TS 26.114, clause 6.2.3.2]</w:t>
      </w:r>
    </w:p>
    <w:p w14:paraId="28C99F6C" w14:textId="77777777" w:rsidR="00915C82" w:rsidRPr="00613175" w:rsidRDefault="00915C82" w:rsidP="00915C82">
      <w:r w:rsidRPr="00613175">
        <w:t>If video is used in a session, the session setup shall determine the applicable bandwidth(s) as defined in clause 6.2.5, RTP profile, video codec, profile and level. The "imageattr" attribute as specified in IETF RFC 6236 [76] should be supported.</w:t>
      </w:r>
      <w:r w:rsidRPr="00613175">
        <w:rPr>
          <w:lang w:eastAsia="ko-KR"/>
        </w:rPr>
        <w:t xml:space="preserve"> The </w:t>
      </w:r>
      <w:r w:rsidRPr="00613175">
        <w:t>"</w:t>
      </w:r>
      <w:r w:rsidRPr="00613175">
        <w:rPr>
          <w:lang w:eastAsia="ko-KR"/>
        </w:rPr>
        <w:t>framesize</w:t>
      </w:r>
      <w:r w:rsidRPr="00613175">
        <w:t>"</w:t>
      </w:r>
      <w:r w:rsidRPr="00613175">
        <w:rPr>
          <w:lang w:eastAsia="ko-KR"/>
        </w:rPr>
        <w:t xml:space="preserve"> attribute as specified in [60] shall not be used in the session setup</w:t>
      </w:r>
      <w:r w:rsidRPr="00613175">
        <w:t>.</w:t>
      </w:r>
    </w:p>
    <w:p w14:paraId="59F5CB3F" w14:textId="77777777" w:rsidR="00915C82" w:rsidRPr="00613175" w:rsidRDefault="00915C82" w:rsidP="00915C82">
      <w:r w:rsidRPr="00613175">
        <w:t>An MTSI client shall offer AVPF for all media streams containing video. RTP profile negotiation shall be done as described in clause 6.2.1a.</w:t>
      </w:r>
    </w:p>
    <w:p w14:paraId="458327FF" w14:textId="77777777" w:rsidR="00915C82" w:rsidRPr="00613175" w:rsidRDefault="00915C82" w:rsidP="00915C82">
      <w:r w:rsidRPr="00613175">
        <w:t>[TS 26.114, clause 6.2.5.1]</w:t>
      </w:r>
    </w:p>
    <w:p w14:paraId="53A241FE" w14:textId="77777777" w:rsidR="00915C82" w:rsidRPr="00613175" w:rsidRDefault="00915C82" w:rsidP="00915C82">
      <w:r w:rsidRPr="00613175">
        <w:t>The SDP shall include bandwidth information for each media stream and also for the session in total. The bandwidth information for each media stream and for the session is defined by the Application Specific (AS) bandwidth modifier as defined in RFC 4566 [8].</w:t>
      </w:r>
    </w:p>
    <w:p w14:paraId="12CA9DBE" w14:textId="77777777" w:rsidR="00915C82" w:rsidRPr="00613175" w:rsidRDefault="00915C82" w:rsidP="00915C82">
      <w:r w:rsidRPr="00613175">
        <w:t>[TS 26.114, clause 6.3]</w:t>
      </w:r>
    </w:p>
    <w:p w14:paraId="02124E28" w14:textId="77777777" w:rsidR="00915C82" w:rsidRPr="00613175" w:rsidRDefault="00915C82" w:rsidP="00915C82">
      <w:r w:rsidRPr="00613175">
        <w:t>Addition and removal of media components shall be performed based on the SDP-based offer-answer model as specified in RFC 3264 [58].</w:t>
      </w:r>
    </w:p>
    <w:p w14:paraId="134CF6A0" w14:textId="77777777" w:rsidR="00915C82" w:rsidRPr="00613175" w:rsidRDefault="00915C82" w:rsidP="00915C82">
      <w:r w:rsidRPr="00613175">
        <w:t xml:space="preserve">During session renegotiation for adding or removing media components, the SDP offeror should continue to use the same media (m=) line(s) from the previously negotiated SDP for the media components that are not being added or removed. </w:t>
      </w:r>
    </w:p>
    <w:p w14:paraId="0A9E2468" w14:textId="77777777" w:rsidR="00915C82" w:rsidRPr="00613175" w:rsidRDefault="00915C82" w:rsidP="00915C82">
      <w:r w:rsidRPr="00613175">
        <w:t>[TS 26.114, clause 7.3.1]</w:t>
      </w:r>
    </w:p>
    <w:p w14:paraId="6FE770D0" w14:textId="77777777" w:rsidR="00915C82" w:rsidRPr="00613175" w:rsidRDefault="00915C82" w:rsidP="00915C82">
      <w:r w:rsidRPr="00613175">
        <w:lastRenderedPageBreak/>
        <w:t>The bandwidth for RTCP traffic shall be described using the "RS" and "RR" SDP bandwidth modifiers at media level, as specified by RFC 3556 [42]. Therefore, an MTSI client shall include the "b=RS:" and "b=RR:" fields in SDP, and shall be able to interpret them.</w:t>
      </w:r>
    </w:p>
    <w:p w14:paraId="1CDFBCE6" w14:textId="77777777" w:rsidR="00915C82" w:rsidRPr="00613175" w:rsidRDefault="00915C82" w:rsidP="00915C82">
      <w:pPr>
        <w:pStyle w:val="H6"/>
        <w:rPr>
          <w:rFonts w:eastAsia="MS Gothic"/>
        </w:rPr>
      </w:pPr>
      <w:r w:rsidRPr="00613175">
        <w:rPr>
          <w:rFonts w:eastAsia="MS Gothic"/>
        </w:rPr>
        <w:t>7.22.3</w:t>
      </w:r>
      <w:r w:rsidRPr="00613175">
        <w:rPr>
          <w:rFonts w:eastAsia="MS Gothic"/>
        </w:rPr>
        <w:tab/>
        <w:t>Test description</w:t>
      </w:r>
    </w:p>
    <w:p w14:paraId="4E5E753B" w14:textId="77777777" w:rsidR="00915C82" w:rsidRPr="00613175" w:rsidRDefault="00915C82" w:rsidP="00915C82">
      <w:pPr>
        <w:pStyle w:val="H6"/>
      </w:pPr>
      <w:r w:rsidRPr="00613175">
        <w:t>7.22.3.1</w:t>
      </w:r>
      <w:r w:rsidRPr="00613175">
        <w:tab/>
        <w:t>Pre-test conditions</w:t>
      </w:r>
    </w:p>
    <w:p w14:paraId="18C442AF" w14:textId="77777777" w:rsidR="00915C82" w:rsidRPr="00613175" w:rsidRDefault="00915C82" w:rsidP="00915C82">
      <w:pPr>
        <w:pStyle w:val="H6"/>
        <w:rPr>
          <w:rFonts w:cs="Arial"/>
        </w:rPr>
      </w:pPr>
      <w:r w:rsidRPr="00613175">
        <w:rPr>
          <w:rFonts w:cs="Arial"/>
        </w:rPr>
        <w:t>System Simulator:</w:t>
      </w:r>
    </w:p>
    <w:p w14:paraId="3C3EFCC8" w14:textId="77777777" w:rsidR="00915C82" w:rsidRPr="00613175" w:rsidRDefault="00915C82" w:rsidP="00915C82">
      <w:pPr>
        <w:pStyle w:val="B10"/>
      </w:pPr>
      <w:r w:rsidRPr="00613175">
        <w:t>-</w:t>
      </w:r>
      <w:r w:rsidRPr="00613175">
        <w:tab/>
        <w:t>1 NR Cell connected to 5GC, default parameters.</w:t>
      </w:r>
    </w:p>
    <w:p w14:paraId="577449E4" w14:textId="77777777" w:rsidR="00915C82" w:rsidRPr="00613175" w:rsidRDefault="00915C82" w:rsidP="00915C82">
      <w:pPr>
        <w:pStyle w:val="H6"/>
      </w:pPr>
      <w:r w:rsidRPr="00613175">
        <w:t>UE:</w:t>
      </w:r>
    </w:p>
    <w:p w14:paraId="23438360" w14:textId="77777777" w:rsidR="00915C82" w:rsidRPr="00613175" w:rsidRDefault="00915C82" w:rsidP="00915C82">
      <w:pPr>
        <w:pStyle w:val="B10"/>
      </w:pPr>
      <w:r w:rsidRPr="00613175">
        <w:t>-</w:t>
      </w:r>
      <w:r w:rsidRPr="00613175">
        <w:tab/>
      </w:r>
      <w:r w:rsidRPr="00613175">
        <w:rPr>
          <w:snapToGrid w:val="0"/>
        </w:rPr>
        <w:t>UE contains either ISIM and USIM applications or only USIM application on UICC.</w:t>
      </w:r>
    </w:p>
    <w:p w14:paraId="7013C1A7" w14:textId="77777777" w:rsidR="00915C82" w:rsidRPr="00613175" w:rsidRDefault="00915C82" w:rsidP="00915C82">
      <w:pPr>
        <w:pStyle w:val="B10"/>
        <w:rPr>
          <w:snapToGrid w:val="0"/>
        </w:rPr>
      </w:pPr>
      <w:r w:rsidRPr="00613175">
        <w:t>-</w:t>
      </w:r>
      <w:r w:rsidRPr="00613175">
        <w:tab/>
      </w:r>
      <w:r w:rsidRPr="00613175">
        <w:rPr>
          <w:snapToGrid w:val="0"/>
        </w:rPr>
        <w:t>UE is configured to register for IMS after switch on.</w:t>
      </w:r>
    </w:p>
    <w:p w14:paraId="40F92452" w14:textId="61865BC7" w:rsidR="00915C82" w:rsidRPr="00613175" w:rsidRDefault="00915C82" w:rsidP="00915C82">
      <w:pPr>
        <w:pStyle w:val="B10"/>
        <w:rPr>
          <w:snapToGrid w:val="0"/>
        </w:rPr>
      </w:pPr>
      <w:r w:rsidRPr="00613175">
        <w:rPr>
          <w:snapToGrid w:val="0"/>
        </w:rPr>
        <w:t>-</w:t>
      </w:r>
      <w:r w:rsidRPr="00613175">
        <w:rPr>
          <w:snapToGrid w:val="0"/>
        </w:rPr>
        <w:tab/>
        <w:t>UE is configured to use preconditions</w:t>
      </w:r>
    </w:p>
    <w:p w14:paraId="30F332FC" w14:textId="77777777" w:rsidR="00915C82" w:rsidRPr="00613175" w:rsidRDefault="00915C82" w:rsidP="00915C82">
      <w:pPr>
        <w:pStyle w:val="H6"/>
        <w:rPr>
          <w:rFonts w:cs="Arial"/>
        </w:rPr>
      </w:pPr>
      <w:r w:rsidRPr="00613175">
        <w:rPr>
          <w:rFonts w:cs="Arial"/>
        </w:rPr>
        <w:t>Preamble:</w:t>
      </w:r>
    </w:p>
    <w:p w14:paraId="7CF7B52D" w14:textId="77777777" w:rsidR="00915C82" w:rsidRPr="00613175" w:rsidRDefault="00915C82" w:rsidP="00915C82">
      <w:pPr>
        <w:pStyle w:val="B10"/>
        <w:numPr>
          <w:ilvl w:val="0"/>
          <w:numId w:val="24"/>
        </w:numPr>
        <w:rPr>
          <w:snapToGrid w:val="0"/>
        </w:rPr>
      </w:pPr>
      <w:r w:rsidRPr="00613175">
        <w:rPr>
          <w:snapToGrid w:val="0"/>
        </w:rPr>
        <w:t>The UE has registered to IMS and MT voice call is set up by executing the generic test procedure in Table 4.9.16.2.2-1 of TS 38.508-1 [21] up to the last step</w:t>
      </w:r>
    </w:p>
    <w:p w14:paraId="45EE7210" w14:textId="77777777" w:rsidR="00915C82" w:rsidRPr="00613175" w:rsidRDefault="00915C82" w:rsidP="00915C82">
      <w:pPr>
        <w:pStyle w:val="H6"/>
        <w:rPr>
          <w:rFonts w:eastAsia="MS Gothic"/>
        </w:rPr>
      </w:pPr>
      <w:r w:rsidRPr="00613175">
        <w:rPr>
          <w:rFonts w:eastAsia="MS Gothic"/>
        </w:rPr>
        <w:t>7.22.3.2</w:t>
      </w:r>
      <w:r w:rsidRPr="00613175">
        <w:rPr>
          <w:rFonts w:eastAsia="MS Gothic"/>
        </w:rPr>
        <w:tab/>
        <w:t>Test procedure sequence</w:t>
      </w:r>
    </w:p>
    <w:p w14:paraId="679AAD3F" w14:textId="77777777" w:rsidR="00915C82" w:rsidRPr="00613175" w:rsidRDefault="00915C82" w:rsidP="00915C82">
      <w:pPr>
        <w:pStyle w:val="TH"/>
        <w:rPr>
          <w:rFonts w:cs="Arial"/>
        </w:rPr>
      </w:pPr>
      <w:r w:rsidRPr="00613175">
        <w:rPr>
          <w:rFonts w:cs="Arial"/>
        </w:rPr>
        <w:t>Table 7.22.3.2-1: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915C82" w:rsidRPr="00613175" w14:paraId="3F6F30D7" w14:textId="77777777" w:rsidTr="00A355D2">
        <w:trPr>
          <w:jc w:val="center"/>
        </w:trPr>
        <w:tc>
          <w:tcPr>
            <w:tcW w:w="567" w:type="dxa"/>
            <w:tcBorders>
              <w:bottom w:val="nil"/>
            </w:tcBorders>
          </w:tcPr>
          <w:p w14:paraId="33F53722" w14:textId="77777777" w:rsidR="00915C82" w:rsidRPr="00613175" w:rsidRDefault="00915C82" w:rsidP="00A355D2">
            <w:pPr>
              <w:pStyle w:val="TAH"/>
              <w:ind w:left="400" w:hanging="400"/>
            </w:pPr>
            <w:r w:rsidRPr="00613175">
              <w:t>St</w:t>
            </w:r>
          </w:p>
        </w:tc>
        <w:tc>
          <w:tcPr>
            <w:tcW w:w="3968" w:type="dxa"/>
          </w:tcPr>
          <w:p w14:paraId="6150E6BF" w14:textId="77777777" w:rsidR="00915C82" w:rsidRPr="00613175" w:rsidRDefault="00915C82" w:rsidP="00A355D2">
            <w:pPr>
              <w:pStyle w:val="TAH"/>
              <w:ind w:left="400" w:hanging="400"/>
            </w:pPr>
            <w:r w:rsidRPr="00613175">
              <w:t>Procedure</w:t>
            </w:r>
          </w:p>
        </w:tc>
        <w:tc>
          <w:tcPr>
            <w:tcW w:w="3684" w:type="dxa"/>
            <w:gridSpan w:val="2"/>
          </w:tcPr>
          <w:p w14:paraId="77B10D97" w14:textId="77777777" w:rsidR="00915C82" w:rsidRPr="00613175" w:rsidRDefault="00915C82" w:rsidP="00A355D2">
            <w:pPr>
              <w:pStyle w:val="TAH"/>
              <w:ind w:left="400" w:hanging="400"/>
            </w:pPr>
            <w:r w:rsidRPr="00613175">
              <w:t>Message Sequence</w:t>
            </w:r>
          </w:p>
        </w:tc>
        <w:tc>
          <w:tcPr>
            <w:tcW w:w="567" w:type="dxa"/>
            <w:tcBorders>
              <w:bottom w:val="nil"/>
            </w:tcBorders>
          </w:tcPr>
          <w:p w14:paraId="5E6362BF" w14:textId="77777777" w:rsidR="00915C82" w:rsidRPr="00613175" w:rsidRDefault="00915C82" w:rsidP="00A355D2">
            <w:pPr>
              <w:pStyle w:val="TAH"/>
            </w:pPr>
            <w:r w:rsidRPr="00613175">
              <w:t>TP</w:t>
            </w:r>
          </w:p>
        </w:tc>
        <w:tc>
          <w:tcPr>
            <w:tcW w:w="850" w:type="dxa"/>
            <w:tcBorders>
              <w:bottom w:val="nil"/>
            </w:tcBorders>
          </w:tcPr>
          <w:p w14:paraId="25D03432" w14:textId="77777777" w:rsidR="00915C82" w:rsidRPr="00613175" w:rsidRDefault="00915C82" w:rsidP="00A355D2">
            <w:pPr>
              <w:pStyle w:val="TAH"/>
            </w:pPr>
            <w:r w:rsidRPr="00613175">
              <w:t>Verdict</w:t>
            </w:r>
          </w:p>
        </w:tc>
      </w:tr>
      <w:tr w:rsidR="00915C82" w:rsidRPr="00613175" w14:paraId="5AF4C2F2" w14:textId="77777777" w:rsidTr="00A355D2">
        <w:trPr>
          <w:jc w:val="center"/>
        </w:trPr>
        <w:tc>
          <w:tcPr>
            <w:tcW w:w="567" w:type="dxa"/>
            <w:tcBorders>
              <w:top w:val="nil"/>
            </w:tcBorders>
          </w:tcPr>
          <w:p w14:paraId="27B1774E" w14:textId="77777777" w:rsidR="00915C82" w:rsidRPr="00613175" w:rsidRDefault="00915C82" w:rsidP="00A355D2">
            <w:pPr>
              <w:pStyle w:val="TAH"/>
            </w:pPr>
          </w:p>
        </w:tc>
        <w:tc>
          <w:tcPr>
            <w:tcW w:w="3968" w:type="dxa"/>
          </w:tcPr>
          <w:p w14:paraId="5E3AC4F3" w14:textId="77777777" w:rsidR="00915C82" w:rsidRPr="00613175" w:rsidRDefault="00915C82" w:rsidP="00A355D2">
            <w:pPr>
              <w:pStyle w:val="TAH"/>
            </w:pPr>
          </w:p>
        </w:tc>
        <w:tc>
          <w:tcPr>
            <w:tcW w:w="708" w:type="dxa"/>
          </w:tcPr>
          <w:p w14:paraId="0FA28169" w14:textId="77777777" w:rsidR="00915C82" w:rsidRPr="00613175" w:rsidRDefault="00915C82" w:rsidP="00A355D2">
            <w:pPr>
              <w:pStyle w:val="TAH"/>
            </w:pPr>
            <w:r w:rsidRPr="00613175">
              <w:t>U - S</w:t>
            </w:r>
          </w:p>
        </w:tc>
        <w:tc>
          <w:tcPr>
            <w:tcW w:w="2976" w:type="dxa"/>
          </w:tcPr>
          <w:p w14:paraId="684B5888" w14:textId="77777777" w:rsidR="00915C82" w:rsidRPr="00613175" w:rsidRDefault="00915C82" w:rsidP="00A355D2">
            <w:pPr>
              <w:pStyle w:val="TAH"/>
            </w:pPr>
            <w:r w:rsidRPr="00613175">
              <w:t>Message</w:t>
            </w:r>
          </w:p>
        </w:tc>
        <w:tc>
          <w:tcPr>
            <w:tcW w:w="567" w:type="dxa"/>
            <w:tcBorders>
              <w:top w:val="nil"/>
            </w:tcBorders>
          </w:tcPr>
          <w:p w14:paraId="2D904CDF" w14:textId="77777777" w:rsidR="00915C82" w:rsidRPr="00613175" w:rsidRDefault="00915C82" w:rsidP="00A355D2">
            <w:pPr>
              <w:pStyle w:val="TAH"/>
            </w:pPr>
          </w:p>
        </w:tc>
        <w:tc>
          <w:tcPr>
            <w:tcW w:w="850" w:type="dxa"/>
            <w:tcBorders>
              <w:top w:val="nil"/>
            </w:tcBorders>
          </w:tcPr>
          <w:p w14:paraId="13E1DD55" w14:textId="77777777" w:rsidR="00915C82" w:rsidRPr="00613175" w:rsidRDefault="00915C82" w:rsidP="00A355D2">
            <w:pPr>
              <w:pStyle w:val="TAH"/>
            </w:pPr>
          </w:p>
        </w:tc>
      </w:tr>
      <w:tr w:rsidR="00915C82" w:rsidRPr="00613175" w14:paraId="242DC467" w14:textId="77777777" w:rsidTr="00A355D2">
        <w:trPr>
          <w:jc w:val="center"/>
        </w:trPr>
        <w:tc>
          <w:tcPr>
            <w:tcW w:w="567" w:type="dxa"/>
          </w:tcPr>
          <w:p w14:paraId="7AE7992C" w14:textId="77777777" w:rsidR="00915C82" w:rsidRPr="00613175" w:rsidRDefault="00915C82" w:rsidP="00A355D2">
            <w:pPr>
              <w:pStyle w:val="TAC"/>
              <w:rPr>
                <w:lang w:eastAsia="zh-CN"/>
              </w:rPr>
            </w:pPr>
            <w:r w:rsidRPr="00613175">
              <w:rPr>
                <w:lang w:eastAsia="zh-CN"/>
              </w:rPr>
              <w:t>-</w:t>
            </w:r>
          </w:p>
        </w:tc>
        <w:tc>
          <w:tcPr>
            <w:tcW w:w="3968" w:type="dxa"/>
          </w:tcPr>
          <w:p w14:paraId="21EC3655" w14:textId="77777777" w:rsidR="00915C82" w:rsidRPr="00613175" w:rsidRDefault="00915C82" w:rsidP="00A355D2">
            <w:pPr>
              <w:pStyle w:val="TAL"/>
            </w:pPr>
            <w:r w:rsidRPr="00613175">
              <w:t>UE is triggered to add video to the ongoing  voice call</w:t>
            </w:r>
          </w:p>
        </w:tc>
        <w:tc>
          <w:tcPr>
            <w:tcW w:w="708" w:type="dxa"/>
          </w:tcPr>
          <w:p w14:paraId="7DED0C67" w14:textId="77777777" w:rsidR="00915C82" w:rsidRPr="00613175" w:rsidRDefault="00915C82" w:rsidP="00A355D2">
            <w:pPr>
              <w:pStyle w:val="TAC"/>
              <w:rPr>
                <w:lang w:eastAsia="zh-CN"/>
              </w:rPr>
            </w:pPr>
            <w:r w:rsidRPr="00613175">
              <w:rPr>
                <w:lang w:eastAsia="zh-CN"/>
              </w:rPr>
              <w:t>-</w:t>
            </w:r>
          </w:p>
        </w:tc>
        <w:tc>
          <w:tcPr>
            <w:tcW w:w="2976" w:type="dxa"/>
          </w:tcPr>
          <w:p w14:paraId="0A01CE19" w14:textId="77777777" w:rsidR="00915C82" w:rsidRPr="00613175" w:rsidRDefault="00915C82" w:rsidP="00A355D2">
            <w:pPr>
              <w:pStyle w:val="TAL"/>
              <w:rPr>
                <w:rFonts w:eastAsia="MS Gothic"/>
              </w:rPr>
            </w:pPr>
            <w:r w:rsidRPr="00613175">
              <w:rPr>
                <w:lang w:eastAsia="zh-CN"/>
              </w:rPr>
              <w:t>-</w:t>
            </w:r>
          </w:p>
        </w:tc>
        <w:tc>
          <w:tcPr>
            <w:tcW w:w="567" w:type="dxa"/>
          </w:tcPr>
          <w:p w14:paraId="024C402B" w14:textId="77777777" w:rsidR="00915C82" w:rsidRPr="00613175" w:rsidRDefault="00915C82" w:rsidP="00A355D2">
            <w:pPr>
              <w:pStyle w:val="TAC"/>
              <w:rPr>
                <w:lang w:eastAsia="zh-CN"/>
              </w:rPr>
            </w:pPr>
            <w:r w:rsidRPr="00613175">
              <w:rPr>
                <w:lang w:eastAsia="zh-CN"/>
              </w:rPr>
              <w:t>-</w:t>
            </w:r>
          </w:p>
        </w:tc>
        <w:tc>
          <w:tcPr>
            <w:tcW w:w="850" w:type="dxa"/>
          </w:tcPr>
          <w:p w14:paraId="4246761B" w14:textId="77777777" w:rsidR="00915C82" w:rsidRPr="00613175" w:rsidRDefault="00915C82" w:rsidP="00A355D2">
            <w:pPr>
              <w:pStyle w:val="TAC"/>
              <w:rPr>
                <w:lang w:eastAsia="zh-CN"/>
              </w:rPr>
            </w:pPr>
            <w:r w:rsidRPr="00613175">
              <w:rPr>
                <w:lang w:eastAsia="zh-CN"/>
              </w:rPr>
              <w:t>-</w:t>
            </w:r>
          </w:p>
        </w:tc>
      </w:tr>
      <w:tr w:rsidR="00915C82" w:rsidRPr="00613175" w14:paraId="6290A4AC" w14:textId="77777777" w:rsidTr="00A355D2">
        <w:trPr>
          <w:trHeight w:val="350"/>
          <w:jc w:val="center"/>
        </w:trPr>
        <w:tc>
          <w:tcPr>
            <w:tcW w:w="567" w:type="dxa"/>
          </w:tcPr>
          <w:p w14:paraId="0AD45EB1" w14:textId="77777777" w:rsidR="00915C82" w:rsidRPr="00613175" w:rsidRDefault="00915C82" w:rsidP="00A355D2">
            <w:pPr>
              <w:pStyle w:val="TAC"/>
            </w:pPr>
            <w:r w:rsidRPr="00613175">
              <w:t>1</w:t>
            </w:r>
          </w:p>
        </w:tc>
        <w:tc>
          <w:tcPr>
            <w:tcW w:w="3968" w:type="dxa"/>
          </w:tcPr>
          <w:p w14:paraId="1041536B" w14:textId="77777777" w:rsidR="00915C82" w:rsidRPr="00613175" w:rsidRDefault="00915C82" w:rsidP="00A355D2">
            <w:pPr>
              <w:pStyle w:val="TAL"/>
              <w:rPr>
                <w:rFonts w:eastAsia="MS Gothic"/>
              </w:rPr>
            </w:pPr>
            <w:r w:rsidRPr="00613175">
              <w:t>UE sends re-INVITE with an SDP offer containing media lines for both voice and video</w:t>
            </w:r>
          </w:p>
        </w:tc>
        <w:tc>
          <w:tcPr>
            <w:tcW w:w="708" w:type="dxa"/>
          </w:tcPr>
          <w:p w14:paraId="3529DC4E" w14:textId="77777777" w:rsidR="00915C82" w:rsidRPr="00613175" w:rsidRDefault="00915C82" w:rsidP="00A355D2">
            <w:pPr>
              <w:pStyle w:val="TAC"/>
              <w:rPr>
                <w:rFonts w:eastAsia="MS Gothic"/>
              </w:rPr>
            </w:pPr>
            <w:r w:rsidRPr="00613175">
              <w:t>--&gt;</w:t>
            </w:r>
          </w:p>
        </w:tc>
        <w:tc>
          <w:tcPr>
            <w:tcW w:w="2976" w:type="dxa"/>
          </w:tcPr>
          <w:p w14:paraId="21F56B2A" w14:textId="77777777" w:rsidR="00915C82" w:rsidRPr="00613175" w:rsidRDefault="00915C82" w:rsidP="00A355D2">
            <w:pPr>
              <w:pStyle w:val="TAL"/>
              <w:rPr>
                <w:rFonts w:eastAsia="MS Gothic"/>
              </w:rPr>
            </w:pPr>
            <w:r w:rsidRPr="00613175">
              <w:rPr>
                <w:rFonts w:eastAsia="MS Gothic"/>
              </w:rPr>
              <w:t>INVITE</w:t>
            </w:r>
          </w:p>
        </w:tc>
        <w:tc>
          <w:tcPr>
            <w:tcW w:w="567" w:type="dxa"/>
          </w:tcPr>
          <w:p w14:paraId="5F1CE107" w14:textId="77777777" w:rsidR="00915C82" w:rsidRPr="00613175" w:rsidRDefault="00915C82" w:rsidP="00A355D2">
            <w:pPr>
              <w:pStyle w:val="TAC"/>
              <w:rPr>
                <w:lang w:eastAsia="zh-CN"/>
              </w:rPr>
            </w:pPr>
            <w:r w:rsidRPr="00613175">
              <w:rPr>
                <w:lang w:eastAsia="zh-CN"/>
              </w:rPr>
              <w:t>1</w:t>
            </w:r>
          </w:p>
        </w:tc>
        <w:tc>
          <w:tcPr>
            <w:tcW w:w="850" w:type="dxa"/>
          </w:tcPr>
          <w:p w14:paraId="71F1C147" w14:textId="77777777" w:rsidR="00915C82" w:rsidRPr="00613175" w:rsidRDefault="00915C82" w:rsidP="00A355D2">
            <w:pPr>
              <w:pStyle w:val="TAC"/>
              <w:rPr>
                <w:lang w:eastAsia="zh-CN"/>
              </w:rPr>
            </w:pPr>
            <w:r w:rsidRPr="00613175">
              <w:rPr>
                <w:lang w:eastAsia="zh-CN"/>
              </w:rPr>
              <w:t>P</w:t>
            </w:r>
          </w:p>
        </w:tc>
      </w:tr>
      <w:tr w:rsidR="00915C82" w:rsidRPr="00613175" w14:paraId="745AF279" w14:textId="77777777" w:rsidTr="00A355D2">
        <w:trPr>
          <w:jc w:val="center"/>
        </w:trPr>
        <w:tc>
          <w:tcPr>
            <w:tcW w:w="567" w:type="dxa"/>
          </w:tcPr>
          <w:p w14:paraId="620A3944" w14:textId="77777777" w:rsidR="00915C82" w:rsidRPr="00613175" w:rsidRDefault="00915C82" w:rsidP="00A355D2">
            <w:pPr>
              <w:pStyle w:val="TAC"/>
              <w:rPr>
                <w:lang w:eastAsia="zh-CN"/>
              </w:rPr>
            </w:pPr>
            <w:r w:rsidRPr="00613175">
              <w:rPr>
                <w:lang w:eastAsia="zh-CN"/>
              </w:rPr>
              <w:t>2</w:t>
            </w:r>
          </w:p>
        </w:tc>
        <w:tc>
          <w:tcPr>
            <w:tcW w:w="3968" w:type="dxa"/>
          </w:tcPr>
          <w:p w14:paraId="3D43DD4A" w14:textId="77777777" w:rsidR="00915C82" w:rsidRPr="00613175" w:rsidRDefault="00915C82" w:rsidP="00A355D2">
            <w:pPr>
              <w:pStyle w:val="TAL"/>
              <w:rPr>
                <w:rFonts w:eastAsia="MS Gothic"/>
              </w:rPr>
            </w:pPr>
            <w:r w:rsidRPr="00613175">
              <w:t>SS responds with 100 Trying</w:t>
            </w:r>
          </w:p>
        </w:tc>
        <w:tc>
          <w:tcPr>
            <w:tcW w:w="708" w:type="dxa"/>
          </w:tcPr>
          <w:p w14:paraId="6F8D35D3" w14:textId="77777777" w:rsidR="00915C82" w:rsidRPr="00613175" w:rsidRDefault="00915C82" w:rsidP="00A355D2">
            <w:pPr>
              <w:pStyle w:val="TAC"/>
              <w:rPr>
                <w:rFonts w:eastAsia="MS Gothic"/>
              </w:rPr>
            </w:pPr>
            <w:r w:rsidRPr="00613175">
              <w:rPr>
                <w:lang w:eastAsia="zh-CN"/>
              </w:rPr>
              <w:t>&lt;--</w:t>
            </w:r>
          </w:p>
        </w:tc>
        <w:tc>
          <w:tcPr>
            <w:tcW w:w="2976" w:type="dxa"/>
          </w:tcPr>
          <w:p w14:paraId="1756C69B" w14:textId="77777777" w:rsidR="00915C82" w:rsidRPr="00613175" w:rsidRDefault="00915C82" w:rsidP="00A355D2">
            <w:pPr>
              <w:pStyle w:val="TAL"/>
              <w:rPr>
                <w:rFonts w:eastAsia="MS Gothic"/>
              </w:rPr>
            </w:pPr>
            <w:r w:rsidRPr="00613175">
              <w:rPr>
                <w:rFonts w:eastAsia="MS Gothic"/>
              </w:rPr>
              <w:t>100 Trying</w:t>
            </w:r>
          </w:p>
        </w:tc>
        <w:tc>
          <w:tcPr>
            <w:tcW w:w="567" w:type="dxa"/>
          </w:tcPr>
          <w:p w14:paraId="770DF1F6" w14:textId="77777777" w:rsidR="00915C82" w:rsidRPr="00613175" w:rsidRDefault="00915C82" w:rsidP="00A355D2">
            <w:pPr>
              <w:pStyle w:val="TAC"/>
              <w:rPr>
                <w:lang w:eastAsia="zh-CN"/>
              </w:rPr>
            </w:pPr>
            <w:r w:rsidRPr="00613175">
              <w:rPr>
                <w:lang w:eastAsia="zh-CN"/>
              </w:rPr>
              <w:t>-</w:t>
            </w:r>
          </w:p>
        </w:tc>
        <w:tc>
          <w:tcPr>
            <w:tcW w:w="850" w:type="dxa"/>
          </w:tcPr>
          <w:p w14:paraId="6D085969" w14:textId="77777777" w:rsidR="00915C82" w:rsidRPr="00613175" w:rsidRDefault="00915C82" w:rsidP="00A355D2">
            <w:pPr>
              <w:pStyle w:val="TAC"/>
              <w:rPr>
                <w:lang w:eastAsia="zh-CN"/>
              </w:rPr>
            </w:pPr>
            <w:r w:rsidRPr="00613175">
              <w:rPr>
                <w:lang w:eastAsia="zh-CN"/>
              </w:rPr>
              <w:t>-</w:t>
            </w:r>
          </w:p>
        </w:tc>
      </w:tr>
      <w:tr w:rsidR="00915C82" w:rsidRPr="00613175" w14:paraId="6383C772" w14:textId="77777777" w:rsidTr="00A355D2">
        <w:trPr>
          <w:jc w:val="center"/>
        </w:trPr>
        <w:tc>
          <w:tcPr>
            <w:tcW w:w="567" w:type="dxa"/>
          </w:tcPr>
          <w:p w14:paraId="60150A5C" w14:textId="77777777" w:rsidR="00915C82" w:rsidRPr="00613175" w:rsidRDefault="00915C82" w:rsidP="00A355D2">
            <w:pPr>
              <w:pStyle w:val="TAC"/>
              <w:rPr>
                <w:lang w:eastAsia="zh-CN"/>
              </w:rPr>
            </w:pPr>
            <w:r w:rsidRPr="00613175">
              <w:rPr>
                <w:lang w:eastAsia="zh-CN"/>
              </w:rPr>
              <w:t>3</w:t>
            </w:r>
          </w:p>
        </w:tc>
        <w:tc>
          <w:tcPr>
            <w:tcW w:w="3968" w:type="dxa"/>
          </w:tcPr>
          <w:p w14:paraId="223B55BF" w14:textId="77777777" w:rsidR="00915C82" w:rsidRPr="00613175" w:rsidRDefault="00915C82" w:rsidP="00A355D2">
            <w:pPr>
              <w:pStyle w:val="TAL"/>
              <w:rPr>
                <w:rFonts w:eastAsia="MS Gothic"/>
              </w:rPr>
            </w:pPr>
            <w:r w:rsidRPr="00613175">
              <w:t>SS responds with 183 session Progress including SDP answer</w:t>
            </w:r>
          </w:p>
        </w:tc>
        <w:tc>
          <w:tcPr>
            <w:tcW w:w="708" w:type="dxa"/>
          </w:tcPr>
          <w:p w14:paraId="5955508F" w14:textId="77777777" w:rsidR="00915C82" w:rsidRPr="00613175" w:rsidRDefault="00915C82" w:rsidP="00A355D2">
            <w:pPr>
              <w:pStyle w:val="TAC"/>
              <w:rPr>
                <w:rFonts w:eastAsia="MS Gothic"/>
              </w:rPr>
            </w:pPr>
            <w:r w:rsidRPr="00613175">
              <w:rPr>
                <w:lang w:eastAsia="zh-CN"/>
              </w:rPr>
              <w:t>&lt;--</w:t>
            </w:r>
          </w:p>
        </w:tc>
        <w:tc>
          <w:tcPr>
            <w:tcW w:w="2976" w:type="dxa"/>
          </w:tcPr>
          <w:p w14:paraId="3900656D" w14:textId="77777777" w:rsidR="00915C82" w:rsidRPr="00613175" w:rsidRDefault="00915C82" w:rsidP="00A355D2">
            <w:pPr>
              <w:pStyle w:val="TAL"/>
              <w:rPr>
                <w:rFonts w:eastAsia="MS Gothic"/>
              </w:rPr>
            </w:pPr>
            <w:r w:rsidRPr="00613175">
              <w:rPr>
                <w:rFonts w:eastAsia="MS Gothic"/>
              </w:rPr>
              <w:t>183 Session Progress</w:t>
            </w:r>
          </w:p>
        </w:tc>
        <w:tc>
          <w:tcPr>
            <w:tcW w:w="567" w:type="dxa"/>
          </w:tcPr>
          <w:p w14:paraId="5F3FDA84" w14:textId="77777777" w:rsidR="00915C82" w:rsidRPr="00613175" w:rsidRDefault="00915C82" w:rsidP="00A355D2">
            <w:pPr>
              <w:pStyle w:val="TAC"/>
              <w:rPr>
                <w:lang w:eastAsia="zh-CN"/>
              </w:rPr>
            </w:pPr>
            <w:r w:rsidRPr="00613175">
              <w:rPr>
                <w:lang w:eastAsia="zh-CN"/>
              </w:rPr>
              <w:t>-</w:t>
            </w:r>
          </w:p>
        </w:tc>
        <w:tc>
          <w:tcPr>
            <w:tcW w:w="850" w:type="dxa"/>
          </w:tcPr>
          <w:p w14:paraId="2FAEE494" w14:textId="77777777" w:rsidR="00915C82" w:rsidRPr="00613175" w:rsidRDefault="00915C82" w:rsidP="00A355D2">
            <w:pPr>
              <w:pStyle w:val="TAC"/>
              <w:rPr>
                <w:lang w:eastAsia="zh-CN"/>
              </w:rPr>
            </w:pPr>
            <w:r w:rsidRPr="00613175">
              <w:rPr>
                <w:lang w:eastAsia="zh-CN"/>
              </w:rPr>
              <w:t>-</w:t>
            </w:r>
          </w:p>
        </w:tc>
      </w:tr>
      <w:tr w:rsidR="00915C82" w:rsidRPr="00613175" w14:paraId="758D51CE" w14:textId="77777777" w:rsidTr="00A355D2">
        <w:trPr>
          <w:jc w:val="center"/>
        </w:trPr>
        <w:tc>
          <w:tcPr>
            <w:tcW w:w="567" w:type="dxa"/>
          </w:tcPr>
          <w:p w14:paraId="51875DC5" w14:textId="77777777" w:rsidR="00915C82" w:rsidRPr="00613175" w:rsidRDefault="00915C82" w:rsidP="00A355D2">
            <w:pPr>
              <w:pStyle w:val="TAC"/>
              <w:rPr>
                <w:lang w:eastAsia="zh-CN"/>
              </w:rPr>
            </w:pPr>
            <w:r w:rsidRPr="00613175">
              <w:rPr>
                <w:lang w:eastAsia="zh-CN"/>
              </w:rPr>
              <w:t>4</w:t>
            </w:r>
          </w:p>
        </w:tc>
        <w:tc>
          <w:tcPr>
            <w:tcW w:w="3968" w:type="dxa"/>
          </w:tcPr>
          <w:p w14:paraId="512523FC" w14:textId="77777777" w:rsidR="00915C82" w:rsidRPr="00613175" w:rsidRDefault="00915C82" w:rsidP="00A355D2">
            <w:pPr>
              <w:pStyle w:val="TAL"/>
              <w:rPr>
                <w:rFonts w:eastAsia="MS Gothic"/>
              </w:rPr>
            </w:pPr>
            <w:r w:rsidRPr="00613175">
              <w:t>UE acknowledges the receipt of 183 response with PRACK</w:t>
            </w:r>
          </w:p>
        </w:tc>
        <w:tc>
          <w:tcPr>
            <w:tcW w:w="708" w:type="dxa"/>
          </w:tcPr>
          <w:p w14:paraId="18E25716" w14:textId="77777777" w:rsidR="00915C82" w:rsidRPr="00613175" w:rsidRDefault="00915C82" w:rsidP="00A355D2">
            <w:pPr>
              <w:pStyle w:val="TAC"/>
              <w:rPr>
                <w:rFonts w:eastAsia="MS Gothic"/>
              </w:rPr>
            </w:pPr>
            <w:r w:rsidRPr="00613175">
              <w:rPr>
                <w:lang w:eastAsia="zh-CN"/>
              </w:rPr>
              <w:t>--&gt;</w:t>
            </w:r>
          </w:p>
        </w:tc>
        <w:tc>
          <w:tcPr>
            <w:tcW w:w="2976" w:type="dxa"/>
          </w:tcPr>
          <w:p w14:paraId="3E33A6FB" w14:textId="77777777" w:rsidR="00915C82" w:rsidRPr="00613175" w:rsidRDefault="00915C82" w:rsidP="00A355D2">
            <w:pPr>
              <w:pStyle w:val="TAL"/>
              <w:rPr>
                <w:rFonts w:eastAsia="MS Gothic"/>
              </w:rPr>
            </w:pPr>
            <w:r w:rsidRPr="00613175">
              <w:rPr>
                <w:rFonts w:eastAsia="MS Gothic"/>
              </w:rPr>
              <w:t>PRACK</w:t>
            </w:r>
          </w:p>
        </w:tc>
        <w:tc>
          <w:tcPr>
            <w:tcW w:w="567" w:type="dxa"/>
          </w:tcPr>
          <w:p w14:paraId="5E99C9AB" w14:textId="77777777" w:rsidR="00915C82" w:rsidRPr="00613175" w:rsidRDefault="00915C82" w:rsidP="00A355D2">
            <w:pPr>
              <w:pStyle w:val="TAC"/>
              <w:rPr>
                <w:lang w:eastAsia="zh-CN"/>
              </w:rPr>
            </w:pPr>
            <w:r w:rsidRPr="00613175">
              <w:rPr>
                <w:lang w:eastAsia="zh-CN"/>
              </w:rPr>
              <w:t>2</w:t>
            </w:r>
          </w:p>
        </w:tc>
        <w:tc>
          <w:tcPr>
            <w:tcW w:w="850" w:type="dxa"/>
          </w:tcPr>
          <w:p w14:paraId="4CDA80D5" w14:textId="77777777" w:rsidR="00915C82" w:rsidRPr="00613175" w:rsidRDefault="00915C82" w:rsidP="00A355D2">
            <w:pPr>
              <w:pStyle w:val="TAC"/>
              <w:rPr>
                <w:lang w:eastAsia="zh-CN"/>
              </w:rPr>
            </w:pPr>
            <w:r w:rsidRPr="00613175">
              <w:rPr>
                <w:lang w:eastAsia="zh-CN"/>
              </w:rPr>
              <w:t>P</w:t>
            </w:r>
          </w:p>
        </w:tc>
      </w:tr>
      <w:tr w:rsidR="00915C82" w:rsidRPr="00613175" w14:paraId="7DF923E4" w14:textId="77777777" w:rsidTr="00A355D2">
        <w:trPr>
          <w:jc w:val="center"/>
        </w:trPr>
        <w:tc>
          <w:tcPr>
            <w:tcW w:w="567" w:type="dxa"/>
          </w:tcPr>
          <w:p w14:paraId="4988314A" w14:textId="77777777" w:rsidR="00915C82" w:rsidRPr="00613175" w:rsidRDefault="00915C82" w:rsidP="00A355D2">
            <w:pPr>
              <w:pStyle w:val="TAC"/>
              <w:rPr>
                <w:lang w:eastAsia="zh-CN"/>
              </w:rPr>
            </w:pPr>
            <w:r w:rsidRPr="00613175">
              <w:rPr>
                <w:lang w:eastAsia="zh-CN"/>
              </w:rPr>
              <w:t>5</w:t>
            </w:r>
          </w:p>
        </w:tc>
        <w:tc>
          <w:tcPr>
            <w:tcW w:w="3968" w:type="dxa"/>
          </w:tcPr>
          <w:p w14:paraId="08D7BBA1" w14:textId="77777777" w:rsidR="00915C82" w:rsidRPr="00613175" w:rsidRDefault="00915C82" w:rsidP="00A355D2">
            <w:pPr>
              <w:pStyle w:val="TAL"/>
              <w:rPr>
                <w:rFonts w:eastAsia="MS Gothic"/>
              </w:rPr>
            </w:pPr>
            <w:r w:rsidRPr="00613175">
              <w:t xml:space="preserve">SS responds to PRACK with 200 OK </w:t>
            </w:r>
          </w:p>
        </w:tc>
        <w:tc>
          <w:tcPr>
            <w:tcW w:w="708" w:type="dxa"/>
          </w:tcPr>
          <w:p w14:paraId="5745B780" w14:textId="77777777" w:rsidR="00915C82" w:rsidRPr="00613175" w:rsidRDefault="00915C82" w:rsidP="00A355D2">
            <w:pPr>
              <w:pStyle w:val="TAC"/>
              <w:rPr>
                <w:rFonts w:eastAsia="MS Gothic"/>
              </w:rPr>
            </w:pPr>
            <w:r w:rsidRPr="00613175">
              <w:t>&lt;--</w:t>
            </w:r>
          </w:p>
        </w:tc>
        <w:tc>
          <w:tcPr>
            <w:tcW w:w="2976" w:type="dxa"/>
          </w:tcPr>
          <w:p w14:paraId="289D8331" w14:textId="77777777" w:rsidR="00915C82" w:rsidRPr="00613175" w:rsidRDefault="00915C82" w:rsidP="00A355D2">
            <w:pPr>
              <w:pStyle w:val="TAL"/>
              <w:rPr>
                <w:rFonts w:eastAsia="MS Gothic"/>
              </w:rPr>
            </w:pPr>
            <w:r w:rsidRPr="00613175">
              <w:rPr>
                <w:rFonts w:eastAsia="MS Gothic"/>
              </w:rPr>
              <w:t>200 OK</w:t>
            </w:r>
          </w:p>
        </w:tc>
        <w:tc>
          <w:tcPr>
            <w:tcW w:w="567" w:type="dxa"/>
          </w:tcPr>
          <w:p w14:paraId="3DBEB289" w14:textId="77777777" w:rsidR="00915C82" w:rsidRPr="00613175" w:rsidRDefault="00915C82" w:rsidP="00A355D2">
            <w:pPr>
              <w:pStyle w:val="TAC"/>
              <w:rPr>
                <w:lang w:eastAsia="zh-CN"/>
              </w:rPr>
            </w:pPr>
            <w:r w:rsidRPr="00613175">
              <w:rPr>
                <w:lang w:eastAsia="zh-CN"/>
              </w:rPr>
              <w:t>-</w:t>
            </w:r>
          </w:p>
        </w:tc>
        <w:tc>
          <w:tcPr>
            <w:tcW w:w="850" w:type="dxa"/>
          </w:tcPr>
          <w:p w14:paraId="57D41366" w14:textId="77777777" w:rsidR="00915C82" w:rsidRPr="00613175" w:rsidRDefault="00915C82" w:rsidP="00A355D2">
            <w:pPr>
              <w:pStyle w:val="TAC"/>
              <w:rPr>
                <w:lang w:eastAsia="zh-CN"/>
              </w:rPr>
            </w:pPr>
            <w:r w:rsidRPr="00613175">
              <w:rPr>
                <w:lang w:eastAsia="zh-CN"/>
              </w:rPr>
              <w:t>-</w:t>
            </w:r>
          </w:p>
        </w:tc>
      </w:tr>
      <w:tr w:rsidR="00915C82" w:rsidRPr="00613175" w14:paraId="2F914F6A" w14:textId="77777777" w:rsidTr="00A355D2">
        <w:trPr>
          <w:jc w:val="center"/>
        </w:trPr>
        <w:tc>
          <w:tcPr>
            <w:tcW w:w="567" w:type="dxa"/>
          </w:tcPr>
          <w:p w14:paraId="59E2DAFC" w14:textId="77777777" w:rsidR="00915C82" w:rsidRPr="00613175" w:rsidRDefault="00915C82" w:rsidP="00A355D2">
            <w:pPr>
              <w:pStyle w:val="TAC"/>
              <w:rPr>
                <w:lang w:eastAsia="zh-CN"/>
              </w:rPr>
            </w:pPr>
            <w:r w:rsidRPr="00613175">
              <w:rPr>
                <w:lang w:eastAsia="zh-CN"/>
              </w:rPr>
              <w:t>6</w:t>
            </w:r>
          </w:p>
        </w:tc>
        <w:tc>
          <w:tcPr>
            <w:tcW w:w="3968" w:type="dxa"/>
          </w:tcPr>
          <w:p w14:paraId="6EF7EACF" w14:textId="77777777" w:rsidR="00915C82" w:rsidRPr="00613175" w:rsidRDefault="00915C82" w:rsidP="00A355D2">
            <w:pPr>
              <w:pStyle w:val="TAL"/>
              <w:rPr>
                <w:rFonts w:eastAsia="MS Gothic"/>
              </w:rPr>
            </w:pPr>
            <w:r w:rsidRPr="00613175">
              <w:t>UE sends UPDATE after reserving the resources for video</w:t>
            </w:r>
          </w:p>
        </w:tc>
        <w:tc>
          <w:tcPr>
            <w:tcW w:w="708" w:type="dxa"/>
          </w:tcPr>
          <w:p w14:paraId="37F7EB4E" w14:textId="77777777" w:rsidR="00915C82" w:rsidRPr="00613175" w:rsidRDefault="00915C82" w:rsidP="00A355D2">
            <w:pPr>
              <w:pStyle w:val="TAC"/>
              <w:rPr>
                <w:rFonts w:eastAsia="MS Gothic"/>
              </w:rPr>
            </w:pPr>
            <w:r w:rsidRPr="00613175">
              <w:rPr>
                <w:lang w:eastAsia="zh-CN"/>
              </w:rPr>
              <w:t>--&gt;</w:t>
            </w:r>
          </w:p>
        </w:tc>
        <w:tc>
          <w:tcPr>
            <w:tcW w:w="2976" w:type="dxa"/>
          </w:tcPr>
          <w:p w14:paraId="3D0ADC96" w14:textId="77777777" w:rsidR="00915C82" w:rsidRPr="00613175" w:rsidRDefault="00915C82" w:rsidP="00A355D2">
            <w:pPr>
              <w:pStyle w:val="TAL"/>
              <w:rPr>
                <w:rFonts w:eastAsia="MS Gothic"/>
              </w:rPr>
            </w:pPr>
            <w:r w:rsidRPr="00613175">
              <w:rPr>
                <w:rFonts w:eastAsia="MS Gothic"/>
              </w:rPr>
              <w:t>UPDATE</w:t>
            </w:r>
          </w:p>
        </w:tc>
        <w:tc>
          <w:tcPr>
            <w:tcW w:w="567" w:type="dxa"/>
          </w:tcPr>
          <w:p w14:paraId="64BD4ABF" w14:textId="77777777" w:rsidR="00915C82" w:rsidRPr="00613175" w:rsidRDefault="00915C82" w:rsidP="00A355D2">
            <w:pPr>
              <w:pStyle w:val="TAC"/>
              <w:rPr>
                <w:lang w:eastAsia="zh-CN"/>
              </w:rPr>
            </w:pPr>
            <w:r w:rsidRPr="00613175">
              <w:rPr>
                <w:lang w:eastAsia="zh-CN"/>
              </w:rPr>
              <w:t>3</w:t>
            </w:r>
          </w:p>
        </w:tc>
        <w:tc>
          <w:tcPr>
            <w:tcW w:w="850" w:type="dxa"/>
          </w:tcPr>
          <w:p w14:paraId="4CE95C93" w14:textId="77777777" w:rsidR="00915C82" w:rsidRPr="00613175" w:rsidRDefault="00915C82" w:rsidP="00A355D2">
            <w:pPr>
              <w:pStyle w:val="TAC"/>
            </w:pPr>
            <w:r w:rsidRPr="00613175">
              <w:t>P</w:t>
            </w:r>
          </w:p>
        </w:tc>
      </w:tr>
      <w:tr w:rsidR="00915C82" w:rsidRPr="00613175" w14:paraId="32B9EB00" w14:textId="77777777" w:rsidTr="00A355D2">
        <w:trPr>
          <w:jc w:val="center"/>
        </w:trPr>
        <w:tc>
          <w:tcPr>
            <w:tcW w:w="567" w:type="dxa"/>
          </w:tcPr>
          <w:p w14:paraId="74A07171" w14:textId="77777777" w:rsidR="00915C82" w:rsidRPr="00613175" w:rsidRDefault="00915C82" w:rsidP="00A355D2">
            <w:pPr>
              <w:pStyle w:val="TAC"/>
              <w:rPr>
                <w:lang w:eastAsia="zh-CN"/>
              </w:rPr>
            </w:pPr>
            <w:r w:rsidRPr="00613175">
              <w:rPr>
                <w:lang w:eastAsia="zh-CN"/>
              </w:rPr>
              <w:t>7</w:t>
            </w:r>
          </w:p>
        </w:tc>
        <w:tc>
          <w:tcPr>
            <w:tcW w:w="3968" w:type="dxa"/>
          </w:tcPr>
          <w:p w14:paraId="4A2CF762" w14:textId="77777777" w:rsidR="00915C82" w:rsidRPr="00613175" w:rsidRDefault="00915C82" w:rsidP="00A355D2">
            <w:pPr>
              <w:pStyle w:val="TAL"/>
              <w:rPr>
                <w:rFonts w:eastAsia="MS Gothic"/>
              </w:rPr>
            </w:pPr>
            <w:r w:rsidRPr="00613175">
              <w:t>SS responds UPDATE with 200 OK indicating reservation of resources</w:t>
            </w:r>
          </w:p>
        </w:tc>
        <w:tc>
          <w:tcPr>
            <w:tcW w:w="708" w:type="dxa"/>
          </w:tcPr>
          <w:p w14:paraId="3A1B43D8" w14:textId="77777777" w:rsidR="00915C82" w:rsidRPr="00613175" w:rsidRDefault="00915C82" w:rsidP="00A355D2">
            <w:pPr>
              <w:pStyle w:val="TAC"/>
              <w:rPr>
                <w:rFonts w:eastAsia="MS Gothic"/>
              </w:rPr>
            </w:pPr>
            <w:r w:rsidRPr="00613175">
              <w:t>&lt;--</w:t>
            </w:r>
          </w:p>
        </w:tc>
        <w:tc>
          <w:tcPr>
            <w:tcW w:w="2976" w:type="dxa"/>
          </w:tcPr>
          <w:p w14:paraId="430675C2" w14:textId="77777777" w:rsidR="00915C82" w:rsidRPr="00613175" w:rsidRDefault="00915C82" w:rsidP="00A355D2">
            <w:pPr>
              <w:pStyle w:val="TAL"/>
              <w:rPr>
                <w:rFonts w:eastAsia="MS Gothic"/>
              </w:rPr>
            </w:pPr>
            <w:r w:rsidRPr="00613175">
              <w:rPr>
                <w:rFonts w:eastAsia="MS Gothic"/>
              </w:rPr>
              <w:t>200 OK</w:t>
            </w:r>
          </w:p>
        </w:tc>
        <w:tc>
          <w:tcPr>
            <w:tcW w:w="567" w:type="dxa"/>
          </w:tcPr>
          <w:p w14:paraId="69E06778" w14:textId="77777777" w:rsidR="00915C82" w:rsidRPr="00613175" w:rsidRDefault="00915C82" w:rsidP="00A355D2">
            <w:pPr>
              <w:pStyle w:val="TAC"/>
              <w:rPr>
                <w:lang w:eastAsia="zh-CN"/>
              </w:rPr>
            </w:pPr>
            <w:r w:rsidRPr="00613175">
              <w:rPr>
                <w:lang w:eastAsia="zh-CN"/>
              </w:rPr>
              <w:t>-</w:t>
            </w:r>
          </w:p>
        </w:tc>
        <w:tc>
          <w:tcPr>
            <w:tcW w:w="850" w:type="dxa"/>
          </w:tcPr>
          <w:p w14:paraId="60EE582F" w14:textId="77777777" w:rsidR="00915C82" w:rsidRPr="00613175" w:rsidRDefault="00915C82" w:rsidP="00A355D2">
            <w:pPr>
              <w:pStyle w:val="TAC"/>
              <w:rPr>
                <w:lang w:eastAsia="zh-CN"/>
              </w:rPr>
            </w:pPr>
            <w:r w:rsidRPr="00613175">
              <w:rPr>
                <w:lang w:eastAsia="zh-CN"/>
              </w:rPr>
              <w:t>-</w:t>
            </w:r>
          </w:p>
        </w:tc>
      </w:tr>
      <w:tr w:rsidR="00915C82" w:rsidRPr="00613175" w14:paraId="6E97BC4A" w14:textId="77777777" w:rsidTr="00A355D2">
        <w:trPr>
          <w:jc w:val="center"/>
        </w:trPr>
        <w:tc>
          <w:tcPr>
            <w:tcW w:w="567" w:type="dxa"/>
          </w:tcPr>
          <w:p w14:paraId="2179365E" w14:textId="77777777" w:rsidR="00915C82" w:rsidRPr="00613175" w:rsidRDefault="00915C82" w:rsidP="00A355D2">
            <w:pPr>
              <w:pStyle w:val="TAC"/>
              <w:rPr>
                <w:lang w:eastAsia="zh-CN"/>
              </w:rPr>
            </w:pPr>
            <w:r w:rsidRPr="00613175">
              <w:rPr>
                <w:lang w:eastAsia="zh-CN"/>
              </w:rPr>
              <w:t>8</w:t>
            </w:r>
          </w:p>
        </w:tc>
        <w:tc>
          <w:tcPr>
            <w:tcW w:w="3968" w:type="dxa"/>
          </w:tcPr>
          <w:p w14:paraId="4227860C" w14:textId="77777777" w:rsidR="00915C82" w:rsidRPr="00613175" w:rsidRDefault="00915C82" w:rsidP="00A355D2">
            <w:pPr>
              <w:pStyle w:val="TAL"/>
              <w:rPr>
                <w:rFonts w:eastAsia="MS Gothic"/>
              </w:rPr>
            </w:pPr>
            <w:r w:rsidRPr="00613175">
              <w:rPr>
                <w:rFonts w:eastAsia="MS Gothic"/>
              </w:rPr>
              <w:t>SS responds to re-INVITE with 200 OK</w:t>
            </w:r>
          </w:p>
        </w:tc>
        <w:tc>
          <w:tcPr>
            <w:tcW w:w="708" w:type="dxa"/>
          </w:tcPr>
          <w:p w14:paraId="014E424B" w14:textId="77777777" w:rsidR="00915C82" w:rsidRPr="00613175" w:rsidRDefault="00915C82" w:rsidP="00A355D2">
            <w:pPr>
              <w:pStyle w:val="TAC"/>
              <w:rPr>
                <w:rFonts w:eastAsia="MS Gothic"/>
              </w:rPr>
            </w:pPr>
            <w:r w:rsidRPr="00613175">
              <w:t>&lt;--</w:t>
            </w:r>
          </w:p>
        </w:tc>
        <w:tc>
          <w:tcPr>
            <w:tcW w:w="2976" w:type="dxa"/>
          </w:tcPr>
          <w:p w14:paraId="3251F91C" w14:textId="77777777" w:rsidR="00915C82" w:rsidRPr="00613175" w:rsidRDefault="00915C82" w:rsidP="00A355D2">
            <w:pPr>
              <w:pStyle w:val="TAL"/>
              <w:rPr>
                <w:rFonts w:eastAsia="MS Gothic"/>
              </w:rPr>
            </w:pPr>
            <w:r w:rsidRPr="00613175">
              <w:rPr>
                <w:rFonts w:eastAsia="MS Gothic"/>
              </w:rPr>
              <w:t>200 OK</w:t>
            </w:r>
          </w:p>
        </w:tc>
        <w:tc>
          <w:tcPr>
            <w:tcW w:w="567" w:type="dxa"/>
          </w:tcPr>
          <w:p w14:paraId="0DCE740E" w14:textId="77777777" w:rsidR="00915C82" w:rsidRPr="00613175" w:rsidRDefault="00915C82" w:rsidP="00A355D2">
            <w:pPr>
              <w:pStyle w:val="TAC"/>
              <w:rPr>
                <w:lang w:eastAsia="zh-CN"/>
              </w:rPr>
            </w:pPr>
            <w:r w:rsidRPr="00613175">
              <w:rPr>
                <w:lang w:eastAsia="zh-CN"/>
              </w:rPr>
              <w:t>-</w:t>
            </w:r>
          </w:p>
        </w:tc>
        <w:tc>
          <w:tcPr>
            <w:tcW w:w="850" w:type="dxa"/>
          </w:tcPr>
          <w:p w14:paraId="4446E3A3" w14:textId="77777777" w:rsidR="00915C82" w:rsidRPr="00613175" w:rsidRDefault="00915C82" w:rsidP="00A355D2">
            <w:pPr>
              <w:pStyle w:val="TAC"/>
              <w:rPr>
                <w:lang w:eastAsia="zh-CN"/>
              </w:rPr>
            </w:pPr>
            <w:r w:rsidRPr="00613175">
              <w:rPr>
                <w:lang w:eastAsia="zh-CN"/>
              </w:rPr>
              <w:t>-</w:t>
            </w:r>
          </w:p>
        </w:tc>
      </w:tr>
      <w:tr w:rsidR="00915C82" w:rsidRPr="00613175" w14:paraId="238E56C9" w14:textId="77777777" w:rsidTr="00A355D2">
        <w:trPr>
          <w:jc w:val="center"/>
        </w:trPr>
        <w:tc>
          <w:tcPr>
            <w:tcW w:w="567" w:type="dxa"/>
          </w:tcPr>
          <w:p w14:paraId="4E1F63C2" w14:textId="77777777" w:rsidR="00915C82" w:rsidRPr="00613175" w:rsidRDefault="00915C82" w:rsidP="00A355D2">
            <w:pPr>
              <w:pStyle w:val="TAC"/>
              <w:rPr>
                <w:lang w:eastAsia="zh-CN"/>
              </w:rPr>
            </w:pPr>
            <w:r w:rsidRPr="00613175">
              <w:rPr>
                <w:lang w:eastAsia="zh-CN"/>
              </w:rPr>
              <w:t>9</w:t>
            </w:r>
          </w:p>
        </w:tc>
        <w:tc>
          <w:tcPr>
            <w:tcW w:w="3968" w:type="dxa"/>
          </w:tcPr>
          <w:p w14:paraId="2542F381" w14:textId="77777777" w:rsidR="00915C82" w:rsidRPr="00613175" w:rsidRDefault="00915C82" w:rsidP="00A355D2">
            <w:pPr>
              <w:pStyle w:val="TAL"/>
              <w:rPr>
                <w:rFonts w:eastAsia="MS Gothic"/>
              </w:rPr>
            </w:pPr>
            <w:r w:rsidRPr="00613175">
              <w:rPr>
                <w:rFonts w:eastAsia="MS Gothic"/>
              </w:rPr>
              <w:t>The UE acknowledges the receipt of 200 OK for re-INVITE</w:t>
            </w:r>
          </w:p>
        </w:tc>
        <w:tc>
          <w:tcPr>
            <w:tcW w:w="708" w:type="dxa"/>
          </w:tcPr>
          <w:p w14:paraId="1484502B" w14:textId="77777777" w:rsidR="00915C82" w:rsidRPr="00613175" w:rsidRDefault="00915C82" w:rsidP="00A355D2">
            <w:pPr>
              <w:pStyle w:val="TAC"/>
              <w:rPr>
                <w:rFonts w:eastAsia="MS Gothic"/>
              </w:rPr>
            </w:pPr>
            <w:r w:rsidRPr="00613175">
              <w:rPr>
                <w:lang w:eastAsia="zh-CN"/>
              </w:rPr>
              <w:t>--&gt;</w:t>
            </w:r>
          </w:p>
        </w:tc>
        <w:tc>
          <w:tcPr>
            <w:tcW w:w="2976" w:type="dxa"/>
          </w:tcPr>
          <w:p w14:paraId="33042CDB" w14:textId="77777777" w:rsidR="00915C82" w:rsidRPr="00613175" w:rsidRDefault="00915C82" w:rsidP="00A355D2">
            <w:pPr>
              <w:pStyle w:val="TAL"/>
              <w:rPr>
                <w:rFonts w:eastAsia="MS Gothic"/>
              </w:rPr>
            </w:pPr>
            <w:r w:rsidRPr="00613175">
              <w:rPr>
                <w:rFonts w:eastAsia="MS Gothic"/>
              </w:rPr>
              <w:t>ACK</w:t>
            </w:r>
          </w:p>
        </w:tc>
        <w:tc>
          <w:tcPr>
            <w:tcW w:w="567" w:type="dxa"/>
          </w:tcPr>
          <w:p w14:paraId="42399FFB" w14:textId="77777777" w:rsidR="00915C82" w:rsidRPr="00613175" w:rsidRDefault="00915C82" w:rsidP="00A355D2">
            <w:pPr>
              <w:pStyle w:val="TAC"/>
              <w:rPr>
                <w:lang w:eastAsia="zh-CN"/>
              </w:rPr>
            </w:pPr>
            <w:r w:rsidRPr="00613175">
              <w:rPr>
                <w:lang w:eastAsia="zh-CN"/>
              </w:rPr>
              <w:t>4</w:t>
            </w:r>
          </w:p>
        </w:tc>
        <w:tc>
          <w:tcPr>
            <w:tcW w:w="850" w:type="dxa"/>
          </w:tcPr>
          <w:p w14:paraId="37BB3288" w14:textId="77777777" w:rsidR="00915C82" w:rsidRPr="00613175" w:rsidRDefault="00915C82" w:rsidP="00A355D2">
            <w:pPr>
              <w:pStyle w:val="TAC"/>
              <w:rPr>
                <w:lang w:eastAsia="zh-CN"/>
              </w:rPr>
            </w:pPr>
            <w:r w:rsidRPr="00613175">
              <w:rPr>
                <w:lang w:eastAsia="zh-CN"/>
              </w:rPr>
              <w:t>P</w:t>
            </w:r>
          </w:p>
        </w:tc>
      </w:tr>
      <w:tr w:rsidR="00915C82" w:rsidRPr="00613175" w14:paraId="13FC8ADA" w14:textId="77777777" w:rsidTr="00A355D2">
        <w:trPr>
          <w:trHeight w:val="503"/>
          <w:jc w:val="center"/>
        </w:trPr>
        <w:tc>
          <w:tcPr>
            <w:tcW w:w="567" w:type="dxa"/>
          </w:tcPr>
          <w:p w14:paraId="26A42C85" w14:textId="77777777" w:rsidR="00915C82" w:rsidRPr="00613175" w:rsidRDefault="00915C82" w:rsidP="00A355D2">
            <w:pPr>
              <w:pStyle w:val="TAC"/>
              <w:rPr>
                <w:lang w:eastAsia="zh-CN"/>
              </w:rPr>
            </w:pPr>
            <w:r w:rsidRPr="00613175">
              <w:rPr>
                <w:lang w:eastAsia="zh-CN"/>
              </w:rPr>
              <w:t>10</w:t>
            </w:r>
          </w:p>
        </w:tc>
        <w:tc>
          <w:tcPr>
            <w:tcW w:w="3968" w:type="dxa"/>
          </w:tcPr>
          <w:p w14:paraId="034CB972" w14:textId="77777777" w:rsidR="00915C82" w:rsidRPr="00613175" w:rsidRDefault="00915C82" w:rsidP="00A355D2">
            <w:pPr>
              <w:pStyle w:val="TAL"/>
              <w:rPr>
                <w:rFonts w:eastAsia="MS Gothic"/>
              </w:rPr>
            </w:pPr>
            <w:r w:rsidRPr="00613175">
              <w:rPr>
                <w:rFonts w:eastAsia="MS Gothic"/>
              </w:rPr>
              <w:t>SS sends re-INVITE with SDP offer indicating that video component is removed from the call.</w:t>
            </w:r>
          </w:p>
        </w:tc>
        <w:tc>
          <w:tcPr>
            <w:tcW w:w="708" w:type="dxa"/>
          </w:tcPr>
          <w:p w14:paraId="3172F6B3" w14:textId="77777777" w:rsidR="00915C82" w:rsidRPr="00613175" w:rsidRDefault="00915C82" w:rsidP="00A355D2">
            <w:pPr>
              <w:pStyle w:val="TAC"/>
              <w:rPr>
                <w:rFonts w:eastAsia="MS Gothic"/>
              </w:rPr>
            </w:pPr>
            <w:r w:rsidRPr="00613175">
              <w:t>&lt;--</w:t>
            </w:r>
          </w:p>
        </w:tc>
        <w:tc>
          <w:tcPr>
            <w:tcW w:w="2976" w:type="dxa"/>
          </w:tcPr>
          <w:p w14:paraId="226EF1EB" w14:textId="77777777" w:rsidR="00915C82" w:rsidRPr="00613175" w:rsidRDefault="00915C82" w:rsidP="00A355D2">
            <w:pPr>
              <w:pStyle w:val="TAL"/>
              <w:rPr>
                <w:rFonts w:eastAsia="MS Gothic"/>
              </w:rPr>
            </w:pPr>
            <w:r w:rsidRPr="00613175">
              <w:rPr>
                <w:rFonts w:eastAsia="MS Gothic"/>
              </w:rPr>
              <w:t>INVITE</w:t>
            </w:r>
          </w:p>
        </w:tc>
        <w:tc>
          <w:tcPr>
            <w:tcW w:w="567" w:type="dxa"/>
          </w:tcPr>
          <w:p w14:paraId="15439A64" w14:textId="77777777" w:rsidR="00915C82" w:rsidRPr="00613175" w:rsidRDefault="00915C82" w:rsidP="00A355D2">
            <w:pPr>
              <w:pStyle w:val="TAC"/>
              <w:rPr>
                <w:lang w:eastAsia="zh-CN"/>
              </w:rPr>
            </w:pPr>
            <w:r w:rsidRPr="00613175">
              <w:rPr>
                <w:lang w:eastAsia="zh-CN"/>
              </w:rPr>
              <w:t>-</w:t>
            </w:r>
          </w:p>
        </w:tc>
        <w:tc>
          <w:tcPr>
            <w:tcW w:w="850" w:type="dxa"/>
          </w:tcPr>
          <w:p w14:paraId="5D86B5E2" w14:textId="77777777" w:rsidR="00915C82" w:rsidRPr="00613175" w:rsidRDefault="00915C82" w:rsidP="00A355D2">
            <w:pPr>
              <w:pStyle w:val="TAC"/>
              <w:rPr>
                <w:lang w:eastAsia="zh-CN"/>
              </w:rPr>
            </w:pPr>
            <w:r w:rsidRPr="00613175">
              <w:rPr>
                <w:lang w:eastAsia="zh-CN"/>
              </w:rPr>
              <w:t>-</w:t>
            </w:r>
          </w:p>
        </w:tc>
      </w:tr>
      <w:tr w:rsidR="00915C82" w:rsidRPr="00613175" w14:paraId="0C1AE8CD" w14:textId="77777777" w:rsidTr="00A355D2">
        <w:trPr>
          <w:trHeight w:val="260"/>
          <w:jc w:val="center"/>
        </w:trPr>
        <w:tc>
          <w:tcPr>
            <w:tcW w:w="567" w:type="dxa"/>
          </w:tcPr>
          <w:p w14:paraId="5A678850" w14:textId="77777777" w:rsidR="00915C82" w:rsidRPr="00613175" w:rsidRDefault="00915C82" w:rsidP="00A355D2">
            <w:pPr>
              <w:pStyle w:val="TAC"/>
              <w:rPr>
                <w:lang w:eastAsia="zh-CN"/>
              </w:rPr>
            </w:pPr>
            <w:r w:rsidRPr="00613175">
              <w:rPr>
                <w:lang w:eastAsia="zh-CN"/>
              </w:rPr>
              <w:t>11</w:t>
            </w:r>
          </w:p>
        </w:tc>
        <w:tc>
          <w:tcPr>
            <w:tcW w:w="3968" w:type="dxa"/>
          </w:tcPr>
          <w:p w14:paraId="50E54AF7" w14:textId="77777777" w:rsidR="00915C82" w:rsidRPr="00613175" w:rsidRDefault="00915C82" w:rsidP="00A355D2">
            <w:pPr>
              <w:pStyle w:val="TAL"/>
              <w:rPr>
                <w:rFonts w:eastAsia="MS Gothic"/>
              </w:rPr>
            </w:pPr>
            <w:r w:rsidRPr="00613175">
              <w:rPr>
                <w:rFonts w:eastAsia="MS Gothic"/>
              </w:rPr>
              <w:t>Optional: UE responds with 100 Trying.</w:t>
            </w:r>
          </w:p>
        </w:tc>
        <w:tc>
          <w:tcPr>
            <w:tcW w:w="708" w:type="dxa"/>
          </w:tcPr>
          <w:p w14:paraId="0779C0C6" w14:textId="77777777" w:rsidR="00915C82" w:rsidRPr="00613175" w:rsidRDefault="00915C82" w:rsidP="00A355D2">
            <w:pPr>
              <w:pStyle w:val="TAC"/>
              <w:rPr>
                <w:rFonts w:eastAsia="MS Gothic"/>
              </w:rPr>
            </w:pPr>
            <w:r w:rsidRPr="00613175">
              <w:rPr>
                <w:lang w:eastAsia="zh-CN"/>
              </w:rPr>
              <w:t>--&gt;</w:t>
            </w:r>
          </w:p>
        </w:tc>
        <w:tc>
          <w:tcPr>
            <w:tcW w:w="2976" w:type="dxa"/>
          </w:tcPr>
          <w:p w14:paraId="64E513A4" w14:textId="77777777" w:rsidR="00915C82" w:rsidRPr="00613175" w:rsidRDefault="00915C82" w:rsidP="00A355D2">
            <w:pPr>
              <w:pStyle w:val="TAL"/>
              <w:rPr>
                <w:rFonts w:eastAsia="MS Gothic"/>
              </w:rPr>
            </w:pPr>
            <w:r w:rsidRPr="00613175">
              <w:rPr>
                <w:rFonts w:eastAsia="MS Gothic"/>
              </w:rPr>
              <w:t>100 Trying</w:t>
            </w:r>
          </w:p>
        </w:tc>
        <w:tc>
          <w:tcPr>
            <w:tcW w:w="567" w:type="dxa"/>
          </w:tcPr>
          <w:p w14:paraId="432F5EC2" w14:textId="77777777" w:rsidR="00915C82" w:rsidRPr="00613175" w:rsidRDefault="00915C82" w:rsidP="00A355D2">
            <w:pPr>
              <w:pStyle w:val="TAC"/>
              <w:rPr>
                <w:lang w:eastAsia="zh-CN"/>
              </w:rPr>
            </w:pPr>
            <w:r w:rsidRPr="00613175">
              <w:rPr>
                <w:lang w:eastAsia="zh-CN"/>
              </w:rPr>
              <w:t>-</w:t>
            </w:r>
          </w:p>
        </w:tc>
        <w:tc>
          <w:tcPr>
            <w:tcW w:w="850" w:type="dxa"/>
          </w:tcPr>
          <w:p w14:paraId="0B530CB3" w14:textId="77777777" w:rsidR="00915C82" w:rsidRPr="00613175" w:rsidRDefault="00915C82" w:rsidP="00A355D2">
            <w:pPr>
              <w:pStyle w:val="TAC"/>
              <w:rPr>
                <w:lang w:eastAsia="zh-CN"/>
              </w:rPr>
            </w:pPr>
            <w:r w:rsidRPr="00613175">
              <w:rPr>
                <w:lang w:eastAsia="zh-CN"/>
              </w:rPr>
              <w:t>-</w:t>
            </w:r>
          </w:p>
        </w:tc>
      </w:tr>
      <w:tr w:rsidR="00915C82" w:rsidRPr="00613175" w14:paraId="355025E6" w14:textId="77777777" w:rsidTr="00A355D2">
        <w:trPr>
          <w:jc w:val="center"/>
        </w:trPr>
        <w:tc>
          <w:tcPr>
            <w:tcW w:w="567" w:type="dxa"/>
          </w:tcPr>
          <w:p w14:paraId="7F61B5AB" w14:textId="77777777" w:rsidR="00915C82" w:rsidRPr="00613175" w:rsidRDefault="00915C82" w:rsidP="00A355D2">
            <w:pPr>
              <w:pStyle w:val="TAC"/>
              <w:rPr>
                <w:lang w:eastAsia="zh-CN"/>
              </w:rPr>
            </w:pPr>
            <w:r w:rsidRPr="00613175">
              <w:rPr>
                <w:lang w:eastAsia="zh-CN"/>
              </w:rPr>
              <w:t>12</w:t>
            </w:r>
          </w:p>
        </w:tc>
        <w:tc>
          <w:tcPr>
            <w:tcW w:w="3968" w:type="dxa"/>
          </w:tcPr>
          <w:p w14:paraId="62835FF9" w14:textId="77777777" w:rsidR="00915C82" w:rsidRPr="00613175" w:rsidRDefault="00915C82" w:rsidP="00A355D2">
            <w:pPr>
              <w:pStyle w:val="TAL"/>
              <w:rPr>
                <w:rFonts w:eastAsia="MS Gothic"/>
              </w:rPr>
            </w:pPr>
            <w:r w:rsidRPr="00613175">
              <w:rPr>
                <w:rFonts w:eastAsia="MS Gothic"/>
              </w:rPr>
              <w:t>UE responds to re-invite with 200 OK final response.</w:t>
            </w:r>
          </w:p>
        </w:tc>
        <w:tc>
          <w:tcPr>
            <w:tcW w:w="708" w:type="dxa"/>
          </w:tcPr>
          <w:p w14:paraId="6505C13A" w14:textId="77777777" w:rsidR="00915C82" w:rsidRPr="00613175" w:rsidRDefault="00915C82" w:rsidP="00A355D2">
            <w:pPr>
              <w:pStyle w:val="TAC"/>
              <w:rPr>
                <w:rFonts w:eastAsia="MS Gothic"/>
              </w:rPr>
            </w:pPr>
            <w:r w:rsidRPr="00613175">
              <w:rPr>
                <w:lang w:eastAsia="zh-CN"/>
              </w:rPr>
              <w:t>--&gt;</w:t>
            </w:r>
          </w:p>
        </w:tc>
        <w:tc>
          <w:tcPr>
            <w:tcW w:w="2976" w:type="dxa"/>
          </w:tcPr>
          <w:p w14:paraId="28D2ABE2" w14:textId="77777777" w:rsidR="00915C82" w:rsidRPr="00613175" w:rsidRDefault="00915C82" w:rsidP="00A355D2">
            <w:pPr>
              <w:pStyle w:val="TAL"/>
              <w:rPr>
                <w:rFonts w:eastAsia="MS Gothic"/>
              </w:rPr>
            </w:pPr>
            <w:r w:rsidRPr="00613175">
              <w:rPr>
                <w:rFonts w:eastAsia="MS Gothic"/>
              </w:rPr>
              <w:t>200 OK</w:t>
            </w:r>
          </w:p>
        </w:tc>
        <w:tc>
          <w:tcPr>
            <w:tcW w:w="567" w:type="dxa"/>
          </w:tcPr>
          <w:p w14:paraId="3518C077" w14:textId="77777777" w:rsidR="00915C82" w:rsidRPr="00613175" w:rsidRDefault="00915C82" w:rsidP="00A355D2">
            <w:pPr>
              <w:pStyle w:val="TAC"/>
              <w:rPr>
                <w:lang w:eastAsia="zh-CN"/>
              </w:rPr>
            </w:pPr>
            <w:r w:rsidRPr="00613175">
              <w:rPr>
                <w:lang w:eastAsia="zh-CN"/>
              </w:rPr>
              <w:t>5</w:t>
            </w:r>
          </w:p>
        </w:tc>
        <w:tc>
          <w:tcPr>
            <w:tcW w:w="850" w:type="dxa"/>
          </w:tcPr>
          <w:p w14:paraId="119C5406" w14:textId="77777777" w:rsidR="00915C82" w:rsidRPr="00613175" w:rsidRDefault="00915C82" w:rsidP="00A355D2">
            <w:pPr>
              <w:pStyle w:val="TAC"/>
              <w:rPr>
                <w:lang w:eastAsia="zh-CN"/>
              </w:rPr>
            </w:pPr>
            <w:r w:rsidRPr="00613175">
              <w:rPr>
                <w:lang w:eastAsia="zh-CN"/>
              </w:rPr>
              <w:t>P</w:t>
            </w:r>
          </w:p>
        </w:tc>
      </w:tr>
      <w:tr w:rsidR="00915C82" w:rsidRPr="00613175" w14:paraId="6F65C1CD" w14:textId="77777777" w:rsidTr="00A355D2">
        <w:trPr>
          <w:trHeight w:val="278"/>
          <w:jc w:val="center"/>
        </w:trPr>
        <w:tc>
          <w:tcPr>
            <w:tcW w:w="567" w:type="dxa"/>
          </w:tcPr>
          <w:p w14:paraId="5ECAB97A" w14:textId="77777777" w:rsidR="00915C82" w:rsidRPr="00613175" w:rsidRDefault="00915C82" w:rsidP="00A355D2">
            <w:pPr>
              <w:pStyle w:val="TAC"/>
              <w:rPr>
                <w:lang w:eastAsia="zh-CN"/>
              </w:rPr>
            </w:pPr>
            <w:r w:rsidRPr="00613175">
              <w:rPr>
                <w:lang w:eastAsia="zh-CN"/>
              </w:rPr>
              <w:t>13</w:t>
            </w:r>
          </w:p>
        </w:tc>
        <w:tc>
          <w:tcPr>
            <w:tcW w:w="3968" w:type="dxa"/>
          </w:tcPr>
          <w:p w14:paraId="223A5DC1" w14:textId="77777777" w:rsidR="00915C82" w:rsidRPr="00613175" w:rsidRDefault="00915C82" w:rsidP="00A355D2">
            <w:pPr>
              <w:pStyle w:val="TAL"/>
              <w:rPr>
                <w:rFonts w:eastAsia="MS Gothic"/>
              </w:rPr>
            </w:pPr>
            <w:r w:rsidRPr="00613175">
              <w:rPr>
                <w:rFonts w:eastAsia="MS Gothic"/>
              </w:rPr>
              <w:t>SS deactivates the bearer for video.</w:t>
            </w:r>
          </w:p>
        </w:tc>
        <w:tc>
          <w:tcPr>
            <w:tcW w:w="708" w:type="dxa"/>
          </w:tcPr>
          <w:p w14:paraId="342B8630" w14:textId="77777777" w:rsidR="00915C82" w:rsidRPr="00613175" w:rsidRDefault="00915C82" w:rsidP="00A355D2">
            <w:pPr>
              <w:pStyle w:val="TAC"/>
              <w:rPr>
                <w:lang w:eastAsia="zh-CN"/>
              </w:rPr>
            </w:pPr>
            <w:r w:rsidRPr="00613175">
              <w:rPr>
                <w:lang w:eastAsia="zh-CN"/>
              </w:rPr>
              <w:t>-</w:t>
            </w:r>
          </w:p>
        </w:tc>
        <w:tc>
          <w:tcPr>
            <w:tcW w:w="2976" w:type="dxa"/>
          </w:tcPr>
          <w:p w14:paraId="04C7A773" w14:textId="77777777" w:rsidR="00915C82" w:rsidRPr="00613175" w:rsidRDefault="00915C82" w:rsidP="00A355D2">
            <w:pPr>
              <w:pStyle w:val="TAL"/>
              <w:jc w:val="center"/>
              <w:rPr>
                <w:rFonts w:eastAsia="MS Gothic"/>
              </w:rPr>
            </w:pPr>
            <w:r w:rsidRPr="00613175">
              <w:rPr>
                <w:rFonts w:eastAsia="MS Gothic"/>
              </w:rPr>
              <w:t>-</w:t>
            </w:r>
          </w:p>
        </w:tc>
        <w:tc>
          <w:tcPr>
            <w:tcW w:w="567" w:type="dxa"/>
          </w:tcPr>
          <w:p w14:paraId="7A6F893E" w14:textId="77777777" w:rsidR="00915C82" w:rsidRPr="00613175" w:rsidRDefault="00915C82" w:rsidP="00A355D2">
            <w:pPr>
              <w:pStyle w:val="TAC"/>
              <w:rPr>
                <w:lang w:eastAsia="zh-CN"/>
              </w:rPr>
            </w:pPr>
            <w:r w:rsidRPr="00613175">
              <w:rPr>
                <w:lang w:eastAsia="zh-CN"/>
              </w:rPr>
              <w:t>-</w:t>
            </w:r>
          </w:p>
        </w:tc>
        <w:tc>
          <w:tcPr>
            <w:tcW w:w="850" w:type="dxa"/>
          </w:tcPr>
          <w:p w14:paraId="23F0FEA5" w14:textId="77777777" w:rsidR="00915C82" w:rsidRPr="00613175" w:rsidRDefault="00915C82" w:rsidP="00A355D2">
            <w:pPr>
              <w:pStyle w:val="TAC"/>
              <w:rPr>
                <w:lang w:eastAsia="zh-CN"/>
              </w:rPr>
            </w:pPr>
            <w:r w:rsidRPr="00613175">
              <w:rPr>
                <w:lang w:eastAsia="zh-CN"/>
              </w:rPr>
              <w:t>-</w:t>
            </w:r>
          </w:p>
        </w:tc>
      </w:tr>
      <w:tr w:rsidR="00915C82" w:rsidRPr="00613175" w14:paraId="14B4213C" w14:textId="77777777" w:rsidTr="00A355D2">
        <w:trPr>
          <w:jc w:val="center"/>
        </w:trPr>
        <w:tc>
          <w:tcPr>
            <w:tcW w:w="567" w:type="dxa"/>
          </w:tcPr>
          <w:p w14:paraId="2DC8C8B7" w14:textId="77777777" w:rsidR="00915C82" w:rsidRPr="00613175" w:rsidRDefault="00915C82" w:rsidP="00A355D2">
            <w:pPr>
              <w:pStyle w:val="TAC"/>
              <w:rPr>
                <w:lang w:eastAsia="zh-CN"/>
              </w:rPr>
            </w:pPr>
            <w:r w:rsidRPr="00613175">
              <w:rPr>
                <w:lang w:eastAsia="zh-CN"/>
              </w:rPr>
              <w:t>14</w:t>
            </w:r>
          </w:p>
        </w:tc>
        <w:tc>
          <w:tcPr>
            <w:tcW w:w="3968" w:type="dxa"/>
          </w:tcPr>
          <w:p w14:paraId="0AC8D60C" w14:textId="77777777" w:rsidR="00915C82" w:rsidRPr="00613175" w:rsidRDefault="00915C82" w:rsidP="00A355D2">
            <w:pPr>
              <w:pStyle w:val="TAL"/>
              <w:rPr>
                <w:rFonts w:eastAsia="MS Gothic"/>
              </w:rPr>
            </w:pPr>
            <w:r w:rsidRPr="00613175">
              <w:rPr>
                <w:rFonts w:eastAsia="MS Gothic"/>
              </w:rPr>
              <w:t>The SS acknowledges the receipt of 200 OK for re-INVITE.</w:t>
            </w:r>
          </w:p>
        </w:tc>
        <w:tc>
          <w:tcPr>
            <w:tcW w:w="708" w:type="dxa"/>
          </w:tcPr>
          <w:p w14:paraId="55C83B5D" w14:textId="77777777" w:rsidR="00915C82" w:rsidRPr="00613175" w:rsidRDefault="00915C82" w:rsidP="00A355D2">
            <w:pPr>
              <w:pStyle w:val="TAC"/>
              <w:rPr>
                <w:lang w:eastAsia="zh-CN"/>
              </w:rPr>
            </w:pPr>
            <w:r w:rsidRPr="00613175">
              <w:t>&lt;--</w:t>
            </w:r>
          </w:p>
        </w:tc>
        <w:tc>
          <w:tcPr>
            <w:tcW w:w="2976" w:type="dxa"/>
          </w:tcPr>
          <w:p w14:paraId="7D9A30AE" w14:textId="77777777" w:rsidR="00915C82" w:rsidRPr="00613175" w:rsidRDefault="00915C82" w:rsidP="00A355D2">
            <w:pPr>
              <w:pStyle w:val="TAL"/>
              <w:rPr>
                <w:rFonts w:eastAsia="MS Gothic"/>
              </w:rPr>
            </w:pPr>
            <w:r w:rsidRPr="00613175">
              <w:rPr>
                <w:rFonts w:eastAsia="MS Gothic"/>
              </w:rPr>
              <w:t>ACK</w:t>
            </w:r>
          </w:p>
        </w:tc>
        <w:tc>
          <w:tcPr>
            <w:tcW w:w="567" w:type="dxa"/>
          </w:tcPr>
          <w:p w14:paraId="1F4A7182" w14:textId="77777777" w:rsidR="00915C82" w:rsidRPr="00613175" w:rsidRDefault="00915C82" w:rsidP="00A355D2">
            <w:pPr>
              <w:pStyle w:val="TAC"/>
              <w:rPr>
                <w:lang w:eastAsia="zh-CN"/>
              </w:rPr>
            </w:pPr>
            <w:r w:rsidRPr="00613175">
              <w:rPr>
                <w:lang w:eastAsia="zh-CN"/>
              </w:rPr>
              <w:t>-</w:t>
            </w:r>
          </w:p>
        </w:tc>
        <w:tc>
          <w:tcPr>
            <w:tcW w:w="850" w:type="dxa"/>
          </w:tcPr>
          <w:p w14:paraId="05F14A18" w14:textId="77777777" w:rsidR="00915C82" w:rsidRPr="00613175" w:rsidRDefault="00915C82" w:rsidP="00A355D2">
            <w:pPr>
              <w:pStyle w:val="TAC"/>
              <w:rPr>
                <w:lang w:eastAsia="zh-CN"/>
              </w:rPr>
            </w:pPr>
            <w:r w:rsidRPr="00613175">
              <w:rPr>
                <w:lang w:eastAsia="zh-CN"/>
              </w:rPr>
              <w:t>-</w:t>
            </w:r>
          </w:p>
        </w:tc>
      </w:tr>
    </w:tbl>
    <w:p w14:paraId="326CFF80" w14:textId="77777777" w:rsidR="00915C82" w:rsidRPr="00613175" w:rsidRDefault="00915C82" w:rsidP="00915C82"/>
    <w:p w14:paraId="1A9298AF" w14:textId="77777777" w:rsidR="00915C82" w:rsidRPr="00613175" w:rsidRDefault="00915C82" w:rsidP="00915C82">
      <w:pPr>
        <w:pStyle w:val="H6"/>
      </w:pPr>
      <w:r w:rsidRPr="00613175">
        <w:t>7.22.3.3</w:t>
      </w:r>
      <w:r w:rsidRPr="00613175">
        <w:tab/>
        <w:t>Specific message contents</w:t>
      </w:r>
    </w:p>
    <w:p w14:paraId="04F83A7C" w14:textId="77777777" w:rsidR="00915C82" w:rsidRPr="00613175" w:rsidRDefault="00915C82" w:rsidP="00915C82">
      <w:pPr>
        <w:pStyle w:val="TH"/>
      </w:pPr>
      <w:r w:rsidRPr="00613175">
        <w:t xml:space="preserve">Table 7.22.3.3-1: INVITE (step 1, table </w:t>
      </w:r>
      <w:r w:rsidRPr="00613175">
        <w:rPr>
          <w:rFonts w:cs="Arial"/>
        </w:rPr>
        <w:t>7.22.3.2-1</w:t>
      </w:r>
      <w:r w:rsidRPr="00613175">
        <w:t>)</w:t>
      </w:r>
    </w:p>
    <w:tbl>
      <w:tblPr>
        <w:tblpPr w:leftFromText="180" w:rightFromText="180" w:vertAnchor="page" w:horzAnchor="margin" w:tblpY="240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915C82" w:rsidRPr="00613175" w14:paraId="086189D0" w14:textId="77777777" w:rsidTr="00A355D2">
        <w:tc>
          <w:tcPr>
            <w:tcW w:w="9634" w:type="dxa"/>
            <w:gridSpan w:val="5"/>
            <w:tcBorders>
              <w:top w:val="single" w:sz="4" w:space="0" w:color="auto"/>
              <w:left w:val="single" w:sz="4" w:space="0" w:color="auto"/>
              <w:bottom w:val="single" w:sz="4" w:space="0" w:color="auto"/>
              <w:right w:val="single" w:sz="4" w:space="0" w:color="auto"/>
            </w:tcBorders>
            <w:hideMark/>
          </w:tcPr>
          <w:p w14:paraId="41E85068" w14:textId="77777777" w:rsidR="00915C82" w:rsidRPr="00613175" w:rsidRDefault="00915C82" w:rsidP="00A355D2">
            <w:pPr>
              <w:pStyle w:val="TAL"/>
              <w:jc w:val="both"/>
              <w:rPr>
                <w:rFonts w:cs="Arial"/>
              </w:rPr>
            </w:pPr>
            <w:r w:rsidRPr="00613175">
              <w:lastRenderedPageBreak/>
              <w:t>Derivation Path: TS 34.229-1 [2], Annex A.2.1, Conditions A1, A3, A5, A28, A30 and A31</w:t>
            </w:r>
          </w:p>
        </w:tc>
      </w:tr>
      <w:tr w:rsidR="00915C82" w:rsidRPr="00613175" w14:paraId="19AAC3C8" w14:textId="77777777" w:rsidTr="00A355D2">
        <w:tc>
          <w:tcPr>
            <w:tcW w:w="1772" w:type="dxa"/>
            <w:tcBorders>
              <w:top w:val="single" w:sz="4" w:space="0" w:color="auto"/>
              <w:left w:val="single" w:sz="4" w:space="0" w:color="auto"/>
              <w:bottom w:val="single" w:sz="4" w:space="0" w:color="auto"/>
              <w:right w:val="single" w:sz="4" w:space="0" w:color="auto"/>
            </w:tcBorders>
            <w:hideMark/>
          </w:tcPr>
          <w:p w14:paraId="20F0B6D9" w14:textId="77777777" w:rsidR="00915C82" w:rsidRPr="00613175" w:rsidRDefault="00915C82" w:rsidP="00A355D2">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4DA364D8" w14:textId="77777777" w:rsidR="00915C82" w:rsidRPr="00613175" w:rsidRDefault="00915C82" w:rsidP="00A355D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10608D49" w14:textId="77777777" w:rsidR="00915C82" w:rsidRPr="00613175" w:rsidRDefault="00915C82" w:rsidP="00A355D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6318E2B0" w14:textId="77777777" w:rsidR="00915C82" w:rsidRPr="00613175" w:rsidRDefault="00915C82" w:rsidP="00A355D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4CBD6A7B" w14:textId="77777777" w:rsidR="00915C82" w:rsidRPr="00613175" w:rsidRDefault="00915C82" w:rsidP="00A355D2">
            <w:pPr>
              <w:pStyle w:val="TAH"/>
            </w:pPr>
            <w:r w:rsidRPr="00613175">
              <w:t>Reference</w:t>
            </w:r>
          </w:p>
        </w:tc>
      </w:tr>
      <w:tr w:rsidR="00060934" w:rsidRPr="00613175" w:rsidDel="00060934" w14:paraId="1DF173DA" w14:textId="77777777" w:rsidTr="00613175">
        <w:tc>
          <w:tcPr>
            <w:tcW w:w="1772" w:type="dxa"/>
            <w:tcBorders>
              <w:top w:val="single" w:sz="4" w:space="0" w:color="auto"/>
              <w:left w:val="single" w:sz="4" w:space="0" w:color="auto"/>
              <w:bottom w:val="nil"/>
              <w:right w:val="single" w:sz="4" w:space="0" w:color="auto"/>
            </w:tcBorders>
          </w:tcPr>
          <w:p w14:paraId="173B772C" w14:textId="5CECD386" w:rsidR="00060934" w:rsidRPr="00613175" w:rsidDel="00060934" w:rsidRDefault="00060934" w:rsidP="00060934">
            <w:pPr>
              <w:pStyle w:val="TAH"/>
              <w:jc w:val="left"/>
              <w:rPr>
                <w:lang w:eastAsia="zh-CN"/>
              </w:rPr>
            </w:pPr>
            <w:r w:rsidRPr="00613175">
              <w:rPr>
                <w:lang w:eastAsia="zh-CN"/>
              </w:rPr>
              <w:t>Supported</w:t>
            </w:r>
          </w:p>
        </w:tc>
        <w:tc>
          <w:tcPr>
            <w:tcW w:w="878" w:type="dxa"/>
            <w:tcBorders>
              <w:top w:val="single" w:sz="4" w:space="0" w:color="auto"/>
              <w:left w:val="single" w:sz="4" w:space="0" w:color="auto"/>
              <w:bottom w:val="nil"/>
              <w:right w:val="single" w:sz="4" w:space="0" w:color="auto"/>
            </w:tcBorders>
          </w:tcPr>
          <w:p w14:paraId="5F579E96" w14:textId="77777777" w:rsidR="00060934" w:rsidRPr="00613175" w:rsidDel="00060934" w:rsidRDefault="00060934" w:rsidP="00060934">
            <w:pPr>
              <w:pStyle w:val="TAH"/>
            </w:pPr>
          </w:p>
        </w:tc>
        <w:tc>
          <w:tcPr>
            <w:tcW w:w="4795" w:type="dxa"/>
            <w:tcBorders>
              <w:top w:val="single" w:sz="4" w:space="0" w:color="auto"/>
              <w:left w:val="single" w:sz="4" w:space="0" w:color="auto"/>
              <w:bottom w:val="nil"/>
              <w:right w:val="single" w:sz="4" w:space="0" w:color="auto"/>
            </w:tcBorders>
          </w:tcPr>
          <w:p w14:paraId="3F6BC4E5" w14:textId="77777777" w:rsidR="00060934" w:rsidRPr="00613175" w:rsidDel="00060934" w:rsidRDefault="00060934" w:rsidP="00060934">
            <w:pPr>
              <w:pStyle w:val="TAH"/>
              <w:jc w:val="left"/>
              <w:rPr>
                <w:rFonts w:cs="Arial"/>
                <w:b w:val="0"/>
                <w:i/>
                <w:szCs w:val="18"/>
                <w:lang w:eastAsia="zh-CN"/>
              </w:rPr>
            </w:pPr>
          </w:p>
        </w:tc>
        <w:tc>
          <w:tcPr>
            <w:tcW w:w="749" w:type="dxa"/>
            <w:tcBorders>
              <w:top w:val="single" w:sz="4" w:space="0" w:color="auto"/>
              <w:left w:val="single" w:sz="4" w:space="0" w:color="auto"/>
              <w:bottom w:val="nil"/>
              <w:right w:val="single" w:sz="4" w:space="0" w:color="auto"/>
            </w:tcBorders>
          </w:tcPr>
          <w:p w14:paraId="246D6E51" w14:textId="77777777" w:rsidR="00060934" w:rsidRPr="00613175" w:rsidDel="00060934" w:rsidRDefault="00060934" w:rsidP="00060934">
            <w:pPr>
              <w:pStyle w:val="TAH"/>
            </w:pPr>
          </w:p>
        </w:tc>
        <w:tc>
          <w:tcPr>
            <w:tcW w:w="1440" w:type="dxa"/>
            <w:tcBorders>
              <w:top w:val="single" w:sz="4" w:space="0" w:color="auto"/>
              <w:left w:val="single" w:sz="4" w:space="0" w:color="auto"/>
              <w:bottom w:val="nil"/>
              <w:right w:val="single" w:sz="4" w:space="0" w:color="auto"/>
            </w:tcBorders>
          </w:tcPr>
          <w:p w14:paraId="152DED33" w14:textId="77777777" w:rsidR="00060934" w:rsidRPr="00613175" w:rsidDel="00060934" w:rsidRDefault="00060934" w:rsidP="00060934">
            <w:pPr>
              <w:pStyle w:val="TAH"/>
            </w:pPr>
          </w:p>
        </w:tc>
      </w:tr>
      <w:tr w:rsidR="00060934" w:rsidRPr="00613175" w:rsidDel="00060934" w14:paraId="2C052279" w14:textId="77777777" w:rsidTr="00613175">
        <w:tc>
          <w:tcPr>
            <w:tcW w:w="1772" w:type="dxa"/>
            <w:tcBorders>
              <w:top w:val="nil"/>
              <w:left w:val="single" w:sz="4" w:space="0" w:color="auto"/>
              <w:bottom w:val="single" w:sz="4" w:space="0" w:color="auto"/>
              <w:right w:val="single" w:sz="4" w:space="0" w:color="auto"/>
            </w:tcBorders>
          </w:tcPr>
          <w:p w14:paraId="7C5394B0" w14:textId="047BAB40" w:rsidR="00060934" w:rsidRPr="00613175" w:rsidRDefault="00060934" w:rsidP="00060934">
            <w:pPr>
              <w:pStyle w:val="TAH"/>
              <w:jc w:val="left"/>
              <w:rPr>
                <w:lang w:eastAsia="zh-CN"/>
              </w:rPr>
            </w:pPr>
            <w:r w:rsidRPr="00613175">
              <w:rPr>
                <w:bCs/>
              </w:rPr>
              <w:tab/>
            </w:r>
            <w:r w:rsidRPr="00613175">
              <w:rPr>
                <w:b w:val="0"/>
                <w:lang w:eastAsia="zh-CN"/>
              </w:rPr>
              <w:t>option-tag</w:t>
            </w:r>
          </w:p>
        </w:tc>
        <w:tc>
          <w:tcPr>
            <w:tcW w:w="878" w:type="dxa"/>
            <w:tcBorders>
              <w:top w:val="nil"/>
              <w:left w:val="single" w:sz="4" w:space="0" w:color="auto"/>
              <w:bottom w:val="single" w:sz="4" w:space="0" w:color="auto"/>
              <w:right w:val="single" w:sz="4" w:space="0" w:color="auto"/>
            </w:tcBorders>
          </w:tcPr>
          <w:p w14:paraId="2D7C1156" w14:textId="77777777" w:rsidR="00060934" w:rsidRPr="00613175" w:rsidDel="00060934" w:rsidRDefault="00060934" w:rsidP="00060934">
            <w:pPr>
              <w:pStyle w:val="TAH"/>
            </w:pPr>
          </w:p>
        </w:tc>
        <w:tc>
          <w:tcPr>
            <w:tcW w:w="4795" w:type="dxa"/>
            <w:tcBorders>
              <w:top w:val="nil"/>
              <w:left w:val="single" w:sz="4" w:space="0" w:color="auto"/>
              <w:bottom w:val="single" w:sz="4" w:space="0" w:color="auto"/>
              <w:right w:val="single" w:sz="4" w:space="0" w:color="auto"/>
            </w:tcBorders>
          </w:tcPr>
          <w:p w14:paraId="0BB1CB37" w14:textId="5C0840D1" w:rsidR="00060934" w:rsidRPr="00613175" w:rsidDel="00060934" w:rsidRDefault="00060934" w:rsidP="00060934">
            <w:pPr>
              <w:pStyle w:val="TAH"/>
              <w:jc w:val="left"/>
              <w:rPr>
                <w:rFonts w:cs="Arial"/>
                <w:b w:val="0"/>
                <w:i/>
                <w:szCs w:val="18"/>
                <w:lang w:eastAsia="zh-CN"/>
              </w:rPr>
            </w:pPr>
            <w:r w:rsidRPr="00613175">
              <w:rPr>
                <w:rFonts w:cs="Arial"/>
                <w:b w:val="0"/>
                <w:i/>
                <w:szCs w:val="18"/>
                <w:lang w:eastAsia="zh-CN"/>
              </w:rPr>
              <w:t>precondition</w:t>
            </w:r>
          </w:p>
        </w:tc>
        <w:tc>
          <w:tcPr>
            <w:tcW w:w="749" w:type="dxa"/>
            <w:tcBorders>
              <w:top w:val="nil"/>
              <w:left w:val="single" w:sz="4" w:space="0" w:color="auto"/>
              <w:bottom w:val="single" w:sz="4" w:space="0" w:color="auto"/>
              <w:right w:val="single" w:sz="4" w:space="0" w:color="auto"/>
            </w:tcBorders>
          </w:tcPr>
          <w:p w14:paraId="3ECDAE95" w14:textId="77777777" w:rsidR="00060934" w:rsidRPr="00613175" w:rsidDel="00060934" w:rsidRDefault="00060934" w:rsidP="00060934">
            <w:pPr>
              <w:pStyle w:val="TAH"/>
            </w:pPr>
          </w:p>
        </w:tc>
        <w:tc>
          <w:tcPr>
            <w:tcW w:w="1440" w:type="dxa"/>
            <w:tcBorders>
              <w:top w:val="nil"/>
              <w:left w:val="single" w:sz="4" w:space="0" w:color="auto"/>
              <w:bottom w:val="single" w:sz="4" w:space="0" w:color="auto"/>
              <w:right w:val="single" w:sz="4" w:space="0" w:color="auto"/>
            </w:tcBorders>
          </w:tcPr>
          <w:p w14:paraId="73AF6D68" w14:textId="77777777" w:rsidR="00060934" w:rsidRPr="00613175" w:rsidDel="00060934" w:rsidRDefault="00060934" w:rsidP="00060934">
            <w:pPr>
              <w:pStyle w:val="TAH"/>
            </w:pPr>
          </w:p>
        </w:tc>
      </w:tr>
      <w:tr w:rsidR="00915C82" w:rsidRPr="00613175" w14:paraId="52F7BBC3" w14:textId="77777777" w:rsidTr="00A355D2">
        <w:tc>
          <w:tcPr>
            <w:tcW w:w="1772" w:type="dxa"/>
            <w:tcBorders>
              <w:top w:val="single" w:sz="4" w:space="0" w:color="auto"/>
              <w:left w:val="single" w:sz="4" w:space="0" w:color="auto"/>
              <w:bottom w:val="single" w:sz="4" w:space="0" w:color="auto"/>
              <w:right w:val="single" w:sz="4" w:space="0" w:color="auto"/>
            </w:tcBorders>
            <w:hideMark/>
          </w:tcPr>
          <w:p w14:paraId="71BEE564" w14:textId="77777777" w:rsidR="00915C82" w:rsidRPr="00613175" w:rsidRDefault="00915C82" w:rsidP="00A355D2">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4373231E" w14:textId="77777777" w:rsidR="00915C82" w:rsidRPr="00613175" w:rsidRDefault="00915C82" w:rsidP="00A355D2">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3316FE0E" w14:textId="77777777" w:rsidR="00915C82" w:rsidRPr="00613175" w:rsidRDefault="00915C82" w:rsidP="00A355D2">
            <w:pPr>
              <w:pStyle w:val="TAL"/>
              <w:rPr>
                <w:rFonts w:eastAsia="SimSun"/>
                <w:lang w:eastAsia="zh-CN"/>
              </w:rPr>
            </w:pPr>
            <w:r w:rsidRPr="00613175">
              <w:rPr>
                <w:rFonts w:eastAsia="SimSun"/>
                <w:lang w:eastAsia="zh-CN"/>
              </w:rPr>
              <w:t>SDP body of INVITE copied from Annex A.15.1 Step 6 and modified as follows:</w:t>
            </w:r>
          </w:p>
          <w:p w14:paraId="141D35DB" w14:textId="77777777" w:rsidR="00915C82" w:rsidRPr="00613175" w:rsidRDefault="00915C82" w:rsidP="00A355D2">
            <w:pPr>
              <w:pStyle w:val="TAL"/>
              <w:rPr>
                <w:rFonts w:eastAsia="SimSun"/>
                <w:i/>
                <w:lang w:eastAsia="zh-CN"/>
              </w:rPr>
            </w:pPr>
            <w:r w:rsidRPr="00613175">
              <w:rPr>
                <w:rFonts w:eastAsia="SimSun"/>
                <w:lang w:eastAsia="zh-CN"/>
              </w:rPr>
              <w:t xml:space="preserve">-Audio media attribute for preconditions: </w:t>
            </w:r>
            <w:r w:rsidRPr="00613175">
              <w:rPr>
                <w:rFonts w:eastAsia="SimSun"/>
                <w:i/>
                <w:lang w:eastAsia="zh-CN"/>
              </w:rPr>
              <w:t>a=curr:qos remote sendrecv</w:t>
            </w:r>
          </w:p>
          <w:p w14:paraId="3FA7D312" w14:textId="77777777" w:rsidR="00915C82" w:rsidRPr="00613175" w:rsidRDefault="00915C82" w:rsidP="00A355D2">
            <w:pPr>
              <w:pStyle w:val="TAL"/>
              <w:rPr>
                <w:rFonts w:eastAsia="SimSun"/>
                <w:lang w:eastAsia="zh-CN"/>
              </w:rPr>
            </w:pPr>
          </w:p>
          <w:p w14:paraId="24594271" w14:textId="77777777" w:rsidR="00915C82" w:rsidRPr="00613175" w:rsidRDefault="00915C82" w:rsidP="00A355D2">
            <w:pPr>
              <w:pStyle w:val="TAL"/>
              <w:rPr>
                <w:rFonts w:eastAsia="SimSun"/>
                <w:lang w:eastAsia="zh-CN"/>
              </w:rPr>
            </w:pPr>
            <w:r w:rsidRPr="00613175">
              <w:rPr>
                <w:rFonts w:eastAsia="SimSun"/>
                <w:lang w:eastAsia="zh-CN"/>
              </w:rPr>
              <w:t>SDP values for video media as mentioned in A.15.1 Step 1 and modified as follows:</w:t>
            </w:r>
          </w:p>
          <w:p w14:paraId="0A74A510" w14:textId="684ED100" w:rsidR="00915C82" w:rsidRPr="00AA0238" w:rsidRDefault="00915C82" w:rsidP="00A355D2">
            <w:pPr>
              <w:pStyle w:val="TAL"/>
              <w:rPr>
                <w:rFonts w:eastAsia="SimSun"/>
                <w:i/>
                <w:lang w:eastAsia="zh-CN"/>
              </w:rPr>
            </w:pPr>
            <w:r w:rsidRPr="00613175">
              <w:rPr>
                <w:rFonts w:eastAsia="SimSun"/>
                <w:lang w:eastAsia="zh-CN"/>
              </w:rPr>
              <w:t xml:space="preserve">-Video media attribute for preconditions </w:t>
            </w:r>
            <w:r w:rsidRPr="00613175">
              <w:rPr>
                <w:rFonts w:eastAsia="SimSun"/>
                <w:i/>
                <w:lang w:eastAsia="zh-CN"/>
              </w:rPr>
              <w:t xml:space="preserve">a=des:qos optional remote sendrecv </w:t>
            </w:r>
            <w:r w:rsidRPr="00613175">
              <w:t xml:space="preserve"> or</w:t>
            </w:r>
            <w:r w:rsidRPr="00613175">
              <w:rPr>
                <w:i/>
              </w:rPr>
              <w:t xml:space="preserve"> a=des:qos mandatory remote sendrecv</w:t>
            </w:r>
          </w:p>
        </w:tc>
        <w:tc>
          <w:tcPr>
            <w:tcW w:w="749" w:type="dxa"/>
            <w:tcBorders>
              <w:top w:val="single" w:sz="4" w:space="0" w:color="auto"/>
              <w:left w:val="single" w:sz="4" w:space="0" w:color="auto"/>
              <w:bottom w:val="single" w:sz="4" w:space="0" w:color="auto"/>
              <w:right w:val="single" w:sz="4" w:space="0" w:color="auto"/>
            </w:tcBorders>
          </w:tcPr>
          <w:p w14:paraId="37ECFD40" w14:textId="77777777" w:rsidR="00915C82" w:rsidRPr="00613175" w:rsidRDefault="00915C82" w:rsidP="00A355D2">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19BC610F" w14:textId="77777777" w:rsidR="00915C82" w:rsidRPr="00613175" w:rsidRDefault="00915C82" w:rsidP="00A355D2">
            <w:pPr>
              <w:pStyle w:val="TAL"/>
            </w:pPr>
            <w:r w:rsidRPr="00613175">
              <w:t>TS 24.229 [7]</w:t>
            </w:r>
          </w:p>
          <w:p w14:paraId="6AE449FF" w14:textId="77777777" w:rsidR="00915C82" w:rsidRPr="00613175" w:rsidRDefault="00915C82" w:rsidP="00A355D2">
            <w:pPr>
              <w:pStyle w:val="TAL"/>
            </w:pPr>
            <w:r w:rsidRPr="00613175">
              <w:t>TS 26.114 [33]</w:t>
            </w:r>
          </w:p>
        </w:tc>
      </w:tr>
    </w:tbl>
    <w:p w14:paraId="04EB190F" w14:textId="77777777" w:rsidR="00915C82" w:rsidRPr="00613175" w:rsidRDefault="00915C82" w:rsidP="00915C82">
      <w:pPr>
        <w:spacing w:after="0"/>
        <w:rPr>
          <w:rFonts w:eastAsia="MS Gothic"/>
        </w:rPr>
      </w:pPr>
    </w:p>
    <w:p w14:paraId="3F396261" w14:textId="5E41E8B2" w:rsidR="00915C82" w:rsidRPr="00613175" w:rsidRDefault="00915C82" w:rsidP="00925185">
      <w:pPr>
        <w:pStyle w:val="TH"/>
      </w:pPr>
      <w:r w:rsidRPr="00613175">
        <w:t xml:space="preserve">Table 7.22.3.3-2: 100 Trying (step 2, table </w:t>
      </w:r>
      <w:r w:rsidRPr="00613175">
        <w:rPr>
          <w:rFonts w:cs="Arial"/>
        </w:rPr>
        <w:t>7.22.3.2-1</w:t>
      </w:r>
      <w:r w:rsidRPr="00613175">
        <w:t>)</w:t>
      </w:r>
    </w:p>
    <w:tbl>
      <w:tblPr>
        <w:tblpPr w:leftFromText="180" w:rightFromText="180" w:vertAnchor="text" w:horzAnchor="margin" w:tblpY="-5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22A42AE2" w14:textId="77777777" w:rsidTr="00A355D2">
        <w:tc>
          <w:tcPr>
            <w:tcW w:w="9634" w:type="dxa"/>
            <w:tcBorders>
              <w:top w:val="single" w:sz="4" w:space="0" w:color="auto"/>
              <w:left w:val="single" w:sz="4" w:space="0" w:color="auto"/>
              <w:bottom w:val="single" w:sz="4" w:space="0" w:color="auto"/>
              <w:right w:val="single" w:sz="4" w:space="0" w:color="auto"/>
            </w:tcBorders>
            <w:hideMark/>
          </w:tcPr>
          <w:p w14:paraId="177FF344" w14:textId="77777777" w:rsidR="00915C82" w:rsidRPr="00613175" w:rsidRDefault="00915C82" w:rsidP="00A355D2">
            <w:pPr>
              <w:pStyle w:val="TAL"/>
              <w:rPr>
                <w:rFonts w:cs="Arial"/>
              </w:rPr>
            </w:pPr>
            <w:r w:rsidRPr="00613175">
              <w:t>Derivation Path: TS 34.229-1 [2], Annex A.2.2, Condition A1</w:t>
            </w:r>
          </w:p>
        </w:tc>
      </w:tr>
    </w:tbl>
    <w:p w14:paraId="1B5DDA65" w14:textId="77777777" w:rsidR="00915C82" w:rsidRPr="00613175" w:rsidRDefault="00915C82" w:rsidP="00925185"/>
    <w:p w14:paraId="0F0DD5E7" w14:textId="2188E249" w:rsidR="00915C82" w:rsidRPr="00613175" w:rsidRDefault="00915C82" w:rsidP="00915C82">
      <w:pPr>
        <w:pStyle w:val="TH"/>
      </w:pPr>
      <w:r w:rsidRPr="00613175">
        <w:t xml:space="preserve">Table 7.22.3.3-3: 183 Session Progress (step 3, table </w:t>
      </w:r>
      <w:r w:rsidRPr="00613175">
        <w:rPr>
          <w:rFonts w:cs="Arial"/>
        </w:rPr>
        <w:t>7.22.3.2-1</w:t>
      </w:r>
      <w:r w:rsidRPr="00613175">
        <w:t>)</w:t>
      </w:r>
    </w:p>
    <w:tbl>
      <w:tblPr>
        <w:tblpPr w:leftFromText="180" w:rightFromText="180" w:vertAnchor="page" w:horzAnchor="margin" w:tblpY="7201"/>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94"/>
        <w:gridCol w:w="889"/>
        <w:gridCol w:w="4855"/>
        <w:gridCol w:w="758"/>
        <w:gridCol w:w="1458"/>
      </w:tblGrid>
      <w:tr w:rsidR="00915C82" w:rsidRPr="00613175" w14:paraId="76D6C2AF" w14:textId="77777777" w:rsidTr="007A17CD">
        <w:tc>
          <w:tcPr>
            <w:tcW w:w="9634" w:type="dxa"/>
            <w:gridSpan w:val="5"/>
            <w:tcBorders>
              <w:top w:val="single" w:sz="4" w:space="0" w:color="auto"/>
              <w:left w:val="single" w:sz="4" w:space="0" w:color="auto"/>
              <w:bottom w:val="single" w:sz="4" w:space="0" w:color="auto"/>
              <w:right w:val="single" w:sz="4" w:space="0" w:color="auto"/>
            </w:tcBorders>
            <w:hideMark/>
          </w:tcPr>
          <w:p w14:paraId="20D3C26E" w14:textId="77777777" w:rsidR="00915C82" w:rsidRPr="00613175" w:rsidRDefault="00915C82" w:rsidP="00A355D2">
            <w:pPr>
              <w:pStyle w:val="TAL"/>
              <w:rPr>
                <w:rFonts w:cs="Arial"/>
              </w:rPr>
            </w:pPr>
            <w:r w:rsidRPr="00613175">
              <w:t>Derivation Path: TS 34.229-1 [2], Annex A.2.3, Condition A1</w:t>
            </w:r>
          </w:p>
        </w:tc>
      </w:tr>
      <w:tr w:rsidR="00915C82" w:rsidRPr="00613175" w14:paraId="04965F9C" w14:textId="77777777" w:rsidTr="007A17CD">
        <w:tc>
          <w:tcPr>
            <w:tcW w:w="1772" w:type="dxa"/>
            <w:tcBorders>
              <w:top w:val="single" w:sz="4" w:space="0" w:color="auto"/>
              <w:left w:val="single" w:sz="4" w:space="0" w:color="auto"/>
              <w:bottom w:val="single" w:sz="4" w:space="0" w:color="auto"/>
              <w:right w:val="single" w:sz="4" w:space="0" w:color="auto"/>
            </w:tcBorders>
            <w:hideMark/>
          </w:tcPr>
          <w:p w14:paraId="27F7B3C7" w14:textId="77777777" w:rsidR="00915C82" w:rsidRPr="00613175" w:rsidRDefault="00915C82" w:rsidP="00A355D2">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64B8AB0A" w14:textId="77777777" w:rsidR="00915C82" w:rsidRPr="00613175" w:rsidRDefault="00915C82" w:rsidP="00A355D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1B867EFE" w14:textId="77777777" w:rsidR="00915C82" w:rsidRPr="00613175" w:rsidRDefault="00915C82" w:rsidP="00A355D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11C2A061" w14:textId="77777777" w:rsidR="00915C82" w:rsidRPr="00613175" w:rsidRDefault="00915C82" w:rsidP="00A355D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728F755D" w14:textId="77777777" w:rsidR="00915C82" w:rsidRPr="00613175" w:rsidRDefault="00915C82" w:rsidP="00A355D2">
            <w:pPr>
              <w:pStyle w:val="TAH"/>
            </w:pPr>
            <w:r w:rsidRPr="00613175">
              <w:t>Reference</w:t>
            </w:r>
          </w:p>
        </w:tc>
      </w:tr>
      <w:tr w:rsidR="00613175" w:rsidRPr="00613175" w:rsidDel="00060934" w14:paraId="0934F99F" w14:textId="77777777" w:rsidTr="00613175">
        <w:tc>
          <w:tcPr>
            <w:tcW w:w="1772" w:type="dxa"/>
            <w:tcBorders>
              <w:top w:val="single" w:sz="4" w:space="0" w:color="auto"/>
              <w:left w:val="single" w:sz="4" w:space="0" w:color="auto"/>
              <w:bottom w:val="nil"/>
              <w:right w:val="single" w:sz="4" w:space="0" w:color="auto"/>
            </w:tcBorders>
          </w:tcPr>
          <w:p w14:paraId="13A1CA80" w14:textId="3EE01EEF" w:rsidR="00613175" w:rsidRPr="00613175" w:rsidDel="00060934" w:rsidRDefault="00613175" w:rsidP="00613175">
            <w:pPr>
              <w:pStyle w:val="TAH"/>
              <w:jc w:val="left"/>
              <w:rPr>
                <w:lang w:eastAsia="zh-CN"/>
              </w:rPr>
            </w:pPr>
            <w:r w:rsidRPr="008766D7">
              <w:rPr>
                <w:lang w:eastAsia="zh-CN"/>
              </w:rPr>
              <w:t>Require</w:t>
            </w:r>
          </w:p>
        </w:tc>
        <w:tc>
          <w:tcPr>
            <w:tcW w:w="878" w:type="dxa"/>
            <w:tcBorders>
              <w:top w:val="single" w:sz="4" w:space="0" w:color="auto"/>
              <w:left w:val="single" w:sz="4" w:space="0" w:color="auto"/>
              <w:bottom w:val="nil"/>
              <w:right w:val="single" w:sz="4" w:space="0" w:color="auto"/>
            </w:tcBorders>
          </w:tcPr>
          <w:p w14:paraId="40E239C9" w14:textId="77777777" w:rsidR="00613175" w:rsidRPr="00613175" w:rsidDel="00060934" w:rsidRDefault="00613175" w:rsidP="00613175">
            <w:pPr>
              <w:pStyle w:val="TAH"/>
            </w:pPr>
          </w:p>
        </w:tc>
        <w:tc>
          <w:tcPr>
            <w:tcW w:w="4795" w:type="dxa"/>
            <w:tcBorders>
              <w:top w:val="single" w:sz="4" w:space="0" w:color="auto"/>
              <w:left w:val="single" w:sz="4" w:space="0" w:color="auto"/>
              <w:bottom w:val="nil"/>
              <w:right w:val="single" w:sz="4" w:space="0" w:color="auto"/>
            </w:tcBorders>
          </w:tcPr>
          <w:p w14:paraId="41CFB115" w14:textId="77777777" w:rsidR="00613175" w:rsidRPr="00613175" w:rsidDel="00060934" w:rsidRDefault="00613175" w:rsidP="00613175">
            <w:pPr>
              <w:pStyle w:val="TAH"/>
              <w:jc w:val="left"/>
              <w:rPr>
                <w:rFonts w:cs="Arial"/>
                <w:b w:val="0"/>
                <w:i/>
                <w:szCs w:val="18"/>
                <w:lang w:eastAsia="zh-CN"/>
              </w:rPr>
            </w:pPr>
          </w:p>
        </w:tc>
        <w:tc>
          <w:tcPr>
            <w:tcW w:w="749" w:type="dxa"/>
            <w:tcBorders>
              <w:top w:val="single" w:sz="4" w:space="0" w:color="auto"/>
              <w:left w:val="single" w:sz="4" w:space="0" w:color="auto"/>
              <w:bottom w:val="nil"/>
              <w:right w:val="single" w:sz="4" w:space="0" w:color="auto"/>
            </w:tcBorders>
          </w:tcPr>
          <w:p w14:paraId="57C93D08" w14:textId="77777777" w:rsidR="00613175" w:rsidRPr="00613175" w:rsidDel="00060934" w:rsidRDefault="00613175" w:rsidP="00613175">
            <w:pPr>
              <w:pStyle w:val="TAH"/>
            </w:pPr>
          </w:p>
        </w:tc>
        <w:tc>
          <w:tcPr>
            <w:tcW w:w="1440" w:type="dxa"/>
            <w:tcBorders>
              <w:top w:val="single" w:sz="4" w:space="0" w:color="auto"/>
              <w:left w:val="single" w:sz="4" w:space="0" w:color="auto"/>
              <w:bottom w:val="nil"/>
              <w:right w:val="single" w:sz="4" w:space="0" w:color="auto"/>
            </w:tcBorders>
          </w:tcPr>
          <w:p w14:paraId="5E3743E8" w14:textId="77777777" w:rsidR="00613175" w:rsidRPr="00613175" w:rsidDel="00060934" w:rsidRDefault="00613175" w:rsidP="00613175">
            <w:pPr>
              <w:pStyle w:val="TAH"/>
            </w:pPr>
          </w:p>
        </w:tc>
      </w:tr>
      <w:tr w:rsidR="00613175" w:rsidRPr="00613175" w:rsidDel="00060934" w14:paraId="14B4BD89" w14:textId="77777777" w:rsidTr="00613175">
        <w:tc>
          <w:tcPr>
            <w:tcW w:w="1772" w:type="dxa"/>
            <w:tcBorders>
              <w:top w:val="nil"/>
              <w:left w:val="single" w:sz="4" w:space="0" w:color="auto"/>
              <w:bottom w:val="single" w:sz="4" w:space="0" w:color="auto"/>
              <w:right w:val="single" w:sz="4" w:space="0" w:color="auto"/>
            </w:tcBorders>
          </w:tcPr>
          <w:p w14:paraId="7EBC11B1" w14:textId="370F88DF" w:rsidR="00613175" w:rsidRPr="00613175" w:rsidDel="00060934" w:rsidRDefault="00613175" w:rsidP="00613175">
            <w:pPr>
              <w:pStyle w:val="TAH"/>
              <w:jc w:val="left"/>
              <w:rPr>
                <w:lang w:eastAsia="zh-CN"/>
              </w:rPr>
            </w:pPr>
            <w:r w:rsidRPr="008766D7">
              <w:rPr>
                <w:bCs/>
              </w:rPr>
              <w:tab/>
            </w:r>
            <w:r w:rsidRPr="008766D7">
              <w:rPr>
                <w:b w:val="0"/>
                <w:lang w:eastAsia="zh-CN"/>
              </w:rPr>
              <w:t>option-tag</w:t>
            </w:r>
          </w:p>
        </w:tc>
        <w:tc>
          <w:tcPr>
            <w:tcW w:w="878" w:type="dxa"/>
            <w:tcBorders>
              <w:top w:val="nil"/>
              <w:left w:val="single" w:sz="4" w:space="0" w:color="auto"/>
              <w:bottom w:val="single" w:sz="4" w:space="0" w:color="auto"/>
              <w:right w:val="single" w:sz="4" w:space="0" w:color="auto"/>
            </w:tcBorders>
          </w:tcPr>
          <w:p w14:paraId="0FFFAB7D" w14:textId="77777777" w:rsidR="00613175" w:rsidRPr="00613175" w:rsidDel="00060934" w:rsidRDefault="00613175" w:rsidP="00613175">
            <w:pPr>
              <w:pStyle w:val="TAH"/>
            </w:pPr>
          </w:p>
        </w:tc>
        <w:tc>
          <w:tcPr>
            <w:tcW w:w="4795" w:type="dxa"/>
            <w:tcBorders>
              <w:top w:val="nil"/>
              <w:left w:val="single" w:sz="4" w:space="0" w:color="auto"/>
              <w:bottom w:val="single" w:sz="4" w:space="0" w:color="auto"/>
              <w:right w:val="single" w:sz="4" w:space="0" w:color="auto"/>
            </w:tcBorders>
          </w:tcPr>
          <w:p w14:paraId="5E629B5F" w14:textId="6A02A8E1" w:rsidR="00613175" w:rsidRPr="00613175" w:rsidDel="00060934" w:rsidRDefault="00613175" w:rsidP="00613175">
            <w:pPr>
              <w:pStyle w:val="TAH"/>
              <w:jc w:val="left"/>
              <w:rPr>
                <w:rFonts w:cs="Arial"/>
                <w:b w:val="0"/>
                <w:i/>
                <w:szCs w:val="18"/>
                <w:lang w:eastAsia="zh-CN"/>
              </w:rPr>
            </w:pPr>
            <w:r w:rsidRPr="008766D7">
              <w:rPr>
                <w:rFonts w:cs="Arial"/>
                <w:b w:val="0"/>
                <w:i/>
                <w:szCs w:val="18"/>
                <w:lang w:eastAsia="zh-CN"/>
              </w:rPr>
              <w:t>precondition</w:t>
            </w:r>
          </w:p>
        </w:tc>
        <w:tc>
          <w:tcPr>
            <w:tcW w:w="749" w:type="dxa"/>
            <w:tcBorders>
              <w:top w:val="nil"/>
              <w:left w:val="single" w:sz="4" w:space="0" w:color="auto"/>
              <w:bottom w:val="single" w:sz="4" w:space="0" w:color="auto"/>
              <w:right w:val="single" w:sz="4" w:space="0" w:color="auto"/>
            </w:tcBorders>
          </w:tcPr>
          <w:p w14:paraId="07EF77DD" w14:textId="77777777" w:rsidR="00613175" w:rsidRPr="00613175" w:rsidDel="00060934" w:rsidRDefault="00613175" w:rsidP="00613175">
            <w:pPr>
              <w:pStyle w:val="TAH"/>
            </w:pPr>
          </w:p>
        </w:tc>
        <w:tc>
          <w:tcPr>
            <w:tcW w:w="1440" w:type="dxa"/>
            <w:tcBorders>
              <w:top w:val="nil"/>
              <w:left w:val="single" w:sz="4" w:space="0" w:color="auto"/>
              <w:bottom w:val="single" w:sz="4" w:space="0" w:color="auto"/>
              <w:right w:val="single" w:sz="4" w:space="0" w:color="auto"/>
            </w:tcBorders>
          </w:tcPr>
          <w:p w14:paraId="08D5FF6D" w14:textId="77777777" w:rsidR="00613175" w:rsidRPr="00613175" w:rsidDel="00060934" w:rsidRDefault="00613175" w:rsidP="00613175">
            <w:pPr>
              <w:pStyle w:val="TAH"/>
            </w:pPr>
          </w:p>
        </w:tc>
      </w:tr>
      <w:tr w:rsidR="00613175" w:rsidRPr="00613175" w14:paraId="6D35E487" w14:textId="77777777" w:rsidTr="007A17CD">
        <w:tc>
          <w:tcPr>
            <w:tcW w:w="1772" w:type="dxa"/>
            <w:tcBorders>
              <w:top w:val="single" w:sz="4" w:space="0" w:color="auto"/>
              <w:left w:val="single" w:sz="4" w:space="0" w:color="auto"/>
              <w:bottom w:val="single" w:sz="4" w:space="0" w:color="auto"/>
              <w:right w:val="single" w:sz="4" w:space="0" w:color="auto"/>
            </w:tcBorders>
            <w:hideMark/>
          </w:tcPr>
          <w:p w14:paraId="45744FB7" w14:textId="77777777" w:rsidR="00613175" w:rsidRPr="00613175" w:rsidRDefault="00613175" w:rsidP="00613175">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1A22ECA9" w14:textId="77777777" w:rsidR="00613175" w:rsidRPr="00613175" w:rsidRDefault="00613175" w:rsidP="00613175">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48DDC651" w14:textId="77777777" w:rsidR="00613175" w:rsidRPr="00613175" w:rsidRDefault="00613175" w:rsidP="00613175">
            <w:pPr>
              <w:pStyle w:val="TAL"/>
              <w:rPr>
                <w:rFonts w:eastAsia="SimSun"/>
                <w:lang w:eastAsia="zh-CN"/>
              </w:rPr>
            </w:pPr>
            <w:r w:rsidRPr="00613175">
              <w:rPr>
                <w:rFonts w:eastAsia="SimSun"/>
                <w:lang w:eastAsia="zh-CN"/>
              </w:rPr>
              <w:t>SDP body of 183 Session Progress copied from Annex A.15.1 Step 7 and modified as follows:</w:t>
            </w:r>
          </w:p>
          <w:p w14:paraId="7F0DF0BB" w14:textId="77777777" w:rsidR="00613175" w:rsidRPr="00613175" w:rsidRDefault="00613175" w:rsidP="00613175">
            <w:pPr>
              <w:pStyle w:val="TAL"/>
              <w:rPr>
                <w:rFonts w:eastAsia="SimSun"/>
                <w:lang w:eastAsia="zh-CN"/>
              </w:rPr>
            </w:pPr>
          </w:p>
          <w:p w14:paraId="54D937EF" w14:textId="77777777" w:rsidR="00613175" w:rsidRPr="00613175" w:rsidRDefault="00613175" w:rsidP="00613175">
            <w:pPr>
              <w:pStyle w:val="TAL"/>
              <w:rPr>
                <w:rFonts w:eastAsia="SimSun"/>
                <w:i/>
                <w:lang w:eastAsia="zh-CN"/>
              </w:rPr>
            </w:pPr>
            <w:r w:rsidRPr="00613175">
              <w:rPr>
                <w:rFonts w:eastAsia="SimSun"/>
                <w:lang w:eastAsia="zh-CN"/>
              </w:rPr>
              <w:t xml:space="preserve">- Video media attribute for preconditions </w:t>
            </w:r>
            <w:r w:rsidRPr="00613175">
              <w:rPr>
                <w:rFonts w:eastAsia="SimSun"/>
                <w:i/>
                <w:lang w:eastAsia="zh-CN"/>
              </w:rPr>
              <w:t xml:space="preserve"> a=curr:qos local none </w:t>
            </w:r>
            <w:r w:rsidRPr="00613175">
              <w:rPr>
                <w:rFonts w:eastAsia="SimSun"/>
                <w:lang w:eastAsia="zh-CN"/>
              </w:rPr>
              <w:t>and</w:t>
            </w:r>
            <w:r w:rsidRPr="00613175">
              <w:rPr>
                <w:rFonts w:eastAsia="SimSun"/>
                <w:i/>
                <w:lang w:eastAsia="zh-CN"/>
              </w:rPr>
              <w:t xml:space="preserve"> a=curr:qos remote none</w:t>
            </w:r>
          </w:p>
          <w:p w14:paraId="2C43AB5C" w14:textId="77777777" w:rsidR="00613175" w:rsidRPr="00613175" w:rsidRDefault="00613175" w:rsidP="00613175">
            <w:pPr>
              <w:pStyle w:val="TAL"/>
              <w:rPr>
                <w:rFonts w:eastAsia="SimSun"/>
                <w:i/>
                <w:lang w:eastAsia="zh-CN"/>
              </w:rPr>
            </w:pPr>
            <w:r w:rsidRPr="00613175">
              <w:rPr>
                <w:rFonts w:eastAsia="SimSun"/>
                <w:lang w:eastAsia="zh-CN"/>
              </w:rPr>
              <w:t>- Video media attribute “</w:t>
            </w:r>
            <w:r w:rsidRPr="00613175">
              <w:rPr>
                <w:rFonts w:eastAsia="SimSun"/>
                <w:bCs/>
                <w:i/>
                <w:lang w:eastAsia="zh-CN"/>
              </w:rPr>
              <w:t>a</w:t>
            </w:r>
            <w:r w:rsidRPr="00613175">
              <w:rPr>
                <w:rFonts w:eastAsia="SimSun" w:cs="Tahoma"/>
                <w:i/>
                <w:szCs w:val="16"/>
                <w:lang w:eastAsia="zh-CN"/>
              </w:rPr>
              <w:t xml:space="preserve">=acfg:1 t=1” </w:t>
            </w:r>
            <w:r w:rsidRPr="00613175">
              <w:rPr>
                <w:rFonts w:eastAsia="SimSun"/>
                <w:lang w:eastAsia="zh-CN"/>
              </w:rPr>
              <w:t>present if tcap/pcfg attributes were included in INVITE</w:t>
            </w:r>
          </w:p>
        </w:tc>
        <w:tc>
          <w:tcPr>
            <w:tcW w:w="749" w:type="dxa"/>
            <w:tcBorders>
              <w:top w:val="single" w:sz="4" w:space="0" w:color="auto"/>
              <w:left w:val="single" w:sz="4" w:space="0" w:color="auto"/>
              <w:bottom w:val="single" w:sz="4" w:space="0" w:color="auto"/>
              <w:right w:val="single" w:sz="4" w:space="0" w:color="auto"/>
            </w:tcBorders>
          </w:tcPr>
          <w:p w14:paraId="3B11B29A" w14:textId="77777777" w:rsidR="00613175" w:rsidRPr="00613175" w:rsidRDefault="00613175" w:rsidP="00613175">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30FD910B" w14:textId="77777777" w:rsidR="00613175" w:rsidRPr="00613175" w:rsidRDefault="00613175" w:rsidP="00613175">
            <w:pPr>
              <w:pStyle w:val="TAL"/>
            </w:pPr>
            <w:r w:rsidRPr="00613175">
              <w:t>TS 24.229 [7]</w:t>
            </w:r>
          </w:p>
          <w:p w14:paraId="0AB21756" w14:textId="77777777" w:rsidR="00613175" w:rsidRPr="00613175" w:rsidRDefault="00613175" w:rsidP="00613175">
            <w:pPr>
              <w:pStyle w:val="TAL"/>
            </w:pPr>
            <w:r w:rsidRPr="00613175">
              <w:t>TS 26.114 [33]</w:t>
            </w:r>
          </w:p>
        </w:tc>
      </w:tr>
    </w:tbl>
    <w:p w14:paraId="478D0847" w14:textId="77777777" w:rsidR="00915C82" w:rsidRPr="00613175" w:rsidRDefault="00915C82" w:rsidP="00915C82">
      <w:pPr>
        <w:spacing w:after="0"/>
        <w:rPr>
          <w:rFonts w:eastAsia="MS Gothic"/>
        </w:rPr>
      </w:pPr>
    </w:p>
    <w:p w14:paraId="088361BD" w14:textId="77777777" w:rsidR="00915C82" w:rsidRPr="00613175" w:rsidRDefault="00915C82" w:rsidP="00915C82">
      <w:pPr>
        <w:pStyle w:val="TH"/>
      </w:pPr>
      <w:r w:rsidRPr="00613175">
        <w:t xml:space="preserve">Table 7.22.3.3-4: PRACK (step 4, table </w:t>
      </w:r>
      <w:r w:rsidRPr="00613175">
        <w:rPr>
          <w:rFonts w:cs="Arial"/>
        </w:rPr>
        <w:t>7.22.3.2-1</w:t>
      </w:r>
      <w:r w:rsidRPr="00613175">
        <w:t>)</w:t>
      </w:r>
    </w:p>
    <w:tbl>
      <w:tblPr>
        <w:tblpPr w:leftFromText="180" w:rightFromText="180" w:vertAnchor="text" w:horzAnchor="margin" w:tblpY="77"/>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1E9870C2" w14:textId="77777777" w:rsidTr="00A355D2">
        <w:tc>
          <w:tcPr>
            <w:tcW w:w="9634" w:type="dxa"/>
            <w:tcBorders>
              <w:top w:val="single" w:sz="4" w:space="0" w:color="auto"/>
              <w:left w:val="single" w:sz="4" w:space="0" w:color="auto"/>
              <w:bottom w:val="single" w:sz="4" w:space="0" w:color="auto"/>
              <w:right w:val="single" w:sz="4" w:space="0" w:color="auto"/>
            </w:tcBorders>
            <w:hideMark/>
          </w:tcPr>
          <w:p w14:paraId="33495040" w14:textId="77777777" w:rsidR="00915C82" w:rsidRPr="00613175" w:rsidRDefault="00915C82" w:rsidP="00A355D2">
            <w:pPr>
              <w:pStyle w:val="TAL"/>
              <w:rPr>
                <w:rFonts w:cs="Arial"/>
              </w:rPr>
            </w:pPr>
            <w:r w:rsidRPr="00613175">
              <w:t>Derivation Path: TS 34.229-1 [2], Annex A.2.4, Conditions A1 and A7</w:t>
            </w:r>
          </w:p>
        </w:tc>
      </w:tr>
    </w:tbl>
    <w:p w14:paraId="6A813DC1" w14:textId="77777777" w:rsidR="007A17CD" w:rsidRPr="00613175" w:rsidRDefault="007A17CD" w:rsidP="007A17CD"/>
    <w:p w14:paraId="592A7D38" w14:textId="7B2AFBB0" w:rsidR="00915C82" w:rsidRPr="00613175" w:rsidRDefault="007A17CD" w:rsidP="00613175">
      <w:pPr>
        <w:pStyle w:val="TH"/>
      </w:pPr>
      <w:r w:rsidRPr="00613175">
        <w:t xml:space="preserve">Table 7.22.3.3-5: 200 OK for PRACK (step 5, table </w:t>
      </w:r>
      <w:r w:rsidRPr="00613175">
        <w:rPr>
          <w:rFonts w:cs="Arial"/>
        </w:rPr>
        <w:t>7.22.3.2-1</w:t>
      </w:r>
      <w:r w:rsidRPr="00613175">
        <w:t>)</w:t>
      </w:r>
    </w:p>
    <w:tbl>
      <w:tblPr>
        <w:tblpPr w:leftFromText="180" w:rightFromText="180" w:vertAnchor="text" w:horzAnchor="margin" w:tblpY="518"/>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3EFA6CD9" w14:textId="77777777" w:rsidTr="00A355D2">
        <w:tc>
          <w:tcPr>
            <w:tcW w:w="9634" w:type="dxa"/>
            <w:tcBorders>
              <w:top w:val="single" w:sz="4" w:space="0" w:color="auto"/>
              <w:left w:val="single" w:sz="4" w:space="0" w:color="auto"/>
              <w:bottom w:val="single" w:sz="4" w:space="0" w:color="auto"/>
              <w:right w:val="single" w:sz="4" w:space="0" w:color="auto"/>
            </w:tcBorders>
            <w:hideMark/>
          </w:tcPr>
          <w:p w14:paraId="4E12B6C4" w14:textId="77777777" w:rsidR="00915C82" w:rsidRPr="00613175" w:rsidRDefault="00915C82" w:rsidP="00A355D2">
            <w:pPr>
              <w:pStyle w:val="TAL"/>
              <w:rPr>
                <w:rFonts w:cs="Arial"/>
              </w:rPr>
            </w:pPr>
            <w:r w:rsidRPr="00613175">
              <w:t>Derivation Path: TS 34.229-1 [2], Annex A.3.1, Conditions A10 and A22</w:t>
            </w:r>
          </w:p>
        </w:tc>
      </w:tr>
    </w:tbl>
    <w:p w14:paraId="1CE561B2" w14:textId="77777777" w:rsidR="00915C82" w:rsidRPr="00613175" w:rsidRDefault="00915C82" w:rsidP="00915C82">
      <w:pPr>
        <w:spacing w:after="0"/>
        <w:rPr>
          <w:rFonts w:eastAsia="MS Gothic"/>
        </w:rPr>
      </w:pPr>
    </w:p>
    <w:p w14:paraId="26E1B1D2" w14:textId="77777777" w:rsidR="00915C82" w:rsidRPr="00613175" w:rsidRDefault="00915C82" w:rsidP="00915C82">
      <w:pPr>
        <w:pStyle w:val="TH"/>
      </w:pPr>
      <w:r w:rsidRPr="00613175">
        <w:t xml:space="preserve">Table 7.22.3.3-6: UPDATE (step 6, table </w:t>
      </w:r>
      <w:r w:rsidRPr="00613175">
        <w:rPr>
          <w:rFonts w:cs="Arial"/>
        </w:rPr>
        <w:t>7.22.3.2-1</w:t>
      </w:r>
      <w:r w:rsidRPr="00613175">
        <w:t>)</w:t>
      </w:r>
    </w:p>
    <w:tbl>
      <w:tblPr>
        <w:tblpPr w:leftFromText="180" w:rightFromText="180" w:vertAnchor="text" w:horzAnchor="margin" w:tblpY="63"/>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94"/>
        <w:gridCol w:w="889"/>
        <w:gridCol w:w="4855"/>
        <w:gridCol w:w="758"/>
        <w:gridCol w:w="1458"/>
      </w:tblGrid>
      <w:tr w:rsidR="00915C82" w:rsidRPr="00613175" w14:paraId="43C2ABF6" w14:textId="77777777" w:rsidTr="007A17CD">
        <w:tc>
          <w:tcPr>
            <w:tcW w:w="9634" w:type="dxa"/>
            <w:gridSpan w:val="5"/>
            <w:tcBorders>
              <w:top w:val="single" w:sz="4" w:space="0" w:color="auto"/>
              <w:left w:val="single" w:sz="4" w:space="0" w:color="auto"/>
              <w:bottom w:val="single" w:sz="4" w:space="0" w:color="auto"/>
              <w:right w:val="single" w:sz="4" w:space="0" w:color="auto"/>
            </w:tcBorders>
            <w:hideMark/>
          </w:tcPr>
          <w:p w14:paraId="3B6F9C0E" w14:textId="77777777" w:rsidR="00915C82" w:rsidRPr="00613175" w:rsidRDefault="00915C82" w:rsidP="00A355D2">
            <w:pPr>
              <w:pStyle w:val="TAL"/>
              <w:rPr>
                <w:rFonts w:cs="Arial"/>
              </w:rPr>
            </w:pPr>
            <w:r w:rsidRPr="00613175">
              <w:t>Derivation Path: Annex A.15.1 Step 6 with following exceptions</w:t>
            </w:r>
          </w:p>
        </w:tc>
      </w:tr>
      <w:tr w:rsidR="00915C82" w:rsidRPr="00613175" w14:paraId="0030B845" w14:textId="77777777" w:rsidTr="007A17CD">
        <w:tc>
          <w:tcPr>
            <w:tcW w:w="1772" w:type="dxa"/>
            <w:tcBorders>
              <w:top w:val="single" w:sz="4" w:space="0" w:color="auto"/>
              <w:left w:val="single" w:sz="4" w:space="0" w:color="auto"/>
              <w:bottom w:val="single" w:sz="4" w:space="0" w:color="auto"/>
              <w:right w:val="single" w:sz="4" w:space="0" w:color="auto"/>
            </w:tcBorders>
            <w:hideMark/>
          </w:tcPr>
          <w:p w14:paraId="1E4BE545" w14:textId="77777777" w:rsidR="00915C82" w:rsidRPr="00613175" w:rsidRDefault="00915C82" w:rsidP="00A355D2">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60A746EE" w14:textId="77777777" w:rsidR="00915C82" w:rsidRPr="00613175" w:rsidRDefault="00915C82" w:rsidP="00A355D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0C590184" w14:textId="77777777" w:rsidR="00915C82" w:rsidRPr="00613175" w:rsidRDefault="00915C82" w:rsidP="00A355D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4D9BCB64" w14:textId="77777777" w:rsidR="00915C82" w:rsidRPr="00613175" w:rsidRDefault="00915C82" w:rsidP="00A355D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CD69C22" w14:textId="77777777" w:rsidR="00915C82" w:rsidRPr="00613175" w:rsidRDefault="00915C82" w:rsidP="00A355D2">
            <w:pPr>
              <w:pStyle w:val="TAH"/>
            </w:pPr>
            <w:r w:rsidRPr="00613175">
              <w:t>Reference</w:t>
            </w:r>
          </w:p>
        </w:tc>
      </w:tr>
      <w:tr w:rsidR="00613175" w:rsidRPr="00613175" w:rsidDel="007A17CD" w14:paraId="0D668BC2" w14:textId="77777777" w:rsidTr="00613175">
        <w:tc>
          <w:tcPr>
            <w:tcW w:w="1772" w:type="dxa"/>
            <w:tcBorders>
              <w:top w:val="single" w:sz="4" w:space="0" w:color="auto"/>
              <w:left w:val="single" w:sz="4" w:space="0" w:color="auto"/>
              <w:bottom w:val="nil"/>
              <w:right w:val="single" w:sz="4" w:space="0" w:color="auto"/>
            </w:tcBorders>
          </w:tcPr>
          <w:p w14:paraId="7927927D" w14:textId="2FE5CA7F" w:rsidR="00613175" w:rsidRPr="00613175" w:rsidDel="007A17CD" w:rsidRDefault="00613175" w:rsidP="00613175">
            <w:pPr>
              <w:pStyle w:val="TAH"/>
              <w:jc w:val="left"/>
              <w:rPr>
                <w:lang w:eastAsia="zh-CN"/>
              </w:rPr>
            </w:pPr>
            <w:r w:rsidRPr="00AB5A95">
              <w:rPr>
                <w:lang w:eastAsia="zh-CN"/>
              </w:rPr>
              <w:t>Supported</w:t>
            </w:r>
          </w:p>
        </w:tc>
        <w:tc>
          <w:tcPr>
            <w:tcW w:w="878" w:type="dxa"/>
            <w:tcBorders>
              <w:top w:val="single" w:sz="4" w:space="0" w:color="auto"/>
              <w:left w:val="single" w:sz="4" w:space="0" w:color="auto"/>
              <w:bottom w:val="nil"/>
              <w:right w:val="single" w:sz="4" w:space="0" w:color="auto"/>
            </w:tcBorders>
          </w:tcPr>
          <w:p w14:paraId="7E2BB8F2" w14:textId="77777777" w:rsidR="00613175" w:rsidRPr="00613175" w:rsidDel="007A17CD" w:rsidRDefault="00613175" w:rsidP="00613175">
            <w:pPr>
              <w:pStyle w:val="TAH"/>
            </w:pPr>
          </w:p>
        </w:tc>
        <w:tc>
          <w:tcPr>
            <w:tcW w:w="4795" w:type="dxa"/>
            <w:tcBorders>
              <w:top w:val="single" w:sz="4" w:space="0" w:color="auto"/>
              <w:left w:val="single" w:sz="4" w:space="0" w:color="auto"/>
              <w:bottom w:val="nil"/>
              <w:right w:val="single" w:sz="4" w:space="0" w:color="auto"/>
            </w:tcBorders>
          </w:tcPr>
          <w:p w14:paraId="6E631FB6" w14:textId="77777777" w:rsidR="00613175" w:rsidRPr="00613175" w:rsidDel="007A17CD" w:rsidRDefault="00613175" w:rsidP="00613175">
            <w:pPr>
              <w:pStyle w:val="TAH"/>
              <w:jc w:val="left"/>
              <w:rPr>
                <w:rFonts w:cs="Arial"/>
                <w:b w:val="0"/>
                <w:i/>
                <w:szCs w:val="18"/>
                <w:lang w:eastAsia="zh-CN"/>
              </w:rPr>
            </w:pPr>
          </w:p>
        </w:tc>
        <w:tc>
          <w:tcPr>
            <w:tcW w:w="749" w:type="dxa"/>
            <w:tcBorders>
              <w:top w:val="single" w:sz="4" w:space="0" w:color="auto"/>
              <w:left w:val="single" w:sz="4" w:space="0" w:color="auto"/>
              <w:bottom w:val="nil"/>
              <w:right w:val="single" w:sz="4" w:space="0" w:color="auto"/>
            </w:tcBorders>
          </w:tcPr>
          <w:p w14:paraId="6BC4766F" w14:textId="77777777" w:rsidR="00613175" w:rsidRPr="00613175" w:rsidDel="007A17CD" w:rsidRDefault="00613175" w:rsidP="00613175">
            <w:pPr>
              <w:pStyle w:val="TAH"/>
            </w:pPr>
          </w:p>
        </w:tc>
        <w:tc>
          <w:tcPr>
            <w:tcW w:w="1440" w:type="dxa"/>
            <w:tcBorders>
              <w:top w:val="single" w:sz="4" w:space="0" w:color="auto"/>
              <w:left w:val="single" w:sz="4" w:space="0" w:color="auto"/>
              <w:bottom w:val="nil"/>
              <w:right w:val="single" w:sz="4" w:space="0" w:color="auto"/>
            </w:tcBorders>
          </w:tcPr>
          <w:p w14:paraId="6B008120" w14:textId="77777777" w:rsidR="00613175" w:rsidRPr="00613175" w:rsidDel="007A17CD" w:rsidRDefault="00613175" w:rsidP="00613175">
            <w:pPr>
              <w:pStyle w:val="TAH"/>
            </w:pPr>
          </w:p>
        </w:tc>
      </w:tr>
      <w:tr w:rsidR="00613175" w:rsidRPr="00613175" w:rsidDel="007A17CD" w14:paraId="21FE5943" w14:textId="77777777" w:rsidTr="00613175">
        <w:tc>
          <w:tcPr>
            <w:tcW w:w="1772" w:type="dxa"/>
            <w:tcBorders>
              <w:top w:val="nil"/>
              <w:left w:val="single" w:sz="4" w:space="0" w:color="auto"/>
              <w:bottom w:val="single" w:sz="4" w:space="0" w:color="auto"/>
              <w:right w:val="single" w:sz="4" w:space="0" w:color="auto"/>
            </w:tcBorders>
          </w:tcPr>
          <w:p w14:paraId="5BB6EE52" w14:textId="1D962495" w:rsidR="00613175" w:rsidRPr="00613175" w:rsidDel="007A17CD" w:rsidRDefault="00613175" w:rsidP="00613175">
            <w:pPr>
              <w:pStyle w:val="TAH"/>
              <w:jc w:val="left"/>
              <w:rPr>
                <w:lang w:eastAsia="zh-CN"/>
              </w:rPr>
            </w:pPr>
            <w:r w:rsidRPr="00AB5A95">
              <w:rPr>
                <w:bCs/>
              </w:rPr>
              <w:tab/>
            </w:r>
            <w:r w:rsidRPr="00AB5A95">
              <w:rPr>
                <w:b w:val="0"/>
                <w:lang w:eastAsia="zh-CN"/>
              </w:rPr>
              <w:t>option-tag</w:t>
            </w:r>
          </w:p>
        </w:tc>
        <w:tc>
          <w:tcPr>
            <w:tcW w:w="878" w:type="dxa"/>
            <w:tcBorders>
              <w:top w:val="nil"/>
              <w:left w:val="single" w:sz="4" w:space="0" w:color="auto"/>
              <w:bottom w:val="single" w:sz="4" w:space="0" w:color="auto"/>
              <w:right w:val="single" w:sz="4" w:space="0" w:color="auto"/>
            </w:tcBorders>
          </w:tcPr>
          <w:p w14:paraId="13E194FC" w14:textId="77777777" w:rsidR="00613175" w:rsidRPr="00613175" w:rsidDel="007A17CD" w:rsidRDefault="00613175" w:rsidP="00613175">
            <w:pPr>
              <w:pStyle w:val="TAH"/>
            </w:pPr>
          </w:p>
        </w:tc>
        <w:tc>
          <w:tcPr>
            <w:tcW w:w="4795" w:type="dxa"/>
            <w:tcBorders>
              <w:top w:val="nil"/>
              <w:left w:val="single" w:sz="4" w:space="0" w:color="auto"/>
              <w:bottom w:val="single" w:sz="4" w:space="0" w:color="auto"/>
              <w:right w:val="single" w:sz="4" w:space="0" w:color="auto"/>
            </w:tcBorders>
          </w:tcPr>
          <w:p w14:paraId="501D4F2D" w14:textId="240635AF" w:rsidR="00613175" w:rsidRPr="00613175" w:rsidDel="007A17CD" w:rsidRDefault="00613175" w:rsidP="00613175">
            <w:pPr>
              <w:pStyle w:val="TAH"/>
              <w:jc w:val="left"/>
              <w:rPr>
                <w:rFonts w:cs="Arial"/>
                <w:b w:val="0"/>
                <w:i/>
                <w:szCs w:val="18"/>
                <w:lang w:eastAsia="zh-CN"/>
              </w:rPr>
            </w:pPr>
            <w:r w:rsidRPr="00AB5A95">
              <w:rPr>
                <w:rFonts w:cs="Arial"/>
                <w:b w:val="0"/>
                <w:i/>
                <w:szCs w:val="18"/>
                <w:lang w:eastAsia="zh-CN"/>
              </w:rPr>
              <w:t>precondition</w:t>
            </w:r>
          </w:p>
        </w:tc>
        <w:tc>
          <w:tcPr>
            <w:tcW w:w="749" w:type="dxa"/>
            <w:tcBorders>
              <w:top w:val="nil"/>
              <w:left w:val="single" w:sz="4" w:space="0" w:color="auto"/>
              <w:bottom w:val="single" w:sz="4" w:space="0" w:color="auto"/>
              <w:right w:val="single" w:sz="4" w:space="0" w:color="auto"/>
            </w:tcBorders>
          </w:tcPr>
          <w:p w14:paraId="0F736411" w14:textId="77777777" w:rsidR="00613175" w:rsidRPr="00613175" w:rsidDel="007A17CD" w:rsidRDefault="00613175" w:rsidP="00613175">
            <w:pPr>
              <w:pStyle w:val="TAH"/>
            </w:pPr>
          </w:p>
        </w:tc>
        <w:tc>
          <w:tcPr>
            <w:tcW w:w="1440" w:type="dxa"/>
            <w:tcBorders>
              <w:top w:val="nil"/>
              <w:left w:val="single" w:sz="4" w:space="0" w:color="auto"/>
              <w:bottom w:val="single" w:sz="4" w:space="0" w:color="auto"/>
              <w:right w:val="single" w:sz="4" w:space="0" w:color="auto"/>
            </w:tcBorders>
          </w:tcPr>
          <w:p w14:paraId="58D2972C" w14:textId="77777777" w:rsidR="00613175" w:rsidRPr="00613175" w:rsidDel="007A17CD" w:rsidRDefault="00613175" w:rsidP="00613175">
            <w:pPr>
              <w:pStyle w:val="TAH"/>
            </w:pPr>
          </w:p>
        </w:tc>
      </w:tr>
      <w:tr w:rsidR="00613175" w:rsidRPr="00613175" w14:paraId="1D5CF2E4" w14:textId="77777777" w:rsidTr="007A17CD">
        <w:tc>
          <w:tcPr>
            <w:tcW w:w="1772" w:type="dxa"/>
            <w:tcBorders>
              <w:top w:val="single" w:sz="4" w:space="0" w:color="auto"/>
              <w:left w:val="single" w:sz="4" w:space="0" w:color="auto"/>
              <w:bottom w:val="single" w:sz="4" w:space="0" w:color="auto"/>
              <w:right w:val="single" w:sz="4" w:space="0" w:color="auto"/>
            </w:tcBorders>
            <w:hideMark/>
          </w:tcPr>
          <w:p w14:paraId="245D835F" w14:textId="77777777" w:rsidR="00613175" w:rsidRPr="00613175" w:rsidRDefault="00613175" w:rsidP="00613175">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328595AD" w14:textId="77777777" w:rsidR="00613175" w:rsidRPr="00613175" w:rsidRDefault="00613175" w:rsidP="00613175">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2B006517" w14:textId="32B4D933" w:rsidR="00613175" w:rsidRPr="00AA0238" w:rsidRDefault="00613175" w:rsidP="00613175">
            <w:pPr>
              <w:pStyle w:val="TAL"/>
              <w:rPr>
                <w:rFonts w:eastAsia="SimSun"/>
                <w:lang w:eastAsia="zh-CN"/>
              </w:rPr>
            </w:pPr>
            <w:r w:rsidRPr="00613175">
              <w:rPr>
                <w:rFonts w:eastAsia="SimSun"/>
                <w:lang w:eastAsia="zh-CN"/>
              </w:rPr>
              <w:t xml:space="preserve">Attribute for preconditions for audio media: </w:t>
            </w:r>
            <w:r w:rsidRPr="00613175">
              <w:rPr>
                <w:rFonts w:eastAsia="SimSun"/>
                <w:i/>
                <w:lang w:eastAsia="zh-CN"/>
              </w:rPr>
              <w:t>a=curr:qos remote sendrecv</w:t>
            </w:r>
          </w:p>
        </w:tc>
        <w:tc>
          <w:tcPr>
            <w:tcW w:w="749" w:type="dxa"/>
            <w:tcBorders>
              <w:top w:val="single" w:sz="4" w:space="0" w:color="auto"/>
              <w:left w:val="single" w:sz="4" w:space="0" w:color="auto"/>
              <w:bottom w:val="single" w:sz="4" w:space="0" w:color="auto"/>
              <w:right w:val="single" w:sz="4" w:space="0" w:color="auto"/>
            </w:tcBorders>
          </w:tcPr>
          <w:p w14:paraId="4932EE49" w14:textId="77777777" w:rsidR="00613175" w:rsidRPr="00613175" w:rsidRDefault="00613175" w:rsidP="00613175">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41EC3292" w14:textId="77777777" w:rsidR="00613175" w:rsidRPr="00613175" w:rsidRDefault="00613175" w:rsidP="00613175">
            <w:pPr>
              <w:pStyle w:val="TAL"/>
            </w:pPr>
            <w:r w:rsidRPr="00613175">
              <w:t>TS 24.229 [7]</w:t>
            </w:r>
          </w:p>
        </w:tc>
      </w:tr>
    </w:tbl>
    <w:p w14:paraId="11DEE53B" w14:textId="77777777" w:rsidR="00915C82" w:rsidRPr="00613175" w:rsidRDefault="00915C82" w:rsidP="00925185"/>
    <w:p w14:paraId="2F0CB817" w14:textId="77777777" w:rsidR="00915C82" w:rsidRPr="00613175" w:rsidRDefault="00915C82" w:rsidP="00915C82">
      <w:pPr>
        <w:pStyle w:val="TH"/>
      </w:pPr>
      <w:r w:rsidRPr="00613175">
        <w:t xml:space="preserve">Table 7.22.3.3-7: 200 OK for UPDATE (step 7, table </w:t>
      </w:r>
      <w:r w:rsidRPr="00613175">
        <w:rPr>
          <w:rFonts w:cs="Arial"/>
        </w:rPr>
        <w:t>7.22.3.2-1</w:t>
      </w:r>
      <w:r w:rsidRPr="00613175">
        <w:t>)</w:t>
      </w:r>
    </w:p>
    <w:tbl>
      <w:tblPr>
        <w:tblpPr w:leftFromText="180" w:rightFromText="180" w:vertAnchor="text" w:horzAnchor="margin" w:tblpY="5"/>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755F0363" w14:textId="77777777" w:rsidTr="00A355D2">
        <w:tc>
          <w:tcPr>
            <w:tcW w:w="9634" w:type="dxa"/>
            <w:tcBorders>
              <w:top w:val="single" w:sz="4" w:space="0" w:color="auto"/>
              <w:left w:val="single" w:sz="4" w:space="0" w:color="auto"/>
              <w:bottom w:val="single" w:sz="4" w:space="0" w:color="auto"/>
              <w:right w:val="single" w:sz="4" w:space="0" w:color="auto"/>
            </w:tcBorders>
            <w:hideMark/>
          </w:tcPr>
          <w:p w14:paraId="15FF11EA" w14:textId="77777777" w:rsidR="00915C82" w:rsidRPr="00613175" w:rsidRDefault="00915C82" w:rsidP="00A355D2">
            <w:pPr>
              <w:pStyle w:val="TAL"/>
              <w:rPr>
                <w:rFonts w:cs="Arial"/>
              </w:rPr>
            </w:pPr>
            <w:r w:rsidRPr="00613175">
              <w:t>Derivation Path: Annex A.15.1 Step 7</w:t>
            </w:r>
          </w:p>
        </w:tc>
      </w:tr>
    </w:tbl>
    <w:p w14:paraId="5911F4CF" w14:textId="77777777" w:rsidR="00915C82" w:rsidRPr="00613175" w:rsidRDefault="00915C82" w:rsidP="00915C82"/>
    <w:p w14:paraId="20E98F2E" w14:textId="77777777" w:rsidR="00915C82" w:rsidRPr="00613175" w:rsidRDefault="00915C82" w:rsidP="00915C82">
      <w:pPr>
        <w:pStyle w:val="TH"/>
      </w:pPr>
      <w:r w:rsidRPr="00613175">
        <w:t xml:space="preserve">Table 7.22.3.3-8: 200 OK for re-INVITE (step 8, table </w:t>
      </w:r>
      <w:r w:rsidRPr="00613175">
        <w:rPr>
          <w:rFonts w:cs="Arial"/>
        </w:rPr>
        <w:t>7.22.3.2-1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51EFD403" w14:textId="77777777" w:rsidTr="00A355D2">
        <w:trPr>
          <w:jc w:val="center"/>
        </w:trPr>
        <w:tc>
          <w:tcPr>
            <w:tcW w:w="9634" w:type="dxa"/>
            <w:tcBorders>
              <w:top w:val="single" w:sz="4" w:space="0" w:color="auto"/>
              <w:left w:val="single" w:sz="4" w:space="0" w:color="auto"/>
              <w:bottom w:val="single" w:sz="4" w:space="0" w:color="auto"/>
              <w:right w:val="single" w:sz="4" w:space="0" w:color="auto"/>
            </w:tcBorders>
            <w:hideMark/>
          </w:tcPr>
          <w:p w14:paraId="3B26935B" w14:textId="77777777" w:rsidR="00915C82" w:rsidRPr="00613175" w:rsidRDefault="00915C82" w:rsidP="00A355D2">
            <w:pPr>
              <w:pStyle w:val="TAL"/>
              <w:rPr>
                <w:rFonts w:cs="Arial"/>
              </w:rPr>
            </w:pPr>
            <w:r w:rsidRPr="00613175">
              <w:t>Derivation Path: TS 34.229-1 [2], Annex A.3.1, Conditions A1, A10, A19 and A22</w:t>
            </w:r>
          </w:p>
        </w:tc>
      </w:tr>
    </w:tbl>
    <w:p w14:paraId="78A55BA4" w14:textId="77777777" w:rsidR="00915C82" w:rsidRPr="00613175" w:rsidRDefault="00915C82" w:rsidP="00915C82">
      <w:pPr>
        <w:tabs>
          <w:tab w:val="left" w:pos="2040"/>
        </w:tabs>
      </w:pPr>
    </w:p>
    <w:p w14:paraId="7AB999A3" w14:textId="77777777" w:rsidR="00915C82" w:rsidRPr="00613175" w:rsidRDefault="00915C82" w:rsidP="00915C82">
      <w:pPr>
        <w:pStyle w:val="TH"/>
      </w:pPr>
      <w:r w:rsidRPr="00613175">
        <w:t xml:space="preserve">Table 7.22.3.3-9: ACK for re-INVITE (step 9, table </w:t>
      </w:r>
      <w:r w:rsidRPr="00613175">
        <w:rPr>
          <w:rFonts w:cs="Arial"/>
        </w:rPr>
        <w:t>7.22.3.2-1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0C6F6D31" w14:textId="77777777" w:rsidTr="00A355D2">
        <w:trPr>
          <w:jc w:val="center"/>
        </w:trPr>
        <w:tc>
          <w:tcPr>
            <w:tcW w:w="9634" w:type="dxa"/>
            <w:tcBorders>
              <w:top w:val="single" w:sz="4" w:space="0" w:color="auto"/>
              <w:left w:val="single" w:sz="4" w:space="0" w:color="auto"/>
              <w:bottom w:val="single" w:sz="4" w:space="0" w:color="auto"/>
              <w:right w:val="single" w:sz="4" w:space="0" w:color="auto"/>
            </w:tcBorders>
            <w:hideMark/>
          </w:tcPr>
          <w:p w14:paraId="3D47F42E" w14:textId="77777777" w:rsidR="00915C82" w:rsidRPr="00613175" w:rsidRDefault="00915C82" w:rsidP="00A355D2">
            <w:pPr>
              <w:pStyle w:val="TAL"/>
              <w:rPr>
                <w:rFonts w:cs="Arial"/>
              </w:rPr>
            </w:pPr>
            <w:r w:rsidRPr="00613175">
              <w:t>Derivation Path: TS 34.229-1 [2], Annex A.2.7, Conditions A1, A3 and A5</w:t>
            </w:r>
          </w:p>
        </w:tc>
      </w:tr>
    </w:tbl>
    <w:p w14:paraId="29BCBA88" w14:textId="77777777" w:rsidR="00915C82" w:rsidRPr="00613175" w:rsidRDefault="00915C82" w:rsidP="00915C82"/>
    <w:p w14:paraId="484CC30E" w14:textId="77777777" w:rsidR="00915C82" w:rsidRPr="00613175" w:rsidRDefault="00915C82" w:rsidP="00915C82">
      <w:pPr>
        <w:pStyle w:val="TH"/>
      </w:pPr>
      <w:r w:rsidRPr="00613175">
        <w:t xml:space="preserve">Table 7.22.3.3-10: INVITE (step 10, table </w:t>
      </w:r>
      <w:r w:rsidRPr="00613175">
        <w:rPr>
          <w:rFonts w:cs="Arial"/>
        </w:rPr>
        <w:t>7.22.3.2-1</w:t>
      </w:r>
      <w:r w:rsidRPr="00613175">
        <w:t>)</w:t>
      </w:r>
    </w:p>
    <w:tbl>
      <w:tblPr>
        <w:tblpPr w:leftFromText="180" w:rightFromText="180" w:vertAnchor="text" w:horzAnchor="margin" w:tblpY="299"/>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94"/>
        <w:gridCol w:w="889"/>
        <w:gridCol w:w="4855"/>
        <w:gridCol w:w="758"/>
        <w:gridCol w:w="1458"/>
      </w:tblGrid>
      <w:tr w:rsidR="00915C82" w:rsidRPr="00613175" w14:paraId="1541F536" w14:textId="77777777" w:rsidTr="007A17CD">
        <w:tc>
          <w:tcPr>
            <w:tcW w:w="9634" w:type="dxa"/>
            <w:gridSpan w:val="5"/>
            <w:tcBorders>
              <w:top w:val="single" w:sz="4" w:space="0" w:color="auto"/>
              <w:left w:val="single" w:sz="4" w:space="0" w:color="auto"/>
              <w:bottom w:val="single" w:sz="4" w:space="0" w:color="auto"/>
              <w:right w:val="single" w:sz="4" w:space="0" w:color="auto"/>
            </w:tcBorders>
            <w:hideMark/>
          </w:tcPr>
          <w:p w14:paraId="43E3CD26" w14:textId="77777777" w:rsidR="00915C82" w:rsidRPr="00613175" w:rsidRDefault="00915C82" w:rsidP="00A355D2">
            <w:pPr>
              <w:pStyle w:val="TAL"/>
              <w:rPr>
                <w:rFonts w:cs="Arial"/>
              </w:rPr>
            </w:pPr>
            <w:r w:rsidRPr="00613175">
              <w:t>Derivation Path: TS 34.229-1 [2], Annex A.2.9, Conditions A1, A3 and A5</w:t>
            </w:r>
          </w:p>
        </w:tc>
      </w:tr>
      <w:tr w:rsidR="00915C82" w:rsidRPr="00613175" w14:paraId="3E11EC8B" w14:textId="77777777" w:rsidTr="007A17CD">
        <w:tc>
          <w:tcPr>
            <w:tcW w:w="1772" w:type="dxa"/>
            <w:tcBorders>
              <w:top w:val="single" w:sz="4" w:space="0" w:color="auto"/>
              <w:left w:val="single" w:sz="4" w:space="0" w:color="auto"/>
              <w:bottom w:val="single" w:sz="4" w:space="0" w:color="auto"/>
              <w:right w:val="single" w:sz="4" w:space="0" w:color="auto"/>
            </w:tcBorders>
            <w:hideMark/>
          </w:tcPr>
          <w:p w14:paraId="1E68DA42" w14:textId="77777777" w:rsidR="00915C82" w:rsidRPr="00613175" w:rsidRDefault="00915C82" w:rsidP="00A355D2">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3789CDF3" w14:textId="77777777" w:rsidR="00915C82" w:rsidRPr="00613175" w:rsidRDefault="00915C82" w:rsidP="00A355D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CAEB10E" w14:textId="77777777" w:rsidR="00915C82" w:rsidRPr="00613175" w:rsidRDefault="00915C82" w:rsidP="00A355D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14CB2E65" w14:textId="77777777" w:rsidR="00915C82" w:rsidRPr="00613175" w:rsidRDefault="00915C82" w:rsidP="00A355D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51BF9708" w14:textId="77777777" w:rsidR="00915C82" w:rsidRPr="00613175" w:rsidRDefault="00915C82" w:rsidP="00A355D2">
            <w:pPr>
              <w:pStyle w:val="TAH"/>
            </w:pPr>
            <w:r w:rsidRPr="00613175">
              <w:t>Reference</w:t>
            </w:r>
          </w:p>
        </w:tc>
      </w:tr>
      <w:tr w:rsidR="00613175" w:rsidRPr="00613175" w:rsidDel="007A17CD" w14:paraId="0682AAC0" w14:textId="77777777" w:rsidTr="00613175">
        <w:tc>
          <w:tcPr>
            <w:tcW w:w="1772" w:type="dxa"/>
            <w:tcBorders>
              <w:top w:val="single" w:sz="4" w:space="0" w:color="auto"/>
              <w:left w:val="single" w:sz="4" w:space="0" w:color="auto"/>
              <w:bottom w:val="nil"/>
              <w:right w:val="single" w:sz="4" w:space="0" w:color="auto"/>
            </w:tcBorders>
          </w:tcPr>
          <w:p w14:paraId="446F5137" w14:textId="27BEEBAB" w:rsidR="00613175" w:rsidRPr="00613175" w:rsidDel="007A17CD" w:rsidRDefault="00613175" w:rsidP="00613175">
            <w:pPr>
              <w:pStyle w:val="TAH"/>
              <w:jc w:val="left"/>
              <w:rPr>
                <w:lang w:eastAsia="zh-CN"/>
              </w:rPr>
            </w:pPr>
            <w:r w:rsidRPr="00B75C0C">
              <w:rPr>
                <w:lang w:eastAsia="zh-CN"/>
              </w:rPr>
              <w:t>Supported</w:t>
            </w:r>
          </w:p>
        </w:tc>
        <w:tc>
          <w:tcPr>
            <w:tcW w:w="878" w:type="dxa"/>
            <w:tcBorders>
              <w:top w:val="single" w:sz="4" w:space="0" w:color="auto"/>
              <w:left w:val="single" w:sz="4" w:space="0" w:color="auto"/>
              <w:bottom w:val="nil"/>
              <w:right w:val="single" w:sz="4" w:space="0" w:color="auto"/>
            </w:tcBorders>
          </w:tcPr>
          <w:p w14:paraId="7D8B856A" w14:textId="77777777" w:rsidR="00613175" w:rsidRPr="00613175" w:rsidDel="007A17CD" w:rsidRDefault="00613175" w:rsidP="00613175">
            <w:pPr>
              <w:pStyle w:val="TAH"/>
            </w:pPr>
          </w:p>
        </w:tc>
        <w:tc>
          <w:tcPr>
            <w:tcW w:w="4795" w:type="dxa"/>
            <w:tcBorders>
              <w:top w:val="single" w:sz="4" w:space="0" w:color="auto"/>
              <w:left w:val="single" w:sz="4" w:space="0" w:color="auto"/>
              <w:bottom w:val="nil"/>
              <w:right w:val="single" w:sz="4" w:space="0" w:color="auto"/>
            </w:tcBorders>
          </w:tcPr>
          <w:p w14:paraId="6C8A3CED" w14:textId="77777777" w:rsidR="00613175" w:rsidRPr="00613175" w:rsidDel="007A17CD" w:rsidRDefault="00613175" w:rsidP="00613175">
            <w:pPr>
              <w:pStyle w:val="TAH"/>
              <w:jc w:val="left"/>
              <w:rPr>
                <w:rFonts w:cs="Arial"/>
                <w:b w:val="0"/>
                <w:i/>
                <w:szCs w:val="18"/>
                <w:lang w:eastAsia="zh-CN"/>
              </w:rPr>
            </w:pPr>
          </w:p>
        </w:tc>
        <w:tc>
          <w:tcPr>
            <w:tcW w:w="749" w:type="dxa"/>
            <w:tcBorders>
              <w:top w:val="single" w:sz="4" w:space="0" w:color="auto"/>
              <w:left w:val="single" w:sz="4" w:space="0" w:color="auto"/>
              <w:bottom w:val="nil"/>
              <w:right w:val="single" w:sz="4" w:space="0" w:color="auto"/>
            </w:tcBorders>
          </w:tcPr>
          <w:p w14:paraId="0E502F09" w14:textId="77777777" w:rsidR="00613175" w:rsidRPr="00613175" w:rsidDel="007A17CD" w:rsidRDefault="00613175" w:rsidP="00613175">
            <w:pPr>
              <w:pStyle w:val="TAH"/>
            </w:pPr>
          </w:p>
        </w:tc>
        <w:tc>
          <w:tcPr>
            <w:tcW w:w="1440" w:type="dxa"/>
            <w:tcBorders>
              <w:top w:val="single" w:sz="4" w:space="0" w:color="auto"/>
              <w:left w:val="single" w:sz="4" w:space="0" w:color="auto"/>
              <w:bottom w:val="nil"/>
              <w:right w:val="single" w:sz="4" w:space="0" w:color="auto"/>
            </w:tcBorders>
          </w:tcPr>
          <w:p w14:paraId="35292524" w14:textId="77777777" w:rsidR="00613175" w:rsidRPr="00613175" w:rsidDel="007A17CD" w:rsidRDefault="00613175" w:rsidP="00613175">
            <w:pPr>
              <w:pStyle w:val="TAH"/>
            </w:pPr>
          </w:p>
        </w:tc>
      </w:tr>
      <w:tr w:rsidR="00613175" w:rsidRPr="00613175" w:rsidDel="007A17CD" w14:paraId="3A376F6E" w14:textId="77777777" w:rsidTr="00613175">
        <w:tc>
          <w:tcPr>
            <w:tcW w:w="1772" w:type="dxa"/>
            <w:tcBorders>
              <w:top w:val="nil"/>
              <w:left w:val="single" w:sz="4" w:space="0" w:color="auto"/>
              <w:bottom w:val="single" w:sz="4" w:space="0" w:color="auto"/>
              <w:right w:val="single" w:sz="4" w:space="0" w:color="auto"/>
            </w:tcBorders>
          </w:tcPr>
          <w:p w14:paraId="29403373" w14:textId="6263CD7F" w:rsidR="00613175" w:rsidRPr="00613175" w:rsidDel="007A17CD" w:rsidRDefault="00613175" w:rsidP="00613175">
            <w:pPr>
              <w:pStyle w:val="TAH"/>
              <w:jc w:val="left"/>
              <w:rPr>
                <w:lang w:eastAsia="zh-CN"/>
              </w:rPr>
            </w:pPr>
            <w:r w:rsidRPr="00B75C0C">
              <w:rPr>
                <w:bCs/>
              </w:rPr>
              <w:tab/>
            </w:r>
            <w:r w:rsidRPr="00B75C0C">
              <w:rPr>
                <w:b w:val="0"/>
                <w:lang w:eastAsia="zh-CN"/>
              </w:rPr>
              <w:t>option-tag</w:t>
            </w:r>
          </w:p>
        </w:tc>
        <w:tc>
          <w:tcPr>
            <w:tcW w:w="878" w:type="dxa"/>
            <w:tcBorders>
              <w:top w:val="nil"/>
              <w:left w:val="single" w:sz="4" w:space="0" w:color="auto"/>
              <w:bottom w:val="single" w:sz="4" w:space="0" w:color="auto"/>
              <w:right w:val="single" w:sz="4" w:space="0" w:color="auto"/>
            </w:tcBorders>
          </w:tcPr>
          <w:p w14:paraId="1F028877" w14:textId="77777777" w:rsidR="00613175" w:rsidRPr="00613175" w:rsidDel="007A17CD" w:rsidRDefault="00613175" w:rsidP="00613175">
            <w:pPr>
              <w:pStyle w:val="TAH"/>
            </w:pPr>
          </w:p>
        </w:tc>
        <w:tc>
          <w:tcPr>
            <w:tcW w:w="4795" w:type="dxa"/>
            <w:tcBorders>
              <w:top w:val="nil"/>
              <w:left w:val="single" w:sz="4" w:space="0" w:color="auto"/>
              <w:bottom w:val="single" w:sz="4" w:space="0" w:color="auto"/>
              <w:right w:val="single" w:sz="4" w:space="0" w:color="auto"/>
            </w:tcBorders>
          </w:tcPr>
          <w:p w14:paraId="3F39EDDC" w14:textId="29CF5AD4" w:rsidR="00613175" w:rsidRPr="00613175" w:rsidDel="007A17CD" w:rsidRDefault="00613175" w:rsidP="00613175">
            <w:pPr>
              <w:pStyle w:val="TAH"/>
              <w:jc w:val="left"/>
              <w:rPr>
                <w:rFonts w:cs="Arial"/>
                <w:b w:val="0"/>
                <w:i/>
                <w:szCs w:val="18"/>
                <w:lang w:eastAsia="zh-CN"/>
              </w:rPr>
            </w:pPr>
            <w:r w:rsidRPr="00B75C0C">
              <w:rPr>
                <w:rFonts w:cs="Arial"/>
                <w:b w:val="0"/>
                <w:i/>
                <w:szCs w:val="18"/>
                <w:lang w:eastAsia="zh-CN"/>
              </w:rPr>
              <w:t>precondition</w:t>
            </w:r>
          </w:p>
        </w:tc>
        <w:tc>
          <w:tcPr>
            <w:tcW w:w="749" w:type="dxa"/>
            <w:tcBorders>
              <w:top w:val="nil"/>
              <w:left w:val="single" w:sz="4" w:space="0" w:color="auto"/>
              <w:bottom w:val="single" w:sz="4" w:space="0" w:color="auto"/>
              <w:right w:val="single" w:sz="4" w:space="0" w:color="auto"/>
            </w:tcBorders>
          </w:tcPr>
          <w:p w14:paraId="2C66E657" w14:textId="77777777" w:rsidR="00613175" w:rsidRPr="00613175" w:rsidDel="007A17CD" w:rsidRDefault="00613175" w:rsidP="00613175">
            <w:pPr>
              <w:pStyle w:val="TAH"/>
            </w:pPr>
          </w:p>
        </w:tc>
        <w:tc>
          <w:tcPr>
            <w:tcW w:w="1440" w:type="dxa"/>
            <w:tcBorders>
              <w:top w:val="nil"/>
              <w:left w:val="single" w:sz="4" w:space="0" w:color="auto"/>
              <w:bottom w:val="single" w:sz="4" w:space="0" w:color="auto"/>
              <w:right w:val="single" w:sz="4" w:space="0" w:color="auto"/>
            </w:tcBorders>
          </w:tcPr>
          <w:p w14:paraId="029F7425" w14:textId="77777777" w:rsidR="00613175" w:rsidRPr="00613175" w:rsidDel="007A17CD" w:rsidRDefault="00613175" w:rsidP="00613175">
            <w:pPr>
              <w:pStyle w:val="TAH"/>
            </w:pPr>
          </w:p>
        </w:tc>
      </w:tr>
      <w:tr w:rsidR="00613175" w:rsidRPr="00613175" w14:paraId="6A8D8F74" w14:textId="77777777" w:rsidTr="007A17CD">
        <w:tc>
          <w:tcPr>
            <w:tcW w:w="1772" w:type="dxa"/>
            <w:tcBorders>
              <w:top w:val="single" w:sz="4" w:space="0" w:color="auto"/>
              <w:left w:val="single" w:sz="4" w:space="0" w:color="auto"/>
              <w:bottom w:val="single" w:sz="4" w:space="0" w:color="auto"/>
              <w:right w:val="single" w:sz="4" w:space="0" w:color="auto"/>
            </w:tcBorders>
            <w:hideMark/>
          </w:tcPr>
          <w:p w14:paraId="60DE035D" w14:textId="77777777" w:rsidR="00613175" w:rsidRPr="00613175" w:rsidRDefault="00613175" w:rsidP="00613175">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4033E592" w14:textId="77777777" w:rsidR="00613175" w:rsidRPr="00613175" w:rsidRDefault="00613175" w:rsidP="00613175">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1C3A4C1C" w14:textId="1E296833" w:rsidR="00613175" w:rsidRPr="00613175" w:rsidRDefault="00613175" w:rsidP="00613175">
            <w:pPr>
              <w:pStyle w:val="TAL"/>
              <w:rPr>
                <w:rFonts w:eastAsia="SimSun"/>
                <w:i/>
                <w:iCs/>
                <w:szCs w:val="24"/>
                <w:lang w:eastAsia="zh-CN"/>
              </w:rPr>
            </w:pPr>
            <w:r w:rsidRPr="00613175">
              <w:rPr>
                <w:rFonts w:eastAsia="SimSun"/>
                <w:snapToGrid w:val="0"/>
                <w:szCs w:val="24"/>
                <w:lang w:eastAsia="zh-CN"/>
              </w:rPr>
              <w:t>Same SDP body as in Step 7 (200 OK), but setting the port for video to zero on the m-line, and incrementing sess-version on the o-line.</w:t>
            </w:r>
          </w:p>
        </w:tc>
        <w:tc>
          <w:tcPr>
            <w:tcW w:w="749" w:type="dxa"/>
            <w:tcBorders>
              <w:top w:val="single" w:sz="4" w:space="0" w:color="auto"/>
              <w:left w:val="single" w:sz="4" w:space="0" w:color="auto"/>
              <w:bottom w:val="single" w:sz="4" w:space="0" w:color="auto"/>
              <w:right w:val="single" w:sz="4" w:space="0" w:color="auto"/>
            </w:tcBorders>
          </w:tcPr>
          <w:p w14:paraId="038697AE" w14:textId="77777777" w:rsidR="00613175" w:rsidRPr="00613175" w:rsidRDefault="00613175" w:rsidP="00613175">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5D75A8F4" w14:textId="77777777" w:rsidR="00613175" w:rsidRPr="00613175" w:rsidRDefault="00613175" w:rsidP="00613175">
            <w:pPr>
              <w:pStyle w:val="TAL"/>
            </w:pPr>
            <w:r w:rsidRPr="00613175">
              <w:t>TS 24.229 [7]</w:t>
            </w:r>
          </w:p>
          <w:p w14:paraId="05DF8212" w14:textId="77777777" w:rsidR="00613175" w:rsidRPr="00613175" w:rsidRDefault="00613175" w:rsidP="00613175">
            <w:pPr>
              <w:pStyle w:val="TAL"/>
            </w:pPr>
            <w:r w:rsidRPr="00613175">
              <w:t>TS 26.114 [33]</w:t>
            </w:r>
          </w:p>
        </w:tc>
      </w:tr>
    </w:tbl>
    <w:p w14:paraId="53C547B5" w14:textId="77777777" w:rsidR="00915C82" w:rsidRPr="00613175" w:rsidRDefault="00915C82" w:rsidP="00915C82"/>
    <w:p w14:paraId="4A5F3EDE" w14:textId="77777777" w:rsidR="00915C82" w:rsidRPr="00613175" w:rsidRDefault="00915C82" w:rsidP="00915C82">
      <w:pPr>
        <w:pStyle w:val="TH"/>
      </w:pPr>
      <w:r w:rsidRPr="00613175">
        <w:t xml:space="preserve">Table 7.22.3.3-11: 100 Trying (step 11, table </w:t>
      </w:r>
      <w:r w:rsidRPr="00613175">
        <w:rPr>
          <w:rFonts w:cs="Arial"/>
        </w:rPr>
        <w:t>7.22.3.2-1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4A6C4662" w14:textId="77777777" w:rsidTr="00A355D2">
        <w:trPr>
          <w:jc w:val="center"/>
        </w:trPr>
        <w:tc>
          <w:tcPr>
            <w:tcW w:w="9634" w:type="dxa"/>
            <w:tcBorders>
              <w:top w:val="single" w:sz="4" w:space="0" w:color="auto"/>
              <w:left w:val="single" w:sz="4" w:space="0" w:color="auto"/>
              <w:bottom w:val="single" w:sz="4" w:space="0" w:color="auto"/>
              <w:right w:val="single" w:sz="4" w:space="0" w:color="auto"/>
            </w:tcBorders>
            <w:hideMark/>
          </w:tcPr>
          <w:p w14:paraId="42FBA16A" w14:textId="77777777" w:rsidR="00915C82" w:rsidRPr="00613175" w:rsidRDefault="00915C82" w:rsidP="00A355D2">
            <w:pPr>
              <w:pStyle w:val="TAL"/>
              <w:rPr>
                <w:rFonts w:cs="Arial"/>
              </w:rPr>
            </w:pPr>
            <w:r w:rsidRPr="00613175">
              <w:t>Derivation Path: TS 34.229-1 [2], Annex A.2.2, Condition A2</w:t>
            </w:r>
          </w:p>
        </w:tc>
      </w:tr>
    </w:tbl>
    <w:p w14:paraId="36D50681" w14:textId="77777777" w:rsidR="00915C82" w:rsidRPr="00613175" w:rsidRDefault="00915C82" w:rsidP="00915C82"/>
    <w:p w14:paraId="256741BB" w14:textId="77777777" w:rsidR="00915C82" w:rsidRPr="00613175" w:rsidRDefault="00915C82" w:rsidP="00915C82">
      <w:pPr>
        <w:pStyle w:val="TH"/>
      </w:pPr>
      <w:r w:rsidRPr="00613175">
        <w:t xml:space="preserve">Table 7.22.3.3-12: 200 OK for INVITE (step 12, table </w:t>
      </w:r>
      <w:r w:rsidRPr="00613175">
        <w:rPr>
          <w:rFonts w:cs="Arial"/>
        </w:rPr>
        <w:t>7.22.3.2-1</w:t>
      </w:r>
      <w:r w:rsidRPr="00613175">
        <w:t>)</w:t>
      </w:r>
    </w:p>
    <w:tbl>
      <w:tblPr>
        <w:tblpPr w:leftFromText="180" w:rightFromText="180" w:vertAnchor="text" w:horzAnchor="margin" w:tblpY="50"/>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94"/>
        <w:gridCol w:w="889"/>
        <w:gridCol w:w="4855"/>
        <w:gridCol w:w="758"/>
        <w:gridCol w:w="1458"/>
      </w:tblGrid>
      <w:tr w:rsidR="00915C82" w:rsidRPr="00613175" w14:paraId="1EB45191" w14:textId="77777777" w:rsidTr="00AA0238">
        <w:tc>
          <w:tcPr>
            <w:tcW w:w="9754" w:type="dxa"/>
            <w:gridSpan w:val="5"/>
            <w:tcBorders>
              <w:top w:val="single" w:sz="4" w:space="0" w:color="auto"/>
              <w:left w:val="single" w:sz="4" w:space="0" w:color="auto"/>
              <w:bottom w:val="single" w:sz="4" w:space="0" w:color="auto"/>
              <w:right w:val="single" w:sz="4" w:space="0" w:color="auto"/>
            </w:tcBorders>
            <w:hideMark/>
          </w:tcPr>
          <w:p w14:paraId="055165A0" w14:textId="77777777" w:rsidR="00915C82" w:rsidRPr="00613175" w:rsidRDefault="00915C82" w:rsidP="00A355D2">
            <w:pPr>
              <w:pStyle w:val="TAL"/>
              <w:rPr>
                <w:rFonts w:cs="Arial"/>
              </w:rPr>
            </w:pPr>
            <w:r w:rsidRPr="00613175">
              <w:t>Derivation Path: TS 34.229-1 [2], Annex A.3.1, Conditions A2, A5, A11, A20 and A22</w:t>
            </w:r>
          </w:p>
        </w:tc>
      </w:tr>
      <w:tr w:rsidR="00915C82" w:rsidRPr="00613175" w14:paraId="6E34CA68" w14:textId="77777777" w:rsidTr="00AA0238">
        <w:tc>
          <w:tcPr>
            <w:tcW w:w="1794" w:type="dxa"/>
            <w:tcBorders>
              <w:top w:val="single" w:sz="4" w:space="0" w:color="auto"/>
              <w:left w:val="single" w:sz="4" w:space="0" w:color="auto"/>
              <w:bottom w:val="single" w:sz="4" w:space="0" w:color="auto"/>
              <w:right w:val="single" w:sz="4" w:space="0" w:color="auto"/>
            </w:tcBorders>
            <w:hideMark/>
          </w:tcPr>
          <w:p w14:paraId="06A9E220" w14:textId="77777777" w:rsidR="00915C82" w:rsidRPr="00613175" w:rsidRDefault="00915C82" w:rsidP="00A355D2">
            <w:pPr>
              <w:pStyle w:val="TAH"/>
              <w:jc w:val="left"/>
            </w:pPr>
            <w:r w:rsidRPr="00613175">
              <w:t>Header/param</w:t>
            </w:r>
          </w:p>
        </w:tc>
        <w:tc>
          <w:tcPr>
            <w:tcW w:w="889" w:type="dxa"/>
            <w:tcBorders>
              <w:top w:val="single" w:sz="4" w:space="0" w:color="auto"/>
              <w:left w:val="single" w:sz="4" w:space="0" w:color="auto"/>
              <w:bottom w:val="single" w:sz="4" w:space="0" w:color="auto"/>
              <w:right w:val="single" w:sz="4" w:space="0" w:color="auto"/>
            </w:tcBorders>
            <w:hideMark/>
          </w:tcPr>
          <w:p w14:paraId="3E548CD0" w14:textId="77777777" w:rsidR="00915C82" w:rsidRPr="00613175" w:rsidRDefault="00915C82" w:rsidP="00A355D2">
            <w:pPr>
              <w:pStyle w:val="TAH"/>
            </w:pPr>
            <w:r w:rsidRPr="00613175">
              <w:t>Cond</w:t>
            </w:r>
          </w:p>
        </w:tc>
        <w:tc>
          <w:tcPr>
            <w:tcW w:w="4855" w:type="dxa"/>
            <w:tcBorders>
              <w:top w:val="single" w:sz="4" w:space="0" w:color="auto"/>
              <w:left w:val="single" w:sz="4" w:space="0" w:color="auto"/>
              <w:bottom w:val="single" w:sz="4" w:space="0" w:color="auto"/>
              <w:right w:val="single" w:sz="4" w:space="0" w:color="auto"/>
            </w:tcBorders>
            <w:hideMark/>
          </w:tcPr>
          <w:p w14:paraId="4CAAE153" w14:textId="77777777" w:rsidR="00915C82" w:rsidRPr="00613175" w:rsidRDefault="00915C82" w:rsidP="00A355D2">
            <w:pPr>
              <w:pStyle w:val="TAH"/>
            </w:pPr>
            <w:r w:rsidRPr="00613175">
              <w:t>Value/remark</w:t>
            </w:r>
          </w:p>
        </w:tc>
        <w:tc>
          <w:tcPr>
            <w:tcW w:w="758" w:type="dxa"/>
            <w:tcBorders>
              <w:top w:val="single" w:sz="4" w:space="0" w:color="auto"/>
              <w:left w:val="single" w:sz="4" w:space="0" w:color="auto"/>
              <w:bottom w:val="single" w:sz="4" w:space="0" w:color="auto"/>
              <w:right w:val="single" w:sz="4" w:space="0" w:color="auto"/>
            </w:tcBorders>
            <w:hideMark/>
          </w:tcPr>
          <w:p w14:paraId="52931E38" w14:textId="77777777" w:rsidR="00915C82" w:rsidRPr="00613175" w:rsidRDefault="00915C82" w:rsidP="00A355D2">
            <w:pPr>
              <w:pStyle w:val="TAH"/>
            </w:pPr>
            <w:r w:rsidRPr="00613175">
              <w:t>Rel</w:t>
            </w:r>
          </w:p>
        </w:tc>
        <w:tc>
          <w:tcPr>
            <w:tcW w:w="1458" w:type="dxa"/>
            <w:tcBorders>
              <w:top w:val="single" w:sz="4" w:space="0" w:color="auto"/>
              <w:left w:val="single" w:sz="4" w:space="0" w:color="auto"/>
              <w:bottom w:val="single" w:sz="4" w:space="0" w:color="auto"/>
              <w:right w:val="single" w:sz="4" w:space="0" w:color="auto"/>
            </w:tcBorders>
            <w:hideMark/>
          </w:tcPr>
          <w:p w14:paraId="70FB27DA" w14:textId="77777777" w:rsidR="00915C82" w:rsidRPr="00613175" w:rsidRDefault="00915C82" w:rsidP="00A355D2">
            <w:pPr>
              <w:pStyle w:val="TAH"/>
            </w:pPr>
            <w:r w:rsidRPr="00613175">
              <w:t>Reference</w:t>
            </w:r>
          </w:p>
        </w:tc>
      </w:tr>
      <w:tr w:rsidR="00613175" w:rsidRPr="00613175" w14:paraId="59656826" w14:textId="77777777" w:rsidTr="00AA0238">
        <w:trPr>
          <w:trHeight w:val="428"/>
        </w:trPr>
        <w:tc>
          <w:tcPr>
            <w:tcW w:w="1794" w:type="dxa"/>
            <w:tcBorders>
              <w:top w:val="single" w:sz="4" w:space="0" w:color="auto"/>
              <w:left w:val="single" w:sz="4" w:space="0" w:color="auto"/>
              <w:bottom w:val="nil"/>
              <w:right w:val="single" w:sz="4" w:space="0" w:color="auto"/>
            </w:tcBorders>
          </w:tcPr>
          <w:p w14:paraId="4826D1A3" w14:textId="67B9C660" w:rsidR="00613175" w:rsidRPr="00613175" w:rsidDel="007A17CD" w:rsidRDefault="00613175" w:rsidP="00613175">
            <w:pPr>
              <w:pStyle w:val="TAH"/>
              <w:jc w:val="left"/>
            </w:pPr>
            <w:r w:rsidRPr="00BC54E9">
              <w:rPr>
                <w:lang w:eastAsia="zh-CN"/>
              </w:rPr>
              <w:t>Require</w:t>
            </w:r>
          </w:p>
        </w:tc>
        <w:tc>
          <w:tcPr>
            <w:tcW w:w="889" w:type="dxa"/>
            <w:tcBorders>
              <w:top w:val="single" w:sz="4" w:space="0" w:color="auto"/>
              <w:left w:val="single" w:sz="4" w:space="0" w:color="auto"/>
              <w:bottom w:val="nil"/>
              <w:right w:val="single" w:sz="4" w:space="0" w:color="auto"/>
            </w:tcBorders>
          </w:tcPr>
          <w:p w14:paraId="144536E7" w14:textId="77777777" w:rsidR="00613175" w:rsidRPr="00613175" w:rsidRDefault="00613175" w:rsidP="00613175">
            <w:pPr>
              <w:pStyle w:val="TAH"/>
            </w:pPr>
          </w:p>
        </w:tc>
        <w:tc>
          <w:tcPr>
            <w:tcW w:w="4855" w:type="dxa"/>
            <w:tcBorders>
              <w:top w:val="single" w:sz="4" w:space="0" w:color="auto"/>
              <w:left w:val="single" w:sz="4" w:space="0" w:color="auto"/>
              <w:bottom w:val="nil"/>
              <w:right w:val="single" w:sz="4" w:space="0" w:color="auto"/>
            </w:tcBorders>
          </w:tcPr>
          <w:p w14:paraId="3E5809D8" w14:textId="77777777" w:rsidR="00613175" w:rsidRPr="00613175" w:rsidDel="007A17CD" w:rsidRDefault="00613175" w:rsidP="00613175">
            <w:pPr>
              <w:pStyle w:val="TAH"/>
              <w:jc w:val="left"/>
              <w:rPr>
                <w:b w:val="0"/>
                <w:snapToGrid w:val="0"/>
              </w:rPr>
            </w:pPr>
          </w:p>
        </w:tc>
        <w:tc>
          <w:tcPr>
            <w:tcW w:w="758" w:type="dxa"/>
            <w:tcBorders>
              <w:top w:val="single" w:sz="4" w:space="0" w:color="auto"/>
              <w:left w:val="single" w:sz="4" w:space="0" w:color="auto"/>
              <w:bottom w:val="nil"/>
              <w:right w:val="single" w:sz="4" w:space="0" w:color="auto"/>
            </w:tcBorders>
          </w:tcPr>
          <w:p w14:paraId="527E79B6" w14:textId="77777777" w:rsidR="00613175" w:rsidRPr="00613175" w:rsidRDefault="00613175" w:rsidP="00613175">
            <w:pPr>
              <w:pStyle w:val="TAH"/>
            </w:pPr>
          </w:p>
        </w:tc>
        <w:tc>
          <w:tcPr>
            <w:tcW w:w="1458" w:type="dxa"/>
            <w:tcBorders>
              <w:top w:val="single" w:sz="4" w:space="0" w:color="auto"/>
              <w:left w:val="single" w:sz="4" w:space="0" w:color="auto"/>
              <w:bottom w:val="nil"/>
              <w:right w:val="single" w:sz="4" w:space="0" w:color="auto"/>
            </w:tcBorders>
          </w:tcPr>
          <w:p w14:paraId="59101794" w14:textId="77777777" w:rsidR="00613175" w:rsidRPr="00613175" w:rsidRDefault="00613175" w:rsidP="00613175">
            <w:pPr>
              <w:pStyle w:val="TAH"/>
            </w:pPr>
          </w:p>
        </w:tc>
      </w:tr>
      <w:tr w:rsidR="00613175" w:rsidRPr="00613175" w14:paraId="45ACD8DB" w14:textId="77777777" w:rsidTr="00AA0238">
        <w:trPr>
          <w:trHeight w:val="428"/>
        </w:trPr>
        <w:tc>
          <w:tcPr>
            <w:tcW w:w="1794" w:type="dxa"/>
            <w:tcBorders>
              <w:top w:val="nil"/>
              <w:left w:val="single" w:sz="4" w:space="0" w:color="auto"/>
              <w:bottom w:val="single" w:sz="4" w:space="0" w:color="auto"/>
              <w:right w:val="single" w:sz="4" w:space="0" w:color="auto"/>
            </w:tcBorders>
          </w:tcPr>
          <w:p w14:paraId="70D5288A" w14:textId="5CFC35BA" w:rsidR="00613175" w:rsidRPr="00613175" w:rsidDel="007A17CD" w:rsidRDefault="00613175" w:rsidP="00613175">
            <w:pPr>
              <w:pStyle w:val="TAH"/>
              <w:jc w:val="left"/>
            </w:pPr>
            <w:r w:rsidRPr="00BC54E9">
              <w:rPr>
                <w:bCs/>
              </w:rPr>
              <w:tab/>
            </w:r>
            <w:r w:rsidRPr="00BC54E9">
              <w:rPr>
                <w:b w:val="0"/>
                <w:lang w:eastAsia="zh-CN"/>
              </w:rPr>
              <w:t>option-tag</w:t>
            </w:r>
          </w:p>
        </w:tc>
        <w:tc>
          <w:tcPr>
            <w:tcW w:w="889" w:type="dxa"/>
            <w:tcBorders>
              <w:top w:val="nil"/>
              <w:left w:val="single" w:sz="4" w:space="0" w:color="auto"/>
              <w:bottom w:val="single" w:sz="4" w:space="0" w:color="auto"/>
              <w:right w:val="single" w:sz="4" w:space="0" w:color="auto"/>
            </w:tcBorders>
          </w:tcPr>
          <w:p w14:paraId="3C81312A" w14:textId="77777777" w:rsidR="00613175" w:rsidRPr="00613175" w:rsidRDefault="00613175" w:rsidP="00613175">
            <w:pPr>
              <w:pStyle w:val="TAH"/>
            </w:pPr>
          </w:p>
        </w:tc>
        <w:tc>
          <w:tcPr>
            <w:tcW w:w="4855" w:type="dxa"/>
            <w:tcBorders>
              <w:top w:val="nil"/>
              <w:left w:val="single" w:sz="4" w:space="0" w:color="auto"/>
              <w:bottom w:val="single" w:sz="4" w:space="0" w:color="auto"/>
              <w:right w:val="single" w:sz="4" w:space="0" w:color="auto"/>
            </w:tcBorders>
          </w:tcPr>
          <w:p w14:paraId="4347FBFD" w14:textId="52A60D24" w:rsidR="00613175" w:rsidRPr="00613175" w:rsidDel="007A17CD" w:rsidRDefault="00613175" w:rsidP="00613175">
            <w:pPr>
              <w:pStyle w:val="TAH"/>
              <w:jc w:val="left"/>
              <w:rPr>
                <w:b w:val="0"/>
                <w:snapToGrid w:val="0"/>
              </w:rPr>
            </w:pPr>
            <w:r w:rsidRPr="00BC54E9">
              <w:rPr>
                <w:rFonts w:cs="Arial"/>
                <w:b w:val="0"/>
                <w:i/>
                <w:szCs w:val="18"/>
                <w:lang w:eastAsia="zh-CN"/>
              </w:rPr>
              <w:t>precondition</w:t>
            </w:r>
          </w:p>
        </w:tc>
        <w:tc>
          <w:tcPr>
            <w:tcW w:w="758" w:type="dxa"/>
            <w:tcBorders>
              <w:top w:val="nil"/>
              <w:left w:val="single" w:sz="4" w:space="0" w:color="auto"/>
              <w:bottom w:val="single" w:sz="4" w:space="0" w:color="auto"/>
              <w:right w:val="single" w:sz="4" w:space="0" w:color="auto"/>
            </w:tcBorders>
          </w:tcPr>
          <w:p w14:paraId="3B9AE9AF" w14:textId="77777777" w:rsidR="00613175" w:rsidRPr="00613175" w:rsidRDefault="00613175" w:rsidP="00613175">
            <w:pPr>
              <w:pStyle w:val="TAH"/>
            </w:pPr>
          </w:p>
        </w:tc>
        <w:tc>
          <w:tcPr>
            <w:tcW w:w="1458" w:type="dxa"/>
            <w:tcBorders>
              <w:top w:val="nil"/>
              <w:left w:val="single" w:sz="4" w:space="0" w:color="auto"/>
              <w:bottom w:val="single" w:sz="4" w:space="0" w:color="auto"/>
              <w:right w:val="single" w:sz="4" w:space="0" w:color="auto"/>
            </w:tcBorders>
          </w:tcPr>
          <w:p w14:paraId="4103B112" w14:textId="77777777" w:rsidR="00613175" w:rsidRPr="00613175" w:rsidRDefault="00613175" w:rsidP="00613175">
            <w:pPr>
              <w:pStyle w:val="TAH"/>
            </w:pPr>
          </w:p>
        </w:tc>
      </w:tr>
      <w:tr w:rsidR="00613175" w:rsidRPr="00613175" w14:paraId="2C9020B8" w14:textId="77777777" w:rsidTr="00AA0238">
        <w:trPr>
          <w:trHeight w:val="428"/>
        </w:trPr>
        <w:tc>
          <w:tcPr>
            <w:tcW w:w="1794" w:type="dxa"/>
            <w:tcBorders>
              <w:top w:val="single" w:sz="4" w:space="0" w:color="auto"/>
              <w:left w:val="single" w:sz="4" w:space="0" w:color="auto"/>
              <w:bottom w:val="nil"/>
              <w:right w:val="single" w:sz="4" w:space="0" w:color="auto"/>
            </w:tcBorders>
          </w:tcPr>
          <w:p w14:paraId="102003FE" w14:textId="4752FF7C" w:rsidR="00613175" w:rsidRPr="00613175" w:rsidDel="007A17CD" w:rsidRDefault="00613175" w:rsidP="00613175">
            <w:pPr>
              <w:pStyle w:val="TAH"/>
              <w:jc w:val="left"/>
            </w:pPr>
            <w:r w:rsidRPr="00BC54E9">
              <w:t>Content-Type</w:t>
            </w:r>
          </w:p>
        </w:tc>
        <w:tc>
          <w:tcPr>
            <w:tcW w:w="889" w:type="dxa"/>
            <w:tcBorders>
              <w:top w:val="single" w:sz="4" w:space="0" w:color="auto"/>
              <w:left w:val="single" w:sz="4" w:space="0" w:color="auto"/>
              <w:bottom w:val="nil"/>
              <w:right w:val="single" w:sz="4" w:space="0" w:color="auto"/>
            </w:tcBorders>
          </w:tcPr>
          <w:p w14:paraId="3745CE03" w14:textId="77777777" w:rsidR="00613175" w:rsidRPr="00613175" w:rsidRDefault="00613175" w:rsidP="00613175">
            <w:pPr>
              <w:pStyle w:val="TAH"/>
            </w:pPr>
          </w:p>
        </w:tc>
        <w:tc>
          <w:tcPr>
            <w:tcW w:w="4855" w:type="dxa"/>
            <w:tcBorders>
              <w:top w:val="single" w:sz="4" w:space="0" w:color="auto"/>
              <w:left w:val="single" w:sz="4" w:space="0" w:color="auto"/>
              <w:bottom w:val="nil"/>
              <w:right w:val="single" w:sz="4" w:space="0" w:color="auto"/>
            </w:tcBorders>
          </w:tcPr>
          <w:p w14:paraId="0BFD1F69" w14:textId="77777777" w:rsidR="00613175" w:rsidRPr="00613175" w:rsidDel="007A17CD" w:rsidRDefault="00613175" w:rsidP="00613175">
            <w:pPr>
              <w:pStyle w:val="TAH"/>
              <w:jc w:val="left"/>
              <w:rPr>
                <w:b w:val="0"/>
                <w:snapToGrid w:val="0"/>
              </w:rPr>
            </w:pPr>
          </w:p>
        </w:tc>
        <w:tc>
          <w:tcPr>
            <w:tcW w:w="758" w:type="dxa"/>
            <w:tcBorders>
              <w:top w:val="single" w:sz="4" w:space="0" w:color="auto"/>
              <w:left w:val="single" w:sz="4" w:space="0" w:color="auto"/>
              <w:bottom w:val="nil"/>
              <w:right w:val="single" w:sz="4" w:space="0" w:color="auto"/>
            </w:tcBorders>
          </w:tcPr>
          <w:p w14:paraId="08AABC37" w14:textId="77777777" w:rsidR="00613175" w:rsidRPr="00613175" w:rsidRDefault="00613175" w:rsidP="00613175">
            <w:pPr>
              <w:pStyle w:val="TAH"/>
            </w:pPr>
          </w:p>
        </w:tc>
        <w:tc>
          <w:tcPr>
            <w:tcW w:w="1458" w:type="dxa"/>
            <w:tcBorders>
              <w:top w:val="single" w:sz="4" w:space="0" w:color="auto"/>
              <w:left w:val="single" w:sz="4" w:space="0" w:color="auto"/>
              <w:bottom w:val="nil"/>
              <w:right w:val="single" w:sz="4" w:space="0" w:color="auto"/>
            </w:tcBorders>
          </w:tcPr>
          <w:p w14:paraId="19033EE2" w14:textId="77777777" w:rsidR="00613175" w:rsidRPr="00613175" w:rsidRDefault="00613175" w:rsidP="00613175">
            <w:pPr>
              <w:pStyle w:val="TAH"/>
            </w:pPr>
          </w:p>
        </w:tc>
      </w:tr>
      <w:tr w:rsidR="00613175" w:rsidRPr="00613175" w14:paraId="2605C6AC" w14:textId="77777777" w:rsidTr="00AA0238">
        <w:trPr>
          <w:trHeight w:val="428"/>
        </w:trPr>
        <w:tc>
          <w:tcPr>
            <w:tcW w:w="1794" w:type="dxa"/>
            <w:tcBorders>
              <w:top w:val="nil"/>
              <w:left w:val="single" w:sz="4" w:space="0" w:color="auto"/>
              <w:bottom w:val="single" w:sz="4" w:space="0" w:color="auto"/>
              <w:right w:val="single" w:sz="4" w:space="0" w:color="auto"/>
            </w:tcBorders>
          </w:tcPr>
          <w:p w14:paraId="537B5BA4" w14:textId="562016FB" w:rsidR="00613175" w:rsidRPr="00613175" w:rsidDel="007A17CD" w:rsidRDefault="00613175" w:rsidP="00613175">
            <w:pPr>
              <w:pStyle w:val="TAH"/>
              <w:jc w:val="left"/>
            </w:pPr>
            <w:r w:rsidRPr="00BC54E9">
              <w:rPr>
                <w:bCs/>
              </w:rPr>
              <w:tab/>
            </w:r>
            <w:r w:rsidRPr="00BC54E9">
              <w:t>media-type</w:t>
            </w:r>
          </w:p>
        </w:tc>
        <w:tc>
          <w:tcPr>
            <w:tcW w:w="889" w:type="dxa"/>
            <w:tcBorders>
              <w:top w:val="nil"/>
              <w:left w:val="single" w:sz="4" w:space="0" w:color="auto"/>
              <w:bottom w:val="single" w:sz="4" w:space="0" w:color="auto"/>
              <w:right w:val="single" w:sz="4" w:space="0" w:color="auto"/>
            </w:tcBorders>
          </w:tcPr>
          <w:p w14:paraId="3E778137" w14:textId="77777777" w:rsidR="00613175" w:rsidRPr="00613175" w:rsidRDefault="00613175" w:rsidP="00613175">
            <w:pPr>
              <w:pStyle w:val="TAH"/>
            </w:pPr>
          </w:p>
        </w:tc>
        <w:tc>
          <w:tcPr>
            <w:tcW w:w="4855" w:type="dxa"/>
            <w:tcBorders>
              <w:top w:val="nil"/>
              <w:left w:val="single" w:sz="4" w:space="0" w:color="auto"/>
              <w:bottom w:val="single" w:sz="4" w:space="0" w:color="auto"/>
              <w:right w:val="single" w:sz="4" w:space="0" w:color="auto"/>
            </w:tcBorders>
          </w:tcPr>
          <w:p w14:paraId="09A4DE45" w14:textId="281E7A58" w:rsidR="00613175" w:rsidRPr="00613175" w:rsidDel="007A17CD" w:rsidRDefault="00613175" w:rsidP="00613175">
            <w:pPr>
              <w:pStyle w:val="TAH"/>
              <w:jc w:val="left"/>
              <w:rPr>
                <w:b w:val="0"/>
                <w:snapToGrid w:val="0"/>
              </w:rPr>
            </w:pPr>
            <w:r w:rsidRPr="00BC54E9">
              <w:rPr>
                <w:rFonts w:cs="Arial"/>
                <w:b w:val="0"/>
                <w:i/>
                <w:szCs w:val="18"/>
                <w:lang w:eastAsia="zh-CN"/>
              </w:rPr>
              <w:t>application/sdp</w:t>
            </w:r>
          </w:p>
        </w:tc>
        <w:tc>
          <w:tcPr>
            <w:tcW w:w="758" w:type="dxa"/>
            <w:tcBorders>
              <w:top w:val="nil"/>
              <w:left w:val="single" w:sz="4" w:space="0" w:color="auto"/>
              <w:bottom w:val="single" w:sz="4" w:space="0" w:color="auto"/>
              <w:right w:val="single" w:sz="4" w:space="0" w:color="auto"/>
            </w:tcBorders>
          </w:tcPr>
          <w:p w14:paraId="14EFB4E4" w14:textId="77777777" w:rsidR="00613175" w:rsidRPr="00613175" w:rsidRDefault="00613175" w:rsidP="00613175">
            <w:pPr>
              <w:pStyle w:val="TAH"/>
            </w:pPr>
          </w:p>
        </w:tc>
        <w:tc>
          <w:tcPr>
            <w:tcW w:w="1458" w:type="dxa"/>
            <w:tcBorders>
              <w:top w:val="nil"/>
              <w:left w:val="single" w:sz="4" w:space="0" w:color="auto"/>
              <w:bottom w:val="single" w:sz="4" w:space="0" w:color="auto"/>
              <w:right w:val="single" w:sz="4" w:space="0" w:color="auto"/>
            </w:tcBorders>
          </w:tcPr>
          <w:p w14:paraId="4AFB4EAB" w14:textId="77777777" w:rsidR="00613175" w:rsidRPr="00613175" w:rsidRDefault="00613175" w:rsidP="00613175">
            <w:pPr>
              <w:pStyle w:val="TAH"/>
            </w:pPr>
          </w:p>
        </w:tc>
      </w:tr>
      <w:tr w:rsidR="00613175" w:rsidRPr="00613175" w14:paraId="53080CAB" w14:textId="77777777" w:rsidTr="00AA0238">
        <w:trPr>
          <w:trHeight w:val="428"/>
        </w:trPr>
        <w:tc>
          <w:tcPr>
            <w:tcW w:w="1794" w:type="dxa"/>
            <w:tcBorders>
              <w:top w:val="single" w:sz="4" w:space="0" w:color="auto"/>
              <w:left w:val="single" w:sz="4" w:space="0" w:color="auto"/>
              <w:bottom w:val="nil"/>
              <w:right w:val="single" w:sz="4" w:space="0" w:color="auto"/>
            </w:tcBorders>
          </w:tcPr>
          <w:p w14:paraId="1F8046BB" w14:textId="34484FAC" w:rsidR="00613175" w:rsidRPr="00613175" w:rsidDel="007A17CD" w:rsidRDefault="00613175" w:rsidP="00613175">
            <w:pPr>
              <w:pStyle w:val="TAH"/>
              <w:jc w:val="left"/>
            </w:pPr>
            <w:r w:rsidRPr="00BC54E9">
              <w:t>Content-Length</w:t>
            </w:r>
          </w:p>
        </w:tc>
        <w:tc>
          <w:tcPr>
            <w:tcW w:w="889" w:type="dxa"/>
            <w:tcBorders>
              <w:top w:val="single" w:sz="4" w:space="0" w:color="auto"/>
              <w:left w:val="single" w:sz="4" w:space="0" w:color="auto"/>
              <w:bottom w:val="nil"/>
              <w:right w:val="single" w:sz="4" w:space="0" w:color="auto"/>
            </w:tcBorders>
          </w:tcPr>
          <w:p w14:paraId="17263A25" w14:textId="77777777" w:rsidR="00613175" w:rsidRPr="00613175" w:rsidRDefault="00613175" w:rsidP="00613175">
            <w:pPr>
              <w:pStyle w:val="TAH"/>
            </w:pPr>
          </w:p>
        </w:tc>
        <w:tc>
          <w:tcPr>
            <w:tcW w:w="4855" w:type="dxa"/>
            <w:tcBorders>
              <w:top w:val="single" w:sz="4" w:space="0" w:color="auto"/>
              <w:left w:val="single" w:sz="4" w:space="0" w:color="auto"/>
              <w:bottom w:val="nil"/>
              <w:right w:val="single" w:sz="4" w:space="0" w:color="auto"/>
            </w:tcBorders>
          </w:tcPr>
          <w:p w14:paraId="3091587C" w14:textId="55253AD2" w:rsidR="00613175" w:rsidRPr="00613175" w:rsidDel="007A17CD" w:rsidRDefault="00613175" w:rsidP="00613175">
            <w:pPr>
              <w:pStyle w:val="TAH"/>
              <w:jc w:val="left"/>
              <w:rPr>
                <w:b w:val="0"/>
                <w:snapToGrid w:val="0"/>
              </w:rPr>
            </w:pPr>
            <w:r w:rsidRPr="00BC54E9">
              <w:rPr>
                <w:b w:val="0"/>
                <w:snapToGrid w:val="0"/>
              </w:rPr>
              <w:t>header shall be present if UE uses TCP to send this message and if there is a message body</w:t>
            </w:r>
          </w:p>
        </w:tc>
        <w:tc>
          <w:tcPr>
            <w:tcW w:w="758" w:type="dxa"/>
            <w:tcBorders>
              <w:top w:val="single" w:sz="4" w:space="0" w:color="auto"/>
              <w:left w:val="single" w:sz="4" w:space="0" w:color="auto"/>
              <w:bottom w:val="nil"/>
              <w:right w:val="single" w:sz="4" w:space="0" w:color="auto"/>
            </w:tcBorders>
          </w:tcPr>
          <w:p w14:paraId="52FC6BFB" w14:textId="77777777" w:rsidR="00613175" w:rsidRPr="00613175" w:rsidRDefault="00613175" w:rsidP="00613175">
            <w:pPr>
              <w:pStyle w:val="TAH"/>
            </w:pPr>
          </w:p>
        </w:tc>
        <w:tc>
          <w:tcPr>
            <w:tcW w:w="1458" w:type="dxa"/>
            <w:tcBorders>
              <w:top w:val="single" w:sz="4" w:space="0" w:color="auto"/>
              <w:left w:val="single" w:sz="4" w:space="0" w:color="auto"/>
              <w:bottom w:val="nil"/>
              <w:right w:val="single" w:sz="4" w:space="0" w:color="auto"/>
            </w:tcBorders>
          </w:tcPr>
          <w:p w14:paraId="38C75B58" w14:textId="77777777" w:rsidR="00613175" w:rsidRPr="00613175" w:rsidRDefault="00613175" w:rsidP="00613175">
            <w:pPr>
              <w:pStyle w:val="TAH"/>
            </w:pPr>
          </w:p>
        </w:tc>
      </w:tr>
      <w:tr w:rsidR="00613175" w:rsidRPr="00613175" w14:paraId="772E2A86" w14:textId="77777777" w:rsidTr="00AA0238">
        <w:trPr>
          <w:trHeight w:val="428"/>
        </w:trPr>
        <w:tc>
          <w:tcPr>
            <w:tcW w:w="1794" w:type="dxa"/>
            <w:tcBorders>
              <w:top w:val="nil"/>
              <w:left w:val="single" w:sz="4" w:space="0" w:color="auto"/>
              <w:bottom w:val="single" w:sz="4" w:space="0" w:color="auto"/>
              <w:right w:val="single" w:sz="4" w:space="0" w:color="auto"/>
            </w:tcBorders>
          </w:tcPr>
          <w:p w14:paraId="201F84C7" w14:textId="104E731E" w:rsidR="00613175" w:rsidRPr="00613175" w:rsidDel="007A17CD" w:rsidRDefault="00613175" w:rsidP="00613175">
            <w:pPr>
              <w:pStyle w:val="TAH"/>
              <w:jc w:val="left"/>
            </w:pPr>
            <w:r w:rsidRPr="00BC54E9">
              <w:rPr>
                <w:bCs/>
              </w:rPr>
              <w:tab/>
            </w:r>
            <w:r w:rsidRPr="00BC54E9">
              <w:rPr>
                <w:rFonts w:cs="Arial"/>
                <w:b w:val="0"/>
                <w:lang w:eastAsia="zh-CN"/>
              </w:rPr>
              <w:t>value</w:t>
            </w:r>
          </w:p>
        </w:tc>
        <w:tc>
          <w:tcPr>
            <w:tcW w:w="889" w:type="dxa"/>
            <w:tcBorders>
              <w:top w:val="nil"/>
              <w:left w:val="single" w:sz="4" w:space="0" w:color="auto"/>
              <w:bottom w:val="single" w:sz="4" w:space="0" w:color="auto"/>
              <w:right w:val="single" w:sz="4" w:space="0" w:color="auto"/>
            </w:tcBorders>
          </w:tcPr>
          <w:p w14:paraId="74359C88" w14:textId="77777777" w:rsidR="00613175" w:rsidRPr="00613175" w:rsidRDefault="00613175" w:rsidP="00613175">
            <w:pPr>
              <w:pStyle w:val="TAH"/>
            </w:pPr>
          </w:p>
        </w:tc>
        <w:tc>
          <w:tcPr>
            <w:tcW w:w="4855" w:type="dxa"/>
            <w:tcBorders>
              <w:top w:val="nil"/>
              <w:left w:val="single" w:sz="4" w:space="0" w:color="auto"/>
              <w:bottom w:val="single" w:sz="4" w:space="0" w:color="auto"/>
              <w:right w:val="single" w:sz="4" w:space="0" w:color="auto"/>
            </w:tcBorders>
          </w:tcPr>
          <w:p w14:paraId="47C3103B" w14:textId="2CA2FDCC" w:rsidR="00613175" w:rsidRPr="00613175" w:rsidDel="007A17CD" w:rsidRDefault="00613175" w:rsidP="00613175">
            <w:pPr>
              <w:pStyle w:val="TAH"/>
              <w:jc w:val="left"/>
              <w:rPr>
                <w:b w:val="0"/>
                <w:snapToGrid w:val="0"/>
              </w:rPr>
            </w:pPr>
            <w:r w:rsidRPr="00BC54E9">
              <w:rPr>
                <w:rFonts w:cs="Arial"/>
                <w:b w:val="0"/>
                <w:szCs w:val="18"/>
                <w:lang w:eastAsia="zh-CN"/>
              </w:rPr>
              <w:t>length of message-body</w:t>
            </w:r>
          </w:p>
        </w:tc>
        <w:tc>
          <w:tcPr>
            <w:tcW w:w="758" w:type="dxa"/>
            <w:tcBorders>
              <w:top w:val="nil"/>
              <w:left w:val="single" w:sz="4" w:space="0" w:color="auto"/>
              <w:bottom w:val="single" w:sz="4" w:space="0" w:color="auto"/>
              <w:right w:val="single" w:sz="4" w:space="0" w:color="auto"/>
            </w:tcBorders>
          </w:tcPr>
          <w:p w14:paraId="215286F8" w14:textId="77777777" w:rsidR="00613175" w:rsidRPr="00613175" w:rsidRDefault="00613175" w:rsidP="00613175">
            <w:pPr>
              <w:pStyle w:val="TAH"/>
            </w:pPr>
          </w:p>
        </w:tc>
        <w:tc>
          <w:tcPr>
            <w:tcW w:w="1458" w:type="dxa"/>
            <w:tcBorders>
              <w:top w:val="nil"/>
              <w:left w:val="single" w:sz="4" w:space="0" w:color="auto"/>
              <w:bottom w:val="single" w:sz="4" w:space="0" w:color="auto"/>
              <w:right w:val="single" w:sz="4" w:space="0" w:color="auto"/>
            </w:tcBorders>
          </w:tcPr>
          <w:p w14:paraId="7610A245" w14:textId="77777777" w:rsidR="00613175" w:rsidRPr="00613175" w:rsidRDefault="00613175" w:rsidP="00613175">
            <w:pPr>
              <w:pStyle w:val="TAH"/>
            </w:pPr>
          </w:p>
        </w:tc>
      </w:tr>
      <w:tr w:rsidR="00613175" w:rsidRPr="00613175" w14:paraId="64EABB26" w14:textId="77777777" w:rsidTr="00AA0238">
        <w:tc>
          <w:tcPr>
            <w:tcW w:w="1794" w:type="dxa"/>
            <w:tcBorders>
              <w:top w:val="single" w:sz="4" w:space="0" w:color="auto"/>
              <w:left w:val="single" w:sz="4" w:space="0" w:color="auto"/>
              <w:bottom w:val="single" w:sz="4" w:space="0" w:color="auto"/>
              <w:right w:val="single" w:sz="4" w:space="0" w:color="auto"/>
            </w:tcBorders>
            <w:hideMark/>
          </w:tcPr>
          <w:p w14:paraId="792A8BEC" w14:textId="77777777" w:rsidR="00613175" w:rsidRPr="00613175" w:rsidRDefault="00613175" w:rsidP="00613175">
            <w:pPr>
              <w:pStyle w:val="TAL"/>
              <w:rPr>
                <w:b/>
              </w:rPr>
            </w:pPr>
            <w:r w:rsidRPr="00613175">
              <w:rPr>
                <w:b/>
              </w:rPr>
              <w:t>Message-body</w:t>
            </w:r>
          </w:p>
        </w:tc>
        <w:tc>
          <w:tcPr>
            <w:tcW w:w="889" w:type="dxa"/>
            <w:tcBorders>
              <w:top w:val="single" w:sz="4" w:space="0" w:color="auto"/>
              <w:left w:val="single" w:sz="4" w:space="0" w:color="auto"/>
              <w:bottom w:val="single" w:sz="4" w:space="0" w:color="auto"/>
              <w:right w:val="single" w:sz="4" w:space="0" w:color="auto"/>
            </w:tcBorders>
          </w:tcPr>
          <w:p w14:paraId="7046D1EB" w14:textId="77777777" w:rsidR="00613175" w:rsidRPr="00613175" w:rsidRDefault="00613175" w:rsidP="00613175">
            <w:pPr>
              <w:pStyle w:val="TAL"/>
            </w:pPr>
          </w:p>
        </w:tc>
        <w:tc>
          <w:tcPr>
            <w:tcW w:w="4855" w:type="dxa"/>
            <w:tcBorders>
              <w:top w:val="single" w:sz="4" w:space="0" w:color="auto"/>
              <w:left w:val="single" w:sz="4" w:space="0" w:color="auto"/>
              <w:bottom w:val="single" w:sz="4" w:space="0" w:color="auto"/>
              <w:right w:val="single" w:sz="4" w:space="0" w:color="auto"/>
            </w:tcBorders>
            <w:hideMark/>
          </w:tcPr>
          <w:p w14:paraId="03366776" w14:textId="2DB6F057" w:rsidR="00613175" w:rsidRPr="00613175" w:rsidRDefault="00613175" w:rsidP="00613175">
            <w:pPr>
              <w:pStyle w:val="TAL"/>
              <w:rPr>
                <w:rFonts w:cs="Arial"/>
              </w:rPr>
            </w:pPr>
            <w:r w:rsidRPr="00613175">
              <w:t>SDP body not checked other than that sess-version on o-line is incremented by one compared to previous SDP body sent by the UE and that port is set to zero on m-line for video</w:t>
            </w:r>
          </w:p>
        </w:tc>
        <w:tc>
          <w:tcPr>
            <w:tcW w:w="758" w:type="dxa"/>
            <w:tcBorders>
              <w:top w:val="single" w:sz="4" w:space="0" w:color="auto"/>
              <w:left w:val="single" w:sz="4" w:space="0" w:color="auto"/>
              <w:bottom w:val="single" w:sz="4" w:space="0" w:color="auto"/>
              <w:right w:val="single" w:sz="4" w:space="0" w:color="auto"/>
            </w:tcBorders>
          </w:tcPr>
          <w:p w14:paraId="592BDE5A" w14:textId="77777777" w:rsidR="00613175" w:rsidRPr="00613175" w:rsidRDefault="00613175" w:rsidP="00613175">
            <w:pPr>
              <w:pStyle w:val="TAL"/>
            </w:pPr>
          </w:p>
        </w:tc>
        <w:tc>
          <w:tcPr>
            <w:tcW w:w="1458" w:type="dxa"/>
            <w:tcBorders>
              <w:top w:val="single" w:sz="4" w:space="0" w:color="auto"/>
              <w:left w:val="single" w:sz="4" w:space="0" w:color="auto"/>
              <w:bottom w:val="single" w:sz="4" w:space="0" w:color="auto"/>
              <w:right w:val="single" w:sz="4" w:space="0" w:color="auto"/>
            </w:tcBorders>
            <w:hideMark/>
          </w:tcPr>
          <w:p w14:paraId="02FDFD4A" w14:textId="77777777" w:rsidR="00613175" w:rsidRPr="00613175" w:rsidRDefault="00613175" w:rsidP="00613175">
            <w:pPr>
              <w:pStyle w:val="TAL"/>
            </w:pPr>
          </w:p>
        </w:tc>
      </w:tr>
    </w:tbl>
    <w:p w14:paraId="1C1A94A6" w14:textId="77777777" w:rsidR="00915C82" w:rsidRPr="00613175" w:rsidRDefault="00915C82" w:rsidP="00915C82"/>
    <w:p w14:paraId="42C567BE" w14:textId="77777777" w:rsidR="00915C82" w:rsidRPr="00613175" w:rsidRDefault="00915C82" w:rsidP="00915C82">
      <w:pPr>
        <w:pStyle w:val="TH"/>
      </w:pPr>
      <w:r w:rsidRPr="00613175">
        <w:t xml:space="preserve">Table 7.22.3.3-13: ACK (step 14, table </w:t>
      </w:r>
      <w:r w:rsidRPr="00613175">
        <w:rPr>
          <w:rFonts w:cs="Arial"/>
        </w:rPr>
        <w:t>7.22.3.2-1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915C82" w:rsidRPr="00613175" w14:paraId="1B633B9E" w14:textId="77777777" w:rsidTr="00A355D2">
        <w:trPr>
          <w:trHeight w:val="242"/>
          <w:jc w:val="center"/>
        </w:trPr>
        <w:tc>
          <w:tcPr>
            <w:tcW w:w="9634" w:type="dxa"/>
            <w:tcBorders>
              <w:top w:val="single" w:sz="4" w:space="0" w:color="auto"/>
              <w:left w:val="single" w:sz="4" w:space="0" w:color="auto"/>
              <w:bottom w:val="single" w:sz="4" w:space="0" w:color="auto"/>
              <w:right w:val="single" w:sz="4" w:space="0" w:color="auto"/>
            </w:tcBorders>
            <w:hideMark/>
          </w:tcPr>
          <w:p w14:paraId="2A29A9C9" w14:textId="77777777" w:rsidR="00915C82" w:rsidRPr="00613175" w:rsidRDefault="00915C82" w:rsidP="00A355D2">
            <w:pPr>
              <w:pStyle w:val="TAL"/>
              <w:rPr>
                <w:rFonts w:cs="Arial"/>
              </w:rPr>
            </w:pPr>
            <w:r w:rsidRPr="00613175">
              <w:t>Derivation Path: TS 34.229-1 [2], Annex A.2.7, Conditions A2, A3 and A5</w:t>
            </w:r>
          </w:p>
        </w:tc>
      </w:tr>
    </w:tbl>
    <w:p w14:paraId="14147882" w14:textId="77777777" w:rsidR="00915C82" w:rsidRPr="00613175" w:rsidRDefault="00915C82" w:rsidP="00925185"/>
    <w:p w14:paraId="0019B2A5" w14:textId="59224DEE" w:rsidR="004838DE" w:rsidRPr="00613175" w:rsidRDefault="004838DE" w:rsidP="004838DE">
      <w:pPr>
        <w:pStyle w:val="Heading2"/>
      </w:pPr>
      <w:bookmarkStart w:id="835" w:name="_Toc75880653"/>
      <w:bookmarkStart w:id="836" w:name="_Toc84254351"/>
      <w:bookmarkStart w:id="837" w:name="_Toc84255146"/>
      <w:r w:rsidRPr="00613175">
        <w:lastRenderedPageBreak/>
        <w:t>7.23</w:t>
      </w:r>
      <w:r w:rsidRPr="00613175">
        <w:tab/>
        <w:t>MTSI MT Voice Call / add video and remove video / without preconditions at both originating UE and terminating UE / 5GS</w:t>
      </w:r>
      <w:bookmarkEnd w:id="835"/>
      <w:bookmarkEnd w:id="836"/>
      <w:bookmarkEnd w:id="837"/>
    </w:p>
    <w:p w14:paraId="74E719D0" w14:textId="77777777" w:rsidR="004838DE" w:rsidRPr="00613175" w:rsidRDefault="004838DE" w:rsidP="004838DE">
      <w:pPr>
        <w:pStyle w:val="H6"/>
      </w:pPr>
      <w:r w:rsidRPr="00613175">
        <w:t>7.23.1</w:t>
      </w:r>
      <w:r w:rsidRPr="00613175">
        <w:tab/>
        <w:t>Test Purpose (TP)</w:t>
      </w:r>
    </w:p>
    <w:p w14:paraId="60D63167" w14:textId="77777777" w:rsidR="004838DE" w:rsidRPr="00613175" w:rsidRDefault="004838DE" w:rsidP="004838DE">
      <w:pPr>
        <w:pStyle w:val="H6"/>
      </w:pPr>
      <w:r w:rsidRPr="00613175">
        <w:t>(1)</w:t>
      </w:r>
    </w:p>
    <w:p w14:paraId="1432392D" w14:textId="57102756" w:rsidR="004838DE" w:rsidRPr="00613175" w:rsidRDefault="004838DE" w:rsidP="004838DE">
      <w:pPr>
        <w:pStyle w:val="PL"/>
        <w:rPr>
          <w:noProof w:val="0"/>
        </w:rPr>
      </w:pPr>
      <w:r w:rsidRPr="00613175">
        <w:rPr>
          <w:b/>
          <w:noProof w:val="0"/>
        </w:rPr>
        <w:t>with</w:t>
      </w:r>
      <w:r w:rsidRPr="00613175">
        <w:rPr>
          <w:noProof w:val="0"/>
        </w:rPr>
        <w:t xml:space="preserve"> { U</w:t>
      </w:r>
      <w:r w:rsidR="00D63205" w:rsidRPr="00613175">
        <w:rPr>
          <w:noProof w:val="0"/>
        </w:rPr>
        <w:t>E</w:t>
      </w:r>
      <w:r w:rsidRPr="00613175">
        <w:rPr>
          <w:noProof w:val="0"/>
        </w:rPr>
        <w:t xml:space="preserve"> configured to not use preconditions and having been invited to a voice call and voice call being set up successfully }</w:t>
      </w:r>
    </w:p>
    <w:p w14:paraId="65C83761" w14:textId="77777777" w:rsidR="004838DE" w:rsidRPr="00613175" w:rsidRDefault="004838DE" w:rsidP="004838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D0181BE" w14:textId="77777777" w:rsidR="004838DE" w:rsidRPr="00613175" w:rsidRDefault="004838DE" w:rsidP="004838DE">
      <w:pPr>
        <w:pStyle w:val="PL"/>
        <w:rPr>
          <w:noProof w:val="0"/>
        </w:rPr>
      </w:pPr>
      <w:r w:rsidRPr="00613175">
        <w:rPr>
          <w:noProof w:val="0"/>
        </w:rPr>
        <w:t xml:space="preserve">  </w:t>
      </w:r>
      <w:r w:rsidRPr="00613175">
        <w:rPr>
          <w:b/>
          <w:noProof w:val="0"/>
        </w:rPr>
        <w:t>when</w:t>
      </w:r>
      <w:r w:rsidRPr="00613175">
        <w:rPr>
          <w:noProof w:val="0"/>
        </w:rPr>
        <w:t xml:space="preserve"> { UE is made to add video to the voice call }</w:t>
      </w:r>
    </w:p>
    <w:p w14:paraId="4DDB3961" w14:textId="77777777" w:rsidR="004838DE" w:rsidRPr="00613175" w:rsidRDefault="004838DE" w:rsidP="004838DE">
      <w:pPr>
        <w:pStyle w:val="PL"/>
        <w:rPr>
          <w:noProof w:val="0"/>
        </w:rPr>
      </w:pPr>
      <w:r w:rsidRPr="00613175">
        <w:rPr>
          <w:noProof w:val="0"/>
        </w:rPr>
        <w:t xml:space="preserve">    </w:t>
      </w:r>
      <w:r w:rsidRPr="00613175">
        <w:rPr>
          <w:b/>
          <w:noProof w:val="0"/>
        </w:rPr>
        <w:t>then</w:t>
      </w:r>
      <w:r w:rsidRPr="00613175">
        <w:rPr>
          <w:noProof w:val="0"/>
        </w:rPr>
        <w:t xml:space="preserve"> { UE sends re-INVITE with SDP media for both voice and video }</w:t>
      </w:r>
    </w:p>
    <w:p w14:paraId="6E351288" w14:textId="77777777" w:rsidR="004838DE" w:rsidRPr="00613175" w:rsidRDefault="004838DE" w:rsidP="004838DE">
      <w:pPr>
        <w:pStyle w:val="PL"/>
        <w:rPr>
          <w:noProof w:val="0"/>
        </w:rPr>
      </w:pPr>
      <w:r w:rsidRPr="00613175">
        <w:rPr>
          <w:noProof w:val="0"/>
        </w:rPr>
        <w:t>}</w:t>
      </w:r>
    </w:p>
    <w:p w14:paraId="0514D283" w14:textId="77777777" w:rsidR="004838DE" w:rsidRPr="00613175" w:rsidRDefault="004838DE" w:rsidP="004838DE">
      <w:pPr>
        <w:pStyle w:val="PL"/>
        <w:rPr>
          <w:b/>
          <w:noProof w:val="0"/>
        </w:rPr>
      </w:pPr>
    </w:p>
    <w:p w14:paraId="0ADC9CAC" w14:textId="77777777" w:rsidR="004838DE" w:rsidRPr="00613175" w:rsidRDefault="004838DE" w:rsidP="004838DE">
      <w:pPr>
        <w:pStyle w:val="H6"/>
      </w:pPr>
      <w:r w:rsidRPr="00613175">
        <w:t>(2)</w:t>
      </w:r>
    </w:p>
    <w:p w14:paraId="4C7324FC" w14:textId="77777777" w:rsidR="004838DE" w:rsidRPr="00613175" w:rsidRDefault="004838DE" w:rsidP="004838DE">
      <w:pPr>
        <w:pStyle w:val="PL"/>
        <w:rPr>
          <w:noProof w:val="0"/>
        </w:rPr>
      </w:pPr>
      <w:r w:rsidRPr="00613175">
        <w:rPr>
          <w:b/>
          <w:noProof w:val="0"/>
        </w:rPr>
        <w:t>with</w:t>
      </w:r>
      <w:r w:rsidRPr="00613175">
        <w:rPr>
          <w:noProof w:val="0"/>
        </w:rPr>
        <w:t xml:space="preserve"> { UE having sent re-INVITE }</w:t>
      </w:r>
    </w:p>
    <w:p w14:paraId="785EC1B8" w14:textId="77777777" w:rsidR="004838DE" w:rsidRPr="00613175" w:rsidRDefault="004838DE" w:rsidP="004838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63A9871" w14:textId="77777777" w:rsidR="004838DE" w:rsidRPr="00613175" w:rsidRDefault="004838DE" w:rsidP="004838DE">
      <w:pPr>
        <w:pStyle w:val="PL"/>
        <w:rPr>
          <w:noProof w:val="0"/>
        </w:rPr>
      </w:pPr>
      <w:r w:rsidRPr="00613175">
        <w:rPr>
          <w:noProof w:val="0"/>
        </w:rPr>
        <w:t xml:space="preserve">  </w:t>
      </w:r>
      <w:r w:rsidRPr="00613175">
        <w:rPr>
          <w:b/>
          <w:noProof w:val="0"/>
        </w:rPr>
        <w:t>when</w:t>
      </w:r>
      <w:r w:rsidRPr="00613175">
        <w:rPr>
          <w:noProof w:val="0"/>
        </w:rPr>
        <w:t xml:space="preserve"> { UE receives 100 Trying followed by 183 Session Progress }</w:t>
      </w:r>
    </w:p>
    <w:p w14:paraId="70F716C4" w14:textId="77777777" w:rsidR="004838DE" w:rsidRPr="00613175" w:rsidRDefault="004838DE" w:rsidP="004838DE">
      <w:pPr>
        <w:pStyle w:val="PL"/>
        <w:rPr>
          <w:noProof w:val="0"/>
        </w:rPr>
      </w:pPr>
      <w:r w:rsidRPr="00613175">
        <w:rPr>
          <w:noProof w:val="0"/>
        </w:rPr>
        <w:t xml:space="preserve">    </w:t>
      </w:r>
      <w:r w:rsidRPr="00613175">
        <w:rPr>
          <w:b/>
          <w:noProof w:val="0"/>
        </w:rPr>
        <w:t>then</w:t>
      </w:r>
      <w:r w:rsidRPr="00613175">
        <w:rPr>
          <w:noProof w:val="0"/>
        </w:rPr>
        <w:t xml:space="preserve"> { UE sends PRACK }</w:t>
      </w:r>
    </w:p>
    <w:p w14:paraId="523156BC" w14:textId="77777777" w:rsidR="004838DE" w:rsidRPr="00613175" w:rsidRDefault="004838DE" w:rsidP="004838DE">
      <w:pPr>
        <w:pStyle w:val="PL"/>
        <w:rPr>
          <w:noProof w:val="0"/>
        </w:rPr>
      </w:pPr>
      <w:r w:rsidRPr="00613175">
        <w:rPr>
          <w:noProof w:val="0"/>
        </w:rPr>
        <w:t>}</w:t>
      </w:r>
    </w:p>
    <w:p w14:paraId="49D95C1D" w14:textId="77777777" w:rsidR="004838DE" w:rsidRPr="00613175" w:rsidRDefault="004838DE" w:rsidP="004838DE">
      <w:pPr>
        <w:pStyle w:val="PL"/>
        <w:rPr>
          <w:noProof w:val="0"/>
        </w:rPr>
      </w:pPr>
    </w:p>
    <w:p w14:paraId="32AF9B01" w14:textId="77777777" w:rsidR="004838DE" w:rsidRPr="00613175" w:rsidRDefault="004838DE" w:rsidP="004838DE">
      <w:pPr>
        <w:pStyle w:val="H6"/>
      </w:pPr>
      <w:r w:rsidRPr="00613175">
        <w:t>(3)</w:t>
      </w:r>
    </w:p>
    <w:p w14:paraId="15DA405F" w14:textId="77777777" w:rsidR="004838DE" w:rsidRPr="00613175" w:rsidRDefault="004838DE" w:rsidP="004838DE">
      <w:pPr>
        <w:pStyle w:val="PL"/>
        <w:rPr>
          <w:noProof w:val="0"/>
        </w:rPr>
      </w:pPr>
      <w:r w:rsidRPr="00613175">
        <w:rPr>
          <w:b/>
          <w:noProof w:val="0"/>
        </w:rPr>
        <w:t>with</w:t>
      </w:r>
      <w:r w:rsidRPr="00613175">
        <w:rPr>
          <w:noProof w:val="0"/>
        </w:rPr>
        <w:t xml:space="preserve"> { UE having sent PRACK }</w:t>
      </w:r>
    </w:p>
    <w:p w14:paraId="70E4292B" w14:textId="77777777" w:rsidR="004838DE" w:rsidRPr="00613175" w:rsidRDefault="004838DE" w:rsidP="004838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C0C3A59" w14:textId="77777777" w:rsidR="004838DE" w:rsidRPr="00613175" w:rsidRDefault="004838DE" w:rsidP="004838DE">
      <w:pPr>
        <w:pStyle w:val="PL"/>
        <w:rPr>
          <w:noProof w:val="0"/>
        </w:rPr>
      </w:pPr>
      <w:r w:rsidRPr="00613175">
        <w:rPr>
          <w:noProof w:val="0"/>
        </w:rPr>
        <w:t xml:space="preserve">  </w:t>
      </w:r>
      <w:r w:rsidRPr="00613175">
        <w:rPr>
          <w:b/>
          <w:noProof w:val="0"/>
        </w:rPr>
        <w:t>when</w:t>
      </w:r>
      <w:r w:rsidRPr="00613175">
        <w:rPr>
          <w:noProof w:val="0"/>
        </w:rPr>
        <w:t xml:space="preserve"> { UE receives 200 OK for PRACK followed by 200 OK for INVITE and resources are reserved }</w:t>
      </w:r>
    </w:p>
    <w:p w14:paraId="7C275F8A" w14:textId="77777777" w:rsidR="004838DE" w:rsidRPr="00613175" w:rsidRDefault="004838DE" w:rsidP="004838DE">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0D89310A" w14:textId="77777777" w:rsidR="004838DE" w:rsidRPr="00613175" w:rsidRDefault="004838DE" w:rsidP="004838DE">
      <w:pPr>
        <w:pStyle w:val="PL"/>
        <w:rPr>
          <w:noProof w:val="0"/>
        </w:rPr>
      </w:pPr>
      <w:r w:rsidRPr="00613175">
        <w:rPr>
          <w:noProof w:val="0"/>
        </w:rPr>
        <w:t>}</w:t>
      </w:r>
    </w:p>
    <w:p w14:paraId="632B0281" w14:textId="77777777" w:rsidR="004838DE" w:rsidRPr="00613175" w:rsidRDefault="004838DE" w:rsidP="004838DE">
      <w:pPr>
        <w:pStyle w:val="PL"/>
        <w:rPr>
          <w:noProof w:val="0"/>
        </w:rPr>
      </w:pPr>
    </w:p>
    <w:p w14:paraId="040BFFB6" w14:textId="77777777" w:rsidR="004838DE" w:rsidRPr="00613175" w:rsidRDefault="004838DE" w:rsidP="004838DE">
      <w:pPr>
        <w:pStyle w:val="H6"/>
      </w:pPr>
      <w:r w:rsidRPr="00613175">
        <w:t>(4)</w:t>
      </w:r>
    </w:p>
    <w:p w14:paraId="5B5D8B5C" w14:textId="77777777" w:rsidR="004838DE" w:rsidRPr="00613175" w:rsidRDefault="004838DE" w:rsidP="004838DE">
      <w:pPr>
        <w:pStyle w:val="PL"/>
        <w:rPr>
          <w:noProof w:val="0"/>
        </w:rPr>
      </w:pPr>
      <w:r w:rsidRPr="00613175">
        <w:rPr>
          <w:b/>
          <w:noProof w:val="0"/>
        </w:rPr>
        <w:t>with</w:t>
      </w:r>
      <w:r w:rsidRPr="00613175">
        <w:rPr>
          <w:noProof w:val="0"/>
        </w:rPr>
        <w:t xml:space="preserve"> { UE having sent ACK }</w:t>
      </w:r>
    </w:p>
    <w:p w14:paraId="2EB822A3" w14:textId="77777777" w:rsidR="004838DE" w:rsidRPr="00613175" w:rsidRDefault="004838DE" w:rsidP="004838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915955D" w14:textId="77777777" w:rsidR="004838DE" w:rsidRPr="00613175" w:rsidRDefault="004838DE" w:rsidP="004838DE">
      <w:pPr>
        <w:pStyle w:val="PL"/>
        <w:rPr>
          <w:noProof w:val="0"/>
        </w:rPr>
      </w:pPr>
      <w:r w:rsidRPr="00613175">
        <w:rPr>
          <w:noProof w:val="0"/>
        </w:rPr>
        <w:t xml:space="preserve">  </w:t>
      </w:r>
      <w:r w:rsidRPr="00613175">
        <w:rPr>
          <w:b/>
          <w:noProof w:val="0"/>
        </w:rPr>
        <w:t>when</w:t>
      </w:r>
      <w:r w:rsidRPr="00613175">
        <w:rPr>
          <w:noProof w:val="0"/>
        </w:rPr>
        <w:t xml:space="preserve"> { UE receives re-INVITE indicating that video is being removed from the call }</w:t>
      </w:r>
    </w:p>
    <w:p w14:paraId="7C0FFBEE" w14:textId="77777777" w:rsidR="004838DE" w:rsidRPr="00613175" w:rsidRDefault="004838DE" w:rsidP="004838DE">
      <w:pPr>
        <w:pStyle w:val="PL"/>
        <w:rPr>
          <w:noProof w:val="0"/>
        </w:rPr>
      </w:pPr>
      <w:r w:rsidRPr="00613175">
        <w:rPr>
          <w:noProof w:val="0"/>
        </w:rPr>
        <w:t xml:space="preserve">    </w:t>
      </w:r>
      <w:r w:rsidRPr="00613175">
        <w:rPr>
          <w:b/>
          <w:noProof w:val="0"/>
        </w:rPr>
        <w:t>then</w:t>
      </w:r>
      <w:r w:rsidRPr="00613175">
        <w:rPr>
          <w:noProof w:val="0"/>
        </w:rPr>
        <w:t xml:space="preserve"> { UE may send 100 Trying and sends 200 OK for re-INVITE }</w:t>
      </w:r>
    </w:p>
    <w:p w14:paraId="0C40CFED" w14:textId="77777777" w:rsidR="004838DE" w:rsidRPr="00613175" w:rsidRDefault="004838DE" w:rsidP="004838DE">
      <w:pPr>
        <w:pStyle w:val="PL"/>
        <w:rPr>
          <w:noProof w:val="0"/>
        </w:rPr>
      </w:pPr>
      <w:r w:rsidRPr="00613175">
        <w:rPr>
          <w:noProof w:val="0"/>
        </w:rPr>
        <w:t>}</w:t>
      </w:r>
    </w:p>
    <w:p w14:paraId="2D757152" w14:textId="77777777" w:rsidR="004838DE" w:rsidRPr="00613175" w:rsidRDefault="004838DE" w:rsidP="004838DE">
      <w:pPr>
        <w:pStyle w:val="PL"/>
        <w:rPr>
          <w:noProof w:val="0"/>
        </w:rPr>
      </w:pPr>
    </w:p>
    <w:p w14:paraId="0D890F70" w14:textId="77777777" w:rsidR="004838DE" w:rsidRPr="00613175" w:rsidRDefault="004838DE" w:rsidP="004838DE">
      <w:pPr>
        <w:pStyle w:val="H6"/>
      </w:pPr>
      <w:r w:rsidRPr="00613175">
        <w:t>7.23.2</w:t>
      </w:r>
      <w:r w:rsidRPr="00613175">
        <w:tab/>
        <w:t>Conformance Requirements</w:t>
      </w:r>
    </w:p>
    <w:p w14:paraId="5E21FB73" w14:textId="77777777" w:rsidR="004838DE" w:rsidRPr="00613175" w:rsidRDefault="004838DE" w:rsidP="004838DE">
      <w:pPr>
        <w:rPr>
          <w:lang w:eastAsia="zh-CN"/>
        </w:rPr>
      </w:pPr>
      <w:r w:rsidRPr="00613175">
        <w:rPr>
          <w:lang w:eastAsia="zh-CN"/>
        </w:rPr>
        <w:t>The conformance requirements covered in the present test case are, unless otherwise stated, Rel-15 requirements.</w:t>
      </w:r>
    </w:p>
    <w:p w14:paraId="58B85AB8" w14:textId="77777777" w:rsidR="004838DE" w:rsidRPr="00613175" w:rsidRDefault="004838DE" w:rsidP="004838DE">
      <w:pPr>
        <w:rPr>
          <w:lang w:eastAsia="zh-CN"/>
        </w:rPr>
      </w:pPr>
      <w:r w:rsidRPr="00613175">
        <w:rPr>
          <w:lang w:eastAsia="zh-CN"/>
        </w:rPr>
        <w:t>[TS 24.173, clause 5.2]:</w:t>
      </w:r>
    </w:p>
    <w:p w14:paraId="337D2CEC" w14:textId="77777777" w:rsidR="004838DE" w:rsidRPr="00613175" w:rsidRDefault="004838DE" w:rsidP="004838DE">
      <w:r w:rsidRPr="00613175">
        <w:rPr>
          <w:lang w:eastAsia="zh-CN"/>
        </w:rPr>
        <w:t xml:space="preserve">The IMS multimedia telephony communication service can support different types of media, including media types listed in 3GPP TS 22.173 [2]. The session control procedures for the different media types shall be in accordance with 3GPP TS 24.229 [13] and </w:t>
      </w:r>
      <w:r w:rsidRPr="00613175">
        <w:t>3GPP TS 24.247 [14], with the following additions:</w:t>
      </w:r>
    </w:p>
    <w:p w14:paraId="643118AC" w14:textId="77777777" w:rsidR="004838DE" w:rsidRPr="00613175" w:rsidRDefault="004838DE" w:rsidP="004838DE">
      <w:pPr>
        <w:pStyle w:val="B10"/>
        <w:rPr>
          <w:lang w:eastAsia="zh-CN"/>
        </w:rPr>
      </w:pPr>
      <w:r w:rsidRPr="00613175">
        <w:t>a)</w:t>
      </w:r>
      <w:r w:rsidRPr="00613175">
        <w:tab/>
        <w:t xml:space="preserve">Multimedia telephony is an IMS communication service and the P-Preferred-Service and P-Asserted-Service headers shall be treated as described in </w:t>
      </w:r>
      <w:r w:rsidRPr="00613175">
        <w:rPr>
          <w:lang w:eastAsia="zh-CN"/>
        </w:rPr>
        <w:t xml:space="preserve">3GPP TS 24.229 [13]. The coding of the ICSI value in </w:t>
      </w:r>
      <w:r w:rsidRPr="00613175">
        <w:t xml:space="preserve">the P-Preferred-Service and P-Asserted-Service headers </w:t>
      </w:r>
      <w:r w:rsidRPr="00613175">
        <w:rPr>
          <w:lang w:eastAsia="zh-CN"/>
        </w:rPr>
        <w:t xml:space="preserve">shall be according to </w:t>
      </w:r>
      <w:r w:rsidRPr="00613175">
        <w:t>subclause 5.1</w:t>
      </w:r>
      <w:r w:rsidRPr="00613175">
        <w:rPr>
          <w:lang w:eastAsia="zh-CN"/>
        </w:rPr>
        <w:t>.</w:t>
      </w:r>
    </w:p>
    <w:p w14:paraId="4A8C6E80" w14:textId="77777777" w:rsidR="004838DE" w:rsidRPr="00613175" w:rsidRDefault="004838DE" w:rsidP="004838DE">
      <w:pPr>
        <w:rPr>
          <w:rFonts w:eastAsia="DengXian"/>
        </w:rPr>
      </w:pPr>
      <w:r w:rsidRPr="00613175">
        <w:rPr>
          <w:rFonts w:eastAsia="DengXian"/>
        </w:rPr>
        <w:t>[TS 24.229, clause 5.1.2A.2]:</w:t>
      </w:r>
    </w:p>
    <w:p w14:paraId="0878138C" w14:textId="77777777" w:rsidR="004838DE" w:rsidRPr="00613175" w:rsidRDefault="004838DE" w:rsidP="004838DE">
      <w:r w:rsidRPr="00613175">
        <w:t>After the dialog is established the UE may change the dialog capabilities (e.g. add a media or request a supplementary service) if defined for the IMS communication service as identified by the ICSI value using the same dialog. Otherwise, the UE shall initiate a new initial request to the other user.</w:t>
      </w:r>
    </w:p>
    <w:p w14:paraId="01929CAF" w14:textId="77777777" w:rsidR="004838DE" w:rsidRPr="00613175" w:rsidRDefault="004838DE" w:rsidP="004838DE">
      <w:pPr>
        <w:rPr>
          <w:rFonts w:eastAsia="DengXian"/>
        </w:rPr>
      </w:pPr>
      <w:r w:rsidRPr="00613175">
        <w:rPr>
          <w:rFonts w:eastAsia="DengXian"/>
        </w:rPr>
        <w:t>[TS 24.229, clause 5.1.4A.1]:</w:t>
      </w:r>
    </w:p>
    <w:p w14:paraId="7091893D" w14:textId="77777777" w:rsidR="004838DE" w:rsidRPr="00613175" w:rsidRDefault="004838DE" w:rsidP="004838DE">
      <w:pPr>
        <w:rPr>
          <w:snapToGrid w:val="0"/>
        </w:rPr>
      </w:pPr>
      <w:r w:rsidRPr="00613175">
        <w:rPr>
          <w:snapToGrid w:val="0"/>
        </w:rPr>
        <w:t xml:space="preserve">If the precondition mechanism was used during the session establishment, as described in subclause 5.1.3.1 or 5.1.4.1, the UE shall indicate support of the precondition mechanism during a session modification. If the precondition mechanism was not used during the session establishment, the UE shall not indicate support of the precondition mechanism during a session modification. </w:t>
      </w:r>
    </w:p>
    <w:p w14:paraId="1A4AD4B0" w14:textId="77777777" w:rsidR="004838DE" w:rsidRPr="00613175" w:rsidRDefault="004838DE" w:rsidP="004838DE">
      <w:pPr>
        <w:rPr>
          <w:snapToGrid w:val="0"/>
        </w:rPr>
      </w:pPr>
      <w:r w:rsidRPr="00613175">
        <w:rPr>
          <w:snapToGrid w:val="0"/>
        </w:rPr>
        <w:lastRenderedPageBreak/>
        <w:t>In order to indicate support of the precondition mechanism during a session modification, upon generating a reINVITE request, an UPDATE request with an SDP body, or a PRACK request with an SDP body, the UE shall:</w:t>
      </w:r>
    </w:p>
    <w:p w14:paraId="43CE15C4" w14:textId="77777777" w:rsidR="004838DE" w:rsidRPr="00613175" w:rsidRDefault="004838DE" w:rsidP="004838DE">
      <w:pPr>
        <w:pStyle w:val="B10"/>
      </w:pPr>
      <w:r w:rsidRPr="00613175">
        <w:t>a)</w:t>
      </w:r>
      <w:r w:rsidRPr="00613175">
        <w:tab/>
      </w:r>
      <w:r w:rsidRPr="00613175">
        <w:rPr>
          <w:snapToGrid w:val="0"/>
        </w:rPr>
        <w:t>indicate the support for the precondition mechanism using the Supported header field</w:t>
      </w:r>
      <w:r w:rsidRPr="00613175">
        <w:t>;</w:t>
      </w:r>
    </w:p>
    <w:p w14:paraId="5425D206" w14:textId="77777777" w:rsidR="004838DE" w:rsidRPr="00613175" w:rsidRDefault="004838DE" w:rsidP="004838DE">
      <w:pPr>
        <w:pStyle w:val="B10"/>
      </w:pPr>
      <w:r w:rsidRPr="00613175">
        <w:t>b)</w:t>
      </w:r>
      <w:r w:rsidRPr="00613175">
        <w:tab/>
      </w:r>
      <w:r w:rsidRPr="00613175">
        <w:rPr>
          <w:snapToGrid w:val="0"/>
        </w:rPr>
        <w:t>not indicate the requirement for the precondition mechanism using the Require header field</w:t>
      </w:r>
      <w:r w:rsidRPr="00613175">
        <w:t>; and</w:t>
      </w:r>
    </w:p>
    <w:p w14:paraId="49F71781" w14:textId="77777777" w:rsidR="004838DE" w:rsidRPr="00613175" w:rsidRDefault="004838DE" w:rsidP="004838DE">
      <w:pPr>
        <w:pStyle w:val="B10"/>
      </w:pPr>
      <w:r w:rsidRPr="00613175">
        <w:t>c)</w:t>
      </w:r>
      <w:r w:rsidRPr="00613175">
        <w:tab/>
      </w:r>
      <w:r w:rsidRPr="00613175">
        <w:rPr>
          <w:snapToGrid w:val="0"/>
        </w:rPr>
        <w:t>if a re-INVITE request is being generated, indicate the support for reliable provisional responses using the Supported header field</w:t>
      </w:r>
      <w:r w:rsidRPr="00613175">
        <w:rPr>
          <w:snapToGrid w:val="0"/>
          <w:vanish/>
        </w:rPr>
        <w:t>;</w:t>
      </w:r>
    </w:p>
    <w:p w14:paraId="274D9C36" w14:textId="77777777" w:rsidR="004838DE" w:rsidRPr="00613175" w:rsidDel="002279B2" w:rsidRDefault="004838DE" w:rsidP="004838DE">
      <w:r w:rsidRPr="00613175">
        <w:t>and follow the SDP procedures in clause 6 for the precondition mechanism.</w:t>
      </w:r>
    </w:p>
    <w:p w14:paraId="676E901E" w14:textId="77777777" w:rsidR="004838DE" w:rsidRPr="00613175" w:rsidRDefault="004838DE" w:rsidP="004838DE">
      <w:pPr>
        <w:rPr>
          <w:rFonts w:eastAsia="DengXian"/>
        </w:rPr>
      </w:pPr>
      <w:r w:rsidRPr="00613175">
        <w:rPr>
          <w:rFonts w:eastAsia="DengXian"/>
        </w:rPr>
        <w:t>[TS 24.229, clause 6.1]:</w:t>
      </w:r>
    </w:p>
    <w:p w14:paraId="179BBA33" w14:textId="77777777" w:rsidR="004838DE" w:rsidRPr="00613175" w:rsidRDefault="004838DE" w:rsidP="004838DE">
      <w:r w:rsidRPr="00613175">
        <w:t xml:space="preserve">The "integration of resource management and SIP" extension is hereafter in this subclause referred to as "the precondition mechanism" and is defined in RFC 3312 [30] </w:t>
      </w:r>
      <w:r w:rsidRPr="00613175">
        <w:rPr>
          <w:snapToGrid w:val="0"/>
        </w:rPr>
        <w:t xml:space="preserve">as updated by </w:t>
      </w:r>
      <w:r w:rsidRPr="00613175">
        <w:t>RFC 4032 </w:t>
      </w:r>
      <w:r w:rsidRPr="00613175">
        <w:rPr>
          <w:snapToGrid w:val="0"/>
        </w:rPr>
        <w:t>[64]</w:t>
      </w:r>
      <w:r w:rsidRPr="00613175">
        <w:t>.</w:t>
      </w:r>
    </w:p>
    <w:p w14:paraId="4C42EE33" w14:textId="77777777" w:rsidR="004838DE" w:rsidRPr="00613175" w:rsidRDefault="004838DE" w:rsidP="004838DE">
      <w:pPr>
        <w:rPr>
          <w:snapToGrid w:val="0"/>
        </w:rPr>
      </w:pPr>
      <w:r w:rsidRPr="00613175">
        <w:rPr>
          <w:snapToGrid w:val="0"/>
        </w:rPr>
        <w:t>In order to authorize the media streams, the P-CSCF and S-CSCF have to be able to inspect SDP message bodies. Hence, the UE shall not encrypt SDP message bodies.</w:t>
      </w:r>
    </w:p>
    <w:p w14:paraId="3EB8F2CB" w14:textId="77777777" w:rsidR="004838DE" w:rsidRPr="00613175" w:rsidRDefault="004838DE" w:rsidP="004838DE">
      <w:pPr>
        <w:rPr>
          <w:snapToGrid w:val="0"/>
        </w:rPr>
      </w:pPr>
      <w:r w:rsidRPr="00613175">
        <w:t>During the session establishment procedure, and during session modification procedures, SIP messages shall only contain an SDP message body if that is intended to modify the session description, or when the SDP message body is included in the message because of SIP rules described in RFC 3261 [26].</w:t>
      </w:r>
    </w:p>
    <w:p w14:paraId="58472E89" w14:textId="77777777" w:rsidR="004838DE" w:rsidRPr="00613175" w:rsidRDefault="004838DE" w:rsidP="004838DE">
      <w:pPr>
        <w:rPr>
          <w:rFonts w:eastAsia="DengXian"/>
        </w:rPr>
      </w:pPr>
      <w:r w:rsidRPr="00613175">
        <w:rPr>
          <w:rFonts w:eastAsia="DengXian"/>
        </w:rPr>
        <w:t>...</w:t>
      </w:r>
    </w:p>
    <w:p w14:paraId="3DD120FA" w14:textId="77777777" w:rsidR="004838DE" w:rsidRPr="00613175" w:rsidRDefault="004838DE" w:rsidP="004838DE">
      <w:r w:rsidRPr="00613175">
        <w:t xml:space="preserve">For "video" and "audio" media types that use the </w:t>
      </w:r>
      <w:smartTag w:uri="urn:schemas-microsoft-com:office:smarttags" w:element="stockticker">
        <w:r w:rsidRPr="00613175">
          <w:t>RTP</w:t>
        </w:r>
      </w:smartTag>
      <w:r w:rsidRPr="00613175">
        <w:t>/RTCP and where the port number is not zero, the UE shall specify the proposed bandwidth for each media stream using the "b=" media descriptor and the "AS" bandwidth modifier in the SDP.</w:t>
      </w:r>
    </w:p>
    <w:p w14:paraId="1AEADD2E" w14:textId="77777777" w:rsidR="004838DE" w:rsidRPr="00613175" w:rsidRDefault="004838DE" w:rsidP="004838DE">
      <w:pPr>
        <w:rPr>
          <w:rFonts w:eastAsia="DengXian"/>
        </w:rPr>
      </w:pPr>
      <w:r w:rsidRPr="00613175">
        <w:rPr>
          <w:rFonts w:eastAsia="DengXian"/>
        </w:rPr>
        <w:t>...</w:t>
      </w:r>
    </w:p>
    <w:p w14:paraId="3F33F6B1" w14:textId="77777777" w:rsidR="004838DE" w:rsidRPr="00613175" w:rsidRDefault="004838DE" w:rsidP="004838DE">
      <w:r w:rsidRPr="00613175">
        <w:t xml:space="preserve">If the media line in the SDP message body indicates the usage of </w:t>
      </w:r>
      <w:smartTag w:uri="urn:schemas-microsoft-com:office:smarttags" w:element="stockticker">
        <w:r w:rsidRPr="00613175">
          <w:t>RTP</w:t>
        </w:r>
      </w:smartTag>
      <w:r w:rsidRPr="00613175">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478BBAFE" w14:textId="77777777" w:rsidR="004838DE" w:rsidRPr="00613175" w:rsidRDefault="004838DE" w:rsidP="004838DE">
      <w:r w:rsidRPr="00613175">
        <w:t>For other media streams the "b=" media descriptor may be included. The value or absence of the "b=" parameter will affect the assigned QoS which is defined in or 3GPP 29.213 [13C].</w:t>
      </w:r>
    </w:p>
    <w:p w14:paraId="5691822E" w14:textId="77777777" w:rsidR="004838DE" w:rsidRPr="00613175" w:rsidRDefault="004838DE" w:rsidP="004838DE">
      <w:pPr>
        <w:pStyle w:val="NO"/>
      </w:pPr>
      <w:r w:rsidRPr="00613175">
        <w:t>NOTE 3:</w:t>
      </w:r>
      <w:r w:rsidRPr="00613175">
        <w:tab/>
        <w:t>In a two-party session where both participants are active, the RTCP receiver reports are not sent, therefore, the RR bandwidth modifier will typically get the value of zero.</w:t>
      </w:r>
    </w:p>
    <w:p w14:paraId="273C0BBC" w14:textId="77777777" w:rsidR="004838DE" w:rsidRPr="00613175" w:rsidRDefault="004838DE" w:rsidP="004838DE">
      <w:pPr>
        <w:rPr>
          <w:snapToGrid w:val="0"/>
        </w:rPr>
      </w:pPr>
      <w:r w:rsidRPr="00613175">
        <w:t>If an in-band DTMF codec is supported by the application associated with an audio media stream, then the UE shall include, in addition to the payload type numbers associated with the audio codecs for the media stream, for each clock rate associated with the audio codecs for the media stream, a payload type number associated with the MIME subtype "telephone-event", to indicate support of in-band DTMF as described in RFC 4733 [23].</w:t>
      </w:r>
    </w:p>
    <w:p w14:paraId="459AE9C9" w14:textId="77777777" w:rsidR="004838DE" w:rsidRPr="00613175" w:rsidRDefault="004838DE" w:rsidP="004838DE">
      <w:r w:rsidRPr="00613175">
        <w:t>The UE shall inspect the SDP message body contained in any SIP request or response, looking for possible indications of grouping of media streams according to RFC 3524 [54] and perform the appropriate actions for IP-CAN bearer establishment for media according to IP-CAN specific procedures (see subclause B.2.2.5 for IP-CAN implemented using GPRS, subclause L.2.2.5 for IP-CAN implemented using EPS, and subclause U.2.2.5 for IP-CAN implemented using 5GS).</w:t>
      </w:r>
    </w:p>
    <w:p w14:paraId="6307B097" w14:textId="77777777" w:rsidR="004838DE" w:rsidRPr="00613175" w:rsidRDefault="004838DE" w:rsidP="004838DE">
      <w:r w:rsidRPr="00613175">
        <w:t>In case of UE initiated resource reservation and if the UE determines resource reservation is needed, the UE shall start reserving its local resources whenever it has sufficient information about the media streams, media authorization and used codecs available.</w:t>
      </w:r>
    </w:p>
    <w:p w14:paraId="390E7243" w14:textId="77777777" w:rsidR="004838DE" w:rsidRPr="00613175" w:rsidRDefault="004838DE" w:rsidP="004838DE">
      <w:pPr>
        <w:pStyle w:val="NO"/>
      </w:pPr>
      <w:r w:rsidRPr="00613175">
        <w:t>NOTE 4:</w:t>
      </w:r>
      <w:r w:rsidRPr="00613175">
        <w:tab/>
        <w:t>Based on this resource reservation can, in certain cases, be initiated immediately after the sending or receiving of the initial SDP offer.</w:t>
      </w:r>
    </w:p>
    <w:p w14:paraId="7A425345" w14:textId="77777777" w:rsidR="004838DE" w:rsidRPr="00613175" w:rsidRDefault="004838DE" w:rsidP="004838DE">
      <w:r w:rsidRPr="00613175">
        <w:t>In order to fulfil the QoS requirements of one or more media streams, the UE may re-use previously reserved resources. In this case the UE shall indicate as met the local preconditions related to the media stream, for which resources are re-used.</w:t>
      </w:r>
    </w:p>
    <w:p w14:paraId="5D818396" w14:textId="77777777" w:rsidR="004838DE" w:rsidRPr="00613175" w:rsidRDefault="004838DE" w:rsidP="004838DE">
      <w:pPr>
        <w:rPr>
          <w:rFonts w:eastAsia="DengXian"/>
        </w:rPr>
      </w:pPr>
      <w:r w:rsidRPr="00613175">
        <w:rPr>
          <w:rFonts w:eastAsia="DengXian"/>
        </w:rPr>
        <w:lastRenderedPageBreak/>
        <w:t>[TS 24.229, clause 6.1.2]:</w:t>
      </w:r>
    </w:p>
    <w:p w14:paraId="4CA205B5" w14:textId="77777777" w:rsidR="004838DE" w:rsidRPr="00613175" w:rsidRDefault="004838DE" w:rsidP="004838DE">
      <w:r w:rsidRPr="00613175">
        <w:t>An INVITE request generated by a UE shall contain a SDP offer and at least one media description. This SDP offer shall reflect the calling user's terminal capabilities and user preferences for the session.</w:t>
      </w:r>
    </w:p>
    <w:p w14:paraId="7EC1C006" w14:textId="77777777" w:rsidR="004838DE" w:rsidRPr="00613175" w:rsidRDefault="004838DE" w:rsidP="004838DE">
      <w:r w:rsidRPr="00613175">
        <w:t>If the desired QoS resources for one or more media streams have not been reserved at the UE when constructing the SDP offer, the UE:</w:t>
      </w:r>
    </w:p>
    <w:p w14:paraId="69F0AD20" w14:textId="77777777" w:rsidR="004838DE" w:rsidRPr="00613175" w:rsidRDefault="004838DE" w:rsidP="004838DE">
      <w:pPr>
        <w:pStyle w:val="B10"/>
        <w:rPr>
          <w:snapToGrid w:val="0"/>
        </w:rPr>
      </w:pPr>
      <w:r w:rsidRPr="00613175">
        <w:t>shall indicate the related local preconditions for QoS as not met, using the segmented status type, as defined in RFC 3312 [30]</w:t>
      </w:r>
      <w:r w:rsidRPr="00613175">
        <w:rPr>
          <w:snapToGrid w:val="0"/>
        </w:rPr>
        <w:t xml:space="preserve"> and </w:t>
      </w:r>
      <w:r w:rsidRPr="00613175">
        <w:t>RFC 4032 </w:t>
      </w:r>
      <w:r w:rsidRPr="00613175">
        <w:rPr>
          <w:snapToGrid w:val="0"/>
        </w:rPr>
        <w:t xml:space="preserve">[64], </w:t>
      </w:r>
      <w:r w:rsidRPr="00613175">
        <w:t>as well as the strength-tag value "mandatory" for the local segment and the strength-tag value either "optional" or as specified in RFC 3312 [30]</w:t>
      </w:r>
      <w:r w:rsidRPr="00613175">
        <w:rPr>
          <w:snapToGrid w:val="0"/>
        </w:rPr>
        <w:t xml:space="preserve"> and </w:t>
      </w:r>
      <w:r w:rsidRPr="00613175">
        <w:t>RFC 4032 </w:t>
      </w:r>
      <w:r w:rsidRPr="00613175">
        <w:rPr>
          <w:snapToGrid w:val="0"/>
        </w:rPr>
        <w:t xml:space="preserve">[64] </w:t>
      </w:r>
      <w:r w:rsidRPr="00613175">
        <w:t>for the remote segment, if the UE uses the precondition mechanism (see subclause 5.1.3.1)</w:t>
      </w:r>
      <w:r w:rsidRPr="00613175">
        <w:rPr>
          <w:snapToGrid w:val="0"/>
        </w:rPr>
        <w:t>; and</w:t>
      </w:r>
    </w:p>
    <w:p w14:paraId="512E83B5" w14:textId="77777777" w:rsidR="004838DE" w:rsidRPr="00613175" w:rsidRDefault="004838DE" w:rsidP="004838DE">
      <w:pPr>
        <w:pStyle w:val="B10"/>
      </w:pPr>
      <w:r w:rsidRPr="00613175">
        <w:t>-</w:t>
      </w:r>
      <w:r w:rsidRPr="00613175">
        <w:tab/>
        <w:t>if the UE uses the precondition mechanism (see subclause 5.1.3.1), shall not request confirmation for the result of the resource reservation (as defined in RFC 3312 [30]) at the terminating UE</w:t>
      </w:r>
      <w:r w:rsidRPr="00613175">
        <w:rPr>
          <w:lang w:eastAsia="ja-JP"/>
        </w:rPr>
        <w:t>.</w:t>
      </w:r>
    </w:p>
    <w:p w14:paraId="007FA3DB" w14:textId="77777777" w:rsidR="004838DE" w:rsidRPr="00613175" w:rsidRDefault="004838DE" w:rsidP="004838DE">
      <w:pPr>
        <w:pStyle w:val="NO"/>
      </w:pPr>
      <w:r w:rsidRPr="00613175">
        <w:t>NOTE 1:</w:t>
      </w:r>
      <w:r w:rsidRPr="00613175">
        <w:tab/>
        <w:t>Previous versions of this document mandated the use of the SDP inactive attribute. This document does not prohibit specific services from using direction attributes to implement their service-specific behaviours.</w:t>
      </w:r>
    </w:p>
    <w:p w14:paraId="3BBDA7A8" w14:textId="77777777" w:rsidR="004838DE" w:rsidRPr="00613175" w:rsidRDefault="004838DE" w:rsidP="004838DE">
      <w:r w:rsidRPr="00613175">
        <w:t>If the UE uses the precondition mechanism (see subclause 5.1.3.1), and the desired QoS resources for one or more media streams are available at the UE when the SDP offer is sent, the UE shall indicate the related local preconditions as met, using the segmented status type, as defined in RFC 3312 [30]</w:t>
      </w:r>
      <w:r w:rsidRPr="00613175">
        <w:rPr>
          <w:snapToGrid w:val="0"/>
        </w:rPr>
        <w:t xml:space="preserve"> and </w:t>
      </w:r>
      <w:r w:rsidRPr="00613175">
        <w:t>RFC 4032 </w:t>
      </w:r>
      <w:r w:rsidRPr="00613175">
        <w:rPr>
          <w:snapToGrid w:val="0"/>
        </w:rPr>
        <w:t xml:space="preserve">[64], </w:t>
      </w:r>
      <w:r w:rsidRPr="00613175">
        <w:t>as well as the strength-tag value "mandatory" for the local segment and the strength-tag value either "optional" or as specified in RFC 3312 [30]</w:t>
      </w:r>
      <w:r w:rsidRPr="00613175">
        <w:rPr>
          <w:snapToGrid w:val="0"/>
        </w:rPr>
        <w:t xml:space="preserve"> and </w:t>
      </w:r>
      <w:r w:rsidRPr="00613175">
        <w:t>RFC 4032 </w:t>
      </w:r>
      <w:r w:rsidRPr="00613175">
        <w:rPr>
          <w:snapToGrid w:val="0"/>
        </w:rPr>
        <w:t xml:space="preserve">[64] </w:t>
      </w:r>
      <w:r w:rsidRPr="00613175">
        <w:t>for the remote segment and shall not request confirmation for the result of the resource reservation (as defined in RFC 3312 [30]) at the terminating UE</w:t>
      </w:r>
      <w:r w:rsidRPr="00613175">
        <w:rPr>
          <w:snapToGrid w:val="0"/>
        </w:rPr>
        <w:t>.</w:t>
      </w:r>
    </w:p>
    <w:p w14:paraId="75D59A1E" w14:textId="77777777" w:rsidR="004838DE" w:rsidRPr="00613175" w:rsidRDefault="004838DE" w:rsidP="004838DE">
      <w:pPr>
        <w:pStyle w:val="NO"/>
      </w:pPr>
      <w:r w:rsidRPr="00613175">
        <w:t>NOTE 2:</w:t>
      </w:r>
      <w:r w:rsidRPr="00613175">
        <w:tab/>
        <w:t>If the originating UE does not use the precondition mechanism (see subclause 5.1.3.1), it will not include any precondition information in the SDP message body.</w:t>
      </w:r>
    </w:p>
    <w:p w14:paraId="1E865E25" w14:textId="77777777" w:rsidR="004838DE" w:rsidRPr="00613175" w:rsidRDefault="004838DE" w:rsidP="004838DE">
      <w:pPr>
        <w:rPr>
          <w:rFonts w:eastAsia="DengXian"/>
        </w:rPr>
      </w:pPr>
      <w:r w:rsidRPr="00613175">
        <w:rPr>
          <w:rFonts w:eastAsia="DengXian"/>
        </w:rPr>
        <w:t>...</w:t>
      </w:r>
    </w:p>
    <w:p w14:paraId="23D684FD" w14:textId="77777777" w:rsidR="004838DE" w:rsidRPr="00613175" w:rsidRDefault="004838DE" w:rsidP="004838DE">
      <w:pPr>
        <w:rPr>
          <w:snapToGrid w:val="0"/>
        </w:rPr>
      </w:pPr>
      <w:r w:rsidRPr="00613175">
        <w:t xml:space="preserve">Upon confirming successful local resource reservation, the UE shall create an SDP offer in which </w:t>
      </w:r>
      <w:r w:rsidRPr="00613175">
        <w:rPr>
          <w:snapToGrid w:val="0"/>
        </w:rPr>
        <w:t>the related local preconditions are set to met, using the segmented status type, as defined in RFC 3312 [30] and RFC 4032 [64]</w:t>
      </w:r>
      <w:r w:rsidRPr="00613175">
        <w:rPr>
          <w:lang w:eastAsia="ja-JP"/>
        </w:rPr>
        <w:t>.</w:t>
      </w:r>
    </w:p>
    <w:p w14:paraId="77B8A5B0" w14:textId="77777777" w:rsidR="004838DE" w:rsidRPr="00613175" w:rsidRDefault="004838DE" w:rsidP="004838DE">
      <w:r w:rsidRPr="00613175">
        <w:t>Upon receiving an SDP answer, which includes more than one codec per media stream, excluding the in-band DTMF codec, as described in subclause 6.1.1, the UE shall:</w:t>
      </w:r>
    </w:p>
    <w:p w14:paraId="01B95198" w14:textId="77777777" w:rsidR="004838DE" w:rsidRPr="00613175" w:rsidRDefault="004838DE" w:rsidP="004838DE">
      <w:pPr>
        <w:pStyle w:val="B10"/>
      </w:pPr>
      <w:r w:rsidRPr="00613175">
        <w:t>send an SDP offer at the first possible time, selecting only one codec per media stream; or</w:t>
      </w:r>
    </w:p>
    <w:p w14:paraId="3D7BE30D" w14:textId="77777777" w:rsidR="004838DE" w:rsidRPr="00613175" w:rsidRDefault="004838DE" w:rsidP="004838DE">
      <w:pPr>
        <w:pStyle w:val="B10"/>
      </w:pPr>
      <w:r w:rsidRPr="00613175">
        <w:t>-</w:t>
      </w:r>
      <w:r w:rsidRPr="00613175">
        <w:tab/>
        <w:t xml:space="preserve">if the UE is participant in a multi-stream multiparty multimedia conference session using simulcast (indicated by the presence of </w:t>
      </w:r>
      <w:r w:rsidRPr="00613175">
        <w:rPr>
          <w:lang w:eastAsia="ko-KR"/>
        </w:rPr>
        <w:t xml:space="preserve">"a=simulcast" SDP attribute(s) in the SDP answer, as defined in </w:t>
      </w:r>
      <w:r w:rsidRPr="00613175">
        <w:t>RFC 8853 [249]), apply the procedures defined in 3GPP TS 26.114 [9B] annex S.</w:t>
      </w:r>
    </w:p>
    <w:p w14:paraId="54C2315B" w14:textId="77777777" w:rsidR="004838DE" w:rsidRPr="00613175" w:rsidRDefault="004838DE" w:rsidP="004838DE">
      <w:r w:rsidRPr="00613175">
        <w:t xml:space="preserve">If the UE sends an initial INVITE request that includes only an IPv6 address in the SDP offer, and receives an error response (e.g., 488 (Not Acceptable Here) with </w:t>
      </w:r>
      <w:r w:rsidRPr="00613175">
        <w:rPr>
          <w:rFonts w:eastAsia="MS Mincho"/>
        </w:rPr>
        <w:t>301 Warning header field</w:t>
      </w:r>
      <w:r w:rsidRPr="00613175">
        <w:t>) indicating "</w:t>
      </w:r>
      <w:r w:rsidRPr="00613175">
        <w:rPr>
          <w:rFonts w:eastAsia="MS Mincho"/>
        </w:rPr>
        <w:t>incompatible network address format"</w:t>
      </w:r>
      <w:r w:rsidRPr="00613175">
        <w:t>, the UE shall send an ACK as per standard SIP procedures. Subsequently, the UE may acquire an IPv4 address or use an existing IPv4 address, and send a new</w:t>
      </w:r>
      <w:r w:rsidRPr="00613175">
        <w:rPr>
          <w:lang w:eastAsia="ja-JP"/>
        </w:rPr>
        <w:t xml:space="preserve"> initial</w:t>
      </w:r>
      <w:r w:rsidRPr="00613175">
        <w:t xml:space="preserve"> INVITE request to the same destination containing only the IPv4 address in the SDP offer.</w:t>
      </w:r>
    </w:p>
    <w:p w14:paraId="38EC536A" w14:textId="77777777" w:rsidR="004838DE" w:rsidRPr="00613175" w:rsidRDefault="004838DE" w:rsidP="004838DE">
      <w:pPr>
        <w:rPr>
          <w:rFonts w:eastAsia="DengXian"/>
        </w:rPr>
      </w:pPr>
      <w:r w:rsidRPr="00613175">
        <w:rPr>
          <w:rFonts w:eastAsia="DengXian"/>
        </w:rPr>
        <w:t>[TS 26.114, clause 6.2.1a.1]</w:t>
      </w:r>
    </w:p>
    <w:p w14:paraId="5D48DDCD" w14:textId="77777777" w:rsidR="004838DE" w:rsidRPr="00613175" w:rsidRDefault="004838DE" w:rsidP="004838DE">
      <w:r w:rsidRPr="00613175">
        <w:t xml:space="preserve">MTSI clients should support SDPCapNeg to be able to negotiate RTP profiles for all media types where AVPF is supported. MTSI clients supporting SDPCapNeg shall support the complete SDPCapNeg framework. </w:t>
      </w:r>
    </w:p>
    <w:p w14:paraId="4F71E893" w14:textId="77777777" w:rsidR="004838DE" w:rsidRPr="00613175" w:rsidRDefault="004838DE" w:rsidP="004838DE">
      <w:r w:rsidRPr="00613175">
        <w:t>SDPCapNeg is described in [69]. This clause only describes the SDPCapNeg attributes that are directly applicable for the RTP profile negotiation, i.e. the tcap, pcfg and acfg attributes. TS 24.229 [7] may outline further requirements needed for supporting SDPCapNeg in SDP messages.</w:t>
      </w:r>
    </w:p>
    <w:p w14:paraId="5FF426D8" w14:textId="77777777" w:rsidR="004838DE" w:rsidRPr="00613175" w:rsidRDefault="004838DE" w:rsidP="004838DE">
      <w:pPr>
        <w:pStyle w:val="NO"/>
      </w:pPr>
      <w:r w:rsidRPr="00613175">
        <w:t>NOTE:</w:t>
      </w:r>
      <w:r w:rsidRPr="00613175">
        <w:tab/>
        <w:t>This clause describes only how to use the SDPCapNeg framework for RTP profile negotiation using the tcap, pcfg and acfg attributes. Implementers may therefore (incorrectly) assume that it is sufficient to implement only those specific parts of the framework that are needed for RTP profile negotiation. Doing so would however not be future proof since future versions may use other parts of the framework and there are currently no mechanisms for declaring that only a subset of the framework is supported. Hence, MTSI clients are required to support the complete framework.</w:t>
      </w:r>
    </w:p>
    <w:p w14:paraId="34830556" w14:textId="77777777" w:rsidR="004838DE" w:rsidRPr="00613175" w:rsidRDefault="004838DE" w:rsidP="004838DE">
      <w:pPr>
        <w:rPr>
          <w:rFonts w:eastAsia="DengXian"/>
        </w:rPr>
      </w:pPr>
      <w:r w:rsidRPr="00613175">
        <w:rPr>
          <w:rFonts w:eastAsia="DengXian"/>
        </w:rPr>
        <w:lastRenderedPageBreak/>
        <w:t>[TS 26.114, clause 6.2.1a.2]</w:t>
      </w:r>
    </w:p>
    <w:p w14:paraId="2170780E" w14:textId="77777777" w:rsidR="004838DE" w:rsidRPr="00613175" w:rsidRDefault="004838DE" w:rsidP="004838DE">
      <w:r w:rsidRPr="00613175">
        <w:t>For voice and real-time text, SDPCapNeg shall be used when offering AVPF the first time for a new media type in the session since the support for AVPF in the answering client is not known at this stage. For video, an MTSI client shall either offer AVPF and AVP together using SDPCapNeg, or the MTSI client shall offer only AVPF without using SDPCapNeg. If an MTSI client has offered only AVPF for video, and then receives as response either an SDP answer where the video media component has been rejected, or an SIP 488 or 606 failure response with an SDP body indicating that only AVP is supported for video media, the MTSI client should send a new SDP offer with AVP as transport for video. Subsequent SDP offers, in a re-INVITE or UPDATE, may offer AVPF without SDPCapNeg if it is known from an earlier re-INVITE or UPDATE that the answering client supports this RTP profile. If the offer includes only AVP then SDPCapNeg does not need to be used, which can occur for: text; speech if RTCP is not used; and in re-INVITEs or UPDATEs where the RTP profile has already been negotiated for the session in a preceding INVITE or UPDATE.</w:t>
      </w:r>
    </w:p>
    <w:p w14:paraId="72BA7352" w14:textId="77777777" w:rsidR="004838DE" w:rsidRPr="00613175" w:rsidRDefault="004838DE" w:rsidP="004838DE">
      <w:r w:rsidRPr="00613175">
        <w:t>When offering AVP and AVPF using SDPCapNeg, the MTSI client shall offer AVP on the media (m=) line and shall offer AVPF using SDPCapNeg mechanisms. The SDPCapNeg mechanisms are used as follows:</w:t>
      </w:r>
    </w:p>
    <w:p w14:paraId="75E70081" w14:textId="77777777" w:rsidR="004838DE" w:rsidRPr="00613175" w:rsidRDefault="004838DE" w:rsidP="004838DE">
      <w:pPr>
        <w:pStyle w:val="B10"/>
      </w:pPr>
      <w:r w:rsidRPr="00613175">
        <w:t>the support for AVPF is indicated in an attribute (a=) line using the transport capability attribute ‘tcap’. AVPF shall be preferred over AVP.</w:t>
      </w:r>
    </w:p>
    <w:p w14:paraId="3A0B4E79" w14:textId="77777777" w:rsidR="004838DE" w:rsidRPr="00613175" w:rsidRDefault="004838DE" w:rsidP="004838DE">
      <w:pPr>
        <w:pStyle w:val="B10"/>
      </w:pPr>
      <w:r w:rsidRPr="00613175">
        <w:t>at least one configuration using AVPF shall be listed using the attribute for potential configurations ‘pcfg’.</w:t>
      </w:r>
    </w:p>
    <w:p w14:paraId="5ECE4A4D" w14:textId="77777777" w:rsidR="004838DE" w:rsidRPr="00613175" w:rsidRDefault="004838DE" w:rsidP="004838DE">
      <w:pPr>
        <w:rPr>
          <w:rFonts w:eastAsia="DengXian"/>
        </w:rPr>
      </w:pPr>
      <w:r w:rsidRPr="00613175">
        <w:rPr>
          <w:rFonts w:eastAsia="DengXian"/>
        </w:rPr>
        <w:t>[TS 26.114, clause 6.2.3.2]:</w:t>
      </w:r>
    </w:p>
    <w:p w14:paraId="2B055DB7" w14:textId="77777777" w:rsidR="004838DE" w:rsidRPr="00613175" w:rsidRDefault="004838DE" w:rsidP="004838DE">
      <w:r w:rsidRPr="00613175">
        <w:t>If video is used in a session, the session setup shall determine the applicable bandwidth(s) as defined in clause 6.2.5, RTP profile, video codec, profile and level. The "imageattr" attribute as specified in [76] should be supported.</w:t>
      </w:r>
      <w:r w:rsidRPr="00613175">
        <w:rPr>
          <w:lang w:eastAsia="ko-KR"/>
        </w:rPr>
        <w:t xml:space="preserve"> The </w:t>
      </w:r>
      <w:r w:rsidRPr="00613175">
        <w:t>"</w:t>
      </w:r>
      <w:r w:rsidRPr="00613175">
        <w:rPr>
          <w:lang w:eastAsia="ko-KR"/>
        </w:rPr>
        <w:t>framesize</w:t>
      </w:r>
      <w:r w:rsidRPr="00613175">
        <w:t>"</w:t>
      </w:r>
      <w:r w:rsidRPr="00613175">
        <w:rPr>
          <w:lang w:eastAsia="ko-KR"/>
        </w:rPr>
        <w:t xml:space="preserve"> attribute as specified in [60] shall not be used in the session setup</w:t>
      </w:r>
      <w:r w:rsidRPr="00613175">
        <w:t>.</w:t>
      </w:r>
    </w:p>
    <w:p w14:paraId="07E904FC" w14:textId="77777777" w:rsidR="004838DE" w:rsidRPr="00613175" w:rsidRDefault="004838DE" w:rsidP="004838DE">
      <w:r w:rsidRPr="00613175">
        <w:t>An MTSI client shall offer AVPF for all media streams containing video. RTP profile negotiation shall be done as described in clause 6.2.1a.</w:t>
      </w:r>
    </w:p>
    <w:p w14:paraId="1170E050" w14:textId="77777777" w:rsidR="004838DE" w:rsidRPr="00613175" w:rsidRDefault="004838DE" w:rsidP="004838DE">
      <w:pPr>
        <w:rPr>
          <w:rFonts w:eastAsia="DengXian"/>
        </w:rPr>
      </w:pPr>
      <w:r w:rsidRPr="00613175">
        <w:rPr>
          <w:rFonts w:eastAsia="DengXian"/>
        </w:rPr>
        <w:t>[TS 26.114, clause 6.2.5.1]:</w:t>
      </w:r>
    </w:p>
    <w:p w14:paraId="325A0959" w14:textId="77777777" w:rsidR="004838DE" w:rsidRPr="00613175" w:rsidRDefault="004838DE" w:rsidP="004838DE">
      <w:r w:rsidRPr="00613175">
        <w:t>The SDP shall include bandwidth information for each media stream and also for the session in total. The bandwidth information for each media stream and for the session is defined by the Application Specific (AS) bandwidth modifier as defined in RFC 4566 [8].</w:t>
      </w:r>
    </w:p>
    <w:p w14:paraId="43255C38" w14:textId="77777777" w:rsidR="004838DE" w:rsidRPr="00613175" w:rsidRDefault="004838DE" w:rsidP="004838DE">
      <w:r w:rsidRPr="00613175">
        <w:t>An MTSI client in terminal sh</w:t>
      </w:r>
      <w:r w:rsidRPr="00613175">
        <w:rPr>
          <w:lang w:eastAsia="ko-KR"/>
        </w:rPr>
        <w:t>ould</w:t>
      </w:r>
      <w:r w:rsidRPr="00613175">
        <w:t xml:space="preserve"> include the ‘a=bw-info’ attribute in the SDP offer. When accepting a media type where the ‘a=bw-info’ attribute is included the MTSI client in terminal shall include the ‘a=bw-info’ attribute in the SDP answer</w:t>
      </w:r>
      <w:r w:rsidRPr="00613175">
        <w:rPr>
          <w:lang w:eastAsia="ko-KR"/>
        </w:rPr>
        <w:t xml:space="preserve"> if it supports the attribute</w:t>
      </w:r>
      <w:r w:rsidRPr="00613175">
        <w:t>. The ‘a=bw-info’ attribute and the below used bandwidth properties are defined in clause 19.</w:t>
      </w:r>
    </w:p>
    <w:p w14:paraId="0B4FB5BA" w14:textId="77777777" w:rsidR="004838DE" w:rsidRPr="00613175" w:rsidRDefault="004838DE" w:rsidP="004838DE">
      <w:pPr>
        <w:rPr>
          <w:rFonts w:eastAsia="DengXian"/>
        </w:rPr>
      </w:pPr>
      <w:r w:rsidRPr="00613175">
        <w:rPr>
          <w:rFonts w:eastAsia="DengXian"/>
        </w:rPr>
        <w:t>[TS 26.114, clause 6.3]:</w:t>
      </w:r>
    </w:p>
    <w:p w14:paraId="0BFB4AD5" w14:textId="77777777" w:rsidR="004838DE" w:rsidRPr="00613175" w:rsidRDefault="004838DE" w:rsidP="004838DE">
      <w:r w:rsidRPr="00613175">
        <w:t xml:space="preserve">During session renegotiation for adding or removing media components, the SDP offerer should continue to use the same media (m=) line(s) from the previously negotiated SDP for the media components that are not being added or removed. </w:t>
      </w:r>
    </w:p>
    <w:p w14:paraId="427291F0" w14:textId="77777777" w:rsidR="004838DE" w:rsidRPr="00613175" w:rsidRDefault="004838DE" w:rsidP="004838DE">
      <w:r w:rsidRPr="00613175">
        <w:t xml:space="preserve">An MTSI client in terminal may support multiple media components including media components of the same media type. An MTSI client in terminal may support adding one or more media components to an on-going session which already contains a media component of the same media type. If an MTSI client in terminal needs to have multiple media components of the same media type in a single MTSI session, then the MTSI client in terminal should use the SDP content attributes as defined in [81] for identifying different media components. </w:t>
      </w:r>
    </w:p>
    <w:p w14:paraId="405585BF" w14:textId="77777777" w:rsidR="004838DE" w:rsidRPr="00613175" w:rsidRDefault="004838DE" w:rsidP="004838DE">
      <w:pPr>
        <w:rPr>
          <w:rFonts w:eastAsia="DengXian"/>
        </w:rPr>
      </w:pPr>
      <w:r w:rsidRPr="00613175">
        <w:rPr>
          <w:rFonts w:eastAsia="DengXian"/>
        </w:rPr>
        <w:t>[TS 26.114, clause 7.3.1]</w:t>
      </w:r>
    </w:p>
    <w:p w14:paraId="7F8D461B" w14:textId="211B23BA" w:rsidR="004838DE" w:rsidRPr="00613175" w:rsidRDefault="004838DE" w:rsidP="004838DE">
      <w:r w:rsidRPr="00613175">
        <w:t>The RS and RR values included in the SDP answer should be treated as the negotiated values for the session and should be used to calculate the total RTCP bandwidth for all terminals in the session.</w:t>
      </w:r>
    </w:p>
    <w:p w14:paraId="69C76E9F" w14:textId="77777777" w:rsidR="004838DE" w:rsidRPr="00613175" w:rsidRDefault="004838DE" w:rsidP="004838DE">
      <w:pPr>
        <w:pStyle w:val="H6"/>
      </w:pPr>
      <w:r w:rsidRPr="00613175">
        <w:lastRenderedPageBreak/>
        <w:t>7.23.3</w:t>
      </w:r>
      <w:r w:rsidRPr="00613175">
        <w:tab/>
        <w:t>Test description</w:t>
      </w:r>
    </w:p>
    <w:p w14:paraId="22EBAA7F" w14:textId="77777777" w:rsidR="004838DE" w:rsidRPr="00613175" w:rsidRDefault="004838DE" w:rsidP="004838DE">
      <w:pPr>
        <w:pStyle w:val="H6"/>
      </w:pPr>
      <w:r w:rsidRPr="00613175">
        <w:t>7.23.3.1</w:t>
      </w:r>
      <w:r w:rsidRPr="00613175">
        <w:tab/>
        <w:t>Pre-test conditions</w:t>
      </w:r>
    </w:p>
    <w:p w14:paraId="45F890B8" w14:textId="77777777" w:rsidR="004838DE" w:rsidRPr="00613175" w:rsidRDefault="004838DE" w:rsidP="004838DE">
      <w:pPr>
        <w:pStyle w:val="H6"/>
      </w:pPr>
      <w:r w:rsidRPr="00613175">
        <w:t>System Simulator:</w:t>
      </w:r>
    </w:p>
    <w:p w14:paraId="6BD4C0BA" w14:textId="77777777" w:rsidR="004838DE" w:rsidRPr="00613175" w:rsidRDefault="004838DE" w:rsidP="004838DE">
      <w:pPr>
        <w:pStyle w:val="B10"/>
        <w:rPr>
          <w:lang w:eastAsia="sv-SE"/>
        </w:rPr>
      </w:pPr>
      <w:r w:rsidRPr="00613175">
        <w:t>-</w:t>
      </w:r>
      <w:r w:rsidRPr="00613175">
        <w:tab/>
        <w:t>1 NR Cell connected to 5GC, default parameters.</w:t>
      </w:r>
    </w:p>
    <w:p w14:paraId="5BF29043" w14:textId="77777777" w:rsidR="004838DE" w:rsidRPr="00613175" w:rsidRDefault="004838DE" w:rsidP="004838DE">
      <w:pPr>
        <w:pStyle w:val="H6"/>
      </w:pPr>
      <w:r w:rsidRPr="00613175">
        <w:t>UE:</w:t>
      </w:r>
    </w:p>
    <w:p w14:paraId="03953B60" w14:textId="77777777" w:rsidR="004838DE" w:rsidRPr="00613175" w:rsidRDefault="004838DE" w:rsidP="004838DE">
      <w:pPr>
        <w:pStyle w:val="B10"/>
        <w:rPr>
          <w:snapToGrid w:val="0"/>
        </w:rPr>
      </w:pPr>
      <w:r w:rsidRPr="00613175">
        <w:t>-</w:t>
      </w:r>
      <w:r w:rsidRPr="00613175">
        <w:tab/>
      </w:r>
      <w:r w:rsidRPr="00613175">
        <w:rPr>
          <w:snapToGrid w:val="0"/>
        </w:rPr>
        <w:t>UE contains either ISIM and USIM applications or only USIM application on UICC.</w:t>
      </w:r>
    </w:p>
    <w:p w14:paraId="0F138DF9" w14:textId="77777777" w:rsidR="004838DE" w:rsidRPr="00613175" w:rsidRDefault="004838DE" w:rsidP="004838DE">
      <w:pPr>
        <w:pStyle w:val="B10"/>
        <w:rPr>
          <w:snapToGrid w:val="0"/>
        </w:rPr>
      </w:pPr>
      <w:r w:rsidRPr="00613175">
        <w:t>-</w:t>
      </w:r>
      <w:r w:rsidRPr="00613175">
        <w:tab/>
      </w:r>
      <w:r w:rsidRPr="00613175">
        <w:rPr>
          <w:snapToGrid w:val="0"/>
        </w:rPr>
        <w:t>UE is configured to register for IMS after switch on.</w:t>
      </w:r>
    </w:p>
    <w:p w14:paraId="7C3A307E" w14:textId="56603C23" w:rsidR="004838DE" w:rsidRPr="00613175" w:rsidRDefault="004838DE" w:rsidP="004838DE">
      <w:pPr>
        <w:pStyle w:val="B10"/>
        <w:rPr>
          <w:snapToGrid w:val="0"/>
        </w:rPr>
      </w:pPr>
      <w:r w:rsidRPr="00613175">
        <w:t>-</w:t>
      </w:r>
      <w:r w:rsidRPr="00613175">
        <w:tab/>
        <w:t>UE is configured to not use preconditions.</w:t>
      </w:r>
    </w:p>
    <w:p w14:paraId="5F6343F6" w14:textId="77777777" w:rsidR="004838DE" w:rsidRPr="00613175" w:rsidRDefault="004838DE" w:rsidP="004838DE">
      <w:pPr>
        <w:pStyle w:val="H6"/>
      </w:pPr>
      <w:r w:rsidRPr="00613175">
        <w:t>Preamble:</w:t>
      </w:r>
    </w:p>
    <w:p w14:paraId="7E332DAC" w14:textId="21C1F1AD" w:rsidR="004838DE" w:rsidRPr="00613175" w:rsidRDefault="004838DE" w:rsidP="004838DE">
      <w:pPr>
        <w:pStyle w:val="B10"/>
        <w:rPr>
          <w:snapToGrid w:val="0"/>
        </w:rPr>
      </w:pPr>
      <w:r w:rsidRPr="00613175">
        <w:t>-</w:t>
      </w:r>
      <w:r w:rsidRPr="00613175">
        <w:tab/>
        <w:t xml:space="preserve">UE has registered to IMS services and set up the MT </w:t>
      </w:r>
      <w:r w:rsidR="00D63205" w:rsidRPr="00613175">
        <w:t xml:space="preserve">voice </w:t>
      </w:r>
      <w:r w:rsidRPr="00613175">
        <w:t>call</w:t>
      </w:r>
      <w:r w:rsidR="00D63205" w:rsidRPr="00613175">
        <w:t xml:space="preserve"> without preconditions</w:t>
      </w:r>
      <w:r w:rsidRPr="00613175">
        <w:t xml:space="preserve">, by executing annex </w:t>
      </w:r>
      <w:r w:rsidR="00D63205" w:rsidRPr="00613175">
        <w:t>A.5.2</w:t>
      </w:r>
      <w:r w:rsidRPr="00613175">
        <w:t>.</w:t>
      </w:r>
    </w:p>
    <w:p w14:paraId="0C6C229D" w14:textId="77777777" w:rsidR="004838DE" w:rsidRPr="00613175" w:rsidRDefault="004838DE" w:rsidP="004838DE">
      <w:pPr>
        <w:pStyle w:val="H6"/>
        <w:rPr>
          <w:snapToGrid w:val="0"/>
        </w:rPr>
      </w:pPr>
      <w:r w:rsidRPr="00613175">
        <w:t>7.23.3.2</w:t>
      </w:r>
      <w:r w:rsidRPr="00613175">
        <w:tab/>
      </w:r>
      <w:r w:rsidRPr="00613175">
        <w:rPr>
          <w:snapToGrid w:val="0"/>
        </w:rPr>
        <w:t>Test procedure sequence</w:t>
      </w:r>
    </w:p>
    <w:p w14:paraId="2B788FB8" w14:textId="77777777" w:rsidR="004838DE" w:rsidRPr="00613175" w:rsidRDefault="004838DE" w:rsidP="004838DE">
      <w:pPr>
        <w:pStyle w:val="TH"/>
        <w:rPr>
          <w:rFonts w:cs="Arial"/>
        </w:rPr>
      </w:pPr>
      <w:r w:rsidRPr="00613175">
        <w:rPr>
          <w:rFonts w:cs="Arial"/>
        </w:rPr>
        <w:t>Table 7.23.3.2-1: Main Behaviour</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454"/>
        <w:gridCol w:w="113"/>
        <w:gridCol w:w="4702"/>
        <w:gridCol w:w="113"/>
        <w:gridCol w:w="596"/>
        <w:gridCol w:w="113"/>
        <w:gridCol w:w="2015"/>
        <w:gridCol w:w="113"/>
        <w:gridCol w:w="454"/>
        <w:gridCol w:w="113"/>
        <w:gridCol w:w="737"/>
        <w:gridCol w:w="113"/>
      </w:tblGrid>
      <w:tr w:rsidR="004838DE" w:rsidRPr="00613175" w14:paraId="2A22EF28" w14:textId="77777777" w:rsidTr="00F66901">
        <w:trPr>
          <w:gridAfter w:val="1"/>
          <w:wAfter w:w="113" w:type="dxa"/>
          <w:jc w:val="center"/>
        </w:trPr>
        <w:tc>
          <w:tcPr>
            <w:tcW w:w="567" w:type="dxa"/>
            <w:gridSpan w:val="2"/>
            <w:tcBorders>
              <w:bottom w:val="nil"/>
            </w:tcBorders>
          </w:tcPr>
          <w:p w14:paraId="4B2E3F8A" w14:textId="77777777" w:rsidR="004838DE" w:rsidRPr="00613175" w:rsidRDefault="004838DE" w:rsidP="00A355D2">
            <w:pPr>
              <w:pStyle w:val="TAH"/>
              <w:ind w:left="400" w:hanging="400"/>
            </w:pPr>
            <w:r w:rsidRPr="00613175">
              <w:t>St</w:t>
            </w:r>
          </w:p>
        </w:tc>
        <w:tc>
          <w:tcPr>
            <w:tcW w:w="4815" w:type="dxa"/>
            <w:gridSpan w:val="2"/>
          </w:tcPr>
          <w:p w14:paraId="484865BA" w14:textId="77777777" w:rsidR="004838DE" w:rsidRPr="00613175" w:rsidRDefault="004838DE" w:rsidP="00A355D2">
            <w:pPr>
              <w:pStyle w:val="TAH"/>
              <w:ind w:left="400" w:hanging="400"/>
            </w:pPr>
            <w:r w:rsidRPr="00613175">
              <w:t>Procedure</w:t>
            </w:r>
          </w:p>
        </w:tc>
        <w:tc>
          <w:tcPr>
            <w:tcW w:w="2837" w:type="dxa"/>
            <w:gridSpan w:val="4"/>
          </w:tcPr>
          <w:p w14:paraId="1C736D2F" w14:textId="77777777" w:rsidR="004838DE" w:rsidRPr="00613175" w:rsidRDefault="004838DE" w:rsidP="00A355D2">
            <w:pPr>
              <w:pStyle w:val="TAH"/>
              <w:ind w:left="400" w:hanging="400"/>
            </w:pPr>
            <w:r w:rsidRPr="00613175">
              <w:t>Message Sequence</w:t>
            </w:r>
          </w:p>
        </w:tc>
        <w:tc>
          <w:tcPr>
            <w:tcW w:w="567" w:type="dxa"/>
            <w:gridSpan w:val="2"/>
            <w:tcBorders>
              <w:bottom w:val="nil"/>
            </w:tcBorders>
          </w:tcPr>
          <w:p w14:paraId="13306B09" w14:textId="77777777" w:rsidR="004838DE" w:rsidRPr="00613175" w:rsidRDefault="004838DE" w:rsidP="00A355D2">
            <w:pPr>
              <w:pStyle w:val="TAH"/>
            </w:pPr>
            <w:r w:rsidRPr="00613175">
              <w:t>TP</w:t>
            </w:r>
          </w:p>
        </w:tc>
        <w:tc>
          <w:tcPr>
            <w:tcW w:w="850" w:type="dxa"/>
            <w:gridSpan w:val="2"/>
            <w:tcBorders>
              <w:bottom w:val="nil"/>
            </w:tcBorders>
          </w:tcPr>
          <w:p w14:paraId="4386EC45" w14:textId="77777777" w:rsidR="004838DE" w:rsidRPr="00613175" w:rsidRDefault="004838DE" w:rsidP="00A355D2">
            <w:pPr>
              <w:pStyle w:val="TAH"/>
            </w:pPr>
            <w:r w:rsidRPr="00613175">
              <w:t>Verdict</w:t>
            </w:r>
          </w:p>
        </w:tc>
      </w:tr>
      <w:tr w:rsidR="004838DE" w:rsidRPr="00613175" w14:paraId="6C05E205" w14:textId="77777777" w:rsidTr="00F66901">
        <w:trPr>
          <w:gridAfter w:val="1"/>
          <w:wAfter w:w="113" w:type="dxa"/>
          <w:jc w:val="center"/>
        </w:trPr>
        <w:tc>
          <w:tcPr>
            <w:tcW w:w="567" w:type="dxa"/>
            <w:gridSpan w:val="2"/>
            <w:tcBorders>
              <w:top w:val="nil"/>
            </w:tcBorders>
          </w:tcPr>
          <w:p w14:paraId="193D8E13" w14:textId="77777777" w:rsidR="004838DE" w:rsidRPr="00613175" w:rsidRDefault="004838DE" w:rsidP="00A355D2">
            <w:pPr>
              <w:pStyle w:val="TAH"/>
            </w:pPr>
          </w:p>
        </w:tc>
        <w:tc>
          <w:tcPr>
            <w:tcW w:w="4815" w:type="dxa"/>
            <w:gridSpan w:val="2"/>
          </w:tcPr>
          <w:p w14:paraId="69803FBF" w14:textId="77777777" w:rsidR="004838DE" w:rsidRPr="00613175" w:rsidRDefault="004838DE" w:rsidP="00A355D2">
            <w:pPr>
              <w:pStyle w:val="TAH"/>
            </w:pPr>
          </w:p>
        </w:tc>
        <w:tc>
          <w:tcPr>
            <w:tcW w:w="709" w:type="dxa"/>
            <w:gridSpan w:val="2"/>
          </w:tcPr>
          <w:p w14:paraId="781A8236" w14:textId="77777777" w:rsidR="004838DE" w:rsidRPr="00613175" w:rsidRDefault="004838DE" w:rsidP="00A355D2">
            <w:pPr>
              <w:pStyle w:val="TAH"/>
            </w:pPr>
            <w:r w:rsidRPr="00613175">
              <w:t>U - S</w:t>
            </w:r>
          </w:p>
        </w:tc>
        <w:tc>
          <w:tcPr>
            <w:tcW w:w="2128" w:type="dxa"/>
            <w:gridSpan w:val="2"/>
          </w:tcPr>
          <w:p w14:paraId="2C024D2D" w14:textId="77777777" w:rsidR="004838DE" w:rsidRPr="00613175" w:rsidRDefault="004838DE" w:rsidP="00A355D2">
            <w:pPr>
              <w:pStyle w:val="TAH"/>
            </w:pPr>
            <w:r w:rsidRPr="00613175">
              <w:t>Message</w:t>
            </w:r>
          </w:p>
        </w:tc>
        <w:tc>
          <w:tcPr>
            <w:tcW w:w="567" w:type="dxa"/>
            <w:gridSpan w:val="2"/>
            <w:tcBorders>
              <w:top w:val="nil"/>
            </w:tcBorders>
          </w:tcPr>
          <w:p w14:paraId="6F577F0D" w14:textId="77777777" w:rsidR="004838DE" w:rsidRPr="00613175" w:rsidRDefault="004838DE" w:rsidP="00A355D2">
            <w:pPr>
              <w:pStyle w:val="TAH"/>
            </w:pPr>
          </w:p>
        </w:tc>
        <w:tc>
          <w:tcPr>
            <w:tcW w:w="850" w:type="dxa"/>
            <w:gridSpan w:val="2"/>
            <w:tcBorders>
              <w:top w:val="nil"/>
            </w:tcBorders>
          </w:tcPr>
          <w:p w14:paraId="0AB20F69" w14:textId="77777777" w:rsidR="004838DE" w:rsidRPr="00613175" w:rsidRDefault="004838DE" w:rsidP="00A355D2">
            <w:pPr>
              <w:pStyle w:val="TAH"/>
            </w:pPr>
          </w:p>
        </w:tc>
      </w:tr>
      <w:tr w:rsidR="004838DE" w:rsidRPr="00613175" w14:paraId="0629F3E1" w14:textId="77777777" w:rsidTr="00F66901">
        <w:trPr>
          <w:gridAfter w:val="1"/>
          <w:wAfter w:w="113" w:type="dxa"/>
          <w:jc w:val="center"/>
        </w:trPr>
        <w:tc>
          <w:tcPr>
            <w:tcW w:w="567" w:type="dxa"/>
            <w:gridSpan w:val="2"/>
          </w:tcPr>
          <w:p w14:paraId="38BCC078" w14:textId="77777777" w:rsidR="004838DE" w:rsidRPr="00613175" w:rsidRDefault="004838DE" w:rsidP="00A355D2">
            <w:pPr>
              <w:pStyle w:val="TAC"/>
              <w:rPr>
                <w:lang w:eastAsia="zh-CN"/>
              </w:rPr>
            </w:pPr>
            <w:r w:rsidRPr="00613175">
              <w:rPr>
                <w:rFonts w:eastAsia="MS Gothic"/>
              </w:rPr>
              <w:t>1</w:t>
            </w:r>
          </w:p>
        </w:tc>
        <w:tc>
          <w:tcPr>
            <w:tcW w:w="4815" w:type="dxa"/>
            <w:gridSpan w:val="2"/>
          </w:tcPr>
          <w:p w14:paraId="3C308FBD" w14:textId="77777777" w:rsidR="004838DE" w:rsidRPr="00613175" w:rsidRDefault="004838DE" w:rsidP="00A355D2">
            <w:pPr>
              <w:pStyle w:val="TAL"/>
            </w:pPr>
            <w:r w:rsidRPr="00613175">
              <w:t>Make UE add video to the voice call.</w:t>
            </w:r>
          </w:p>
        </w:tc>
        <w:tc>
          <w:tcPr>
            <w:tcW w:w="709" w:type="dxa"/>
            <w:gridSpan w:val="2"/>
          </w:tcPr>
          <w:p w14:paraId="2E071ED4" w14:textId="77777777" w:rsidR="004838DE" w:rsidRPr="00613175" w:rsidRDefault="004838DE" w:rsidP="00A355D2">
            <w:pPr>
              <w:pStyle w:val="TAC"/>
              <w:rPr>
                <w:lang w:eastAsia="zh-CN"/>
              </w:rPr>
            </w:pPr>
          </w:p>
        </w:tc>
        <w:tc>
          <w:tcPr>
            <w:tcW w:w="2128" w:type="dxa"/>
            <w:gridSpan w:val="2"/>
          </w:tcPr>
          <w:p w14:paraId="62366456" w14:textId="77777777" w:rsidR="004838DE" w:rsidRPr="00613175" w:rsidRDefault="004838DE" w:rsidP="00A355D2">
            <w:pPr>
              <w:pStyle w:val="TAL"/>
              <w:rPr>
                <w:rFonts w:eastAsia="MS Gothic"/>
              </w:rPr>
            </w:pPr>
          </w:p>
        </w:tc>
        <w:tc>
          <w:tcPr>
            <w:tcW w:w="567" w:type="dxa"/>
            <w:gridSpan w:val="2"/>
          </w:tcPr>
          <w:p w14:paraId="5BB40F5B" w14:textId="73580AE7" w:rsidR="004838DE" w:rsidRPr="00613175" w:rsidRDefault="00D63205" w:rsidP="00A355D2">
            <w:pPr>
              <w:pStyle w:val="TAC"/>
              <w:rPr>
                <w:lang w:eastAsia="zh-CN"/>
              </w:rPr>
            </w:pPr>
            <w:r w:rsidRPr="00613175">
              <w:rPr>
                <w:lang w:eastAsia="zh-CN"/>
              </w:rPr>
              <w:t>-</w:t>
            </w:r>
          </w:p>
        </w:tc>
        <w:tc>
          <w:tcPr>
            <w:tcW w:w="850" w:type="dxa"/>
            <w:gridSpan w:val="2"/>
          </w:tcPr>
          <w:p w14:paraId="25BE0747" w14:textId="78410C72" w:rsidR="004838DE" w:rsidRPr="00613175" w:rsidRDefault="00D63205" w:rsidP="00A355D2">
            <w:pPr>
              <w:pStyle w:val="TAC"/>
              <w:rPr>
                <w:lang w:eastAsia="zh-CN"/>
              </w:rPr>
            </w:pPr>
            <w:r w:rsidRPr="00613175">
              <w:rPr>
                <w:lang w:eastAsia="zh-CN"/>
              </w:rPr>
              <w:t>-</w:t>
            </w:r>
          </w:p>
        </w:tc>
      </w:tr>
      <w:tr w:rsidR="004838DE" w:rsidRPr="00613175" w14:paraId="50AC5EF5" w14:textId="77777777" w:rsidTr="00F66901">
        <w:trPr>
          <w:gridAfter w:val="1"/>
          <w:wAfter w:w="113" w:type="dxa"/>
          <w:jc w:val="center"/>
        </w:trPr>
        <w:tc>
          <w:tcPr>
            <w:tcW w:w="567" w:type="dxa"/>
            <w:gridSpan w:val="2"/>
          </w:tcPr>
          <w:p w14:paraId="127DC45A" w14:textId="77777777" w:rsidR="004838DE" w:rsidRPr="00613175" w:rsidRDefault="004838DE" w:rsidP="00A355D2">
            <w:pPr>
              <w:pStyle w:val="TAC"/>
              <w:rPr>
                <w:lang w:eastAsia="zh-CN"/>
              </w:rPr>
            </w:pPr>
            <w:r w:rsidRPr="00613175">
              <w:rPr>
                <w:rFonts w:eastAsia="MS Gothic"/>
              </w:rPr>
              <w:t>2</w:t>
            </w:r>
          </w:p>
        </w:tc>
        <w:tc>
          <w:tcPr>
            <w:tcW w:w="4815" w:type="dxa"/>
            <w:gridSpan w:val="2"/>
          </w:tcPr>
          <w:p w14:paraId="7DE25A5A" w14:textId="77777777" w:rsidR="004838DE" w:rsidRPr="00613175" w:rsidRDefault="004838DE" w:rsidP="00A355D2">
            <w:pPr>
              <w:pStyle w:val="TAL"/>
              <w:rPr>
                <w:rFonts w:eastAsia="MS Gothic"/>
              </w:rPr>
            </w:pPr>
            <w:r w:rsidRPr="00613175">
              <w:rPr>
                <w:rFonts w:eastAsia="MS Gothic"/>
              </w:rPr>
              <w:t>Check: Does the UE send re-INVITE with an SDP offer containing media lines for both voice and video?</w:t>
            </w:r>
          </w:p>
        </w:tc>
        <w:tc>
          <w:tcPr>
            <w:tcW w:w="709" w:type="dxa"/>
            <w:gridSpan w:val="2"/>
          </w:tcPr>
          <w:p w14:paraId="6FB12E98"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7B557FD1" w14:textId="77777777" w:rsidR="004838DE" w:rsidRPr="00613175" w:rsidRDefault="004838DE" w:rsidP="00A355D2">
            <w:pPr>
              <w:pStyle w:val="TAL"/>
              <w:rPr>
                <w:rFonts w:eastAsia="MS Gothic"/>
              </w:rPr>
            </w:pPr>
            <w:r w:rsidRPr="00613175">
              <w:rPr>
                <w:rFonts w:eastAsia="MS Gothic"/>
              </w:rPr>
              <w:t>INVITE</w:t>
            </w:r>
          </w:p>
        </w:tc>
        <w:tc>
          <w:tcPr>
            <w:tcW w:w="567" w:type="dxa"/>
            <w:gridSpan w:val="2"/>
          </w:tcPr>
          <w:p w14:paraId="1A1565D8" w14:textId="77777777" w:rsidR="004838DE" w:rsidRPr="00613175" w:rsidRDefault="004838DE" w:rsidP="00A355D2">
            <w:pPr>
              <w:pStyle w:val="TAC"/>
              <w:rPr>
                <w:lang w:eastAsia="zh-CN"/>
              </w:rPr>
            </w:pPr>
            <w:r w:rsidRPr="00613175">
              <w:rPr>
                <w:lang w:eastAsia="zh-CN"/>
              </w:rPr>
              <w:t>1</w:t>
            </w:r>
          </w:p>
        </w:tc>
        <w:tc>
          <w:tcPr>
            <w:tcW w:w="850" w:type="dxa"/>
            <w:gridSpan w:val="2"/>
          </w:tcPr>
          <w:p w14:paraId="41F0DF1E" w14:textId="77777777" w:rsidR="004838DE" w:rsidRPr="00613175" w:rsidRDefault="004838DE" w:rsidP="00A355D2">
            <w:pPr>
              <w:pStyle w:val="TAC"/>
              <w:rPr>
                <w:lang w:eastAsia="zh-CN"/>
              </w:rPr>
            </w:pPr>
            <w:r w:rsidRPr="00613175">
              <w:rPr>
                <w:lang w:eastAsia="zh-CN"/>
              </w:rPr>
              <w:t>P</w:t>
            </w:r>
          </w:p>
        </w:tc>
      </w:tr>
      <w:tr w:rsidR="004838DE" w:rsidRPr="00613175" w14:paraId="78E0C3BD" w14:textId="77777777" w:rsidTr="00F66901">
        <w:trPr>
          <w:gridAfter w:val="1"/>
          <w:wAfter w:w="113" w:type="dxa"/>
          <w:jc w:val="center"/>
        </w:trPr>
        <w:tc>
          <w:tcPr>
            <w:tcW w:w="567" w:type="dxa"/>
            <w:gridSpan w:val="2"/>
          </w:tcPr>
          <w:p w14:paraId="7FC3CDC4" w14:textId="77777777" w:rsidR="004838DE" w:rsidRPr="00613175" w:rsidRDefault="004838DE" w:rsidP="00A355D2">
            <w:pPr>
              <w:pStyle w:val="TAC"/>
              <w:rPr>
                <w:lang w:eastAsia="zh-CN"/>
              </w:rPr>
            </w:pPr>
            <w:r w:rsidRPr="00613175">
              <w:rPr>
                <w:rFonts w:eastAsia="MS Gothic"/>
              </w:rPr>
              <w:t>3</w:t>
            </w:r>
          </w:p>
        </w:tc>
        <w:tc>
          <w:tcPr>
            <w:tcW w:w="4815" w:type="dxa"/>
            <w:gridSpan w:val="2"/>
          </w:tcPr>
          <w:p w14:paraId="17CF2703" w14:textId="334B385E" w:rsidR="004838DE" w:rsidRPr="00613175" w:rsidRDefault="004838DE" w:rsidP="00A355D2">
            <w:pPr>
              <w:pStyle w:val="TAL"/>
              <w:rPr>
                <w:rFonts w:eastAsia="MS Gothic"/>
              </w:rPr>
            </w:pPr>
            <w:r w:rsidRPr="00613175">
              <w:rPr>
                <w:rFonts w:eastAsia="MS Gothic"/>
              </w:rPr>
              <w:t>SS responds with a 100 Trying provisional response</w:t>
            </w:r>
          </w:p>
        </w:tc>
        <w:tc>
          <w:tcPr>
            <w:tcW w:w="709" w:type="dxa"/>
            <w:gridSpan w:val="2"/>
          </w:tcPr>
          <w:p w14:paraId="01186BDF" w14:textId="77777777" w:rsidR="004838DE" w:rsidRPr="00613175" w:rsidRDefault="004838DE" w:rsidP="00A355D2">
            <w:pPr>
              <w:pStyle w:val="TAC"/>
              <w:rPr>
                <w:lang w:eastAsia="zh-CN"/>
              </w:rPr>
            </w:pPr>
            <w:r w:rsidRPr="00613175">
              <w:rPr>
                <w:rFonts w:eastAsia="MS Gothic"/>
              </w:rPr>
              <w:t>&lt;-</w:t>
            </w:r>
          </w:p>
        </w:tc>
        <w:tc>
          <w:tcPr>
            <w:tcW w:w="2128" w:type="dxa"/>
            <w:gridSpan w:val="2"/>
          </w:tcPr>
          <w:p w14:paraId="20EEEBF5" w14:textId="77777777" w:rsidR="004838DE" w:rsidRPr="00613175" w:rsidRDefault="004838DE" w:rsidP="00A355D2">
            <w:pPr>
              <w:pStyle w:val="TAL"/>
              <w:rPr>
                <w:rFonts w:eastAsia="MS Gothic"/>
              </w:rPr>
            </w:pPr>
            <w:r w:rsidRPr="00613175">
              <w:rPr>
                <w:rFonts w:eastAsia="MS Gothic"/>
              </w:rPr>
              <w:t>100 Trying</w:t>
            </w:r>
          </w:p>
        </w:tc>
        <w:tc>
          <w:tcPr>
            <w:tcW w:w="567" w:type="dxa"/>
            <w:gridSpan w:val="2"/>
          </w:tcPr>
          <w:p w14:paraId="08DED459" w14:textId="60E56BC5" w:rsidR="004838DE" w:rsidRPr="00613175" w:rsidRDefault="00D63205" w:rsidP="00A355D2">
            <w:pPr>
              <w:pStyle w:val="TAC"/>
              <w:rPr>
                <w:lang w:eastAsia="zh-CN"/>
              </w:rPr>
            </w:pPr>
            <w:r w:rsidRPr="00613175">
              <w:rPr>
                <w:lang w:eastAsia="zh-CN"/>
              </w:rPr>
              <w:t>-</w:t>
            </w:r>
          </w:p>
        </w:tc>
        <w:tc>
          <w:tcPr>
            <w:tcW w:w="850" w:type="dxa"/>
            <w:gridSpan w:val="2"/>
          </w:tcPr>
          <w:p w14:paraId="67851E1A" w14:textId="77656664" w:rsidR="004838DE" w:rsidRPr="00613175" w:rsidRDefault="00F66901" w:rsidP="00A355D2">
            <w:pPr>
              <w:pStyle w:val="TAC"/>
              <w:rPr>
                <w:lang w:eastAsia="zh-CN"/>
              </w:rPr>
            </w:pPr>
            <w:r w:rsidRPr="00613175">
              <w:rPr>
                <w:lang w:eastAsia="zh-CN"/>
              </w:rPr>
              <w:t>-</w:t>
            </w:r>
          </w:p>
        </w:tc>
      </w:tr>
      <w:tr w:rsidR="004838DE" w:rsidRPr="00613175" w14:paraId="761C6084" w14:textId="77777777" w:rsidTr="00F66901">
        <w:trPr>
          <w:gridAfter w:val="1"/>
          <w:wAfter w:w="113" w:type="dxa"/>
          <w:jc w:val="center"/>
        </w:trPr>
        <w:tc>
          <w:tcPr>
            <w:tcW w:w="567" w:type="dxa"/>
            <w:gridSpan w:val="2"/>
          </w:tcPr>
          <w:p w14:paraId="61C22E95" w14:textId="77777777" w:rsidR="004838DE" w:rsidRPr="00613175" w:rsidRDefault="004838DE" w:rsidP="00A355D2">
            <w:pPr>
              <w:pStyle w:val="TAC"/>
              <w:rPr>
                <w:lang w:eastAsia="zh-CN"/>
              </w:rPr>
            </w:pPr>
            <w:r w:rsidRPr="00613175">
              <w:rPr>
                <w:rFonts w:eastAsia="MS Gothic"/>
              </w:rPr>
              <w:t>4</w:t>
            </w:r>
          </w:p>
        </w:tc>
        <w:tc>
          <w:tcPr>
            <w:tcW w:w="4815" w:type="dxa"/>
            <w:gridSpan w:val="2"/>
          </w:tcPr>
          <w:p w14:paraId="206C6340" w14:textId="4AB6B078" w:rsidR="004838DE" w:rsidRPr="00613175" w:rsidRDefault="004838DE" w:rsidP="00A355D2">
            <w:pPr>
              <w:pStyle w:val="TAL"/>
              <w:rPr>
                <w:rFonts w:eastAsia="MS Gothic"/>
              </w:rPr>
            </w:pPr>
            <w:r w:rsidRPr="00613175">
              <w:rPr>
                <w:rFonts w:eastAsia="MS Gothic"/>
              </w:rPr>
              <w:t>SS responds with an SDP answer indicating that SS has not reserved its resources for video</w:t>
            </w:r>
          </w:p>
        </w:tc>
        <w:tc>
          <w:tcPr>
            <w:tcW w:w="709" w:type="dxa"/>
            <w:gridSpan w:val="2"/>
          </w:tcPr>
          <w:p w14:paraId="7928459E" w14:textId="77777777" w:rsidR="004838DE" w:rsidRPr="00613175" w:rsidRDefault="004838DE" w:rsidP="00A355D2">
            <w:pPr>
              <w:pStyle w:val="TAC"/>
              <w:rPr>
                <w:lang w:eastAsia="zh-CN"/>
              </w:rPr>
            </w:pPr>
            <w:r w:rsidRPr="00613175">
              <w:rPr>
                <w:rFonts w:eastAsia="MS Gothic"/>
              </w:rPr>
              <w:t>&lt;-</w:t>
            </w:r>
          </w:p>
        </w:tc>
        <w:tc>
          <w:tcPr>
            <w:tcW w:w="2128" w:type="dxa"/>
            <w:gridSpan w:val="2"/>
          </w:tcPr>
          <w:p w14:paraId="1903C785" w14:textId="77777777" w:rsidR="004838DE" w:rsidRPr="00613175" w:rsidRDefault="004838DE" w:rsidP="00A355D2">
            <w:pPr>
              <w:pStyle w:val="TAL"/>
              <w:rPr>
                <w:lang w:eastAsia="zh-CN"/>
              </w:rPr>
            </w:pPr>
            <w:r w:rsidRPr="00613175">
              <w:rPr>
                <w:rFonts w:eastAsia="MS Gothic"/>
              </w:rPr>
              <w:t>183 Session in Progress</w:t>
            </w:r>
          </w:p>
        </w:tc>
        <w:tc>
          <w:tcPr>
            <w:tcW w:w="567" w:type="dxa"/>
            <w:gridSpan w:val="2"/>
          </w:tcPr>
          <w:p w14:paraId="4109FC61" w14:textId="0C80E0BB" w:rsidR="004838DE" w:rsidRPr="00613175" w:rsidRDefault="00F66901" w:rsidP="00A355D2">
            <w:pPr>
              <w:pStyle w:val="TAC"/>
              <w:rPr>
                <w:lang w:eastAsia="zh-CN"/>
              </w:rPr>
            </w:pPr>
            <w:r w:rsidRPr="00613175">
              <w:rPr>
                <w:lang w:eastAsia="zh-CN"/>
              </w:rPr>
              <w:t>-</w:t>
            </w:r>
          </w:p>
        </w:tc>
        <w:tc>
          <w:tcPr>
            <w:tcW w:w="850" w:type="dxa"/>
            <w:gridSpan w:val="2"/>
          </w:tcPr>
          <w:p w14:paraId="3723DE85" w14:textId="19375EFB" w:rsidR="004838DE" w:rsidRPr="00613175" w:rsidRDefault="00F66901" w:rsidP="00A355D2">
            <w:pPr>
              <w:pStyle w:val="TAC"/>
              <w:rPr>
                <w:lang w:eastAsia="zh-CN"/>
              </w:rPr>
            </w:pPr>
            <w:r w:rsidRPr="00613175">
              <w:rPr>
                <w:lang w:eastAsia="zh-CN"/>
              </w:rPr>
              <w:t>-</w:t>
            </w:r>
          </w:p>
        </w:tc>
      </w:tr>
      <w:tr w:rsidR="004838DE" w:rsidRPr="00613175" w14:paraId="04BA6C61" w14:textId="77777777" w:rsidTr="00F66901">
        <w:trPr>
          <w:gridAfter w:val="1"/>
          <w:wAfter w:w="113" w:type="dxa"/>
          <w:jc w:val="center"/>
        </w:trPr>
        <w:tc>
          <w:tcPr>
            <w:tcW w:w="567" w:type="dxa"/>
            <w:gridSpan w:val="2"/>
          </w:tcPr>
          <w:p w14:paraId="39AF9DBE" w14:textId="77777777" w:rsidR="004838DE" w:rsidRPr="00613175" w:rsidRDefault="004838DE" w:rsidP="00A355D2">
            <w:pPr>
              <w:pStyle w:val="TAC"/>
              <w:rPr>
                <w:lang w:eastAsia="zh-CN"/>
              </w:rPr>
            </w:pPr>
            <w:r w:rsidRPr="00613175">
              <w:rPr>
                <w:rFonts w:eastAsia="MS Gothic"/>
              </w:rPr>
              <w:t>5</w:t>
            </w:r>
          </w:p>
        </w:tc>
        <w:tc>
          <w:tcPr>
            <w:tcW w:w="4815" w:type="dxa"/>
            <w:gridSpan w:val="2"/>
          </w:tcPr>
          <w:p w14:paraId="2D819D7B" w14:textId="64CD2849" w:rsidR="004838DE" w:rsidRPr="00613175" w:rsidRDefault="004838DE" w:rsidP="00A355D2">
            <w:pPr>
              <w:pStyle w:val="TAL"/>
              <w:rPr>
                <w:rFonts w:eastAsia="MS Gothic"/>
              </w:rPr>
            </w:pPr>
            <w:r w:rsidRPr="00613175">
              <w:rPr>
                <w:rFonts w:eastAsia="MS Gothic"/>
              </w:rPr>
              <w:t>Check: Does the UE acknowledge the receipt of 183 response with PRACK?</w:t>
            </w:r>
          </w:p>
        </w:tc>
        <w:tc>
          <w:tcPr>
            <w:tcW w:w="709" w:type="dxa"/>
            <w:gridSpan w:val="2"/>
          </w:tcPr>
          <w:p w14:paraId="60833832"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250FBF11" w14:textId="77777777" w:rsidR="004838DE" w:rsidRPr="00613175" w:rsidRDefault="004838DE" w:rsidP="00A355D2">
            <w:pPr>
              <w:pStyle w:val="TAL"/>
              <w:rPr>
                <w:rFonts w:eastAsia="MS Gothic"/>
              </w:rPr>
            </w:pPr>
            <w:r w:rsidRPr="00613175">
              <w:rPr>
                <w:rFonts w:eastAsia="MS Gothic"/>
              </w:rPr>
              <w:t>PRACK</w:t>
            </w:r>
          </w:p>
        </w:tc>
        <w:tc>
          <w:tcPr>
            <w:tcW w:w="567" w:type="dxa"/>
            <w:gridSpan w:val="2"/>
          </w:tcPr>
          <w:p w14:paraId="6821AE0A" w14:textId="77777777" w:rsidR="004838DE" w:rsidRPr="00613175" w:rsidRDefault="004838DE" w:rsidP="00A355D2">
            <w:pPr>
              <w:pStyle w:val="TAC"/>
              <w:rPr>
                <w:lang w:eastAsia="zh-CN"/>
              </w:rPr>
            </w:pPr>
            <w:r w:rsidRPr="00613175">
              <w:rPr>
                <w:lang w:eastAsia="zh-CN"/>
              </w:rPr>
              <w:t>2</w:t>
            </w:r>
          </w:p>
        </w:tc>
        <w:tc>
          <w:tcPr>
            <w:tcW w:w="850" w:type="dxa"/>
            <w:gridSpan w:val="2"/>
          </w:tcPr>
          <w:p w14:paraId="6F1E9EAE" w14:textId="77777777" w:rsidR="004838DE" w:rsidRPr="00613175" w:rsidRDefault="004838DE" w:rsidP="00A355D2">
            <w:pPr>
              <w:pStyle w:val="TAC"/>
              <w:rPr>
                <w:lang w:eastAsia="zh-CN"/>
              </w:rPr>
            </w:pPr>
            <w:r w:rsidRPr="00613175">
              <w:rPr>
                <w:lang w:eastAsia="zh-CN"/>
              </w:rPr>
              <w:t>P</w:t>
            </w:r>
          </w:p>
        </w:tc>
      </w:tr>
      <w:tr w:rsidR="004838DE" w:rsidRPr="00613175" w14:paraId="0C2BC36F" w14:textId="77777777" w:rsidTr="00F66901">
        <w:trPr>
          <w:gridAfter w:val="1"/>
          <w:wAfter w:w="113" w:type="dxa"/>
          <w:jc w:val="center"/>
        </w:trPr>
        <w:tc>
          <w:tcPr>
            <w:tcW w:w="567" w:type="dxa"/>
            <w:gridSpan w:val="2"/>
          </w:tcPr>
          <w:p w14:paraId="7EDC7FC1" w14:textId="77777777" w:rsidR="004838DE" w:rsidRPr="00613175" w:rsidRDefault="004838DE" w:rsidP="00A355D2">
            <w:pPr>
              <w:pStyle w:val="TAC"/>
              <w:rPr>
                <w:lang w:eastAsia="zh-CN"/>
              </w:rPr>
            </w:pPr>
            <w:r w:rsidRPr="00613175">
              <w:rPr>
                <w:lang w:eastAsia="zh-CN"/>
              </w:rPr>
              <w:t>6</w:t>
            </w:r>
          </w:p>
        </w:tc>
        <w:tc>
          <w:tcPr>
            <w:tcW w:w="4815" w:type="dxa"/>
            <w:gridSpan w:val="2"/>
          </w:tcPr>
          <w:p w14:paraId="57725147" w14:textId="6F265BC8" w:rsidR="004838DE" w:rsidRPr="00613175" w:rsidRDefault="004838DE" w:rsidP="00A355D2">
            <w:pPr>
              <w:pStyle w:val="TAL"/>
              <w:rPr>
                <w:rFonts w:eastAsia="MS Gothic"/>
              </w:rPr>
            </w:pPr>
            <w:r w:rsidRPr="00613175">
              <w:rPr>
                <w:rFonts w:eastAsia="MS Gothic"/>
              </w:rPr>
              <w:t>SS responds PRACK with 200 OK</w:t>
            </w:r>
          </w:p>
        </w:tc>
        <w:tc>
          <w:tcPr>
            <w:tcW w:w="709" w:type="dxa"/>
            <w:gridSpan w:val="2"/>
          </w:tcPr>
          <w:p w14:paraId="57A5024F" w14:textId="77777777" w:rsidR="004838DE" w:rsidRPr="00613175" w:rsidRDefault="004838DE" w:rsidP="00A355D2">
            <w:pPr>
              <w:pStyle w:val="TAC"/>
              <w:rPr>
                <w:rFonts w:eastAsia="MS Gothic"/>
              </w:rPr>
            </w:pPr>
            <w:r w:rsidRPr="00613175">
              <w:rPr>
                <w:rFonts w:eastAsia="MS Gothic"/>
              </w:rPr>
              <w:t>&lt;-</w:t>
            </w:r>
          </w:p>
        </w:tc>
        <w:tc>
          <w:tcPr>
            <w:tcW w:w="2128" w:type="dxa"/>
            <w:gridSpan w:val="2"/>
          </w:tcPr>
          <w:p w14:paraId="705671A7" w14:textId="77777777" w:rsidR="004838DE" w:rsidRPr="00613175" w:rsidRDefault="004838DE" w:rsidP="00A355D2">
            <w:pPr>
              <w:pStyle w:val="TAL"/>
              <w:rPr>
                <w:rFonts w:eastAsia="MS Gothic"/>
              </w:rPr>
            </w:pPr>
            <w:r w:rsidRPr="00613175">
              <w:rPr>
                <w:rFonts w:eastAsia="MS Gothic"/>
              </w:rPr>
              <w:t>200 OK</w:t>
            </w:r>
          </w:p>
        </w:tc>
        <w:tc>
          <w:tcPr>
            <w:tcW w:w="567" w:type="dxa"/>
            <w:gridSpan w:val="2"/>
          </w:tcPr>
          <w:p w14:paraId="3F531585" w14:textId="166D9B75" w:rsidR="004838DE" w:rsidRPr="00613175" w:rsidRDefault="00F66901" w:rsidP="00A355D2">
            <w:pPr>
              <w:pStyle w:val="TAC"/>
              <w:rPr>
                <w:lang w:eastAsia="zh-CN"/>
              </w:rPr>
            </w:pPr>
            <w:r w:rsidRPr="00613175">
              <w:rPr>
                <w:lang w:eastAsia="zh-CN"/>
              </w:rPr>
              <w:t>-</w:t>
            </w:r>
          </w:p>
        </w:tc>
        <w:tc>
          <w:tcPr>
            <w:tcW w:w="850" w:type="dxa"/>
            <w:gridSpan w:val="2"/>
          </w:tcPr>
          <w:p w14:paraId="716D60E9" w14:textId="1F4D498F" w:rsidR="004838DE" w:rsidRPr="00613175" w:rsidRDefault="00F66901" w:rsidP="00A355D2">
            <w:pPr>
              <w:pStyle w:val="TAC"/>
              <w:rPr>
                <w:lang w:eastAsia="zh-CN"/>
              </w:rPr>
            </w:pPr>
            <w:r w:rsidRPr="00613175">
              <w:rPr>
                <w:lang w:eastAsia="zh-CN"/>
              </w:rPr>
              <w:t>-</w:t>
            </w:r>
          </w:p>
        </w:tc>
      </w:tr>
      <w:tr w:rsidR="004838DE" w:rsidRPr="00613175" w14:paraId="694090E9" w14:textId="77777777" w:rsidTr="00F66901">
        <w:trPr>
          <w:gridAfter w:val="1"/>
          <w:wAfter w:w="113" w:type="dxa"/>
          <w:jc w:val="center"/>
        </w:trPr>
        <w:tc>
          <w:tcPr>
            <w:tcW w:w="567" w:type="dxa"/>
            <w:gridSpan w:val="2"/>
          </w:tcPr>
          <w:p w14:paraId="05F52550" w14:textId="77777777" w:rsidR="004838DE" w:rsidRPr="00613175" w:rsidRDefault="004838DE" w:rsidP="00A355D2">
            <w:pPr>
              <w:pStyle w:val="TAC"/>
              <w:rPr>
                <w:lang w:eastAsia="zh-CN"/>
              </w:rPr>
            </w:pPr>
            <w:r w:rsidRPr="00613175">
              <w:rPr>
                <w:rFonts w:eastAsia="MS Gothic"/>
              </w:rPr>
              <w:t>7</w:t>
            </w:r>
          </w:p>
        </w:tc>
        <w:tc>
          <w:tcPr>
            <w:tcW w:w="4815" w:type="dxa"/>
            <w:gridSpan w:val="2"/>
          </w:tcPr>
          <w:p w14:paraId="5FD9B5C3" w14:textId="519C4612" w:rsidR="004838DE" w:rsidRPr="00613175" w:rsidRDefault="004838DE" w:rsidP="00A355D2">
            <w:pPr>
              <w:pStyle w:val="TAL"/>
              <w:rPr>
                <w:rFonts w:eastAsia="MS Gothic"/>
              </w:rPr>
            </w:pPr>
            <w:r w:rsidRPr="00613175">
              <w:rPr>
                <w:rFonts w:eastAsia="MS Gothic"/>
              </w:rPr>
              <w:t>SS responds re-INVITE with 200 OK</w:t>
            </w:r>
          </w:p>
        </w:tc>
        <w:tc>
          <w:tcPr>
            <w:tcW w:w="709" w:type="dxa"/>
            <w:gridSpan w:val="2"/>
          </w:tcPr>
          <w:p w14:paraId="3E1EEF54" w14:textId="77777777" w:rsidR="004838DE" w:rsidRPr="00613175" w:rsidRDefault="004838DE" w:rsidP="00A355D2">
            <w:pPr>
              <w:pStyle w:val="TAC"/>
              <w:rPr>
                <w:rFonts w:eastAsia="MS Gothic"/>
              </w:rPr>
            </w:pPr>
            <w:r w:rsidRPr="00613175">
              <w:rPr>
                <w:rFonts w:eastAsia="MS Gothic"/>
              </w:rPr>
              <w:t>&lt;-</w:t>
            </w:r>
          </w:p>
        </w:tc>
        <w:tc>
          <w:tcPr>
            <w:tcW w:w="2128" w:type="dxa"/>
            <w:gridSpan w:val="2"/>
          </w:tcPr>
          <w:p w14:paraId="43D03C29" w14:textId="77777777" w:rsidR="004838DE" w:rsidRPr="00613175" w:rsidRDefault="004838DE" w:rsidP="00A355D2">
            <w:pPr>
              <w:pStyle w:val="TAL"/>
              <w:rPr>
                <w:rFonts w:eastAsia="MS Gothic"/>
              </w:rPr>
            </w:pPr>
            <w:r w:rsidRPr="00613175">
              <w:rPr>
                <w:rFonts w:eastAsia="MS Gothic"/>
              </w:rPr>
              <w:t>200 OK</w:t>
            </w:r>
          </w:p>
        </w:tc>
        <w:tc>
          <w:tcPr>
            <w:tcW w:w="567" w:type="dxa"/>
            <w:gridSpan w:val="2"/>
          </w:tcPr>
          <w:p w14:paraId="26A0D826" w14:textId="4CA6FB44" w:rsidR="004838DE" w:rsidRPr="00613175" w:rsidRDefault="00F66901" w:rsidP="00A355D2">
            <w:pPr>
              <w:pStyle w:val="TAC"/>
              <w:rPr>
                <w:lang w:eastAsia="zh-CN"/>
              </w:rPr>
            </w:pPr>
            <w:r w:rsidRPr="00613175">
              <w:rPr>
                <w:lang w:eastAsia="zh-CN"/>
              </w:rPr>
              <w:t>-</w:t>
            </w:r>
          </w:p>
        </w:tc>
        <w:tc>
          <w:tcPr>
            <w:tcW w:w="850" w:type="dxa"/>
            <w:gridSpan w:val="2"/>
          </w:tcPr>
          <w:p w14:paraId="0390E8D3" w14:textId="35BCFA9E" w:rsidR="004838DE" w:rsidRPr="00613175" w:rsidRDefault="00F66901" w:rsidP="00A355D2">
            <w:pPr>
              <w:pStyle w:val="TAC"/>
              <w:rPr>
                <w:lang w:eastAsia="zh-CN"/>
              </w:rPr>
            </w:pPr>
            <w:r w:rsidRPr="00613175">
              <w:rPr>
                <w:lang w:eastAsia="zh-CN"/>
              </w:rPr>
              <w:t>-</w:t>
            </w:r>
          </w:p>
        </w:tc>
      </w:tr>
      <w:tr w:rsidR="004838DE" w:rsidRPr="00613175" w14:paraId="125AA7DC" w14:textId="77777777" w:rsidTr="00F66901">
        <w:trPr>
          <w:gridAfter w:val="1"/>
          <w:wAfter w:w="113" w:type="dxa"/>
          <w:jc w:val="center"/>
        </w:trPr>
        <w:tc>
          <w:tcPr>
            <w:tcW w:w="567" w:type="dxa"/>
            <w:gridSpan w:val="2"/>
          </w:tcPr>
          <w:p w14:paraId="6D042591" w14:textId="77777777" w:rsidR="004838DE" w:rsidRPr="00613175" w:rsidRDefault="004838DE" w:rsidP="00A355D2">
            <w:pPr>
              <w:pStyle w:val="TAC"/>
              <w:rPr>
                <w:lang w:eastAsia="zh-CN"/>
              </w:rPr>
            </w:pPr>
            <w:r w:rsidRPr="00613175">
              <w:rPr>
                <w:rFonts w:eastAsia="MS Gothic"/>
              </w:rPr>
              <w:t>8</w:t>
            </w:r>
          </w:p>
        </w:tc>
        <w:tc>
          <w:tcPr>
            <w:tcW w:w="4815" w:type="dxa"/>
            <w:gridSpan w:val="2"/>
          </w:tcPr>
          <w:p w14:paraId="5C627D74" w14:textId="6D17FF54" w:rsidR="004838DE" w:rsidRPr="00613175" w:rsidRDefault="004838DE" w:rsidP="00A355D2">
            <w:pPr>
              <w:pStyle w:val="TAL"/>
              <w:rPr>
                <w:rFonts w:eastAsia="MS Gothic"/>
              </w:rPr>
            </w:pPr>
            <w:r w:rsidRPr="00613175">
              <w:rPr>
                <w:rFonts w:eastAsia="MS Gothic"/>
              </w:rPr>
              <w:t>Check: Does the UE acknowledge the receipt of 200 OK for re-INVITE?</w:t>
            </w:r>
          </w:p>
        </w:tc>
        <w:tc>
          <w:tcPr>
            <w:tcW w:w="709" w:type="dxa"/>
            <w:gridSpan w:val="2"/>
          </w:tcPr>
          <w:p w14:paraId="4973AFFE"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76338FD7" w14:textId="77777777" w:rsidR="004838DE" w:rsidRPr="00613175" w:rsidRDefault="004838DE" w:rsidP="00A355D2">
            <w:pPr>
              <w:pStyle w:val="TAL"/>
              <w:rPr>
                <w:rFonts w:eastAsia="MS Gothic"/>
              </w:rPr>
            </w:pPr>
            <w:r w:rsidRPr="00613175">
              <w:rPr>
                <w:rFonts w:eastAsia="MS Gothic"/>
              </w:rPr>
              <w:t>ACK</w:t>
            </w:r>
          </w:p>
        </w:tc>
        <w:tc>
          <w:tcPr>
            <w:tcW w:w="567" w:type="dxa"/>
            <w:gridSpan w:val="2"/>
          </w:tcPr>
          <w:p w14:paraId="332232E0" w14:textId="77777777" w:rsidR="004838DE" w:rsidRPr="00613175" w:rsidRDefault="004838DE" w:rsidP="00A355D2">
            <w:pPr>
              <w:pStyle w:val="TAC"/>
              <w:rPr>
                <w:lang w:eastAsia="zh-CN"/>
              </w:rPr>
            </w:pPr>
            <w:r w:rsidRPr="00613175">
              <w:rPr>
                <w:lang w:eastAsia="zh-CN"/>
              </w:rPr>
              <w:t>3</w:t>
            </w:r>
          </w:p>
        </w:tc>
        <w:tc>
          <w:tcPr>
            <w:tcW w:w="850" w:type="dxa"/>
            <w:gridSpan w:val="2"/>
          </w:tcPr>
          <w:p w14:paraId="42069A4F" w14:textId="77777777" w:rsidR="004838DE" w:rsidRPr="00613175" w:rsidRDefault="004838DE" w:rsidP="00A355D2">
            <w:pPr>
              <w:pStyle w:val="TAC"/>
              <w:rPr>
                <w:lang w:eastAsia="zh-CN"/>
              </w:rPr>
            </w:pPr>
            <w:r w:rsidRPr="00613175">
              <w:rPr>
                <w:lang w:eastAsia="zh-CN"/>
              </w:rPr>
              <w:t>P</w:t>
            </w:r>
          </w:p>
        </w:tc>
      </w:tr>
      <w:tr w:rsidR="004838DE" w:rsidRPr="00613175" w14:paraId="03E3EE25" w14:textId="77777777" w:rsidTr="00F66901">
        <w:trPr>
          <w:gridAfter w:val="1"/>
          <w:wAfter w:w="113" w:type="dxa"/>
          <w:jc w:val="center"/>
        </w:trPr>
        <w:tc>
          <w:tcPr>
            <w:tcW w:w="567" w:type="dxa"/>
            <w:gridSpan w:val="2"/>
          </w:tcPr>
          <w:p w14:paraId="3AE670A0" w14:textId="77777777" w:rsidR="004838DE" w:rsidRPr="00613175" w:rsidRDefault="004838DE" w:rsidP="00A355D2">
            <w:pPr>
              <w:pStyle w:val="TAC"/>
              <w:rPr>
                <w:lang w:eastAsia="zh-CN"/>
              </w:rPr>
            </w:pPr>
            <w:r w:rsidRPr="00613175">
              <w:rPr>
                <w:lang w:eastAsia="zh-CN"/>
              </w:rPr>
              <w:t>9</w:t>
            </w:r>
          </w:p>
        </w:tc>
        <w:tc>
          <w:tcPr>
            <w:tcW w:w="4815" w:type="dxa"/>
            <w:gridSpan w:val="2"/>
          </w:tcPr>
          <w:p w14:paraId="357B6B77" w14:textId="77777777" w:rsidR="004838DE" w:rsidRPr="00613175" w:rsidRDefault="004838DE" w:rsidP="00A355D2">
            <w:pPr>
              <w:pStyle w:val="TAL"/>
              <w:rPr>
                <w:rFonts w:eastAsia="MS Gothic"/>
              </w:rPr>
            </w:pPr>
            <w:r w:rsidRPr="00613175">
              <w:rPr>
                <w:rFonts w:eastAsia="MS Gothic"/>
              </w:rPr>
              <w:t>SS sends re-INVITE with a SDP offer indicating that the video component is removed from the call</w:t>
            </w:r>
          </w:p>
        </w:tc>
        <w:tc>
          <w:tcPr>
            <w:tcW w:w="709" w:type="dxa"/>
            <w:gridSpan w:val="2"/>
          </w:tcPr>
          <w:p w14:paraId="5AD676B1" w14:textId="77777777" w:rsidR="004838DE" w:rsidRPr="00613175" w:rsidRDefault="004838DE" w:rsidP="00A355D2">
            <w:pPr>
              <w:pStyle w:val="TAC"/>
              <w:rPr>
                <w:rFonts w:eastAsia="MS Gothic"/>
              </w:rPr>
            </w:pPr>
            <w:r w:rsidRPr="00613175">
              <w:rPr>
                <w:rFonts w:eastAsia="MS Gothic"/>
              </w:rPr>
              <w:t>&lt;-</w:t>
            </w:r>
          </w:p>
        </w:tc>
        <w:tc>
          <w:tcPr>
            <w:tcW w:w="2128" w:type="dxa"/>
            <w:gridSpan w:val="2"/>
          </w:tcPr>
          <w:p w14:paraId="7094428F" w14:textId="77777777" w:rsidR="004838DE" w:rsidRPr="00613175" w:rsidRDefault="004838DE" w:rsidP="00A355D2">
            <w:pPr>
              <w:pStyle w:val="TAL"/>
              <w:rPr>
                <w:rFonts w:eastAsia="MS Gothic"/>
              </w:rPr>
            </w:pPr>
            <w:r w:rsidRPr="00613175">
              <w:rPr>
                <w:rFonts w:eastAsia="MS Gothic"/>
              </w:rPr>
              <w:t>INVITE</w:t>
            </w:r>
          </w:p>
        </w:tc>
        <w:tc>
          <w:tcPr>
            <w:tcW w:w="567" w:type="dxa"/>
            <w:gridSpan w:val="2"/>
          </w:tcPr>
          <w:p w14:paraId="02CA5520" w14:textId="4E5CE27E" w:rsidR="004838DE" w:rsidRPr="00613175" w:rsidRDefault="00F66901" w:rsidP="00A355D2">
            <w:pPr>
              <w:pStyle w:val="TAC"/>
              <w:rPr>
                <w:lang w:eastAsia="zh-CN"/>
              </w:rPr>
            </w:pPr>
            <w:r w:rsidRPr="00613175">
              <w:rPr>
                <w:lang w:eastAsia="zh-CN"/>
              </w:rPr>
              <w:t>-</w:t>
            </w:r>
          </w:p>
        </w:tc>
        <w:tc>
          <w:tcPr>
            <w:tcW w:w="850" w:type="dxa"/>
            <w:gridSpan w:val="2"/>
          </w:tcPr>
          <w:p w14:paraId="273052C4" w14:textId="4DD2316C" w:rsidR="004838DE" w:rsidRPr="00613175" w:rsidRDefault="00F66901" w:rsidP="00A355D2">
            <w:pPr>
              <w:pStyle w:val="TAC"/>
              <w:rPr>
                <w:lang w:eastAsia="zh-CN"/>
              </w:rPr>
            </w:pPr>
            <w:r w:rsidRPr="00613175">
              <w:rPr>
                <w:lang w:eastAsia="zh-CN"/>
              </w:rPr>
              <w:t>-</w:t>
            </w:r>
          </w:p>
        </w:tc>
      </w:tr>
      <w:tr w:rsidR="004838DE" w:rsidRPr="00613175" w14:paraId="1D62E425" w14:textId="77777777" w:rsidTr="00F66901">
        <w:trPr>
          <w:gridAfter w:val="1"/>
          <w:wAfter w:w="113" w:type="dxa"/>
          <w:jc w:val="center"/>
        </w:trPr>
        <w:tc>
          <w:tcPr>
            <w:tcW w:w="567" w:type="dxa"/>
            <w:gridSpan w:val="2"/>
          </w:tcPr>
          <w:p w14:paraId="5A33A9C0" w14:textId="77777777" w:rsidR="004838DE" w:rsidRPr="00613175" w:rsidRDefault="004838DE" w:rsidP="00A355D2">
            <w:pPr>
              <w:pStyle w:val="TAC"/>
              <w:rPr>
                <w:lang w:eastAsia="zh-CN"/>
              </w:rPr>
            </w:pPr>
            <w:r w:rsidRPr="00613175">
              <w:rPr>
                <w:lang w:eastAsia="zh-CN"/>
              </w:rPr>
              <w:t>10</w:t>
            </w:r>
          </w:p>
        </w:tc>
        <w:tc>
          <w:tcPr>
            <w:tcW w:w="4815" w:type="dxa"/>
            <w:gridSpan w:val="2"/>
          </w:tcPr>
          <w:p w14:paraId="385876AD" w14:textId="5E28ACBB" w:rsidR="004838DE" w:rsidRPr="00613175" w:rsidRDefault="004838DE" w:rsidP="00A355D2">
            <w:pPr>
              <w:pStyle w:val="TAL"/>
              <w:rPr>
                <w:rFonts w:eastAsia="MS Gothic"/>
              </w:rPr>
            </w:pPr>
            <w:r w:rsidRPr="00613175">
              <w:rPr>
                <w:rFonts w:eastAsia="MS Gothic"/>
              </w:rPr>
              <w:t>Check: Does the UE optionally respond with a 100 Trying provisional response?</w:t>
            </w:r>
          </w:p>
        </w:tc>
        <w:tc>
          <w:tcPr>
            <w:tcW w:w="709" w:type="dxa"/>
            <w:gridSpan w:val="2"/>
          </w:tcPr>
          <w:p w14:paraId="34CDADFB"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51983592" w14:textId="77777777" w:rsidR="004838DE" w:rsidRPr="00613175" w:rsidRDefault="004838DE" w:rsidP="00A355D2">
            <w:pPr>
              <w:pStyle w:val="TAL"/>
              <w:rPr>
                <w:rFonts w:eastAsia="MS Gothic"/>
              </w:rPr>
            </w:pPr>
            <w:r w:rsidRPr="00613175">
              <w:rPr>
                <w:rFonts w:eastAsia="MS Gothic"/>
              </w:rPr>
              <w:t>100 Trying</w:t>
            </w:r>
          </w:p>
        </w:tc>
        <w:tc>
          <w:tcPr>
            <w:tcW w:w="567" w:type="dxa"/>
            <w:gridSpan w:val="2"/>
          </w:tcPr>
          <w:p w14:paraId="574C1581" w14:textId="77777777" w:rsidR="004838DE" w:rsidRPr="00613175" w:rsidRDefault="004838DE" w:rsidP="00A355D2">
            <w:pPr>
              <w:pStyle w:val="TAC"/>
              <w:rPr>
                <w:lang w:eastAsia="zh-CN"/>
              </w:rPr>
            </w:pPr>
            <w:r w:rsidRPr="00613175">
              <w:rPr>
                <w:lang w:eastAsia="zh-CN"/>
              </w:rPr>
              <w:t>4</w:t>
            </w:r>
          </w:p>
        </w:tc>
        <w:tc>
          <w:tcPr>
            <w:tcW w:w="850" w:type="dxa"/>
            <w:gridSpan w:val="2"/>
          </w:tcPr>
          <w:p w14:paraId="1CE1CC2F" w14:textId="77777777" w:rsidR="004838DE" w:rsidRPr="00613175" w:rsidRDefault="004838DE" w:rsidP="00A355D2">
            <w:pPr>
              <w:pStyle w:val="TAC"/>
              <w:rPr>
                <w:lang w:eastAsia="zh-CN"/>
              </w:rPr>
            </w:pPr>
            <w:r w:rsidRPr="00613175">
              <w:rPr>
                <w:lang w:eastAsia="zh-CN"/>
              </w:rPr>
              <w:t>P</w:t>
            </w:r>
          </w:p>
        </w:tc>
      </w:tr>
      <w:tr w:rsidR="004838DE" w:rsidRPr="00613175" w14:paraId="2E74EB80" w14:textId="77777777" w:rsidTr="00F66901">
        <w:trPr>
          <w:gridAfter w:val="1"/>
          <w:wAfter w:w="113" w:type="dxa"/>
          <w:jc w:val="center"/>
        </w:trPr>
        <w:tc>
          <w:tcPr>
            <w:tcW w:w="567" w:type="dxa"/>
            <w:gridSpan w:val="2"/>
          </w:tcPr>
          <w:p w14:paraId="75D71456" w14:textId="77777777" w:rsidR="004838DE" w:rsidRPr="00613175" w:rsidRDefault="004838DE" w:rsidP="00A355D2">
            <w:pPr>
              <w:pStyle w:val="TAC"/>
              <w:rPr>
                <w:lang w:eastAsia="zh-CN"/>
              </w:rPr>
            </w:pPr>
            <w:r w:rsidRPr="00613175">
              <w:rPr>
                <w:lang w:eastAsia="zh-CN"/>
              </w:rPr>
              <w:t>11</w:t>
            </w:r>
          </w:p>
        </w:tc>
        <w:tc>
          <w:tcPr>
            <w:tcW w:w="4815" w:type="dxa"/>
            <w:gridSpan w:val="2"/>
          </w:tcPr>
          <w:p w14:paraId="57343096" w14:textId="77777777" w:rsidR="004838DE" w:rsidRPr="00613175" w:rsidRDefault="004838DE" w:rsidP="00A355D2">
            <w:pPr>
              <w:pStyle w:val="TAL"/>
              <w:rPr>
                <w:rFonts w:eastAsia="MS Gothic"/>
              </w:rPr>
            </w:pPr>
            <w:r w:rsidRPr="00613175">
              <w:rPr>
                <w:rFonts w:eastAsia="MS Gothic"/>
              </w:rPr>
              <w:t>UE releases the QoS flow for video</w:t>
            </w:r>
          </w:p>
        </w:tc>
        <w:tc>
          <w:tcPr>
            <w:tcW w:w="709" w:type="dxa"/>
            <w:gridSpan w:val="2"/>
          </w:tcPr>
          <w:p w14:paraId="0838C263" w14:textId="77777777" w:rsidR="004838DE" w:rsidRPr="00613175" w:rsidRDefault="004838DE" w:rsidP="00A355D2">
            <w:pPr>
              <w:pStyle w:val="TAC"/>
              <w:rPr>
                <w:rFonts w:eastAsia="MS Gothic"/>
              </w:rPr>
            </w:pPr>
          </w:p>
        </w:tc>
        <w:tc>
          <w:tcPr>
            <w:tcW w:w="2128" w:type="dxa"/>
            <w:gridSpan w:val="2"/>
          </w:tcPr>
          <w:p w14:paraId="048605EB" w14:textId="77777777" w:rsidR="004838DE" w:rsidRPr="00613175" w:rsidRDefault="004838DE" w:rsidP="00A355D2">
            <w:pPr>
              <w:pStyle w:val="TAL"/>
              <w:rPr>
                <w:rFonts w:eastAsia="MS Gothic"/>
              </w:rPr>
            </w:pPr>
          </w:p>
        </w:tc>
        <w:tc>
          <w:tcPr>
            <w:tcW w:w="567" w:type="dxa"/>
            <w:gridSpan w:val="2"/>
          </w:tcPr>
          <w:p w14:paraId="249DB375" w14:textId="7A972D9A" w:rsidR="004838DE" w:rsidRPr="00613175" w:rsidRDefault="00F66901" w:rsidP="00A355D2">
            <w:pPr>
              <w:pStyle w:val="TAC"/>
              <w:rPr>
                <w:lang w:eastAsia="zh-CN"/>
              </w:rPr>
            </w:pPr>
            <w:r w:rsidRPr="00613175">
              <w:rPr>
                <w:lang w:eastAsia="zh-CN"/>
              </w:rPr>
              <w:t>-</w:t>
            </w:r>
          </w:p>
        </w:tc>
        <w:tc>
          <w:tcPr>
            <w:tcW w:w="850" w:type="dxa"/>
            <w:gridSpan w:val="2"/>
          </w:tcPr>
          <w:p w14:paraId="50FA53FD" w14:textId="2D27A011" w:rsidR="004838DE" w:rsidRPr="00613175" w:rsidRDefault="00F66901" w:rsidP="00A355D2">
            <w:pPr>
              <w:pStyle w:val="TAC"/>
              <w:rPr>
                <w:lang w:eastAsia="zh-CN"/>
              </w:rPr>
            </w:pPr>
            <w:r w:rsidRPr="00613175">
              <w:rPr>
                <w:lang w:eastAsia="zh-CN"/>
              </w:rPr>
              <w:t>-</w:t>
            </w:r>
          </w:p>
        </w:tc>
      </w:tr>
      <w:tr w:rsidR="004838DE" w:rsidRPr="00613175" w14:paraId="1C05614E" w14:textId="77777777" w:rsidTr="00F66901">
        <w:trPr>
          <w:gridAfter w:val="1"/>
          <w:wAfter w:w="113" w:type="dxa"/>
          <w:jc w:val="center"/>
        </w:trPr>
        <w:tc>
          <w:tcPr>
            <w:tcW w:w="567" w:type="dxa"/>
            <w:gridSpan w:val="2"/>
          </w:tcPr>
          <w:p w14:paraId="567B5821" w14:textId="77777777" w:rsidR="004838DE" w:rsidRPr="00613175" w:rsidRDefault="004838DE" w:rsidP="00A355D2">
            <w:pPr>
              <w:pStyle w:val="TAC"/>
              <w:rPr>
                <w:lang w:eastAsia="zh-CN"/>
              </w:rPr>
            </w:pPr>
            <w:r w:rsidRPr="00613175">
              <w:rPr>
                <w:lang w:eastAsia="zh-CN"/>
              </w:rPr>
              <w:t>12</w:t>
            </w:r>
          </w:p>
        </w:tc>
        <w:tc>
          <w:tcPr>
            <w:tcW w:w="4815" w:type="dxa"/>
            <w:gridSpan w:val="2"/>
          </w:tcPr>
          <w:p w14:paraId="3316F361" w14:textId="536D2813" w:rsidR="004838DE" w:rsidRPr="00613175" w:rsidRDefault="004838DE" w:rsidP="00A355D2">
            <w:pPr>
              <w:pStyle w:val="TAL"/>
              <w:rPr>
                <w:rFonts w:eastAsia="MS Gothic"/>
              </w:rPr>
            </w:pPr>
            <w:r w:rsidRPr="00613175">
              <w:rPr>
                <w:rFonts w:eastAsia="MS Gothic"/>
              </w:rPr>
              <w:t>UE responds re-INVITE with 200 OK</w:t>
            </w:r>
          </w:p>
        </w:tc>
        <w:tc>
          <w:tcPr>
            <w:tcW w:w="709" w:type="dxa"/>
            <w:gridSpan w:val="2"/>
          </w:tcPr>
          <w:p w14:paraId="12839F24" w14:textId="77777777" w:rsidR="004838DE" w:rsidRPr="00613175" w:rsidRDefault="004838DE" w:rsidP="00A355D2">
            <w:pPr>
              <w:pStyle w:val="TAC"/>
              <w:rPr>
                <w:rFonts w:eastAsia="MS Gothic"/>
              </w:rPr>
            </w:pPr>
            <w:r w:rsidRPr="00613175">
              <w:rPr>
                <w:rFonts w:eastAsia="MS Gothic"/>
              </w:rPr>
              <w:t>-&gt;</w:t>
            </w:r>
          </w:p>
        </w:tc>
        <w:tc>
          <w:tcPr>
            <w:tcW w:w="2128" w:type="dxa"/>
            <w:gridSpan w:val="2"/>
          </w:tcPr>
          <w:p w14:paraId="5E7CE5D1" w14:textId="77777777" w:rsidR="004838DE" w:rsidRPr="00613175" w:rsidRDefault="004838DE" w:rsidP="00A355D2">
            <w:pPr>
              <w:pStyle w:val="TAL"/>
              <w:rPr>
                <w:rFonts w:eastAsia="MS Gothic"/>
              </w:rPr>
            </w:pPr>
            <w:r w:rsidRPr="00613175">
              <w:rPr>
                <w:rFonts w:eastAsia="MS Gothic"/>
              </w:rPr>
              <w:t>200 OK</w:t>
            </w:r>
          </w:p>
        </w:tc>
        <w:tc>
          <w:tcPr>
            <w:tcW w:w="567" w:type="dxa"/>
            <w:gridSpan w:val="2"/>
          </w:tcPr>
          <w:p w14:paraId="78897689" w14:textId="48493238" w:rsidR="004838DE" w:rsidRPr="00613175" w:rsidRDefault="00F66901" w:rsidP="00A355D2">
            <w:pPr>
              <w:pStyle w:val="TAC"/>
              <w:rPr>
                <w:lang w:eastAsia="zh-CN"/>
              </w:rPr>
            </w:pPr>
            <w:r w:rsidRPr="00613175">
              <w:rPr>
                <w:lang w:eastAsia="zh-CN"/>
              </w:rPr>
              <w:t>-</w:t>
            </w:r>
          </w:p>
        </w:tc>
        <w:tc>
          <w:tcPr>
            <w:tcW w:w="850" w:type="dxa"/>
            <w:gridSpan w:val="2"/>
          </w:tcPr>
          <w:p w14:paraId="4C957063" w14:textId="7677D3C9" w:rsidR="004838DE" w:rsidRPr="00613175" w:rsidRDefault="00F66901" w:rsidP="00A355D2">
            <w:pPr>
              <w:pStyle w:val="TAC"/>
              <w:rPr>
                <w:lang w:eastAsia="zh-CN"/>
              </w:rPr>
            </w:pPr>
            <w:r w:rsidRPr="00613175">
              <w:rPr>
                <w:lang w:eastAsia="zh-CN"/>
              </w:rPr>
              <w:t>-</w:t>
            </w:r>
          </w:p>
        </w:tc>
      </w:tr>
      <w:tr w:rsidR="004838DE" w:rsidRPr="00613175" w14:paraId="416E1923" w14:textId="77777777" w:rsidTr="00F66901">
        <w:trPr>
          <w:gridAfter w:val="1"/>
          <w:wAfter w:w="113" w:type="dxa"/>
          <w:jc w:val="center"/>
        </w:trPr>
        <w:tc>
          <w:tcPr>
            <w:tcW w:w="567" w:type="dxa"/>
            <w:gridSpan w:val="2"/>
          </w:tcPr>
          <w:p w14:paraId="1572B0ED" w14:textId="77777777" w:rsidR="004838DE" w:rsidRPr="00613175" w:rsidRDefault="004838DE" w:rsidP="00A355D2">
            <w:pPr>
              <w:pStyle w:val="TAC"/>
              <w:rPr>
                <w:lang w:eastAsia="zh-CN"/>
              </w:rPr>
            </w:pPr>
            <w:r w:rsidRPr="00613175">
              <w:rPr>
                <w:lang w:eastAsia="zh-CN"/>
              </w:rPr>
              <w:t>13</w:t>
            </w:r>
          </w:p>
        </w:tc>
        <w:tc>
          <w:tcPr>
            <w:tcW w:w="4815" w:type="dxa"/>
            <w:gridSpan w:val="2"/>
          </w:tcPr>
          <w:p w14:paraId="75E14EAD" w14:textId="34D5AD91" w:rsidR="004838DE" w:rsidRPr="00613175" w:rsidRDefault="004838DE" w:rsidP="00A355D2">
            <w:pPr>
              <w:pStyle w:val="TAL"/>
              <w:rPr>
                <w:rFonts w:eastAsia="MS Gothic"/>
              </w:rPr>
            </w:pPr>
            <w:r w:rsidRPr="00613175">
              <w:rPr>
                <w:rFonts w:eastAsia="MS Gothic"/>
              </w:rPr>
              <w:t>SS acknowledges the receipt of 200 OK for re-INVITE</w:t>
            </w:r>
          </w:p>
        </w:tc>
        <w:tc>
          <w:tcPr>
            <w:tcW w:w="709" w:type="dxa"/>
            <w:gridSpan w:val="2"/>
          </w:tcPr>
          <w:p w14:paraId="5F943B41" w14:textId="77777777" w:rsidR="004838DE" w:rsidRPr="00613175" w:rsidRDefault="004838DE" w:rsidP="00A355D2">
            <w:pPr>
              <w:pStyle w:val="TAC"/>
              <w:rPr>
                <w:rFonts w:eastAsia="MS Gothic"/>
              </w:rPr>
            </w:pPr>
            <w:r w:rsidRPr="00613175">
              <w:rPr>
                <w:rFonts w:eastAsia="MS Gothic"/>
              </w:rPr>
              <w:t>&lt;-</w:t>
            </w:r>
          </w:p>
        </w:tc>
        <w:tc>
          <w:tcPr>
            <w:tcW w:w="2128" w:type="dxa"/>
            <w:gridSpan w:val="2"/>
          </w:tcPr>
          <w:p w14:paraId="54B228EB" w14:textId="77777777" w:rsidR="004838DE" w:rsidRPr="00613175" w:rsidRDefault="004838DE" w:rsidP="00A355D2">
            <w:pPr>
              <w:pStyle w:val="TAL"/>
              <w:rPr>
                <w:rFonts w:eastAsia="MS Gothic"/>
              </w:rPr>
            </w:pPr>
            <w:r w:rsidRPr="00613175">
              <w:rPr>
                <w:rFonts w:eastAsia="MS Gothic"/>
              </w:rPr>
              <w:t>ACK</w:t>
            </w:r>
          </w:p>
        </w:tc>
        <w:tc>
          <w:tcPr>
            <w:tcW w:w="567" w:type="dxa"/>
            <w:gridSpan w:val="2"/>
          </w:tcPr>
          <w:p w14:paraId="51D8A652" w14:textId="521E8EA3" w:rsidR="004838DE" w:rsidRPr="00613175" w:rsidRDefault="00F66901" w:rsidP="00A355D2">
            <w:pPr>
              <w:pStyle w:val="TAC"/>
              <w:rPr>
                <w:lang w:eastAsia="zh-CN"/>
              </w:rPr>
            </w:pPr>
            <w:r w:rsidRPr="00613175">
              <w:rPr>
                <w:lang w:eastAsia="zh-CN"/>
              </w:rPr>
              <w:t>-</w:t>
            </w:r>
          </w:p>
        </w:tc>
        <w:tc>
          <w:tcPr>
            <w:tcW w:w="850" w:type="dxa"/>
            <w:gridSpan w:val="2"/>
          </w:tcPr>
          <w:p w14:paraId="7F7187A7" w14:textId="2CE142FA" w:rsidR="004838DE" w:rsidRPr="00613175" w:rsidRDefault="00F66901" w:rsidP="00A355D2">
            <w:pPr>
              <w:pStyle w:val="TAC"/>
              <w:rPr>
                <w:lang w:eastAsia="zh-CN"/>
              </w:rPr>
            </w:pPr>
            <w:r w:rsidRPr="00613175">
              <w:rPr>
                <w:lang w:eastAsia="zh-CN"/>
              </w:rPr>
              <w:t>-</w:t>
            </w:r>
          </w:p>
        </w:tc>
      </w:tr>
      <w:tr w:rsidR="004838DE" w:rsidRPr="00613175" w14:paraId="4A384B84" w14:textId="77777777" w:rsidTr="00F66901">
        <w:trPr>
          <w:gridAfter w:val="1"/>
          <w:wAfter w:w="113" w:type="dxa"/>
          <w:jc w:val="center"/>
        </w:trPr>
        <w:tc>
          <w:tcPr>
            <w:tcW w:w="567" w:type="dxa"/>
            <w:gridSpan w:val="2"/>
          </w:tcPr>
          <w:p w14:paraId="37C73D24" w14:textId="77777777" w:rsidR="004838DE" w:rsidRPr="00613175" w:rsidRDefault="004838DE" w:rsidP="00A355D2">
            <w:pPr>
              <w:pStyle w:val="TAC"/>
              <w:rPr>
                <w:lang w:eastAsia="zh-CN"/>
              </w:rPr>
            </w:pPr>
            <w:r w:rsidRPr="00613175">
              <w:rPr>
                <w:lang w:eastAsia="zh-CN"/>
              </w:rPr>
              <w:t>14</w:t>
            </w:r>
          </w:p>
        </w:tc>
        <w:tc>
          <w:tcPr>
            <w:tcW w:w="4815" w:type="dxa"/>
            <w:gridSpan w:val="2"/>
          </w:tcPr>
          <w:p w14:paraId="7181575B" w14:textId="77777777" w:rsidR="004838DE" w:rsidRPr="00613175" w:rsidRDefault="004838DE" w:rsidP="00A355D2">
            <w:pPr>
              <w:pStyle w:val="TAL"/>
              <w:rPr>
                <w:rFonts w:eastAsia="MS Gothic"/>
              </w:rPr>
            </w:pPr>
            <w:r w:rsidRPr="00613175">
              <w:rPr>
                <w:rFonts w:eastAsia="MS Gothic"/>
              </w:rPr>
              <w:t>Make the UE release the call.</w:t>
            </w:r>
          </w:p>
        </w:tc>
        <w:tc>
          <w:tcPr>
            <w:tcW w:w="709" w:type="dxa"/>
            <w:gridSpan w:val="2"/>
          </w:tcPr>
          <w:p w14:paraId="0A0130A1" w14:textId="77777777" w:rsidR="004838DE" w:rsidRPr="00613175" w:rsidRDefault="004838DE" w:rsidP="00A355D2">
            <w:pPr>
              <w:pStyle w:val="TAC"/>
              <w:rPr>
                <w:rFonts w:eastAsia="MS Gothic"/>
              </w:rPr>
            </w:pPr>
          </w:p>
        </w:tc>
        <w:tc>
          <w:tcPr>
            <w:tcW w:w="2128" w:type="dxa"/>
            <w:gridSpan w:val="2"/>
          </w:tcPr>
          <w:p w14:paraId="6AB3399F" w14:textId="77777777" w:rsidR="004838DE" w:rsidRPr="00613175" w:rsidRDefault="004838DE" w:rsidP="00A355D2">
            <w:pPr>
              <w:pStyle w:val="TAL"/>
              <w:rPr>
                <w:rFonts w:eastAsia="MS Gothic"/>
              </w:rPr>
            </w:pPr>
          </w:p>
        </w:tc>
        <w:tc>
          <w:tcPr>
            <w:tcW w:w="567" w:type="dxa"/>
            <w:gridSpan w:val="2"/>
          </w:tcPr>
          <w:p w14:paraId="78B67E3F" w14:textId="25750741" w:rsidR="004838DE" w:rsidRPr="00613175" w:rsidRDefault="00F66901" w:rsidP="00A355D2">
            <w:pPr>
              <w:pStyle w:val="TAC"/>
              <w:rPr>
                <w:lang w:eastAsia="zh-CN"/>
              </w:rPr>
            </w:pPr>
            <w:r w:rsidRPr="00613175">
              <w:rPr>
                <w:lang w:eastAsia="zh-CN"/>
              </w:rPr>
              <w:t>-</w:t>
            </w:r>
          </w:p>
        </w:tc>
        <w:tc>
          <w:tcPr>
            <w:tcW w:w="850" w:type="dxa"/>
            <w:gridSpan w:val="2"/>
          </w:tcPr>
          <w:p w14:paraId="0C162FE6" w14:textId="561EE7A4" w:rsidR="004838DE" w:rsidRPr="00613175" w:rsidRDefault="00F66901" w:rsidP="00A355D2">
            <w:pPr>
              <w:pStyle w:val="TAC"/>
              <w:rPr>
                <w:lang w:eastAsia="zh-CN"/>
              </w:rPr>
            </w:pPr>
            <w:r w:rsidRPr="00613175">
              <w:rPr>
                <w:lang w:eastAsia="zh-CN"/>
              </w:rPr>
              <w:t>-</w:t>
            </w:r>
          </w:p>
        </w:tc>
      </w:tr>
      <w:tr w:rsidR="004838DE" w:rsidRPr="00613175" w14:paraId="02405DFA" w14:textId="77777777" w:rsidTr="00F66901">
        <w:trPr>
          <w:gridAfter w:val="1"/>
          <w:wAfter w:w="113" w:type="dxa"/>
          <w:jc w:val="center"/>
        </w:trPr>
        <w:tc>
          <w:tcPr>
            <w:tcW w:w="567" w:type="dxa"/>
            <w:gridSpan w:val="2"/>
          </w:tcPr>
          <w:p w14:paraId="6CB5F34C" w14:textId="04705744" w:rsidR="004838DE" w:rsidRPr="00613175" w:rsidRDefault="004838DE" w:rsidP="00A355D2">
            <w:pPr>
              <w:pStyle w:val="TAC"/>
              <w:rPr>
                <w:lang w:eastAsia="zh-CN"/>
              </w:rPr>
            </w:pPr>
            <w:r w:rsidRPr="00613175">
              <w:rPr>
                <w:lang w:eastAsia="zh-CN"/>
              </w:rPr>
              <w:t>15</w:t>
            </w:r>
          </w:p>
        </w:tc>
        <w:tc>
          <w:tcPr>
            <w:tcW w:w="4815" w:type="dxa"/>
            <w:gridSpan w:val="2"/>
          </w:tcPr>
          <w:p w14:paraId="0BFD1655" w14:textId="623172F4" w:rsidR="004838DE" w:rsidRPr="00613175" w:rsidRDefault="004838DE" w:rsidP="00A355D2">
            <w:pPr>
              <w:pStyle w:val="TAL"/>
              <w:rPr>
                <w:rFonts w:eastAsia="MS Gothic"/>
              </w:rPr>
            </w:pPr>
            <w:r w:rsidRPr="00613175">
              <w:rPr>
                <w:lang w:eastAsia="zh-CN"/>
              </w:rPr>
              <w:t xml:space="preserve">UE </w:t>
            </w:r>
            <w:r w:rsidR="00F66901" w:rsidRPr="00613175">
              <w:rPr>
                <w:rFonts w:eastAsia="MS Gothic"/>
              </w:rPr>
              <w:t>sends BYE</w:t>
            </w:r>
          </w:p>
        </w:tc>
        <w:tc>
          <w:tcPr>
            <w:tcW w:w="709" w:type="dxa"/>
            <w:gridSpan w:val="2"/>
          </w:tcPr>
          <w:p w14:paraId="074E7986" w14:textId="649B4887" w:rsidR="004838DE" w:rsidRPr="00613175" w:rsidRDefault="00F66901" w:rsidP="00A355D2">
            <w:pPr>
              <w:pStyle w:val="TAC"/>
              <w:rPr>
                <w:rFonts w:eastAsia="MS Gothic"/>
              </w:rPr>
            </w:pPr>
            <w:r w:rsidRPr="00613175">
              <w:rPr>
                <w:rFonts w:eastAsia="MS Gothic"/>
              </w:rPr>
              <w:t>-&gt;</w:t>
            </w:r>
          </w:p>
        </w:tc>
        <w:tc>
          <w:tcPr>
            <w:tcW w:w="2128" w:type="dxa"/>
            <w:gridSpan w:val="2"/>
          </w:tcPr>
          <w:p w14:paraId="6898B775" w14:textId="26DBD5D1" w:rsidR="004838DE" w:rsidRPr="00613175" w:rsidRDefault="004838DE" w:rsidP="00A355D2">
            <w:pPr>
              <w:pStyle w:val="TAL"/>
              <w:rPr>
                <w:rFonts w:eastAsia="MS Gothic"/>
              </w:rPr>
            </w:pPr>
            <w:r w:rsidRPr="00613175">
              <w:rPr>
                <w:szCs w:val="18"/>
              </w:rPr>
              <w:t xml:space="preserve"> </w:t>
            </w:r>
            <w:r w:rsidR="00F66901" w:rsidRPr="00613175">
              <w:rPr>
                <w:szCs w:val="18"/>
              </w:rPr>
              <w:t>BYE</w:t>
            </w:r>
          </w:p>
        </w:tc>
        <w:tc>
          <w:tcPr>
            <w:tcW w:w="567" w:type="dxa"/>
            <w:gridSpan w:val="2"/>
          </w:tcPr>
          <w:p w14:paraId="45C30308" w14:textId="4F6BDC95" w:rsidR="004838DE" w:rsidRPr="00613175" w:rsidRDefault="00F66901" w:rsidP="00A355D2">
            <w:pPr>
              <w:pStyle w:val="TAC"/>
              <w:rPr>
                <w:lang w:eastAsia="zh-CN"/>
              </w:rPr>
            </w:pPr>
            <w:r w:rsidRPr="00613175">
              <w:rPr>
                <w:lang w:eastAsia="zh-CN"/>
              </w:rPr>
              <w:t>-</w:t>
            </w:r>
          </w:p>
        </w:tc>
        <w:tc>
          <w:tcPr>
            <w:tcW w:w="850" w:type="dxa"/>
            <w:gridSpan w:val="2"/>
          </w:tcPr>
          <w:p w14:paraId="65582996" w14:textId="66162DA7" w:rsidR="004838DE" w:rsidRPr="00613175" w:rsidRDefault="00F66901" w:rsidP="00A355D2">
            <w:pPr>
              <w:pStyle w:val="TAC"/>
              <w:rPr>
                <w:lang w:eastAsia="zh-CN"/>
              </w:rPr>
            </w:pPr>
            <w:r w:rsidRPr="00613175">
              <w:rPr>
                <w:lang w:eastAsia="zh-CN"/>
              </w:rPr>
              <w:t>-</w:t>
            </w:r>
          </w:p>
        </w:tc>
      </w:tr>
      <w:tr w:rsidR="00F66901" w:rsidRPr="00613175" w14:paraId="02C9CBE5" w14:textId="77777777" w:rsidTr="00F66901">
        <w:trPr>
          <w:gridBefore w:val="1"/>
          <w:wBefore w:w="113" w:type="dxa"/>
          <w:jc w:val="center"/>
        </w:trPr>
        <w:tc>
          <w:tcPr>
            <w:tcW w:w="567" w:type="dxa"/>
            <w:gridSpan w:val="2"/>
          </w:tcPr>
          <w:p w14:paraId="06FCEC6A" w14:textId="77777777" w:rsidR="00F66901" w:rsidRPr="00613175" w:rsidRDefault="00F66901" w:rsidP="009E6EA4">
            <w:pPr>
              <w:pStyle w:val="TAC"/>
              <w:rPr>
                <w:lang w:eastAsia="zh-CN"/>
              </w:rPr>
            </w:pPr>
            <w:r w:rsidRPr="00613175">
              <w:rPr>
                <w:lang w:eastAsia="zh-CN"/>
              </w:rPr>
              <w:t>16</w:t>
            </w:r>
          </w:p>
        </w:tc>
        <w:tc>
          <w:tcPr>
            <w:tcW w:w="4815" w:type="dxa"/>
            <w:gridSpan w:val="2"/>
          </w:tcPr>
          <w:p w14:paraId="3006459F" w14:textId="77777777" w:rsidR="00F66901" w:rsidRPr="00613175" w:rsidRDefault="00F66901" w:rsidP="009E6EA4">
            <w:pPr>
              <w:pStyle w:val="TAL"/>
              <w:rPr>
                <w:lang w:eastAsia="zh-CN"/>
              </w:rPr>
            </w:pPr>
            <w:r w:rsidRPr="00613175">
              <w:rPr>
                <w:lang w:eastAsia="zh-CN"/>
              </w:rPr>
              <w:t>SS sends 200 OK for BYE</w:t>
            </w:r>
          </w:p>
        </w:tc>
        <w:tc>
          <w:tcPr>
            <w:tcW w:w="709" w:type="dxa"/>
            <w:gridSpan w:val="2"/>
          </w:tcPr>
          <w:p w14:paraId="7BA9B78E" w14:textId="77777777" w:rsidR="00F66901" w:rsidRPr="00613175" w:rsidRDefault="00F66901" w:rsidP="009E6EA4">
            <w:pPr>
              <w:pStyle w:val="TAC"/>
              <w:rPr>
                <w:rFonts w:eastAsia="MS Gothic"/>
              </w:rPr>
            </w:pPr>
            <w:r w:rsidRPr="00613175">
              <w:rPr>
                <w:rFonts w:eastAsia="MS Gothic"/>
              </w:rPr>
              <w:t>&lt;-</w:t>
            </w:r>
          </w:p>
        </w:tc>
        <w:tc>
          <w:tcPr>
            <w:tcW w:w="2128" w:type="dxa"/>
            <w:gridSpan w:val="2"/>
          </w:tcPr>
          <w:p w14:paraId="38F3B7C6" w14:textId="77777777" w:rsidR="00F66901" w:rsidRPr="00613175" w:rsidRDefault="00F66901" w:rsidP="009E6EA4">
            <w:pPr>
              <w:pStyle w:val="TAL"/>
              <w:rPr>
                <w:szCs w:val="18"/>
              </w:rPr>
            </w:pPr>
            <w:r w:rsidRPr="00613175">
              <w:rPr>
                <w:szCs w:val="18"/>
              </w:rPr>
              <w:t>200 OK</w:t>
            </w:r>
          </w:p>
        </w:tc>
        <w:tc>
          <w:tcPr>
            <w:tcW w:w="567" w:type="dxa"/>
            <w:gridSpan w:val="2"/>
          </w:tcPr>
          <w:p w14:paraId="78DE0410" w14:textId="77777777" w:rsidR="00F66901" w:rsidRPr="00613175" w:rsidRDefault="00F66901" w:rsidP="009E6EA4">
            <w:pPr>
              <w:pStyle w:val="TAC"/>
              <w:rPr>
                <w:lang w:eastAsia="zh-CN"/>
              </w:rPr>
            </w:pPr>
            <w:r w:rsidRPr="00613175">
              <w:rPr>
                <w:lang w:eastAsia="zh-CN"/>
              </w:rPr>
              <w:t>-</w:t>
            </w:r>
          </w:p>
        </w:tc>
        <w:tc>
          <w:tcPr>
            <w:tcW w:w="850" w:type="dxa"/>
            <w:gridSpan w:val="2"/>
          </w:tcPr>
          <w:p w14:paraId="784ED18B" w14:textId="77777777" w:rsidR="00F66901" w:rsidRPr="00613175" w:rsidRDefault="00F66901" w:rsidP="009E6EA4">
            <w:pPr>
              <w:pStyle w:val="TAC"/>
              <w:rPr>
                <w:lang w:eastAsia="zh-CN"/>
              </w:rPr>
            </w:pPr>
            <w:r w:rsidRPr="00613175">
              <w:rPr>
                <w:lang w:eastAsia="zh-CN"/>
              </w:rPr>
              <w:t>-</w:t>
            </w:r>
          </w:p>
        </w:tc>
      </w:tr>
    </w:tbl>
    <w:p w14:paraId="7A61E44F" w14:textId="77777777" w:rsidR="004838DE" w:rsidRPr="00613175" w:rsidRDefault="004838DE" w:rsidP="004838DE"/>
    <w:p w14:paraId="18809627" w14:textId="77777777" w:rsidR="004838DE" w:rsidRPr="00613175" w:rsidRDefault="004838DE" w:rsidP="004838DE">
      <w:pPr>
        <w:pStyle w:val="H6"/>
      </w:pPr>
      <w:r w:rsidRPr="00613175">
        <w:t>7.23.3.3</w:t>
      </w:r>
      <w:r w:rsidRPr="00613175">
        <w:tab/>
        <w:t>Specific message contents</w:t>
      </w:r>
    </w:p>
    <w:p w14:paraId="180D0C7E" w14:textId="77777777" w:rsidR="004838DE" w:rsidRPr="00613175" w:rsidRDefault="004838DE" w:rsidP="004838DE">
      <w:pPr>
        <w:pStyle w:val="TH"/>
      </w:pPr>
      <w:r w:rsidRPr="00613175">
        <w:t xml:space="preserve">Table 7.23.3.3-1: re-INVITE (step 2,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4838DE" w:rsidRPr="00613175" w14:paraId="21BEA846" w14:textId="77777777" w:rsidTr="00A355D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47A50BB3" w14:textId="77777777" w:rsidR="004838DE" w:rsidRPr="00613175" w:rsidRDefault="004838DE" w:rsidP="00A355D2">
            <w:pPr>
              <w:pStyle w:val="TAL"/>
              <w:rPr>
                <w:rFonts w:cs="Arial"/>
              </w:rPr>
            </w:pPr>
            <w:r w:rsidRPr="00613175">
              <w:t>Derivation Path: TS 34.229-1 [2], Table in annex A.2.1, conditions A1, A5 and A28</w:t>
            </w:r>
          </w:p>
        </w:tc>
      </w:tr>
      <w:tr w:rsidR="004838DE" w:rsidRPr="00613175" w14:paraId="01882984" w14:textId="77777777" w:rsidTr="00A355D2">
        <w:trPr>
          <w:jc w:val="center"/>
        </w:trPr>
        <w:tc>
          <w:tcPr>
            <w:tcW w:w="1772" w:type="dxa"/>
            <w:tcBorders>
              <w:top w:val="single" w:sz="4" w:space="0" w:color="auto"/>
              <w:left w:val="single" w:sz="4" w:space="0" w:color="auto"/>
              <w:bottom w:val="single" w:sz="4" w:space="0" w:color="auto"/>
              <w:right w:val="single" w:sz="4" w:space="0" w:color="auto"/>
            </w:tcBorders>
            <w:hideMark/>
          </w:tcPr>
          <w:p w14:paraId="2A4A3B88" w14:textId="77777777" w:rsidR="004838DE" w:rsidRPr="00613175" w:rsidRDefault="004838DE" w:rsidP="00A355D2">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7CDA896C" w14:textId="77777777" w:rsidR="004838DE" w:rsidRPr="00613175" w:rsidRDefault="004838DE" w:rsidP="00A355D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66D6FD34" w14:textId="77777777" w:rsidR="004838DE" w:rsidRPr="00613175" w:rsidRDefault="004838DE" w:rsidP="00A355D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60BC8F3A" w14:textId="77777777" w:rsidR="004838DE" w:rsidRPr="00613175" w:rsidRDefault="004838DE" w:rsidP="00A355D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CCF8E05" w14:textId="77777777" w:rsidR="004838DE" w:rsidRPr="00613175" w:rsidRDefault="004838DE" w:rsidP="00A355D2">
            <w:pPr>
              <w:pStyle w:val="TAH"/>
            </w:pPr>
            <w:r w:rsidRPr="00613175">
              <w:t>Reference</w:t>
            </w:r>
          </w:p>
        </w:tc>
      </w:tr>
      <w:tr w:rsidR="004838DE" w:rsidRPr="00613175" w14:paraId="341579AF" w14:textId="77777777" w:rsidTr="00A355D2">
        <w:trPr>
          <w:jc w:val="center"/>
        </w:trPr>
        <w:tc>
          <w:tcPr>
            <w:tcW w:w="1772" w:type="dxa"/>
            <w:tcBorders>
              <w:top w:val="single" w:sz="4" w:space="0" w:color="auto"/>
              <w:left w:val="single" w:sz="4" w:space="0" w:color="auto"/>
              <w:bottom w:val="single" w:sz="4" w:space="0" w:color="auto"/>
              <w:right w:val="single" w:sz="4" w:space="0" w:color="auto"/>
            </w:tcBorders>
            <w:hideMark/>
          </w:tcPr>
          <w:p w14:paraId="5FAD5C4E" w14:textId="4D96CB53" w:rsidR="004838DE" w:rsidRPr="00613175" w:rsidRDefault="004838DE" w:rsidP="00A355D2">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18BB14C0" w14:textId="77777777" w:rsidR="004838DE" w:rsidRPr="00613175" w:rsidRDefault="004838DE" w:rsidP="00A355D2">
            <w:pPr>
              <w:pStyle w:val="TAL"/>
            </w:pPr>
          </w:p>
        </w:tc>
        <w:tc>
          <w:tcPr>
            <w:tcW w:w="4795" w:type="dxa"/>
            <w:tcBorders>
              <w:top w:val="single" w:sz="4" w:space="0" w:color="auto"/>
              <w:left w:val="single" w:sz="4" w:space="0" w:color="auto"/>
              <w:bottom w:val="single" w:sz="4" w:space="0" w:color="auto"/>
              <w:right w:val="single" w:sz="4" w:space="0" w:color="auto"/>
            </w:tcBorders>
          </w:tcPr>
          <w:p w14:paraId="5C17C4B8" w14:textId="77777777" w:rsidR="004838DE" w:rsidRPr="00613175" w:rsidRDefault="004838DE" w:rsidP="00A355D2">
            <w:pPr>
              <w:pStyle w:val="TAL"/>
              <w:rPr>
                <w:lang w:eastAsia="zh-CN"/>
              </w:rPr>
            </w:pPr>
            <w:r w:rsidRPr="00613175">
              <w:rPr>
                <w:lang w:eastAsia="zh-CN"/>
              </w:rPr>
              <w:t>Same SDP body as in Step 1 (INVITE) of Annex A.15.2, with following exceptions:</w:t>
            </w:r>
          </w:p>
          <w:p w14:paraId="16E29ED0" w14:textId="77777777" w:rsidR="004838DE" w:rsidRPr="00613175" w:rsidRDefault="004838DE" w:rsidP="00A355D2">
            <w:pPr>
              <w:pStyle w:val="TAL"/>
              <w:rPr>
                <w:lang w:eastAsia="zh-CN"/>
              </w:rPr>
            </w:pPr>
          </w:p>
          <w:p w14:paraId="0EF34E7C" w14:textId="77777777" w:rsidR="004838DE" w:rsidRPr="00613175" w:rsidRDefault="004838DE" w:rsidP="00A355D2">
            <w:pPr>
              <w:pStyle w:val="TAL"/>
              <w:rPr>
                <w:lang w:eastAsia="zh-CN"/>
              </w:rPr>
            </w:pPr>
            <w:r w:rsidRPr="00613175">
              <w:rPr>
                <w:lang w:eastAsia="zh-CN"/>
              </w:rPr>
              <w:t>Session description:</w:t>
            </w:r>
          </w:p>
          <w:p w14:paraId="27EC41F3" w14:textId="3BA59AE4" w:rsidR="004838DE" w:rsidRPr="00613175" w:rsidRDefault="004838DE" w:rsidP="00A355D2">
            <w:pPr>
              <w:pStyle w:val="TAL"/>
              <w:rPr>
                <w:lang w:eastAsia="zh-CN"/>
              </w:rPr>
            </w:pPr>
            <w:r w:rsidRPr="00613175">
              <w:t>"o=" line identical to previous SDP sent by UE except that sess-version is incremented by one</w:t>
            </w:r>
          </w:p>
        </w:tc>
        <w:tc>
          <w:tcPr>
            <w:tcW w:w="749" w:type="dxa"/>
            <w:tcBorders>
              <w:top w:val="single" w:sz="4" w:space="0" w:color="auto"/>
              <w:left w:val="single" w:sz="4" w:space="0" w:color="auto"/>
              <w:bottom w:val="single" w:sz="4" w:space="0" w:color="auto"/>
              <w:right w:val="single" w:sz="4" w:space="0" w:color="auto"/>
            </w:tcBorders>
          </w:tcPr>
          <w:p w14:paraId="2DAADE58" w14:textId="77777777" w:rsidR="004838DE" w:rsidRPr="00613175" w:rsidRDefault="004838DE" w:rsidP="00A355D2">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0F20B25C" w14:textId="77777777" w:rsidR="004838DE" w:rsidRPr="00613175" w:rsidRDefault="004838DE" w:rsidP="00A355D2">
            <w:pPr>
              <w:pStyle w:val="TAL"/>
            </w:pPr>
            <w:r w:rsidRPr="00613175">
              <w:t>TS 24.229 [7]</w:t>
            </w:r>
          </w:p>
          <w:p w14:paraId="74672579" w14:textId="77777777" w:rsidR="004838DE" w:rsidRPr="00613175" w:rsidRDefault="004838DE" w:rsidP="00A355D2">
            <w:pPr>
              <w:pStyle w:val="TAL"/>
            </w:pPr>
            <w:r w:rsidRPr="00613175">
              <w:t>TS 26.114 [33]</w:t>
            </w:r>
          </w:p>
        </w:tc>
      </w:tr>
    </w:tbl>
    <w:p w14:paraId="36EA099D" w14:textId="77777777" w:rsidR="004838DE" w:rsidRPr="00613175" w:rsidRDefault="004838DE" w:rsidP="004838DE">
      <w:pPr>
        <w:rPr>
          <w:lang w:eastAsia="zh-CN"/>
        </w:rPr>
      </w:pPr>
    </w:p>
    <w:p w14:paraId="54B7FA77" w14:textId="77777777" w:rsidR="00F66901" w:rsidRPr="00613175" w:rsidRDefault="00F66901" w:rsidP="00F66901">
      <w:pPr>
        <w:pStyle w:val="TH"/>
      </w:pPr>
      <w:r w:rsidRPr="00613175">
        <w:lastRenderedPageBreak/>
        <w:t xml:space="preserve">Table 7.23.3.3-2: 100 Trying (step 3,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650E54DA" w14:textId="77777777" w:rsidTr="00613175">
        <w:trPr>
          <w:jc w:val="center"/>
        </w:trPr>
        <w:tc>
          <w:tcPr>
            <w:tcW w:w="9634" w:type="dxa"/>
            <w:tcBorders>
              <w:top w:val="single" w:sz="4" w:space="0" w:color="auto"/>
              <w:left w:val="single" w:sz="4" w:space="0" w:color="auto"/>
              <w:bottom w:val="single" w:sz="4" w:space="0" w:color="auto"/>
              <w:right w:val="single" w:sz="4" w:space="0" w:color="auto"/>
            </w:tcBorders>
            <w:hideMark/>
          </w:tcPr>
          <w:p w14:paraId="31109AC5" w14:textId="77777777" w:rsidR="00F66901" w:rsidRPr="00613175" w:rsidRDefault="00F66901" w:rsidP="009E6EA4">
            <w:pPr>
              <w:pStyle w:val="TAL"/>
              <w:rPr>
                <w:rFonts w:cs="Arial"/>
              </w:rPr>
            </w:pPr>
            <w:r w:rsidRPr="00613175">
              <w:t>Derivation Path: Annex A.15.2, Step 2</w:t>
            </w:r>
          </w:p>
        </w:tc>
      </w:tr>
    </w:tbl>
    <w:p w14:paraId="71DA0E80" w14:textId="77777777" w:rsidR="00F66901" w:rsidRPr="00613175" w:rsidRDefault="00F66901" w:rsidP="00F66901"/>
    <w:p w14:paraId="556B4680" w14:textId="77777777" w:rsidR="00F66901" w:rsidRPr="00613175" w:rsidRDefault="00F66901" w:rsidP="00F66901">
      <w:pPr>
        <w:pStyle w:val="TH"/>
      </w:pPr>
      <w:r w:rsidRPr="00613175">
        <w:t xml:space="preserve">Table 7.23.3.3-3: 183 Session in Progress (step 4, table </w:t>
      </w:r>
      <w:r w:rsidRPr="00613175">
        <w:rPr>
          <w:rFonts w:cs="Arial"/>
        </w:rPr>
        <w:t>7.23.3.2-1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F66901" w:rsidRPr="00613175" w14:paraId="35AF2F73" w14:textId="77777777" w:rsidTr="009E6EA4">
        <w:trPr>
          <w:jc w:val="center"/>
        </w:trPr>
        <w:tc>
          <w:tcPr>
            <w:tcW w:w="9639" w:type="dxa"/>
          </w:tcPr>
          <w:p w14:paraId="0F7C7C09" w14:textId="77777777" w:rsidR="00F66901" w:rsidRPr="00613175" w:rsidRDefault="00F66901" w:rsidP="009E6EA4">
            <w:pPr>
              <w:pStyle w:val="TAL"/>
            </w:pPr>
            <w:r w:rsidRPr="00613175">
              <w:t>Derivation Path: Annex A.15.2, Step 3</w:t>
            </w:r>
          </w:p>
        </w:tc>
      </w:tr>
    </w:tbl>
    <w:p w14:paraId="1CBC21E0" w14:textId="77777777" w:rsidR="00F66901" w:rsidRPr="00613175" w:rsidRDefault="00F66901" w:rsidP="00F66901">
      <w:pPr>
        <w:rPr>
          <w:lang w:eastAsia="zh-CN"/>
        </w:rPr>
      </w:pPr>
    </w:p>
    <w:p w14:paraId="786C52B5" w14:textId="77777777" w:rsidR="00F66901" w:rsidRPr="00613175" w:rsidRDefault="00F66901" w:rsidP="00F66901">
      <w:pPr>
        <w:pStyle w:val="TH"/>
      </w:pPr>
      <w:r w:rsidRPr="00613175">
        <w:t xml:space="preserve">Table 7.23.3.3-4: PRACK (step 5,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1EFB4484" w14:textId="77777777" w:rsidTr="00613175">
        <w:trPr>
          <w:jc w:val="center"/>
        </w:trPr>
        <w:tc>
          <w:tcPr>
            <w:tcW w:w="9634" w:type="dxa"/>
            <w:tcBorders>
              <w:top w:val="single" w:sz="4" w:space="0" w:color="auto"/>
              <w:left w:val="single" w:sz="4" w:space="0" w:color="auto"/>
              <w:bottom w:val="single" w:sz="4" w:space="0" w:color="auto"/>
              <w:right w:val="single" w:sz="4" w:space="0" w:color="auto"/>
            </w:tcBorders>
            <w:hideMark/>
          </w:tcPr>
          <w:p w14:paraId="6EADDCC4" w14:textId="77777777" w:rsidR="00F66901" w:rsidRPr="00613175" w:rsidRDefault="00F66901" w:rsidP="009E6EA4">
            <w:pPr>
              <w:pStyle w:val="TAL"/>
              <w:rPr>
                <w:rFonts w:cs="Arial"/>
              </w:rPr>
            </w:pPr>
            <w:r w:rsidRPr="00613175">
              <w:t>Derivation Path: Annex A.15.2, Step 4</w:t>
            </w:r>
          </w:p>
        </w:tc>
      </w:tr>
    </w:tbl>
    <w:p w14:paraId="2880326E" w14:textId="77777777" w:rsidR="00F66901" w:rsidRPr="00613175" w:rsidRDefault="00F66901" w:rsidP="00F66901"/>
    <w:p w14:paraId="591B5B75" w14:textId="77777777" w:rsidR="00F66901" w:rsidRPr="00613175" w:rsidRDefault="00F66901" w:rsidP="00F66901">
      <w:pPr>
        <w:pStyle w:val="TH"/>
      </w:pPr>
      <w:r w:rsidRPr="00613175">
        <w:t xml:space="preserve">Table 7.23.3.3-5: 200 OK for PRACK (step 6,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0952A0DD" w14:textId="77777777" w:rsidTr="00613175">
        <w:trPr>
          <w:jc w:val="center"/>
        </w:trPr>
        <w:tc>
          <w:tcPr>
            <w:tcW w:w="9634" w:type="dxa"/>
            <w:tcBorders>
              <w:top w:val="single" w:sz="4" w:space="0" w:color="auto"/>
              <w:left w:val="single" w:sz="4" w:space="0" w:color="auto"/>
              <w:bottom w:val="single" w:sz="4" w:space="0" w:color="auto"/>
              <w:right w:val="single" w:sz="4" w:space="0" w:color="auto"/>
            </w:tcBorders>
            <w:hideMark/>
          </w:tcPr>
          <w:p w14:paraId="09908BDF" w14:textId="77777777" w:rsidR="00F66901" w:rsidRPr="00613175" w:rsidRDefault="00F66901" w:rsidP="009E6EA4">
            <w:pPr>
              <w:pStyle w:val="TAL"/>
              <w:rPr>
                <w:rFonts w:cs="Arial"/>
              </w:rPr>
            </w:pPr>
            <w:r w:rsidRPr="00613175">
              <w:t>Derivation Path: Annex A.15.2, Step 5</w:t>
            </w:r>
          </w:p>
        </w:tc>
      </w:tr>
    </w:tbl>
    <w:p w14:paraId="41F1F043" w14:textId="77777777" w:rsidR="00F66901" w:rsidRPr="00613175" w:rsidRDefault="00F66901" w:rsidP="00F66901"/>
    <w:p w14:paraId="799B1A18" w14:textId="77777777" w:rsidR="00F66901" w:rsidRPr="00613175" w:rsidRDefault="00F66901" w:rsidP="00F66901">
      <w:pPr>
        <w:pStyle w:val="TH"/>
      </w:pPr>
      <w:r w:rsidRPr="00613175">
        <w:t xml:space="preserve">Table 7.23.3.3-6: 200 OK for re-INVITE (step 7,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4A8A086E" w14:textId="77777777" w:rsidTr="009E6EA4">
        <w:trPr>
          <w:jc w:val="center"/>
        </w:trPr>
        <w:tc>
          <w:tcPr>
            <w:tcW w:w="9634" w:type="dxa"/>
            <w:tcBorders>
              <w:top w:val="single" w:sz="4" w:space="0" w:color="auto"/>
              <w:left w:val="single" w:sz="4" w:space="0" w:color="auto"/>
              <w:bottom w:val="single" w:sz="4" w:space="0" w:color="auto"/>
              <w:right w:val="single" w:sz="4" w:space="0" w:color="auto"/>
            </w:tcBorders>
            <w:hideMark/>
          </w:tcPr>
          <w:p w14:paraId="4E45102A" w14:textId="77777777" w:rsidR="00F66901" w:rsidRPr="00613175" w:rsidRDefault="00F66901" w:rsidP="009E6EA4">
            <w:pPr>
              <w:pStyle w:val="TAL"/>
              <w:rPr>
                <w:rFonts w:cs="Arial"/>
              </w:rPr>
            </w:pPr>
            <w:r w:rsidRPr="00613175">
              <w:t>Derivation Path: Annex A.15.2, Step 9</w:t>
            </w:r>
          </w:p>
        </w:tc>
      </w:tr>
    </w:tbl>
    <w:p w14:paraId="2C723064" w14:textId="77777777" w:rsidR="00F66901" w:rsidRPr="00613175" w:rsidRDefault="00F66901" w:rsidP="00F66901"/>
    <w:p w14:paraId="33B72A4B" w14:textId="77777777" w:rsidR="00F66901" w:rsidRPr="00613175" w:rsidRDefault="00F66901" w:rsidP="00F66901">
      <w:pPr>
        <w:pStyle w:val="TH"/>
      </w:pPr>
      <w:r w:rsidRPr="00613175">
        <w:t xml:space="preserve">Table 7.23.3.3-7: ACK for re-INVITE (step 8,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324B844F" w14:textId="77777777" w:rsidTr="009E6EA4">
        <w:trPr>
          <w:jc w:val="center"/>
        </w:trPr>
        <w:tc>
          <w:tcPr>
            <w:tcW w:w="9634" w:type="dxa"/>
            <w:tcBorders>
              <w:top w:val="single" w:sz="4" w:space="0" w:color="auto"/>
              <w:left w:val="single" w:sz="4" w:space="0" w:color="auto"/>
              <w:bottom w:val="single" w:sz="4" w:space="0" w:color="auto"/>
              <w:right w:val="single" w:sz="4" w:space="0" w:color="auto"/>
            </w:tcBorders>
            <w:hideMark/>
          </w:tcPr>
          <w:p w14:paraId="14DE6168" w14:textId="77777777" w:rsidR="00F66901" w:rsidRPr="00613175" w:rsidRDefault="00F66901" w:rsidP="009E6EA4">
            <w:pPr>
              <w:pStyle w:val="TAL"/>
              <w:rPr>
                <w:rFonts w:cs="Arial"/>
              </w:rPr>
            </w:pPr>
            <w:r w:rsidRPr="00613175">
              <w:t>Derivation Path: Annex A.15.2, Step 10</w:t>
            </w:r>
          </w:p>
        </w:tc>
      </w:tr>
    </w:tbl>
    <w:p w14:paraId="161FA704" w14:textId="77777777" w:rsidR="00F66901" w:rsidRPr="00613175" w:rsidRDefault="00F66901" w:rsidP="00F66901"/>
    <w:p w14:paraId="4B7F9A1C" w14:textId="1E13F6E0" w:rsidR="004838DE" w:rsidRPr="00613175" w:rsidRDefault="004838DE" w:rsidP="004838DE">
      <w:pPr>
        <w:pStyle w:val="TH"/>
      </w:pPr>
      <w:r w:rsidRPr="00613175">
        <w:t>Table 7.23.3.3-</w:t>
      </w:r>
      <w:r w:rsidR="00F66901" w:rsidRPr="00613175">
        <w:t>8</w:t>
      </w:r>
      <w:r w:rsidRPr="00613175">
        <w:t xml:space="preserve">: re-INVITE (step 9,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4838DE" w:rsidRPr="00613175" w14:paraId="5B7538EA" w14:textId="77777777" w:rsidTr="00A355D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9480859" w14:textId="77777777" w:rsidR="004838DE" w:rsidRPr="00613175" w:rsidRDefault="004838DE" w:rsidP="00A355D2">
            <w:pPr>
              <w:pStyle w:val="TAL"/>
              <w:rPr>
                <w:rFonts w:cs="Arial"/>
              </w:rPr>
            </w:pPr>
            <w:r w:rsidRPr="00613175">
              <w:t>Derivation Path: TS 34.229-1 [2], Table in annex A.2.1, conditions A1 and A5</w:t>
            </w:r>
          </w:p>
        </w:tc>
      </w:tr>
      <w:tr w:rsidR="004838DE" w:rsidRPr="00613175" w14:paraId="772E281D" w14:textId="77777777" w:rsidTr="00A355D2">
        <w:trPr>
          <w:jc w:val="center"/>
        </w:trPr>
        <w:tc>
          <w:tcPr>
            <w:tcW w:w="1772" w:type="dxa"/>
            <w:tcBorders>
              <w:top w:val="single" w:sz="4" w:space="0" w:color="auto"/>
              <w:left w:val="single" w:sz="4" w:space="0" w:color="auto"/>
              <w:bottom w:val="single" w:sz="4" w:space="0" w:color="auto"/>
              <w:right w:val="single" w:sz="4" w:space="0" w:color="auto"/>
            </w:tcBorders>
            <w:hideMark/>
          </w:tcPr>
          <w:p w14:paraId="3B154924" w14:textId="77777777" w:rsidR="004838DE" w:rsidRPr="00613175" w:rsidRDefault="004838DE" w:rsidP="00A355D2">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3AA3C5A4" w14:textId="77777777" w:rsidR="004838DE" w:rsidRPr="00613175" w:rsidRDefault="004838DE" w:rsidP="00A355D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7E1FD12" w14:textId="77777777" w:rsidR="004838DE" w:rsidRPr="00613175" w:rsidRDefault="004838DE" w:rsidP="00A355D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73B662DE" w14:textId="77777777" w:rsidR="004838DE" w:rsidRPr="00613175" w:rsidRDefault="004838DE" w:rsidP="00A355D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6FBDBDB" w14:textId="77777777" w:rsidR="004838DE" w:rsidRPr="00613175" w:rsidRDefault="004838DE" w:rsidP="00A355D2">
            <w:pPr>
              <w:pStyle w:val="TAH"/>
            </w:pPr>
            <w:r w:rsidRPr="00613175">
              <w:t>Reference</w:t>
            </w:r>
          </w:p>
        </w:tc>
      </w:tr>
      <w:tr w:rsidR="004838DE" w:rsidRPr="00613175" w14:paraId="6667D908" w14:textId="77777777" w:rsidTr="00A355D2">
        <w:trPr>
          <w:jc w:val="center"/>
        </w:trPr>
        <w:tc>
          <w:tcPr>
            <w:tcW w:w="1772" w:type="dxa"/>
            <w:tcBorders>
              <w:top w:val="single" w:sz="4" w:space="0" w:color="auto"/>
              <w:left w:val="single" w:sz="4" w:space="0" w:color="auto"/>
              <w:bottom w:val="single" w:sz="4" w:space="0" w:color="auto"/>
              <w:right w:val="single" w:sz="4" w:space="0" w:color="auto"/>
            </w:tcBorders>
            <w:hideMark/>
          </w:tcPr>
          <w:p w14:paraId="40C5CC48" w14:textId="77777777" w:rsidR="004838DE" w:rsidRPr="00613175" w:rsidRDefault="004838DE" w:rsidP="00A355D2">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7F3AC7C9" w14:textId="77777777" w:rsidR="004838DE" w:rsidRPr="00613175" w:rsidRDefault="004838DE" w:rsidP="00A355D2">
            <w:pPr>
              <w:pStyle w:val="TAL"/>
            </w:pPr>
          </w:p>
        </w:tc>
        <w:tc>
          <w:tcPr>
            <w:tcW w:w="4795" w:type="dxa"/>
            <w:tcBorders>
              <w:top w:val="single" w:sz="4" w:space="0" w:color="auto"/>
              <w:left w:val="single" w:sz="4" w:space="0" w:color="auto"/>
              <w:bottom w:val="single" w:sz="4" w:space="0" w:color="auto"/>
              <w:right w:val="single" w:sz="4" w:space="0" w:color="auto"/>
            </w:tcBorders>
          </w:tcPr>
          <w:p w14:paraId="0FD7C078" w14:textId="1E1E98BB" w:rsidR="004838DE" w:rsidRPr="00613175" w:rsidRDefault="004838DE" w:rsidP="00A355D2">
            <w:pPr>
              <w:pStyle w:val="TAL"/>
            </w:pPr>
            <w:r w:rsidRPr="00613175">
              <w:rPr>
                <w:lang w:eastAsia="zh-CN"/>
              </w:rPr>
              <w:t xml:space="preserve">Same SDP body as in Step </w:t>
            </w:r>
            <w:r w:rsidR="00F66901" w:rsidRPr="00613175">
              <w:rPr>
                <w:lang w:eastAsia="zh-CN"/>
              </w:rPr>
              <w:t xml:space="preserve">4 </w:t>
            </w:r>
            <w:r w:rsidRPr="00613175">
              <w:rPr>
                <w:lang w:eastAsia="zh-CN"/>
              </w:rPr>
              <w:t>(</w:t>
            </w:r>
            <w:r w:rsidR="00F66901" w:rsidRPr="00613175">
              <w:rPr>
                <w:lang w:eastAsia="zh-CN"/>
              </w:rPr>
              <w:t>183 Session Progress</w:t>
            </w:r>
            <w:r w:rsidRPr="00613175">
              <w:rPr>
                <w:lang w:eastAsia="zh-CN"/>
              </w:rPr>
              <w:t>),</w:t>
            </w:r>
            <w:r w:rsidR="00F66901" w:rsidRPr="00613175">
              <w:rPr>
                <w:lang w:eastAsia="zh-CN"/>
              </w:rPr>
              <w:t>, but setting the port for video to zero on the m-line, and incrementing sess-version on the o-line.</w:t>
            </w:r>
          </w:p>
        </w:tc>
        <w:tc>
          <w:tcPr>
            <w:tcW w:w="749" w:type="dxa"/>
            <w:tcBorders>
              <w:top w:val="single" w:sz="4" w:space="0" w:color="auto"/>
              <w:left w:val="single" w:sz="4" w:space="0" w:color="auto"/>
              <w:bottom w:val="single" w:sz="4" w:space="0" w:color="auto"/>
              <w:right w:val="single" w:sz="4" w:space="0" w:color="auto"/>
            </w:tcBorders>
          </w:tcPr>
          <w:p w14:paraId="62FF8193" w14:textId="77777777" w:rsidR="004838DE" w:rsidRPr="00613175" w:rsidRDefault="004838DE" w:rsidP="00A355D2">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7F1AD744" w14:textId="77777777" w:rsidR="004838DE" w:rsidRPr="00613175" w:rsidRDefault="004838DE" w:rsidP="00A355D2">
            <w:pPr>
              <w:pStyle w:val="TAL"/>
            </w:pPr>
            <w:r w:rsidRPr="00613175">
              <w:t>TS 24.229 [7]</w:t>
            </w:r>
          </w:p>
          <w:p w14:paraId="43C13700" w14:textId="77777777" w:rsidR="004838DE" w:rsidRPr="00613175" w:rsidRDefault="004838DE" w:rsidP="00A355D2">
            <w:pPr>
              <w:pStyle w:val="TAL"/>
            </w:pPr>
            <w:r w:rsidRPr="00613175">
              <w:t>TS 26.114 [33]</w:t>
            </w:r>
          </w:p>
        </w:tc>
      </w:tr>
    </w:tbl>
    <w:p w14:paraId="0943D8B3" w14:textId="77777777" w:rsidR="00F66901" w:rsidRPr="00613175" w:rsidRDefault="00F66901" w:rsidP="00F66901"/>
    <w:p w14:paraId="0ADD02C7" w14:textId="77777777" w:rsidR="00F66901" w:rsidRPr="00613175" w:rsidRDefault="00F66901" w:rsidP="00F66901">
      <w:pPr>
        <w:pStyle w:val="TH"/>
      </w:pPr>
      <w:r w:rsidRPr="00613175">
        <w:t xml:space="preserve">Table 7.23.3.3-9: 100 Trying (step 10,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7A2A30EC" w14:textId="77777777" w:rsidTr="009E6EA4">
        <w:trPr>
          <w:jc w:val="center"/>
        </w:trPr>
        <w:tc>
          <w:tcPr>
            <w:tcW w:w="9634" w:type="dxa"/>
            <w:tcBorders>
              <w:top w:val="single" w:sz="4" w:space="0" w:color="auto"/>
              <w:left w:val="single" w:sz="4" w:space="0" w:color="auto"/>
              <w:bottom w:val="single" w:sz="4" w:space="0" w:color="auto"/>
              <w:right w:val="single" w:sz="4" w:space="0" w:color="auto"/>
            </w:tcBorders>
            <w:hideMark/>
          </w:tcPr>
          <w:p w14:paraId="5BC0452A" w14:textId="77777777" w:rsidR="00F66901" w:rsidRPr="00613175" w:rsidRDefault="00F66901" w:rsidP="009E6EA4">
            <w:pPr>
              <w:pStyle w:val="TAL"/>
              <w:rPr>
                <w:rFonts w:cs="Arial"/>
              </w:rPr>
            </w:pPr>
            <w:r w:rsidRPr="00613175">
              <w:t>Derivation Path: TS 34.229-1, Annex A.2.2, condition A2.</w:t>
            </w:r>
          </w:p>
        </w:tc>
      </w:tr>
    </w:tbl>
    <w:p w14:paraId="3FA3D7AD" w14:textId="77777777" w:rsidR="00F66901" w:rsidRPr="00613175" w:rsidRDefault="00F66901" w:rsidP="00F66901"/>
    <w:p w14:paraId="0B95F120" w14:textId="77777777" w:rsidR="00F66901" w:rsidRPr="00613175" w:rsidRDefault="00F66901" w:rsidP="00613175">
      <w:pPr>
        <w:pStyle w:val="TH"/>
      </w:pPr>
      <w:r w:rsidRPr="00613175">
        <w:t xml:space="preserve">Table 7.23.3.3-10: 200 OK for INVITE (step 12,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F66901" w:rsidRPr="00613175" w14:paraId="251AE58A" w14:textId="77777777" w:rsidTr="009E6EA4">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125013F9" w14:textId="77777777" w:rsidR="00F66901" w:rsidRPr="00613175" w:rsidRDefault="00F66901" w:rsidP="009E6EA4">
            <w:pPr>
              <w:pStyle w:val="TAL"/>
              <w:rPr>
                <w:rFonts w:cs="Arial"/>
              </w:rPr>
            </w:pPr>
            <w:r w:rsidRPr="00613175">
              <w:t>Derivation Path: TS 34.229-1 [2], Annex A.3.1, conditions A2, A5, A8, A11, and A22</w:t>
            </w:r>
          </w:p>
        </w:tc>
      </w:tr>
      <w:tr w:rsidR="00F66901" w:rsidRPr="00613175" w14:paraId="0EAB29F8" w14:textId="77777777" w:rsidTr="009E6EA4">
        <w:trPr>
          <w:jc w:val="center"/>
        </w:trPr>
        <w:tc>
          <w:tcPr>
            <w:tcW w:w="1772" w:type="dxa"/>
            <w:tcBorders>
              <w:top w:val="single" w:sz="4" w:space="0" w:color="auto"/>
              <w:left w:val="single" w:sz="4" w:space="0" w:color="auto"/>
              <w:bottom w:val="single" w:sz="4" w:space="0" w:color="auto"/>
              <w:right w:val="single" w:sz="4" w:space="0" w:color="auto"/>
            </w:tcBorders>
            <w:hideMark/>
          </w:tcPr>
          <w:p w14:paraId="13E4ADCF" w14:textId="77777777" w:rsidR="00F66901" w:rsidRPr="00613175" w:rsidRDefault="00F66901" w:rsidP="009E6EA4">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46ECAD66" w14:textId="77777777" w:rsidR="00F66901" w:rsidRPr="00613175" w:rsidRDefault="00F66901" w:rsidP="009E6EA4">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00C4FBAC" w14:textId="77777777" w:rsidR="00F66901" w:rsidRPr="00613175" w:rsidRDefault="00F66901" w:rsidP="009E6EA4">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1FF7B241" w14:textId="77777777" w:rsidR="00F66901" w:rsidRPr="00613175" w:rsidRDefault="00F66901" w:rsidP="009E6EA4">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7C7E2700" w14:textId="77777777" w:rsidR="00F66901" w:rsidRPr="00613175" w:rsidRDefault="00F66901" w:rsidP="009E6EA4">
            <w:pPr>
              <w:pStyle w:val="TAH"/>
            </w:pPr>
            <w:r w:rsidRPr="00613175">
              <w:t>Reference</w:t>
            </w:r>
          </w:p>
        </w:tc>
      </w:tr>
      <w:tr w:rsidR="00F66901" w:rsidRPr="00613175" w14:paraId="706C3FAB" w14:textId="77777777" w:rsidTr="009E6EA4">
        <w:trPr>
          <w:jc w:val="center"/>
        </w:trPr>
        <w:tc>
          <w:tcPr>
            <w:tcW w:w="1772" w:type="dxa"/>
            <w:tcBorders>
              <w:top w:val="single" w:sz="4" w:space="0" w:color="auto"/>
              <w:left w:val="single" w:sz="4" w:space="0" w:color="auto"/>
              <w:bottom w:val="single" w:sz="4" w:space="0" w:color="auto"/>
              <w:right w:val="single" w:sz="4" w:space="0" w:color="auto"/>
            </w:tcBorders>
            <w:hideMark/>
          </w:tcPr>
          <w:p w14:paraId="5775CDCF" w14:textId="77777777" w:rsidR="00F66901" w:rsidRPr="00613175" w:rsidRDefault="00F66901" w:rsidP="009E6EA4">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5D655950" w14:textId="77777777" w:rsidR="00F66901" w:rsidRPr="00613175" w:rsidRDefault="00F66901" w:rsidP="009E6EA4">
            <w:pPr>
              <w:pStyle w:val="TAL"/>
            </w:pPr>
          </w:p>
        </w:tc>
        <w:tc>
          <w:tcPr>
            <w:tcW w:w="4795" w:type="dxa"/>
            <w:tcBorders>
              <w:top w:val="single" w:sz="4" w:space="0" w:color="auto"/>
              <w:left w:val="single" w:sz="4" w:space="0" w:color="auto"/>
              <w:bottom w:val="single" w:sz="4" w:space="0" w:color="auto"/>
              <w:right w:val="single" w:sz="4" w:space="0" w:color="auto"/>
            </w:tcBorders>
          </w:tcPr>
          <w:p w14:paraId="1420271C" w14:textId="77777777" w:rsidR="00F66901" w:rsidRPr="00613175" w:rsidRDefault="00F66901" w:rsidP="009E6EA4">
            <w:pPr>
              <w:pStyle w:val="TAL"/>
              <w:rPr>
                <w:lang w:eastAsia="zh-CN"/>
              </w:rPr>
            </w:pPr>
            <w:r w:rsidRPr="00613175">
              <w:rPr>
                <w:lang w:eastAsia="zh-CN"/>
              </w:rPr>
              <w:t>SDP body not checked other than that sess-version on o-line is incremented by one compared to previous SDP body sent by the UE and that port is set to zero on m-line for video.</w:t>
            </w:r>
          </w:p>
        </w:tc>
        <w:tc>
          <w:tcPr>
            <w:tcW w:w="749" w:type="dxa"/>
            <w:tcBorders>
              <w:top w:val="single" w:sz="4" w:space="0" w:color="auto"/>
              <w:left w:val="single" w:sz="4" w:space="0" w:color="auto"/>
              <w:bottom w:val="single" w:sz="4" w:space="0" w:color="auto"/>
              <w:right w:val="single" w:sz="4" w:space="0" w:color="auto"/>
            </w:tcBorders>
          </w:tcPr>
          <w:p w14:paraId="308916DE" w14:textId="77777777" w:rsidR="00F66901" w:rsidRPr="00613175" w:rsidRDefault="00F66901" w:rsidP="009E6EA4">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163F173F" w14:textId="77777777" w:rsidR="00F66901" w:rsidRPr="00613175" w:rsidRDefault="00F66901" w:rsidP="009E6EA4">
            <w:pPr>
              <w:pStyle w:val="TAL"/>
            </w:pPr>
            <w:r w:rsidRPr="00613175">
              <w:t>TS 24.229 [7]</w:t>
            </w:r>
          </w:p>
          <w:p w14:paraId="0D6B8223" w14:textId="77777777" w:rsidR="00F66901" w:rsidRPr="00613175" w:rsidRDefault="00F66901" w:rsidP="009E6EA4">
            <w:pPr>
              <w:pStyle w:val="TAL"/>
            </w:pPr>
            <w:r w:rsidRPr="00613175">
              <w:t>TS 26.114 [33]</w:t>
            </w:r>
          </w:p>
        </w:tc>
      </w:tr>
    </w:tbl>
    <w:p w14:paraId="03D383DA" w14:textId="77777777" w:rsidR="00F66901" w:rsidRPr="00613175" w:rsidRDefault="00F66901" w:rsidP="00F66901"/>
    <w:p w14:paraId="6475F811" w14:textId="77777777" w:rsidR="00F66901" w:rsidRPr="00613175" w:rsidRDefault="00F66901" w:rsidP="00F66901">
      <w:pPr>
        <w:pStyle w:val="TH"/>
      </w:pPr>
      <w:r w:rsidRPr="00613175">
        <w:t xml:space="preserve">Table 7.23.3.3-11: ACK (step 13,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3CF3A96C" w14:textId="77777777" w:rsidTr="009E6EA4">
        <w:trPr>
          <w:trHeight w:val="242"/>
          <w:jc w:val="center"/>
        </w:trPr>
        <w:tc>
          <w:tcPr>
            <w:tcW w:w="9634" w:type="dxa"/>
            <w:tcBorders>
              <w:top w:val="single" w:sz="4" w:space="0" w:color="auto"/>
              <w:left w:val="single" w:sz="4" w:space="0" w:color="auto"/>
              <w:bottom w:val="single" w:sz="4" w:space="0" w:color="auto"/>
              <w:right w:val="single" w:sz="4" w:space="0" w:color="auto"/>
            </w:tcBorders>
            <w:hideMark/>
          </w:tcPr>
          <w:p w14:paraId="1CBA9505" w14:textId="77777777" w:rsidR="00F66901" w:rsidRPr="00613175" w:rsidRDefault="00F66901" w:rsidP="009E6EA4">
            <w:pPr>
              <w:pStyle w:val="TAL"/>
              <w:rPr>
                <w:rFonts w:cs="Arial"/>
              </w:rPr>
            </w:pPr>
            <w:r w:rsidRPr="00613175">
              <w:t>Derivation Path: TS 34.229-1, Annex A.2.7, conditions A2 and A5</w:t>
            </w:r>
          </w:p>
        </w:tc>
      </w:tr>
    </w:tbl>
    <w:p w14:paraId="6AB76E72" w14:textId="77777777" w:rsidR="00F66901" w:rsidRPr="00613175" w:rsidRDefault="00F66901" w:rsidP="00F66901"/>
    <w:p w14:paraId="1A14FFEE" w14:textId="77777777" w:rsidR="00F66901" w:rsidRPr="00613175" w:rsidRDefault="00F66901" w:rsidP="00F66901">
      <w:pPr>
        <w:pStyle w:val="TH"/>
      </w:pPr>
      <w:r w:rsidRPr="00613175">
        <w:t xml:space="preserve">Table 7.23.3.3-12: BYE (step 15,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67E7CAFC" w14:textId="77777777" w:rsidTr="009E6EA4">
        <w:trPr>
          <w:jc w:val="center"/>
        </w:trPr>
        <w:tc>
          <w:tcPr>
            <w:tcW w:w="9634" w:type="dxa"/>
            <w:tcBorders>
              <w:top w:val="single" w:sz="4" w:space="0" w:color="auto"/>
              <w:left w:val="single" w:sz="4" w:space="0" w:color="auto"/>
              <w:bottom w:val="single" w:sz="4" w:space="0" w:color="auto"/>
              <w:right w:val="single" w:sz="4" w:space="0" w:color="auto"/>
            </w:tcBorders>
            <w:hideMark/>
          </w:tcPr>
          <w:p w14:paraId="32AB123F" w14:textId="77777777" w:rsidR="00F66901" w:rsidRPr="00613175" w:rsidRDefault="00F66901" w:rsidP="009E6EA4">
            <w:pPr>
              <w:pStyle w:val="TAL"/>
              <w:rPr>
                <w:rFonts w:cs="Arial"/>
              </w:rPr>
            </w:pPr>
            <w:r w:rsidRPr="00613175">
              <w:t>Derivation Path: Annex A.7, step 1</w:t>
            </w:r>
          </w:p>
        </w:tc>
      </w:tr>
    </w:tbl>
    <w:p w14:paraId="4263060E" w14:textId="77777777" w:rsidR="00F66901" w:rsidRPr="00613175" w:rsidRDefault="00F66901" w:rsidP="00F66901"/>
    <w:p w14:paraId="6BEC1F20" w14:textId="77777777" w:rsidR="00F66901" w:rsidRPr="00613175" w:rsidRDefault="00F66901" w:rsidP="00F66901">
      <w:pPr>
        <w:pStyle w:val="TH"/>
      </w:pPr>
      <w:r w:rsidRPr="00613175">
        <w:lastRenderedPageBreak/>
        <w:t xml:space="preserve">Table 7.23.3.3-13: 200 OK for BYE (step 16, table </w:t>
      </w:r>
      <w:r w:rsidRPr="00613175">
        <w:rPr>
          <w:rFonts w:cs="Arial"/>
        </w:rPr>
        <w:t>7.23.3.2-1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F66901" w:rsidRPr="00613175" w14:paraId="41C272BB" w14:textId="77777777" w:rsidTr="009E6EA4">
        <w:trPr>
          <w:jc w:val="center"/>
        </w:trPr>
        <w:tc>
          <w:tcPr>
            <w:tcW w:w="9634" w:type="dxa"/>
            <w:tcBorders>
              <w:top w:val="single" w:sz="4" w:space="0" w:color="auto"/>
              <w:left w:val="single" w:sz="4" w:space="0" w:color="auto"/>
              <w:bottom w:val="single" w:sz="4" w:space="0" w:color="auto"/>
              <w:right w:val="single" w:sz="4" w:space="0" w:color="auto"/>
            </w:tcBorders>
            <w:hideMark/>
          </w:tcPr>
          <w:p w14:paraId="5C72F8DF" w14:textId="77777777" w:rsidR="00F66901" w:rsidRPr="00613175" w:rsidRDefault="00F66901" w:rsidP="009E6EA4">
            <w:pPr>
              <w:pStyle w:val="TAL"/>
              <w:rPr>
                <w:rFonts w:cs="Arial"/>
              </w:rPr>
            </w:pPr>
            <w:r w:rsidRPr="00613175">
              <w:t>Derivation Path: Annex A.7, step 2</w:t>
            </w:r>
          </w:p>
        </w:tc>
      </w:tr>
    </w:tbl>
    <w:p w14:paraId="38FE0689" w14:textId="77777777" w:rsidR="004838DE" w:rsidRPr="00613175" w:rsidRDefault="004838DE" w:rsidP="004838DE">
      <w:pPr>
        <w:rPr>
          <w:lang w:eastAsia="zh-CN"/>
        </w:rPr>
      </w:pPr>
    </w:p>
    <w:p w14:paraId="7311516C" w14:textId="77777777" w:rsidR="004838DE" w:rsidRPr="00613175" w:rsidRDefault="004838DE" w:rsidP="004838DE">
      <w:pPr>
        <w:pStyle w:val="Heading2"/>
      </w:pPr>
      <w:bookmarkStart w:id="838" w:name="_Toc75880654"/>
      <w:bookmarkStart w:id="839" w:name="_Toc84254352"/>
      <w:bookmarkStart w:id="840" w:name="_Toc84255147"/>
      <w:r w:rsidRPr="00613175">
        <w:t>7.24</w:t>
      </w:r>
      <w:r w:rsidRPr="00613175">
        <w:tab/>
        <w:t>Forking / UE receives two responses and one CANCEL request / 5GS</w:t>
      </w:r>
      <w:bookmarkEnd w:id="838"/>
      <w:bookmarkEnd w:id="839"/>
      <w:bookmarkEnd w:id="840"/>
    </w:p>
    <w:p w14:paraId="7A6D9C95" w14:textId="77777777" w:rsidR="004838DE" w:rsidRPr="00613175" w:rsidRDefault="004838DE" w:rsidP="004838DE">
      <w:pPr>
        <w:pStyle w:val="H6"/>
      </w:pPr>
      <w:r w:rsidRPr="00613175">
        <w:t>7.24.1</w:t>
      </w:r>
      <w:r w:rsidRPr="00613175">
        <w:tab/>
        <w:t>Test Purpose (TP)</w:t>
      </w:r>
    </w:p>
    <w:p w14:paraId="5A1D062D" w14:textId="77777777" w:rsidR="004838DE" w:rsidRPr="00613175" w:rsidRDefault="004838DE" w:rsidP="004838DE">
      <w:pPr>
        <w:pStyle w:val="H6"/>
      </w:pPr>
      <w:r w:rsidRPr="00613175">
        <w:t>(1)</w:t>
      </w:r>
    </w:p>
    <w:p w14:paraId="2682C48A" w14:textId="77777777" w:rsidR="004838DE" w:rsidRPr="00613175" w:rsidRDefault="004838DE" w:rsidP="004838DE">
      <w:pPr>
        <w:pStyle w:val="PL"/>
        <w:rPr>
          <w:noProof w:val="0"/>
        </w:rPr>
      </w:pPr>
      <w:r w:rsidRPr="00613175">
        <w:rPr>
          <w:b/>
          <w:noProof w:val="0"/>
        </w:rPr>
        <w:t>with</w:t>
      </w:r>
      <w:r w:rsidRPr="00613175">
        <w:rPr>
          <w:noProof w:val="0"/>
        </w:rPr>
        <w:t xml:space="preserve"> { UE being registered to IMS and configured to use preconditions }</w:t>
      </w:r>
    </w:p>
    <w:p w14:paraId="01BAB3F5" w14:textId="77777777" w:rsidR="004838DE" w:rsidRPr="00613175" w:rsidRDefault="004838DE" w:rsidP="004838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2967EF7" w14:textId="77777777" w:rsidR="004838DE" w:rsidRPr="00613175" w:rsidRDefault="004838DE" w:rsidP="004838DE">
      <w:pPr>
        <w:pStyle w:val="PL"/>
        <w:rPr>
          <w:noProof w:val="0"/>
        </w:rPr>
      </w:pPr>
      <w:r w:rsidRPr="00613175">
        <w:rPr>
          <w:noProof w:val="0"/>
        </w:rPr>
        <w:t xml:space="preserve">  </w:t>
      </w:r>
      <w:r w:rsidRPr="00613175">
        <w:rPr>
          <w:b/>
          <w:noProof w:val="0"/>
        </w:rPr>
        <w:t>when</w:t>
      </w:r>
      <w:r w:rsidRPr="00613175">
        <w:rPr>
          <w:noProof w:val="0"/>
        </w:rPr>
        <w:t xml:space="preserve"> { UE is being made to initiate a voice call }</w:t>
      </w:r>
    </w:p>
    <w:p w14:paraId="1291B615" w14:textId="77777777" w:rsidR="004838DE" w:rsidRPr="00613175" w:rsidRDefault="004838DE" w:rsidP="004838DE">
      <w:pPr>
        <w:pStyle w:val="PL"/>
        <w:rPr>
          <w:noProof w:val="0"/>
        </w:rPr>
      </w:pPr>
      <w:r w:rsidRPr="00613175">
        <w:rPr>
          <w:noProof w:val="0"/>
        </w:rPr>
        <w:t xml:space="preserve">    </w:t>
      </w:r>
      <w:r w:rsidRPr="00613175">
        <w:rPr>
          <w:b/>
          <w:noProof w:val="0"/>
        </w:rPr>
        <w:t>then</w:t>
      </w:r>
      <w:r w:rsidRPr="00613175">
        <w:rPr>
          <w:noProof w:val="0"/>
        </w:rPr>
        <w:t xml:space="preserve"> { UE sends INVITE for voice call with preconditions }</w:t>
      </w:r>
    </w:p>
    <w:p w14:paraId="7B0300D8" w14:textId="77777777" w:rsidR="004838DE" w:rsidRPr="00613175" w:rsidRDefault="004838DE" w:rsidP="004838DE">
      <w:pPr>
        <w:pStyle w:val="PL"/>
        <w:rPr>
          <w:noProof w:val="0"/>
        </w:rPr>
      </w:pPr>
      <w:r w:rsidRPr="00613175">
        <w:rPr>
          <w:noProof w:val="0"/>
        </w:rPr>
        <w:t>}</w:t>
      </w:r>
    </w:p>
    <w:p w14:paraId="3D4447AB" w14:textId="77777777" w:rsidR="004838DE" w:rsidRPr="00613175" w:rsidRDefault="004838DE" w:rsidP="004838DE">
      <w:pPr>
        <w:pStyle w:val="PL"/>
        <w:rPr>
          <w:noProof w:val="0"/>
        </w:rPr>
      </w:pPr>
    </w:p>
    <w:p w14:paraId="7F7E45DB" w14:textId="77777777" w:rsidR="004838DE" w:rsidRPr="00613175" w:rsidRDefault="004838DE" w:rsidP="004838DE">
      <w:pPr>
        <w:pStyle w:val="H6"/>
      </w:pPr>
      <w:r w:rsidRPr="00613175">
        <w:t>(2)</w:t>
      </w:r>
    </w:p>
    <w:p w14:paraId="2A4AE17D" w14:textId="77777777" w:rsidR="004838DE" w:rsidRPr="00613175" w:rsidRDefault="004838DE" w:rsidP="004838DE">
      <w:pPr>
        <w:pStyle w:val="PL"/>
        <w:rPr>
          <w:noProof w:val="0"/>
        </w:rPr>
      </w:pPr>
      <w:r w:rsidRPr="00613175">
        <w:rPr>
          <w:b/>
          <w:noProof w:val="0"/>
        </w:rPr>
        <w:t>with</w:t>
      </w:r>
      <w:r w:rsidRPr="00613175">
        <w:rPr>
          <w:noProof w:val="0"/>
        </w:rPr>
        <w:t xml:space="preserve"> { UE having sent INVITE }</w:t>
      </w:r>
    </w:p>
    <w:p w14:paraId="15B946DD" w14:textId="77777777" w:rsidR="004838DE" w:rsidRPr="00613175" w:rsidRDefault="004838DE" w:rsidP="004838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FE04693" w14:textId="77777777" w:rsidR="004838DE" w:rsidRPr="00613175" w:rsidRDefault="004838DE" w:rsidP="004838DE">
      <w:pPr>
        <w:pStyle w:val="PL"/>
        <w:rPr>
          <w:noProof w:val="0"/>
        </w:rPr>
      </w:pPr>
      <w:r w:rsidRPr="00613175">
        <w:rPr>
          <w:noProof w:val="0"/>
        </w:rPr>
        <w:t xml:space="preserve">  </w:t>
      </w:r>
      <w:r w:rsidRPr="00613175">
        <w:rPr>
          <w:b/>
          <w:noProof w:val="0"/>
        </w:rPr>
        <w:t>when</w:t>
      </w:r>
      <w:r w:rsidRPr="00613175">
        <w:rPr>
          <w:noProof w:val="0"/>
        </w:rPr>
        <w:t xml:space="preserve"> { UE receives two 100 Trying and two 183 Session Progress responses }</w:t>
      </w:r>
    </w:p>
    <w:p w14:paraId="5A0081BE" w14:textId="77777777" w:rsidR="004838DE" w:rsidRPr="00613175" w:rsidRDefault="004838DE" w:rsidP="004838DE">
      <w:pPr>
        <w:pStyle w:val="PL"/>
        <w:rPr>
          <w:noProof w:val="0"/>
        </w:rPr>
      </w:pPr>
      <w:r w:rsidRPr="00613175">
        <w:rPr>
          <w:noProof w:val="0"/>
        </w:rPr>
        <w:t xml:space="preserve">    </w:t>
      </w:r>
      <w:r w:rsidRPr="00613175">
        <w:rPr>
          <w:b/>
          <w:noProof w:val="0"/>
        </w:rPr>
        <w:t>then</w:t>
      </w:r>
      <w:r w:rsidRPr="00613175">
        <w:rPr>
          <w:noProof w:val="0"/>
        </w:rPr>
        <w:t xml:space="preserve"> { UE sends two PRACK requests for the two 183 Session Progress responses }</w:t>
      </w:r>
    </w:p>
    <w:p w14:paraId="607E381A" w14:textId="77777777" w:rsidR="004838DE" w:rsidRPr="00613175" w:rsidRDefault="004838DE" w:rsidP="004838DE">
      <w:pPr>
        <w:pStyle w:val="PL"/>
        <w:rPr>
          <w:noProof w:val="0"/>
        </w:rPr>
      </w:pPr>
      <w:r w:rsidRPr="00613175">
        <w:rPr>
          <w:noProof w:val="0"/>
        </w:rPr>
        <w:t>}</w:t>
      </w:r>
    </w:p>
    <w:p w14:paraId="653B34BB" w14:textId="77777777" w:rsidR="004838DE" w:rsidRPr="00613175" w:rsidRDefault="004838DE" w:rsidP="004838DE">
      <w:pPr>
        <w:pStyle w:val="PL"/>
        <w:rPr>
          <w:noProof w:val="0"/>
        </w:rPr>
      </w:pPr>
    </w:p>
    <w:p w14:paraId="2B62CA5E" w14:textId="77777777" w:rsidR="004838DE" w:rsidRPr="00613175" w:rsidRDefault="004838DE" w:rsidP="004838DE">
      <w:pPr>
        <w:pStyle w:val="H6"/>
      </w:pPr>
      <w:r w:rsidRPr="00613175">
        <w:t>(3)</w:t>
      </w:r>
    </w:p>
    <w:p w14:paraId="07FA4939" w14:textId="77777777" w:rsidR="004838DE" w:rsidRPr="00613175" w:rsidRDefault="004838DE" w:rsidP="004838DE">
      <w:pPr>
        <w:pStyle w:val="PL"/>
        <w:rPr>
          <w:noProof w:val="0"/>
        </w:rPr>
      </w:pPr>
      <w:r w:rsidRPr="00613175">
        <w:rPr>
          <w:b/>
          <w:noProof w:val="0"/>
        </w:rPr>
        <w:t>with</w:t>
      </w:r>
      <w:r w:rsidRPr="00613175">
        <w:rPr>
          <w:noProof w:val="0"/>
        </w:rPr>
        <w:t xml:space="preserve"> { UE having sent two PRACK requests }</w:t>
      </w:r>
    </w:p>
    <w:p w14:paraId="27D7D7B7" w14:textId="77777777" w:rsidR="004838DE" w:rsidRPr="00613175" w:rsidRDefault="004838DE" w:rsidP="004838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E7B5050" w14:textId="77777777" w:rsidR="004838DE" w:rsidRPr="00613175" w:rsidRDefault="004838DE" w:rsidP="004838DE">
      <w:pPr>
        <w:pStyle w:val="PL"/>
        <w:rPr>
          <w:noProof w:val="0"/>
        </w:rPr>
      </w:pPr>
      <w:r w:rsidRPr="00613175">
        <w:rPr>
          <w:noProof w:val="0"/>
        </w:rPr>
        <w:t xml:space="preserve">  </w:t>
      </w:r>
      <w:r w:rsidRPr="00613175">
        <w:rPr>
          <w:b/>
          <w:noProof w:val="0"/>
        </w:rPr>
        <w:t>when</w:t>
      </w:r>
      <w:r w:rsidRPr="00613175">
        <w:rPr>
          <w:noProof w:val="0"/>
        </w:rPr>
        <w:t xml:space="preserve"> { UE receives CANCEL for the first forked early dialog and 200 OK for PRACK for the second early dialog }</w:t>
      </w:r>
    </w:p>
    <w:p w14:paraId="7BC4D5D1" w14:textId="77777777" w:rsidR="004838DE" w:rsidRPr="00613175" w:rsidRDefault="004838DE" w:rsidP="004838DE">
      <w:pPr>
        <w:pStyle w:val="PL"/>
        <w:rPr>
          <w:noProof w:val="0"/>
        </w:rPr>
      </w:pPr>
      <w:r w:rsidRPr="00613175">
        <w:rPr>
          <w:noProof w:val="0"/>
        </w:rPr>
        <w:t xml:space="preserve">    </w:t>
      </w:r>
      <w:r w:rsidRPr="00613175">
        <w:rPr>
          <w:b/>
          <w:noProof w:val="0"/>
        </w:rPr>
        <w:t>then</w:t>
      </w:r>
      <w:r w:rsidRPr="00613175">
        <w:rPr>
          <w:noProof w:val="0"/>
        </w:rPr>
        <w:t xml:space="preserve"> { UE completes setup of voice call on the second early dialog }</w:t>
      </w:r>
    </w:p>
    <w:p w14:paraId="494B9B13" w14:textId="77777777" w:rsidR="004838DE" w:rsidRPr="00613175" w:rsidRDefault="004838DE" w:rsidP="004838DE">
      <w:pPr>
        <w:pStyle w:val="PL"/>
        <w:rPr>
          <w:noProof w:val="0"/>
        </w:rPr>
      </w:pPr>
      <w:r w:rsidRPr="00613175">
        <w:rPr>
          <w:noProof w:val="0"/>
        </w:rPr>
        <w:t>}</w:t>
      </w:r>
    </w:p>
    <w:p w14:paraId="74891452" w14:textId="77777777" w:rsidR="004838DE" w:rsidRPr="00613175" w:rsidRDefault="004838DE" w:rsidP="004838DE">
      <w:pPr>
        <w:pStyle w:val="PL"/>
        <w:rPr>
          <w:noProof w:val="0"/>
        </w:rPr>
      </w:pPr>
    </w:p>
    <w:p w14:paraId="49DD879F" w14:textId="77777777" w:rsidR="004838DE" w:rsidRPr="00613175" w:rsidRDefault="004838DE" w:rsidP="004838DE">
      <w:pPr>
        <w:pStyle w:val="H6"/>
      </w:pPr>
      <w:r w:rsidRPr="00613175">
        <w:t>7.24.2</w:t>
      </w:r>
      <w:r w:rsidRPr="00613175">
        <w:tab/>
        <w:t>Conformance Requirements</w:t>
      </w:r>
    </w:p>
    <w:p w14:paraId="52A8C616" w14:textId="77777777" w:rsidR="004838DE" w:rsidRPr="00613175" w:rsidRDefault="004838DE" w:rsidP="004838DE">
      <w:pPr>
        <w:rPr>
          <w:lang w:eastAsia="zh-CN"/>
        </w:rPr>
      </w:pPr>
      <w:r w:rsidRPr="00613175">
        <w:rPr>
          <w:lang w:eastAsia="zh-CN"/>
        </w:rPr>
        <w:t>The conformance requirements covered in the present test case are, unless otherwise stated, Rel-15 requirements.</w:t>
      </w:r>
    </w:p>
    <w:p w14:paraId="2FC42657" w14:textId="77777777" w:rsidR="004838DE" w:rsidRPr="00613175" w:rsidRDefault="004838DE" w:rsidP="004838DE">
      <w:pPr>
        <w:rPr>
          <w:rFonts w:eastAsia="DengXian"/>
        </w:rPr>
      </w:pPr>
      <w:r w:rsidRPr="00613175">
        <w:rPr>
          <w:rFonts w:eastAsia="DengXian"/>
        </w:rPr>
        <w:t>[TS 24.229, clause 5.1.4.1]:</w:t>
      </w:r>
    </w:p>
    <w:p w14:paraId="12FFA41C" w14:textId="77777777" w:rsidR="004838DE" w:rsidRPr="00613175" w:rsidRDefault="004838DE" w:rsidP="004838DE">
      <w:r w:rsidRPr="00613175">
        <w:t>If the UE sends a CANCEL request to cancel an initial INVITE request, the UE shall when applicable include in the CANCEL request a Reason header field with a protocol value set to "RELEASE_CAUSE" and a "cause" header field parameter as specified in subclause 7.2A.18.11.2. The UE may also include the "text" header field parameter with reason-text as specified in subclause 7.2A.18.11.2.</w:t>
      </w:r>
    </w:p>
    <w:p w14:paraId="74478B1A" w14:textId="77777777" w:rsidR="004838DE" w:rsidRPr="00613175" w:rsidRDefault="004838DE" w:rsidP="004838DE">
      <w:pPr>
        <w:pStyle w:val="H6"/>
      </w:pPr>
      <w:r w:rsidRPr="00613175">
        <w:t>7.24.3</w:t>
      </w:r>
      <w:r w:rsidRPr="00613175">
        <w:tab/>
        <w:t>Profile Requirements (Informative)</w:t>
      </w:r>
    </w:p>
    <w:p w14:paraId="77B068D7" w14:textId="77777777" w:rsidR="004838DE" w:rsidRPr="00613175" w:rsidRDefault="004838DE" w:rsidP="004838DE">
      <w:pPr>
        <w:rPr>
          <w:rFonts w:eastAsia="DengXian"/>
        </w:rPr>
      </w:pPr>
      <w:r w:rsidRPr="00613175">
        <w:rPr>
          <w:rFonts w:eastAsia="DengXian"/>
        </w:rPr>
        <w:t>[GSMA NG.114 V1.0, clause 2.3.7]:</w:t>
      </w:r>
    </w:p>
    <w:p w14:paraId="45B2FECF" w14:textId="77777777" w:rsidR="004838DE" w:rsidRPr="00613175" w:rsidRDefault="004838DE" w:rsidP="004838DE">
      <w:r w:rsidRPr="00613175">
        <w:t>The IMS core network can support sending and the UE must support receiving a SIP CANCEL request including a Reason header field with values of:</w:t>
      </w:r>
    </w:p>
    <w:p w14:paraId="7EE62B07" w14:textId="1F261AAF" w:rsidR="004838DE" w:rsidRPr="00613175" w:rsidRDefault="00A70297" w:rsidP="00A70297">
      <w:pPr>
        <w:pStyle w:val="B10"/>
        <w:overflowPunct/>
        <w:autoSpaceDE/>
        <w:autoSpaceDN/>
        <w:adjustRightInd/>
        <w:ind w:left="284" w:firstLine="0"/>
        <w:textAlignment w:val="auto"/>
      </w:pPr>
      <w:r>
        <w:t>1.</w:t>
      </w:r>
      <w:r>
        <w:tab/>
      </w:r>
      <w:r w:rsidR="004838DE" w:rsidRPr="00613175">
        <w:t>SIP; cause=200; text="Call completed elsewhere"</w:t>
      </w:r>
    </w:p>
    <w:p w14:paraId="5F0DB7F5" w14:textId="658E720B" w:rsidR="004838DE" w:rsidRPr="00613175" w:rsidRDefault="00A70297" w:rsidP="00A70297">
      <w:pPr>
        <w:pStyle w:val="B10"/>
        <w:overflowPunct/>
        <w:autoSpaceDE/>
        <w:autoSpaceDN/>
        <w:adjustRightInd/>
        <w:ind w:left="284" w:firstLine="0"/>
        <w:textAlignment w:val="auto"/>
      </w:pPr>
      <w:r>
        <w:t>2.</w:t>
      </w:r>
      <w:r>
        <w:tab/>
      </w:r>
      <w:r w:rsidR="004838DE" w:rsidRPr="00613175">
        <w:t>SIP; cause=603; text="Declined"</w:t>
      </w:r>
    </w:p>
    <w:p w14:paraId="2C571B21" w14:textId="705148B8" w:rsidR="004838DE" w:rsidRPr="00613175" w:rsidRDefault="00A70297" w:rsidP="00A70297">
      <w:pPr>
        <w:pStyle w:val="B10"/>
        <w:overflowPunct/>
        <w:autoSpaceDE/>
        <w:autoSpaceDN/>
        <w:adjustRightInd/>
        <w:ind w:left="284" w:firstLine="0"/>
        <w:textAlignment w:val="auto"/>
      </w:pPr>
      <w:r>
        <w:t>3.</w:t>
      </w:r>
      <w:r>
        <w:tab/>
      </w:r>
      <w:r w:rsidR="004838DE" w:rsidRPr="00613175">
        <w:t>SIP; cause=600; text=” Busy Everywhere”</w:t>
      </w:r>
    </w:p>
    <w:p w14:paraId="24B894C3" w14:textId="77777777" w:rsidR="004838DE" w:rsidRPr="00613175" w:rsidRDefault="004838DE" w:rsidP="004838DE">
      <w:r w:rsidRPr="00613175">
        <w:t>for forked calls as defined in 3GPP TS 24.229 [8].</w:t>
      </w:r>
    </w:p>
    <w:p w14:paraId="582FB329" w14:textId="77777777" w:rsidR="004838DE" w:rsidRPr="00613175" w:rsidRDefault="004838DE" w:rsidP="004838DE">
      <w:pPr>
        <w:pStyle w:val="H6"/>
      </w:pPr>
      <w:r w:rsidRPr="00613175">
        <w:lastRenderedPageBreak/>
        <w:t>7.24.4</w:t>
      </w:r>
      <w:r w:rsidRPr="00613175">
        <w:tab/>
        <w:t>Test description</w:t>
      </w:r>
    </w:p>
    <w:p w14:paraId="38F9202F" w14:textId="77777777" w:rsidR="004838DE" w:rsidRPr="00613175" w:rsidRDefault="004838DE" w:rsidP="004838DE">
      <w:pPr>
        <w:pStyle w:val="H6"/>
      </w:pPr>
      <w:r w:rsidRPr="00613175">
        <w:t>7.24.4.1</w:t>
      </w:r>
      <w:r w:rsidRPr="00613175">
        <w:tab/>
        <w:t>Pre-test conditions</w:t>
      </w:r>
    </w:p>
    <w:p w14:paraId="48548151" w14:textId="77777777" w:rsidR="004838DE" w:rsidRPr="00613175" w:rsidRDefault="004838DE" w:rsidP="004838DE">
      <w:pPr>
        <w:pStyle w:val="H6"/>
      </w:pPr>
      <w:r w:rsidRPr="00613175">
        <w:t>System Simulator:</w:t>
      </w:r>
    </w:p>
    <w:p w14:paraId="6CF1DCE3" w14:textId="77777777" w:rsidR="004838DE" w:rsidRPr="00613175" w:rsidRDefault="004838DE" w:rsidP="004838DE">
      <w:pPr>
        <w:pStyle w:val="B10"/>
        <w:rPr>
          <w:lang w:eastAsia="sv-SE"/>
        </w:rPr>
      </w:pPr>
      <w:r w:rsidRPr="00613175">
        <w:t>-</w:t>
      </w:r>
      <w:r w:rsidRPr="00613175">
        <w:tab/>
        <w:t>1 NR Cell connected to 5GC, default parameters.</w:t>
      </w:r>
    </w:p>
    <w:p w14:paraId="15B3CFDA" w14:textId="77777777" w:rsidR="004838DE" w:rsidRPr="00613175" w:rsidRDefault="004838DE" w:rsidP="004838DE">
      <w:pPr>
        <w:pStyle w:val="H6"/>
      </w:pPr>
      <w:r w:rsidRPr="00613175">
        <w:t>UE:</w:t>
      </w:r>
    </w:p>
    <w:p w14:paraId="2E399A84" w14:textId="77777777" w:rsidR="004838DE" w:rsidRPr="00613175" w:rsidRDefault="004838DE" w:rsidP="004838DE">
      <w:pPr>
        <w:pStyle w:val="B10"/>
        <w:rPr>
          <w:snapToGrid w:val="0"/>
        </w:rPr>
      </w:pPr>
      <w:r w:rsidRPr="00613175">
        <w:t>-</w:t>
      </w:r>
      <w:r w:rsidRPr="00613175">
        <w:tab/>
      </w:r>
      <w:r w:rsidRPr="00613175">
        <w:rPr>
          <w:snapToGrid w:val="0"/>
        </w:rPr>
        <w:t>UE contains either ISIM and USIM applications or only USIM application on UICC.</w:t>
      </w:r>
    </w:p>
    <w:p w14:paraId="72E975E5" w14:textId="77777777" w:rsidR="004838DE" w:rsidRPr="00613175" w:rsidRDefault="004838DE" w:rsidP="004838DE">
      <w:pPr>
        <w:pStyle w:val="B10"/>
        <w:rPr>
          <w:snapToGrid w:val="0"/>
        </w:rPr>
      </w:pPr>
      <w:r w:rsidRPr="00613175">
        <w:t>-</w:t>
      </w:r>
      <w:r w:rsidRPr="00613175">
        <w:tab/>
      </w:r>
      <w:r w:rsidRPr="00613175">
        <w:rPr>
          <w:snapToGrid w:val="0"/>
        </w:rPr>
        <w:t>UE is configured to register for IMS after switch on.</w:t>
      </w:r>
    </w:p>
    <w:p w14:paraId="015CB806" w14:textId="77777777" w:rsidR="004838DE" w:rsidRPr="00613175" w:rsidRDefault="004838DE" w:rsidP="004838DE">
      <w:pPr>
        <w:pStyle w:val="B10"/>
        <w:rPr>
          <w:snapToGrid w:val="0"/>
        </w:rPr>
      </w:pPr>
      <w:r w:rsidRPr="00613175">
        <w:t>-</w:t>
      </w:r>
      <w:r w:rsidRPr="00613175">
        <w:tab/>
        <w:t xml:space="preserve">UE is configured to use preconditions. </w:t>
      </w:r>
    </w:p>
    <w:p w14:paraId="5D0C6BF6" w14:textId="77777777" w:rsidR="004838DE" w:rsidRPr="00613175" w:rsidRDefault="004838DE" w:rsidP="004838DE">
      <w:pPr>
        <w:pStyle w:val="H6"/>
      </w:pPr>
      <w:r w:rsidRPr="00613175">
        <w:t>Preamble:</w:t>
      </w:r>
    </w:p>
    <w:p w14:paraId="40969589" w14:textId="77777777" w:rsidR="004838DE" w:rsidRPr="00613175" w:rsidRDefault="004838DE" w:rsidP="004838DE">
      <w:pPr>
        <w:pStyle w:val="B10"/>
        <w:rPr>
          <w:snapToGrid w:val="0"/>
        </w:rPr>
      </w:pPr>
      <w:r w:rsidRPr="00613175">
        <w:t>-</w:t>
      </w:r>
      <w:r w:rsidRPr="00613175">
        <w:tab/>
        <w:t>UE is in state 1N-A and registered to IMS</w:t>
      </w:r>
    </w:p>
    <w:p w14:paraId="6BF36D8D" w14:textId="77777777" w:rsidR="004838DE" w:rsidRPr="00613175" w:rsidRDefault="004838DE" w:rsidP="004838DE">
      <w:pPr>
        <w:pStyle w:val="H6"/>
        <w:rPr>
          <w:snapToGrid w:val="0"/>
        </w:rPr>
      </w:pPr>
      <w:r w:rsidRPr="00613175">
        <w:t>7.24.4.2</w:t>
      </w:r>
      <w:r w:rsidRPr="00613175">
        <w:tab/>
      </w:r>
      <w:r w:rsidRPr="00613175">
        <w:rPr>
          <w:snapToGrid w:val="0"/>
        </w:rPr>
        <w:t>Test procedure sequence</w:t>
      </w:r>
    </w:p>
    <w:p w14:paraId="74BEB0AE" w14:textId="77777777" w:rsidR="004838DE" w:rsidRPr="00613175" w:rsidRDefault="004838DE" w:rsidP="004838DE">
      <w:pPr>
        <w:pStyle w:val="TH"/>
        <w:rPr>
          <w:rFonts w:cs="Arial"/>
        </w:rPr>
      </w:pPr>
      <w:r w:rsidRPr="00613175">
        <w:rPr>
          <w:rFonts w:cs="Arial"/>
        </w:rPr>
        <w:t>Table 7.24.4.2-1: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5245"/>
        <w:gridCol w:w="709"/>
        <w:gridCol w:w="1561"/>
        <w:gridCol w:w="567"/>
        <w:gridCol w:w="850"/>
      </w:tblGrid>
      <w:tr w:rsidR="004838DE" w:rsidRPr="00613175" w14:paraId="0F0A533D" w14:textId="77777777" w:rsidTr="00A355D2">
        <w:trPr>
          <w:jc w:val="center"/>
        </w:trPr>
        <w:tc>
          <w:tcPr>
            <w:tcW w:w="704" w:type="dxa"/>
            <w:tcBorders>
              <w:bottom w:val="nil"/>
            </w:tcBorders>
          </w:tcPr>
          <w:p w14:paraId="528D0A28" w14:textId="77777777" w:rsidR="004838DE" w:rsidRPr="00613175" w:rsidRDefault="004838DE" w:rsidP="00A355D2">
            <w:pPr>
              <w:pStyle w:val="TAH"/>
              <w:ind w:left="400" w:hanging="400"/>
            </w:pPr>
            <w:r w:rsidRPr="00613175">
              <w:t>St</w:t>
            </w:r>
          </w:p>
        </w:tc>
        <w:tc>
          <w:tcPr>
            <w:tcW w:w="5245" w:type="dxa"/>
          </w:tcPr>
          <w:p w14:paraId="07CB7F9E" w14:textId="77777777" w:rsidR="004838DE" w:rsidRPr="00613175" w:rsidRDefault="004838DE" w:rsidP="00A355D2">
            <w:pPr>
              <w:pStyle w:val="TAH"/>
              <w:ind w:left="400" w:hanging="400"/>
            </w:pPr>
            <w:r w:rsidRPr="00613175">
              <w:t>Procedure</w:t>
            </w:r>
          </w:p>
        </w:tc>
        <w:tc>
          <w:tcPr>
            <w:tcW w:w="2270" w:type="dxa"/>
            <w:gridSpan w:val="2"/>
          </w:tcPr>
          <w:p w14:paraId="24EB9722" w14:textId="77777777" w:rsidR="004838DE" w:rsidRPr="00613175" w:rsidRDefault="004838DE" w:rsidP="00A355D2">
            <w:pPr>
              <w:pStyle w:val="TAH"/>
              <w:ind w:left="400" w:hanging="400"/>
            </w:pPr>
            <w:r w:rsidRPr="00613175">
              <w:t>Message Sequence</w:t>
            </w:r>
          </w:p>
        </w:tc>
        <w:tc>
          <w:tcPr>
            <w:tcW w:w="567" w:type="dxa"/>
            <w:tcBorders>
              <w:bottom w:val="nil"/>
            </w:tcBorders>
          </w:tcPr>
          <w:p w14:paraId="7D11B8CF" w14:textId="77777777" w:rsidR="004838DE" w:rsidRPr="00613175" w:rsidRDefault="004838DE" w:rsidP="00A355D2">
            <w:pPr>
              <w:pStyle w:val="TAH"/>
            </w:pPr>
            <w:r w:rsidRPr="00613175">
              <w:t>TP</w:t>
            </w:r>
          </w:p>
        </w:tc>
        <w:tc>
          <w:tcPr>
            <w:tcW w:w="850" w:type="dxa"/>
            <w:tcBorders>
              <w:bottom w:val="nil"/>
            </w:tcBorders>
          </w:tcPr>
          <w:p w14:paraId="2BEBC5A7" w14:textId="77777777" w:rsidR="004838DE" w:rsidRPr="00613175" w:rsidRDefault="004838DE" w:rsidP="00A355D2">
            <w:pPr>
              <w:pStyle w:val="TAH"/>
            </w:pPr>
            <w:r w:rsidRPr="00613175">
              <w:t>Verdict</w:t>
            </w:r>
          </w:p>
        </w:tc>
      </w:tr>
      <w:tr w:rsidR="004838DE" w:rsidRPr="00613175" w14:paraId="6D15B622" w14:textId="77777777" w:rsidTr="00A355D2">
        <w:trPr>
          <w:jc w:val="center"/>
        </w:trPr>
        <w:tc>
          <w:tcPr>
            <w:tcW w:w="704" w:type="dxa"/>
            <w:tcBorders>
              <w:top w:val="nil"/>
            </w:tcBorders>
          </w:tcPr>
          <w:p w14:paraId="1A280E26" w14:textId="77777777" w:rsidR="004838DE" w:rsidRPr="00613175" w:rsidRDefault="004838DE" w:rsidP="00A355D2">
            <w:pPr>
              <w:pStyle w:val="TAH"/>
            </w:pPr>
          </w:p>
        </w:tc>
        <w:tc>
          <w:tcPr>
            <w:tcW w:w="5245" w:type="dxa"/>
          </w:tcPr>
          <w:p w14:paraId="0DB38A1F" w14:textId="77777777" w:rsidR="004838DE" w:rsidRPr="00613175" w:rsidRDefault="004838DE" w:rsidP="00A355D2">
            <w:pPr>
              <w:pStyle w:val="TAH"/>
            </w:pPr>
          </w:p>
        </w:tc>
        <w:tc>
          <w:tcPr>
            <w:tcW w:w="709" w:type="dxa"/>
          </w:tcPr>
          <w:p w14:paraId="3BC67139" w14:textId="77777777" w:rsidR="004838DE" w:rsidRPr="00613175" w:rsidRDefault="004838DE" w:rsidP="00A355D2">
            <w:pPr>
              <w:pStyle w:val="TAH"/>
            </w:pPr>
            <w:r w:rsidRPr="00613175">
              <w:t>U - S</w:t>
            </w:r>
          </w:p>
        </w:tc>
        <w:tc>
          <w:tcPr>
            <w:tcW w:w="1561" w:type="dxa"/>
          </w:tcPr>
          <w:p w14:paraId="46F266C2" w14:textId="77777777" w:rsidR="004838DE" w:rsidRPr="00613175" w:rsidRDefault="004838DE" w:rsidP="00A355D2">
            <w:pPr>
              <w:pStyle w:val="TAH"/>
            </w:pPr>
            <w:r w:rsidRPr="00613175">
              <w:t>Message</w:t>
            </w:r>
          </w:p>
        </w:tc>
        <w:tc>
          <w:tcPr>
            <w:tcW w:w="567" w:type="dxa"/>
            <w:tcBorders>
              <w:top w:val="nil"/>
            </w:tcBorders>
          </w:tcPr>
          <w:p w14:paraId="5C5CEC27" w14:textId="77777777" w:rsidR="004838DE" w:rsidRPr="00613175" w:rsidRDefault="004838DE" w:rsidP="00A355D2">
            <w:pPr>
              <w:pStyle w:val="TAH"/>
            </w:pPr>
          </w:p>
        </w:tc>
        <w:tc>
          <w:tcPr>
            <w:tcW w:w="850" w:type="dxa"/>
            <w:tcBorders>
              <w:top w:val="nil"/>
            </w:tcBorders>
          </w:tcPr>
          <w:p w14:paraId="73DC7F8A" w14:textId="77777777" w:rsidR="004838DE" w:rsidRPr="00613175" w:rsidRDefault="004838DE" w:rsidP="00A355D2">
            <w:pPr>
              <w:pStyle w:val="TAH"/>
            </w:pPr>
          </w:p>
        </w:tc>
      </w:tr>
      <w:tr w:rsidR="004838DE" w:rsidRPr="00613175" w14:paraId="5920CAA6" w14:textId="77777777" w:rsidTr="00A355D2">
        <w:trPr>
          <w:jc w:val="center"/>
        </w:trPr>
        <w:tc>
          <w:tcPr>
            <w:tcW w:w="704" w:type="dxa"/>
          </w:tcPr>
          <w:p w14:paraId="74F930DB" w14:textId="77777777" w:rsidR="004838DE" w:rsidRPr="00613175" w:rsidRDefault="004838DE" w:rsidP="00A355D2">
            <w:pPr>
              <w:pStyle w:val="TAC"/>
              <w:rPr>
                <w:lang w:eastAsia="zh-CN"/>
              </w:rPr>
            </w:pPr>
            <w:r w:rsidRPr="00613175">
              <w:rPr>
                <w:rFonts w:eastAsia="MS Gothic"/>
              </w:rPr>
              <w:t>1</w:t>
            </w:r>
          </w:p>
        </w:tc>
        <w:tc>
          <w:tcPr>
            <w:tcW w:w="5245" w:type="dxa"/>
          </w:tcPr>
          <w:p w14:paraId="16D4412A" w14:textId="77777777" w:rsidR="004838DE" w:rsidRPr="00613175" w:rsidRDefault="004838DE" w:rsidP="00A355D2">
            <w:pPr>
              <w:pStyle w:val="TAL"/>
            </w:pPr>
            <w:r w:rsidRPr="00613175">
              <w:t>Make UE initiate a voice call.</w:t>
            </w:r>
          </w:p>
        </w:tc>
        <w:tc>
          <w:tcPr>
            <w:tcW w:w="709" w:type="dxa"/>
          </w:tcPr>
          <w:p w14:paraId="67D4A89E" w14:textId="77777777" w:rsidR="004838DE" w:rsidRPr="00613175" w:rsidRDefault="004838DE" w:rsidP="00A355D2">
            <w:pPr>
              <w:pStyle w:val="TAC"/>
              <w:rPr>
                <w:lang w:eastAsia="zh-CN"/>
              </w:rPr>
            </w:pPr>
          </w:p>
        </w:tc>
        <w:tc>
          <w:tcPr>
            <w:tcW w:w="1561" w:type="dxa"/>
          </w:tcPr>
          <w:p w14:paraId="6455B6B9" w14:textId="77777777" w:rsidR="004838DE" w:rsidRPr="00613175" w:rsidRDefault="004838DE" w:rsidP="00A355D2">
            <w:pPr>
              <w:pStyle w:val="TAL"/>
              <w:rPr>
                <w:rFonts w:eastAsia="MS Gothic"/>
              </w:rPr>
            </w:pPr>
          </w:p>
        </w:tc>
        <w:tc>
          <w:tcPr>
            <w:tcW w:w="567" w:type="dxa"/>
          </w:tcPr>
          <w:p w14:paraId="474FC4AD" w14:textId="77777777" w:rsidR="004838DE" w:rsidRPr="00613175" w:rsidRDefault="004838DE" w:rsidP="00A355D2">
            <w:pPr>
              <w:pStyle w:val="TAC"/>
              <w:rPr>
                <w:lang w:eastAsia="zh-CN"/>
              </w:rPr>
            </w:pPr>
          </w:p>
        </w:tc>
        <w:tc>
          <w:tcPr>
            <w:tcW w:w="850" w:type="dxa"/>
          </w:tcPr>
          <w:p w14:paraId="5A390926" w14:textId="77777777" w:rsidR="004838DE" w:rsidRPr="00613175" w:rsidRDefault="004838DE" w:rsidP="00A355D2">
            <w:pPr>
              <w:pStyle w:val="TAC"/>
              <w:rPr>
                <w:lang w:eastAsia="zh-CN"/>
              </w:rPr>
            </w:pPr>
          </w:p>
        </w:tc>
      </w:tr>
      <w:tr w:rsidR="004838DE" w:rsidRPr="00613175" w14:paraId="149E2C18" w14:textId="77777777" w:rsidTr="00A355D2">
        <w:trPr>
          <w:jc w:val="center"/>
        </w:trPr>
        <w:tc>
          <w:tcPr>
            <w:tcW w:w="704" w:type="dxa"/>
          </w:tcPr>
          <w:p w14:paraId="5A0B25F5" w14:textId="77777777" w:rsidR="004838DE" w:rsidRPr="00613175" w:rsidRDefault="004838DE" w:rsidP="00A355D2">
            <w:pPr>
              <w:pStyle w:val="TAC"/>
              <w:rPr>
                <w:lang w:eastAsia="zh-CN"/>
              </w:rPr>
            </w:pPr>
            <w:r w:rsidRPr="00613175">
              <w:rPr>
                <w:lang w:eastAsia="zh-CN"/>
              </w:rPr>
              <w:t>2-9</w:t>
            </w:r>
          </w:p>
        </w:tc>
        <w:tc>
          <w:tcPr>
            <w:tcW w:w="5245" w:type="dxa"/>
          </w:tcPr>
          <w:p w14:paraId="78BC182B" w14:textId="77777777" w:rsidR="004838DE" w:rsidRPr="00613175" w:rsidRDefault="004838DE" w:rsidP="00A355D2">
            <w:pPr>
              <w:pStyle w:val="TAL"/>
            </w:pPr>
            <w:r w:rsidRPr="00613175">
              <w:t>Steps 1-8 of generic procedure specified in Table 4.9.16.2.2-1 of TS 38.508-1 [21] are performed.</w:t>
            </w:r>
          </w:p>
        </w:tc>
        <w:tc>
          <w:tcPr>
            <w:tcW w:w="709" w:type="dxa"/>
          </w:tcPr>
          <w:p w14:paraId="62F8269A" w14:textId="77777777" w:rsidR="004838DE" w:rsidRPr="00613175" w:rsidRDefault="004838DE" w:rsidP="00A355D2">
            <w:pPr>
              <w:pStyle w:val="TAC"/>
              <w:rPr>
                <w:lang w:eastAsia="zh-CN"/>
              </w:rPr>
            </w:pPr>
            <w:r w:rsidRPr="00613175">
              <w:rPr>
                <w:lang w:eastAsia="zh-CN"/>
              </w:rPr>
              <w:t>-</w:t>
            </w:r>
          </w:p>
        </w:tc>
        <w:tc>
          <w:tcPr>
            <w:tcW w:w="1561" w:type="dxa"/>
          </w:tcPr>
          <w:p w14:paraId="64EDBAE2" w14:textId="77777777" w:rsidR="004838DE" w:rsidRPr="00613175" w:rsidRDefault="004838DE" w:rsidP="00A355D2">
            <w:pPr>
              <w:pStyle w:val="TAL"/>
              <w:rPr>
                <w:rFonts w:eastAsia="MS Gothic"/>
              </w:rPr>
            </w:pPr>
            <w:r w:rsidRPr="00613175">
              <w:rPr>
                <w:lang w:eastAsia="zh-CN"/>
              </w:rPr>
              <w:t>-</w:t>
            </w:r>
          </w:p>
        </w:tc>
        <w:tc>
          <w:tcPr>
            <w:tcW w:w="567" w:type="dxa"/>
          </w:tcPr>
          <w:p w14:paraId="0F27613F" w14:textId="77777777" w:rsidR="004838DE" w:rsidRPr="00613175" w:rsidRDefault="004838DE" w:rsidP="00A355D2">
            <w:pPr>
              <w:pStyle w:val="TAC"/>
              <w:rPr>
                <w:lang w:eastAsia="zh-CN"/>
              </w:rPr>
            </w:pPr>
          </w:p>
        </w:tc>
        <w:tc>
          <w:tcPr>
            <w:tcW w:w="850" w:type="dxa"/>
          </w:tcPr>
          <w:p w14:paraId="74CA6C00" w14:textId="77777777" w:rsidR="004838DE" w:rsidRPr="00613175" w:rsidRDefault="004838DE" w:rsidP="00A355D2">
            <w:pPr>
              <w:pStyle w:val="TAC"/>
              <w:rPr>
                <w:lang w:eastAsia="zh-CN"/>
              </w:rPr>
            </w:pPr>
          </w:p>
        </w:tc>
      </w:tr>
      <w:tr w:rsidR="004838DE" w:rsidRPr="00613175" w14:paraId="2C6F4256" w14:textId="77777777" w:rsidTr="00A355D2">
        <w:trPr>
          <w:jc w:val="center"/>
        </w:trPr>
        <w:tc>
          <w:tcPr>
            <w:tcW w:w="704" w:type="dxa"/>
          </w:tcPr>
          <w:p w14:paraId="130E645F" w14:textId="77777777" w:rsidR="004838DE" w:rsidRPr="00613175" w:rsidRDefault="004838DE" w:rsidP="00A355D2">
            <w:pPr>
              <w:pStyle w:val="TAC"/>
              <w:rPr>
                <w:lang w:eastAsia="zh-CN"/>
              </w:rPr>
            </w:pPr>
            <w:r w:rsidRPr="00613175">
              <w:rPr>
                <w:lang w:eastAsia="zh-CN"/>
              </w:rPr>
              <w:t>10</w:t>
            </w:r>
          </w:p>
        </w:tc>
        <w:tc>
          <w:tcPr>
            <w:tcW w:w="5245" w:type="dxa"/>
          </w:tcPr>
          <w:p w14:paraId="2A2D4736" w14:textId="77777777" w:rsidR="004838DE" w:rsidRPr="00613175" w:rsidRDefault="004838DE" w:rsidP="00A355D2">
            <w:pPr>
              <w:pStyle w:val="TAL"/>
              <w:rPr>
                <w:rFonts w:eastAsia="MS Gothic"/>
              </w:rPr>
            </w:pPr>
            <w:r w:rsidRPr="00613175">
              <w:rPr>
                <w:rFonts w:eastAsia="MS Gothic"/>
              </w:rPr>
              <w:t xml:space="preserve">Check: Does the UE send INVITE with an SDP offer containing preconditions? </w:t>
            </w:r>
          </w:p>
          <w:p w14:paraId="2611AD06" w14:textId="77777777" w:rsidR="004838DE" w:rsidRPr="00613175" w:rsidRDefault="004838DE" w:rsidP="00A355D2">
            <w:pPr>
              <w:pStyle w:val="TAL"/>
              <w:rPr>
                <w:rFonts w:eastAsia="MS Gothic"/>
              </w:rPr>
            </w:pPr>
            <w:r w:rsidRPr="00613175">
              <w:rPr>
                <w:rFonts w:eastAsia="MS Gothic"/>
              </w:rPr>
              <w:t>(Step 1 of A.4.1)</w:t>
            </w:r>
          </w:p>
        </w:tc>
        <w:tc>
          <w:tcPr>
            <w:tcW w:w="709" w:type="dxa"/>
          </w:tcPr>
          <w:p w14:paraId="0F2780D2" w14:textId="77777777" w:rsidR="004838DE" w:rsidRPr="00613175" w:rsidRDefault="004838DE" w:rsidP="00A355D2">
            <w:pPr>
              <w:pStyle w:val="TAC"/>
              <w:rPr>
                <w:rFonts w:eastAsia="MS Gothic"/>
              </w:rPr>
            </w:pPr>
            <w:r w:rsidRPr="00613175">
              <w:rPr>
                <w:rFonts w:eastAsia="MS Gothic"/>
              </w:rPr>
              <w:t>-&gt;</w:t>
            </w:r>
          </w:p>
        </w:tc>
        <w:tc>
          <w:tcPr>
            <w:tcW w:w="1561" w:type="dxa"/>
          </w:tcPr>
          <w:p w14:paraId="7985B042" w14:textId="77777777" w:rsidR="004838DE" w:rsidRPr="00613175" w:rsidRDefault="004838DE" w:rsidP="00A355D2">
            <w:pPr>
              <w:pStyle w:val="TAL"/>
              <w:rPr>
                <w:rFonts w:eastAsia="MS Gothic"/>
              </w:rPr>
            </w:pPr>
            <w:r w:rsidRPr="00613175">
              <w:rPr>
                <w:rFonts w:eastAsia="MS Gothic"/>
              </w:rPr>
              <w:t>INVITE</w:t>
            </w:r>
          </w:p>
        </w:tc>
        <w:tc>
          <w:tcPr>
            <w:tcW w:w="567" w:type="dxa"/>
          </w:tcPr>
          <w:p w14:paraId="18C7C81E" w14:textId="77777777" w:rsidR="004838DE" w:rsidRPr="00613175" w:rsidRDefault="004838DE" w:rsidP="00A355D2">
            <w:pPr>
              <w:pStyle w:val="TAC"/>
              <w:rPr>
                <w:lang w:eastAsia="zh-CN"/>
              </w:rPr>
            </w:pPr>
            <w:r w:rsidRPr="00613175">
              <w:rPr>
                <w:lang w:eastAsia="zh-CN"/>
              </w:rPr>
              <w:t>1</w:t>
            </w:r>
          </w:p>
        </w:tc>
        <w:tc>
          <w:tcPr>
            <w:tcW w:w="850" w:type="dxa"/>
          </w:tcPr>
          <w:p w14:paraId="4354EF5B" w14:textId="77777777" w:rsidR="004838DE" w:rsidRPr="00613175" w:rsidRDefault="004838DE" w:rsidP="00A355D2">
            <w:pPr>
              <w:pStyle w:val="TAC"/>
              <w:rPr>
                <w:lang w:eastAsia="zh-CN"/>
              </w:rPr>
            </w:pPr>
            <w:r w:rsidRPr="00613175">
              <w:rPr>
                <w:lang w:eastAsia="zh-CN"/>
              </w:rPr>
              <w:t>P</w:t>
            </w:r>
          </w:p>
        </w:tc>
      </w:tr>
      <w:tr w:rsidR="004838DE" w:rsidRPr="00613175" w14:paraId="3B7E223E" w14:textId="77777777" w:rsidTr="00A355D2">
        <w:trPr>
          <w:jc w:val="center"/>
        </w:trPr>
        <w:tc>
          <w:tcPr>
            <w:tcW w:w="704" w:type="dxa"/>
          </w:tcPr>
          <w:p w14:paraId="4350B3A2" w14:textId="77777777" w:rsidR="004838DE" w:rsidRPr="00613175" w:rsidRDefault="004838DE" w:rsidP="00A355D2">
            <w:pPr>
              <w:pStyle w:val="TAC"/>
              <w:rPr>
                <w:lang w:eastAsia="zh-CN"/>
              </w:rPr>
            </w:pPr>
            <w:r w:rsidRPr="00613175">
              <w:rPr>
                <w:lang w:eastAsia="zh-CN"/>
              </w:rPr>
              <w:t>11</w:t>
            </w:r>
          </w:p>
        </w:tc>
        <w:tc>
          <w:tcPr>
            <w:tcW w:w="5245" w:type="dxa"/>
          </w:tcPr>
          <w:p w14:paraId="0A083841" w14:textId="77777777" w:rsidR="004838DE" w:rsidRPr="00613175" w:rsidRDefault="004838DE" w:rsidP="00A355D2">
            <w:pPr>
              <w:pStyle w:val="TAL"/>
              <w:rPr>
                <w:rFonts w:eastAsia="MS Gothic"/>
              </w:rPr>
            </w:pPr>
            <w:r w:rsidRPr="00613175">
              <w:rPr>
                <w:rFonts w:eastAsia="MS Gothic"/>
              </w:rPr>
              <w:t>SS responds with a 100 Trying in forked early dialog 1</w:t>
            </w:r>
          </w:p>
          <w:p w14:paraId="7862C663" w14:textId="77777777" w:rsidR="004838DE" w:rsidRPr="00613175" w:rsidRDefault="004838DE" w:rsidP="00A355D2">
            <w:pPr>
              <w:pStyle w:val="TAL"/>
              <w:rPr>
                <w:rFonts w:eastAsia="MS Gothic"/>
              </w:rPr>
            </w:pPr>
            <w:r w:rsidRPr="00613175">
              <w:rPr>
                <w:rFonts w:eastAsia="MS Gothic"/>
              </w:rPr>
              <w:t>(Step 2 of A.4.1)</w:t>
            </w:r>
          </w:p>
        </w:tc>
        <w:tc>
          <w:tcPr>
            <w:tcW w:w="709" w:type="dxa"/>
          </w:tcPr>
          <w:p w14:paraId="0061CDB0" w14:textId="77777777" w:rsidR="004838DE" w:rsidRPr="00613175" w:rsidRDefault="004838DE" w:rsidP="00A355D2">
            <w:pPr>
              <w:pStyle w:val="TAC"/>
              <w:rPr>
                <w:lang w:eastAsia="zh-CN"/>
              </w:rPr>
            </w:pPr>
            <w:r w:rsidRPr="00613175">
              <w:rPr>
                <w:rFonts w:eastAsia="MS Gothic"/>
              </w:rPr>
              <w:t>&lt;-</w:t>
            </w:r>
          </w:p>
        </w:tc>
        <w:tc>
          <w:tcPr>
            <w:tcW w:w="1561" w:type="dxa"/>
          </w:tcPr>
          <w:p w14:paraId="431C8705" w14:textId="77777777" w:rsidR="004838DE" w:rsidRPr="00613175" w:rsidRDefault="004838DE" w:rsidP="00A355D2">
            <w:pPr>
              <w:pStyle w:val="TAL"/>
              <w:rPr>
                <w:rFonts w:eastAsia="MS Gothic"/>
              </w:rPr>
            </w:pPr>
            <w:r w:rsidRPr="00613175">
              <w:rPr>
                <w:rFonts w:eastAsia="MS Gothic"/>
              </w:rPr>
              <w:t>100 Trying</w:t>
            </w:r>
          </w:p>
        </w:tc>
        <w:tc>
          <w:tcPr>
            <w:tcW w:w="567" w:type="dxa"/>
          </w:tcPr>
          <w:p w14:paraId="3874997E" w14:textId="77777777" w:rsidR="004838DE" w:rsidRPr="00613175" w:rsidRDefault="004838DE" w:rsidP="00A355D2">
            <w:pPr>
              <w:pStyle w:val="TAC"/>
              <w:rPr>
                <w:lang w:eastAsia="zh-CN"/>
              </w:rPr>
            </w:pPr>
          </w:p>
        </w:tc>
        <w:tc>
          <w:tcPr>
            <w:tcW w:w="850" w:type="dxa"/>
          </w:tcPr>
          <w:p w14:paraId="6C31545B" w14:textId="77777777" w:rsidR="004838DE" w:rsidRPr="00613175" w:rsidRDefault="004838DE" w:rsidP="00A355D2">
            <w:pPr>
              <w:pStyle w:val="TAC"/>
              <w:rPr>
                <w:lang w:eastAsia="zh-CN"/>
              </w:rPr>
            </w:pPr>
          </w:p>
        </w:tc>
      </w:tr>
      <w:tr w:rsidR="004838DE" w:rsidRPr="00613175" w14:paraId="43EA364A" w14:textId="77777777" w:rsidTr="00A355D2">
        <w:trPr>
          <w:jc w:val="center"/>
        </w:trPr>
        <w:tc>
          <w:tcPr>
            <w:tcW w:w="704" w:type="dxa"/>
          </w:tcPr>
          <w:p w14:paraId="70F46FAD" w14:textId="77777777" w:rsidR="004838DE" w:rsidRPr="00613175" w:rsidRDefault="004838DE" w:rsidP="00A355D2">
            <w:pPr>
              <w:pStyle w:val="TAC"/>
              <w:rPr>
                <w:lang w:eastAsia="zh-CN"/>
              </w:rPr>
            </w:pPr>
            <w:r w:rsidRPr="00613175">
              <w:rPr>
                <w:lang w:eastAsia="zh-CN"/>
              </w:rPr>
              <w:t>12</w:t>
            </w:r>
          </w:p>
        </w:tc>
        <w:tc>
          <w:tcPr>
            <w:tcW w:w="5245" w:type="dxa"/>
          </w:tcPr>
          <w:p w14:paraId="6C6D20CD" w14:textId="77777777" w:rsidR="004838DE" w:rsidRPr="00613175" w:rsidRDefault="004838DE" w:rsidP="00A355D2">
            <w:pPr>
              <w:pStyle w:val="TAL"/>
              <w:rPr>
                <w:rFonts w:eastAsia="MS Gothic"/>
              </w:rPr>
            </w:pPr>
            <w:r w:rsidRPr="00613175">
              <w:rPr>
                <w:rFonts w:eastAsia="MS Gothic"/>
              </w:rPr>
              <w:t>SS responds with a 100 Trying in forked early dialog 2</w:t>
            </w:r>
          </w:p>
          <w:p w14:paraId="31905A79" w14:textId="77777777" w:rsidR="004838DE" w:rsidRPr="00613175" w:rsidRDefault="004838DE" w:rsidP="00A355D2">
            <w:pPr>
              <w:pStyle w:val="TAL"/>
              <w:rPr>
                <w:rFonts w:eastAsia="MS Gothic"/>
              </w:rPr>
            </w:pPr>
            <w:r w:rsidRPr="00613175">
              <w:rPr>
                <w:rFonts w:eastAsia="MS Gothic"/>
              </w:rPr>
              <w:t>(Step 2 of A.4.1)</w:t>
            </w:r>
          </w:p>
        </w:tc>
        <w:tc>
          <w:tcPr>
            <w:tcW w:w="709" w:type="dxa"/>
          </w:tcPr>
          <w:p w14:paraId="09EBB37F" w14:textId="77777777" w:rsidR="004838DE" w:rsidRPr="00613175" w:rsidRDefault="004838DE" w:rsidP="00A355D2">
            <w:pPr>
              <w:pStyle w:val="TAC"/>
              <w:rPr>
                <w:rFonts w:eastAsia="MS Gothic"/>
              </w:rPr>
            </w:pPr>
            <w:r w:rsidRPr="00613175">
              <w:rPr>
                <w:rFonts w:eastAsia="MS Gothic"/>
              </w:rPr>
              <w:t>&lt;-</w:t>
            </w:r>
          </w:p>
        </w:tc>
        <w:tc>
          <w:tcPr>
            <w:tcW w:w="1561" w:type="dxa"/>
          </w:tcPr>
          <w:p w14:paraId="3251B2F4" w14:textId="77777777" w:rsidR="004838DE" w:rsidRPr="00613175" w:rsidRDefault="004838DE" w:rsidP="00A355D2">
            <w:pPr>
              <w:pStyle w:val="TAL"/>
              <w:rPr>
                <w:rFonts w:eastAsia="MS Gothic"/>
              </w:rPr>
            </w:pPr>
            <w:r w:rsidRPr="00613175">
              <w:rPr>
                <w:rFonts w:eastAsia="MS Gothic"/>
              </w:rPr>
              <w:t>100 Trying</w:t>
            </w:r>
          </w:p>
        </w:tc>
        <w:tc>
          <w:tcPr>
            <w:tcW w:w="567" w:type="dxa"/>
          </w:tcPr>
          <w:p w14:paraId="034B0DBD" w14:textId="77777777" w:rsidR="004838DE" w:rsidRPr="00613175" w:rsidRDefault="004838DE" w:rsidP="00A355D2">
            <w:pPr>
              <w:pStyle w:val="TAC"/>
              <w:rPr>
                <w:lang w:eastAsia="zh-CN"/>
              </w:rPr>
            </w:pPr>
          </w:p>
        </w:tc>
        <w:tc>
          <w:tcPr>
            <w:tcW w:w="850" w:type="dxa"/>
          </w:tcPr>
          <w:p w14:paraId="715ACFFE" w14:textId="77777777" w:rsidR="004838DE" w:rsidRPr="00613175" w:rsidRDefault="004838DE" w:rsidP="00A355D2">
            <w:pPr>
              <w:pStyle w:val="TAC"/>
              <w:rPr>
                <w:lang w:eastAsia="zh-CN"/>
              </w:rPr>
            </w:pPr>
          </w:p>
        </w:tc>
      </w:tr>
      <w:tr w:rsidR="004838DE" w:rsidRPr="00613175" w14:paraId="59A2BD25" w14:textId="77777777" w:rsidTr="00A355D2">
        <w:trPr>
          <w:jc w:val="center"/>
        </w:trPr>
        <w:tc>
          <w:tcPr>
            <w:tcW w:w="704" w:type="dxa"/>
          </w:tcPr>
          <w:p w14:paraId="0B319EC3" w14:textId="77777777" w:rsidR="004838DE" w:rsidRPr="00613175" w:rsidRDefault="004838DE" w:rsidP="00A355D2">
            <w:pPr>
              <w:pStyle w:val="TAC"/>
              <w:rPr>
                <w:lang w:eastAsia="zh-CN"/>
              </w:rPr>
            </w:pPr>
            <w:r w:rsidRPr="00613175">
              <w:rPr>
                <w:lang w:eastAsia="zh-CN"/>
              </w:rPr>
              <w:t>13</w:t>
            </w:r>
          </w:p>
        </w:tc>
        <w:tc>
          <w:tcPr>
            <w:tcW w:w="5245" w:type="dxa"/>
          </w:tcPr>
          <w:p w14:paraId="09A44535" w14:textId="77777777" w:rsidR="004838DE" w:rsidRPr="00613175" w:rsidRDefault="004838DE" w:rsidP="00A355D2">
            <w:pPr>
              <w:pStyle w:val="TAL"/>
              <w:rPr>
                <w:rFonts w:eastAsia="MS Gothic"/>
              </w:rPr>
            </w:pPr>
            <w:r w:rsidRPr="00613175">
              <w:rPr>
                <w:rFonts w:eastAsia="MS Gothic"/>
              </w:rPr>
              <w:t>SS responds with a 183 Session in Progress in forked dialog 1 (Step 3 of A.4.1)</w:t>
            </w:r>
          </w:p>
        </w:tc>
        <w:tc>
          <w:tcPr>
            <w:tcW w:w="709" w:type="dxa"/>
          </w:tcPr>
          <w:p w14:paraId="7DFFB5BA" w14:textId="77777777" w:rsidR="004838DE" w:rsidRPr="00613175" w:rsidRDefault="004838DE" w:rsidP="00A355D2">
            <w:pPr>
              <w:pStyle w:val="TAC"/>
              <w:rPr>
                <w:lang w:eastAsia="zh-CN"/>
              </w:rPr>
            </w:pPr>
            <w:r w:rsidRPr="00613175">
              <w:rPr>
                <w:rFonts w:eastAsia="MS Gothic"/>
              </w:rPr>
              <w:t>&lt;-</w:t>
            </w:r>
          </w:p>
        </w:tc>
        <w:tc>
          <w:tcPr>
            <w:tcW w:w="1561" w:type="dxa"/>
          </w:tcPr>
          <w:p w14:paraId="55EB989B" w14:textId="77777777" w:rsidR="004838DE" w:rsidRPr="00613175" w:rsidRDefault="004838DE" w:rsidP="00A355D2">
            <w:pPr>
              <w:pStyle w:val="TAL"/>
              <w:rPr>
                <w:lang w:eastAsia="zh-CN"/>
              </w:rPr>
            </w:pPr>
            <w:r w:rsidRPr="00613175">
              <w:rPr>
                <w:rFonts w:eastAsia="MS Gothic"/>
              </w:rPr>
              <w:t>183 Session in Progress</w:t>
            </w:r>
          </w:p>
        </w:tc>
        <w:tc>
          <w:tcPr>
            <w:tcW w:w="567" w:type="dxa"/>
          </w:tcPr>
          <w:p w14:paraId="4A4A4BD9" w14:textId="77777777" w:rsidR="004838DE" w:rsidRPr="00613175" w:rsidRDefault="004838DE" w:rsidP="00A355D2">
            <w:pPr>
              <w:pStyle w:val="TAC"/>
              <w:rPr>
                <w:lang w:eastAsia="zh-CN"/>
              </w:rPr>
            </w:pPr>
          </w:p>
        </w:tc>
        <w:tc>
          <w:tcPr>
            <w:tcW w:w="850" w:type="dxa"/>
          </w:tcPr>
          <w:p w14:paraId="1F4C9FFF" w14:textId="77777777" w:rsidR="004838DE" w:rsidRPr="00613175" w:rsidRDefault="004838DE" w:rsidP="00A355D2">
            <w:pPr>
              <w:pStyle w:val="TAC"/>
              <w:rPr>
                <w:lang w:eastAsia="zh-CN"/>
              </w:rPr>
            </w:pPr>
          </w:p>
        </w:tc>
      </w:tr>
      <w:tr w:rsidR="004838DE" w:rsidRPr="00613175" w14:paraId="48954B38" w14:textId="77777777" w:rsidTr="00A355D2">
        <w:trPr>
          <w:jc w:val="center"/>
        </w:trPr>
        <w:tc>
          <w:tcPr>
            <w:tcW w:w="704" w:type="dxa"/>
          </w:tcPr>
          <w:p w14:paraId="533F2788" w14:textId="77777777" w:rsidR="004838DE" w:rsidRPr="00613175" w:rsidRDefault="004838DE" w:rsidP="00A355D2">
            <w:pPr>
              <w:pStyle w:val="TAC"/>
              <w:rPr>
                <w:lang w:eastAsia="zh-CN"/>
              </w:rPr>
            </w:pPr>
            <w:r w:rsidRPr="00613175">
              <w:rPr>
                <w:lang w:eastAsia="zh-CN"/>
              </w:rPr>
              <w:t>14</w:t>
            </w:r>
          </w:p>
        </w:tc>
        <w:tc>
          <w:tcPr>
            <w:tcW w:w="5245" w:type="dxa"/>
          </w:tcPr>
          <w:p w14:paraId="38DC663F" w14:textId="77777777" w:rsidR="004838DE" w:rsidRPr="00613175" w:rsidRDefault="004838DE" w:rsidP="00A355D2">
            <w:pPr>
              <w:pStyle w:val="TAL"/>
              <w:rPr>
                <w:rFonts w:eastAsia="MS Gothic"/>
              </w:rPr>
            </w:pPr>
            <w:r w:rsidRPr="00613175">
              <w:rPr>
                <w:rFonts w:eastAsia="MS Gothic"/>
              </w:rPr>
              <w:t>Check: Does the UE acknowledge the receipt of 183 response with PRACK in dialog 1? (Step 4 of A.4.1)</w:t>
            </w:r>
          </w:p>
        </w:tc>
        <w:tc>
          <w:tcPr>
            <w:tcW w:w="709" w:type="dxa"/>
          </w:tcPr>
          <w:p w14:paraId="7A4B508E" w14:textId="77777777" w:rsidR="004838DE" w:rsidRPr="00613175" w:rsidRDefault="004838DE" w:rsidP="00A355D2">
            <w:pPr>
              <w:pStyle w:val="TAC"/>
              <w:rPr>
                <w:rFonts w:eastAsia="MS Gothic"/>
              </w:rPr>
            </w:pPr>
            <w:r w:rsidRPr="00613175">
              <w:rPr>
                <w:rFonts w:eastAsia="MS Gothic"/>
              </w:rPr>
              <w:t>-&gt;</w:t>
            </w:r>
          </w:p>
        </w:tc>
        <w:tc>
          <w:tcPr>
            <w:tcW w:w="1561" w:type="dxa"/>
          </w:tcPr>
          <w:p w14:paraId="365E5757" w14:textId="77777777" w:rsidR="004838DE" w:rsidRPr="00613175" w:rsidRDefault="004838DE" w:rsidP="00A355D2">
            <w:pPr>
              <w:pStyle w:val="TAL"/>
              <w:rPr>
                <w:rFonts w:eastAsia="MS Gothic"/>
              </w:rPr>
            </w:pPr>
            <w:r w:rsidRPr="00613175">
              <w:rPr>
                <w:rFonts w:eastAsia="MS Gothic"/>
              </w:rPr>
              <w:t>PRACK</w:t>
            </w:r>
          </w:p>
        </w:tc>
        <w:tc>
          <w:tcPr>
            <w:tcW w:w="567" w:type="dxa"/>
          </w:tcPr>
          <w:p w14:paraId="5C4972E7" w14:textId="77777777" w:rsidR="004838DE" w:rsidRPr="00613175" w:rsidRDefault="004838DE" w:rsidP="00A355D2">
            <w:pPr>
              <w:pStyle w:val="TAC"/>
              <w:rPr>
                <w:lang w:eastAsia="zh-CN"/>
              </w:rPr>
            </w:pPr>
            <w:r w:rsidRPr="00613175">
              <w:rPr>
                <w:lang w:eastAsia="zh-CN"/>
              </w:rPr>
              <w:t>2</w:t>
            </w:r>
          </w:p>
        </w:tc>
        <w:tc>
          <w:tcPr>
            <w:tcW w:w="850" w:type="dxa"/>
          </w:tcPr>
          <w:p w14:paraId="08CA0101" w14:textId="77777777" w:rsidR="004838DE" w:rsidRPr="00613175" w:rsidRDefault="004838DE" w:rsidP="00A355D2">
            <w:pPr>
              <w:pStyle w:val="TAC"/>
              <w:rPr>
                <w:lang w:eastAsia="zh-CN"/>
              </w:rPr>
            </w:pPr>
            <w:r w:rsidRPr="00613175">
              <w:rPr>
                <w:lang w:eastAsia="zh-CN"/>
              </w:rPr>
              <w:t>P</w:t>
            </w:r>
          </w:p>
        </w:tc>
      </w:tr>
      <w:tr w:rsidR="004838DE" w:rsidRPr="00613175" w14:paraId="7541C133" w14:textId="77777777" w:rsidTr="00A355D2">
        <w:trPr>
          <w:jc w:val="center"/>
        </w:trPr>
        <w:tc>
          <w:tcPr>
            <w:tcW w:w="704" w:type="dxa"/>
          </w:tcPr>
          <w:p w14:paraId="2273849A" w14:textId="77777777" w:rsidR="004838DE" w:rsidRPr="00613175" w:rsidRDefault="004838DE" w:rsidP="00A355D2">
            <w:pPr>
              <w:pStyle w:val="TAC"/>
              <w:rPr>
                <w:lang w:eastAsia="zh-CN"/>
              </w:rPr>
            </w:pPr>
            <w:r w:rsidRPr="00613175">
              <w:rPr>
                <w:lang w:eastAsia="zh-CN"/>
              </w:rPr>
              <w:t>15</w:t>
            </w:r>
          </w:p>
        </w:tc>
        <w:tc>
          <w:tcPr>
            <w:tcW w:w="5245" w:type="dxa"/>
          </w:tcPr>
          <w:p w14:paraId="44B2D8F1" w14:textId="77777777" w:rsidR="004838DE" w:rsidRPr="00613175" w:rsidRDefault="004838DE" w:rsidP="00A355D2">
            <w:pPr>
              <w:pStyle w:val="TAL"/>
              <w:rPr>
                <w:rFonts w:eastAsia="MS Gothic"/>
              </w:rPr>
            </w:pPr>
            <w:r w:rsidRPr="00613175">
              <w:rPr>
                <w:rFonts w:eastAsia="MS Gothic"/>
              </w:rPr>
              <w:t>SS responds with a 183 Session in Progress in forked dialog 2 (Step 3 of A.4.1)</w:t>
            </w:r>
          </w:p>
        </w:tc>
        <w:tc>
          <w:tcPr>
            <w:tcW w:w="709" w:type="dxa"/>
          </w:tcPr>
          <w:p w14:paraId="1C397CF4" w14:textId="77777777" w:rsidR="004838DE" w:rsidRPr="00613175" w:rsidRDefault="004838DE" w:rsidP="00A355D2">
            <w:pPr>
              <w:pStyle w:val="TAC"/>
              <w:rPr>
                <w:rFonts w:eastAsia="MS Gothic"/>
              </w:rPr>
            </w:pPr>
            <w:r w:rsidRPr="00613175">
              <w:rPr>
                <w:rFonts w:eastAsia="MS Gothic"/>
              </w:rPr>
              <w:t>&lt;-</w:t>
            </w:r>
          </w:p>
        </w:tc>
        <w:tc>
          <w:tcPr>
            <w:tcW w:w="1561" w:type="dxa"/>
          </w:tcPr>
          <w:p w14:paraId="647B6997" w14:textId="77777777" w:rsidR="004838DE" w:rsidRPr="00613175" w:rsidRDefault="004838DE" w:rsidP="00A355D2">
            <w:pPr>
              <w:pStyle w:val="TAL"/>
              <w:rPr>
                <w:rFonts w:eastAsia="MS Gothic"/>
              </w:rPr>
            </w:pPr>
            <w:r w:rsidRPr="00613175">
              <w:rPr>
                <w:rFonts w:eastAsia="MS Gothic"/>
              </w:rPr>
              <w:t>183 Session in Progress</w:t>
            </w:r>
          </w:p>
        </w:tc>
        <w:tc>
          <w:tcPr>
            <w:tcW w:w="567" w:type="dxa"/>
          </w:tcPr>
          <w:p w14:paraId="6D8EB499" w14:textId="77777777" w:rsidR="004838DE" w:rsidRPr="00613175" w:rsidRDefault="004838DE" w:rsidP="00A355D2">
            <w:pPr>
              <w:pStyle w:val="TAC"/>
              <w:rPr>
                <w:lang w:eastAsia="zh-CN"/>
              </w:rPr>
            </w:pPr>
          </w:p>
        </w:tc>
        <w:tc>
          <w:tcPr>
            <w:tcW w:w="850" w:type="dxa"/>
          </w:tcPr>
          <w:p w14:paraId="16B33D42" w14:textId="77777777" w:rsidR="004838DE" w:rsidRPr="00613175" w:rsidRDefault="004838DE" w:rsidP="00A355D2">
            <w:pPr>
              <w:pStyle w:val="TAC"/>
              <w:rPr>
                <w:lang w:eastAsia="zh-CN"/>
              </w:rPr>
            </w:pPr>
          </w:p>
        </w:tc>
      </w:tr>
      <w:tr w:rsidR="004838DE" w:rsidRPr="00613175" w14:paraId="05F65B86" w14:textId="77777777" w:rsidTr="00A355D2">
        <w:trPr>
          <w:jc w:val="center"/>
        </w:trPr>
        <w:tc>
          <w:tcPr>
            <w:tcW w:w="704" w:type="dxa"/>
          </w:tcPr>
          <w:p w14:paraId="769DB284" w14:textId="77777777" w:rsidR="004838DE" w:rsidRPr="00613175" w:rsidRDefault="004838DE" w:rsidP="00A355D2">
            <w:pPr>
              <w:pStyle w:val="TAC"/>
              <w:rPr>
                <w:lang w:eastAsia="zh-CN"/>
              </w:rPr>
            </w:pPr>
            <w:r w:rsidRPr="00613175">
              <w:rPr>
                <w:lang w:eastAsia="zh-CN"/>
              </w:rPr>
              <w:t>16</w:t>
            </w:r>
          </w:p>
        </w:tc>
        <w:tc>
          <w:tcPr>
            <w:tcW w:w="5245" w:type="dxa"/>
          </w:tcPr>
          <w:p w14:paraId="1AD66EDC" w14:textId="77777777" w:rsidR="004838DE" w:rsidRPr="00613175" w:rsidRDefault="004838DE" w:rsidP="00A355D2">
            <w:pPr>
              <w:pStyle w:val="TAL"/>
              <w:rPr>
                <w:rFonts w:eastAsia="MS Gothic"/>
              </w:rPr>
            </w:pPr>
            <w:r w:rsidRPr="00613175">
              <w:rPr>
                <w:rFonts w:eastAsia="MS Gothic"/>
              </w:rPr>
              <w:t>Check: Does the UE acknowledge the receipt of 183 response with PRACK in dialog 2? (Step 4 of A.4.1)</w:t>
            </w:r>
          </w:p>
        </w:tc>
        <w:tc>
          <w:tcPr>
            <w:tcW w:w="709" w:type="dxa"/>
          </w:tcPr>
          <w:p w14:paraId="2F67BFF8" w14:textId="77777777" w:rsidR="004838DE" w:rsidRPr="00613175" w:rsidRDefault="004838DE" w:rsidP="00A355D2">
            <w:pPr>
              <w:pStyle w:val="TAC"/>
              <w:rPr>
                <w:rFonts w:eastAsia="MS Gothic"/>
              </w:rPr>
            </w:pPr>
            <w:r w:rsidRPr="00613175">
              <w:rPr>
                <w:rFonts w:eastAsia="MS Gothic"/>
              </w:rPr>
              <w:t>-&gt;</w:t>
            </w:r>
          </w:p>
        </w:tc>
        <w:tc>
          <w:tcPr>
            <w:tcW w:w="1561" w:type="dxa"/>
          </w:tcPr>
          <w:p w14:paraId="3A3C62F6" w14:textId="77777777" w:rsidR="004838DE" w:rsidRPr="00613175" w:rsidRDefault="004838DE" w:rsidP="00A355D2">
            <w:pPr>
              <w:pStyle w:val="TAL"/>
              <w:rPr>
                <w:rFonts w:eastAsia="MS Gothic"/>
              </w:rPr>
            </w:pPr>
            <w:r w:rsidRPr="00613175">
              <w:rPr>
                <w:rFonts w:eastAsia="MS Gothic"/>
              </w:rPr>
              <w:t>PRACK</w:t>
            </w:r>
          </w:p>
        </w:tc>
        <w:tc>
          <w:tcPr>
            <w:tcW w:w="567" w:type="dxa"/>
          </w:tcPr>
          <w:p w14:paraId="39AD575A" w14:textId="77777777" w:rsidR="004838DE" w:rsidRPr="00613175" w:rsidRDefault="004838DE" w:rsidP="00A355D2">
            <w:pPr>
              <w:pStyle w:val="TAC"/>
              <w:rPr>
                <w:lang w:eastAsia="zh-CN"/>
              </w:rPr>
            </w:pPr>
            <w:r w:rsidRPr="00613175">
              <w:rPr>
                <w:lang w:eastAsia="zh-CN"/>
              </w:rPr>
              <w:t>2</w:t>
            </w:r>
          </w:p>
        </w:tc>
        <w:tc>
          <w:tcPr>
            <w:tcW w:w="850" w:type="dxa"/>
          </w:tcPr>
          <w:p w14:paraId="49FCE552" w14:textId="77777777" w:rsidR="004838DE" w:rsidRPr="00613175" w:rsidRDefault="004838DE" w:rsidP="00A355D2">
            <w:pPr>
              <w:pStyle w:val="TAC"/>
              <w:rPr>
                <w:lang w:eastAsia="zh-CN"/>
              </w:rPr>
            </w:pPr>
            <w:r w:rsidRPr="00613175">
              <w:rPr>
                <w:lang w:eastAsia="zh-CN"/>
              </w:rPr>
              <w:t>P</w:t>
            </w:r>
          </w:p>
        </w:tc>
      </w:tr>
      <w:tr w:rsidR="004838DE" w:rsidRPr="00613175" w14:paraId="6E6AB247" w14:textId="77777777" w:rsidTr="00A355D2">
        <w:trPr>
          <w:jc w:val="center"/>
        </w:trPr>
        <w:tc>
          <w:tcPr>
            <w:tcW w:w="704" w:type="dxa"/>
          </w:tcPr>
          <w:p w14:paraId="5721EA43" w14:textId="77777777" w:rsidR="004838DE" w:rsidRPr="00613175" w:rsidRDefault="004838DE" w:rsidP="00A355D2">
            <w:pPr>
              <w:pStyle w:val="TAC"/>
              <w:rPr>
                <w:lang w:eastAsia="zh-CN"/>
              </w:rPr>
            </w:pPr>
            <w:r w:rsidRPr="00613175">
              <w:rPr>
                <w:lang w:eastAsia="zh-CN"/>
              </w:rPr>
              <w:t>17</w:t>
            </w:r>
          </w:p>
        </w:tc>
        <w:tc>
          <w:tcPr>
            <w:tcW w:w="5245" w:type="dxa"/>
          </w:tcPr>
          <w:p w14:paraId="4B24EA3A" w14:textId="77777777" w:rsidR="004838DE" w:rsidRPr="00613175" w:rsidRDefault="004838DE" w:rsidP="00A355D2">
            <w:pPr>
              <w:pStyle w:val="TAL"/>
              <w:rPr>
                <w:lang w:eastAsia="zh-CN"/>
              </w:rPr>
            </w:pPr>
            <w:r w:rsidRPr="00613175">
              <w:rPr>
                <w:lang w:eastAsia="zh-CN"/>
              </w:rPr>
              <w:t>SS sends CANCEL for the forked early dialog 1</w:t>
            </w:r>
          </w:p>
        </w:tc>
        <w:tc>
          <w:tcPr>
            <w:tcW w:w="709" w:type="dxa"/>
          </w:tcPr>
          <w:p w14:paraId="623A7D66" w14:textId="77777777" w:rsidR="004838DE" w:rsidRPr="00613175" w:rsidRDefault="004838DE" w:rsidP="00A355D2">
            <w:pPr>
              <w:pStyle w:val="TAC"/>
              <w:rPr>
                <w:rFonts w:eastAsia="MS Gothic"/>
              </w:rPr>
            </w:pPr>
            <w:r w:rsidRPr="00613175">
              <w:rPr>
                <w:rFonts w:eastAsia="MS Gothic"/>
              </w:rPr>
              <w:t>&lt;-</w:t>
            </w:r>
          </w:p>
        </w:tc>
        <w:tc>
          <w:tcPr>
            <w:tcW w:w="1561" w:type="dxa"/>
          </w:tcPr>
          <w:p w14:paraId="78E99315" w14:textId="77777777" w:rsidR="004838DE" w:rsidRPr="00613175" w:rsidRDefault="004838DE" w:rsidP="00A355D2">
            <w:pPr>
              <w:pStyle w:val="TAL"/>
              <w:rPr>
                <w:lang w:eastAsia="zh-CN"/>
              </w:rPr>
            </w:pPr>
            <w:r w:rsidRPr="00613175">
              <w:rPr>
                <w:lang w:eastAsia="zh-CN"/>
              </w:rPr>
              <w:t>CANCEL</w:t>
            </w:r>
          </w:p>
        </w:tc>
        <w:tc>
          <w:tcPr>
            <w:tcW w:w="567" w:type="dxa"/>
          </w:tcPr>
          <w:p w14:paraId="33BC9573" w14:textId="77777777" w:rsidR="004838DE" w:rsidRPr="00613175" w:rsidRDefault="004838DE" w:rsidP="00A355D2">
            <w:pPr>
              <w:pStyle w:val="TAC"/>
              <w:rPr>
                <w:lang w:eastAsia="zh-CN"/>
              </w:rPr>
            </w:pPr>
          </w:p>
        </w:tc>
        <w:tc>
          <w:tcPr>
            <w:tcW w:w="850" w:type="dxa"/>
          </w:tcPr>
          <w:p w14:paraId="64BE2A54" w14:textId="77777777" w:rsidR="004838DE" w:rsidRPr="00613175" w:rsidRDefault="004838DE" w:rsidP="00A355D2">
            <w:pPr>
              <w:pStyle w:val="TAC"/>
              <w:rPr>
                <w:lang w:eastAsia="zh-CN"/>
              </w:rPr>
            </w:pPr>
          </w:p>
        </w:tc>
      </w:tr>
      <w:tr w:rsidR="004838DE" w:rsidRPr="00613175" w14:paraId="139179DC" w14:textId="77777777" w:rsidTr="00A355D2">
        <w:trPr>
          <w:jc w:val="center"/>
        </w:trPr>
        <w:tc>
          <w:tcPr>
            <w:tcW w:w="704" w:type="dxa"/>
          </w:tcPr>
          <w:p w14:paraId="0E463EDD" w14:textId="77777777" w:rsidR="004838DE" w:rsidRPr="00613175" w:rsidRDefault="004838DE" w:rsidP="00A355D2">
            <w:pPr>
              <w:pStyle w:val="TAC"/>
              <w:rPr>
                <w:lang w:eastAsia="zh-CN"/>
              </w:rPr>
            </w:pPr>
            <w:r w:rsidRPr="00613175">
              <w:rPr>
                <w:lang w:eastAsia="zh-CN"/>
              </w:rPr>
              <w:t>18</w:t>
            </w:r>
          </w:p>
        </w:tc>
        <w:tc>
          <w:tcPr>
            <w:tcW w:w="5245" w:type="dxa"/>
          </w:tcPr>
          <w:p w14:paraId="37E65B82" w14:textId="77777777" w:rsidR="004838DE" w:rsidRPr="00613175" w:rsidRDefault="004838DE" w:rsidP="00A355D2">
            <w:pPr>
              <w:pStyle w:val="TAL"/>
              <w:rPr>
                <w:lang w:eastAsia="zh-CN"/>
              </w:rPr>
            </w:pPr>
            <w:r w:rsidRPr="00613175">
              <w:rPr>
                <w:lang w:eastAsia="zh-CN"/>
              </w:rPr>
              <w:t>UE sends 200 OK for the CANCEL</w:t>
            </w:r>
          </w:p>
        </w:tc>
        <w:tc>
          <w:tcPr>
            <w:tcW w:w="709" w:type="dxa"/>
          </w:tcPr>
          <w:p w14:paraId="1B515F0C" w14:textId="77777777" w:rsidR="004838DE" w:rsidRPr="00613175" w:rsidRDefault="004838DE" w:rsidP="00A355D2">
            <w:pPr>
              <w:pStyle w:val="TAC"/>
              <w:rPr>
                <w:rFonts w:eastAsia="MS Gothic"/>
              </w:rPr>
            </w:pPr>
            <w:r w:rsidRPr="00613175">
              <w:rPr>
                <w:rFonts w:eastAsia="MS Gothic"/>
              </w:rPr>
              <w:t>-&gt;</w:t>
            </w:r>
          </w:p>
        </w:tc>
        <w:tc>
          <w:tcPr>
            <w:tcW w:w="1561" w:type="dxa"/>
          </w:tcPr>
          <w:p w14:paraId="1BB81A84" w14:textId="77777777" w:rsidR="004838DE" w:rsidRPr="00613175" w:rsidRDefault="004838DE" w:rsidP="00A355D2">
            <w:pPr>
              <w:pStyle w:val="TAL"/>
              <w:rPr>
                <w:lang w:eastAsia="zh-CN"/>
              </w:rPr>
            </w:pPr>
            <w:r w:rsidRPr="00613175">
              <w:rPr>
                <w:lang w:eastAsia="zh-CN"/>
              </w:rPr>
              <w:t>200 OK</w:t>
            </w:r>
          </w:p>
        </w:tc>
        <w:tc>
          <w:tcPr>
            <w:tcW w:w="567" w:type="dxa"/>
          </w:tcPr>
          <w:p w14:paraId="00DDF48D" w14:textId="77777777" w:rsidR="004838DE" w:rsidRPr="00613175" w:rsidRDefault="004838DE" w:rsidP="00A355D2">
            <w:pPr>
              <w:pStyle w:val="TAC"/>
              <w:rPr>
                <w:lang w:eastAsia="zh-CN"/>
              </w:rPr>
            </w:pPr>
          </w:p>
        </w:tc>
        <w:tc>
          <w:tcPr>
            <w:tcW w:w="850" w:type="dxa"/>
          </w:tcPr>
          <w:p w14:paraId="5DFB7A58" w14:textId="77777777" w:rsidR="004838DE" w:rsidRPr="00613175" w:rsidRDefault="004838DE" w:rsidP="00A355D2">
            <w:pPr>
              <w:pStyle w:val="TAC"/>
              <w:rPr>
                <w:lang w:eastAsia="zh-CN"/>
              </w:rPr>
            </w:pPr>
          </w:p>
        </w:tc>
      </w:tr>
      <w:tr w:rsidR="004838DE" w:rsidRPr="00613175" w14:paraId="01A64C30" w14:textId="77777777" w:rsidTr="00A355D2">
        <w:trPr>
          <w:jc w:val="center"/>
        </w:trPr>
        <w:tc>
          <w:tcPr>
            <w:tcW w:w="704" w:type="dxa"/>
          </w:tcPr>
          <w:p w14:paraId="4EFC9D7A" w14:textId="77777777" w:rsidR="004838DE" w:rsidRPr="00613175" w:rsidRDefault="004838DE" w:rsidP="00A355D2">
            <w:pPr>
              <w:pStyle w:val="TAC"/>
              <w:rPr>
                <w:lang w:eastAsia="zh-CN"/>
              </w:rPr>
            </w:pPr>
            <w:r w:rsidRPr="00613175">
              <w:rPr>
                <w:lang w:eastAsia="zh-CN"/>
              </w:rPr>
              <w:t>19</w:t>
            </w:r>
          </w:p>
        </w:tc>
        <w:tc>
          <w:tcPr>
            <w:tcW w:w="5245" w:type="dxa"/>
          </w:tcPr>
          <w:p w14:paraId="4C321FC5" w14:textId="77777777" w:rsidR="004838DE" w:rsidRPr="00613175" w:rsidRDefault="004838DE" w:rsidP="00A355D2">
            <w:pPr>
              <w:pStyle w:val="TAL"/>
              <w:rPr>
                <w:rFonts w:eastAsia="MS Gothic"/>
              </w:rPr>
            </w:pPr>
            <w:r w:rsidRPr="00613175">
              <w:rPr>
                <w:lang w:eastAsia="zh-CN"/>
              </w:rPr>
              <w:t xml:space="preserve">SS sends 200 OK for the forked early dialog 2 </w:t>
            </w:r>
            <w:r w:rsidRPr="00613175">
              <w:rPr>
                <w:rFonts w:eastAsia="MS Gothic"/>
              </w:rPr>
              <w:t>(Step 5 of A.4.1)</w:t>
            </w:r>
          </w:p>
        </w:tc>
        <w:tc>
          <w:tcPr>
            <w:tcW w:w="709" w:type="dxa"/>
          </w:tcPr>
          <w:p w14:paraId="39F9A939" w14:textId="77777777" w:rsidR="004838DE" w:rsidRPr="00613175" w:rsidRDefault="004838DE" w:rsidP="00A355D2">
            <w:pPr>
              <w:pStyle w:val="TAC"/>
            </w:pPr>
            <w:r w:rsidRPr="00613175">
              <w:rPr>
                <w:rFonts w:eastAsia="MS Gothic"/>
              </w:rPr>
              <w:t>&lt;-</w:t>
            </w:r>
          </w:p>
        </w:tc>
        <w:tc>
          <w:tcPr>
            <w:tcW w:w="1561" w:type="dxa"/>
          </w:tcPr>
          <w:p w14:paraId="39DDD5AF" w14:textId="77777777" w:rsidR="004838DE" w:rsidRPr="00613175" w:rsidRDefault="004838DE" w:rsidP="00A355D2">
            <w:pPr>
              <w:pStyle w:val="TAL"/>
              <w:rPr>
                <w:lang w:eastAsia="zh-CN"/>
              </w:rPr>
            </w:pPr>
            <w:r w:rsidRPr="00613175">
              <w:rPr>
                <w:rFonts w:eastAsia="MS Gothic"/>
              </w:rPr>
              <w:t>200 OK</w:t>
            </w:r>
          </w:p>
        </w:tc>
        <w:tc>
          <w:tcPr>
            <w:tcW w:w="567" w:type="dxa"/>
          </w:tcPr>
          <w:p w14:paraId="0E5B7C95" w14:textId="77777777" w:rsidR="004838DE" w:rsidRPr="00613175" w:rsidRDefault="004838DE" w:rsidP="00A355D2">
            <w:pPr>
              <w:pStyle w:val="TAC"/>
              <w:rPr>
                <w:lang w:eastAsia="zh-CN"/>
              </w:rPr>
            </w:pPr>
          </w:p>
        </w:tc>
        <w:tc>
          <w:tcPr>
            <w:tcW w:w="850" w:type="dxa"/>
          </w:tcPr>
          <w:p w14:paraId="66C72A15" w14:textId="77777777" w:rsidR="004838DE" w:rsidRPr="00613175" w:rsidRDefault="004838DE" w:rsidP="00A355D2">
            <w:pPr>
              <w:pStyle w:val="TAC"/>
              <w:rPr>
                <w:lang w:eastAsia="zh-CN"/>
              </w:rPr>
            </w:pPr>
          </w:p>
        </w:tc>
      </w:tr>
      <w:tr w:rsidR="004838DE" w:rsidRPr="00613175" w14:paraId="22A9E3B6" w14:textId="77777777" w:rsidTr="00A355D2">
        <w:trPr>
          <w:jc w:val="center"/>
        </w:trPr>
        <w:tc>
          <w:tcPr>
            <w:tcW w:w="704" w:type="dxa"/>
          </w:tcPr>
          <w:p w14:paraId="63C577C5" w14:textId="77777777" w:rsidR="004838DE" w:rsidRPr="00613175" w:rsidRDefault="004838DE" w:rsidP="00A355D2">
            <w:pPr>
              <w:pStyle w:val="TAC"/>
              <w:rPr>
                <w:lang w:eastAsia="zh-CN"/>
              </w:rPr>
            </w:pPr>
          </w:p>
        </w:tc>
        <w:tc>
          <w:tcPr>
            <w:tcW w:w="5245" w:type="dxa"/>
          </w:tcPr>
          <w:p w14:paraId="2990B276" w14:textId="77777777" w:rsidR="004838DE" w:rsidRPr="00613175" w:rsidRDefault="004838DE" w:rsidP="00A355D2">
            <w:pPr>
              <w:pStyle w:val="TAL"/>
              <w:rPr>
                <w:lang w:eastAsia="zh-CN"/>
              </w:rPr>
            </w:pPr>
            <w:r w:rsidRPr="00613175">
              <w:rPr>
                <w:lang w:eastAsia="zh-CN"/>
              </w:rPr>
              <w:t>Note: resource reservation will be triggered.</w:t>
            </w:r>
          </w:p>
        </w:tc>
        <w:tc>
          <w:tcPr>
            <w:tcW w:w="709" w:type="dxa"/>
          </w:tcPr>
          <w:p w14:paraId="2F1B1B68" w14:textId="77777777" w:rsidR="004838DE" w:rsidRPr="00613175" w:rsidRDefault="004838DE" w:rsidP="00A355D2">
            <w:pPr>
              <w:pStyle w:val="TAC"/>
              <w:rPr>
                <w:rFonts w:eastAsia="MS Gothic"/>
              </w:rPr>
            </w:pPr>
          </w:p>
        </w:tc>
        <w:tc>
          <w:tcPr>
            <w:tcW w:w="1561" w:type="dxa"/>
          </w:tcPr>
          <w:p w14:paraId="3DF723A6" w14:textId="77777777" w:rsidR="004838DE" w:rsidRPr="00613175" w:rsidRDefault="004838DE" w:rsidP="00A355D2">
            <w:pPr>
              <w:pStyle w:val="TAL"/>
              <w:rPr>
                <w:rFonts w:eastAsia="MS Gothic"/>
              </w:rPr>
            </w:pPr>
          </w:p>
        </w:tc>
        <w:tc>
          <w:tcPr>
            <w:tcW w:w="567" w:type="dxa"/>
          </w:tcPr>
          <w:p w14:paraId="4D1F59FE" w14:textId="77777777" w:rsidR="004838DE" w:rsidRPr="00613175" w:rsidRDefault="004838DE" w:rsidP="00A355D2">
            <w:pPr>
              <w:pStyle w:val="TAC"/>
              <w:rPr>
                <w:lang w:eastAsia="zh-CN"/>
              </w:rPr>
            </w:pPr>
          </w:p>
        </w:tc>
        <w:tc>
          <w:tcPr>
            <w:tcW w:w="850" w:type="dxa"/>
          </w:tcPr>
          <w:p w14:paraId="46CC3213" w14:textId="77777777" w:rsidR="004838DE" w:rsidRPr="00613175" w:rsidRDefault="004838DE" w:rsidP="00A355D2">
            <w:pPr>
              <w:pStyle w:val="TAC"/>
              <w:rPr>
                <w:lang w:eastAsia="zh-CN"/>
              </w:rPr>
            </w:pPr>
          </w:p>
        </w:tc>
      </w:tr>
      <w:tr w:rsidR="004838DE" w:rsidRPr="00613175" w14:paraId="31FC0D0B" w14:textId="77777777" w:rsidTr="00A355D2">
        <w:trPr>
          <w:jc w:val="center"/>
        </w:trPr>
        <w:tc>
          <w:tcPr>
            <w:tcW w:w="704" w:type="dxa"/>
          </w:tcPr>
          <w:p w14:paraId="6A918AAA" w14:textId="77777777" w:rsidR="004838DE" w:rsidRPr="00613175" w:rsidRDefault="004838DE" w:rsidP="00A355D2">
            <w:pPr>
              <w:pStyle w:val="TAC"/>
              <w:rPr>
                <w:lang w:eastAsia="zh-CN"/>
              </w:rPr>
            </w:pPr>
            <w:r w:rsidRPr="00613175">
              <w:rPr>
                <w:lang w:eastAsia="zh-CN"/>
              </w:rPr>
              <w:t>20</w:t>
            </w:r>
          </w:p>
        </w:tc>
        <w:tc>
          <w:tcPr>
            <w:tcW w:w="5245" w:type="dxa"/>
          </w:tcPr>
          <w:p w14:paraId="6C819BE2" w14:textId="77777777" w:rsidR="004838DE" w:rsidRPr="00613175" w:rsidRDefault="004838DE" w:rsidP="00A355D2">
            <w:pPr>
              <w:pStyle w:val="TAL"/>
              <w:rPr>
                <w:rFonts w:eastAsia="MS Gothic"/>
              </w:rPr>
            </w:pPr>
            <w:r w:rsidRPr="00613175">
              <w:rPr>
                <w:rFonts w:eastAsia="MS Gothic"/>
              </w:rPr>
              <w:t>Check: Does the UE send an UPDATE after having reserved the resources for the preconditions of the dialog 2?  (Step 6 of A.4.1)</w:t>
            </w:r>
          </w:p>
        </w:tc>
        <w:tc>
          <w:tcPr>
            <w:tcW w:w="709" w:type="dxa"/>
          </w:tcPr>
          <w:p w14:paraId="43461E2B" w14:textId="77777777" w:rsidR="004838DE" w:rsidRPr="00613175" w:rsidRDefault="004838DE" w:rsidP="00A355D2">
            <w:pPr>
              <w:pStyle w:val="TAC"/>
              <w:rPr>
                <w:rFonts w:eastAsia="MS Gothic"/>
              </w:rPr>
            </w:pPr>
            <w:r w:rsidRPr="00613175">
              <w:rPr>
                <w:rFonts w:eastAsia="MS Gothic"/>
              </w:rPr>
              <w:t>-&gt;</w:t>
            </w:r>
          </w:p>
        </w:tc>
        <w:tc>
          <w:tcPr>
            <w:tcW w:w="1561" w:type="dxa"/>
          </w:tcPr>
          <w:p w14:paraId="74003534" w14:textId="77777777" w:rsidR="004838DE" w:rsidRPr="00613175" w:rsidRDefault="004838DE" w:rsidP="00A355D2">
            <w:pPr>
              <w:pStyle w:val="TAL"/>
              <w:rPr>
                <w:rFonts w:eastAsia="MS Gothic"/>
              </w:rPr>
            </w:pPr>
            <w:r w:rsidRPr="00613175">
              <w:rPr>
                <w:rFonts w:eastAsia="MS Gothic"/>
              </w:rPr>
              <w:t>UPDATE</w:t>
            </w:r>
          </w:p>
        </w:tc>
        <w:tc>
          <w:tcPr>
            <w:tcW w:w="567" w:type="dxa"/>
          </w:tcPr>
          <w:p w14:paraId="47060713" w14:textId="77777777" w:rsidR="004838DE" w:rsidRPr="00613175" w:rsidRDefault="004838DE" w:rsidP="00A355D2">
            <w:pPr>
              <w:pStyle w:val="TAC"/>
              <w:rPr>
                <w:lang w:eastAsia="zh-CN"/>
              </w:rPr>
            </w:pPr>
            <w:r w:rsidRPr="00613175">
              <w:rPr>
                <w:lang w:eastAsia="zh-CN"/>
              </w:rPr>
              <w:t>3</w:t>
            </w:r>
          </w:p>
        </w:tc>
        <w:tc>
          <w:tcPr>
            <w:tcW w:w="850" w:type="dxa"/>
          </w:tcPr>
          <w:p w14:paraId="4D4A2F0E" w14:textId="77777777" w:rsidR="004838DE" w:rsidRPr="00613175" w:rsidRDefault="004838DE" w:rsidP="00A355D2">
            <w:pPr>
              <w:pStyle w:val="TAC"/>
              <w:rPr>
                <w:lang w:eastAsia="zh-CN"/>
              </w:rPr>
            </w:pPr>
            <w:r w:rsidRPr="00613175">
              <w:rPr>
                <w:lang w:eastAsia="zh-CN"/>
              </w:rPr>
              <w:t>P</w:t>
            </w:r>
          </w:p>
        </w:tc>
      </w:tr>
      <w:tr w:rsidR="004838DE" w:rsidRPr="00613175" w14:paraId="5C4ECC52" w14:textId="77777777" w:rsidTr="00A355D2">
        <w:trPr>
          <w:jc w:val="center"/>
        </w:trPr>
        <w:tc>
          <w:tcPr>
            <w:tcW w:w="704" w:type="dxa"/>
          </w:tcPr>
          <w:p w14:paraId="2D8D3A7C" w14:textId="77777777" w:rsidR="004838DE" w:rsidRPr="00613175" w:rsidRDefault="004838DE" w:rsidP="00A355D2">
            <w:pPr>
              <w:pStyle w:val="TAC"/>
              <w:rPr>
                <w:lang w:eastAsia="zh-CN"/>
              </w:rPr>
            </w:pPr>
            <w:r w:rsidRPr="00613175">
              <w:rPr>
                <w:lang w:eastAsia="zh-CN"/>
              </w:rPr>
              <w:t>21</w:t>
            </w:r>
          </w:p>
        </w:tc>
        <w:tc>
          <w:tcPr>
            <w:tcW w:w="5245" w:type="dxa"/>
          </w:tcPr>
          <w:p w14:paraId="1E097892" w14:textId="77777777" w:rsidR="004838DE" w:rsidRPr="00613175" w:rsidRDefault="004838DE" w:rsidP="00A355D2">
            <w:pPr>
              <w:pStyle w:val="TAL"/>
              <w:rPr>
                <w:rFonts w:eastAsia="MS Gothic"/>
              </w:rPr>
            </w:pPr>
            <w:r w:rsidRPr="00613175">
              <w:rPr>
                <w:rFonts w:eastAsia="MS Gothic"/>
              </w:rPr>
              <w:t>The SS responds UPDATE with 200 OK and indicates having reserved the resources (Step 7 of A.4.1)</w:t>
            </w:r>
          </w:p>
        </w:tc>
        <w:tc>
          <w:tcPr>
            <w:tcW w:w="709" w:type="dxa"/>
          </w:tcPr>
          <w:p w14:paraId="6C63447D" w14:textId="77777777" w:rsidR="004838DE" w:rsidRPr="00613175" w:rsidRDefault="004838DE" w:rsidP="00A355D2">
            <w:pPr>
              <w:pStyle w:val="TAC"/>
              <w:rPr>
                <w:rFonts w:eastAsia="MS Gothic"/>
              </w:rPr>
            </w:pPr>
            <w:r w:rsidRPr="00613175">
              <w:rPr>
                <w:rFonts w:eastAsia="MS Gothic"/>
              </w:rPr>
              <w:t>&lt;-</w:t>
            </w:r>
          </w:p>
        </w:tc>
        <w:tc>
          <w:tcPr>
            <w:tcW w:w="1561" w:type="dxa"/>
          </w:tcPr>
          <w:p w14:paraId="37476C3E" w14:textId="77777777" w:rsidR="004838DE" w:rsidRPr="00613175" w:rsidRDefault="004838DE" w:rsidP="00A355D2">
            <w:pPr>
              <w:pStyle w:val="TAL"/>
              <w:rPr>
                <w:rFonts w:eastAsia="MS Gothic"/>
              </w:rPr>
            </w:pPr>
            <w:r w:rsidRPr="00613175">
              <w:rPr>
                <w:rFonts w:eastAsia="MS Gothic"/>
              </w:rPr>
              <w:t>200 OK</w:t>
            </w:r>
          </w:p>
        </w:tc>
        <w:tc>
          <w:tcPr>
            <w:tcW w:w="567" w:type="dxa"/>
          </w:tcPr>
          <w:p w14:paraId="4A1051AD" w14:textId="77777777" w:rsidR="004838DE" w:rsidRPr="00613175" w:rsidRDefault="004838DE" w:rsidP="00A355D2">
            <w:pPr>
              <w:pStyle w:val="TAC"/>
              <w:rPr>
                <w:lang w:eastAsia="zh-CN"/>
              </w:rPr>
            </w:pPr>
          </w:p>
        </w:tc>
        <w:tc>
          <w:tcPr>
            <w:tcW w:w="850" w:type="dxa"/>
          </w:tcPr>
          <w:p w14:paraId="6F1A3ACD" w14:textId="77777777" w:rsidR="004838DE" w:rsidRPr="00613175" w:rsidRDefault="004838DE" w:rsidP="00A355D2">
            <w:pPr>
              <w:pStyle w:val="TAC"/>
              <w:rPr>
                <w:lang w:eastAsia="zh-CN"/>
              </w:rPr>
            </w:pPr>
          </w:p>
        </w:tc>
      </w:tr>
      <w:tr w:rsidR="004838DE" w:rsidRPr="00613175" w14:paraId="36DFCD10" w14:textId="77777777" w:rsidTr="00A355D2">
        <w:trPr>
          <w:jc w:val="center"/>
        </w:trPr>
        <w:tc>
          <w:tcPr>
            <w:tcW w:w="704" w:type="dxa"/>
          </w:tcPr>
          <w:p w14:paraId="56015DC0" w14:textId="77777777" w:rsidR="004838DE" w:rsidRPr="00613175" w:rsidRDefault="004838DE" w:rsidP="00A355D2">
            <w:pPr>
              <w:pStyle w:val="TAC"/>
              <w:rPr>
                <w:lang w:eastAsia="zh-CN"/>
              </w:rPr>
            </w:pPr>
            <w:r w:rsidRPr="00613175">
              <w:rPr>
                <w:lang w:eastAsia="zh-CN"/>
              </w:rPr>
              <w:t>22</w:t>
            </w:r>
          </w:p>
        </w:tc>
        <w:tc>
          <w:tcPr>
            <w:tcW w:w="5245" w:type="dxa"/>
          </w:tcPr>
          <w:p w14:paraId="0D76612D" w14:textId="77777777" w:rsidR="004838DE" w:rsidRPr="00613175" w:rsidRDefault="004838DE" w:rsidP="00A355D2">
            <w:pPr>
              <w:pStyle w:val="TAL"/>
              <w:rPr>
                <w:lang w:eastAsia="zh-CN"/>
              </w:rPr>
            </w:pPr>
            <w:r w:rsidRPr="00613175">
              <w:rPr>
                <w:lang w:eastAsia="zh-CN"/>
              </w:rPr>
              <w:t xml:space="preserve">SS sends 180 Ringing reliably </w:t>
            </w:r>
            <w:r w:rsidRPr="00613175">
              <w:rPr>
                <w:rFonts w:eastAsia="MS Gothic"/>
              </w:rPr>
              <w:t>(Step 8 of A.4.1)</w:t>
            </w:r>
          </w:p>
        </w:tc>
        <w:tc>
          <w:tcPr>
            <w:tcW w:w="709" w:type="dxa"/>
          </w:tcPr>
          <w:p w14:paraId="117AA755" w14:textId="77777777" w:rsidR="004838DE" w:rsidRPr="00613175" w:rsidRDefault="004838DE" w:rsidP="00A355D2">
            <w:pPr>
              <w:pStyle w:val="TAC"/>
              <w:rPr>
                <w:rFonts w:eastAsia="MS Gothic"/>
              </w:rPr>
            </w:pPr>
            <w:r w:rsidRPr="00613175">
              <w:rPr>
                <w:rFonts w:eastAsia="MS Gothic"/>
              </w:rPr>
              <w:t>&lt;-</w:t>
            </w:r>
          </w:p>
        </w:tc>
        <w:tc>
          <w:tcPr>
            <w:tcW w:w="1561" w:type="dxa"/>
          </w:tcPr>
          <w:p w14:paraId="29723342" w14:textId="77777777" w:rsidR="004838DE" w:rsidRPr="00613175" w:rsidRDefault="004838DE" w:rsidP="00A355D2">
            <w:pPr>
              <w:pStyle w:val="TAL"/>
              <w:rPr>
                <w:rFonts w:eastAsia="MS Gothic"/>
              </w:rPr>
            </w:pPr>
            <w:r w:rsidRPr="00613175">
              <w:rPr>
                <w:rFonts w:eastAsia="MS Gothic"/>
              </w:rPr>
              <w:t>180 Ringing</w:t>
            </w:r>
          </w:p>
        </w:tc>
        <w:tc>
          <w:tcPr>
            <w:tcW w:w="567" w:type="dxa"/>
          </w:tcPr>
          <w:p w14:paraId="1D253A7A" w14:textId="77777777" w:rsidR="004838DE" w:rsidRPr="00613175" w:rsidRDefault="004838DE" w:rsidP="00A355D2">
            <w:pPr>
              <w:pStyle w:val="TAC"/>
              <w:rPr>
                <w:lang w:eastAsia="zh-CN"/>
              </w:rPr>
            </w:pPr>
          </w:p>
        </w:tc>
        <w:tc>
          <w:tcPr>
            <w:tcW w:w="850" w:type="dxa"/>
          </w:tcPr>
          <w:p w14:paraId="38412972" w14:textId="77777777" w:rsidR="004838DE" w:rsidRPr="00613175" w:rsidRDefault="004838DE" w:rsidP="00A355D2">
            <w:pPr>
              <w:pStyle w:val="TAC"/>
              <w:rPr>
                <w:lang w:eastAsia="zh-CN"/>
              </w:rPr>
            </w:pPr>
          </w:p>
        </w:tc>
      </w:tr>
      <w:tr w:rsidR="004838DE" w:rsidRPr="00613175" w14:paraId="506BCD1F" w14:textId="77777777" w:rsidTr="00A355D2">
        <w:trPr>
          <w:jc w:val="center"/>
        </w:trPr>
        <w:tc>
          <w:tcPr>
            <w:tcW w:w="704" w:type="dxa"/>
          </w:tcPr>
          <w:p w14:paraId="42CA9FB3" w14:textId="77777777" w:rsidR="004838DE" w:rsidRPr="00613175" w:rsidRDefault="004838DE" w:rsidP="00A355D2">
            <w:pPr>
              <w:pStyle w:val="TAC"/>
              <w:rPr>
                <w:lang w:eastAsia="zh-CN"/>
              </w:rPr>
            </w:pPr>
            <w:r w:rsidRPr="00613175">
              <w:rPr>
                <w:lang w:eastAsia="zh-CN"/>
              </w:rPr>
              <w:t>23</w:t>
            </w:r>
          </w:p>
        </w:tc>
        <w:tc>
          <w:tcPr>
            <w:tcW w:w="5245" w:type="dxa"/>
          </w:tcPr>
          <w:p w14:paraId="725D7B67" w14:textId="77777777" w:rsidR="004838DE" w:rsidRPr="00613175" w:rsidRDefault="004838DE" w:rsidP="00A355D2">
            <w:pPr>
              <w:pStyle w:val="TAL"/>
              <w:rPr>
                <w:lang w:eastAsia="zh-CN"/>
              </w:rPr>
            </w:pPr>
            <w:r w:rsidRPr="00613175">
              <w:rPr>
                <w:rFonts w:eastAsia="MS Gothic"/>
              </w:rPr>
              <w:t>Check: Does the UE acknowledge reception of 180 Ringing? (Step 9 of A.4.1)</w:t>
            </w:r>
          </w:p>
        </w:tc>
        <w:tc>
          <w:tcPr>
            <w:tcW w:w="709" w:type="dxa"/>
          </w:tcPr>
          <w:p w14:paraId="07541568" w14:textId="77777777" w:rsidR="004838DE" w:rsidRPr="00613175" w:rsidRDefault="004838DE" w:rsidP="00A355D2">
            <w:pPr>
              <w:pStyle w:val="TAC"/>
              <w:rPr>
                <w:rFonts w:eastAsia="MS Gothic"/>
              </w:rPr>
            </w:pPr>
            <w:r w:rsidRPr="00613175">
              <w:rPr>
                <w:rFonts w:eastAsia="MS Gothic"/>
              </w:rPr>
              <w:t>-&gt;</w:t>
            </w:r>
          </w:p>
        </w:tc>
        <w:tc>
          <w:tcPr>
            <w:tcW w:w="1561" w:type="dxa"/>
          </w:tcPr>
          <w:p w14:paraId="3FC5FB57" w14:textId="77777777" w:rsidR="004838DE" w:rsidRPr="00613175" w:rsidRDefault="004838DE" w:rsidP="00A355D2">
            <w:pPr>
              <w:pStyle w:val="TAL"/>
              <w:rPr>
                <w:rFonts w:eastAsia="MS Gothic"/>
              </w:rPr>
            </w:pPr>
            <w:r w:rsidRPr="00613175">
              <w:rPr>
                <w:rFonts w:eastAsia="MS Gothic"/>
              </w:rPr>
              <w:t>PRACK</w:t>
            </w:r>
          </w:p>
        </w:tc>
        <w:tc>
          <w:tcPr>
            <w:tcW w:w="567" w:type="dxa"/>
          </w:tcPr>
          <w:p w14:paraId="29481A2A" w14:textId="77777777" w:rsidR="004838DE" w:rsidRPr="00613175" w:rsidRDefault="004838DE" w:rsidP="00A355D2">
            <w:pPr>
              <w:pStyle w:val="TAC"/>
              <w:rPr>
                <w:lang w:eastAsia="zh-CN"/>
              </w:rPr>
            </w:pPr>
            <w:r w:rsidRPr="00613175">
              <w:rPr>
                <w:lang w:eastAsia="zh-CN"/>
              </w:rPr>
              <w:t>3</w:t>
            </w:r>
          </w:p>
        </w:tc>
        <w:tc>
          <w:tcPr>
            <w:tcW w:w="850" w:type="dxa"/>
          </w:tcPr>
          <w:p w14:paraId="4E2083C4" w14:textId="77777777" w:rsidR="004838DE" w:rsidRPr="00613175" w:rsidRDefault="004838DE" w:rsidP="00A355D2">
            <w:pPr>
              <w:pStyle w:val="TAC"/>
              <w:rPr>
                <w:lang w:eastAsia="zh-CN"/>
              </w:rPr>
            </w:pPr>
            <w:r w:rsidRPr="00613175">
              <w:rPr>
                <w:lang w:eastAsia="zh-CN"/>
              </w:rPr>
              <w:t>P</w:t>
            </w:r>
          </w:p>
        </w:tc>
      </w:tr>
      <w:tr w:rsidR="004838DE" w:rsidRPr="00613175" w14:paraId="11184B4F" w14:textId="77777777" w:rsidTr="00A355D2">
        <w:trPr>
          <w:jc w:val="center"/>
        </w:trPr>
        <w:tc>
          <w:tcPr>
            <w:tcW w:w="704" w:type="dxa"/>
          </w:tcPr>
          <w:p w14:paraId="52A8ECB6" w14:textId="77777777" w:rsidR="004838DE" w:rsidRPr="00613175" w:rsidRDefault="004838DE" w:rsidP="00A355D2">
            <w:pPr>
              <w:pStyle w:val="TAC"/>
              <w:rPr>
                <w:lang w:eastAsia="zh-CN"/>
              </w:rPr>
            </w:pPr>
            <w:r w:rsidRPr="00613175">
              <w:rPr>
                <w:lang w:eastAsia="zh-CN"/>
              </w:rPr>
              <w:t>24</w:t>
            </w:r>
          </w:p>
        </w:tc>
        <w:tc>
          <w:tcPr>
            <w:tcW w:w="5245" w:type="dxa"/>
          </w:tcPr>
          <w:p w14:paraId="358DE2C7" w14:textId="77777777" w:rsidR="004838DE" w:rsidRPr="00613175" w:rsidRDefault="004838DE" w:rsidP="00A355D2">
            <w:pPr>
              <w:pStyle w:val="TAL"/>
              <w:rPr>
                <w:lang w:eastAsia="zh-CN"/>
              </w:rPr>
            </w:pPr>
            <w:r w:rsidRPr="00613175">
              <w:rPr>
                <w:rFonts w:eastAsia="MS Gothic"/>
              </w:rPr>
              <w:t>SS responds to PRACK.  (Step 10 of A.4.1)</w:t>
            </w:r>
          </w:p>
        </w:tc>
        <w:tc>
          <w:tcPr>
            <w:tcW w:w="709" w:type="dxa"/>
          </w:tcPr>
          <w:p w14:paraId="1F41ABE9" w14:textId="77777777" w:rsidR="004838DE" w:rsidRPr="00613175" w:rsidRDefault="004838DE" w:rsidP="00A355D2">
            <w:pPr>
              <w:pStyle w:val="TAC"/>
              <w:rPr>
                <w:rFonts w:eastAsia="MS Gothic"/>
              </w:rPr>
            </w:pPr>
            <w:r w:rsidRPr="00613175">
              <w:rPr>
                <w:rFonts w:eastAsia="MS Gothic"/>
              </w:rPr>
              <w:t>&lt;-</w:t>
            </w:r>
          </w:p>
        </w:tc>
        <w:tc>
          <w:tcPr>
            <w:tcW w:w="1561" w:type="dxa"/>
          </w:tcPr>
          <w:p w14:paraId="356CC54A" w14:textId="77777777" w:rsidR="004838DE" w:rsidRPr="00613175" w:rsidRDefault="004838DE" w:rsidP="00A355D2">
            <w:pPr>
              <w:pStyle w:val="TAL"/>
              <w:rPr>
                <w:rFonts w:eastAsia="MS Gothic"/>
              </w:rPr>
            </w:pPr>
            <w:r w:rsidRPr="00613175">
              <w:rPr>
                <w:rFonts w:eastAsia="MS Gothic"/>
              </w:rPr>
              <w:t>200 OK</w:t>
            </w:r>
          </w:p>
        </w:tc>
        <w:tc>
          <w:tcPr>
            <w:tcW w:w="567" w:type="dxa"/>
          </w:tcPr>
          <w:p w14:paraId="28D971D7" w14:textId="77777777" w:rsidR="004838DE" w:rsidRPr="00613175" w:rsidRDefault="004838DE" w:rsidP="00A355D2">
            <w:pPr>
              <w:pStyle w:val="TAC"/>
              <w:rPr>
                <w:lang w:eastAsia="zh-CN"/>
              </w:rPr>
            </w:pPr>
          </w:p>
        </w:tc>
        <w:tc>
          <w:tcPr>
            <w:tcW w:w="850" w:type="dxa"/>
          </w:tcPr>
          <w:p w14:paraId="38F1034C" w14:textId="77777777" w:rsidR="004838DE" w:rsidRPr="00613175" w:rsidRDefault="004838DE" w:rsidP="00A355D2">
            <w:pPr>
              <w:pStyle w:val="TAC"/>
              <w:rPr>
                <w:lang w:eastAsia="zh-CN"/>
              </w:rPr>
            </w:pPr>
          </w:p>
        </w:tc>
      </w:tr>
      <w:tr w:rsidR="004838DE" w:rsidRPr="00613175" w14:paraId="2BF356CB" w14:textId="77777777" w:rsidTr="00A355D2">
        <w:trPr>
          <w:jc w:val="center"/>
        </w:trPr>
        <w:tc>
          <w:tcPr>
            <w:tcW w:w="704" w:type="dxa"/>
          </w:tcPr>
          <w:p w14:paraId="6C0DE139" w14:textId="77777777" w:rsidR="004838DE" w:rsidRPr="00613175" w:rsidRDefault="004838DE" w:rsidP="00A355D2">
            <w:pPr>
              <w:pStyle w:val="TAC"/>
              <w:rPr>
                <w:lang w:eastAsia="zh-CN"/>
              </w:rPr>
            </w:pPr>
            <w:r w:rsidRPr="00613175">
              <w:rPr>
                <w:lang w:eastAsia="zh-CN"/>
              </w:rPr>
              <w:t>25</w:t>
            </w:r>
          </w:p>
        </w:tc>
        <w:tc>
          <w:tcPr>
            <w:tcW w:w="5245" w:type="dxa"/>
          </w:tcPr>
          <w:p w14:paraId="6B864B81" w14:textId="77777777" w:rsidR="004838DE" w:rsidRPr="00613175" w:rsidRDefault="004838DE" w:rsidP="00A355D2">
            <w:pPr>
              <w:pStyle w:val="TAL"/>
              <w:rPr>
                <w:rFonts w:eastAsia="MS Gothic"/>
              </w:rPr>
            </w:pPr>
            <w:r w:rsidRPr="00613175">
              <w:rPr>
                <w:rFonts w:eastAsia="MS Gothic"/>
              </w:rPr>
              <w:t>The SS responds INVITE with 200 OK  (Step 11 of A.4.1)</w:t>
            </w:r>
          </w:p>
        </w:tc>
        <w:tc>
          <w:tcPr>
            <w:tcW w:w="709" w:type="dxa"/>
          </w:tcPr>
          <w:p w14:paraId="1A0B8130" w14:textId="77777777" w:rsidR="004838DE" w:rsidRPr="00613175" w:rsidRDefault="004838DE" w:rsidP="00A355D2">
            <w:pPr>
              <w:pStyle w:val="TAC"/>
              <w:rPr>
                <w:rFonts w:eastAsia="MS Gothic"/>
              </w:rPr>
            </w:pPr>
            <w:r w:rsidRPr="00613175">
              <w:rPr>
                <w:rFonts w:eastAsia="MS Gothic"/>
              </w:rPr>
              <w:t>&lt;-</w:t>
            </w:r>
          </w:p>
        </w:tc>
        <w:tc>
          <w:tcPr>
            <w:tcW w:w="1561" w:type="dxa"/>
          </w:tcPr>
          <w:p w14:paraId="4667C283" w14:textId="77777777" w:rsidR="004838DE" w:rsidRPr="00613175" w:rsidRDefault="004838DE" w:rsidP="00A355D2">
            <w:pPr>
              <w:pStyle w:val="TAL"/>
              <w:rPr>
                <w:rFonts w:eastAsia="MS Gothic"/>
              </w:rPr>
            </w:pPr>
            <w:r w:rsidRPr="00613175">
              <w:rPr>
                <w:rFonts w:eastAsia="MS Gothic"/>
              </w:rPr>
              <w:t>200 OK</w:t>
            </w:r>
          </w:p>
        </w:tc>
        <w:tc>
          <w:tcPr>
            <w:tcW w:w="567" w:type="dxa"/>
          </w:tcPr>
          <w:p w14:paraId="159DFEA6" w14:textId="77777777" w:rsidR="004838DE" w:rsidRPr="00613175" w:rsidRDefault="004838DE" w:rsidP="00A355D2">
            <w:pPr>
              <w:pStyle w:val="TAC"/>
              <w:rPr>
                <w:lang w:eastAsia="zh-CN"/>
              </w:rPr>
            </w:pPr>
          </w:p>
        </w:tc>
        <w:tc>
          <w:tcPr>
            <w:tcW w:w="850" w:type="dxa"/>
          </w:tcPr>
          <w:p w14:paraId="693EDEB9" w14:textId="77777777" w:rsidR="004838DE" w:rsidRPr="00613175" w:rsidRDefault="004838DE" w:rsidP="00A355D2">
            <w:pPr>
              <w:pStyle w:val="TAC"/>
              <w:rPr>
                <w:lang w:eastAsia="zh-CN"/>
              </w:rPr>
            </w:pPr>
          </w:p>
        </w:tc>
      </w:tr>
      <w:tr w:rsidR="004838DE" w:rsidRPr="00613175" w14:paraId="5CD099BB" w14:textId="77777777" w:rsidTr="00A355D2">
        <w:trPr>
          <w:jc w:val="center"/>
        </w:trPr>
        <w:tc>
          <w:tcPr>
            <w:tcW w:w="704" w:type="dxa"/>
          </w:tcPr>
          <w:p w14:paraId="31557FB1" w14:textId="77777777" w:rsidR="004838DE" w:rsidRPr="00613175" w:rsidRDefault="004838DE" w:rsidP="00A355D2">
            <w:pPr>
              <w:pStyle w:val="TAC"/>
              <w:rPr>
                <w:lang w:eastAsia="zh-CN"/>
              </w:rPr>
            </w:pPr>
            <w:r w:rsidRPr="00613175">
              <w:rPr>
                <w:lang w:eastAsia="zh-CN"/>
              </w:rPr>
              <w:t>26</w:t>
            </w:r>
          </w:p>
        </w:tc>
        <w:tc>
          <w:tcPr>
            <w:tcW w:w="5245" w:type="dxa"/>
          </w:tcPr>
          <w:p w14:paraId="381069E4" w14:textId="77777777" w:rsidR="004838DE" w:rsidRPr="00613175" w:rsidRDefault="004838DE" w:rsidP="00A355D2">
            <w:pPr>
              <w:pStyle w:val="TAL"/>
              <w:rPr>
                <w:rFonts w:eastAsia="MS Gothic"/>
              </w:rPr>
            </w:pPr>
            <w:r w:rsidRPr="00613175">
              <w:rPr>
                <w:rFonts w:eastAsia="MS Gothic"/>
              </w:rPr>
              <w:t>Check: Does the UE acknowledge the receipt of 200 OK for INVITE? (Step 12 of A.4.1)</w:t>
            </w:r>
          </w:p>
        </w:tc>
        <w:tc>
          <w:tcPr>
            <w:tcW w:w="709" w:type="dxa"/>
          </w:tcPr>
          <w:p w14:paraId="68BB1955" w14:textId="77777777" w:rsidR="004838DE" w:rsidRPr="00613175" w:rsidRDefault="004838DE" w:rsidP="00A355D2">
            <w:pPr>
              <w:pStyle w:val="TAC"/>
              <w:rPr>
                <w:rFonts w:eastAsia="MS Gothic"/>
              </w:rPr>
            </w:pPr>
            <w:r w:rsidRPr="00613175">
              <w:rPr>
                <w:rFonts w:eastAsia="MS Gothic"/>
              </w:rPr>
              <w:t>-&gt;</w:t>
            </w:r>
          </w:p>
        </w:tc>
        <w:tc>
          <w:tcPr>
            <w:tcW w:w="1561" w:type="dxa"/>
          </w:tcPr>
          <w:p w14:paraId="6CC7B2FC" w14:textId="77777777" w:rsidR="004838DE" w:rsidRPr="00613175" w:rsidRDefault="004838DE" w:rsidP="00A355D2">
            <w:pPr>
              <w:pStyle w:val="TAL"/>
              <w:rPr>
                <w:rFonts w:eastAsia="MS Gothic"/>
              </w:rPr>
            </w:pPr>
            <w:r w:rsidRPr="00613175">
              <w:rPr>
                <w:rFonts w:eastAsia="MS Gothic"/>
              </w:rPr>
              <w:t>ACK</w:t>
            </w:r>
          </w:p>
        </w:tc>
        <w:tc>
          <w:tcPr>
            <w:tcW w:w="567" w:type="dxa"/>
          </w:tcPr>
          <w:p w14:paraId="442A56F9" w14:textId="77777777" w:rsidR="004838DE" w:rsidRPr="00613175" w:rsidRDefault="004838DE" w:rsidP="00A355D2">
            <w:pPr>
              <w:pStyle w:val="TAC"/>
              <w:rPr>
                <w:lang w:eastAsia="zh-CN"/>
              </w:rPr>
            </w:pPr>
            <w:r w:rsidRPr="00613175">
              <w:rPr>
                <w:lang w:eastAsia="zh-CN"/>
              </w:rPr>
              <w:t>3</w:t>
            </w:r>
          </w:p>
        </w:tc>
        <w:tc>
          <w:tcPr>
            <w:tcW w:w="850" w:type="dxa"/>
          </w:tcPr>
          <w:p w14:paraId="275757D0" w14:textId="77777777" w:rsidR="004838DE" w:rsidRPr="00613175" w:rsidRDefault="004838DE" w:rsidP="00A355D2">
            <w:pPr>
              <w:pStyle w:val="TAC"/>
              <w:rPr>
                <w:lang w:eastAsia="zh-CN"/>
              </w:rPr>
            </w:pPr>
            <w:r w:rsidRPr="00613175">
              <w:rPr>
                <w:lang w:eastAsia="zh-CN"/>
              </w:rPr>
              <w:t>P</w:t>
            </w:r>
          </w:p>
        </w:tc>
      </w:tr>
      <w:tr w:rsidR="004838DE" w:rsidRPr="00613175" w14:paraId="729CE092" w14:textId="77777777" w:rsidTr="00A355D2">
        <w:trPr>
          <w:jc w:val="center"/>
        </w:trPr>
        <w:tc>
          <w:tcPr>
            <w:tcW w:w="704" w:type="dxa"/>
          </w:tcPr>
          <w:p w14:paraId="49A68C99" w14:textId="77777777" w:rsidR="004838DE" w:rsidRPr="00613175" w:rsidRDefault="004838DE" w:rsidP="00A355D2">
            <w:pPr>
              <w:pStyle w:val="TAC"/>
              <w:rPr>
                <w:lang w:eastAsia="zh-CN"/>
              </w:rPr>
            </w:pPr>
            <w:r w:rsidRPr="00613175">
              <w:rPr>
                <w:lang w:eastAsia="zh-CN"/>
              </w:rPr>
              <w:t>27</w:t>
            </w:r>
          </w:p>
        </w:tc>
        <w:tc>
          <w:tcPr>
            <w:tcW w:w="5245" w:type="dxa"/>
          </w:tcPr>
          <w:p w14:paraId="156CB87B" w14:textId="77777777" w:rsidR="004838DE" w:rsidRPr="00613175" w:rsidRDefault="004838DE" w:rsidP="00A355D2">
            <w:pPr>
              <w:pStyle w:val="TAL"/>
              <w:rPr>
                <w:rFonts w:eastAsia="MS Gothic"/>
              </w:rPr>
            </w:pPr>
            <w:r w:rsidRPr="00613175">
              <w:rPr>
                <w:rFonts w:eastAsia="MS Gothic"/>
              </w:rPr>
              <w:t>Make the UE release the call.</w:t>
            </w:r>
          </w:p>
        </w:tc>
        <w:tc>
          <w:tcPr>
            <w:tcW w:w="709" w:type="dxa"/>
          </w:tcPr>
          <w:p w14:paraId="06EDF392" w14:textId="77777777" w:rsidR="004838DE" w:rsidRPr="00613175" w:rsidRDefault="004838DE" w:rsidP="00A355D2">
            <w:pPr>
              <w:pStyle w:val="TAC"/>
              <w:rPr>
                <w:rFonts w:eastAsia="MS Gothic"/>
              </w:rPr>
            </w:pPr>
          </w:p>
        </w:tc>
        <w:tc>
          <w:tcPr>
            <w:tcW w:w="1561" w:type="dxa"/>
          </w:tcPr>
          <w:p w14:paraId="71A5D3F2" w14:textId="77777777" w:rsidR="004838DE" w:rsidRPr="00613175" w:rsidRDefault="004838DE" w:rsidP="00A355D2">
            <w:pPr>
              <w:pStyle w:val="TAL"/>
              <w:rPr>
                <w:rFonts w:eastAsia="MS Gothic"/>
              </w:rPr>
            </w:pPr>
          </w:p>
        </w:tc>
        <w:tc>
          <w:tcPr>
            <w:tcW w:w="567" w:type="dxa"/>
          </w:tcPr>
          <w:p w14:paraId="01C0D5B1" w14:textId="77777777" w:rsidR="004838DE" w:rsidRPr="00613175" w:rsidRDefault="004838DE" w:rsidP="00A355D2">
            <w:pPr>
              <w:pStyle w:val="TAC"/>
              <w:rPr>
                <w:lang w:eastAsia="zh-CN"/>
              </w:rPr>
            </w:pPr>
          </w:p>
        </w:tc>
        <w:tc>
          <w:tcPr>
            <w:tcW w:w="850" w:type="dxa"/>
          </w:tcPr>
          <w:p w14:paraId="5DD294A2" w14:textId="77777777" w:rsidR="004838DE" w:rsidRPr="00613175" w:rsidRDefault="004838DE" w:rsidP="00A355D2">
            <w:pPr>
              <w:pStyle w:val="TAC"/>
              <w:rPr>
                <w:lang w:eastAsia="zh-CN"/>
              </w:rPr>
            </w:pPr>
          </w:p>
        </w:tc>
      </w:tr>
      <w:tr w:rsidR="004838DE" w:rsidRPr="00613175" w14:paraId="5578C747" w14:textId="77777777" w:rsidTr="00A355D2">
        <w:trPr>
          <w:jc w:val="center"/>
        </w:trPr>
        <w:tc>
          <w:tcPr>
            <w:tcW w:w="704" w:type="dxa"/>
          </w:tcPr>
          <w:p w14:paraId="07602A18" w14:textId="77777777" w:rsidR="004838DE" w:rsidRPr="00613175" w:rsidRDefault="004838DE" w:rsidP="00A355D2">
            <w:pPr>
              <w:pStyle w:val="TAC"/>
              <w:rPr>
                <w:lang w:eastAsia="zh-CN"/>
              </w:rPr>
            </w:pPr>
            <w:r w:rsidRPr="00613175">
              <w:rPr>
                <w:lang w:eastAsia="zh-CN"/>
              </w:rPr>
              <w:t>28-29</w:t>
            </w:r>
          </w:p>
        </w:tc>
        <w:tc>
          <w:tcPr>
            <w:tcW w:w="5245" w:type="dxa"/>
          </w:tcPr>
          <w:p w14:paraId="0F3B814F" w14:textId="77777777" w:rsidR="004838DE" w:rsidRPr="00613175" w:rsidRDefault="004838DE" w:rsidP="00A355D2">
            <w:pPr>
              <w:pStyle w:val="TAL"/>
              <w:rPr>
                <w:rFonts w:eastAsia="MS Gothic"/>
              </w:rPr>
            </w:pPr>
            <w:r w:rsidRPr="00613175">
              <w:rPr>
                <w:rFonts w:eastAsia="MS Gothic"/>
              </w:rPr>
              <w:t>Steps 1-2 of annex A.7</w:t>
            </w:r>
          </w:p>
        </w:tc>
        <w:tc>
          <w:tcPr>
            <w:tcW w:w="709" w:type="dxa"/>
          </w:tcPr>
          <w:p w14:paraId="78DC7C14" w14:textId="77777777" w:rsidR="004838DE" w:rsidRPr="00613175" w:rsidRDefault="004838DE" w:rsidP="00A355D2">
            <w:pPr>
              <w:pStyle w:val="TAC"/>
              <w:rPr>
                <w:rFonts w:eastAsia="MS Gothic"/>
              </w:rPr>
            </w:pPr>
          </w:p>
        </w:tc>
        <w:tc>
          <w:tcPr>
            <w:tcW w:w="1561" w:type="dxa"/>
          </w:tcPr>
          <w:p w14:paraId="3D90F6F0" w14:textId="77777777" w:rsidR="004838DE" w:rsidRPr="00613175" w:rsidRDefault="004838DE" w:rsidP="00A355D2">
            <w:pPr>
              <w:pStyle w:val="TAL"/>
              <w:rPr>
                <w:rFonts w:eastAsia="MS Gothic"/>
              </w:rPr>
            </w:pPr>
            <w:r w:rsidRPr="00613175">
              <w:rPr>
                <w:szCs w:val="18"/>
              </w:rPr>
              <w:t xml:space="preserve"> </w:t>
            </w:r>
          </w:p>
        </w:tc>
        <w:tc>
          <w:tcPr>
            <w:tcW w:w="567" w:type="dxa"/>
          </w:tcPr>
          <w:p w14:paraId="7D5E2FC6" w14:textId="77777777" w:rsidR="004838DE" w:rsidRPr="00613175" w:rsidRDefault="004838DE" w:rsidP="00A355D2">
            <w:pPr>
              <w:pStyle w:val="TAC"/>
              <w:rPr>
                <w:lang w:eastAsia="zh-CN"/>
              </w:rPr>
            </w:pPr>
          </w:p>
        </w:tc>
        <w:tc>
          <w:tcPr>
            <w:tcW w:w="850" w:type="dxa"/>
          </w:tcPr>
          <w:p w14:paraId="215BAFEC" w14:textId="77777777" w:rsidR="004838DE" w:rsidRPr="00613175" w:rsidRDefault="004838DE" w:rsidP="00A355D2">
            <w:pPr>
              <w:pStyle w:val="TAC"/>
              <w:rPr>
                <w:lang w:eastAsia="zh-CN"/>
              </w:rPr>
            </w:pPr>
          </w:p>
        </w:tc>
      </w:tr>
    </w:tbl>
    <w:p w14:paraId="1581C0C4" w14:textId="77777777" w:rsidR="004838DE" w:rsidRPr="00613175" w:rsidRDefault="004838DE" w:rsidP="004838DE"/>
    <w:p w14:paraId="2DCCEE1B" w14:textId="77777777" w:rsidR="004838DE" w:rsidRPr="00613175" w:rsidRDefault="004838DE" w:rsidP="004838DE">
      <w:pPr>
        <w:pStyle w:val="H6"/>
      </w:pPr>
      <w:r w:rsidRPr="00613175">
        <w:lastRenderedPageBreak/>
        <w:t>7.24.4.3</w:t>
      </w:r>
      <w:r w:rsidRPr="00613175">
        <w:tab/>
        <w:t>Specific message contents</w:t>
      </w:r>
    </w:p>
    <w:p w14:paraId="29D73F8D" w14:textId="77777777" w:rsidR="004838DE" w:rsidRPr="00613175" w:rsidRDefault="004838DE" w:rsidP="004838DE">
      <w:pPr>
        <w:pStyle w:val="TH"/>
      </w:pPr>
      <w:r w:rsidRPr="00613175">
        <w:t xml:space="preserve">Table 7.24.4.3-1: 100 Trying (step 12,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4449F336" w14:textId="77777777" w:rsidTr="00A355D2">
        <w:trPr>
          <w:jc w:val="center"/>
        </w:trPr>
        <w:tc>
          <w:tcPr>
            <w:tcW w:w="9522" w:type="dxa"/>
            <w:gridSpan w:val="5"/>
          </w:tcPr>
          <w:p w14:paraId="41ADD179" w14:textId="77777777" w:rsidR="004838DE" w:rsidRPr="00613175" w:rsidRDefault="004838DE" w:rsidP="00A355D2">
            <w:pPr>
              <w:pStyle w:val="TAL"/>
            </w:pPr>
            <w:r w:rsidRPr="00613175">
              <w:t>Derivation Path: Step 2 of A.4.1</w:t>
            </w:r>
          </w:p>
        </w:tc>
      </w:tr>
      <w:tr w:rsidR="004838DE" w:rsidRPr="00613175" w14:paraId="3A70D9A3"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640439CE"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112A6FDA"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2411B3C5"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562A6189"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32EC9DDC" w14:textId="77777777" w:rsidR="004838DE" w:rsidRPr="00613175" w:rsidRDefault="004838DE" w:rsidP="00A355D2">
            <w:pPr>
              <w:pStyle w:val="TAH"/>
            </w:pPr>
            <w:r w:rsidRPr="00613175">
              <w:t>Reference</w:t>
            </w:r>
          </w:p>
        </w:tc>
      </w:tr>
      <w:tr w:rsidR="004838DE" w:rsidRPr="00613175" w14:paraId="24F26A18"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165A1E74" w14:textId="77777777" w:rsidR="004838DE" w:rsidRPr="00613175" w:rsidRDefault="004838DE" w:rsidP="00A355D2">
            <w:pPr>
              <w:pStyle w:val="TAL"/>
              <w:rPr>
                <w:b/>
                <w:lang w:eastAsia="zh-CN"/>
              </w:rPr>
            </w:pPr>
            <w:r w:rsidRPr="00613175">
              <w:rPr>
                <w:b/>
                <w:lang w:eastAsia="zh-CN"/>
              </w:rPr>
              <w:t>To</w:t>
            </w:r>
          </w:p>
          <w:p w14:paraId="1A4F129F"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668A265D"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4E09C3EF" w14:textId="77777777" w:rsidR="004838DE" w:rsidRPr="00613175" w:rsidRDefault="004838DE" w:rsidP="00A355D2">
            <w:pPr>
              <w:pStyle w:val="TAL"/>
            </w:pPr>
            <w:r w:rsidRPr="00613175">
              <w:t>Any value different from what is used in step 11</w:t>
            </w:r>
          </w:p>
        </w:tc>
        <w:tc>
          <w:tcPr>
            <w:tcW w:w="742" w:type="dxa"/>
            <w:tcBorders>
              <w:top w:val="single" w:sz="4" w:space="0" w:color="auto"/>
              <w:left w:val="single" w:sz="4" w:space="0" w:color="auto"/>
              <w:bottom w:val="single" w:sz="4" w:space="0" w:color="auto"/>
              <w:right w:val="single" w:sz="4" w:space="0" w:color="auto"/>
            </w:tcBorders>
          </w:tcPr>
          <w:p w14:paraId="67AE92F8"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2F492A8F" w14:textId="77777777" w:rsidR="004838DE" w:rsidRPr="00613175" w:rsidRDefault="004838DE" w:rsidP="00A355D2">
            <w:pPr>
              <w:pStyle w:val="TAL"/>
            </w:pPr>
          </w:p>
        </w:tc>
      </w:tr>
    </w:tbl>
    <w:p w14:paraId="02DCF2C3" w14:textId="77777777" w:rsidR="004838DE" w:rsidRPr="00613175" w:rsidRDefault="004838DE" w:rsidP="004838DE">
      <w:pPr>
        <w:rPr>
          <w:lang w:eastAsia="zh-CN"/>
        </w:rPr>
      </w:pPr>
    </w:p>
    <w:p w14:paraId="7159E6B9" w14:textId="77777777" w:rsidR="004838DE" w:rsidRPr="00613175" w:rsidRDefault="004838DE" w:rsidP="004838DE">
      <w:pPr>
        <w:pStyle w:val="TH"/>
      </w:pPr>
      <w:r w:rsidRPr="00613175">
        <w:t xml:space="preserve">Table 7.24.4.3-2: 183 Session Progress (step 13,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7A434C87" w14:textId="77777777" w:rsidTr="00A355D2">
        <w:trPr>
          <w:jc w:val="center"/>
        </w:trPr>
        <w:tc>
          <w:tcPr>
            <w:tcW w:w="9522" w:type="dxa"/>
            <w:gridSpan w:val="5"/>
          </w:tcPr>
          <w:p w14:paraId="20F536C8" w14:textId="77777777" w:rsidR="004838DE" w:rsidRPr="00613175" w:rsidRDefault="004838DE" w:rsidP="00A355D2">
            <w:pPr>
              <w:pStyle w:val="TAL"/>
            </w:pPr>
            <w:r w:rsidRPr="00613175">
              <w:t>Derivation Path: Step 3 of A.4.1</w:t>
            </w:r>
          </w:p>
        </w:tc>
      </w:tr>
      <w:tr w:rsidR="004838DE" w:rsidRPr="00613175" w14:paraId="129595AF"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02DBC7E4"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44901838"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66FE047F"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39FF590C"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14080431" w14:textId="77777777" w:rsidR="004838DE" w:rsidRPr="00613175" w:rsidRDefault="004838DE" w:rsidP="00A355D2">
            <w:pPr>
              <w:pStyle w:val="TAH"/>
            </w:pPr>
            <w:r w:rsidRPr="00613175">
              <w:t>Reference</w:t>
            </w:r>
          </w:p>
        </w:tc>
      </w:tr>
      <w:tr w:rsidR="004838DE" w:rsidRPr="00613175" w14:paraId="1546D4DF"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0F9C11CD" w14:textId="77777777" w:rsidR="004838DE" w:rsidRPr="00613175" w:rsidRDefault="004838DE" w:rsidP="00A355D2">
            <w:pPr>
              <w:pStyle w:val="TAL"/>
              <w:rPr>
                <w:b/>
                <w:lang w:eastAsia="zh-CN"/>
              </w:rPr>
            </w:pPr>
            <w:r w:rsidRPr="00613175">
              <w:rPr>
                <w:b/>
                <w:lang w:eastAsia="zh-CN"/>
              </w:rPr>
              <w:t>To</w:t>
            </w:r>
          </w:p>
          <w:p w14:paraId="716393ED"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142EDC9E"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73EFF2A1" w14:textId="77777777" w:rsidR="004838DE" w:rsidRPr="00613175" w:rsidRDefault="004838DE" w:rsidP="00A355D2">
            <w:pPr>
              <w:pStyle w:val="TAL"/>
            </w:pPr>
            <w:r w:rsidRPr="00613175">
              <w:t>The same value with what is used in step 11</w:t>
            </w:r>
          </w:p>
        </w:tc>
        <w:tc>
          <w:tcPr>
            <w:tcW w:w="742" w:type="dxa"/>
            <w:tcBorders>
              <w:top w:val="single" w:sz="4" w:space="0" w:color="auto"/>
              <w:left w:val="single" w:sz="4" w:space="0" w:color="auto"/>
              <w:bottom w:val="single" w:sz="4" w:space="0" w:color="auto"/>
              <w:right w:val="single" w:sz="4" w:space="0" w:color="auto"/>
            </w:tcBorders>
          </w:tcPr>
          <w:p w14:paraId="573BFE40"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3395CF84" w14:textId="77777777" w:rsidR="004838DE" w:rsidRPr="00613175" w:rsidRDefault="004838DE" w:rsidP="00A355D2">
            <w:pPr>
              <w:pStyle w:val="TAL"/>
            </w:pPr>
          </w:p>
        </w:tc>
      </w:tr>
    </w:tbl>
    <w:p w14:paraId="5961214A" w14:textId="77777777" w:rsidR="004838DE" w:rsidRPr="00613175" w:rsidRDefault="004838DE" w:rsidP="004838DE">
      <w:pPr>
        <w:rPr>
          <w:lang w:eastAsia="zh-CN"/>
        </w:rPr>
      </w:pPr>
    </w:p>
    <w:p w14:paraId="7E46E926" w14:textId="77777777" w:rsidR="004838DE" w:rsidRPr="00613175" w:rsidRDefault="004838DE" w:rsidP="004838DE">
      <w:pPr>
        <w:pStyle w:val="TH"/>
      </w:pPr>
      <w:r w:rsidRPr="00613175">
        <w:t xml:space="preserve">Table 7.24.4.3-4: PRACK (step 14,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0C468CE0" w14:textId="77777777" w:rsidTr="00A355D2">
        <w:trPr>
          <w:jc w:val="center"/>
        </w:trPr>
        <w:tc>
          <w:tcPr>
            <w:tcW w:w="9522" w:type="dxa"/>
            <w:gridSpan w:val="5"/>
          </w:tcPr>
          <w:p w14:paraId="016B4BC6" w14:textId="77777777" w:rsidR="004838DE" w:rsidRPr="00613175" w:rsidRDefault="004838DE" w:rsidP="00A355D2">
            <w:pPr>
              <w:pStyle w:val="TAL"/>
            </w:pPr>
            <w:r w:rsidRPr="00613175">
              <w:t>Derivation Path: Step 4 of A.4.1</w:t>
            </w:r>
          </w:p>
        </w:tc>
      </w:tr>
      <w:tr w:rsidR="004838DE" w:rsidRPr="00613175" w14:paraId="63EE7F5C"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09972BB8"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0774F59F"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2CFF8056"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60EB1B79"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3689EA4E" w14:textId="77777777" w:rsidR="004838DE" w:rsidRPr="00613175" w:rsidRDefault="004838DE" w:rsidP="00A355D2">
            <w:pPr>
              <w:pStyle w:val="TAH"/>
            </w:pPr>
            <w:r w:rsidRPr="00613175">
              <w:t>Reference</w:t>
            </w:r>
          </w:p>
        </w:tc>
      </w:tr>
      <w:tr w:rsidR="004838DE" w:rsidRPr="00613175" w14:paraId="75EE654B"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4F98E222" w14:textId="77777777" w:rsidR="004838DE" w:rsidRPr="00613175" w:rsidRDefault="004838DE" w:rsidP="00A355D2">
            <w:pPr>
              <w:pStyle w:val="TAL"/>
              <w:rPr>
                <w:b/>
                <w:lang w:eastAsia="zh-CN"/>
              </w:rPr>
            </w:pPr>
            <w:r w:rsidRPr="00613175">
              <w:rPr>
                <w:b/>
                <w:lang w:eastAsia="zh-CN"/>
              </w:rPr>
              <w:t>To</w:t>
            </w:r>
          </w:p>
          <w:p w14:paraId="372819E7"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18768DCF"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676C15A9" w14:textId="77777777" w:rsidR="004838DE" w:rsidRPr="00613175" w:rsidRDefault="004838DE" w:rsidP="00A355D2">
            <w:pPr>
              <w:pStyle w:val="TAL"/>
            </w:pPr>
            <w:r w:rsidRPr="00613175">
              <w:t>The same value with what is used in step 11</w:t>
            </w:r>
          </w:p>
        </w:tc>
        <w:tc>
          <w:tcPr>
            <w:tcW w:w="742" w:type="dxa"/>
            <w:tcBorders>
              <w:top w:val="single" w:sz="4" w:space="0" w:color="auto"/>
              <w:left w:val="single" w:sz="4" w:space="0" w:color="auto"/>
              <w:bottom w:val="single" w:sz="4" w:space="0" w:color="auto"/>
              <w:right w:val="single" w:sz="4" w:space="0" w:color="auto"/>
            </w:tcBorders>
          </w:tcPr>
          <w:p w14:paraId="3887EE3B"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51CB0E3F" w14:textId="77777777" w:rsidR="004838DE" w:rsidRPr="00613175" w:rsidRDefault="004838DE" w:rsidP="00A355D2">
            <w:pPr>
              <w:pStyle w:val="TAL"/>
            </w:pPr>
          </w:p>
        </w:tc>
      </w:tr>
    </w:tbl>
    <w:p w14:paraId="55B0E95A" w14:textId="77777777" w:rsidR="004838DE" w:rsidRPr="00613175" w:rsidRDefault="004838DE" w:rsidP="004838DE">
      <w:pPr>
        <w:rPr>
          <w:lang w:eastAsia="zh-CN"/>
        </w:rPr>
      </w:pPr>
    </w:p>
    <w:p w14:paraId="7EF50C51" w14:textId="77777777" w:rsidR="004838DE" w:rsidRPr="00613175" w:rsidRDefault="004838DE" w:rsidP="004838DE">
      <w:pPr>
        <w:pStyle w:val="TH"/>
      </w:pPr>
      <w:r w:rsidRPr="00613175">
        <w:t xml:space="preserve">Table 7.24.4.3-3: 183 Session Progress (step 15,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37B5D819" w14:textId="77777777" w:rsidTr="00A355D2">
        <w:trPr>
          <w:jc w:val="center"/>
        </w:trPr>
        <w:tc>
          <w:tcPr>
            <w:tcW w:w="9522" w:type="dxa"/>
            <w:gridSpan w:val="5"/>
          </w:tcPr>
          <w:p w14:paraId="19E66B7A" w14:textId="77777777" w:rsidR="004838DE" w:rsidRPr="00613175" w:rsidRDefault="004838DE" w:rsidP="00A355D2">
            <w:pPr>
              <w:pStyle w:val="TAL"/>
            </w:pPr>
            <w:r w:rsidRPr="00613175">
              <w:t>Derivation Path: Step 3 of A.4.1</w:t>
            </w:r>
          </w:p>
        </w:tc>
      </w:tr>
      <w:tr w:rsidR="004838DE" w:rsidRPr="00613175" w14:paraId="4B6F007A"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56301A70"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0E730EFC"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6F129A48"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37B5B9F6"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51ABEB4E" w14:textId="77777777" w:rsidR="004838DE" w:rsidRPr="00613175" w:rsidRDefault="004838DE" w:rsidP="00A355D2">
            <w:pPr>
              <w:pStyle w:val="TAH"/>
            </w:pPr>
            <w:r w:rsidRPr="00613175">
              <w:t>Reference</w:t>
            </w:r>
          </w:p>
        </w:tc>
      </w:tr>
      <w:tr w:rsidR="004838DE" w:rsidRPr="00613175" w14:paraId="10098CDA"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7C722CCC" w14:textId="77777777" w:rsidR="004838DE" w:rsidRPr="00613175" w:rsidRDefault="004838DE" w:rsidP="00A355D2">
            <w:pPr>
              <w:pStyle w:val="TAL"/>
              <w:rPr>
                <w:b/>
                <w:lang w:eastAsia="zh-CN"/>
              </w:rPr>
            </w:pPr>
            <w:r w:rsidRPr="00613175">
              <w:rPr>
                <w:b/>
                <w:lang w:eastAsia="zh-CN"/>
              </w:rPr>
              <w:t>To</w:t>
            </w:r>
          </w:p>
          <w:p w14:paraId="432D7E34"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434F608A"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04182792"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2DB2CDAD"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3F89442F" w14:textId="77777777" w:rsidR="004838DE" w:rsidRPr="00613175" w:rsidRDefault="004838DE" w:rsidP="00A355D2">
            <w:pPr>
              <w:pStyle w:val="TAL"/>
            </w:pPr>
          </w:p>
        </w:tc>
      </w:tr>
    </w:tbl>
    <w:p w14:paraId="596D4F80" w14:textId="77777777" w:rsidR="004838DE" w:rsidRPr="00613175" w:rsidRDefault="004838DE" w:rsidP="004838DE">
      <w:pPr>
        <w:rPr>
          <w:lang w:eastAsia="zh-CN"/>
        </w:rPr>
      </w:pPr>
    </w:p>
    <w:p w14:paraId="518FC634" w14:textId="77777777" w:rsidR="004838DE" w:rsidRPr="00613175" w:rsidRDefault="004838DE" w:rsidP="004838DE">
      <w:pPr>
        <w:pStyle w:val="TH"/>
      </w:pPr>
      <w:r w:rsidRPr="00613175">
        <w:t xml:space="preserve">Table 7.24.4.3-5: PRACK (step 16,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6BC8D954" w14:textId="77777777" w:rsidTr="00A355D2">
        <w:trPr>
          <w:jc w:val="center"/>
        </w:trPr>
        <w:tc>
          <w:tcPr>
            <w:tcW w:w="9522" w:type="dxa"/>
            <w:gridSpan w:val="5"/>
          </w:tcPr>
          <w:p w14:paraId="13B39787" w14:textId="77777777" w:rsidR="004838DE" w:rsidRPr="00613175" w:rsidRDefault="004838DE" w:rsidP="00A355D2">
            <w:pPr>
              <w:pStyle w:val="TAL"/>
            </w:pPr>
            <w:r w:rsidRPr="00613175">
              <w:t>Derivation Path: Step 4 of A.4.1</w:t>
            </w:r>
          </w:p>
        </w:tc>
      </w:tr>
      <w:tr w:rsidR="004838DE" w:rsidRPr="00613175" w14:paraId="7CFEFE31"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134649B4"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0A863E4F"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5B110DDA"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384D4408"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0737A699" w14:textId="77777777" w:rsidR="004838DE" w:rsidRPr="00613175" w:rsidRDefault="004838DE" w:rsidP="00A355D2">
            <w:pPr>
              <w:pStyle w:val="TAH"/>
            </w:pPr>
            <w:r w:rsidRPr="00613175">
              <w:t>Reference</w:t>
            </w:r>
          </w:p>
        </w:tc>
      </w:tr>
      <w:tr w:rsidR="004838DE" w:rsidRPr="00613175" w14:paraId="4A981805"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5D6A89FF" w14:textId="77777777" w:rsidR="004838DE" w:rsidRPr="00613175" w:rsidRDefault="004838DE" w:rsidP="00A355D2">
            <w:pPr>
              <w:pStyle w:val="TAL"/>
              <w:rPr>
                <w:b/>
                <w:lang w:eastAsia="zh-CN"/>
              </w:rPr>
            </w:pPr>
            <w:r w:rsidRPr="00613175">
              <w:rPr>
                <w:b/>
                <w:lang w:eastAsia="zh-CN"/>
              </w:rPr>
              <w:t>To</w:t>
            </w:r>
          </w:p>
          <w:p w14:paraId="5B3CE090"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497FE7DA"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38D114FE"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481F2FE9"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6F7DDD1A" w14:textId="77777777" w:rsidR="004838DE" w:rsidRPr="00613175" w:rsidRDefault="004838DE" w:rsidP="00A355D2">
            <w:pPr>
              <w:pStyle w:val="TAL"/>
            </w:pPr>
          </w:p>
        </w:tc>
      </w:tr>
    </w:tbl>
    <w:p w14:paraId="47DE4F1C" w14:textId="77777777" w:rsidR="004838DE" w:rsidRPr="00613175" w:rsidRDefault="004838DE" w:rsidP="004838DE">
      <w:pPr>
        <w:rPr>
          <w:lang w:eastAsia="zh-CN"/>
        </w:rPr>
      </w:pPr>
    </w:p>
    <w:p w14:paraId="368DB01A" w14:textId="77777777" w:rsidR="004838DE" w:rsidRPr="00613175" w:rsidRDefault="004838DE" w:rsidP="004838DE">
      <w:pPr>
        <w:pStyle w:val="TH"/>
      </w:pPr>
      <w:r w:rsidRPr="00613175">
        <w:t xml:space="preserve">Table 7.24.4.3-6: CANCEL (step 17,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2AA56CFD" w14:textId="77777777" w:rsidTr="00A355D2">
        <w:trPr>
          <w:jc w:val="center"/>
        </w:trPr>
        <w:tc>
          <w:tcPr>
            <w:tcW w:w="9522" w:type="dxa"/>
            <w:gridSpan w:val="5"/>
          </w:tcPr>
          <w:p w14:paraId="74A9A17F" w14:textId="77777777" w:rsidR="004838DE" w:rsidRPr="00613175" w:rsidRDefault="004838DE" w:rsidP="00A355D2">
            <w:pPr>
              <w:pStyle w:val="TAL"/>
            </w:pPr>
            <w:r w:rsidRPr="00613175">
              <w:t>Derivation Path: TS 34.229-1 [2], Annex A.2.15</w:t>
            </w:r>
          </w:p>
        </w:tc>
      </w:tr>
      <w:tr w:rsidR="004838DE" w:rsidRPr="00613175" w14:paraId="3BFB515B"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2752F676"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34C5CA76"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22F4D02F"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24E36136"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421508B1" w14:textId="77777777" w:rsidR="004838DE" w:rsidRPr="00613175" w:rsidRDefault="004838DE" w:rsidP="00A355D2">
            <w:pPr>
              <w:pStyle w:val="TAH"/>
            </w:pPr>
            <w:r w:rsidRPr="00613175">
              <w:t>Reference</w:t>
            </w:r>
          </w:p>
        </w:tc>
      </w:tr>
      <w:tr w:rsidR="004838DE" w:rsidRPr="00613175" w14:paraId="57B8C391"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336CEED8" w14:textId="77777777" w:rsidR="004838DE" w:rsidRPr="00613175" w:rsidRDefault="004838DE" w:rsidP="00A355D2">
            <w:pPr>
              <w:pStyle w:val="TAL"/>
              <w:rPr>
                <w:b/>
                <w:lang w:eastAsia="zh-CN"/>
              </w:rPr>
            </w:pPr>
            <w:r w:rsidRPr="00613175">
              <w:rPr>
                <w:b/>
                <w:lang w:eastAsia="zh-CN"/>
              </w:rPr>
              <w:t>To</w:t>
            </w:r>
          </w:p>
          <w:p w14:paraId="7513A5B0"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0DC84D3F"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639533B2" w14:textId="77777777" w:rsidR="004838DE" w:rsidRPr="00613175" w:rsidRDefault="004838DE" w:rsidP="00A355D2">
            <w:pPr>
              <w:pStyle w:val="TAL"/>
            </w:pPr>
            <w:r w:rsidRPr="00613175">
              <w:t>The same value with what is used in step 11</w:t>
            </w:r>
          </w:p>
        </w:tc>
        <w:tc>
          <w:tcPr>
            <w:tcW w:w="742" w:type="dxa"/>
            <w:tcBorders>
              <w:top w:val="single" w:sz="4" w:space="0" w:color="auto"/>
              <w:left w:val="single" w:sz="4" w:space="0" w:color="auto"/>
              <w:bottom w:val="single" w:sz="4" w:space="0" w:color="auto"/>
              <w:right w:val="single" w:sz="4" w:space="0" w:color="auto"/>
            </w:tcBorders>
          </w:tcPr>
          <w:p w14:paraId="6DED10A6"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3AA49A1B" w14:textId="77777777" w:rsidR="004838DE" w:rsidRPr="00613175" w:rsidRDefault="004838DE" w:rsidP="00A355D2">
            <w:pPr>
              <w:pStyle w:val="TAL"/>
            </w:pPr>
          </w:p>
        </w:tc>
      </w:tr>
      <w:tr w:rsidR="004838DE" w:rsidRPr="00613175" w14:paraId="639BCE0F"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66336FA2" w14:textId="77777777" w:rsidR="004838DE" w:rsidRPr="00613175" w:rsidRDefault="004838DE" w:rsidP="00A355D2">
            <w:pPr>
              <w:pStyle w:val="TAL"/>
              <w:rPr>
                <w:b/>
                <w:lang w:eastAsia="zh-CN"/>
              </w:rPr>
            </w:pPr>
            <w:r w:rsidRPr="00613175">
              <w:rPr>
                <w:b/>
                <w:lang w:eastAsia="zh-CN"/>
              </w:rPr>
              <w:t>Reason</w:t>
            </w:r>
          </w:p>
        </w:tc>
        <w:tc>
          <w:tcPr>
            <w:tcW w:w="869" w:type="dxa"/>
            <w:tcBorders>
              <w:top w:val="single" w:sz="4" w:space="0" w:color="auto"/>
              <w:left w:val="single" w:sz="4" w:space="0" w:color="auto"/>
              <w:bottom w:val="single" w:sz="4" w:space="0" w:color="auto"/>
              <w:right w:val="single" w:sz="4" w:space="0" w:color="auto"/>
            </w:tcBorders>
          </w:tcPr>
          <w:p w14:paraId="5E4E9183"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07312B81" w14:textId="77777777" w:rsidR="004838DE" w:rsidRPr="00613175" w:rsidRDefault="004838DE" w:rsidP="00A355D2">
            <w:pPr>
              <w:pStyle w:val="TAL"/>
              <w:rPr>
                <w:i/>
              </w:rPr>
            </w:pPr>
            <w:r w:rsidRPr="00613175">
              <w:rPr>
                <w:i/>
              </w:rPr>
              <w:t>SIP; cause=603; text="Declined"</w:t>
            </w:r>
          </w:p>
        </w:tc>
        <w:tc>
          <w:tcPr>
            <w:tcW w:w="742" w:type="dxa"/>
            <w:tcBorders>
              <w:top w:val="single" w:sz="4" w:space="0" w:color="auto"/>
              <w:left w:val="single" w:sz="4" w:space="0" w:color="auto"/>
              <w:bottom w:val="single" w:sz="4" w:space="0" w:color="auto"/>
              <w:right w:val="single" w:sz="4" w:space="0" w:color="auto"/>
            </w:tcBorders>
          </w:tcPr>
          <w:p w14:paraId="045EB056"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3F9F76C2" w14:textId="16D60D83" w:rsidR="004838DE" w:rsidRPr="00613175" w:rsidRDefault="004838DE" w:rsidP="00A355D2">
            <w:pPr>
              <w:pStyle w:val="TAL"/>
              <w:rPr>
                <w:lang w:eastAsia="zh-CN"/>
              </w:rPr>
            </w:pPr>
            <w:r w:rsidRPr="00613175">
              <w:rPr>
                <w:lang w:eastAsia="zh-CN"/>
              </w:rPr>
              <w:t>RFC 3326 [</w:t>
            </w:r>
            <w:r w:rsidR="006557D3" w:rsidRPr="00613175">
              <w:rPr>
                <w:lang w:eastAsia="zh-CN"/>
              </w:rPr>
              <w:t>42</w:t>
            </w:r>
            <w:r w:rsidRPr="00613175">
              <w:rPr>
                <w:lang w:eastAsia="zh-CN"/>
              </w:rPr>
              <w:t>]</w:t>
            </w:r>
          </w:p>
        </w:tc>
      </w:tr>
    </w:tbl>
    <w:p w14:paraId="6B3D10A1" w14:textId="77777777" w:rsidR="004838DE" w:rsidRPr="00613175" w:rsidRDefault="004838DE" w:rsidP="004838DE">
      <w:pPr>
        <w:rPr>
          <w:lang w:eastAsia="zh-CN"/>
        </w:rPr>
      </w:pPr>
    </w:p>
    <w:p w14:paraId="20B3E202" w14:textId="77777777" w:rsidR="004838DE" w:rsidRPr="00613175" w:rsidRDefault="004838DE" w:rsidP="004838DE">
      <w:pPr>
        <w:pStyle w:val="TH"/>
      </w:pPr>
      <w:r w:rsidRPr="00613175">
        <w:t xml:space="preserve">Table 7.24.4.3-7: 200 OK for CANCEL (step 18,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76F80225" w14:textId="77777777" w:rsidTr="00A355D2">
        <w:trPr>
          <w:jc w:val="center"/>
        </w:trPr>
        <w:tc>
          <w:tcPr>
            <w:tcW w:w="9522" w:type="dxa"/>
            <w:gridSpan w:val="5"/>
          </w:tcPr>
          <w:p w14:paraId="2FF22166" w14:textId="77777777" w:rsidR="004838DE" w:rsidRPr="00613175" w:rsidRDefault="004838DE" w:rsidP="00A355D2">
            <w:pPr>
              <w:pStyle w:val="TAL"/>
            </w:pPr>
            <w:r w:rsidRPr="00613175">
              <w:t>Derivation Path: TS 34.229-1 [2], Annex A.3.1, conditions A5 and A11</w:t>
            </w:r>
          </w:p>
        </w:tc>
      </w:tr>
      <w:tr w:rsidR="004838DE" w:rsidRPr="00613175" w14:paraId="19640FA9"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23773935"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2FDA7228"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6A5A4271"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23B3E80E"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47DA365B" w14:textId="77777777" w:rsidR="004838DE" w:rsidRPr="00613175" w:rsidRDefault="004838DE" w:rsidP="00A355D2">
            <w:pPr>
              <w:pStyle w:val="TAH"/>
            </w:pPr>
            <w:r w:rsidRPr="00613175">
              <w:t>Reference</w:t>
            </w:r>
          </w:p>
        </w:tc>
      </w:tr>
      <w:tr w:rsidR="004838DE" w:rsidRPr="00613175" w14:paraId="4A391966"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2EB98EA0" w14:textId="77777777" w:rsidR="004838DE" w:rsidRPr="00613175" w:rsidRDefault="004838DE" w:rsidP="00A355D2">
            <w:pPr>
              <w:pStyle w:val="TAL"/>
              <w:rPr>
                <w:b/>
                <w:lang w:eastAsia="zh-CN"/>
              </w:rPr>
            </w:pPr>
            <w:r w:rsidRPr="00613175">
              <w:rPr>
                <w:b/>
                <w:lang w:eastAsia="zh-CN"/>
              </w:rPr>
              <w:t>To</w:t>
            </w:r>
          </w:p>
          <w:p w14:paraId="1FA16DDD"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0F0073AE"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25328FF8" w14:textId="77777777" w:rsidR="004838DE" w:rsidRPr="00613175" w:rsidRDefault="004838DE" w:rsidP="00A355D2">
            <w:pPr>
              <w:pStyle w:val="TAL"/>
            </w:pPr>
            <w:r w:rsidRPr="00613175">
              <w:t>The same value with what is used in step 11</w:t>
            </w:r>
          </w:p>
        </w:tc>
        <w:tc>
          <w:tcPr>
            <w:tcW w:w="742" w:type="dxa"/>
            <w:tcBorders>
              <w:top w:val="single" w:sz="4" w:space="0" w:color="auto"/>
              <w:left w:val="single" w:sz="4" w:space="0" w:color="auto"/>
              <w:bottom w:val="single" w:sz="4" w:space="0" w:color="auto"/>
              <w:right w:val="single" w:sz="4" w:space="0" w:color="auto"/>
            </w:tcBorders>
          </w:tcPr>
          <w:p w14:paraId="1FC9F18A"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214409CF" w14:textId="77777777" w:rsidR="004838DE" w:rsidRPr="00613175" w:rsidRDefault="004838DE" w:rsidP="00A355D2">
            <w:pPr>
              <w:pStyle w:val="TAL"/>
            </w:pPr>
          </w:p>
        </w:tc>
      </w:tr>
    </w:tbl>
    <w:p w14:paraId="0B9037AC" w14:textId="77777777" w:rsidR="004838DE" w:rsidRPr="00613175" w:rsidRDefault="004838DE" w:rsidP="004838DE">
      <w:pPr>
        <w:rPr>
          <w:lang w:eastAsia="zh-CN"/>
        </w:rPr>
      </w:pPr>
    </w:p>
    <w:p w14:paraId="36B47E41" w14:textId="77777777" w:rsidR="004838DE" w:rsidRPr="00613175" w:rsidRDefault="004838DE" w:rsidP="004838DE">
      <w:pPr>
        <w:pStyle w:val="TH"/>
      </w:pPr>
      <w:r w:rsidRPr="00613175">
        <w:lastRenderedPageBreak/>
        <w:t xml:space="preserve">Table 7.24.4.3-8: UPDATE (step 20,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7F834A76" w14:textId="77777777" w:rsidTr="00A355D2">
        <w:trPr>
          <w:jc w:val="center"/>
        </w:trPr>
        <w:tc>
          <w:tcPr>
            <w:tcW w:w="9522" w:type="dxa"/>
            <w:gridSpan w:val="5"/>
          </w:tcPr>
          <w:p w14:paraId="455C4301" w14:textId="77777777" w:rsidR="004838DE" w:rsidRPr="00613175" w:rsidRDefault="004838DE" w:rsidP="00A355D2">
            <w:pPr>
              <w:pStyle w:val="TAL"/>
            </w:pPr>
            <w:r w:rsidRPr="00613175">
              <w:t>Derivation Path: Step 6 of A.4.1</w:t>
            </w:r>
          </w:p>
        </w:tc>
      </w:tr>
      <w:tr w:rsidR="004838DE" w:rsidRPr="00613175" w14:paraId="5C098244"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6ACC8D8C"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445F174A"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0F0D4D39"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0C58474C"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31B3DBF1" w14:textId="77777777" w:rsidR="004838DE" w:rsidRPr="00613175" w:rsidRDefault="004838DE" w:rsidP="00A355D2">
            <w:pPr>
              <w:pStyle w:val="TAH"/>
            </w:pPr>
            <w:r w:rsidRPr="00613175">
              <w:t>Reference</w:t>
            </w:r>
          </w:p>
        </w:tc>
      </w:tr>
      <w:tr w:rsidR="004838DE" w:rsidRPr="00613175" w14:paraId="0307D054"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73D7631C" w14:textId="77777777" w:rsidR="004838DE" w:rsidRPr="00613175" w:rsidRDefault="004838DE" w:rsidP="00A355D2">
            <w:pPr>
              <w:pStyle w:val="TAL"/>
              <w:rPr>
                <w:b/>
                <w:lang w:eastAsia="zh-CN"/>
              </w:rPr>
            </w:pPr>
            <w:r w:rsidRPr="00613175">
              <w:rPr>
                <w:b/>
                <w:lang w:eastAsia="zh-CN"/>
              </w:rPr>
              <w:t>To</w:t>
            </w:r>
          </w:p>
          <w:p w14:paraId="29022568"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5261C08D"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1B6B4383"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7D09BFEB"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7A149793" w14:textId="77777777" w:rsidR="004838DE" w:rsidRPr="00613175" w:rsidRDefault="004838DE" w:rsidP="00A355D2">
            <w:pPr>
              <w:pStyle w:val="TAL"/>
            </w:pPr>
          </w:p>
        </w:tc>
      </w:tr>
    </w:tbl>
    <w:p w14:paraId="5DCFC59C" w14:textId="77777777" w:rsidR="004838DE" w:rsidRPr="00613175" w:rsidRDefault="004838DE" w:rsidP="004838DE">
      <w:pPr>
        <w:rPr>
          <w:lang w:eastAsia="zh-CN"/>
        </w:rPr>
      </w:pPr>
    </w:p>
    <w:p w14:paraId="06DCDA21" w14:textId="77777777" w:rsidR="004838DE" w:rsidRPr="00613175" w:rsidRDefault="004838DE" w:rsidP="004838DE">
      <w:pPr>
        <w:pStyle w:val="TH"/>
      </w:pPr>
      <w:r w:rsidRPr="00613175">
        <w:t xml:space="preserve">Table 7.24.4.3-9: 200 OK for UPDATE (step 21,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24422EB5" w14:textId="77777777" w:rsidTr="00A355D2">
        <w:trPr>
          <w:jc w:val="center"/>
        </w:trPr>
        <w:tc>
          <w:tcPr>
            <w:tcW w:w="9522" w:type="dxa"/>
            <w:gridSpan w:val="5"/>
          </w:tcPr>
          <w:p w14:paraId="61A8D00B" w14:textId="77777777" w:rsidR="004838DE" w:rsidRPr="00613175" w:rsidRDefault="004838DE" w:rsidP="00A355D2">
            <w:pPr>
              <w:pStyle w:val="TAL"/>
            </w:pPr>
            <w:r w:rsidRPr="00613175">
              <w:t>Derivation Path: Step 7 of A.4.1</w:t>
            </w:r>
          </w:p>
        </w:tc>
      </w:tr>
      <w:tr w:rsidR="004838DE" w:rsidRPr="00613175" w14:paraId="3AB7B3EE"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1A06A122"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0B6064DB"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0C09CE53"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6F3CF26F"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102D7394" w14:textId="77777777" w:rsidR="004838DE" w:rsidRPr="00613175" w:rsidRDefault="004838DE" w:rsidP="00A355D2">
            <w:pPr>
              <w:pStyle w:val="TAH"/>
            </w:pPr>
            <w:r w:rsidRPr="00613175">
              <w:t>Reference</w:t>
            </w:r>
          </w:p>
        </w:tc>
      </w:tr>
      <w:tr w:rsidR="004838DE" w:rsidRPr="00613175" w14:paraId="0636BFD0"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347E9005" w14:textId="77777777" w:rsidR="004838DE" w:rsidRPr="00613175" w:rsidRDefault="004838DE" w:rsidP="00A355D2">
            <w:pPr>
              <w:pStyle w:val="TAL"/>
              <w:rPr>
                <w:b/>
                <w:lang w:eastAsia="zh-CN"/>
              </w:rPr>
            </w:pPr>
            <w:r w:rsidRPr="00613175">
              <w:rPr>
                <w:b/>
                <w:lang w:eastAsia="zh-CN"/>
              </w:rPr>
              <w:t>To</w:t>
            </w:r>
          </w:p>
          <w:p w14:paraId="7667F27E"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0CCED472"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4F6503CF"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714FEE8B"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227F3C3D" w14:textId="77777777" w:rsidR="004838DE" w:rsidRPr="00613175" w:rsidRDefault="004838DE" w:rsidP="00A355D2">
            <w:pPr>
              <w:pStyle w:val="TAL"/>
            </w:pPr>
          </w:p>
        </w:tc>
      </w:tr>
    </w:tbl>
    <w:p w14:paraId="7D694542" w14:textId="77777777" w:rsidR="004838DE" w:rsidRPr="00613175" w:rsidRDefault="004838DE" w:rsidP="004838DE">
      <w:pPr>
        <w:rPr>
          <w:lang w:eastAsia="zh-CN"/>
        </w:rPr>
      </w:pPr>
    </w:p>
    <w:p w14:paraId="4A92E5BE" w14:textId="77777777" w:rsidR="004838DE" w:rsidRPr="00613175" w:rsidRDefault="004838DE" w:rsidP="004838DE">
      <w:pPr>
        <w:pStyle w:val="TH"/>
      </w:pPr>
      <w:r w:rsidRPr="00613175">
        <w:t xml:space="preserve">Table 7.24.4.3-10: 180 Ringing (step 22,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78E5AE62" w14:textId="77777777" w:rsidTr="00A355D2">
        <w:trPr>
          <w:jc w:val="center"/>
        </w:trPr>
        <w:tc>
          <w:tcPr>
            <w:tcW w:w="9522" w:type="dxa"/>
            <w:gridSpan w:val="5"/>
          </w:tcPr>
          <w:p w14:paraId="0084921A" w14:textId="77777777" w:rsidR="004838DE" w:rsidRPr="00613175" w:rsidRDefault="004838DE" w:rsidP="00A355D2">
            <w:pPr>
              <w:pStyle w:val="TAL"/>
            </w:pPr>
            <w:r w:rsidRPr="00613175">
              <w:t>Derivation Path: Step 8 of A.4.1</w:t>
            </w:r>
          </w:p>
        </w:tc>
      </w:tr>
      <w:tr w:rsidR="004838DE" w:rsidRPr="00613175" w14:paraId="5607CEFD"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1E5FD59F"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5D93090E"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6CCF452F"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669E19E0"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5A53A5AD" w14:textId="77777777" w:rsidR="004838DE" w:rsidRPr="00613175" w:rsidRDefault="004838DE" w:rsidP="00A355D2">
            <w:pPr>
              <w:pStyle w:val="TAH"/>
            </w:pPr>
            <w:r w:rsidRPr="00613175">
              <w:t>Reference</w:t>
            </w:r>
          </w:p>
        </w:tc>
      </w:tr>
      <w:tr w:rsidR="004838DE" w:rsidRPr="00613175" w14:paraId="50ECF53C"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049CA465" w14:textId="77777777" w:rsidR="004838DE" w:rsidRPr="00613175" w:rsidRDefault="004838DE" w:rsidP="00A355D2">
            <w:pPr>
              <w:pStyle w:val="TAL"/>
              <w:rPr>
                <w:b/>
                <w:lang w:eastAsia="zh-CN"/>
              </w:rPr>
            </w:pPr>
            <w:r w:rsidRPr="00613175">
              <w:rPr>
                <w:b/>
                <w:lang w:eastAsia="zh-CN"/>
              </w:rPr>
              <w:t>To</w:t>
            </w:r>
          </w:p>
          <w:p w14:paraId="085B5A10"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339AC119"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2B418AD9"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0C786879"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024CA1EF" w14:textId="77777777" w:rsidR="004838DE" w:rsidRPr="00613175" w:rsidRDefault="004838DE" w:rsidP="00A355D2">
            <w:pPr>
              <w:pStyle w:val="TAL"/>
            </w:pPr>
          </w:p>
        </w:tc>
      </w:tr>
    </w:tbl>
    <w:p w14:paraId="2D88ED78" w14:textId="77777777" w:rsidR="004838DE" w:rsidRPr="00613175" w:rsidRDefault="004838DE" w:rsidP="004838DE">
      <w:pPr>
        <w:rPr>
          <w:lang w:eastAsia="zh-CN"/>
        </w:rPr>
      </w:pPr>
    </w:p>
    <w:p w14:paraId="790AE9EF" w14:textId="77777777" w:rsidR="004838DE" w:rsidRPr="00613175" w:rsidRDefault="004838DE" w:rsidP="004838DE">
      <w:pPr>
        <w:pStyle w:val="TH"/>
      </w:pPr>
      <w:r w:rsidRPr="00613175">
        <w:t xml:space="preserve">Table 7.24.4.3-11: PRACK (step 23,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28C1E3BD" w14:textId="77777777" w:rsidTr="00A355D2">
        <w:trPr>
          <w:jc w:val="center"/>
        </w:trPr>
        <w:tc>
          <w:tcPr>
            <w:tcW w:w="9522" w:type="dxa"/>
            <w:gridSpan w:val="5"/>
          </w:tcPr>
          <w:p w14:paraId="32BD71C2" w14:textId="77777777" w:rsidR="004838DE" w:rsidRPr="00613175" w:rsidRDefault="004838DE" w:rsidP="00A355D2">
            <w:pPr>
              <w:pStyle w:val="TAL"/>
            </w:pPr>
            <w:r w:rsidRPr="00613175">
              <w:t>Derivation Path: Step 9 of A.4.1</w:t>
            </w:r>
          </w:p>
        </w:tc>
      </w:tr>
      <w:tr w:rsidR="004838DE" w:rsidRPr="00613175" w14:paraId="5D1304AC"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314A8F58"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1469F9F7"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40A727C9"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67AE268E"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1F09FBF1" w14:textId="77777777" w:rsidR="004838DE" w:rsidRPr="00613175" w:rsidRDefault="004838DE" w:rsidP="00A355D2">
            <w:pPr>
              <w:pStyle w:val="TAH"/>
            </w:pPr>
            <w:r w:rsidRPr="00613175">
              <w:t>Reference</w:t>
            </w:r>
          </w:p>
        </w:tc>
      </w:tr>
      <w:tr w:rsidR="004838DE" w:rsidRPr="00613175" w14:paraId="40F2584B"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3DA71632" w14:textId="77777777" w:rsidR="004838DE" w:rsidRPr="00613175" w:rsidRDefault="004838DE" w:rsidP="00A355D2">
            <w:pPr>
              <w:pStyle w:val="TAL"/>
              <w:rPr>
                <w:b/>
                <w:lang w:eastAsia="zh-CN"/>
              </w:rPr>
            </w:pPr>
            <w:r w:rsidRPr="00613175">
              <w:rPr>
                <w:b/>
                <w:lang w:eastAsia="zh-CN"/>
              </w:rPr>
              <w:t>To</w:t>
            </w:r>
          </w:p>
          <w:p w14:paraId="4E0B6297"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25D2204F"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507E53AF"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195D4282"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29CD3837" w14:textId="77777777" w:rsidR="004838DE" w:rsidRPr="00613175" w:rsidRDefault="004838DE" w:rsidP="00A355D2">
            <w:pPr>
              <w:pStyle w:val="TAL"/>
            </w:pPr>
          </w:p>
        </w:tc>
      </w:tr>
    </w:tbl>
    <w:p w14:paraId="2C320592" w14:textId="77777777" w:rsidR="004838DE" w:rsidRPr="00613175" w:rsidRDefault="004838DE" w:rsidP="004838DE">
      <w:pPr>
        <w:rPr>
          <w:lang w:eastAsia="zh-CN"/>
        </w:rPr>
      </w:pPr>
    </w:p>
    <w:p w14:paraId="160C8117" w14:textId="77777777" w:rsidR="004838DE" w:rsidRPr="00613175" w:rsidRDefault="004838DE" w:rsidP="004838DE">
      <w:pPr>
        <w:pStyle w:val="TH"/>
      </w:pPr>
      <w:r w:rsidRPr="00613175">
        <w:t xml:space="preserve">Table 7.24.4.3-12: 200 OK for PRACK (step 24,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2336ED48" w14:textId="77777777" w:rsidTr="00A355D2">
        <w:trPr>
          <w:jc w:val="center"/>
        </w:trPr>
        <w:tc>
          <w:tcPr>
            <w:tcW w:w="9522" w:type="dxa"/>
            <w:gridSpan w:val="5"/>
          </w:tcPr>
          <w:p w14:paraId="78C11B08" w14:textId="77777777" w:rsidR="004838DE" w:rsidRPr="00613175" w:rsidRDefault="004838DE" w:rsidP="00A355D2">
            <w:pPr>
              <w:pStyle w:val="TAL"/>
            </w:pPr>
            <w:r w:rsidRPr="00613175">
              <w:t>Derivation Path: Step 10 of A.4.1</w:t>
            </w:r>
          </w:p>
        </w:tc>
      </w:tr>
      <w:tr w:rsidR="004838DE" w:rsidRPr="00613175" w14:paraId="4498FED7"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0D39A1E0"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7703C31F"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666177AB"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4438BB41"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4F74882D" w14:textId="77777777" w:rsidR="004838DE" w:rsidRPr="00613175" w:rsidRDefault="004838DE" w:rsidP="00A355D2">
            <w:pPr>
              <w:pStyle w:val="TAH"/>
            </w:pPr>
            <w:r w:rsidRPr="00613175">
              <w:t>Reference</w:t>
            </w:r>
          </w:p>
        </w:tc>
      </w:tr>
      <w:tr w:rsidR="004838DE" w:rsidRPr="00613175" w14:paraId="61D8C8DC"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3C754570" w14:textId="77777777" w:rsidR="004838DE" w:rsidRPr="00613175" w:rsidRDefault="004838DE" w:rsidP="00A355D2">
            <w:pPr>
              <w:pStyle w:val="TAL"/>
              <w:rPr>
                <w:b/>
                <w:lang w:eastAsia="zh-CN"/>
              </w:rPr>
            </w:pPr>
            <w:r w:rsidRPr="00613175">
              <w:rPr>
                <w:b/>
                <w:lang w:eastAsia="zh-CN"/>
              </w:rPr>
              <w:t>To</w:t>
            </w:r>
          </w:p>
          <w:p w14:paraId="79F5B087"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618218E3"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74996CDD"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3CF25DEF"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390A7935" w14:textId="77777777" w:rsidR="004838DE" w:rsidRPr="00613175" w:rsidRDefault="004838DE" w:rsidP="00A355D2">
            <w:pPr>
              <w:pStyle w:val="TAL"/>
            </w:pPr>
          </w:p>
        </w:tc>
      </w:tr>
    </w:tbl>
    <w:p w14:paraId="549E7B42" w14:textId="77777777" w:rsidR="004838DE" w:rsidRPr="00613175" w:rsidRDefault="004838DE" w:rsidP="004838DE">
      <w:pPr>
        <w:rPr>
          <w:lang w:eastAsia="zh-CN"/>
        </w:rPr>
      </w:pPr>
    </w:p>
    <w:p w14:paraId="5EEB7CEC" w14:textId="77777777" w:rsidR="004838DE" w:rsidRPr="00613175" w:rsidRDefault="004838DE" w:rsidP="004838DE">
      <w:pPr>
        <w:pStyle w:val="TH"/>
      </w:pPr>
      <w:r w:rsidRPr="00613175">
        <w:t xml:space="preserve">Table 7.24.4.3-13: 200 OK for INVITE (step 25,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0E153878" w14:textId="77777777" w:rsidTr="00A355D2">
        <w:trPr>
          <w:jc w:val="center"/>
        </w:trPr>
        <w:tc>
          <w:tcPr>
            <w:tcW w:w="9522" w:type="dxa"/>
            <w:gridSpan w:val="5"/>
          </w:tcPr>
          <w:p w14:paraId="0B2463CC" w14:textId="77777777" w:rsidR="004838DE" w:rsidRPr="00613175" w:rsidRDefault="004838DE" w:rsidP="00A355D2">
            <w:pPr>
              <w:pStyle w:val="TAL"/>
            </w:pPr>
            <w:r w:rsidRPr="00613175">
              <w:t>Derivation Path: Step 11 of A.4.1</w:t>
            </w:r>
          </w:p>
        </w:tc>
      </w:tr>
      <w:tr w:rsidR="004838DE" w:rsidRPr="00613175" w14:paraId="610DE291"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5F23FF46"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03051CAA"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76295F60"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2C3CD9DE"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357EEB19" w14:textId="77777777" w:rsidR="004838DE" w:rsidRPr="00613175" w:rsidRDefault="004838DE" w:rsidP="00A355D2">
            <w:pPr>
              <w:pStyle w:val="TAH"/>
            </w:pPr>
            <w:r w:rsidRPr="00613175">
              <w:t>Reference</w:t>
            </w:r>
          </w:p>
        </w:tc>
      </w:tr>
      <w:tr w:rsidR="004838DE" w:rsidRPr="00613175" w14:paraId="66A2FB77"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6CB9AF43" w14:textId="77777777" w:rsidR="004838DE" w:rsidRPr="00613175" w:rsidRDefault="004838DE" w:rsidP="00A355D2">
            <w:pPr>
              <w:pStyle w:val="TAL"/>
              <w:rPr>
                <w:b/>
                <w:lang w:eastAsia="zh-CN"/>
              </w:rPr>
            </w:pPr>
            <w:r w:rsidRPr="00613175">
              <w:rPr>
                <w:b/>
                <w:lang w:eastAsia="zh-CN"/>
              </w:rPr>
              <w:t>To</w:t>
            </w:r>
          </w:p>
          <w:p w14:paraId="2A858E55"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60B2296B"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4DEB4E27"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57221245"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5123D4AE" w14:textId="77777777" w:rsidR="004838DE" w:rsidRPr="00613175" w:rsidRDefault="004838DE" w:rsidP="00A355D2">
            <w:pPr>
              <w:pStyle w:val="TAL"/>
            </w:pPr>
          </w:p>
        </w:tc>
      </w:tr>
    </w:tbl>
    <w:p w14:paraId="1595DF6C" w14:textId="77777777" w:rsidR="004838DE" w:rsidRPr="00613175" w:rsidRDefault="004838DE" w:rsidP="004838DE">
      <w:pPr>
        <w:rPr>
          <w:lang w:eastAsia="zh-CN"/>
        </w:rPr>
      </w:pPr>
    </w:p>
    <w:p w14:paraId="31A8E7E2" w14:textId="77777777" w:rsidR="004838DE" w:rsidRPr="00613175" w:rsidRDefault="004838DE" w:rsidP="004838DE">
      <w:pPr>
        <w:pStyle w:val="TH"/>
      </w:pPr>
      <w:r w:rsidRPr="00613175">
        <w:t xml:space="preserve">Table 7.24.4.3-14: ACK (step 26, table </w:t>
      </w:r>
      <w:r w:rsidRPr="00613175">
        <w:rPr>
          <w:rFonts w:cs="Arial"/>
        </w:rPr>
        <w:t>7.24.4.2-1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4838DE" w:rsidRPr="00613175" w14:paraId="73CC4599" w14:textId="77777777" w:rsidTr="00A355D2">
        <w:trPr>
          <w:jc w:val="center"/>
        </w:trPr>
        <w:tc>
          <w:tcPr>
            <w:tcW w:w="9522" w:type="dxa"/>
            <w:gridSpan w:val="5"/>
          </w:tcPr>
          <w:p w14:paraId="37D4A50A" w14:textId="77777777" w:rsidR="004838DE" w:rsidRPr="00613175" w:rsidRDefault="004838DE" w:rsidP="00A355D2">
            <w:pPr>
              <w:pStyle w:val="TAL"/>
            </w:pPr>
            <w:r w:rsidRPr="00613175">
              <w:t>Derivation Path: Step 12 of A.4.1</w:t>
            </w:r>
          </w:p>
        </w:tc>
      </w:tr>
      <w:tr w:rsidR="004838DE" w:rsidRPr="00613175" w14:paraId="5F85C7CE"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7E96FE08" w14:textId="77777777" w:rsidR="004838DE" w:rsidRPr="00613175" w:rsidRDefault="004838DE" w:rsidP="00A355D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019C7810" w14:textId="77777777" w:rsidR="004838DE" w:rsidRPr="00613175" w:rsidRDefault="004838DE" w:rsidP="00A355D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6AB6BABA" w14:textId="77777777" w:rsidR="004838DE" w:rsidRPr="00613175" w:rsidRDefault="004838DE" w:rsidP="00A355D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7F266542" w14:textId="77777777" w:rsidR="004838DE" w:rsidRPr="00613175" w:rsidRDefault="004838DE" w:rsidP="00A355D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7F078BA9" w14:textId="77777777" w:rsidR="004838DE" w:rsidRPr="00613175" w:rsidRDefault="004838DE" w:rsidP="00A355D2">
            <w:pPr>
              <w:pStyle w:val="TAH"/>
            </w:pPr>
            <w:r w:rsidRPr="00613175">
              <w:t>Reference</w:t>
            </w:r>
          </w:p>
        </w:tc>
      </w:tr>
      <w:tr w:rsidR="004838DE" w:rsidRPr="00613175" w14:paraId="3FE4B8AF" w14:textId="77777777" w:rsidTr="00A355D2">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tcPr>
          <w:p w14:paraId="2A4F1BF4" w14:textId="77777777" w:rsidR="004838DE" w:rsidRPr="00613175" w:rsidRDefault="004838DE" w:rsidP="00A355D2">
            <w:pPr>
              <w:pStyle w:val="TAL"/>
              <w:rPr>
                <w:b/>
                <w:lang w:eastAsia="zh-CN"/>
              </w:rPr>
            </w:pPr>
            <w:r w:rsidRPr="00613175">
              <w:rPr>
                <w:b/>
                <w:lang w:eastAsia="zh-CN"/>
              </w:rPr>
              <w:t>To</w:t>
            </w:r>
          </w:p>
          <w:p w14:paraId="37F02B9E" w14:textId="77777777" w:rsidR="004838DE" w:rsidRPr="00613175" w:rsidRDefault="004838DE" w:rsidP="00A355D2">
            <w:pPr>
              <w:pStyle w:val="TAL"/>
              <w:ind w:firstLineChars="150" w:firstLine="270"/>
            </w:pPr>
            <w:r w:rsidRPr="00613175">
              <w:t>tag</w:t>
            </w:r>
          </w:p>
        </w:tc>
        <w:tc>
          <w:tcPr>
            <w:tcW w:w="869" w:type="dxa"/>
            <w:tcBorders>
              <w:top w:val="single" w:sz="4" w:space="0" w:color="auto"/>
              <w:left w:val="single" w:sz="4" w:space="0" w:color="auto"/>
              <w:bottom w:val="single" w:sz="4" w:space="0" w:color="auto"/>
              <w:right w:val="single" w:sz="4" w:space="0" w:color="auto"/>
            </w:tcBorders>
          </w:tcPr>
          <w:p w14:paraId="13C62D49" w14:textId="77777777" w:rsidR="004838DE" w:rsidRPr="00613175" w:rsidRDefault="004838DE" w:rsidP="00A355D2">
            <w:pPr>
              <w:pStyle w:val="TAL"/>
            </w:pPr>
          </w:p>
        </w:tc>
        <w:tc>
          <w:tcPr>
            <w:tcW w:w="4731" w:type="dxa"/>
            <w:tcBorders>
              <w:top w:val="single" w:sz="4" w:space="0" w:color="auto"/>
              <w:left w:val="single" w:sz="4" w:space="0" w:color="auto"/>
              <w:bottom w:val="single" w:sz="4" w:space="0" w:color="auto"/>
              <w:right w:val="single" w:sz="4" w:space="0" w:color="auto"/>
            </w:tcBorders>
          </w:tcPr>
          <w:p w14:paraId="5D017D7D" w14:textId="77777777" w:rsidR="004838DE" w:rsidRPr="00613175" w:rsidRDefault="004838DE" w:rsidP="00A355D2">
            <w:pPr>
              <w:pStyle w:val="TAL"/>
            </w:pPr>
            <w:r w:rsidRPr="00613175">
              <w:t>The same value with what is used in step 12</w:t>
            </w:r>
          </w:p>
        </w:tc>
        <w:tc>
          <w:tcPr>
            <w:tcW w:w="742" w:type="dxa"/>
            <w:tcBorders>
              <w:top w:val="single" w:sz="4" w:space="0" w:color="auto"/>
              <w:left w:val="single" w:sz="4" w:space="0" w:color="auto"/>
              <w:bottom w:val="single" w:sz="4" w:space="0" w:color="auto"/>
              <w:right w:val="single" w:sz="4" w:space="0" w:color="auto"/>
            </w:tcBorders>
          </w:tcPr>
          <w:p w14:paraId="1D3815DB" w14:textId="77777777" w:rsidR="004838DE" w:rsidRPr="00613175" w:rsidRDefault="004838DE" w:rsidP="00A355D2">
            <w:pPr>
              <w:pStyle w:val="TAL"/>
            </w:pPr>
          </w:p>
        </w:tc>
        <w:tc>
          <w:tcPr>
            <w:tcW w:w="1429" w:type="dxa"/>
            <w:tcBorders>
              <w:top w:val="single" w:sz="4" w:space="0" w:color="auto"/>
              <w:left w:val="single" w:sz="4" w:space="0" w:color="auto"/>
              <w:bottom w:val="single" w:sz="4" w:space="0" w:color="auto"/>
              <w:right w:val="single" w:sz="4" w:space="0" w:color="auto"/>
            </w:tcBorders>
          </w:tcPr>
          <w:p w14:paraId="0BAB2630" w14:textId="77777777" w:rsidR="004838DE" w:rsidRPr="00613175" w:rsidRDefault="004838DE" w:rsidP="00A355D2">
            <w:pPr>
              <w:pStyle w:val="TAL"/>
            </w:pPr>
          </w:p>
        </w:tc>
      </w:tr>
    </w:tbl>
    <w:p w14:paraId="448DE2B9" w14:textId="77777777" w:rsidR="004838DE" w:rsidRPr="00613175" w:rsidRDefault="004838DE" w:rsidP="004838DE">
      <w:pPr>
        <w:rPr>
          <w:lang w:eastAsia="zh-CN"/>
        </w:rPr>
      </w:pPr>
    </w:p>
    <w:bookmarkEnd w:id="782"/>
    <w:p w14:paraId="7DA66208" w14:textId="7C220234" w:rsidR="00511062" w:rsidRPr="00613175" w:rsidRDefault="00610109" w:rsidP="00511062">
      <w:pPr>
        <w:pStyle w:val="Heading2"/>
        <w:rPr>
          <w:rFonts w:eastAsia="MS Gothic"/>
        </w:rPr>
      </w:pPr>
      <w:r w:rsidRPr="00613175">
        <w:rPr>
          <w:rFonts w:eastAsia="MS Gothic"/>
        </w:rPr>
        <w:br w:type="page"/>
      </w:r>
      <w:bookmarkStart w:id="841" w:name="_Toc68197397"/>
      <w:bookmarkStart w:id="842" w:name="_Toc75880655"/>
      <w:bookmarkStart w:id="843" w:name="_Toc84254353"/>
      <w:bookmarkStart w:id="844" w:name="_Toc84255148"/>
      <w:r w:rsidR="00511062" w:rsidRPr="00613175">
        <w:rPr>
          <w:rFonts w:eastAsia="MS Gothic"/>
        </w:rPr>
        <w:lastRenderedPageBreak/>
        <w:t>7.25</w:t>
      </w:r>
      <w:r w:rsidR="00511062" w:rsidRPr="00613175">
        <w:rPr>
          <w:rFonts w:eastAsia="MS Gothic"/>
        </w:rPr>
        <w:tab/>
        <w:t>MTSI MT Voice Call without SDP offer in INVITE / 5GS</w:t>
      </w:r>
      <w:bookmarkEnd w:id="841"/>
      <w:bookmarkEnd w:id="842"/>
      <w:bookmarkEnd w:id="843"/>
      <w:bookmarkEnd w:id="844"/>
    </w:p>
    <w:p w14:paraId="730BD054" w14:textId="77777777" w:rsidR="00511062" w:rsidRPr="00613175" w:rsidRDefault="00511062" w:rsidP="00F238ED">
      <w:pPr>
        <w:pStyle w:val="H6"/>
        <w:rPr>
          <w:rFonts w:eastAsia="MS Gothic"/>
        </w:rPr>
      </w:pPr>
      <w:r w:rsidRPr="00613175">
        <w:rPr>
          <w:rFonts w:eastAsia="MS Gothic"/>
        </w:rPr>
        <w:t>7.25.1</w:t>
      </w:r>
      <w:r w:rsidRPr="00613175">
        <w:rPr>
          <w:rFonts w:eastAsia="MS Gothic"/>
        </w:rPr>
        <w:tab/>
        <w:t>Test Purpose (TP)</w:t>
      </w:r>
    </w:p>
    <w:p w14:paraId="2744176F" w14:textId="77777777" w:rsidR="00511062" w:rsidRPr="00613175" w:rsidRDefault="00511062" w:rsidP="00511062">
      <w:pPr>
        <w:pStyle w:val="H6"/>
      </w:pPr>
      <w:r w:rsidRPr="00613175">
        <w:t>(1)</w:t>
      </w:r>
    </w:p>
    <w:p w14:paraId="7A43CCF8" w14:textId="0E8F757B" w:rsidR="00511062" w:rsidRPr="00613175" w:rsidRDefault="00511062" w:rsidP="00511062">
      <w:pPr>
        <w:pStyle w:val="PL"/>
        <w:rPr>
          <w:rFonts w:eastAsia="Malgun Gothic"/>
          <w:b/>
          <w:noProof w:val="0"/>
        </w:rPr>
      </w:pPr>
      <w:r w:rsidRPr="00613175">
        <w:rPr>
          <w:b/>
          <w:noProof w:val="0"/>
        </w:rPr>
        <w:t>with</w:t>
      </w:r>
      <w:r w:rsidRPr="00613175">
        <w:rPr>
          <w:noProof w:val="0"/>
        </w:rPr>
        <w:t xml:space="preserve"> { UE being registered to IMS </w:t>
      </w:r>
      <w:r w:rsidR="0090017E" w:rsidRPr="00613175">
        <w:rPr>
          <w:noProof w:val="0"/>
        </w:rPr>
        <w:t xml:space="preserve">and configured to use preconditions </w:t>
      </w:r>
      <w:r w:rsidRPr="00613175">
        <w:rPr>
          <w:noProof w:val="0"/>
        </w:rPr>
        <w:t>}</w:t>
      </w:r>
    </w:p>
    <w:p w14:paraId="161B4985" w14:textId="77777777" w:rsidR="00511062" w:rsidRPr="00613175" w:rsidRDefault="00511062" w:rsidP="00511062">
      <w:pPr>
        <w:pStyle w:val="PL"/>
        <w:rPr>
          <w:noProof w:val="0"/>
        </w:rPr>
      </w:pPr>
      <w:r w:rsidRPr="00613175">
        <w:rPr>
          <w:b/>
          <w:noProof w:val="0"/>
        </w:rPr>
        <w:t>ensure that</w:t>
      </w:r>
      <w:r w:rsidRPr="00613175">
        <w:rPr>
          <w:noProof w:val="0"/>
        </w:rPr>
        <w:t xml:space="preserve"> {</w:t>
      </w:r>
    </w:p>
    <w:p w14:paraId="2FE03DDF" w14:textId="77777777" w:rsidR="00511062" w:rsidRPr="00613175" w:rsidRDefault="00511062" w:rsidP="00511062">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receives INVITE for voice call without SDP offer }</w:t>
      </w:r>
    </w:p>
    <w:p w14:paraId="48B26396"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responds with 183 Session Progress including SDP offer and completes call initiation }</w:t>
      </w:r>
    </w:p>
    <w:p w14:paraId="58FE1404" w14:textId="11E201D1" w:rsidR="00511062" w:rsidRPr="00613175" w:rsidRDefault="00511062" w:rsidP="00511062">
      <w:pPr>
        <w:pStyle w:val="PL"/>
        <w:rPr>
          <w:noProof w:val="0"/>
        </w:rPr>
      </w:pPr>
      <w:r w:rsidRPr="00613175">
        <w:rPr>
          <w:noProof w:val="0"/>
        </w:rPr>
        <w:t xml:space="preserve">            }</w:t>
      </w:r>
    </w:p>
    <w:p w14:paraId="2652C515" w14:textId="77777777" w:rsidR="00511062" w:rsidRPr="00613175" w:rsidRDefault="00511062" w:rsidP="00511062">
      <w:pPr>
        <w:pStyle w:val="PL"/>
        <w:rPr>
          <w:noProof w:val="0"/>
        </w:rPr>
      </w:pPr>
    </w:p>
    <w:p w14:paraId="505F721F" w14:textId="77777777" w:rsidR="00511062" w:rsidRPr="00613175" w:rsidRDefault="00511062" w:rsidP="00F238ED">
      <w:pPr>
        <w:pStyle w:val="H6"/>
        <w:rPr>
          <w:rFonts w:eastAsia="MS Gothic"/>
        </w:rPr>
      </w:pPr>
      <w:r w:rsidRPr="00613175">
        <w:rPr>
          <w:rFonts w:eastAsia="MS Gothic"/>
        </w:rPr>
        <w:t>7.25.2</w:t>
      </w:r>
      <w:r w:rsidRPr="00613175">
        <w:rPr>
          <w:rFonts w:eastAsia="MS Gothic"/>
        </w:rPr>
        <w:tab/>
        <w:t>Conformance Requirements</w:t>
      </w:r>
    </w:p>
    <w:p w14:paraId="78A9F1A4" w14:textId="77777777" w:rsidR="00511062" w:rsidRPr="00613175" w:rsidRDefault="00511062" w:rsidP="00511062">
      <w:r w:rsidRPr="00613175">
        <w:t>[TS 24.229, Rel-15, clause 6.1.3]</w:t>
      </w:r>
    </w:p>
    <w:p w14:paraId="2AA80D60" w14:textId="77777777" w:rsidR="00511062" w:rsidRPr="00613175" w:rsidRDefault="00511062" w:rsidP="00F238ED">
      <w:pPr>
        <w:pStyle w:val="NO"/>
        <w:rPr>
          <w:snapToGrid w:val="0"/>
        </w:rPr>
      </w:pPr>
      <w:r w:rsidRPr="00613175">
        <w:rPr>
          <w:snapToGrid w:val="0"/>
        </w:rPr>
        <w:t>NOTE 2:</w:t>
      </w:r>
      <w:r w:rsidRPr="00613175">
        <w:rPr>
          <w:snapToGrid w:val="0"/>
        </w:rPr>
        <w:tab/>
        <w:t xml:space="preserve">Upon receiving an initial INVITE request that does not include an SDP offer, the UE can accept the request and include an SDP offer in the </w:t>
      </w:r>
      <w:r w:rsidRPr="00613175">
        <w:t>first reliable response. The SDP offer will reflect the called user's terminal capabilities and user preferences for the session.</w:t>
      </w:r>
    </w:p>
    <w:p w14:paraId="0C15EBD4" w14:textId="13C6C136" w:rsidR="00511062" w:rsidRPr="00613175" w:rsidRDefault="00511062" w:rsidP="00F238ED">
      <w:pPr>
        <w:pStyle w:val="H6"/>
        <w:rPr>
          <w:rFonts w:eastAsia="MS Gothic"/>
        </w:rPr>
      </w:pPr>
      <w:r w:rsidRPr="00613175">
        <w:rPr>
          <w:rFonts w:eastAsia="MS Gothic"/>
        </w:rPr>
        <w:t>7.25.2A</w:t>
      </w:r>
      <w:r w:rsidRPr="00613175">
        <w:rPr>
          <w:rFonts w:eastAsia="MS Gothic"/>
        </w:rPr>
        <w:tab/>
        <w:t>Profile Requirements</w:t>
      </w:r>
      <w:r w:rsidR="00B301D4" w:rsidRPr="00613175">
        <w:rPr>
          <w:rFonts w:eastAsia="MS Gothic"/>
        </w:rPr>
        <w:t xml:space="preserve"> (Informative)</w:t>
      </w:r>
    </w:p>
    <w:p w14:paraId="4004D039" w14:textId="77777777" w:rsidR="00511062" w:rsidRPr="00613175" w:rsidRDefault="00511062" w:rsidP="00511062">
      <w:r w:rsidRPr="00613175">
        <w:t>[GSMA NG.114 V1.0]</w:t>
      </w:r>
    </w:p>
    <w:p w14:paraId="13B4FAFE" w14:textId="77777777" w:rsidR="00511062" w:rsidRPr="00613175" w:rsidRDefault="00511062" w:rsidP="00511062">
      <w:pPr>
        <w:pStyle w:val="Default"/>
        <w:rPr>
          <w:rFonts w:ascii="Times New Roman" w:hAnsi="Times New Roman" w:cs="Times New Roman"/>
          <w:color w:val="auto"/>
          <w:sz w:val="20"/>
          <w:szCs w:val="20"/>
          <w:lang w:val="en-GB"/>
        </w:rPr>
      </w:pPr>
      <w:r w:rsidRPr="00613175">
        <w:rPr>
          <w:rFonts w:ascii="Times New Roman" w:hAnsi="Times New Roman" w:cs="Times New Roman"/>
          <w:color w:val="auto"/>
          <w:sz w:val="20"/>
          <w:szCs w:val="20"/>
          <w:lang w:val="en-GB"/>
        </w:rPr>
        <w:t xml:space="preserve">The UE must be able to accept a SIP INVITE request without a Session Description Protocol (SDP) offer, and the UE must then include an SDP offer in the first non-failure reliable response to a SIP INVITE request without SDP offer. The SDP offer must contain all codecs (for audio only or for both audio and video) that the UE is currently able and willing to use. </w:t>
      </w:r>
    </w:p>
    <w:p w14:paraId="210DA569" w14:textId="6A5F7B34" w:rsidR="00511062" w:rsidRPr="00613175" w:rsidRDefault="00511062" w:rsidP="00511062">
      <w:r w:rsidRPr="00613175">
        <w:t>Note 1: Other media than audio can be included in the SDP offer in the first non-failure reliable response.</w:t>
      </w:r>
    </w:p>
    <w:p w14:paraId="238F7D65" w14:textId="77777777" w:rsidR="00511062" w:rsidRPr="00613175" w:rsidRDefault="00511062" w:rsidP="00511062">
      <w:r w:rsidRPr="00613175">
        <w:t>[GSMA NG.114 V1.0 cl 3.2.2.3]</w:t>
      </w:r>
    </w:p>
    <w:p w14:paraId="52CA53C6" w14:textId="0F81B4F8" w:rsidR="00511062" w:rsidRPr="00613175" w:rsidRDefault="00511062" w:rsidP="00511062">
      <w:pPr>
        <w:pStyle w:val="Default"/>
        <w:rPr>
          <w:rFonts w:ascii="Times New Roman" w:hAnsi="Times New Roman" w:cs="Times New Roman"/>
          <w:color w:val="auto"/>
          <w:sz w:val="20"/>
          <w:szCs w:val="20"/>
          <w:lang w:val="en-GB"/>
        </w:rPr>
      </w:pPr>
      <w:r w:rsidRPr="00613175">
        <w:rPr>
          <w:rFonts w:ascii="Times New Roman" w:hAnsi="Times New Roman" w:cs="Times New Roman"/>
          <w:color w:val="auto"/>
          <w:sz w:val="20"/>
          <w:szCs w:val="20"/>
          <w:lang w:val="en-GB"/>
        </w:rPr>
        <w:t>The UE that sends the SDP offer for voice media must include in this SDP offer at least one EVS payload type with one of the following EVS configurations:</w:t>
      </w:r>
    </w:p>
    <w:p w14:paraId="36FCA2BB" w14:textId="519698AB" w:rsidR="00511062" w:rsidRPr="00613175" w:rsidRDefault="00511062" w:rsidP="00F238ED">
      <w:pPr>
        <w:pStyle w:val="B10"/>
      </w:pPr>
      <w:r w:rsidRPr="00613175">
        <w:t>1. EVS Configuration A1: br=5.9-13.2; bw=nb-swb.</w:t>
      </w:r>
    </w:p>
    <w:p w14:paraId="14FBA492" w14:textId="43D53E88" w:rsidR="00511062" w:rsidRPr="00613175" w:rsidRDefault="00511062" w:rsidP="00F238ED">
      <w:pPr>
        <w:pStyle w:val="B10"/>
      </w:pPr>
      <w:r w:rsidRPr="00613175">
        <w:t>2. EVS Configuration A2: br=5.9-24.4; bw=nb-swb.</w:t>
      </w:r>
    </w:p>
    <w:p w14:paraId="14E53734" w14:textId="560224D3" w:rsidR="00511062" w:rsidRPr="00613175" w:rsidRDefault="00511062" w:rsidP="00F238ED">
      <w:pPr>
        <w:pStyle w:val="B10"/>
      </w:pPr>
      <w:r w:rsidRPr="00613175">
        <w:t>3. EVS Configuration B0: br=13.2; bw=swb.</w:t>
      </w:r>
    </w:p>
    <w:p w14:paraId="38838847" w14:textId="51415713" w:rsidR="00511062" w:rsidRPr="00613175" w:rsidRDefault="00511062" w:rsidP="00F238ED">
      <w:pPr>
        <w:pStyle w:val="B10"/>
      </w:pPr>
      <w:r w:rsidRPr="00613175">
        <w:t>4. EVS Configuration B1: br=9.6-13.2; bw=swb.</w:t>
      </w:r>
    </w:p>
    <w:p w14:paraId="61878DEB" w14:textId="4E8ED362" w:rsidR="00511062" w:rsidRPr="00613175" w:rsidRDefault="00511062" w:rsidP="00F238ED">
      <w:pPr>
        <w:pStyle w:val="B10"/>
      </w:pPr>
      <w:r w:rsidRPr="00613175">
        <w:t>5. EVS Configuration B2: br=9.6-24.4; bw=swb.</w:t>
      </w:r>
    </w:p>
    <w:p w14:paraId="285C62CA" w14:textId="77777777" w:rsidR="00511062" w:rsidRPr="00613175" w:rsidRDefault="00511062" w:rsidP="00511062">
      <w:r w:rsidRPr="00613175">
        <w:t>Editor’s Note: expand further on NG114 requirements?</w:t>
      </w:r>
    </w:p>
    <w:p w14:paraId="7B46A0DE" w14:textId="77777777" w:rsidR="00511062" w:rsidRPr="00613175" w:rsidRDefault="00511062" w:rsidP="00F238ED">
      <w:pPr>
        <w:pStyle w:val="H6"/>
        <w:rPr>
          <w:rFonts w:eastAsia="MS Gothic"/>
        </w:rPr>
      </w:pPr>
      <w:r w:rsidRPr="00613175">
        <w:rPr>
          <w:rFonts w:eastAsia="MS Gothic"/>
        </w:rPr>
        <w:t>7.25.3</w:t>
      </w:r>
      <w:r w:rsidRPr="00613175">
        <w:rPr>
          <w:rFonts w:eastAsia="MS Gothic"/>
        </w:rPr>
        <w:tab/>
        <w:t>Test description</w:t>
      </w:r>
    </w:p>
    <w:p w14:paraId="5F965B68" w14:textId="77777777" w:rsidR="00511062" w:rsidRPr="00613175" w:rsidRDefault="00511062" w:rsidP="00F238ED">
      <w:pPr>
        <w:pStyle w:val="H6"/>
      </w:pPr>
      <w:r w:rsidRPr="00613175">
        <w:t>7.25.3.1</w:t>
      </w:r>
      <w:r w:rsidRPr="00613175">
        <w:tab/>
        <w:t>Pre-test conditions</w:t>
      </w:r>
    </w:p>
    <w:p w14:paraId="263DA13D" w14:textId="77777777" w:rsidR="00511062" w:rsidRPr="00613175" w:rsidRDefault="00511062" w:rsidP="00511062">
      <w:pPr>
        <w:pStyle w:val="H6"/>
        <w:rPr>
          <w:rFonts w:cs="Arial"/>
        </w:rPr>
      </w:pPr>
      <w:r w:rsidRPr="00613175">
        <w:rPr>
          <w:rFonts w:cs="Arial"/>
        </w:rPr>
        <w:t>System Simulator:</w:t>
      </w:r>
    </w:p>
    <w:p w14:paraId="255F6FB0" w14:textId="77777777" w:rsidR="00511062" w:rsidRPr="00613175" w:rsidRDefault="00511062" w:rsidP="00511062">
      <w:pPr>
        <w:pStyle w:val="B10"/>
        <w:rPr>
          <w:lang w:eastAsia="sv-SE"/>
        </w:rPr>
      </w:pPr>
      <w:r w:rsidRPr="00613175">
        <w:t>-</w:t>
      </w:r>
      <w:r w:rsidRPr="00613175">
        <w:tab/>
        <w:t>1 NR Cell connected to 5GC, default parameters.</w:t>
      </w:r>
    </w:p>
    <w:p w14:paraId="594C7433" w14:textId="77777777" w:rsidR="00511062" w:rsidRPr="00613175" w:rsidRDefault="00511062" w:rsidP="00511062">
      <w:pPr>
        <w:pStyle w:val="H6"/>
      </w:pPr>
      <w:r w:rsidRPr="00613175">
        <w:t>UE:</w:t>
      </w:r>
    </w:p>
    <w:p w14:paraId="6512AA62" w14:textId="77777777" w:rsidR="00511062" w:rsidRPr="00613175" w:rsidRDefault="00511062" w:rsidP="00511062">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181F53FC" w14:textId="77777777" w:rsidR="00511062" w:rsidRPr="00613175" w:rsidRDefault="00511062" w:rsidP="00511062">
      <w:pPr>
        <w:pStyle w:val="B10"/>
        <w:rPr>
          <w:snapToGrid w:val="0"/>
        </w:rPr>
      </w:pPr>
      <w:r w:rsidRPr="00613175">
        <w:t>-</w:t>
      </w:r>
      <w:r w:rsidRPr="00613175">
        <w:tab/>
        <w:t xml:space="preserve">The </w:t>
      </w:r>
      <w:r w:rsidRPr="00613175">
        <w:rPr>
          <w:snapToGrid w:val="0"/>
        </w:rPr>
        <w:t>UE is configured to register for IMS after switch on.</w:t>
      </w:r>
    </w:p>
    <w:p w14:paraId="04E5B0FC" w14:textId="77777777" w:rsidR="00511062" w:rsidRPr="00613175" w:rsidRDefault="00511062" w:rsidP="00511062">
      <w:pPr>
        <w:pStyle w:val="B10"/>
        <w:rPr>
          <w:snapToGrid w:val="0"/>
        </w:rPr>
      </w:pPr>
      <w:r w:rsidRPr="00613175">
        <w:t>-</w:t>
      </w:r>
      <w:r w:rsidRPr="00613175">
        <w:tab/>
        <w:t xml:space="preserve">The </w:t>
      </w:r>
      <w:r w:rsidRPr="00613175">
        <w:rPr>
          <w:snapToGrid w:val="0"/>
        </w:rPr>
        <w:t>UE is configured to use preconditions.</w:t>
      </w:r>
    </w:p>
    <w:p w14:paraId="7AC35D21" w14:textId="77777777" w:rsidR="00511062" w:rsidRPr="00613175" w:rsidRDefault="00511062" w:rsidP="00511062">
      <w:pPr>
        <w:pStyle w:val="H6"/>
        <w:rPr>
          <w:rFonts w:cs="Arial"/>
        </w:rPr>
      </w:pPr>
      <w:r w:rsidRPr="00613175">
        <w:rPr>
          <w:rFonts w:cs="Arial"/>
        </w:rPr>
        <w:lastRenderedPageBreak/>
        <w:t>Preamble:</w:t>
      </w:r>
    </w:p>
    <w:p w14:paraId="33D8B3EC" w14:textId="77777777" w:rsidR="00511062" w:rsidRPr="00613175" w:rsidRDefault="00511062" w:rsidP="00511062">
      <w:pPr>
        <w:rPr>
          <w:snapToGrid w:val="0"/>
        </w:rPr>
      </w:pPr>
      <w:r w:rsidRPr="00613175">
        <w:t>-</w:t>
      </w:r>
      <w:r w:rsidRPr="00613175">
        <w:tab/>
      </w:r>
      <w:r w:rsidRPr="00613175">
        <w:rPr>
          <w:snapToGrid w:val="0"/>
        </w:rPr>
        <w:t>UE is in state 1N-A (TS 38.508-1[21]) and registered to IMS.</w:t>
      </w:r>
    </w:p>
    <w:p w14:paraId="1B7B452B" w14:textId="77777777" w:rsidR="00511062" w:rsidRPr="00613175" w:rsidRDefault="00511062" w:rsidP="00F238ED">
      <w:pPr>
        <w:pStyle w:val="H6"/>
        <w:rPr>
          <w:snapToGrid w:val="0"/>
        </w:rPr>
      </w:pPr>
      <w:r w:rsidRPr="00613175">
        <w:t>7.25.3.2</w:t>
      </w:r>
      <w:r w:rsidRPr="00613175">
        <w:tab/>
      </w:r>
      <w:r w:rsidRPr="00613175">
        <w:rPr>
          <w:snapToGrid w:val="0"/>
        </w:rPr>
        <w:t>Test procedure sequence</w:t>
      </w:r>
    </w:p>
    <w:p w14:paraId="631953B1" w14:textId="77777777" w:rsidR="00511062" w:rsidRPr="00613175" w:rsidRDefault="00511062" w:rsidP="00511062">
      <w:pPr>
        <w:pStyle w:val="TH"/>
        <w:rPr>
          <w:rFonts w:cs="Arial"/>
        </w:rPr>
      </w:pPr>
      <w:r w:rsidRPr="00613175">
        <w:rPr>
          <w:rFonts w:cs="Arial"/>
        </w:rPr>
        <w:t>Table 7.25.3.2-1: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11062" w:rsidRPr="00613175" w14:paraId="453F1DB3" w14:textId="77777777" w:rsidTr="00C06FDE">
        <w:trPr>
          <w:jc w:val="center"/>
        </w:trPr>
        <w:tc>
          <w:tcPr>
            <w:tcW w:w="567" w:type="dxa"/>
            <w:tcBorders>
              <w:bottom w:val="nil"/>
            </w:tcBorders>
          </w:tcPr>
          <w:p w14:paraId="5DAC9BAB" w14:textId="77777777" w:rsidR="00511062" w:rsidRPr="00613175" w:rsidRDefault="00511062" w:rsidP="00C06FDE">
            <w:pPr>
              <w:pStyle w:val="TAH"/>
              <w:ind w:left="400" w:hanging="400"/>
            </w:pPr>
            <w:r w:rsidRPr="00613175">
              <w:t>St</w:t>
            </w:r>
          </w:p>
        </w:tc>
        <w:tc>
          <w:tcPr>
            <w:tcW w:w="3968" w:type="dxa"/>
          </w:tcPr>
          <w:p w14:paraId="41DCDE51" w14:textId="77777777" w:rsidR="00511062" w:rsidRPr="00613175" w:rsidRDefault="00511062" w:rsidP="00C06FDE">
            <w:pPr>
              <w:pStyle w:val="TAH"/>
              <w:ind w:left="400" w:hanging="400"/>
            </w:pPr>
            <w:r w:rsidRPr="00613175">
              <w:t>Procedure</w:t>
            </w:r>
          </w:p>
        </w:tc>
        <w:tc>
          <w:tcPr>
            <w:tcW w:w="3684" w:type="dxa"/>
            <w:gridSpan w:val="2"/>
          </w:tcPr>
          <w:p w14:paraId="5149922E" w14:textId="77777777" w:rsidR="00511062" w:rsidRPr="00613175" w:rsidRDefault="00511062" w:rsidP="00C06FDE">
            <w:pPr>
              <w:pStyle w:val="TAH"/>
              <w:ind w:left="400" w:hanging="400"/>
            </w:pPr>
            <w:r w:rsidRPr="00613175">
              <w:t>Message Sequence</w:t>
            </w:r>
          </w:p>
        </w:tc>
        <w:tc>
          <w:tcPr>
            <w:tcW w:w="567" w:type="dxa"/>
            <w:tcBorders>
              <w:bottom w:val="nil"/>
            </w:tcBorders>
          </w:tcPr>
          <w:p w14:paraId="0E79D6DD" w14:textId="77777777" w:rsidR="00511062" w:rsidRPr="00613175" w:rsidRDefault="00511062" w:rsidP="00C06FDE">
            <w:pPr>
              <w:pStyle w:val="TAH"/>
            </w:pPr>
            <w:r w:rsidRPr="00613175">
              <w:t>TP</w:t>
            </w:r>
          </w:p>
        </w:tc>
        <w:tc>
          <w:tcPr>
            <w:tcW w:w="850" w:type="dxa"/>
            <w:tcBorders>
              <w:bottom w:val="nil"/>
            </w:tcBorders>
          </w:tcPr>
          <w:p w14:paraId="7334A231" w14:textId="77777777" w:rsidR="00511062" w:rsidRPr="00613175" w:rsidRDefault="00511062" w:rsidP="00C06FDE">
            <w:pPr>
              <w:pStyle w:val="TAH"/>
            </w:pPr>
            <w:r w:rsidRPr="00613175">
              <w:t>Verdict</w:t>
            </w:r>
          </w:p>
        </w:tc>
      </w:tr>
      <w:tr w:rsidR="00511062" w:rsidRPr="00613175" w14:paraId="3FC1D89B" w14:textId="77777777" w:rsidTr="00C06FDE">
        <w:trPr>
          <w:jc w:val="center"/>
        </w:trPr>
        <w:tc>
          <w:tcPr>
            <w:tcW w:w="567" w:type="dxa"/>
            <w:tcBorders>
              <w:top w:val="nil"/>
            </w:tcBorders>
          </w:tcPr>
          <w:p w14:paraId="21632516" w14:textId="77777777" w:rsidR="00511062" w:rsidRPr="00613175" w:rsidRDefault="00511062" w:rsidP="00C06FDE">
            <w:pPr>
              <w:pStyle w:val="TAH"/>
            </w:pPr>
          </w:p>
        </w:tc>
        <w:tc>
          <w:tcPr>
            <w:tcW w:w="3968" w:type="dxa"/>
          </w:tcPr>
          <w:p w14:paraId="73927449" w14:textId="77777777" w:rsidR="00511062" w:rsidRPr="00613175" w:rsidRDefault="00511062" w:rsidP="00C06FDE">
            <w:pPr>
              <w:pStyle w:val="TAH"/>
            </w:pPr>
          </w:p>
        </w:tc>
        <w:tc>
          <w:tcPr>
            <w:tcW w:w="708" w:type="dxa"/>
          </w:tcPr>
          <w:p w14:paraId="548416AB" w14:textId="77777777" w:rsidR="00511062" w:rsidRPr="00613175" w:rsidRDefault="00511062" w:rsidP="00C06FDE">
            <w:pPr>
              <w:pStyle w:val="TAH"/>
            </w:pPr>
            <w:r w:rsidRPr="00613175">
              <w:t>U - S</w:t>
            </w:r>
          </w:p>
        </w:tc>
        <w:tc>
          <w:tcPr>
            <w:tcW w:w="2976" w:type="dxa"/>
          </w:tcPr>
          <w:p w14:paraId="6A668B97" w14:textId="77777777" w:rsidR="00511062" w:rsidRPr="00613175" w:rsidRDefault="00511062" w:rsidP="00C06FDE">
            <w:pPr>
              <w:pStyle w:val="TAH"/>
            </w:pPr>
            <w:r w:rsidRPr="00613175">
              <w:t>Message</w:t>
            </w:r>
          </w:p>
        </w:tc>
        <w:tc>
          <w:tcPr>
            <w:tcW w:w="567" w:type="dxa"/>
            <w:tcBorders>
              <w:top w:val="nil"/>
            </w:tcBorders>
          </w:tcPr>
          <w:p w14:paraId="7B060827" w14:textId="77777777" w:rsidR="00511062" w:rsidRPr="00613175" w:rsidRDefault="00511062" w:rsidP="00C06FDE">
            <w:pPr>
              <w:pStyle w:val="TAH"/>
            </w:pPr>
          </w:p>
        </w:tc>
        <w:tc>
          <w:tcPr>
            <w:tcW w:w="850" w:type="dxa"/>
            <w:tcBorders>
              <w:top w:val="nil"/>
            </w:tcBorders>
          </w:tcPr>
          <w:p w14:paraId="3173BA61" w14:textId="77777777" w:rsidR="00511062" w:rsidRPr="00613175" w:rsidRDefault="00511062" w:rsidP="00C06FDE">
            <w:pPr>
              <w:pStyle w:val="TAH"/>
            </w:pPr>
          </w:p>
        </w:tc>
      </w:tr>
      <w:tr w:rsidR="00511062" w:rsidRPr="00613175" w14:paraId="423B8502" w14:textId="77777777" w:rsidTr="00C06FDE">
        <w:trPr>
          <w:jc w:val="center"/>
        </w:trPr>
        <w:tc>
          <w:tcPr>
            <w:tcW w:w="567" w:type="dxa"/>
            <w:tcBorders>
              <w:top w:val="nil"/>
            </w:tcBorders>
          </w:tcPr>
          <w:p w14:paraId="0A9F8316" w14:textId="77777777" w:rsidR="00511062" w:rsidRPr="00613175" w:rsidRDefault="00511062" w:rsidP="00C06FDE">
            <w:pPr>
              <w:pStyle w:val="TAH"/>
              <w:rPr>
                <w:b w:val="0"/>
                <w:lang w:eastAsia="zh-CN"/>
              </w:rPr>
            </w:pPr>
            <w:r w:rsidRPr="00613175">
              <w:rPr>
                <w:b w:val="0"/>
                <w:lang w:eastAsia="zh-CN"/>
              </w:rPr>
              <w:t>1</w:t>
            </w:r>
          </w:p>
        </w:tc>
        <w:tc>
          <w:tcPr>
            <w:tcW w:w="3968" w:type="dxa"/>
          </w:tcPr>
          <w:p w14:paraId="24748F21" w14:textId="77777777" w:rsidR="00511062" w:rsidRPr="00613175" w:rsidRDefault="00511062" w:rsidP="00C06FDE">
            <w:pPr>
              <w:pStyle w:val="TAL"/>
            </w:pPr>
            <w:r w:rsidRPr="00613175">
              <w:t>Steps 1-8 of generic procedure specified in Table 4.9.16.2.2-1 of TS 38.508-1 [21] are performed.</w:t>
            </w:r>
          </w:p>
        </w:tc>
        <w:tc>
          <w:tcPr>
            <w:tcW w:w="708" w:type="dxa"/>
          </w:tcPr>
          <w:p w14:paraId="26A397F1" w14:textId="77777777" w:rsidR="00511062" w:rsidRPr="00613175" w:rsidRDefault="00511062" w:rsidP="00C06FDE">
            <w:pPr>
              <w:pStyle w:val="TAH"/>
              <w:rPr>
                <w:b w:val="0"/>
                <w:lang w:eastAsia="zh-CN"/>
              </w:rPr>
            </w:pPr>
            <w:r w:rsidRPr="00613175">
              <w:rPr>
                <w:b w:val="0"/>
                <w:lang w:eastAsia="zh-CN"/>
              </w:rPr>
              <w:t>-</w:t>
            </w:r>
          </w:p>
        </w:tc>
        <w:tc>
          <w:tcPr>
            <w:tcW w:w="2976" w:type="dxa"/>
          </w:tcPr>
          <w:p w14:paraId="6D08BFCE" w14:textId="77777777" w:rsidR="00511062" w:rsidRPr="00613175" w:rsidRDefault="00511062" w:rsidP="00C06FDE">
            <w:pPr>
              <w:pStyle w:val="TAH"/>
              <w:rPr>
                <w:b w:val="0"/>
              </w:rPr>
            </w:pPr>
            <w:r w:rsidRPr="00613175">
              <w:rPr>
                <w:b w:val="0"/>
                <w:lang w:eastAsia="zh-CN"/>
              </w:rPr>
              <w:t>-</w:t>
            </w:r>
          </w:p>
        </w:tc>
        <w:tc>
          <w:tcPr>
            <w:tcW w:w="567" w:type="dxa"/>
            <w:tcBorders>
              <w:top w:val="nil"/>
            </w:tcBorders>
          </w:tcPr>
          <w:p w14:paraId="03B33814" w14:textId="77777777" w:rsidR="00511062" w:rsidRPr="00613175" w:rsidRDefault="00511062" w:rsidP="00C06FDE">
            <w:pPr>
              <w:pStyle w:val="TAH"/>
              <w:rPr>
                <w:b w:val="0"/>
              </w:rPr>
            </w:pPr>
            <w:r w:rsidRPr="00613175">
              <w:rPr>
                <w:b w:val="0"/>
                <w:lang w:eastAsia="zh-CN"/>
              </w:rPr>
              <w:t>-</w:t>
            </w:r>
          </w:p>
        </w:tc>
        <w:tc>
          <w:tcPr>
            <w:tcW w:w="850" w:type="dxa"/>
            <w:tcBorders>
              <w:top w:val="nil"/>
            </w:tcBorders>
          </w:tcPr>
          <w:p w14:paraId="0D7AFCA9" w14:textId="77777777" w:rsidR="00511062" w:rsidRPr="00613175" w:rsidRDefault="00511062" w:rsidP="00C06FDE">
            <w:pPr>
              <w:pStyle w:val="TAH"/>
              <w:rPr>
                <w:b w:val="0"/>
              </w:rPr>
            </w:pPr>
            <w:r w:rsidRPr="00613175">
              <w:rPr>
                <w:b w:val="0"/>
                <w:lang w:eastAsia="zh-CN"/>
              </w:rPr>
              <w:t>-</w:t>
            </w:r>
          </w:p>
        </w:tc>
      </w:tr>
      <w:tr w:rsidR="00511062" w:rsidRPr="00613175" w14:paraId="1670F61B" w14:textId="77777777" w:rsidTr="00C06FDE">
        <w:trPr>
          <w:jc w:val="center"/>
        </w:trPr>
        <w:tc>
          <w:tcPr>
            <w:tcW w:w="567" w:type="dxa"/>
          </w:tcPr>
          <w:p w14:paraId="006A7E9D" w14:textId="77777777" w:rsidR="00511062" w:rsidRPr="00613175" w:rsidRDefault="00511062" w:rsidP="00C06FDE">
            <w:pPr>
              <w:pStyle w:val="TAC"/>
              <w:rPr>
                <w:lang w:eastAsia="zh-CN"/>
              </w:rPr>
            </w:pPr>
            <w:r w:rsidRPr="00613175">
              <w:rPr>
                <w:lang w:eastAsia="zh-CN"/>
              </w:rPr>
              <w:t>2</w:t>
            </w:r>
          </w:p>
        </w:tc>
        <w:tc>
          <w:tcPr>
            <w:tcW w:w="3968" w:type="dxa"/>
          </w:tcPr>
          <w:p w14:paraId="1087FB32" w14:textId="77777777" w:rsidR="00511062" w:rsidRPr="00613175" w:rsidRDefault="00511062" w:rsidP="00C06FDE">
            <w:pPr>
              <w:pStyle w:val="TAL"/>
              <w:rPr>
                <w:rFonts w:eastAsia="MS Gothic"/>
              </w:rPr>
            </w:pPr>
            <w:r w:rsidRPr="00613175">
              <w:t>SS sends INVITE.</w:t>
            </w:r>
          </w:p>
        </w:tc>
        <w:tc>
          <w:tcPr>
            <w:tcW w:w="708" w:type="dxa"/>
          </w:tcPr>
          <w:p w14:paraId="4BBC5C72" w14:textId="77777777" w:rsidR="00511062" w:rsidRPr="00613175" w:rsidRDefault="00511062" w:rsidP="00C06FDE">
            <w:pPr>
              <w:pStyle w:val="TAC"/>
              <w:rPr>
                <w:rFonts w:eastAsia="MS Gothic"/>
              </w:rPr>
            </w:pPr>
            <w:r w:rsidRPr="00613175">
              <w:rPr>
                <w:lang w:eastAsia="zh-CN"/>
              </w:rPr>
              <w:t>&lt;--</w:t>
            </w:r>
          </w:p>
        </w:tc>
        <w:tc>
          <w:tcPr>
            <w:tcW w:w="2976" w:type="dxa"/>
          </w:tcPr>
          <w:p w14:paraId="143357FF" w14:textId="77777777" w:rsidR="00511062" w:rsidRPr="00613175" w:rsidRDefault="00511062" w:rsidP="00C06FDE">
            <w:pPr>
              <w:pStyle w:val="TAL"/>
              <w:rPr>
                <w:rFonts w:eastAsia="MS Gothic"/>
              </w:rPr>
            </w:pPr>
            <w:r w:rsidRPr="00613175">
              <w:rPr>
                <w:rFonts w:eastAsia="MS Gothic"/>
              </w:rPr>
              <w:t>INVITE</w:t>
            </w:r>
          </w:p>
        </w:tc>
        <w:tc>
          <w:tcPr>
            <w:tcW w:w="567" w:type="dxa"/>
          </w:tcPr>
          <w:p w14:paraId="10C393E0" w14:textId="77777777" w:rsidR="00511062" w:rsidRPr="00613175" w:rsidRDefault="00511062" w:rsidP="00C06FDE">
            <w:pPr>
              <w:pStyle w:val="TAC"/>
              <w:rPr>
                <w:lang w:eastAsia="zh-CN"/>
              </w:rPr>
            </w:pPr>
            <w:r w:rsidRPr="00613175">
              <w:rPr>
                <w:lang w:eastAsia="zh-CN"/>
              </w:rPr>
              <w:t>-</w:t>
            </w:r>
          </w:p>
        </w:tc>
        <w:tc>
          <w:tcPr>
            <w:tcW w:w="850" w:type="dxa"/>
          </w:tcPr>
          <w:p w14:paraId="3A0CC1BB" w14:textId="77777777" w:rsidR="00511062" w:rsidRPr="00613175" w:rsidRDefault="00511062" w:rsidP="00C06FDE">
            <w:pPr>
              <w:pStyle w:val="TAC"/>
              <w:rPr>
                <w:lang w:eastAsia="zh-CN"/>
              </w:rPr>
            </w:pPr>
            <w:r w:rsidRPr="00613175">
              <w:rPr>
                <w:lang w:eastAsia="zh-CN"/>
              </w:rPr>
              <w:t>-</w:t>
            </w:r>
          </w:p>
        </w:tc>
      </w:tr>
      <w:tr w:rsidR="00511062" w:rsidRPr="00613175" w14:paraId="130F35B3" w14:textId="77777777" w:rsidTr="00C06FDE">
        <w:trPr>
          <w:jc w:val="center"/>
        </w:trPr>
        <w:tc>
          <w:tcPr>
            <w:tcW w:w="567" w:type="dxa"/>
          </w:tcPr>
          <w:p w14:paraId="069E351E" w14:textId="77777777" w:rsidR="00511062" w:rsidRPr="00613175" w:rsidRDefault="00511062" w:rsidP="00C06FDE">
            <w:pPr>
              <w:pStyle w:val="TAC"/>
              <w:rPr>
                <w:lang w:eastAsia="zh-CN"/>
              </w:rPr>
            </w:pPr>
            <w:r w:rsidRPr="00613175">
              <w:rPr>
                <w:lang w:eastAsia="zh-CN"/>
              </w:rPr>
              <w:t>3</w:t>
            </w:r>
          </w:p>
        </w:tc>
        <w:tc>
          <w:tcPr>
            <w:tcW w:w="3968" w:type="dxa"/>
          </w:tcPr>
          <w:p w14:paraId="7E686210" w14:textId="77777777" w:rsidR="00511062" w:rsidRPr="00613175" w:rsidRDefault="00511062" w:rsidP="00C06FDE">
            <w:pPr>
              <w:pStyle w:val="TAL"/>
            </w:pPr>
            <w:r w:rsidRPr="00613175">
              <w:t>UE may send 100 Trying.</w:t>
            </w:r>
          </w:p>
        </w:tc>
        <w:tc>
          <w:tcPr>
            <w:tcW w:w="708" w:type="dxa"/>
          </w:tcPr>
          <w:p w14:paraId="0586F96D" w14:textId="77777777" w:rsidR="00511062" w:rsidRPr="00613175" w:rsidRDefault="00511062" w:rsidP="00C06FDE">
            <w:pPr>
              <w:pStyle w:val="TAC"/>
              <w:rPr>
                <w:rFonts w:eastAsia="MS Gothic"/>
              </w:rPr>
            </w:pPr>
            <w:r w:rsidRPr="00613175">
              <w:t>--&gt;</w:t>
            </w:r>
          </w:p>
        </w:tc>
        <w:tc>
          <w:tcPr>
            <w:tcW w:w="2976" w:type="dxa"/>
          </w:tcPr>
          <w:p w14:paraId="261B7695" w14:textId="77777777" w:rsidR="00511062" w:rsidRPr="00613175" w:rsidRDefault="00511062" w:rsidP="00C06FDE">
            <w:pPr>
              <w:pStyle w:val="TAL"/>
              <w:rPr>
                <w:rFonts w:eastAsia="MS Gothic"/>
              </w:rPr>
            </w:pPr>
            <w:r w:rsidRPr="00613175">
              <w:rPr>
                <w:rFonts w:eastAsia="MS Gothic"/>
              </w:rPr>
              <w:t>Optional step: 100 Trying</w:t>
            </w:r>
          </w:p>
        </w:tc>
        <w:tc>
          <w:tcPr>
            <w:tcW w:w="567" w:type="dxa"/>
          </w:tcPr>
          <w:p w14:paraId="06A0FD83" w14:textId="77777777" w:rsidR="00511062" w:rsidRPr="00613175" w:rsidRDefault="00511062" w:rsidP="00C06FDE">
            <w:pPr>
              <w:pStyle w:val="TAC"/>
              <w:rPr>
                <w:lang w:eastAsia="zh-CN"/>
              </w:rPr>
            </w:pPr>
            <w:r w:rsidRPr="00613175">
              <w:rPr>
                <w:lang w:eastAsia="zh-CN"/>
              </w:rPr>
              <w:t>-</w:t>
            </w:r>
          </w:p>
        </w:tc>
        <w:tc>
          <w:tcPr>
            <w:tcW w:w="850" w:type="dxa"/>
          </w:tcPr>
          <w:p w14:paraId="692A33B9" w14:textId="77777777" w:rsidR="00511062" w:rsidRPr="00613175" w:rsidRDefault="00511062" w:rsidP="00C06FDE">
            <w:pPr>
              <w:pStyle w:val="TAC"/>
              <w:rPr>
                <w:lang w:eastAsia="zh-CN"/>
              </w:rPr>
            </w:pPr>
            <w:r w:rsidRPr="00613175">
              <w:rPr>
                <w:lang w:eastAsia="zh-CN"/>
              </w:rPr>
              <w:t>-</w:t>
            </w:r>
          </w:p>
        </w:tc>
      </w:tr>
      <w:tr w:rsidR="00511062" w:rsidRPr="00613175" w14:paraId="36CF4504" w14:textId="77777777" w:rsidTr="00C06FDE">
        <w:trPr>
          <w:jc w:val="center"/>
        </w:trPr>
        <w:tc>
          <w:tcPr>
            <w:tcW w:w="567" w:type="dxa"/>
          </w:tcPr>
          <w:p w14:paraId="498BC04F" w14:textId="77777777" w:rsidR="00511062" w:rsidRPr="00613175" w:rsidRDefault="00511062" w:rsidP="00C06FDE">
            <w:pPr>
              <w:pStyle w:val="TAC"/>
              <w:rPr>
                <w:lang w:eastAsia="zh-CN"/>
              </w:rPr>
            </w:pPr>
            <w:r w:rsidRPr="00613175">
              <w:rPr>
                <w:lang w:eastAsia="zh-CN"/>
              </w:rPr>
              <w:t>4</w:t>
            </w:r>
          </w:p>
        </w:tc>
        <w:tc>
          <w:tcPr>
            <w:tcW w:w="3968" w:type="dxa"/>
          </w:tcPr>
          <w:p w14:paraId="115D7DF4" w14:textId="77777777" w:rsidR="00511062" w:rsidRPr="00613175" w:rsidRDefault="00511062" w:rsidP="00C06FDE">
            <w:pPr>
              <w:pStyle w:val="TAL"/>
            </w:pPr>
            <w:r w:rsidRPr="00613175">
              <w:t>Check: Does the UE send 183 Session Progress reliably and containing an SDP offer?</w:t>
            </w:r>
          </w:p>
        </w:tc>
        <w:tc>
          <w:tcPr>
            <w:tcW w:w="708" w:type="dxa"/>
          </w:tcPr>
          <w:p w14:paraId="4AB5B8A8" w14:textId="77777777" w:rsidR="00511062" w:rsidRPr="00613175" w:rsidRDefault="00511062" w:rsidP="00C06FDE">
            <w:pPr>
              <w:pStyle w:val="TAC"/>
              <w:rPr>
                <w:rFonts w:eastAsia="MS Gothic"/>
              </w:rPr>
            </w:pPr>
            <w:r w:rsidRPr="00613175">
              <w:t>--&gt;</w:t>
            </w:r>
          </w:p>
        </w:tc>
        <w:tc>
          <w:tcPr>
            <w:tcW w:w="2976" w:type="dxa"/>
          </w:tcPr>
          <w:p w14:paraId="3879D5A8" w14:textId="77777777" w:rsidR="00511062" w:rsidRPr="00613175" w:rsidRDefault="00511062" w:rsidP="00C06FDE">
            <w:pPr>
              <w:pStyle w:val="TAL"/>
              <w:rPr>
                <w:rFonts w:eastAsia="MS Gothic"/>
              </w:rPr>
            </w:pPr>
            <w:r w:rsidRPr="00613175">
              <w:rPr>
                <w:rFonts w:eastAsia="MS Gothic"/>
              </w:rPr>
              <w:t>183 Session Progress</w:t>
            </w:r>
          </w:p>
        </w:tc>
        <w:tc>
          <w:tcPr>
            <w:tcW w:w="567" w:type="dxa"/>
          </w:tcPr>
          <w:p w14:paraId="35065297" w14:textId="77777777" w:rsidR="00511062" w:rsidRPr="00613175" w:rsidRDefault="00511062" w:rsidP="00C06FDE">
            <w:pPr>
              <w:pStyle w:val="TAC"/>
              <w:rPr>
                <w:lang w:eastAsia="zh-CN"/>
              </w:rPr>
            </w:pPr>
            <w:r w:rsidRPr="00613175">
              <w:rPr>
                <w:lang w:eastAsia="zh-CN"/>
              </w:rPr>
              <w:t>1</w:t>
            </w:r>
          </w:p>
        </w:tc>
        <w:tc>
          <w:tcPr>
            <w:tcW w:w="850" w:type="dxa"/>
          </w:tcPr>
          <w:p w14:paraId="4E9B4C69" w14:textId="77777777" w:rsidR="00511062" w:rsidRPr="00613175" w:rsidRDefault="00511062" w:rsidP="00C06FDE">
            <w:pPr>
              <w:pStyle w:val="TAC"/>
              <w:rPr>
                <w:lang w:eastAsia="zh-CN"/>
              </w:rPr>
            </w:pPr>
            <w:r w:rsidRPr="00613175">
              <w:rPr>
                <w:lang w:eastAsia="zh-CN"/>
              </w:rPr>
              <w:t>P</w:t>
            </w:r>
          </w:p>
        </w:tc>
      </w:tr>
      <w:tr w:rsidR="00511062" w:rsidRPr="00613175" w14:paraId="23823DF4" w14:textId="77777777" w:rsidTr="00C06FDE">
        <w:trPr>
          <w:jc w:val="center"/>
        </w:trPr>
        <w:tc>
          <w:tcPr>
            <w:tcW w:w="567" w:type="dxa"/>
          </w:tcPr>
          <w:p w14:paraId="4897815F" w14:textId="77777777" w:rsidR="00511062" w:rsidRPr="00613175" w:rsidRDefault="00511062" w:rsidP="00C06FDE">
            <w:pPr>
              <w:pStyle w:val="TAC"/>
              <w:rPr>
                <w:lang w:eastAsia="zh-CN"/>
              </w:rPr>
            </w:pPr>
            <w:r w:rsidRPr="00613175">
              <w:rPr>
                <w:lang w:eastAsia="zh-CN"/>
              </w:rPr>
              <w:t>5</w:t>
            </w:r>
          </w:p>
        </w:tc>
        <w:tc>
          <w:tcPr>
            <w:tcW w:w="3968" w:type="dxa"/>
          </w:tcPr>
          <w:p w14:paraId="774AE7F5" w14:textId="77777777" w:rsidR="00511062" w:rsidRPr="00613175" w:rsidRDefault="00511062" w:rsidP="00C06FDE">
            <w:pPr>
              <w:pStyle w:val="TAL"/>
            </w:pPr>
            <w:r w:rsidRPr="00613175">
              <w:t>SS sends PRACK containing an SDP answer.</w:t>
            </w:r>
          </w:p>
        </w:tc>
        <w:tc>
          <w:tcPr>
            <w:tcW w:w="708" w:type="dxa"/>
          </w:tcPr>
          <w:p w14:paraId="0FB1A907" w14:textId="77777777" w:rsidR="00511062" w:rsidRPr="00613175" w:rsidRDefault="00511062" w:rsidP="00C06FDE">
            <w:pPr>
              <w:pStyle w:val="TAC"/>
              <w:rPr>
                <w:rFonts w:eastAsia="MS Gothic"/>
              </w:rPr>
            </w:pPr>
            <w:r w:rsidRPr="00613175">
              <w:rPr>
                <w:lang w:eastAsia="zh-CN"/>
              </w:rPr>
              <w:t>&lt;--</w:t>
            </w:r>
          </w:p>
        </w:tc>
        <w:tc>
          <w:tcPr>
            <w:tcW w:w="2976" w:type="dxa"/>
          </w:tcPr>
          <w:p w14:paraId="2DAE314F" w14:textId="77777777" w:rsidR="00511062" w:rsidRPr="00613175" w:rsidRDefault="00511062" w:rsidP="00C06FDE">
            <w:pPr>
              <w:pStyle w:val="TAL"/>
              <w:rPr>
                <w:rFonts w:eastAsia="MS Gothic"/>
              </w:rPr>
            </w:pPr>
            <w:r w:rsidRPr="00613175">
              <w:rPr>
                <w:rFonts w:eastAsia="MS Gothic"/>
              </w:rPr>
              <w:t>PRACK</w:t>
            </w:r>
          </w:p>
        </w:tc>
        <w:tc>
          <w:tcPr>
            <w:tcW w:w="567" w:type="dxa"/>
          </w:tcPr>
          <w:p w14:paraId="0EA66D48" w14:textId="77777777" w:rsidR="00511062" w:rsidRPr="00613175" w:rsidRDefault="00511062" w:rsidP="00C06FDE">
            <w:pPr>
              <w:pStyle w:val="TAC"/>
              <w:rPr>
                <w:lang w:eastAsia="zh-CN"/>
              </w:rPr>
            </w:pPr>
            <w:r w:rsidRPr="00613175">
              <w:rPr>
                <w:lang w:eastAsia="zh-CN"/>
              </w:rPr>
              <w:t>-</w:t>
            </w:r>
          </w:p>
        </w:tc>
        <w:tc>
          <w:tcPr>
            <w:tcW w:w="850" w:type="dxa"/>
          </w:tcPr>
          <w:p w14:paraId="21BB24DF" w14:textId="77777777" w:rsidR="00511062" w:rsidRPr="00613175" w:rsidRDefault="00511062" w:rsidP="00C06FDE">
            <w:pPr>
              <w:pStyle w:val="TAC"/>
              <w:rPr>
                <w:lang w:eastAsia="zh-CN"/>
              </w:rPr>
            </w:pPr>
            <w:r w:rsidRPr="00613175">
              <w:rPr>
                <w:lang w:eastAsia="zh-CN"/>
              </w:rPr>
              <w:t>-</w:t>
            </w:r>
          </w:p>
        </w:tc>
      </w:tr>
      <w:tr w:rsidR="00511062" w:rsidRPr="00613175" w14:paraId="11113DE6" w14:textId="77777777" w:rsidTr="00C06FDE">
        <w:trPr>
          <w:jc w:val="center"/>
        </w:trPr>
        <w:tc>
          <w:tcPr>
            <w:tcW w:w="567" w:type="dxa"/>
          </w:tcPr>
          <w:p w14:paraId="568F834B" w14:textId="77777777" w:rsidR="00511062" w:rsidRPr="00613175" w:rsidRDefault="00511062" w:rsidP="00C06FDE">
            <w:pPr>
              <w:pStyle w:val="TAC"/>
              <w:rPr>
                <w:lang w:eastAsia="zh-CN"/>
              </w:rPr>
            </w:pPr>
            <w:r w:rsidRPr="00613175">
              <w:rPr>
                <w:lang w:eastAsia="zh-CN"/>
              </w:rPr>
              <w:t>6</w:t>
            </w:r>
          </w:p>
        </w:tc>
        <w:tc>
          <w:tcPr>
            <w:tcW w:w="3968" w:type="dxa"/>
          </w:tcPr>
          <w:p w14:paraId="5AACC34A" w14:textId="77777777" w:rsidR="00511062" w:rsidRPr="00613175" w:rsidRDefault="00511062" w:rsidP="00C06FDE">
            <w:pPr>
              <w:pStyle w:val="TAL"/>
            </w:pPr>
            <w:r w:rsidRPr="00613175">
              <w:t>UE sends 200 OK response for PRACK.</w:t>
            </w:r>
          </w:p>
        </w:tc>
        <w:tc>
          <w:tcPr>
            <w:tcW w:w="708" w:type="dxa"/>
          </w:tcPr>
          <w:p w14:paraId="30CCCF11" w14:textId="77777777" w:rsidR="00511062" w:rsidRPr="00613175" w:rsidRDefault="00511062" w:rsidP="00C06FDE">
            <w:pPr>
              <w:pStyle w:val="TAC"/>
              <w:rPr>
                <w:rFonts w:eastAsia="MS Gothic"/>
              </w:rPr>
            </w:pPr>
            <w:r w:rsidRPr="00613175">
              <w:t>--&gt;</w:t>
            </w:r>
          </w:p>
        </w:tc>
        <w:tc>
          <w:tcPr>
            <w:tcW w:w="2976" w:type="dxa"/>
          </w:tcPr>
          <w:p w14:paraId="3C308935" w14:textId="77777777" w:rsidR="00511062" w:rsidRPr="00613175" w:rsidRDefault="00511062" w:rsidP="00C06FDE">
            <w:pPr>
              <w:pStyle w:val="TAL"/>
              <w:rPr>
                <w:rFonts w:eastAsia="MS Gothic"/>
              </w:rPr>
            </w:pPr>
            <w:r w:rsidRPr="00613175">
              <w:rPr>
                <w:rFonts w:eastAsia="MS Gothic"/>
              </w:rPr>
              <w:t>200 OK</w:t>
            </w:r>
          </w:p>
        </w:tc>
        <w:tc>
          <w:tcPr>
            <w:tcW w:w="567" w:type="dxa"/>
          </w:tcPr>
          <w:p w14:paraId="2D0C7B6A" w14:textId="77777777" w:rsidR="00511062" w:rsidRPr="00613175" w:rsidRDefault="00511062" w:rsidP="00C06FDE">
            <w:pPr>
              <w:pStyle w:val="TAC"/>
              <w:rPr>
                <w:lang w:eastAsia="zh-CN"/>
              </w:rPr>
            </w:pPr>
            <w:r w:rsidRPr="00613175">
              <w:rPr>
                <w:lang w:eastAsia="zh-CN"/>
              </w:rPr>
              <w:t>-</w:t>
            </w:r>
          </w:p>
        </w:tc>
        <w:tc>
          <w:tcPr>
            <w:tcW w:w="850" w:type="dxa"/>
          </w:tcPr>
          <w:p w14:paraId="52E75E15" w14:textId="77777777" w:rsidR="00511062" w:rsidRPr="00613175" w:rsidRDefault="00511062" w:rsidP="00C06FDE">
            <w:pPr>
              <w:pStyle w:val="TAC"/>
              <w:rPr>
                <w:lang w:eastAsia="zh-CN"/>
              </w:rPr>
            </w:pPr>
            <w:r w:rsidRPr="00613175">
              <w:rPr>
                <w:lang w:eastAsia="zh-CN"/>
              </w:rPr>
              <w:t>-</w:t>
            </w:r>
          </w:p>
        </w:tc>
      </w:tr>
      <w:tr w:rsidR="00511062" w:rsidRPr="00613175" w14:paraId="14DE7D2F" w14:textId="77777777" w:rsidTr="00C06FDE">
        <w:trPr>
          <w:jc w:val="center"/>
        </w:trPr>
        <w:tc>
          <w:tcPr>
            <w:tcW w:w="567" w:type="dxa"/>
          </w:tcPr>
          <w:p w14:paraId="5D80541B" w14:textId="77777777" w:rsidR="00511062" w:rsidRPr="00613175" w:rsidRDefault="00511062" w:rsidP="00C06FDE">
            <w:pPr>
              <w:pStyle w:val="TAC"/>
              <w:rPr>
                <w:lang w:eastAsia="zh-CN"/>
              </w:rPr>
            </w:pPr>
            <w:r w:rsidRPr="00613175">
              <w:rPr>
                <w:lang w:eastAsia="zh-CN"/>
              </w:rPr>
              <w:t>7</w:t>
            </w:r>
          </w:p>
        </w:tc>
        <w:tc>
          <w:tcPr>
            <w:tcW w:w="3968" w:type="dxa"/>
          </w:tcPr>
          <w:p w14:paraId="1F276873" w14:textId="77777777" w:rsidR="00511062" w:rsidRPr="00613175" w:rsidRDefault="00511062" w:rsidP="00C06FDE">
            <w:pPr>
              <w:pStyle w:val="TAL"/>
            </w:pPr>
            <w:r w:rsidRPr="00613175">
              <w:t>SS sends UPDATE containing an SDP offer.</w:t>
            </w:r>
          </w:p>
        </w:tc>
        <w:tc>
          <w:tcPr>
            <w:tcW w:w="708" w:type="dxa"/>
          </w:tcPr>
          <w:p w14:paraId="45DED90C" w14:textId="77777777" w:rsidR="00511062" w:rsidRPr="00613175" w:rsidRDefault="00511062" w:rsidP="00C06FDE">
            <w:pPr>
              <w:pStyle w:val="TAC"/>
            </w:pPr>
            <w:r w:rsidRPr="00613175">
              <w:rPr>
                <w:lang w:eastAsia="zh-CN"/>
              </w:rPr>
              <w:t>&lt;--</w:t>
            </w:r>
          </w:p>
        </w:tc>
        <w:tc>
          <w:tcPr>
            <w:tcW w:w="2976" w:type="dxa"/>
          </w:tcPr>
          <w:p w14:paraId="11396FF6" w14:textId="77777777" w:rsidR="00511062" w:rsidRPr="00613175" w:rsidRDefault="00511062" w:rsidP="00C06FDE">
            <w:pPr>
              <w:pStyle w:val="TAL"/>
              <w:rPr>
                <w:rFonts w:eastAsia="MS Gothic"/>
              </w:rPr>
            </w:pPr>
            <w:r w:rsidRPr="00613175">
              <w:rPr>
                <w:rFonts w:eastAsia="MS Gothic"/>
              </w:rPr>
              <w:t>UPDATE</w:t>
            </w:r>
          </w:p>
        </w:tc>
        <w:tc>
          <w:tcPr>
            <w:tcW w:w="567" w:type="dxa"/>
          </w:tcPr>
          <w:p w14:paraId="6388F899" w14:textId="536BB0A5" w:rsidR="00511062" w:rsidRPr="00613175" w:rsidRDefault="008E3CCF" w:rsidP="00C06FDE">
            <w:pPr>
              <w:pStyle w:val="TAC"/>
              <w:rPr>
                <w:lang w:eastAsia="zh-CN"/>
              </w:rPr>
            </w:pPr>
            <w:r w:rsidRPr="00613175">
              <w:rPr>
                <w:lang w:eastAsia="zh-CN"/>
              </w:rPr>
              <w:t>-</w:t>
            </w:r>
          </w:p>
        </w:tc>
        <w:tc>
          <w:tcPr>
            <w:tcW w:w="850" w:type="dxa"/>
          </w:tcPr>
          <w:p w14:paraId="18B5E352" w14:textId="7510870B" w:rsidR="00511062" w:rsidRPr="00613175" w:rsidRDefault="008E3CCF" w:rsidP="00C06FDE">
            <w:pPr>
              <w:pStyle w:val="TAC"/>
              <w:rPr>
                <w:lang w:eastAsia="zh-CN"/>
              </w:rPr>
            </w:pPr>
            <w:r w:rsidRPr="00613175">
              <w:rPr>
                <w:lang w:eastAsia="zh-CN"/>
              </w:rPr>
              <w:t>-</w:t>
            </w:r>
          </w:p>
        </w:tc>
      </w:tr>
      <w:tr w:rsidR="00511062" w:rsidRPr="00613175" w14:paraId="205A14D6" w14:textId="77777777" w:rsidTr="00C06FDE">
        <w:trPr>
          <w:jc w:val="center"/>
        </w:trPr>
        <w:tc>
          <w:tcPr>
            <w:tcW w:w="567" w:type="dxa"/>
          </w:tcPr>
          <w:p w14:paraId="367536FC" w14:textId="77777777" w:rsidR="00511062" w:rsidRPr="00613175" w:rsidRDefault="00511062" w:rsidP="00C06FDE">
            <w:pPr>
              <w:pStyle w:val="TAC"/>
              <w:rPr>
                <w:lang w:eastAsia="zh-CN"/>
              </w:rPr>
            </w:pPr>
            <w:r w:rsidRPr="00613175">
              <w:rPr>
                <w:lang w:eastAsia="zh-CN"/>
              </w:rPr>
              <w:t>8</w:t>
            </w:r>
          </w:p>
        </w:tc>
        <w:tc>
          <w:tcPr>
            <w:tcW w:w="3968" w:type="dxa"/>
          </w:tcPr>
          <w:p w14:paraId="49CB4341" w14:textId="77777777" w:rsidR="00511062" w:rsidRPr="00613175" w:rsidRDefault="00511062" w:rsidP="00C06FDE">
            <w:pPr>
              <w:pStyle w:val="TAL"/>
            </w:pPr>
            <w:r w:rsidRPr="00613175">
              <w:t>UE sends 200 OK response for UPDATE, containing an SDP answer.</w:t>
            </w:r>
          </w:p>
        </w:tc>
        <w:tc>
          <w:tcPr>
            <w:tcW w:w="708" w:type="dxa"/>
          </w:tcPr>
          <w:p w14:paraId="15DFE90F" w14:textId="77777777" w:rsidR="00511062" w:rsidRPr="00613175" w:rsidRDefault="00511062" w:rsidP="00C06FDE">
            <w:pPr>
              <w:pStyle w:val="TAC"/>
            </w:pPr>
            <w:r w:rsidRPr="00613175">
              <w:t>--&gt;</w:t>
            </w:r>
          </w:p>
        </w:tc>
        <w:tc>
          <w:tcPr>
            <w:tcW w:w="2976" w:type="dxa"/>
          </w:tcPr>
          <w:p w14:paraId="49FCB320" w14:textId="77777777" w:rsidR="00511062" w:rsidRPr="00613175" w:rsidRDefault="00511062" w:rsidP="00C06FDE">
            <w:pPr>
              <w:pStyle w:val="TAL"/>
              <w:rPr>
                <w:rFonts w:eastAsia="MS Gothic"/>
              </w:rPr>
            </w:pPr>
            <w:r w:rsidRPr="00613175">
              <w:rPr>
                <w:rFonts w:eastAsia="MS Gothic"/>
              </w:rPr>
              <w:t>200 OK</w:t>
            </w:r>
          </w:p>
        </w:tc>
        <w:tc>
          <w:tcPr>
            <w:tcW w:w="567" w:type="dxa"/>
          </w:tcPr>
          <w:p w14:paraId="7E70A1D2" w14:textId="4954B304" w:rsidR="00511062" w:rsidRPr="00613175" w:rsidRDefault="008E3CCF" w:rsidP="00C06FDE">
            <w:pPr>
              <w:pStyle w:val="TAC"/>
              <w:rPr>
                <w:lang w:eastAsia="zh-CN"/>
              </w:rPr>
            </w:pPr>
            <w:r w:rsidRPr="00613175">
              <w:rPr>
                <w:lang w:eastAsia="zh-CN"/>
              </w:rPr>
              <w:t>-</w:t>
            </w:r>
          </w:p>
        </w:tc>
        <w:tc>
          <w:tcPr>
            <w:tcW w:w="850" w:type="dxa"/>
          </w:tcPr>
          <w:p w14:paraId="41FCF544" w14:textId="3820033C" w:rsidR="00511062" w:rsidRPr="00613175" w:rsidRDefault="008E3CCF" w:rsidP="00C06FDE">
            <w:pPr>
              <w:pStyle w:val="TAC"/>
              <w:rPr>
                <w:lang w:eastAsia="zh-CN"/>
              </w:rPr>
            </w:pPr>
            <w:r w:rsidRPr="00613175">
              <w:rPr>
                <w:lang w:eastAsia="zh-CN"/>
              </w:rPr>
              <w:t>-</w:t>
            </w:r>
          </w:p>
        </w:tc>
      </w:tr>
      <w:tr w:rsidR="00511062" w:rsidRPr="00613175" w14:paraId="1D41312B" w14:textId="77777777" w:rsidTr="00C06FDE">
        <w:trPr>
          <w:jc w:val="center"/>
        </w:trPr>
        <w:tc>
          <w:tcPr>
            <w:tcW w:w="567" w:type="dxa"/>
          </w:tcPr>
          <w:p w14:paraId="3ADE1522" w14:textId="77777777" w:rsidR="00511062" w:rsidRPr="00613175" w:rsidRDefault="00511062" w:rsidP="00C06FDE">
            <w:pPr>
              <w:pStyle w:val="TAC"/>
              <w:rPr>
                <w:lang w:eastAsia="zh-CN"/>
              </w:rPr>
            </w:pPr>
            <w:r w:rsidRPr="00613175">
              <w:rPr>
                <w:lang w:eastAsia="zh-CN"/>
              </w:rPr>
              <w:t>9</w:t>
            </w:r>
          </w:p>
        </w:tc>
        <w:tc>
          <w:tcPr>
            <w:tcW w:w="3968" w:type="dxa"/>
          </w:tcPr>
          <w:p w14:paraId="74DD8673" w14:textId="77777777" w:rsidR="00511062" w:rsidRPr="00613175" w:rsidRDefault="00511062" w:rsidP="00C06FDE">
            <w:pPr>
              <w:pStyle w:val="TAL"/>
              <w:rPr>
                <w:rFonts w:eastAsia="MS Gothic"/>
              </w:rPr>
            </w:pPr>
            <w:r w:rsidRPr="00613175">
              <w:t>UE sends 180 Ringing response.</w:t>
            </w:r>
          </w:p>
        </w:tc>
        <w:tc>
          <w:tcPr>
            <w:tcW w:w="708" w:type="dxa"/>
          </w:tcPr>
          <w:p w14:paraId="717BE675" w14:textId="77777777" w:rsidR="00511062" w:rsidRPr="00613175" w:rsidRDefault="00511062" w:rsidP="00C06FDE">
            <w:pPr>
              <w:pStyle w:val="TAC"/>
              <w:rPr>
                <w:rFonts w:eastAsia="MS Gothic"/>
              </w:rPr>
            </w:pPr>
            <w:r w:rsidRPr="00613175">
              <w:t>--&gt;</w:t>
            </w:r>
          </w:p>
        </w:tc>
        <w:tc>
          <w:tcPr>
            <w:tcW w:w="2976" w:type="dxa"/>
          </w:tcPr>
          <w:p w14:paraId="3944F9EF" w14:textId="77777777" w:rsidR="00511062" w:rsidRPr="00613175" w:rsidRDefault="00511062" w:rsidP="00C06FDE">
            <w:pPr>
              <w:pStyle w:val="TAL"/>
              <w:rPr>
                <w:rFonts w:eastAsia="MS Gothic"/>
              </w:rPr>
            </w:pPr>
            <w:r w:rsidRPr="00613175">
              <w:rPr>
                <w:rFonts w:eastAsia="MS Gothic"/>
              </w:rPr>
              <w:t>180 Ringing</w:t>
            </w:r>
          </w:p>
        </w:tc>
        <w:tc>
          <w:tcPr>
            <w:tcW w:w="567" w:type="dxa"/>
          </w:tcPr>
          <w:p w14:paraId="2635212A" w14:textId="77777777" w:rsidR="00511062" w:rsidRPr="00613175" w:rsidRDefault="00511062" w:rsidP="00C06FDE">
            <w:pPr>
              <w:pStyle w:val="TAC"/>
              <w:rPr>
                <w:lang w:eastAsia="zh-CN"/>
              </w:rPr>
            </w:pPr>
            <w:r w:rsidRPr="00613175">
              <w:rPr>
                <w:lang w:eastAsia="zh-CN"/>
              </w:rPr>
              <w:t>-</w:t>
            </w:r>
          </w:p>
        </w:tc>
        <w:tc>
          <w:tcPr>
            <w:tcW w:w="850" w:type="dxa"/>
          </w:tcPr>
          <w:p w14:paraId="5F460BD7" w14:textId="77777777" w:rsidR="00511062" w:rsidRPr="00613175" w:rsidRDefault="00511062" w:rsidP="00C06FDE">
            <w:pPr>
              <w:pStyle w:val="TAC"/>
              <w:rPr>
                <w:lang w:eastAsia="zh-CN"/>
              </w:rPr>
            </w:pPr>
            <w:r w:rsidRPr="00613175">
              <w:rPr>
                <w:lang w:eastAsia="zh-CN"/>
              </w:rPr>
              <w:t>-</w:t>
            </w:r>
          </w:p>
        </w:tc>
      </w:tr>
      <w:tr w:rsidR="00511062" w:rsidRPr="00613175" w14:paraId="2A6E5499" w14:textId="77777777" w:rsidTr="00C06FDE">
        <w:trPr>
          <w:jc w:val="center"/>
        </w:trPr>
        <w:tc>
          <w:tcPr>
            <w:tcW w:w="567" w:type="dxa"/>
          </w:tcPr>
          <w:p w14:paraId="6907EDF9" w14:textId="77777777" w:rsidR="00511062" w:rsidRPr="00613175" w:rsidRDefault="00511062" w:rsidP="00C06FDE">
            <w:pPr>
              <w:pStyle w:val="TAC"/>
              <w:rPr>
                <w:lang w:eastAsia="zh-CN"/>
              </w:rPr>
            </w:pPr>
            <w:r w:rsidRPr="00613175">
              <w:rPr>
                <w:lang w:eastAsia="zh-CN"/>
              </w:rPr>
              <w:t>10</w:t>
            </w:r>
          </w:p>
        </w:tc>
        <w:tc>
          <w:tcPr>
            <w:tcW w:w="3968" w:type="dxa"/>
          </w:tcPr>
          <w:p w14:paraId="704161DD" w14:textId="77777777" w:rsidR="00511062" w:rsidRPr="00613175" w:rsidRDefault="00511062" w:rsidP="00C06FDE">
            <w:pPr>
              <w:pStyle w:val="TAL"/>
            </w:pPr>
            <w:r w:rsidRPr="00613175">
              <w:t>If UE sent 180 Ringing response reliably, the SS sends PRACK.</w:t>
            </w:r>
          </w:p>
        </w:tc>
        <w:tc>
          <w:tcPr>
            <w:tcW w:w="708" w:type="dxa"/>
          </w:tcPr>
          <w:p w14:paraId="17545785" w14:textId="77777777" w:rsidR="00511062" w:rsidRPr="00613175" w:rsidRDefault="00511062" w:rsidP="00C06FDE">
            <w:pPr>
              <w:pStyle w:val="TAC"/>
              <w:rPr>
                <w:rFonts w:eastAsia="MS Gothic"/>
              </w:rPr>
            </w:pPr>
            <w:r w:rsidRPr="00613175">
              <w:rPr>
                <w:lang w:eastAsia="zh-CN"/>
              </w:rPr>
              <w:t>&lt;--</w:t>
            </w:r>
          </w:p>
        </w:tc>
        <w:tc>
          <w:tcPr>
            <w:tcW w:w="2976" w:type="dxa"/>
          </w:tcPr>
          <w:p w14:paraId="19AE4317" w14:textId="77777777" w:rsidR="00511062" w:rsidRPr="00613175" w:rsidRDefault="00511062" w:rsidP="00C06FDE">
            <w:pPr>
              <w:pStyle w:val="TAL"/>
              <w:rPr>
                <w:rFonts w:eastAsia="MS Gothic"/>
              </w:rPr>
            </w:pPr>
            <w:r w:rsidRPr="00613175">
              <w:rPr>
                <w:rFonts w:eastAsia="MS Gothic"/>
              </w:rPr>
              <w:t>Conditional step: PRACK</w:t>
            </w:r>
          </w:p>
        </w:tc>
        <w:tc>
          <w:tcPr>
            <w:tcW w:w="567" w:type="dxa"/>
          </w:tcPr>
          <w:p w14:paraId="4D507E8E" w14:textId="77777777" w:rsidR="00511062" w:rsidRPr="00613175" w:rsidRDefault="00511062" w:rsidP="00C06FDE">
            <w:pPr>
              <w:pStyle w:val="TAC"/>
              <w:rPr>
                <w:lang w:eastAsia="zh-CN"/>
              </w:rPr>
            </w:pPr>
            <w:r w:rsidRPr="00613175">
              <w:rPr>
                <w:lang w:eastAsia="zh-CN"/>
              </w:rPr>
              <w:t>-</w:t>
            </w:r>
          </w:p>
        </w:tc>
        <w:tc>
          <w:tcPr>
            <w:tcW w:w="850" w:type="dxa"/>
          </w:tcPr>
          <w:p w14:paraId="2413E614" w14:textId="77777777" w:rsidR="00511062" w:rsidRPr="00613175" w:rsidRDefault="00511062" w:rsidP="00C06FDE">
            <w:pPr>
              <w:pStyle w:val="TAC"/>
              <w:rPr>
                <w:lang w:eastAsia="zh-CN"/>
              </w:rPr>
            </w:pPr>
            <w:r w:rsidRPr="00613175">
              <w:rPr>
                <w:lang w:eastAsia="zh-CN"/>
              </w:rPr>
              <w:t>-</w:t>
            </w:r>
          </w:p>
        </w:tc>
      </w:tr>
      <w:tr w:rsidR="00511062" w:rsidRPr="00613175" w14:paraId="5B301F9D" w14:textId="77777777" w:rsidTr="00C06FDE">
        <w:trPr>
          <w:jc w:val="center"/>
        </w:trPr>
        <w:tc>
          <w:tcPr>
            <w:tcW w:w="567" w:type="dxa"/>
          </w:tcPr>
          <w:p w14:paraId="65B0486C" w14:textId="77777777" w:rsidR="00511062" w:rsidRPr="00613175" w:rsidRDefault="00511062" w:rsidP="00C06FDE">
            <w:pPr>
              <w:pStyle w:val="TAC"/>
              <w:rPr>
                <w:lang w:eastAsia="zh-CN"/>
              </w:rPr>
            </w:pPr>
            <w:r w:rsidRPr="00613175">
              <w:rPr>
                <w:lang w:eastAsia="zh-CN"/>
              </w:rPr>
              <w:t>11</w:t>
            </w:r>
          </w:p>
        </w:tc>
        <w:tc>
          <w:tcPr>
            <w:tcW w:w="3968" w:type="dxa"/>
          </w:tcPr>
          <w:p w14:paraId="36D74515" w14:textId="77777777" w:rsidR="00511062" w:rsidRPr="00613175" w:rsidRDefault="00511062" w:rsidP="00C06FDE">
            <w:pPr>
              <w:pStyle w:val="TAL"/>
            </w:pPr>
            <w:r w:rsidRPr="00613175">
              <w:t>If UE sent 180 Ringing reliably, UE responds to PRACK by sending 200 OK.</w:t>
            </w:r>
          </w:p>
        </w:tc>
        <w:tc>
          <w:tcPr>
            <w:tcW w:w="708" w:type="dxa"/>
          </w:tcPr>
          <w:p w14:paraId="7B81F50A" w14:textId="77777777" w:rsidR="00511062" w:rsidRPr="00613175" w:rsidRDefault="00511062" w:rsidP="00C06FDE">
            <w:pPr>
              <w:pStyle w:val="TAC"/>
              <w:rPr>
                <w:rFonts w:eastAsia="MS Gothic"/>
              </w:rPr>
            </w:pPr>
            <w:r w:rsidRPr="00613175">
              <w:t>--&gt;</w:t>
            </w:r>
          </w:p>
        </w:tc>
        <w:tc>
          <w:tcPr>
            <w:tcW w:w="2976" w:type="dxa"/>
          </w:tcPr>
          <w:p w14:paraId="43A28C99" w14:textId="77777777" w:rsidR="00511062" w:rsidRPr="00613175" w:rsidRDefault="00511062" w:rsidP="00C06FDE">
            <w:pPr>
              <w:pStyle w:val="TAL"/>
              <w:rPr>
                <w:rFonts w:eastAsia="MS Gothic"/>
              </w:rPr>
            </w:pPr>
            <w:r w:rsidRPr="00613175">
              <w:rPr>
                <w:rFonts w:eastAsia="MS Gothic"/>
              </w:rPr>
              <w:t>Conditional step: 200 OK</w:t>
            </w:r>
          </w:p>
        </w:tc>
        <w:tc>
          <w:tcPr>
            <w:tcW w:w="567" w:type="dxa"/>
          </w:tcPr>
          <w:p w14:paraId="4DF8AF1C" w14:textId="77777777" w:rsidR="00511062" w:rsidRPr="00613175" w:rsidRDefault="00511062" w:rsidP="00C06FDE">
            <w:pPr>
              <w:pStyle w:val="TAC"/>
              <w:rPr>
                <w:lang w:eastAsia="zh-CN"/>
              </w:rPr>
            </w:pPr>
            <w:r w:rsidRPr="00613175">
              <w:rPr>
                <w:lang w:eastAsia="zh-CN"/>
              </w:rPr>
              <w:t>-</w:t>
            </w:r>
          </w:p>
        </w:tc>
        <w:tc>
          <w:tcPr>
            <w:tcW w:w="850" w:type="dxa"/>
          </w:tcPr>
          <w:p w14:paraId="5862A3BB" w14:textId="77777777" w:rsidR="00511062" w:rsidRPr="00613175" w:rsidRDefault="00511062" w:rsidP="00C06FDE">
            <w:pPr>
              <w:pStyle w:val="TAC"/>
              <w:rPr>
                <w:lang w:eastAsia="zh-CN"/>
              </w:rPr>
            </w:pPr>
            <w:r w:rsidRPr="00613175">
              <w:rPr>
                <w:lang w:eastAsia="zh-CN"/>
              </w:rPr>
              <w:t>-</w:t>
            </w:r>
          </w:p>
        </w:tc>
      </w:tr>
      <w:tr w:rsidR="00511062" w:rsidRPr="00613175" w14:paraId="5E22DA93" w14:textId="77777777" w:rsidTr="00C06FDE">
        <w:trPr>
          <w:jc w:val="center"/>
        </w:trPr>
        <w:tc>
          <w:tcPr>
            <w:tcW w:w="567" w:type="dxa"/>
          </w:tcPr>
          <w:p w14:paraId="6039AC57" w14:textId="77777777" w:rsidR="00511062" w:rsidRPr="00613175" w:rsidRDefault="00511062" w:rsidP="00C06FDE">
            <w:pPr>
              <w:pStyle w:val="TAC"/>
              <w:rPr>
                <w:lang w:eastAsia="zh-CN"/>
              </w:rPr>
            </w:pPr>
            <w:r w:rsidRPr="00613175">
              <w:rPr>
                <w:lang w:eastAsia="zh-CN"/>
              </w:rPr>
              <w:t>12</w:t>
            </w:r>
          </w:p>
        </w:tc>
        <w:tc>
          <w:tcPr>
            <w:tcW w:w="3968" w:type="dxa"/>
          </w:tcPr>
          <w:p w14:paraId="1F956B6F" w14:textId="77777777" w:rsidR="00511062" w:rsidRPr="00613175" w:rsidRDefault="00511062" w:rsidP="00C06FDE">
            <w:pPr>
              <w:pStyle w:val="TAL"/>
            </w:pPr>
            <w:r w:rsidRPr="00613175">
              <w:t>Make the UE accept the voice call</w:t>
            </w:r>
          </w:p>
        </w:tc>
        <w:tc>
          <w:tcPr>
            <w:tcW w:w="708" w:type="dxa"/>
          </w:tcPr>
          <w:p w14:paraId="42475565" w14:textId="77777777" w:rsidR="00511062" w:rsidRPr="00613175" w:rsidRDefault="00511062" w:rsidP="00C06FDE">
            <w:pPr>
              <w:pStyle w:val="TAC"/>
            </w:pPr>
            <w:r w:rsidRPr="00613175">
              <w:rPr>
                <w:lang w:eastAsia="zh-CN"/>
              </w:rPr>
              <w:t>-</w:t>
            </w:r>
          </w:p>
        </w:tc>
        <w:tc>
          <w:tcPr>
            <w:tcW w:w="2976" w:type="dxa"/>
          </w:tcPr>
          <w:p w14:paraId="45A3D5E3" w14:textId="77777777" w:rsidR="00511062" w:rsidRPr="00613175" w:rsidRDefault="00511062" w:rsidP="00C06FDE">
            <w:pPr>
              <w:pStyle w:val="TAL"/>
              <w:rPr>
                <w:rFonts w:eastAsia="MS Gothic"/>
              </w:rPr>
            </w:pPr>
            <w:r w:rsidRPr="00613175">
              <w:rPr>
                <w:lang w:eastAsia="zh-CN"/>
              </w:rPr>
              <w:t>-</w:t>
            </w:r>
          </w:p>
        </w:tc>
        <w:tc>
          <w:tcPr>
            <w:tcW w:w="567" w:type="dxa"/>
          </w:tcPr>
          <w:p w14:paraId="39514945" w14:textId="77777777" w:rsidR="00511062" w:rsidRPr="00613175" w:rsidRDefault="00511062" w:rsidP="00C06FDE">
            <w:pPr>
              <w:pStyle w:val="TAC"/>
              <w:rPr>
                <w:lang w:eastAsia="zh-CN"/>
              </w:rPr>
            </w:pPr>
            <w:r w:rsidRPr="00613175">
              <w:rPr>
                <w:lang w:eastAsia="zh-CN"/>
              </w:rPr>
              <w:t>-</w:t>
            </w:r>
          </w:p>
        </w:tc>
        <w:tc>
          <w:tcPr>
            <w:tcW w:w="850" w:type="dxa"/>
          </w:tcPr>
          <w:p w14:paraId="7E74B3CE" w14:textId="77777777" w:rsidR="00511062" w:rsidRPr="00613175" w:rsidRDefault="00511062" w:rsidP="00C06FDE">
            <w:pPr>
              <w:pStyle w:val="TAC"/>
              <w:rPr>
                <w:lang w:eastAsia="zh-CN"/>
              </w:rPr>
            </w:pPr>
            <w:r w:rsidRPr="00613175">
              <w:rPr>
                <w:lang w:eastAsia="zh-CN"/>
              </w:rPr>
              <w:t>-</w:t>
            </w:r>
          </w:p>
        </w:tc>
      </w:tr>
      <w:tr w:rsidR="00511062" w:rsidRPr="00613175" w14:paraId="2123483E" w14:textId="77777777" w:rsidTr="00C06FDE">
        <w:trPr>
          <w:jc w:val="center"/>
        </w:trPr>
        <w:tc>
          <w:tcPr>
            <w:tcW w:w="567" w:type="dxa"/>
          </w:tcPr>
          <w:p w14:paraId="7A28133D" w14:textId="77777777" w:rsidR="00511062" w:rsidRPr="00613175" w:rsidRDefault="00511062" w:rsidP="00C06FDE">
            <w:pPr>
              <w:pStyle w:val="TAC"/>
              <w:rPr>
                <w:lang w:eastAsia="zh-CN"/>
              </w:rPr>
            </w:pPr>
            <w:r w:rsidRPr="00613175">
              <w:rPr>
                <w:lang w:eastAsia="zh-CN"/>
              </w:rPr>
              <w:t>13</w:t>
            </w:r>
          </w:p>
        </w:tc>
        <w:tc>
          <w:tcPr>
            <w:tcW w:w="3968" w:type="dxa"/>
          </w:tcPr>
          <w:p w14:paraId="6E770331" w14:textId="77777777" w:rsidR="00511062" w:rsidRPr="00613175" w:rsidRDefault="00511062" w:rsidP="00C06FDE">
            <w:pPr>
              <w:pStyle w:val="TAL"/>
              <w:rPr>
                <w:rFonts w:eastAsia="MS Gothic"/>
              </w:rPr>
            </w:pPr>
            <w:r w:rsidRPr="00613175">
              <w:t>UE sends 200 OK for INVITE.</w:t>
            </w:r>
          </w:p>
        </w:tc>
        <w:tc>
          <w:tcPr>
            <w:tcW w:w="708" w:type="dxa"/>
          </w:tcPr>
          <w:p w14:paraId="66C26EB4" w14:textId="77777777" w:rsidR="00511062" w:rsidRPr="00613175" w:rsidRDefault="00511062" w:rsidP="00C06FDE">
            <w:pPr>
              <w:pStyle w:val="TAC"/>
              <w:rPr>
                <w:rFonts w:eastAsia="MS Gothic"/>
              </w:rPr>
            </w:pPr>
            <w:r w:rsidRPr="00613175">
              <w:t>--&gt;</w:t>
            </w:r>
          </w:p>
        </w:tc>
        <w:tc>
          <w:tcPr>
            <w:tcW w:w="2976" w:type="dxa"/>
          </w:tcPr>
          <w:p w14:paraId="4C1DCBA0" w14:textId="77777777" w:rsidR="00511062" w:rsidRPr="00613175" w:rsidRDefault="00511062" w:rsidP="00C06FDE">
            <w:pPr>
              <w:pStyle w:val="TAL"/>
              <w:rPr>
                <w:rFonts w:eastAsia="MS Gothic"/>
              </w:rPr>
            </w:pPr>
            <w:r w:rsidRPr="00613175">
              <w:rPr>
                <w:rFonts w:eastAsia="MS Gothic"/>
              </w:rPr>
              <w:t>200 OK</w:t>
            </w:r>
          </w:p>
        </w:tc>
        <w:tc>
          <w:tcPr>
            <w:tcW w:w="567" w:type="dxa"/>
          </w:tcPr>
          <w:p w14:paraId="2E19A9F8" w14:textId="77777777" w:rsidR="00511062" w:rsidRPr="00613175" w:rsidRDefault="00511062" w:rsidP="00C06FDE">
            <w:pPr>
              <w:pStyle w:val="TAC"/>
              <w:rPr>
                <w:lang w:eastAsia="zh-CN"/>
              </w:rPr>
            </w:pPr>
            <w:r w:rsidRPr="00613175">
              <w:rPr>
                <w:lang w:eastAsia="zh-CN"/>
              </w:rPr>
              <w:t>1</w:t>
            </w:r>
          </w:p>
        </w:tc>
        <w:tc>
          <w:tcPr>
            <w:tcW w:w="850" w:type="dxa"/>
          </w:tcPr>
          <w:p w14:paraId="299A57B3" w14:textId="77777777" w:rsidR="00511062" w:rsidRPr="00613175" w:rsidRDefault="00511062" w:rsidP="00C06FDE">
            <w:pPr>
              <w:pStyle w:val="TAC"/>
              <w:rPr>
                <w:lang w:eastAsia="zh-CN"/>
              </w:rPr>
            </w:pPr>
            <w:r w:rsidRPr="00613175">
              <w:rPr>
                <w:lang w:eastAsia="zh-CN"/>
              </w:rPr>
              <w:t>P</w:t>
            </w:r>
          </w:p>
        </w:tc>
      </w:tr>
      <w:tr w:rsidR="00511062" w:rsidRPr="00613175" w14:paraId="27C1F1AB" w14:textId="77777777" w:rsidTr="00C06FDE">
        <w:trPr>
          <w:jc w:val="center"/>
        </w:trPr>
        <w:tc>
          <w:tcPr>
            <w:tcW w:w="567" w:type="dxa"/>
          </w:tcPr>
          <w:p w14:paraId="619740AC" w14:textId="77777777" w:rsidR="00511062" w:rsidRPr="00613175" w:rsidRDefault="00511062" w:rsidP="00C06FDE">
            <w:pPr>
              <w:pStyle w:val="TAC"/>
              <w:rPr>
                <w:lang w:eastAsia="zh-CN"/>
              </w:rPr>
            </w:pPr>
            <w:r w:rsidRPr="00613175">
              <w:rPr>
                <w:lang w:eastAsia="zh-CN"/>
              </w:rPr>
              <w:t>14</w:t>
            </w:r>
          </w:p>
        </w:tc>
        <w:tc>
          <w:tcPr>
            <w:tcW w:w="3968" w:type="dxa"/>
          </w:tcPr>
          <w:p w14:paraId="0298F1A3" w14:textId="77777777" w:rsidR="00511062" w:rsidRPr="00613175" w:rsidRDefault="00511062" w:rsidP="00C06FDE">
            <w:pPr>
              <w:pStyle w:val="TAL"/>
              <w:rPr>
                <w:rFonts w:eastAsia="MS Gothic"/>
              </w:rPr>
            </w:pPr>
            <w:r w:rsidRPr="00613175">
              <w:t>SS sends ACK.</w:t>
            </w:r>
          </w:p>
        </w:tc>
        <w:tc>
          <w:tcPr>
            <w:tcW w:w="708" w:type="dxa"/>
          </w:tcPr>
          <w:p w14:paraId="407AA3F3" w14:textId="77777777" w:rsidR="00511062" w:rsidRPr="00613175" w:rsidRDefault="00511062" w:rsidP="00C06FDE">
            <w:pPr>
              <w:pStyle w:val="TAC"/>
              <w:rPr>
                <w:rFonts w:eastAsia="MS Gothic"/>
              </w:rPr>
            </w:pPr>
            <w:r w:rsidRPr="00613175">
              <w:rPr>
                <w:lang w:eastAsia="zh-CN"/>
              </w:rPr>
              <w:t>&lt;--</w:t>
            </w:r>
          </w:p>
        </w:tc>
        <w:tc>
          <w:tcPr>
            <w:tcW w:w="2976" w:type="dxa"/>
          </w:tcPr>
          <w:p w14:paraId="3BF081CA" w14:textId="77777777" w:rsidR="00511062" w:rsidRPr="00613175" w:rsidRDefault="00511062" w:rsidP="00C06FDE">
            <w:pPr>
              <w:pStyle w:val="TAL"/>
              <w:rPr>
                <w:rFonts w:eastAsia="MS Gothic"/>
              </w:rPr>
            </w:pPr>
            <w:r w:rsidRPr="00613175">
              <w:rPr>
                <w:rFonts w:eastAsia="MS Gothic"/>
              </w:rPr>
              <w:t>ACK</w:t>
            </w:r>
          </w:p>
        </w:tc>
        <w:tc>
          <w:tcPr>
            <w:tcW w:w="567" w:type="dxa"/>
          </w:tcPr>
          <w:p w14:paraId="14AFEB11" w14:textId="77777777" w:rsidR="00511062" w:rsidRPr="00613175" w:rsidRDefault="00511062" w:rsidP="00C06FDE">
            <w:pPr>
              <w:pStyle w:val="TAC"/>
              <w:rPr>
                <w:lang w:eastAsia="zh-CN"/>
              </w:rPr>
            </w:pPr>
            <w:r w:rsidRPr="00613175">
              <w:rPr>
                <w:lang w:eastAsia="zh-CN"/>
              </w:rPr>
              <w:t>-</w:t>
            </w:r>
          </w:p>
        </w:tc>
        <w:tc>
          <w:tcPr>
            <w:tcW w:w="850" w:type="dxa"/>
          </w:tcPr>
          <w:p w14:paraId="3BD9A5FF" w14:textId="77777777" w:rsidR="00511062" w:rsidRPr="00613175" w:rsidRDefault="00511062" w:rsidP="00C06FDE">
            <w:pPr>
              <w:pStyle w:val="TAC"/>
              <w:rPr>
                <w:lang w:eastAsia="zh-CN"/>
              </w:rPr>
            </w:pPr>
            <w:r w:rsidRPr="00613175">
              <w:rPr>
                <w:lang w:eastAsia="zh-CN"/>
              </w:rPr>
              <w:t>-</w:t>
            </w:r>
          </w:p>
        </w:tc>
      </w:tr>
    </w:tbl>
    <w:p w14:paraId="5660F247" w14:textId="77777777" w:rsidR="00511062" w:rsidRPr="00613175" w:rsidRDefault="00511062" w:rsidP="00511062"/>
    <w:p w14:paraId="603B80BB" w14:textId="77777777" w:rsidR="00511062" w:rsidRPr="00613175" w:rsidRDefault="00511062" w:rsidP="00F238ED">
      <w:pPr>
        <w:pStyle w:val="H6"/>
      </w:pPr>
      <w:r w:rsidRPr="00613175">
        <w:t>7.25.3.3</w:t>
      </w:r>
      <w:r w:rsidRPr="00613175">
        <w:tab/>
        <w:t>Specific message contents</w:t>
      </w:r>
    </w:p>
    <w:p w14:paraId="65C67832" w14:textId="77777777" w:rsidR="00511062" w:rsidRPr="00613175" w:rsidRDefault="00511062" w:rsidP="00511062">
      <w:pPr>
        <w:pStyle w:val="TH"/>
      </w:pPr>
      <w:r w:rsidRPr="00613175">
        <w:t xml:space="preserve">Table 7.25.3.3-1: INVITE (step 2, table </w:t>
      </w:r>
      <w:r w:rsidRPr="00613175">
        <w:rPr>
          <w:rFonts w:cs="Arial"/>
        </w:rPr>
        <w:t>7.25.3.2-1</w:t>
      </w:r>
      <w:r w:rsidRPr="00613175">
        <w:t>)</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3890"/>
        <w:gridCol w:w="120"/>
        <w:gridCol w:w="730"/>
        <w:gridCol w:w="120"/>
        <w:gridCol w:w="1014"/>
        <w:gridCol w:w="120"/>
      </w:tblGrid>
      <w:tr w:rsidR="00511062" w:rsidRPr="00613175" w14:paraId="73AFC5B0" w14:textId="77777777" w:rsidTr="008E3CCF">
        <w:trPr>
          <w:gridAfter w:val="1"/>
          <w:wAfter w:w="120" w:type="dxa"/>
          <w:cantSplit/>
          <w:tblHeader/>
          <w:jc w:val="center"/>
        </w:trPr>
        <w:tc>
          <w:tcPr>
            <w:tcW w:w="8644" w:type="dxa"/>
            <w:gridSpan w:val="10"/>
            <w:tcBorders>
              <w:top w:val="single" w:sz="4" w:space="0" w:color="auto"/>
              <w:left w:val="single" w:sz="4" w:space="0" w:color="auto"/>
              <w:bottom w:val="single" w:sz="4" w:space="0" w:color="auto"/>
              <w:right w:val="single" w:sz="4" w:space="0" w:color="auto"/>
            </w:tcBorders>
            <w:hideMark/>
          </w:tcPr>
          <w:p w14:paraId="09FE1672" w14:textId="77777777" w:rsidR="00511062" w:rsidRPr="00613175" w:rsidRDefault="00511062" w:rsidP="00C06FDE">
            <w:pPr>
              <w:pStyle w:val="TAL"/>
              <w:rPr>
                <w:rFonts w:cs="Arial"/>
              </w:rPr>
            </w:pPr>
            <w:r w:rsidRPr="00613175">
              <w:t>Derivation Path: TS 34.229-1 [2], Table in subclause A.2.9, Conditions A1, A3, and A4</w:t>
            </w:r>
          </w:p>
        </w:tc>
      </w:tr>
      <w:tr w:rsidR="008E3CCF" w:rsidRPr="00613175" w14:paraId="036D2E80" w14:textId="77777777" w:rsidTr="008E3CCF">
        <w:trPr>
          <w:gridBefore w:val="1"/>
          <w:wBefore w:w="120" w:type="dxa"/>
          <w:cantSplit/>
          <w:tblHeader/>
          <w:jc w:val="center"/>
        </w:trPr>
        <w:tc>
          <w:tcPr>
            <w:tcW w:w="1772" w:type="dxa"/>
            <w:gridSpan w:val="2"/>
            <w:tcBorders>
              <w:top w:val="single" w:sz="4" w:space="0" w:color="auto"/>
              <w:left w:val="single" w:sz="4" w:space="0" w:color="auto"/>
              <w:bottom w:val="single" w:sz="4" w:space="0" w:color="auto"/>
              <w:right w:val="single" w:sz="4" w:space="0" w:color="auto"/>
            </w:tcBorders>
          </w:tcPr>
          <w:p w14:paraId="419979A2" w14:textId="77777777" w:rsidR="008E3CCF" w:rsidRPr="00613175" w:rsidRDefault="008E3CCF" w:rsidP="008E3CCF">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tcPr>
          <w:p w14:paraId="37DC0BCD" w14:textId="77777777" w:rsidR="008E3CCF" w:rsidRPr="00613175" w:rsidRDefault="008E3CCF" w:rsidP="008E3CCF">
            <w:pPr>
              <w:pStyle w:val="TAH"/>
            </w:pPr>
            <w:r w:rsidRPr="00613175">
              <w:t>Cond</w:t>
            </w:r>
          </w:p>
        </w:tc>
        <w:tc>
          <w:tcPr>
            <w:tcW w:w="4010" w:type="dxa"/>
            <w:gridSpan w:val="2"/>
            <w:tcBorders>
              <w:top w:val="single" w:sz="4" w:space="0" w:color="auto"/>
              <w:left w:val="single" w:sz="4" w:space="0" w:color="auto"/>
              <w:bottom w:val="single" w:sz="4" w:space="0" w:color="auto"/>
              <w:right w:val="single" w:sz="4" w:space="0" w:color="auto"/>
            </w:tcBorders>
          </w:tcPr>
          <w:p w14:paraId="0FBD8A0C" w14:textId="77777777" w:rsidR="008E3CCF" w:rsidRPr="00613175" w:rsidRDefault="008E3CCF" w:rsidP="008E3CCF">
            <w:pPr>
              <w:pStyle w:val="TAH"/>
              <w:rPr>
                <w:b w:val="0"/>
                <w:lang w:eastAsia="zh-CN"/>
              </w:rPr>
            </w:pPr>
            <w:r w:rsidRPr="00613175">
              <w:t>Value/remark</w:t>
            </w:r>
          </w:p>
        </w:tc>
        <w:tc>
          <w:tcPr>
            <w:tcW w:w="850" w:type="dxa"/>
            <w:gridSpan w:val="2"/>
            <w:tcBorders>
              <w:top w:val="single" w:sz="4" w:space="0" w:color="auto"/>
              <w:left w:val="single" w:sz="4" w:space="0" w:color="auto"/>
              <w:bottom w:val="single" w:sz="4" w:space="0" w:color="auto"/>
              <w:right w:val="single" w:sz="4" w:space="0" w:color="auto"/>
            </w:tcBorders>
          </w:tcPr>
          <w:p w14:paraId="7565A847" w14:textId="77777777" w:rsidR="008E3CCF" w:rsidRPr="00613175" w:rsidRDefault="008E3CCF" w:rsidP="008E3CCF">
            <w:pPr>
              <w:pStyle w:val="TAH"/>
            </w:pPr>
            <w:r w:rsidRPr="00613175">
              <w:t>Rel</w:t>
            </w:r>
          </w:p>
        </w:tc>
        <w:tc>
          <w:tcPr>
            <w:tcW w:w="1134" w:type="dxa"/>
            <w:gridSpan w:val="2"/>
            <w:tcBorders>
              <w:top w:val="single" w:sz="4" w:space="0" w:color="auto"/>
              <w:left w:val="single" w:sz="4" w:space="0" w:color="auto"/>
              <w:bottom w:val="single" w:sz="4" w:space="0" w:color="auto"/>
              <w:right w:val="single" w:sz="4" w:space="0" w:color="auto"/>
            </w:tcBorders>
          </w:tcPr>
          <w:p w14:paraId="57F5954A" w14:textId="77777777" w:rsidR="008E3CCF" w:rsidRPr="00613175" w:rsidRDefault="008E3CCF" w:rsidP="007E44B2">
            <w:pPr>
              <w:pStyle w:val="TAH"/>
            </w:pPr>
            <w:r w:rsidRPr="00613175">
              <w:t>Reference</w:t>
            </w:r>
          </w:p>
        </w:tc>
      </w:tr>
      <w:tr w:rsidR="008E3CCF" w:rsidRPr="00613175" w14:paraId="601D4E9F" w14:textId="77777777" w:rsidTr="008E3CCF">
        <w:trPr>
          <w:gridBefore w:val="1"/>
          <w:wBefore w:w="120" w:type="dxa"/>
          <w:cantSplit/>
          <w:tblHeader/>
          <w:jc w:val="center"/>
        </w:trPr>
        <w:tc>
          <w:tcPr>
            <w:tcW w:w="1772" w:type="dxa"/>
            <w:gridSpan w:val="2"/>
            <w:tcBorders>
              <w:top w:val="single" w:sz="4" w:space="0" w:color="auto"/>
              <w:left w:val="single" w:sz="4" w:space="0" w:color="auto"/>
              <w:bottom w:val="nil"/>
              <w:right w:val="single" w:sz="4" w:space="0" w:color="auto"/>
            </w:tcBorders>
          </w:tcPr>
          <w:p w14:paraId="0E9D8639" w14:textId="77777777" w:rsidR="008E3CCF" w:rsidRPr="00613175" w:rsidRDefault="008E3CCF" w:rsidP="008E3CCF">
            <w:pPr>
              <w:pStyle w:val="TAH"/>
              <w:jc w:val="left"/>
            </w:pPr>
            <w:r w:rsidRPr="00613175">
              <w:t>Supported</w:t>
            </w:r>
          </w:p>
        </w:tc>
        <w:tc>
          <w:tcPr>
            <w:tcW w:w="878" w:type="dxa"/>
            <w:gridSpan w:val="2"/>
            <w:tcBorders>
              <w:top w:val="single" w:sz="4" w:space="0" w:color="auto"/>
              <w:left w:val="single" w:sz="4" w:space="0" w:color="auto"/>
              <w:bottom w:val="nil"/>
              <w:right w:val="single" w:sz="4" w:space="0" w:color="auto"/>
            </w:tcBorders>
          </w:tcPr>
          <w:p w14:paraId="4C32E224" w14:textId="77777777" w:rsidR="008E3CCF" w:rsidRPr="00613175" w:rsidRDefault="008E3CCF" w:rsidP="008E3CCF">
            <w:pPr>
              <w:pStyle w:val="TAH"/>
            </w:pPr>
          </w:p>
        </w:tc>
        <w:tc>
          <w:tcPr>
            <w:tcW w:w="4010" w:type="dxa"/>
            <w:gridSpan w:val="2"/>
            <w:tcBorders>
              <w:top w:val="single" w:sz="4" w:space="0" w:color="auto"/>
              <w:left w:val="single" w:sz="4" w:space="0" w:color="auto"/>
              <w:bottom w:val="nil"/>
              <w:right w:val="single" w:sz="4" w:space="0" w:color="auto"/>
            </w:tcBorders>
          </w:tcPr>
          <w:p w14:paraId="571A6A13" w14:textId="77777777" w:rsidR="008E3CCF" w:rsidRPr="00613175" w:rsidRDefault="008E3CCF" w:rsidP="008E3CCF">
            <w:pPr>
              <w:pStyle w:val="TAH"/>
              <w:jc w:val="left"/>
              <w:rPr>
                <w:b w:val="0"/>
                <w:lang w:eastAsia="zh-CN"/>
              </w:rPr>
            </w:pPr>
          </w:p>
        </w:tc>
        <w:tc>
          <w:tcPr>
            <w:tcW w:w="850" w:type="dxa"/>
            <w:gridSpan w:val="2"/>
            <w:tcBorders>
              <w:top w:val="single" w:sz="4" w:space="0" w:color="auto"/>
              <w:left w:val="single" w:sz="4" w:space="0" w:color="auto"/>
              <w:bottom w:val="nil"/>
              <w:right w:val="single" w:sz="4" w:space="0" w:color="auto"/>
            </w:tcBorders>
          </w:tcPr>
          <w:p w14:paraId="2B64436E" w14:textId="77777777" w:rsidR="008E3CCF" w:rsidRPr="00613175" w:rsidRDefault="008E3CCF" w:rsidP="008E3CCF">
            <w:pPr>
              <w:pStyle w:val="TAH"/>
            </w:pPr>
          </w:p>
        </w:tc>
        <w:tc>
          <w:tcPr>
            <w:tcW w:w="1134" w:type="dxa"/>
            <w:gridSpan w:val="2"/>
            <w:tcBorders>
              <w:top w:val="single" w:sz="4" w:space="0" w:color="auto"/>
              <w:left w:val="single" w:sz="4" w:space="0" w:color="auto"/>
              <w:bottom w:val="nil"/>
              <w:right w:val="single" w:sz="4" w:space="0" w:color="auto"/>
            </w:tcBorders>
          </w:tcPr>
          <w:p w14:paraId="407B9559" w14:textId="77777777" w:rsidR="008E3CCF" w:rsidRPr="00613175" w:rsidRDefault="008E3CCF" w:rsidP="008E3CCF">
            <w:pPr>
              <w:pStyle w:val="TAL"/>
            </w:pPr>
          </w:p>
        </w:tc>
      </w:tr>
      <w:tr w:rsidR="008E3CCF" w:rsidRPr="00613175" w14:paraId="43BE304A" w14:textId="77777777" w:rsidTr="008E3CCF">
        <w:trPr>
          <w:gridBefore w:val="1"/>
          <w:wBefore w:w="120" w:type="dxa"/>
          <w:cantSplit/>
          <w:tblHeader/>
          <w:jc w:val="center"/>
        </w:trPr>
        <w:tc>
          <w:tcPr>
            <w:tcW w:w="1772" w:type="dxa"/>
            <w:gridSpan w:val="2"/>
            <w:tcBorders>
              <w:top w:val="nil"/>
              <w:left w:val="single" w:sz="4" w:space="0" w:color="auto"/>
              <w:bottom w:val="single" w:sz="4" w:space="0" w:color="auto"/>
              <w:right w:val="single" w:sz="4" w:space="0" w:color="auto"/>
            </w:tcBorders>
          </w:tcPr>
          <w:p w14:paraId="5F5E1B0D" w14:textId="77777777" w:rsidR="008E3CCF" w:rsidRPr="00613175" w:rsidRDefault="008E3CCF" w:rsidP="008E3CCF">
            <w:pPr>
              <w:pStyle w:val="TAH"/>
              <w:jc w:val="left"/>
              <w:rPr>
                <w:b w:val="0"/>
              </w:rPr>
            </w:pPr>
            <w:r w:rsidRPr="00613175">
              <w:rPr>
                <w:bCs/>
              </w:rPr>
              <w:tab/>
            </w:r>
            <w:r w:rsidRPr="00613175">
              <w:rPr>
                <w:b w:val="0"/>
              </w:rPr>
              <w:t>option-tag</w:t>
            </w:r>
          </w:p>
        </w:tc>
        <w:tc>
          <w:tcPr>
            <w:tcW w:w="878" w:type="dxa"/>
            <w:gridSpan w:val="2"/>
            <w:tcBorders>
              <w:top w:val="nil"/>
              <w:left w:val="single" w:sz="4" w:space="0" w:color="auto"/>
              <w:bottom w:val="single" w:sz="4" w:space="0" w:color="auto"/>
              <w:right w:val="single" w:sz="4" w:space="0" w:color="auto"/>
            </w:tcBorders>
          </w:tcPr>
          <w:p w14:paraId="3840B424" w14:textId="77777777" w:rsidR="008E3CCF" w:rsidRPr="00613175" w:rsidRDefault="008E3CCF" w:rsidP="008E3CCF">
            <w:pPr>
              <w:pStyle w:val="TAH"/>
            </w:pPr>
          </w:p>
        </w:tc>
        <w:tc>
          <w:tcPr>
            <w:tcW w:w="4010" w:type="dxa"/>
            <w:gridSpan w:val="2"/>
            <w:tcBorders>
              <w:top w:val="nil"/>
              <w:left w:val="single" w:sz="4" w:space="0" w:color="auto"/>
              <w:bottom w:val="single" w:sz="4" w:space="0" w:color="auto"/>
              <w:right w:val="single" w:sz="4" w:space="0" w:color="auto"/>
            </w:tcBorders>
          </w:tcPr>
          <w:p w14:paraId="254B8A91" w14:textId="77777777" w:rsidR="008E3CCF" w:rsidRPr="00613175" w:rsidRDefault="008E3CCF" w:rsidP="008E3CCF">
            <w:pPr>
              <w:pStyle w:val="TAH"/>
              <w:jc w:val="left"/>
              <w:rPr>
                <w:b w:val="0"/>
                <w:i/>
                <w:lang w:eastAsia="zh-CN"/>
              </w:rPr>
            </w:pPr>
            <w:r w:rsidRPr="00613175">
              <w:rPr>
                <w:b w:val="0"/>
                <w:i/>
                <w:lang w:eastAsia="zh-CN"/>
              </w:rPr>
              <w:t>precondition</w:t>
            </w:r>
          </w:p>
        </w:tc>
        <w:tc>
          <w:tcPr>
            <w:tcW w:w="850" w:type="dxa"/>
            <w:gridSpan w:val="2"/>
            <w:tcBorders>
              <w:top w:val="nil"/>
              <w:left w:val="single" w:sz="4" w:space="0" w:color="auto"/>
              <w:bottom w:val="single" w:sz="4" w:space="0" w:color="auto"/>
              <w:right w:val="single" w:sz="4" w:space="0" w:color="auto"/>
            </w:tcBorders>
          </w:tcPr>
          <w:p w14:paraId="5E0FAD13" w14:textId="77777777" w:rsidR="008E3CCF" w:rsidRPr="00613175" w:rsidRDefault="008E3CCF" w:rsidP="008E3CCF">
            <w:pPr>
              <w:pStyle w:val="TAH"/>
            </w:pPr>
          </w:p>
        </w:tc>
        <w:tc>
          <w:tcPr>
            <w:tcW w:w="1134" w:type="dxa"/>
            <w:gridSpan w:val="2"/>
            <w:tcBorders>
              <w:top w:val="nil"/>
              <w:left w:val="single" w:sz="4" w:space="0" w:color="auto"/>
              <w:bottom w:val="single" w:sz="4" w:space="0" w:color="auto"/>
              <w:right w:val="single" w:sz="4" w:space="0" w:color="auto"/>
            </w:tcBorders>
          </w:tcPr>
          <w:p w14:paraId="1A6F87EC" w14:textId="77777777" w:rsidR="008E3CCF" w:rsidRPr="00613175" w:rsidRDefault="008E3CCF" w:rsidP="008E3CCF">
            <w:pPr>
              <w:pStyle w:val="TAL"/>
            </w:pPr>
          </w:p>
        </w:tc>
      </w:tr>
      <w:tr w:rsidR="00511062" w:rsidRPr="00613175" w14:paraId="2A0060C8" w14:textId="77777777" w:rsidTr="008E3CCF">
        <w:trPr>
          <w:gridAfter w:val="1"/>
          <w:wAfter w:w="120" w:type="dxa"/>
          <w:cantSplit/>
          <w:tblHeader/>
          <w:jc w:val="center"/>
        </w:trPr>
        <w:tc>
          <w:tcPr>
            <w:tcW w:w="1772" w:type="dxa"/>
            <w:gridSpan w:val="2"/>
            <w:tcBorders>
              <w:top w:val="single" w:sz="4" w:space="0" w:color="auto"/>
              <w:left w:val="single" w:sz="4" w:space="0" w:color="auto"/>
              <w:bottom w:val="single" w:sz="4" w:space="0" w:color="auto"/>
              <w:right w:val="single" w:sz="4" w:space="0" w:color="auto"/>
            </w:tcBorders>
          </w:tcPr>
          <w:p w14:paraId="393FEC92" w14:textId="77777777" w:rsidR="00511062" w:rsidRPr="00613175" w:rsidRDefault="00511062" w:rsidP="00C06FDE">
            <w:pPr>
              <w:pStyle w:val="TAH"/>
              <w:jc w:val="left"/>
              <w:rPr>
                <w:lang w:eastAsia="zh-CN"/>
              </w:rPr>
            </w:pPr>
            <w:r w:rsidRPr="00613175">
              <w:t>Content-Type</w:t>
            </w:r>
          </w:p>
        </w:tc>
        <w:tc>
          <w:tcPr>
            <w:tcW w:w="878" w:type="dxa"/>
            <w:gridSpan w:val="2"/>
            <w:tcBorders>
              <w:top w:val="single" w:sz="4" w:space="0" w:color="auto"/>
              <w:left w:val="single" w:sz="4" w:space="0" w:color="auto"/>
              <w:bottom w:val="single" w:sz="4" w:space="0" w:color="auto"/>
              <w:right w:val="single" w:sz="4" w:space="0" w:color="auto"/>
            </w:tcBorders>
          </w:tcPr>
          <w:p w14:paraId="64636BC9" w14:textId="77777777" w:rsidR="00511062" w:rsidRPr="00613175" w:rsidRDefault="00511062" w:rsidP="00C06FDE">
            <w:pPr>
              <w:pStyle w:val="TAH"/>
            </w:pPr>
          </w:p>
        </w:tc>
        <w:tc>
          <w:tcPr>
            <w:tcW w:w="4010" w:type="dxa"/>
            <w:gridSpan w:val="2"/>
            <w:tcBorders>
              <w:top w:val="single" w:sz="4" w:space="0" w:color="auto"/>
              <w:left w:val="single" w:sz="4" w:space="0" w:color="auto"/>
              <w:bottom w:val="single" w:sz="4" w:space="0" w:color="auto"/>
              <w:right w:val="single" w:sz="4" w:space="0" w:color="auto"/>
            </w:tcBorders>
          </w:tcPr>
          <w:p w14:paraId="552AFA8D" w14:textId="77777777" w:rsidR="00511062" w:rsidRPr="00613175" w:rsidRDefault="00511062" w:rsidP="00C06FDE">
            <w:pPr>
              <w:pStyle w:val="TAH"/>
              <w:jc w:val="left"/>
              <w:rPr>
                <w:b w:val="0"/>
                <w:lang w:eastAsia="zh-CN"/>
              </w:rPr>
            </w:pPr>
            <w:r w:rsidRPr="00613175">
              <w:rPr>
                <w:b w:val="0"/>
                <w:lang w:eastAsia="zh-CN"/>
              </w:rPr>
              <w:t>not present</w:t>
            </w:r>
          </w:p>
        </w:tc>
        <w:tc>
          <w:tcPr>
            <w:tcW w:w="850" w:type="dxa"/>
            <w:gridSpan w:val="2"/>
            <w:tcBorders>
              <w:top w:val="single" w:sz="4" w:space="0" w:color="auto"/>
              <w:left w:val="single" w:sz="4" w:space="0" w:color="auto"/>
              <w:bottom w:val="single" w:sz="4" w:space="0" w:color="auto"/>
              <w:right w:val="single" w:sz="4" w:space="0" w:color="auto"/>
            </w:tcBorders>
          </w:tcPr>
          <w:p w14:paraId="6CDAC8B7" w14:textId="77777777" w:rsidR="00511062" w:rsidRPr="00613175" w:rsidRDefault="00511062" w:rsidP="00C06FDE">
            <w:pPr>
              <w:pStyle w:val="TAH"/>
            </w:pPr>
          </w:p>
        </w:tc>
        <w:tc>
          <w:tcPr>
            <w:tcW w:w="1134" w:type="dxa"/>
            <w:gridSpan w:val="2"/>
            <w:tcBorders>
              <w:top w:val="single" w:sz="4" w:space="0" w:color="auto"/>
              <w:left w:val="single" w:sz="4" w:space="0" w:color="auto"/>
              <w:bottom w:val="single" w:sz="4" w:space="0" w:color="auto"/>
              <w:right w:val="single" w:sz="4" w:space="0" w:color="auto"/>
            </w:tcBorders>
          </w:tcPr>
          <w:p w14:paraId="2052F7FD" w14:textId="77777777" w:rsidR="00511062" w:rsidRPr="00613175" w:rsidRDefault="00511062" w:rsidP="00C06FDE">
            <w:pPr>
              <w:pStyle w:val="TAL"/>
            </w:pPr>
          </w:p>
        </w:tc>
      </w:tr>
      <w:tr w:rsidR="00511062" w:rsidRPr="00613175" w14:paraId="397B7B7E" w14:textId="77777777" w:rsidTr="008E3CCF">
        <w:trPr>
          <w:gridAfter w:val="1"/>
          <w:wAfter w:w="120" w:type="dxa"/>
          <w:cantSplit/>
          <w:tblHeader/>
          <w:jc w:val="center"/>
        </w:trPr>
        <w:tc>
          <w:tcPr>
            <w:tcW w:w="1772" w:type="dxa"/>
            <w:gridSpan w:val="2"/>
            <w:tcBorders>
              <w:top w:val="single" w:sz="4" w:space="0" w:color="auto"/>
              <w:left w:val="single" w:sz="4" w:space="0" w:color="auto"/>
              <w:bottom w:val="single" w:sz="4" w:space="0" w:color="auto"/>
              <w:right w:val="single" w:sz="4" w:space="0" w:color="auto"/>
            </w:tcBorders>
          </w:tcPr>
          <w:p w14:paraId="6B8D9126" w14:textId="77777777" w:rsidR="00511062" w:rsidRPr="00613175" w:rsidRDefault="00511062" w:rsidP="00C06FDE">
            <w:pPr>
              <w:pStyle w:val="TAH"/>
              <w:jc w:val="left"/>
            </w:pPr>
            <w:r w:rsidRPr="00613175">
              <w:t>Message-body</w:t>
            </w:r>
          </w:p>
        </w:tc>
        <w:tc>
          <w:tcPr>
            <w:tcW w:w="878" w:type="dxa"/>
            <w:gridSpan w:val="2"/>
            <w:tcBorders>
              <w:top w:val="single" w:sz="4" w:space="0" w:color="auto"/>
              <w:left w:val="single" w:sz="4" w:space="0" w:color="auto"/>
              <w:bottom w:val="single" w:sz="4" w:space="0" w:color="auto"/>
              <w:right w:val="single" w:sz="4" w:space="0" w:color="auto"/>
            </w:tcBorders>
          </w:tcPr>
          <w:p w14:paraId="31065D5C" w14:textId="77777777" w:rsidR="00511062" w:rsidRPr="00613175" w:rsidRDefault="00511062" w:rsidP="00C06FDE">
            <w:pPr>
              <w:pStyle w:val="TAH"/>
            </w:pPr>
          </w:p>
        </w:tc>
        <w:tc>
          <w:tcPr>
            <w:tcW w:w="4010" w:type="dxa"/>
            <w:gridSpan w:val="2"/>
            <w:tcBorders>
              <w:top w:val="single" w:sz="4" w:space="0" w:color="auto"/>
              <w:left w:val="single" w:sz="4" w:space="0" w:color="auto"/>
              <w:bottom w:val="single" w:sz="4" w:space="0" w:color="auto"/>
              <w:right w:val="single" w:sz="4" w:space="0" w:color="auto"/>
            </w:tcBorders>
          </w:tcPr>
          <w:p w14:paraId="5C386451" w14:textId="77777777" w:rsidR="00511062" w:rsidRPr="00613175" w:rsidRDefault="00511062" w:rsidP="00C06FDE">
            <w:pPr>
              <w:pStyle w:val="TAH"/>
              <w:jc w:val="left"/>
              <w:rPr>
                <w:b w:val="0"/>
                <w:lang w:eastAsia="zh-CN"/>
              </w:rPr>
            </w:pPr>
            <w:r w:rsidRPr="00613175">
              <w:rPr>
                <w:b w:val="0"/>
                <w:lang w:eastAsia="zh-CN"/>
              </w:rPr>
              <w:t>not present</w:t>
            </w:r>
          </w:p>
        </w:tc>
        <w:tc>
          <w:tcPr>
            <w:tcW w:w="850" w:type="dxa"/>
            <w:gridSpan w:val="2"/>
            <w:tcBorders>
              <w:top w:val="single" w:sz="4" w:space="0" w:color="auto"/>
              <w:left w:val="single" w:sz="4" w:space="0" w:color="auto"/>
              <w:bottom w:val="single" w:sz="4" w:space="0" w:color="auto"/>
              <w:right w:val="single" w:sz="4" w:space="0" w:color="auto"/>
            </w:tcBorders>
          </w:tcPr>
          <w:p w14:paraId="7A6D65B8" w14:textId="77777777" w:rsidR="00511062" w:rsidRPr="00613175" w:rsidRDefault="00511062" w:rsidP="00C06FDE">
            <w:pPr>
              <w:pStyle w:val="TAH"/>
            </w:pPr>
          </w:p>
        </w:tc>
        <w:tc>
          <w:tcPr>
            <w:tcW w:w="1134" w:type="dxa"/>
            <w:gridSpan w:val="2"/>
            <w:tcBorders>
              <w:top w:val="single" w:sz="4" w:space="0" w:color="auto"/>
              <w:left w:val="single" w:sz="4" w:space="0" w:color="auto"/>
              <w:bottom w:val="single" w:sz="4" w:space="0" w:color="auto"/>
              <w:right w:val="single" w:sz="4" w:space="0" w:color="auto"/>
            </w:tcBorders>
          </w:tcPr>
          <w:p w14:paraId="51E42C11" w14:textId="77777777" w:rsidR="00511062" w:rsidRPr="00613175" w:rsidRDefault="00511062" w:rsidP="00C06FDE">
            <w:pPr>
              <w:pStyle w:val="TAL"/>
            </w:pPr>
          </w:p>
        </w:tc>
      </w:tr>
    </w:tbl>
    <w:p w14:paraId="513D5927" w14:textId="77777777" w:rsidR="00511062" w:rsidRPr="00613175" w:rsidRDefault="00511062" w:rsidP="00511062"/>
    <w:p w14:paraId="399218D7" w14:textId="77777777" w:rsidR="00511062" w:rsidRPr="00613175" w:rsidRDefault="00511062" w:rsidP="00511062">
      <w:pPr>
        <w:pStyle w:val="TH"/>
      </w:pPr>
      <w:r w:rsidRPr="00613175">
        <w:t xml:space="preserve">Table 7.25.3.3-2: </w:t>
      </w:r>
      <w:r w:rsidRPr="00613175">
        <w:rPr>
          <w:snapToGrid w:val="0"/>
        </w:rPr>
        <w:t>100 Trying</w:t>
      </w:r>
      <w:r w:rsidRPr="00613175">
        <w:t xml:space="preserve"> (step 3, table </w:t>
      </w:r>
      <w:r w:rsidRPr="00613175">
        <w:rPr>
          <w:rFonts w:cs="Arial"/>
        </w:rPr>
        <w:t>7.25.3.2-1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930"/>
      </w:tblGrid>
      <w:tr w:rsidR="00511062" w:rsidRPr="00613175" w14:paraId="229CF96D" w14:textId="77777777" w:rsidTr="00776A0B">
        <w:trPr>
          <w:jc w:val="center"/>
        </w:trPr>
        <w:tc>
          <w:tcPr>
            <w:tcW w:w="8930" w:type="dxa"/>
          </w:tcPr>
          <w:p w14:paraId="34CFCA9F" w14:textId="77777777" w:rsidR="00511062" w:rsidRPr="00613175" w:rsidRDefault="00511062" w:rsidP="00C06FDE">
            <w:pPr>
              <w:pStyle w:val="TAL"/>
            </w:pPr>
            <w:r w:rsidRPr="00613175">
              <w:t>Derivation Path: TS 34.229-1 [2], Table in subclause A.2.2, Condition A2</w:t>
            </w:r>
          </w:p>
        </w:tc>
      </w:tr>
    </w:tbl>
    <w:p w14:paraId="7B197EE5" w14:textId="77777777" w:rsidR="00511062" w:rsidRPr="00613175" w:rsidRDefault="00511062" w:rsidP="00511062"/>
    <w:p w14:paraId="1C260F27" w14:textId="77777777" w:rsidR="00511062" w:rsidRPr="00613175" w:rsidRDefault="00511062" w:rsidP="00F238ED">
      <w:pPr>
        <w:pStyle w:val="TH"/>
      </w:pPr>
      <w:bookmarkStart w:id="845" w:name="_Hlk68716760"/>
      <w:r w:rsidRPr="00613175">
        <w:lastRenderedPageBreak/>
        <w:t>Table 7.25.3.3-3</w:t>
      </w:r>
      <w:bookmarkEnd w:id="845"/>
      <w:r w:rsidRPr="00613175">
        <w:t xml:space="preserve">: 183 Session Progress with an SDP offer (step 4, table </w:t>
      </w:r>
      <w:r w:rsidRPr="00613175">
        <w:rPr>
          <w:rFonts w:cs="Arial"/>
        </w:rPr>
        <w:t>7.25.3.2-1</w:t>
      </w:r>
      <w:r w:rsidRPr="00613175">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11062" w:rsidRPr="00613175" w14:paraId="1A1EDC13" w14:textId="77777777" w:rsidTr="00F238ED">
        <w:tc>
          <w:tcPr>
            <w:tcW w:w="9634" w:type="dxa"/>
            <w:gridSpan w:val="5"/>
            <w:tcBorders>
              <w:top w:val="single" w:sz="4" w:space="0" w:color="auto"/>
              <w:left w:val="single" w:sz="4" w:space="0" w:color="auto"/>
              <w:bottom w:val="single" w:sz="4" w:space="0" w:color="auto"/>
              <w:right w:val="single" w:sz="4" w:space="0" w:color="auto"/>
            </w:tcBorders>
            <w:hideMark/>
          </w:tcPr>
          <w:p w14:paraId="7B201DA9" w14:textId="77777777" w:rsidR="00511062" w:rsidRPr="00613175" w:rsidRDefault="00511062" w:rsidP="00C06FDE">
            <w:pPr>
              <w:pStyle w:val="TAL"/>
              <w:rPr>
                <w:rFonts w:cs="Arial"/>
              </w:rPr>
            </w:pPr>
            <w:r w:rsidRPr="00613175">
              <w:t>Derivation Path: TS 34.229-1 [2], Table in annex A.2.3, condition A2</w:t>
            </w:r>
          </w:p>
        </w:tc>
      </w:tr>
      <w:tr w:rsidR="00511062" w:rsidRPr="00613175" w14:paraId="75FEA21A" w14:textId="77777777" w:rsidTr="00F238ED">
        <w:tc>
          <w:tcPr>
            <w:tcW w:w="1772" w:type="dxa"/>
            <w:tcBorders>
              <w:top w:val="single" w:sz="4" w:space="0" w:color="auto"/>
              <w:left w:val="single" w:sz="4" w:space="0" w:color="auto"/>
              <w:bottom w:val="single" w:sz="4" w:space="0" w:color="auto"/>
              <w:right w:val="single" w:sz="4" w:space="0" w:color="auto"/>
            </w:tcBorders>
            <w:hideMark/>
          </w:tcPr>
          <w:p w14:paraId="2CED8C29" w14:textId="77777777" w:rsidR="00511062" w:rsidRPr="00613175" w:rsidRDefault="00511062" w:rsidP="00C06FDE">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3026D0C5" w14:textId="77777777" w:rsidR="00511062" w:rsidRPr="00613175" w:rsidRDefault="00511062" w:rsidP="00C06FDE">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5C23E12B" w14:textId="77777777" w:rsidR="00511062" w:rsidRPr="00613175" w:rsidRDefault="00511062" w:rsidP="00C06FDE">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67821306" w14:textId="77777777" w:rsidR="00511062" w:rsidRPr="00613175" w:rsidRDefault="00511062" w:rsidP="00C06FDE">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0420B64F" w14:textId="77777777" w:rsidR="00511062" w:rsidRPr="00613175" w:rsidRDefault="00511062" w:rsidP="00C06FDE">
            <w:pPr>
              <w:pStyle w:val="TAH"/>
            </w:pPr>
            <w:r w:rsidRPr="00613175">
              <w:t>Reference</w:t>
            </w:r>
          </w:p>
        </w:tc>
      </w:tr>
      <w:tr w:rsidR="007E44B2" w:rsidRPr="00613175" w14:paraId="753588C0" w14:textId="77777777" w:rsidTr="00F238ED">
        <w:tc>
          <w:tcPr>
            <w:tcW w:w="1772" w:type="dxa"/>
            <w:tcBorders>
              <w:top w:val="single" w:sz="4" w:space="0" w:color="auto"/>
              <w:left w:val="single" w:sz="4" w:space="0" w:color="auto"/>
              <w:bottom w:val="single" w:sz="4" w:space="0" w:color="auto"/>
              <w:right w:val="single" w:sz="4" w:space="0" w:color="auto"/>
            </w:tcBorders>
          </w:tcPr>
          <w:p w14:paraId="62D95254" w14:textId="00A86DE6" w:rsidR="007E44B2" w:rsidRPr="00613175" w:rsidRDefault="007E44B2" w:rsidP="007E44B2">
            <w:pPr>
              <w:pStyle w:val="TAH"/>
              <w:jc w:val="left"/>
            </w:pPr>
            <w:r w:rsidRPr="00613175">
              <w:t>Require</w:t>
            </w:r>
          </w:p>
        </w:tc>
        <w:tc>
          <w:tcPr>
            <w:tcW w:w="878" w:type="dxa"/>
            <w:tcBorders>
              <w:top w:val="single" w:sz="4" w:space="0" w:color="auto"/>
              <w:left w:val="single" w:sz="4" w:space="0" w:color="auto"/>
              <w:bottom w:val="single" w:sz="4" w:space="0" w:color="auto"/>
              <w:right w:val="single" w:sz="4" w:space="0" w:color="auto"/>
            </w:tcBorders>
          </w:tcPr>
          <w:p w14:paraId="46384B5D" w14:textId="77777777" w:rsidR="007E44B2" w:rsidRPr="00613175" w:rsidRDefault="007E44B2" w:rsidP="007E44B2">
            <w:pPr>
              <w:pStyle w:val="TAH"/>
              <w:jc w:val="left"/>
            </w:pPr>
          </w:p>
        </w:tc>
        <w:tc>
          <w:tcPr>
            <w:tcW w:w="4795" w:type="dxa"/>
            <w:tcBorders>
              <w:top w:val="single" w:sz="4" w:space="0" w:color="auto"/>
              <w:left w:val="single" w:sz="4" w:space="0" w:color="auto"/>
              <w:bottom w:val="single" w:sz="4" w:space="0" w:color="auto"/>
              <w:right w:val="single" w:sz="4" w:space="0" w:color="auto"/>
            </w:tcBorders>
          </w:tcPr>
          <w:p w14:paraId="78B0095F" w14:textId="77777777" w:rsidR="007E44B2" w:rsidRPr="00613175" w:rsidRDefault="007E44B2" w:rsidP="007E44B2">
            <w:pPr>
              <w:pStyle w:val="TAH"/>
              <w:jc w:val="left"/>
            </w:pPr>
          </w:p>
        </w:tc>
        <w:tc>
          <w:tcPr>
            <w:tcW w:w="749" w:type="dxa"/>
            <w:tcBorders>
              <w:top w:val="single" w:sz="4" w:space="0" w:color="auto"/>
              <w:left w:val="single" w:sz="4" w:space="0" w:color="auto"/>
              <w:bottom w:val="single" w:sz="4" w:space="0" w:color="auto"/>
              <w:right w:val="single" w:sz="4" w:space="0" w:color="auto"/>
            </w:tcBorders>
          </w:tcPr>
          <w:p w14:paraId="14647282" w14:textId="77777777" w:rsidR="007E44B2" w:rsidRPr="00613175" w:rsidRDefault="007E44B2" w:rsidP="007E44B2">
            <w:pPr>
              <w:pStyle w:val="TAH"/>
            </w:pPr>
          </w:p>
        </w:tc>
        <w:tc>
          <w:tcPr>
            <w:tcW w:w="1440" w:type="dxa"/>
            <w:tcBorders>
              <w:top w:val="single" w:sz="4" w:space="0" w:color="auto"/>
              <w:left w:val="single" w:sz="4" w:space="0" w:color="auto"/>
              <w:bottom w:val="single" w:sz="4" w:space="0" w:color="auto"/>
              <w:right w:val="single" w:sz="4" w:space="0" w:color="auto"/>
            </w:tcBorders>
          </w:tcPr>
          <w:p w14:paraId="6C899567" w14:textId="77777777" w:rsidR="007E44B2" w:rsidRPr="00613175" w:rsidRDefault="007E44B2" w:rsidP="007E44B2">
            <w:pPr>
              <w:pStyle w:val="TAH"/>
            </w:pPr>
          </w:p>
        </w:tc>
      </w:tr>
      <w:tr w:rsidR="007E44B2" w:rsidRPr="00613175" w14:paraId="5CBEDEF0" w14:textId="77777777" w:rsidTr="00F238ED">
        <w:tc>
          <w:tcPr>
            <w:tcW w:w="1772" w:type="dxa"/>
            <w:tcBorders>
              <w:top w:val="single" w:sz="4" w:space="0" w:color="auto"/>
              <w:left w:val="single" w:sz="4" w:space="0" w:color="auto"/>
              <w:bottom w:val="single" w:sz="4" w:space="0" w:color="auto"/>
              <w:right w:val="single" w:sz="4" w:space="0" w:color="auto"/>
            </w:tcBorders>
          </w:tcPr>
          <w:p w14:paraId="30428135" w14:textId="588CCBAC" w:rsidR="007E44B2" w:rsidRPr="00613175" w:rsidRDefault="007E44B2" w:rsidP="007E44B2">
            <w:pPr>
              <w:pStyle w:val="TAH"/>
              <w:jc w:val="left"/>
            </w:pPr>
            <w:r w:rsidRPr="00D66C64">
              <w:rPr>
                <w:bCs/>
              </w:rPr>
              <w:tab/>
            </w:r>
            <w:r w:rsidRPr="00D66C64">
              <w:t>option-tag</w:t>
            </w:r>
          </w:p>
        </w:tc>
        <w:tc>
          <w:tcPr>
            <w:tcW w:w="878" w:type="dxa"/>
            <w:tcBorders>
              <w:top w:val="single" w:sz="4" w:space="0" w:color="auto"/>
              <w:left w:val="single" w:sz="4" w:space="0" w:color="auto"/>
              <w:bottom w:val="single" w:sz="4" w:space="0" w:color="auto"/>
              <w:right w:val="single" w:sz="4" w:space="0" w:color="auto"/>
            </w:tcBorders>
          </w:tcPr>
          <w:p w14:paraId="02639F08" w14:textId="77777777" w:rsidR="007E44B2" w:rsidRPr="00613175" w:rsidRDefault="007E44B2" w:rsidP="007E44B2">
            <w:pPr>
              <w:pStyle w:val="TAH"/>
              <w:jc w:val="left"/>
            </w:pPr>
          </w:p>
        </w:tc>
        <w:tc>
          <w:tcPr>
            <w:tcW w:w="4795" w:type="dxa"/>
            <w:tcBorders>
              <w:top w:val="single" w:sz="4" w:space="0" w:color="auto"/>
              <w:left w:val="single" w:sz="4" w:space="0" w:color="auto"/>
              <w:bottom w:val="single" w:sz="4" w:space="0" w:color="auto"/>
              <w:right w:val="single" w:sz="4" w:space="0" w:color="auto"/>
            </w:tcBorders>
          </w:tcPr>
          <w:p w14:paraId="42D8A20A" w14:textId="2C6E6B64" w:rsidR="007E44B2" w:rsidRPr="00613175" w:rsidRDefault="007E44B2" w:rsidP="007E44B2">
            <w:pPr>
              <w:pStyle w:val="TAH"/>
              <w:jc w:val="left"/>
            </w:pPr>
            <w:r w:rsidRPr="00613175">
              <w:rPr>
                <w:b w:val="0"/>
                <w:i/>
                <w:lang w:eastAsia="zh-CN"/>
              </w:rPr>
              <w:t>precondition</w:t>
            </w:r>
          </w:p>
        </w:tc>
        <w:tc>
          <w:tcPr>
            <w:tcW w:w="749" w:type="dxa"/>
            <w:tcBorders>
              <w:top w:val="single" w:sz="4" w:space="0" w:color="auto"/>
              <w:left w:val="single" w:sz="4" w:space="0" w:color="auto"/>
              <w:bottom w:val="single" w:sz="4" w:space="0" w:color="auto"/>
              <w:right w:val="single" w:sz="4" w:space="0" w:color="auto"/>
            </w:tcBorders>
          </w:tcPr>
          <w:p w14:paraId="0BCD32F4" w14:textId="77777777" w:rsidR="007E44B2" w:rsidRPr="00613175" w:rsidRDefault="007E44B2" w:rsidP="007E44B2">
            <w:pPr>
              <w:pStyle w:val="TAH"/>
            </w:pPr>
          </w:p>
        </w:tc>
        <w:tc>
          <w:tcPr>
            <w:tcW w:w="1440" w:type="dxa"/>
            <w:tcBorders>
              <w:top w:val="single" w:sz="4" w:space="0" w:color="auto"/>
              <w:left w:val="single" w:sz="4" w:space="0" w:color="auto"/>
              <w:bottom w:val="single" w:sz="4" w:space="0" w:color="auto"/>
              <w:right w:val="single" w:sz="4" w:space="0" w:color="auto"/>
            </w:tcBorders>
          </w:tcPr>
          <w:p w14:paraId="5A287289" w14:textId="77777777" w:rsidR="007E44B2" w:rsidRPr="00613175" w:rsidRDefault="007E44B2" w:rsidP="007E44B2">
            <w:pPr>
              <w:pStyle w:val="TAH"/>
            </w:pPr>
          </w:p>
        </w:tc>
      </w:tr>
      <w:tr w:rsidR="007E44B2" w:rsidRPr="00613175" w14:paraId="3B3384B4" w14:textId="77777777" w:rsidTr="00F238ED">
        <w:tc>
          <w:tcPr>
            <w:tcW w:w="1772" w:type="dxa"/>
            <w:tcBorders>
              <w:top w:val="single" w:sz="4" w:space="0" w:color="auto"/>
              <w:left w:val="single" w:sz="4" w:space="0" w:color="auto"/>
              <w:bottom w:val="single" w:sz="4" w:space="0" w:color="auto"/>
              <w:right w:val="single" w:sz="4" w:space="0" w:color="auto"/>
            </w:tcBorders>
            <w:hideMark/>
          </w:tcPr>
          <w:p w14:paraId="449DC27F" w14:textId="77777777" w:rsidR="007E44B2" w:rsidRPr="00D66C64" w:rsidRDefault="007E44B2" w:rsidP="007E44B2">
            <w:pPr>
              <w:pStyle w:val="TAL"/>
              <w:rPr>
                <w:b/>
              </w:rPr>
            </w:pPr>
            <w:r w:rsidRPr="00D66C64">
              <w:rPr>
                <w:b/>
              </w:rPr>
              <w:t>Message-body</w:t>
            </w:r>
          </w:p>
        </w:tc>
        <w:tc>
          <w:tcPr>
            <w:tcW w:w="878" w:type="dxa"/>
            <w:tcBorders>
              <w:top w:val="single" w:sz="4" w:space="0" w:color="auto"/>
              <w:left w:val="single" w:sz="4" w:space="0" w:color="auto"/>
              <w:bottom w:val="single" w:sz="4" w:space="0" w:color="auto"/>
              <w:right w:val="single" w:sz="4" w:space="0" w:color="auto"/>
            </w:tcBorders>
          </w:tcPr>
          <w:p w14:paraId="733B5022" w14:textId="77777777" w:rsidR="007E44B2" w:rsidRPr="00D66C64" w:rsidRDefault="007E44B2" w:rsidP="007E44B2">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457E2BED" w14:textId="77777777" w:rsidR="007E44B2" w:rsidRPr="00D66C64" w:rsidRDefault="007E44B2" w:rsidP="007E44B2">
            <w:pPr>
              <w:keepNext/>
              <w:keepLines/>
              <w:spacing w:after="0"/>
              <w:rPr>
                <w:rFonts w:ascii="Arial" w:hAnsi="Arial"/>
                <w:sz w:val="18"/>
                <w:lang w:eastAsia="zh-CN"/>
              </w:rPr>
            </w:pPr>
            <w:r w:rsidRPr="00D66C64">
              <w:rPr>
                <w:rFonts w:ascii="Arial" w:hAnsi="Arial"/>
                <w:sz w:val="18"/>
                <w:lang w:eastAsia="zh-CN"/>
              </w:rPr>
              <w:t>NOTE: the following SDP offer is identical to the SDP offer shown in Annex A.4.1, Step 1.</w:t>
            </w:r>
          </w:p>
          <w:p w14:paraId="1467FB71" w14:textId="77777777" w:rsidR="007E44B2" w:rsidRPr="00D66C64" w:rsidRDefault="007E44B2" w:rsidP="007E44B2">
            <w:pPr>
              <w:keepNext/>
              <w:keepLines/>
              <w:spacing w:after="0"/>
              <w:rPr>
                <w:rFonts w:ascii="Arial" w:hAnsi="Arial"/>
                <w:sz w:val="18"/>
                <w:lang w:eastAsia="zh-CN"/>
              </w:rPr>
            </w:pPr>
          </w:p>
          <w:p w14:paraId="7425D771" w14:textId="77777777" w:rsidR="007E44B2" w:rsidRPr="00D66C64" w:rsidRDefault="007E44B2" w:rsidP="007E44B2">
            <w:pPr>
              <w:keepNext/>
              <w:keepLines/>
              <w:spacing w:after="0"/>
              <w:rPr>
                <w:rFonts w:ascii="Arial" w:hAnsi="Arial"/>
                <w:b/>
                <w:sz w:val="18"/>
                <w:lang w:eastAsia="zh-CN"/>
              </w:rPr>
            </w:pPr>
            <w:r w:rsidRPr="00D66C64">
              <w:rPr>
                <w:rFonts w:ascii="Arial" w:hAnsi="Arial"/>
                <w:b/>
                <w:sz w:val="18"/>
                <w:lang w:eastAsia="zh-CN"/>
              </w:rPr>
              <w:t>Session description:</w:t>
            </w:r>
          </w:p>
          <w:p w14:paraId="6AC70F7F"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v=0</w:t>
            </w:r>
          </w:p>
          <w:p w14:paraId="71AA684E"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o=</w:t>
            </w:r>
            <w:r w:rsidRPr="00D66C64">
              <w:rPr>
                <w:rFonts w:ascii="Arial" w:hAnsi="Arial"/>
                <w:iCs/>
                <w:snapToGrid w:val="0"/>
                <w:sz w:val="18"/>
                <w:lang w:eastAsia="zh-CN"/>
              </w:rPr>
              <w:t>(username)</w:t>
            </w:r>
            <w:r w:rsidRPr="00D66C64">
              <w:rPr>
                <w:rFonts w:ascii="Arial" w:hAnsi="Arial"/>
                <w:sz w:val="18"/>
                <w:lang w:eastAsia="zh-CN"/>
              </w:rPr>
              <w:t xml:space="preserve"> (sess-id) (sess-version) IN (addrtype) (unicast-address for UE)</w:t>
            </w:r>
          </w:p>
          <w:p w14:paraId="31706B34"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s=</w:t>
            </w:r>
            <w:r w:rsidRPr="00D66C64">
              <w:rPr>
                <w:rFonts w:ascii="Arial" w:hAnsi="Arial"/>
                <w:sz w:val="18"/>
                <w:lang w:eastAsia="zh-CN"/>
              </w:rPr>
              <w:t>(session name)</w:t>
            </w:r>
          </w:p>
          <w:p w14:paraId="40CD6EE6"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c=IN</w:t>
            </w:r>
            <w:r w:rsidRPr="00D66C64">
              <w:rPr>
                <w:rFonts w:ascii="Arial" w:hAnsi="Arial"/>
                <w:sz w:val="18"/>
                <w:lang w:eastAsia="zh-CN"/>
              </w:rPr>
              <w:t xml:space="preserve"> (addrtype) (connection-address for UE) [Note 1]</w:t>
            </w:r>
          </w:p>
          <w:p w14:paraId="2424528F"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b=AS</w:t>
            </w:r>
            <w:r w:rsidRPr="00D66C64">
              <w:rPr>
                <w:rFonts w:ascii="Arial" w:hAnsi="Arial"/>
                <w:sz w:val="18"/>
                <w:lang w:eastAsia="zh-CN"/>
              </w:rPr>
              <w:t>: (bandwidth-value)</w:t>
            </w:r>
          </w:p>
          <w:p w14:paraId="20800C19" w14:textId="77777777" w:rsidR="007E44B2" w:rsidRPr="00D66C64" w:rsidRDefault="007E44B2" w:rsidP="007E44B2">
            <w:pPr>
              <w:keepNext/>
              <w:keepLines/>
              <w:spacing w:after="0"/>
              <w:rPr>
                <w:rFonts w:ascii="Arial" w:hAnsi="Arial"/>
                <w:sz w:val="18"/>
                <w:lang w:eastAsia="zh-CN"/>
              </w:rPr>
            </w:pPr>
          </w:p>
          <w:p w14:paraId="6B5CCDE2" w14:textId="77777777" w:rsidR="007E44B2" w:rsidRPr="00D66C64" w:rsidRDefault="007E44B2" w:rsidP="007E44B2">
            <w:pPr>
              <w:keepNext/>
              <w:keepLines/>
              <w:spacing w:after="0"/>
              <w:rPr>
                <w:rFonts w:ascii="Arial" w:hAnsi="Arial"/>
                <w:b/>
                <w:sz w:val="18"/>
                <w:lang w:eastAsia="zh-CN"/>
              </w:rPr>
            </w:pPr>
            <w:r w:rsidRPr="00D66C64">
              <w:rPr>
                <w:rFonts w:ascii="Arial" w:hAnsi="Arial"/>
                <w:b/>
                <w:sz w:val="18"/>
                <w:lang w:eastAsia="zh-CN"/>
              </w:rPr>
              <w:t>Time description:</w:t>
            </w:r>
          </w:p>
          <w:p w14:paraId="625336C9"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t=</w:t>
            </w:r>
            <w:r w:rsidRPr="00D66C64">
              <w:rPr>
                <w:rFonts w:ascii="Arial" w:hAnsi="Arial"/>
                <w:sz w:val="18"/>
                <w:lang w:eastAsia="zh-CN"/>
              </w:rPr>
              <w:t xml:space="preserve"> (start-time) (stop-time)</w:t>
            </w:r>
          </w:p>
          <w:p w14:paraId="2D699536" w14:textId="77777777" w:rsidR="007E44B2" w:rsidRPr="00D66C64" w:rsidRDefault="007E44B2" w:rsidP="007E44B2">
            <w:pPr>
              <w:keepNext/>
              <w:keepLines/>
              <w:spacing w:after="0"/>
              <w:rPr>
                <w:rFonts w:ascii="Arial" w:hAnsi="Arial"/>
                <w:sz w:val="18"/>
                <w:lang w:eastAsia="zh-CN"/>
              </w:rPr>
            </w:pPr>
          </w:p>
          <w:p w14:paraId="468E0A70" w14:textId="77777777" w:rsidR="007E44B2" w:rsidRPr="00D66C64" w:rsidRDefault="007E44B2" w:rsidP="007E44B2">
            <w:pPr>
              <w:keepNext/>
              <w:keepLines/>
              <w:spacing w:after="0"/>
              <w:rPr>
                <w:rFonts w:ascii="Arial" w:hAnsi="Arial"/>
                <w:b/>
                <w:sz w:val="18"/>
                <w:lang w:eastAsia="zh-CN"/>
              </w:rPr>
            </w:pPr>
            <w:r w:rsidRPr="00D66C64">
              <w:rPr>
                <w:rFonts w:ascii="Arial" w:hAnsi="Arial"/>
                <w:b/>
                <w:sz w:val="18"/>
                <w:lang w:eastAsia="zh-CN"/>
              </w:rPr>
              <w:t>Media description:</w:t>
            </w:r>
          </w:p>
          <w:p w14:paraId="52335203"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 xml:space="preserve">m=audio </w:t>
            </w:r>
            <w:r w:rsidRPr="00D66C64">
              <w:rPr>
                <w:rFonts w:ascii="Arial" w:hAnsi="Arial"/>
                <w:iCs/>
                <w:sz w:val="18"/>
                <w:lang w:eastAsia="zh-CN"/>
              </w:rPr>
              <w:t>(transport port)</w:t>
            </w:r>
            <w:r w:rsidRPr="00D66C64">
              <w:rPr>
                <w:rFonts w:ascii="Arial" w:hAnsi="Arial"/>
                <w:i/>
                <w:sz w:val="18"/>
                <w:lang w:eastAsia="zh-CN"/>
              </w:rPr>
              <w:t xml:space="preserve"> RTP/AVP</w:t>
            </w:r>
            <w:r w:rsidRPr="00D66C64">
              <w:rPr>
                <w:rFonts w:ascii="Arial" w:hAnsi="Arial"/>
                <w:sz w:val="18"/>
                <w:lang w:eastAsia="zh-CN"/>
              </w:rPr>
              <w:t xml:space="preserve"> (fmt)</w:t>
            </w:r>
          </w:p>
          <w:p w14:paraId="15DE2970"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c=IN</w:t>
            </w:r>
            <w:r w:rsidRPr="00D66C64">
              <w:rPr>
                <w:rFonts w:ascii="Arial" w:hAnsi="Arial"/>
                <w:sz w:val="18"/>
                <w:lang w:eastAsia="zh-CN"/>
              </w:rPr>
              <w:t xml:space="preserve"> (addrtype) (connection-address for UE) [Note 1]</w:t>
            </w:r>
          </w:p>
          <w:p w14:paraId="06E87A31"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b=AS:</w:t>
            </w:r>
            <w:r w:rsidRPr="00D66C64">
              <w:rPr>
                <w:rFonts w:ascii="Arial" w:hAnsi="Arial"/>
                <w:sz w:val="18"/>
                <w:lang w:eastAsia="zh-CN"/>
              </w:rPr>
              <w:t xml:space="preserve"> (bandwidth-value)</w:t>
            </w:r>
          </w:p>
          <w:p w14:paraId="1FA46EBD" w14:textId="77777777" w:rsidR="007E44B2" w:rsidRPr="00D66C64" w:rsidRDefault="007E44B2" w:rsidP="007E44B2">
            <w:pPr>
              <w:keepNext/>
              <w:keepLines/>
              <w:spacing w:after="0"/>
              <w:rPr>
                <w:rFonts w:ascii="Arial" w:hAnsi="Arial" w:cs="Arial"/>
                <w:i/>
                <w:sz w:val="18"/>
                <w:szCs w:val="18"/>
                <w:lang w:eastAsia="zh-CN"/>
              </w:rPr>
            </w:pPr>
            <w:r w:rsidRPr="00D66C64">
              <w:rPr>
                <w:rFonts w:ascii="Arial" w:hAnsi="Arial" w:cs="Arial"/>
                <w:i/>
                <w:sz w:val="18"/>
                <w:szCs w:val="18"/>
                <w:lang w:eastAsia="zh-CN"/>
              </w:rPr>
              <w:t>b=RS:</w:t>
            </w:r>
            <w:r w:rsidRPr="00D66C64">
              <w:rPr>
                <w:rFonts w:ascii="Arial" w:hAnsi="Arial" w:cs="Arial"/>
                <w:b/>
                <w:sz w:val="18"/>
                <w:szCs w:val="18"/>
                <w:lang w:eastAsia="zh-CN"/>
              </w:rPr>
              <w:t xml:space="preserve"> </w:t>
            </w:r>
            <w:r w:rsidRPr="00D66C64">
              <w:rPr>
                <w:rFonts w:ascii="Arial" w:hAnsi="Arial" w:cs="Arial"/>
                <w:sz w:val="18"/>
                <w:szCs w:val="18"/>
                <w:lang w:eastAsia="zh-CN"/>
              </w:rPr>
              <w:t>(bandwidth-value)</w:t>
            </w:r>
            <w:r w:rsidRPr="00D66C64">
              <w:rPr>
                <w:rFonts w:ascii="Arial" w:hAnsi="Arial" w:cs="Arial"/>
                <w:b/>
                <w:sz w:val="18"/>
                <w:szCs w:val="18"/>
                <w:lang w:eastAsia="zh-CN"/>
              </w:rPr>
              <w:t xml:space="preserve"> </w:t>
            </w:r>
            <w:r w:rsidRPr="00D66C64">
              <w:rPr>
                <w:rFonts w:ascii="Arial" w:hAnsi="Arial" w:cs="Arial"/>
                <w:sz w:val="18"/>
                <w:szCs w:val="18"/>
                <w:lang w:eastAsia="zh-CN"/>
              </w:rPr>
              <w:t>[Note 2]</w:t>
            </w:r>
          </w:p>
          <w:p w14:paraId="02390056" w14:textId="77777777" w:rsidR="007E44B2" w:rsidRPr="00D66C64" w:rsidRDefault="007E44B2" w:rsidP="007E44B2">
            <w:pPr>
              <w:keepNext/>
              <w:keepLines/>
              <w:spacing w:after="0"/>
              <w:rPr>
                <w:rFonts w:ascii="Arial" w:hAnsi="Arial" w:cs="Arial"/>
                <w:i/>
                <w:sz w:val="18"/>
                <w:szCs w:val="18"/>
                <w:lang w:eastAsia="zh-CN"/>
              </w:rPr>
            </w:pPr>
            <w:r w:rsidRPr="00D66C64">
              <w:rPr>
                <w:rFonts w:ascii="Arial" w:hAnsi="Arial" w:cs="Arial"/>
                <w:i/>
                <w:sz w:val="18"/>
                <w:szCs w:val="18"/>
                <w:lang w:eastAsia="zh-CN"/>
              </w:rPr>
              <w:t>b=RR:</w:t>
            </w:r>
            <w:r w:rsidRPr="00D66C64">
              <w:rPr>
                <w:rFonts w:ascii="Arial" w:hAnsi="Arial" w:cs="Arial"/>
                <w:b/>
                <w:sz w:val="18"/>
                <w:szCs w:val="18"/>
                <w:lang w:eastAsia="zh-CN"/>
              </w:rPr>
              <w:t xml:space="preserve"> </w:t>
            </w:r>
            <w:r w:rsidRPr="00D66C64">
              <w:rPr>
                <w:rFonts w:ascii="Arial" w:hAnsi="Arial" w:cs="Arial"/>
                <w:sz w:val="18"/>
                <w:szCs w:val="18"/>
                <w:lang w:eastAsia="zh-CN"/>
              </w:rPr>
              <w:t>(bandwidth-value)</w:t>
            </w:r>
            <w:r w:rsidRPr="00D66C64">
              <w:rPr>
                <w:rFonts w:ascii="Arial" w:hAnsi="Arial" w:cs="Arial"/>
                <w:b/>
                <w:sz w:val="18"/>
                <w:szCs w:val="18"/>
                <w:lang w:eastAsia="zh-CN"/>
              </w:rPr>
              <w:t xml:space="preserve"> </w:t>
            </w:r>
            <w:r w:rsidRPr="00D66C64">
              <w:rPr>
                <w:rFonts w:ascii="Arial" w:hAnsi="Arial" w:cs="Arial"/>
                <w:sz w:val="18"/>
                <w:szCs w:val="18"/>
                <w:lang w:eastAsia="zh-CN"/>
              </w:rPr>
              <w:t>[Note 2]</w:t>
            </w:r>
          </w:p>
          <w:p w14:paraId="5FCE9525" w14:textId="77777777" w:rsidR="007E44B2" w:rsidRPr="00D66C64" w:rsidRDefault="007E44B2" w:rsidP="007E44B2">
            <w:pPr>
              <w:keepNext/>
              <w:keepLines/>
              <w:spacing w:after="0"/>
              <w:rPr>
                <w:rFonts w:ascii="Arial" w:hAnsi="Arial"/>
                <w:sz w:val="18"/>
                <w:lang w:eastAsia="zh-CN"/>
              </w:rPr>
            </w:pPr>
          </w:p>
          <w:p w14:paraId="133C853D" w14:textId="77777777" w:rsidR="007E44B2" w:rsidRPr="00D66C64" w:rsidRDefault="007E44B2" w:rsidP="007E44B2">
            <w:pPr>
              <w:keepNext/>
              <w:keepLines/>
              <w:spacing w:after="0"/>
              <w:rPr>
                <w:rFonts w:ascii="Arial" w:hAnsi="Arial"/>
                <w:b/>
                <w:sz w:val="18"/>
                <w:lang w:eastAsia="zh-CN"/>
              </w:rPr>
            </w:pPr>
            <w:r w:rsidRPr="00D66C64">
              <w:rPr>
                <w:rFonts w:ascii="Arial" w:hAnsi="Arial"/>
                <w:b/>
                <w:sz w:val="18"/>
                <w:lang w:eastAsia="zh-CN"/>
              </w:rPr>
              <w:t xml:space="preserve">Attributes for media: </w:t>
            </w:r>
          </w:p>
          <w:p w14:paraId="13D022A5"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32CDD13C"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br=5.9-13.2; bw=nb-swb;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1CE0B49B"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737D4E8F"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br=5.9-24.4; bw=nb-swb;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293BC341"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74BE5F77"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br=13.2; bw=swb;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466143AD"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1C6E2FF9"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br=9.6-13.2; bw=swb;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4A331B0E"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EVS/16000 </w:t>
            </w:r>
            <w:r w:rsidRPr="00D66C64">
              <w:rPr>
                <w:rFonts w:ascii="Arial" w:hAnsi="Arial"/>
                <w:sz w:val="18"/>
                <w:lang w:eastAsia="zh-CN"/>
              </w:rPr>
              <w:t>[Note 3, 9, 10]</w:t>
            </w:r>
          </w:p>
          <w:p w14:paraId="25A1B963"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br=9.6-24.4; bw=swb;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5, 10]</w:t>
            </w:r>
          </w:p>
          <w:p w14:paraId="4851C183"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AMR-WB/16000 </w:t>
            </w:r>
            <w:r w:rsidRPr="00D66C64">
              <w:rPr>
                <w:rFonts w:ascii="Arial" w:hAnsi="Arial"/>
                <w:sz w:val="18"/>
                <w:lang w:eastAsia="zh-CN"/>
              </w:rPr>
              <w:t>[Note 3, 9]</w:t>
            </w:r>
          </w:p>
          <w:p w14:paraId="0379A16D" w14:textId="77777777" w:rsidR="007E44B2" w:rsidRPr="00D66C64" w:rsidRDefault="007E44B2" w:rsidP="007E44B2">
            <w:pPr>
              <w:keepNext/>
              <w:keepLines/>
              <w:spacing w:after="0"/>
              <w:rPr>
                <w:rFonts w:ascii="Arial" w:hAnsi="Arial"/>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mode-change-capability=2;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6]</w:t>
            </w:r>
          </w:p>
          <w:p w14:paraId="6C32761C" w14:textId="77777777" w:rsidR="007E44B2" w:rsidRPr="00D66C64" w:rsidRDefault="007E44B2" w:rsidP="007E44B2">
            <w:pPr>
              <w:keepNext/>
              <w:keepLines/>
              <w:spacing w:after="0"/>
              <w:rPr>
                <w:rFonts w:ascii="Arial" w:hAnsi="Arial"/>
                <w:i/>
                <w:iCs/>
                <w:sz w:val="18"/>
                <w:szCs w:val="24"/>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telephone-event/16000</w:t>
            </w:r>
          </w:p>
          <w:p w14:paraId="66EA141E" w14:textId="77777777" w:rsidR="007E44B2" w:rsidRPr="00D66C64" w:rsidRDefault="007E44B2" w:rsidP="007E44B2">
            <w:pPr>
              <w:keepNext/>
              <w:keepLines/>
              <w:spacing w:after="0"/>
              <w:rPr>
                <w:rFonts w:ascii="Arial" w:hAnsi="Arial"/>
                <w:sz w:val="18"/>
                <w:lang w:eastAsia="zh-CN"/>
              </w:rPr>
            </w:pPr>
            <w:r w:rsidRPr="00D66C64">
              <w:rPr>
                <w:rFonts w:ascii="Arial" w:hAnsi="Arial"/>
                <w:i/>
                <w:iCs/>
                <w:sz w:val="18"/>
              </w:rPr>
              <w:t xml:space="preserve">a=fmtp: </w:t>
            </w:r>
            <w:r w:rsidRPr="00D66C64">
              <w:rPr>
                <w:rFonts w:ascii="Arial" w:hAnsi="Arial"/>
                <w:iCs/>
                <w:sz w:val="18"/>
              </w:rPr>
              <w:t>(format)</w:t>
            </w:r>
          </w:p>
          <w:p w14:paraId="3D12BE28"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AMR/8000 </w:t>
            </w:r>
            <w:r w:rsidRPr="00D66C64">
              <w:rPr>
                <w:rFonts w:ascii="Arial" w:hAnsi="Arial"/>
                <w:sz w:val="18"/>
                <w:lang w:eastAsia="zh-CN"/>
              </w:rPr>
              <w:t>[Note 3, 9]</w:t>
            </w:r>
          </w:p>
          <w:p w14:paraId="1315D6A8"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 xml:space="preserve">a=fmtp: </w:t>
            </w:r>
            <w:r w:rsidRPr="00D66C64">
              <w:rPr>
                <w:rFonts w:ascii="Arial" w:hAnsi="Arial"/>
                <w:sz w:val="18"/>
                <w:lang w:eastAsia="zh-CN"/>
              </w:rPr>
              <w:t>(format)</w:t>
            </w:r>
            <w:r w:rsidRPr="00D66C64">
              <w:rPr>
                <w:rFonts w:ascii="Arial" w:hAnsi="Arial"/>
                <w:i/>
                <w:sz w:val="18"/>
                <w:lang w:eastAsia="zh-CN"/>
              </w:rPr>
              <w:t xml:space="preserve"> mode-change-capability=2; max-red= </w:t>
            </w:r>
            <w:r w:rsidRPr="00D66C64">
              <w:rPr>
                <w:rFonts w:ascii="Arial" w:hAnsi="Arial"/>
                <w:sz w:val="18"/>
                <w:lang w:eastAsia="zh-CN"/>
              </w:rPr>
              <w:t>(att-field)</w:t>
            </w:r>
            <w:r w:rsidRPr="00D66C64">
              <w:rPr>
                <w:rFonts w:ascii="Arial" w:hAnsi="Arial"/>
                <w:i/>
                <w:sz w:val="18"/>
                <w:lang w:eastAsia="zh-CN"/>
              </w:rPr>
              <w:t xml:space="preserve"> </w:t>
            </w:r>
            <w:r w:rsidRPr="00D66C64">
              <w:rPr>
                <w:rFonts w:ascii="Arial" w:hAnsi="Arial"/>
                <w:sz w:val="18"/>
                <w:lang w:eastAsia="zh-CN"/>
              </w:rPr>
              <w:t>[Note 4, 6]</w:t>
            </w:r>
          </w:p>
          <w:p w14:paraId="47D8A181" w14:textId="77777777" w:rsidR="007E44B2" w:rsidRPr="00D66C64" w:rsidRDefault="007E44B2" w:rsidP="007E44B2">
            <w:pPr>
              <w:keepNext/>
              <w:keepLines/>
              <w:spacing w:after="0"/>
              <w:rPr>
                <w:rFonts w:ascii="Arial" w:hAnsi="Arial"/>
                <w:i/>
                <w:iCs/>
                <w:sz w:val="18"/>
                <w:szCs w:val="24"/>
                <w:lang w:eastAsia="zh-CN"/>
              </w:rPr>
            </w:pPr>
            <w:r w:rsidRPr="00D66C64">
              <w:rPr>
                <w:rFonts w:ascii="Arial" w:hAnsi="Arial"/>
                <w:i/>
                <w:sz w:val="18"/>
                <w:lang w:eastAsia="zh-CN"/>
              </w:rPr>
              <w:t xml:space="preserve">a=rtpmap: </w:t>
            </w:r>
            <w:r w:rsidRPr="00D66C64">
              <w:rPr>
                <w:rFonts w:ascii="Arial" w:hAnsi="Arial"/>
                <w:sz w:val="18"/>
                <w:lang w:eastAsia="zh-CN"/>
              </w:rPr>
              <w:t>(payload type)</w:t>
            </w:r>
            <w:r w:rsidRPr="00D66C64">
              <w:rPr>
                <w:rFonts w:ascii="Arial" w:hAnsi="Arial"/>
                <w:i/>
                <w:sz w:val="18"/>
                <w:lang w:eastAsia="zh-CN"/>
              </w:rPr>
              <w:t xml:space="preserve"> telephone-event/8000 </w:t>
            </w:r>
          </w:p>
          <w:p w14:paraId="5CB8ADB9" w14:textId="77777777" w:rsidR="007E44B2" w:rsidRPr="00D66C64" w:rsidRDefault="007E44B2" w:rsidP="007E44B2">
            <w:pPr>
              <w:keepNext/>
              <w:keepLines/>
              <w:spacing w:after="0"/>
              <w:rPr>
                <w:rFonts w:ascii="Arial" w:hAnsi="Arial" w:cs="Tahoma"/>
                <w:i/>
                <w:sz w:val="18"/>
                <w:szCs w:val="16"/>
                <w:lang w:eastAsia="zh-CN"/>
              </w:rPr>
            </w:pPr>
            <w:r w:rsidRPr="00D66C64">
              <w:rPr>
                <w:rFonts w:ascii="Arial" w:hAnsi="Arial"/>
                <w:i/>
                <w:iCs/>
                <w:sz w:val="18"/>
              </w:rPr>
              <w:t xml:space="preserve">a=fmtp: </w:t>
            </w:r>
            <w:r w:rsidRPr="00D66C64">
              <w:rPr>
                <w:rFonts w:ascii="Arial" w:hAnsi="Arial"/>
                <w:iCs/>
                <w:sz w:val="18"/>
              </w:rPr>
              <w:t>(format)</w:t>
            </w:r>
          </w:p>
          <w:p w14:paraId="33ED8692" w14:textId="77777777" w:rsidR="007E44B2" w:rsidRPr="00D66C64" w:rsidRDefault="007E44B2" w:rsidP="007E44B2">
            <w:pPr>
              <w:keepNext/>
              <w:keepLines/>
              <w:spacing w:after="0"/>
              <w:rPr>
                <w:rFonts w:ascii="Arial" w:hAnsi="Arial" w:cs="Tahoma"/>
                <w:i/>
                <w:sz w:val="18"/>
                <w:szCs w:val="16"/>
                <w:lang w:eastAsia="zh-CN"/>
              </w:rPr>
            </w:pPr>
            <w:r w:rsidRPr="00D66C64">
              <w:rPr>
                <w:rFonts w:ascii="Arial" w:hAnsi="Arial" w:cs="Tahoma"/>
                <w:i/>
                <w:sz w:val="18"/>
                <w:szCs w:val="16"/>
                <w:lang w:eastAsia="zh-CN"/>
              </w:rPr>
              <w:t xml:space="preserve">a=ecn-capable-rtp: leap ect=0 </w:t>
            </w:r>
            <w:r w:rsidRPr="00D66C64">
              <w:rPr>
                <w:rFonts w:ascii="Arial" w:hAnsi="Arial" w:cs="Tahoma"/>
                <w:sz w:val="18"/>
                <w:szCs w:val="16"/>
                <w:lang w:eastAsia="zh-CN"/>
              </w:rPr>
              <w:t>[Note 7]</w:t>
            </w:r>
          </w:p>
          <w:p w14:paraId="3A506C40" w14:textId="77777777" w:rsidR="007E44B2" w:rsidRPr="00D66C64" w:rsidRDefault="007E44B2" w:rsidP="007E44B2">
            <w:pPr>
              <w:keepNext/>
              <w:keepLines/>
              <w:spacing w:after="0"/>
              <w:rPr>
                <w:rFonts w:ascii="Arial" w:hAnsi="Arial" w:cs="Tahoma"/>
                <w:sz w:val="18"/>
                <w:szCs w:val="16"/>
                <w:lang w:eastAsia="zh-CN"/>
              </w:rPr>
            </w:pPr>
            <w:r w:rsidRPr="00D66C64">
              <w:rPr>
                <w:rFonts w:ascii="Arial" w:hAnsi="Arial" w:cs="Tahoma"/>
                <w:i/>
                <w:sz w:val="18"/>
                <w:szCs w:val="16"/>
                <w:lang w:eastAsia="zh-CN"/>
              </w:rPr>
              <w:t xml:space="preserve">a=rtcp-fb:* nack ecn </w:t>
            </w:r>
            <w:r w:rsidRPr="00D66C64">
              <w:rPr>
                <w:rFonts w:ascii="Arial" w:hAnsi="Arial" w:cs="Tahoma"/>
                <w:sz w:val="18"/>
                <w:szCs w:val="16"/>
                <w:lang w:eastAsia="zh-CN"/>
              </w:rPr>
              <w:t>[Note 7]</w:t>
            </w:r>
          </w:p>
          <w:p w14:paraId="3A55AB97" w14:textId="77777777" w:rsidR="007E44B2" w:rsidRPr="00D66C64" w:rsidRDefault="007E44B2" w:rsidP="007E44B2">
            <w:pPr>
              <w:keepNext/>
              <w:keepLines/>
              <w:spacing w:after="0"/>
              <w:rPr>
                <w:rFonts w:ascii="Arial" w:hAnsi="Arial" w:cs="Tahoma"/>
                <w:sz w:val="18"/>
                <w:szCs w:val="16"/>
                <w:lang w:eastAsia="zh-CN"/>
              </w:rPr>
            </w:pPr>
            <w:r w:rsidRPr="00D66C64">
              <w:rPr>
                <w:rFonts w:ascii="Arial" w:hAnsi="Arial" w:cs="Tahoma"/>
                <w:i/>
                <w:sz w:val="18"/>
                <w:szCs w:val="16"/>
                <w:lang w:eastAsia="zh-CN"/>
              </w:rPr>
              <w:t xml:space="preserve">a=rtcp-xr:ecn-sum </w:t>
            </w:r>
            <w:r w:rsidRPr="00D66C64">
              <w:rPr>
                <w:rFonts w:ascii="Arial" w:hAnsi="Arial" w:cs="Tahoma"/>
                <w:sz w:val="18"/>
                <w:szCs w:val="16"/>
                <w:lang w:eastAsia="zh-CN"/>
              </w:rPr>
              <w:t>[Note 7]</w:t>
            </w:r>
          </w:p>
          <w:p w14:paraId="03A49F9E" w14:textId="77777777" w:rsidR="007E44B2" w:rsidRPr="00D66C64" w:rsidRDefault="007E44B2" w:rsidP="007E44B2">
            <w:pPr>
              <w:keepNext/>
              <w:keepLines/>
              <w:spacing w:after="0"/>
              <w:rPr>
                <w:rFonts w:ascii="Arial" w:hAnsi="Arial" w:cs="Tahoma"/>
                <w:sz w:val="18"/>
                <w:szCs w:val="16"/>
                <w:lang w:eastAsia="zh-CN"/>
              </w:rPr>
            </w:pPr>
            <w:r w:rsidRPr="00D66C64">
              <w:rPr>
                <w:rFonts w:ascii="Arial" w:hAnsi="Arial" w:cs="Tahoma"/>
                <w:i/>
                <w:sz w:val="18"/>
                <w:szCs w:val="16"/>
                <w:lang w:eastAsia="zh-CN"/>
              </w:rPr>
              <w:t xml:space="preserve">a=rtcp-rsize </w:t>
            </w:r>
            <w:r w:rsidRPr="00D66C64">
              <w:rPr>
                <w:rFonts w:ascii="Arial" w:hAnsi="Arial" w:cs="Tahoma"/>
                <w:sz w:val="18"/>
                <w:szCs w:val="16"/>
                <w:lang w:eastAsia="zh-CN"/>
              </w:rPr>
              <w:t>[Note 7]</w:t>
            </w:r>
          </w:p>
          <w:p w14:paraId="5D8C291E"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a=ptime:20</w:t>
            </w:r>
          </w:p>
          <w:p w14:paraId="651250FE" w14:textId="77777777" w:rsidR="007E44B2" w:rsidRPr="00D66C64" w:rsidRDefault="007E44B2" w:rsidP="007E44B2">
            <w:pPr>
              <w:keepNext/>
              <w:keepLines/>
              <w:spacing w:after="0"/>
              <w:rPr>
                <w:rFonts w:ascii="Arial" w:hAnsi="Arial"/>
                <w:i/>
                <w:sz w:val="18"/>
                <w:lang w:eastAsia="zh-CN"/>
              </w:rPr>
            </w:pPr>
            <w:r w:rsidRPr="00D66C64">
              <w:rPr>
                <w:rFonts w:ascii="Arial" w:hAnsi="Arial"/>
                <w:i/>
                <w:sz w:val="18"/>
                <w:lang w:eastAsia="zh-CN"/>
              </w:rPr>
              <w:t>a=maxptime:240</w:t>
            </w:r>
          </w:p>
          <w:p w14:paraId="5FD65585" w14:textId="4AD7B411" w:rsidR="007E44B2" w:rsidRPr="00D66C64" w:rsidRDefault="007E44B2" w:rsidP="007E44B2">
            <w:pPr>
              <w:pStyle w:val="TAL"/>
            </w:pPr>
          </w:p>
        </w:tc>
        <w:tc>
          <w:tcPr>
            <w:tcW w:w="749" w:type="dxa"/>
            <w:tcBorders>
              <w:top w:val="single" w:sz="4" w:space="0" w:color="auto"/>
              <w:left w:val="single" w:sz="4" w:space="0" w:color="auto"/>
              <w:bottom w:val="single" w:sz="4" w:space="0" w:color="auto"/>
              <w:right w:val="single" w:sz="4" w:space="0" w:color="auto"/>
            </w:tcBorders>
          </w:tcPr>
          <w:p w14:paraId="3C9BA82F" w14:textId="77777777" w:rsidR="007E44B2" w:rsidRPr="00D66C64" w:rsidRDefault="007E44B2" w:rsidP="007E44B2">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3A8FD6E3" w14:textId="77777777" w:rsidR="007E44B2" w:rsidRPr="00D66C64" w:rsidRDefault="007E44B2" w:rsidP="007E44B2">
            <w:pPr>
              <w:pStyle w:val="TAL"/>
            </w:pPr>
            <w:r w:rsidRPr="00D66C64">
              <w:t>TS 24.229 [7]</w:t>
            </w:r>
          </w:p>
        </w:tc>
      </w:tr>
    </w:tbl>
    <w:p w14:paraId="171323BC" w14:textId="77777777" w:rsidR="00776A0B" w:rsidRPr="00613175" w:rsidRDefault="00776A0B"/>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776A0B" w:rsidRPr="00613175" w14:paraId="706F1A10" w14:textId="77777777" w:rsidTr="00F238ED">
        <w:tc>
          <w:tcPr>
            <w:tcW w:w="1772" w:type="dxa"/>
            <w:tcBorders>
              <w:top w:val="single" w:sz="4" w:space="0" w:color="auto"/>
              <w:left w:val="single" w:sz="4" w:space="0" w:color="auto"/>
              <w:bottom w:val="single" w:sz="4" w:space="0" w:color="auto"/>
              <w:right w:val="single" w:sz="4" w:space="0" w:color="auto"/>
            </w:tcBorders>
          </w:tcPr>
          <w:p w14:paraId="2869C154" w14:textId="77777777" w:rsidR="00776A0B" w:rsidRPr="00613175" w:rsidRDefault="00776A0B" w:rsidP="00C06FDE">
            <w:pPr>
              <w:pStyle w:val="TAL"/>
              <w:rPr>
                <w:b/>
              </w:rPr>
            </w:pPr>
          </w:p>
        </w:tc>
        <w:tc>
          <w:tcPr>
            <w:tcW w:w="878" w:type="dxa"/>
            <w:tcBorders>
              <w:top w:val="single" w:sz="4" w:space="0" w:color="auto"/>
              <w:left w:val="single" w:sz="4" w:space="0" w:color="auto"/>
              <w:bottom w:val="single" w:sz="4" w:space="0" w:color="auto"/>
              <w:right w:val="single" w:sz="4" w:space="0" w:color="auto"/>
            </w:tcBorders>
          </w:tcPr>
          <w:p w14:paraId="7C2A8376" w14:textId="77777777" w:rsidR="00776A0B" w:rsidRPr="00613175" w:rsidRDefault="00776A0B" w:rsidP="00C06FDE">
            <w:pPr>
              <w:pStyle w:val="TAL"/>
            </w:pPr>
          </w:p>
        </w:tc>
        <w:tc>
          <w:tcPr>
            <w:tcW w:w="4795" w:type="dxa"/>
            <w:tcBorders>
              <w:top w:val="single" w:sz="4" w:space="0" w:color="auto"/>
              <w:left w:val="single" w:sz="4" w:space="0" w:color="auto"/>
              <w:bottom w:val="single" w:sz="4" w:space="0" w:color="auto"/>
              <w:right w:val="single" w:sz="4" w:space="0" w:color="auto"/>
            </w:tcBorders>
          </w:tcPr>
          <w:p w14:paraId="7B8D30ED" w14:textId="77777777" w:rsidR="00776A0B" w:rsidRPr="00613175" w:rsidRDefault="00776A0B" w:rsidP="00776A0B">
            <w:pPr>
              <w:keepNext/>
              <w:keepLines/>
              <w:spacing w:after="0"/>
              <w:rPr>
                <w:rFonts w:ascii="Arial" w:hAnsi="Arial"/>
                <w:i/>
                <w:sz w:val="18"/>
                <w:lang w:eastAsia="zh-CN"/>
              </w:rPr>
            </w:pPr>
          </w:p>
          <w:p w14:paraId="729AF3C6" w14:textId="77777777" w:rsidR="00776A0B" w:rsidRPr="00613175" w:rsidRDefault="00776A0B" w:rsidP="00776A0B">
            <w:pPr>
              <w:keepNext/>
              <w:keepLines/>
              <w:spacing w:after="0"/>
              <w:rPr>
                <w:rFonts w:ascii="Arial" w:hAnsi="Arial" w:cs="Tahoma"/>
                <w:b/>
                <w:sz w:val="18"/>
                <w:szCs w:val="16"/>
                <w:lang w:eastAsia="zh-CN"/>
              </w:rPr>
            </w:pPr>
            <w:r w:rsidRPr="00613175">
              <w:rPr>
                <w:rFonts w:ascii="Arial" w:hAnsi="Arial" w:cs="Tahoma"/>
                <w:b/>
                <w:sz w:val="18"/>
                <w:szCs w:val="16"/>
                <w:lang w:eastAsia="zh-CN"/>
              </w:rPr>
              <w:t>Attributes for media security mechanism:</w:t>
            </w:r>
          </w:p>
          <w:p w14:paraId="3D86E08D" w14:textId="77777777" w:rsidR="00776A0B" w:rsidRPr="00613175" w:rsidRDefault="00776A0B" w:rsidP="00776A0B">
            <w:pPr>
              <w:keepNext/>
              <w:keepLines/>
              <w:spacing w:after="0"/>
              <w:rPr>
                <w:rFonts w:ascii="Arial" w:hAnsi="Arial" w:cs="Tahoma"/>
                <w:i/>
                <w:sz w:val="18"/>
                <w:szCs w:val="16"/>
                <w:lang w:eastAsia="zh-CN"/>
              </w:rPr>
            </w:pPr>
            <w:r w:rsidRPr="00613175">
              <w:rPr>
                <w:rFonts w:ascii="Arial" w:hAnsi="Arial" w:cs="Tahoma"/>
                <w:i/>
                <w:sz w:val="18"/>
                <w:szCs w:val="16"/>
                <w:lang w:eastAsia="zh-CN"/>
              </w:rPr>
              <w:t xml:space="preserve">a=3ge2ae: requested </w:t>
            </w:r>
            <w:r w:rsidRPr="00613175">
              <w:rPr>
                <w:rFonts w:ascii="Arial" w:hAnsi="Arial" w:cs="Tahoma"/>
                <w:sz w:val="18"/>
                <w:szCs w:val="16"/>
                <w:lang w:eastAsia="zh-CN"/>
              </w:rPr>
              <w:t>[Note 8]</w:t>
            </w:r>
          </w:p>
          <w:p w14:paraId="7A61512B" w14:textId="77777777" w:rsidR="00776A0B" w:rsidRPr="00613175" w:rsidRDefault="00776A0B" w:rsidP="00776A0B">
            <w:pPr>
              <w:keepNext/>
              <w:keepLines/>
              <w:spacing w:after="0"/>
              <w:rPr>
                <w:rFonts w:ascii="Arial" w:hAnsi="Arial" w:cs="Tahoma"/>
                <w:i/>
                <w:sz w:val="18"/>
                <w:szCs w:val="16"/>
                <w:lang w:eastAsia="zh-CN"/>
              </w:rPr>
            </w:pPr>
            <w:r w:rsidRPr="00613175">
              <w:rPr>
                <w:rFonts w:ascii="Arial" w:hAnsi="Arial" w:cs="Tahoma"/>
                <w:i/>
                <w:sz w:val="18"/>
                <w:szCs w:val="16"/>
                <w:lang w:eastAsia="zh-CN"/>
              </w:rPr>
              <w:t>a=crypto:1 AES_CM_128_HMAC_SHA1_80inline:WVNfX19zZW1jdGwgKCkgewkyMjA7fQp9CnVubGVz|2^20|</w:t>
            </w:r>
          </w:p>
          <w:p w14:paraId="0273D78F" w14:textId="77777777" w:rsidR="00776A0B" w:rsidRPr="00613175" w:rsidRDefault="00776A0B" w:rsidP="00776A0B">
            <w:pPr>
              <w:keepNext/>
              <w:keepLines/>
              <w:spacing w:after="0"/>
              <w:rPr>
                <w:rFonts w:ascii="Arial" w:hAnsi="Arial" w:cs="Tahoma"/>
                <w:sz w:val="18"/>
                <w:szCs w:val="16"/>
                <w:lang w:eastAsia="zh-CN"/>
              </w:rPr>
            </w:pPr>
            <w:r w:rsidRPr="00613175">
              <w:rPr>
                <w:rFonts w:ascii="Arial" w:hAnsi="Arial" w:cs="Tahoma"/>
                <w:i/>
                <w:sz w:val="18"/>
                <w:szCs w:val="16"/>
                <w:lang w:eastAsia="zh-CN"/>
              </w:rPr>
              <w:t xml:space="preserve">1:4FEC_ORDER=FEC_SRTP" </w:t>
            </w:r>
            <w:r w:rsidRPr="00613175">
              <w:rPr>
                <w:rFonts w:ascii="Arial" w:hAnsi="Arial" w:cs="Tahoma"/>
                <w:sz w:val="18"/>
                <w:szCs w:val="16"/>
                <w:lang w:eastAsia="zh-CN"/>
              </w:rPr>
              <w:t>[Note 8]</w:t>
            </w:r>
          </w:p>
          <w:p w14:paraId="31214305" w14:textId="77777777" w:rsidR="00776A0B" w:rsidRPr="00613175" w:rsidRDefault="00776A0B" w:rsidP="00776A0B">
            <w:pPr>
              <w:keepNext/>
              <w:keepLines/>
              <w:spacing w:after="0"/>
              <w:rPr>
                <w:rFonts w:ascii="Arial" w:hAnsi="Arial" w:cs="Tahoma"/>
                <w:i/>
                <w:sz w:val="18"/>
                <w:szCs w:val="16"/>
                <w:lang w:eastAsia="zh-CN"/>
              </w:rPr>
            </w:pPr>
          </w:p>
          <w:p w14:paraId="6414E7E4" w14:textId="77777777" w:rsidR="00776A0B" w:rsidRPr="00613175" w:rsidRDefault="00776A0B" w:rsidP="00776A0B">
            <w:pPr>
              <w:pStyle w:val="TAL"/>
              <w:rPr>
                <w:rFonts w:eastAsia="SimSun"/>
                <w:b/>
                <w:lang w:eastAsia="zh-CN"/>
              </w:rPr>
            </w:pPr>
            <w:r w:rsidRPr="00613175">
              <w:rPr>
                <w:rFonts w:eastAsia="SimSun"/>
                <w:b/>
                <w:lang w:eastAsia="zh-CN"/>
              </w:rPr>
              <w:t>Attributes for preconditions:</w:t>
            </w:r>
          </w:p>
          <w:p w14:paraId="1110F4D7" w14:textId="77777777" w:rsidR="00776A0B" w:rsidRPr="00613175" w:rsidRDefault="00776A0B" w:rsidP="00776A0B">
            <w:pPr>
              <w:pStyle w:val="TAL"/>
              <w:rPr>
                <w:rFonts w:eastAsia="SimSun"/>
                <w:i/>
                <w:lang w:eastAsia="zh-CN"/>
              </w:rPr>
            </w:pPr>
            <w:r w:rsidRPr="00613175">
              <w:rPr>
                <w:rFonts w:eastAsia="SimSun"/>
                <w:i/>
                <w:lang w:eastAsia="zh-CN"/>
              </w:rPr>
              <w:t>a=curr:qos local none</w:t>
            </w:r>
          </w:p>
          <w:p w14:paraId="528D9BDE" w14:textId="77777777" w:rsidR="00776A0B" w:rsidRPr="00613175" w:rsidRDefault="00776A0B" w:rsidP="00776A0B">
            <w:pPr>
              <w:pStyle w:val="TAL"/>
              <w:rPr>
                <w:rFonts w:eastAsia="SimSun"/>
                <w:i/>
                <w:lang w:eastAsia="zh-CN"/>
              </w:rPr>
            </w:pPr>
            <w:r w:rsidRPr="00613175">
              <w:rPr>
                <w:rFonts w:eastAsia="SimSun"/>
                <w:i/>
                <w:lang w:eastAsia="zh-CN"/>
              </w:rPr>
              <w:t>a=curr:qos remote none</w:t>
            </w:r>
          </w:p>
          <w:p w14:paraId="1DA18398" w14:textId="77777777" w:rsidR="00776A0B" w:rsidRPr="00613175" w:rsidRDefault="00776A0B" w:rsidP="00776A0B">
            <w:pPr>
              <w:pStyle w:val="TAL"/>
              <w:rPr>
                <w:rFonts w:eastAsia="SimSun"/>
                <w:i/>
                <w:lang w:eastAsia="zh-CN"/>
              </w:rPr>
            </w:pPr>
            <w:r w:rsidRPr="00613175">
              <w:rPr>
                <w:rFonts w:eastAsia="SimSun"/>
                <w:i/>
                <w:lang w:eastAsia="zh-CN"/>
              </w:rPr>
              <w:t>a=des:qos mandatory local sendrecv</w:t>
            </w:r>
          </w:p>
          <w:p w14:paraId="58421FEE" w14:textId="77777777" w:rsidR="00776A0B" w:rsidRPr="00613175" w:rsidRDefault="00776A0B" w:rsidP="00776A0B">
            <w:pPr>
              <w:pStyle w:val="TAL"/>
              <w:rPr>
                <w:rFonts w:eastAsia="SimSun"/>
                <w:i/>
                <w:lang w:eastAsia="zh-CN"/>
              </w:rPr>
            </w:pPr>
            <w:r w:rsidRPr="00613175">
              <w:rPr>
                <w:rFonts w:eastAsia="SimSun"/>
                <w:i/>
                <w:lang w:eastAsia="zh-CN"/>
              </w:rPr>
              <w:t>a=des:qos optional remote sendrecv</w:t>
            </w:r>
          </w:p>
          <w:p w14:paraId="50651B53" w14:textId="77777777" w:rsidR="00776A0B" w:rsidRPr="00613175" w:rsidRDefault="00776A0B" w:rsidP="00776A0B">
            <w:pPr>
              <w:pStyle w:val="TAL"/>
              <w:rPr>
                <w:lang w:eastAsia="zh-CN"/>
              </w:rPr>
            </w:pPr>
          </w:p>
          <w:p w14:paraId="5023C5BE" w14:textId="5B471107" w:rsidR="00776A0B" w:rsidRPr="00613175" w:rsidRDefault="00776A0B" w:rsidP="00776A0B">
            <w:pPr>
              <w:pStyle w:val="TAL"/>
              <w:rPr>
                <w:rFonts w:cs="Tahoma"/>
                <w:szCs w:val="16"/>
                <w:lang w:eastAsia="zh-CN"/>
              </w:rPr>
            </w:pPr>
            <w:r w:rsidRPr="00613175">
              <w:rPr>
                <w:lang w:eastAsia="zh-CN"/>
              </w:rPr>
              <w:t>Note 1: At least one "c=" field shall be present.</w:t>
            </w:r>
          </w:p>
          <w:p w14:paraId="0765F480" w14:textId="77777777" w:rsidR="00776A0B" w:rsidRPr="00613175" w:rsidRDefault="00776A0B" w:rsidP="00776A0B">
            <w:pPr>
              <w:pStyle w:val="TAL"/>
              <w:rPr>
                <w:lang w:eastAsia="zh-CN"/>
              </w:rPr>
            </w:pPr>
            <w:r w:rsidRPr="00613175">
              <w:rPr>
                <w:lang w:eastAsia="zh-CN"/>
              </w:rPr>
              <w:t>Note 2: The RR value shall be greater than 0. The RS value can be any value.</w:t>
            </w:r>
          </w:p>
          <w:p w14:paraId="6D618A3F" w14:textId="77777777" w:rsidR="00776A0B" w:rsidRPr="00613175" w:rsidRDefault="00776A0B" w:rsidP="00776A0B">
            <w:pPr>
              <w:pStyle w:val="TAL"/>
              <w:rPr>
                <w:lang w:eastAsia="zh-CN"/>
              </w:rPr>
            </w:pPr>
            <w:r w:rsidRPr="00613175">
              <w:rPr>
                <w:lang w:eastAsia="zh-CN"/>
              </w:rPr>
              <w:t>Note 3: The channel number shall be "/1" or omitted.</w:t>
            </w:r>
          </w:p>
          <w:p w14:paraId="5201721F" w14:textId="77777777" w:rsidR="00776A0B" w:rsidRPr="00613175" w:rsidRDefault="00776A0B" w:rsidP="00776A0B">
            <w:pPr>
              <w:pStyle w:val="TAL"/>
              <w:rPr>
                <w:lang w:eastAsia="zh-CN"/>
              </w:rPr>
            </w:pPr>
            <w:r w:rsidRPr="00613175">
              <w:rPr>
                <w:lang w:eastAsia="zh-CN"/>
              </w:rPr>
              <w:t>Note 4: The max-red values from 0 to 220 are allowed.</w:t>
            </w:r>
          </w:p>
          <w:p w14:paraId="1C83E402" w14:textId="77777777" w:rsidR="00776A0B" w:rsidRPr="00613175" w:rsidRDefault="00776A0B" w:rsidP="00776A0B">
            <w:pPr>
              <w:pStyle w:val="TAL"/>
              <w:rPr>
                <w:lang w:eastAsia="zh-CN"/>
              </w:rPr>
            </w:pPr>
            <w:r w:rsidRPr="00613175">
              <w:rPr>
                <w:lang w:eastAsia="zh-CN"/>
              </w:rPr>
              <w:t>Note 5: The parameters dtx, dtx-recv and evs-mode-switch shall not be present.</w:t>
            </w:r>
          </w:p>
          <w:p w14:paraId="0ACEE4EA" w14:textId="77777777" w:rsidR="00776A0B" w:rsidRPr="00613175" w:rsidRDefault="00776A0B" w:rsidP="00776A0B">
            <w:pPr>
              <w:pStyle w:val="TAL"/>
              <w:rPr>
                <w:lang w:eastAsia="zh-CN"/>
              </w:rPr>
            </w:pPr>
            <w:r w:rsidRPr="00613175">
              <w:rPr>
                <w:lang w:eastAsia="zh-CN"/>
              </w:rPr>
              <w:t>Note 6: The parameters mode-set, mode-change-period, mode-change-neighbor, crc, robust-sorting and interleaving shall not be included.</w:t>
            </w:r>
          </w:p>
          <w:p w14:paraId="3E30A3B9" w14:textId="77777777" w:rsidR="00776A0B" w:rsidRPr="00613175" w:rsidRDefault="00776A0B" w:rsidP="00776A0B">
            <w:pPr>
              <w:pStyle w:val="TAL"/>
              <w:rPr>
                <w:rFonts w:cs="Tahoma"/>
                <w:szCs w:val="16"/>
                <w:lang w:eastAsia="zh-CN"/>
              </w:rPr>
            </w:pPr>
            <w:r w:rsidRPr="00613175">
              <w:rPr>
                <w:rFonts w:cs="Tahoma"/>
                <w:szCs w:val="16"/>
                <w:lang w:eastAsia="zh-CN"/>
              </w:rPr>
              <w:t>Note 7: Attributes for ECN Capability may be present if the UE supports Explicit Congestion Notification.</w:t>
            </w:r>
          </w:p>
          <w:p w14:paraId="6B05CB51" w14:textId="77777777" w:rsidR="00776A0B" w:rsidRPr="00613175" w:rsidRDefault="00776A0B" w:rsidP="00776A0B">
            <w:pPr>
              <w:pStyle w:val="TAL"/>
              <w:rPr>
                <w:rFonts w:cs="Tahoma"/>
                <w:szCs w:val="16"/>
                <w:lang w:eastAsia="zh-CN"/>
              </w:rPr>
            </w:pPr>
            <w:r w:rsidRPr="00613175">
              <w:rPr>
                <w:rFonts w:cs="Tahoma"/>
                <w:szCs w:val="16"/>
                <w:lang w:eastAsia="zh-CN"/>
              </w:rPr>
              <w:t>Note 8: Attributes for media plane security are present if the use of end-to-access-edge security is supported by UE.</w:t>
            </w:r>
          </w:p>
          <w:p w14:paraId="5855DDD5" w14:textId="77777777" w:rsidR="00776A0B" w:rsidRPr="00613175" w:rsidRDefault="00776A0B" w:rsidP="00776A0B">
            <w:pPr>
              <w:pStyle w:val="TAL"/>
              <w:rPr>
                <w:rFonts w:cs="Tahoma"/>
                <w:szCs w:val="16"/>
                <w:lang w:eastAsia="zh-CN"/>
              </w:rPr>
            </w:pPr>
            <w:r w:rsidRPr="00613175">
              <w:rPr>
                <w:rFonts w:cs="Tahoma"/>
                <w:szCs w:val="16"/>
                <w:lang w:eastAsia="zh-CN"/>
              </w:rPr>
              <w:t>Note 9: The ordering of payload types shall be as listed, i.e., EVS before AMR-WB before AMR.</w:t>
            </w:r>
          </w:p>
          <w:p w14:paraId="06023ECE" w14:textId="712C1482" w:rsidR="00776A0B" w:rsidRPr="00613175" w:rsidRDefault="00776A0B" w:rsidP="00776A0B">
            <w:pPr>
              <w:pStyle w:val="TAL"/>
              <w:rPr>
                <w:lang w:eastAsia="zh-CN"/>
              </w:rPr>
            </w:pPr>
            <w:r w:rsidRPr="00613175">
              <w:rPr>
                <w:lang w:eastAsia="zh-CN"/>
              </w:rPr>
              <w:t>Note 10: The EVS payload type shall carry at least one of the five EVS configurations</w:t>
            </w:r>
          </w:p>
        </w:tc>
        <w:tc>
          <w:tcPr>
            <w:tcW w:w="749" w:type="dxa"/>
            <w:tcBorders>
              <w:top w:val="single" w:sz="4" w:space="0" w:color="auto"/>
              <w:left w:val="single" w:sz="4" w:space="0" w:color="auto"/>
              <w:bottom w:val="single" w:sz="4" w:space="0" w:color="auto"/>
              <w:right w:val="single" w:sz="4" w:space="0" w:color="auto"/>
            </w:tcBorders>
          </w:tcPr>
          <w:p w14:paraId="1F301EE8" w14:textId="77777777" w:rsidR="00776A0B" w:rsidRPr="00613175" w:rsidRDefault="00776A0B" w:rsidP="00C06FDE">
            <w:pPr>
              <w:pStyle w:val="TAL"/>
            </w:pPr>
          </w:p>
        </w:tc>
        <w:tc>
          <w:tcPr>
            <w:tcW w:w="1440" w:type="dxa"/>
            <w:tcBorders>
              <w:top w:val="single" w:sz="4" w:space="0" w:color="auto"/>
              <w:left w:val="single" w:sz="4" w:space="0" w:color="auto"/>
              <w:bottom w:val="single" w:sz="4" w:space="0" w:color="auto"/>
              <w:right w:val="single" w:sz="4" w:space="0" w:color="auto"/>
            </w:tcBorders>
          </w:tcPr>
          <w:p w14:paraId="141E7B5B" w14:textId="77777777" w:rsidR="00776A0B" w:rsidRPr="00613175" w:rsidRDefault="00776A0B" w:rsidP="00C06FDE">
            <w:pPr>
              <w:pStyle w:val="TAL"/>
            </w:pPr>
          </w:p>
        </w:tc>
      </w:tr>
    </w:tbl>
    <w:p w14:paraId="4276B6BF" w14:textId="77777777" w:rsidR="00511062" w:rsidRPr="00613175" w:rsidRDefault="00511062" w:rsidP="00511062"/>
    <w:p w14:paraId="5F4D908E" w14:textId="77777777" w:rsidR="00511062" w:rsidRPr="00613175" w:rsidRDefault="00511062" w:rsidP="00511062">
      <w:pPr>
        <w:pStyle w:val="TH"/>
      </w:pPr>
      <w:r w:rsidRPr="00613175">
        <w:lastRenderedPageBreak/>
        <w:t>Table 7.25.3.3-4: PRACK with an SDP answer (step 5, table 7.25.3.2-1)</w:t>
      </w:r>
    </w:p>
    <w:tbl>
      <w:tblPr>
        <w:tblpPr w:leftFromText="180" w:rightFromText="180" w:vertAnchor="text" w:tblpXSpec="center" w:tblpY="1"/>
        <w:tblOverlap w:val="never"/>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94"/>
        <w:gridCol w:w="889"/>
        <w:gridCol w:w="4855"/>
        <w:gridCol w:w="758"/>
        <w:gridCol w:w="1458"/>
      </w:tblGrid>
      <w:tr w:rsidR="00511062" w:rsidRPr="00613175" w14:paraId="12314B26" w14:textId="77777777" w:rsidTr="008E3CCF">
        <w:trPr>
          <w:cantSplit/>
          <w:tblHeader/>
        </w:trPr>
        <w:tc>
          <w:tcPr>
            <w:tcW w:w="9634" w:type="dxa"/>
            <w:gridSpan w:val="5"/>
            <w:tcBorders>
              <w:top w:val="single" w:sz="4" w:space="0" w:color="auto"/>
              <w:left w:val="single" w:sz="4" w:space="0" w:color="auto"/>
              <w:bottom w:val="single" w:sz="4" w:space="0" w:color="auto"/>
              <w:right w:val="single" w:sz="4" w:space="0" w:color="auto"/>
            </w:tcBorders>
            <w:hideMark/>
          </w:tcPr>
          <w:p w14:paraId="3DAF8941" w14:textId="77777777" w:rsidR="00511062" w:rsidRPr="00613175" w:rsidRDefault="00511062" w:rsidP="00C06FDE">
            <w:pPr>
              <w:pStyle w:val="TAL"/>
              <w:rPr>
                <w:rFonts w:cs="Arial"/>
              </w:rPr>
            </w:pPr>
            <w:r w:rsidRPr="00613175">
              <w:t>Derivation Path: TS 34.229-1 [2], Table in annex A.2.4, condition A3</w:t>
            </w:r>
          </w:p>
        </w:tc>
      </w:tr>
      <w:tr w:rsidR="00511062" w:rsidRPr="00613175" w14:paraId="764DEBE4" w14:textId="77777777" w:rsidTr="008E3CCF">
        <w:trPr>
          <w:cantSplit/>
          <w:tblHeader/>
        </w:trPr>
        <w:tc>
          <w:tcPr>
            <w:tcW w:w="1772" w:type="dxa"/>
            <w:tcBorders>
              <w:top w:val="single" w:sz="4" w:space="0" w:color="auto"/>
              <w:left w:val="single" w:sz="4" w:space="0" w:color="auto"/>
              <w:bottom w:val="single" w:sz="4" w:space="0" w:color="auto"/>
              <w:right w:val="single" w:sz="4" w:space="0" w:color="auto"/>
            </w:tcBorders>
            <w:hideMark/>
          </w:tcPr>
          <w:p w14:paraId="081C9DB1" w14:textId="77777777" w:rsidR="00511062" w:rsidRPr="00613175" w:rsidRDefault="00511062" w:rsidP="00C06FDE">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4CDA3B35" w14:textId="77777777" w:rsidR="00511062" w:rsidRPr="00613175" w:rsidRDefault="00511062" w:rsidP="00C06FDE">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6B1E4B06" w14:textId="77777777" w:rsidR="00511062" w:rsidRPr="00613175" w:rsidRDefault="00511062" w:rsidP="00C06FDE">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04311F2B" w14:textId="77777777" w:rsidR="00511062" w:rsidRPr="00613175" w:rsidRDefault="00511062" w:rsidP="00C06FDE">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B855D01" w14:textId="77777777" w:rsidR="00511062" w:rsidRPr="00613175" w:rsidRDefault="00511062" w:rsidP="00C06FDE">
            <w:pPr>
              <w:pStyle w:val="TAH"/>
            </w:pPr>
            <w:r w:rsidRPr="00613175">
              <w:t>Reference</w:t>
            </w:r>
          </w:p>
        </w:tc>
      </w:tr>
      <w:tr w:rsidR="00613175" w:rsidRPr="00613175" w14:paraId="796AA8FD" w14:textId="77777777" w:rsidTr="00613175">
        <w:trPr>
          <w:cantSplit/>
          <w:tblHeader/>
        </w:trPr>
        <w:tc>
          <w:tcPr>
            <w:tcW w:w="1772" w:type="dxa"/>
            <w:tcBorders>
              <w:top w:val="single" w:sz="4" w:space="0" w:color="auto"/>
              <w:left w:val="single" w:sz="4" w:space="0" w:color="auto"/>
              <w:bottom w:val="nil"/>
              <w:right w:val="single" w:sz="4" w:space="0" w:color="auto"/>
            </w:tcBorders>
          </w:tcPr>
          <w:p w14:paraId="22464D50" w14:textId="69A2C15D" w:rsidR="00613175" w:rsidRPr="00613175" w:rsidRDefault="00613175" w:rsidP="007E44B2">
            <w:pPr>
              <w:pStyle w:val="TAH"/>
              <w:jc w:val="left"/>
            </w:pPr>
            <w:r w:rsidRPr="00613175">
              <w:t>Require</w:t>
            </w:r>
          </w:p>
        </w:tc>
        <w:tc>
          <w:tcPr>
            <w:tcW w:w="878" w:type="dxa"/>
            <w:tcBorders>
              <w:top w:val="single" w:sz="4" w:space="0" w:color="auto"/>
              <w:left w:val="single" w:sz="4" w:space="0" w:color="auto"/>
              <w:bottom w:val="nil"/>
              <w:right w:val="single" w:sz="4" w:space="0" w:color="auto"/>
            </w:tcBorders>
          </w:tcPr>
          <w:p w14:paraId="7E10B7B2" w14:textId="77777777" w:rsidR="00613175" w:rsidRPr="00613175" w:rsidRDefault="00613175" w:rsidP="007E44B2">
            <w:pPr>
              <w:pStyle w:val="TAH"/>
              <w:jc w:val="left"/>
            </w:pPr>
          </w:p>
        </w:tc>
        <w:tc>
          <w:tcPr>
            <w:tcW w:w="4795" w:type="dxa"/>
            <w:tcBorders>
              <w:top w:val="single" w:sz="4" w:space="0" w:color="auto"/>
              <w:left w:val="single" w:sz="4" w:space="0" w:color="auto"/>
              <w:bottom w:val="nil"/>
              <w:right w:val="single" w:sz="4" w:space="0" w:color="auto"/>
            </w:tcBorders>
          </w:tcPr>
          <w:p w14:paraId="62642C5C" w14:textId="77777777" w:rsidR="00613175" w:rsidRPr="00613175" w:rsidRDefault="00613175" w:rsidP="007E44B2">
            <w:pPr>
              <w:pStyle w:val="TAH"/>
              <w:jc w:val="left"/>
            </w:pPr>
          </w:p>
        </w:tc>
        <w:tc>
          <w:tcPr>
            <w:tcW w:w="749" w:type="dxa"/>
            <w:tcBorders>
              <w:top w:val="single" w:sz="4" w:space="0" w:color="auto"/>
              <w:left w:val="single" w:sz="4" w:space="0" w:color="auto"/>
              <w:bottom w:val="nil"/>
              <w:right w:val="single" w:sz="4" w:space="0" w:color="auto"/>
            </w:tcBorders>
          </w:tcPr>
          <w:p w14:paraId="3806B9A3" w14:textId="77777777" w:rsidR="00613175" w:rsidRPr="00613175" w:rsidRDefault="00613175" w:rsidP="00613175">
            <w:pPr>
              <w:pStyle w:val="TAH"/>
            </w:pPr>
          </w:p>
        </w:tc>
        <w:tc>
          <w:tcPr>
            <w:tcW w:w="1440" w:type="dxa"/>
            <w:tcBorders>
              <w:top w:val="single" w:sz="4" w:space="0" w:color="auto"/>
              <w:left w:val="single" w:sz="4" w:space="0" w:color="auto"/>
              <w:bottom w:val="nil"/>
              <w:right w:val="single" w:sz="4" w:space="0" w:color="auto"/>
            </w:tcBorders>
          </w:tcPr>
          <w:p w14:paraId="750C717C" w14:textId="77777777" w:rsidR="00613175" w:rsidRPr="00613175" w:rsidRDefault="00613175" w:rsidP="00613175">
            <w:pPr>
              <w:pStyle w:val="TAH"/>
            </w:pPr>
          </w:p>
        </w:tc>
      </w:tr>
      <w:tr w:rsidR="00613175" w:rsidRPr="00613175" w14:paraId="23EBDEBD" w14:textId="77777777" w:rsidTr="00613175">
        <w:trPr>
          <w:cantSplit/>
          <w:tblHeader/>
        </w:trPr>
        <w:tc>
          <w:tcPr>
            <w:tcW w:w="1772" w:type="dxa"/>
            <w:tcBorders>
              <w:top w:val="nil"/>
              <w:left w:val="single" w:sz="4" w:space="0" w:color="auto"/>
              <w:bottom w:val="single" w:sz="4" w:space="0" w:color="auto"/>
              <w:right w:val="single" w:sz="4" w:space="0" w:color="auto"/>
            </w:tcBorders>
          </w:tcPr>
          <w:p w14:paraId="3670997F" w14:textId="23E0FCBB" w:rsidR="00613175" w:rsidRPr="00613175" w:rsidRDefault="00613175" w:rsidP="007E44B2">
            <w:pPr>
              <w:pStyle w:val="TAL"/>
            </w:pPr>
            <w:r w:rsidRPr="002E148C">
              <w:rPr>
                <w:bCs/>
              </w:rPr>
              <w:tab/>
            </w:r>
            <w:r w:rsidRPr="002E148C">
              <w:t>option-tag</w:t>
            </w:r>
          </w:p>
        </w:tc>
        <w:tc>
          <w:tcPr>
            <w:tcW w:w="878" w:type="dxa"/>
            <w:tcBorders>
              <w:top w:val="nil"/>
              <w:left w:val="single" w:sz="4" w:space="0" w:color="auto"/>
              <w:bottom w:val="single" w:sz="4" w:space="0" w:color="auto"/>
              <w:right w:val="single" w:sz="4" w:space="0" w:color="auto"/>
            </w:tcBorders>
          </w:tcPr>
          <w:p w14:paraId="18BD807F" w14:textId="77777777" w:rsidR="00613175" w:rsidRPr="00613175" w:rsidRDefault="00613175" w:rsidP="007E44B2">
            <w:pPr>
              <w:pStyle w:val="TAL"/>
            </w:pPr>
          </w:p>
        </w:tc>
        <w:tc>
          <w:tcPr>
            <w:tcW w:w="4795" w:type="dxa"/>
            <w:tcBorders>
              <w:top w:val="nil"/>
              <w:left w:val="single" w:sz="4" w:space="0" w:color="auto"/>
              <w:bottom w:val="single" w:sz="4" w:space="0" w:color="auto"/>
              <w:right w:val="single" w:sz="4" w:space="0" w:color="auto"/>
            </w:tcBorders>
          </w:tcPr>
          <w:p w14:paraId="38F73612" w14:textId="094C53A6" w:rsidR="00613175" w:rsidRPr="00613175" w:rsidRDefault="00613175" w:rsidP="007E44B2">
            <w:pPr>
              <w:pStyle w:val="TAL"/>
            </w:pPr>
            <w:r w:rsidRPr="002E148C">
              <w:rPr>
                <w:i/>
                <w:lang w:eastAsia="zh-CN"/>
              </w:rPr>
              <w:t>precondition</w:t>
            </w:r>
          </w:p>
        </w:tc>
        <w:tc>
          <w:tcPr>
            <w:tcW w:w="749" w:type="dxa"/>
            <w:tcBorders>
              <w:top w:val="nil"/>
              <w:left w:val="single" w:sz="4" w:space="0" w:color="auto"/>
              <w:bottom w:val="single" w:sz="4" w:space="0" w:color="auto"/>
              <w:right w:val="single" w:sz="4" w:space="0" w:color="auto"/>
            </w:tcBorders>
          </w:tcPr>
          <w:p w14:paraId="7EE21146" w14:textId="77777777" w:rsidR="00613175" w:rsidRPr="00613175" w:rsidRDefault="00613175" w:rsidP="00613175">
            <w:pPr>
              <w:pStyle w:val="TAL"/>
            </w:pPr>
          </w:p>
        </w:tc>
        <w:tc>
          <w:tcPr>
            <w:tcW w:w="1440" w:type="dxa"/>
            <w:tcBorders>
              <w:top w:val="nil"/>
              <w:left w:val="single" w:sz="4" w:space="0" w:color="auto"/>
              <w:bottom w:val="single" w:sz="4" w:space="0" w:color="auto"/>
              <w:right w:val="single" w:sz="4" w:space="0" w:color="auto"/>
            </w:tcBorders>
          </w:tcPr>
          <w:p w14:paraId="41BDA83C" w14:textId="77777777" w:rsidR="00613175" w:rsidRPr="00613175" w:rsidRDefault="00613175" w:rsidP="00613175">
            <w:pPr>
              <w:pStyle w:val="TAL"/>
            </w:pPr>
          </w:p>
        </w:tc>
      </w:tr>
      <w:tr w:rsidR="00613175" w:rsidRPr="00613175" w14:paraId="1DAF7174" w14:textId="77777777" w:rsidTr="008E3CCF">
        <w:trPr>
          <w:cantSplit/>
          <w:tblHeader/>
        </w:trPr>
        <w:tc>
          <w:tcPr>
            <w:tcW w:w="1772" w:type="dxa"/>
            <w:tcBorders>
              <w:top w:val="single" w:sz="4" w:space="0" w:color="auto"/>
              <w:left w:val="single" w:sz="4" w:space="0" w:color="auto"/>
              <w:bottom w:val="single" w:sz="4" w:space="0" w:color="auto"/>
              <w:right w:val="single" w:sz="4" w:space="0" w:color="auto"/>
            </w:tcBorders>
            <w:hideMark/>
          </w:tcPr>
          <w:p w14:paraId="265F85D6" w14:textId="77777777" w:rsidR="00613175" w:rsidRPr="00613175" w:rsidRDefault="00613175" w:rsidP="00613175">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399E2DE5" w14:textId="77777777" w:rsidR="00613175" w:rsidRPr="00613175" w:rsidRDefault="00613175" w:rsidP="00613175">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04538B27" w14:textId="77777777" w:rsidR="00613175" w:rsidRPr="00613175" w:rsidRDefault="00613175" w:rsidP="00613175">
            <w:pPr>
              <w:pStyle w:val="TAL"/>
              <w:rPr>
                <w:lang w:eastAsia="zh-CN"/>
              </w:rPr>
            </w:pPr>
            <w:r w:rsidRPr="00613175">
              <w:rPr>
                <w:lang w:eastAsia="zh-CN"/>
              </w:rPr>
              <w:t>NOTE: the following SDP offer is identical to the SDP offer shown in Annex A.4.1, Step 3.</w:t>
            </w:r>
          </w:p>
          <w:p w14:paraId="140E0C4C" w14:textId="77777777" w:rsidR="00613175" w:rsidRPr="00613175" w:rsidRDefault="00613175" w:rsidP="00613175">
            <w:pPr>
              <w:pStyle w:val="TAL"/>
              <w:rPr>
                <w:lang w:eastAsia="zh-CN"/>
              </w:rPr>
            </w:pPr>
          </w:p>
          <w:p w14:paraId="79FA6AC4" w14:textId="77777777" w:rsidR="00613175" w:rsidRPr="00613175" w:rsidRDefault="00613175" w:rsidP="00613175">
            <w:pPr>
              <w:pStyle w:val="TAL"/>
              <w:rPr>
                <w:b/>
                <w:lang w:eastAsia="zh-CN"/>
              </w:rPr>
            </w:pPr>
            <w:r w:rsidRPr="00613175">
              <w:rPr>
                <w:b/>
                <w:lang w:eastAsia="zh-CN"/>
              </w:rPr>
              <w:t>Session description:</w:t>
            </w:r>
          </w:p>
          <w:p w14:paraId="16DED306" w14:textId="77777777" w:rsidR="00613175" w:rsidRPr="00613175" w:rsidRDefault="00613175" w:rsidP="00613175">
            <w:pPr>
              <w:pStyle w:val="TAL"/>
              <w:rPr>
                <w:i/>
                <w:lang w:eastAsia="zh-CN"/>
              </w:rPr>
            </w:pPr>
            <w:r w:rsidRPr="00613175">
              <w:rPr>
                <w:i/>
                <w:lang w:eastAsia="zh-CN"/>
              </w:rPr>
              <w:t>v=0</w:t>
            </w:r>
          </w:p>
          <w:p w14:paraId="7D523D5B" w14:textId="77777777" w:rsidR="00613175" w:rsidRPr="00613175" w:rsidRDefault="00613175" w:rsidP="00613175">
            <w:pPr>
              <w:pStyle w:val="TAL"/>
              <w:rPr>
                <w:lang w:eastAsia="zh-CN"/>
              </w:rPr>
            </w:pPr>
            <w:r w:rsidRPr="00613175">
              <w:rPr>
                <w:i/>
                <w:lang w:eastAsia="zh-CN"/>
              </w:rPr>
              <w:t>o=- 1111111111 1111111111 IN</w:t>
            </w:r>
            <w:r w:rsidRPr="00613175">
              <w:rPr>
                <w:lang w:eastAsia="zh-CN"/>
              </w:rPr>
              <w:t xml:space="preserve"> (addrtype) (unicast-address for SS)</w:t>
            </w:r>
          </w:p>
          <w:p w14:paraId="5708C464" w14:textId="77777777" w:rsidR="00613175" w:rsidRPr="00613175" w:rsidRDefault="00613175" w:rsidP="00613175">
            <w:pPr>
              <w:pStyle w:val="TAL"/>
              <w:rPr>
                <w:lang w:eastAsia="zh-CN"/>
              </w:rPr>
            </w:pPr>
            <w:r w:rsidRPr="00613175">
              <w:rPr>
                <w:i/>
                <w:iCs/>
                <w:snapToGrid w:val="0"/>
              </w:rPr>
              <w:t>s=-</w:t>
            </w:r>
          </w:p>
          <w:p w14:paraId="066325BF" w14:textId="77777777" w:rsidR="00613175" w:rsidRPr="00613175" w:rsidRDefault="00613175" w:rsidP="00613175">
            <w:pPr>
              <w:pStyle w:val="TAL"/>
              <w:rPr>
                <w:lang w:eastAsia="zh-CN"/>
              </w:rPr>
            </w:pPr>
            <w:r w:rsidRPr="00613175">
              <w:rPr>
                <w:i/>
                <w:lang w:eastAsia="zh-CN"/>
              </w:rPr>
              <w:t>c=IN</w:t>
            </w:r>
            <w:r w:rsidRPr="00613175">
              <w:rPr>
                <w:lang w:eastAsia="zh-CN"/>
              </w:rPr>
              <w:t xml:space="preserve"> (addrtype) (connection-address for SS)</w:t>
            </w:r>
          </w:p>
          <w:p w14:paraId="24ABB5B4" w14:textId="77777777" w:rsidR="00613175" w:rsidRPr="00613175" w:rsidRDefault="00613175" w:rsidP="00613175">
            <w:pPr>
              <w:pStyle w:val="TAL"/>
              <w:rPr>
                <w:i/>
                <w:lang w:eastAsia="zh-CN"/>
              </w:rPr>
            </w:pPr>
            <w:r w:rsidRPr="00613175">
              <w:rPr>
                <w:i/>
                <w:lang w:eastAsia="zh-CN"/>
              </w:rPr>
              <w:t>b=AS:65</w:t>
            </w:r>
          </w:p>
          <w:p w14:paraId="6A667F66" w14:textId="77777777" w:rsidR="00613175" w:rsidRPr="00613175" w:rsidRDefault="00613175" w:rsidP="00613175">
            <w:pPr>
              <w:pStyle w:val="TAL"/>
              <w:rPr>
                <w:lang w:eastAsia="zh-CN"/>
              </w:rPr>
            </w:pPr>
          </w:p>
          <w:p w14:paraId="7932510E" w14:textId="77777777" w:rsidR="00613175" w:rsidRPr="00613175" w:rsidRDefault="00613175" w:rsidP="00613175">
            <w:pPr>
              <w:pStyle w:val="TAL"/>
              <w:rPr>
                <w:b/>
                <w:lang w:eastAsia="zh-CN"/>
              </w:rPr>
            </w:pPr>
            <w:r w:rsidRPr="00613175">
              <w:rPr>
                <w:b/>
                <w:lang w:eastAsia="zh-CN"/>
              </w:rPr>
              <w:t>Time description:</w:t>
            </w:r>
          </w:p>
          <w:p w14:paraId="1A5C8099" w14:textId="77777777" w:rsidR="00613175" w:rsidRPr="00613175" w:rsidRDefault="00613175" w:rsidP="00613175">
            <w:pPr>
              <w:pStyle w:val="TAL"/>
              <w:rPr>
                <w:i/>
                <w:lang w:eastAsia="zh-CN"/>
              </w:rPr>
            </w:pPr>
            <w:r w:rsidRPr="00613175">
              <w:rPr>
                <w:i/>
                <w:lang w:eastAsia="zh-CN"/>
              </w:rPr>
              <w:t>t=0 0</w:t>
            </w:r>
          </w:p>
          <w:p w14:paraId="69BE2075" w14:textId="77777777" w:rsidR="00613175" w:rsidRPr="00613175" w:rsidRDefault="00613175" w:rsidP="00613175">
            <w:pPr>
              <w:pStyle w:val="TAL"/>
              <w:rPr>
                <w:lang w:eastAsia="zh-CN"/>
              </w:rPr>
            </w:pPr>
          </w:p>
          <w:p w14:paraId="3DF00F28" w14:textId="77777777" w:rsidR="00613175" w:rsidRPr="00613175" w:rsidRDefault="00613175" w:rsidP="00613175">
            <w:pPr>
              <w:pStyle w:val="TAL"/>
              <w:rPr>
                <w:b/>
                <w:lang w:eastAsia="zh-CN"/>
              </w:rPr>
            </w:pPr>
            <w:r w:rsidRPr="00613175">
              <w:rPr>
                <w:b/>
                <w:lang w:eastAsia="zh-CN"/>
              </w:rPr>
              <w:t>Media description:</w:t>
            </w:r>
          </w:p>
          <w:p w14:paraId="3D824587" w14:textId="77777777" w:rsidR="00613175" w:rsidRPr="00613175" w:rsidRDefault="00613175" w:rsidP="00613175">
            <w:pPr>
              <w:pStyle w:val="TAL"/>
              <w:rPr>
                <w:lang w:eastAsia="zh-CN"/>
              </w:rPr>
            </w:pPr>
            <w:r w:rsidRPr="00613175">
              <w:rPr>
                <w:i/>
                <w:lang w:eastAsia="zh-CN"/>
              </w:rPr>
              <w:t xml:space="preserve">m=audio </w:t>
            </w:r>
            <w:r w:rsidRPr="00613175">
              <w:rPr>
                <w:iCs/>
                <w:lang w:eastAsia="zh-CN"/>
              </w:rPr>
              <w:t>(transport port)</w:t>
            </w:r>
            <w:r w:rsidRPr="00613175">
              <w:rPr>
                <w:i/>
                <w:lang w:eastAsia="zh-CN"/>
              </w:rPr>
              <w:t xml:space="preserve"> RTP/AVP</w:t>
            </w:r>
            <w:r w:rsidRPr="00613175">
              <w:rPr>
                <w:rFonts w:cs="Tahoma"/>
                <w:i/>
                <w:szCs w:val="16"/>
                <w:lang w:eastAsia="zh-CN"/>
              </w:rPr>
              <w:t xml:space="preserve"> </w:t>
            </w:r>
            <w:r w:rsidRPr="00613175">
              <w:rPr>
                <w:lang w:eastAsia="zh-CN"/>
              </w:rPr>
              <w:t>(fmt) [Note 1, 2]</w:t>
            </w:r>
          </w:p>
          <w:p w14:paraId="49B21745" w14:textId="77777777" w:rsidR="00613175" w:rsidRPr="00613175" w:rsidRDefault="00613175" w:rsidP="00613175">
            <w:pPr>
              <w:pStyle w:val="TAL"/>
              <w:rPr>
                <w:i/>
                <w:lang w:eastAsia="zh-CN"/>
              </w:rPr>
            </w:pPr>
            <w:r w:rsidRPr="00613175">
              <w:rPr>
                <w:i/>
                <w:lang w:eastAsia="zh-CN"/>
              </w:rPr>
              <w:t>b=AS:65</w:t>
            </w:r>
          </w:p>
          <w:p w14:paraId="503399FE" w14:textId="77777777" w:rsidR="00613175" w:rsidRPr="00613175" w:rsidRDefault="00613175" w:rsidP="00613175">
            <w:pPr>
              <w:pStyle w:val="TAL"/>
              <w:rPr>
                <w:i/>
                <w:lang w:eastAsia="zh-CN"/>
              </w:rPr>
            </w:pPr>
            <w:r w:rsidRPr="00613175">
              <w:rPr>
                <w:i/>
                <w:lang w:eastAsia="zh-CN"/>
              </w:rPr>
              <w:t>b=RS:</w:t>
            </w:r>
            <w:r w:rsidRPr="00613175">
              <w:rPr>
                <w:rFonts w:cs="Tahoma"/>
                <w:szCs w:val="16"/>
                <w:lang w:eastAsia="zh-CN"/>
              </w:rPr>
              <w:t xml:space="preserve"> </w:t>
            </w:r>
            <w:r w:rsidRPr="00613175">
              <w:rPr>
                <w:bCs/>
                <w:lang w:eastAsia="zh-CN"/>
              </w:rPr>
              <w:t>(bandwidth-value)</w:t>
            </w:r>
            <w:r w:rsidRPr="00613175">
              <w:rPr>
                <w:rFonts w:cs="Tahoma"/>
                <w:b/>
                <w:szCs w:val="16"/>
                <w:lang w:eastAsia="zh-CN"/>
              </w:rPr>
              <w:t xml:space="preserve"> </w:t>
            </w:r>
            <w:r w:rsidRPr="00613175">
              <w:rPr>
                <w:rFonts w:cs="Tahoma"/>
                <w:szCs w:val="16"/>
                <w:lang w:eastAsia="zh-CN"/>
              </w:rPr>
              <w:t>[Note 3]</w:t>
            </w:r>
          </w:p>
          <w:p w14:paraId="66A77CA3" w14:textId="77777777" w:rsidR="00613175" w:rsidRPr="00613175" w:rsidRDefault="00613175" w:rsidP="00613175">
            <w:pPr>
              <w:pStyle w:val="TAL"/>
              <w:rPr>
                <w:i/>
                <w:lang w:eastAsia="zh-CN"/>
              </w:rPr>
            </w:pPr>
            <w:r w:rsidRPr="00613175">
              <w:rPr>
                <w:i/>
                <w:lang w:eastAsia="zh-CN"/>
              </w:rPr>
              <w:t>b=RR:</w:t>
            </w:r>
            <w:r w:rsidRPr="00613175">
              <w:rPr>
                <w:rFonts w:cs="Tahoma"/>
                <w:szCs w:val="16"/>
                <w:lang w:eastAsia="zh-CN"/>
              </w:rPr>
              <w:t xml:space="preserve"> </w:t>
            </w:r>
            <w:r w:rsidRPr="00613175">
              <w:rPr>
                <w:bCs/>
                <w:lang w:eastAsia="zh-CN"/>
              </w:rPr>
              <w:t>(bandwidth-value)</w:t>
            </w:r>
            <w:r w:rsidRPr="00613175">
              <w:rPr>
                <w:rFonts w:cs="Tahoma"/>
                <w:b/>
                <w:szCs w:val="16"/>
                <w:lang w:eastAsia="zh-CN"/>
              </w:rPr>
              <w:t xml:space="preserve"> </w:t>
            </w:r>
            <w:r w:rsidRPr="00613175">
              <w:rPr>
                <w:rFonts w:cs="Tahoma"/>
                <w:szCs w:val="16"/>
                <w:lang w:eastAsia="zh-CN"/>
              </w:rPr>
              <w:t>[Note 3]</w:t>
            </w:r>
          </w:p>
          <w:p w14:paraId="4265717A" w14:textId="77777777" w:rsidR="00613175" w:rsidRPr="00613175" w:rsidRDefault="00613175" w:rsidP="00613175">
            <w:pPr>
              <w:pStyle w:val="TAL"/>
              <w:rPr>
                <w:lang w:eastAsia="zh-CN"/>
              </w:rPr>
            </w:pPr>
          </w:p>
          <w:p w14:paraId="48BF1D40" w14:textId="77777777" w:rsidR="00613175" w:rsidRPr="00613175" w:rsidRDefault="00613175" w:rsidP="00613175">
            <w:pPr>
              <w:pStyle w:val="TAL"/>
              <w:rPr>
                <w:b/>
                <w:lang w:eastAsia="zh-CN"/>
              </w:rPr>
            </w:pPr>
            <w:r w:rsidRPr="00613175">
              <w:rPr>
                <w:b/>
                <w:lang w:eastAsia="zh-CN"/>
              </w:rPr>
              <w:t>Attributes for media:</w:t>
            </w:r>
          </w:p>
          <w:p w14:paraId="66D20879" w14:textId="77777777" w:rsidR="00613175" w:rsidRPr="00613175" w:rsidRDefault="00613175" w:rsidP="00613175">
            <w:pPr>
              <w:pStyle w:val="TAL"/>
              <w:rPr>
                <w:i/>
                <w:lang w:eastAsia="zh-CN"/>
              </w:rPr>
            </w:pPr>
            <w:r w:rsidRPr="00613175">
              <w:rPr>
                <w:i/>
                <w:lang w:eastAsia="zh-CN"/>
              </w:rPr>
              <w:t xml:space="preserve">a=rtpmap: </w:t>
            </w:r>
            <w:r w:rsidRPr="00613175">
              <w:rPr>
                <w:lang w:eastAsia="zh-CN"/>
              </w:rPr>
              <w:t>(payload type)</w:t>
            </w:r>
            <w:r w:rsidRPr="00613175">
              <w:rPr>
                <w:i/>
                <w:lang w:eastAsia="zh-CN"/>
              </w:rPr>
              <w:t xml:space="preserve"> EVS/16000/1 </w:t>
            </w:r>
            <w:r w:rsidRPr="00613175">
              <w:rPr>
                <w:lang w:eastAsia="zh-CN"/>
              </w:rPr>
              <w:t>[Note 1, 8]</w:t>
            </w:r>
          </w:p>
          <w:p w14:paraId="229BFD33" w14:textId="77777777" w:rsidR="00613175" w:rsidRPr="00613175" w:rsidRDefault="00613175" w:rsidP="00613175">
            <w:pPr>
              <w:pStyle w:val="TAL"/>
              <w:rPr>
                <w:lang w:eastAsia="zh-CN"/>
              </w:rPr>
            </w:pPr>
            <w:r w:rsidRPr="00613175">
              <w:rPr>
                <w:i/>
                <w:lang w:eastAsia="zh-CN"/>
              </w:rPr>
              <w:t xml:space="preserve">a=fmtp: </w:t>
            </w:r>
            <w:r w:rsidRPr="00613175">
              <w:rPr>
                <w:lang w:eastAsia="zh-CN"/>
              </w:rPr>
              <w:t>(format)</w:t>
            </w:r>
            <w:r w:rsidRPr="00613175">
              <w:rPr>
                <w:i/>
                <w:lang w:eastAsia="zh-CN"/>
              </w:rPr>
              <w:t xml:space="preserve"> br=13.2; bw=swb; mode-set=0,1,2; max-red=220 </w:t>
            </w:r>
            <w:r w:rsidRPr="00613175">
              <w:rPr>
                <w:lang w:eastAsia="zh-CN"/>
              </w:rPr>
              <w:t>[Note 8]</w:t>
            </w:r>
          </w:p>
          <w:p w14:paraId="554D4EF0" w14:textId="77777777" w:rsidR="00613175" w:rsidRPr="00613175" w:rsidRDefault="00613175" w:rsidP="00613175">
            <w:pPr>
              <w:pStyle w:val="TAL"/>
              <w:rPr>
                <w:i/>
                <w:lang w:eastAsia="zh-CN"/>
              </w:rPr>
            </w:pPr>
            <w:r w:rsidRPr="00613175">
              <w:rPr>
                <w:i/>
                <w:lang w:eastAsia="zh-CN"/>
              </w:rPr>
              <w:t xml:space="preserve">a=rtpmap: </w:t>
            </w:r>
            <w:r w:rsidRPr="00613175">
              <w:rPr>
                <w:lang w:eastAsia="zh-CN"/>
              </w:rPr>
              <w:t>(payload type)</w:t>
            </w:r>
            <w:r w:rsidRPr="00613175">
              <w:rPr>
                <w:i/>
                <w:lang w:eastAsia="zh-CN"/>
              </w:rPr>
              <w:t xml:space="preserve"> EVS/16000/1 </w:t>
            </w:r>
            <w:r w:rsidRPr="00613175">
              <w:rPr>
                <w:lang w:eastAsia="zh-CN"/>
              </w:rPr>
              <w:t>[Note 1, 9]</w:t>
            </w:r>
          </w:p>
          <w:p w14:paraId="11DA3CFC" w14:textId="77777777" w:rsidR="00613175" w:rsidRPr="00613175" w:rsidRDefault="00613175" w:rsidP="00613175">
            <w:pPr>
              <w:pStyle w:val="TAL"/>
              <w:rPr>
                <w:lang w:eastAsia="zh-CN"/>
              </w:rPr>
            </w:pPr>
            <w:r w:rsidRPr="00613175">
              <w:rPr>
                <w:i/>
                <w:lang w:eastAsia="zh-CN"/>
              </w:rPr>
              <w:t xml:space="preserve">a=fmtp: </w:t>
            </w:r>
            <w:r w:rsidRPr="00613175">
              <w:rPr>
                <w:lang w:eastAsia="zh-CN"/>
              </w:rPr>
              <w:t>(format)</w:t>
            </w:r>
            <w:r w:rsidRPr="00613175">
              <w:rPr>
                <w:i/>
                <w:lang w:eastAsia="zh-CN"/>
              </w:rPr>
              <w:t xml:space="preserve"> br=5.9-13.2; bw=nb-swb; mode-set=0,1,2, max-red=220 </w:t>
            </w:r>
            <w:r w:rsidRPr="00613175">
              <w:rPr>
                <w:lang w:eastAsia="zh-CN"/>
              </w:rPr>
              <w:t>[Note 9]</w:t>
            </w:r>
          </w:p>
          <w:p w14:paraId="7C624352" w14:textId="77777777" w:rsidR="00613175" w:rsidRPr="00613175" w:rsidRDefault="00613175" w:rsidP="00613175">
            <w:pPr>
              <w:pStyle w:val="TAL"/>
              <w:rPr>
                <w:rFonts w:cs="Tahoma"/>
                <w:i/>
                <w:szCs w:val="16"/>
                <w:lang w:eastAsia="zh-CN"/>
              </w:rPr>
            </w:pPr>
            <w:r w:rsidRPr="00613175">
              <w:rPr>
                <w:rFonts w:cs="Tahoma"/>
                <w:i/>
                <w:szCs w:val="16"/>
                <w:lang w:eastAsia="zh-CN"/>
              </w:rPr>
              <w:t>a=ecn-capable-rtp: leap ect=0</w:t>
            </w:r>
            <w:r w:rsidRPr="00613175">
              <w:rPr>
                <w:rFonts w:cs="Tahoma"/>
                <w:bCs/>
                <w:szCs w:val="16"/>
                <w:lang w:eastAsia="zh-CN"/>
              </w:rPr>
              <w:t xml:space="preserve"> </w:t>
            </w:r>
            <w:r w:rsidRPr="00613175">
              <w:rPr>
                <w:rFonts w:cs="Tahoma"/>
                <w:szCs w:val="16"/>
                <w:lang w:eastAsia="zh-CN"/>
              </w:rPr>
              <w:t>[Note 6]</w:t>
            </w:r>
          </w:p>
          <w:p w14:paraId="60BD8E55" w14:textId="77777777" w:rsidR="00613175" w:rsidRPr="00613175" w:rsidRDefault="00613175" w:rsidP="00613175">
            <w:pPr>
              <w:pStyle w:val="TAL"/>
              <w:rPr>
                <w:rFonts w:cs="Tahoma"/>
                <w:i/>
                <w:szCs w:val="16"/>
                <w:lang w:eastAsia="zh-CN"/>
              </w:rPr>
            </w:pPr>
            <w:r w:rsidRPr="00613175">
              <w:rPr>
                <w:rFonts w:cs="Tahoma"/>
                <w:i/>
                <w:szCs w:val="16"/>
                <w:lang w:eastAsia="zh-CN"/>
              </w:rPr>
              <w:t>a=rtcp-fb:* nack ecn</w:t>
            </w:r>
            <w:r w:rsidRPr="00613175">
              <w:rPr>
                <w:rFonts w:cs="Tahoma"/>
                <w:bCs/>
                <w:szCs w:val="16"/>
                <w:lang w:eastAsia="zh-CN"/>
              </w:rPr>
              <w:t xml:space="preserve"> </w:t>
            </w:r>
            <w:r w:rsidRPr="00613175">
              <w:rPr>
                <w:rFonts w:cs="Tahoma"/>
                <w:szCs w:val="16"/>
                <w:lang w:eastAsia="zh-CN"/>
              </w:rPr>
              <w:t>[Note 6]</w:t>
            </w:r>
          </w:p>
          <w:p w14:paraId="630A424C" w14:textId="77777777" w:rsidR="00613175" w:rsidRPr="00613175" w:rsidRDefault="00613175" w:rsidP="00613175">
            <w:pPr>
              <w:pStyle w:val="TAL"/>
              <w:rPr>
                <w:rFonts w:cs="Tahoma"/>
                <w:szCs w:val="16"/>
                <w:lang w:eastAsia="zh-CN"/>
              </w:rPr>
            </w:pPr>
            <w:r w:rsidRPr="00613175">
              <w:rPr>
                <w:rFonts w:cs="Tahoma"/>
                <w:i/>
                <w:szCs w:val="16"/>
                <w:lang w:eastAsia="zh-CN"/>
              </w:rPr>
              <w:t>a=rtcp-xr:ecn-sum</w:t>
            </w:r>
            <w:r w:rsidRPr="00613175">
              <w:rPr>
                <w:rFonts w:cs="Tahoma"/>
                <w:bCs/>
                <w:szCs w:val="16"/>
                <w:lang w:eastAsia="zh-CN"/>
              </w:rPr>
              <w:t xml:space="preserve"> </w:t>
            </w:r>
            <w:r w:rsidRPr="00613175">
              <w:rPr>
                <w:rFonts w:cs="Tahoma"/>
                <w:szCs w:val="16"/>
                <w:lang w:eastAsia="zh-CN"/>
              </w:rPr>
              <w:t>[Note 6]</w:t>
            </w:r>
          </w:p>
          <w:p w14:paraId="1B9E3B46" w14:textId="77777777" w:rsidR="00613175" w:rsidRPr="00613175" w:rsidRDefault="00613175" w:rsidP="00613175">
            <w:pPr>
              <w:pStyle w:val="TAL"/>
              <w:rPr>
                <w:i/>
                <w:lang w:eastAsia="zh-CN"/>
              </w:rPr>
            </w:pPr>
            <w:r w:rsidRPr="00613175">
              <w:rPr>
                <w:i/>
                <w:lang w:eastAsia="zh-CN"/>
              </w:rPr>
              <w:t>a=ptime:20</w:t>
            </w:r>
          </w:p>
          <w:p w14:paraId="2054A1DB" w14:textId="77777777" w:rsidR="00613175" w:rsidRPr="00613175" w:rsidRDefault="00613175" w:rsidP="00613175">
            <w:pPr>
              <w:pStyle w:val="TAL"/>
              <w:rPr>
                <w:i/>
                <w:lang w:eastAsia="zh-CN"/>
              </w:rPr>
            </w:pPr>
            <w:r w:rsidRPr="00613175">
              <w:rPr>
                <w:i/>
                <w:lang w:eastAsia="zh-CN"/>
              </w:rPr>
              <w:t>a=maxptime:240</w:t>
            </w:r>
          </w:p>
          <w:p w14:paraId="69D21597" w14:textId="77777777" w:rsidR="00613175" w:rsidRPr="00613175" w:rsidRDefault="00613175" w:rsidP="00613175">
            <w:pPr>
              <w:pStyle w:val="TAL"/>
              <w:rPr>
                <w:lang w:eastAsia="zh-CN"/>
              </w:rPr>
            </w:pPr>
          </w:p>
          <w:p w14:paraId="3B932330" w14:textId="77777777" w:rsidR="00613175" w:rsidRPr="00613175" w:rsidRDefault="00613175" w:rsidP="00613175">
            <w:pPr>
              <w:pStyle w:val="TAL"/>
              <w:rPr>
                <w:b/>
                <w:bCs/>
                <w:lang w:eastAsia="zh-CN"/>
              </w:rPr>
            </w:pPr>
            <w:r w:rsidRPr="00613175">
              <w:rPr>
                <w:b/>
                <w:bCs/>
                <w:lang w:eastAsia="zh-CN"/>
              </w:rPr>
              <w:t>Attributes for media security mechanism:</w:t>
            </w:r>
          </w:p>
          <w:p w14:paraId="16B9C068" w14:textId="77777777" w:rsidR="00613175" w:rsidRPr="00613175" w:rsidRDefault="00613175" w:rsidP="00613175">
            <w:pPr>
              <w:pStyle w:val="TAL"/>
              <w:rPr>
                <w:bCs/>
                <w:i/>
                <w:lang w:eastAsia="zh-CN"/>
              </w:rPr>
            </w:pPr>
            <w:r w:rsidRPr="00613175">
              <w:rPr>
                <w:bCs/>
                <w:i/>
                <w:lang w:eastAsia="zh-CN"/>
              </w:rPr>
              <w:t xml:space="preserve">a=3ge2ae: requested </w:t>
            </w:r>
            <w:r w:rsidRPr="00613175">
              <w:rPr>
                <w:bCs/>
                <w:lang w:eastAsia="zh-CN"/>
              </w:rPr>
              <w:t>[Note 7]</w:t>
            </w:r>
          </w:p>
          <w:p w14:paraId="6F1712B2" w14:textId="77777777" w:rsidR="00613175" w:rsidRPr="00613175" w:rsidRDefault="00613175" w:rsidP="00613175">
            <w:pPr>
              <w:pStyle w:val="TAL"/>
              <w:rPr>
                <w:bCs/>
                <w:lang w:eastAsia="zh-CN"/>
              </w:rPr>
            </w:pPr>
            <w:r w:rsidRPr="00613175">
              <w:rPr>
                <w:bCs/>
                <w:i/>
                <w:lang w:eastAsia="zh-CN"/>
              </w:rPr>
              <w:t xml:space="preserve">a=crypto:1 AES_CM_128_HMAC_SHA1_80inline:PS1uQCVeeCFCanVmcjkpPywjNWhcYD0mXXtxaVBR|2^20|1:4 </w:t>
            </w:r>
            <w:r w:rsidRPr="00613175">
              <w:rPr>
                <w:bCs/>
                <w:lang w:eastAsia="zh-CN"/>
              </w:rPr>
              <w:t>[Note 7]</w:t>
            </w:r>
          </w:p>
          <w:p w14:paraId="63352A5A" w14:textId="77777777" w:rsidR="00613175" w:rsidRPr="00613175" w:rsidRDefault="00613175" w:rsidP="00613175">
            <w:pPr>
              <w:pStyle w:val="TAL"/>
              <w:rPr>
                <w:rFonts w:eastAsia="SimSun"/>
                <w:b/>
                <w:lang w:eastAsia="zh-CN"/>
              </w:rPr>
            </w:pPr>
          </w:p>
          <w:p w14:paraId="09A6A9EC" w14:textId="77777777" w:rsidR="00613175" w:rsidRPr="00613175" w:rsidRDefault="00613175" w:rsidP="00613175">
            <w:pPr>
              <w:pStyle w:val="TAL"/>
              <w:rPr>
                <w:rFonts w:eastAsia="SimSun"/>
                <w:b/>
                <w:lang w:eastAsia="zh-CN"/>
              </w:rPr>
            </w:pPr>
            <w:r w:rsidRPr="00613175">
              <w:rPr>
                <w:rFonts w:eastAsia="SimSun"/>
                <w:b/>
                <w:lang w:eastAsia="zh-CN"/>
              </w:rPr>
              <w:t>Attributes for preconditions:</w:t>
            </w:r>
          </w:p>
          <w:p w14:paraId="59D17370" w14:textId="77777777" w:rsidR="00613175" w:rsidRPr="00613175" w:rsidRDefault="00613175" w:rsidP="00613175">
            <w:pPr>
              <w:pStyle w:val="TAL"/>
              <w:rPr>
                <w:rFonts w:eastAsia="SimSun"/>
                <w:i/>
                <w:lang w:eastAsia="zh-CN"/>
              </w:rPr>
            </w:pPr>
            <w:r w:rsidRPr="00613175">
              <w:rPr>
                <w:rFonts w:eastAsia="SimSun"/>
                <w:i/>
                <w:lang w:eastAsia="zh-CN"/>
              </w:rPr>
              <w:t>a=curr:qos local none</w:t>
            </w:r>
          </w:p>
          <w:p w14:paraId="53466C13" w14:textId="77777777" w:rsidR="00613175" w:rsidRPr="00613175" w:rsidRDefault="00613175" w:rsidP="00613175">
            <w:pPr>
              <w:pStyle w:val="TAL"/>
              <w:rPr>
                <w:rFonts w:eastAsia="SimSun"/>
                <w:i/>
                <w:lang w:eastAsia="zh-CN"/>
              </w:rPr>
            </w:pPr>
            <w:r w:rsidRPr="00613175">
              <w:rPr>
                <w:rFonts w:eastAsia="SimSun"/>
                <w:i/>
                <w:lang w:eastAsia="zh-CN"/>
              </w:rPr>
              <w:t>a=curr:qos remote none</w:t>
            </w:r>
          </w:p>
          <w:p w14:paraId="4FACED51" w14:textId="77777777" w:rsidR="00613175" w:rsidRPr="00613175" w:rsidRDefault="00613175" w:rsidP="00613175">
            <w:pPr>
              <w:pStyle w:val="TAL"/>
              <w:rPr>
                <w:rFonts w:eastAsia="SimSun"/>
                <w:i/>
                <w:lang w:eastAsia="zh-CN"/>
              </w:rPr>
            </w:pPr>
            <w:r w:rsidRPr="00613175">
              <w:rPr>
                <w:rFonts w:eastAsia="SimSun"/>
                <w:i/>
                <w:lang w:eastAsia="zh-CN"/>
              </w:rPr>
              <w:t>a=des:qos mandatory local sendrecv</w:t>
            </w:r>
          </w:p>
          <w:p w14:paraId="38192327" w14:textId="77777777" w:rsidR="00613175" w:rsidRPr="00613175" w:rsidRDefault="00613175" w:rsidP="00613175">
            <w:pPr>
              <w:pStyle w:val="TAL"/>
              <w:rPr>
                <w:rFonts w:eastAsia="SimSun"/>
                <w:i/>
                <w:lang w:eastAsia="zh-CN"/>
              </w:rPr>
            </w:pPr>
            <w:r w:rsidRPr="00613175">
              <w:rPr>
                <w:rFonts w:eastAsia="SimSun"/>
                <w:i/>
                <w:lang w:eastAsia="zh-CN"/>
              </w:rPr>
              <w:t>a=des:qos mandatory remote sendrecv</w:t>
            </w:r>
          </w:p>
          <w:p w14:paraId="37666A22" w14:textId="77777777" w:rsidR="00613175" w:rsidRPr="00613175" w:rsidRDefault="00613175" w:rsidP="00613175">
            <w:pPr>
              <w:pStyle w:val="TAL"/>
              <w:rPr>
                <w:rFonts w:eastAsia="SimSun"/>
                <w:i/>
                <w:lang w:eastAsia="zh-CN"/>
              </w:rPr>
            </w:pPr>
            <w:r w:rsidRPr="00613175">
              <w:rPr>
                <w:rFonts w:eastAsia="SimSun"/>
                <w:i/>
                <w:lang w:eastAsia="zh-CN"/>
              </w:rPr>
              <w:t>a=conf:qos remote sendrecv</w:t>
            </w:r>
          </w:p>
          <w:p w14:paraId="5E8379BF" w14:textId="49BEC2B0" w:rsidR="00613175" w:rsidRPr="00613175" w:rsidRDefault="00613175" w:rsidP="00613175">
            <w:pPr>
              <w:pStyle w:val="TAL"/>
              <w:rPr>
                <w:lang w:eastAsia="zh-CN"/>
              </w:rPr>
            </w:pPr>
          </w:p>
        </w:tc>
        <w:tc>
          <w:tcPr>
            <w:tcW w:w="749" w:type="dxa"/>
            <w:tcBorders>
              <w:top w:val="single" w:sz="4" w:space="0" w:color="auto"/>
              <w:left w:val="single" w:sz="4" w:space="0" w:color="auto"/>
              <w:bottom w:val="single" w:sz="4" w:space="0" w:color="auto"/>
              <w:right w:val="single" w:sz="4" w:space="0" w:color="auto"/>
            </w:tcBorders>
          </w:tcPr>
          <w:p w14:paraId="74E28A65" w14:textId="77777777" w:rsidR="00613175" w:rsidRPr="00613175" w:rsidRDefault="00613175" w:rsidP="00613175">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31E4481E" w14:textId="77777777" w:rsidR="00613175" w:rsidRPr="00613175" w:rsidRDefault="00613175" w:rsidP="00613175">
            <w:pPr>
              <w:pStyle w:val="TAL"/>
            </w:pPr>
            <w:r w:rsidRPr="00613175">
              <w:t>TS 24.229 [7]</w:t>
            </w:r>
          </w:p>
        </w:tc>
      </w:tr>
    </w:tbl>
    <w:p w14:paraId="3615216E" w14:textId="77777777" w:rsidR="00776A0B" w:rsidRPr="00613175" w:rsidRDefault="00776A0B"/>
    <w:tbl>
      <w:tblPr>
        <w:tblpPr w:leftFromText="180" w:rightFromText="180" w:vertAnchor="text" w:tblpXSpec="center"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776A0B" w:rsidRPr="00613175" w14:paraId="2957D50F" w14:textId="77777777" w:rsidTr="00F238ED">
        <w:trPr>
          <w:cantSplit/>
          <w:tblHeader/>
        </w:trPr>
        <w:tc>
          <w:tcPr>
            <w:tcW w:w="1772" w:type="dxa"/>
            <w:tcBorders>
              <w:top w:val="single" w:sz="4" w:space="0" w:color="auto"/>
              <w:left w:val="single" w:sz="4" w:space="0" w:color="auto"/>
              <w:bottom w:val="single" w:sz="4" w:space="0" w:color="auto"/>
              <w:right w:val="single" w:sz="4" w:space="0" w:color="auto"/>
            </w:tcBorders>
          </w:tcPr>
          <w:p w14:paraId="5A49883A" w14:textId="77777777" w:rsidR="00776A0B" w:rsidRPr="00613175" w:rsidRDefault="00776A0B" w:rsidP="00C06FDE">
            <w:pPr>
              <w:pStyle w:val="TAL"/>
              <w:rPr>
                <w:b/>
              </w:rPr>
            </w:pPr>
          </w:p>
        </w:tc>
        <w:tc>
          <w:tcPr>
            <w:tcW w:w="878" w:type="dxa"/>
            <w:tcBorders>
              <w:top w:val="single" w:sz="4" w:space="0" w:color="auto"/>
              <w:left w:val="single" w:sz="4" w:space="0" w:color="auto"/>
              <w:bottom w:val="single" w:sz="4" w:space="0" w:color="auto"/>
              <w:right w:val="single" w:sz="4" w:space="0" w:color="auto"/>
            </w:tcBorders>
          </w:tcPr>
          <w:p w14:paraId="51FC0BB6" w14:textId="77777777" w:rsidR="00776A0B" w:rsidRPr="00613175" w:rsidRDefault="00776A0B" w:rsidP="00C06FDE">
            <w:pPr>
              <w:pStyle w:val="TAL"/>
            </w:pPr>
          </w:p>
        </w:tc>
        <w:tc>
          <w:tcPr>
            <w:tcW w:w="4795" w:type="dxa"/>
            <w:tcBorders>
              <w:top w:val="single" w:sz="4" w:space="0" w:color="auto"/>
              <w:left w:val="single" w:sz="4" w:space="0" w:color="auto"/>
              <w:bottom w:val="single" w:sz="4" w:space="0" w:color="auto"/>
              <w:right w:val="single" w:sz="4" w:space="0" w:color="auto"/>
            </w:tcBorders>
          </w:tcPr>
          <w:p w14:paraId="363FAFA8" w14:textId="77777777" w:rsidR="00776A0B" w:rsidRPr="00613175" w:rsidRDefault="00776A0B" w:rsidP="00776A0B">
            <w:pPr>
              <w:pStyle w:val="TAL"/>
              <w:rPr>
                <w:lang w:eastAsia="zh-CN"/>
              </w:rPr>
            </w:pPr>
            <w:r w:rsidRPr="00613175">
              <w:rPr>
                <w:lang w:eastAsia="zh-CN"/>
              </w:rPr>
              <w:t>Note 1: The values for fmt, payload type and format are copied from step 4.</w:t>
            </w:r>
          </w:p>
          <w:p w14:paraId="44429214" w14:textId="77777777" w:rsidR="00776A0B" w:rsidRPr="00613175" w:rsidRDefault="00776A0B" w:rsidP="00776A0B">
            <w:pPr>
              <w:pStyle w:val="TAL"/>
              <w:rPr>
                <w:b/>
                <w:lang w:eastAsia="zh-CN"/>
              </w:rPr>
            </w:pPr>
            <w:r w:rsidRPr="00613175">
              <w:rPr>
                <w:lang w:eastAsia="zh-CN"/>
              </w:rPr>
              <w:t>Note 2: Transport port is the port number of the SS (see RFC 3264 clause 6).</w:t>
            </w:r>
          </w:p>
          <w:p w14:paraId="48EADF22" w14:textId="77777777" w:rsidR="00776A0B" w:rsidRPr="00613175" w:rsidRDefault="00776A0B" w:rsidP="00776A0B">
            <w:pPr>
              <w:pStyle w:val="TAL"/>
              <w:rPr>
                <w:lang w:eastAsia="zh-CN"/>
              </w:rPr>
            </w:pPr>
            <w:r w:rsidRPr="00613175">
              <w:rPr>
                <w:lang w:eastAsia="zh-CN"/>
              </w:rPr>
              <w:t>Note 3: The bandwidth-value is copied from step 4.</w:t>
            </w:r>
          </w:p>
          <w:p w14:paraId="757EFB55" w14:textId="77777777" w:rsidR="00776A0B" w:rsidRPr="00613175" w:rsidRDefault="00776A0B" w:rsidP="00776A0B">
            <w:pPr>
              <w:pStyle w:val="TAL"/>
              <w:rPr>
                <w:iCs/>
                <w:snapToGrid w:val="0"/>
                <w:lang w:eastAsia="zh-CN"/>
              </w:rPr>
            </w:pPr>
            <w:r w:rsidRPr="00613175">
              <w:rPr>
                <w:iCs/>
                <w:snapToGrid w:val="0"/>
                <w:lang w:eastAsia="zh-CN"/>
              </w:rPr>
              <w:t>Note 4: All present br, br-send and br-recv parameter=value pairs are copied from step 4.</w:t>
            </w:r>
          </w:p>
          <w:p w14:paraId="237CDFDF" w14:textId="77777777" w:rsidR="00776A0B" w:rsidRPr="00613175" w:rsidRDefault="00776A0B" w:rsidP="00776A0B">
            <w:pPr>
              <w:pStyle w:val="TAL"/>
              <w:rPr>
                <w:lang w:eastAsia="zh-CN"/>
              </w:rPr>
            </w:pPr>
            <w:r w:rsidRPr="00613175">
              <w:rPr>
                <w:iCs/>
                <w:snapToGrid w:val="0"/>
                <w:lang w:eastAsia="zh-CN"/>
              </w:rPr>
              <w:t xml:space="preserve">Note 5: </w:t>
            </w:r>
            <w:r w:rsidRPr="00613175">
              <w:rPr>
                <w:iCs/>
                <w:lang w:eastAsia="zh-CN"/>
              </w:rPr>
              <w:t>bw, bw-send and bw-recv parameter are copied from bw at step 4</w:t>
            </w:r>
            <w:r w:rsidRPr="00613175">
              <w:rPr>
                <w:i/>
                <w:iCs/>
                <w:lang w:eastAsia="zh-CN"/>
              </w:rPr>
              <w:t>.</w:t>
            </w:r>
          </w:p>
          <w:p w14:paraId="08A52862" w14:textId="77777777" w:rsidR="00776A0B" w:rsidRPr="00613175" w:rsidRDefault="00776A0B" w:rsidP="00776A0B">
            <w:pPr>
              <w:pStyle w:val="TAL"/>
              <w:rPr>
                <w:rFonts w:cs="Tahoma"/>
                <w:szCs w:val="16"/>
                <w:lang w:eastAsia="zh-CN"/>
              </w:rPr>
            </w:pPr>
            <w:r w:rsidRPr="00613175">
              <w:rPr>
                <w:rFonts w:cs="Tahoma"/>
                <w:iCs/>
                <w:snapToGrid w:val="0"/>
                <w:szCs w:val="16"/>
                <w:lang w:eastAsia="zh-CN"/>
              </w:rPr>
              <w:t xml:space="preserve">Note 6: </w:t>
            </w:r>
            <w:r w:rsidRPr="00613175">
              <w:rPr>
                <w:rFonts w:cs="Tahoma"/>
                <w:szCs w:val="16"/>
                <w:lang w:eastAsia="zh-CN"/>
              </w:rPr>
              <w:t>Attributes for ECN Capability are present if the UE supports Explicit Congestion Notification.</w:t>
            </w:r>
          </w:p>
          <w:p w14:paraId="430AFE2F" w14:textId="77777777" w:rsidR="00776A0B" w:rsidRPr="00613175" w:rsidRDefault="00776A0B" w:rsidP="00776A0B">
            <w:pPr>
              <w:pStyle w:val="TAL"/>
              <w:rPr>
                <w:lang w:eastAsia="zh-CN"/>
              </w:rPr>
            </w:pPr>
            <w:r w:rsidRPr="00613175">
              <w:rPr>
                <w:lang w:eastAsia="zh-CN"/>
              </w:rPr>
              <w:t>Note 7: Attributes for media plane security are present if the use of end-to-access-edge security is supported by UE.</w:t>
            </w:r>
          </w:p>
          <w:p w14:paraId="17C62EF6" w14:textId="77777777" w:rsidR="00776A0B" w:rsidRPr="00613175" w:rsidRDefault="00776A0B" w:rsidP="00776A0B">
            <w:pPr>
              <w:pStyle w:val="TAL"/>
              <w:rPr>
                <w:lang w:eastAsia="zh-CN"/>
              </w:rPr>
            </w:pPr>
            <w:r w:rsidRPr="00613175">
              <w:rPr>
                <w:lang w:eastAsia="zh-CN"/>
              </w:rPr>
              <w:t>Note 8: This EVS configuration is sent if UE sent it as the first of its EVS configurations in previous SDP offer.</w:t>
            </w:r>
          </w:p>
          <w:p w14:paraId="4D5A1B82" w14:textId="29045DB3" w:rsidR="00776A0B" w:rsidRPr="00613175" w:rsidRDefault="00776A0B" w:rsidP="00776A0B">
            <w:pPr>
              <w:pStyle w:val="TAL"/>
              <w:rPr>
                <w:lang w:eastAsia="zh-CN"/>
              </w:rPr>
            </w:pPr>
            <w:r w:rsidRPr="00613175">
              <w:rPr>
                <w:lang w:eastAsia="zh-CN"/>
              </w:rPr>
              <w:t>Note 9: This EVS configuration is sent if UE did not send "br=13.2; bw=swb" as the first of its EVS configurations in previous SDP offer.</w:t>
            </w:r>
          </w:p>
        </w:tc>
        <w:tc>
          <w:tcPr>
            <w:tcW w:w="749" w:type="dxa"/>
            <w:tcBorders>
              <w:top w:val="single" w:sz="4" w:space="0" w:color="auto"/>
              <w:left w:val="single" w:sz="4" w:space="0" w:color="auto"/>
              <w:bottom w:val="single" w:sz="4" w:space="0" w:color="auto"/>
              <w:right w:val="single" w:sz="4" w:space="0" w:color="auto"/>
            </w:tcBorders>
          </w:tcPr>
          <w:p w14:paraId="14DE34A1" w14:textId="77777777" w:rsidR="00776A0B" w:rsidRPr="00613175" w:rsidRDefault="00776A0B" w:rsidP="00C06FDE">
            <w:pPr>
              <w:pStyle w:val="TAL"/>
            </w:pPr>
          </w:p>
        </w:tc>
        <w:tc>
          <w:tcPr>
            <w:tcW w:w="1440" w:type="dxa"/>
            <w:tcBorders>
              <w:top w:val="single" w:sz="4" w:space="0" w:color="auto"/>
              <w:left w:val="single" w:sz="4" w:space="0" w:color="auto"/>
              <w:bottom w:val="single" w:sz="4" w:space="0" w:color="auto"/>
              <w:right w:val="single" w:sz="4" w:space="0" w:color="auto"/>
            </w:tcBorders>
          </w:tcPr>
          <w:p w14:paraId="2B95B545" w14:textId="77777777" w:rsidR="00776A0B" w:rsidRPr="00613175" w:rsidRDefault="00776A0B" w:rsidP="00C06FDE">
            <w:pPr>
              <w:pStyle w:val="TAL"/>
            </w:pPr>
          </w:p>
        </w:tc>
      </w:tr>
    </w:tbl>
    <w:p w14:paraId="6EA03EB6" w14:textId="77777777" w:rsidR="00511062" w:rsidRPr="00613175" w:rsidRDefault="00511062" w:rsidP="00511062"/>
    <w:p w14:paraId="1492C893" w14:textId="77777777" w:rsidR="00511062" w:rsidRPr="00613175" w:rsidRDefault="00511062" w:rsidP="00511062">
      <w:pPr>
        <w:pStyle w:val="TH"/>
      </w:pPr>
      <w:r w:rsidRPr="00613175">
        <w:t xml:space="preserve">Table 7.25.3.3-5: </w:t>
      </w:r>
      <w:r w:rsidRPr="00613175">
        <w:rPr>
          <w:snapToGrid w:val="0"/>
        </w:rPr>
        <w:t>200 OK</w:t>
      </w:r>
      <w:r w:rsidRPr="00613175">
        <w:t xml:space="preserve"> (step 6, table </w:t>
      </w:r>
      <w:r w:rsidRPr="00613175">
        <w:rPr>
          <w:rFonts w:cs="Arial"/>
        </w:rPr>
        <w:t>7.25.3.2-1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511062" w:rsidRPr="00613175" w14:paraId="5F5FB498" w14:textId="77777777" w:rsidTr="00C06FDE">
        <w:trPr>
          <w:jc w:val="center"/>
        </w:trPr>
        <w:tc>
          <w:tcPr>
            <w:tcW w:w="9639" w:type="dxa"/>
          </w:tcPr>
          <w:p w14:paraId="5E257E00" w14:textId="77777777" w:rsidR="00511062" w:rsidRPr="00613175" w:rsidRDefault="00511062" w:rsidP="00C06FDE">
            <w:pPr>
              <w:pStyle w:val="TAL"/>
            </w:pPr>
            <w:r w:rsidRPr="00613175">
              <w:t>Derivation Path: TS 34.229-1 [2], Table in subclause A.3.1, Conditions A5, A8, A11, and A22</w:t>
            </w:r>
          </w:p>
        </w:tc>
      </w:tr>
    </w:tbl>
    <w:p w14:paraId="75A008F3" w14:textId="77777777" w:rsidR="00511062" w:rsidRPr="00613175" w:rsidRDefault="00511062" w:rsidP="00511062"/>
    <w:p w14:paraId="17845B66" w14:textId="77777777" w:rsidR="00511062" w:rsidRPr="00613175" w:rsidRDefault="00511062" w:rsidP="00511062">
      <w:pPr>
        <w:pStyle w:val="TH"/>
      </w:pPr>
      <w:r w:rsidRPr="00613175">
        <w:lastRenderedPageBreak/>
        <w:t>Table 7.25.3.3-6: UPDATE with an SDP offer (step 7, table 7.25.3.2-1)</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0"/>
        <w:gridCol w:w="1652"/>
        <w:gridCol w:w="120"/>
        <w:gridCol w:w="758"/>
        <w:gridCol w:w="120"/>
        <w:gridCol w:w="4675"/>
        <w:gridCol w:w="120"/>
        <w:gridCol w:w="629"/>
        <w:gridCol w:w="120"/>
        <w:gridCol w:w="1320"/>
        <w:gridCol w:w="120"/>
      </w:tblGrid>
      <w:tr w:rsidR="00511062" w:rsidRPr="00613175" w14:paraId="3124172E" w14:textId="77777777" w:rsidTr="008E3CCF">
        <w:trPr>
          <w:gridAfter w:val="1"/>
          <w:wAfter w:w="120" w:type="dxa"/>
          <w:cantSplit/>
          <w:tblHeader/>
          <w:jc w:val="center"/>
        </w:trPr>
        <w:tc>
          <w:tcPr>
            <w:tcW w:w="9634" w:type="dxa"/>
            <w:gridSpan w:val="10"/>
            <w:tcBorders>
              <w:top w:val="single" w:sz="4" w:space="0" w:color="auto"/>
              <w:left w:val="single" w:sz="4" w:space="0" w:color="auto"/>
              <w:bottom w:val="single" w:sz="4" w:space="0" w:color="auto"/>
              <w:right w:val="single" w:sz="4" w:space="0" w:color="auto"/>
            </w:tcBorders>
            <w:hideMark/>
          </w:tcPr>
          <w:p w14:paraId="4BB31B1D" w14:textId="77777777" w:rsidR="00511062" w:rsidRPr="00613175" w:rsidRDefault="00511062" w:rsidP="00C06FDE">
            <w:pPr>
              <w:pStyle w:val="TAL"/>
              <w:rPr>
                <w:rFonts w:cs="Arial"/>
              </w:rPr>
            </w:pPr>
            <w:r w:rsidRPr="00613175">
              <w:t>Derivation Path: TS 34.229-1 [2], Table in annex A.2.4, condition A3</w:t>
            </w:r>
          </w:p>
        </w:tc>
      </w:tr>
      <w:tr w:rsidR="00511062" w:rsidRPr="00613175" w14:paraId="58EB9791" w14:textId="77777777" w:rsidTr="008E3CCF">
        <w:trPr>
          <w:gridAfter w:val="1"/>
          <w:wAfter w:w="120" w:type="dxa"/>
          <w:cantSplit/>
          <w:tblHeader/>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509A0BEA" w14:textId="77777777" w:rsidR="00511062" w:rsidRPr="00613175" w:rsidRDefault="00511062" w:rsidP="00C06FDE">
            <w:pPr>
              <w:pStyle w:val="TAH"/>
            </w:pPr>
            <w:r w:rsidRPr="00613175">
              <w:t>Header/param</w:t>
            </w:r>
          </w:p>
        </w:tc>
        <w:tc>
          <w:tcPr>
            <w:tcW w:w="878" w:type="dxa"/>
            <w:gridSpan w:val="2"/>
            <w:tcBorders>
              <w:top w:val="single" w:sz="4" w:space="0" w:color="auto"/>
              <w:left w:val="single" w:sz="4" w:space="0" w:color="auto"/>
              <w:bottom w:val="single" w:sz="4" w:space="0" w:color="auto"/>
              <w:right w:val="single" w:sz="4" w:space="0" w:color="auto"/>
            </w:tcBorders>
            <w:hideMark/>
          </w:tcPr>
          <w:p w14:paraId="40C7DF6F" w14:textId="77777777" w:rsidR="00511062" w:rsidRPr="00613175" w:rsidRDefault="00511062" w:rsidP="00C06FDE">
            <w:pPr>
              <w:pStyle w:val="TAH"/>
            </w:pPr>
            <w:r w:rsidRPr="00613175">
              <w:t>Cond</w:t>
            </w:r>
          </w:p>
        </w:tc>
        <w:tc>
          <w:tcPr>
            <w:tcW w:w="4795" w:type="dxa"/>
            <w:gridSpan w:val="2"/>
            <w:tcBorders>
              <w:top w:val="single" w:sz="4" w:space="0" w:color="auto"/>
              <w:left w:val="single" w:sz="4" w:space="0" w:color="auto"/>
              <w:bottom w:val="single" w:sz="4" w:space="0" w:color="auto"/>
              <w:right w:val="single" w:sz="4" w:space="0" w:color="auto"/>
            </w:tcBorders>
            <w:hideMark/>
          </w:tcPr>
          <w:p w14:paraId="4ED36D7B" w14:textId="77777777" w:rsidR="00511062" w:rsidRPr="00613175" w:rsidRDefault="00511062" w:rsidP="00C06FDE">
            <w:pPr>
              <w:pStyle w:val="TAH"/>
            </w:pPr>
            <w:r w:rsidRPr="00613175">
              <w:t>Value/remark</w:t>
            </w:r>
          </w:p>
        </w:tc>
        <w:tc>
          <w:tcPr>
            <w:tcW w:w="749" w:type="dxa"/>
            <w:gridSpan w:val="2"/>
            <w:tcBorders>
              <w:top w:val="single" w:sz="4" w:space="0" w:color="auto"/>
              <w:left w:val="single" w:sz="4" w:space="0" w:color="auto"/>
              <w:bottom w:val="single" w:sz="4" w:space="0" w:color="auto"/>
              <w:right w:val="single" w:sz="4" w:space="0" w:color="auto"/>
            </w:tcBorders>
            <w:hideMark/>
          </w:tcPr>
          <w:p w14:paraId="201BDE74" w14:textId="77777777" w:rsidR="00511062" w:rsidRPr="00613175" w:rsidRDefault="00511062" w:rsidP="00C06FDE">
            <w:pPr>
              <w:pStyle w:val="TAH"/>
            </w:pPr>
            <w:r w:rsidRPr="00613175">
              <w:t>Rel</w:t>
            </w:r>
          </w:p>
        </w:tc>
        <w:tc>
          <w:tcPr>
            <w:tcW w:w="1440" w:type="dxa"/>
            <w:gridSpan w:val="2"/>
            <w:tcBorders>
              <w:top w:val="single" w:sz="4" w:space="0" w:color="auto"/>
              <w:left w:val="single" w:sz="4" w:space="0" w:color="auto"/>
              <w:bottom w:val="single" w:sz="4" w:space="0" w:color="auto"/>
              <w:right w:val="single" w:sz="4" w:space="0" w:color="auto"/>
            </w:tcBorders>
            <w:hideMark/>
          </w:tcPr>
          <w:p w14:paraId="6831C8A7" w14:textId="77777777" w:rsidR="00511062" w:rsidRPr="00613175" w:rsidRDefault="00511062" w:rsidP="00C06FDE">
            <w:pPr>
              <w:pStyle w:val="TAH"/>
            </w:pPr>
            <w:r w:rsidRPr="00613175">
              <w:t>Reference</w:t>
            </w:r>
          </w:p>
        </w:tc>
      </w:tr>
      <w:tr w:rsidR="008E3CCF" w:rsidRPr="00613175" w14:paraId="7F2BE5AC" w14:textId="77777777" w:rsidTr="008E3CCF">
        <w:trPr>
          <w:gridBefore w:val="1"/>
          <w:wBefore w:w="120" w:type="dxa"/>
          <w:cantSplit/>
          <w:tblHeader/>
          <w:jc w:val="center"/>
        </w:trPr>
        <w:tc>
          <w:tcPr>
            <w:tcW w:w="1772" w:type="dxa"/>
            <w:gridSpan w:val="2"/>
            <w:tcBorders>
              <w:top w:val="single" w:sz="4" w:space="0" w:color="auto"/>
              <w:left w:val="single" w:sz="4" w:space="0" w:color="auto"/>
              <w:bottom w:val="single" w:sz="4" w:space="0" w:color="auto"/>
              <w:right w:val="single" w:sz="4" w:space="0" w:color="auto"/>
            </w:tcBorders>
          </w:tcPr>
          <w:p w14:paraId="1E9F3819" w14:textId="77777777" w:rsidR="008E3CCF" w:rsidRPr="00613175" w:rsidRDefault="008E3CCF" w:rsidP="008E3CCF">
            <w:pPr>
              <w:pStyle w:val="TAL"/>
              <w:rPr>
                <w:b/>
              </w:rPr>
            </w:pPr>
            <w:r w:rsidRPr="00613175">
              <w:rPr>
                <w:b/>
              </w:rPr>
              <w:t>Require</w:t>
            </w:r>
          </w:p>
        </w:tc>
        <w:tc>
          <w:tcPr>
            <w:tcW w:w="878" w:type="dxa"/>
            <w:gridSpan w:val="2"/>
            <w:tcBorders>
              <w:top w:val="single" w:sz="4" w:space="0" w:color="auto"/>
              <w:left w:val="single" w:sz="4" w:space="0" w:color="auto"/>
              <w:bottom w:val="single" w:sz="4" w:space="0" w:color="auto"/>
              <w:right w:val="single" w:sz="4" w:space="0" w:color="auto"/>
            </w:tcBorders>
          </w:tcPr>
          <w:p w14:paraId="5D37D426" w14:textId="77777777" w:rsidR="008E3CCF" w:rsidRPr="00613175" w:rsidRDefault="008E3CCF" w:rsidP="008E3CCF">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41D29111" w14:textId="77777777" w:rsidR="008E3CCF" w:rsidRPr="00613175" w:rsidRDefault="008E3CCF" w:rsidP="008E3CCF">
            <w:pPr>
              <w:pStyle w:val="TAL"/>
              <w:rPr>
                <w:b/>
                <w:lang w:eastAsia="zh-CN"/>
              </w:rPr>
            </w:pPr>
          </w:p>
        </w:tc>
        <w:tc>
          <w:tcPr>
            <w:tcW w:w="749" w:type="dxa"/>
            <w:gridSpan w:val="2"/>
            <w:tcBorders>
              <w:top w:val="single" w:sz="4" w:space="0" w:color="auto"/>
              <w:left w:val="single" w:sz="4" w:space="0" w:color="auto"/>
              <w:bottom w:val="single" w:sz="4" w:space="0" w:color="auto"/>
              <w:right w:val="single" w:sz="4" w:space="0" w:color="auto"/>
            </w:tcBorders>
          </w:tcPr>
          <w:p w14:paraId="46141C28" w14:textId="77777777" w:rsidR="008E3CCF" w:rsidRPr="00613175" w:rsidRDefault="008E3CCF" w:rsidP="008E3CCF">
            <w:pPr>
              <w:pStyle w:val="TAL"/>
            </w:pPr>
          </w:p>
        </w:tc>
        <w:tc>
          <w:tcPr>
            <w:tcW w:w="1440" w:type="dxa"/>
            <w:gridSpan w:val="2"/>
            <w:tcBorders>
              <w:top w:val="single" w:sz="4" w:space="0" w:color="auto"/>
              <w:left w:val="single" w:sz="4" w:space="0" w:color="auto"/>
              <w:bottom w:val="single" w:sz="4" w:space="0" w:color="auto"/>
              <w:right w:val="single" w:sz="4" w:space="0" w:color="auto"/>
            </w:tcBorders>
          </w:tcPr>
          <w:p w14:paraId="0C89025A" w14:textId="77777777" w:rsidR="008E3CCF" w:rsidRPr="00613175" w:rsidRDefault="008E3CCF" w:rsidP="008E3CCF">
            <w:pPr>
              <w:pStyle w:val="TAL"/>
            </w:pPr>
          </w:p>
        </w:tc>
      </w:tr>
      <w:tr w:rsidR="008E3CCF" w:rsidRPr="00613175" w14:paraId="32A42BE3" w14:textId="77777777" w:rsidTr="008E3CCF">
        <w:trPr>
          <w:gridBefore w:val="1"/>
          <w:wBefore w:w="120" w:type="dxa"/>
          <w:cantSplit/>
          <w:tblHeader/>
          <w:jc w:val="center"/>
        </w:trPr>
        <w:tc>
          <w:tcPr>
            <w:tcW w:w="1772" w:type="dxa"/>
            <w:gridSpan w:val="2"/>
            <w:tcBorders>
              <w:top w:val="single" w:sz="4" w:space="0" w:color="auto"/>
              <w:left w:val="single" w:sz="4" w:space="0" w:color="auto"/>
              <w:bottom w:val="single" w:sz="4" w:space="0" w:color="auto"/>
              <w:right w:val="single" w:sz="4" w:space="0" w:color="auto"/>
            </w:tcBorders>
          </w:tcPr>
          <w:p w14:paraId="5216F36A" w14:textId="77777777" w:rsidR="008E3CCF" w:rsidRPr="00613175" w:rsidRDefault="008E3CCF" w:rsidP="008E3CCF">
            <w:pPr>
              <w:pStyle w:val="TAL"/>
              <w:rPr>
                <w:b/>
              </w:rPr>
            </w:pPr>
            <w:r w:rsidRPr="00613175">
              <w:rPr>
                <w:bCs/>
              </w:rPr>
              <w:tab/>
            </w:r>
            <w:r w:rsidRPr="00613175">
              <w:t>option-tag</w:t>
            </w:r>
          </w:p>
        </w:tc>
        <w:tc>
          <w:tcPr>
            <w:tcW w:w="878" w:type="dxa"/>
            <w:gridSpan w:val="2"/>
            <w:tcBorders>
              <w:top w:val="single" w:sz="4" w:space="0" w:color="auto"/>
              <w:left w:val="single" w:sz="4" w:space="0" w:color="auto"/>
              <w:bottom w:val="single" w:sz="4" w:space="0" w:color="auto"/>
              <w:right w:val="single" w:sz="4" w:space="0" w:color="auto"/>
            </w:tcBorders>
          </w:tcPr>
          <w:p w14:paraId="55851421" w14:textId="77777777" w:rsidR="008E3CCF" w:rsidRPr="00613175" w:rsidRDefault="008E3CCF" w:rsidP="008E3CCF">
            <w:pPr>
              <w:pStyle w:val="TAL"/>
            </w:pPr>
          </w:p>
        </w:tc>
        <w:tc>
          <w:tcPr>
            <w:tcW w:w="4795" w:type="dxa"/>
            <w:gridSpan w:val="2"/>
            <w:tcBorders>
              <w:top w:val="single" w:sz="4" w:space="0" w:color="auto"/>
              <w:left w:val="single" w:sz="4" w:space="0" w:color="auto"/>
              <w:bottom w:val="single" w:sz="4" w:space="0" w:color="auto"/>
              <w:right w:val="single" w:sz="4" w:space="0" w:color="auto"/>
            </w:tcBorders>
          </w:tcPr>
          <w:p w14:paraId="6D622208" w14:textId="77777777" w:rsidR="008E3CCF" w:rsidRPr="00613175" w:rsidRDefault="008E3CCF" w:rsidP="008E3CCF">
            <w:pPr>
              <w:pStyle w:val="TAL"/>
              <w:rPr>
                <w:lang w:eastAsia="zh-CN"/>
              </w:rPr>
            </w:pPr>
            <w:r w:rsidRPr="00613175">
              <w:rPr>
                <w:i/>
                <w:lang w:eastAsia="zh-CN"/>
              </w:rPr>
              <w:t>precondition</w:t>
            </w:r>
          </w:p>
        </w:tc>
        <w:tc>
          <w:tcPr>
            <w:tcW w:w="749" w:type="dxa"/>
            <w:gridSpan w:val="2"/>
            <w:tcBorders>
              <w:top w:val="single" w:sz="4" w:space="0" w:color="auto"/>
              <w:left w:val="single" w:sz="4" w:space="0" w:color="auto"/>
              <w:bottom w:val="single" w:sz="4" w:space="0" w:color="auto"/>
              <w:right w:val="single" w:sz="4" w:space="0" w:color="auto"/>
            </w:tcBorders>
          </w:tcPr>
          <w:p w14:paraId="68C08A42" w14:textId="77777777" w:rsidR="008E3CCF" w:rsidRPr="00613175" w:rsidRDefault="008E3CCF" w:rsidP="008E3CCF">
            <w:pPr>
              <w:pStyle w:val="TAL"/>
            </w:pPr>
          </w:p>
        </w:tc>
        <w:tc>
          <w:tcPr>
            <w:tcW w:w="1440" w:type="dxa"/>
            <w:gridSpan w:val="2"/>
            <w:tcBorders>
              <w:top w:val="single" w:sz="4" w:space="0" w:color="auto"/>
              <w:left w:val="single" w:sz="4" w:space="0" w:color="auto"/>
              <w:bottom w:val="single" w:sz="4" w:space="0" w:color="auto"/>
              <w:right w:val="single" w:sz="4" w:space="0" w:color="auto"/>
            </w:tcBorders>
          </w:tcPr>
          <w:p w14:paraId="3D8501D5" w14:textId="77777777" w:rsidR="008E3CCF" w:rsidRPr="00613175" w:rsidRDefault="008E3CCF" w:rsidP="008E3CCF">
            <w:pPr>
              <w:pStyle w:val="TAL"/>
            </w:pPr>
          </w:p>
        </w:tc>
      </w:tr>
      <w:tr w:rsidR="00511062" w:rsidRPr="00613175" w14:paraId="06511D6C" w14:textId="77777777" w:rsidTr="008E3CCF">
        <w:trPr>
          <w:gridAfter w:val="1"/>
          <w:wAfter w:w="120" w:type="dxa"/>
          <w:cantSplit/>
          <w:tblHeader/>
          <w:jc w:val="center"/>
        </w:trPr>
        <w:tc>
          <w:tcPr>
            <w:tcW w:w="1772" w:type="dxa"/>
            <w:gridSpan w:val="2"/>
            <w:tcBorders>
              <w:top w:val="single" w:sz="4" w:space="0" w:color="auto"/>
              <w:left w:val="single" w:sz="4" w:space="0" w:color="auto"/>
              <w:bottom w:val="single" w:sz="4" w:space="0" w:color="auto"/>
              <w:right w:val="single" w:sz="4" w:space="0" w:color="auto"/>
            </w:tcBorders>
            <w:hideMark/>
          </w:tcPr>
          <w:p w14:paraId="61227AE7" w14:textId="77777777" w:rsidR="00511062" w:rsidRPr="00613175" w:rsidRDefault="00511062" w:rsidP="00C06FDE">
            <w:pPr>
              <w:pStyle w:val="TAL"/>
              <w:rPr>
                <w:b/>
              </w:rPr>
            </w:pPr>
            <w:r w:rsidRPr="00613175">
              <w:rPr>
                <w:b/>
              </w:rPr>
              <w:t>Message-body</w:t>
            </w:r>
          </w:p>
        </w:tc>
        <w:tc>
          <w:tcPr>
            <w:tcW w:w="878" w:type="dxa"/>
            <w:gridSpan w:val="2"/>
            <w:tcBorders>
              <w:top w:val="single" w:sz="4" w:space="0" w:color="auto"/>
              <w:left w:val="single" w:sz="4" w:space="0" w:color="auto"/>
              <w:bottom w:val="single" w:sz="4" w:space="0" w:color="auto"/>
              <w:right w:val="single" w:sz="4" w:space="0" w:color="auto"/>
            </w:tcBorders>
          </w:tcPr>
          <w:p w14:paraId="02D1D8F9" w14:textId="77777777" w:rsidR="00511062" w:rsidRPr="00613175" w:rsidRDefault="00511062" w:rsidP="00C06FDE">
            <w:pPr>
              <w:pStyle w:val="TAL"/>
            </w:pPr>
          </w:p>
        </w:tc>
        <w:tc>
          <w:tcPr>
            <w:tcW w:w="4795" w:type="dxa"/>
            <w:gridSpan w:val="2"/>
            <w:tcBorders>
              <w:top w:val="single" w:sz="4" w:space="0" w:color="auto"/>
              <w:left w:val="single" w:sz="4" w:space="0" w:color="auto"/>
              <w:bottom w:val="single" w:sz="4" w:space="0" w:color="auto"/>
              <w:right w:val="single" w:sz="4" w:space="0" w:color="auto"/>
            </w:tcBorders>
            <w:hideMark/>
          </w:tcPr>
          <w:p w14:paraId="477D6EE5" w14:textId="77777777" w:rsidR="00511062" w:rsidRPr="00613175" w:rsidRDefault="00511062" w:rsidP="00C06FDE">
            <w:pPr>
              <w:pStyle w:val="TAL"/>
              <w:rPr>
                <w:lang w:eastAsia="zh-CN"/>
              </w:rPr>
            </w:pPr>
            <w:r w:rsidRPr="00613175">
              <w:rPr>
                <w:b/>
                <w:lang w:eastAsia="zh-CN"/>
              </w:rPr>
              <w:t>Session description:</w:t>
            </w:r>
          </w:p>
          <w:p w14:paraId="32142801" w14:textId="77777777" w:rsidR="00511062" w:rsidRPr="00613175" w:rsidRDefault="00511062" w:rsidP="00C06FDE">
            <w:pPr>
              <w:pStyle w:val="TAL"/>
              <w:rPr>
                <w:i/>
                <w:lang w:eastAsia="zh-CN"/>
              </w:rPr>
            </w:pPr>
            <w:r w:rsidRPr="00613175">
              <w:rPr>
                <w:i/>
                <w:lang w:eastAsia="zh-CN"/>
              </w:rPr>
              <w:t>v=0</w:t>
            </w:r>
          </w:p>
          <w:p w14:paraId="4A4F6C8E" w14:textId="77777777" w:rsidR="00511062" w:rsidRPr="00613175" w:rsidRDefault="00511062" w:rsidP="00C06FDE">
            <w:pPr>
              <w:pStyle w:val="TAL"/>
              <w:rPr>
                <w:lang w:eastAsia="zh-CN"/>
              </w:rPr>
            </w:pPr>
            <w:r w:rsidRPr="00613175">
              <w:rPr>
                <w:i/>
                <w:lang w:eastAsia="zh-CN"/>
              </w:rPr>
              <w:t>o=- 1111111111 1111111112 IN</w:t>
            </w:r>
            <w:r w:rsidRPr="00613175">
              <w:rPr>
                <w:lang w:eastAsia="zh-CN"/>
              </w:rPr>
              <w:t xml:space="preserve"> (addrtype) (unicast-address for SS)</w:t>
            </w:r>
          </w:p>
          <w:p w14:paraId="64045448" w14:textId="77777777" w:rsidR="00511062" w:rsidRPr="00613175" w:rsidRDefault="00511062" w:rsidP="00C06FDE">
            <w:pPr>
              <w:pStyle w:val="TAL"/>
              <w:rPr>
                <w:lang w:eastAsia="zh-CN"/>
              </w:rPr>
            </w:pPr>
            <w:r w:rsidRPr="00613175">
              <w:rPr>
                <w:i/>
                <w:iCs/>
                <w:snapToGrid w:val="0"/>
              </w:rPr>
              <w:t>s=-</w:t>
            </w:r>
          </w:p>
          <w:p w14:paraId="1522400D" w14:textId="77777777" w:rsidR="00511062" w:rsidRPr="00613175" w:rsidRDefault="00511062" w:rsidP="00C06FDE">
            <w:pPr>
              <w:pStyle w:val="TAL"/>
              <w:rPr>
                <w:lang w:eastAsia="zh-CN"/>
              </w:rPr>
            </w:pPr>
            <w:r w:rsidRPr="00613175">
              <w:rPr>
                <w:i/>
                <w:lang w:eastAsia="zh-CN"/>
              </w:rPr>
              <w:t>c=IN</w:t>
            </w:r>
            <w:r w:rsidRPr="00613175">
              <w:rPr>
                <w:lang w:eastAsia="zh-CN"/>
              </w:rPr>
              <w:t xml:space="preserve"> (addrtype) (connection-address for SS)</w:t>
            </w:r>
          </w:p>
          <w:p w14:paraId="5DFFE9CB" w14:textId="77777777" w:rsidR="00511062" w:rsidRPr="00613175" w:rsidRDefault="00511062" w:rsidP="00C06FDE">
            <w:pPr>
              <w:pStyle w:val="TAL"/>
              <w:rPr>
                <w:i/>
                <w:lang w:eastAsia="zh-CN"/>
              </w:rPr>
            </w:pPr>
            <w:r w:rsidRPr="00613175">
              <w:rPr>
                <w:i/>
                <w:lang w:eastAsia="zh-CN"/>
              </w:rPr>
              <w:t>b=AS:65</w:t>
            </w:r>
          </w:p>
          <w:p w14:paraId="3DB8FDFE" w14:textId="77777777" w:rsidR="00511062" w:rsidRPr="00613175" w:rsidRDefault="00511062" w:rsidP="00C06FDE">
            <w:pPr>
              <w:pStyle w:val="TAL"/>
              <w:rPr>
                <w:lang w:eastAsia="zh-CN"/>
              </w:rPr>
            </w:pPr>
          </w:p>
          <w:p w14:paraId="7CF4CCAA" w14:textId="77777777" w:rsidR="00511062" w:rsidRPr="00613175" w:rsidRDefault="00511062" w:rsidP="00C06FDE">
            <w:pPr>
              <w:pStyle w:val="TAL"/>
              <w:rPr>
                <w:b/>
                <w:lang w:eastAsia="zh-CN"/>
              </w:rPr>
            </w:pPr>
            <w:r w:rsidRPr="00613175">
              <w:rPr>
                <w:b/>
                <w:lang w:eastAsia="zh-CN"/>
              </w:rPr>
              <w:t>Time description:</w:t>
            </w:r>
          </w:p>
          <w:p w14:paraId="565C9C54" w14:textId="77777777" w:rsidR="00511062" w:rsidRPr="00613175" w:rsidRDefault="00511062" w:rsidP="00C06FDE">
            <w:pPr>
              <w:pStyle w:val="TAL"/>
              <w:rPr>
                <w:i/>
                <w:lang w:eastAsia="zh-CN"/>
              </w:rPr>
            </w:pPr>
            <w:r w:rsidRPr="00613175">
              <w:rPr>
                <w:i/>
                <w:lang w:eastAsia="zh-CN"/>
              </w:rPr>
              <w:t>t=0 0</w:t>
            </w:r>
          </w:p>
          <w:p w14:paraId="39E6250C" w14:textId="77777777" w:rsidR="00511062" w:rsidRPr="00613175" w:rsidRDefault="00511062" w:rsidP="00C06FDE">
            <w:pPr>
              <w:pStyle w:val="TAL"/>
              <w:rPr>
                <w:lang w:eastAsia="zh-CN"/>
              </w:rPr>
            </w:pPr>
          </w:p>
          <w:p w14:paraId="4D2811BA" w14:textId="77777777" w:rsidR="00511062" w:rsidRPr="00613175" w:rsidRDefault="00511062" w:rsidP="00C06FDE">
            <w:pPr>
              <w:pStyle w:val="TAL"/>
              <w:rPr>
                <w:b/>
                <w:lang w:eastAsia="zh-CN"/>
              </w:rPr>
            </w:pPr>
            <w:r w:rsidRPr="00613175">
              <w:rPr>
                <w:b/>
                <w:lang w:eastAsia="zh-CN"/>
              </w:rPr>
              <w:t>Media description:</w:t>
            </w:r>
          </w:p>
          <w:p w14:paraId="153CFAA5" w14:textId="77777777" w:rsidR="00511062" w:rsidRPr="00613175" w:rsidRDefault="00511062" w:rsidP="00C06FDE">
            <w:pPr>
              <w:pStyle w:val="TAL"/>
              <w:rPr>
                <w:lang w:eastAsia="zh-CN"/>
              </w:rPr>
            </w:pPr>
            <w:r w:rsidRPr="00613175">
              <w:rPr>
                <w:i/>
                <w:lang w:eastAsia="zh-CN"/>
              </w:rPr>
              <w:t xml:space="preserve">m=audio </w:t>
            </w:r>
            <w:r w:rsidRPr="00613175">
              <w:rPr>
                <w:iCs/>
                <w:lang w:eastAsia="zh-CN"/>
              </w:rPr>
              <w:t>(transport port)</w:t>
            </w:r>
            <w:r w:rsidRPr="00613175">
              <w:rPr>
                <w:i/>
                <w:lang w:eastAsia="zh-CN"/>
              </w:rPr>
              <w:t xml:space="preserve"> RTP/AVP</w:t>
            </w:r>
            <w:r w:rsidRPr="00613175">
              <w:rPr>
                <w:rFonts w:cs="Tahoma"/>
                <w:i/>
                <w:szCs w:val="16"/>
                <w:lang w:eastAsia="zh-CN"/>
              </w:rPr>
              <w:t xml:space="preserve"> </w:t>
            </w:r>
            <w:r w:rsidRPr="00613175">
              <w:rPr>
                <w:lang w:eastAsia="zh-CN"/>
              </w:rPr>
              <w:t>(fmt) [Note 1, 2]</w:t>
            </w:r>
          </w:p>
          <w:p w14:paraId="5F6838E6" w14:textId="77777777" w:rsidR="00511062" w:rsidRPr="00613175" w:rsidRDefault="00511062" w:rsidP="00C06FDE">
            <w:pPr>
              <w:pStyle w:val="TAL"/>
              <w:rPr>
                <w:i/>
                <w:lang w:eastAsia="zh-CN"/>
              </w:rPr>
            </w:pPr>
            <w:r w:rsidRPr="00613175">
              <w:rPr>
                <w:i/>
                <w:lang w:eastAsia="zh-CN"/>
              </w:rPr>
              <w:t>b=AS:65</w:t>
            </w:r>
          </w:p>
          <w:p w14:paraId="3C5BA8CB" w14:textId="77777777" w:rsidR="00511062" w:rsidRPr="00613175" w:rsidRDefault="00511062" w:rsidP="00C06FDE">
            <w:pPr>
              <w:pStyle w:val="TAL"/>
              <w:rPr>
                <w:i/>
                <w:lang w:eastAsia="zh-CN"/>
              </w:rPr>
            </w:pPr>
            <w:r w:rsidRPr="00613175">
              <w:rPr>
                <w:i/>
                <w:lang w:eastAsia="zh-CN"/>
              </w:rPr>
              <w:t>b=RS:</w:t>
            </w:r>
            <w:r w:rsidRPr="00613175">
              <w:rPr>
                <w:rFonts w:cs="Tahoma"/>
                <w:szCs w:val="16"/>
                <w:lang w:eastAsia="zh-CN"/>
              </w:rPr>
              <w:t xml:space="preserve"> </w:t>
            </w:r>
            <w:r w:rsidRPr="00613175">
              <w:rPr>
                <w:bCs/>
                <w:lang w:eastAsia="zh-CN"/>
              </w:rPr>
              <w:t>(bandwidth-value)</w:t>
            </w:r>
            <w:r w:rsidRPr="00613175">
              <w:rPr>
                <w:rFonts w:cs="Tahoma"/>
                <w:b/>
                <w:szCs w:val="16"/>
                <w:lang w:eastAsia="zh-CN"/>
              </w:rPr>
              <w:t xml:space="preserve"> </w:t>
            </w:r>
            <w:r w:rsidRPr="00613175">
              <w:rPr>
                <w:rFonts w:cs="Tahoma"/>
                <w:szCs w:val="16"/>
                <w:lang w:eastAsia="zh-CN"/>
              </w:rPr>
              <w:t>[Note 3]</w:t>
            </w:r>
          </w:p>
          <w:p w14:paraId="23675A66" w14:textId="77777777" w:rsidR="00511062" w:rsidRPr="00613175" w:rsidRDefault="00511062" w:rsidP="00C06FDE">
            <w:pPr>
              <w:pStyle w:val="TAL"/>
              <w:rPr>
                <w:i/>
                <w:lang w:eastAsia="zh-CN"/>
              </w:rPr>
            </w:pPr>
            <w:r w:rsidRPr="00613175">
              <w:rPr>
                <w:i/>
                <w:lang w:eastAsia="zh-CN"/>
              </w:rPr>
              <w:t>b=RR:</w:t>
            </w:r>
            <w:r w:rsidRPr="00613175">
              <w:rPr>
                <w:rFonts w:cs="Tahoma"/>
                <w:szCs w:val="16"/>
                <w:lang w:eastAsia="zh-CN"/>
              </w:rPr>
              <w:t xml:space="preserve"> </w:t>
            </w:r>
            <w:r w:rsidRPr="00613175">
              <w:rPr>
                <w:bCs/>
                <w:lang w:eastAsia="zh-CN"/>
              </w:rPr>
              <w:t>(bandwidth-value)</w:t>
            </w:r>
            <w:r w:rsidRPr="00613175">
              <w:rPr>
                <w:rFonts w:cs="Tahoma"/>
                <w:b/>
                <w:szCs w:val="16"/>
                <w:lang w:eastAsia="zh-CN"/>
              </w:rPr>
              <w:t xml:space="preserve"> </w:t>
            </w:r>
            <w:r w:rsidRPr="00613175">
              <w:rPr>
                <w:rFonts w:cs="Tahoma"/>
                <w:szCs w:val="16"/>
                <w:lang w:eastAsia="zh-CN"/>
              </w:rPr>
              <w:t>[Note 3]</w:t>
            </w:r>
          </w:p>
          <w:p w14:paraId="4F03CF0C" w14:textId="77777777" w:rsidR="00511062" w:rsidRPr="00613175" w:rsidRDefault="00511062" w:rsidP="00C06FDE">
            <w:pPr>
              <w:pStyle w:val="TAL"/>
              <w:rPr>
                <w:lang w:eastAsia="zh-CN"/>
              </w:rPr>
            </w:pPr>
          </w:p>
          <w:p w14:paraId="602AF0F3" w14:textId="77777777" w:rsidR="00511062" w:rsidRPr="00613175" w:rsidRDefault="00511062" w:rsidP="00C06FDE">
            <w:pPr>
              <w:pStyle w:val="TAL"/>
              <w:rPr>
                <w:b/>
                <w:lang w:eastAsia="zh-CN"/>
              </w:rPr>
            </w:pPr>
            <w:r w:rsidRPr="00613175">
              <w:rPr>
                <w:b/>
                <w:lang w:eastAsia="zh-CN"/>
              </w:rPr>
              <w:t>Attributes for media:</w:t>
            </w:r>
          </w:p>
          <w:p w14:paraId="6A6A8233" w14:textId="77777777" w:rsidR="00511062" w:rsidRPr="00613175" w:rsidRDefault="00511062" w:rsidP="00C06FDE">
            <w:pPr>
              <w:pStyle w:val="TAL"/>
              <w:rPr>
                <w:i/>
                <w:lang w:eastAsia="zh-CN"/>
              </w:rPr>
            </w:pPr>
            <w:r w:rsidRPr="00613175">
              <w:rPr>
                <w:i/>
                <w:lang w:eastAsia="zh-CN"/>
              </w:rPr>
              <w:t xml:space="preserve">a=rtpmap: </w:t>
            </w:r>
            <w:r w:rsidRPr="00613175">
              <w:rPr>
                <w:lang w:eastAsia="zh-CN"/>
              </w:rPr>
              <w:t>(payload type)</w:t>
            </w:r>
            <w:r w:rsidRPr="00613175">
              <w:rPr>
                <w:i/>
                <w:lang w:eastAsia="zh-CN"/>
              </w:rPr>
              <w:t xml:space="preserve"> EVS/16000/1 </w:t>
            </w:r>
            <w:r w:rsidRPr="00613175">
              <w:rPr>
                <w:lang w:eastAsia="zh-CN"/>
              </w:rPr>
              <w:t>[Note 1, 8]</w:t>
            </w:r>
          </w:p>
          <w:p w14:paraId="1311DC43" w14:textId="77777777" w:rsidR="00511062" w:rsidRPr="00613175" w:rsidRDefault="00511062" w:rsidP="00C06FDE">
            <w:pPr>
              <w:pStyle w:val="TAL"/>
              <w:rPr>
                <w:lang w:eastAsia="zh-CN"/>
              </w:rPr>
            </w:pPr>
            <w:r w:rsidRPr="00613175">
              <w:rPr>
                <w:i/>
                <w:lang w:eastAsia="zh-CN"/>
              </w:rPr>
              <w:t xml:space="preserve">a=fmtp: </w:t>
            </w:r>
            <w:r w:rsidRPr="00613175">
              <w:rPr>
                <w:lang w:eastAsia="zh-CN"/>
              </w:rPr>
              <w:t>(format)</w:t>
            </w:r>
            <w:r w:rsidRPr="00613175">
              <w:rPr>
                <w:i/>
                <w:lang w:eastAsia="zh-CN"/>
              </w:rPr>
              <w:t xml:space="preserve"> br=13.2; bw=swb; mode-set=0,1,2; max-red=220 </w:t>
            </w:r>
            <w:r w:rsidRPr="00613175">
              <w:rPr>
                <w:lang w:eastAsia="zh-CN"/>
              </w:rPr>
              <w:t>[Note 8]</w:t>
            </w:r>
          </w:p>
          <w:p w14:paraId="2F3BA1E0" w14:textId="77777777" w:rsidR="00511062" w:rsidRPr="00613175" w:rsidRDefault="00511062" w:rsidP="00C06FDE">
            <w:pPr>
              <w:pStyle w:val="TAL"/>
              <w:rPr>
                <w:i/>
                <w:lang w:eastAsia="zh-CN"/>
              </w:rPr>
            </w:pPr>
            <w:r w:rsidRPr="00613175">
              <w:rPr>
                <w:i/>
                <w:lang w:eastAsia="zh-CN"/>
              </w:rPr>
              <w:t xml:space="preserve">a=rtpmap: </w:t>
            </w:r>
            <w:r w:rsidRPr="00613175">
              <w:rPr>
                <w:lang w:eastAsia="zh-CN"/>
              </w:rPr>
              <w:t>(payload type)</w:t>
            </w:r>
            <w:r w:rsidRPr="00613175">
              <w:rPr>
                <w:i/>
                <w:lang w:eastAsia="zh-CN"/>
              </w:rPr>
              <w:t xml:space="preserve"> EVS/16000/1 </w:t>
            </w:r>
            <w:r w:rsidRPr="00613175">
              <w:rPr>
                <w:lang w:eastAsia="zh-CN"/>
              </w:rPr>
              <w:t>[Note 1, 9]</w:t>
            </w:r>
          </w:p>
          <w:p w14:paraId="1DBDD64F" w14:textId="77777777" w:rsidR="00511062" w:rsidRPr="00613175" w:rsidRDefault="00511062" w:rsidP="00C06FDE">
            <w:pPr>
              <w:pStyle w:val="TAL"/>
              <w:rPr>
                <w:lang w:eastAsia="zh-CN"/>
              </w:rPr>
            </w:pPr>
            <w:r w:rsidRPr="00613175">
              <w:rPr>
                <w:i/>
                <w:lang w:eastAsia="zh-CN"/>
              </w:rPr>
              <w:t xml:space="preserve">a=fmtp: </w:t>
            </w:r>
            <w:r w:rsidRPr="00613175">
              <w:rPr>
                <w:lang w:eastAsia="zh-CN"/>
              </w:rPr>
              <w:t>(format)</w:t>
            </w:r>
            <w:r w:rsidRPr="00613175">
              <w:rPr>
                <w:i/>
                <w:lang w:eastAsia="zh-CN"/>
              </w:rPr>
              <w:t xml:space="preserve"> br=5.9-13.2; bw=nb-swb; mode-set=0,1,2, max-red=220 </w:t>
            </w:r>
            <w:r w:rsidRPr="00613175">
              <w:rPr>
                <w:lang w:eastAsia="zh-CN"/>
              </w:rPr>
              <w:t>[Note 9]</w:t>
            </w:r>
          </w:p>
          <w:p w14:paraId="16D35690" w14:textId="77777777" w:rsidR="00511062" w:rsidRPr="00613175" w:rsidRDefault="00511062" w:rsidP="00C06FDE">
            <w:pPr>
              <w:pStyle w:val="TAL"/>
              <w:rPr>
                <w:rFonts w:cs="Tahoma"/>
                <w:i/>
                <w:szCs w:val="16"/>
                <w:lang w:eastAsia="zh-CN"/>
              </w:rPr>
            </w:pPr>
            <w:r w:rsidRPr="00613175">
              <w:rPr>
                <w:rFonts w:cs="Tahoma"/>
                <w:i/>
                <w:szCs w:val="16"/>
                <w:lang w:eastAsia="zh-CN"/>
              </w:rPr>
              <w:t>a=ecn-capable-rtp: leap ect=0</w:t>
            </w:r>
            <w:r w:rsidRPr="00613175">
              <w:rPr>
                <w:rFonts w:cs="Tahoma"/>
                <w:bCs/>
                <w:szCs w:val="16"/>
                <w:lang w:eastAsia="zh-CN"/>
              </w:rPr>
              <w:t xml:space="preserve"> </w:t>
            </w:r>
            <w:r w:rsidRPr="00613175">
              <w:rPr>
                <w:rFonts w:cs="Tahoma"/>
                <w:szCs w:val="16"/>
                <w:lang w:eastAsia="zh-CN"/>
              </w:rPr>
              <w:t>[Note 6]</w:t>
            </w:r>
          </w:p>
          <w:p w14:paraId="44AC9F30" w14:textId="77777777" w:rsidR="00511062" w:rsidRPr="00613175" w:rsidRDefault="00511062" w:rsidP="00C06FDE">
            <w:pPr>
              <w:pStyle w:val="TAL"/>
              <w:rPr>
                <w:rFonts w:cs="Tahoma"/>
                <w:i/>
                <w:szCs w:val="16"/>
                <w:lang w:eastAsia="zh-CN"/>
              </w:rPr>
            </w:pPr>
            <w:r w:rsidRPr="00613175">
              <w:rPr>
                <w:rFonts w:cs="Tahoma"/>
                <w:i/>
                <w:szCs w:val="16"/>
                <w:lang w:eastAsia="zh-CN"/>
              </w:rPr>
              <w:t>a=rtcp-fb:* nack ecn</w:t>
            </w:r>
            <w:r w:rsidRPr="00613175">
              <w:rPr>
                <w:rFonts w:cs="Tahoma"/>
                <w:bCs/>
                <w:szCs w:val="16"/>
                <w:lang w:eastAsia="zh-CN"/>
              </w:rPr>
              <w:t xml:space="preserve"> </w:t>
            </w:r>
            <w:r w:rsidRPr="00613175">
              <w:rPr>
                <w:rFonts w:cs="Tahoma"/>
                <w:szCs w:val="16"/>
                <w:lang w:eastAsia="zh-CN"/>
              </w:rPr>
              <w:t>[Note 6]</w:t>
            </w:r>
          </w:p>
          <w:p w14:paraId="2D63DC37" w14:textId="77777777" w:rsidR="00511062" w:rsidRPr="00613175" w:rsidRDefault="00511062" w:rsidP="00C06FDE">
            <w:pPr>
              <w:pStyle w:val="TAL"/>
              <w:rPr>
                <w:rFonts w:cs="Tahoma"/>
                <w:szCs w:val="16"/>
                <w:lang w:eastAsia="zh-CN"/>
              </w:rPr>
            </w:pPr>
            <w:r w:rsidRPr="00613175">
              <w:rPr>
                <w:rFonts w:cs="Tahoma"/>
                <w:i/>
                <w:szCs w:val="16"/>
                <w:lang w:eastAsia="zh-CN"/>
              </w:rPr>
              <w:t>a=rtcp-xr:ecn-sum</w:t>
            </w:r>
            <w:r w:rsidRPr="00613175">
              <w:rPr>
                <w:rFonts w:cs="Tahoma"/>
                <w:bCs/>
                <w:szCs w:val="16"/>
                <w:lang w:eastAsia="zh-CN"/>
              </w:rPr>
              <w:t xml:space="preserve"> </w:t>
            </w:r>
            <w:r w:rsidRPr="00613175">
              <w:rPr>
                <w:rFonts w:cs="Tahoma"/>
                <w:szCs w:val="16"/>
                <w:lang w:eastAsia="zh-CN"/>
              </w:rPr>
              <w:t>[Note 6]</w:t>
            </w:r>
          </w:p>
          <w:p w14:paraId="6B03F368" w14:textId="77777777" w:rsidR="00511062" w:rsidRPr="00613175" w:rsidRDefault="00511062" w:rsidP="00C06FDE">
            <w:pPr>
              <w:pStyle w:val="TAL"/>
              <w:rPr>
                <w:i/>
                <w:lang w:eastAsia="zh-CN"/>
              </w:rPr>
            </w:pPr>
            <w:r w:rsidRPr="00613175">
              <w:rPr>
                <w:i/>
                <w:lang w:eastAsia="zh-CN"/>
              </w:rPr>
              <w:t>a=ptime:20</w:t>
            </w:r>
          </w:p>
          <w:p w14:paraId="119DDD49" w14:textId="77777777" w:rsidR="00511062" w:rsidRPr="00613175" w:rsidRDefault="00511062" w:rsidP="00C06FDE">
            <w:pPr>
              <w:pStyle w:val="TAL"/>
              <w:rPr>
                <w:i/>
                <w:lang w:eastAsia="zh-CN"/>
              </w:rPr>
            </w:pPr>
            <w:r w:rsidRPr="00613175">
              <w:rPr>
                <w:i/>
                <w:lang w:eastAsia="zh-CN"/>
              </w:rPr>
              <w:t>a=maxptime:240</w:t>
            </w:r>
          </w:p>
          <w:p w14:paraId="703F00C6" w14:textId="77777777" w:rsidR="00511062" w:rsidRPr="00613175" w:rsidRDefault="00511062" w:rsidP="00C06FDE">
            <w:pPr>
              <w:pStyle w:val="TAL"/>
              <w:rPr>
                <w:lang w:eastAsia="zh-CN"/>
              </w:rPr>
            </w:pPr>
          </w:p>
          <w:p w14:paraId="3C0DA22B" w14:textId="77777777" w:rsidR="00511062" w:rsidRPr="00613175" w:rsidRDefault="00511062" w:rsidP="00C06FDE">
            <w:pPr>
              <w:pStyle w:val="TAL"/>
              <w:rPr>
                <w:b/>
                <w:bCs/>
                <w:lang w:eastAsia="zh-CN"/>
              </w:rPr>
            </w:pPr>
            <w:r w:rsidRPr="00613175">
              <w:rPr>
                <w:b/>
                <w:bCs/>
                <w:lang w:eastAsia="zh-CN"/>
              </w:rPr>
              <w:t>Attributes for media security mechanism:</w:t>
            </w:r>
          </w:p>
          <w:p w14:paraId="7213175F" w14:textId="77777777" w:rsidR="00511062" w:rsidRPr="00613175" w:rsidRDefault="00511062" w:rsidP="00C06FDE">
            <w:pPr>
              <w:pStyle w:val="TAL"/>
              <w:rPr>
                <w:bCs/>
                <w:i/>
                <w:lang w:eastAsia="zh-CN"/>
              </w:rPr>
            </w:pPr>
            <w:r w:rsidRPr="00613175">
              <w:rPr>
                <w:bCs/>
                <w:i/>
                <w:lang w:eastAsia="zh-CN"/>
              </w:rPr>
              <w:t xml:space="preserve">a=3ge2ae: requested </w:t>
            </w:r>
            <w:r w:rsidRPr="00613175">
              <w:rPr>
                <w:bCs/>
                <w:lang w:eastAsia="zh-CN"/>
              </w:rPr>
              <w:t>[Note 7]</w:t>
            </w:r>
          </w:p>
          <w:p w14:paraId="617489DA" w14:textId="77777777" w:rsidR="00511062" w:rsidRPr="00613175" w:rsidRDefault="00511062" w:rsidP="00C06FDE">
            <w:pPr>
              <w:pStyle w:val="TAL"/>
              <w:rPr>
                <w:bCs/>
                <w:lang w:eastAsia="zh-CN"/>
              </w:rPr>
            </w:pPr>
            <w:r w:rsidRPr="00613175">
              <w:rPr>
                <w:bCs/>
                <w:i/>
                <w:lang w:eastAsia="zh-CN"/>
              </w:rPr>
              <w:t xml:space="preserve">a=crypto:1 AES_CM_128_HMAC_SHA1_80inline:PS1uQCVeeCFCanVmcjkpPywjNWhcYD0mXXtxaVBR|2^20|1:4 </w:t>
            </w:r>
            <w:r w:rsidRPr="00613175">
              <w:rPr>
                <w:bCs/>
                <w:lang w:eastAsia="zh-CN"/>
              </w:rPr>
              <w:t>[Note 7]</w:t>
            </w:r>
          </w:p>
          <w:p w14:paraId="4ED9513A" w14:textId="77777777" w:rsidR="00511062" w:rsidRPr="00613175" w:rsidRDefault="00511062" w:rsidP="00C06FDE">
            <w:pPr>
              <w:pStyle w:val="TAL"/>
              <w:rPr>
                <w:bCs/>
                <w:lang w:eastAsia="zh-CN"/>
              </w:rPr>
            </w:pPr>
          </w:p>
          <w:p w14:paraId="020E0088" w14:textId="77777777" w:rsidR="00511062" w:rsidRPr="00613175" w:rsidRDefault="00511062" w:rsidP="00C06FDE">
            <w:pPr>
              <w:pStyle w:val="TAL"/>
              <w:rPr>
                <w:rFonts w:eastAsia="SimSun"/>
                <w:snapToGrid w:val="0"/>
                <w:szCs w:val="24"/>
                <w:lang w:eastAsia="zh-CN"/>
              </w:rPr>
            </w:pPr>
            <w:r w:rsidRPr="00613175">
              <w:rPr>
                <w:rFonts w:eastAsia="SimSun"/>
                <w:snapToGrid w:val="0"/>
                <w:szCs w:val="24"/>
                <w:lang w:eastAsia="zh-CN"/>
              </w:rPr>
              <w:t>Attributes for preconditions:</w:t>
            </w:r>
          </w:p>
          <w:p w14:paraId="6E370871"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 xml:space="preserve">a=curr:qos local sendrecv </w:t>
            </w:r>
          </w:p>
          <w:p w14:paraId="504BC93E"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a=curr:qos remote none</w:t>
            </w:r>
          </w:p>
          <w:p w14:paraId="0674398D"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a=des:qos mandatory local sendrecv</w:t>
            </w:r>
          </w:p>
          <w:p w14:paraId="25144856"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a=des:qos mandatory remote sendrecv</w:t>
            </w:r>
          </w:p>
          <w:p w14:paraId="7EB3F036" w14:textId="71A6BFAD" w:rsidR="00776A0B" w:rsidRPr="00613175" w:rsidRDefault="00776A0B" w:rsidP="00C06FDE">
            <w:pPr>
              <w:pStyle w:val="TAL"/>
              <w:rPr>
                <w:rFonts w:eastAsia="SimSun"/>
                <w:i/>
                <w:iCs/>
                <w:snapToGrid w:val="0"/>
                <w:szCs w:val="24"/>
                <w:lang w:eastAsia="zh-CN"/>
              </w:rPr>
            </w:pPr>
          </w:p>
        </w:tc>
        <w:tc>
          <w:tcPr>
            <w:tcW w:w="749" w:type="dxa"/>
            <w:gridSpan w:val="2"/>
            <w:tcBorders>
              <w:top w:val="single" w:sz="4" w:space="0" w:color="auto"/>
              <w:left w:val="single" w:sz="4" w:space="0" w:color="auto"/>
              <w:bottom w:val="single" w:sz="4" w:space="0" w:color="auto"/>
              <w:right w:val="single" w:sz="4" w:space="0" w:color="auto"/>
            </w:tcBorders>
          </w:tcPr>
          <w:p w14:paraId="58134472" w14:textId="77777777" w:rsidR="00511062" w:rsidRPr="00613175" w:rsidRDefault="00511062" w:rsidP="00C06FDE">
            <w:pPr>
              <w:pStyle w:val="TAL"/>
            </w:pPr>
          </w:p>
        </w:tc>
        <w:tc>
          <w:tcPr>
            <w:tcW w:w="1440" w:type="dxa"/>
            <w:gridSpan w:val="2"/>
            <w:tcBorders>
              <w:top w:val="single" w:sz="4" w:space="0" w:color="auto"/>
              <w:left w:val="single" w:sz="4" w:space="0" w:color="auto"/>
              <w:bottom w:val="single" w:sz="4" w:space="0" w:color="auto"/>
              <w:right w:val="single" w:sz="4" w:space="0" w:color="auto"/>
            </w:tcBorders>
            <w:hideMark/>
          </w:tcPr>
          <w:p w14:paraId="7635BAED" w14:textId="77777777" w:rsidR="00511062" w:rsidRPr="00613175" w:rsidRDefault="00511062" w:rsidP="00C06FDE">
            <w:pPr>
              <w:pStyle w:val="TAL"/>
            </w:pPr>
            <w:r w:rsidRPr="00613175">
              <w:t>TS 24.229 [7]</w:t>
            </w:r>
          </w:p>
        </w:tc>
      </w:tr>
    </w:tbl>
    <w:p w14:paraId="2B9A76A8" w14:textId="77777777" w:rsidR="00776A0B" w:rsidRPr="00613175" w:rsidRDefault="00776A0B"/>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776A0B" w:rsidRPr="00613175" w14:paraId="77CCA8A0" w14:textId="77777777" w:rsidTr="00C06FDE">
        <w:trPr>
          <w:cantSplit/>
          <w:tblHeader/>
          <w:jc w:val="center"/>
        </w:trPr>
        <w:tc>
          <w:tcPr>
            <w:tcW w:w="1772" w:type="dxa"/>
            <w:tcBorders>
              <w:top w:val="single" w:sz="4" w:space="0" w:color="auto"/>
              <w:left w:val="single" w:sz="4" w:space="0" w:color="auto"/>
              <w:bottom w:val="single" w:sz="4" w:space="0" w:color="auto"/>
              <w:right w:val="single" w:sz="4" w:space="0" w:color="auto"/>
            </w:tcBorders>
          </w:tcPr>
          <w:p w14:paraId="43F19F60" w14:textId="77777777" w:rsidR="00776A0B" w:rsidRPr="00613175" w:rsidRDefault="00776A0B" w:rsidP="00C06FDE">
            <w:pPr>
              <w:pStyle w:val="TAL"/>
              <w:rPr>
                <w:b/>
              </w:rPr>
            </w:pPr>
          </w:p>
        </w:tc>
        <w:tc>
          <w:tcPr>
            <w:tcW w:w="878" w:type="dxa"/>
            <w:tcBorders>
              <w:top w:val="single" w:sz="4" w:space="0" w:color="auto"/>
              <w:left w:val="single" w:sz="4" w:space="0" w:color="auto"/>
              <w:bottom w:val="single" w:sz="4" w:space="0" w:color="auto"/>
              <w:right w:val="single" w:sz="4" w:space="0" w:color="auto"/>
            </w:tcBorders>
          </w:tcPr>
          <w:p w14:paraId="277C0D6D" w14:textId="77777777" w:rsidR="00776A0B" w:rsidRPr="00613175" w:rsidRDefault="00776A0B" w:rsidP="00C06FDE">
            <w:pPr>
              <w:pStyle w:val="TAL"/>
            </w:pPr>
          </w:p>
        </w:tc>
        <w:tc>
          <w:tcPr>
            <w:tcW w:w="4795" w:type="dxa"/>
            <w:tcBorders>
              <w:top w:val="single" w:sz="4" w:space="0" w:color="auto"/>
              <w:left w:val="single" w:sz="4" w:space="0" w:color="auto"/>
              <w:bottom w:val="single" w:sz="4" w:space="0" w:color="auto"/>
              <w:right w:val="single" w:sz="4" w:space="0" w:color="auto"/>
            </w:tcBorders>
          </w:tcPr>
          <w:p w14:paraId="30738F14" w14:textId="77777777" w:rsidR="00776A0B" w:rsidRPr="00613175" w:rsidRDefault="00776A0B" w:rsidP="00776A0B">
            <w:pPr>
              <w:pStyle w:val="TAL"/>
              <w:rPr>
                <w:lang w:eastAsia="zh-CN"/>
              </w:rPr>
            </w:pPr>
            <w:r w:rsidRPr="00613175">
              <w:rPr>
                <w:lang w:eastAsia="zh-CN"/>
              </w:rPr>
              <w:t>Note 1: The values for fmt, payload type and format are copied from step 4.</w:t>
            </w:r>
          </w:p>
          <w:p w14:paraId="5C44B8D9" w14:textId="77777777" w:rsidR="00776A0B" w:rsidRPr="00613175" w:rsidRDefault="00776A0B" w:rsidP="00776A0B">
            <w:pPr>
              <w:pStyle w:val="TAL"/>
              <w:rPr>
                <w:b/>
                <w:lang w:eastAsia="zh-CN"/>
              </w:rPr>
            </w:pPr>
            <w:r w:rsidRPr="00613175">
              <w:rPr>
                <w:lang w:eastAsia="zh-CN"/>
              </w:rPr>
              <w:t>Note 2: Transport port is the port number of the SS (see RFC 3264 clause 6).</w:t>
            </w:r>
          </w:p>
          <w:p w14:paraId="53743AB7" w14:textId="77777777" w:rsidR="00776A0B" w:rsidRPr="00613175" w:rsidRDefault="00776A0B" w:rsidP="00776A0B">
            <w:pPr>
              <w:pStyle w:val="TAL"/>
              <w:rPr>
                <w:lang w:eastAsia="zh-CN"/>
              </w:rPr>
            </w:pPr>
            <w:r w:rsidRPr="00613175">
              <w:rPr>
                <w:lang w:eastAsia="zh-CN"/>
              </w:rPr>
              <w:t>Note 3: The bandwidth-value is copied from step 4.</w:t>
            </w:r>
          </w:p>
          <w:p w14:paraId="2CFD6F2D" w14:textId="77777777" w:rsidR="00776A0B" w:rsidRPr="00613175" w:rsidRDefault="00776A0B" w:rsidP="00776A0B">
            <w:pPr>
              <w:pStyle w:val="TAL"/>
              <w:rPr>
                <w:iCs/>
                <w:snapToGrid w:val="0"/>
                <w:lang w:eastAsia="zh-CN"/>
              </w:rPr>
            </w:pPr>
            <w:r w:rsidRPr="00613175">
              <w:rPr>
                <w:iCs/>
                <w:snapToGrid w:val="0"/>
                <w:lang w:eastAsia="zh-CN"/>
              </w:rPr>
              <w:t>Note 4: All present br, br-send and br-recv parameter=value pairs are copied from step 4.</w:t>
            </w:r>
          </w:p>
          <w:p w14:paraId="119ECC05" w14:textId="77777777" w:rsidR="00776A0B" w:rsidRPr="00613175" w:rsidRDefault="00776A0B" w:rsidP="00776A0B">
            <w:pPr>
              <w:pStyle w:val="TAL"/>
              <w:rPr>
                <w:lang w:eastAsia="zh-CN"/>
              </w:rPr>
            </w:pPr>
            <w:r w:rsidRPr="00613175">
              <w:rPr>
                <w:iCs/>
                <w:snapToGrid w:val="0"/>
                <w:lang w:eastAsia="zh-CN"/>
              </w:rPr>
              <w:t xml:space="preserve">Note 5: </w:t>
            </w:r>
            <w:r w:rsidRPr="00613175">
              <w:rPr>
                <w:iCs/>
                <w:lang w:eastAsia="zh-CN"/>
              </w:rPr>
              <w:t>bw, bw-send and bw-recv parameter are copied from bw at step 4</w:t>
            </w:r>
            <w:r w:rsidRPr="00613175">
              <w:rPr>
                <w:i/>
                <w:iCs/>
                <w:lang w:eastAsia="zh-CN"/>
              </w:rPr>
              <w:t>.</w:t>
            </w:r>
          </w:p>
          <w:p w14:paraId="140597E9" w14:textId="77777777" w:rsidR="00776A0B" w:rsidRPr="00613175" w:rsidRDefault="00776A0B" w:rsidP="00776A0B">
            <w:pPr>
              <w:pStyle w:val="TAL"/>
              <w:rPr>
                <w:rFonts w:cs="Tahoma"/>
                <w:szCs w:val="16"/>
                <w:lang w:eastAsia="zh-CN"/>
              </w:rPr>
            </w:pPr>
            <w:r w:rsidRPr="00613175">
              <w:rPr>
                <w:rFonts w:cs="Tahoma"/>
                <w:iCs/>
                <w:snapToGrid w:val="0"/>
                <w:szCs w:val="16"/>
                <w:lang w:eastAsia="zh-CN"/>
              </w:rPr>
              <w:t xml:space="preserve">Note 6: </w:t>
            </w:r>
            <w:r w:rsidRPr="00613175">
              <w:rPr>
                <w:rFonts w:cs="Tahoma"/>
                <w:szCs w:val="16"/>
                <w:lang w:eastAsia="zh-CN"/>
              </w:rPr>
              <w:t>Attributes for ECN Capability are present if the UE supports Explicit Congestion Notification.</w:t>
            </w:r>
          </w:p>
          <w:p w14:paraId="35A1930C" w14:textId="77777777" w:rsidR="00776A0B" w:rsidRPr="00613175" w:rsidRDefault="00776A0B" w:rsidP="00776A0B">
            <w:pPr>
              <w:pStyle w:val="TAL"/>
              <w:rPr>
                <w:lang w:eastAsia="zh-CN"/>
              </w:rPr>
            </w:pPr>
            <w:r w:rsidRPr="00613175">
              <w:rPr>
                <w:lang w:eastAsia="zh-CN"/>
              </w:rPr>
              <w:t>Note 7: Attributes for media plane security are present if the use of end-to-access-edge security is supported by UE.</w:t>
            </w:r>
          </w:p>
          <w:p w14:paraId="1292FF31" w14:textId="77777777" w:rsidR="00776A0B" w:rsidRPr="00613175" w:rsidRDefault="00776A0B" w:rsidP="00776A0B">
            <w:pPr>
              <w:pStyle w:val="TAL"/>
              <w:rPr>
                <w:lang w:eastAsia="zh-CN"/>
              </w:rPr>
            </w:pPr>
            <w:r w:rsidRPr="00613175">
              <w:rPr>
                <w:lang w:eastAsia="zh-CN"/>
              </w:rPr>
              <w:t>Note 8: This EVS configuration is sent if UE sent it as the first of its EVS configurations in previous SDP offer.</w:t>
            </w:r>
          </w:p>
          <w:p w14:paraId="5D1BE97C" w14:textId="2C54A762" w:rsidR="00776A0B" w:rsidRPr="00613175" w:rsidRDefault="00776A0B" w:rsidP="00776A0B">
            <w:pPr>
              <w:pStyle w:val="TAL"/>
              <w:rPr>
                <w:b/>
                <w:lang w:eastAsia="zh-CN"/>
              </w:rPr>
            </w:pPr>
            <w:r w:rsidRPr="00613175">
              <w:rPr>
                <w:lang w:eastAsia="zh-CN"/>
              </w:rPr>
              <w:t>Note 9: This EVS configuration is sent if UE did not send "br=13.2; bw=swb" as the first of its EVS configurations in previous SDP offer.</w:t>
            </w:r>
          </w:p>
        </w:tc>
        <w:tc>
          <w:tcPr>
            <w:tcW w:w="749" w:type="dxa"/>
            <w:tcBorders>
              <w:top w:val="single" w:sz="4" w:space="0" w:color="auto"/>
              <w:left w:val="single" w:sz="4" w:space="0" w:color="auto"/>
              <w:bottom w:val="single" w:sz="4" w:space="0" w:color="auto"/>
              <w:right w:val="single" w:sz="4" w:space="0" w:color="auto"/>
            </w:tcBorders>
          </w:tcPr>
          <w:p w14:paraId="12D9208D" w14:textId="77777777" w:rsidR="00776A0B" w:rsidRPr="00613175" w:rsidRDefault="00776A0B" w:rsidP="00C06FDE">
            <w:pPr>
              <w:pStyle w:val="TAL"/>
            </w:pPr>
          </w:p>
        </w:tc>
        <w:tc>
          <w:tcPr>
            <w:tcW w:w="1440" w:type="dxa"/>
            <w:tcBorders>
              <w:top w:val="single" w:sz="4" w:space="0" w:color="auto"/>
              <w:left w:val="single" w:sz="4" w:space="0" w:color="auto"/>
              <w:bottom w:val="single" w:sz="4" w:space="0" w:color="auto"/>
              <w:right w:val="single" w:sz="4" w:space="0" w:color="auto"/>
            </w:tcBorders>
          </w:tcPr>
          <w:p w14:paraId="2EC28748" w14:textId="77777777" w:rsidR="00776A0B" w:rsidRPr="00613175" w:rsidRDefault="00776A0B" w:rsidP="00C06FDE">
            <w:pPr>
              <w:pStyle w:val="TAL"/>
            </w:pPr>
          </w:p>
        </w:tc>
      </w:tr>
    </w:tbl>
    <w:p w14:paraId="70E26D81" w14:textId="77777777" w:rsidR="00511062" w:rsidRPr="00613175" w:rsidRDefault="00511062" w:rsidP="00511062"/>
    <w:p w14:paraId="398FF3B0" w14:textId="77777777" w:rsidR="00511062" w:rsidRPr="00613175" w:rsidRDefault="00511062" w:rsidP="00511062">
      <w:pPr>
        <w:pStyle w:val="TH"/>
      </w:pPr>
      <w:r w:rsidRPr="00613175">
        <w:lastRenderedPageBreak/>
        <w:t>Table 7.25.3.3-7: 200 OK with an SDP answer (step 8, table 7.25.3.2-1)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11062" w:rsidRPr="00613175" w14:paraId="0CEECAC4" w14:textId="77777777" w:rsidTr="00C06FDE">
        <w:trPr>
          <w:cantSplit/>
          <w:tblHeade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62846A4C" w14:textId="77777777" w:rsidR="00511062" w:rsidRPr="00613175" w:rsidRDefault="00511062" w:rsidP="00C06FDE">
            <w:pPr>
              <w:pStyle w:val="TAL"/>
              <w:rPr>
                <w:rFonts w:cs="Arial"/>
              </w:rPr>
            </w:pPr>
            <w:r w:rsidRPr="00613175">
              <w:t>Derivation Path: TS 34.229-1 [2], Table in annex A.3.1, conditions A2, A11, and A22</w:t>
            </w:r>
          </w:p>
        </w:tc>
      </w:tr>
      <w:tr w:rsidR="00511062" w:rsidRPr="00613175" w14:paraId="1EAD81CD" w14:textId="77777777" w:rsidTr="00613175">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3FE57CEC" w14:textId="77777777" w:rsidR="00511062" w:rsidRPr="00613175" w:rsidRDefault="00511062" w:rsidP="00C06FDE">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61F63AA8" w14:textId="77777777" w:rsidR="00511062" w:rsidRPr="00613175" w:rsidRDefault="00511062" w:rsidP="00C06FDE">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E351F77" w14:textId="77777777" w:rsidR="00511062" w:rsidRPr="00613175" w:rsidRDefault="00511062" w:rsidP="00C06FDE">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1704E94E" w14:textId="77777777" w:rsidR="00511062" w:rsidRPr="00613175" w:rsidRDefault="00511062" w:rsidP="00C06FDE">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2771D58" w14:textId="77777777" w:rsidR="00511062" w:rsidRPr="00613175" w:rsidRDefault="00511062" w:rsidP="00C06FDE">
            <w:pPr>
              <w:pStyle w:val="TAH"/>
            </w:pPr>
            <w:r w:rsidRPr="00613175">
              <w:t>Reference</w:t>
            </w:r>
          </w:p>
        </w:tc>
      </w:tr>
      <w:tr w:rsidR="00511062" w:rsidRPr="00613175" w14:paraId="304874AC" w14:textId="77777777" w:rsidTr="00613175">
        <w:trPr>
          <w:cantSplit/>
          <w:tblHeader/>
          <w:jc w:val="center"/>
        </w:trPr>
        <w:tc>
          <w:tcPr>
            <w:tcW w:w="1772" w:type="dxa"/>
            <w:tcBorders>
              <w:top w:val="single" w:sz="4" w:space="0" w:color="auto"/>
              <w:left w:val="single" w:sz="4" w:space="0" w:color="auto"/>
              <w:bottom w:val="nil"/>
              <w:right w:val="single" w:sz="4" w:space="0" w:color="auto"/>
            </w:tcBorders>
          </w:tcPr>
          <w:p w14:paraId="01595E3B" w14:textId="77777777" w:rsidR="00511062" w:rsidRPr="00613175" w:rsidRDefault="00511062" w:rsidP="00C06FDE">
            <w:pPr>
              <w:pStyle w:val="TAL"/>
              <w:rPr>
                <w:b/>
              </w:rPr>
            </w:pPr>
            <w:r w:rsidRPr="00613175">
              <w:rPr>
                <w:b/>
              </w:rPr>
              <w:t>Require</w:t>
            </w:r>
          </w:p>
        </w:tc>
        <w:tc>
          <w:tcPr>
            <w:tcW w:w="878" w:type="dxa"/>
            <w:tcBorders>
              <w:top w:val="single" w:sz="4" w:space="0" w:color="auto"/>
              <w:left w:val="single" w:sz="4" w:space="0" w:color="auto"/>
              <w:bottom w:val="nil"/>
              <w:right w:val="single" w:sz="4" w:space="0" w:color="auto"/>
            </w:tcBorders>
          </w:tcPr>
          <w:p w14:paraId="5C80BF38" w14:textId="77777777" w:rsidR="00511062" w:rsidRPr="00613175" w:rsidRDefault="00511062" w:rsidP="00C06FDE">
            <w:pPr>
              <w:pStyle w:val="TAL"/>
            </w:pPr>
          </w:p>
        </w:tc>
        <w:tc>
          <w:tcPr>
            <w:tcW w:w="4795" w:type="dxa"/>
            <w:tcBorders>
              <w:top w:val="single" w:sz="4" w:space="0" w:color="auto"/>
              <w:left w:val="single" w:sz="4" w:space="0" w:color="auto"/>
              <w:bottom w:val="nil"/>
              <w:right w:val="single" w:sz="4" w:space="0" w:color="auto"/>
            </w:tcBorders>
          </w:tcPr>
          <w:p w14:paraId="5234B39E" w14:textId="77777777" w:rsidR="00511062" w:rsidRPr="00613175" w:rsidRDefault="00511062" w:rsidP="00C06FDE">
            <w:pPr>
              <w:pStyle w:val="TAL"/>
              <w:rPr>
                <w:lang w:eastAsia="zh-CN"/>
              </w:rPr>
            </w:pPr>
          </w:p>
        </w:tc>
        <w:tc>
          <w:tcPr>
            <w:tcW w:w="749" w:type="dxa"/>
            <w:tcBorders>
              <w:top w:val="single" w:sz="4" w:space="0" w:color="auto"/>
              <w:left w:val="single" w:sz="4" w:space="0" w:color="auto"/>
              <w:bottom w:val="nil"/>
              <w:right w:val="single" w:sz="4" w:space="0" w:color="auto"/>
            </w:tcBorders>
          </w:tcPr>
          <w:p w14:paraId="4ADB8565" w14:textId="77777777" w:rsidR="00511062" w:rsidRPr="00613175" w:rsidRDefault="00511062" w:rsidP="00C06FDE">
            <w:pPr>
              <w:pStyle w:val="TAL"/>
            </w:pPr>
          </w:p>
        </w:tc>
        <w:tc>
          <w:tcPr>
            <w:tcW w:w="1440" w:type="dxa"/>
            <w:tcBorders>
              <w:top w:val="single" w:sz="4" w:space="0" w:color="auto"/>
              <w:left w:val="single" w:sz="4" w:space="0" w:color="auto"/>
              <w:bottom w:val="nil"/>
              <w:right w:val="single" w:sz="4" w:space="0" w:color="auto"/>
            </w:tcBorders>
          </w:tcPr>
          <w:p w14:paraId="62995B17" w14:textId="77777777" w:rsidR="00511062" w:rsidRPr="00613175" w:rsidRDefault="00511062" w:rsidP="00C06FDE">
            <w:pPr>
              <w:pStyle w:val="TAL"/>
            </w:pPr>
          </w:p>
        </w:tc>
      </w:tr>
      <w:tr w:rsidR="00511062" w:rsidRPr="00613175" w14:paraId="5D85C4A4" w14:textId="77777777" w:rsidTr="00613175">
        <w:trPr>
          <w:cantSplit/>
          <w:tblHeader/>
          <w:jc w:val="center"/>
        </w:trPr>
        <w:tc>
          <w:tcPr>
            <w:tcW w:w="1772" w:type="dxa"/>
            <w:tcBorders>
              <w:top w:val="nil"/>
              <w:left w:val="single" w:sz="4" w:space="0" w:color="auto"/>
              <w:bottom w:val="single" w:sz="4" w:space="0" w:color="auto"/>
              <w:right w:val="single" w:sz="4" w:space="0" w:color="auto"/>
            </w:tcBorders>
          </w:tcPr>
          <w:p w14:paraId="66B0B2DD" w14:textId="77777777" w:rsidR="00511062" w:rsidRPr="00613175" w:rsidRDefault="00511062" w:rsidP="00C06FDE">
            <w:pPr>
              <w:pStyle w:val="TAL"/>
            </w:pPr>
            <w:r w:rsidRPr="00613175">
              <w:rPr>
                <w:rFonts w:eastAsia="SimSun"/>
                <w:szCs w:val="24"/>
                <w:lang w:eastAsia="zh-CN"/>
              </w:rPr>
              <w:tab/>
            </w:r>
            <w:r w:rsidRPr="00613175">
              <w:t>option-tag</w:t>
            </w:r>
          </w:p>
        </w:tc>
        <w:tc>
          <w:tcPr>
            <w:tcW w:w="878" w:type="dxa"/>
            <w:tcBorders>
              <w:top w:val="nil"/>
              <w:left w:val="single" w:sz="4" w:space="0" w:color="auto"/>
              <w:bottom w:val="single" w:sz="4" w:space="0" w:color="auto"/>
              <w:right w:val="single" w:sz="4" w:space="0" w:color="auto"/>
            </w:tcBorders>
          </w:tcPr>
          <w:p w14:paraId="23CAB3F6" w14:textId="77777777" w:rsidR="00511062" w:rsidRPr="00613175" w:rsidRDefault="00511062" w:rsidP="00C06FDE">
            <w:pPr>
              <w:pStyle w:val="TAL"/>
            </w:pPr>
          </w:p>
        </w:tc>
        <w:tc>
          <w:tcPr>
            <w:tcW w:w="4795" w:type="dxa"/>
            <w:tcBorders>
              <w:top w:val="nil"/>
              <w:left w:val="single" w:sz="4" w:space="0" w:color="auto"/>
              <w:bottom w:val="single" w:sz="4" w:space="0" w:color="auto"/>
              <w:right w:val="single" w:sz="4" w:space="0" w:color="auto"/>
            </w:tcBorders>
          </w:tcPr>
          <w:p w14:paraId="32669885" w14:textId="77777777" w:rsidR="00511062" w:rsidRPr="00613175" w:rsidRDefault="00511062" w:rsidP="00C06FDE">
            <w:pPr>
              <w:pStyle w:val="TAL"/>
              <w:rPr>
                <w:i/>
                <w:lang w:eastAsia="zh-CN"/>
              </w:rPr>
            </w:pPr>
            <w:r w:rsidRPr="00613175">
              <w:rPr>
                <w:i/>
                <w:lang w:eastAsia="zh-CN"/>
              </w:rPr>
              <w:t>precondition</w:t>
            </w:r>
          </w:p>
        </w:tc>
        <w:tc>
          <w:tcPr>
            <w:tcW w:w="749" w:type="dxa"/>
            <w:tcBorders>
              <w:top w:val="nil"/>
              <w:left w:val="single" w:sz="4" w:space="0" w:color="auto"/>
              <w:bottom w:val="single" w:sz="4" w:space="0" w:color="auto"/>
              <w:right w:val="single" w:sz="4" w:space="0" w:color="auto"/>
            </w:tcBorders>
          </w:tcPr>
          <w:p w14:paraId="24F5E9FB" w14:textId="77777777" w:rsidR="00511062" w:rsidRPr="00613175" w:rsidRDefault="00511062" w:rsidP="00C06FDE">
            <w:pPr>
              <w:pStyle w:val="TAL"/>
            </w:pPr>
          </w:p>
        </w:tc>
        <w:tc>
          <w:tcPr>
            <w:tcW w:w="1440" w:type="dxa"/>
            <w:tcBorders>
              <w:top w:val="nil"/>
              <w:left w:val="single" w:sz="4" w:space="0" w:color="auto"/>
              <w:bottom w:val="single" w:sz="4" w:space="0" w:color="auto"/>
              <w:right w:val="single" w:sz="4" w:space="0" w:color="auto"/>
            </w:tcBorders>
          </w:tcPr>
          <w:p w14:paraId="091DF67D" w14:textId="77777777" w:rsidR="00511062" w:rsidRPr="00613175" w:rsidRDefault="00511062" w:rsidP="00C06FDE">
            <w:pPr>
              <w:pStyle w:val="TAL"/>
            </w:pPr>
          </w:p>
        </w:tc>
      </w:tr>
      <w:tr w:rsidR="00511062" w:rsidRPr="00613175" w14:paraId="68F3A384" w14:textId="77777777" w:rsidTr="00613175">
        <w:trPr>
          <w:cantSplit/>
          <w:tblHeader/>
          <w:jc w:val="center"/>
        </w:trPr>
        <w:tc>
          <w:tcPr>
            <w:tcW w:w="1772" w:type="dxa"/>
            <w:tcBorders>
              <w:top w:val="single" w:sz="4" w:space="0" w:color="auto"/>
              <w:left w:val="single" w:sz="4" w:space="0" w:color="auto"/>
              <w:bottom w:val="nil"/>
              <w:right w:val="single" w:sz="4" w:space="0" w:color="auto"/>
            </w:tcBorders>
          </w:tcPr>
          <w:p w14:paraId="6FD5C05C" w14:textId="77777777" w:rsidR="00511062" w:rsidRPr="00613175" w:rsidRDefault="00511062" w:rsidP="00C06FDE">
            <w:pPr>
              <w:pStyle w:val="TAL"/>
              <w:rPr>
                <w:b/>
              </w:rPr>
            </w:pPr>
            <w:r w:rsidRPr="00613175">
              <w:rPr>
                <w:b/>
              </w:rPr>
              <w:t>Content-Type</w:t>
            </w:r>
          </w:p>
        </w:tc>
        <w:tc>
          <w:tcPr>
            <w:tcW w:w="878" w:type="dxa"/>
            <w:tcBorders>
              <w:top w:val="single" w:sz="4" w:space="0" w:color="auto"/>
              <w:left w:val="single" w:sz="4" w:space="0" w:color="auto"/>
              <w:bottom w:val="nil"/>
              <w:right w:val="single" w:sz="4" w:space="0" w:color="auto"/>
            </w:tcBorders>
          </w:tcPr>
          <w:p w14:paraId="76418221" w14:textId="77777777" w:rsidR="00511062" w:rsidRPr="00613175" w:rsidRDefault="00511062" w:rsidP="00C06FDE">
            <w:pPr>
              <w:pStyle w:val="TAL"/>
            </w:pPr>
          </w:p>
        </w:tc>
        <w:tc>
          <w:tcPr>
            <w:tcW w:w="4795" w:type="dxa"/>
            <w:tcBorders>
              <w:top w:val="single" w:sz="4" w:space="0" w:color="auto"/>
              <w:left w:val="single" w:sz="4" w:space="0" w:color="auto"/>
              <w:bottom w:val="nil"/>
              <w:right w:val="single" w:sz="4" w:space="0" w:color="auto"/>
            </w:tcBorders>
          </w:tcPr>
          <w:p w14:paraId="4A2A1DCE" w14:textId="77777777" w:rsidR="00511062" w:rsidRPr="00613175" w:rsidRDefault="00511062" w:rsidP="00C06FDE">
            <w:pPr>
              <w:pStyle w:val="TAL"/>
              <w:rPr>
                <w:lang w:eastAsia="zh-CN"/>
              </w:rPr>
            </w:pPr>
          </w:p>
        </w:tc>
        <w:tc>
          <w:tcPr>
            <w:tcW w:w="749" w:type="dxa"/>
            <w:tcBorders>
              <w:top w:val="single" w:sz="4" w:space="0" w:color="auto"/>
              <w:left w:val="single" w:sz="4" w:space="0" w:color="auto"/>
              <w:bottom w:val="nil"/>
              <w:right w:val="single" w:sz="4" w:space="0" w:color="auto"/>
            </w:tcBorders>
          </w:tcPr>
          <w:p w14:paraId="4CC63E61" w14:textId="77777777" w:rsidR="00511062" w:rsidRPr="00613175" w:rsidRDefault="00511062" w:rsidP="00C06FDE">
            <w:pPr>
              <w:pStyle w:val="TAL"/>
            </w:pPr>
          </w:p>
        </w:tc>
        <w:tc>
          <w:tcPr>
            <w:tcW w:w="1440" w:type="dxa"/>
            <w:tcBorders>
              <w:top w:val="single" w:sz="4" w:space="0" w:color="auto"/>
              <w:left w:val="single" w:sz="4" w:space="0" w:color="auto"/>
              <w:bottom w:val="nil"/>
              <w:right w:val="single" w:sz="4" w:space="0" w:color="auto"/>
            </w:tcBorders>
          </w:tcPr>
          <w:p w14:paraId="6C53E135" w14:textId="77777777" w:rsidR="00511062" w:rsidRPr="00613175" w:rsidRDefault="00511062" w:rsidP="00C06FDE">
            <w:pPr>
              <w:pStyle w:val="TAL"/>
            </w:pPr>
          </w:p>
        </w:tc>
      </w:tr>
      <w:tr w:rsidR="00511062" w:rsidRPr="00613175" w14:paraId="5EB7CE07" w14:textId="77777777" w:rsidTr="00613175">
        <w:trPr>
          <w:cantSplit/>
          <w:tblHeader/>
          <w:jc w:val="center"/>
        </w:trPr>
        <w:tc>
          <w:tcPr>
            <w:tcW w:w="1772" w:type="dxa"/>
            <w:tcBorders>
              <w:top w:val="nil"/>
              <w:left w:val="single" w:sz="4" w:space="0" w:color="auto"/>
              <w:bottom w:val="single" w:sz="4" w:space="0" w:color="auto"/>
              <w:right w:val="single" w:sz="4" w:space="0" w:color="auto"/>
            </w:tcBorders>
          </w:tcPr>
          <w:p w14:paraId="65D4E321" w14:textId="77777777" w:rsidR="00511062" w:rsidRPr="00613175" w:rsidRDefault="00511062" w:rsidP="00C06FDE">
            <w:pPr>
              <w:pStyle w:val="TAL"/>
              <w:rPr>
                <w:b/>
              </w:rPr>
            </w:pPr>
          </w:p>
        </w:tc>
        <w:tc>
          <w:tcPr>
            <w:tcW w:w="878" w:type="dxa"/>
            <w:tcBorders>
              <w:top w:val="nil"/>
              <w:left w:val="single" w:sz="4" w:space="0" w:color="auto"/>
              <w:bottom w:val="single" w:sz="4" w:space="0" w:color="auto"/>
              <w:right w:val="single" w:sz="4" w:space="0" w:color="auto"/>
            </w:tcBorders>
          </w:tcPr>
          <w:p w14:paraId="331A6392" w14:textId="77777777" w:rsidR="00511062" w:rsidRPr="00613175" w:rsidRDefault="00511062" w:rsidP="00C06FDE">
            <w:pPr>
              <w:pStyle w:val="TAL"/>
            </w:pPr>
          </w:p>
        </w:tc>
        <w:tc>
          <w:tcPr>
            <w:tcW w:w="4795" w:type="dxa"/>
            <w:tcBorders>
              <w:top w:val="nil"/>
              <w:left w:val="single" w:sz="4" w:space="0" w:color="auto"/>
              <w:bottom w:val="single" w:sz="4" w:space="0" w:color="auto"/>
              <w:right w:val="single" w:sz="4" w:space="0" w:color="auto"/>
            </w:tcBorders>
          </w:tcPr>
          <w:p w14:paraId="166AB82D" w14:textId="77777777" w:rsidR="00511062" w:rsidRPr="00613175" w:rsidRDefault="00511062" w:rsidP="00C06FDE">
            <w:pPr>
              <w:pStyle w:val="TAL"/>
              <w:rPr>
                <w:lang w:eastAsia="zh-CN"/>
              </w:rPr>
            </w:pPr>
            <w:r w:rsidRPr="00613175">
              <w:rPr>
                <w:rFonts w:eastAsia="SimSun"/>
                <w:i/>
                <w:szCs w:val="24"/>
                <w:lang w:eastAsia="zh-CN"/>
              </w:rPr>
              <w:t>application/sdp</w:t>
            </w:r>
          </w:p>
        </w:tc>
        <w:tc>
          <w:tcPr>
            <w:tcW w:w="749" w:type="dxa"/>
            <w:tcBorders>
              <w:top w:val="nil"/>
              <w:left w:val="single" w:sz="4" w:space="0" w:color="auto"/>
              <w:bottom w:val="single" w:sz="4" w:space="0" w:color="auto"/>
              <w:right w:val="single" w:sz="4" w:space="0" w:color="auto"/>
            </w:tcBorders>
          </w:tcPr>
          <w:p w14:paraId="17284B8D" w14:textId="77777777" w:rsidR="00511062" w:rsidRPr="00613175" w:rsidRDefault="00511062" w:rsidP="00C06FDE">
            <w:pPr>
              <w:pStyle w:val="TAL"/>
            </w:pPr>
          </w:p>
        </w:tc>
        <w:tc>
          <w:tcPr>
            <w:tcW w:w="1440" w:type="dxa"/>
            <w:tcBorders>
              <w:top w:val="nil"/>
              <w:left w:val="single" w:sz="4" w:space="0" w:color="auto"/>
              <w:bottom w:val="single" w:sz="4" w:space="0" w:color="auto"/>
              <w:right w:val="single" w:sz="4" w:space="0" w:color="auto"/>
            </w:tcBorders>
          </w:tcPr>
          <w:p w14:paraId="7FE71259" w14:textId="77777777" w:rsidR="00511062" w:rsidRPr="00613175" w:rsidRDefault="00511062" w:rsidP="00C06FDE">
            <w:pPr>
              <w:pStyle w:val="TAL"/>
            </w:pPr>
          </w:p>
        </w:tc>
      </w:tr>
      <w:tr w:rsidR="00511062" w:rsidRPr="00613175" w14:paraId="645EDF79" w14:textId="77777777" w:rsidTr="00613175">
        <w:trPr>
          <w:cantSplit/>
          <w:tblHeader/>
          <w:jc w:val="center"/>
        </w:trPr>
        <w:tc>
          <w:tcPr>
            <w:tcW w:w="1772" w:type="dxa"/>
            <w:tcBorders>
              <w:top w:val="single" w:sz="4" w:space="0" w:color="auto"/>
              <w:left w:val="single" w:sz="4" w:space="0" w:color="auto"/>
              <w:bottom w:val="nil"/>
              <w:right w:val="single" w:sz="4" w:space="0" w:color="auto"/>
            </w:tcBorders>
          </w:tcPr>
          <w:p w14:paraId="4C67B962" w14:textId="77777777" w:rsidR="00511062" w:rsidRPr="00613175" w:rsidRDefault="00511062" w:rsidP="00C06FDE">
            <w:pPr>
              <w:pStyle w:val="TAL"/>
              <w:rPr>
                <w:b/>
              </w:rPr>
            </w:pPr>
            <w:r w:rsidRPr="00613175">
              <w:rPr>
                <w:b/>
              </w:rPr>
              <w:t>Content-Length</w:t>
            </w:r>
          </w:p>
        </w:tc>
        <w:tc>
          <w:tcPr>
            <w:tcW w:w="878" w:type="dxa"/>
            <w:tcBorders>
              <w:top w:val="single" w:sz="4" w:space="0" w:color="auto"/>
              <w:left w:val="single" w:sz="4" w:space="0" w:color="auto"/>
              <w:bottom w:val="nil"/>
              <w:right w:val="single" w:sz="4" w:space="0" w:color="auto"/>
            </w:tcBorders>
          </w:tcPr>
          <w:p w14:paraId="423FD272" w14:textId="77777777" w:rsidR="00511062" w:rsidRPr="00613175" w:rsidRDefault="00511062" w:rsidP="00C06FDE">
            <w:pPr>
              <w:pStyle w:val="TAL"/>
            </w:pPr>
          </w:p>
        </w:tc>
        <w:tc>
          <w:tcPr>
            <w:tcW w:w="4795" w:type="dxa"/>
            <w:tcBorders>
              <w:top w:val="single" w:sz="4" w:space="0" w:color="auto"/>
              <w:left w:val="single" w:sz="4" w:space="0" w:color="auto"/>
              <w:bottom w:val="nil"/>
              <w:right w:val="single" w:sz="4" w:space="0" w:color="auto"/>
            </w:tcBorders>
          </w:tcPr>
          <w:p w14:paraId="25794432" w14:textId="77777777" w:rsidR="00511062" w:rsidRPr="00613175" w:rsidRDefault="00511062" w:rsidP="00C06FDE">
            <w:pPr>
              <w:pStyle w:val="TAL"/>
              <w:rPr>
                <w:lang w:eastAsia="zh-CN"/>
              </w:rPr>
            </w:pPr>
            <w:r w:rsidRPr="00613175">
              <w:rPr>
                <w:rFonts w:eastAsia="SimSun"/>
                <w:szCs w:val="24"/>
                <w:lang w:eastAsia="zh-CN"/>
              </w:rPr>
              <w:t>header shall be present if UE uses TCP to send this message and if there is a message body</w:t>
            </w:r>
          </w:p>
        </w:tc>
        <w:tc>
          <w:tcPr>
            <w:tcW w:w="749" w:type="dxa"/>
            <w:tcBorders>
              <w:top w:val="single" w:sz="4" w:space="0" w:color="auto"/>
              <w:left w:val="single" w:sz="4" w:space="0" w:color="auto"/>
              <w:bottom w:val="nil"/>
              <w:right w:val="single" w:sz="4" w:space="0" w:color="auto"/>
            </w:tcBorders>
          </w:tcPr>
          <w:p w14:paraId="3839F168" w14:textId="77777777" w:rsidR="00511062" w:rsidRPr="00613175" w:rsidRDefault="00511062" w:rsidP="00C06FDE">
            <w:pPr>
              <w:pStyle w:val="TAL"/>
            </w:pPr>
          </w:p>
        </w:tc>
        <w:tc>
          <w:tcPr>
            <w:tcW w:w="1440" w:type="dxa"/>
            <w:tcBorders>
              <w:top w:val="single" w:sz="4" w:space="0" w:color="auto"/>
              <w:left w:val="single" w:sz="4" w:space="0" w:color="auto"/>
              <w:bottom w:val="nil"/>
              <w:right w:val="single" w:sz="4" w:space="0" w:color="auto"/>
            </w:tcBorders>
          </w:tcPr>
          <w:p w14:paraId="21EEE1F3" w14:textId="77777777" w:rsidR="00511062" w:rsidRPr="00613175" w:rsidRDefault="00511062" w:rsidP="00C06FDE">
            <w:pPr>
              <w:pStyle w:val="TAL"/>
            </w:pPr>
          </w:p>
        </w:tc>
      </w:tr>
      <w:tr w:rsidR="00511062" w:rsidRPr="00613175" w14:paraId="47337ED3" w14:textId="77777777" w:rsidTr="00613175">
        <w:trPr>
          <w:cantSplit/>
          <w:tblHeader/>
          <w:jc w:val="center"/>
        </w:trPr>
        <w:tc>
          <w:tcPr>
            <w:tcW w:w="1772" w:type="dxa"/>
            <w:tcBorders>
              <w:top w:val="nil"/>
              <w:left w:val="single" w:sz="4" w:space="0" w:color="auto"/>
              <w:bottom w:val="single" w:sz="4" w:space="0" w:color="auto"/>
              <w:right w:val="single" w:sz="4" w:space="0" w:color="auto"/>
            </w:tcBorders>
          </w:tcPr>
          <w:p w14:paraId="26B007A4" w14:textId="77777777" w:rsidR="00511062" w:rsidRPr="00613175" w:rsidRDefault="00511062" w:rsidP="00C06FDE">
            <w:pPr>
              <w:pStyle w:val="TAL"/>
            </w:pPr>
            <w:r w:rsidRPr="00613175">
              <w:rPr>
                <w:rFonts w:eastAsia="SimSun"/>
                <w:szCs w:val="24"/>
                <w:lang w:eastAsia="zh-CN"/>
              </w:rPr>
              <w:tab/>
            </w:r>
            <w:r w:rsidRPr="00613175">
              <w:t>value</w:t>
            </w:r>
          </w:p>
        </w:tc>
        <w:tc>
          <w:tcPr>
            <w:tcW w:w="878" w:type="dxa"/>
            <w:tcBorders>
              <w:top w:val="nil"/>
              <w:left w:val="single" w:sz="4" w:space="0" w:color="auto"/>
              <w:bottom w:val="single" w:sz="4" w:space="0" w:color="auto"/>
              <w:right w:val="single" w:sz="4" w:space="0" w:color="auto"/>
            </w:tcBorders>
          </w:tcPr>
          <w:p w14:paraId="4A21DA85" w14:textId="77777777" w:rsidR="00511062" w:rsidRPr="00613175" w:rsidRDefault="00511062" w:rsidP="00C06FDE">
            <w:pPr>
              <w:pStyle w:val="TAL"/>
            </w:pPr>
          </w:p>
        </w:tc>
        <w:tc>
          <w:tcPr>
            <w:tcW w:w="4795" w:type="dxa"/>
            <w:tcBorders>
              <w:top w:val="nil"/>
              <w:left w:val="single" w:sz="4" w:space="0" w:color="auto"/>
              <w:bottom w:val="single" w:sz="4" w:space="0" w:color="auto"/>
              <w:right w:val="single" w:sz="4" w:space="0" w:color="auto"/>
            </w:tcBorders>
          </w:tcPr>
          <w:p w14:paraId="0FC90626" w14:textId="77777777" w:rsidR="00511062" w:rsidRPr="00613175" w:rsidRDefault="00511062" w:rsidP="00C06FDE">
            <w:pPr>
              <w:pStyle w:val="TAL"/>
              <w:rPr>
                <w:lang w:eastAsia="zh-CN"/>
              </w:rPr>
            </w:pPr>
            <w:r w:rsidRPr="00613175">
              <w:rPr>
                <w:rFonts w:eastAsia="SimSun"/>
                <w:iCs/>
                <w:szCs w:val="24"/>
                <w:lang w:eastAsia="zh-CN"/>
              </w:rPr>
              <w:t>length of message-body</w:t>
            </w:r>
          </w:p>
        </w:tc>
        <w:tc>
          <w:tcPr>
            <w:tcW w:w="749" w:type="dxa"/>
            <w:tcBorders>
              <w:top w:val="nil"/>
              <w:left w:val="single" w:sz="4" w:space="0" w:color="auto"/>
              <w:bottom w:val="single" w:sz="4" w:space="0" w:color="auto"/>
              <w:right w:val="single" w:sz="4" w:space="0" w:color="auto"/>
            </w:tcBorders>
          </w:tcPr>
          <w:p w14:paraId="2DFD8D83" w14:textId="77777777" w:rsidR="00511062" w:rsidRPr="00613175" w:rsidRDefault="00511062" w:rsidP="00C06FDE">
            <w:pPr>
              <w:pStyle w:val="TAL"/>
            </w:pPr>
          </w:p>
        </w:tc>
        <w:tc>
          <w:tcPr>
            <w:tcW w:w="1440" w:type="dxa"/>
            <w:tcBorders>
              <w:top w:val="nil"/>
              <w:left w:val="single" w:sz="4" w:space="0" w:color="auto"/>
              <w:bottom w:val="single" w:sz="4" w:space="0" w:color="auto"/>
              <w:right w:val="single" w:sz="4" w:space="0" w:color="auto"/>
            </w:tcBorders>
          </w:tcPr>
          <w:p w14:paraId="732AACC9" w14:textId="77777777" w:rsidR="00511062" w:rsidRPr="00613175" w:rsidRDefault="00511062" w:rsidP="00C06FDE">
            <w:pPr>
              <w:pStyle w:val="TAL"/>
            </w:pPr>
          </w:p>
        </w:tc>
      </w:tr>
      <w:tr w:rsidR="00511062" w:rsidRPr="00613175" w14:paraId="5B847C39" w14:textId="77777777" w:rsidTr="00C06FDE">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1D953C65" w14:textId="77777777" w:rsidR="00511062" w:rsidRPr="00613175" w:rsidRDefault="00511062" w:rsidP="00C06FDE">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013ABD12" w14:textId="77777777" w:rsidR="00511062" w:rsidRPr="00613175" w:rsidRDefault="00511062" w:rsidP="00C06FDE">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45740EDD" w14:textId="77777777" w:rsidR="00511062" w:rsidRPr="00613175" w:rsidRDefault="00511062" w:rsidP="00C06FDE">
            <w:pPr>
              <w:pStyle w:val="TAL"/>
              <w:rPr>
                <w:rFonts w:eastAsia="SimSun"/>
                <w:snapToGrid w:val="0"/>
                <w:szCs w:val="24"/>
                <w:lang w:eastAsia="zh-CN"/>
              </w:rPr>
            </w:pPr>
            <w:r w:rsidRPr="00613175">
              <w:rPr>
                <w:rFonts w:eastAsia="SimSun"/>
                <w:snapToGrid w:val="0"/>
                <w:szCs w:val="24"/>
                <w:lang w:eastAsia="zh-CN"/>
              </w:rPr>
              <w:t>The following SDP types and values shall be present.</w:t>
            </w:r>
          </w:p>
          <w:p w14:paraId="106B1E63" w14:textId="77777777" w:rsidR="00511062" w:rsidRPr="00613175" w:rsidRDefault="00511062" w:rsidP="00C06FDE">
            <w:pPr>
              <w:pStyle w:val="TAL"/>
              <w:rPr>
                <w:rFonts w:eastAsia="SimSun"/>
                <w:snapToGrid w:val="0"/>
                <w:szCs w:val="24"/>
                <w:lang w:eastAsia="zh-CN"/>
              </w:rPr>
            </w:pPr>
          </w:p>
          <w:p w14:paraId="787982B2" w14:textId="77777777" w:rsidR="00511062" w:rsidRPr="00613175" w:rsidRDefault="00511062" w:rsidP="00C06FDE">
            <w:pPr>
              <w:pStyle w:val="TAL"/>
              <w:rPr>
                <w:rFonts w:eastAsia="SimSun"/>
                <w:snapToGrid w:val="0"/>
                <w:szCs w:val="24"/>
                <w:lang w:eastAsia="zh-CN"/>
              </w:rPr>
            </w:pPr>
            <w:r w:rsidRPr="00613175">
              <w:rPr>
                <w:rFonts w:eastAsia="SimSun"/>
                <w:snapToGrid w:val="0"/>
                <w:szCs w:val="24"/>
                <w:lang w:eastAsia="zh-CN"/>
              </w:rPr>
              <w:t>Session description:</w:t>
            </w:r>
          </w:p>
          <w:p w14:paraId="6897D27C"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v=0</w:t>
            </w:r>
          </w:p>
          <w:p w14:paraId="2372C793"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o=</w:t>
            </w:r>
            <w:r w:rsidRPr="00613175">
              <w:rPr>
                <w:rFonts w:eastAsia="SimSun"/>
                <w:iCs/>
                <w:snapToGrid w:val="0"/>
                <w:szCs w:val="24"/>
                <w:lang w:eastAsia="zh-CN"/>
              </w:rPr>
              <w:t>(user</w:t>
            </w:r>
            <w:r w:rsidRPr="00613175" w:rsidDel="00754483">
              <w:rPr>
                <w:rFonts w:eastAsia="SimSun"/>
                <w:iCs/>
                <w:snapToGrid w:val="0"/>
                <w:szCs w:val="24"/>
                <w:lang w:eastAsia="zh-CN"/>
              </w:rPr>
              <w:t>-</w:t>
            </w:r>
            <w:r w:rsidRPr="00613175">
              <w:rPr>
                <w:rFonts w:eastAsia="SimSun"/>
                <w:iCs/>
                <w:snapToGrid w:val="0"/>
                <w:szCs w:val="24"/>
                <w:lang w:eastAsia="zh-CN"/>
              </w:rPr>
              <w:t xml:space="preserve">name) </w:t>
            </w:r>
            <w:r w:rsidRPr="00613175">
              <w:rPr>
                <w:rFonts w:eastAsia="SimSun"/>
                <w:snapToGrid w:val="0"/>
                <w:szCs w:val="24"/>
                <w:lang w:eastAsia="zh-CN"/>
              </w:rPr>
              <w:t>(sess-id) (sess-version)</w:t>
            </w:r>
            <w:r w:rsidRPr="00613175">
              <w:rPr>
                <w:rFonts w:eastAsia="SimSun"/>
                <w:i/>
                <w:iCs/>
                <w:snapToGrid w:val="0"/>
                <w:szCs w:val="24"/>
                <w:lang w:eastAsia="zh-CN"/>
              </w:rPr>
              <w:t xml:space="preserve">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UE) [Note 4]</w:t>
            </w:r>
          </w:p>
          <w:p w14:paraId="055F14CB"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s=</w:t>
            </w:r>
            <w:r w:rsidRPr="00613175">
              <w:rPr>
                <w:rFonts w:eastAsia="SimSun"/>
                <w:iCs/>
                <w:snapToGrid w:val="0"/>
                <w:szCs w:val="24"/>
                <w:lang w:eastAsia="zh-CN"/>
              </w:rPr>
              <w:t>(session</w:t>
            </w:r>
            <w:r w:rsidRPr="00613175">
              <w:rPr>
                <w:rFonts w:eastAsia="SimSun"/>
                <w:i/>
                <w:iCs/>
                <w:snapToGrid w:val="0"/>
                <w:szCs w:val="24"/>
                <w:lang w:eastAsia="zh-CN"/>
              </w:rPr>
              <w:t xml:space="preserve"> name)</w:t>
            </w:r>
          </w:p>
          <w:p w14:paraId="2BAD60AD"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356297C7"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22657959" w14:textId="77777777" w:rsidR="00511062" w:rsidRPr="00613175" w:rsidRDefault="00511062" w:rsidP="00C06FDE">
            <w:pPr>
              <w:pStyle w:val="TAL"/>
              <w:rPr>
                <w:rFonts w:eastAsia="SimSun"/>
                <w:snapToGrid w:val="0"/>
                <w:szCs w:val="24"/>
                <w:lang w:eastAsia="zh-CN"/>
              </w:rPr>
            </w:pPr>
          </w:p>
          <w:p w14:paraId="29ED0CD2" w14:textId="77777777" w:rsidR="00511062" w:rsidRPr="00613175" w:rsidRDefault="00511062" w:rsidP="00C06FDE">
            <w:pPr>
              <w:pStyle w:val="TAL"/>
              <w:rPr>
                <w:rFonts w:eastAsia="SimSun"/>
                <w:snapToGrid w:val="0"/>
                <w:szCs w:val="24"/>
                <w:lang w:eastAsia="zh-CN"/>
              </w:rPr>
            </w:pPr>
            <w:r w:rsidRPr="00613175">
              <w:rPr>
                <w:rFonts w:eastAsia="SimSun"/>
                <w:snapToGrid w:val="0"/>
                <w:szCs w:val="24"/>
                <w:lang w:eastAsia="zh-CN"/>
              </w:rPr>
              <w:t>Time description:</w:t>
            </w:r>
          </w:p>
          <w:p w14:paraId="0611A4B1"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t=0 0</w:t>
            </w:r>
          </w:p>
          <w:p w14:paraId="6DE7C9F4" w14:textId="77777777" w:rsidR="00511062" w:rsidRPr="00613175" w:rsidRDefault="00511062" w:rsidP="00C06FDE">
            <w:pPr>
              <w:pStyle w:val="TAL"/>
              <w:rPr>
                <w:rFonts w:eastAsia="SimSun"/>
                <w:i/>
                <w:iCs/>
                <w:szCs w:val="24"/>
                <w:lang w:eastAsia="zh-CN"/>
              </w:rPr>
            </w:pPr>
          </w:p>
          <w:p w14:paraId="703B838F" w14:textId="77777777" w:rsidR="00511062" w:rsidRPr="00613175" w:rsidRDefault="00511062" w:rsidP="00C06FDE">
            <w:pPr>
              <w:pStyle w:val="TAL"/>
              <w:rPr>
                <w:rFonts w:eastAsia="SimSun"/>
                <w:snapToGrid w:val="0"/>
                <w:szCs w:val="24"/>
                <w:lang w:eastAsia="zh-CN"/>
              </w:rPr>
            </w:pPr>
            <w:r w:rsidRPr="00613175">
              <w:rPr>
                <w:rFonts w:eastAsia="SimSun"/>
                <w:szCs w:val="24"/>
                <w:lang w:eastAsia="zh-CN"/>
              </w:rPr>
              <w:t>Media description:</w:t>
            </w:r>
          </w:p>
          <w:p w14:paraId="3632F0C6"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w:t>
            </w:r>
            <w:r w:rsidRPr="00613175">
              <w:rPr>
                <w:rFonts w:eastAsia="SimSun"/>
                <w:snapToGrid w:val="0"/>
                <w:szCs w:val="24"/>
                <w:lang w:eastAsia="zh-CN"/>
              </w:rPr>
              <w:t xml:space="preserve"> (</w:t>
            </w:r>
            <w:r w:rsidRPr="00613175">
              <w:rPr>
                <w:rFonts w:eastAsia="SimSun"/>
                <w:szCs w:val="24"/>
                <w:lang w:eastAsia="zh-CN"/>
              </w:rPr>
              <w:t>fmt) [Note 2]</w:t>
            </w:r>
          </w:p>
          <w:p w14:paraId="5B4B9E17"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7EFCC11A"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4189001A"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b=RS:</w:t>
            </w:r>
            <w:r w:rsidRPr="00613175">
              <w:rPr>
                <w:rFonts w:eastAsia="SimSun"/>
                <w:snapToGrid w:val="0"/>
                <w:szCs w:val="24"/>
                <w:lang w:eastAsia="zh-CN"/>
              </w:rPr>
              <w:t xml:space="preserve"> (bandwidth-value)</w:t>
            </w:r>
          </w:p>
          <w:p w14:paraId="3FD5B073"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b=RR:</w:t>
            </w:r>
            <w:r w:rsidRPr="00613175">
              <w:rPr>
                <w:rFonts w:eastAsia="SimSun"/>
                <w:snapToGrid w:val="0"/>
                <w:szCs w:val="24"/>
                <w:lang w:eastAsia="zh-CN"/>
              </w:rPr>
              <w:t xml:space="preserve"> (bandwidth-value)</w:t>
            </w:r>
          </w:p>
          <w:p w14:paraId="03DEFECD" w14:textId="77777777" w:rsidR="00511062" w:rsidRPr="00613175" w:rsidRDefault="00511062" w:rsidP="00C06FDE">
            <w:pPr>
              <w:pStyle w:val="TAL"/>
              <w:rPr>
                <w:rFonts w:eastAsia="SimSun"/>
                <w:snapToGrid w:val="0"/>
                <w:szCs w:val="24"/>
                <w:lang w:eastAsia="zh-CN"/>
              </w:rPr>
            </w:pPr>
          </w:p>
          <w:p w14:paraId="1CE1BBD7" w14:textId="77777777" w:rsidR="00511062" w:rsidRPr="00613175" w:rsidRDefault="00511062" w:rsidP="00C06FDE">
            <w:pPr>
              <w:pStyle w:val="TAL"/>
              <w:rPr>
                <w:rFonts w:eastAsia="SimSun"/>
                <w:snapToGrid w:val="0"/>
                <w:szCs w:val="24"/>
                <w:lang w:eastAsia="zh-CN"/>
              </w:rPr>
            </w:pPr>
            <w:r w:rsidRPr="00613175">
              <w:rPr>
                <w:rFonts w:eastAsia="SimSun"/>
                <w:snapToGrid w:val="0"/>
                <w:szCs w:val="24"/>
                <w:lang w:eastAsia="zh-CN"/>
              </w:rPr>
              <w:t>Attributes for media:</w:t>
            </w:r>
          </w:p>
          <w:p w14:paraId="1AEFF7E1" w14:textId="77777777" w:rsidR="00511062" w:rsidRPr="00613175" w:rsidRDefault="00511062" w:rsidP="00C06FDE">
            <w:pPr>
              <w:pStyle w:val="TAL"/>
              <w:rPr>
                <w:rFonts w:eastAsia="SimSun"/>
                <w:snapToGrid w:val="0"/>
                <w:szCs w:val="24"/>
                <w:lang w:eastAsia="zh-CN"/>
              </w:rPr>
            </w:pPr>
            <w:r w:rsidRPr="00613175">
              <w:rPr>
                <w:rFonts w:eastAsia="SimSun"/>
                <w:i/>
                <w:iCs/>
                <w:snapToGrid w:val="0"/>
                <w:szCs w:val="24"/>
                <w:lang w:eastAsia="zh-CN"/>
              </w:rPr>
              <w:t>a=rtpmap:</w:t>
            </w:r>
            <w:r w:rsidRPr="00613175">
              <w:rPr>
                <w:rFonts w:eastAsia="SimSun"/>
                <w:snapToGrid w:val="0"/>
                <w:szCs w:val="24"/>
                <w:lang w:eastAsia="zh-CN"/>
              </w:rPr>
              <w:t>(payload type)</w:t>
            </w:r>
            <w:r w:rsidRPr="00613175">
              <w:rPr>
                <w:rFonts w:eastAsia="SimSun"/>
                <w:i/>
                <w:iCs/>
                <w:snapToGrid w:val="0"/>
                <w:szCs w:val="24"/>
                <w:lang w:eastAsia="zh-CN"/>
              </w:rPr>
              <w:t xml:space="preserve"> EVS/16000 </w:t>
            </w:r>
            <w:r w:rsidRPr="00613175">
              <w:rPr>
                <w:rFonts w:eastAsia="SimSun"/>
                <w:iCs/>
                <w:snapToGrid w:val="0"/>
                <w:szCs w:val="24"/>
                <w:lang w:eastAsia="zh-CN"/>
              </w:rPr>
              <w:t>[Note 2]</w:t>
            </w:r>
          </w:p>
          <w:p w14:paraId="0305453D" w14:textId="77777777" w:rsidR="00511062" w:rsidRPr="00613175" w:rsidRDefault="00511062" w:rsidP="00C06FDE">
            <w:pPr>
              <w:pStyle w:val="TAL"/>
              <w:rPr>
                <w:rFonts w:eastAsia="SimSun"/>
                <w:i/>
                <w:iCs/>
                <w:szCs w:val="24"/>
                <w:lang w:eastAsia="zh-CN"/>
              </w:rPr>
            </w:pPr>
            <w:r w:rsidRPr="00613175">
              <w:rPr>
                <w:rFonts w:eastAsia="SimSun"/>
                <w:i/>
                <w:iCs/>
                <w:snapToGrid w:val="0"/>
                <w:szCs w:val="24"/>
                <w:lang w:eastAsia="zh-CN"/>
              </w:rPr>
              <w:t>a=fmtp:</w:t>
            </w:r>
            <w:r w:rsidRPr="00613175">
              <w:rPr>
                <w:rFonts w:eastAsia="SimSun"/>
                <w:szCs w:val="24"/>
                <w:lang w:eastAsia="zh-CN"/>
              </w:rPr>
              <w:t>(format) [Note 2, 3]</w:t>
            </w:r>
          </w:p>
          <w:p w14:paraId="7C3DE81C" w14:textId="77777777" w:rsidR="00511062" w:rsidRPr="00613175" w:rsidRDefault="00511062" w:rsidP="00C06FDE">
            <w:pPr>
              <w:pStyle w:val="TAL"/>
              <w:rPr>
                <w:rFonts w:eastAsia="SimSun"/>
                <w:snapToGrid w:val="0"/>
                <w:szCs w:val="24"/>
                <w:lang w:eastAsia="zh-CN"/>
              </w:rPr>
            </w:pPr>
          </w:p>
          <w:p w14:paraId="6DFE67CB" w14:textId="77777777" w:rsidR="00511062" w:rsidRPr="00613175" w:rsidRDefault="00511062" w:rsidP="00C06FDE">
            <w:pPr>
              <w:pStyle w:val="TAL"/>
              <w:rPr>
                <w:rFonts w:eastAsia="SimSun"/>
                <w:snapToGrid w:val="0"/>
                <w:szCs w:val="24"/>
                <w:lang w:eastAsia="zh-CN"/>
              </w:rPr>
            </w:pPr>
            <w:r w:rsidRPr="00613175">
              <w:rPr>
                <w:rFonts w:eastAsia="SimSun"/>
                <w:snapToGrid w:val="0"/>
                <w:szCs w:val="24"/>
                <w:lang w:eastAsia="zh-CN"/>
              </w:rPr>
              <w:t>Attributes for preconditions:</w:t>
            </w:r>
          </w:p>
          <w:p w14:paraId="53E0BD9F"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a=curr:qos local sendrecv</w:t>
            </w:r>
          </w:p>
          <w:p w14:paraId="6FD765BC"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a=curr:qos remote sendrecv</w:t>
            </w:r>
          </w:p>
          <w:p w14:paraId="3566C97F"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a=des:qos mandatory local sendrecv</w:t>
            </w:r>
          </w:p>
          <w:p w14:paraId="434CCBB4" w14:textId="77777777" w:rsidR="00511062" w:rsidRPr="00613175" w:rsidRDefault="00511062" w:rsidP="00C06FDE">
            <w:pPr>
              <w:pStyle w:val="TAL"/>
              <w:rPr>
                <w:rFonts w:eastAsia="SimSun"/>
                <w:i/>
                <w:iCs/>
                <w:snapToGrid w:val="0"/>
                <w:szCs w:val="24"/>
                <w:lang w:eastAsia="zh-CN"/>
              </w:rPr>
            </w:pPr>
            <w:r w:rsidRPr="00613175">
              <w:rPr>
                <w:rFonts w:eastAsia="SimSun"/>
                <w:i/>
                <w:iCs/>
                <w:szCs w:val="24"/>
                <w:lang w:eastAsia="zh-CN"/>
              </w:rPr>
              <w:t>a=des:qos mandatory remote sendrecv</w:t>
            </w:r>
          </w:p>
          <w:p w14:paraId="742F8590" w14:textId="77777777" w:rsidR="00511062" w:rsidRPr="00613175" w:rsidRDefault="00511062" w:rsidP="00C06FDE">
            <w:pPr>
              <w:pStyle w:val="TAL"/>
              <w:rPr>
                <w:rFonts w:eastAsia="SimSun"/>
                <w:szCs w:val="24"/>
                <w:lang w:eastAsia="zh-CN"/>
              </w:rPr>
            </w:pPr>
          </w:p>
          <w:p w14:paraId="5E23E8F6" w14:textId="77777777" w:rsidR="00511062" w:rsidRPr="00613175" w:rsidRDefault="00511062" w:rsidP="00C06FDE">
            <w:pPr>
              <w:pStyle w:val="TAN"/>
              <w:rPr>
                <w:rFonts w:eastAsia="SimSun"/>
                <w:lang w:eastAsia="zh-CN"/>
              </w:rPr>
            </w:pPr>
            <w:r w:rsidRPr="00613175">
              <w:rPr>
                <w:rFonts w:eastAsia="SimSun"/>
                <w:lang w:eastAsia="zh-CN"/>
              </w:rPr>
              <w:t>Note 1: At least one "c=" field shall be present.</w:t>
            </w:r>
          </w:p>
          <w:p w14:paraId="22AD04C1" w14:textId="77777777" w:rsidR="00511062" w:rsidRPr="00613175" w:rsidRDefault="00511062" w:rsidP="00C06FDE">
            <w:pPr>
              <w:pStyle w:val="TAN"/>
              <w:rPr>
                <w:rFonts w:eastAsia="SimSun"/>
                <w:lang w:eastAsia="zh-CN"/>
              </w:rPr>
            </w:pPr>
            <w:r w:rsidRPr="00613175">
              <w:rPr>
                <w:rFonts w:eastAsia="SimSun"/>
                <w:lang w:eastAsia="zh-CN"/>
              </w:rPr>
              <w:t>Note 2: The value for fmt, payload type and format is not checked</w:t>
            </w:r>
          </w:p>
          <w:p w14:paraId="629C1C5B" w14:textId="77777777" w:rsidR="00511062" w:rsidRPr="00613175" w:rsidRDefault="00511062" w:rsidP="00C06FDE">
            <w:pPr>
              <w:pStyle w:val="TAN"/>
              <w:rPr>
                <w:rFonts w:eastAsia="SimSun"/>
                <w:lang w:eastAsia="zh-CN"/>
              </w:rPr>
            </w:pPr>
            <w:r w:rsidRPr="00613175">
              <w:rPr>
                <w:rFonts w:eastAsia="SimSun"/>
                <w:lang w:eastAsia="zh-CN"/>
              </w:rPr>
              <w:t>Note 3: Parameters for the codec are not checked</w:t>
            </w:r>
          </w:p>
          <w:p w14:paraId="19F8AA66" w14:textId="77777777" w:rsidR="00511062" w:rsidRPr="00613175" w:rsidRDefault="00511062" w:rsidP="00C06FDE">
            <w:pPr>
              <w:pStyle w:val="TAL"/>
              <w:rPr>
                <w:lang w:eastAsia="zh-CN"/>
              </w:rPr>
            </w:pPr>
            <w:r w:rsidRPr="00613175">
              <w:rPr>
                <w:rFonts w:eastAsia="SimSun"/>
                <w:szCs w:val="24"/>
                <w:lang w:eastAsia="zh-CN"/>
              </w:rPr>
              <w:t xml:space="preserve">Note 4: </w:t>
            </w:r>
            <w:r w:rsidRPr="00613175">
              <w:t>"o=" line identical to previous SDP sent by UE except that sess-version is incremented by one.</w:t>
            </w:r>
          </w:p>
        </w:tc>
        <w:tc>
          <w:tcPr>
            <w:tcW w:w="749" w:type="dxa"/>
            <w:tcBorders>
              <w:top w:val="single" w:sz="4" w:space="0" w:color="auto"/>
              <w:left w:val="single" w:sz="4" w:space="0" w:color="auto"/>
              <w:bottom w:val="single" w:sz="4" w:space="0" w:color="auto"/>
              <w:right w:val="single" w:sz="4" w:space="0" w:color="auto"/>
            </w:tcBorders>
          </w:tcPr>
          <w:p w14:paraId="73ADCEA3" w14:textId="77777777" w:rsidR="00511062" w:rsidRPr="00613175" w:rsidRDefault="00511062" w:rsidP="00C06FDE">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6DDD3D45" w14:textId="77777777" w:rsidR="00511062" w:rsidRPr="00613175" w:rsidRDefault="00511062" w:rsidP="00C06FDE">
            <w:pPr>
              <w:pStyle w:val="TAL"/>
            </w:pPr>
            <w:r w:rsidRPr="00613175">
              <w:t>TS 24.229 [7]</w:t>
            </w:r>
          </w:p>
        </w:tc>
      </w:tr>
    </w:tbl>
    <w:p w14:paraId="049E6FCD" w14:textId="77777777" w:rsidR="00511062" w:rsidRPr="00613175" w:rsidRDefault="00511062" w:rsidP="00511062"/>
    <w:p w14:paraId="4D33BDD3" w14:textId="77777777" w:rsidR="00511062" w:rsidRPr="00613175" w:rsidRDefault="00511062" w:rsidP="00511062">
      <w:pPr>
        <w:pStyle w:val="TH"/>
      </w:pPr>
      <w:r w:rsidRPr="00613175">
        <w:t xml:space="preserve">Table 7.25.3.3-8: </w:t>
      </w:r>
      <w:r w:rsidRPr="00613175">
        <w:rPr>
          <w:snapToGrid w:val="0"/>
        </w:rPr>
        <w:t>180 Ringing</w:t>
      </w:r>
      <w:r w:rsidRPr="00613175">
        <w:t xml:space="preserve"> (step 9, table </w:t>
      </w:r>
      <w:r w:rsidRPr="00613175">
        <w:rPr>
          <w:rFonts w:cs="Arial"/>
        </w:rPr>
        <w:t>7.25.3.2-1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511062" w:rsidRPr="00613175" w14:paraId="679BAC4E" w14:textId="77777777" w:rsidTr="00C06FDE">
        <w:trPr>
          <w:jc w:val="center"/>
        </w:trPr>
        <w:tc>
          <w:tcPr>
            <w:tcW w:w="9639" w:type="dxa"/>
          </w:tcPr>
          <w:p w14:paraId="550623E3" w14:textId="77777777" w:rsidR="00511062" w:rsidRPr="00613175" w:rsidRDefault="00511062" w:rsidP="00C06FDE">
            <w:pPr>
              <w:pStyle w:val="TAL"/>
            </w:pPr>
            <w:r w:rsidRPr="00613175">
              <w:t>Derivation Path: TS 34.229-1 [2], Table in subclause A.2.6, Conditions A2 and A14</w:t>
            </w:r>
          </w:p>
        </w:tc>
      </w:tr>
    </w:tbl>
    <w:p w14:paraId="5A2E1B4E" w14:textId="77777777" w:rsidR="00511062" w:rsidRPr="00613175" w:rsidRDefault="00511062" w:rsidP="00F238ED"/>
    <w:p w14:paraId="35DA598D" w14:textId="77777777" w:rsidR="00511062" w:rsidRPr="00613175" w:rsidRDefault="00511062" w:rsidP="00511062">
      <w:pPr>
        <w:pStyle w:val="TH"/>
      </w:pPr>
      <w:r w:rsidRPr="00613175">
        <w:t xml:space="preserve">Table 7.25.3.3-9: </w:t>
      </w:r>
      <w:r w:rsidRPr="00613175">
        <w:rPr>
          <w:snapToGrid w:val="0"/>
        </w:rPr>
        <w:t>PRACK</w:t>
      </w:r>
      <w:r w:rsidRPr="00613175">
        <w:t xml:space="preserve"> (step 10, table </w:t>
      </w:r>
      <w:r w:rsidRPr="00613175">
        <w:rPr>
          <w:rFonts w:cs="Arial"/>
        </w:rPr>
        <w:t>7.25.3.2-1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511062" w:rsidRPr="00613175" w14:paraId="630DDBA8" w14:textId="77777777" w:rsidTr="00C06FDE">
        <w:trPr>
          <w:jc w:val="center"/>
        </w:trPr>
        <w:tc>
          <w:tcPr>
            <w:tcW w:w="9639" w:type="dxa"/>
          </w:tcPr>
          <w:p w14:paraId="14AA4460" w14:textId="77777777" w:rsidR="00511062" w:rsidRPr="00613175" w:rsidRDefault="00511062" w:rsidP="00C06FDE">
            <w:pPr>
              <w:pStyle w:val="TAL"/>
            </w:pPr>
            <w:r w:rsidRPr="00613175">
              <w:t>Derivation Path: TS 34.229-1 [2], Table in subclause A.2.4, Condition A3</w:t>
            </w:r>
          </w:p>
        </w:tc>
      </w:tr>
    </w:tbl>
    <w:p w14:paraId="25B0B27F" w14:textId="77777777" w:rsidR="00511062" w:rsidRPr="00613175" w:rsidRDefault="00511062" w:rsidP="00F238ED"/>
    <w:p w14:paraId="06BC6C49" w14:textId="77777777" w:rsidR="00511062" w:rsidRPr="00613175" w:rsidRDefault="00511062" w:rsidP="00511062">
      <w:pPr>
        <w:pStyle w:val="TH"/>
      </w:pPr>
      <w:r w:rsidRPr="00613175">
        <w:t xml:space="preserve">Table 7.25.3.3-10: </w:t>
      </w:r>
      <w:r w:rsidRPr="00613175">
        <w:rPr>
          <w:snapToGrid w:val="0"/>
        </w:rPr>
        <w:t>200 OK</w:t>
      </w:r>
      <w:r w:rsidRPr="00613175">
        <w:t xml:space="preserve"> (step 11, table </w:t>
      </w:r>
      <w:r w:rsidRPr="00613175">
        <w:rPr>
          <w:rFonts w:cs="Arial"/>
        </w:rPr>
        <w:t>7.25.3.2-1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511062" w:rsidRPr="00613175" w14:paraId="6E630E69" w14:textId="77777777" w:rsidTr="00C06FDE">
        <w:trPr>
          <w:jc w:val="center"/>
        </w:trPr>
        <w:tc>
          <w:tcPr>
            <w:tcW w:w="9639" w:type="dxa"/>
          </w:tcPr>
          <w:p w14:paraId="0592DE33" w14:textId="77777777" w:rsidR="00511062" w:rsidRPr="00613175" w:rsidRDefault="00511062" w:rsidP="00C06FDE">
            <w:pPr>
              <w:pStyle w:val="TAL"/>
            </w:pPr>
            <w:r w:rsidRPr="00613175">
              <w:t>Derivation Path: TS 34.229-1 [2], Table in subclause A.3.1, Conditions A5, A8, A11, and A22</w:t>
            </w:r>
          </w:p>
        </w:tc>
      </w:tr>
    </w:tbl>
    <w:p w14:paraId="692CC1B6" w14:textId="77777777" w:rsidR="00511062" w:rsidRPr="00613175" w:rsidRDefault="00511062" w:rsidP="00F238ED"/>
    <w:p w14:paraId="75104EC9" w14:textId="77777777" w:rsidR="00511062" w:rsidRPr="00613175" w:rsidRDefault="00511062" w:rsidP="00511062">
      <w:pPr>
        <w:pStyle w:val="TH"/>
      </w:pPr>
      <w:r w:rsidRPr="00613175">
        <w:lastRenderedPageBreak/>
        <w:t xml:space="preserve">Table 7.25.3.3-11: </w:t>
      </w:r>
      <w:r w:rsidRPr="00613175">
        <w:rPr>
          <w:snapToGrid w:val="0"/>
        </w:rPr>
        <w:t>200 OK</w:t>
      </w:r>
      <w:r w:rsidRPr="00613175">
        <w:t xml:space="preserve"> (step 12, table </w:t>
      </w:r>
      <w:r w:rsidRPr="00613175">
        <w:rPr>
          <w:rFonts w:cs="Arial"/>
        </w:rPr>
        <w:t>7.25.3.2-1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511062" w:rsidRPr="00613175" w14:paraId="05D6BC38" w14:textId="77777777" w:rsidTr="00C06FDE">
        <w:trPr>
          <w:jc w:val="center"/>
        </w:trPr>
        <w:tc>
          <w:tcPr>
            <w:tcW w:w="9639" w:type="dxa"/>
          </w:tcPr>
          <w:p w14:paraId="0DAB75E6" w14:textId="77777777" w:rsidR="00511062" w:rsidRPr="00613175" w:rsidRDefault="00511062" w:rsidP="00C06FDE">
            <w:pPr>
              <w:pStyle w:val="TAL"/>
            </w:pPr>
            <w:r w:rsidRPr="00613175">
              <w:t>Derivation Path: TS 34.229-1 [2], Table in subclause A.3.1, Conditions A5, A8, A11, and A22</w:t>
            </w:r>
          </w:p>
        </w:tc>
      </w:tr>
    </w:tbl>
    <w:p w14:paraId="19FF64A5" w14:textId="77777777" w:rsidR="00511062" w:rsidRPr="00613175" w:rsidRDefault="00511062" w:rsidP="00F238ED"/>
    <w:p w14:paraId="75C4DF89" w14:textId="77777777" w:rsidR="00511062" w:rsidRPr="00613175" w:rsidRDefault="00511062" w:rsidP="00511062">
      <w:pPr>
        <w:pStyle w:val="TH"/>
      </w:pPr>
      <w:r w:rsidRPr="00613175">
        <w:t xml:space="preserve">Table 7.25.3.3-12: </w:t>
      </w:r>
      <w:r w:rsidRPr="00613175">
        <w:rPr>
          <w:snapToGrid w:val="0"/>
        </w:rPr>
        <w:t>ACK</w:t>
      </w:r>
      <w:r w:rsidRPr="00613175">
        <w:t xml:space="preserve"> (step 13, table </w:t>
      </w:r>
      <w:r w:rsidRPr="00613175">
        <w:rPr>
          <w:rFonts w:cs="Arial"/>
        </w:rPr>
        <w:t>7.25.3.2-1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511062" w:rsidRPr="00613175" w14:paraId="2083B0EF" w14:textId="77777777" w:rsidTr="00C06FDE">
        <w:trPr>
          <w:jc w:val="center"/>
        </w:trPr>
        <w:tc>
          <w:tcPr>
            <w:tcW w:w="9639" w:type="dxa"/>
          </w:tcPr>
          <w:p w14:paraId="1CC0838E" w14:textId="77777777" w:rsidR="00511062" w:rsidRPr="00613175" w:rsidRDefault="00511062" w:rsidP="00C06FDE">
            <w:pPr>
              <w:pStyle w:val="TAL"/>
            </w:pPr>
            <w:r w:rsidRPr="00613175">
              <w:t>Derivation Path: TS 34.229-1 [2], Table in subclause A.2.6, Conditions A2 and A3</w:t>
            </w:r>
          </w:p>
        </w:tc>
      </w:tr>
    </w:tbl>
    <w:p w14:paraId="761FEED8" w14:textId="77777777" w:rsidR="00511062" w:rsidRPr="00613175" w:rsidRDefault="00511062" w:rsidP="00F238ED">
      <w:pPr>
        <w:rPr>
          <w:rFonts w:eastAsia="Wingdings"/>
        </w:rPr>
      </w:pPr>
    </w:p>
    <w:p w14:paraId="4949EA37" w14:textId="04B7D8DF" w:rsidR="00511062" w:rsidRPr="00613175" w:rsidRDefault="00610109" w:rsidP="00511062">
      <w:pPr>
        <w:pStyle w:val="Heading2"/>
        <w:rPr>
          <w:rFonts w:eastAsia="Wingdings"/>
        </w:rPr>
      </w:pPr>
      <w:r w:rsidRPr="00613175">
        <w:rPr>
          <w:rFonts w:eastAsia="Wingdings"/>
        </w:rPr>
        <w:br w:type="page"/>
      </w:r>
      <w:bookmarkStart w:id="846" w:name="_Toc68197398"/>
      <w:bookmarkStart w:id="847" w:name="_Toc75880656"/>
      <w:bookmarkStart w:id="848" w:name="_Toc84254354"/>
      <w:bookmarkStart w:id="849" w:name="_Toc84255149"/>
      <w:r w:rsidR="00511062" w:rsidRPr="00613175">
        <w:rPr>
          <w:rFonts w:eastAsia="Wingdings"/>
        </w:rPr>
        <w:lastRenderedPageBreak/>
        <w:t>7.26</w:t>
      </w:r>
      <w:r w:rsidR="00511062" w:rsidRPr="00613175">
        <w:rPr>
          <w:rFonts w:eastAsia="Wingdings"/>
        </w:rPr>
        <w:tab/>
        <w:t>Mobile Originating CAT / Forking Model / 5GS</w:t>
      </w:r>
      <w:bookmarkEnd w:id="846"/>
      <w:bookmarkEnd w:id="847"/>
      <w:bookmarkEnd w:id="848"/>
      <w:bookmarkEnd w:id="849"/>
    </w:p>
    <w:p w14:paraId="33AB2835" w14:textId="77777777" w:rsidR="00511062" w:rsidRPr="00613175" w:rsidRDefault="00511062" w:rsidP="00511062">
      <w:pPr>
        <w:pStyle w:val="H6"/>
      </w:pPr>
      <w:r w:rsidRPr="00613175">
        <w:t>7.26.1</w:t>
      </w:r>
      <w:r w:rsidRPr="00613175">
        <w:tab/>
        <w:t>Test Purpose (TP)</w:t>
      </w:r>
    </w:p>
    <w:p w14:paraId="48324621" w14:textId="77777777" w:rsidR="00511062" w:rsidRPr="00613175" w:rsidRDefault="00511062" w:rsidP="00511062">
      <w:pPr>
        <w:pStyle w:val="H6"/>
      </w:pPr>
      <w:r w:rsidRPr="00613175">
        <w:t>(1)</w:t>
      </w:r>
    </w:p>
    <w:p w14:paraId="4BB947C3" w14:textId="0BE0E143" w:rsidR="00511062" w:rsidRPr="00613175" w:rsidRDefault="00511062" w:rsidP="00511062">
      <w:pPr>
        <w:pStyle w:val="PL"/>
        <w:rPr>
          <w:noProof w:val="0"/>
        </w:rPr>
      </w:pPr>
      <w:r w:rsidRPr="00613175">
        <w:rPr>
          <w:b/>
          <w:noProof w:val="0"/>
        </w:rPr>
        <w:t>with</w:t>
      </w:r>
      <w:r w:rsidRPr="00613175">
        <w:rPr>
          <w:noProof w:val="0"/>
        </w:rPr>
        <w:t xml:space="preserve"> { UE being registered to IMS </w:t>
      </w:r>
      <w:r w:rsidR="0090017E" w:rsidRPr="00613175">
        <w:rPr>
          <w:noProof w:val="0"/>
        </w:rPr>
        <w:t xml:space="preserve">and configured to use preconditions </w:t>
      </w:r>
      <w:r w:rsidRPr="00613175">
        <w:rPr>
          <w:noProof w:val="0"/>
        </w:rPr>
        <w:t>and having initiated an MO voice call with preconditions up to the last step before 180 Ringing }</w:t>
      </w:r>
    </w:p>
    <w:p w14:paraId="1E02F3A3"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24967FD"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183 Session Progress on a forked dialog indicating Customized Alerting Tones }</w:t>
      </w:r>
    </w:p>
    <w:p w14:paraId="05274276"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moves forked dialog forward until up to the last step before 180 Ringing }</w:t>
      </w:r>
    </w:p>
    <w:p w14:paraId="4E2D4B8F" w14:textId="77777777" w:rsidR="00511062" w:rsidRPr="00613175" w:rsidRDefault="00511062" w:rsidP="00511062">
      <w:pPr>
        <w:pStyle w:val="PL"/>
        <w:rPr>
          <w:noProof w:val="0"/>
        </w:rPr>
      </w:pPr>
      <w:r w:rsidRPr="00613175">
        <w:rPr>
          <w:noProof w:val="0"/>
        </w:rPr>
        <w:t xml:space="preserve">            }</w:t>
      </w:r>
    </w:p>
    <w:p w14:paraId="3AB88A9C"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54AA5E75" w14:textId="77777777" w:rsidR="00511062" w:rsidRPr="00613175" w:rsidRDefault="00511062" w:rsidP="00511062">
      <w:pPr>
        <w:pStyle w:val="H6"/>
      </w:pPr>
      <w:r w:rsidRPr="00613175">
        <w:t>(2)</w:t>
      </w:r>
    </w:p>
    <w:p w14:paraId="26F69BE7" w14:textId="77777777" w:rsidR="00511062" w:rsidRPr="00613175" w:rsidRDefault="00511062" w:rsidP="00511062">
      <w:pPr>
        <w:pStyle w:val="PL"/>
        <w:rPr>
          <w:noProof w:val="0"/>
        </w:rPr>
      </w:pPr>
      <w:r w:rsidRPr="00613175">
        <w:rPr>
          <w:b/>
          <w:noProof w:val="0"/>
        </w:rPr>
        <w:t>with</w:t>
      </w:r>
      <w:r w:rsidRPr="00613175">
        <w:rPr>
          <w:noProof w:val="0"/>
        </w:rPr>
        <w:t xml:space="preserve"> { UE having moved both dialogs forward up to the last step before 180 Ringing }</w:t>
      </w:r>
    </w:p>
    <w:p w14:paraId="5DC7A7E3"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F80876E"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200 OK for INVITE for the first dialog }</w:t>
      </w:r>
    </w:p>
    <w:p w14:paraId="10D86A3E"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acks reception of 200 OK for INVITE }</w:t>
      </w:r>
    </w:p>
    <w:p w14:paraId="597099D9" w14:textId="1B3DD8C2" w:rsidR="00511062" w:rsidRPr="00613175" w:rsidRDefault="00511062" w:rsidP="00511062">
      <w:pPr>
        <w:pStyle w:val="PL"/>
        <w:rPr>
          <w:noProof w:val="0"/>
        </w:rPr>
      </w:pPr>
      <w:r w:rsidRPr="00613175">
        <w:rPr>
          <w:noProof w:val="0"/>
        </w:rPr>
        <w:t xml:space="preserve">            }</w:t>
      </w:r>
    </w:p>
    <w:p w14:paraId="2EB150E9" w14:textId="77777777" w:rsidR="00511062" w:rsidRPr="00613175" w:rsidRDefault="00511062" w:rsidP="00511062">
      <w:pPr>
        <w:pStyle w:val="PL"/>
        <w:rPr>
          <w:noProof w:val="0"/>
        </w:rPr>
      </w:pPr>
    </w:p>
    <w:p w14:paraId="4FCB050E" w14:textId="77777777" w:rsidR="00511062" w:rsidRPr="00613175" w:rsidRDefault="00511062" w:rsidP="00511062">
      <w:pPr>
        <w:pStyle w:val="H6"/>
      </w:pPr>
      <w:r w:rsidRPr="00613175">
        <w:t>7.26.2</w:t>
      </w:r>
      <w:r w:rsidRPr="00613175">
        <w:tab/>
        <w:t>Conformance Requirements</w:t>
      </w:r>
    </w:p>
    <w:p w14:paraId="3A8DC127" w14:textId="77777777" w:rsidR="00511062" w:rsidRPr="00613175" w:rsidRDefault="00511062" w:rsidP="00511062">
      <w:r w:rsidRPr="00613175">
        <w:t>The conformance requirements covered in the present test case are, unless otherwise stated, Rel-15 requirements.</w:t>
      </w:r>
    </w:p>
    <w:p w14:paraId="6B37D18D" w14:textId="77777777" w:rsidR="00511062" w:rsidRPr="00613175" w:rsidRDefault="00511062" w:rsidP="00511062">
      <w:r w:rsidRPr="00613175">
        <w:t>[TS 24.182, clause 4.5.5.1.1]:</w:t>
      </w:r>
    </w:p>
    <w:p w14:paraId="576F0D00" w14:textId="77777777" w:rsidR="00511062" w:rsidRPr="00613175" w:rsidRDefault="00511062" w:rsidP="00511062">
      <w:r w:rsidRPr="00613175">
        <w:t>The UE shall follow the procedures specified in 3GPP TS 24.229 [4] for session initiation and termination.</w:t>
      </w:r>
    </w:p>
    <w:p w14:paraId="5A529FBA" w14:textId="77777777" w:rsidR="00511062" w:rsidRPr="00613175" w:rsidRDefault="00511062" w:rsidP="00511062">
      <w:r w:rsidRPr="00613175">
        <w:t>[TS 24.628, clause 4.7.2.1]:</w:t>
      </w:r>
    </w:p>
    <w:p w14:paraId="2EC67D89" w14:textId="77777777" w:rsidR="00511062" w:rsidRPr="00613175" w:rsidRDefault="00511062" w:rsidP="00511062">
      <w:r w:rsidRPr="00613175">
        <w:t>Procedures according to 3GPP TS 24.229 [1] shall apply.</w:t>
      </w:r>
    </w:p>
    <w:p w14:paraId="0FCAB7E1" w14:textId="77777777" w:rsidR="00511062" w:rsidRPr="00613175" w:rsidRDefault="00511062" w:rsidP="00511062">
      <w:r w:rsidRPr="00613175">
        <w:t>Certain services require the usage of the Alert-Info header field, Call-Info header field and Error-Info header field according to procedures specified by IETF RFC 3261 [4].</w:t>
      </w:r>
    </w:p>
    <w:p w14:paraId="6EFCF4AC" w14:textId="77777777" w:rsidR="00511062" w:rsidRPr="00613175" w:rsidRDefault="00511062" w:rsidP="00511062">
      <w:r w:rsidRPr="00613175">
        <w:t>If the UE detects that in-band information is received from the network as early media, the in-band information received from the network shall override locally generated communication progress information.</w:t>
      </w:r>
    </w:p>
    <w:p w14:paraId="794364B0" w14:textId="77777777" w:rsidR="00511062" w:rsidRPr="00613175" w:rsidRDefault="00511062" w:rsidP="00511062">
      <w:pPr>
        <w:pStyle w:val="NO"/>
        <w:rPr>
          <w:lang w:eastAsia="ja-JP"/>
        </w:rPr>
      </w:pPr>
      <w:r w:rsidRPr="00613175">
        <w:rPr>
          <w:lang w:eastAsia="ja-JP"/>
        </w:rPr>
        <w:t>NOTE</w:t>
      </w:r>
      <w:r w:rsidRPr="00613175">
        <w:t> 1:</w:t>
      </w:r>
      <w:r w:rsidRPr="00613175">
        <w:rPr>
          <w:lang w:eastAsia="ja-JP"/>
        </w:rPr>
        <w:tab/>
      </w:r>
      <w:r w:rsidRPr="00613175">
        <w:t>In-band information received from the network overrides any locally generated communication progress information also when the most recently received P-Early-Media header fields of all early dialogs contain "inactive" or "recvonly".</w:t>
      </w:r>
    </w:p>
    <w:p w14:paraId="297ABE08" w14:textId="77777777" w:rsidR="00511062" w:rsidRPr="00613175" w:rsidRDefault="00511062" w:rsidP="00511062">
      <w:pPr>
        <w:pStyle w:val="NO"/>
      </w:pPr>
      <w:r w:rsidRPr="00613175">
        <w:t>NOTE 2:</w:t>
      </w:r>
      <w:r w:rsidRPr="00613175">
        <w:tab/>
        <w:t>When multiple early dialogs exist with authorization as "sendrecv" or "sendonly", the mechanism used by the UE to associate the received early media with the correct early dialog is unspecified in this version of this specification.</w:t>
      </w:r>
    </w:p>
    <w:p w14:paraId="64D909C1" w14:textId="77777777" w:rsidR="00511062" w:rsidRPr="00613175" w:rsidRDefault="00511062" w:rsidP="00511062">
      <w:pPr>
        <w:rPr>
          <w:lang w:eastAsia="ja-JP"/>
        </w:rPr>
      </w:pPr>
      <w:r w:rsidRPr="00613175">
        <w:rPr>
          <w:lang w:eastAsia="ja-JP"/>
        </w:rPr>
        <w:t xml:space="preserve">The UE shall not generate the locally </w:t>
      </w:r>
      <w:r w:rsidRPr="00613175">
        <w:t>generated communication progress information</w:t>
      </w:r>
      <w:r w:rsidRPr="00613175">
        <w:rPr>
          <w:lang w:eastAsia="ja-JP"/>
        </w:rPr>
        <w:t xml:space="preserve"> if </w:t>
      </w:r>
      <w:r w:rsidRPr="00613175">
        <w:t>an early dialog exists where the last received P-Early-Media header field as described in IETF RFC 5009 [</w:t>
      </w:r>
      <w:r w:rsidRPr="00613175">
        <w:rPr>
          <w:lang w:eastAsia="ja-JP"/>
        </w:rPr>
        <w:t>12</w:t>
      </w:r>
      <w:r w:rsidRPr="00613175">
        <w:t>]</w:t>
      </w:r>
      <w:r w:rsidRPr="00613175">
        <w:rPr>
          <w:lang w:eastAsia="ja-JP"/>
        </w:rPr>
        <w:t xml:space="preserve"> </w:t>
      </w:r>
      <w:r w:rsidRPr="00613175">
        <w:t>contains "sendrecv" or "sendonly"</w:t>
      </w:r>
      <w:r w:rsidRPr="00613175">
        <w:rPr>
          <w:lang w:eastAsia="ja-JP"/>
        </w:rPr>
        <w:t>.</w:t>
      </w:r>
    </w:p>
    <w:p w14:paraId="75580A93" w14:textId="77777777" w:rsidR="00511062" w:rsidRPr="00613175" w:rsidRDefault="00511062" w:rsidP="00511062">
      <w:pPr>
        <w:rPr>
          <w:lang w:eastAsia="ja-JP"/>
        </w:rPr>
      </w:pPr>
      <w:r w:rsidRPr="00613175">
        <w:t>If an early dialog exists where a SIP 18x response to the SIP INVITE request other than 183 (Session Progress) response was received, no early dialog exists where the last received P-Early-Media header field as described in IETF RFC 5009 [</w:t>
      </w:r>
      <w:r w:rsidRPr="00613175">
        <w:rPr>
          <w:lang w:eastAsia="ja-JP"/>
        </w:rPr>
        <w:t>12</w:t>
      </w:r>
      <w:r w:rsidRPr="00613175">
        <w:t>] contained "sendrecv" or "sendonly" and in-band information is not received from the network, then the UE is expected to render the locally generated communication progress information.</w:t>
      </w:r>
    </w:p>
    <w:p w14:paraId="4D9AA4F5" w14:textId="77777777" w:rsidR="00511062" w:rsidRPr="00613175" w:rsidRDefault="00511062" w:rsidP="00511062">
      <w:pPr>
        <w:pStyle w:val="NO"/>
      </w:pPr>
      <w:r w:rsidRPr="00613175">
        <w:t>NOTE 3:</w:t>
      </w:r>
      <w:r w:rsidRPr="00613175">
        <w:tab/>
        <w:t>According to 3GPP TS 22.173 [23] the UE for an MMTel session generates the communication progress information specified in clause F.2 of 3GPP TS 22.001 [24], with parameters applicable for the home network of the UE.</w:t>
      </w:r>
    </w:p>
    <w:p w14:paraId="40B73913" w14:textId="77777777" w:rsidR="00511062" w:rsidRPr="00613175" w:rsidRDefault="00511062" w:rsidP="00511062">
      <w:r w:rsidRPr="00613175">
        <w:t>If the UE supports the P-Early-Media header field as defined in IETF RFC 5009 [12], and at least one P-Early-Media header field has been received on at least one early dialog, then the UE shall send any available user generated media, e.g. speech or DTMF, on media stream(s) associated with the early dialog for which the most recent P-Early-Media header field, as described in IETF RFC 5009 [12], contained a "sendrecv" header field value. If there is more than one such early dialog, the UE shall use the early dialog where the P-Early-Media header field was most recently received.</w:t>
      </w:r>
    </w:p>
    <w:p w14:paraId="50156139" w14:textId="77777777" w:rsidR="00511062" w:rsidRPr="00613175" w:rsidRDefault="00511062" w:rsidP="00511062">
      <w:r w:rsidRPr="00613175">
        <w:lastRenderedPageBreak/>
        <w:t>If the UE receives a re-INVITE request containing no SDP offer, the UE shall send a 200 (OK) response containing an SDP offer according to 3GPP TS 24.229 [1] indicating the directionality used by UE as</w:t>
      </w:r>
    </w:p>
    <w:p w14:paraId="5F3FA0F2" w14:textId="77777777" w:rsidR="00511062" w:rsidRPr="00613175" w:rsidRDefault="00511062" w:rsidP="00511062">
      <w:pPr>
        <w:pStyle w:val="B10"/>
      </w:pPr>
      <w:r w:rsidRPr="00613175">
        <w:t>-</w:t>
      </w:r>
      <w:r w:rsidRPr="00613175">
        <w:tab/>
        <w:t>"sendonly" if the re-INVITE request is received on a dialog where the associated communication session has been put on hold by the user or has been put on hold by both users at both ends; and</w:t>
      </w:r>
    </w:p>
    <w:p w14:paraId="270E4A91" w14:textId="77777777" w:rsidR="00511062" w:rsidRPr="00613175" w:rsidRDefault="00511062" w:rsidP="00511062">
      <w:pPr>
        <w:pStyle w:val="B10"/>
      </w:pPr>
      <w:r w:rsidRPr="00613175">
        <w:t>-</w:t>
      </w:r>
      <w:r w:rsidRPr="00613175">
        <w:tab/>
        <w:t>"sendrecv" otherwise.</w:t>
      </w:r>
    </w:p>
    <w:p w14:paraId="6A4F70AB" w14:textId="77777777" w:rsidR="00511062" w:rsidRPr="00613175" w:rsidRDefault="00511062" w:rsidP="00511062">
      <w:pPr>
        <w:pStyle w:val="H6"/>
      </w:pPr>
      <w:r w:rsidRPr="00613175">
        <w:t>7.26.3</w:t>
      </w:r>
      <w:r w:rsidRPr="00613175">
        <w:tab/>
        <w:t>Test description</w:t>
      </w:r>
    </w:p>
    <w:p w14:paraId="04A241B7" w14:textId="77777777" w:rsidR="00511062" w:rsidRPr="00613175" w:rsidRDefault="00511062" w:rsidP="00511062">
      <w:pPr>
        <w:pStyle w:val="H6"/>
      </w:pPr>
      <w:r w:rsidRPr="00613175">
        <w:t>7.26.3.1</w:t>
      </w:r>
      <w:r w:rsidRPr="00613175">
        <w:tab/>
        <w:t>Pre-test conditions</w:t>
      </w:r>
    </w:p>
    <w:p w14:paraId="5FBFCB0B" w14:textId="77777777" w:rsidR="00511062" w:rsidRPr="00613175" w:rsidRDefault="00511062" w:rsidP="00511062">
      <w:pPr>
        <w:pStyle w:val="H6"/>
      </w:pPr>
      <w:r w:rsidRPr="00613175">
        <w:t>System Simulator:</w:t>
      </w:r>
    </w:p>
    <w:p w14:paraId="5BDD3C5C" w14:textId="77777777" w:rsidR="00511062" w:rsidRPr="00613175" w:rsidRDefault="00511062" w:rsidP="00511062">
      <w:pPr>
        <w:pStyle w:val="B10"/>
      </w:pPr>
      <w:r w:rsidRPr="00613175">
        <w:t>-</w:t>
      </w:r>
      <w:r w:rsidRPr="00613175">
        <w:tab/>
        <w:t>1 NR Cell connected to 5GC, default parameters.</w:t>
      </w:r>
    </w:p>
    <w:p w14:paraId="51618DAE" w14:textId="77777777" w:rsidR="00511062" w:rsidRPr="00613175" w:rsidRDefault="00511062" w:rsidP="00511062">
      <w:pPr>
        <w:pStyle w:val="H6"/>
      </w:pPr>
      <w:r w:rsidRPr="00613175">
        <w:t>UE:</w:t>
      </w:r>
    </w:p>
    <w:p w14:paraId="26853A82"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60224F16" w14:textId="77777777" w:rsidR="00511062" w:rsidRPr="00613175" w:rsidRDefault="00511062" w:rsidP="00511062">
      <w:pPr>
        <w:pStyle w:val="B10"/>
        <w:rPr>
          <w:snapToGrid w:val="0"/>
        </w:rPr>
      </w:pPr>
      <w:r w:rsidRPr="00613175">
        <w:t>-</w:t>
      </w:r>
      <w:r w:rsidRPr="00613175">
        <w:tab/>
      </w:r>
      <w:r w:rsidRPr="00613175">
        <w:rPr>
          <w:snapToGrid w:val="0"/>
        </w:rPr>
        <w:t>UE is configured to register for IMS after switch on.</w:t>
      </w:r>
    </w:p>
    <w:p w14:paraId="1F40F23C" w14:textId="77777777" w:rsidR="00511062" w:rsidRPr="00613175" w:rsidRDefault="00511062" w:rsidP="00511062">
      <w:pPr>
        <w:pStyle w:val="B10"/>
        <w:rPr>
          <w:snapToGrid w:val="0"/>
          <w:lang w:eastAsia="zh-CN"/>
        </w:rPr>
      </w:pPr>
      <w:r w:rsidRPr="00613175">
        <w:rPr>
          <w:snapToGrid w:val="0"/>
          <w:lang w:eastAsia="zh-CN"/>
        </w:rPr>
        <w:t>-</w:t>
      </w:r>
      <w:r w:rsidRPr="00613175">
        <w:rPr>
          <w:snapToGrid w:val="0"/>
          <w:lang w:eastAsia="zh-CN"/>
        </w:rPr>
        <w:tab/>
        <w:t>UE is configured to use preconditions.</w:t>
      </w:r>
    </w:p>
    <w:p w14:paraId="1999A936" w14:textId="77777777" w:rsidR="00511062" w:rsidRPr="00613175" w:rsidRDefault="00511062" w:rsidP="00511062">
      <w:pPr>
        <w:pStyle w:val="H6"/>
      </w:pPr>
      <w:r w:rsidRPr="00613175">
        <w:t>Preamble:</w:t>
      </w:r>
    </w:p>
    <w:p w14:paraId="36FD460C" w14:textId="2AA8A0C6" w:rsidR="00511062" w:rsidRPr="00613175" w:rsidRDefault="00511062" w:rsidP="00511062">
      <w:pPr>
        <w:pStyle w:val="B10"/>
      </w:pPr>
      <w:r w:rsidRPr="00613175">
        <w:t>-</w:t>
      </w:r>
      <w:r w:rsidRPr="00613175">
        <w:tab/>
        <w:t>The UE is in test state 1N-A (TS 38.508-1</w:t>
      </w:r>
      <w:r w:rsidR="00DB0197" w:rsidRPr="00613175">
        <w:t xml:space="preserve"> [21]</w:t>
      </w:r>
      <w:r w:rsidRPr="00613175">
        <w:t>) and registered to IMS.</w:t>
      </w:r>
    </w:p>
    <w:p w14:paraId="2D751480" w14:textId="77777777" w:rsidR="00511062" w:rsidRPr="00613175" w:rsidRDefault="00511062" w:rsidP="00511062">
      <w:pPr>
        <w:pStyle w:val="H6"/>
        <w:rPr>
          <w:snapToGrid w:val="0"/>
        </w:rPr>
      </w:pPr>
      <w:r w:rsidRPr="00613175">
        <w:t>7.26.3.2</w:t>
      </w:r>
      <w:r w:rsidRPr="00613175">
        <w:tab/>
      </w:r>
      <w:r w:rsidRPr="00613175">
        <w:rPr>
          <w:snapToGrid w:val="0"/>
        </w:rPr>
        <w:t>Test procedure sequence</w:t>
      </w:r>
    </w:p>
    <w:p w14:paraId="7FA039AE" w14:textId="77777777" w:rsidR="00511062" w:rsidRPr="00613175" w:rsidRDefault="00511062" w:rsidP="00511062">
      <w:pPr>
        <w:pStyle w:val="TH"/>
        <w:rPr>
          <w:rFonts w:cs="Arial"/>
        </w:rPr>
      </w:pPr>
      <w:r w:rsidRPr="00613175">
        <w:rPr>
          <w:rFonts w:cs="Arial"/>
        </w:rPr>
        <w:t>Table 7.26.3.2-1: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3831"/>
        <w:gridCol w:w="708"/>
        <w:gridCol w:w="2976"/>
        <w:gridCol w:w="567"/>
        <w:gridCol w:w="850"/>
      </w:tblGrid>
      <w:tr w:rsidR="00511062" w:rsidRPr="00613175" w14:paraId="2D261DA7" w14:textId="77777777" w:rsidTr="00C06FDE">
        <w:trPr>
          <w:jc w:val="center"/>
        </w:trPr>
        <w:tc>
          <w:tcPr>
            <w:tcW w:w="704" w:type="dxa"/>
            <w:tcBorders>
              <w:bottom w:val="nil"/>
            </w:tcBorders>
          </w:tcPr>
          <w:p w14:paraId="40D1B77B" w14:textId="77777777" w:rsidR="00511062" w:rsidRPr="00613175" w:rsidRDefault="00511062" w:rsidP="00C06FDE">
            <w:pPr>
              <w:pStyle w:val="TAH"/>
              <w:ind w:left="400" w:hanging="400"/>
            </w:pPr>
            <w:r w:rsidRPr="00613175">
              <w:t>St</w:t>
            </w:r>
          </w:p>
        </w:tc>
        <w:tc>
          <w:tcPr>
            <w:tcW w:w="3831" w:type="dxa"/>
          </w:tcPr>
          <w:p w14:paraId="4878B97B" w14:textId="77777777" w:rsidR="00511062" w:rsidRPr="00613175" w:rsidRDefault="00511062" w:rsidP="00C06FDE">
            <w:pPr>
              <w:pStyle w:val="TAH"/>
              <w:ind w:left="400" w:hanging="400"/>
            </w:pPr>
            <w:r w:rsidRPr="00613175">
              <w:t>Procedure</w:t>
            </w:r>
          </w:p>
        </w:tc>
        <w:tc>
          <w:tcPr>
            <w:tcW w:w="3684" w:type="dxa"/>
            <w:gridSpan w:val="2"/>
          </w:tcPr>
          <w:p w14:paraId="5A708EAE" w14:textId="77777777" w:rsidR="00511062" w:rsidRPr="00613175" w:rsidRDefault="00511062" w:rsidP="00C06FDE">
            <w:pPr>
              <w:pStyle w:val="TAH"/>
              <w:ind w:left="400" w:hanging="400"/>
            </w:pPr>
            <w:r w:rsidRPr="00613175">
              <w:t>Message Sequence</w:t>
            </w:r>
          </w:p>
        </w:tc>
        <w:tc>
          <w:tcPr>
            <w:tcW w:w="567" w:type="dxa"/>
            <w:tcBorders>
              <w:bottom w:val="nil"/>
            </w:tcBorders>
          </w:tcPr>
          <w:p w14:paraId="2B1E91BD" w14:textId="77777777" w:rsidR="00511062" w:rsidRPr="00613175" w:rsidRDefault="00511062" w:rsidP="00C06FDE">
            <w:pPr>
              <w:pStyle w:val="TAH"/>
            </w:pPr>
            <w:r w:rsidRPr="00613175">
              <w:t>TP</w:t>
            </w:r>
          </w:p>
        </w:tc>
        <w:tc>
          <w:tcPr>
            <w:tcW w:w="850" w:type="dxa"/>
            <w:tcBorders>
              <w:bottom w:val="nil"/>
            </w:tcBorders>
          </w:tcPr>
          <w:p w14:paraId="4EC9C20C" w14:textId="77777777" w:rsidR="00511062" w:rsidRPr="00613175" w:rsidRDefault="00511062" w:rsidP="00C06FDE">
            <w:pPr>
              <w:pStyle w:val="TAH"/>
            </w:pPr>
            <w:r w:rsidRPr="00613175">
              <w:t>Verdict</w:t>
            </w:r>
          </w:p>
        </w:tc>
      </w:tr>
      <w:tr w:rsidR="00511062" w:rsidRPr="00613175" w14:paraId="0CB20119" w14:textId="77777777" w:rsidTr="00C06FDE">
        <w:trPr>
          <w:jc w:val="center"/>
        </w:trPr>
        <w:tc>
          <w:tcPr>
            <w:tcW w:w="704" w:type="dxa"/>
            <w:tcBorders>
              <w:top w:val="nil"/>
            </w:tcBorders>
          </w:tcPr>
          <w:p w14:paraId="2A4C5A99" w14:textId="77777777" w:rsidR="00511062" w:rsidRPr="00613175" w:rsidRDefault="00511062" w:rsidP="00C06FDE">
            <w:pPr>
              <w:pStyle w:val="TAH"/>
            </w:pPr>
          </w:p>
        </w:tc>
        <w:tc>
          <w:tcPr>
            <w:tcW w:w="3831" w:type="dxa"/>
          </w:tcPr>
          <w:p w14:paraId="4E3C6BA2" w14:textId="77777777" w:rsidR="00511062" w:rsidRPr="00613175" w:rsidRDefault="00511062" w:rsidP="00C06FDE">
            <w:pPr>
              <w:pStyle w:val="TAH"/>
            </w:pPr>
          </w:p>
        </w:tc>
        <w:tc>
          <w:tcPr>
            <w:tcW w:w="708" w:type="dxa"/>
          </w:tcPr>
          <w:p w14:paraId="7EFA0DB3" w14:textId="77777777" w:rsidR="00511062" w:rsidRPr="00613175" w:rsidRDefault="00511062" w:rsidP="00C06FDE">
            <w:pPr>
              <w:pStyle w:val="TAH"/>
            </w:pPr>
            <w:r w:rsidRPr="00613175">
              <w:t>U - S</w:t>
            </w:r>
          </w:p>
        </w:tc>
        <w:tc>
          <w:tcPr>
            <w:tcW w:w="2976" w:type="dxa"/>
          </w:tcPr>
          <w:p w14:paraId="59EC82CA" w14:textId="77777777" w:rsidR="00511062" w:rsidRPr="00613175" w:rsidRDefault="00511062" w:rsidP="00C06FDE">
            <w:pPr>
              <w:pStyle w:val="TAH"/>
            </w:pPr>
            <w:r w:rsidRPr="00613175">
              <w:t>Message</w:t>
            </w:r>
          </w:p>
        </w:tc>
        <w:tc>
          <w:tcPr>
            <w:tcW w:w="567" w:type="dxa"/>
            <w:tcBorders>
              <w:top w:val="nil"/>
            </w:tcBorders>
          </w:tcPr>
          <w:p w14:paraId="61625579" w14:textId="77777777" w:rsidR="00511062" w:rsidRPr="00613175" w:rsidRDefault="00511062" w:rsidP="00C06FDE">
            <w:pPr>
              <w:pStyle w:val="TAH"/>
            </w:pPr>
          </w:p>
        </w:tc>
        <w:tc>
          <w:tcPr>
            <w:tcW w:w="850" w:type="dxa"/>
            <w:tcBorders>
              <w:top w:val="nil"/>
            </w:tcBorders>
          </w:tcPr>
          <w:p w14:paraId="1475F7D9" w14:textId="77777777" w:rsidR="00511062" w:rsidRPr="00613175" w:rsidRDefault="00511062" w:rsidP="00C06FDE">
            <w:pPr>
              <w:pStyle w:val="TAH"/>
            </w:pPr>
          </w:p>
        </w:tc>
      </w:tr>
      <w:tr w:rsidR="00511062" w:rsidRPr="00613175" w14:paraId="1062CDBE" w14:textId="77777777" w:rsidTr="00C06FDE">
        <w:trPr>
          <w:jc w:val="center"/>
        </w:trPr>
        <w:tc>
          <w:tcPr>
            <w:tcW w:w="704" w:type="dxa"/>
            <w:tcBorders>
              <w:top w:val="nil"/>
            </w:tcBorders>
          </w:tcPr>
          <w:p w14:paraId="23E0D794" w14:textId="77777777" w:rsidR="00511062" w:rsidRPr="00613175" w:rsidRDefault="00511062" w:rsidP="00C06FDE">
            <w:pPr>
              <w:pStyle w:val="TAC"/>
              <w:rPr>
                <w:lang w:eastAsia="zh-CN"/>
              </w:rPr>
            </w:pPr>
            <w:r w:rsidRPr="00613175">
              <w:rPr>
                <w:lang w:eastAsia="zh-CN"/>
              </w:rPr>
              <w:t>1</w:t>
            </w:r>
          </w:p>
        </w:tc>
        <w:tc>
          <w:tcPr>
            <w:tcW w:w="3831" w:type="dxa"/>
          </w:tcPr>
          <w:p w14:paraId="03BB04CA" w14:textId="3FBB7F19" w:rsidR="00511062" w:rsidRPr="00613175" w:rsidRDefault="00511062" w:rsidP="00C06FDE">
            <w:pPr>
              <w:pStyle w:val="TAL"/>
            </w:pPr>
            <w:r w:rsidRPr="00613175">
              <w:t>UE is made to initia</w:t>
            </w:r>
            <w:r w:rsidR="00DB0197" w:rsidRPr="00613175">
              <w:t>te</w:t>
            </w:r>
            <w:r w:rsidRPr="00613175">
              <w:t xml:space="preserve"> a voice call.</w:t>
            </w:r>
          </w:p>
        </w:tc>
        <w:tc>
          <w:tcPr>
            <w:tcW w:w="708" w:type="dxa"/>
          </w:tcPr>
          <w:p w14:paraId="38B35974" w14:textId="77777777" w:rsidR="00511062" w:rsidRPr="00613175" w:rsidRDefault="00511062" w:rsidP="00C06FDE">
            <w:pPr>
              <w:pStyle w:val="TAC"/>
              <w:rPr>
                <w:lang w:eastAsia="zh-CN"/>
              </w:rPr>
            </w:pPr>
            <w:r w:rsidRPr="00613175">
              <w:t>-</w:t>
            </w:r>
          </w:p>
        </w:tc>
        <w:tc>
          <w:tcPr>
            <w:tcW w:w="2976" w:type="dxa"/>
          </w:tcPr>
          <w:p w14:paraId="537B8717" w14:textId="77777777" w:rsidR="00511062" w:rsidRPr="00613175" w:rsidRDefault="00511062" w:rsidP="00C06FDE">
            <w:pPr>
              <w:pStyle w:val="TAL"/>
            </w:pPr>
            <w:r w:rsidRPr="00613175">
              <w:t>-</w:t>
            </w:r>
          </w:p>
        </w:tc>
        <w:tc>
          <w:tcPr>
            <w:tcW w:w="567" w:type="dxa"/>
            <w:tcBorders>
              <w:top w:val="nil"/>
            </w:tcBorders>
          </w:tcPr>
          <w:p w14:paraId="44FA4FED"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51D91761" w14:textId="77777777" w:rsidR="00511062" w:rsidRPr="00613175" w:rsidRDefault="00511062" w:rsidP="00C06FDE">
            <w:pPr>
              <w:pStyle w:val="TAC"/>
              <w:rPr>
                <w:lang w:eastAsia="zh-CN"/>
              </w:rPr>
            </w:pPr>
            <w:r w:rsidRPr="00613175">
              <w:rPr>
                <w:lang w:eastAsia="zh-CN"/>
              </w:rPr>
              <w:t>-</w:t>
            </w:r>
          </w:p>
        </w:tc>
      </w:tr>
      <w:tr w:rsidR="00511062" w:rsidRPr="00613175" w14:paraId="307E1E20" w14:textId="77777777" w:rsidTr="00C06FDE">
        <w:trPr>
          <w:jc w:val="center"/>
        </w:trPr>
        <w:tc>
          <w:tcPr>
            <w:tcW w:w="704" w:type="dxa"/>
            <w:tcBorders>
              <w:top w:val="nil"/>
            </w:tcBorders>
          </w:tcPr>
          <w:p w14:paraId="397B9BE9" w14:textId="77777777" w:rsidR="00511062" w:rsidRPr="00613175" w:rsidRDefault="00511062" w:rsidP="00C06FDE">
            <w:pPr>
              <w:pStyle w:val="TAC"/>
              <w:rPr>
                <w:lang w:eastAsia="zh-CN"/>
              </w:rPr>
            </w:pPr>
            <w:r w:rsidRPr="00613175">
              <w:rPr>
                <w:lang w:eastAsia="zh-CN"/>
              </w:rPr>
              <w:t>2-8</w:t>
            </w:r>
          </w:p>
        </w:tc>
        <w:tc>
          <w:tcPr>
            <w:tcW w:w="3831" w:type="dxa"/>
          </w:tcPr>
          <w:p w14:paraId="561901B9" w14:textId="77777777" w:rsidR="00511062" w:rsidRPr="00613175" w:rsidRDefault="00511062" w:rsidP="00C06FDE">
            <w:pPr>
              <w:pStyle w:val="TAL"/>
              <w:rPr>
                <w:lang w:eastAsia="zh-CN"/>
              </w:rPr>
            </w:pPr>
            <w:r w:rsidRPr="00613175">
              <w:rPr>
                <w:lang w:eastAsia="zh-CN"/>
              </w:rPr>
              <w:t>Steps 1-7 of generic procedures of MO voice call with preconditions defined in A.4.1.</w:t>
            </w:r>
          </w:p>
        </w:tc>
        <w:tc>
          <w:tcPr>
            <w:tcW w:w="708" w:type="dxa"/>
          </w:tcPr>
          <w:p w14:paraId="18640C5F" w14:textId="77777777" w:rsidR="00511062" w:rsidRPr="00613175" w:rsidRDefault="00511062" w:rsidP="00C06FDE">
            <w:pPr>
              <w:pStyle w:val="TAC"/>
              <w:rPr>
                <w:lang w:eastAsia="zh-CN"/>
              </w:rPr>
            </w:pPr>
            <w:r w:rsidRPr="00613175">
              <w:rPr>
                <w:lang w:eastAsia="zh-CN"/>
              </w:rPr>
              <w:t>-</w:t>
            </w:r>
          </w:p>
        </w:tc>
        <w:tc>
          <w:tcPr>
            <w:tcW w:w="2976" w:type="dxa"/>
          </w:tcPr>
          <w:p w14:paraId="513B5D25" w14:textId="77777777" w:rsidR="00511062" w:rsidRPr="00613175" w:rsidRDefault="00511062" w:rsidP="00C06FDE">
            <w:pPr>
              <w:pStyle w:val="TAL"/>
              <w:rPr>
                <w:lang w:eastAsia="zh-CN"/>
              </w:rPr>
            </w:pPr>
            <w:r w:rsidRPr="00613175">
              <w:rPr>
                <w:lang w:eastAsia="zh-CN"/>
              </w:rPr>
              <w:t>Setup dialog 1</w:t>
            </w:r>
          </w:p>
        </w:tc>
        <w:tc>
          <w:tcPr>
            <w:tcW w:w="567" w:type="dxa"/>
            <w:tcBorders>
              <w:top w:val="nil"/>
            </w:tcBorders>
          </w:tcPr>
          <w:p w14:paraId="6D713CF7"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2C3CB87B" w14:textId="77777777" w:rsidR="00511062" w:rsidRPr="00613175" w:rsidRDefault="00511062" w:rsidP="00C06FDE">
            <w:pPr>
              <w:pStyle w:val="TAC"/>
              <w:rPr>
                <w:lang w:eastAsia="zh-CN"/>
              </w:rPr>
            </w:pPr>
            <w:r w:rsidRPr="00613175">
              <w:rPr>
                <w:lang w:eastAsia="zh-CN"/>
              </w:rPr>
              <w:t>-</w:t>
            </w:r>
          </w:p>
        </w:tc>
      </w:tr>
      <w:tr w:rsidR="00511062" w:rsidRPr="00613175" w14:paraId="1E2DD213" w14:textId="77777777" w:rsidTr="00C06FDE">
        <w:trPr>
          <w:jc w:val="center"/>
        </w:trPr>
        <w:tc>
          <w:tcPr>
            <w:tcW w:w="704" w:type="dxa"/>
            <w:tcBorders>
              <w:top w:val="nil"/>
            </w:tcBorders>
          </w:tcPr>
          <w:p w14:paraId="71568A7D" w14:textId="77777777" w:rsidR="00511062" w:rsidRPr="00613175" w:rsidRDefault="00511062" w:rsidP="00C06FDE">
            <w:pPr>
              <w:pStyle w:val="TAC"/>
              <w:rPr>
                <w:lang w:eastAsia="zh-CN"/>
              </w:rPr>
            </w:pPr>
            <w:r w:rsidRPr="00613175">
              <w:rPr>
                <w:lang w:eastAsia="zh-CN"/>
              </w:rPr>
              <w:t>9</w:t>
            </w:r>
          </w:p>
        </w:tc>
        <w:tc>
          <w:tcPr>
            <w:tcW w:w="3831" w:type="dxa"/>
          </w:tcPr>
          <w:p w14:paraId="200BC796" w14:textId="1707C5D0" w:rsidR="00511062" w:rsidRPr="00613175" w:rsidRDefault="00511062" w:rsidP="00C06FDE">
            <w:pPr>
              <w:pStyle w:val="TAL"/>
              <w:rPr>
                <w:rFonts w:eastAsia="MS Gothic"/>
              </w:rPr>
            </w:pPr>
            <w:r w:rsidRPr="00613175">
              <w:rPr>
                <w:rFonts w:eastAsia="MS Gothic"/>
              </w:rPr>
              <w:t>SS sends an SDP answer.</w:t>
            </w:r>
          </w:p>
          <w:p w14:paraId="7EF487CD" w14:textId="77777777" w:rsidR="00511062" w:rsidRPr="00613175" w:rsidRDefault="00511062" w:rsidP="00C06FDE">
            <w:pPr>
              <w:pStyle w:val="TAL"/>
              <w:rPr>
                <w:lang w:eastAsia="zh-CN"/>
              </w:rPr>
            </w:pPr>
            <w:r w:rsidRPr="00613175">
              <w:rPr>
                <w:rFonts w:eastAsia="MS Gothic"/>
              </w:rPr>
              <w:t>(Step 3 of A.4.1)</w:t>
            </w:r>
          </w:p>
        </w:tc>
        <w:tc>
          <w:tcPr>
            <w:tcW w:w="708" w:type="dxa"/>
          </w:tcPr>
          <w:p w14:paraId="060ABA2A" w14:textId="77777777" w:rsidR="00511062" w:rsidRPr="00613175" w:rsidRDefault="00511062" w:rsidP="00C06FDE">
            <w:pPr>
              <w:pStyle w:val="TAC"/>
              <w:rPr>
                <w:lang w:eastAsia="zh-CN"/>
              </w:rPr>
            </w:pPr>
            <w:r w:rsidRPr="00613175">
              <w:rPr>
                <w:lang w:eastAsia="zh-CN"/>
              </w:rPr>
              <w:t>&lt;--</w:t>
            </w:r>
          </w:p>
        </w:tc>
        <w:tc>
          <w:tcPr>
            <w:tcW w:w="2976" w:type="dxa"/>
          </w:tcPr>
          <w:p w14:paraId="649485F1" w14:textId="1E54A272" w:rsidR="00511062" w:rsidRPr="00613175" w:rsidRDefault="00511062" w:rsidP="00C06FDE">
            <w:pPr>
              <w:pStyle w:val="TAL"/>
              <w:rPr>
                <w:lang w:eastAsia="zh-CN"/>
              </w:rPr>
            </w:pPr>
            <w:r w:rsidRPr="00613175">
              <w:rPr>
                <w:lang w:eastAsia="zh-CN"/>
              </w:rPr>
              <w:t>183 Progress</w:t>
            </w:r>
            <w:r w:rsidR="00DB0197" w:rsidRPr="00613175">
              <w:rPr>
                <w:lang w:eastAsia="zh-CN"/>
              </w:rPr>
              <w:t xml:space="preserve"> (dialog 2)</w:t>
            </w:r>
          </w:p>
        </w:tc>
        <w:tc>
          <w:tcPr>
            <w:tcW w:w="567" w:type="dxa"/>
            <w:tcBorders>
              <w:top w:val="nil"/>
            </w:tcBorders>
          </w:tcPr>
          <w:p w14:paraId="30E36098" w14:textId="203C8D56" w:rsidR="00511062" w:rsidRPr="00613175" w:rsidRDefault="00DB0197" w:rsidP="00C06FDE">
            <w:pPr>
              <w:pStyle w:val="TAC"/>
              <w:rPr>
                <w:lang w:eastAsia="zh-CN"/>
              </w:rPr>
            </w:pPr>
            <w:r w:rsidRPr="00613175">
              <w:rPr>
                <w:lang w:eastAsia="zh-CN"/>
              </w:rPr>
              <w:t>-</w:t>
            </w:r>
          </w:p>
        </w:tc>
        <w:tc>
          <w:tcPr>
            <w:tcW w:w="850" w:type="dxa"/>
            <w:tcBorders>
              <w:top w:val="nil"/>
            </w:tcBorders>
          </w:tcPr>
          <w:p w14:paraId="1DFD6C3B" w14:textId="4E06EEBD" w:rsidR="00511062" w:rsidRPr="00613175" w:rsidRDefault="00DB0197" w:rsidP="00C06FDE">
            <w:pPr>
              <w:pStyle w:val="TAC"/>
              <w:rPr>
                <w:lang w:eastAsia="zh-CN"/>
              </w:rPr>
            </w:pPr>
            <w:r w:rsidRPr="00613175">
              <w:rPr>
                <w:lang w:eastAsia="zh-CN"/>
              </w:rPr>
              <w:t>-</w:t>
            </w:r>
          </w:p>
        </w:tc>
      </w:tr>
      <w:tr w:rsidR="00511062" w:rsidRPr="00613175" w14:paraId="1EA95C69" w14:textId="77777777" w:rsidTr="00C06FDE">
        <w:trPr>
          <w:jc w:val="center"/>
        </w:trPr>
        <w:tc>
          <w:tcPr>
            <w:tcW w:w="704" w:type="dxa"/>
            <w:tcBorders>
              <w:top w:val="nil"/>
            </w:tcBorders>
          </w:tcPr>
          <w:p w14:paraId="5EE0F70C" w14:textId="77777777" w:rsidR="00511062" w:rsidRPr="00613175" w:rsidRDefault="00511062" w:rsidP="00C06FDE">
            <w:pPr>
              <w:pStyle w:val="TAC"/>
              <w:rPr>
                <w:lang w:eastAsia="zh-CN"/>
              </w:rPr>
            </w:pPr>
            <w:r w:rsidRPr="00613175">
              <w:rPr>
                <w:lang w:eastAsia="zh-CN"/>
              </w:rPr>
              <w:t>10</w:t>
            </w:r>
          </w:p>
        </w:tc>
        <w:tc>
          <w:tcPr>
            <w:tcW w:w="3831" w:type="dxa"/>
          </w:tcPr>
          <w:p w14:paraId="77726085" w14:textId="77777777" w:rsidR="00511062" w:rsidRPr="00613175" w:rsidRDefault="00511062" w:rsidP="00C06FDE">
            <w:pPr>
              <w:pStyle w:val="TAL"/>
            </w:pPr>
            <w:r w:rsidRPr="00613175">
              <w:rPr>
                <w:rFonts w:eastAsia="MS Gothic"/>
              </w:rPr>
              <w:t>Check: Does the UE acknowledge reception of 183 Session Progress?</w:t>
            </w:r>
          </w:p>
          <w:p w14:paraId="79EDD45C" w14:textId="77777777" w:rsidR="00511062" w:rsidRPr="00613175" w:rsidRDefault="00511062" w:rsidP="00C06FDE">
            <w:pPr>
              <w:pStyle w:val="TAL"/>
              <w:rPr>
                <w:lang w:eastAsia="zh-CN"/>
              </w:rPr>
            </w:pPr>
            <w:r w:rsidRPr="00613175">
              <w:rPr>
                <w:rFonts w:eastAsia="MS Gothic"/>
              </w:rPr>
              <w:t>(Step 4 of A.4.1)</w:t>
            </w:r>
          </w:p>
        </w:tc>
        <w:tc>
          <w:tcPr>
            <w:tcW w:w="708" w:type="dxa"/>
          </w:tcPr>
          <w:p w14:paraId="33F8CBFA" w14:textId="77777777" w:rsidR="00511062" w:rsidRPr="00613175" w:rsidRDefault="00511062" w:rsidP="00C06FDE">
            <w:pPr>
              <w:pStyle w:val="TAC"/>
              <w:rPr>
                <w:lang w:eastAsia="zh-CN"/>
              </w:rPr>
            </w:pPr>
            <w:r w:rsidRPr="00613175">
              <w:t>--&gt;</w:t>
            </w:r>
          </w:p>
        </w:tc>
        <w:tc>
          <w:tcPr>
            <w:tcW w:w="2976" w:type="dxa"/>
          </w:tcPr>
          <w:p w14:paraId="6AB607B7" w14:textId="12C4D865" w:rsidR="00511062" w:rsidRPr="00613175" w:rsidRDefault="00511062" w:rsidP="00C06FDE">
            <w:pPr>
              <w:pStyle w:val="TAL"/>
              <w:rPr>
                <w:lang w:eastAsia="zh-CN"/>
              </w:rPr>
            </w:pPr>
            <w:r w:rsidRPr="00613175">
              <w:rPr>
                <w:lang w:eastAsia="zh-CN"/>
              </w:rPr>
              <w:t>PRACK</w:t>
            </w:r>
            <w:r w:rsidR="00DB0197" w:rsidRPr="00613175">
              <w:rPr>
                <w:lang w:eastAsia="zh-CN"/>
              </w:rPr>
              <w:t xml:space="preserve"> (dialog 2)</w:t>
            </w:r>
          </w:p>
        </w:tc>
        <w:tc>
          <w:tcPr>
            <w:tcW w:w="567" w:type="dxa"/>
            <w:tcBorders>
              <w:top w:val="nil"/>
            </w:tcBorders>
          </w:tcPr>
          <w:p w14:paraId="6452E5C6" w14:textId="7B01A1F9" w:rsidR="00511062" w:rsidRPr="00613175" w:rsidRDefault="00DB0197" w:rsidP="00C06FDE">
            <w:pPr>
              <w:pStyle w:val="TAC"/>
              <w:rPr>
                <w:lang w:eastAsia="zh-CN"/>
              </w:rPr>
            </w:pPr>
            <w:r w:rsidRPr="00613175">
              <w:rPr>
                <w:lang w:eastAsia="zh-CN"/>
              </w:rPr>
              <w:t>1</w:t>
            </w:r>
          </w:p>
        </w:tc>
        <w:tc>
          <w:tcPr>
            <w:tcW w:w="850" w:type="dxa"/>
            <w:tcBorders>
              <w:top w:val="nil"/>
            </w:tcBorders>
          </w:tcPr>
          <w:p w14:paraId="5B45C527" w14:textId="08AFBB15" w:rsidR="00511062" w:rsidRPr="00613175" w:rsidRDefault="00DB0197" w:rsidP="00C06FDE">
            <w:pPr>
              <w:pStyle w:val="TAC"/>
              <w:rPr>
                <w:lang w:eastAsia="zh-CN"/>
              </w:rPr>
            </w:pPr>
            <w:r w:rsidRPr="00613175">
              <w:rPr>
                <w:lang w:eastAsia="zh-CN"/>
              </w:rPr>
              <w:t>P</w:t>
            </w:r>
          </w:p>
        </w:tc>
      </w:tr>
      <w:tr w:rsidR="00511062" w:rsidRPr="00613175" w14:paraId="5A619D62" w14:textId="77777777" w:rsidTr="00C06FDE">
        <w:trPr>
          <w:jc w:val="center"/>
        </w:trPr>
        <w:tc>
          <w:tcPr>
            <w:tcW w:w="704" w:type="dxa"/>
            <w:tcBorders>
              <w:top w:val="nil"/>
            </w:tcBorders>
          </w:tcPr>
          <w:p w14:paraId="624AE98E" w14:textId="77777777" w:rsidR="00511062" w:rsidRPr="00613175" w:rsidRDefault="00511062" w:rsidP="00C06FDE">
            <w:pPr>
              <w:pStyle w:val="TAC"/>
              <w:rPr>
                <w:lang w:eastAsia="zh-CN"/>
              </w:rPr>
            </w:pPr>
            <w:r w:rsidRPr="00613175">
              <w:rPr>
                <w:lang w:eastAsia="zh-CN"/>
              </w:rPr>
              <w:t>11</w:t>
            </w:r>
          </w:p>
        </w:tc>
        <w:tc>
          <w:tcPr>
            <w:tcW w:w="3831" w:type="dxa"/>
          </w:tcPr>
          <w:p w14:paraId="6EEEDC60" w14:textId="77777777" w:rsidR="00511062" w:rsidRPr="00613175" w:rsidRDefault="00511062" w:rsidP="00C06FDE">
            <w:pPr>
              <w:pStyle w:val="TAL"/>
              <w:rPr>
                <w:rFonts w:eastAsia="MS Gothic"/>
              </w:rPr>
            </w:pPr>
            <w:r w:rsidRPr="00613175">
              <w:rPr>
                <w:rFonts w:eastAsia="MS Gothic"/>
              </w:rPr>
              <w:t>SS responds to PRACK.</w:t>
            </w:r>
          </w:p>
          <w:p w14:paraId="5C894F60" w14:textId="77777777" w:rsidR="00511062" w:rsidRPr="00613175" w:rsidRDefault="00511062" w:rsidP="00C06FDE">
            <w:pPr>
              <w:pStyle w:val="TAL"/>
              <w:rPr>
                <w:lang w:eastAsia="zh-CN"/>
              </w:rPr>
            </w:pPr>
            <w:r w:rsidRPr="00613175">
              <w:rPr>
                <w:rFonts w:eastAsia="MS Gothic"/>
              </w:rPr>
              <w:t>(Step 5 of A.4.1)</w:t>
            </w:r>
          </w:p>
        </w:tc>
        <w:tc>
          <w:tcPr>
            <w:tcW w:w="708" w:type="dxa"/>
          </w:tcPr>
          <w:p w14:paraId="1AB7037F" w14:textId="77777777" w:rsidR="00511062" w:rsidRPr="00613175" w:rsidRDefault="00511062" w:rsidP="00C06FDE">
            <w:pPr>
              <w:pStyle w:val="TAC"/>
              <w:rPr>
                <w:lang w:eastAsia="zh-CN"/>
              </w:rPr>
            </w:pPr>
            <w:r w:rsidRPr="00613175">
              <w:rPr>
                <w:lang w:eastAsia="zh-CN"/>
              </w:rPr>
              <w:t>&lt;--</w:t>
            </w:r>
          </w:p>
        </w:tc>
        <w:tc>
          <w:tcPr>
            <w:tcW w:w="2976" w:type="dxa"/>
          </w:tcPr>
          <w:p w14:paraId="7A0DEF02" w14:textId="19EDC7FE" w:rsidR="00511062" w:rsidRPr="00613175" w:rsidRDefault="00511062" w:rsidP="00C06FDE">
            <w:pPr>
              <w:pStyle w:val="TAL"/>
              <w:rPr>
                <w:lang w:eastAsia="zh-CN"/>
              </w:rPr>
            </w:pPr>
            <w:r w:rsidRPr="00613175">
              <w:rPr>
                <w:lang w:eastAsia="zh-CN"/>
              </w:rPr>
              <w:t>200 OK</w:t>
            </w:r>
            <w:r w:rsidR="00DB0197" w:rsidRPr="00613175">
              <w:rPr>
                <w:lang w:eastAsia="zh-CN"/>
              </w:rPr>
              <w:t xml:space="preserve"> (dialog 2)</w:t>
            </w:r>
          </w:p>
        </w:tc>
        <w:tc>
          <w:tcPr>
            <w:tcW w:w="567" w:type="dxa"/>
            <w:tcBorders>
              <w:top w:val="nil"/>
            </w:tcBorders>
          </w:tcPr>
          <w:p w14:paraId="039711B2"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558E97C7" w14:textId="77777777" w:rsidR="00511062" w:rsidRPr="00613175" w:rsidRDefault="00511062" w:rsidP="00C06FDE">
            <w:pPr>
              <w:pStyle w:val="TAC"/>
              <w:rPr>
                <w:lang w:eastAsia="zh-CN"/>
              </w:rPr>
            </w:pPr>
            <w:r w:rsidRPr="00613175">
              <w:rPr>
                <w:lang w:eastAsia="zh-CN"/>
              </w:rPr>
              <w:t>-</w:t>
            </w:r>
          </w:p>
        </w:tc>
      </w:tr>
      <w:tr w:rsidR="00511062" w:rsidRPr="00613175" w14:paraId="0217EE0B" w14:textId="77777777" w:rsidTr="00C06FDE">
        <w:trPr>
          <w:jc w:val="center"/>
        </w:trPr>
        <w:tc>
          <w:tcPr>
            <w:tcW w:w="704" w:type="dxa"/>
            <w:tcBorders>
              <w:top w:val="nil"/>
            </w:tcBorders>
          </w:tcPr>
          <w:p w14:paraId="6DDFAE9C" w14:textId="77777777" w:rsidR="00511062" w:rsidRPr="00613175" w:rsidRDefault="00511062" w:rsidP="00C06FDE">
            <w:pPr>
              <w:pStyle w:val="TAC"/>
              <w:rPr>
                <w:lang w:eastAsia="zh-CN"/>
              </w:rPr>
            </w:pPr>
            <w:r w:rsidRPr="00613175">
              <w:rPr>
                <w:lang w:eastAsia="zh-CN"/>
              </w:rPr>
              <w:t>12-13</w:t>
            </w:r>
          </w:p>
        </w:tc>
        <w:tc>
          <w:tcPr>
            <w:tcW w:w="3831" w:type="dxa"/>
          </w:tcPr>
          <w:p w14:paraId="393A9A19" w14:textId="5C96168D" w:rsidR="00511062" w:rsidRPr="00613175" w:rsidRDefault="00DB0197" w:rsidP="00C06FDE">
            <w:pPr>
              <w:pStyle w:val="TAL"/>
              <w:rPr>
                <w:lang w:eastAsia="zh-CN"/>
              </w:rPr>
            </w:pPr>
            <w:r w:rsidRPr="00613175">
              <w:rPr>
                <w:lang w:eastAsia="zh-CN"/>
              </w:rPr>
              <w:t>Void</w:t>
            </w:r>
          </w:p>
        </w:tc>
        <w:tc>
          <w:tcPr>
            <w:tcW w:w="708" w:type="dxa"/>
          </w:tcPr>
          <w:p w14:paraId="18367BA3" w14:textId="77777777" w:rsidR="00511062" w:rsidRPr="00613175" w:rsidRDefault="00511062" w:rsidP="00C06FDE">
            <w:pPr>
              <w:pStyle w:val="TAC"/>
              <w:rPr>
                <w:lang w:eastAsia="zh-CN"/>
              </w:rPr>
            </w:pPr>
            <w:r w:rsidRPr="00613175">
              <w:rPr>
                <w:lang w:eastAsia="zh-CN"/>
              </w:rPr>
              <w:t>-</w:t>
            </w:r>
          </w:p>
        </w:tc>
        <w:tc>
          <w:tcPr>
            <w:tcW w:w="2976" w:type="dxa"/>
          </w:tcPr>
          <w:p w14:paraId="7D31EBC9" w14:textId="04EBFF82" w:rsidR="00511062" w:rsidRPr="00613175" w:rsidRDefault="00511062" w:rsidP="00C06FDE">
            <w:pPr>
              <w:pStyle w:val="TAL"/>
              <w:rPr>
                <w:lang w:eastAsia="zh-CN"/>
              </w:rPr>
            </w:pPr>
          </w:p>
        </w:tc>
        <w:tc>
          <w:tcPr>
            <w:tcW w:w="567" w:type="dxa"/>
            <w:tcBorders>
              <w:top w:val="nil"/>
            </w:tcBorders>
          </w:tcPr>
          <w:p w14:paraId="7F2F7A79"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5B7A68EB" w14:textId="77777777" w:rsidR="00511062" w:rsidRPr="00613175" w:rsidRDefault="00511062" w:rsidP="00C06FDE">
            <w:pPr>
              <w:pStyle w:val="TAC"/>
              <w:rPr>
                <w:lang w:eastAsia="zh-CN"/>
              </w:rPr>
            </w:pPr>
            <w:r w:rsidRPr="00613175">
              <w:rPr>
                <w:lang w:eastAsia="zh-CN"/>
              </w:rPr>
              <w:t>-</w:t>
            </w:r>
          </w:p>
        </w:tc>
      </w:tr>
      <w:tr w:rsidR="00511062" w:rsidRPr="00613175" w14:paraId="1C2107F2" w14:textId="77777777" w:rsidTr="00C06FDE">
        <w:trPr>
          <w:jc w:val="center"/>
        </w:trPr>
        <w:tc>
          <w:tcPr>
            <w:tcW w:w="704" w:type="dxa"/>
            <w:vAlign w:val="center"/>
          </w:tcPr>
          <w:p w14:paraId="6B13DA56" w14:textId="77777777" w:rsidR="00511062" w:rsidRPr="00613175" w:rsidRDefault="00511062" w:rsidP="00C06FDE">
            <w:pPr>
              <w:pStyle w:val="TAC"/>
              <w:rPr>
                <w:lang w:eastAsia="zh-CN"/>
              </w:rPr>
            </w:pPr>
            <w:r w:rsidRPr="00613175">
              <w:rPr>
                <w:lang w:eastAsia="zh-CN"/>
              </w:rPr>
              <w:t>14</w:t>
            </w:r>
          </w:p>
        </w:tc>
        <w:tc>
          <w:tcPr>
            <w:tcW w:w="3831" w:type="dxa"/>
          </w:tcPr>
          <w:p w14:paraId="73ABF3E0" w14:textId="77777777" w:rsidR="00511062" w:rsidRPr="00613175" w:rsidRDefault="00511062" w:rsidP="00C06FDE">
            <w:pPr>
              <w:pStyle w:val="TAL"/>
              <w:rPr>
                <w:rFonts w:eastAsia="MS Gothic"/>
              </w:rPr>
            </w:pPr>
            <w:r w:rsidRPr="00613175">
              <w:rPr>
                <w:rFonts w:eastAsia="MS Gothic"/>
              </w:rPr>
              <w:t>The SS sends 200 OK for INVITE sent in step 1 above</w:t>
            </w:r>
          </w:p>
        </w:tc>
        <w:tc>
          <w:tcPr>
            <w:tcW w:w="708" w:type="dxa"/>
          </w:tcPr>
          <w:p w14:paraId="26B7D907" w14:textId="77777777" w:rsidR="00511062" w:rsidRPr="00613175" w:rsidRDefault="00511062" w:rsidP="00C06FDE">
            <w:pPr>
              <w:pStyle w:val="TAC"/>
              <w:rPr>
                <w:lang w:eastAsia="zh-CN"/>
              </w:rPr>
            </w:pPr>
            <w:r w:rsidRPr="00613175">
              <w:rPr>
                <w:lang w:eastAsia="zh-CN"/>
              </w:rPr>
              <w:t>&lt;--</w:t>
            </w:r>
          </w:p>
        </w:tc>
        <w:tc>
          <w:tcPr>
            <w:tcW w:w="2976" w:type="dxa"/>
            <w:vAlign w:val="center"/>
          </w:tcPr>
          <w:p w14:paraId="760DB6BC" w14:textId="77777777" w:rsidR="00511062" w:rsidRPr="00613175" w:rsidRDefault="00511062" w:rsidP="00C06FDE">
            <w:pPr>
              <w:pStyle w:val="TAL"/>
            </w:pPr>
            <w:r w:rsidRPr="00613175">
              <w:t>200 OK</w:t>
            </w:r>
          </w:p>
        </w:tc>
        <w:tc>
          <w:tcPr>
            <w:tcW w:w="567" w:type="dxa"/>
          </w:tcPr>
          <w:p w14:paraId="0728384C" w14:textId="77777777" w:rsidR="00511062" w:rsidRPr="00613175" w:rsidRDefault="00511062" w:rsidP="00C06FDE">
            <w:pPr>
              <w:pStyle w:val="TAC"/>
              <w:rPr>
                <w:lang w:eastAsia="zh-CN"/>
              </w:rPr>
            </w:pPr>
            <w:r w:rsidRPr="00613175">
              <w:rPr>
                <w:lang w:eastAsia="zh-CN"/>
              </w:rPr>
              <w:t>-</w:t>
            </w:r>
          </w:p>
        </w:tc>
        <w:tc>
          <w:tcPr>
            <w:tcW w:w="850" w:type="dxa"/>
          </w:tcPr>
          <w:p w14:paraId="2D046199" w14:textId="77777777" w:rsidR="00511062" w:rsidRPr="00613175" w:rsidRDefault="00511062" w:rsidP="00C06FDE">
            <w:pPr>
              <w:pStyle w:val="TAC"/>
              <w:rPr>
                <w:lang w:eastAsia="zh-CN"/>
              </w:rPr>
            </w:pPr>
            <w:r w:rsidRPr="00613175">
              <w:rPr>
                <w:lang w:eastAsia="zh-CN"/>
              </w:rPr>
              <w:t>-</w:t>
            </w:r>
          </w:p>
        </w:tc>
      </w:tr>
      <w:tr w:rsidR="00511062" w:rsidRPr="00613175" w14:paraId="1479379E" w14:textId="77777777" w:rsidTr="00C06FDE">
        <w:trPr>
          <w:jc w:val="center"/>
        </w:trPr>
        <w:tc>
          <w:tcPr>
            <w:tcW w:w="704" w:type="dxa"/>
            <w:vAlign w:val="center"/>
          </w:tcPr>
          <w:p w14:paraId="3A3A8ED4" w14:textId="77777777" w:rsidR="00511062" w:rsidRPr="00613175" w:rsidRDefault="00511062" w:rsidP="00C06FDE">
            <w:pPr>
              <w:pStyle w:val="TAC"/>
              <w:rPr>
                <w:lang w:eastAsia="zh-CN"/>
              </w:rPr>
            </w:pPr>
            <w:r w:rsidRPr="00613175">
              <w:rPr>
                <w:lang w:eastAsia="zh-CN"/>
              </w:rPr>
              <w:t>15</w:t>
            </w:r>
          </w:p>
        </w:tc>
        <w:tc>
          <w:tcPr>
            <w:tcW w:w="3831" w:type="dxa"/>
            <w:vAlign w:val="center"/>
          </w:tcPr>
          <w:p w14:paraId="73863287" w14:textId="77777777" w:rsidR="00511062" w:rsidRPr="00613175" w:rsidRDefault="00511062" w:rsidP="00C06FDE">
            <w:pPr>
              <w:pStyle w:val="TAL"/>
              <w:rPr>
                <w:rFonts w:eastAsia="MS Gothic"/>
              </w:rPr>
            </w:pPr>
            <w:r w:rsidRPr="00613175">
              <w:rPr>
                <w:rFonts w:eastAsia="MS Gothic"/>
              </w:rPr>
              <w:t>Check: Does the UE send the ACK to the 200 OK for the INVITE in step 1?</w:t>
            </w:r>
          </w:p>
        </w:tc>
        <w:tc>
          <w:tcPr>
            <w:tcW w:w="708" w:type="dxa"/>
          </w:tcPr>
          <w:p w14:paraId="7E4D6B3C" w14:textId="77777777" w:rsidR="00511062" w:rsidRPr="00613175" w:rsidRDefault="00511062" w:rsidP="00C06FDE">
            <w:pPr>
              <w:pStyle w:val="TAC"/>
              <w:rPr>
                <w:lang w:eastAsia="zh-CN"/>
              </w:rPr>
            </w:pPr>
            <w:r w:rsidRPr="00613175">
              <w:rPr>
                <w:lang w:eastAsia="zh-CN"/>
              </w:rPr>
              <w:t>--&gt;</w:t>
            </w:r>
          </w:p>
        </w:tc>
        <w:tc>
          <w:tcPr>
            <w:tcW w:w="2976" w:type="dxa"/>
          </w:tcPr>
          <w:p w14:paraId="7B17E949" w14:textId="77777777" w:rsidR="00511062" w:rsidRPr="00613175" w:rsidRDefault="00511062" w:rsidP="00C06FDE">
            <w:pPr>
              <w:pStyle w:val="TAL"/>
            </w:pPr>
            <w:r w:rsidRPr="00613175">
              <w:t>ACK</w:t>
            </w:r>
          </w:p>
        </w:tc>
        <w:tc>
          <w:tcPr>
            <w:tcW w:w="567" w:type="dxa"/>
          </w:tcPr>
          <w:p w14:paraId="5F5D8589" w14:textId="77777777" w:rsidR="00511062" w:rsidRPr="00613175" w:rsidRDefault="00511062" w:rsidP="00C06FDE">
            <w:pPr>
              <w:pStyle w:val="TAC"/>
              <w:rPr>
                <w:lang w:eastAsia="zh-CN"/>
              </w:rPr>
            </w:pPr>
            <w:r w:rsidRPr="00613175">
              <w:rPr>
                <w:lang w:eastAsia="zh-CN"/>
              </w:rPr>
              <w:t>2</w:t>
            </w:r>
          </w:p>
        </w:tc>
        <w:tc>
          <w:tcPr>
            <w:tcW w:w="850" w:type="dxa"/>
          </w:tcPr>
          <w:p w14:paraId="21D8C7E4" w14:textId="77777777" w:rsidR="00511062" w:rsidRPr="00613175" w:rsidRDefault="00511062" w:rsidP="00C06FDE">
            <w:pPr>
              <w:pStyle w:val="TAC"/>
              <w:rPr>
                <w:lang w:eastAsia="zh-CN"/>
              </w:rPr>
            </w:pPr>
            <w:r w:rsidRPr="00613175">
              <w:rPr>
                <w:lang w:eastAsia="zh-CN"/>
              </w:rPr>
              <w:t>P</w:t>
            </w:r>
          </w:p>
        </w:tc>
      </w:tr>
      <w:tr w:rsidR="00511062" w:rsidRPr="00613175" w14:paraId="149DF753" w14:textId="77777777" w:rsidTr="00C06FDE">
        <w:trPr>
          <w:jc w:val="center"/>
        </w:trPr>
        <w:tc>
          <w:tcPr>
            <w:tcW w:w="704" w:type="dxa"/>
            <w:vAlign w:val="center"/>
          </w:tcPr>
          <w:p w14:paraId="09576E4F" w14:textId="77777777" w:rsidR="00511062" w:rsidRPr="00613175" w:rsidRDefault="00511062" w:rsidP="00C06FDE">
            <w:pPr>
              <w:pStyle w:val="TAC"/>
              <w:rPr>
                <w:lang w:eastAsia="zh-CN"/>
              </w:rPr>
            </w:pPr>
            <w:r w:rsidRPr="00613175">
              <w:rPr>
                <w:lang w:eastAsia="zh-CN"/>
              </w:rPr>
              <w:t>16</w:t>
            </w:r>
          </w:p>
        </w:tc>
        <w:tc>
          <w:tcPr>
            <w:tcW w:w="3831" w:type="dxa"/>
          </w:tcPr>
          <w:p w14:paraId="7A2F923B" w14:textId="77777777" w:rsidR="00511062" w:rsidRPr="00613175" w:rsidRDefault="00511062" w:rsidP="00C06FDE">
            <w:pPr>
              <w:pStyle w:val="TAL"/>
              <w:rPr>
                <w:rFonts w:eastAsia="MS Gothic"/>
              </w:rPr>
            </w:pPr>
            <w:r w:rsidRPr="00613175">
              <w:rPr>
                <w:rFonts w:eastAsia="MS Gothic"/>
              </w:rPr>
              <w:t>The UE is made to release the call</w:t>
            </w:r>
          </w:p>
        </w:tc>
        <w:tc>
          <w:tcPr>
            <w:tcW w:w="708" w:type="dxa"/>
          </w:tcPr>
          <w:p w14:paraId="0E09D0DB" w14:textId="77777777" w:rsidR="00511062" w:rsidRPr="00613175" w:rsidRDefault="00511062" w:rsidP="00C06FDE">
            <w:pPr>
              <w:pStyle w:val="TAC"/>
              <w:rPr>
                <w:lang w:eastAsia="zh-CN"/>
              </w:rPr>
            </w:pPr>
            <w:r w:rsidRPr="00613175">
              <w:rPr>
                <w:lang w:eastAsia="zh-CN"/>
              </w:rPr>
              <w:t>-</w:t>
            </w:r>
          </w:p>
        </w:tc>
        <w:tc>
          <w:tcPr>
            <w:tcW w:w="2976" w:type="dxa"/>
          </w:tcPr>
          <w:p w14:paraId="299E18EF" w14:textId="77777777" w:rsidR="00511062" w:rsidRPr="00613175" w:rsidRDefault="00511062" w:rsidP="00C06FDE">
            <w:pPr>
              <w:pStyle w:val="TAL"/>
              <w:rPr>
                <w:lang w:eastAsia="zh-CN"/>
              </w:rPr>
            </w:pPr>
            <w:r w:rsidRPr="00613175">
              <w:rPr>
                <w:lang w:eastAsia="zh-CN"/>
              </w:rPr>
              <w:t>-</w:t>
            </w:r>
          </w:p>
        </w:tc>
        <w:tc>
          <w:tcPr>
            <w:tcW w:w="567" w:type="dxa"/>
          </w:tcPr>
          <w:p w14:paraId="312F4538" w14:textId="77777777" w:rsidR="00511062" w:rsidRPr="00613175" w:rsidRDefault="00511062" w:rsidP="00C06FDE">
            <w:pPr>
              <w:pStyle w:val="TAC"/>
              <w:rPr>
                <w:lang w:eastAsia="zh-CN"/>
              </w:rPr>
            </w:pPr>
            <w:r w:rsidRPr="00613175">
              <w:rPr>
                <w:lang w:eastAsia="zh-CN"/>
              </w:rPr>
              <w:t>-</w:t>
            </w:r>
          </w:p>
        </w:tc>
        <w:tc>
          <w:tcPr>
            <w:tcW w:w="850" w:type="dxa"/>
          </w:tcPr>
          <w:p w14:paraId="7D7F3840" w14:textId="77777777" w:rsidR="00511062" w:rsidRPr="00613175" w:rsidRDefault="00511062" w:rsidP="00C06FDE">
            <w:pPr>
              <w:pStyle w:val="TAC"/>
              <w:rPr>
                <w:lang w:eastAsia="zh-CN"/>
              </w:rPr>
            </w:pPr>
            <w:r w:rsidRPr="00613175">
              <w:rPr>
                <w:lang w:eastAsia="zh-CN"/>
              </w:rPr>
              <w:t>-</w:t>
            </w:r>
          </w:p>
        </w:tc>
      </w:tr>
      <w:tr w:rsidR="00511062" w:rsidRPr="00613175" w14:paraId="5F378AD9" w14:textId="77777777" w:rsidTr="00C06FDE">
        <w:trPr>
          <w:jc w:val="center"/>
        </w:trPr>
        <w:tc>
          <w:tcPr>
            <w:tcW w:w="704" w:type="dxa"/>
            <w:vAlign w:val="center"/>
          </w:tcPr>
          <w:p w14:paraId="0B25D93D" w14:textId="77777777" w:rsidR="00511062" w:rsidRPr="00613175" w:rsidRDefault="00511062" w:rsidP="00C06FDE">
            <w:pPr>
              <w:pStyle w:val="TAC"/>
              <w:rPr>
                <w:lang w:eastAsia="zh-CN"/>
              </w:rPr>
            </w:pPr>
            <w:r w:rsidRPr="00613175">
              <w:rPr>
                <w:lang w:eastAsia="zh-CN"/>
              </w:rPr>
              <w:t>17</w:t>
            </w:r>
          </w:p>
        </w:tc>
        <w:tc>
          <w:tcPr>
            <w:tcW w:w="3831" w:type="dxa"/>
          </w:tcPr>
          <w:p w14:paraId="460BA179" w14:textId="77777777" w:rsidR="00511062" w:rsidRPr="00613175" w:rsidRDefault="00511062" w:rsidP="00C06FDE">
            <w:pPr>
              <w:pStyle w:val="TAL"/>
              <w:rPr>
                <w:rFonts w:eastAsia="MS Gothic"/>
              </w:rPr>
            </w:pPr>
            <w:r w:rsidRPr="00613175">
              <w:rPr>
                <w:rFonts w:eastAsia="MS Gothic"/>
              </w:rPr>
              <w:t>The UE releases the call with BYE</w:t>
            </w:r>
          </w:p>
        </w:tc>
        <w:tc>
          <w:tcPr>
            <w:tcW w:w="708" w:type="dxa"/>
          </w:tcPr>
          <w:p w14:paraId="473E6E28" w14:textId="77777777" w:rsidR="00511062" w:rsidRPr="00613175" w:rsidRDefault="00511062" w:rsidP="00C06FDE">
            <w:pPr>
              <w:pStyle w:val="TAC"/>
              <w:rPr>
                <w:rFonts w:eastAsia="MS Gothic"/>
              </w:rPr>
            </w:pPr>
            <w:r w:rsidRPr="00613175">
              <w:rPr>
                <w:rFonts w:eastAsia="MS Gothic"/>
              </w:rPr>
              <w:t>--&gt;</w:t>
            </w:r>
          </w:p>
        </w:tc>
        <w:tc>
          <w:tcPr>
            <w:tcW w:w="2976" w:type="dxa"/>
          </w:tcPr>
          <w:p w14:paraId="4114CE25" w14:textId="77777777" w:rsidR="00511062" w:rsidRPr="00613175" w:rsidRDefault="00511062" w:rsidP="00C06FDE">
            <w:pPr>
              <w:pStyle w:val="TAL"/>
            </w:pPr>
            <w:r w:rsidRPr="00613175">
              <w:t>BYE</w:t>
            </w:r>
          </w:p>
        </w:tc>
        <w:tc>
          <w:tcPr>
            <w:tcW w:w="567" w:type="dxa"/>
          </w:tcPr>
          <w:p w14:paraId="56354492" w14:textId="77777777" w:rsidR="00511062" w:rsidRPr="00613175" w:rsidRDefault="00511062" w:rsidP="00C06FDE">
            <w:pPr>
              <w:pStyle w:val="TAC"/>
              <w:rPr>
                <w:lang w:eastAsia="zh-CN"/>
              </w:rPr>
            </w:pPr>
            <w:r w:rsidRPr="00613175">
              <w:rPr>
                <w:lang w:eastAsia="zh-CN"/>
              </w:rPr>
              <w:t>-</w:t>
            </w:r>
          </w:p>
        </w:tc>
        <w:tc>
          <w:tcPr>
            <w:tcW w:w="850" w:type="dxa"/>
          </w:tcPr>
          <w:p w14:paraId="54947ACA" w14:textId="77777777" w:rsidR="00511062" w:rsidRPr="00613175" w:rsidRDefault="00511062" w:rsidP="00C06FDE">
            <w:pPr>
              <w:pStyle w:val="TAC"/>
              <w:rPr>
                <w:lang w:eastAsia="zh-CN"/>
              </w:rPr>
            </w:pPr>
            <w:r w:rsidRPr="00613175">
              <w:rPr>
                <w:lang w:eastAsia="zh-CN"/>
              </w:rPr>
              <w:t>-</w:t>
            </w:r>
          </w:p>
        </w:tc>
      </w:tr>
      <w:tr w:rsidR="00511062" w:rsidRPr="00613175" w14:paraId="53CB395B" w14:textId="77777777" w:rsidTr="00C06FDE">
        <w:trPr>
          <w:jc w:val="center"/>
        </w:trPr>
        <w:tc>
          <w:tcPr>
            <w:tcW w:w="704" w:type="dxa"/>
            <w:vAlign w:val="center"/>
          </w:tcPr>
          <w:p w14:paraId="70D67D26" w14:textId="77777777" w:rsidR="00511062" w:rsidRPr="00613175" w:rsidRDefault="00511062" w:rsidP="00C06FDE">
            <w:pPr>
              <w:pStyle w:val="TAC"/>
              <w:rPr>
                <w:lang w:eastAsia="zh-CN"/>
              </w:rPr>
            </w:pPr>
            <w:r w:rsidRPr="00613175">
              <w:rPr>
                <w:lang w:eastAsia="zh-CN"/>
              </w:rPr>
              <w:t>18</w:t>
            </w:r>
          </w:p>
        </w:tc>
        <w:tc>
          <w:tcPr>
            <w:tcW w:w="3831" w:type="dxa"/>
          </w:tcPr>
          <w:p w14:paraId="6F8BFE3B" w14:textId="77777777" w:rsidR="00511062" w:rsidRPr="00613175" w:rsidRDefault="00511062" w:rsidP="00C06FDE">
            <w:pPr>
              <w:pStyle w:val="TAL"/>
              <w:rPr>
                <w:rFonts w:eastAsia="MS Gothic"/>
              </w:rPr>
            </w:pPr>
            <w:r w:rsidRPr="00613175">
              <w:rPr>
                <w:rFonts w:eastAsia="MS Gothic"/>
              </w:rPr>
              <w:t>The SS sends 200 OK for BYE</w:t>
            </w:r>
          </w:p>
        </w:tc>
        <w:tc>
          <w:tcPr>
            <w:tcW w:w="708" w:type="dxa"/>
          </w:tcPr>
          <w:p w14:paraId="68A51F22" w14:textId="77777777" w:rsidR="00511062" w:rsidRPr="00613175" w:rsidRDefault="00511062" w:rsidP="00C06FDE">
            <w:pPr>
              <w:pStyle w:val="TAC"/>
              <w:rPr>
                <w:rFonts w:eastAsia="MS Gothic"/>
              </w:rPr>
            </w:pPr>
            <w:r w:rsidRPr="00613175">
              <w:rPr>
                <w:rFonts w:eastAsia="MS Gothic"/>
              </w:rPr>
              <w:t>&lt;--</w:t>
            </w:r>
          </w:p>
        </w:tc>
        <w:tc>
          <w:tcPr>
            <w:tcW w:w="2976" w:type="dxa"/>
          </w:tcPr>
          <w:p w14:paraId="21A84561" w14:textId="77777777" w:rsidR="00511062" w:rsidRPr="00613175" w:rsidRDefault="00511062" w:rsidP="00C06FDE">
            <w:pPr>
              <w:pStyle w:val="TAL"/>
            </w:pPr>
            <w:r w:rsidRPr="00613175">
              <w:t>200 OK</w:t>
            </w:r>
          </w:p>
        </w:tc>
        <w:tc>
          <w:tcPr>
            <w:tcW w:w="567" w:type="dxa"/>
          </w:tcPr>
          <w:p w14:paraId="4F7A4E8A" w14:textId="77777777" w:rsidR="00511062" w:rsidRPr="00613175" w:rsidRDefault="00511062" w:rsidP="00C06FDE">
            <w:pPr>
              <w:pStyle w:val="TAC"/>
              <w:rPr>
                <w:lang w:eastAsia="zh-CN"/>
              </w:rPr>
            </w:pPr>
            <w:r w:rsidRPr="00613175">
              <w:rPr>
                <w:lang w:eastAsia="zh-CN"/>
              </w:rPr>
              <w:t>-</w:t>
            </w:r>
          </w:p>
        </w:tc>
        <w:tc>
          <w:tcPr>
            <w:tcW w:w="850" w:type="dxa"/>
          </w:tcPr>
          <w:p w14:paraId="2223D5BB" w14:textId="77777777" w:rsidR="00511062" w:rsidRPr="00613175" w:rsidRDefault="00511062" w:rsidP="00C06FDE">
            <w:pPr>
              <w:pStyle w:val="TAC"/>
            </w:pPr>
            <w:r w:rsidRPr="00613175">
              <w:rPr>
                <w:lang w:eastAsia="zh-CN"/>
              </w:rPr>
              <w:t>-</w:t>
            </w:r>
          </w:p>
        </w:tc>
      </w:tr>
    </w:tbl>
    <w:p w14:paraId="36642A68" w14:textId="77777777" w:rsidR="00511062" w:rsidRPr="00613175" w:rsidRDefault="00511062" w:rsidP="00511062"/>
    <w:p w14:paraId="3BBBA329" w14:textId="77777777" w:rsidR="00511062" w:rsidRPr="00613175" w:rsidRDefault="00511062" w:rsidP="00511062">
      <w:pPr>
        <w:pStyle w:val="H6"/>
      </w:pPr>
      <w:r w:rsidRPr="00613175">
        <w:lastRenderedPageBreak/>
        <w:t>7.26.3.3</w:t>
      </w:r>
      <w:r w:rsidRPr="00613175">
        <w:tab/>
        <w:t>Specific message contents</w:t>
      </w:r>
    </w:p>
    <w:p w14:paraId="286F2B65" w14:textId="77777777" w:rsidR="00511062" w:rsidRPr="00613175" w:rsidRDefault="00511062" w:rsidP="00511062">
      <w:pPr>
        <w:pStyle w:val="TH"/>
      </w:pPr>
      <w:r w:rsidRPr="00613175">
        <w:t xml:space="preserve">Table 7.26.3.3-1: 183 Session Progress with an SDP offer (step 9, table </w:t>
      </w:r>
      <w:r w:rsidRPr="00613175">
        <w:rPr>
          <w:rFonts w:cs="Arial"/>
        </w:rPr>
        <w:t>7.26.3.2-1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11062" w:rsidRPr="00613175" w14:paraId="01207493" w14:textId="77777777" w:rsidTr="00AF0BFE">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4BE090D1" w14:textId="77777777" w:rsidR="00511062" w:rsidRPr="00613175" w:rsidRDefault="00511062" w:rsidP="00C06FDE">
            <w:pPr>
              <w:pStyle w:val="TAL"/>
              <w:rPr>
                <w:rFonts w:cs="Arial"/>
              </w:rPr>
            </w:pPr>
            <w:r w:rsidRPr="00613175">
              <w:t>Derivation Path: TS 34.229-1 [2], Table in annex A.2.3, Condition A1</w:t>
            </w:r>
          </w:p>
        </w:tc>
      </w:tr>
      <w:tr w:rsidR="00511062" w:rsidRPr="00613175" w14:paraId="7A363E94" w14:textId="77777777" w:rsidTr="00AF0BFE">
        <w:trPr>
          <w:jc w:val="center"/>
        </w:trPr>
        <w:tc>
          <w:tcPr>
            <w:tcW w:w="1772" w:type="dxa"/>
            <w:tcBorders>
              <w:top w:val="single" w:sz="4" w:space="0" w:color="auto"/>
              <w:left w:val="single" w:sz="4" w:space="0" w:color="auto"/>
              <w:bottom w:val="single" w:sz="4" w:space="0" w:color="auto"/>
              <w:right w:val="single" w:sz="4" w:space="0" w:color="auto"/>
            </w:tcBorders>
            <w:hideMark/>
          </w:tcPr>
          <w:p w14:paraId="5524EC4A" w14:textId="77777777" w:rsidR="00511062" w:rsidRPr="00613175" w:rsidRDefault="00511062" w:rsidP="00C06FDE">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0489B844" w14:textId="77777777" w:rsidR="00511062" w:rsidRPr="00613175" w:rsidRDefault="00511062" w:rsidP="00C06FDE">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26EBE6E" w14:textId="77777777" w:rsidR="00511062" w:rsidRPr="00613175" w:rsidRDefault="00511062" w:rsidP="00C06FDE">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5D8C3E80" w14:textId="77777777" w:rsidR="00511062" w:rsidRPr="00613175" w:rsidRDefault="00511062" w:rsidP="00C06FDE">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846ABB5" w14:textId="77777777" w:rsidR="00511062" w:rsidRPr="00613175" w:rsidRDefault="00511062" w:rsidP="00C06FDE">
            <w:pPr>
              <w:pStyle w:val="TAH"/>
            </w:pPr>
            <w:r w:rsidRPr="00613175">
              <w:t>Reference</w:t>
            </w:r>
          </w:p>
        </w:tc>
      </w:tr>
      <w:tr w:rsidR="00AF0BFE" w:rsidRPr="00613175" w14:paraId="5B57D250" w14:textId="77777777" w:rsidTr="00AF0BFE">
        <w:trPr>
          <w:jc w:val="center"/>
        </w:trPr>
        <w:tc>
          <w:tcPr>
            <w:tcW w:w="1772" w:type="dxa"/>
            <w:tcBorders>
              <w:top w:val="single" w:sz="4" w:space="0" w:color="auto"/>
              <w:left w:val="single" w:sz="4" w:space="0" w:color="auto"/>
              <w:bottom w:val="nil"/>
              <w:right w:val="single" w:sz="4" w:space="0" w:color="auto"/>
            </w:tcBorders>
          </w:tcPr>
          <w:p w14:paraId="6811AC8F" w14:textId="2A05FBAE" w:rsidR="00AF0BFE" w:rsidRPr="00613175" w:rsidRDefault="00AF0BFE" w:rsidP="00AF0BFE">
            <w:pPr>
              <w:pStyle w:val="TAL"/>
              <w:rPr>
                <w:b/>
                <w:bCs/>
              </w:rPr>
            </w:pPr>
            <w:r w:rsidRPr="00613175">
              <w:rPr>
                <w:b/>
                <w:bCs/>
                <w:lang w:eastAsia="zh-CN"/>
              </w:rPr>
              <w:t>To</w:t>
            </w:r>
          </w:p>
        </w:tc>
        <w:tc>
          <w:tcPr>
            <w:tcW w:w="878" w:type="dxa"/>
            <w:tcBorders>
              <w:top w:val="single" w:sz="4" w:space="0" w:color="auto"/>
              <w:left w:val="single" w:sz="4" w:space="0" w:color="auto"/>
              <w:bottom w:val="nil"/>
              <w:right w:val="single" w:sz="4" w:space="0" w:color="auto"/>
            </w:tcBorders>
          </w:tcPr>
          <w:p w14:paraId="0915C5F7" w14:textId="77777777" w:rsidR="00AF0BFE" w:rsidRPr="00613175" w:rsidRDefault="00AF0BFE" w:rsidP="00AF0BFE">
            <w:pPr>
              <w:pStyle w:val="TAL"/>
            </w:pPr>
          </w:p>
        </w:tc>
        <w:tc>
          <w:tcPr>
            <w:tcW w:w="4795" w:type="dxa"/>
            <w:tcBorders>
              <w:top w:val="single" w:sz="4" w:space="0" w:color="auto"/>
              <w:left w:val="single" w:sz="4" w:space="0" w:color="auto"/>
              <w:bottom w:val="nil"/>
              <w:right w:val="single" w:sz="4" w:space="0" w:color="auto"/>
            </w:tcBorders>
          </w:tcPr>
          <w:p w14:paraId="23584A4E"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0D27674F" w14:textId="77777777" w:rsidR="00AF0BFE" w:rsidRPr="00613175" w:rsidRDefault="00AF0BFE" w:rsidP="00AF0BFE">
            <w:pPr>
              <w:pStyle w:val="TAL"/>
            </w:pPr>
          </w:p>
        </w:tc>
        <w:tc>
          <w:tcPr>
            <w:tcW w:w="1440" w:type="dxa"/>
            <w:tcBorders>
              <w:top w:val="single" w:sz="4" w:space="0" w:color="auto"/>
              <w:left w:val="single" w:sz="4" w:space="0" w:color="auto"/>
              <w:bottom w:val="nil"/>
              <w:right w:val="single" w:sz="4" w:space="0" w:color="auto"/>
            </w:tcBorders>
          </w:tcPr>
          <w:p w14:paraId="3BB2F46D" w14:textId="77777777" w:rsidR="00AF0BFE" w:rsidRPr="00613175" w:rsidRDefault="00AF0BFE" w:rsidP="00AF0BFE">
            <w:pPr>
              <w:pStyle w:val="TAL"/>
            </w:pPr>
          </w:p>
        </w:tc>
      </w:tr>
      <w:tr w:rsidR="00AF0BFE" w:rsidRPr="00613175" w14:paraId="48C5B430" w14:textId="77777777" w:rsidTr="00AF0BFE">
        <w:trPr>
          <w:jc w:val="center"/>
        </w:trPr>
        <w:tc>
          <w:tcPr>
            <w:tcW w:w="1772" w:type="dxa"/>
            <w:tcBorders>
              <w:top w:val="nil"/>
              <w:left w:val="single" w:sz="4" w:space="0" w:color="auto"/>
              <w:bottom w:val="single" w:sz="4" w:space="0" w:color="auto"/>
              <w:right w:val="single" w:sz="4" w:space="0" w:color="auto"/>
            </w:tcBorders>
          </w:tcPr>
          <w:p w14:paraId="406F37C4" w14:textId="42951BE6" w:rsidR="00AF0BFE" w:rsidRPr="00613175" w:rsidRDefault="00AF0BFE" w:rsidP="00AF0BFE">
            <w:pPr>
              <w:pStyle w:val="TAL"/>
            </w:pPr>
            <w:r w:rsidRPr="00613175">
              <w:rPr>
                <w:bCs/>
                <w:lang w:eastAsia="en-US"/>
              </w:rPr>
              <w:tab/>
              <w:t>tag</w:t>
            </w:r>
          </w:p>
        </w:tc>
        <w:tc>
          <w:tcPr>
            <w:tcW w:w="878" w:type="dxa"/>
            <w:tcBorders>
              <w:top w:val="nil"/>
              <w:left w:val="single" w:sz="4" w:space="0" w:color="auto"/>
              <w:bottom w:val="single" w:sz="4" w:space="0" w:color="auto"/>
              <w:right w:val="single" w:sz="4" w:space="0" w:color="auto"/>
            </w:tcBorders>
          </w:tcPr>
          <w:p w14:paraId="05BB42CF" w14:textId="77777777" w:rsidR="00AF0BFE" w:rsidRPr="00613175" w:rsidRDefault="00AF0BFE" w:rsidP="00AF0BFE">
            <w:pPr>
              <w:pStyle w:val="TAL"/>
            </w:pPr>
          </w:p>
        </w:tc>
        <w:tc>
          <w:tcPr>
            <w:tcW w:w="4795" w:type="dxa"/>
            <w:tcBorders>
              <w:top w:val="nil"/>
              <w:left w:val="single" w:sz="4" w:space="0" w:color="auto"/>
              <w:bottom w:val="single" w:sz="4" w:space="0" w:color="auto"/>
              <w:right w:val="single" w:sz="4" w:space="0" w:color="auto"/>
            </w:tcBorders>
          </w:tcPr>
          <w:p w14:paraId="7BFEA230" w14:textId="6D5C30A7" w:rsidR="00AF0BFE" w:rsidRPr="00613175" w:rsidRDefault="00AF0BFE" w:rsidP="00AF0BFE">
            <w:pPr>
              <w:pStyle w:val="TAL"/>
            </w:pPr>
            <w:r w:rsidRPr="00613175">
              <w:rPr>
                <w:lang w:eastAsia="en-US"/>
              </w:rPr>
              <w:t>any value different from what is used in steps 1-5</w:t>
            </w:r>
          </w:p>
        </w:tc>
        <w:tc>
          <w:tcPr>
            <w:tcW w:w="749" w:type="dxa"/>
            <w:tcBorders>
              <w:top w:val="nil"/>
              <w:left w:val="single" w:sz="4" w:space="0" w:color="auto"/>
              <w:bottom w:val="single" w:sz="4" w:space="0" w:color="auto"/>
              <w:right w:val="single" w:sz="4" w:space="0" w:color="auto"/>
            </w:tcBorders>
          </w:tcPr>
          <w:p w14:paraId="72A104F8" w14:textId="77777777" w:rsidR="00AF0BFE" w:rsidRPr="00613175" w:rsidRDefault="00AF0BFE" w:rsidP="00AF0BFE">
            <w:pPr>
              <w:pStyle w:val="TAL"/>
            </w:pPr>
          </w:p>
        </w:tc>
        <w:tc>
          <w:tcPr>
            <w:tcW w:w="1440" w:type="dxa"/>
            <w:tcBorders>
              <w:top w:val="nil"/>
              <w:left w:val="single" w:sz="4" w:space="0" w:color="auto"/>
              <w:bottom w:val="single" w:sz="4" w:space="0" w:color="auto"/>
              <w:right w:val="single" w:sz="4" w:space="0" w:color="auto"/>
            </w:tcBorders>
          </w:tcPr>
          <w:p w14:paraId="26488FE9" w14:textId="77777777" w:rsidR="00AF0BFE" w:rsidRPr="00613175" w:rsidRDefault="00AF0BFE" w:rsidP="00AF0BFE">
            <w:pPr>
              <w:pStyle w:val="TAL"/>
            </w:pPr>
          </w:p>
        </w:tc>
      </w:tr>
      <w:tr w:rsidR="00AF0BFE" w:rsidRPr="00613175" w14:paraId="5058CF2A" w14:textId="77777777" w:rsidTr="00AF0BFE">
        <w:trPr>
          <w:jc w:val="center"/>
        </w:trPr>
        <w:tc>
          <w:tcPr>
            <w:tcW w:w="1772" w:type="dxa"/>
            <w:tcBorders>
              <w:top w:val="single" w:sz="4" w:space="0" w:color="auto"/>
              <w:left w:val="single" w:sz="4" w:space="0" w:color="auto"/>
              <w:bottom w:val="nil"/>
              <w:right w:val="single" w:sz="4" w:space="0" w:color="auto"/>
            </w:tcBorders>
          </w:tcPr>
          <w:p w14:paraId="1D7971D5" w14:textId="04C3584E" w:rsidR="00AF0BFE" w:rsidRPr="00613175" w:rsidRDefault="00AF0BFE" w:rsidP="00AF0BFE">
            <w:pPr>
              <w:pStyle w:val="TAL"/>
              <w:rPr>
                <w:b/>
                <w:bCs/>
              </w:rPr>
            </w:pPr>
            <w:r w:rsidRPr="00613175">
              <w:rPr>
                <w:b/>
                <w:bCs/>
                <w:lang w:eastAsia="zh-CN"/>
              </w:rPr>
              <w:t>Contact</w:t>
            </w:r>
          </w:p>
        </w:tc>
        <w:tc>
          <w:tcPr>
            <w:tcW w:w="878" w:type="dxa"/>
            <w:tcBorders>
              <w:top w:val="single" w:sz="4" w:space="0" w:color="auto"/>
              <w:left w:val="single" w:sz="4" w:space="0" w:color="auto"/>
              <w:bottom w:val="nil"/>
              <w:right w:val="single" w:sz="4" w:space="0" w:color="auto"/>
            </w:tcBorders>
          </w:tcPr>
          <w:p w14:paraId="5710C5C7" w14:textId="77777777" w:rsidR="00AF0BFE" w:rsidRPr="00613175" w:rsidRDefault="00AF0BFE" w:rsidP="00AF0BFE">
            <w:pPr>
              <w:pStyle w:val="TAL"/>
            </w:pPr>
          </w:p>
        </w:tc>
        <w:tc>
          <w:tcPr>
            <w:tcW w:w="4795" w:type="dxa"/>
            <w:tcBorders>
              <w:top w:val="single" w:sz="4" w:space="0" w:color="auto"/>
              <w:left w:val="single" w:sz="4" w:space="0" w:color="auto"/>
              <w:bottom w:val="nil"/>
              <w:right w:val="single" w:sz="4" w:space="0" w:color="auto"/>
            </w:tcBorders>
          </w:tcPr>
          <w:p w14:paraId="3980557C"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0B5C48FF" w14:textId="77777777" w:rsidR="00AF0BFE" w:rsidRPr="00613175" w:rsidRDefault="00AF0BFE" w:rsidP="00AF0BFE">
            <w:pPr>
              <w:pStyle w:val="TAL"/>
            </w:pPr>
          </w:p>
        </w:tc>
        <w:tc>
          <w:tcPr>
            <w:tcW w:w="1440" w:type="dxa"/>
            <w:tcBorders>
              <w:top w:val="single" w:sz="4" w:space="0" w:color="auto"/>
              <w:left w:val="single" w:sz="4" w:space="0" w:color="auto"/>
              <w:bottom w:val="nil"/>
              <w:right w:val="single" w:sz="4" w:space="0" w:color="auto"/>
            </w:tcBorders>
          </w:tcPr>
          <w:p w14:paraId="6E691508" w14:textId="77777777" w:rsidR="00AF0BFE" w:rsidRPr="00613175" w:rsidRDefault="00AF0BFE" w:rsidP="00AF0BFE">
            <w:pPr>
              <w:pStyle w:val="TAL"/>
            </w:pPr>
          </w:p>
        </w:tc>
      </w:tr>
      <w:tr w:rsidR="00AF0BFE" w:rsidRPr="00613175" w14:paraId="1D08C5B4" w14:textId="77777777" w:rsidTr="00AF0BFE">
        <w:trPr>
          <w:jc w:val="center"/>
        </w:trPr>
        <w:tc>
          <w:tcPr>
            <w:tcW w:w="1772" w:type="dxa"/>
            <w:tcBorders>
              <w:top w:val="nil"/>
              <w:left w:val="single" w:sz="4" w:space="0" w:color="auto"/>
              <w:bottom w:val="single" w:sz="4" w:space="0" w:color="auto"/>
              <w:right w:val="single" w:sz="4" w:space="0" w:color="auto"/>
            </w:tcBorders>
          </w:tcPr>
          <w:p w14:paraId="12B8150E" w14:textId="551F4F86" w:rsidR="00AF0BFE" w:rsidRPr="00613175" w:rsidRDefault="00AF0BFE" w:rsidP="00AF0BFE">
            <w:pPr>
              <w:pStyle w:val="TAL"/>
            </w:pPr>
            <w:r w:rsidRPr="00613175">
              <w:rPr>
                <w:bCs/>
                <w:lang w:eastAsia="en-US"/>
              </w:rPr>
              <w:tab/>
              <w:t>addr-spec</w:t>
            </w:r>
          </w:p>
        </w:tc>
        <w:tc>
          <w:tcPr>
            <w:tcW w:w="878" w:type="dxa"/>
            <w:tcBorders>
              <w:top w:val="nil"/>
              <w:left w:val="single" w:sz="4" w:space="0" w:color="auto"/>
              <w:bottom w:val="single" w:sz="4" w:space="0" w:color="auto"/>
              <w:right w:val="single" w:sz="4" w:space="0" w:color="auto"/>
            </w:tcBorders>
          </w:tcPr>
          <w:p w14:paraId="3B0C6FE3" w14:textId="77777777" w:rsidR="00AF0BFE" w:rsidRPr="00613175" w:rsidRDefault="00AF0BFE" w:rsidP="00AF0BFE">
            <w:pPr>
              <w:pStyle w:val="TAL"/>
            </w:pPr>
          </w:p>
        </w:tc>
        <w:tc>
          <w:tcPr>
            <w:tcW w:w="4795" w:type="dxa"/>
            <w:tcBorders>
              <w:top w:val="nil"/>
              <w:left w:val="single" w:sz="4" w:space="0" w:color="auto"/>
              <w:bottom w:val="single" w:sz="4" w:space="0" w:color="auto"/>
              <w:right w:val="single" w:sz="4" w:space="0" w:color="auto"/>
            </w:tcBorders>
          </w:tcPr>
          <w:p w14:paraId="672D1AF9" w14:textId="2D3AA172" w:rsidR="00AF0BFE" w:rsidRPr="00613175" w:rsidRDefault="00AF0BFE" w:rsidP="00AF0BFE">
            <w:pPr>
              <w:pStyle w:val="TAL"/>
            </w:pPr>
            <w:r w:rsidRPr="00613175">
              <w:rPr>
                <w:rFonts w:eastAsia="DengXian" w:cs="Arial"/>
                <w:i/>
                <w:iCs/>
                <w:snapToGrid w:val="0"/>
                <w:szCs w:val="18"/>
                <w:lang w:eastAsia="en-US"/>
              </w:rPr>
              <w:t>&lt;sip:cat-as.home1.net;+g.3gpp.icsi ref="urn%3Aurn-7%3gpp-service.ims.icsi.mmtel"&gt;</w:t>
            </w:r>
          </w:p>
        </w:tc>
        <w:tc>
          <w:tcPr>
            <w:tcW w:w="749" w:type="dxa"/>
            <w:tcBorders>
              <w:top w:val="nil"/>
              <w:left w:val="single" w:sz="4" w:space="0" w:color="auto"/>
              <w:bottom w:val="single" w:sz="4" w:space="0" w:color="auto"/>
              <w:right w:val="single" w:sz="4" w:space="0" w:color="auto"/>
            </w:tcBorders>
          </w:tcPr>
          <w:p w14:paraId="4870B58C" w14:textId="77777777" w:rsidR="00AF0BFE" w:rsidRPr="00613175" w:rsidRDefault="00AF0BFE" w:rsidP="00AF0BFE">
            <w:pPr>
              <w:pStyle w:val="TAL"/>
            </w:pPr>
          </w:p>
        </w:tc>
        <w:tc>
          <w:tcPr>
            <w:tcW w:w="1440" w:type="dxa"/>
            <w:tcBorders>
              <w:top w:val="nil"/>
              <w:left w:val="single" w:sz="4" w:space="0" w:color="auto"/>
              <w:bottom w:val="single" w:sz="4" w:space="0" w:color="auto"/>
              <w:right w:val="single" w:sz="4" w:space="0" w:color="auto"/>
            </w:tcBorders>
          </w:tcPr>
          <w:p w14:paraId="26F195B3" w14:textId="77777777" w:rsidR="00AF0BFE" w:rsidRPr="00613175" w:rsidRDefault="00AF0BFE" w:rsidP="00AF0BFE">
            <w:pPr>
              <w:pStyle w:val="TAL"/>
            </w:pPr>
          </w:p>
        </w:tc>
      </w:tr>
      <w:tr w:rsidR="00AF0BFE" w:rsidRPr="00613175" w14:paraId="3D1E926A" w14:textId="77777777" w:rsidTr="00AF0BFE">
        <w:trPr>
          <w:jc w:val="center"/>
        </w:trPr>
        <w:tc>
          <w:tcPr>
            <w:tcW w:w="1772" w:type="dxa"/>
            <w:tcBorders>
              <w:top w:val="single" w:sz="4" w:space="0" w:color="auto"/>
              <w:left w:val="single" w:sz="4" w:space="0" w:color="auto"/>
              <w:bottom w:val="nil"/>
              <w:right w:val="single" w:sz="4" w:space="0" w:color="auto"/>
            </w:tcBorders>
          </w:tcPr>
          <w:p w14:paraId="76365D51" w14:textId="3D505D1E" w:rsidR="00AF0BFE" w:rsidRPr="00613175" w:rsidRDefault="00AF0BFE" w:rsidP="00AF0BFE">
            <w:pPr>
              <w:pStyle w:val="TAL"/>
              <w:rPr>
                <w:b/>
                <w:bCs/>
              </w:rPr>
            </w:pPr>
            <w:r w:rsidRPr="00613175">
              <w:rPr>
                <w:b/>
                <w:bCs/>
                <w:lang w:eastAsia="zh-CN"/>
              </w:rPr>
              <w:t>P-Early-Media</w:t>
            </w:r>
          </w:p>
        </w:tc>
        <w:tc>
          <w:tcPr>
            <w:tcW w:w="878" w:type="dxa"/>
            <w:tcBorders>
              <w:top w:val="single" w:sz="4" w:space="0" w:color="auto"/>
              <w:left w:val="single" w:sz="4" w:space="0" w:color="auto"/>
              <w:bottom w:val="nil"/>
              <w:right w:val="single" w:sz="4" w:space="0" w:color="auto"/>
            </w:tcBorders>
          </w:tcPr>
          <w:p w14:paraId="1EA6EDE7" w14:textId="77777777" w:rsidR="00AF0BFE" w:rsidRPr="00613175" w:rsidRDefault="00AF0BFE" w:rsidP="00AF0BFE">
            <w:pPr>
              <w:pStyle w:val="TAL"/>
            </w:pPr>
          </w:p>
        </w:tc>
        <w:tc>
          <w:tcPr>
            <w:tcW w:w="4795" w:type="dxa"/>
            <w:tcBorders>
              <w:top w:val="single" w:sz="4" w:space="0" w:color="auto"/>
              <w:left w:val="single" w:sz="4" w:space="0" w:color="auto"/>
              <w:bottom w:val="nil"/>
              <w:right w:val="single" w:sz="4" w:space="0" w:color="auto"/>
            </w:tcBorders>
          </w:tcPr>
          <w:p w14:paraId="05018BF7"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27633C6D" w14:textId="77777777" w:rsidR="00AF0BFE" w:rsidRPr="00613175" w:rsidRDefault="00AF0BFE" w:rsidP="00AF0BFE">
            <w:pPr>
              <w:pStyle w:val="TAL"/>
            </w:pPr>
          </w:p>
        </w:tc>
        <w:tc>
          <w:tcPr>
            <w:tcW w:w="1440" w:type="dxa"/>
            <w:tcBorders>
              <w:top w:val="single" w:sz="4" w:space="0" w:color="auto"/>
              <w:left w:val="single" w:sz="4" w:space="0" w:color="auto"/>
              <w:bottom w:val="nil"/>
              <w:right w:val="single" w:sz="4" w:space="0" w:color="auto"/>
            </w:tcBorders>
          </w:tcPr>
          <w:p w14:paraId="2511F632" w14:textId="77777777" w:rsidR="00AF0BFE" w:rsidRPr="00613175" w:rsidRDefault="00AF0BFE" w:rsidP="00AF0BFE">
            <w:pPr>
              <w:pStyle w:val="TAL"/>
            </w:pPr>
          </w:p>
        </w:tc>
      </w:tr>
      <w:tr w:rsidR="00AF0BFE" w:rsidRPr="00613175" w14:paraId="6C22BADC" w14:textId="77777777" w:rsidTr="00AF0BFE">
        <w:trPr>
          <w:jc w:val="center"/>
        </w:trPr>
        <w:tc>
          <w:tcPr>
            <w:tcW w:w="1772" w:type="dxa"/>
            <w:tcBorders>
              <w:top w:val="nil"/>
              <w:left w:val="single" w:sz="4" w:space="0" w:color="auto"/>
              <w:bottom w:val="single" w:sz="4" w:space="0" w:color="auto"/>
              <w:right w:val="single" w:sz="4" w:space="0" w:color="auto"/>
            </w:tcBorders>
          </w:tcPr>
          <w:p w14:paraId="62B59117" w14:textId="4F112569" w:rsidR="00AF0BFE" w:rsidRPr="00613175" w:rsidRDefault="00AF0BFE" w:rsidP="00AF0BFE">
            <w:pPr>
              <w:pStyle w:val="TAL"/>
            </w:pPr>
            <w:r w:rsidRPr="00613175">
              <w:rPr>
                <w:bCs/>
                <w:lang w:eastAsia="en-US"/>
              </w:rPr>
              <w:tab/>
              <w:t>em-param</w:t>
            </w:r>
          </w:p>
        </w:tc>
        <w:tc>
          <w:tcPr>
            <w:tcW w:w="878" w:type="dxa"/>
            <w:tcBorders>
              <w:top w:val="nil"/>
              <w:left w:val="single" w:sz="4" w:space="0" w:color="auto"/>
              <w:bottom w:val="single" w:sz="4" w:space="0" w:color="auto"/>
              <w:right w:val="single" w:sz="4" w:space="0" w:color="auto"/>
            </w:tcBorders>
          </w:tcPr>
          <w:p w14:paraId="6A8C0ABA" w14:textId="77777777" w:rsidR="00AF0BFE" w:rsidRPr="00613175" w:rsidRDefault="00AF0BFE" w:rsidP="00AF0BFE">
            <w:pPr>
              <w:pStyle w:val="TAL"/>
            </w:pPr>
          </w:p>
        </w:tc>
        <w:tc>
          <w:tcPr>
            <w:tcW w:w="4795" w:type="dxa"/>
            <w:tcBorders>
              <w:top w:val="nil"/>
              <w:left w:val="single" w:sz="4" w:space="0" w:color="auto"/>
              <w:bottom w:val="single" w:sz="4" w:space="0" w:color="auto"/>
              <w:right w:val="single" w:sz="4" w:space="0" w:color="auto"/>
            </w:tcBorders>
          </w:tcPr>
          <w:p w14:paraId="19846694" w14:textId="5FD4FAFE" w:rsidR="00AF0BFE" w:rsidRPr="00613175" w:rsidRDefault="00AF0BFE" w:rsidP="00AF0BFE">
            <w:pPr>
              <w:pStyle w:val="TAL"/>
            </w:pPr>
            <w:r w:rsidRPr="00613175">
              <w:rPr>
                <w:rFonts w:eastAsia="DengXian" w:cs="Arial"/>
                <w:i/>
                <w:iCs/>
                <w:snapToGrid w:val="0"/>
                <w:szCs w:val="18"/>
                <w:lang w:eastAsia="zh-CN"/>
              </w:rPr>
              <w:t>sendonly</w:t>
            </w:r>
          </w:p>
        </w:tc>
        <w:tc>
          <w:tcPr>
            <w:tcW w:w="749" w:type="dxa"/>
            <w:tcBorders>
              <w:top w:val="nil"/>
              <w:left w:val="single" w:sz="4" w:space="0" w:color="auto"/>
              <w:bottom w:val="single" w:sz="4" w:space="0" w:color="auto"/>
              <w:right w:val="single" w:sz="4" w:space="0" w:color="auto"/>
            </w:tcBorders>
          </w:tcPr>
          <w:p w14:paraId="075FE98D" w14:textId="77777777" w:rsidR="00AF0BFE" w:rsidRPr="00613175" w:rsidRDefault="00AF0BFE" w:rsidP="00AF0BFE">
            <w:pPr>
              <w:pStyle w:val="TAL"/>
            </w:pPr>
          </w:p>
        </w:tc>
        <w:tc>
          <w:tcPr>
            <w:tcW w:w="1440" w:type="dxa"/>
            <w:tcBorders>
              <w:top w:val="nil"/>
              <w:left w:val="single" w:sz="4" w:space="0" w:color="auto"/>
              <w:bottom w:val="single" w:sz="4" w:space="0" w:color="auto"/>
              <w:right w:val="single" w:sz="4" w:space="0" w:color="auto"/>
            </w:tcBorders>
          </w:tcPr>
          <w:p w14:paraId="058F7907" w14:textId="77777777" w:rsidR="00AF0BFE" w:rsidRPr="00613175" w:rsidRDefault="00AF0BFE" w:rsidP="00AF0BFE">
            <w:pPr>
              <w:pStyle w:val="TAL"/>
            </w:pPr>
          </w:p>
        </w:tc>
      </w:tr>
      <w:tr w:rsidR="00AF0BFE" w:rsidRPr="00613175" w14:paraId="3B90EE6E" w14:textId="77777777" w:rsidTr="00AF0BFE">
        <w:trPr>
          <w:jc w:val="center"/>
        </w:trPr>
        <w:tc>
          <w:tcPr>
            <w:tcW w:w="1772" w:type="dxa"/>
            <w:tcBorders>
              <w:top w:val="single" w:sz="4" w:space="0" w:color="auto"/>
              <w:left w:val="single" w:sz="4" w:space="0" w:color="auto"/>
              <w:bottom w:val="nil"/>
              <w:right w:val="single" w:sz="4" w:space="0" w:color="auto"/>
            </w:tcBorders>
          </w:tcPr>
          <w:p w14:paraId="3585CE7F" w14:textId="08ADD7EA" w:rsidR="00AF0BFE" w:rsidRPr="00613175" w:rsidRDefault="00AF0BFE" w:rsidP="00AF0BFE">
            <w:pPr>
              <w:pStyle w:val="TAL"/>
              <w:rPr>
                <w:b/>
                <w:bCs/>
              </w:rPr>
            </w:pPr>
            <w:r w:rsidRPr="00613175">
              <w:rPr>
                <w:b/>
                <w:bCs/>
                <w:lang w:eastAsia="zh-CN"/>
              </w:rPr>
              <w:t>Require</w:t>
            </w:r>
          </w:p>
        </w:tc>
        <w:tc>
          <w:tcPr>
            <w:tcW w:w="878" w:type="dxa"/>
            <w:tcBorders>
              <w:top w:val="single" w:sz="4" w:space="0" w:color="auto"/>
              <w:left w:val="single" w:sz="4" w:space="0" w:color="auto"/>
              <w:bottom w:val="nil"/>
              <w:right w:val="single" w:sz="4" w:space="0" w:color="auto"/>
            </w:tcBorders>
          </w:tcPr>
          <w:p w14:paraId="694FA9E3" w14:textId="77777777" w:rsidR="00AF0BFE" w:rsidRPr="00613175" w:rsidRDefault="00AF0BFE" w:rsidP="00AF0BFE">
            <w:pPr>
              <w:pStyle w:val="TAL"/>
            </w:pPr>
          </w:p>
        </w:tc>
        <w:tc>
          <w:tcPr>
            <w:tcW w:w="4795" w:type="dxa"/>
            <w:tcBorders>
              <w:top w:val="single" w:sz="4" w:space="0" w:color="auto"/>
              <w:left w:val="single" w:sz="4" w:space="0" w:color="auto"/>
              <w:bottom w:val="nil"/>
              <w:right w:val="single" w:sz="4" w:space="0" w:color="auto"/>
            </w:tcBorders>
          </w:tcPr>
          <w:p w14:paraId="30355BCF"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0A0FCEB9" w14:textId="77777777" w:rsidR="00AF0BFE" w:rsidRPr="00613175" w:rsidRDefault="00AF0BFE" w:rsidP="00AF0BFE">
            <w:pPr>
              <w:pStyle w:val="TAL"/>
            </w:pPr>
          </w:p>
        </w:tc>
        <w:tc>
          <w:tcPr>
            <w:tcW w:w="1440" w:type="dxa"/>
            <w:tcBorders>
              <w:top w:val="single" w:sz="4" w:space="0" w:color="auto"/>
              <w:left w:val="single" w:sz="4" w:space="0" w:color="auto"/>
              <w:bottom w:val="nil"/>
              <w:right w:val="single" w:sz="4" w:space="0" w:color="auto"/>
            </w:tcBorders>
          </w:tcPr>
          <w:p w14:paraId="1B7A3D5E" w14:textId="1040E63B" w:rsidR="00AF0BFE" w:rsidRPr="00613175" w:rsidRDefault="00AF0BFE" w:rsidP="00AF0BFE">
            <w:pPr>
              <w:pStyle w:val="TAL"/>
            </w:pPr>
            <w:r w:rsidRPr="00613175">
              <w:rPr>
                <w:lang w:eastAsia="en-US"/>
              </w:rPr>
              <w:t>TS 24.229 [7]</w:t>
            </w:r>
          </w:p>
        </w:tc>
      </w:tr>
      <w:tr w:rsidR="00AF0BFE" w:rsidRPr="00613175" w14:paraId="50804638" w14:textId="77777777" w:rsidTr="00AF0BFE">
        <w:trPr>
          <w:jc w:val="center"/>
        </w:trPr>
        <w:tc>
          <w:tcPr>
            <w:tcW w:w="1772" w:type="dxa"/>
            <w:tcBorders>
              <w:top w:val="nil"/>
              <w:left w:val="single" w:sz="4" w:space="0" w:color="auto"/>
              <w:bottom w:val="single" w:sz="4" w:space="0" w:color="auto"/>
              <w:right w:val="single" w:sz="4" w:space="0" w:color="auto"/>
            </w:tcBorders>
          </w:tcPr>
          <w:p w14:paraId="43839268" w14:textId="24CD1E15" w:rsidR="00AF0BFE" w:rsidRPr="00613175" w:rsidRDefault="00AF0BFE" w:rsidP="00AF0BFE">
            <w:pPr>
              <w:pStyle w:val="TAL"/>
            </w:pPr>
            <w:r w:rsidRPr="00613175">
              <w:rPr>
                <w:bCs/>
                <w:lang w:eastAsia="en-US"/>
              </w:rPr>
              <w:tab/>
              <w:t>option-tag</w:t>
            </w:r>
          </w:p>
        </w:tc>
        <w:tc>
          <w:tcPr>
            <w:tcW w:w="878" w:type="dxa"/>
            <w:tcBorders>
              <w:top w:val="nil"/>
              <w:left w:val="single" w:sz="4" w:space="0" w:color="auto"/>
              <w:bottom w:val="single" w:sz="4" w:space="0" w:color="auto"/>
              <w:right w:val="single" w:sz="4" w:space="0" w:color="auto"/>
            </w:tcBorders>
          </w:tcPr>
          <w:p w14:paraId="29948B3B" w14:textId="77777777" w:rsidR="00AF0BFE" w:rsidRPr="00613175" w:rsidRDefault="00AF0BFE" w:rsidP="00AF0BFE">
            <w:pPr>
              <w:pStyle w:val="TAL"/>
            </w:pPr>
          </w:p>
        </w:tc>
        <w:tc>
          <w:tcPr>
            <w:tcW w:w="4795" w:type="dxa"/>
            <w:tcBorders>
              <w:top w:val="nil"/>
              <w:left w:val="single" w:sz="4" w:space="0" w:color="auto"/>
              <w:bottom w:val="single" w:sz="4" w:space="0" w:color="auto"/>
              <w:right w:val="single" w:sz="4" w:space="0" w:color="auto"/>
            </w:tcBorders>
          </w:tcPr>
          <w:p w14:paraId="42AE1C0B" w14:textId="6C07CB64" w:rsidR="00AF0BFE" w:rsidRPr="00613175" w:rsidRDefault="00AF0BFE" w:rsidP="00AF0BFE">
            <w:pPr>
              <w:pStyle w:val="TAL"/>
            </w:pPr>
            <w:r w:rsidRPr="00613175">
              <w:rPr>
                <w:rFonts w:eastAsia="DengXian" w:cs="Arial"/>
                <w:i/>
                <w:iCs/>
                <w:snapToGrid w:val="0"/>
                <w:szCs w:val="18"/>
                <w:lang w:eastAsia="zh-CN"/>
              </w:rPr>
              <w:t>precondition</w:t>
            </w:r>
          </w:p>
        </w:tc>
        <w:tc>
          <w:tcPr>
            <w:tcW w:w="749" w:type="dxa"/>
            <w:tcBorders>
              <w:top w:val="nil"/>
              <w:left w:val="single" w:sz="4" w:space="0" w:color="auto"/>
              <w:bottom w:val="single" w:sz="4" w:space="0" w:color="auto"/>
              <w:right w:val="single" w:sz="4" w:space="0" w:color="auto"/>
            </w:tcBorders>
          </w:tcPr>
          <w:p w14:paraId="2C76A205" w14:textId="77777777" w:rsidR="00AF0BFE" w:rsidRPr="00613175" w:rsidRDefault="00AF0BFE" w:rsidP="00AF0BFE">
            <w:pPr>
              <w:pStyle w:val="TAL"/>
            </w:pPr>
          </w:p>
        </w:tc>
        <w:tc>
          <w:tcPr>
            <w:tcW w:w="1440" w:type="dxa"/>
            <w:tcBorders>
              <w:top w:val="nil"/>
              <w:left w:val="single" w:sz="4" w:space="0" w:color="auto"/>
              <w:bottom w:val="single" w:sz="4" w:space="0" w:color="auto"/>
              <w:right w:val="single" w:sz="4" w:space="0" w:color="auto"/>
            </w:tcBorders>
          </w:tcPr>
          <w:p w14:paraId="5E32735B" w14:textId="77777777" w:rsidR="00AF0BFE" w:rsidRPr="00613175" w:rsidRDefault="00AF0BFE" w:rsidP="00AF0BFE">
            <w:pPr>
              <w:pStyle w:val="TAL"/>
            </w:pPr>
          </w:p>
        </w:tc>
      </w:tr>
      <w:tr w:rsidR="00AF0BFE" w:rsidRPr="00613175" w14:paraId="43E7FDEF" w14:textId="77777777" w:rsidTr="00AF0BFE">
        <w:trPr>
          <w:jc w:val="center"/>
        </w:trPr>
        <w:tc>
          <w:tcPr>
            <w:tcW w:w="1772" w:type="dxa"/>
            <w:tcBorders>
              <w:top w:val="single" w:sz="4" w:space="0" w:color="auto"/>
              <w:left w:val="single" w:sz="4" w:space="0" w:color="auto"/>
              <w:bottom w:val="single" w:sz="4" w:space="0" w:color="auto"/>
              <w:right w:val="single" w:sz="4" w:space="0" w:color="auto"/>
            </w:tcBorders>
            <w:hideMark/>
          </w:tcPr>
          <w:p w14:paraId="08487421" w14:textId="77777777" w:rsidR="00AF0BFE" w:rsidRPr="00613175" w:rsidRDefault="00AF0BFE" w:rsidP="00AF0BFE">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5E9BBC93" w14:textId="77777777" w:rsidR="00AF0BFE" w:rsidRPr="00613175" w:rsidRDefault="00AF0BFE" w:rsidP="00AF0BFE">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179E4226" w14:textId="77777777" w:rsidR="00AF0BFE" w:rsidRPr="00613175" w:rsidRDefault="00AF0BFE" w:rsidP="00AF0BFE">
            <w:pPr>
              <w:pStyle w:val="TAL"/>
              <w:rPr>
                <w:b/>
                <w:lang w:eastAsia="zh-CN"/>
              </w:rPr>
            </w:pPr>
            <w:r w:rsidRPr="00613175">
              <w:rPr>
                <w:b/>
                <w:lang w:eastAsia="zh-CN"/>
              </w:rPr>
              <w:t>Session description:</w:t>
            </w:r>
          </w:p>
          <w:p w14:paraId="2D5C711D" w14:textId="77777777" w:rsidR="00AF0BFE" w:rsidRPr="00613175" w:rsidRDefault="00AF0BFE" w:rsidP="00AF0BFE">
            <w:pPr>
              <w:pStyle w:val="TAL"/>
              <w:rPr>
                <w:i/>
                <w:lang w:eastAsia="zh-CN"/>
              </w:rPr>
            </w:pPr>
            <w:r w:rsidRPr="00613175">
              <w:rPr>
                <w:i/>
                <w:lang w:eastAsia="zh-CN"/>
              </w:rPr>
              <w:t>v=0</w:t>
            </w:r>
          </w:p>
          <w:p w14:paraId="4E6C400C" w14:textId="77777777" w:rsidR="00AF0BFE" w:rsidRPr="00613175" w:rsidRDefault="00AF0BFE" w:rsidP="00AF0BFE">
            <w:pPr>
              <w:pStyle w:val="TAL"/>
              <w:rPr>
                <w:lang w:eastAsia="zh-CN"/>
              </w:rPr>
            </w:pPr>
            <w:r w:rsidRPr="00613175">
              <w:rPr>
                <w:i/>
                <w:lang w:eastAsia="zh-CN"/>
              </w:rPr>
              <w:t>o=- 1111111111 1111111111 IN</w:t>
            </w:r>
            <w:r w:rsidRPr="00613175">
              <w:rPr>
                <w:lang w:eastAsia="zh-CN"/>
              </w:rPr>
              <w:t xml:space="preserve"> (addrtype) (unicast-address for SS for early-media)</w:t>
            </w:r>
          </w:p>
          <w:p w14:paraId="29E1F662" w14:textId="77777777" w:rsidR="00AF0BFE" w:rsidRPr="00613175" w:rsidRDefault="00AF0BFE" w:rsidP="00AF0BFE">
            <w:pPr>
              <w:pStyle w:val="TAL"/>
              <w:rPr>
                <w:lang w:eastAsia="zh-CN"/>
              </w:rPr>
            </w:pPr>
            <w:r w:rsidRPr="00613175">
              <w:rPr>
                <w:i/>
                <w:iCs/>
                <w:snapToGrid w:val="0"/>
              </w:rPr>
              <w:t>s=-</w:t>
            </w:r>
          </w:p>
          <w:p w14:paraId="5CB5E843" w14:textId="77777777" w:rsidR="00AF0BFE" w:rsidRPr="00613175" w:rsidRDefault="00AF0BFE" w:rsidP="00AF0BFE">
            <w:pPr>
              <w:pStyle w:val="TAL"/>
              <w:rPr>
                <w:lang w:eastAsia="zh-CN"/>
              </w:rPr>
            </w:pPr>
            <w:r w:rsidRPr="00613175">
              <w:rPr>
                <w:i/>
                <w:lang w:eastAsia="zh-CN"/>
              </w:rPr>
              <w:t>c=IN</w:t>
            </w:r>
            <w:r w:rsidRPr="00613175">
              <w:rPr>
                <w:lang w:eastAsia="zh-CN"/>
              </w:rPr>
              <w:t xml:space="preserve"> (addrtype) (connection-address for SS for early-media)</w:t>
            </w:r>
          </w:p>
          <w:p w14:paraId="499C4A4D" w14:textId="77777777" w:rsidR="00AF0BFE" w:rsidRPr="00613175" w:rsidRDefault="00AF0BFE" w:rsidP="00AF0BFE">
            <w:pPr>
              <w:pStyle w:val="TAL"/>
              <w:rPr>
                <w:i/>
                <w:lang w:eastAsia="zh-CN"/>
              </w:rPr>
            </w:pPr>
            <w:r w:rsidRPr="00613175">
              <w:rPr>
                <w:i/>
                <w:lang w:eastAsia="zh-CN"/>
              </w:rPr>
              <w:t>b=AS:37</w:t>
            </w:r>
          </w:p>
          <w:p w14:paraId="0BDB3E66" w14:textId="77777777" w:rsidR="00AF0BFE" w:rsidRPr="00613175" w:rsidRDefault="00AF0BFE" w:rsidP="00AF0BFE">
            <w:pPr>
              <w:pStyle w:val="TAL"/>
              <w:rPr>
                <w:lang w:eastAsia="zh-CN"/>
              </w:rPr>
            </w:pPr>
          </w:p>
          <w:p w14:paraId="74F57B09" w14:textId="77777777" w:rsidR="00AF0BFE" w:rsidRPr="00613175" w:rsidRDefault="00AF0BFE" w:rsidP="00AF0BFE">
            <w:pPr>
              <w:pStyle w:val="TAL"/>
              <w:rPr>
                <w:b/>
                <w:lang w:eastAsia="zh-CN"/>
              </w:rPr>
            </w:pPr>
            <w:r w:rsidRPr="00613175">
              <w:rPr>
                <w:b/>
                <w:lang w:eastAsia="zh-CN"/>
              </w:rPr>
              <w:t>Attributes for preconditions:</w:t>
            </w:r>
          </w:p>
          <w:p w14:paraId="087DFA04" w14:textId="77777777" w:rsidR="00AF0BFE" w:rsidRPr="00613175" w:rsidRDefault="00AF0BFE" w:rsidP="00AF0BFE">
            <w:pPr>
              <w:pStyle w:val="TAL"/>
              <w:rPr>
                <w:i/>
                <w:lang w:eastAsia="zh-CN"/>
              </w:rPr>
            </w:pPr>
            <w:r w:rsidRPr="00613175">
              <w:rPr>
                <w:i/>
                <w:lang w:eastAsia="zh-CN"/>
              </w:rPr>
              <w:t>a=curr:qos local sendrecv</w:t>
            </w:r>
          </w:p>
          <w:p w14:paraId="63ED14BD" w14:textId="77777777" w:rsidR="00AF0BFE" w:rsidRPr="00613175" w:rsidRDefault="00AF0BFE" w:rsidP="00AF0BFE">
            <w:pPr>
              <w:pStyle w:val="TAL"/>
              <w:rPr>
                <w:i/>
                <w:lang w:eastAsia="zh-CN"/>
              </w:rPr>
            </w:pPr>
            <w:r w:rsidRPr="00613175">
              <w:rPr>
                <w:i/>
                <w:lang w:eastAsia="zh-CN"/>
              </w:rPr>
              <w:t>a=curr:qos remote none</w:t>
            </w:r>
          </w:p>
          <w:p w14:paraId="194173B9" w14:textId="77777777" w:rsidR="00AF0BFE" w:rsidRPr="00613175" w:rsidRDefault="00AF0BFE" w:rsidP="00AF0BFE">
            <w:pPr>
              <w:pStyle w:val="TAL"/>
              <w:rPr>
                <w:i/>
                <w:lang w:eastAsia="zh-CN"/>
              </w:rPr>
            </w:pPr>
            <w:r w:rsidRPr="00613175">
              <w:rPr>
                <w:i/>
                <w:lang w:eastAsia="zh-CN"/>
              </w:rPr>
              <w:t>a=des:qos mandatory local sendrecv</w:t>
            </w:r>
          </w:p>
          <w:p w14:paraId="7F014A9B" w14:textId="77777777" w:rsidR="00AF0BFE" w:rsidRPr="00613175" w:rsidRDefault="00AF0BFE" w:rsidP="00AF0BFE">
            <w:pPr>
              <w:pStyle w:val="TAL"/>
              <w:rPr>
                <w:i/>
                <w:lang w:eastAsia="zh-CN"/>
              </w:rPr>
            </w:pPr>
            <w:r w:rsidRPr="00613175">
              <w:rPr>
                <w:i/>
                <w:lang w:eastAsia="zh-CN"/>
              </w:rPr>
              <w:t>a=des:qos mandatory remote sendrecv</w:t>
            </w:r>
          </w:p>
          <w:p w14:paraId="6F982AAB" w14:textId="77777777" w:rsidR="00AF0BFE" w:rsidRPr="00613175" w:rsidRDefault="00AF0BFE" w:rsidP="00AF0BFE">
            <w:pPr>
              <w:pStyle w:val="TAL"/>
              <w:rPr>
                <w:i/>
                <w:lang w:eastAsia="zh-CN"/>
              </w:rPr>
            </w:pPr>
            <w:r w:rsidRPr="00613175">
              <w:rPr>
                <w:i/>
                <w:lang w:eastAsia="zh-CN"/>
              </w:rPr>
              <w:t>a=conf:qos remote sendrecv</w:t>
            </w:r>
          </w:p>
          <w:p w14:paraId="3BA9E6D2" w14:textId="77777777" w:rsidR="00AF0BFE" w:rsidRPr="00613175" w:rsidRDefault="00AF0BFE" w:rsidP="00AF0BFE">
            <w:pPr>
              <w:pStyle w:val="TAL"/>
              <w:rPr>
                <w:i/>
                <w:lang w:eastAsia="zh-CN"/>
              </w:rPr>
            </w:pPr>
          </w:p>
          <w:p w14:paraId="0008D425" w14:textId="77777777" w:rsidR="00AF0BFE" w:rsidRPr="00613175" w:rsidRDefault="00AF0BFE" w:rsidP="00AF0BFE">
            <w:pPr>
              <w:pStyle w:val="TAL"/>
              <w:rPr>
                <w:b/>
                <w:lang w:eastAsia="zh-CN"/>
              </w:rPr>
            </w:pPr>
            <w:r w:rsidRPr="00613175">
              <w:rPr>
                <w:b/>
                <w:lang w:eastAsia="zh-CN"/>
              </w:rPr>
              <w:t>Other attributes:</w:t>
            </w:r>
          </w:p>
          <w:p w14:paraId="6DBF385A" w14:textId="77777777" w:rsidR="00AF0BFE" w:rsidRPr="00613175" w:rsidRDefault="00AF0BFE" w:rsidP="00AF0BFE">
            <w:pPr>
              <w:pStyle w:val="TAL"/>
              <w:rPr>
                <w:rFonts w:cs="Arial"/>
              </w:rPr>
            </w:pPr>
            <w:r w:rsidRPr="00613175">
              <w:rPr>
                <w:i/>
                <w:lang w:eastAsia="zh-CN"/>
              </w:rPr>
              <w:t>a=content:g.3gpp.cat</w:t>
            </w:r>
          </w:p>
        </w:tc>
        <w:tc>
          <w:tcPr>
            <w:tcW w:w="749" w:type="dxa"/>
            <w:tcBorders>
              <w:top w:val="single" w:sz="4" w:space="0" w:color="auto"/>
              <w:left w:val="single" w:sz="4" w:space="0" w:color="auto"/>
              <w:bottom w:val="single" w:sz="4" w:space="0" w:color="auto"/>
              <w:right w:val="single" w:sz="4" w:space="0" w:color="auto"/>
            </w:tcBorders>
          </w:tcPr>
          <w:p w14:paraId="5BE1B547" w14:textId="77777777" w:rsidR="00AF0BFE" w:rsidRPr="00613175" w:rsidRDefault="00AF0BFE" w:rsidP="00AF0BFE">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7CF45183" w14:textId="77777777" w:rsidR="00AF0BFE" w:rsidRPr="00613175" w:rsidRDefault="00AF0BFE" w:rsidP="00AF0BFE">
            <w:pPr>
              <w:pStyle w:val="TAL"/>
            </w:pPr>
            <w:r w:rsidRPr="00613175">
              <w:t>TS 24.229 [7]</w:t>
            </w:r>
          </w:p>
        </w:tc>
      </w:tr>
    </w:tbl>
    <w:p w14:paraId="360590AB" w14:textId="77777777" w:rsidR="00511062" w:rsidRPr="00613175" w:rsidRDefault="00511062" w:rsidP="00511062"/>
    <w:p w14:paraId="0E8BB79B" w14:textId="77777777" w:rsidR="00511062" w:rsidRPr="00613175" w:rsidRDefault="00511062" w:rsidP="00511062">
      <w:pPr>
        <w:pStyle w:val="TH"/>
      </w:pPr>
      <w:r w:rsidRPr="00613175">
        <w:t xml:space="preserve">Table 7.26.3.3-2: PRACK (step 10, table </w:t>
      </w:r>
      <w:r w:rsidRPr="00613175">
        <w:rPr>
          <w:rFonts w:cs="Arial"/>
        </w:rPr>
        <w:t>7.26.3.2-1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11062" w:rsidRPr="00613175" w14:paraId="68D765CF" w14:textId="77777777" w:rsidTr="00AF0BFE">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210F73BA" w14:textId="77777777" w:rsidR="00511062" w:rsidRPr="00613175" w:rsidRDefault="00511062" w:rsidP="00C06FDE">
            <w:pPr>
              <w:pStyle w:val="TAL"/>
              <w:rPr>
                <w:rFonts w:cs="Arial"/>
              </w:rPr>
            </w:pPr>
            <w:r w:rsidRPr="00613175">
              <w:t>Derivation Path: TS 34.229-1 [2], Table in annex A.2.4, Conditions A1 and A7</w:t>
            </w:r>
          </w:p>
        </w:tc>
      </w:tr>
      <w:tr w:rsidR="00511062" w:rsidRPr="00613175" w14:paraId="35FA6BAB" w14:textId="77777777" w:rsidTr="00AF0BFE">
        <w:trPr>
          <w:jc w:val="center"/>
        </w:trPr>
        <w:tc>
          <w:tcPr>
            <w:tcW w:w="1772" w:type="dxa"/>
            <w:tcBorders>
              <w:top w:val="single" w:sz="4" w:space="0" w:color="auto"/>
              <w:left w:val="single" w:sz="4" w:space="0" w:color="auto"/>
              <w:bottom w:val="single" w:sz="4" w:space="0" w:color="auto"/>
              <w:right w:val="single" w:sz="4" w:space="0" w:color="auto"/>
            </w:tcBorders>
            <w:hideMark/>
          </w:tcPr>
          <w:p w14:paraId="2A699BBB" w14:textId="77777777" w:rsidR="00511062" w:rsidRPr="00613175" w:rsidRDefault="00511062" w:rsidP="00C06FDE">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30880D22" w14:textId="77777777" w:rsidR="00511062" w:rsidRPr="00613175" w:rsidRDefault="00511062" w:rsidP="00C06FDE">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6E6C8DAB" w14:textId="77777777" w:rsidR="00511062" w:rsidRPr="00613175" w:rsidRDefault="00511062" w:rsidP="00C06FDE">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5583BB6D" w14:textId="77777777" w:rsidR="00511062" w:rsidRPr="00613175" w:rsidRDefault="00511062" w:rsidP="00C06FDE">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9BA2A6D" w14:textId="77777777" w:rsidR="00511062" w:rsidRPr="00613175" w:rsidRDefault="00511062" w:rsidP="00C06FDE">
            <w:pPr>
              <w:pStyle w:val="TAH"/>
            </w:pPr>
            <w:r w:rsidRPr="00613175">
              <w:t>Reference</w:t>
            </w:r>
          </w:p>
        </w:tc>
      </w:tr>
      <w:tr w:rsidR="00AF0BFE" w:rsidRPr="00613175" w14:paraId="32BE9744" w14:textId="77777777" w:rsidTr="00AF0BFE">
        <w:trPr>
          <w:jc w:val="center"/>
        </w:trPr>
        <w:tc>
          <w:tcPr>
            <w:tcW w:w="1772" w:type="dxa"/>
            <w:tcBorders>
              <w:top w:val="single" w:sz="4" w:space="0" w:color="auto"/>
              <w:left w:val="single" w:sz="4" w:space="0" w:color="auto"/>
              <w:bottom w:val="nil"/>
              <w:right w:val="single" w:sz="4" w:space="0" w:color="auto"/>
            </w:tcBorders>
          </w:tcPr>
          <w:p w14:paraId="6A875FE2" w14:textId="17A270E4" w:rsidR="00AF0BFE" w:rsidRPr="00613175" w:rsidRDefault="00AF0BFE" w:rsidP="00AF0BFE">
            <w:pPr>
              <w:pStyle w:val="TAH"/>
              <w:jc w:val="left"/>
            </w:pPr>
            <w:r w:rsidRPr="00613175">
              <w:rPr>
                <w:lang w:eastAsia="zh-CN"/>
              </w:rPr>
              <w:t>Require</w:t>
            </w:r>
          </w:p>
        </w:tc>
        <w:tc>
          <w:tcPr>
            <w:tcW w:w="878" w:type="dxa"/>
            <w:tcBorders>
              <w:top w:val="single" w:sz="4" w:space="0" w:color="auto"/>
              <w:left w:val="single" w:sz="4" w:space="0" w:color="auto"/>
              <w:bottom w:val="nil"/>
              <w:right w:val="single" w:sz="4" w:space="0" w:color="auto"/>
            </w:tcBorders>
          </w:tcPr>
          <w:p w14:paraId="6676458A" w14:textId="77777777" w:rsidR="00AF0BFE" w:rsidRPr="00613175" w:rsidRDefault="00AF0BFE" w:rsidP="00AF0BFE">
            <w:pPr>
              <w:pStyle w:val="TAH"/>
            </w:pPr>
          </w:p>
        </w:tc>
        <w:tc>
          <w:tcPr>
            <w:tcW w:w="4795" w:type="dxa"/>
            <w:tcBorders>
              <w:top w:val="single" w:sz="4" w:space="0" w:color="auto"/>
              <w:left w:val="single" w:sz="4" w:space="0" w:color="auto"/>
              <w:bottom w:val="nil"/>
              <w:right w:val="single" w:sz="4" w:space="0" w:color="auto"/>
            </w:tcBorders>
          </w:tcPr>
          <w:p w14:paraId="6256BEF5"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34E8B890" w14:textId="77777777" w:rsidR="00AF0BFE" w:rsidRPr="00613175" w:rsidRDefault="00AF0BFE" w:rsidP="00AF0BFE">
            <w:pPr>
              <w:pStyle w:val="TAH"/>
            </w:pPr>
          </w:p>
        </w:tc>
        <w:tc>
          <w:tcPr>
            <w:tcW w:w="1440" w:type="dxa"/>
            <w:tcBorders>
              <w:top w:val="single" w:sz="4" w:space="0" w:color="auto"/>
              <w:left w:val="single" w:sz="4" w:space="0" w:color="auto"/>
              <w:bottom w:val="nil"/>
              <w:right w:val="single" w:sz="4" w:space="0" w:color="auto"/>
            </w:tcBorders>
          </w:tcPr>
          <w:p w14:paraId="5EFD33F1" w14:textId="77777777" w:rsidR="00AF0BFE" w:rsidRPr="00613175" w:rsidRDefault="00AF0BFE" w:rsidP="00AF0BFE">
            <w:pPr>
              <w:pStyle w:val="TAH"/>
            </w:pPr>
          </w:p>
        </w:tc>
      </w:tr>
      <w:tr w:rsidR="00AF0BFE" w:rsidRPr="00613175" w14:paraId="37E4E9B0" w14:textId="77777777" w:rsidTr="00AF0BFE">
        <w:trPr>
          <w:jc w:val="center"/>
        </w:trPr>
        <w:tc>
          <w:tcPr>
            <w:tcW w:w="1772" w:type="dxa"/>
            <w:tcBorders>
              <w:top w:val="nil"/>
              <w:left w:val="single" w:sz="4" w:space="0" w:color="auto"/>
              <w:bottom w:val="single" w:sz="4" w:space="0" w:color="auto"/>
              <w:right w:val="single" w:sz="4" w:space="0" w:color="auto"/>
            </w:tcBorders>
          </w:tcPr>
          <w:p w14:paraId="23F025CF" w14:textId="4DD1962C" w:rsidR="00AF0BFE" w:rsidRPr="00613175" w:rsidRDefault="00AF0BFE" w:rsidP="00AF0BFE">
            <w:pPr>
              <w:pStyle w:val="TAH"/>
              <w:jc w:val="left"/>
            </w:pPr>
            <w:r w:rsidRPr="00613175">
              <w:rPr>
                <w:b w:val="0"/>
                <w:bCs/>
              </w:rPr>
              <w:tab/>
              <w:t>option-tag</w:t>
            </w:r>
          </w:p>
        </w:tc>
        <w:tc>
          <w:tcPr>
            <w:tcW w:w="878" w:type="dxa"/>
            <w:tcBorders>
              <w:top w:val="nil"/>
              <w:left w:val="single" w:sz="4" w:space="0" w:color="auto"/>
              <w:bottom w:val="single" w:sz="4" w:space="0" w:color="auto"/>
              <w:right w:val="single" w:sz="4" w:space="0" w:color="auto"/>
            </w:tcBorders>
          </w:tcPr>
          <w:p w14:paraId="4EE74D91" w14:textId="77777777" w:rsidR="00AF0BFE" w:rsidRPr="00613175" w:rsidRDefault="00AF0BFE" w:rsidP="00AF0BFE">
            <w:pPr>
              <w:pStyle w:val="TAH"/>
            </w:pPr>
          </w:p>
        </w:tc>
        <w:tc>
          <w:tcPr>
            <w:tcW w:w="4795" w:type="dxa"/>
            <w:tcBorders>
              <w:top w:val="nil"/>
              <w:left w:val="single" w:sz="4" w:space="0" w:color="auto"/>
              <w:bottom w:val="single" w:sz="4" w:space="0" w:color="auto"/>
              <w:right w:val="single" w:sz="4" w:space="0" w:color="auto"/>
            </w:tcBorders>
          </w:tcPr>
          <w:p w14:paraId="1A978593" w14:textId="7C7AEA6D" w:rsidR="00AF0BFE" w:rsidRPr="00613175" w:rsidRDefault="00AF0BFE" w:rsidP="00AF0BFE">
            <w:pPr>
              <w:pStyle w:val="TAL"/>
            </w:pPr>
            <w:r w:rsidRPr="00613175">
              <w:rPr>
                <w:rFonts w:eastAsia="DengXian" w:cs="Arial"/>
                <w:i/>
                <w:iCs/>
                <w:snapToGrid w:val="0"/>
                <w:szCs w:val="18"/>
                <w:lang w:eastAsia="zh-CN"/>
              </w:rPr>
              <w:t>precondition</w:t>
            </w:r>
          </w:p>
        </w:tc>
        <w:tc>
          <w:tcPr>
            <w:tcW w:w="749" w:type="dxa"/>
            <w:tcBorders>
              <w:top w:val="nil"/>
              <w:left w:val="single" w:sz="4" w:space="0" w:color="auto"/>
              <w:bottom w:val="single" w:sz="4" w:space="0" w:color="auto"/>
              <w:right w:val="single" w:sz="4" w:space="0" w:color="auto"/>
            </w:tcBorders>
          </w:tcPr>
          <w:p w14:paraId="41EC2055" w14:textId="77777777" w:rsidR="00AF0BFE" w:rsidRPr="00613175" w:rsidRDefault="00AF0BFE" w:rsidP="00AF0BFE">
            <w:pPr>
              <w:pStyle w:val="TAH"/>
            </w:pPr>
          </w:p>
        </w:tc>
        <w:tc>
          <w:tcPr>
            <w:tcW w:w="1440" w:type="dxa"/>
            <w:tcBorders>
              <w:top w:val="nil"/>
              <w:left w:val="single" w:sz="4" w:space="0" w:color="auto"/>
              <w:bottom w:val="single" w:sz="4" w:space="0" w:color="auto"/>
              <w:right w:val="single" w:sz="4" w:space="0" w:color="auto"/>
            </w:tcBorders>
          </w:tcPr>
          <w:p w14:paraId="1AA1451B" w14:textId="77777777" w:rsidR="00AF0BFE" w:rsidRPr="00613175" w:rsidRDefault="00AF0BFE" w:rsidP="00AF0BFE">
            <w:pPr>
              <w:pStyle w:val="TAH"/>
            </w:pPr>
          </w:p>
        </w:tc>
      </w:tr>
      <w:tr w:rsidR="00AF0BFE" w:rsidRPr="00613175" w14:paraId="74459395" w14:textId="77777777" w:rsidTr="00AF0BFE">
        <w:trPr>
          <w:jc w:val="center"/>
        </w:trPr>
        <w:tc>
          <w:tcPr>
            <w:tcW w:w="1772" w:type="dxa"/>
            <w:tcBorders>
              <w:top w:val="single" w:sz="4" w:space="0" w:color="auto"/>
              <w:left w:val="single" w:sz="4" w:space="0" w:color="auto"/>
              <w:bottom w:val="single" w:sz="4" w:space="0" w:color="auto"/>
              <w:right w:val="single" w:sz="4" w:space="0" w:color="auto"/>
            </w:tcBorders>
            <w:hideMark/>
          </w:tcPr>
          <w:p w14:paraId="63015151" w14:textId="77777777" w:rsidR="00AF0BFE" w:rsidRPr="00613175" w:rsidRDefault="00AF0BFE" w:rsidP="00AF0BFE">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4499743B" w14:textId="77777777" w:rsidR="00AF0BFE" w:rsidRPr="00613175" w:rsidRDefault="00AF0BFE" w:rsidP="00AF0BFE">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04E319E6" w14:textId="7A3B4E5D" w:rsidR="00AF0BFE" w:rsidRPr="00613175" w:rsidRDefault="00AF0BFE" w:rsidP="00AF0BFE">
            <w:pPr>
              <w:pStyle w:val="TAL"/>
              <w:rPr>
                <w:lang w:eastAsia="zh-CN"/>
              </w:rPr>
            </w:pPr>
            <w:r w:rsidRPr="00613175">
              <w:rPr>
                <w:lang w:eastAsia="zh-CN"/>
              </w:rPr>
              <w:t>Contents is copied from step 6 of annex A.4.1 with the following exceptions:</w:t>
            </w:r>
          </w:p>
          <w:p w14:paraId="1765504B" w14:textId="77777777" w:rsidR="00AF0BFE" w:rsidRPr="00613175" w:rsidRDefault="00AF0BFE" w:rsidP="00AF0BFE">
            <w:pPr>
              <w:pStyle w:val="TAL"/>
              <w:rPr>
                <w:lang w:eastAsia="zh-CN"/>
              </w:rPr>
            </w:pPr>
          </w:p>
          <w:p w14:paraId="24C60884" w14:textId="77777777" w:rsidR="00AF0BFE" w:rsidRPr="00613175" w:rsidRDefault="00AF0BFE" w:rsidP="00AF0BFE">
            <w:pPr>
              <w:pStyle w:val="TAL"/>
              <w:rPr>
                <w:b/>
                <w:lang w:eastAsia="zh-CN"/>
              </w:rPr>
            </w:pPr>
            <w:r w:rsidRPr="00613175">
              <w:rPr>
                <w:b/>
                <w:lang w:eastAsia="zh-CN"/>
              </w:rPr>
              <w:t>Attributes for preconditions:</w:t>
            </w:r>
          </w:p>
          <w:p w14:paraId="5C417D6D" w14:textId="77777777" w:rsidR="00AF0BFE" w:rsidRPr="00613175" w:rsidRDefault="00AF0BFE" w:rsidP="00AF0BFE">
            <w:pPr>
              <w:pStyle w:val="TAL"/>
              <w:rPr>
                <w:i/>
                <w:lang w:eastAsia="zh-CN"/>
              </w:rPr>
            </w:pPr>
            <w:r w:rsidRPr="00613175">
              <w:rPr>
                <w:i/>
                <w:lang w:eastAsia="zh-CN"/>
              </w:rPr>
              <w:t>a=curr:qos local sendrecv</w:t>
            </w:r>
          </w:p>
          <w:p w14:paraId="5775B7C1" w14:textId="77777777" w:rsidR="00AF0BFE" w:rsidRPr="00613175" w:rsidRDefault="00AF0BFE" w:rsidP="00AF0BFE">
            <w:pPr>
              <w:pStyle w:val="TAL"/>
              <w:rPr>
                <w:i/>
                <w:lang w:eastAsia="zh-CN"/>
              </w:rPr>
            </w:pPr>
            <w:r w:rsidRPr="00613175">
              <w:rPr>
                <w:i/>
                <w:lang w:eastAsia="zh-CN"/>
              </w:rPr>
              <w:t>a=curr:qos remote sendrecv</w:t>
            </w:r>
          </w:p>
          <w:p w14:paraId="5A175C4D" w14:textId="77777777" w:rsidR="00AF0BFE" w:rsidRPr="00613175" w:rsidRDefault="00AF0BFE" w:rsidP="00AF0BFE">
            <w:pPr>
              <w:pStyle w:val="TAL"/>
              <w:rPr>
                <w:i/>
                <w:lang w:eastAsia="zh-CN"/>
              </w:rPr>
            </w:pPr>
            <w:r w:rsidRPr="00613175">
              <w:rPr>
                <w:i/>
                <w:lang w:eastAsia="zh-CN"/>
              </w:rPr>
              <w:t>a=des:qos mandatory local sendrecv</w:t>
            </w:r>
          </w:p>
          <w:p w14:paraId="4D3CD31C" w14:textId="77777777" w:rsidR="00AF0BFE" w:rsidRPr="00613175" w:rsidRDefault="00AF0BFE" w:rsidP="00AF0BFE">
            <w:pPr>
              <w:pStyle w:val="TAL"/>
              <w:rPr>
                <w:rFonts w:cs="Arial"/>
              </w:rPr>
            </w:pPr>
            <w:r w:rsidRPr="00613175">
              <w:rPr>
                <w:i/>
                <w:lang w:eastAsia="zh-CN"/>
              </w:rPr>
              <w:t>a=des:qos optional remote sendrecv</w:t>
            </w:r>
            <w:r w:rsidRPr="00613175">
              <w:t xml:space="preserve"> or</w:t>
            </w:r>
            <w:r w:rsidRPr="00613175">
              <w:rPr>
                <w:i/>
              </w:rPr>
              <w:t xml:space="preserve"> a=des:qos mandatory remote sendrecv</w:t>
            </w:r>
          </w:p>
        </w:tc>
        <w:tc>
          <w:tcPr>
            <w:tcW w:w="749" w:type="dxa"/>
            <w:tcBorders>
              <w:top w:val="single" w:sz="4" w:space="0" w:color="auto"/>
              <w:left w:val="single" w:sz="4" w:space="0" w:color="auto"/>
              <w:bottom w:val="single" w:sz="4" w:space="0" w:color="auto"/>
              <w:right w:val="single" w:sz="4" w:space="0" w:color="auto"/>
            </w:tcBorders>
          </w:tcPr>
          <w:p w14:paraId="317BAA8C" w14:textId="77777777" w:rsidR="00AF0BFE" w:rsidRPr="00613175" w:rsidRDefault="00AF0BFE" w:rsidP="00AF0BFE">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704A7A5F" w14:textId="77777777" w:rsidR="00AF0BFE" w:rsidRPr="00613175" w:rsidRDefault="00AF0BFE" w:rsidP="00AF0BFE">
            <w:pPr>
              <w:pStyle w:val="TAL"/>
            </w:pPr>
            <w:r w:rsidRPr="00613175">
              <w:t>TS 24.229 [7]</w:t>
            </w:r>
          </w:p>
        </w:tc>
      </w:tr>
    </w:tbl>
    <w:p w14:paraId="2C3BABBF" w14:textId="77777777" w:rsidR="00511062" w:rsidRPr="00613175" w:rsidRDefault="00511062" w:rsidP="00511062"/>
    <w:p w14:paraId="08389887" w14:textId="77777777" w:rsidR="00511062" w:rsidRPr="00613175" w:rsidRDefault="00511062" w:rsidP="00511062">
      <w:pPr>
        <w:pStyle w:val="TH"/>
      </w:pPr>
      <w:r w:rsidRPr="00613175">
        <w:lastRenderedPageBreak/>
        <w:t xml:space="preserve">Table 7.26.3.3-3: 200 OK (step 11, table </w:t>
      </w:r>
      <w:r w:rsidRPr="00613175">
        <w:rPr>
          <w:rFonts w:cs="Arial"/>
        </w:rPr>
        <w:t>7.26.3.2-1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11062" w:rsidRPr="00613175" w14:paraId="01068BFB" w14:textId="77777777" w:rsidTr="00AF0BFE">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E403A39" w14:textId="77777777" w:rsidR="00511062" w:rsidRPr="00613175" w:rsidRDefault="00511062" w:rsidP="00C06FDE">
            <w:pPr>
              <w:pStyle w:val="TAL"/>
              <w:rPr>
                <w:rFonts w:cs="Arial"/>
              </w:rPr>
            </w:pPr>
            <w:r w:rsidRPr="00613175">
              <w:t>Derivation Path: TS 34.229-1 [2], Table in annex A.3.1, Conditions A10 and A22</w:t>
            </w:r>
          </w:p>
        </w:tc>
      </w:tr>
      <w:tr w:rsidR="00511062" w:rsidRPr="00613175" w14:paraId="71FF8A39" w14:textId="77777777" w:rsidTr="00AF0BFE">
        <w:trPr>
          <w:jc w:val="center"/>
        </w:trPr>
        <w:tc>
          <w:tcPr>
            <w:tcW w:w="1772" w:type="dxa"/>
            <w:tcBorders>
              <w:top w:val="single" w:sz="4" w:space="0" w:color="auto"/>
              <w:left w:val="single" w:sz="4" w:space="0" w:color="auto"/>
              <w:bottom w:val="single" w:sz="4" w:space="0" w:color="auto"/>
              <w:right w:val="single" w:sz="4" w:space="0" w:color="auto"/>
            </w:tcBorders>
            <w:hideMark/>
          </w:tcPr>
          <w:p w14:paraId="7334C59E" w14:textId="77777777" w:rsidR="00511062" w:rsidRPr="00613175" w:rsidRDefault="00511062" w:rsidP="00C06FDE">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4A8E2966" w14:textId="77777777" w:rsidR="00511062" w:rsidRPr="00613175" w:rsidRDefault="00511062" w:rsidP="00C06FDE">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4AD6FBC1" w14:textId="77777777" w:rsidR="00511062" w:rsidRPr="00613175" w:rsidRDefault="00511062" w:rsidP="00C06FDE">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348502D1" w14:textId="77777777" w:rsidR="00511062" w:rsidRPr="00613175" w:rsidRDefault="00511062" w:rsidP="00C06FDE">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DC9CE62" w14:textId="77777777" w:rsidR="00511062" w:rsidRPr="00613175" w:rsidRDefault="00511062" w:rsidP="00C06FDE">
            <w:pPr>
              <w:pStyle w:val="TAH"/>
            </w:pPr>
            <w:r w:rsidRPr="00613175">
              <w:t>Reference</w:t>
            </w:r>
          </w:p>
        </w:tc>
      </w:tr>
      <w:tr w:rsidR="00AF0BFE" w:rsidRPr="00613175" w14:paraId="607F638B" w14:textId="77777777" w:rsidTr="00AF0BFE">
        <w:trPr>
          <w:jc w:val="center"/>
        </w:trPr>
        <w:tc>
          <w:tcPr>
            <w:tcW w:w="1772" w:type="dxa"/>
            <w:tcBorders>
              <w:top w:val="single" w:sz="4" w:space="0" w:color="auto"/>
              <w:left w:val="single" w:sz="4" w:space="0" w:color="auto"/>
              <w:bottom w:val="nil"/>
              <w:right w:val="single" w:sz="4" w:space="0" w:color="auto"/>
            </w:tcBorders>
          </w:tcPr>
          <w:p w14:paraId="0BDE2416" w14:textId="35795416" w:rsidR="00AF0BFE" w:rsidRPr="00613175" w:rsidRDefault="00AF0BFE" w:rsidP="00AF0BFE">
            <w:pPr>
              <w:pStyle w:val="TAH"/>
              <w:jc w:val="left"/>
            </w:pPr>
            <w:r w:rsidRPr="00613175">
              <w:rPr>
                <w:lang w:eastAsia="zh-CN"/>
              </w:rPr>
              <w:t>To</w:t>
            </w:r>
          </w:p>
        </w:tc>
        <w:tc>
          <w:tcPr>
            <w:tcW w:w="878" w:type="dxa"/>
            <w:tcBorders>
              <w:top w:val="single" w:sz="4" w:space="0" w:color="auto"/>
              <w:left w:val="single" w:sz="4" w:space="0" w:color="auto"/>
              <w:bottom w:val="nil"/>
              <w:right w:val="single" w:sz="4" w:space="0" w:color="auto"/>
            </w:tcBorders>
          </w:tcPr>
          <w:p w14:paraId="641B09F3" w14:textId="77777777" w:rsidR="00AF0BFE" w:rsidRPr="00613175" w:rsidRDefault="00AF0BFE" w:rsidP="00AF0BFE">
            <w:pPr>
              <w:pStyle w:val="TAH"/>
            </w:pPr>
          </w:p>
        </w:tc>
        <w:tc>
          <w:tcPr>
            <w:tcW w:w="4795" w:type="dxa"/>
            <w:tcBorders>
              <w:top w:val="single" w:sz="4" w:space="0" w:color="auto"/>
              <w:left w:val="single" w:sz="4" w:space="0" w:color="auto"/>
              <w:bottom w:val="nil"/>
              <w:right w:val="single" w:sz="4" w:space="0" w:color="auto"/>
            </w:tcBorders>
          </w:tcPr>
          <w:p w14:paraId="7C59A4B0"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160FE5FB" w14:textId="77777777" w:rsidR="00AF0BFE" w:rsidRPr="00613175" w:rsidRDefault="00AF0BFE" w:rsidP="00AF0BFE">
            <w:pPr>
              <w:pStyle w:val="TAH"/>
            </w:pPr>
          </w:p>
        </w:tc>
        <w:tc>
          <w:tcPr>
            <w:tcW w:w="1440" w:type="dxa"/>
            <w:tcBorders>
              <w:top w:val="single" w:sz="4" w:space="0" w:color="auto"/>
              <w:left w:val="single" w:sz="4" w:space="0" w:color="auto"/>
              <w:bottom w:val="nil"/>
              <w:right w:val="single" w:sz="4" w:space="0" w:color="auto"/>
            </w:tcBorders>
          </w:tcPr>
          <w:p w14:paraId="7AF69357" w14:textId="77777777" w:rsidR="00AF0BFE" w:rsidRPr="00613175" w:rsidRDefault="00AF0BFE" w:rsidP="00AF0BFE">
            <w:pPr>
              <w:pStyle w:val="TAH"/>
            </w:pPr>
          </w:p>
        </w:tc>
      </w:tr>
      <w:tr w:rsidR="00AF0BFE" w:rsidRPr="00613175" w14:paraId="4D1ED1C8" w14:textId="77777777" w:rsidTr="00AF0BFE">
        <w:trPr>
          <w:jc w:val="center"/>
        </w:trPr>
        <w:tc>
          <w:tcPr>
            <w:tcW w:w="1772" w:type="dxa"/>
            <w:tcBorders>
              <w:top w:val="nil"/>
              <w:left w:val="single" w:sz="4" w:space="0" w:color="auto"/>
              <w:bottom w:val="single" w:sz="4" w:space="0" w:color="auto"/>
              <w:right w:val="single" w:sz="4" w:space="0" w:color="auto"/>
            </w:tcBorders>
          </w:tcPr>
          <w:p w14:paraId="106EF795" w14:textId="0A9BA677" w:rsidR="00AF0BFE" w:rsidRPr="00613175" w:rsidRDefault="00AF0BFE" w:rsidP="00AF0BFE">
            <w:pPr>
              <w:pStyle w:val="TAH"/>
              <w:jc w:val="left"/>
              <w:rPr>
                <w:b w:val="0"/>
              </w:rPr>
            </w:pPr>
            <w:r w:rsidRPr="00613175">
              <w:rPr>
                <w:b w:val="0"/>
                <w:lang w:eastAsia="en-US"/>
              </w:rPr>
              <w:tab/>
              <w:t>tag</w:t>
            </w:r>
          </w:p>
        </w:tc>
        <w:tc>
          <w:tcPr>
            <w:tcW w:w="878" w:type="dxa"/>
            <w:tcBorders>
              <w:top w:val="nil"/>
              <w:left w:val="single" w:sz="4" w:space="0" w:color="auto"/>
              <w:bottom w:val="single" w:sz="4" w:space="0" w:color="auto"/>
              <w:right w:val="single" w:sz="4" w:space="0" w:color="auto"/>
            </w:tcBorders>
          </w:tcPr>
          <w:p w14:paraId="0C1CCB73" w14:textId="77777777" w:rsidR="00AF0BFE" w:rsidRPr="00613175" w:rsidRDefault="00AF0BFE" w:rsidP="00AF0BFE">
            <w:pPr>
              <w:pStyle w:val="TAH"/>
            </w:pPr>
          </w:p>
        </w:tc>
        <w:tc>
          <w:tcPr>
            <w:tcW w:w="4795" w:type="dxa"/>
            <w:tcBorders>
              <w:top w:val="nil"/>
              <w:left w:val="single" w:sz="4" w:space="0" w:color="auto"/>
              <w:bottom w:val="single" w:sz="4" w:space="0" w:color="auto"/>
              <w:right w:val="single" w:sz="4" w:space="0" w:color="auto"/>
            </w:tcBorders>
          </w:tcPr>
          <w:p w14:paraId="47B5B6B8" w14:textId="104DC7E0" w:rsidR="00AF0BFE" w:rsidRPr="00613175" w:rsidRDefault="00AF0BFE" w:rsidP="00AF0BFE">
            <w:pPr>
              <w:pStyle w:val="TAL"/>
            </w:pPr>
            <w:r w:rsidRPr="00613175">
              <w:rPr>
                <w:lang w:eastAsia="en-US"/>
              </w:rPr>
              <w:t>Same value as used in step 9</w:t>
            </w:r>
          </w:p>
        </w:tc>
        <w:tc>
          <w:tcPr>
            <w:tcW w:w="749" w:type="dxa"/>
            <w:tcBorders>
              <w:top w:val="nil"/>
              <w:left w:val="single" w:sz="4" w:space="0" w:color="auto"/>
              <w:bottom w:val="single" w:sz="4" w:space="0" w:color="auto"/>
              <w:right w:val="single" w:sz="4" w:space="0" w:color="auto"/>
            </w:tcBorders>
          </w:tcPr>
          <w:p w14:paraId="212F96AC" w14:textId="77777777" w:rsidR="00AF0BFE" w:rsidRPr="00613175" w:rsidRDefault="00AF0BFE" w:rsidP="00AF0BFE">
            <w:pPr>
              <w:pStyle w:val="TAH"/>
            </w:pPr>
          </w:p>
        </w:tc>
        <w:tc>
          <w:tcPr>
            <w:tcW w:w="1440" w:type="dxa"/>
            <w:tcBorders>
              <w:top w:val="nil"/>
              <w:left w:val="single" w:sz="4" w:space="0" w:color="auto"/>
              <w:bottom w:val="single" w:sz="4" w:space="0" w:color="auto"/>
              <w:right w:val="single" w:sz="4" w:space="0" w:color="auto"/>
            </w:tcBorders>
          </w:tcPr>
          <w:p w14:paraId="39B4188E" w14:textId="77777777" w:rsidR="00AF0BFE" w:rsidRPr="00613175" w:rsidRDefault="00AF0BFE" w:rsidP="00AF0BFE">
            <w:pPr>
              <w:pStyle w:val="TAH"/>
            </w:pPr>
          </w:p>
        </w:tc>
      </w:tr>
      <w:tr w:rsidR="00AF0BFE" w:rsidRPr="00613175" w14:paraId="2A066E5A" w14:textId="77777777" w:rsidTr="00AF0BFE">
        <w:trPr>
          <w:jc w:val="center"/>
        </w:trPr>
        <w:tc>
          <w:tcPr>
            <w:tcW w:w="1772" w:type="dxa"/>
            <w:tcBorders>
              <w:top w:val="single" w:sz="4" w:space="0" w:color="auto"/>
              <w:left w:val="single" w:sz="4" w:space="0" w:color="auto"/>
              <w:bottom w:val="nil"/>
              <w:right w:val="single" w:sz="4" w:space="0" w:color="auto"/>
            </w:tcBorders>
          </w:tcPr>
          <w:p w14:paraId="1E5909CA" w14:textId="12F98909" w:rsidR="00AF0BFE" w:rsidRPr="00613175" w:rsidRDefault="00AF0BFE" w:rsidP="00AF0BFE">
            <w:pPr>
              <w:pStyle w:val="TAH"/>
              <w:jc w:val="left"/>
            </w:pPr>
            <w:r w:rsidRPr="00613175">
              <w:rPr>
                <w:lang w:eastAsia="zh-CN"/>
              </w:rPr>
              <w:t>Require</w:t>
            </w:r>
          </w:p>
        </w:tc>
        <w:tc>
          <w:tcPr>
            <w:tcW w:w="878" w:type="dxa"/>
            <w:tcBorders>
              <w:top w:val="single" w:sz="4" w:space="0" w:color="auto"/>
              <w:left w:val="single" w:sz="4" w:space="0" w:color="auto"/>
              <w:bottom w:val="nil"/>
              <w:right w:val="single" w:sz="4" w:space="0" w:color="auto"/>
            </w:tcBorders>
          </w:tcPr>
          <w:p w14:paraId="58D95324" w14:textId="77777777" w:rsidR="00AF0BFE" w:rsidRPr="00613175" w:rsidRDefault="00AF0BFE" w:rsidP="00AF0BFE">
            <w:pPr>
              <w:pStyle w:val="TAH"/>
            </w:pPr>
          </w:p>
        </w:tc>
        <w:tc>
          <w:tcPr>
            <w:tcW w:w="4795" w:type="dxa"/>
            <w:tcBorders>
              <w:top w:val="single" w:sz="4" w:space="0" w:color="auto"/>
              <w:left w:val="single" w:sz="4" w:space="0" w:color="auto"/>
              <w:bottom w:val="nil"/>
              <w:right w:val="single" w:sz="4" w:space="0" w:color="auto"/>
            </w:tcBorders>
          </w:tcPr>
          <w:p w14:paraId="245764DF"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47C57BDA" w14:textId="77777777" w:rsidR="00AF0BFE" w:rsidRPr="00613175" w:rsidRDefault="00AF0BFE" w:rsidP="00AF0BFE">
            <w:pPr>
              <w:pStyle w:val="TAH"/>
            </w:pPr>
          </w:p>
        </w:tc>
        <w:tc>
          <w:tcPr>
            <w:tcW w:w="1440" w:type="dxa"/>
            <w:tcBorders>
              <w:top w:val="single" w:sz="4" w:space="0" w:color="auto"/>
              <w:left w:val="single" w:sz="4" w:space="0" w:color="auto"/>
              <w:bottom w:val="nil"/>
              <w:right w:val="single" w:sz="4" w:space="0" w:color="auto"/>
            </w:tcBorders>
          </w:tcPr>
          <w:p w14:paraId="7E2D46EA" w14:textId="77777777" w:rsidR="00AF0BFE" w:rsidRPr="00613175" w:rsidRDefault="00AF0BFE" w:rsidP="00AF0BFE">
            <w:pPr>
              <w:pStyle w:val="TAH"/>
            </w:pPr>
          </w:p>
        </w:tc>
      </w:tr>
      <w:tr w:rsidR="00AF0BFE" w:rsidRPr="00613175" w14:paraId="369D07A9" w14:textId="77777777" w:rsidTr="00AF0BFE">
        <w:trPr>
          <w:jc w:val="center"/>
        </w:trPr>
        <w:tc>
          <w:tcPr>
            <w:tcW w:w="1772" w:type="dxa"/>
            <w:tcBorders>
              <w:top w:val="nil"/>
              <w:left w:val="single" w:sz="4" w:space="0" w:color="auto"/>
              <w:bottom w:val="single" w:sz="4" w:space="0" w:color="auto"/>
              <w:right w:val="single" w:sz="4" w:space="0" w:color="auto"/>
            </w:tcBorders>
          </w:tcPr>
          <w:p w14:paraId="78EDA3BB" w14:textId="0A0ADBA4" w:rsidR="00AF0BFE" w:rsidRPr="00613175" w:rsidRDefault="00AF0BFE" w:rsidP="00AF0BFE">
            <w:pPr>
              <w:pStyle w:val="TAH"/>
              <w:jc w:val="left"/>
              <w:rPr>
                <w:b w:val="0"/>
              </w:rPr>
            </w:pPr>
            <w:r w:rsidRPr="00613175">
              <w:rPr>
                <w:b w:val="0"/>
                <w:lang w:eastAsia="en-US"/>
              </w:rPr>
              <w:tab/>
              <w:t>option-tag</w:t>
            </w:r>
          </w:p>
        </w:tc>
        <w:tc>
          <w:tcPr>
            <w:tcW w:w="878" w:type="dxa"/>
            <w:tcBorders>
              <w:top w:val="nil"/>
              <w:left w:val="single" w:sz="4" w:space="0" w:color="auto"/>
              <w:bottom w:val="single" w:sz="4" w:space="0" w:color="auto"/>
              <w:right w:val="single" w:sz="4" w:space="0" w:color="auto"/>
            </w:tcBorders>
          </w:tcPr>
          <w:p w14:paraId="4FAF4753" w14:textId="77777777" w:rsidR="00AF0BFE" w:rsidRPr="00613175" w:rsidRDefault="00AF0BFE" w:rsidP="00AF0BFE">
            <w:pPr>
              <w:pStyle w:val="TAH"/>
            </w:pPr>
          </w:p>
        </w:tc>
        <w:tc>
          <w:tcPr>
            <w:tcW w:w="4795" w:type="dxa"/>
            <w:tcBorders>
              <w:top w:val="nil"/>
              <w:left w:val="single" w:sz="4" w:space="0" w:color="auto"/>
              <w:bottom w:val="single" w:sz="4" w:space="0" w:color="auto"/>
              <w:right w:val="single" w:sz="4" w:space="0" w:color="auto"/>
            </w:tcBorders>
          </w:tcPr>
          <w:p w14:paraId="125027E0" w14:textId="5D98CCFC" w:rsidR="00AF0BFE" w:rsidRPr="00613175" w:rsidRDefault="00AF0BFE" w:rsidP="00AF0BFE">
            <w:pPr>
              <w:pStyle w:val="TAL"/>
            </w:pPr>
            <w:r w:rsidRPr="00613175">
              <w:rPr>
                <w:rFonts w:eastAsia="DengXian" w:cs="Arial"/>
                <w:i/>
                <w:iCs/>
                <w:snapToGrid w:val="0"/>
                <w:szCs w:val="18"/>
                <w:lang w:eastAsia="zh-CN"/>
              </w:rPr>
              <w:t>precondition</w:t>
            </w:r>
          </w:p>
        </w:tc>
        <w:tc>
          <w:tcPr>
            <w:tcW w:w="749" w:type="dxa"/>
            <w:tcBorders>
              <w:top w:val="nil"/>
              <w:left w:val="single" w:sz="4" w:space="0" w:color="auto"/>
              <w:bottom w:val="single" w:sz="4" w:space="0" w:color="auto"/>
              <w:right w:val="single" w:sz="4" w:space="0" w:color="auto"/>
            </w:tcBorders>
          </w:tcPr>
          <w:p w14:paraId="2816855B" w14:textId="77777777" w:rsidR="00AF0BFE" w:rsidRPr="00613175" w:rsidRDefault="00AF0BFE" w:rsidP="00AF0BFE">
            <w:pPr>
              <w:pStyle w:val="TAH"/>
            </w:pPr>
          </w:p>
        </w:tc>
        <w:tc>
          <w:tcPr>
            <w:tcW w:w="1440" w:type="dxa"/>
            <w:tcBorders>
              <w:top w:val="nil"/>
              <w:left w:val="single" w:sz="4" w:space="0" w:color="auto"/>
              <w:bottom w:val="single" w:sz="4" w:space="0" w:color="auto"/>
              <w:right w:val="single" w:sz="4" w:space="0" w:color="auto"/>
            </w:tcBorders>
          </w:tcPr>
          <w:p w14:paraId="0306CAC1" w14:textId="77777777" w:rsidR="00AF0BFE" w:rsidRPr="00613175" w:rsidRDefault="00AF0BFE" w:rsidP="00AF0BFE">
            <w:pPr>
              <w:pStyle w:val="TAH"/>
            </w:pPr>
          </w:p>
        </w:tc>
      </w:tr>
      <w:tr w:rsidR="00AF0BFE" w:rsidRPr="00613175" w14:paraId="71AC745B" w14:textId="77777777" w:rsidTr="00AF0BFE">
        <w:trPr>
          <w:jc w:val="center"/>
        </w:trPr>
        <w:tc>
          <w:tcPr>
            <w:tcW w:w="1772" w:type="dxa"/>
            <w:tcBorders>
              <w:top w:val="single" w:sz="4" w:space="0" w:color="auto"/>
              <w:left w:val="single" w:sz="4" w:space="0" w:color="auto"/>
              <w:bottom w:val="nil"/>
              <w:right w:val="single" w:sz="4" w:space="0" w:color="auto"/>
            </w:tcBorders>
          </w:tcPr>
          <w:p w14:paraId="00DFAACB" w14:textId="49FCD868" w:rsidR="00AF0BFE" w:rsidRPr="00613175" w:rsidRDefault="00AF0BFE" w:rsidP="00AF0BFE">
            <w:pPr>
              <w:pStyle w:val="TAH"/>
              <w:jc w:val="left"/>
            </w:pPr>
            <w:r w:rsidRPr="00613175">
              <w:rPr>
                <w:lang w:eastAsia="zh-CN"/>
              </w:rPr>
              <w:t>Content-Type</w:t>
            </w:r>
          </w:p>
        </w:tc>
        <w:tc>
          <w:tcPr>
            <w:tcW w:w="878" w:type="dxa"/>
            <w:tcBorders>
              <w:top w:val="single" w:sz="4" w:space="0" w:color="auto"/>
              <w:left w:val="single" w:sz="4" w:space="0" w:color="auto"/>
              <w:bottom w:val="nil"/>
              <w:right w:val="single" w:sz="4" w:space="0" w:color="auto"/>
            </w:tcBorders>
          </w:tcPr>
          <w:p w14:paraId="1FA7CC18" w14:textId="77777777" w:rsidR="00AF0BFE" w:rsidRPr="00613175" w:rsidRDefault="00AF0BFE" w:rsidP="00AF0BFE">
            <w:pPr>
              <w:pStyle w:val="TAH"/>
            </w:pPr>
          </w:p>
        </w:tc>
        <w:tc>
          <w:tcPr>
            <w:tcW w:w="4795" w:type="dxa"/>
            <w:tcBorders>
              <w:top w:val="single" w:sz="4" w:space="0" w:color="auto"/>
              <w:left w:val="single" w:sz="4" w:space="0" w:color="auto"/>
              <w:bottom w:val="nil"/>
              <w:right w:val="single" w:sz="4" w:space="0" w:color="auto"/>
            </w:tcBorders>
          </w:tcPr>
          <w:p w14:paraId="034D7DDB"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4EE1DDF6" w14:textId="77777777" w:rsidR="00AF0BFE" w:rsidRPr="00613175" w:rsidRDefault="00AF0BFE" w:rsidP="00AF0BFE">
            <w:pPr>
              <w:pStyle w:val="TAH"/>
            </w:pPr>
          </w:p>
        </w:tc>
        <w:tc>
          <w:tcPr>
            <w:tcW w:w="1440" w:type="dxa"/>
            <w:tcBorders>
              <w:top w:val="single" w:sz="4" w:space="0" w:color="auto"/>
              <w:left w:val="single" w:sz="4" w:space="0" w:color="auto"/>
              <w:bottom w:val="nil"/>
              <w:right w:val="single" w:sz="4" w:space="0" w:color="auto"/>
            </w:tcBorders>
          </w:tcPr>
          <w:p w14:paraId="4A0D0CAF" w14:textId="77777777" w:rsidR="00AF0BFE" w:rsidRPr="00613175" w:rsidRDefault="00AF0BFE" w:rsidP="00AF0BFE">
            <w:pPr>
              <w:pStyle w:val="TAH"/>
            </w:pPr>
          </w:p>
        </w:tc>
      </w:tr>
      <w:tr w:rsidR="00AF0BFE" w:rsidRPr="00613175" w14:paraId="40B66A3A" w14:textId="77777777" w:rsidTr="00AF0BFE">
        <w:trPr>
          <w:jc w:val="center"/>
        </w:trPr>
        <w:tc>
          <w:tcPr>
            <w:tcW w:w="1772" w:type="dxa"/>
            <w:tcBorders>
              <w:top w:val="nil"/>
              <w:left w:val="single" w:sz="4" w:space="0" w:color="auto"/>
              <w:bottom w:val="single" w:sz="4" w:space="0" w:color="auto"/>
              <w:right w:val="single" w:sz="4" w:space="0" w:color="auto"/>
            </w:tcBorders>
          </w:tcPr>
          <w:p w14:paraId="17C122D7" w14:textId="0406E71A" w:rsidR="00AF0BFE" w:rsidRPr="00613175" w:rsidRDefault="00AF0BFE" w:rsidP="00AF0BFE">
            <w:pPr>
              <w:pStyle w:val="TAH"/>
              <w:jc w:val="left"/>
              <w:rPr>
                <w:b w:val="0"/>
              </w:rPr>
            </w:pPr>
            <w:r w:rsidRPr="00613175">
              <w:rPr>
                <w:b w:val="0"/>
                <w:lang w:eastAsia="en-US"/>
              </w:rPr>
              <w:tab/>
              <w:t>media-type</w:t>
            </w:r>
          </w:p>
        </w:tc>
        <w:tc>
          <w:tcPr>
            <w:tcW w:w="878" w:type="dxa"/>
            <w:tcBorders>
              <w:top w:val="nil"/>
              <w:left w:val="single" w:sz="4" w:space="0" w:color="auto"/>
              <w:bottom w:val="single" w:sz="4" w:space="0" w:color="auto"/>
              <w:right w:val="single" w:sz="4" w:space="0" w:color="auto"/>
            </w:tcBorders>
          </w:tcPr>
          <w:p w14:paraId="67624C06" w14:textId="77777777" w:rsidR="00AF0BFE" w:rsidRPr="00613175" w:rsidRDefault="00AF0BFE" w:rsidP="00AF0BFE">
            <w:pPr>
              <w:pStyle w:val="TAH"/>
            </w:pPr>
          </w:p>
        </w:tc>
        <w:tc>
          <w:tcPr>
            <w:tcW w:w="4795" w:type="dxa"/>
            <w:tcBorders>
              <w:top w:val="nil"/>
              <w:left w:val="single" w:sz="4" w:space="0" w:color="auto"/>
              <w:bottom w:val="single" w:sz="4" w:space="0" w:color="auto"/>
              <w:right w:val="single" w:sz="4" w:space="0" w:color="auto"/>
            </w:tcBorders>
          </w:tcPr>
          <w:p w14:paraId="410B6BAE" w14:textId="17DC7157" w:rsidR="00AF0BFE" w:rsidRPr="00613175" w:rsidRDefault="00AF0BFE" w:rsidP="00AF0BFE">
            <w:pPr>
              <w:pStyle w:val="TAL"/>
            </w:pPr>
            <w:r w:rsidRPr="00613175">
              <w:rPr>
                <w:rFonts w:eastAsia="DengXian" w:cs="Arial"/>
                <w:i/>
                <w:iCs/>
                <w:snapToGrid w:val="0"/>
                <w:szCs w:val="18"/>
                <w:lang w:eastAsia="en-US"/>
              </w:rPr>
              <w:t>application/sdp</w:t>
            </w:r>
          </w:p>
        </w:tc>
        <w:tc>
          <w:tcPr>
            <w:tcW w:w="749" w:type="dxa"/>
            <w:tcBorders>
              <w:top w:val="nil"/>
              <w:left w:val="single" w:sz="4" w:space="0" w:color="auto"/>
              <w:bottom w:val="single" w:sz="4" w:space="0" w:color="auto"/>
              <w:right w:val="single" w:sz="4" w:space="0" w:color="auto"/>
            </w:tcBorders>
          </w:tcPr>
          <w:p w14:paraId="6E2EC275" w14:textId="77777777" w:rsidR="00AF0BFE" w:rsidRPr="00613175" w:rsidRDefault="00AF0BFE" w:rsidP="00AF0BFE">
            <w:pPr>
              <w:pStyle w:val="TAH"/>
            </w:pPr>
          </w:p>
        </w:tc>
        <w:tc>
          <w:tcPr>
            <w:tcW w:w="1440" w:type="dxa"/>
            <w:tcBorders>
              <w:top w:val="nil"/>
              <w:left w:val="single" w:sz="4" w:space="0" w:color="auto"/>
              <w:bottom w:val="single" w:sz="4" w:space="0" w:color="auto"/>
              <w:right w:val="single" w:sz="4" w:space="0" w:color="auto"/>
            </w:tcBorders>
          </w:tcPr>
          <w:p w14:paraId="12E6F0F4" w14:textId="77777777" w:rsidR="00AF0BFE" w:rsidRPr="00613175" w:rsidRDefault="00AF0BFE" w:rsidP="00AF0BFE">
            <w:pPr>
              <w:pStyle w:val="TAH"/>
            </w:pPr>
          </w:p>
        </w:tc>
      </w:tr>
      <w:tr w:rsidR="00AF0BFE" w:rsidRPr="00613175" w14:paraId="01CCA999" w14:textId="77777777" w:rsidTr="00AF0BFE">
        <w:trPr>
          <w:jc w:val="center"/>
        </w:trPr>
        <w:tc>
          <w:tcPr>
            <w:tcW w:w="1772" w:type="dxa"/>
            <w:tcBorders>
              <w:top w:val="single" w:sz="4" w:space="0" w:color="auto"/>
              <w:left w:val="single" w:sz="4" w:space="0" w:color="auto"/>
              <w:bottom w:val="nil"/>
              <w:right w:val="single" w:sz="4" w:space="0" w:color="auto"/>
            </w:tcBorders>
          </w:tcPr>
          <w:p w14:paraId="0D66ADAA" w14:textId="7EF4E67A" w:rsidR="00AF0BFE" w:rsidRPr="00613175" w:rsidRDefault="00AF0BFE" w:rsidP="00AF0BFE">
            <w:pPr>
              <w:pStyle w:val="TAH"/>
              <w:jc w:val="left"/>
            </w:pPr>
            <w:r w:rsidRPr="00613175">
              <w:rPr>
                <w:lang w:eastAsia="zh-CN"/>
              </w:rPr>
              <w:t>Content-Length</w:t>
            </w:r>
          </w:p>
        </w:tc>
        <w:tc>
          <w:tcPr>
            <w:tcW w:w="878" w:type="dxa"/>
            <w:tcBorders>
              <w:top w:val="single" w:sz="4" w:space="0" w:color="auto"/>
              <w:left w:val="single" w:sz="4" w:space="0" w:color="auto"/>
              <w:bottom w:val="nil"/>
              <w:right w:val="single" w:sz="4" w:space="0" w:color="auto"/>
            </w:tcBorders>
          </w:tcPr>
          <w:p w14:paraId="3720FAD8" w14:textId="77777777" w:rsidR="00AF0BFE" w:rsidRPr="00613175" w:rsidRDefault="00AF0BFE" w:rsidP="00AF0BFE">
            <w:pPr>
              <w:pStyle w:val="TAH"/>
            </w:pPr>
          </w:p>
        </w:tc>
        <w:tc>
          <w:tcPr>
            <w:tcW w:w="4795" w:type="dxa"/>
            <w:tcBorders>
              <w:top w:val="single" w:sz="4" w:space="0" w:color="auto"/>
              <w:left w:val="single" w:sz="4" w:space="0" w:color="auto"/>
              <w:bottom w:val="nil"/>
              <w:right w:val="single" w:sz="4" w:space="0" w:color="auto"/>
            </w:tcBorders>
          </w:tcPr>
          <w:p w14:paraId="07441121" w14:textId="77777777" w:rsidR="00AF0BFE" w:rsidRPr="00613175" w:rsidRDefault="00AF0BFE" w:rsidP="00AF0BFE">
            <w:pPr>
              <w:pStyle w:val="TAL"/>
            </w:pPr>
          </w:p>
        </w:tc>
        <w:tc>
          <w:tcPr>
            <w:tcW w:w="749" w:type="dxa"/>
            <w:tcBorders>
              <w:top w:val="single" w:sz="4" w:space="0" w:color="auto"/>
              <w:left w:val="single" w:sz="4" w:space="0" w:color="auto"/>
              <w:bottom w:val="nil"/>
              <w:right w:val="single" w:sz="4" w:space="0" w:color="auto"/>
            </w:tcBorders>
          </w:tcPr>
          <w:p w14:paraId="5951DE9A" w14:textId="77777777" w:rsidR="00AF0BFE" w:rsidRPr="00613175" w:rsidRDefault="00AF0BFE" w:rsidP="00AF0BFE">
            <w:pPr>
              <w:pStyle w:val="TAH"/>
            </w:pPr>
          </w:p>
        </w:tc>
        <w:tc>
          <w:tcPr>
            <w:tcW w:w="1440" w:type="dxa"/>
            <w:tcBorders>
              <w:top w:val="single" w:sz="4" w:space="0" w:color="auto"/>
              <w:left w:val="single" w:sz="4" w:space="0" w:color="auto"/>
              <w:bottom w:val="nil"/>
              <w:right w:val="single" w:sz="4" w:space="0" w:color="auto"/>
            </w:tcBorders>
          </w:tcPr>
          <w:p w14:paraId="34D59BF4" w14:textId="77777777" w:rsidR="00AF0BFE" w:rsidRPr="00613175" w:rsidRDefault="00AF0BFE" w:rsidP="00AF0BFE">
            <w:pPr>
              <w:pStyle w:val="TAH"/>
            </w:pPr>
          </w:p>
        </w:tc>
      </w:tr>
      <w:tr w:rsidR="00AF0BFE" w:rsidRPr="00613175" w14:paraId="65434FFA" w14:textId="77777777" w:rsidTr="00AF0BFE">
        <w:trPr>
          <w:jc w:val="center"/>
        </w:trPr>
        <w:tc>
          <w:tcPr>
            <w:tcW w:w="1772" w:type="dxa"/>
            <w:tcBorders>
              <w:top w:val="nil"/>
              <w:left w:val="single" w:sz="4" w:space="0" w:color="auto"/>
              <w:bottom w:val="single" w:sz="4" w:space="0" w:color="auto"/>
              <w:right w:val="single" w:sz="4" w:space="0" w:color="auto"/>
            </w:tcBorders>
          </w:tcPr>
          <w:p w14:paraId="62BD6756" w14:textId="143AC84A" w:rsidR="00AF0BFE" w:rsidRPr="00613175" w:rsidRDefault="00AF0BFE" w:rsidP="00AF0BFE">
            <w:pPr>
              <w:pStyle w:val="TAH"/>
              <w:jc w:val="left"/>
              <w:rPr>
                <w:b w:val="0"/>
              </w:rPr>
            </w:pPr>
            <w:r w:rsidRPr="00613175">
              <w:rPr>
                <w:b w:val="0"/>
                <w:lang w:eastAsia="en-US"/>
              </w:rPr>
              <w:tab/>
              <w:t>value</w:t>
            </w:r>
          </w:p>
        </w:tc>
        <w:tc>
          <w:tcPr>
            <w:tcW w:w="878" w:type="dxa"/>
            <w:tcBorders>
              <w:top w:val="nil"/>
              <w:left w:val="single" w:sz="4" w:space="0" w:color="auto"/>
              <w:bottom w:val="single" w:sz="4" w:space="0" w:color="auto"/>
              <w:right w:val="single" w:sz="4" w:space="0" w:color="auto"/>
            </w:tcBorders>
          </w:tcPr>
          <w:p w14:paraId="173243F5" w14:textId="77777777" w:rsidR="00AF0BFE" w:rsidRPr="00613175" w:rsidRDefault="00AF0BFE" w:rsidP="00AF0BFE">
            <w:pPr>
              <w:pStyle w:val="TAH"/>
            </w:pPr>
          </w:p>
        </w:tc>
        <w:tc>
          <w:tcPr>
            <w:tcW w:w="4795" w:type="dxa"/>
            <w:tcBorders>
              <w:top w:val="nil"/>
              <w:left w:val="single" w:sz="4" w:space="0" w:color="auto"/>
              <w:bottom w:val="single" w:sz="4" w:space="0" w:color="auto"/>
              <w:right w:val="single" w:sz="4" w:space="0" w:color="auto"/>
            </w:tcBorders>
          </w:tcPr>
          <w:p w14:paraId="7E65CF30" w14:textId="2E227D00" w:rsidR="00AF0BFE" w:rsidRPr="00613175" w:rsidRDefault="00AF0BFE" w:rsidP="00AF0BFE">
            <w:pPr>
              <w:pStyle w:val="TAL"/>
            </w:pPr>
            <w:r w:rsidRPr="00613175">
              <w:rPr>
                <w:lang w:eastAsia="zh-CN"/>
              </w:rPr>
              <w:t>length of message-body</w:t>
            </w:r>
          </w:p>
        </w:tc>
        <w:tc>
          <w:tcPr>
            <w:tcW w:w="749" w:type="dxa"/>
            <w:tcBorders>
              <w:top w:val="nil"/>
              <w:left w:val="single" w:sz="4" w:space="0" w:color="auto"/>
              <w:bottom w:val="single" w:sz="4" w:space="0" w:color="auto"/>
              <w:right w:val="single" w:sz="4" w:space="0" w:color="auto"/>
            </w:tcBorders>
          </w:tcPr>
          <w:p w14:paraId="22CA65B1" w14:textId="77777777" w:rsidR="00AF0BFE" w:rsidRPr="00613175" w:rsidRDefault="00AF0BFE" w:rsidP="00AF0BFE">
            <w:pPr>
              <w:pStyle w:val="TAH"/>
            </w:pPr>
          </w:p>
        </w:tc>
        <w:tc>
          <w:tcPr>
            <w:tcW w:w="1440" w:type="dxa"/>
            <w:tcBorders>
              <w:top w:val="nil"/>
              <w:left w:val="single" w:sz="4" w:space="0" w:color="auto"/>
              <w:bottom w:val="single" w:sz="4" w:space="0" w:color="auto"/>
              <w:right w:val="single" w:sz="4" w:space="0" w:color="auto"/>
            </w:tcBorders>
          </w:tcPr>
          <w:p w14:paraId="49ABF784" w14:textId="77777777" w:rsidR="00AF0BFE" w:rsidRPr="00613175" w:rsidRDefault="00AF0BFE" w:rsidP="00AF0BFE">
            <w:pPr>
              <w:pStyle w:val="TAH"/>
            </w:pPr>
          </w:p>
        </w:tc>
      </w:tr>
      <w:tr w:rsidR="00AF0BFE" w:rsidRPr="00613175" w14:paraId="7515CF44" w14:textId="77777777" w:rsidTr="00AF0BFE">
        <w:trPr>
          <w:jc w:val="center"/>
        </w:trPr>
        <w:tc>
          <w:tcPr>
            <w:tcW w:w="1772" w:type="dxa"/>
            <w:tcBorders>
              <w:top w:val="single" w:sz="4" w:space="0" w:color="auto"/>
              <w:left w:val="single" w:sz="4" w:space="0" w:color="auto"/>
              <w:bottom w:val="single" w:sz="4" w:space="0" w:color="auto"/>
              <w:right w:val="single" w:sz="4" w:space="0" w:color="auto"/>
            </w:tcBorders>
            <w:hideMark/>
          </w:tcPr>
          <w:p w14:paraId="119672BA" w14:textId="77777777" w:rsidR="00AF0BFE" w:rsidRPr="00613175" w:rsidRDefault="00AF0BFE" w:rsidP="00AF0BFE">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53BBFD7F" w14:textId="77777777" w:rsidR="00AF0BFE" w:rsidRPr="00613175" w:rsidRDefault="00AF0BFE" w:rsidP="00AF0BFE">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0B386E21" w14:textId="62D5F81C" w:rsidR="00AF0BFE" w:rsidRPr="00613175" w:rsidRDefault="00AF0BFE" w:rsidP="00AF0BFE">
            <w:pPr>
              <w:pStyle w:val="TAL"/>
              <w:rPr>
                <w:rFonts w:eastAsia="DengXian"/>
              </w:rPr>
            </w:pPr>
            <w:r w:rsidRPr="00613175">
              <w:rPr>
                <w:rFonts w:eastAsia="DengXian"/>
              </w:rPr>
              <w:t>SDP body of the 200 OK response copied from the received PRACK and modified as follows:</w:t>
            </w:r>
          </w:p>
          <w:p w14:paraId="0EE5A5A8" w14:textId="77777777" w:rsidR="00AF0BFE" w:rsidRPr="00613175" w:rsidRDefault="00AF0BFE" w:rsidP="00AF0BFE">
            <w:pPr>
              <w:pStyle w:val="TAL"/>
              <w:rPr>
                <w:rFonts w:eastAsia="DengXian"/>
              </w:rPr>
            </w:pPr>
          </w:p>
          <w:p w14:paraId="1B10E451" w14:textId="77777777" w:rsidR="00AF0BFE" w:rsidRPr="00613175" w:rsidRDefault="00AF0BFE" w:rsidP="00AF0BFE">
            <w:pPr>
              <w:pStyle w:val="TAL"/>
              <w:rPr>
                <w:rFonts w:eastAsia="DengXian"/>
                <w:snapToGrid w:val="0"/>
              </w:rPr>
            </w:pPr>
            <w:r w:rsidRPr="00613175">
              <w:rPr>
                <w:rFonts w:eastAsia="DengXian"/>
                <w:snapToGrid w:val="0"/>
              </w:rPr>
              <w:t>-</w:t>
            </w:r>
            <w:r w:rsidRPr="00613175">
              <w:rPr>
                <w:rFonts w:eastAsia="DengXian"/>
                <w:snapToGrid w:val="0"/>
              </w:rPr>
              <w:tab/>
              <w:t>IP address on "c=" lines and transport port on "m=" lines changed to indicate to which IP address and port the UE should start sending the media (same as used in step 9 above);</w:t>
            </w:r>
          </w:p>
          <w:p w14:paraId="7213B96F" w14:textId="77777777" w:rsidR="00AF0BFE" w:rsidRPr="00613175" w:rsidRDefault="00AF0BFE" w:rsidP="00AF0BFE">
            <w:pPr>
              <w:pStyle w:val="TAL"/>
              <w:rPr>
                <w:rFonts w:eastAsia="DengXian"/>
                <w:snapToGrid w:val="0"/>
              </w:rPr>
            </w:pPr>
            <w:r w:rsidRPr="00613175">
              <w:rPr>
                <w:rFonts w:eastAsia="DengXian"/>
                <w:i/>
                <w:iCs/>
                <w:snapToGrid w:val="0"/>
              </w:rPr>
              <w:t>-</w:t>
            </w:r>
            <w:r w:rsidRPr="00613175">
              <w:rPr>
                <w:rFonts w:eastAsia="DengXian"/>
                <w:i/>
                <w:iCs/>
                <w:snapToGrid w:val="0"/>
              </w:rPr>
              <w:tab/>
            </w:r>
            <w:r w:rsidRPr="00613175">
              <w:rPr>
                <w:rFonts w:eastAsia="DengXian"/>
                <w:iCs/>
                <w:snapToGrid w:val="0"/>
              </w:rPr>
              <w:t>"o=" line identical to previous SDP sent by SS except that sess-version is incremented.</w:t>
            </w:r>
          </w:p>
          <w:p w14:paraId="1E4DD187" w14:textId="13A2674E" w:rsidR="00AF0BFE" w:rsidRPr="00613175" w:rsidRDefault="00AF0BFE" w:rsidP="00AF0BFE">
            <w:pPr>
              <w:pStyle w:val="TAL"/>
              <w:rPr>
                <w:rFonts w:cs="Arial"/>
              </w:rPr>
            </w:pPr>
          </w:p>
        </w:tc>
        <w:tc>
          <w:tcPr>
            <w:tcW w:w="749" w:type="dxa"/>
            <w:tcBorders>
              <w:top w:val="single" w:sz="4" w:space="0" w:color="auto"/>
              <w:left w:val="single" w:sz="4" w:space="0" w:color="auto"/>
              <w:bottom w:val="single" w:sz="4" w:space="0" w:color="auto"/>
              <w:right w:val="single" w:sz="4" w:space="0" w:color="auto"/>
            </w:tcBorders>
          </w:tcPr>
          <w:p w14:paraId="2A6BDBBF" w14:textId="77777777" w:rsidR="00AF0BFE" w:rsidRPr="00613175" w:rsidRDefault="00AF0BFE" w:rsidP="00AF0BFE">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06DA059B" w14:textId="77777777" w:rsidR="00AF0BFE" w:rsidRPr="00613175" w:rsidRDefault="00AF0BFE" w:rsidP="00AF0BFE">
            <w:pPr>
              <w:pStyle w:val="TAL"/>
            </w:pPr>
            <w:r w:rsidRPr="00613175">
              <w:t>TS 24.229 [7]</w:t>
            </w:r>
          </w:p>
        </w:tc>
      </w:tr>
    </w:tbl>
    <w:p w14:paraId="0F603939" w14:textId="77777777" w:rsidR="00511062" w:rsidRPr="00613175" w:rsidRDefault="00511062" w:rsidP="00565BFA">
      <w:pPr>
        <w:rPr>
          <w:rFonts w:eastAsia="MT Extra"/>
        </w:rPr>
      </w:pPr>
    </w:p>
    <w:p w14:paraId="2E21D1CC" w14:textId="1F9B39DF" w:rsidR="004811AC" w:rsidRPr="00613175" w:rsidRDefault="00610109" w:rsidP="004811AC">
      <w:pPr>
        <w:pStyle w:val="Heading2"/>
        <w:rPr>
          <w:rFonts w:eastAsia="Wingdings"/>
        </w:rPr>
      </w:pPr>
      <w:bookmarkStart w:id="850" w:name="_Toc60916169"/>
      <w:r w:rsidRPr="00613175">
        <w:rPr>
          <w:rFonts w:eastAsia="Wingdings"/>
        </w:rPr>
        <w:br w:type="page"/>
      </w:r>
      <w:bookmarkStart w:id="851" w:name="_Toc68197399"/>
      <w:bookmarkStart w:id="852" w:name="_Toc75880657"/>
      <w:bookmarkStart w:id="853" w:name="_Toc84254355"/>
      <w:bookmarkStart w:id="854" w:name="_Toc84255150"/>
      <w:r w:rsidR="004811AC" w:rsidRPr="00613175">
        <w:rPr>
          <w:rFonts w:eastAsia="Wingdings"/>
        </w:rPr>
        <w:lastRenderedPageBreak/>
        <w:t>7.27</w:t>
      </w:r>
      <w:r w:rsidR="004811AC" w:rsidRPr="00613175">
        <w:rPr>
          <w:rFonts w:eastAsia="Wingdings"/>
        </w:rPr>
        <w:tab/>
        <w:t>Session Timer / MO Call / UE is able to refresh the session / 5GS</w:t>
      </w:r>
      <w:bookmarkEnd w:id="851"/>
      <w:bookmarkEnd w:id="852"/>
      <w:bookmarkEnd w:id="853"/>
      <w:bookmarkEnd w:id="854"/>
    </w:p>
    <w:p w14:paraId="627A4E62" w14:textId="77777777" w:rsidR="004811AC" w:rsidRPr="00613175" w:rsidRDefault="004811AC" w:rsidP="004811AC">
      <w:pPr>
        <w:pStyle w:val="H6"/>
      </w:pPr>
      <w:r w:rsidRPr="00613175">
        <w:t>7.27.1</w:t>
      </w:r>
      <w:r w:rsidRPr="00613175">
        <w:tab/>
        <w:t>Test Purpose (TP)</w:t>
      </w:r>
    </w:p>
    <w:p w14:paraId="091DE630" w14:textId="77777777" w:rsidR="004811AC" w:rsidRPr="00613175" w:rsidRDefault="004811AC" w:rsidP="004811AC">
      <w:pPr>
        <w:pStyle w:val="H6"/>
        <w:rPr>
          <w:rFonts w:eastAsia="MT Extra"/>
        </w:rPr>
      </w:pPr>
      <w:r w:rsidRPr="00613175">
        <w:t>(1)</w:t>
      </w:r>
    </w:p>
    <w:p w14:paraId="5B147815" w14:textId="77777777" w:rsidR="004811AC" w:rsidRPr="00613175" w:rsidRDefault="004811AC" w:rsidP="004811AC">
      <w:pPr>
        <w:pStyle w:val="PL"/>
        <w:rPr>
          <w:noProof w:val="0"/>
        </w:rPr>
      </w:pPr>
      <w:r w:rsidRPr="00613175">
        <w:rPr>
          <w:b/>
          <w:noProof w:val="0"/>
        </w:rPr>
        <w:t>with</w:t>
      </w:r>
      <w:r w:rsidRPr="00613175">
        <w:rPr>
          <w:noProof w:val="0"/>
        </w:rPr>
        <w:t xml:space="preserve"> { UE being registered to IMS and being configured to use Session Timer and preconditions and to be the refresher }</w:t>
      </w:r>
    </w:p>
    <w:p w14:paraId="3B4FA3C2"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94A130E"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is being made to initiate a voice call }</w:t>
      </w:r>
    </w:p>
    <w:p w14:paraId="29C9E82A"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INVITE for voice call }</w:t>
      </w:r>
    </w:p>
    <w:p w14:paraId="41DC5246" w14:textId="77777777" w:rsidR="004811AC" w:rsidRPr="00613175" w:rsidRDefault="004811AC" w:rsidP="004811AC">
      <w:pPr>
        <w:pStyle w:val="PL"/>
        <w:rPr>
          <w:noProof w:val="0"/>
        </w:rPr>
      </w:pPr>
      <w:r w:rsidRPr="00613175">
        <w:rPr>
          <w:noProof w:val="0"/>
        </w:rPr>
        <w:t xml:space="preserve">            }</w:t>
      </w:r>
    </w:p>
    <w:p w14:paraId="3C4D180E" w14:textId="77777777" w:rsidR="004811AC" w:rsidRPr="00613175" w:rsidRDefault="004811AC" w:rsidP="004811AC">
      <w:pPr>
        <w:pStyle w:val="PL"/>
        <w:rPr>
          <w:noProof w:val="0"/>
        </w:rPr>
      </w:pPr>
    </w:p>
    <w:p w14:paraId="74A095A4" w14:textId="77777777" w:rsidR="004811AC" w:rsidRPr="00613175" w:rsidRDefault="004811AC" w:rsidP="004811AC">
      <w:pPr>
        <w:pStyle w:val="H6"/>
      </w:pPr>
      <w:r w:rsidRPr="00613175">
        <w:t>(2)</w:t>
      </w:r>
    </w:p>
    <w:p w14:paraId="4F99BC7F" w14:textId="77777777" w:rsidR="004811AC" w:rsidRPr="00613175" w:rsidRDefault="004811AC" w:rsidP="004811AC">
      <w:pPr>
        <w:pStyle w:val="PL"/>
        <w:rPr>
          <w:noProof w:val="0"/>
        </w:rPr>
      </w:pPr>
      <w:r w:rsidRPr="00613175">
        <w:rPr>
          <w:b/>
          <w:noProof w:val="0"/>
        </w:rPr>
        <w:t>with</w:t>
      </w:r>
      <w:r w:rsidRPr="00613175">
        <w:rPr>
          <w:noProof w:val="0"/>
        </w:rPr>
        <w:t xml:space="preserve"> { UE having included Session-Expires in INVITE }</w:t>
      </w:r>
    </w:p>
    <w:p w14:paraId="57E14128"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78D8062"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receives 100 Trying followed by 422 Session Interval Too Small with Min-SE value of 1860 }</w:t>
      </w:r>
    </w:p>
    <w:p w14:paraId="0A831C2D"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ACK and new INVITE with Min-SE value and Session-Expires value being 1860 }</w:t>
      </w:r>
    </w:p>
    <w:p w14:paraId="62DCA577" w14:textId="77777777" w:rsidR="004811AC" w:rsidRPr="00613175" w:rsidRDefault="004811AC" w:rsidP="004811AC">
      <w:pPr>
        <w:pStyle w:val="PL"/>
        <w:tabs>
          <w:tab w:val="clear" w:pos="384"/>
        </w:tabs>
        <w:rPr>
          <w:noProof w:val="0"/>
        </w:rPr>
      </w:pPr>
      <w:r w:rsidRPr="00613175">
        <w:rPr>
          <w:noProof w:val="0"/>
        </w:rPr>
        <w:t xml:space="preserve">            }</w:t>
      </w:r>
    </w:p>
    <w:p w14:paraId="45C4AC22" w14:textId="77777777" w:rsidR="004811AC" w:rsidRPr="00613175" w:rsidRDefault="004811AC" w:rsidP="004811AC">
      <w:pPr>
        <w:pStyle w:val="PL"/>
        <w:rPr>
          <w:noProof w:val="0"/>
        </w:rPr>
      </w:pPr>
    </w:p>
    <w:p w14:paraId="250C6F64" w14:textId="77777777" w:rsidR="004811AC" w:rsidRPr="00613175" w:rsidRDefault="004811AC" w:rsidP="004811AC">
      <w:pPr>
        <w:pStyle w:val="H6"/>
      </w:pPr>
      <w:r w:rsidRPr="00613175">
        <w:t>(3)</w:t>
      </w:r>
    </w:p>
    <w:p w14:paraId="691A1D67" w14:textId="77777777" w:rsidR="004811AC" w:rsidRPr="00613175" w:rsidRDefault="004811AC" w:rsidP="004811AC">
      <w:pPr>
        <w:pStyle w:val="PL"/>
        <w:rPr>
          <w:noProof w:val="0"/>
        </w:rPr>
      </w:pPr>
      <w:r w:rsidRPr="00613175">
        <w:rPr>
          <w:b/>
          <w:noProof w:val="0"/>
        </w:rPr>
        <w:t>with</w:t>
      </w:r>
      <w:r w:rsidRPr="00613175">
        <w:rPr>
          <w:noProof w:val="0"/>
        </w:rPr>
        <w:t xml:space="preserve"> { UE having send 2nd INVITE }</w:t>
      </w:r>
    </w:p>
    <w:p w14:paraId="29E6DC99"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8A9ADCE"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receives 100 Trying followed by 422 Session Interval Too Small with Min-SE value of 1920 }</w:t>
      </w:r>
    </w:p>
    <w:p w14:paraId="407D719B"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ACK and new INVITE with Min-SE value and Session-Expires value being 1920 }</w:t>
      </w:r>
    </w:p>
    <w:p w14:paraId="277C22DF" w14:textId="77777777" w:rsidR="004811AC" w:rsidRPr="00613175" w:rsidRDefault="004811AC" w:rsidP="004811AC">
      <w:pPr>
        <w:pStyle w:val="PL"/>
        <w:tabs>
          <w:tab w:val="clear" w:pos="384"/>
        </w:tabs>
        <w:rPr>
          <w:noProof w:val="0"/>
        </w:rPr>
      </w:pPr>
      <w:r w:rsidRPr="00613175">
        <w:rPr>
          <w:noProof w:val="0"/>
        </w:rPr>
        <w:t xml:space="preserve">            }</w:t>
      </w:r>
    </w:p>
    <w:p w14:paraId="60529D80" w14:textId="77777777" w:rsidR="004811AC" w:rsidRPr="00613175" w:rsidRDefault="004811AC" w:rsidP="004811AC">
      <w:pPr>
        <w:pStyle w:val="PL"/>
        <w:rPr>
          <w:noProof w:val="0"/>
        </w:rPr>
      </w:pPr>
    </w:p>
    <w:p w14:paraId="5C712532" w14:textId="77777777" w:rsidR="004811AC" w:rsidRPr="00613175" w:rsidRDefault="004811AC" w:rsidP="004811AC">
      <w:pPr>
        <w:pStyle w:val="H6"/>
      </w:pPr>
      <w:r w:rsidRPr="00613175">
        <w:t>(4)</w:t>
      </w:r>
    </w:p>
    <w:p w14:paraId="7BACC601" w14:textId="77777777" w:rsidR="004811AC" w:rsidRPr="00613175" w:rsidRDefault="004811AC" w:rsidP="004811AC">
      <w:pPr>
        <w:pStyle w:val="PL"/>
        <w:rPr>
          <w:noProof w:val="0"/>
        </w:rPr>
      </w:pPr>
      <w:r w:rsidRPr="00613175">
        <w:rPr>
          <w:b/>
          <w:noProof w:val="0"/>
        </w:rPr>
        <w:t>with</w:t>
      </w:r>
      <w:r w:rsidRPr="00613175">
        <w:rPr>
          <w:noProof w:val="0"/>
        </w:rPr>
        <w:t xml:space="preserve"> { UE having sent 3rd INVITE }</w:t>
      </w:r>
    </w:p>
    <w:p w14:paraId="2E350236"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2A2902F"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receiving 100 Trying followed by 183 Session Progress }</w:t>
      </w:r>
    </w:p>
    <w:p w14:paraId="7182283F"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concludes voice call set up procedure up until sending ACK, with Session-Expires having value 1920 and refresher being set to uac }</w:t>
      </w:r>
    </w:p>
    <w:p w14:paraId="294EFC8A" w14:textId="77777777" w:rsidR="004811AC" w:rsidRPr="00613175" w:rsidRDefault="004811AC" w:rsidP="004811AC">
      <w:pPr>
        <w:pStyle w:val="PL"/>
        <w:tabs>
          <w:tab w:val="clear" w:pos="384"/>
        </w:tabs>
        <w:rPr>
          <w:noProof w:val="0"/>
        </w:rPr>
      </w:pPr>
      <w:r w:rsidRPr="00613175">
        <w:rPr>
          <w:noProof w:val="0"/>
        </w:rPr>
        <w:t xml:space="preserve">            }</w:t>
      </w:r>
    </w:p>
    <w:p w14:paraId="563AF327" w14:textId="77777777" w:rsidR="004811AC" w:rsidRPr="00613175" w:rsidRDefault="004811AC" w:rsidP="004811AC">
      <w:pPr>
        <w:pStyle w:val="PL"/>
        <w:rPr>
          <w:noProof w:val="0"/>
        </w:rPr>
      </w:pPr>
    </w:p>
    <w:p w14:paraId="2E8F01C6" w14:textId="77777777" w:rsidR="004811AC" w:rsidRPr="00613175" w:rsidRDefault="004811AC" w:rsidP="004811AC">
      <w:pPr>
        <w:pStyle w:val="H6"/>
      </w:pPr>
      <w:r w:rsidRPr="00613175">
        <w:t>(5)</w:t>
      </w:r>
    </w:p>
    <w:p w14:paraId="3F43E445" w14:textId="77777777" w:rsidR="004811AC" w:rsidRPr="00613175" w:rsidRDefault="004811AC" w:rsidP="004811AC">
      <w:pPr>
        <w:pStyle w:val="PL"/>
        <w:rPr>
          <w:noProof w:val="0"/>
        </w:rPr>
      </w:pPr>
      <w:r w:rsidRPr="00613175">
        <w:rPr>
          <w:b/>
          <w:noProof w:val="0"/>
        </w:rPr>
        <w:t>with</w:t>
      </w:r>
      <w:r w:rsidRPr="00613175">
        <w:rPr>
          <w:noProof w:val="0"/>
        </w:rPr>
        <w:t xml:space="preserve"> { UE having been chosen as refresher for established voice call }</w:t>
      </w:r>
    </w:p>
    <w:p w14:paraId="2A98EEA7"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808505D"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voice call has been going on for 960 seconds }</w:t>
      </w:r>
    </w:p>
    <w:p w14:paraId="01FFD582"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UPDATE to refresh the session }</w:t>
      </w:r>
    </w:p>
    <w:p w14:paraId="4EAE87E9" w14:textId="77777777" w:rsidR="004811AC" w:rsidRPr="00613175" w:rsidRDefault="004811AC" w:rsidP="004811AC">
      <w:pPr>
        <w:pStyle w:val="PL"/>
        <w:tabs>
          <w:tab w:val="clear" w:pos="384"/>
        </w:tabs>
        <w:rPr>
          <w:noProof w:val="0"/>
        </w:rPr>
      </w:pPr>
      <w:r w:rsidRPr="00613175">
        <w:rPr>
          <w:noProof w:val="0"/>
        </w:rPr>
        <w:t xml:space="preserve">            }</w:t>
      </w:r>
    </w:p>
    <w:p w14:paraId="18A0CB84" w14:textId="77777777" w:rsidR="004811AC" w:rsidRPr="00613175" w:rsidRDefault="004811AC" w:rsidP="004811AC">
      <w:pPr>
        <w:pStyle w:val="PL"/>
        <w:rPr>
          <w:noProof w:val="0"/>
        </w:rPr>
      </w:pPr>
    </w:p>
    <w:p w14:paraId="6BAC5793" w14:textId="77777777" w:rsidR="004811AC" w:rsidRPr="00613175" w:rsidRDefault="004811AC" w:rsidP="004811AC">
      <w:pPr>
        <w:pStyle w:val="H6"/>
      </w:pPr>
      <w:r w:rsidRPr="00613175">
        <w:t>(6)</w:t>
      </w:r>
    </w:p>
    <w:p w14:paraId="4DA88D53" w14:textId="77777777" w:rsidR="004811AC" w:rsidRPr="00613175" w:rsidRDefault="004811AC" w:rsidP="004811AC">
      <w:pPr>
        <w:pStyle w:val="PL"/>
        <w:rPr>
          <w:noProof w:val="0"/>
        </w:rPr>
      </w:pPr>
      <w:r w:rsidRPr="00613175">
        <w:rPr>
          <w:b/>
          <w:noProof w:val="0"/>
        </w:rPr>
        <w:t>with</w:t>
      </w:r>
      <w:r w:rsidRPr="00613175">
        <w:rPr>
          <w:noProof w:val="0"/>
        </w:rPr>
        <w:t xml:space="preserve"> { UE having been chosen as refresher for established voice call }</w:t>
      </w:r>
    </w:p>
    <w:p w14:paraId="56428AC8"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1D30E7F"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voice call has been going on for another 960 seconds }</w:t>
      </w:r>
    </w:p>
    <w:p w14:paraId="28DFF0EF"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UPDATE to refresh the session }</w:t>
      </w:r>
    </w:p>
    <w:p w14:paraId="322ACFA6" w14:textId="77777777" w:rsidR="004811AC" w:rsidRPr="00613175" w:rsidRDefault="004811AC" w:rsidP="004811AC">
      <w:pPr>
        <w:pStyle w:val="PL"/>
        <w:tabs>
          <w:tab w:val="clear" w:pos="384"/>
        </w:tabs>
        <w:rPr>
          <w:noProof w:val="0"/>
        </w:rPr>
      </w:pPr>
      <w:r w:rsidRPr="00613175">
        <w:rPr>
          <w:noProof w:val="0"/>
        </w:rPr>
        <w:t xml:space="preserve">            }</w:t>
      </w:r>
    </w:p>
    <w:p w14:paraId="2F6CF071" w14:textId="77777777" w:rsidR="004811AC" w:rsidRPr="00613175" w:rsidRDefault="004811AC" w:rsidP="004811AC">
      <w:pPr>
        <w:pStyle w:val="PL"/>
        <w:tabs>
          <w:tab w:val="clear" w:pos="384"/>
        </w:tabs>
        <w:rPr>
          <w:noProof w:val="0"/>
        </w:rPr>
      </w:pPr>
    </w:p>
    <w:p w14:paraId="0150F06D" w14:textId="77777777" w:rsidR="004811AC" w:rsidRPr="00613175" w:rsidRDefault="004811AC" w:rsidP="004811AC">
      <w:pPr>
        <w:pStyle w:val="H6"/>
      </w:pPr>
      <w:r w:rsidRPr="00613175">
        <w:t>7.27.2</w:t>
      </w:r>
      <w:r w:rsidRPr="00613175">
        <w:tab/>
        <w:t>Conformance Requirements</w:t>
      </w:r>
    </w:p>
    <w:p w14:paraId="1924431E" w14:textId="77777777" w:rsidR="004811AC" w:rsidRPr="00613175" w:rsidRDefault="004811AC" w:rsidP="004811AC">
      <w:r w:rsidRPr="00613175">
        <w:t>The conformance requirements covered in the present test case are, unless otherwise stated, Rel-15 requirements.</w:t>
      </w:r>
    </w:p>
    <w:p w14:paraId="1F2F8E3F" w14:textId="77777777" w:rsidR="004811AC" w:rsidRPr="00613175" w:rsidRDefault="004811AC" w:rsidP="004811AC">
      <w:r w:rsidRPr="00613175">
        <w:t>[TS 24.229 clause 5.1.2A.1.1]</w:t>
      </w:r>
    </w:p>
    <w:p w14:paraId="7E70DCA3" w14:textId="77777777" w:rsidR="004811AC" w:rsidRPr="00613175" w:rsidRDefault="004811AC" w:rsidP="004811AC">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4ACD684A" w14:textId="62654886" w:rsidR="004811AC" w:rsidRPr="00613175" w:rsidRDefault="004811AC" w:rsidP="004811AC">
      <w:r w:rsidRPr="00613175">
        <w:t>[TS 24.229 clause 5.2.7.2]</w:t>
      </w:r>
    </w:p>
    <w:p w14:paraId="4526C5E9" w14:textId="77777777" w:rsidR="004811AC" w:rsidRPr="00613175" w:rsidRDefault="004811AC" w:rsidP="004811AC">
      <w:pPr>
        <w:rPr>
          <w:snapToGrid w:val="0"/>
        </w:rPr>
      </w:pPr>
      <w:r w:rsidRPr="00613175">
        <w:lastRenderedPageBreak/>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7B834C1D"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770BF7E2" w14:textId="77777777" w:rsidR="004811AC" w:rsidRPr="00613175" w:rsidRDefault="004811AC" w:rsidP="004811AC">
      <w:r w:rsidRPr="00613175">
        <w:t>[TS 24.229 clause 5.2.7.3]</w:t>
      </w:r>
    </w:p>
    <w:p w14:paraId="213182FA" w14:textId="77777777" w:rsidR="004811AC" w:rsidRPr="00613175" w:rsidRDefault="004811AC" w:rsidP="004811AC">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037A7DA0"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0D321D93" w14:textId="77777777" w:rsidR="004811AC" w:rsidRPr="00613175" w:rsidRDefault="004811AC" w:rsidP="004811AC">
      <w:r w:rsidRPr="00613175">
        <w:t>[TS 24.229 clause 5.4.5.3]</w:t>
      </w:r>
    </w:p>
    <w:p w14:paraId="56A53797" w14:textId="77777777" w:rsidR="004811AC" w:rsidRPr="00613175" w:rsidRDefault="004811AC" w:rsidP="004811AC">
      <w:r w:rsidRPr="00613175">
        <w:t>If the S-CSCF requested the session to be refreshed periodically, and the S-CSCF got the indication that the session will be refreshed, when the session timer expires, the S-CSCF shall delete all the stored information related to the dialog.</w:t>
      </w:r>
    </w:p>
    <w:p w14:paraId="1B52759F" w14:textId="77777777" w:rsidR="004811AC" w:rsidRPr="00613175" w:rsidRDefault="004811AC" w:rsidP="004811AC">
      <w:pPr>
        <w:pStyle w:val="H6"/>
      </w:pPr>
      <w:r w:rsidRPr="00613175">
        <w:t>7.27.3</w:t>
      </w:r>
      <w:r w:rsidRPr="00613175">
        <w:tab/>
        <w:t>Test description</w:t>
      </w:r>
    </w:p>
    <w:p w14:paraId="45771F77" w14:textId="77777777" w:rsidR="004811AC" w:rsidRPr="00613175" w:rsidRDefault="004811AC" w:rsidP="004811AC">
      <w:pPr>
        <w:pStyle w:val="H6"/>
      </w:pPr>
      <w:r w:rsidRPr="00613175">
        <w:t>7.27.3.1</w:t>
      </w:r>
      <w:r w:rsidRPr="00613175">
        <w:tab/>
        <w:t>Pre-test conditions</w:t>
      </w:r>
    </w:p>
    <w:p w14:paraId="05FEF5BF" w14:textId="77777777" w:rsidR="004811AC" w:rsidRPr="00613175" w:rsidRDefault="004811AC" w:rsidP="004811AC">
      <w:pPr>
        <w:pStyle w:val="H6"/>
        <w:rPr>
          <w:rFonts w:eastAsia="MT Extra" w:cs="Tahoma"/>
        </w:rPr>
      </w:pPr>
      <w:r w:rsidRPr="00613175">
        <w:rPr>
          <w:rFonts w:cs="Tahoma"/>
        </w:rPr>
        <w:t>System Simulator:</w:t>
      </w:r>
    </w:p>
    <w:p w14:paraId="212647E0" w14:textId="77777777" w:rsidR="004811AC" w:rsidRPr="00613175" w:rsidRDefault="004811AC" w:rsidP="004811AC">
      <w:pPr>
        <w:pStyle w:val="B10"/>
        <w:rPr>
          <w:rFonts w:cs="MS LineDraw"/>
          <w:lang w:eastAsia="sv-SE"/>
        </w:rPr>
      </w:pPr>
      <w:r w:rsidRPr="00613175">
        <w:t>-</w:t>
      </w:r>
      <w:r w:rsidRPr="00613175">
        <w:tab/>
        <w:t>1 NR Cell connected to 5GC, default parameters.</w:t>
      </w:r>
    </w:p>
    <w:p w14:paraId="54A02BA6" w14:textId="77777777" w:rsidR="004811AC" w:rsidRPr="00613175" w:rsidRDefault="004811AC" w:rsidP="004811AC">
      <w:pPr>
        <w:pStyle w:val="H6"/>
      </w:pPr>
      <w:r w:rsidRPr="00613175">
        <w:t>UE:</w:t>
      </w:r>
    </w:p>
    <w:p w14:paraId="1FB75FE4" w14:textId="77777777" w:rsidR="004811AC" w:rsidRPr="00613175" w:rsidRDefault="004811AC" w:rsidP="004811AC">
      <w:pPr>
        <w:pStyle w:val="B10"/>
        <w:rPr>
          <w:snapToGrid w:val="0"/>
        </w:rPr>
      </w:pPr>
      <w:r w:rsidRPr="00613175">
        <w:t>-</w:t>
      </w:r>
      <w:r w:rsidRPr="00613175">
        <w:tab/>
      </w:r>
      <w:r w:rsidRPr="00613175">
        <w:rPr>
          <w:snapToGrid w:val="0"/>
        </w:rPr>
        <w:t>UE contains either ISIM and USIM applications or only USIM application on UICC.</w:t>
      </w:r>
    </w:p>
    <w:p w14:paraId="58E66679" w14:textId="77777777" w:rsidR="004811AC" w:rsidRPr="00613175" w:rsidRDefault="004811AC" w:rsidP="004811AC">
      <w:pPr>
        <w:pStyle w:val="B10"/>
        <w:rPr>
          <w:snapToGrid w:val="0"/>
        </w:rPr>
      </w:pPr>
      <w:r w:rsidRPr="00613175">
        <w:t>-</w:t>
      </w:r>
      <w:r w:rsidRPr="00613175">
        <w:tab/>
      </w:r>
      <w:r w:rsidRPr="00613175">
        <w:rPr>
          <w:snapToGrid w:val="0"/>
        </w:rPr>
        <w:t>UE is configured to register for IMS after switch on.</w:t>
      </w:r>
    </w:p>
    <w:p w14:paraId="19F61616" w14:textId="77777777" w:rsidR="004811AC" w:rsidRPr="00613175" w:rsidRDefault="004811AC" w:rsidP="004811AC">
      <w:pPr>
        <w:pStyle w:val="B10"/>
        <w:rPr>
          <w:snapToGrid w:val="0"/>
        </w:rPr>
      </w:pPr>
      <w:r w:rsidRPr="00613175">
        <w:t>-</w:t>
      </w:r>
      <w:r w:rsidRPr="00613175">
        <w:tab/>
      </w:r>
      <w:r w:rsidRPr="00613175">
        <w:rPr>
          <w:snapToGrid w:val="0"/>
        </w:rPr>
        <w:t>UE is configured to use Session Timer and preconditions.</w:t>
      </w:r>
    </w:p>
    <w:p w14:paraId="10BA1393" w14:textId="77777777" w:rsidR="004811AC" w:rsidRPr="00613175" w:rsidRDefault="004811AC" w:rsidP="004811AC">
      <w:pPr>
        <w:pStyle w:val="H6"/>
        <w:rPr>
          <w:rFonts w:cs="Tahoma"/>
        </w:rPr>
      </w:pPr>
      <w:r w:rsidRPr="00613175">
        <w:rPr>
          <w:rFonts w:cs="Tahoma"/>
        </w:rPr>
        <w:t>Preamble:</w:t>
      </w:r>
    </w:p>
    <w:p w14:paraId="4D8DB01D" w14:textId="77777777" w:rsidR="004811AC" w:rsidRPr="00613175" w:rsidRDefault="004811AC" w:rsidP="004811AC">
      <w:pPr>
        <w:pStyle w:val="B10"/>
        <w:rPr>
          <w:rFonts w:cs="MS LineDraw"/>
          <w:snapToGrid w:val="0"/>
        </w:rPr>
      </w:pPr>
      <w:r w:rsidRPr="00613175">
        <w:t>-</w:t>
      </w:r>
      <w:r w:rsidRPr="00613175">
        <w:tab/>
      </w:r>
      <w:r w:rsidRPr="00613175">
        <w:rPr>
          <w:snapToGrid w:val="0"/>
        </w:rPr>
        <w:t>UE is in state 1N-A (TS 38.508-1 [21]) and registered to IMS.</w:t>
      </w:r>
    </w:p>
    <w:p w14:paraId="4FAA2DD6" w14:textId="77777777" w:rsidR="004811AC" w:rsidRPr="00613175" w:rsidRDefault="004811AC" w:rsidP="004811AC">
      <w:pPr>
        <w:pStyle w:val="H6"/>
        <w:rPr>
          <w:snapToGrid w:val="0"/>
        </w:rPr>
      </w:pPr>
      <w:r w:rsidRPr="00613175">
        <w:lastRenderedPageBreak/>
        <w:t>7.27.3.2</w:t>
      </w:r>
      <w:r w:rsidRPr="00613175">
        <w:tab/>
      </w:r>
      <w:r w:rsidRPr="00613175">
        <w:rPr>
          <w:snapToGrid w:val="0"/>
        </w:rPr>
        <w:t>Test procedure sequence</w:t>
      </w:r>
    </w:p>
    <w:p w14:paraId="4EAD5AC2" w14:textId="77777777" w:rsidR="004811AC" w:rsidRPr="00613175" w:rsidRDefault="004811AC" w:rsidP="004811AC">
      <w:pPr>
        <w:pStyle w:val="TH"/>
        <w:rPr>
          <w:rFonts w:eastAsia="MT Extra" w:cs="Tahoma"/>
        </w:rPr>
      </w:pPr>
      <w:r w:rsidRPr="00613175">
        <w:rPr>
          <w:rFonts w:cs="Tahoma"/>
        </w:rPr>
        <w:t>Table 7.27.3.2-1: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4811AC" w:rsidRPr="00613175" w14:paraId="532B48B8" w14:textId="77777777" w:rsidTr="00B56795">
        <w:trPr>
          <w:jc w:val="center"/>
        </w:trPr>
        <w:tc>
          <w:tcPr>
            <w:tcW w:w="567" w:type="dxa"/>
            <w:tcBorders>
              <w:top w:val="single" w:sz="4" w:space="0" w:color="auto"/>
              <w:left w:val="single" w:sz="4" w:space="0" w:color="auto"/>
              <w:bottom w:val="nil"/>
              <w:right w:val="single" w:sz="4" w:space="0" w:color="auto"/>
            </w:tcBorders>
            <w:hideMark/>
          </w:tcPr>
          <w:p w14:paraId="6B7FB385" w14:textId="77777777" w:rsidR="004811AC" w:rsidRPr="00613175" w:rsidRDefault="004811AC" w:rsidP="00B56795">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1D16D680" w14:textId="77777777" w:rsidR="004811AC" w:rsidRPr="00613175" w:rsidRDefault="004811AC" w:rsidP="00B56795">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102FB69B" w14:textId="77777777" w:rsidR="004811AC" w:rsidRPr="00613175" w:rsidRDefault="004811AC" w:rsidP="00B56795">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117D2470" w14:textId="77777777" w:rsidR="004811AC" w:rsidRPr="00613175" w:rsidRDefault="004811AC" w:rsidP="00B56795">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08EBA526" w14:textId="77777777" w:rsidR="004811AC" w:rsidRPr="00613175" w:rsidRDefault="004811AC" w:rsidP="00B56795">
            <w:pPr>
              <w:pStyle w:val="TAH"/>
            </w:pPr>
            <w:r w:rsidRPr="00613175">
              <w:t>Verdict</w:t>
            </w:r>
          </w:p>
        </w:tc>
      </w:tr>
      <w:tr w:rsidR="004811AC" w:rsidRPr="00613175" w14:paraId="179ED046" w14:textId="77777777" w:rsidTr="00B56795">
        <w:trPr>
          <w:jc w:val="center"/>
        </w:trPr>
        <w:tc>
          <w:tcPr>
            <w:tcW w:w="567" w:type="dxa"/>
            <w:tcBorders>
              <w:top w:val="nil"/>
              <w:left w:val="single" w:sz="4" w:space="0" w:color="auto"/>
              <w:bottom w:val="single" w:sz="4" w:space="0" w:color="auto"/>
              <w:right w:val="single" w:sz="4" w:space="0" w:color="auto"/>
            </w:tcBorders>
          </w:tcPr>
          <w:p w14:paraId="3E91913D" w14:textId="77777777" w:rsidR="004811AC" w:rsidRPr="00613175" w:rsidRDefault="004811AC" w:rsidP="00B56795">
            <w:pPr>
              <w:pStyle w:val="TAH"/>
            </w:pPr>
          </w:p>
        </w:tc>
        <w:tc>
          <w:tcPr>
            <w:tcW w:w="3969" w:type="dxa"/>
            <w:tcBorders>
              <w:top w:val="single" w:sz="4" w:space="0" w:color="auto"/>
              <w:left w:val="single" w:sz="4" w:space="0" w:color="auto"/>
              <w:bottom w:val="single" w:sz="4" w:space="0" w:color="auto"/>
              <w:right w:val="single" w:sz="4" w:space="0" w:color="auto"/>
            </w:tcBorders>
          </w:tcPr>
          <w:p w14:paraId="717D9531" w14:textId="77777777" w:rsidR="004811AC" w:rsidRPr="00613175" w:rsidRDefault="004811AC" w:rsidP="00B56795">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79D1764D" w14:textId="77777777" w:rsidR="004811AC" w:rsidRPr="00613175" w:rsidRDefault="004811AC" w:rsidP="00B56795">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73B471C3" w14:textId="77777777" w:rsidR="004811AC" w:rsidRPr="00613175" w:rsidRDefault="004811AC" w:rsidP="00B56795">
            <w:pPr>
              <w:pStyle w:val="TAH"/>
            </w:pPr>
            <w:r w:rsidRPr="00613175">
              <w:t>Message</w:t>
            </w:r>
          </w:p>
        </w:tc>
        <w:tc>
          <w:tcPr>
            <w:tcW w:w="567" w:type="dxa"/>
            <w:tcBorders>
              <w:top w:val="nil"/>
              <w:left w:val="single" w:sz="4" w:space="0" w:color="auto"/>
              <w:bottom w:val="single" w:sz="4" w:space="0" w:color="auto"/>
              <w:right w:val="single" w:sz="4" w:space="0" w:color="auto"/>
            </w:tcBorders>
          </w:tcPr>
          <w:p w14:paraId="6C7D478A" w14:textId="77777777" w:rsidR="004811AC" w:rsidRPr="00613175" w:rsidRDefault="004811AC" w:rsidP="00B56795">
            <w:pPr>
              <w:pStyle w:val="TAH"/>
            </w:pPr>
          </w:p>
        </w:tc>
        <w:tc>
          <w:tcPr>
            <w:tcW w:w="850" w:type="dxa"/>
            <w:tcBorders>
              <w:top w:val="nil"/>
              <w:left w:val="single" w:sz="4" w:space="0" w:color="auto"/>
              <w:bottom w:val="single" w:sz="4" w:space="0" w:color="auto"/>
              <w:right w:val="single" w:sz="4" w:space="0" w:color="auto"/>
            </w:tcBorders>
          </w:tcPr>
          <w:p w14:paraId="1D2E6329" w14:textId="77777777" w:rsidR="004811AC" w:rsidRPr="00613175" w:rsidRDefault="004811AC" w:rsidP="00B56795">
            <w:pPr>
              <w:pStyle w:val="TAH"/>
            </w:pPr>
          </w:p>
        </w:tc>
      </w:tr>
      <w:tr w:rsidR="004811AC" w:rsidRPr="00613175" w14:paraId="37319C47"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42A8BFA2" w14:textId="77777777" w:rsidR="004811AC" w:rsidRPr="00613175" w:rsidRDefault="004811AC" w:rsidP="00B56795">
            <w:pPr>
              <w:pStyle w:val="TAC"/>
            </w:pPr>
            <w:r w:rsidRPr="00613175">
              <w:t>1</w:t>
            </w:r>
          </w:p>
        </w:tc>
        <w:tc>
          <w:tcPr>
            <w:tcW w:w="3969" w:type="dxa"/>
            <w:tcBorders>
              <w:top w:val="single" w:sz="4" w:space="0" w:color="auto"/>
              <w:left w:val="single" w:sz="4" w:space="0" w:color="auto"/>
              <w:bottom w:val="single" w:sz="4" w:space="0" w:color="auto"/>
              <w:right w:val="single" w:sz="4" w:space="0" w:color="auto"/>
            </w:tcBorders>
            <w:hideMark/>
          </w:tcPr>
          <w:p w14:paraId="5ECC7826" w14:textId="77777777" w:rsidR="004811AC" w:rsidRPr="00613175" w:rsidRDefault="004811AC" w:rsidP="00B56795">
            <w:pPr>
              <w:pStyle w:val="TAL"/>
            </w:pPr>
            <w:r w:rsidRPr="00613175">
              <w:t>UE is made to attempt an IMS voice call.</w:t>
            </w:r>
          </w:p>
        </w:tc>
        <w:tc>
          <w:tcPr>
            <w:tcW w:w="720" w:type="dxa"/>
            <w:tcBorders>
              <w:top w:val="single" w:sz="4" w:space="0" w:color="auto"/>
              <w:left w:val="single" w:sz="4" w:space="0" w:color="auto"/>
              <w:bottom w:val="single" w:sz="4" w:space="0" w:color="auto"/>
              <w:right w:val="single" w:sz="4" w:space="0" w:color="auto"/>
            </w:tcBorders>
            <w:hideMark/>
          </w:tcPr>
          <w:p w14:paraId="652A42E3" w14:textId="77777777" w:rsidR="004811AC" w:rsidRPr="00613175" w:rsidRDefault="004811AC" w:rsidP="00B56795">
            <w:pPr>
              <w:pStyle w:val="TAC"/>
              <w:rPr>
                <w:lang w:eastAsia="zh-CN"/>
              </w:rPr>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2154ECB0"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5208D6D5"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38267A61" w14:textId="77777777" w:rsidR="004811AC" w:rsidRPr="00613175" w:rsidRDefault="004811AC" w:rsidP="00B56795">
            <w:pPr>
              <w:pStyle w:val="TAC"/>
            </w:pPr>
          </w:p>
        </w:tc>
      </w:tr>
      <w:tr w:rsidR="004811AC" w:rsidRPr="00613175" w14:paraId="68A09E80"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05451CC0" w14:textId="77777777" w:rsidR="004811AC" w:rsidRPr="00613175" w:rsidRDefault="004811AC" w:rsidP="00B56795">
            <w:pPr>
              <w:pStyle w:val="TAC"/>
              <w:rPr>
                <w:lang w:eastAsia="zh-CN"/>
              </w:rPr>
            </w:pPr>
            <w:r w:rsidRPr="00613175">
              <w:rPr>
                <w:lang w:eastAsia="zh-CN"/>
              </w:rPr>
              <w:t>2-7</w:t>
            </w:r>
          </w:p>
        </w:tc>
        <w:tc>
          <w:tcPr>
            <w:tcW w:w="3969" w:type="dxa"/>
            <w:tcBorders>
              <w:top w:val="single" w:sz="4" w:space="0" w:color="auto"/>
              <w:left w:val="single" w:sz="4" w:space="0" w:color="auto"/>
              <w:bottom w:val="single" w:sz="4" w:space="0" w:color="auto"/>
              <w:right w:val="single" w:sz="4" w:space="0" w:color="auto"/>
            </w:tcBorders>
            <w:hideMark/>
          </w:tcPr>
          <w:p w14:paraId="476C93C4" w14:textId="77777777" w:rsidR="004811AC" w:rsidRPr="00613175" w:rsidRDefault="004811AC" w:rsidP="00B56795">
            <w:pPr>
              <w:pStyle w:val="TAL"/>
            </w:pPr>
            <w:r w:rsidRPr="00613175">
              <w:t>Steps 2-7 of generic procedure specified in Table 4.9.15.2.2-1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2B6DB1E0" w14:textId="77777777" w:rsidR="004811AC" w:rsidRPr="00613175" w:rsidRDefault="004811AC" w:rsidP="00B56795">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2A4DB8E4"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02BAC67E"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525D8413" w14:textId="77777777" w:rsidR="004811AC" w:rsidRPr="00613175" w:rsidRDefault="004811AC" w:rsidP="00B56795">
            <w:pPr>
              <w:pStyle w:val="TAC"/>
            </w:pPr>
          </w:p>
        </w:tc>
      </w:tr>
      <w:tr w:rsidR="004811AC" w:rsidRPr="00613175" w14:paraId="35FA4D9C"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74ED7DEC" w14:textId="77777777" w:rsidR="004811AC" w:rsidRPr="00613175" w:rsidRDefault="004811AC" w:rsidP="00B56795">
            <w:pPr>
              <w:pStyle w:val="TAC"/>
            </w:pPr>
            <w:r w:rsidRPr="00613175">
              <w:t>8</w:t>
            </w:r>
          </w:p>
        </w:tc>
        <w:tc>
          <w:tcPr>
            <w:tcW w:w="3969" w:type="dxa"/>
            <w:tcBorders>
              <w:top w:val="single" w:sz="4" w:space="0" w:color="auto"/>
              <w:left w:val="single" w:sz="4" w:space="0" w:color="auto"/>
              <w:bottom w:val="single" w:sz="4" w:space="0" w:color="auto"/>
              <w:right w:val="single" w:sz="4" w:space="0" w:color="auto"/>
            </w:tcBorders>
            <w:hideMark/>
          </w:tcPr>
          <w:p w14:paraId="5604B660" w14:textId="77777777" w:rsidR="004811AC" w:rsidRPr="00613175" w:rsidRDefault="004811AC" w:rsidP="00B56795">
            <w:pPr>
              <w:pStyle w:val="TAL"/>
            </w:pPr>
            <w:r w:rsidRPr="00613175">
              <w:t>UE sends INVITE with either the Session-Expires value set to 1800 or no Session-Expires header.</w:t>
            </w:r>
          </w:p>
        </w:tc>
        <w:tc>
          <w:tcPr>
            <w:tcW w:w="720" w:type="dxa"/>
            <w:tcBorders>
              <w:top w:val="single" w:sz="4" w:space="0" w:color="auto"/>
              <w:left w:val="single" w:sz="4" w:space="0" w:color="auto"/>
              <w:bottom w:val="single" w:sz="4" w:space="0" w:color="auto"/>
              <w:right w:val="single" w:sz="4" w:space="0" w:color="auto"/>
            </w:tcBorders>
            <w:hideMark/>
          </w:tcPr>
          <w:p w14:paraId="0DD57398"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hideMark/>
          </w:tcPr>
          <w:p w14:paraId="50C04537" w14:textId="77777777" w:rsidR="004811AC" w:rsidRPr="00613175" w:rsidRDefault="004811AC" w:rsidP="00B56795">
            <w:pPr>
              <w:pStyle w:val="TAL"/>
            </w:pPr>
            <w:r w:rsidRPr="00613175">
              <w:t>INVITE</w:t>
            </w:r>
          </w:p>
        </w:tc>
        <w:tc>
          <w:tcPr>
            <w:tcW w:w="567" w:type="dxa"/>
            <w:tcBorders>
              <w:top w:val="single" w:sz="4" w:space="0" w:color="auto"/>
              <w:left w:val="single" w:sz="4" w:space="0" w:color="auto"/>
              <w:bottom w:val="single" w:sz="4" w:space="0" w:color="auto"/>
              <w:right w:val="single" w:sz="4" w:space="0" w:color="auto"/>
            </w:tcBorders>
            <w:hideMark/>
          </w:tcPr>
          <w:p w14:paraId="7B2C3541" w14:textId="77777777" w:rsidR="004811AC" w:rsidRPr="00613175" w:rsidRDefault="004811AC" w:rsidP="00B56795">
            <w:pPr>
              <w:pStyle w:val="TAC"/>
            </w:pPr>
            <w:r w:rsidRPr="00613175">
              <w:t>1</w:t>
            </w:r>
          </w:p>
        </w:tc>
        <w:tc>
          <w:tcPr>
            <w:tcW w:w="850" w:type="dxa"/>
            <w:tcBorders>
              <w:top w:val="single" w:sz="4" w:space="0" w:color="auto"/>
              <w:left w:val="single" w:sz="4" w:space="0" w:color="auto"/>
              <w:bottom w:val="single" w:sz="4" w:space="0" w:color="auto"/>
              <w:right w:val="single" w:sz="4" w:space="0" w:color="auto"/>
            </w:tcBorders>
            <w:hideMark/>
          </w:tcPr>
          <w:p w14:paraId="6A03FC7E" w14:textId="77777777" w:rsidR="004811AC" w:rsidRPr="00613175" w:rsidRDefault="004811AC" w:rsidP="00B56795">
            <w:pPr>
              <w:pStyle w:val="TAC"/>
            </w:pPr>
            <w:r w:rsidRPr="00613175">
              <w:t>P</w:t>
            </w:r>
          </w:p>
        </w:tc>
      </w:tr>
      <w:tr w:rsidR="004811AC" w:rsidRPr="00613175" w14:paraId="6BFD49DF"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5E80195C" w14:textId="77777777" w:rsidR="004811AC" w:rsidRPr="00613175" w:rsidRDefault="004811AC" w:rsidP="00B56795">
            <w:pPr>
              <w:pStyle w:val="TAC"/>
            </w:pPr>
            <w:r w:rsidRPr="00613175">
              <w:t>-</w:t>
            </w:r>
          </w:p>
        </w:tc>
        <w:tc>
          <w:tcPr>
            <w:tcW w:w="3969" w:type="dxa"/>
            <w:tcBorders>
              <w:top w:val="single" w:sz="4" w:space="0" w:color="auto"/>
              <w:left w:val="single" w:sz="4" w:space="0" w:color="auto"/>
              <w:bottom w:val="single" w:sz="4" w:space="0" w:color="auto"/>
              <w:right w:val="single" w:sz="4" w:space="0" w:color="auto"/>
            </w:tcBorders>
          </w:tcPr>
          <w:p w14:paraId="7359C765" w14:textId="77777777" w:rsidR="004811AC" w:rsidRPr="00613175" w:rsidRDefault="004811AC" w:rsidP="00B56795">
            <w:pPr>
              <w:pStyle w:val="TAL"/>
            </w:pPr>
            <w:r w:rsidRPr="00613175">
              <w:t>EXCEPTION: Steps 9a0 to 9a7 describe behaviour that depends on UE capability: the "lower case letter" identifies a step sequence that takes place if the UE included Session-Expires in step 8</w:t>
            </w:r>
          </w:p>
        </w:tc>
        <w:tc>
          <w:tcPr>
            <w:tcW w:w="720" w:type="dxa"/>
            <w:tcBorders>
              <w:top w:val="single" w:sz="4" w:space="0" w:color="auto"/>
              <w:left w:val="single" w:sz="4" w:space="0" w:color="auto"/>
              <w:bottom w:val="single" w:sz="4" w:space="0" w:color="auto"/>
              <w:right w:val="single" w:sz="4" w:space="0" w:color="auto"/>
            </w:tcBorders>
          </w:tcPr>
          <w:p w14:paraId="564359E3" w14:textId="77777777" w:rsidR="004811AC" w:rsidRPr="00613175" w:rsidRDefault="004811AC" w:rsidP="00B56795">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70DC3E64"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4C5275DE"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1280A316" w14:textId="77777777" w:rsidR="004811AC" w:rsidRPr="00613175" w:rsidRDefault="004811AC" w:rsidP="00B56795">
            <w:pPr>
              <w:pStyle w:val="TAC"/>
            </w:pPr>
          </w:p>
        </w:tc>
      </w:tr>
      <w:tr w:rsidR="004811AC" w:rsidRPr="00613175" w14:paraId="5F748668"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6F07E9C5" w14:textId="77777777" w:rsidR="004811AC" w:rsidRPr="00613175" w:rsidRDefault="004811AC" w:rsidP="00B56795">
            <w:pPr>
              <w:pStyle w:val="TAC"/>
            </w:pPr>
            <w:r w:rsidRPr="00613175">
              <w:t>9a0</w:t>
            </w:r>
          </w:p>
        </w:tc>
        <w:tc>
          <w:tcPr>
            <w:tcW w:w="3969" w:type="dxa"/>
            <w:tcBorders>
              <w:top w:val="single" w:sz="4" w:space="0" w:color="auto"/>
              <w:left w:val="single" w:sz="4" w:space="0" w:color="auto"/>
              <w:bottom w:val="single" w:sz="4" w:space="0" w:color="auto"/>
              <w:right w:val="single" w:sz="4" w:space="0" w:color="auto"/>
            </w:tcBorders>
            <w:hideMark/>
          </w:tcPr>
          <w:p w14:paraId="1DA00ADA" w14:textId="77777777" w:rsidR="004811AC" w:rsidRPr="00613175" w:rsidRDefault="004811AC" w:rsidP="00B56795">
            <w:pPr>
              <w:pStyle w:val="TAL"/>
            </w:pPr>
            <w:r w:rsidRPr="00613175">
              <w:t>SS sends a 100 Trying response.</w:t>
            </w:r>
          </w:p>
          <w:p w14:paraId="1FCD1069" w14:textId="77777777" w:rsidR="004811AC" w:rsidRPr="00613175" w:rsidRDefault="004811AC" w:rsidP="00B56795">
            <w:pPr>
              <w:pStyle w:val="TAL"/>
            </w:pPr>
            <w:r w:rsidRPr="00613175">
              <w:t>(Step 2 of Annex A.4.1)</w:t>
            </w:r>
          </w:p>
        </w:tc>
        <w:tc>
          <w:tcPr>
            <w:tcW w:w="720" w:type="dxa"/>
            <w:tcBorders>
              <w:top w:val="single" w:sz="4" w:space="0" w:color="auto"/>
              <w:left w:val="single" w:sz="4" w:space="0" w:color="auto"/>
              <w:bottom w:val="single" w:sz="4" w:space="0" w:color="auto"/>
              <w:right w:val="single" w:sz="4" w:space="0" w:color="auto"/>
            </w:tcBorders>
            <w:hideMark/>
          </w:tcPr>
          <w:p w14:paraId="18FB3D00"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hideMark/>
          </w:tcPr>
          <w:p w14:paraId="795FECF5" w14:textId="77777777" w:rsidR="004811AC" w:rsidRPr="00613175" w:rsidRDefault="004811AC" w:rsidP="00B56795">
            <w:pPr>
              <w:pStyle w:val="TAL"/>
            </w:pPr>
            <w:r w:rsidRPr="00613175">
              <w:t>100 Trying</w:t>
            </w:r>
          </w:p>
        </w:tc>
        <w:tc>
          <w:tcPr>
            <w:tcW w:w="567" w:type="dxa"/>
            <w:tcBorders>
              <w:top w:val="single" w:sz="4" w:space="0" w:color="auto"/>
              <w:left w:val="single" w:sz="4" w:space="0" w:color="auto"/>
              <w:bottom w:val="single" w:sz="4" w:space="0" w:color="auto"/>
              <w:right w:val="single" w:sz="4" w:space="0" w:color="auto"/>
            </w:tcBorders>
          </w:tcPr>
          <w:p w14:paraId="7012698A"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0D67BAC3" w14:textId="77777777" w:rsidR="004811AC" w:rsidRPr="00613175" w:rsidRDefault="004811AC" w:rsidP="00B56795">
            <w:pPr>
              <w:pStyle w:val="TAC"/>
            </w:pPr>
          </w:p>
        </w:tc>
      </w:tr>
      <w:tr w:rsidR="004811AC" w:rsidRPr="00613175" w14:paraId="7108F50A"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14552D22" w14:textId="77777777" w:rsidR="004811AC" w:rsidRPr="00613175" w:rsidRDefault="004811AC" w:rsidP="00B56795">
            <w:pPr>
              <w:pStyle w:val="TAC"/>
            </w:pPr>
            <w:r w:rsidRPr="00613175">
              <w:t>9a1</w:t>
            </w:r>
          </w:p>
        </w:tc>
        <w:tc>
          <w:tcPr>
            <w:tcW w:w="3969" w:type="dxa"/>
            <w:tcBorders>
              <w:top w:val="single" w:sz="4" w:space="0" w:color="auto"/>
              <w:left w:val="single" w:sz="4" w:space="0" w:color="auto"/>
              <w:bottom w:val="single" w:sz="4" w:space="0" w:color="auto"/>
              <w:right w:val="single" w:sz="4" w:space="0" w:color="auto"/>
            </w:tcBorders>
            <w:hideMark/>
          </w:tcPr>
          <w:p w14:paraId="22B133AA" w14:textId="77777777" w:rsidR="004811AC" w:rsidRPr="00613175" w:rsidRDefault="004811AC" w:rsidP="00B56795">
            <w:pPr>
              <w:pStyle w:val="TAL"/>
            </w:pPr>
            <w:r w:rsidRPr="00613175">
              <w:t>SS sends 422 Session Interval Too Small response with Min-SE value of 1860.</w:t>
            </w:r>
          </w:p>
        </w:tc>
        <w:tc>
          <w:tcPr>
            <w:tcW w:w="720" w:type="dxa"/>
            <w:tcBorders>
              <w:top w:val="single" w:sz="4" w:space="0" w:color="auto"/>
              <w:left w:val="single" w:sz="4" w:space="0" w:color="auto"/>
              <w:bottom w:val="single" w:sz="4" w:space="0" w:color="auto"/>
              <w:right w:val="single" w:sz="4" w:space="0" w:color="auto"/>
            </w:tcBorders>
            <w:hideMark/>
          </w:tcPr>
          <w:p w14:paraId="0317D116"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hideMark/>
          </w:tcPr>
          <w:p w14:paraId="43BCE1AE" w14:textId="77777777" w:rsidR="004811AC" w:rsidRPr="00613175" w:rsidRDefault="004811AC" w:rsidP="00B56795">
            <w:pPr>
              <w:pStyle w:val="TAL"/>
              <w:rPr>
                <w:rFonts w:eastAsia="Wingdings"/>
              </w:rPr>
            </w:pPr>
            <w:r w:rsidRPr="00613175">
              <w:t>422 Session Interval Too Small</w:t>
            </w:r>
          </w:p>
        </w:tc>
        <w:tc>
          <w:tcPr>
            <w:tcW w:w="567" w:type="dxa"/>
            <w:tcBorders>
              <w:top w:val="single" w:sz="4" w:space="0" w:color="auto"/>
              <w:left w:val="single" w:sz="4" w:space="0" w:color="auto"/>
              <w:bottom w:val="single" w:sz="4" w:space="0" w:color="auto"/>
              <w:right w:val="single" w:sz="4" w:space="0" w:color="auto"/>
            </w:tcBorders>
          </w:tcPr>
          <w:p w14:paraId="402A9BE4" w14:textId="77777777" w:rsidR="004811AC" w:rsidRPr="00613175" w:rsidRDefault="004811AC" w:rsidP="00B56795">
            <w:pPr>
              <w:pStyle w:val="TAC"/>
              <w:rPr>
                <w:rFonts w:eastAsia="MT Extra"/>
              </w:rPr>
            </w:pPr>
          </w:p>
        </w:tc>
        <w:tc>
          <w:tcPr>
            <w:tcW w:w="850" w:type="dxa"/>
            <w:tcBorders>
              <w:top w:val="single" w:sz="4" w:space="0" w:color="auto"/>
              <w:left w:val="single" w:sz="4" w:space="0" w:color="auto"/>
              <w:bottom w:val="single" w:sz="4" w:space="0" w:color="auto"/>
              <w:right w:val="single" w:sz="4" w:space="0" w:color="auto"/>
            </w:tcBorders>
          </w:tcPr>
          <w:p w14:paraId="3DAB55D7" w14:textId="77777777" w:rsidR="004811AC" w:rsidRPr="00613175" w:rsidRDefault="004811AC" w:rsidP="00B56795">
            <w:pPr>
              <w:pStyle w:val="TAC"/>
            </w:pPr>
          </w:p>
        </w:tc>
      </w:tr>
      <w:tr w:rsidR="004811AC" w:rsidRPr="00613175" w14:paraId="4755E411"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7FAD7BF6" w14:textId="77777777" w:rsidR="004811AC" w:rsidRPr="00613175" w:rsidRDefault="004811AC" w:rsidP="00B56795">
            <w:pPr>
              <w:pStyle w:val="TAC"/>
            </w:pPr>
            <w:r w:rsidRPr="00613175">
              <w:t>9a2</w:t>
            </w:r>
          </w:p>
        </w:tc>
        <w:tc>
          <w:tcPr>
            <w:tcW w:w="3969" w:type="dxa"/>
            <w:tcBorders>
              <w:top w:val="single" w:sz="4" w:space="0" w:color="auto"/>
              <w:left w:val="single" w:sz="4" w:space="0" w:color="auto"/>
              <w:bottom w:val="single" w:sz="4" w:space="0" w:color="auto"/>
              <w:right w:val="single" w:sz="4" w:space="0" w:color="auto"/>
            </w:tcBorders>
            <w:hideMark/>
          </w:tcPr>
          <w:p w14:paraId="3D798BF8" w14:textId="77777777" w:rsidR="004811AC" w:rsidRPr="00613175" w:rsidRDefault="004811AC" w:rsidP="00B56795">
            <w:pPr>
              <w:pStyle w:val="TAL"/>
            </w:pPr>
            <w:r w:rsidRPr="00613175">
              <w:t>UE sends ACK.</w:t>
            </w:r>
          </w:p>
        </w:tc>
        <w:tc>
          <w:tcPr>
            <w:tcW w:w="720" w:type="dxa"/>
            <w:tcBorders>
              <w:top w:val="single" w:sz="4" w:space="0" w:color="auto"/>
              <w:left w:val="single" w:sz="4" w:space="0" w:color="auto"/>
              <w:bottom w:val="single" w:sz="4" w:space="0" w:color="auto"/>
              <w:right w:val="single" w:sz="4" w:space="0" w:color="auto"/>
            </w:tcBorders>
            <w:hideMark/>
          </w:tcPr>
          <w:p w14:paraId="7AFB8FD1"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hideMark/>
          </w:tcPr>
          <w:p w14:paraId="1FC94641" w14:textId="77777777" w:rsidR="004811AC" w:rsidRPr="00613175" w:rsidRDefault="004811AC" w:rsidP="00B56795">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0798F2E0" w14:textId="77777777" w:rsidR="004811AC" w:rsidRPr="00613175" w:rsidRDefault="004811AC" w:rsidP="00B56795">
            <w:pPr>
              <w:pStyle w:val="TAC"/>
              <w:rPr>
                <w:rFonts w:eastAsia="MT Extra"/>
                <w:lang w:eastAsia="zh-CN"/>
              </w:rPr>
            </w:pPr>
            <w:r w:rsidRPr="00613175">
              <w:rPr>
                <w:rFonts w:eastAsia="MT Extra"/>
                <w:lang w:eastAsia="zh-CN"/>
              </w:rPr>
              <w:t>2</w:t>
            </w:r>
          </w:p>
        </w:tc>
        <w:tc>
          <w:tcPr>
            <w:tcW w:w="850" w:type="dxa"/>
            <w:tcBorders>
              <w:top w:val="single" w:sz="4" w:space="0" w:color="auto"/>
              <w:left w:val="single" w:sz="4" w:space="0" w:color="auto"/>
              <w:bottom w:val="single" w:sz="4" w:space="0" w:color="auto"/>
              <w:right w:val="single" w:sz="4" w:space="0" w:color="auto"/>
            </w:tcBorders>
          </w:tcPr>
          <w:p w14:paraId="11AA24E3" w14:textId="77777777" w:rsidR="004811AC" w:rsidRPr="00613175" w:rsidRDefault="004811AC" w:rsidP="00B56795">
            <w:pPr>
              <w:pStyle w:val="TAC"/>
              <w:rPr>
                <w:lang w:eastAsia="zh-CN"/>
              </w:rPr>
            </w:pPr>
            <w:r w:rsidRPr="00613175">
              <w:rPr>
                <w:lang w:eastAsia="zh-CN"/>
              </w:rPr>
              <w:t>P</w:t>
            </w:r>
          </w:p>
        </w:tc>
      </w:tr>
      <w:tr w:rsidR="004811AC" w:rsidRPr="00613175" w14:paraId="2920C86B"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451B4494" w14:textId="77777777" w:rsidR="004811AC" w:rsidRPr="00613175" w:rsidRDefault="004811AC" w:rsidP="00B56795">
            <w:pPr>
              <w:pStyle w:val="TAC"/>
              <w:rPr>
                <w:lang w:eastAsia="zh-CN"/>
              </w:rPr>
            </w:pPr>
            <w:r w:rsidRPr="00613175">
              <w:t>9a3</w:t>
            </w:r>
          </w:p>
        </w:tc>
        <w:tc>
          <w:tcPr>
            <w:tcW w:w="3969" w:type="dxa"/>
            <w:tcBorders>
              <w:top w:val="single" w:sz="4" w:space="0" w:color="auto"/>
              <w:left w:val="single" w:sz="4" w:space="0" w:color="auto"/>
              <w:bottom w:val="single" w:sz="4" w:space="0" w:color="auto"/>
              <w:right w:val="single" w:sz="4" w:space="0" w:color="auto"/>
            </w:tcBorders>
            <w:hideMark/>
          </w:tcPr>
          <w:p w14:paraId="4222CAE4" w14:textId="77777777" w:rsidR="004811AC" w:rsidRPr="00613175" w:rsidRDefault="004811AC" w:rsidP="00B56795">
            <w:pPr>
              <w:pStyle w:val="TAL"/>
            </w:pPr>
            <w:r w:rsidRPr="00613175">
              <w:t>UE sends INVITE with Min-SE value and Session-Expires value being 1860.</w:t>
            </w:r>
          </w:p>
        </w:tc>
        <w:tc>
          <w:tcPr>
            <w:tcW w:w="720" w:type="dxa"/>
            <w:tcBorders>
              <w:top w:val="single" w:sz="4" w:space="0" w:color="auto"/>
              <w:left w:val="single" w:sz="4" w:space="0" w:color="auto"/>
              <w:bottom w:val="single" w:sz="4" w:space="0" w:color="auto"/>
              <w:right w:val="single" w:sz="4" w:space="0" w:color="auto"/>
            </w:tcBorders>
            <w:hideMark/>
          </w:tcPr>
          <w:p w14:paraId="4BCE6099"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hideMark/>
          </w:tcPr>
          <w:p w14:paraId="475CAA45" w14:textId="77777777" w:rsidR="004811AC" w:rsidRPr="00613175" w:rsidRDefault="004811AC" w:rsidP="00B56795">
            <w:pPr>
              <w:pStyle w:val="TAL"/>
              <w:rPr>
                <w:rFonts w:eastAsia="Wingdings"/>
              </w:rPr>
            </w:pPr>
            <w:r w:rsidRPr="00613175">
              <w:t>INVITE</w:t>
            </w:r>
          </w:p>
        </w:tc>
        <w:tc>
          <w:tcPr>
            <w:tcW w:w="567" w:type="dxa"/>
            <w:tcBorders>
              <w:top w:val="single" w:sz="4" w:space="0" w:color="auto"/>
              <w:left w:val="single" w:sz="4" w:space="0" w:color="auto"/>
              <w:bottom w:val="single" w:sz="4" w:space="0" w:color="auto"/>
              <w:right w:val="single" w:sz="4" w:space="0" w:color="auto"/>
            </w:tcBorders>
          </w:tcPr>
          <w:p w14:paraId="48FCE6FE" w14:textId="77777777" w:rsidR="004811AC" w:rsidRPr="00613175" w:rsidRDefault="004811AC" w:rsidP="00B56795">
            <w:pPr>
              <w:pStyle w:val="TAC"/>
              <w:rPr>
                <w:rFonts w:eastAsia="MT Extra"/>
                <w:lang w:eastAsia="zh-CN"/>
              </w:rPr>
            </w:pPr>
            <w:r w:rsidRPr="00613175">
              <w:rPr>
                <w:rFonts w:eastAsia="MT Extra"/>
                <w:lang w:eastAsia="zh-CN"/>
              </w:rPr>
              <w:t>2</w:t>
            </w:r>
          </w:p>
        </w:tc>
        <w:tc>
          <w:tcPr>
            <w:tcW w:w="850" w:type="dxa"/>
            <w:tcBorders>
              <w:top w:val="single" w:sz="4" w:space="0" w:color="auto"/>
              <w:left w:val="single" w:sz="4" w:space="0" w:color="auto"/>
              <w:bottom w:val="single" w:sz="4" w:space="0" w:color="auto"/>
              <w:right w:val="single" w:sz="4" w:space="0" w:color="auto"/>
            </w:tcBorders>
          </w:tcPr>
          <w:p w14:paraId="29367485" w14:textId="77777777" w:rsidR="004811AC" w:rsidRPr="00613175" w:rsidRDefault="004811AC" w:rsidP="00B56795">
            <w:pPr>
              <w:pStyle w:val="TAC"/>
              <w:rPr>
                <w:lang w:eastAsia="zh-CN"/>
              </w:rPr>
            </w:pPr>
            <w:r w:rsidRPr="00613175">
              <w:rPr>
                <w:lang w:eastAsia="zh-CN"/>
              </w:rPr>
              <w:t>P</w:t>
            </w:r>
          </w:p>
        </w:tc>
      </w:tr>
      <w:tr w:rsidR="004811AC" w:rsidRPr="00613175" w14:paraId="02FE872C"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69B569E4" w14:textId="77777777" w:rsidR="004811AC" w:rsidRPr="00613175" w:rsidRDefault="004811AC" w:rsidP="00B56795">
            <w:pPr>
              <w:pStyle w:val="TAC"/>
              <w:rPr>
                <w:lang w:eastAsia="zh-CN"/>
              </w:rPr>
            </w:pPr>
            <w:r w:rsidRPr="00613175">
              <w:t>9a4</w:t>
            </w:r>
          </w:p>
        </w:tc>
        <w:tc>
          <w:tcPr>
            <w:tcW w:w="3969" w:type="dxa"/>
            <w:tcBorders>
              <w:top w:val="single" w:sz="4" w:space="0" w:color="auto"/>
              <w:left w:val="single" w:sz="4" w:space="0" w:color="auto"/>
              <w:bottom w:val="single" w:sz="4" w:space="0" w:color="auto"/>
              <w:right w:val="single" w:sz="4" w:space="0" w:color="auto"/>
            </w:tcBorders>
            <w:hideMark/>
          </w:tcPr>
          <w:p w14:paraId="6FAC326E" w14:textId="77777777" w:rsidR="004811AC" w:rsidRPr="00613175" w:rsidRDefault="004811AC" w:rsidP="00B56795">
            <w:pPr>
              <w:pStyle w:val="TAL"/>
            </w:pPr>
            <w:r w:rsidRPr="00613175">
              <w:t>SS sends a 100 Trying response.</w:t>
            </w:r>
          </w:p>
          <w:p w14:paraId="3C17A7AA" w14:textId="77777777" w:rsidR="004811AC" w:rsidRPr="00613175" w:rsidRDefault="004811AC" w:rsidP="00B56795">
            <w:pPr>
              <w:pStyle w:val="TAL"/>
            </w:pPr>
            <w:r w:rsidRPr="00613175">
              <w:t>(Step 2 of Annex A.4.1)</w:t>
            </w:r>
          </w:p>
        </w:tc>
        <w:tc>
          <w:tcPr>
            <w:tcW w:w="720" w:type="dxa"/>
            <w:tcBorders>
              <w:top w:val="single" w:sz="4" w:space="0" w:color="auto"/>
              <w:left w:val="single" w:sz="4" w:space="0" w:color="auto"/>
              <w:bottom w:val="single" w:sz="4" w:space="0" w:color="auto"/>
              <w:right w:val="single" w:sz="4" w:space="0" w:color="auto"/>
            </w:tcBorders>
            <w:hideMark/>
          </w:tcPr>
          <w:p w14:paraId="7287E86A"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hideMark/>
          </w:tcPr>
          <w:p w14:paraId="62EC2B88" w14:textId="77777777" w:rsidR="004811AC" w:rsidRPr="00613175" w:rsidRDefault="004811AC" w:rsidP="00B56795">
            <w:pPr>
              <w:pStyle w:val="TAL"/>
              <w:rPr>
                <w:rFonts w:eastAsia="Wingdings"/>
              </w:rPr>
            </w:pPr>
            <w:r w:rsidRPr="00613175">
              <w:t>100 Trying</w:t>
            </w:r>
          </w:p>
        </w:tc>
        <w:tc>
          <w:tcPr>
            <w:tcW w:w="567" w:type="dxa"/>
            <w:tcBorders>
              <w:top w:val="single" w:sz="4" w:space="0" w:color="auto"/>
              <w:left w:val="single" w:sz="4" w:space="0" w:color="auto"/>
              <w:bottom w:val="single" w:sz="4" w:space="0" w:color="auto"/>
              <w:right w:val="single" w:sz="4" w:space="0" w:color="auto"/>
            </w:tcBorders>
          </w:tcPr>
          <w:p w14:paraId="194EF885" w14:textId="77777777" w:rsidR="004811AC" w:rsidRPr="00613175" w:rsidRDefault="004811AC" w:rsidP="00B56795">
            <w:pPr>
              <w:pStyle w:val="TAC"/>
              <w:rPr>
                <w:rFonts w:eastAsia="MT Extra"/>
              </w:rPr>
            </w:pPr>
          </w:p>
        </w:tc>
        <w:tc>
          <w:tcPr>
            <w:tcW w:w="850" w:type="dxa"/>
            <w:tcBorders>
              <w:top w:val="single" w:sz="4" w:space="0" w:color="auto"/>
              <w:left w:val="single" w:sz="4" w:space="0" w:color="auto"/>
              <w:bottom w:val="single" w:sz="4" w:space="0" w:color="auto"/>
              <w:right w:val="single" w:sz="4" w:space="0" w:color="auto"/>
            </w:tcBorders>
          </w:tcPr>
          <w:p w14:paraId="05A0C051" w14:textId="77777777" w:rsidR="004811AC" w:rsidRPr="00613175" w:rsidRDefault="004811AC" w:rsidP="00B56795">
            <w:pPr>
              <w:pStyle w:val="TAC"/>
            </w:pPr>
          </w:p>
        </w:tc>
      </w:tr>
      <w:tr w:rsidR="004811AC" w:rsidRPr="00613175" w14:paraId="7BEA43C8"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799448BF" w14:textId="77777777" w:rsidR="004811AC" w:rsidRPr="00613175" w:rsidRDefault="004811AC" w:rsidP="00B56795">
            <w:pPr>
              <w:pStyle w:val="TAC"/>
              <w:rPr>
                <w:lang w:eastAsia="zh-CN"/>
              </w:rPr>
            </w:pPr>
            <w:r w:rsidRPr="00613175">
              <w:t>9a5</w:t>
            </w:r>
          </w:p>
        </w:tc>
        <w:tc>
          <w:tcPr>
            <w:tcW w:w="3969" w:type="dxa"/>
            <w:tcBorders>
              <w:top w:val="single" w:sz="4" w:space="0" w:color="auto"/>
              <w:left w:val="single" w:sz="4" w:space="0" w:color="auto"/>
              <w:bottom w:val="single" w:sz="4" w:space="0" w:color="auto"/>
              <w:right w:val="single" w:sz="4" w:space="0" w:color="auto"/>
            </w:tcBorders>
            <w:hideMark/>
          </w:tcPr>
          <w:p w14:paraId="48B7B635" w14:textId="77777777" w:rsidR="004811AC" w:rsidRPr="00613175" w:rsidRDefault="004811AC" w:rsidP="00B56795">
            <w:pPr>
              <w:pStyle w:val="TAL"/>
            </w:pPr>
            <w:r w:rsidRPr="00613175">
              <w:t>SS sends 422 Session Interval Too Small response with Min-SE value of 1920.</w:t>
            </w:r>
          </w:p>
        </w:tc>
        <w:tc>
          <w:tcPr>
            <w:tcW w:w="720" w:type="dxa"/>
            <w:tcBorders>
              <w:top w:val="single" w:sz="4" w:space="0" w:color="auto"/>
              <w:left w:val="single" w:sz="4" w:space="0" w:color="auto"/>
              <w:bottom w:val="single" w:sz="4" w:space="0" w:color="auto"/>
              <w:right w:val="single" w:sz="4" w:space="0" w:color="auto"/>
            </w:tcBorders>
            <w:hideMark/>
          </w:tcPr>
          <w:p w14:paraId="4AD5F289"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hideMark/>
          </w:tcPr>
          <w:p w14:paraId="0CC63F19" w14:textId="77777777" w:rsidR="004811AC" w:rsidRPr="00613175" w:rsidRDefault="004811AC" w:rsidP="00B56795">
            <w:pPr>
              <w:pStyle w:val="TAL"/>
              <w:rPr>
                <w:rFonts w:eastAsia="Wingdings"/>
              </w:rPr>
            </w:pPr>
            <w:r w:rsidRPr="00613175">
              <w:t>422 Session Interval Too Small</w:t>
            </w:r>
          </w:p>
        </w:tc>
        <w:tc>
          <w:tcPr>
            <w:tcW w:w="567" w:type="dxa"/>
            <w:tcBorders>
              <w:top w:val="single" w:sz="4" w:space="0" w:color="auto"/>
              <w:left w:val="single" w:sz="4" w:space="0" w:color="auto"/>
              <w:bottom w:val="single" w:sz="4" w:space="0" w:color="auto"/>
              <w:right w:val="single" w:sz="4" w:space="0" w:color="auto"/>
            </w:tcBorders>
          </w:tcPr>
          <w:p w14:paraId="2C6F66F1" w14:textId="77777777" w:rsidR="004811AC" w:rsidRPr="00613175" w:rsidRDefault="004811AC" w:rsidP="00B56795">
            <w:pPr>
              <w:pStyle w:val="TAC"/>
              <w:rPr>
                <w:rFonts w:eastAsia="MT Extra"/>
              </w:rPr>
            </w:pPr>
          </w:p>
        </w:tc>
        <w:tc>
          <w:tcPr>
            <w:tcW w:w="850" w:type="dxa"/>
            <w:tcBorders>
              <w:top w:val="single" w:sz="4" w:space="0" w:color="auto"/>
              <w:left w:val="single" w:sz="4" w:space="0" w:color="auto"/>
              <w:bottom w:val="single" w:sz="4" w:space="0" w:color="auto"/>
              <w:right w:val="single" w:sz="4" w:space="0" w:color="auto"/>
            </w:tcBorders>
          </w:tcPr>
          <w:p w14:paraId="48CD029E" w14:textId="77777777" w:rsidR="004811AC" w:rsidRPr="00613175" w:rsidRDefault="004811AC" w:rsidP="00B56795">
            <w:pPr>
              <w:pStyle w:val="TAC"/>
            </w:pPr>
          </w:p>
        </w:tc>
      </w:tr>
      <w:tr w:rsidR="004811AC" w:rsidRPr="00613175" w14:paraId="29DE51CC"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65374E6F" w14:textId="77777777" w:rsidR="004811AC" w:rsidRPr="00613175" w:rsidRDefault="004811AC" w:rsidP="00B56795">
            <w:pPr>
              <w:pStyle w:val="TAC"/>
              <w:rPr>
                <w:lang w:eastAsia="zh-CN"/>
              </w:rPr>
            </w:pPr>
            <w:r w:rsidRPr="00613175">
              <w:t>9a6</w:t>
            </w:r>
          </w:p>
        </w:tc>
        <w:tc>
          <w:tcPr>
            <w:tcW w:w="3969" w:type="dxa"/>
            <w:tcBorders>
              <w:top w:val="single" w:sz="4" w:space="0" w:color="auto"/>
              <w:left w:val="single" w:sz="4" w:space="0" w:color="auto"/>
              <w:bottom w:val="single" w:sz="4" w:space="0" w:color="auto"/>
              <w:right w:val="single" w:sz="4" w:space="0" w:color="auto"/>
            </w:tcBorders>
          </w:tcPr>
          <w:p w14:paraId="15C8DF0E" w14:textId="77777777" w:rsidR="004811AC" w:rsidRPr="00613175" w:rsidRDefault="004811AC" w:rsidP="00B56795">
            <w:pPr>
              <w:pStyle w:val="TAL"/>
            </w:pPr>
            <w:r w:rsidRPr="00613175">
              <w:t>UE sends ACK.</w:t>
            </w:r>
          </w:p>
        </w:tc>
        <w:tc>
          <w:tcPr>
            <w:tcW w:w="720" w:type="dxa"/>
            <w:tcBorders>
              <w:top w:val="single" w:sz="4" w:space="0" w:color="auto"/>
              <w:left w:val="single" w:sz="4" w:space="0" w:color="auto"/>
              <w:bottom w:val="single" w:sz="4" w:space="0" w:color="auto"/>
              <w:right w:val="single" w:sz="4" w:space="0" w:color="auto"/>
            </w:tcBorders>
          </w:tcPr>
          <w:p w14:paraId="5621D0AF"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A4FB70B" w14:textId="77777777" w:rsidR="004811AC" w:rsidRPr="00613175" w:rsidRDefault="004811AC" w:rsidP="00B56795">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0F2E094D" w14:textId="77777777" w:rsidR="004811AC" w:rsidRPr="00613175" w:rsidRDefault="004811AC" w:rsidP="00B56795">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74277C74" w14:textId="77777777" w:rsidR="004811AC" w:rsidRPr="00613175" w:rsidRDefault="004811AC" w:rsidP="00B56795">
            <w:pPr>
              <w:pStyle w:val="TAC"/>
              <w:rPr>
                <w:lang w:eastAsia="zh-CN"/>
              </w:rPr>
            </w:pPr>
            <w:r w:rsidRPr="00613175">
              <w:rPr>
                <w:lang w:eastAsia="zh-CN"/>
              </w:rPr>
              <w:t>P</w:t>
            </w:r>
          </w:p>
        </w:tc>
      </w:tr>
      <w:tr w:rsidR="004811AC" w:rsidRPr="00613175" w14:paraId="7111873A"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50F4C910" w14:textId="77777777" w:rsidR="004811AC" w:rsidRPr="00613175" w:rsidRDefault="004811AC" w:rsidP="00B56795">
            <w:pPr>
              <w:pStyle w:val="TAC"/>
              <w:rPr>
                <w:lang w:eastAsia="zh-CN"/>
              </w:rPr>
            </w:pPr>
            <w:r w:rsidRPr="00613175">
              <w:t>9a7</w:t>
            </w:r>
          </w:p>
        </w:tc>
        <w:tc>
          <w:tcPr>
            <w:tcW w:w="3969" w:type="dxa"/>
            <w:tcBorders>
              <w:top w:val="single" w:sz="4" w:space="0" w:color="auto"/>
              <w:left w:val="single" w:sz="4" w:space="0" w:color="auto"/>
              <w:bottom w:val="single" w:sz="4" w:space="0" w:color="auto"/>
              <w:right w:val="single" w:sz="4" w:space="0" w:color="auto"/>
            </w:tcBorders>
          </w:tcPr>
          <w:p w14:paraId="59D24F5D" w14:textId="77777777" w:rsidR="004811AC" w:rsidRPr="00613175" w:rsidRDefault="004811AC" w:rsidP="00B56795">
            <w:pPr>
              <w:pStyle w:val="TAL"/>
            </w:pPr>
            <w:r w:rsidRPr="00613175">
              <w:t>UE sends INVITE with Min-SE value and Session-Expires value being 1920.</w:t>
            </w:r>
          </w:p>
        </w:tc>
        <w:tc>
          <w:tcPr>
            <w:tcW w:w="720" w:type="dxa"/>
            <w:tcBorders>
              <w:top w:val="single" w:sz="4" w:space="0" w:color="auto"/>
              <w:left w:val="single" w:sz="4" w:space="0" w:color="auto"/>
              <w:bottom w:val="single" w:sz="4" w:space="0" w:color="auto"/>
              <w:right w:val="single" w:sz="4" w:space="0" w:color="auto"/>
            </w:tcBorders>
          </w:tcPr>
          <w:p w14:paraId="743B99D8"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2D89E55C" w14:textId="77777777" w:rsidR="004811AC" w:rsidRPr="00613175" w:rsidRDefault="004811AC" w:rsidP="00B56795">
            <w:pPr>
              <w:pStyle w:val="TAL"/>
              <w:rPr>
                <w:rFonts w:eastAsia="Wingdings"/>
              </w:rPr>
            </w:pPr>
            <w:r w:rsidRPr="00613175">
              <w:t>INVITE</w:t>
            </w:r>
          </w:p>
        </w:tc>
        <w:tc>
          <w:tcPr>
            <w:tcW w:w="567" w:type="dxa"/>
            <w:tcBorders>
              <w:top w:val="single" w:sz="4" w:space="0" w:color="auto"/>
              <w:left w:val="single" w:sz="4" w:space="0" w:color="auto"/>
              <w:bottom w:val="single" w:sz="4" w:space="0" w:color="auto"/>
              <w:right w:val="single" w:sz="4" w:space="0" w:color="auto"/>
            </w:tcBorders>
          </w:tcPr>
          <w:p w14:paraId="1E30D7DC" w14:textId="77777777" w:rsidR="004811AC" w:rsidRPr="00613175" w:rsidRDefault="004811AC" w:rsidP="00B56795">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52D5D9CE" w14:textId="77777777" w:rsidR="004811AC" w:rsidRPr="00613175" w:rsidRDefault="004811AC" w:rsidP="00B56795">
            <w:pPr>
              <w:pStyle w:val="TAC"/>
              <w:rPr>
                <w:lang w:eastAsia="zh-CN"/>
              </w:rPr>
            </w:pPr>
            <w:r w:rsidRPr="00613175">
              <w:rPr>
                <w:lang w:eastAsia="zh-CN"/>
              </w:rPr>
              <w:t>P</w:t>
            </w:r>
          </w:p>
        </w:tc>
      </w:tr>
      <w:tr w:rsidR="004811AC" w:rsidRPr="00613175" w14:paraId="5F551835"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487DC2A4" w14:textId="77777777" w:rsidR="004811AC" w:rsidRPr="00613175" w:rsidRDefault="004811AC" w:rsidP="00B56795">
            <w:pPr>
              <w:pStyle w:val="TAC"/>
              <w:rPr>
                <w:lang w:eastAsia="zh-CN"/>
              </w:rPr>
            </w:pPr>
            <w:r w:rsidRPr="00613175">
              <w:t>10-18</w:t>
            </w:r>
          </w:p>
        </w:tc>
        <w:tc>
          <w:tcPr>
            <w:tcW w:w="3969" w:type="dxa"/>
            <w:tcBorders>
              <w:top w:val="single" w:sz="4" w:space="0" w:color="auto"/>
              <w:left w:val="single" w:sz="4" w:space="0" w:color="auto"/>
              <w:bottom w:val="single" w:sz="4" w:space="0" w:color="auto"/>
              <w:right w:val="single" w:sz="4" w:space="0" w:color="auto"/>
            </w:tcBorders>
          </w:tcPr>
          <w:p w14:paraId="1BA0F01D" w14:textId="77777777" w:rsidR="004811AC" w:rsidRPr="00613175" w:rsidRDefault="004811AC" w:rsidP="00B56795">
            <w:pPr>
              <w:pStyle w:val="TAL"/>
            </w:pPr>
            <w:r w:rsidRPr="00613175">
              <w:t>Steps 2-10 of Annex A.4.1 happen.</w:t>
            </w:r>
          </w:p>
        </w:tc>
        <w:tc>
          <w:tcPr>
            <w:tcW w:w="720" w:type="dxa"/>
            <w:tcBorders>
              <w:top w:val="single" w:sz="4" w:space="0" w:color="auto"/>
              <w:left w:val="single" w:sz="4" w:space="0" w:color="auto"/>
              <w:bottom w:val="single" w:sz="4" w:space="0" w:color="auto"/>
              <w:right w:val="single" w:sz="4" w:space="0" w:color="auto"/>
            </w:tcBorders>
          </w:tcPr>
          <w:p w14:paraId="0828368B" w14:textId="77777777" w:rsidR="004811AC" w:rsidRPr="00613175" w:rsidRDefault="004811AC" w:rsidP="00B56795">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09C13A35" w14:textId="77777777" w:rsidR="004811AC" w:rsidRPr="00613175" w:rsidRDefault="004811AC" w:rsidP="00B56795">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54E2B036"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178EE0DC" w14:textId="77777777" w:rsidR="004811AC" w:rsidRPr="00613175" w:rsidRDefault="004811AC" w:rsidP="00B56795">
            <w:pPr>
              <w:pStyle w:val="TAC"/>
              <w:rPr>
                <w:lang w:eastAsia="zh-CN"/>
              </w:rPr>
            </w:pPr>
          </w:p>
        </w:tc>
      </w:tr>
      <w:tr w:rsidR="004811AC" w:rsidRPr="00613175" w14:paraId="16E718A0"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5E8EA39C" w14:textId="77777777" w:rsidR="004811AC" w:rsidRPr="00613175" w:rsidRDefault="004811AC" w:rsidP="00B56795">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21278944" w14:textId="77777777" w:rsidR="004811AC" w:rsidRPr="00613175" w:rsidRDefault="004811AC" w:rsidP="00B56795">
            <w:pPr>
              <w:pStyle w:val="TAL"/>
            </w:pPr>
            <w:r w:rsidRPr="00613175">
              <w:t>SS sends 200 OK for INVITE with negotiated Session-Expires value set to 1920 and refresher value set to uac.</w:t>
            </w:r>
          </w:p>
        </w:tc>
        <w:tc>
          <w:tcPr>
            <w:tcW w:w="720" w:type="dxa"/>
            <w:tcBorders>
              <w:top w:val="single" w:sz="4" w:space="0" w:color="auto"/>
              <w:left w:val="single" w:sz="4" w:space="0" w:color="auto"/>
              <w:bottom w:val="single" w:sz="4" w:space="0" w:color="auto"/>
              <w:right w:val="single" w:sz="4" w:space="0" w:color="auto"/>
            </w:tcBorders>
          </w:tcPr>
          <w:p w14:paraId="04C9B745"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49888312"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15191B70" w14:textId="77777777" w:rsidR="004811AC" w:rsidRPr="00613175" w:rsidRDefault="004811AC" w:rsidP="00B56795">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tcPr>
          <w:p w14:paraId="7F3E5F9D" w14:textId="77777777" w:rsidR="004811AC" w:rsidRPr="00613175" w:rsidRDefault="004811AC" w:rsidP="00B56795">
            <w:pPr>
              <w:pStyle w:val="TAC"/>
              <w:rPr>
                <w:lang w:eastAsia="zh-CN"/>
              </w:rPr>
            </w:pPr>
            <w:r w:rsidRPr="00613175">
              <w:rPr>
                <w:lang w:eastAsia="zh-CN"/>
              </w:rPr>
              <w:t>P</w:t>
            </w:r>
          </w:p>
        </w:tc>
      </w:tr>
      <w:tr w:rsidR="004811AC" w:rsidRPr="00613175" w14:paraId="22F602E6"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3AA87F14" w14:textId="77777777" w:rsidR="004811AC" w:rsidRPr="00613175" w:rsidRDefault="004811AC" w:rsidP="00B56795">
            <w:pPr>
              <w:pStyle w:val="TAC"/>
              <w:rPr>
                <w:lang w:eastAsia="zh-CN"/>
              </w:rPr>
            </w:pPr>
            <w:r w:rsidRPr="00613175">
              <w:t>20</w:t>
            </w:r>
          </w:p>
        </w:tc>
        <w:tc>
          <w:tcPr>
            <w:tcW w:w="3969" w:type="dxa"/>
            <w:tcBorders>
              <w:top w:val="single" w:sz="4" w:space="0" w:color="auto"/>
              <w:left w:val="single" w:sz="4" w:space="0" w:color="auto"/>
              <w:bottom w:val="single" w:sz="4" w:space="0" w:color="auto"/>
              <w:right w:val="single" w:sz="4" w:space="0" w:color="auto"/>
            </w:tcBorders>
          </w:tcPr>
          <w:p w14:paraId="6D1FEAA5" w14:textId="77777777" w:rsidR="004811AC" w:rsidRPr="00613175" w:rsidRDefault="004811AC" w:rsidP="00B56795">
            <w:pPr>
              <w:pStyle w:val="TAL"/>
            </w:pPr>
            <w:r w:rsidRPr="00613175">
              <w:t>UE sends ACK.</w:t>
            </w:r>
          </w:p>
        </w:tc>
        <w:tc>
          <w:tcPr>
            <w:tcW w:w="720" w:type="dxa"/>
            <w:tcBorders>
              <w:top w:val="single" w:sz="4" w:space="0" w:color="auto"/>
              <w:left w:val="single" w:sz="4" w:space="0" w:color="auto"/>
              <w:bottom w:val="single" w:sz="4" w:space="0" w:color="auto"/>
              <w:right w:val="single" w:sz="4" w:space="0" w:color="auto"/>
            </w:tcBorders>
          </w:tcPr>
          <w:p w14:paraId="7C79A79C"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2200C9F" w14:textId="77777777" w:rsidR="004811AC" w:rsidRPr="00613175" w:rsidRDefault="004811AC" w:rsidP="00B56795">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029120D5" w14:textId="77777777" w:rsidR="004811AC" w:rsidRPr="00613175" w:rsidRDefault="004811AC" w:rsidP="00B56795">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tcPr>
          <w:p w14:paraId="14A54287" w14:textId="77777777" w:rsidR="004811AC" w:rsidRPr="00613175" w:rsidRDefault="004811AC" w:rsidP="00B56795">
            <w:pPr>
              <w:pStyle w:val="TAC"/>
              <w:rPr>
                <w:lang w:eastAsia="zh-CN"/>
              </w:rPr>
            </w:pPr>
            <w:r w:rsidRPr="00613175">
              <w:rPr>
                <w:lang w:eastAsia="zh-CN"/>
              </w:rPr>
              <w:t>P</w:t>
            </w:r>
          </w:p>
        </w:tc>
      </w:tr>
      <w:tr w:rsidR="004811AC" w:rsidRPr="00613175" w14:paraId="79D05F89"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52D9F178" w14:textId="77777777" w:rsidR="004811AC" w:rsidRPr="00613175" w:rsidRDefault="004811AC" w:rsidP="00B56795">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tcPr>
          <w:p w14:paraId="0E11601D" w14:textId="77777777" w:rsidR="004811AC" w:rsidRPr="00613175" w:rsidRDefault="004811AC" w:rsidP="00B56795">
            <w:pPr>
              <w:pStyle w:val="TAL"/>
            </w:pPr>
            <w:r w:rsidRPr="00613175">
              <w:t xml:space="preserve">960 seconds after step 20, UE sends an UPDATE request to refresh the session. </w:t>
            </w:r>
          </w:p>
        </w:tc>
        <w:tc>
          <w:tcPr>
            <w:tcW w:w="720" w:type="dxa"/>
            <w:tcBorders>
              <w:top w:val="single" w:sz="4" w:space="0" w:color="auto"/>
              <w:left w:val="single" w:sz="4" w:space="0" w:color="auto"/>
              <w:bottom w:val="single" w:sz="4" w:space="0" w:color="auto"/>
              <w:right w:val="single" w:sz="4" w:space="0" w:color="auto"/>
            </w:tcBorders>
          </w:tcPr>
          <w:p w14:paraId="4BA0F201"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7870F66A" w14:textId="77777777" w:rsidR="004811AC" w:rsidRPr="00613175" w:rsidRDefault="004811AC" w:rsidP="00B56795">
            <w:pPr>
              <w:pStyle w:val="TAL"/>
              <w:rPr>
                <w:rFonts w:eastAsia="Wingdings"/>
              </w:rPr>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20AA297C" w14:textId="77777777" w:rsidR="004811AC" w:rsidRPr="00613175" w:rsidRDefault="004811AC" w:rsidP="00B56795">
            <w:pPr>
              <w:pStyle w:val="TAC"/>
              <w:rPr>
                <w:lang w:eastAsia="zh-CN"/>
              </w:rPr>
            </w:pPr>
            <w:r w:rsidRPr="00613175">
              <w:rPr>
                <w:lang w:eastAsia="zh-CN"/>
              </w:rPr>
              <w:t>5</w:t>
            </w:r>
          </w:p>
        </w:tc>
        <w:tc>
          <w:tcPr>
            <w:tcW w:w="850" w:type="dxa"/>
            <w:tcBorders>
              <w:top w:val="single" w:sz="4" w:space="0" w:color="auto"/>
              <w:left w:val="single" w:sz="4" w:space="0" w:color="auto"/>
              <w:bottom w:val="single" w:sz="4" w:space="0" w:color="auto"/>
              <w:right w:val="single" w:sz="4" w:space="0" w:color="auto"/>
            </w:tcBorders>
          </w:tcPr>
          <w:p w14:paraId="3B063FF5" w14:textId="77777777" w:rsidR="004811AC" w:rsidRPr="00613175" w:rsidRDefault="004811AC" w:rsidP="00B56795">
            <w:pPr>
              <w:pStyle w:val="TAC"/>
              <w:rPr>
                <w:lang w:eastAsia="zh-CN"/>
              </w:rPr>
            </w:pPr>
            <w:r w:rsidRPr="00613175">
              <w:rPr>
                <w:lang w:eastAsia="zh-CN"/>
              </w:rPr>
              <w:t>P</w:t>
            </w:r>
          </w:p>
        </w:tc>
      </w:tr>
      <w:tr w:rsidR="004811AC" w:rsidRPr="00613175" w14:paraId="0297A1E1"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49EDFA30" w14:textId="77777777" w:rsidR="004811AC" w:rsidRPr="00613175" w:rsidRDefault="004811AC" w:rsidP="00B56795">
            <w:pPr>
              <w:pStyle w:val="TAC"/>
              <w:rPr>
                <w:lang w:eastAsia="zh-CN"/>
              </w:rPr>
            </w:pPr>
            <w:r w:rsidRPr="00613175">
              <w:t>22</w:t>
            </w:r>
          </w:p>
        </w:tc>
        <w:tc>
          <w:tcPr>
            <w:tcW w:w="3969" w:type="dxa"/>
            <w:tcBorders>
              <w:top w:val="single" w:sz="4" w:space="0" w:color="auto"/>
              <w:left w:val="single" w:sz="4" w:space="0" w:color="auto"/>
              <w:bottom w:val="single" w:sz="4" w:space="0" w:color="auto"/>
              <w:right w:val="single" w:sz="4" w:space="0" w:color="auto"/>
            </w:tcBorders>
          </w:tcPr>
          <w:p w14:paraId="49A3E12C" w14:textId="77777777" w:rsidR="004811AC" w:rsidRPr="00613175" w:rsidRDefault="004811AC" w:rsidP="00B56795">
            <w:pPr>
              <w:pStyle w:val="TAL"/>
            </w:pPr>
            <w:r w:rsidRPr="00613175">
              <w:t>SS sends 200 OK for UPDATE.</w:t>
            </w:r>
          </w:p>
        </w:tc>
        <w:tc>
          <w:tcPr>
            <w:tcW w:w="720" w:type="dxa"/>
            <w:tcBorders>
              <w:top w:val="single" w:sz="4" w:space="0" w:color="auto"/>
              <w:left w:val="single" w:sz="4" w:space="0" w:color="auto"/>
              <w:bottom w:val="single" w:sz="4" w:space="0" w:color="auto"/>
              <w:right w:val="single" w:sz="4" w:space="0" w:color="auto"/>
            </w:tcBorders>
          </w:tcPr>
          <w:p w14:paraId="2F0237BE"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032136F0"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2C455088"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7A2F45D9" w14:textId="77777777" w:rsidR="004811AC" w:rsidRPr="00613175" w:rsidRDefault="004811AC" w:rsidP="00B56795">
            <w:pPr>
              <w:pStyle w:val="TAC"/>
              <w:rPr>
                <w:lang w:eastAsia="zh-CN"/>
              </w:rPr>
            </w:pPr>
          </w:p>
        </w:tc>
      </w:tr>
      <w:tr w:rsidR="004811AC" w:rsidRPr="00613175" w14:paraId="156E6395"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0E29D496" w14:textId="77777777" w:rsidR="004811AC" w:rsidRPr="00613175" w:rsidRDefault="004811AC" w:rsidP="00B56795">
            <w:pPr>
              <w:pStyle w:val="TAC"/>
              <w:rPr>
                <w:lang w:eastAsia="zh-CN"/>
              </w:rPr>
            </w:pPr>
            <w:r w:rsidRPr="00613175">
              <w:t>23</w:t>
            </w:r>
          </w:p>
        </w:tc>
        <w:tc>
          <w:tcPr>
            <w:tcW w:w="3969" w:type="dxa"/>
            <w:tcBorders>
              <w:top w:val="single" w:sz="4" w:space="0" w:color="auto"/>
              <w:left w:val="single" w:sz="4" w:space="0" w:color="auto"/>
              <w:bottom w:val="single" w:sz="4" w:space="0" w:color="auto"/>
              <w:right w:val="single" w:sz="4" w:space="0" w:color="auto"/>
            </w:tcBorders>
          </w:tcPr>
          <w:p w14:paraId="75CD3989" w14:textId="77777777" w:rsidR="004811AC" w:rsidRPr="00613175" w:rsidRDefault="004811AC" w:rsidP="00B56795">
            <w:pPr>
              <w:pStyle w:val="TAL"/>
            </w:pPr>
            <w:r w:rsidRPr="00613175">
              <w:t>960 seconds after step 22, UE sends an UPDATE request to refresh the session.</w:t>
            </w:r>
          </w:p>
        </w:tc>
        <w:tc>
          <w:tcPr>
            <w:tcW w:w="720" w:type="dxa"/>
            <w:tcBorders>
              <w:top w:val="single" w:sz="4" w:space="0" w:color="auto"/>
              <w:left w:val="single" w:sz="4" w:space="0" w:color="auto"/>
              <w:bottom w:val="single" w:sz="4" w:space="0" w:color="auto"/>
              <w:right w:val="single" w:sz="4" w:space="0" w:color="auto"/>
            </w:tcBorders>
          </w:tcPr>
          <w:p w14:paraId="5D2532B5"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77171FFE" w14:textId="77777777" w:rsidR="004811AC" w:rsidRPr="00613175" w:rsidRDefault="004811AC" w:rsidP="00B56795">
            <w:pPr>
              <w:pStyle w:val="TAL"/>
              <w:rPr>
                <w:rFonts w:eastAsia="Wingdings"/>
              </w:rPr>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4D335619" w14:textId="77777777" w:rsidR="004811AC" w:rsidRPr="00613175" w:rsidRDefault="004811AC" w:rsidP="00B56795">
            <w:pPr>
              <w:pStyle w:val="TAC"/>
              <w:rPr>
                <w:lang w:eastAsia="zh-CN"/>
              </w:rPr>
            </w:pPr>
            <w:r w:rsidRPr="00613175">
              <w:rPr>
                <w:lang w:eastAsia="zh-CN"/>
              </w:rPr>
              <w:t>6</w:t>
            </w:r>
          </w:p>
        </w:tc>
        <w:tc>
          <w:tcPr>
            <w:tcW w:w="850" w:type="dxa"/>
            <w:tcBorders>
              <w:top w:val="single" w:sz="4" w:space="0" w:color="auto"/>
              <w:left w:val="single" w:sz="4" w:space="0" w:color="auto"/>
              <w:bottom w:val="single" w:sz="4" w:space="0" w:color="auto"/>
              <w:right w:val="single" w:sz="4" w:space="0" w:color="auto"/>
            </w:tcBorders>
          </w:tcPr>
          <w:p w14:paraId="457ADC9E" w14:textId="77777777" w:rsidR="004811AC" w:rsidRPr="00613175" w:rsidRDefault="004811AC" w:rsidP="00B56795">
            <w:pPr>
              <w:pStyle w:val="TAC"/>
              <w:rPr>
                <w:lang w:eastAsia="zh-CN"/>
              </w:rPr>
            </w:pPr>
            <w:r w:rsidRPr="00613175">
              <w:rPr>
                <w:lang w:eastAsia="zh-CN"/>
              </w:rPr>
              <w:t>P</w:t>
            </w:r>
          </w:p>
        </w:tc>
      </w:tr>
      <w:tr w:rsidR="004811AC" w:rsidRPr="00613175" w14:paraId="4D43477B"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46EEF7DC" w14:textId="77777777" w:rsidR="004811AC" w:rsidRPr="00613175" w:rsidRDefault="004811AC" w:rsidP="00B56795">
            <w:pPr>
              <w:pStyle w:val="TAC"/>
              <w:rPr>
                <w:lang w:eastAsia="zh-CN"/>
              </w:rPr>
            </w:pPr>
            <w:r w:rsidRPr="00613175">
              <w:t>24</w:t>
            </w:r>
          </w:p>
        </w:tc>
        <w:tc>
          <w:tcPr>
            <w:tcW w:w="3969" w:type="dxa"/>
            <w:tcBorders>
              <w:top w:val="single" w:sz="4" w:space="0" w:color="auto"/>
              <w:left w:val="single" w:sz="4" w:space="0" w:color="auto"/>
              <w:bottom w:val="single" w:sz="4" w:space="0" w:color="auto"/>
              <w:right w:val="single" w:sz="4" w:space="0" w:color="auto"/>
            </w:tcBorders>
          </w:tcPr>
          <w:p w14:paraId="58A79D9E" w14:textId="77777777" w:rsidR="004811AC" w:rsidRPr="00613175" w:rsidRDefault="004811AC" w:rsidP="00B56795">
            <w:pPr>
              <w:pStyle w:val="TAL"/>
            </w:pPr>
            <w:r w:rsidRPr="00613175">
              <w:t>SS sends 200 OK for UPDATE.</w:t>
            </w:r>
          </w:p>
        </w:tc>
        <w:tc>
          <w:tcPr>
            <w:tcW w:w="720" w:type="dxa"/>
            <w:tcBorders>
              <w:top w:val="single" w:sz="4" w:space="0" w:color="auto"/>
              <w:left w:val="single" w:sz="4" w:space="0" w:color="auto"/>
              <w:bottom w:val="single" w:sz="4" w:space="0" w:color="auto"/>
              <w:right w:val="single" w:sz="4" w:space="0" w:color="auto"/>
            </w:tcBorders>
          </w:tcPr>
          <w:p w14:paraId="3156A96A"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64AE1A60"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636D109"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7FFDF8EB" w14:textId="77777777" w:rsidR="004811AC" w:rsidRPr="00613175" w:rsidRDefault="004811AC" w:rsidP="00B56795">
            <w:pPr>
              <w:pStyle w:val="TAC"/>
              <w:rPr>
                <w:lang w:eastAsia="zh-CN"/>
              </w:rPr>
            </w:pPr>
          </w:p>
        </w:tc>
      </w:tr>
      <w:tr w:rsidR="004811AC" w:rsidRPr="00613175" w14:paraId="4B7D92A1"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291A1A1E" w14:textId="77777777" w:rsidR="004811AC" w:rsidRPr="00613175" w:rsidRDefault="004811AC" w:rsidP="00B56795">
            <w:pPr>
              <w:pStyle w:val="TAC"/>
              <w:rPr>
                <w:lang w:eastAsia="zh-CN"/>
              </w:rPr>
            </w:pPr>
            <w:r w:rsidRPr="00613175">
              <w:t>25-26</w:t>
            </w:r>
          </w:p>
        </w:tc>
        <w:tc>
          <w:tcPr>
            <w:tcW w:w="3969" w:type="dxa"/>
            <w:tcBorders>
              <w:top w:val="single" w:sz="4" w:space="0" w:color="auto"/>
              <w:left w:val="single" w:sz="4" w:space="0" w:color="auto"/>
              <w:bottom w:val="single" w:sz="4" w:space="0" w:color="auto"/>
              <w:right w:val="single" w:sz="4" w:space="0" w:color="auto"/>
            </w:tcBorders>
            <w:hideMark/>
          </w:tcPr>
          <w:p w14:paraId="6968C1F8" w14:textId="77777777" w:rsidR="004811AC" w:rsidRPr="00613175" w:rsidRDefault="004811AC" w:rsidP="00B56795">
            <w:pPr>
              <w:pStyle w:val="TAL"/>
            </w:pPr>
            <w:r w:rsidRPr="00613175">
              <w:t>SS releases the call.</w:t>
            </w:r>
          </w:p>
          <w:p w14:paraId="72E63576" w14:textId="77777777" w:rsidR="004811AC" w:rsidRPr="00613175" w:rsidRDefault="004811AC" w:rsidP="00B56795">
            <w:pPr>
              <w:pStyle w:val="TAL"/>
            </w:pPr>
            <w:r w:rsidRPr="00613175">
              <w:t>(Steps 1-2 of Annex A.8)</w:t>
            </w:r>
          </w:p>
        </w:tc>
        <w:tc>
          <w:tcPr>
            <w:tcW w:w="720" w:type="dxa"/>
            <w:tcBorders>
              <w:top w:val="single" w:sz="4" w:space="0" w:color="auto"/>
              <w:left w:val="single" w:sz="4" w:space="0" w:color="auto"/>
              <w:bottom w:val="single" w:sz="4" w:space="0" w:color="auto"/>
              <w:right w:val="single" w:sz="4" w:space="0" w:color="auto"/>
            </w:tcBorders>
            <w:hideMark/>
          </w:tcPr>
          <w:p w14:paraId="049DDF11" w14:textId="77777777" w:rsidR="004811AC" w:rsidRPr="00613175" w:rsidRDefault="004811AC" w:rsidP="00B56795">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37833192" w14:textId="77777777" w:rsidR="004811AC" w:rsidRPr="00613175" w:rsidRDefault="004811AC" w:rsidP="00B56795">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3F116FD4" w14:textId="77777777" w:rsidR="004811AC" w:rsidRPr="00613175" w:rsidRDefault="004811AC" w:rsidP="00B56795">
            <w:pPr>
              <w:pStyle w:val="TAC"/>
              <w:rPr>
                <w:rFonts w:eastAsia="MT Extra"/>
                <w:lang w:eastAsia="zh-CN"/>
              </w:rPr>
            </w:pPr>
          </w:p>
        </w:tc>
        <w:tc>
          <w:tcPr>
            <w:tcW w:w="850" w:type="dxa"/>
            <w:tcBorders>
              <w:top w:val="single" w:sz="4" w:space="0" w:color="auto"/>
              <w:left w:val="single" w:sz="4" w:space="0" w:color="auto"/>
              <w:bottom w:val="single" w:sz="4" w:space="0" w:color="auto"/>
              <w:right w:val="single" w:sz="4" w:space="0" w:color="auto"/>
            </w:tcBorders>
          </w:tcPr>
          <w:p w14:paraId="1AFBDDED" w14:textId="77777777" w:rsidR="004811AC" w:rsidRPr="00613175" w:rsidRDefault="004811AC" w:rsidP="00B56795">
            <w:pPr>
              <w:pStyle w:val="TAC"/>
              <w:rPr>
                <w:lang w:eastAsia="zh-CN"/>
              </w:rPr>
            </w:pPr>
          </w:p>
        </w:tc>
      </w:tr>
    </w:tbl>
    <w:p w14:paraId="2B6F19E9" w14:textId="77777777" w:rsidR="004811AC" w:rsidRPr="00613175" w:rsidRDefault="004811AC" w:rsidP="004811AC">
      <w:pPr>
        <w:rPr>
          <w:rFonts w:ascii="MS LineDraw" w:hAnsi="MS LineDraw" w:cs="MS LineDraw"/>
        </w:rPr>
      </w:pPr>
    </w:p>
    <w:p w14:paraId="6041B6F1" w14:textId="77777777" w:rsidR="004811AC" w:rsidRPr="00613175" w:rsidRDefault="004811AC" w:rsidP="004811AC">
      <w:pPr>
        <w:pStyle w:val="H6"/>
      </w:pPr>
      <w:r w:rsidRPr="00613175">
        <w:t>7.27.3.3</w:t>
      </w:r>
      <w:r w:rsidRPr="00613175">
        <w:tab/>
        <w:t>Specific message contents</w:t>
      </w:r>
    </w:p>
    <w:p w14:paraId="54141756" w14:textId="77777777" w:rsidR="004811AC" w:rsidRPr="00613175" w:rsidRDefault="004811AC" w:rsidP="004811AC">
      <w:pPr>
        <w:pStyle w:val="TH"/>
      </w:pPr>
      <w:r w:rsidRPr="00613175">
        <w:t>Table 7.27.3.3-1: INVITE (step 8, table 7.27.3.2-1)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4811AC" w:rsidRPr="00613175" w14:paraId="4A26ED8C" w14:textId="77777777" w:rsidTr="00B56795">
        <w:trPr>
          <w:jc w:val="center"/>
        </w:trPr>
        <w:tc>
          <w:tcPr>
            <w:tcW w:w="9781" w:type="dxa"/>
            <w:gridSpan w:val="5"/>
          </w:tcPr>
          <w:p w14:paraId="21D02BA4" w14:textId="6A85BA50" w:rsidR="004811AC" w:rsidRPr="00613175" w:rsidRDefault="004811AC" w:rsidP="00B56795">
            <w:pPr>
              <w:pStyle w:val="TAL"/>
            </w:pPr>
            <w:r w:rsidRPr="00613175">
              <w:t xml:space="preserve">Derivation Path: </w:t>
            </w:r>
            <w:r w:rsidR="00F349D4" w:rsidRPr="00613175">
              <w:t>Annex A.4.1, Step 1, with A26 as additional condition.</w:t>
            </w:r>
          </w:p>
        </w:tc>
      </w:tr>
      <w:tr w:rsidR="004811AC" w:rsidRPr="00613175" w14:paraId="45EBEF0F"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bottom w:val="single" w:sz="4" w:space="0" w:color="auto"/>
            </w:tcBorders>
            <w:shd w:val="clear" w:color="auto" w:fill="auto"/>
          </w:tcPr>
          <w:p w14:paraId="5273EBD3" w14:textId="77777777" w:rsidR="004811AC" w:rsidRPr="00613175" w:rsidRDefault="004811AC" w:rsidP="00B56795">
            <w:pPr>
              <w:pStyle w:val="TAH"/>
            </w:pPr>
            <w:r w:rsidRPr="00613175">
              <w:t>Header/param</w:t>
            </w:r>
          </w:p>
        </w:tc>
        <w:tc>
          <w:tcPr>
            <w:tcW w:w="878" w:type="dxa"/>
            <w:tcBorders>
              <w:bottom w:val="single" w:sz="4" w:space="0" w:color="auto"/>
            </w:tcBorders>
            <w:shd w:val="clear" w:color="auto" w:fill="auto"/>
          </w:tcPr>
          <w:p w14:paraId="442AE0EF" w14:textId="77777777" w:rsidR="004811AC" w:rsidRPr="00613175" w:rsidRDefault="004811AC" w:rsidP="00B56795">
            <w:pPr>
              <w:pStyle w:val="TAH"/>
            </w:pPr>
            <w:r w:rsidRPr="00613175">
              <w:t>Cond</w:t>
            </w:r>
          </w:p>
        </w:tc>
        <w:tc>
          <w:tcPr>
            <w:tcW w:w="4795" w:type="dxa"/>
            <w:tcBorders>
              <w:bottom w:val="single" w:sz="4" w:space="0" w:color="auto"/>
            </w:tcBorders>
            <w:shd w:val="clear" w:color="auto" w:fill="auto"/>
          </w:tcPr>
          <w:p w14:paraId="3C03FE27" w14:textId="77777777" w:rsidR="004811AC" w:rsidRPr="00613175" w:rsidRDefault="004811AC" w:rsidP="00B56795">
            <w:pPr>
              <w:pStyle w:val="TAH"/>
            </w:pPr>
            <w:r w:rsidRPr="00613175">
              <w:t>Value/remark</w:t>
            </w:r>
          </w:p>
        </w:tc>
        <w:tc>
          <w:tcPr>
            <w:tcW w:w="749" w:type="dxa"/>
            <w:tcBorders>
              <w:bottom w:val="single" w:sz="4" w:space="0" w:color="auto"/>
            </w:tcBorders>
            <w:shd w:val="clear" w:color="auto" w:fill="auto"/>
          </w:tcPr>
          <w:p w14:paraId="0039E308" w14:textId="77777777" w:rsidR="004811AC" w:rsidRPr="00613175" w:rsidRDefault="004811AC" w:rsidP="00B56795">
            <w:pPr>
              <w:pStyle w:val="TAH"/>
            </w:pPr>
            <w:r w:rsidRPr="00613175">
              <w:t>Rel</w:t>
            </w:r>
          </w:p>
        </w:tc>
        <w:tc>
          <w:tcPr>
            <w:tcW w:w="1560" w:type="dxa"/>
            <w:tcBorders>
              <w:bottom w:val="single" w:sz="4" w:space="0" w:color="auto"/>
            </w:tcBorders>
          </w:tcPr>
          <w:p w14:paraId="47C75A9C" w14:textId="77777777" w:rsidR="004811AC" w:rsidRPr="00613175" w:rsidRDefault="004811AC" w:rsidP="00B56795">
            <w:pPr>
              <w:pStyle w:val="TAH"/>
            </w:pPr>
            <w:r w:rsidRPr="00613175">
              <w:t>Reference</w:t>
            </w:r>
          </w:p>
        </w:tc>
      </w:tr>
      <w:tr w:rsidR="004811AC" w:rsidRPr="00613175" w14:paraId="198A4454"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single" w:sz="4" w:space="0" w:color="auto"/>
              <w:bottom w:val="nil"/>
            </w:tcBorders>
            <w:shd w:val="clear" w:color="auto" w:fill="auto"/>
          </w:tcPr>
          <w:p w14:paraId="073EF941" w14:textId="77777777" w:rsidR="004811AC" w:rsidRPr="00613175" w:rsidRDefault="004811AC" w:rsidP="00B56795">
            <w:pPr>
              <w:pStyle w:val="TAL"/>
              <w:rPr>
                <w:b/>
              </w:rPr>
            </w:pPr>
            <w:r w:rsidRPr="00613175">
              <w:rPr>
                <w:b/>
              </w:rPr>
              <w:t>Session-Expires</w:t>
            </w:r>
          </w:p>
        </w:tc>
        <w:tc>
          <w:tcPr>
            <w:tcW w:w="878" w:type="dxa"/>
            <w:tcBorders>
              <w:top w:val="single" w:sz="4" w:space="0" w:color="auto"/>
              <w:bottom w:val="nil"/>
            </w:tcBorders>
            <w:shd w:val="clear" w:color="auto" w:fill="auto"/>
          </w:tcPr>
          <w:p w14:paraId="15ECEE2F" w14:textId="77777777" w:rsidR="004811AC" w:rsidRPr="00613175" w:rsidRDefault="004811AC" w:rsidP="00B56795">
            <w:pPr>
              <w:pStyle w:val="TAL"/>
            </w:pPr>
          </w:p>
        </w:tc>
        <w:tc>
          <w:tcPr>
            <w:tcW w:w="4795" w:type="dxa"/>
            <w:tcBorders>
              <w:top w:val="single" w:sz="4" w:space="0" w:color="auto"/>
              <w:bottom w:val="nil"/>
            </w:tcBorders>
            <w:shd w:val="clear" w:color="auto" w:fill="auto"/>
          </w:tcPr>
          <w:p w14:paraId="3D7A4410" w14:textId="77777777" w:rsidR="004811AC" w:rsidRPr="00613175" w:rsidRDefault="004811AC" w:rsidP="00B56795">
            <w:pPr>
              <w:pStyle w:val="TAL"/>
              <w:rPr>
                <w:lang w:eastAsia="zh-CN"/>
              </w:rPr>
            </w:pPr>
            <w:r w:rsidRPr="00613175">
              <w:rPr>
                <w:lang w:eastAsia="zh-CN"/>
              </w:rPr>
              <w:t>(if present)</w:t>
            </w:r>
          </w:p>
        </w:tc>
        <w:tc>
          <w:tcPr>
            <w:tcW w:w="749" w:type="dxa"/>
            <w:tcBorders>
              <w:top w:val="single" w:sz="4" w:space="0" w:color="auto"/>
              <w:bottom w:val="nil"/>
            </w:tcBorders>
            <w:shd w:val="clear" w:color="auto" w:fill="auto"/>
          </w:tcPr>
          <w:p w14:paraId="1691DC20" w14:textId="77777777" w:rsidR="004811AC" w:rsidRPr="00613175" w:rsidRDefault="004811AC" w:rsidP="00B56795">
            <w:pPr>
              <w:pStyle w:val="TAL"/>
            </w:pPr>
          </w:p>
        </w:tc>
        <w:tc>
          <w:tcPr>
            <w:tcW w:w="1560" w:type="dxa"/>
            <w:tcBorders>
              <w:top w:val="single" w:sz="4" w:space="0" w:color="auto"/>
              <w:bottom w:val="nil"/>
            </w:tcBorders>
          </w:tcPr>
          <w:p w14:paraId="74B687F2" w14:textId="77777777" w:rsidR="004811AC" w:rsidRPr="00613175" w:rsidRDefault="004811AC" w:rsidP="00B56795">
            <w:pPr>
              <w:pStyle w:val="TAL"/>
            </w:pPr>
            <w:r w:rsidRPr="00613175">
              <w:t>RFC 4028 [37]</w:t>
            </w:r>
          </w:p>
        </w:tc>
      </w:tr>
      <w:tr w:rsidR="004811AC" w:rsidRPr="00613175" w14:paraId="19ED4ED8"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nil"/>
              <w:bottom w:val="nil"/>
            </w:tcBorders>
            <w:shd w:val="clear" w:color="auto" w:fill="auto"/>
          </w:tcPr>
          <w:p w14:paraId="686C1644" w14:textId="77777777" w:rsidR="004811AC" w:rsidRPr="00613175" w:rsidRDefault="004811AC" w:rsidP="00B56795">
            <w:pPr>
              <w:pStyle w:val="TAL"/>
              <w:rPr>
                <w:bCs/>
              </w:rPr>
            </w:pPr>
            <w:r w:rsidRPr="00613175">
              <w:rPr>
                <w:bCs/>
              </w:rPr>
              <w:tab/>
              <w:t>delta-seconds</w:t>
            </w:r>
          </w:p>
        </w:tc>
        <w:tc>
          <w:tcPr>
            <w:tcW w:w="878" w:type="dxa"/>
            <w:tcBorders>
              <w:top w:val="nil"/>
              <w:bottom w:val="nil"/>
            </w:tcBorders>
            <w:shd w:val="clear" w:color="auto" w:fill="auto"/>
          </w:tcPr>
          <w:p w14:paraId="159F210C" w14:textId="77777777" w:rsidR="004811AC" w:rsidRPr="00613175" w:rsidRDefault="004811AC" w:rsidP="00B56795">
            <w:pPr>
              <w:pStyle w:val="TAL"/>
            </w:pPr>
          </w:p>
        </w:tc>
        <w:tc>
          <w:tcPr>
            <w:tcW w:w="4795" w:type="dxa"/>
            <w:tcBorders>
              <w:top w:val="nil"/>
              <w:bottom w:val="nil"/>
            </w:tcBorders>
            <w:shd w:val="clear" w:color="auto" w:fill="auto"/>
          </w:tcPr>
          <w:p w14:paraId="14C383E2" w14:textId="77777777" w:rsidR="004811AC" w:rsidRPr="007E44B2" w:rsidRDefault="004811AC" w:rsidP="00B56795">
            <w:pPr>
              <w:pStyle w:val="TAL"/>
              <w:rPr>
                <w:i/>
                <w:iCs/>
                <w:lang w:eastAsia="zh-CN"/>
              </w:rPr>
            </w:pPr>
            <w:r w:rsidRPr="007E44B2">
              <w:rPr>
                <w:i/>
                <w:iCs/>
                <w:lang w:eastAsia="zh-CN"/>
              </w:rPr>
              <w:t>1800</w:t>
            </w:r>
          </w:p>
        </w:tc>
        <w:tc>
          <w:tcPr>
            <w:tcW w:w="749" w:type="dxa"/>
            <w:tcBorders>
              <w:top w:val="nil"/>
              <w:bottom w:val="nil"/>
            </w:tcBorders>
            <w:shd w:val="clear" w:color="auto" w:fill="auto"/>
          </w:tcPr>
          <w:p w14:paraId="2BA72342" w14:textId="77777777" w:rsidR="004811AC" w:rsidRPr="00613175" w:rsidRDefault="004811AC" w:rsidP="00B56795">
            <w:pPr>
              <w:pStyle w:val="TAL"/>
            </w:pPr>
          </w:p>
        </w:tc>
        <w:tc>
          <w:tcPr>
            <w:tcW w:w="1560" w:type="dxa"/>
            <w:tcBorders>
              <w:top w:val="nil"/>
              <w:bottom w:val="nil"/>
            </w:tcBorders>
          </w:tcPr>
          <w:p w14:paraId="4600709F" w14:textId="77777777" w:rsidR="004811AC" w:rsidRPr="00613175" w:rsidRDefault="004811AC" w:rsidP="00B56795">
            <w:pPr>
              <w:pStyle w:val="TAL"/>
            </w:pPr>
          </w:p>
        </w:tc>
      </w:tr>
      <w:tr w:rsidR="004811AC" w:rsidRPr="00613175" w14:paraId="205ED7C0"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nil"/>
              <w:bottom w:val="single" w:sz="4" w:space="0" w:color="auto"/>
            </w:tcBorders>
            <w:shd w:val="clear" w:color="auto" w:fill="auto"/>
          </w:tcPr>
          <w:p w14:paraId="3FF66818" w14:textId="77777777" w:rsidR="004811AC" w:rsidRPr="00613175" w:rsidRDefault="004811AC" w:rsidP="00B56795">
            <w:pPr>
              <w:pStyle w:val="TAL"/>
              <w:rPr>
                <w:bCs/>
              </w:rPr>
            </w:pPr>
            <w:r w:rsidRPr="00613175">
              <w:rPr>
                <w:bCs/>
              </w:rPr>
              <w:tab/>
              <w:t>refresher</w:t>
            </w:r>
          </w:p>
        </w:tc>
        <w:tc>
          <w:tcPr>
            <w:tcW w:w="878" w:type="dxa"/>
            <w:tcBorders>
              <w:top w:val="nil"/>
              <w:bottom w:val="single" w:sz="4" w:space="0" w:color="auto"/>
            </w:tcBorders>
            <w:shd w:val="clear" w:color="auto" w:fill="auto"/>
          </w:tcPr>
          <w:p w14:paraId="6B044053" w14:textId="77777777" w:rsidR="004811AC" w:rsidRPr="00613175" w:rsidRDefault="004811AC" w:rsidP="00B56795">
            <w:pPr>
              <w:pStyle w:val="TAL"/>
            </w:pPr>
          </w:p>
        </w:tc>
        <w:tc>
          <w:tcPr>
            <w:tcW w:w="4795" w:type="dxa"/>
            <w:tcBorders>
              <w:top w:val="nil"/>
              <w:bottom w:val="single" w:sz="4" w:space="0" w:color="auto"/>
            </w:tcBorders>
            <w:shd w:val="clear" w:color="auto" w:fill="auto"/>
          </w:tcPr>
          <w:p w14:paraId="1D24A7AA" w14:textId="77777777" w:rsidR="004811AC" w:rsidRPr="00613175" w:rsidRDefault="004811AC" w:rsidP="00B56795">
            <w:pPr>
              <w:pStyle w:val="TAL"/>
              <w:rPr>
                <w:lang w:eastAsia="zh-CN"/>
              </w:rPr>
            </w:pPr>
            <w:r w:rsidRPr="007E44B2">
              <w:rPr>
                <w:i/>
                <w:iCs/>
                <w:lang w:eastAsia="zh-CN"/>
              </w:rPr>
              <w:t>uac</w:t>
            </w:r>
            <w:r w:rsidRPr="00613175">
              <w:rPr>
                <w:lang w:eastAsia="zh-CN"/>
              </w:rPr>
              <w:t xml:space="preserve"> (if present)</w:t>
            </w:r>
          </w:p>
        </w:tc>
        <w:tc>
          <w:tcPr>
            <w:tcW w:w="749" w:type="dxa"/>
            <w:tcBorders>
              <w:top w:val="nil"/>
              <w:bottom w:val="single" w:sz="4" w:space="0" w:color="auto"/>
            </w:tcBorders>
            <w:shd w:val="clear" w:color="auto" w:fill="auto"/>
          </w:tcPr>
          <w:p w14:paraId="2240F3CF" w14:textId="77777777" w:rsidR="004811AC" w:rsidRPr="00613175" w:rsidRDefault="004811AC" w:rsidP="00B56795">
            <w:pPr>
              <w:pStyle w:val="TAL"/>
            </w:pPr>
          </w:p>
        </w:tc>
        <w:tc>
          <w:tcPr>
            <w:tcW w:w="1560" w:type="dxa"/>
            <w:tcBorders>
              <w:top w:val="nil"/>
              <w:bottom w:val="single" w:sz="4" w:space="0" w:color="auto"/>
            </w:tcBorders>
          </w:tcPr>
          <w:p w14:paraId="30D617E1" w14:textId="77777777" w:rsidR="004811AC" w:rsidRPr="00613175" w:rsidRDefault="004811AC" w:rsidP="00B56795">
            <w:pPr>
              <w:pStyle w:val="TAL"/>
            </w:pPr>
          </w:p>
        </w:tc>
      </w:tr>
    </w:tbl>
    <w:p w14:paraId="71879F63" w14:textId="77777777" w:rsidR="004811AC" w:rsidRPr="00613175" w:rsidRDefault="004811AC" w:rsidP="004811AC"/>
    <w:p w14:paraId="7AFA9378" w14:textId="77777777" w:rsidR="004811AC" w:rsidRPr="00613175" w:rsidRDefault="004811AC" w:rsidP="004811AC">
      <w:pPr>
        <w:pStyle w:val="TH"/>
      </w:pPr>
      <w:r w:rsidRPr="00613175">
        <w:t>Table 7.27.3.3-2: 422 Session Interval Too Small (step 9a1, table 7.27.3.2-1)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48DBFEE4" w14:textId="77777777" w:rsidTr="00B56795">
        <w:trPr>
          <w:jc w:val="center"/>
        </w:trPr>
        <w:tc>
          <w:tcPr>
            <w:tcW w:w="9639" w:type="dxa"/>
            <w:gridSpan w:val="5"/>
          </w:tcPr>
          <w:p w14:paraId="79F86232" w14:textId="274976B1" w:rsidR="004811AC" w:rsidRPr="00613175" w:rsidRDefault="004811AC" w:rsidP="00B56795">
            <w:pPr>
              <w:pStyle w:val="TAL"/>
            </w:pPr>
            <w:r w:rsidRPr="00613175">
              <w:t xml:space="preserve">Derivation Path: TS 34.229-1 [2], </w:t>
            </w:r>
            <w:r w:rsidR="00F349D4" w:rsidRPr="00613175">
              <w:t>Annex</w:t>
            </w:r>
            <w:r w:rsidRPr="00613175">
              <w:t xml:space="preserve"> A.2.24</w:t>
            </w:r>
          </w:p>
        </w:tc>
      </w:tr>
      <w:tr w:rsidR="004811AC" w:rsidRPr="00613175" w14:paraId="7ECAD7D0"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3ACE4BDE"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174151BA"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3FE90A63"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6A404C2F" w14:textId="77777777" w:rsidR="004811AC" w:rsidRPr="00613175" w:rsidRDefault="004811AC" w:rsidP="00B56795">
            <w:pPr>
              <w:pStyle w:val="TAH"/>
            </w:pPr>
            <w:r w:rsidRPr="00613175">
              <w:t>Rel</w:t>
            </w:r>
          </w:p>
        </w:tc>
        <w:tc>
          <w:tcPr>
            <w:tcW w:w="1546" w:type="dxa"/>
            <w:tcBorders>
              <w:bottom w:val="single" w:sz="4" w:space="0" w:color="auto"/>
            </w:tcBorders>
          </w:tcPr>
          <w:p w14:paraId="3FB78735" w14:textId="77777777" w:rsidR="004811AC" w:rsidRPr="00613175" w:rsidRDefault="004811AC" w:rsidP="00B56795">
            <w:pPr>
              <w:pStyle w:val="TAH"/>
            </w:pPr>
            <w:r w:rsidRPr="00613175">
              <w:t>Reference</w:t>
            </w:r>
          </w:p>
        </w:tc>
      </w:tr>
      <w:tr w:rsidR="004811AC" w:rsidRPr="00613175" w14:paraId="4B8B8B83"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nil"/>
            </w:tcBorders>
            <w:shd w:val="clear" w:color="auto" w:fill="auto"/>
          </w:tcPr>
          <w:p w14:paraId="46C6456A" w14:textId="77777777" w:rsidR="004811AC" w:rsidRPr="00613175" w:rsidRDefault="004811AC" w:rsidP="00B56795">
            <w:pPr>
              <w:pStyle w:val="TAL"/>
              <w:rPr>
                <w:b/>
              </w:rPr>
            </w:pPr>
            <w:r w:rsidRPr="00613175">
              <w:rPr>
                <w:b/>
              </w:rPr>
              <w:t>Min-SE</w:t>
            </w:r>
          </w:p>
        </w:tc>
        <w:tc>
          <w:tcPr>
            <w:tcW w:w="872" w:type="dxa"/>
            <w:tcBorders>
              <w:top w:val="single" w:sz="4" w:space="0" w:color="auto"/>
              <w:bottom w:val="nil"/>
            </w:tcBorders>
            <w:shd w:val="clear" w:color="auto" w:fill="auto"/>
          </w:tcPr>
          <w:p w14:paraId="3F61E147" w14:textId="77777777" w:rsidR="004811AC" w:rsidRPr="00613175" w:rsidRDefault="004811AC" w:rsidP="00B56795">
            <w:pPr>
              <w:pStyle w:val="TAL"/>
            </w:pPr>
          </w:p>
        </w:tc>
        <w:tc>
          <w:tcPr>
            <w:tcW w:w="4691" w:type="dxa"/>
            <w:tcBorders>
              <w:top w:val="single" w:sz="4" w:space="0" w:color="auto"/>
              <w:bottom w:val="nil"/>
            </w:tcBorders>
            <w:shd w:val="clear" w:color="auto" w:fill="auto"/>
          </w:tcPr>
          <w:p w14:paraId="290C3E9B" w14:textId="77777777" w:rsidR="004811AC" w:rsidRPr="00613175" w:rsidRDefault="004811AC" w:rsidP="00B56795">
            <w:pPr>
              <w:pStyle w:val="TAL"/>
              <w:rPr>
                <w:lang w:eastAsia="zh-CN"/>
              </w:rPr>
            </w:pPr>
          </w:p>
        </w:tc>
        <w:tc>
          <w:tcPr>
            <w:tcW w:w="742" w:type="dxa"/>
            <w:tcBorders>
              <w:top w:val="single" w:sz="4" w:space="0" w:color="auto"/>
              <w:bottom w:val="nil"/>
            </w:tcBorders>
            <w:shd w:val="clear" w:color="auto" w:fill="auto"/>
          </w:tcPr>
          <w:p w14:paraId="55CA83AB" w14:textId="77777777" w:rsidR="004811AC" w:rsidRPr="00613175" w:rsidRDefault="004811AC" w:rsidP="00B56795">
            <w:pPr>
              <w:pStyle w:val="TAL"/>
            </w:pPr>
          </w:p>
        </w:tc>
        <w:tc>
          <w:tcPr>
            <w:tcW w:w="1546" w:type="dxa"/>
            <w:tcBorders>
              <w:top w:val="single" w:sz="4" w:space="0" w:color="auto"/>
              <w:bottom w:val="nil"/>
            </w:tcBorders>
          </w:tcPr>
          <w:p w14:paraId="552A1C46" w14:textId="77777777" w:rsidR="004811AC" w:rsidRPr="00613175" w:rsidRDefault="004811AC" w:rsidP="00B56795">
            <w:pPr>
              <w:pStyle w:val="TAL"/>
            </w:pPr>
            <w:r w:rsidRPr="00613175">
              <w:t>RFC 4028 [37]</w:t>
            </w:r>
          </w:p>
        </w:tc>
      </w:tr>
      <w:tr w:rsidR="004811AC" w:rsidRPr="00613175" w14:paraId="78DE7AF9"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bottom w:val="single" w:sz="4" w:space="0" w:color="auto"/>
            </w:tcBorders>
            <w:shd w:val="clear" w:color="auto" w:fill="auto"/>
          </w:tcPr>
          <w:p w14:paraId="4373F183" w14:textId="77777777" w:rsidR="004811AC" w:rsidRPr="00613175" w:rsidRDefault="004811AC" w:rsidP="00B56795">
            <w:pPr>
              <w:pStyle w:val="TAL"/>
              <w:rPr>
                <w:bCs/>
              </w:rPr>
            </w:pPr>
            <w:r w:rsidRPr="00613175">
              <w:rPr>
                <w:bCs/>
              </w:rPr>
              <w:tab/>
              <w:t>delta-seconds</w:t>
            </w:r>
          </w:p>
        </w:tc>
        <w:tc>
          <w:tcPr>
            <w:tcW w:w="872" w:type="dxa"/>
            <w:tcBorders>
              <w:top w:val="nil"/>
              <w:bottom w:val="single" w:sz="4" w:space="0" w:color="auto"/>
            </w:tcBorders>
            <w:shd w:val="clear" w:color="auto" w:fill="auto"/>
          </w:tcPr>
          <w:p w14:paraId="52050F06" w14:textId="77777777" w:rsidR="004811AC" w:rsidRPr="00613175" w:rsidRDefault="004811AC" w:rsidP="00B56795">
            <w:pPr>
              <w:pStyle w:val="TAL"/>
            </w:pPr>
          </w:p>
        </w:tc>
        <w:tc>
          <w:tcPr>
            <w:tcW w:w="4691" w:type="dxa"/>
            <w:tcBorders>
              <w:top w:val="nil"/>
              <w:bottom w:val="single" w:sz="4" w:space="0" w:color="auto"/>
            </w:tcBorders>
            <w:shd w:val="clear" w:color="auto" w:fill="auto"/>
          </w:tcPr>
          <w:p w14:paraId="271E2A41" w14:textId="77777777" w:rsidR="004811AC" w:rsidRPr="00613175" w:rsidRDefault="004811AC" w:rsidP="00B56795">
            <w:pPr>
              <w:pStyle w:val="TAL"/>
              <w:rPr>
                <w:i/>
                <w:iCs/>
                <w:lang w:eastAsia="zh-CN"/>
              </w:rPr>
            </w:pPr>
            <w:r w:rsidRPr="00613175">
              <w:rPr>
                <w:i/>
                <w:iCs/>
                <w:lang w:eastAsia="zh-CN"/>
              </w:rPr>
              <w:t>1860</w:t>
            </w:r>
          </w:p>
        </w:tc>
        <w:tc>
          <w:tcPr>
            <w:tcW w:w="742" w:type="dxa"/>
            <w:tcBorders>
              <w:top w:val="nil"/>
              <w:bottom w:val="single" w:sz="4" w:space="0" w:color="auto"/>
            </w:tcBorders>
            <w:shd w:val="clear" w:color="auto" w:fill="auto"/>
          </w:tcPr>
          <w:p w14:paraId="4B47C79E" w14:textId="77777777" w:rsidR="004811AC" w:rsidRPr="00613175" w:rsidRDefault="004811AC" w:rsidP="00B56795">
            <w:pPr>
              <w:pStyle w:val="TAL"/>
            </w:pPr>
          </w:p>
        </w:tc>
        <w:tc>
          <w:tcPr>
            <w:tcW w:w="1546" w:type="dxa"/>
            <w:tcBorders>
              <w:top w:val="nil"/>
              <w:bottom w:val="single" w:sz="4" w:space="0" w:color="auto"/>
            </w:tcBorders>
          </w:tcPr>
          <w:p w14:paraId="1BC1E798" w14:textId="77777777" w:rsidR="004811AC" w:rsidRPr="00613175" w:rsidRDefault="004811AC" w:rsidP="00B56795">
            <w:pPr>
              <w:pStyle w:val="TAL"/>
            </w:pPr>
          </w:p>
        </w:tc>
      </w:tr>
    </w:tbl>
    <w:p w14:paraId="0A208A9C" w14:textId="77777777" w:rsidR="004811AC" w:rsidRPr="00613175" w:rsidRDefault="004811AC" w:rsidP="004811AC"/>
    <w:p w14:paraId="1D7248BB" w14:textId="77777777" w:rsidR="004811AC" w:rsidRPr="00613175" w:rsidRDefault="004811AC" w:rsidP="004811AC">
      <w:pPr>
        <w:pStyle w:val="TH"/>
      </w:pPr>
      <w:r w:rsidRPr="00613175">
        <w:lastRenderedPageBreak/>
        <w:t>Table 7.27.3.3-3: INVITE (step 9a3, table 7.27.3.2-1)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4811AC" w:rsidRPr="00613175" w14:paraId="3F0BB398" w14:textId="77777777" w:rsidTr="00B56795">
        <w:trPr>
          <w:jc w:val="center"/>
        </w:trPr>
        <w:tc>
          <w:tcPr>
            <w:tcW w:w="9639" w:type="dxa"/>
            <w:gridSpan w:val="5"/>
          </w:tcPr>
          <w:p w14:paraId="445D0167" w14:textId="6ADF9120" w:rsidR="004811AC" w:rsidRPr="00613175" w:rsidRDefault="004811AC" w:rsidP="00B56795">
            <w:pPr>
              <w:pStyle w:val="TAL"/>
            </w:pPr>
            <w:r w:rsidRPr="00613175">
              <w:t xml:space="preserve">Derivation Path: </w:t>
            </w:r>
            <w:r w:rsidR="008A3F08" w:rsidRPr="00613175">
              <w:t>Annex A.4.1, Step 1, with A26 as additional condition.</w:t>
            </w:r>
          </w:p>
        </w:tc>
      </w:tr>
      <w:tr w:rsidR="004811AC" w:rsidRPr="00613175" w14:paraId="3450541E"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bottom w:val="single" w:sz="4" w:space="0" w:color="auto"/>
            </w:tcBorders>
            <w:shd w:val="clear" w:color="auto" w:fill="auto"/>
          </w:tcPr>
          <w:p w14:paraId="3EF5ACA1" w14:textId="77777777" w:rsidR="004811AC" w:rsidRPr="00613175" w:rsidRDefault="004811AC" w:rsidP="00B56795">
            <w:pPr>
              <w:pStyle w:val="TAH"/>
            </w:pPr>
            <w:r w:rsidRPr="00613175">
              <w:t>Header/param</w:t>
            </w:r>
          </w:p>
        </w:tc>
        <w:tc>
          <w:tcPr>
            <w:tcW w:w="868" w:type="dxa"/>
            <w:tcBorders>
              <w:bottom w:val="single" w:sz="4" w:space="0" w:color="auto"/>
            </w:tcBorders>
            <w:shd w:val="clear" w:color="auto" w:fill="auto"/>
          </w:tcPr>
          <w:p w14:paraId="71EC713B" w14:textId="77777777" w:rsidR="004811AC" w:rsidRPr="00613175" w:rsidRDefault="004811AC" w:rsidP="00B56795">
            <w:pPr>
              <w:pStyle w:val="TAH"/>
            </w:pPr>
            <w:r w:rsidRPr="00613175">
              <w:t>Cond</w:t>
            </w:r>
          </w:p>
        </w:tc>
        <w:tc>
          <w:tcPr>
            <w:tcW w:w="4719" w:type="dxa"/>
            <w:tcBorders>
              <w:bottom w:val="single" w:sz="4" w:space="0" w:color="auto"/>
            </w:tcBorders>
            <w:shd w:val="clear" w:color="auto" w:fill="auto"/>
          </w:tcPr>
          <w:p w14:paraId="16C0CEFC" w14:textId="77777777" w:rsidR="004811AC" w:rsidRPr="00613175" w:rsidRDefault="004811AC" w:rsidP="00B56795">
            <w:pPr>
              <w:pStyle w:val="TAH"/>
            </w:pPr>
            <w:r w:rsidRPr="00613175">
              <w:t>Value/remark</w:t>
            </w:r>
          </w:p>
        </w:tc>
        <w:tc>
          <w:tcPr>
            <w:tcW w:w="741" w:type="dxa"/>
            <w:tcBorders>
              <w:bottom w:val="single" w:sz="4" w:space="0" w:color="auto"/>
            </w:tcBorders>
            <w:shd w:val="clear" w:color="auto" w:fill="auto"/>
          </w:tcPr>
          <w:p w14:paraId="7DD15869" w14:textId="77777777" w:rsidR="004811AC" w:rsidRPr="00613175" w:rsidRDefault="004811AC" w:rsidP="00B56795">
            <w:pPr>
              <w:pStyle w:val="TAH"/>
            </w:pPr>
            <w:r w:rsidRPr="00613175">
              <w:t>Rel</w:t>
            </w:r>
          </w:p>
        </w:tc>
        <w:tc>
          <w:tcPr>
            <w:tcW w:w="1538" w:type="dxa"/>
            <w:tcBorders>
              <w:bottom w:val="single" w:sz="4" w:space="0" w:color="auto"/>
            </w:tcBorders>
          </w:tcPr>
          <w:p w14:paraId="63399D31" w14:textId="77777777" w:rsidR="004811AC" w:rsidRPr="00613175" w:rsidRDefault="004811AC" w:rsidP="00B56795">
            <w:pPr>
              <w:pStyle w:val="TAH"/>
            </w:pPr>
            <w:r w:rsidRPr="00613175">
              <w:t>Reference</w:t>
            </w:r>
          </w:p>
        </w:tc>
      </w:tr>
      <w:tr w:rsidR="004811AC" w:rsidRPr="00613175" w14:paraId="161416BA"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08B7CB48" w14:textId="77777777" w:rsidR="004811AC" w:rsidRPr="00613175" w:rsidRDefault="004811AC" w:rsidP="00B56795">
            <w:pPr>
              <w:pStyle w:val="TAL"/>
              <w:rPr>
                <w:b/>
              </w:rPr>
            </w:pPr>
            <w:r w:rsidRPr="00613175">
              <w:rPr>
                <w:b/>
              </w:rPr>
              <w:t>Call-ID</w:t>
            </w:r>
          </w:p>
        </w:tc>
        <w:tc>
          <w:tcPr>
            <w:tcW w:w="868" w:type="dxa"/>
            <w:tcBorders>
              <w:top w:val="single" w:sz="4" w:space="0" w:color="auto"/>
              <w:bottom w:val="nil"/>
            </w:tcBorders>
            <w:shd w:val="clear" w:color="auto" w:fill="auto"/>
          </w:tcPr>
          <w:p w14:paraId="0DFE4E78"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701505BE"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718A340B" w14:textId="77777777" w:rsidR="004811AC" w:rsidRPr="00613175" w:rsidRDefault="004811AC" w:rsidP="00B56795">
            <w:pPr>
              <w:pStyle w:val="TAL"/>
            </w:pPr>
          </w:p>
        </w:tc>
        <w:tc>
          <w:tcPr>
            <w:tcW w:w="1538" w:type="dxa"/>
            <w:tcBorders>
              <w:top w:val="single" w:sz="4" w:space="0" w:color="auto"/>
              <w:bottom w:val="nil"/>
            </w:tcBorders>
          </w:tcPr>
          <w:p w14:paraId="5DFB8B19" w14:textId="77777777" w:rsidR="004811AC" w:rsidRPr="00613175" w:rsidRDefault="004811AC" w:rsidP="00B56795">
            <w:pPr>
              <w:pStyle w:val="TAL"/>
            </w:pPr>
            <w:r w:rsidRPr="00613175">
              <w:t>RFC 4028 [37]</w:t>
            </w:r>
          </w:p>
        </w:tc>
      </w:tr>
      <w:tr w:rsidR="004811AC" w:rsidRPr="00613175" w14:paraId="73891BD1"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1BB88C7A" w14:textId="77777777" w:rsidR="004811AC" w:rsidRPr="00613175" w:rsidRDefault="004811AC" w:rsidP="00B56795">
            <w:pPr>
              <w:pStyle w:val="TAL"/>
              <w:rPr>
                <w:b/>
              </w:rPr>
            </w:pPr>
            <w:r w:rsidRPr="00613175">
              <w:rPr>
                <w:bCs/>
              </w:rPr>
              <w:tab/>
              <w:t>callid</w:t>
            </w:r>
          </w:p>
        </w:tc>
        <w:tc>
          <w:tcPr>
            <w:tcW w:w="868" w:type="dxa"/>
            <w:tcBorders>
              <w:top w:val="nil"/>
              <w:bottom w:val="single" w:sz="4" w:space="0" w:color="auto"/>
            </w:tcBorders>
            <w:shd w:val="clear" w:color="auto" w:fill="auto"/>
          </w:tcPr>
          <w:p w14:paraId="11F1F2EC"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0A010FF8" w14:textId="77777777" w:rsidR="004811AC" w:rsidRPr="00613175" w:rsidRDefault="004811AC" w:rsidP="00B56795">
            <w:pPr>
              <w:pStyle w:val="TAL"/>
              <w:rPr>
                <w:lang w:eastAsia="zh-CN"/>
              </w:rPr>
            </w:pPr>
            <w:r w:rsidRPr="00613175">
              <w:rPr>
                <w:lang w:eastAsia="zh-CN"/>
              </w:rPr>
              <w:t>The same value as in INVITE in Step 8</w:t>
            </w:r>
          </w:p>
        </w:tc>
        <w:tc>
          <w:tcPr>
            <w:tcW w:w="741" w:type="dxa"/>
            <w:tcBorders>
              <w:top w:val="nil"/>
              <w:bottom w:val="single" w:sz="4" w:space="0" w:color="auto"/>
            </w:tcBorders>
            <w:shd w:val="clear" w:color="auto" w:fill="auto"/>
          </w:tcPr>
          <w:p w14:paraId="65CE5477" w14:textId="77777777" w:rsidR="004811AC" w:rsidRPr="00613175" w:rsidRDefault="004811AC" w:rsidP="00B56795">
            <w:pPr>
              <w:pStyle w:val="TAL"/>
            </w:pPr>
          </w:p>
        </w:tc>
        <w:tc>
          <w:tcPr>
            <w:tcW w:w="1538" w:type="dxa"/>
            <w:tcBorders>
              <w:top w:val="nil"/>
              <w:bottom w:val="single" w:sz="4" w:space="0" w:color="auto"/>
            </w:tcBorders>
          </w:tcPr>
          <w:p w14:paraId="378B3BFD" w14:textId="77777777" w:rsidR="004811AC" w:rsidRPr="00613175" w:rsidRDefault="004811AC" w:rsidP="00B56795">
            <w:pPr>
              <w:pStyle w:val="TAL"/>
            </w:pPr>
          </w:p>
        </w:tc>
      </w:tr>
      <w:tr w:rsidR="004811AC" w:rsidRPr="00613175" w14:paraId="2FB39E03"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6DFD28FE" w14:textId="77777777" w:rsidR="004811AC" w:rsidRPr="00613175" w:rsidRDefault="004811AC" w:rsidP="00B56795">
            <w:pPr>
              <w:pStyle w:val="TAL"/>
              <w:rPr>
                <w:b/>
              </w:rPr>
            </w:pPr>
            <w:r w:rsidRPr="00613175">
              <w:rPr>
                <w:b/>
              </w:rPr>
              <w:t>From</w:t>
            </w:r>
          </w:p>
        </w:tc>
        <w:tc>
          <w:tcPr>
            <w:tcW w:w="868" w:type="dxa"/>
            <w:tcBorders>
              <w:top w:val="single" w:sz="4" w:space="0" w:color="auto"/>
              <w:bottom w:val="nil"/>
            </w:tcBorders>
            <w:shd w:val="clear" w:color="auto" w:fill="auto"/>
          </w:tcPr>
          <w:p w14:paraId="241A9315"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2A895B61"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72836E67" w14:textId="77777777" w:rsidR="004811AC" w:rsidRPr="00613175" w:rsidRDefault="004811AC" w:rsidP="00B56795">
            <w:pPr>
              <w:pStyle w:val="TAL"/>
            </w:pPr>
          </w:p>
        </w:tc>
        <w:tc>
          <w:tcPr>
            <w:tcW w:w="1538" w:type="dxa"/>
            <w:tcBorders>
              <w:top w:val="single" w:sz="4" w:space="0" w:color="auto"/>
              <w:bottom w:val="nil"/>
            </w:tcBorders>
          </w:tcPr>
          <w:p w14:paraId="372F6146" w14:textId="77777777" w:rsidR="004811AC" w:rsidRPr="00613175" w:rsidRDefault="004811AC" w:rsidP="00B56795">
            <w:pPr>
              <w:pStyle w:val="TAL"/>
            </w:pPr>
            <w:r w:rsidRPr="00613175">
              <w:t>RFC 4028 [37]</w:t>
            </w:r>
          </w:p>
        </w:tc>
      </w:tr>
      <w:tr w:rsidR="004811AC" w:rsidRPr="00613175" w14:paraId="41372710"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nil"/>
            </w:tcBorders>
            <w:shd w:val="clear" w:color="auto" w:fill="auto"/>
          </w:tcPr>
          <w:p w14:paraId="18C19BEE" w14:textId="77777777" w:rsidR="004811AC" w:rsidRPr="00613175" w:rsidRDefault="004811AC" w:rsidP="00B56795">
            <w:pPr>
              <w:pStyle w:val="TAL"/>
              <w:rPr>
                <w:bCs/>
              </w:rPr>
            </w:pPr>
            <w:r w:rsidRPr="00613175">
              <w:rPr>
                <w:bCs/>
              </w:rPr>
              <w:tab/>
              <w:t>addr-spec</w:t>
            </w:r>
          </w:p>
        </w:tc>
        <w:tc>
          <w:tcPr>
            <w:tcW w:w="868" w:type="dxa"/>
            <w:tcBorders>
              <w:top w:val="nil"/>
              <w:bottom w:val="nil"/>
            </w:tcBorders>
            <w:shd w:val="clear" w:color="auto" w:fill="auto"/>
          </w:tcPr>
          <w:p w14:paraId="5687ADD6" w14:textId="77777777" w:rsidR="004811AC" w:rsidRPr="00613175" w:rsidRDefault="004811AC" w:rsidP="00B56795">
            <w:pPr>
              <w:pStyle w:val="TAL"/>
            </w:pPr>
          </w:p>
        </w:tc>
        <w:tc>
          <w:tcPr>
            <w:tcW w:w="4719" w:type="dxa"/>
            <w:tcBorders>
              <w:top w:val="nil"/>
              <w:bottom w:val="nil"/>
            </w:tcBorders>
            <w:shd w:val="clear" w:color="auto" w:fill="auto"/>
          </w:tcPr>
          <w:p w14:paraId="2E24C34F" w14:textId="77777777" w:rsidR="004811AC" w:rsidRPr="00613175" w:rsidRDefault="004811AC" w:rsidP="00B56795">
            <w:pPr>
              <w:pStyle w:val="TAL"/>
              <w:rPr>
                <w:lang w:eastAsia="zh-CN"/>
              </w:rPr>
            </w:pPr>
            <w:r w:rsidRPr="00613175">
              <w:rPr>
                <w:lang w:eastAsia="zh-CN"/>
              </w:rPr>
              <w:t>The same value as in INVITE in Step 8</w:t>
            </w:r>
          </w:p>
        </w:tc>
        <w:tc>
          <w:tcPr>
            <w:tcW w:w="741" w:type="dxa"/>
            <w:tcBorders>
              <w:top w:val="nil"/>
              <w:bottom w:val="nil"/>
            </w:tcBorders>
            <w:shd w:val="clear" w:color="auto" w:fill="auto"/>
          </w:tcPr>
          <w:p w14:paraId="53657C00" w14:textId="77777777" w:rsidR="004811AC" w:rsidRPr="00613175" w:rsidRDefault="004811AC" w:rsidP="00B56795">
            <w:pPr>
              <w:pStyle w:val="TAL"/>
            </w:pPr>
          </w:p>
        </w:tc>
        <w:tc>
          <w:tcPr>
            <w:tcW w:w="1538" w:type="dxa"/>
            <w:tcBorders>
              <w:top w:val="nil"/>
              <w:bottom w:val="nil"/>
            </w:tcBorders>
          </w:tcPr>
          <w:p w14:paraId="7752DEB8" w14:textId="77777777" w:rsidR="004811AC" w:rsidRPr="00613175" w:rsidRDefault="004811AC" w:rsidP="00B56795">
            <w:pPr>
              <w:pStyle w:val="TAL"/>
            </w:pPr>
          </w:p>
        </w:tc>
      </w:tr>
      <w:tr w:rsidR="004811AC" w:rsidRPr="00613175" w14:paraId="075818AA"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7BE27224" w14:textId="77777777" w:rsidR="004811AC" w:rsidRPr="00613175" w:rsidRDefault="004811AC" w:rsidP="00B56795">
            <w:pPr>
              <w:pStyle w:val="TAL"/>
              <w:rPr>
                <w:bCs/>
              </w:rPr>
            </w:pPr>
            <w:r w:rsidRPr="00613175">
              <w:rPr>
                <w:bCs/>
              </w:rPr>
              <w:tab/>
              <w:t>tag</w:t>
            </w:r>
          </w:p>
        </w:tc>
        <w:tc>
          <w:tcPr>
            <w:tcW w:w="868" w:type="dxa"/>
            <w:tcBorders>
              <w:top w:val="nil"/>
              <w:bottom w:val="single" w:sz="4" w:space="0" w:color="auto"/>
            </w:tcBorders>
            <w:shd w:val="clear" w:color="auto" w:fill="auto"/>
          </w:tcPr>
          <w:p w14:paraId="3941CD68"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2C71F236" w14:textId="77777777" w:rsidR="004811AC" w:rsidRPr="00613175" w:rsidRDefault="004811AC" w:rsidP="00B56795">
            <w:pPr>
              <w:pStyle w:val="TAL"/>
              <w:rPr>
                <w:lang w:eastAsia="zh-CN"/>
              </w:rPr>
            </w:pPr>
            <w:r w:rsidRPr="00613175">
              <w:rPr>
                <w:lang w:eastAsia="zh-CN"/>
              </w:rPr>
              <w:t>The same value as in INVITE in Step 8</w:t>
            </w:r>
          </w:p>
        </w:tc>
        <w:tc>
          <w:tcPr>
            <w:tcW w:w="741" w:type="dxa"/>
            <w:tcBorders>
              <w:top w:val="nil"/>
              <w:bottom w:val="single" w:sz="4" w:space="0" w:color="auto"/>
            </w:tcBorders>
            <w:shd w:val="clear" w:color="auto" w:fill="auto"/>
          </w:tcPr>
          <w:p w14:paraId="2A65DCE2" w14:textId="77777777" w:rsidR="004811AC" w:rsidRPr="00613175" w:rsidRDefault="004811AC" w:rsidP="00B56795">
            <w:pPr>
              <w:pStyle w:val="TAL"/>
            </w:pPr>
          </w:p>
        </w:tc>
        <w:tc>
          <w:tcPr>
            <w:tcW w:w="1538" w:type="dxa"/>
            <w:tcBorders>
              <w:top w:val="nil"/>
              <w:bottom w:val="single" w:sz="4" w:space="0" w:color="auto"/>
            </w:tcBorders>
          </w:tcPr>
          <w:p w14:paraId="20D786B9" w14:textId="77777777" w:rsidR="004811AC" w:rsidRPr="00613175" w:rsidRDefault="004811AC" w:rsidP="00B56795">
            <w:pPr>
              <w:pStyle w:val="TAL"/>
            </w:pPr>
          </w:p>
        </w:tc>
      </w:tr>
      <w:tr w:rsidR="004811AC" w:rsidRPr="00613175" w14:paraId="4ED68F3D"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left w:val="single" w:sz="4" w:space="0" w:color="auto"/>
              <w:bottom w:val="nil"/>
              <w:right w:val="single" w:sz="4" w:space="0" w:color="auto"/>
            </w:tcBorders>
            <w:shd w:val="clear" w:color="auto" w:fill="auto"/>
          </w:tcPr>
          <w:p w14:paraId="59B6E0BD" w14:textId="77777777" w:rsidR="004811AC" w:rsidRPr="00613175" w:rsidRDefault="004811AC" w:rsidP="00B56795">
            <w:pPr>
              <w:pStyle w:val="TAL"/>
              <w:rPr>
                <w:bCs/>
              </w:rPr>
            </w:pPr>
            <w:r w:rsidRPr="00613175">
              <w:rPr>
                <w:b/>
              </w:rPr>
              <w:t>To</w:t>
            </w:r>
          </w:p>
        </w:tc>
        <w:tc>
          <w:tcPr>
            <w:tcW w:w="868" w:type="dxa"/>
            <w:tcBorders>
              <w:top w:val="single" w:sz="4" w:space="0" w:color="auto"/>
              <w:left w:val="single" w:sz="4" w:space="0" w:color="auto"/>
              <w:bottom w:val="nil"/>
              <w:right w:val="single" w:sz="4" w:space="0" w:color="auto"/>
            </w:tcBorders>
            <w:shd w:val="clear" w:color="auto" w:fill="auto"/>
          </w:tcPr>
          <w:p w14:paraId="57D8883A" w14:textId="77777777" w:rsidR="004811AC" w:rsidRPr="00613175" w:rsidRDefault="004811AC" w:rsidP="00B56795">
            <w:pPr>
              <w:pStyle w:val="TAL"/>
            </w:pPr>
          </w:p>
        </w:tc>
        <w:tc>
          <w:tcPr>
            <w:tcW w:w="4719" w:type="dxa"/>
            <w:tcBorders>
              <w:top w:val="single" w:sz="4" w:space="0" w:color="auto"/>
              <w:left w:val="single" w:sz="4" w:space="0" w:color="auto"/>
              <w:bottom w:val="nil"/>
              <w:right w:val="single" w:sz="4" w:space="0" w:color="auto"/>
            </w:tcBorders>
            <w:shd w:val="clear" w:color="auto" w:fill="auto"/>
          </w:tcPr>
          <w:p w14:paraId="28EF038C" w14:textId="77777777" w:rsidR="004811AC" w:rsidRPr="00613175" w:rsidRDefault="004811AC" w:rsidP="00B56795">
            <w:pPr>
              <w:pStyle w:val="TAL"/>
              <w:rPr>
                <w:lang w:eastAsia="zh-CN"/>
              </w:rPr>
            </w:pPr>
          </w:p>
        </w:tc>
        <w:tc>
          <w:tcPr>
            <w:tcW w:w="741" w:type="dxa"/>
            <w:tcBorders>
              <w:top w:val="single" w:sz="4" w:space="0" w:color="auto"/>
              <w:left w:val="single" w:sz="4" w:space="0" w:color="auto"/>
              <w:bottom w:val="nil"/>
              <w:right w:val="single" w:sz="4" w:space="0" w:color="auto"/>
            </w:tcBorders>
            <w:shd w:val="clear" w:color="auto" w:fill="auto"/>
          </w:tcPr>
          <w:p w14:paraId="7467C99A" w14:textId="77777777" w:rsidR="004811AC" w:rsidRPr="00613175" w:rsidRDefault="004811AC" w:rsidP="00B56795">
            <w:pPr>
              <w:pStyle w:val="TAL"/>
            </w:pPr>
          </w:p>
        </w:tc>
        <w:tc>
          <w:tcPr>
            <w:tcW w:w="1538" w:type="dxa"/>
            <w:tcBorders>
              <w:top w:val="single" w:sz="4" w:space="0" w:color="auto"/>
              <w:left w:val="single" w:sz="4" w:space="0" w:color="auto"/>
              <w:bottom w:val="nil"/>
              <w:right w:val="single" w:sz="4" w:space="0" w:color="auto"/>
            </w:tcBorders>
          </w:tcPr>
          <w:p w14:paraId="4CAE1E8B" w14:textId="77777777" w:rsidR="004811AC" w:rsidRPr="00613175" w:rsidRDefault="004811AC" w:rsidP="00B56795">
            <w:pPr>
              <w:pStyle w:val="TAL"/>
            </w:pPr>
            <w:r w:rsidRPr="00613175">
              <w:t>RFC 4028 [37]</w:t>
            </w:r>
          </w:p>
        </w:tc>
      </w:tr>
      <w:tr w:rsidR="004811AC" w:rsidRPr="00613175" w14:paraId="1E7B3A04"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left w:val="single" w:sz="4" w:space="0" w:color="auto"/>
              <w:bottom w:val="single" w:sz="4" w:space="0" w:color="auto"/>
              <w:right w:val="single" w:sz="4" w:space="0" w:color="auto"/>
            </w:tcBorders>
            <w:shd w:val="clear" w:color="auto" w:fill="auto"/>
          </w:tcPr>
          <w:p w14:paraId="184201B6" w14:textId="77777777" w:rsidR="004811AC" w:rsidRPr="00613175" w:rsidRDefault="004811AC" w:rsidP="00B56795">
            <w:pPr>
              <w:pStyle w:val="TAL"/>
              <w:rPr>
                <w:bCs/>
              </w:rPr>
            </w:pPr>
            <w:r w:rsidRPr="00613175">
              <w:rPr>
                <w:bCs/>
              </w:rPr>
              <w:tab/>
              <w:t>addr-spec</w:t>
            </w:r>
          </w:p>
        </w:tc>
        <w:tc>
          <w:tcPr>
            <w:tcW w:w="868" w:type="dxa"/>
            <w:tcBorders>
              <w:top w:val="nil"/>
              <w:left w:val="single" w:sz="4" w:space="0" w:color="auto"/>
              <w:bottom w:val="single" w:sz="4" w:space="0" w:color="auto"/>
              <w:right w:val="single" w:sz="4" w:space="0" w:color="auto"/>
            </w:tcBorders>
            <w:shd w:val="clear" w:color="auto" w:fill="auto"/>
          </w:tcPr>
          <w:p w14:paraId="374861D5" w14:textId="77777777" w:rsidR="004811AC" w:rsidRPr="00613175" w:rsidRDefault="004811AC" w:rsidP="00B56795">
            <w:pPr>
              <w:pStyle w:val="TAL"/>
            </w:pPr>
          </w:p>
        </w:tc>
        <w:tc>
          <w:tcPr>
            <w:tcW w:w="4719" w:type="dxa"/>
            <w:tcBorders>
              <w:top w:val="nil"/>
              <w:left w:val="single" w:sz="4" w:space="0" w:color="auto"/>
              <w:bottom w:val="single" w:sz="4" w:space="0" w:color="auto"/>
              <w:right w:val="single" w:sz="4" w:space="0" w:color="auto"/>
            </w:tcBorders>
            <w:shd w:val="clear" w:color="auto" w:fill="auto"/>
          </w:tcPr>
          <w:p w14:paraId="6EDE037D" w14:textId="77777777" w:rsidR="004811AC" w:rsidRPr="00613175" w:rsidRDefault="004811AC" w:rsidP="00B56795">
            <w:pPr>
              <w:pStyle w:val="TAL"/>
              <w:rPr>
                <w:lang w:eastAsia="zh-CN"/>
              </w:rPr>
            </w:pPr>
            <w:r w:rsidRPr="00613175">
              <w:rPr>
                <w:lang w:eastAsia="zh-CN"/>
              </w:rPr>
              <w:t>The same value as in INVITE in Step 8</w:t>
            </w:r>
          </w:p>
        </w:tc>
        <w:tc>
          <w:tcPr>
            <w:tcW w:w="741" w:type="dxa"/>
            <w:tcBorders>
              <w:top w:val="nil"/>
              <w:left w:val="single" w:sz="4" w:space="0" w:color="auto"/>
              <w:bottom w:val="single" w:sz="4" w:space="0" w:color="auto"/>
              <w:right w:val="single" w:sz="4" w:space="0" w:color="auto"/>
            </w:tcBorders>
            <w:shd w:val="clear" w:color="auto" w:fill="auto"/>
          </w:tcPr>
          <w:p w14:paraId="5638CDD1" w14:textId="77777777" w:rsidR="004811AC" w:rsidRPr="00613175" w:rsidRDefault="004811AC" w:rsidP="00B56795">
            <w:pPr>
              <w:pStyle w:val="TAL"/>
            </w:pPr>
          </w:p>
        </w:tc>
        <w:tc>
          <w:tcPr>
            <w:tcW w:w="1538" w:type="dxa"/>
            <w:tcBorders>
              <w:top w:val="nil"/>
              <w:left w:val="single" w:sz="4" w:space="0" w:color="auto"/>
              <w:bottom w:val="single" w:sz="4" w:space="0" w:color="auto"/>
              <w:right w:val="single" w:sz="4" w:space="0" w:color="auto"/>
            </w:tcBorders>
          </w:tcPr>
          <w:p w14:paraId="5C3CAB0F" w14:textId="77777777" w:rsidR="004811AC" w:rsidRPr="00613175" w:rsidRDefault="004811AC" w:rsidP="00B56795">
            <w:pPr>
              <w:pStyle w:val="TAL"/>
            </w:pPr>
          </w:p>
        </w:tc>
      </w:tr>
      <w:tr w:rsidR="004811AC" w:rsidRPr="00613175" w14:paraId="08E6EB07"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786D5D94" w14:textId="77777777" w:rsidR="004811AC" w:rsidRPr="00613175" w:rsidRDefault="004811AC" w:rsidP="00B56795">
            <w:pPr>
              <w:pStyle w:val="TAL"/>
              <w:rPr>
                <w:b/>
              </w:rPr>
            </w:pPr>
            <w:r w:rsidRPr="00613175">
              <w:rPr>
                <w:b/>
              </w:rPr>
              <w:t>CSeq</w:t>
            </w:r>
          </w:p>
        </w:tc>
        <w:tc>
          <w:tcPr>
            <w:tcW w:w="868" w:type="dxa"/>
            <w:tcBorders>
              <w:top w:val="single" w:sz="4" w:space="0" w:color="auto"/>
              <w:bottom w:val="nil"/>
            </w:tcBorders>
            <w:shd w:val="clear" w:color="auto" w:fill="auto"/>
          </w:tcPr>
          <w:p w14:paraId="16ABE477"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5B6859B5"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4D466299" w14:textId="77777777" w:rsidR="004811AC" w:rsidRPr="00613175" w:rsidRDefault="004811AC" w:rsidP="00B56795">
            <w:pPr>
              <w:pStyle w:val="TAL"/>
            </w:pPr>
          </w:p>
        </w:tc>
        <w:tc>
          <w:tcPr>
            <w:tcW w:w="1538" w:type="dxa"/>
            <w:tcBorders>
              <w:top w:val="single" w:sz="4" w:space="0" w:color="auto"/>
              <w:bottom w:val="nil"/>
            </w:tcBorders>
          </w:tcPr>
          <w:p w14:paraId="20416C5D" w14:textId="77777777" w:rsidR="004811AC" w:rsidRPr="00613175" w:rsidRDefault="004811AC" w:rsidP="00B56795">
            <w:pPr>
              <w:pStyle w:val="TAL"/>
            </w:pPr>
            <w:r w:rsidRPr="00613175">
              <w:t>RFC 4028 [37]</w:t>
            </w:r>
          </w:p>
        </w:tc>
      </w:tr>
      <w:tr w:rsidR="004811AC" w:rsidRPr="00613175" w14:paraId="7D4E1E09"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1DD32AB6" w14:textId="77777777" w:rsidR="004811AC" w:rsidRPr="00613175" w:rsidRDefault="004811AC" w:rsidP="00B56795">
            <w:pPr>
              <w:pStyle w:val="TAL"/>
              <w:rPr>
                <w:b/>
              </w:rPr>
            </w:pPr>
            <w:r w:rsidRPr="00613175">
              <w:rPr>
                <w:bCs/>
              </w:rPr>
              <w:tab/>
              <w:t>value</w:t>
            </w:r>
          </w:p>
        </w:tc>
        <w:tc>
          <w:tcPr>
            <w:tcW w:w="868" w:type="dxa"/>
            <w:tcBorders>
              <w:top w:val="nil"/>
              <w:bottom w:val="single" w:sz="4" w:space="0" w:color="auto"/>
            </w:tcBorders>
            <w:shd w:val="clear" w:color="auto" w:fill="auto"/>
          </w:tcPr>
          <w:p w14:paraId="491A4050"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0F221FBF" w14:textId="77777777" w:rsidR="004811AC" w:rsidRPr="00613175" w:rsidRDefault="004811AC" w:rsidP="00B56795">
            <w:pPr>
              <w:pStyle w:val="TAL"/>
              <w:rPr>
                <w:lang w:eastAsia="zh-CN"/>
              </w:rPr>
            </w:pPr>
            <w:r w:rsidRPr="00613175">
              <w:rPr>
                <w:lang w:eastAsia="zh-CN"/>
              </w:rPr>
              <w:t>The value sent in the INVITE in step 8, incremented by one</w:t>
            </w:r>
          </w:p>
        </w:tc>
        <w:tc>
          <w:tcPr>
            <w:tcW w:w="741" w:type="dxa"/>
            <w:tcBorders>
              <w:top w:val="nil"/>
              <w:bottom w:val="single" w:sz="4" w:space="0" w:color="auto"/>
            </w:tcBorders>
            <w:shd w:val="clear" w:color="auto" w:fill="auto"/>
          </w:tcPr>
          <w:p w14:paraId="2B289E55" w14:textId="77777777" w:rsidR="004811AC" w:rsidRPr="00613175" w:rsidRDefault="004811AC" w:rsidP="00B56795">
            <w:pPr>
              <w:pStyle w:val="TAL"/>
            </w:pPr>
          </w:p>
        </w:tc>
        <w:tc>
          <w:tcPr>
            <w:tcW w:w="1538" w:type="dxa"/>
            <w:tcBorders>
              <w:top w:val="nil"/>
              <w:bottom w:val="single" w:sz="4" w:space="0" w:color="auto"/>
            </w:tcBorders>
          </w:tcPr>
          <w:p w14:paraId="504EE258" w14:textId="77777777" w:rsidR="004811AC" w:rsidRPr="00613175" w:rsidRDefault="004811AC" w:rsidP="00B56795">
            <w:pPr>
              <w:pStyle w:val="TAL"/>
            </w:pPr>
          </w:p>
        </w:tc>
      </w:tr>
      <w:tr w:rsidR="004811AC" w:rsidRPr="00613175" w14:paraId="757AC2EF"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38E337D4" w14:textId="77777777" w:rsidR="004811AC" w:rsidRPr="00613175" w:rsidRDefault="004811AC" w:rsidP="00B56795">
            <w:pPr>
              <w:pStyle w:val="TAL"/>
              <w:rPr>
                <w:b/>
              </w:rPr>
            </w:pPr>
            <w:r w:rsidRPr="00613175">
              <w:rPr>
                <w:b/>
              </w:rPr>
              <w:t>Session-Expires</w:t>
            </w:r>
          </w:p>
        </w:tc>
        <w:tc>
          <w:tcPr>
            <w:tcW w:w="868" w:type="dxa"/>
            <w:tcBorders>
              <w:top w:val="single" w:sz="4" w:space="0" w:color="auto"/>
              <w:bottom w:val="nil"/>
            </w:tcBorders>
            <w:shd w:val="clear" w:color="auto" w:fill="auto"/>
          </w:tcPr>
          <w:p w14:paraId="7FE1A3E4"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0E5966E7"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16CD762D" w14:textId="77777777" w:rsidR="004811AC" w:rsidRPr="00613175" w:rsidRDefault="004811AC" w:rsidP="00B56795">
            <w:pPr>
              <w:pStyle w:val="TAL"/>
            </w:pPr>
          </w:p>
        </w:tc>
        <w:tc>
          <w:tcPr>
            <w:tcW w:w="1538" w:type="dxa"/>
            <w:tcBorders>
              <w:top w:val="single" w:sz="4" w:space="0" w:color="auto"/>
              <w:bottom w:val="nil"/>
            </w:tcBorders>
          </w:tcPr>
          <w:p w14:paraId="633B500C" w14:textId="77777777" w:rsidR="004811AC" w:rsidRPr="00613175" w:rsidRDefault="004811AC" w:rsidP="00B56795">
            <w:pPr>
              <w:pStyle w:val="TAL"/>
            </w:pPr>
            <w:r w:rsidRPr="00613175">
              <w:t>RFC 4028 [37]</w:t>
            </w:r>
          </w:p>
        </w:tc>
      </w:tr>
      <w:tr w:rsidR="004811AC" w:rsidRPr="00613175" w14:paraId="493426D4"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01953E38" w14:textId="77777777" w:rsidR="004811AC" w:rsidRPr="00613175" w:rsidRDefault="004811AC" w:rsidP="00B56795">
            <w:pPr>
              <w:pStyle w:val="TAL"/>
              <w:rPr>
                <w:b/>
              </w:rPr>
            </w:pPr>
            <w:r w:rsidRPr="00613175">
              <w:rPr>
                <w:bCs/>
              </w:rPr>
              <w:tab/>
              <w:t>delta-seconds</w:t>
            </w:r>
          </w:p>
        </w:tc>
        <w:tc>
          <w:tcPr>
            <w:tcW w:w="868" w:type="dxa"/>
            <w:tcBorders>
              <w:top w:val="nil"/>
              <w:bottom w:val="single" w:sz="4" w:space="0" w:color="auto"/>
            </w:tcBorders>
            <w:shd w:val="clear" w:color="auto" w:fill="auto"/>
          </w:tcPr>
          <w:p w14:paraId="55809354"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40A0E511" w14:textId="77777777" w:rsidR="004811AC" w:rsidRPr="00613175" w:rsidRDefault="004811AC" w:rsidP="00B56795">
            <w:pPr>
              <w:pStyle w:val="TAL"/>
              <w:rPr>
                <w:i/>
                <w:iCs/>
                <w:lang w:eastAsia="zh-CN"/>
              </w:rPr>
            </w:pPr>
            <w:r w:rsidRPr="00613175">
              <w:rPr>
                <w:i/>
                <w:iCs/>
                <w:lang w:eastAsia="zh-CN"/>
              </w:rPr>
              <w:t>1860</w:t>
            </w:r>
          </w:p>
        </w:tc>
        <w:tc>
          <w:tcPr>
            <w:tcW w:w="741" w:type="dxa"/>
            <w:tcBorders>
              <w:top w:val="nil"/>
              <w:bottom w:val="single" w:sz="4" w:space="0" w:color="auto"/>
            </w:tcBorders>
            <w:shd w:val="clear" w:color="auto" w:fill="auto"/>
          </w:tcPr>
          <w:p w14:paraId="7780A386" w14:textId="77777777" w:rsidR="004811AC" w:rsidRPr="00613175" w:rsidRDefault="004811AC" w:rsidP="00B56795">
            <w:pPr>
              <w:pStyle w:val="TAL"/>
            </w:pPr>
          </w:p>
        </w:tc>
        <w:tc>
          <w:tcPr>
            <w:tcW w:w="1538" w:type="dxa"/>
            <w:tcBorders>
              <w:top w:val="nil"/>
              <w:bottom w:val="single" w:sz="4" w:space="0" w:color="auto"/>
            </w:tcBorders>
          </w:tcPr>
          <w:p w14:paraId="1D0E5088" w14:textId="77777777" w:rsidR="004811AC" w:rsidRPr="00613175" w:rsidRDefault="004811AC" w:rsidP="00B56795">
            <w:pPr>
              <w:pStyle w:val="TAL"/>
            </w:pPr>
          </w:p>
        </w:tc>
      </w:tr>
      <w:tr w:rsidR="004811AC" w:rsidRPr="00613175" w14:paraId="62FA806C"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70C28069" w14:textId="77777777" w:rsidR="004811AC" w:rsidRPr="00613175" w:rsidRDefault="004811AC" w:rsidP="00B56795">
            <w:pPr>
              <w:pStyle w:val="TAL"/>
              <w:rPr>
                <w:b/>
              </w:rPr>
            </w:pPr>
            <w:r w:rsidRPr="00613175">
              <w:rPr>
                <w:b/>
              </w:rPr>
              <w:t>Min-SE</w:t>
            </w:r>
          </w:p>
        </w:tc>
        <w:tc>
          <w:tcPr>
            <w:tcW w:w="868" w:type="dxa"/>
            <w:tcBorders>
              <w:top w:val="single" w:sz="4" w:space="0" w:color="auto"/>
              <w:bottom w:val="nil"/>
            </w:tcBorders>
            <w:shd w:val="clear" w:color="auto" w:fill="auto"/>
          </w:tcPr>
          <w:p w14:paraId="70C51D79"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5508A95C"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485618BF" w14:textId="77777777" w:rsidR="004811AC" w:rsidRPr="00613175" w:rsidRDefault="004811AC" w:rsidP="00B56795">
            <w:pPr>
              <w:pStyle w:val="TAL"/>
            </w:pPr>
          </w:p>
        </w:tc>
        <w:tc>
          <w:tcPr>
            <w:tcW w:w="1538" w:type="dxa"/>
            <w:tcBorders>
              <w:top w:val="single" w:sz="4" w:space="0" w:color="auto"/>
              <w:bottom w:val="nil"/>
            </w:tcBorders>
          </w:tcPr>
          <w:p w14:paraId="2A002790" w14:textId="77777777" w:rsidR="004811AC" w:rsidRPr="00613175" w:rsidRDefault="004811AC" w:rsidP="00B56795">
            <w:pPr>
              <w:pStyle w:val="TAL"/>
            </w:pPr>
            <w:r w:rsidRPr="00613175">
              <w:t>RFC 4028 [37]</w:t>
            </w:r>
          </w:p>
        </w:tc>
      </w:tr>
      <w:tr w:rsidR="004811AC" w:rsidRPr="00613175" w14:paraId="4BCBCDDD"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3F1DA985" w14:textId="77777777" w:rsidR="004811AC" w:rsidRPr="00613175" w:rsidRDefault="004811AC" w:rsidP="00B56795">
            <w:pPr>
              <w:pStyle w:val="TAL"/>
              <w:rPr>
                <w:b/>
              </w:rPr>
            </w:pPr>
            <w:r w:rsidRPr="00613175">
              <w:rPr>
                <w:bCs/>
              </w:rPr>
              <w:tab/>
              <w:t>delta-seconds</w:t>
            </w:r>
          </w:p>
        </w:tc>
        <w:tc>
          <w:tcPr>
            <w:tcW w:w="868" w:type="dxa"/>
            <w:tcBorders>
              <w:top w:val="nil"/>
              <w:bottom w:val="single" w:sz="4" w:space="0" w:color="auto"/>
            </w:tcBorders>
            <w:shd w:val="clear" w:color="auto" w:fill="auto"/>
          </w:tcPr>
          <w:p w14:paraId="6FFD1793"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5B7E4E73" w14:textId="77777777" w:rsidR="004811AC" w:rsidRPr="00613175" w:rsidRDefault="004811AC" w:rsidP="00B56795">
            <w:pPr>
              <w:pStyle w:val="TAL"/>
              <w:rPr>
                <w:i/>
                <w:iCs/>
                <w:lang w:eastAsia="zh-CN"/>
              </w:rPr>
            </w:pPr>
            <w:r w:rsidRPr="00613175">
              <w:rPr>
                <w:i/>
                <w:iCs/>
                <w:lang w:eastAsia="zh-CN"/>
              </w:rPr>
              <w:t>1860</w:t>
            </w:r>
          </w:p>
        </w:tc>
        <w:tc>
          <w:tcPr>
            <w:tcW w:w="741" w:type="dxa"/>
            <w:tcBorders>
              <w:top w:val="nil"/>
              <w:bottom w:val="single" w:sz="4" w:space="0" w:color="auto"/>
            </w:tcBorders>
            <w:shd w:val="clear" w:color="auto" w:fill="auto"/>
          </w:tcPr>
          <w:p w14:paraId="179468EC" w14:textId="77777777" w:rsidR="004811AC" w:rsidRPr="00613175" w:rsidRDefault="004811AC" w:rsidP="00B56795">
            <w:pPr>
              <w:pStyle w:val="TAL"/>
            </w:pPr>
          </w:p>
        </w:tc>
        <w:tc>
          <w:tcPr>
            <w:tcW w:w="1538" w:type="dxa"/>
            <w:tcBorders>
              <w:top w:val="nil"/>
              <w:bottom w:val="single" w:sz="4" w:space="0" w:color="auto"/>
            </w:tcBorders>
          </w:tcPr>
          <w:p w14:paraId="3389E2BA" w14:textId="77777777" w:rsidR="004811AC" w:rsidRPr="00613175" w:rsidRDefault="004811AC" w:rsidP="00B56795">
            <w:pPr>
              <w:pStyle w:val="TAL"/>
            </w:pPr>
          </w:p>
        </w:tc>
      </w:tr>
    </w:tbl>
    <w:p w14:paraId="64A57E62" w14:textId="77777777" w:rsidR="004811AC" w:rsidRPr="00613175" w:rsidRDefault="004811AC" w:rsidP="004811AC"/>
    <w:p w14:paraId="3BEE7368" w14:textId="77777777" w:rsidR="004811AC" w:rsidRPr="00613175" w:rsidRDefault="004811AC" w:rsidP="004811AC">
      <w:pPr>
        <w:pStyle w:val="TH"/>
      </w:pPr>
      <w:r w:rsidRPr="00613175">
        <w:t>Table 7.27.3.3-4: 422 Session Interval Too Small (step 9a5, table 7.27.3.2-1)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12ECE51E" w14:textId="77777777" w:rsidTr="00B56795">
        <w:trPr>
          <w:jc w:val="center"/>
        </w:trPr>
        <w:tc>
          <w:tcPr>
            <w:tcW w:w="9639" w:type="dxa"/>
            <w:gridSpan w:val="5"/>
          </w:tcPr>
          <w:p w14:paraId="45CE35A5" w14:textId="1DCF656C" w:rsidR="004811AC" w:rsidRPr="00613175" w:rsidRDefault="004811AC" w:rsidP="00B56795">
            <w:pPr>
              <w:pStyle w:val="TAL"/>
            </w:pPr>
            <w:r w:rsidRPr="00613175">
              <w:t xml:space="preserve">Derivation Path: TS 34.229-1 [2], </w:t>
            </w:r>
            <w:r w:rsidR="008A3F08" w:rsidRPr="00613175">
              <w:t>Annex</w:t>
            </w:r>
            <w:r w:rsidRPr="00613175">
              <w:t xml:space="preserve"> A.2.24</w:t>
            </w:r>
          </w:p>
        </w:tc>
      </w:tr>
      <w:tr w:rsidR="004811AC" w:rsidRPr="00613175" w14:paraId="2D69F173"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251E7223"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1C0D7212"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4ADDEFB6"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3F41E46C" w14:textId="77777777" w:rsidR="004811AC" w:rsidRPr="00613175" w:rsidRDefault="004811AC" w:rsidP="00B56795">
            <w:pPr>
              <w:pStyle w:val="TAH"/>
            </w:pPr>
            <w:r w:rsidRPr="00613175">
              <w:t>Rel</w:t>
            </w:r>
          </w:p>
        </w:tc>
        <w:tc>
          <w:tcPr>
            <w:tcW w:w="1546" w:type="dxa"/>
            <w:tcBorders>
              <w:bottom w:val="single" w:sz="4" w:space="0" w:color="auto"/>
            </w:tcBorders>
          </w:tcPr>
          <w:p w14:paraId="5DE4CBC3" w14:textId="77777777" w:rsidR="004811AC" w:rsidRPr="00613175" w:rsidRDefault="004811AC" w:rsidP="00B56795">
            <w:pPr>
              <w:pStyle w:val="TAH"/>
            </w:pPr>
            <w:r w:rsidRPr="00613175">
              <w:t>Reference</w:t>
            </w:r>
          </w:p>
        </w:tc>
      </w:tr>
      <w:tr w:rsidR="004811AC" w:rsidRPr="00613175" w14:paraId="074A23BB"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nil"/>
            </w:tcBorders>
            <w:shd w:val="clear" w:color="auto" w:fill="auto"/>
          </w:tcPr>
          <w:p w14:paraId="54609B0C" w14:textId="77777777" w:rsidR="004811AC" w:rsidRPr="00613175" w:rsidRDefault="004811AC" w:rsidP="00B56795">
            <w:pPr>
              <w:pStyle w:val="TAL"/>
              <w:rPr>
                <w:b/>
              </w:rPr>
            </w:pPr>
            <w:r w:rsidRPr="00613175">
              <w:rPr>
                <w:b/>
              </w:rPr>
              <w:t>Min-SE</w:t>
            </w:r>
          </w:p>
        </w:tc>
        <w:tc>
          <w:tcPr>
            <w:tcW w:w="872" w:type="dxa"/>
            <w:tcBorders>
              <w:top w:val="single" w:sz="4" w:space="0" w:color="auto"/>
              <w:bottom w:val="nil"/>
            </w:tcBorders>
            <w:shd w:val="clear" w:color="auto" w:fill="auto"/>
          </w:tcPr>
          <w:p w14:paraId="19290623" w14:textId="77777777" w:rsidR="004811AC" w:rsidRPr="00613175" w:rsidRDefault="004811AC" w:rsidP="00B56795">
            <w:pPr>
              <w:pStyle w:val="TAL"/>
            </w:pPr>
          </w:p>
        </w:tc>
        <w:tc>
          <w:tcPr>
            <w:tcW w:w="4691" w:type="dxa"/>
            <w:tcBorders>
              <w:top w:val="single" w:sz="4" w:space="0" w:color="auto"/>
              <w:bottom w:val="nil"/>
            </w:tcBorders>
            <w:shd w:val="clear" w:color="auto" w:fill="auto"/>
          </w:tcPr>
          <w:p w14:paraId="55DD19F8" w14:textId="77777777" w:rsidR="004811AC" w:rsidRPr="00613175" w:rsidRDefault="004811AC" w:rsidP="00B56795">
            <w:pPr>
              <w:pStyle w:val="TAL"/>
              <w:rPr>
                <w:lang w:eastAsia="zh-CN"/>
              </w:rPr>
            </w:pPr>
          </w:p>
        </w:tc>
        <w:tc>
          <w:tcPr>
            <w:tcW w:w="742" w:type="dxa"/>
            <w:tcBorders>
              <w:top w:val="single" w:sz="4" w:space="0" w:color="auto"/>
              <w:bottom w:val="nil"/>
            </w:tcBorders>
            <w:shd w:val="clear" w:color="auto" w:fill="auto"/>
          </w:tcPr>
          <w:p w14:paraId="1E3A3436" w14:textId="77777777" w:rsidR="004811AC" w:rsidRPr="00613175" w:rsidRDefault="004811AC" w:rsidP="00B56795">
            <w:pPr>
              <w:pStyle w:val="TAL"/>
            </w:pPr>
          </w:p>
        </w:tc>
        <w:tc>
          <w:tcPr>
            <w:tcW w:w="1546" w:type="dxa"/>
            <w:tcBorders>
              <w:top w:val="single" w:sz="4" w:space="0" w:color="auto"/>
              <w:bottom w:val="nil"/>
            </w:tcBorders>
          </w:tcPr>
          <w:p w14:paraId="39F1AB6C" w14:textId="77777777" w:rsidR="004811AC" w:rsidRPr="00613175" w:rsidRDefault="004811AC" w:rsidP="00B56795">
            <w:pPr>
              <w:pStyle w:val="TAL"/>
            </w:pPr>
            <w:r w:rsidRPr="00613175">
              <w:t>RFC 4028 [37]</w:t>
            </w:r>
          </w:p>
        </w:tc>
      </w:tr>
      <w:tr w:rsidR="004811AC" w:rsidRPr="00613175" w14:paraId="35CBD925"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bottom w:val="single" w:sz="4" w:space="0" w:color="auto"/>
            </w:tcBorders>
            <w:shd w:val="clear" w:color="auto" w:fill="auto"/>
          </w:tcPr>
          <w:p w14:paraId="42497A13" w14:textId="77777777" w:rsidR="004811AC" w:rsidRPr="00613175" w:rsidRDefault="004811AC" w:rsidP="00B56795">
            <w:pPr>
              <w:pStyle w:val="TAL"/>
              <w:rPr>
                <w:bCs/>
              </w:rPr>
            </w:pPr>
            <w:r w:rsidRPr="00613175">
              <w:rPr>
                <w:bCs/>
              </w:rPr>
              <w:tab/>
              <w:t>delta-seconds</w:t>
            </w:r>
          </w:p>
        </w:tc>
        <w:tc>
          <w:tcPr>
            <w:tcW w:w="872" w:type="dxa"/>
            <w:tcBorders>
              <w:top w:val="nil"/>
              <w:bottom w:val="single" w:sz="4" w:space="0" w:color="auto"/>
            </w:tcBorders>
            <w:shd w:val="clear" w:color="auto" w:fill="auto"/>
          </w:tcPr>
          <w:p w14:paraId="17DD0D23" w14:textId="77777777" w:rsidR="004811AC" w:rsidRPr="00613175" w:rsidRDefault="004811AC" w:rsidP="00B56795">
            <w:pPr>
              <w:pStyle w:val="TAL"/>
            </w:pPr>
          </w:p>
        </w:tc>
        <w:tc>
          <w:tcPr>
            <w:tcW w:w="4691" w:type="dxa"/>
            <w:tcBorders>
              <w:top w:val="nil"/>
              <w:bottom w:val="single" w:sz="4" w:space="0" w:color="auto"/>
            </w:tcBorders>
            <w:shd w:val="clear" w:color="auto" w:fill="auto"/>
          </w:tcPr>
          <w:p w14:paraId="164DB037" w14:textId="77777777" w:rsidR="004811AC" w:rsidRPr="00613175" w:rsidRDefault="004811AC" w:rsidP="00B56795">
            <w:pPr>
              <w:pStyle w:val="TAL"/>
              <w:rPr>
                <w:i/>
                <w:iCs/>
                <w:lang w:eastAsia="zh-CN"/>
              </w:rPr>
            </w:pPr>
            <w:r w:rsidRPr="00613175">
              <w:rPr>
                <w:i/>
                <w:iCs/>
                <w:lang w:eastAsia="zh-CN"/>
              </w:rPr>
              <w:t>1920</w:t>
            </w:r>
          </w:p>
        </w:tc>
        <w:tc>
          <w:tcPr>
            <w:tcW w:w="742" w:type="dxa"/>
            <w:tcBorders>
              <w:top w:val="nil"/>
              <w:bottom w:val="single" w:sz="4" w:space="0" w:color="auto"/>
            </w:tcBorders>
            <w:shd w:val="clear" w:color="auto" w:fill="auto"/>
          </w:tcPr>
          <w:p w14:paraId="3D6DDFCF" w14:textId="77777777" w:rsidR="004811AC" w:rsidRPr="00613175" w:rsidRDefault="004811AC" w:rsidP="00B56795">
            <w:pPr>
              <w:pStyle w:val="TAL"/>
            </w:pPr>
          </w:p>
        </w:tc>
        <w:tc>
          <w:tcPr>
            <w:tcW w:w="1546" w:type="dxa"/>
            <w:tcBorders>
              <w:top w:val="nil"/>
              <w:bottom w:val="single" w:sz="4" w:space="0" w:color="auto"/>
            </w:tcBorders>
          </w:tcPr>
          <w:p w14:paraId="3B2FDA06" w14:textId="77777777" w:rsidR="004811AC" w:rsidRPr="00613175" w:rsidRDefault="004811AC" w:rsidP="00B56795">
            <w:pPr>
              <w:pStyle w:val="TAL"/>
            </w:pPr>
          </w:p>
        </w:tc>
      </w:tr>
    </w:tbl>
    <w:p w14:paraId="6856266C" w14:textId="77777777" w:rsidR="004811AC" w:rsidRPr="00613175" w:rsidRDefault="004811AC" w:rsidP="004811AC"/>
    <w:p w14:paraId="4C0CF019" w14:textId="77777777" w:rsidR="004811AC" w:rsidRPr="00613175" w:rsidRDefault="004811AC" w:rsidP="004811AC">
      <w:pPr>
        <w:pStyle w:val="TH"/>
      </w:pPr>
      <w:r w:rsidRPr="00613175">
        <w:t>Table 7.27.3.3-5: INVITE (step 9a7, table 7.27.3.2-1)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4811AC" w:rsidRPr="00613175" w14:paraId="3CBD9946" w14:textId="77777777" w:rsidTr="00B56795">
        <w:trPr>
          <w:jc w:val="center"/>
        </w:trPr>
        <w:tc>
          <w:tcPr>
            <w:tcW w:w="9639" w:type="dxa"/>
            <w:gridSpan w:val="5"/>
          </w:tcPr>
          <w:p w14:paraId="2763DA62" w14:textId="3872B02F" w:rsidR="004811AC" w:rsidRPr="00613175" w:rsidRDefault="004811AC" w:rsidP="00B56795">
            <w:pPr>
              <w:pStyle w:val="TAL"/>
            </w:pPr>
            <w:r w:rsidRPr="00613175">
              <w:t xml:space="preserve">Derivation Path: </w:t>
            </w:r>
            <w:r w:rsidR="008A3F08" w:rsidRPr="00613175">
              <w:t>Annex A.4.1, Step 1, with A26 as additional condition.</w:t>
            </w:r>
          </w:p>
        </w:tc>
      </w:tr>
      <w:tr w:rsidR="004811AC" w:rsidRPr="00613175" w14:paraId="7364DFFF"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bottom w:val="single" w:sz="4" w:space="0" w:color="auto"/>
            </w:tcBorders>
            <w:shd w:val="clear" w:color="auto" w:fill="auto"/>
          </w:tcPr>
          <w:p w14:paraId="50ADEAB2" w14:textId="77777777" w:rsidR="004811AC" w:rsidRPr="00613175" w:rsidRDefault="004811AC" w:rsidP="00B56795">
            <w:pPr>
              <w:pStyle w:val="TAH"/>
            </w:pPr>
            <w:r w:rsidRPr="00613175">
              <w:t>Header/param</w:t>
            </w:r>
          </w:p>
        </w:tc>
        <w:tc>
          <w:tcPr>
            <w:tcW w:w="868" w:type="dxa"/>
            <w:tcBorders>
              <w:bottom w:val="single" w:sz="4" w:space="0" w:color="auto"/>
            </w:tcBorders>
            <w:shd w:val="clear" w:color="auto" w:fill="auto"/>
          </w:tcPr>
          <w:p w14:paraId="3B118774" w14:textId="77777777" w:rsidR="004811AC" w:rsidRPr="00613175" w:rsidRDefault="004811AC" w:rsidP="00B56795">
            <w:pPr>
              <w:pStyle w:val="TAH"/>
            </w:pPr>
            <w:r w:rsidRPr="00613175">
              <w:t>Cond</w:t>
            </w:r>
          </w:p>
        </w:tc>
        <w:tc>
          <w:tcPr>
            <w:tcW w:w="4719" w:type="dxa"/>
            <w:tcBorders>
              <w:bottom w:val="single" w:sz="4" w:space="0" w:color="auto"/>
            </w:tcBorders>
            <w:shd w:val="clear" w:color="auto" w:fill="auto"/>
          </w:tcPr>
          <w:p w14:paraId="2A865059" w14:textId="77777777" w:rsidR="004811AC" w:rsidRPr="00613175" w:rsidRDefault="004811AC" w:rsidP="00B56795">
            <w:pPr>
              <w:pStyle w:val="TAH"/>
            </w:pPr>
            <w:r w:rsidRPr="00613175">
              <w:t>Value/remark</w:t>
            </w:r>
          </w:p>
        </w:tc>
        <w:tc>
          <w:tcPr>
            <w:tcW w:w="741" w:type="dxa"/>
            <w:tcBorders>
              <w:bottom w:val="single" w:sz="4" w:space="0" w:color="auto"/>
            </w:tcBorders>
            <w:shd w:val="clear" w:color="auto" w:fill="auto"/>
          </w:tcPr>
          <w:p w14:paraId="7DC52CB0" w14:textId="77777777" w:rsidR="004811AC" w:rsidRPr="00613175" w:rsidRDefault="004811AC" w:rsidP="00B56795">
            <w:pPr>
              <w:pStyle w:val="TAH"/>
            </w:pPr>
            <w:r w:rsidRPr="00613175">
              <w:t>Rel</w:t>
            </w:r>
          </w:p>
        </w:tc>
        <w:tc>
          <w:tcPr>
            <w:tcW w:w="1538" w:type="dxa"/>
            <w:tcBorders>
              <w:bottom w:val="single" w:sz="4" w:space="0" w:color="auto"/>
            </w:tcBorders>
          </w:tcPr>
          <w:p w14:paraId="10504B49" w14:textId="77777777" w:rsidR="004811AC" w:rsidRPr="00613175" w:rsidRDefault="004811AC" w:rsidP="00B56795">
            <w:pPr>
              <w:pStyle w:val="TAH"/>
            </w:pPr>
            <w:r w:rsidRPr="00613175">
              <w:t>Reference</w:t>
            </w:r>
          </w:p>
        </w:tc>
      </w:tr>
      <w:tr w:rsidR="004811AC" w:rsidRPr="00613175" w14:paraId="60ED1BA6"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7FF2277A" w14:textId="77777777" w:rsidR="004811AC" w:rsidRPr="00613175" w:rsidRDefault="004811AC" w:rsidP="00B56795">
            <w:pPr>
              <w:pStyle w:val="TAL"/>
              <w:rPr>
                <w:b/>
              </w:rPr>
            </w:pPr>
            <w:r w:rsidRPr="00613175">
              <w:rPr>
                <w:b/>
              </w:rPr>
              <w:t>Call-ID</w:t>
            </w:r>
          </w:p>
        </w:tc>
        <w:tc>
          <w:tcPr>
            <w:tcW w:w="868" w:type="dxa"/>
            <w:tcBorders>
              <w:top w:val="single" w:sz="4" w:space="0" w:color="auto"/>
              <w:bottom w:val="nil"/>
            </w:tcBorders>
            <w:shd w:val="clear" w:color="auto" w:fill="auto"/>
          </w:tcPr>
          <w:p w14:paraId="07E17E9E"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70C31A49"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07D446C7" w14:textId="77777777" w:rsidR="004811AC" w:rsidRPr="00613175" w:rsidRDefault="004811AC" w:rsidP="00B56795">
            <w:pPr>
              <w:pStyle w:val="TAL"/>
            </w:pPr>
          </w:p>
        </w:tc>
        <w:tc>
          <w:tcPr>
            <w:tcW w:w="1538" w:type="dxa"/>
            <w:tcBorders>
              <w:top w:val="single" w:sz="4" w:space="0" w:color="auto"/>
              <w:bottom w:val="nil"/>
            </w:tcBorders>
          </w:tcPr>
          <w:p w14:paraId="75ABF544" w14:textId="77777777" w:rsidR="004811AC" w:rsidRPr="00613175" w:rsidRDefault="004811AC" w:rsidP="00B56795">
            <w:pPr>
              <w:pStyle w:val="TAL"/>
            </w:pPr>
            <w:r w:rsidRPr="00613175">
              <w:t>RFC 4028 [37]</w:t>
            </w:r>
          </w:p>
        </w:tc>
      </w:tr>
      <w:tr w:rsidR="004811AC" w:rsidRPr="00613175" w14:paraId="2D3BFC6D"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034AA984" w14:textId="77777777" w:rsidR="004811AC" w:rsidRPr="00613175" w:rsidRDefault="004811AC" w:rsidP="00B56795">
            <w:pPr>
              <w:pStyle w:val="TAL"/>
              <w:rPr>
                <w:b/>
              </w:rPr>
            </w:pPr>
            <w:r w:rsidRPr="00613175">
              <w:rPr>
                <w:bCs/>
              </w:rPr>
              <w:tab/>
              <w:t>callid</w:t>
            </w:r>
          </w:p>
        </w:tc>
        <w:tc>
          <w:tcPr>
            <w:tcW w:w="868" w:type="dxa"/>
            <w:tcBorders>
              <w:top w:val="nil"/>
              <w:bottom w:val="single" w:sz="4" w:space="0" w:color="auto"/>
            </w:tcBorders>
            <w:shd w:val="clear" w:color="auto" w:fill="auto"/>
          </w:tcPr>
          <w:p w14:paraId="6255EA3E"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15083CB2" w14:textId="77777777" w:rsidR="004811AC" w:rsidRPr="00613175" w:rsidRDefault="004811AC" w:rsidP="00B56795">
            <w:pPr>
              <w:pStyle w:val="TAL"/>
              <w:rPr>
                <w:lang w:eastAsia="zh-CN"/>
              </w:rPr>
            </w:pPr>
            <w:r w:rsidRPr="00613175">
              <w:rPr>
                <w:lang w:eastAsia="zh-CN"/>
              </w:rPr>
              <w:t>The same value as in INVITE in Step 9a3</w:t>
            </w:r>
          </w:p>
        </w:tc>
        <w:tc>
          <w:tcPr>
            <w:tcW w:w="741" w:type="dxa"/>
            <w:tcBorders>
              <w:top w:val="nil"/>
              <w:bottom w:val="single" w:sz="4" w:space="0" w:color="auto"/>
            </w:tcBorders>
            <w:shd w:val="clear" w:color="auto" w:fill="auto"/>
          </w:tcPr>
          <w:p w14:paraId="780D3FEB" w14:textId="77777777" w:rsidR="004811AC" w:rsidRPr="00613175" w:rsidRDefault="004811AC" w:rsidP="00B56795">
            <w:pPr>
              <w:pStyle w:val="TAL"/>
            </w:pPr>
          </w:p>
        </w:tc>
        <w:tc>
          <w:tcPr>
            <w:tcW w:w="1538" w:type="dxa"/>
            <w:tcBorders>
              <w:top w:val="nil"/>
              <w:bottom w:val="single" w:sz="4" w:space="0" w:color="auto"/>
            </w:tcBorders>
          </w:tcPr>
          <w:p w14:paraId="2F5A109C" w14:textId="77777777" w:rsidR="004811AC" w:rsidRPr="00613175" w:rsidRDefault="004811AC" w:rsidP="00B56795">
            <w:pPr>
              <w:pStyle w:val="TAL"/>
            </w:pPr>
          </w:p>
        </w:tc>
      </w:tr>
      <w:tr w:rsidR="004811AC" w:rsidRPr="00613175" w14:paraId="5958C935"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714FAD92" w14:textId="77777777" w:rsidR="004811AC" w:rsidRPr="00613175" w:rsidRDefault="004811AC" w:rsidP="00B56795">
            <w:pPr>
              <w:pStyle w:val="TAL"/>
              <w:rPr>
                <w:b/>
              </w:rPr>
            </w:pPr>
            <w:r w:rsidRPr="00613175">
              <w:rPr>
                <w:b/>
              </w:rPr>
              <w:t>From</w:t>
            </w:r>
          </w:p>
        </w:tc>
        <w:tc>
          <w:tcPr>
            <w:tcW w:w="868" w:type="dxa"/>
            <w:tcBorders>
              <w:top w:val="single" w:sz="4" w:space="0" w:color="auto"/>
              <w:bottom w:val="nil"/>
            </w:tcBorders>
            <w:shd w:val="clear" w:color="auto" w:fill="auto"/>
          </w:tcPr>
          <w:p w14:paraId="18C2C14A"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027DE21E"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32584F26" w14:textId="77777777" w:rsidR="004811AC" w:rsidRPr="00613175" w:rsidRDefault="004811AC" w:rsidP="00B56795">
            <w:pPr>
              <w:pStyle w:val="TAL"/>
            </w:pPr>
          </w:p>
        </w:tc>
        <w:tc>
          <w:tcPr>
            <w:tcW w:w="1538" w:type="dxa"/>
            <w:tcBorders>
              <w:top w:val="single" w:sz="4" w:space="0" w:color="auto"/>
              <w:bottom w:val="nil"/>
            </w:tcBorders>
          </w:tcPr>
          <w:p w14:paraId="00E12BC5" w14:textId="77777777" w:rsidR="004811AC" w:rsidRPr="00613175" w:rsidRDefault="004811AC" w:rsidP="00B56795">
            <w:pPr>
              <w:pStyle w:val="TAL"/>
            </w:pPr>
            <w:r w:rsidRPr="00613175">
              <w:t>RFC 4028 [37]</w:t>
            </w:r>
          </w:p>
        </w:tc>
      </w:tr>
      <w:tr w:rsidR="004811AC" w:rsidRPr="00613175" w14:paraId="5AD42A31"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nil"/>
            </w:tcBorders>
            <w:shd w:val="clear" w:color="auto" w:fill="auto"/>
          </w:tcPr>
          <w:p w14:paraId="3E2BC947" w14:textId="77777777" w:rsidR="004811AC" w:rsidRPr="00613175" w:rsidRDefault="004811AC" w:rsidP="00B56795">
            <w:pPr>
              <w:pStyle w:val="TAL"/>
              <w:rPr>
                <w:bCs/>
              </w:rPr>
            </w:pPr>
            <w:r w:rsidRPr="00613175">
              <w:rPr>
                <w:bCs/>
              </w:rPr>
              <w:tab/>
              <w:t>addr-spec</w:t>
            </w:r>
          </w:p>
        </w:tc>
        <w:tc>
          <w:tcPr>
            <w:tcW w:w="868" w:type="dxa"/>
            <w:tcBorders>
              <w:top w:val="nil"/>
              <w:bottom w:val="nil"/>
            </w:tcBorders>
            <w:shd w:val="clear" w:color="auto" w:fill="auto"/>
          </w:tcPr>
          <w:p w14:paraId="30D571A0" w14:textId="77777777" w:rsidR="004811AC" w:rsidRPr="00613175" w:rsidRDefault="004811AC" w:rsidP="00B56795">
            <w:pPr>
              <w:pStyle w:val="TAL"/>
            </w:pPr>
          </w:p>
        </w:tc>
        <w:tc>
          <w:tcPr>
            <w:tcW w:w="4719" w:type="dxa"/>
            <w:tcBorders>
              <w:top w:val="nil"/>
              <w:bottom w:val="nil"/>
            </w:tcBorders>
            <w:shd w:val="clear" w:color="auto" w:fill="auto"/>
          </w:tcPr>
          <w:p w14:paraId="0774CFE2" w14:textId="77777777" w:rsidR="004811AC" w:rsidRPr="00613175" w:rsidRDefault="004811AC" w:rsidP="00B56795">
            <w:pPr>
              <w:pStyle w:val="TAL"/>
              <w:rPr>
                <w:lang w:eastAsia="zh-CN"/>
              </w:rPr>
            </w:pPr>
            <w:r w:rsidRPr="00613175">
              <w:rPr>
                <w:lang w:eastAsia="zh-CN"/>
              </w:rPr>
              <w:t>The same value as in INVITE in Step 9a3</w:t>
            </w:r>
          </w:p>
        </w:tc>
        <w:tc>
          <w:tcPr>
            <w:tcW w:w="741" w:type="dxa"/>
            <w:tcBorders>
              <w:top w:val="nil"/>
              <w:bottom w:val="nil"/>
            </w:tcBorders>
            <w:shd w:val="clear" w:color="auto" w:fill="auto"/>
          </w:tcPr>
          <w:p w14:paraId="2757D2E4" w14:textId="77777777" w:rsidR="004811AC" w:rsidRPr="00613175" w:rsidRDefault="004811AC" w:rsidP="00B56795">
            <w:pPr>
              <w:pStyle w:val="TAL"/>
            </w:pPr>
          </w:p>
        </w:tc>
        <w:tc>
          <w:tcPr>
            <w:tcW w:w="1538" w:type="dxa"/>
            <w:tcBorders>
              <w:top w:val="nil"/>
              <w:bottom w:val="nil"/>
            </w:tcBorders>
          </w:tcPr>
          <w:p w14:paraId="6F423ABC" w14:textId="77777777" w:rsidR="004811AC" w:rsidRPr="00613175" w:rsidRDefault="004811AC" w:rsidP="00B56795">
            <w:pPr>
              <w:pStyle w:val="TAL"/>
            </w:pPr>
          </w:p>
        </w:tc>
      </w:tr>
      <w:tr w:rsidR="004811AC" w:rsidRPr="00613175" w14:paraId="2ADDB8E4"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18638939" w14:textId="77777777" w:rsidR="004811AC" w:rsidRPr="00613175" w:rsidRDefault="004811AC" w:rsidP="00B56795">
            <w:pPr>
              <w:pStyle w:val="TAL"/>
              <w:rPr>
                <w:bCs/>
              </w:rPr>
            </w:pPr>
            <w:r w:rsidRPr="00613175">
              <w:rPr>
                <w:bCs/>
              </w:rPr>
              <w:tab/>
              <w:t>tag</w:t>
            </w:r>
          </w:p>
        </w:tc>
        <w:tc>
          <w:tcPr>
            <w:tcW w:w="868" w:type="dxa"/>
            <w:tcBorders>
              <w:top w:val="nil"/>
              <w:bottom w:val="single" w:sz="4" w:space="0" w:color="auto"/>
            </w:tcBorders>
            <w:shd w:val="clear" w:color="auto" w:fill="auto"/>
          </w:tcPr>
          <w:p w14:paraId="3D940701"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72DD8D26" w14:textId="77777777" w:rsidR="004811AC" w:rsidRPr="00613175" w:rsidRDefault="004811AC" w:rsidP="00B56795">
            <w:pPr>
              <w:pStyle w:val="TAL"/>
              <w:rPr>
                <w:lang w:eastAsia="zh-CN"/>
              </w:rPr>
            </w:pPr>
            <w:r w:rsidRPr="00613175">
              <w:rPr>
                <w:lang w:eastAsia="zh-CN"/>
              </w:rPr>
              <w:t>The same value as in INVITE in Step 9a3</w:t>
            </w:r>
          </w:p>
        </w:tc>
        <w:tc>
          <w:tcPr>
            <w:tcW w:w="741" w:type="dxa"/>
            <w:tcBorders>
              <w:top w:val="nil"/>
              <w:bottom w:val="single" w:sz="4" w:space="0" w:color="auto"/>
            </w:tcBorders>
            <w:shd w:val="clear" w:color="auto" w:fill="auto"/>
          </w:tcPr>
          <w:p w14:paraId="387CD833" w14:textId="77777777" w:rsidR="004811AC" w:rsidRPr="00613175" w:rsidRDefault="004811AC" w:rsidP="00B56795">
            <w:pPr>
              <w:pStyle w:val="TAL"/>
            </w:pPr>
          </w:p>
        </w:tc>
        <w:tc>
          <w:tcPr>
            <w:tcW w:w="1538" w:type="dxa"/>
            <w:tcBorders>
              <w:top w:val="nil"/>
              <w:bottom w:val="single" w:sz="4" w:space="0" w:color="auto"/>
            </w:tcBorders>
          </w:tcPr>
          <w:p w14:paraId="287EFDDC" w14:textId="77777777" w:rsidR="004811AC" w:rsidRPr="00613175" w:rsidRDefault="004811AC" w:rsidP="00B56795">
            <w:pPr>
              <w:pStyle w:val="TAL"/>
            </w:pPr>
          </w:p>
        </w:tc>
      </w:tr>
      <w:tr w:rsidR="004811AC" w:rsidRPr="00613175" w14:paraId="6980F16D"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left w:val="single" w:sz="4" w:space="0" w:color="auto"/>
              <w:bottom w:val="nil"/>
              <w:right w:val="single" w:sz="4" w:space="0" w:color="auto"/>
            </w:tcBorders>
            <w:shd w:val="clear" w:color="auto" w:fill="auto"/>
          </w:tcPr>
          <w:p w14:paraId="170ABFBF" w14:textId="77777777" w:rsidR="004811AC" w:rsidRPr="00613175" w:rsidRDefault="004811AC" w:rsidP="00B56795">
            <w:pPr>
              <w:pStyle w:val="TAL"/>
              <w:rPr>
                <w:bCs/>
              </w:rPr>
            </w:pPr>
            <w:r w:rsidRPr="00613175">
              <w:rPr>
                <w:b/>
              </w:rPr>
              <w:t>To</w:t>
            </w:r>
          </w:p>
        </w:tc>
        <w:tc>
          <w:tcPr>
            <w:tcW w:w="868" w:type="dxa"/>
            <w:tcBorders>
              <w:top w:val="single" w:sz="4" w:space="0" w:color="auto"/>
              <w:left w:val="single" w:sz="4" w:space="0" w:color="auto"/>
              <w:bottom w:val="nil"/>
              <w:right w:val="single" w:sz="4" w:space="0" w:color="auto"/>
            </w:tcBorders>
            <w:shd w:val="clear" w:color="auto" w:fill="auto"/>
          </w:tcPr>
          <w:p w14:paraId="126ACFB7" w14:textId="77777777" w:rsidR="004811AC" w:rsidRPr="00613175" w:rsidRDefault="004811AC" w:rsidP="00B56795">
            <w:pPr>
              <w:pStyle w:val="TAL"/>
            </w:pPr>
          </w:p>
        </w:tc>
        <w:tc>
          <w:tcPr>
            <w:tcW w:w="4719" w:type="dxa"/>
            <w:tcBorders>
              <w:top w:val="single" w:sz="4" w:space="0" w:color="auto"/>
              <w:left w:val="single" w:sz="4" w:space="0" w:color="auto"/>
              <w:bottom w:val="nil"/>
              <w:right w:val="single" w:sz="4" w:space="0" w:color="auto"/>
            </w:tcBorders>
            <w:shd w:val="clear" w:color="auto" w:fill="auto"/>
          </w:tcPr>
          <w:p w14:paraId="26AF6457" w14:textId="77777777" w:rsidR="004811AC" w:rsidRPr="00613175" w:rsidRDefault="004811AC" w:rsidP="00B56795">
            <w:pPr>
              <w:pStyle w:val="TAL"/>
              <w:rPr>
                <w:lang w:eastAsia="zh-CN"/>
              </w:rPr>
            </w:pPr>
          </w:p>
        </w:tc>
        <w:tc>
          <w:tcPr>
            <w:tcW w:w="741" w:type="dxa"/>
            <w:tcBorders>
              <w:top w:val="single" w:sz="4" w:space="0" w:color="auto"/>
              <w:left w:val="single" w:sz="4" w:space="0" w:color="auto"/>
              <w:bottom w:val="nil"/>
              <w:right w:val="single" w:sz="4" w:space="0" w:color="auto"/>
            </w:tcBorders>
            <w:shd w:val="clear" w:color="auto" w:fill="auto"/>
          </w:tcPr>
          <w:p w14:paraId="31A934AC" w14:textId="77777777" w:rsidR="004811AC" w:rsidRPr="00613175" w:rsidRDefault="004811AC" w:rsidP="00B56795">
            <w:pPr>
              <w:pStyle w:val="TAL"/>
            </w:pPr>
          </w:p>
        </w:tc>
        <w:tc>
          <w:tcPr>
            <w:tcW w:w="1538" w:type="dxa"/>
            <w:tcBorders>
              <w:top w:val="single" w:sz="4" w:space="0" w:color="auto"/>
              <w:left w:val="single" w:sz="4" w:space="0" w:color="auto"/>
              <w:bottom w:val="nil"/>
              <w:right w:val="single" w:sz="4" w:space="0" w:color="auto"/>
            </w:tcBorders>
          </w:tcPr>
          <w:p w14:paraId="435686DF" w14:textId="77777777" w:rsidR="004811AC" w:rsidRPr="00613175" w:rsidRDefault="004811AC" w:rsidP="00B56795">
            <w:pPr>
              <w:pStyle w:val="TAL"/>
            </w:pPr>
            <w:r w:rsidRPr="00613175">
              <w:t>RFC 4028 [37]</w:t>
            </w:r>
          </w:p>
        </w:tc>
      </w:tr>
      <w:tr w:rsidR="004811AC" w:rsidRPr="00613175" w14:paraId="7F739C99"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left w:val="single" w:sz="4" w:space="0" w:color="auto"/>
              <w:bottom w:val="single" w:sz="4" w:space="0" w:color="auto"/>
              <w:right w:val="single" w:sz="4" w:space="0" w:color="auto"/>
            </w:tcBorders>
            <w:shd w:val="clear" w:color="auto" w:fill="auto"/>
          </w:tcPr>
          <w:p w14:paraId="12BAC954" w14:textId="77777777" w:rsidR="004811AC" w:rsidRPr="00613175" w:rsidRDefault="004811AC" w:rsidP="00B56795">
            <w:pPr>
              <w:pStyle w:val="TAL"/>
              <w:rPr>
                <w:bCs/>
              </w:rPr>
            </w:pPr>
            <w:r w:rsidRPr="00613175">
              <w:rPr>
                <w:bCs/>
              </w:rPr>
              <w:tab/>
              <w:t>addr-spec</w:t>
            </w:r>
          </w:p>
        </w:tc>
        <w:tc>
          <w:tcPr>
            <w:tcW w:w="868" w:type="dxa"/>
            <w:tcBorders>
              <w:top w:val="nil"/>
              <w:left w:val="single" w:sz="4" w:space="0" w:color="auto"/>
              <w:bottom w:val="single" w:sz="4" w:space="0" w:color="auto"/>
              <w:right w:val="single" w:sz="4" w:space="0" w:color="auto"/>
            </w:tcBorders>
            <w:shd w:val="clear" w:color="auto" w:fill="auto"/>
          </w:tcPr>
          <w:p w14:paraId="22CA501E" w14:textId="77777777" w:rsidR="004811AC" w:rsidRPr="00613175" w:rsidRDefault="004811AC" w:rsidP="00B56795">
            <w:pPr>
              <w:pStyle w:val="TAL"/>
            </w:pPr>
          </w:p>
        </w:tc>
        <w:tc>
          <w:tcPr>
            <w:tcW w:w="4719" w:type="dxa"/>
            <w:tcBorders>
              <w:top w:val="nil"/>
              <w:left w:val="single" w:sz="4" w:space="0" w:color="auto"/>
              <w:bottom w:val="single" w:sz="4" w:space="0" w:color="auto"/>
              <w:right w:val="single" w:sz="4" w:space="0" w:color="auto"/>
            </w:tcBorders>
            <w:shd w:val="clear" w:color="auto" w:fill="auto"/>
          </w:tcPr>
          <w:p w14:paraId="46705601" w14:textId="77777777" w:rsidR="004811AC" w:rsidRPr="00613175" w:rsidRDefault="004811AC" w:rsidP="00B56795">
            <w:pPr>
              <w:pStyle w:val="TAL"/>
              <w:rPr>
                <w:lang w:eastAsia="zh-CN"/>
              </w:rPr>
            </w:pPr>
            <w:r w:rsidRPr="00613175">
              <w:rPr>
                <w:lang w:eastAsia="zh-CN"/>
              </w:rPr>
              <w:t>The same value as in INVITE in Step 9a3</w:t>
            </w:r>
          </w:p>
        </w:tc>
        <w:tc>
          <w:tcPr>
            <w:tcW w:w="741" w:type="dxa"/>
            <w:tcBorders>
              <w:top w:val="nil"/>
              <w:left w:val="single" w:sz="4" w:space="0" w:color="auto"/>
              <w:bottom w:val="single" w:sz="4" w:space="0" w:color="auto"/>
              <w:right w:val="single" w:sz="4" w:space="0" w:color="auto"/>
            </w:tcBorders>
            <w:shd w:val="clear" w:color="auto" w:fill="auto"/>
          </w:tcPr>
          <w:p w14:paraId="5EA04CA9" w14:textId="77777777" w:rsidR="004811AC" w:rsidRPr="00613175" w:rsidRDefault="004811AC" w:rsidP="00B56795">
            <w:pPr>
              <w:pStyle w:val="TAL"/>
            </w:pPr>
          </w:p>
        </w:tc>
        <w:tc>
          <w:tcPr>
            <w:tcW w:w="1538" w:type="dxa"/>
            <w:tcBorders>
              <w:top w:val="nil"/>
              <w:left w:val="single" w:sz="4" w:space="0" w:color="auto"/>
              <w:bottom w:val="single" w:sz="4" w:space="0" w:color="auto"/>
              <w:right w:val="single" w:sz="4" w:space="0" w:color="auto"/>
            </w:tcBorders>
          </w:tcPr>
          <w:p w14:paraId="46A9E99A" w14:textId="77777777" w:rsidR="004811AC" w:rsidRPr="00613175" w:rsidRDefault="004811AC" w:rsidP="00B56795">
            <w:pPr>
              <w:pStyle w:val="TAL"/>
            </w:pPr>
          </w:p>
        </w:tc>
      </w:tr>
      <w:tr w:rsidR="004811AC" w:rsidRPr="00613175" w14:paraId="760BD979"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114B89C1" w14:textId="77777777" w:rsidR="004811AC" w:rsidRPr="00613175" w:rsidRDefault="004811AC" w:rsidP="00B56795">
            <w:pPr>
              <w:pStyle w:val="TAL"/>
              <w:rPr>
                <w:b/>
              </w:rPr>
            </w:pPr>
            <w:r w:rsidRPr="00613175">
              <w:rPr>
                <w:b/>
              </w:rPr>
              <w:t>CSeq</w:t>
            </w:r>
          </w:p>
        </w:tc>
        <w:tc>
          <w:tcPr>
            <w:tcW w:w="868" w:type="dxa"/>
            <w:tcBorders>
              <w:top w:val="single" w:sz="4" w:space="0" w:color="auto"/>
              <w:bottom w:val="nil"/>
            </w:tcBorders>
            <w:shd w:val="clear" w:color="auto" w:fill="auto"/>
          </w:tcPr>
          <w:p w14:paraId="19F06172"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35D70BF6"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15F2A307" w14:textId="77777777" w:rsidR="004811AC" w:rsidRPr="00613175" w:rsidRDefault="004811AC" w:rsidP="00B56795">
            <w:pPr>
              <w:pStyle w:val="TAL"/>
            </w:pPr>
          </w:p>
        </w:tc>
        <w:tc>
          <w:tcPr>
            <w:tcW w:w="1538" w:type="dxa"/>
            <w:tcBorders>
              <w:top w:val="single" w:sz="4" w:space="0" w:color="auto"/>
              <w:bottom w:val="nil"/>
            </w:tcBorders>
          </w:tcPr>
          <w:p w14:paraId="18650209" w14:textId="77777777" w:rsidR="004811AC" w:rsidRPr="00613175" w:rsidRDefault="004811AC" w:rsidP="00B56795">
            <w:pPr>
              <w:pStyle w:val="TAL"/>
            </w:pPr>
            <w:r w:rsidRPr="00613175">
              <w:t>RFC 4028 [37]</w:t>
            </w:r>
          </w:p>
        </w:tc>
      </w:tr>
      <w:tr w:rsidR="004811AC" w:rsidRPr="00613175" w14:paraId="48801B4B"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3FA2FEBA" w14:textId="77777777" w:rsidR="004811AC" w:rsidRPr="00613175" w:rsidRDefault="004811AC" w:rsidP="00B56795">
            <w:pPr>
              <w:pStyle w:val="TAL"/>
              <w:rPr>
                <w:b/>
              </w:rPr>
            </w:pPr>
            <w:r w:rsidRPr="00613175">
              <w:rPr>
                <w:bCs/>
              </w:rPr>
              <w:tab/>
              <w:t>value</w:t>
            </w:r>
          </w:p>
        </w:tc>
        <w:tc>
          <w:tcPr>
            <w:tcW w:w="868" w:type="dxa"/>
            <w:tcBorders>
              <w:top w:val="nil"/>
              <w:bottom w:val="single" w:sz="4" w:space="0" w:color="auto"/>
            </w:tcBorders>
            <w:shd w:val="clear" w:color="auto" w:fill="auto"/>
          </w:tcPr>
          <w:p w14:paraId="6B130481"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53A0A805" w14:textId="77777777" w:rsidR="004811AC" w:rsidRPr="00613175" w:rsidRDefault="004811AC" w:rsidP="00B56795">
            <w:pPr>
              <w:pStyle w:val="TAL"/>
              <w:rPr>
                <w:lang w:eastAsia="zh-CN"/>
              </w:rPr>
            </w:pPr>
            <w:r w:rsidRPr="00613175">
              <w:rPr>
                <w:lang w:eastAsia="zh-CN"/>
              </w:rPr>
              <w:t>The value sent in the INVITE in step 9a3, incremented by one</w:t>
            </w:r>
          </w:p>
        </w:tc>
        <w:tc>
          <w:tcPr>
            <w:tcW w:w="741" w:type="dxa"/>
            <w:tcBorders>
              <w:top w:val="nil"/>
              <w:bottom w:val="single" w:sz="4" w:space="0" w:color="auto"/>
            </w:tcBorders>
            <w:shd w:val="clear" w:color="auto" w:fill="auto"/>
          </w:tcPr>
          <w:p w14:paraId="555ABC07" w14:textId="77777777" w:rsidR="004811AC" w:rsidRPr="00613175" w:rsidRDefault="004811AC" w:rsidP="00B56795">
            <w:pPr>
              <w:pStyle w:val="TAL"/>
            </w:pPr>
          </w:p>
        </w:tc>
        <w:tc>
          <w:tcPr>
            <w:tcW w:w="1538" w:type="dxa"/>
            <w:tcBorders>
              <w:top w:val="nil"/>
              <w:bottom w:val="single" w:sz="4" w:space="0" w:color="auto"/>
            </w:tcBorders>
          </w:tcPr>
          <w:p w14:paraId="14EC4E2F" w14:textId="77777777" w:rsidR="004811AC" w:rsidRPr="00613175" w:rsidRDefault="004811AC" w:rsidP="00B56795">
            <w:pPr>
              <w:pStyle w:val="TAL"/>
            </w:pPr>
          </w:p>
        </w:tc>
      </w:tr>
      <w:tr w:rsidR="004811AC" w:rsidRPr="00613175" w14:paraId="22E0781F"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75A3EB41" w14:textId="77777777" w:rsidR="004811AC" w:rsidRPr="00613175" w:rsidRDefault="004811AC" w:rsidP="00B56795">
            <w:pPr>
              <w:pStyle w:val="TAL"/>
              <w:rPr>
                <w:b/>
              </w:rPr>
            </w:pPr>
            <w:r w:rsidRPr="00613175">
              <w:rPr>
                <w:b/>
              </w:rPr>
              <w:t>Session-Expires</w:t>
            </w:r>
          </w:p>
        </w:tc>
        <w:tc>
          <w:tcPr>
            <w:tcW w:w="868" w:type="dxa"/>
            <w:tcBorders>
              <w:top w:val="single" w:sz="4" w:space="0" w:color="auto"/>
              <w:bottom w:val="nil"/>
            </w:tcBorders>
            <w:shd w:val="clear" w:color="auto" w:fill="auto"/>
          </w:tcPr>
          <w:p w14:paraId="2C8502BE"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05C6FCAF"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3DD867E4" w14:textId="77777777" w:rsidR="004811AC" w:rsidRPr="00613175" w:rsidRDefault="004811AC" w:rsidP="00B56795">
            <w:pPr>
              <w:pStyle w:val="TAL"/>
            </w:pPr>
          </w:p>
        </w:tc>
        <w:tc>
          <w:tcPr>
            <w:tcW w:w="1538" w:type="dxa"/>
            <w:tcBorders>
              <w:top w:val="single" w:sz="4" w:space="0" w:color="auto"/>
              <w:bottom w:val="nil"/>
            </w:tcBorders>
          </w:tcPr>
          <w:p w14:paraId="32167703" w14:textId="77777777" w:rsidR="004811AC" w:rsidRPr="00613175" w:rsidRDefault="004811AC" w:rsidP="00B56795">
            <w:pPr>
              <w:pStyle w:val="TAL"/>
            </w:pPr>
            <w:r w:rsidRPr="00613175">
              <w:t>RFC 4028 [37]</w:t>
            </w:r>
          </w:p>
        </w:tc>
      </w:tr>
      <w:tr w:rsidR="004811AC" w:rsidRPr="00613175" w14:paraId="56BD4DE5"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186D026C" w14:textId="77777777" w:rsidR="004811AC" w:rsidRPr="00613175" w:rsidRDefault="004811AC" w:rsidP="00B56795">
            <w:pPr>
              <w:pStyle w:val="TAL"/>
              <w:rPr>
                <w:b/>
              </w:rPr>
            </w:pPr>
            <w:r w:rsidRPr="00613175">
              <w:rPr>
                <w:bCs/>
              </w:rPr>
              <w:tab/>
              <w:t>delta-seconds</w:t>
            </w:r>
          </w:p>
        </w:tc>
        <w:tc>
          <w:tcPr>
            <w:tcW w:w="868" w:type="dxa"/>
            <w:tcBorders>
              <w:top w:val="nil"/>
              <w:bottom w:val="single" w:sz="4" w:space="0" w:color="auto"/>
            </w:tcBorders>
            <w:shd w:val="clear" w:color="auto" w:fill="auto"/>
          </w:tcPr>
          <w:p w14:paraId="2902B5D0"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6805B876" w14:textId="77777777" w:rsidR="004811AC" w:rsidRPr="00613175" w:rsidRDefault="004811AC" w:rsidP="00B56795">
            <w:pPr>
              <w:pStyle w:val="TAL"/>
              <w:rPr>
                <w:i/>
                <w:iCs/>
                <w:lang w:eastAsia="zh-CN"/>
              </w:rPr>
            </w:pPr>
            <w:r w:rsidRPr="00613175">
              <w:rPr>
                <w:i/>
                <w:iCs/>
                <w:lang w:eastAsia="zh-CN"/>
              </w:rPr>
              <w:t>1920</w:t>
            </w:r>
          </w:p>
        </w:tc>
        <w:tc>
          <w:tcPr>
            <w:tcW w:w="741" w:type="dxa"/>
            <w:tcBorders>
              <w:top w:val="nil"/>
              <w:bottom w:val="single" w:sz="4" w:space="0" w:color="auto"/>
            </w:tcBorders>
            <w:shd w:val="clear" w:color="auto" w:fill="auto"/>
          </w:tcPr>
          <w:p w14:paraId="3E828725" w14:textId="77777777" w:rsidR="004811AC" w:rsidRPr="00613175" w:rsidRDefault="004811AC" w:rsidP="00B56795">
            <w:pPr>
              <w:pStyle w:val="TAL"/>
            </w:pPr>
          </w:p>
        </w:tc>
        <w:tc>
          <w:tcPr>
            <w:tcW w:w="1538" w:type="dxa"/>
            <w:tcBorders>
              <w:top w:val="nil"/>
              <w:bottom w:val="single" w:sz="4" w:space="0" w:color="auto"/>
            </w:tcBorders>
          </w:tcPr>
          <w:p w14:paraId="30876F15" w14:textId="77777777" w:rsidR="004811AC" w:rsidRPr="00613175" w:rsidRDefault="004811AC" w:rsidP="00B56795">
            <w:pPr>
              <w:pStyle w:val="TAL"/>
            </w:pPr>
          </w:p>
        </w:tc>
      </w:tr>
      <w:tr w:rsidR="004811AC" w:rsidRPr="00613175" w14:paraId="1BB7CC8C"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37623F28" w14:textId="77777777" w:rsidR="004811AC" w:rsidRPr="00613175" w:rsidRDefault="004811AC" w:rsidP="00B56795">
            <w:pPr>
              <w:pStyle w:val="TAL"/>
              <w:rPr>
                <w:b/>
              </w:rPr>
            </w:pPr>
            <w:r w:rsidRPr="00613175">
              <w:rPr>
                <w:b/>
              </w:rPr>
              <w:t>Min-SE</w:t>
            </w:r>
          </w:p>
        </w:tc>
        <w:tc>
          <w:tcPr>
            <w:tcW w:w="868" w:type="dxa"/>
            <w:tcBorders>
              <w:top w:val="single" w:sz="4" w:space="0" w:color="auto"/>
              <w:bottom w:val="nil"/>
            </w:tcBorders>
            <w:shd w:val="clear" w:color="auto" w:fill="auto"/>
          </w:tcPr>
          <w:p w14:paraId="4F1DA9C3" w14:textId="77777777" w:rsidR="004811AC" w:rsidRPr="00613175" w:rsidRDefault="004811AC" w:rsidP="00B56795">
            <w:pPr>
              <w:pStyle w:val="TAL"/>
            </w:pPr>
          </w:p>
        </w:tc>
        <w:tc>
          <w:tcPr>
            <w:tcW w:w="4719" w:type="dxa"/>
            <w:tcBorders>
              <w:top w:val="single" w:sz="4" w:space="0" w:color="auto"/>
              <w:bottom w:val="nil"/>
            </w:tcBorders>
            <w:shd w:val="clear" w:color="auto" w:fill="auto"/>
          </w:tcPr>
          <w:p w14:paraId="40067B93" w14:textId="77777777" w:rsidR="004811AC" w:rsidRPr="00613175" w:rsidRDefault="004811AC" w:rsidP="00B56795">
            <w:pPr>
              <w:pStyle w:val="TAL"/>
              <w:rPr>
                <w:lang w:eastAsia="zh-CN"/>
              </w:rPr>
            </w:pPr>
          </w:p>
        </w:tc>
        <w:tc>
          <w:tcPr>
            <w:tcW w:w="741" w:type="dxa"/>
            <w:tcBorders>
              <w:top w:val="single" w:sz="4" w:space="0" w:color="auto"/>
              <w:bottom w:val="nil"/>
            </w:tcBorders>
            <w:shd w:val="clear" w:color="auto" w:fill="auto"/>
          </w:tcPr>
          <w:p w14:paraId="53BF9928" w14:textId="77777777" w:rsidR="004811AC" w:rsidRPr="00613175" w:rsidRDefault="004811AC" w:rsidP="00B56795">
            <w:pPr>
              <w:pStyle w:val="TAL"/>
            </w:pPr>
          </w:p>
        </w:tc>
        <w:tc>
          <w:tcPr>
            <w:tcW w:w="1538" w:type="dxa"/>
            <w:tcBorders>
              <w:top w:val="single" w:sz="4" w:space="0" w:color="auto"/>
              <w:bottom w:val="nil"/>
            </w:tcBorders>
          </w:tcPr>
          <w:p w14:paraId="78637CCD" w14:textId="77777777" w:rsidR="004811AC" w:rsidRPr="00613175" w:rsidRDefault="004811AC" w:rsidP="00B56795">
            <w:pPr>
              <w:pStyle w:val="TAL"/>
            </w:pPr>
            <w:r w:rsidRPr="00613175">
              <w:t>RFC 4028 [37]</w:t>
            </w:r>
          </w:p>
        </w:tc>
      </w:tr>
      <w:tr w:rsidR="004811AC" w:rsidRPr="00613175" w14:paraId="3C8E54C4"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752EC4F0" w14:textId="77777777" w:rsidR="004811AC" w:rsidRPr="00613175" w:rsidRDefault="004811AC" w:rsidP="00B56795">
            <w:pPr>
              <w:pStyle w:val="TAL"/>
              <w:rPr>
                <w:b/>
              </w:rPr>
            </w:pPr>
            <w:r w:rsidRPr="00613175">
              <w:rPr>
                <w:bCs/>
              </w:rPr>
              <w:tab/>
              <w:t>delta-seconds</w:t>
            </w:r>
          </w:p>
        </w:tc>
        <w:tc>
          <w:tcPr>
            <w:tcW w:w="868" w:type="dxa"/>
            <w:tcBorders>
              <w:top w:val="nil"/>
              <w:bottom w:val="single" w:sz="4" w:space="0" w:color="auto"/>
            </w:tcBorders>
            <w:shd w:val="clear" w:color="auto" w:fill="auto"/>
          </w:tcPr>
          <w:p w14:paraId="1E46203A" w14:textId="77777777" w:rsidR="004811AC" w:rsidRPr="00613175" w:rsidRDefault="004811AC" w:rsidP="00B56795">
            <w:pPr>
              <w:pStyle w:val="TAL"/>
            </w:pPr>
          </w:p>
        </w:tc>
        <w:tc>
          <w:tcPr>
            <w:tcW w:w="4719" w:type="dxa"/>
            <w:tcBorders>
              <w:top w:val="nil"/>
              <w:bottom w:val="single" w:sz="4" w:space="0" w:color="auto"/>
            </w:tcBorders>
            <w:shd w:val="clear" w:color="auto" w:fill="auto"/>
          </w:tcPr>
          <w:p w14:paraId="034F206C" w14:textId="77777777" w:rsidR="004811AC" w:rsidRPr="00613175" w:rsidRDefault="004811AC" w:rsidP="00B56795">
            <w:pPr>
              <w:pStyle w:val="TAL"/>
              <w:rPr>
                <w:i/>
                <w:iCs/>
                <w:lang w:eastAsia="zh-CN"/>
              </w:rPr>
            </w:pPr>
            <w:r w:rsidRPr="00613175">
              <w:rPr>
                <w:i/>
                <w:iCs/>
                <w:lang w:eastAsia="zh-CN"/>
              </w:rPr>
              <w:t>1920</w:t>
            </w:r>
          </w:p>
        </w:tc>
        <w:tc>
          <w:tcPr>
            <w:tcW w:w="741" w:type="dxa"/>
            <w:tcBorders>
              <w:top w:val="nil"/>
              <w:bottom w:val="single" w:sz="4" w:space="0" w:color="auto"/>
            </w:tcBorders>
            <w:shd w:val="clear" w:color="auto" w:fill="auto"/>
          </w:tcPr>
          <w:p w14:paraId="0D9B906D" w14:textId="77777777" w:rsidR="004811AC" w:rsidRPr="00613175" w:rsidRDefault="004811AC" w:rsidP="00B56795">
            <w:pPr>
              <w:pStyle w:val="TAL"/>
            </w:pPr>
          </w:p>
        </w:tc>
        <w:tc>
          <w:tcPr>
            <w:tcW w:w="1538" w:type="dxa"/>
            <w:tcBorders>
              <w:top w:val="nil"/>
              <w:bottom w:val="single" w:sz="4" w:space="0" w:color="auto"/>
            </w:tcBorders>
          </w:tcPr>
          <w:p w14:paraId="24005A20" w14:textId="77777777" w:rsidR="004811AC" w:rsidRPr="00613175" w:rsidRDefault="004811AC" w:rsidP="00B56795">
            <w:pPr>
              <w:pStyle w:val="TAL"/>
            </w:pPr>
          </w:p>
        </w:tc>
      </w:tr>
    </w:tbl>
    <w:p w14:paraId="3B56C68F" w14:textId="77777777" w:rsidR="004811AC" w:rsidRPr="00613175" w:rsidRDefault="004811AC" w:rsidP="004811AC"/>
    <w:p w14:paraId="0B0C303F" w14:textId="77777777" w:rsidR="004811AC" w:rsidRPr="00613175" w:rsidRDefault="004811AC" w:rsidP="004811AC">
      <w:pPr>
        <w:pStyle w:val="TH"/>
      </w:pPr>
      <w:r w:rsidRPr="00613175">
        <w:t>Table 7.27.3.3-6: 183 Session Progress (step 11, table 7.27.3.2-1)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397C4E91" w14:textId="77777777" w:rsidTr="00B56795">
        <w:trPr>
          <w:jc w:val="center"/>
        </w:trPr>
        <w:tc>
          <w:tcPr>
            <w:tcW w:w="9639" w:type="dxa"/>
            <w:gridSpan w:val="5"/>
          </w:tcPr>
          <w:p w14:paraId="6DA3A19F" w14:textId="22DDCDA6" w:rsidR="004811AC" w:rsidRPr="00613175" w:rsidRDefault="004811AC" w:rsidP="00B56795">
            <w:pPr>
              <w:pStyle w:val="TAL"/>
            </w:pPr>
            <w:r w:rsidRPr="00613175">
              <w:t xml:space="preserve">Derivation Path: TS 34.229-1 [2], </w:t>
            </w:r>
            <w:r w:rsidR="008A3F08" w:rsidRPr="00613175">
              <w:t>Annex</w:t>
            </w:r>
            <w:r w:rsidRPr="00613175">
              <w:t xml:space="preserve"> A.2.3, Conditions A1</w:t>
            </w:r>
          </w:p>
        </w:tc>
      </w:tr>
      <w:tr w:rsidR="004811AC" w:rsidRPr="00613175" w14:paraId="1B797EBD"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70DEE99D"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32B51D2E"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692D2BF9"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04FCED7E" w14:textId="77777777" w:rsidR="004811AC" w:rsidRPr="00613175" w:rsidRDefault="004811AC" w:rsidP="00B56795">
            <w:pPr>
              <w:pStyle w:val="TAH"/>
            </w:pPr>
            <w:r w:rsidRPr="00613175">
              <w:t>Rel</w:t>
            </w:r>
          </w:p>
        </w:tc>
        <w:tc>
          <w:tcPr>
            <w:tcW w:w="1546" w:type="dxa"/>
            <w:tcBorders>
              <w:bottom w:val="single" w:sz="4" w:space="0" w:color="auto"/>
            </w:tcBorders>
          </w:tcPr>
          <w:p w14:paraId="762F9BD0" w14:textId="77777777" w:rsidR="004811AC" w:rsidRPr="00613175" w:rsidRDefault="004811AC" w:rsidP="00B56795">
            <w:pPr>
              <w:pStyle w:val="TAH"/>
            </w:pPr>
            <w:r w:rsidRPr="00613175">
              <w:t>Reference</w:t>
            </w:r>
          </w:p>
        </w:tc>
      </w:tr>
      <w:tr w:rsidR="004811AC" w:rsidRPr="00613175" w14:paraId="018F0D94"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1EFFDC06" w14:textId="77777777" w:rsidR="004811AC" w:rsidRPr="00613175" w:rsidRDefault="004811AC" w:rsidP="00B56795">
            <w:pPr>
              <w:pStyle w:val="TAL"/>
              <w:rPr>
                <w:b/>
              </w:rPr>
            </w:pPr>
            <w:r w:rsidRPr="00613175">
              <w:rPr>
                <w:b/>
              </w:rPr>
              <w:t>Allow</w:t>
            </w:r>
          </w:p>
        </w:tc>
        <w:tc>
          <w:tcPr>
            <w:tcW w:w="872" w:type="dxa"/>
            <w:tcBorders>
              <w:top w:val="single" w:sz="4" w:space="0" w:color="auto"/>
              <w:bottom w:val="single" w:sz="4" w:space="0" w:color="auto"/>
            </w:tcBorders>
            <w:shd w:val="clear" w:color="auto" w:fill="auto"/>
          </w:tcPr>
          <w:p w14:paraId="58A890F8"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55CE5C2D" w14:textId="77777777" w:rsidR="004811AC" w:rsidRPr="00613175" w:rsidRDefault="004811AC" w:rsidP="00B56795">
            <w:pPr>
              <w:pStyle w:val="TAL"/>
              <w:rPr>
                <w:i/>
                <w:iCs/>
                <w:lang w:eastAsia="zh-CN"/>
              </w:rPr>
            </w:pPr>
            <w:r w:rsidRPr="00613175">
              <w:rPr>
                <w:i/>
                <w:iCs/>
                <w:lang w:eastAsia="zh-CN"/>
              </w:rPr>
              <w:t>INVITE, UPDATE, PRACK, ACK, OPTIONS, CANCEL, BYE</w:t>
            </w:r>
          </w:p>
        </w:tc>
        <w:tc>
          <w:tcPr>
            <w:tcW w:w="742" w:type="dxa"/>
            <w:tcBorders>
              <w:top w:val="single" w:sz="4" w:space="0" w:color="auto"/>
              <w:bottom w:val="single" w:sz="4" w:space="0" w:color="auto"/>
            </w:tcBorders>
            <w:shd w:val="clear" w:color="auto" w:fill="auto"/>
          </w:tcPr>
          <w:p w14:paraId="68B2FB45" w14:textId="77777777" w:rsidR="004811AC" w:rsidRPr="00613175" w:rsidRDefault="004811AC" w:rsidP="00B56795">
            <w:pPr>
              <w:pStyle w:val="TAL"/>
            </w:pPr>
          </w:p>
        </w:tc>
        <w:tc>
          <w:tcPr>
            <w:tcW w:w="1546" w:type="dxa"/>
            <w:tcBorders>
              <w:top w:val="single" w:sz="4" w:space="0" w:color="auto"/>
              <w:bottom w:val="single" w:sz="4" w:space="0" w:color="auto"/>
            </w:tcBorders>
          </w:tcPr>
          <w:p w14:paraId="355E6680" w14:textId="77777777" w:rsidR="004811AC" w:rsidRPr="00613175" w:rsidRDefault="004811AC" w:rsidP="00B56795">
            <w:pPr>
              <w:pStyle w:val="TAL"/>
            </w:pPr>
            <w:r w:rsidRPr="00613175">
              <w:t>RFC 4028 [37]</w:t>
            </w:r>
          </w:p>
        </w:tc>
      </w:tr>
    </w:tbl>
    <w:p w14:paraId="68088868" w14:textId="77777777" w:rsidR="004811AC" w:rsidRPr="00613175" w:rsidRDefault="004811AC" w:rsidP="004811AC"/>
    <w:p w14:paraId="2A65ECFA" w14:textId="77777777" w:rsidR="004811AC" w:rsidRPr="00613175" w:rsidRDefault="004811AC" w:rsidP="004811AC">
      <w:pPr>
        <w:pStyle w:val="TH"/>
      </w:pPr>
      <w:r w:rsidRPr="00613175">
        <w:lastRenderedPageBreak/>
        <w:t>Table 7.27.3.3-7: 200 OK (step 19, table 7.27.3.2-1)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10B7EAC5" w14:textId="77777777" w:rsidTr="00B56795">
        <w:trPr>
          <w:jc w:val="center"/>
        </w:trPr>
        <w:tc>
          <w:tcPr>
            <w:tcW w:w="9639" w:type="dxa"/>
            <w:gridSpan w:val="5"/>
          </w:tcPr>
          <w:p w14:paraId="2341070B" w14:textId="3227133A" w:rsidR="004811AC" w:rsidRPr="00613175" w:rsidRDefault="004811AC" w:rsidP="00B56795">
            <w:pPr>
              <w:pStyle w:val="TAL"/>
            </w:pPr>
            <w:r w:rsidRPr="00613175">
              <w:t xml:space="preserve">Derivation Path: TS 34.229-1 [2], </w:t>
            </w:r>
            <w:r w:rsidR="008A3F08" w:rsidRPr="00613175">
              <w:t>Annex</w:t>
            </w:r>
            <w:r w:rsidRPr="00613175">
              <w:t xml:space="preserve"> A.3.1, Conditions A1 and A10</w:t>
            </w:r>
          </w:p>
        </w:tc>
      </w:tr>
      <w:tr w:rsidR="004811AC" w:rsidRPr="00613175" w14:paraId="3C63053D"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7AB63CC3"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3C4603B2"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65088B12"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13CC0F5A" w14:textId="77777777" w:rsidR="004811AC" w:rsidRPr="00613175" w:rsidRDefault="004811AC" w:rsidP="00B56795">
            <w:pPr>
              <w:pStyle w:val="TAH"/>
            </w:pPr>
            <w:r w:rsidRPr="00613175">
              <w:t>Rel</w:t>
            </w:r>
          </w:p>
        </w:tc>
        <w:tc>
          <w:tcPr>
            <w:tcW w:w="1546" w:type="dxa"/>
            <w:tcBorders>
              <w:bottom w:val="single" w:sz="4" w:space="0" w:color="auto"/>
            </w:tcBorders>
          </w:tcPr>
          <w:p w14:paraId="1675B30F" w14:textId="77777777" w:rsidR="004811AC" w:rsidRPr="00613175" w:rsidRDefault="004811AC" w:rsidP="00B56795">
            <w:pPr>
              <w:pStyle w:val="TAH"/>
            </w:pPr>
            <w:r w:rsidRPr="00613175">
              <w:t>Reference</w:t>
            </w:r>
          </w:p>
        </w:tc>
      </w:tr>
      <w:tr w:rsidR="004811AC" w:rsidRPr="00613175" w14:paraId="3832C19B"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3DCCD73E" w14:textId="77777777" w:rsidR="004811AC" w:rsidRPr="00613175" w:rsidRDefault="004811AC" w:rsidP="00B56795">
            <w:pPr>
              <w:pStyle w:val="TAL"/>
              <w:rPr>
                <w:b/>
              </w:rPr>
            </w:pPr>
            <w:r w:rsidRPr="00613175">
              <w:rPr>
                <w:b/>
              </w:rPr>
              <w:t>Allow</w:t>
            </w:r>
          </w:p>
        </w:tc>
        <w:tc>
          <w:tcPr>
            <w:tcW w:w="872" w:type="dxa"/>
            <w:tcBorders>
              <w:top w:val="single" w:sz="4" w:space="0" w:color="auto"/>
              <w:bottom w:val="single" w:sz="4" w:space="0" w:color="auto"/>
            </w:tcBorders>
            <w:shd w:val="clear" w:color="auto" w:fill="auto"/>
          </w:tcPr>
          <w:p w14:paraId="766A3671"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63B793D8" w14:textId="77777777" w:rsidR="004811AC" w:rsidRPr="00613175" w:rsidRDefault="004811AC" w:rsidP="00B56795">
            <w:pPr>
              <w:pStyle w:val="TAL"/>
              <w:rPr>
                <w:i/>
                <w:iCs/>
                <w:lang w:eastAsia="zh-CN"/>
              </w:rPr>
            </w:pPr>
            <w:r w:rsidRPr="00613175">
              <w:rPr>
                <w:i/>
                <w:iCs/>
                <w:lang w:eastAsia="zh-CN"/>
              </w:rPr>
              <w:t>INVITE, UPDATE, PRACK, ACK, OPTIONS, CANCEL, BYE</w:t>
            </w:r>
          </w:p>
        </w:tc>
        <w:tc>
          <w:tcPr>
            <w:tcW w:w="742" w:type="dxa"/>
            <w:tcBorders>
              <w:top w:val="single" w:sz="4" w:space="0" w:color="auto"/>
              <w:bottom w:val="single" w:sz="4" w:space="0" w:color="auto"/>
            </w:tcBorders>
            <w:shd w:val="clear" w:color="auto" w:fill="auto"/>
          </w:tcPr>
          <w:p w14:paraId="14AFBCFB" w14:textId="77777777" w:rsidR="004811AC" w:rsidRPr="00613175" w:rsidRDefault="004811AC" w:rsidP="00B56795">
            <w:pPr>
              <w:pStyle w:val="TAL"/>
            </w:pPr>
          </w:p>
        </w:tc>
        <w:tc>
          <w:tcPr>
            <w:tcW w:w="1546" w:type="dxa"/>
            <w:tcBorders>
              <w:top w:val="single" w:sz="4" w:space="0" w:color="auto"/>
              <w:bottom w:val="single" w:sz="4" w:space="0" w:color="auto"/>
            </w:tcBorders>
          </w:tcPr>
          <w:p w14:paraId="34F1B829" w14:textId="77777777" w:rsidR="004811AC" w:rsidRPr="00613175" w:rsidRDefault="004811AC" w:rsidP="00B56795">
            <w:pPr>
              <w:pStyle w:val="TAL"/>
            </w:pPr>
            <w:r w:rsidRPr="00613175">
              <w:t>RFC 4028 [37]</w:t>
            </w:r>
          </w:p>
        </w:tc>
      </w:tr>
      <w:tr w:rsidR="004811AC" w:rsidRPr="00613175" w14:paraId="4213150C"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0E3A2071" w14:textId="77777777" w:rsidR="004811AC" w:rsidRPr="00613175" w:rsidRDefault="004811AC" w:rsidP="00B56795">
            <w:pPr>
              <w:pStyle w:val="TAL"/>
              <w:rPr>
                <w:b/>
              </w:rPr>
            </w:pPr>
            <w:r w:rsidRPr="00613175">
              <w:rPr>
                <w:b/>
              </w:rPr>
              <w:t>Require</w:t>
            </w:r>
          </w:p>
        </w:tc>
        <w:tc>
          <w:tcPr>
            <w:tcW w:w="872" w:type="dxa"/>
            <w:tcBorders>
              <w:top w:val="single" w:sz="4" w:space="0" w:color="auto"/>
              <w:bottom w:val="single" w:sz="4" w:space="0" w:color="auto"/>
            </w:tcBorders>
            <w:shd w:val="clear" w:color="auto" w:fill="auto"/>
          </w:tcPr>
          <w:p w14:paraId="66FB4D50"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51D1F417"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7E8E041F" w14:textId="77777777" w:rsidR="004811AC" w:rsidRPr="00613175" w:rsidRDefault="004811AC" w:rsidP="00B56795">
            <w:pPr>
              <w:pStyle w:val="TAL"/>
            </w:pPr>
          </w:p>
        </w:tc>
        <w:tc>
          <w:tcPr>
            <w:tcW w:w="1546" w:type="dxa"/>
            <w:tcBorders>
              <w:top w:val="single" w:sz="4" w:space="0" w:color="auto"/>
              <w:bottom w:val="single" w:sz="4" w:space="0" w:color="auto"/>
            </w:tcBorders>
          </w:tcPr>
          <w:p w14:paraId="29411D70" w14:textId="77777777" w:rsidR="004811AC" w:rsidRPr="00613175" w:rsidRDefault="004811AC" w:rsidP="00B56795">
            <w:pPr>
              <w:pStyle w:val="TAL"/>
            </w:pPr>
            <w:r w:rsidRPr="00613175">
              <w:t>RFC 4028 [37]</w:t>
            </w:r>
          </w:p>
        </w:tc>
      </w:tr>
      <w:tr w:rsidR="004811AC" w:rsidRPr="00613175" w14:paraId="2B2E1A4C"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11B5283" w14:textId="77777777" w:rsidR="004811AC" w:rsidRPr="00613175" w:rsidRDefault="004811AC" w:rsidP="00B56795">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40394DAC"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7165907B"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6064A615" w14:textId="77777777" w:rsidR="004811AC" w:rsidRPr="00613175" w:rsidRDefault="004811AC" w:rsidP="00B56795">
            <w:pPr>
              <w:pStyle w:val="TAL"/>
            </w:pPr>
          </w:p>
        </w:tc>
        <w:tc>
          <w:tcPr>
            <w:tcW w:w="1546" w:type="dxa"/>
            <w:tcBorders>
              <w:top w:val="single" w:sz="4" w:space="0" w:color="auto"/>
              <w:bottom w:val="single" w:sz="4" w:space="0" w:color="auto"/>
            </w:tcBorders>
          </w:tcPr>
          <w:p w14:paraId="104466F2" w14:textId="77777777" w:rsidR="004811AC" w:rsidRPr="00613175" w:rsidRDefault="004811AC" w:rsidP="00B56795">
            <w:pPr>
              <w:pStyle w:val="TAL"/>
            </w:pPr>
            <w:r w:rsidRPr="00613175">
              <w:t>RFC 4028 [37]</w:t>
            </w:r>
          </w:p>
        </w:tc>
      </w:tr>
      <w:tr w:rsidR="004811AC" w:rsidRPr="00613175" w14:paraId="68443A1A"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22B39AEC"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5F4B03E2"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5BE0DF20"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5CDCA949"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18574D7C" w14:textId="77777777" w:rsidR="004811AC" w:rsidRPr="00613175" w:rsidRDefault="004811AC" w:rsidP="00B56795">
            <w:pPr>
              <w:pStyle w:val="TAL"/>
            </w:pPr>
            <w:r w:rsidRPr="00613175">
              <w:t>RFC 4028 [37]</w:t>
            </w:r>
          </w:p>
        </w:tc>
      </w:tr>
      <w:tr w:rsidR="004811AC" w:rsidRPr="00613175" w14:paraId="779868EE"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1C75F028"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738AF9E8"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35A22F25" w14:textId="77777777" w:rsidR="004811AC" w:rsidRPr="00613175" w:rsidRDefault="004811AC" w:rsidP="00B56795">
            <w:pPr>
              <w:pStyle w:val="TAL"/>
              <w:rPr>
                <w:lang w:eastAsia="zh-CN"/>
              </w:rPr>
            </w:pPr>
            <w:r w:rsidRPr="00613175">
              <w:rPr>
                <w:i/>
                <w:iCs/>
                <w:lang w:eastAsia="zh-CN"/>
              </w:rPr>
              <w:t>192</w:t>
            </w:r>
            <w:r w:rsidRPr="00613175">
              <w:rPr>
                <w:lang w:eastAsia="zh-CN"/>
              </w:rPr>
              <w:t>0</w:t>
            </w:r>
          </w:p>
        </w:tc>
        <w:tc>
          <w:tcPr>
            <w:tcW w:w="742" w:type="dxa"/>
            <w:tcBorders>
              <w:top w:val="nil"/>
              <w:left w:val="single" w:sz="4" w:space="0" w:color="auto"/>
              <w:bottom w:val="nil"/>
              <w:right w:val="single" w:sz="4" w:space="0" w:color="auto"/>
            </w:tcBorders>
            <w:shd w:val="clear" w:color="auto" w:fill="auto"/>
          </w:tcPr>
          <w:p w14:paraId="29F76DA4"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14360632" w14:textId="77777777" w:rsidR="004811AC" w:rsidRPr="00613175" w:rsidRDefault="004811AC" w:rsidP="00B56795">
            <w:pPr>
              <w:pStyle w:val="TAL"/>
            </w:pPr>
          </w:p>
        </w:tc>
      </w:tr>
      <w:tr w:rsidR="004811AC" w:rsidRPr="00613175" w14:paraId="32EC6127"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2CFE5837"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348B033C"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5407D2B0" w14:textId="35FCD049" w:rsidR="004811AC" w:rsidRPr="00613175" w:rsidRDefault="007E44B2" w:rsidP="00B56795">
            <w:pPr>
              <w:pStyle w:val="TAL"/>
              <w:rPr>
                <w:i/>
                <w:iCs/>
                <w:lang w:eastAsia="zh-CN"/>
              </w:rPr>
            </w:pPr>
            <w:r>
              <w:rPr>
                <w:i/>
                <w:iCs/>
                <w:lang w:eastAsia="zh-CN"/>
              </w:rPr>
              <w:t>u</w:t>
            </w:r>
            <w:r w:rsidR="004811AC" w:rsidRPr="00613175">
              <w:rPr>
                <w:i/>
                <w:iCs/>
                <w:lang w:eastAsia="zh-CN"/>
              </w:rPr>
              <w:t>ac</w:t>
            </w:r>
          </w:p>
        </w:tc>
        <w:tc>
          <w:tcPr>
            <w:tcW w:w="742" w:type="dxa"/>
            <w:tcBorders>
              <w:top w:val="nil"/>
              <w:left w:val="single" w:sz="4" w:space="0" w:color="auto"/>
              <w:bottom w:val="single" w:sz="4" w:space="0" w:color="auto"/>
              <w:right w:val="single" w:sz="4" w:space="0" w:color="auto"/>
            </w:tcBorders>
            <w:shd w:val="clear" w:color="auto" w:fill="auto"/>
          </w:tcPr>
          <w:p w14:paraId="4B2A8520"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3941F8A3" w14:textId="77777777" w:rsidR="004811AC" w:rsidRPr="00613175" w:rsidRDefault="004811AC" w:rsidP="00B56795">
            <w:pPr>
              <w:pStyle w:val="TAL"/>
            </w:pPr>
          </w:p>
        </w:tc>
      </w:tr>
      <w:tr w:rsidR="004811AC" w:rsidRPr="00613175" w14:paraId="32AEB4F0"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3157EA23" w14:textId="77777777" w:rsidR="004811AC" w:rsidRPr="00613175" w:rsidRDefault="004811AC" w:rsidP="00B56795">
            <w:pPr>
              <w:pStyle w:val="TAL"/>
              <w:rPr>
                <w:bCs/>
              </w:rPr>
            </w:pPr>
            <w:r w:rsidRPr="00613175">
              <w:rPr>
                <w:b/>
              </w:rPr>
              <w:t>Min-SE</w:t>
            </w:r>
          </w:p>
        </w:tc>
        <w:tc>
          <w:tcPr>
            <w:tcW w:w="872" w:type="dxa"/>
            <w:tcBorders>
              <w:top w:val="single" w:sz="4" w:space="0" w:color="auto"/>
              <w:left w:val="single" w:sz="4" w:space="0" w:color="auto"/>
              <w:bottom w:val="nil"/>
              <w:right w:val="single" w:sz="4" w:space="0" w:color="auto"/>
            </w:tcBorders>
            <w:shd w:val="clear" w:color="auto" w:fill="auto"/>
          </w:tcPr>
          <w:p w14:paraId="14BE19CF"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5BF0CC8D"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3FE41976"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2CB18E59" w14:textId="77777777" w:rsidR="004811AC" w:rsidRPr="00613175" w:rsidRDefault="004811AC" w:rsidP="00B56795">
            <w:pPr>
              <w:pStyle w:val="TAL"/>
            </w:pPr>
            <w:r w:rsidRPr="00613175">
              <w:t>RFC 4028 [37]</w:t>
            </w:r>
          </w:p>
        </w:tc>
      </w:tr>
      <w:tr w:rsidR="004811AC" w:rsidRPr="00613175" w14:paraId="136BCF39"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73603566"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single" w:sz="4" w:space="0" w:color="auto"/>
              <w:right w:val="single" w:sz="4" w:space="0" w:color="auto"/>
            </w:tcBorders>
            <w:shd w:val="clear" w:color="auto" w:fill="auto"/>
          </w:tcPr>
          <w:p w14:paraId="4CED7E91"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4E1D6BE6" w14:textId="77777777" w:rsidR="004811AC" w:rsidRPr="00613175" w:rsidRDefault="004811AC" w:rsidP="00B56795">
            <w:pPr>
              <w:pStyle w:val="TAL"/>
              <w:rPr>
                <w:i/>
                <w:iCs/>
                <w:lang w:eastAsia="zh-CN"/>
              </w:rPr>
            </w:pPr>
            <w:r w:rsidRPr="00613175">
              <w:rPr>
                <w:i/>
                <w:iCs/>
                <w:lang w:eastAsia="zh-CN"/>
              </w:rPr>
              <w:t>1920</w:t>
            </w:r>
          </w:p>
        </w:tc>
        <w:tc>
          <w:tcPr>
            <w:tcW w:w="742" w:type="dxa"/>
            <w:tcBorders>
              <w:top w:val="nil"/>
              <w:left w:val="single" w:sz="4" w:space="0" w:color="auto"/>
              <w:bottom w:val="single" w:sz="4" w:space="0" w:color="auto"/>
              <w:right w:val="single" w:sz="4" w:space="0" w:color="auto"/>
            </w:tcBorders>
            <w:shd w:val="clear" w:color="auto" w:fill="auto"/>
          </w:tcPr>
          <w:p w14:paraId="59C12D9F"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63000926" w14:textId="77777777" w:rsidR="004811AC" w:rsidRPr="00613175" w:rsidRDefault="004811AC" w:rsidP="00B56795">
            <w:pPr>
              <w:pStyle w:val="TAL"/>
            </w:pPr>
          </w:p>
        </w:tc>
      </w:tr>
    </w:tbl>
    <w:p w14:paraId="29F97E12" w14:textId="77777777" w:rsidR="004811AC" w:rsidRPr="00613175" w:rsidRDefault="004811AC" w:rsidP="004811AC"/>
    <w:p w14:paraId="63665380" w14:textId="77777777" w:rsidR="004811AC" w:rsidRPr="00613175" w:rsidRDefault="004811AC" w:rsidP="004811AC">
      <w:pPr>
        <w:pStyle w:val="TH"/>
      </w:pPr>
      <w:r w:rsidRPr="00613175">
        <w:t>Table 7.27.3.3-8: UPDATE (steps 21 and 23, table 7.27.3.2-1)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3D7C0C65" w14:textId="77777777" w:rsidTr="00B56795">
        <w:trPr>
          <w:jc w:val="center"/>
        </w:trPr>
        <w:tc>
          <w:tcPr>
            <w:tcW w:w="9639" w:type="dxa"/>
            <w:gridSpan w:val="5"/>
          </w:tcPr>
          <w:p w14:paraId="679E42F8" w14:textId="20195B35" w:rsidR="004811AC" w:rsidRPr="00613175" w:rsidRDefault="004811AC" w:rsidP="00B56795">
            <w:pPr>
              <w:pStyle w:val="TAL"/>
            </w:pPr>
            <w:r w:rsidRPr="00613175">
              <w:t xml:space="preserve">Derivation Path: TS 34.229-1 [2], </w:t>
            </w:r>
            <w:r w:rsidR="008A3F08" w:rsidRPr="00613175">
              <w:t>Annex</w:t>
            </w:r>
            <w:r w:rsidRPr="00613175">
              <w:t xml:space="preserve"> A.2.5, Conditions A1 and A6</w:t>
            </w:r>
          </w:p>
        </w:tc>
      </w:tr>
      <w:tr w:rsidR="004811AC" w:rsidRPr="00613175" w14:paraId="1710E266"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5AF45289"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6A0F356C"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64816066"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525C2609" w14:textId="77777777" w:rsidR="004811AC" w:rsidRPr="00613175" w:rsidRDefault="004811AC" w:rsidP="00B56795">
            <w:pPr>
              <w:pStyle w:val="TAH"/>
            </w:pPr>
            <w:r w:rsidRPr="00613175">
              <w:t>Rel</w:t>
            </w:r>
          </w:p>
        </w:tc>
        <w:tc>
          <w:tcPr>
            <w:tcW w:w="1546" w:type="dxa"/>
            <w:tcBorders>
              <w:bottom w:val="single" w:sz="4" w:space="0" w:color="auto"/>
            </w:tcBorders>
          </w:tcPr>
          <w:p w14:paraId="342C0036" w14:textId="77777777" w:rsidR="004811AC" w:rsidRPr="00613175" w:rsidRDefault="004811AC" w:rsidP="00B56795">
            <w:pPr>
              <w:pStyle w:val="TAH"/>
            </w:pPr>
            <w:r w:rsidRPr="00613175">
              <w:t>Reference</w:t>
            </w:r>
          </w:p>
        </w:tc>
      </w:tr>
      <w:tr w:rsidR="004811AC" w:rsidRPr="00613175" w14:paraId="3B2D8D7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DCA212B" w14:textId="77777777" w:rsidR="004811AC" w:rsidRPr="00613175" w:rsidRDefault="004811AC" w:rsidP="00B56795">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4E675EB7"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6EA96220"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7326690C" w14:textId="77777777" w:rsidR="004811AC" w:rsidRPr="00613175" w:rsidRDefault="004811AC" w:rsidP="00B56795">
            <w:pPr>
              <w:pStyle w:val="TAL"/>
            </w:pPr>
          </w:p>
        </w:tc>
        <w:tc>
          <w:tcPr>
            <w:tcW w:w="1546" w:type="dxa"/>
            <w:tcBorders>
              <w:top w:val="single" w:sz="4" w:space="0" w:color="auto"/>
              <w:bottom w:val="single" w:sz="4" w:space="0" w:color="auto"/>
            </w:tcBorders>
          </w:tcPr>
          <w:p w14:paraId="2398E247" w14:textId="77777777" w:rsidR="004811AC" w:rsidRPr="00613175" w:rsidRDefault="004811AC" w:rsidP="00B56795">
            <w:pPr>
              <w:pStyle w:val="TAL"/>
            </w:pPr>
            <w:r w:rsidRPr="00613175">
              <w:t>RFC 4028 [37]</w:t>
            </w:r>
          </w:p>
        </w:tc>
      </w:tr>
      <w:tr w:rsidR="004811AC" w:rsidRPr="00613175" w14:paraId="7AA141ED"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5D98051C"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2C08F3F1"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6E83262F"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385CDDC6"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5DB4C2C7" w14:textId="77777777" w:rsidR="004811AC" w:rsidRPr="00613175" w:rsidRDefault="004811AC" w:rsidP="00B56795">
            <w:pPr>
              <w:pStyle w:val="TAL"/>
            </w:pPr>
            <w:r w:rsidRPr="00613175">
              <w:t>RFC 4028 [37]</w:t>
            </w:r>
          </w:p>
        </w:tc>
      </w:tr>
      <w:tr w:rsidR="004811AC" w:rsidRPr="00613175" w14:paraId="61EB921B"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176B280C"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04EC0D16"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6EBEA55C" w14:textId="77777777" w:rsidR="004811AC" w:rsidRPr="00613175" w:rsidRDefault="004811AC" w:rsidP="00B56795">
            <w:pPr>
              <w:pStyle w:val="TAL"/>
              <w:rPr>
                <w:i/>
                <w:iCs/>
                <w:lang w:eastAsia="zh-CN"/>
              </w:rPr>
            </w:pPr>
            <w:r w:rsidRPr="00613175">
              <w:rPr>
                <w:i/>
                <w:iCs/>
                <w:lang w:eastAsia="zh-CN"/>
              </w:rPr>
              <w:t>1920</w:t>
            </w:r>
          </w:p>
        </w:tc>
        <w:tc>
          <w:tcPr>
            <w:tcW w:w="742" w:type="dxa"/>
            <w:tcBorders>
              <w:top w:val="nil"/>
              <w:left w:val="single" w:sz="4" w:space="0" w:color="auto"/>
              <w:bottom w:val="nil"/>
              <w:right w:val="single" w:sz="4" w:space="0" w:color="auto"/>
            </w:tcBorders>
            <w:shd w:val="clear" w:color="auto" w:fill="auto"/>
          </w:tcPr>
          <w:p w14:paraId="22DAA63F"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3928810D" w14:textId="77777777" w:rsidR="004811AC" w:rsidRPr="00613175" w:rsidRDefault="004811AC" w:rsidP="00B56795">
            <w:pPr>
              <w:pStyle w:val="TAL"/>
            </w:pPr>
          </w:p>
        </w:tc>
      </w:tr>
      <w:tr w:rsidR="004811AC" w:rsidRPr="00613175" w14:paraId="110CA6F7"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25511377"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32648729"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55A1FBF2" w14:textId="77777777" w:rsidR="004811AC" w:rsidRPr="00613175" w:rsidRDefault="004811AC" w:rsidP="00B56795">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424B5AC4"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5FE5E199" w14:textId="77777777" w:rsidR="004811AC" w:rsidRPr="00613175" w:rsidRDefault="004811AC" w:rsidP="00B56795">
            <w:pPr>
              <w:pStyle w:val="TAL"/>
            </w:pPr>
          </w:p>
        </w:tc>
      </w:tr>
      <w:tr w:rsidR="004811AC" w:rsidRPr="00613175" w14:paraId="706427E3"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2D6E194A" w14:textId="77777777" w:rsidR="004811AC" w:rsidRPr="00613175" w:rsidRDefault="004811AC" w:rsidP="00B56795">
            <w:pPr>
              <w:pStyle w:val="TAL"/>
              <w:rPr>
                <w:bCs/>
              </w:rPr>
            </w:pPr>
            <w:r w:rsidRPr="00613175">
              <w:rPr>
                <w:b/>
              </w:rPr>
              <w:t>Min-SE</w:t>
            </w:r>
          </w:p>
        </w:tc>
        <w:tc>
          <w:tcPr>
            <w:tcW w:w="872" w:type="dxa"/>
            <w:tcBorders>
              <w:top w:val="single" w:sz="4" w:space="0" w:color="auto"/>
              <w:left w:val="single" w:sz="4" w:space="0" w:color="auto"/>
              <w:bottom w:val="nil"/>
              <w:right w:val="single" w:sz="4" w:space="0" w:color="auto"/>
            </w:tcBorders>
            <w:shd w:val="clear" w:color="auto" w:fill="auto"/>
          </w:tcPr>
          <w:p w14:paraId="73CCF143"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18509F30"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67F7B40D"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24C338BB" w14:textId="77777777" w:rsidR="004811AC" w:rsidRPr="00613175" w:rsidRDefault="004811AC" w:rsidP="00B56795">
            <w:pPr>
              <w:pStyle w:val="TAL"/>
            </w:pPr>
            <w:r w:rsidRPr="00613175">
              <w:t>RFC 4028 [37]</w:t>
            </w:r>
          </w:p>
        </w:tc>
      </w:tr>
      <w:tr w:rsidR="004811AC" w:rsidRPr="00613175" w14:paraId="74DDE892"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4D5B1405"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single" w:sz="4" w:space="0" w:color="auto"/>
              <w:right w:val="single" w:sz="4" w:space="0" w:color="auto"/>
            </w:tcBorders>
            <w:shd w:val="clear" w:color="auto" w:fill="auto"/>
          </w:tcPr>
          <w:p w14:paraId="3A1BD4AA"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58BA5739" w14:textId="77777777" w:rsidR="004811AC" w:rsidRPr="00613175" w:rsidRDefault="004811AC" w:rsidP="00B56795">
            <w:pPr>
              <w:pStyle w:val="TAL"/>
              <w:rPr>
                <w:i/>
                <w:iCs/>
                <w:lang w:eastAsia="zh-CN"/>
              </w:rPr>
            </w:pPr>
            <w:r w:rsidRPr="00613175">
              <w:rPr>
                <w:i/>
                <w:iCs/>
                <w:lang w:eastAsia="zh-CN"/>
              </w:rPr>
              <w:t>1920</w:t>
            </w:r>
          </w:p>
        </w:tc>
        <w:tc>
          <w:tcPr>
            <w:tcW w:w="742" w:type="dxa"/>
            <w:tcBorders>
              <w:top w:val="nil"/>
              <w:left w:val="single" w:sz="4" w:space="0" w:color="auto"/>
              <w:bottom w:val="single" w:sz="4" w:space="0" w:color="auto"/>
              <w:right w:val="single" w:sz="4" w:space="0" w:color="auto"/>
            </w:tcBorders>
            <w:shd w:val="clear" w:color="auto" w:fill="auto"/>
          </w:tcPr>
          <w:p w14:paraId="7FB0FAE6"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4396378D" w14:textId="77777777" w:rsidR="004811AC" w:rsidRPr="00613175" w:rsidRDefault="004811AC" w:rsidP="00B56795">
            <w:pPr>
              <w:pStyle w:val="TAL"/>
            </w:pPr>
          </w:p>
        </w:tc>
      </w:tr>
      <w:tr w:rsidR="004811AC" w:rsidRPr="00613175" w14:paraId="3B370DC0"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single" w:sz="4" w:space="0" w:color="auto"/>
              <w:right w:val="single" w:sz="4" w:space="0" w:color="auto"/>
            </w:tcBorders>
            <w:shd w:val="clear" w:color="auto" w:fill="auto"/>
          </w:tcPr>
          <w:p w14:paraId="00302CC4" w14:textId="77777777" w:rsidR="004811AC" w:rsidRPr="00613175" w:rsidRDefault="004811AC" w:rsidP="00B56795">
            <w:pPr>
              <w:pStyle w:val="TAL"/>
              <w:rPr>
                <w:bCs/>
              </w:rPr>
            </w:pPr>
            <w:r w:rsidRPr="00613175">
              <w:rPr>
                <w:b/>
              </w:rPr>
              <w:t>Content-Type</w:t>
            </w: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53321B44" w14:textId="77777777" w:rsidR="004811AC" w:rsidRPr="00613175" w:rsidRDefault="004811AC" w:rsidP="00B56795">
            <w:pPr>
              <w:pStyle w:val="TAL"/>
            </w:pPr>
          </w:p>
        </w:tc>
        <w:tc>
          <w:tcPr>
            <w:tcW w:w="4691" w:type="dxa"/>
            <w:tcBorders>
              <w:top w:val="single" w:sz="4" w:space="0" w:color="auto"/>
              <w:left w:val="single" w:sz="4" w:space="0" w:color="auto"/>
              <w:bottom w:val="single" w:sz="4" w:space="0" w:color="auto"/>
              <w:right w:val="single" w:sz="4" w:space="0" w:color="auto"/>
            </w:tcBorders>
            <w:shd w:val="clear" w:color="auto" w:fill="auto"/>
          </w:tcPr>
          <w:p w14:paraId="444CE528" w14:textId="77777777" w:rsidR="004811AC" w:rsidRPr="00613175" w:rsidRDefault="004811AC" w:rsidP="00B56795">
            <w:pPr>
              <w:pStyle w:val="TAL"/>
              <w:rPr>
                <w:lang w:eastAsia="zh-CN"/>
              </w:rPr>
            </w:pPr>
            <w:r w:rsidRPr="00613175">
              <w:rPr>
                <w:lang w:eastAsia="zh-CN"/>
              </w:rPr>
              <w:t>any value if present</w:t>
            </w:r>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55001582" w14:textId="77777777" w:rsidR="004811AC" w:rsidRPr="00613175" w:rsidRDefault="004811AC" w:rsidP="00B56795">
            <w:pPr>
              <w:pStyle w:val="TAL"/>
            </w:pPr>
          </w:p>
        </w:tc>
        <w:tc>
          <w:tcPr>
            <w:tcW w:w="1546" w:type="dxa"/>
            <w:tcBorders>
              <w:top w:val="single" w:sz="4" w:space="0" w:color="auto"/>
              <w:left w:val="single" w:sz="4" w:space="0" w:color="auto"/>
              <w:bottom w:val="single" w:sz="4" w:space="0" w:color="auto"/>
              <w:right w:val="single" w:sz="4" w:space="0" w:color="auto"/>
            </w:tcBorders>
          </w:tcPr>
          <w:p w14:paraId="7F45FE3B" w14:textId="77777777" w:rsidR="004811AC" w:rsidRPr="00613175" w:rsidRDefault="004811AC" w:rsidP="00B56795">
            <w:pPr>
              <w:pStyle w:val="TAL"/>
            </w:pPr>
            <w:r w:rsidRPr="00613175">
              <w:t>RFC 4028 [37]</w:t>
            </w:r>
          </w:p>
        </w:tc>
      </w:tr>
    </w:tbl>
    <w:p w14:paraId="4A176361" w14:textId="77777777" w:rsidR="004811AC" w:rsidRPr="00613175" w:rsidRDefault="004811AC" w:rsidP="004811AC"/>
    <w:p w14:paraId="7E4C57E7" w14:textId="77777777" w:rsidR="004811AC" w:rsidRPr="00613175" w:rsidRDefault="004811AC" w:rsidP="004811AC">
      <w:pPr>
        <w:pStyle w:val="TH"/>
      </w:pPr>
      <w:r w:rsidRPr="00613175">
        <w:t>Table 7.27.3.3-9: 200 OK (steps 22 and 24, table 7.27.3.2-1)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793A0BD2" w14:textId="77777777" w:rsidTr="00B56795">
        <w:trPr>
          <w:jc w:val="center"/>
        </w:trPr>
        <w:tc>
          <w:tcPr>
            <w:tcW w:w="9639" w:type="dxa"/>
            <w:gridSpan w:val="5"/>
          </w:tcPr>
          <w:p w14:paraId="51D526B0" w14:textId="5767ACF1" w:rsidR="004811AC" w:rsidRPr="00613175" w:rsidRDefault="004811AC" w:rsidP="00B56795">
            <w:pPr>
              <w:pStyle w:val="TAL"/>
            </w:pPr>
            <w:r w:rsidRPr="00613175">
              <w:t xml:space="preserve">Derivation Path: TS 34.229-1 [2], </w:t>
            </w:r>
            <w:r w:rsidR="008A3F08" w:rsidRPr="00613175">
              <w:t>Annex</w:t>
            </w:r>
            <w:r w:rsidRPr="00613175">
              <w:t xml:space="preserve"> A.3.1, Conditions A1 and A10</w:t>
            </w:r>
          </w:p>
        </w:tc>
      </w:tr>
      <w:tr w:rsidR="004811AC" w:rsidRPr="00613175" w14:paraId="3D95E2E4"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42E467FB"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4F75E937"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7980C56F"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5C232716" w14:textId="77777777" w:rsidR="004811AC" w:rsidRPr="00613175" w:rsidRDefault="004811AC" w:rsidP="00B56795">
            <w:pPr>
              <w:pStyle w:val="TAH"/>
            </w:pPr>
            <w:r w:rsidRPr="00613175">
              <w:t>Rel</w:t>
            </w:r>
          </w:p>
        </w:tc>
        <w:tc>
          <w:tcPr>
            <w:tcW w:w="1546" w:type="dxa"/>
            <w:tcBorders>
              <w:bottom w:val="single" w:sz="4" w:space="0" w:color="auto"/>
            </w:tcBorders>
          </w:tcPr>
          <w:p w14:paraId="4B9F6942" w14:textId="77777777" w:rsidR="004811AC" w:rsidRPr="00613175" w:rsidRDefault="004811AC" w:rsidP="00B56795">
            <w:pPr>
              <w:pStyle w:val="TAH"/>
            </w:pPr>
            <w:r w:rsidRPr="00613175">
              <w:t>Reference</w:t>
            </w:r>
          </w:p>
        </w:tc>
      </w:tr>
      <w:tr w:rsidR="004811AC" w:rsidRPr="00613175" w14:paraId="5569BECF"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3A2E1D78" w14:textId="77777777" w:rsidR="004811AC" w:rsidRPr="00613175" w:rsidRDefault="004811AC" w:rsidP="00B56795">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162D59DD"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64DD41E2"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173569B3" w14:textId="77777777" w:rsidR="004811AC" w:rsidRPr="00613175" w:rsidRDefault="004811AC" w:rsidP="00B56795">
            <w:pPr>
              <w:pStyle w:val="TAL"/>
            </w:pPr>
          </w:p>
        </w:tc>
        <w:tc>
          <w:tcPr>
            <w:tcW w:w="1546" w:type="dxa"/>
            <w:tcBorders>
              <w:top w:val="single" w:sz="4" w:space="0" w:color="auto"/>
              <w:bottom w:val="single" w:sz="4" w:space="0" w:color="auto"/>
            </w:tcBorders>
          </w:tcPr>
          <w:p w14:paraId="7724AF65" w14:textId="77777777" w:rsidR="004811AC" w:rsidRPr="00613175" w:rsidRDefault="004811AC" w:rsidP="00B56795">
            <w:pPr>
              <w:pStyle w:val="TAL"/>
            </w:pPr>
            <w:r w:rsidRPr="00613175">
              <w:t>RFC 4028 [37]</w:t>
            </w:r>
          </w:p>
        </w:tc>
      </w:tr>
      <w:tr w:rsidR="004811AC" w:rsidRPr="00613175" w14:paraId="2A5AB3CE"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54C9F49F"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62BA6767"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241DCCFC"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264DAEF9"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0D3E4E9E" w14:textId="77777777" w:rsidR="004811AC" w:rsidRPr="00613175" w:rsidRDefault="004811AC" w:rsidP="00B56795">
            <w:pPr>
              <w:pStyle w:val="TAL"/>
            </w:pPr>
            <w:r w:rsidRPr="00613175">
              <w:t>RFC 4028 [37]</w:t>
            </w:r>
          </w:p>
        </w:tc>
      </w:tr>
      <w:tr w:rsidR="004811AC" w:rsidRPr="00613175" w14:paraId="4F521DDD"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74B0A659"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37EA8D3C"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3C38F5AA" w14:textId="77777777" w:rsidR="004811AC" w:rsidRPr="00613175" w:rsidRDefault="004811AC" w:rsidP="00B56795">
            <w:pPr>
              <w:pStyle w:val="TAL"/>
              <w:rPr>
                <w:i/>
                <w:iCs/>
                <w:lang w:eastAsia="zh-CN"/>
              </w:rPr>
            </w:pPr>
            <w:r w:rsidRPr="00613175">
              <w:rPr>
                <w:i/>
                <w:iCs/>
                <w:lang w:eastAsia="zh-CN"/>
              </w:rPr>
              <w:t>1920</w:t>
            </w:r>
          </w:p>
        </w:tc>
        <w:tc>
          <w:tcPr>
            <w:tcW w:w="742" w:type="dxa"/>
            <w:tcBorders>
              <w:top w:val="nil"/>
              <w:left w:val="single" w:sz="4" w:space="0" w:color="auto"/>
              <w:bottom w:val="nil"/>
              <w:right w:val="single" w:sz="4" w:space="0" w:color="auto"/>
            </w:tcBorders>
            <w:shd w:val="clear" w:color="auto" w:fill="auto"/>
          </w:tcPr>
          <w:p w14:paraId="70353D71"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45830B37" w14:textId="77777777" w:rsidR="004811AC" w:rsidRPr="00613175" w:rsidRDefault="004811AC" w:rsidP="00B56795">
            <w:pPr>
              <w:pStyle w:val="TAL"/>
            </w:pPr>
          </w:p>
        </w:tc>
      </w:tr>
      <w:tr w:rsidR="004811AC" w:rsidRPr="00613175" w14:paraId="021A7147"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1C507BCF"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56AA637A"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61B730C3" w14:textId="77777777" w:rsidR="004811AC" w:rsidRPr="00613175" w:rsidRDefault="004811AC" w:rsidP="00B56795">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4BD682D4"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7F65DE9F" w14:textId="77777777" w:rsidR="004811AC" w:rsidRPr="00613175" w:rsidRDefault="004811AC" w:rsidP="00B56795">
            <w:pPr>
              <w:pStyle w:val="TAL"/>
            </w:pPr>
          </w:p>
        </w:tc>
      </w:tr>
      <w:tr w:rsidR="004811AC" w:rsidRPr="00613175" w14:paraId="0C58009C"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4B78597B" w14:textId="77777777" w:rsidR="004811AC" w:rsidRPr="00613175" w:rsidRDefault="004811AC" w:rsidP="00B56795">
            <w:pPr>
              <w:pStyle w:val="TAL"/>
              <w:rPr>
                <w:bCs/>
              </w:rPr>
            </w:pPr>
            <w:r w:rsidRPr="00613175">
              <w:rPr>
                <w:b/>
              </w:rPr>
              <w:t>Min-SE</w:t>
            </w:r>
          </w:p>
        </w:tc>
        <w:tc>
          <w:tcPr>
            <w:tcW w:w="872" w:type="dxa"/>
            <w:tcBorders>
              <w:top w:val="single" w:sz="4" w:space="0" w:color="auto"/>
              <w:left w:val="single" w:sz="4" w:space="0" w:color="auto"/>
              <w:bottom w:val="nil"/>
              <w:right w:val="single" w:sz="4" w:space="0" w:color="auto"/>
            </w:tcBorders>
            <w:shd w:val="clear" w:color="auto" w:fill="auto"/>
          </w:tcPr>
          <w:p w14:paraId="630D8F5D"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1A41BECD"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6741740B"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550DC554" w14:textId="77777777" w:rsidR="004811AC" w:rsidRPr="00613175" w:rsidRDefault="004811AC" w:rsidP="00B56795">
            <w:pPr>
              <w:pStyle w:val="TAL"/>
            </w:pPr>
            <w:r w:rsidRPr="00613175">
              <w:t>RFC 4028 [37]</w:t>
            </w:r>
          </w:p>
        </w:tc>
      </w:tr>
      <w:tr w:rsidR="004811AC" w:rsidRPr="00613175" w14:paraId="27896C5F"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271C1307"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single" w:sz="4" w:space="0" w:color="auto"/>
              <w:right w:val="single" w:sz="4" w:space="0" w:color="auto"/>
            </w:tcBorders>
            <w:shd w:val="clear" w:color="auto" w:fill="auto"/>
          </w:tcPr>
          <w:p w14:paraId="7B12A96A"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15FA385A" w14:textId="77777777" w:rsidR="004811AC" w:rsidRPr="00613175" w:rsidRDefault="004811AC" w:rsidP="00B56795">
            <w:pPr>
              <w:pStyle w:val="TAL"/>
              <w:rPr>
                <w:lang w:eastAsia="zh-CN"/>
              </w:rPr>
            </w:pPr>
            <w:r w:rsidRPr="00613175">
              <w:rPr>
                <w:i/>
                <w:iCs/>
                <w:lang w:eastAsia="zh-CN"/>
              </w:rPr>
              <w:t>192</w:t>
            </w:r>
            <w:r w:rsidRPr="00613175">
              <w:rPr>
                <w:lang w:eastAsia="zh-CN"/>
              </w:rPr>
              <w:t>0</w:t>
            </w:r>
          </w:p>
        </w:tc>
        <w:tc>
          <w:tcPr>
            <w:tcW w:w="742" w:type="dxa"/>
            <w:tcBorders>
              <w:top w:val="nil"/>
              <w:left w:val="single" w:sz="4" w:space="0" w:color="auto"/>
              <w:bottom w:val="single" w:sz="4" w:space="0" w:color="auto"/>
              <w:right w:val="single" w:sz="4" w:space="0" w:color="auto"/>
            </w:tcBorders>
            <w:shd w:val="clear" w:color="auto" w:fill="auto"/>
          </w:tcPr>
          <w:p w14:paraId="3B509D74"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1EB52CEE" w14:textId="77777777" w:rsidR="004811AC" w:rsidRPr="00613175" w:rsidRDefault="004811AC" w:rsidP="00B56795">
            <w:pPr>
              <w:pStyle w:val="TAL"/>
            </w:pPr>
          </w:p>
        </w:tc>
      </w:tr>
    </w:tbl>
    <w:p w14:paraId="500F4702" w14:textId="77777777" w:rsidR="004811AC" w:rsidRPr="00613175" w:rsidRDefault="004811AC" w:rsidP="00F238ED">
      <w:pPr>
        <w:rPr>
          <w:rFonts w:eastAsia="Wingdings"/>
        </w:rPr>
      </w:pPr>
    </w:p>
    <w:p w14:paraId="4171B6D8" w14:textId="0AF6E1F5" w:rsidR="004811AC" w:rsidRPr="00613175" w:rsidRDefault="00610109" w:rsidP="004811AC">
      <w:pPr>
        <w:pStyle w:val="Heading2"/>
        <w:rPr>
          <w:rFonts w:eastAsia="Wingdings"/>
        </w:rPr>
      </w:pPr>
      <w:r w:rsidRPr="00613175">
        <w:rPr>
          <w:rFonts w:eastAsia="Wingdings"/>
        </w:rPr>
        <w:br w:type="page"/>
      </w:r>
      <w:bookmarkStart w:id="855" w:name="_Toc68197400"/>
      <w:bookmarkStart w:id="856" w:name="_Toc75880658"/>
      <w:bookmarkStart w:id="857" w:name="_Toc84254356"/>
      <w:bookmarkStart w:id="858" w:name="_Toc84255151"/>
      <w:r w:rsidR="004811AC" w:rsidRPr="00613175">
        <w:rPr>
          <w:rFonts w:eastAsia="Wingdings"/>
        </w:rPr>
        <w:lastRenderedPageBreak/>
        <w:t>7.28</w:t>
      </w:r>
      <w:r w:rsidR="004811AC" w:rsidRPr="00613175">
        <w:rPr>
          <w:rFonts w:eastAsia="Wingdings"/>
        </w:rPr>
        <w:tab/>
        <w:t>Session Timer / MO Call / Remote end is refresher / 5GS</w:t>
      </w:r>
      <w:bookmarkEnd w:id="855"/>
      <w:bookmarkEnd w:id="856"/>
      <w:bookmarkEnd w:id="857"/>
      <w:bookmarkEnd w:id="858"/>
    </w:p>
    <w:p w14:paraId="4280533C" w14:textId="77777777" w:rsidR="004811AC" w:rsidRPr="00613175" w:rsidRDefault="004811AC" w:rsidP="004811AC">
      <w:pPr>
        <w:pStyle w:val="H6"/>
      </w:pPr>
      <w:r w:rsidRPr="00613175">
        <w:t>7.28.1</w:t>
      </w:r>
      <w:r w:rsidRPr="00613175">
        <w:tab/>
        <w:t>Test Purpose (TP)</w:t>
      </w:r>
    </w:p>
    <w:p w14:paraId="50060BAC" w14:textId="77777777" w:rsidR="004811AC" w:rsidRPr="00613175" w:rsidRDefault="004811AC" w:rsidP="004811AC">
      <w:pPr>
        <w:pStyle w:val="H6"/>
        <w:rPr>
          <w:rFonts w:eastAsia="MT Extra"/>
        </w:rPr>
      </w:pPr>
      <w:r w:rsidRPr="00613175">
        <w:t>(1)</w:t>
      </w:r>
    </w:p>
    <w:p w14:paraId="12FAAE63" w14:textId="77777777" w:rsidR="004811AC" w:rsidRPr="00613175" w:rsidRDefault="004811AC" w:rsidP="004811AC">
      <w:pPr>
        <w:pStyle w:val="PL"/>
        <w:rPr>
          <w:noProof w:val="0"/>
        </w:rPr>
      </w:pPr>
      <w:r w:rsidRPr="00613175">
        <w:rPr>
          <w:b/>
          <w:noProof w:val="0"/>
        </w:rPr>
        <w:t>with</w:t>
      </w:r>
      <w:r w:rsidRPr="00613175">
        <w:rPr>
          <w:noProof w:val="0"/>
        </w:rPr>
        <w:t xml:space="preserve"> { UE being registered to IMS and being configured to use Session Timer and preconditions and to not be the refresher }</w:t>
      </w:r>
    </w:p>
    <w:p w14:paraId="3600CAD5"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7721010"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is being made to initiate a voice call }</w:t>
      </w:r>
    </w:p>
    <w:p w14:paraId="4DDF28FA"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INVITE for voice call without refresher parameter }</w:t>
      </w:r>
    </w:p>
    <w:p w14:paraId="0533DFA2" w14:textId="77777777" w:rsidR="004811AC" w:rsidRPr="00613175" w:rsidRDefault="004811AC" w:rsidP="004811AC">
      <w:pPr>
        <w:pStyle w:val="PL"/>
        <w:rPr>
          <w:noProof w:val="0"/>
        </w:rPr>
      </w:pPr>
      <w:r w:rsidRPr="00613175">
        <w:rPr>
          <w:noProof w:val="0"/>
        </w:rPr>
        <w:t xml:space="preserve">            }</w:t>
      </w:r>
    </w:p>
    <w:p w14:paraId="3216F10A" w14:textId="77777777" w:rsidR="004811AC" w:rsidRPr="00613175" w:rsidRDefault="004811AC" w:rsidP="004811AC">
      <w:pPr>
        <w:pStyle w:val="PL"/>
        <w:rPr>
          <w:noProof w:val="0"/>
        </w:rPr>
      </w:pPr>
    </w:p>
    <w:p w14:paraId="3529E666" w14:textId="77777777" w:rsidR="004811AC" w:rsidRPr="00613175" w:rsidRDefault="004811AC" w:rsidP="004811AC">
      <w:pPr>
        <w:pStyle w:val="H6"/>
      </w:pPr>
      <w:r w:rsidRPr="00613175">
        <w:t>(2)</w:t>
      </w:r>
    </w:p>
    <w:p w14:paraId="2378A1C3" w14:textId="77777777" w:rsidR="004811AC" w:rsidRPr="00613175" w:rsidRDefault="004811AC" w:rsidP="004811AC">
      <w:pPr>
        <w:pStyle w:val="PL"/>
        <w:rPr>
          <w:noProof w:val="0"/>
        </w:rPr>
      </w:pPr>
      <w:r w:rsidRPr="00613175">
        <w:rPr>
          <w:b/>
          <w:noProof w:val="0"/>
        </w:rPr>
        <w:t>with</w:t>
      </w:r>
      <w:r w:rsidRPr="00613175">
        <w:rPr>
          <w:noProof w:val="0"/>
        </w:rPr>
        <w:t xml:space="preserve"> { UE having sent INVITE }</w:t>
      </w:r>
    </w:p>
    <w:p w14:paraId="65E26CFC"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3A7BF3C3"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continues setup of voice call and finally receives 200 OK for INVITE setting refresher to uas }</w:t>
      </w:r>
    </w:p>
    <w:p w14:paraId="40434F1D"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713EEC1D" w14:textId="77777777" w:rsidR="004811AC" w:rsidRPr="00613175" w:rsidRDefault="004811AC" w:rsidP="004811AC">
      <w:pPr>
        <w:pStyle w:val="PL"/>
        <w:tabs>
          <w:tab w:val="clear" w:pos="384"/>
        </w:tabs>
        <w:rPr>
          <w:noProof w:val="0"/>
        </w:rPr>
      </w:pPr>
      <w:r w:rsidRPr="00613175">
        <w:rPr>
          <w:noProof w:val="0"/>
        </w:rPr>
        <w:t xml:space="preserve">            }</w:t>
      </w:r>
    </w:p>
    <w:p w14:paraId="15F519E9" w14:textId="77777777" w:rsidR="004811AC" w:rsidRPr="00613175" w:rsidRDefault="004811AC" w:rsidP="004811AC">
      <w:pPr>
        <w:pStyle w:val="PL"/>
        <w:tabs>
          <w:tab w:val="clear" w:pos="384"/>
        </w:tabs>
        <w:rPr>
          <w:noProof w:val="0"/>
        </w:rPr>
      </w:pPr>
    </w:p>
    <w:p w14:paraId="76EFBF68" w14:textId="77777777" w:rsidR="004811AC" w:rsidRPr="00613175" w:rsidRDefault="004811AC" w:rsidP="004811AC">
      <w:pPr>
        <w:pStyle w:val="H6"/>
      </w:pPr>
      <w:r w:rsidRPr="00613175">
        <w:t>(3)</w:t>
      </w:r>
    </w:p>
    <w:p w14:paraId="668EE8B9" w14:textId="77777777" w:rsidR="004811AC" w:rsidRPr="00613175" w:rsidRDefault="004811AC" w:rsidP="004811AC">
      <w:pPr>
        <w:pStyle w:val="PL"/>
        <w:rPr>
          <w:noProof w:val="0"/>
        </w:rPr>
      </w:pPr>
      <w:r w:rsidRPr="00613175">
        <w:rPr>
          <w:b/>
          <w:noProof w:val="0"/>
        </w:rPr>
        <w:t>with</w:t>
      </w:r>
      <w:r w:rsidRPr="00613175">
        <w:rPr>
          <w:noProof w:val="0"/>
        </w:rPr>
        <w:t xml:space="preserve"> { UE having completed call setup }</w:t>
      </w:r>
    </w:p>
    <w:p w14:paraId="1382E96F"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0421434"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receives refresh request via an UPDATE request }</w:t>
      </w:r>
    </w:p>
    <w:p w14:paraId="220DD04E"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200 OK for UPDATE }</w:t>
      </w:r>
    </w:p>
    <w:p w14:paraId="06FD09C5" w14:textId="77777777" w:rsidR="004811AC" w:rsidRPr="00613175" w:rsidRDefault="004811AC" w:rsidP="004811AC">
      <w:pPr>
        <w:pStyle w:val="PL"/>
        <w:rPr>
          <w:noProof w:val="0"/>
        </w:rPr>
      </w:pPr>
      <w:r w:rsidRPr="00613175">
        <w:rPr>
          <w:noProof w:val="0"/>
        </w:rPr>
        <w:t xml:space="preserve">            }</w:t>
      </w:r>
    </w:p>
    <w:p w14:paraId="346C7E58" w14:textId="77777777" w:rsidR="004811AC" w:rsidRPr="00613175" w:rsidRDefault="004811AC" w:rsidP="004811AC">
      <w:pPr>
        <w:pStyle w:val="PL"/>
        <w:tabs>
          <w:tab w:val="clear" w:pos="384"/>
        </w:tabs>
        <w:rPr>
          <w:noProof w:val="0"/>
        </w:rPr>
      </w:pPr>
    </w:p>
    <w:p w14:paraId="4137BD27" w14:textId="77777777" w:rsidR="004811AC" w:rsidRPr="00613175" w:rsidRDefault="004811AC" w:rsidP="004811AC">
      <w:pPr>
        <w:pStyle w:val="H6"/>
      </w:pPr>
      <w:r w:rsidRPr="00613175">
        <w:t>(4)</w:t>
      </w:r>
    </w:p>
    <w:p w14:paraId="12604A14" w14:textId="77777777" w:rsidR="004811AC" w:rsidRPr="00613175" w:rsidRDefault="004811AC" w:rsidP="004811AC">
      <w:pPr>
        <w:pStyle w:val="PL"/>
        <w:rPr>
          <w:noProof w:val="0"/>
        </w:rPr>
      </w:pPr>
      <w:r w:rsidRPr="00613175">
        <w:rPr>
          <w:b/>
          <w:noProof w:val="0"/>
        </w:rPr>
        <w:t>with</w:t>
      </w:r>
      <w:r w:rsidRPr="00613175">
        <w:rPr>
          <w:noProof w:val="0"/>
        </w:rPr>
        <w:t xml:space="preserve"> { UE having sent 200 OK for a refresh request }</w:t>
      </w:r>
    </w:p>
    <w:p w14:paraId="13068AA1"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D010027"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Session expires }</w:t>
      </w:r>
    </w:p>
    <w:p w14:paraId="2A6FC4D1"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releases the call }</w:t>
      </w:r>
    </w:p>
    <w:p w14:paraId="1CDE4817" w14:textId="77777777" w:rsidR="004811AC" w:rsidRPr="00613175" w:rsidRDefault="004811AC" w:rsidP="004811AC">
      <w:pPr>
        <w:pStyle w:val="PL"/>
        <w:rPr>
          <w:noProof w:val="0"/>
        </w:rPr>
      </w:pPr>
      <w:r w:rsidRPr="00613175">
        <w:rPr>
          <w:noProof w:val="0"/>
        </w:rPr>
        <w:t xml:space="preserve">            }</w:t>
      </w:r>
    </w:p>
    <w:p w14:paraId="16805CBF" w14:textId="77777777" w:rsidR="004811AC" w:rsidRPr="00613175" w:rsidRDefault="004811AC" w:rsidP="004811AC">
      <w:pPr>
        <w:pStyle w:val="PL"/>
        <w:rPr>
          <w:noProof w:val="0"/>
        </w:rPr>
      </w:pPr>
    </w:p>
    <w:p w14:paraId="5572BC50" w14:textId="77777777" w:rsidR="004811AC" w:rsidRPr="00613175" w:rsidRDefault="004811AC" w:rsidP="004811AC">
      <w:pPr>
        <w:pStyle w:val="H6"/>
      </w:pPr>
      <w:r w:rsidRPr="00613175">
        <w:t>7.28.2</w:t>
      </w:r>
      <w:r w:rsidRPr="00613175">
        <w:tab/>
        <w:t>Conformance Requirements</w:t>
      </w:r>
    </w:p>
    <w:p w14:paraId="2DAF3A5B" w14:textId="77777777" w:rsidR="004811AC" w:rsidRPr="00613175" w:rsidRDefault="004811AC" w:rsidP="004811AC">
      <w:r w:rsidRPr="00613175">
        <w:t>The conformance requirements covered in the present test case are, unless otherwise stated, Rel-15 requirements.</w:t>
      </w:r>
    </w:p>
    <w:p w14:paraId="365E811D" w14:textId="77777777" w:rsidR="004811AC" w:rsidRPr="00613175" w:rsidRDefault="004811AC" w:rsidP="004811AC">
      <w:r w:rsidRPr="00613175">
        <w:t>[TS 24.229 clause 5.1.2A.1.1]</w:t>
      </w:r>
    </w:p>
    <w:p w14:paraId="628BF705" w14:textId="77777777" w:rsidR="004811AC" w:rsidRPr="00613175" w:rsidRDefault="004811AC" w:rsidP="004811AC">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2E907194" w14:textId="5FD46A11" w:rsidR="004811AC" w:rsidRPr="00613175" w:rsidRDefault="004811AC" w:rsidP="004811AC">
      <w:r w:rsidRPr="00613175">
        <w:t>[TS 24.229 clause 5.2.7.2]</w:t>
      </w:r>
    </w:p>
    <w:p w14:paraId="766210C8" w14:textId="77777777" w:rsidR="004811AC" w:rsidRPr="00613175" w:rsidRDefault="004811AC" w:rsidP="004811AC">
      <w:pPr>
        <w:rPr>
          <w:snapToGrid w:val="0"/>
        </w:rPr>
      </w:pPr>
      <w:r w:rsidRPr="00613175">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2B2AB694"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20AB113A" w14:textId="77777777" w:rsidR="004811AC" w:rsidRPr="00613175" w:rsidRDefault="004811AC" w:rsidP="004811AC">
      <w:r w:rsidRPr="00613175">
        <w:t>[TS 24.229 clause 5.2.7.3]</w:t>
      </w:r>
    </w:p>
    <w:p w14:paraId="5DC0A028" w14:textId="77777777" w:rsidR="004811AC" w:rsidRPr="00613175" w:rsidRDefault="004811AC" w:rsidP="004811AC">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41CD0050"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7091D879" w14:textId="77777777" w:rsidR="004811AC" w:rsidRPr="00613175" w:rsidRDefault="004811AC" w:rsidP="004811AC">
      <w:r w:rsidRPr="00613175">
        <w:lastRenderedPageBreak/>
        <w:t>[TS 24.229 clause 5.4.5.3]</w:t>
      </w:r>
    </w:p>
    <w:p w14:paraId="262A8AE0" w14:textId="77777777" w:rsidR="004811AC" w:rsidRPr="00613175" w:rsidRDefault="004811AC" w:rsidP="004811AC">
      <w:r w:rsidRPr="00613175">
        <w:t>If the S-CSCF requested the session to be refreshed periodically, and the S-CSCF got the indication that the session will be refreshed, when the session timer expires, the S-CSCF shall delete all the stored information related to the dialog.</w:t>
      </w:r>
    </w:p>
    <w:p w14:paraId="491E8306" w14:textId="77777777" w:rsidR="004811AC" w:rsidRPr="00613175" w:rsidRDefault="004811AC" w:rsidP="004811AC">
      <w:pPr>
        <w:pStyle w:val="H6"/>
      </w:pPr>
      <w:r w:rsidRPr="00613175">
        <w:t>7.28.3</w:t>
      </w:r>
      <w:r w:rsidRPr="00613175">
        <w:tab/>
        <w:t>Test description</w:t>
      </w:r>
    </w:p>
    <w:p w14:paraId="32955A3E" w14:textId="77777777" w:rsidR="004811AC" w:rsidRPr="00613175" w:rsidRDefault="004811AC" w:rsidP="004811AC">
      <w:pPr>
        <w:pStyle w:val="H6"/>
      </w:pPr>
      <w:r w:rsidRPr="00613175">
        <w:t>7.28.3.1</w:t>
      </w:r>
      <w:r w:rsidRPr="00613175">
        <w:tab/>
        <w:t>Pre-test conditions</w:t>
      </w:r>
    </w:p>
    <w:p w14:paraId="26B3C6EE" w14:textId="77777777" w:rsidR="004811AC" w:rsidRPr="00613175" w:rsidRDefault="004811AC" w:rsidP="004811AC">
      <w:pPr>
        <w:pStyle w:val="H6"/>
        <w:rPr>
          <w:rFonts w:eastAsia="MT Extra" w:cs="Tahoma"/>
        </w:rPr>
      </w:pPr>
      <w:r w:rsidRPr="00613175">
        <w:rPr>
          <w:rFonts w:cs="Tahoma"/>
        </w:rPr>
        <w:t>System Simulator:</w:t>
      </w:r>
    </w:p>
    <w:p w14:paraId="59E35A19" w14:textId="77777777" w:rsidR="004811AC" w:rsidRPr="00613175" w:rsidRDefault="004811AC" w:rsidP="004811AC">
      <w:pPr>
        <w:pStyle w:val="B10"/>
        <w:rPr>
          <w:rFonts w:cs="MS LineDraw"/>
          <w:lang w:eastAsia="sv-SE"/>
        </w:rPr>
      </w:pPr>
      <w:r w:rsidRPr="00613175">
        <w:t>-</w:t>
      </w:r>
      <w:r w:rsidRPr="00613175">
        <w:tab/>
        <w:t>1 NR Cell connected to 5GC, default parameters.</w:t>
      </w:r>
    </w:p>
    <w:p w14:paraId="02044F6C" w14:textId="77777777" w:rsidR="004811AC" w:rsidRPr="00613175" w:rsidRDefault="004811AC" w:rsidP="004811AC">
      <w:pPr>
        <w:pStyle w:val="H6"/>
      </w:pPr>
      <w:r w:rsidRPr="00613175">
        <w:t>UE:</w:t>
      </w:r>
    </w:p>
    <w:p w14:paraId="7A6789A5" w14:textId="77777777" w:rsidR="004811AC" w:rsidRPr="00613175" w:rsidRDefault="004811AC" w:rsidP="004811AC">
      <w:pPr>
        <w:pStyle w:val="B10"/>
        <w:rPr>
          <w:snapToGrid w:val="0"/>
        </w:rPr>
      </w:pPr>
      <w:r w:rsidRPr="00613175">
        <w:t>-</w:t>
      </w:r>
      <w:r w:rsidRPr="00613175">
        <w:tab/>
      </w:r>
      <w:r w:rsidRPr="00613175">
        <w:rPr>
          <w:snapToGrid w:val="0"/>
        </w:rPr>
        <w:t>UE contains either ISIM and USIM applications or only USIM application on UICC.</w:t>
      </w:r>
    </w:p>
    <w:p w14:paraId="71186D9C" w14:textId="77777777" w:rsidR="004811AC" w:rsidRPr="00613175" w:rsidRDefault="004811AC" w:rsidP="004811AC">
      <w:pPr>
        <w:pStyle w:val="B10"/>
        <w:rPr>
          <w:snapToGrid w:val="0"/>
        </w:rPr>
      </w:pPr>
      <w:r w:rsidRPr="00613175">
        <w:t>-</w:t>
      </w:r>
      <w:r w:rsidRPr="00613175">
        <w:tab/>
      </w:r>
      <w:r w:rsidRPr="00613175">
        <w:rPr>
          <w:snapToGrid w:val="0"/>
        </w:rPr>
        <w:t>UE is configured to register for IMS after switch on.</w:t>
      </w:r>
    </w:p>
    <w:p w14:paraId="5131F561" w14:textId="77777777" w:rsidR="004811AC" w:rsidRPr="00613175" w:rsidRDefault="004811AC" w:rsidP="004811AC">
      <w:pPr>
        <w:pStyle w:val="B10"/>
        <w:rPr>
          <w:snapToGrid w:val="0"/>
        </w:rPr>
      </w:pPr>
      <w:r w:rsidRPr="00613175">
        <w:t>-</w:t>
      </w:r>
      <w:r w:rsidRPr="00613175">
        <w:tab/>
      </w:r>
      <w:r w:rsidRPr="00613175">
        <w:rPr>
          <w:snapToGrid w:val="0"/>
        </w:rPr>
        <w:t>UE is configured to</w:t>
      </w:r>
      <w:r w:rsidRPr="00613175">
        <w:t xml:space="preserve"> </w:t>
      </w:r>
      <w:r w:rsidRPr="00613175">
        <w:rPr>
          <w:snapToGrid w:val="0"/>
        </w:rPr>
        <w:t>use Session Timer and preconditions.</w:t>
      </w:r>
    </w:p>
    <w:p w14:paraId="049F5FE3" w14:textId="77777777" w:rsidR="004811AC" w:rsidRPr="00613175" w:rsidRDefault="004811AC" w:rsidP="004811AC">
      <w:pPr>
        <w:pStyle w:val="H6"/>
        <w:rPr>
          <w:rFonts w:cs="Tahoma"/>
        </w:rPr>
      </w:pPr>
      <w:r w:rsidRPr="00613175">
        <w:rPr>
          <w:rFonts w:cs="Tahoma"/>
        </w:rPr>
        <w:t>Preamble:</w:t>
      </w:r>
    </w:p>
    <w:p w14:paraId="712E2C2D" w14:textId="77777777" w:rsidR="004811AC" w:rsidRPr="00613175" w:rsidRDefault="004811AC" w:rsidP="004811AC">
      <w:pPr>
        <w:pStyle w:val="B10"/>
        <w:rPr>
          <w:rFonts w:cs="MS LineDraw"/>
          <w:snapToGrid w:val="0"/>
        </w:rPr>
      </w:pPr>
      <w:r w:rsidRPr="00613175">
        <w:t>-</w:t>
      </w:r>
      <w:r w:rsidRPr="00613175">
        <w:tab/>
      </w:r>
      <w:r w:rsidRPr="00613175">
        <w:rPr>
          <w:snapToGrid w:val="0"/>
        </w:rPr>
        <w:t>UE is in state 1N-A (TS 38.508-1 [21]) and registered to IMS.</w:t>
      </w:r>
    </w:p>
    <w:p w14:paraId="1361BAB4" w14:textId="77777777" w:rsidR="004811AC" w:rsidRPr="00613175" w:rsidRDefault="004811AC" w:rsidP="004811AC">
      <w:pPr>
        <w:pStyle w:val="H6"/>
        <w:rPr>
          <w:snapToGrid w:val="0"/>
        </w:rPr>
      </w:pPr>
      <w:r w:rsidRPr="00613175">
        <w:t>7.28.3.2</w:t>
      </w:r>
      <w:r w:rsidRPr="00613175">
        <w:tab/>
      </w:r>
      <w:r w:rsidRPr="00613175">
        <w:rPr>
          <w:snapToGrid w:val="0"/>
        </w:rPr>
        <w:t>Test procedure sequence</w:t>
      </w:r>
    </w:p>
    <w:p w14:paraId="274444B6" w14:textId="77777777" w:rsidR="004811AC" w:rsidRPr="00613175" w:rsidRDefault="004811AC" w:rsidP="004811AC">
      <w:pPr>
        <w:pStyle w:val="TH"/>
        <w:rPr>
          <w:rFonts w:eastAsia="MT Extra" w:cs="Tahoma"/>
        </w:rPr>
      </w:pPr>
      <w:r w:rsidRPr="00613175">
        <w:rPr>
          <w:rFonts w:cs="Tahoma"/>
        </w:rPr>
        <w:t>Table 7.28.3.2-1: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4811AC" w:rsidRPr="00613175" w14:paraId="6E4F613E" w14:textId="77777777" w:rsidTr="00B56795">
        <w:trPr>
          <w:jc w:val="center"/>
        </w:trPr>
        <w:tc>
          <w:tcPr>
            <w:tcW w:w="567" w:type="dxa"/>
            <w:tcBorders>
              <w:top w:val="single" w:sz="4" w:space="0" w:color="auto"/>
              <w:left w:val="single" w:sz="4" w:space="0" w:color="auto"/>
              <w:bottom w:val="nil"/>
              <w:right w:val="single" w:sz="4" w:space="0" w:color="auto"/>
            </w:tcBorders>
            <w:hideMark/>
          </w:tcPr>
          <w:p w14:paraId="010CD23D" w14:textId="77777777" w:rsidR="004811AC" w:rsidRPr="00613175" w:rsidRDefault="004811AC" w:rsidP="00B56795">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63EA12A6" w14:textId="77777777" w:rsidR="004811AC" w:rsidRPr="00613175" w:rsidRDefault="004811AC" w:rsidP="00B56795">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25DA55C1" w14:textId="77777777" w:rsidR="004811AC" w:rsidRPr="00613175" w:rsidRDefault="004811AC" w:rsidP="00B56795">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44189E30" w14:textId="77777777" w:rsidR="004811AC" w:rsidRPr="00613175" w:rsidRDefault="004811AC" w:rsidP="00B56795">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7F795F71" w14:textId="77777777" w:rsidR="004811AC" w:rsidRPr="00613175" w:rsidRDefault="004811AC" w:rsidP="00B56795">
            <w:pPr>
              <w:pStyle w:val="TAH"/>
            </w:pPr>
            <w:r w:rsidRPr="00613175">
              <w:t>Verdict</w:t>
            </w:r>
          </w:p>
        </w:tc>
      </w:tr>
      <w:tr w:rsidR="004811AC" w:rsidRPr="00613175" w14:paraId="34576078" w14:textId="77777777" w:rsidTr="00B56795">
        <w:trPr>
          <w:jc w:val="center"/>
        </w:trPr>
        <w:tc>
          <w:tcPr>
            <w:tcW w:w="567" w:type="dxa"/>
            <w:tcBorders>
              <w:top w:val="nil"/>
              <w:left w:val="single" w:sz="4" w:space="0" w:color="auto"/>
              <w:bottom w:val="single" w:sz="4" w:space="0" w:color="auto"/>
              <w:right w:val="single" w:sz="4" w:space="0" w:color="auto"/>
            </w:tcBorders>
          </w:tcPr>
          <w:p w14:paraId="765276A4" w14:textId="77777777" w:rsidR="004811AC" w:rsidRPr="00613175" w:rsidRDefault="004811AC" w:rsidP="00B56795">
            <w:pPr>
              <w:pStyle w:val="TAH"/>
            </w:pPr>
          </w:p>
        </w:tc>
        <w:tc>
          <w:tcPr>
            <w:tcW w:w="3969" w:type="dxa"/>
            <w:tcBorders>
              <w:top w:val="single" w:sz="4" w:space="0" w:color="auto"/>
              <w:left w:val="single" w:sz="4" w:space="0" w:color="auto"/>
              <w:bottom w:val="single" w:sz="4" w:space="0" w:color="auto"/>
              <w:right w:val="single" w:sz="4" w:space="0" w:color="auto"/>
            </w:tcBorders>
          </w:tcPr>
          <w:p w14:paraId="549E59CD" w14:textId="77777777" w:rsidR="004811AC" w:rsidRPr="00613175" w:rsidRDefault="004811AC" w:rsidP="00B56795">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59E800C9" w14:textId="77777777" w:rsidR="004811AC" w:rsidRPr="00613175" w:rsidRDefault="004811AC" w:rsidP="00B56795">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34730DC4" w14:textId="77777777" w:rsidR="004811AC" w:rsidRPr="00613175" w:rsidRDefault="004811AC" w:rsidP="00B56795">
            <w:pPr>
              <w:pStyle w:val="TAH"/>
            </w:pPr>
            <w:r w:rsidRPr="00613175">
              <w:t>Message</w:t>
            </w:r>
          </w:p>
        </w:tc>
        <w:tc>
          <w:tcPr>
            <w:tcW w:w="567" w:type="dxa"/>
            <w:tcBorders>
              <w:top w:val="nil"/>
              <w:left w:val="single" w:sz="4" w:space="0" w:color="auto"/>
              <w:bottom w:val="single" w:sz="4" w:space="0" w:color="auto"/>
              <w:right w:val="single" w:sz="4" w:space="0" w:color="auto"/>
            </w:tcBorders>
          </w:tcPr>
          <w:p w14:paraId="3CE3DD83" w14:textId="77777777" w:rsidR="004811AC" w:rsidRPr="00613175" w:rsidRDefault="004811AC" w:rsidP="00B56795">
            <w:pPr>
              <w:pStyle w:val="TAH"/>
            </w:pPr>
          </w:p>
        </w:tc>
        <w:tc>
          <w:tcPr>
            <w:tcW w:w="850" w:type="dxa"/>
            <w:tcBorders>
              <w:top w:val="nil"/>
              <w:left w:val="single" w:sz="4" w:space="0" w:color="auto"/>
              <w:bottom w:val="single" w:sz="4" w:space="0" w:color="auto"/>
              <w:right w:val="single" w:sz="4" w:space="0" w:color="auto"/>
            </w:tcBorders>
          </w:tcPr>
          <w:p w14:paraId="0CB5C51B" w14:textId="77777777" w:rsidR="004811AC" w:rsidRPr="00613175" w:rsidRDefault="004811AC" w:rsidP="00B56795">
            <w:pPr>
              <w:pStyle w:val="TAH"/>
            </w:pPr>
          </w:p>
        </w:tc>
      </w:tr>
      <w:tr w:rsidR="004811AC" w:rsidRPr="00613175" w14:paraId="2FE09BAD"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171CB643" w14:textId="77777777" w:rsidR="004811AC" w:rsidRPr="00613175" w:rsidRDefault="004811AC" w:rsidP="00B56795">
            <w:pPr>
              <w:pStyle w:val="TAC"/>
            </w:pPr>
            <w:r w:rsidRPr="00613175">
              <w:t>1</w:t>
            </w:r>
          </w:p>
        </w:tc>
        <w:tc>
          <w:tcPr>
            <w:tcW w:w="3969" w:type="dxa"/>
            <w:tcBorders>
              <w:top w:val="single" w:sz="4" w:space="0" w:color="auto"/>
              <w:left w:val="single" w:sz="4" w:space="0" w:color="auto"/>
              <w:bottom w:val="single" w:sz="4" w:space="0" w:color="auto"/>
              <w:right w:val="single" w:sz="4" w:space="0" w:color="auto"/>
            </w:tcBorders>
            <w:hideMark/>
          </w:tcPr>
          <w:p w14:paraId="4388D393" w14:textId="77777777" w:rsidR="004811AC" w:rsidRPr="00613175" w:rsidRDefault="004811AC" w:rsidP="00B56795">
            <w:pPr>
              <w:pStyle w:val="TAL"/>
            </w:pPr>
            <w:r w:rsidRPr="00613175">
              <w:t>UE is made to attempt an IMS voice call.</w:t>
            </w:r>
          </w:p>
        </w:tc>
        <w:tc>
          <w:tcPr>
            <w:tcW w:w="720" w:type="dxa"/>
            <w:tcBorders>
              <w:top w:val="single" w:sz="4" w:space="0" w:color="auto"/>
              <w:left w:val="single" w:sz="4" w:space="0" w:color="auto"/>
              <w:bottom w:val="single" w:sz="4" w:space="0" w:color="auto"/>
              <w:right w:val="single" w:sz="4" w:space="0" w:color="auto"/>
            </w:tcBorders>
            <w:hideMark/>
          </w:tcPr>
          <w:p w14:paraId="732980D2" w14:textId="77777777" w:rsidR="004811AC" w:rsidRPr="00613175" w:rsidRDefault="004811AC" w:rsidP="00B56795">
            <w:pPr>
              <w:pStyle w:val="TAC"/>
              <w:rPr>
                <w:lang w:eastAsia="zh-CN"/>
              </w:rPr>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1A3FF100"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220D5874"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7507309B" w14:textId="77777777" w:rsidR="004811AC" w:rsidRPr="00613175" w:rsidRDefault="004811AC" w:rsidP="00B56795">
            <w:pPr>
              <w:pStyle w:val="TAC"/>
            </w:pPr>
          </w:p>
        </w:tc>
      </w:tr>
      <w:tr w:rsidR="004811AC" w:rsidRPr="00613175" w14:paraId="45719888"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56C10EF1" w14:textId="77777777" w:rsidR="004811AC" w:rsidRPr="00613175" w:rsidRDefault="004811AC" w:rsidP="00B56795">
            <w:pPr>
              <w:pStyle w:val="TAC"/>
              <w:rPr>
                <w:lang w:eastAsia="zh-CN"/>
              </w:rPr>
            </w:pPr>
            <w:r w:rsidRPr="00613175">
              <w:rPr>
                <w:lang w:eastAsia="zh-CN"/>
              </w:rPr>
              <w:t>2-7</w:t>
            </w:r>
          </w:p>
        </w:tc>
        <w:tc>
          <w:tcPr>
            <w:tcW w:w="3969" w:type="dxa"/>
            <w:tcBorders>
              <w:top w:val="single" w:sz="4" w:space="0" w:color="auto"/>
              <w:left w:val="single" w:sz="4" w:space="0" w:color="auto"/>
              <w:bottom w:val="single" w:sz="4" w:space="0" w:color="auto"/>
              <w:right w:val="single" w:sz="4" w:space="0" w:color="auto"/>
            </w:tcBorders>
            <w:hideMark/>
          </w:tcPr>
          <w:p w14:paraId="47671E40" w14:textId="77777777" w:rsidR="004811AC" w:rsidRPr="00613175" w:rsidRDefault="004811AC" w:rsidP="00B56795">
            <w:pPr>
              <w:pStyle w:val="TAL"/>
            </w:pPr>
            <w:r w:rsidRPr="00613175">
              <w:t>Steps 2-7 of generic procedure specified in Table 4.9.15.2.2-1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5A0049E6" w14:textId="77777777" w:rsidR="004811AC" w:rsidRPr="00613175" w:rsidRDefault="004811AC" w:rsidP="00B56795">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581FF5CA"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5D251C2D"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73B6C35C" w14:textId="77777777" w:rsidR="004811AC" w:rsidRPr="00613175" w:rsidRDefault="004811AC" w:rsidP="00B56795">
            <w:pPr>
              <w:pStyle w:val="TAC"/>
            </w:pPr>
          </w:p>
        </w:tc>
      </w:tr>
      <w:tr w:rsidR="004811AC" w:rsidRPr="00613175" w14:paraId="5D4B86FD"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31F579D7" w14:textId="77777777" w:rsidR="004811AC" w:rsidRPr="00613175" w:rsidRDefault="004811AC" w:rsidP="00B56795">
            <w:pPr>
              <w:pStyle w:val="TAC"/>
            </w:pPr>
            <w:r w:rsidRPr="00613175">
              <w:t>8</w:t>
            </w:r>
          </w:p>
        </w:tc>
        <w:tc>
          <w:tcPr>
            <w:tcW w:w="3969" w:type="dxa"/>
            <w:tcBorders>
              <w:top w:val="single" w:sz="4" w:space="0" w:color="auto"/>
              <w:left w:val="single" w:sz="4" w:space="0" w:color="auto"/>
              <w:bottom w:val="single" w:sz="4" w:space="0" w:color="auto"/>
              <w:right w:val="single" w:sz="4" w:space="0" w:color="auto"/>
            </w:tcBorders>
            <w:hideMark/>
          </w:tcPr>
          <w:p w14:paraId="314FFE2E" w14:textId="77777777" w:rsidR="004811AC" w:rsidRPr="00613175" w:rsidRDefault="004811AC" w:rsidP="00B56795">
            <w:pPr>
              <w:pStyle w:val="TAL"/>
            </w:pPr>
            <w:r w:rsidRPr="00613175">
              <w:t>UE sends INVITE with either the Session-Expires value set to 1800 or no Session-Expires header.</w:t>
            </w:r>
          </w:p>
        </w:tc>
        <w:tc>
          <w:tcPr>
            <w:tcW w:w="720" w:type="dxa"/>
            <w:tcBorders>
              <w:top w:val="single" w:sz="4" w:space="0" w:color="auto"/>
              <w:left w:val="single" w:sz="4" w:space="0" w:color="auto"/>
              <w:bottom w:val="single" w:sz="4" w:space="0" w:color="auto"/>
              <w:right w:val="single" w:sz="4" w:space="0" w:color="auto"/>
            </w:tcBorders>
            <w:hideMark/>
          </w:tcPr>
          <w:p w14:paraId="64D6F2B7"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hideMark/>
          </w:tcPr>
          <w:p w14:paraId="252A45AD" w14:textId="77777777" w:rsidR="004811AC" w:rsidRPr="00613175" w:rsidRDefault="004811AC" w:rsidP="00B56795">
            <w:pPr>
              <w:pStyle w:val="TAL"/>
            </w:pPr>
            <w:r w:rsidRPr="00613175">
              <w:t>INVITE</w:t>
            </w:r>
          </w:p>
        </w:tc>
        <w:tc>
          <w:tcPr>
            <w:tcW w:w="567" w:type="dxa"/>
            <w:tcBorders>
              <w:top w:val="single" w:sz="4" w:space="0" w:color="auto"/>
              <w:left w:val="single" w:sz="4" w:space="0" w:color="auto"/>
              <w:bottom w:val="single" w:sz="4" w:space="0" w:color="auto"/>
              <w:right w:val="single" w:sz="4" w:space="0" w:color="auto"/>
            </w:tcBorders>
            <w:hideMark/>
          </w:tcPr>
          <w:p w14:paraId="61BFC69A" w14:textId="77777777" w:rsidR="004811AC" w:rsidRPr="00613175" w:rsidRDefault="004811AC" w:rsidP="00B56795">
            <w:pPr>
              <w:pStyle w:val="TAC"/>
            </w:pPr>
            <w:r w:rsidRPr="00613175">
              <w:t>1</w:t>
            </w:r>
          </w:p>
        </w:tc>
        <w:tc>
          <w:tcPr>
            <w:tcW w:w="850" w:type="dxa"/>
            <w:tcBorders>
              <w:top w:val="single" w:sz="4" w:space="0" w:color="auto"/>
              <w:left w:val="single" w:sz="4" w:space="0" w:color="auto"/>
              <w:bottom w:val="single" w:sz="4" w:space="0" w:color="auto"/>
              <w:right w:val="single" w:sz="4" w:space="0" w:color="auto"/>
            </w:tcBorders>
            <w:hideMark/>
          </w:tcPr>
          <w:p w14:paraId="1532EA19" w14:textId="77777777" w:rsidR="004811AC" w:rsidRPr="00613175" w:rsidRDefault="004811AC" w:rsidP="00B56795">
            <w:pPr>
              <w:pStyle w:val="TAC"/>
            </w:pPr>
            <w:r w:rsidRPr="00613175">
              <w:t>P</w:t>
            </w:r>
          </w:p>
        </w:tc>
      </w:tr>
      <w:tr w:rsidR="004811AC" w:rsidRPr="00613175" w14:paraId="19A90939"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358683CF" w14:textId="77777777" w:rsidR="004811AC" w:rsidRPr="00613175" w:rsidRDefault="004811AC" w:rsidP="00B56795">
            <w:pPr>
              <w:pStyle w:val="TAC"/>
              <w:rPr>
                <w:lang w:eastAsia="zh-CN"/>
              </w:rPr>
            </w:pPr>
            <w:r w:rsidRPr="00613175">
              <w:t>9-17</w:t>
            </w:r>
          </w:p>
        </w:tc>
        <w:tc>
          <w:tcPr>
            <w:tcW w:w="3969" w:type="dxa"/>
            <w:tcBorders>
              <w:top w:val="single" w:sz="4" w:space="0" w:color="auto"/>
              <w:left w:val="single" w:sz="4" w:space="0" w:color="auto"/>
              <w:bottom w:val="single" w:sz="4" w:space="0" w:color="auto"/>
              <w:right w:val="single" w:sz="4" w:space="0" w:color="auto"/>
            </w:tcBorders>
          </w:tcPr>
          <w:p w14:paraId="047B6542" w14:textId="77777777" w:rsidR="004811AC" w:rsidRPr="00613175" w:rsidRDefault="004811AC" w:rsidP="00B56795">
            <w:pPr>
              <w:pStyle w:val="TAL"/>
            </w:pPr>
            <w:r w:rsidRPr="00613175">
              <w:t>Steps 2-10 of Annex A.4.1 happen.</w:t>
            </w:r>
          </w:p>
        </w:tc>
        <w:tc>
          <w:tcPr>
            <w:tcW w:w="720" w:type="dxa"/>
            <w:tcBorders>
              <w:top w:val="single" w:sz="4" w:space="0" w:color="auto"/>
              <w:left w:val="single" w:sz="4" w:space="0" w:color="auto"/>
              <w:bottom w:val="single" w:sz="4" w:space="0" w:color="auto"/>
              <w:right w:val="single" w:sz="4" w:space="0" w:color="auto"/>
            </w:tcBorders>
          </w:tcPr>
          <w:p w14:paraId="0CE84C47" w14:textId="77777777" w:rsidR="004811AC" w:rsidRPr="00613175" w:rsidRDefault="004811AC" w:rsidP="00B56795">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46C2F537" w14:textId="77777777" w:rsidR="004811AC" w:rsidRPr="00613175" w:rsidRDefault="004811AC" w:rsidP="00B56795">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40462C60"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5F214035" w14:textId="77777777" w:rsidR="004811AC" w:rsidRPr="00613175" w:rsidRDefault="004811AC" w:rsidP="00B56795">
            <w:pPr>
              <w:pStyle w:val="TAC"/>
              <w:rPr>
                <w:lang w:eastAsia="zh-CN"/>
              </w:rPr>
            </w:pPr>
          </w:p>
        </w:tc>
      </w:tr>
      <w:tr w:rsidR="004811AC" w:rsidRPr="00613175" w14:paraId="2EB29B4C"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04D38CA1" w14:textId="77777777" w:rsidR="004811AC" w:rsidRPr="00613175" w:rsidRDefault="004811AC" w:rsidP="00B56795">
            <w:pPr>
              <w:pStyle w:val="TAC"/>
              <w:rPr>
                <w:lang w:eastAsia="zh-CN"/>
              </w:rPr>
            </w:pPr>
            <w:r w:rsidRPr="00613175">
              <w:t>18</w:t>
            </w:r>
          </w:p>
        </w:tc>
        <w:tc>
          <w:tcPr>
            <w:tcW w:w="3969" w:type="dxa"/>
            <w:tcBorders>
              <w:top w:val="single" w:sz="4" w:space="0" w:color="auto"/>
              <w:left w:val="single" w:sz="4" w:space="0" w:color="auto"/>
              <w:bottom w:val="single" w:sz="4" w:space="0" w:color="auto"/>
              <w:right w:val="single" w:sz="4" w:space="0" w:color="auto"/>
            </w:tcBorders>
          </w:tcPr>
          <w:p w14:paraId="42C6A373" w14:textId="77777777" w:rsidR="004811AC" w:rsidRPr="00613175" w:rsidRDefault="004811AC" w:rsidP="00B56795">
            <w:pPr>
              <w:pStyle w:val="TAL"/>
            </w:pPr>
            <w:r w:rsidRPr="00613175">
              <w:t>SS sends 200 OK for INVITE with Session-Expires value set to 1800 and refresher value set to uas.</w:t>
            </w:r>
          </w:p>
        </w:tc>
        <w:tc>
          <w:tcPr>
            <w:tcW w:w="720" w:type="dxa"/>
            <w:tcBorders>
              <w:top w:val="single" w:sz="4" w:space="0" w:color="auto"/>
              <w:left w:val="single" w:sz="4" w:space="0" w:color="auto"/>
              <w:bottom w:val="single" w:sz="4" w:space="0" w:color="auto"/>
              <w:right w:val="single" w:sz="4" w:space="0" w:color="auto"/>
            </w:tcBorders>
          </w:tcPr>
          <w:p w14:paraId="59795E00"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2017FD12"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53545190"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64C9D9BA" w14:textId="77777777" w:rsidR="004811AC" w:rsidRPr="00613175" w:rsidRDefault="004811AC" w:rsidP="00B56795">
            <w:pPr>
              <w:pStyle w:val="TAC"/>
              <w:rPr>
                <w:lang w:eastAsia="zh-CN"/>
              </w:rPr>
            </w:pPr>
          </w:p>
        </w:tc>
      </w:tr>
      <w:tr w:rsidR="004811AC" w:rsidRPr="00613175" w14:paraId="3C9071CB"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14FC8D93" w14:textId="77777777" w:rsidR="004811AC" w:rsidRPr="00613175" w:rsidRDefault="004811AC" w:rsidP="00B56795">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37D00783" w14:textId="77777777" w:rsidR="004811AC" w:rsidRPr="00613175" w:rsidRDefault="004811AC" w:rsidP="00B56795">
            <w:pPr>
              <w:pStyle w:val="TAL"/>
            </w:pPr>
            <w:r w:rsidRPr="00613175">
              <w:t>UE sends ACK.</w:t>
            </w:r>
          </w:p>
        </w:tc>
        <w:tc>
          <w:tcPr>
            <w:tcW w:w="720" w:type="dxa"/>
            <w:tcBorders>
              <w:top w:val="single" w:sz="4" w:space="0" w:color="auto"/>
              <w:left w:val="single" w:sz="4" w:space="0" w:color="auto"/>
              <w:bottom w:val="single" w:sz="4" w:space="0" w:color="auto"/>
              <w:right w:val="single" w:sz="4" w:space="0" w:color="auto"/>
            </w:tcBorders>
          </w:tcPr>
          <w:p w14:paraId="42BCEE87"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51784E3" w14:textId="77777777" w:rsidR="004811AC" w:rsidRPr="00613175" w:rsidRDefault="004811AC" w:rsidP="00B56795">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5251DC1E" w14:textId="77777777" w:rsidR="004811AC" w:rsidRPr="00613175" w:rsidRDefault="004811AC" w:rsidP="00B56795">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29765B11" w14:textId="77777777" w:rsidR="004811AC" w:rsidRPr="00613175" w:rsidRDefault="004811AC" w:rsidP="00B56795">
            <w:pPr>
              <w:pStyle w:val="TAC"/>
              <w:rPr>
                <w:lang w:eastAsia="zh-CN"/>
              </w:rPr>
            </w:pPr>
            <w:r w:rsidRPr="00613175">
              <w:rPr>
                <w:lang w:eastAsia="zh-CN"/>
              </w:rPr>
              <w:t>P</w:t>
            </w:r>
          </w:p>
        </w:tc>
      </w:tr>
      <w:tr w:rsidR="004811AC" w:rsidRPr="00613175" w14:paraId="7043F70A"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0C6A51B0" w14:textId="77777777" w:rsidR="004811AC" w:rsidRPr="00613175" w:rsidRDefault="004811AC" w:rsidP="00B56795">
            <w:pPr>
              <w:pStyle w:val="TAC"/>
              <w:rPr>
                <w:lang w:eastAsia="zh-CN"/>
              </w:rPr>
            </w:pPr>
            <w:r w:rsidRPr="00613175">
              <w:t>20</w:t>
            </w:r>
          </w:p>
        </w:tc>
        <w:tc>
          <w:tcPr>
            <w:tcW w:w="3969" w:type="dxa"/>
            <w:tcBorders>
              <w:top w:val="single" w:sz="4" w:space="0" w:color="auto"/>
              <w:left w:val="single" w:sz="4" w:space="0" w:color="auto"/>
              <w:bottom w:val="single" w:sz="4" w:space="0" w:color="auto"/>
              <w:right w:val="single" w:sz="4" w:space="0" w:color="auto"/>
            </w:tcBorders>
          </w:tcPr>
          <w:p w14:paraId="65CC97B7" w14:textId="77777777" w:rsidR="004811AC" w:rsidRPr="00613175" w:rsidRDefault="004811AC" w:rsidP="00B56795">
            <w:pPr>
              <w:pStyle w:val="TAL"/>
            </w:pPr>
            <w:r w:rsidRPr="00613175">
              <w:t xml:space="preserve">900 seconds after step 18, SS sends an UPDATE request to refresh the session. </w:t>
            </w:r>
          </w:p>
        </w:tc>
        <w:tc>
          <w:tcPr>
            <w:tcW w:w="720" w:type="dxa"/>
            <w:tcBorders>
              <w:top w:val="single" w:sz="4" w:space="0" w:color="auto"/>
              <w:left w:val="single" w:sz="4" w:space="0" w:color="auto"/>
              <w:bottom w:val="single" w:sz="4" w:space="0" w:color="auto"/>
              <w:right w:val="single" w:sz="4" w:space="0" w:color="auto"/>
            </w:tcBorders>
          </w:tcPr>
          <w:p w14:paraId="74E52BF5"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16D44619" w14:textId="77777777" w:rsidR="004811AC" w:rsidRPr="00613175" w:rsidRDefault="004811AC" w:rsidP="00B56795">
            <w:pPr>
              <w:pStyle w:val="TAL"/>
              <w:rPr>
                <w:rFonts w:eastAsia="Wingdings"/>
              </w:rPr>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6891FCBB"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43996EFF" w14:textId="77777777" w:rsidR="004811AC" w:rsidRPr="00613175" w:rsidRDefault="004811AC" w:rsidP="00B56795">
            <w:pPr>
              <w:pStyle w:val="TAC"/>
              <w:rPr>
                <w:lang w:eastAsia="zh-CN"/>
              </w:rPr>
            </w:pPr>
          </w:p>
        </w:tc>
      </w:tr>
      <w:tr w:rsidR="004811AC" w:rsidRPr="00613175" w14:paraId="74880C9F"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7A6922A1" w14:textId="77777777" w:rsidR="004811AC" w:rsidRPr="00613175" w:rsidRDefault="004811AC" w:rsidP="00B56795">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tcPr>
          <w:p w14:paraId="2E627F30" w14:textId="77777777" w:rsidR="004811AC" w:rsidRPr="00613175" w:rsidRDefault="004811AC" w:rsidP="00B56795">
            <w:pPr>
              <w:pStyle w:val="TAL"/>
            </w:pPr>
            <w:r w:rsidRPr="00613175">
              <w:t>UE sends 200 OK for UPDATE.</w:t>
            </w:r>
          </w:p>
        </w:tc>
        <w:tc>
          <w:tcPr>
            <w:tcW w:w="720" w:type="dxa"/>
            <w:tcBorders>
              <w:top w:val="single" w:sz="4" w:space="0" w:color="auto"/>
              <w:left w:val="single" w:sz="4" w:space="0" w:color="auto"/>
              <w:bottom w:val="single" w:sz="4" w:space="0" w:color="auto"/>
              <w:right w:val="single" w:sz="4" w:space="0" w:color="auto"/>
            </w:tcBorders>
          </w:tcPr>
          <w:p w14:paraId="13B6224B"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4D4E4028"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4E001F1D" w14:textId="77777777" w:rsidR="004811AC" w:rsidRPr="00613175" w:rsidRDefault="004811AC" w:rsidP="00B56795">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75B67A8B" w14:textId="77777777" w:rsidR="004811AC" w:rsidRPr="00613175" w:rsidRDefault="004811AC" w:rsidP="00B56795">
            <w:pPr>
              <w:pStyle w:val="TAC"/>
              <w:rPr>
                <w:lang w:eastAsia="zh-CN"/>
              </w:rPr>
            </w:pPr>
            <w:r w:rsidRPr="00613175">
              <w:rPr>
                <w:lang w:eastAsia="zh-CN"/>
              </w:rPr>
              <w:t>P</w:t>
            </w:r>
          </w:p>
        </w:tc>
      </w:tr>
      <w:tr w:rsidR="004811AC" w:rsidRPr="00613175" w14:paraId="61692E6E"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22591FC8" w14:textId="77777777" w:rsidR="004811AC" w:rsidRPr="00613175" w:rsidRDefault="004811AC" w:rsidP="00B56795">
            <w:pPr>
              <w:pStyle w:val="TAC"/>
            </w:pPr>
          </w:p>
        </w:tc>
        <w:tc>
          <w:tcPr>
            <w:tcW w:w="3969" w:type="dxa"/>
            <w:tcBorders>
              <w:top w:val="single" w:sz="4" w:space="0" w:color="auto"/>
              <w:left w:val="single" w:sz="4" w:space="0" w:color="auto"/>
              <w:bottom w:val="single" w:sz="4" w:space="0" w:color="auto"/>
              <w:right w:val="single" w:sz="4" w:space="0" w:color="auto"/>
            </w:tcBorders>
          </w:tcPr>
          <w:p w14:paraId="50250469" w14:textId="77777777" w:rsidR="004811AC" w:rsidRPr="00613175" w:rsidRDefault="004811AC" w:rsidP="00B56795">
            <w:pPr>
              <w:pStyle w:val="TAL"/>
            </w:pPr>
            <w:r w:rsidRPr="00613175">
              <w:t>UE sends BYE to release the call due to session expiry 1800 seconds after step 21.</w:t>
            </w:r>
          </w:p>
          <w:p w14:paraId="3727184C" w14:textId="77777777" w:rsidR="004811AC" w:rsidRPr="00613175" w:rsidRDefault="004811AC" w:rsidP="00B56795">
            <w:pPr>
              <w:pStyle w:val="TAL"/>
            </w:pPr>
            <w:r w:rsidRPr="00613175">
              <w:t>(Step 1 of Annex A.7)</w:t>
            </w:r>
          </w:p>
        </w:tc>
        <w:tc>
          <w:tcPr>
            <w:tcW w:w="720" w:type="dxa"/>
            <w:tcBorders>
              <w:top w:val="single" w:sz="4" w:space="0" w:color="auto"/>
              <w:left w:val="single" w:sz="4" w:space="0" w:color="auto"/>
              <w:bottom w:val="single" w:sz="4" w:space="0" w:color="auto"/>
              <w:right w:val="single" w:sz="4" w:space="0" w:color="auto"/>
            </w:tcBorders>
          </w:tcPr>
          <w:p w14:paraId="71DBE184"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1B6770DA" w14:textId="77777777" w:rsidR="004811AC" w:rsidRPr="00613175" w:rsidRDefault="004811AC" w:rsidP="00B56795">
            <w:pPr>
              <w:pStyle w:val="TAL"/>
            </w:pPr>
            <w:r w:rsidRPr="00613175">
              <w:rPr>
                <w:rFonts w:eastAsia="Wingdings"/>
                <w:lang w:eastAsia="zh-CN"/>
              </w:rPr>
              <w:t>BYE</w:t>
            </w:r>
          </w:p>
        </w:tc>
        <w:tc>
          <w:tcPr>
            <w:tcW w:w="567" w:type="dxa"/>
            <w:tcBorders>
              <w:top w:val="single" w:sz="4" w:space="0" w:color="auto"/>
              <w:left w:val="single" w:sz="4" w:space="0" w:color="auto"/>
              <w:bottom w:val="single" w:sz="4" w:space="0" w:color="auto"/>
              <w:right w:val="single" w:sz="4" w:space="0" w:color="auto"/>
            </w:tcBorders>
          </w:tcPr>
          <w:p w14:paraId="6A612440" w14:textId="77777777" w:rsidR="004811AC" w:rsidRPr="00613175" w:rsidRDefault="004811AC" w:rsidP="00B56795">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tcPr>
          <w:p w14:paraId="2BB888E9" w14:textId="77777777" w:rsidR="004811AC" w:rsidRPr="00613175" w:rsidRDefault="004811AC" w:rsidP="00B56795">
            <w:pPr>
              <w:pStyle w:val="TAC"/>
              <w:rPr>
                <w:lang w:eastAsia="zh-CN"/>
              </w:rPr>
            </w:pPr>
            <w:r w:rsidRPr="00613175">
              <w:rPr>
                <w:lang w:eastAsia="zh-CN"/>
              </w:rPr>
              <w:t>P</w:t>
            </w:r>
          </w:p>
        </w:tc>
      </w:tr>
      <w:tr w:rsidR="004811AC" w:rsidRPr="00613175" w14:paraId="6343B526"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1B271F5C" w14:textId="77777777" w:rsidR="004811AC" w:rsidRPr="00613175" w:rsidRDefault="004811AC" w:rsidP="00B56795">
            <w:pPr>
              <w:pStyle w:val="TAC"/>
              <w:rPr>
                <w:lang w:eastAsia="zh-CN"/>
              </w:rPr>
            </w:pPr>
            <w:r w:rsidRPr="00613175">
              <w:t>23</w:t>
            </w:r>
          </w:p>
        </w:tc>
        <w:tc>
          <w:tcPr>
            <w:tcW w:w="3969" w:type="dxa"/>
            <w:tcBorders>
              <w:top w:val="single" w:sz="4" w:space="0" w:color="auto"/>
              <w:left w:val="single" w:sz="4" w:space="0" w:color="auto"/>
              <w:bottom w:val="single" w:sz="4" w:space="0" w:color="auto"/>
              <w:right w:val="single" w:sz="4" w:space="0" w:color="auto"/>
            </w:tcBorders>
            <w:hideMark/>
          </w:tcPr>
          <w:p w14:paraId="46EAC764" w14:textId="77777777" w:rsidR="004811AC" w:rsidRPr="00613175" w:rsidRDefault="004811AC" w:rsidP="00B56795">
            <w:pPr>
              <w:pStyle w:val="TAL"/>
            </w:pPr>
            <w:r w:rsidRPr="00613175">
              <w:t>SS sends 200 OK for BYE.</w:t>
            </w:r>
          </w:p>
          <w:p w14:paraId="37F01F4B" w14:textId="77777777" w:rsidR="004811AC" w:rsidRPr="00613175" w:rsidRDefault="004811AC" w:rsidP="00B56795">
            <w:pPr>
              <w:pStyle w:val="TAL"/>
            </w:pPr>
            <w:r w:rsidRPr="00613175">
              <w:t>(Step 2 of Annex A.7)</w:t>
            </w:r>
          </w:p>
        </w:tc>
        <w:tc>
          <w:tcPr>
            <w:tcW w:w="720" w:type="dxa"/>
            <w:tcBorders>
              <w:top w:val="single" w:sz="4" w:space="0" w:color="auto"/>
              <w:left w:val="single" w:sz="4" w:space="0" w:color="auto"/>
              <w:bottom w:val="single" w:sz="4" w:space="0" w:color="auto"/>
              <w:right w:val="single" w:sz="4" w:space="0" w:color="auto"/>
            </w:tcBorders>
          </w:tcPr>
          <w:p w14:paraId="11ED6387"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5B0FFF5E"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FC4A460" w14:textId="77777777" w:rsidR="004811AC" w:rsidRPr="00613175" w:rsidRDefault="004811AC" w:rsidP="00B56795">
            <w:pPr>
              <w:pStyle w:val="TAC"/>
              <w:rPr>
                <w:rFonts w:eastAsia="MT Extra"/>
                <w:lang w:eastAsia="zh-CN"/>
              </w:rPr>
            </w:pPr>
          </w:p>
        </w:tc>
        <w:tc>
          <w:tcPr>
            <w:tcW w:w="850" w:type="dxa"/>
            <w:tcBorders>
              <w:top w:val="single" w:sz="4" w:space="0" w:color="auto"/>
              <w:left w:val="single" w:sz="4" w:space="0" w:color="auto"/>
              <w:bottom w:val="single" w:sz="4" w:space="0" w:color="auto"/>
              <w:right w:val="single" w:sz="4" w:space="0" w:color="auto"/>
            </w:tcBorders>
          </w:tcPr>
          <w:p w14:paraId="05E2A795" w14:textId="77777777" w:rsidR="004811AC" w:rsidRPr="00613175" w:rsidRDefault="004811AC" w:rsidP="00B56795">
            <w:pPr>
              <w:pStyle w:val="TAC"/>
              <w:rPr>
                <w:lang w:eastAsia="zh-CN"/>
              </w:rPr>
            </w:pPr>
          </w:p>
        </w:tc>
      </w:tr>
    </w:tbl>
    <w:p w14:paraId="37897196" w14:textId="77777777" w:rsidR="004811AC" w:rsidRPr="00613175" w:rsidRDefault="004811AC" w:rsidP="004811AC">
      <w:pPr>
        <w:rPr>
          <w:rFonts w:ascii="MS LineDraw" w:hAnsi="MS LineDraw" w:cs="MS LineDraw"/>
        </w:rPr>
      </w:pPr>
    </w:p>
    <w:p w14:paraId="2ED747DB" w14:textId="77777777" w:rsidR="004811AC" w:rsidRPr="00613175" w:rsidRDefault="004811AC" w:rsidP="004811AC">
      <w:pPr>
        <w:pStyle w:val="H6"/>
      </w:pPr>
      <w:r w:rsidRPr="00613175">
        <w:lastRenderedPageBreak/>
        <w:t>7.28.3.3</w:t>
      </w:r>
      <w:r w:rsidRPr="00613175">
        <w:tab/>
        <w:t>Specific message contents</w:t>
      </w:r>
    </w:p>
    <w:p w14:paraId="13EC7786" w14:textId="77777777" w:rsidR="004811AC" w:rsidRPr="00613175" w:rsidRDefault="004811AC" w:rsidP="004811AC">
      <w:pPr>
        <w:pStyle w:val="TH"/>
      </w:pPr>
      <w:r w:rsidRPr="00613175">
        <w:t>Table 7.28.3.3-1: INVITE (step 8, table 7.28.3.2-1)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4811AC" w:rsidRPr="00613175" w14:paraId="58210552" w14:textId="77777777" w:rsidTr="00B56795">
        <w:trPr>
          <w:jc w:val="center"/>
        </w:trPr>
        <w:tc>
          <w:tcPr>
            <w:tcW w:w="9781" w:type="dxa"/>
            <w:gridSpan w:val="5"/>
          </w:tcPr>
          <w:p w14:paraId="71B216C9" w14:textId="4330241D" w:rsidR="004811AC" w:rsidRPr="00613175" w:rsidRDefault="004811AC" w:rsidP="00B56795">
            <w:pPr>
              <w:pStyle w:val="TAL"/>
            </w:pPr>
            <w:r w:rsidRPr="00613175">
              <w:t xml:space="preserve">Derivation Path: </w:t>
            </w:r>
            <w:r w:rsidR="00FB1876" w:rsidRPr="00613175">
              <w:t>Annex A.4.1, step 1, with A26 as additional condition.</w:t>
            </w:r>
          </w:p>
        </w:tc>
      </w:tr>
      <w:tr w:rsidR="004811AC" w:rsidRPr="00613175" w14:paraId="58D52B6E"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bottom w:val="single" w:sz="4" w:space="0" w:color="auto"/>
            </w:tcBorders>
            <w:shd w:val="clear" w:color="auto" w:fill="auto"/>
          </w:tcPr>
          <w:p w14:paraId="05D5EEA3" w14:textId="77777777" w:rsidR="004811AC" w:rsidRPr="00613175" w:rsidRDefault="004811AC" w:rsidP="00B56795">
            <w:pPr>
              <w:pStyle w:val="TAH"/>
            </w:pPr>
            <w:r w:rsidRPr="00613175">
              <w:t>Header/param</w:t>
            </w:r>
          </w:p>
        </w:tc>
        <w:tc>
          <w:tcPr>
            <w:tcW w:w="878" w:type="dxa"/>
            <w:tcBorders>
              <w:bottom w:val="single" w:sz="4" w:space="0" w:color="auto"/>
            </w:tcBorders>
            <w:shd w:val="clear" w:color="auto" w:fill="auto"/>
          </w:tcPr>
          <w:p w14:paraId="7B30A081" w14:textId="77777777" w:rsidR="004811AC" w:rsidRPr="00613175" w:rsidRDefault="004811AC" w:rsidP="00B56795">
            <w:pPr>
              <w:pStyle w:val="TAH"/>
            </w:pPr>
            <w:r w:rsidRPr="00613175">
              <w:t>Cond</w:t>
            </w:r>
          </w:p>
        </w:tc>
        <w:tc>
          <w:tcPr>
            <w:tcW w:w="4795" w:type="dxa"/>
            <w:tcBorders>
              <w:bottom w:val="single" w:sz="4" w:space="0" w:color="auto"/>
            </w:tcBorders>
            <w:shd w:val="clear" w:color="auto" w:fill="auto"/>
          </w:tcPr>
          <w:p w14:paraId="138A6509" w14:textId="77777777" w:rsidR="004811AC" w:rsidRPr="00613175" w:rsidRDefault="004811AC" w:rsidP="00B56795">
            <w:pPr>
              <w:pStyle w:val="TAH"/>
            </w:pPr>
            <w:r w:rsidRPr="00613175">
              <w:t>Value/remark</w:t>
            </w:r>
          </w:p>
        </w:tc>
        <w:tc>
          <w:tcPr>
            <w:tcW w:w="749" w:type="dxa"/>
            <w:tcBorders>
              <w:bottom w:val="single" w:sz="4" w:space="0" w:color="auto"/>
            </w:tcBorders>
            <w:shd w:val="clear" w:color="auto" w:fill="auto"/>
          </w:tcPr>
          <w:p w14:paraId="3F52BA99" w14:textId="77777777" w:rsidR="004811AC" w:rsidRPr="00613175" w:rsidRDefault="004811AC" w:rsidP="00B56795">
            <w:pPr>
              <w:pStyle w:val="TAH"/>
            </w:pPr>
            <w:r w:rsidRPr="00613175">
              <w:t>Rel</w:t>
            </w:r>
          </w:p>
        </w:tc>
        <w:tc>
          <w:tcPr>
            <w:tcW w:w="1560" w:type="dxa"/>
            <w:tcBorders>
              <w:bottom w:val="single" w:sz="4" w:space="0" w:color="auto"/>
            </w:tcBorders>
          </w:tcPr>
          <w:p w14:paraId="63CD5F7D" w14:textId="77777777" w:rsidR="004811AC" w:rsidRPr="00613175" w:rsidRDefault="004811AC" w:rsidP="00B56795">
            <w:pPr>
              <w:pStyle w:val="TAH"/>
            </w:pPr>
            <w:r w:rsidRPr="00613175">
              <w:t>Reference</w:t>
            </w:r>
          </w:p>
        </w:tc>
      </w:tr>
      <w:tr w:rsidR="004811AC" w:rsidRPr="00613175" w14:paraId="2A568E0A"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single" w:sz="4" w:space="0" w:color="auto"/>
              <w:bottom w:val="nil"/>
            </w:tcBorders>
            <w:shd w:val="clear" w:color="auto" w:fill="auto"/>
          </w:tcPr>
          <w:p w14:paraId="04EFFFD1" w14:textId="77777777" w:rsidR="004811AC" w:rsidRPr="00613175" w:rsidRDefault="004811AC" w:rsidP="00B56795">
            <w:pPr>
              <w:pStyle w:val="TAL"/>
              <w:rPr>
                <w:b/>
              </w:rPr>
            </w:pPr>
            <w:r w:rsidRPr="00613175">
              <w:rPr>
                <w:b/>
              </w:rPr>
              <w:t>Session-Expires</w:t>
            </w:r>
          </w:p>
        </w:tc>
        <w:tc>
          <w:tcPr>
            <w:tcW w:w="878" w:type="dxa"/>
            <w:tcBorders>
              <w:top w:val="single" w:sz="4" w:space="0" w:color="auto"/>
              <w:bottom w:val="nil"/>
            </w:tcBorders>
            <w:shd w:val="clear" w:color="auto" w:fill="auto"/>
          </w:tcPr>
          <w:p w14:paraId="0635BB23" w14:textId="77777777" w:rsidR="004811AC" w:rsidRPr="00613175" w:rsidRDefault="004811AC" w:rsidP="00B56795">
            <w:pPr>
              <w:pStyle w:val="TAL"/>
            </w:pPr>
          </w:p>
        </w:tc>
        <w:tc>
          <w:tcPr>
            <w:tcW w:w="4795" w:type="dxa"/>
            <w:tcBorders>
              <w:top w:val="single" w:sz="4" w:space="0" w:color="auto"/>
              <w:bottom w:val="nil"/>
            </w:tcBorders>
            <w:shd w:val="clear" w:color="auto" w:fill="auto"/>
          </w:tcPr>
          <w:p w14:paraId="5658E8C2" w14:textId="77777777" w:rsidR="004811AC" w:rsidRPr="00613175" w:rsidRDefault="004811AC" w:rsidP="00B56795">
            <w:pPr>
              <w:pStyle w:val="TAL"/>
              <w:rPr>
                <w:lang w:eastAsia="zh-CN"/>
              </w:rPr>
            </w:pPr>
            <w:r w:rsidRPr="00613175">
              <w:rPr>
                <w:lang w:eastAsia="zh-CN"/>
              </w:rPr>
              <w:t>(if present)</w:t>
            </w:r>
          </w:p>
        </w:tc>
        <w:tc>
          <w:tcPr>
            <w:tcW w:w="749" w:type="dxa"/>
            <w:tcBorders>
              <w:top w:val="single" w:sz="4" w:space="0" w:color="auto"/>
              <w:bottom w:val="nil"/>
            </w:tcBorders>
            <w:shd w:val="clear" w:color="auto" w:fill="auto"/>
          </w:tcPr>
          <w:p w14:paraId="2BE6396A" w14:textId="77777777" w:rsidR="004811AC" w:rsidRPr="00613175" w:rsidRDefault="004811AC" w:rsidP="00B56795">
            <w:pPr>
              <w:pStyle w:val="TAL"/>
            </w:pPr>
          </w:p>
        </w:tc>
        <w:tc>
          <w:tcPr>
            <w:tcW w:w="1560" w:type="dxa"/>
            <w:tcBorders>
              <w:top w:val="single" w:sz="4" w:space="0" w:color="auto"/>
              <w:bottom w:val="nil"/>
            </w:tcBorders>
          </w:tcPr>
          <w:p w14:paraId="3A35504E" w14:textId="77777777" w:rsidR="004811AC" w:rsidRPr="00613175" w:rsidRDefault="004811AC" w:rsidP="00B56795">
            <w:pPr>
              <w:pStyle w:val="TAL"/>
            </w:pPr>
            <w:r w:rsidRPr="00613175">
              <w:t>RFC 4028 [37]</w:t>
            </w:r>
          </w:p>
        </w:tc>
      </w:tr>
      <w:tr w:rsidR="004811AC" w:rsidRPr="00613175" w14:paraId="3DCEED90"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nil"/>
              <w:bottom w:val="nil"/>
            </w:tcBorders>
            <w:shd w:val="clear" w:color="auto" w:fill="auto"/>
          </w:tcPr>
          <w:p w14:paraId="5593D6F8" w14:textId="77777777" w:rsidR="004811AC" w:rsidRPr="00613175" w:rsidRDefault="004811AC" w:rsidP="00B56795">
            <w:pPr>
              <w:pStyle w:val="TAL"/>
              <w:rPr>
                <w:bCs/>
              </w:rPr>
            </w:pPr>
            <w:r w:rsidRPr="00613175">
              <w:rPr>
                <w:bCs/>
              </w:rPr>
              <w:tab/>
              <w:t>delta-seconds</w:t>
            </w:r>
          </w:p>
        </w:tc>
        <w:tc>
          <w:tcPr>
            <w:tcW w:w="878" w:type="dxa"/>
            <w:tcBorders>
              <w:top w:val="nil"/>
              <w:bottom w:val="nil"/>
            </w:tcBorders>
            <w:shd w:val="clear" w:color="auto" w:fill="auto"/>
          </w:tcPr>
          <w:p w14:paraId="23AAD0EC" w14:textId="77777777" w:rsidR="004811AC" w:rsidRPr="00613175" w:rsidRDefault="004811AC" w:rsidP="00B56795">
            <w:pPr>
              <w:pStyle w:val="TAL"/>
            </w:pPr>
          </w:p>
        </w:tc>
        <w:tc>
          <w:tcPr>
            <w:tcW w:w="4795" w:type="dxa"/>
            <w:tcBorders>
              <w:top w:val="nil"/>
              <w:bottom w:val="nil"/>
            </w:tcBorders>
            <w:shd w:val="clear" w:color="auto" w:fill="auto"/>
          </w:tcPr>
          <w:p w14:paraId="6B1DA5A1" w14:textId="77777777" w:rsidR="004811AC" w:rsidRPr="00613175" w:rsidRDefault="004811AC" w:rsidP="00B56795">
            <w:pPr>
              <w:pStyle w:val="TAL"/>
              <w:rPr>
                <w:i/>
                <w:iCs/>
                <w:lang w:eastAsia="zh-CN"/>
              </w:rPr>
            </w:pPr>
            <w:r w:rsidRPr="00613175">
              <w:rPr>
                <w:i/>
                <w:iCs/>
                <w:lang w:eastAsia="zh-CN"/>
              </w:rPr>
              <w:t>1800</w:t>
            </w:r>
          </w:p>
        </w:tc>
        <w:tc>
          <w:tcPr>
            <w:tcW w:w="749" w:type="dxa"/>
            <w:tcBorders>
              <w:top w:val="nil"/>
              <w:bottom w:val="nil"/>
            </w:tcBorders>
            <w:shd w:val="clear" w:color="auto" w:fill="auto"/>
          </w:tcPr>
          <w:p w14:paraId="6B67FEA8" w14:textId="77777777" w:rsidR="004811AC" w:rsidRPr="00613175" w:rsidRDefault="004811AC" w:rsidP="00B56795">
            <w:pPr>
              <w:pStyle w:val="TAL"/>
            </w:pPr>
          </w:p>
        </w:tc>
        <w:tc>
          <w:tcPr>
            <w:tcW w:w="1560" w:type="dxa"/>
            <w:tcBorders>
              <w:top w:val="nil"/>
              <w:bottom w:val="nil"/>
            </w:tcBorders>
          </w:tcPr>
          <w:p w14:paraId="0FA165E6" w14:textId="77777777" w:rsidR="004811AC" w:rsidRPr="00613175" w:rsidRDefault="004811AC" w:rsidP="00B56795">
            <w:pPr>
              <w:pStyle w:val="TAL"/>
            </w:pPr>
          </w:p>
        </w:tc>
      </w:tr>
      <w:tr w:rsidR="004811AC" w:rsidRPr="00613175" w14:paraId="78ECA92B"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nil"/>
              <w:bottom w:val="single" w:sz="4" w:space="0" w:color="auto"/>
            </w:tcBorders>
            <w:shd w:val="clear" w:color="auto" w:fill="auto"/>
          </w:tcPr>
          <w:p w14:paraId="467C9251" w14:textId="77777777" w:rsidR="004811AC" w:rsidRPr="00613175" w:rsidRDefault="004811AC" w:rsidP="00B56795">
            <w:pPr>
              <w:pStyle w:val="TAL"/>
              <w:rPr>
                <w:bCs/>
              </w:rPr>
            </w:pPr>
            <w:r w:rsidRPr="00613175">
              <w:rPr>
                <w:bCs/>
              </w:rPr>
              <w:tab/>
              <w:t>refresher</w:t>
            </w:r>
          </w:p>
        </w:tc>
        <w:tc>
          <w:tcPr>
            <w:tcW w:w="878" w:type="dxa"/>
            <w:tcBorders>
              <w:top w:val="nil"/>
              <w:bottom w:val="single" w:sz="4" w:space="0" w:color="auto"/>
            </w:tcBorders>
            <w:shd w:val="clear" w:color="auto" w:fill="auto"/>
          </w:tcPr>
          <w:p w14:paraId="34060192" w14:textId="77777777" w:rsidR="004811AC" w:rsidRPr="00613175" w:rsidRDefault="004811AC" w:rsidP="00B56795">
            <w:pPr>
              <w:pStyle w:val="TAL"/>
            </w:pPr>
          </w:p>
        </w:tc>
        <w:tc>
          <w:tcPr>
            <w:tcW w:w="4795" w:type="dxa"/>
            <w:tcBorders>
              <w:top w:val="nil"/>
              <w:bottom w:val="single" w:sz="4" w:space="0" w:color="auto"/>
            </w:tcBorders>
            <w:shd w:val="clear" w:color="auto" w:fill="auto"/>
          </w:tcPr>
          <w:p w14:paraId="65771734" w14:textId="77777777" w:rsidR="004811AC" w:rsidRPr="00613175" w:rsidRDefault="004811AC" w:rsidP="00B56795">
            <w:pPr>
              <w:pStyle w:val="TAL"/>
              <w:rPr>
                <w:lang w:eastAsia="zh-CN"/>
              </w:rPr>
            </w:pPr>
            <w:r w:rsidRPr="00613175">
              <w:rPr>
                <w:lang w:eastAsia="zh-CN"/>
              </w:rPr>
              <w:t>not present</w:t>
            </w:r>
          </w:p>
        </w:tc>
        <w:tc>
          <w:tcPr>
            <w:tcW w:w="749" w:type="dxa"/>
            <w:tcBorders>
              <w:top w:val="nil"/>
              <w:bottom w:val="single" w:sz="4" w:space="0" w:color="auto"/>
            </w:tcBorders>
            <w:shd w:val="clear" w:color="auto" w:fill="auto"/>
          </w:tcPr>
          <w:p w14:paraId="24C20593" w14:textId="77777777" w:rsidR="004811AC" w:rsidRPr="00613175" w:rsidRDefault="004811AC" w:rsidP="00B56795">
            <w:pPr>
              <w:pStyle w:val="TAL"/>
            </w:pPr>
          </w:p>
        </w:tc>
        <w:tc>
          <w:tcPr>
            <w:tcW w:w="1560" w:type="dxa"/>
            <w:tcBorders>
              <w:top w:val="nil"/>
              <w:bottom w:val="single" w:sz="4" w:space="0" w:color="auto"/>
            </w:tcBorders>
          </w:tcPr>
          <w:p w14:paraId="425CB085" w14:textId="77777777" w:rsidR="004811AC" w:rsidRPr="00613175" w:rsidRDefault="004811AC" w:rsidP="00B56795">
            <w:pPr>
              <w:pStyle w:val="TAL"/>
            </w:pPr>
          </w:p>
        </w:tc>
      </w:tr>
    </w:tbl>
    <w:p w14:paraId="2A22C212" w14:textId="77777777" w:rsidR="004811AC" w:rsidRPr="00613175" w:rsidRDefault="004811AC" w:rsidP="004811AC"/>
    <w:p w14:paraId="127BF24D" w14:textId="77777777" w:rsidR="004811AC" w:rsidRPr="00613175" w:rsidRDefault="004811AC" w:rsidP="004811AC">
      <w:pPr>
        <w:pStyle w:val="TH"/>
      </w:pPr>
      <w:r w:rsidRPr="00613175">
        <w:t>Table 7.28.3.3-2: 200 OK (step 18, table 7.28.3.2-1)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1F935157" w14:textId="77777777" w:rsidTr="00B56795">
        <w:trPr>
          <w:jc w:val="center"/>
        </w:trPr>
        <w:tc>
          <w:tcPr>
            <w:tcW w:w="9639" w:type="dxa"/>
            <w:gridSpan w:val="5"/>
          </w:tcPr>
          <w:p w14:paraId="380B2B92" w14:textId="28E65510" w:rsidR="004811AC" w:rsidRPr="00613175" w:rsidRDefault="004811AC" w:rsidP="00B56795">
            <w:pPr>
              <w:pStyle w:val="TAL"/>
            </w:pPr>
            <w:r w:rsidRPr="00613175">
              <w:t xml:space="preserve">Derivation Path: TS 34.229-1 [2], </w:t>
            </w:r>
            <w:r w:rsidR="00A11CBF" w:rsidRPr="00613175">
              <w:t>Annex</w:t>
            </w:r>
            <w:r w:rsidRPr="00613175">
              <w:t xml:space="preserve"> A.3.1, Conditions A1 and A10</w:t>
            </w:r>
          </w:p>
        </w:tc>
      </w:tr>
      <w:tr w:rsidR="004811AC" w:rsidRPr="00613175" w14:paraId="2C315DD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71A42D27"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42651400"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3ABD0DF4"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01CD2E33" w14:textId="77777777" w:rsidR="004811AC" w:rsidRPr="00613175" w:rsidRDefault="004811AC" w:rsidP="00B56795">
            <w:pPr>
              <w:pStyle w:val="TAH"/>
            </w:pPr>
            <w:r w:rsidRPr="00613175">
              <w:t>Rel</w:t>
            </w:r>
          </w:p>
        </w:tc>
        <w:tc>
          <w:tcPr>
            <w:tcW w:w="1546" w:type="dxa"/>
            <w:tcBorders>
              <w:bottom w:val="single" w:sz="4" w:space="0" w:color="auto"/>
            </w:tcBorders>
          </w:tcPr>
          <w:p w14:paraId="377204DD" w14:textId="77777777" w:rsidR="004811AC" w:rsidRPr="00613175" w:rsidRDefault="004811AC" w:rsidP="00B56795">
            <w:pPr>
              <w:pStyle w:val="TAH"/>
            </w:pPr>
            <w:r w:rsidRPr="00613175">
              <w:t>Reference</w:t>
            </w:r>
          </w:p>
        </w:tc>
      </w:tr>
      <w:tr w:rsidR="004811AC" w:rsidRPr="00613175" w14:paraId="5293C659"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CE8E8FF" w14:textId="77777777" w:rsidR="004811AC" w:rsidRPr="00613175" w:rsidRDefault="004811AC" w:rsidP="00B56795">
            <w:pPr>
              <w:pStyle w:val="TAL"/>
              <w:rPr>
                <w:b/>
              </w:rPr>
            </w:pPr>
            <w:r w:rsidRPr="00613175">
              <w:rPr>
                <w:b/>
              </w:rPr>
              <w:t>Require</w:t>
            </w:r>
          </w:p>
        </w:tc>
        <w:tc>
          <w:tcPr>
            <w:tcW w:w="872" w:type="dxa"/>
            <w:tcBorders>
              <w:top w:val="single" w:sz="4" w:space="0" w:color="auto"/>
              <w:bottom w:val="single" w:sz="4" w:space="0" w:color="auto"/>
            </w:tcBorders>
            <w:shd w:val="clear" w:color="auto" w:fill="auto"/>
          </w:tcPr>
          <w:p w14:paraId="0E3F892F"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367E7E02"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2DB4D377" w14:textId="77777777" w:rsidR="004811AC" w:rsidRPr="00613175" w:rsidRDefault="004811AC" w:rsidP="00B56795">
            <w:pPr>
              <w:pStyle w:val="TAL"/>
            </w:pPr>
          </w:p>
        </w:tc>
        <w:tc>
          <w:tcPr>
            <w:tcW w:w="1546" w:type="dxa"/>
            <w:tcBorders>
              <w:top w:val="single" w:sz="4" w:space="0" w:color="auto"/>
              <w:bottom w:val="single" w:sz="4" w:space="0" w:color="auto"/>
            </w:tcBorders>
          </w:tcPr>
          <w:p w14:paraId="0D2153AD" w14:textId="77777777" w:rsidR="004811AC" w:rsidRPr="00613175" w:rsidRDefault="004811AC" w:rsidP="00B56795">
            <w:pPr>
              <w:pStyle w:val="TAL"/>
            </w:pPr>
            <w:r w:rsidRPr="00613175">
              <w:t>RFC 4028 [37]</w:t>
            </w:r>
          </w:p>
        </w:tc>
      </w:tr>
      <w:tr w:rsidR="004811AC" w:rsidRPr="00613175" w14:paraId="43B8A5A4"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0A2D2E82" w14:textId="77777777" w:rsidR="004811AC" w:rsidRPr="00613175" w:rsidRDefault="004811AC" w:rsidP="00B56795">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025DF378"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6951E595"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05E17EAB" w14:textId="77777777" w:rsidR="004811AC" w:rsidRPr="00613175" w:rsidRDefault="004811AC" w:rsidP="00B56795">
            <w:pPr>
              <w:pStyle w:val="TAL"/>
            </w:pPr>
          </w:p>
        </w:tc>
        <w:tc>
          <w:tcPr>
            <w:tcW w:w="1546" w:type="dxa"/>
            <w:tcBorders>
              <w:top w:val="single" w:sz="4" w:space="0" w:color="auto"/>
              <w:bottom w:val="single" w:sz="4" w:space="0" w:color="auto"/>
            </w:tcBorders>
          </w:tcPr>
          <w:p w14:paraId="36C52211" w14:textId="77777777" w:rsidR="004811AC" w:rsidRPr="00613175" w:rsidRDefault="004811AC" w:rsidP="00B56795">
            <w:pPr>
              <w:pStyle w:val="TAL"/>
            </w:pPr>
            <w:r w:rsidRPr="00613175">
              <w:t>RFC 4028 [37]</w:t>
            </w:r>
          </w:p>
        </w:tc>
      </w:tr>
      <w:tr w:rsidR="004811AC" w:rsidRPr="00613175" w14:paraId="1A6CD245"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1DB758A6"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1DD0AA81"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6929D44D"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04C28C15"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3684A9A4" w14:textId="77777777" w:rsidR="004811AC" w:rsidRPr="00613175" w:rsidRDefault="004811AC" w:rsidP="00B56795">
            <w:pPr>
              <w:pStyle w:val="TAL"/>
            </w:pPr>
            <w:r w:rsidRPr="00613175">
              <w:t>RFC 4028 [37]</w:t>
            </w:r>
          </w:p>
        </w:tc>
      </w:tr>
      <w:tr w:rsidR="004811AC" w:rsidRPr="00613175" w14:paraId="4AD80463"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5BCB64CD"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24E6EE1B"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4A494F49" w14:textId="77777777" w:rsidR="004811AC" w:rsidRPr="00613175" w:rsidRDefault="004811AC" w:rsidP="00B56795">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79737650"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5D8ED040" w14:textId="77777777" w:rsidR="004811AC" w:rsidRPr="00613175" w:rsidRDefault="004811AC" w:rsidP="00B56795">
            <w:pPr>
              <w:pStyle w:val="TAL"/>
            </w:pPr>
          </w:p>
        </w:tc>
      </w:tr>
      <w:tr w:rsidR="004811AC" w:rsidRPr="00613175" w14:paraId="0851DA4B"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5C2D1B56"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497E961F"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185201F9" w14:textId="77777777" w:rsidR="004811AC" w:rsidRPr="00613175" w:rsidRDefault="004811AC" w:rsidP="00B56795">
            <w:pPr>
              <w:pStyle w:val="TAL"/>
              <w:rPr>
                <w:i/>
                <w:iCs/>
                <w:lang w:eastAsia="zh-CN"/>
              </w:rPr>
            </w:pPr>
            <w:r w:rsidRPr="00613175">
              <w:rPr>
                <w:i/>
                <w:iCs/>
                <w:lang w:eastAsia="zh-CN"/>
              </w:rPr>
              <w:t>uas</w:t>
            </w:r>
          </w:p>
        </w:tc>
        <w:tc>
          <w:tcPr>
            <w:tcW w:w="742" w:type="dxa"/>
            <w:tcBorders>
              <w:top w:val="nil"/>
              <w:left w:val="single" w:sz="4" w:space="0" w:color="auto"/>
              <w:bottom w:val="single" w:sz="4" w:space="0" w:color="auto"/>
              <w:right w:val="single" w:sz="4" w:space="0" w:color="auto"/>
            </w:tcBorders>
            <w:shd w:val="clear" w:color="auto" w:fill="auto"/>
          </w:tcPr>
          <w:p w14:paraId="1D2277B7"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4E575B2E" w14:textId="77777777" w:rsidR="004811AC" w:rsidRPr="00613175" w:rsidRDefault="004811AC" w:rsidP="00B56795">
            <w:pPr>
              <w:pStyle w:val="TAL"/>
            </w:pPr>
          </w:p>
        </w:tc>
      </w:tr>
    </w:tbl>
    <w:p w14:paraId="473015E9" w14:textId="77777777" w:rsidR="004811AC" w:rsidRPr="00613175" w:rsidRDefault="004811AC" w:rsidP="004811AC"/>
    <w:p w14:paraId="1AC55AFF" w14:textId="77777777" w:rsidR="004811AC" w:rsidRPr="00613175" w:rsidRDefault="004811AC" w:rsidP="004811AC">
      <w:pPr>
        <w:pStyle w:val="TH"/>
      </w:pPr>
      <w:r w:rsidRPr="00613175">
        <w:t>Table 7.28.3.3-3: UPDATE (step 20, table 7.28.3.2-1)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6BBFDE8A" w14:textId="77777777" w:rsidTr="00B56795">
        <w:trPr>
          <w:jc w:val="center"/>
        </w:trPr>
        <w:tc>
          <w:tcPr>
            <w:tcW w:w="9639" w:type="dxa"/>
            <w:gridSpan w:val="5"/>
          </w:tcPr>
          <w:p w14:paraId="2040A9D4" w14:textId="275A0933" w:rsidR="004811AC" w:rsidRPr="00613175" w:rsidRDefault="004811AC" w:rsidP="00B56795">
            <w:pPr>
              <w:pStyle w:val="TAL"/>
            </w:pPr>
            <w:r w:rsidRPr="00613175">
              <w:t xml:space="preserve">Derivation Path: TS 34.229-1 [2], </w:t>
            </w:r>
            <w:r w:rsidR="00A11CBF" w:rsidRPr="00613175">
              <w:t>Annex</w:t>
            </w:r>
            <w:r w:rsidRPr="00613175">
              <w:t xml:space="preserve"> A.2.5, Condition A3</w:t>
            </w:r>
          </w:p>
        </w:tc>
      </w:tr>
      <w:tr w:rsidR="004811AC" w:rsidRPr="00613175" w14:paraId="4B216B95"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3AC93AA3"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54DB4546"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7AFD61E6"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65A19BBB" w14:textId="77777777" w:rsidR="004811AC" w:rsidRPr="00613175" w:rsidRDefault="004811AC" w:rsidP="00B56795">
            <w:pPr>
              <w:pStyle w:val="TAH"/>
            </w:pPr>
            <w:r w:rsidRPr="00613175">
              <w:t>Rel</w:t>
            </w:r>
          </w:p>
        </w:tc>
        <w:tc>
          <w:tcPr>
            <w:tcW w:w="1546" w:type="dxa"/>
            <w:tcBorders>
              <w:bottom w:val="single" w:sz="4" w:space="0" w:color="auto"/>
            </w:tcBorders>
          </w:tcPr>
          <w:p w14:paraId="03E0336C" w14:textId="77777777" w:rsidR="004811AC" w:rsidRPr="00613175" w:rsidRDefault="004811AC" w:rsidP="00B56795">
            <w:pPr>
              <w:pStyle w:val="TAH"/>
            </w:pPr>
            <w:r w:rsidRPr="00613175">
              <w:t>Reference</w:t>
            </w:r>
          </w:p>
        </w:tc>
      </w:tr>
      <w:tr w:rsidR="004811AC" w:rsidRPr="00613175" w14:paraId="208EFEE2"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5C29198E" w14:textId="77777777" w:rsidR="004811AC" w:rsidRPr="00613175" w:rsidRDefault="004811AC" w:rsidP="00B56795">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2FC6420A"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63E05139"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2F98DE83" w14:textId="77777777" w:rsidR="004811AC" w:rsidRPr="00613175" w:rsidRDefault="004811AC" w:rsidP="00B56795">
            <w:pPr>
              <w:pStyle w:val="TAL"/>
            </w:pPr>
          </w:p>
        </w:tc>
        <w:tc>
          <w:tcPr>
            <w:tcW w:w="1546" w:type="dxa"/>
            <w:tcBorders>
              <w:top w:val="single" w:sz="4" w:space="0" w:color="auto"/>
              <w:bottom w:val="single" w:sz="4" w:space="0" w:color="auto"/>
            </w:tcBorders>
          </w:tcPr>
          <w:p w14:paraId="169D0329" w14:textId="77777777" w:rsidR="004811AC" w:rsidRPr="00613175" w:rsidRDefault="004811AC" w:rsidP="00B56795">
            <w:pPr>
              <w:pStyle w:val="TAL"/>
            </w:pPr>
            <w:r w:rsidRPr="00613175">
              <w:t>RFC 4028 [37]</w:t>
            </w:r>
          </w:p>
        </w:tc>
      </w:tr>
      <w:tr w:rsidR="004811AC" w:rsidRPr="00613175" w14:paraId="1267F880"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28D4E66A"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0A9840D6"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0DFBFA6E"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16C319A4"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55BB6D96" w14:textId="77777777" w:rsidR="004811AC" w:rsidRPr="00613175" w:rsidRDefault="004811AC" w:rsidP="00B56795">
            <w:pPr>
              <w:pStyle w:val="TAL"/>
            </w:pPr>
            <w:r w:rsidRPr="00613175">
              <w:t>RFC 4028 [37]</w:t>
            </w:r>
          </w:p>
        </w:tc>
      </w:tr>
      <w:tr w:rsidR="004811AC" w:rsidRPr="00613175" w14:paraId="03518675"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39B4F448"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6E0C4752"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6818F478" w14:textId="77777777" w:rsidR="004811AC" w:rsidRPr="00613175" w:rsidRDefault="004811AC" w:rsidP="00B56795">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20679E26"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422AE9A0" w14:textId="77777777" w:rsidR="004811AC" w:rsidRPr="00613175" w:rsidRDefault="004811AC" w:rsidP="00B56795">
            <w:pPr>
              <w:pStyle w:val="TAL"/>
            </w:pPr>
          </w:p>
        </w:tc>
      </w:tr>
      <w:tr w:rsidR="004811AC" w:rsidRPr="00613175" w14:paraId="5C7ED26B"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699FD61F"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33E65621"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26830BED" w14:textId="77777777" w:rsidR="004811AC" w:rsidRPr="00613175" w:rsidRDefault="004811AC" w:rsidP="00B56795">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0C6D5812"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59D85D44" w14:textId="77777777" w:rsidR="004811AC" w:rsidRPr="00613175" w:rsidRDefault="004811AC" w:rsidP="00B56795">
            <w:pPr>
              <w:pStyle w:val="TAL"/>
            </w:pPr>
          </w:p>
        </w:tc>
      </w:tr>
      <w:tr w:rsidR="004811AC" w:rsidRPr="00613175" w14:paraId="35165E8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single" w:sz="4" w:space="0" w:color="auto"/>
              <w:right w:val="single" w:sz="4" w:space="0" w:color="auto"/>
            </w:tcBorders>
            <w:shd w:val="clear" w:color="auto" w:fill="auto"/>
          </w:tcPr>
          <w:p w14:paraId="085B2F1D" w14:textId="77777777" w:rsidR="004811AC" w:rsidRPr="00613175" w:rsidRDefault="004811AC" w:rsidP="00B56795">
            <w:pPr>
              <w:pStyle w:val="TAL"/>
              <w:rPr>
                <w:bCs/>
              </w:rPr>
            </w:pPr>
            <w:r w:rsidRPr="00613175">
              <w:rPr>
                <w:b/>
              </w:rPr>
              <w:t>Content-Type</w:t>
            </w: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2D2B0FA7" w14:textId="77777777" w:rsidR="004811AC" w:rsidRPr="00613175" w:rsidRDefault="004811AC" w:rsidP="00B56795">
            <w:pPr>
              <w:pStyle w:val="TAL"/>
            </w:pPr>
          </w:p>
        </w:tc>
        <w:tc>
          <w:tcPr>
            <w:tcW w:w="4691" w:type="dxa"/>
            <w:tcBorders>
              <w:top w:val="single" w:sz="4" w:space="0" w:color="auto"/>
              <w:left w:val="single" w:sz="4" w:space="0" w:color="auto"/>
              <w:bottom w:val="single" w:sz="4" w:space="0" w:color="auto"/>
              <w:right w:val="single" w:sz="4" w:space="0" w:color="auto"/>
            </w:tcBorders>
            <w:shd w:val="clear" w:color="auto" w:fill="auto"/>
          </w:tcPr>
          <w:p w14:paraId="68044245" w14:textId="77777777" w:rsidR="004811AC" w:rsidRPr="00613175" w:rsidRDefault="004811AC" w:rsidP="00B56795">
            <w:pPr>
              <w:pStyle w:val="TAL"/>
              <w:rPr>
                <w:lang w:eastAsia="zh-CN"/>
              </w:rPr>
            </w:pPr>
            <w:r w:rsidRPr="00613175">
              <w:rPr>
                <w:lang w:eastAsia="zh-CN"/>
              </w:rPr>
              <w:t>not present</w:t>
            </w:r>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066F51A6" w14:textId="77777777" w:rsidR="004811AC" w:rsidRPr="00613175" w:rsidRDefault="004811AC" w:rsidP="00B56795">
            <w:pPr>
              <w:pStyle w:val="TAL"/>
            </w:pPr>
          </w:p>
        </w:tc>
        <w:tc>
          <w:tcPr>
            <w:tcW w:w="1546" w:type="dxa"/>
            <w:tcBorders>
              <w:top w:val="single" w:sz="4" w:space="0" w:color="auto"/>
              <w:left w:val="single" w:sz="4" w:space="0" w:color="auto"/>
              <w:bottom w:val="single" w:sz="4" w:space="0" w:color="auto"/>
              <w:right w:val="single" w:sz="4" w:space="0" w:color="auto"/>
            </w:tcBorders>
          </w:tcPr>
          <w:p w14:paraId="779BF517" w14:textId="77777777" w:rsidR="004811AC" w:rsidRPr="00613175" w:rsidRDefault="004811AC" w:rsidP="00B56795">
            <w:pPr>
              <w:pStyle w:val="TAL"/>
            </w:pPr>
            <w:r w:rsidRPr="00613175">
              <w:t>RFC 4028 [37]</w:t>
            </w:r>
          </w:p>
        </w:tc>
      </w:tr>
    </w:tbl>
    <w:p w14:paraId="36344B1D" w14:textId="77777777" w:rsidR="004811AC" w:rsidRPr="00613175" w:rsidRDefault="004811AC" w:rsidP="004811AC"/>
    <w:p w14:paraId="0F325F9F" w14:textId="77777777" w:rsidR="004811AC" w:rsidRPr="00613175" w:rsidRDefault="004811AC" w:rsidP="004811AC">
      <w:pPr>
        <w:pStyle w:val="TH"/>
      </w:pPr>
      <w:r w:rsidRPr="00613175">
        <w:t>Table 7.28.3.3-4: 200 OK (step 21, table 7.28.3.2-1)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61936929" w14:textId="77777777" w:rsidTr="00B56795">
        <w:trPr>
          <w:jc w:val="center"/>
        </w:trPr>
        <w:tc>
          <w:tcPr>
            <w:tcW w:w="9639" w:type="dxa"/>
            <w:gridSpan w:val="5"/>
          </w:tcPr>
          <w:p w14:paraId="1A8B0033" w14:textId="441FC0D2" w:rsidR="004811AC" w:rsidRPr="00613175" w:rsidRDefault="004811AC" w:rsidP="00B56795">
            <w:pPr>
              <w:pStyle w:val="TAL"/>
            </w:pPr>
            <w:r w:rsidRPr="00613175">
              <w:t xml:space="preserve">Derivation Path: TS 34.229-1 [2], </w:t>
            </w:r>
            <w:r w:rsidR="00A11CBF" w:rsidRPr="00613175">
              <w:t>Annex</w:t>
            </w:r>
            <w:r w:rsidRPr="00613175">
              <w:t xml:space="preserve"> A.3.1, Conditions A1 and A10</w:t>
            </w:r>
          </w:p>
        </w:tc>
      </w:tr>
      <w:tr w:rsidR="004811AC" w:rsidRPr="00613175" w14:paraId="0F64F41F"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6F36326B"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0D391BA0"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62E57A34"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188DF5C2" w14:textId="77777777" w:rsidR="004811AC" w:rsidRPr="00613175" w:rsidRDefault="004811AC" w:rsidP="00B56795">
            <w:pPr>
              <w:pStyle w:val="TAH"/>
            </w:pPr>
            <w:r w:rsidRPr="00613175">
              <w:t>Rel</w:t>
            </w:r>
          </w:p>
        </w:tc>
        <w:tc>
          <w:tcPr>
            <w:tcW w:w="1546" w:type="dxa"/>
            <w:tcBorders>
              <w:bottom w:val="single" w:sz="4" w:space="0" w:color="auto"/>
            </w:tcBorders>
          </w:tcPr>
          <w:p w14:paraId="1919D74A" w14:textId="77777777" w:rsidR="004811AC" w:rsidRPr="00613175" w:rsidRDefault="004811AC" w:rsidP="00B56795">
            <w:pPr>
              <w:pStyle w:val="TAH"/>
            </w:pPr>
            <w:r w:rsidRPr="00613175">
              <w:t>Reference</w:t>
            </w:r>
          </w:p>
        </w:tc>
      </w:tr>
      <w:tr w:rsidR="004811AC" w:rsidRPr="00613175" w14:paraId="56CC0CA8"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2EF6129E" w14:textId="77777777" w:rsidR="004811AC" w:rsidRPr="00613175" w:rsidRDefault="004811AC" w:rsidP="00B56795">
            <w:pPr>
              <w:pStyle w:val="TAL"/>
              <w:rPr>
                <w:bCs/>
              </w:rPr>
            </w:pPr>
            <w:r w:rsidRPr="00613175">
              <w:rPr>
                <w:b/>
              </w:rPr>
              <w:t>Require</w:t>
            </w:r>
          </w:p>
        </w:tc>
        <w:tc>
          <w:tcPr>
            <w:tcW w:w="872" w:type="dxa"/>
            <w:tcBorders>
              <w:top w:val="single" w:sz="4" w:space="0" w:color="auto"/>
              <w:bottom w:val="single" w:sz="4" w:space="0" w:color="auto"/>
            </w:tcBorders>
            <w:shd w:val="clear" w:color="auto" w:fill="auto"/>
          </w:tcPr>
          <w:p w14:paraId="31350A92"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5AE34E57" w14:textId="77777777" w:rsidR="004811AC" w:rsidRPr="007E44B2" w:rsidRDefault="004811AC" w:rsidP="00B56795">
            <w:pPr>
              <w:pStyle w:val="TAL"/>
              <w:rPr>
                <w:i/>
                <w:iCs/>
                <w:lang w:eastAsia="zh-CN"/>
              </w:rPr>
            </w:pPr>
            <w:r w:rsidRPr="007E44B2">
              <w:rPr>
                <w:i/>
                <w:iCs/>
                <w:lang w:eastAsia="zh-CN"/>
              </w:rPr>
              <w:t>timer</w:t>
            </w:r>
          </w:p>
        </w:tc>
        <w:tc>
          <w:tcPr>
            <w:tcW w:w="742" w:type="dxa"/>
            <w:tcBorders>
              <w:top w:val="single" w:sz="4" w:space="0" w:color="auto"/>
              <w:bottom w:val="single" w:sz="4" w:space="0" w:color="auto"/>
            </w:tcBorders>
            <w:shd w:val="clear" w:color="auto" w:fill="auto"/>
          </w:tcPr>
          <w:p w14:paraId="5D414E7F" w14:textId="77777777" w:rsidR="004811AC" w:rsidRPr="00613175" w:rsidRDefault="004811AC" w:rsidP="00B56795">
            <w:pPr>
              <w:pStyle w:val="TAL"/>
            </w:pPr>
          </w:p>
        </w:tc>
        <w:tc>
          <w:tcPr>
            <w:tcW w:w="1546" w:type="dxa"/>
            <w:tcBorders>
              <w:top w:val="single" w:sz="4" w:space="0" w:color="auto"/>
              <w:bottom w:val="single" w:sz="4" w:space="0" w:color="auto"/>
            </w:tcBorders>
          </w:tcPr>
          <w:p w14:paraId="2D6D57BF" w14:textId="77777777" w:rsidR="004811AC" w:rsidRPr="00613175" w:rsidRDefault="004811AC" w:rsidP="00B56795">
            <w:pPr>
              <w:pStyle w:val="TAL"/>
            </w:pPr>
            <w:r w:rsidRPr="00613175">
              <w:t>RFC 4028 [37]</w:t>
            </w:r>
          </w:p>
        </w:tc>
      </w:tr>
      <w:tr w:rsidR="004811AC" w:rsidRPr="00613175" w14:paraId="21225250"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6D0E73CD"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5E7D7974"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0EA94C42" w14:textId="77777777" w:rsidR="004811AC" w:rsidRPr="007E44B2" w:rsidRDefault="004811AC" w:rsidP="00B56795">
            <w:pPr>
              <w:pStyle w:val="TAL"/>
              <w:rPr>
                <w:i/>
                <w:iCs/>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0FDF2FC9"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0038E127" w14:textId="77777777" w:rsidR="004811AC" w:rsidRPr="00613175" w:rsidRDefault="004811AC" w:rsidP="00B56795">
            <w:pPr>
              <w:pStyle w:val="TAL"/>
            </w:pPr>
            <w:r w:rsidRPr="00613175">
              <w:t>RFC 4028 [37]</w:t>
            </w:r>
          </w:p>
        </w:tc>
      </w:tr>
      <w:tr w:rsidR="004811AC" w:rsidRPr="00613175" w14:paraId="7B018B2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3CBC82EF"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26F7D1B5"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0C34E027" w14:textId="77777777" w:rsidR="004811AC" w:rsidRPr="007E44B2" w:rsidRDefault="004811AC" w:rsidP="00B56795">
            <w:pPr>
              <w:pStyle w:val="TAL"/>
              <w:rPr>
                <w:i/>
                <w:iCs/>
                <w:lang w:eastAsia="zh-CN"/>
              </w:rPr>
            </w:pPr>
            <w:r w:rsidRPr="007E44B2">
              <w:rPr>
                <w:i/>
                <w:iCs/>
                <w:lang w:eastAsia="zh-CN"/>
              </w:rPr>
              <w:t>1800</w:t>
            </w:r>
          </w:p>
        </w:tc>
        <w:tc>
          <w:tcPr>
            <w:tcW w:w="742" w:type="dxa"/>
            <w:tcBorders>
              <w:top w:val="nil"/>
              <w:left w:val="single" w:sz="4" w:space="0" w:color="auto"/>
              <w:bottom w:val="nil"/>
              <w:right w:val="single" w:sz="4" w:space="0" w:color="auto"/>
            </w:tcBorders>
            <w:shd w:val="clear" w:color="auto" w:fill="auto"/>
          </w:tcPr>
          <w:p w14:paraId="6387F203"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715C3F9E" w14:textId="77777777" w:rsidR="004811AC" w:rsidRPr="00613175" w:rsidRDefault="004811AC" w:rsidP="00B56795">
            <w:pPr>
              <w:pStyle w:val="TAL"/>
            </w:pPr>
          </w:p>
        </w:tc>
      </w:tr>
      <w:tr w:rsidR="004811AC" w:rsidRPr="00613175" w14:paraId="4AFBD93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05435F36"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04A85597"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48E83375" w14:textId="77777777" w:rsidR="004811AC" w:rsidRPr="007E44B2" w:rsidRDefault="004811AC" w:rsidP="00B56795">
            <w:pPr>
              <w:pStyle w:val="TAL"/>
              <w:rPr>
                <w:i/>
                <w:iCs/>
                <w:lang w:eastAsia="zh-CN"/>
              </w:rPr>
            </w:pPr>
            <w:r w:rsidRPr="007E44B2">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0F0AF2CA"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3210D659" w14:textId="77777777" w:rsidR="004811AC" w:rsidRPr="00613175" w:rsidRDefault="004811AC" w:rsidP="00B56795">
            <w:pPr>
              <w:pStyle w:val="TAL"/>
            </w:pPr>
          </w:p>
        </w:tc>
      </w:tr>
    </w:tbl>
    <w:p w14:paraId="07DA8616" w14:textId="77777777" w:rsidR="004811AC" w:rsidRPr="00613175" w:rsidRDefault="004811AC" w:rsidP="00F238ED">
      <w:pPr>
        <w:rPr>
          <w:rFonts w:eastAsia="Wingdings"/>
        </w:rPr>
      </w:pPr>
    </w:p>
    <w:p w14:paraId="3752E61A" w14:textId="5D2DA937" w:rsidR="004811AC" w:rsidRPr="00613175" w:rsidRDefault="00610109" w:rsidP="004811AC">
      <w:pPr>
        <w:pStyle w:val="Heading2"/>
        <w:rPr>
          <w:rFonts w:eastAsia="Wingdings"/>
        </w:rPr>
      </w:pPr>
      <w:r w:rsidRPr="00613175">
        <w:rPr>
          <w:rFonts w:eastAsia="Wingdings"/>
        </w:rPr>
        <w:br w:type="page"/>
      </w:r>
      <w:bookmarkStart w:id="859" w:name="_Toc68197401"/>
      <w:bookmarkStart w:id="860" w:name="_Toc75880659"/>
      <w:bookmarkStart w:id="861" w:name="_Toc84254357"/>
      <w:bookmarkStart w:id="862" w:name="_Toc84255152"/>
      <w:r w:rsidR="004811AC" w:rsidRPr="00613175">
        <w:rPr>
          <w:rFonts w:eastAsia="Wingdings"/>
        </w:rPr>
        <w:lastRenderedPageBreak/>
        <w:t>7.29</w:t>
      </w:r>
      <w:r w:rsidR="004811AC" w:rsidRPr="00613175">
        <w:rPr>
          <w:rFonts w:eastAsia="Wingdings"/>
        </w:rPr>
        <w:tab/>
        <w:t>Session Timer / MO Call / Remote end does not support Session Timer / 5GS</w:t>
      </w:r>
      <w:bookmarkEnd w:id="859"/>
      <w:bookmarkEnd w:id="860"/>
      <w:bookmarkEnd w:id="861"/>
      <w:bookmarkEnd w:id="862"/>
    </w:p>
    <w:p w14:paraId="02523CA8" w14:textId="77777777" w:rsidR="004811AC" w:rsidRPr="00613175" w:rsidRDefault="004811AC" w:rsidP="004811AC">
      <w:pPr>
        <w:pStyle w:val="H6"/>
      </w:pPr>
      <w:r w:rsidRPr="00613175">
        <w:t>7.29.1</w:t>
      </w:r>
      <w:r w:rsidRPr="00613175">
        <w:tab/>
        <w:t>Test Purpose (TP)</w:t>
      </w:r>
    </w:p>
    <w:p w14:paraId="27EDAEE8" w14:textId="77777777" w:rsidR="004811AC" w:rsidRPr="00613175" w:rsidRDefault="004811AC" w:rsidP="004811AC">
      <w:pPr>
        <w:pStyle w:val="H6"/>
        <w:rPr>
          <w:rFonts w:eastAsia="MT Extra"/>
        </w:rPr>
      </w:pPr>
      <w:r w:rsidRPr="00613175">
        <w:t>(1)</w:t>
      </w:r>
    </w:p>
    <w:p w14:paraId="645BC4C3" w14:textId="77777777" w:rsidR="004811AC" w:rsidRPr="00613175" w:rsidRDefault="004811AC" w:rsidP="004811AC">
      <w:pPr>
        <w:pStyle w:val="PL"/>
        <w:rPr>
          <w:noProof w:val="0"/>
        </w:rPr>
      </w:pPr>
      <w:r w:rsidRPr="00613175">
        <w:rPr>
          <w:b/>
          <w:noProof w:val="0"/>
        </w:rPr>
        <w:t>with</w:t>
      </w:r>
      <w:r w:rsidRPr="00613175">
        <w:rPr>
          <w:noProof w:val="0"/>
        </w:rPr>
        <w:t xml:space="preserve"> { UE being registered to IMS and being configured to use Session Timer and preconditions and to be the refresher }</w:t>
      </w:r>
    </w:p>
    <w:p w14:paraId="2F984C73"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0B9A8EE"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is being made to initiate the voice call }</w:t>
      </w:r>
    </w:p>
    <w:p w14:paraId="6D925B12"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INVITE for voice call }</w:t>
      </w:r>
    </w:p>
    <w:p w14:paraId="22BCAC9D" w14:textId="77777777" w:rsidR="004811AC" w:rsidRPr="00613175" w:rsidRDefault="004811AC" w:rsidP="004811AC">
      <w:pPr>
        <w:pStyle w:val="PL"/>
        <w:rPr>
          <w:noProof w:val="0"/>
        </w:rPr>
      </w:pPr>
      <w:r w:rsidRPr="00613175">
        <w:rPr>
          <w:noProof w:val="0"/>
        </w:rPr>
        <w:t xml:space="preserve">            }</w:t>
      </w:r>
    </w:p>
    <w:p w14:paraId="3B36D7C8" w14:textId="77777777" w:rsidR="004811AC" w:rsidRPr="00613175" w:rsidRDefault="004811AC" w:rsidP="004811AC">
      <w:pPr>
        <w:pStyle w:val="PL"/>
        <w:rPr>
          <w:noProof w:val="0"/>
        </w:rPr>
      </w:pPr>
    </w:p>
    <w:p w14:paraId="4200D7D7" w14:textId="77777777" w:rsidR="004811AC" w:rsidRPr="00613175" w:rsidRDefault="004811AC" w:rsidP="004811AC">
      <w:pPr>
        <w:pStyle w:val="H6"/>
      </w:pPr>
      <w:r w:rsidRPr="00613175">
        <w:t>(2)</w:t>
      </w:r>
    </w:p>
    <w:p w14:paraId="3565382F" w14:textId="3A52CEC5" w:rsidR="004811AC" w:rsidRPr="00613175" w:rsidRDefault="004811AC" w:rsidP="004811AC">
      <w:pPr>
        <w:pStyle w:val="PL"/>
        <w:rPr>
          <w:noProof w:val="0"/>
        </w:rPr>
      </w:pPr>
      <w:r w:rsidRPr="00613175">
        <w:rPr>
          <w:b/>
          <w:noProof w:val="0"/>
        </w:rPr>
        <w:t>with</w:t>
      </w:r>
      <w:r w:rsidRPr="00613175">
        <w:rPr>
          <w:noProof w:val="0"/>
        </w:rPr>
        <w:t xml:space="preserve"> { UE having sent INVITE and continuing </w:t>
      </w:r>
      <w:r w:rsidR="00F238ED" w:rsidRPr="00613175">
        <w:rPr>
          <w:noProof w:val="0"/>
        </w:rPr>
        <w:t>with</w:t>
      </w:r>
      <w:r w:rsidRPr="00613175">
        <w:rPr>
          <w:noProof w:val="0"/>
        </w:rPr>
        <w:t xml:space="preserve"> the call setup }</w:t>
      </w:r>
    </w:p>
    <w:p w14:paraId="07293E31"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4438C7B"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receives 200 OK for INVITE without timer tag and Session-Expires }</w:t>
      </w:r>
    </w:p>
    <w:p w14:paraId="3E712ABE"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16818F9F" w14:textId="77777777" w:rsidR="004811AC" w:rsidRPr="00613175" w:rsidRDefault="004811AC" w:rsidP="004811AC">
      <w:pPr>
        <w:pStyle w:val="PL"/>
        <w:tabs>
          <w:tab w:val="clear" w:pos="384"/>
        </w:tabs>
        <w:rPr>
          <w:noProof w:val="0"/>
        </w:rPr>
      </w:pPr>
      <w:r w:rsidRPr="00613175">
        <w:rPr>
          <w:noProof w:val="0"/>
        </w:rPr>
        <w:t xml:space="preserve">            }</w:t>
      </w:r>
    </w:p>
    <w:p w14:paraId="036F7D04" w14:textId="77777777" w:rsidR="004811AC" w:rsidRPr="00613175" w:rsidRDefault="004811AC" w:rsidP="004811AC">
      <w:pPr>
        <w:pStyle w:val="PL"/>
        <w:tabs>
          <w:tab w:val="clear" w:pos="384"/>
        </w:tabs>
        <w:rPr>
          <w:noProof w:val="0"/>
        </w:rPr>
      </w:pPr>
    </w:p>
    <w:p w14:paraId="671BA30B" w14:textId="77777777" w:rsidR="004811AC" w:rsidRPr="00613175" w:rsidRDefault="004811AC" w:rsidP="004811AC">
      <w:pPr>
        <w:pStyle w:val="H6"/>
      </w:pPr>
      <w:r w:rsidRPr="00613175">
        <w:t>(3)</w:t>
      </w:r>
    </w:p>
    <w:p w14:paraId="2A4ADDB9" w14:textId="77777777" w:rsidR="004811AC" w:rsidRPr="00613175" w:rsidRDefault="004811AC" w:rsidP="004811AC">
      <w:pPr>
        <w:pStyle w:val="PL"/>
        <w:rPr>
          <w:noProof w:val="0"/>
        </w:rPr>
      </w:pPr>
      <w:r w:rsidRPr="00613175">
        <w:rPr>
          <w:b/>
          <w:noProof w:val="0"/>
        </w:rPr>
        <w:t>with</w:t>
      </w:r>
      <w:r w:rsidRPr="00613175">
        <w:rPr>
          <w:noProof w:val="0"/>
        </w:rPr>
        <w:t xml:space="preserve"> { UE having sent ACK }</w:t>
      </w:r>
    </w:p>
    <w:p w14:paraId="1528DE4C"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BE4C626"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900 seconds have passed }</w:t>
      </w:r>
    </w:p>
    <w:p w14:paraId="72929703"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UPDATE to refresh the session }</w:t>
      </w:r>
    </w:p>
    <w:p w14:paraId="7CB84DEA" w14:textId="77777777" w:rsidR="004811AC" w:rsidRPr="00613175" w:rsidRDefault="004811AC" w:rsidP="004811AC">
      <w:pPr>
        <w:pStyle w:val="PL"/>
        <w:rPr>
          <w:noProof w:val="0"/>
        </w:rPr>
      </w:pPr>
      <w:r w:rsidRPr="00613175">
        <w:rPr>
          <w:noProof w:val="0"/>
        </w:rPr>
        <w:t xml:space="preserve">            }</w:t>
      </w:r>
    </w:p>
    <w:p w14:paraId="459205B7" w14:textId="77777777" w:rsidR="004811AC" w:rsidRPr="00613175" w:rsidRDefault="004811AC" w:rsidP="004811AC">
      <w:pPr>
        <w:pStyle w:val="PL"/>
        <w:tabs>
          <w:tab w:val="clear" w:pos="384"/>
        </w:tabs>
        <w:rPr>
          <w:noProof w:val="0"/>
        </w:rPr>
      </w:pPr>
    </w:p>
    <w:p w14:paraId="0DF21320" w14:textId="77777777" w:rsidR="004811AC" w:rsidRPr="00613175" w:rsidRDefault="004811AC" w:rsidP="004811AC">
      <w:pPr>
        <w:pStyle w:val="H6"/>
      </w:pPr>
      <w:r w:rsidRPr="00613175">
        <w:t>(4)</w:t>
      </w:r>
    </w:p>
    <w:p w14:paraId="1AD47DB5" w14:textId="77777777" w:rsidR="004811AC" w:rsidRPr="00613175" w:rsidRDefault="004811AC" w:rsidP="004811AC">
      <w:pPr>
        <w:pStyle w:val="PL"/>
        <w:rPr>
          <w:noProof w:val="0"/>
        </w:rPr>
      </w:pPr>
      <w:r w:rsidRPr="00613175">
        <w:rPr>
          <w:b/>
          <w:noProof w:val="0"/>
        </w:rPr>
        <w:t>with</w:t>
      </w:r>
      <w:r w:rsidRPr="00613175">
        <w:rPr>
          <w:noProof w:val="0"/>
        </w:rPr>
        <w:t xml:space="preserve"> { UE having sent received 200 OK for UPDATE }</w:t>
      </w:r>
    </w:p>
    <w:p w14:paraId="64E73C61"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60434DA"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Another 900 seconds have passed }</w:t>
      </w:r>
    </w:p>
    <w:p w14:paraId="3A6C39FB"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UPDATE to refresh the session }</w:t>
      </w:r>
    </w:p>
    <w:p w14:paraId="64F92128" w14:textId="77777777" w:rsidR="004811AC" w:rsidRPr="00613175" w:rsidRDefault="004811AC" w:rsidP="004811AC">
      <w:pPr>
        <w:pStyle w:val="PL"/>
        <w:rPr>
          <w:noProof w:val="0"/>
        </w:rPr>
      </w:pPr>
      <w:r w:rsidRPr="00613175">
        <w:rPr>
          <w:noProof w:val="0"/>
        </w:rPr>
        <w:t xml:space="preserve">            }</w:t>
      </w:r>
    </w:p>
    <w:p w14:paraId="4479E69B" w14:textId="77777777" w:rsidR="004811AC" w:rsidRPr="00613175" w:rsidRDefault="004811AC" w:rsidP="004811AC">
      <w:pPr>
        <w:pStyle w:val="PL"/>
        <w:rPr>
          <w:noProof w:val="0"/>
        </w:rPr>
      </w:pPr>
    </w:p>
    <w:p w14:paraId="13909171" w14:textId="77777777" w:rsidR="004811AC" w:rsidRPr="00613175" w:rsidRDefault="004811AC" w:rsidP="004811AC">
      <w:pPr>
        <w:pStyle w:val="H6"/>
      </w:pPr>
      <w:r w:rsidRPr="00613175">
        <w:t>7.29.2</w:t>
      </w:r>
      <w:r w:rsidRPr="00613175">
        <w:tab/>
        <w:t>Conformance Requirements</w:t>
      </w:r>
    </w:p>
    <w:p w14:paraId="2C285A51" w14:textId="77777777" w:rsidR="004811AC" w:rsidRPr="00613175" w:rsidRDefault="004811AC" w:rsidP="004811AC">
      <w:r w:rsidRPr="00613175">
        <w:t>The conformance requirements covered in the present test case are, unless otherwise stated, Rel-15 requirements.</w:t>
      </w:r>
    </w:p>
    <w:p w14:paraId="231DAD18" w14:textId="77777777" w:rsidR="004811AC" w:rsidRPr="00613175" w:rsidRDefault="004811AC" w:rsidP="004811AC">
      <w:r w:rsidRPr="00613175">
        <w:t>[TS 24.229 clause 5.1.2A.1.1]</w:t>
      </w:r>
    </w:p>
    <w:p w14:paraId="44863920" w14:textId="77777777" w:rsidR="004811AC" w:rsidRPr="00613175" w:rsidRDefault="004811AC" w:rsidP="004811AC">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6C4A5E6F" w14:textId="77777777" w:rsidR="004811AC" w:rsidRPr="00613175" w:rsidRDefault="004811AC" w:rsidP="004811AC">
      <w:r w:rsidRPr="00613175">
        <w:t xml:space="preserve"> [TS 24.229 clause 5.2.7.2]</w:t>
      </w:r>
    </w:p>
    <w:p w14:paraId="7C15B20B" w14:textId="77777777" w:rsidR="004811AC" w:rsidRPr="00613175" w:rsidRDefault="004811AC" w:rsidP="004811AC">
      <w:pPr>
        <w:rPr>
          <w:snapToGrid w:val="0"/>
        </w:rPr>
      </w:pPr>
      <w:r w:rsidRPr="00613175">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675C5B96"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5D32729D" w14:textId="77777777" w:rsidR="004811AC" w:rsidRPr="00613175" w:rsidRDefault="004811AC" w:rsidP="004811AC">
      <w:r w:rsidRPr="00613175">
        <w:t>[TS 24.229 clause 5.2.7.3]</w:t>
      </w:r>
    </w:p>
    <w:p w14:paraId="7363EB2A" w14:textId="77777777" w:rsidR="004811AC" w:rsidRPr="00613175" w:rsidRDefault="004811AC" w:rsidP="004811AC">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5B41AD4E"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01A27DB4" w14:textId="77777777" w:rsidR="004811AC" w:rsidRPr="00613175" w:rsidRDefault="004811AC" w:rsidP="004811AC">
      <w:r w:rsidRPr="00613175">
        <w:lastRenderedPageBreak/>
        <w:t>[TS 24.229 clause 5.4.5.3]</w:t>
      </w:r>
    </w:p>
    <w:p w14:paraId="51BD193D" w14:textId="77777777" w:rsidR="004811AC" w:rsidRPr="00613175" w:rsidRDefault="004811AC" w:rsidP="004811AC">
      <w:r w:rsidRPr="00613175">
        <w:t>If the S-CSCF requested the session to be refreshed periodically, and the S-CSCF got the indication that the session will be refreshed, when the session timer expires, the S-CSCF shall delete all the stored information related to the dialog.</w:t>
      </w:r>
    </w:p>
    <w:p w14:paraId="5E7E1180" w14:textId="77777777" w:rsidR="004811AC" w:rsidRPr="00613175" w:rsidRDefault="004811AC" w:rsidP="004811AC">
      <w:pPr>
        <w:pStyle w:val="H6"/>
      </w:pPr>
      <w:r w:rsidRPr="00613175">
        <w:t>7.29.3</w:t>
      </w:r>
      <w:r w:rsidRPr="00613175">
        <w:tab/>
        <w:t>Test description</w:t>
      </w:r>
    </w:p>
    <w:p w14:paraId="257246B9" w14:textId="77777777" w:rsidR="004811AC" w:rsidRPr="00613175" w:rsidRDefault="004811AC" w:rsidP="004811AC">
      <w:pPr>
        <w:pStyle w:val="H6"/>
      </w:pPr>
      <w:r w:rsidRPr="00613175">
        <w:t>7.29.3.1</w:t>
      </w:r>
      <w:r w:rsidRPr="00613175">
        <w:tab/>
        <w:t>Pre-test conditions</w:t>
      </w:r>
    </w:p>
    <w:p w14:paraId="2C0FFE46" w14:textId="77777777" w:rsidR="004811AC" w:rsidRPr="00613175" w:rsidRDefault="004811AC" w:rsidP="004811AC">
      <w:pPr>
        <w:pStyle w:val="H6"/>
        <w:rPr>
          <w:rFonts w:eastAsia="MT Extra" w:cs="Tahoma"/>
        </w:rPr>
      </w:pPr>
      <w:r w:rsidRPr="00613175">
        <w:rPr>
          <w:rFonts w:cs="Tahoma"/>
        </w:rPr>
        <w:t>System Simulator:</w:t>
      </w:r>
    </w:p>
    <w:p w14:paraId="7C9A9FD0" w14:textId="77777777" w:rsidR="004811AC" w:rsidRPr="00613175" w:rsidRDefault="004811AC" w:rsidP="004811AC">
      <w:pPr>
        <w:pStyle w:val="B10"/>
        <w:rPr>
          <w:rFonts w:cs="MS LineDraw"/>
          <w:lang w:eastAsia="sv-SE"/>
        </w:rPr>
      </w:pPr>
      <w:r w:rsidRPr="00613175">
        <w:t>-</w:t>
      </w:r>
      <w:r w:rsidRPr="00613175">
        <w:tab/>
        <w:t>1 NR Cell connected to 5GC, default parameters.</w:t>
      </w:r>
    </w:p>
    <w:p w14:paraId="52F1ED57" w14:textId="77777777" w:rsidR="004811AC" w:rsidRPr="00613175" w:rsidRDefault="004811AC" w:rsidP="004811AC">
      <w:pPr>
        <w:pStyle w:val="H6"/>
      </w:pPr>
      <w:r w:rsidRPr="00613175">
        <w:t>UE:</w:t>
      </w:r>
    </w:p>
    <w:p w14:paraId="262B0956" w14:textId="77777777" w:rsidR="004811AC" w:rsidRPr="00613175" w:rsidRDefault="004811AC" w:rsidP="004811AC">
      <w:pPr>
        <w:pStyle w:val="B10"/>
        <w:rPr>
          <w:snapToGrid w:val="0"/>
        </w:rPr>
      </w:pPr>
      <w:r w:rsidRPr="00613175">
        <w:t>-</w:t>
      </w:r>
      <w:r w:rsidRPr="00613175">
        <w:tab/>
      </w:r>
      <w:r w:rsidRPr="00613175">
        <w:rPr>
          <w:snapToGrid w:val="0"/>
        </w:rPr>
        <w:t>UE contains either ISIM and USIM applications or only USIM application on UICC.</w:t>
      </w:r>
    </w:p>
    <w:p w14:paraId="5C11DCD7" w14:textId="77777777" w:rsidR="004811AC" w:rsidRPr="00613175" w:rsidRDefault="004811AC" w:rsidP="004811AC">
      <w:pPr>
        <w:pStyle w:val="B10"/>
        <w:rPr>
          <w:snapToGrid w:val="0"/>
        </w:rPr>
      </w:pPr>
      <w:r w:rsidRPr="00613175">
        <w:t>-</w:t>
      </w:r>
      <w:r w:rsidRPr="00613175">
        <w:tab/>
      </w:r>
      <w:r w:rsidRPr="00613175">
        <w:rPr>
          <w:snapToGrid w:val="0"/>
        </w:rPr>
        <w:t>UE is configured to register for IMS after switch on.</w:t>
      </w:r>
    </w:p>
    <w:p w14:paraId="34521194" w14:textId="77777777" w:rsidR="004811AC" w:rsidRPr="00613175" w:rsidRDefault="004811AC" w:rsidP="004811AC">
      <w:pPr>
        <w:pStyle w:val="B10"/>
        <w:rPr>
          <w:snapToGrid w:val="0"/>
        </w:rPr>
      </w:pPr>
      <w:r w:rsidRPr="00613175">
        <w:t>-</w:t>
      </w:r>
      <w:r w:rsidRPr="00613175">
        <w:tab/>
      </w:r>
      <w:r w:rsidRPr="00613175">
        <w:rPr>
          <w:snapToGrid w:val="0"/>
        </w:rPr>
        <w:t>UE is configured to</w:t>
      </w:r>
      <w:r w:rsidRPr="00613175">
        <w:t xml:space="preserve"> </w:t>
      </w:r>
      <w:r w:rsidRPr="00613175">
        <w:rPr>
          <w:snapToGrid w:val="0"/>
        </w:rPr>
        <w:t>use Session Timer and preconditions.</w:t>
      </w:r>
    </w:p>
    <w:p w14:paraId="4B791CB4" w14:textId="77777777" w:rsidR="004811AC" w:rsidRPr="00613175" w:rsidRDefault="004811AC" w:rsidP="004811AC">
      <w:pPr>
        <w:pStyle w:val="H6"/>
        <w:rPr>
          <w:rFonts w:cs="Tahoma"/>
        </w:rPr>
      </w:pPr>
      <w:r w:rsidRPr="00613175">
        <w:rPr>
          <w:rFonts w:cs="Tahoma"/>
        </w:rPr>
        <w:t>Preamble:</w:t>
      </w:r>
    </w:p>
    <w:p w14:paraId="004EF93D" w14:textId="77777777" w:rsidR="004811AC" w:rsidRPr="00613175" w:rsidRDefault="004811AC" w:rsidP="004811AC">
      <w:pPr>
        <w:pStyle w:val="B10"/>
        <w:rPr>
          <w:rFonts w:cs="MS LineDraw"/>
          <w:snapToGrid w:val="0"/>
        </w:rPr>
      </w:pPr>
      <w:r w:rsidRPr="00613175">
        <w:t>-</w:t>
      </w:r>
      <w:r w:rsidRPr="00613175">
        <w:tab/>
      </w:r>
      <w:r w:rsidRPr="00613175">
        <w:rPr>
          <w:snapToGrid w:val="0"/>
        </w:rPr>
        <w:t>UE is in state 1N-A (TS 38.508-1 [21]) and registered to IMS.</w:t>
      </w:r>
    </w:p>
    <w:p w14:paraId="70BC5673" w14:textId="77777777" w:rsidR="004811AC" w:rsidRPr="00613175" w:rsidRDefault="004811AC" w:rsidP="004811AC">
      <w:pPr>
        <w:pStyle w:val="H6"/>
        <w:rPr>
          <w:snapToGrid w:val="0"/>
        </w:rPr>
      </w:pPr>
      <w:r w:rsidRPr="00613175">
        <w:t>7.29.3.2</w:t>
      </w:r>
      <w:r w:rsidRPr="00613175">
        <w:tab/>
      </w:r>
      <w:r w:rsidRPr="00613175">
        <w:rPr>
          <w:snapToGrid w:val="0"/>
        </w:rPr>
        <w:t>Test procedure sequence</w:t>
      </w:r>
    </w:p>
    <w:p w14:paraId="044D69F3" w14:textId="77777777" w:rsidR="004811AC" w:rsidRPr="00613175" w:rsidRDefault="004811AC" w:rsidP="004811AC">
      <w:pPr>
        <w:pStyle w:val="TH"/>
        <w:rPr>
          <w:rFonts w:eastAsia="MT Extra" w:cs="Tahoma"/>
        </w:rPr>
      </w:pPr>
      <w:r w:rsidRPr="00613175">
        <w:rPr>
          <w:rFonts w:cs="Tahoma"/>
        </w:rPr>
        <w:t>Table 7.29.3.2-1: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4811AC" w:rsidRPr="00613175" w14:paraId="1FA6B1A6" w14:textId="77777777" w:rsidTr="00B56795">
        <w:trPr>
          <w:jc w:val="center"/>
        </w:trPr>
        <w:tc>
          <w:tcPr>
            <w:tcW w:w="567" w:type="dxa"/>
            <w:tcBorders>
              <w:top w:val="single" w:sz="4" w:space="0" w:color="auto"/>
              <w:left w:val="single" w:sz="4" w:space="0" w:color="auto"/>
              <w:bottom w:val="nil"/>
              <w:right w:val="single" w:sz="4" w:space="0" w:color="auto"/>
            </w:tcBorders>
            <w:hideMark/>
          </w:tcPr>
          <w:p w14:paraId="28E64DFE" w14:textId="77777777" w:rsidR="004811AC" w:rsidRPr="00613175" w:rsidRDefault="004811AC" w:rsidP="00B56795">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264AE463" w14:textId="77777777" w:rsidR="004811AC" w:rsidRPr="00613175" w:rsidRDefault="004811AC" w:rsidP="00B56795">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22287F03" w14:textId="77777777" w:rsidR="004811AC" w:rsidRPr="00613175" w:rsidRDefault="004811AC" w:rsidP="00B56795">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069D4FCA" w14:textId="77777777" w:rsidR="004811AC" w:rsidRPr="00613175" w:rsidRDefault="004811AC" w:rsidP="00B56795">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5C0AA69D" w14:textId="77777777" w:rsidR="004811AC" w:rsidRPr="00613175" w:rsidRDefault="004811AC" w:rsidP="00B56795">
            <w:pPr>
              <w:pStyle w:val="TAH"/>
            </w:pPr>
            <w:r w:rsidRPr="00613175">
              <w:t>Verdict</w:t>
            </w:r>
          </w:p>
        </w:tc>
      </w:tr>
      <w:tr w:rsidR="004811AC" w:rsidRPr="00613175" w14:paraId="0BD7A3F0" w14:textId="77777777" w:rsidTr="00B56795">
        <w:trPr>
          <w:jc w:val="center"/>
        </w:trPr>
        <w:tc>
          <w:tcPr>
            <w:tcW w:w="567" w:type="dxa"/>
            <w:tcBorders>
              <w:top w:val="nil"/>
              <w:left w:val="single" w:sz="4" w:space="0" w:color="auto"/>
              <w:bottom w:val="single" w:sz="4" w:space="0" w:color="auto"/>
              <w:right w:val="single" w:sz="4" w:space="0" w:color="auto"/>
            </w:tcBorders>
          </w:tcPr>
          <w:p w14:paraId="58F9F443" w14:textId="77777777" w:rsidR="004811AC" w:rsidRPr="00613175" w:rsidRDefault="004811AC" w:rsidP="00B56795">
            <w:pPr>
              <w:pStyle w:val="TAH"/>
            </w:pPr>
          </w:p>
        </w:tc>
        <w:tc>
          <w:tcPr>
            <w:tcW w:w="3969" w:type="dxa"/>
            <w:tcBorders>
              <w:top w:val="single" w:sz="4" w:space="0" w:color="auto"/>
              <w:left w:val="single" w:sz="4" w:space="0" w:color="auto"/>
              <w:bottom w:val="single" w:sz="4" w:space="0" w:color="auto"/>
              <w:right w:val="single" w:sz="4" w:space="0" w:color="auto"/>
            </w:tcBorders>
          </w:tcPr>
          <w:p w14:paraId="081C88B5" w14:textId="77777777" w:rsidR="004811AC" w:rsidRPr="00613175" w:rsidRDefault="004811AC" w:rsidP="00B56795">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49B53D7A" w14:textId="77777777" w:rsidR="004811AC" w:rsidRPr="00613175" w:rsidRDefault="004811AC" w:rsidP="00B56795">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4904543A" w14:textId="77777777" w:rsidR="004811AC" w:rsidRPr="00613175" w:rsidRDefault="004811AC" w:rsidP="00B56795">
            <w:pPr>
              <w:pStyle w:val="TAH"/>
            </w:pPr>
            <w:r w:rsidRPr="00613175">
              <w:t>Message</w:t>
            </w:r>
          </w:p>
        </w:tc>
        <w:tc>
          <w:tcPr>
            <w:tcW w:w="567" w:type="dxa"/>
            <w:tcBorders>
              <w:top w:val="nil"/>
              <w:left w:val="single" w:sz="4" w:space="0" w:color="auto"/>
              <w:bottom w:val="single" w:sz="4" w:space="0" w:color="auto"/>
              <w:right w:val="single" w:sz="4" w:space="0" w:color="auto"/>
            </w:tcBorders>
          </w:tcPr>
          <w:p w14:paraId="462005EB" w14:textId="77777777" w:rsidR="004811AC" w:rsidRPr="00613175" w:rsidRDefault="004811AC" w:rsidP="00B56795">
            <w:pPr>
              <w:pStyle w:val="TAH"/>
            </w:pPr>
          </w:p>
        </w:tc>
        <w:tc>
          <w:tcPr>
            <w:tcW w:w="850" w:type="dxa"/>
            <w:tcBorders>
              <w:top w:val="nil"/>
              <w:left w:val="single" w:sz="4" w:space="0" w:color="auto"/>
              <w:bottom w:val="single" w:sz="4" w:space="0" w:color="auto"/>
              <w:right w:val="single" w:sz="4" w:space="0" w:color="auto"/>
            </w:tcBorders>
          </w:tcPr>
          <w:p w14:paraId="558FE1D6" w14:textId="77777777" w:rsidR="004811AC" w:rsidRPr="00613175" w:rsidRDefault="004811AC" w:rsidP="00B56795">
            <w:pPr>
              <w:pStyle w:val="TAH"/>
            </w:pPr>
          </w:p>
        </w:tc>
      </w:tr>
      <w:tr w:rsidR="004811AC" w:rsidRPr="00613175" w14:paraId="595B1B65"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6AB8F5D1" w14:textId="77777777" w:rsidR="004811AC" w:rsidRPr="00613175" w:rsidRDefault="004811AC" w:rsidP="00B56795">
            <w:pPr>
              <w:pStyle w:val="TAC"/>
            </w:pPr>
            <w:r w:rsidRPr="00613175">
              <w:t>1</w:t>
            </w:r>
          </w:p>
        </w:tc>
        <w:tc>
          <w:tcPr>
            <w:tcW w:w="3969" w:type="dxa"/>
            <w:tcBorders>
              <w:top w:val="single" w:sz="4" w:space="0" w:color="auto"/>
              <w:left w:val="single" w:sz="4" w:space="0" w:color="auto"/>
              <w:bottom w:val="single" w:sz="4" w:space="0" w:color="auto"/>
              <w:right w:val="single" w:sz="4" w:space="0" w:color="auto"/>
            </w:tcBorders>
            <w:hideMark/>
          </w:tcPr>
          <w:p w14:paraId="54BB45A4" w14:textId="77777777" w:rsidR="004811AC" w:rsidRPr="00613175" w:rsidRDefault="004811AC" w:rsidP="00B56795">
            <w:pPr>
              <w:pStyle w:val="TAL"/>
            </w:pPr>
            <w:r w:rsidRPr="00613175">
              <w:t>UE is made to attempt an IMS voice call.</w:t>
            </w:r>
          </w:p>
        </w:tc>
        <w:tc>
          <w:tcPr>
            <w:tcW w:w="720" w:type="dxa"/>
            <w:tcBorders>
              <w:top w:val="single" w:sz="4" w:space="0" w:color="auto"/>
              <w:left w:val="single" w:sz="4" w:space="0" w:color="auto"/>
              <w:bottom w:val="single" w:sz="4" w:space="0" w:color="auto"/>
              <w:right w:val="single" w:sz="4" w:space="0" w:color="auto"/>
            </w:tcBorders>
            <w:hideMark/>
          </w:tcPr>
          <w:p w14:paraId="2F6B81F1" w14:textId="77777777" w:rsidR="004811AC" w:rsidRPr="00613175" w:rsidRDefault="004811AC" w:rsidP="00B56795">
            <w:pPr>
              <w:pStyle w:val="TAC"/>
              <w:rPr>
                <w:lang w:eastAsia="zh-CN"/>
              </w:rPr>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4A64BA77"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15523EC0"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0F3E0539" w14:textId="77777777" w:rsidR="004811AC" w:rsidRPr="00613175" w:rsidRDefault="004811AC" w:rsidP="00B56795">
            <w:pPr>
              <w:pStyle w:val="TAC"/>
            </w:pPr>
          </w:p>
        </w:tc>
      </w:tr>
      <w:tr w:rsidR="004811AC" w:rsidRPr="00613175" w14:paraId="319307BA"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1736DAAB" w14:textId="77777777" w:rsidR="004811AC" w:rsidRPr="00613175" w:rsidRDefault="004811AC" w:rsidP="00B56795">
            <w:pPr>
              <w:pStyle w:val="TAC"/>
              <w:rPr>
                <w:lang w:eastAsia="zh-CN"/>
              </w:rPr>
            </w:pPr>
            <w:r w:rsidRPr="00613175">
              <w:rPr>
                <w:lang w:eastAsia="zh-CN"/>
              </w:rPr>
              <w:t>2-7</w:t>
            </w:r>
          </w:p>
        </w:tc>
        <w:tc>
          <w:tcPr>
            <w:tcW w:w="3969" w:type="dxa"/>
            <w:tcBorders>
              <w:top w:val="single" w:sz="4" w:space="0" w:color="auto"/>
              <w:left w:val="single" w:sz="4" w:space="0" w:color="auto"/>
              <w:bottom w:val="single" w:sz="4" w:space="0" w:color="auto"/>
              <w:right w:val="single" w:sz="4" w:space="0" w:color="auto"/>
            </w:tcBorders>
            <w:hideMark/>
          </w:tcPr>
          <w:p w14:paraId="2E6F97F5" w14:textId="77777777" w:rsidR="004811AC" w:rsidRPr="00613175" w:rsidRDefault="004811AC" w:rsidP="00B56795">
            <w:pPr>
              <w:pStyle w:val="TAL"/>
            </w:pPr>
            <w:r w:rsidRPr="00613175">
              <w:t>Steps 2-7 of generic procedure specified in Table 4.9.15.2.2-1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0A255093" w14:textId="77777777" w:rsidR="004811AC" w:rsidRPr="00613175" w:rsidRDefault="004811AC" w:rsidP="00B56795">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5490BE37"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4FDE2144"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17AF0D04" w14:textId="77777777" w:rsidR="004811AC" w:rsidRPr="00613175" w:rsidRDefault="004811AC" w:rsidP="00B56795">
            <w:pPr>
              <w:pStyle w:val="TAC"/>
            </w:pPr>
          </w:p>
        </w:tc>
      </w:tr>
      <w:tr w:rsidR="004811AC" w:rsidRPr="00613175" w14:paraId="6EED2973"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709C4A07" w14:textId="77777777" w:rsidR="004811AC" w:rsidRPr="00613175" w:rsidRDefault="004811AC" w:rsidP="00B56795">
            <w:pPr>
              <w:pStyle w:val="TAC"/>
            </w:pPr>
            <w:r w:rsidRPr="00613175">
              <w:t>8</w:t>
            </w:r>
          </w:p>
        </w:tc>
        <w:tc>
          <w:tcPr>
            <w:tcW w:w="3969" w:type="dxa"/>
            <w:tcBorders>
              <w:top w:val="single" w:sz="4" w:space="0" w:color="auto"/>
              <w:left w:val="single" w:sz="4" w:space="0" w:color="auto"/>
              <w:bottom w:val="single" w:sz="4" w:space="0" w:color="auto"/>
              <w:right w:val="single" w:sz="4" w:space="0" w:color="auto"/>
            </w:tcBorders>
            <w:hideMark/>
          </w:tcPr>
          <w:p w14:paraId="36D0D81E" w14:textId="77777777" w:rsidR="004811AC" w:rsidRPr="00613175" w:rsidRDefault="004811AC" w:rsidP="00B56795">
            <w:pPr>
              <w:pStyle w:val="TAL"/>
            </w:pPr>
            <w:r w:rsidRPr="00613175">
              <w:t>UE sends INVITE indicating support for Session Timer, with either the Session-Expires value set to 1800 or no Session-Expires header.</w:t>
            </w:r>
          </w:p>
        </w:tc>
        <w:tc>
          <w:tcPr>
            <w:tcW w:w="720" w:type="dxa"/>
            <w:tcBorders>
              <w:top w:val="single" w:sz="4" w:space="0" w:color="auto"/>
              <w:left w:val="single" w:sz="4" w:space="0" w:color="auto"/>
              <w:bottom w:val="single" w:sz="4" w:space="0" w:color="auto"/>
              <w:right w:val="single" w:sz="4" w:space="0" w:color="auto"/>
            </w:tcBorders>
            <w:hideMark/>
          </w:tcPr>
          <w:p w14:paraId="04FFCE32"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hideMark/>
          </w:tcPr>
          <w:p w14:paraId="6495F8BA" w14:textId="77777777" w:rsidR="004811AC" w:rsidRPr="00613175" w:rsidRDefault="004811AC" w:rsidP="00B56795">
            <w:pPr>
              <w:pStyle w:val="TAL"/>
            </w:pPr>
            <w:r w:rsidRPr="00613175">
              <w:t>INVITE</w:t>
            </w:r>
          </w:p>
        </w:tc>
        <w:tc>
          <w:tcPr>
            <w:tcW w:w="567" w:type="dxa"/>
            <w:tcBorders>
              <w:top w:val="single" w:sz="4" w:space="0" w:color="auto"/>
              <w:left w:val="single" w:sz="4" w:space="0" w:color="auto"/>
              <w:bottom w:val="single" w:sz="4" w:space="0" w:color="auto"/>
              <w:right w:val="single" w:sz="4" w:space="0" w:color="auto"/>
            </w:tcBorders>
            <w:hideMark/>
          </w:tcPr>
          <w:p w14:paraId="6873E9FC" w14:textId="77777777" w:rsidR="004811AC" w:rsidRPr="00613175" w:rsidRDefault="004811AC" w:rsidP="00B56795">
            <w:pPr>
              <w:pStyle w:val="TAC"/>
            </w:pPr>
            <w:r w:rsidRPr="00613175">
              <w:t>1</w:t>
            </w:r>
          </w:p>
        </w:tc>
        <w:tc>
          <w:tcPr>
            <w:tcW w:w="850" w:type="dxa"/>
            <w:tcBorders>
              <w:top w:val="single" w:sz="4" w:space="0" w:color="auto"/>
              <w:left w:val="single" w:sz="4" w:space="0" w:color="auto"/>
              <w:bottom w:val="single" w:sz="4" w:space="0" w:color="auto"/>
              <w:right w:val="single" w:sz="4" w:space="0" w:color="auto"/>
            </w:tcBorders>
            <w:hideMark/>
          </w:tcPr>
          <w:p w14:paraId="41E45066" w14:textId="77777777" w:rsidR="004811AC" w:rsidRPr="00613175" w:rsidRDefault="004811AC" w:rsidP="00B56795">
            <w:pPr>
              <w:pStyle w:val="TAC"/>
            </w:pPr>
            <w:r w:rsidRPr="00613175">
              <w:t>P</w:t>
            </w:r>
          </w:p>
        </w:tc>
      </w:tr>
      <w:tr w:rsidR="004811AC" w:rsidRPr="00613175" w14:paraId="53E2E8E1"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1B5C1D29" w14:textId="77777777" w:rsidR="004811AC" w:rsidRPr="00613175" w:rsidRDefault="004811AC" w:rsidP="00B56795">
            <w:pPr>
              <w:pStyle w:val="TAC"/>
              <w:rPr>
                <w:lang w:eastAsia="zh-CN"/>
              </w:rPr>
            </w:pPr>
            <w:r w:rsidRPr="00613175">
              <w:t>9-17</w:t>
            </w:r>
          </w:p>
        </w:tc>
        <w:tc>
          <w:tcPr>
            <w:tcW w:w="3969" w:type="dxa"/>
            <w:tcBorders>
              <w:top w:val="single" w:sz="4" w:space="0" w:color="auto"/>
              <w:left w:val="single" w:sz="4" w:space="0" w:color="auto"/>
              <w:bottom w:val="single" w:sz="4" w:space="0" w:color="auto"/>
              <w:right w:val="single" w:sz="4" w:space="0" w:color="auto"/>
            </w:tcBorders>
          </w:tcPr>
          <w:p w14:paraId="37D77574" w14:textId="77777777" w:rsidR="004811AC" w:rsidRPr="00613175" w:rsidRDefault="004811AC" w:rsidP="00B56795">
            <w:pPr>
              <w:pStyle w:val="TAL"/>
            </w:pPr>
            <w:r w:rsidRPr="00613175">
              <w:t>Steps 2-10 of Annex A.4.1 happen.</w:t>
            </w:r>
          </w:p>
        </w:tc>
        <w:tc>
          <w:tcPr>
            <w:tcW w:w="720" w:type="dxa"/>
            <w:tcBorders>
              <w:top w:val="single" w:sz="4" w:space="0" w:color="auto"/>
              <w:left w:val="single" w:sz="4" w:space="0" w:color="auto"/>
              <w:bottom w:val="single" w:sz="4" w:space="0" w:color="auto"/>
              <w:right w:val="single" w:sz="4" w:space="0" w:color="auto"/>
            </w:tcBorders>
          </w:tcPr>
          <w:p w14:paraId="5FC1A886" w14:textId="77777777" w:rsidR="004811AC" w:rsidRPr="00613175" w:rsidRDefault="004811AC" w:rsidP="00B56795">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236AFE2A" w14:textId="77777777" w:rsidR="004811AC" w:rsidRPr="00613175" w:rsidRDefault="004811AC" w:rsidP="00B56795">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5AA550CC"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13197D26" w14:textId="77777777" w:rsidR="004811AC" w:rsidRPr="00613175" w:rsidRDefault="004811AC" w:rsidP="00B56795">
            <w:pPr>
              <w:pStyle w:val="TAC"/>
              <w:rPr>
                <w:lang w:eastAsia="zh-CN"/>
              </w:rPr>
            </w:pPr>
          </w:p>
        </w:tc>
      </w:tr>
      <w:tr w:rsidR="004811AC" w:rsidRPr="00613175" w14:paraId="7BF01D03"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430CE3EB" w14:textId="77777777" w:rsidR="004811AC" w:rsidRPr="00613175" w:rsidRDefault="004811AC" w:rsidP="00B56795">
            <w:pPr>
              <w:pStyle w:val="TAC"/>
              <w:rPr>
                <w:lang w:eastAsia="zh-CN"/>
              </w:rPr>
            </w:pPr>
            <w:r w:rsidRPr="00613175">
              <w:t>18</w:t>
            </w:r>
          </w:p>
        </w:tc>
        <w:tc>
          <w:tcPr>
            <w:tcW w:w="3969" w:type="dxa"/>
            <w:tcBorders>
              <w:top w:val="single" w:sz="4" w:space="0" w:color="auto"/>
              <w:left w:val="single" w:sz="4" w:space="0" w:color="auto"/>
              <w:bottom w:val="single" w:sz="4" w:space="0" w:color="auto"/>
              <w:right w:val="single" w:sz="4" w:space="0" w:color="auto"/>
            </w:tcBorders>
          </w:tcPr>
          <w:p w14:paraId="60908297" w14:textId="77777777" w:rsidR="004811AC" w:rsidRPr="00613175" w:rsidRDefault="004811AC" w:rsidP="00B56795">
            <w:pPr>
              <w:pStyle w:val="TAL"/>
            </w:pPr>
            <w:r w:rsidRPr="00613175">
              <w:t>SS sends 200 OK for INVITE, without timer tag in Supported and Require headers and without Session-Expires header.</w:t>
            </w:r>
          </w:p>
        </w:tc>
        <w:tc>
          <w:tcPr>
            <w:tcW w:w="720" w:type="dxa"/>
            <w:tcBorders>
              <w:top w:val="single" w:sz="4" w:space="0" w:color="auto"/>
              <w:left w:val="single" w:sz="4" w:space="0" w:color="auto"/>
              <w:bottom w:val="single" w:sz="4" w:space="0" w:color="auto"/>
              <w:right w:val="single" w:sz="4" w:space="0" w:color="auto"/>
            </w:tcBorders>
          </w:tcPr>
          <w:p w14:paraId="22EEBAFE"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3B885779"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78909572"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5DC2241C" w14:textId="77777777" w:rsidR="004811AC" w:rsidRPr="00613175" w:rsidRDefault="004811AC" w:rsidP="00B56795">
            <w:pPr>
              <w:pStyle w:val="TAC"/>
              <w:rPr>
                <w:lang w:eastAsia="zh-CN"/>
              </w:rPr>
            </w:pPr>
          </w:p>
        </w:tc>
      </w:tr>
      <w:tr w:rsidR="004811AC" w:rsidRPr="00613175" w14:paraId="715D3B8A"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4595E9EF" w14:textId="77777777" w:rsidR="004811AC" w:rsidRPr="00613175" w:rsidRDefault="004811AC" w:rsidP="00B56795">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233C5AC1" w14:textId="77777777" w:rsidR="004811AC" w:rsidRPr="00613175" w:rsidRDefault="004811AC" w:rsidP="00B56795">
            <w:pPr>
              <w:pStyle w:val="TAL"/>
            </w:pPr>
            <w:r w:rsidRPr="00613175">
              <w:t>UE sends ACK.</w:t>
            </w:r>
          </w:p>
        </w:tc>
        <w:tc>
          <w:tcPr>
            <w:tcW w:w="720" w:type="dxa"/>
            <w:tcBorders>
              <w:top w:val="single" w:sz="4" w:space="0" w:color="auto"/>
              <w:left w:val="single" w:sz="4" w:space="0" w:color="auto"/>
              <w:bottom w:val="single" w:sz="4" w:space="0" w:color="auto"/>
              <w:right w:val="single" w:sz="4" w:space="0" w:color="auto"/>
            </w:tcBorders>
          </w:tcPr>
          <w:p w14:paraId="5D726B4A"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098AD32C" w14:textId="77777777" w:rsidR="004811AC" w:rsidRPr="00613175" w:rsidRDefault="004811AC" w:rsidP="00B56795">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2DD3F7EE" w14:textId="77777777" w:rsidR="004811AC" w:rsidRPr="00613175" w:rsidRDefault="004811AC" w:rsidP="00B56795">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37DB4119" w14:textId="77777777" w:rsidR="004811AC" w:rsidRPr="00613175" w:rsidRDefault="004811AC" w:rsidP="00B56795">
            <w:pPr>
              <w:pStyle w:val="TAC"/>
              <w:rPr>
                <w:lang w:eastAsia="zh-CN"/>
              </w:rPr>
            </w:pPr>
            <w:r w:rsidRPr="00613175">
              <w:rPr>
                <w:lang w:eastAsia="zh-CN"/>
              </w:rPr>
              <w:t>P</w:t>
            </w:r>
          </w:p>
        </w:tc>
      </w:tr>
      <w:tr w:rsidR="004811AC" w:rsidRPr="00613175" w14:paraId="723759E7"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20C206B6" w14:textId="77777777" w:rsidR="004811AC" w:rsidRPr="00613175" w:rsidRDefault="004811AC" w:rsidP="00B56795">
            <w:pPr>
              <w:pStyle w:val="TAC"/>
              <w:rPr>
                <w:lang w:eastAsia="zh-CN"/>
              </w:rPr>
            </w:pPr>
            <w:r w:rsidRPr="00613175">
              <w:t>20</w:t>
            </w:r>
          </w:p>
        </w:tc>
        <w:tc>
          <w:tcPr>
            <w:tcW w:w="3969" w:type="dxa"/>
            <w:tcBorders>
              <w:top w:val="single" w:sz="4" w:space="0" w:color="auto"/>
              <w:left w:val="single" w:sz="4" w:space="0" w:color="auto"/>
              <w:bottom w:val="single" w:sz="4" w:space="0" w:color="auto"/>
              <w:right w:val="single" w:sz="4" w:space="0" w:color="auto"/>
            </w:tcBorders>
          </w:tcPr>
          <w:p w14:paraId="4E88250B" w14:textId="77777777" w:rsidR="004811AC" w:rsidRPr="00613175" w:rsidRDefault="004811AC" w:rsidP="00B56795">
            <w:pPr>
              <w:pStyle w:val="TAL"/>
            </w:pPr>
            <w:r w:rsidRPr="00613175">
              <w:t xml:space="preserve">900 seconds after step 19, UE sends an UPDATE request to refresh the session. </w:t>
            </w:r>
          </w:p>
        </w:tc>
        <w:tc>
          <w:tcPr>
            <w:tcW w:w="720" w:type="dxa"/>
            <w:tcBorders>
              <w:top w:val="single" w:sz="4" w:space="0" w:color="auto"/>
              <w:left w:val="single" w:sz="4" w:space="0" w:color="auto"/>
              <w:bottom w:val="single" w:sz="4" w:space="0" w:color="auto"/>
              <w:right w:val="single" w:sz="4" w:space="0" w:color="auto"/>
            </w:tcBorders>
          </w:tcPr>
          <w:p w14:paraId="58020849"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104CAEF" w14:textId="77777777" w:rsidR="004811AC" w:rsidRPr="00613175" w:rsidRDefault="004811AC" w:rsidP="00B56795">
            <w:pPr>
              <w:pStyle w:val="TAL"/>
              <w:rPr>
                <w:rFonts w:eastAsia="Wingdings"/>
              </w:rPr>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0FEA1AAE" w14:textId="77777777" w:rsidR="004811AC" w:rsidRPr="00613175" w:rsidRDefault="004811AC" w:rsidP="00B56795">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230E2F3F" w14:textId="77777777" w:rsidR="004811AC" w:rsidRPr="00613175" w:rsidRDefault="004811AC" w:rsidP="00B56795">
            <w:pPr>
              <w:pStyle w:val="TAC"/>
              <w:rPr>
                <w:lang w:eastAsia="zh-CN"/>
              </w:rPr>
            </w:pPr>
            <w:r w:rsidRPr="00613175">
              <w:rPr>
                <w:lang w:eastAsia="zh-CN"/>
              </w:rPr>
              <w:t>P</w:t>
            </w:r>
          </w:p>
        </w:tc>
      </w:tr>
      <w:tr w:rsidR="004811AC" w:rsidRPr="00613175" w14:paraId="5046B3E6"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5080E0D6" w14:textId="77777777" w:rsidR="004811AC" w:rsidRPr="00613175" w:rsidRDefault="004811AC" w:rsidP="00B56795">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tcPr>
          <w:p w14:paraId="7B3E5D90" w14:textId="77777777" w:rsidR="004811AC" w:rsidRPr="00613175" w:rsidRDefault="004811AC" w:rsidP="00B56795">
            <w:pPr>
              <w:pStyle w:val="TAL"/>
            </w:pPr>
            <w:r w:rsidRPr="00613175">
              <w:t>SS sends 200 OK for UPDATE, without timer tag in Supported and Require headers and without Session-Expires header.</w:t>
            </w:r>
          </w:p>
        </w:tc>
        <w:tc>
          <w:tcPr>
            <w:tcW w:w="720" w:type="dxa"/>
            <w:tcBorders>
              <w:top w:val="single" w:sz="4" w:space="0" w:color="auto"/>
              <w:left w:val="single" w:sz="4" w:space="0" w:color="auto"/>
              <w:bottom w:val="single" w:sz="4" w:space="0" w:color="auto"/>
              <w:right w:val="single" w:sz="4" w:space="0" w:color="auto"/>
            </w:tcBorders>
          </w:tcPr>
          <w:p w14:paraId="229845C4"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46B92BC5"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48D10DEA"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170FB2AF" w14:textId="77777777" w:rsidR="004811AC" w:rsidRPr="00613175" w:rsidRDefault="004811AC" w:rsidP="00B56795">
            <w:pPr>
              <w:pStyle w:val="TAC"/>
              <w:rPr>
                <w:lang w:eastAsia="zh-CN"/>
              </w:rPr>
            </w:pPr>
          </w:p>
        </w:tc>
      </w:tr>
      <w:tr w:rsidR="004811AC" w:rsidRPr="00613175" w14:paraId="366AA3DE"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43704D9B" w14:textId="77777777" w:rsidR="004811AC" w:rsidRPr="00613175" w:rsidRDefault="004811AC" w:rsidP="00B56795">
            <w:pPr>
              <w:pStyle w:val="TAC"/>
              <w:rPr>
                <w:lang w:eastAsia="zh-CN"/>
              </w:rPr>
            </w:pPr>
            <w:r w:rsidRPr="00613175">
              <w:rPr>
                <w:lang w:eastAsia="zh-CN"/>
              </w:rPr>
              <w:t>22</w:t>
            </w:r>
          </w:p>
        </w:tc>
        <w:tc>
          <w:tcPr>
            <w:tcW w:w="3969" w:type="dxa"/>
            <w:tcBorders>
              <w:top w:val="single" w:sz="4" w:space="0" w:color="auto"/>
              <w:left w:val="single" w:sz="4" w:space="0" w:color="auto"/>
              <w:bottom w:val="single" w:sz="4" w:space="0" w:color="auto"/>
              <w:right w:val="single" w:sz="4" w:space="0" w:color="auto"/>
            </w:tcBorders>
          </w:tcPr>
          <w:p w14:paraId="465DFEFC" w14:textId="77777777" w:rsidR="004811AC" w:rsidRPr="00613175" w:rsidRDefault="004811AC" w:rsidP="00B56795">
            <w:pPr>
              <w:pStyle w:val="TAL"/>
            </w:pPr>
            <w:r w:rsidRPr="00613175">
              <w:t>900 seconds after step 21, UE sends an UPDATE request to refresh the session.</w:t>
            </w:r>
          </w:p>
        </w:tc>
        <w:tc>
          <w:tcPr>
            <w:tcW w:w="720" w:type="dxa"/>
            <w:tcBorders>
              <w:top w:val="single" w:sz="4" w:space="0" w:color="auto"/>
              <w:left w:val="single" w:sz="4" w:space="0" w:color="auto"/>
              <w:bottom w:val="single" w:sz="4" w:space="0" w:color="auto"/>
              <w:right w:val="single" w:sz="4" w:space="0" w:color="auto"/>
            </w:tcBorders>
          </w:tcPr>
          <w:p w14:paraId="1F0BF4EC"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28BFC060" w14:textId="77777777" w:rsidR="004811AC" w:rsidRPr="00613175" w:rsidRDefault="004811AC" w:rsidP="00B56795">
            <w:pPr>
              <w:pStyle w:val="TAL"/>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5F43F705" w14:textId="77777777" w:rsidR="004811AC" w:rsidRPr="00613175" w:rsidRDefault="004811AC" w:rsidP="00B56795">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tcPr>
          <w:p w14:paraId="4D6853FB" w14:textId="77777777" w:rsidR="004811AC" w:rsidRPr="00613175" w:rsidRDefault="004811AC" w:rsidP="00B56795">
            <w:pPr>
              <w:pStyle w:val="TAC"/>
              <w:rPr>
                <w:lang w:eastAsia="zh-CN"/>
              </w:rPr>
            </w:pPr>
            <w:r w:rsidRPr="00613175">
              <w:rPr>
                <w:lang w:eastAsia="zh-CN"/>
              </w:rPr>
              <w:t>P</w:t>
            </w:r>
          </w:p>
        </w:tc>
      </w:tr>
      <w:tr w:rsidR="004811AC" w:rsidRPr="00613175" w14:paraId="0F39ADE7"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341D53C4" w14:textId="77777777" w:rsidR="004811AC" w:rsidRPr="00613175" w:rsidRDefault="004811AC" w:rsidP="00B56795">
            <w:pPr>
              <w:pStyle w:val="TAC"/>
              <w:rPr>
                <w:lang w:eastAsia="zh-CN"/>
              </w:rPr>
            </w:pPr>
            <w:r w:rsidRPr="00613175">
              <w:rPr>
                <w:lang w:eastAsia="zh-CN"/>
              </w:rPr>
              <w:t>23</w:t>
            </w:r>
          </w:p>
        </w:tc>
        <w:tc>
          <w:tcPr>
            <w:tcW w:w="3969" w:type="dxa"/>
            <w:tcBorders>
              <w:top w:val="single" w:sz="4" w:space="0" w:color="auto"/>
              <w:left w:val="single" w:sz="4" w:space="0" w:color="auto"/>
              <w:bottom w:val="single" w:sz="4" w:space="0" w:color="auto"/>
              <w:right w:val="single" w:sz="4" w:space="0" w:color="auto"/>
            </w:tcBorders>
          </w:tcPr>
          <w:p w14:paraId="6423510E" w14:textId="77777777" w:rsidR="004811AC" w:rsidRPr="00613175" w:rsidRDefault="004811AC" w:rsidP="00B56795">
            <w:pPr>
              <w:pStyle w:val="TAL"/>
            </w:pPr>
            <w:r w:rsidRPr="00613175">
              <w:t>SS sends 200 OK for UPDATE, without timer tag in Supported and Require headers and without Session-Expires header.</w:t>
            </w:r>
          </w:p>
        </w:tc>
        <w:tc>
          <w:tcPr>
            <w:tcW w:w="720" w:type="dxa"/>
            <w:tcBorders>
              <w:top w:val="single" w:sz="4" w:space="0" w:color="auto"/>
              <w:left w:val="single" w:sz="4" w:space="0" w:color="auto"/>
              <w:bottom w:val="single" w:sz="4" w:space="0" w:color="auto"/>
              <w:right w:val="single" w:sz="4" w:space="0" w:color="auto"/>
            </w:tcBorders>
          </w:tcPr>
          <w:p w14:paraId="39E97189"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4BB55A61" w14:textId="77777777" w:rsidR="004811AC" w:rsidRPr="00613175" w:rsidRDefault="004811AC" w:rsidP="00B56795">
            <w:pPr>
              <w:pStyle w:val="TAL"/>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7590B44"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7E11E2E0" w14:textId="77777777" w:rsidR="004811AC" w:rsidRPr="00613175" w:rsidRDefault="004811AC" w:rsidP="00B56795">
            <w:pPr>
              <w:pStyle w:val="TAC"/>
              <w:rPr>
                <w:lang w:eastAsia="zh-CN"/>
              </w:rPr>
            </w:pPr>
          </w:p>
        </w:tc>
      </w:tr>
      <w:tr w:rsidR="004811AC" w:rsidRPr="00613175" w14:paraId="45E7BA15"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32D13A94" w14:textId="77777777" w:rsidR="004811AC" w:rsidRPr="00613175" w:rsidRDefault="004811AC" w:rsidP="00B56795">
            <w:pPr>
              <w:pStyle w:val="TAC"/>
              <w:rPr>
                <w:lang w:eastAsia="zh-CN"/>
              </w:rPr>
            </w:pPr>
            <w:r w:rsidRPr="00613175">
              <w:t>24-25</w:t>
            </w:r>
          </w:p>
        </w:tc>
        <w:tc>
          <w:tcPr>
            <w:tcW w:w="3969" w:type="dxa"/>
            <w:tcBorders>
              <w:top w:val="single" w:sz="4" w:space="0" w:color="auto"/>
              <w:left w:val="single" w:sz="4" w:space="0" w:color="auto"/>
              <w:bottom w:val="single" w:sz="4" w:space="0" w:color="auto"/>
              <w:right w:val="single" w:sz="4" w:space="0" w:color="auto"/>
            </w:tcBorders>
            <w:hideMark/>
          </w:tcPr>
          <w:p w14:paraId="1FC11A6E" w14:textId="77777777" w:rsidR="004811AC" w:rsidRPr="00613175" w:rsidRDefault="004811AC" w:rsidP="00B56795">
            <w:pPr>
              <w:pStyle w:val="TAL"/>
            </w:pPr>
            <w:r w:rsidRPr="00613175">
              <w:t>SS releases the call.</w:t>
            </w:r>
          </w:p>
          <w:p w14:paraId="4E1FBF8F" w14:textId="77777777" w:rsidR="004811AC" w:rsidRPr="00613175" w:rsidRDefault="004811AC" w:rsidP="00B56795">
            <w:pPr>
              <w:pStyle w:val="TAL"/>
            </w:pPr>
            <w:r w:rsidRPr="00613175">
              <w:t>(Steps 1-2 of Annex A.8)</w:t>
            </w:r>
          </w:p>
        </w:tc>
        <w:tc>
          <w:tcPr>
            <w:tcW w:w="720" w:type="dxa"/>
            <w:tcBorders>
              <w:top w:val="single" w:sz="4" w:space="0" w:color="auto"/>
              <w:left w:val="single" w:sz="4" w:space="0" w:color="auto"/>
              <w:bottom w:val="single" w:sz="4" w:space="0" w:color="auto"/>
              <w:right w:val="single" w:sz="4" w:space="0" w:color="auto"/>
            </w:tcBorders>
          </w:tcPr>
          <w:p w14:paraId="3304A35F" w14:textId="77777777" w:rsidR="004811AC" w:rsidRPr="00613175" w:rsidRDefault="004811AC" w:rsidP="00B56795">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53FC45DB" w14:textId="77777777" w:rsidR="004811AC" w:rsidRPr="00613175" w:rsidRDefault="004811AC" w:rsidP="00B56795">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1010D44E" w14:textId="77777777" w:rsidR="004811AC" w:rsidRPr="00613175" w:rsidRDefault="004811AC" w:rsidP="00B56795">
            <w:pPr>
              <w:pStyle w:val="TAC"/>
              <w:rPr>
                <w:rFonts w:eastAsia="MT Extra"/>
                <w:lang w:eastAsia="zh-CN"/>
              </w:rPr>
            </w:pPr>
          </w:p>
        </w:tc>
        <w:tc>
          <w:tcPr>
            <w:tcW w:w="850" w:type="dxa"/>
            <w:tcBorders>
              <w:top w:val="single" w:sz="4" w:space="0" w:color="auto"/>
              <w:left w:val="single" w:sz="4" w:space="0" w:color="auto"/>
              <w:bottom w:val="single" w:sz="4" w:space="0" w:color="auto"/>
              <w:right w:val="single" w:sz="4" w:space="0" w:color="auto"/>
            </w:tcBorders>
          </w:tcPr>
          <w:p w14:paraId="70AD5D78" w14:textId="77777777" w:rsidR="004811AC" w:rsidRPr="00613175" w:rsidRDefault="004811AC" w:rsidP="00B56795">
            <w:pPr>
              <w:pStyle w:val="TAC"/>
              <w:rPr>
                <w:lang w:eastAsia="zh-CN"/>
              </w:rPr>
            </w:pPr>
          </w:p>
        </w:tc>
      </w:tr>
    </w:tbl>
    <w:p w14:paraId="65DA8A46" w14:textId="77777777" w:rsidR="004811AC" w:rsidRPr="00613175" w:rsidRDefault="004811AC" w:rsidP="004811AC">
      <w:pPr>
        <w:rPr>
          <w:rFonts w:ascii="MS LineDraw" w:hAnsi="MS LineDraw" w:cs="MS LineDraw"/>
        </w:rPr>
      </w:pPr>
    </w:p>
    <w:p w14:paraId="0BF786AF" w14:textId="77777777" w:rsidR="004811AC" w:rsidRPr="00613175" w:rsidRDefault="004811AC" w:rsidP="004811AC">
      <w:pPr>
        <w:pStyle w:val="H6"/>
      </w:pPr>
      <w:r w:rsidRPr="00613175">
        <w:lastRenderedPageBreak/>
        <w:t>7.29.3.3</w:t>
      </w:r>
      <w:r w:rsidRPr="00613175">
        <w:tab/>
        <w:t>Specific message contents</w:t>
      </w:r>
    </w:p>
    <w:p w14:paraId="31F6A697" w14:textId="77777777" w:rsidR="004811AC" w:rsidRPr="00613175" w:rsidRDefault="004811AC" w:rsidP="004811AC">
      <w:pPr>
        <w:pStyle w:val="TH"/>
      </w:pPr>
      <w:r w:rsidRPr="00613175">
        <w:t>Table 7.29.3.3-1: INVITE (step 8, table 7.29.3.2-1)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4811AC" w:rsidRPr="00613175" w14:paraId="66FB963E" w14:textId="77777777" w:rsidTr="00B56795">
        <w:trPr>
          <w:jc w:val="center"/>
        </w:trPr>
        <w:tc>
          <w:tcPr>
            <w:tcW w:w="9781" w:type="dxa"/>
            <w:gridSpan w:val="5"/>
          </w:tcPr>
          <w:p w14:paraId="5E61BF7A" w14:textId="65149E7D" w:rsidR="004811AC" w:rsidRPr="00613175" w:rsidRDefault="004811AC" w:rsidP="00B56795">
            <w:pPr>
              <w:pStyle w:val="TAL"/>
            </w:pPr>
            <w:r w:rsidRPr="00613175">
              <w:t xml:space="preserve">Derivation Path: </w:t>
            </w:r>
            <w:r w:rsidR="001E1D86" w:rsidRPr="00613175">
              <w:t>Annex A.4.1 with A26 as additional condition</w:t>
            </w:r>
          </w:p>
        </w:tc>
      </w:tr>
      <w:tr w:rsidR="004811AC" w:rsidRPr="00613175" w14:paraId="0F5F5C57"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bottom w:val="single" w:sz="4" w:space="0" w:color="auto"/>
            </w:tcBorders>
            <w:shd w:val="clear" w:color="auto" w:fill="auto"/>
          </w:tcPr>
          <w:p w14:paraId="5CBFAA14" w14:textId="77777777" w:rsidR="004811AC" w:rsidRPr="00613175" w:rsidRDefault="004811AC" w:rsidP="00B56795">
            <w:pPr>
              <w:pStyle w:val="TAH"/>
            </w:pPr>
            <w:r w:rsidRPr="00613175">
              <w:t>Header/param</w:t>
            </w:r>
          </w:p>
        </w:tc>
        <w:tc>
          <w:tcPr>
            <w:tcW w:w="878" w:type="dxa"/>
            <w:tcBorders>
              <w:bottom w:val="single" w:sz="4" w:space="0" w:color="auto"/>
            </w:tcBorders>
            <w:shd w:val="clear" w:color="auto" w:fill="auto"/>
          </w:tcPr>
          <w:p w14:paraId="3FECAE23" w14:textId="77777777" w:rsidR="004811AC" w:rsidRPr="00613175" w:rsidRDefault="004811AC" w:rsidP="00B56795">
            <w:pPr>
              <w:pStyle w:val="TAH"/>
            </w:pPr>
            <w:r w:rsidRPr="00613175">
              <w:t>Cond</w:t>
            </w:r>
          </w:p>
        </w:tc>
        <w:tc>
          <w:tcPr>
            <w:tcW w:w="4795" w:type="dxa"/>
            <w:tcBorders>
              <w:bottom w:val="single" w:sz="4" w:space="0" w:color="auto"/>
            </w:tcBorders>
            <w:shd w:val="clear" w:color="auto" w:fill="auto"/>
          </w:tcPr>
          <w:p w14:paraId="75E14BA1" w14:textId="77777777" w:rsidR="004811AC" w:rsidRPr="00613175" w:rsidRDefault="004811AC" w:rsidP="00B56795">
            <w:pPr>
              <w:pStyle w:val="TAH"/>
            </w:pPr>
            <w:r w:rsidRPr="00613175">
              <w:t>Value/remark</w:t>
            </w:r>
          </w:p>
        </w:tc>
        <w:tc>
          <w:tcPr>
            <w:tcW w:w="749" w:type="dxa"/>
            <w:tcBorders>
              <w:bottom w:val="single" w:sz="4" w:space="0" w:color="auto"/>
            </w:tcBorders>
            <w:shd w:val="clear" w:color="auto" w:fill="auto"/>
          </w:tcPr>
          <w:p w14:paraId="5F1F544D" w14:textId="77777777" w:rsidR="004811AC" w:rsidRPr="00613175" w:rsidRDefault="004811AC" w:rsidP="00B56795">
            <w:pPr>
              <w:pStyle w:val="TAH"/>
            </w:pPr>
            <w:r w:rsidRPr="00613175">
              <w:t>Rel</w:t>
            </w:r>
          </w:p>
        </w:tc>
        <w:tc>
          <w:tcPr>
            <w:tcW w:w="1560" w:type="dxa"/>
            <w:tcBorders>
              <w:bottom w:val="single" w:sz="4" w:space="0" w:color="auto"/>
            </w:tcBorders>
          </w:tcPr>
          <w:p w14:paraId="4FF1EEB4" w14:textId="77777777" w:rsidR="004811AC" w:rsidRPr="00613175" w:rsidRDefault="004811AC" w:rsidP="00B56795">
            <w:pPr>
              <w:pStyle w:val="TAH"/>
            </w:pPr>
            <w:r w:rsidRPr="00613175">
              <w:t>Reference</w:t>
            </w:r>
          </w:p>
        </w:tc>
      </w:tr>
      <w:tr w:rsidR="004811AC" w:rsidRPr="00613175" w14:paraId="40F94623"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single" w:sz="4" w:space="0" w:color="auto"/>
              <w:bottom w:val="nil"/>
            </w:tcBorders>
            <w:shd w:val="clear" w:color="auto" w:fill="auto"/>
          </w:tcPr>
          <w:p w14:paraId="58662D20" w14:textId="77777777" w:rsidR="004811AC" w:rsidRPr="00613175" w:rsidRDefault="004811AC" w:rsidP="00B56795">
            <w:pPr>
              <w:pStyle w:val="TAL"/>
              <w:rPr>
                <w:b/>
              </w:rPr>
            </w:pPr>
            <w:r w:rsidRPr="00613175">
              <w:rPr>
                <w:b/>
              </w:rPr>
              <w:t>Session-Expires</w:t>
            </w:r>
          </w:p>
        </w:tc>
        <w:tc>
          <w:tcPr>
            <w:tcW w:w="878" w:type="dxa"/>
            <w:tcBorders>
              <w:top w:val="single" w:sz="4" w:space="0" w:color="auto"/>
              <w:bottom w:val="nil"/>
            </w:tcBorders>
            <w:shd w:val="clear" w:color="auto" w:fill="auto"/>
          </w:tcPr>
          <w:p w14:paraId="62DE1551" w14:textId="77777777" w:rsidR="004811AC" w:rsidRPr="00613175" w:rsidRDefault="004811AC" w:rsidP="00B56795">
            <w:pPr>
              <w:pStyle w:val="TAL"/>
            </w:pPr>
          </w:p>
        </w:tc>
        <w:tc>
          <w:tcPr>
            <w:tcW w:w="4795" w:type="dxa"/>
            <w:tcBorders>
              <w:top w:val="single" w:sz="4" w:space="0" w:color="auto"/>
              <w:bottom w:val="nil"/>
            </w:tcBorders>
            <w:shd w:val="clear" w:color="auto" w:fill="auto"/>
          </w:tcPr>
          <w:p w14:paraId="7CE4A574" w14:textId="77777777" w:rsidR="004811AC" w:rsidRPr="00613175" w:rsidRDefault="004811AC" w:rsidP="00B56795">
            <w:pPr>
              <w:pStyle w:val="TAL"/>
              <w:rPr>
                <w:lang w:eastAsia="zh-CN"/>
              </w:rPr>
            </w:pPr>
            <w:r w:rsidRPr="00613175">
              <w:rPr>
                <w:lang w:eastAsia="zh-CN"/>
              </w:rPr>
              <w:t>(if present)</w:t>
            </w:r>
          </w:p>
        </w:tc>
        <w:tc>
          <w:tcPr>
            <w:tcW w:w="749" w:type="dxa"/>
            <w:tcBorders>
              <w:top w:val="single" w:sz="4" w:space="0" w:color="auto"/>
              <w:bottom w:val="nil"/>
            </w:tcBorders>
            <w:shd w:val="clear" w:color="auto" w:fill="auto"/>
          </w:tcPr>
          <w:p w14:paraId="6AAC5BF5" w14:textId="77777777" w:rsidR="004811AC" w:rsidRPr="00613175" w:rsidRDefault="004811AC" w:rsidP="00B56795">
            <w:pPr>
              <w:pStyle w:val="TAL"/>
            </w:pPr>
          </w:p>
        </w:tc>
        <w:tc>
          <w:tcPr>
            <w:tcW w:w="1560" w:type="dxa"/>
            <w:tcBorders>
              <w:top w:val="single" w:sz="4" w:space="0" w:color="auto"/>
              <w:bottom w:val="nil"/>
            </w:tcBorders>
          </w:tcPr>
          <w:p w14:paraId="7150B9EA" w14:textId="77777777" w:rsidR="004811AC" w:rsidRPr="00613175" w:rsidRDefault="004811AC" w:rsidP="00B56795">
            <w:pPr>
              <w:pStyle w:val="TAL"/>
            </w:pPr>
            <w:r w:rsidRPr="00613175">
              <w:t>RFC 4028 [37]</w:t>
            </w:r>
          </w:p>
        </w:tc>
      </w:tr>
      <w:tr w:rsidR="004811AC" w:rsidRPr="00613175" w14:paraId="24FC892E"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nil"/>
              <w:bottom w:val="nil"/>
            </w:tcBorders>
            <w:shd w:val="clear" w:color="auto" w:fill="auto"/>
          </w:tcPr>
          <w:p w14:paraId="36047792" w14:textId="77777777" w:rsidR="004811AC" w:rsidRPr="00613175" w:rsidRDefault="004811AC" w:rsidP="00B56795">
            <w:pPr>
              <w:pStyle w:val="TAL"/>
              <w:rPr>
                <w:bCs/>
              </w:rPr>
            </w:pPr>
            <w:r w:rsidRPr="00613175">
              <w:rPr>
                <w:bCs/>
              </w:rPr>
              <w:tab/>
              <w:t>delta-seconds</w:t>
            </w:r>
          </w:p>
        </w:tc>
        <w:tc>
          <w:tcPr>
            <w:tcW w:w="878" w:type="dxa"/>
            <w:tcBorders>
              <w:top w:val="nil"/>
              <w:bottom w:val="nil"/>
            </w:tcBorders>
            <w:shd w:val="clear" w:color="auto" w:fill="auto"/>
          </w:tcPr>
          <w:p w14:paraId="646BE11F" w14:textId="77777777" w:rsidR="004811AC" w:rsidRPr="00613175" w:rsidRDefault="004811AC" w:rsidP="00B56795">
            <w:pPr>
              <w:pStyle w:val="TAL"/>
            </w:pPr>
          </w:p>
        </w:tc>
        <w:tc>
          <w:tcPr>
            <w:tcW w:w="4795" w:type="dxa"/>
            <w:tcBorders>
              <w:top w:val="nil"/>
              <w:bottom w:val="nil"/>
            </w:tcBorders>
            <w:shd w:val="clear" w:color="auto" w:fill="auto"/>
          </w:tcPr>
          <w:p w14:paraId="19A84E3C" w14:textId="77777777" w:rsidR="004811AC" w:rsidRPr="00613175" w:rsidRDefault="004811AC" w:rsidP="00B56795">
            <w:pPr>
              <w:pStyle w:val="TAL"/>
              <w:rPr>
                <w:i/>
                <w:iCs/>
                <w:lang w:eastAsia="zh-CN"/>
              </w:rPr>
            </w:pPr>
            <w:r w:rsidRPr="00613175">
              <w:rPr>
                <w:i/>
                <w:iCs/>
                <w:lang w:eastAsia="zh-CN"/>
              </w:rPr>
              <w:t>1800</w:t>
            </w:r>
          </w:p>
        </w:tc>
        <w:tc>
          <w:tcPr>
            <w:tcW w:w="749" w:type="dxa"/>
            <w:tcBorders>
              <w:top w:val="nil"/>
              <w:bottom w:val="nil"/>
            </w:tcBorders>
            <w:shd w:val="clear" w:color="auto" w:fill="auto"/>
          </w:tcPr>
          <w:p w14:paraId="68CE23D1" w14:textId="77777777" w:rsidR="004811AC" w:rsidRPr="00613175" w:rsidRDefault="004811AC" w:rsidP="00B56795">
            <w:pPr>
              <w:pStyle w:val="TAL"/>
            </w:pPr>
          </w:p>
        </w:tc>
        <w:tc>
          <w:tcPr>
            <w:tcW w:w="1560" w:type="dxa"/>
            <w:tcBorders>
              <w:top w:val="nil"/>
              <w:bottom w:val="nil"/>
            </w:tcBorders>
          </w:tcPr>
          <w:p w14:paraId="474108D4" w14:textId="77777777" w:rsidR="004811AC" w:rsidRPr="00613175" w:rsidRDefault="004811AC" w:rsidP="00B56795">
            <w:pPr>
              <w:pStyle w:val="TAL"/>
            </w:pPr>
          </w:p>
        </w:tc>
      </w:tr>
      <w:tr w:rsidR="004811AC" w:rsidRPr="00613175" w14:paraId="7158686B" w14:textId="77777777" w:rsidTr="00B56795">
        <w:tblPrEx>
          <w:tblCellMar>
            <w:left w:w="115" w:type="dxa"/>
            <w:right w:w="115" w:type="dxa"/>
          </w:tblCellMar>
          <w:tblLook w:val="04A0" w:firstRow="1" w:lastRow="0" w:firstColumn="1" w:lastColumn="0" w:noHBand="0" w:noVBand="1"/>
        </w:tblPrEx>
        <w:trPr>
          <w:tblHeader/>
          <w:jc w:val="center"/>
        </w:trPr>
        <w:tc>
          <w:tcPr>
            <w:tcW w:w="1799" w:type="dxa"/>
            <w:tcBorders>
              <w:top w:val="nil"/>
              <w:bottom w:val="single" w:sz="4" w:space="0" w:color="auto"/>
            </w:tcBorders>
            <w:shd w:val="clear" w:color="auto" w:fill="auto"/>
          </w:tcPr>
          <w:p w14:paraId="07276D3A" w14:textId="77777777" w:rsidR="004811AC" w:rsidRPr="00613175" w:rsidRDefault="004811AC" w:rsidP="00B56795">
            <w:pPr>
              <w:pStyle w:val="TAL"/>
              <w:rPr>
                <w:bCs/>
              </w:rPr>
            </w:pPr>
            <w:r w:rsidRPr="00613175">
              <w:rPr>
                <w:bCs/>
              </w:rPr>
              <w:tab/>
              <w:t>refresher</w:t>
            </w:r>
          </w:p>
        </w:tc>
        <w:tc>
          <w:tcPr>
            <w:tcW w:w="878" w:type="dxa"/>
            <w:tcBorders>
              <w:top w:val="nil"/>
              <w:bottom w:val="single" w:sz="4" w:space="0" w:color="auto"/>
            </w:tcBorders>
            <w:shd w:val="clear" w:color="auto" w:fill="auto"/>
          </w:tcPr>
          <w:p w14:paraId="0E95F070" w14:textId="77777777" w:rsidR="004811AC" w:rsidRPr="00613175" w:rsidRDefault="004811AC" w:rsidP="00B56795">
            <w:pPr>
              <w:pStyle w:val="TAL"/>
            </w:pPr>
          </w:p>
        </w:tc>
        <w:tc>
          <w:tcPr>
            <w:tcW w:w="4795" w:type="dxa"/>
            <w:tcBorders>
              <w:top w:val="nil"/>
              <w:bottom w:val="single" w:sz="4" w:space="0" w:color="auto"/>
            </w:tcBorders>
            <w:shd w:val="clear" w:color="auto" w:fill="auto"/>
          </w:tcPr>
          <w:p w14:paraId="2935AC2A" w14:textId="77777777" w:rsidR="004811AC" w:rsidRPr="00613175" w:rsidRDefault="004811AC" w:rsidP="00B56795">
            <w:pPr>
              <w:pStyle w:val="TAL"/>
              <w:rPr>
                <w:lang w:eastAsia="zh-CN"/>
              </w:rPr>
            </w:pPr>
            <w:r w:rsidRPr="00613175">
              <w:rPr>
                <w:i/>
                <w:iCs/>
                <w:lang w:eastAsia="zh-CN"/>
              </w:rPr>
              <w:t>uac</w:t>
            </w:r>
            <w:r w:rsidRPr="00613175">
              <w:rPr>
                <w:lang w:eastAsia="zh-CN"/>
              </w:rPr>
              <w:t xml:space="preserve"> (if present)</w:t>
            </w:r>
          </w:p>
        </w:tc>
        <w:tc>
          <w:tcPr>
            <w:tcW w:w="749" w:type="dxa"/>
            <w:tcBorders>
              <w:top w:val="nil"/>
              <w:bottom w:val="single" w:sz="4" w:space="0" w:color="auto"/>
            </w:tcBorders>
            <w:shd w:val="clear" w:color="auto" w:fill="auto"/>
          </w:tcPr>
          <w:p w14:paraId="0B1A98EF" w14:textId="77777777" w:rsidR="004811AC" w:rsidRPr="00613175" w:rsidRDefault="004811AC" w:rsidP="00B56795">
            <w:pPr>
              <w:pStyle w:val="TAL"/>
            </w:pPr>
          </w:p>
        </w:tc>
        <w:tc>
          <w:tcPr>
            <w:tcW w:w="1560" w:type="dxa"/>
            <w:tcBorders>
              <w:top w:val="nil"/>
              <w:bottom w:val="single" w:sz="4" w:space="0" w:color="auto"/>
            </w:tcBorders>
          </w:tcPr>
          <w:p w14:paraId="1669BBDA" w14:textId="77777777" w:rsidR="004811AC" w:rsidRPr="00613175" w:rsidRDefault="004811AC" w:rsidP="00B56795">
            <w:pPr>
              <w:pStyle w:val="TAL"/>
            </w:pPr>
          </w:p>
        </w:tc>
      </w:tr>
    </w:tbl>
    <w:p w14:paraId="67AAC2FC" w14:textId="77777777" w:rsidR="004811AC" w:rsidRPr="00613175" w:rsidRDefault="004811AC" w:rsidP="004811AC"/>
    <w:p w14:paraId="1D072FF7" w14:textId="77777777" w:rsidR="004811AC" w:rsidRPr="00613175" w:rsidRDefault="004811AC" w:rsidP="004811AC">
      <w:pPr>
        <w:pStyle w:val="TH"/>
      </w:pPr>
      <w:r w:rsidRPr="00613175">
        <w:t>Table 7.29.3.3-2: 183 Session Progress (step 10, table 7.29.3.2-1)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08BEACBF" w14:textId="77777777" w:rsidTr="00B56795">
        <w:trPr>
          <w:jc w:val="center"/>
        </w:trPr>
        <w:tc>
          <w:tcPr>
            <w:tcW w:w="9639" w:type="dxa"/>
            <w:gridSpan w:val="5"/>
          </w:tcPr>
          <w:p w14:paraId="37C7D838" w14:textId="39C94766" w:rsidR="004811AC" w:rsidRPr="00613175" w:rsidRDefault="004811AC" w:rsidP="00B56795">
            <w:pPr>
              <w:pStyle w:val="TAL"/>
            </w:pPr>
            <w:r w:rsidRPr="00613175">
              <w:t xml:space="preserve">Derivation Path: </w:t>
            </w:r>
            <w:r w:rsidR="00D85882" w:rsidRPr="00613175">
              <w:t>Annex A.4.1, step 3</w:t>
            </w:r>
          </w:p>
        </w:tc>
      </w:tr>
      <w:tr w:rsidR="004811AC" w:rsidRPr="00613175" w14:paraId="00AD6F6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15F5CB0B"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117B2C8E"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3D6908F8"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0189F394" w14:textId="77777777" w:rsidR="004811AC" w:rsidRPr="00613175" w:rsidRDefault="004811AC" w:rsidP="00B56795">
            <w:pPr>
              <w:pStyle w:val="TAH"/>
            </w:pPr>
            <w:r w:rsidRPr="00613175">
              <w:t>Rel</w:t>
            </w:r>
          </w:p>
        </w:tc>
        <w:tc>
          <w:tcPr>
            <w:tcW w:w="1546" w:type="dxa"/>
            <w:tcBorders>
              <w:bottom w:val="single" w:sz="4" w:space="0" w:color="auto"/>
            </w:tcBorders>
          </w:tcPr>
          <w:p w14:paraId="2452344F" w14:textId="77777777" w:rsidR="004811AC" w:rsidRPr="00613175" w:rsidRDefault="004811AC" w:rsidP="00B56795">
            <w:pPr>
              <w:pStyle w:val="TAH"/>
            </w:pPr>
            <w:r w:rsidRPr="00613175">
              <w:t>Reference</w:t>
            </w:r>
          </w:p>
        </w:tc>
      </w:tr>
      <w:tr w:rsidR="004811AC" w:rsidRPr="00613175" w14:paraId="1487926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18968F74" w14:textId="77777777" w:rsidR="004811AC" w:rsidRPr="00613175" w:rsidRDefault="004811AC" w:rsidP="00B56795">
            <w:pPr>
              <w:pStyle w:val="TAL"/>
              <w:rPr>
                <w:b/>
              </w:rPr>
            </w:pPr>
            <w:r w:rsidRPr="00613175">
              <w:rPr>
                <w:b/>
              </w:rPr>
              <w:t>Allow</w:t>
            </w:r>
          </w:p>
        </w:tc>
        <w:tc>
          <w:tcPr>
            <w:tcW w:w="872" w:type="dxa"/>
            <w:tcBorders>
              <w:top w:val="single" w:sz="4" w:space="0" w:color="auto"/>
              <w:bottom w:val="single" w:sz="4" w:space="0" w:color="auto"/>
            </w:tcBorders>
            <w:shd w:val="clear" w:color="auto" w:fill="auto"/>
          </w:tcPr>
          <w:p w14:paraId="630A219B"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16B81772" w14:textId="77777777" w:rsidR="004811AC" w:rsidRPr="00613175" w:rsidRDefault="004811AC" w:rsidP="00B56795">
            <w:pPr>
              <w:pStyle w:val="TAL"/>
              <w:rPr>
                <w:i/>
                <w:iCs/>
                <w:lang w:eastAsia="zh-CN"/>
              </w:rPr>
            </w:pPr>
            <w:r w:rsidRPr="00613175">
              <w:rPr>
                <w:i/>
                <w:iCs/>
                <w:lang w:eastAsia="zh-CN"/>
              </w:rPr>
              <w:t>INVITE, UPDATE, PRACK, ACK, OPTIONS, CANCEL, BYE</w:t>
            </w:r>
          </w:p>
        </w:tc>
        <w:tc>
          <w:tcPr>
            <w:tcW w:w="742" w:type="dxa"/>
            <w:tcBorders>
              <w:top w:val="single" w:sz="4" w:space="0" w:color="auto"/>
              <w:bottom w:val="single" w:sz="4" w:space="0" w:color="auto"/>
            </w:tcBorders>
            <w:shd w:val="clear" w:color="auto" w:fill="auto"/>
          </w:tcPr>
          <w:p w14:paraId="2F68259D" w14:textId="77777777" w:rsidR="004811AC" w:rsidRPr="00613175" w:rsidRDefault="004811AC" w:rsidP="00B56795">
            <w:pPr>
              <w:pStyle w:val="TAL"/>
            </w:pPr>
          </w:p>
        </w:tc>
        <w:tc>
          <w:tcPr>
            <w:tcW w:w="1546" w:type="dxa"/>
            <w:tcBorders>
              <w:top w:val="single" w:sz="4" w:space="0" w:color="auto"/>
              <w:bottom w:val="single" w:sz="4" w:space="0" w:color="auto"/>
            </w:tcBorders>
          </w:tcPr>
          <w:p w14:paraId="4977D086" w14:textId="77777777" w:rsidR="004811AC" w:rsidRPr="00613175" w:rsidRDefault="004811AC" w:rsidP="00B56795">
            <w:pPr>
              <w:pStyle w:val="TAL"/>
            </w:pPr>
            <w:r w:rsidRPr="00613175">
              <w:t>RFC 4028 [37]</w:t>
            </w:r>
          </w:p>
        </w:tc>
      </w:tr>
    </w:tbl>
    <w:p w14:paraId="300743B8" w14:textId="77777777" w:rsidR="004811AC" w:rsidRPr="00613175" w:rsidRDefault="004811AC" w:rsidP="004811AC"/>
    <w:p w14:paraId="21BDB154" w14:textId="77777777" w:rsidR="004811AC" w:rsidRPr="00613175" w:rsidRDefault="004811AC" w:rsidP="004811AC">
      <w:pPr>
        <w:pStyle w:val="TH"/>
      </w:pPr>
      <w:r w:rsidRPr="00613175">
        <w:t>Table 7.29.3.3-3: 200 OK (step 18, table 7.29.3.2-1)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4E790D10" w14:textId="77777777" w:rsidTr="00B56795">
        <w:trPr>
          <w:jc w:val="center"/>
        </w:trPr>
        <w:tc>
          <w:tcPr>
            <w:tcW w:w="9639" w:type="dxa"/>
            <w:gridSpan w:val="5"/>
          </w:tcPr>
          <w:p w14:paraId="0548A1EF" w14:textId="36102EF1" w:rsidR="004811AC" w:rsidRPr="00613175" w:rsidRDefault="004811AC" w:rsidP="00B56795">
            <w:pPr>
              <w:pStyle w:val="TAL"/>
            </w:pPr>
            <w:r w:rsidRPr="00613175">
              <w:t xml:space="preserve">Derivation Path: </w:t>
            </w:r>
            <w:r w:rsidR="007E44B2">
              <w:t>Annex A.4.1, step 11</w:t>
            </w:r>
          </w:p>
        </w:tc>
      </w:tr>
      <w:tr w:rsidR="004811AC" w:rsidRPr="00613175" w14:paraId="2B6D9117"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14F70458"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636E5C2A"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1BD299F1"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79686E7E" w14:textId="77777777" w:rsidR="004811AC" w:rsidRPr="00613175" w:rsidRDefault="004811AC" w:rsidP="00B56795">
            <w:pPr>
              <w:pStyle w:val="TAH"/>
            </w:pPr>
            <w:r w:rsidRPr="00613175">
              <w:t>Rel</w:t>
            </w:r>
          </w:p>
        </w:tc>
        <w:tc>
          <w:tcPr>
            <w:tcW w:w="1546" w:type="dxa"/>
            <w:tcBorders>
              <w:bottom w:val="single" w:sz="4" w:space="0" w:color="auto"/>
            </w:tcBorders>
          </w:tcPr>
          <w:p w14:paraId="3663BD9A" w14:textId="77777777" w:rsidR="004811AC" w:rsidRPr="00613175" w:rsidRDefault="004811AC" w:rsidP="00B56795">
            <w:pPr>
              <w:pStyle w:val="TAH"/>
            </w:pPr>
            <w:r w:rsidRPr="00613175">
              <w:t>Reference</w:t>
            </w:r>
          </w:p>
        </w:tc>
      </w:tr>
      <w:tr w:rsidR="004811AC" w:rsidRPr="00613175" w14:paraId="6C4E0622"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2563F886" w14:textId="77777777" w:rsidR="004811AC" w:rsidRPr="00613175" w:rsidRDefault="004811AC" w:rsidP="00B56795">
            <w:pPr>
              <w:pStyle w:val="TAL"/>
              <w:rPr>
                <w:b/>
              </w:rPr>
            </w:pPr>
            <w:r w:rsidRPr="00613175">
              <w:rPr>
                <w:b/>
              </w:rPr>
              <w:t>Allow</w:t>
            </w:r>
          </w:p>
        </w:tc>
        <w:tc>
          <w:tcPr>
            <w:tcW w:w="872" w:type="dxa"/>
            <w:tcBorders>
              <w:top w:val="single" w:sz="4" w:space="0" w:color="auto"/>
              <w:bottom w:val="single" w:sz="4" w:space="0" w:color="auto"/>
            </w:tcBorders>
            <w:shd w:val="clear" w:color="auto" w:fill="auto"/>
          </w:tcPr>
          <w:p w14:paraId="0741E601"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0621661F" w14:textId="77777777" w:rsidR="004811AC" w:rsidRPr="007E44B2" w:rsidRDefault="004811AC" w:rsidP="00B56795">
            <w:pPr>
              <w:pStyle w:val="TAL"/>
              <w:rPr>
                <w:i/>
                <w:iCs/>
                <w:lang w:eastAsia="zh-CN"/>
              </w:rPr>
            </w:pPr>
            <w:r w:rsidRPr="007E44B2">
              <w:rPr>
                <w:i/>
                <w:iCs/>
                <w:lang w:eastAsia="zh-CN"/>
              </w:rPr>
              <w:t>INVITE, UPDATE, PRACK, ACK, OPTIONS, CANCEL, BYE</w:t>
            </w:r>
          </w:p>
        </w:tc>
        <w:tc>
          <w:tcPr>
            <w:tcW w:w="742" w:type="dxa"/>
            <w:tcBorders>
              <w:top w:val="single" w:sz="4" w:space="0" w:color="auto"/>
              <w:bottom w:val="single" w:sz="4" w:space="0" w:color="auto"/>
            </w:tcBorders>
            <w:shd w:val="clear" w:color="auto" w:fill="auto"/>
          </w:tcPr>
          <w:p w14:paraId="4A5757C0" w14:textId="77777777" w:rsidR="004811AC" w:rsidRPr="00613175" w:rsidRDefault="004811AC" w:rsidP="00B56795">
            <w:pPr>
              <w:pStyle w:val="TAL"/>
            </w:pPr>
          </w:p>
        </w:tc>
        <w:tc>
          <w:tcPr>
            <w:tcW w:w="1546" w:type="dxa"/>
            <w:tcBorders>
              <w:top w:val="single" w:sz="4" w:space="0" w:color="auto"/>
              <w:bottom w:val="single" w:sz="4" w:space="0" w:color="auto"/>
            </w:tcBorders>
          </w:tcPr>
          <w:p w14:paraId="13CE4C33" w14:textId="77777777" w:rsidR="004811AC" w:rsidRPr="00613175" w:rsidRDefault="004811AC" w:rsidP="00B56795">
            <w:pPr>
              <w:pStyle w:val="TAL"/>
            </w:pPr>
            <w:r w:rsidRPr="00613175">
              <w:t>RFC 4028 [37]</w:t>
            </w:r>
          </w:p>
        </w:tc>
      </w:tr>
    </w:tbl>
    <w:p w14:paraId="084E3CBE" w14:textId="77777777" w:rsidR="004811AC" w:rsidRPr="00613175" w:rsidRDefault="004811AC" w:rsidP="004811AC"/>
    <w:p w14:paraId="3C7CF833" w14:textId="77777777" w:rsidR="004811AC" w:rsidRPr="00613175" w:rsidRDefault="004811AC" w:rsidP="004811AC">
      <w:pPr>
        <w:pStyle w:val="TH"/>
      </w:pPr>
      <w:r w:rsidRPr="00613175">
        <w:t>Table 7.29.3.3-4: UPDATE (steps 20 and 22, table 7.29.3.2-1)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45D081D0" w14:textId="77777777" w:rsidTr="00B56795">
        <w:trPr>
          <w:jc w:val="center"/>
        </w:trPr>
        <w:tc>
          <w:tcPr>
            <w:tcW w:w="9639" w:type="dxa"/>
            <w:gridSpan w:val="5"/>
          </w:tcPr>
          <w:p w14:paraId="214A98B1" w14:textId="360FF878" w:rsidR="004811AC" w:rsidRPr="00613175" w:rsidRDefault="004811AC" w:rsidP="00B56795">
            <w:pPr>
              <w:pStyle w:val="TAL"/>
            </w:pPr>
            <w:r w:rsidRPr="00613175">
              <w:t xml:space="preserve">Derivation Path: TS 34.229-1 [2], Table in </w:t>
            </w:r>
            <w:r w:rsidR="007E44B2">
              <w:t>Annex</w:t>
            </w:r>
            <w:r w:rsidRPr="00613175">
              <w:t xml:space="preserve"> A.2.5, Conditions A1 and A6</w:t>
            </w:r>
          </w:p>
        </w:tc>
      </w:tr>
      <w:tr w:rsidR="004811AC" w:rsidRPr="00613175" w14:paraId="5EEE2FD3"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6B10D549"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7FD351B8"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68F2F7F4"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4C1F2C13" w14:textId="77777777" w:rsidR="004811AC" w:rsidRPr="00613175" w:rsidRDefault="004811AC" w:rsidP="00B56795">
            <w:pPr>
              <w:pStyle w:val="TAH"/>
            </w:pPr>
            <w:r w:rsidRPr="00613175">
              <w:t>Rel</w:t>
            </w:r>
          </w:p>
        </w:tc>
        <w:tc>
          <w:tcPr>
            <w:tcW w:w="1546" w:type="dxa"/>
            <w:tcBorders>
              <w:bottom w:val="single" w:sz="4" w:space="0" w:color="auto"/>
            </w:tcBorders>
          </w:tcPr>
          <w:p w14:paraId="62EAA5F9" w14:textId="77777777" w:rsidR="004811AC" w:rsidRPr="00613175" w:rsidRDefault="004811AC" w:rsidP="00B56795">
            <w:pPr>
              <w:pStyle w:val="TAH"/>
            </w:pPr>
            <w:r w:rsidRPr="00613175">
              <w:t>Reference</w:t>
            </w:r>
          </w:p>
        </w:tc>
      </w:tr>
      <w:tr w:rsidR="004811AC" w:rsidRPr="00613175" w14:paraId="653F6D31"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2ADA0D8" w14:textId="77777777" w:rsidR="004811AC" w:rsidRPr="00613175" w:rsidRDefault="004811AC" w:rsidP="00B56795">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0A006D97"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4D78FBB8"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355D8EB9" w14:textId="77777777" w:rsidR="004811AC" w:rsidRPr="00613175" w:rsidRDefault="004811AC" w:rsidP="00B56795">
            <w:pPr>
              <w:pStyle w:val="TAL"/>
            </w:pPr>
          </w:p>
        </w:tc>
        <w:tc>
          <w:tcPr>
            <w:tcW w:w="1546" w:type="dxa"/>
            <w:tcBorders>
              <w:top w:val="single" w:sz="4" w:space="0" w:color="auto"/>
              <w:bottom w:val="single" w:sz="4" w:space="0" w:color="auto"/>
            </w:tcBorders>
          </w:tcPr>
          <w:p w14:paraId="6139109E" w14:textId="77777777" w:rsidR="004811AC" w:rsidRPr="00613175" w:rsidRDefault="004811AC" w:rsidP="00B56795">
            <w:pPr>
              <w:pStyle w:val="TAL"/>
            </w:pPr>
            <w:r w:rsidRPr="00613175">
              <w:t>RFC 4028 [37]</w:t>
            </w:r>
          </w:p>
        </w:tc>
      </w:tr>
      <w:tr w:rsidR="004811AC" w:rsidRPr="00613175" w14:paraId="53550A75"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4D4CCAF0"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161246BC"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56306333"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195A919E"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42911811" w14:textId="77777777" w:rsidR="004811AC" w:rsidRPr="00613175" w:rsidRDefault="004811AC" w:rsidP="00B56795">
            <w:pPr>
              <w:pStyle w:val="TAL"/>
            </w:pPr>
            <w:r w:rsidRPr="00613175">
              <w:t>RFC 4028 [37]</w:t>
            </w:r>
          </w:p>
        </w:tc>
      </w:tr>
      <w:tr w:rsidR="004811AC" w:rsidRPr="00613175" w14:paraId="62AACC93"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007F12E2"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26041C8E"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06C82CC3" w14:textId="77777777" w:rsidR="004811AC" w:rsidRPr="00613175" w:rsidRDefault="004811AC" w:rsidP="00B56795">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4869E428"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2162B447" w14:textId="77777777" w:rsidR="004811AC" w:rsidRPr="00613175" w:rsidRDefault="004811AC" w:rsidP="00B56795">
            <w:pPr>
              <w:pStyle w:val="TAL"/>
            </w:pPr>
          </w:p>
        </w:tc>
      </w:tr>
      <w:tr w:rsidR="004811AC" w:rsidRPr="00613175" w14:paraId="4B802F8E"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4D7719DD"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6D2813CA"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358C2ACA" w14:textId="77777777" w:rsidR="004811AC" w:rsidRPr="00613175" w:rsidRDefault="004811AC" w:rsidP="00B56795">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5D524B57"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39213F25" w14:textId="77777777" w:rsidR="004811AC" w:rsidRPr="00613175" w:rsidRDefault="004811AC" w:rsidP="00B56795">
            <w:pPr>
              <w:pStyle w:val="TAL"/>
            </w:pPr>
          </w:p>
        </w:tc>
      </w:tr>
      <w:tr w:rsidR="004811AC" w:rsidRPr="00613175" w14:paraId="0E2F5C9B"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single" w:sz="4" w:space="0" w:color="auto"/>
              <w:right w:val="single" w:sz="4" w:space="0" w:color="auto"/>
            </w:tcBorders>
            <w:shd w:val="clear" w:color="auto" w:fill="auto"/>
          </w:tcPr>
          <w:p w14:paraId="0FAD2E82" w14:textId="77777777" w:rsidR="004811AC" w:rsidRPr="00613175" w:rsidRDefault="004811AC" w:rsidP="00B56795">
            <w:pPr>
              <w:pStyle w:val="TAL"/>
              <w:rPr>
                <w:bCs/>
              </w:rPr>
            </w:pPr>
            <w:r w:rsidRPr="00613175">
              <w:rPr>
                <w:b/>
              </w:rPr>
              <w:t>Content-Type</w:t>
            </w: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01DDF57E" w14:textId="77777777" w:rsidR="004811AC" w:rsidRPr="00613175" w:rsidRDefault="004811AC" w:rsidP="00B56795">
            <w:pPr>
              <w:pStyle w:val="TAL"/>
            </w:pPr>
          </w:p>
        </w:tc>
        <w:tc>
          <w:tcPr>
            <w:tcW w:w="4691" w:type="dxa"/>
            <w:tcBorders>
              <w:top w:val="single" w:sz="4" w:space="0" w:color="auto"/>
              <w:left w:val="single" w:sz="4" w:space="0" w:color="auto"/>
              <w:bottom w:val="single" w:sz="4" w:space="0" w:color="auto"/>
              <w:right w:val="single" w:sz="4" w:space="0" w:color="auto"/>
            </w:tcBorders>
            <w:shd w:val="clear" w:color="auto" w:fill="auto"/>
          </w:tcPr>
          <w:p w14:paraId="3B1F8218" w14:textId="77777777" w:rsidR="004811AC" w:rsidRPr="00613175" w:rsidRDefault="004811AC" w:rsidP="00B56795">
            <w:pPr>
              <w:pStyle w:val="TAL"/>
              <w:rPr>
                <w:lang w:eastAsia="zh-CN"/>
              </w:rPr>
            </w:pPr>
            <w:r w:rsidRPr="00613175">
              <w:rPr>
                <w:lang w:eastAsia="zh-CN"/>
              </w:rPr>
              <w:t>any value if present</w:t>
            </w:r>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42CEA9B7" w14:textId="77777777" w:rsidR="004811AC" w:rsidRPr="00613175" w:rsidRDefault="004811AC" w:rsidP="00B56795">
            <w:pPr>
              <w:pStyle w:val="TAL"/>
            </w:pPr>
          </w:p>
        </w:tc>
        <w:tc>
          <w:tcPr>
            <w:tcW w:w="1546" w:type="dxa"/>
            <w:tcBorders>
              <w:top w:val="single" w:sz="4" w:space="0" w:color="auto"/>
              <w:left w:val="single" w:sz="4" w:space="0" w:color="auto"/>
              <w:bottom w:val="single" w:sz="4" w:space="0" w:color="auto"/>
              <w:right w:val="single" w:sz="4" w:space="0" w:color="auto"/>
            </w:tcBorders>
          </w:tcPr>
          <w:p w14:paraId="0D51978B" w14:textId="77777777" w:rsidR="004811AC" w:rsidRPr="00613175" w:rsidRDefault="004811AC" w:rsidP="00B56795">
            <w:pPr>
              <w:pStyle w:val="TAL"/>
            </w:pPr>
            <w:r w:rsidRPr="00613175">
              <w:t>RFC 4028 [37]</w:t>
            </w:r>
          </w:p>
        </w:tc>
      </w:tr>
    </w:tbl>
    <w:p w14:paraId="2254E44C" w14:textId="77777777" w:rsidR="004811AC" w:rsidRPr="00613175" w:rsidRDefault="004811AC" w:rsidP="00F238ED">
      <w:pPr>
        <w:rPr>
          <w:rFonts w:eastAsia="Wingdings"/>
        </w:rPr>
      </w:pPr>
    </w:p>
    <w:p w14:paraId="41D786B7" w14:textId="0FB9249A" w:rsidR="00C06FDE" w:rsidRPr="00613175" w:rsidRDefault="00610109" w:rsidP="00C06FDE">
      <w:pPr>
        <w:pStyle w:val="Heading2"/>
        <w:rPr>
          <w:rFonts w:eastAsia="Wingdings"/>
        </w:rPr>
      </w:pPr>
      <w:r w:rsidRPr="00613175">
        <w:rPr>
          <w:rFonts w:eastAsia="Wingdings"/>
        </w:rPr>
        <w:br w:type="page"/>
      </w:r>
      <w:bookmarkStart w:id="863" w:name="_Toc68197402"/>
      <w:bookmarkStart w:id="864" w:name="_Toc75880660"/>
      <w:bookmarkStart w:id="865" w:name="_Toc84254358"/>
      <w:bookmarkStart w:id="866" w:name="_Toc84255153"/>
      <w:r w:rsidR="00C06FDE" w:rsidRPr="00613175">
        <w:rPr>
          <w:rFonts w:eastAsia="Wingdings"/>
        </w:rPr>
        <w:lastRenderedPageBreak/>
        <w:t>7.30</w:t>
      </w:r>
      <w:r w:rsidR="00C06FDE" w:rsidRPr="00613175">
        <w:rPr>
          <w:rFonts w:eastAsia="Wingdings"/>
        </w:rPr>
        <w:tab/>
        <w:t>Session Timer / MO Call / Remote end supports but does not use Session Timer / 5GS</w:t>
      </w:r>
      <w:bookmarkEnd w:id="863"/>
      <w:bookmarkEnd w:id="864"/>
      <w:bookmarkEnd w:id="865"/>
      <w:bookmarkEnd w:id="866"/>
    </w:p>
    <w:p w14:paraId="0457FC31" w14:textId="77777777" w:rsidR="00C06FDE" w:rsidRPr="00613175" w:rsidRDefault="00C06FDE" w:rsidP="00C06FDE">
      <w:pPr>
        <w:pStyle w:val="H6"/>
      </w:pPr>
      <w:r w:rsidRPr="00613175">
        <w:t>7.30.1</w:t>
      </w:r>
      <w:r w:rsidRPr="00613175">
        <w:tab/>
        <w:t>Test Purpose (TP)</w:t>
      </w:r>
    </w:p>
    <w:p w14:paraId="3E7291E2" w14:textId="77777777" w:rsidR="00C06FDE" w:rsidRPr="00613175" w:rsidRDefault="00C06FDE" w:rsidP="00C06FDE">
      <w:pPr>
        <w:pStyle w:val="H6"/>
        <w:rPr>
          <w:rFonts w:eastAsia="MT Extra"/>
        </w:rPr>
      </w:pPr>
      <w:r w:rsidRPr="00613175">
        <w:t>(1)</w:t>
      </w:r>
    </w:p>
    <w:p w14:paraId="4C5359C7" w14:textId="77777777" w:rsidR="00C06FDE" w:rsidRPr="00613175" w:rsidRDefault="00C06FDE" w:rsidP="00C06FDE">
      <w:pPr>
        <w:pStyle w:val="PL"/>
        <w:rPr>
          <w:noProof w:val="0"/>
        </w:rPr>
      </w:pPr>
      <w:r w:rsidRPr="00613175">
        <w:rPr>
          <w:b/>
          <w:noProof w:val="0"/>
        </w:rPr>
        <w:t>with</w:t>
      </w:r>
      <w:r w:rsidRPr="00613175">
        <w:rPr>
          <w:noProof w:val="0"/>
        </w:rPr>
        <w:t xml:space="preserve"> { UE being registered to IMS and being configured to use Session Timer and preconditions and to be the refresher }</w:t>
      </w:r>
    </w:p>
    <w:p w14:paraId="34A7F67E"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AA81964"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UE is being made to initiate a voice call }</w:t>
      </w:r>
    </w:p>
    <w:p w14:paraId="0DE2CE19"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sends INVITE for voice call }</w:t>
      </w:r>
    </w:p>
    <w:p w14:paraId="51095478" w14:textId="77777777" w:rsidR="00C06FDE" w:rsidRPr="00613175" w:rsidRDefault="00C06FDE" w:rsidP="00C06FDE">
      <w:pPr>
        <w:pStyle w:val="PL"/>
        <w:rPr>
          <w:noProof w:val="0"/>
        </w:rPr>
      </w:pPr>
      <w:r w:rsidRPr="00613175">
        <w:rPr>
          <w:noProof w:val="0"/>
        </w:rPr>
        <w:t xml:space="preserve">            }</w:t>
      </w:r>
    </w:p>
    <w:p w14:paraId="6DFA730E" w14:textId="77777777" w:rsidR="00C06FDE" w:rsidRPr="00613175" w:rsidRDefault="00C06FDE" w:rsidP="00C06FDE">
      <w:pPr>
        <w:pStyle w:val="PL"/>
        <w:rPr>
          <w:noProof w:val="0"/>
        </w:rPr>
      </w:pPr>
    </w:p>
    <w:p w14:paraId="3C1CDCC4" w14:textId="77777777" w:rsidR="00C06FDE" w:rsidRPr="00613175" w:rsidRDefault="00C06FDE" w:rsidP="00C06FDE">
      <w:pPr>
        <w:pStyle w:val="H6"/>
      </w:pPr>
      <w:r w:rsidRPr="00613175">
        <w:t>(2)</w:t>
      </w:r>
    </w:p>
    <w:p w14:paraId="3A4E2EA2" w14:textId="77777777" w:rsidR="00C06FDE" w:rsidRPr="00613175" w:rsidRDefault="00C06FDE" w:rsidP="00C06FDE">
      <w:pPr>
        <w:pStyle w:val="PL"/>
        <w:rPr>
          <w:noProof w:val="0"/>
        </w:rPr>
      </w:pPr>
      <w:r w:rsidRPr="00613175">
        <w:rPr>
          <w:b/>
          <w:noProof w:val="0"/>
        </w:rPr>
        <w:t>with</w:t>
      </w:r>
      <w:r w:rsidRPr="00613175">
        <w:rPr>
          <w:noProof w:val="0"/>
        </w:rPr>
        <w:t xml:space="preserve"> { UE having sent INVITE for voice call and continuing the call setup }</w:t>
      </w:r>
    </w:p>
    <w:p w14:paraId="645FD81D"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BF2B384"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UE receives 200 OK for INVITE with timer tag and without Session-Expires }</w:t>
      </w:r>
    </w:p>
    <w:p w14:paraId="38DDA6C5"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2A53A8E9" w14:textId="77777777" w:rsidR="00C06FDE" w:rsidRPr="00613175" w:rsidRDefault="00C06FDE" w:rsidP="00C06FDE">
      <w:pPr>
        <w:pStyle w:val="PL"/>
        <w:tabs>
          <w:tab w:val="clear" w:pos="384"/>
        </w:tabs>
        <w:rPr>
          <w:noProof w:val="0"/>
        </w:rPr>
      </w:pPr>
      <w:r w:rsidRPr="00613175">
        <w:rPr>
          <w:noProof w:val="0"/>
        </w:rPr>
        <w:t xml:space="preserve">            }</w:t>
      </w:r>
    </w:p>
    <w:p w14:paraId="6683C836" w14:textId="77777777" w:rsidR="00C06FDE" w:rsidRPr="00613175" w:rsidRDefault="00C06FDE" w:rsidP="00C06FDE">
      <w:pPr>
        <w:pStyle w:val="PL"/>
        <w:tabs>
          <w:tab w:val="clear" w:pos="384"/>
        </w:tabs>
        <w:rPr>
          <w:noProof w:val="0"/>
        </w:rPr>
      </w:pPr>
    </w:p>
    <w:p w14:paraId="68A4AA17" w14:textId="77777777" w:rsidR="00C06FDE" w:rsidRPr="00613175" w:rsidRDefault="00C06FDE" w:rsidP="00C06FDE">
      <w:pPr>
        <w:pStyle w:val="H6"/>
      </w:pPr>
      <w:r w:rsidRPr="00613175">
        <w:t>(3)</w:t>
      </w:r>
    </w:p>
    <w:p w14:paraId="101E1278" w14:textId="77777777" w:rsidR="00C06FDE" w:rsidRPr="00613175" w:rsidRDefault="00C06FDE" w:rsidP="00C06FDE">
      <w:pPr>
        <w:pStyle w:val="PL"/>
        <w:rPr>
          <w:noProof w:val="0"/>
        </w:rPr>
      </w:pPr>
      <w:r w:rsidRPr="00613175">
        <w:rPr>
          <w:b/>
          <w:noProof w:val="0"/>
        </w:rPr>
        <w:t>with</w:t>
      </w:r>
      <w:r w:rsidRPr="00613175">
        <w:rPr>
          <w:noProof w:val="0"/>
        </w:rPr>
        <w:t xml:space="preserve"> { UE having sent ACK }</w:t>
      </w:r>
    </w:p>
    <w:p w14:paraId="6CB73E76"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CE42FE6"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1860 seconds passed without the UE refreshing the session }</w:t>
      </w:r>
    </w:p>
    <w:p w14:paraId="690E6E48"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receives BYE and sends 200 OK for BYE }</w:t>
      </w:r>
    </w:p>
    <w:p w14:paraId="69A9B74A" w14:textId="77777777" w:rsidR="00C06FDE" w:rsidRPr="00613175" w:rsidRDefault="00C06FDE" w:rsidP="00C06FDE">
      <w:pPr>
        <w:pStyle w:val="PL"/>
        <w:rPr>
          <w:noProof w:val="0"/>
        </w:rPr>
      </w:pPr>
      <w:r w:rsidRPr="00613175">
        <w:rPr>
          <w:noProof w:val="0"/>
        </w:rPr>
        <w:t xml:space="preserve">            }</w:t>
      </w:r>
    </w:p>
    <w:p w14:paraId="2EE98ABE" w14:textId="77777777" w:rsidR="00C06FDE" w:rsidRPr="00613175" w:rsidRDefault="00C06FDE" w:rsidP="00C06FDE">
      <w:pPr>
        <w:pStyle w:val="PL"/>
        <w:tabs>
          <w:tab w:val="clear" w:pos="384"/>
        </w:tabs>
        <w:rPr>
          <w:noProof w:val="0"/>
        </w:rPr>
      </w:pPr>
    </w:p>
    <w:p w14:paraId="507C7456" w14:textId="77777777" w:rsidR="00C06FDE" w:rsidRPr="00613175" w:rsidRDefault="00C06FDE" w:rsidP="00C06FDE">
      <w:pPr>
        <w:pStyle w:val="H6"/>
      </w:pPr>
      <w:r w:rsidRPr="00613175">
        <w:t>7.30.2</w:t>
      </w:r>
      <w:r w:rsidRPr="00613175">
        <w:tab/>
        <w:t>Conformance Requirements</w:t>
      </w:r>
    </w:p>
    <w:p w14:paraId="5187F4DD" w14:textId="77777777" w:rsidR="00C06FDE" w:rsidRPr="00613175" w:rsidRDefault="00C06FDE" w:rsidP="00C06FDE">
      <w:r w:rsidRPr="00613175">
        <w:t>The conformance requirements covered in the present test case are, unless otherwise stated, Rel-15 requirements.</w:t>
      </w:r>
    </w:p>
    <w:p w14:paraId="67C99228" w14:textId="77777777" w:rsidR="00C06FDE" w:rsidRPr="00613175" w:rsidRDefault="00C06FDE" w:rsidP="00C06FDE">
      <w:r w:rsidRPr="00613175">
        <w:t>[TS 24.229 clause 5.1.2A.1.1]</w:t>
      </w:r>
    </w:p>
    <w:p w14:paraId="3AF8FA7F" w14:textId="77777777" w:rsidR="00C06FDE" w:rsidRPr="00613175" w:rsidRDefault="00C06FDE" w:rsidP="00C06FDE">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7CAEBE8A" w14:textId="0391560B" w:rsidR="00C06FDE" w:rsidRPr="00613175" w:rsidRDefault="00C06FDE" w:rsidP="00C06FDE">
      <w:r w:rsidRPr="00613175">
        <w:t>[TS 24.229 clause 5.2.7.2]</w:t>
      </w:r>
    </w:p>
    <w:p w14:paraId="56D09D42" w14:textId="77777777" w:rsidR="00C06FDE" w:rsidRPr="00613175" w:rsidRDefault="00C06FDE" w:rsidP="00C06FDE">
      <w:pPr>
        <w:rPr>
          <w:snapToGrid w:val="0"/>
        </w:rPr>
      </w:pPr>
      <w:r w:rsidRPr="00613175">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1C2DC0D3"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224B1BF2" w14:textId="77777777" w:rsidR="00C06FDE" w:rsidRPr="00613175" w:rsidRDefault="00C06FDE" w:rsidP="00C06FDE">
      <w:r w:rsidRPr="00613175">
        <w:t>[TS 24.229 clause 5.2.7.3]</w:t>
      </w:r>
    </w:p>
    <w:p w14:paraId="367BDCB8" w14:textId="77777777" w:rsidR="00C06FDE" w:rsidRPr="00613175" w:rsidRDefault="00C06FDE" w:rsidP="00C06FDE">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48CF5576"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550E68CE" w14:textId="77777777" w:rsidR="00C06FDE" w:rsidRPr="00613175" w:rsidRDefault="00C06FDE" w:rsidP="00C06FDE">
      <w:r w:rsidRPr="00613175">
        <w:t>[TS 24.229 clause 5.4.5.3]</w:t>
      </w:r>
    </w:p>
    <w:p w14:paraId="24D797FB" w14:textId="77777777" w:rsidR="00C06FDE" w:rsidRPr="00613175" w:rsidRDefault="00C06FDE" w:rsidP="00C06FDE">
      <w:r w:rsidRPr="00613175">
        <w:t>If the S-CSCF requested the session to be refreshed periodically, and the S-CSCF got the indication that the session will be refreshed, when the session timer expires, the S-CSCF shall delete all the stored information related to the dialog.</w:t>
      </w:r>
    </w:p>
    <w:p w14:paraId="7DEE364C" w14:textId="77777777" w:rsidR="00C06FDE" w:rsidRPr="00613175" w:rsidRDefault="00C06FDE" w:rsidP="00C06FDE">
      <w:pPr>
        <w:pStyle w:val="H6"/>
      </w:pPr>
      <w:r w:rsidRPr="00613175">
        <w:lastRenderedPageBreak/>
        <w:t>7.30.3</w:t>
      </w:r>
      <w:r w:rsidRPr="00613175">
        <w:tab/>
        <w:t>Test description</w:t>
      </w:r>
    </w:p>
    <w:p w14:paraId="36A5F1B4" w14:textId="77777777" w:rsidR="00C06FDE" w:rsidRPr="00613175" w:rsidRDefault="00C06FDE" w:rsidP="00C06FDE">
      <w:pPr>
        <w:pStyle w:val="H6"/>
      </w:pPr>
      <w:r w:rsidRPr="00613175">
        <w:t>7.30.3.1</w:t>
      </w:r>
      <w:r w:rsidRPr="00613175">
        <w:tab/>
        <w:t>Pre-test conditions</w:t>
      </w:r>
    </w:p>
    <w:p w14:paraId="1736560B" w14:textId="77777777" w:rsidR="00C06FDE" w:rsidRPr="00613175" w:rsidRDefault="00C06FDE" w:rsidP="00C06FDE">
      <w:pPr>
        <w:pStyle w:val="H6"/>
        <w:rPr>
          <w:rFonts w:eastAsia="MT Extra" w:cs="Tahoma"/>
        </w:rPr>
      </w:pPr>
      <w:r w:rsidRPr="00613175">
        <w:rPr>
          <w:rFonts w:cs="Tahoma"/>
        </w:rPr>
        <w:t>System Simulator:</w:t>
      </w:r>
    </w:p>
    <w:p w14:paraId="1A8F9AB2" w14:textId="77777777" w:rsidR="00C06FDE" w:rsidRPr="00613175" w:rsidRDefault="00C06FDE" w:rsidP="00C06FDE">
      <w:pPr>
        <w:pStyle w:val="B10"/>
        <w:rPr>
          <w:rFonts w:cs="MS LineDraw"/>
          <w:lang w:eastAsia="sv-SE"/>
        </w:rPr>
      </w:pPr>
      <w:r w:rsidRPr="00613175">
        <w:t>-</w:t>
      </w:r>
      <w:r w:rsidRPr="00613175">
        <w:tab/>
        <w:t>1 NR Cell connected to 5GC, default parameters.</w:t>
      </w:r>
    </w:p>
    <w:p w14:paraId="122E6912" w14:textId="77777777" w:rsidR="00C06FDE" w:rsidRPr="00613175" w:rsidRDefault="00C06FDE" w:rsidP="00C06FDE">
      <w:pPr>
        <w:pStyle w:val="H6"/>
      </w:pPr>
      <w:r w:rsidRPr="00613175">
        <w:t>UE:</w:t>
      </w:r>
    </w:p>
    <w:p w14:paraId="1981992E" w14:textId="77777777" w:rsidR="00C06FDE" w:rsidRPr="00613175" w:rsidRDefault="00C06FDE" w:rsidP="00C06FDE">
      <w:pPr>
        <w:pStyle w:val="B10"/>
        <w:rPr>
          <w:snapToGrid w:val="0"/>
        </w:rPr>
      </w:pPr>
      <w:r w:rsidRPr="00613175">
        <w:t>-</w:t>
      </w:r>
      <w:r w:rsidRPr="00613175">
        <w:tab/>
      </w:r>
      <w:r w:rsidRPr="00613175">
        <w:rPr>
          <w:snapToGrid w:val="0"/>
        </w:rPr>
        <w:t>UE contains either ISIM and USIM applications or only USIM application on UICC.</w:t>
      </w:r>
    </w:p>
    <w:p w14:paraId="1BDE31AF" w14:textId="77777777" w:rsidR="00C06FDE" w:rsidRPr="00613175" w:rsidRDefault="00C06FDE" w:rsidP="00C06FDE">
      <w:pPr>
        <w:pStyle w:val="B10"/>
        <w:rPr>
          <w:snapToGrid w:val="0"/>
        </w:rPr>
      </w:pPr>
      <w:r w:rsidRPr="00613175">
        <w:t>-</w:t>
      </w:r>
      <w:r w:rsidRPr="00613175">
        <w:tab/>
      </w:r>
      <w:r w:rsidRPr="00613175">
        <w:rPr>
          <w:snapToGrid w:val="0"/>
        </w:rPr>
        <w:t>UE is configured to register for IMS after switch on.</w:t>
      </w:r>
    </w:p>
    <w:p w14:paraId="3624D45A" w14:textId="77777777" w:rsidR="00C06FDE" w:rsidRPr="00613175" w:rsidRDefault="00C06FDE" w:rsidP="00C06FDE">
      <w:pPr>
        <w:pStyle w:val="B10"/>
        <w:rPr>
          <w:snapToGrid w:val="0"/>
        </w:rPr>
      </w:pPr>
      <w:r w:rsidRPr="00613175">
        <w:t>-</w:t>
      </w:r>
      <w:r w:rsidRPr="00613175">
        <w:tab/>
      </w:r>
      <w:r w:rsidRPr="00613175">
        <w:rPr>
          <w:snapToGrid w:val="0"/>
        </w:rPr>
        <w:t>UE is configured to</w:t>
      </w:r>
      <w:r w:rsidRPr="00613175">
        <w:t xml:space="preserve"> </w:t>
      </w:r>
      <w:r w:rsidRPr="00613175">
        <w:rPr>
          <w:snapToGrid w:val="0"/>
        </w:rPr>
        <w:t>use Session Timer and preconditions.</w:t>
      </w:r>
    </w:p>
    <w:p w14:paraId="3DF34900" w14:textId="77777777" w:rsidR="00C06FDE" w:rsidRPr="00613175" w:rsidRDefault="00C06FDE" w:rsidP="00C06FDE">
      <w:pPr>
        <w:pStyle w:val="H6"/>
        <w:rPr>
          <w:rFonts w:cs="Tahoma"/>
        </w:rPr>
      </w:pPr>
      <w:r w:rsidRPr="00613175">
        <w:rPr>
          <w:rFonts w:cs="Tahoma"/>
        </w:rPr>
        <w:t>Preamble:</w:t>
      </w:r>
    </w:p>
    <w:p w14:paraId="394469B4" w14:textId="77777777" w:rsidR="00C06FDE" w:rsidRPr="00613175" w:rsidRDefault="00C06FDE" w:rsidP="00C06FDE">
      <w:pPr>
        <w:pStyle w:val="B10"/>
        <w:rPr>
          <w:rFonts w:cs="MS LineDraw"/>
          <w:snapToGrid w:val="0"/>
        </w:rPr>
      </w:pPr>
      <w:r w:rsidRPr="00613175">
        <w:t>-</w:t>
      </w:r>
      <w:r w:rsidRPr="00613175">
        <w:tab/>
      </w:r>
      <w:r w:rsidRPr="00613175">
        <w:rPr>
          <w:snapToGrid w:val="0"/>
        </w:rPr>
        <w:t>UE is in state 1N-A (TS 38.508-1 [21]) and registered to IMS.</w:t>
      </w:r>
    </w:p>
    <w:p w14:paraId="1097FD07" w14:textId="77777777" w:rsidR="00C06FDE" w:rsidRPr="00613175" w:rsidRDefault="00C06FDE" w:rsidP="00C06FDE">
      <w:pPr>
        <w:pStyle w:val="H6"/>
        <w:rPr>
          <w:snapToGrid w:val="0"/>
        </w:rPr>
      </w:pPr>
      <w:r w:rsidRPr="00613175">
        <w:t>7.30.3.2</w:t>
      </w:r>
      <w:r w:rsidRPr="00613175">
        <w:tab/>
      </w:r>
      <w:r w:rsidRPr="00613175">
        <w:rPr>
          <w:snapToGrid w:val="0"/>
        </w:rPr>
        <w:t>Test procedure sequence</w:t>
      </w:r>
    </w:p>
    <w:p w14:paraId="31D2B8D4" w14:textId="77777777" w:rsidR="00C06FDE" w:rsidRPr="00613175" w:rsidRDefault="00C06FDE" w:rsidP="00C06FDE">
      <w:pPr>
        <w:pStyle w:val="TH"/>
        <w:rPr>
          <w:rFonts w:eastAsia="MT Extra" w:cs="Tahoma"/>
        </w:rPr>
      </w:pPr>
      <w:r w:rsidRPr="00613175">
        <w:rPr>
          <w:rFonts w:cs="Tahoma"/>
        </w:rPr>
        <w:t>Table 7.30.3.2-1: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C06FDE" w:rsidRPr="00613175" w14:paraId="706CFA52" w14:textId="77777777" w:rsidTr="00C06FDE">
        <w:trPr>
          <w:jc w:val="center"/>
        </w:trPr>
        <w:tc>
          <w:tcPr>
            <w:tcW w:w="567" w:type="dxa"/>
            <w:tcBorders>
              <w:top w:val="single" w:sz="4" w:space="0" w:color="auto"/>
              <w:left w:val="single" w:sz="4" w:space="0" w:color="auto"/>
              <w:bottom w:val="nil"/>
              <w:right w:val="single" w:sz="4" w:space="0" w:color="auto"/>
            </w:tcBorders>
            <w:hideMark/>
          </w:tcPr>
          <w:p w14:paraId="7C097B32" w14:textId="77777777" w:rsidR="00C06FDE" w:rsidRPr="00613175" w:rsidRDefault="00C06FDE" w:rsidP="00C06FDE">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12C839BC" w14:textId="77777777" w:rsidR="00C06FDE" w:rsidRPr="00613175" w:rsidRDefault="00C06FDE" w:rsidP="00C06FDE">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265B8B7C" w14:textId="77777777" w:rsidR="00C06FDE" w:rsidRPr="00613175" w:rsidRDefault="00C06FDE" w:rsidP="00C06FDE">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2102D1A4" w14:textId="77777777" w:rsidR="00C06FDE" w:rsidRPr="00613175" w:rsidRDefault="00C06FDE" w:rsidP="00C06FDE">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04313FE6" w14:textId="77777777" w:rsidR="00C06FDE" w:rsidRPr="00613175" w:rsidRDefault="00C06FDE" w:rsidP="00C06FDE">
            <w:pPr>
              <w:pStyle w:val="TAH"/>
            </w:pPr>
            <w:r w:rsidRPr="00613175">
              <w:t>Verdict</w:t>
            </w:r>
          </w:p>
        </w:tc>
      </w:tr>
      <w:tr w:rsidR="00C06FDE" w:rsidRPr="00613175" w14:paraId="3820C857" w14:textId="77777777" w:rsidTr="00C06FDE">
        <w:trPr>
          <w:jc w:val="center"/>
        </w:trPr>
        <w:tc>
          <w:tcPr>
            <w:tcW w:w="567" w:type="dxa"/>
            <w:tcBorders>
              <w:top w:val="nil"/>
              <w:left w:val="single" w:sz="4" w:space="0" w:color="auto"/>
              <w:bottom w:val="single" w:sz="4" w:space="0" w:color="auto"/>
              <w:right w:val="single" w:sz="4" w:space="0" w:color="auto"/>
            </w:tcBorders>
          </w:tcPr>
          <w:p w14:paraId="1FCC1C98" w14:textId="77777777" w:rsidR="00C06FDE" w:rsidRPr="00613175" w:rsidRDefault="00C06FDE" w:rsidP="00C06FDE">
            <w:pPr>
              <w:pStyle w:val="TAH"/>
            </w:pPr>
          </w:p>
        </w:tc>
        <w:tc>
          <w:tcPr>
            <w:tcW w:w="3969" w:type="dxa"/>
            <w:tcBorders>
              <w:top w:val="single" w:sz="4" w:space="0" w:color="auto"/>
              <w:left w:val="single" w:sz="4" w:space="0" w:color="auto"/>
              <w:bottom w:val="single" w:sz="4" w:space="0" w:color="auto"/>
              <w:right w:val="single" w:sz="4" w:space="0" w:color="auto"/>
            </w:tcBorders>
          </w:tcPr>
          <w:p w14:paraId="7471AFFC" w14:textId="77777777" w:rsidR="00C06FDE" w:rsidRPr="00613175" w:rsidRDefault="00C06FDE" w:rsidP="00C06FDE">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48793C4D" w14:textId="77777777" w:rsidR="00C06FDE" w:rsidRPr="00613175" w:rsidRDefault="00C06FDE" w:rsidP="00C06FDE">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6E0B2339" w14:textId="77777777" w:rsidR="00C06FDE" w:rsidRPr="00613175" w:rsidRDefault="00C06FDE" w:rsidP="00C06FDE">
            <w:pPr>
              <w:pStyle w:val="TAH"/>
            </w:pPr>
            <w:r w:rsidRPr="00613175">
              <w:t>Message</w:t>
            </w:r>
          </w:p>
        </w:tc>
        <w:tc>
          <w:tcPr>
            <w:tcW w:w="567" w:type="dxa"/>
            <w:tcBorders>
              <w:top w:val="nil"/>
              <w:left w:val="single" w:sz="4" w:space="0" w:color="auto"/>
              <w:bottom w:val="single" w:sz="4" w:space="0" w:color="auto"/>
              <w:right w:val="single" w:sz="4" w:space="0" w:color="auto"/>
            </w:tcBorders>
          </w:tcPr>
          <w:p w14:paraId="3C5325F6" w14:textId="77777777" w:rsidR="00C06FDE" w:rsidRPr="00613175" w:rsidRDefault="00C06FDE" w:rsidP="00C06FDE">
            <w:pPr>
              <w:pStyle w:val="TAH"/>
            </w:pPr>
          </w:p>
        </w:tc>
        <w:tc>
          <w:tcPr>
            <w:tcW w:w="850" w:type="dxa"/>
            <w:tcBorders>
              <w:top w:val="nil"/>
              <w:left w:val="single" w:sz="4" w:space="0" w:color="auto"/>
              <w:bottom w:val="single" w:sz="4" w:space="0" w:color="auto"/>
              <w:right w:val="single" w:sz="4" w:space="0" w:color="auto"/>
            </w:tcBorders>
          </w:tcPr>
          <w:p w14:paraId="5CE429B4" w14:textId="77777777" w:rsidR="00C06FDE" w:rsidRPr="00613175" w:rsidRDefault="00C06FDE" w:rsidP="00C06FDE">
            <w:pPr>
              <w:pStyle w:val="TAH"/>
            </w:pPr>
          </w:p>
        </w:tc>
      </w:tr>
      <w:tr w:rsidR="00C06FDE" w:rsidRPr="00613175" w14:paraId="2823B9B7"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5CB2854D" w14:textId="77777777" w:rsidR="00C06FDE" w:rsidRPr="00613175" w:rsidRDefault="00C06FDE" w:rsidP="00C06FDE">
            <w:pPr>
              <w:pStyle w:val="TAC"/>
            </w:pPr>
            <w:r w:rsidRPr="00613175">
              <w:t>1</w:t>
            </w:r>
          </w:p>
        </w:tc>
        <w:tc>
          <w:tcPr>
            <w:tcW w:w="3969" w:type="dxa"/>
            <w:tcBorders>
              <w:top w:val="single" w:sz="4" w:space="0" w:color="auto"/>
              <w:left w:val="single" w:sz="4" w:space="0" w:color="auto"/>
              <w:bottom w:val="single" w:sz="4" w:space="0" w:color="auto"/>
              <w:right w:val="single" w:sz="4" w:space="0" w:color="auto"/>
            </w:tcBorders>
            <w:hideMark/>
          </w:tcPr>
          <w:p w14:paraId="47B0B0B1" w14:textId="77777777" w:rsidR="00C06FDE" w:rsidRPr="00613175" w:rsidRDefault="00C06FDE" w:rsidP="00C06FDE">
            <w:pPr>
              <w:pStyle w:val="TAL"/>
            </w:pPr>
            <w:r w:rsidRPr="00613175">
              <w:t>UE is made to attempt an IMS voice call.</w:t>
            </w:r>
          </w:p>
        </w:tc>
        <w:tc>
          <w:tcPr>
            <w:tcW w:w="720" w:type="dxa"/>
            <w:tcBorders>
              <w:top w:val="single" w:sz="4" w:space="0" w:color="auto"/>
              <w:left w:val="single" w:sz="4" w:space="0" w:color="auto"/>
              <w:bottom w:val="single" w:sz="4" w:space="0" w:color="auto"/>
              <w:right w:val="single" w:sz="4" w:space="0" w:color="auto"/>
            </w:tcBorders>
            <w:hideMark/>
          </w:tcPr>
          <w:p w14:paraId="60774858" w14:textId="77777777" w:rsidR="00C06FDE" w:rsidRPr="00613175" w:rsidRDefault="00C06FDE" w:rsidP="00C06FDE">
            <w:pPr>
              <w:pStyle w:val="TAC"/>
              <w:rPr>
                <w:lang w:eastAsia="zh-CN"/>
              </w:rPr>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5B1F5433" w14:textId="77777777" w:rsidR="00C06FDE" w:rsidRPr="00613175" w:rsidRDefault="00C06FDE" w:rsidP="00C06FDE">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5BEE0882"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55C95737" w14:textId="77777777" w:rsidR="00C06FDE" w:rsidRPr="00613175" w:rsidRDefault="00C06FDE" w:rsidP="00C06FDE">
            <w:pPr>
              <w:pStyle w:val="TAC"/>
            </w:pPr>
          </w:p>
        </w:tc>
      </w:tr>
      <w:tr w:rsidR="00C06FDE" w:rsidRPr="00613175" w14:paraId="344FA2EE"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7D98680F" w14:textId="77777777" w:rsidR="00C06FDE" w:rsidRPr="00613175" w:rsidRDefault="00C06FDE" w:rsidP="00C06FDE">
            <w:pPr>
              <w:pStyle w:val="TAC"/>
              <w:rPr>
                <w:lang w:eastAsia="zh-CN"/>
              </w:rPr>
            </w:pPr>
            <w:r w:rsidRPr="00613175">
              <w:rPr>
                <w:lang w:eastAsia="zh-CN"/>
              </w:rPr>
              <w:t>2-7</w:t>
            </w:r>
          </w:p>
        </w:tc>
        <w:tc>
          <w:tcPr>
            <w:tcW w:w="3969" w:type="dxa"/>
            <w:tcBorders>
              <w:top w:val="single" w:sz="4" w:space="0" w:color="auto"/>
              <w:left w:val="single" w:sz="4" w:space="0" w:color="auto"/>
              <w:bottom w:val="single" w:sz="4" w:space="0" w:color="auto"/>
              <w:right w:val="single" w:sz="4" w:space="0" w:color="auto"/>
            </w:tcBorders>
            <w:hideMark/>
          </w:tcPr>
          <w:p w14:paraId="5ADD0BB2" w14:textId="77777777" w:rsidR="00C06FDE" w:rsidRPr="00613175" w:rsidRDefault="00C06FDE" w:rsidP="00C06FDE">
            <w:pPr>
              <w:pStyle w:val="TAL"/>
            </w:pPr>
            <w:r w:rsidRPr="00613175">
              <w:t>Steps 2-7 of generic procedure specified in Table 4.9.15.2.2-1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6D169C6E" w14:textId="77777777" w:rsidR="00C06FDE" w:rsidRPr="00613175" w:rsidRDefault="00C06FDE" w:rsidP="00C06FDE">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177C0FF7" w14:textId="77777777" w:rsidR="00C06FDE" w:rsidRPr="00613175" w:rsidRDefault="00C06FDE" w:rsidP="00C06FDE">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0D7D2EB5"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16757D2B" w14:textId="77777777" w:rsidR="00C06FDE" w:rsidRPr="00613175" w:rsidRDefault="00C06FDE" w:rsidP="00C06FDE">
            <w:pPr>
              <w:pStyle w:val="TAC"/>
            </w:pPr>
          </w:p>
        </w:tc>
      </w:tr>
      <w:tr w:rsidR="00C06FDE" w:rsidRPr="00613175" w14:paraId="48772C73"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6E2A42CC" w14:textId="77777777" w:rsidR="00C06FDE" w:rsidRPr="00613175" w:rsidRDefault="00C06FDE" w:rsidP="00C06FDE">
            <w:pPr>
              <w:pStyle w:val="TAC"/>
            </w:pPr>
            <w:r w:rsidRPr="00613175">
              <w:t>8</w:t>
            </w:r>
          </w:p>
        </w:tc>
        <w:tc>
          <w:tcPr>
            <w:tcW w:w="3969" w:type="dxa"/>
            <w:tcBorders>
              <w:top w:val="single" w:sz="4" w:space="0" w:color="auto"/>
              <w:left w:val="single" w:sz="4" w:space="0" w:color="auto"/>
              <w:bottom w:val="single" w:sz="4" w:space="0" w:color="auto"/>
              <w:right w:val="single" w:sz="4" w:space="0" w:color="auto"/>
            </w:tcBorders>
            <w:hideMark/>
          </w:tcPr>
          <w:p w14:paraId="6651911B" w14:textId="77777777" w:rsidR="00C06FDE" w:rsidRPr="00613175" w:rsidRDefault="00C06FDE" w:rsidP="00C06FDE">
            <w:pPr>
              <w:pStyle w:val="TAL"/>
            </w:pPr>
            <w:r w:rsidRPr="00613175">
              <w:t>UE sends INVITE indicating support for Session Timer, with either the Session-Expires value set to 1800 or no Session-Expires header.</w:t>
            </w:r>
          </w:p>
        </w:tc>
        <w:tc>
          <w:tcPr>
            <w:tcW w:w="720" w:type="dxa"/>
            <w:tcBorders>
              <w:top w:val="single" w:sz="4" w:space="0" w:color="auto"/>
              <w:left w:val="single" w:sz="4" w:space="0" w:color="auto"/>
              <w:bottom w:val="single" w:sz="4" w:space="0" w:color="auto"/>
              <w:right w:val="single" w:sz="4" w:space="0" w:color="auto"/>
            </w:tcBorders>
            <w:hideMark/>
          </w:tcPr>
          <w:p w14:paraId="6238A288"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hideMark/>
          </w:tcPr>
          <w:p w14:paraId="31C02090" w14:textId="77777777" w:rsidR="00C06FDE" w:rsidRPr="00613175" w:rsidRDefault="00C06FDE" w:rsidP="00C06FDE">
            <w:pPr>
              <w:pStyle w:val="TAL"/>
            </w:pPr>
            <w:r w:rsidRPr="00613175">
              <w:t>INVITE</w:t>
            </w:r>
          </w:p>
        </w:tc>
        <w:tc>
          <w:tcPr>
            <w:tcW w:w="567" w:type="dxa"/>
            <w:tcBorders>
              <w:top w:val="single" w:sz="4" w:space="0" w:color="auto"/>
              <w:left w:val="single" w:sz="4" w:space="0" w:color="auto"/>
              <w:bottom w:val="single" w:sz="4" w:space="0" w:color="auto"/>
              <w:right w:val="single" w:sz="4" w:space="0" w:color="auto"/>
            </w:tcBorders>
            <w:hideMark/>
          </w:tcPr>
          <w:p w14:paraId="32ADF008" w14:textId="77777777" w:rsidR="00C06FDE" w:rsidRPr="00613175" w:rsidRDefault="00C06FDE" w:rsidP="00C06FDE">
            <w:pPr>
              <w:pStyle w:val="TAC"/>
            </w:pPr>
            <w:r w:rsidRPr="00613175">
              <w:t>1</w:t>
            </w:r>
          </w:p>
        </w:tc>
        <w:tc>
          <w:tcPr>
            <w:tcW w:w="850" w:type="dxa"/>
            <w:tcBorders>
              <w:top w:val="single" w:sz="4" w:space="0" w:color="auto"/>
              <w:left w:val="single" w:sz="4" w:space="0" w:color="auto"/>
              <w:bottom w:val="single" w:sz="4" w:space="0" w:color="auto"/>
              <w:right w:val="single" w:sz="4" w:space="0" w:color="auto"/>
            </w:tcBorders>
            <w:hideMark/>
          </w:tcPr>
          <w:p w14:paraId="55DE33D4" w14:textId="77777777" w:rsidR="00C06FDE" w:rsidRPr="00613175" w:rsidRDefault="00C06FDE" w:rsidP="00C06FDE">
            <w:pPr>
              <w:pStyle w:val="TAC"/>
            </w:pPr>
            <w:r w:rsidRPr="00613175">
              <w:t>P</w:t>
            </w:r>
          </w:p>
        </w:tc>
      </w:tr>
      <w:tr w:rsidR="00C06FDE" w:rsidRPr="00613175" w14:paraId="4C8EB87E"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1EF108DA" w14:textId="77777777" w:rsidR="00C06FDE" w:rsidRPr="00613175" w:rsidRDefault="00C06FDE" w:rsidP="00C06FDE">
            <w:pPr>
              <w:pStyle w:val="TAC"/>
              <w:rPr>
                <w:lang w:eastAsia="zh-CN"/>
              </w:rPr>
            </w:pPr>
            <w:r w:rsidRPr="00613175">
              <w:t>9-17</w:t>
            </w:r>
          </w:p>
        </w:tc>
        <w:tc>
          <w:tcPr>
            <w:tcW w:w="3969" w:type="dxa"/>
            <w:tcBorders>
              <w:top w:val="single" w:sz="4" w:space="0" w:color="auto"/>
              <w:left w:val="single" w:sz="4" w:space="0" w:color="auto"/>
              <w:bottom w:val="single" w:sz="4" w:space="0" w:color="auto"/>
              <w:right w:val="single" w:sz="4" w:space="0" w:color="auto"/>
            </w:tcBorders>
          </w:tcPr>
          <w:p w14:paraId="1FED5B34" w14:textId="77777777" w:rsidR="00C06FDE" w:rsidRPr="00613175" w:rsidRDefault="00C06FDE" w:rsidP="00C06FDE">
            <w:pPr>
              <w:pStyle w:val="TAL"/>
            </w:pPr>
            <w:r w:rsidRPr="00613175">
              <w:t>Steps 2-10 of Annex A.4.1 happen.</w:t>
            </w:r>
          </w:p>
        </w:tc>
        <w:tc>
          <w:tcPr>
            <w:tcW w:w="720" w:type="dxa"/>
            <w:tcBorders>
              <w:top w:val="single" w:sz="4" w:space="0" w:color="auto"/>
              <w:left w:val="single" w:sz="4" w:space="0" w:color="auto"/>
              <w:bottom w:val="single" w:sz="4" w:space="0" w:color="auto"/>
              <w:right w:val="single" w:sz="4" w:space="0" w:color="auto"/>
            </w:tcBorders>
          </w:tcPr>
          <w:p w14:paraId="6FD0A2B8" w14:textId="77777777" w:rsidR="00C06FDE" w:rsidRPr="00613175" w:rsidRDefault="00C06FDE" w:rsidP="00C06FDE">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31FF5BF7" w14:textId="77777777" w:rsidR="00C06FDE" w:rsidRPr="00613175" w:rsidRDefault="00C06FDE" w:rsidP="00C06FDE">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2C77D498"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C239819" w14:textId="77777777" w:rsidR="00C06FDE" w:rsidRPr="00613175" w:rsidRDefault="00C06FDE" w:rsidP="00C06FDE">
            <w:pPr>
              <w:pStyle w:val="TAC"/>
              <w:rPr>
                <w:lang w:eastAsia="zh-CN"/>
              </w:rPr>
            </w:pPr>
          </w:p>
        </w:tc>
      </w:tr>
      <w:tr w:rsidR="00C06FDE" w:rsidRPr="00613175" w14:paraId="5508FA21"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1A48A992" w14:textId="77777777" w:rsidR="00C06FDE" w:rsidRPr="00613175" w:rsidRDefault="00C06FDE" w:rsidP="00C06FDE">
            <w:pPr>
              <w:pStyle w:val="TAC"/>
              <w:rPr>
                <w:lang w:eastAsia="zh-CN"/>
              </w:rPr>
            </w:pPr>
            <w:r w:rsidRPr="00613175">
              <w:t>18</w:t>
            </w:r>
          </w:p>
        </w:tc>
        <w:tc>
          <w:tcPr>
            <w:tcW w:w="3969" w:type="dxa"/>
            <w:tcBorders>
              <w:top w:val="single" w:sz="4" w:space="0" w:color="auto"/>
              <w:left w:val="single" w:sz="4" w:space="0" w:color="auto"/>
              <w:bottom w:val="single" w:sz="4" w:space="0" w:color="auto"/>
              <w:right w:val="single" w:sz="4" w:space="0" w:color="auto"/>
            </w:tcBorders>
          </w:tcPr>
          <w:p w14:paraId="709DF9D0" w14:textId="77777777" w:rsidR="00C06FDE" w:rsidRPr="00613175" w:rsidRDefault="00C06FDE" w:rsidP="00C06FDE">
            <w:pPr>
              <w:pStyle w:val="TAL"/>
            </w:pPr>
            <w:r w:rsidRPr="00613175">
              <w:t>SS sends 200 OK for INVITE, with timer tag in Supported headers but without Session-Expires header.</w:t>
            </w:r>
          </w:p>
        </w:tc>
        <w:tc>
          <w:tcPr>
            <w:tcW w:w="720" w:type="dxa"/>
            <w:tcBorders>
              <w:top w:val="single" w:sz="4" w:space="0" w:color="auto"/>
              <w:left w:val="single" w:sz="4" w:space="0" w:color="auto"/>
              <w:bottom w:val="single" w:sz="4" w:space="0" w:color="auto"/>
              <w:right w:val="single" w:sz="4" w:space="0" w:color="auto"/>
            </w:tcBorders>
          </w:tcPr>
          <w:p w14:paraId="77858E1B" w14:textId="77777777" w:rsidR="00C06FDE" w:rsidRPr="00613175" w:rsidRDefault="00C06FDE" w:rsidP="00C06FD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59A9913A" w14:textId="77777777" w:rsidR="00C06FDE" w:rsidRPr="00613175" w:rsidRDefault="00C06FDE" w:rsidP="00C06FDE">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59353BCE"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6A443097" w14:textId="77777777" w:rsidR="00C06FDE" w:rsidRPr="00613175" w:rsidRDefault="00C06FDE" w:rsidP="00C06FDE">
            <w:pPr>
              <w:pStyle w:val="TAC"/>
              <w:rPr>
                <w:lang w:eastAsia="zh-CN"/>
              </w:rPr>
            </w:pPr>
          </w:p>
        </w:tc>
      </w:tr>
      <w:tr w:rsidR="00C06FDE" w:rsidRPr="00613175" w14:paraId="3DCACB70"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5470A5B2" w14:textId="77777777" w:rsidR="00C06FDE" w:rsidRPr="00613175" w:rsidRDefault="00C06FDE" w:rsidP="00C06FDE">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0091721D" w14:textId="77777777" w:rsidR="00C06FDE" w:rsidRPr="00613175" w:rsidRDefault="00C06FDE" w:rsidP="00C06FDE">
            <w:pPr>
              <w:pStyle w:val="TAL"/>
            </w:pPr>
            <w:r w:rsidRPr="00613175">
              <w:t>UE sends ACK.</w:t>
            </w:r>
          </w:p>
        </w:tc>
        <w:tc>
          <w:tcPr>
            <w:tcW w:w="720" w:type="dxa"/>
            <w:tcBorders>
              <w:top w:val="single" w:sz="4" w:space="0" w:color="auto"/>
              <w:left w:val="single" w:sz="4" w:space="0" w:color="auto"/>
              <w:bottom w:val="single" w:sz="4" w:space="0" w:color="auto"/>
              <w:right w:val="single" w:sz="4" w:space="0" w:color="auto"/>
            </w:tcBorders>
          </w:tcPr>
          <w:p w14:paraId="66D36AD8"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57B6D608" w14:textId="77777777" w:rsidR="00C06FDE" w:rsidRPr="00613175" w:rsidRDefault="00C06FDE" w:rsidP="00C06FDE">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1C3DD5FD" w14:textId="77777777" w:rsidR="00C06FDE" w:rsidRPr="00613175" w:rsidRDefault="00C06FDE" w:rsidP="00C06FDE">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0B46FFAA" w14:textId="77777777" w:rsidR="00C06FDE" w:rsidRPr="00613175" w:rsidRDefault="00C06FDE" w:rsidP="00C06FDE">
            <w:pPr>
              <w:pStyle w:val="TAC"/>
              <w:rPr>
                <w:lang w:eastAsia="zh-CN"/>
              </w:rPr>
            </w:pPr>
            <w:r w:rsidRPr="00613175">
              <w:rPr>
                <w:lang w:eastAsia="zh-CN"/>
              </w:rPr>
              <w:t>P</w:t>
            </w:r>
          </w:p>
        </w:tc>
      </w:tr>
      <w:tr w:rsidR="00C06FDE" w:rsidRPr="00613175" w14:paraId="7BECE718"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27EB67BF" w14:textId="77777777" w:rsidR="00C06FDE" w:rsidRPr="00613175" w:rsidRDefault="00C06FDE" w:rsidP="00C06FDE">
            <w:pPr>
              <w:pStyle w:val="TAC"/>
              <w:rPr>
                <w:lang w:eastAsia="zh-CN"/>
              </w:rPr>
            </w:pPr>
            <w:r w:rsidRPr="00613175">
              <w:rPr>
                <w:lang w:eastAsia="zh-CN"/>
              </w:rPr>
              <w:t>20</w:t>
            </w:r>
          </w:p>
        </w:tc>
        <w:tc>
          <w:tcPr>
            <w:tcW w:w="3969" w:type="dxa"/>
            <w:tcBorders>
              <w:top w:val="single" w:sz="4" w:space="0" w:color="auto"/>
              <w:left w:val="single" w:sz="4" w:space="0" w:color="auto"/>
              <w:bottom w:val="single" w:sz="4" w:space="0" w:color="auto"/>
              <w:right w:val="single" w:sz="4" w:space="0" w:color="auto"/>
            </w:tcBorders>
          </w:tcPr>
          <w:p w14:paraId="0CF7DEFC" w14:textId="77777777" w:rsidR="00C06FDE" w:rsidRPr="00613175" w:rsidRDefault="00C06FDE" w:rsidP="00C06FDE">
            <w:pPr>
              <w:pStyle w:val="TAL"/>
            </w:pPr>
            <w:r w:rsidRPr="00613175">
              <w:t>SS sends BYE to release the call 1860 seconds after step 19.</w:t>
            </w:r>
          </w:p>
          <w:p w14:paraId="1C321FCC" w14:textId="77777777" w:rsidR="00C06FDE" w:rsidRPr="00613175" w:rsidRDefault="00C06FDE" w:rsidP="00C06FDE">
            <w:pPr>
              <w:pStyle w:val="TAL"/>
            </w:pPr>
            <w:r w:rsidRPr="00613175">
              <w:t>(Step 1 of Annex A.8)</w:t>
            </w:r>
          </w:p>
        </w:tc>
        <w:tc>
          <w:tcPr>
            <w:tcW w:w="720" w:type="dxa"/>
            <w:tcBorders>
              <w:top w:val="single" w:sz="4" w:space="0" w:color="auto"/>
              <w:left w:val="single" w:sz="4" w:space="0" w:color="auto"/>
              <w:bottom w:val="single" w:sz="4" w:space="0" w:color="auto"/>
              <w:right w:val="single" w:sz="4" w:space="0" w:color="auto"/>
            </w:tcBorders>
          </w:tcPr>
          <w:p w14:paraId="49FA9C11" w14:textId="77777777" w:rsidR="00C06FDE" w:rsidRPr="00613175" w:rsidRDefault="00C06FDE" w:rsidP="00C06FD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2E42128A" w14:textId="77777777" w:rsidR="00C06FDE" w:rsidRPr="00613175" w:rsidRDefault="00C06FDE" w:rsidP="00C06FDE">
            <w:pPr>
              <w:pStyle w:val="TAL"/>
              <w:rPr>
                <w:lang w:eastAsia="zh-CN"/>
              </w:rPr>
            </w:pPr>
            <w:r w:rsidRPr="00613175">
              <w:rPr>
                <w:lang w:eastAsia="zh-CN"/>
              </w:rPr>
              <w:t>BYE</w:t>
            </w:r>
          </w:p>
        </w:tc>
        <w:tc>
          <w:tcPr>
            <w:tcW w:w="567" w:type="dxa"/>
            <w:tcBorders>
              <w:top w:val="single" w:sz="4" w:space="0" w:color="auto"/>
              <w:left w:val="single" w:sz="4" w:space="0" w:color="auto"/>
              <w:bottom w:val="single" w:sz="4" w:space="0" w:color="auto"/>
              <w:right w:val="single" w:sz="4" w:space="0" w:color="auto"/>
            </w:tcBorders>
          </w:tcPr>
          <w:p w14:paraId="37CE1438" w14:textId="77777777" w:rsidR="00C06FDE" w:rsidRPr="00613175" w:rsidRDefault="00C06FDE" w:rsidP="00C06FDE">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77EA8B3F" w14:textId="77777777" w:rsidR="00C06FDE" w:rsidRPr="00613175" w:rsidRDefault="00C06FDE" w:rsidP="00C06FDE">
            <w:pPr>
              <w:pStyle w:val="TAC"/>
              <w:rPr>
                <w:lang w:eastAsia="zh-CN"/>
              </w:rPr>
            </w:pPr>
            <w:r w:rsidRPr="00613175">
              <w:rPr>
                <w:lang w:eastAsia="zh-CN"/>
              </w:rPr>
              <w:t>P</w:t>
            </w:r>
          </w:p>
        </w:tc>
      </w:tr>
      <w:tr w:rsidR="00C06FDE" w:rsidRPr="00613175" w14:paraId="717A8EF6"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4A6A839F" w14:textId="77777777" w:rsidR="00C06FDE" w:rsidRPr="00613175" w:rsidRDefault="00C06FDE" w:rsidP="00C06FDE">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hideMark/>
          </w:tcPr>
          <w:p w14:paraId="734846FF" w14:textId="77777777" w:rsidR="00C06FDE" w:rsidRPr="00613175" w:rsidRDefault="00C06FDE" w:rsidP="00C06FDE">
            <w:pPr>
              <w:pStyle w:val="TAL"/>
              <w:rPr>
                <w:lang w:eastAsia="zh-CN"/>
              </w:rPr>
            </w:pPr>
            <w:r w:rsidRPr="00613175">
              <w:rPr>
                <w:lang w:eastAsia="zh-CN"/>
              </w:rPr>
              <w:t xml:space="preserve">UE </w:t>
            </w:r>
            <w:r w:rsidRPr="00613175">
              <w:t>sends 200 OK for BYE.</w:t>
            </w:r>
          </w:p>
          <w:p w14:paraId="36D8957B" w14:textId="77777777" w:rsidR="00C06FDE" w:rsidRPr="00613175" w:rsidRDefault="00C06FDE" w:rsidP="00C06FDE">
            <w:pPr>
              <w:pStyle w:val="TAL"/>
            </w:pPr>
            <w:r w:rsidRPr="00613175">
              <w:t>(Step 2 of Annex A.8)</w:t>
            </w:r>
          </w:p>
        </w:tc>
        <w:tc>
          <w:tcPr>
            <w:tcW w:w="720" w:type="dxa"/>
            <w:tcBorders>
              <w:top w:val="single" w:sz="4" w:space="0" w:color="auto"/>
              <w:left w:val="single" w:sz="4" w:space="0" w:color="auto"/>
              <w:bottom w:val="single" w:sz="4" w:space="0" w:color="auto"/>
              <w:right w:val="single" w:sz="4" w:space="0" w:color="auto"/>
            </w:tcBorders>
          </w:tcPr>
          <w:p w14:paraId="2DEB5871"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38ACA8D7" w14:textId="77777777" w:rsidR="00C06FDE" w:rsidRPr="00613175" w:rsidRDefault="00C06FDE" w:rsidP="00C06FDE">
            <w:pPr>
              <w:pStyle w:val="TAL"/>
              <w:rPr>
                <w:rFonts w:eastAsia="Wingdings"/>
                <w:lang w:eastAsia="zh-CN"/>
              </w:rPr>
            </w:pPr>
            <w:r w:rsidRPr="00613175">
              <w:rPr>
                <w:rFonts w:eastAsia="Wingdings"/>
                <w:lang w:eastAsia="zh-CN"/>
              </w:rPr>
              <w:t>200 OK</w:t>
            </w:r>
          </w:p>
        </w:tc>
        <w:tc>
          <w:tcPr>
            <w:tcW w:w="567" w:type="dxa"/>
            <w:tcBorders>
              <w:top w:val="single" w:sz="4" w:space="0" w:color="auto"/>
              <w:left w:val="single" w:sz="4" w:space="0" w:color="auto"/>
              <w:bottom w:val="single" w:sz="4" w:space="0" w:color="auto"/>
              <w:right w:val="single" w:sz="4" w:space="0" w:color="auto"/>
            </w:tcBorders>
          </w:tcPr>
          <w:p w14:paraId="52D60603" w14:textId="77777777" w:rsidR="00C06FDE" w:rsidRPr="00613175" w:rsidRDefault="00C06FDE" w:rsidP="00C06FDE">
            <w:pPr>
              <w:pStyle w:val="TAC"/>
              <w:rPr>
                <w:rFonts w:eastAsia="MT Extra"/>
                <w:lang w:eastAsia="zh-CN"/>
              </w:rPr>
            </w:pPr>
            <w:r w:rsidRPr="00613175">
              <w:rPr>
                <w:rFonts w:eastAsia="MT Extra"/>
                <w:lang w:eastAsia="zh-CN"/>
              </w:rPr>
              <w:t>3</w:t>
            </w:r>
          </w:p>
        </w:tc>
        <w:tc>
          <w:tcPr>
            <w:tcW w:w="850" w:type="dxa"/>
            <w:tcBorders>
              <w:top w:val="single" w:sz="4" w:space="0" w:color="auto"/>
              <w:left w:val="single" w:sz="4" w:space="0" w:color="auto"/>
              <w:bottom w:val="single" w:sz="4" w:space="0" w:color="auto"/>
              <w:right w:val="single" w:sz="4" w:space="0" w:color="auto"/>
            </w:tcBorders>
          </w:tcPr>
          <w:p w14:paraId="77B18CFC" w14:textId="77777777" w:rsidR="00C06FDE" w:rsidRPr="00613175" w:rsidRDefault="00C06FDE" w:rsidP="00C06FDE">
            <w:pPr>
              <w:pStyle w:val="TAC"/>
              <w:rPr>
                <w:lang w:eastAsia="zh-CN"/>
              </w:rPr>
            </w:pPr>
            <w:r w:rsidRPr="00613175">
              <w:rPr>
                <w:lang w:eastAsia="zh-CN"/>
              </w:rPr>
              <w:t>P</w:t>
            </w:r>
          </w:p>
        </w:tc>
      </w:tr>
    </w:tbl>
    <w:p w14:paraId="05CB7778" w14:textId="77777777" w:rsidR="00C06FDE" w:rsidRPr="00613175" w:rsidRDefault="00C06FDE" w:rsidP="00C06FDE">
      <w:pPr>
        <w:rPr>
          <w:rFonts w:ascii="MS LineDraw" w:hAnsi="MS LineDraw" w:cs="MS LineDraw"/>
        </w:rPr>
      </w:pPr>
    </w:p>
    <w:p w14:paraId="69B2F30F" w14:textId="77777777" w:rsidR="00C06FDE" w:rsidRPr="00613175" w:rsidRDefault="00C06FDE" w:rsidP="00C06FDE">
      <w:pPr>
        <w:pStyle w:val="H6"/>
      </w:pPr>
      <w:r w:rsidRPr="00613175">
        <w:t>7.30.3.3</w:t>
      </w:r>
      <w:r w:rsidRPr="00613175">
        <w:tab/>
        <w:t>Specific message contents</w:t>
      </w:r>
    </w:p>
    <w:p w14:paraId="112376B2" w14:textId="77777777" w:rsidR="00C06FDE" w:rsidRPr="00613175" w:rsidRDefault="00C06FDE" w:rsidP="00C06FDE">
      <w:pPr>
        <w:pStyle w:val="TH"/>
      </w:pPr>
      <w:r w:rsidRPr="00613175">
        <w:t>Table 7.30.3.3-1: INVITE (step 8, table 7.30.3.2-1)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C06FDE" w:rsidRPr="00613175" w14:paraId="7E257648" w14:textId="77777777" w:rsidTr="00C06FDE">
        <w:trPr>
          <w:jc w:val="center"/>
        </w:trPr>
        <w:tc>
          <w:tcPr>
            <w:tcW w:w="9781" w:type="dxa"/>
            <w:gridSpan w:val="5"/>
          </w:tcPr>
          <w:p w14:paraId="188D41E4" w14:textId="30C0D70C" w:rsidR="00C06FDE" w:rsidRPr="00613175" w:rsidRDefault="00C06FDE" w:rsidP="00C06FDE">
            <w:pPr>
              <w:pStyle w:val="TAL"/>
            </w:pPr>
            <w:r w:rsidRPr="00613175">
              <w:t xml:space="preserve">Derivation Path: </w:t>
            </w:r>
            <w:r w:rsidR="0053656D" w:rsidRPr="00613175">
              <w:t>Annex A.4.1, Step 1, with A26 as additional condition.</w:t>
            </w:r>
          </w:p>
        </w:tc>
      </w:tr>
      <w:tr w:rsidR="00C06FDE" w:rsidRPr="00613175" w14:paraId="7CB05B8C" w14:textId="77777777" w:rsidTr="00C06FDE">
        <w:tblPrEx>
          <w:tblCellMar>
            <w:left w:w="115" w:type="dxa"/>
            <w:right w:w="115" w:type="dxa"/>
          </w:tblCellMar>
          <w:tblLook w:val="04A0" w:firstRow="1" w:lastRow="0" w:firstColumn="1" w:lastColumn="0" w:noHBand="0" w:noVBand="1"/>
        </w:tblPrEx>
        <w:trPr>
          <w:tblHeader/>
          <w:jc w:val="center"/>
        </w:trPr>
        <w:tc>
          <w:tcPr>
            <w:tcW w:w="1799" w:type="dxa"/>
            <w:tcBorders>
              <w:bottom w:val="single" w:sz="4" w:space="0" w:color="auto"/>
            </w:tcBorders>
            <w:shd w:val="clear" w:color="auto" w:fill="auto"/>
          </w:tcPr>
          <w:p w14:paraId="7E3799AB" w14:textId="77777777" w:rsidR="00C06FDE" w:rsidRPr="00613175" w:rsidRDefault="00C06FDE" w:rsidP="00C06FDE">
            <w:pPr>
              <w:pStyle w:val="TAH"/>
            </w:pPr>
            <w:r w:rsidRPr="00613175">
              <w:t>Header/param</w:t>
            </w:r>
          </w:p>
        </w:tc>
        <w:tc>
          <w:tcPr>
            <w:tcW w:w="878" w:type="dxa"/>
            <w:tcBorders>
              <w:bottom w:val="single" w:sz="4" w:space="0" w:color="auto"/>
            </w:tcBorders>
            <w:shd w:val="clear" w:color="auto" w:fill="auto"/>
          </w:tcPr>
          <w:p w14:paraId="360F3C84" w14:textId="77777777" w:rsidR="00C06FDE" w:rsidRPr="00613175" w:rsidRDefault="00C06FDE" w:rsidP="00C06FDE">
            <w:pPr>
              <w:pStyle w:val="TAH"/>
            </w:pPr>
            <w:r w:rsidRPr="00613175">
              <w:t>Cond</w:t>
            </w:r>
          </w:p>
        </w:tc>
        <w:tc>
          <w:tcPr>
            <w:tcW w:w="4795" w:type="dxa"/>
            <w:tcBorders>
              <w:bottom w:val="single" w:sz="4" w:space="0" w:color="auto"/>
            </w:tcBorders>
            <w:shd w:val="clear" w:color="auto" w:fill="auto"/>
          </w:tcPr>
          <w:p w14:paraId="0191767D" w14:textId="77777777" w:rsidR="00C06FDE" w:rsidRPr="00613175" w:rsidRDefault="00C06FDE" w:rsidP="00C06FDE">
            <w:pPr>
              <w:pStyle w:val="TAH"/>
            </w:pPr>
            <w:r w:rsidRPr="00613175">
              <w:t>Value/remark</w:t>
            </w:r>
          </w:p>
        </w:tc>
        <w:tc>
          <w:tcPr>
            <w:tcW w:w="749" w:type="dxa"/>
            <w:tcBorders>
              <w:bottom w:val="single" w:sz="4" w:space="0" w:color="auto"/>
            </w:tcBorders>
            <w:shd w:val="clear" w:color="auto" w:fill="auto"/>
          </w:tcPr>
          <w:p w14:paraId="447B476B" w14:textId="77777777" w:rsidR="00C06FDE" w:rsidRPr="00613175" w:rsidRDefault="00C06FDE" w:rsidP="00C06FDE">
            <w:pPr>
              <w:pStyle w:val="TAH"/>
            </w:pPr>
            <w:r w:rsidRPr="00613175">
              <w:t>Rel</w:t>
            </w:r>
          </w:p>
        </w:tc>
        <w:tc>
          <w:tcPr>
            <w:tcW w:w="1560" w:type="dxa"/>
            <w:tcBorders>
              <w:bottom w:val="single" w:sz="4" w:space="0" w:color="auto"/>
            </w:tcBorders>
          </w:tcPr>
          <w:p w14:paraId="486F9B94" w14:textId="77777777" w:rsidR="00C06FDE" w:rsidRPr="00613175" w:rsidRDefault="00C06FDE" w:rsidP="00C06FDE">
            <w:pPr>
              <w:pStyle w:val="TAH"/>
            </w:pPr>
            <w:r w:rsidRPr="00613175">
              <w:t>Reference</w:t>
            </w:r>
          </w:p>
        </w:tc>
      </w:tr>
      <w:tr w:rsidR="00C06FDE" w:rsidRPr="00613175" w14:paraId="39D6CB5C" w14:textId="77777777" w:rsidTr="00C06FDE">
        <w:tblPrEx>
          <w:tblCellMar>
            <w:left w:w="115" w:type="dxa"/>
            <w:right w:w="115" w:type="dxa"/>
          </w:tblCellMar>
          <w:tblLook w:val="04A0" w:firstRow="1" w:lastRow="0" w:firstColumn="1" w:lastColumn="0" w:noHBand="0" w:noVBand="1"/>
        </w:tblPrEx>
        <w:trPr>
          <w:tblHeader/>
          <w:jc w:val="center"/>
        </w:trPr>
        <w:tc>
          <w:tcPr>
            <w:tcW w:w="1799" w:type="dxa"/>
            <w:tcBorders>
              <w:top w:val="single" w:sz="4" w:space="0" w:color="auto"/>
              <w:bottom w:val="nil"/>
            </w:tcBorders>
            <w:shd w:val="clear" w:color="auto" w:fill="auto"/>
          </w:tcPr>
          <w:p w14:paraId="14B50173" w14:textId="77777777" w:rsidR="00C06FDE" w:rsidRPr="00613175" w:rsidRDefault="00C06FDE" w:rsidP="00C06FDE">
            <w:pPr>
              <w:pStyle w:val="TAL"/>
              <w:rPr>
                <w:b/>
              </w:rPr>
            </w:pPr>
            <w:r w:rsidRPr="00613175">
              <w:rPr>
                <w:b/>
              </w:rPr>
              <w:t>Session-Expires</w:t>
            </w:r>
          </w:p>
        </w:tc>
        <w:tc>
          <w:tcPr>
            <w:tcW w:w="878" w:type="dxa"/>
            <w:tcBorders>
              <w:top w:val="single" w:sz="4" w:space="0" w:color="auto"/>
              <w:bottom w:val="nil"/>
            </w:tcBorders>
            <w:shd w:val="clear" w:color="auto" w:fill="auto"/>
          </w:tcPr>
          <w:p w14:paraId="7F05485A" w14:textId="77777777" w:rsidR="00C06FDE" w:rsidRPr="00613175" w:rsidRDefault="00C06FDE" w:rsidP="00C06FDE">
            <w:pPr>
              <w:pStyle w:val="TAL"/>
            </w:pPr>
          </w:p>
        </w:tc>
        <w:tc>
          <w:tcPr>
            <w:tcW w:w="4795" w:type="dxa"/>
            <w:tcBorders>
              <w:top w:val="single" w:sz="4" w:space="0" w:color="auto"/>
              <w:bottom w:val="nil"/>
            </w:tcBorders>
            <w:shd w:val="clear" w:color="auto" w:fill="auto"/>
          </w:tcPr>
          <w:p w14:paraId="08B5B204" w14:textId="77777777" w:rsidR="00C06FDE" w:rsidRPr="00613175" w:rsidRDefault="00C06FDE" w:rsidP="00C06FDE">
            <w:pPr>
              <w:pStyle w:val="TAL"/>
              <w:rPr>
                <w:lang w:eastAsia="zh-CN"/>
              </w:rPr>
            </w:pPr>
            <w:r w:rsidRPr="00613175">
              <w:rPr>
                <w:lang w:eastAsia="zh-CN"/>
              </w:rPr>
              <w:t>(if present)</w:t>
            </w:r>
          </w:p>
        </w:tc>
        <w:tc>
          <w:tcPr>
            <w:tcW w:w="749" w:type="dxa"/>
            <w:tcBorders>
              <w:top w:val="single" w:sz="4" w:space="0" w:color="auto"/>
              <w:bottom w:val="nil"/>
            </w:tcBorders>
            <w:shd w:val="clear" w:color="auto" w:fill="auto"/>
          </w:tcPr>
          <w:p w14:paraId="3D7AE6BF" w14:textId="77777777" w:rsidR="00C06FDE" w:rsidRPr="00613175" w:rsidRDefault="00C06FDE" w:rsidP="00C06FDE">
            <w:pPr>
              <w:pStyle w:val="TAL"/>
            </w:pPr>
          </w:p>
        </w:tc>
        <w:tc>
          <w:tcPr>
            <w:tcW w:w="1560" w:type="dxa"/>
            <w:tcBorders>
              <w:top w:val="single" w:sz="4" w:space="0" w:color="auto"/>
              <w:bottom w:val="nil"/>
            </w:tcBorders>
          </w:tcPr>
          <w:p w14:paraId="2EF2F612" w14:textId="77777777" w:rsidR="00C06FDE" w:rsidRPr="00613175" w:rsidRDefault="00C06FDE" w:rsidP="00C06FDE">
            <w:pPr>
              <w:pStyle w:val="TAL"/>
            </w:pPr>
            <w:r w:rsidRPr="00613175">
              <w:t>RFC 4028 [37]</w:t>
            </w:r>
          </w:p>
        </w:tc>
      </w:tr>
      <w:tr w:rsidR="00C06FDE" w:rsidRPr="00613175" w14:paraId="29E466C8" w14:textId="77777777" w:rsidTr="00C06FDE">
        <w:tblPrEx>
          <w:tblCellMar>
            <w:left w:w="115" w:type="dxa"/>
            <w:right w:w="115" w:type="dxa"/>
          </w:tblCellMar>
          <w:tblLook w:val="04A0" w:firstRow="1" w:lastRow="0" w:firstColumn="1" w:lastColumn="0" w:noHBand="0" w:noVBand="1"/>
        </w:tblPrEx>
        <w:trPr>
          <w:tblHeader/>
          <w:jc w:val="center"/>
        </w:trPr>
        <w:tc>
          <w:tcPr>
            <w:tcW w:w="1799" w:type="dxa"/>
            <w:tcBorders>
              <w:top w:val="nil"/>
              <w:bottom w:val="nil"/>
            </w:tcBorders>
            <w:shd w:val="clear" w:color="auto" w:fill="auto"/>
          </w:tcPr>
          <w:p w14:paraId="00445275" w14:textId="77777777" w:rsidR="00C06FDE" w:rsidRPr="00613175" w:rsidRDefault="00C06FDE" w:rsidP="00C06FDE">
            <w:pPr>
              <w:pStyle w:val="TAL"/>
              <w:rPr>
                <w:bCs/>
              </w:rPr>
            </w:pPr>
            <w:r w:rsidRPr="00613175">
              <w:rPr>
                <w:bCs/>
              </w:rPr>
              <w:tab/>
              <w:t>delta-seconds</w:t>
            </w:r>
          </w:p>
        </w:tc>
        <w:tc>
          <w:tcPr>
            <w:tcW w:w="878" w:type="dxa"/>
            <w:tcBorders>
              <w:top w:val="nil"/>
              <w:bottom w:val="nil"/>
            </w:tcBorders>
            <w:shd w:val="clear" w:color="auto" w:fill="auto"/>
          </w:tcPr>
          <w:p w14:paraId="581BF14C" w14:textId="77777777" w:rsidR="00C06FDE" w:rsidRPr="00613175" w:rsidRDefault="00C06FDE" w:rsidP="00C06FDE">
            <w:pPr>
              <w:pStyle w:val="TAL"/>
            </w:pPr>
          </w:p>
        </w:tc>
        <w:tc>
          <w:tcPr>
            <w:tcW w:w="4795" w:type="dxa"/>
            <w:tcBorders>
              <w:top w:val="nil"/>
              <w:bottom w:val="nil"/>
            </w:tcBorders>
            <w:shd w:val="clear" w:color="auto" w:fill="auto"/>
          </w:tcPr>
          <w:p w14:paraId="4304E38D" w14:textId="77777777" w:rsidR="00C06FDE" w:rsidRPr="00613175" w:rsidRDefault="00C06FDE" w:rsidP="00C06FDE">
            <w:pPr>
              <w:pStyle w:val="TAL"/>
              <w:rPr>
                <w:i/>
                <w:iCs/>
                <w:lang w:eastAsia="zh-CN"/>
              </w:rPr>
            </w:pPr>
            <w:r w:rsidRPr="00613175">
              <w:rPr>
                <w:i/>
                <w:iCs/>
                <w:lang w:eastAsia="zh-CN"/>
              </w:rPr>
              <w:t>1800</w:t>
            </w:r>
          </w:p>
        </w:tc>
        <w:tc>
          <w:tcPr>
            <w:tcW w:w="749" w:type="dxa"/>
            <w:tcBorders>
              <w:top w:val="nil"/>
              <w:bottom w:val="nil"/>
            </w:tcBorders>
            <w:shd w:val="clear" w:color="auto" w:fill="auto"/>
          </w:tcPr>
          <w:p w14:paraId="2D9A7283" w14:textId="77777777" w:rsidR="00C06FDE" w:rsidRPr="00613175" w:rsidRDefault="00C06FDE" w:rsidP="00C06FDE">
            <w:pPr>
              <w:pStyle w:val="TAL"/>
            </w:pPr>
          </w:p>
        </w:tc>
        <w:tc>
          <w:tcPr>
            <w:tcW w:w="1560" w:type="dxa"/>
            <w:tcBorders>
              <w:top w:val="nil"/>
              <w:bottom w:val="nil"/>
            </w:tcBorders>
          </w:tcPr>
          <w:p w14:paraId="1927E0B6" w14:textId="77777777" w:rsidR="00C06FDE" w:rsidRPr="00613175" w:rsidRDefault="00C06FDE" w:rsidP="00C06FDE">
            <w:pPr>
              <w:pStyle w:val="TAL"/>
            </w:pPr>
          </w:p>
        </w:tc>
      </w:tr>
      <w:tr w:rsidR="00C06FDE" w:rsidRPr="00613175" w14:paraId="16276347" w14:textId="77777777" w:rsidTr="00C06FDE">
        <w:tblPrEx>
          <w:tblCellMar>
            <w:left w:w="115" w:type="dxa"/>
            <w:right w:w="115" w:type="dxa"/>
          </w:tblCellMar>
          <w:tblLook w:val="04A0" w:firstRow="1" w:lastRow="0" w:firstColumn="1" w:lastColumn="0" w:noHBand="0" w:noVBand="1"/>
        </w:tblPrEx>
        <w:trPr>
          <w:tblHeader/>
          <w:jc w:val="center"/>
        </w:trPr>
        <w:tc>
          <w:tcPr>
            <w:tcW w:w="1799" w:type="dxa"/>
            <w:tcBorders>
              <w:top w:val="nil"/>
              <w:bottom w:val="single" w:sz="4" w:space="0" w:color="auto"/>
            </w:tcBorders>
            <w:shd w:val="clear" w:color="auto" w:fill="auto"/>
          </w:tcPr>
          <w:p w14:paraId="3A47D721" w14:textId="77777777" w:rsidR="00C06FDE" w:rsidRPr="00613175" w:rsidRDefault="00C06FDE" w:rsidP="00C06FDE">
            <w:pPr>
              <w:pStyle w:val="TAL"/>
              <w:rPr>
                <w:bCs/>
              </w:rPr>
            </w:pPr>
            <w:r w:rsidRPr="00613175">
              <w:rPr>
                <w:bCs/>
              </w:rPr>
              <w:tab/>
              <w:t>refresher</w:t>
            </w:r>
          </w:p>
        </w:tc>
        <w:tc>
          <w:tcPr>
            <w:tcW w:w="878" w:type="dxa"/>
            <w:tcBorders>
              <w:top w:val="nil"/>
              <w:bottom w:val="single" w:sz="4" w:space="0" w:color="auto"/>
            </w:tcBorders>
            <w:shd w:val="clear" w:color="auto" w:fill="auto"/>
          </w:tcPr>
          <w:p w14:paraId="7114E9F9" w14:textId="77777777" w:rsidR="00C06FDE" w:rsidRPr="00613175" w:rsidRDefault="00C06FDE" w:rsidP="00C06FDE">
            <w:pPr>
              <w:pStyle w:val="TAL"/>
            </w:pPr>
          </w:p>
        </w:tc>
        <w:tc>
          <w:tcPr>
            <w:tcW w:w="4795" w:type="dxa"/>
            <w:tcBorders>
              <w:top w:val="nil"/>
              <w:bottom w:val="single" w:sz="4" w:space="0" w:color="auto"/>
            </w:tcBorders>
            <w:shd w:val="clear" w:color="auto" w:fill="auto"/>
          </w:tcPr>
          <w:p w14:paraId="4A60DF41" w14:textId="77777777" w:rsidR="00C06FDE" w:rsidRPr="00613175" w:rsidRDefault="00C06FDE" w:rsidP="00C06FDE">
            <w:pPr>
              <w:pStyle w:val="TAL"/>
              <w:rPr>
                <w:lang w:eastAsia="zh-CN"/>
              </w:rPr>
            </w:pPr>
            <w:r w:rsidRPr="00613175">
              <w:rPr>
                <w:i/>
                <w:iCs/>
                <w:lang w:eastAsia="zh-CN"/>
              </w:rPr>
              <w:t>uac</w:t>
            </w:r>
            <w:r w:rsidRPr="00613175">
              <w:rPr>
                <w:lang w:eastAsia="zh-CN"/>
              </w:rPr>
              <w:t xml:space="preserve"> (if present)</w:t>
            </w:r>
          </w:p>
        </w:tc>
        <w:tc>
          <w:tcPr>
            <w:tcW w:w="749" w:type="dxa"/>
            <w:tcBorders>
              <w:top w:val="nil"/>
              <w:bottom w:val="single" w:sz="4" w:space="0" w:color="auto"/>
            </w:tcBorders>
            <w:shd w:val="clear" w:color="auto" w:fill="auto"/>
          </w:tcPr>
          <w:p w14:paraId="0161ACBD" w14:textId="77777777" w:rsidR="00C06FDE" w:rsidRPr="00613175" w:rsidRDefault="00C06FDE" w:rsidP="00C06FDE">
            <w:pPr>
              <w:pStyle w:val="TAL"/>
            </w:pPr>
          </w:p>
        </w:tc>
        <w:tc>
          <w:tcPr>
            <w:tcW w:w="1560" w:type="dxa"/>
            <w:tcBorders>
              <w:top w:val="nil"/>
              <w:bottom w:val="single" w:sz="4" w:space="0" w:color="auto"/>
            </w:tcBorders>
          </w:tcPr>
          <w:p w14:paraId="1B2C8642" w14:textId="77777777" w:rsidR="00C06FDE" w:rsidRPr="00613175" w:rsidRDefault="00C06FDE" w:rsidP="00C06FDE">
            <w:pPr>
              <w:pStyle w:val="TAL"/>
            </w:pPr>
          </w:p>
        </w:tc>
      </w:tr>
    </w:tbl>
    <w:p w14:paraId="00185CD9" w14:textId="77777777" w:rsidR="00C06FDE" w:rsidRPr="00613175" w:rsidRDefault="00C06FDE" w:rsidP="00C06FDE"/>
    <w:p w14:paraId="41AE9596" w14:textId="77777777" w:rsidR="00C06FDE" w:rsidRPr="00613175" w:rsidRDefault="00C06FDE" w:rsidP="00C06FDE">
      <w:pPr>
        <w:pStyle w:val="TH"/>
      </w:pPr>
      <w:r w:rsidRPr="00613175">
        <w:t>Table 7.30.3.3-2: 200 OK (step 18, table 7.30.3.2-1)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5426A80F" w14:textId="77777777" w:rsidTr="00C06FDE">
        <w:trPr>
          <w:jc w:val="center"/>
        </w:trPr>
        <w:tc>
          <w:tcPr>
            <w:tcW w:w="9639" w:type="dxa"/>
            <w:gridSpan w:val="5"/>
          </w:tcPr>
          <w:p w14:paraId="61AD65C9" w14:textId="7106A89F" w:rsidR="00C06FDE" w:rsidRPr="00613175" w:rsidRDefault="00C06FDE" w:rsidP="00C06FDE">
            <w:pPr>
              <w:pStyle w:val="TAL"/>
            </w:pPr>
            <w:r w:rsidRPr="00613175">
              <w:t xml:space="preserve">Derivation Path: </w:t>
            </w:r>
            <w:r w:rsidR="0053656D" w:rsidRPr="00613175">
              <w:t>Annex A.4.1, Step 11</w:t>
            </w:r>
          </w:p>
        </w:tc>
      </w:tr>
      <w:tr w:rsidR="00C06FDE" w:rsidRPr="00613175" w14:paraId="52F65B0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6A0A31B2"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2421693C"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30CEE808"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0CA84E74" w14:textId="77777777" w:rsidR="00C06FDE" w:rsidRPr="00613175" w:rsidRDefault="00C06FDE" w:rsidP="00C06FDE">
            <w:pPr>
              <w:pStyle w:val="TAH"/>
            </w:pPr>
            <w:r w:rsidRPr="00613175">
              <w:t>Rel</w:t>
            </w:r>
          </w:p>
        </w:tc>
        <w:tc>
          <w:tcPr>
            <w:tcW w:w="1546" w:type="dxa"/>
            <w:tcBorders>
              <w:bottom w:val="single" w:sz="4" w:space="0" w:color="auto"/>
            </w:tcBorders>
          </w:tcPr>
          <w:p w14:paraId="2FD67FEC" w14:textId="77777777" w:rsidR="00C06FDE" w:rsidRPr="00613175" w:rsidRDefault="00C06FDE" w:rsidP="00C06FDE">
            <w:pPr>
              <w:pStyle w:val="TAH"/>
            </w:pPr>
            <w:r w:rsidRPr="00613175">
              <w:t>Reference</w:t>
            </w:r>
          </w:p>
        </w:tc>
      </w:tr>
      <w:tr w:rsidR="00C06FDE" w:rsidRPr="00613175" w14:paraId="0454D188"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500ECA4C" w14:textId="77777777" w:rsidR="00C06FDE" w:rsidRPr="00613175" w:rsidRDefault="00C06FDE" w:rsidP="00C06FDE">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6273ACA2"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0AB2B9B1" w14:textId="77777777" w:rsidR="00C06FDE" w:rsidRPr="00613175" w:rsidRDefault="00C06FDE" w:rsidP="00C06FDE">
            <w:pPr>
              <w:pStyle w:val="TAL"/>
              <w:rPr>
                <w:lang w:eastAsia="zh-CN"/>
              </w:rPr>
            </w:pPr>
            <w:r w:rsidRPr="00613175">
              <w:rPr>
                <w:lang w:eastAsia="zh-CN"/>
              </w:rPr>
              <w:t>timer</w:t>
            </w:r>
          </w:p>
        </w:tc>
        <w:tc>
          <w:tcPr>
            <w:tcW w:w="742" w:type="dxa"/>
            <w:tcBorders>
              <w:top w:val="single" w:sz="4" w:space="0" w:color="auto"/>
              <w:bottom w:val="single" w:sz="4" w:space="0" w:color="auto"/>
            </w:tcBorders>
            <w:shd w:val="clear" w:color="auto" w:fill="auto"/>
          </w:tcPr>
          <w:p w14:paraId="058A71ED" w14:textId="77777777" w:rsidR="00C06FDE" w:rsidRPr="00613175" w:rsidRDefault="00C06FDE" w:rsidP="00C06FDE">
            <w:pPr>
              <w:pStyle w:val="TAL"/>
            </w:pPr>
          </w:p>
        </w:tc>
        <w:tc>
          <w:tcPr>
            <w:tcW w:w="1546" w:type="dxa"/>
            <w:tcBorders>
              <w:top w:val="single" w:sz="4" w:space="0" w:color="auto"/>
              <w:bottom w:val="single" w:sz="4" w:space="0" w:color="auto"/>
            </w:tcBorders>
          </w:tcPr>
          <w:p w14:paraId="2B415489" w14:textId="77777777" w:rsidR="00C06FDE" w:rsidRPr="00613175" w:rsidRDefault="00C06FDE" w:rsidP="00C06FDE">
            <w:pPr>
              <w:pStyle w:val="TAL"/>
            </w:pPr>
            <w:r w:rsidRPr="00613175">
              <w:t>RFC 4028 [37]</w:t>
            </w:r>
          </w:p>
        </w:tc>
      </w:tr>
    </w:tbl>
    <w:p w14:paraId="022AED33" w14:textId="77777777" w:rsidR="00C06FDE" w:rsidRPr="00613175" w:rsidRDefault="00C06FDE" w:rsidP="00F238ED">
      <w:pPr>
        <w:rPr>
          <w:lang w:eastAsia="zh-CN"/>
        </w:rPr>
      </w:pPr>
    </w:p>
    <w:p w14:paraId="4D9C6593" w14:textId="22CA2DAF" w:rsidR="00C06FDE" w:rsidRPr="00613175" w:rsidRDefault="00610109" w:rsidP="00C06FDE">
      <w:pPr>
        <w:pStyle w:val="Heading2"/>
        <w:rPr>
          <w:rFonts w:eastAsia="Wingdings"/>
        </w:rPr>
      </w:pPr>
      <w:r w:rsidRPr="00613175">
        <w:rPr>
          <w:rFonts w:eastAsia="Wingdings"/>
        </w:rPr>
        <w:lastRenderedPageBreak/>
        <w:br w:type="page"/>
      </w:r>
      <w:bookmarkStart w:id="867" w:name="_Toc68197403"/>
      <w:bookmarkStart w:id="868" w:name="_Toc75880661"/>
      <w:bookmarkStart w:id="869" w:name="_Toc84254359"/>
      <w:bookmarkStart w:id="870" w:name="_Toc84255154"/>
      <w:r w:rsidR="00C06FDE" w:rsidRPr="00613175">
        <w:rPr>
          <w:rFonts w:eastAsia="Wingdings"/>
        </w:rPr>
        <w:lastRenderedPageBreak/>
        <w:t>7.31</w:t>
      </w:r>
      <w:r w:rsidR="00C06FDE" w:rsidRPr="00613175">
        <w:rPr>
          <w:rFonts w:eastAsia="Wingdings"/>
        </w:rPr>
        <w:tab/>
        <w:t>Session Timer / MT Call / Remote end supports but does not send Session-Expires / 5GS</w:t>
      </w:r>
      <w:bookmarkEnd w:id="867"/>
      <w:bookmarkEnd w:id="868"/>
      <w:bookmarkEnd w:id="869"/>
      <w:bookmarkEnd w:id="870"/>
    </w:p>
    <w:p w14:paraId="03F1A640" w14:textId="77777777" w:rsidR="00C06FDE" w:rsidRPr="00613175" w:rsidRDefault="00C06FDE" w:rsidP="00C06FDE">
      <w:pPr>
        <w:pStyle w:val="H6"/>
      </w:pPr>
      <w:r w:rsidRPr="00613175">
        <w:t>7.31.1</w:t>
      </w:r>
      <w:r w:rsidRPr="00613175">
        <w:tab/>
        <w:t>Test Purpose (TP)</w:t>
      </w:r>
    </w:p>
    <w:p w14:paraId="6883A3AA" w14:textId="77777777" w:rsidR="00C06FDE" w:rsidRPr="00613175" w:rsidRDefault="00C06FDE" w:rsidP="00C06FDE">
      <w:pPr>
        <w:pStyle w:val="H6"/>
        <w:rPr>
          <w:rFonts w:eastAsia="MT Extra"/>
        </w:rPr>
      </w:pPr>
      <w:r w:rsidRPr="00613175">
        <w:t>(1)</w:t>
      </w:r>
    </w:p>
    <w:p w14:paraId="1D2A965D" w14:textId="77777777" w:rsidR="00C06FDE" w:rsidRPr="00613175" w:rsidRDefault="00C06FDE" w:rsidP="00C06FDE">
      <w:pPr>
        <w:pStyle w:val="PL"/>
        <w:rPr>
          <w:noProof w:val="0"/>
        </w:rPr>
      </w:pPr>
      <w:r w:rsidRPr="00613175">
        <w:rPr>
          <w:b/>
          <w:noProof w:val="0"/>
        </w:rPr>
        <w:t>with</w:t>
      </w:r>
      <w:r w:rsidRPr="00613175">
        <w:rPr>
          <w:noProof w:val="0"/>
        </w:rPr>
        <w:t xml:space="preserve"> { UE being registered to IMS and being configured to use Session Timer and preconditions }</w:t>
      </w:r>
    </w:p>
    <w:p w14:paraId="05D72CF4"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AE444D7"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UE receives INVITE for voice call }</w:t>
      </w:r>
    </w:p>
    <w:p w14:paraId="1231A86D"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continues setup of voice call and finally sends 200 OK for INVITE with Session-Expires being 1800 and setting refresher to uac }</w:t>
      </w:r>
    </w:p>
    <w:p w14:paraId="1617198B" w14:textId="77777777" w:rsidR="00C06FDE" w:rsidRPr="00613175" w:rsidRDefault="00C06FDE" w:rsidP="00C06FDE">
      <w:pPr>
        <w:pStyle w:val="PL"/>
        <w:rPr>
          <w:noProof w:val="0"/>
        </w:rPr>
      </w:pPr>
      <w:r w:rsidRPr="00613175">
        <w:rPr>
          <w:noProof w:val="0"/>
        </w:rPr>
        <w:t xml:space="preserve">            }</w:t>
      </w:r>
    </w:p>
    <w:p w14:paraId="0F3BA8F7" w14:textId="77777777" w:rsidR="00C06FDE" w:rsidRPr="00613175" w:rsidRDefault="00C06FDE" w:rsidP="00C06FDE">
      <w:pPr>
        <w:pStyle w:val="PL"/>
        <w:rPr>
          <w:noProof w:val="0"/>
        </w:rPr>
      </w:pPr>
    </w:p>
    <w:p w14:paraId="7ECDB96F" w14:textId="77777777" w:rsidR="00C06FDE" w:rsidRPr="00613175" w:rsidRDefault="00C06FDE" w:rsidP="00C06FDE">
      <w:pPr>
        <w:pStyle w:val="H6"/>
      </w:pPr>
      <w:r w:rsidRPr="00613175">
        <w:t>(2)</w:t>
      </w:r>
    </w:p>
    <w:p w14:paraId="354FCFE3" w14:textId="77777777" w:rsidR="00C06FDE" w:rsidRPr="00613175" w:rsidRDefault="00C06FDE" w:rsidP="00C06FDE">
      <w:pPr>
        <w:pStyle w:val="PL"/>
        <w:rPr>
          <w:noProof w:val="0"/>
        </w:rPr>
      </w:pPr>
      <w:r w:rsidRPr="00613175">
        <w:rPr>
          <w:b/>
          <w:noProof w:val="0"/>
        </w:rPr>
        <w:t>with</w:t>
      </w:r>
      <w:r w:rsidRPr="00613175">
        <w:rPr>
          <w:noProof w:val="0"/>
        </w:rPr>
        <w:t xml:space="preserve"> { Call having been set up }</w:t>
      </w:r>
    </w:p>
    <w:p w14:paraId="51E6F4FB"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4511FE5"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900 seconds have passed and UE receives UPDATE to refresh the session }</w:t>
      </w:r>
    </w:p>
    <w:p w14:paraId="57415E72"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sends 200 OK for UPDATE }</w:t>
      </w:r>
    </w:p>
    <w:p w14:paraId="01D1157B" w14:textId="77777777" w:rsidR="00C06FDE" w:rsidRPr="00613175" w:rsidRDefault="00C06FDE" w:rsidP="00C06FDE">
      <w:pPr>
        <w:pStyle w:val="PL"/>
        <w:tabs>
          <w:tab w:val="clear" w:pos="384"/>
        </w:tabs>
        <w:rPr>
          <w:noProof w:val="0"/>
        </w:rPr>
      </w:pPr>
      <w:r w:rsidRPr="00613175">
        <w:rPr>
          <w:noProof w:val="0"/>
        </w:rPr>
        <w:t xml:space="preserve">            }</w:t>
      </w:r>
    </w:p>
    <w:p w14:paraId="4D31CFE6" w14:textId="77777777" w:rsidR="00C06FDE" w:rsidRPr="00613175" w:rsidRDefault="00C06FDE" w:rsidP="00C06FDE">
      <w:pPr>
        <w:pStyle w:val="PL"/>
        <w:tabs>
          <w:tab w:val="clear" w:pos="384"/>
        </w:tabs>
        <w:rPr>
          <w:noProof w:val="0"/>
        </w:rPr>
      </w:pPr>
    </w:p>
    <w:p w14:paraId="0B017796" w14:textId="77777777" w:rsidR="00C06FDE" w:rsidRPr="00613175" w:rsidRDefault="00C06FDE" w:rsidP="00C06FDE">
      <w:pPr>
        <w:pStyle w:val="H6"/>
      </w:pPr>
      <w:r w:rsidRPr="00613175">
        <w:t>(3)</w:t>
      </w:r>
    </w:p>
    <w:p w14:paraId="5255757B" w14:textId="77777777" w:rsidR="00C06FDE" w:rsidRPr="00613175" w:rsidRDefault="00C06FDE" w:rsidP="00C06FDE">
      <w:pPr>
        <w:pStyle w:val="PL"/>
        <w:rPr>
          <w:noProof w:val="0"/>
        </w:rPr>
      </w:pPr>
      <w:r w:rsidRPr="00613175">
        <w:rPr>
          <w:b/>
          <w:noProof w:val="0"/>
        </w:rPr>
        <w:t>with</w:t>
      </w:r>
      <w:r w:rsidRPr="00613175">
        <w:rPr>
          <w:noProof w:val="0"/>
        </w:rPr>
        <w:t xml:space="preserve"> { UE having sent 200 OK for UPDATE }</w:t>
      </w:r>
    </w:p>
    <w:p w14:paraId="3388CE2B"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25A2356"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1800 seconds passed }</w:t>
      </w:r>
    </w:p>
    <w:p w14:paraId="770A5A4E"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sends BYE }</w:t>
      </w:r>
    </w:p>
    <w:p w14:paraId="633747C9" w14:textId="77777777" w:rsidR="00C06FDE" w:rsidRPr="00613175" w:rsidRDefault="00C06FDE" w:rsidP="00C06FDE">
      <w:pPr>
        <w:pStyle w:val="PL"/>
        <w:rPr>
          <w:noProof w:val="0"/>
        </w:rPr>
      </w:pPr>
      <w:r w:rsidRPr="00613175">
        <w:rPr>
          <w:noProof w:val="0"/>
        </w:rPr>
        <w:t xml:space="preserve">            }</w:t>
      </w:r>
    </w:p>
    <w:p w14:paraId="5AC9E81F" w14:textId="77777777" w:rsidR="00C06FDE" w:rsidRPr="00613175" w:rsidRDefault="00C06FDE" w:rsidP="00C06FDE">
      <w:pPr>
        <w:pStyle w:val="PL"/>
        <w:tabs>
          <w:tab w:val="clear" w:pos="384"/>
        </w:tabs>
        <w:rPr>
          <w:noProof w:val="0"/>
        </w:rPr>
      </w:pPr>
    </w:p>
    <w:p w14:paraId="0EDAE201" w14:textId="77777777" w:rsidR="00C06FDE" w:rsidRPr="00613175" w:rsidRDefault="00C06FDE" w:rsidP="00C06FDE">
      <w:pPr>
        <w:pStyle w:val="H6"/>
      </w:pPr>
      <w:r w:rsidRPr="00613175">
        <w:t>7.31.2</w:t>
      </w:r>
      <w:r w:rsidRPr="00613175">
        <w:tab/>
        <w:t>Conformance Requirements</w:t>
      </w:r>
    </w:p>
    <w:p w14:paraId="7E1CF3B0" w14:textId="77777777" w:rsidR="00C06FDE" w:rsidRPr="00613175" w:rsidRDefault="00C06FDE" w:rsidP="00C06FDE">
      <w:r w:rsidRPr="00613175">
        <w:t>The conformance requirements covered in the present test case are, unless otherwise stated, Rel-15 requirements.</w:t>
      </w:r>
    </w:p>
    <w:p w14:paraId="37BD9109" w14:textId="77777777" w:rsidR="00C06FDE" w:rsidRPr="00613175" w:rsidRDefault="00C06FDE" w:rsidP="00C06FDE">
      <w:r w:rsidRPr="00613175">
        <w:t>[TS 24.229 clause 5.1.2A.1.1]</w:t>
      </w:r>
    </w:p>
    <w:p w14:paraId="7E71E7E6" w14:textId="77777777" w:rsidR="00C06FDE" w:rsidRPr="00613175" w:rsidRDefault="00C06FDE" w:rsidP="00C06FDE">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72DA5664" w14:textId="34553C42" w:rsidR="00C06FDE" w:rsidRPr="00613175" w:rsidRDefault="00C06FDE" w:rsidP="00C06FDE">
      <w:r w:rsidRPr="00613175">
        <w:t>[TS 24.229 clause 5.2.7.2]</w:t>
      </w:r>
    </w:p>
    <w:p w14:paraId="3D3133A3" w14:textId="77777777" w:rsidR="00C06FDE" w:rsidRPr="00613175" w:rsidRDefault="00C06FDE" w:rsidP="00C06FDE">
      <w:pPr>
        <w:rPr>
          <w:snapToGrid w:val="0"/>
        </w:rPr>
      </w:pPr>
      <w:r w:rsidRPr="00613175">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2396D10E"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6BDEBB95" w14:textId="77777777" w:rsidR="00C06FDE" w:rsidRPr="00613175" w:rsidRDefault="00C06FDE" w:rsidP="00C06FDE">
      <w:r w:rsidRPr="00613175">
        <w:t>[TS 24.229 clause 5.2.7.3]</w:t>
      </w:r>
    </w:p>
    <w:p w14:paraId="5ACF377E" w14:textId="77777777" w:rsidR="00C06FDE" w:rsidRPr="00613175" w:rsidRDefault="00C06FDE" w:rsidP="00C06FDE">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5A90BA0F"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7D3EB0C1" w14:textId="77777777" w:rsidR="00C06FDE" w:rsidRPr="00613175" w:rsidRDefault="00C06FDE" w:rsidP="00C06FDE">
      <w:r w:rsidRPr="00613175">
        <w:t>[TS 24.229 clause 5.4.5.3]</w:t>
      </w:r>
    </w:p>
    <w:p w14:paraId="690FDE1D" w14:textId="77777777" w:rsidR="00C06FDE" w:rsidRPr="00613175" w:rsidRDefault="00C06FDE" w:rsidP="00C06FDE">
      <w:r w:rsidRPr="00613175">
        <w:t>If the S-CSCF requested the session to be refreshed periodically, and the S-CSCF got the indication that the session will be refreshed, when the session timer expires, the S-CSCF shall delete all the stored information related to the dialog.</w:t>
      </w:r>
    </w:p>
    <w:p w14:paraId="20C8DE12" w14:textId="77777777" w:rsidR="00C06FDE" w:rsidRPr="00613175" w:rsidRDefault="00C06FDE" w:rsidP="00C06FDE">
      <w:pPr>
        <w:pStyle w:val="H6"/>
      </w:pPr>
      <w:r w:rsidRPr="00613175">
        <w:lastRenderedPageBreak/>
        <w:t>7.31.3</w:t>
      </w:r>
      <w:r w:rsidRPr="00613175">
        <w:tab/>
        <w:t>Test description</w:t>
      </w:r>
    </w:p>
    <w:p w14:paraId="54FC22B8" w14:textId="77777777" w:rsidR="00C06FDE" w:rsidRPr="00613175" w:rsidRDefault="00C06FDE" w:rsidP="00C06FDE">
      <w:pPr>
        <w:pStyle w:val="H6"/>
      </w:pPr>
      <w:r w:rsidRPr="00613175">
        <w:t>7.31.3.1</w:t>
      </w:r>
      <w:r w:rsidRPr="00613175">
        <w:tab/>
        <w:t>Pre-test conditions</w:t>
      </w:r>
    </w:p>
    <w:p w14:paraId="67CCBFF0" w14:textId="77777777" w:rsidR="00C06FDE" w:rsidRPr="00613175" w:rsidRDefault="00C06FDE" w:rsidP="00C06FDE">
      <w:pPr>
        <w:pStyle w:val="H6"/>
        <w:rPr>
          <w:rFonts w:eastAsia="MT Extra" w:cs="Tahoma"/>
        </w:rPr>
      </w:pPr>
      <w:r w:rsidRPr="00613175">
        <w:rPr>
          <w:rFonts w:cs="Tahoma"/>
        </w:rPr>
        <w:t>System Simulator:</w:t>
      </w:r>
    </w:p>
    <w:p w14:paraId="34EC44E3" w14:textId="77777777" w:rsidR="00C06FDE" w:rsidRPr="00613175" w:rsidRDefault="00C06FDE" w:rsidP="00C06FDE">
      <w:pPr>
        <w:pStyle w:val="B10"/>
        <w:rPr>
          <w:rFonts w:cs="MS LineDraw"/>
          <w:lang w:eastAsia="sv-SE"/>
        </w:rPr>
      </w:pPr>
      <w:r w:rsidRPr="00613175">
        <w:t>-</w:t>
      </w:r>
      <w:r w:rsidRPr="00613175">
        <w:tab/>
        <w:t>1 NR Cell connected to 5GC, default parameters.</w:t>
      </w:r>
    </w:p>
    <w:p w14:paraId="671B851D" w14:textId="77777777" w:rsidR="00C06FDE" w:rsidRPr="00613175" w:rsidRDefault="00C06FDE" w:rsidP="00C06FDE">
      <w:pPr>
        <w:pStyle w:val="H6"/>
      </w:pPr>
      <w:r w:rsidRPr="00613175">
        <w:t>UE:</w:t>
      </w:r>
    </w:p>
    <w:p w14:paraId="25CEA2C5" w14:textId="77777777" w:rsidR="00C06FDE" w:rsidRPr="00613175" w:rsidRDefault="00C06FDE" w:rsidP="00C06FDE">
      <w:pPr>
        <w:pStyle w:val="B10"/>
        <w:rPr>
          <w:snapToGrid w:val="0"/>
        </w:rPr>
      </w:pPr>
      <w:r w:rsidRPr="00613175">
        <w:t>-</w:t>
      </w:r>
      <w:r w:rsidRPr="00613175">
        <w:tab/>
      </w:r>
      <w:r w:rsidRPr="00613175">
        <w:rPr>
          <w:snapToGrid w:val="0"/>
        </w:rPr>
        <w:t>UE contains either ISIM and USIM applications or only USIM application on UICC.</w:t>
      </w:r>
    </w:p>
    <w:p w14:paraId="0347355D" w14:textId="77777777" w:rsidR="00C06FDE" w:rsidRPr="00613175" w:rsidRDefault="00C06FDE" w:rsidP="00C06FDE">
      <w:pPr>
        <w:pStyle w:val="B10"/>
        <w:rPr>
          <w:snapToGrid w:val="0"/>
        </w:rPr>
      </w:pPr>
      <w:r w:rsidRPr="00613175">
        <w:t>-</w:t>
      </w:r>
      <w:r w:rsidRPr="00613175">
        <w:tab/>
      </w:r>
      <w:r w:rsidRPr="00613175">
        <w:rPr>
          <w:snapToGrid w:val="0"/>
        </w:rPr>
        <w:t>UE is configured to register for IMS after switch on.</w:t>
      </w:r>
    </w:p>
    <w:p w14:paraId="5DD6E36F" w14:textId="77777777" w:rsidR="00C06FDE" w:rsidRPr="00613175" w:rsidRDefault="00C06FDE" w:rsidP="00C06FDE">
      <w:pPr>
        <w:pStyle w:val="B10"/>
        <w:rPr>
          <w:snapToGrid w:val="0"/>
        </w:rPr>
      </w:pPr>
      <w:r w:rsidRPr="00613175">
        <w:t>-</w:t>
      </w:r>
      <w:r w:rsidRPr="00613175">
        <w:tab/>
      </w:r>
      <w:r w:rsidRPr="00613175">
        <w:rPr>
          <w:snapToGrid w:val="0"/>
        </w:rPr>
        <w:t>UE is configured to</w:t>
      </w:r>
      <w:r w:rsidRPr="00613175">
        <w:t xml:space="preserve"> </w:t>
      </w:r>
      <w:r w:rsidRPr="00613175">
        <w:rPr>
          <w:snapToGrid w:val="0"/>
        </w:rPr>
        <w:t>use Session Timer and preconditions.</w:t>
      </w:r>
    </w:p>
    <w:p w14:paraId="17E01170" w14:textId="77777777" w:rsidR="00C06FDE" w:rsidRPr="00613175" w:rsidRDefault="00C06FDE" w:rsidP="00C06FDE">
      <w:pPr>
        <w:pStyle w:val="H6"/>
        <w:rPr>
          <w:rFonts w:cs="Tahoma"/>
        </w:rPr>
      </w:pPr>
      <w:r w:rsidRPr="00613175">
        <w:rPr>
          <w:rFonts w:cs="Tahoma"/>
        </w:rPr>
        <w:t>Preamble:</w:t>
      </w:r>
    </w:p>
    <w:p w14:paraId="0A09C6B0" w14:textId="77777777" w:rsidR="00C06FDE" w:rsidRPr="00613175" w:rsidRDefault="00C06FDE" w:rsidP="00C06FDE">
      <w:pPr>
        <w:pStyle w:val="B10"/>
      </w:pPr>
      <w:r w:rsidRPr="00613175">
        <w:t>-</w:t>
      </w:r>
      <w:r w:rsidRPr="00613175">
        <w:tab/>
        <w:t>UE is in state 1N-A (TS 38.508-1 [21]) and registered to IMS.</w:t>
      </w:r>
    </w:p>
    <w:p w14:paraId="34180EFA" w14:textId="77777777" w:rsidR="00C06FDE" w:rsidRPr="00613175" w:rsidRDefault="00C06FDE" w:rsidP="00C06FDE">
      <w:pPr>
        <w:pStyle w:val="H6"/>
        <w:rPr>
          <w:snapToGrid w:val="0"/>
        </w:rPr>
      </w:pPr>
      <w:r w:rsidRPr="00613175">
        <w:t>7.31.3.2</w:t>
      </w:r>
      <w:r w:rsidRPr="00613175">
        <w:tab/>
      </w:r>
      <w:r w:rsidRPr="00613175">
        <w:rPr>
          <w:snapToGrid w:val="0"/>
        </w:rPr>
        <w:t>Test procedure sequence</w:t>
      </w:r>
    </w:p>
    <w:p w14:paraId="1A0359C6" w14:textId="77777777" w:rsidR="00C06FDE" w:rsidRPr="00613175" w:rsidRDefault="00C06FDE" w:rsidP="00C06FDE">
      <w:pPr>
        <w:pStyle w:val="TH"/>
        <w:rPr>
          <w:rFonts w:eastAsia="MT Extra" w:cs="Tahoma"/>
        </w:rPr>
      </w:pPr>
      <w:r w:rsidRPr="00613175">
        <w:rPr>
          <w:rFonts w:cs="Tahoma"/>
        </w:rPr>
        <w:t>Table 7.31.3.2-1: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C06FDE" w:rsidRPr="00613175" w14:paraId="496D442F" w14:textId="77777777" w:rsidTr="00C06FDE">
        <w:trPr>
          <w:jc w:val="center"/>
        </w:trPr>
        <w:tc>
          <w:tcPr>
            <w:tcW w:w="567" w:type="dxa"/>
            <w:tcBorders>
              <w:top w:val="single" w:sz="4" w:space="0" w:color="auto"/>
              <w:left w:val="single" w:sz="4" w:space="0" w:color="auto"/>
              <w:bottom w:val="nil"/>
              <w:right w:val="single" w:sz="4" w:space="0" w:color="auto"/>
            </w:tcBorders>
            <w:hideMark/>
          </w:tcPr>
          <w:p w14:paraId="0D97C950" w14:textId="77777777" w:rsidR="00C06FDE" w:rsidRPr="00613175" w:rsidRDefault="00C06FDE" w:rsidP="00C06FDE">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1312C760" w14:textId="77777777" w:rsidR="00C06FDE" w:rsidRPr="00613175" w:rsidRDefault="00C06FDE" w:rsidP="00C06FDE">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52776206" w14:textId="77777777" w:rsidR="00C06FDE" w:rsidRPr="00613175" w:rsidRDefault="00C06FDE" w:rsidP="00C06FDE">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48F86A34" w14:textId="77777777" w:rsidR="00C06FDE" w:rsidRPr="00613175" w:rsidRDefault="00C06FDE" w:rsidP="00C06FDE">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7D0F278D" w14:textId="77777777" w:rsidR="00C06FDE" w:rsidRPr="00613175" w:rsidRDefault="00C06FDE" w:rsidP="00C06FDE">
            <w:pPr>
              <w:pStyle w:val="TAH"/>
            </w:pPr>
            <w:r w:rsidRPr="00613175">
              <w:t>Verdict</w:t>
            </w:r>
          </w:p>
        </w:tc>
      </w:tr>
      <w:tr w:rsidR="00C06FDE" w:rsidRPr="00613175" w14:paraId="03A1D82B" w14:textId="77777777" w:rsidTr="00C06FDE">
        <w:trPr>
          <w:jc w:val="center"/>
        </w:trPr>
        <w:tc>
          <w:tcPr>
            <w:tcW w:w="567" w:type="dxa"/>
            <w:tcBorders>
              <w:top w:val="nil"/>
              <w:left w:val="single" w:sz="4" w:space="0" w:color="auto"/>
              <w:bottom w:val="single" w:sz="4" w:space="0" w:color="auto"/>
              <w:right w:val="single" w:sz="4" w:space="0" w:color="auto"/>
            </w:tcBorders>
          </w:tcPr>
          <w:p w14:paraId="7FDD9191" w14:textId="77777777" w:rsidR="00C06FDE" w:rsidRPr="00613175" w:rsidRDefault="00C06FDE" w:rsidP="00C06FDE">
            <w:pPr>
              <w:pStyle w:val="TAH"/>
            </w:pPr>
          </w:p>
        </w:tc>
        <w:tc>
          <w:tcPr>
            <w:tcW w:w="3969" w:type="dxa"/>
            <w:tcBorders>
              <w:top w:val="single" w:sz="4" w:space="0" w:color="auto"/>
              <w:left w:val="single" w:sz="4" w:space="0" w:color="auto"/>
              <w:bottom w:val="single" w:sz="4" w:space="0" w:color="auto"/>
              <w:right w:val="single" w:sz="4" w:space="0" w:color="auto"/>
            </w:tcBorders>
          </w:tcPr>
          <w:p w14:paraId="7226675A" w14:textId="77777777" w:rsidR="00C06FDE" w:rsidRPr="00613175" w:rsidRDefault="00C06FDE" w:rsidP="00C06FDE">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4657D551" w14:textId="77777777" w:rsidR="00C06FDE" w:rsidRPr="00613175" w:rsidRDefault="00C06FDE" w:rsidP="00C06FDE">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329F5460" w14:textId="77777777" w:rsidR="00C06FDE" w:rsidRPr="00613175" w:rsidRDefault="00C06FDE" w:rsidP="00C06FDE">
            <w:pPr>
              <w:pStyle w:val="TAH"/>
            </w:pPr>
            <w:r w:rsidRPr="00613175">
              <w:t>Message</w:t>
            </w:r>
          </w:p>
        </w:tc>
        <w:tc>
          <w:tcPr>
            <w:tcW w:w="567" w:type="dxa"/>
            <w:tcBorders>
              <w:top w:val="nil"/>
              <w:left w:val="single" w:sz="4" w:space="0" w:color="auto"/>
              <w:bottom w:val="single" w:sz="4" w:space="0" w:color="auto"/>
              <w:right w:val="single" w:sz="4" w:space="0" w:color="auto"/>
            </w:tcBorders>
          </w:tcPr>
          <w:p w14:paraId="2574B973" w14:textId="77777777" w:rsidR="00C06FDE" w:rsidRPr="00613175" w:rsidRDefault="00C06FDE" w:rsidP="00C06FDE">
            <w:pPr>
              <w:pStyle w:val="TAH"/>
            </w:pPr>
          </w:p>
        </w:tc>
        <w:tc>
          <w:tcPr>
            <w:tcW w:w="850" w:type="dxa"/>
            <w:tcBorders>
              <w:top w:val="nil"/>
              <w:left w:val="single" w:sz="4" w:space="0" w:color="auto"/>
              <w:bottom w:val="single" w:sz="4" w:space="0" w:color="auto"/>
              <w:right w:val="single" w:sz="4" w:space="0" w:color="auto"/>
            </w:tcBorders>
          </w:tcPr>
          <w:p w14:paraId="09FB2AB3" w14:textId="77777777" w:rsidR="00C06FDE" w:rsidRPr="00613175" w:rsidRDefault="00C06FDE" w:rsidP="00C06FDE">
            <w:pPr>
              <w:pStyle w:val="TAH"/>
            </w:pPr>
          </w:p>
        </w:tc>
      </w:tr>
      <w:tr w:rsidR="00C06FDE" w:rsidRPr="00613175" w14:paraId="51A35628"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72EE9381" w14:textId="77777777" w:rsidR="00C06FDE" w:rsidRPr="00613175" w:rsidRDefault="00C06FDE" w:rsidP="00C06FDE">
            <w:pPr>
              <w:pStyle w:val="TAC"/>
              <w:rPr>
                <w:lang w:eastAsia="zh-CN"/>
              </w:rPr>
            </w:pPr>
            <w:r w:rsidRPr="00613175">
              <w:rPr>
                <w:lang w:eastAsia="zh-CN"/>
              </w:rPr>
              <w:t>1-8</w:t>
            </w:r>
          </w:p>
        </w:tc>
        <w:tc>
          <w:tcPr>
            <w:tcW w:w="3969" w:type="dxa"/>
            <w:tcBorders>
              <w:top w:val="single" w:sz="4" w:space="0" w:color="auto"/>
              <w:left w:val="single" w:sz="4" w:space="0" w:color="auto"/>
              <w:bottom w:val="single" w:sz="4" w:space="0" w:color="auto"/>
              <w:right w:val="single" w:sz="4" w:space="0" w:color="auto"/>
            </w:tcBorders>
            <w:hideMark/>
          </w:tcPr>
          <w:p w14:paraId="459DAA4F" w14:textId="77777777" w:rsidR="00C06FDE" w:rsidRPr="00613175" w:rsidRDefault="00C06FDE" w:rsidP="00C06FDE">
            <w:pPr>
              <w:pStyle w:val="TAL"/>
            </w:pPr>
            <w:r w:rsidRPr="00613175">
              <w:t>Steps 1-8 of generic procedure specified in Table 4.9.16.2.2-1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4C9B68A6" w14:textId="77777777" w:rsidR="00C06FDE" w:rsidRPr="00613175" w:rsidRDefault="00C06FDE" w:rsidP="00C06FDE">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010A7AE1" w14:textId="77777777" w:rsidR="00C06FDE" w:rsidRPr="00613175" w:rsidRDefault="00C06FDE" w:rsidP="00C06FDE">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0A18C3A9"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7316ED87" w14:textId="77777777" w:rsidR="00C06FDE" w:rsidRPr="00613175" w:rsidRDefault="00C06FDE" w:rsidP="00C06FDE">
            <w:pPr>
              <w:pStyle w:val="TAC"/>
            </w:pPr>
          </w:p>
        </w:tc>
      </w:tr>
      <w:tr w:rsidR="00C06FDE" w:rsidRPr="00613175" w14:paraId="6D066956"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022D1361" w14:textId="77777777" w:rsidR="00C06FDE" w:rsidRPr="00613175" w:rsidRDefault="00C06FDE" w:rsidP="00C06FDE">
            <w:pPr>
              <w:pStyle w:val="TAC"/>
              <w:rPr>
                <w:lang w:eastAsia="zh-CN"/>
              </w:rPr>
            </w:pPr>
            <w:r w:rsidRPr="00613175">
              <w:rPr>
                <w:lang w:eastAsia="zh-CN"/>
              </w:rPr>
              <w:t>9</w:t>
            </w:r>
          </w:p>
        </w:tc>
        <w:tc>
          <w:tcPr>
            <w:tcW w:w="3969" w:type="dxa"/>
            <w:tcBorders>
              <w:top w:val="single" w:sz="4" w:space="0" w:color="auto"/>
              <w:left w:val="single" w:sz="4" w:space="0" w:color="auto"/>
              <w:bottom w:val="single" w:sz="4" w:space="0" w:color="auto"/>
              <w:right w:val="single" w:sz="4" w:space="0" w:color="auto"/>
            </w:tcBorders>
          </w:tcPr>
          <w:p w14:paraId="164D115C" w14:textId="77777777" w:rsidR="00C06FDE" w:rsidRPr="00613175" w:rsidRDefault="00C06FDE" w:rsidP="00C06FDE">
            <w:pPr>
              <w:pStyle w:val="TAL"/>
            </w:pPr>
            <w:r w:rsidRPr="00613175">
              <w:t>SS sends INVITE.</w:t>
            </w:r>
          </w:p>
          <w:p w14:paraId="259FB4D7" w14:textId="77777777" w:rsidR="00C06FDE" w:rsidRPr="00613175" w:rsidRDefault="00C06FDE" w:rsidP="00C06FDE">
            <w:pPr>
              <w:pStyle w:val="TAL"/>
            </w:pPr>
            <w:r w:rsidRPr="00613175">
              <w:t>(Step 1 of Annex A.5.1)</w:t>
            </w:r>
          </w:p>
        </w:tc>
        <w:tc>
          <w:tcPr>
            <w:tcW w:w="720" w:type="dxa"/>
            <w:tcBorders>
              <w:top w:val="single" w:sz="4" w:space="0" w:color="auto"/>
              <w:left w:val="single" w:sz="4" w:space="0" w:color="auto"/>
              <w:bottom w:val="single" w:sz="4" w:space="0" w:color="auto"/>
              <w:right w:val="single" w:sz="4" w:space="0" w:color="auto"/>
            </w:tcBorders>
          </w:tcPr>
          <w:p w14:paraId="7AE97258" w14:textId="77777777" w:rsidR="00C06FDE" w:rsidRPr="00613175" w:rsidRDefault="00C06FDE" w:rsidP="00C06FDE">
            <w:pPr>
              <w:pStyle w:val="TAC"/>
              <w:rPr>
                <w:lang w:eastAsia="zh-CN"/>
              </w:rPr>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68D49CCB" w14:textId="77777777" w:rsidR="00C06FDE" w:rsidRPr="00613175" w:rsidRDefault="00C06FDE" w:rsidP="00C06FDE">
            <w:pPr>
              <w:pStyle w:val="TAL"/>
              <w:rPr>
                <w:lang w:eastAsia="zh-CN"/>
              </w:rPr>
            </w:pPr>
            <w:r w:rsidRPr="00613175">
              <w:rPr>
                <w:lang w:eastAsia="zh-CN"/>
              </w:rPr>
              <w:t>INVITE</w:t>
            </w:r>
          </w:p>
        </w:tc>
        <w:tc>
          <w:tcPr>
            <w:tcW w:w="567" w:type="dxa"/>
            <w:tcBorders>
              <w:top w:val="single" w:sz="4" w:space="0" w:color="auto"/>
              <w:left w:val="single" w:sz="4" w:space="0" w:color="auto"/>
              <w:bottom w:val="single" w:sz="4" w:space="0" w:color="auto"/>
              <w:right w:val="single" w:sz="4" w:space="0" w:color="auto"/>
            </w:tcBorders>
          </w:tcPr>
          <w:p w14:paraId="3F8FF748"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110E4F57" w14:textId="77777777" w:rsidR="00C06FDE" w:rsidRPr="00613175" w:rsidRDefault="00C06FDE" w:rsidP="00C06FDE">
            <w:pPr>
              <w:pStyle w:val="TAC"/>
            </w:pPr>
          </w:p>
        </w:tc>
      </w:tr>
      <w:tr w:rsidR="00C06FDE" w:rsidRPr="00613175" w14:paraId="52A3AF74"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2A03F2F1" w14:textId="77777777" w:rsidR="00C06FDE" w:rsidRPr="00613175" w:rsidRDefault="00C06FDE" w:rsidP="00C06FDE">
            <w:pPr>
              <w:pStyle w:val="TAC"/>
              <w:rPr>
                <w:lang w:eastAsia="zh-CN"/>
              </w:rPr>
            </w:pPr>
            <w:r w:rsidRPr="00613175">
              <w:t>10-18</w:t>
            </w:r>
          </w:p>
        </w:tc>
        <w:tc>
          <w:tcPr>
            <w:tcW w:w="3969" w:type="dxa"/>
            <w:tcBorders>
              <w:top w:val="single" w:sz="4" w:space="0" w:color="auto"/>
              <w:left w:val="single" w:sz="4" w:space="0" w:color="auto"/>
              <w:bottom w:val="single" w:sz="4" w:space="0" w:color="auto"/>
              <w:right w:val="single" w:sz="4" w:space="0" w:color="auto"/>
            </w:tcBorders>
          </w:tcPr>
          <w:p w14:paraId="748BD433" w14:textId="77777777" w:rsidR="00C06FDE" w:rsidRPr="00613175" w:rsidRDefault="00C06FDE" w:rsidP="00C06FDE">
            <w:pPr>
              <w:pStyle w:val="TAL"/>
            </w:pPr>
            <w:r w:rsidRPr="00613175">
              <w:t>Steps 2-10 of Annex A.5.1 happen.</w:t>
            </w:r>
          </w:p>
        </w:tc>
        <w:tc>
          <w:tcPr>
            <w:tcW w:w="720" w:type="dxa"/>
            <w:tcBorders>
              <w:top w:val="single" w:sz="4" w:space="0" w:color="auto"/>
              <w:left w:val="single" w:sz="4" w:space="0" w:color="auto"/>
              <w:bottom w:val="single" w:sz="4" w:space="0" w:color="auto"/>
              <w:right w:val="single" w:sz="4" w:space="0" w:color="auto"/>
            </w:tcBorders>
          </w:tcPr>
          <w:p w14:paraId="3358A1C3" w14:textId="77777777" w:rsidR="00C06FDE" w:rsidRPr="00613175" w:rsidRDefault="00C06FDE" w:rsidP="00C06FDE">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6A428BC8" w14:textId="77777777" w:rsidR="00C06FDE" w:rsidRPr="00613175" w:rsidRDefault="00C06FDE" w:rsidP="00C06FDE">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15F95E9C"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1AAF502E" w14:textId="77777777" w:rsidR="00C06FDE" w:rsidRPr="00613175" w:rsidRDefault="00C06FDE" w:rsidP="00C06FDE">
            <w:pPr>
              <w:pStyle w:val="TAC"/>
              <w:rPr>
                <w:lang w:eastAsia="zh-CN"/>
              </w:rPr>
            </w:pPr>
          </w:p>
        </w:tc>
      </w:tr>
      <w:tr w:rsidR="00C06FDE" w:rsidRPr="00613175" w14:paraId="4502D167"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6C8EDE90" w14:textId="77777777" w:rsidR="00C06FDE" w:rsidRPr="00613175" w:rsidRDefault="00C06FDE" w:rsidP="00C06FDE">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3FFD29F5" w14:textId="77777777" w:rsidR="00C06FDE" w:rsidRPr="00613175" w:rsidRDefault="00C06FDE" w:rsidP="00C06FDE">
            <w:pPr>
              <w:pStyle w:val="TAL"/>
              <w:rPr>
                <w:lang w:eastAsia="zh-CN"/>
              </w:rPr>
            </w:pPr>
            <w:r w:rsidRPr="00613175">
              <w:t>UE sends 200 OK for INVITE with Session-Expires value set to 1800 and refresher value set to uac.</w:t>
            </w:r>
          </w:p>
        </w:tc>
        <w:tc>
          <w:tcPr>
            <w:tcW w:w="720" w:type="dxa"/>
            <w:tcBorders>
              <w:top w:val="single" w:sz="4" w:space="0" w:color="auto"/>
              <w:left w:val="single" w:sz="4" w:space="0" w:color="auto"/>
              <w:bottom w:val="single" w:sz="4" w:space="0" w:color="auto"/>
              <w:right w:val="single" w:sz="4" w:space="0" w:color="auto"/>
            </w:tcBorders>
          </w:tcPr>
          <w:p w14:paraId="6E3F685A"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1193486C" w14:textId="77777777" w:rsidR="00C06FDE" w:rsidRPr="00613175" w:rsidRDefault="00C06FDE" w:rsidP="00C06FDE">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5A4E174C" w14:textId="77777777" w:rsidR="00C06FDE" w:rsidRPr="00613175" w:rsidRDefault="00C06FDE" w:rsidP="00C06FDE">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tcPr>
          <w:p w14:paraId="00E0A411" w14:textId="77777777" w:rsidR="00C06FDE" w:rsidRPr="00613175" w:rsidRDefault="00C06FDE" w:rsidP="00C06FDE">
            <w:pPr>
              <w:pStyle w:val="TAC"/>
              <w:rPr>
                <w:lang w:eastAsia="zh-CN"/>
              </w:rPr>
            </w:pPr>
            <w:r w:rsidRPr="00613175">
              <w:rPr>
                <w:lang w:eastAsia="zh-CN"/>
              </w:rPr>
              <w:t>P</w:t>
            </w:r>
          </w:p>
        </w:tc>
      </w:tr>
      <w:tr w:rsidR="00C06FDE" w:rsidRPr="00613175" w14:paraId="6E43CC18"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18284339" w14:textId="77777777" w:rsidR="00C06FDE" w:rsidRPr="00613175" w:rsidRDefault="00C06FDE" w:rsidP="00C06FDE">
            <w:pPr>
              <w:pStyle w:val="TAC"/>
              <w:rPr>
                <w:lang w:eastAsia="zh-CN"/>
              </w:rPr>
            </w:pPr>
            <w:r w:rsidRPr="00613175">
              <w:t>20</w:t>
            </w:r>
          </w:p>
        </w:tc>
        <w:tc>
          <w:tcPr>
            <w:tcW w:w="3969" w:type="dxa"/>
            <w:tcBorders>
              <w:top w:val="single" w:sz="4" w:space="0" w:color="auto"/>
              <w:left w:val="single" w:sz="4" w:space="0" w:color="auto"/>
              <w:bottom w:val="single" w:sz="4" w:space="0" w:color="auto"/>
              <w:right w:val="single" w:sz="4" w:space="0" w:color="auto"/>
            </w:tcBorders>
          </w:tcPr>
          <w:p w14:paraId="5BA7A8BD" w14:textId="77777777" w:rsidR="00C06FDE" w:rsidRPr="00613175" w:rsidRDefault="00C06FDE" w:rsidP="00C06FDE">
            <w:pPr>
              <w:pStyle w:val="TAL"/>
            </w:pPr>
            <w:r w:rsidRPr="00613175">
              <w:t>Step 12 of Annex A.5.1 happens.</w:t>
            </w:r>
          </w:p>
        </w:tc>
        <w:tc>
          <w:tcPr>
            <w:tcW w:w="720" w:type="dxa"/>
            <w:tcBorders>
              <w:top w:val="single" w:sz="4" w:space="0" w:color="auto"/>
              <w:left w:val="single" w:sz="4" w:space="0" w:color="auto"/>
              <w:bottom w:val="single" w:sz="4" w:space="0" w:color="auto"/>
              <w:right w:val="single" w:sz="4" w:space="0" w:color="auto"/>
            </w:tcBorders>
          </w:tcPr>
          <w:p w14:paraId="4A013BFE" w14:textId="77777777" w:rsidR="00C06FDE" w:rsidRPr="00613175" w:rsidRDefault="00C06FDE" w:rsidP="00C06FD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2C67573E" w14:textId="77777777" w:rsidR="00C06FDE" w:rsidRPr="00613175" w:rsidRDefault="00C06FDE" w:rsidP="00C06FDE">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138AA271"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48869660" w14:textId="77777777" w:rsidR="00C06FDE" w:rsidRPr="00613175" w:rsidRDefault="00C06FDE" w:rsidP="00C06FDE">
            <w:pPr>
              <w:pStyle w:val="TAC"/>
              <w:rPr>
                <w:lang w:eastAsia="zh-CN"/>
              </w:rPr>
            </w:pPr>
          </w:p>
        </w:tc>
      </w:tr>
      <w:tr w:rsidR="00C06FDE" w:rsidRPr="00613175" w14:paraId="0D9E3365"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39F9B226" w14:textId="77777777" w:rsidR="00C06FDE" w:rsidRPr="00613175" w:rsidRDefault="00C06FDE" w:rsidP="00C06FDE">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tcPr>
          <w:p w14:paraId="3B343857" w14:textId="77777777" w:rsidR="00C06FDE" w:rsidRPr="00613175" w:rsidRDefault="00C06FDE" w:rsidP="00C06FDE">
            <w:pPr>
              <w:pStyle w:val="TAL"/>
            </w:pPr>
            <w:r w:rsidRPr="00613175">
              <w:t>900 seconds after step 19, SS sends an UPDATE request to refresh the session.</w:t>
            </w:r>
          </w:p>
        </w:tc>
        <w:tc>
          <w:tcPr>
            <w:tcW w:w="720" w:type="dxa"/>
            <w:tcBorders>
              <w:top w:val="single" w:sz="4" w:space="0" w:color="auto"/>
              <w:left w:val="single" w:sz="4" w:space="0" w:color="auto"/>
              <w:bottom w:val="single" w:sz="4" w:space="0" w:color="auto"/>
              <w:right w:val="single" w:sz="4" w:space="0" w:color="auto"/>
            </w:tcBorders>
          </w:tcPr>
          <w:p w14:paraId="5D6247F5" w14:textId="77777777" w:rsidR="00C06FDE" w:rsidRPr="00613175" w:rsidRDefault="00C06FDE" w:rsidP="00C06FD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1E6F607E" w14:textId="77777777" w:rsidR="00C06FDE" w:rsidRPr="00613175" w:rsidRDefault="00C06FDE" w:rsidP="00C06FDE">
            <w:pPr>
              <w:pStyle w:val="TAL"/>
              <w:rPr>
                <w:rFonts w:eastAsia="Wingdings"/>
              </w:rPr>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31D57720"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6547C6B0" w14:textId="77777777" w:rsidR="00C06FDE" w:rsidRPr="00613175" w:rsidRDefault="00C06FDE" w:rsidP="00C06FDE">
            <w:pPr>
              <w:pStyle w:val="TAC"/>
              <w:rPr>
                <w:lang w:eastAsia="zh-CN"/>
              </w:rPr>
            </w:pPr>
          </w:p>
        </w:tc>
      </w:tr>
      <w:tr w:rsidR="00C06FDE" w:rsidRPr="00613175" w14:paraId="7B2D8CCF"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09265AEC" w14:textId="77777777" w:rsidR="00C06FDE" w:rsidRPr="00613175" w:rsidRDefault="00C06FDE" w:rsidP="00C06FDE">
            <w:pPr>
              <w:pStyle w:val="TAC"/>
              <w:rPr>
                <w:lang w:eastAsia="zh-CN"/>
              </w:rPr>
            </w:pPr>
            <w:r w:rsidRPr="00613175">
              <w:t>22</w:t>
            </w:r>
          </w:p>
        </w:tc>
        <w:tc>
          <w:tcPr>
            <w:tcW w:w="3969" w:type="dxa"/>
            <w:tcBorders>
              <w:top w:val="single" w:sz="4" w:space="0" w:color="auto"/>
              <w:left w:val="single" w:sz="4" w:space="0" w:color="auto"/>
              <w:bottom w:val="single" w:sz="4" w:space="0" w:color="auto"/>
              <w:right w:val="single" w:sz="4" w:space="0" w:color="auto"/>
            </w:tcBorders>
          </w:tcPr>
          <w:p w14:paraId="1F7AD02D" w14:textId="77777777" w:rsidR="00C06FDE" w:rsidRPr="00613175" w:rsidRDefault="00C06FDE" w:rsidP="00C06FDE">
            <w:pPr>
              <w:pStyle w:val="TAL"/>
            </w:pPr>
            <w:r w:rsidRPr="00613175">
              <w:t>UE sends 200 OK for UPDATE.</w:t>
            </w:r>
          </w:p>
        </w:tc>
        <w:tc>
          <w:tcPr>
            <w:tcW w:w="720" w:type="dxa"/>
            <w:tcBorders>
              <w:top w:val="single" w:sz="4" w:space="0" w:color="auto"/>
              <w:left w:val="single" w:sz="4" w:space="0" w:color="auto"/>
              <w:bottom w:val="single" w:sz="4" w:space="0" w:color="auto"/>
              <w:right w:val="single" w:sz="4" w:space="0" w:color="auto"/>
            </w:tcBorders>
          </w:tcPr>
          <w:p w14:paraId="459109EA"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8363F5B" w14:textId="77777777" w:rsidR="00C06FDE" w:rsidRPr="00613175" w:rsidRDefault="00C06FDE" w:rsidP="00C06FDE">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4296EBD" w14:textId="77777777" w:rsidR="00C06FDE" w:rsidRPr="00613175" w:rsidRDefault="00C06FDE" w:rsidP="00C06FDE">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4489F29F" w14:textId="77777777" w:rsidR="00C06FDE" w:rsidRPr="00613175" w:rsidRDefault="00C06FDE" w:rsidP="00C06FDE">
            <w:pPr>
              <w:pStyle w:val="TAC"/>
              <w:rPr>
                <w:lang w:eastAsia="zh-CN"/>
              </w:rPr>
            </w:pPr>
            <w:r w:rsidRPr="00613175">
              <w:rPr>
                <w:lang w:eastAsia="zh-CN"/>
              </w:rPr>
              <w:t>P</w:t>
            </w:r>
          </w:p>
        </w:tc>
      </w:tr>
      <w:tr w:rsidR="00C06FDE" w:rsidRPr="00613175" w14:paraId="7A1349B2"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1D7FD33E" w14:textId="77777777" w:rsidR="00C06FDE" w:rsidRPr="00613175" w:rsidRDefault="00C06FDE" w:rsidP="00C06FDE">
            <w:pPr>
              <w:pStyle w:val="TAC"/>
              <w:rPr>
                <w:lang w:eastAsia="zh-CN"/>
              </w:rPr>
            </w:pPr>
            <w:r w:rsidRPr="00613175">
              <w:t>23</w:t>
            </w:r>
          </w:p>
        </w:tc>
        <w:tc>
          <w:tcPr>
            <w:tcW w:w="3969" w:type="dxa"/>
            <w:tcBorders>
              <w:top w:val="single" w:sz="4" w:space="0" w:color="auto"/>
              <w:left w:val="single" w:sz="4" w:space="0" w:color="auto"/>
              <w:bottom w:val="single" w:sz="4" w:space="0" w:color="auto"/>
              <w:right w:val="single" w:sz="4" w:space="0" w:color="auto"/>
            </w:tcBorders>
            <w:hideMark/>
          </w:tcPr>
          <w:p w14:paraId="4BD7B6AF" w14:textId="77777777" w:rsidR="00C06FDE" w:rsidRPr="00613175" w:rsidRDefault="00C06FDE" w:rsidP="00C06FDE">
            <w:pPr>
              <w:pStyle w:val="TAL"/>
            </w:pPr>
            <w:r w:rsidRPr="00613175">
              <w:t>UE sends BYE to release the call due to session expiry 1800 seconds after step 22.</w:t>
            </w:r>
          </w:p>
          <w:p w14:paraId="2D882427" w14:textId="77777777" w:rsidR="00C06FDE" w:rsidRPr="00613175" w:rsidRDefault="00C06FDE" w:rsidP="00C06FDE">
            <w:pPr>
              <w:pStyle w:val="TAL"/>
              <w:rPr>
                <w:lang w:eastAsia="zh-CN"/>
              </w:rPr>
            </w:pPr>
            <w:r w:rsidRPr="00613175">
              <w:rPr>
                <w:lang w:eastAsia="zh-CN"/>
              </w:rPr>
              <w:t>(</w:t>
            </w:r>
            <w:r w:rsidRPr="00613175">
              <w:t>Step 1 of Annex A.7</w:t>
            </w:r>
            <w:r w:rsidRPr="00613175">
              <w:rPr>
                <w:lang w:eastAsia="zh-CN"/>
              </w:rPr>
              <w:t>)</w:t>
            </w:r>
          </w:p>
        </w:tc>
        <w:tc>
          <w:tcPr>
            <w:tcW w:w="720" w:type="dxa"/>
            <w:tcBorders>
              <w:top w:val="single" w:sz="4" w:space="0" w:color="auto"/>
              <w:left w:val="single" w:sz="4" w:space="0" w:color="auto"/>
              <w:bottom w:val="single" w:sz="4" w:space="0" w:color="auto"/>
              <w:right w:val="single" w:sz="4" w:space="0" w:color="auto"/>
            </w:tcBorders>
            <w:hideMark/>
          </w:tcPr>
          <w:p w14:paraId="5ADFB812"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53A56474" w14:textId="77777777" w:rsidR="00C06FDE" w:rsidRPr="00613175" w:rsidRDefault="00C06FDE" w:rsidP="00C06FDE">
            <w:pPr>
              <w:pStyle w:val="TAL"/>
              <w:rPr>
                <w:rFonts w:eastAsia="Wingdings"/>
                <w:lang w:eastAsia="zh-CN"/>
              </w:rPr>
            </w:pPr>
            <w:r w:rsidRPr="00613175">
              <w:rPr>
                <w:rFonts w:eastAsia="Wingdings"/>
                <w:lang w:eastAsia="zh-CN"/>
              </w:rPr>
              <w:t>BYE</w:t>
            </w:r>
          </w:p>
        </w:tc>
        <w:tc>
          <w:tcPr>
            <w:tcW w:w="567" w:type="dxa"/>
            <w:tcBorders>
              <w:top w:val="single" w:sz="4" w:space="0" w:color="auto"/>
              <w:left w:val="single" w:sz="4" w:space="0" w:color="auto"/>
              <w:bottom w:val="single" w:sz="4" w:space="0" w:color="auto"/>
              <w:right w:val="single" w:sz="4" w:space="0" w:color="auto"/>
            </w:tcBorders>
          </w:tcPr>
          <w:p w14:paraId="0B0B8EC9" w14:textId="77777777" w:rsidR="00C06FDE" w:rsidRPr="00613175" w:rsidRDefault="00C06FDE" w:rsidP="00C06FDE">
            <w:pPr>
              <w:pStyle w:val="TAC"/>
              <w:rPr>
                <w:rFonts w:eastAsia="MT Extra"/>
                <w:lang w:eastAsia="zh-CN"/>
              </w:rPr>
            </w:pPr>
            <w:r w:rsidRPr="00613175">
              <w:rPr>
                <w:rFonts w:eastAsia="MT Extra"/>
                <w:lang w:eastAsia="zh-CN"/>
              </w:rPr>
              <w:t>3</w:t>
            </w:r>
          </w:p>
        </w:tc>
        <w:tc>
          <w:tcPr>
            <w:tcW w:w="850" w:type="dxa"/>
            <w:tcBorders>
              <w:top w:val="single" w:sz="4" w:space="0" w:color="auto"/>
              <w:left w:val="single" w:sz="4" w:space="0" w:color="auto"/>
              <w:bottom w:val="single" w:sz="4" w:space="0" w:color="auto"/>
              <w:right w:val="single" w:sz="4" w:space="0" w:color="auto"/>
            </w:tcBorders>
          </w:tcPr>
          <w:p w14:paraId="557163EC" w14:textId="77777777" w:rsidR="00C06FDE" w:rsidRPr="00613175" w:rsidRDefault="00C06FDE" w:rsidP="00C06FDE">
            <w:pPr>
              <w:pStyle w:val="TAC"/>
              <w:rPr>
                <w:lang w:eastAsia="zh-CN"/>
              </w:rPr>
            </w:pPr>
            <w:r w:rsidRPr="00613175">
              <w:rPr>
                <w:lang w:eastAsia="zh-CN"/>
              </w:rPr>
              <w:t>P</w:t>
            </w:r>
          </w:p>
        </w:tc>
      </w:tr>
      <w:tr w:rsidR="00C06FDE" w:rsidRPr="00613175" w14:paraId="54DF09B0"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50FF2042" w14:textId="77777777" w:rsidR="00C06FDE" w:rsidRPr="00613175" w:rsidRDefault="00C06FDE" w:rsidP="00C06FDE">
            <w:pPr>
              <w:pStyle w:val="TAC"/>
              <w:rPr>
                <w:lang w:eastAsia="zh-CN"/>
              </w:rPr>
            </w:pPr>
            <w:r w:rsidRPr="00613175">
              <w:rPr>
                <w:lang w:eastAsia="zh-CN"/>
              </w:rPr>
              <w:t>24</w:t>
            </w:r>
          </w:p>
        </w:tc>
        <w:tc>
          <w:tcPr>
            <w:tcW w:w="3969" w:type="dxa"/>
            <w:tcBorders>
              <w:top w:val="single" w:sz="4" w:space="0" w:color="auto"/>
              <w:left w:val="single" w:sz="4" w:space="0" w:color="auto"/>
              <w:bottom w:val="single" w:sz="4" w:space="0" w:color="auto"/>
              <w:right w:val="single" w:sz="4" w:space="0" w:color="auto"/>
            </w:tcBorders>
          </w:tcPr>
          <w:p w14:paraId="668561B6" w14:textId="77777777" w:rsidR="00C06FDE" w:rsidRPr="00613175" w:rsidRDefault="00C06FDE" w:rsidP="00C06FDE">
            <w:pPr>
              <w:pStyle w:val="TAL"/>
              <w:rPr>
                <w:lang w:eastAsia="zh-CN"/>
              </w:rPr>
            </w:pPr>
            <w:r w:rsidRPr="00613175">
              <w:rPr>
                <w:lang w:eastAsia="zh-CN"/>
              </w:rPr>
              <w:t xml:space="preserve">SS </w:t>
            </w:r>
            <w:r w:rsidRPr="00613175">
              <w:t>sends 200 OK for BYE.</w:t>
            </w:r>
          </w:p>
          <w:p w14:paraId="260265E0" w14:textId="77777777" w:rsidR="00C06FDE" w:rsidRPr="00613175" w:rsidRDefault="00C06FDE" w:rsidP="00C06FDE">
            <w:pPr>
              <w:pStyle w:val="TAL"/>
            </w:pPr>
            <w:r w:rsidRPr="00613175">
              <w:t>(Step 2 of Annex A.7)</w:t>
            </w:r>
          </w:p>
        </w:tc>
        <w:tc>
          <w:tcPr>
            <w:tcW w:w="720" w:type="dxa"/>
            <w:tcBorders>
              <w:top w:val="single" w:sz="4" w:space="0" w:color="auto"/>
              <w:left w:val="single" w:sz="4" w:space="0" w:color="auto"/>
              <w:bottom w:val="single" w:sz="4" w:space="0" w:color="auto"/>
              <w:right w:val="single" w:sz="4" w:space="0" w:color="auto"/>
            </w:tcBorders>
          </w:tcPr>
          <w:p w14:paraId="450B0549" w14:textId="77777777" w:rsidR="00C06FDE" w:rsidRPr="00613175" w:rsidRDefault="00C06FDE" w:rsidP="00C06FD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52D6A33A" w14:textId="77777777" w:rsidR="00C06FDE" w:rsidRPr="00613175" w:rsidRDefault="00C06FDE" w:rsidP="00C06FDE">
            <w:pPr>
              <w:pStyle w:val="TAL"/>
              <w:rPr>
                <w:rFonts w:eastAsia="Wingdings"/>
                <w:lang w:eastAsia="zh-CN"/>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F40BC85" w14:textId="77777777" w:rsidR="00C06FDE" w:rsidRPr="00613175" w:rsidRDefault="00C06FDE" w:rsidP="00C06FDE">
            <w:pPr>
              <w:pStyle w:val="TAC"/>
              <w:rPr>
                <w:rFonts w:eastAsia="MT Extra"/>
                <w:lang w:eastAsia="zh-CN"/>
              </w:rPr>
            </w:pPr>
          </w:p>
        </w:tc>
        <w:tc>
          <w:tcPr>
            <w:tcW w:w="850" w:type="dxa"/>
            <w:tcBorders>
              <w:top w:val="single" w:sz="4" w:space="0" w:color="auto"/>
              <w:left w:val="single" w:sz="4" w:space="0" w:color="auto"/>
              <w:bottom w:val="single" w:sz="4" w:space="0" w:color="auto"/>
              <w:right w:val="single" w:sz="4" w:space="0" w:color="auto"/>
            </w:tcBorders>
          </w:tcPr>
          <w:p w14:paraId="418CE2A1" w14:textId="77777777" w:rsidR="00C06FDE" w:rsidRPr="00613175" w:rsidRDefault="00C06FDE" w:rsidP="00C06FDE">
            <w:pPr>
              <w:pStyle w:val="TAC"/>
              <w:rPr>
                <w:lang w:eastAsia="zh-CN"/>
              </w:rPr>
            </w:pPr>
          </w:p>
        </w:tc>
      </w:tr>
    </w:tbl>
    <w:p w14:paraId="0B837E8E" w14:textId="77777777" w:rsidR="00C06FDE" w:rsidRPr="00613175" w:rsidRDefault="00C06FDE" w:rsidP="00C06FDE">
      <w:pPr>
        <w:rPr>
          <w:rFonts w:ascii="MS LineDraw" w:hAnsi="MS LineDraw" w:cs="MS LineDraw"/>
        </w:rPr>
      </w:pPr>
    </w:p>
    <w:p w14:paraId="4E9ACA5A" w14:textId="77777777" w:rsidR="00C06FDE" w:rsidRPr="00613175" w:rsidRDefault="00C06FDE" w:rsidP="00C06FDE">
      <w:pPr>
        <w:pStyle w:val="H6"/>
      </w:pPr>
      <w:r w:rsidRPr="00613175">
        <w:t>7.31.3.3</w:t>
      </w:r>
      <w:r w:rsidRPr="00613175">
        <w:tab/>
        <w:t>Specific message contents</w:t>
      </w:r>
    </w:p>
    <w:p w14:paraId="2351C473" w14:textId="77777777" w:rsidR="00C06FDE" w:rsidRPr="00613175" w:rsidRDefault="00C06FDE" w:rsidP="00C06FDE">
      <w:pPr>
        <w:pStyle w:val="TH"/>
      </w:pPr>
      <w:r w:rsidRPr="00613175">
        <w:t>Table 7.31.3.3-1: INVITE (step 9, table 7.31.3.2-1)</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743"/>
      </w:tblGrid>
      <w:tr w:rsidR="002749DD" w:rsidRPr="00613175" w14:paraId="691E4115" w14:textId="77777777" w:rsidTr="002749DD">
        <w:trPr>
          <w:jc w:val="center"/>
        </w:trPr>
        <w:tc>
          <w:tcPr>
            <w:tcW w:w="9639" w:type="dxa"/>
          </w:tcPr>
          <w:p w14:paraId="4AB050F2" w14:textId="77777777" w:rsidR="002749DD" w:rsidRPr="00613175" w:rsidRDefault="002749DD" w:rsidP="009E6EA4">
            <w:pPr>
              <w:pStyle w:val="TAL"/>
            </w:pPr>
            <w:r w:rsidRPr="00613175">
              <w:t>Derivation Path: Annex A.5.1, Step 1</w:t>
            </w:r>
          </w:p>
        </w:tc>
      </w:tr>
    </w:tbl>
    <w:p w14:paraId="7041AE83" w14:textId="77777777" w:rsidR="00C06FDE" w:rsidRPr="00613175" w:rsidRDefault="00C06FDE" w:rsidP="00C06FDE"/>
    <w:p w14:paraId="22D0D938" w14:textId="77777777" w:rsidR="00C06FDE" w:rsidRPr="00613175" w:rsidRDefault="00C06FDE" w:rsidP="00C06FDE">
      <w:pPr>
        <w:pStyle w:val="TH"/>
      </w:pPr>
      <w:r w:rsidRPr="00613175">
        <w:t>Table 7.31.3.3-2: 200 OK (step 19, table 7.31.3.2-1)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01D375EE" w14:textId="77777777" w:rsidTr="00C06FDE">
        <w:trPr>
          <w:jc w:val="center"/>
        </w:trPr>
        <w:tc>
          <w:tcPr>
            <w:tcW w:w="9639" w:type="dxa"/>
            <w:gridSpan w:val="5"/>
          </w:tcPr>
          <w:p w14:paraId="4129F61C" w14:textId="277FBD9F" w:rsidR="00C06FDE" w:rsidRPr="00613175" w:rsidRDefault="00C06FDE" w:rsidP="00C06FDE">
            <w:pPr>
              <w:pStyle w:val="TAL"/>
            </w:pPr>
            <w:r w:rsidRPr="00613175">
              <w:t xml:space="preserve">Derivation Path: </w:t>
            </w:r>
            <w:r w:rsidR="002749DD" w:rsidRPr="00613175">
              <w:t>Annex A.5.1, Step 11</w:t>
            </w:r>
          </w:p>
        </w:tc>
      </w:tr>
      <w:tr w:rsidR="00C06FDE" w:rsidRPr="00613175" w14:paraId="5A1E2D20"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285FD233"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7F0FC4D8"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1AFF8CE7"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58CD4C43" w14:textId="77777777" w:rsidR="00C06FDE" w:rsidRPr="00613175" w:rsidRDefault="00C06FDE" w:rsidP="00C06FDE">
            <w:pPr>
              <w:pStyle w:val="TAH"/>
            </w:pPr>
            <w:r w:rsidRPr="00613175">
              <w:t>Rel</w:t>
            </w:r>
          </w:p>
        </w:tc>
        <w:tc>
          <w:tcPr>
            <w:tcW w:w="1546" w:type="dxa"/>
            <w:tcBorders>
              <w:bottom w:val="single" w:sz="4" w:space="0" w:color="auto"/>
            </w:tcBorders>
          </w:tcPr>
          <w:p w14:paraId="56F39814" w14:textId="77777777" w:rsidR="00C06FDE" w:rsidRPr="00613175" w:rsidRDefault="00C06FDE" w:rsidP="00C06FDE">
            <w:pPr>
              <w:pStyle w:val="TAH"/>
            </w:pPr>
            <w:r w:rsidRPr="00613175">
              <w:t>Reference</w:t>
            </w:r>
          </w:p>
        </w:tc>
      </w:tr>
      <w:tr w:rsidR="00C06FDE" w:rsidRPr="00613175" w14:paraId="1E005DA7"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52B61A1D" w14:textId="77777777" w:rsidR="00C06FDE" w:rsidRPr="00613175" w:rsidRDefault="00C06FDE" w:rsidP="00C06FDE">
            <w:pPr>
              <w:pStyle w:val="TAL"/>
              <w:rPr>
                <w:b/>
              </w:rPr>
            </w:pPr>
            <w:r w:rsidRPr="00613175">
              <w:rPr>
                <w:b/>
              </w:rPr>
              <w:t>Require</w:t>
            </w:r>
          </w:p>
        </w:tc>
        <w:tc>
          <w:tcPr>
            <w:tcW w:w="872" w:type="dxa"/>
            <w:tcBorders>
              <w:top w:val="single" w:sz="4" w:space="0" w:color="auto"/>
              <w:bottom w:val="single" w:sz="4" w:space="0" w:color="auto"/>
            </w:tcBorders>
            <w:shd w:val="clear" w:color="auto" w:fill="auto"/>
          </w:tcPr>
          <w:p w14:paraId="2F149D2F"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44DED4F6" w14:textId="77777777" w:rsidR="00C06FDE" w:rsidRPr="00613175" w:rsidRDefault="00C06FDE" w:rsidP="00C06FDE">
            <w:pPr>
              <w:pStyle w:val="TAL"/>
              <w:rPr>
                <w:lang w:eastAsia="zh-CN"/>
              </w:rPr>
            </w:pPr>
            <w:r w:rsidRPr="00613175">
              <w:rPr>
                <w:lang w:eastAsia="zh-CN"/>
              </w:rPr>
              <w:t>timer</w:t>
            </w:r>
          </w:p>
        </w:tc>
        <w:tc>
          <w:tcPr>
            <w:tcW w:w="742" w:type="dxa"/>
            <w:tcBorders>
              <w:top w:val="single" w:sz="4" w:space="0" w:color="auto"/>
              <w:bottom w:val="single" w:sz="4" w:space="0" w:color="auto"/>
            </w:tcBorders>
            <w:shd w:val="clear" w:color="auto" w:fill="auto"/>
          </w:tcPr>
          <w:p w14:paraId="339CC6BF" w14:textId="77777777" w:rsidR="00C06FDE" w:rsidRPr="00613175" w:rsidRDefault="00C06FDE" w:rsidP="00C06FDE">
            <w:pPr>
              <w:pStyle w:val="TAL"/>
            </w:pPr>
          </w:p>
        </w:tc>
        <w:tc>
          <w:tcPr>
            <w:tcW w:w="1546" w:type="dxa"/>
            <w:tcBorders>
              <w:top w:val="single" w:sz="4" w:space="0" w:color="auto"/>
              <w:bottom w:val="single" w:sz="4" w:space="0" w:color="auto"/>
            </w:tcBorders>
          </w:tcPr>
          <w:p w14:paraId="20815E03" w14:textId="77777777" w:rsidR="00C06FDE" w:rsidRPr="00613175" w:rsidRDefault="00C06FDE" w:rsidP="00C06FDE">
            <w:pPr>
              <w:pStyle w:val="TAL"/>
            </w:pPr>
            <w:r w:rsidRPr="00613175">
              <w:t>RFC 4028 [37]</w:t>
            </w:r>
          </w:p>
        </w:tc>
      </w:tr>
      <w:tr w:rsidR="00C06FDE" w:rsidRPr="00613175" w14:paraId="49E3557E"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0F158ADD"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487D06CB"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7F7A70A9"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1740F836"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327EE9FD" w14:textId="77777777" w:rsidR="00C06FDE" w:rsidRPr="00613175" w:rsidRDefault="00C06FDE" w:rsidP="00C06FDE">
            <w:pPr>
              <w:pStyle w:val="TAL"/>
            </w:pPr>
            <w:r w:rsidRPr="00613175">
              <w:t>RFC 4028 [37]</w:t>
            </w:r>
          </w:p>
        </w:tc>
      </w:tr>
      <w:tr w:rsidR="00C06FDE" w:rsidRPr="00613175" w14:paraId="7258A50F"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3153A0A9"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70473DB9"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7817C33C" w14:textId="77777777" w:rsidR="00C06FDE" w:rsidRPr="00613175" w:rsidRDefault="00C06FDE" w:rsidP="00C06FDE">
            <w:pPr>
              <w:pStyle w:val="TAL"/>
              <w:rPr>
                <w:lang w:eastAsia="zh-CN"/>
              </w:rPr>
            </w:pPr>
            <w:r w:rsidRPr="00613175">
              <w:rPr>
                <w:lang w:eastAsia="zh-CN"/>
              </w:rPr>
              <w:t>1800</w:t>
            </w:r>
          </w:p>
        </w:tc>
        <w:tc>
          <w:tcPr>
            <w:tcW w:w="742" w:type="dxa"/>
            <w:tcBorders>
              <w:top w:val="nil"/>
              <w:left w:val="single" w:sz="4" w:space="0" w:color="auto"/>
              <w:bottom w:val="nil"/>
              <w:right w:val="single" w:sz="4" w:space="0" w:color="auto"/>
            </w:tcBorders>
            <w:shd w:val="clear" w:color="auto" w:fill="auto"/>
          </w:tcPr>
          <w:p w14:paraId="42A9DDB1"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09AAA3C0" w14:textId="77777777" w:rsidR="00C06FDE" w:rsidRPr="00613175" w:rsidRDefault="00C06FDE" w:rsidP="00C06FDE">
            <w:pPr>
              <w:pStyle w:val="TAL"/>
            </w:pPr>
          </w:p>
        </w:tc>
      </w:tr>
      <w:tr w:rsidR="00C06FDE" w:rsidRPr="00613175" w14:paraId="0F5A5E45"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4DC12603"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05DC1AC8"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67FC2E64" w14:textId="77777777" w:rsidR="00C06FDE" w:rsidRPr="00613175" w:rsidRDefault="00C06FDE" w:rsidP="00C06FDE">
            <w:pPr>
              <w:pStyle w:val="TAL"/>
              <w:rPr>
                <w:lang w:eastAsia="zh-CN"/>
              </w:rPr>
            </w:pPr>
            <w:r w:rsidRPr="00613175">
              <w:rPr>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508C93F6"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3C1511D8" w14:textId="77777777" w:rsidR="00C06FDE" w:rsidRPr="00613175" w:rsidRDefault="00C06FDE" w:rsidP="00C06FDE">
            <w:pPr>
              <w:pStyle w:val="TAL"/>
            </w:pPr>
          </w:p>
        </w:tc>
      </w:tr>
    </w:tbl>
    <w:p w14:paraId="18DF2588" w14:textId="77777777" w:rsidR="00C06FDE" w:rsidRPr="00613175" w:rsidRDefault="00C06FDE" w:rsidP="00C06FDE"/>
    <w:p w14:paraId="43AF892E" w14:textId="77777777" w:rsidR="00C06FDE" w:rsidRPr="00613175" w:rsidRDefault="00C06FDE" w:rsidP="00C06FDE">
      <w:pPr>
        <w:pStyle w:val="TH"/>
      </w:pPr>
      <w:r w:rsidRPr="00613175">
        <w:lastRenderedPageBreak/>
        <w:t>Table 7.31.3.3-3: UPDATE (step 21, table 7.31.3.2-1)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5234B882" w14:textId="77777777" w:rsidTr="00C06FDE">
        <w:trPr>
          <w:jc w:val="center"/>
        </w:trPr>
        <w:tc>
          <w:tcPr>
            <w:tcW w:w="9639" w:type="dxa"/>
            <w:gridSpan w:val="5"/>
          </w:tcPr>
          <w:p w14:paraId="402E7B15" w14:textId="6A9A38ED" w:rsidR="00C06FDE" w:rsidRPr="00613175" w:rsidRDefault="00C06FDE" w:rsidP="00C06FDE">
            <w:pPr>
              <w:pStyle w:val="TAL"/>
            </w:pPr>
            <w:r w:rsidRPr="00613175">
              <w:t xml:space="preserve">Derivation Path: TS 34.229-1 [2], </w:t>
            </w:r>
            <w:r w:rsidR="002749DD" w:rsidRPr="00613175">
              <w:t>Annex</w:t>
            </w:r>
            <w:r w:rsidRPr="00613175">
              <w:t xml:space="preserve"> A.2.5, Condition A3</w:t>
            </w:r>
          </w:p>
        </w:tc>
      </w:tr>
      <w:tr w:rsidR="00C06FDE" w:rsidRPr="00613175" w14:paraId="35609EF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4B9731EF"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02638E72"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405C5F1D"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32B9C21E" w14:textId="77777777" w:rsidR="00C06FDE" w:rsidRPr="00613175" w:rsidRDefault="00C06FDE" w:rsidP="00C06FDE">
            <w:pPr>
              <w:pStyle w:val="TAH"/>
            </w:pPr>
            <w:r w:rsidRPr="00613175">
              <w:t>Rel</w:t>
            </w:r>
          </w:p>
        </w:tc>
        <w:tc>
          <w:tcPr>
            <w:tcW w:w="1546" w:type="dxa"/>
            <w:tcBorders>
              <w:bottom w:val="single" w:sz="4" w:space="0" w:color="auto"/>
            </w:tcBorders>
          </w:tcPr>
          <w:p w14:paraId="1B58B691" w14:textId="77777777" w:rsidR="00C06FDE" w:rsidRPr="00613175" w:rsidRDefault="00C06FDE" w:rsidP="00C06FDE">
            <w:pPr>
              <w:pStyle w:val="TAH"/>
            </w:pPr>
            <w:r w:rsidRPr="00613175">
              <w:t>Reference</w:t>
            </w:r>
          </w:p>
        </w:tc>
      </w:tr>
      <w:tr w:rsidR="00C06FDE" w:rsidRPr="00613175" w14:paraId="540238B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56BF0561" w14:textId="77777777" w:rsidR="00C06FDE" w:rsidRPr="00613175" w:rsidRDefault="00C06FDE" w:rsidP="00C06FDE">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793E350C"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62861341" w14:textId="77777777" w:rsidR="00C06FDE" w:rsidRPr="00613175" w:rsidRDefault="00C06FDE" w:rsidP="00C06FDE">
            <w:pPr>
              <w:pStyle w:val="TAL"/>
              <w:rPr>
                <w:lang w:eastAsia="zh-CN"/>
              </w:rPr>
            </w:pPr>
            <w:r w:rsidRPr="00613175">
              <w:rPr>
                <w:lang w:eastAsia="zh-CN"/>
              </w:rPr>
              <w:t>timer</w:t>
            </w:r>
          </w:p>
        </w:tc>
        <w:tc>
          <w:tcPr>
            <w:tcW w:w="742" w:type="dxa"/>
            <w:tcBorders>
              <w:top w:val="single" w:sz="4" w:space="0" w:color="auto"/>
              <w:bottom w:val="single" w:sz="4" w:space="0" w:color="auto"/>
            </w:tcBorders>
            <w:shd w:val="clear" w:color="auto" w:fill="auto"/>
          </w:tcPr>
          <w:p w14:paraId="4C9D953B" w14:textId="77777777" w:rsidR="00C06FDE" w:rsidRPr="00613175" w:rsidRDefault="00C06FDE" w:rsidP="00C06FDE">
            <w:pPr>
              <w:pStyle w:val="TAL"/>
            </w:pPr>
          </w:p>
        </w:tc>
        <w:tc>
          <w:tcPr>
            <w:tcW w:w="1546" w:type="dxa"/>
            <w:tcBorders>
              <w:top w:val="single" w:sz="4" w:space="0" w:color="auto"/>
              <w:bottom w:val="single" w:sz="4" w:space="0" w:color="auto"/>
            </w:tcBorders>
          </w:tcPr>
          <w:p w14:paraId="5472D27F" w14:textId="77777777" w:rsidR="00C06FDE" w:rsidRPr="00613175" w:rsidRDefault="00C06FDE" w:rsidP="00C06FDE">
            <w:pPr>
              <w:pStyle w:val="TAL"/>
            </w:pPr>
            <w:r w:rsidRPr="00613175">
              <w:t>RFC 4028 [37]</w:t>
            </w:r>
          </w:p>
        </w:tc>
      </w:tr>
      <w:tr w:rsidR="00C06FDE" w:rsidRPr="00613175" w14:paraId="73BA5E1E"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74469181"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5248F793"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544EAA07"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68DDB066"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1BC51B70" w14:textId="77777777" w:rsidR="00C06FDE" w:rsidRPr="00613175" w:rsidRDefault="00C06FDE" w:rsidP="00C06FDE">
            <w:pPr>
              <w:pStyle w:val="TAL"/>
            </w:pPr>
            <w:r w:rsidRPr="00613175">
              <w:t>RFC 4028 [37]</w:t>
            </w:r>
          </w:p>
        </w:tc>
      </w:tr>
      <w:tr w:rsidR="00C06FDE" w:rsidRPr="00613175" w14:paraId="050B3DCC"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4FB99B36"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1E843944"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5195A697" w14:textId="77777777" w:rsidR="00C06FDE" w:rsidRPr="00613175" w:rsidRDefault="00C06FDE" w:rsidP="00C06FDE">
            <w:pPr>
              <w:pStyle w:val="TAL"/>
              <w:rPr>
                <w:lang w:eastAsia="zh-CN"/>
              </w:rPr>
            </w:pPr>
            <w:r w:rsidRPr="00613175">
              <w:rPr>
                <w:lang w:eastAsia="zh-CN"/>
              </w:rPr>
              <w:t>1800</w:t>
            </w:r>
          </w:p>
        </w:tc>
        <w:tc>
          <w:tcPr>
            <w:tcW w:w="742" w:type="dxa"/>
            <w:tcBorders>
              <w:top w:val="nil"/>
              <w:left w:val="single" w:sz="4" w:space="0" w:color="auto"/>
              <w:bottom w:val="nil"/>
              <w:right w:val="single" w:sz="4" w:space="0" w:color="auto"/>
            </w:tcBorders>
            <w:shd w:val="clear" w:color="auto" w:fill="auto"/>
          </w:tcPr>
          <w:p w14:paraId="7524D43B"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20EED26C" w14:textId="77777777" w:rsidR="00C06FDE" w:rsidRPr="00613175" w:rsidRDefault="00C06FDE" w:rsidP="00C06FDE">
            <w:pPr>
              <w:pStyle w:val="TAL"/>
            </w:pPr>
          </w:p>
        </w:tc>
      </w:tr>
      <w:tr w:rsidR="00C06FDE" w:rsidRPr="00613175" w14:paraId="1F4A491C"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1B4E764E"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2C1D54D8"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7C4CB962" w14:textId="77777777" w:rsidR="00C06FDE" w:rsidRPr="00613175" w:rsidRDefault="00C06FDE" w:rsidP="00C06FDE">
            <w:pPr>
              <w:pStyle w:val="TAL"/>
              <w:rPr>
                <w:lang w:eastAsia="zh-CN"/>
              </w:rPr>
            </w:pPr>
            <w:r w:rsidRPr="00613175">
              <w:rPr>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2670D96B"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5251983D" w14:textId="77777777" w:rsidR="00C06FDE" w:rsidRPr="00613175" w:rsidRDefault="00C06FDE" w:rsidP="00C06FDE">
            <w:pPr>
              <w:pStyle w:val="TAL"/>
            </w:pPr>
          </w:p>
        </w:tc>
      </w:tr>
      <w:tr w:rsidR="00C06FDE" w:rsidRPr="00613175" w14:paraId="2D9DB5A2"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single" w:sz="4" w:space="0" w:color="auto"/>
              <w:right w:val="single" w:sz="4" w:space="0" w:color="auto"/>
            </w:tcBorders>
            <w:shd w:val="clear" w:color="auto" w:fill="auto"/>
          </w:tcPr>
          <w:p w14:paraId="7FE36EB1" w14:textId="77777777" w:rsidR="00C06FDE" w:rsidRPr="00613175" w:rsidRDefault="00C06FDE" w:rsidP="00C06FDE">
            <w:pPr>
              <w:pStyle w:val="TAL"/>
              <w:rPr>
                <w:bCs/>
              </w:rPr>
            </w:pPr>
            <w:r w:rsidRPr="00613175">
              <w:rPr>
                <w:b/>
              </w:rPr>
              <w:t>Content-Type</w:t>
            </w: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531A6CFE" w14:textId="77777777" w:rsidR="00C06FDE" w:rsidRPr="00613175" w:rsidRDefault="00C06FDE" w:rsidP="00C06FDE">
            <w:pPr>
              <w:pStyle w:val="TAL"/>
            </w:pPr>
          </w:p>
        </w:tc>
        <w:tc>
          <w:tcPr>
            <w:tcW w:w="4691" w:type="dxa"/>
            <w:tcBorders>
              <w:top w:val="single" w:sz="4" w:space="0" w:color="auto"/>
              <w:left w:val="single" w:sz="4" w:space="0" w:color="auto"/>
              <w:bottom w:val="single" w:sz="4" w:space="0" w:color="auto"/>
              <w:right w:val="single" w:sz="4" w:space="0" w:color="auto"/>
            </w:tcBorders>
            <w:shd w:val="clear" w:color="auto" w:fill="auto"/>
          </w:tcPr>
          <w:p w14:paraId="37D42D4E" w14:textId="77777777" w:rsidR="00C06FDE" w:rsidRPr="00613175" w:rsidRDefault="00C06FDE" w:rsidP="00C06FDE">
            <w:pPr>
              <w:pStyle w:val="TAL"/>
              <w:rPr>
                <w:lang w:eastAsia="zh-CN"/>
              </w:rPr>
            </w:pPr>
            <w:r w:rsidRPr="00613175">
              <w:rPr>
                <w:lang w:eastAsia="zh-CN"/>
              </w:rPr>
              <w:t>not present</w:t>
            </w:r>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61DAEBCA" w14:textId="77777777" w:rsidR="00C06FDE" w:rsidRPr="00613175" w:rsidRDefault="00C06FDE" w:rsidP="00C06FDE">
            <w:pPr>
              <w:pStyle w:val="TAL"/>
            </w:pPr>
          </w:p>
        </w:tc>
        <w:tc>
          <w:tcPr>
            <w:tcW w:w="1546" w:type="dxa"/>
            <w:tcBorders>
              <w:top w:val="single" w:sz="4" w:space="0" w:color="auto"/>
              <w:left w:val="single" w:sz="4" w:space="0" w:color="auto"/>
              <w:bottom w:val="single" w:sz="4" w:space="0" w:color="auto"/>
              <w:right w:val="single" w:sz="4" w:space="0" w:color="auto"/>
            </w:tcBorders>
          </w:tcPr>
          <w:p w14:paraId="26949826" w14:textId="77777777" w:rsidR="00C06FDE" w:rsidRPr="00613175" w:rsidRDefault="00C06FDE" w:rsidP="00C06FDE">
            <w:pPr>
              <w:pStyle w:val="TAL"/>
            </w:pPr>
            <w:r w:rsidRPr="00613175">
              <w:t>RFC 4028 [37]</w:t>
            </w:r>
          </w:p>
        </w:tc>
      </w:tr>
    </w:tbl>
    <w:p w14:paraId="164DDACD" w14:textId="77777777" w:rsidR="00C06FDE" w:rsidRPr="00613175" w:rsidRDefault="00C06FDE" w:rsidP="00C06FDE"/>
    <w:p w14:paraId="43CFA0DF" w14:textId="77777777" w:rsidR="00C06FDE" w:rsidRPr="00613175" w:rsidRDefault="00C06FDE" w:rsidP="00C06FDE">
      <w:pPr>
        <w:pStyle w:val="TH"/>
      </w:pPr>
      <w:r w:rsidRPr="00613175">
        <w:t>Table 7.31.3.3-4: 200 OK (step 22, table 7.31.3.2-1)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3F7B1967" w14:textId="77777777" w:rsidTr="00C06FDE">
        <w:trPr>
          <w:jc w:val="center"/>
        </w:trPr>
        <w:tc>
          <w:tcPr>
            <w:tcW w:w="9639" w:type="dxa"/>
            <w:gridSpan w:val="5"/>
          </w:tcPr>
          <w:p w14:paraId="0F5B5FE9" w14:textId="04EC7117" w:rsidR="00C06FDE" w:rsidRPr="00613175" w:rsidRDefault="00C06FDE" w:rsidP="00C06FDE">
            <w:pPr>
              <w:pStyle w:val="TAL"/>
            </w:pPr>
            <w:r w:rsidRPr="00613175">
              <w:t xml:space="preserve">Derivation Path: TS 34.229-1 [2], </w:t>
            </w:r>
            <w:r w:rsidR="002749DD" w:rsidRPr="00613175">
              <w:t>Annex</w:t>
            </w:r>
            <w:r w:rsidRPr="00613175">
              <w:t xml:space="preserve"> A.3.1, Conditions A2 and A11</w:t>
            </w:r>
          </w:p>
        </w:tc>
      </w:tr>
      <w:tr w:rsidR="00C06FDE" w:rsidRPr="00613175" w14:paraId="541CC4D8"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708A6140"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07C1D67B"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324DD479"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6EDCEABD" w14:textId="77777777" w:rsidR="00C06FDE" w:rsidRPr="00613175" w:rsidRDefault="00C06FDE" w:rsidP="00C06FDE">
            <w:pPr>
              <w:pStyle w:val="TAH"/>
            </w:pPr>
            <w:r w:rsidRPr="00613175">
              <w:t>Rel</w:t>
            </w:r>
          </w:p>
        </w:tc>
        <w:tc>
          <w:tcPr>
            <w:tcW w:w="1546" w:type="dxa"/>
            <w:tcBorders>
              <w:bottom w:val="single" w:sz="4" w:space="0" w:color="auto"/>
            </w:tcBorders>
          </w:tcPr>
          <w:p w14:paraId="2C264B20" w14:textId="77777777" w:rsidR="00C06FDE" w:rsidRPr="00613175" w:rsidRDefault="00C06FDE" w:rsidP="00C06FDE">
            <w:pPr>
              <w:pStyle w:val="TAH"/>
            </w:pPr>
            <w:r w:rsidRPr="00613175">
              <w:t>Reference</w:t>
            </w:r>
          </w:p>
        </w:tc>
      </w:tr>
      <w:tr w:rsidR="00C06FDE" w:rsidRPr="00613175" w14:paraId="013656B5"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6EB8717A" w14:textId="5861E178" w:rsidR="00C06FDE" w:rsidRPr="00613175" w:rsidRDefault="005536E7" w:rsidP="00C06FDE">
            <w:pPr>
              <w:pStyle w:val="TAL"/>
              <w:rPr>
                <w:bCs/>
              </w:rPr>
            </w:pPr>
            <w:r w:rsidRPr="00613175">
              <w:rPr>
                <w:b/>
              </w:rPr>
              <w:t>Require</w:t>
            </w:r>
          </w:p>
        </w:tc>
        <w:tc>
          <w:tcPr>
            <w:tcW w:w="872" w:type="dxa"/>
            <w:tcBorders>
              <w:top w:val="single" w:sz="4" w:space="0" w:color="auto"/>
              <w:bottom w:val="single" w:sz="4" w:space="0" w:color="auto"/>
            </w:tcBorders>
            <w:shd w:val="clear" w:color="auto" w:fill="auto"/>
          </w:tcPr>
          <w:p w14:paraId="34E63B73"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7F83746E" w14:textId="77777777" w:rsidR="00C06FDE" w:rsidRPr="00613175" w:rsidRDefault="00C06FDE" w:rsidP="00C06FDE">
            <w:pPr>
              <w:pStyle w:val="TAL"/>
              <w:rPr>
                <w:lang w:eastAsia="zh-CN"/>
              </w:rPr>
            </w:pPr>
            <w:r w:rsidRPr="00613175">
              <w:rPr>
                <w:lang w:eastAsia="zh-CN"/>
              </w:rPr>
              <w:t>timer</w:t>
            </w:r>
          </w:p>
        </w:tc>
        <w:tc>
          <w:tcPr>
            <w:tcW w:w="742" w:type="dxa"/>
            <w:tcBorders>
              <w:top w:val="single" w:sz="4" w:space="0" w:color="auto"/>
              <w:bottom w:val="single" w:sz="4" w:space="0" w:color="auto"/>
            </w:tcBorders>
            <w:shd w:val="clear" w:color="auto" w:fill="auto"/>
          </w:tcPr>
          <w:p w14:paraId="71168F01" w14:textId="77777777" w:rsidR="00C06FDE" w:rsidRPr="00613175" w:rsidRDefault="00C06FDE" w:rsidP="00C06FDE">
            <w:pPr>
              <w:pStyle w:val="TAL"/>
            </w:pPr>
          </w:p>
        </w:tc>
        <w:tc>
          <w:tcPr>
            <w:tcW w:w="1546" w:type="dxa"/>
            <w:tcBorders>
              <w:top w:val="single" w:sz="4" w:space="0" w:color="auto"/>
              <w:bottom w:val="single" w:sz="4" w:space="0" w:color="auto"/>
            </w:tcBorders>
          </w:tcPr>
          <w:p w14:paraId="0978FAB3" w14:textId="77777777" w:rsidR="00C06FDE" w:rsidRPr="00613175" w:rsidRDefault="00C06FDE" w:rsidP="00C06FDE">
            <w:pPr>
              <w:pStyle w:val="TAL"/>
            </w:pPr>
            <w:r w:rsidRPr="00613175">
              <w:t>RFC 4028 [37]</w:t>
            </w:r>
          </w:p>
        </w:tc>
      </w:tr>
      <w:tr w:rsidR="00C06FDE" w:rsidRPr="00613175" w14:paraId="695F9BC3"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1CA921A4"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1F7C59C9"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008D44C2"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4693824F"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23FAD8E5" w14:textId="77777777" w:rsidR="00C06FDE" w:rsidRPr="00613175" w:rsidRDefault="00C06FDE" w:rsidP="00C06FDE">
            <w:pPr>
              <w:pStyle w:val="TAL"/>
            </w:pPr>
            <w:r w:rsidRPr="00613175">
              <w:t>RFC 4028 [37]</w:t>
            </w:r>
          </w:p>
        </w:tc>
      </w:tr>
      <w:tr w:rsidR="00C06FDE" w:rsidRPr="00613175" w14:paraId="1AEBA50C"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13E76820"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2F9256C3"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1C174717" w14:textId="77777777" w:rsidR="00C06FDE" w:rsidRPr="00613175" w:rsidRDefault="00C06FDE" w:rsidP="00C06FDE">
            <w:pPr>
              <w:pStyle w:val="TAL"/>
              <w:rPr>
                <w:lang w:eastAsia="zh-CN"/>
              </w:rPr>
            </w:pPr>
            <w:r w:rsidRPr="00613175">
              <w:rPr>
                <w:lang w:eastAsia="zh-CN"/>
              </w:rPr>
              <w:t>1800</w:t>
            </w:r>
          </w:p>
        </w:tc>
        <w:tc>
          <w:tcPr>
            <w:tcW w:w="742" w:type="dxa"/>
            <w:tcBorders>
              <w:top w:val="nil"/>
              <w:left w:val="single" w:sz="4" w:space="0" w:color="auto"/>
              <w:bottom w:val="nil"/>
              <w:right w:val="single" w:sz="4" w:space="0" w:color="auto"/>
            </w:tcBorders>
            <w:shd w:val="clear" w:color="auto" w:fill="auto"/>
          </w:tcPr>
          <w:p w14:paraId="440F0570"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0F50697D" w14:textId="77777777" w:rsidR="00C06FDE" w:rsidRPr="00613175" w:rsidRDefault="00C06FDE" w:rsidP="00C06FDE">
            <w:pPr>
              <w:pStyle w:val="TAL"/>
            </w:pPr>
          </w:p>
        </w:tc>
      </w:tr>
      <w:tr w:rsidR="00C06FDE" w:rsidRPr="00613175" w14:paraId="077BCCCA"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5D277F85"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4F53FA11"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63AD3577" w14:textId="77777777" w:rsidR="00C06FDE" w:rsidRPr="00613175" w:rsidRDefault="00C06FDE" w:rsidP="00C06FDE">
            <w:pPr>
              <w:pStyle w:val="TAL"/>
              <w:rPr>
                <w:lang w:eastAsia="zh-CN"/>
              </w:rPr>
            </w:pPr>
            <w:r w:rsidRPr="00613175">
              <w:rPr>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06E90787"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34D26BBC" w14:textId="77777777" w:rsidR="00C06FDE" w:rsidRPr="00613175" w:rsidRDefault="00C06FDE" w:rsidP="00C06FDE">
            <w:pPr>
              <w:pStyle w:val="TAL"/>
            </w:pPr>
          </w:p>
        </w:tc>
      </w:tr>
    </w:tbl>
    <w:p w14:paraId="4489F670" w14:textId="77777777" w:rsidR="00C06FDE" w:rsidRPr="00613175" w:rsidRDefault="00C06FDE" w:rsidP="00F238ED">
      <w:pPr>
        <w:rPr>
          <w:lang w:eastAsia="zh-CN"/>
        </w:rPr>
      </w:pPr>
    </w:p>
    <w:p w14:paraId="72521A7E" w14:textId="2D67D5C6" w:rsidR="00C06FDE" w:rsidRPr="00613175" w:rsidRDefault="00610109" w:rsidP="00C06FDE">
      <w:pPr>
        <w:pStyle w:val="Heading2"/>
        <w:rPr>
          <w:rFonts w:eastAsia="Wingdings"/>
        </w:rPr>
      </w:pPr>
      <w:r w:rsidRPr="00613175">
        <w:rPr>
          <w:rFonts w:eastAsia="Wingdings"/>
        </w:rPr>
        <w:br w:type="page"/>
      </w:r>
      <w:bookmarkStart w:id="871" w:name="_Toc68197404"/>
      <w:bookmarkStart w:id="872" w:name="_Toc75880662"/>
      <w:bookmarkStart w:id="873" w:name="_Toc84254360"/>
      <w:bookmarkStart w:id="874" w:name="_Toc84255155"/>
      <w:r w:rsidR="00C06FDE" w:rsidRPr="00613175">
        <w:rPr>
          <w:rFonts w:eastAsia="Wingdings"/>
        </w:rPr>
        <w:lastRenderedPageBreak/>
        <w:t>7.32</w:t>
      </w:r>
      <w:r w:rsidR="00C06FDE" w:rsidRPr="00613175">
        <w:rPr>
          <w:rFonts w:eastAsia="Wingdings"/>
        </w:rPr>
        <w:tab/>
        <w:t>Session Timer / MT Call / Remote end sends Session-Expires but does not choose refresher / 5GS</w:t>
      </w:r>
      <w:bookmarkEnd w:id="871"/>
      <w:bookmarkEnd w:id="872"/>
      <w:bookmarkEnd w:id="873"/>
      <w:bookmarkEnd w:id="874"/>
    </w:p>
    <w:p w14:paraId="52CF5938" w14:textId="77777777" w:rsidR="00C06FDE" w:rsidRPr="00613175" w:rsidRDefault="00C06FDE" w:rsidP="00C06FDE">
      <w:pPr>
        <w:pStyle w:val="H6"/>
      </w:pPr>
      <w:r w:rsidRPr="00613175">
        <w:t>7.32.1</w:t>
      </w:r>
      <w:r w:rsidRPr="00613175">
        <w:tab/>
        <w:t>Test Purpose (TP)</w:t>
      </w:r>
    </w:p>
    <w:p w14:paraId="779EA683" w14:textId="77777777" w:rsidR="00C06FDE" w:rsidRPr="00613175" w:rsidRDefault="00C06FDE" w:rsidP="00C06FDE">
      <w:pPr>
        <w:pStyle w:val="H6"/>
        <w:rPr>
          <w:rFonts w:eastAsia="MT Extra"/>
        </w:rPr>
      </w:pPr>
      <w:r w:rsidRPr="00613175">
        <w:t>(1)</w:t>
      </w:r>
    </w:p>
    <w:p w14:paraId="1C66E262" w14:textId="77777777" w:rsidR="00C06FDE" w:rsidRPr="00613175" w:rsidRDefault="00C06FDE" w:rsidP="00C06FDE">
      <w:pPr>
        <w:pStyle w:val="PL"/>
        <w:rPr>
          <w:noProof w:val="0"/>
        </w:rPr>
      </w:pPr>
      <w:r w:rsidRPr="00613175">
        <w:rPr>
          <w:b/>
          <w:noProof w:val="0"/>
        </w:rPr>
        <w:t>with</w:t>
      </w:r>
      <w:r w:rsidRPr="00613175">
        <w:rPr>
          <w:noProof w:val="0"/>
        </w:rPr>
        <w:t xml:space="preserve"> { UE being registered to IMS and being configured to use Session Timer and preconditions }</w:t>
      </w:r>
    </w:p>
    <w:p w14:paraId="32078792"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5E8A7D4"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UE receives INVITE for voice call containing timer tag and Session-Expires value 1800 }</w:t>
      </w:r>
    </w:p>
    <w:p w14:paraId="297B6E46"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continues setup of voice call and finally sends 200 OK for INVITE with Session-Expires being 1800 and setting refresher to uac }</w:t>
      </w:r>
    </w:p>
    <w:p w14:paraId="7F422960" w14:textId="77777777" w:rsidR="00C06FDE" w:rsidRPr="00613175" w:rsidRDefault="00C06FDE" w:rsidP="00C06FDE">
      <w:pPr>
        <w:pStyle w:val="PL"/>
        <w:rPr>
          <w:noProof w:val="0"/>
        </w:rPr>
      </w:pPr>
      <w:r w:rsidRPr="00613175">
        <w:rPr>
          <w:noProof w:val="0"/>
        </w:rPr>
        <w:t xml:space="preserve">            }</w:t>
      </w:r>
    </w:p>
    <w:p w14:paraId="283A3FB0" w14:textId="77777777" w:rsidR="00C06FDE" w:rsidRPr="00613175" w:rsidRDefault="00C06FDE" w:rsidP="00C06FDE">
      <w:pPr>
        <w:pStyle w:val="PL"/>
        <w:rPr>
          <w:noProof w:val="0"/>
        </w:rPr>
      </w:pPr>
    </w:p>
    <w:p w14:paraId="5DAA077F" w14:textId="77777777" w:rsidR="00C06FDE" w:rsidRPr="00613175" w:rsidRDefault="00C06FDE" w:rsidP="00C06FDE">
      <w:pPr>
        <w:pStyle w:val="H6"/>
      </w:pPr>
      <w:r w:rsidRPr="00613175">
        <w:t>(2)</w:t>
      </w:r>
    </w:p>
    <w:p w14:paraId="5EEE74B1" w14:textId="77777777" w:rsidR="00C06FDE" w:rsidRPr="00613175" w:rsidRDefault="00C06FDE" w:rsidP="00C06FDE">
      <w:pPr>
        <w:pStyle w:val="PL"/>
        <w:rPr>
          <w:noProof w:val="0"/>
        </w:rPr>
      </w:pPr>
      <w:r w:rsidRPr="00613175">
        <w:rPr>
          <w:b/>
          <w:noProof w:val="0"/>
        </w:rPr>
        <w:t>with</w:t>
      </w:r>
      <w:r w:rsidRPr="00613175">
        <w:rPr>
          <w:noProof w:val="0"/>
        </w:rPr>
        <w:t xml:space="preserve"> { Call having been set up }</w:t>
      </w:r>
    </w:p>
    <w:p w14:paraId="7CFF972B"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45749E6"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900 seconds have passed and UE receives UPDATE to refresh the session }</w:t>
      </w:r>
    </w:p>
    <w:p w14:paraId="53BAF15E"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sends 200 OK for UPDATE }</w:t>
      </w:r>
    </w:p>
    <w:p w14:paraId="45CA83E1" w14:textId="77777777" w:rsidR="00C06FDE" w:rsidRPr="00613175" w:rsidRDefault="00C06FDE" w:rsidP="00C06FDE">
      <w:pPr>
        <w:pStyle w:val="PL"/>
        <w:tabs>
          <w:tab w:val="clear" w:pos="384"/>
        </w:tabs>
        <w:rPr>
          <w:noProof w:val="0"/>
        </w:rPr>
      </w:pPr>
      <w:r w:rsidRPr="00613175">
        <w:rPr>
          <w:noProof w:val="0"/>
        </w:rPr>
        <w:t xml:space="preserve">            }</w:t>
      </w:r>
    </w:p>
    <w:p w14:paraId="05323BB0" w14:textId="77777777" w:rsidR="00C06FDE" w:rsidRPr="00613175" w:rsidRDefault="00C06FDE" w:rsidP="00C06FDE">
      <w:pPr>
        <w:pStyle w:val="PL"/>
        <w:tabs>
          <w:tab w:val="clear" w:pos="384"/>
        </w:tabs>
        <w:rPr>
          <w:noProof w:val="0"/>
        </w:rPr>
      </w:pPr>
    </w:p>
    <w:p w14:paraId="73288675" w14:textId="77777777" w:rsidR="00C06FDE" w:rsidRPr="00613175" w:rsidRDefault="00C06FDE" w:rsidP="00C06FDE">
      <w:pPr>
        <w:pStyle w:val="H6"/>
      </w:pPr>
      <w:r w:rsidRPr="00613175">
        <w:t>7.32.2</w:t>
      </w:r>
      <w:r w:rsidRPr="00613175">
        <w:tab/>
        <w:t>Conformance Requirements</w:t>
      </w:r>
    </w:p>
    <w:p w14:paraId="74BB2731" w14:textId="77777777" w:rsidR="00C06FDE" w:rsidRPr="00613175" w:rsidRDefault="00C06FDE" w:rsidP="00C06FDE">
      <w:r w:rsidRPr="00613175">
        <w:t>The conformance requirements covered in the present test case are, unless otherwise stated, Rel-15 requirements.</w:t>
      </w:r>
    </w:p>
    <w:p w14:paraId="4ADB8A32" w14:textId="77777777" w:rsidR="00C06FDE" w:rsidRPr="00613175" w:rsidRDefault="00C06FDE" w:rsidP="00C06FDE">
      <w:r w:rsidRPr="00613175">
        <w:t>[TS 24.229 clause 5.1.2A.1.1]</w:t>
      </w:r>
    </w:p>
    <w:p w14:paraId="635182B1" w14:textId="77777777" w:rsidR="00C06FDE" w:rsidRPr="00613175" w:rsidRDefault="00C06FDE" w:rsidP="00C06FDE">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490FBB08" w14:textId="481CD775" w:rsidR="00C06FDE" w:rsidRPr="00613175" w:rsidRDefault="00C06FDE" w:rsidP="00C06FDE">
      <w:r w:rsidRPr="00613175">
        <w:t>[TS 24.229 clause 5.2.7.2]</w:t>
      </w:r>
    </w:p>
    <w:p w14:paraId="7B870FF9" w14:textId="77777777" w:rsidR="00C06FDE" w:rsidRPr="00613175" w:rsidRDefault="00C06FDE" w:rsidP="00C06FDE">
      <w:pPr>
        <w:rPr>
          <w:snapToGrid w:val="0"/>
        </w:rPr>
      </w:pPr>
      <w:r w:rsidRPr="00613175">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077CBD25"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5770E751" w14:textId="77777777" w:rsidR="00C06FDE" w:rsidRPr="00613175" w:rsidRDefault="00C06FDE" w:rsidP="00C06FDE">
      <w:r w:rsidRPr="00613175">
        <w:t>[TS 24.229 clause 5.2.7.3]</w:t>
      </w:r>
    </w:p>
    <w:p w14:paraId="2166F514" w14:textId="77777777" w:rsidR="00C06FDE" w:rsidRPr="00613175" w:rsidRDefault="00C06FDE" w:rsidP="00C06FDE">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05D4D444"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50DFD991" w14:textId="77777777" w:rsidR="00C06FDE" w:rsidRPr="00613175" w:rsidRDefault="00C06FDE" w:rsidP="00C06FDE">
      <w:r w:rsidRPr="00613175">
        <w:t>[TS 24.229 clause 5.4.5.3]</w:t>
      </w:r>
    </w:p>
    <w:p w14:paraId="36AA779A" w14:textId="77777777" w:rsidR="00C06FDE" w:rsidRPr="00613175" w:rsidRDefault="00C06FDE" w:rsidP="00C06FDE">
      <w:r w:rsidRPr="00613175">
        <w:t>If the S-CSCF requested the session to be refreshed periodically, and the S-CSCF got the indication that the session will be refreshed, when the session timer expires, the S-CSCF shall delete all the stored information related to the dialog.</w:t>
      </w:r>
    </w:p>
    <w:p w14:paraId="3E3A8C89" w14:textId="77777777" w:rsidR="00945324" w:rsidRPr="00613175" w:rsidRDefault="00945324" w:rsidP="00945324">
      <w:pPr>
        <w:pStyle w:val="H6"/>
      </w:pPr>
      <w:r w:rsidRPr="00613175">
        <w:t>7.32.2A</w:t>
      </w:r>
      <w:r w:rsidRPr="00613175">
        <w:tab/>
        <w:t>Profile Requirements (Informative)</w:t>
      </w:r>
    </w:p>
    <w:p w14:paraId="672E27CD" w14:textId="77777777" w:rsidR="00945324" w:rsidRPr="00613175" w:rsidRDefault="00945324" w:rsidP="00945324">
      <w:r w:rsidRPr="00613175">
        <w:t>[NG.114 Version 1.0, clause 2.3.9]:</w:t>
      </w:r>
    </w:p>
    <w:p w14:paraId="70B9E0FA" w14:textId="77777777" w:rsidR="00945324" w:rsidRPr="00613175" w:rsidRDefault="00945324" w:rsidP="00945324">
      <w:pPr>
        <w:pStyle w:val="Default"/>
        <w:rPr>
          <w:rFonts w:ascii="Times New Roman" w:hAnsi="Times New Roman" w:cs="Times New Roman"/>
          <w:color w:val="auto"/>
          <w:sz w:val="20"/>
          <w:szCs w:val="20"/>
          <w:lang w:val="en-GB"/>
        </w:rPr>
      </w:pPr>
      <w:r w:rsidRPr="00613175">
        <w:rPr>
          <w:rFonts w:ascii="Times New Roman" w:hAnsi="Times New Roman" w:cs="Times New Roman"/>
          <w:color w:val="auto"/>
          <w:sz w:val="20"/>
          <w:szCs w:val="20"/>
          <w:lang w:val="en-GB"/>
        </w:rPr>
        <w:t xml:space="preserve">The UE must support and use IETF RFC 4028 [53] as follows: </w:t>
      </w:r>
    </w:p>
    <w:p w14:paraId="25F8BA2D" w14:textId="77777777" w:rsidR="00945324" w:rsidRPr="00613175" w:rsidRDefault="00945324" w:rsidP="00945324">
      <w:pPr>
        <w:pStyle w:val="Default"/>
        <w:rPr>
          <w:rFonts w:ascii="Times New Roman" w:hAnsi="Times New Roman" w:cs="Times New Roman"/>
          <w:color w:val="auto"/>
          <w:sz w:val="20"/>
          <w:szCs w:val="20"/>
          <w:lang w:val="en-GB"/>
        </w:rPr>
      </w:pPr>
      <w:r w:rsidRPr="00613175">
        <w:rPr>
          <w:rFonts w:ascii="Times New Roman" w:hAnsi="Times New Roman" w:cs="Times New Roman"/>
          <w:color w:val="auto"/>
          <w:sz w:val="20"/>
          <w:szCs w:val="20"/>
          <w:lang w:val="en-GB"/>
        </w:rPr>
        <w:t>…</w:t>
      </w:r>
    </w:p>
    <w:p w14:paraId="520B24CB" w14:textId="77777777" w:rsidR="00945324" w:rsidRPr="00613175" w:rsidRDefault="00945324" w:rsidP="00945324">
      <w:pPr>
        <w:pStyle w:val="Default"/>
        <w:rPr>
          <w:rFonts w:ascii="Times New Roman" w:hAnsi="Times New Roman" w:cs="Times New Roman"/>
          <w:color w:val="auto"/>
          <w:sz w:val="20"/>
          <w:szCs w:val="20"/>
          <w:lang w:val="en-GB"/>
        </w:rPr>
      </w:pPr>
      <w:r w:rsidRPr="00613175">
        <w:rPr>
          <w:rFonts w:ascii="Times New Roman" w:hAnsi="Times New Roman" w:cs="Times New Roman"/>
          <w:color w:val="auto"/>
          <w:sz w:val="20"/>
          <w:szCs w:val="20"/>
          <w:lang w:val="en-GB"/>
        </w:rPr>
        <w:t xml:space="preserve">5. if a received SIP INVITE request indicates support of the "timer" option tag, and contains the Session-Expires header field without "refresher" parameter, the UE must include the "refresher" parameter with the value "uac" in the Session-Expires header field of the SIP 2xx response to the SIP INVITE request, and must set the delta-seconds portion of the </w:t>
      </w:r>
      <w:r w:rsidRPr="00613175">
        <w:rPr>
          <w:rFonts w:ascii="Times New Roman" w:hAnsi="Times New Roman" w:cs="Times New Roman"/>
          <w:color w:val="auto"/>
          <w:sz w:val="20"/>
          <w:szCs w:val="20"/>
          <w:lang w:val="en-GB"/>
        </w:rPr>
        <w:lastRenderedPageBreak/>
        <w:t xml:space="preserve">Session-Expires header field of the SIP 2xx response to the SIP INVITE request to the value indicated in the delta-seconds portion of the Session-Expires header field of the SIP INVITE request. </w:t>
      </w:r>
    </w:p>
    <w:p w14:paraId="108F4E6D" w14:textId="77777777" w:rsidR="00945324" w:rsidRPr="00613175" w:rsidRDefault="00945324" w:rsidP="00613175"/>
    <w:p w14:paraId="44BB2650" w14:textId="77777777" w:rsidR="00C06FDE" w:rsidRPr="00613175" w:rsidRDefault="00C06FDE" w:rsidP="00C06FDE">
      <w:pPr>
        <w:pStyle w:val="H6"/>
      </w:pPr>
      <w:r w:rsidRPr="00613175">
        <w:t>7.32.3</w:t>
      </w:r>
      <w:r w:rsidRPr="00613175">
        <w:tab/>
        <w:t>Test description</w:t>
      </w:r>
    </w:p>
    <w:p w14:paraId="5AB99CF5" w14:textId="77777777" w:rsidR="00C06FDE" w:rsidRPr="00613175" w:rsidRDefault="00C06FDE" w:rsidP="00C06FDE">
      <w:pPr>
        <w:pStyle w:val="H6"/>
      </w:pPr>
      <w:r w:rsidRPr="00613175">
        <w:t>7.32.3.1</w:t>
      </w:r>
      <w:r w:rsidRPr="00613175">
        <w:tab/>
        <w:t>Pre-test conditions</w:t>
      </w:r>
    </w:p>
    <w:p w14:paraId="1DC7514D" w14:textId="77777777" w:rsidR="00C06FDE" w:rsidRPr="00613175" w:rsidRDefault="00C06FDE" w:rsidP="00C06FDE">
      <w:pPr>
        <w:pStyle w:val="H6"/>
        <w:rPr>
          <w:rFonts w:eastAsia="MT Extra" w:cs="Tahoma"/>
        </w:rPr>
      </w:pPr>
      <w:r w:rsidRPr="00613175">
        <w:rPr>
          <w:rFonts w:cs="Tahoma"/>
        </w:rPr>
        <w:t>System Simulator:</w:t>
      </w:r>
    </w:p>
    <w:p w14:paraId="0286B8D7" w14:textId="77777777" w:rsidR="00C06FDE" w:rsidRPr="00613175" w:rsidRDefault="00C06FDE" w:rsidP="00C06FDE">
      <w:pPr>
        <w:pStyle w:val="B10"/>
        <w:rPr>
          <w:rFonts w:cs="MS LineDraw"/>
          <w:lang w:eastAsia="sv-SE"/>
        </w:rPr>
      </w:pPr>
      <w:r w:rsidRPr="00613175">
        <w:t>-</w:t>
      </w:r>
      <w:r w:rsidRPr="00613175">
        <w:tab/>
        <w:t>1 NR Cell connected to 5GC, default parameters.</w:t>
      </w:r>
    </w:p>
    <w:p w14:paraId="056DB69F" w14:textId="77777777" w:rsidR="00C06FDE" w:rsidRPr="00613175" w:rsidRDefault="00C06FDE" w:rsidP="00C06FDE">
      <w:pPr>
        <w:pStyle w:val="H6"/>
      </w:pPr>
      <w:r w:rsidRPr="00613175">
        <w:t>UE:</w:t>
      </w:r>
    </w:p>
    <w:p w14:paraId="5D03B32D" w14:textId="77777777" w:rsidR="00C06FDE" w:rsidRPr="00613175" w:rsidRDefault="00C06FDE" w:rsidP="00C06FDE">
      <w:pPr>
        <w:pStyle w:val="B10"/>
        <w:rPr>
          <w:snapToGrid w:val="0"/>
        </w:rPr>
      </w:pPr>
      <w:r w:rsidRPr="00613175">
        <w:t>-</w:t>
      </w:r>
      <w:r w:rsidRPr="00613175">
        <w:tab/>
      </w:r>
      <w:r w:rsidRPr="00613175">
        <w:rPr>
          <w:snapToGrid w:val="0"/>
        </w:rPr>
        <w:t>UE contains either ISIM and USIM applications or only USIM application on UICC.</w:t>
      </w:r>
    </w:p>
    <w:p w14:paraId="71FDA5C5" w14:textId="77777777" w:rsidR="00C06FDE" w:rsidRPr="00613175" w:rsidRDefault="00C06FDE" w:rsidP="00C06FDE">
      <w:pPr>
        <w:pStyle w:val="B10"/>
        <w:rPr>
          <w:snapToGrid w:val="0"/>
        </w:rPr>
      </w:pPr>
      <w:r w:rsidRPr="00613175">
        <w:t>-</w:t>
      </w:r>
      <w:r w:rsidRPr="00613175">
        <w:tab/>
      </w:r>
      <w:r w:rsidRPr="00613175">
        <w:rPr>
          <w:snapToGrid w:val="0"/>
        </w:rPr>
        <w:t>UE is configured to register for IMS after switch on.</w:t>
      </w:r>
    </w:p>
    <w:p w14:paraId="2ACD5EB8" w14:textId="77777777" w:rsidR="00C06FDE" w:rsidRPr="00613175" w:rsidRDefault="00C06FDE" w:rsidP="00C06FDE">
      <w:pPr>
        <w:pStyle w:val="B10"/>
        <w:rPr>
          <w:snapToGrid w:val="0"/>
        </w:rPr>
      </w:pPr>
      <w:r w:rsidRPr="00613175">
        <w:t>-</w:t>
      </w:r>
      <w:r w:rsidRPr="00613175">
        <w:tab/>
      </w:r>
      <w:r w:rsidRPr="00613175">
        <w:rPr>
          <w:snapToGrid w:val="0"/>
        </w:rPr>
        <w:t>UE is configured to</w:t>
      </w:r>
      <w:r w:rsidRPr="00613175">
        <w:t xml:space="preserve"> </w:t>
      </w:r>
      <w:r w:rsidRPr="00613175">
        <w:rPr>
          <w:snapToGrid w:val="0"/>
        </w:rPr>
        <w:t>use Session Timer and preconditions.</w:t>
      </w:r>
    </w:p>
    <w:p w14:paraId="23B77EE7" w14:textId="77777777" w:rsidR="00C06FDE" w:rsidRPr="00613175" w:rsidRDefault="00C06FDE" w:rsidP="00C06FDE">
      <w:pPr>
        <w:pStyle w:val="H6"/>
        <w:rPr>
          <w:rFonts w:cs="Tahoma"/>
        </w:rPr>
      </w:pPr>
      <w:r w:rsidRPr="00613175">
        <w:rPr>
          <w:rFonts w:cs="Tahoma"/>
        </w:rPr>
        <w:t>Preamble:</w:t>
      </w:r>
    </w:p>
    <w:p w14:paraId="518C3763" w14:textId="77777777" w:rsidR="00C06FDE" w:rsidRPr="00613175" w:rsidRDefault="00C06FDE" w:rsidP="00C06FDE">
      <w:pPr>
        <w:pStyle w:val="B10"/>
      </w:pPr>
      <w:r w:rsidRPr="00613175">
        <w:t>-</w:t>
      </w:r>
      <w:r w:rsidRPr="00613175">
        <w:tab/>
        <w:t>UE is in state 1N-A (TS 38.508-1 [21]) and registered to IMS.</w:t>
      </w:r>
    </w:p>
    <w:p w14:paraId="0B35B825" w14:textId="77777777" w:rsidR="00C06FDE" w:rsidRPr="00613175" w:rsidRDefault="00C06FDE" w:rsidP="00C06FDE">
      <w:pPr>
        <w:pStyle w:val="H6"/>
        <w:rPr>
          <w:snapToGrid w:val="0"/>
        </w:rPr>
      </w:pPr>
      <w:r w:rsidRPr="00613175">
        <w:t>7.32.3.2</w:t>
      </w:r>
      <w:r w:rsidRPr="00613175">
        <w:tab/>
      </w:r>
      <w:r w:rsidRPr="00613175">
        <w:rPr>
          <w:snapToGrid w:val="0"/>
        </w:rPr>
        <w:t>Test procedure sequence</w:t>
      </w:r>
    </w:p>
    <w:p w14:paraId="26E61B7D" w14:textId="77777777" w:rsidR="00C06FDE" w:rsidRPr="00613175" w:rsidRDefault="00C06FDE" w:rsidP="00C06FDE">
      <w:pPr>
        <w:pStyle w:val="TH"/>
        <w:rPr>
          <w:rFonts w:eastAsia="MT Extra" w:cs="Tahoma"/>
        </w:rPr>
      </w:pPr>
      <w:r w:rsidRPr="00613175">
        <w:rPr>
          <w:rFonts w:cs="Tahoma"/>
        </w:rPr>
        <w:t>Table 7.32.3.2-1: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C06FDE" w:rsidRPr="00613175" w14:paraId="6AF2FE9D" w14:textId="77777777" w:rsidTr="00C06FDE">
        <w:trPr>
          <w:jc w:val="center"/>
        </w:trPr>
        <w:tc>
          <w:tcPr>
            <w:tcW w:w="567" w:type="dxa"/>
            <w:tcBorders>
              <w:top w:val="single" w:sz="4" w:space="0" w:color="auto"/>
              <w:left w:val="single" w:sz="4" w:space="0" w:color="auto"/>
              <w:bottom w:val="nil"/>
              <w:right w:val="single" w:sz="4" w:space="0" w:color="auto"/>
            </w:tcBorders>
            <w:hideMark/>
          </w:tcPr>
          <w:p w14:paraId="64B95F27" w14:textId="77777777" w:rsidR="00C06FDE" w:rsidRPr="00613175" w:rsidRDefault="00C06FDE" w:rsidP="00C06FDE">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368445B8" w14:textId="77777777" w:rsidR="00C06FDE" w:rsidRPr="00613175" w:rsidRDefault="00C06FDE" w:rsidP="00C06FDE">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0B736290" w14:textId="77777777" w:rsidR="00C06FDE" w:rsidRPr="00613175" w:rsidRDefault="00C06FDE" w:rsidP="00C06FDE">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6498E30F" w14:textId="77777777" w:rsidR="00C06FDE" w:rsidRPr="00613175" w:rsidRDefault="00C06FDE" w:rsidP="00C06FDE">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584BB1DB" w14:textId="77777777" w:rsidR="00C06FDE" w:rsidRPr="00613175" w:rsidRDefault="00C06FDE" w:rsidP="00C06FDE">
            <w:pPr>
              <w:pStyle w:val="TAH"/>
            </w:pPr>
            <w:r w:rsidRPr="00613175">
              <w:t>Verdict</w:t>
            </w:r>
          </w:p>
        </w:tc>
      </w:tr>
      <w:tr w:rsidR="00C06FDE" w:rsidRPr="00613175" w14:paraId="42015B4C" w14:textId="77777777" w:rsidTr="00C06FDE">
        <w:trPr>
          <w:jc w:val="center"/>
        </w:trPr>
        <w:tc>
          <w:tcPr>
            <w:tcW w:w="567" w:type="dxa"/>
            <w:tcBorders>
              <w:top w:val="nil"/>
              <w:left w:val="single" w:sz="4" w:space="0" w:color="auto"/>
              <w:bottom w:val="single" w:sz="4" w:space="0" w:color="auto"/>
              <w:right w:val="single" w:sz="4" w:space="0" w:color="auto"/>
            </w:tcBorders>
          </w:tcPr>
          <w:p w14:paraId="071EC7FF" w14:textId="77777777" w:rsidR="00C06FDE" w:rsidRPr="00613175" w:rsidRDefault="00C06FDE" w:rsidP="00C06FDE">
            <w:pPr>
              <w:pStyle w:val="TAH"/>
            </w:pPr>
          </w:p>
        </w:tc>
        <w:tc>
          <w:tcPr>
            <w:tcW w:w="3969" w:type="dxa"/>
            <w:tcBorders>
              <w:top w:val="single" w:sz="4" w:space="0" w:color="auto"/>
              <w:left w:val="single" w:sz="4" w:space="0" w:color="auto"/>
              <w:bottom w:val="single" w:sz="4" w:space="0" w:color="auto"/>
              <w:right w:val="single" w:sz="4" w:space="0" w:color="auto"/>
            </w:tcBorders>
          </w:tcPr>
          <w:p w14:paraId="42EB37F6" w14:textId="77777777" w:rsidR="00C06FDE" w:rsidRPr="00613175" w:rsidRDefault="00C06FDE" w:rsidP="00C06FDE">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54CEA64B" w14:textId="77777777" w:rsidR="00C06FDE" w:rsidRPr="00613175" w:rsidRDefault="00C06FDE" w:rsidP="00C06FDE">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16CE617E" w14:textId="77777777" w:rsidR="00C06FDE" w:rsidRPr="00613175" w:rsidRDefault="00C06FDE" w:rsidP="00C06FDE">
            <w:pPr>
              <w:pStyle w:val="TAH"/>
            </w:pPr>
            <w:r w:rsidRPr="00613175">
              <w:t>Message</w:t>
            </w:r>
          </w:p>
        </w:tc>
        <w:tc>
          <w:tcPr>
            <w:tcW w:w="567" w:type="dxa"/>
            <w:tcBorders>
              <w:top w:val="nil"/>
              <w:left w:val="single" w:sz="4" w:space="0" w:color="auto"/>
              <w:bottom w:val="single" w:sz="4" w:space="0" w:color="auto"/>
              <w:right w:val="single" w:sz="4" w:space="0" w:color="auto"/>
            </w:tcBorders>
          </w:tcPr>
          <w:p w14:paraId="067ED4E0" w14:textId="77777777" w:rsidR="00C06FDE" w:rsidRPr="00613175" w:rsidRDefault="00C06FDE" w:rsidP="00C06FDE">
            <w:pPr>
              <w:pStyle w:val="TAH"/>
            </w:pPr>
          </w:p>
        </w:tc>
        <w:tc>
          <w:tcPr>
            <w:tcW w:w="850" w:type="dxa"/>
            <w:tcBorders>
              <w:top w:val="nil"/>
              <w:left w:val="single" w:sz="4" w:space="0" w:color="auto"/>
              <w:bottom w:val="single" w:sz="4" w:space="0" w:color="auto"/>
              <w:right w:val="single" w:sz="4" w:space="0" w:color="auto"/>
            </w:tcBorders>
          </w:tcPr>
          <w:p w14:paraId="4AB94E65" w14:textId="77777777" w:rsidR="00C06FDE" w:rsidRPr="00613175" w:rsidRDefault="00C06FDE" w:rsidP="00C06FDE">
            <w:pPr>
              <w:pStyle w:val="TAH"/>
            </w:pPr>
          </w:p>
        </w:tc>
      </w:tr>
      <w:tr w:rsidR="00C06FDE" w:rsidRPr="00613175" w14:paraId="06ADF292"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49184DF2" w14:textId="77777777" w:rsidR="00C06FDE" w:rsidRPr="00613175" w:rsidRDefault="00C06FDE" w:rsidP="00C06FDE">
            <w:pPr>
              <w:pStyle w:val="TAC"/>
              <w:rPr>
                <w:lang w:eastAsia="zh-CN"/>
              </w:rPr>
            </w:pPr>
            <w:r w:rsidRPr="00613175">
              <w:rPr>
                <w:lang w:eastAsia="zh-CN"/>
              </w:rPr>
              <w:t>1-8</w:t>
            </w:r>
          </w:p>
        </w:tc>
        <w:tc>
          <w:tcPr>
            <w:tcW w:w="3969" w:type="dxa"/>
            <w:tcBorders>
              <w:top w:val="single" w:sz="4" w:space="0" w:color="auto"/>
              <w:left w:val="single" w:sz="4" w:space="0" w:color="auto"/>
              <w:bottom w:val="single" w:sz="4" w:space="0" w:color="auto"/>
              <w:right w:val="single" w:sz="4" w:space="0" w:color="auto"/>
            </w:tcBorders>
            <w:hideMark/>
          </w:tcPr>
          <w:p w14:paraId="447326DD" w14:textId="77777777" w:rsidR="00C06FDE" w:rsidRPr="00613175" w:rsidRDefault="00C06FDE" w:rsidP="00C06FDE">
            <w:pPr>
              <w:pStyle w:val="TAL"/>
            </w:pPr>
            <w:r w:rsidRPr="00613175">
              <w:t>Steps 1-8 of generic procedure specified in Table 4.9.16.2.2-1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10A6BFFC" w14:textId="77777777" w:rsidR="00C06FDE" w:rsidRPr="00613175" w:rsidRDefault="00C06FDE" w:rsidP="00C06FDE">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681FD5E6" w14:textId="77777777" w:rsidR="00C06FDE" w:rsidRPr="00613175" w:rsidRDefault="00C06FDE" w:rsidP="00C06FDE">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285DD0F7"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32266999" w14:textId="77777777" w:rsidR="00C06FDE" w:rsidRPr="00613175" w:rsidRDefault="00C06FDE" w:rsidP="00C06FDE">
            <w:pPr>
              <w:pStyle w:val="TAC"/>
            </w:pPr>
          </w:p>
        </w:tc>
      </w:tr>
      <w:tr w:rsidR="00C06FDE" w:rsidRPr="00613175" w14:paraId="1F2F49F6"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5A3F724D" w14:textId="77777777" w:rsidR="00C06FDE" w:rsidRPr="00613175" w:rsidRDefault="00C06FDE" w:rsidP="00C06FDE">
            <w:pPr>
              <w:pStyle w:val="TAC"/>
              <w:rPr>
                <w:lang w:eastAsia="zh-CN"/>
              </w:rPr>
            </w:pPr>
            <w:r w:rsidRPr="00613175">
              <w:rPr>
                <w:lang w:eastAsia="zh-CN"/>
              </w:rPr>
              <w:t>9</w:t>
            </w:r>
          </w:p>
        </w:tc>
        <w:tc>
          <w:tcPr>
            <w:tcW w:w="3969" w:type="dxa"/>
            <w:tcBorders>
              <w:top w:val="single" w:sz="4" w:space="0" w:color="auto"/>
              <w:left w:val="single" w:sz="4" w:space="0" w:color="auto"/>
              <w:bottom w:val="single" w:sz="4" w:space="0" w:color="auto"/>
              <w:right w:val="single" w:sz="4" w:space="0" w:color="auto"/>
            </w:tcBorders>
          </w:tcPr>
          <w:p w14:paraId="4F10D4B4" w14:textId="77777777" w:rsidR="00C06FDE" w:rsidRPr="00613175" w:rsidRDefault="00C06FDE" w:rsidP="00C06FDE">
            <w:pPr>
              <w:pStyle w:val="TAL"/>
            </w:pPr>
            <w:r w:rsidRPr="00613175">
              <w:t>SS sends INVITE with timer tag set in Supported header and Session-Expires value set to 1800.</w:t>
            </w:r>
          </w:p>
        </w:tc>
        <w:tc>
          <w:tcPr>
            <w:tcW w:w="720" w:type="dxa"/>
            <w:tcBorders>
              <w:top w:val="single" w:sz="4" w:space="0" w:color="auto"/>
              <w:left w:val="single" w:sz="4" w:space="0" w:color="auto"/>
              <w:bottom w:val="single" w:sz="4" w:space="0" w:color="auto"/>
              <w:right w:val="single" w:sz="4" w:space="0" w:color="auto"/>
            </w:tcBorders>
          </w:tcPr>
          <w:p w14:paraId="53BCEA56" w14:textId="77777777" w:rsidR="00C06FDE" w:rsidRPr="00613175" w:rsidRDefault="00C06FDE" w:rsidP="00C06FDE">
            <w:pPr>
              <w:pStyle w:val="TAC"/>
              <w:rPr>
                <w:lang w:eastAsia="zh-CN"/>
              </w:rPr>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1176C321" w14:textId="77777777" w:rsidR="00C06FDE" w:rsidRPr="00613175" w:rsidRDefault="00C06FDE" w:rsidP="00C06FDE">
            <w:pPr>
              <w:pStyle w:val="TAL"/>
              <w:rPr>
                <w:lang w:eastAsia="zh-CN"/>
              </w:rPr>
            </w:pPr>
            <w:r w:rsidRPr="00613175">
              <w:rPr>
                <w:lang w:eastAsia="zh-CN"/>
              </w:rPr>
              <w:t>INVITE</w:t>
            </w:r>
          </w:p>
        </w:tc>
        <w:tc>
          <w:tcPr>
            <w:tcW w:w="567" w:type="dxa"/>
            <w:tcBorders>
              <w:top w:val="single" w:sz="4" w:space="0" w:color="auto"/>
              <w:left w:val="single" w:sz="4" w:space="0" w:color="auto"/>
              <w:bottom w:val="single" w:sz="4" w:space="0" w:color="auto"/>
              <w:right w:val="single" w:sz="4" w:space="0" w:color="auto"/>
            </w:tcBorders>
          </w:tcPr>
          <w:p w14:paraId="14289352"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73A86B75" w14:textId="77777777" w:rsidR="00C06FDE" w:rsidRPr="00613175" w:rsidRDefault="00C06FDE" w:rsidP="00C06FDE">
            <w:pPr>
              <w:pStyle w:val="TAC"/>
            </w:pPr>
          </w:p>
        </w:tc>
      </w:tr>
      <w:tr w:rsidR="00C06FDE" w:rsidRPr="00613175" w14:paraId="7D708ED3"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74352FEA" w14:textId="77777777" w:rsidR="00C06FDE" w:rsidRPr="00613175" w:rsidRDefault="00C06FDE" w:rsidP="00C06FDE">
            <w:pPr>
              <w:pStyle w:val="TAC"/>
              <w:rPr>
                <w:lang w:eastAsia="zh-CN"/>
              </w:rPr>
            </w:pPr>
            <w:r w:rsidRPr="00613175">
              <w:t>10-18</w:t>
            </w:r>
          </w:p>
        </w:tc>
        <w:tc>
          <w:tcPr>
            <w:tcW w:w="3969" w:type="dxa"/>
            <w:tcBorders>
              <w:top w:val="single" w:sz="4" w:space="0" w:color="auto"/>
              <w:left w:val="single" w:sz="4" w:space="0" w:color="auto"/>
              <w:bottom w:val="single" w:sz="4" w:space="0" w:color="auto"/>
              <w:right w:val="single" w:sz="4" w:space="0" w:color="auto"/>
            </w:tcBorders>
          </w:tcPr>
          <w:p w14:paraId="377C2423" w14:textId="77777777" w:rsidR="00C06FDE" w:rsidRPr="00613175" w:rsidRDefault="00C06FDE" w:rsidP="00C06FDE">
            <w:pPr>
              <w:pStyle w:val="TAL"/>
            </w:pPr>
            <w:r w:rsidRPr="00613175">
              <w:t>Steps 2-10 of Annex A.5.1 happen.</w:t>
            </w:r>
          </w:p>
        </w:tc>
        <w:tc>
          <w:tcPr>
            <w:tcW w:w="720" w:type="dxa"/>
            <w:tcBorders>
              <w:top w:val="single" w:sz="4" w:space="0" w:color="auto"/>
              <w:left w:val="single" w:sz="4" w:space="0" w:color="auto"/>
              <w:bottom w:val="single" w:sz="4" w:space="0" w:color="auto"/>
              <w:right w:val="single" w:sz="4" w:space="0" w:color="auto"/>
            </w:tcBorders>
          </w:tcPr>
          <w:p w14:paraId="30831D92" w14:textId="77777777" w:rsidR="00C06FDE" w:rsidRPr="00613175" w:rsidRDefault="00C06FDE" w:rsidP="00C06FDE">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31122F20" w14:textId="77777777" w:rsidR="00C06FDE" w:rsidRPr="00613175" w:rsidRDefault="00C06FDE" w:rsidP="00C06FDE">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21A6A43C"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10F761D3" w14:textId="77777777" w:rsidR="00C06FDE" w:rsidRPr="00613175" w:rsidRDefault="00C06FDE" w:rsidP="00C06FDE">
            <w:pPr>
              <w:pStyle w:val="TAC"/>
              <w:rPr>
                <w:lang w:eastAsia="zh-CN"/>
              </w:rPr>
            </w:pPr>
          </w:p>
        </w:tc>
      </w:tr>
      <w:tr w:rsidR="00C06FDE" w:rsidRPr="00613175" w14:paraId="1E64EC3C"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6224372D" w14:textId="77777777" w:rsidR="00C06FDE" w:rsidRPr="00613175" w:rsidRDefault="00C06FDE" w:rsidP="00C06FDE">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2265A360" w14:textId="77777777" w:rsidR="00C06FDE" w:rsidRPr="00613175" w:rsidRDefault="00C06FDE" w:rsidP="00C06FDE">
            <w:pPr>
              <w:pStyle w:val="TAL"/>
            </w:pPr>
            <w:r w:rsidRPr="00613175">
              <w:t>UE sends 200 OK for INVITE with Session-Expires value set to 1800 and refresher value set to uac.</w:t>
            </w:r>
          </w:p>
        </w:tc>
        <w:tc>
          <w:tcPr>
            <w:tcW w:w="720" w:type="dxa"/>
            <w:tcBorders>
              <w:top w:val="single" w:sz="4" w:space="0" w:color="auto"/>
              <w:left w:val="single" w:sz="4" w:space="0" w:color="auto"/>
              <w:bottom w:val="single" w:sz="4" w:space="0" w:color="auto"/>
              <w:right w:val="single" w:sz="4" w:space="0" w:color="auto"/>
            </w:tcBorders>
          </w:tcPr>
          <w:p w14:paraId="30394E2D"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2178E5F2" w14:textId="77777777" w:rsidR="00C06FDE" w:rsidRPr="00613175" w:rsidRDefault="00C06FDE" w:rsidP="00C06FDE">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361A4756" w14:textId="77777777" w:rsidR="00C06FDE" w:rsidRPr="00613175" w:rsidRDefault="00C06FDE" w:rsidP="00C06FDE">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tcPr>
          <w:p w14:paraId="292F8097" w14:textId="77777777" w:rsidR="00C06FDE" w:rsidRPr="00613175" w:rsidRDefault="00C06FDE" w:rsidP="00C06FDE">
            <w:pPr>
              <w:pStyle w:val="TAC"/>
              <w:rPr>
                <w:lang w:eastAsia="zh-CN"/>
              </w:rPr>
            </w:pPr>
            <w:r w:rsidRPr="00613175">
              <w:rPr>
                <w:lang w:eastAsia="zh-CN"/>
              </w:rPr>
              <w:t>P</w:t>
            </w:r>
          </w:p>
        </w:tc>
      </w:tr>
      <w:tr w:rsidR="00C06FDE" w:rsidRPr="00613175" w14:paraId="0531C949"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20C7894C" w14:textId="77777777" w:rsidR="00C06FDE" w:rsidRPr="00613175" w:rsidRDefault="00C06FDE" w:rsidP="00C06FDE">
            <w:pPr>
              <w:pStyle w:val="TAC"/>
              <w:rPr>
                <w:lang w:eastAsia="zh-CN"/>
              </w:rPr>
            </w:pPr>
            <w:r w:rsidRPr="00613175">
              <w:t>20</w:t>
            </w:r>
          </w:p>
        </w:tc>
        <w:tc>
          <w:tcPr>
            <w:tcW w:w="3969" w:type="dxa"/>
            <w:tcBorders>
              <w:top w:val="single" w:sz="4" w:space="0" w:color="auto"/>
              <w:left w:val="single" w:sz="4" w:space="0" w:color="auto"/>
              <w:bottom w:val="single" w:sz="4" w:space="0" w:color="auto"/>
              <w:right w:val="single" w:sz="4" w:space="0" w:color="auto"/>
            </w:tcBorders>
          </w:tcPr>
          <w:p w14:paraId="21EAF7BC" w14:textId="77777777" w:rsidR="00C06FDE" w:rsidRPr="00613175" w:rsidRDefault="00C06FDE" w:rsidP="00C06FDE">
            <w:pPr>
              <w:pStyle w:val="TAL"/>
              <w:rPr>
                <w:lang w:eastAsia="zh-CN"/>
              </w:rPr>
            </w:pPr>
            <w:r w:rsidRPr="00613175">
              <w:rPr>
                <w:lang w:eastAsia="zh-CN"/>
              </w:rPr>
              <w:t>SS sends ACK.</w:t>
            </w:r>
          </w:p>
          <w:p w14:paraId="4E2EB9F1" w14:textId="77777777" w:rsidR="00C06FDE" w:rsidRPr="00613175" w:rsidRDefault="00C06FDE" w:rsidP="00C06FDE">
            <w:pPr>
              <w:pStyle w:val="TAL"/>
            </w:pPr>
            <w:r w:rsidRPr="00613175">
              <w:t>(Step 12 of Annex A.5.1)</w:t>
            </w:r>
          </w:p>
        </w:tc>
        <w:tc>
          <w:tcPr>
            <w:tcW w:w="720" w:type="dxa"/>
            <w:tcBorders>
              <w:top w:val="single" w:sz="4" w:space="0" w:color="auto"/>
              <w:left w:val="single" w:sz="4" w:space="0" w:color="auto"/>
              <w:bottom w:val="single" w:sz="4" w:space="0" w:color="auto"/>
              <w:right w:val="single" w:sz="4" w:space="0" w:color="auto"/>
            </w:tcBorders>
          </w:tcPr>
          <w:p w14:paraId="71A039CD" w14:textId="77777777" w:rsidR="00C06FDE" w:rsidRPr="00613175" w:rsidRDefault="00C06FDE" w:rsidP="00C06FD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2AD652DA" w14:textId="77777777" w:rsidR="00C06FDE" w:rsidRPr="00613175" w:rsidRDefault="00C06FDE" w:rsidP="00C06FDE">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7B3545E4"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45C72DB8" w14:textId="77777777" w:rsidR="00C06FDE" w:rsidRPr="00613175" w:rsidRDefault="00C06FDE" w:rsidP="00C06FDE">
            <w:pPr>
              <w:pStyle w:val="TAC"/>
              <w:rPr>
                <w:lang w:eastAsia="zh-CN"/>
              </w:rPr>
            </w:pPr>
          </w:p>
        </w:tc>
      </w:tr>
      <w:tr w:rsidR="00C06FDE" w:rsidRPr="00613175" w14:paraId="1476D213"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62039609" w14:textId="77777777" w:rsidR="00C06FDE" w:rsidRPr="00613175" w:rsidRDefault="00C06FDE" w:rsidP="00C06FDE">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tcPr>
          <w:p w14:paraId="3E9FD107" w14:textId="77777777" w:rsidR="00C06FDE" w:rsidRPr="00613175" w:rsidRDefault="00C06FDE" w:rsidP="00C06FDE">
            <w:pPr>
              <w:pStyle w:val="TAL"/>
            </w:pPr>
            <w:r w:rsidRPr="00613175">
              <w:t>900 seconds after step 19, SS sends an UPDATE request to refresh the session.</w:t>
            </w:r>
          </w:p>
        </w:tc>
        <w:tc>
          <w:tcPr>
            <w:tcW w:w="720" w:type="dxa"/>
            <w:tcBorders>
              <w:top w:val="single" w:sz="4" w:space="0" w:color="auto"/>
              <w:left w:val="single" w:sz="4" w:space="0" w:color="auto"/>
              <w:bottom w:val="single" w:sz="4" w:space="0" w:color="auto"/>
              <w:right w:val="single" w:sz="4" w:space="0" w:color="auto"/>
            </w:tcBorders>
          </w:tcPr>
          <w:p w14:paraId="1422D9C1" w14:textId="77777777" w:rsidR="00C06FDE" w:rsidRPr="00613175" w:rsidRDefault="00C06FDE" w:rsidP="00C06FD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18087D49" w14:textId="77777777" w:rsidR="00C06FDE" w:rsidRPr="00613175" w:rsidRDefault="00C06FDE" w:rsidP="00C06FDE">
            <w:pPr>
              <w:pStyle w:val="TAL"/>
              <w:rPr>
                <w:rFonts w:eastAsia="Wingdings"/>
              </w:rPr>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18BB0787"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5A1C8DC0" w14:textId="77777777" w:rsidR="00C06FDE" w:rsidRPr="00613175" w:rsidRDefault="00C06FDE" w:rsidP="00C06FDE">
            <w:pPr>
              <w:pStyle w:val="TAC"/>
              <w:rPr>
                <w:lang w:eastAsia="zh-CN"/>
              </w:rPr>
            </w:pPr>
          </w:p>
        </w:tc>
      </w:tr>
      <w:tr w:rsidR="00C06FDE" w:rsidRPr="00613175" w14:paraId="2CB5A65B"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tcPr>
          <w:p w14:paraId="2D65D5C8" w14:textId="77777777" w:rsidR="00C06FDE" w:rsidRPr="00613175" w:rsidRDefault="00C06FDE" w:rsidP="00C06FDE">
            <w:pPr>
              <w:pStyle w:val="TAC"/>
              <w:rPr>
                <w:lang w:eastAsia="zh-CN"/>
              </w:rPr>
            </w:pPr>
            <w:r w:rsidRPr="00613175">
              <w:t>22</w:t>
            </w:r>
          </w:p>
        </w:tc>
        <w:tc>
          <w:tcPr>
            <w:tcW w:w="3969" w:type="dxa"/>
            <w:tcBorders>
              <w:top w:val="single" w:sz="4" w:space="0" w:color="auto"/>
              <w:left w:val="single" w:sz="4" w:space="0" w:color="auto"/>
              <w:bottom w:val="single" w:sz="4" w:space="0" w:color="auto"/>
              <w:right w:val="single" w:sz="4" w:space="0" w:color="auto"/>
            </w:tcBorders>
          </w:tcPr>
          <w:p w14:paraId="36C719F2" w14:textId="77777777" w:rsidR="00C06FDE" w:rsidRPr="00613175" w:rsidRDefault="00C06FDE" w:rsidP="00C06FDE">
            <w:pPr>
              <w:pStyle w:val="TAL"/>
            </w:pPr>
            <w:r w:rsidRPr="00613175">
              <w:t>UE sends 200 OK for UPDATE.</w:t>
            </w:r>
          </w:p>
        </w:tc>
        <w:tc>
          <w:tcPr>
            <w:tcW w:w="720" w:type="dxa"/>
            <w:tcBorders>
              <w:top w:val="single" w:sz="4" w:space="0" w:color="auto"/>
              <w:left w:val="single" w:sz="4" w:space="0" w:color="auto"/>
              <w:bottom w:val="single" w:sz="4" w:space="0" w:color="auto"/>
              <w:right w:val="single" w:sz="4" w:space="0" w:color="auto"/>
            </w:tcBorders>
          </w:tcPr>
          <w:p w14:paraId="0F3B2CE9" w14:textId="77777777" w:rsidR="00C06FDE" w:rsidRPr="00613175" w:rsidRDefault="00C06FDE" w:rsidP="00C06FD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C36B1DF" w14:textId="77777777" w:rsidR="00C06FDE" w:rsidRPr="00613175" w:rsidRDefault="00C06FDE" w:rsidP="00C06FDE">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9529FF1" w14:textId="77777777" w:rsidR="00C06FDE" w:rsidRPr="00613175" w:rsidRDefault="00C06FDE" w:rsidP="00C06FDE">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41CE91A1" w14:textId="77777777" w:rsidR="00C06FDE" w:rsidRPr="00613175" w:rsidRDefault="00C06FDE" w:rsidP="00C06FDE">
            <w:pPr>
              <w:pStyle w:val="TAC"/>
              <w:rPr>
                <w:lang w:eastAsia="zh-CN"/>
              </w:rPr>
            </w:pPr>
            <w:r w:rsidRPr="00613175">
              <w:rPr>
                <w:lang w:eastAsia="zh-CN"/>
              </w:rPr>
              <w:t>P</w:t>
            </w:r>
          </w:p>
        </w:tc>
      </w:tr>
      <w:tr w:rsidR="00C06FDE" w:rsidRPr="00613175" w14:paraId="73950C3F" w14:textId="77777777" w:rsidTr="00C06FDE">
        <w:trPr>
          <w:jc w:val="center"/>
        </w:trPr>
        <w:tc>
          <w:tcPr>
            <w:tcW w:w="567" w:type="dxa"/>
            <w:tcBorders>
              <w:top w:val="single" w:sz="4" w:space="0" w:color="auto"/>
              <w:left w:val="single" w:sz="4" w:space="0" w:color="auto"/>
              <w:bottom w:val="single" w:sz="4" w:space="0" w:color="auto"/>
              <w:right w:val="single" w:sz="4" w:space="0" w:color="auto"/>
            </w:tcBorders>
            <w:hideMark/>
          </w:tcPr>
          <w:p w14:paraId="4FBBB4DE" w14:textId="77777777" w:rsidR="00C06FDE" w:rsidRPr="00613175" w:rsidRDefault="00C06FDE" w:rsidP="00C06FDE">
            <w:pPr>
              <w:pStyle w:val="TAC"/>
              <w:rPr>
                <w:lang w:eastAsia="zh-CN"/>
              </w:rPr>
            </w:pPr>
            <w:r w:rsidRPr="00613175">
              <w:t>23-24</w:t>
            </w:r>
          </w:p>
        </w:tc>
        <w:tc>
          <w:tcPr>
            <w:tcW w:w="3969" w:type="dxa"/>
            <w:tcBorders>
              <w:top w:val="single" w:sz="4" w:space="0" w:color="auto"/>
              <w:left w:val="single" w:sz="4" w:space="0" w:color="auto"/>
              <w:bottom w:val="single" w:sz="4" w:space="0" w:color="auto"/>
              <w:right w:val="single" w:sz="4" w:space="0" w:color="auto"/>
            </w:tcBorders>
            <w:hideMark/>
          </w:tcPr>
          <w:p w14:paraId="6F16913F" w14:textId="77777777" w:rsidR="00C06FDE" w:rsidRPr="00613175" w:rsidRDefault="00C06FDE" w:rsidP="00C06FDE">
            <w:pPr>
              <w:pStyle w:val="TAL"/>
            </w:pPr>
            <w:r w:rsidRPr="00613175">
              <w:t>SS releases the call.</w:t>
            </w:r>
          </w:p>
          <w:p w14:paraId="4FCF0D9B" w14:textId="77777777" w:rsidR="00C06FDE" w:rsidRPr="00613175" w:rsidRDefault="00C06FDE" w:rsidP="00C06FDE">
            <w:pPr>
              <w:pStyle w:val="TAL"/>
            </w:pPr>
            <w:r w:rsidRPr="00613175">
              <w:t>(Steps 1-2 of Annex A.8)</w:t>
            </w:r>
          </w:p>
        </w:tc>
        <w:tc>
          <w:tcPr>
            <w:tcW w:w="720" w:type="dxa"/>
            <w:tcBorders>
              <w:top w:val="single" w:sz="4" w:space="0" w:color="auto"/>
              <w:left w:val="single" w:sz="4" w:space="0" w:color="auto"/>
              <w:bottom w:val="single" w:sz="4" w:space="0" w:color="auto"/>
              <w:right w:val="single" w:sz="4" w:space="0" w:color="auto"/>
            </w:tcBorders>
            <w:hideMark/>
          </w:tcPr>
          <w:p w14:paraId="5549C68E" w14:textId="77777777" w:rsidR="00C06FDE" w:rsidRPr="00613175" w:rsidRDefault="00C06FDE" w:rsidP="00C06FDE">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tcPr>
          <w:p w14:paraId="0A5307DC" w14:textId="77777777" w:rsidR="00C06FDE" w:rsidRPr="00613175" w:rsidRDefault="00C06FDE" w:rsidP="00C06FDE">
            <w:pPr>
              <w:pStyle w:val="TAL"/>
              <w:rPr>
                <w:rFonts w:eastAsia="Wingdings"/>
                <w:lang w:eastAsia="zh-CN"/>
              </w:rPr>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2E614755" w14:textId="77777777" w:rsidR="00C06FDE" w:rsidRPr="00613175" w:rsidRDefault="00C06FDE" w:rsidP="00C06FDE">
            <w:pPr>
              <w:pStyle w:val="TAC"/>
              <w:rPr>
                <w:rFonts w:eastAsia="MT Extra"/>
                <w:lang w:eastAsia="zh-CN"/>
              </w:rPr>
            </w:pPr>
          </w:p>
        </w:tc>
        <w:tc>
          <w:tcPr>
            <w:tcW w:w="850" w:type="dxa"/>
            <w:tcBorders>
              <w:top w:val="single" w:sz="4" w:space="0" w:color="auto"/>
              <w:left w:val="single" w:sz="4" w:space="0" w:color="auto"/>
              <w:bottom w:val="single" w:sz="4" w:space="0" w:color="auto"/>
              <w:right w:val="single" w:sz="4" w:space="0" w:color="auto"/>
            </w:tcBorders>
          </w:tcPr>
          <w:p w14:paraId="64FA5B7F" w14:textId="77777777" w:rsidR="00C06FDE" w:rsidRPr="00613175" w:rsidRDefault="00C06FDE" w:rsidP="00C06FDE">
            <w:pPr>
              <w:pStyle w:val="TAC"/>
              <w:rPr>
                <w:lang w:eastAsia="zh-CN"/>
              </w:rPr>
            </w:pPr>
          </w:p>
        </w:tc>
      </w:tr>
    </w:tbl>
    <w:p w14:paraId="3803C96B" w14:textId="77777777" w:rsidR="00C06FDE" w:rsidRPr="00613175" w:rsidRDefault="00C06FDE" w:rsidP="00C06FDE">
      <w:pPr>
        <w:rPr>
          <w:rFonts w:ascii="MS LineDraw" w:hAnsi="MS LineDraw" w:cs="MS LineDraw"/>
        </w:rPr>
      </w:pPr>
    </w:p>
    <w:p w14:paraId="0452E385" w14:textId="77777777" w:rsidR="00C06FDE" w:rsidRPr="00613175" w:rsidRDefault="00C06FDE" w:rsidP="00C06FDE">
      <w:pPr>
        <w:pStyle w:val="H6"/>
      </w:pPr>
      <w:r w:rsidRPr="00613175">
        <w:t>7.32.3.3</w:t>
      </w:r>
      <w:r w:rsidRPr="00613175">
        <w:tab/>
        <w:t>Specific message contents</w:t>
      </w:r>
    </w:p>
    <w:p w14:paraId="7AEF0A07" w14:textId="77777777" w:rsidR="00C06FDE" w:rsidRPr="00613175" w:rsidRDefault="00C06FDE" w:rsidP="00C06FDE">
      <w:pPr>
        <w:pStyle w:val="TH"/>
      </w:pPr>
      <w:r w:rsidRPr="00613175">
        <w:t>Table 7.32.3.3-1: INVITE (step 9, table 7.32.3.2-1)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C06FDE" w:rsidRPr="00613175" w14:paraId="7B2266DF" w14:textId="77777777" w:rsidTr="00C06FDE">
        <w:trPr>
          <w:jc w:val="center"/>
        </w:trPr>
        <w:tc>
          <w:tcPr>
            <w:tcW w:w="9639" w:type="dxa"/>
            <w:gridSpan w:val="5"/>
          </w:tcPr>
          <w:p w14:paraId="3F60AEE5" w14:textId="109FD24E" w:rsidR="00C06FDE" w:rsidRPr="00613175" w:rsidRDefault="00C06FDE" w:rsidP="00C06FDE">
            <w:pPr>
              <w:pStyle w:val="TAL"/>
            </w:pPr>
            <w:r w:rsidRPr="00613175">
              <w:t xml:space="preserve">Derivation Path: </w:t>
            </w:r>
            <w:r w:rsidR="00945324" w:rsidRPr="00613175">
              <w:t>Annex A.5.1, step 1</w:t>
            </w:r>
          </w:p>
        </w:tc>
      </w:tr>
      <w:tr w:rsidR="00C06FDE" w:rsidRPr="00613175" w14:paraId="6DD19E04"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bottom w:val="single" w:sz="4" w:space="0" w:color="auto"/>
            </w:tcBorders>
            <w:shd w:val="clear" w:color="auto" w:fill="auto"/>
          </w:tcPr>
          <w:p w14:paraId="71D1777D" w14:textId="77777777" w:rsidR="00C06FDE" w:rsidRPr="00613175" w:rsidRDefault="00C06FDE" w:rsidP="00C06FDE">
            <w:pPr>
              <w:pStyle w:val="TAH"/>
            </w:pPr>
            <w:r w:rsidRPr="00613175">
              <w:t>Header/param</w:t>
            </w:r>
          </w:p>
        </w:tc>
        <w:tc>
          <w:tcPr>
            <w:tcW w:w="868" w:type="dxa"/>
            <w:tcBorders>
              <w:bottom w:val="single" w:sz="4" w:space="0" w:color="auto"/>
            </w:tcBorders>
            <w:shd w:val="clear" w:color="auto" w:fill="auto"/>
          </w:tcPr>
          <w:p w14:paraId="0BE1E7A1" w14:textId="77777777" w:rsidR="00C06FDE" w:rsidRPr="00613175" w:rsidRDefault="00C06FDE" w:rsidP="00C06FDE">
            <w:pPr>
              <w:pStyle w:val="TAH"/>
            </w:pPr>
            <w:r w:rsidRPr="00613175">
              <w:t>Cond</w:t>
            </w:r>
          </w:p>
        </w:tc>
        <w:tc>
          <w:tcPr>
            <w:tcW w:w="4719" w:type="dxa"/>
            <w:tcBorders>
              <w:bottom w:val="single" w:sz="4" w:space="0" w:color="auto"/>
            </w:tcBorders>
            <w:shd w:val="clear" w:color="auto" w:fill="auto"/>
          </w:tcPr>
          <w:p w14:paraId="747FD0A5" w14:textId="77777777" w:rsidR="00C06FDE" w:rsidRPr="00613175" w:rsidRDefault="00C06FDE" w:rsidP="00C06FDE">
            <w:pPr>
              <w:pStyle w:val="TAH"/>
            </w:pPr>
            <w:r w:rsidRPr="00613175">
              <w:t>Value/remark</w:t>
            </w:r>
          </w:p>
        </w:tc>
        <w:tc>
          <w:tcPr>
            <w:tcW w:w="741" w:type="dxa"/>
            <w:tcBorders>
              <w:bottom w:val="single" w:sz="4" w:space="0" w:color="auto"/>
            </w:tcBorders>
            <w:shd w:val="clear" w:color="auto" w:fill="auto"/>
          </w:tcPr>
          <w:p w14:paraId="66743CE1" w14:textId="77777777" w:rsidR="00C06FDE" w:rsidRPr="00613175" w:rsidRDefault="00C06FDE" w:rsidP="00C06FDE">
            <w:pPr>
              <w:pStyle w:val="TAH"/>
            </w:pPr>
            <w:r w:rsidRPr="00613175">
              <w:t>Rel</w:t>
            </w:r>
          </w:p>
        </w:tc>
        <w:tc>
          <w:tcPr>
            <w:tcW w:w="1538" w:type="dxa"/>
            <w:tcBorders>
              <w:bottom w:val="single" w:sz="4" w:space="0" w:color="auto"/>
            </w:tcBorders>
          </w:tcPr>
          <w:p w14:paraId="14507628" w14:textId="77777777" w:rsidR="00C06FDE" w:rsidRPr="00613175" w:rsidRDefault="00C06FDE" w:rsidP="00C06FDE">
            <w:pPr>
              <w:pStyle w:val="TAH"/>
            </w:pPr>
            <w:r w:rsidRPr="00613175">
              <w:t>Reference</w:t>
            </w:r>
          </w:p>
        </w:tc>
      </w:tr>
      <w:tr w:rsidR="00C06FDE" w:rsidRPr="00613175" w14:paraId="021EECB3"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1DA7F638" w14:textId="77777777" w:rsidR="00C06FDE" w:rsidRPr="00613175" w:rsidRDefault="00C06FDE" w:rsidP="00C06FDE">
            <w:pPr>
              <w:pStyle w:val="TAL"/>
              <w:rPr>
                <w:b/>
              </w:rPr>
            </w:pPr>
            <w:r w:rsidRPr="00613175">
              <w:rPr>
                <w:b/>
              </w:rPr>
              <w:t>Session-Expires</w:t>
            </w:r>
          </w:p>
        </w:tc>
        <w:tc>
          <w:tcPr>
            <w:tcW w:w="868" w:type="dxa"/>
            <w:tcBorders>
              <w:top w:val="single" w:sz="4" w:space="0" w:color="auto"/>
              <w:bottom w:val="nil"/>
            </w:tcBorders>
            <w:shd w:val="clear" w:color="auto" w:fill="auto"/>
          </w:tcPr>
          <w:p w14:paraId="4F9D7213" w14:textId="77777777" w:rsidR="00C06FDE" w:rsidRPr="00613175" w:rsidRDefault="00C06FDE" w:rsidP="00C06FDE">
            <w:pPr>
              <w:pStyle w:val="TAL"/>
            </w:pPr>
          </w:p>
        </w:tc>
        <w:tc>
          <w:tcPr>
            <w:tcW w:w="4719" w:type="dxa"/>
            <w:tcBorders>
              <w:top w:val="single" w:sz="4" w:space="0" w:color="auto"/>
              <w:bottom w:val="nil"/>
            </w:tcBorders>
            <w:shd w:val="clear" w:color="auto" w:fill="auto"/>
          </w:tcPr>
          <w:p w14:paraId="662E116D" w14:textId="77777777" w:rsidR="00C06FDE" w:rsidRPr="00613175" w:rsidRDefault="00C06FDE" w:rsidP="00C06FDE">
            <w:pPr>
              <w:pStyle w:val="TAL"/>
              <w:rPr>
                <w:lang w:eastAsia="zh-CN"/>
              </w:rPr>
            </w:pPr>
          </w:p>
        </w:tc>
        <w:tc>
          <w:tcPr>
            <w:tcW w:w="741" w:type="dxa"/>
            <w:tcBorders>
              <w:top w:val="single" w:sz="4" w:space="0" w:color="auto"/>
              <w:bottom w:val="nil"/>
            </w:tcBorders>
            <w:shd w:val="clear" w:color="auto" w:fill="auto"/>
          </w:tcPr>
          <w:p w14:paraId="105F6A3A" w14:textId="77777777" w:rsidR="00C06FDE" w:rsidRPr="00613175" w:rsidRDefault="00C06FDE" w:rsidP="00C06FDE">
            <w:pPr>
              <w:pStyle w:val="TAL"/>
            </w:pPr>
          </w:p>
        </w:tc>
        <w:tc>
          <w:tcPr>
            <w:tcW w:w="1538" w:type="dxa"/>
            <w:tcBorders>
              <w:top w:val="single" w:sz="4" w:space="0" w:color="auto"/>
              <w:bottom w:val="nil"/>
            </w:tcBorders>
          </w:tcPr>
          <w:p w14:paraId="377AEE90" w14:textId="77777777" w:rsidR="00C06FDE" w:rsidRPr="00613175" w:rsidRDefault="00C06FDE" w:rsidP="00C06FDE">
            <w:pPr>
              <w:pStyle w:val="TAL"/>
            </w:pPr>
            <w:r w:rsidRPr="00613175">
              <w:t>RFC 4028 [37]</w:t>
            </w:r>
          </w:p>
        </w:tc>
      </w:tr>
      <w:tr w:rsidR="00C06FDE" w:rsidRPr="00613175" w14:paraId="5A3BBFE9"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776B2F18" w14:textId="77777777" w:rsidR="00C06FDE" w:rsidRPr="00613175" w:rsidRDefault="00C06FDE" w:rsidP="00C06FDE">
            <w:pPr>
              <w:pStyle w:val="TAL"/>
              <w:rPr>
                <w:bCs/>
              </w:rPr>
            </w:pPr>
            <w:r w:rsidRPr="00613175">
              <w:rPr>
                <w:bCs/>
              </w:rPr>
              <w:tab/>
              <w:t>delta-seconds</w:t>
            </w:r>
          </w:p>
        </w:tc>
        <w:tc>
          <w:tcPr>
            <w:tcW w:w="868" w:type="dxa"/>
            <w:tcBorders>
              <w:top w:val="nil"/>
              <w:bottom w:val="single" w:sz="4" w:space="0" w:color="auto"/>
            </w:tcBorders>
            <w:shd w:val="clear" w:color="auto" w:fill="auto"/>
          </w:tcPr>
          <w:p w14:paraId="65FAA208" w14:textId="77777777" w:rsidR="00C06FDE" w:rsidRPr="00613175" w:rsidRDefault="00C06FDE" w:rsidP="00C06FDE">
            <w:pPr>
              <w:pStyle w:val="TAL"/>
            </w:pPr>
          </w:p>
        </w:tc>
        <w:tc>
          <w:tcPr>
            <w:tcW w:w="4719" w:type="dxa"/>
            <w:tcBorders>
              <w:top w:val="nil"/>
              <w:bottom w:val="single" w:sz="4" w:space="0" w:color="auto"/>
            </w:tcBorders>
            <w:shd w:val="clear" w:color="auto" w:fill="auto"/>
          </w:tcPr>
          <w:p w14:paraId="5B26F67B" w14:textId="77777777" w:rsidR="00C06FDE" w:rsidRPr="00613175" w:rsidRDefault="00C06FDE" w:rsidP="00C06FDE">
            <w:pPr>
              <w:pStyle w:val="TAL"/>
              <w:rPr>
                <w:i/>
                <w:iCs/>
                <w:lang w:eastAsia="zh-CN"/>
              </w:rPr>
            </w:pPr>
            <w:r w:rsidRPr="00613175">
              <w:rPr>
                <w:i/>
                <w:iCs/>
                <w:lang w:eastAsia="zh-CN"/>
              </w:rPr>
              <w:t>1800</w:t>
            </w:r>
          </w:p>
        </w:tc>
        <w:tc>
          <w:tcPr>
            <w:tcW w:w="741" w:type="dxa"/>
            <w:tcBorders>
              <w:top w:val="nil"/>
              <w:bottom w:val="single" w:sz="4" w:space="0" w:color="auto"/>
            </w:tcBorders>
            <w:shd w:val="clear" w:color="auto" w:fill="auto"/>
          </w:tcPr>
          <w:p w14:paraId="00CAA3E8" w14:textId="77777777" w:rsidR="00C06FDE" w:rsidRPr="00613175" w:rsidRDefault="00C06FDE" w:rsidP="00C06FDE">
            <w:pPr>
              <w:pStyle w:val="TAL"/>
            </w:pPr>
          </w:p>
        </w:tc>
        <w:tc>
          <w:tcPr>
            <w:tcW w:w="1538" w:type="dxa"/>
            <w:tcBorders>
              <w:top w:val="nil"/>
              <w:bottom w:val="single" w:sz="4" w:space="0" w:color="auto"/>
            </w:tcBorders>
          </w:tcPr>
          <w:p w14:paraId="78FE98E0" w14:textId="77777777" w:rsidR="00C06FDE" w:rsidRPr="00613175" w:rsidRDefault="00C06FDE" w:rsidP="00C06FDE">
            <w:pPr>
              <w:pStyle w:val="TAL"/>
            </w:pPr>
          </w:p>
        </w:tc>
      </w:tr>
    </w:tbl>
    <w:p w14:paraId="413E40A9" w14:textId="77777777" w:rsidR="00C06FDE" w:rsidRPr="00613175" w:rsidRDefault="00C06FDE" w:rsidP="00C06FDE"/>
    <w:p w14:paraId="0C436645" w14:textId="77777777" w:rsidR="00C06FDE" w:rsidRPr="00613175" w:rsidRDefault="00C06FDE" w:rsidP="00C06FDE">
      <w:pPr>
        <w:pStyle w:val="TH"/>
      </w:pPr>
      <w:r w:rsidRPr="00613175">
        <w:lastRenderedPageBreak/>
        <w:t>Table 7.32.3.3-2: 200 OK (step 19, table 7.32.3.2-1)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5A9A2526" w14:textId="77777777" w:rsidTr="00C06FDE">
        <w:trPr>
          <w:jc w:val="center"/>
        </w:trPr>
        <w:tc>
          <w:tcPr>
            <w:tcW w:w="9639" w:type="dxa"/>
            <w:gridSpan w:val="5"/>
          </w:tcPr>
          <w:p w14:paraId="10B71480" w14:textId="4D2E3FFD" w:rsidR="00C06FDE" w:rsidRPr="00613175" w:rsidRDefault="00C06FDE" w:rsidP="00C06FDE">
            <w:pPr>
              <w:pStyle w:val="TAL"/>
            </w:pPr>
            <w:r w:rsidRPr="00613175">
              <w:t xml:space="preserve">Derivation Path: </w:t>
            </w:r>
            <w:r w:rsidR="00945324" w:rsidRPr="00613175">
              <w:t>Annex A.5.1, step 11</w:t>
            </w:r>
          </w:p>
        </w:tc>
      </w:tr>
      <w:tr w:rsidR="00C06FDE" w:rsidRPr="00613175" w14:paraId="6CB99BF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66901AEA"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4165635E"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69A1D740"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00CBA4BF" w14:textId="77777777" w:rsidR="00C06FDE" w:rsidRPr="00613175" w:rsidRDefault="00C06FDE" w:rsidP="00C06FDE">
            <w:pPr>
              <w:pStyle w:val="TAH"/>
            </w:pPr>
            <w:r w:rsidRPr="00613175">
              <w:t>Rel</w:t>
            </w:r>
          </w:p>
        </w:tc>
        <w:tc>
          <w:tcPr>
            <w:tcW w:w="1546" w:type="dxa"/>
            <w:tcBorders>
              <w:bottom w:val="single" w:sz="4" w:space="0" w:color="auto"/>
            </w:tcBorders>
          </w:tcPr>
          <w:p w14:paraId="1F7BD57B" w14:textId="77777777" w:rsidR="00C06FDE" w:rsidRPr="00613175" w:rsidRDefault="00C06FDE" w:rsidP="00C06FDE">
            <w:pPr>
              <w:pStyle w:val="TAH"/>
            </w:pPr>
            <w:r w:rsidRPr="00613175">
              <w:t>Reference</w:t>
            </w:r>
          </w:p>
        </w:tc>
      </w:tr>
      <w:tr w:rsidR="00C06FDE" w:rsidRPr="00613175" w14:paraId="6BE5FB91"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27A10E43" w14:textId="77777777" w:rsidR="00C06FDE" w:rsidRPr="00613175" w:rsidRDefault="00C06FDE" w:rsidP="00C06FDE">
            <w:pPr>
              <w:pStyle w:val="TAL"/>
              <w:rPr>
                <w:b/>
              </w:rPr>
            </w:pPr>
            <w:r w:rsidRPr="00613175">
              <w:rPr>
                <w:b/>
              </w:rPr>
              <w:t>Require</w:t>
            </w:r>
          </w:p>
        </w:tc>
        <w:tc>
          <w:tcPr>
            <w:tcW w:w="872" w:type="dxa"/>
            <w:tcBorders>
              <w:top w:val="single" w:sz="4" w:space="0" w:color="auto"/>
              <w:bottom w:val="single" w:sz="4" w:space="0" w:color="auto"/>
            </w:tcBorders>
            <w:shd w:val="clear" w:color="auto" w:fill="auto"/>
          </w:tcPr>
          <w:p w14:paraId="68ACF322"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4DF8548A" w14:textId="77777777" w:rsidR="00C06FDE" w:rsidRPr="00613175" w:rsidRDefault="00C06FDE" w:rsidP="00C06FDE">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4AD00F45" w14:textId="77777777" w:rsidR="00C06FDE" w:rsidRPr="00613175" w:rsidRDefault="00C06FDE" w:rsidP="00C06FDE">
            <w:pPr>
              <w:pStyle w:val="TAL"/>
            </w:pPr>
          </w:p>
        </w:tc>
        <w:tc>
          <w:tcPr>
            <w:tcW w:w="1546" w:type="dxa"/>
            <w:tcBorders>
              <w:top w:val="single" w:sz="4" w:space="0" w:color="auto"/>
              <w:bottom w:val="single" w:sz="4" w:space="0" w:color="auto"/>
            </w:tcBorders>
          </w:tcPr>
          <w:p w14:paraId="2AE69B71" w14:textId="77777777" w:rsidR="00C06FDE" w:rsidRPr="00613175" w:rsidRDefault="00C06FDE" w:rsidP="00C06FDE">
            <w:pPr>
              <w:pStyle w:val="TAL"/>
            </w:pPr>
            <w:r w:rsidRPr="00613175">
              <w:t>RFC 4028 [37]</w:t>
            </w:r>
          </w:p>
        </w:tc>
      </w:tr>
      <w:tr w:rsidR="00C06FDE" w:rsidRPr="00613175" w14:paraId="08D13355"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70F0C862"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60444838"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3693667C"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4FCF6A3A"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632B2256" w14:textId="77777777" w:rsidR="00C06FDE" w:rsidRPr="00613175" w:rsidRDefault="00C06FDE" w:rsidP="00C06FDE">
            <w:pPr>
              <w:pStyle w:val="TAL"/>
            </w:pPr>
            <w:r w:rsidRPr="00613175">
              <w:t>RFC 4028 [37]</w:t>
            </w:r>
          </w:p>
        </w:tc>
      </w:tr>
      <w:tr w:rsidR="00C06FDE" w:rsidRPr="00613175" w14:paraId="6677538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5CAB018B"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27671E25"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39FC3374" w14:textId="77777777" w:rsidR="00C06FDE" w:rsidRPr="00613175" w:rsidRDefault="00C06FDE" w:rsidP="00C06FDE">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1B4EC3F5"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37C0472D" w14:textId="77777777" w:rsidR="00C06FDE" w:rsidRPr="00613175" w:rsidRDefault="00C06FDE" w:rsidP="00C06FDE">
            <w:pPr>
              <w:pStyle w:val="TAL"/>
            </w:pPr>
          </w:p>
        </w:tc>
      </w:tr>
      <w:tr w:rsidR="00C06FDE" w:rsidRPr="00613175" w14:paraId="7A179764"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0ACC3524"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571F6A69"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6B423128" w14:textId="77777777" w:rsidR="00C06FDE" w:rsidRPr="00613175" w:rsidRDefault="00C06FDE" w:rsidP="00C06FDE">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6564C4C3"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65DD6925" w14:textId="77777777" w:rsidR="00C06FDE" w:rsidRPr="00613175" w:rsidRDefault="00C06FDE" w:rsidP="00C06FDE">
            <w:pPr>
              <w:pStyle w:val="TAL"/>
            </w:pPr>
          </w:p>
        </w:tc>
      </w:tr>
    </w:tbl>
    <w:p w14:paraId="7617C731" w14:textId="77777777" w:rsidR="00C06FDE" w:rsidRPr="00613175" w:rsidRDefault="00C06FDE" w:rsidP="00C06FDE"/>
    <w:p w14:paraId="0941AA5A" w14:textId="77777777" w:rsidR="00C06FDE" w:rsidRPr="00613175" w:rsidRDefault="00C06FDE" w:rsidP="00C06FDE">
      <w:pPr>
        <w:pStyle w:val="TH"/>
      </w:pPr>
      <w:r w:rsidRPr="00613175">
        <w:t>Table 7.32.3.3-3: UPDATE (step 21, table 7.32.3.2-1)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696BAED0" w14:textId="77777777" w:rsidTr="00C06FDE">
        <w:trPr>
          <w:jc w:val="center"/>
        </w:trPr>
        <w:tc>
          <w:tcPr>
            <w:tcW w:w="9639" w:type="dxa"/>
            <w:gridSpan w:val="5"/>
          </w:tcPr>
          <w:p w14:paraId="3730E270" w14:textId="0259BA62" w:rsidR="00C06FDE" w:rsidRPr="00613175" w:rsidRDefault="00C06FDE" w:rsidP="00C06FDE">
            <w:pPr>
              <w:pStyle w:val="TAL"/>
            </w:pPr>
            <w:r w:rsidRPr="00613175">
              <w:t xml:space="preserve">Derivation Path: TS 34.229-1 [2], </w:t>
            </w:r>
            <w:r w:rsidR="00945324" w:rsidRPr="00613175">
              <w:t>Annex</w:t>
            </w:r>
            <w:r w:rsidRPr="00613175">
              <w:t xml:space="preserve"> A.2.5, Condition A3</w:t>
            </w:r>
          </w:p>
        </w:tc>
      </w:tr>
      <w:tr w:rsidR="00C06FDE" w:rsidRPr="00613175" w14:paraId="0AD3C52B"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631E5061"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1CFE8BE2"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6C490D21"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49899563" w14:textId="77777777" w:rsidR="00C06FDE" w:rsidRPr="00613175" w:rsidRDefault="00C06FDE" w:rsidP="00C06FDE">
            <w:pPr>
              <w:pStyle w:val="TAH"/>
            </w:pPr>
            <w:r w:rsidRPr="00613175">
              <w:t>Rel</w:t>
            </w:r>
          </w:p>
        </w:tc>
        <w:tc>
          <w:tcPr>
            <w:tcW w:w="1546" w:type="dxa"/>
            <w:tcBorders>
              <w:bottom w:val="single" w:sz="4" w:space="0" w:color="auto"/>
            </w:tcBorders>
          </w:tcPr>
          <w:p w14:paraId="3E34CE1B" w14:textId="77777777" w:rsidR="00C06FDE" w:rsidRPr="00613175" w:rsidRDefault="00C06FDE" w:rsidP="00C06FDE">
            <w:pPr>
              <w:pStyle w:val="TAH"/>
            </w:pPr>
            <w:r w:rsidRPr="00613175">
              <w:t>Reference</w:t>
            </w:r>
          </w:p>
        </w:tc>
      </w:tr>
      <w:tr w:rsidR="00C06FDE" w:rsidRPr="00613175" w14:paraId="17808F13"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93FB08D" w14:textId="77777777" w:rsidR="00C06FDE" w:rsidRPr="00613175" w:rsidRDefault="00C06FDE" w:rsidP="00C06FDE">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1B64F854"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0B975F99" w14:textId="02882137" w:rsidR="00C06FDE" w:rsidRPr="00613175" w:rsidRDefault="00945324" w:rsidP="00C06FDE">
            <w:pPr>
              <w:pStyle w:val="TAL"/>
              <w:rPr>
                <w:i/>
                <w:iCs/>
                <w:lang w:eastAsia="zh-CN"/>
              </w:rPr>
            </w:pPr>
            <w:r w:rsidRPr="00613175">
              <w:rPr>
                <w:i/>
                <w:iCs/>
                <w:lang w:eastAsia="zh-CN"/>
              </w:rPr>
              <w:t>T</w:t>
            </w:r>
            <w:r w:rsidR="00C06FDE" w:rsidRPr="00613175">
              <w:rPr>
                <w:i/>
                <w:iCs/>
                <w:lang w:eastAsia="zh-CN"/>
              </w:rPr>
              <w:t>imer</w:t>
            </w:r>
          </w:p>
        </w:tc>
        <w:tc>
          <w:tcPr>
            <w:tcW w:w="742" w:type="dxa"/>
            <w:tcBorders>
              <w:top w:val="single" w:sz="4" w:space="0" w:color="auto"/>
              <w:bottom w:val="single" w:sz="4" w:space="0" w:color="auto"/>
            </w:tcBorders>
            <w:shd w:val="clear" w:color="auto" w:fill="auto"/>
          </w:tcPr>
          <w:p w14:paraId="493B2315" w14:textId="77777777" w:rsidR="00C06FDE" w:rsidRPr="00613175" w:rsidRDefault="00C06FDE" w:rsidP="00C06FDE">
            <w:pPr>
              <w:pStyle w:val="TAL"/>
            </w:pPr>
          </w:p>
        </w:tc>
        <w:tc>
          <w:tcPr>
            <w:tcW w:w="1546" w:type="dxa"/>
            <w:tcBorders>
              <w:top w:val="single" w:sz="4" w:space="0" w:color="auto"/>
              <w:bottom w:val="single" w:sz="4" w:space="0" w:color="auto"/>
            </w:tcBorders>
          </w:tcPr>
          <w:p w14:paraId="7CBDC6CD" w14:textId="77777777" w:rsidR="00C06FDE" w:rsidRPr="00613175" w:rsidRDefault="00C06FDE" w:rsidP="00C06FDE">
            <w:pPr>
              <w:pStyle w:val="TAL"/>
            </w:pPr>
            <w:r w:rsidRPr="00613175">
              <w:t>RFC 4028 [37]</w:t>
            </w:r>
          </w:p>
        </w:tc>
      </w:tr>
      <w:tr w:rsidR="00C06FDE" w:rsidRPr="00613175" w14:paraId="00286E7E"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39FD9542"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5053D825"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3B97F51C"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4FA2FBB4"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3A9EFBA3" w14:textId="77777777" w:rsidR="00C06FDE" w:rsidRPr="00613175" w:rsidRDefault="00C06FDE" w:rsidP="00C06FDE">
            <w:pPr>
              <w:pStyle w:val="TAL"/>
            </w:pPr>
            <w:r w:rsidRPr="00613175">
              <w:t>RFC 4028 [37]</w:t>
            </w:r>
          </w:p>
        </w:tc>
      </w:tr>
      <w:tr w:rsidR="00C06FDE" w:rsidRPr="00613175" w14:paraId="770446F1"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2A2375D2"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2D6BCCE9"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1BA0E3C8" w14:textId="77777777" w:rsidR="00C06FDE" w:rsidRPr="00613175" w:rsidRDefault="00C06FDE" w:rsidP="00C06FDE">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064F4108"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297E8D6D" w14:textId="77777777" w:rsidR="00C06FDE" w:rsidRPr="00613175" w:rsidRDefault="00C06FDE" w:rsidP="00C06FDE">
            <w:pPr>
              <w:pStyle w:val="TAL"/>
            </w:pPr>
          </w:p>
        </w:tc>
      </w:tr>
      <w:tr w:rsidR="00C06FDE" w:rsidRPr="00613175" w14:paraId="02FDDDB7"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7A227C2A"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180257C3"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2CED9B19" w14:textId="634DDD8D" w:rsidR="00C06FDE" w:rsidRPr="00613175" w:rsidRDefault="00945324" w:rsidP="00C06FDE">
            <w:pPr>
              <w:pStyle w:val="TAL"/>
              <w:rPr>
                <w:i/>
                <w:iCs/>
                <w:lang w:eastAsia="zh-CN"/>
              </w:rPr>
            </w:pPr>
            <w:r w:rsidRPr="00613175">
              <w:rPr>
                <w:i/>
                <w:iCs/>
                <w:lang w:eastAsia="zh-CN"/>
              </w:rPr>
              <w:t>U</w:t>
            </w:r>
            <w:r w:rsidR="00C06FDE" w:rsidRPr="00613175">
              <w:rPr>
                <w:i/>
                <w:iCs/>
                <w:lang w:eastAsia="zh-CN"/>
              </w:rPr>
              <w:t>ac</w:t>
            </w:r>
          </w:p>
        </w:tc>
        <w:tc>
          <w:tcPr>
            <w:tcW w:w="742" w:type="dxa"/>
            <w:tcBorders>
              <w:top w:val="nil"/>
              <w:left w:val="single" w:sz="4" w:space="0" w:color="auto"/>
              <w:bottom w:val="single" w:sz="4" w:space="0" w:color="auto"/>
              <w:right w:val="single" w:sz="4" w:space="0" w:color="auto"/>
            </w:tcBorders>
            <w:shd w:val="clear" w:color="auto" w:fill="auto"/>
          </w:tcPr>
          <w:p w14:paraId="3263DDF5"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3C46CB9B" w14:textId="77777777" w:rsidR="00C06FDE" w:rsidRPr="00613175" w:rsidRDefault="00C06FDE" w:rsidP="00C06FDE">
            <w:pPr>
              <w:pStyle w:val="TAL"/>
            </w:pPr>
          </w:p>
        </w:tc>
      </w:tr>
      <w:tr w:rsidR="00C06FDE" w:rsidRPr="00613175" w14:paraId="6BDB8AFB"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single" w:sz="4" w:space="0" w:color="auto"/>
              <w:right w:val="single" w:sz="4" w:space="0" w:color="auto"/>
            </w:tcBorders>
            <w:shd w:val="clear" w:color="auto" w:fill="auto"/>
          </w:tcPr>
          <w:p w14:paraId="602F783D" w14:textId="77777777" w:rsidR="00C06FDE" w:rsidRPr="00613175" w:rsidRDefault="00C06FDE" w:rsidP="00C06FDE">
            <w:pPr>
              <w:pStyle w:val="TAL"/>
              <w:rPr>
                <w:bCs/>
              </w:rPr>
            </w:pPr>
            <w:r w:rsidRPr="00613175">
              <w:rPr>
                <w:b/>
              </w:rPr>
              <w:t>Content-Type</w:t>
            </w: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1824B64C" w14:textId="77777777" w:rsidR="00C06FDE" w:rsidRPr="00613175" w:rsidRDefault="00C06FDE" w:rsidP="00C06FDE">
            <w:pPr>
              <w:pStyle w:val="TAL"/>
            </w:pPr>
          </w:p>
        </w:tc>
        <w:tc>
          <w:tcPr>
            <w:tcW w:w="4691" w:type="dxa"/>
            <w:tcBorders>
              <w:top w:val="single" w:sz="4" w:space="0" w:color="auto"/>
              <w:left w:val="single" w:sz="4" w:space="0" w:color="auto"/>
              <w:bottom w:val="single" w:sz="4" w:space="0" w:color="auto"/>
              <w:right w:val="single" w:sz="4" w:space="0" w:color="auto"/>
            </w:tcBorders>
            <w:shd w:val="clear" w:color="auto" w:fill="auto"/>
          </w:tcPr>
          <w:p w14:paraId="53724EEF" w14:textId="77777777" w:rsidR="00C06FDE" w:rsidRPr="00613175" w:rsidRDefault="00C06FDE" w:rsidP="00C06FDE">
            <w:pPr>
              <w:pStyle w:val="TAL"/>
              <w:rPr>
                <w:lang w:eastAsia="zh-CN"/>
              </w:rPr>
            </w:pPr>
            <w:r w:rsidRPr="00613175">
              <w:rPr>
                <w:lang w:eastAsia="zh-CN"/>
              </w:rPr>
              <w:t>not present</w:t>
            </w:r>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634B120B" w14:textId="77777777" w:rsidR="00C06FDE" w:rsidRPr="00613175" w:rsidRDefault="00C06FDE" w:rsidP="00C06FDE">
            <w:pPr>
              <w:pStyle w:val="TAL"/>
            </w:pPr>
          </w:p>
        </w:tc>
        <w:tc>
          <w:tcPr>
            <w:tcW w:w="1546" w:type="dxa"/>
            <w:tcBorders>
              <w:top w:val="single" w:sz="4" w:space="0" w:color="auto"/>
              <w:left w:val="single" w:sz="4" w:space="0" w:color="auto"/>
              <w:bottom w:val="single" w:sz="4" w:space="0" w:color="auto"/>
              <w:right w:val="single" w:sz="4" w:space="0" w:color="auto"/>
            </w:tcBorders>
          </w:tcPr>
          <w:p w14:paraId="52002D6D" w14:textId="77777777" w:rsidR="00C06FDE" w:rsidRPr="00613175" w:rsidRDefault="00C06FDE" w:rsidP="00C06FDE">
            <w:pPr>
              <w:pStyle w:val="TAL"/>
            </w:pPr>
            <w:r w:rsidRPr="00613175">
              <w:t>RFC 4028 [37]</w:t>
            </w:r>
          </w:p>
        </w:tc>
      </w:tr>
    </w:tbl>
    <w:p w14:paraId="606FBDF6" w14:textId="77777777" w:rsidR="00C06FDE" w:rsidRPr="00613175" w:rsidRDefault="00C06FDE" w:rsidP="00C06FDE"/>
    <w:p w14:paraId="39D76D18" w14:textId="77777777" w:rsidR="00C06FDE" w:rsidRPr="00613175" w:rsidRDefault="00C06FDE" w:rsidP="00C06FDE">
      <w:pPr>
        <w:pStyle w:val="TH"/>
      </w:pPr>
      <w:r w:rsidRPr="00613175">
        <w:t>Table 7.32.3.3-4: 200 OK (step 22, table 7.32.3.2-1)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29D05CAF" w14:textId="77777777" w:rsidTr="00C06FDE">
        <w:trPr>
          <w:jc w:val="center"/>
        </w:trPr>
        <w:tc>
          <w:tcPr>
            <w:tcW w:w="9639" w:type="dxa"/>
            <w:gridSpan w:val="5"/>
          </w:tcPr>
          <w:p w14:paraId="18810CAF" w14:textId="4750038A" w:rsidR="00C06FDE" w:rsidRPr="00613175" w:rsidRDefault="00C06FDE" w:rsidP="00C06FDE">
            <w:pPr>
              <w:pStyle w:val="TAL"/>
            </w:pPr>
            <w:r w:rsidRPr="00613175">
              <w:t xml:space="preserve">Derivation Path: TS 34.229-1 [2], </w:t>
            </w:r>
            <w:r w:rsidR="00945324" w:rsidRPr="00613175">
              <w:t>Annex</w:t>
            </w:r>
            <w:r w:rsidRPr="00613175">
              <w:t xml:space="preserve"> A.3.1, Conditions A2 and A11</w:t>
            </w:r>
          </w:p>
        </w:tc>
      </w:tr>
      <w:tr w:rsidR="00C06FDE" w:rsidRPr="00613175" w14:paraId="438262FC"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39806783"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0E0FE070"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1221E5FB"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398097FD" w14:textId="77777777" w:rsidR="00C06FDE" w:rsidRPr="00613175" w:rsidRDefault="00C06FDE" w:rsidP="00C06FDE">
            <w:pPr>
              <w:pStyle w:val="TAH"/>
            </w:pPr>
            <w:r w:rsidRPr="00613175">
              <w:t>Rel</w:t>
            </w:r>
          </w:p>
        </w:tc>
        <w:tc>
          <w:tcPr>
            <w:tcW w:w="1546" w:type="dxa"/>
            <w:tcBorders>
              <w:bottom w:val="single" w:sz="4" w:space="0" w:color="auto"/>
            </w:tcBorders>
          </w:tcPr>
          <w:p w14:paraId="15539B88" w14:textId="77777777" w:rsidR="00C06FDE" w:rsidRPr="00613175" w:rsidRDefault="00C06FDE" w:rsidP="00C06FDE">
            <w:pPr>
              <w:pStyle w:val="TAH"/>
            </w:pPr>
            <w:r w:rsidRPr="00613175">
              <w:t>Reference</w:t>
            </w:r>
          </w:p>
        </w:tc>
      </w:tr>
      <w:tr w:rsidR="00C06FDE" w:rsidRPr="00613175" w14:paraId="6F73B7AA"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C1C2852" w14:textId="3E139308" w:rsidR="00C06FDE" w:rsidRPr="00613175" w:rsidRDefault="005536E7" w:rsidP="00C06FDE">
            <w:pPr>
              <w:pStyle w:val="TAL"/>
              <w:rPr>
                <w:bCs/>
              </w:rPr>
            </w:pPr>
            <w:r w:rsidRPr="00613175">
              <w:rPr>
                <w:b/>
              </w:rPr>
              <w:t>Require</w:t>
            </w:r>
          </w:p>
        </w:tc>
        <w:tc>
          <w:tcPr>
            <w:tcW w:w="872" w:type="dxa"/>
            <w:tcBorders>
              <w:top w:val="single" w:sz="4" w:space="0" w:color="auto"/>
              <w:bottom w:val="single" w:sz="4" w:space="0" w:color="auto"/>
            </w:tcBorders>
            <w:shd w:val="clear" w:color="auto" w:fill="auto"/>
          </w:tcPr>
          <w:p w14:paraId="5F43DCA1"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4973FCA8" w14:textId="77777777" w:rsidR="00C06FDE" w:rsidRPr="00613175" w:rsidRDefault="00C06FDE" w:rsidP="00C06FDE">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01B08FA7" w14:textId="77777777" w:rsidR="00C06FDE" w:rsidRPr="00613175" w:rsidRDefault="00C06FDE" w:rsidP="00C06FDE">
            <w:pPr>
              <w:pStyle w:val="TAL"/>
            </w:pPr>
          </w:p>
        </w:tc>
        <w:tc>
          <w:tcPr>
            <w:tcW w:w="1546" w:type="dxa"/>
            <w:tcBorders>
              <w:top w:val="single" w:sz="4" w:space="0" w:color="auto"/>
              <w:bottom w:val="single" w:sz="4" w:space="0" w:color="auto"/>
            </w:tcBorders>
          </w:tcPr>
          <w:p w14:paraId="6D83AC3E" w14:textId="77777777" w:rsidR="00C06FDE" w:rsidRPr="00613175" w:rsidRDefault="00C06FDE" w:rsidP="00C06FDE">
            <w:pPr>
              <w:pStyle w:val="TAL"/>
            </w:pPr>
            <w:r w:rsidRPr="00613175">
              <w:t>RFC 4028 [37]</w:t>
            </w:r>
          </w:p>
        </w:tc>
      </w:tr>
      <w:tr w:rsidR="00C06FDE" w:rsidRPr="00613175" w14:paraId="149907EB"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4559F051"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26651B22"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0FCEBAAD"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08DC31BA"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026C6CDD" w14:textId="77777777" w:rsidR="00C06FDE" w:rsidRPr="00613175" w:rsidRDefault="00C06FDE" w:rsidP="00C06FDE">
            <w:pPr>
              <w:pStyle w:val="TAL"/>
            </w:pPr>
            <w:r w:rsidRPr="00613175">
              <w:t>RFC 4028 [37]</w:t>
            </w:r>
          </w:p>
        </w:tc>
      </w:tr>
      <w:tr w:rsidR="00C06FDE" w:rsidRPr="00613175" w14:paraId="7518F469"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4DD18D9A"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7B322582"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4DD5E0E4" w14:textId="77777777" w:rsidR="00C06FDE" w:rsidRPr="00613175" w:rsidRDefault="00C06FDE" w:rsidP="00C06FDE">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21215DA0"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181191F4" w14:textId="77777777" w:rsidR="00C06FDE" w:rsidRPr="00613175" w:rsidRDefault="00C06FDE" w:rsidP="00C06FDE">
            <w:pPr>
              <w:pStyle w:val="TAL"/>
            </w:pPr>
          </w:p>
        </w:tc>
      </w:tr>
      <w:tr w:rsidR="00C06FDE" w:rsidRPr="00613175" w14:paraId="4093A9B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596557E1"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1FE936C5"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50E6E9D9" w14:textId="77777777" w:rsidR="00C06FDE" w:rsidRPr="00613175" w:rsidRDefault="00C06FDE" w:rsidP="00C06FDE">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45A61235"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0F155612" w14:textId="77777777" w:rsidR="00C06FDE" w:rsidRPr="00613175" w:rsidRDefault="00C06FDE" w:rsidP="00C06FDE">
            <w:pPr>
              <w:pStyle w:val="TAL"/>
            </w:pPr>
          </w:p>
        </w:tc>
      </w:tr>
    </w:tbl>
    <w:p w14:paraId="6FEF2726" w14:textId="77777777" w:rsidR="00C06FDE" w:rsidRPr="00613175" w:rsidRDefault="00C06FDE" w:rsidP="00F238ED">
      <w:pPr>
        <w:rPr>
          <w:lang w:eastAsia="zh-CN"/>
        </w:rPr>
      </w:pPr>
    </w:p>
    <w:p w14:paraId="3F0812B0" w14:textId="1788058C" w:rsidR="00C06FDE" w:rsidRPr="00613175" w:rsidRDefault="00610109" w:rsidP="00C06FDE">
      <w:pPr>
        <w:pStyle w:val="Heading2"/>
        <w:rPr>
          <w:rFonts w:eastAsia="Wingdings"/>
        </w:rPr>
      </w:pPr>
      <w:r w:rsidRPr="00613175">
        <w:rPr>
          <w:rFonts w:eastAsia="Wingdings"/>
        </w:rPr>
        <w:br w:type="page"/>
      </w:r>
      <w:bookmarkStart w:id="875" w:name="_Toc68197405"/>
      <w:bookmarkStart w:id="876" w:name="_Toc75880663"/>
      <w:bookmarkStart w:id="877" w:name="_Toc84254361"/>
      <w:bookmarkStart w:id="878" w:name="_Toc84255156"/>
      <w:r w:rsidR="00C06FDE" w:rsidRPr="00613175">
        <w:rPr>
          <w:rFonts w:eastAsia="Wingdings"/>
        </w:rPr>
        <w:lastRenderedPageBreak/>
        <w:t>7.33</w:t>
      </w:r>
      <w:r w:rsidR="00C06FDE" w:rsidRPr="00613175">
        <w:rPr>
          <w:rFonts w:eastAsia="Wingdings"/>
        </w:rPr>
        <w:tab/>
        <w:t>Session Timer / MT Call / Remote end chooses UE as refresher / 5GS</w:t>
      </w:r>
      <w:bookmarkEnd w:id="875"/>
      <w:bookmarkEnd w:id="876"/>
      <w:bookmarkEnd w:id="877"/>
      <w:bookmarkEnd w:id="878"/>
    </w:p>
    <w:p w14:paraId="33C1AE93" w14:textId="77777777" w:rsidR="00C06FDE" w:rsidRPr="00613175" w:rsidRDefault="00C06FDE" w:rsidP="00C06FDE">
      <w:pPr>
        <w:pStyle w:val="H6"/>
      </w:pPr>
      <w:r w:rsidRPr="00613175">
        <w:t>7.33.1</w:t>
      </w:r>
      <w:r w:rsidRPr="00613175">
        <w:tab/>
        <w:t>Test Purpose (TP)</w:t>
      </w:r>
    </w:p>
    <w:p w14:paraId="2852FF91" w14:textId="77777777" w:rsidR="00C06FDE" w:rsidRPr="00613175" w:rsidRDefault="00C06FDE" w:rsidP="00C06FDE">
      <w:pPr>
        <w:pStyle w:val="H6"/>
        <w:rPr>
          <w:rFonts w:eastAsia="MT Extra"/>
        </w:rPr>
      </w:pPr>
      <w:r w:rsidRPr="00613175">
        <w:t>(1)</w:t>
      </w:r>
    </w:p>
    <w:p w14:paraId="13232011" w14:textId="4AE5C568" w:rsidR="00C06FDE" w:rsidRPr="00613175" w:rsidRDefault="00C06FDE" w:rsidP="00C06FDE">
      <w:pPr>
        <w:pStyle w:val="PL"/>
        <w:rPr>
          <w:noProof w:val="0"/>
        </w:rPr>
      </w:pPr>
      <w:r w:rsidRPr="00613175">
        <w:rPr>
          <w:b/>
          <w:noProof w:val="0"/>
        </w:rPr>
        <w:t>with</w:t>
      </w:r>
      <w:r w:rsidRPr="00613175">
        <w:rPr>
          <w:noProof w:val="0"/>
        </w:rPr>
        <w:t xml:space="preserve"> { UE being registered to IMS and being configured to use Session Timer and </w:t>
      </w:r>
      <w:r w:rsidR="000B08BA" w:rsidRPr="00613175">
        <w:rPr>
          <w:noProof w:val="0"/>
        </w:rPr>
        <w:t xml:space="preserve">being configured to not use </w:t>
      </w:r>
      <w:r w:rsidRPr="00613175">
        <w:rPr>
          <w:noProof w:val="0"/>
        </w:rPr>
        <w:t>preconditions }</w:t>
      </w:r>
    </w:p>
    <w:p w14:paraId="4591DD1B"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7DC1FBE" w14:textId="1D4DD8F9"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UE receives INVITE for voice call with Session-Expires value 1800 and refresher set uas </w:t>
      </w:r>
      <w:r w:rsidR="000B08BA" w:rsidRPr="00613175">
        <w:rPr>
          <w:noProof w:val="0"/>
        </w:rPr>
        <w:t xml:space="preserve">and remote UE not supporting UPDATE </w:t>
      </w:r>
      <w:r w:rsidRPr="00613175">
        <w:rPr>
          <w:noProof w:val="0"/>
        </w:rPr>
        <w:t>}</w:t>
      </w:r>
    </w:p>
    <w:p w14:paraId="22BA61B7" w14:textId="77777777"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continues setup of voice call and finally sends 200 OK for INVITE with Session-Expires being 1800 and setting refresher to uas }</w:t>
      </w:r>
    </w:p>
    <w:p w14:paraId="63436AF7" w14:textId="77777777" w:rsidR="00C06FDE" w:rsidRPr="00613175" w:rsidRDefault="00C06FDE" w:rsidP="00C06FDE">
      <w:pPr>
        <w:pStyle w:val="PL"/>
        <w:rPr>
          <w:noProof w:val="0"/>
        </w:rPr>
      </w:pPr>
      <w:r w:rsidRPr="00613175">
        <w:rPr>
          <w:noProof w:val="0"/>
        </w:rPr>
        <w:t xml:space="preserve">            }</w:t>
      </w:r>
    </w:p>
    <w:p w14:paraId="2C6B7C7E" w14:textId="77777777" w:rsidR="00C06FDE" w:rsidRPr="00613175" w:rsidRDefault="00C06FDE" w:rsidP="00C06FDE">
      <w:pPr>
        <w:pStyle w:val="PL"/>
        <w:rPr>
          <w:noProof w:val="0"/>
        </w:rPr>
      </w:pPr>
    </w:p>
    <w:p w14:paraId="3293C3CB" w14:textId="77777777" w:rsidR="00C06FDE" w:rsidRPr="00613175" w:rsidRDefault="00C06FDE" w:rsidP="00C06FDE">
      <w:pPr>
        <w:pStyle w:val="H6"/>
      </w:pPr>
      <w:r w:rsidRPr="00613175">
        <w:t>(2)</w:t>
      </w:r>
    </w:p>
    <w:p w14:paraId="69CB0A4D" w14:textId="77777777" w:rsidR="00C06FDE" w:rsidRPr="00613175" w:rsidRDefault="00C06FDE" w:rsidP="00C06FDE">
      <w:pPr>
        <w:pStyle w:val="PL"/>
        <w:rPr>
          <w:noProof w:val="0"/>
        </w:rPr>
      </w:pPr>
      <w:r w:rsidRPr="00613175">
        <w:rPr>
          <w:b/>
          <w:noProof w:val="0"/>
        </w:rPr>
        <w:t>with</w:t>
      </w:r>
      <w:r w:rsidRPr="00613175">
        <w:rPr>
          <w:noProof w:val="0"/>
        </w:rPr>
        <w:t xml:space="preserve"> { Voice call having been set up }</w:t>
      </w:r>
    </w:p>
    <w:p w14:paraId="2D5717B9"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135CF54"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900 seconds have passed }</w:t>
      </w:r>
    </w:p>
    <w:p w14:paraId="085F890F" w14:textId="7017EB12"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sends </w:t>
      </w:r>
      <w:r w:rsidR="000B08BA" w:rsidRPr="00613175">
        <w:rPr>
          <w:noProof w:val="0"/>
        </w:rPr>
        <w:t>re-</w:t>
      </w:r>
      <w:r w:rsidRPr="00613175">
        <w:rPr>
          <w:noProof w:val="0"/>
        </w:rPr>
        <w:t>INVITE to refresh the session }</w:t>
      </w:r>
    </w:p>
    <w:p w14:paraId="5419B920" w14:textId="77777777" w:rsidR="00C06FDE" w:rsidRPr="00613175" w:rsidRDefault="00C06FDE" w:rsidP="00C06FDE">
      <w:pPr>
        <w:pStyle w:val="PL"/>
        <w:tabs>
          <w:tab w:val="clear" w:pos="384"/>
        </w:tabs>
        <w:rPr>
          <w:noProof w:val="0"/>
        </w:rPr>
      </w:pPr>
      <w:r w:rsidRPr="00613175">
        <w:rPr>
          <w:noProof w:val="0"/>
        </w:rPr>
        <w:t xml:space="preserve">            }</w:t>
      </w:r>
    </w:p>
    <w:p w14:paraId="79DFDA33" w14:textId="77777777" w:rsidR="00C06FDE" w:rsidRPr="00613175" w:rsidRDefault="00C06FDE" w:rsidP="00C06FDE">
      <w:pPr>
        <w:pStyle w:val="PL"/>
        <w:tabs>
          <w:tab w:val="clear" w:pos="384"/>
        </w:tabs>
        <w:rPr>
          <w:noProof w:val="0"/>
        </w:rPr>
      </w:pPr>
    </w:p>
    <w:p w14:paraId="1BC2C952" w14:textId="77777777" w:rsidR="00C06FDE" w:rsidRPr="00613175" w:rsidRDefault="00C06FDE" w:rsidP="00C06FDE">
      <w:pPr>
        <w:pStyle w:val="H6"/>
      </w:pPr>
      <w:r w:rsidRPr="00613175">
        <w:t>(3)</w:t>
      </w:r>
    </w:p>
    <w:p w14:paraId="1AB20CC2" w14:textId="77777777" w:rsidR="00C06FDE" w:rsidRPr="00613175" w:rsidRDefault="00C06FDE" w:rsidP="00C06FDE">
      <w:pPr>
        <w:pStyle w:val="PL"/>
        <w:rPr>
          <w:noProof w:val="0"/>
        </w:rPr>
      </w:pPr>
      <w:r w:rsidRPr="00613175">
        <w:rPr>
          <w:b/>
          <w:noProof w:val="0"/>
        </w:rPr>
        <w:t>with</w:t>
      </w:r>
      <w:r w:rsidRPr="00613175">
        <w:rPr>
          <w:noProof w:val="0"/>
        </w:rPr>
        <w:t xml:space="preserve"> { UE having refreshed the session }</w:t>
      </w:r>
    </w:p>
    <w:p w14:paraId="3BA02A45" w14:textId="77777777" w:rsidR="00C06FDE" w:rsidRPr="00613175" w:rsidRDefault="00C06FDE" w:rsidP="00C06FD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A8270F6" w14:textId="77777777" w:rsidR="00C06FDE" w:rsidRPr="00613175" w:rsidRDefault="00C06FDE" w:rsidP="00C06FDE">
      <w:pPr>
        <w:pStyle w:val="PL"/>
        <w:rPr>
          <w:noProof w:val="0"/>
        </w:rPr>
      </w:pPr>
      <w:r w:rsidRPr="00613175">
        <w:rPr>
          <w:noProof w:val="0"/>
        </w:rPr>
        <w:t xml:space="preserve">  </w:t>
      </w:r>
      <w:r w:rsidRPr="00613175">
        <w:rPr>
          <w:b/>
          <w:noProof w:val="0"/>
        </w:rPr>
        <w:t>when</w:t>
      </w:r>
      <w:r w:rsidRPr="00613175">
        <w:rPr>
          <w:noProof w:val="0"/>
        </w:rPr>
        <w:t xml:space="preserve"> { Another 900 seconds have passed }</w:t>
      </w:r>
    </w:p>
    <w:p w14:paraId="49344351" w14:textId="7A363D34" w:rsidR="00C06FDE" w:rsidRPr="00613175" w:rsidRDefault="00C06FDE" w:rsidP="00C06FDE">
      <w:pPr>
        <w:pStyle w:val="PL"/>
        <w:rPr>
          <w:noProof w:val="0"/>
        </w:rPr>
      </w:pPr>
      <w:r w:rsidRPr="00613175">
        <w:rPr>
          <w:noProof w:val="0"/>
        </w:rPr>
        <w:t xml:space="preserve">    </w:t>
      </w:r>
      <w:r w:rsidRPr="00613175">
        <w:rPr>
          <w:b/>
          <w:noProof w:val="0"/>
        </w:rPr>
        <w:t>then</w:t>
      </w:r>
      <w:r w:rsidRPr="00613175">
        <w:rPr>
          <w:noProof w:val="0"/>
        </w:rPr>
        <w:t xml:space="preserve"> { UE sends another </w:t>
      </w:r>
      <w:r w:rsidR="000B08BA" w:rsidRPr="00613175">
        <w:rPr>
          <w:noProof w:val="0"/>
        </w:rPr>
        <w:t>re-</w:t>
      </w:r>
      <w:r w:rsidRPr="00613175">
        <w:rPr>
          <w:noProof w:val="0"/>
        </w:rPr>
        <w:t>INVITE to refresh the session }</w:t>
      </w:r>
    </w:p>
    <w:p w14:paraId="75074BDF" w14:textId="77777777" w:rsidR="00C06FDE" w:rsidRPr="00613175" w:rsidRDefault="00C06FDE" w:rsidP="00C06FDE">
      <w:pPr>
        <w:pStyle w:val="PL"/>
        <w:rPr>
          <w:noProof w:val="0"/>
        </w:rPr>
      </w:pPr>
      <w:r w:rsidRPr="00613175">
        <w:rPr>
          <w:noProof w:val="0"/>
        </w:rPr>
        <w:t xml:space="preserve">            }</w:t>
      </w:r>
    </w:p>
    <w:p w14:paraId="33F694DC" w14:textId="77777777" w:rsidR="00C06FDE" w:rsidRPr="00613175" w:rsidRDefault="00C06FDE" w:rsidP="00C06FDE">
      <w:pPr>
        <w:pStyle w:val="PL"/>
        <w:tabs>
          <w:tab w:val="clear" w:pos="384"/>
        </w:tabs>
        <w:rPr>
          <w:noProof w:val="0"/>
        </w:rPr>
      </w:pPr>
    </w:p>
    <w:p w14:paraId="15B996AA" w14:textId="77777777" w:rsidR="00C06FDE" w:rsidRPr="00613175" w:rsidRDefault="00C06FDE" w:rsidP="00C06FDE">
      <w:pPr>
        <w:pStyle w:val="H6"/>
      </w:pPr>
      <w:r w:rsidRPr="00613175">
        <w:t>7.33.2</w:t>
      </w:r>
      <w:r w:rsidRPr="00613175">
        <w:tab/>
        <w:t>Conformance Requirements</w:t>
      </w:r>
    </w:p>
    <w:p w14:paraId="0BD5A9F7" w14:textId="77777777" w:rsidR="00C06FDE" w:rsidRPr="00613175" w:rsidRDefault="00C06FDE" w:rsidP="00C06FDE">
      <w:r w:rsidRPr="00613175">
        <w:t>The conformance requirements covered in the present test case are, unless otherwise stated, Rel-15 requirements.</w:t>
      </w:r>
    </w:p>
    <w:p w14:paraId="1EE610AB" w14:textId="77777777" w:rsidR="00C06FDE" w:rsidRPr="00613175" w:rsidRDefault="00C06FDE" w:rsidP="00C06FDE">
      <w:r w:rsidRPr="00613175">
        <w:t>[TS 24.229 clause 5.1.2A.1.1]</w:t>
      </w:r>
    </w:p>
    <w:p w14:paraId="7B1A42D7" w14:textId="77777777" w:rsidR="00C06FDE" w:rsidRPr="00613175" w:rsidRDefault="00C06FDE" w:rsidP="00C06FDE">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39832053" w14:textId="6029F751" w:rsidR="00C06FDE" w:rsidRPr="00613175" w:rsidRDefault="00C06FDE" w:rsidP="00C06FDE">
      <w:r w:rsidRPr="00613175">
        <w:t>[TS 24.229 clause 5.2.7.2]</w:t>
      </w:r>
    </w:p>
    <w:p w14:paraId="767BF17B" w14:textId="77777777" w:rsidR="00C06FDE" w:rsidRPr="00613175" w:rsidRDefault="00C06FDE" w:rsidP="00C06FDE">
      <w:pPr>
        <w:rPr>
          <w:snapToGrid w:val="0"/>
        </w:rPr>
      </w:pPr>
      <w:r w:rsidRPr="00613175">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0BEBFA04"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76E32884" w14:textId="77777777" w:rsidR="00C06FDE" w:rsidRPr="00613175" w:rsidRDefault="00C06FDE" w:rsidP="00C06FDE">
      <w:r w:rsidRPr="00613175">
        <w:t>[TS 24.229 clause 5.2.7.3]</w:t>
      </w:r>
    </w:p>
    <w:p w14:paraId="03965195" w14:textId="77777777" w:rsidR="00C06FDE" w:rsidRPr="00613175" w:rsidRDefault="00C06FDE" w:rsidP="00C06FDE">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38C47DE6" w14:textId="77777777" w:rsidR="00C06FDE" w:rsidRPr="00613175" w:rsidRDefault="00C06FDE" w:rsidP="00C06FDE">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651E9FF1" w14:textId="77777777" w:rsidR="00C06FDE" w:rsidRPr="00613175" w:rsidRDefault="00C06FDE" w:rsidP="00C06FDE">
      <w:r w:rsidRPr="00613175">
        <w:t>[TS 24.229 clause 5.4.5.3]</w:t>
      </w:r>
    </w:p>
    <w:p w14:paraId="62EAD403" w14:textId="77777777" w:rsidR="00C06FDE" w:rsidRPr="00613175" w:rsidRDefault="00C06FDE" w:rsidP="00C06FDE">
      <w:r w:rsidRPr="00613175">
        <w:t>If the S-CSCF requested the session to be refreshed periodically, and the S-CSCF got the indication that the session will be refreshed, when the session timer expires, the S-CSCF shall delete all the stored information related to the dialog.</w:t>
      </w:r>
    </w:p>
    <w:p w14:paraId="65D473C5" w14:textId="77777777" w:rsidR="00C06FDE" w:rsidRPr="00613175" w:rsidRDefault="00C06FDE" w:rsidP="00C06FDE">
      <w:pPr>
        <w:pStyle w:val="H6"/>
      </w:pPr>
      <w:r w:rsidRPr="00613175">
        <w:lastRenderedPageBreak/>
        <w:t>7.33.3</w:t>
      </w:r>
      <w:r w:rsidRPr="00613175">
        <w:tab/>
        <w:t>Test description</w:t>
      </w:r>
    </w:p>
    <w:p w14:paraId="226A3000" w14:textId="77777777" w:rsidR="00C06FDE" w:rsidRPr="00613175" w:rsidRDefault="00C06FDE" w:rsidP="00C06FDE">
      <w:pPr>
        <w:pStyle w:val="H6"/>
      </w:pPr>
      <w:r w:rsidRPr="00613175">
        <w:t>7.33.3.1</w:t>
      </w:r>
      <w:r w:rsidRPr="00613175">
        <w:tab/>
        <w:t>Pre-test conditions</w:t>
      </w:r>
    </w:p>
    <w:p w14:paraId="5EC024E6" w14:textId="77777777" w:rsidR="00C06FDE" w:rsidRPr="00613175" w:rsidRDefault="00C06FDE" w:rsidP="00C06FDE">
      <w:pPr>
        <w:pStyle w:val="H6"/>
        <w:rPr>
          <w:rFonts w:eastAsia="MT Extra" w:cs="Tahoma"/>
        </w:rPr>
      </w:pPr>
      <w:r w:rsidRPr="00613175">
        <w:rPr>
          <w:rFonts w:cs="Tahoma"/>
        </w:rPr>
        <w:t>System Simulator:</w:t>
      </w:r>
    </w:p>
    <w:p w14:paraId="0C546E8A" w14:textId="77777777" w:rsidR="00C06FDE" w:rsidRPr="00613175" w:rsidRDefault="00C06FDE" w:rsidP="00C06FDE">
      <w:pPr>
        <w:pStyle w:val="B10"/>
        <w:rPr>
          <w:rFonts w:cs="MS LineDraw"/>
          <w:lang w:eastAsia="sv-SE"/>
        </w:rPr>
      </w:pPr>
      <w:r w:rsidRPr="00613175">
        <w:t>-</w:t>
      </w:r>
      <w:r w:rsidRPr="00613175">
        <w:tab/>
        <w:t>1 NR Cell connected to 5GC, default parameters.</w:t>
      </w:r>
    </w:p>
    <w:p w14:paraId="1E215596" w14:textId="77777777" w:rsidR="00C06FDE" w:rsidRPr="00613175" w:rsidRDefault="00C06FDE" w:rsidP="00C06FDE">
      <w:pPr>
        <w:pStyle w:val="H6"/>
      </w:pPr>
      <w:r w:rsidRPr="00613175">
        <w:t>UE:</w:t>
      </w:r>
    </w:p>
    <w:p w14:paraId="7FDD30D5" w14:textId="77777777" w:rsidR="00C06FDE" w:rsidRPr="00613175" w:rsidRDefault="00C06FDE" w:rsidP="00C06FDE">
      <w:pPr>
        <w:pStyle w:val="B10"/>
        <w:rPr>
          <w:snapToGrid w:val="0"/>
        </w:rPr>
      </w:pPr>
      <w:r w:rsidRPr="00613175">
        <w:t>-</w:t>
      </w:r>
      <w:r w:rsidRPr="00613175">
        <w:tab/>
      </w:r>
      <w:r w:rsidRPr="00613175">
        <w:rPr>
          <w:snapToGrid w:val="0"/>
        </w:rPr>
        <w:t>UE contains either ISIM and USIM applications or only USIM application on UICC.</w:t>
      </w:r>
    </w:p>
    <w:p w14:paraId="63A7574F" w14:textId="77777777" w:rsidR="00C06FDE" w:rsidRPr="00613175" w:rsidRDefault="00C06FDE" w:rsidP="00C06FDE">
      <w:pPr>
        <w:pStyle w:val="B10"/>
        <w:rPr>
          <w:snapToGrid w:val="0"/>
        </w:rPr>
      </w:pPr>
      <w:r w:rsidRPr="00613175">
        <w:t>-</w:t>
      </w:r>
      <w:r w:rsidRPr="00613175">
        <w:tab/>
      </w:r>
      <w:r w:rsidRPr="00613175">
        <w:rPr>
          <w:snapToGrid w:val="0"/>
        </w:rPr>
        <w:t>UE is configured to register for IMS after switch on.</w:t>
      </w:r>
    </w:p>
    <w:p w14:paraId="6D485787" w14:textId="77777777" w:rsidR="000B08BA" w:rsidRPr="00613175" w:rsidRDefault="00C06FDE" w:rsidP="000B08BA">
      <w:pPr>
        <w:pStyle w:val="B10"/>
        <w:rPr>
          <w:snapToGrid w:val="0"/>
        </w:rPr>
      </w:pPr>
      <w:r w:rsidRPr="00613175">
        <w:t>-</w:t>
      </w:r>
      <w:r w:rsidRPr="00613175">
        <w:tab/>
      </w:r>
      <w:r w:rsidRPr="00613175">
        <w:rPr>
          <w:snapToGrid w:val="0"/>
        </w:rPr>
        <w:t>UE is configured to</w:t>
      </w:r>
      <w:r w:rsidRPr="00613175">
        <w:t xml:space="preserve"> </w:t>
      </w:r>
      <w:r w:rsidRPr="00613175">
        <w:rPr>
          <w:snapToGrid w:val="0"/>
        </w:rPr>
        <w:t>use Session Timer</w:t>
      </w:r>
    </w:p>
    <w:p w14:paraId="25CD5C53" w14:textId="0FFC7CF7" w:rsidR="00C06FDE" w:rsidRPr="00613175" w:rsidRDefault="000B08BA" w:rsidP="000B08BA">
      <w:pPr>
        <w:pStyle w:val="B10"/>
        <w:rPr>
          <w:snapToGrid w:val="0"/>
        </w:rPr>
      </w:pPr>
      <w:r w:rsidRPr="00613175">
        <w:rPr>
          <w:snapToGrid w:val="0"/>
        </w:rPr>
        <w:t>-</w:t>
      </w:r>
      <w:r w:rsidRPr="00613175">
        <w:rPr>
          <w:snapToGrid w:val="0"/>
        </w:rPr>
        <w:tab/>
        <w:t>UE is configured to not use</w:t>
      </w:r>
      <w:r w:rsidR="00C06FDE" w:rsidRPr="00613175">
        <w:rPr>
          <w:snapToGrid w:val="0"/>
        </w:rPr>
        <w:t xml:space="preserve"> preconditions.</w:t>
      </w:r>
    </w:p>
    <w:p w14:paraId="525BA1D6" w14:textId="77777777" w:rsidR="00C06FDE" w:rsidRPr="00613175" w:rsidRDefault="00C06FDE" w:rsidP="00C06FDE">
      <w:pPr>
        <w:pStyle w:val="H6"/>
        <w:rPr>
          <w:rFonts w:cs="Tahoma"/>
        </w:rPr>
      </w:pPr>
      <w:r w:rsidRPr="00613175">
        <w:rPr>
          <w:rFonts w:cs="Tahoma"/>
        </w:rPr>
        <w:t>Preamble:</w:t>
      </w:r>
    </w:p>
    <w:p w14:paraId="205C65BC" w14:textId="77777777" w:rsidR="00C06FDE" w:rsidRPr="00613175" w:rsidRDefault="00C06FDE" w:rsidP="00C06FDE">
      <w:pPr>
        <w:pStyle w:val="B10"/>
      </w:pPr>
      <w:r w:rsidRPr="00613175">
        <w:t>-</w:t>
      </w:r>
      <w:r w:rsidRPr="00613175">
        <w:tab/>
        <w:t>UE is in state 1N-A (TS 38.508-1 [21]) and registered to IMS.</w:t>
      </w:r>
    </w:p>
    <w:p w14:paraId="13B7B2B8" w14:textId="77777777" w:rsidR="00C06FDE" w:rsidRPr="00613175" w:rsidRDefault="00C06FDE" w:rsidP="00C06FDE">
      <w:pPr>
        <w:pStyle w:val="H6"/>
        <w:rPr>
          <w:snapToGrid w:val="0"/>
        </w:rPr>
      </w:pPr>
      <w:r w:rsidRPr="00613175">
        <w:t>7.33.3.2</w:t>
      </w:r>
      <w:r w:rsidRPr="00613175">
        <w:tab/>
      </w:r>
      <w:r w:rsidRPr="00613175">
        <w:rPr>
          <w:snapToGrid w:val="0"/>
        </w:rPr>
        <w:t>Test procedure sequence</w:t>
      </w:r>
    </w:p>
    <w:p w14:paraId="094FF305" w14:textId="77777777" w:rsidR="00C06FDE" w:rsidRPr="00613175" w:rsidRDefault="00C06FDE" w:rsidP="00C06FDE">
      <w:pPr>
        <w:pStyle w:val="TH"/>
        <w:rPr>
          <w:rFonts w:eastAsia="MT Extra" w:cs="Tahoma"/>
        </w:rPr>
      </w:pPr>
      <w:r w:rsidRPr="00613175">
        <w:rPr>
          <w:rFonts w:cs="Tahoma"/>
        </w:rPr>
        <w:t>Table 7.33.3.2-1: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C06FDE" w:rsidRPr="00613175" w14:paraId="096925D1" w14:textId="77777777" w:rsidTr="00AF0BFE">
        <w:trPr>
          <w:jc w:val="center"/>
        </w:trPr>
        <w:tc>
          <w:tcPr>
            <w:tcW w:w="567" w:type="dxa"/>
            <w:tcBorders>
              <w:top w:val="single" w:sz="4" w:space="0" w:color="auto"/>
              <w:left w:val="single" w:sz="4" w:space="0" w:color="auto"/>
              <w:bottom w:val="nil"/>
              <w:right w:val="single" w:sz="4" w:space="0" w:color="auto"/>
            </w:tcBorders>
            <w:hideMark/>
          </w:tcPr>
          <w:p w14:paraId="5B2AC6CE" w14:textId="77777777" w:rsidR="00C06FDE" w:rsidRPr="00613175" w:rsidRDefault="00C06FDE" w:rsidP="00C06FDE">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1319AB53" w14:textId="77777777" w:rsidR="00C06FDE" w:rsidRPr="00613175" w:rsidRDefault="00C06FDE" w:rsidP="00C06FDE">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5ACE4480" w14:textId="77777777" w:rsidR="00C06FDE" w:rsidRPr="00613175" w:rsidRDefault="00C06FDE" w:rsidP="00C06FDE">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3626C8EE" w14:textId="77777777" w:rsidR="00C06FDE" w:rsidRPr="00613175" w:rsidRDefault="00C06FDE" w:rsidP="00C06FDE">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08F7118E" w14:textId="77777777" w:rsidR="00C06FDE" w:rsidRPr="00613175" w:rsidRDefault="00C06FDE" w:rsidP="00C06FDE">
            <w:pPr>
              <w:pStyle w:val="TAH"/>
            </w:pPr>
            <w:r w:rsidRPr="00613175">
              <w:t>Verdict</w:t>
            </w:r>
          </w:p>
        </w:tc>
      </w:tr>
      <w:tr w:rsidR="00C06FDE" w:rsidRPr="00613175" w14:paraId="5F172306" w14:textId="77777777" w:rsidTr="00AF0BFE">
        <w:trPr>
          <w:jc w:val="center"/>
        </w:trPr>
        <w:tc>
          <w:tcPr>
            <w:tcW w:w="567" w:type="dxa"/>
            <w:tcBorders>
              <w:top w:val="nil"/>
              <w:left w:val="single" w:sz="4" w:space="0" w:color="auto"/>
              <w:bottom w:val="single" w:sz="4" w:space="0" w:color="auto"/>
              <w:right w:val="single" w:sz="4" w:space="0" w:color="auto"/>
            </w:tcBorders>
          </w:tcPr>
          <w:p w14:paraId="21DC835E" w14:textId="77777777" w:rsidR="00C06FDE" w:rsidRPr="00613175" w:rsidRDefault="00C06FDE" w:rsidP="00C06FDE">
            <w:pPr>
              <w:pStyle w:val="TAH"/>
            </w:pPr>
          </w:p>
        </w:tc>
        <w:tc>
          <w:tcPr>
            <w:tcW w:w="3969" w:type="dxa"/>
            <w:tcBorders>
              <w:top w:val="single" w:sz="4" w:space="0" w:color="auto"/>
              <w:left w:val="single" w:sz="4" w:space="0" w:color="auto"/>
              <w:bottom w:val="single" w:sz="4" w:space="0" w:color="auto"/>
              <w:right w:val="single" w:sz="4" w:space="0" w:color="auto"/>
            </w:tcBorders>
          </w:tcPr>
          <w:p w14:paraId="23A868B8" w14:textId="77777777" w:rsidR="00C06FDE" w:rsidRPr="00613175" w:rsidRDefault="00C06FDE" w:rsidP="00C06FDE">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0EC61DD5" w14:textId="77777777" w:rsidR="00C06FDE" w:rsidRPr="00613175" w:rsidRDefault="00C06FDE" w:rsidP="00C06FDE">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617336B0" w14:textId="77777777" w:rsidR="00C06FDE" w:rsidRPr="00613175" w:rsidRDefault="00C06FDE" w:rsidP="00C06FDE">
            <w:pPr>
              <w:pStyle w:val="TAH"/>
            </w:pPr>
            <w:r w:rsidRPr="00613175">
              <w:t>Message</w:t>
            </w:r>
          </w:p>
        </w:tc>
        <w:tc>
          <w:tcPr>
            <w:tcW w:w="567" w:type="dxa"/>
            <w:tcBorders>
              <w:top w:val="nil"/>
              <w:left w:val="single" w:sz="4" w:space="0" w:color="auto"/>
              <w:bottom w:val="single" w:sz="4" w:space="0" w:color="auto"/>
              <w:right w:val="single" w:sz="4" w:space="0" w:color="auto"/>
            </w:tcBorders>
          </w:tcPr>
          <w:p w14:paraId="1C05F4A0" w14:textId="77777777" w:rsidR="00C06FDE" w:rsidRPr="00613175" w:rsidRDefault="00C06FDE" w:rsidP="00C06FDE">
            <w:pPr>
              <w:pStyle w:val="TAH"/>
            </w:pPr>
          </w:p>
        </w:tc>
        <w:tc>
          <w:tcPr>
            <w:tcW w:w="850" w:type="dxa"/>
            <w:tcBorders>
              <w:top w:val="nil"/>
              <w:left w:val="single" w:sz="4" w:space="0" w:color="auto"/>
              <w:bottom w:val="single" w:sz="4" w:space="0" w:color="auto"/>
              <w:right w:val="single" w:sz="4" w:space="0" w:color="auto"/>
            </w:tcBorders>
          </w:tcPr>
          <w:p w14:paraId="2B866D2D" w14:textId="77777777" w:rsidR="00C06FDE" w:rsidRPr="00613175" w:rsidRDefault="00C06FDE" w:rsidP="00C06FDE">
            <w:pPr>
              <w:pStyle w:val="TAH"/>
            </w:pPr>
          </w:p>
        </w:tc>
      </w:tr>
      <w:tr w:rsidR="00C06FDE" w:rsidRPr="00613175" w14:paraId="2C753BC0"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hideMark/>
          </w:tcPr>
          <w:p w14:paraId="15A7888E" w14:textId="77777777" w:rsidR="00C06FDE" w:rsidRPr="00613175" w:rsidRDefault="00C06FDE" w:rsidP="00C06FDE">
            <w:pPr>
              <w:pStyle w:val="TAC"/>
              <w:rPr>
                <w:lang w:eastAsia="zh-CN"/>
              </w:rPr>
            </w:pPr>
            <w:r w:rsidRPr="00613175">
              <w:rPr>
                <w:lang w:eastAsia="zh-CN"/>
              </w:rPr>
              <w:t>1-8</w:t>
            </w:r>
          </w:p>
        </w:tc>
        <w:tc>
          <w:tcPr>
            <w:tcW w:w="3969" w:type="dxa"/>
            <w:tcBorders>
              <w:top w:val="single" w:sz="4" w:space="0" w:color="auto"/>
              <w:left w:val="single" w:sz="4" w:space="0" w:color="auto"/>
              <w:bottom w:val="single" w:sz="4" w:space="0" w:color="auto"/>
              <w:right w:val="single" w:sz="4" w:space="0" w:color="auto"/>
            </w:tcBorders>
            <w:hideMark/>
          </w:tcPr>
          <w:p w14:paraId="572E6E3A" w14:textId="77777777" w:rsidR="00C06FDE" w:rsidRPr="00613175" w:rsidRDefault="00C06FDE" w:rsidP="00C06FDE">
            <w:pPr>
              <w:pStyle w:val="TAL"/>
            </w:pPr>
            <w:r w:rsidRPr="00613175">
              <w:t>Steps 1-8 of generic procedure specified in Table 4.9.16.2.2-1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2B477B37" w14:textId="77777777" w:rsidR="00C06FDE" w:rsidRPr="00613175" w:rsidRDefault="00C06FDE" w:rsidP="00C06FDE">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704EC624" w14:textId="77777777" w:rsidR="00C06FDE" w:rsidRPr="00613175" w:rsidRDefault="00C06FDE" w:rsidP="00C06FDE">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19145921"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3CABF8D1" w14:textId="77777777" w:rsidR="00C06FDE" w:rsidRPr="00613175" w:rsidRDefault="00C06FDE" w:rsidP="00C06FDE">
            <w:pPr>
              <w:pStyle w:val="TAC"/>
            </w:pPr>
          </w:p>
        </w:tc>
      </w:tr>
      <w:tr w:rsidR="00C06FDE" w:rsidRPr="00613175" w14:paraId="15EAF1B7"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2881F5B7" w14:textId="77777777" w:rsidR="00C06FDE" w:rsidRPr="00613175" w:rsidRDefault="00C06FDE" w:rsidP="00C06FDE">
            <w:pPr>
              <w:pStyle w:val="TAC"/>
              <w:rPr>
                <w:lang w:eastAsia="zh-CN"/>
              </w:rPr>
            </w:pPr>
            <w:r w:rsidRPr="00613175">
              <w:rPr>
                <w:lang w:eastAsia="zh-CN"/>
              </w:rPr>
              <w:t>9</w:t>
            </w:r>
          </w:p>
        </w:tc>
        <w:tc>
          <w:tcPr>
            <w:tcW w:w="3969" w:type="dxa"/>
            <w:tcBorders>
              <w:top w:val="single" w:sz="4" w:space="0" w:color="auto"/>
              <w:left w:val="single" w:sz="4" w:space="0" w:color="auto"/>
              <w:bottom w:val="single" w:sz="4" w:space="0" w:color="auto"/>
              <w:right w:val="single" w:sz="4" w:space="0" w:color="auto"/>
            </w:tcBorders>
          </w:tcPr>
          <w:p w14:paraId="1CBC3377" w14:textId="77777777" w:rsidR="00C06FDE" w:rsidRPr="00613175" w:rsidRDefault="00C06FDE" w:rsidP="00C06FDE">
            <w:pPr>
              <w:pStyle w:val="TAL"/>
            </w:pPr>
            <w:r w:rsidRPr="00613175">
              <w:t>SS sends INVITE with Session-Expires value set to 1800 and refresher set to uas.</w:t>
            </w:r>
          </w:p>
        </w:tc>
        <w:tc>
          <w:tcPr>
            <w:tcW w:w="720" w:type="dxa"/>
            <w:tcBorders>
              <w:top w:val="single" w:sz="4" w:space="0" w:color="auto"/>
              <w:left w:val="single" w:sz="4" w:space="0" w:color="auto"/>
              <w:bottom w:val="single" w:sz="4" w:space="0" w:color="auto"/>
              <w:right w:val="single" w:sz="4" w:space="0" w:color="auto"/>
            </w:tcBorders>
          </w:tcPr>
          <w:p w14:paraId="7B0F28BB" w14:textId="77777777" w:rsidR="00C06FDE" w:rsidRPr="00613175" w:rsidRDefault="00C06FDE" w:rsidP="00C06FDE">
            <w:pPr>
              <w:pStyle w:val="TAC"/>
              <w:rPr>
                <w:lang w:eastAsia="zh-CN"/>
              </w:rPr>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0F9A793C" w14:textId="77777777" w:rsidR="00C06FDE" w:rsidRPr="00613175" w:rsidRDefault="00C06FDE" w:rsidP="00C06FDE">
            <w:pPr>
              <w:pStyle w:val="TAL"/>
              <w:rPr>
                <w:lang w:eastAsia="zh-CN"/>
              </w:rPr>
            </w:pPr>
            <w:r w:rsidRPr="00613175">
              <w:rPr>
                <w:lang w:eastAsia="zh-CN"/>
              </w:rPr>
              <w:t>INVITE</w:t>
            </w:r>
          </w:p>
        </w:tc>
        <w:tc>
          <w:tcPr>
            <w:tcW w:w="567" w:type="dxa"/>
            <w:tcBorders>
              <w:top w:val="single" w:sz="4" w:space="0" w:color="auto"/>
              <w:left w:val="single" w:sz="4" w:space="0" w:color="auto"/>
              <w:bottom w:val="single" w:sz="4" w:space="0" w:color="auto"/>
              <w:right w:val="single" w:sz="4" w:space="0" w:color="auto"/>
            </w:tcBorders>
          </w:tcPr>
          <w:p w14:paraId="3429AA78" w14:textId="77777777" w:rsidR="00C06FDE" w:rsidRPr="00613175" w:rsidRDefault="00C06FDE" w:rsidP="00C06FDE">
            <w:pPr>
              <w:pStyle w:val="TAC"/>
            </w:pPr>
          </w:p>
        </w:tc>
        <w:tc>
          <w:tcPr>
            <w:tcW w:w="850" w:type="dxa"/>
            <w:tcBorders>
              <w:top w:val="single" w:sz="4" w:space="0" w:color="auto"/>
              <w:left w:val="single" w:sz="4" w:space="0" w:color="auto"/>
              <w:bottom w:val="single" w:sz="4" w:space="0" w:color="auto"/>
              <w:right w:val="single" w:sz="4" w:space="0" w:color="auto"/>
            </w:tcBorders>
          </w:tcPr>
          <w:p w14:paraId="3D7D95DC" w14:textId="77777777" w:rsidR="00C06FDE" w:rsidRPr="00613175" w:rsidRDefault="00C06FDE" w:rsidP="00C06FDE">
            <w:pPr>
              <w:pStyle w:val="TAC"/>
            </w:pPr>
          </w:p>
        </w:tc>
      </w:tr>
      <w:tr w:rsidR="00C06FDE" w:rsidRPr="00613175" w14:paraId="2F65A6D9"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7147B652" w14:textId="6452C826" w:rsidR="00C06FDE" w:rsidRPr="00613175" w:rsidRDefault="00C06FDE" w:rsidP="00C06FDE">
            <w:pPr>
              <w:pStyle w:val="TAC"/>
              <w:rPr>
                <w:lang w:eastAsia="zh-CN"/>
              </w:rPr>
            </w:pPr>
            <w:r w:rsidRPr="00613175">
              <w:t>10-1</w:t>
            </w:r>
            <w:r w:rsidR="000B08BA" w:rsidRPr="00613175">
              <w:t>7</w:t>
            </w:r>
          </w:p>
        </w:tc>
        <w:tc>
          <w:tcPr>
            <w:tcW w:w="3969" w:type="dxa"/>
            <w:tcBorders>
              <w:top w:val="single" w:sz="4" w:space="0" w:color="auto"/>
              <w:left w:val="single" w:sz="4" w:space="0" w:color="auto"/>
              <w:bottom w:val="single" w:sz="4" w:space="0" w:color="auto"/>
              <w:right w:val="single" w:sz="4" w:space="0" w:color="auto"/>
            </w:tcBorders>
          </w:tcPr>
          <w:p w14:paraId="672A5482" w14:textId="50A03F45" w:rsidR="00C06FDE" w:rsidRPr="00613175" w:rsidRDefault="00C06FDE" w:rsidP="00C06FDE">
            <w:pPr>
              <w:pStyle w:val="TAL"/>
            </w:pPr>
            <w:r w:rsidRPr="00613175">
              <w:t>Steps 2-</w:t>
            </w:r>
            <w:r w:rsidR="000B08BA" w:rsidRPr="00613175">
              <w:t>8A</w:t>
            </w:r>
            <w:r w:rsidRPr="00613175">
              <w:t xml:space="preserve"> of Annex </w:t>
            </w:r>
            <w:r w:rsidR="000B08BA" w:rsidRPr="00613175">
              <w:t>A.5.2</w:t>
            </w:r>
            <w:r w:rsidRPr="00613175">
              <w:t xml:space="preserve"> happen.</w:t>
            </w:r>
          </w:p>
        </w:tc>
        <w:tc>
          <w:tcPr>
            <w:tcW w:w="720" w:type="dxa"/>
            <w:tcBorders>
              <w:top w:val="single" w:sz="4" w:space="0" w:color="auto"/>
              <w:left w:val="single" w:sz="4" w:space="0" w:color="auto"/>
              <w:bottom w:val="single" w:sz="4" w:space="0" w:color="auto"/>
              <w:right w:val="single" w:sz="4" w:space="0" w:color="auto"/>
            </w:tcBorders>
          </w:tcPr>
          <w:p w14:paraId="5DF8EEA5" w14:textId="77777777" w:rsidR="00C06FDE" w:rsidRPr="00613175" w:rsidRDefault="00C06FDE" w:rsidP="00C06FDE">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31E80D9A" w14:textId="77777777" w:rsidR="00C06FDE" w:rsidRPr="00613175" w:rsidRDefault="00C06FDE" w:rsidP="00C06FDE">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2E5EA8BC" w14:textId="77777777" w:rsidR="00C06FDE" w:rsidRPr="00613175" w:rsidRDefault="00C06FDE" w:rsidP="00C06FD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07BFB55" w14:textId="77777777" w:rsidR="00C06FDE" w:rsidRPr="00613175" w:rsidRDefault="00C06FDE" w:rsidP="00C06FDE">
            <w:pPr>
              <w:pStyle w:val="TAC"/>
              <w:rPr>
                <w:lang w:eastAsia="zh-CN"/>
              </w:rPr>
            </w:pPr>
          </w:p>
        </w:tc>
      </w:tr>
      <w:tr w:rsidR="00AF0BFE" w:rsidRPr="00613175" w14:paraId="0048166E"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73FE50AB" w14:textId="4A5B0F9E" w:rsidR="00AF0BFE" w:rsidRPr="00613175" w:rsidRDefault="00AF0BFE" w:rsidP="00AF0BFE">
            <w:pPr>
              <w:pStyle w:val="TAC"/>
            </w:pPr>
            <w:r w:rsidRPr="00613175">
              <w:t>18</w:t>
            </w:r>
          </w:p>
        </w:tc>
        <w:tc>
          <w:tcPr>
            <w:tcW w:w="3969" w:type="dxa"/>
            <w:tcBorders>
              <w:top w:val="single" w:sz="4" w:space="0" w:color="auto"/>
              <w:left w:val="single" w:sz="4" w:space="0" w:color="auto"/>
              <w:bottom w:val="single" w:sz="4" w:space="0" w:color="auto"/>
              <w:right w:val="single" w:sz="4" w:space="0" w:color="auto"/>
            </w:tcBorders>
          </w:tcPr>
          <w:p w14:paraId="7E69A59B" w14:textId="2272F751" w:rsidR="00AF0BFE" w:rsidRPr="00613175" w:rsidRDefault="00AF0BFE" w:rsidP="00AF0BFE">
            <w:pPr>
              <w:pStyle w:val="TAL"/>
            </w:pPr>
            <w:r w:rsidRPr="00613175">
              <w:t>Void</w:t>
            </w:r>
          </w:p>
        </w:tc>
        <w:tc>
          <w:tcPr>
            <w:tcW w:w="720" w:type="dxa"/>
            <w:tcBorders>
              <w:top w:val="single" w:sz="4" w:space="0" w:color="auto"/>
              <w:left w:val="single" w:sz="4" w:space="0" w:color="auto"/>
              <w:bottom w:val="single" w:sz="4" w:space="0" w:color="auto"/>
              <w:right w:val="single" w:sz="4" w:space="0" w:color="auto"/>
            </w:tcBorders>
          </w:tcPr>
          <w:p w14:paraId="36032452" w14:textId="2F86ACE1" w:rsidR="00AF0BFE" w:rsidRPr="00613175" w:rsidRDefault="00AF0BFE" w:rsidP="00AF0BFE">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31951EC1" w14:textId="5CA2EE08" w:rsidR="00AF0BFE" w:rsidRPr="00613175" w:rsidRDefault="00AF0BFE" w:rsidP="00AF0BFE">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40C99819" w14:textId="71928EE2" w:rsidR="00AF0BFE" w:rsidRPr="00613175" w:rsidRDefault="00AF0BFE" w:rsidP="00AF0BFE">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tcPr>
          <w:p w14:paraId="10DCC396" w14:textId="1E80561C" w:rsidR="00AF0BFE" w:rsidRPr="00613175" w:rsidRDefault="00AF0BFE" w:rsidP="00AF0BFE">
            <w:pPr>
              <w:pStyle w:val="TAC"/>
              <w:rPr>
                <w:lang w:eastAsia="zh-CN"/>
              </w:rPr>
            </w:pPr>
            <w:r w:rsidRPr="00613175">
              <w:rPr>
                <w:lang w:eastAsia="zh-CN"/>
              </w:rPr>
              <w:t>-</w:t>
            </w:r>
          </w:p>
        </w:tc>
      </w:tr>
      <w:tr w:rsidR="00AF0BFE" w:rsidRPr="00613175" w14:paraId="18B46B02"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69BEAACC" w14:textId="77777777" w:rsidR="00AF0BFE" w:rsidRPr="00613175" w:rsidRDefault="00AF0BFE" w:rsidP="00AF0BFE">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52AB42E4" w14:textId="77777777" w:rsidR="00AF0BFE" w:rsidRPr="00613175" w:rsidRDefault="00AF0BFE" w:rsidP="00AF0BFE">
            <w:pPr>
              <w:pStyle w:val="TAL"/>
            </w:pPr>
            <w:r w:rsidRPr="00613175">
              <w:t>UE send 200 OK for INVITE with Session-Expires value set to 1800 and refresher value set to uas.</w:t>
            </w:r>
          </w:p>
        </w:tc>
        <w:tc>
          <w:tcPr>
            <w:tcW w:w="720" w:type="dxa"/>
            <w:tcBorders>
              <w:top w:val="single" w:sz="4" w:space="0" w:color="auto"/>
              <w:left w:val="single" w:sz="4" w:space="0" w:color="auto"/>
              <w:bottom w:val="single" w:sz="4" w:space="0" w:color="auto"/>
              <w:right w:val="single" w:sz="4" w:space="0" w:color="auto"/>
            </w:tcBorders>
          </w:tcPr>
          <w:p w14:paraId="0F3200D8" w14:textId="77777777" w:rsidR="00AF0BFE" w:rsidRPr="00613175" w:rsidRDefault="00AF0BFE" w:rsidP="00AF0BF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0C57140C" w14:textId="77777777" w:rsidR="00AF0BFE" w:rsidRPr="00613175" w:rsidRDefault="00AF0BFE" w:rsidP="00AF0BFE">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3A8BEF8" w14:textId="77777777" w:rsidR="00AF0BFE" w:rsidRPr="00613175" w:rsidRDefault="00AF0BFE" w:rsidP="00AF0BFE">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tcPr>
          <w:p w14:paraId="7BB2E2D1" w14:textId="77777777" w:rsidR="00AF0BFE" w:rsidRPr="00613175" w:rsidRDefault="00AF0BFE" w:rsidP="00AF0BFE">
            <w:pPr>
              <w:pStyle w:val="TAC"/>
              <w:rPr>
                <w:lang w:eastAsia="zh-CN"/>
              </w:rPr>
            </w:pPr>
            <w:r w:rsidRPr="00613175">
              <w:rPr>
                <w:lang w:eastAsia="zh-CN"/>
              </w:rPr>
              <w:t>P</w:t>
            </w:r>
          </w:p>
        </w:tc>
      </w:tr>
      <w:tr w:rsidR="00AF0BFE" w:rsidRPr="00613175" w14:paraId="5BC62649"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5C79E199" w14:textId="77777777" w:rsidR="00AF0BFE" w:rsidRPr="00613175" w:rsidRDefault="00AF0BFE" w:rsidP="00AF0BFE">
            <w:pPr>
              <w:pStyle w:val="TAC"/>
              <w:rPr>
                <w:lang w:eastAsia="zh-CN"/>
              </w:rPr>
            </w:pPr>
            <w:r w:rsidRPr="00613175">
              <w:t>20</w:t>
            </w:r>
          </w:p>
        </w:tc>
        <w:tc>
          <w:tcPr>
            <w:tcW w:w="3969" w:type="dxa"/>
            <w:tcBorders>
              <w:top w:val="single" w:sz="4" w:space="0" w:color="auto"/>
              <w:left w:val="single" w:sz="4" w:space="0" w:color="auto"/>
              <w:bottom w:val="single" w:sz="4" w:space="0" w:color="auto"/>
              <w:right w:val="single" w:sz="4" w:space="0" w:color="auto"/>
            </w:tcBorders>
          </w:tcPr>
          <w:p w14:paraId="4AD09B6C" w14:textId="77777777" w:rsidR="00AF0BFE" w:rsidRPr="00613175" w:rsidRDefault="00AF0BFE" w:rsidP="00AF0BFE">
            <w:pPr>
              <w:pStyle w:val="TAL"/>
            </w:pPr>
            <w:r w:rsidRPr="00613175">
              <w:t>SS sends ACK.</w:t>
            </w:r>
          </w:p>
          <w:p w14:paraId="3FE76D34" w14:textId="77777777" w:rsidR="00AF0BFE" w:rsidRPr="00613175" w:rsidRDefault="00AF0BFE" w:rsidP="00AF0BFE">
            <w:pPr>
              <w:pStyle w:val="TAL"/>
            </w:pPr>
            <w:r w:rsidRPr="00613175">
              <w:t>(Step 12 of Annex A.5.1)</w:t>
            </w:r>
          </w:p>
        </w:tc>
        <w:tc>
          <w:tcPr>
            <w:tcW w:w="720" w:type="dxa"/>
            <w:tcBorders>
              <w:top w:val="single" w:sz="4" w:space="0" w:color="auto"/>
              <w:left w:val="single" w:sz="4" w:space="0" w:color="auto"/>
              <w:bottom w:val="single" w:sz="4" w:space="0" w:color="auto"/>
              <w:right w:val="single" w:sz="4" w:space="0" w:color="auto"/>
            </w:tcBorders>
          </w:tcPr>
          <w:p w14:paraId="2C553E1B" w14:textId="77777777" w:rsidR="00AF0BFE" w:rsidRPr="00613175" w:rsidRDefault="00AF0BFE" w:rsidP="00AF0BF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5D3C5FF5" w14:textId="77777777" w:rsidR="00AF0BFE" w:rsidRPr="00613175" w:rsidRDefault="00AF0BFE" w:rsidP="00AF0BFE">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703A2526" w14:textId="77777777" w:rsidR="00AF0BFE" w:rsidRPr="00613175" w:rsidRDefault="00AF0BFE" w:rsidP="00AF0BF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1B01945" w14:textId="77777777" w:rsidR="00AF0BFE" w:rsidRPr="00613175" w:rsidRDefault="00AF0BFE" w:rsidP="00AF0BFE">
            <w:pPr>
              <w:pStyle w:val="TAC"/>
              <w:rPr>
                <w:lang w:eastAsia="zh-CN"/>
              </w:rPr>
            </w:pPr>
          </w:p>
        </w:tc>
      </w:tr>
      <w:tr w:rsidR="00AF0BFE" w:rsidRPr="00613175" w14:paraId="4391B051"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5BB79D88" w14:textId="77777777" w:rsidR="00AF0BFE" w:rsidRPr="00613175" w:rsidRDefault="00AF0BFE" w:rsidP="00AF0BFE">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tcPr>
          <w:p w14:paraId="2E23412D" w14:textId="77777777" w:rsidR="00AF0BFE" w:rsidRPr="00613175" w:rsidRDefault="00AF0BFE" w:rsidP="00AF0BFE">
            <w:pPr>
              <w:pStyle w:val="TAL"/>
            </w:pPr>
            <w:r w:rsidRPr="00613175">
              <w:t>900 seconds after step 20, UE sends an INVITE request to refresh the session.</w:t>
            </w:r>
          </w:p>
        </w:tc>
        <w:tc>
          <w:tcPr>
            <w:tcW w:w="720" w:type="dxa"/>
            <w:tcBorders>
              <w:top w:val="single" w:sz="4" w:space="0" w:color="auto"/>
              <w:left w:val="single" w:sz="4" w:space="0" w:color="auto"/>
              <w:bottom w:val="single" w:sz="4" w:space="0" w:color="auto"/>
              <w:right w:val="single" w:sz="4" w:space="0" w:color="auto"/>
            </w:tcBorders>
          </w:tcPr>
          <w:p w14:paraId="19881BDD" w14:textId="77777777" w:rsidR="00AF0BFE" w:rsidRPr="00613175" w:rsidRDefault="00AF0BFE" w:rsidP="00AF0BF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15A1AFD3" w14:textId="77777777" w:rsidR="00AF0BFE" w:rsidRPr="00613175" w:rsidRDefault="00AF0BFE" w:rsidP="00AF0BFE">
            <w:pPr>
              <w:pStyle w:val="TAL"/>
              <w:rPr>
                <w:rFonts w:eastAsia="Wingdings"/>
                <w:lang w:eastAsia="zh-CN"/>
              </w:rPr>
            </w:pPr>
            <w:r w:rsidRPr="00613175">
              <w:rPr>
                <w:rFonts w:eastAsia="Wingdings"/>
                <w:lang w:eastAsia="zh-CN"/>
              </w:rPr>
              <w:t>INVITE</w:t>
            </w:r>
          </w:p>
        </w:tc>
        <w:tc>
          <w:tcPr>
            <w:tcW w:w="567" w:type="dxa"/>
            <w:tcBorders>
              <w:top w:val="single" w:sz="4" w:space="0" w:color="auto"/>
              <w:left w:val="single" w:sz="4" w:space="0" w:color="auto"/>
              <w:bottom w:val="single" w:sz="4" w:space="0" w:color="auto"/>
              <w:right w:val="single" w:sz="4" w:space="0" w:color="auto"/>
            </w:tcBorders>
          </w:tcPr>
          <w:p w14:paraId="76E2F084" w14:textId="77777777" w:rsidR="00AF0BFE" w:rsidRPr="00613175" w:rsidRDefault="00AF0BFE" w:rsidP="00AF0BFE">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7B31E100" w14:textId="77777777" w:rsidR="00AF0BFE" w:rsidRPr="00613175" w:rsidRDefault="00AF0BFE" w:rsidP="00AF0BFE">
            <w:pPr>
              <w:pStyle w:val="TAC"/>
              <w:rPr>
                <w:lang w:eastAsia="zh-CN"/>
              </w:rPr>
            </w:pPr>
            <w:r w:rsidRPr="00613175">
              <w:rPr>
                <w:lang w:eastAsia="zh-CN"/>
              </w:rPr>
              <w:t>P</w:t>
            </w:r>
          </w:p>
        </w:tc>
      </w:tr>
      <w:tr w:rsidR="00AF0BFE" w:rsidRPr="00613175" w14:paraId="58D4500D"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4725DBE2" w14:textId="77777777" w:rsidR="00AF0BFE" w:rsidRPr="00613175" w:rsidRDefault="00AF0BFE" w:rsidP="00AF0BFE">
            <w:pPr>
              <w:pStyle w:val="TAC"/>
              <w:rPr>
                <w:lang w:eastAsia="zh-CN"/>
              </w:rPr>
            </w:pPr>
            <w:r w:rsidRPr="00613175">
              <w:t>22</w:t>
            </w:r>
          </w:p>
        </w:tc>
        <w:tc>
          <w:tcPr>
            <w:tcW w:w="3969" w:type="dxa"/>
            <w:tcBorders>
              <w:top w:val="single" w:sz="4" w:space="0" w:color="auto"/>
              <w:left w:val="single" w:sz="4" w:space="0" w:color="auto"/>
              <w:bottom w:val="single" w:sz="4" w:space="0" w:color="auto"/>
              <w:right w:val="single" w:sz="4" w:space="0" w:color="auto"/>
            </w:tcBorders>
          </w:tcPr>
          <w:p w14:paraId="12713962" w14:textId="77777777" w:rsidR="00AF0BFE" w:rsidRPr="00613175" w:rsidRDefault="00AF0BFE" w:rsidP="00AF0BFE">
            <w:pPr>
              <w:pStyle w:val="TAL"/>
            </w:pPr>
            <w:r w:rsidRPr="00613175">
              <w:t>SS sends 200 OK for INVITE.</w:t>
            </w:r>
          </w:p>
        </w:tc>
        <w:tc>
          <w:tcPr>
            <w:tcW w:w="720" w:type="dxa"/>
            <w:tcBorders>
              <w:top w:val="single" w:sz="4" w:space="0" w:color="auto"/>
              <w:left w:val="single" w:sz="4" w:space="0" w:color="auto"/>
              <w:bottom w:val="single" w:sz="4" w:space="0" w:color="auto"/>
              <w:right w:val="single" w:sz="4" w:space="0" w:color="auto"/>
            </w:tcBorders>
          </w:tcPr>
          <w:p w14:paraId="1CB314A2" w14:textId="77777777" w:rsidR="00AF0BFE" w:rsidRPr="00613175" w:rsidRDefault="00AF0BFE" w:rsidP="00AF0BF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1D2B4EE4" w14:textId="77777777" w:rsidR="00AF0BFE" w:rsidRPr="00613175" w:rsidRDefault="00AF0BFE" w:rsidP="00AF0BFE">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217E319C" w14:textId="77777777" w:rsidR="00AF0BFE" w:rsidRPr="00613175" w:rsidRDefault="00AF0BFE" w:rsidP="00AF0BF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141EAAB" w14:textId="77777777" w:rsidR="00AF0BFE" w:rsidRPr="00613175" w:rsidRDefault="00AF0BFE" w:rsidP="00AF0BFE">
            <w:pPr>
              <w:pStyle w:val="TAC"/>
              <w:rPr>
                <w:lang w:eastAsia="zh-CN"/>
              </w:rPr>
            </w:pPr>
          </w:p>
        </w:tc>
      </w:tr>
      <w:tr w:rsidR="00AF0BFE" w:rsidRPr="00613175" w14:paraId="09DB6A56"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640FE9D3" w14:textId="77777777" w:rsidR="00AF0BFE" w:rsidRPr="00613175" w:rsidRDefault="00AF0BFE" w:rsidP="00AF0BFE">
            <w:pPr>
              <w:pStyle w:val="TAC"/>
              <w:rPr>
                <w:lang w:eastAsia="zh-CN"/>
              </w:rPr>
            </w:pPr>
            <w:r w:rsidRPr="00613175">
              <w:rPr>
                <w:lang w:eastAsia="zh-CN"/>
              </w:rPr>
              <w:t>23</w:t>
            </w:r>
          </w:p>
        </w:tc>
        <w:tc>
          <w:tcPr>
            <w:tcW w:w="3969" w:type="dxa"/>
            <w:tcBorders>
              <w:top w:val="single" w:sz="4" w:space="0" w:color="auto"/>
              <w:left w:val="single" w:sz="4" w:space="0" w:color="auto"/>
              <w:bottom w:val="single" w:sz="4" w:space="0" w:color="auto"/>
              <w:right w:val="single" w:sz="4" w:space="0" w:color="auto"/>
            </w:tcBorders>
          </w:tcPr>
          <w:p w14:paraId="518A268F" w14:textId="77777777" w:rsidR="00AF0BFE" w:rsidRPr="00613175" w:rsidRDefault="00AF0BFE" w:rsidP="00AF0BFE">
            <w:pPr>
              <w:pStyle w:val="TAL"/>
              <w:rPr>
                <w:lang w:eastAsia="zh-CN"/>
              </w:rPr>
            </w:pPr>
            <w:r w:rsidRPr="00613175">
              <w:rPr>
                <w:lang w:eastAsia="zh-CN"/>
              </w:rPr>
              <w:t>UE sends ACK.</w:t>
            </w:r>
          </w:p>
        </w:tc>
        <w:tc>
          <w:tcPr>
            <w:tcW w:w="720" w:type="dxa"/>
            <w:tcBorders>
              <w:top w:val="single" w:sz="4" w:space="0" w:color="auto"/>
              <w:left w:val="single" w:sz="4" w:space="0" w:color="auto"/>
              <w:bottom w:val="single" w:sz="4" w:space="0" w:color="auto"/>
              <w:right w:val="single" w:sz="4" w:space="0" w:color="auto"/>
            </w:tcBorders>
          </w:tcPr>
          <w:p w14:paraId="3BF60CCC" w14:textId="77777777" w:rsidR="00AF0BFE" w:rsidRPr="00613175" w:rsidRDefault="00AF0BFE" w:rsidP="00AF0BF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955C792" w14:textId="77777777" w:rsidR="00AF0BFE" w:rsidRPr="00613175" w:rsidRDefault="00AF0BFE" w:rsidP="00AF0BFE">
            <w:pPr>
              <w:pStyle w:val="TAL"/>
              <w:rPr>
                <w:lang w:eastAsia="zh-CN"/>
              </w:rPr>
            </w:pPr>
            <w:r w:rsidRPr="00613175">
              <w:rPr>
                <w:lang w:eastAsia="zh-CN"/>
              </w:rPr>
              <w:t>ACK</w:t>
            </w:r>
          </w:p>
        </w:tc>
        <w:tc>
          <w:tcPr>
            <w:tcW w:w="567" w:type="dxa"/>
            <w:tcBorders>
              <w:top w:val="single" w:sz="4" w:space="0" w:color="auto"/>
              <w:left w:val="single" w:sz="4" w:space="0" w:color="auto"/>
              <w:bottom w:val="single" w:sz="4" w:space="0" w:color="auto"/>
              <w:right w:val="single" w:sz="4" w:space="0" w:color="auto"/>
            </w:tcBorders>
          </w:tcPr>
          <w:p w14:paraId="1AD62799" w14:textId="77777777" w:rsidR="00AF0BFE" w:rsidRPr="00613175" w:rsidRDefault="00AF0BFE" w:rsidP="00AF0BF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24B9E037" w14:textId="77777777" w:rsidR="00AF0BFE" w:rsidRPr="00613175" w:rsidRDefault="00AF0BFE" w:rsidP="00AF0BFE">
            <w:pPr>
              <w:pStyle w:val="TAC"/>
              <w:rPr>
                <w:lang w:eastAsia="zh-CN"/>
              </w:rPr>
            </w:pPr>
          </w:p>
        </w:tc>
      </w:tr>
      <w:tr w:rsidR="00AF0BFE" w:rsidRPr="00613175" w14:paraId="26E5397A"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418B1C3D" w14:textId="77777777" w:rsidR="00AF0BFE" w:rsidRPr="00613175" w:rsidRDefault="00AF0BFE" w:rsidP="00AF0BFE">
            <w:pPr>
              <w:pStyle w:val="TAC"/>
              <w:rPr>
                <w:lang w:eastAsia="zh-CN"/>
              </w:rPr>
            </w:pPr>
            <w:r w:rsidRPr="00613175">
              <w:rPr>
                <w:lang w:eastAsia="zh-CN"/>
              </w:rPr>
              <w:t>24</w:t>
            </w:r>
          </w:p>
        </w:tc>
        <w:tc>
          <w:tcPr>
            <w:tcW w:w="3969" w:type="dxa"/>
            <w:tcBorders>
              <w:top w:val="single" w:sz="4" w:space="0" w:color="auto"/>
              <w:left w:val="single" w:sz="4" w:space="0" w:color="auto"/>
              <w:bottom w:val="single" w:sz="4" w:space="0" w:color="auto"/>
              <w:right w:val="single" w:sz="4" w:space="0" w:color="auto"/>
            </w:tcBorders>
          </w:tcPr>
          <w:p w14:paraId="10C73671" w14:textId="77777777" w:rsidR="00AF0BFE" w:rsidRPr="00613175" w:rsidRDefault="00AF0BFE" w:rsidP="00AF0BFE">
            <w:pPr>
              <w:pStyle w:val="TAL"/>
            </w:pPr>
            <w:r w:rsidRPr="00613175">
              <w:t>900 seconds after step 23, UE sends an INVITE request to refresh the session.</w:t>
            </w:r>
          </w:p>
        </w:tc>
        <w:tc>
          <w:tcPr>
            <w:tcW w:w="720" w:type="dxa"/>
            <w:tcBorders>
              <w:top w:val="single" w:sz="4" w:space="0" w:color="auto"/>
              <w:left w:val="single" w:sz="4" w:space="0" w:color="auto"/>
              <w:bottom w:val="single" w:sz="4" w:space="0" w:color="auto"/>
              <w:right w:val="single" w:sz="4" w:space="0" w:color="auto"/>
            </w:tcBorders>
          </w:tcPr>
          <w:p w14:paraId="45803E34" w14:textId="77777777" w:rsidR="00AF0BFE" w:rsidRPr="00613175" w:rsidRDefault="00AF0BFE" w:rsidP="00AF0BF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3DF30B9" w14:textId="77777777" w:rsidR="00AF0BFE" w:rsidRPr="00613175" w:rsidRDefault="00AF0BFE" w:rsidP="00AF0BFE">
            <w:pPr>
              <w:pStyle w:val="TAL"/>
              <w:rPr>
                <w:lang w:eastAsia="zh-CN"/>
              </w:rPr>
            </w:pPr>
            <w:r w:rsidRPr="00613175">
              <w:rPr>
                <w:lang w:eastAsia="zh-CN"/>
              </w:rPr>
              <w:t>INVITE</w:t>
            </w:r>
          </w:p>
        </w:tc>
        <w:tc>
          <w:tcPr>
            <w:tcW w:w="567" w:type="dxa"/>
            <w:tcBorders>
              <w:top w:val="single" w:sz="4" w:space="0" w:color="auto"/>
              <w:left w:val="single" w:sz="4" w:space="0" w:color="auto"/>
              <w:bottom w:val="single" w:sz="4" w:space="0" w:color="auto"/>
              <w:right w:val="single" w:sz="4" w:space="0" w:color="auto"/>
            </w:tcBorders>
          </w:tcPr>
          <w:p w14:paraId="045D0F43" w14:textId="77777777" w:rsidR="00AF0BFE" w:rsidRPr="00613175" w:rsidRDefault="00AF0BFE" w:rsidP="00AF0BFE">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011F3FF5" w14:textId="77777777" w:rsidR="00AF0BFE" w:rsidRPr="00613175" w:rsidRDefault="00AF0BFE" w:rsidP="00AF0BFE">
            <w:pPr>
              <w:pStyle w:val="TAC"/>
              <w:rPr>
                <w:lang w:eastAsia="zh-CN"/>
              </w:rPr>
            </w:pPr>
            <w:r w:rsidRPr="00613175">
              <w:rPr>
                <w:lang w:eastAsia="zh-CN"/>
              </w:rPr>
              <w:t>P</w:t>
            </w:r>
          </w:p>
        </w:tc>
      </w:tr>
      <w:tr w:rsidR="00AF0BFE" w:rsidRPr="00613175" w14:paraId="49163F5F"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42DABBE3" w14:textId="77777777" w:rsidR="00AF0BFE" w:rsidRPr="00613175" w:rsidRDefault="00AF0BFE" w:rsidP="00AF0BFE">
            <w:pPr>
              <w:pStyle w:val="TAC"/>
              <w:rPr>
                <w:lang w:eastAsia="zh-CN"/>
              </w:rPr>
            </w:pPr>
            <w:r w:rsidRPr="00613175">
              <w:rPr>
                <w:lang w:eastAsia="zh-CN"/>
              </w:rPr>
              <w:t>25</w:t>
            </w:r>
          </w:p>
        </w:tc>
        <w:tc>
          <w:tcPr>
            <w:tcW w:w="3969" w:type="dxa"/>
            <w:tcBorders>
              <w:top w:val="single" w:sz="4" w:space="0" w:color="auto"/>
              <w:left w:val="single" w:sz="4" w:space="0" w:color="auto"/>
              <w:bottom w:val="single" w:sz="4" w:space="0" w:color="auto"/>
              <w:right w:val="single" w:sz="4" w:space="0" w:color="auto"/>
            </w:tcBorders>
          </w:tcPr>
          <w:p w14:paraId="5C66CC24" w14:textId="77777777" w:rsidR="00AF0BFE" w:rsidRPr="00613175" w:rsidRDefault="00AF0BFE" w:rsidP="00AF0BFE">
            <w:pPr>
              <w:pStyle w:val="TAL"/>
            </w:pPr>
            <w:r w:rsidRPr="00613175">
              <w:t>SS sends 200 OK for INVITE.</w:t>
            </w:r>
          </w:p>
        </w:tc>
        <w:tc>
          <w:tcPr>
            <w:tcW w:w="720" w:type="dxa"/>
            <w:tcBorders>
              <w:top w:val="single" w:sz="4" w:space="0" w:color="auto"/>
              <w:left w:val="single" w:sz="4" w:space="0" w:color="auto"/>
              <w:bottom w:val="single" w:sz="4" w:space="0" w:color="auto"/>
              <w:right w:val="single" w:sz="4" w:space="0" w:color="auto"/>
            </w:tcBorders>
          </w:tcPr>
          <w:p w14:paraId="6EB26CF9" w14:textId="77777777" w:rsidR="00AF0BFE" w:rsidRPr="00613175" w:rsidRDefault="00AF0BFE" w:rsidP="00AF0BFE">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4E0B7BE0" w14:textId="77777777" w:rsidR="00AF0BFE" w:rsidRPr="00613175" w:rsidRDefault="00AF0BFE" w:rsidP="00AF0BFE">
            <w:pPr>
              <w:pStyle w:val="TAL"/>
              <w:rPr>
                <w:lang w:eastAsia="zh-CN"/>
              </w:rPr>
            </w:pPr>
            <w:r w:rsidRPr="00613175">
              <w:rPr>
                <w:lang w:eastAsia="zh-CN"/>
              </w:rPr>
              <w:t>200 OK</w:t>
            </w:r>
          </w:p>
        </w:tc>
        <w:tc>
          <w:tcPr>
            <w:tcW w:w="567" w:type="dxa"/>
            <w:tcBorders>
              <w:top w:val="single" w:sz="4" w:space="0" w:color="auto"/>
              <w:left w:val="single" w:sz="4" w:space="0" w:color="auto"/>
              <w:bottom w:val="single" w:sz="4" w:space="0" w:color="auto"/>
              <w:right w:val="single" w:sz="4" w:space="0" w:color="auto"/>
            </w:tcBorders>
          </w:tcPr>
          <w:p w14:paraId="299C1E1D" w14:textId="77777777" w:rsidR="00AF0BFE" w:rsidRPr="00613175" w:rsidRDefault="00AF0BFE" w:rsidP="00AF0BF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653BFAED" w14:textId="77777777" w:rsidR="00AF0BFE" w:rsidRPr="00613175" w:rsidRDefault="00AF0BFE" w:rsidP="00AF0BFE">
            <w:pPr>
              <w:pStyle w:val="TAC"/>
              <w:rPr>
                <w:lang w:eastAsia="zh-CN"/>
              </w:rPr>
            </w:pPr>
          </w:p>
        </w:tc>
      </w:tr>
      <w:tr w:rsidR="00AF0BFE" w:rsidRPr="00613175" w14:paraId="0A3D45F0"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tcPr>
          <w:p w14:paraId="758A0137" w14:textId="77777777" w:rsidR="00AF0BFE" w:rsidRPr="00613175" w:rsidRDefault="00AF0BFE" w:rsidP="00AF0BFE">
            <w:pPr>
              <w:pStyle w:val="TAC"/>
              <w:rPr>
                <w:lang w:eastAsia="zh-CN"/>
              </w:rPr>
            </w:pPr>
            <w:r w:rsidRPr="00613175">
              <w:rPr>
                <w:lang w:eastAsia="zh-CN"/>
              </w:rPr>
              <w:t>26</w:t>
            </w:r>
          </w:p>
        </w:tc>
        <w:tc>
          <w:tcPr>
            <w:tcW w:w="3969" w:type="dxa"/>
            <w:tcBorders>
              <w:top w:val="single" w:sz="4" w:space="0" w:color="auto"/>
              <w:left w:val="single" w:sz="4" w:space="0" w:color="auto"/>
              <w:bottom w:val="single" w:sz="4" w:space="0" w:color="auto"/>
              <w:right w:val="single" w:sz="4" w:space="0" w:color="auto"/>
            </w:tcBorders>
          </w:tcPr>
          <w:p w14:paraId="4A5D95CA" w14:textId="77777777" w:rsidR="00AF0BFE" w:rsidRPr="00613175" w:rsidRDefault="00AF0BFE" w:rsidP="00AF0BFE">
            <w:pPr>
              <w:pStyle w:val="TAL"/>
            </w:pPr>
            <w:r w:rsidRPr="00613175">
              <w:rPr>
                <w:lang w:eastAsia="zh-CN"/>
              </w:rPr>
              <w:t>UE sends ACK.</w:t>
            </w:r>
          </w:p>
        </w:tc>
        <w:tc>
          <w:tcPr>
            <w:tcW w:w="720" w:type="dxa"/>
            <w:tcBorders>
              <w:top w:val="single" w:sz="4" w:space="0" w:color="auto"/>
              <w:left w:val="single" w:sz="4" w:space="0" w:color="auto"/>
              <w:bottom w:val="single" w:sz="4" w:space="0" w:color="auto"/>
              <w:right w:val="single" w:sz="4" w:space="0" w:color="auto"/>
            </w:tcBorders>
          </w:tcPr>
          <w:p w14:paraId="03483523" w14:textId="77777777" w:rsidR="00AF0BFE" w:rsidRPr="00613175" w:rsidRDefault="00AF0BFE" w:rsidP="00AF0BFE">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042B2F86" w14:textId="77777777" w:rsidR="00AF0BFE" w:rsidRPr="00613175" w:rsidRDefault="00AF0BFE" w:rsidP="00AF0BFE">
            <w:pPr>
              <w:pStyle w:val="TAL"/>
              <w:rPr>
                <w:lang w:eastAsia="zh-CN"/>
              </w:rPr>
            </w:pPr>
            <w:r w:rsidRPr="00613175">
              <w:rPr>
                <w:lang w:eastAsia="zh-CN"/>
              </w:rPr>
              <w:t>ACK</w:t>
            </w:r>
          </w:p>
        </w:tc>
        <w:tc>
          <w:tcPr>
            <w:tcW w:w="567" w:type="dxa"/>
            <w:tcBorders>
              <w:top w:val="single" w:sz="4" w:space="0" w:color="auto"/>
              <w:left w:val="single" w:sz="4" w:space="0" w:color="auto"/>
              <w:bottom w:val="single" w:sz="4" w:space="0" w:color="auto"/>
              <w:right w:val="single" w:sz="4" w:space="0" w:color="auto"/>
            </w:tcBorders>
          </w:tcPr>
          <w:p w14:paraId="07CAD6D1" w14:textId="77777777" w:rsidR="00AF0BFE" w:rsidRPr="00613175" w:rsidRDefault="00AF0BFE" w:rsidP="00AF0BF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B9FBDB3" w14:textId="77777777" w:rsidR="00AF0BFE" w:rsidRPr="00613175" w:rsidRDefault="00AF0BFE" w:rsidP="00AF0BFE">
            <w:pPr>
              <w:pStyle w:val="TAC"/>
              <w:rPr>
                <w:lang w:eastAsia="zh-CN"/>
              </w:rPr>
            </w:pPr>
          </w:p>
        </w:tc>
      </w:tr>
      <w:tr w:rsidR="00AF0BFE" w:rsidRPr="00613175" w14:paraId="2EC45803" w14:textId="77777777" w:rsidTr="00AF0BFE">
        <w:trPr>
          <w:jc w:val="center"/>
        </w:trPr>
        <w:tc>
          <w:tcPr>
            <w:tcW w:w="567" w:type="dxa"/>
            <w:tcBorders>
              <w:top w:val="single" w:sz="4" w:space="0" w:color="auto"/>
              <w:left w:val="single" w:sz="4" w:space="0" w:color="auto"/>
              <w:bottom w:val="single" w:sz="4" w:space="0" w:color="auto"/>
              <w:right w:val="single" w:sz="4" w:space="0" w:color="auto"/>
            </w:tcBorders>
            <w:hideMark/>
          </w:tcPr>
          <w:p w14:paraId="6BB0C6D1" w14:textId="77777777" w:rsidR="00AF0BFE" w:rsidRPr="00613175" w:rsidRDefault="00AF0BFE" w:rsidP="00AF0BFE">
            <w:pPr>
              <w:pStyle w:val="TAC"/>
              <w:rPr>
                <w:lang w:eastAsia="zh-CN"/>
              </w:rPr>
            </w:pPr>
            <w:r w:rsidRPr="00613175">
              <w:t>27-28</w:t>
            </w:r>
          </w:p>
        </w:tc>
        <w:tc>
          <w:tcPr>
            <w:tcW w:w="3969" w:type="dxa"/>
            <w:tcBorders>
              <w:top w:val="single" w:sz="4" w:space="0" w:color="auto"/>
              <w:left w:val="single" w:sz="4" w:space="0" w:color="auto"/>
              <w:bottom w:val="single" w:sz="4" w:space="0" w:color="auto"/>
              <w:right w:val="single" w:sz="4" w:space="0" w:color="auto"/>
            </w:tcBorders>
            <w:hideMark/>
          </w:tcPr>
          <w:p w14:paraId="77C82B2C" w14:textId="77777777" w:rsidR="00AF0BFE" w:rsidRPr="00613175" w:rsidRDefault="00AF0BFE" w:rsidP="00AF0BFE">
            <w:pPr>
              <w:pStyle w:val="TAL"/>
            </w:pPr>
            <w:r w:rsidRPr="00613175">
              <w:t>SS releases the call.</w:t>
            </w:r>
          </w:p>
          <w:p w14:paraId="552D3BD5" w14:textId="77777777" w:rsidR="00AF0BFE" w:rsidRPr="00613175" w:rsidRDefault="00AF0BFE" w:rsidP="00AF0BFE">
            <w:pPr>
              <w:pStyle w:val="TAL"/>
            </w:pPr>
            <w:r w:rsidRPr="00613175">
              <w:t>(Steps 1-2 of Annex A.8)</w:t>
            </w:r>
          </w:p>
        </w:tc>
        <w:tc>
          <w:tcPr>
            <w:tcW w:w="720" w:type="dxa"/>
            <w:tcBorders>
              <w:top w:val="single" w:sz="4" w:space="0" w:color="auto"/>
              <w:left w:val="single" w:sz="4" w:space="0" w:color="auto"/>
              <w:bottom w:val="single" w:sz="4" w:space="0" w:color="auto"/>
              <w:right w:val="single" w:sz="4" w:space="0" w:color="auto"/>
            </w:tcBorders>
            <w:hideMark/>
          </w:tcPr>
          <w:p w14:paraId="435D362B" w14:textId="77777777" w:rsidR="00AF0BFE" w:rsidRPr="00613175" w:rsidRDefault="00AF0BFE" w:rsidP="00AF0BFE">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tcPr>
          <w:p w14:paraId="69F3D6A7" w14:textId="77777777" w:rsidR="00AF0BFE" w:rsidRPr="00613175" w:rsidRDefault="00AF0BFE" w:rsidP="00AF0BFE">
            <w:pPr>
              <w:pStyle w:val="TAL"/>
              <w:rPr>
                <w:rFonts w:eastAsia="Wingdings"/>
                <w:lang w:eastAsia="zh-CN"/>
              </w:rPr>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4A7EA600" w14:textId="77777777" w:rsidR="00AF0BFE" w:rsidRPr="00613175" w:rsidRDefault="00AF0BFE" w:rsidP="00AF0BFE">
            <w:pPr>
              <w:pStyle w:val="TAC"/>
              <w:rPr>
                <w:rFonts w:eastAsia="MT Extra"/>
                <w:lang w:eastAsia="zh-CN"/>
              </w:rPr>
            </w:pPr>
          </w:p>
        </w:tc>
        <w:tc>
          <w:tcPr>
            <w:tcW w:w="850" w:type="dxa"/>
            <w:tcBorders>
              <w:top w:val="single" w:sz="4" w:space="0" w:color="auto"/>
              <w:left w:val="single" w:sz="4" w:space="0" w:color="auto"/>
              <w:bottom w:val="single" w:sz="4" w:space="0" w:color="auto"/>
              <w:right w:val="single" w:sz="4" w:space="0" w:color="auto"/>
            </w:tcBorders>
          </w:tcPr>
          <w:p w14:paraId="77B325F6" w14:textId="77777777" w:rsidR="00AF0BFE" w:rsidRPr="00613175" w:rsidRDefault="00AF0BFE" w:rsidP="00AF0BFE">
            <w:pPr>
              <w:pStyle w:val="TAC"/>
              <w:rPr>
                <w:lang w:eastAsia="zh-CN"/>
              </w:rPr>
            </w:pPr>
          </w:p>
        </w:tc>
      </w:tr>
    </w:tbl>
    <w:p w14:paraId="3D71387E" w14:textId="77777777" w:rsidR="00C06FDE" w:rsidRPr="00613175" w:rsidRDefault="00C06FDE" w:rsidP="00C06FDE">
      <w:pPr>
        <w:rPr>
          <w:rFonts w:ascii="MS LineDraw" w:hAnsi="MS LineDraw" w:cs="MS LineDraw"/>
        </w:rPr>
      </w:pPr>
    </w:p>
    <w:p w14:paraId="3B91059A" w14:textId="77777777" w:rsidR="00C06FDE" w:rsidRPr="00613175" w:rsidRDefault="00C06FDE" w:rsidP="00C06FDE">
      <w:pPr>
        <w:pStyle w:val="H6"/>
      </w:pPr>
      <w:r w:rsidRPr="00613175">
        <w:t>7.33.3.3</w:t>
      </w:r>
      <w:r w:rsidRPr="00613175">
        <w:tab/>
        <w:t>Specific message contents</w:t>
      </w:r>
    </w:p>
    <w:p w14:paraId="4590B7E4" w14:textId="77777777" w:rsidR="00C06FDE" w:rsidRPr="00613175" w:rsidRDefault="00C06FDE" w:rsidP="00C06FDE">
      <w:pPr>
        <w:pStyle w:val="TH"/>
      </w:pPr>
      <w:r w:rsidRPr="00613175">
        <w:t>Table 7.33.3.3-1: INVITE (step 9, table 7.33.3.2-1)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C06FDE" w:rsidRPr="00613175" w14:paraId="74FDAFBF" w14:textId="77777777" w:rsidTr="00C06FDE">
        <w:trPr>
          <w:jc w:val="center"/>
        </w:trPr>
        <w:tc>
          <w:tcPr>
            <w:tcW w:w="9639" w:type="dxa"/>
            <w:gridSpan w:val="5"/>
          </w:tcPr>
          <w:p w14:paraId="5BEB8297" w14:textId="2EA82105" w:rsidR="00C06FDE" w:rsidRPr="00613175" w:rsidRDefault="00C06FDE" w:rsidP="00C06FDE">
            <w:pPr>
              <w:pStyle w:val="TAL"/>
            </w:pPr>
            <w:r w:rsidRPr="00613175">
              <w:t xml:space="preserve">Derivation Path: </w:t>
            </w:r>
            <w:r w:rsidR="000B08BA" w:rsidRPr="00613175">
              <w:t>Step 1 of Annex A.5.2</w:t>
            </w:r>
          </w:p>
        </w:tc>
      </w:tr>
      <w:tr w:rsidR="00C06FDE" w:rsidRPr="00613175" w14:paraId="388AC36F"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bottom w:val="single" w:sz="4" w:space="0" w:color="auto"/>
            </w:tcBorders>
            <w:shd w:val="clear" w:color="auto" w:fill="auto"/>
          </w:tcPr>
          <w:p w14:paraId="434C2ADF" w14:textId="77777777" w:rsidR="00C06FDE" w:rsidRPr="00613175" w:rsidRDefault="00C06FDE" w:rsidP="00C06FDE">
            <w:pPr>
              <w:pStyle w:val="TAH"/>
            </w:pPr>
            <w:r w:rsidRPr="00613175">
              <w:t>Header/param</w:t>
            </w:r>
          </w:p>
        </w:tc>
        <w:tc>
          <w:tcPr>
            <w:tcW w:w="868" w:type="dxa"/>
            <w:tcBorders>
              <w:bottom w:val="single" w:sz="4" w:space="0" w:color="auto"/>
            </w:tcBorders>
            <w:shd w:val="clear" w:color="auto" w:fill="auto"/>
          </w:tcPr>
          <w:p w14:paraId="5C1589D9" w14:textId="77777777" w:rsidR="00C06FDE" w:rsidRPr="00613175" w:rsidRDefault="00C06FDE" w:rsidP="00C06FDE">
            <w:pPr>
              <w:pStyle w:val="TAH"/>
            </w:pPr>
            <w:r w:rsidRPr="00613175">
              <w:t>Cond</w:t>
            </w:r>
          </w:p>
        </w:tc>
        <w:tc>
          <w:tcPr>
            <w:tcW w:w="4719" w:type="dxa"/>
            <w:tcBorders>
              <w:bottom w:val="single" w:sz="4" w:space="0" w:color="auto"/>
            </w:tcBorders>
            <w:shd w:val="clear" w:color="auto" w:fill="auto"/>
          </w:tcPr>
          <w:p w14:paraId="415625B2" w14:textId="77777777" w:rsidR="00C06FDE" w:rsidRPr="00613175" w:rsidRDefault="00C06FDE" w:rsidP="00C06FDE">
            <w:pPr>
              <w:pStyle w:val="TAH"/>
            </w:pPr>
            <w:r w:rsidRPr="00613175">
              <w:t>Value/remark</w:t>
            </w:r>
          </w:p>
        </w:tc>
        <w:tc>
          <w:tcPr>
            <w:tcW w:w="741" w:type="dxa"/>
            <w:tcBorders>
              <w:bottom w:val="single" w:sz="4" w:space="0" w:color="auto"/>
            </w:tcBorders>
            <w:shd w:val="clear" w:color="auto" w:fill="auto"/>
          </w:tcPr>
          <w:p w14:paraId="20F0EBAB" w14:textId="77777777" w:rsidR="00C06FDE" w:rsidRPr="00613175" w:rsidRDefault="00C06FDE" w:rsidP="00C06FDE">
            <w:pPr>
              <w:pStyle w:val="TAH"/>
            </w:pPr>
            <w:r w:rsidRPr="00613175">
              <w:t>Rel</w:t>
            </w:r>
          </w:p>
        </w:tc>
        <w:tc>
          <w:tcPr>
            <w:tcW w:w="1538" w:type="dxa"/>
            <w:tcBorders>
              <w:bottom w:val="single" w:sz="4" w:space="0" w:color="auto"/>
            </w:tcBorders>
          </w:tcPr>
          <w:p w14:paraId="558DB5F8" w14:textId="77777777" w:rsidR="00C06FDE" w:rsidRPr="00613175" w:rsidRDefault="00C06FDE" w:rsidP="00C06FDE">
            <w:pPr>
              <w:pStyle w:val="TAH"/>
            </w:pPr>
            <w:r w:rsidRPr="00613175">
              <w:t>Reference</w:t>
            </w:r>
          </w:p>
        </w:tc>
      </w:tr>
      <w:tr w:rsidR="00C06FDE" w:rsidRPr="00613175" w14:paraId="17EE7080"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3E785915" w14:textId="77777777" w:rsidR="00C06FDE" w:rsidRPr="00613175" w:rsidRDefault="00C06FDE" w:rsidP="00C06FDE">
            <w:pPr>
              <w:pStyle w:val="TAL"/>
              <w:rPr>
                <w:b/>
                <w:lang w:eastAsia="zh-CN"/>
              </w:rPr>
            </w:pPr>
            <w:r w:rsidRPr="00613175">
              <w:rPr>
                <w:b/>
                <w:lang w:eastAsia="zh-CN"/>
              </w:rPr>
              <w:t>Allow</w:t>
            </w:r>
          </w:p>
        </w:tc>
        <w:tc>
          <w:tcPr>
            <w:tcW w:w="868" w:type="dxa"/>
            <w:tcBorders>
              <w:top w:val="single" w:sz="4" w:space="0" w:color="auto"/>
              <w:bottom w:val="single" w:sz="4" w:space="0" w:color="auto"/>
            </w:tcBorders>
            <w:shd w:val="clear" w:color="auto" w:fill="auto"/>
          </w:tcPr>
          <w:p w14:paraId="29FE59B7" w14:textId="77777777" w:rsidR="00C06FDE" w:rsidRPr="00613175" w:rsidRDefault="00C06FDE" w:rsidP="00C06FDE">
            <w:pPr>
              <w:pStyle w:val="TAL"/>
            </w:pPr>
          </w:p>
        </w:tc>
        <w:tc>
          <w:tcPr>
            <w:tcW w:w="4719" w:type="dxa"/>
            <w:tcBorders>
              <w:top w:val="single" w:sz="4" w:space="0" w:color="auto"/>
              <w:bottom w:val="single" w:sz="4" w:space="0" w:color="auto"/>
            </w:tcBorders>
            <w:shd w:val="clear" w:color="auto" w:fill="auto"/>
          </w:tcPr>
          <w:p w14:paraId="1DC48837" w14:textId="77777777" w:rsidR="00C06FDE" w:rsidRPr="00613175" w:rsidRDefault="00C06FDE" w:rsidP="00C06FDE">
            <w:pPr>
              <w:pStyle w:val="TAL"/>
              <w:rPr>
                <w:i/>
                <w:iCs/>
                <w:lang w:eastAsia="zh-CN"/>
              </w:rPr>
            </w:pPr>
            <w:r w:rsidRPr="00613175">
              <w:rPr>
                <w:i/>
                <w:iCs/>
                <w:lang w:eastAsia="zh-CN"/>
              </w:rPr>
              <w:t>INVITE, ACK, OPTIONS, CANCEL, BYE</w:t>
            </w:r>
          </w:p>
        </w:tc>
        <w:tc>
          <w:tcPr>
            <w:tcW w:w="741" w:type="dxa"/>
            <w:tcBorders>
              <w:top w:val="single" w:sz="4" w:space="0" w:color="auto"/>
              <w:bottom w:val="single" w:sz="4" w:space="0" w:color="auto"/>
            </w:tcBorders>
            <w:shd w:val="clear" w:color="auto" w:fill="auto"/>
          </w:tcPr>
          <w:p w14:paraId="17AA6B71" w14:textId="77777777" w:rsidR="00C06FDE" w:rsidRPr="00613175" w:rsidRDefault="00C06FDE" w:rsidP="00C06FDE">
            <w:pPr>
              <w:pStyle w:val="TAL"/>
            </w:pPr>
          </w:p>
        </w:tc>
        <w:tc>
          <w:tcPr>
            <w:tcW w:w="1538" w:type="dxa"/>
            <w:tcBorders>
              <w:top w:val="single" w:sz="4" w:space="0" w:color="auto"/>
              <w:bottom w:val="single" w:sz="4" w:space="0" w:color="auto"/>
            </w:tcBorders>
          </w:tcPr>
          <w:p w14:paraId="7FE89022" w14:textId="52B8D8E5" w:rsidR="00C06FDE" w:rsidRPr="00613175" w:rsidRDefault="000B08BA" w:rsidP="00C06FDE">
            <w:pPr>
              <w:pStyle w:val="TAL"/>
            </w:pPr>
            <w:r w:rsidRPr="00613175">
              <w:t>RFC 3261 [6]</w:t>
            </w:r>
          </w:p>
        </w:tc>
      </w:tr>
      <w:tr w:rsidR="00C06FDE" w:rsidRPr="00613175" w14:paraId="6FD27164"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nil"/>
            </w:tcBorders>
            <w:shd w:val="clear" w:color="auto" w:fill="auto"/>
          </w:tcPr>
          <w:p w14:paraId="315E93A0" w14:textId="77777777" w:rsidR="00C06FDE" w:rsidRPr="00613175" w:rsidRDefault="00C06FDE" w:rsidP="00C06FDE">
            <w:pPr>
              <w:pStyle w:val="TAL"/>
              <w:rPr>
                <w:b/>
              </w:rPr>
            </w:pPr>
            <w:r w:rsidRPr="00613175">
              <w:rPr>
                <w:b/>
              </w:rPr>
              <w:t>Session-Expires</w:t>
            </w:r>
          </w:p>
        </w:tc>
        <w:tc>
          <w:tcPr>
            <w:tcW w:w="868" w:type="dxa"/>
            <w:tcBorders>
              <w:top w:val="single" w:sz="4" w:space="0" w:color="auto"/>
              <w:bottom w:val="nil"/>
            </w:tcBorders>
            <w:shd w:val="clear" w:color="auto" w:fill="auto"/>
          </w:tcPr>
          <w:p w14:paraId="145232A6" w14:textId="77777777" w:rsidR="00C06FDE" w:rsidRPr="00613175" w:rsidRDefault="00C06FDE" w:rsidP="00C06FDE">
            <w:pPr>
              <w:pStyle w:val="TAL"/>
            </w:pPr>
          </w:p>
        </w:tc>
        <w:tc>
          <w:tcPr>
            <w:tcW w:w="4719" w:type="dxa"/>
            <w:tcBorders>
              <w:top w:val="single" w:sz="4" w:space="0" w:color="auto"/>
              <w:bottom w:val="nil"/>
            </w:tcBorders>
            <w:shd w:val="clear" w:color="auto" w:fill="auto"/>
          </w:tcPr>
          <w:p w14:paraId="306DD5C2" w14:textId="77777777" w:rsidR="00C06FDE" w:rsidRPr="00613175" w:rsidRDefault="00C06FDE" w:rsidP="00C06FDE">
            <w:pPr>
              <w:pStyle w:val="TAL"/>
              <w:rPr>
                <w:lang w:eastAsia="zh-CN"/>
              </w:rPr>
            </w:pPr>
          </w:p>
        </w:tc>
        <w:tc>
          <w:tcPr>
            <w:tcW w:w="741" w:type="dxa"/>
            <w:tcBorders>
              <w:top w:val="single" w:sz="4" w:space="0" w:color="auto"/>
              <w:bottom w:val="nil"/>
            </w:tcBorders>
            <w:shd w:val="clear" w:color="auto" w:fill="auto"/>
          </w:tcPr>
          <w:p w14:paraId="00AE49F3" w14:textId="77777777" w:rsidR="00C06FDE" w:rsidRPr="00613175" w:rsidRDefault="00C06FDE" w:rsidP="00C06FDE">
            <w:pPr>
              <w:pStyle w:val="TAL"/>
            </w:pPr>
          </w:p>
        </w:tc>
        <w:tc>
          <w:tcPr>
            <w:tcW w:w="1538" w:type="dxa"/>
            <w:tcBorders>
              <w:top w:val="single" w:sz="4" w:space="0" w:color="auto"/>
              <w:bottom w:val="nil"/>
            </w:tcBorders>
          </w:tcPr>
          <w:p w14:paraId="395793EB" w14:textId="77777777" w:rsidR="00C06FDE" w:rsidRPr="00613175" w:rsidRDefault="00C06FDE" w:rsidP="00C06FDE">
            <w:pPr>
              <w:pStyle w:val="TAL"/>
            </w:pPr>
            <w:r w:rsidRPr="00613175">
              <w:t>RFC 4028 [37]</w:t>
            </w:r>
          </w:p>
        </w:tc>
      </w:tr>
      <w:tr w:rsidR="00C06FDE" w:rsidRPr="00613175" w14:paraId="1D24A45B"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top w:val="nil"/>
              <w:bottom w:val="nil"/>
            </w:tcBorders>
            <w:shd w:val="clear" w:color="auto" w:fill="auto"/>
          </w:tcPr>
          <w:p w14:paraId="7754F885" w14:textId="77777777" w:rsidR="00C06FDE" w:rsidRPr="00613175" w:rsidRDefault="00C06FDE" w:rsidP="00C06FDE">
            <w:pPr>
              <w:pStyle w:val="TAL"/>
              <w:rPr>
                <w:bCs/>
              </w:rPr>
            </w:pPr>
            <w:r w:rsidRPr="00613175">
              <w:rPr>
                <w:bCs/>
              </w:rPr>
              <w:tab/>
              <w:t>delta-seconds</w:t>
            </w:r>
          </w:p>
        </w:tc>
        <w:tc>
          <w:tcPr>
            <w:tcW w:w="868" w:type="dxa"/>
            <w:tcBorders>
              <w:top w:val="nil"/>
              <w:bottom w:val="nil"/>
            </w:tcBorders>
            <w:shd w:val="clear" w:color="auto" w:fill="auto"/>
          </w:tcPr>
          <w:p w14:paraId="11CEF570" w14:textId="77777777" w:rsidR="00C06FDE" w:rsidRPr="00613175" w:rsidRDefault="00C06FDE" w:rsidP="00C06FDE">
            <w:pPr>
              <w:pStyle w:val="TAL"/>
            </w:pPr>
          </w:p>
        </w:tc>
        <w:tc>
          <w:tcPr>
            <w:tcW w:w="4719" w:type="dxa"/>
            <w:tcBorders>
              <w:top w:val="nil"/>
              <w:bottom w:val="nil"/>
            </w:tcBorders>
            <w:shd w:val="clear" w:color="auto" w:fill="auto"/>
          </w:tcPr>
          <w:p w14:paraId="4BAA8B8D" w14:textId="77777777" w:rsidR="00C06FDE" w:rsidRPr="00613175" w:rsidRDefault="00C06FDE" w:rsidP="00C06FDE">
            <w:pPr>
              <w:pStyle w:val="TAL"/>
              <w:rPr>
                <w:i/>
                <w:iCs/>
                <w:lang w:eastAsia="zh-CN"/>
              </w:rPr>
            </w:pPr>
            <w:r w:rsidRPr="00613175">
              <w:rPr>
                <w:i/>
                <w:iCs/>
                <w:lang w:eastAsia="zh-CN"/>
              </w:rPr>
              <w:t>1800</w:t>
            </w:r>
          </w:p>
        </w:tc>
        <w:tc>
          <w:tcPr>
            <w:tcW w:w="741" w:type="dxa"/>
            <w:tcBorders>
              <w:top w:val="nil"/>
              <w:bottom w:val="nil"/>
            </w:tcBorders>
            <w:shd w:val="clear" w:color="auto" w:fill="auto"/>
          </w:tcPr>
          <w:p w14:paraId="68B86D19" w14:textId="77777777" w:rsidR="00C06FDE" w:rsidRPr="00613175" w:rsidRDefault="00C06FDE" w:rsidP="00C06FDE">
            <w:pPr>
              <w:pStyle w:val="TAL"/>
            </w:pPr>
          </w:p>
        </w:tc>
        <w:tc>
          <w:tcPr>
            <w:tcW w:w="1538" w:type="dxa"/>
            <w:tcBorders>
              <w:top w:val="nil"/>
              <w:bottom w:val="nil"/>
            </w:tcBorders>
          </w:tcPr>
          <w:p w14:paraId="063E3FDD" w14:textId="77777777" w:rsidR="00C06FDE" w:rsidRPr="00613175" w:rsidRDefault="00C06FDE" w:rsidP="00C06FDE">
            <w:pPr>
              <w:pStyle w:val="TAL"/>
            </w:pPr>
          </w:p>
        </w:tc>
      </w:tr>
      <w:tr w:rsidR="00C06FDE" w:rsidRPr="00613175" w14:paraId="59D5BD76" w14:textId="77777777" w:rsidTr="00C06FDE">
        <w:tblPrEx>
          <w:tblCellMar>
            <w:left w:w="115" w:type="dxa"/>
            <w:right w:w="115" w:type="dxa"/>
          </w:tblCellMar>
          <w:tblLook w:val="04A0" w:firstRow="1" w:lastRow="0" w:firstColumn="1" w:lastColumn="0" w:noHBand="0" w:noVBand="1"/>
        </w:tblPrEx>
        <w:trPr>
          <w:tblHeader/>
          <w:jc w:val="center"/>
        </w:trPr>
        <w:tc>
          <w:tcPr>
            <w:tcW w:w="1773" w:type="dxa"/>
            <w:tcBorders>
              <w:top w:val="nil"/>
              <w:bottom w:val="single" w:sz="4" w:space="0" w:color="auto"/>
            </w:tcBorders>
            <w:shd w:val="clear" w:color="auto" w:fill="auto"/>
          </w:tcPr>
          <w:p w14:paraId="21C1EAD6" w14:textId="77777777" w:rsidR="00C06FDE" w:rsidRPr="00613175" w:rsidRDefault="00C06FDE" w:rsidP="00C06FDE">
            <w:pPr>
              <w:pStyle w:val="TAL"/>
              <w:rPr>
                <w:bCs/>
              </w:rPr>
            </w:pPr>
            <w:r w:rsidRPr="00613175">
              <w:rPr>
                <w:bCs/>
              </w:rPr>
              <w:tab/>
              <w:t>refresher</w:t>
            </w:r>
          </w:p>
        </w:tc>
        <w:tc>
          <w:tcPr>
            <w:tcW w:w="868" w:type="dxa"/>
            <w:tcBorders>
              <w:top w:val="nil"/>
              <w:bottom w:val="single" w:sz="4" w:space="0" w:color="auto"/>
            </w:tcBorders>
            <w:shd w:val="clear" w:color="auto" w:fill="auto"/>
          </w:tcPr>
          <w:p w14:paraId="275ADAED" w14:textId="77777777" w:rsidR="00C06FDE" w:rsidRPr="00613175" w:rsidRDefault="00C06FDE" w:rsidP="00C06FDE">
            <w:pPr>
              <w:pStyle w:val="TAL"/>
            </w:pPr>
          </w:p>
        </w:tc>
        <w:tc>
          <w:tcPr>
            <w:tcW w:w="4719" w:type="dxa"/>
            <w:tcBorders>
              <w:top w:val="nil"/>
              <w:bottom w:val="single" w:sz="4" w:space="0" w:color="auto"/>
            </w:tcBorders>
            <w:shd w:val="clear" w:color="auto" w:fill="auto"/>
          </w:tcPr>
          <w:p w14:paraId="638D7F00" w14:textId="77777777" w:rsidR="00C06FDE" w:rsidRPr="00613175" w:rsidRDefault="00C06FDE" w:rsidP="00C06FDE">
            <w:pPr>
              <w:pStyle w:val="TAL"/>
              <w:rPr>
                <w:i/>
                <w:iCs/>
                <w:lang w:eastAsia="zh-CN"/>
              </w:rPr>
            </w:pPr>
            <w:r w:rsidRPr="00613175">
              <w:rPr>
                <w:i/>
                <w:iCs/>
                <w:lang w:eastAsia="zh-CN"/>
              </w:rPr>
              <w:t>uas</w:t>
            </w:r>
          </w:p>
        </w:tc>
        <w:tc>
          <w:tcPr>
            <w:tcW w:w="741" w:type="dxa"/>
            <w:tcBorders>
              <w:top w:val="nil"/>
              <w:bottom w:val="single" w:sz="4" w:space="0" w:color="auto"/>
            </w:tcBorders>
            <w:shd w:val="clear" w:color="auto" w:fill="auto"/>
          </w:tcPr>
          <w:p w14:paraId="464E1916" w14:textId="77777777" w:rsidR="00C06FDE" w:rsidRPr="00613175" w:rsidRDefault="00C06FDE" w:rsidP="00C06FDE">
            <w:pPr>
              <w:pStyle w:val="TAL"/>
            </w:pPr>
          </w:p>
        </w:tc>
        <w:tc>
          <w:tcPr>
            <w:tcW w:w="1538" w:type="dxa"/>
            <w:tcBorders>
              <w:top w:val="nil"/>
              <w:bottom w:val="single" w:sz="4" w:space="0" w:color="auto"/>
            </w:tcBorders>
          </w:tcPr>
          <w:p w14:paraId="3D254506" w14:textId="77777777" w:rsidR="00C06FDE" w:rsidRPr="00613175" w:rsidRDefault="00C06FDE" w:rsidP="00C06FDE">
            <w:pPr>
              <w:pStyle w:val="TAL"/>
            </w:pPr>
          </w:p>
        </w:tc>
      </w:tr>
    </w:tbl>
    <w:p w14:paraId="77D2403D" w14:textId="77777777" w:rsidR="00C06FDE" w:rsidRPr="00613175" w:rsidRDefault="00C06FDE" w:rsidP="00C06FDE"/>
    <w:p w14:paraId="57F76556" w14:textId="77777777" w:rsidR="00C06FDE" w:rsidRPr="00613175" w:rsidRDefault="00C06FDE" w:rsidP="00C06FDE">
      <w:pPr>
        <w:pStyle w:val="TH"/>
      </w:pPr>
      <w:r w:rsidRPr="00613175">
        <w:lastRenderedPageBreak/>
        <w:t>Table 7.33.3.3-2: 200 OK (step 19, table 7.33.3.2-1)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58216379" w14:textId="77777777" w:rsidTr="00C06FDE">
        <w:trPr>
          <w:jc w:val="center"/>
        </w:trPr>
        <w:tc>
          <w:tcPr>
            <w:tcW w:w="9639" w:type="dxa"/>
            <w:gridSpan w:val="5"/>
          </w:tcPr>
          <w:p w14:paraId="48F773C7" w14:textId="1AAD5B4B" w:rsidR="00C06FDE" w:rsidRPr="00613175" w:rsidRDefault="00C06FDE" w:rsidP="00C06FDE">
            <w:pPr>
              <w:pStyle w:val="TAL"/>
            </w:pPr>
            <w:r w:rsidRPr="00613175">
              <w:t xml:space="preserve">Derivation Path: </w:t>
            </w:r>
            <w:r w:rsidR="00905E44" w:rsidRPr="00613175">
              <w:t>Annex A.5.2, Step 9</w:t>
            </w:r>
          </w:p>
        </w:tc>
      </w:tr>
      <w:tr w:rsidR="00C06FDE" w:rsidRPr="00613175" w14:paraId="6161C60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13F1EC0E"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42F9996C"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7C7F90E2"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44E62756" w14:textId="77777777" w:rsidR="00C06FDE" w:rsidRPr="00613175" w:rsidRDefault="00C06FDE" w:rsidP="00C06FDE">
            <w:pPr>
              <w:pStyle w:val="TAH"/>
            </w:pPr>
            <w:r w:rsidRPr="00613175">
              <w:t>Rel</w:t>
            </w:r>
          </w:p>
        </w:tc>
        <w:tc>
          <w:tcPr>
            <w:tcW w:w="1546" w:type="dxa"/>
            <w:tcBorders>
              <w:bottom w:val="single" w:sz="4" w:space="0" w:color="auto"/>
            </w:tcBorders>
          </w:tcPr>
          <w:p w14:paraId="4C7FE42F" w14:textId="77777777" w:rsidR="00C06FDE" w:rsidRPr="00613175" w:rsidRDefault="00C06FDE" w:rsidP="00C06FDE">
            <w:pPr>
              <w:pStyle w:val="TAH"/>
            </w:pPr>
            <w:r w:rsidRPr="00613175">
              <w:t>Reference</w:t>
            </w:r>
          </w:p>
        </w:tc>
      </w:tr>
      <w:tr w:rsidR="00C06FDE" w:rsidRPr="00613175" w14:paraId="5C2FC395"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3DBEA404"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55A70019"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02BBA656" w14:textId="77777777" w:rsidR="00C06FDE" w:rsidRPr="00613175" w:rsidRDefault="00C06FDE" w:rsidP="00C06FDE">
            <w:pPr>
              <w:pStyle w:val="TAL"/>
              <w:rPr>
                <w:i/>
                <w:iCs/>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73E8F041"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4A55E49A" w14:textId="77777777" w:rsidR="00C06FDE" w:rsidRPr="00613175" w:rsidRDefault="00C06FDE" w:rsidP="00C06FDE">
            <w:pPr>
              <w:pStyle w:val="TAL"/>
            </w:pPr>
            <w:r w:rsidRPr="00613175">
              <w:t>RFC 4028 [37]</w:t>
            </w:r>
          </w:p>
        </w:tc>
      </w:tr>
      <w:tr w:rsidR="00C06FDE" w:rsidRPr="00613175" w14:paraId="5D4F4894"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2F6F0A97"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51F60611"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66539164" w14:textId="77777777" w:rsidR="00C06FDE" w:rsidRPr="00613175" w:rsidRDefault="00C06FDE" w:rsidP="00C06FDE">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2EFD93A7"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51163DD7" w14:textId="77777777" w:rsidR="00C06FDE" w:rsidRPr="00613175" w:rsidRDefault="00C06FDE" w:rsidP="00C06FDE">
            <w:pPr>
              <w:pStyle w:val="TAL"/>
            </w:pPr>
          </w:p>
        </w:tc>
      </w:tr>
      <w:tr w:rsidR="00C06FDE" w:rsidRPr="00613175" w14:paraId="20EF05FE"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45A0500C"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322BC6FC"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547D773B" w14:textId="77777777" w:rsidR="00C06FDE" w:rsidRPr="00613175" w:rsidRDefault="00C06FDE" w:rsidP="00C06FDE">
            <w:pPr>
              <w:pStyle w:val="TAL"/>
              <w:rPr>
                <w:i/>
                <w:iCs/>
                <w:lang w:eastAsia="zh-CN"/>
              </w:rPr>
            </w:pPr>
            <w:r w:rsidRPr="00613175">
              <w:rPr>
                <w:i/>
                <w:iCs/>
                <w:lang w:eastAsia="zh-CN"/>
              </w:rPr>
              <w:t>uas</w:t>
            </w:r>
          </w:p>
        </w:tc>
        <w:tc>
          <w:tcPr>
            <w:tcW w:w="742" w:type="dxa"/>
            <w:tcBorders>
              <w:top w:val="nil"/>
              <w:left w:val="single" w:sz="4" w:space="0" w:color="auto"/>
              <w:bottom w:val="single" w:sz="4" w:space="0" w:color="auto"/>
              <w:right w:val="single" w:sz="4" w:space="0" w:color="auto"/>
            </w:tcBorders>
            <w:shd w:val="clear" w:color="auto" w:fill="auto"/>
          </w:tcPr>
          <w:p w14:paraId="6C53E96C"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6A2ED003" w14:textId="77777777" w:rsidR="00C06FDE" w:rsidRPr="00613175" w:rsidRDefault="00C06FDE" w:rsidP="00C06FDE">
            <w:pPr>
              <w:pStyle w:val="TAL"/>
            </w:pPr>
          </w:p>
        </w:tc>
      </w:tr>
    </w:tbl>
    <w:p w14:paraId="0CC5A144" w14:textId="77777777" w:rsidR="00C06FDE" w:rsidRPr="00613175" w:rsidRDefault="00C06FDE" w:rsidP="00C06FDE"/>
    <w:p w14:paraId="14C865D4" w14:textId="77777777" w:rsidR="00C06FDE" w:rsidRPr="00613175" w:rsidRDefault="00C06FDE" w:rsidP="00C06FDE">
      <w:pPr>
        <w:pStyle w:val="TH"/>
      </w:pPr>
      <w:r w:rsidRPr="00613175">
        <w:t>Table 7.33.3.3-3: INVITE (steps 21 and 24, table 7.33.3.2-1)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33477537" w14:textId="77777777" w:rsidTr="00C06FDE">
        <w:trPr>
          <w:jc w:val="center"/>
        </w:trPr>
        <w:tc>
          <w:tcPr>
            <w:tcW w:w="9639" w:type="dxa"/>
            <w:gridSpan w:val="5"/>
          </w:tcPr>
          <w:p w14:paraId="66F72B5D" w14:textId="07940E7D" w:rsidR="00C06FDE" w:rsidRPr="00613175" w:rsidRDefault="00C06FDE" w:rsidP="00C06FDE">
            <w:pPr>
              <w:pStyle w:val="TAL"/>
            </w:pPr>
            <w:r w:rsidRPr="00613175">
              <w:t xml:space="preserve">Derivation Path: TS 34.229-1 [2], </w:t>
            </w:r>
            <w:r w:rsidR="000B08BA" w:rsidRPr="00613175">
              <w:t>Annex</w:t>
            </w:r>
            <w:r w:rsidRPr="00613175">
              <w:t xml:space="preserve"> A.2.1, Conditions </w:t>
            </w:r>
            <w:r w:rsidR="00905E44" w:rsidRPr="00613175">
              <w:t>A32</w:t>
            </w:r>
            <w:r w:rsidRPr="00613175">
              <w:t>, A26 and A28</w:t>
            </w:r>
          </w:p>
        </w:tc>
      </w:tr>
      <w:tr w:rsidR="00C06FDE" w:rsidRPr="00613175" w14:paraId="538C59F8"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57687E12"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5EB95021"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0643E8CB"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76466F50" w14:textId="77777777" w:rsidR="00C06FDE" w:rsidRPr="00613175" w:rsidRDefault="00C06FDE" w:rsidP="00C06FDE">
            <w:pPr>
              <w:pStyle w:val="TAH"/>
            </w:pPr>
            <w:r w:rsidRPr="00613175">
              <w:t>Rel</w:t>
            </w:r>
          </w:p>
        </w:tc>
        <w:tc>
          <w:tcPr>
            <w:tcW w:w="1546" w:type="dxa"/>
            <w:tcBorders>
              <w:bottom w:val="single" w:sz="4" w:space="0" w:color="auto"/>
            </w:tcBorders>
          </w:tcPr>
          <w:p w14:paraId="0729396A" w14:textId="77777777" w:rsidR="00C06FDE" w:rsidRPr="00613175" w:rsidRDefault="00C06FDE" w:rsidP="00C06FDE">
            <w:pPr>
              <w:pStyle w:val="TAH"/>
            </w:pPr>
            <w:r w:rsidRPr="00613175">
              <w:t>Reference</w:t>
            </w:r>
          </w:p>
        </w:tc>
      </w:tr>
      <w:tr w:rsidR="00C06FDE" w:rsidRPr="00613175" w14:paraId="3E9539E6"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4A645D5A"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075E32DF"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43D23B13"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73312C3B"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407AB597" w14:textId="77777777" w:rsidR="00C06FDE" w:rsidRPr="00613175" w:rsidRDefault="00C06FDE" w:rsidP="00C06FDE">
            <w:pPr>
              <w:pStyle w:val="TAL"/>
            </w:pPr>
            <w:r w:rsidRPr="00613175">
              <w:t>RFC 4028 [37]</w:t>
            </w:r>
          </w:p>
        </w:tc>
      </w:tr>
      <w:tr w:rsidR="00C06FDE" w:rsidRPr="00613175" w14:paraId="5DBAC91F"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7DDAF070"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5346E841"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6248F149" w14:textId="77777777" w:rsidR="00C06FDE" w:rsidRPr="00613175" w:rsidRDefault="00C06FDE" w:rsidP="00C06FDE">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235D5809"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4F0714EE" w14:textId="77777777" w:rsidR="00C06FDE" w:rsidRPr="00613175" w:rsidRDefault="00C06FDE" w:rsidP="00C06FDE">
            <w:pPr>
              <w:pStyle w:val="TAL"/>
            </w:pPr>
          </w:p>
        </w:tc>
      </w:tr>
      <w:tr w:rsidR="00C06FDE" w:rsidRPr="00613175" w14:paraId="4F29C1B5"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61C2A238"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02D63722"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6F0DBF55" w14:textId="77777777" w:rsidR="00C06FDE" w:rsidRPr="00613175" w:rsidRDefault="00C06FDE" w:rsidP="00C06FDE">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7D72119E"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1C1AE757" w14:textId="77777777" w:rsidR="00C06FDE" w:rsidRPr="00613175" w:rsidRDefault="00C06FDE" w:rsidP="00C06FDE">
            <w:pPr>
              <w:pStyle w:val="TAL"/>
            </w:pPr>
          </w:p>
        </w:tc>
      </w:tr>
      <w:tr w:rsidR="00C06FDE" w:rsidRPr="00613175" w14:paraId="3C17371F"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0FF91313" w14:textId="77777777" w:rsidR="00C06FDE" w:rsidRPr="00613175" w:rsidRDefault="00C06FDE" w:rsidP="00C06FDE">
            <w:pPr>
              <w:pStyle w:val="TAL"/>
              <w:rPr>
                <w:bCs/>
              </w:rPr>
            </w:pPr>
            <w:r w:rsidRPr="00613175">
              <w:rPr>
                <w:b/>
              </w:rPr>
              <w:t>Content-Type</w:t>
            </w:r>
          </w:p>
        </w:tc>
        <w:tc>
          <w:tcPr>
            <w:tcW w:w="872" w:type="dxa"/>
            <w:tcBorders>
              <w:top w:val="single" w:sz="4" w:space="0" w:color="auto"/>
              <w:left w:val="single" w:sz="4" w:space="0" w:color="auto"/>
              <w:bottom w:val="nil"/>
              <w:right w:val="single" w:sz="4" w:space="0" w:color="auto"/>
            </w:tcBorders>
            <w:shd w:val="clear" w:color="auto" w:fill="auto"/>
          </w:tcPr>
          <w:p w14:paraId="615D7CF8"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5A90115B"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63F6B309"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0A3F5E74" w14:textId="77777777" w:rsidR="00C06FDE" w:rsidRPr="00613175" w:rsidRDefault="00C06FDE" w:rsidP="00C06FDE">
            <w:pPr>
              <w:pStyle w:val="TAL"/>
            </w:pPr>
            <w:r w:rsidRPr="00613175">
              <w:t>RFC 3261 [6]</w:t>
            </w:r>
          </w:p>
        </w:tc>
      </w:tr>
      <w:tr w:rsidR="00C06FDE" w:rsidRPr="00613175" w14:paraId="72C41147"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61AA75D4" w14:textId="77777777" w:rsidR="00C06FDE" w:rsidRPr="00613175" w:rsidRDefault="00C06FDE" w:rsidP="00C06FDE">
            <w:pPr>
              <w:pStyle w:val="TAL"/>
              <w:rPr>
                <w:b/>
              </w:rPr>
            </w:pPr>
            <w:r w:rsidRPr="00613175">
              <w:rPr>
                <w:bCs/>
              </w:rPr>
              <w:tab/>
              <w:t>media-type</w:t>
            </w:r>
          </w:p>
        </w:tc>
        <w:tc>
          <w:tcPr>
            <w:tcW w:w="872" w:type="dxa"/>
            <w:tcBorders>
              <w:top w:val="nil"/>
              <w:left w:val="single" w:sz="4" w:space="0" w:color="auto"/>
              <w:bottom w:val="single" w:sz="4" w:space="0" w:color="auto"/>
              <w:right w:val="single" w:sz="4" w:space="0" w:color="auto"/>
            </w:tcBorders>
            <w:shd w:val="clear" w:color="auto" w:fill="auto"/>
          </w:tcPr>
          <w:p w14:paraId="6377307D"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6E8C0984" w14:textId="77777777" w:rsidR="00C06FDE" w:rsidRPr="00613175" w:rsidRDefault="00C06FDE" w:rsidP="00C06FDE">
            <w:pPr>
              <w:pStyle w:val="TAL"/>
              <w:rPr>
                <w:i/>
                <w:iCs/>
                <w:lang w:eastAsia="zh-CN"/>
              </w:rPr>
            </w:pPr>
            <w:r w:rsidRPr="00613175">
              <w:rPr>
                <w:i/>
                <w:iCs/>
                <w:lang w:eastAsia="zh-CN"/>
              </w:rPr>
              <w:t>application/sdp</w:t>
            </w:r>
          </w:p>
        </w:tc>
        <w:tc>
          <w:tcPr>
            <w:tcW w:w="742" w:type="dxa"/>
            <w:tcBorders>
              <w:top w:val="nil"/>
              <w:left w:val="single" w:sz="4" w:space="0" w:color="auto"/>
              <w:bottom w:val="single" w:sz="4" w:space="0" w:color="auto"/>
              <w:right w:val="single" w:sz="4" w:space="0" w:color="auto"/>
            </w:tcBorders>
            <w:shd w:val="clear" w:color="auto" w:fill="auto"/>
          </w:tcPr>
          <w:p w14:paraId="0D56128E"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3A127FF8" w14:textId="77777777" w:rsidR="00C06FDE" w:rsidRPr="00613175" w:rsidRDefault="00C06FDE" w:rsidP="00C06FDE">
            <w:pPr>
              <w:pStyle w:val="TAL"/>
            </w:pPr>
          </w:p>
        </w:tc>
      </w:tr>
      <w:tr w:rsidR="00C06FDE" w:rsidRPr="00613175" w14:paraId="02FBF078"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66D7B5DF" w14:textId="77777777" w:rsidR="00C06FDE" w:rsidRPr="00613175" w:rsidRDefault="00C06FDE" w:rsidP="00C06FDE">
            <w:pPr>
              <w:pStyle w:val="TAL"/>
              <w:rPr>
                <w:b/>
              </w:rPr>
            </w:pPr>
            <w:r w:rsidRPr="00613175">
              <w:rPr>
                <w:b/>
              </w:rPr>
              <w:t>Content-Length</w:t>
            </w:r>
          </w:p>
        </w:tc>
        <w:tc>
          <w:tcPr>
            <w:tcW w:w="872" w:type="dxa"/>
            <w:tcBorders>
              <w:top w:val="single" w:sz="4" w:space="0" w:color="auto"/>
              <w:left w:val="single" w:sz="4" w:space="0" w:color="auto"/>
              <w:bottom w:val="nil"/>
              <w:right w:val="single" w:sz="4" w:space="0" w:color="auto"/>
            </w:tcBorders>
            <w:shd w:val="clear" w:color="auto" w:fill="auto"/>
          </w:tcPr>
          <w:p w14:paraId="7C690732"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64460B8A"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6E358911"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16D84C83" w14:textId="77777777" w:rsidR="00C06FDE" w:rsidRPr="00613175" w:rsidRDefault="00C06FDE" w:rsidP="00C06FDE">
            <w:pPr>
              <w:pStyle w:val="TAL"/>
            </w:pPr>
            <w:r w:rsidRPr="00613175">
              <w:t>RFC 3261 [6]</w:t>
            </w:r>
          </w:p>
        </w:tc>
      </w:tr>
      <w:tr w:rsidR="00C06FDE" w:rsidRPr="00613175" w14:paraId="7E44F9F5"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1644EBE3" w14:textId="77777777" w:rsidR="00C06FDE" w:rsidRPr="00613175" w:rsidRDefault="00C06FDE" w:rsidP="00C06FDE">
            <w:pPr>
              <w:pStyle w:val="TAL"/>
              <w:rPr>
                <w:b/>
              </w:rPr>
            </w:pPr>
            <w:r w:rsidRPr="00613175">
              <w:rPr>
                <w:bCs/>
              </w:rPr>
              <w:tab/>
              <w:t>value</w:t>
            </w:r>
          </w:p>
        </w:tc>
        <w:tc>
          <w:tcPr>
            <w:tcW w:w="872" w:type="dxa"/>
            <w:tcBorders>
              <w:top w:val="nil"/>
              <w:left w:val="single" w:sz="4" w:space="0" w:color="auto"/>
              <w:bottom w:val="single" w:sz="4" w:space="0" w:color="auto"/>
              <w:right w:val="single" w:sz="4" w:space="0" w:color="auto"/>
            </w:tcBorders>
            <w:shd w:val="clear" w:color="auto" w:fill="auto"/>
          </w:tcPr>
          <w:p w14:paraId="6D1A1119"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1C0ECE51" w14:textId="77777777" w:rsidR="00C06FDE" w:rsidRPr="00613175" w:rsidRDefault="00C06FDE" w:rsidP="00C06FDE">
            <w:pPr>
              <w:pStyle w:val="TAL"/>
              <w:rPr>
                <w:lang w:eastAsia="zh-CN"/>
              </w:rPr>
            </w:pPr>
            <w:r w:rsidRPr="00613175">
              <w:rPr>
                <w:lang w:eastAsia="zh-CN"/>
              </w:rPr>
              <w:t>length of message-body</w:t>
            </w:r>
          </w:p>
        </w:tc>
        <w:tc>
          <w:tcPr>
            <w:tcW w:w="742" w:type="dxa"/>
            <w:tcBorders>
              <w:top w:val="nil"/>
              <w:left w:val="single" w:sz="4" w:space="0" w:color="auto"/>
              <w:bottom w:val="single" w:sz="4" w:space="0" w:color="auto"/>
              <w:right w:val="single" w:sz="4" w:space="0" w:color="auto"/>
            </w:tcBorders>
            <w:shd w:val="clear" w:color="auto" w:fill="auto"/>
          </w:tcPr>
          <w:p w14:paraId="7F0DB1FE"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4B7262CC" w14:textId="77777777" w:rsidR="00C06FDE" w:rsidRPr="00613175" w:rsidRDefault="00C06FDE" w:rsidP="00C06FDE">
            <w:pPr>
              <w:pStyle w:val="TAL"/>
            </w:pPr>
          </w:p>
        </w:tc>
      </w:tr>
      <w:tr w:rsidR="00C06FDE" w:rsidRPr="00613175" w14:paraId="676BA49A"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single" w:sz="4" w:space="0" w:color="auto"/>
              <w:right w:val="single" w:sz="4" w:space="0" w:color="auto"/>
            </w:tcBorders>
            <w:shd w:val="clear" w:color="auto" w:fill="auto"/>
          </w:tcPr>
          <w:p w14:paraId="373621A4" w14:textId="77777777" w:rsidR="00C06FDE" w:rsidRPr="00613175" w:rsidRDefault="00C06FDE" w:rsidP="00C06FDE">
            <w:pPr>
              <w:pStyle w:val="TAL"/>
              <w:rPr>
                <w:bCs/>
              </w:rPr>
            </w:pPr>
            <w:r w:rsidRPr="00613175">
              <w:rPr>
                <w:b/>
              </w:rPr>
              <w:t>Message-body</w:t>
            </w: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32B57150" w14:textId="77777777" w:rsidR="00C06FDE" w:rsidRPr="00613175" w:rsidRDefault="00C06FDE" w:rsidP="00C06FDE">
            <w:pPr>
              <w:pStyle w:val="TAL"/>
            </w:pPr>
          </w:p>
        </w:tc>
        <w:tc>
          <w:tcPr>
            <w:tcW w:w="4691" w:type="dxa"/>
            <w:tcBorders>
              <w:top w:val="single" w:sz="4" w:space="0" w:color="auto"/>
              <w:left w:val="single" w:sz="4" w:space="0" w:color="auto"/>
              <w:bottom w:val="single" w:sz="4" w:space="0" w:color="auto"/>
              <w:right w:val="single" w:sz="4" w:space="0" w:color="auto"/>
            </w:tcBorders>
            <w:shd w:val="clear" w:color="auto" w:fill="auto"/>
          </w:tcPr>
          <w:p w14:paraId="7879BA6B" w14:textId="77777777" w:rsidR="00C06FDE" w:rsidRPr="00613175" w:rsidRDefault="00C06FDE" w:rsidP="00C06FDE">
            <w:pPr>
              <w:pStyle w:val="TAL"/>
              <w:rPr>
                <w:b/>
                <w:bCs/>
                <w:lang w:eastAsia="zh-CN"/>
              </w:rPr>
            </w:pPr>
            <w:r w:rsidRPr="00613175">
              <w:rPr>
                <w:b/>
                <w:bCs/>
                <w:lang w:eastAsia="zh-CN"/>
              </w:rPr>
              <w:t>Session description:</w:t>
            </w:r>
          </w:p>
          <w:p w14:paraId="70F182DE" w14:textId="3499461B" w:rsidR="00C06FDE" w:rsidRPr="00613175" w:rsidRDefault="00C06FDE" w:rsidP="00C06FDE">
            <w:pPr>
              <w:pStyle w:val="TAL"/>
              <w:rPr>
                <w:lang w:eastAsia="zh-CN"/>
              </w:rPr>
            </w:pPr>
            <w:r w:rsidRPr="00613175">
              <w:rPr>
                <w:i/>
                <w:iCs/>
                <w:lang w:eastAsia="zh-CN"/>
              </w:rPr>
              <w:t>v=0</w:t>
            </w:r>
          </w:p>
          <w:p w14:paraId="7C368358" w14:textId="1D87046F" w:rsidR="00C06FDE" w:rsidRPr="00613175" w:rsidRDefault="00C06FDE" w:rsidP="00C06FDE">
            <w:pPr>
              <w:pStyle w:val="TAL"/>
              <w:rPr>
                <w:lang w:eastAsia="zh-CN"/>
              </w:rPr>
            </w:pPr>
            <w:r w:rsidRPr="00613175">
              <w:rPr>
                <w:i/>
                <w:iCs/>
                <w:lang w:eastAsia="zh-CN"/>
              </w:rPr>
              <w:t>o=</w:t>
            </w:r>
            <w:r w:rsidRPr="00613175">
              <w:rPr>
                <w:lang w:eastAsia="zh-CN"/>
              </w:rPr>
              <w:t>(origin) [Note 1]</w:t>
            </w:r>
          </w:p>
          <w:p w14:paraId="5259BB2F" w14:textId="28E60975" w:rsidR="00C06FDE" w:rsidRPr="00613175" w:rsidRDefault="00C06FDE" w:rsidP="00C06FDE">
            <w:pPr>
              <w:pStyle w:val="TAL"/>
              <w:rPr>
                <w:lang w:eastAsia="zh-CN"/>
              </w:rPr>
            </w:pPr>
            <w:r w:rsidRPr="00613175">
              <w:rPr>
                <w:i/>
                <w:iCs/>
                <w:lang w:eastAsia="zh-CN"/>
              </w:rPr>
              <w:t>s=</w:t>
            </w:r>
            <w:r w:rsidRPr="00613175">
              <w:rPr>
                <w:lang w:eastAsia="zh-CN"/>
              </w:rPr>
              <w:t>(session name)</w:t>
            </w:r>
          </w:p>
          <w:p w14:paraId="576EC96C" w14:textId="1BB31D87" w:rsidR="00C06FDE" w:rsidRPr="00613175" w:rsidRDefault="00C06FDE" w:rsidP="00C06FDE">
            <w:pPr>
              <w:pStyle w:val="TAL"/>
              <w:rPr>
                <w:lang w:eastAsia="zh-CN"/>
              </w:rPr>
            </w:pPr>
            <w:r w:rsidRPr="00613175">
              <w:rPr>
                <w:i/>
                <w:iCs/>
                <w:lang w:eastAsia="zh-CN"/>
              </w:rPr>
              <w:t>c=</w:t>
            </w:r>
            <w:r w:rsidRPr="00613175">
              <w:rPr>
                <w:lang w:eastAsia="zh-CN"/>
              </w:rPr>
              <w:t>IN (addrtype) (connection-address for UE) if present</w:t>
            </w:r>
          </w:p>
          <w:p w14:paraId="50321BC9" w14:textId="7BDFD3AB" w:rsidR="00C06FDE" w:rsidRPr="00613175" w:rsidRDefault="00C06FDE" w:rsidP="00C06FDE">
            <w:pPr>
              <w:pStyle w:val="TAL"/>
              <w:rPr>
                <w:lang w:eastAsia="zh-CN"/>
              </w:rPr>
            </w:pPr>
            <w:r w:rsidRPr="00613175">
              <w:rPr>
                <w:lang w:eastAsia="zh-CN"/>
              </w:rPr>
              <w:t>b=AS: (bandwidth-value)</w:t>
            </w:r>
          </w:p>
          <w:p w14:paraId="2D60C8E9" w14:textId="77777777" w:rsidR="00C06FDE" w:rsidRPr="00613175" w:rsidRDefault="00C06FDE" w:rsidP="00C06FDE">
            <w:pPr>
              <w:pStyle w:val="TAL"/>
              <w:rPr>
                <w:lang w:eastAsia="zh-CN"/>
              </w:rPr>
            </w:pPr>
          </w:p>
          <w:p w14:paraId="750852C8" w14:textId="77777777" w:rsidR="00C06FDE" w:rsidRPr="00613175" w:rsidRDefault="00C06FDE" w:rsidP="00C06FDE">
            <w:pPr>
              <w:pStyle w:val="TAL"/>
              <w:rPr>
                <w:b/>
                <w:bCs/>
                <w:lang w:eastAsia="zh-CN"/>
              </w:rPr>
            </w:pPr>
            <w:r w:rsidRPr="00613175">
              <w:rPr>
                <w:b/>
                <w:bCs/>
                <w:lang w:eastAsia="zh-CN"/>
              </w:rPr>
              <w:t>Time description:</w:t>
            </w:r>
          </w:p>
          <w:p w14:paraId="5B5CAF13" w14:textId="54C8540F" w:rsidR="00C06FDE" w:rsidRPr="00613175" w:rsidRDefault="00C06FDE" w:rsidP="00C06FDE">
            <w:pPr>
              <w:pStyle w:val="TAL"/>
              <w:rPr>
                <w:lang w:eastAsia="zh-CN"/>
              </w:rPr>
            </w:pPr>
            <w:r w:rsidRPr="00613175">
              <w:rPr>
                <w:lang w:eastAsia="zh-CN"/>
              </w:rPr>
              <w:t>t= (start-time) (stop-time)</w:t>
            </w:r>
          </w:p>
          <w:p w14:paraId="0DB565D0" w14:textId="77777777" w:rsidR="00C06FDE" w:rsidRPr="00613175" w:rsidRDefault="00C06FDE" w:rsidP="00C06FDE">
            <w:pPr>
              <w:pStyle w:val="TAL"/>
              <w:rPr>
                <w:lang w:eastAsia="zh-CN"/>
              </w:rPr>
            </w:pPr>
          </w:p>
          <w:p w14:paraId="63A05CCA" w14:textId="244DB6EA" w:rsidR="000B08BA" w:rsidRPr="00613175" w:rsidRDefault="00C06FDE" w:rsidP="00C06FDE">
            <w:pPr>
              <w:pStyle w:val="TAL"/>
              <w:rPr>
                <w:b/>
                <w:bCs/>
                <w:lang w:eastAsia="zh-CN"/>
              </w:rPr>
            </w:pPr>
            <w:r w:rsidRPr="00613175">
              <w:rPr>
                <w:b/>
                <w:bCs/>
                <w:lang w:eastAsia="zh-CN"/>
              </w:rPr>
              <w:t>Media description:</w:t>
            </w:r>
          </w:p>
          <w:p w14:paraId="030FA459" w14:textId="49D0A03F" w:rsidR="00C06FDE" w:rsidRPr="00613175" w:rsidRDefault="00C06FDE" w:rsidP="00C06FDE">
            <w:pPr>
              <w:pStyle w:val="TAL"/>
              <w:rPr>
                <w:lang w:eastAsia="zh-CN"/>
              </w:rPr>
            </w:pPr>
            <w:r w:rsidRPr="00613175">
              <w:rPr>
                <w:lang w:eastAsia="zh-CN"/>
              </w:rPr>
              <w:t>Any media, if present.</w:t>
            </w:r>
          </w:p>
          <w:p w14:paraId="0A209E43" w14:textId="77777777" w:rsidR="00C06FDE" w:rsidRPr="00613175" w:rsidRDefault="00C06FDE" w:rsidP="00C06FDE">
            <w:pPr>
              <w:pStyle w:val="TAL"/>
              <w:rPr>
                <w:lang w:eastAsia="zh-CN"/>
              </w:rPr>
            </w:pPr>
          </w:p>
          <w:p w14:paraId="20641F1A" w14:textId="77777777" w:rsidR="00C06FDE" w:rsidRPr="00613175" w:rsidRDefault="00C06FDE" w:rsidP="00C06FDE">
            <w:pPr>
              <w:pStyle w:val="TAL"/>
              <w:rPr>
                <w:lang w:eastAsia="zh-CN"/>
              </w:rPr>
            </w:pPr>
            <w:r w:rsidRPr="00613175">
              <w:rPr>
                <w:lang w:eastAsia="zh-CN"/>
              </w:rPr>
              <w:t>Note 1: Same origin as in last SDP sent by the UE.</w:t>
            </w:r>
          </w:p>
          <w:p w14:paraId="3C09D9BD" w14:textId="77777777" w:rsidR="00C06FDE" w:rsidRPr="00613175" w:rsidRDefault="00C06FDE" w:rsidP="00C06FDE">
            <w:pPr>
              <w:pStyle w:val="TAL"/>
              <w:rPr>
                <w:lang w:eastAsia="zh-CN"/>
              </w:rPr>
            </w:pPr>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60F3062E" w14:textId="77777777" w:rsidR="00C06FDE" w:rsidRPr="00613175" w:rsidRDefault="00C06FDE" w:rsidP="00C06FDE">
            <w:pPr>
              <w:pStyle w:val="TAL"/>
            </w:pPr>
          </w:p>
        </w:tc>
        <w:tc>
          <w:tcPr>
            <w:tcW w:w="1546" w:type="dxa"/>
            <w:tcBorders>
              <w:top w:val="single" w:sz="4" w:space="0" w:color="auto"/>
              <w:left w:val="single" w:sz="4" w:space="0" w:color="auto"/>
              <w:bottom w:val="single" w:sz="4" w:space="0" w:color="auto"/>
              <w:right w:val="single" w:sz="4" w:space="0" w:color="auto"/>
            </w:tcBorders>
          </w:tcPr>
          <w:p w14:paraId="6641050D" w14:textId="77777777" w:rsidR="00C06FDE" w:rsidRPr="00613175" w:rsidRDefault="00C06FDE" w:rsidP="00C06FDE">
            <w:pPr>
              <w:pStyle w:val="TAL"/>
            </w:pPr>
            <w:r w:rsidRPr="00613175">
              <w:t>RFC 4566 [38]</w:t>
            </w:r>
          </w:p>
        </w:tc>
      </w:tr>
    </w:tbl>
    <w:p w14:paraId="2796A2D4" w14:textId="77777777" w:rsidR="00C06FDE" w:rsidRPr="00613175" w:rsidRDefault="00C06FDE" w:rsidP="00C06FDE"/>
    <w:p w14:paraId="58F174A8" w14:textId="77777777" w:rsidR="00C06FDE" w:rsidRPr="00613175" w:rsidRDefault="00C06FDE" w:rsidP="00C06FDE">
      <w:pPr>
        <w:pStyle w:val="TH"/>
      </w:pPr>
      <w:r w:rsidRPr="00613175">
        <w:t>Table 7.33.3.3-4: 200 OK (steps 22 and 25, table 7.33.3.2-1)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C06FDE" w:rsidRPr="00613175" w14:paraId="44A3F5F2" w14:textId="77777777" w:rsidTr="00C06FDE">
        <w:trPr>
          <w:jc w:val="center"/>
        </w:trPr>
        <w:tc>
          <w:tcPr>
            <w:tcW w:w="9639" w:type="dxa"/>
            <w:gridSpan w:val="5"/>
          </w:tcPr>
          <w:p w14:paraId="42154279" w14:textId="422C2495" w:rsidR="00C06FDE" w:rsidRPr="00613175" w:rsidRDefault="00C06FDE" w:rsidP="00C06FDE">
            <w:pPr>
              <w:pStyle w:val="TAL"/>
            </w:pPr>
            <w:r w:rsidRPr="00613175">
              <w:t xml:space="preserve">Derivation Path: TS 34.229-1 [2], </w:t>
            </w:r>
            <w:r w:rsidR="000B08BA" w:rsidRPr="00613175">
              <w:t>Annex</w:t>
            </w:r>
            <w:r w:rsidRPr="00613175">
              <w:t xml:space="preserve"> A.3.1, Conditions A2</w:t>
            </w:r>
            <w:r w:rsidR="000B08BA" w:rsidRPr="00613175">
              <w:t>,</w:t>
            </w:r>
            <w:r w:rsidRPr="00613175">
              <w:t xml:space="preserve"> A11</w:t>
            </w:r>
            <w:r w:rsidR="000B08BA" w:rsidRPr="00613175">
              <w:t>, A20 and A22</w:t>
            </w:r>
          </w:p>
        </w:tc>
      </w:tr>
      <w:tr w:rsidR="00C06FDE" w:rsidRPr="00613175" w14:paraId="5423C1D9"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611F2485" w14:textId="77777777" w:rsidR="00C06FDE" w:rsidRPr="00613175" w:rsidRDefault="00C06FDE" w:rsidP="00C06FDE">
            <w:pPr>
              <w:pStyle w:val="TAH"/>
            </w:pPr>
            <w:r w:rsidRPr="00613175">
              <w:t>Header/param</w:t>
            </w:r>
          </w:p>
        </w:tc>
        <w:tc>
          <w:tcPr>
            <w:tcW w:w="872" w:type="dxa"/>
            <w:tcBorders>
              <w:bottom w:val="single" w:sz="4" w:space="0" w:color="auto"/>
            </w:tcBorders>
            <w:shd w:val="clear" w:color="auto" w:fill="auto"/>
          </w:tcPr>
          <w:p w14:paraId="02C8F9D5" w14:textId="77777777" w:rsidR="00C06FDE" w:rsidRPr="00613175" w:rsidRDefault="00C06FDE" w:rsidP="00C06FDE">
            <w:pPr>
              <w:pStyle w:val="TAH"/>
            </w:pPr>
            <w:r w:rsidRPr="00613175">
              <w:t>Cond</w:t>
            </w:r>
          </w:p>
        </w:tc>
        <w:tc>
          <w:tcPr>
            <w:tcW w:w="4691" w:type="dxa"/>
            <w:tcBorders>
              <w:bottom w:val="single" w:sz="4" w:space="0" w:color="auto"/>
            </w:tcBorders>
            <w:shd w:val="clear" w:color="auto" w:fill="auto"/>
          </w:tcPr>
          <w:p w14:paraId="732508FD" w14:textId="77777777" w:rsidR="00C06FDE" w:rsidRPr="00613175" w:rsidRDefault="00C06FDE" w:rsidP="00C06FDE">
            <w:pPr>
              <w:pStyle w:val="TAH"/>
            </w:pPr>
            <w:r w:rsidRPr="00613175">
              <w:t>Value/remark</w:t>
            </w:r>
          </w:p>
        </w:tc>
        <w:tc>
          <w:tcPr>
            <w:tcW w:w="742" w:type="dxa"/>
            <w:tcBorders>
              <w:bottom w:val="single" w:sz="4" w:space="0" w:color="auto"/>
            </w:tcBorders>
            <w:shd w:val="clear" w:color="auto" w:fill="auto"/>
          </w:tcPr>
          <w:p w14:paraId="6ED6BCFC" w14:textId="77777777" w:rsidR="00C06FDE" w:rsidRPr="00613175" w:rsidRDefault="00C06FDE" w:rsidP="00C06FDE">
            <w:pPr>
              <w:pStyle w:val="TAH"/>
            </w:pPr>
            <w:r w:rsidRPr="00613175">
              <w:t>Rel</w:t>
            </w:r>
          </w:p>
        </w:tc>
        <w:tc>
          <w:tcPr>
            <w:tcW w:w="1546" w:type="dxa"/>
            <w:tcBorders>
              <w:bottom w:val="single" w:sz="4" w:space="0" w:color="auto"/>
            </w:tcBorders>
          </w:tcPr>
          <w:p w14:paraId="3F1CEFAE" w14:textId="77777777" w:rsidR="00C06FDE" w:rsidRPr="00613175" w:rsidRDefault="00C06FDE" w:rsidP="00C06FDE">
            <w:pPr>
              <w:pStyle w:val="TAH"/>
            </w:pPr>
            <w:r w:rsidRPr="00613175">
              <w:t>Reference</w:t>
            </w:r>
          </w:p>
        </w:tc>
      </w:tr>
      <w:tr w:rsidR="00C06FDE" w:rsidRPr="00613175" w14:paraId="1F5AAD6D"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7AD0814A" w14:textId="55FC7467" w:rsidR="00C06FDE" w:rsidRPr="00613175" w:rsidRDefault="00905E44" w:rsidP="00C06FDE">
            <w:pPr>
              <w:pStyle w:val="TAL"/>
              <w:rPr>
                <w:bCs/>
              </w:rPr>
            </w:pPr>
            <w:r w:rsidRPr="00613175">
              <w:rPr>
                <w:b/>
              </w:rPr>
              <w:t>Require</w:t>
            </w:r>
          </w:p>
        </w:tc>
        <w:tc>
          <w:tcPr>
            <w:tcW w:w="872" w:type="dxa"/>
            <w:tcBorders>
              <w:top w:val="single" w:sz="4" w:space="0" w:color="auto"/>
              <w:bottom w:val="single" w:sz="4" w:space="0" w:color="auto"/>
            </w:tcBorders>
            <w:shd w:val="clear" w:color="auto" w:fill="auto"/>
          </w:tcPr>
          <w:p w14:paraId="2BFCDD75" w14:textId="77777777" w:rsidR="00C06FDE" w:rsidRPr="00613175" w:rsidRDefault="00C06FDE" w:rsidP="00C06FDE">
            <w:pPr>
              <w:pStyle w:val="TAL"/>
            </w:pPr>
          </w:p>
        </w:tc>
        <w:tc>
          <w:tcPr>
            <w:tcW w:w="4691" w:type="dxa"/>
            <w:tcBorders>
              <w:top w:val="single" w:sz="4" w:space="0" w:color="auto"/>
              <w:bottom w:val="single" w:sz="4" w:space="0" w:color="auto"/>
            </w:tcBorders>
            <w:shd w:val="clear" w:color="auto" w:fill="auto"/>
          </w:tcPr>
          <w:p w14:paraId="1EC8A8CC" w14:textId="77777777" w:rsidR="00C06FDE" w:rsidRPr="00613175" w:rsidRDefault="00C06FDE" w:rsidP="00C06FDE">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1300650A" w14:textId="77777777" w:rsidR="00C06FDE" w:rsidRPr="00613175" w:rsidRDefault="00C06FDE" w:rsidP="00C06FDE">
            <w:pPr>
              <w:pStyle w:val="TAL"/>
            </w:pPr>
          </w:p>
        </w:tc>
        <w:tc>
          <w:tcPr>
            <w:tcW w:w="1546" w:type="dxa"/>
            <w:tcBorders>
              <w:top w:val="single" w:sz="4" w:space="0" w:color="auto"/>
              <w:bottom w:val="single" w:sz="4" w:space="0" w:color="auto"/>
            </w:tcBorders>
          </w:tcPr>
          <w:p w14:paraId="1130FCB0" w14:textId="77777777" w:rsidR="00C06FDE" w:rsidRPr="00613175" w:rsidRDefault="00C06FDE" w:rsidP="00C06FDE">
            <w:pPr>
              <w:pStyle w:val="TAL"/>
            </w:pPr>
            <w:r w:rsidRPr="00613175">
              <w:t>RFC 4028 [37]</w:t>
            </w:r>
          </w:p>
        </w:tc>
      </w:tr>
      <w:tr w:rsidR="00C06FDE" w:rsidRPr="00613175" w14:paraId="7DB3805E"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74BBFEFE" w14:textId="77777777" w:rsidR="00C06FDE" w:rsidRPr="00613175" w:rsidRDefault="00C06FDE" w:rsidP="00C06FDE">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6B3252A7" w14:textId="77777777" w:rsidR="00C06FDE" w:rsidRPr="00613175" w:rsidRDefault="00C06FDE" w:rsidP="00C06FDE">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0499BE97" w14:textId="77777777" w:rsidR="00C06FDE" w:rsidRPr="00613175" w:rsidRDefault="00C06FDE" w:rsidP="00C06FDE">
            <w:pPr>
              <w:pStyle w:val="TAL"/>
              <w:rPr>
                <w:i/>
                <w:iCs/>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19316C51" w14:textId="77777777" w:rsidR="00C06FDE" w:rsidRPr="00613175" w:rsidRDefault="00C06FDE" w:rsidP="00C06FDE">
            <w:pPr>
              <w:pStyle w:val="TAL"/>
            </w:pPr>
          </w:p>
        </w:tc>
        <w:tc>
          <w:tcPr>
            <w:tcW w:w="1546" w:type="dxa"/>
            <w:tcBorders>
              <w:top w:val="single" w:sz="4" w:space="0" w:color="auto"/>
              <w:left w:val="single" w:sz="4" w:space="0" w:color="auto"/>
              <w:bottom w:val="nil"/>
              <w:right w:val="single" w:sz="4" w:space="0" w:color="auto"/>
            </w:tcBorders>
          </w:tcPr>
          <w:p w14:paraId="18152184" w14:textId="77777777" w:rsidR="00C06FDE" w:rsidRPr="00613175" w:rsidRDefault="00C06FDE" w:rsidP="00C06FDE">
            <w:pPr>
              <w:pStyle w:val="TAL"/>
            </w:pPr>
            <w:r w:rsidRPr="00613175">
              <w:t>RFC 4028 [37]</w:t>
            </w:r>
          </w:p>
        </w:tc>
      </w:tr>
      <w:tr w:rsidR="00C06FDE" w:rsidRPr="00613175" w14:paraId="73F0BB5B"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6A5097EC" w14:textId="77777777" w:rsidR="00C06FDE" w:rsidRPr="00613175" w:rsidRDefault="00C06FDE" w:rsidP="00C06FDE">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30E129A7" w14:textId="77777777" w:rsidR="00C06FDE" w:rsidRPr="00613175" w:rsidRDefault="00C06FDE" w:rsidP="00C06FDE">
            <w:pPr>
              <w:pStyle w:val="TAL"/>
            </w:pPr>
          </w:p>
        </w:tc>
        <w:tc>
          <w:tcPr>
            <w:tcW w:w="4691" w:type="dxa"/>
            <w:tcBorders>
              <w:top w:val="nil"/>
              <w:left w:val="single" w:sz="4" w:space="0" w:color="auto"/>
              <w:bottom w:val="nil"/>
              <w:right w:val="single" w:sz="4" w:space="0" w:color="auto"/>
            </w:tcBorders>
            <w:shd w:val="clear" w:color="auto" w:fill="auto"/>
          </w:tcPr>
          <w:p w14:paraId="4907BB3E" w14:textId="77777777" w:rsidR="00C06FDE" w:rsidRPr="00613175" w:rsidRDefault="00C06FDE" w:rsidP="00C06FDE">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48A70F9E" w14:textId="77777777" w:rsidR="00C06FDE" w:rsidRPr="00613175" w:rsidRDefault="00C06FDE" w:rsidP="00C06FDE">
            <w:pPr>
              <w:pStyle w:val="TAL"/>
            </w:pPr>
          </w:p>
        </w:tc>
        <w:tc>
          <w:tcPr>
            <w:tcW w:w="1546" w:type="dxa"/>
            <w:tcBorders>
              <w:top w:val="nil"/>
              <w:left w:val="single" w:sz="4" w:space="0" w:color="auto"/>
              <w:bottom w:val="nil"/>
              <w:right w:val="single" w:sz="4" w:space="0" w:color="auto"/>
            </w:tcBorders>
          </w:tcPr>
          <w:p w14:paraId="4C0EEEEC" w14:textId="77777777" w:rsidR="00C06FDE" w:rsidRPr="00613175" w:rsidRDefault="00C06FDE" w:rsidP="00C06FDE">
            <w:pPr>
              <w:pStyle w:val="TAL"/>
            </w:pPr>
          </w:p>
        </w:tc>
      </w:tr>
      <w:tr w:rsidR="00C06FDE" w:rsidRPr="00613175" w14:paraId="643846B4" w14:textId="77777777" w:rsidTr="00C06FDE">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75509A46" w14:textId="77777777" w:rsidR="00C06FDE" w:rsidRPr="00613175" w:rsidRDefault="00C06FDE" w:rsidP="00C06FDE">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303B7853" w14:textId="77777777" w:rsidR="00C06FDE" w:rsidRPr="00613175" w:rsidRDefault="00C06FDE" w:rsidP="00C06FDE">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7483DC98" w14:textId="77777777" w:rsidR="00C06FDE" w:rsidRPr="00613175" w:rsidRDefault="00C06FDE" w:rsidP="00C06FDE">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01B2A843" w14:textId="77777777" w:rsidR="00C06FDE" w:rsidRPr="00613175" w:rsidRDefault="00C06FDE" w:rsidP="00C06FDE">
            <w:pPr>
              <w:pStyle w:val="TAL"/>
            </w:pPr>
          </w:p>
        </w:tc>
        <w:tc>
          <w:tcPr>
            <w:tcW w:w="1546" w:type="dxa"/>
            <w:tcBorders>
              <w:top w:val="nil"/>
              <w:left w:val="single" w:sz="4" w:space="0" w:color="auto"/>
              <w:bottom w:val="single" w:sz="4" w:space="0" w:color="auto"/>
              <w:right w:val="single" w:sz="4" w:space="0" w:color="auto"/>
            </w:tcBorders>
          </w:tcPr>
          <w:p w14:paraId="3DEDBB53" w14:textId="77777777" w:rsidR="00C06FDE" w:rsidRPr="00613175" w:rsidRDefault="00C06FDE" w:rsidP="00C06FDE">
            <w:pPr>
              <w:pStyle w:val="TAL"/>
            </w:pPr>
          </w:p>
        </w:tc>
      </w:tr>
    </w:tbl>
    <w:p w14:paraId="1CC06175" w14:textId="77777777" w:rsidR="004811AC" w:rsidRPr="00613175" w:rsidRDefault="004811AC" w:rsidP="00F238ED">
      <w:pPr>
        <w:rPr>
          <w:lang w:eastAsia="zh-CN"/>
        </w:rPr>
      </w:pPr>
    </w:p>
    <w:p w14:paraId="6A8C534A" w14:textId="38934292" w:rsidR="004811AC" w:rsidRPr="00613175" w:rsidRDefault="00610109" w:rsidP="004811AC">
      <w:pPr>
        <w:pStyle w:val="Heading2"/>
        <w:rPr>
          <w:rFonts w:eastAsia="Wingdings"/>
        </w:rPr>
      </w:pPr>
      <w:r w:rsidRPr="00613175">
        <w:rPr>
          <w:rFonts w:eastAsia="Wingdings"/>
        </w:rPr>
        <w:br w:type="page"/>
      </w:r>
      <w:bookmarkStart w:id="879" w:name="_Toc68197406"/>
      <w:bookmarkStart w:id="880" w:name="_Toc75880664"/>
      <w:bookmarkStart w:id="881" w:name="_Toc84254362"/>
      <w:bookmarkStart w:id="882" w:name="_Toc84255157"/>
      <w:r w:rsidR="004811AC" w:rsidRPr="00613175">
        <w:rPr>
          <w:rFonts w:eastAsia="Wingdings"/>
        </w:rPr>
        <w:lastRenderedPageBreak/>
        <w:t>7.34</w:t>
      </w:r>
      <w:r w:rsidR="004811AC" w:rsidRPr="00613175">
        <w:rPr>
          <w:rFonts w:eastAsia="Wingdings"/>
        </w:rPr>
        <w:tab/>
        <w:t>Session Timer / MT Call / Remote end does not support Session Timer / 5GS</w:t>
      </w:r>
      <w:bookmarkEnd w:id="879"/>
      <w:bookmarkEnd w:id="880"/>
      <w:bookmarkEnd w:id="881"/>
      <w:bookmarkEnd w:id="882"/>
    </w:p>
    <w:p w14:paraId="24642237" w14:textId="77777777" w:rsidR="004811AC" w:rsidRPr="00613175" w:rsidRDefault="004811AC" w:rsidP="004811AC">
      <w:pPr>
        <w:pStyle w:val="H6"/>
      </w:pPr>
      <w:r w:rsidRPr="00613175">
        <w:t>7.34.1</w:t>
      </w:r>
      <w:r w:rsidRPr="00613175">
        <w:tab/>
        <w:t>Test Purpose (TP)</w:t>
      </w:r>
    </w:p>
    <w:p w14:paraId="308153C6" w14:textId="77777777" w:rsidR="004811AC" w:rsidRPr="00613175" w:rsidRDefault="004811AC" w:rsidP="004811AC">
      <w:pPr>
        <w:pStyle w:val="H6"/>
        <w:rPr>
          <w:rFonts w:eastAsia="MT Extra"/>
        </w:rPr>
      </w:pPr>
      <w:r w:rsidRPr="00613175">
        <w:t>(1)</w:t>
      </w:r>
    </w:p>
    <w:p w14:paraId="6C77AAD1" w14:textId="77777777" w:rsidR="004811AC" w:rsidRPr="00613175" w:rsidRDefault="004811AC" w:rsidP="004811AC">
      <w:pPr>
        <w:pStyle w:val="PL"/>
        <w:rPr>
          <w:noProof w:val="0"/>
        </w:rPr>
      </w:pPr>
      <w:r w:rsidRPr="00613175">
        <w:rPr>
          <w:b/>
          <w:noProof w:val="0"/>
        </w:rPr>
        <w:t>with</w:t>
      </w:r>
      <w:r w:rsidRPr="00613175">
        <w:rPr>
          <w:noProof w:val="0"/>
        </w:rPr>
        <w:t xml:space="preserve"> { UE being registered to IMS and being configured to use Session Timer and preconditions }</w:t>
      </w:r>
    </w:p>
    <w:p w14:paraId="45E1169A"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72CE364"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UE receives INVITE for voice call without support for Session Timer }</w:t>
      </w:r>
    </w:p>
    <w:p w14:paraId="401C5E2D"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continues setup of voice call and finally sends 200 OK for INVITE with Session-Expires being 1800 and setting refresher to uas }</w:t>
      </w:r>
    </w:p>
    <w:p w14:paraId="1B55BEF0" w14:textId="77777777" w:rsidR="004811AC" w:rsidRPr="00613175" w:rsidRDefault="004811AC" w:rsidP="004811AC">
      <w:pPr>
        <w:pStyle w:val="PL"/>
        <w:rPr>
          <w:noProof w:val="0"/>
        </w:rPr>
      </w:pPr>
      <w:r w:rsidRPr="00613175">
        <w:rPr>
          <w:noProof w:val="0"/>
        </w:rPr>
        <w:t xml:space="preserve">            }</w:t>
      </w:r>
    </w:p>
    <w:p w14:paraId="438AC7D1" w14:textId="77777777" w:rsidR="004811AC" w:rsidRPr="00613175" w:rsidRDefault="004811AC" w:rsidP="004811AC">
      <w:pPr>
        <w:pStyle w:val="PL"/>
        <w:rPr>
          <w:noProof w:val="0"/>
        </w:rPr>
      </w:pPr>
    </w:p>
    <w:p w14:paraId="3E207378" w14:textId="77777777" w:rsidR="004811AC" w:rsidRPr="00613175" w:rsidRDefault="004811AC" w:rsidP="004811AC">
      <w:pPr>
        <w:pStyle w:val="H6"/>
      </w:pPr>
      <w:r w:rsidRPr="00613175">
        <w:t>(2)</w:t>
      </w:r>
    </w:p>
    <w:p w14:paraId="7DFA9490" w14:textId="77777777" w:rsidR="004811AC" w:rsidRPr="00613175" w:rsidRDefault="004811AC" w:rsidP="004811AC">
      <w:pPr>
        <w:pStyle w:val="PL"/>
        <w:rPr>
          <w:noProof w:val="0"/>
        </w:rPr>
      </w:pPr>
      <w:r w:rsidRPr="00613175">
        <w:rPr>
          <w:b/>
          <w:noProof w:val="0"/>
        </w:rPr>
        <w:t>with</w:t>
      </w:r>
      <w:r w:rsidRPr="00613175">
        <w:rPr>
          <w:noProof w:val="0"/>
        </w:rPr>
        <w:t xml:space="preserve"> { Call having been set up }</w:t>
      </w:r>
    </w:p>
    <w:p w14:paraId="11224D94" w14:textId="77777777" w:rsidR="004811AC" w:rsidRPr="00613175" w:rsidRDefault="004811AC" w:rsidP="004811AC">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C06E494" w14:textId="77777777" w:rsidR="004811AC" w:rsidRPr="00613175" w:rsidRDefault="004811AC" w:rsidP="004811AC">
      <w:pPr>
        <w:pStyle w:val="PL"/>
        <w:rPr>
          <w:noProof w:val="0"/>
        </w:rPr>
      </w:pPr>
      <w:r w:rsidRPr="00613175">
        <w:rPr>
          <w:noProof w:val="0"/>
        </w:rPr>
        <w:t xml:space="preserve">  </w:t>
      </w:r>
      <w:r w:rsidRPr="00613175">
        <w:rPr>
          <w:b/>
          <w:noProof w:val="0"/>
        </w:rPr>
        <w:t>when</w:t>
      </w:r>
      <w:r w:rsidRPr="00613175">
        <w:rPr>
          <w:noProof w:val="0"/>
        </w:rPr>
        <w:t xml:space="preserve"> { 900 seconds have passed }</w:t>
      </w:r>
    </w:p>
    <w:p w14:paraId="5F7BFC59" w14:textId="77777777" w:rsidR="004811AC" w:rsidRPr="00613175" w:rsidRDefault="004811AC" w:rsidP="004811AC">
      <w:pPr>
        <w:pStyle w:val="PL"/>
        <w:rPr>
          <w:noProof w:val="0"/>
        </w:rPr>
      </w:pPr>
      <w:r w:rsidRPr="00613175">
        <w:rPr>
          <w:noProof w:val="0"/>
        </w:rPr>
        <w:t xml:space="preserve">    </w:t>
      </w:r>
      <w:r w:rsidRPr="00613175">
        <w:rPr>
          <w:b/>
          <w:noProof w:val="0"/>
        </w:rPr>
        <w:t>then</w:t>
      </w:r>
      <w:r w:rsidRPr="00613175">
        <w:rPr>
          <w:noProof w:val="0"/>
        </w:rPr>
        <w:t xml:space="preserve"> { UE sends UPDATE to refresh the session }</w:t>
      </w:r>
    </w:p>
    <w:p w14:paraId="328CC277" w14:textId="77777777" w:rsidR="004811AC" w:rsidRPr="00613175" w:rsidRDefault="004811AC" w:rsidP="004811AC">
      <w:pPr>
        <w:pStyle w:val="PL"/>
        <w:tabs>
          <w:tab w:val="clear" w:pos="384"/>
        </w:tabs>
        <w:rPr>
          <w:noProof w:val="0"/>
        </w:rPr>
      </w:pPr>
      <w:r w:rsidRPr="00613175">
        <w:rPr>
          <w:noProof w:val="0"/>
        </w:rPr>
        <w:t xml:space="preserve">            }</w:t>
      </w:r>
    </w:p>
    <w:p w14:paraId="5D0D2ACB" w14:textId="77777777" w:rsidR="004811AC" w:rsidRPr="00613175" w:rsidRDefault="004811AC" w:rsidP="004811AC">
      <w:pPr>
        <w:pStyle w:val="PL"/>
        <w:tabs>
          <w:tab w:val="clear" w:pos="384"/>
        </w:tabs>
        <w:rPr>
          <w:noProof w:val="0"/>
        </w:rPr>
      </w:pPr>
    </w:p>
    <w:p w14:paraId="5D2F863C" w14:textId="77777777" w:rsidR="004811AC" w:rsidRPr="00613175" w:rsidRDefault="004811AC" w:rsidP="004811AC">
      <w:pPr>
        <w:pStyle w:val="H6"/>
      </w:pPr>
      <w:r w:rsidRPr="00613175">
        <w:t>7.34.2</w:t>
      </w:r>
      <w:r w:rsidRPr="00613175">
        <w:tab/>
        <w:t>Conformance Requirements</w:t>
      </w:r>
    </w:p>
    <w:p w14:paraId="033D997F" w14:textId="77777777" w:rsidR="004811AC" w:rsidRPr="00613175" w:rsidRDefault="004811AC" w:rsidP="004811AC">
      <w:r w:rsidRPr="00613175">
        <w:t>The conformance requirements covered in the present test case are, unless otherwise stated, Rel-15 requirements.</w:t>
      </w:r>
    </w:p>
    <w:p w14:paraId="6D364D9D" w14:textId="77777777" w:rsidR="004811AC" w:rsidRPr="00613175" w:rsidRDefault="004811AC" w:rsidP="004811AC">
      <w:r w:rsidRPr="00613175">
        <w:t>[TS 24.229 clause 5.1.2A.1.1]</w:t>
      </w:r>
    </w:p>
    <w:p w14:paraId="574C6DE2" w14:textId="77777777" w:rsidR="004811AC" w:rsidRPr="00613175" w:rsidRDefault="004811AC" w:rsidP="004811AC">
      <w:pPr>
        <w:rPr>
          <w:lang w:eastAsia="ja-JP"/>
        </w:rPr>
      </w:pPr>
      <w:r w:rsidRPr="00613175">
        <w:t>A UE supporting</w:t>
      </w:r>
      <w:r w:rsidRPr="00613175">
        <w:rPr>
          <w:lang w:eastAsia="ja-JP"/>
        </w:rPr>
        <w:t xml:space="preserve"> </w:t>
      </w:r>
      <w:r w:rsidRPr="00613175">
        <w:t>RFC </w:t>
      </w:r>
      <w:r w:rsidRPr="00613175">
        <w:rPr>
          <w:lang w:eastAsia="ja-JP"/>
        </w:rPr>
        <w:t>4028</w:t>
      </w:r>
      <w:r w:rsidRPr="00613175">
        <w:t> [</w:t>
      </w:r>
      <w:r w:rsidRPr="00613175">
        <w:rPr>
          <w:lang w:eastAsia="ja-JP"/>
        </w:rPr>
        <w:t>58</w:t>
      </w:r>
      <w:r w:rsidRPr="00613175">
        <w:t>], when it receives a 422 (Session Interval Too Small) to an INVITE request where the response contains a Min-SE header field, shall retry the request in accordance with RFC </w:t>
      </w:r>
      <w:r w:rsidRPr="00613175">
        <w:rPr>
          <w:lang w:eastAsia="ja-JP"/>
        </w:rPr>
        <w:t>4028</w:t>
      </w:r>
      <w:r w:rsidRPr="00613175">
        <w:t> [</w:t>
      </w:r>
      <w:r w:rsidRPr="00613175">
        <w:rPr>
          <w:lang w:eastAsia="ja-JP"/>
        </w:rPr>
        <w:t>58</w:t>
      </w:r>
      <w:r w:rsidRPr="00613175">
        <w:t xml:space="preserve">] </w:t>
      </w:r>
      <w:r w:rsidRPr="00613175">
        <w:rPr>
          <w:lang w:eastAsia="ja-JP"/>
        </w:rPr>
        <w:t>sub</w:t>
      </w:r>
      <w:r w:rsidRPr="00613175">
        <w:rPr>
          <w:snapToGrid w:val="0"/>
        </w:rPr>
        <w:t>clause </w:t>
      </w:r>
      <w:r w:rsidRPr="00613175">
        <w:rPr>
          <w:snapToGrid w:val="0"/>
          <w:lang w:eastAsia="ja-JP"/>
        </w:rPr>
        <w:t>7.4</w:t>
      </w:r>
      <w:r w:rsidRPr="00613175">
        <w:t>.</w:t>
      </w:r>
    </w:p>
    <w:p w14:paraId="2A204C99" w14:textId="77777777" w:rsidR="004811AC" w:rsidRPr="00613175" w:rsidRDefault="004811AC" w:rsidP="004811AC">
      <w:r w:rsidRPr="00613175">
        <w:t xml:space="preserve"> [TS 24.229 clause 5.2.7.2]</w:t>
      </w:r>
    </w:p>
    <w:p w14:paraId="342746B9" w14:textId="77777777" w:rsidR="004811AC" w:rsidRPr="00613175" w:rsidRDefault="004811AC" w:rsidP="004811AC">
      <w:pPr>
        <w:rPr>
          <w:snapToGrid w:val="0"/>
        </w:rPr>
      </w:pPr>
      <w:r w:rsidRPr="00613175">
        <w:t>When the P-CSCF receives from the UE an INVITE request,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61D10970"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w:t>
      </w:r>
    </w:p>
    <w:p w14:paraId="2B63EC8C" w14:textId="77777777" w:rsidR="004811AC" w:rsidRPr="00613175" w:rsidRDefault="004811AC" w:rsidP="004811AC">
      <w:r w:rsidRPr="00613175">
        <w:t>[TS 24.229 clause 5.2.7.3]</w:t>
      </w:r>
    </w:p>
    <w:p w14:paraId="33768F0D" w14:textId="77777777" w:rsidR="004811AC" w:rsidRPr="00613175" w:rsidRDefault="004811AC" w:rsidP="004811AC">
      <w:pPr>
        <w:rPr>
          <w:snapToGrid w:val="0"/>
        </w:rPr>
      </w:pPr>
      <w:r w:rsidRPr="00613175">
        <w:t>When the P-CSCF receives an INVITE request destined for the UE the P-CSCF may require the periodic refreshment of the session to avoid hung states in the P-CSCF. If the P-CSCF requires the session to be refreshed, then the P-CSCF shall apply the procedures described in RFC 4028 [58]</w:t>
      </w:r>
      <w:r w:rsidRPr="00613175">
        <w:rPr>
          <w:snapToGrid w:val="0"/>
        </w:rPr>
        <w:t xml:space="preserve"> clause 8.</w:t>
      </w:r>
    </w:p>
    <w:p w14:paraId="665AB78B" w14:textId="77777777" w:rsidR="004811AC" w:rsidRPr="00613175" w:rsidRDefault="004811AC" w:rsidP="004811AC">
      <w:pPr>
        <w:pStyle w:val="NO"/>
      </w:pPr>
      <w:r w:rsidRPr="00613175">
        <w:t>NOTE 1:</w:t>
      </w:r>
      <w:r w:rsidRPr="00613175">
        <w:tab/>
        <w:t>Requesting the session to be refreshed requires support by at least one of the UEs. This functionality cannot automatically be granted, i.e. at least one of the involved UEs needs to support it in order to make it work.</w:t>
      </w:r>
    </w:p>
    <w:p w14:paraId="414036D3" w14:textId="77777777" w:rsidR="004811AC" w:rsidRPr="00613175" w:rsidRDefault="004811AC" w:rsidP="004811AC">
      <w:r w:rsidRPr="00613175">
        <w:t>[TS 24.229 clause 5.4.5.3]</w:t>
      </w:r>
    </w:p>
    <w:p w14:paraId="578402A2" w14:textId="77777777" w:rsidR="004811AC" w:rsidRPr="00613175" w:rsidRDefault="004811AC" w:rsidP="004811AC">
      <w:r w:rsidRPr="00613175">
        <w:t>If the S-CSCF requested the session to be refreshed periodically, and the S-CSCF got the indication that the session will be refreshed, when the session timer expires, the S-CSCF shall delete all the stored information related to the dialog.</w:t>
      </w:r>
    </w:p>
    <w:p w14:paraId="7E65F3B7" w14:textId="77777777" w:rsidR="004811AC" w:rsidRPr="00613175" w:rsidRDefault="004811AC" w:rsidP="004811AC">
      <w:pPr>
        <w:pStyle w:val="H6"/>
      </w:pPr>
      <w:r w:rsidRPr="00613175">
        <w:t>7.34.3</w:t>
      </w:r>
      <w:r w:rsidRPr="00613175">
        <w:tab/>
        <w:t>Test description</w:t>
      </w:r>
    </w:p>
    <w:p w14:paraId="28439EC8" w14:textId="77777777" w:rsidR="004811AC" w:rsidRPr="00613175" w:rsidRDefault="004811AC" w:rsidP="004811AC">
      <w:pPr>
        <w:pStyle w:val="H6"/>
      </w:pPr>
      <w:r w:rsidRPr="00613175">
        <w:t>7.34.3.1</w:t>
      </w:r>
      <w:r w:rsidRPr="00613175">
        <w:tab/>
        <w:t>Pre-test conditions</w:t>
      </w:r>
    </w:p>
    <w:p w14:paraId="452F1654" w14:textId="77777777" w:rsidR="004811AC" w:rsidRPr="00613175" w:rsidRDefault="004811AC" w:rsidP="004811AC">
      <w:pPr>
        <w:pStyle w:val="H6"/>
        <w:rPr>
          <w:rFonts w:eastAsia="MT Extra" w:cs="Tahoma"/>
        </w:rPr>
      </w:pPr>
      <w:r w:rsidRPr="00613175">
        <w:rPr>
          <w:rFonts w:cs="Tahoma"/>
        </w:rPr>
        <w:t>System Simulator:</w:t>
      </w:r>
    </w:p>
    <w:p w14:paraId="3A786CC8" w14:textId="77777777" w:rsidR="004811AC" w:rsidRPr="00613175" w:rsidRDefault="004811AC" w:rsidP="004811AC">
      <w:pPr>
        <w:pStyle w:val="B10"/>
        <w:rPr>
          <w:rFonts w:cs="MS LineDraw"/>
          <w:lang w:eastAsia="sv-SE"/>
        </w:rPr>
      </w:pPr>
      <w:r w:rsidRPr="00613175">
        <w:t>-</w:t>
      </w:r>
      <w:r w:rsidRPr="00613175">
        <w:tab/>
        <w:t>1 NR Cell connected to 5GC, default parameters.</w:t>
      </w:r>
    </w:p>
    <w:p w14:paraId="38F20D72" w14:textId="77777777" w:rsidR="004811AC" w:rsidRPr="00613175" w:rsidRDefault="004811AC" w:rsidP="004811AC">
      <w:pPr>
        <w:pStyle w:val="H6"/>
      </w:pPr>
      <w:r w:rsidRPr="00613175">
        <w:lastRenderedPageBreak/>
        <w:t>UE:</w:t>
      </w:r>
    </w:p>
    <w:p w14:paraId="38FAB19F" w14:textId="77777777" w:rsidR="004811AC" w:rsidRPr="00613175" w:rsidRDefault="004811AC" w:rsidP="004811AC">
      <w:pPr>
        <w:pStyle w:val="B10"/>
        <w:rPr>
          <w:snapToGrid w:val="0"/>
        </w:rPr>
      </w:pPr>
      <w:r w:rsidRPr="00613175">
        <w:t>-</w:t>
      </w:r>
      <w:r w:rsidRPr="00613175">
        <w:tab/>
      </w:r>
      <w:r w:rsidRPr="00613175">
        <w:rPr>
          <w:snapToGrid w:val="0"/>
        </w:rPr>
        <w:t>UE contains either ISIM and USIM applications or only USIM application on UICC.</w:t>
      </w:r>
    </w:p>
    <w:p w14:paraId="047CE720" w14:textId="77777777" w:rsidR="004811AC" w:rsidRPr="00613175" w:rsidRDefault="004811AC" w:rsidP="004811AC">
      <w:pPr>
        <w:pStyle w:val="B10"/>
        <w:rPr>
          <w:snapToGrid w:val="0"/>
        </w:rPr>
      </w:pPr>
      <w:r w:rsidRPr="00613175">
        <w:t>-</w:t>
      </w:r>
      <w:r w:rsidRPr="00613175">
        <w:tab/>
      </w:r>
      <w:r w:rsidRPr="00613175">
        <w:rPr>
          <w:snapToGrid w:val="0"/>
        </w:rPr>
        <w:t>UE is configured to register for IMS after switch on.</w:t>
      </w:r>
    </w:p>
    <w:p w14:paraId="46BB593E" w14:textId="77777777" w:rsidR="004811AC" w:rsidRPr="00613175" w:rsidRDefault="004811AC" w:rsidP="004811AC">
      <w:pPr>
        <w:pStyle w:val="B10"/>
        <w:rPr>
          <w:snapToGrid w:val="0"/>
        </w:rPr>
      </w:pPr>
      <w:r w:rsidRPr="00613175">
        <w:t>-</w:t>
      </w:r>
      <w:r w:rsidRPr="00613175">
        <w:tab/>
      </w:r>
      <w:r w:rsidRPr="00613175">
        <w:rPr>
          <w:snapToGrid w:val="0"/>
        </w:rPr>
        <w:t>UE is configured to</w:t>
      </w:r>
      <w:r w:rsidRPr="00613175">
        <w:t xml:space="preserve"> </w:t>
      </w:r>
      <w:r w:rsidRPr="00613175">
        <w:rPr>
          <w:snapToGrid w:val="0"/>
        </w:rPr>
        <w:t>use Session Timer and preconditions.</w:t>
      </w:r>
    </w:p>
    <w:p w14:paraId="1C5B7638" w14:textId="77777777" w:rsidR="004811AC" w:rsidRPr="00613175" w:rsidRDefault="004811AC" w:rsidP="004811AC">
      <w:pPr>
        <w:pStyle w:val="H6"/>
        <w:rPr>
          <w:rFonts w:cs="Tahoma"/>
        </w:rPr>
      </w:pPr>
      <w:r w:rsidRPr="00613175">
        <w:rPr>
          <w:rFonts w:cs="Tahoma"/>
        </w:rPr>
        <w:t>Preamble:</w:t>
      </w:r>
    </w:p>
    <w:p w14:paraId="7BD2FBE3" w14:textId="77777777" w:rsidR="004811AC" w:rsidRPr="00613175" w:rsidRDefault="004811AC" w:rsidP="004811AC">
      <w:pPr>
        <w:pStyle w:val="B10"/>
      </w:pPr>
      <w:r w:rsidRPr="00613175">
        <w:t>-</w:t>
      </w:r>
      <w:r w:rsidRPr="00613175">
        <w:tab/>
        <w:t>UE is in state 1N-A (TS 38.508-1 [21]) and registered to IMS.</w:t>
      </w:r>
    </w:p>
    <w:p w14:paraId="6816207C" w14:textId="77777777" w:rsidR="004811AC" w:rsidRPr="00613175" w:rsidRDefault="004811AC" w:rsidP="004811AC">
      <w:pPr>
        <w:pStyle w:val="H6"/>
        <w:rPr>
          <w:snapToGrid w:val="0"/>
        </w:rPr>
      </w:pPr>
      <w:r w:rsidRPr="00613175">
        <w:t>7.34.3.2</w:t>
      </w:r>
      <w:r w:rsidRPr="00613175">
        <w:tab/>
      </w:r>
      <w:r w:rsidRPr="00613175">
        <w:rPr>
          <w:snapToGrid w:val="0"/>
        </w:rPr>
        <w:t>Test procedure sequence</w:t>
      </w:r>
    </w:p>
    <w:p w14:paraId="33E919FA" w14:textId="77777777" w:rsidR="004811AC" w:rsidRPr="00613175" w:rsidRDefault="004811AC" w:rsidP="004811AC">
      <w:pPr>
        <w:pStyle w:val="TH"/>
        <w:rPr>
          <w:rFonts w:eastAsia="MT Extra" w:cs="Tahoma"/>
        </w:rPr>
      </w:pPr>
      <w:r w:rsidRPr="00613175">
        <w:rPr>
          <w:rFonts w:cs="Tahoma"/>
        </w:rPr>
        <w:t>Table 7.34.3.2-1: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720"/>
        <w:gridCol w:w="2880"/>
        <w:gridCol w:w="567"/>
        <w:gridCol w:w="850"/>
      </w:tblGrid>
      <w:tr w:rsidR="004811AC" w:rsidRPr="00613175" w14:paraId="619C0345" w14:textId="77777777" w:rsidTr="00B56795">
        <w:trPr>
          <w:jc w:val="center"/>
        </w:trPr>
        <w:tc>
          <w:tcPr>
            <w:tcW w:w="567" w:type="dxa"/>
            <w:tcBorders>
              <w:top w:val="single" w:sz="4" w:space="0" w:color="auto"/>
              <w:left w:val="single" w:sz="4" w:space="0" w:color="auto"/>
              <w:bottom w:val="nil"/>
              <w:right w:val="single" w:sz="4" w:space="0" w:color="auto"/>
            </w:tcBorders>
            <w:hideMark/>
          </w:tcPr>
          <w:p w14:paraId="10965900" w14:textId="77777777" w:rsidR="004811AC" w:rsidRPr="00613175" w:rsidRDefault="004811AC" w:rsidP="00B56795">
            <w:pPr>
              <w:pStyle w:val="TAH"/>
              <w:ind w:left="400" w:hanging="400"/>
              <w:rPr>
                <w:rFonts w:cs="MS LineDraw"/>
              </w:rPr>
            </w:pPr>
            <w:r w:rsidRPr="00613175">
              <w:t>St</w:t>
            </w:r>
          </w:p>
        </w:tc>
        <w:tc>
          <w:tcPr>
            <w:tcW w:w="3969" w:type="dxa"/>
            <w:tcBorders>
              <w:top w:val="single" w:sz="4" w:space="0" w:color="auto"/>
              <w:left w:val="single" w:sz="4" w:space="0" w:color="auto"/>
              <w:bottom w:val="single" w:sz="4" w:space="0" w:color="auto"/>
              <w:right w:val="single" w:sz="4" w:space="0" w:color="auto"/>
            </w:tcBorders>
            <w:hideMark/>
          </w:tcPr>
          <w:p w14:paraId="72E10BEB" w14:textId="77777777" w:rsidR="004811AC" w:rsidRPr="00613175" w:rsidRDefault="004811AC" w:rsidP="00B56795">
            <w:pPr>
              <w:pStyle w:val="TAH"/>
              <w:ind w:left="400" w:hanging="400"/>
            </w:pPr>
            <w:r w:rsidRPr="00613175">
              <w:t>Procedure</w:t>
            </w:r>
          </w:p>
        </w:tc>
        <w:tc>
          <w:tcPr>
            <w:tcW w:w="3600" w:type="dxa"/>
            <w:gridSpan w:val="2"/>
            <w:tcBorders>
              <w:top w:val="single" w:sz="4" w:space="0" w:color="auto"/>
              <w:left w:val="single" w:sz="4" w:space="0" w:color="auto"/>
              <w:bottom w:val="single" w:sz="4" w:space="0" w:color="auto"/>
              <w:right w:val="single" w:sz="4" w:space="0" w:color="auto"/>
            </w:tcBorders>
            <w:hideMark/>
          </w:tcPr>
          <w:p w14:paraId="3E933C0B" w14:textId="77777777" w:rsidR="004811AC" w:rsidRPr="00613175" w:rsidRDefault="004811AC" w:rsidP="00B56795">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31734DA2" w14:textId="77777777" w:rsidR="004811AC" w:rsidRPr="00613175" w:rsidRDefault="004811AC" w:rsidP="00B56795">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2F761F50" w14:textId="77777777" w:rsidR="004811AC" w:rsidRPr="00613175" w:rsidRDefault="004811AC" w:rsidP="00B56795">
            <w:pPr>
              <w:pStyle w:val="TAH"/>
            </w:pPr>
            <w:r w:rsidRPr="00613175">
              <w:t>Verdict</w:t>
            </w:r>
          </w:p>
        </w:tc>
      </w:tr>
      <w:tr w:rsidR="004811AC" w:rsidRPr="00613175" w14:paraId="629DA1DF" w14:textId="77777777" w:rsidTr="00B56795">
        <w:trPr>
          <w:jc w:val="center"/>
        </w:trPr>
        <w:tc>
          <w:tcPr>
            <w:tcW w:w="567" w:type="dxa"/>
            <w:tcBorders>
              <w:top w:val="nil"/>
              <w:left w:val="single" w:sz="4" w:space="0" w:color="auto"/>
              <w:bottom w:val="single" w:sz="4" w:space="0" w:color="auto"/>
              <w:right w:val="single" w:sz="4" w:space="0" w:color="auto"/>
            </w:tcBorders>
          </w:tcPr>
          <w:p w14:paraId="39366BA6" w14:textId="77777777" w:rsidR="004811AC" w:rsidRPr="00613175" w:rsidRDefault="004811AC" w:rsidP="00B56795">
            <w:pPr>
              <w:pStyle w:val="TAH"/>
            </w:pPr>
          </w:p>
        </w:tc>
        <w:tc>
          <w:tcPr>
            <w:tcW w:w="3969" w:type="dxa"/>
            <w:tcBorders>
              <w:top w:val="single" w:sz="4" w:space="0" w:color="auto"/>
              <w:left w:val="single" w:sz="4" w:space="0" w:color="auto"/>
              <w:bottom w:val="single" w:sz="4" w:space="0" w:color="auto"/>
              <w:right w:val="single" w:sz="4" w:space="0" w:color="auto"/>
            </w:tcBorders>
          </w:tcPr>
          <w:p w14:paraId="77CC8343" w14:textId="77777777" w:rsidR="004811AC" w:rsidRPr="00613175" w:rsidRDefault="004811AC" w:rsidP="00B56795">
            <w:pPr>
              <w:pStyle w:val="TAH"/>
            </w:pPr>
          </w:p>
        </w:tc>
        <w:tc>
          <w:tcPr>
            <w:tcW w:w="720" w:type="dxa"/>
            <w:tcBorders>
              <w:top w:val="single" w:sz="4" w:space="0" w:color="auto"/>
              <w:left w:val="single" w:sz="4" w:space="0" w:color="auto"/>
              <w:bottom w:val="single" w:sz="4" w:space="0" w:color="auto"/>
              <w:right w:val="single" w:sz="4" w:space="0" w:color="auto"/>
            </w:tcBorders>
            <w:hideMark/>
          </w:tcPr>
          <w:p w14:paraId="7BD497E0" w14:textId="77777777" w:rsidR="004811AC" w:rsidRPr="00613175" w:rsidRDefault="004811AC" w:rsidP="00B56795">
            <w:pPr>
              <w:pStyle w:val="TAH"/>
            </w:pPr>
            <w:r w:rsidRPr="00613175">
              <w:t>U - S</w:t>
            </w:r>
          </w:p>
        </w:tc>
        <w:tc>
          <w:tcPr>
            <w:tcW w:w="2880" w:type="dxa"/>
            <w:tcBorders>
              <w:top w:val="single" w:sz="4" w:space="0" w:color="auto"/>
              <w:left w:val="single" w:sz="4" w:space="0" w:color="auto"/>
              <w:bottom w:val="single" w:sz="4" w:space="0" w:color="auto"/>
              <w:right w:val="single" w:sz="4" w:space="0" w:color="auto"/>
            </w:tcBorders>
            <w:hideMark/>
          </w:tcPr>
          <w:p w14:paraId="25D35401" w14:textId="77777777" w:rsidR="004811AC" w:rsidRPr="00613175" w:rsidRDefault="004811AC" w:rsidP="00B56795">
            <w:pPr>
              <w:pStyle w:val="TAH"/>
            </w:pPr>
            <w:r w:rsidRPr="00613175">
              <w:t>Message</w:t>
            </w:r>
          </w:p>
        </w:tc>
        <w:tc>
          <w:tcPr>
            <w:tcW w:w="567" w:type="dxa"/>
            <w:tcBorders>
              <w:top w:val="nil"/>
              <w:left w:val="single" w:sz="4" w:space="0" w:color="auto"/>
              <w:bottom w:val="single" w:sz="4" w:space="0" w:color="auto"/>
              <w:right w:val="single" w:sz="4" w:space="0" w:color="auto"/>
            </w:tcBorders>
          </w:tcPr>
          <w:p w14:paraId="374A65EF" w14:textId="77777777" w:rsidR="004811AC" w:rsidRPr="00613175" w:rsidRDefault="004811AC" w:rsidP="00B56795">
            <w:pPr>
              <w:pStyle w:val="TAH"/>
            </w:pPr>
          </w:p>
        </w:tc>
        <w:tc>
          <w:tcPr>
            <w:tcW w:w="850" w:type="dxa"/>
            <w:tcBorders>
              <w:top w:val="nil"/>
              <w:left w:val="single" w:sz="4" w:space="0" w:color="auto"/>
              <w:bottom w:val="single" w:sz="4" w:space="0" w:color="auto"/>
              <w:right w:val="single" w:sz="4" w:space="0" w:color="auto"/>
            </w:tcBorders>
          </w:tcPr>
          <w:p w14:paraId="3C3544D0" w14:textId="77777777" w:rsidR="004811AC" w:rsidRPr="00613175" w:rsidRDefault="004811AC" w:rsidP="00B56795">
            <w:pPr>
              <w:pStyle w:val="TAH"/>
            </w:pPr>
          </w:p>
        </w:tc>
      </w:tr>
      <w:tr w:rsidR="004811AC" w:rsidRPr="00613175" w14:paraId="3E5D1200"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5457DEB2" w14:textId="77777777" w:rsidR="004811AC" w:rsidRPr="00613175" w:rsidRDefault="004811AC" w:rsidP="00B56795">
            <w:pPr>
              <w:pStyle w:val="TAC"/>
              <w:rPr>
                <w:lang w:eastAsia="zh-CN"/>
              </w:rPr>
            </w:pPr>
            <w:r w:rsidRPr="00613175">
              <w:rPr>
                <w:lang w:eastAsia="zh-CN"/>
              </w:rPr>
              <w:t>1-8</w:t>
            </w:r>
          </w:p>
        </w:tc>
        <w:tc>
          <w:tcPr>
            <w:tcW w:w="3969" w:type="dxa"/>
            <w:tcBorders>
              <w:top w:val="single" w:sz="4" w:space="0" w:color="auto"/>
              <w:left w:val="single" w:sz="4" w:space="0" w:color="auto"/>
              <w:bottom w:val="single" w:sz="4" w:space="0" w:color="auto"/>
              <w:right w:val="single" w:sz="4" w:space="0" w:color="auto"/>
            </w:tcBorders>
            <w:hideMark/>
          </w:tcPr>
          <w:p w14:paraId="4A074814" w14:textId="77777777" w:rsidR="004811AC" w:rsidRPr="00613175" w:rsidRDefault="004811AC" w:rsidP="00B56795">
            <w:pPr>
              <w:pStyle w:val="TAL"/>
            </w:pPr>
            <w:r w:rsidRPr="00613175">
              <w:t>Steps 1-8 of generic procedure specified in Table 4.9.16.2.2-1 of TS 38.508-1 [21] are performed.</w:t>
            </w:r>
          </w:p>
        </w:tc>
        <w:tc>
          <w:tcPr>
            <w:tcW w:w="720" w:type="dxa"/>
            <w:tcBorders>
              <w:top w:val="single" w:sz="4" w:space="0" w:color="auto"/>
              <w:left w:val="single" w:sz="4" w:space="0" w:color="auto"/>
              <w:bottom w:val="single" w:sz="4" w:space="0" w:color="auto"/>
              <w:right w:val="single" w:sz="4" w:space="0" w:color="auto"/>
            </w:tcBorders>
            <w:hideMark/>
          </w:tcPr>
          <w:p w14:paraId="1464F2F2" w14:textId="77777777" w:rsidR="004811AC" w:rsidRPr="00613175" w:rsidRDefault="004811AC" w:rsidP="00B56795">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hideMark/>
          </w:tcPr>
          <w:p w14:paraId="7FC8F2EB" w14:textId="77777777" w:rsidR="004811AC" w:rsidRPr="00613175" w:rsidRDefault="004811AC" w:rsidP="00B56795">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5B1C2CBD"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62ED22CE" w14:textId="77777777" w:rsidR="004811AC" w:rsidRPr="00613175" w:rsidRDefault="004811AC" w:rsidP="00B56795">
            <w:pPr>
              <w:pStyle w:val="TAC"/>
            </w:pPr>
          </w:p>
        </w:tc>
      </w:tr>
      <w:tr w:rsidR="004811AC" w:rsidRPr="00613175" w14:paraId="1B95547F"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138869B0" w14:textId="77777777" w:rsidR="004811AC" w:rsidRPr="00613175" w:rsidRDefault="004811AC" w:rsidP="00B56795">
            <w:pPr>
              <w:pStyle w:val="TAC"/>
              <w:rPr>
                <w:lang w:eastAsia="zh-CN"/>
              </w:rPr>
            </w:pPr>
            <w:r w:rsidRPr="00613175">
              <w:rPr>
                <w:lang w:eastAsia="zh-CN"/>
              </w:rPr>
              <w:t>9</w:t>
            </w:r>
          </w:p>
        </w:tc>
        <w:tc>
          <w:tcPr>
            <w:tcW w:w="3969" w:type="dxa"/>
            <w:tcBorders>
              <w:top w:val="single" w:sz="4" w:space="0" w:color="auto"/>
              <w:left w:val="single" w:sz="4" w:space="0" w:color="auto"/>
              <w:bottom w:val="single" w:sz="4" w:space="0" w:color="auto"/>
              <w:right w:val="single" w:sz="4" w:space="0" w:color="auto"/>
            </w:tcBorders>
          </w:tcPr>
          <w:p w14:paraId="734B36B0" w14:textId="77777777" w:rsidR="004811AC" w:rsidRPr="00613175" w:rsidRDefault="004811AC" w:rsidP="00B56795">
            <w:pPr>
              <w:pStyle w:val="TAL"/>
            </w:pPr>
            <w:r w:rsidRPr="00613175">
              <w:t>SS sends INVITE without support for Session-Timer.</w:t>
            </w:r>
          </w:p>
        </w:tc>
        <w:tc>
          <w:tcPr>
            <w:tcW w:w="720" w:type="dxa"/>
            <w:tcBorders>
              <w:top w:val="single" w:sz="4" w:space="0" w:color="auto"/>
              <w:left w:val="single" w:sz="4" w:space="0" w:color="auto"/>
              <w:bottom w:val="single" w:sz="4" w:space="0" w:color="auto"/>
              <w:right w:val="single" w:sz="4" w:space="0" w:color="auto"/>
            </w:tcBorders>
          </w:tcPr>
          <w:p w14:paraId="277DEF28" w14:textId="77777777" w:rsidR="004811AC" w:rsidRPr="00613175" w:rsidRDefault="004811AC" w:rsidP="00B56795">
            <w:pPr>
              <w:pStyle w:val="TAC"/>
              <w:rPr>
                <w:lang w:eastAsia="zh-CN"/>
              </w:rPr>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254C96B1" w14:textId="77777777" w:rsidR="004811AC" w:rsidRPr="00613175" w:rsidRDefault="004811AC" w:rsidP="00B56795">
            <w:pPr>
              <w:pStyle w:val="TAL"/>
              <w:rPr>
                <w:lang w:eastAsia="zh-CN"/>
              </w:rPr>
            </w:pPr>
            <w:r w:rsidRPr="00613175">
              <w:rPr>
                <w:lang w:eastAsia="zh-CN"/>
              </w:rPr>
              <w:t>INVITE</w:t>
            </w:r>
          </w:p>
        </w:tc>
        <w:tc>
          <w:tcPr>
            <w:tcW w:w="567" w:type="dxa"/>
            <w:tcBorders>
              <w:top w:val="single" w:sz="4" w:space="0" w:color="auto"/>
              <w:left w:val="single" w:sz="4" w:space="0" w:color="auto"/>
              <w:bottom w:val="single" w:sz="4" w:space="0" w:color="auto"/>
              <w:right w:val="single" w:sz="4" w:space="0" w:color="auto"/>
            </w:tcBorders>
          </w:tcPr>
          <w:p w14:paraId="063DD0E2" w14:textId="77777777" w:rsidR="004811AC" w:rsidRPr="00613175" w:rsidRDefault="004811AC" w:rsidP="00B56795">
            <w:pPr>
              <w:pStyle w:val="TAC"/>
            </w:pPr>
          </w:p>
        </w:tc>
        <w:tc>
          <w:tcPr>
            <w:tcW w:w="850" w:type="dxa"/>
            <w:tcBorders>
              <w:top w:val="single" w:sz="4" w:space="0" w:color="auto"/>
              <w:left w:val="single" w:sz="4" w:space="0" w:color="auto"/>
              <w:bottom w:val="single" w:sz="4" w:space="0" w:color="auto"/>
              <w:right w:val="single" w:sz="4" w:space="0" w:color="auto"/>
            </w:tcBorders>
          </w:tcPr>
          <w:p w14:paraId="0C8313A5" w14:textId="77777777" w:rsidR="004811AC" w:rsidRPr="00613175" w:rsidRDefault="004811AC" w:rsidP="00B56795">
            <w:pPr>
              <w:pStyle w:val="TAC"/>
            </w:pPr>
          </w:p>
        </w:tc>
      </w:tr>
      <w:tr w:rsidR="004811AC" w:rsidRPr="00613175" w14:paraId="55CCCC1B"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4AD73E6A" w14:textId="77777777" w:rsidR="004811AC" w:rsidRPr="00613175" w:rsidRDefault="004811AC" w:rsidP="00B56795">
            <w:pPr>
              <w:pStyle w:val="TAC"/>
              <w:rPr>
                <w:lang w:eastAsia="zh-CN"/>
              </w:rPr>
            </w:pPr>
            <w:r w:rsidRPr="00613175">
              <w:t>10-18</w:t>
            </w:r>
          </w:p>
        </w:tc>
        <w:tc>
          <w:tcPr>
            <w:tcW w:w="3969" w:type="dxa"/>
            <w:tcBorders>
              <w:top w:val="single" w:sz="4" w:space="0" w:color="auto"/>
              <w:left w:val="single" w:sz="4" w:space="0" w:color="auto"/>
              <w:bottom w:val="single" w:sz="4" w:space="0" w:color="auto"/>
              <w:right w:val="single" w:sz="4" w:space="0" w:color="auto"/>
            </w:tcBorders>
          </w:tcPr>
          <w:p w14:paraId="3E823DC7" w14:textId="77777777" w:rsidR="004811AC" w:rsidRPr="00613175" w:rsidRDefault="004811AC" w:rsidP="00B56795">
            <w:pPr>
              <w:pStyle w:val="TAL"/>
            </w:pPr>
            <w:r w:rsidRPr="00613175">
              <w:t>Steps 2-10 of Annex A.5.1 happen.</w:t>
            </w:r>
          </w:p>
        </w:tc>
        <w:tc>
          <w:tcPr>
            <w:tcW w:w="720" w:type="dxa"/>
            <w:tcBorders>
              <w:top w:val="single" w:sz="4" w:space="0" w:color="auto"/>
              <w:left w:val="single" w:sz="4" w:space="0" w:color="auto"/>
              <w:bottom w:val="single" w:sz="4" w:space="0" w:color="auto"/>
              <w:right w:val="single" w:sz="4" w:space="0" w:color="auto"/>
            </w:tcBorders>
          </w:tcPr>
          <w:p w14:paraId="2588C9E5" w14:textId="77777777" w:rsidR="004811AC" w:rsidRPr="00613175" w:rsidRDefault="004811AC" w:rsidP="00B56795">
            <w:pPr>
              <w:pStyle w:val="TAC"/>
            </w:pPr>
            <w:r w:rsidRPr="00613175">
              <w:t>-</w:t>
            </w:r>
          </w:p>
        </w:tc>
        <w:tc>
          <w:tcPr>
            <w:tcW w:w="2880" w:type="dxa"/>
            <w:tcBorders>
              <w:top w:val="single" w:sz="4" w:space="0" w:color="auto"/>
              <w:left w:val="single" w:sz="4" w:space="0" w:color="auto"/>
              <w:bottom w:val="single" w:sz="4" w:space="0" w:color="auto"/>
              <w:right w:val="single" w:sz="4" w:space="0" w:color="auto"/>
            </w:tcBorders>
          </w:tcPr>
          <w:p w14:paraId="0BB61E6D" w14:textId="77777777" w:rsidR="004811AC" w:rsidRPr="00613175" w:rsidRDefault="004811AC" w:rsidP="00B56795">
            <w:pPr>
              <w:pStyle w:val="TAL"/>
              <w:rPr>
                <w:rFonts w:eastAsia="Wingdings"/>
              </w:rPr>
            </w:pPr>
            <w:r w:rsidRPr="00613175">
              <w:rPr>
                <w:rFonts w:eastAsia="Wingdings"/>
              </w:rPr>
              <w:t>-</w:t>
            </w:r>
          </w:p>
        </w:tc>
        <w:tc>
          <w:tcPr>
            <w:tcW w:w="567" w:type="dxa"/>
            <w:tcBorders>
              <w:top w:val="single" w:sz="4" w:space="0" w:color="auto"/>
              <w:left w:val="single" w:sz="4" w:space="0" w:color="auto"/>
              <w:bottom w:val="single" w:sz="4" w:space="0" w:color="auto"/>
              <w:right w:val="single" w:sz="4" w:space="0" w:color="auto"/>
            </w:tcBorders>
          </w:tcPr>
          <w:p w14:paraId="64B9F2F8"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4CAAF6D9" w14:textId="77777777" w:rsidR="004811AC" w:rsidRPr="00613175" w:rsidRDefault="004811AC" w:rsidP="00B56795">
            <w:pPr>
              <w:pStyle w:val="TAC"/>
              <w:rPr>
                <w:lang w:eastAsia="zh-CN"/>
              </w:rPr>
            </w:pPr>
          </w:p>
        </w:tc>
      </w:tr>
      <w:tr w:rsidR="004811AC" w:rsidRPr="00613175" w14:paraId="5A91E1AC"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2CBF0984" w14:textId="77777777" w:rsidR="004811AC" w:rsidRPr="00613175" w:rsidRDefault="004811AC" w:rsidP="00B56795">
            <w:pPr>
              <w:pStyle w:val="TAC"/>
              <w:rPr>
                <w:lang w:eastAsia="zh-CN"/>
              </w:rPr>
            </w:pPr>
            <w:r w:rsidRPr="00613175">
              <w:t>19</w:t>
            </w:r>
          </w:p>
        </w:tc>
        <w:tc>
          <w:tcPr>
            <w:tcW w:w="3969" w:type="dxa"/>
            <w:tcBorders>
              <w:top w:val="single" w:sz="4" w:space="0" w:color="auto"/>
              <w:left w:val="single" w:sz="4" w:space="0" w:color="auto"/>
              <w:bottom w:val="single" w:sz="4" w:space="0" w:color="auto"/>
              <w:right w:val="single" w:sz="4" w:space="0" w:color="auto"/>
            </w:tcBorders>
          </w:tcPr>
          <w:p w14:paraId="37DCE166" w14:textId="77777777" w:rsidR="004811AC" w:rsidRPr="00613175" w:rsidRDefault="004811AC" w:rsidP="00B56795">
            <w:pPr>
              <w:pStyle w:val="TAL"/>
            </w:pPr>
            <w:r w:rsidRPr="00613175">
              <w:t>UE sends 200 OK for INVITE with Session-Expires value set to 1800 and refresher value set to uas.</w:t>
            </w:r>
          </w:p>
        </w:tc>
        <w:tc>
          <w:tcPr>
            <w:tcW w:w="720" w:type="dxa"/>
            <w:tcBorders>
              <w:top w:val="single" w:sz="4" w:space="0" w:color="auto"/>
              <w:left w:val="single" w:sz="4" w:space="0" w:color="auto"/>
              <w:bottom w:val="single" w:sz="4" w:space="0" w:color="auto"/>
              <w:right w:val="single" w:sz="4" w:space="0" w:color="auto"/>
            </w:tcBorders>
          </w:tcPr>
          <w:p w14:paraId="2FBFD4BB"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6D50D921"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51A6C6F7" w14:textId="77777777" w:rsidR="004811AC" w:rsidRPr="00613175" w:rsidRDefault="004811AC" w:rsidP="00B56795">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tcPr>
          <w:p w14:paraId="062BD4DD" w14:textId="77777777" w:rsidR="004811AC" w:rsidRPr="00613175" w:rsidRDefault="004811AC" w:rsidP="00B56795">
            <w:pPr>
              <w:pStyle w:val="TAC"/>
              <w:rPr>
                <w:lang w:eastAsia="zh-CN"/>
              </w:rPr>
            </w:pPr>
            <w:r w:rsidRPr="00613175">
              <w:rPr>
                <w:lang w:eastAsia="zh-CN"/>
              </w:rPr>
              <w:t>P</w:t>
            </w:r>
          </w:p>
        </w:tc>
      </w:tr>
      <w:tr w:rsidR="004811AC" w:rsidRPr="00613175" w14:paraId="7F9C75EA"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298B76F3" w14:textId="77777777" w:rsidR="004811AC" w:rsidRPr="00613175" w:rsidRDefault="004811AC" w:rsidP="00B56795">
            <w:pPr>
              <w:pStyle w:val="TAC"/>
              <w:rPr>
                <w:lang w:eastAsia="zh-CN"/>
              </w:rPr>
            </w:pPr>
            <w:r w:rsidRPr="00613175">
              <w:t>20</w:t>
            </w:r>
          </w:p>
        </w:tc>
        <w:tc>
          <w:tcPr>
            <w:tcW w:w="3969" w:type="dxa"/>
            <w:tcBorders>
              <w:top w:val="single" w:sz="4" w:space="0" w:color="auto"/>
              <w:left w:val="single" w:sz="4" w:space="0" w:color="auto"/>
              <w:bottom w:val="single" w:sz="4" w:space="0" w:color="auto"/>
              <w:right w:val="single" w:sz="4" w:space="0" w:color="auto"/>
            </w:tcBorders>
          </w:tcPr>
          <w:p w14:paraId="665F1E98" w14:textId="77777777" w:rsidR="004811AC" w:rsidRPr="00613175" w:rsidRDefault="004811AC" w:rsidP="00B56795">
            <w:pPr>
              <w:pStyle w:val="TAL"/>
            </w:pPr>
            <w:r w:rsidRPr="00613175">
              <w:t>SS sends ACK.</w:t>
            </w:r>
          </w:p>
          <w:p w14:paraId="6A2590A5" w14:textId="77777777" w:rsidR="004811AC" w:rsidRPr="00613175" w:rsidRDefault="004811AC" w:rsidP="00B56795">
            <w:pPr>
              <w:pStyle w:val="TAL"/>
            </w:pPr>
            <w:r w:rsidRPr="00613175">
              <w:t>(Step 12 of Annex A.5.1)</w:t>
            </w:r>
          </w:p>
        </w:tc>
        <w:tc>
          <w:tcPr>
            <w:tcW w:w="720" w:type="dxa"/>
            <w:tcBorders>
              <w:top w:val="single" w:sz="4" w:space="0" w:color="auto"/>
              <w:left w:val="single" w:sz="4" w:space="0" w:color="auto"/>
              <w:bottom w:val="single" w:sz="4" w:space="0" w:color="auto"/>
              <w:right w:val="single" w:sz="4" w:space="0" w:color="auto"/>
            </w:tcBorders>
          </w:tcPr>
          <w:p w14:paraId="3E2B0B91"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14679CA9" w14:textId="77777777" w:rsidR="004811AC" w:rsidRPr="00613175" w:rsidRDefault="004811AC" w:rsidP="00B56795">
            <w:pPr>
              <w:pStyle w:val="TAL"/>
              <w:rPr>
                <w:rFonts w:eastAsia="Wingdings"/>
              </w:rPr>
            </w:pPr>
            <w:r w:rsidRPr="00613175">
              <w:t>ACK</w:t>
            </w:r>
          </w:p>
        </w:tc>
        <w:tc>
          <w:tcPr>
            <w:tcW w:w="567" w:type="dxa"/>
            <w:tcBorders>
              <w:top w:val="single" w:sz="4" w:space="0" w:color="auto"/>
              <w:left w:val="single" w:sz="4" w:space="0" w:color="auto"/>
              <w:bottom w:val="single" w:sz="4" w:space="0" w:color="auto"/>
              <w:right w:val="single" w:sz="4" w:space="0" w:color="auto"/>
            </w:tcBorders>
          </w:tcPr>
          <w:p w14:paraId="65F1B0D8"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41A4A2E" w14:textId="77777777" w:rsidR="004811AC" w:rsidRPr="00613175" w:rsidRDefault="004811AC" w:rsidP="00B56795">
            <w:pPr>
              <w:pStyle w:val="TAC"/>
              <w:rPr>
                <w:lang w:eastAsia="zh-CN"/>
              </w:rPr>
            </w:pPr>
          </w:p>
        </w:tc>
      </w:tr>
      <w:tr w:rsidR="004811AC" w:rsidRPr="00613175" w14:paraId="7563C5A1"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30647C7B" w14:textId="77777777" w:rsidR="004811AC" w:rsidRPr="00613175" w:rsidRDefault="004811AC" w:rsidP="00B56795">
            <w:pPr>
              <w:pStyle w:val="TAC"/>
              <w:rPr>
                <w:lang w:eastAsia="zh-CN"/>
              </w:rPr>
            </w:pPr>
            <w:r w:rsidRPr="00613175">
              <w:t>21</w:t>
            </w:r>
          </w:p>
        </w:tc>
        <w:tc>
          <w:tcPr>
            <w:tcW w:w="3969" w:type="dxa"/>
            <w:tcBorders>
              <w:top w:val="single" w:sz="4" w:space="0" w:color="auto"/>
              <w:left w:val="single" w:sz="4" w:space="0" w:color="auto"/>
              <w:bottom w:val="single" w:sz="4" w:space="0" w:color="auto"/>
              <w:right w:val="single" w:sz="4" w:space="0" w:color="auto"/>
            </w:tcBorders>
          </w:tcPr>
          <w:p w14:paraId="1A0858DF" w14:textId="77777777" w:rsidR="004811AC" w:rsidRPr="00613175" w:rsidRDefault="004811AC" w:rsidP="00B56795">
            <w:pPr>
              <w:pStyle w:val="TAL"/>
            </w:pPr>
            <w:r w:rsidRPr="00613175">
              <w:t>900 seconds after step 20, UE sends an UPDATE request to refresh the session.</w:t>
            </w:r>
          </w:p>
        </w:tc>
        <w:tc>
          <w:tcPr>
            <w:tcW w:w="720" w:type="dxa"/>
            <w:tcBorders>
              <w:top w:val="single" w:sz="4" w:space="0" w:color="auto"/>
              <w:left w:val="single" w:sz="4" w:space="0" w:color="auto"/>
              <w:bottom w:val="single" w:sz="4" w:space="0" w:color="auto"/>
              <w:right w:val="single" w:sz="4" w:space="0" w:color="auto"/>
            </w:tcBorders>
          </w:tcPr>
          <w:p w14:paraId="4D4622DA" w14:textId="77777777" w:rsidR="004811AC" w:rsidRPr="00613175" w:rsidRDefault="004811AC" w:rsidP="00B56795">
            <w:pPr>
              <w:pStyle w:val="TAC"/>
            </w:pPr>
            <w:r w:rsidRPr="00613175">
              <w:t>--&gt;</w:t>
            </w:r>
          </w:p>
        </w:tc>
        <w:tc>
          <w:tcPr>
            <w:tcW w:w="2880" w:type="dxa"/>
            <w:tcBorders>
              <w:top w:val="single" w:sz="4" w:space="0" w:color="auto"/>
              <w:left w:val="single" w:sz="4" w:space="0" w:color="auto"/>
              <w:bottom w:val="single" w:sz="4" w:space="0" w:color="auto"/>
              <w:right w:val="single" w:sz="4" w:space="0" w:color="auto"/>
            </w:tcBorders>
          </w:tcPr>
          <w:p w14:paraId="16B3D5BF" w14:textId="77777777" w:rsidR="004811AC" w:rsidRPr="00613175" w:rsidRDefault="004811AC" w:rsidP="00B56795">
            <w:pPr>
              <w:pStyle w:val="TAL"/>
              <w:rPr>
                <w:rFonts w:eastAsia="Wingdings"/>
              </w:rPr>
            </w:pPr>
            <w:r w:rsidRPr="00613175">
              <w:t>UPDATE</w:t>
            </w:r>
          </w:p>
        </w:tc>
        <w:tc>
          <w:tcPr>
            <w:tcW w:w="567" w:type="dxa"/>
            <w:tcBorders>
              <w:top w:val="single" w:sz="4" w:space="0" w:color="auto"/>
              <w:left w:val="single" w:sz="4" w:space="0" w:color="auto"/>
              <w:bottom w:val="single" w:sz="4" w:space="0" w:color="auto"/>
              <w:right w:val="single" w:sz="4" w:space="0" w:color="auto"/>
            </w:tcBorders>
          </w:tcPr>
          <w:p w14:paraId="0C1BBDFB" w14:textId="77777777" w:rsidR="004811AC" w:rsidRPr="00613175" w:rsidRDefault="004811AC" w:rsidP="00B56795">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1F540580" w14:textId="77777777" w:rsidR="004811AC" w:rsidRPr="00613175" w:rsidRDefault="004811AC" w:rsidP="00B56795">
            <w:pPr>
              <w:pStyle w:val="TAC"/>
              <w:rPr>
                <w:lang w:eastAsia="zh-CN"/>
              </w:rPr>
            </w:pPr>
            <w:r w:rsidRPr="00613175">
              <w:rPr>
                <w:lang w:eastAsia="zh-CN"/>
              </w:rPr>
              <w:t>P</w:t>
            </w:r>
          </w:p>
        </w:tc>
      </w:tr>
      <w:tr w:rsidR="004811AC" w:rsidRPr="00613175" w14:paraId="7F44E08F"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tcPr>
          <w:p w14:paraId="0FA1B24B" w14:textId="77777777" w:rsidR="004811AC" w:rsidRPr="00613175" w:rsidRDefault="004811AC" w:rsidP="00B56795">
            <w:pPr>
              <w:pStyle w:val="TAC"/>
              <w:rPr>
                <w:lang w:eastAsia="zh-CN"/>
              </w:rPr>
            </w:pPr>
            <w:r w:rsidRPr="00613175">
              <w:t>22</w:t>
            </w:r>
          </w:p>
        </w:tc>
        <w:tc>
          <w:tcPr>
            <w:tcW w:w="3969" w:type="dxa"/>
            <w:tcBorders>
              <w:top w:val="single" w:sz="4" w:space="0" w:color="auto"/>
              <w:left w:val="single" w:sz="4" w:space="0" w:color="auto"/>
              <w:bottom w:val="single" w:sz="4" w:space="0" w:color="auto"/>
              <w:right w:val="single" w:sz="4" w:space="0" w:color="auto"/>
            </w:tcBorders>
          </w:tcPr>
          <w:p w14:paraId="4941A403" w14:textId="77777777" w:rsidR="004811AC" w:rsidRPr="00613175" w:rsidRDefault="004811AC" w:rsidP="00B56795">
            <w:pPr>
              <w:pStyle w:val="TAL"/>
            </w:pPr>
            <w:r w:rsidRPr="00613175">
              <w:t>SS sends 200 OK for UPDATE.</w:t>
            </w:r>
          </w:p>
        </w:tc>
        <w:tc>
          <w:tcPr>
            <w:tcW w:w="720" w:type="dxa"/>
            <w:tcBorders>
              <w:top w:val="single" w:sz="4" w:space="0" w:color="auto"/>
              <w:left w:val="single" w:sz="4" w:space="0" w:color="auto"/>
              <w:bottom w:val="single" w:sz="4" w:space="0" w:color="auto"/>
              <w:right w:val="single" w:sz="4" w:space="0" w:color="auto"/>
            </w:tcBorders>
          </w:tcPr>
          <w:p w14:paraId="763DECD7" w14:textId="77777777" w:rsidR="004811AC" w:rsidRPr="00613175" w:rsidRDefault="004811AC" w:rsidP="00B56795">
            <w:pPr>
              <w:pStyle w:val="TAC"/>
            </w:pPr>
            <w:r w:rsidRPr="00613175">
              <w:t>&lt;--</w:t>
            </w:r>
          </w:p>
        </w:tc>
        <w:tc>
          <w:tcPr>
            <w:tcW w:w="2880" w:type="dxa"/>
            <w:tcBorders>
              <w:top w:val="single" w:sz="4" w:space="0" w:color="auto"/>
              <w:left w:val="single" w:sz="4" w:space="0" w:color="auto"/>
              <w:bottom w:val="single" w:sz="4" w:space="0" w:color="auto"/>
              <w:right w:val="single" w:sz="4" w:space="0" w:color="auto"/>
            </w:tcBorders>
          </w:tcPr>
          <w:p w14:paraId="40B3E792" w14:textId="77777777" w:rsidR="004811AC" w:rsidRPr="00613175" w:rsidRDefault="004811AC" w:rsidP="00B56795">
            <w:pPr>
              <w:pStyle w:val="TAL"/>
              <w:rPr>
                <w:rFonts w:eastAsia="Wingdings"/>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50C7A26E" w14:textId="77777777" w:rsidR="004811AC" w:rsidRPr="00613175" w:rsidRDefault="004811AC" w:rsidP="00B56795">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15AF405D" w14:textId="77777777" w:rsidR="004811AC" w:rsidRPr="00613175" w:rsidRDefault="004811AC" w:rsidP="00B56795">
            <w:pPr>
              <w:pStyle w:val="TAC"/>
              <w:rPr>
                <w:lang w:eastAsia="zh-CN"/>
              </w:rPr>
            </w:pPr>
          </w:p>
        </w:tc>
      </w:tr>
      <w:tr w:rsidR="004811AC" w:rsidRPr="00613175" w14:paraId="2A50EBAB" w14:textId="77777777" w:rsidTr="00B56795">
        <w:trPr>
          <w:jc w:val="center"/>
        </w:trPr>
        <w:tc>
          <w:tcPr>
            <w:tcW w:w="567" w:type="dxa"/>
            <w:tcBorders>
              <w:top w:val="single" w:sz="4" w:space="0" w:color="auto"/>
              <w:left w:val="single" w:sz="4" w:space="0" w:color="auto"/>
              <w:bottom w:val="single" w:sz="4" w:space="0" w:color="auto"/>
              <w:right w:val="single" w:sz="4" w:space="0" w:color="auto"/>
            </w:tcBorders>
            <w:hideMark/>
          </w:tcPr>
          <w:p w14:paraId="1067D7AC" w14:textId="77777777" w:rsidR="004811AC" w:rsidRPr="00613175" w:rsidRDefault="004811AC" w:rsidP="00B56795">
            <w:pPr>
              <w:pStyle w:val="TAC"/>
              <w:rPr>
                <w:lang w:eastAsia="zh-CN"/>
              </w:rPr>
            </w:pPr>
            <w:r w:rsidRPr="00613175">
              <w:t>23-24</w:t>
            </w:r>
          </w:p>
        </w:tc>
        <w:tc>
          <w:tcPr>
            <w:tcW w:w="3969" w:type="dxa"/>
            <w:tcBorders>
              <w:top w:val="single" w:sz="4" w:space="0" w:color="auto"/>
              <w:left w:val="single" w:sz="4" w:space="0" w:color="auto"/>
              <w:bottom w:val="single" w:sz="4" w:space="0" w:color="auto"/>
              <w:right w:val="single" w:sz="4" w:space="0" w:color="auto"/>
            </w:tcBorders>
            <w:hideMark/>
          </w:tcPr>
          <w:p w14:paraId="7AC98F90" w14:textId="77777777" w:rsidR="004811AC" w:rsidRPr="00613175" w:rsidRDefault="004811AC" w:rsidP="00B56795">
            <w:pPr>
              <w:pStyle w:val="TAL"/>
            </w:pPr>
            <w:r w:rsidRPr="00613175">
              <w:t>SS releases the call.</w:t>
            </w:r>
          </w:p>
          <w:p w14:paraId="21957C5A" w14:textId="77777777" w:rsidR="004811AC" w:rsidRPr="00613175" w:rsidRDefault="004811AC" w:rsidP="00B56795">
            <w:pPr>
              <w:pStyle w:val="TAL"/>
            </w:pPr>
            <w:r w:rsidRPr="00613175">
              <w:t>(Steps 1-2 of Annex A.8)</w:t>
            </w:r>
          </w:p>
        </w:tc>
        <w:tc>
          <w:tcPr>
            <w:tcW w:w="720" w:type="dxa"/>
            <w:tcBorders>
              <w:top w:val="single" w:sz="4" w:space="0" w:color="auto"/>
              <w:left w:val="single" w:sz="4" w:space="0" w:color="auto"/>
              <w:bottom w:val="single" w:sz="4" w:space="0" w:color="auto"/>
              <w:right w:val="single" w:sz="4" w:space="0" w:color="auto"/>
            </w:tcBorders>
            <w:hideMark/>
          </w:tcPr>
          <w:p w14:paraId="7ED0580A" w14:textId="77777777" w:rsidR="004811AC" w:rsidRPr="00613175" w:rsidRDefault="004811AC" w:rsidP="00B56795">
            <w:pPr>
              <w:pStyle w:val="TAC"/>
            </w:pPr>
            <w:r w:rsidRPr="00613175">
              <w:rPr>
                <w:lang w:eastAsia="zh-CN"/>
              </w:rPr>
              <w:t>-</w:t>
            </w:r>
          </w:p>
        </w:tc>
        <w:tc>
          <w:tcPr>
            <w:tcW w:w="2880" w:type="dxa"/>
            <w:tcBorders>
              <w:top w:val="single" w:sz="4" w:space="0" w:color="auto"/>
              <w:left w:val="single" w:sz="4" w:space="0" w:color="auto"/>
              <w:bottom w:val="single" w:sz="4" w:space="0" w:color="auto"/>
              <w:right w:val="single" w:sz="4" w:space="0" w:color="auto"/>
            </w:tcBorders>
          </w:tcPr>
          <w:p w14:paraId="19CE858D" w14:textId="77777777" w:rsidR="004811AC" w:rsidRPr="00613175" w:rsidRDefault="004811AC" w:rsidP="00B56795">
            <w:pPr>
              <w:pStyle w:val="TAL"/>
              <w:rPr>
                <w:rFonts w:eastAsia="Wingdings"/>
                <w:lang w:eastAsia="zh-CN"/>
              </w:rPr>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tcPr>
          <w:p w14:paraId="22E626E6" w14:textId="77777777" w:rsidR="004811AC" w:rsidRPr="00613175" w:rsidRDefault="004811AC" w:rsidP="00B56795">
            <w:pPr>
              <w:pStyle w:val="TAC"/>
              <w:rPr>
                <w:rFonts w:eastAsia="MT Extra"/>
                <w:lang w:eastAsia="zh-CN"/>
              </w:rPr>
            </w:pPr>
          </w:p>
        </w:tc>
        <w:tc>
          <w:tcPr>
            <w:tcW w:w="850" w:type="dxa"/>
            <w:tcBorders>
              <w:top w:val="single" w:sz="4" w:space="0" w:color="auto"/>
              <w:left w:val="single" w:sz="4" w:space="0" w:color="auto"/>
              <w:bottom w:val="single" w:sz="4" w:space="0" w:color="auto"/>
              <w:right w:val="single" w:sz="4" w:space="0" w:color="auto"/>
            </w:tcBorders>
          </w:tcPr>
          <w:p w14:paraId="726F13A1" w14:textId="77777777" w:rsidR="004811AC" w:rsidRPr="00613175" w:rsidRDefault="004811AC" w:rsidP="00B56795">
            <w:pPr>
              <w:pStyle w:val="TAC"/>
              <w:rPr>
                <w:lang w:eastAsia="zh-CN"/>
              </w:rPr>
            </w:pPr>
          </w:p>
        </w:tc>
      </w:tr>
    </w:tbl>
    <w:p w14:paraId="7D6DD369" w14:textId="77777777" w:rsidR="004811AC" w:rsidRPr="00613175" w:rsidRDefault="004811AC" w:rsidP="004811AC">
      <w:pPr>
        <w:rPr>
          <w:rFonts w:ascii="MS LineDraw" w:hAnsi="MS LineDraw" w:cs="MS LineDraw"/>
        </w:rPr>
      </w:pPr>
    </w:p>
    <w:p w14:paraId="7954709B" w14:textId="77777777" w:rsidR="004811AC" w:rsidRPr="00613175" w:rsidRDefault="004811AC" w:rsidP="004811AC">
      <w:pPr>
        <w:pStyle w:val="H6"/>
      </w:pPr>
      <w:r w:rsidRPr="00613175">
        <w:t>7.34.3.3</w:t>
      </w:r>
      <w:r w:rsidRPr="00613175">
        <w:tab/>
        <w:t>Specific message contents</w:t>
      </w:r>
    </w:p>
    <w:p w14:paraId="3770E81D" w14:textId="77777777" w:rsidR="004811AC" w:rsidRPr="00613175" w:rsidRDefault="004811AC" w:rsidP="004811AC">
      <w:pPr>
        <w:pStyle w:val="TH"/>
      </w:pPr>
      <w:r w:rsidRPr="00613175">
        <w:t>Table 7.34.3.3-1: INVITE (step 9, table 7.34.3.2-1)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3"/>
        <w:gridCol w:w="868"/>
        <w:gridCol w:w="4719"/>
        <w:gridCol w:w="741"/>
        <w:gridCol w:w="1538"/>
      </w:tblGrid>
      <w:tr w:rsidR="004811AC" w:rsidRPr="00613175" w14:paraId="78920818" w14:textId="77777777" w:rsidTr="00B56795">
        <w:trPr>
          <w:jc w:val="center"/>
        </w:trPr>
        <w:tc>
          <w:tcPr>
            <w:tcW w:w="9639" w:type="dxa"/>
            <w:gridSpan w:val="5"/>
          </w:tcPr>
          <w:p w14:paraId="0185797B" w14:textId="510A6696" w:rsidR="004811AC" w:rsidRPr="00613175" w:rsidRDefault="004811AC" w:rsidP="00B56795">
            <w:pPr>
              <w:pStyle w:val="TAL"/>
            </w:pPr>
            <w:r w:rsidRPr="00613175">
              <w:t xml:space="preserve">Derivation Path: </w:t>
            </w:r>
            <w:r w:rsidR="00FF31ED" w:rsidRPr="00613175">
              <w:t>Annex A.5.1, step 1</w:t>
            </w:r>
          </w:p>
        </w:tc>
      </w:tr>
      <w:tr w:rsidR="004811AC" w:rsidRPr="00613175" w14:paraId="394D2266"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bottom w:val="single" w:sz="4" w:space="0" w:color="auto"/>
            </w:tcBorders>
            <w:shd w:val="clear" w:color="auto" w:fill="auto"/>
          </w:tcPr>
          <w:p w14:paraId="154D8B91" w14:textId="77777777" w:rsidR="004811AC" w:rsidRPr="00613175" w:rsidRDefault="004811AC" w:rsidP="00B56795">
            <w:pPr>
              <w:pStyle w:val="TAH"/>
            </w:pPr>
            <w:r w:rsidRPr="00613175">
              <w:t>Header/param</w:t>
            </w:r>
          </w:p>
        </w:tc>
        <w:tc>
          <w:tcPr>
            <w:tcW w:w="868" w:type="dxa"/>
            <w:tcBorders>
              <w:bottom w:val="single" w:sz="4" w:space="0" w:color="auto"/>
            </w:tcBorders>
            <w:shd w:val="clear" w:color="auto" w:fill="auto"/>
          </w:tcPr>
          <w:p w14:paraId="5AEFE8A8" w14:textId="77777777" w:rsidR="004811AC" w:rsidRPr="00613175" w:rsidRDefault="004811AC" w:rsidP="00B56795">
            <w:pPr>
              <w:pStyle w:val="TAH"/>
            </w:pPr>
            <w:r w:rsidRPr="00613175">
              <w:t>Cond</w:t>
            </w:r>
          </w:p>
        </w:tc>
        <w:tc>
          <w:tcPr>
            <w:tcW w:w="4719" w:type="dxa"/>
            <w:tcBorders>
              <w:bottom w:val="single" w:sz="4" w:space="0" w:color="auto"/>
            </w:tcBorders>
            <w:shd w:val="clear" w:color="auto" w:fill="auto"/>
          </w:tcPr>
          <w:p w14:paraId="40BD4A9A" w14:textId="77777777" w:rsidR="004811AC" w:rsidRPr="00613175" w:rsidRDefault="004811AC" w:rsidP="00B56795">
            <w:pPr>
              <w:pStyle w:val="TAH"/>
            </w:pPr>
            <w:r w:rsidRPr="00613175">
              <w:t>Value/remark</w:t>
            </w:r>
          </w:p>
        </w:tc>
        <w:tc>
          <w:tcPr>
            <w:tcW w:w="741" w:type="dxa"/>
            <w:tcBorders>
              <w:bottom w:val="single" w:sz="4" w:space="0" w:color="auto"/>
            </w:tcBorders>
            <w:shd w:val="clear" w:color="auto" w:fill="auto"/>
          </w:tcPr>
          <w:p w14:paraId="38E3BA0E" w14:textId="77777777" w:rsidR="004811AC" w:rsidRPr="00613175" w:rsidRDefault="004811AC" w:rsidP="00B56795">
            <w:pPr>
              <w:pStyle w:val="TAH"/>
            </w:pPr>
            <w:r w:rsidRPr="00613175">
              <w:t>Rel</w:t>
            </w:r>
          </w:p>
        </w:tc>
        <w:tc>
          <w:tcPr>
            <w:tcW w:w="1538" w:type="dxa"/>
            <w:tcBorders>
              <w:bottom w:val="single" w:sz="4" w:space="0" w:color="auto"/>
            </w:tcBorders>
          </w:tcPr>
          <w:p w14:paraId="13658933" w14:textId="77777777" w:rsidR="004811AC" w:rsidRPr="00613175" w:rsidRDefault="004811AC" w:rsidP="00B56795">
            <w:pPr>
              <w:pStyle w:val="TAH"/>
            </w:pPr>
            <w:r w:rsidRPr="00613175">
              <w:t>Reference</w:t>
            </w:r>
          </w:p>
        </w:tc>
      </w:tr>
      <w:tr w:rsidR="004811AC" w:rsidRPr="00613175" w14:paraId="6746B876" w14:textId="77777777" w:rsidTr="00B56795">
        <w:tblPrEx>
          <w:tblCellMar>
            <w:left w:w="115" w:type="dxa"/>
            <w:right w:w="115" w:type="dxa"/>
          </w:tblCellMar>
          <w:tblLook w:val="04A0" w:firstRow="1" w:lastRow="0" w:firstColumn="1" w:lastColumn="0" w:noHBand="0" w:noVBand="1"/>
        </w:tblPrEx>
        <w:trPr>
          <w:tblHeader/>
          <w:jc w:val="center"/>
        </w:trPr>
        <w:tc>
          <w:tcPr>
            <w:tcW w:w="1773" w:type="dxa"/>
            <w:tcBorders>
              <w:top w:val="single" w:sz="4" w:space="0" w:color="auto"/>
              <w:bottom w:val="single" w:sz="4" w:space="0" w:color="auto"/>
            </w:tcBorders>
            <w:shd w:val="clear" w:color="auto" w:fill="auto"/>
          </w:tcPr>
          <w:p w14:paraId="5F2D77B9" w14:textId="77777777" w:rsidR="004811AC" w:rsidRPr="00613175" w:rsidRDefault="004811AC" w:rsidP="00B56795">
            <w:pPr>
              <w:pStyle w:val="TAL"/>
              <w:rPr>
                <w:b/>
              </w:rPr>
            </w:pPr>
            <w:r w:rsidRPr="00613175">
              <w:rPr>
                <w:b/>
              </w:rPr>
              <w:t>Allow</w:t>
            </w:r>
          </w:p>
        </w:tc>
        <w:tc>
          <w:tcPr>
            <w:tcW w:w="868" w:type="dxa"/>
            <w:tcBorders>
              <w:top w:val="single" w:sz="4" w:space="0" w:color="auto"/>
              <w:bottom w:val="single" w:sz="4" w:space="0" w:color="auto"/>
            </w:tcBorders>
            <w:shd w:val="clear" w:color="auto" w:fill="auto"/>
          </w:tcPr>
          <w:p w14:paraId="6E56D7C9" w14:textId="77777777" w:rsidR="004811AC" w:rsidRPr="00613175" w:rsidRDefault="004811AC" w:rsidP="00B56795">
            <w:pPr>
              <w:pStyle w:val="TAL"/>
            </w:pPr>
          </w:p>
        </w:tc>
        <w:tc>
          <w:tcPr>
            <w:tcW w:w="4719" w:type="dxa"/>
            <w:tcBorders>
              <w:top w:val="single" w:sz="4" w:space="0" w:color="auto"/>
              <w:bottom w:val="single" w:sz="4" w:space="0" w:color="auto"/>
            </w:tcBorders>
            <w:shd w:val="clear" w:color="auto" w:fill="auto"/>
          </w:tcPr>
          <w:p w14:paraId="14A12339" w14:textId="77777777" w:rsidR="004811AC" w:rsidRPr="00613175" w:rsidRDefault="004811AC" w:rsidP="00B56795">
            <w:pPr>
              <w:pStyle w:val="TAL"/>
              <w:rPr>
                <w:i/>
                <w:iCs/>
                <w:lang w:eastAsia="zh-CN"/>
              </w:rPr>
            </w:pPr>
            <w:r w:rsidRPr="00613175">
              <w:rPr>
                <w:i/>
                <w:iCs/>
                <w:lang w:eastAsia="zh-CN"/>
              </w:rPr>
              <w:t>INVITE, UPDATE, PRACK, ACK, OPTIONS, CANCEL, BYE</w:t>
            </w:r>
          </w:p>
        </w:tc>
        <w:tc>
          <w:tcPr>
            <w:tcW w:w="741" w:type="dxa"/>
            <w:tcBorders>
              <w:top w:val="single" w:sz="4" w:space="0" w:color="auto"/>
              <w:bottom w:val="single" w:sz="4" w:space="0" w:color="auto"/>
            </w:tcBorders>
            <w:shd w:val="clear" w:color="auto" w:fill="auto"/>
          </w:tcPr>
          <w:p w14:paraId="04D0F616" w14:textId="77777777" w:rsidR="004811AC" w:rsidRPr="00613175" w:rsidRDefault="004811AC" w:rsidP="00B56795">
            <w:pPr>
              <w:pStyle w:val="TAL"/>
            </w:pPr>
          </w:p>
        </w:tc>
        <w:tc>
          <w:tcPr>
            <w:tcW w:w="1538" w:type="dxa"/>
            <w:tcBorders>
              <w:top w:val="single" w:sz="4" w:space="0" w:color="auto"/>
              <w:bottom w:val="single" w:sz="4" w:space="0" w:color="auto"/>
            </w:tcBorders>
          </w:tcPr>
          <w:p w14:paraId="5F7D5C31" w14:textId="77777777" w:rsidR="004811AC" w:rsidRPr="00613175" w:rsidRDefault="004811AC" w:rsidP="00B56795">
            <w:pPr>
              <w:pStyle w:val="TAL"/>
            </w:pPr>
            <w:r w:rsidRPr="00613175">
              <w:t>RFC 4028 [37]</w:t>
            </w:r>
          </w:p>
        </w:tc>
      </w:tr>
    </w:tbl>
    <w:p w14:paraId="1F1F7FF4" w14:textId="77777777" w:rsidR="004811AC" w:rsidRPr="00613175" w:rsidRDefault="004811AC" w:rsidP="004811AC"/>
    <w:p w14:paraId="167C7B80" w14:textId="77777777" w:rsidR="004811AC" w:rsidRPr="00613175" w:rsidRDefault="004811AC" w:rsidP="004811AC">
      <w:pPr>
        <w:pStyle w:val="TH"/>
      </w:pPr>
      <w:r w:rsidRPr="00613175">
        <w:t>Table 7.34.3.3-2: 200 OK (step 19, table 7.34.3.2-1)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05D52BB1" w14:textId="77777777" w:rsidTr="00B56795">
        <w:trPr>
          <w:jc w:val="center"/>
        </w:trPr>
        <w:tc>
          <w:tcPr>
            <w:tcW w:w="9639" w:type="dxa"/>
            <w:gridSpan w:val="5"/>
          </w:tcPr>
          <w:p w14:paraId="409A9865" w14:textId="170E7A29" w:rsidR="004811AC" w:rsidRPr="00613175" w:rsidRDefault="004811AC" w:rsidP="00B56795">
            <w:pPr>
              <w:pStyle w:val="TAL"/>
            </w:pPr>
            <w:r w:rsidRPr="00613175">
              <w:t xml:space="preserve">Derivation Path: </w:t>
            </w:r>
            <w:r w:rsidR="00FF31ED" w:rsidRPr="00613175">
              <w:t>Annex A.5.1, step 11</w:t>
            </w:r>
          </w:p>
        </w:tc>
      </w:tr>
      <w:tr w:rsidR="004811AC" w:rsidRPr="00613175" w14:paraId="676B174C"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5DF9E656"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5706648E"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2B4C8A55"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3263A430" w14:textId="77777777" w:rsidR="004811AC" w:rsidRPr="00613175" w:rsidRDefault="004811AC" w:rsidP="00B56795">
            <w:pPr>
              <w:pStyle w:val="TAH"/>
            </w:pPr>
            <w:r w:rsidRPr="00613175">
              <w:t>Rel</w:t>
            </w:r>
          </w:p>
        </w:tc>
        <w:tc>
          <w:tcPr>
            <w:tcW w:w="1546" w:type="dxa"/>
            <w:tcBorders>
              <w:bottom w:val="single" w:sz="4" w:space="0" w:color="auto"/>
            </w:tcBorders>
          </w:tcPr>
          <w:p w14:paraId="339E9FF4" w14:textId="77777777" w:rsidR="004811AC" w:rsidRPr="00613175" w:rsidRDefault="004811AC" w:rsidP="00B56795">
            <w:pPr>
              <w:pStyle w:val="TAH"/>
            </w:pPr>
            <w:r w:rsidRPr="00613175">
              <w:t>Reference</w:t>
            </w:r>
          </w:p>
        </w:tc>
      </w:tr>
      <w:tr w:rsidR="004811AC" w:rsidRPr="00613175" w14:paraId="2F273BB0"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1269BFA4"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7DE9A1CF"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06F17AFD"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7907E7E4"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3F580792" w14:textId="77777777" w:rsidR="004811AC" w:rsidRPr="00613175" w:rsidRDefault="004811AC" w:rsidP="00B56795">
            <w:pPr>
              <w:pStyle w:val="TAL"/>
            </w:pPr>
            <w:r w:rsidRPr="00613175">
              <w:t>RFC 4028 [37]</w:t>
            </w:r>
          </w:p>
        </w:tc>
      </w:tr>
      <w:tr w:rsidR="004811AC" w:rsidRPr="00613175" w14:paraId="664E9636"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0F29AC00"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4CB84667"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5471C56B" w14:textId="77777777" w:rsidR="004811AC" w:rsidRPr="00613175" w:rsidRDefault="004811AC" w:rsidP="00B56795">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2BAF7835"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05A35709" w14:textId="77777777" w:rsidR="004811AC" w:rsidRPr="00613175" w:rsidRDefault="004811AC" w:rsidP="00B56795">
            <w:pPr>
              <w:pStyle w:val="TAL"/>
            </w:pPr>
          </w:p>
        </w:tc>
      </w:tr>
      <w:tr w:rsidR="004811AC" w:rsidRPr="00613175" w14:paraId="6E6205C5"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6FE57A51"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51927A6C"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7B6F6AF4" w14:textId="77777777" w:rsidR="004811AC" w:rsidRPr="00613175" w:rsidRDefault="004811AC" w:rsidP="00B56795">
            <w:pPr>
              <w:pStyle w:val="TAL"/>
              <w:rPr>
                <w:i/>
                <w:iCs/>
                <w:lang w:eastAsia="zh-CN"/>
              </w:rPr>
            </w:pPr>
            <w:r w:rsidRPr="00613175">
              <w:rPr>
                <w:i/>
                <w:iCs/>
                <w:lang w:eastAsia="zh-CN"/>
              </w:rPr>
              <w:t>uas</w:t>
            </w:r>
          </w:p>
        </w:tc>
        <w:tc>
          <w:tcPr>
            <w:tcW w:w="742" w:type="dxa"/>
            <w:tcBorders>
              <w:top w:val="nil"/>
              <w:left w:val="single" w:sz="4" w:space="0" w:color="auto"/>
              <w:bottom w:val="single" w:sz="4" w:space="0" w:color="auto"/>
              <w:right w:val="single" w:sz="4" w:space="0" w:color="auto"/>
            </w:tcBorders>
            <w:shd w:val="clear" w:color="auto" w:fill="auto"/>
          </w:tcPr>
          <w:p w14:paraId="7C671E27"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1AFCC6C4" w14:textId="77777777" w:rsidR="004811AC" w:rsidRPr="00613175" w:rsidRDefault="004811AC" w:rsidP="00B56795">
            <w:pPr>
              <w:pStyle w:val="TAL"/>
            </w:pPr>
          </w:p>
        </w:tc>
      </w:tr>
    </w:tbl>
    <w:p w14:paraId="41845C17" w14:textId="77777777" w:rsidR="004811AC" w:rsidRPr="00613175" w:rsidRDefault="004811AC" w:rsidP="004811AC"/>
    <w:p w14:paraId="0DCDAC36" w14:textId="77777777" w:rsidR="004811AC" w:rsidRPr="00613175" w:rsidRDefault="004811AC" w:rsidP="004811AC">
      <w:pPr>
        <w:pStyle w:val="TH"/>
      </w:pPr>
      <w:r w:rsidRPr="00613175">
        <w:lastRenderedPageBreak/>
        <w:t>Table 7.34.3.3-3: UPDATE (step 21, table 7.34.3.2-1)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8"/>
        <w:gridCol w:w="872"/>
        <w:gridCol w:w="4691"/>
        <w:gridCol w:w="742"/>
        <w:gridCol w:w="1546"/>
      </w:tblGrid>
      <w:tr w:rsidR="004811AC" w:rsidRPr="00613175" w14:paraId="08A2E7A1" w14:textId="77777777" w:rsidTr="00B56795">
        <w:trPr>
          <w:jc w:val="center"/>
        </w:trPr>
        <w:tc>
          <w:tcPr>
            <w:tcW w:w="9639" w:type="dxa"/>
            <w:gridSpan w:val="5"/>
          </w:tcPr>
          <w:p w14:paraId="26543C88" w14:textId="21713F6D" w:rsidR="004811AC" w:rsidRPr="00613175" w:rsidRDefault="004811AC" w:rsidP="00B56795">
            <w:pPr>
              <w:pStyle w:val="TAL"/>
            </w:pPr>
            <w:r w:rsidRPr="00613175">
              <w:t xml:space="preserve">Derivation Path: TS 34.229-1 [2], </w:t>
            </w:r>
            <w:r w:rsidR="00FF31ED" w:rsidRPr="00613175">
              <w:t>Annex</w:t>
            </w:r>
            <w:r w:rsidRPr="00613175">
              <w:t xml:space="preserve"> A.2.5, Conditions A3 and A6</w:t>
            </w:r>
          </w:p>
        </w:tc>
      </w:tr>
      <w:tr w:rsidR="004811AC" w:rsidRPr="00613175" w14:paraId="10747C6C"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bottom w:val="single" w:sz="4" w:space="0" w:color="auto"/>
            </w:tcBorders>
            <w:shd w:val="clear" w:color="auto" w:fill="auto"/>
          </w:tcPr>
          <w:p w14:paraId="6C9CC422" w14:textId="77777777" w:rsidR="004811AC" w:rsidRPr="00613175" w:rsidRDefault="004811AC" w:rsidP="00B56795">
            <w:pPr>
              <w:pStyle w:val="TAH"/>
            </w:pPr>
            <w:r w:rsidRPr="00613175">
              <w:t>Header/param</w:t>
            </w:r>
          </w:p>
        </w:tc>
        <w:tc>
          <w:tcPr>
            <w:tcW w:w="872" w:type="dxa"/>
            <w:tcBorders>
              <w:bottom w:val="single" w:sz="4" w:space="0" w:color="auto"/>
            </w:tcBorders>
            <w:shd w:val="clear" w:color="auto" w:fill="auto"/>
          </w:tcPr>
          <w:p w14:paraId="551D327A" w14:textId="77777777" w:rsidR="004811AC" w:rsidRPr="00613175" w:rsidRDefault="004811AC" w:rsidP="00B56795">
            <w:pPr>
              <w:pStyle w:val="TAH"/>
            </w:pPr>
            <w:r w:rsidRPr="00613175">
              <w:t>Cond</w:t>
            </w:r>
          </w:p>
        </w:tc>
        <w:tc>
          <w:tcPr>
            <w:tcW w:w="4691" w:type="dxa"/>
            <w:tcBorders>
              <w:bottom w:val="single" w:sz="4" w:space="0" w:color="auto"/>
            </w:tcBorders>
            <w:shd w:val="clear" w:color="auto" w:fill="auto"/>
          </w:tcPr>
          <w:p w14:paraId="5C266256" w14:textId="77777777" w:rsidR="004811AC" w:rsidRPr="00613175" w:rsidRDefault="004811AC" w:rsidP="00B56795">
            <w:pPr>
              <w:pStyle w:val="TAH"/>
            </w:pPr>
            <w:r w:rsidRPr="00613175">
              <w:t>Value/remark</w:t>
            </w:r>
          </w:p>
        </w:tc>
        <w:tc>
          <w:tcPr>
            <w:tcW w:w="742" w:type="dxa"/>
            <w:tcBorders>
              <w:bottom w:val="single" w:sz="4" w:space="0" w:color="auto"/>
            </w:tcBorders>
            <w:shd w:val="clear" w:color="auto" w:fill="auto"/>
          </w:tcPr>
          <w:p w14:paraId="47976C49" w14:textId="77777777" w:rsidR="004811AC" w:rsidRPr="00613175" w:rsidRDefault="004811AC" w:rsidP="00B56795">
            <w:pPr>
              <w:pStyle w:val="TAH"/>
            </w:pPr>
            <w:r w:rsidRPr="00613175">
              <w:t>Rel</w:t>
            </w:r>
          </w:p>
        </w:tc>
        <w:tc>
          <w:tcPr>
            <w:tcW w:w="1546" w:type="dxa"/>
            <w:tcBorders>
              <w:bottom w:val="single" w:sz="4" w:space="0" w:color="auto"/>
            </w:tcBorders>
          </w:tcPr>
          <w:p w14:paraId="17220DB4" w14:textId="77777777" w:rsidR="004811AC" w:rsidRPr="00613175" w:rsidRDefault="004811AC" w:rsidP="00B56795">
            <w:pPr>
              <w:pStyle w:val="TAH"/>
            </w:pPr>
            <w:r w:rsidRPr="00613175">
              <w:t>Reference</w:t>
            </w:r>
          </w:p>
        </w:tc>
      </w:tr>
      <w:tr w:rsidR="004811AC" w:rsidRPr="00613175" w14:paraId="65B1496A"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bottom w:val="single" w:sz="4" w:space="0" w:color="auto"/>
            </w:tcBorders>
            <w:shd w:val="clear" w:color="auto" w:fill="auto"/>
          </w:tcPr>
          <w:p w14:paraId="5FD60064" w14:textId="77777777" w:rsidR="004811AC" w:rsidRPr="00613175" w:rsidRDefault="004811AC" w:rsidP="00B56795">
            <w:pPr>
              <w:pStyle w:val="TAL"/>
              <w:rPr>
                <w:bCs/>
              </w:rPr>
            </w:pPr>
            <w:r w:rsidRPr="00613175">
              <w:rPr>
                <w:b/>
              </w:rPr>
              <w:t>Supported</w:t>
            </w:r>
          </w:p>
        </w:tc>
        <w:tc>
          <w:tcPr>
            <w:tcW w:w="872" w:type="dxa"/>
            <w:tcBorders>
              <w:top w:val="single" w:sz="4" w:space="0" w:color="auto"/>
              <w:bottom w:val="single" w:sz="4" w:space="0" w:color="auto"/>
            </w:tcBorders>
            <w:shd w:val="clear" w:color="auto" w:fill="auto"/>
          </w:tcPr>
          <w:p w14:paraId="2FD9EF45" w14:textId="77777777" w:rsidR="004811AC" w:rsidRPr="00613175" w:rsidRDefault="004811AC" w:rsidP="00B56795">
            <w:pPr>
              <w:pStyle w:val="TAL"/>
            </w:pPr>
          </w:p>
        </w:tc>
        <w:tc>
          <w:tcPr>
            <w:tcW w:w="4691" w:type="dxa"/>
            <w:tcBorders>
              <w:top w:val="single" w:sz="4" w:space="0" w:color="auto"/>
              <w:bottom w:val="single" w:sz="4" w:space="0" w:color="auto"/>
            </w:tcBorders>
            <w:shd w:val="clear" w:color="auto" w:fill="auto"/>
          </w:tcPr>
          <w:p w14:paraId="56BCF5F8" w14:textId="77777777" w:rsidR="004811AC" w:rsidRPr="00613175" w:rsidRDefault="004811AC" w:rsidP="00B56795">
            <w:pPr>
              <w:pStyle w:val="TAL"/>
              <w:rPr>
                <w:i/>
                <w:iCs/>
                <w:lang w:eastAsia="zh-CN"/>
              </w:rPr>
            </w:pPr>
            <w:r w:rsidRPr="00613175">
              <w:rPr>
                <w:i/>
                <w:iCs/>
                <w:lang w:eastAsia="zh-CN"/>
              </w:rPr>
              <w:t>timer</w:t>
            </w:r>
          </w:p>
        </w:tc>
        <w:tc>
          <w:tcPr>
            <w:tcW w:w="742" w:type="dxa"/>
            <w:tcBorders>
              <w:top w:val="single" w:sz="4" w:space="0" w:color="auto"/>
              <w:bottom w:val="single" w:sz="4" w:space="0" w:color="auto"/>
            </w:tcBorders>
            <w:shd w:val="clear" w:color="auto" w:fill="auto"/>
          </w:tcPr>
          <w:p w14:paraId="2A350502" w14:textId="77777777" w:rsidR="004811AC" w:rsidRPr="00613175" w:rsidRDefault="004811AC" w:rsidP="00B56795">
            <w:pPr>
              <w:pStyle w:val="TAL"/>
            </w:pPr>
          </w:p>
        </w:tc>
        <w:tc>
          <w:tcPr>
            <w:tcW w:w="1546" w:type="dxa"/>
            <w:tcBorders>
              <w:top w:val="single" w:sz="4" w:space="0" w:color="auto"/>
              <w:bottom w:val="single" w:sz="4" w:space="0" w:color="auto"/>
            </w:tcBorders>
          </w:tcPr>
          <w:p w14:paraId="4F0DF65E" w14:textId="77777777" w:rsidR="004811AC" w:rsidRPr="00613175" w:rsidRDefault="004811AC" w:rsidP="00B56795">
            <w:pPr>
              <w:pStyle w:val="TAL"/>
            </w:pPr>
            <w:r w:rsidRPr="00613175">
              <w:t>RFC 4028 [37]</w:t>
            </w:r>
          </w:p>
        </w:tc>
      </w:tr>
      <w:tr w:rsidR="004811AC" w:rsidRPr="00613175" w14:paraId="6446D66B"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nil"/>
              <w:right w:val="single" w:sz="4" w:space="0" w:color="auto"/>
            </w:tcBorders>
            <w:shd w:val="clear" w:color="auto" w:fill="auto"/>
          </w:tcPr>
          <w:p w14:paraId="5D5A5C78" w14:textId="77777777" w:rsidR="004811AC" w:rsidRPr="00613175" w:rsidRDefault="004811AC" w:rsidP="00B56795">
            <w:pPr>
              <w:pStyle w:val="TAL"/>
              <w:rPr>
                <w:bCs/>
              </w:rPr>
            </w:pPr>
            <w:r w:rsidRPr="00613175">
              <w:rPr>
                <w:b/>
              </w:rPr>
              <w:t>Session-Expires</w:t>
            </w:r>
          </w:p>
        </w:tc>
        <w:tc>
          <w:tcPr>
            <w:tcW w:w="872" w:type="dxa"/>
            <w:tcBorders>
              <w:top w:val="single" w:sz="4" w:space="0" w:color="auto"/>
              <w:left w:val="single" w:sz="4" w:space="0" w:color="auto"/>
              <w:bottom w:val="nil"/>
              <w:right w:val="single" w:sz="4" w:space="0" w:color="auto"/>
            </w:tcBorders>
            <w:shd w:val="clear" w:color="auto" w:fill="auto"/>
          </w:tcPr>
          <w:p w14:paraId="6E9A562F" w14:textId="77777777" w:rsidR="004811AC" w:rsidRPr="00613175" w:rsidRDefault="004811AC" w:rsidP="00B56795">
            <w:pPr>
              <w:pStyle w:val="TAL"/>
            </w:pPr>
          </w:p>
        </w:tc>
        <w:tc>
          <w:tcPr>
            <w:tcW w:w="4691" w:type="dxa"/>
            <w:tcBorders>
              <w:top w:val="single" w:sz="4" w:space="0" w:color="auto"/>
              <w:left w:val="single" w:sz="4" w:space="0" w:color="auto"/>
              <w:bottom w:val="nil"/>
              <w:right w:val="single" w:sz="4" w:space="0" w:color="auto"/>
            </w:tcBorders>
            <w:shd w:val="clear" w:color="auto" w:fill="auto"/>
          </w:tcPr>
          <w:p w14:paraId="31E94D2D" w14:textId="77777777" w:rsidR="004811AC" w:rsidRPr="00613175" w:rsidRDefault="004811AC" w:rsidP="00B56795">
            <w:pPr>
              <w:pStyle w:val="TAL"/>
              <w:rPr>
                <w:lang w:eastAsia="zh-CN"/>
              </w:rPr>
            </w:pPr>
          </w:p>
        </w:tc>
        <w:tc>
          <w:tcPr>
            <w:tcW w:w="742" w:type="dxa"/>
            <w:tcBorders>
              <w:top w:val="single" w:sz="4" w:space="0" w:color="auto"/>
              <w:left w:val="single" w:sz="4" w:space="0" w:color="auto"/>
              <w:bottom w:val="nil"/>
              <w:right w:val="single" w:sz="4" w:space="0" w:color="auto"/>
            </w:tcBorders>
            <w:shd w:val="clear" w:color="auto" w:fill="auto"/>
          </w:tcPr>
          <w:p w14:paraId="5E4273D0" w14:textId="77777777" w:rsidR="004811AC" w:rsidRPr="00613175" w:rsidRDefault="004811AC" w:rsidP="00B56795">
            <w:pPr>
              <w:pStyle w:val="TAL"/>
            </w:pPr>
          </w:p>
        </w:tc>
        <w:tc>
          <w:tcPr>
            <w:tcW w:w="1546" w:type="dxa"/>
            <w:tcBorders>
              <w:top w:val="single" w:sz="4" w:space="0" w:color="auto"/>
              <w:left w:val="single" w:sz="4" w:space="0" w:color="auto"/>
              <w:bottom w:val="nil"/>
              <w:right w:val="single" w:sz="4" w:space="0" w:color="auto"/>
            </w:tcBorders>
          </w:tcPr>
          <w:p w14:paraId="3661E2CE" w14:textId="77777777" w:rsidR="004811AC" w:rsidRPr="00613175" w:rsidRDefault="004811AC" w:rsidP="00B56795">
            <w:pPr>
              <w:pStyle w:val="TAL"/>
            </w:pPr>
            <w:r w:rsidRPr="00613175">
              <w:t>RFC 4028 [37]</w:t>
            </w:r>
          </w:p>
        </w:tc>
      </w:tr>
      <w:tr w:rsidR="004811AC" w:rsidRPr="00613175" w14:paraId="386586A5"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nil"/>
              <w:right w:val="single" w:sz="4" w:space="0" w:color="auto"/>
            </w:tcBorders>
            <w:shd w:val="clear" w:color="auto" w:fill="auto"/>
          </w:tcPr>
          <w:p w14:paraId="0C9CC20F" w14:textId="77777777" w:rsidR="004811AC" w:rsidRPr="00613175" w:rsidRDefault="004811AC" w:rsidP="00B56795">
            <w:pPr>
              <w:pStyle w:val="TAL"/>
              <w:rPr>
                <w:bCs/>
              </w:rPr>
            </w:pPr>
            <w:r w:rsidRPr="00613175">
              <w:rPr>
                <w:bCs/>
              </w:rPr>
              <w:tab/>
              <w:t>delta-seconds</w:t>
            </w:r>
          </w:p>
        </w:tc>
        <w:tc>
          <w:tcPr>
            <w:tcW w:w="872" w:type="dxa"/>
            <w:tcBorders>
              <w:top w:val="nil"/>
              <w:left w:val="single" w:sz="4" w:space="0" w:color="auto"/>
              <w:bottom w:val="nil"/>
              <w:right w:val="single" w:sz="4" w:space="0" w:color="auto"/>
            </w:tcBorders>
            <w:shd w:val="clear" w:color="auto" w:fill="auto"/>
          </w:tcPr>
          <w:p w14:paraId="74CD5E3C" w14:textId="77777777" w:rsidR="004811AC" w:rsidRPr="00613175" w:rsidRDefault="004811AC" w:rsidP="00B56795">
            <w:pPr>
              <w:pStyle w:val="TAL"/>
            </w:pPr>
          </w:p>
        </w:tc>
        <w:tc>
          <w:tcPr>
            <w:tcW w:w="4691" w:type="dxa"/>
            <w:tcBorders>
              <w:top w:val="nil"/>
              <w:left w:val="single" w:sz="4" w:space="0" w:color="auto"/>
              <w:bottom w:val="nil"/>
              <w:right w:val="single" w:sz="4" w:space="0" w:color="auto"/>
            </w:tcBorders>
            <w:shd w:val="clear" w:color="auto" w:fill="auto"/>
          </w:tcPr>
          <w:p w14:paraId="05A52B1F" w14:textId="77777777" w:rsidR="004811AC" w:rsidRPr="00613175" w:rsidRDefault="004811AC" w:rsidP="00B56795">
            <w:pPr>
              <w:pStyle w:val="TAL"/>
              <w:rPr>
                <w:i/>
                <w:iCs/>
                <w:lang w:eastAsia="zh-CN"/>
              </w:rPr>
            </w:pPr>
            <w:r w:rsidRPr="00613175">
              <w:rPr>
                <w:i/>
                <w:iCs/>
                <w:lang w:eastAsia="zh-CN"/>
              </w:rPr>
              <w:t>1800</w:t>
            </w:r>
          </w:p>
        </w:tc>
        <w:tc>
          <w:tcPr>
            <w:tcW w:w="742" w:type="dxa"/>
            <w:tcBorders>
              <w:top w:val="nil"/>
              <w:left w:val="single" w:sz="4" w:space="0" w:color="auto"/>
              <w:bottom w:val="nil"/>
              <w:right w:val="single" w:sz="4" w:space="0" w:color="auto"/>
            </w:tcBorders>
            <w:shd w:val="clear" w:color="auto" w:fill="auto"/>
          </w:tcPr>
          <w:p w14:paraId="2C73F98A" w14:textId="77777777" w:rsidR="004811AC" w:rsidRPr="00613175" w:rsidRDefault="004811AC" w:rsidP="00B56795">
            <w:pPr>
              <w:pStyle w:val="TAL"/>
            </w:pPr>
          </w:p>
        </w:tc>
        <w:tc>
          <w:tcPr>
            <w:tcW w:w="1546" w:type="dxa"/>
            <w:tcBorders>
              <w:top w:val="nil"/>
              <w:left w:val="single" w:sz="4" w:space="0" w:color="auto"/>
              <w:bottom w:val="nil"/>
              <w:right w:val="single" w:sz="4" w:space="0" w:color="auto"/>
            </w:tcBorders>
          </w:tcPr>
          <w:p w14:paraId="7838DC3A" w14:textId="77777777" w:rsidR="004811AC" w:rsidRPr="00613175" w:rsidRDefault="004811AC" w:rsidP="00B56795">
            <w:pPr>
              <w:pStyle w:val="TAL"/>
            </w:pPr>
          </w:p>
        </w:tc>
      </w:tr>
      <w:tr w:rsidR="004811AC" w:rsidRPr="00613175" w14:paraId="50D1D857"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nil"/>
              <w:left w:val="single" w:sz="4" w:space="0" w:color="auto"/>
              <w:bottom w:val="single" w:sz="4" w:space="0" w:color="auto"/>
              <w:right w:val="single" w:sz="4" w:space="0" w:color="auto"/>
            </w:tcBorders>
            <w:shd w:val="clear" w:color="auto" w:fill="auto"/>
          </w:tcPr>
          <w:p w14:paraId="29EB3F3C" w14:textId="77777777" w:rsidR="004811AC" w:rsidRPr="00613175" w:rsidRDefault="004811AC" w:rsidP="00B56795">
            <w:pPr>
              <w:pStyle w:val="TAL"/>
              <w:rPr>
                <w:bCs/>
              </w:rPr>
            </w:pPr>
            <w:r w:rsidRPr="00613175">
              <w:rPr>
                <w:bCs/>
              </w:rPr>
              <w:tab/>
              <w:t>refresher</w:t>
            </w:r>
          </w:p>
        </w:tc>
        <w:tc>
          <w:tcPr>
            <w:tcW w:w="872" w:type="dxa"/>
            <w:tcBorders>
              <w:top w:val="nil"/>
              <w:left w:val="single" w:sz="4" w:space="0" w:color="auto"/>
              <w:bottom w:val="single" w:sz="4" w:space="0" w:color="auto"/>
              <w:right w:val="single" w:sz="4" w:space="0" w:color="auto"/>
            </w:tcBorders>
            <w:shd w:val="clear" w:color="auto" w:fill="auto"/>
          </w:tcPr>
          <w:p w14:paraId="40E5ABBA" w14:textId="77777777" w:rsidR="004811AC" w:rsidRPr="00613175" w:rsidRDefault="004811AC" w:rsidP="00B56795">
            <w:pPr>
              <w:pStyle w:val="TAL"/>
            </w:pPr>
          </w:p>
        </w:tc>
        <w:tc>
          <w:tcPr>
            <w:tcW w:w="4691" w:type="dxa"/>
            <w:tcBorders>
              <w:top w:val="nil"/>
              <w:left w:val="single" w:sz="4" w:space="0" w:color="auto"/>
              <w:bottom w:val="single" w:sz="4" w:space="0" w:color="auto"/>
              <w:right w:val="single" w:sz="4" w:space="0" w:color="auto"/>
            </w:tcBorders>
            <w:shd w:val="clear" w:color="auto" w:fill="auto"/>
          </w:tcPr>
          <w:p w14:paraId="45F9CA9F" w14:textId="77777777" w:rsidR="004811AC" w:rsidRPr="00613175" w:rsidRDefault="004811AC" w:rsidP="00B56795">
            <w:pPr>
              <w:pStyle w:val="TAL"/>
              <w:rPr>
                <w:i/>
                <w:iCs/>
                <w:lang w:eastAsia="zh-CN"/>
              </w:rPr>
            </w:pPr>
            <w:r w:rsidRPr="00613175">
              <w:rPr>
                <w:i/>
                <w:iCs/>
                <w:lang w:eastAsia="zh-CN"/>
              </w:rPr>
              <w:t>uac</w:t>
            </w:r>
          </w:p>
        </w:tc>
        <w:tc>
          <w:tcPr>
            <w:tcW w:w="742" w:type="dxa"/>
            <w:tcBorders>
              <w:top w:val="nil"/>
              <w:left w:val="single" w:sz="4" w:space="0" w:color="auto"/>
              <w:bottom w:val="single" w:sz="4" w:space="0" w:color="auto"/>
              <w:right w:val="single" w:sz="4" w:space="0" w:color="auto"/>
            </w:tcBorders>
            <w:shd w:val="clear" w:color="auto" w:fill="auto"/>
          </w:tcPr>
          <w:p w14:paraId="1ADF1D9D" w14:textId="77777777" w:rsidR="004811AC" w:rsidRPr="00613175" w:rsidRDefault="004811AC" w:rsidP="00B56795">
            <w:pPr>
              <w:pStyle w:val="TAL"/>
            </w:pPr>
          </w:p>
        </w:tc>
        <w:tc>
          <w:tcPr>
            <w:tcW w:w="1546" w:type="dxa"/>
            <w:tcBorders>
              <w:top w:val="nil"/>
              <w:left w:val="single" w:sz="4" w:space="0" w:color="auto"/>
              <w:bottom w:val="single" w:sz="4" w:space="0" w:color="auto"/>
              <w:right w:val="single" w:sz="4" w:space="0" w:color="auto"/>
            </w:tcBorders>
          </w:tcPr>
          <w:p w14:paraId="7C7FE06E" w14:textId="77777777" w:rsidR="004811AC" w:rsidRPr="00613175" w:rsidRDefault="004811AC" w:rsidP="00B56795">
            <w:pPr>
              <w:pStyle w:val="TAL"/>
            </w:pPr>
          </w:p>
        </w:tc>
      </w:tr>
      <w:tr w:rsidR="004811AC" w:rsidRPr="00613175" w14:paraId="67E36078" w14:textId="77777777" w:rsidTr="00B56795">
        <w:tblPrEx>
          <w:tblCellMar>
            <w:left w:w="115" w:type="dxa"/>
            <w:right w:w="115" w:type="dxa"/>
          </w:tblCellMar>
          <w:tblLook w:val="04A0" w:firstRow="1" w:lastRow="0" w:firstColumn="1" w:lastColumn="0" w:noHBand="0" w:noVBand="1"/>
        </w:tblPrEx>
        <w:trPr>
          <w:tblHeader/>
          <w:jc w:val="center"/>
        </w:trPr>
        <w:tc>
          <w:tcPr>
            <w:tcW w:w="1788" w:type="dxa"/>
            <w:tcBorders>
              <w:top w:val="single" w:sz="4" w:space="0" w:color="auto"/>
              <w:left w:val="single" w:sz="4" w:space="0" w:color="auto"/>
              <w:bottom w:val="single" w:sz="4" w:space="0" w:color="auto"/>
              <w:right w:val="single" w:sz="4" w:space="0" w:color="auto"/>
            </w:tcBorders>
            <w:shd w:val="clear" w:color="auto" w:fill="auto"/>
          </w:tcPr>
          <w:p w14:paraId="1D656F87" w14:textId="77777777" w:rsidR="004811AC" w:rsidRPr="00613175" w:rsidRDefault="004811AC" w:rsidP="00B56795">
            <w:pPr>
              <w:pStyle w:val="TAL"/>
              <w:rPr>
                <w:bCs/>
              </w:rPr>
            </w:pPr>
            <w:r w:rsidRPr="00613175">
              <w:rPr>
                <w:b/>
              </w:rPr>
              <w:t>Content-Type</w:t>
            </w:r>
          </w:p>
        </w:tc>
        <w:tc>
          <w:tcPr>
            <w:tcW w:w="872" w:type="dxa"/>
            <w:tcBorders>
              <w:top w:val="single" w:sz="4" w:space="0" w:color="auto"/>
              <w:left w:val="single" w:sz="4" w:space="0" w:color="auto"/>
              <w:bottom w:val="single" w:sz="4" w:space="0" w:color="auto"/>
              <w:right w:val="single" w:sz="4" w:space="0" w:color="auto"/>
            </w:tcBorders>
            <w:shd w:val="clear" w:color="auto" w:fill="auto"/>
          </w:tcPr>
          <w:p w14:paraId="5774536D" w14:textId="77777777" w:rsidR="004811AC" w:rsidRPr="00613175" w:rsidRDefault="004811AC" w:rsidP="00B56795">
            <w:pPr>
              <w:pStyle w:val="TAL"/>
            </w:pPr>
          </w:p>
        </w:tc>
        <w:tc>
          <w:tcPr>
            <w:tcW w:w="4691" w:type="dxa"/>
            <w:tcBorders>
              <w:top w:val="single" w:sz="4" w:space="0" w:color="auto"/>
              <w:left w:val="single" w:sz="4" w:space="0" w:color="auto"/>
              <w:bottom w:val="single" w:sz="4" w:space="0" w:color="auto"/>
              <w:right w:val="single" w:sz="4" w:space="0" w:color="auto"/>
            </w:tcBorders>
            <w:shd w:val="clear" w:color="auto" w:fill="auto"/>
          </w:tcPr>
          <w:p w14:paraId="24B15E15" w14:textId="77777777" w:rsidR="004811AC" w:rsidRPr="00613175" w:rsidRDefault="004811AC" w:rsidP="00B56795">
            <w:pPr>
              <w:pStyle w:val="TAL"/>
              <w:rPr>
                <w:lang w:eastAsia="zh-CN"/>
              </w:rPr>
            </w:pPr>
            <w:r w:rsidRPr="00613175">
              <w:rPr>
                <w:lang w:eastAsia="zh-CN"/>
              </w:rPr>
              <w:t>any value if present</w:t>
            </w:r>
          </w:p>
        </w:tc>
        <w:tc>
          <w:tcPr>
            <w:tcW w:w="742" w:type="dxa"/>
            <w:tcBorders>
              <w:top w:val="single" w:sz="4" w:space="0" w:color="auto"/>
              <w:left w:val="single" w:sz="4" w:space="0" w:color="auto"/>
              <w:bottom w:val="single" w:sz="4" w:space="0" w:color="auto"/>
              <w:right w:val="single" w:sz="4" w:space="0" w:color="auto"/>
            </w:tcBorders>
            <w:shd w:val="clear" w:color="auto" w:fill="auto"/>
          </w:tcPr>
          <w:p w14:paraId="43730B2B" w14:textId="77777777" w:rsidR="004811AC" w:rsidRPr="00613175" w:rsidRDefault="004811AC" w:rsidP="00B56795">
            <w:pPr>
              <w:pStyle w:val="TAL"/>
            </w:pPr>
          </w:p>
        </w:tc>
        <w:tc>
          <w:tcPr>
            <w:tcW w:w="1546" w:type="dxa"/>
            <w:tcBorders>
              <w:top w:val="single" w:sz="4" w:space="0" w:color="auto"/>
              <w:left w:val="single" w:sz="4" w:space="0" w:color="auto"/>
              <w:bottom w:val="single" w:sz="4" w:space="0" w:color="auto"/>
              <w:right w:val="single" w:sz="4" w:space="0" w:color="auto"/>
            </w:tcBorders>
          </w:tcPr>
          <w:p w14:paraId="2F804BA9" w14:textId="77777777" w:rsidR="004811AC" w:rsidRPr="00613175" w:rsidRDefault="004811AC" w:rsidP="00B56795">
            <w:pPr>
              <w:pStyle w:val="TAL"/>
            </w:pPr>
            <w:r w:rsidRPr="00613175">
              <w:t>RFC 4028 [37]</w:t>
            </w:r>
          </w:p>
        </w:tc>
      </w:tr>
    </w:tbl>
    <w:p w14:paraId="18F8BFC7" w14:textId="77777777" w:rsidR="004811AC" w:rsidRPr="00613175" w:rsidRDefault="004811AC" w:rsidP="004811AC"/>
    <w:p w14:paraId="19E1E327" w14:textId="77777777" w:rsidR="004811AC" w:rsidRPr="00613175" w:rsidRDefault="004811AC" w:rsidP="004811AC">
      <w:pPr>
        <w:pStyle w:val="TH"/>
      </w:pPr>
      <w:r w:rsidRPr="00613175">
        <w:t>Table 7.34.3.3-4: 200 OK (step 22, table 7.34.3.2-1)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4811AC" w:rsidRPr="00613175" w14:paraId="2667BAC0" w14:textId="77777777" w:rsidTr="00B56795">
        <w:trPr>
          <w:jc w:val="center"/>
        </w:trPr>
        <w:tc>
          <w:tcPr>
            <w:tcW w:w="9639" w:type="dxa"/>
          </w:tcPr>
          <w:p w14:paraId="09D408F1" w14:textId="109B0BD9" w:rsidR="004811AC" w:rsidRPr="00613175" w:rsidRDefault="004811AC" w:rsidP="00B56795">
            <w:pPr>
              <w:pStyle w:val="TAL"/>
            </w:pPr>
            <w:r w:rsidRPr="00613175">
              <w:t xml:space="preserve">Derivation Path: TS 34.229-1 [2], </w:t>
            </w:r>
            <w:r w:rsidR="00FF31ED" w:rsidRPr="00613175">
              <w:t>Annex</w:t>
            </w:r>
            <w:r w:rsidRPr="00613175">
              <w:t xml:space="preserve"> A.3.1, Conditions A1 and A10</w:t>
            </w:r>
          </w:p>
        </w:tc>
      </w:tr>
    </w:tbl>
    <w:p w14:paraId="5D5D68EC" w14:textId="77777777" w:rsidR="004811AC" w:rsidRPr="00613175" w:rsidRDefault="004811AC" w:rsidP="00F238ED">
      <w:pPr>
        <w:rPr>
          <w:lang w:eastAsia="zh-CN"/>
        </w:rPr>
      </w:pPr>
    </w:p>
    <w:p w14:paraId="2E9A4D74" w14:textId="5A41CFF3" w:rsidR="00180124" w:rsidRPr="00613175" w:rsidRDefault="00610109" w:rsidP="00610109">
      <w:pPr>
        <w:pStyle w:val="Heading1"/>
        <w:rPr>
          <w:rFonts w:eastAsia="MS Gothic"/>
          <w:sz w:val="32"/>
        </w:rPr>
      </w:pPr>
      <w:r w:rsidRPr="00613175">
        <w:rPr>
          <w:lang w:eastAsia="zh-CN"/>
        </w:rPr>
        <w:br w:type="page"/>
      </w:r>
      <w:bookmarkStart w:id="883" w:name="_Toc68197407"/>
      <w:bookmarkStart w:id="884" w:name="_Toc75880665"/>
      <w:bookmarkStart w:id="885" w:name="_Toc84254363"/>
      <w:bookmarkStart w:id="886" w:name="_Toc84255158"/>
      <w:r w:rsidR="00180124" w:rsidRPr="00613175">
        <w:rPr>
          <w:lang w:eastAsia="zh-CN"/>
        </w:rPr>
        <w:lastRenderedPageBreak/>
        <w:t>8</w:t>
      </w:r>
      <w:r w:rsidR="00180124" w:rsidRPr="00613175">
        <w:rPr>
          <w:lang w:eastAsia="zh-CN"/>
        </w:rPr>
        <w:tab/>
        <w:t>Supplementary Services</w:t>
      </w:r>
      <w:bookmarkEnd w:id="720"/>
      <w:bookmarkEnd w:id="721"/>
      <w:bookmarkEnd w:id="850"/>
      <w:bookmarkEnd w:id="883"/>
      <w:bookmarkEnd w:id="884"/>
      <w:bookmarkEnd w:id="885"/>
      <w:bookmarkEnd w:id="886"/>
    </w:p>
    <w:p w14:paraId="709A32F4" w14:textId="77777777" w:rsidR="00180124" w:rsidRPr="00613175" w:rsidRDefault="00180124" w:rsidP="00180124">
      <w:pPr>
        <w:pStyle w:val="Heading2"/>
        <w:rPr>
          <w:rFonts w:eastAsia="MS Gothic"/>
        </w:rPr>
      </w:pPr>
      <w:bookmarkStart w:id="887" w:name="_Toc51948458"/>
      <w:bookmarkStart w:id="888" w:name="_Toc52162531"/>
      <w:bookmarkStart w:id="889" w:name="_Toc60916170"/>
      <w:bookmarkStart w:id="890" w:name="_Toc68197408"/>
      <w:bookmarkStart w:id="891" w:name="_Toc75880666"/>
      <w:bookmarkStart w:id="892" w:name="_Toc84254364"/>
      <w:bookmarkStart w:id="893" w:name="_Toc84255159"/>
      <w:r w:rsidRPr="00613175">
        <w:rPr>
          <w:rFonts w:eastAsia="MS Gothic"/>
        </w:rPr>
        <w:t>8.1</w:t>
      </w:r>
      <w:r w:rsidRPr="00613175">
        <w:rPr>
          <w:rFonts w:eastAsia="MS Gothic"/>
        </w:rPr>
        <w:tab/>
        <w:t>Originating Identification Presentation / Configuration / 5GS</w:t>
      </w:r>
      <w:bookmarkEnd w:id="887"/>
      <w:bookmarkEnd w:id="888"/>
      <w:bookmarkEnd w:id="889"/>
      <w:bookmarkEnd w:id="890"/>
      <w:bookmarkEnd w:id="891"/>
      <w:bookmarkEnd w:id="892"/>
      <w:bookmarkEnd w:id="893"/>
    </w:p>
    <w:p w14:paraId="66A1B658" w14:textId="77777777" w:rsidR="00180124" w:rsidRPr="00613175" w:rsidRDefault="00180124" w:rsidP="00F238ED">
      <w:pPr>
        <w:pStyle w:val="H6"/>
        <w:rPr>
          <w:rFonts w:eastAsia="MS Gothic"/>
        </w:rPr>
      </w:pPr>
      <w:bookmarkStart w:id="894" w:name="_Toc42001060"/>
      <w:bookmarkStart w:id="895" w:name="_Toc51948459"/>
      <w:bookmarkStart w:id="896" w:name="_Toc52162532"/>
      <w:bookmarkStart w:id="897" w:name="_Toc60916171"/>
      <w:r w:rsidRPr="00613175">
        <w:rPr>
          <w:rFonts w:eastAsia="MS Gothic"/>
        </w:rPr>
        <w:t>8.1.1</w:t>
      </w:r>
      <w:r w:rsidRPr="00613175">
        <w:rPr>
          <w:rFonts w:eastAsia="MS Gothic"/>
        </w:rPr>
        <w:tab/>
        <w:t xml:space="preserve">Test </w:t>
      </w:r>
      <w:r w:rsidRPr="00613175">
        <w:t>Purpose</w:t>
      </w:r>
      <w:r w:rsidRPr="00613175">
        <w:rPr>
          <w:rFonts w:eastAsia="MS Gothic"/>
        </w:rPr>
        <w:t xml:space="preserve"> (TP)</w:t>
      </w:r>
      <w:bookmarkEnd w:id="894"/>
      <w:bookmarkEnd w:id="895"/>
      <w:bookmarkEnd w:id="896"/>
      <w:bookmarkEnd w:id="897"/>
    </w:p>
    <w:p w14:paraId="64DD49F9" w14:textId="77777777" w:rsidR="00180124" w:rsidRPr="00613175" w:rsidRDefault="00180124" w:rsidP="00180124">
      <w:pPr>
        <w:pStyle w:val="H6"/>
      </w:pPr>
      <w:r w:rsidRPr="00613175">
        <w:t>(1)</w:t>
      </w:r>
    </w:p>
    <w:p w14:paraId="186BC6E7" w14:textId="77777777" w:rsidR="00180124" w:rsidRPr="00613175" w:rsidRDefault="00180124" w:rsidP="00180124">
      <w:pPr>
        <w:pStyle w:val="PL"/>
        <w:rPr>
          <w:rFonts w:eastAsia="Malgun Gothic"/>
          <w:b/>
          <w:noProof w:val="0"/>
        </w:rPr>
      </w:pPr>
      <w:r w:rsidRPr="00613175">
        <w:rPr>
          <w:b/>
          <w:noProof w:val="0"/>
        </w:rPr>
        <w:t>with</w:t>
      </w:r>
      <w:r w:rsidRPr="00613175">
        <w:rPr>
          <w:noProof w:val="0"/>
        </w:rPr>
        <w:t xml:space="preserve"> { UE being registered to IMS }</w:t>
      </w:r>
    </w:p>
    <w:p w14:paraId="79BA3F8A" w14:textId="77777777" w:rsidR="00180124" w:rsidRPr="00613175" w:rsidRDefault="00180124" w:rsidP="00180124">
      <w:pPr>
        <w:pStyle w:val="PL"/>
        <w:rPr>
          <w:noProof w:val="0"/>
        </w:rPr>
      </w:pPr>
      <w:r w:rsidRPr="00613175">
        <w:rPr>
          <w:b/>
          <w:noProof w:val="0"/>
        </w:rPr>
        <w:t>ensure that</w:t>
      </w:r>
      <w:r w:rsidRPr="00613175">
        <w:rPr>
          <w:noProof w:val="0"/>
        </w:rPr>
        <w:t xml:space="preserve"> {</w:t>
      </w:r>
    </w:p>
    <w:p w14:paraId="7924971A" w14:textId="77777777" w:rsidR="00180124" w:rsidRPr="00613175" w:rsidRDefault="00180124" w:rsidP="00180124">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is made to activate OIP </w:t>
      </w:r>
      <w:r w:rsidRPr="00613175">
        <w:rPr>
          <w:noProof w:val="0"/>
        </w:rPr>
        <w:t>}</w:t>
      </w:r>
    </w:p>
    <w:p w14:paraId="0BC5B7F6" w14:textId="77777777" w:rsidR="00180124" w:rsidRPr="00613175" w:rsidRDefault="00180124" w:rsidP="00180124">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authenticates itself using GBA </w:t>
      </w:r>
      <w:r w:rsidRPr="00613175">
        <w:rPr>
          <w:noProof w:val="0"/>
        </w:rPr>
        <w:t>}</w:t>
      </w:r>
    </w:p>
    <w:p w14:paraId="3B2F010E" w14:textId="77777777" w:rsidR="00180124" w:rsidRPr="00613175" w:rsidRDefault="00180124" w:rsidP="00180124">
      <w:pPr>
        <w:pStyle w:val="PL"/>
        <w:rPr>
          <w:noProof w:val="0"/>
        </w:rPr>
      </w:pPr>
      <w:r w:rsidRPr="00613175">
        <w:rPr>
          <w:noProof w:val="0"/>
        </w:rPr>
        <w:t xml:space="preserve">            }</w:t>
      </w:r>
    </w:p>
    <w:p w14:paraId="154841C4" w14:textId="77777777" w:rsidR="0031641D" w:rsidRPr="00613175" w:rsidRDefault="0031641D" w:rsidP="00180124">
      <w:pPr>
        <w:pStyle w:val="PL"/>
        <w:rPr>
          <w:noProof w:val="0"/>
        </w:rPr>
      </w:pPr>
    </w:p>
    <w:p w14:paraId="100FC137" w14:textId="77777777" w:rsidR="00180124" w:rsidRPr="00613175" w:rsidRDefault="00180124" w:rsidP="00180124">
      <w:pPr>
        <w:pStyle w:val="H6"/>
      </w:pPr>
      <w:r w:rsidRPr="00613175">
        <w:t>(2)</w:t>
      </w:r>
    </w:p>
    <w:p w14:paraId="4774199F" w14:textId="77777777" w:rsidR="00180124" w:rsidRPr="00613175" w:rsidRDefault="00180124" w:rsidP="00180124">
      <w:pPr>
        <w:pStyle w:val="PL"/>
        <w:rPr>
          <w:rFonts w:eastAsia="Malgun Gothic"/>
          <w:b/>
          <w:noProof w:val="0"/>
        </w:rPr>
      </w:pPr>
      <w:r w:rsidRPr="00613175">
        <w:rPr>
          <w:b/>
          <w:noProof w:val="0"/>
        </w:rPr>
        <w:t>with</w:t>
      </w:r>
      <w:r w:rsidRPr="00613175">
        <w:rPr>
          <w:noProof w:val="0"/>
        </w:rPr>
        <w:t xml:space="preserve"> { UE having started authentication using GBA }</w:t>
      </w:r>
    </w:p>
    <w:p w14:paraId="4C07BCE8" w14:textId="77777777" w:rsidR="00180124" w:rsidRPr="00613175" w:rsidRDefault="00180124" w:rsidP="00180124">
      <w:pPr>
        <w:pStyle w:val="PL"/>
        <w:rPr>
          <w:noProof w:val="0"/>
        </w:rPr>
      </w:pPr>
      <w:r w:rsidRPr="00613175">
        <w:rPr>
          <w:b/>
          <w:noProof w:val="0"/>
        </w:rPr>
        <w:t>ensure that</w:t>
      </w:r>
      <w:r w:rsidRPr="00613175">
        <w:rPr>
          <w:noProof w:val="0"/>
        </w:rPr>
        <w:t xml:space="preserve"> {</w:t>
      </w:r>
    </w:p>
    <w:p w14:paraId="5FE6E972" w14:textId="77777777" w:rsidR="00180124" w:rsidRPr="00613175" w:rsidRDefault="00180124" w:rsidP="00180124">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 xml:space="preserve">receives 200 OK concluding the authentication </w:t>
      </w:r>
      <w:r w:rsidRPr="00613175">
        <w:rPr>
          <w:noProof w:val="0"/>
        </w:rPr>
        <w:t>}</w:t>
      </w:r>
    </w:p>
    <w:p w14:paraId="38969A19" w14:textId="77777777" w:rsidR="00180124" w:rsidRPr="00613175" w:rsidRDefault="00180124" w:rsidP="00180124">
      <w:pPr>
        <w:pStyle w:val="PL"/>
        <w:rPr>
          <w:noProof w:val="0"/>
        </w:rPr>
      </w:pPr>
      <w:r w:rsidRPr="00613175">
        <w:rPr>
          <w:noProof w:val="0"/>
        </w:rPr>
        <w:t xml:space="preserve">   </w:t>
      </w:r>
      <w:r w:rsidRPr="00613175">
        <w:rPr>
          <w:b/>
          <w:noProof w:val="0"/>
        </w:rPr>
        <w:t>then</w:t>
      </w:r>
      <w:r w:rsidRPr="00613175">
        <w:rPr>
          <w:noProof w:val="0"/>
        </w:rPr>
        <w:t xml:space="preserve"> { UE sends HTTP request to activate OIP }</w:t>
      </w:r>
    </w:p>
    <w:p w14:paraId="04A28934" w14:textId="77777777" w:rsidR="00180124" w:rsidRPr="00613175" w:rsidRDefault="00180124" w:rsidP="00180124">
      <w:pPr>
        <w:pStyle w:val="PL"/>
        <w:rPr>
          <w:noProof w:val="0"/>
        </w:rPr>
      </w:pPr>
      <w:r w:rsidRPr="00613175">
        <w:rPr>
          <w:noProof w:val="0"/>
        </w:rPr>
        <w:t xml:space="preserve">            }</w:t>
      </w:r>
    </w:p>
    <w:p w14:paraId="6A763461" w14:textId="77777777" w:rsidR="0031641D" w:rsidRPr="00613175" w:rsidRDefault="0031641D" w:rsidP="00180124">
      <w:pPr>
        <w:pStyle w:val="PL"/>
        <w:rPr>
          <w:noProof w:val="0"/>
        </w:rPr>
      </w:pPr>
    </w:p>
    <w:p w14:paraId="53C458AF" w14:textId="77777777" w:rsidR="00180124" w:rsidRPr="00613175" w:rsidRDefault="00180124" w:rsidP="00180124">
      <w:pPr>
        <w:pStyle w:val="H6"/>
      </w:pPr>
      <w:r w:rsidRPr="00613175">
        <w:t>(3)</w:t>
      </w:r>
    </w:p>
    <w:p w14:paraId="2E8B1D8C" w14:textId="77777777" w:rsidR="00180124" w:rsidRPr="00613175" w:rsidRDefault="00180124" w:rsidP="00180124">
      <w:pPr>
        <w:pStyle w:val="PL"/>
        <w:rPr>
          <w:rFonts w:eastAsia="Malgun Gothic"/>
          <w:b/>
          <w:noProof w:val="0"/>
        </w:rPr>
      </w:pPr>
      <w:r w:rsidRPr="00613175">
        <w:rPr>
          <w:b/>
          <w:noProof w:val="0"/>
        </w:rPr>
        <w:t>with</w:t>
      </w:r>
      <w:r w:rsidRPr="00613175">
        <w:rPr>
          <w:noProof w:val="0"/>
        </w:rPr>
        <w:t xml:space="preserve"> { UE having concluded activation of OIP }</w:t>
      </w:r>
    </w:p>
    <w:p w14:paraId="29F953E2" w14:textId="77777777" w:rsidR="00180124" w:rsidRPr="00613175" w:rsidRDefault="00180124" w:rsidP="00180124">
      <w:pPr>
        <w:pStyle w:val="PL"/>
        <w:rPr>
          <w:noProof w:val="0"/>
        </w:rPr>
      </w:pPr>
      <w:r w:rsidRPr="00613175">
        <w:rPr>
          <w:b/>
          <w:noProof w:val="0"/>
        </w:rPr>
        <w:t>ensure that</w:t>
      </w:r>
      <w:r w:rsidRPr="00613175">
        <w:rPr>
          <w:noProof w:val="0"/>
        </w:rPr>
        <w:t xml:space="preserve"> {</w:t>
      </w:r>
    </w:p>
    <w:p w14:paraId="5D13DEA4" w14:textId="77777777" w:rsidR="00180124" w:rsidRPr="00613175" w:rsidRDefault="00180124" w:rsidP="00180124">
      <w:pPr>
        <w:pStyle w:val="PL"/>
        <w:rPr>
          <w:rFonts w:eastAsia="Malgun Gothic"/>
          <w:noProof w:val="0"/>
        </w:rPr>
      </w:pPr>
      <w:r w:rsidRPr="00613175">
        <w:rPr>
          <w:noProof w:val="0"/>
        </w:rPr>
        <w:t xml:space="preserve">  </w:t>
      </w:r>
      <w:r w:rsidRPr="00613175">
        <w:rPr>
          <w:b/>
          <w:noProof w:val="0"/>
        </w:rPr>
        <w:t>when</w:t>
      </w:r>
      <w:r w:rsidRPr="00613175">
        <w:rPr>
          <w:noProof w:val="0"/>
        </w:rPr>
        <w:t xml:space="preserve"> { </w:t>
      </w:r>
      <w:r w:rsidRPr="00613175">
        <w:rPr>
          <w:iCs/>
          <w:noProof w:val="0"/>
        </w:rPr>
        <w:t>UE is made to de-activate OIP</w:t>
      </w:r>
      <w:r w:rsidRPr="00613175">
        <w:rPr>
          <w:noProof w:val="0"/>
        </w:rPr>
        <w:t xml:space="preserve"> }</w:t>
      </w:r>
    </w:p>
    <w:p w14:paraId="5E5115BD" w14:textId="77777777" w:rsidR="00180124" w:rsidRPr="00613175" w:rsidRDefault="00180124" w:rsidP="00180124">
      <w:pPr>
        <w:pStyle w:val="PL"/>
        <w:rPr>
          <w:noProof w:val="0"/>
        </w:rPr>
      </w:pPr>
      <w:r w:rsidRPr="00613175">
        <w:rPr>
          <w:noProof w:val="0"/>
        </w:rPr>
        <w:t xml:space="preserve">   </w:t>
      </w:r>
      <w:r w:rsidRPr="00613175">
        <w:rPr>
          <w:b/>
          <w:noProof w:val="0"/>
        </w:rPr>
        <w:t>then</w:t>
      </w:r>
      <w:r w:rsidRPr="00613175">
        <w:rPr>
          <w:noProof w:val="0"/>
        </w:rPr>
        <w:t xml:space="preserve"> { UE </w:t>
      </w:r>
      <w:r w:rsidRPr="00613175">
        <w:rPr>
          <w:noProof w:val="0"/>
          <w:snapToGrid w:val="0"/>
        </w:rPr>
        <w:t xml:space="preserve">sends HTTP request to de-activate OIP </w:t>
      </w:r>
      <w:r w:rsidRPr="00613175">
        <w:rPr>
          <w:noProof w:val="0"/>
        </w:rPr>
        <w:t>}</w:t>
      </w:r>
    </w:p>
    <w:p w14:paraId="67BBDD88" w14:textId="77777777" w:rsidR="00180124" w:rsidRPr="00613175" w:rsidRDefault="00180124" w:rsidP="00180124">
      <w:pPr>
        <w:pStyle w:val="PL"/>
        <w:rPr>
          <w:noProof w:val="0"/>
        </w:rPr>
      </w:pPr>
      <w:r w:rsidRPr="00613175">
        <w:rPr>
          <w:noProof w:val="0"/>
        </w:rPr>
        <w:t xml:space="preserve">            }</w:t>
      </w:r>
    </w:p>
    <w:p w14:paraId="2D2E9D7F" w14:textId="77777777" w:rsidR="0031641D" w:rsidRPr="00613175" w:rsidRDefault="0031641D" w:rsidP="00180124">
      <w:pPr>
        <w:pStyle w:val="PL"/>
        <w:rPr>
          <w:noProof w:val="0"/>
        </w:rPr>
      </w:pPr>
    </w:p>
    <w:p w14:paraId="705CEAF9" w14:textId="77777777" w:rsidR="00180124" w:rsidRPr="00613175" w:rsidRDefault="00180124" w:rsidP="00F238ED">
      <w:pPr>
        <w:pStyle w:val="H6"/>
        <w:rPr>
          <w:rFonts w:eastAsia="MS Gothic"/>
        </w:rPr>
      </w:pPr>
      <w:bookmarkStart w:id="898" w:name="_Toc42001061"/>
      <w:bookmarkStart w:id="899" w:name="_Toc51948460"/>
      <w:bookmarkStart w:id="900" w:name="_Toc52162533"/>
      <w:bookmarkStart w:id="901" w:name="_Toc60916172"/>
      <w:r w:rsidRPr="00613175">
        <w:rPr>
          <w:rFonts w:eastAsia="MS Gothic"/>
        </w:rPr>
        <w:t>8.1.2</w:t>
      </w:r>
      <w:r w:rsidRPr="00613175">
        <w:rPr>
          <w:rFonts w:eastAsia="MS Gothic"/>
        </w:rPr>
        <w:tab/>
        <w:t>Conformance Requirements</w:t>
      </w:r>
      <w:bookmarkEnd w:id="898"/>
      <w:bookmarkEnd w:id="899"/>
      <w:bookmarkEnd w:id="900"/>
      <w:bookmarkEnd w:id="901"/>
    </w:p>
    <w:p w14:paraId="2CAC06BF" w14:textId="77777777" w:rsidR="000D610E" w:rsidRPr="00613175" w:rsidRDefault="000D610E" w:rsidP="000D610E">
      <w:r w:rsidRPr="00613175">
        <w:t>The conformance requirements covered in the present test case are, unless otherwise stated, Rel-15 requirements.</w:t>
      </w:r>
    </w:p>
    <w:p w14:paraId="37AF4A7E" w14:textId="77777777" w:rsidR="00180124" w:rsidRPr="00613175" w:rsidRDefault="00180124" w:rsidP="00180124">
      <w:r w:rsidRPr="00613175">
        <w:t>Generic requirements for Originating Identification Presentation can be found from TS 34.229-1 Annexes F.1 and F.2.</w:t>
      </w:r>
    </w:p>
    <w:p w14:paraId="5AC99D50" w14:textId="77777777" w:rsidR="00180124" w:rsidRPr="00613175" w:rsidRDefault="00180124" w:rsidP="00180124">
      <w:r w:rsidRPr="00613175">
        <w:t>[TS 24.607, clause 4.2.1]:</w:t>
      </w:r>
    </w:p>
    <w:p w14:paraId="03A4E23A" w14:textId="77777777" w:rsidR="00180124" w:rsidRPr="00613175" w:rsidRDefault="00180124" w:rsidP="00180124">
      <w:r w:rsidRPr="00613175">
        <w:t>The OIP service provides the terminating user with the possibility of receiving trusted (i.e. network provided) identity information in order to identify the originating user.</w:t>
      </w:r>
    </w:p>
    <w:p w14:paraId="67878E94" w14:textId="77777777" w:rsidR="00180124" w:rsidRPr="00613175" w:rsidRDefault="00180124" w:rsidP="00180124">
      <w:r w:rsidRPr="00613175">
        <w:t>In addition to the trusted identity information, the identity information from the originating user can include identity information generated by the originating user and in general transparently transported by the network. In the particular case where the "no screening" special arrangement does not apply, the originating network shall verify the content of this user generated identity information. The terminating network cannot be responsible for the content of this user generated identity information.</w:t>
      </w:r>
    </w:p>
    <w:p w14:paraId="5675B6DB" w14:textId="77777777" w:rsidR="00180124" w:rsidRPr="00613175" w:rsidRDefault="00180124" w:rsidP="00180124">
      <w:r w:rsidRPr="00613175">
        <w:t>[TS 24.607 clause 4.10.1]:</w:t>
      </w:r>
    </w:p>
    <w:p w14:paraId="7CF4C965" w14:textId="77777777" w:rsidR="00180124" w:rsidRPr="00613175" w:rsidRDefault="00180124" w:rsidP="00180124">
      <w:pPr>
        <w:keepNext/>
        <w:keepLines/>
      </w:pPr>
      <w:r w:rsidRPr="00613175">
        <w:t>The OIP service can be activated/deactivated using the active attribute of the &lt;originating</w:t>
      </w:r>
      <w:r w:rsidRPr="00613175">
        <w:noBreakHyphen/>
        <w:t>identity</w:t>
      </w:r>
      <w:r w:rsidRPr="00613175">
        <w:noBreakHyphen/>
        <w:t>presentation&gt; service element.</w:t>
      </w:r>
    </w:p>
    <w:p w14:paraId="55DF1FBA" w14:textId="77777777" w:rsidR="00180124" w:rsidRPr="00613175" w:rsidRDefault="00180124" w:rsidP="00180124">
      <w:r w:rsidRPr="00613175">
        <w:t>[TS 24.109 clause 4.2]:</w:t>
      </w:r>
    </w:p>
    <w:p w14:paraId="6BD0FC1B" w14:textId="77777777" w:rsidR="00180124" w:rsidRPr="00613175" w:rsidRDefault="00180124" w:rsidP="00180124">
      <w:r w:rsidRPr="00613175">
        <w:t>The UE shall initiate the bootstrapping procedure when:</w:t>
      </w:r>
    </w:p>
    <w:p w14:paraId="4B649A55" w14:textId="77777777" w:rsidR="00180124" w:rsidRPr="00613175" w:rsidRDefault="00180124" w:rsidP="0031641D">
      <w:pPr>
        <w:pStyle w:val="B10"/>
      </w:pPr>
      <w:r w:rsidRPr="00613175">
        <w:t>a)</w:t>
      </w:r>
      <w:r w:rsidRPr="00613175">
        <w:tab/>
        <w:t>the UE wants to interact with a NAF and bootstrapping is required;</w:t>
      </w:r>
    </w:p>
    <w:p w14:paraId="6D8198E6" w14:textId="77777777" w:rsidR="00180124" w:rsidRPr="00613175" w:rsidRDefault="00180124" w:rsidP="0031641D">
      <w:pPr>
        <w:pStyle w:val="B10"/>
      </w:pPr>
      <w:r w:rsidRPr="00613175">
        <w:t>b)</w:t>
      </w:r>
      <w:r w:rsidRPr="00613175">
        <w:tab/>
        <w:t>a NAF has requested bootstrapping required indication as described in subclause 5.2.4 or bootstrapping renegotiation indication as described in subclause 5.2.5; or</w:t>
      </w:r>
    </w:p>
    <w:p w14:paraId="1FD3B095" w14:textId="77777777" w:rsidR="00180124" w:rsidRPr="00613175" w:rsidRDefault="00180124" w:rsidP="0031641D">
      <w:pPr>
        <w:pStyle w:val="B10"/>
      </w:pPr>
      <w:r w:rsidRPr="00613175">
        <w:t>c)</w:t>
      </w:r>
      <w:r w:rsidRPr="00613175">
        <w:tab/>
        <w:t>the lifetime of the key has expired in the UE if one or more applications are using that key.</w:t>
      </w:r>
    </w:p>
    <w:p w14:paraId="172A15E1" w14:textId="77777777" w:rsidR="00180124" w:rsidRPr="00613175" w:rsidRDefault="00180124" w:rsidP="00180124">
      <w:r w:rsidRPr="00613175">
        <w:lastRenderedPageBreak/>
        <w:t>A UE and the BSF shall establish bootstrapped security association between them by running bootstrapping procedure. Bootstrapping security association consists of a bootstrapping transaction identifier (B-TID) and key material Ks. Bootstrapping session on the BSF also includes security related information about subscriber (e.g. user's private identity). Bootstrapping session is valid for a certain time period, and shall be deleted in the BSF when the session becomes invalid.</w:t>
      </w:r>
    </w:p>
    <w:p w14:paraId="449612BC" w14:textId="77777777" w:rsidR="00180124" w:rsidRPr="00613175" w:rsidRDefault="00180124" w:rsidP="00180124">
      <w:r w:rsidRPr="00613175">
        <w:t>Bootstrapping procedure shall be based on HTTP Digest AKA as described in 3GPP TS 33.220 [1] and in RFC 3310 [6] with the modifications described below.</w:t>
      </w:r>
    </w:p>
    <w:p w14:paraId="4C598067" w14:textId="77777777" w:rsidR="00180124" w:rsidRPr="00613175" w:rsidRDefault="00180124" w:rsidP="00180124">
      <w:r w:rsidRPr="00613175">
        <w:t>The BSF address is derived from the IMPI or IMSI according to 3GPP TS 23.003 [7].</w:t>
      </w:r>
    </w:p>
    <w:p w14:paraId="209FBB8C" w14:textId="77777777" w:rsidR="00180124" w:rsidRPr="00613175" w:rsidRDefault="00180124" w:rsidP="00180124">
      <w:r w:rsidRPr="00613175">
        <w:t>A UE shall indicate to the BSF that it supports the use of TMPI as defined in 3GPP 33.220 [1] by including a "product" token in the "User-Agent" header field (cf. RFC 2616 [14]) that is set to a static string "3gpp-gba-tmpi" in HTTP requests sent to the BSF.</w:t>
      </w:r>
    </w:p>
    <w:p w14:paraId="2AEAB251" w14:textId="77777777" w:rsidR="00180124" w:rsidRPr="00613175" w:rsidRDefault="00180124" w:rsidP="00180124">
      <w:r w:rsidRPr="00613175">
        <w:t>A BSF shall indicate to the UE that it supports the use of TMPI as defined in 3GPP 33.220 [1] by including a "product" token in the "Server" header field (cf. RFC 2616 [14]) that is set to a static string "3gpp-gba-tmpi" in HTTP responses sent to the UE.</w:t>
      </w:r>
    </w:p>
    <w:p w14:paraId="08C799B5" w14:textId="77777777" w:rsidR="00180124" w:rsidRPr="00613175" w:rsidRDefault="00180124" w:rsidP="00180124">
      <w:r w:rsidRPr="00613175">
        <w:t>In the bootstrapping procedure, Authorization, WWW-Authenticate, and Authentication-Info HTTP headers shall be used as described in RFC 3310 [6] with following exceptions:</w:t>
      </w:r>
    </w:p>
    <w:p w14:paraId="6C6064C8" w14:textId="77777777" w:rsidR="00180124" w:rsidRPr="00613175" w:rsidRDefault="00180124" w:rsidP="0031641D">
      <w:pPr>
        <w:pStyle w:val="B10"/>
      </w:pPr>
      <w:r w:rsidRPr="00613175">
        <w:t>a)</w:t>
      </w:r>
      <w:r w:rsidRPr="00613175">
        <w:tab/>
        <w:t>the "realm" parameter shall contain the network name where the username is authenticated;</w:t>
      </w:r>
    </w:p>
    <w:p w14:paraId="4907370E" w14:textId="77777777" w:rsidR="00180124" w:rsidRPr="00613175" w:rsidRDefault="00180124" w:rsidP="0031641D">
      <w:pPr>
        <w:pStyle w:val="B10"/>
      </w:pPr>
      <w:r w:rsidRPr="00613175">
        <w:t>b)</w:t>
      </w:r>
      <w:r w:rsidRPr="00613175">
        <w:tab/>
        <w:t>the quality of protection ("qop") parameter shall be "auth-int"; and</w:t>
      </w:r>
    </w:p>
    <w:p w14:paraId="34D7EB3B" w14:textId="77777777" w:rsidR="00180124" w:rsidRPr="00613175" w:rsidRDefault="00180124" w:rsidP="0031641D">
      <w:pPr>
        <w:pStyle w:val="B10"/>
      </w:pPr>
      <w:r w:rsidRPr="00613175">
        <w:t>c)</w:t>
      </w:r>
      <w:r w:rsidRPr="00613175">
        <w:tab/>
        <w:t>the "username" parameter shall contain user's private identity (IMPI).</w:t>
      </w:r>
    </w:p>
    <w:p w14:paraId="5A67F36D" w14:textId="77777777" w:rsidR="00180124" w:rsidRPr="00613175" w:rsidRDefault="00180124" w:rsidP="0031641D">
      <w:pPr>
        <w:pStyle w:val="NO"/>
      </w:pPr>
      <w:r w:rsidRPr="00613175">
        <w:t>NOTE:</w:t>
      </w:r>
      <w:r w:rsidRPr="00613175">
        <w:tab/>
        <w:t>If the UE does not have an ISIM application with an IMPI, the IMPI will be constructed from IMSI, according to 3GPP TS 23.003 [7].</w:t>
      </w:r>
    </w:p>
    <w:p w14:paraId="60F270E4" w14:textId="77777777" w:rsidR="00180124" w:rsidRPr="00613175" w:rsidRDefault="00180124" w:rsidP="00180124">
      <w:r w:rsidRPr="00613175">
        <w:t>In addition to RFC 3310 [6], the following apply:</w:t>
      </w:r>
    </w:p>
    <w:p w14:paraId="4FE1C1EE" w14:textId="77777777" w:rsidR="00180124" w:rsidRPr="00613175" w:rsidRDefault="00180124" w:rsidP="0031641D">
      <w:pPr>
        <w:pStyle w:val="B10"/>
      </w:pPr>
      <w:r w:rsidRPr="00613175">
        <w:t>a)</w:t>
      </w:r>
      <w:r w:rsidRPr="00613175">
        <w:tab/>
        <w:t>In the initial request from the UE to the BSF, the UE shall include Authorization header with following parameters:</w:t>
      </w:r>
    </w:p>
    <w:p w14:paraId="22D99EE8" w14:textId="77777777" w:rsidR="00180124" w:rsidRPr="00613175" w:rsidRDefault="00180124" w:rsidP="0031641D">
      <w:pPr>
        <w:pStyle w:val="B2"/>
      </w:pPr>
      <w:r w:rsidRPr="00613175">
        <w:t>-</w:t>
      </w:r>
      <w:r w:rsidRPr="00613175">
        <w:tab/>
        <w:t xml:space="preserve">the username directive, set to </w:t>
      </w:r>
    </w:p>
    <w:p w14:paraId="11B1DCC9" w14:textId="77777777" w:rsidR="00180124" w:rsidRPr="00613175" w:rsidRDefault="00180124" w:rsidP="0031641D">
      <w:pPr>
        <w:pStyle w:val="B3"/>
      </w:pPr>
      <w:r w:rsidRPr="00613175">
        <w:t>1)</w:t>
      </w:r>
      <w:r w:rsidRPr="00613175">
        <w:tab/>
        <w:t>the value of the TMPI if one has been associated with the private user identity as described in 3GPP 33.220 [1]; or</w:t>
      </w:r>
    </w:p>
    <w:p w14:paraId="6F6FCED4" w14:textId="77777777" w:rsidR="00180124" w:rsidRPr="00613175" w:rsidRDefault="00180124" w:rsidP="0031641D">
      <w:pPr>
        <w:pStyle w:val="B3"/>
      </w:pPr>
      <w:r w:rsidRPr="00613175">
        <w:t>2)</w:t>
      </w:r>
      <w:r w:rsidRPr="00613175">
        <w:tab/>
        <w:t>the value of the private user identity;</w:t>
      </w:r>
    </w:p>
    <w:p w14:paraId="2F5E839E" w14:textId="77777777" w:rsidR="00180124" w:rsidRPr="00613175" w:rsidRDefault="00180124" w:rsidP="0031641D">
      <w:pPr>
        <w:pStyle w:val="B2"/>
      </w:pPr>
      <w:r w:rsidRPr="00613175">
        <w:t>-</w:t>
      </w:r>
      <w:r w:rsidRPr="00613175">
        <w:tab/>
        <w:t>the realm directive, set to the BSF address derived from the IMPI or IMSI according to 3GPP TS 23.003 [7];</w:t>
      </w:r>
    </w:p>
    <w:p w14:paraId="57EC0DC1" w14:textId="77777777" w:rsidR="00180124" w:rsidRPr="00613175" w:rsidRDefault="00180124" w:rsidP="0031641D">
      <w:pPr>
        <w:pStyle w:val="B2"/>
      </w:pPr>
      <w:r w:rsidRPr="00613175">
        <w:t>-</w:t>
      </w:r>
      <w:r w:rsidRPr="00613175">
        <w:tab/>
        <w:t>the uri directive, set to either absoluteURL "http://&lt;BSF address&gt;/" or abs_path "/", and which one is used is specified in RFC 2617 [9];</w:t>
      </w:r>
    </w:p>
    <w:p w14:paraId="15D87849" w14:textId="77777777" w:rsidR="00180124" w:rsidRPr="00613175" w:rsidRDefault="00180124" w:rsidP="0031641D">
      <w:pPr>
        <w:pStyle w:val="B2"/>
      </w:pPr>
      <w:r w:rsidRPr="00613175">
        <w:t>-</w:t>
      </w:r>
      <w:r w:rsidRPr="00613175">
        <w:tab/>
        <w:t>the nonce directive, set to an empty value; and</w:t>
      </w:r>
    </w:p>
    <w:p w14:paraId="2C8B53D3" w14:textId="77777777" w:rsidR="00180124" w:rsidRPr="00613175" w:rsidDel="00F97C75" w:rsidRDefault="00180124" w:rsidP="0031641D">
      <w:pPr>
        <w:pStyle w:val="B2"/>
      </w:pPr>
      <w:r w:rsidRPr="00613175">
        <w:t>-</w:t>
      </w:r>
      <w:r w:rsidRPr="00613175">
        <w:tab/>
        <w:t>the response directive, set to an empty value;</w:t>
      </w:r>
    </w:p>
    <w:p w14:paraId="781B8E2E" w14:textId="77777777" w:rsidR="00180124" w:rsidRPr="00613175" w:rsidRDefault="00180124" w:rsidP="0031641D">
      <w:pPr>
        <w:pStyle w:val="B10"/>
      </w:pPr>
      <w:r w:rsidRPr="00613175">
        <w:t>b)</w:t>
      </w:r>
      <w:r w:rsidRPr="00613175">
        <w:tab/>
        <w:t>In the challenge response from the BSF to the UE, the BSF shall include parameters to WWW-Authenticate header as specified in RFC 3310 [6] with following clarifications:</w:t>
      </w:r>
    </w:p>
    <w:p w14:paraId="542A7452" w14:textId="77777777" w:rsidR="00180124" w:rsidRPr="00613175" w:rsidRDefault="00180124" w:rsidP="0031641D">
      <w:pPr>
        <w:pStyle w:val="B2"/>
      </w:pPr>
      <w:r w:rsidRPr="00613175">
        <w:t>-</w:t>
      </w:r>
      <w:r w:rsidRPr="00613175">
        <w:tab/>
        <w:t>the realm directive, set to the BSF address derived from the IMPI or IMSI according to 3GPP TS 23.003 [7];</w:t>
      </w:r>
    </w:p>
    <w:p w14:paraId="7BBD4022" w14:textId="77777777" w:rsidR="00180124" w:rsidRPr="00613175" w:rsidRDefault="00180124" w:rsidP="0031641D">
      <w:pPr>
        <w:pStyle w:val="B10"/>
      </w:pPr>
      <w:r w:rsidRPr="00613175">
        <w:t>c)</w:t>
      </w:r>
      <w:r w:rsidRPr="00613175">
        <w:tab/>
        <w:t>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Annex C.</w:t>
      </w:r>
    </w:p>
    <w:p w14:paraId="26524A18" w14:textId="77777777" w:rsidR="00180124" w:rsidRPr="00613175" w:rsidRDefault="00180124" w:rsidP="0031641D">
      <w:pPr>
        <w:pStyle w:val="B10"/>
      </w:pPr>
      <w:r w:rsidRPr="00613175">
        <w:t>d)</w:t>
      </w:r>
      <w:r w:rsidRPr="00613175">
        <w:tab/>
        <w:t>When responding to a challenge from the BSF, the UE shall include an Authorization header containing a realm directive set to the value as received in the realm directive in the WWW-Authenticate header.</w:t>
      </w:r>
    </w:p>
    <w:p w14:paraId="3DF14A5E" w14:textId="77777777" w:rsidR="00180124" w:rsidRPr="00613175" w:rsidRDefault="00180124" w:rsidP="0031641D">
      <w:pPr>
        <w:pStyle w:val="B10"/>
      </w:pPr>
      <w:r w:rsidRPr="00613175">
        <w:t>e)</w:t>
      </w:r>
      <w:r w:rsidRPr="00613175">
        <w:tab/>
        <w:t>Authentication-Info header shall be included into the subsequent HTTP response after the BSF concluded that the UE has been authenticated. Authentication-Info header shall include the "rspauth" parameter.</w:t>
      </w:r>
    </w:p>
    <w:p w14:paraId="6CBED535" w14:textId="77777777" w:rsidR="00180124" w:rsidRPr="00613175" w:rsidRDefault="00180124" w:rsidP="00180124">
      <w:r w:rsidRPr="00613175">
        <w:lastRenderedPageBreak/>
        <w:t>After successful bootstrapping procedure the UE and the BSF shall contain the key material (Ks) and the B-TID. The key material shall be derived from AKA parameters as specified in 3GPP TS 33.220 [1]. In addition, BSF shall also contain a set of security specific attributes related to the UE.</w:t>
      </w:r>
    </w:p>
    <w:p w14:paraId="70064305" w14:textId="77777777" w:rsidR="00180124" w:rsidRPr="00613175" w:rsidRDefault="00180124" w:rsidP="00180124">
      <w:r w:rsidRPr="00613175">
        <w:t>An example flow of successful bootstrapping procedure can be found in clause A.3.</w:t>
      </w:r>
    </w:p>
    <w:p w14:paraId="3B45FEE4" w14:textId="77777777" w:rsidR="00180124" w:rsidRPr="00613175" w:rsidRDefault="00180124" w:rsidP="00F238ED">
      <w:pPr>
        <w:pStyle w:val="H6"/>
        <w:rPr>
          <w:rFonts w:eastAsia="MS Gothic"/>
        </w:rPr>
      </w:pPr>
      <w:bookmarkStart w:id="902" w:name="_Toc42001062"/>
      <w:bookmarkStart w:id="903" w:name="_Toc51948461"/>
      <w:bookmarkStart w:id="904" w:name="_Toc52162534"/>
      <w:bookmarkStart w:id="905" w:name="_Toc60916173"/>
      <w:r w:rsidRPr="00613175">
        <w:rPr>
          <w:rFonts w:eastAsia="MS Gothic"/>
        </w:rPr>
        <w:t>8.1.3</w:t>
      </w:r>
      <w:r w:rsidRPr="00613175">
        <w:rPr>
          <w:rFonts w:eastAsia="MS Gothic"/>
        </w:rPr>
        <w:tab/>
        <w:t>Test description</w:t>
      </w:r>
      <w:bookmarkEnd w:id="902"/>
      <w:bookmarkEnd w:id="903"/>
      <w:bookmarkEnd w:id="904"/>
      <w:bookmarkEnd w:id="905"/>
    </w:p>
    <w:p w14:paraId="07505636" w14:textId="77777777" w:rsidR="00180124" w:rsidRPr="00613175" w:rsidRDefault="00180124" w:rsidP="00F238ED">
      <w:pPr>
        <w:pStyle w:val="H6"/>
      </w:pPr>
      <w:bookmarkStart w:id="906" w:name="_Toc51948462"/>
      <w:bookmarkStart w:id="907" w:name="_Toc52162535"/>
      <w:bookmarkStart w:id="908" w:name="_Toc60916174"/>
      <w:r w:rsidRPr="00613175">
        <w:t>8.1.3.1</w:t>
      </w:r>
      <w:r w:rsidRPr="00613175">
        <w:tab/>
        <w:t>Pre-test conditions</w:t>
      </w:r>
      <w:bookmarkEnd w:id="906"/>
      <w:bookmarkEnd w:id="907"/>
      <w:bookmarkEnd w:id="908"/>
    </w:p>
    <w:p w14:paraId="3007FFE1" w14:textId="77777777" w:rsidR="00180124" w:rsidRPr="00613175" w:rsidRDefault="00180124" w:rsidP="0031641D">
      <w:pPr>
        <w:pStyle w:val="H6"/>
      </w:pPr>
      <w:r w:rsidRPr="00613175">
        <w:t>System Simulator:</w:t>
      </w:r>
    </w:p>
    <w:p w14:paraId="3DF01F4C" w14:textId="77777777" w:rsidR="00180124" w:rsidRPr="00613175" w:rsidRDefault="00180124" w:rsidP="0031641D">
      <w:pPr>
        <w:pStyle w:val="B10"/>
      </w:pPr>
      <w:r w:rsidRPr="00613175">
        <w:t>-</w:t>
      </w:r>
      <w:r w:rsidRPr="00613175">
        <w:tab/>
        <w:t>SS is configured with shared secret key of IMS AKA algorithm, related to the IMS private user identity (IMPI) configured on the UICC card equipped into the UE.</w:t>
      </w:r>
    </w:p>
    <w:p w14:paraId="3FED882B" w14:textId="77777777" w:rsidR="00180124" w:rsidRPr="00613175" w:rsidRDefault="00180124" w:rsidP="0031641D">
      <w:pPr>
        <w:pStyle w:val="B10"/>
      </w:pPr>
      <w:r w:rsidRPr="00613175">
        <w:t>-</w:t>
      </w:r>
      <w:r w:rsidRPr="00613175">
        <w:tab/>
        <w:t>SS is listening to SIP default port 5060 for both UDP and TCP protocols.</w:t>
      </w:r>
    </w:p>
    <w:p w14:paraId="168DA022" w14:textId="77777777" w:rsidR="00180124" w:rsidRPr="00613175" w:rsidRDefault="00180124" w:rsidP="0031641D">
      <w:pPr>
        <w:pStyle w:val="B10"/>
      </w:pPr>
      <w:r w:rsidRPr="00613175">
        <w:t>-</w:t>
      </w:r>
      <w:r w:rsidR="0031641D" w:rsidRPr="00613175">
        <w:tab/>
      </w:r>
      <w:r w:rsidRPr="00613175">
        <w:t>At the SS, a HTTP Server is established at port 80 to simulate the XCAP server</w:t>
      </w:r>
    </w:p>
    <w:p w14:paraId="5244E8E8" w14:textId="77777777" w:rsidR="00180124" w:rsidRPr="00613175" w:rsidRDefault="00180124" w:rsidP="0031641D">
      <w:pPr>
        <w:pStyle w:val="B10"/>
      </w:pPr>
      <w:r w:rsidRPr="00613175">
        <w:t>-</w:t>
      </w:r>
      <w:r w:rsidRPr="00613175">
        <w:tab/>
        <w:t>1 NR Cell</w:t>
      </w:r>
    </w:p>
    <w:p w14:paraId="38A7DABB" w14:textId="77777777" w:rsidR="00180124" w:rsidRPr="00613175" w:rsidRDefault="00180124" w:rsidP="0031641D">
      <w:pPr>
        <w:pStyle w:val="H6"/>
      </w:pPr>
      <w:r w:rsidRPr="00613175">
        <w:t>UE:</w:t>
      </w:r>
    </w:p>
    <w:p w14:paraId="1A7F1898" w14:textId="77777777" w:rsidR="00180124" w:rsidRPr="00613175" w:rsidRDefault="00180124" w:rsidP="0031641D">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18DF3ED6" w14:textId="77777777" w:rsidR="00180124" w:rsidRPr="00613175" w:rsidRDefault="00180124" w:rsidP="0031641D">
      <w:pPr>
        <w:pStyle w:val="B10"/>
      </w:pPr>
      <w:r w:rsidRPr="00613175">
        <w:t>-</w:t>
      </w:r>
      <w:r w:rsidRPr="00613175">
        <w:tab/>
      </w:r>
      <w:bookmarkStart w:id="909" w:name="_Hlk40685949"/>
      <w:r w:rsidRPr="00613175">
        <w:rPr>
          <w:snapToGrid w:val="0"/>
        </w:rPr>
        <w:t xml:space="preserve">UE is configured with the name of the </w:t>
      </w:r>
      <w:r w:rsidRPr="00613175">
        <w:t>XCAP root directory on the XCAP server and the user's directory name.</w:t>
      </w:r>
    </w:p>
    <w:p w14:paraId="477A5363" w14:textId="77777777" w:rsidR="00180124" w:rsidRPr="00613175" w:rsidRDefault="00180124" w:rsidP="0031641D">
      <w:pPr>
        <w:pStyle w:val="B10"/>
      </w:pPr>
      <w:r w:rsidRPr="00613175">
        <w:t>-</w:t>
      </w:r>
      <w:r w:rsidRPr="00613175">
        <w:tab/>
      </w:r>
      <w:bookmarkEnd w:id="909"/>
      <w:r w:rsidRPr="00613175">
        <w:t>UE has activated an IPCAN bearer with SS.</w:t>
      </w:r>
    </w:p>
    <w:p w14:paraId="3ADDC6EB" w14:textId="77777777" w:rsidR="00180124" w:rsidRPr="00613175" w:rsidRDefault="00180124" w:rsidP="0031641D">
      <w:pPr>
        <w:pStyle w:val="H6"/>
      </w:pPr>
      <w:r w:rsidRPr="00613175">
        <w:t>Preamble:</w:t>
      </w:r>
    </w:p>
    <w:p w14:paraId="692509EC" w14:textId="77777777" w:rsidR="00180124" w:rsidRPr="00613175" w:rsidRDefault="00180124" w:rsidP="00180124">
      <w:pPr>
        <w:pStyle w:val="B10"/>
      </w:pPr>
      <w:r w:rsidRPr="00613175">
        <w:t>-</w:t>
      </w:r>
      <w:r w:rsidRPr="00613175">
        <w:tab/>
        <w:t>The UE is in test state 1N-A (TS 38.508-1) and registered to IMS.</w:t>
      </w:r>
    </w:p>
    <w:p w14:paraId="4CFA99CC" w14:textId="68FB8E3C" w:rsidR="00180124" w:rsidRPr="00613175" w:rsidRDefault="00180124" w:rsidP="0031641D">
      <w:pPr>
        <w:pStyle w:val="B10"/>
      </w:pPr>
      <w:r w:rsidRPr="00613175">
        <w:t>-</w:t>
      </w:r>
      <w:r w:rsidRPr="00613175">
        <w:tab/>
        <w:t>The UE has established a PDN connectivity for IMS XCAP signalling. The UE may either be configured to re-use the Internet APN for XCAP signalling or the UE uses a specific XCAP-only APN</w:t>
      </w:r>
      <w:r w:rsidR="00613175">
        <w:t>.</w:t>
      </w:r>
    </w:p>
    <w:p w14:paraId="44EAF2A3" w14:textId="185DFE90" w:rsidR="00180124" w:rsidRPr="00613175" w:rsidRDefault="00180124" w:rsidP="0031641D">
      <w:pPr>
        <w:pStyle w:val="B10"/>
      </w:pPr>
      <w:r w:rsidRPr="00613175">
        <w:t>-</w:t>
      </w:r>
      <w:r w:rsidRPr="00613175">
        <w:tab/>
        <w:t xml:space="preserve">During these procedures the UE may request a DNS server address via NAS signalling and as parallel behaviour the UE may resolve the IP address </w:t>
      </w:r>
      <w:r w:rsidRPr="00613175">
        <w:rPr>
          <w:snapToGrid w:val="0"/>
        </w:rPr>
        <w:t xml:space="preserve">of the XCAP server </w:t>
      </w:r>
      <w:r w:rsidRPr="00613175">
        <w:t>via DNS.</w:t>
      </w:r>
    </w:p>
    <w:p w14:paraId="046B34A8" w14:textId="77777777" w:rsidR="00180124" w:rsidRPr="00613175" w:rsidRDefault="00180124" w:rsidP="00F238ED">
      <w:pPr>
        <w:pStyle w:val="H6"/>
        <w:rPr>
          <w:snapToGrid w:val="0"/>
        </w:rPr>
      </w:pPr>
      <w:bookmarkStart w:id="910" w:name="_Toc51948463"/>
      <w:bookmarkStart w:id="911" w:name="_Toc52162536"/>
      <w:bookmarkStart w:id="912" w:name="_Toc60916175"/>
      <w:r w:rsidRPr="00613175">
        <w:lastRenderedPageBreak/>
        <w:t>8.1.3.2</w:t>
      </w:r>
      <w:r w:rsidRPr="00613175">
        <w:tab/>
      </w:r>
      <w:r w:rsidRPr="00613175">
        <w:rPr>
          <w:snapToGrid w:val="0"/>
        </w:rPr>
        <w:t>Test procedure sequence</w:t>
      </w:r>
      <w:bookmarkEnd w:id="910"/>
      <w:bookmarkEnd w:id="911"/>
      <w:bookmarkEnd w:id="912"/>
    </w:p>
    <w:p w14:paraId="1FCFB18D" w14:textId="77777777" w:rsidR="00180124" w:rsidRPr="00613175" w:rsidRDefault="00180124" w:rsidP="0031641D">
      <w:pPr>
        <w:pStyle w:val="TH"/>
      </w:pPr>
      <w:r w:rsidRPr="00613175">
        <w:t>Table 8.1.3.2-1: Main Behaviour</w:t>
      </w:r>
    </w:p>
    <w:tbl>
      <w:tblPr>
        <w:tblW w:w="9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421"/>
        <w:gridCol w:w="113"/>
        <w:gridCol w:w="3758"/>
        <w:gridCol w:w="113"/>
        <w:gridCol w:w="967"/>
        <w:gridCol w:w="113"/>
        <w:gridCol w:w="2588"/>
        <w:gridCol w:w="113"/>
        <w:gridCol w:w="454"/>
        <w:gridCol w:w="113"/>
        <w:gridCol w:w="737"/>
        <w:gridCol w:w="113"/>
      </w:tblGrid>
      <w:tr w:rsidR="00180124" w:rsidRPr="00613175" w14:paraId="22CEF1DE" w14:textId="77777777" w:rsidTr="00D5112C">
        <w:trPr>
          <w:gridAfter w:val="1"/>
          <w:wAfter w:w="113" w:type="dxa"/>
          <w:jc w:val="center"/>
        </w:trPr>
        <w:tc>
          <w:tcPr>
            <w:tcW w:w="534" w:type="dxa"/>
            <w:gridSpan w:val="2"/>
            <w:tcBorders>
              <w:bottom w:val="nil"/>
            </w:tcBorders>
          </w:tcPr>
          <w:p w14:paraId="7DDB419D" w14:textId="77777777" w:rsidR="00180124" w:rsidRPr="00613175" w:rsidRDefault="00180124" w:rsidP="00076CA0">
            <w:pPr>
              <w:keepNext/>
              <w:keepLines/>
              <w:spacing w:after="0"/>
              <w:ind w:left="400" w:hanging="400"/>
              <w:jc w:val="center"/>
              <w:rPr>
                <w:rFonts w:ascii="Arial" w:hAnsi="Arial"/>
                <w:b/>
                <w:sz w:val="18"/>
              </w:rPr>
            </w:pPr>
            <w:r w:rsidRPr="00613175">
              <w:rPr>
                <w:rFonts w:ascii="Arial" w:hAnsi="Arial"/>
                <w:b/>
                <w:sz w:val="18"/>
              </w:rPr>
              <w:t>St</w:t>
            </w:r>
          </w:p>
        </w:tc>
        <w:tc>
          <w:tcPr>
            <w:tcW w:w="3871" w:type="dxa"/>
            <w:gridSpan w:val="2"/>
          </w:tcPr>
          <w:p w14:paraId="5F712A9B" w14:textId="77777777" w:rsidR="00180124" w:rsidRPr="00613175" w:rsidRDefault="00180124" w:rsidP="00076CA0">
            <w:pPr>
              <w:keepNext/>
              <w:keepLines/>
              <w:spacing w:after="0"/>
              <w:ind w:left="400" w:hanging="400"/>
              <w:jc w:val="center"/>
              <w:rPr>
                <w:rFonts w:ascii="Arial" w:hAnsi="Arial"/>
                <w:b/>
                <w:sz w:val="18"/>
              </w:rPr>
            </w:pPr>
            <w:r w:rsidRPr="00613175">
              <w:rPr>
                <w:rFonts w:ascii="Arial" w:hAnsi="Arial"/>
                <w:b/>
                <w:sz w:val="18"/>
              </w:rPr>
              <w:t>Procedure</w:t>
            </w:r>
          </w:p>
        </w:tc>
        <w:tc>
          <w:tcPr>
            <w:tcW w:w="3781" w:type="dxa"/>
            <w:gridSpan w:val="4"/>
          </w:tcPr>
          <w:p w14:paraId="137C5ED8" w14:textId="77777777" w:rsidR="00180124" w:rsidRPr="00613175" w:rsidRDefault="00180124" w:rsidP="00076CA0">
            <w:pPr>
              <w:keepNext/>
              <w:keepLines/>
              <w:spacing w:after="0"/>
              <w:ind w:left="400" w:hanging="400"/>
              <w:jc w:val="center"/>
              <w:rPr>
                <w:rFonts w:ascii="Arial" w:hAnsi="Arial"/>
                <w:b/>
                <w:sz w:val="18"/>
              </w:rPr>
            </w:pPr>
            <w:r w:rsidRPr="00613175">
              <w:rPr>
                <w:rFonts w:ascii="Arial" w:hAnsi="Arial"/>
                <w:b/>
                <w:sz w:val="18"/>
              </w:rPr>
              <w:t>Message Sequence</w:t>
            </w:r>
          </w:p>
        </w:tc>
        <w:tc>
          <w:tcPr>
            <w:tcW w:w="567" w:type="dxa"/>
            <w:gridSpan w:val="2"/>
            <w:tcBorders>
              <w:bottom w:val="nil"/>
            </w:tcBorders>
          </w:tcPr>
          <w:p w14:paraId="254F327A" w14:textId="77777777" w:rsidR="00180124" w:rsidRPr="00613175" w:rsidRDefault="00180124" w:rsidP="00076CA0">
            <w:pPr>
              <w:keepNext/>
              <w:keepLines/>
              <w:spacing w:after="0"/>
              <w:jc w:val="center"/>
              <w:rPr>
                <w:rFonts w:ascii="Arial" w:hAnsi="Arial"/>
                <w:b/>
                <w:sz w:val="18"/>
              </w:rPr>
            </w:pPr>
            <w:r w:rsidRPr="00613175">
              <w:rPr>
                <w:rFonts w:ascii="Arial" w:hAnsi="Arial"/>
                <w:b/>
                <w:sz w:val="18"/>
              </w:rPr>
              <w:t>TP</w:t>
            </w:r>
          </w:p>
        </w:tc>
        <w:tc>
          <w:tcPr>
            <w:tcW w:w="850" w:type="dxa"/>
            <w:gridSpan w:val="2"/>
            <w:tcBorders>
              <w:bottom w:val="nil"/>
            </w:tcBorders>
          </w:tcPr>
          <w:p w14:paraId="6A503A06" w14:textId="77777777" w:rsidR="00180124" w:rsidRPr="00613175" w:rsidRDefault="00180124" w:rsidP="00076CA0">
            <w:pPr>
              <w:keepNext/>
              <w:keepLines/>
              <w:spacing w:after="0"/>
              <w:jc w:val="center"/>
              <w:rPr>
                <w:rFonts w:ascii="Arial" w:hAnsi="Arial"/>
                <w:b/>
                <w:sz w:val="18"/>
              </w:rPr>
            </w:pPr>
            <w:r w:rsidRPr="00613175">
              <w:rPr>
                <w:rFonts w:ascii="Arial" w:hAnsi="Arial"/>
                <w:b/>
                <w:sz w:val="18"/>
              </w:rPr>
              <w:t>Verdict</w:t>
            </w:r>
          </w:p>
        </w:tc>
      </w:tr>
      <w:tr w:rsidR="00180124" w:rsidRPr="00613175" w14:paraId="018195BF" w14:textId="77777777" w:rsidTr="00D5112C">
        <w:trPr>
          <w:gridAfter w:val="1"/>
          <w:wAfter w:w="113" w:type="dxa"/>
          <w:jc w:val="center"/>
        </w:trPr>
        <w:tc>
          <w:tcPr>
            <w:tcW w:w="534" w:type="dxa"/>
            <w:gridSpan w:val="2"/>
            <w:tcBorders>
              <w:top w:val="nil"/>
            </w:tcBorders>
          </w:tcPr>
          <w:p w14:paraId="78218486" w14:textId="77777777" w:rsidR="00180124" w:rsidRPr="00613175" w:rsidRDefault="00180124" w:rsidP="00076CA0">
            <w:pPr>
              <w:keepNext/>
              <w:keepLines/>
              <w:spacing w:after="0"/>
              <w:jc w:val="center"/>
              <w:rPr>
                <w:rFonts w:ascii="Arial" w:hAnsi="Arial"/>
                <w:b/>
                <w:sz w:val="18"/>
              </w:rPr>
            </w:pPr>
          </w:p>
        </w:tc>
        <w:tc>
          <w:tcPr>
            <w:tcW w:w="3871" w:type="dxa"/>
            <w:gridSpan w:val="2"/>
          </w:tcPr>
          <w:p w14:paraId="38E5EF55" w14:textId="77777777" w:rsidR="00180124" w:rsidRPr="00613175" w:rsidRDefault="00180124" w:rsidP="00076CA0">
            <w:pPr>
              <w:keepNext/>
              <w:keepLines/>
              <w:spacing w:after="0"/>
              <w:jc w:val="center"/>
              <w:rPr>
                <w:rFonts w:ascii="Arial" w:hAnsi="Arial"/>
                <w:b/>
                <w:sz w:val="18"/>
              </w:rPr>
            </w:pPr>
          </w:p>
        </w:tc>
        <w:tc>
          <w:tcPr>
            <w:tcW w:w="1080" w:type="dxa"/>
            <w:gridSpan w:val="2"/>
          </w:tcPr>
          <w:p w14:paraId="681B6405" w14:textId="77777777" w:rsidR="00180124" w:rsidRPr="00613175" w:rsidRDefault="00180124" w:rsidP="00076CA0">
            <w:pPr>
              <w:keepNext/>
              <w:keepLines/>
              <w:spacing w:after="0"/>
              <w:jc w:val="center"/>
              <w:rPr>
                <w:rFonts w:ascii="Arial" w:hAnsi="Arial"/>
                <w:b/>
                <w:sz w:val="18"/>
              </w:rPr>
            </w:pPr>
            <w:r w:rsidRPr="00613175">
              <w:rPr>
                <w:rFonts w:ascii="Arial" w:hAnsi="Arial"/>
                <w:b/>
                <w:sz w:val="18"/>
              </w:rPr>
              <w:t>U - S</w:t>
            </w:r>
          </w:p>
        </w:tc>
        <w:tc>
          <w:tcPr>
            <w:tcW w:w="2701" w:type="dxa"/>
            <w:gridSpan w:val="2"/>
          </w:tcPr>
          <w:p w14:paraId="7DD91357" w14:textId="77777777" w:rsidR="00180124" w:rsidRPr="00613175" w:rsidRDefault="00180124" w:rsidP="00076CA0">
            <w:pPr>
              <w:keepNext/>
              <w:keepLines/>
              <w:spacing w:after="0"/>
              <w:jc w:val="center"/>
              <w:rPr>
                <w:rFonts w:ascii="Arial" w:hAnsi="Arial"/>
                <w:b/>
                <w:sz w:val="18"/>
              </w:rPr>
            </w:pPr>
            <w:r w:rsidRPr="00613175">
              <w:rPr>
                <w:rFonts w:ascii="Arial" w:hAnsi="Arial"/>
                <w:b/>
                <w:sz w:val="18"/>
              </w:rPr>
              <w:t>Message</w:t>
            </w:r>
          </w:p>
        </w:tc>
        <w:tc>
          <w:tcPr>
            <w:tcW w:w="567" w:type="dxa"/>
            <w:gridSpan w:val="2"/>
            <w:tcBorders>
              <w:top w:val="nil"/>
            </w:tcBorders>
          </w:tcPr>
          <w:p w14:paraId="0BC7F6A8" w14:textId="77777777" w:rsidR="00180124" w:rsidRPr="00613175" w:rsidRDefault="00180124" w:rsidP="00076CA0">
            <w:pPr>
              <w:keepNext/>
              <w:keepLines/>
              <w:spacing w:after="0"/>
              <w:jc w:val="center"/>
              <w:rPr>
                <w:rFonts w:ascii="Arial" w:hAnsi="Arial"/>
                <w:b/>
                <w:sz w:val="18"/>
              </w:rPr>
            </w:pPr>
          </w:p>
        </w:tc>
        <w:tc>
          <w:tcPr>
            <w:tcW w:w="850" w:type="dxa"/>
            <w:gridSpan w:val="2"/>
            <w:tcBorders>
              <w:top w:val="nil"/>
            </w:tcBorders>
          </w:tcPr>
          <w:p w14:paraId="114E3CDD" w14:textId="77777777" w:rsidR="00180124" w:rsidRPr="00613175" w:rsidRDefault="00180124" w:rsidP="00076CA0">
            <w:pPr>
              <w:keepNext/>
              <w:keepLines/>
              <w:spacing w:after="0"/>
              <w:jc w:val="center"/>
              <w:rPr>
                <w:rFonts w:ascii="Arial" w:hAnsi="Arial"/>
                <w:b/>
                <w:sz w:val="18"/>
              </w:rPr>
            </w:pPr>
          </w:p>
        </w:tc>
      </w:tr>
      <w:tr w:rsidR="00180124" w:rsidRPr="00613175" w14:paraId="1A9B25FB" w14:textId="77777777" w:rsidTr="00D5112C">
        <w:trPr>
          <w:gridAfter w:val="1"/>
          <w:wAfter w:w="113" w:type="dxa"/>
          <w:jc w:val="center"/>
        </w:trPr>
        <w:tc>
          <w:tcPr>
            <w:tcW w:w="534" w:type="dxa"/>
            <w:gridSpan w:val="2"/>
          </w:tcPr>
          <w:p w14:paraId="635A8159" w14:textId="77777777" w:rsidR="00180124" w:rsidRPr="00613175" w:rsidRDefault="00180124" w:rsidP="00076CA0">
            <w:pPr>
              <w:keepNext/>
              <w:keepLines/>
              <w:spacing w:after="0"/>
              <w:jc w:val="center"/>
              <w:rPr>
                <w:rFonts w:ascii="Arial" w:hAnsi="Arial"/>
                <w:sz w:val="18"/>
              </w:rPr>
            </w:pPr>
            <w:r w:rsidRPr="00613175">
              <w:rPr>
                <w:rFonts w:ascii="Arial" w:hAnsi="Arial"/>
                <w:sz w:val="18"/>
              </w:rPr>
              <w:t>1</w:t>
            </w:r>
          </w:p>
        </w:tc>
        <w:tc>
          <w:tcPr>
            <w:tcW w:w="3871" w:type="dxa"/>
            <w:gridSpan w:val="2"/>
          </w:tcPr>
          <w:p w14:paraId="22211FAF" w14:textId="77777777" w:rsidR="00180124" w:rsidRPr="00613175" w:rsidRDefault="00180124" w:rsidP="00076CA0">
            <w:pPr>
              <w:keepNext/>
              <w:keepLines/>
              <w:spacing w:after="0"/>
              <w:rPr>
                <w:rFonts w:ascii="Arial" w:hAnsi="Arial"/>
                <w:sz w:val="18"/>
              </w:rPr>
            </w:pPr>
            <w:r w:rsidRPr="00613175">
              <w:rPr>
                <w:rFonts w:ascii="Arial" w:hAnsi="Arial"/>
                <w:sz w:val="18"/>
              </w:rPr>
              <w:t>The UE is triggered for activation of OIP</w:t>
            </w:r>
          </w:p>
        </w:tc>
        <w:tc>
          <w:tcPr>
            <w:tcW w:w="1080" w:type="dxa"/>
            <w:gridSpan w:val="2"/>
          </w:tcPr>
          <w:p w14:paraId="6BC92E2D"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2701" w:type="dxa"/>
            <w:gridSpan w:val="2"/>
          </w:tcPr>
          <w:p w14:paraId="1FFD57A1"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567" w:type="dxa"/>
            <w:gridSpan w:val="2"/>
          </w:tcPr>
          <w:p w14:paraId="551788E3"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850" w:type="dxa"/>
            <w:gridSpan w:val="2"/>
          </w:tcPr>
          <w:p w14:paraId="02EB5EA9"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r>
      <w:tr w:rsidR="00D5112C" w:rsidRPr="00613175" w14:paraId="18A49AA4" w14:textId="77777777" w:rsidTr="00D5112C">
        <w:trPr>
          <w:gridBefore w:val="1"/>
          <w:wBefore w:w="113" w:type="dxa"/>
          <w:jc w:val="center"/>
        </w:trPr>
        <w:tc>
          <w:tcPr>
            <w:tcW w:w="534" w:type="dxa"/>
            <w:gridSpan w:val="2"/>
          </w:tcPr>
          <w:p w14:paraId="676FFAF4" w14:textId="77777777" w:rsidR="00D5112C" w:rsidRPr="00613175" w:rsidRDefault="00D5112C" w:rsidP="009E6EA4">
            <w:pPr>
              <w:keepNext/>
              <w:keepLines/>
              <w:spacing w:after="0"/>
              <w:jc w:val="center"/>
              <w:rPr>
                <w:rFonts w:ascii="Arial" w:hAnsi="Arial"/>
                <w:sz w:val="18"/>
              </w:rPr>
            </w:pPr>
            <w:r w:rsidRPr="00613175">
              <w:rPr>
                <w:rFonts w:ascii="Arial" w:hAnsi="Arial"/>
                <w:sz w:val="18"/>
              </w:rPr>
              <w:t>2</w:t>
            </w:r>
          </w:p>
        </w:tc>
        <w:tc>
          <w:tcPr>
            <w:tcW w:w="3871" w:type="dxa"/>
            <w:gridSpan w:val="2"/>
          </w:tcPr>
          <w:p w14:paraId="4DFB4D7D" w14:textId="77777777" w:rsidR="00D5112C" w:rsidRPr="00613175" w:rsidRDefault="00D5112C" w:rsidP="009E6EA4">
            <w:pPr>
              <w:keepNext/>
              <w:keepLines/>
              <w:spacing w:after="0"/>
              <w:rPr>
                <w:rFonts w:ascii="Arial" w:hAnsi="Arial"/>
                <w:sz w:val="18"/>
              </w:rPr>
            </w:pPr>
            <w:r w:rsidRPr="00613175">
              <w:rPr>
                <w:rFonts w:ascii="Arial" w:hAnsi="Arial"/>
                <w:sz w:val="18"/>
              </w:rPr>
              <w:t>Check: Does the UE perform steps 2 – 5b of the generic test procedure for activation of Supplementary Services according to annex A.21</w:t>
            </w:r>
          </w:p>
        </w:tc>
        <w:tc>
          <w:tcPr>
            <w:tcW w:w="1080" w:type="dxa"/>
            <w:gridSpan w:val="2"/>
          </w:tcPr>
          <w:p w14:paraId="3CD88F00" w14:textId="77777777" w:rsidR="00D5112C" w:rsidRPr="00613175" w:rsidRDefault="00D5112C" w:rsidP="009E6EA4">
            <w:pPr>
              <w:keepNext/>
              <w:keepLines/>
              <w:spacing w:after="0"/>
              <w:jc w:val="center"/>
              <w:rPr>
                <w:rFonts w:ascii="Arial" w:hAnsi="Arial"/>
                <w:sz w:val="18"/>
              </w:rPr>
            </w:pPr>
            <w:r w:rsidRPr="00613175">
              <w:rPr>
                <w:rFonts w:ascii="Arial" w:hAnsi="Arial"/>
                <w:sz w:val="18"/>
              </w:rPr>
              <w:t>-</w:t>
            </w:r>
          </w:p>
        </w:tc>
        <w:tc>
          <w:tcPr>
            <w:tcW w:w="2701" w:type="dxa"/>
            <w:gridSpan w:val="2"/>
          </w:tcPr>
          <w:p w14:paraId="5AF2BDA1" w14:textId="77777777" w:rsidR="00D5112C" w:rsidRPr="00613175" w:rsidRDefault="00D5112C" w:rsidP="009E6EA4">
            <w:pPr>
              <w:keepNext/>
              <w:keepLines/>
              <w:spacing w:after="0"/>
              <w:jc w:val="center"/>
              <w:rPr>
                <w:rFonts w:ascii="Arial" w:hAnsi="Arial"/>
                <w:sz w:val="18"/>
              </w:rPr>
            </w:pPr>
            <w:r w:rsidRPr="00613175">
              <w:rPr>
                <w:rFonts w:ascii="Arial" w:hAnsi="Arial"/>
                <w:sz w:val="18"/>
              </w:rPr>
              <w:t>-</w:t>
            </w:r>
          </w:p>
        </w:tc>
        <w:tc>
          <w:tcPr>
            <w:tcW w:w="567" w:type="dxa"/>
            <w:gridSpan w:val="2"/>
          </w:tcPr>
          <w:p w14:paraId="2D61A008" w14:textId="77777777" w:rsidR="00D5112C" w:rsidRPr="00613175" w:rsidRDefault="00D5112C" w:rsidP="009E6EA4">
            <w:pPr>
              <w:keepNext/>
              <w:keepLines/>
              <w:spacing w:after="0"/>
              <w:jc w:val="center"/>
              <w:rPr>
                <w:rFonts w:ascii="Arial" w:hAnsi="Arial"/>
                <w:sz w:val="18"/>
              </w:rPr>
            </w:pPr>
            <w:r w:rsidRPr="00613175">
              <w:rPr>
                <w:rFonts w:ascii="Arial" w:hAnsi="Arial"/>
                <w:sz w:val="18"/>
              </w:rPr>
              <w:t>1</w:t>
            </w:r>
          </w:p>
        </w:tc>
        <w:tc>
          <w:tcPr>
            <w:tcW w:w="850" w:type="dxa"/>
            <w:gridSpan w:val="2"/>
          </w:tcPr>
          <w:p w14:paraId="154524E1" w14:textId="77777777" w:rsidR="00D5112C" w:rsidRPr="00613175" w:rsidRDefault="00D5112C" w:rsidP="009E6EA4">
            <w:pPr>
              <w:keepNext/>
              <w:keepLines/>
              <w:spacing w:after="0"/>
              <w:jc w:val="center"/>
              <w:rPr>
                <w:rFonts w:ascii="Arial" w:hAnsi="Arial"/>
                <w:sz w:val="18"/>
              </w:rPr>
            </w:pPr>
            <w:r w:rsidRPr="00613175">
              <w:rPr>
                <w:rFonts w:ascii="Arial" w:hAnsi="Arial"/>
                <w:sz w:val="18"/>
              </w:rPr>
              <w:t>-</w:t>
            </w:r>
          </w:p>
        </w:tc>
      </w:tr>
      <w:tr w:rsidR="00180124" w:rsidRPr="00613175" w14:paraId="23911162" w14:textId="77777777" w:rsidTr="00D5112C">
        <w:trPr>
          <w:gridAfter w:val="1"/>
          <w:wAfter w:w="113" w:type="dxa"/>
          <w:jc w:val="center"/>
        </w:trPr>
        <w:tc>
          <w:tcPr>
            <w:tcW w:w="534" w:type="dxa"/>
            <w:gridSpan w:val="2"/>
          </w:tcPr>
          <w:p w14:paraId="65350134" w14:textId="4A253230" w:rsidR="00180124" w:rsidRPr="00613175" w:rsidRDefault="00D5112C" w:rsidP="00076CA0">
            <w:pPr>
              <w:keepNext/>
              <w:keepLines/>
              <w:spacing w:after="0"/>
              <w:jc w:val="center"/>
              <w:rPr>
                <w:rFonts w:ascii="Arial" w:hAnsi="Arial"/>
                <w:sz w:val="18"/>
              </w:rPr>
            </w:pPr>
            <w:r w:rsidRPr="00613175">
              <w:rPr>
                <w:rFonts w:ascii="Arial" w:hAnsi="Arial"/>
                <w:sz w:val="18"/>
              </w:rPr>
              <w:t>3</w:t>
            </w:r>
          </w:p>
        </w:tc>
        <w:tc>
          <w:tcPr>
            <w:tcW w:w="3871" w:type="dxa"/>
            <w:gridSpan w:val="2"/>
          </w:tcPr>
          <w:p w14:paraId="3D7C17FC" w14:textId="1003338E" w:rsidR="00180124" w:rsidRPr="00613175" w:rsidRDefault="00180124" w:rsidP="00076CA0">
            <w:pPr>
              <w:keepNext/>
              <w:keepLines/>
              <w:spacing w:after="0"/>
              <w:rPr>
                <w:rFonts w:ascii="Arial" w:hAnsi="Arial"/>
                <w:sz w:val="18"/>
              </w:rPr>
            </w:pPr>
            <w:r w:rsidRPr="00613175">
              <w:rPr>
                <w:rFonts w:ascii="Arial" w:hAnsi="Arial"/>
                <w:sz w:val="18"/>
              </w:rPr>
              <w:t>Check: Does the Simservs document stored in the SS contain the information supplied by UE</w:t>
            </w:r>
            <w:r w:rsidR="00D5112C" w:rsidRPr="00613175">
              <w:rPr>
                <w:rFonts w:ascii="Arial" w:hAnsi="Arial"/>
                <w:sz w:val="18"/>
              </w:rPr>
              <w:t xml:space="preserve"> as according to table 8.1.3.3-1</w:t>
            </w:r>
            <w:r w:rsidRPr="00613175">
              <w:rPr>
                <w:rFonts w:ascii="Arial" w:hAnsi="Arial"/>
                <w:sz w:val="18"/>
              </w:rPr>
              <w:t>?</w:t>
            </w:r>
          </w:p>
          <w:p w14:paraId="5CB0EE32" w14:textId="77777777" w:rsidR="00180124" w:rsidRPr="00613175" w:rsidRDefault="00180124" w:rsidP="00076CA0">
            <w:pPr>
              <w:keepNext/>
              <w:keepLines/>
              <w:spacing w:after="0"/>
              <w:rPr>
                <w:rFonts w:ascii="Arial" w:hAnsi="Arial"/>
                <w:sz w:val="18"/>
              </w:rPr>
            </w:pPr>
            <w:r w:rsidRPr="00613175">
              <w:rPr>
                <w:rFonts w:ascii="Arial" w:hAnsi="Arial"/>
                <w:sz w:val="18"/>
              </w:rPr>
              <w:br/>
              <w:t>-&lt;originating-identity-presentation&gt; element with "active" attribute being set "true"</w:t>
            </w:r>
          </w:p>
        </w:tc>
        <w:tc>
          <w:tcPr>
            <w:tcW w:w="1080" w:type="dxa"/>
            <w:gridSpan w:val="2"/>
          </w:tcPr>
          <w:p w14:paraId="0AAED13B" w14:textId="77777777" w:rsidR="00180124" w:rsidRPr="00613175" w:rsidRDefault="00180124" w:rsidP="00076CA0">
            <w:pPr>
              <w:keepNext/>
              <w:keepLines/>
              <w:spacing w:after="0"/>
              <w:jc w:val="center"/>
              <w:rPr>
                <w:rFonts w:ascii="Arial" w:eastAsia="MS Mincho" w:hAnsi="Arial"/>
                <w:sz w:val="18"/>
              </w:rPr>
            </w:pPr>
            <w:r w:rsidRPr="00613175">
              <w:rPr>
                <w:rFonts w:ascii="Arial" w:eastAsia="MS Mincho" w:hAnsi="Arial"/>
                <w:sz w:val="18"/>
              </w:rPr>
              <w:t>-</w:t>
            </w:r>
          </w:p>
        </w:tc>
        <w:tc>
          <w:tcPr>
            <w:tcW w:w="2701" w:type="dxa"/>
            <w:gridSpan w:val="2"/>
          </w:tcPr>
          <w:p w14:paraId="6F9D6879"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567" w:type="dxa"/>
            <w:gridSpan w:val="2"/>
          </w:tcPr>
          <w:p w14:paraId="04BDD1F6" w14:textId="77777777" w:rsidR="00180124" w:rsidRPr="00613175" w:rsidRDefault="00180124" w:rsidP="00076CA0">
            <w:pPr>
              <w:keepNext/>
              <w:keepLines/>
              <w:spacing w:after="0"/>
              <w:jc w:val="center"/>
              <w:rPr>
                <w:rFonts w:ascii="Arial" w:hAnsi="Arial"/>
                <w:sz w:val="18"/>
              </w:rPr>
            </w:pPr>
            <w:r w:rsidRPr="00613175">
              <w:rPr>
                <w:rFonts w:ascii="Arial" w:hAnsi="Arial"/>
                <w:sz w:val="18"/>
              </w:rPr>
              <w:t>2</w:t>
            </w:r>
          </w:p>
        </w:tc>
        <w:tc>
          <w:tcPr>
            <w:tcW w:w="850" w:type="dxa"/>
            <w:gridSpan w:val="2"/>
          </w:tcPr>
          <w:p w14:paraId="012C8258" w14:textId="77777777" w:rsidR="00180124" w:rsidRPr="00613175" w:rsidRDefault="00180124" w:rsidP="00076CA0">
            <w:pPr>
              <w:keepNext/>
              <w:keepLines/>
              <w:spacing w:after="0"/>
              <w:jc w:val="center"/>
              <w:rPr>
                <w:rFonts w:ascii="Arial" w:hAnsi="Arial"/>
                <w:sz w:val="18"/>
              </w:rPr>
            </w:pPr>
            <w:r w:rsidRPr="00613175">
              <w:rPr>
                <w:rFonts w:ascii="Arial" w:hAnsi="Arial"/>
                <w:sz w:val="18"/>
              </w:rPr>
              <w:t>P</w:t>
            </w:r>
          </w:p>
        </w:tc>
      </w:tr>
      <w:tr w:rsidR="00180124" w:rsidRPr="00613175" w14:paraId="7E094B60" w14:textId="77777777" w:rsidTr="00D5112C">
        <w:trPr>
          <w:gridAfter w:val="1"/>
          <w:wAfter w:w="113" w:type="dxa"/>
          <w:jc w:val="center"/>
        </w:trPr>
        <w:tc>
          <w:tcPr>
            <w:tcW w:w="534" w:type="dxa"/>
            <w:gridSpan w:val="2"/>
          </w:tcPr>
          <w:p w14:paraId="0F54A4E9" w14:textId="65DD9970" w:rsidR="00180124" w:rsidRPr="00613175" w:rsidRDefault="00D5112C" w:rsidP="00076CA0">
            <w:pPr>
              <w:keepNext/>
              <w:keepLines/>
              <w:spacing w:after="0"/>
              <w:jc w:val="center"/>
              <w:rPr>
                <w:rFonts w:ascii="Arial" w:hAnsi="Arial"/>
                <w:sz w:val="18"/>
              </w:rPr>
            </w:pPr>
            <w:r w:rsidRPr="00613175">
              <w:rPr>
                <w:rFonts w:ascii="Arial" w:hAnsi="Arial"/>
                <w:sz w:val="18"/>
              </w:rPr>
              <w:t>4</w:t>
            </w:r>
          </w:p>
        </w:tc>
        <w:tc>
          <w:tcPr>
            <w:tcW w:w="3871" w:type="dxa"/>
            <w:gridSpan w:val="2"/>
          </w:tcPr>
          <w:p w14:paraId="3D47487D" w14:textId="77777777" w:rsidR="00180124" w:rsidRPr="00613175" w:rsidRDefault="00180124" w:rsidP="00076CA0">
            <w:pPr>
              <w:keepNext/>
              <w:keepLines/>
              <w:spacing w:after="0"/>
              <w:rPr>
                <w:rFonts w:ascii="Arial" w:hAnsi="Arial"/>
                <w:sz w:val="18"/>
              </w:rPr>
            </w:pPr>
            <w:r w:rsidRPr="00613175">
              <w:rPr>
                <w:rFonts w:ascii="Arial" w:hAnsi="Arial"/>
                <w:sz w:val="18"/>
              </w:rPr>
              <w:t>Make the UE attempt deactivation of OIP</w:t>
            </w:r>
          </w:p>
        </w:tc>
        <w:tc>
          <w:tcPr>
            <w:tcW w:w="1080" w:type="dxa"/>
            <w:gridSpan w:val="2"/>
          </w:tcPr>
          <w:p w14:paraId="72B4AA54" w14:textId="77777777" w:rsidR="00180124" w:rsidRPr="00613175" w:rsidRDefault="00180124" w:rsidP="00076CA0">
            <w:pPr>
              <w:keepNext/>
              <w:keepLines/>
              <w:spacing w:after="0"/>
              <w:jc w:val="center"/>
              <w:rPr>
                <w:rFonts w:ascii="Arial" w:eastAsia="MS Mincho" w:hAnsi="Arial"/>
                <w:sz w:val="18"/>
              </w:rPr>
            </w:pPr>
            <w:r w:rsidRPr="00613175">
              <w:rPr>
                <w:rFonts w:ascii="Arial" w:eastAsia="MS Mincho" w:hAnsi="Arial"/>
                <w:sz w:val="18"/>
              </w:rPr>
              <w:t>-</w:t>
            </w:r>
          </w:p>
        </w:tc>
        <w:tc>
          <w:tcPr>
            <w:tcW w:w="2701" w:type="dxa"/>
            <w:gridSpan w:val="2"/>
          </w:tcPr>
          <w:p w14:paraId="17F7429E"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567" w:type="dxa"/>
            <w:gridSpan w:val="2"/>
          </w:tcPr>
          <w:p w14:paraId="03C362AC"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850" w:type="dxa"/>
            <w:gridSpan w:val="2"/>
          </w:tcPr>
          <w:p w14:paraId="79AD0798"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r>
      <w:tr w:rsidR="00180124" w:rsidRPr="00613175" w14:paraId="46E2884C" w14:textId="77777777" w:rsidTr="00D5112C">
        <w:trPr>
          <w:gridAfter w:val="1"/>
          <w:wAfter w:w="113" w:type="dxa"/>
          <w:jc w:val="center"/>
        </w:trPr>
        <w:tc>
          <w:tcPr>
            <w:tcW w:w="534" w:type="dxa"/>
            <w:gridSpan w:val="2"/>
          </w:tcPr>
          <w:p w14:paraId="459D9723" w14:textId="01544924" w:rsidR="00180124" w:rsidRPr="00613175" w:rsidRDefault="00D5112C" w:rsidP="00076CA0">
            <w:pPr>
              <w:keepNext/>
              <w:keepLines/>
              <w:spacing w:after="0"/>
              <w:jc w:val="center"/>
              <w:rPr>
                <w:rFonts w:ascii="Arial" w:hAnsi="Arial"/>
                <w:sz w:val="18"/>
              </w:rPr>
            </w:pPr>
            <w:r w:rsidRPr="00613175">
              <w:rPr>
                <w:rFonts w:ascii="Arial" w:hAnsi="Arial"/>
                <w:sz w:val="18"/>
              </w:rPr>
              <w:t>5</w:t>
            </w:r>
          </w:p>
        </w:tc>
        <w:tc>
          <w:tcPr>
            <w:tcW w:w="3871" w:type="dxa"/>
            <w:gridSpan w:val="2"/>
          </w:tcPr>
          <w:p w14:paraId="49BBFDE5" w14:textId="19868953" w:rsidR="00180124" w:rsidRPr="00613175" w:rsidRDefault="00D5112C" w:rsidP="00076CA0">
            <w:pPr>
              <w:keepNext/>
              <w:keepLines/>
              <w:spacing w:after="0"/>
              <w:rPr>
                <w:rFonts w:ascii="Arial" w:hAnsi="Arial"/>
                <w:sz w:val="18"/>
              </w:rPr>
            </w:pPr>
            <w:r w:rsidRPr="00613175">
              <w:rPr>
                <w:rFonts w:ascii="Arial" w:hAnsi="Arial"/>
                <w:sz w:val="18"/>
              </w:rPr>
              <w:t>Check: Does the UE perform steps 8 – 8b of the generic test procedure for activation of Supplementary Services according to annex A.21</w:t>
            </w:r>
          </w:p>
        </w:tc>
        <w:tc>
          <w:tcPr>
            <w:tcW w:w="1080" w:type="dxa"/>
            <w:gridSpan w:val="2"/>
          </w:tcPr>
          <w:p w14:paraId="4C080E69" w14:textId="77777777" w:rsidR="00180124" w:rsidRPr="00613175" w:rsidRDefault="00180124" w:rsidP="00076CA0">
            <w:pPr>
              <w:keepNext/>
              <w:keepLines/>
              <w:spacing w:after="0"/>
              <w:jc w:val="center"/>
              <w:rPr>
                <w:rFonts w:ascii="Arial" w:eastAsia="MS Mincho" w:hAnsi="Arial"/>
                <w:sz w:val="18"/>
              </w:rPr>
            </w:pPr>
            <w:r w:rsidRPr="00613175">
              <w:rPr>
                <w:rFonts w:ascii="Arial" w:hAnsi="Arial"/>
                <w:sz w:val="18"/>
              </w:rPr>
              <w:t>-</w:t>
            </w:r>
          </w:p>
        </w:tc>
        <w:tc>
          <w:tcPr>
            <w:tcW w:w="2701" w:type="dxa"/>
            <w:gridSpan w:val="2"/>
          </w:tcPr>
          <w:p w14:paraId="6C1DB246"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567" w:type="dxa"/>
            <w:gridSpan w:val="2"/>
          </w:tcPr>
          <w:p w14:paraId="4A4D295B" w14:textId="594F052D" w:rsidR="00180124" w:rsidRPr="00613175" w:rsidRDefault="00D5112C" w:rsidP="00076CA0">
            <w:pPr>
              <w:keepNext/>
              <w:keepLines/>
              <w:spacing w:after="0"/>
              <w:jc w:val="center"/>
              <w:rPr>
                <w:rFonts w:ascii="Arial" w:hAnsi="Arial"/>
                <w:sz w:val="18"/>
              </w:rPr>
            </w:pPr>
            <w:r w:rsidRPr="00613175">
              <w:rPr>
                <w:rFonts w:ascii="Arial" w:hAnsi="Arial"/>
                <w:sz w:val="18"/>
              </w:rPr>
              <w:t>3</w:t>
            </w:r>
          </w:p>
        </w:tc>
        <w:tc>
          <w:tcPr>
            <w:tcW w:w="850" w:type="dxa"/>
            <w:gridSpan w:val="2"/>
          </w:tcPr>
          <w:p w14:paraId="0D3860B4"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r>
      <w:tr w:rsidR="00180124" w:rsidRPr="00613175" w14:paraId="759EF2C1" w14:textId="77777777" w:rsidTr="00D5112C">
        <w:trPr>
          <w:gridAfter w:val="1"/>
          <w:wAfter w:w="113" w:type="dxa"/>
          <w:jc w:val="center"/>
        </w:trPr>
        <w:tc>
          <w:tcPr>
            <w:tcW w:w="534" w:type="dxa"/>
            <w:gridSpan w:val="2"/>
          </w:tcPr>
          <w:p w14:paraId="7B939A35" w14:textId="47867463" w:rsidR="00180124" w:rsidRPr="00613175" w:rsidRDefault="009706C6" w:rsidP="00076CA0">
            <w:pPr>
              <w:keepNext/>
              <w:keepLines/>
              <w:spacing w:after="0"/>
              <w:jc w:val="center"/>
              <w:rPr>
                <w:rFonts w:ascii="Arial" w:hAnsi="Arial"/>
                <w:sz w:val="18"/>
              </w:rPr>
            </w:pPr>
            <w:r w:rsidRPr="00613175">
              <w:rPr>
                <w:rFonts w:ascii="Arial" w:hAnsi="Arial"/>
                <w:sz w:val="18"/>
              </w:rPr>
              <w:t>6</w:t>
            </w:r>
          </w:p>
        </w:tc>
        <w:tc>
          <w:tcPr>
            <w:tcW w:w="3871" w:type="dxa"/>
            <w:gridSpan w:val="2"/>
          </w:tcPr>
          <w:p w14:paraId="6C63506E" w14:textId="77F66CA6" w:rsidR="00180124" w:rsidRPr="00613175" w:rsidRDefault="00180124" w:rsidP="00076CA0">
            <w:pPr>
              <w:keepNext/>
              <w:keepLines/>
              <w:spacing w:after="0"/>
              <w:rPr>
                <w:rFonts w:ascii="Arial" w:hAnsi="Arial"/>
                <w:sz w:val="18"/>
              </w:rPr>
            </w:pPr>
            <w:r w:rsidRPr="00613175">
              <w:rPr>
                <w:rFonts w:ascii="Arial" w:hAnsi="Arial"/>
                <w:sz w:val="18"/>
              </w:rPr>
              <w:t>Check: Does the Simservs document stored in the SS contain the information supplied by UE</w:t>
            </w:r>
            <w:r w:rsidR="009706C6" w:rsidRPr="00613175">
              <w:rPr>
                <w:rFonts w:ascii="Arial" w:hAnsi="Arial"/>
                <w:sz w:val="18"/>
              </w:rPr>
              <w:t xml:space="preserve"> as according to table 8.1.3.3-2</w:t>
            </w:r>
            <w:r w:rsidRPr="00613175">
              <w:rPr>
                <w:rFonts w:ascii="Arial" w:hAnsi="Arial"/>
                <w:sz w:val="18"/>
              </w:rPr>
              <w:t>?</w:t>
            </w:r>
          </w:p>
        </w:tc>
        <w:tc>
          <w:tcPr>
            <w:tcW w:w="1080" w:type="dxa"/>
            <w:gridSpan w:val="2"/>
          </w:tcPr>
          <w:p w14:paraId="39117563" w14:textId="77777777" w:rsidR="00180124" w:rsidRPr="00613175" w:rsidRDefault="00180124" w:rsidP="00076CA0">
            <w:pPr>
              <w:keepNext/>
              <w:keepLines/>
              <w:spacing w:after="0"/>
              <w:jc w:val="center"/>
              <w:rPr>
                <w:rFonts w:ascii="Arial" w:eastAsia="MS Mincho" w:hAnsi="Arial"/>
                <w:sz w:val="18"/>
              </w:rPr>
            </w:pPr>
            <w:r w:rsidRPr="00613175">
              <w:rPr>
                <w:rFonts w:ascii="Arial" w:eastAsia="MS Mincho" w:hAnsi="Arial"/>
                <w:sz w:val="18"/>
              </w:rPr>
              <w:t>-</w:t>
            </w:r>
          </w:p>
        </w:tc>
        <w:tc>
          <w:tcPr>
            <w:tcW w:w="2701" w:type="dxa"/>
            <w:gridSpan w:val="2"/>
          </w:tcPr>
          <w:p w14:paraId="6DD12051" w14:textId="77777777" w:rsidR="00180124" w:rsidRPr="00613175" w:rsidRDefault="00180124" w:rsidP="00076CA0">
            <w:pPr>
              <w:keepNext/>
              <w:keepLines/>
              <w:spacing w:after="0"/>
              <w:jc w:val="center"/>
              <w:rPr>
                <w:rFonts w:ascii="Arial" w:hAnsi="Arial"/>
                <w:sz w:val="18"/>
              </w:rPr>
            </w:pPr>
            <w:r w:rsidRPr="00613175">
              <w:rPr>
                <w:rFonts w:ascii="Arial" w:hAnsi="Arial"/>
                <w:sz w:val="18"/>
              </w:rPr>
              <w:t>-</w:t>
            </w:r>
          </w:p>
        </w:tc>
        <w:tc>
          <w:tcPr>
            <w:tcW w:w="567" w:type="dxa"/>
            <w:gridSpan w:val="2"/>
          </w:tcPr>
          <w:p w14:paraId="0AD1BCF7" w14:textId="77777777" w:rsidR="00180124" w:rsidRPr="00613175" w:rsidRDefault="00180124" w:rsidP="00076CA0">
            <w:pPr>
              <w:keepNext/>
              <w:keepLines/>
              <w:spacing w:after="0"/>
              <w:jc w:val="center"/>
              <w:rPr>
                <w:rFonts w:ascii="Arial" w:hAnsi="Arial"/>
                <w:sz w:val="18"/>
              </w:rPr>
            </w:pPr>
            <w:r w:rsidRPr="00613175">
              <w:rPr>
                <w:rFonts w:ascii="Arial" w:hAnsi="Arial"/>
                <w:sz w:val="18"/>
              </w:rPr>
              <w:t>3</w:t>
            </w:r>
          </w:p>
        </w:tc>
        <w:tc>
          <w:tcPr>
            <w:tcW w:w="850" w:type="dxa"/>
            <w:gridSpan w:val="2"/>
          </w:tcPr>
          <w:p w14:paraId="2B4AF4D2" w14:textId="77777777" w:rsidR="00180124" w:rsidRPr="00613175" w:rsidRDefault="00180124" w:rsidP="00076CA0">
            <w:pPr>
              <w:keepNext/>
              <w:keepLines/>
              <w:spacing w:after="0"/>
              <w:jc w:val="center"/>
              <w:rPr>
                <w:rFonts w:ascii="Arial" w:hAnsi="Arial"/>
                <w:sz w:val="18"/>
              </w:rPr>
            </w:pPr>
            <w:r w:rsidRPr="00613175">
              <w:rPr>
                <w:rFonts w:ascii="Arial" w:hAnsi="Arial"/>
                <w:sz w:val="18"/>
              </w:rPr>
              <w:t>P</w:t>
            </w:r>
          </w:p>
        </w:tc>
      </w:tr>
    </w:tbl>
    <w:p w14:paraId="6DD3C77A" w14:textId="77777777" w:rsidR="00180124" w:rsidRPr="00613175" w:rsidRDefault="00180124" w:rsidP="00180124"/>
    <w:p w14:paraId="70988CC7" w14:textId="77777777" w:rsidR="00180124" w:rsidRPr="00613175" w:rsidRDefault="00180124" w:rsidP="00F238ED">
      <w:pPr>
        <w:pStyle w:val="H6"/>
      </w:pPr>
      <w:bookmarkStart w:id="913" w:name="_Toc51948464"/>
      <w:bookmarkStart w:id="914" w:name="_Toc52162537"/>
      <w:bookmarkStart w:id="915" w:name="_Toc60916176"/>
      <w:r w:rsidRPr="00613175">
        <w:t>8.1.3.3</w:t>
      </w:r>
      <w:r w:rsidRPr="00613175">
        <w:tab/>
        <w:t>Specific message contents</w:t>
      </w:r>
      <w:bookmarkEnd w:id="913"/>
      <w:bookmarkEnd w:id="914"/>
      <w:bookmarkEnd w:id="915"/>
    </w:p>
    <w:p w14:paraId="2AA7CA20" w14:textId="77777777" w:rsidR="009706C6" w:rsidRPr="00613175" w:rsidRDefault="009706C6" w:rsidP="009706C6">
      <w:pPr>
        <w:pStyle w:val="TH"/>
      </w:pPr>
      <w:r w:rsidRPr="00613175">
        <w:t>Table 8.1.3.3-1: Simservs document (step 3)</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29"/>
        <w:gridCol w:w="3309"/>
      </w:tblGrid>
      <w:tr w:rsidR="009706C6" w:rsidRPr="00613175" w14:paraId="1F6FD9BD" w14:textId="77777777" w:rsidTr="009E6EA4">
        <w:trPr>
          <w:jc w:val="center"/>
        </w:trPr>
        <w:tc>
          <w:tcPr>
            <w:tcW w:w="9738" w:type="dxa"/>
            <w:gridSpan w:val="2"/>
          </w:tcPr>
          <w:p w14:paraId="0201F064" w14:textId="77777777" w:rsidR="009706C6" w:rsidRPr="00613175" w:rsidRDefault="009706C6" w:rsidP="009E6EA4">
            <w:pPr>
              <w:keepNext/>
              <w:keepLines/>
              <w:spacing w:after="0"/>
              <w:rPr>
                <w:rFonts w:ascii="Arial" w:hAnsi="Arial"/>
                <w:sz w:val="18"/>
              </w:rPr>
            </w:pPr>
            <w:r w:rsidRPr="00613175">
              <w:rPr>
                <w:rFonts w:ascii="Arial" w:hAnsi="Arial"/>
                <w:sz w:val="18"/>
              </w:rPr>
              <w:t>Derivation Path: TS 24.607 clause 4.10.2</w:t>
            </w:r>
          </w:p>
        </w:tc>
      </w:tr>
      <w:tr w:rsidR="009706C6" w:rsidRPr="00613175" w14:paraId="714CA27E" w14:textId="77777777" w:rsidTr="009E6EA4">
        <w:trPr>
          <w:jc w:val="center"/>
        </w:trPr>
        <w:tc>
          <w:tcPr>
            <w:tcW w:w="6429" w:type="dxa"/>
          </w:tcPr>
          <w:p w14:paraId="2100DDFD" w14:textId="77777777" w:rsidR="009706C6" w:rsidRPr="00613175" w:rsidRDefault="009706C6" w:rsidP="009E6EA4">
            <w:pPr>
              <w:keepNext/>
              <w:keepLines/>
              <w:spacing w:after="0"/>
              <w:jc w:val="center"/>
              <w:rPr>
                <w:rFonts w:ascii="Arial" w:hAnsi="Arial"/>
                <w:b/>
                <w:bCs/>
                <w:sz w:val="18"/>
              </w:rPr>
            </w:pPr>
            <w:r w:rsidRPr="00613175">
              <w:rPr>
                <w:rFonts w:ascii="Arial" w:hAnsi="Arial"/>
                <w:b/>
                <w:bCs/>
                <w:sz w:val="18"/>
              </w:rPr>
              <w:t>Content</w:t>
            </w:r>
          </w:p>
        </w:tc>
        <w:tc>
          <w:tcPr>
            <w:tcW w:w="3309" w:type="dxa"/>
          </w:tcPr>
          <w:p w14:paraId="3950F17A" w14:textId="77777777" w:rsidR="009706C6" w:rsidRPr="00613175" w:rsidRDefault="009706C6" w:rsidP="009E6EA4">
            <w:pPr>
              <w:keepNext/>
              <w:keepLines/>
              <w:spacing w:after="0"/>
              <w:jc w:val="center"/>
              <w:rPr>
                <w:rFonts w:ascii="Arial" w:hAnsi="Arial"/>
                <w:sz w:val="18"/>
              </w:rPr>
            </w:pPr>
            <w:r w:rsidRPr="00613175">
              <w:rPr>
                <w:rFonts w:ascii="Arial" w:hAnsi="Arial"/>
                <w:b/>
                <w:bCs/>
                <w:sz w:val="18"/>
              </w:rPr>
              <w:t>Comment</w:t>
            </w:r>
          </w:p>
        </w:tc>
      </w:tr>
      <w:tr w:rsidR="009706C6" w:rsidRPr="00613175" w14:paraId="12F19D02" w14:textId="77777777" w:rsidTr="009E6EA4">
        <w:trPr>
          <w:jc w:val="center"/>
        </w:trPr>
        <w:tc>
          <w:tcPr>
            <w:tcW w:w="6429" w:type="dxa"/>
          </w:tcPr>
          <w:p w14:paraId="2402BF6D"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3309" w:type="dxa"/>
          </w:tcPr>
          <w:p w14:paraId="1876719F" w14:textId="77777777" w:rsidR="009706C6" w:rsidRPr="00613175" w:rsidRDefault="009706C6" w:rsidP="009E6EA4">
            <w:pPr>
              <w:keepNext/>
              <w:keepLines/>
              <w:spacing w:after="0"/>
              <w:rPr>
                <w:rFonts w:ascii="Arial" w:hAnsi="Arial"/>
                <w:sz w:val="18"/>
              </w:rPr>
            </w:pPr>
          </w:p>
        </w:tc>
      </w:tr>
      <w:tr w:rsidR="009706C6" w:rsidRPr="00613175" w14:paraId="7CDC7083" w14:textId="77777777" w:rsidTr="009E6EA4">
        <w:trPr>
          <w:jc w:val="center"/>
        </w:trPr>
        <w:tc>
          <w:tcPr>
            <w:tcW w:w="6429" w:type="dxa"/>
          </w:tcPr>
          <w:p w14:paraId="5A210AB3"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&lt;originating-identity-presentation active="</w:t>
            </w:r>
            <w:r w:rsidRPr="00613175">
              <w:rPr>
                <w:rFonts w:ascii="Arial" w:hAnsi="Arial"/>
                <w:b/>
                <w:bCs/>
                <w:sz w:val="18"/>
              </w:rPr>
              <w:t>true</w:t>
            </w:r>
            <w:r w:rsidRPr="00613175">
              <w:rPr>
                <w:rFonts w:ascii="Arial" w:hAnsi="Arial"/>
                <w:sz w:val="18"/>
              </w:rPr>
              <w:t>"&gt;</w:t>
            </w:r>
          </w:p>
        </w:tc>
        <w:tc>
          <w:tcPr>
            <w:tcW w:w="3309" w:type="dxa"/>
          </w:tcPr>
          <w:p w14:paraId="40A45EFA" w14:textId="77777777" w:rsidR="009706C6" w:rsidRPr="00613175" w:rsidRDefault="009706C6" w:rsidP="009E6EA4">
            <w:pPr>
              <w:keepNext/>
              <w:keepLines/>
              <w:spacing w:after="0"/>
              <w:rPr>
                <w:rFonts w:ascii="Arial" w:hAnsi="Arial"/>
                <w:sz w:val="18"/>
              </w:rPr>
            </w:pPr>
          </w:p>
        </w:tc>
      </w:tr>
      <w:tr w:rsidR="009706C6" w:rsidRPr="00613175" w14:paraId="2E08E447" w14:textId="77777777" w:rsidTr="009E6EA4">
        <w:trPr>
          <w:jc w:val="center"/>
        </w:trPr>
        <w:tc>
          <w:tcPr>
            <w:tcW w:w="6429" w:type="dxa"/>
          </w:tcPr>
          <w:p w14:paraId="2FD54DAC"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3309" w:type="dxa"/>
          </w:tcPr>
          <w:p w14:paraId="25119188" w14:textId="77777777" w:rsidR="009706C6" w:rsidRPr="00613175" w:rsidRDefault="009706C6" w:rsidP="009E6EA4">
            <w:pPr>
              <w:keepNext/>
              <w:keepLines/>
              <w:spacing w:after="0"/>
              <w:rPr>
                <w:rFonts w:ascii="Arial" w:hAnsi="Arial"/>
                <w:sz w:val="18"/>
              </w:rPr>
            </w:pPr>
          </w:p>
        </w:tc>
      </w:tr>
    </w:tbl>
    <w:p w14:paraId="262A316A" w14:textId="77777777" w:rsidR="009706C6" w:rsidRPr="00613175" w:rsidRDefault="009706C6" w:rsidP="009706C6"/>
    <w:p w14:paraId="3BB67D22" w14:textId="77777777" w:rsidR="009706C6" w:rsidRPr="00613175" w:rsidRDefault="009706C6" w:rsidP="009706C6">
      <w:pPr>
        <w:pStyle w:val="TH"/>
      </w:pPr>
      <w:r w:rsidRPr="00613175">
        <w:t>Table 8.1.3.3-2: Simservs document (step 5)</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29"/>
        <w:gridCol w:w="3309"/>
      </w:tblGrid>
      <w:tr w:rsidR="009706C6" w:rsidRPr="00613175" w14:paraId="7B1EAC92" w14:textId="77777777" w:rsidTr="009E6EA4">
        <w:trPr>
          <w:jc w:val="center"/>
        </w:trPr>
        <w:tc>
          <w:tcPr>
            <w:tcW w:w="9738" w:type="dxa"/>
            <w:gridSpan w:val="2"/>
          </w:tcPr>
          <w:p w14:paraId="62EB6215" w14:textId="77777777" w:rsidR="009706C6" w:rsidRPr="00613175" w:rsidRDefault="009706C6" w:rsidP="009E6EA4">
            <w:pPr>
              <w:keepNext/>
              <w:keepLines/>
              <w:spacing w:after="0"/>
              <w:rPr>
                <w:rFonts w:ascii="Arial" w:hAnsi="Arial"/>
                <w:sz w:val="18"/>
              </w:rPr>
            </w:pPr>
            <w:r w:rsidRPr="00613175">
              <w:rPr>
                <w:rFonts w:ascii="Arial" w:hAnsi="Arial"/>
                <w:sz w:val="18"/>
              </w:rPr>
              <w:t>Derivation Path: TS 24.607 clause 4.10.2</w:t>
            </w:r>
          </w:p>
        </w:tc>
      </w:tr>
      <w:tr w:rsidR="009706C6" w:rsidRPr="00613175" w14:paraId="0C9ABE86" w14:textId="77777777" w:rsidTr="009E6EA4">
        <w:trPr>
          <w:jc w:val="center"/>
        </w:trPr>
        <w:tc>
          <w:tcPr>
            <w:tcW w:w="6429" w:type="dxa"/>
          </w:tcPr>
          <w:p w14:paraId="62CF6149" w14:textId="77777777" w:rsidR="009706C6" w:rsidRPr="00613175" w:rsidRDefault="009706C6" w:rsidP="009E6EA4">
            <w:pPr>
              <w:keepNext/>
              <w:keepLines/>
              <w:spacing w:after="0"/>
              <w:jc w:val="center"/>
              <w:rPr>
                <w:rFonts w:ascii="Arial" w:hAnsi="Arial"/>
                <w:b/>
                <w:bCs/>
                <w:sz w:val="18"/>
              </w:rPr>
            </w:pPr>
            <w:r w:rsidRPr="00613175">
              <w:rPr>
                <w:rFonts w:ascii="Arial" w:hAnsi="Arial"/>
                <w:b/>
                <w:bCs/>
                <w:sz w:val="18"/>
              </w:rPr>
              <w:t>Content</w:t>
            </w:r>
          </w:p>
        </w:tc>
        <w:tc>
          <w:tcPr>
            <w:tcW w:w="3309" w:type="dxa"/>
          </w:tcPr>
          <w:p w14:paraId="48D41E49" w14:textId="77777777" w:rsidR="009706C6" w:rsidRPr="00613175" w:rsidRDefault="009706C6" w:rsidP="009E6EA4">
            <w:pPr>
              <w:keepNext/>
              <w:keepLines/>
              <w:spacing w:after="0"/>
              <w:jc w:val="center"/>
              <w:rPr>
                <w:rFonts w:ascii="Arial" w:hAnsi="Arial"/>
                <w:sz w:val="18"/>
              </w:rPr>
            </w:pPr>
            <w:r w:rsidRPr="00613175">
              <w:rPr>
                <w:rFonts w:ascii="Arial" w:hAnsi="Arial"/>
                <w:b/>
                <w:bCs/>
                <w:sz w:val="18"/>
              </w:rPr>
              <w:t>Comment</w:t>
            </w:r>
          </w:p>
        </w:tc>
      </w:tr>
      <w:tr w:rsidR="009706C6" w:rsidRPr="00613175" w14:paraId="0A25C3B9" w14:textId="77777777" w:rsidTr="009E6EA4">
        <w:trPr>
          <w:jc w:val="center"/>
        </w:trPr>
        <w:tc>
          <w:tcPr>
            <w:tcW w:w="6429" w:type="dxa"/>
          </w:tcPr>
          <w:p w14:paraId="278BD2A7"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3309" w:type="dxa"/>
          </w:tcPr>
          <w:p w14:paraId="3A1D1E72" w14:textId="77777777" w:rsidR="009706C6" w:rsidRPr="00613175" w:rsidRDefault="009706C6" w:rsidP="009E6EA4">
            <w:pPr>
              <w:keepNext/>
              <w:keepLines/>
              <w:spacing w:after="0"/>
              <w:rPr>
                <w:rFonts w:ascii="Arial" w:hAnsi="Arial"/>
                <w:sz w:val="18"/>
              </w:rPr>
            </w:pPr>
          </w:p>
        </w:tc>
      </w:tr>
      <w:tr w:rsidR="009706C6" w:rsidRPr="00613175" w14:paraId="6456DE6C" w14:textId="77777777" w:rsidTr="009E6EA4">
        <w:trPr>
          <w:jc w:val="center"/>
        </w:trPr>
        <w:tc>
          <w:tcPr>
            <w:tcW w:w="6429" w:type="dxa"/>
          </w:tcPr>
          <w:p w14:paraId="65D24E8C"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&lt;originating-identity-presentation active="</w:t>
            </w:r>
            <w:r w:rsidRPr="00613175">
              <w:rPr>
                <w:rFonts w:ascii="Arial" w:hAnsi="Arial"/>
                <w:b/>
                <w:bCs/>
                <w:sz w:val="18"/>
              </w:rPr>
              <w:t>false</w:t>
            </w:r>
            <w:r w:rsidRPr="00613175">
              <w:rPr>
                <w:rFonts w:ascii="Arial" w:hAnsi="Arial"/>
                <w:sz w:val="18"/>
              </w:rPr>
              <w:t>"&gt;</w:t>
            </w:r>
          </w:p>
        </w:tc>
        <w:tc>
          <w:tcPr>
            <w:tcW w:w="3309" w:type="dxa"/>
          </w:tcPr>
          <w:p w14:paraId="501C2F7E" w14:textId="77777777" w:rsidR="009706C6" w:rsidRPr="00613175" w:rsidRDefault="009706C6" w:rsidP="009E6EA4">
            <w:pPr>
              <w:keepNext/>
              <w:keepLines/>
              <w:spacing w:after="0"/>
              <w:rPr>
                <w:rFonts w:ascii="Arial" w:hAnsi="Arial"/>
                <w:sz w:val="18"/>
              </w:rPr>
            </w:pPr>
          </w:p>
        </w:tc>
      </w:tr>
      <w:tr w:rsidR="009706C6" w:rsidRPr="00613175" w14:paraId="7C970772" w14:textId="77777777" w:rsidTr="009E6EA4">
        <w:trPr>
          <w:jc w:val="center"/>
        </w:trPr>
        <w:tc>
          <w:tcPr>
            <w:tcW w:w="6429" w:type="dxa"/>
          </w:tcPr>
          <w:p w14:paraId="739FB36B"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3309" w:type="dxa"/>
          </w:tcPr>
          <w:p w14:paraId="50B2F613" w14:textId="77777777" w:rsidR="009706C6" w:rsidRPr="00613175" w:rsidRDefault="009706C6" w:rsidP="009E6EA4">
            <w:pPr>
              <w:keepNext/>
              <w:keepLines/>
              <w:spacing w:after="0"/>
              <w:rPr>
                <w:rFonts w:ascii="Arial" w:hAnsi="Arial"/>
                <w:sz w:val="18"/>
              </w:rPr>
            </w:pPr>
          </w:p>
        </w:tc>
      </w:tr>
    </w:tbl>
    <w:p w14:paraId="1817CF88" w14:textId="77777777" w:rsidR="001D48A4" w:rsidRDefault="001D48A4" w:rsidP="001D48A4">
      <w:pPr>
        <w:rPr>
          <w:lang w:eastAsia="zh-CN"/>
        </w:rPr>
      </w:pPr>
    </w:p>
    <w:p w14:paraId="18EFDCB5" w14:textId="19DB960A" w:rsidR="0031641D" w:rsidRPr="00613175" w:rsidRDefault="005A3532" w:rsidP="005A3532">
      <w:pPr>
        <w:pStyle w:val="Heading2"/>
        <w:rPr>
          <w:rFonts w:eastAsia="MS Gothic"/>
        </w:rPr>
      </w:pPr>
      <w:r w:rsidRPr="00613175">
        <w:rPr>
          <w:lang w:eastAsia="zh-CN"/>
        </w:rPr>
        <w:br w:type="page"/>
      </w:r>
      <w:bookmarkStart w:id="916" w:name="_Toc52162538"/>
      <w:bookmarkStart w:id="917" w:name="_Toc60916177"/>
      <w:bookmarkStart w:id="918" w:name="_Toc68197409"/>
      <w:bookmarkStart w:id="919" w:name="_Toc75880667"/>
      <w:bookmarkStart w:id="920" w:name="_Toc84254365"/>
      <w:bookmarkStart w:id="921" w:name="_Toc84255160"/>
      <w:bookmarkStart w:id="922" w:name="_Toc51948465"/>
      <w:r w:rsidR="0031641D" w:rsidRPr="00613175">
        <w:rPr>
          <w:rFonts w:eastAsia="MS Gothic"/>
        </w:rPr>
        <w:lastRenderedPageBreak/>
        <w:t>8.2 to 8.17</w:t>
      </w:r>
      <w:r w:rsidR="0031641D" w:rsidRPr="00613175">
        <w:rPr>
          <w:rFonts w:eastAsia="MS Gothic"/>
        </w:rPr>
        <w:tab/>
        <w:t>FFS</w:t>
      </w:r>
      <w:bookmarkEnd w:id="916"/>
      <w:bookmarkEnd w:id="917"/>
      <w:bookmarkEnd w:id="918"/>
      <w:bookmarkEnd w:id="919"/>
      <w:bookmarkEnd w:id="920"/>
      <w:bookmarkEnd w:id="921"/>
    </w:p>
    <w:p w14:paraId="44F2D961" w14:textId="77777777" w:rsidR="005A3532" w:rsidRPr="00613175" w:rsidRDefault="005A3532" w:rsidP="0031641D">
      <w:pPr>
        <w:pStyle w:val="Heading2"/>
      </w:pPr>
      <w:bookmarkStart w:id="923" w:name="_Toc52162539"/>
      <w:bookmarkStart w:id="924" w:name="_Toc60916178"/>
      <w:bookmarkStart w:id="925" w:name="_Toc68197410"/>
      <w:bookmarkStart w:id="926" w:name="_Toc75880668"/>
      <w:bookmarkStart w:id="927" w:name="_Toc84254366"/>
      <w:bookmarkStart w:id="928" w:name="_Toc84255161"/>
      <w:r w:rsidRPr="00613175">
        <w:rPr>
          <w:rFonts w:eastAsia="MS Gothic"/>
        </w:rPr>
        <w:t>8.18</w:t>
      </w:r>
      <w:r w:rsidRPr="00613175">
        <w:rPr>
          <w:rFonts w:eastAsia="MS Gothic"/>
        </w:rPr>
        <w:tab/>
        <w:t>Barring of All Incoming Calls / except for a specific user / 5GS</w:t>
      </w:r>
      <w:bookmarkEnd w:id="922"/>
      <w:bookmarkEnd w:id="923"/>
      <w:bookmarkEnd w:id="924"/>
      <w:bookmarkEnd w:id="925"/>
      <w:bookmarkEnd w:id="926"/>
      <w:bookmarkEnd w:id="927"/>
      <w:bookmarkEnd w:id="928"/>
    </w:p>
    <w:p w14:paraId="338A3EF9" w14:textId="77777777" w:rsidR="005A3532" w:rsidRPr="00613175" w:rsidRDefault="005A3532" w:rsidP="00F238ED">
      <w:pPr>
        <w:pStyle w:val="H6"/>
      </w:pPr>
      <w:bookmarkStart w:id="929" w:name="_Toc51948466"/>
      <w:bookmarkStart w:id="930" w:name="_Toc52162540"/>
      <w:bookmarkStart w:id="931" w:name="_Toc60916179"/>
      <w:r w:rsidRPr="00613175">
        <w:t>8.18.1</w:t>
      </w:r>
      <w:r w:rsidRPr="00613175">
        <w:tab/>
      </w:r>
      <w:r w:rsidRPr="00613175">
        <w:rPr>
          <w:lang w:eastAsia="zh-CN"/>
        </w:rPr>
        <w:t>Test Purpose (TP)</w:t>
      </w:r>
      <w:bookmarkEnd w:id="929"/>
      <w:bookmarkEnd w:id="930"/>
      <w:bookmarkEnd w:id="931"/>
    </w:p>
    <w:p w14:paraId="599E9D0A" w14:textId="77777777" w:rsidR="005A3532" w:rsidRPr="00613175" w:rsidRDefault="005A3532" w:rsidP="005A3532">
      <w:pPr>
        <w:pStyle w:val="H6"/>
      </w:pPr>
      <w:r w:rsidRPr="00613175">
        <w:t>(1)</w:t>
      </w:r>
    </w:p>
    <w:p w14:paraId="34FB6685" w14:textId="77777777" w:rsidR="005A3532" w:rsidRPr="00613175" w:rsidRDefault="005A3532" w:rsidP="005A3532">
      <w:pPr>
        <w:pStyle w:val="PL"/>
        <w:rPr>
          <w:rFonts w:eastAsia="Malgun Gothic"/>
          <w:b/>
          <w:noProof w:val="0"/>
        </w:rPr>
      </w:pPr>
      <w:r w:rsidRPr="00613175">
        <w:rPr>
          <w:b/>
          <w:noProof w:val="0"/>
        </w:rPr>
        <w:t>with</w:t>
      </w:r>
      <w:r w:rsidRPr="00613175">
        <w:rPr>
          <w:noProof w:val="0"/>
        </w:rPr>
        <w:t xml:space="preserve"> { UE being registered to IMS }</w:t>
      </w:r>
    </w:p>
    <w:p w14:paraId="2B98C6A6" w14:textId="77777777" w:rsidR="005A3532" w:rsidRPr="00613175" w:rsidRDefault="005A3532" w:rsidP="005A3532">
      <w:pPr>
        <w:pStyle w:val="PL"/>
        <w:rPr>
          <w:noProof w:val="0"/>
        </w:rPr>
      </w:pPr>
      <w:r w:rsidRPr="00613175">
        <w:rPr>
          <w:b/>
          <w:noProof w:val="0"/>
        </w:rPr>
        <w:t>ensure that</w:t>
      </w:r>
      <w:r w:rsidRPr="00613175">
        <w:rPr>
          <w:noProof w:val="0"/>
        </w:rPr>
        <w:t xml:space="preserve"> {</w:t>
      </w:r>
    </w:p>
    <w:p w14:paraId="1F0988FA" w14:textId="77777777" w:rsidR="005A3532" w:rsidRPr="00613175" w:rsidRDefault="005A3532" w:rsidP="005A3532">
      <w:pPr>
        <w:pStyle w:val="PL"/>
        <w:rPr>
          <w:rFonts w:eastAsia="Malgun Gothic"/>
          <w:noProof w:val="0"/>
        </w:rPr>
      </w:pPr>
      <w:r w:rsidRPr="00613175">
        <w:rPr>
          <w:noProof w:val="0"/>
        </w:rPr>
        <w:t xml:space="preserve">  </w:t>
      </w:r>
      <w:r w:rsidRPr="00613175">
        <w:rPr>
          <w:b/>
          <w:noProof w:val="0"/>
        </w:rPr>
        <w:t>when</w:t>
      </w:r>
      <w:r w:rsidRPr="00613175">
        <w:rPr>
          <w:noProof w:val="0"/>
        </w:rPr>
        <w:t xml:space="preserve"> { </w:t>
      </w:r>
      <w:r w:rsidRPr="00613175">
        <w:rPr>
          <w:iCs/>
          <w:noProof w:val="0"/>
        </w:rPr>
        <w:t>UE is made to activate incoming communication barring except for a specific user (ICBESU)</w:t>
      </w:r>
      <w:r w:rsidRPr="00613175">
        <w:rPr>
          <w:noProof w:val="0"/>
        </w:rPr>
        <w:t xml:space="preserve"> }</w:t>
      </w:r>
    </w:p>
    <w:p w14:paraId="4BD89AEA" w14:textId="77777777" w:rsidR="005A3532" w:rsidRPr="00613175" w:rsidRDefault="005A3532" w:rsidP="005A3532">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authenticates itself using Digest </w:t>
      </w:r>
      <w:r w:rsidRPr="00613175">
        <w:rPr>
          <w:noProof w:val="0"/>
        </w:rPr>
        <w:t>}</w:t>
      </w:r>
    </w:p>
    <w:p w14:paraId="4FBBD068" w14:textId="77777777" w:rsidR="005A3532" w:rsidRPr="00613175" w:rsidRDefault="005A3532" w:rsidP="005A3532">
      <w:pPr>
        <w:pStyle w:val="PL"/>
        <w:rPr>
          <w:noProof w:val="0"/>
        </w:rPr>
      </w:pPr>
      <w:r w:rsidRPr="00613175">
        <w:rPr>
          <w:noProof w:val="0"/>
        </w:rPr>
        <w:t xml:space="preserve">            }</w:t>
      </w:r>
    </w:p>
    <w:p w14:paraId="733717F8" w14:textId="77777777" w:rsidR="005A3532" w:rsidRPr="00613175" w:rsidRDefault="005A3532" w:rsidP="005A3532">
      <w:pPr>
        <w:pStyle w:val="H6"/>
      </w:pPr>
      <w:r w:rsidRPr="00613175">
        <w:t>(2)</w:t>
      </w:r>
    </w:p>
    <w:p w14:paraId="239F7E68" w14:textId="77777777" w:rsidR="005A3532" w:rsidRPr="00613175" w:rsidRDefault="005A3532" w:rsidP="005A3532">
      <w:pPr>
        <w:pStyle w:val="PL"/>
        <w:rPr>
          <w:rFonts w:eastAsia="Malgun Gothic"/>
          <w:b/>
          <w:noProof w:val="0"/>
        </w:rPr>
      </w:pPr>
      <w:r w:rsidRPr="00613175">
        <w:rPr>
          <w:b/>
          <w:noProof w:val="0"/>
        </w:rPr>
        <w:t>with</w:t>
      </w:r>
      <w:r w:rsidRPr="00613175">
        <w:rPr>
          <w:noProof w:val="0"/>
        </w:rPr>
        <w:t xml:space="preserve"> { UE having started authentication using Digest }</w:t>
      </w:r>
    </w:p>
    <w:p w14:paraId="38C11241" w14:textId="77777777" w:rsidR="005A3532" w:rsidRPr="00613175" w:rsidRDefault="005A3532" w:rsidP="005A3532">
      <w:pPr>
        <w:pStyle w:val="PL"/>
        <w:rPr>
          <w:noProof w:val="0"/>
        </w:rPr>
      </w:pPr>
      <w:r w:rsidRPr="00613175">
        <w:rPr>
          <w:b/>
          <w:noProof w:val="0"/>
        </w:rPr>
        <w:t>ensure that</w:t>
      </w:r>
      <w:r w:rsidRPr="00613175">
        <w:rPr>
          <w:noProof w:val="0"/>
        </w:rPr>
        <w:t xml:space="preserve"> {</w:t>
      </w:r>
    </w:p>
    <w:p w14:paraId="61E62379" w14:textId="77777777" w:rsidR="005A3532" w:rsidRPr="00613175" w:rsidRDefault="005A3532" w:rsidP="005A3532">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receives 200 OK concluding the authentication</w:t>
      </w:r>
      <w:r w:rsidRPr="00613175">
        <w:rPr>
          <w:noProof w:val="0"/>
          <w:snapToGrid w:val="0"/>
        </w:rPr>
        <w:t xml:space="preserve"> </w:t>
      </w:r>
      <w:r w:rsidRPr="00613175">
        <w:rPr>
          <w:noProof w:val="0"/>
        </w:rPr>
        <w:t>}</w:t>
      </w:r>
    </w:p>
    <w:p w14:paraId="54EBCD52" w14:textId="77777777" w:rsidR="005A3532" w:rsidRPr="00613175" w:rsidRDefault="005A3532" w:rsidP="005A3532">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sends HTTP request to activate ICBESU</w:t>
      </w:r>
      <w:r w:rsidRPr="00613175">
        <w:rPr>
          <w:noProof w:val="0"/>
        </w:rPr>
        <w:t xml:space="preserve"> }</w:t>
      </w:r>
    </w:p>
    <w:p w14:paraId="75309FFF" w14:textId="77777777" w:rsidR="005A3532" w:rsidRPr="00613175" w:rsidRDefault="005A3532" w:rsidP="005A3532">
      <w:pPr>
        <w:pStyle w:val="PL"/>
        <w:rPr>
          <w:noProof w:val="0"/>
        </w:rPr>
      </w:pPr>
      <w:r w:rsidRPr="00613175">
        <w:rPr>
          <w:noProof w:val="0"/>
        </w:rPr>
        <w:t xml:space="preserve">            }</w:t>
      </w:r>
    </w:p>
    <w:p w14:paraId="6576F857" w14:textId="77777777" w:rsidR="005A3532" w:rsidRPr="00613175" w:rsidRDefault="005A3532" w:rsidP="005A3532">
      <w:pPr>
        <w:pStyle w:val="H6"/>
      </w:pPr>
      <w:r w:rsidRPr="00613175">
        <w:t>(3)</w:t>
      </w:r>
    </w:p>
    <w:p w14:paraId="20220171" w14:textId="77777777" w:rsidR="005A3532" w:rsidRPr="00613175" w:rsidRDefault="005A3532" w:rsidP="005A3532">
      <w:pPr>
        <w:pStyle w:val="PL"/>
        <w:rPr>
          <w:rFonts w:eastAsia="Malgun Gothic"/>
          <w:b/>
          <w:noProof w:val="0"/>
        </w:rPr>
      </w:pPr>
      <w:r w:rsidRPr="00613175">
        <w:rPr>
          <w:b/>
          <w:noProof w:val="0"/>
        </w:rPr>
        <w:t>with</w:t>
      </w:r>
      <w:r w:rsidRPr="00613175">
        <w:rPr>
          <w:noProof w:val="0"/>
        </w:rPr>
        <w:t xml:space="preserve"> { UE having concluded activation of ICBESU }</w:t>
      </w:r>
    </w:p>
    <w:p w14:paraId="539E0BBD" w14:textId="77777777" w:rsidR="005A3532" w:rsidRPr="00613175" w:rsidRDefault="005A3532" w:rsidP="005A3532">
      <w:pPr>
        <w:pStyle w:val="PL"/>
        <w:rPr>
          <w:noProof w:val="0"/>
        </w:rPr>
      </w:pPr>
      <w:r w:rsidRPr="00613175">
        <w:rPr>
          <w:b/>
          <w:noProof w:val="0"/>
        </w:rPr>
        <w:t>ensure that</w:t>
      </w:r>
      <w:r w:rsidRPr="00613175">
        <w:rPr>
          <w:noProof w:val="0"/>
        </w:rPr>
        <w:t xml:space="preserve"> {</w:t>
      </w:r>
    </w:p>
    <w:p w14:paraId="71353AA2" w14:textId="77777777" w:rsidR="005A3532" w:rsidRPr="00613175" w:rsidRDefault="005A3532" w:rsidP="005A3532">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is made to de-activate ICBESU }</w:t>
      </w:r>
    </w:p>
    <w:p w14:paraId="2217450D" w14:textId="77777777" w:rsidR="005A3532" w:rsidRPr="00613175" w:rsidRDefault="005A3532" w:rsidP="005A3532">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sends HTTP request to de-activate ICBESU </w:t>
      </w:r>
      <w:r w:rsidRPr="00613175">
        <w:rPr>
          <w:noProof w:val="0"/>
        </w:rPr>
        <w:t>}</w:t>
      </w:r>
    </w:p>
    <w:p w14:paraId="71C0C249" w14:textId="77777777" w:rsidR="005A3532" w:rsidRPr="00613175" w:rsidRDefault="005A3532" w:rsidP="005A3532">
      <w:pPr>
        <w:pStyle w:val="PL"/>
        <w:rPr>
          <w:noProof w:val="0"/>
        </w:rPr>
      </w:pPr>
      <w:r w:rsidRPr="00613175">
        <w:rPr>
          <w:noProof w:val="0"/>
        </w:rPr>
        <w:t xml:space="preserve">            }</w:t>
      </w:r>
    </w:p>
    <w:p w14:paraId="0AEA5E10" w14:textId="77777777" w:rsidR="005A3532" w:rsidRPr="00613175" w:rsidRDefault="005A3532" w:rsidP="005A3532">
      <w:pPr>
        <w:pStyle w:val="PL"/>
        <w:rPr>
          <w:noProof w:val="0"/>
        </w:rPr>
      </w:pPr>
    </w:p>
    <w:p w14:paraId="5C2742E2" w14:textId="77777777" w:rsidR="005A3532" w:rsidRPr="00613175" w:rsidRDefault="005A3532" w:rsidP="00F238ED">
      <w:pPr>
        <w:pStyle w:val="H6"/>
        <w:rPr>
          <w:lang w:eastAsia="zh-CN"/>
        </w:rPr>
      </w:pPr>
      <w:bookmarkStart w:id="932" w:name="_Toc51948467"/>
      <w:bookmarkStart w:id="933" w:name="_Toc52162541"/>
      <w:bookmarkStart w:id="934" w:name="_Toc60916180"/>
      <w:r w:rsidRPr="00613175">
        <w:rPr>
          <w:lang w:eastAsia="zh-CN"/>
        </w:rPr>
        <w:t>8.18.2</w:t>
      </w:r>
      <w:r w:rsidRPr="00613175">
        <w:rPr>
          <w:lang w:eastAsia="zh-CN"/>
        </w:rPr>
        <w:tab/>
        <w:t>Conformance Requirements</w:t>
      </w:r>
      <w:bookmarkEnd w:id="932"/>
      <w:bookmarkEnd w:id="933"/>
      <w:bookmarkEnd w:id="934"/>
    </w:p>
    <w:p w14:paraId="4161846E" w14:textId="77777777" w:rsidR="000D610E" w:rsidRPr="00613175" w:rsidRDefault="000D610E" w:rsidP="000D610E">
      <w:r w:rsidRPr="00613175">
        <w:t>The conformance requirements covered in the present test case are, unless otherwise stated, Rel-15 requirements.</w:t>
      </w:r>
    </w:p>
    <w:p w14:paraId="693DC558" w14:textId="77777777" w:rsidR="005A3532" w:rsidRPr="00613175" w:rsidRDefault="005A3532" w:rsidP="005A3532">
      <w:r w:rsidRPr="00613175">
        <w:t>References: Conformance requirements for activating and deactivating Communication Barring are specified in TS 34.229-1 Annexes F.1 and F.5; TS 24.611, clause 4.9.1.4; TS 24.109, clause 4.2</w:t>
      </w:r>
    </w:p>
    <w:p w14:paraId="01C8BABB" w14:textId="77777777" w:rsidR="005A3532" w:rsidRPr="00613175" w:rsidRDefault="005A3532" w:rsidP="005A3532">
      <w:r w:rsidRPr="00613175">
        <w:t>[TS 24.611, clause 4.9.1.4]:</w:t>
      </w:r>
    </w:p>
    <w:p w14:paraId="0CB051C8" w14:textId="77777777" w:rsidR="005A3532" w:rsidRPr="00613175" w:rsidRDefault="005A3532" w:rsidP="005A3532">
      <w:r w:rsidRPr="00613175">
        <w:t>cp:identity: This condition evaluates to true when the remote user's identity matches with the value of the identity element. The interpretation of all the elements of this condition is described in the in the common policy draft (see RFC 4745). In all other cases the condition evaluates to false.</w:t>
      </w:r>
    </w:p>
    <w:p w14:paraId="633E21D3" w14:textId="77777777" w:rsidR="005A3532" w:rsidRPr="00613175" w:rsidRDefault="005A3532" w:rsidP="005A3532">
      <w:r w:rsidRPr="00613175">
        <w:t>...</w:t>
      </w:r>
    </w:p>
    <w:p w14:paraId="61A48703" w14:textId="77777777" w:rsidR="005A3532" w:rsidRPr="00613175" w:rsidRDefault="005A3532" w:rsidP="005A3532">
      <w:r w:rsidRPr="00613175">
        <w:t>ocp:other</w:t>
      </w:r>
      <w:r w:rsidRPr="00613175">
        <w:noBreakHyphen/>
        <w:t>identity: If present in any rule, the "other</w:t>
      </w:r>
      <w:r w:rsidRPr="00613175">
        <w:noBreakHyphen/>
        <w:t>identity" element, which is empty, matches all identities that are not referenced in any rule. It allows for specifying a default policy. The exact interpretation of this condition is specified in OMA</w:t>
      </w:r>
      <w:r w:rsidRPr="00613175">
        <w:noBreakHyphen/>
        <w:t>TS</w:t>
      </w:r>
      <w:r w:rsidRPr="00613175">
        <w:noBreakHyphen/>
        <w:t>XDM_Core.</w:t>
      </w:r>
    </w:p>
    <w:p w14:paraId="7FDC7A2B" w14:textId="77777777" w:rsidR="005A3532" w:rsidRPr="00613175" w:rsidRDefault="005A3532" w:rsidP="005A3532">
      <w:r w:rsidRPr="00613175">
        <w:t>[TS 24.109 clause 4.2]:</w:t>
      </w:r>
    </w:p>
    <w:p w14:paraId="4847BC08" w14:textId="77777777" w:rsidR="005A3532" w:rsidRPr="00613175" w:rsidRDefault="005A3532" w:rsidP="005A3532">
      <w:r w:rsidRPr="00613175">
        <w:t>The UE shall initiate the bootstrapping procedure when:</w:t>
      </w:r>
    </w:p>
    <w:p w14:paraId="030554DA" w14:textId="77777777" w:rsidR="005A3532" w:rsidRPr="00613175" w:rsidRDefault="005A3532" w:rsidP="0031641D">
      <w:pPr>
        <w:pStyle w:val="B10"/>
      </w:pPr>
      <w:r w:rsidRPr="00613175">
        <w:t>a)</w:t>
      </w:r>
      <w:r w:rsidRPr="00613175">
        <w:tab/>
        <w:t>the UE wants to interact with a NAF and bootstrapping is required;</w:t>
      </w:r>
    </w:p>
    <w:p w14:paraId="7E94EFC8" w14:textId="77777777" w:rsidR="005A3532" w:rsidRPr="00613175" w:rsidRDefault="005A3532" w:rsidP="0031641D">
      <w:pPr>
        <w:pStyle w:val="B10"/>
      </w:pPr>
      <w:r w:rsidRPr="00613175">
        <w:t>b)</w:t>
      </w:r>
      <w:r w:rsidRPr="00613175">
        <w:tab/>
        <w:t>a NAF has requested bootstrapping required indication as described in subclause 5.2.4 or bootstrapping renegotiation indication as described in subclause 5.2.5; or</w:t>
      </w:r>
    </w:p>
    <w:p w14:paraId="32BFBB87" w14:textId="77777777" w:rsidR="005A3532" w:rsidRPr="00613175" w:rsidRDefault="005A3532" w:rsidP="0031641D">
      <w:pPr>
        <w:pStyle w:val="B10"/>
      </w:pPr>
      <w:r w:rsidRPr="00613175">
        <w:t>c)</w:t>
      </w:r>
      <w:r w:rsidRPr="00613175">
        <w:tab/>
        <w:t>the lifetime of the key has expired in the UE if one or more applications are using that key.</w:t>
      </w:r>
    </w:p>
    <w:p w14:paraId="0089FBCB" w14:textId="77777777" w:rsidR="005A3532" w:rsidRPr="00613175" w:rsidRDefault="005A3532" w:rsidP="005A3532">
      <w:r w:rsidRPr="00613175">
        <w:t xml:space="preserve">A UE and the BSF shall establish bootstrapped security association between them by running bootstrapping procedure. Bootstrapping security association consists of a bootstrapping transaction identifier (B-TID) and key material Ks. Bootstrapping session on the BSF also includes security related information about subscriber (e.g. user's private </w:t>
      </w:r>
      <w:r w:rsidRPr="00613175">
        <w:lastRenderedPageBreak/>
        <w:t>identity). Bootstrapping session is valid for a certain time period, and shall be deleted in the BSF when the session becomes invalid.</w:t>
      </w:r>
    </w:p>
    <w:p w14:paraId="488D54BE" w14:textId="77777777" w:rsidR="005A3532" w:rsidRPr="00613175" w:rsidRDefault="005A3532" w:rsidP="005A3532">
      <w:r w:rsidRPr="00613175">
        <w:t>Bootstrapping procedure shall be based on HTTP Digest AKA as described in 3GPP TS 33.220 [1] and in RFC 3310 [6] with the modifications described below.</w:t>
      </w:r>
    </w:p>
    <w:p w14:paraId="70F8C720" w14:textId="77777777" w:rsidR="005A3532" w:rsidRPr="00613175" w:rsidRDefault="005A3532" w:rsidP="005A3532">
      <w:r w:rsidRPr="00613175">
        <w:t>The BSF address is derived from the IMPI or IMSI according to 3GPP TS 23.003 [7].</w:t>
      </w:r>
    </w:p>
    <w:p w14:paraId="12FC1495" w14:textId="77777777" w:rsidR="005A3532" w:rsidRPr="00613175" w:rsidRDefault="005A3532" w:rsidP="005A3532">
      <w:r w:rsidRPr="00613175">
        <w:t>A UE shall indicate to the BSF that it supports the use of TMPI as defined in 3GPP 33.220 [1] by including a "product" token in the "User-Agent" header field (cf. RFC 2616 [14]) that is set to a static string "3gpp-gba-tmpi" in HTTP requests sent to the BSF.</w:t>
      </w:r>
    </w:p>
    <w:p w14:paraId="6BAE58A4" w14:textId="77777777" w:rsidR="005A3532" w:rsidRPr="00613175" w:rsidRDefault="005A3532" w:rsidP="005A3532">
      <w:r w:rsidRPr="00613175">
        <w:t>A BSF shall indicate to the UE that it supports the use of TMPI as defined in 3GPP 33.220 [1] by including a "product" token in the "Server" header field (cf. RFC 2616 [14]) that is set to a static string "3gpp-gba-tmpi" in HTTP responses sent to the UE.</w:t>
      </w:r>
    </w:p>
    <w:p w14:paraId="1A8B747B" w14:textId="77777777" w:rsidR="005A3532" w:rsidRPr="00613175" w:rsidRDefault="005A3532" w:rsidP="005A3532">
      <w:r w:rsidRPr="00613175">
        <w:t>In the bootstrapping procedure, Authorization, WWW-Authenticate, and Authentication-Info HTTP headers shall be used as described in RFC 3310 [6] with following exceptions:</w:t>
      </w:r>
    </w:p>
    <w:p w14:paraId="7300518C" w14:textId="77777777" w:rsidR="005A3532" w:rsidRPr="00613175" w:rsidRDefault="005A3532" w:rsidP="0031641D">
      <w:pPr>
        <w:pStyle w:val="B10"/>
      </w:pPr>
      <w:r w:rsidRPr="00613175">
        <w:t>a)</w:t>
      </w:r>
      <w:r w:rsidRPr="00613175">
        <w:tab/>
        <w:t>the "realm" parameter shall contain the network name where the username is authenticated;</w:t>
      </w:r>
    </w:p>
    <w:p w14:paraId="6E4550E8" w14:textId="77777777" w:rsidR="005A3532" w:rsidRPr="00613175" w:rsidRDefault="005A3532" w:rsidP="0031641D">
      <w:pPr>
        <w:pStyle w:val="B10"/>
      </w:pPr>
      <w:r w:rsidRPr="00613175">
        <w:t>b)</w:t>
      </w:r>
      <w:r w:rsidRPr="00613175">
        <w:tab/>
        <w:t>the quality of protection ("qop") parameter shall be "auth-int"; and</w:t>
      </w:r>
    </w:p>
    <w:p w14:paraId="743DC798" w14:textId="77777777" w:rsidR="005A3532" w:rsidRPr="00613175" w:rsidRDefault="005A3532" w:rsidP="0031641D">
      <w:pPr>
        <w:pStyle w:val="B10"/>
      </w:pPr>
      <w:r w:rsidRPr="00613175">
        <w:t>c)</w:t>
      </w:r>
      <w:r w:rsidRPr="00613175">
        <w:tab/>
        <w:t>the "username" parameter shall contain user's private identity (IMPI).</w:t>
      </w:r>
    </w:p>
    <w:p w14:paraId="011F010B" w14:textId="77777777" w:rsidR="005A3532" w:rsidRPr="00613175" w:rsidRDefault="005A3532" w:rsidP="0031641D">
      <w:pPr>
        <w:pStyle w:val="NO"/>
      </w:pPr>
      <w:r w:rsidRPr="00613175">
        <w:t>NOTE:</w:t>
      </w:r>
      <w:r w:rsidRPr="00613175">
        <w:tab/>
        <w:t>If the UE does not have an ISIM application with an IMPI, the IMPI will be constructed from IMSI, according to 3GPP TS 23.003 [7].</w:t>
      </w:r>
    </w:p>
    <w:p w14:paraId="1D77A8FD" w14:textId="77777777" w:rsidR="005A3532" w:rsidRPr="00613175" w:rsidRDefault="005A3532" w:rsidP="005A3532">
      <w:r w:rsidRPr="00613175">
        <w:t>In addition to RFC 3310 [6], the following apply:</w:t>
      </w:r>
    </w:p>
    <w:p w14:paraId="129AA8E9" w14:textId="77777777" w:rsidR="005A3532" w:rsidRPr="00613175" w:rsidRDefault="005A3532" w:rsidP="0031641D">
      <w:pPr>
        <w:pStyle w:val="B10"/>
      </w:pPr>
      <w:r w:rsidRPr="00613175">
        <w:t>a)</w:t>
      </w:r>
      <w:r w:rsidRPr="00613175">
        <w:tab/>
        <w:t>In the initial request from the UE to the BSF, the UE shall include Authorization header with following parameters:</w:t>
      </w:r>
    </w:p>
    <w:p w14:paraId="524EBE0F" w14:textId="77777777" w:rsidR="005A3532" w:rsidRPr="00613175" w:rsidRDefault="005A3532" w:rsidP="0031641D">
      <w:pPr>
        <w:pStyle w:val="B2"/>
      </w:pPr>
      <w:r w:rsidRPr="00613175">
        <w:t>-</w:t>
      </w:r>
      <w:r w:rsidRPr="00613175">
        <w:tab/>
        <w:t xml:space="preserve">the username directive, set to </w:t>
      </w:r>
    </w:p>
    <w:p w14:paraId="31DE2B9D" w14:textId="77777777" w:rsidR="005A3532" w:rsidRPr="00613175" w:rsidRDefault="005A3532" w:rsidP="0031641D">
      <w:pPr>
        <w:pStyle w:val="B3"/>
      </w:pPr>
      <w:r w:rsidRPr="00613175">
        <w:t>1)</w:t>
      </w:r>
      <w:r w:rsidRPr="00613175">
        <w:tab/>
        <w:t>the value of the TMPI if one has been associated with the private user identity as described in 3GPP 33.220 [1]; or</w:t>
      </w:r>
    </w:p>
    <w:p w14:paraId="333C063F" w14:textId="77777777" w:rsidR="005A3532" w:rsidRPr="00613175" w:rsidRDefault="005A3532" w:rsidP="0031641D">
      <w:pPr>
        <w:pStyle w:val="B3"/>
      </w:pPr>
      <w:r w:rsidRPr="00613175">
        <w:t>2)</w:t>
      </w:r>
      <w:r w:rsidRPr="00613175">
        <w:tab/>
        <w:t>the value of the private user identity;</w:t>
      </w:r>
    </w:p>
    <w:p w14:paraId="20C85B0E" w14:textId="77777777" w:rsidR="005A3532" w:rsidRPr="00613175" w:rsidRDefault="005A3532" w:rsidP="0031641D">
      <w:pPr>
        <w:pStyle w:val="B2"/>
      </w:pPr>
      <w:r w:rsidRPr="00613175">
        <w:t>-</w:t>
      </w:r>
      <w:r w:rsidRPr="00613175">
        <w:tab/>
        <w:t>the realm directive, set to the BSF address derived from the IMPI or IMSI according to 3GPP TS 23.003 [7];</w:t>
      </w:r>
    </w:p>
    <w:p w14:paraId="4159FC75" w14:textId="77777777" w:rsidR="005A3532" w:rsidRPr="00613175" w:rsidRDefault="005A3532" w:rsidP="0031641D">
      <w:pPr>
        <w:pStyle w:val="B2"/>
      </w:pPr>
      <w:r w:rsidRPr="00613175">
        <w:t>-</w:t>
      </w:r>
      <w:r w:rsidRPr="00613175">
        <w:tab/>
        <w:t>the uri directive, set to either absoluteURL "http://&lt;BSF address&gt;/" or abs_path "/", and which one is used is specified in RFC 2617 [9];</w:t>
      </w:r>
    </w:p>
    <w:p w14:paraId="3436DC36" w14:textId="77777777" w:rsidR="005A3532" w:rsidRPr="00613175" w:rsidRDefault="005A3532" w:rsidP="0031641D">
      <w:pPr>
        <w:pStyle w:val="B2"/>
      </w:pPr>
      <w:r w:rsidRPr="00613175">
        <w:t>-</w:t>
      </w:r>
      <w:r w:rsidRPr="00613175">
        <w:tab/>
        <w:t>the nonce directive, set to an empty value; and</w:t>
      </w:r>
    </w:p>
    <w:p w14:paraId="37AAD6F0" w14:textId="77777777" w:rsidR="005A3532" w:rsidRPr="00613175" w:rsidDel="00F97C75" w:rsidRDefault="005A3532" w:rsidP="0031641D">
      <w:pPr>
        <w:pStyle w:val="B2"/>
      </w:pPr>
      <w:r w:rsidRPr="00613175">
        <w:t>-</w:t>
      </w:r>
      <w:r w:rsidRPr="00613175">
        <w:tab/>
        <w:t>the response directive, set to an empty value;</w:t>
      </w:r>
    </w:p>
    <w:p w14:paraId="30048E6E" w14:textId="77777777" w:rsidR="005A3532" w:rsidRPr="00613175" w:rsidRDefault="005A3532" w:rsidP="0031641D">
      <w:pPr>
        <w:pStyle w:val="B10"/>
      </w:pPr>
      <w:r w:rsidRPr="00613175">
        <w:t>b)</w:t>
      </w:r>
      <w:r w:rsidRPr="00613175">
        <w:tab/>
        <w:t>In the challenge response from the BSF to the UE, the BSF shall include parameters to WWW-Authenticate header as specified in RFC 3310 [6] with following clarifications:</w:t>
      </w:r>
    </w:p>
    <w:p w14:paraId="39D8D240" w14:textId="77777777" w:rsidR="005A3532" w:rsidRPr="00613175" w:rsidRDefault="005A3532" w:rsidP="0031641D">
      <w:pPr>
        <w:pStyle w:val="B2"/>
      </w:pPr>
      <w:r w:rsidRPr="00613175">
        <w:t>-</w:t>
      </w:r>
      <w:r w:rsidRPr="00613175">
        <w:tab/>
        <w:t>the realm directive, set to the BSF address derived from the IMPI or IMSI according to 3GPP TS 23.003 [7];</w:t>
      </w:r>
    </w:p>
    <w:p w14:paraId="4E06B53E" w14:textId="77777777" w:rsidR="005A3532" w:rsidRPr="00613175" w:rsidRDefault="005A3532" w:rsidP="0031641D">
      <w:pPr>
        <w:pStyle w:val="B10"/>
      </w:pPr>
      <w:r w:rsidRPr="00613175">
        <w:t>c)</w:t>
      </w:r>
      <w:r w:rsidRPr="00613175">
        <w:tab/>
        <w:t>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Annex C.</w:t>
      </w:r>
    </w:p>
    <w:p w14:paraId="7263FD1D" w14:textId="77777777" w:rsidR="005A3532" w:rsidRPr="00613175" w:rsidRDefault="005A3532" w:rsidP="0031641D">
      <w:pPr>
        <w:pStyle w:val="B10"/>
      </w:pPr>
      <w:r w:rsidRPr="00613175">
        <w:t>d)</w:t>
      </w:r>
      <w:r w:rsidRPr="00613175">
        <w:tab/>
        <w:t>When responding to a challenge from the BSF, the UE shall include an Authorization header containing a realm directive set to the value as received in the realm directive in the WWW-Authenticate header.</w:t>
      </w:r>
    </w:p>
    <w:p w14:paraId="00F22977" w14:textId="77777777" w:rsidR="005A3532" w:rsidRPr="00613175" w:rsidRDefault="005A3532" w:rsidP="0031641D">
      <w:pPr>
        <w:pStyle w:val="B10"/>
      </w:pPr>
      <w:r w:rsidRPr="00613175">
        <w:t>e)</w:t>
      </w:r>
      <w:r w:rsidRPr="00613175">
        <w:tab/>
        <w:t>Authentication-Info header shall be included into the subsequent HTTP response after the BSF concluded that the UE has been authenticated. Authentication-Info header shall include the "rspauth" parameter.</w:t>
      </w:r>
    </w:p>
    <w:p w14:paraId="652D6B4E" w14:textId="77777777" w:rsidR="005A3532" w:rsidRPr="00613175" w:rsidRDefault="005A3532" w:rsidP="005A3532">
      <w:r w:rsidRPr="00613175">
        <w:lastRenderedPageBreak/>
        <w:t>After successful bootstrapping procedure the UE and the BSF shall contain the key material (Ks) and the B-TID. The key material shall be derived from AKA parameters as specified in 3GPP TS 33.220 [1]. In addition, BSF shall also contain a set of security specific attributes related to the UE.</w:t>
      </w:r>
    </w:p>
    <w:p w14:paraId="1A7A8E91" w14:textId="77777777" w:rsidR="005A3532" w:rsidRPr="00613175" w:rsidRDefault="005A3532" w:rsidP="005A3532">
      <w:r w:rsidRPr="00613175">
        <w:t>An example flow of successful bootstrapping procedure can be found in clause A.3.</w:t>
      </w:r>
    </w:p>
    <w:p w14:paraId="6ABC1FF3" w14:textId="77777777" w:rsidR="005A3532" w:rsidRPr="00613175" w:rsidRDefault="005A3532" w:rsidP="00F238ED">
      <w:pPr>
        <w:pStyle w:val="H6"/>
      </w:pPr>
      <w:bookmarkStart w:id="935" w:name="_Toc51948468"/>
      <w:bookmarkStart w:id="936" w:name="_Toc52162542"/>
      <w:bookmarkStart w:id="937" w:name="_Toc60916181"/>
      <w:r w:rsidRPr="00613175">
        <w:t>8.18.3</w:t>
      </w:r>
      <w:r w:rsidRPr="00613175">
        <w:tab/>
        <w:t>Test description</w:t>
      </w:r>
      <w:bookmarkEnd w:id="935"/>
      <w:bookmarkEnd w:id="936"/>
      <w:bookmarkEnd w:id="937"/>
    </w:p>
    <w:p w14:paraId="4E228DDC" w14:textId="77777777" w:rsidR="005A3532" w:rsidRPr="00613175" w:rsidRDefault="005A3532" w:rsidP="00F238ED">
      <w:pPr>
        <w:pStyle w:val="H6"/>
      </w:pPr>
      <w:bookmarkStart w:id="938" w:name="_Toc51948469"/>
      <w:bookmarkStart w:id="939" w:name="_Toc52162543"/>
      <w:bookmarkStart w:id="940" w:name="_Toc60916182"/>
      <w:r w:rsidRPr="00613175">
        <w:t>8.18.3.1</w:t>
      </w:r>
      <w:r w:rsidRPr="00613175">
        <w:tab/>
        <w:t>Pre-test conditions</w:t>
      </w:r>
      <w:bookmarkEnd w:id="938"/>
      <w:bookmarkEnd w:id="939"/>
      <w:bookmarkEnd w:id="940"/>
    </w:p>
    <w:p w14:paraId="1EA90FEF" w14:textId="77777777" w:rsidR="005A3532" w:rsidRPr="00613175" w:rsidRDefault="005A3532" w:rsidP="005A3532">
      <w:pPr>
        <w:pStyle w:val="H6"/>
        <w:overflowPunct/>
        <w:autoSpaceDE/>
        <w:autoSpaceDN/>
        <w:adjustRightInd/>
        <w:textAlignment w:val="auto"/>
        <w:rPr>
          <w:lang w:eastAsia="en-US"/>
        </w:rPr>
      </w:pPr>
      <w:r w:rsidRPr="00613175">
        <w:rPr>
          <w:lang w:eastAsia="en-US"/>
        </w:rPr>
        <w:t>System Simulator:</w:t>
      </w:r>
    </w:p>
    <w:p w14:paraId="56D50396" w14:textId="77777777" w:rsidR="005A3532" w:rsidRPr="00613175" w:rsidRDefault="005A3532" w:rsidP="005A3532">
      <w:pPr>
        <w:pStyle w:val="B10"/>
        <w:overflowPunct/>
        <w:autoSpaceDE/>
        <w:autoSpaceDN/>
        <w:adjustRightInd/>
        <w:textAlignment w:val="auto"/>
        <w:rPr>
          <w:lang w:eastAsia="sv-SE"/>
        </w:rPr>
      </w:pPr>
      <w:r w:rsidRPr="00613175">
        <w:t>-</w:t>
      </w:r>
      <w:r w:rsidRPr="00613175">
        <w:tab/>
      </w:r>
      <w:r w:rsidRPr="00613175">
        <w:rPr>
          <w:lang w:eastAsia="sv-SE"/>
        </w:rPr>
        <w:t>SS is configured shared secret key of IMS AKA algorithm, related to the IMS private user identity (IMPI) configured on the UICC card equipped into the UE.</w:t>
      </w:r>
    </w:p>
    <w:p w14:paraId="44F7816F" w14:textId="77777777" w:rsidR="005A3532" w:rsidRPr="00613175" w:rsidRDefault="005A3532" w:rsidP="005A3532">
      <w:pPr>
        <w:pStyle w:val="B10"/>
        <w:overflowPunct/>
        <w:autoSpaceDE/>
        <w:autoSpaceDN/>
        <w:adjustRightInd/>
        <w:textAlignment w:val="auto"/>
        <w:rPr>
          <w:lang w:eastAsia="sv-SE"/>
        </w:rPr>
      </w:pPr>
      <w:r w:rsidRPr="00613175">
        <w:rPr>
          <w:lang w:eastAsia="sv-SE"/>
        </w:rPr>
        <w:t>-</w:t>
      </w:r>
      <w:r w:rsidRPr="00613175">
        <w:rPr>
          <w:lang w:eastAsia="sv-SE"/>
        </w:rPr>
        <w:tab/>
        <w:t>SS is listening to SIP default port 5060 for both UDP and TCP protocols.</w:t>
      </w:r>
    </w:p>
    <w:p w14:paraId="662D6766" w14:textId="77777777" w:rsidR="005A3532" w:rsidRPr="00613175" w:rsidRDefault="005A3532" w:rsidP="005A3532">
      <w:pPr>
        <w:pStyle w:val="B10"/>
        <w:overflowPunct/>
        <w:autoSpaceDE/>
        <w:autoSpaceDN/>
        <w:adjustRightInd/>
        <w:textAlignment w:val="auto"/>
        <w:rPr>
          <w:lang w:eastAsia="sv-SE"/>
        </w:rPr>
      </w:pPr>
      <w:r w:rsidRPr="00613175">
        <w:rPr>
          <w:lang w:eastAsia="sv-SE"/>
        </w:rPr>
        <w:t>-    At the SS, a HTTP Server is established at port 80 to simulate the XCAP server</w:t>
      </w:r>
    </w:p>
    <w:p w14:paraId="76E4995B" w14:textId="77777777" w:rsidR="005A3532" w:rsidRPr="00613175" w:rsidRDefault="005A3532" w:rsidP="005A3532">
      <w:pPr>
        <w:pStyle w:val="B10"/>
        <w:overflowPunct/>
        <w:autoSpaceDE/>
        <w:autoSpaceDN/>
        <w:adjustRightInd/>
        <w:textAlignment w:val="auto"/>
        <w:rPr>
          <w:lang w:eastAsia="sv-SE"/>
        </w:rPr>
      </w:pPr>
      <w:r w:rsidRPr="00613175">
        <w:rPr>
          <w:lang w:eastAsia="sv-SE"/>
        </w:rPr>
        <w:t>-</w:t>
      </w:r>
      <w:r w:rsidRPr="00613175">
        <w:rPr>
          <w:lang w:eastAsia="sv-SE"/>
        </w:rPr>
        <w:tab/>
        <w:t>1 NR Cell</w:t>
      </w:r>
    </w:p>
    <w:p w14:paraId="3ADC2814" w14:textId="77777777" w:rsidR="005A3532" w:rsidRPr="00613175" w:rsidRDefault="005A3532" w:rsidP="005A3532">
      <w:pPr>
        <w:pStyle w:val="H6"/>
        <w:overflowPunct/>
        <w:autoSpaceDE/>
        <w:autoSpaceDN/>
        <w:adjustRightInd/>
        <w:textAlignment w:val="auto"/>
        <w:rPr>
          <w:lang w:eastAsia="en-US"/>
        </w:rPr>
      </w:pPr>
      <w:r w:rsidRPr="00613175">
        <w:rPr>
          <w:lang w:eastAsia="en-US"/>
        </w:rPr>
        <w:t>UE:</w:t>
      </w:r>
    </w:p>
    <w:p w14:paraId="2AFA5006" w14:textId="77777777" w:rsidR="005A3532" w:rsidRPr="00613175" w:rsidRDefault="005A3532" w:rsidP="0031641D">
      <w:pPr>
        <w:pStyle w:val="B10"/>
        <w:rPr>
          <w:snapToGrid w:val="0"/>
        </w:rPr>
      </w:pPr>
      <w:r w:rsidRPr="00613175">
        <w:t>-</w:t>
      </w:r>
      <w:r w:rsidRPr="00613175">
        <w:tab/>
      </w:r>
      <w:r w:rsidRPr="00613175">
        <w:rPr>
          <w:snapToGrid w:val="0"/>
        </w:rPr>
        <w:t>UE contains either ISIM and USIM applications or only USIM application on UICC.</w:t>
      </w:r>
    </w:p>
    <w:p w14:paraId="5FDCB7F7" w14:textId="77777777" w:rsidR="005A3532" w:rsidRPr="00613175" w:rsidRDefault="005A3532" w:rsidP="0031641D">
      <w:pPr>
        <w:pStyle w:val="B10"/>
      </w:pPr>
      <w:r w:rsidRPr="00613175">
        <w:t>-</w:t>
      </w:r>
      <w:r w:rsidRPr="00613175">
        <w:tab/>
      </w:r>
      <w:r w:rsidRPr="00613175">
        <w:rPr>
          <w:snapToGrid w:val="0"/>
        </w:rPr>
        <w:t xml:space="preserve">UE is configured with the name of the </w:t>
      </w:r>
      <w:r w:rsidRPr="00613175">
        <w:t xml:space="preserve">XCAP root directory on the XCAP server and the user's directory name. </w:t>
      </w:r>
    </w:p>
    <w:p w14:paraId="318A6B01" w14:textId="77777777" w:rsidR="005A3532" w:rsidRPr="00613175" w:rsidRDefault="005A3532" w:rsidP="0031641D">
      <w:pPr>
        <w:pStyle w:val="B10"/>
      </w:pPr>
      <w:r w:rsidRPr="00613175">
        <w:t>-</w:t>
      </w:r>
      <w:r w:rsidRPr="00613175">
        <w:tab/>
        <w:t>UE has activated an IPCAN bearer with SS.</w:t>
      </w:r>
    </w:p>
    <w:p w14:paraId="2637CAE6" w14:textId="77777777" w:rsidR="005A3532" w:rsidRPr="00613175" w:rsidRDefault="005A3532" w:rsidP="0031641D">
      <w:pPr>
        <w:pStyle w:val="H6"/>
        <w:rPr>
          <w:lang w:eastAsia="en-US"/>
        </w:rPr>
      </w:pPr>
      <w:r w:rsidRPr="00613175">
        <w:rPr>
          <w:lang w:eastAsia="en-US"/>
        </w:rPr>
        <w:t>Preamble:</w:t>
      </w:r>
    </w:p>
    <w:p w14:paraId="456FA29C" w14:textId="77777777" w:rsidR="005A3532" w:rsidRPr="00613175" w:rsidRDefault="005A3532" w:rsidP="0031641D">
      <w:pPr>
        <w:pStyle w:val="B10"/>
      </w:pPr>
      <w:r w:rsidRPr="00613175">
        <w:t>-</w:t>
      </w:r>
      <w:r w:rsidRPr="00613175">
        <w:tab/>
        <w:t>The UE is in test state 1N-A (TS 38.508-1) and registered to IMS</w:t>
      </w:r>
    </w:p>
    <w:p w14:paraId="66BE1855" w14:textId="77777777" w:rsidR="005A3532" w:rsidRPr="00613175" w:rsidRDefault="005A3532" w:rsidP="0031641D">
      <w:pPr>
        <w:pStyle w:val="B10"/>
      </w:pPr>
      <w:r w:rsidRPr="00613175">
        <w:t>-</w:t>
      </w:r>
      <w:r w:rsidRPr="00613175">
        <w:tab/>
        <w:t>The UE has established a PDN connectivity for IMS XCAP signalling. The UE may either be configured to re-use the Internet APN for XCAP signalling or the UE uses a specific XCAP-only APN</w:t>
      </w:r>
    </w:p>
    <w:p w14:paraId="25B850AB" w14:textId="77777777" w:rsidR="005A3532" w:rsidRPr="00613175" w:rsidRDefault="005A3532" w:rsidP="0031641D">
      <w:pPr>
        <w:pStyle w:val="B10"/>
      </w:pPr>
      <w:r w:rsidRPr="00613175">
        <w:t>-</w:t>
      </w:r>
      <w:r w:rsidRPr="00613175">
        <w:tab/>
        <w:t xml:space="preserve">During these procedures the UE may request a DNS server address via NAS signalling and as parallel behaviour the UE may resolve the IP address </w:t>
      </w:r>
      <w:r w:rsidRPr="00613175">
        <w:rPr>
          <w:snapToGrid w:val="0"/>
        </w:rPr>
        <w:t xml:space="preserve">of the XCAP server </w:t>
      </w:r>
      <w:r w:rsidRPr="00613175">
        <w:t xml:space="preserve">via DNS. </w:t>
      </w:r>
    </w:p>
    <w:p w14:paraId="2AFB7728" w14:textId="77777777" w:rsidR="005A3532" w:rsidRPr="00613175" w:rsidRDefault="005A3532" w:rsidP="00F238ED">
      <w:pPr>
        <w:pStyle w:val="H6"/>
        <w:rPr>
          <w:lang w:eastAsia="en-US"/>
        </w:rPr>
      </w:pPr>
      <w:bookmarkStart w:id="941" w:name="_Toc51948470"/>
      <w:bookmarkStart w:id="942" w:name="_Toc52162544"/>
      <w:bookmarkStart w:id="943" w:name="_Toc60916183"/>
      <w:r w:rsidRPr="00613175">
        <w:rPr>
          <w:lang w:eastAsia="en-US"/>
        </w:rPr>
        <w:lastRenderedPageBreak/>
        <w:t>8.18.3.2</w:t>
      </w:r>
      <w:r w:rsidRPr="00613175">
        <w:rPr>
          <w:lang w:eastAsia="en-US"/>
        </w:rPr>
        <w:tab/>
        <w:t>Test procedure sequence</w:t>
      </w:r>
      <w:bookmarkEnd w:id="941"/>
      <w:bookmarkEnd w:id="942"/>
      <w:bookmarkEnd w:id="943"/>
    </w:p>
    <w:p w14:paraId="0C16F481" w14:textId="77777777" w:rsidR="005A3532" w:rsidRPr="00613175" w:rsidRDefault="005A3532" w:rsidP="005A3532">
      <w:pPr>
        <w:pStyle w:val="TH"/>
        <w:overflowPunct/>
        <w:autoSpaceDE/>
        <w:autoSpaceDN/>
        <w:adjustRightInd/>
      </w:pPr>
      <w:r w:rsidRPr="00613175">
        <w:t>Table 8.18.3.2-1: Main Behaviour</w:t>
      </w:r>
    </w:p>
    <w:tbl>
      <w:tblPr>
        <w:tblW w:w="9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
        <w:gridCol w:w="562"/>
        <w:gridCol w:w="113"/>
        <w:gridCol w:w="3714"/>
        <w:gridCol w:w="113"/>
        <w:gridCol w:w="595"/>
        <w:gridCol w:w="113"/>
        <w:gridCol w:w="2863"/>
        <w:gridCol w:w="113"/>
        <w:gridCol w:w="454"/>
        <w:gridCol w:w="113"/>
        <w:gridCol w:w="737"/>
        <w:gridCol w:w="113"/>
      </w:tblGrid>
      <w:tr w:rsidR="005A3532" w:rsidRPr="00613175" w14:paraId="48C6DCE3" w14:textId="77777777" w:rsidTr="009706C6">
        <w:trPr>
          <w:gridAfter w:val="1"/>
          <w:wAfter w:w="113" w:type="dxa"/>
          <w:jc w:val="center"/>
        </w:trPr>
        <w:tc>
          <w:tcPr>
            <w:tcW w:w="675" w:type="dxa"/>
            <w:gridSpan w:val="2"/>
            <w:tcBorders>
              <w:top w:val="single" w:sz="4" w:space="0" w:color="auto"/>
              <w:left w:val="single" w:sz="4" w:space="0" w:color="auto"/>
              <w:bottom w:val="nil"/>
              <w:right w:val="single" w:sz="4" w:space="0" w:color="auto"/>
            </w:tcBorders>
            <w:hideMark/>
          </w:tcPr>
          <w:p w14:paraId="67AEAA77" w14:textId="77777777" w:rsidR="005A3532" w:rsidRPr="00613175" w:rsidRDefault="005A3532" w:rsidP="006475F4">
            <w:pPr>
              <w:pStyle w:val="TAH"/>
              <w:ind w:left="400" w:hanging="400"/>
            </w:pPr>
            <w:r w:rsidRPr="00613175">
              <w:t>St</w:t>
            </w:r>
          </w:p>
        </w:tc>
        <w:tc>
          <w:tcPr>
            <w:tcW w:w="3827" w:type="dxa"/>
            <w:gridSpan w:val="2"/>
            <w:tcBorders>
              <w:top w:val="single" w:sz="4" w:space="0" w:color="auto"/>
              <w:left w:val="single" w:sz="4" w:space="0" w:color="auto"/>
              <w:bottom w:val="single" w:sz="4" w:space="0" w:color="auto"/>
              <w:right w:val="single" w:sz="4" w:space="0" w:color="auto"/>
            </w:tcBorders>
            <w:hideMark/>
          </w:tcPr>
          <w:p w14:paraId="32CE7A83" w14:textId="77777777" w:rsidR="005A3532" w:rsidRPr="00613175" w:rsidRDefault="005A3532" w:rsidP="006475F4">
            <w:pPr>
              <w:pStyle w:val="TAH"/>
              <w:ind w:left="400" w:hanging="400"/>
            </w:pPr>
            <w:r w:rsidRPr="00613175">
              <w:t>Procedure</w:t>
            </w:r>
          </w:p>
        </w:tc>
        <w:tc>
          <w:tcPr>
            <w:tcW w:w="3684" w:type="dxa"/>
            <w:gridSpan w:val="4"/>
            <w:tcBorders>
              <w:top w:val="single" w:sz="4" w:space="0" w:color="auto"/>
              <w:left w:val="single" w:sz="4" w:space="0" w:color="auto"/>
              <w:bottom w:val="single" w:sz="4" w:space="0" w:color="auto"/>
              <w:right w:val="single" w:sz="4" w:space="0" w:color="auto"/>
            </w:tcBorders>
            <w:hideMark/>
          </w:tcPr>
          <w:p w14:paraId="363EC0EB" w14:textId="77777777" w:rsidR="005A3532" w:rsidRPr="00613175" w:rsidRDefault="005A3532" w:rsidP="006475F4">
            <w:pPr>
              <w:pStyle w:val="TAH"/>
              <w:ind w:left="400" w:hanging="400"/>
            </w:pPr>
            <w:r w:rsidRPr="00613175">
              <w:t>Message Sequence</w:t>
            </w:r>
          </w:p>
        </w:tc>
        <w:tc>
          <w:tcPr>
            <w:tcW w:w="567" w:type="dxa"/>
            <w:gridSpan w:val="2"/>
            <w:tcBorders>
              <w:top w:val="single" w:sz="4" w:space="0" w:color="auto"/>
              <w:left w:val="single" w:sz="4" w:space="0" w:color="auto"/>
              <w:bottom w:val="nil"/>
              <w:right w:val="single" w:sz="4" w:space="0" w:color="auto"/>
            </w:tcBorders>
            <w:hideMark/>
          </w:tcPr>
          <w:p w14:paraId="207BBC3C" w14:textId="77777777" w:rsidR="005A3532" w:rsidRPr="00613175" w:rsidRDefault="005A3532" w:rsidP="006475F4">
            <w:pPr>
              <w:pStyle w:val="TAH"/>
            </w:pPr>
            <w:r w:rsidRPr="00613175">
              <w:t>TP</w:t>
            </w:r>
          </w:p>
        </w:tc>
        <w:tc>
          <w:tcPr>
            <w:tcW w:w="850" w:type="dxa"/>
            <w:gridSpan w:val="2"/>
            <w:tcBorders>
              <w:top w:val="single" w:sz="4" w:space="0" w:color="auto"/>
              <w:left w:val="single" w:sz="4" w:space="0" w:color="auto"/>
              <w:bottom w:val="nil"/>
              <w:right w:val="single" w:sz="4" w:space="0" w:color="auto"/>
            </w:tcBorders>
            <w:hideMark/>
          </w:tcPr>
          <w:p w14:paraId="45F0FA80" w14:textId="77777777" w:rsidR="005A3532" w:rsidRPr="00613175" w:rsidRDefault="005A3532" w:rsidP="006475F4">
            <w:pPr>
              <w:pStyle w:val="TAH"/>
            </w:pPr>
            <w:r w:rsidRPr="00613175">
              <w:t>Verdict</w:t>
            </w:r>
          </w:p>
        </w:tc>
      </w:tr>
      <w:tr w:rsidR="005A3532" w:rsidRPr="00613175" w14:paraId="4235E6EE" w14:textId="77777777" w:rsidTr="009706C6">
        <w:trPr>
          <w:gridAfter w:val="1"/>
          <w:wAfter w:w="113" w:type="dxa"/>
          <w:jc w:val="center"/>
        </w:trPr>
        <w:tc>
          <w:tcPr>
            <w:tcW w:w="675" w:type="dxa"/>
            <w:gridSpan w:val="2"/>
            <w:tcBorders>
              <w:top w:val="nil"/>
              <w:left w:val="single" w:sz="4" w:space="0" w:color="auto"/>
              <w:bottom w:val="single" w:sz="4" w:space="0" w:color="auto"/>
              <w:right w:val="single" w:sz="4" w:space="0" w:color="auto"/>
            </w:tcBorders>
          </w:tcPr>
          <w:p w14:paraId="1014C8E2" w14:textId="77777777" w:rsidR="005A3532" w:rsidRPr="00613175" w:rsidRDefault="005A3532" w:rsidP="006475F4">
            <w:pPr>
              <w:pStyle w:val="TAH"/>
            </w:pPr>
          </w:p>
        </w:tc>
        <w:tc>
          <w:tcPr>
            <w:tcW w:w="3827" w:type="dxa"/>
            <w:gridSpan w:val="2"/>
            <w:tcBorders>
              <w:top w:val="single" w:sz="4" w:space="0" w:color="auto"/>
              <w:left w:val="single" w:sz="4" w:space="0" w:color="auto"/>
              <w:bottom w:val="single" w:sz="4" w:space="0" w:color="auto"/>
              <w:right w:val="single" w:sz="4" w:space="0" w:color="auto"/>
            </w:tcBorders>
          </w:tcPr>
          <w:p w14:paraId="086B4678" w14:textId="77777777" w:rsidR="005A3532" w:rsidRPr="00613175" w:rsidRDefault="005A3532" w:rsidP="006475F4">
            <w:pPr>
              <w:pStyle w:val="TAH"/>
            </w:pPr>
          </w:p>
        </w:tc>
        <w:tc>
          <w:tcPr>
            <w:tcW w:w="708" w:type="dxa"/>
            <w:gridSpan w:val="2"/>
            <w:tcBorders>
              <w:top w:val="single" w:sz="4" w:space="0" w:color="auto"/>
              <w:left w:val="single" w:sz="4" w:space="0" w:color="auto"/>
              <w:bottom w:val="single" w:sz="4" w:space="0" w:color="auto"/>
              <w:right w:val="single" w:sz="4" w:space="0" w:color="auto"/>
            </w:tcBorders>
            <w:hideMark/>
          </w:tcPr>
          <w:p w14:paraId="167B1E32" w14:textId="77777777" w:rsidR="005A3532" w:rsidRPr="00613175" w:rsidRDefault="005A3532" w:rsidP="006475F4">
            <w:pPr>
              <w:pStyle w:val="TAH"/>
            </w:pPr>
            <w:r w:rsidRPr="00613175">
              <w:t>U - S</w:t>
            </w:r>
          </w:p>
        </w:tc>
        <w:tc>
          <w:tcPr>
            <w:tcW w:w="2976" w:type="dxa"/>
            <w:gridSpan w:val="2"/>
            <w:tcBorders>
              <w:top w:val="single" w:sz="4" w:space="0" w:color="auto"/>
              <w:left w:val="single" w:sz="4" w:space="0" w:color="auto"/>
              <w:bottom w:val="single" w:sz="4" w:space="0" w:color="auto"/>
              <w:right w:val="single" w:sz="4" w:space="0" w:color="auto"/>
            </w:tcBorders>
            <w:hideMark/>
          </w:tcPr>
          <w:p w14:paraId="0C422B46" w14:textId="77777777" w:rsidR="005A3532" w:rsidRPr="00613175" w:rsidRDefault="005A3532" w:rsidP="006475F4">
            <w:pPr>
              <w:pStyle w:val="TAH"/>
            </w:pPr>
            <w:r w:rsidRPr="00613175">
              <w:t>Message</w:t>
            </w:r>
          </w:p>
        </w:tc>
        <w:tc>
          <w:tcPr>
            <w:tcW w:w="567" w:type="dxa"/>
            <w:gridSpan w:val="2"/>
            <w:tcBorders>
              <w:top w:val="nil"/>
              <w:left w:val="single" w:sz="4" w:space="0" w:color="auto"/>
              <w:bottom w:val="single" w:sz="4" w:space="0" w:color="auto"/>
              <w:right w:val="single" w:sz="4" w:space="0" w:color="auto"/>
            </w:tcBorders>
          </w:tcPr>
          <w:p w14:paraId="6182DE5D" w14:textId="77777777" w:rsidR="005A3532" w:rsidRPr="00613175" w:rsidRDefault="005A3532" w:rsidP="006475F4">
            <w:pPr>
              <w:pStyle w:val="TAH"/>
            </w:pPr>
          </w:p>
        </w:tc>
        <w:tc>
          <w:tcPr>
            <w:tcW w:w="850" w:type="dxa"/>
            <w:gridSpan w:val="2"/>
            <w:tcBorders>
              <w:top w:val="nil"/>
              <w:left w:val="single" w:sz="4" w:space="0" w:color="auto"/>
              <w:bottom w:val="single" w:sz="4" w:space="0" w:color="auto"/>
              <w:right w:val="single" w:sz="4" w:space="0" w:color="auto"/>
            </w:tcBorders>
          </w:tcPr>
          <w:p w14:paraId="74998FFE" w14:textId="77777777" w:rsidR="005A3532" w:rsidRPr="00613175" w:rsidRDefault="005A3532" w:rsidP="006475F4">
            <w:pPr>
              <w:pStyle w:val="TAH"/>
            </w:pPr>
          </w:p>
        </w:tc>
      </w:tr>
      <w:tr w:rsidR="005A3532" w:rsidRPr="00613175" w14:paraId="7A46412B" w14:textId="77777777" w:rsidTr="009706C6">
        <w:trPr>
          <w:gridAfter w:val="1"/>
          <w:wAfter w:w="113" w:type="dxa"/>
          <w:jc w:val="center"/>
        </w:trPr>
        <w:tc>
          <w:tcPr>
            <w:tcW w:w="675" w:type="dxa"/>
            <w:gridSpan w:val="2"/>
            <w:tcBorders>
              <w:top w:val="single" w:sz="4" w:space="0" w:color="auto"/>
              <w:left w:val="single" w:sz="4" w:space="0" w:color="auto"/>
              <w:bottom w:val="single" w:sz="4" w:space="0" w:color="auto"/>
              <w:right w:val="single" w:sz="4" w:space="0" w:color="auto"/>
            </w:tcBorders>
            <w:hideMark/>
          </w:tcPr>
          <w:p w14:paraId="28E9026B" w14:textId="77777777" w:rsidR="005A3532" w:rsidRPr="00613175" w:rsidRDefault="005A3532" w:rsidP="006475F4">
            <w:pPr>
              <w:pStyle w:val="TAC"/>
            </w:pPr>
            <w:r w:rsidRPr="00613175">
              <w:rPr>
                <w:rFonts w:eastAsia="MS Gothic"/>
                <w:lang w:eastAsia="en-US"/>
              </w:rPr>
              <w:t>1</w:t>
            </w:r>
          </w:p>
        </w:tc>
        <w:tc>
          <w:tcPr>
            <w:tcW w:w="3827" w:type="dxa"/>
            <w:gridSpan w:val="2"/>
            <w:tcBorders>
              <w:top w:val="single" w:sz="4" w:space="0" w:color="auto"/>
              <w:left w:val="single" w:sz="4" w:space="0" w:color="auto"/>
              <w:bottom w:val="single" w:sz="4" w:space="0" w:color="auto"/>
              <w:right w:val="single" w:sz="4" w:space="0" w:color="auto"/>
            </w:tcBorders>
            <w:hideMark/>
          </w:tcPr>
          <w:p w14:paraId="0E0E8111" w14:textId="77777777" w:rsidR="005A3532" w:rsidRPr="00613175" w:rsidRDefault="005A3532" w:rsidP="006475F4">
            <w:pPr>
              <w:pStyle w:val="TAL"/>
              <w:rPr>
                <w:snapToGrid w:val="0"/>
              </w:rPr>
            </w:pPr>
            <w:r w:rsidRPr="00613175">
              <w:rPr>
                <w:lang w:eastAsia="en-US"/>
              </w:rPr>
              <w:t>UE is triggered for activation of supplementary service ICBESU</w:t>
            </w:r>
          </w:p>
        </w:tc>
        <w:tc>
          <w:tcPr>
            <w:tcW w:w="708" w:type="dxa"/>
            <w:gridSpan w:val="2"/>
            <w:tcBorders>
              <w:top w:val="single" w:sz="4" w:space="0" w:color="auto"/>
              <w:left w:val="single" w:sz="4" w:space="0" w:color="auto"/>
              <w:bottom w:val="single" w:sz="4" w:space="0" w:color="auto"/>
              <w:right w:val="single" w:sz="4" w:space="0" w:color="auto"/>
            </w:tcBorders>
          </w:tcPr>
          <w:p w14:paraId="5D7A1382" w14:textId="77777777" w:rsidR="005A3532" w:rsidRPr="00613175" w:rsidRDefault="005A3532" w:rsidP="006475F4">
            <w:pPr>
              <w:pStyle w:val="TAC"/>
            </w:pPr>
            <w:r w:rsidRPr="00613175">
              <w:t>-</w:t>
            </w:r>
          </w:p>
        </w:tc>
        <w:tc>
          <w:tcPr>
            <w:tcW w:w="2976" w:type="dxa"/>
            <w:gridSpan w:val="2"/>
            <w:tcBorders>
              <w:top w:val="single" w:sz="4" w:space="0" w:color="auto"/>
              <w:left w:val="single" w:sz="4" w:space="0" w:color="auto"/>
              <w:bottom w:val="single" w:sz="4" w:space="0" w:color="auto"/>
              <w:right w:val="single" w:sz="4" w:space="0" w:color="auto"/>
            </w:tcBorders>
          </w:tcPr>
          <w:p w14:paraId="2F4B541E" w14:textId="77777777" w:rsidR="005A3532" w:rsidRPr="00613175" w:rsidRDefault="005A3532" w:rsidP="006475F4">
            <w:pPr>
              <w:pStyle w:val="TAL"/>
              <w:rPr>
                <w:lang w:eastAsia="zh-CN"/>
              </w:rPr>
            </w:pPr>
            <w:r w:rsidRPr="00613175">
              <w:t>-</w:t>
            </w:r>
          </w:p>
        </w:tc>
        <w:tc>
          <w:tcPr>
            <w:tcW w:w="567" w:type="dxa"/>
            <w:gridSpan w:val="2"/>
            <w:tcBorders>
              <w:top w:val="single" w:sz="4" w:space="0" w:color="auto"/>
              <w:left w:val="single" w:sz="4" w:space="0" w:color="auto"/>
              <w:bottom w:val="single" w:sz="4" w:space="0" w:color="auto"/>
              <w:right w:val="single" w:sz="4" w:space="0" w:color="auto"/>
            </w:tcBorders>
          </w:tcPr>
          <w:p w14:paraId="77E6E055" w14:textId="77777777" w:rsidR="005A3532" w:rsidRPr="00613175" w:rsidRDefault="005A3532" w:rsidP="006475F4">
            <w:pPr>
              <w:pStyle w:val="TAC"/>
              <w:rPr>
                <w:lang w:eastAsia="zh-CN"/>
              </w:rPr>
            </w:pPr>
            <w:r w:rsidRPr="00613175">
              <w:t>-</w:t>
            </w:r>
          </w:p>
        </w:tc>
        <w:tc>
          <w:tcPr>
            <w:tcW w:w="850" w:type="dxa"/>
            <w:gridSpan w:val="2"/>
            <w:tcBorders>
              <w:top w:val="single" w:sz="4" w:space="0" w:color="auto"/>
              <w:left w:val="single" w:sz="4" w:space="0" w:color="auto"/>
              <w:bottom w:val="single" w:sz="4" w:space="0" w:color="auto"/>
              <w:right w:val="single" w:sz="4" w:space="0" w:color="auto"/>
            </w:tcBorders>
          </w:tcPr>
          <w:p w14:paraId="6F390A1F" w14:textId="77777777" w:rsidR="005A3532" w:rsidRPr="00613175" w:rsidRDefault="005A3532" w:rsidP="006475F4">
            <w:pPr>
              <w:pStyle w:val="TAC"/>
              <w:rPr>
                <w:lang w:eastAsia="en-US"/>
              </w:rPr>
            </w:pPr>
            <w:r w:rsidRPr="00613175">
              <w:t>-</w:t>
            </w:r>
          </w:p>
        </w:tc>
      </w:tr>
      <w:tr w:rsidR="009706C6" w:rsidRPr="00613175" w14:paraId="1EBA3C60" w14:textId="77777777" w:rsidTr="009706C6">
        <w:trPr>
          <w:gridBefore w:val="1"/>
          <w:wBefore w:w="113" w:type="dxa"/>
          <w:jc w:val="center"/>
        </w:trPr>
        <w:tc>
          <w:tcPr>
            <w:tcW w:w="675" w:type="dxa"/>
            <w:gridSpan w:val="2"/>
            <w:tcBorders>
              <w:top w:val="single" w:sz="4" w:space="0" w:color="auto"/>
              <w:left w:val="single" w:sz="4" w:space="0" w:color="auto"/>
              <w:bottom w:val="single" w:sz="4" w:space="0" w:color="auto"/>
              <w:right w:val="single" w:sz="4" w:space="0" w:color="auto"/>
            </w:tcBorders>
          </w:tcPr>
          <w:p w14:paraId="74C92D4C" w14:textId="77777777" w:rsidR="009706C6" w:rsidRPr="00613175" w:rsidRDefault="009706C6" w:rsidP="009E6EA4">
            <w:pPr>
              <w:pStyle w:val="TAC"/>
              <w:rPr>
                <w:rFonts w:eastAsia="MS Gothic"/>
              </w:rPr>
            </w:pPr>
            <w:r w:rsidRPr="00613175">
              <w:t>2</w:t>
            </w:r>
          </w:p>
        </w:tc>
        <w:tc>
          <w:tcPr>
            <w:tcW w:w="3827" w:type="dxa"/>
            <w:gridSpan w:val="2"/>
            <w:tcBorders>
              <w:top w:val="single" w:sz="4" w:space="0" w:color="auto"/>
              <w:left w:val="single" w:sz="4" w:space="0" w:color="auto"/>
              <w:bottom w:val="single" w:sz="4" w:space="0" w:color="auto"/>
              <w:right w:val="single" w:sz="4" w:space="0" w:color="auto"/>
            </w:tcBorders>
          </w:tcPr>
          <w:p w14:paraId="64DBB22C" w14:textId="77777777" w:rsidR="009706C6" w:rsidRPr="00613175" w:rsidRDefault="009706C6" w:rsidP="009E6EA4">
            <w:pPr>
              <w:pStyle w:val="TAL"/>
            </w:pPr>
            <w:r w:rsidRPr="00613175">
              <w:t>Check: Does the UE perform steps 2 – 5b of the generic test procedure for activation of Supplementary Services according to annex A.21</w:t>
            </w:r>
          </w:p>
        </w:tc>
        <w:tc>
          <w:tcPr>
            <w:tcW w:w="708" w:type="dxa"/>
            <w:gridSpan w:val="2"/>
            <w:tcBorders>
              <w:top w:val="single" w:sz="4" w:space="0" w:color="auto"/>
              <w:left w:val="single" w:sz="4" w:space="0" w:color="auto"/>
              <w:bottom w:val="single" w:sz="4" w:space="0" w:color="auto"/>
              <w:right w:val="single" w:sz="4" w:space="0" w:color="auto"/>
            </w:tcBorders>
          </w:tcPr>
          <w:p w14:paraId="5B4F1BAC" w14:textId="77777777" w:rsidR="009706C6" w:rsidRPr="00613175" w:rsidRDefault="009706C6" w:rsidP="009E6EA4">
            <w:pPr>
              <w:pStyle w:val="TAC"/>
            </w:pPr>
            <w:r w:rsidRPr="00613175">
              <w:t>-</w:t>
            </w:r>
          </w:p>
        </w:tc>
        <w:tc>
          <w:tcPr>
            <w:tcW w:w="2976" w:type="dxa"/>
            <w:gridSpan w:val="2"/>
            <w:tcBorders>
              <w:top w:val="single" w:sz="4" w:space="0" w:color="auto"/>
              <w:left w:val="single" w:sz="4" w:space="0" w:color="auto"/>
              <w:bottom w:val="single" w:sz="4" w:space="0" w:color="auto"/>
              <w:right w:val="single" w:sz="4" w:space="0" w:color="auto"/>
            </w:tcBorders>
          </w:tcPr>
          <w:p w14:paraId="04E57F96" w14:textId="77777777" w:rsidR="009706C6" w:rsidRPr="00613175" w:rsidRDefault="009706C6" w:rsidP="009E6EA4">
            <w:pPr>
              <w:pStyle w:val="TAL"/>
            </w:pPr>
            <w:r w:rsidRPr="00613175">
              <w:t>-</w:t>
            </w:r>
          </w:p>
        </w:tc>
        <w:tc>
          <w:tcPr>
            <w:tcW w:w="567" w:type="dxa"/>
            <w:gridSpan w:val="2"/>
            <w:tcBorders>
              <w:top w:val="single" w:sz="4" w:space="0" w:color="auto"/>
              <w:left w:val="single" w:sz="4" w:space="0" w:color="auto"/>
              <w:bottom w:val="single" w:sz="4" w:space="0" w:color="auto"/>
              <w:right w:val="single" w:sz="4" w:space="0" w:color="auto"/>
            </w:tcBorders>
          </w:tcPr>
          <w:p w14:paraId="735C58C2" w14:textId="77777777" w:rsidR="009706C6" w:rsidRPr="00613175" w:rsidRDefault="009706C6" w:rsidP="009E6EA4">
            <w:pPr>
              <w:pStyle w:val="TAC"/>
            </w:pPr>
            <w:r w:rsidRPr="00613175">
              <w:t>1</w:t>
            </w:r>
          </w:p>
        </w:tc>
        <w:tc>
          <w:tcPr>
            <w:tcW w:w="850" w:type="dxa"/>
            <w:gridSpan w:val="2"/>
            <w:tcBorders>
              <w:top w:val="single" w:sz="4" w:space="0" w:color="auto"/>
              <w:left w:val="single" w:sz="4" w:space="0" w:color="auto"/>
              <w:bottom w:val="single" w:sz="4" w:space="0" w:color="auto"/>
              <w:right w:val="single" w:sz="4" w:space="0" w:color="auto"/>
            </w:tcBorders>
          </w:tcPr>
          <w:p w14:paraId="38C5FE51" w14:textId="77777777" w:rsidR="009706C6" w:rsidRPr="00613175" w:rsidRDefault="009706C6" w:rsidP="009E6EA4">
            <w:pPr>
              <w:pStyle w:val="TAC"/>
            </w:pPr>
            <w:r w:rsidRPr="00613175">
              <w:t>-</w:t>
            </w:r>
          </w:p>
        </w:tc>
      </w:tr>
      <w:tr w:rsidR="005A3532" w:rsidRPr="00613175" w14:paraId="39033505" w14:textId="77777777" w:rsidTr="009706C6">
        <w:trPr>
          <w:gridAfter w:val="1"/>
          <w:wAfter w:w="113" w:type="dxa"/>
          <w:jc w:val="center"/>
        </w:trPr>
        <w:tc>
          <w:tcPr>
            <w:tcW w:w="675" w:type="dxa"/>
            <w:gridSpan w:val="2"/>
            <w:tcBorders>
              <w:top w:val="single" w:sz="4" w:space="0" w:color="auto"/>
              <w:left w:val="single" w:sz="4" w:space="0" w:color="auto"/>
              <w:bottom w:val="single" w:sz="4" w:space="0" w:color="auto"/>
              <w:right w:val="single" w:sz="4" w:space="0" w:color="auto"/>
            </w:tcBorders>
          </w:tcPr>
          <w:p w14:paraId="6B3C4C05" w14:textId="1C76E910" w:rsidR="005A3532" w:rsidRPr="00613175" w:rsidRDefault="009706C6" w:rsidP="006475F4">
            <w:pPr>
              <w:pStyle w:val="TAC"/>
            </w:pPr>
            <w:r w:rsidRPr="00613175">
              <w:rPr>
                <w:rFonts w:eastAsia="MS Gothic"/>
                <w:lang w:eastAsia="en-US"/>
              </w:rPr>
              <w:t>3</w:t>
            </w:r>
          </w:p>
        </w:tc>
        <w:tc>
          <w:tcPr>
            <w:tcW w:w="3827" w:type="dxa"/>
            <w:gridSpan w:val="2"/>
            <w:tcBorders>
              <w:top w:val="single" w:sz="4" w:space="0" w:color="auto"/>
              <w:left w:val="single" w:sz="4" w:space="0" w:color="auto"/>
              <w:bottom w:val="single" w:sz="4" w:space="0" w:color="auto"/>
              <w:right w:val="single" w:sz="4" w:space="0" w:color="auto"/>
            </w:tcBorders>
          </w:tcPr>
          <w:p w14:paraId="033D3C07" w14:textId="18D7CA5B" w:rsidR="005A3532" w:rsidRPr="00613175" w:rsidRDefault="009706C6" w:rsidP="006475F4">
            <w:pPr>
              <w:pStyle w:val="TAL"/>
              <w:rPr>
                <w:rFonts w:eastAsia="MS Gothic"/>
                <w:lang w:eastAsia="en-US"/>
              </w:rPr>
            </w:pPr>
            <w:r w:rsidRPr="00613175">
              <w:t>Check: Does the Simservs document stored in the SS contain the information supplied by UE as according to table 8.18.3.3-1 or table 8.18.3.3-2?</w:t>
            </w:r>
          </w:p>
        </w:tc>
        <w:tc>
          <w:tcPr>
            <w:tcW w:w="708" w:type="dxa"/>
            <w:gridSpan w:val="2"/>
            <w:tcBorders>
              <w:top w:val="single" w:sz="4" w:space="0" w:color="auto"/>
              <w:left w:val="single" w:sz="4" w:space="0" w:color="auto"/>
              <w:bottom w:val="single" w:sz="4" w:space="0" w:color="auto"/>
              <w:right w:val="single" w:sz="4" w:space="0" w:color="auto"/>
            </w:tcBorders>
          </w:tcPr>
          <w:p w14:paraId="5F3494B5" w14:textId="77777777" w:rsidR="005A3532" w:rsidRPr="00613175" w:rsidRDefault="005A3532" w:rsidP="006475F4">
            <w:pPr>
              <w:pStyle w:val="TAC"/>
              <w:rPr>
                <w:rFonts w:eastAsia="MS Mincho"/>
              </w:rPr>
            </w:pPr>
            <w:r w:rsidRPr="00613175">
              <w:t>-</w:t>
            </w:r>
          </w:p>
        </w:tc>
        <w:tc>
          <w:tcPr>
            <w:tcW w:w="2976" w:type="dxa"/>
            <w:gridSpan w:val="2"/>
            <w:tcBorders>
              <w:top w:val="single" w:sz="4" w:space="0" w:color="auto"/>
              <w:left w:val="single" w:sz="4" w:space="0" w:color="auto"/>
              <w:bottom w:val="single" w:sz="4" w:space="0" w:color="auto"/>
              <w:right w:val="single" w:sz="4" w:space="0" w:color="auto"/>
            </w:tcBorders>
          </w:tcPr>
          <w:p w14:paraId="7F39DE7C" w14:textId="410A33B1" w:rsidR="005A3532" w:rsidRPr="00613175" w:rsidRDefault="005A3532" w:rsidP="006475F4">
            <w:pPr>
              <w:pStyle w:val="TAL"/>
              <w:rPr>
                <w:rFonts w:eastAsia="SimSun"/>
                <w:lang w:eastAsia="zh-CN"/>
              </w:rPr>
            </w:pPr>
          </w:p>
        </w:tc>
        <w:tc>
          <w:tcPr>
            <w:tcW w:w="567" w:type="dxa"/>
            <w:gridSpan w:val="2"/>
            <w:tcBorders>
              <w:top w:val="single" w:sz="4" w:space="0" w:color="auto"/>
              <w:left w:val="single" w:sz="4" w:space="0" w:color="auto"/>
              <w:bottom w:val="single" w:sz="4" w:space="0" w:color="auto"/>
              <w:right w:val="single" w:sz="4" w:space="0" w:color="auto"/>
            </w:tcBorders>
          </w:tcPr>
          <w:p w14:paraId="6A19401E" w14:textId="3F6DE185" w:rsidR="005A3532" w:rsidRPr="00613175" w:rsidRDefault="009706C6" w:rsidP="006475F4">
            <w:pPr>
              <w:pStyle w:val="TAC"/>
              <w:rPr>
                <w:lang w:eastAsia="zh-CN"/>
              </w:rPr>
            </w:pPr>
            <w:r w:rsidRPr="00613175">
              <w:t>2</w:t>
            </w:r>
          </w:p>
        </w:tc>
        <w:tc>
          <w:tcPr>
            <w:tcW w:w="850" w:type="dxa"/>
            <w:gridSpan w:val="2"/>
            <w:tcBorders>
              <w:top w:val="single" w:sz="4" w:space="0" w:color="auto"/>
              <w:left w:val="single" w:sz="4" w:space="0" w:color="auto"/>
              <w:bottom w:val="single" w:sz="4" w:space="0" w:color="auto"/>
              <w:right w:val="single" w:sz="4" w:space="0" w:color="auto"/>
            </w:tcBorders>
          </w:tcPr>
          <w:p w14:paraId="65BDAF84" w14:textId="75718B72" w:rsidR="005A3532" w:rsidRPr="00613175" w:rsidRDefault="009706C6" w:rsidP="006475F4">
            <w:pPr>
              <w:pStyle w:val="TAC"/>
              <w:rPr>
                <w:lang w:eastAsia="zh-CN"/>
              </w:rPr>
            </w:pPr>
            <w:r w:rsidRPr="00613175">
              <w:t>P</w:t>
            </w:r>
          </w:p>
        </w:tc>
      </w:tr>
      <w:tr w:rsidR="005A3532" w:rsidRPr="00613175" w14:paraId="4E2D2DD4" w14:textId="77777777" w:rsidTr="009706C6">
        <w:trPr>
          <w:gridAfter w:val="1"/>
          <w:wAfter w:w="113" w:type="dxa"/>
          <w:jc w:val="center"/>
        </w:trPr>
        <w:tc>
          <w:tcPr>
            <w:tcW w:w="675" w:type="dxa"/>
            <w:gridSpan w:val="2"/>
            <w:tcBorders>
              <w:top w:val="single" w:sz="4" w:space="0" w:color="auto"/>
              <w:left w:val="single" w:sz="4" w:space="0" w:color="auto"/>
              <w:bottom w:val="single" w:sz="4" w:space="0" w:color="auto"/>
              <w:right w:val="single" w:sz="4" w:space="0" w:color="auto"/>
            </w:tcBorders>
          </w:tcPr>
          <w:p w14:paraId="4B15C108" w14:textId="1FFF9658" w:rsidR="005A3532" w:rsidRPr="00613175" w:rsidRDefault="009706C6" w:rsidP="006475F4">
            <w:pPr>
              <w:pStyle w:val="TAC"/>
            </w:pPr>
            <w:r w:rsidRPr="00613175">
              <w:rPr>
                <w:rFonts w:eastAsia="MS Gothic"/>
              </w:rPr>
              <w:t>4</w:t>
            </w:r>
          </w:p>
        </w:tc>
        <w:tc>
          <w:tcPr>
            <w:tcW w:w="3827" w:type="dxa"/>
            <w:gridSpan w:val="2"/>
            <w:tcBorders>
              <w:top w:val="single" w:sz="4" w:space="0" w:color="auto"/>
              <w:left w:val="single" w:sz="4" w:space="0" w:color="auto"/>
              <w:bottom w:val="single" w:sz="4" w:space="0" w:color="auto"/>
              <w:right w:val="single" w:sz="4" w:space="0" w:color="auto"/>
            </w:tcBorders>
          </w:tcPr>
          <w:p w14:paraId="1C9B1CEF" w14:textId="77777777" w:rsidR="005A3532" w:rsidRPr="00613175" w:rsidRDefault="005A3532" w:rsidP="006475F4">
            <w:pPr>
              <w:pStyle w:val="TAL"/>
              <w:rPr>
                <w:rFonts w:eastAsia="MS Gothic"/>
                <w:lang w:eastAsia="en-US"/>
              </w:rPr>
            </w:pPr>
            <w:r w:rsidRPr="00613175">
              <w:rPr>
                <w:lang w:eastAsia="en-US"/>
              </w:rPr>
              <w:t>UE is triggered for deactivation of supplementary service ICBESU</w:t>
            </w:r>
          </w:p>
        </w:tc>
        <w:tc>
          <w:tcPr>
            <w:tcW w:w="708" w:type="dxa"/>
            <w:gridSpan w:val="2"/>
            <w:tcBorders>
              <w:top w:val="single" w:sz="4" w:space="0" w:color="auto"/>
              <w:left w:val="single" w:sz="4" w:space="0" w:color="auto"/>
              <w:bottom w:val="single" w:sz="4" w:space="0" w:color="auto"/>
              <w:right w:val="single" w:sz="4" w:space="0" w:color="auto"/>
            </w:tcBorders>
          </w:tcPr>
          <w:p w14:paraId="05B1CC2D" w14:textId="77777777" w:rsidR="005A3532" w:rsidRPr="00613175" w:rsidRDefault="005A3532" w:rsidP="006475F4">
            <w:pPr>
              <w:pStyle w:val="TAC"/>
              <w:rPr>
                <w:rFonts w:eastAsia="MS Mincho"/>
              </w:rPr>
            </w:pPr>
            <w:r w:rsidRPr="00613175">
              <w:t>-</w:t>
            </w:r>
          </w:p>
        </w:tc>
        <w:tc>
          <w:tcPr>
            <w:tcW w:w="2976" w:type="dxa"/>
            <w:gridSpan w:val="2"/>
            <w:tcBorders>
              <w:top w:val="single" w:sz="4" w:space="0" w:color="auto"/>
              <w:left w:val="single" w:sz="4" w:space="0" w:color="auto"/>
              <w:bottom w:val="single" w:sz="4" w:space="0" w:color="auto"/>
              <w:right w:val="single" w:sz="4" w:space="0" w:color="auto"/>
            </w:tcBorders>
          </w:tcPr>
          <w:p w14:paraId="10F29B8A" w14:textId="77777777" w:rsidR="005A3532" w:rsidRPr="00613175" w:rsidRDefault="005A3532" w:rsidP="006475F4">
            <w:pPr>
              <w:pStyle w:val="TAL"/>
              <w:rPr>
                <w:rFonts w:eastAsia="SimSun"/>
                <w:lang w:eastAsia="zh-CN"/>
              </w:rPr>
            </w:pPr>
            <w:r w:rsidRPr="00613175">
              <w:t>-</w:t>
            </w:r>
          </w:p>
        </w:tc>
        <w:tc>
          <w:tcPr>
            <w:tcW w:w="567" w:type="dxa"/>
            <w:gridSpan w:val="2"/>
            <w:tcBorders>
              <w:top w:val="single" w:sz="4" w:space="0" w:color="auto"/>
              <w:left w:val="single" w:sz="4" w:space="0" w:color="auto"/>
              <w:bottom w:val="single" w:sz="4" w:space="0" w:color="auto"/>
              <w:right w:val="single" w:sz="4" w:space="0" w:color="auto"/>
            </w:tcBorders>
          </w:tcPr>
          <w:p w14:paraId="4645B1A8" w14:textId="77777777" w:rsidR="005A3532" w:rsidRPr="00613175" w:rsidRDefault="005A3532" w:rsidP="006475F4">
            <w:pPr>
              <w:pStyle w:val="TAC"/>
              <w:rPr>
                <w:lang w:eastAsia="zh-CN"/>
              </w:rPr>
            </w:pPr>
            <w:r w:rsidRPr="00613175">
              <w:t>-</w:t>
            </w:r>
          </w:p>
        </w:tc>
        <w:tc>
          <w:tcPr>
            <w:tcW w:w="850" w:type="dxa"/>
            <w:gridSpan w:val="2"/>
            <w:tcBorders>
              <w:top w:val="single" w:sz="4" w:space="0" w:color="auto"/>
              <w:left w:val="single" w:sz="4" w:space="0" w:color="auto"/>
              <w:bottom w:val="single" w:sz="4" w:space="0" w:color="auto"/>
              <w:right w:val="single" w:sz="4" w:space="0" w:color="auto"/>
            </w:tcBorders>
          </w:tcPr>
          <w:p w14:paraId="7ABD6088" w14:textId="77777777" w:rsidR="005A3532" w:rsidRPr="00613175" w:rsidRDefault="005A3532" w:rsidP="006475F4">
            <w:pPr>
              <w:pStyle w:val="TAC"/>
              <w:rPr>
                <w:lang w:eastAsia="zh-CN"/>
              </w:rPr>
            </w:pPr>
            <w:r w:rsidRPr="00613175">
              <w:t>-</w:t>
            </w:r>
          </w:p>
        </w:tc>
      </w:tr>
      <w:tr w:rsidR="009706C6" w:rsidRPr="00613175" w14:paraId="51E1B29F" w14:textId="77777777" w:rsidTr="009706C6">
        <w:trPr>
          <w:gridBefore w:val="1"/>
          <w:wBefore w:w="113" w:type="dxa"/>
          <w:jc w:val="center"/>
        </w:trPr>
        <w:tc>
          <w:tcPr>
            <w:tcW w:w="675" w:type="dxa"/>
            <w:gridSpan w:val="2"/>
            <w:tcBorders>
              <w:top w:val="single" w:sz="4" w:space="0" w:color="auto"/>
              <w:left w:val="single" w:sz="4" w:space="0" w:color="auto"/>
              <w:bottom w:val="single" w:sz="4" w:space="0" w:color="auto"/>
              <w:right w:val="single" w:sz="4" w:space="0" w:color="auto"/>
            </w:tcBorders>
          </w:tcPr>
          <w:p w14:paraId="3F9BFAA5" w14:textId="77777777" w:rsidR="009706C6" w:rsidRPr="00613175" w:rsidDel="00190E57" w:rsidRDefault="009706C6" w:rsidP="009E6EA4">
            <w:pPr>
              <w:pStyle w:val="TAC"/>
              <w:rPr>
                <w:rFonts w:eastAsia="MS Gothic"/>
              </w:rPr>
            </w:pPr>
            <w:r w:rsidRPr="00613175">
              <w:t>5</w:t>
            </w:r>
          </w:p>
        </w:tc>
        <w:tc>
          <w:tcPr>
            <w:tcW w:w="3827" w:type="dxa"/>
            <w:gridSpan w:val="2"/>
            <w:tcBorders>
              <w:top w:val="single" w:sz="4" w:space="0" w:color="auto"/>
              <w:left w:val="single" w:sz="4" w:space="0" w:color="auto"/>
              <w:bottom w:val="single" w:sz="4" w:space="0" w:color="auto"/>
              <w:right w:val="single" w:sz="4" w:space="0" w:color="auto"/>
            </w:tcBorders>
          </w:tcPr>
          <w:p w14:paraId="5DEB5632" w14:textId="77777777" w:rsidR="009706C6" w:rsidRPr="00613175" w:rsidRDefault="009706C6" w:rsidP="009E6EA4">
            <w:pPr>
              <w:pStyle w:val="TAL"/>
            </w:pPr>
            <w:r w:rsidRPr="00613175">
              <w:t>Check: Does the UE perform steps 8 – 8b of the generic test procedure for activation of Supplementary Services according to annex A.21</w:t>
            </w:r>
          </w:p>
        </w:tc>
        <w:tc>
          <w:tcPr>
            <w:tcW w:w="708" w:type="dxa"/>
            <w:gridSpan w:val="2"/>
            <w:tcBorders>
              <w:top w:val="single" w:sz="4" w:space="0" w:color="auto"/>
              <w:left w:val="single" w:sz="4" w:space="0" w:color="auto"/>
              <w:bottom w:val="single" w:sz="4" w:space="0" w:color="auto"/>
              <w:right w:val="single" w:sz="4" w:space="0" w:color="auto"/>
            </w:tcBorders>
          </w:tcPr>
          <w:p w14:paraId="2856963B" w14:textId="77777777" w:rsidR="009706C6" w:rsidRPr="00613175" w:rsidRDefault="009706C6" w:rsidP="009E6EA4">
            <w:pPr>
              <w:pStyle w:val="TAC"/>
            </w:pPr>
            <w:r w:rsidRPr="00613175">
              <w:t>-</w:t>
            </w:r>
          </w:p>
        </w:tc>
        <w:tc>
          <w:tcPr>
            <w:tcW w:w="2976" w:type="dxa"/>
            <w:gridSpan w:val="2"/>
            <w:tcBorders>
              <w:top w:val="single" w:sz="4" w:space="0" w:color="auto"/>
              <w:left w:val="single" w:sz="4" w:space="0" w:color="auto"/>
              <w:bottom w:val="single" w:sz="4" w:space="0" w:color="auto"/>
              <w:right w:val="single" w:sz="4" w:space="0" w:color="auto"/>
            </w:tcBorders>
          </w:tcPr>
          <w:p w14:paraId="1CCE15A6" w14:textId="77777777" w:rsidR="009706C6" w:rsidRPr="00613175" w:rsidRDefault="009706C6" w:rsidP="009E6EA4">
            <w:pPr>
              <w:pStyle w:val="TAL"/>
            </w:pPr>
            <w:r w:rsidRPr="00613175">
              <w:t>-</w:t>
            </w:r>
          </w:p>
        </w:tc>
        <w:tc>
          <w:tcPr>
            <w:tcW w:w="567" w:type="dxa"/>
            <w:gridSpan w:val="2"/>
            <w:tcBorders>
              <w:top w:val="single" w:sz="4" w:space="0" w:color="auto"/>
              <w:left w:val="single" w:sz="4" w:space="0" w:color="auto"/>
              <w:bottom w:val="single" w:sz="4" w:space="0" w:color="auto"/>
              <w:right w:val="single" w:sz="4" w:space="0" w:color="auto"/>
            </w:tcBorders>
          </w:tcPr>
          <w:p w14:paraId="29214E55" w14:textId="77777777" w:rsidR="009706C6" w:rsidRPr="00613175" w:rsidRDefault="009706C6" w:rsidP="009E6EA4">
            <w:pPr>
              <w:pStyle w:val="TAC"/>
            </w:pPr>
            <w:r w:rsidRPr="00613175">
              <w:t>3</w:t>
            </w:r>
          </w:p>
        </w:tc>
        <w:tc>
          <w:tcPr>
            <w:tcW w:w="850" w:type="dxa"/>
            <w:gridSpan w:val="2"/>
            <w:tcBorders>
              <w:top w:val="single" w:sz="4" w:space="0" w:color="auto"/>
              <w:left w:val="single" w:sz="4" w:space="0" w:color="auto"/>
              <w:bottom w:val="single" w:sz="4" w:space="0" w:color="auto"/>
              <w:right w:val="single" w:sz="4" w:space="0" w:color="auto"/>
            </w:tcBorders>
          </w:tcPr>
          <w:p w14:paraId="7DC6E239" w14:textId="77777777" w:rsidR="009706C6" w:rsidRPr="00613175" w:rsidRDefault="009706C6" w:rsidP="009E6EA4">
            <w:pPr>
              <w:pStyle w:val="TAC"/>
            </w:pPr>
            <w:r w:rsidRPr="00613175">
              <w:t>-</w:t>
            </w:r>
          </w:p>
        </w:tc>
      </w:tr>
      <w:tr w:rsidR="009706C6" w:rsidRPr="00613175" w14:paraId="173798B4" w14:textId="77777777" w:rsidTr="009706C6">
        <w:trPr>
          <w:gridBefore w:val="1"/>
          <w:wBefore w:w="113" w:type="dxa"/>
          <w:jc w:val="center"/>
        </w:trPr>
        <w:tc>
          <w:tcPr>
            <w:tcW w:w="675" w:type="dxa"/>
            <w:gridSpan w:val="2"/>
            <w:tcBorders>
              <w:top w:val="single" w:sz="4" w:space="0" w:color="auto"/>
              <w:left w:val="single" w:sz="4" w:space="0" w:color="auto"/>
              <w:bottom w:val="single" w:sz="4" w:space="0" w:color="auto"/>
              <w:right w:val="single" w:sz="4" w:space="0" w:color="auto"/>
            </w:tcBorders>
          </w:tcPr>
          <w:p w14:paraId="5A8E58CC" w14:textId="77777777" w:rsidR="009706C6" w:rsidRPr="00613175" w:rsidDel="00190E57" w:rsidRDefault="009706C6" w:rsidP="009E6EA4">
            <w:pPr>
              <w:pStyle w:val="TAC"/>
              <w:rPr>
                <w:rFonts w:eastAsia="MS Gothic"/>
              </w:rPr>
            </w:pPr>
            <w:r w:rsidRPr="00613175">
              <w:t>6</w:t>
            </w:r>
          </w:p>
        </w:tc>
        <w:tc>
          <w:tcPr>
            <w:tcW w:w="3827" w:type="dxa"/>
            <w:gridSpan w:val="2"/>
            <w:tcBorders>
              <w:top w:val="single" w:sz="4" w:space="0" w:color="auto"/>
              <w:left w:val="single" w:sz="4" w:space="0" w:color="auto"/>
              <w:bottom w:val="single" w:sz="4" w:space="0" w:color="auto"/>
              <w:right w:val="single" w:sz="4" w:space="0" w:color="auto"/>
            </w:tcBorders>
          </w:tcPr>
          <w:p w14:paraId="21F17E8D" w14:textId="77777777" w:rsidR="009706C6" w:rsidRPr="00613175" w:rsidRDefault="009706C6" w:rsidP="009E6EA4">
            <w:pPr>
              <w:keepNext/>
              <w:keepLines/>
              <w:spacing w:after="0"/>
            </w:pPr>
            <w:r w:rsidRPr="00613175">
              <w:rPr>
                <w:rFonts w:ascii="Arial" w:hAnsi="Arial"/>
                <w:sz w:val="18"/>
              </w:rPr>
              <w:t>Check: Does the Simservs document stored in the SS contain the information supplied by UE as according to table 8.18.3.3-3 or table 8.18.3.3-4?</w:t>
            </w:r>
          </w:p>
        </w:tc>
        <w:tc>
          <w:tcPr>
            <w:tcW w:w="708" w:type="dxa"/>
            <w:gridSpan w:val="2"/>
            <w:tcBorders>
              <w:top w:val="single" w:sz="4" w:space="0" w:color="auto"/>
              <w:left w:val="single" w:sz="4" w:space="0" w:color="auto"/>
              <w:bottom w:val="single" w:sz="4" w:space="0" w:color="auto"/>
              <w:right w:val="single" w:sz="4" w:space="0" w:color="auto"/>
            </w:tcBorders>
          </w:tcPr>
          <w:p w14:paraId="4890A50A" w14:textId="77777777" w:rsidR="009706C6" w:rsidRPr="00613175" w:rsidRDefault="009706C6" w:rsidP="009E6EA4">
            <w:pPr>
              <w:pStyle w:val="TAC"/>
            </w:pPr>
            <w:r w:rsidRPr="00613175">
              <w:rPr>
                <w:rFonts w:eastAsia="MS Mincho"/>
              </w:rPr>
              <w:t>-</w:t>
            </w:r>
          </w:p>
        </w:tc>
        <w:tc>
          <w:tcPr>
            <w:tcW w:w="2976" w:type="dxa"/>
            <w:gridSpan w:val="2"/>
            <w:tcBorders>
              <w:top w:val="single" w:sz="4" w:space="0" w:color="auto"/>
              <w:left w:val="single" w:sz="4" w:space="0" w:color="auto"/>
              <w:bottom w:val="single" w:sz="4" w:space="0" w:color="auto"/>
              <w:right w:val="single" w:sz="4" w:space="0" w:color="auto"/>
            </w:tcBorders>
          </w:tcPr>
          <w:p w14:paraId="701844D9" w14:textId="77777777" w:rsidR="009706C6" w:rsidRPr="00613175" w:rsidRDefault="009706C6" w:rsidP="009E6EA4">
            <w:pPr>
              <w:pStyle w:val="TAL"/>
            </w:pPr>
            <w:r w:rsidRPr="00613175">
              <w:t>-</w:t>
            </w:r>
          </w:p>
        </w:tc>
        <w:tc>
          <w:tcPr>
            <w:tcW w:w="567" w:type="dxa"/>
            <w:gridSpan w:val="2"/>
            <w:tcBorders>
              <w:top w:val="single" w:sz="4" w:space="0" w:color="auto"/>
              <w:left w:val="single" w:sz="4" w:space="0" w:color="auto"/>
              <w:bottom w:val="single" w:sz="4" w:space="0" w:color="auto"/>
              <w:right w:val="single" w:sz="4" w:space="0" w:color="auto"/>
            </w:tcBorders>
          </w:tcPr>
          <w:p w14:paraId="6E163F53" w14:textId="77777777" w:rsidR="009706C6" w:rsidRPr="00613175" w:rsidRDefault="009706C6" w:rsidP="009E6EA4">
            <w:pPr>
              <w:pStyle w:val="TAC"/>
            </w:pPr>
            <w:r w:rsidRPr="00613175">
              <w:t>3</w:t>
            </w:r>
          </w:p>
        </w:tc>
        <w:tc>
          <w:tcPr>
            <w:tcW w:w="850" w:type="dxa"/>
            <w:gridSpan w:val="2"/>
            <w:tcBorders>
              <w:top w:val="single" w:sz="4" w:space="0" w:color="auto"/>
              <w:left w:val="single" w:sz="4" w:space="0" w:color="auto"/>
              <w:bottom w:val="single" w:sz="4" w:space="0" w:color="auto"/>
              <w:right w:val="single" w:sz="4" w:space="0" w:color="auto"/>
            </w:tcBorders>
          </w:tcPr>
          <w:p w14:paraId="66885527" w14:textId="77777777" w:rsidR="009706C6" w:rsidRPr="00613175" w:rsidRDefault="009706C6" w:rsidP="009E6EA4">
            <w:pPr>
              <w:pStyle w:val="TAC"/>
            </w:pPr>
            <w:r w:rsidRPr="00613175">
              <w:t>P</w:t>
            </w:r>
          </w:p>
        </w:tc>
      </w:tr>
    </w:tbl>
    <w:p w14:paraId="73566BC0" w14:textId="77777777" w:rsidR="005A3532" w:rsidRPr="00613175" w:rsidRDefault="005A3532" w:rsidP="005A3532"/>
    <w:p w14:paraId="557094FE" w14:textId="77777777" w:rsidR="005A3532" w:rsidRPr="00613175" w:rsidRDefault="005A3532" w:rsidP="00F238ED">
      <w:pPr>
        <w:pStyle w:val="H6"/>
      </w:pPr>
      <w:bookmarkStart w:id="944" w:name="_Toc51948471"/>
      <w:bookmarkStart w:id="945" w:name="_Toc52162545"/>
      <w:bookmarkStart w:id="946" w:name="_Toc60916184"/>
      <w:r w:rsidRPr="00613175">
        <w:t>8.18.3.3</w:t>
      </w:r>
      <w:r w:rsidRPr="00613175">
        <w:tab/>
        <w:t>Specific message contents</w:t>
      </w:r>
      <w:bookmarkEnd w:id="944"/>
      <w:bookmarkEnd w:id="945"/>
      <w:bookmarkEnd w:id="946"/>
    </w:p>
    <w:p w14:paraId="6A1756B3" w14:textId="77777777" w:rsidR="009706C6" w:rsidRPr="00613175" w:rsidRDefault="009706C6" w:rsidP="009706C6"/>
    <w:p w14:paraId="1C66094A" w14:textId="77777777" w:rsidR="009706C6" w:rsidRPr="00613175" w:rsidRDefault="009706C6" w:rsidP="009706C6">
      <w:pPr>
        <w:pStyle w:val="TH"/>
      </w:pPr>
      <w:r w:rsidRPr="00613175">
        <w:t>Table 8.18.3.3-1: Simservs document (step 3) – Option 1</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37"/>
        <w:gridCol w:w="4301"/>
      </w:tblGrid>
      <w:tr w:rsidR="009706C6" w:rsidRPr="00613175" w14:paraId="57459700" w14:textId="77777777" w:rsidTr="009E6EA4">
        <w:trPr>
          <w:jc w:val="center"/>
        </w:trPr>
        <w:tc>
          <w:tcPr>
            <w:tcW w:w="9738" w:type="dxa"/>
            <w:gridSpan w:val="2"/>
          </w:tcPr>
          <w:p w14:paraId="117F2F48" w14:textId="77777777" w:rsidR="009706C6" w:rsidRPr="00613175" w:rsidRDefault="009706C6" w:rsidP="009E6EA4">
            <w:pPr>
              <w:keepNext/>
              <w:keepLines/>
              <w:spacing w:after="0"/>
              <w:rPr>
                <w:rFonts w:ascii="Arial" w:hAnsi="Arial"/>
                <w:sz w:val="18"/>
              </w:rPr>
            </w:pPr>
            <w:r w:rsidRPr="00613175">
              <w:rPr>
                <w:rFonts w:ascii="Arial" w:hAnsi="Arial"/>
                <w:sz w:val="18"/>
              </w:rPr>
              <w:t>Derivation Path: TS 24.611 clause 4.9.2</w:t>
            </w:r>
          </w:p>
        </w:tc>
      </w:tr>
      <w:tr w:rsidR="009706C6" w:rsidRPr="00613175" w14:paraId="49644000" w14:textId="77777777" w:rsidTr="009E6EA4">
        <w:trPr>
          <w:jc w:val="center"/>
        </w:trPr>
        <w:tc>
          <w:tcPr>
            <w:tcW w:w="5437" w:type="dxa"/>
          </w:tcPr>
          <w:p w14:paraId="23BEBD88" w14:textId="77777777" w:rsidR="009706C6" w:rsidRPr="00613175" w:rsidRDefault="009706C6" w:rsidP="009E6EA4">
            <w:pPr>
              <w:keepNext/>
              <w:keepLines/>
              <w:spacing w:after="0"/>
              <w:jc w:val="center"/>
              <w:rPr>
                <w:rFonts w:ascii="Arial" w:hAnsi="Arial"/>
                <w:b/>
                <w:bCs/>
                <w:sz w:val="18"/>
              </w:rPr>
            </w:pPr>
            <w:r w:rsidRPr="00613175">
              <w:rPr>
                <w:rFonts w:ascii="Arial" w:hAnsi="Arial"/>
                <w:b/>
                <w:bCs/>
                <w:sz w:val="18"/>
              </w:rPr>
              <w:t>Content</w:t>
            </w:r>
          </w:p>
        </w:tc>
        <w:tc>
          <w:tcPr>
            <w:tcW w:w="4301" w:type="dxa"/>
          </w:tcPr>
          <w:p w14:paraId="6779DEC6" w14:textId="77777777" w:rsidR="009706C6" w:rsidRPr="00613175" w:rsidRDefault="009706C6" w:rsidP="009E6EA4">
            <w:pPr>
              <w:keepNext/>
              <w:keepLines/>
              <w:spacing w:after="0"/>
              <w:jc w:val="center"/>
              <w:rPr>
                <w:rFonts w:ascii="Arial" w:hAnsi="Arial"/>
                <w:sz w:val="18"/>
              </w:rPr>
            </w:pPr>
            <w:r w:rsidRPr="00613175">
              <w:rPr>
                <w:rFonts w:ascii="Arial" w:hAnsi="Arial"/>
                <w:b/>
                <w:bCs/>
                <w:sz w:val="18"/>
              </w:rPr>
              <w:t>Further restrictions/Comments</w:t>
            </w:r>
          </w:p>
        </w:tc>
      </w:tr>
      <w:tr w:rsidR="009706C6" w:rsidRPr="00613175" w14:paraId="512F9532" w14:textId="77777777" w:rsidTr="009E6EA4">
        <w:trPr>
          <w:jc w:val="center"/>
        </w:trPr>
        <w:tc>
          <w:tcPr>
            <w:tcW w:w="5437" w:type="dxa"/>
          </w:tcPr>
          <w:p w14:paraId="25F81352"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&lt;simservs  </w:t>
            </w:r>
            <w:r w:rsidRPr="00613175">
              <w:rPr>
                <w:rFonts w:ascii="Arial" w:hAnsi="Arial"/>
                <w:sz w:val="18"/>
              </w:rPr>
              <w:br/>
            </w:r>
            <w:r w:rsidRPr="00613175">
              <w:rPr>
                <w:rFonts w:ascii="Arial" w:hAnsi="Arial"/>
                <w:sz w:val="18"/>
              </w:rPr>
              <w:tab/>
              <w:t>xmlns=http://uri.etsi.org/ngn/params/xml/simservs/xcap</w:t>
            </w:r>
            <w:r w:rsidRPr="00613175">
              <w:rPr>
                <w:rFonts w:ascii="Arial" w:hAnsi="Arial"/>
                <w:sz w:val="18"/>
              </w:rPr>
              <w:br/>
            </w:r>
            <w:r w:rsidRPr="00613175">
              <w:rPr>
                <w:rFonts w:ascii="Arial" w:hAnsi="Arial"/>
                <w:sz w:val="18"/>
              </w:rPr>
              <w:tab/>
              <w:t>xmlns:cp="urn:ietf:params:xml:ns:common-policy"</w:t>
            </w:r>
            <w:r w:rsidRPr="00613175">
              <w:rPr>
                <w:rFonts w:ascii="Arial" w:hAnsi="Arial"/>
                <w:sz w:val="18"/>
              </w:rPr>
              <w:br/>
            </w:r>
            <w:r w:rsidRPr="00613175">
              <w:rPr>
                <w:rFonts w:ascii="Arial" w:hAnsi="Arial"/>
                <w:sz w:val="18"/>
              </w:rPr>
              <w:tab/>
              <w:t>xmlns:ocp="urn:oma:xml:xdm:common-policy"&gt;</w:t>
            </w:r>
          </w:p>
        </w:tc>
        <w:tc>
          <w:tcPr>
            <w:tcW w:w="4301" w:type="dxa"/>
          </w:tcPr>
          <w:p w14:paraId="390A0A08" w14:textId="77777777" w:rsidR="009706C6" w:rsidRPr="00613175" w:rsidRDefault="009706C6" w:rsidP="009E6EA4">
            <w:pPr>
              <w:keepNext/>
              <w:keepLines/>
              <w:spacing w:after="0"/>
              <w:rPr>
                <w:rFonts w:ascii="Arial" w:hAnsi="Arial"/>
                <w:sz w:val="18"/>
              </w:rPr>
            </w:pPr>
          </w:p>
        </w:tc>
      </w:tr>
      <w:tr w:rsidR="009706C6" w:rsidRPr="00613175" w14:paraId="43670830" w14:textId="77777777" w:rsidTr="009E6EA4">
        <w:trPr>
          <w:jc w:val="center"/>
        </w:trPr>
        <w:tc>
          <w:tcPr>
            <w:tcW w:w="5437" w:type="dxa"/>
          </w:tcPr>
          <w:p w14:paraId="297B7329"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 active="</w:t>
            </w:r>
            <w:r w:rsidRPr="00613175">
              <w:rPr>
                <w:rFonts w:ascii="Arial" w:hAnsi="Arial"/>
                <w:b/>
                <w:bCs/>
                <w:sz w:val="18"/>
              </w:rPr>
              <w:t>true</w:t>
            </w:r>
            <w:r w:rsidRPr="00613175">
              <w:rPr>
                <w:rFonts w:ascii="Arial" w:hAnsi="Arial"/>
                <w:sz w:val="18"/>
              </w:rPr>
              <w:t>"&gt;</w:t>
            </w:r>
          </w:p>
        </w:tc>
        <w:tc>
          <w:tcPr>
            <w:tcW w:w="4301" w:type="dxa"/>
          </w:tcPr>
          <w:p w14:paraId="7FFDB71E" w14:textId="77777777" w:rsidR="009706C6" w:rsidRPr="00613175" w:rsidRDefault="009706C6" w:rsidP="009E6EA4">
            <w:pPr>
              <w:keepNext/>
              <w:keepLines/>
              <w:spacing w:after="0"/>
              <w:rPr>
                <w:rFonts w:ascii="Arial" w:hAnsi="Arial"/>
                <w:sz w:val="18"/>
              </w:rPr>
            </w:pPr>
            <w:r w:rsidRPr="00613175">
              <w:rPr>
                <w:rFonts w:ascii="Arial" w:hAnsi="Arial"/>
                <w:sz w:val="18"/>
              </w:rPr>
              <w:t>the "active" attribute may not be presen but if present it is set to "true"</w:t>
            </w:r>
          </w:p>
        </w:tc>
      </w:tr>
      <w:tr w:rsidR="009706C6" w:rsidRPr="00613175" w14:paraId="5053BE1E" w14:textId="77777777" w:rsidTr="009E6EA4">
        <w:trPr>
          <w:jc w:val="center"/>
        </w:trPr>
        <w:tc>
          <w:tcPr>
            <w:tcW w:w="5437" w:type="dxa"/>
          </w:tcPr>
          <w:p w14:paraId="62B1F0E1"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&lt;cp:ruleset&gt;</w:t>
            </w:r>
          </w:p>
        </w:tc>
        <w:tc>
          <w:tcPr>
            <w:tcW w:w="4301" w:type="dxa"/>
          </w:tcPr>
          <w:p w14:paraId="5F72C09A" w14:textId="77777777" w:rsidR="009706C6" w:rsidRPr="00613175" w:rsidRDefault="009706C6" w:rsidP="009E6EA4">
            <w:pPr>
              <w:keepNext/>
              <w:keepLines/>
              <w:spacing w:after="0"/>
              <w:rPr>
                <w:rFonts w:ascii="Arial" w:hAnsi="Arial"/>
                <w:sz w:val="18"/>
              </w:rPr>
            </w:pPr>
          </w:p>
        </w:tc>
      </w:tr>
      <w:tr w:rsidR="009706C6" w:rsidRPr="00613175" w14:paraId="3F3BF4BB" w14:textId="77777777" w:rsidTr="009E6EA4">
        <w:trPr>
          <w:jc w:val="center"/>
        </w:trPr>
        <w:tc>
          <w:tcPr>
            <w:tcW w:w="5437" w:type="dxa"/>
          </w:tcPr>
          <w:p w14:paraId="37B16D80"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 id=any value&gt;</w:t>
            </w:r>
          </w:p>
        </w:tc>
        <w:tc>
          <w:tcPr>
            <w:tcW w:w="4301" w:type="dxa"/>
          </w:tcPr>
          <w:p w14:paraId="2CC290DB" w14:textId="77777777" w:rsidR="009706C6" w:rsidRPr="00613175" w:rsidRDefault="009706C6" w:rsidP="009E6EA4">
            <w:pPr>
              <w:keepNext/>
              <w:keepLines/>
              <w:spacing w:after="0"/>
              <w:rPr>
                <w:rFonts w:ascii="Arial" w:hAnsi="Arial"/>
                <w:sz w:val="18"/>
              </w:rPr>
            </w:pPr>
          </w:p>
        </w:tc>
      </w:tr>
      <w:tr w:rsidR="009706C6" w:rsidRPr="00613175" w14:paraId="464AF28C" w14:textId="77777777" w:rsidTr="009E6EA4">
        <w:trPr>
          <w:jc w:val="center"/>
        </w:trPr>
        <w:tc>
          <w:tcPr>
            <w:tcW w:w="5437" w:type="dxa"/>
          </w:tcPr>
          <w:p w14:paraId="7A28753C"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&lt;cp:conditions&gt;</w:t>
            </w:r>
          </w:p>
        </w:tc>
        <w:tc>
          <w:tcPr>
            <w:tcW w:w="4301" w:type="dxa"/>
          </w:tcPr>
          <w:p w14:paraId="7D266DB0" w14:textId="77777777" w:rsidR="009706C6" w:rsidRPr="00613175" w:rsidRDefault="009706C6" w:rsidP="009E6EA4">
            <w:pPr>
              <w:keepNext/>
              <w:keepLines/>
              <w:spacing w:after="0"/>
              <w:rPr>
                <w:rFonts w:ascii="Arial" w:hAnsi="Arial"/>
                <w:sz w:val="18"/>
              </w:rPr>
            </w:pPr>
            <w:r w:rsidRPr="00613175">
              <w:rPr>
                <w:rFonts w:ascii="Arial" w:hAnsi="Arial"/>
                <w:sz w:val="18"/>
              </w:rPr>
              <w:t>list of conditions not containing a &lt;rule-deactivated&gt; element</w:t>
            </w:r>
          </w:p>
        </w:tc>
      </w:tr>
      <w:tr w:rsidR="009706C6" w:rsidRPr="00613175" w14:paraId="1CFF115A" w14:textId="77777777" w:rsidTr="009E6EA4">
        <w:trPr>
          <w:jc w:val="center"/>
        </w:trPr>
        <w:tc>
          <w:tcPr>
            <w:tcW w:w="5437" w:type="dxa"/>
          </w:tcPr>
          <w:p w14:paraId="4447B735"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&lt;cp:identity&gt;</w:t>
            </w:r>
          </w:p>
        </w:tc>
        <w:tc>
          <w:tcPr>
            <w:tcW w:w="4301" w:type="dxa"/>
          </w:tcPr>
          <w:p w14:paraId="0E4C37A3" w14:textId="77777777" w:rsidR="009706C6" w:rsidRPr="00613175" w:rsidRDefault="009706C6" w:rsidP="009E6EA4">
            <w:pPr>
              <w:keepNext/>
              <w:keepLines/>
              <w:spacing w:after="0"/>
              <w:rPr>
                <w:rFonts w:ascii="Arial" w:hAnsi="Arial"/>
                <w:sz w:val="18"/>
              </w:rPr>
            </w:pPr>
          </w:p>
        </w:tc>
      </w:tr>
      <w:tr w:rsidR="009706C6" w:rsidRPr="00613175" w14:paraId="0C8AD215" w14:textId="77777777" w:rsidTr="009E6EA4">
        <w:trPr>
          <w:jc w:val="center"/>
        </w:trPr>
        <w:tc>
          <w:tcPr>
            <w:tcW w:w="5437" w:type="dxa"/>
          </w:tcPr>
          <w:p w14:paraId="004978D3"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&lt;cp:many&gt;</w:t>
            </w:r>
          </w:p>
        </w:tc>
        <w:tc>
          <w:tcPr>
            <w:tcW w:w="4301" w:type="dxa"/>
          </w:tcPr>
          <w:p w14:paraId="1DACE2F0" w14:textId="77777777" w:rsidR="009706C6" w:rsidRPr="00613175" w:rsidRDefault="009706C6" w:rsidP="009E6EA4">
            <w:pPr>
              <w:keepNext/>
              <w:keepLines/>
              <w:spacing w:after="0"/>
              <w:rPr>
                <w:rFonts w:ascii="Arial" w:hAnsi="Arial"/>
                <w:sz w:val="18"/>
              </w:rPr>
            </w:pPr>
          </w:p>
        </w:tc>
      </w:tr>
      <w:tr w:rsidR="009706C6" w:rsidRPr="00613175" w14:paraId="11D1623A" w14:textId="77777777" w:rsidTr="009E6EA4">
        <w:trPr>
          <w:jc w:val="center"/>
        </w:trPr>
        <w:tc>
          <w:tcPr>
            <w:tcW w:w="5437" w:type="dxa"/>
          </w:tcPr>
          <w:p w14:paraId="44AA16AB"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&lt;cp:except </w:t>
            </w:r>
            <w:r w:rsidRPr="00613175">
              <w:rPr>
                <w:rFonts w:ascii="Arial" w:hAnsi="Arial"/>
                <w:b/>
                <w:bCs/>
                <w:sz w:val="18"/>
              </w:rPr>
              <w:t>id= px_XCAP_TargetUri</w:t>
            </w:r>
            <w:r w:rsidRPr="00613175">
              <w:rPr>
                <w:rFonts w:ascii="Arial" w:hAnsi="Arial"/>
                <w:sz w:val="18"/>
              </w:rPr>
              <w:t xml:space="preserve"> /&gt;</w:t>
            </w:r>
          </w:p>
        </w:tc>
        <w:tc>
          <w:tcPr>
            <w:tcW w:w="4301" w:type="dxa"/>
          </w:tcPr>
          <w:p w14:paraId="4C3469F3" w14:textId="77777777" w:rsidR="009706C6" w:rsidRPr="00613175" w:rsidRDefault="009706C6" w:rsidP="009E6EA4">
            <w:pPr>
              <w:keepNext/>
              <w:keepLines/>
              <w:spacing w:after="0"/>
              <w:rPr>
                <w:rFonts w:ascii="Arial" w:hAnsi="Arial"/>
                <w:sz w:val="18"/>
              </w:rPr>
            </w:pPr>
          </w:p>
        </w:tc>
      </w:tr>
      <w:tr w:rsidR="009706C6" w:rsidRPr="00613175" w14:paraId="25B0E689" w14:textId="77777777" w:rsidTr="009E6EA4">
        <w:trPr>
          <w:jc w:val="center"/>
        </w:trPr>
        <w:tc>
          <w:tcPr>
            <w:tcW w:w="5437" w:type="dxa"/>
          </w:tcPr>
          <w:p w14:paraId="28B20178"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&lt;/cp:many&gt;</w:t>
            </w:r>
          </w:p>
        </w:tc>
        <w:tc>
          <w:tcPr>
            <w:tcW w:w="4301" w:type="dxa"/>
          </w:tcPr>
          <w:p w14:paraId="4FEF2D7D" w14:textId="77777777" w:rsidR="009706C6" w:rsidRPr="00613175" w:rsidRDefault="009706C6" w:rsidP="009E6EA4">
            <w:pPr>
              <w:keepNext/>
              <w:keepLines/>
              <w:spacing w:after="0"/>
              <w:rPr>
                <w:rFonts w:ascii="Arial" w:hAnsi="Arial"/>
                <w:sz w:val="18"/>
              </w:rPr>
            </w:pPr>
          </w:p>
        </w:tc>
      </w:tr>
      <w:tr w:rsidR="009706C6" w:rsidRPr="00613175" w14:paraId="57CF9DF7" w14:textId="77777777" w:rsidTr="009E6EA4">
        <w:trPr>
          <w:jc w:val="center"/>
        </w:trPr>
        <w:tc>
          <w:tcPr>
            <w:tcW w:w="5437" w:type="dxa"/>
          </w:tcPr>
          <w:p w14:paraId="0E88CC3F"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&lt;/cp:identity&gt;</w:t>
            </w:r>
          </w:p>
        </w:tc>
        <w:tc>
          <w:tcPr>
            <w:tcW w:w="4301" w:type="dxa"/>
          </w:tcPr>
          <w:p w14:paraId="31104263" w14:textId="77777777" w:rsidR="009706C6" w:rsidRPr="00613175" w:rsidRDefault="009706C6" w:rsidP="009E6EA4">
            <w:pPr>
              <w:keepNext/>
              <w:keepLines/>
              <w:spacing w:after="0"/>
              <w:rPr>
                <w:rFonts w:ascii="Arial" w:hAnsi="Arial"/>
                <w:sz w:val="18"/>
              </w:rPr>
            </w:pPr>
          </w:p>
        </w:tc>
      </w:tr>
      <w:tr w:rsidR="009706C6" w:rsidRPr="00613175" w14:paraId="5D94FC96" w14:textId="77777777" w:rsidTr="009E6EA4">
        <w:trPr>
          <w:jc w:val="center"/>
        </w:trPr>
        <w:tc>
          <w:tcPr>
            <w:tcW w:w="5437" w:type="dxa"/>
          </w:tcPr>
          <w:p w14:paraId="52EBE9F1"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&lt;/cp:conditions&gt;</w:t>
            </w:r>
          </w:p>
        </w:tc>
        <w:tc>
          <w:tcPr>
            <w:tcW w:w="4301" w:type="dxa"/>
          </w:tcPr>
          <w:p w14:paraId="3F7A9AE4" w14:textId="77777777" w:rsidR="009706C6" w:rsidRPr="00613175" w:rsidRDefault="009706C6" w:rsidP="009E6EA4">
            <w:pPr>
              <w:keepNext/>
              <w:keepLines/>
              <w:spacing w:after="0"/>
              <w:rPr>
                <w:rFonts w:ascii="Arial" w:hAnsi="Arial"/>
                <w:sz w:val="18"/>
              </w:rPr>
            </w:pPr>
          </w:p>
        </w:tc>
      </w:tr>
      <w:tr w:rsidR="009706C6" w:rsidRPr="00613175" w14:paraId="624964F5" w14:textId="77777777" w:rsidTr="009E6EA4">
        <w:trPr>
          <w:jc w:val="center"/>
        </w:trPr>
        <w:tc>
          <w:tcPr>
            <w:tcW w:w="5437" w:type="dxa"/>
          </w:tcPr>
          <w:p w14:paraId="37AAE594"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&lt;cp:actions&gt;</w:t>
            </w:r>
          </w:p>
        </w:tc>
        <w:tc>
          <w:tcPr>
            <w:tcW w:w="4301" w:type="dxa"/>
          </w:tcPr>
          <w:p w14:paraId="32362580" w14:textId="77777777" w:rsidR="009706C6" w:rsidRPr="00613175" w:rsidRDefault="009706C6" w:rsidP="009E6EA4">
            <w:pPr>
              <w:keepNext/>
              <w:keepLines/>
              <w:spacing w:after="0"/>
              <w:rPr>
                <w:rFonts w:ascii="Arial" w:hAnsi="Arial"/>
                <w:sz w:val="18"/>
              </w:rPr>
            </w:pPr>
          </w:p>
        </w:tc>
      </w:tr>
      <w:tr w:rsidR="009706C6" w:rsidRPr="00613175" w14:paraId="3E085B26" w14:textId="77777777" w:rsidTr="009E6EA4">
        <w:trPr>
          <w:jc w:val="center"/>
        </w:trPr>
        <w:tc>
          <w:tcPr>
            <w:tcW w:w="5437" w:type="dxa"/>
          </w:tcPr>
          <w:p w14:paraId="34B2F374"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&lt;allow&gt;</w:t>
            </w:r>
            <w:r w:rsidRPr="00613175">
              <w:rPr>
                <w:rFonts w:ascii="Arial" w:hAnsi="Arial"/>
                <w:b/>
                <w:bCs/>
                <w:sz w:val="18"/>
              </w:rPr>
              <w:t>true</w:t>
            </w:r>
            <w:r w:rsidRPr="00613175">
              <w:rPr>
                <w:rFonts w:ascii="Arial" w:hAnsi="Arial"/>
                <w:sz w:val="18"/>
              </w:rPr>
              <w:t xml:space="preserve">&lt;/allow&gt; </w:t>
            </w:r>
          </w:p>
        </w:tc>
        <w:tc>
          <w:tcPr>
            <w:tcW w:w="4301" w:type="dxa"/>
          </w:tcPr>
          <w:p w14:paraId="50328AEC" w14:textId="77777777" w:rsidR="009706C6" w:rsidRPr="00613175" w:rsidRDefault="009706C6" w:rsidP="009E6EA4">
            <w:pPr>
              <w:keepNext/>
              <w:keepLines/>
              <w:spacing w:after="0"/>
              <w:rPr>
                <w:rFonts w:ascii="Arial" w:hAnsi="Arial"/>
                <w:sz w:val="18"/>
              </w:rPr>
            </w:pPr>
          </w:p>
        </w:tc>
      </w:tr>
      <w:tr w:rsidR="009706C6" w:rsidRPr="00613175" w14:paraId="0FBD67BC" w14:textId="77777777" w:rsidTr="009E6EA4">
        <w:trPr>
          <w:jc w:val="center"/>
        </w:trPr>
        <w:tc>
          <w:tcPr>
            <w:tcW w:w="5437" w:type="dxa"/>
          </w:tcPr>
          <w:p w14:paraId="619D8B5B"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&lt;/cp:actions&gt;</w:t>
            </w:r>
          </w:p>
        </w:tc>
        <w:tc>
          <w:tcPr>
            <w:tcW w:w="4301" w:type="dxa"/>
          </w:tcPr>
          <w:p w14:paraId="73F817FE" w14:textId="77777777" w:rsidR="009706C6" w:rsidRPr="00613175" w:rsidRDefault="009706C6" w:rsidP="009E6EA4">
            <w:pPr>
              <w:keepNext/>
              <w:keepLines/>
              <w:spacing w:after="0"/>
              <w:rPr>
                <w:rFonts w:ascii="Arial" w:hAnsi="Arial"/>
                <w:sz w:val="18"/>
              </w:rPr>
            </w:pPr>
          </w:p>
        </w:tc>
      </w:tr>
      <w:tr w:rsidR="009706C6" w:rsidRPr="00613175" w14:paraId="37C464BC" w14:textId="77777777" w:rsidTr="009E6EA4">
        <w:trPr>
          <w:jc w:val="center"/>
        </w:trPr>
        <w:tc>
          <w:tcPr>
            <w:tcW w:w="5437" w:type="dxa"/>
          </w:tcPr>
          <w:p w14:paraId="70413F88"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&lt;/cp:rule&gt;</w:t>
            </w:r>
          </w:p>
        </w:tc>
        <w:tc>
          <w:tcPr>
            <w:tcW w:w="4301" w:type="dxa"/>
          </w:tcPr>
          <w:p w14:paraId="122F3301" w14:textId="77777777" w:rsidR="009706C6" w:rsidRPr="00613175" w:rsidRDefault="009706C6" w:rsidP="009E6EA4">
            <w:pPr>
              <w:keepNext/>
              <w:keepLines/>
              <w:spacing w:after="0"/>
              <w:rPr>
                <w:rFonts w:ascii="Arial" w:hAnsi="Arial"/>
                <w:sz w:val="18"/>
              </w:rPr>
            </w:pPr>
          </w:p>
        </w:tc>
      </w:tr>
      <w:tr w:rsidR="009706C6" w:rsidRPr="00613175" w14:paraId="69606257" w14:textId="77777777" w:rsidTr="009E6EA4">
        <w:trPr>
          <w:jc w:val="center"/>
        </w:trPr>
        <w:tc>
          <w:tcPr>
            <w:tcW w:w="5437" w:type="dxa"/>
          </w:tcPr>
          <w:p w14:paraId="0459630E"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&lt;/cp:ruleset&gt;</w:t>
            </w:r>
          </w:p>
        </w:tc>
        <w:tc>
          <w:tcPr>
            <w:tcW w:w="4301" w:type="dxa"/>
          </w:tcPr>
          <w:p w14:paraId="7439D2FE" w14:textId="77777777" w:rsidR="009706C6" w:rsidRPr="00613175" w:rsidRDefault="009706C6" w:rsidP="009E6EA4">
            <w:pPr>
              <w:keepNext/>
              <w:keepLines/>
              <w:spacing w:after="0"/>
              <w:rPr>
                <w:rFonts w:ascii="Arial" w:hAnsi="Arial"/>
                <w:sz w:val="18"/>
              </w:rPr>
            </w:pPr>
          </w:p>
        </w:tc>
      </w:tr>
      <w:tr w:rsidR="009706C6" w:rsidRPr="00613175" w14:paraId="50993546" w14:textId="77777777" w:rsidTr="009E6EA4">
        <w:trPr>
          <w:jc w:val="center"/>
        </w:trPr>
        <w:tc>
          <w:tcPr>
            <w:tcW w:w="5437" w:type="dxa"/>
          </w:tcPr>
          <w:p w14:paraId="31A99E6A"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&lt;/incoming-communication-barring&gt;</w:t>
            </w:r>
          </w:p>
        </w:tc>
        <w:tc>
          <w:tcPr>
            <w:tcW w:w="4301" w:type="dxa"/>
          </w:tcPr>
          <w:p w14:paraId="532F172F" w14:textId="77777777" w:rsidR="009706C6" w:rsidRPr="00613175" w:rsidRDefault="009706C6" w:rsidP="009E6EA4">
            <w:pPr>
              <w:keepNext/>
              <w:keepLines/>
              <w:spacing w:after="0"/>
              <w:rPr>
                <w:rFonts w:ascii="Arial" w:hAnsi="Arial"/>
                <w:sz w:val="18"/>
              </w:rPr>
            </w:pPr>
          </w:p>
        </w:tc>
      </w:tr>
      <w:tr w:rsidR="009706C6" w:rsidRPr="00613175" w14:paraId="74A3CE60" w14:textId="77777777" w:rsidTr="009E6EA4">
        <w:trPr>
          <w:jc w:val="center"/>
        </w:trPr>
        <w:tc>
          <w:tcPr>
            <w:tcW w:w="5437" w:type="dxa"/>
          </w:tcPr>
          <w:p w14:paraId="209D980C"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4301" w:type="dxa"/>
          </w:tcPr>
          <w:p w14:paraId="58DEC120" w14:textId="77777777" w:rsidR="009706C6" w:rsidRPr="00613175" w:rsidRDefault="009706C6" w:rsidP="009E6EA4">
            <w:pPr>
              <w:keepNext/>
              <w:keepLines/>
              <w:spacing w:after="0"/>
              <w:rPr>
                <w:rFonts w:ascii="Arial" w:hAnsi="Arial"/>
                <w:sz w:val="18"/>
              </w:rPr>
            </w:pPr>
          </w:p>
        </w:tc>
      </w:tr>
    </w:tbl>
    <w:p w14:paraId="4B312C57" w14:textId="77777777" w:rsidR="009706C6" w:rsidRPr="00613175" w:rsidRDefault="009706C6" w:rsidP="009706C6"/>
    <w:p w14:paraId="387EDC00" w14:textId="77777777" w:rsidR="009706C6" w:rsidRPr="00613175" w:rsidRDefault="009706C6" w:rsidP="009706C6">
      <w:pPr>
        <w:pStyle w:val="TH"/>
      </w:pPr>
      <w:r w:rsidRPr="00613175">
        <w:lastRenderedPageBreak/>
        <w:t>Table 8.18.3.3-2: Simservs document (step 3) – Option 2</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37"/>
        <w:gridCol w:w="4301"/>
      </w:tblGrid>
      <w:tr w:rsidR="009706C6" w:rsidRPr="00613175" w14:paraId="7BD02068" w14:textId="77777777" w:rsidTr="009E6EA4">
        <w:trPr>
          <w:jc w:val="center"/>
        </w:trPr>
        <w:tc>
          <w:tcPr>
            <w:tcW w:w="9738" w:type="dxa"/>
            <w:gridSpan w:val="2"/>
          </w:tcPr>
          <w:p w14:paraId="75CAB008" w14:textId="77777777" w:rsidR="009706C6" w:rsidRPr="00613175" w:rsidRDefault="009706C6" w:rsidP="009E6EA4">
            <w:pPr>
              <w:keepNext/>
              <w:keepLines/>
              <w:spacing w:after="0"/>
              <w:rPr>
                <w:rFonts w:ascii="Arial" w:hAnsi="Arial"/>
                <w:sz w:val="18"/>
              </w:rPr>
            </w:pPr>
            <w:r w:rsidRPr="00613175">
              <w:rPr>
                <w:rFonts w:ascii="Arial" w:hAnsi="Arial"/>
                <w:sz w:val="18"/>
              </w:rPr>
              <w:t>Derivation Path: TS 24.611 clause 4.9.2</w:t>
            </w:r>
          </w:p>
        </w:tc>
      </w:tr>
      <w:tr w:rsidR="009706C6" w:rsidRPr="00613175" w14:paraId="144DCDB0" w14:textId="77777777" w:rsidTr="009E6EA4">
        <w:trPr>
          <w:jc w:val="center"/>
        </w:trPr>
        <w:tc>
          <w:tcPr>
            <w:tcW w:w="5437" w:type="dxa"/>
          </w:tcPr>
          <w:p w14:paraId="7A783F92" w14:textId="77777777" w:rsidR="009706C6" w:rsidRPr="00613175" w:rsidRDefault="009706C6" w:rsidP="009E6EA4">
            <w:pPr>
              <w:keepNext/>
              <w:keepLines/>
              <w:spacing w:after="0"/>
              <w:jc w:val="center"/>
              <w:rPr>
                <w:rFonts w:ascii="Arial" w:hAnsi="Arial"/>
                <w:b/>
                <w:bCs/>
                <w:sz w:val="18"/>
              </w:rPr>
            </w:pPr>
            <w:r w:rsidRPr="00613175">
              <w:rPr>
                <w:rFonts w:ascii="Arial" w:hAnsi="Arial"/>
                <w:b/>
                <w:bCs/>
                <w:sz w:val="18"/>
              </w:rPr>
              <w:t>Content</w:t>
            </w:r>
          </w:p>
        </w:tc>
        <w:tc>
          <w:tcPr>
            <w:tcW w:w="4301" w:type="dxa"/>
          </w:tcPr>
          <w:p w14:paraId="722BC5BD" w14:textId="77777777" w:rsidR="009706C6" w:rsidRPr="00613175" w:rsidRDefault="009706C6" w:rsidP="009E6EA4">
            <w:pPr>
              <w:keepNext/>
              <w:keepLines/>
              <w:spacing w:after="0"/>
              <w:jc w:val="center"/>
              <w:rPr>
                <w:rFonts w:ascii="Arial" w:hAnsi="Arial"/>
                <w:sz w:val="18"/>
              </w:rPr>
            </w:pPr>
            <w:r w:rsidRPr="00613175">
              <w:rPr>
                <w:rFonts w:ascii="Arial" w:hAnsi="Arial"/>
                <w:b/>
                <w:bCs/>
                <w:sz w:val="18"/>
              </w:rPr>
              <w:t>Further restrictions/Comments</w:t>
            </w:r>
          </w:p>
        </w:tc>
      </w:tr>
      <w:tr w:rsidR="009706C6" w:rsidRPr="00613175" w14:paraId="5EE804C9" w14:textId="77777777" w:rsidTr="009E6EA4">
        <w:trPr>
          <w:jc w:val="center"/>
        </w:trPr>
        <w:tc>
          <w:tcPr>
            <w:tcW w:w="5437" w:type="dxa"/>
          </w:tcPr>
          <w:p w14:paraId="07D88D51"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&lt;simservs  </w:t>
            </w:r>
            <w:r w:rsidRPr="00613175">
              <w:rPr>
                <w:rFonts w:ascii="Arial" w:hAnsi="Arial"/>
                <w:sz w:val="18"/>
              </w:rPr>
              <w:br/>
            </w:r>
            <w:r w:rsidRPr="00613175">
              <w:rPr>
                <w:rFonts w:ascii="Arial" w:hAnsi="Arial"/>
                <w:sz w:val="18"/>
              </w:rPr>
              <w:tab/>
              <w:t>xmlns=http://uri.etsi.org/ngn/params/xml/simservs/xcap</w:t>
            </w:r>
            <w:r w:rsidRPr="00613175">
              <w:rPr>
                <w:rFonts w:ascii="Arial" w:hAnsi="Arial"/>
                <w:sz w:val="18"/>
              </w:rPr>
              <w:br/>
            </w:r>
            <w:r w:rsidRPr="00613175">
              <w:rPr>
                <w:rFonts w:ascii="Arial" w:hAnsi="Arial"/>
                <w:sz w:val="18"/>
              </w:rPr>
              <w:tab/>
              <w:t>xmlns:cp="urn:ietf:params:xml:ns:common-policy"</w:t>
            </w:r>
            <w:r w:rsidRPr="00613175">
              <w:rPr>
                <w:rFonts w:ascii="Arial" w:hAnsi="Arial"/>
                <w:sz w:val="18"/>
              </w:rPr>
              <w:br/>
            </w:r>
            <w:r w:rsidRPr="00613175">
              <w:rPr>
                <w:rFonts w:ascii="Arial" w:hAnsi="Arial"/>
                <w:sz w:val="18"/>
              </w:rPr>
              <w:tab/>
              <w:t>xmlns:ocp="urn:oma:xml:xdm:common-policy"&gt;</w:t>
            </w:r>
          </w:p>
        </w:tc>
        <w:tc>
          <w:tcPr>
            <w:tcW w:w="4301" w:type="dxa"/>
          </w:tcPr>
          <w:p w14:paraId="19B20EA1" w14:textId="77777777" w:rsidR="009706C6" w:rsidRPr="00613175" w:rsidRDefault="009706C6" w:rsidP="009E6EA4">
            <w:pPr>
              <w:keepNext/>
              <w:keepLines/>
              <w:spacing w:after="0"/>
              <w:rPr>
                <w:rFonts w:ascii="Arial" w:hAnsi="Arial"/>
                <w:sz w:val="18"/>
              </w:rPr>
            </w:pPr>
          </w:p>
        </w:tc>
      </w:tr>
      <w:tr w:rsidR="009706C6" w:rsidRPr="00613175" w14:paraId="66CAEE03" w14:textId="77777777" w:rsidTr="009E6EA4">
        <w:trPr>
          <w:jc w:val="center"/>
        </w:trPr>
        <w:tc>
          <w:tcPr>
            <w:tcW w:w="5437" w:type="dxa"/>
          </w:tcPr>
          <w:p w14:paraId="060C8C1C"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 active="</w:t>
            </w:r>
            <w:r w:rsidRPr="00613175">
              <w:rPr>
                <w:rFonts w:ascii="Arial" w:hAnsi="Arial"/>
                <w:b/>
                <w:bCs/>
                <w:sz w:val="18"/>
              </w:rPr>
              <w:t>true</w:t>
            </w:r>
            <w:r w:rsidRPr="00613175">
              <w:rPr>
                <w:rFonts w:ascii="Arial" w:hAnsi="Arial"/>
                <w:sz w:val="18"/>
              </w:rPr>
              <w:t>"&gt;</w:t>
            </w:r>
          </w:p>
        </w:tc>
        <w:tc>
          <w:tcPr>
            <w:tcW w:w="4301" w:type="dxa"/>
          </w:tcPr>
          <w:p w14:paraId="2A67AFAB" w14:textId="77777777" w:rsidR="009706C6" w:rsidRPr="00613175" w:rsidRDefault="009706C6" w:rsidP="009E6EA4">
            <w:pPr>
              <w:keepNext/>
              <w:keepLines/>
              <w:spacing w:after="0"/>
              <w:rPr>
                <w:rFonts w:ascii="Arial" w:hAnsi="Arial"/>
                <w:sz w:val="18"/>
              </w:rPr>
            </w:pPr>
            <w:r w:rsidRPr="00613175">
              <w:rPr>
                <w:rFonts w:ascii="Arial" w:hAnsi="Arial"/>
                <w:sz w:val="18"/>
              </w:rPr>
              <w:t>the "active" attribute may not be presen but if present it is set to "true"</w:t>
            </w:r>
          </w:p>
        </w:tc>
      </w:tr>
      <w:tr w:rsidR="009706C6" w:rsidRPr="00613175" w14:paraId="5EE948A9" w14:textId="77777777" w:rsidTr="009E6EA4">
        <w:trPr>
          <w:jc w:val="center"/>
        </w:trPr>
        <w:tc>
          <w:tcPr>
            <w:tcW w:w="5437" w:type="dxa"/>
          </w:tcPr>
          <w:p w14:paraId="1219E074"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&lt;cp:ruleset&gt;</w:t>
            </w:r>
          </w:p>
        </w:tc>
        <w:tc>
          <w:tcPr>
            <w:tcW w:w="4301" w:type="dxa"/>
          </w:tcPr>
          <w:p w14:paraId="05C4832F" w14:textId="77777777" w:rsidR="009706C6" w:rsidRPr="00613175" w:rsidRDefault="009706C6" w:rsidP="009E6EA4">
            <w:pPr>
              <w:keepNext/>
              <w:keepLines/>
              <w:spacing w:after="0"/>
              <w:rPr>
                <w:rFonts w:ascii="Arial" w:hAnsi="Arial"/>
                <w:sz w:val="18"/>
              </w:rPr>
            </w:pPr>
          </w:p>
        </w:tc>
      </w:tr>
      <w:tr w:rsidR="009706C6" w:rsidRPr="00613175" w14:paraId="63832C7A" w14:textId="77777777" w:rsidTr="009E6EA4">
        <w:trPr>
          <w:jc w:val="center"/>
        </w:trPr>
        <w:tc>
          <w:tcPr>
            <w:tcW w:w="5437" w:type="dxa"/>
          </w:tcPr>
          <w:p w14:paraId="36956A24"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 id=any value&gt;</w:t>
            </w:r>
          </w:p>
        </w:tc>
        <w:tc>
          <w:tcPr>
            <w:tcW w:w="4301" w:type="dxa"/>
          </w:tcPr>
          <w:p w14:paraId="1D15AC64" w14:textId="77777777" w:rsidR="009706C6" w:rsidRPr="00613175" w:rsidRDefault="009706C6" w:rsidP="009E6EA4">
            <w:pPr>
              <w:keepNext/>
              <w:keepLines/>
              <w:spacing w:after="0"/>
              <w:rPr>
                <w:rFonts w:ascii="Arial" w:hAnsi="Arial"/>
                <w:sz w:val="18"/>
              </w:rPr>
            </w:pPr>
            <w:r w:rsidRPr="00613175">
              <w:rPr>
                <w:rFonts w:ascii="Arial" w:hAnsi="Arial"/>
                <w:sz w:val="18"/>
              </w:rPr>
              <w:t>first rule</w:t>
            </w:r>
          </w:p>
        </w:tc>
      </w:tr>
      <w:tr w:rsidR="009706C6" w:rsidRPr="00613175" w14:paraId="226ED873" w14:textId="77777777" w:rsidTr="009E6EA4">
        <w:trPr>
          <w:jc w:val="center"/>
        </w:trPr>
        <w:tc>
          <w:tcPr>
            <w:tcW w:w="5437" w:type="dxa"/>
          </w:tcPr>
          <w:p w14:paraId="3A4E2E58"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&lt;cp:conditions&gt;</w:t>
            </w:r>
          </w:p>
        </w:tc>
        <w:tc>
          <w:tcPr>
            <w:tcW w:w="4301" w:type="dxa"/>
          </w:tcPr>
          <w:p w14:paraId="6454C0A1" w14:textId="77777777" w:rsidR="009706C6" w:rsidRPr="00613175" w:rsidRDefault="009706C6" w:rsidP="009E6EA4">
            <w:pPr>
              <w:keepNext/>
              <w:keepLines/>
              <w:spacing w:after="0"/>
              <w:rPr>
                <w:rFonts w:ascii="Arial" w:hAnsi="Arial"/>
                <w:sz w:val="18"/>
              </w:rPr>
            </w:pPr>
            <w:r w:rsidRPr="00613175">
              <w:rPr>
                <w:rFonts w:ascii="Arial" w:hAnsi="Arial"/>
                <w:sz w:val="18"/>
              </w:rPr>
              <w:t>list of conditions for first rule not containing a &lt;rule-deactivated&gt; element</w:t>
            </w:r>
          </w:p>
        </w:tc>
      </w:tr>
      <w:tr w:rsidR="009706C6" w:rsidRPr="00613175" w14:paraId="34FA70C1" w14:textId="77777777" w:rsidTr="009E6EA4">
        <w:trPr>
          <w:jc w:val="center"/>
        </w:trPr>
        <w:tc>
          <w:tcPr>
            <w:tcW w:w="5437" w:type="dxa"/>
          </w:tcPr>
          <w:p w14:paraId="11728634"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&lt;cp:identity&gt;</w:t>
            </w:r>
          </w:p>
        </w:tc>
        <w:tc>
          <w:tcPr>
            <w:tcW w:w="4301" w:type="dxa"/>
          </w:tcPr>
          <w:p w14:paraId="719324DF" w14:textId="77777777" w:rsidR="009706C6" w:rsidRPr="00613175" w:rsidRDefault="009706C6" w:rsidP="009E6EA4">
            <w:pPr>
              <w:keepNext/>
              <w:keepLines/>
              <w:spacing w:after="0"/>
              <w:rPr>
                <w:rFonts w:ascii="Arial" w:hAnsi="Arial"/>
                <w:sz w:val="18"/>
              </w:rPr>
            </w:pPr>
          </w:p>
        </w:tc>
      </w:tr>
      <w:tr w:rsidR="009706C6" w:rsidRPr="00613175" w14:paraId="60CE0C52" w14:textId="77777777" w:rsidTr="009E6EA4">
        <w:trPr>
          <w:jc w:val="center"/>
        </w:trPr>
        <w:tc>
          <w:tcPr>
            <w:tcW w:w="5437" w:type="dxa"/>
          </w:tcPr>
          <w:p w14:paraId="06C46BC4"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&lt;cp:one </w:t>
            </w:r>
            <w:r w:rsidRPr="00613175">
              <w:rPr>
                <w:rFonts w:ascii="Arial" w:hAnsi="Arial"/>
                <w:b/>
                <w:bCs/>
                <w:sz w:val="18"/>
              </w:rPr>
              <w:t>id= px_XCAP_TargetUri</w:t>
            </w:r>
            <w:r w:rsidRPr="00613175">
              <w:rPr>
                <w:rFonts w:ascii="Arial" w:hAnsi="Arial"/>
                <w:sz w:val="18"/>
              </w:rPr>
              <w:t xml:space="preserve"> /&gt;</w:t>
            </w:r>
          </w:p>
        </w:tc>
        <w:tc>
          <w:tcPr>
            <w:tcW w:w="4301" w:type="dxa"/>
          </w:tcPr>
          <w:p w14:paraId="3866F4E7" w14:textId="77777777" w:rsidR="009706C6" w:rsidRPr="00613175" w:rsidRDefault="009706C6" w:rsidP="009E6EA4">
            <w:pPr>
              <w:keepNext/>
              <w:keepLines/>
              <w:spacing w:after="0"/>
              <w:rPr>
                <w:rFonts w:ascii="Arial" w:hAnsi="Arial"/>
                <w:sz w:val="18"/>
              </w:rPr>
            </w:pPr>
          </w:p>
        </w:tc>
      </w:tr>
      <w:tr w:rsidR="009706C6" w:rsidRPr="00613175" w14:paraId="1160CC9F" w14:textId="77777777" w:rsidTr="009E6EA4">
        <w:trPr>
          <w:jc w:val="center"/>
        </w:trPr>
        <w:tc>
          <w:tcPr>
            <w:tcW w:w="5437" w:type="dxa"/>
          </w:tcPr>
          <w:p w14:paraId="5BBB8DCA"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&lt;/cp:identity&gt;</w:t>
            </w:r>
          </w:p>
        </w:tc>
        <w:tc>
          <w:tcPr>
            <w:tcW w:w="4301" w:type="dxa"/>
          </w:tcPr>
          <w:p w14:paraId="453B5CB8" w14:textId="77777777" w:rsidR="009706C6" w:rsidRPr="00613175" w:rsidRDefault="009706C6" w:rsidP="009E6EA4">
            <w:pPr>
              <w:keepNext/>
              <w:keepLines/>
              <w:spacing w:after="0"/>
              <w:rPr>
                <w:rFonts w:ascii="Arial" w:hAnsi="Arial"/>
                <w:sz w:val="18"/>
              </w:rPr>
            </w:pPr>
          </w:p>
        </w:tc>
      </w:tr>
      <w:tr w:rsidR="009706C6" w:rsidRPr="00613175" w14:paraId="0F98BE60" w14:textId="77777777" w:rsidTr="009E6EA4">
        <w:trPr>
          <w:jc w:val="center"/>
        </w:trPr>
        <w:tc>
          <w:tcPr>
            <w:tcW w:w="5437" w:type="dxa"/>
          </w:tcPr>
          <w:p w14:paraId="4996B811"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&lt;/cp:conditions&gt;</w:t>
            </w:r>
          </w:p>
        </w:tc>
        <w:tc>
          <w:tcPr>
            <w:tcW w:w="4301" w:type="dxa"/>
          </w:tcPr>
          <w:p w14:paraId="362048E1" w14:textId="77777777" w:rsidR="009706C6" w:rsidRPr="00613175" w:rsidRDefault="009706C6" w:rsidP="009E6EA4">
            <w:pPr>
              <w:keepNext/>
              <w:keepLines/>
              <w:spacing w:after="0"/>
              <w:rPr>
                <w:rFonts w:ascii="Arial" w:hAnsi="Arial"/>
                <w:sz w:val="18"/>
              </w:rPr>
            </w:pPr>
          </w:p>
        </w:tc>
      </w:tr>
      <w:tr w:rsidR="009706C6" w:rsidRPr="00613175" w14:paraId="2D34888B" w14:textId="77777777" w:rsidTr="009E6EA4">
        <w:trPr>
          <w:jc w:val="center"/>
        </w:trPr>
        <w:tc>
          <w:tcPr>
            <w:tcW w:w="5437" w:type="dxa"/>
          </w:tcPr>
          <w:p w14:paraId="71CC2C28"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&lt;cp:actions&gt;</w:t>
            </w:r>
          </w:p>
        </w:tc>
        <w:tc>
          <w:tcPr>
            <w:tcW w:w="4301" w:type="dxa"/>
          </w:tcPr>
          <w:p w14:paraId="40C6FF14" w14:textId="77777777" w:rsidR="009706C6" w:rsidRPr="00613175" w:rsidRDefault="009706C6" w:rsidP="009E6EA4">
            <w:pPr>
              <w:keepNext/>
              <w:keepLines/>
              <w:spacing w:after="0"/>
              <w:rPr>
                <w:rFonts w:ascii="Arial" w:hAnsi="Arial"/>
                <w:sz w:val="18"/>
              </w:rPr>
            </w:pPr>
          </w:p>
        </w:tc>
      </w:tr>
      <w:tr w:rsidR="009706C6" w:rsidRPr="00613175" w14:paraId="6AE5C1C9" w14:textId="77777777" w:rsidTr="009E6EA4">
        <w:trPr>
          <w:jc w:val="center"/>
        </w:trPr>
        <w:tc>
          <w:tcPr>
            <w:tcW w:w="5437" w:type="dxa"/>
          </w:tcPr>
          <w:p w14:paraId="53671403"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&lt;allow&gt;</w:t>
            </w:r>
            <w:r w:rsidRPr="00613175">
              <w:rPr>
                <w:rFonts w:ascii="Arial" w:hAnsi="Arial"/>
                <w:b/>
                <w:bCs/>
                <w:sz w:val="18"/>
              </w:rPr>
              <w:t>true</w:t>
            </w:r>
            <w:r w:rsidRPr="00613175">
              <w:rPr>
                <w:rFonts w:ascii="Arial" w:hAnsi="Arial"/>
                <w:sz w:val="18"/>
              </w:rPr>
              <w:t xml:space="preserve">&lt;/allow&gt; </w:t>
            </w:r>
          </w:p>
        </w:tc>
        <w:tc>
          <w:tcPr>
            <w:tcW w:w="4301" w:type="dxa"/>
          </w:tcPr>
          <w:p w14:paraId="347796ED" w14:textId="77777777" w:rsidR="009706C6" w:rsidRPr="00613175" w:rsidRDefault="009706C6" w:rsidP="009E6EA4">
            <w:pPr>
              <w:keepNext/>
              <w:keepLines/>
              <w:spacing w:after="0"/>
              <w:rPr>
                <w:rFonts w:ascii="Arial" w:hAnsi="Arial"/>
                <w:sz w:val="18"/>
              </w:rPr>
            </w:pPr>
          </w:p>
        </w:tc>
      </w:tr>
      <w:tr w:rsidR="009706C6" w:rsidRPr="00613175" w14:paraId="08479066" w14:textId="77777777" w:rsidTr="009E6EA4">
        <w:trPr>
          <w:jc w:val="center"/>
        </w:trPr>
        <w:tc>
          <w:tcPr>
            <w:tcW w:w="5437" w:type="dxa"/>
          </w:tcPr>
          <w:p w14:paraId="0B4824FF"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&lt;/cp:actions&gt;</w:t>
            </w:r>
          </w:p>
        </w:tc>
        <w:tc>
          <w:tcPr>
            <w:tcW w:w="4301" w:type="dxa"/>
          </w:tcPr>
          <w:p w14:paraId="69C0108B" w14:textId="77777777" w:rsidR="009706C6" w:rsidRPr="00613175" w:rsidRDefault="009706C6" w:rsidP="009E6EA4">
            <w:pPr>
              <w:keepNext/>
              <w:keepLines/>
              <w:spacing w:after="0"/>
              <w:rPr>
                <w:rFonts w:ascii="Arial" w:hAnsi="Arial"/>
                <w:sz w:val="18"/>
              </w:rPr>
            </w:pPr>
          </w:p>
        </w:tc>
      </w:tr>
      <w:tr w:rsidR="009706C6" w:rsidRPr="00613175" w14:paraId="1DFF6426" w14:textId="77777777" w:rsidTr="009E6EA4">
        <w:trPr>
          <w:jc w:val="center"/>
        </w:trPr>
        <w:tc>
          <w:tcPr>
            <w:tcW w:w="5437" w:type="dxa"/>
          </w:tcPr>
          <w:p w14:paraId="3C7B3BBF"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&lt;/cp:rule&gt;</w:t>
            </w:r>
          </w:p>
        </w:tc>
        <w:tc>
          <w:tcPr>
            <w:tcW w:w="4301" w:type="dxa"/>
          </w:tcPr>
          <w:p w14:paraId="5EAFEC0C" w14:textId="77777777" w:rsidR="009706C6" w:rsidRPr="00613175" w:rsidRDefault="009706C6" w:rsidP="009E6EA4">
            <w:pPr>
              <w:keepNext/>
              <w:keepLines/>
              <w:spacing w:after="0"/>
              <w:rPr>
                <w:rFonts w:ascii="Arial" w:hAnsi="Arial"/>
                <w:sz w:val="18"/>
              </w:rPr>
            </w:pPr>
          </w:p>
        </w:tc>
      </w:tr>
      <w:tr w:rsidR="009706C6" w:rsidRPr="00613175" w14:paraId="1AAB23DF" w14:textId="77777777" w:rsidTr="009E6EA4">
        <w:trPr>
          <w:jc w:val="center"/>
        </w:trPr>
        <w:tc>
          <w:tcPr>
            <w:tcW w:w="5437" w:type="dxa"/>
          </w:tcPr>
          <w:p w14:paraId="69B1CCD6"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 id=any value&gt;</w:t>
            </w:r>
          </w:p>
        </w:tc>
        <w:tc>
          <w:tcPr>
            <w:tcW w:w="4301" w:type="dxa"/>
          </w:tcPr>
          <w:p w14:paraId="650C0F12" w14:textId="77777777" w:rsidR="009706C6" w:rsidRPr="00613175" w:rsidRDefault="009706C6" w:rsidP="009E6EA4">
            <w:pPr>
              <w:keepNext/>
              <w:keepLines/>
              <w:spacing w:after="0"/>
              <w:rPr>
                <w:rFonts w:ascii="Arial" w:hAnsi="Arial"/>
                <w:sz w:val="18"/>
              </w:rPr>
            </w:pPr>
            <w:r w:rsidRPr="00613175">
              <w:rPr>
                <w:rFonts w:ascii="Arial" w:hAnsi="Arial"/>
                <w:sz w:val="18"/>
              </w:rPr>
              <w:t>second rule</w:t>
            </w:r>
          </w:p>
        </w:tc>
      </w:tr>
      <w:tr w:rsidR="009706C6" w:rsidRPr="00613175" w14:paraId="4227933E" w14:textId="77777777" w:rsidTr="009E6EA4">
        <w:trPr>
          <w:jc w:val="center"/>
        </w:trPr>
        <w:tc>
          <w:tcPr>
            <w:tcW w:w="5437" w:type="dxa"/>
          </w:tcPr>
          <w:p w14:paraId="328BDEEE"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&lt;cp:conditions&gt;</w:t>
            </w:r>
          </w:p>
        </w:tc>
        <w:tc>
          <w:tcPr>
            <w:tcW w:w="4301" w:type="dxa"/>
          </w:tcPr>
          <w:p w14:paraId="3AF41DCA" w14:textId="77777777" w:rsidR="009706C6" w:rsidRPr="00613175" w:rsidRDefault="009706C6" w:rsidP="009E6EA4">
            <w:pPr>
              <w:keepNext/>
              <w:keepLines/>
              <w:spacing w:after="0"/>
              <w:rPr>
                <w:rFonts w:ascii="Arial" w:hAnsi="Arial"/>
                <w:sz w:val="18"/>
              </w:rPr>
            </w:pPr>
            <w:r w:rsidRPr="00613175">
              <w:rPr>
                <w:rFonts w:ascii="Arial" w:hAnsi="Arial"/>
                <w:sz w:val="18"/>
              </w:rPr>
              <w:t>list of conditions for second rule not containing a &lt;rule-deactivated&gt; element</w:t>
            </w:r>
          </w:p>
        </w:tc>
      </w:tr>
      <w:tr w:rsidR="009706C6" w:rsidRPr="00613175" w14:paraId="53E353F1" w14:textId="77777777" w:rsidTr="009E6EA4">
        <w:trPr>
          <w:jc w:val="center"/>
        </w:trPr>
        <w:tc>
          <w:tcPr>
            <w:tcW w:w="5437" w:type="dxa"/>
          </w:tcPr>
          <w:p w14:paraId="03488898"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&lt;ocp:other-identity/&gt;</w:t>
            </w:r>
          </w:p>
        </w:tc>
        <w:tc>
          <w:tcPr>
            <w:tcW w:w="4301" w:type="dxa"/>
          </w:tcPr>
          <w:p w14:paraId="10ACE53F" w14:textId="77777777" w:rsidR="009706C6" w:rsidRPr="00613175" w:rsidRDefault="009706C6" w:rsidP="009E6EA4">
            <w:pPr>
              <w:keepNext/>
              <w:keepLines/>
              <w:spacing w:after="0"/>
              <w:rPr>
                <w:rFonts w:ascii="Arial" w:hAnsi="Arial"/>
                <w:sz w:val="18"/>
              </w:rPr>
            </w:pPr>
          </w:p>
        </w:tc>
      </w:tr>
      <w:tr w:rsidR="009706C6" w:rsidRPr="00613175" w14:paraId="4BBC96FF" w14:textId="77777777" w:rsidTr="009E6EA4">
        <w:trPr>
          <w:jc w:val="center"/>
        </w:trPr>
        <w:tc>
          <w:tcPr>
            <w:tcW w:w="5437" w:type="dxa"/>
          </w:tcPr>
          <w:p w14:paraId="53181BEB"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&lt;/cp:conditions&gt;</w:t>
            </w:r>
          </w:p>
        </w:tc>
        <w:tc>
          <w:tcPr>
            <w:tcW w:w="4301" w:type="dxa"/>
          </w:tcPr>
          <w:p w14:paraId="5EF3D844" w14:textId="77777777" w:rsidR="009706C6" w:rsidRPr="00613175" w:rsidRDefault="009706C6" w:rsidP="009E6EA4">
            <w:pPr>
              <w:keepNext/>
              <w:keepLines/>
              <w:spacing w:after="0"/>
              <w:rPr>
                <w:rFonts w:ascii="Arial" w:hAnsi="Arial"/>
                <w:sz w:val="18"/>
              </w:rPr>
            </w:pPr>
          </w:p>
        </w:tc>
      </w:tr>
      <w:tr w:rsidR="009706C6" w:rsidRPr="00613175" w14:paraId="37CAE7AC" w14:textId="77777777" w:rsidTr="009E6EA4">
        <w:trPr>
          <w:jc w:val="center"/>
        </w:trPr>
        <w:tc>
          <w:tcPr>
            <w:tcW w:w="5437" w:type="dxa"/>
          </w:tcPr>
          <w:p w14:paraId="1CF99CDD"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&lt;cp:actions&gt;</w:t>
            </w:r>
          </w:p>
        </w:tc>
        <w:tc>
          <w:tcPr>
            <w:tcW w:w="4301" w:type="dxa"/>
          </w:tcPr>
          <w:p w14:paraId="2F03972A" w14:textId="77777777" w:rsidR="009706C6" w:rsidRPr="00613175" w:rsidRDefault="009706C6" w:rsidP="009E6EA4">
            <w:pPr>
              <w:keepNext/>
              <w:keepLines/>
              <w:spacing w:after="0"/>
              <w:rPr>
                <w:rFonts w:ascii="Arial" w:hAnsi="Arial"/>
                <w:sz w:val="18"/>
              </w:rPr>
            </w:pPr>
          </w:p>
        </w:tc>
      </w:tr>
      <w:tr w:rsidR="009706C6" w:rsidRPr="00613175" w14:paraId="12A4A211" w14:textId="77777777" w:rsidTr="009E6EA4">
        <w:trPr>
          <w:jc w:val="center"/>
        </w:trPr>
        <w:tc>
          <w:tcPr>
            <w:tcW w:w="5437" w:type="dxa"/>
          </w:tcPr>
          <w:p w14:paraId="7E267AE9"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&lt;allow&gt;</w:t>
            </w:r>
            <w:r w:rsidRPr="00613175">
              <w:rPr>
                <w:rFonts w:ascii="Arial" w:hAnsi="Arial"/>
                <w:b/>
                <w:bCs/>
                <w:sz w:val="18"/>
              </w:rPr>
              <w:t>false</w:t>
            </w:r>
            <w:r w:rsidRPr="00613175">
              <w:rPr>
                <w:rFonts w:ascii="Arial" w:hAnsi="Arial"/>
                <w:sz w:val="18"/>
              </w:rPr>
              <w:t xml:space="preserve">&lt;/allow&gt; </w:t>
            </w:r>
          </w:p>
        </w:tc>
        <w:tc>
          <w:tcPr>
            <w:tcW w:w="4301" w:type="dxa"/>
          </w:tcPr>
          <w:p w14:paraId="25463D26" w14:textId="77777777" w:rsidR="009706C6" w:rsidRPr="00613175" w:rsidRDefault="009706C6" w:rsidP="009E6EA4">
            <w:pPr>
              <w:keepNext/>
              <w:keepLines/>
              <w:spacing w:after="0"/>
              <w:rPr>
                <w:rFonts w:ascii="Arial" w:hAnsi="Arial"/>
                <w:sz w:val="18"/>
              </w:rPr>
            </w:pPr>
          </w:p>
        </w:tc>
      </w:tr>
      <w:tr w:rsidR="009706C6" w:rsidRPr="00613175" w14:paraId="4E96F889" w14:textId="77777777" w:rsidTr="009E6EA4">
        <w:trPr>
          <w:jc w:val="center"/>
        </w:trPr>
        <w:tc>
          <w:tcPr>
            <w:tcW w:w="5437" w:type="dxa"/>
          </w:tcPr>
          <w:p w14:paraId="50EA0FAF"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&lt;/cp:actions&gt;</w:t>
            </w:r>
          </w:p>
        </w:tc>
        <w:tc>
          <w:tcPr>
            <w:tcW w:w="4301" w:type="dxa"/>
          </w:tcPr>
          <w:p w14:paraId="3E689E8A" w14:textId="77777777" w:rsidR="009706C6" w:rsidRPr="00613175" w:rsidRDefault="009706C6" w:rsidP="009E6EA4">
            <w:pPr>
              <w:keepNext/>
              <w:keepLines/>
              <w:spacing w:after="0"/>
              <w:rPr>
                <w:rFonts w:ascii="Arial" w:hAnsi="Arial"/>
                <w:sz w:val="18"/>
              </w:rPr>
            </w:pPr>
          </w:p>
        </w:tc>
      </w:tr>
      <w:tr w:rsidR="009706C6" w:rsidRPr="00613175" w14:paraId="6A4D960D" w14:textId="77777777" w:rsidTr="009E6EA4">
        <w:trPr>
          <w:jc w:val="center"/>
        </w:trPr>
        <w:tc>
          <w:tcPr>
            <w:tcW w:w="5437" w:type="dxa"/>
          </w:tcPr>
          <w:p w14:paraId="10C988E6"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&lt;/cp:rule&gt;</w:t>
            </w:r>
          </w:p>
        </w:tc>
        <w:tc>
          <w:tcPr>
            <w:tcW w:w="4301" w:type="dxa"/>
          </w:tcPr>
          <w:p w14:paraId="1E958CF7" w14:textId="77777777" w:rsidR="009706C6" w:rsidRPr="00613175" w:rsidRDefault="009706C6" w:rsidP="009E6EA4">
            <w:pPr>
              <w:keepNext/>
              <w:keepLines/>
              <w:spacing w:after="0"/>
              <w:rPr>
                <w:rFonts w:ascii="Arial" w:hAnsi="Arial"/>
                <w:sz w:val="18"/>
              </w:rPr>
            </w:pPr>
          </w:p>
        </w:tc>
      </w:tr>
      <w:tr w:rsidR="009706C6" w:rsidRPr="00613175" w14:paraId="52B56B57" w14:textId="77777777" w:rsidTr="009E6EA4">
        <w:trPr>
          <w:jc w:val="center"/>
        </w:trPr>
        <w:tc>
          <w:tcPr>
            <w:tcW w:w="5437" w:type="dxa"/>
          </w:tcPr>
          <w:p w14:paraId="3D826503"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&lt;/cp:ruleset&gt;</w:t>
            </w:r>
          </w:p>
        </w:tc>
        <w:tc>
          <w:tcPr>
            <w:tcW w:w="4301" w:type="dxa"/>
          </w:tcPr>
          <w:p w14:paraId="4E69FA55" w14:textId="77777777" w:rsidR="009706C6" w:rsidRPr="00613175" w:rsidRDefault="009706C6" w:rsidP="009E6EA4">
            <w:pPr>
              <w:keepNext/>
              <w:keepLines/>
              <w:spacing w:after="0"/>
              <w:rPr>
                <w:rFonts w:ascii="Arial" w:hAnsi="Arial"/>
                <w:sz w:val="18"/>
              </w:rPr>
            </w:pPr>
          </w:p>
        </w:tc>
      </w:tr>
      <w:tr w:rsidR="009706C6" w:rsidRPr="00613175" w14:paraId="109EFE4B" w14:textId="77777777" w:rsidTr="009E6EA4">
        <w:trPr>
          <w:jc w:val="center"/>
        </w:trPr>
        <w:tc>
          <w:tcPr>
            <w:tcW w:w="5437" w:type="dxa"/>
          </w:tcPr>
          <w:p w14:paraId="14E3C7FE"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&lt;/incoming-communication-barring&gt;</w:t>
            </w:r>
          </w:p>
        </w:tc>
        <w:tc>
          <w:tcPr>
            <w:tcW w:w="4301" w:type="dxa"/>
          </w:tcPr>
          <w:p w14:paraId="017C1785" w14:textId="77777777" w:rsidR="009706C6" w:rsidRPr="00613175" w:rsidRDefault="009706C6" w:rsidP="009E6EA4">
            <w:pPr>
              <w:keepNext/>
              <w:keepLines/>
              <w:spacing w:after="0"/>
              <w:rPr>
                <w:rFonts w:ascii="Arial" w:hAnsi="Arial"/>
                <w:sz w:val="18"/>
              </w:rPr>
            </w:pPr>
          </w:p>
        </w:tc>
      </w:tr>
      <w:tr w:rsidR="009706C6" w:rsidRPr="00613175" w14:paraId="01C743CF" w14:textId="77777777" w:rsidTr="009E6EA4">
        <w:trPr>
          <w:jc w:val="center"/>
        </w:trPr>
        <w:tc>
          <w:tcPr>
            <w:tcW w:w="5437" w:type="dxa"/>
          </w:tcPr>
          <w:p w14:paraId="3E8E46D5"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4301" w:type="dxa"/>
          </w:tcPr>
          <w:p w14:paraId="73403893" w14:textId="77777777" w:rsidR="009706C6" w:rsidRPr="00613175" w:rsidRDefault="009706C6" w:rsidP="009E6EA4">
            <w:pPr>
              <w:keepNext/>
              <w:keepLines/>
              <w:spacing w:after="0"/>
              <w:rPr>
                <w:rFonts w:ascii="Arial" w:hAnsi="Arial"/>
                <w:sz w:val="18"/>
              </w:rPr>
            </w:pPr>
          </w:p>
        </w:tc>
      </w:tr>
    </w:tbl>
    <w:p w14:paraId="54811EF6" w14:textId="77777777" w:rsidR="009706C6" w:rsidRPr="00613175" w:rsidRDefault="009706C6" w:rsidP="009706C6"/>
    <w:p w14:paraId="788D9723" w14:textId="77777777" w:rsidR="009706C6" w:rsidRPr="00613175" w:rsidRDefault="009706C6" w:rsidP="009706C6">
      <w:pPr>
        <w:pStyle w:val="TH"/>
      </w:pPr>
      <w:r w:rsidRPr="00613175">
        <w:t>Table 8.18.3.3-3: Simservs document (step 5) – Option 1</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37"/>
        <w:gridCol w:w="4301"/>
      </w:tblGrid>
      <w:tr w:rsidR="009706C6" w:rsidRPr="00613175" w14:paraId="7CCB13A3" w14:textId="77777777" w:rsidTr="009E6EA4">
        <w:trPr>
          <w:jc w:val="center"/>
        </w:trPr>
        <w:tc>
          <w:tcPr>
            <w:tcW w:w="9738" w:type="dxa"/>
            <w:gridSpan w:val="2"/>
          </w:tcPr>
          <w:p w14:paraId="6AEC0D67" w14:textId="77777777" w:rsidR="009706C6" w:rsidRPr="00613175" w:rsidRDefault="009706C6" w:rsidP="009E6EA4">
            <w:pPr>
              <w:keepNext/>
              <w:keepLines/>
              <w:spacing w:after="0"/>
              <w:rPr>
                <w:rFonts w:ascii="Arial" w:hAnsi="Arial"/>
                <w:sz w:val="18"/>
              </w:rPr>
            </w:pPr>
            <w:r w:rsidRPr="00613175">
              <w:rPr>
                <w:rFonts w:ascii="Arial" w:hAnsi="Arial"/>
                <w:sz w:val="18"/>
              </w:rPr>
              <w:t>Derivation Path: TS 24.611 clause 4.9.2</w:t>
            </w:r>
          </w:p>
        </w:tc>
      </w:tr>
      <w:tr w:rsidR="009706C6" w:rsidRPr="00613175" w14:paraId="3FBFCFB1" w14:textId="77777777" w:rsidTr="009E6EA4">
        <w:trPr>
          <w:jc w:val="center"/>
        </w:trPr>
        <w:tc>
          <w:tcPr>
            <w:tcW w:w="5437" w:type="dxa"/>
          </w:tcPr>
          <w:p w14:paraId="15BD51B9" w14:textId="77777777" w:rsidR="009706C6" w:rsidRPr="00613175" w:rsidRDefault="009706C6" w:rsidP="009E6EA4">
            <w:pPr>
              <w:keepNext/>
              <w:keepLines/>
              <w:spacing w:after="0"/>
              <w:jc w:val="center"/>
              <w:rPr>
                <w:rFonts w:ascii="Arial" w:hAnsi="Arial"/>
                <w:b/>
                <w:bCs/>
                <w:sz w:val="18"/>
              </w:rPr>
            </w:pPr>
            <w:r w:rsidRPr="00613175">
              <w:rPr>
                <w:rFonts w:ascii="Arial" w:hAnsi="Arial"/>
                <w:b/>
                <w:bCs/>
                <w:sz w:val="18"/>
              </w:rPr>
              <w:t>Content</w:t>
            </w:r>
          </w:p>
        </w:tc>
        <w:tc>
          <w:tcPr>
            <w:tcW w:w="4301" w:type="dxa"/>
          </w:tcPr>
          <w:p w14:paraId="1AF4E347" w14:textId="77777777" w:rsidR="009706C6" w:rsidRPr="00613175" w:rsidRDefault="009706C6" w:rsidP="009E6EA4">
            <w:pPr>
              <w:keepNext/>
              <w:keepLines/>
              <w:spacing w:after="0"/>
              <w:jc w:val="center"/>
              <w:rPr>
                <w:rFonts w:ascii="Arial" w:hAnsi="Arial"/>
                <w:sz w:val="18"/>
              </w:rPr>
            </w:pPr>
            <w:r w:rsidRPr="00613175">
              <w:rPr>
                <w:rFonts w:ascii="Arial" w:hAnsi="Arial"/>
                <w:b/>
                <w:bCs/>
                <w:sz w:val="18"/>
              </w:rPr>
              <w:t>Further restrictions/Comments</w:t>
            </w:r>
          </w:p>
        </w:tc>
      </w:tr>
      <w:tr w:rsidR="009706C6" w:rsidRPr="00613175" w14:paraId="6B9B1ECC" w14:textId="77777777" w:rsidTr="009E6EA4">
        <w:trPr>
          <w:jc w:val="center"/>
        </w:trPr>
        <w:tc>
          <w:tcPr>
            <w:tcW w:w="5437" w:type="dxa"/>
          </w:tcPr>
          <w:p w14:paraId="3C8F9C48"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&lt;simservs  </w:t>
            </w:r>
            <w:r w:rsidRPr="00613175">
              <w:rPr>
                <w:rFonts w:ascii="Arial" w:hAnsi="Arial"/>
                <w:sz w:val="18"/>
              </w:rPr>
              <w:br/>
            </w:r>
            <w:r w:rsidRPr="00613175">
              <w:rPr>
                <w:rFonts w:ascii="Arial" w:hAnsi="Arial"/>
                <w:sz w:val="18"/>
              </w:rPr>
              <w:tab/>
              <w:t>xmlns=http://uri.etsi.org/ngn/params/xml/simservs/xcap</w:t>
            </w:r>
            <w:r w:rsidRPr="00613175">
              <w:rPr>
                <w:rFonts w:ascii="Arial" w:hAnsi="Arial"/>
                <w:sz w:val="18"/>
              </w:rPr>
              <w:br/>
            </w:r>
            <w:r w:rsidRPr="00613175">
              <w:rPr>
                <w:rFonts w:ascii="Arial" w:hAnsi="Arial"/>
                <w:sz w:val="18"/>
              </w:rPr>
              <w:tab/>
              <w:t>xmlns:cp="urn:ietf:params:xml:ns:common-policy"</w:t>
            </w:r>
            <w:r w:rsidRPr="00613175">
              <w:rPr>
                <w:rFonts w:ascii="Arial" w:hAnsi="Arial"/>
                <w:sz w:val="18"/>
              </w:rPr>
              <w:br/>
            </w:r>
            <w:r w:rsidRPr="00613175">
              <w:rPr>
                <w:rFonts w:ascii="Arial" w:hAnsi="Arial"/>
                <w:sz w:val="18"/>
              </w:rPr>
              <w:tab/>
              <w:t>xmlns:ocp="urn:oma:xml:xdm:common-policy"&gt;</w:t>
            </w:r>
          </w:p>
        </w:tc>
        <w:tc>
          <w:tcPr>
            <w:tcW w:w="4301" w:type="dxa"/>
          </w:tcPr>
          <w:p w14:paraId="6C6B4DF8" w14:textId="77777777" w:rsidR="009706C6" w:rsidRPr="00613175" w:rsidRDefault="009706C6" w:rsidP="009E6EA4">
            <w:pPr>
              <w:keepNext/>
              <w:keepLines/>
              <w:spacing w:after="0"/>
              <w:rPr>
                <w:rFonts w:ascii="Arial" w:hAnsi="Arial"/>
                <w:sz w:val="18"/>
              </w:rPr>
            </w:pPr>
          </w:p>
        </w:tc>
      </w:tr>
      <w:tr w:rsidR="009706C6" w:rsidRPr="00613175" w14:paraId="73D2C9AD" w14:textId="77777777" w:rsidTr="009E6EA4">
        <w:trPr>
          <w:jc w:val="center"/>
        </w:trPr>
        <w:tc>
          <w:tcPr>
            <w:tcW w:w="5437" w:type="dxa"/>
          </w:tcPr>
          <w:p w14:paraId="38F9741E"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 active=</w:t>
            </w:r>
            <w:r w:rsidRPr="00613175">
              <w:rPr>
                <w:rFonts w:ascii="Arial" w:hAnsi="Arial"/>
                <w:b/>
                <w:bCs/>
                <w:sz w:val="18"/>
              </w:rPr>
              <w:t>false</w:t>
            </w:r>
            <w:r w:rsidRPr="00613175">
              <w:rPr>
                <w:rFonts w:ascii="Arial" w:hAnsi="Arial"/>
                <w:sz w:val="18"/>
              </w:rPr>
              <w:t>&gt;</w:t>
            </w:r>
          </w:p>
        </w:tc>
        <w:tc>
          <w:tcPr>
            <w:tcW w:w="4301" w:type="dxa"/>
          </w:tcPr>
          <w:p w14:paraId="54E86E0D" w14:textId="77777777" w:rsidR="009706C6" w:rsidRPr="00613175" w:rsidRDefault="009706C6" w:rsidP="009E6EA4">
            <w:pPr>
              <w:keepNext/>
              <w:keepLines/>
              <w:spacing w:after="0"/>
              <w:rPr>
                <w:rFonts w:ascii="Arial" w:hAnsi="Arial"/>
                <w:sz w:val="18"/>
              </w:rPr>
            </w:pPr>
          </w:p>
        </w:tc>
      </w:tr>
      <w:tr w:rsidR="009706C6" w:rsidRPr="00613175" w14:paraId="17502BA0" w14:textId="77777777" w:rsidTr="009E6EA4">
        <w:trPr>
          <w:jc w:val="center"/>
        </w:trPr>
        <w:tc>
          <w:tcPr>
            <w:tcW w:w="5437" w:type="dxa"/>
          </w:tcPr>
          <w:p w14:paraId="788FF3B2"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w:t>
            </w:r>
          </w:p>
        </w:tc>
        <w:tc>
          <w:tcPr>
            <w:tcW w:w="4301" w:type="dxa"/>
          </w:tcPr>
          <w:p w14:paraId="4584EBA0" w14:textId="77777777" w:rsidR="009706C6" w:rsidRPr="00613175" w:rsidRDefault="009706C6" w:rsidP="009E6EA4">
            <w:pPr>
              <w:keepNext/>
              <w:keepLines/>
              <w:spacing w:after="0"/>
              <w:rPr>
                <w:rFonts w:ascii="Arial" w:hAnsi="Arial"/>
                <w:sz w:val="18"/>
              </w:rPr>
            </w:pPr>
            <w:r w:rsidRPr="00613175">
              <w:rPr>
                <w:rFonts w:ascii="Arial" w:hAnsi="Arial"/>
                <w:sz w:val="18"/>
              </w:rPr>
              <w:t>any content</w:t>
            </w:r>
          </w:p>
        </w:tc>
      </w:tr>
      <w:tr w:rsidR="009706C6" w:rsidRPr="00613175" w14:paraId="44ED7EA1" w14:textId="77777777" w:rsidTr="009E6EA4">
        <w:trPr>
          <w:jc w:val="center"/>
        </w:trPr>
        <w:tc>
          <w:tcPr>
            <w:tcW w:w="5437" w:type="dxa"/>
          </w:tcPr>
          <w:p w14:paraId="79A64C13"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&lt;/incoming-communication-barring&gt;</w:t>
            </w:r>
          </w:p>
        </w:tc>
        <w:tc>
          <w:tcPr>
            <w:tcW w:w="4301" w:type="dxa"/>
          </w:tcPr>
          <w:p w14:paraId="7BC16285" w14:textId="77777777" w:rsidR="009706C6" w:rsidRPr="00613175" w:rsidRDefault="009706C6" w:rsidP="009E6EA4">
            <w:pPr>
              <w:keepNext/>
              <w:keepLines/>
              <w:spacing w:after="0"/>
              <w:rPr>
                <w:rFonts w:ascii="Arial" w:hAnsi="Arial"/>
                <w:sz w:val="18"/>
              </w:rPr>
            </w:pPr>
          </w:p>
        </w:tc>
      </w:tr>
      <w:tr w:rsidR="009706C6" w:rsidRPr="00613175" w14:paraId="3E04DD53" w14:textId="77777777" w:rsidTr="009E6EA4">
        <w:trPr>
          <w:jc w:val="center"/>
        </w:trPr>
        <w:tc>
          <w:tcPr>
            <w:tcW w:w="5437" w:type="dxa"/>
          </w:tcPr>
          <w:p w14:paraId="661FB922"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4301" w:type="dxa"/>
          </w:tcPr>
          <w:p w14:paraId="6A0E349A" w14:textId="77777777" w:rsidR="009706C6" w:rsidRPr="00613175" w:rsidRDefault="009706C6" w:rsidP="009E6EA4">
            <w:pPr>
              <w:keepNext/>
              <w:keepLines/>
              <w:spacing w:after="0"/>
              <w:rPr>
                <w:rFonts w:ascii="Arial" w:hAnsi="Arial"/>
                <w:sz w:val="18"/>
              </w:rPr>
            </w:pPr>
          </w:p>
        </w:tc>
      </w:tr>
    </w:tbl>
    <w:p w14:paraId="5BAB89C6" w14:textId="77777777" w:rsidR="009706C6" w:rsidRPr="00613175" w:rsidRDefault="009706C6" w:rsidP="009706C6"/>
    <w:p w14:paraId="5ED15BDA" w14:textId="77777777" w:rsidR="009706C6" w:rsidRPr="00613175" w:rsidRDefault="009706C6" w:rsidP="009706C6">
      <w:pPr>
        <w:pStyle w:val="TH"/>
      </w:pPr>
      <w:r w:rsidRPr="00613175">
        <w:lastRenderedPageBreak/>
        <w:t>Table 8.18.3.3-4: Simservs document (step 5) – Option 2</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37"/>
        <w:gridCol w:w="4301"/>
      </w:tblGrid>
      <w:tr w:rsidR="009706C6" w:rsidRPr="00613175" w14:paraId="250D019F" w14:textId="77777777" w:rsidTr="009E6EA4">
        <w:trPr>
          <w:jc w:val="center"/>
        </w:trPr>
        <w:tc>
          <w:tcPr>
            <w:tcW w:w="9738" w:type="dxa"/>
            <w:gridSpan w:val="2"/>
          </w:tcPr>
          <w:p w14:paraId="20BD9BC1" w14:textId="77777777" w:rsidR="009706C6" w:rsidRPr="00613175" w:rsidRDefault="009706C6" w:rsidP="009E6EA4">
            <w:pPr>
              <w:keepNext/>
              <w:keepLines/>
              <w:spacing w:after="0"/>
              <w:rPr>
                <w:rFonts w:ascii="Arial" w:hAnsi="Arial"/>
                <w:sz w:val="18"/>
              </w:rPr>
            </w:pPr>
            <w:r w:rsidRPr="00613175">
              <w:rPr>
                <w:rFonts w:ascii="Arial" w:hAnsi="Arial"/>
                <w:sz w:val="18"/>
              </w:rPr>
              <w:t>Derivation Path: TS 24.611 clause 4.9.2</w:t>
            </w:r>
          </w:p>
        </w:tc>
      </w:tr>
      <w:tr w:rsidR="009706C6" w:rsidRPr="00613175" w14:paraId="2A007021" w14:textId="77777777" w:rsidTr="009E6EA4">
        <w:trPr>
          <w:jc w:val="center"/>
        </w:trPr>
        <w:tc>
          <w:tcPr>
            <w:tcW w:w="5437" w:type="dxa"/>
          </w:tcPr>
          <w:p w14:paraId="7F0407AD" w14:textId="77777777" w:rsidR="009706C6" w:rsidRPr="00613175" w:rsidRDefault="009706C6" w:rsidP="009E6EA4">
            <w:pPr>
              <w:keepNext/>
              <w:keepLines/>
              <w:spacing w:after="0"/>
              <w:jc w:val="center"/>
              <w:rPr>
                <w:rFonts w:ascii="Arial" w:hAnsi="Arial"/>
                <w:b/>
                <w:bCs/>
                <w:sz w:val="18"/>
              </w:rPr>
            </w:pPr>
            <w:r w:rsidRPr="00613175">
              <w:rPr>
                <w:rFonts w:ascii="Arial" w:hAnsi="Arial"/>
                <w:b/>
                <w:bCs/>
                <w:sz w:val="18"/>
              </w:rPr>
              <w:t>Content</w:t>
            </w:r>
          </w:p>
        </w:tc>
        <w:tc>
          <w:tcPr>
            <w:tcW w:w="4301" w:type="dxa"/>
          </w:tcPr>
          <w:p w14:paraId="58A76CA9" w14:textId="77777777" w:rsidR="009706C6" w:rsidRPr="00613175" w:rsidRDefault="009706C6" w:rsidP="009E6EA4">
            <w:pPr>
              <w:keepNext/>
              <w:keepLines/>
              <w:spacing w:after="0"/>
              <w:jc w:val="center"/>
              <w:rPr>
                <w:rFonts w:ascii="Arial" w:hAnsi="Arial"/>
                <w:sz w:val="18"/>
              </w:rPr>
            </w:pPr>
            <w:r w:rsidRPr="00613175">
              <w:rPr>
                <w:rFonts w:ascii="Arial" w:hAnsi="Arial"/>
                <w:b/>
                <w:bCs/>
                <w:sz w:val="18"/>
              </w:rPr>
              <w:t>Further restrictions/Comments</w:t>
            </w:r>
          </w:p>
        </w:tc>
      </w:tr>
      <w:tr w:rsidR="009706C6" w:rsidRPr="00613175" w14:paraId="3646FC81" w14:textId="77777777" w:rsidTr="009E6EA4">
        <w:trPr>
          <w:jc w:val="center"/>
        </w:trPr>
        <w:tc>
          <w:tcPr>
            <w:tcW w:w="5437" w:type="dxa"/>
          </w:tcPr>
          <w:p w14:paraId="6DDA6891"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&lt;simservs  </w:t>
            </w:r>
            <w:r w:rsidRPr="00613175">
              <w:rPr>
                <w:rFonts w:ascii="Arial" w:hAnsi="Arial"/>
                <w:sz w:val="18"/>
              </w:rPr>
              <w:br/>
            </w:r>
            <w:r w:rsidRPr="00613175">
              <w:rPr>
                <w:rFonts w:ascii="Arial" w:hAnsi="Arial"/>
                <w:sz w:val="18"/>
              </w:rPr>
              <w:tab/>
              <w:t>xmlns=http://uri.etsi.org/ngn/params/xml/simservs/xcap</w:t>
            </w:r>
            <w:r w:rsidRPr="00613175">
              <w:rPr>
                <w:rFonts w:ascii="Arial" w:hAnsi="Arial"/>
                <w:sz w:val="18"/>
              </w:rPr>
              <w:br/>
            </w:r>
            <w:r w:rsidRPr="00613175">
              <w:rPr>
                <w:rFonts w:ascii="Arial" w:hAnsi="Arial"/>
                <w:sz w:val="18"/>
              </w:rPr>
              <w:tab/>
              <w:t>xmlns:cp="urn:ietf:params:xml:ns:common-policy"</w:t>
            </w:r>
            <w:r w:rsidRPr="00613175">
              <w:rPr>
                <w:rFonts w:ascii="Arial" w:hAnsi="Arial"/>
                <w:sz w:val="18"/>
              </w:rPr>
              <w:br/>
            </w:r>
            <w:r w:rsidRPr="00613175">
              <w:rPr>
                <w:rFonts w:ascii="Arial" w:hAnsi="Arial"/>
                <w:sz w:val="18"/>
              </w:rPr>
              <w:tab/>
              <w:t>xmlns:ocp="urn:oma:xml:xdm:common-policy"&gt;</w:t>
            </w:r>
          </w:p>
        </w:tc>
        <w:tc>
          <w:tcPr>
            <w:tcW w:w="4301" w:type="dxa"/>
          </w:tcPr>
          <w:p w14:paraId="6EEA86EC" w14:textId="77777777" w:rsidR="009706C6" w:rsidRPr="00613175" w:rsidRDefault="009706C6" w:rsidP="009E6EA4">
            <w:pPr>
              <w:keepNext/>
              <w:keepLines/>
              <w:spacing w:after="0"/>
              <w:rPr>
                <w:rFonts w:ascii="Arial" w:hAnsi="Arial"/>
                <w:sz w:val="18"/>
              </w:rPr>
            </w:pPr>
          </w:p>
        </w:tc>
      </w:tr>
      <w:tr w:rsidR="009706C6" w:rsidRPr="00613175" w14:paraId="4491D769" w14:textId="77777777" w:rsidTr="009E6EA4">
        <w:trPr>
          <w:jc w:val="center"/>
        </w:trPr>
        <w:tc>
          <w:tcPr>
            <w:tcW w:w="5437" w:type="dxa"/>
          </w:tcPr>
          <w:p w14:paraId="5C51A293"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 active="</w:t>
            </w:r>
            <w:r w:rsidRPr="00613175">
              <w:rPr>
                <w:rFonts w:ascii="Arial" w:hAnsi="Arial"/>
                <w:b/>
                <w:bCs/>
                <w:sz w:val="18"/>
              </w:rPr>
              <w:t>true</w:t>
            </w:r>
            <w:r w:rsidRPr="00613175">
              <w:rPr>
                <w:rFonts w:ascii="Arial" w:hAnsi="Arial"/>
                <w:sz w:val="18"/>
              </w:rPr>
              <w:t>"&gt;</w:t>
            </w:r>
          </w:p>
        </w:tc>
        <w:tc>
          <w:tcPr>
            <w:tcW w:w="4301" w:type="dxa"/>
          </w:tcPr>
          <w:p w14:paraId="42D6C6B5" w14:textId="77777777" w:rsidR="009706C6" w:rsidRPr="00613175" w:rsidRDefault="009706C6" w:rsidP="009E6EA4">
            <w:pPr>
              <w:keepNext/>
              <w:keepLines/>
              <w:spacing w:after="0"/>
              <w:rPr>
                <w:rFonts w:ascii="Arial" w:hAnsi="Arial"/>
                <w:sz w:val="18"/>
              </w:rPr>
            </w:pPr>
            <w:r w:rsidRPr="00613175">
              <w:rPr>
                <w:rFonts w:ascii="Arial" w:hAnsi="Arial"/>
                <w:sz w:val="18"/>
              </w:rPr>
              <w:t>the "active" attribute may not be presen but if present it is set to "true"</w:t>
            </w:r>
          </w:p>
        </w:tc>
      </w:tr>
      <w:tr w:rsidR="009706C6" w:rsidRPr="00613175" w14:paraId="63D9D5C5" w14:textId="77777777" w:rsidTr="009E6EA4">
        <w:trPr>
          <w:jc w:val="center"/>
        </w:trPr>
        <w:tc>
          <w:tcPr>
            <w:tcW w:w="5437" w:type="dxa"/>
          </w:tcPr>
          <w:p w14:paraId="2A019FD4"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&lt;cp:ruleset&gt;</w:t>
            </w:r>
          </w:p>
        </w:tc>
        <w:tc>
          <w:tcPr>
            <w:tcW w:w="4301" w:type="dxa"/>
          </w:tcPr>
          <w:p w14:paraId="1B5D42D6" w14:textId="77777777" w:rsidR="009706C6" w:rsidRPr="00613175" w:rsidRDefault="009706C6" w:rsidP="009E6EA4">
            <w:pPr>
              <w:keepNext/>
              <w:keepLines/>
              <w:spacing w:after="0"/>
              <w:rPr>
                <w:rFonts w:ascii="Arial" w:hAnsi="Arial"/>
                <w:sz w:val="18"/>
              </w:rPr>
            </w:pPr>
          </w:p>
        </w:tc>
      </w:tr>
      <w:tr w:rsidR="009706C6" w:rsidRPr="00613175" w14:paraId="02B404BB" w14:textId="77777777" w:rsidTr="009E6EA4">
        <w:trPr>
          <w:jc w:val="center"/>
        </w:trPr>
        <w:tc>
          <w:tcPr>
            <w:tcW w:w="5437" w:type="dxa"/>
          </w:tcPr>
          <w:p w14:paraId="36EAD217"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w:t>
            </w:r>
          </w:p>
        </w:tc>
        <w:tc>
          <w:tcPr>
            <w:tcW w:w="4301" w:type="dxa"/>
          </w:tcPr>
          <w:p w14:paraId="698A88EE"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list of rules with each &lt;rule&gt; element having a </w:t>
            </w:r>
            <w:r w:rsidRPr="00613175">
              <w:rPr>
                <w:rFonts w:ascii="Arial" w:hAnsi="Arial"/>
                <w:b/>
                <w:bCs/>
                <w:sz w:val="18"/>
              </w:rPr>
              <w:t>&lt;rule-deactivated&gt;</w:t>
            </w:r>
            <w:r w:rsidRPr="00613175">
              <w:rPr>
                <w:rFonts w:ascii="Arial" w:hAnsi="Arial"/>
                <w:sz w:val="18"/>
              </w:rPr>
              <w:t xml:space="preserve"> condition in the &lt;conditions&gt; element</w:t>
            </w:r>
          </w:p>
        </w:tc>
      </w:tr>
      <w:tr w:rsidR="009706C6" w:rsidRPr="00613175" w14:paraId="06F23A36" w14:textId="77777777" w:rsidTr="009E6EA4">
        <w:trPr>
          <w:jc w:val="center"/>
        </w:trPr>
        <w:tc>
          <w:tcPr>
            <w:tcW w:w="5437" w:type="dxa"/>
          </w:tcPr>
          <w:p w14:paraId="4F262D7C"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&lt;/cp:ruleset&gt;</w:t>
            </w:r>
          </w:p>
        </w:tc>
        <w:tc>
          <w:tcPr>
            <w:tcW w:w="4301" w:type="dxa"/>
          </w:tcPr>
          <w:p w14:paraId="06ABC6B1" w14:textId="77777777" w:rsidR="009706C6" w:rsidRPr="00613175" w:rsidRDefault="009706C6" w:rsidP="009E6EA4">
            <w:pPr>
              <w:keepNext/>
              <w:keepLines/>
              <w:spacing w:after="0"/>
              <w:rPr>
                <w:rFonts w:ascii="Arial" w:hAnsi="Arial"/>
                <w:sz w:val="18"/>
              </w:rPr>
            </w:pPr>
          </w:p>
        </w:tc>
      </w:tr>
      <w:tr w:rsidR="009706C6" w:rsidRPr="00613175" w14:paraId="70558C5D" w14:textId="77777777" w:rsidTr="009E6EA4">
        <w:trPr>
          <w:jc w:val="center"/>
        </w:trPr>
        <w:tc>
          <w:tcPr>
            <w:tcW w:w="5437" w:type="dxa"/>
          </w:tcPr>
          <w:p w14:paraId="15AFEF27" w14:textId="77777777" w:rsidR="009706C6" w:rsidRPr="00613175" w:rsidRDefault="009706C6" w:rsidP="009E6EA4">
            <w:pPr>
              <w:keepNext/>
              <w:keepLines/>
              <w:spacing w:after="0"/>
              <w:rPr>
                <w:rFonts w:ascii="Arial" w:hAnsi="Arial"/>
                <w:sz w:val="18"/>
              </w:rPr>
            </w:pPr>
            <w:r w:rsidRPr="00613175">
              <w:rPr>
                <w:rFonts w:ascii="Arial" w:hAnsi="Arial"/>
                <w:sz w:val="18"/>
              </w:rPr>
              <w:t xml:space="preserve">  &lt;/incoming-communication-barring&gt;</w:t>
            </w:r>
          </w:p>
        </w:tc>
        <w:tc>
          <w:tcPr>
            <w:tcW w:w="4301" w:type="dxa"/>
          </w:tcPr>
          <w:p w14:paraId="1976743A" w14:textId="77777777" w:rsidR="009706C6" w:rsidRPr="00613175" w:rsidRDefault="009706C6" w:rsidP="009E6EA4">
            <w:pPr>
              <w:keepNext/>
              <w:keepLines/>
              <w:spacing w:after="0"/>
              <w:rPr>
                <w:rFonts w:ascii="Arial" w:hAnsi="Arial"/>
                <w:sz w:val="18"/>
              </w:rPr>
            </w:pPr>
          </w:p>
        </w:tc>
      </w:tr>
      <w:tr w:rsidR="009706C6" w:rsidRPr="00613175" w14:paraId="1E21208C" w14:textId="77777777" w:rsidTr="009E6EA4">
        <w:trPr>
          <w:jc w:val="center"/>
        </w:trPr>
        <w:tc>
          <w:tcPr>
            <w:tcW w:w="5437" w:type="dxa"/>
          </w:tcPr>
          <w:p w14:paraId="1CF6CDF0" w14:textId="77777777" w:rsidR="009706C6" w:rsidRPr="00613175" w:rsidRDefault="009706C6" w:rsidP="009E6EA4">
            <w:pPr>
              <w:keepNext/>
              <w:keepLines/>
              <w:spacing w:after="0"/>
              <w:rPr>
                <w:rFonts w:ascii="Arial" w:hAnsi="Arial"/>
                <w:sz w:val="18"/>
              </w:rPr>
            </w:pPr>
            <w:r w:rsidRPr="00613175">
              <w:rPr>
                <w:rFonts w:ascii="Arial" w:hAnsi="Arial"/>
                <w:sz w:val="18"/>
              </w:rPr>
              <w:t>&lt;/simservs&gt;</w:t>
            </w:r>
          </w:p>
        </w:tc>
        <w:tc>
          <w:tcPr>
            <w:tcW w:w="4301" w:type="dxa"/>
          </w:tcPr>
          <w:p w14:paraId="4347374B" w14:textId="77777777" w:rsidR="009706C6" w:rsidRPr="00613175" w:rsidRDefault="009706C6" w:rsidP="009E6EA4">
            <w:pPr>
              <w:keepNext/>
              <w:keepLines/>
              <w:spacing w:after="0"/>
              <w:rPr>
                <w:rFonts w:ascii="Arial" w:hAnsi="Arial"/>
                <w:sz w:val="18"/>
              </w:rPr>
            </w:pPr>
          </w:p>
        </w:tc>
      </w:tr>
    </w:tbl>
    <w:p w14:paraId="77EA6EB3" w14:textId="77777777" w:rsidR="009706C6" w:rsidRPr="00613175" w:rsidRDefault="009706C6" w:rsidP="009706C6"/>
    <w:p w14:paraId="5B9A4151" w14:textId="3864E5BE" w:rsidR="00511062" w:rsidRPr="00613175" w:rsidRDefault="00511062" w:rsidP="00511062">
      <w:pPr>
        <w:pStyle w:val="Heading2"/>
        <w:rPr>
          <w:rFonts w:eastAsia="Wingdings"/>
        </w:rPr>
      </w:pPr>
      <w:bookmarkStart w:id="947" w:name="_Toc68197411"/>
      <w:bookmarkStart w:id="948" w:name="_Toc75880669"/>
      <w:bookmarkStart w:id="949" w:name="_Toc84254367"/>
      <w:bookmarkStart w:id="950" w:name="_Toc84255162"/>
      <w:r w:rsidRPr="00613175">
        <w:rPr>
          <w:rFonts w:eastAsia="Wingdings"/>
        </w:rPr>
        <w:t>8.19 to 8.25</w:t>
      </w:r>
      <w:bookmarkEnd w:id="947"/>
      <w:bookmarkEnd w:id="948"/>
      <w:bookmarkEnd w:id="949"/>
      <w:bookmarkEnd w:id="950"/>
      <w:r w:rsidRPr="00613175">
        <w:rPr>
          <w:rFonts w:eastAsia="Wingdings"/>
        </w:rPr>
        <w:tab/>
      </w:r>
    </w:p>
    <w:p w14:paraId="2FFAE785" w14:textId="24529669" w:rsidR="00511062" w:rsidRPr="00613175" w:rsidRDefault="00610109" w:rsidP="00511062">
      <w:pPr>
        <w:pStyle w:val="Heading2"/>
        <w:rPr>
          <w:rFonts w:eastAsia="Wingdings"/>
        </w:rPr>
      </w:pPr>
      <w:r w:rsidRPr="00613175">
        <w:rPr>
          <w:rFonts w:eastAsia="Wingdings"/>
        </w:rPr>
        <w:br w:type="page"/>
      </w:r>
      <w:bookmarkStart w:id="951" w:name="_Toc68197412"/>
      <w:bookmarkStart w:id="952" w:name="_Toc75880670"/>
      <w:bookmarkStart w:id="953" w:name="_Toc84254368"/>
      <w:bookmarkStart w:id="954" w:name="_Toc84255163"/>
      <w:r w:rsidR="00511062" w:rsidRPr="00613175">
        <w:rPr>
          <w:rFonts w:eastAsia="Wingdings"/>
        </w:rPr>
        <w:lastRenderedPageBreak/>
        <w:t>8.26</w:t>
      </w:r>
      <w:r w:rsidR="00511062" w:rsidRPr="00613175">
        <w:rPr>
          <w:rFonts w:eastAsia="Wingdings"/>
        </w:rPr>
        <w:tab/>
        <w:t>MO Call Hold without announcement / 5GS</w:t>
      </w:r>
      <w:bookmarkEnd w:id="951"/>
      <w:bookmarkEnd w:id="952"/>
      <w:bookmarkEnd w:id="953"/>
      <w:bookmarkEnd w:id="954"/>
    </w:p>
    <w:p w14:paraId="47909329" w14:textId="77777777" w:rsidR="00511062" w:rsidRPr="00613175" w:rsidRDefault="00511062" w:rsidP="00511062">
      <w:pPr>
        <w:pStyle w:val="H6"/>
      </w:pPr>
      <w:r w:rsidRPr="00613175">
        <w:t>8.26.1</w:t>
      </w:r>
      <w:r w:rsidRPr="00613175">
        <w:tab/>
        <w:t>Test Purpose (TP)</w:t>
      </w:r>
    </w:p>
    <w:p w14:paraId="106A6E6E" w14:textId="77777777" w:rsidR="00511062" w:rsidRPr="00613175" w:rsidRDefault="00511062" w:rsidP="00511062">
      <w:pPr>
        <w:pStyle w:val="H6"/>
      </w:pPr>
      <w:r w:rsidRPr="00613175">
        <w:t>(1)</w:t>
      </w:r>
    </w:p>
    <w:p w14:paraId="5E1B1FF7"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IMS and having set up a voice call }</w:t>
      </w:r>
    </w:p>
    <w:p w14:paraId="51A634CD"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0446FCA"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being made to hold the call }</w:t>
      </w:r>
    </w:p>
    <w:p w14:paraId="0C8197FD"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re-INVITE or UPDATE, and completes the call hold procedure }</w:t>
      </w:r>
    </w:p>
    <w:p w14:paraId="62B08546" w14:textId="77777777" w:rsidR="00511062" w:rsidRPr="00613175" w:rsidRDefault="00511062" w:rsidP="00511062">
      <w:pPr>
        <w:pStyle w:val="PL"/>
        <w:rPr>
          <w:noProof w:val="0"/>
        </w:rPr>
      </w:pPr>
      <w:r w:rsidRPr="00613175">
        <w:rPr>
          <w:noProof w:val="0"/>
        </w:rPr>
        <w:t xml:space="preserve">            }</w:t>
      </w:r>
    </w:p>
    <w:p w14:paraId="28F5A965"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73704ECC" w14:textId="77777777" w:rsidR="00511062" w:rsidRPr="00613175" w:rsidRDefault="00511062" w:rsidP="00511062">
      <w:pPr>
        <w:pStyle w:val="H6"/>
      </w:pPr>
      <w:r w:rsidRPr="00613175">
        <w:t>(2)</w:t>
      </w:r>
    </w:p>
    <w:p w14:paraId="368BD069" w14:textId="77777777" w:rsidR="00511062" w:rsidRPr="00613175" w:rsidRDefault="00511062" w:rsidP="00511062">
      <w:pPr>
        <w:pStyle w:val="PL"/>
        <w:rPr>
          <w:noProof w:val="0"/>
        </w:rPr>
      </w:pPr>
      <w:r w:rsidRPr="00613175">
        <w:rPr>
          <w:b/>
          <w:noProof w:val="0"/>
        </w:rPr>
        <w:t>with</w:t>
      </w:r>
      <w:r w:rsidRPr="00613175">
        <w:rPr>
          <w:noProof w:val="0"/>
        </w:rPr>
        <w:t xml:space="preserve"> { UE having put the voice call on hold }</w:t>
      </w:r>
    </w:p>
    <w:p w14:paraId="2CC71FFE"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E231090"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being made to resume the call }</w:t>
      </w:r>
    </w:p>
    <w:p w14:paraId="523F547B"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re-INVITE or UPDATE, and completes the call resume procedure }</w:t>
      </w:r>
    </w:p>
    <w:p w14:paraId="6298C960" w14:textId="7140E437" w:rsidR="00511062" w:rsidRPr="00613175" w:rsidRDefault="00511062" w:rsidP="00511062">
      <w:pPr>
        <w:pStyle w:val="PL"/>
        <w:rPr>
          <w:noProof w:val="0"/>
        </w:rPr>
      </w:pPr>
      <w:r w:rsidRPr="00613175">
        <w:rPr>
          <w:noProof w:val="0"/>
        </w:rPr>
        <w:t xml:space="preserve">            }</w:t>
      </w:r>
    </w:p>
    <w:p w14:paraId="617FFCC0" w14:textId="77777777" w:rsidR="00F238ED" w:rsidRPr="00613175" w:rsidRDefault="00F238ED" w:rsidP="00511062">
      <w:pPr>
        <w:pStyle w:val="PL"/>
        <w:rPr>
          <w:noProof w:val="0"/>
        </w:rPr>
      </w:pPr>
    </w:p>
    <w:p w14:paraId="1A7247C9" w14:textId="77777777" w:rsidR="00511062" w:rsidRPr="00613175" w:rsidRDefault="00511062" w:rsidP="00511062">
      <w:pPr>
        <w:pStyle w:val="H6"/>
      </w:pPr>
      <w:r w:rsidRPr="00613175">
        <w:t>8.26.2</w:t>
      </w:r>
      <w:r w:rsidRPr="00613175">
        <w:tab/>
        <w:t>Conformance Requirements</w:t>
      </w:r>
    </w:p>
    <w:p w14:paraId="2D38B0AE" w14:textId="77777777" w:rsidR="00511062" w:rsidRPr="00613175" w:rsidRDefault="00511062" w:rsidP="00511062">
      <w:r w:rsidRPr="00613175">
        <w:t>The conformance requirements covered in the present test case are, unless otherwise stated, Rel-15 requirements.</w:t>
      </w:r>
    </w:p>
    <w:p w14:paraId="72DEC1B3" w14:textId="77777777" w:rsidR="00511062" w:rsidRPr="00613175" w:rsidRDefault="00511062" w:rsidP="00511062">
      <w:r w:rsidRPr="00613175">
        <w:t>[TS 24.610 clause 4.5.2.1]:</w:t>
      </w:r>
    </w:p>
    <w:p w14:paraId="66B9DC99" w14:textId="77777777" w:rsidR="00511062" w:rsidRPr="00613175" w:rsidRDefault="00511062" w:rsidP="00511062">
      <w:r w:rsidRPr="00613175">
        <w:t>In addition to the application of procedures according to 3GPP TS 24.229 [1], the following procedures shall be applied at the invoking UE in accordance with RFC 3264 [4].</w:t>
      </w:r>
    </w:p>
    <w:p w14:paraId="0350BB11" w14:textId="77777777" w:rsidR="00511062" w:rsidRPr="00613175" w:rsidRDefault="00511062" w:rsidP="00511062">
      <w:r w:rsidRPr="00613175">
        <w:t>A UE shall not invoke the HOLD service on a dialog associated with an emergency call the UE has initiated.</w:t>
      </w:r>
    </w:p>
    <w:p w14:paraId="4B253AB7" w14:textId="77777777" w:rsidR="00511062" w:rsidRPr="00613175" w:rsidRDefault="00511062" w:rsidP="00511062">
      <w:r w:rsidRPr="00613175">
        <w:t>If not all the media streams are affected, the invoking UE shall generate a new SDP offer where:</w:t>
      </w:r>
    </w:p>
    <w:p w14:paraId="6E4A5985" w14:textId="77777777" w:rsidR="00511062" w:rsidRPr="00613175" w:rsidRDefault="00511062" w:rsidP="00511062">
      <w:pPr>
        <w:pStyle w:val="B10"/>
      </w:pPr>
      <w:r w:rsidRPr="00613175">
        <w:t>1)</w:t>
      </w:r>
      <w:r w:rsidRPr="00613175">
        <w:tab/>
        <w:t>for each media stream that is to be held, the SDP offer contains:</w:t>
      </w:r>
    </w:p>
    <w:p w14:paraId="35592865" w14:textId="77777777" w:rsidR="00511062" w:rsidRPr="00613175" w:rsidRDefault="00511062" w:rsidP="00511062">
      <w:pPr>
        <w:pStyle w:val="B2"/>
      </w:pPr>
      <w:r w:rsidRPr="00613175">
        <w:t>-</w:t>
      </w:r>
      <w:r w:rsidRPr="00613175">
        <w:tab/>
        <w:t>an "inactive" SDP attribute if the stream was previously set to "recvonly"; or</w:t>
      </w:r>
    </w:p>
    <w:p w14:paraId="386F85E1" w14:textId="77777777" w:rsidR="00511062" w:rsidRPr="00613175" w:rsidRDefault="00511062" w:rsidP="00511062">
      <w:pPr>
        <w:pStyle w:val="B2"/>
      </w:pPr>
      <w:r w:rsidRPr="00613175">
        <w:t>-</w:t>
      </w:r>
      <w:r w:rsidRPr="00613175">
        <w:tab/>
        <w:t>a "sendonly" SDP attribute if the stream was previously set to "sendrecv";</w:t>
      </w:r>
    </w:p>
    <w:p w14:paraId="296FE4C0" w14:textId="77777777" w:rsidR="00511062" w:rsidRPr="00613175" w:rsidRDefault="00511062" w:rsidP="00511062">
      <w:pPr>
        <w:pStyle w:val="NO"/>
      </w:pPr>
      <w:r w:rsidRPr="00613175">
        <w:t>NOTE 1:</w:t>
      </w:r>
      <w:r w:rsidRPr="00613175">
        <w:tab/>
        <w:t>If the directionality attribute of the media stream is currently "sendonly" or "inactive", then that media stream is not put on hold and, in the SDP offer, the directionality for that media stream remains unchanged.</w:t>
      </w:r>
    </w:p>
    <w:p w14:paraId="44A775B0" w14:textId="77777777" w:rsidR="00511062" w:rsidRPr="00613175" w:rsidRDefault="00511062" w:rsidP="00511062">
      <w:pPr>
        <w:pStyle w:val="B10"/>
      </w:pPr>
      <w:r w:rsidRPr="00613175">
        <w:t>2)</w:t>
      </w:r>
      <w:r w:rsidRPr="00613175">
        <w:tab/>
        <w:t>for each held media stream that is to be resumed, the SDP offer contains:</w:t>
      </w:r>
    </w:p>
    <w:p w14:paraId="675AB5E7" w14:textId="77777777" w:rsidR="00511062" w:rsidRPr="00613175" w:rsidRDefault="00511062" w:rsidP="00511062">
      <w:pPr>
        <w:pStyle w:val="B2"/>
      </w:pPr>
      <w:r w:rsidRPr="00613175">
        <w:t>-</w:t>
      </w:r>
      <w:r w:rsidRPr="00613175">
        <w:tab/>
        <w:t>a "recvonly" SDP attribute if the stream was previously an inactive media stream; or</w:t>
      </w:r>
    </w:p>
    <w:p w14:paraId="1E015E60" w14:textId="77777777" w:rsidR="00511062" w:rsidRPr="00613175" w:rsidRDefault="00511062" w:rsidP="00511062">
      <w:pPr>
        <w:pStyle w:val="B2"/>
      </w:pPr>
      <w:r w:rsidRPr="00613175">
        <w:t>-</w:t>
      </w:r>
      <w:r w:rsidRPr="00613175">
        <w:tab/>
        <w:t>a "sendrecv" SDP attribute if the stream was previously a sendonly media stream, or the attribute may be omitted, since sendrecv is the default; and</w:t>
      </w:r>
    </w:p>
    <w:p w14:paraId="358E3B3A" w14:textId="77777777" w:rsidR="00511062" w:rsidRPr="00613175" w:rsidRDefault="00511062" w:rsidP="00511062">
      <w:pPr>
        <w:pStyle w:val="B10"/>
      </w:pPr>
      <w:r w:rsidRPr="00613175">
        <w:t>3)</w:t>
      </w:r>
      <w:r w:rsidRPr="00613175">
        <w:tab/>
        <w:t>for each media stream that is unaffected, the media parameters in the SDP offer remain unchanged from the previous SDP.</w:t>
      </w:r>
    </w:p>
    <w:p w14:paraId="2C82FC4F" w14:textId="77777777" w:rsidR="00511062" w:rsidRPr="00613175" w:rsidRDefault="00511062" w:rsidP="00511062">
      <w:r w:rsidRPr="00613175">
        <w:t>If all the media streams are to be held:</w:t>
      </w:r>
    </w:p>
    <w:p w14:paraId="38162D2E" w14:textId="77777777" w:rsidR="00511062" w:rsidRPr="00613175" w:rsidRDefault="00511062" w:rsidP="00511062">
      <w:pPr>
        <w:pStyle w:val="B10"/>
      </w:pPr>
      <w:r w:rsidRPr="00613175">
        <w:t>-</w:t>
      </w:r>
      <w:r w:rsidRPr="00613175">
        <w:tab/>
        <w:t>if they all have identical directionality, the invoking UE shall generate an SDP offer containing a session level direction attribute, or separate media level direction attributes, in the SDP that is set to:</w:t>
      </w:r>
    </w:p>
    <w:p w14:paraId="45D00651" w14:textId="77777777" w:rsidR="00511062" w:rsidRPr="00613175" w:rsidRDefault="00511062" w:rsidP="00511062">
      <w:pPr>
        <w:pStyle w:val="B2"/>
      </w:pPr>
      <w:r w:rsidRPr="00613175">
        <w:t>1)</w:t>
      </w:r>
      <w:r w:rsidRPr="00613175">
        <w:tab/>
        <w:t>"inactive" if the streams were previously set to "recvonly"; or</w:t>
      </w:r>
    </w:p>
    <w:p w14:paraId="588F2BA3" w14:textId="77777777" w:rsidR="00511062" w:rsidRPr="00613175" w:rsidRDefault="00511062" w:rsidP="00511062">
      <w:pPr>
        <w:pStyle w:val="B2"/>
      </w:pPr>
      <w:r w:rsidRPr="00613175">
        <w:t>2)</w:t>
      </w:r>
      <w:r w:rsidRPr="00613175">
        <w:tab/>
        <w:t>"sendonly" if the streams were previously set to "sendrecv"; and</w:t>
      </w:r>
    </w:p>
    <w:p w14:paraId="078A00BB" w14:textId="77777777" w:rsidR="00511062" w:rsidRPr="00613175" w:rsidRDefault="00511062" w:rsidP="00511062">
      <w:pPr>
        <w:pStyle w:val="NO"/>
      </w:pPr>
      <w:r w:rsidRPr="00613175">
        <w:t>NOTE 2:</w:t>
      </w:r>
      <w:r w:rsidRPr="00613175">
        <w:tab/>
        <w:t>If the directionality attribute of all the media streams is currently "sendonly" or "inactive", then all these media streams are not put on hold and, in the SDP offer, the directionality for these media streams will remain unchanged.</w:t>
      </w:r>
    </w:p>
    <w:p w14:paraId="544ACAB8" w14:textId="77777777" w:rsidR="00511062" w:rsidRPr="00613175" w:rsidRDefault="00511062" w:rsidP="00511062">
      <w:pPr>
        <w:pStyle w:val="B10"/>
      </w:pPr>
      <w:r w:rsidRPr="00613175">
        <w:lastRenderedPageBreak/>
        <w:t>-</w:t>
      </w:r>
      <w:r w:rsidRPr="00613175">
        <w:tab/>
        <w:t>if they all do not have identical directionality, then for each media stream in the session, the invoking UE shall follow the procedure listed above for individual media streams.</w:t>
      </w:r>
    </w:p>
    <w:p w14:paraId="544FC4F1" w14:textId="77777777" w:rsidR="00511062" w:rsidRPr="00613175" w:rsidRDefault="00511062" w:rsidP="00511062">
      <w:r w:rsidRPr="00613175">
        <w:t>If all the media streams were previously on hold and are to be resumed:</w:t>
      </w:r>
    </w:p>
    <w:p w14:paraId="13433210" w14:textId="77777777" w:rsidR="00511062" w:rsidRPr="00613175" w:rsidRDefault="00511062" w:rsidP="00511062">
      <w:pPr>
        <w:pStyle w:val="B10"/>
      </w:pPr>
      <w:r w:rsidRPr="00613175">
        <w:t>-</w:t>
      </w:r>
      <w:r w:rsidRPr="00613175">
        <w:tab/>
        <w:t>if they all have identical directionality, the invoking UE shall generate a session level direction attribute, or separate media level direction attributes, in the SDP that is set to:</w:t>
      </w:r>
    </w:p>
    <w:p w14:paraId="13E4417E" w14:textId="77777777" w:rsidR="00511062" w:rsidRPr="00613175" w:rsidRDefault="00511062" w:rsidP="00511062">
      <w:pPr>
        <w:pStyle w:val="B2"/>
      </w:pPr>
      <w:r w:rsidRPr="00613175">
        <w:t>1)</w:t>
      </w:r>
      <w:r w:rsidRPr="00613175">
        <w:tab/>
        <w:t>"recvonly" if the streams were previously inactive media streams; or</w:t>
      </w:r>
    </w:p>
    <w:p w14:paraId="36B142A9" w14:textId="77777777" w:rsidR="00511062" w:rsidRPr="00613175" w:rsidRDefault="00511062" w:rsidP="00511062">
      <w:pPr>
        <w:pStyle w:val="B2"/>
      </w:pPr>
      <w:r w:rsidRPr="00613175">
        <w:t>2)</w:t>
      </w:r>
      <w:r w:rsidRPr="00613175">
        <w:tab/>
        <w:t>"sendrecv" if the streams were previously sendonly media streams, or the attribute may be omitted, since sendrecv is the default; and</w:t>
      </w:r>
    </w:p>
    <w:p w14:paraId="49571699" w14:textId="77777777" w:rsidR="00511062" w:rsidRPr="00613175" w:rsidRDefault="00511062" w:rsidP="00511062">
      <w:pPr>
        <w:pStyle w:val="B10"/>
      </w:pPr>
      <w:r w:rsidRPr="00613175">
        <w:t>-</w:t>
      </w:r>
      <w:r w:rsidRPr="00613175">
        <w:tab/>
        <w:t>if they all do not have identical directionality, then for each media stream in the session, the invoking UE shall follow the procedure listed above for individual media streams.</w:t>
      </w:r>
    </w:p>
    <w:p w14:paraId="2D0AD72E" w14:textId="77777777" w:rsidR="00511062" w:rsidRPr="00613175" w:rsidRDefault="00511062" w:rsidP="00511062">
      <w:r w:rsidRPr="00613175">
        <w:t>If, in the generated SDP offer, there is at least one media stream whose directionality has changed from the previous SDP, the UE shall send the generated SDP offer in a re-INVITE request (or UPDATE request) to the remote UE.</w:t>
      </w:r>
    </w:p>
    <w:p w14:paraId="13EDD342" w14:textId="77777777" w:rsidR="00511062" w:rsidRPr="00613175" w:rsidRDefault="00511062" w:rsidP="00511062">
      <w:pPr>
        <w:rPr>
          <w:rFonts w:eastAsia="DengXian"/>
        </w:rPr>
      </w:pPr>
      <w:r w:rsidRPr="00613175">
        <w:rPr>
          <w:rFonts w:eastAsia="DengXian"/>
        </w:rPr>
        <w:t>[TS 26.114 clause 7.3.1]:</w:t>
      </w:r>
    </w:p>
    <w:p w14:paraId="25CE52C3" w14:textId="77777777" w:rsidR="00511062" w:rsidRPr="00613175" w:rsidRDefault="00511062" w:rsidP="00511062">
      <w:r w:rsidRPr="00613175">
        <w:t>RTCP packets should be sent for all types of multimedia sessions to enable synchronization with other RTP transported media, remote end-point aliveness information, monitoring of the transmission quality, and carriage of feedback messages such as TMMBR for video and RTCP APP for speech. The RR value should be set greater than zero to enable RTCP packets to be sent when media is put on hold and during active RTP media transmission, including real-time text sessions which may have infrequent RTP media transmissions.</w:t>
      </w:r>
    </w:p>
    <w:p w14:paraId="7749B6C3" w14:textId="77777777" w:rsidR="00511062" w:rsidRPr="00613175" w:rsidRDefault="00511062" w:rsidP="00511062">
      <w:pPr>
        <w:rPr>
          <w:rFonts w:eastAsia="DengXian"/>
        </w:rPr>
      </w:pPr>
      <w:r w:rsidRPr="00613175">
        <w:rPr>
          <w:rFonts w:eastAsia="DengXian"/>
        </w:rPr>
        <w:t>[TS 24.229 clause 6.1.1]:</w:t>
      </w:r>
    </w:p>
    <w:p w14:paraId="61F55252" w14:textId="77777777" w:rsidR="00511062" w:rsidRPr="00613175" w:rsidRDefault="00511062" w:rsidP="00511062">
      <w:r w:rsidRPr="00613175">
        <w:t xml:space="preserve">If the media line in the SDP message body indicates the usage of </w:t>
      </w:r>
      <w:smartTag w:uri="urn:schemas-microsoft-com:office:smarttags" w:element="stockticker">
        <w:r w:rsidRPr="00613175">
          <w:t>RTP</w:t>
        </w:r>
      </w:smartTag>
      <w:r w:rsidRPr="00613175">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1B63FAD1" w14:textId="77777777" w:rsidR="00511062" w:rsidRPr="00613175" w:rsidRDefault="00511062" w:rsidP="00511062">
      <w:r w:rsidRPr="00613175">
        <w:t>For other media streams the "b=" media descriptor may be included. The value or absence of the "b=" parameter will affect the assigned QoS which is defined in or 3GPP 29.213 [13C].</w:t>
      </w:r>
    </w:p>
    <w:p w14:paraId="6599F466" w14:textId="77777777" w:rsidR="00511062" w:rsidRPr="00613175" w:rsidRDefault="00511062" w:rsidP="00511062">
      <w:pPr>
        <w:pStyle w:val="NO"/>
      </w:pPr>
      <w:r w:rsidRPr="00613175">
        <w:t>NOTE 3:</w:t>
      </w:r>
      <w:r w:rsidRPr="00613175">
        <w:tab/>
        <w:t>In a two-party session where both participants are active, the RTCP receiver reports are not sent, therefore, the RR bandwidth modifier will typically get the value of zero.</w:t>
      </w:r>
    </w:p>
    <w:p w14:paraId="5E41CA0A" w14:textId="77777777" w:rsidR="00511062" w:rsidRPr="00613175" w:rsidRDefault="00511062" w:rsidP="00511062">
      <w:pPr>
        <w:pStyle w:val="H6"/>
      </w:pPr>
      <w:r w:rsidRPr="00613175">
        <w:t>8.26.3</w:t>
      </w:r>
      <w:r w:rsidRPr="00613175">
        <w:tab/>
        <w:t>Test description</w:t>
      </w:r>
    </w:p>
    <w:p w14:paraId="1CF0CB6F" w14:textId="77777777" w:rsidR="00511062" w:rsidRPr="00613175" w:rsidRDefault="00511062" w:rsidP="00511062">
      <w:pPr>
        <w:pStyle w:val="H6"/>
      </w:pPr>
      <w:r w:rsidRPr="00613175">
        <w:t>8.26.3.1</w:t>
      </w:r>
      <w:r w:rsidRPr="00613175">
        <w:tab/>
        <w:t>Pre-test conditions</w:t>
      </w:r>
    </w:p>
    <w:p w14:paraId="5CB92715" w14:textId="77777777" w:rsidR="00511062" w:rsidRPr="00613175" w:rsidRDefault="00511062" w:rsidP="00511062">
      <w:pPr>
        <w:pStyle w:val="H6"/>
      </w:pPr>
      <w:r w:rsidRPr="00613175">
        <w:t>System Simulator:</w:t>
      </w:r>
    </w:p>
    <w:p w14:paraId="461D2E97" w14:textId="77777777" w:rsidR="00511062" w:rsidRPr="00613175" w:rsidRDefault="00511062" w:rsidP="00511062">
      <w:pPr>
        <w:pStyle w:val="B10"/>
      </w:pPr>
      <w:r w:rsidRPr="00613175">
        <w:t>-</w:t>
      </w:r>
      <w:r w:rsidRPr="00613175">
        <w:tab/>
        <w:t>1 NR Cell connected to 5GC, default parameters.</w:t>
      </w:r>
    </w:p>
    <w:p w14:paraId="68912827" w14:textId="77777777" w:rsidR="00511062" w:rsidRPr="00613175" w:rsidRDefault="00511062" w:rsidP="00511062">
      <w:pPr>
        <w:pStyle w:val="H6"/>
      </w:pPr>
      <w:r w:rsidRPr="00613175">
        <w:t>UE:</w:t>
      </w:r>
    </w:p>
    <w:p w14:paraId="23BE3D15"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543A0B18" w14:textId="77777777" w:rsidR="00511062" w:rsidRPr="00613175" w:rsidRDefault="00511062" w:rsidP="00511062">
      <w:pPr>
        <w:pStyle w:val="B10"/>
        <w:rPr>
          <w:snapToGrid w:val="0"/>
        </w:rPr>
      </w:pPr>
      <w:r w:rsidRPr="00613175">
        <w:t>-</w:t>
      </w:r>
      <w:r w:rsidRPr="00613175">
        <w:tab/>
      </w:r>
      <w:r w:rsidRPr="00613175">
        <w:rPr>
          <w:snapToGrid w:val="0"/>
        </w:rPr>
        <w:t>UE is configured to register for IMS after switch on.</w:t>
      </w:r>
    </w:p>
    <w:p w14:paraId="51C887F6" w14:textId="77777777" w:rsidR="00511062" w:rsidRPr="00613175" w:rsidRDefault="00511062" w:rsidP="00511062">
      <w:pPr>
        <w:pStyle w:val="B10"/>
        <w:rPr>
          <w:snapToGrid w:val="0"/>
          <w:lang w:eastAsia="zh-CN"/>
        </w:rPr>
      </w:pPr>
      <w:r w:rsidRPr="00613175">
        <w:rPr>
          <w:snapToGrid w:val="0"/>
          <w:lang w:eastAsia="zh-CN"/>
        </w:rPr>
        <w:t xml:space="preserve">- </w:t>
      </w:r>
      <w:r w:rsidRPr="00613175">
        <w:tab/>
      </w:r>
      <w:r w:rsidRPr="00613175">
        <w:rPr>
          <w:snapToGrid w:val="0"/>
          <w:lang w:eastAsia="zh-CN"/>
        </w:rPr>
        <w:t>UE is configured to use preconditions</w:t>
      </w:r>
    </w:p>
    <w:p w14:paraId="1514C5F5" w14:textId="77777777" w:rsidR="00511062" w:rsidRPr="00613175" w:rsidRDefault="00511062" w:rsidP="00511062">
      <w:pPr>
        <w:pStyle w:val="H6"/>
      </w:pPr>
      <w:r w:rsidRPr="00613175">
        <w:t>Preamble:</w:t>
      </w:r>
    </w:p>
    <w:p w14:paraId="58FAF675" w14:textId="77777777" w:rsidR="00511062" w:rsidRPr="00613175" w:rsidRDefault="00511062" w:rsidP="00511062">
      <w:pPr>
        <w:pStyle w:val="B10"/>
      </w:pPr>
      <w:r w:rsidRPr="00613175">
        <w:t>-</w:t>
      </w:r>
      <w:r w:rsidRPr="00613175">
        <w:tab/>
        <w:t>The UE has registered to IMS and set up the MO call, by executing the generic test procedure in Annex A.2 up to the last step and thereafter executing the generic test procedure in A4.1.</w:t>
      </w:r>
    </w:p>
    <w:p w14:paraId="2ECDD806" w14:textId="77777777" w:rsidR="00511062" w:rsidRPr="00613175" w:rsidRDefault="00511062" w:rsidP="00511062">
      <w:pPr>
        <w:pStyle w:val="H6"/>
        <w:rPr>
          <w:snapToGrid w:val="0"/>
        </w:rPr>
      </w:pPr>
      <w:r w:rsidRPr="00613175">
        <w:lastRenderedPageBreak/>
        <w:t>8.26.3.2</w:t>
      </w:r>
      <w:r w:rsidRPr="00613175">
        <w:tab/>
      </w:r>
      <w:r w:rsidRPr="00613175">
        <w:rPr>
          <w:snapToGrid w:val="0"/>
        </w:rPr>
        <w:t>Test procedure sequence</w:t>
      </w:r>
    </w:p>
    <w:p w14:paraId="29E518C6" w14:textId="77777777" w:rsidR="00511062" w:rsidRPr="00613175" w:rsidRDefault="00511062" w:rsidP="00511062">
      <w:pPr>
        <w:pStyle w:val="TH"/>
      </w:pPr>
      <w:r w:rsidRPr="00613175">
        <w:t>Table 8.26.3.2-1: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11062" w:rsidRPr="00613175" w14:paraId="1A859054" w14:textId="77777777" w:rsidTr="00C06FDE">
        <w:trPr>
          <w:jc w:val="center"/>
        </w:trPr>
        <w:tc>
          <w:tcPr>
            <w:tcW w:w="567" w:type="dxa"/>
            <w:tcBorders>
              <w:bottom w:val="nil"/>
            </w:tcBorders>
          </w:tcPr>
          <w:p w14:paraId="54F43F6B" w14:textId="77777777" w:rsidR="00511062" w:rsidRPr="00613175" w:rsidRDefault="00511062" w:rsidP="00C06FDE">
            <w:pPr>
              <w:pStyle w:val="TAH"/>
            </w:pPr>
            <w:r w:rsidRPr="00613175">
              <w:t>St</w:t>
            </w:r>
          </w:p>
        </w:tc>
        <w:tc>
          <w:tcPr>
            <w:tcW w:w="3968" w:type="dxa"/>
          </w:tcPr>
          <w:p w14:paraId="3931BD65" w14:textId="77777777" w:rsidR="00511062" w:rsidRPr="00613175" w:rsidRDefault="00511062" w:rsidP="00C06FDE">
            <w:pPr>
              <w:pStyle w:val="TAH"/>
            </w:pPr>
            <w:r w:rsidRPr="00613175">
              <w:t>Procedure</w:t>
            </w:r>
          </w:p>
        </w:tc>
        <w:tc>
          <w:tcPr>
            <w:tcW w:w="3684" w:type="dxa"/>
            <w:gridSpan w:val="2"/>
          </w:tcPr>
          <w:p w14:paraId="443B9725" w14:textId="77777777" w:rsidR="00511062" w:rsidRPr="00613175" w:rsidRDefault="00511062" w:rsidP="00C06FDE">
            <w:pPr>
              <w:pStyle w:val="TAH"/>
            </w:pPr>
            <w:r w:rsidRPr="00613175">
              <w:t>Message Sequence</w:t>
            </w:r>
          </w:p>
        </w:tc>
        <w:tc>
          <w:tcPr>
            <w:tcW w:w="567" w:type="dxa"/>
            <w:tcBorders>
              <w:bottom w:val="nil"/>
            </w:tcBorders>
          </w:tcPr>
          <w:p w14:paraId="3D223CE9" w14:textId="77777777" w:rsidR="00511062" w:rsidRPr="00613175" w:rsidRDefault="00511062" w:rsidP="00C06FDE">
            <w:pPr>
              <w:pStyle w:val="TAH"/>
            </w:pPr>
            <w:r w:rsidRPr="00613175">
              <w:t>TP</w:t>
            </w:r>
          </w:p>
        </w:tc>
        <w:tc>
          <w:tcPr>
            <w:tcW w:w="850" w:type="dxa"/>
            <w:tcBorders>
              <w:bottom w:val="nil"/>
            </w:tcBorders>
          </w:tcPr>
          <w:p w14:paraId="658781A5" w14:textId="77777777" w:rsidR="00511062" w:rsidRPr="00613175" w:rsidRDefault="00511062" w:rsidP="00C06FDE">
            <w:pPr>
              <w:pStyle w:val="TAH"/>
            </w:pPr>
            <w:r w:rsidRPr="00613175">
              <w:t>Verdict</w:t>
            </w:r>
          </w:p>
        </w:tc>
      </w:tr>
      <w:tr w:rsidR="00511062" w:rsidRPr="00613175" w14:paraId="11778671" w14:textId="77777777" w:rsidTr="00C06FDE">
        <w:trPr>
          <w:jc w:val="center"/>
        </w:trPr>
        <w:tc>
          <w:tcPr>
            <w:tcW w:w="567" w:type="dxa"/>
            <w:tcBorders>
              <w:top w:val="nil"/>
            </w:tcBorders>
          </w:tcPr>
          <w:p w14:paraId="10FEA3E3" w14:textId="77777777" w:rsidR="00511062" w:rsidRPr="00613175" w:rsidRDefault="00511062" w:rsidP="00C06FDE">
            <w:pPr>
              <w:pStyle w:val="TAH"/>
            </w:pPr>
          </w:p>
        </w:tc>
        <w:tc>
          <w:tcPr>
            <w:tcW w:w="3968" w:type="dxa"/>
          </w:tcPr>
          <w:p w14:paraId="13E1E5E1" w14:textId="77777777" w:rsidR="00511062" w:rsidRPr="00613175" w:rsidRDefault="00511062" w:rsidP="00C06FDE">
            <w:pPr>
              <w:pStyle w:val="TAH"/>
            </w:pPr>
          </w:p>
        </w:tc>
        <w:tc>
          <w:tcPr>
            <w:tcW w:w="708" w:type="dxa"/>
          </w:tcPr>
          <w:p w14:paraId="5C3C94DF" w14:textId="77777777" w:rsidR="00511062" w:rsidRPr="00613175" w:rsidRDefault="00511062" w:rsidP="00C06FDE">
            <w:pPr>
              <w:pStyle w:val="TAH"/>
            </w:pPr>
            <w:r w:rsidRPr="00613175">
              <w:t>U - S</w:t>
            </w:r>
          </w:p>
        </w:tc>
        <w:tc>
          <w:tcPr>
            <w:tcW w:w="2976" w:type="dxa"/>
          </w:tcPr>
          <w:p w14:paraId="1B280854" w14:textId="77777777" w:rsidR="00511062" w:rsidRPr="00613175" w:rsidRDefault="00511062" w:rsidP="00C06FDE">
            <w:pPr>
              <w:pStyle w:val="TAH"/>
            </w:pPr>
            <w:r w:rsidRPr="00613175">
              <w:t>Message</w:t>
            </w:r>
          </w:p>
        </w:tc>
        <w:tc>
          <w:tcPr>
            <w:tcW w:w="567" w:type="dxa"/>
            <w:tcBorders>
              <w:top w:val="nil"/>
            </w:tcBorders>
          </w:tcPr>
          <w:p w14:paraId="69D445C5" w14:textId="77777777" w:rsidR="00511062" w:rsidRPr="00613175" w:rsidRDefault="00511062" w:rsidP="00C06FDE">
            <w:pPr>
              <w:pStyle w:val="TAH"/>
            </w:pPr>
          </w:p>
        </w:tc>
        <w:tc>
          <w:tcPr>
            <w:tcW w:w="850" w:type="dxa"/>
            <w:tcBorders>
              <w:top w:val="nil"/>
            </w:tcBorders>
          </w:tcPr>
          <w:p w14:paraId="0F858CCE" w14:textId="77777777" w:rsidR="00511062" w:rsidRPr="00613175" w:rsidRDefault="00511062" w:rsidP="00C06FDE">
            <w:pPr>
              <w:pStyle w:val="TAH"/>
            </w:pPr>
          </w:p>
        </w:tc>
      </w:tr>
      <w:tr w:rsidR="00511062" w:rsidRPr="00613175" w14:paraId="057E6B36" w14:textId="77777777" w:rsidTr="00C06FDE">
        <w:trPr>
          <w:jc w:val="center"/>
        </w:trPr>
        <w:tc>
          <w:tcPr>
            <w:tcW w:w="567" w:type="dxa"/>
            <w:tcBorders>
              <w:top w:val="nil"/>
            </w:tcBorders>
          </w:tcPr>
          <w:p w14:paraId="316D5B18" w14:textId="77777777" w:rsidR="00511062" w:rsidRPr="00613175" w:rsidRDefault="00511062" w:rsidP="00C06FDE">
            <w:pPr>
              <w:pStyle w:val="TAC"/>
              <w:rPr>
                <w:lang w:eastAsia="zh-CN"/>
              </w:rPr>
            </w:pPr>
            <w:r w:rsidRPr="00613175">
              <w:rPr>
                <w:lang w:eastAsia="zh-CN"/>
              </w:rPr>
              <w:t>1</w:t>
            </w:r>
          </w:p>
        </w:tc>
        <w:tc>
          <w:tcPr>
            <w:tcW w:w="3968" w:type="dxa"/>
          </w:tcPr>
          <w:p w14:paraId="4B4C6A7B" w14:textId="77777777" w:rsidR="00511062" w:rsidRPr="00613175" w:rsidRDefault="00511062" w:rsidP="00C06FDE">
            <w:pPr>
              <w:pStyle w:val="TAL"/>
              <w:rPr>
                <w:lang w:eastAsia="zh-CN"/>
              </w:rPr>
            </w:pPr>
            <w:r w:rsidRPr="00613175">
              <w:rPr>
                <w:lang w:eastAsia="zh-CN"/>
              </w:rPr>
              <w:t>The UE is made to hold the call</w:t>
            </w:r>
          </w:p>
        </w:tc>
        <w:tc>
          <w:tcPr>
            <w:tcW w:w="708" w:type="dxa"/>
          </w:tcPr>
          <w:p w14:paraId="4D9DC474" w14:textId="77777777" w:rsidR="00511062" w:rsidRPr="00613175" w:rsidRDefault="00511062" w:rsidP="00C06FDE">
            <w:pPr>
              <w:pStyle w:val="TAC"/>
              <w:rPr>
                <w:lang w:eastAsia="zh-CN"/>
              </w:rPr>
            </w:pPr>
            <w:r w:rsidRPr="00613175">
              <w:rPr>
                <w:lang w:eastAsia="zh-CN"/>
              </w:rPr>
              <w:t>-</w:t>
            </w:r>
          </w:p>
        </w:tc>
        <w:tc>
          <w:tcPr>
            <w:tcW w:w="2976" w:type="dxa"/>
          </w:tcPr>
          <w:p w14:paraId="388672D4" w14:textId="77777777" w:rsidR="00511062" w:rsidRPr="00613175" w:rsidRDefault="00511062" w:rsidP="00C06FDE">
            <w:pPr>
              <w:pStyle w:val="TAL"/>
              <w:rPr>
                <w:lang w:eastAsia="zh-CN"/>
              </w:rPr>
            </w:pPr>
            <w:r w:rsidRPr="00613175">
              <w:rPr>
                <w:lang w:eastAsia="zh-CN"/>
              </w:rPr>
              <w:t>-</w:t>
            </w:r>
          </w:p>
        </w:tc>
        <w:tc>
          <w:tcPr>
            <w:tcW w:w="567" w:type="dxa"/>
            <w:tcBorders>
              <w:top w:val="nil"/>
            </w:tcBorders>
          </w:tcPr>
          <w:p w14:paraId="18EFFCF2" w14:textId="77777777" w:rsidR="00511062" w:rsidRPr="00613175" w:rsidRDefault="00511062" w:rsidP="00C06FDE">
            <w:pPr>
              <w:pStyle w:val="TAC"/>
            </w:pPr>
          </w:p>
        </w:tc>
        <w:tc>
          <w:tcPr>
            <w:tcW w:w="850" w:type="dxa"/>
            <w:tcBorders>
              <w:top w:val="nil"/>
            </w:tcBorders>
          </w:tcPr>
          <w:p w14:paraId="49C77FCB" w14:textId="77777777" w:rsidR="00511062" w:rsidRPr="00613175" w:rsidRDefault="00511062" w:rsidP="00C06FDE">
            <w:pPr>
              <w:pStyle w:val="TAC"/>
            </w:pPr>
          </w:p>
        </w:tc>
      </w:tr>
      <w:tr w:rsidR="00511062" w:rsidRPr="00613175" w14:paraId="222AAC74" w14:textId="77777777" w:rsidTr="00C06FDE">
        <w:trPr>
          <w:jc w:val="center"/>
        </w:trPr>
        <w:tc>
          <w:tcPr>
            <w:tcW w:w="567" w:type="dxa"/>
            <w:tcBorders>
              <w:top w:val="nil"/>
            </w:tcBorders>
          </w:tcPr>
          <w:p w14:paraId="5DE3AFA3" w14:textId="77777777" w:rsidR="00511062" w:rsidRPr="00613175" w:rsidRDefault="00511062" w:rsidP="00C06FDE">
            <w:pPr>
              <w:pStyle w:val="TAC"/>
              <w:rPr>
                <w:lang w:eastAsia="zh-CN"/>
              </w:rPr>
            </w:pPr>
            <w:r w:rsidRPr="00613175">
              <w:rPr>
                <w:lang w:eastAsia="zh-CN"/>
              </w:rPr>
              <w:t>2</w:t>
            </w:r>
          </w:p>
        </w:tc>
        <w:tc>
          <w:tcPr>
            <w:tcW w:w="3968" w:type="dxa"/>
          </w:tcPr>
          <w:p w14:paraId="0C907D00" w14:textId="77777777" w:rsidR="00D53E28" w:rsidRPr="00613175" w:rsidRDefault="00511062" w:rsidP="00D53E28">
            <w:pPr>
              <w:pStyle w:val="TAL"/>
            </w:pPr>
            <w:r w:rsidRPr="00613175">
              <w:t>Check: Does the UE send INVITE or UPDATE with a SDP offer to hold the call?</w:t>
            </w:r>
          </w:p>
          <w:p w14:paraId="02D5E2D3" w14:textId="1E181536" w:rsidR="00511062" w:rsidRPr="00613175" w:rsidRDefault="00D53E28" w:rsidP="00D53E28">
            <w:pPr>
              <w:pStyle w:val="TAL"/>
            </w:pPr>
            <w:r w:rsidRPr="00613175">
              <w:t>(Step 1 of Annex A.17)</w:t>
            </w:r>
          </w:p>
        </w:tc>
        <w:tc>
          <w:tcPr>
            <w:tcW w:w="708" w:type="dxa"/>
          </w:tcPr>
          <w:p w14:paraId="626B6DA0" w14:textId="77777777" w:rsidR="00511062" w:rsidRPr="00613175" w:rsidRDefault="00511062" w:rsidP="00C06FDE">
            <w:pPr>
              <w:pStyle w:val="TAC"/>
              <w:rPr>
                <w:lang w:eastAsia="zh-CN"/>
              </w:rPr>
            </w:pPr>
            <w:r w:rsidRPr="00613175">
              <w:rPr>
                <w:lang w:eastAsia="zh-CN"/>
              </w:rPr>
              <w:t>--&gt;</w:t>
            </w:r>
          </w:p>
        </w:tc>
        <w:tc>
          <w:tcPr>
            <w:tcW w:w="2976" w:type="dxa"/>
          </w:tcPr>
          <w:p w14:paraId="4E597D13" w14:textId="77777777" w:rsidR="00511062" w:rsidRPr="00613175" w:rsidRDefault="00511062" w:rsidP="00C06FDE">
            <w:pPr>
              <w:pStyle w:val="TAL"/>
            </w:pPr>
            <w:r w:rsidRPr="00613175">
              <w:rPr>
                <w:rFonts w:eastAsia="MS Gothic"/>
              </w:rPr>
              <w:t>INVITE or UPDATE</w:t>
            </w:r>
          </w:p>
        </w:tc>
        <w:tc>
          <w:tcPr>
            <w:tcW w:w="567" w:type="dxa"/>
            <w:tcBorders>
              <w:top w:val="nil"/>
            </w:tcBorders>
          </w:tcPr>
          <w:p w14:paraId="5A202C99" w14:textId="77777777" w:rsidR="00511062" w:rsidRPr="00613175" w:rsidRDefault="00511062" w:rsidP="00C06FDE">
            <w:pPr>
              <w:pStyle w:val="TAC"/>
              <w:rPr>
                <w:lang w:eastAsia="zh-CN"/>
              </w:rPr>
            </w:pPr>
            <w:r w:rsidRPr="00613175">
              <w:rPr>
                <w:lang w:eastAsia="zh-CN"/>
              </w:rPr>
              <w:t>1</w:t>
            </w:r>
          </w:p>
        </w:tc>
        <w:tc>
          <w:tcPr>
            <w:tcW w:w="850" w:type="dxa"/>
            <w:tcBorders>
              <w:top w:val="nil"/>
            </w:tcBorders>
          </w:tcPr>
          <w:p w14:paraId="1F5BDC99" w14:textId="77777777" w:rsidR="00511062" w:rsidRPr="00613175" w:rsidRDefault="00511062" w:rsidP="00C06FDE">
            <w:pPr>
              <w:pStyle w:val="TAC"/>
              <w:rPr>
                <w:lang w:eastAsia="zh-CN"/>
              </w:rPr>
            </w:pPr>
            <w:r w:rsidRPr="00613175">
              <w:rPr>
                <w:lang w:eastAsia="zh-CN"/>
              </w:rPr>
              <w:t>P</w:t>
            </w:r>
          </w:p>
        </w:tc>
      </w:tr>
      <w:tr w:rsidR="00511062" w:rsidRPr="00613175" w14:paraId="121D676B" w14:textId="77777777" w:rsidTr="00C06FDE">
        <w:trPr>
          <w:jc w:val="center"/>
        </w:trPr>
        <w:tc>
          <w:tcPr>
            <w:tcW w:w="567" w:type="dxa"/>
            <w:tcBorders>
              <w:top w:val="nil"/>
            </w:tcBorders>
          </w:tcPr>
          <w:p w14:paraId="5A26B3EF" w14:textId="77777777" w:rsidR="00511062" w:rsidRPr="00613175" w:rsidRDefault="00511062" w:rsidP="00C06FDE">
            <w:pPr>
              <w:pStyle w:val="TAC"/>
              <w:rPr>
                <w:lang w:eastAsia="zh-CN"/>
              </w:rPr>
            </w:pPr>
            <w:r w:rsidRPr="00613175">
              <w:rPr>
                <w:lang w:eastAsia="zh-CN"/>
              </w:rPr>
              <w:t>3</w:t>
            </w:r>
          </w:p>
        </w:tc>
        <w:tc>
          <w:tcPr>
            <w:tcW w:w="3968" w:type="dxa"/>
          </w:tcPr>
          <w:p w14:paraId="0E33687C" w14:textId="0DC8EE2E" w:rsidR="00D53E28" w:rsidRPr="00613175" w:rsidRDefault="00511062" w:rsidP="00D53E28">
            <w:pPr>
              <w:pStyle w:val="TAL"/>
              <w:rPr>
                <w:rFonts w:eastAsia="MS Gothic"/>
              </w:rPr>
            </w:pPr>
            <w:r w:rsidRPr="00613175">
              <w:rPr>
                <w:rFonts w:eastAsia="MS Gothic"/>
              </w:rPr>
              <w:t>The SS responds to the INVITE with a 100 Trying provisional response</w:t>
            </w:r>
            <w:r w:rsidR="00D53E28" w:rsidRPr="00613175">
              <w:rPr>
                <w:rFonts w:eastAsia="MS Gothic"/>
              </w:rPr>
              <w:t>.</w:t>
            </w:r>
          </w:p>
          <w:p w14:paraId="19D1B0D7" w14:textId="653C2041" w:rsidR="00511062" w:rsidRPr="00613175" w:rsidRDefault="00D53E28" w:rsidP="00D53E28">
            <w:pPr>
              <w:pStyle w:val="TAL"/>
            </w:pPr>
            <w:r w:rsidRPr="00613175">
              <w:rPr>
                <w:rFonts w:eastAsia="MS Gothic"/>
              </w:rPr>
              <w:t xml:space="preserve">(Step 2 of </w:t>
            </w:r>
            <w:r w:rsidRPr="00613175">
              <w:t xml:space="preserve">Annex </w:t>
            </w:r>
            <w:r w:rsidRPr="00613175">
              <w:rPr>
                <w:rFonts w:eastAsia="MS Gothic"/>
              </w:rPr>
              <w:t>A.17)</w:t>
            </w:r>
          </w:p>
        </w:tc>
        <w:tc>
          <w:tcPr>
            <w:tcW w:w="708" w:type="dxa"/>
          </w:tcPr>
          <w:p w14:paraId="1C79F9DB" w14:textId="77777777" w:rsidR="00511062" w:rsidRPr="00613175" w:rsidRDefault="00511062" w:rsidP="00C06FDE">
            <w:pPr>
              <w:pStyle w:val="TAC"/>
              <w:rPr>
                <w:lang w:eastAsia="zh-CN"/>
              </w:rPr>
            </w:pPr>
            <w:r w:rsidRPr="00613175">
              <w:rPr>
                <w:lang w:eastAsia="zh-CN"/>
              </w:rPr>
              <w:t>&lt;--</w:t>
            </w:r>
          </w:p>
        </w:tc>
        <w:tc>
          <w:tcPr>
            <w:tcW w:w="2976" w:type="dxa"/>
          </w:tcPr>
          <w:p w14:paraId="0E73008E" w14:textId="77777777" w:rsidR="00511062" w:rsidRPr="00613175" w:rsidRDefault="00511062" w:rsidP="00C06FDE">
            <w:pPr>
              <w:pStyle w:val="TAL"/>
            </w:pPr>
            <w:r w:rsidRPr="00613175">
              <w:rPr>
                <w:rFonts w:eastAsia="MS Gothic"/>
              </w:rPr>
              <w:t>100 Trying</w:t>
            </w:r>
          </w:p>
        </w:tc>
        <w:tc>
          <w:tcPr>
            <w:tcW w:w="567" w:type="dxa"/>
            <w:tcBorders>
              <w:top w:val="nil"/>
            </w:tcBorders>
          </w:tcPr>
          <w:p w14:paraId="6CE911B0" w14:textId="77777777" w:rsidR="00511062" w:rsidRPr="00613175" w:rsidRDefault="00511062" w:rsidP="00C06FDE">
            <w:pPr>
              <w:pStyle w:val="TAC"/>
            </w:pPr>
          </w:p>
        </w:tc>
        <w:tc>
          <w:tcPr>
            <w:tcW w:w="850" w:type="dxa"/>
            <w:tcBorders>
              <w:top w:val="nil"/>
            </w:tcBorders>
          </w:tcPr>
          <w:p w14:paraId="44587F6E" w14:textId="77777777" w:rsidR="00511062" w:rsidRPr="00613175" w:rsidRDefault="00511062" w:rsidP="00C06FDE">
            <w:pPr>
              <w:pStyle w:val="TAC"/>
            </w:pPr>
          </w:p>
        </w:tc>
      </w:tr>
      <w:tr w:rsidR="00511062" w:rsidRPr="00613175" w14:paraId="62617F5D" w14:textId="77777777" w:rsidTr="00C06FDE">
        <w:trPr>
          <w:jc w:val="center"/>
        </w:trPr>
        <w:tc>
          <w:tcPr>
            <w:tcW w:w="567" w:type="dxa"/>
            <w:tcBorders>
              <w:top w:val="nil"/>
            </w:tcBorders>
          </w:tcPr>
          <w:p w14:paraId="0D154027" w14:textId="77777777" w:rsidR="00511062" w:rsidRPr="00613175" w:rsidRDefault="00511062" w:rsidP="00C06FDE">
            <w:pPr>
              <w:pStyle w:val="TAC"/>
              <w:rPr>
                <w:lang w:eastAsia="zh-CN"/>
              </w:rPr>
            </w:pPr>
            <w:r w:rsidRPr="00613175">
              <w:rPr>
                <w:lang w:eastAsia="zh-CN"/>
              </w:rPr>
              <w:t>4</w:t>
            </w:r>
          </w:p>
        </w:tc>
        <w:tc>
          <w:tcPr>
            <w:tcW w:w="3968" w:type="dxa"/>
          </w:tcPr>
          <w:p w14:paraId="25A713EC" w14:textId="77777777" w:rsidR="00D53E28" w:rsidRPr="00613175" w:rsidRDefault="00511062" w:rsidP="00D53E28">
            <w:pPr>
              <w:pStyle w:val="TAL"/>
              <w:rPr>
                <w:rFonts w:eastAsia="MS Gothic"/>
              </w:rPr>
            </w:pPr>
            <w:r w:rsidRPr="00613175">
              <w:rPr>
                <w:rFonts w:eastAsia="MS Gothic"/>
              </w:rPr>
              <w:t>The SS responds to INVITE or UPDATE with 200 OK to indicate that the remote UE is no more sending any media (call hold) or resumes sending media (call resume)</w:t>
            </w:r>
          </w:p>
          <w:p w14:paraId="034AC833" w14:textId="15B40374" w:rsidR="00511062" w:rsidRPr="00613175" w:rsidRDefault="00D53E28" w:rsidP="00D53E28">
            <w:pPr>
              <w:pStyle w:val="TAL"/>
            </w:pPr>
            <w:r w:rsidRPr="00613175">
              <w:t>(Step 3 of Annex A.17)</w:t>
            </w:r>
          </w:p>
        </w:tc>
        <w:tc>
          <w:tcPr>
            <w:tcW w:w="708" w:type="dxa"/>
          </w:tcPr>
          <w:p w14:paraId="66EF108F" w14:textId="77777777" w:rsidR="00511062" w:rsidRPr="00613175" w:rsidRDefault="00511062" w:rsidP="00C06FDE">
            <w:pPr>
              <w:pStyle w:val="TAC"/>
              <w:rPr>
                <w:lang w:eastAsia="zh-CN"/>
              </w:rPr>
            </w:pPr>
            <w:r w:rsidRPr="00613175">
              <w:rPr>
                <w:lang w:eastAsia="zh-CN"/>
              </w:rPr>
              <w:t>&lt;--</w:t>
            </w:r>
          </w:p>
        </w:tc>
        <w:tc>
          <w:tcPr>
            <w:tcW w:w="2976" w:type="dxa"/>
          </w:tcPr>
          <w:p w14:paraId="7C5B3B74" w14:textId="77777777" w:rsidR="00511062" w:rsidRPr="00613175" w:rsidRDefault="00511062" w:rsidP="00C06FDE">
            <w:pPr>
              <w:pStyle w:val="TAL"/>
            </w:pPr>
            <w:r w:rsidRPr="00613175">
              <w:rPr>
                <w:rFonts w:eastAsia="MS Gothic"/>
              </w:rPr>
              <w:t>200 OK</w:t>
            </w:r>
          </w:p>
        </w:tc>
        <w:tc>
          <w:tcPr>
            <w:tcW w:w="567" w:type="dxa"/>
            <w:tcBorders>
              <w:top w:val="nil"/>
            </w:tcBorders>
          </w:tcPr>
          <w:p w14:paraId="5304CB7F" w14:textId="77777777" w:rsidR="00511062" w:rsidRPr="00613175" w:rsidRDefault="00511062" w:rsidP="00C06FDE">
            <w:pPr>
              <w:pStyle w:val="TAC"/>
            </w:pPr>
          </w:p>
        </w:tc>
        <w:tc>
          <w:tcPr>
            <w:tcW w:w="850" w:type="dxa"/>
            <w:tcBorders>
              <w:top w:val="nil"/>
            </w:tcBorders>
          </w:tcPr>
          <w:p w14:paraId="79FFB8CD" w14:textId="77777777" w:rsidR="00511062" w:rsidRPr="00613175" w:rsidRDefault="00511062" w:rsidP="00C06FDE">
            <w:pPr>
              <w:pStyle w:val="TAC"/>
            </w:pPr>
          </w:p>
        </w:tc>
      </w:tr>
      <w:tr w:rsidR="00511062" w:rsidRPr="00613175" w14:paraId="5B3DB590" w14:textId="77777777" w:rsidTr="00C06FDE">
        <w:trPr>
          <w:jc w:val="center"/>
        </w:trPr>
        <w:tc>
          <w:tcPr>
            <w:tcW w:w="567" w:type="dxa"/>
            <w:tcBorders>
              <w:top w:val="nil"/>
            </w:tcBorders>
          </w:tcPr>
          <w:p w14:paraId="51600C65" w14:textId="77777777" w:rsidR="00511062" w:rsidRPr="00613175" w:rsidRDefault="00511062" w:rsidP="00C06FDE">
            <w:pPr>
              <w:pStyle w:val="TAC"/>
              <w:rPr>
                <w:lang w:eastAsia="zh-CN"/>
              </w:rPr>
            </w:pPr>
            <w:r w:rsidRPr="00613175">
              <w:rPr>
                <w:lang w:eastAsia="zh-CN"/>
              </w:rPr>
              <w:t>5</w:t>
            </w:r>
          </w:p>
        </w:tc>
        <w:tc>
          <w:tcPr>
            <w:tcW w:w="3968" w:type="dxa"/>
          </w:tcPr>
          <w:p w14:paraId="6CC850F6" w14:textId="70661ED1" w:rsidR="00511062" w:rsidRPr="00613175" w:rsidRDefault="00511062" w:rsidP="00C06FDE">
            <w:pPr>
              <w:pStyle w:val="TAL"/>
            </w:pPr>
            <w:r w:rsidRPr="00613175">
              <w:rPr>
                <w:rFonts w:eastAsia="MS Gothic"/>
              </w:rPr>
              <w:t>If the UE sent INVITE in step 1 then UE acknowledges the receipt of 200 OK for INVITE</w:t>
            </w:r>
            <w:r w:rsidR="00D53E28" w:rsidRPr="00613175">
              <w:rPr>
                <w:rFonts w:eastAsia="MS Gothic"/>
              </w:rPr>
              <w:t xml:space="preserve">. (Step 4 of </w:t>
            </w:r>
            <w:r w:rsidR="00D53E28" w:rsidRPr="00613175">
              <w:t xml:space="preserve">Annex </w:t>
            </w:r>
            <w:r w:rsidR="00D53E28" w:rsidRPr="00613175">
              <w:rPr>
                <w:rFonts w:eastAsia="MS Gothic"/>
              </w:rPr>
              <w:t>A.17)</w:t>
            </w:r>
          </w:p>
        </w:tc>
        <w:tc>
          <w:tcPr>
            <w:tcW w:w="708" w:type="dxa"/>
          </w:tcPr>
          <w:p w14:paraId="5BD6D823" w14:textId="77777777" w:rsidR="00511062" w:rsidRPr="00613175" w:rsidRDefault="00511062" w:rsidP="00C06FDE">
            <w:pPr>
              <w:pStyle w:val="TAC"/>
              <w:rPr>
                <w:lang w:eastAsia="zh-CN"/>
              </w:rPr>
            </w:pPr>
            <w:r w:rsidRPr="00613175">
              <w:rPr>
                <w:lang w:eastAsia="zh-CN"/>
              </w:rPr>
              <w:t>--&gt;</w:t>
            </w:r>
          </w:p>
        </w:tc>
        <w:tc>
          <w:tcPr>
            <w:tcW w:w="2976" w:type="dxa"/>
          </w:tcPr>
          <w:p w14:paraId="5C2EB0C6" w14:textId="77777777" w:rsidR="00511062" w:rsidRPr="00613175" w:rsidRDefault="00511062" w:rsidP="00C06FDE">
            <w:pPr>
              <w:pStyle w:val="TAL"/>
            </w:pPr>
            <w:r w:rsidRPr="00613175">
              <w:rPr>
                <w:rFonts w:eastAsia="MS Gothic"/>
              </w:rPr>
              <w:t>ACK</w:t>
            </w:r>
          </w:p>
        </w:tc>
        <w:tc>
          <w:tcPr>
            <w:tcW w:w="567" w:type="dxa"/>
            <w:tcBorders>
              <w:top w:val="nil"/>
            </w:tcBorders>
          </w:tcPr>
          <w:p w14:paraId="064071A7" w14:textId="77777777" w:rsidR="00511062" w:rsidRPr="00613175" w:rsidRDefault="00511062" w:rsidP="00C06FDE">
            <w:pPr>
              <w:pStyle w:val="TAC"/>
            </w:pPr>
          </w:p>
        </w:tc>
        <w:tc>
          <w:tcPr>
            <w:tcW w:w="850" w:type="dxa"/>
            <w:tcBorders>
              <w:top w:val="nil"/>
            </w:tcBorders>
          </w:tcPr>
          <w:p w14:paraId="7154BF59" w14:textId="77777777" w:rsidR="00511062" w:rsidRPr="00613175" w:rsidRDefault="00511062" w:rsidP="00C06FDE">
            <w:pPr>
              <w:pStyle w:val="TAC"/>
            </w:pPr>
          </w:p>
        </w:tc>
      </w:tr>
      <w:tr w:rsidR="00511062" w:rsidRPr="00613175" w14:paraId="03AC6008" w14:textId="77777777" w:rsidTr="00C06FDE">
        <w:trPr>
          <w:jc w:val="center"/>
        </w:trPr>
        <w:tc>
          <w:tcPr>
            <w:tcW w:w="567" w:type="dxa"/>
          </w:tcPr>
          <w:p w14:paraId="696B3571" w14:textId="77777777" w:rsidR="00511062" w:rsidRPr="00613175" w:rsidRDefault="00511062" w:rsidP="00C06FDE">
            <w:pPr>
              <w:pStyle w:val="TAC"/>
              <w:rPr>
                <w:lang w:eastAsia="zh-CN"/>
              </w:rPr>
            </w:pPr>
            <w:r w:rsidRPr="00613175">
              <w:rPr>
                <w:lang w:eastAsia="zh-CN"/>
              </w:rPr>
              <w:t>6</w:t>
            </w:r>
          </w:p>
        </w:tc>
        <w:tc>
          <w:tcPr>
            <w:tcW w:w="3968" w:type="dxa"/>
          </w:tcPr>
          <w:p w14:paraId="50EE31FA" w14:textId="77777777" w:rsidR="00511062" w:rsidRPr="00613175" w:rsidRDefault="00511062" w:rsidP="00C06FDE">
            <w:pPr>
              <w:pStyle w:val="TAL"/>
              <w:rPr>
                <w:rFonts w:eastAsia="MS Gothic"/>
              </w:rPr>
            </w:pPr>
            <w:r w:rsidRPr="00613175">
              <w:rPr>
                <w:lang w:eastAsia="zh-CN"/>
              </w:rPr>
              <w:t>The UE is made to resume the call</w:t>
            </w:r>
          </w:p>
        </w:tc>
        <w:tc>
          <w:tcPr>
            <w:tcW w:w="708" w:type="dxa"/>
          </w:tcPr>
          <w:p w14:paraId="5D001C4F" w14:textId="77777777" w:rsidR="00511062" w:rsidRPr="00613175" w:rsidRDefault="00511062" w:rsidP="00C06FDE">
            <w:pPr>
              <w:pStyle w:val="TAC"/>
              <w:rPr>
                <w:lang w:eastAsia="zh-CN"/>
              </w:rPr>
            </w:pPr>
            <w:r w:rsidRPr="00613175">
              <w:rPr>
                <w:lang w:eastAsia="zh-CN"/>
              </w:rPr>
              <w:t>-</w:t>
            </w:r>
          </w:p>
        </w:tc>
        <w:tc>
          <w:tcPr>
            <w:tcW w:w="2976" w:type="dxa"/>
          </w:tcPr>
          <w:p w14:paraId="684AF064" w14:textId="77777777" w:rsidR="00511062" w:rsidRPr="00613175" w:rsidRDefault="00511062" w:rsidP="00C06FDE">
            <w:pPr>
              <w:pStyle w:val="TAL"/>
              <w:rPr>
                <w:rFonts w:eastAsia="MS Gothic" w:cs="Arial"/>
              </w:rPr>
            </w:pPr>
            <w:r w:rsidRPr="00613175">
              <w:rPr>
                <w:rFonts w:eastAsia="MS Gothic" w:cs="Arial"/>
              </w:rPr>
              <w:t>-</w:t>
            </w:r>
          </w:p>
        </w:tc>
        <w:tc>
          <w:tcPr>
            <w:tcW w:w="567" w:type="dxa"/>
          </w:tcPr>
          <w:p w14:paraId="1DF52989" w14:textId="77777777" w:rsidR="00511062" w:rsidRPr="00613175" w:rsidRDefault="00511062" w:rsidP="00C06FDE">
            <w:pPr>
              <w:pStyle w:val="TAC"/>
              <w:rPr>
                <w:lang w:eastAsia="zh-CN"/>
              </w:rPr>
            </w:pPr>
          </w:p>
        </w:tc>
        <w:tc>
          <w:tcPr>
            <w:tcW w:w="850" w:type="dxa"/>
          </w:tcPr>
          <w:p w14:paraId="61473440" w14:textId="77777777" w:rsidR="00511062" w:rsidRPr="00613175" w:rsidRDefault="00511062" w:rsidP="00C06FDE">
            <w:pPr>
              <w:pStyle w:val="TAC"/>
              <w:rPr>
                <w:lang w:eastAsia="zh-CN"/>
              </w:rPr>
            </w:pPr>
          </w:p>
        </w:tc>
      </w:tr>
      <w:tr w:rsidR="00511062" w:rsidRPr="00613175" w14:paraId="5EC5E010" w14:textId="77777777" w:rsidTr="00C06FDE">
        <w:trPr>
          <w:jc w:val="center"/>
        </w:trPr>
        <w:tc>
          <w:tcPr>
            <w:tcW w:w="567" w:type="dxa"/>
          </w:tcPr>
          <w:p w14:paraId="06ECD226" w14:textId="77777777" w:rsidR="00511062" w:rsidRPr="00613175" w:rsidRDefault="00511062" w:rsidP="00C06FDE">
            <w:pPr>
              <w:pStyle w:val="TAC"/>
              <w:rPr>
                <w:lang w:eastAsia="zh-CN"/>
              </w:rPr>
            </w:pPr>
            <w:r w:rsidRPr="00613175">
              <w:rPr>
                <w:lang w:eastAsia="zh-CN"/>
              </w:rPr>
              <w:t>7</w:t>
            </w:r>
          </w:p>
        </w:tc>
        <w:tc>
          <w:tcPr>
            <w:tcW w:w="3968" w:type="dxa"/>
          </w:tcPr>
          <w:p w14:paraId="580C957F" w14:textId="77777777" w:rsidR="00D53E28" w:rsidRPr="00613175" w:rsidRDefault="00511062" w:rsidP="00D53E28">
            <w:pPr>
              <w:pStyle w:val="TAL"/>
            </w:pPr>
            <w:r w:rsidRPr="00613175">
              <w:t>Check: Does the UE send INVITE or UPDATE with a SDP offer to resume the call?</w:t>
            </w:r>
          </w:p>
          <w:p w14:paraId="4646BAF8" w14:textId="75D01D6D" w:rsidR="00511062" w:rsidRPr="00613175" w:rsidRDefault="00D53E28" w:rsidP="00D53E28">
            <w:pPr>
              <w:pStyle w:val="TAL"/>
              <w:rPr>
                <w:lang w:eastAsia="zh-CN"/>
              </w:rPr>
            </w:pPr>
            <w:r w:rsidRPr="00613175">
              <w:t>(Step 1 of Annex A.17)</w:t>
            </w:r>
          </w:p>
        </w:tc>
        <w:tc>
          <w:tcPr>
            <w:tcW w:w="708" w:type="dxa"/>
          </w:tcPr>
          <w:p w14:paraId="227F9AA8" w14:textId="77777777" w:rsidR="00511062" w:rsidRPr="00613175" w:rsidRDefault="00511062" w:rsidP="00C06FDE">
            <w:pPr>
              <w:pStyle w:val="TAC"/>
              <w:rPr>
                <w:lang w:eastAsia="zh-CN"/>
              </w:rPr>
            </w:pPr>
            <w:r w:rsidRPr="00613175">
              <w:rPr>
                <w:lang w:eastAsia="zh-CN"/>
              </w:rPr>
              <w:t>--&gt;</w:t>
            </w:r>
          </w:p>
        </w:tc>
        <w:tc>
          <w:tcPr>
            <w:tcW w:w="2976" w:type="dxa"/>
          </w:tcPr>
          <w:p w14:paraId="145CDB5A" w14:textId="77777777" w:rsidR="00511062" w:rsidRPr="00613175" w:rsidRDefault="00511062" w:rsidP="00C06FDE">
            <w:pPr>
              <w:pStyle w:val="TAL"/>
              <w:rPr>
                <w:lang w:eastAsia="zh-CN"/>
              </w:rPr>
            </w:pPr>
            <w:r w:rsidRPr="00613175">
              <w:rPr>
                <w:rFonts w:eastAsia="MS Gothic"/>
              </w:rPr>
              <w:t>INVITE or UPDATE</w:t>
            </w:r>
          </w:p>
        </w:tc>
        <w:tc>
          <w:tcPr>
            <w:tcW w:w="567" w:type="dxa"/>
          </w:tcPr>
          <w:p w14:paraId="4957C7A3" w14:textId="77777777" w:rsidR="00511062" w:rsidRPr="00613175" w:rsidRDefault="00511062" w:rsidP="00C06FDE">
            <w:pPr>
              <w:pStyle w:val="TAC"/>
              <w:rPr>
                <w:lang w:eastAsia="zh-CN"/>
              </w:rPr>
            </w:pPr>
            <w:r w:rsidRPr="00613175">
              <w:rPr>
                <w:lang w:eastAsia="zh-CN"/>
              </w:rPr>
              <w:t>2</w:t>
            </w:r>
          </w:p>
        </w:tc>
        <w:tc>
          <w:tcPr>
            <w:tcW w:w="850" w:type="dxa"/>
          </w:tcPr>
          <w:p w14:paraId="47929E0B" w14:textId="77777777" w:rsidR="00511062" w:rsidRPr="00613175" w:rsidRDefault="00511062" w:rsidP="00C06FDE">
            <w:pPr>
              <w:pStyle w:val="TAC"/>
              <w:rPr>
                <w:lang w:eastAsia="zh-CN"/>
              </w:rPr>
            </w:pPr>
            <w:r w:rsidRPr="00613175">
              <w:rPr>
                <w:lang w:eastAsia="zh-CN"/>
              </w:rPr>
              <w:t>P</w:t>
            </w:r>
          </w:p>
        </w:tc>
      </w:tr>
      <w:tr w:rsidR="00511062" w:rsidRPr="00613175" w14:paraId="4F620EE2" w14:textId="77777777" w:rsidTr="00C06FDE">
        <w:trPr>
          <w:jc w:val="center"/>
        </w:trPr>
        <w:tc>
          <w:tcPr>
            <w:tcW w:w="567" w:type="dxa"/>
          </w:tcPr>
          <w:p w14:paraId="6831BE5F" w14:textId="77777777" w:rsidR="00511062" w:rsidRPr="00613175" w:rsidRDefault="00511062" w:rsidP="00C06FDE">
            <w:pPr>
              <w:pStyle w:val="TAC"/>
              <w:rPr>
                <w:lang w:eastAsia="zh-CN"/>
              </w:rPr>
            </w:pPr>
            <w:r w:rsidRPr="00613175">
              <w:rPr>
                <w:lang w:eastAsia="zh-CN"/>
              </w:rPr>
              <w:t>8</w:t>
            </w:r>
          </w:p>
        </w:tc>
        <w:tc>
          <w:tcPr>
            <w:tcW w:w="3968" w:type="dxa"/>
          </w:tcPr>
          <w:p w14:paraId="55CAF469" w14:textId="18B93C67" w:rsidR="00D53E28" w:rsidRPr="00613175" w:rsidRDefault="00511062" w:rsidP="00D53E28">
            <w:pPr>
              <w:pStyle w:val="TAL"/>
              <w:rPr>
                <w:rFonts w:eastAsia="MS Gothic"/>
              </w:rPr>
            </w:pPr>
            <w:r w:rsidRPr="00613175">
              <w:rPr>
                <w:rFonts w:eastAsia="MS Gothic"/>
              </w:rPr>
              <w:t>The SS responds to the INVITE with a 100 Trying provisional response</w:t>
            </w:r>
            <w:r w:rsidR="00D53E28" w:rsidRPr="00613175">
              <w:rPr>
                <w:rFonts w:eastAsia="MS Gothic"/>
              </w:rPr>
              <w:t>.</w:t>
            </w:r>
          </w:p>
          <w:p w14:paraId="57612651" w14:textId="660F43F2" w:rsidR="00511062" w:rsidRPr="00613175" w:rsidRDefault="00D53E28" w:rsidP="00D53E28">
            <w:pPr>
              <w:pStyle w:val="TAL"/>
            </w:pPr>
            <w:r w:rsidRPr="00613175">
              <w:rPr>
                <w:rFonts w:eastAsia="MS Gothic"/>
              </w:rPr>
              <w:t xml:space="preserve">(Step 2 of </w:t>
            </w:r>
            <w:r w:rsidRPr="00613175">
              <w:t xml:space="preserve">Annex </w:t>
            </w:r>
            <w:r w:rsidRPr="00613175">
              <w:rPr>
                <w:rFonts w:eastAsia="MS Gothic"/>
              </w:rPr>
              <w:t>A.17)</w:t>
            </w:r>
          </w:p>
        </w:tc>
        <w:tc>
          <w:tcPr>
            <w:tcW w:w="708" w:type="dxa"/>
          </w:tcPr>
          <w:p w14:paraId="4507C92B" w14:textId="77777777" w:rsidR="00511062" w:rsidRPr="00613175" w:rsidRDefault="00511062" w:rsidP="00C06FDE">
            <w:pPr>
              <w:pStyle w:val="TAC"/>
              <w:rPr>
                <w:lang w:eastAsia="zh-CN"/>
              </w:rPr>
            </w:pPr>
            <w:r w:rsidRPr="00613175">
              <w:rPr>
                <w:lang w:eastAsia="zh-CN"/>
              </w:rPr>
              <w:t>&lt;--</w:t>
            </w:r>
          </w:p>
        </w:tc>
        <w:tc>
          <w:tcPr>
            <w:tcW w:w="2976" w:type="dxa"/>
          </w:tcPr>
          <w:p w14:paraId="56BD44FF" w14:textId="77777777" w:rsidR="00511062" w:rsidRPr="00613175" w:rsidRDefault="00511062" w:rsidP="00C06FDE">
            <w:pPr>
              <w:pStyle w:val="TAL"/>
              <w:rPr>
                <w:rFonts w:eastAsia="MS Gothic"/>
              </w:rPr>
            </w:pPr>
            <w:r w:rsidRPr="00613175">
              <w:rPr>
                <w:rFonts w:eastAsia="MS Gothic"/>
              </w:rPr>
              <w:t>100 Trying</w:t>
            </w:r>
          </w:p>
        </w:tc>
        <w:tc>
          <w:tcPr>
            <w:tcW w:w="567" w:type="dxa"/>
          </w:tcPr>
          <w:p w14:paraId="360CC454" w14:textId="77777777" w:rsidR="00511062" w:rsidRPr="00613175" w:rsidRDefault="00511062" w:rsidP="00C06FDE">
            <w:pPr>
              <w:pStyle w:val="TAC"/>
              <w:rPr>
                <w:lang w:eastAsia="zh-CN"/>
              </w:rPr>
            </w:pPr>
          </w:p>
        </w:tc>
        <w:tc>
          <w:tcPr>
            <w:tcW w:w="850" w:type="dxa"/>
          </w:tcPr>
          <w:p w14:paraId="22D48E41" w14:textId="77777777" w:rsidR="00511062" w:rsidRPr="00613175" w:rsidRDefault="00511062" w:rsidP="00C06FDE">
            <w:pPr>
              <w:pStyle w:val="TAC"/>
              <w:rPr>
                <w:lang w:eastAsia="zh-CN"/>
              </w:rPr>
            </w:pPr>
          </w:p>
        </w:tc>
      </w:tr>
      <w:tr w:rsidR="00511062" w:rsidRPr="00613175" w14:paraId="5CA9F2AA" w14:textId="77777777" w:rsidTr="00C06FDE">
        <w:trPr>
          <w:jc w:val="center"/>
        </w:trPr>
        <w:tc>
          <w:tcPr>
            <w:tcW w:w="567" w:type="dxa"/>
          </w:tcPr>
          <w:p w14:paraId="7FE1C193" w14:textId="77777777" w:rsidR="00511062" w:rsidRPr="00613175" w:rsidRDefault="00511062" w:rsidP="00C06FDE">
            <w:pPr>
              <w:pStyle w:val="TAC"/>
              <w:rPr>
                <w:lang w:eastAsia="zh-CN"/>
              </w:rPr>
            </w:pPr>
            <w:r w:rsidRPr="00613175">
              <w:rPr>
                <w:lang w:eastAsia="zh-CN"/>
              </w:rPr>
              <w:t>9</w:t>
            </w:r>
          </w:p>
        </w:tc>
        <w:tc>
          <w:tcPr>
            <w:tcW w:w="3968" w:type="dxa"/>
          </w:tcPr>
          <w:p w14:paraId="0046169F" w14:textId="77777777" w:rsidR="00D53E28" w:rsidRPr="00613175" w:rsidRDefault="00511062" w:rsidP="00D53E28">
            <w:pPr>
              <w:pStyle w:val="TAL"/>
              <w:rPr>
                <w:rFonts w:eastAsia="MS Gothic"/>
              </w:rPr>
            </w:pPr>
            <w:r w:rsidRPr="00613175">
              <w:rPr>
                <w:rFonts w:eastAsia="MS Gothic"/>
              </w:rPr>
              <w:t>The SS responds to INVITE or UPDATE with 200 OK to indicate that the remote UE is no more sending any media (call hold) or resumes sending media (call resume)</w:t>
            </w:r>
          </w:p>
          <w:p w14:paraId="12CC1D91" w14:textId="1BDE6F83" w:rsidR="00511062" w:rsidRPr="00613175" w:rsidRDefault="00D53E28" w:rsidP="00D53E28">
            <w:pPr>
              <w:pStyle w:val="TAL"/>
            </w:pPr>
            <w:r w:rsidRPr="00613175">
              <w:t>(Step 3 of Annex A.17)</w:t>
            </w:r>
          </w:p>
        </w:tc>
        <w:tc>
          <w:tcPr>
            <w:tcW w:w="708" w:type="dxa"/>
          </w:tcPr>
          <w:p w14:paraId="3B96EC36" w14:textId="77777777" w:rsidR="00511062" w:rsidRPr="00613175" w:rsidRDefault="00511062" w:rsidP="00C06FDE">
            <w:pPr>
              <w:pStyle w:val="TAC"/>
              <w:rPr>
                <w:lang w:eastAsia="zh-CN"/>
              </w:rPr>
            </w:pPr>
            <w:r w:rsidRPr="00613175">
              <w:rPr>
                <w:lang w:eastAsia="zh-CN"/>
              </w:rPr>
              <w:t>&lt;--</w:t>
            </w:r>
          </w:p>
        </w:tc>
        <w:tc>
          <w:tcPr>
            <w:tcW w:w="2976" w:type="dxa"/>
          </w:tcPr>
          <w:p w14:paraId="27F0B7B9" w14:textId="77777777" w:rsidR="00511062" w:rsidRPr="00613175" w:rsidRDefault="00511062" w:rsidP="00C06FDE">
            <w:pPr>
              <w:pStyle w:val="TAL"/>
              <w:rPr>
                <w:rFonts w:eastAsia="MS Gothic"/>
              </w:rPr>
            </w:pPr>
            <w:r w:rsidRPr="00613175">
              <w:rPr>
                <w:rFonts w:eastAsia="MS Gothic"/>
              </w:rPr>
              <w:t>200 OK</w:t>
            </w:r>
          </w:p>
        </w:tc>
        <w:tc>
          <w:tcPr>
            <w:tcW w:w="567" w:type="dxa"/>
          </w:tcPr>
          <w:p w14:paraId="58C50175" w14:textId="77777777" w:rsidR="00511062" w:rsidRPr="00613175" w:rsidRDefault="00511062" w:rsidP="00C06FDE">
            <w:pPr>
              <w:pStyle w:val="TAC"/>
              <w:rPr>
                <w:lang w:eastAsia="zh-CN"/>
              </w:rPr>
            </w:pPr>
          </w:p>
        </w:tc>
        <w:tc>
          <w:tcPr>
            <w:tcW w:w="850" w:type="dxa"/>
          </w:tcPr>
          <w:p w14:paraId="18D5C9C3" w14:textId="77777777" w:rsidR="00511062" w:rsidRPr="00613175" w:rsidRDefault="00511062" w:rsidP="00C06FDE">
            <w:pPr>
              <w:pStyle w:val="TAC"/>
              <w:rPr>
                <w:lang w:eastAsia="zh-CN"/>
              </w:rPr>
            </w:pPr>
          </w:p>
        </w:tc>
      </w:tr>
      <w:tr w:rsidR="00511062" w:rsidRPr="00613175" w14:paraId="57E0483D" w14:textId="77777777" w:rsidTr="00C06FDE">
        <w:trPr>
          <w:jc w:val="center"/>
        </w:trPr>
        <w:tc>
          <w:tcPr>
            <w:tcW w:w="567" w:type="dxa"/>
            <w:vAlign w:val="center"/>
          </w:tcPr>
          <w:p w14:paraId="7ECF3FC4" w14:textId="77777777" w:rsidR="00511062" w:rsidRPr="00613175" w:rsidRDefault="00511062" w:rsidP="00C06FDE">
            <w:pPr>
              <w:pStyle w:val="TAC"/>
              <w:rPr>
                <w:lang w:eastAsia="zh-CN"/>
              </w:rPr>
            </w:pPr>
            <w:r w:rsidRPr="00613175">
              <w:rPr>
                <w:lang w:eastAsia="zh-CN"/>
              </w:rPr>
              <w:t>10</w:t>
            </w:r>
          </w:p>
        </w:tc>
        <w:tc>
          <w:tcPr>
            <w:tcW w:w="3968" w:type="dxa"/>
          </w:tcPr>
          <w:p w14:paraId="6FCE4480" w14:textId="47673F3B" w:rsidR="00511062" w:rsidRPr="00613175" w:rsidRDefault="00511062" w:rsidP="00C06FDE">
            <w:pPr>
              <w:pStyle w:val="TAL"/>
              <w:rPr>
                <w:rFonts w:eastAsia="MS Gothic"/>
              </w:rPr>
            </w:pPr>
            <w:r w:rsidRPr="00613175">
              <w:rPr>
                <w:rFonts w:eastAsia="MS Gothic"/>
              </w:rPr>
              <w:t>Optional: If the UE sent INVITE in step 1 then UE acknowledges the receipt of 200 OK for INVITE</w:t>
            </w:r>
            <w:r w:rsidR="00D53E28" w:rsidRPr="00613175">
              <w:rPr>
                <w:rFonts w:eastAsia="MS Gothic"/>
              </w:rPr>
              <w:t xml:space="preserve">. (Step 4 of </w:t>
            </w:r>
            <w:r w:rsidR="00D53E28" w:rsidRPr="00613175">
              <w:t xml:space="preserve">Annex </w:t>
            </w:r>
            <w:r w:rsidR="00D53E28" w:rsidRPr="00613175">
              <w:rPr>
                <w:rFonts w:eastAsia="MS Gothic"/>
              </w:rPr>
              <w:t>A.17)</w:t>
            </w:r>
          </w:p>
        </w:tc>
        <w:tc>
          <w:tcPr>
            <w:tcW w:w="708" w:type="dxa"/>
          </w:tcPr>
          <w:p w14:paraId="5726DDE8" w14:textId="77777777" w:rsidR="00511062" w:rsidRPr="00613175" w:rsidRDefault="00511062" w:rsidP="00C06FDE">
            <w:pPr>
              <w:pStyle w:val="TAC"/>
              <w:rPr>
                <w:lang w:eastAsia="zh-CN"/>
              </w:rPr>
            </w:pPr>
            <w:r w:rsidRPr="00613175">
              <w:rPr>
                <w:lang w:eastAsia="zh-CN"/>
              </w:rPr>
              <w:t>--&gt;</w:t>
            </w:r>
          </w:p>
        </w:tc>
        <w:tc>
          <w:tcPr>
            <w:tcW w:w="2976" w:type="dxa"/>
          </w:tcPr>
          <w:p w14:paraId="091BED6B" w14:textId="77777777" w:rsidR="00511062" w:rsidRPr="00613175" w:rsidRDefault="00511062" w:rsidP="00C06FDE">
            <w:pPr>
              <w:pStyle w:val="TAL"/>
              <w:rPr>
                <w:rFonts w:eastAsia="MS Gothic"/>
              </w:rPr>
            </w:pPr>
            <w:r w:rsidRPr="00613175">
              <w:rPr>
                <w:rFonts w:eastAsia="MS Gothic"/>
              </w:rPr>
              <w:t>ACK</w:t>
            </w:r>
          </w:p>
        </w:tc>
        <w:tc>
          <w:tcPr>
            <w:tcW w:w="567" w:type="dxa"/>
          </w:tcPr>
          <w:p w14:paraId="0F6FD713" w14:textId="77777777" w:rsidR="00511062" w:rsidRPr="00613175" w:rsidRDefault="00511062" w:rsidP="00C06FDE">
            <w:pPr>
              <w:pStyle w:val="TAC"/>
              <w:rPr>
                <w:lang w:eastAsia="zh-CN"/>
              </w:rPr>
            </w:pPr>
          </w:p>
        </w:tc>
        <w:tc>
          <w:tcPr>
            <w:tcW w:w="850" w:type="dxa"/>
          </w:tcPr>
          <w:p w14:paraId="509AA607" w14:textId="77777777" w:rsidR="00511062" w:rsidRPr="00613175" w:rsidRDefault="00511062" w:rsidP="00C06FDE">
            <w:pPr>
              <w:pStyle w:val="TAC"/>
              <w:rPr>
                <w:lang w:eastAsia="zh-CN"/>
              </w:rPr>
            </w:pPr>
          </w:p>
        </w:tc>
      </w:tr>
      <w:tr w:rsidR="00511062" w:rsidRPr="00613175" w14:paraId="3DCE0157" w14:textId="77777777" w:rsidTr="00C06FDE">
        <w:trPr>
          <w:jc w:val="center"/>
        </w:trPr>
        <w:tc>
          <w:tcPr>
            <w:tcW w:w="567" w:type="dxa"/>
          </w:tcPr>
          <w:p w14:paraId="52402300" w14:textId="77777777" w:rsidR="00511062" w:rsidRPr="00613175" w:rsidRDefault="00511062" w:rsidP="00C06FDE">
            <w:pPr>
              <w:pStyle w:val="TAC"/>
              <w:rPr>
                <w:lang w:eastAsia="zh-CN"/>
              </w:rPr>
            </w:pPr>
            <w:r w:rsidRPr="00613175">
              <w:rPr>
                <w:lang w:eastAsia="zh-CN"/>
              </w:rPr>
              <w:t>11</w:t>
            </w:r>
          </w:p>
        </w:tc>
        <w:tc>
          <w:tcPr>
            <w:tcW w:w="3968" w:type="dxa"/>
          </w:tcPr>
          <w:p w14:paraId="6A319787" w14:textId="77777777" w:rsidR="00D53E28" w:rsidRPr="00613175" w:rsidRDefault="00511062" w:rsidP="00D53E28">
            <w:pPr>
              <w:pStyle w:val="TAL"/>
              <w:rPr>
                <w:rFonts w:eastAsia="MS Gothic"/>
              </w:rPr>
            </w:pPr>
            <w:r w:rsidRPr="00613175">
              <w:rPr>
                <w:rFonts w:eastAsia="MS Gothic"/>
              </w:rPr>
              <w:t>The SS releases the call with BYE</w:t>
            </w:r>
            <w:r w:rsidR="00D53E28" w:rsidRPr="00613175">
              <w:rPr>
                <w:rFonts w:eastAsia="MS Gothic"/>
              </w:rPr>
              <w:t>.</w:t>
            </w:r>
          </w:p>
          <w:p w14:paraId="018BA4D9" w14:textId="0B8F15E0" w:rsidR="00511062" w:rsidRPr="00613175" w:rsidRDefault="00D53E28" w:rsidP="00D53E28">
            <w:pPr>
              <w:pStyle w:val="TAL"/>
              <w:rPr>
                <w:rFonts w:eastAsia="MS Gothic"/>
              </w:rPr>
            </w:pPr>
            <w:r w:rsidRPr="00613175">
              <w:rPr>
                <w:rFonts w:eastAsia="MS Gothic"/>
              </w:rPr>
              <w:t xml:space="preserve">(Step 1 of </w:t>
            </w:r>
            <w:r w:rsidRPr="00613175">
              <w:t xml:space="preserve">Annex </w:t>
            </w:r>
            <w:r w:rsidRPr="00613175">
              <w:rPr>
                <w:rFonts w:eastAsia="MS Gothic"/>
              </w:rPr>
              <w:t>A.8)</w:t>
            </w:r>
          </w:p>
        </w:tc>
        <w:tc>
          <w:tcPr>
            <w:tcW w:w="708" w:type="dxa"/>
          </w:tcPr>
          <w:p w14:paraId="653FD73F" w14:textId="77777777" w:rsidR="00511062" w:rsidRPr="00613175" w:rsidRDefault="00511062" w:rsidP="00C06FDE">
            <w:pPr>
              <w:pStyle w:val="TAC"/>
              <w:rPr>
                <w:lang w:eastAsia="zh-CN"/>
              </w:rPr>
            </w:pPr>
            <w:r w:rsidRPr="00613175">
              <w:t>&lt;--</w:t>
            </w:r>
          </w:p>
        </w:tc>
        <w:tc>
          <w:tcPr>
            <w:tcW w:w="2976" w:type="dxa"/>
          </w:tcPr>
          <w:p w14:paraId="5D31717D" w14:textId="77777777" w:rsidR="00511062" w:rsidRPr="00613175" w:rsidRDefault="00511062" w:rsidP="00C06FDE">
            <w:pPr>
              <w:pStyle w:val="TAL"/>
              <w:rPr>
                <w:rFonts w:eastAsia="MS Gothic"/>
              </w:rPr>
            </w:pPr>
            <w:r w:rsidRPr="00613175">
              <w:rPr>
                <w:rFonts w:eastAsia="MS Gothic"/>
              </w:rPr>
              <w:t>BYE</w:t>
            </w:r>
          </w:p>
        </w:tc>
        <w:tc>
          <w:tcPr>
            <w:tcW w:w="567" w:type="dxa"/>
          </w:tcPr>
          <w:p w14:paraId="4CDBB967" w14:textId="77777777" w:rsidR="00511062" w:rsidRPr="00613175" w:rsidRDefault="00511062" w:rsidP="00C06FDE">
            <w:pPr>
              <w:pStyle w:val="TAC"/>
              <w:rPr>
                <w:lang w:eastAsia="zh-CN"/>
              </w:rPr>
            </w:pPr>
            <w:r w:rsidRPr="00613175">
              <w:t>-</w:t>
            </w:r>
          </w:p>
        </w:tc>
        <w:tc>
          <w:tcPr>
            <w:tcW w:w="850" w:type="dxa"/>
          </w:tcPr>
          <w:p w14:paraId="24647AF6" w14:textId="77777777" w:rsidR="00511062" w:rsidRPr="00613175" w:rsidRDefault="00511062" w:rsidP="00C06FDE">
            <w:pPr>
              <w:pStyle w:val="TAC"/>
              <w:rPr>
                <w:lang w:eastAsia="zh-CN"/>
              </w:rPr>
            </w:pPr>
            <w:r w:rsidRPr="00613175">
              <w:t>-</w:t>
            </w:r>
          </w:p>
        </w:tc>
      </w:tr>
      <w:tr w:rsidR="00511062" w:rsidRPr="00613175" w14:paraId="4EC33CB3" w14:textId="77777777" w:rsidTr="00C06FDE">
        <w:trPr>
          <w:jc w:val="center"/>
        </w:trPr>
        <w:tc>
          <w:tcPr>
            <w:tcW w:w="567" w:type="dxa"/>
          </w:tcPr>
          <w:p w14:paraId="23163582" w14:textId="77777777" w:rsidR="00511062" w:rsidRPr="00613175" w:rsidRDefault="00511062" w:rsidP="00C06FDE">
            <w:pPr>
              <w:pStyle w:val="TAC"/>
              <w:rPr>
                <w:lang w:eastAsia="zh-CN"/>
              </w:rPr>
            </w:pPr>
            <w:r w:rsidRPr="00613175">
              <w:rPr>
                <w:lang w:eastAsia="zh-CN"/>
              </w:rPr>
              <w:t>12</w:t>
            </w:r>
          </w:p>
        </w:tc>
        <w:tc>
          <w:tcPr>
            <w:tcW w:w="3968" w:type="dxa"/>
          </w:tcPr>
          <w:p w14:paraId="5C021D55" w14:textId="77777777" w:rsidR="00D53E28" w:rsidRPr="00613175" w:rsidRDefault="00511062" w:rsidP="00D53E28">
            <w:pPr>
              <w:pStyle w:val="TAL"/>
              <w:rPr>
                <w:rFonts w:eastAsia="MS Gothic"/>
              </w:rPr>
            </w:pPr>
            <w:r w:rsidRPr="00613175">
              <w:rPr>
                <w:rFonts w:eastAsia="MS Gothic"/>
              </w:rPr>
              <w:t>The UE sends 200 OK for BYE</w:t>
            </w:r>
            <w:r w:rsidR="00D53E28" w:rsidRPr="00613175">
              <w:rPr>
                <w:rFonts w:eastAsia="MS Gothic"/>
              </w:rPr>
              <w:t>.</w:t>
            </w:r>
          </w:p>
          <w:p w14:paraId="260F79F8" w14:textId="582C264F" w:rsidR="00511062" w:rsidRPr="00613175" w:rsidRDefault="00D53E28" w:rsidP="00D53E28">
            <w:pPr>
              <w:pStyle w:val="TAL"/>
              <w:rPr>
                <w:rFonts w:eastAsia="MS Gothic"/>
              </w:rPr>
            </w:pPr>
            <w:r w:rsidRPr="00613175">
              <w:rPr>
                <w:rFonts w:eastAsia="MS Gothic"/>
              </w:rPr>
              <w:t xml:space="preserve">(Step 2 of </w:t>
            </w:r>
            <w:r w:rsidRPr="00613175">
              <w:t xml:space="preserve">Annex </w:t>
            </w:r>
            <w:r w:rsidRPr="00613175">
              <w:rPr>
                <w:rFonts w:eastAsia="MS Gothic"/>
              </w:rPr>
              <w:t>A.8)</w:t>
            </w:r>
          </w:p>
        </w:tc>
        <w:tc>
          <w:tcPr>
            <w:tcW w:w="708" w:type="dxa"/>
          </w:tcPr>
          <w:p w14:paraId="3AC6EC58" w14:textId="77777777" w:rsidR="00511062" w:rsidRPr="00613175" w:rsidRDefault="00511062" w:rsidP="00C06FDE">
            <w:pPr>
              <w:pStyle w:val="TAC"/>
              <w:rPr>
                <w:lang w:eastAsia="zh-CN"/>
              </w:rPr>
            </w:pPr>
            <w:r w:rsidRPr="00613175">
              <w:t>--&gt;</w:t>
            </w:r>
          </w:p>
        </w:tc>
        <w:tc>
          <w:tcPr>
            <w:tcW w:w="2976" w:type="dxa"/>
          </w:tcPr>
          <w:p w14:paraId="7C65D038" w14:textId="77777777" w:rsidR="00511062" w:rsidRPr="00613175" w:rsidRDefault="00511062" w:rsidP="00C06FDE">
            <w:pPr>
              <w:pStyle w:val="TAL"/>
              <w:rPr>
                <w:rFonts w:eastAsia="MS Gothic"/>
              </w:rPr>
            </w:pPr>
            <w:r w:rsidRPr="00613175">
              <w:rPr>
                <w:rFonts w:eastAsia="MS Gothic"/>
              </w:rPr>
              <w:t>200 OK</w:t>
            </w:r>
          </w:p>
        </w:tc>
        <w:tc>
          <w:tcPr>
            <w:tcW w:w="567" w:type="dxa"/>
          </w:tcPr>
          <w:p w14:paraId="68F1F5E5" w14:textId="77777777" w:rsidR="00511062" w:rsidRPr="00613175" w:rsidRDefault="00511062" w:rsidP="00C06FDE">
            <w:pPr>
              <w:pStyle w:val="TAC"/>
              <w:rPr>
                <w:lang w:eastAsia="zh-CN"/>
              </w:rPr>
            </w:pPr>
            <w:r w:rsidRPr="00613175">
              <w:t>-</w:t>
            </w:r>
          </w:p>
        </w:tc>
        <w:tc>
          <w:tcPr>
            <w:tcW w:w="850" w:type="dxa"/>
          </w:tcPr>
          <w:p w14:paraId="25732E48" w14:textId="77777777" w:rsidR="00511062" w:rsidRPr="00613175" w:rsidRDefault="00511062" w:rsidP="00C06FDE">
            <w:pPr>
              <w:pStyle w:val="TAC"/>
              <w:rPr>
                <w:lang w:eastAsia="zh-CN"/>
              </w:rPr>
            </w:pPr>
            <w:r w:rsidRPr="00613175">
              <w:t>-</w:t>
            </w:r>
          </w:p>
        </w:tc>
      </w:tr>
    </w:tbl>
    <w:p w14:paraId="32FC6FE0" w14:textId="77777777" w:rsidR="00511062" w:rsidRPr="00613175" w:rsidRDefault="00511062" w:rsidP="00511062"/>
    <w:p w14:paraId="0506512F" w14:textId="77777777" w:rsidR="00D53E28" w:rsidRPr="00613175" w:rsidRDefault="00511062" w:rsidP="00D53E28">
      <w:pPr>
        <w:pStyle w:val="H6"/>
      </w:pPr>
      <w:r w:rsidRPr="00613175">
        <w:t>8.26.3.3</w:t>
      </w:r>
      <w:r w:rsidRPr="00613175">
        <w:tab/>
        <w:t>Specific message contents</w:t>
      </w:r>
    </w:p>
    <w:p w14:paraId="195CBDD8" w14:textId="5E6521A8" w:rsidR="00511062" w:rsidRPr="00613175" w:rsidRDefault="00D53E28" w:rsidP="00925185">
      <w:r w:rsidRPr="00613175">
        <w:rPr>
          <w:lang w:eastAsia="zh-CN"/>
        </w:rPr>
        <w:t>None as fully specified in Annex A.17 and Annex A.8.</w:t>
      </w:r>
    </w:p>
    <w:p w14:paraId="529FB447" w14:textId="77777777" w:rsidR="00367B42" w:rsidRPr="00613175" w:rsidRDefault="00367B42" w:rsidP="00367B42">
      <w:pPr>
        <w:pStyle w:val="Heading2"/>
        <w:rPr>
          <w:rFonts w:eastAsia="Wingdings"/>
          <w:lang w:eastAsia="zh-CN"/>
        </w:rPr>
      </w:pPr>
      <w:bookmarkStart w:id="955" w:name="_Toc84254369"/>
      <w:bookmarkStart w:id="956" w:name="_Toc84255164"/>
      <w:bookmarkStart w:id="957" w:name="_Toc68197413"/>
      <w:bookmarkStart w:id="958" w:name="_Toc75880671"/>
      <w:r w:rsidRPr="00613175">
        <w:rPr>
          <w:rFonts w:eastAsia="Wingdings"/>
        </w:rPr>
        <w:t>8.27</w:t>
      </w:r>
      <w:r w:rsidRPr="00613175">
        <w:rPr>
          <w:rFonts w:eastAsia="Wingdings"/>
        </w:rPr>
        <w:tab/>
        <w:t>MO video Call Hold without announcement / 5GS</w:t>
      </w:r>
      <w:bookmarkEnd w:id="955"/>
      <w:bookmarkEnd w:id="956"/>
    </w:p>
    <w:p w14:paraId="53D3EF6B" w14:textId="77777777" w:rsidR="00367B42" w:rsidRPr="00613175" w:rsidRDefault="00367B42" w:rsidP="00367B42">
      <w:pPr>
        <w:pStyle w:val="H6"/>
        <w:rPr>
          <w:lang w:eastAsia="en-US"/>
        </w:rPr>
      </w:pPr>
      <w:r w:rsidRPr="00613175">
        <w:t>8.27.1</w:t>
      </w:r>
      <w:r w:rsidRPr="00613175">
        <w:tab/>
        <w:t>Test Purpose (TP)</w:t>
      </w:r>
    </w:p>
    <w:p w14:paraId="0494C932" w14:textId="77777777" w:rsidR="00367B42" w:rsidRPr="00613175" w:rsidRDefault="00367B42" w:rsidP="00367B42">
      <w:pPr>
        <w:pStyle w:val="H6"/>
      </w:pPr>
      <w:r w:rsidRPr="00613175">
        <w:t>(1)</w:t>
      </w:r>
    </w:p>
    <w:p w14:paraId="5AF7372A" w14:textId="77777777" w:rsidR="00367B42" w:rsidRPr="00613175" w:rsidRDefault="00367B42" w:rsidP="00367B42">
      <w:pPr>
        <w:pStyle w:val="PL"/>
        <w:rPr>
          <w:noProof w:val="0"/>
        </w:rPr>
      </w:pPr>
      <w:r w:rsidRPr="00613175">
        <w:rPr>
          <w:b/>
          <w:bCs/>
          <w:noProof w:val="0"/>
        </w:rPr>
        <w:t>with</w:t>
      </w:r>
      <w:r w:rsidRPr="00613175">
        <w:rPr>
          <w:noProof w:val="0"/>
        </w:rPr>
        <w:t xml:space="preserve"> { UE being registered to IMS and having set up a video call }</w:t>
      </w:r>
    </w:p>
    <w:p w14:paraId="590C2258" w14:textId="77777777" w:rsidR="00367B42" w:rsidRPr="00613175" w:rsidRDefault="00367B42" w:rsidP="00367B42">
      <w:pPr>
        <w:pStyle w:val="PL"/>
        <w:rPr>
          <w:noProof w:val="0"/>
        </w:rPr>
      </w:pPr>
      <w:r w:rsidRPr="00613175">
        <w:rPr>
          <w:b/>
          <w:bCs/>
          <w:noProof w:val="0"/>
        </w:rPr>
        <w:t>ensure</w:t>
      </w:r>
      <w:r w:rsidRPr="00613175">
        <w:rPr>
          <w:noProof w:val="0"/>
        </w:rPr>
        <w:t xml:space="preserve"> </w:t>
      </w:r>
      <w:r w:rsidRPr="00613175">
        <w:rPr>
          <w:b/>
          <w:bCs/>
          <w:noProof w:val="0"/>
        </w:rPr>
        <w:t>that</w:t>
      </w:r>
      <w:r w:rsidRPr="00613175">
        <w:rPr>
          <w:noProof w:val="0"/>
        </w:rPr>
        <w:t xml:space="preserve"> {</w:t>
      </w:r>
    </w:p>
    <w:p w14:paraId="418E6CE0" w14:textId="77777777" w:rsidR="00367B42" w:rsidRPr="00613175" w:rsidRDefault="00367B42" w:rsidP="00367B42">
      <w:pPr>
        <w:pStyle w:val="PL"/>
        <w:rPr>
          <w:noProof w:val="0"/>
        </w:rPr>
      </w:pPr>
      <w:r w:rsidRPr="00613175">
        <w:rPr>
          <w:noProof w:val="0"/>
        </w:rPr>
        <w:t xml:space="preserve">  </w:t>
      </w:r>
      <w:r w:rsidRPr="00613175">
        <w:rPr>
          <w:b/>
          <w:bCs/>
          <w:noProof w:val="0"/>
        </w:rPr>
        <w:t>when</w:t>
      </w:r>
      <w:r w:rsidRPr="00613175">
        <w:rPr>
          <w:noProof w:val="0"/>
        </w:rPr>
        <w:t xml:space="preserve"> { UE is being made to hold the call }</w:t>
      </w:r>
    </w:p>
    <w:p w14:paraId="0FF39E3A" w14:textId="77777777" w:rsidR="00367B42" w:rsidRPr="00613175" w:rsidRDefault="00367B42" w:rsidP="00367B42">
      <w:pPr>
        <w:pStyle w:val="PL"/>
        <w:rPr>
          <w:noProof w:val="0"/>
        </w:rPr>
      </w:pPr>
      <w:r w:rsidRPr="00613175">
        <w:rPr>
          <w:noProof w:val="0"/>
        </w:rPr>
        <w:t xml:space="preserve">    </w:t>
      </w:r>
      <w:r w:rsidRPr="00613175">
        <w:rPr>
          <w:b/>
          <w:bCs/>
          <w:noProof w:val="0"/>
        </w:rPr>
        <w:t>then</w:t>
      </w:r>
      <w:r w:rsidRPr="00613175">
        <w:rPr>
          <w:noProof w:val="0"/>
        </w:rPr>
        <w:t xml:space="preserve"> { UE sends re-INVITE or UPDATE, and completes the call hold procedure }</w:t>
      </w:r>
    </w:p>
    <w:p w14:paraId="1009CA2D" w14:textId="77777777" w:rsidR="00367B42" w:rsidRPr="00613175" w:rsidRDefault="00367B42" w:rsidP="00367B42">
      <w:pPr>
        <w:pStyle w:val="PL"/>
        <w:rPr>
          <w:noProof w:val="0"/>
        </w:rPr>
      </w:pPr>
      <w:r w:rsidRPr="00613175">
        <w:rPr>
          <w:noProof w:val="0"/>
        </w:rPr>
        <w:t xml:space="preserve">            }</w:t>
      </w:r>
    </w:p>
    <w:p w14:paraId="629DCF2D" w14:textId="640DC0C3" w:rsidR="00367B42" w:rsidRPr="00613175" w:rsidRDefault="00367B42" w:rsidP="00367B42">
      <w:pPr>
        <w:spacing w:after="0"/>
        <w:rPr>
          <w:rFonts w:ascii="Courier New" w:eastAsia="DengXian" w:hAnsi="Courier New"/>
          <w:sz w:val="16"/>
          <w:szCs w:val="16"/>
        </w:rPr>
      </w:pPr>
    </w:p>
    <w:p w14:paraId="5B21DF57" w14:textId="77777777" w:rsidR="00367B42" w:rsidRPr="00613175" w:rsidRDefault="00367B42" w:rsidP="00367B42">
      <w:pPr>
        <w:pStyle w:val="H6"/>
      </w:pPr>
      <w:r w:rsidRPr="00613175">
        <w:t>(2)</w:t>
      </w:r>
    </w:p>
    <w:p w14:paraId="3D81FF52" w14:textId="77777777" w:rsidR="00367B42" w:rsidRPr="00613175" w:rsidRDefault="00367B42" w:rsidP="00367B42">
      <w:pPr>
        <w:pStyle w:val="PL"/>
        <w:rPr>
          <w:noProof w:val="0"/>
        </w:rPr>
      </w:pPr>
      <w:r w:rsidRPr="00613175">
        <w:rPr>
          <w:b/>
          <w:bCs/>
          <w:noProof w:val="0"/>
        </w:rPr>
        <w:t>with</w:t>
      </w:r>
      <w:r w:rsidRPr="00613175">
        <w:rPr>
          <w:noProof w:val="0"/>
        </w:rPr>
        <w:t xml:space="preserve"> { UE having put the video call on hold }</w:t>
      </w:r>
    </w:p>
    <w:p w14:paraId="3F2CCA26" w14:textId="77777777" w:rsidR="00367B42" w:rsidRPr="00613175" w:rsidRDefault="00367B42" w:rsidP="00367B42">
      <w:pPr>
        <w:pStyle w:val="PL"/>
        <w:rPr>
          <w:noProof w:val="0"/>
        </w:rPr>
      </w:pPr>
      <w:r w:rsidRPr="00613175">
        <w:rPr>
          <w:b/>
          <w:bCs/>
          <w:noProof w:val="0"/>
        </w:rPr>
        <w:t>ensure</w:t>
      </w:r>
      <w:r w:rsidRPr="00613175">
        <w:rPr>
          <w:noProof w:val="0"/>
        </w:rPr>
        <w:t xml:space="preserve"> </w:t>
      </w:r>
      <w:r w:rsidRPr="00613175">
        <w:rPr>
          <w:b/>
          <w:bCs/>
          <w:noProof w:val="0"/>
        </w:rPr>
        <w:t>that</w:t>
      </w:r>
      <w:r w:rsidRPr="00613175">
        <w:rPr>
          <w:noProof w:val="0"/>
        </w:rPr>
        <w:t xml:space="preserve"> {</w:t>
      </w:r>
    </w:p>
    <w:p w14:paraId="3453FA15" w14:textId="77777777" w:rsidR="00367B42" w:rsidRPr="00613175" w:rsidRDefault="00367B42" w:rsidP="00367B42">
      <w:pPr>
        <w:pStyle w:val="PL"/>
        <w:rPr>
          <w:noProof w:val="0"/>
        </w:rPr>
      </w:pPr>
      <w:r w:rsidRPr="00613175">
        <w:rPr>
          <w:noProof w:val="0"/>
        </w:rPr>
        <w:t xml:space="preserve">  </w:t>
      </w:r>
      <w:r w:rsidRPr="00613175">
        <w:rPr>
          <w:b/>
          <w:bCs/>
          <w:noProof w:val="0"/>
        </w:rPr>
        <w:t>when</w:t>
      </w:r>
      <w:r w:rsidRPr="00613175">
        <w:rPr>
          <w:noProof w:val="0"/>
        </w:rPr>
        <w:t xml:space="preserve"> { UE is being made to resume the call }</w:t>
      </w:r>
    </w:p>
    <w:p w14:paraId="14ADCF26" w14:textId="77777777" w:rsidR="00367B42" w:rsidRPr="00613175" w:rsidRDefault="00367B42" w:rsidP="00367B42">
      <w:pPr>
        <w:pStyle w:val="PL"/>
        <w:rPr>
          <w:noProof w:val="0"/>
        </w:rPr>
      </w:pPr>
      <w:r w:rsidRPr="00613175">
        <w:rPr>
          <w:noProof w:val="0"/>
        </w:rPr>
        <w:t xml:space="preserve">    </w:t>
      </w:r>
      <w:r w:rsidRPr="00613175">
        <w:rPr>
          <w:b/>
          <w:bCs/>
          <w:noProof w:val="0"/>
        </w:rPr>
        <w:t>then</w:t>
      </w:r>
      <w:r w:rsidRPr="00613175">
        <w:rPr>
          <w:noProof w:val="0"/>
        </w:rPr>
        <w:t xml:space="preserve"> { UE sends re-INVITE or UPDATE, and completes the call resume procedure }</w:t>
      </w:r>
    </w:p>
    <w:p w14:paraId="6AF09E46" w14:textId="77777777" w:rsidR="00367B42" w:rsidRPr="00613175" w:rsidRDefault="00367B42" w:rsidP="00367B42">
      <w:pPr>
        <w:pStyle w:val="PL"/>
        <w:rPr>
          <w:noProof w:val="0"/>
        </w:rPr>
      </w:pPr>
      <w:r w:rsidRPr="00613175">
        <w:rPr>
          <w:noProof w:val="0"/>
        </w:rPr>
        <w:t xml:space="preserve">            }</w:t>
      </w:r>
    </w:p>
    <w:p w14:paraId="2BF4C97C" w14:textId="25FF5503" w:rsidR="00367B42" w:rsidRPr="00613175" w:rsidRDefault="00367B42" w:rsidP="00367B42">
      <w:pPr>
        <w:pStyle w:val="PL"/>
        <w:rPr>
          <w:noProof w:val="0"/>
        </w:rPr>
      </w:pPr>
    </w:p>
    <w:p w14:paraId="68E25CCE" w14:textId="77777777" w:rsidR="00367B42" w:rsidRPr="00613175" w:rsidRDefault="00367B42" w:rsidP="00367B42">
      <w:pPr>
        <w:pStyle w:val="H6"/>
      </w:pPr>
      <w:r w:rsidRPr="00613175">
        <w:t>8.27.2</w:t>
      </w:r>
      <w:r w:rsidRPr="00613175">
        <w:tab/>
        <w:t>Conformance Requirements</w:t>
      </w:r>
    </w:p>
    <w:p w14:paraId="4F0F44F8" w14:textId="77777777" w:rsidR="00367B42" w:rsidRPr="00613175" w:rsidRDefault="00367B42" w:rsidP="00367B42">
      <w:r w:rsidRPr="00613175">
        <w:t>The conformance requirements covered in the present test case are, unless otherwise stated, Rel-15 requirements.</w:t>
      </w:r>
    </w:p>
    <w:p w14:paraId="17D5BAC8" w14:textId="77777777" w:rsidR="00367B42" w:rsidRPr="00613175" w:rsidRDefault="00367B42" w:rsidP="00367B42">
      <w:r w:rsidRPr="00613175">
        <w:t>[TS 24.610 clause 4.5.2.1]:</w:t>
      </w:r>
    </w:p>
    <w:p w14:paraId="7D6B5894" w14:textId="77777777" w:rsidR="00367B42" w:rsidRPr="00613175" w:rsidRDefault="00367B42" w:rsidP="00367B42">
      <w:r w:rsidRPr="00613175">
        <w:t>In addition to the application of procedures according to 3GPP TS 24.229 [1], the following procedures shall be applied at the invoking UE in accordance with RFC 3264 [4].</w:t>
      </w:r>
    </w:p>
    <w:p w14:paraId="1A322260" w14:textId="77777777" w:rsidR="00367B42" w:rsidRPr="00613175" w:rsidRDefault="00367B42" w:rsidP="00367B42">
      <w:r w:rsidRPr="00613175">
        <w:t>A UE shall not invoke the HOLD service on a dialog associated with an emergency call the UE has initiated.</w:t>
      </w:r>
    </w:p>
    <w:p w14:paraId="105D730D" w14:textId="77777777" w:rsidR="00367B42" w:rsidRPr="00613175" w:rsidRDefault="00367B42" w:rsidP="00367B42">
      <w:r w:rsidRPr="00613175">
        <w:t>If not all the media streams are affected, the invoking UE shall generate a new SDP offer where:</w:t>
      </w:r>
    </w:p>
    <w:p w14:paraId="6C1379B6" w14:textId="77777777" w:rsidR="00367B42" w:rsidRPr="00613175" w:rsidRDefault="00367B42" w:rsidP="00367B42">
      <w:pPr>
        <w:pStyle w:val="B10"/>
      </w:pPr>
      <w:r w:rsidRPr="00613175">
        <w:t>1)</w:t>
      </w:r>
      <w:r w:rsidRPr="00613175">
        <w:tab/>
        <w:t>for each media stream that is to be held, the SDP offer contains:</w:t>
      </w:r>
    </w:p>
    <w:p w14:paraId="4231199A" w14:textId="77777777" w:rsidR="00367B42" w:rsidRPr="00613175" w:rsidRDefault="00367B42" w:rsidP="00367B42">
      <w:pPr>
        <w:pStyle w:val="B2"/>
      </w:pPr>
      <w:r w:rsidRPr="00613175">
        <w:t>-</w:t>
      </w:r>
      <w:r w:rsidRPr="00613175">
        <w:tab/>
        <w:t>an "inactive" SDP attribute if the stream was previously set to "recvonly"; or</w:t>
      </w:r>
    </w:p>
    <w:p w14:paraId="70B004BB" w14:textId="77777777" w:rsidR="00367B42" w:rsidRPr="00613175" w:rsidRDefault="00367B42" w:rsidP="00367B42">
      <w:pPr>
        <w:pStyle w:val="B2"/>
      </w:pPr>
      <w:r w:rsidRPr="00613175">
        <w:t>-</w:t>
      </w:r>
      <w:r w:rsidRPr="00613175">
        <w:tab/>
        <w:t>a "sendonly" SDP attribute if the stream was previously set to "sendrecv";</w:t>
      </w:r>
    </w:p>
    <w:p w14:paraId="2BB26755" w14:textId="77777777" w:rsidR="00367B42" w:rsidRPr="00613175" w:rsidRDefault="00367B42" w:rsidP="00367B42">
      <w:pPr>
        <w:pStyle w:val="NO"/>
      </w:pPr>
      <w:r w:rsidRPr="00613175">
        <w:t>NOTE 1:</w:t>
      </w:r>
      <w:r w:rsidRPr="00613175">
        <w:tab/>
        <w:t>If the directionality attribute of the media stream is currently "sendonly" or "inactive", then that media stream is not put on hold and, in the SDP offer, the directionality for that media stream remains unchanged.</w:t>
      </w:r>
    </w:p>
    <w:p w14:paraId="7632E2D8" w14:textId="77777777" w:rsidR="00367B42" w:rsidRPr="00613175" w:rsidRDefault="00367B42" w:rsidP="00367B42">
      <w:pPr>
        <w:pStyle w:val="B10"/>
      </w:pPr>
      <w:r w:rsidRPr="00613175">
        <w:t>2)</w:t>
      </w:r>
      <w:r w:rsidRPr="00613175">
        <w:tab/>
        <w:t>for each held media stream that is to be resumed, the SDP offer contains:</w:t>
      </w:r>
    </w:p>
    <w:p w14:paraId="193576CD" w14:textId="77777777" w:rsidR="00367B42" w:rsidRPr="00613175" w:rsidRDefault="00367B42" w:rsidP="00367B42">
      <w:pPr>
        <w:pStyle w:val="B2"/>
      </w:pPr>
      <w:r w:rsidRPr="00613175">
        <w:t>-</w:t>
      </w:r>
      <w:r w:rsidRPr="00613175">
        <w:tab/>
        <w:t>a "recvonly" SDP attribute if the stream was previously an inactive media stream; or</w:t>
      </w:r>
    </w:p>
    <w:p w14:paraId="331B538A" w14:textId="77777777" w:rsidR="00367B42" w:rsidRPr="00613175" w:rsidRDefault="00367B42" w:rsidP="00367B42">
      <w:pPr>
        <w:pStyle w:val="B2"/>
      </w:pPr>
      <w:r w:rsidRPr="00613175">
        <w:t>-</w:t>
      </w:r>
      <w:r w:rsidRPr="00613175">
        <w:tab/>
        <w:t>a "sendrecv" SDP attribute if the stream was previously a sendonly media stream, or the attribute may be omitted, since sendrecv is the default; and</w:t>
      </w:r>
    </w:p>
    <w:p w14:paraId="3A60B065" w14:textId="77777777" w:rsidR="00367B42" w:rsidRPr="00613175" w:rsidRDefault="00367B42" w:rsidP="00367B42">
      <w:pPr>
        <w:pStyle w:val="B10"/>
      </w:pPr>
      <w:r w:rsidRPr="00613175">
        <w:t>3)</w:t>
      </w:r>
      <w:r w:rsidRPr="00613175">
        <w:tab/>
        <w:t>for each media stream that is unaffected, the media parameters in the SDP offer remain unchanged from the previous SDP.</w:t>
      </w:r>
    </w:p>
    <w:p w14:paraId="2A5BF5AC" w14:textId="77777777" w:rsidR="00367B42" w:rsidRPr="00613175" w:rsidRDefault="00367B42" w:rsidP="00367B42">
      <w:r w:rsidRPr="00613175">
        <w:t>If all the media streams are to be held:</w:t>
      </w:r>
    </w:p>
    <w:p w14:paraId="24EC9F4D" w14:textId="77777777" w:rsidR="00367B42" w:rsidRPr="00613175" w:rsidRDefault="00367B42" w:rsidP="00367B42">
      <w:pPr>
        <w:pStyle w:val="B10"/>
      </w:pPr>
      <w:r w:rsidRPr="00613175">
        <w:t>-</w:t>
      </w:r>
      <w:r w:rsidRPr="00613175">
        <w:tab/>
        <w:t>if they all have identical directionality, the invoking UE shall generate an SDP offer containing a session level direction attribute, or separate media level direction attributes, in the SDP that is set to:</w:t>
      </w:r>
    </w:p>
    <w:p w14:paraId="24A82251" w14:textId="77777777" w:rsidR="00367B42" w:rsidRPr="00613175" w:rsidRDefault="00367B42" w:rsidP="00367B42">
      <w:pPr>
        <w:pStyle w:val="B2"/>
      </w:pPr>
      <w:r w:rsidRPr="00613175">
        <w:t>1)</w:t>
      </w:r>
      <w:r w:rsidRPr="00613175">
        <w:tab/>
        <w:t>"inactive" if the streams were previously set to "recvonly"; or</w:t>
      </w:r>
    </w:p>
    <w:p w14:paraId="613952FE" w14:textId="77777777" w:rsidR="00367B42" w:rsidRPr="00613175" w:rsidRDefault="00367B42" w:rsidP="00367B42">
      <w:pPr>
        <w:pStyle w:val="B2"/>
      </w:pPr>
      <w:r w:rsidRPr="00613175">
        <w:t>2)</w:t>
      </w:r>
      <w:r w:rsidRPr="00613175">
        <w:tab/>
        <w:t>"sendonly" if the streams were previously set to "sendrecv"; and</w:t>
      </w:r>
    </w:p>
    <w:p w14:paraId="6F31C4BE" w14:textId="77777777" w:rsidR="00367B42" w:rsidRPr="00613175" w:rsidRDefault="00367B42" w:rsidP="00367B42">
      <w:pPr>
        <w:pStyle w:val="NO"/>
      </w:pPr>
      <w:r w:rsidRPr="00613175">
        <w:t>NOTE 2:</w:t>
      </w:r>
      <w:r w:rsidRPr="00613175">
        <w:tab/>
        <w:t>If the directionality attribute of all the media streams is currently "sendonly" or "inactive", then all these media streams are not put on hold and, in the SDP offer, the directionality for these media streams will remain unchanged.</w:t>
      </w:r>
    </w:p>
    <w:p w14:paraId="6355B17F" w14:textId="77777777" w:rsidR="00367B42" w:rsidRPr="00613175" w:rsidRDefault="00367B42" w:rsidP="00367B42">
      <w:pPr>
        <w:pStyle w:val="B10"/>
      </w:pPr>
      <w:r w:rsidRPr="00613175">
        <w:t>-</w:t>
      </w:r>
      <w:r w:rsidRPr="00613175">
        <w:tab/>
        <w:t>if they all do not have identical directionality, then for each media stream in the session, the invoking UE shall follow the procedure listed above for individual media streams.</w:t>
      </w:r>
    </w:p>
    <w:p w14:paraId="6987345E" w14:textId="77777777" w:rsidR="00367B42" w:rsidRPr="00613175" w:rsidRDefault="00367B42" w:rsidP="00367B42">
      <w:r w:rsidRPr="00613175">
        <w:t>If all the media streams were previously on hold and are to be resumed:</w:t>
      </w:r>
    </w:p>
    <w:p w14:paraId="02F0F52F" w14:textId="77777777" w:rsidR="00367B42" w:rsidRPr="00613175" w:rsidRDefault="00367B42" w:rsidP="00367B42">
      <w:pPr>
        <w:pStyle w:val="B10"/>
      </w:pPr>
      <w:r w:rsidRPr="00613175">
        <w:t>-</w:t>
      </w:r>
      <w:r w:rsidRPr="00613175">
        <w:tab/>
        <w:t>if they all have identical directionality, the invoking UE shall generate a session level direction attribute, or separate media level direction attributes, in the SDP that is set to:</w:t>
      </w:r>
    </w:p>
    <w:p w14:paraId="70FAC94A" w14:textId="77777777" w:rsidR="00367B42" w:rsidRPr="00613175" w:rsidRDefault="00367B42" w:rsidP="00367B42">
      <w:pPr>
        <w:pStyle w:val="B2"/>
      </w:pPr>
      <w:r w:rsidRPr="00613175">
        <w:t>1)</w:t>
      </w:r>
      <w:r w:rsidRPr="00613175">
        <w:tab/>
        <w:t>"recvonly" if the streams were previously inactive media streams; or</w:t>
      </w:r>
    </w:p>
    <w:p w14:paraId="60090515" w14:textId="77777777" w:rsidR="00367B42" w:rsidRPr="00613175" w:rsidRDefault="00367B42" w:rsidP="00367B42">
      <w:pPr>
        <w:pStyle w:val="B2"/>
      </w:pPr>
      <w:r w:rsidRPr="00613175">
        <w:t>2)</w:t>
      </w:r>
      <w:r w:rsidRPr="00613175">
        <w:tab/>
        <w:t>"sendrecv" if the streams were previously sendonly media streams, or the attribute may be omitted, since sendrecv is the default; and</w:t>
      </w:r>
    </w:p>
    <w:p w14:paraId="5514E872" w14:textId="77777777" w:rsidR="00367B42" w:rsidRPr="00613175" w:rsidRDefault="00367B42" w:rsidP="00367B42">
      <w:pPr>
        <w:pStyle w:val="B10"/>
      </w:pPr>
      <w:r w:rsidRPr="00613175">
        <w:t>-</w:t>
      </w:r>
      <w:r w:rsidRPr="00613175">
        <w:tab/>
        <w:t>if they all do not have identical directionality, then for each media stream in the session, the invoking UE shall follow the procedure listed above for individual media streams.</w:t>
      </w:r>
    </w:p>
    <w:p w14:paraId="1E2633E2" w14:textId="77777777" w:rsidR="00367B42" w:rsidRPr="00613175" w:rsidRDefault="00367B42" w:rsidP="00367B42">
      <w:r w:rsidRPr="00613175">
        <w:t>If, in the generated SDP offer, there is at least one media stream whose directionality has changed from the previous SDP, the UE shall send the generated SDP offer in a re-INVITE request (or UPDATE request) to the remote UE.</w:t>
      </w:r>
    </w:p>
    <w:p w14:paraId="3AA1301B" w14:textId="77777777" w:rsidR="00367B42" w:rsidRPr="00613175" w:rsidRDefault="00367B42" w:rsidP="00367B42">
      <w:pPr>
        <w:rPr>
          <w:rFonts w:eastAsia="DengXian"/>
        </w:rPr>
      </w:pPr>
      <w:r w:rsidRPr="00613175">
        <w:rPr>
          <w:rFonts w:eastAsia="DengXian"/>
        </w:rPr>
        <w:t>[TS 26.114 clause 7.3.1]:</w:t>
      </w:r>
    </w:p>
    <w:p w14:paraId="54BF4ED4" w14:textId="77777777" w:rsidR="00367B42" w:rsidRPr="00613175" w:rsidRDefault="00367B42" w:rsidP="00367B42">
      <w:pPr>
        <w:rPr>
          <w:rFonts w:eastAsia="SimSun"/>
        </w:rPr>
      </w:pPr>
      <w:r w:rsidRPr="00613175">
        <w:lastRenderedPageBreak/>
        <w:t>RTCP packets should be sent for all types of multimedia sessions to enable synchronization with other RTP transported media, remote end-point aliveness information, monitoring of the transmission quality, and carriage of feedback messages such as TMMBR for video and RTCP APP for speech. The RR value should be set greater than zero to enable RTCP packets to be sent when media is put on hold and during active RTP media transmission, including real-time text sessions which may have infrequent RTP media transmissions.</w:t>
      </w:r>
    </w:p>
    <w:p w14:paraId="4A3FFEBF" w14:textId="77777777" w:rsidR="00367B42" w:rsidRPr="00613175" w:rsidRDefault="00367B42" w:rsidP="00367B42">
      <w:pPr>
        <w:rPr>
          <w:rFonts w:eastAsia="DengXian"/>
        </w:rPr>
      </w:pPr>
      <w:r w:rsidRPr="00613175">
        <w:rPr>
          <w:rFonts w:eastAsia="DengXian"/>
        </w:rPr>
        <w:t>[TS 24.229 clause 6.1.1]:</w:t>
      </w:r>
    </w:p>
    <w:p w14:paraId="141CB62A" w14:textId="77777777" w:rsidR="00367B42" w:rsidRPr="00613175" w:rsidRDefault="00367B42" w:rsidP="00367B42">
      <w:pPr>
        <w:rPr>
          <w:rFonts w:eastAsia="SimSun"/>
        </w:rPr>
      </w:pPr>
      <w:r w:rsidRPr="00613175">
        <w:t>If the media line in the SDP message body indicates the usage of RTP/RTCP,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2C851564" w14:textId="77777777" w:rsidR="00367B42" w:rsidRPr="00613175" w:rsidRDefault="00367B42" w:rsidP="00367B42">
      <w:r w:rsidRPr="00613175">
        <w:t>For other media streams the "b=" media descriptor may be included. The value or absence of the "b=" parameter will affect the assigned QoS which is defined in or 3GPP 29.213 [13C].</w:t>
      </w:r>
    </w:p>
    <w:p w14:paraId="089276A5" w14:textId="77777777" w:rsidR="00367B42" w:rsidRPr="00613175" w:rsidRDefault="00367B42" w:rsidP="00367B42">
      <w:pPr>
        <w:pStyle w:val="NO"/>
      </w:pPr>
      <w:r w:rsidRPr="00613175">
        <w:t>NOTE 3:</w:t>
      </w:r>
      <w:r w:rsidRPr="00613175">
        <w:tab/>
        <w:t>In a two-party session where both participants are active, the RTCP receiver reports are not sent, therefore, the RR bandwidth modifier will typically get the value of zero.</w:t>
      </w:r>
    </w:p>
    <w:p w14:paraId="75DE5F32" w14:textId="77777777" w:rsidR="00367B42" w:rsidRPr="00613175" w:rsidRDefault="00367B42" w:rsidP="00367B42">
      <w:pPr>
        <w:pStyle w:val="H6"/>
      </w:pPr>
      <w:r w:rsidRPr="00613175">
        <w:t>8.27.3</w:t>
      </w:r>
      <w:r w:rsidRPr="00613175">
        <w:tab/>
        <w:t>Test description</w:t>
      </w:r>
    </w:p>
    <w:p w14:paraId="6EF6F766" w14:textId="77777777" w:rsidR="00367B42" w:rsidRPr="00613175" w:rsidRDefault="00367B42" w:rsidP="00367B42">
      <w:pPr>
        <w:pStyle w:val="H6"/>
      </w:pPr>
      <w:r w:rsidRPr="00613175">
        <w:t>8.27.3.1</w:t>
      </w:r>
      <w:r w:rsidRPr="00613175">
        <w:tab/>
        <w:t>Pre-test conditions</w:t>
      </w:r>
    </w:p>
    <w:p w14:paraId="137DF62C" w14:textId="77777777" w:rsidR="00367B42" w:rsidRPr="00613175" w:rsidRDefault="00367B42" w:rsidP="00367B42">
      <w:pPr>
        <w:pStyle w:val="H6"/>
      </w:pPr>
      <w:r w:rsidRPr="00613175">
        <w:t>System Simulator:</w:t>
      </w:r>
    </w:p>
    <w:p w14:paraId="6259C209" w14:textId="77777777" w:rsidR="00367B42" w:rsidRPr="00613175" w:rsidRDefault="00367B42" w:rsidP="00367B42">
      <w:pPr>
        <w:pStyle w:val="B10"/>
      </w:pPr>
      <w:r w:rsidRPr="00613175">
        <w:t>-</w:t>
      </w:r>
      <w:r w:rsidRPr="00613175">
        <w:tab/>
        <w:t>1 NR Cell connected to 5GC, default parameters.</w:t>
      </w:r>
    </w:p>
    <w:p w14:paraId="2875BB1F" w14:textId="77777777" w:rsidR="00367B42" w:rsidRPr="00613175" w:rsidRDefault="00367B42" w:rsidP="00367B42">
      <w:pPr>
        <w:pStyle w:val="H6"/>
      </w:pPr>
      <w:r w:rsidRPr="00613175">
        <w:t>UE:</w:t>
      </w:r>
    </w:p>
    <w:p w14:paraId="479864A9" w14:textId="77777777" w:rsidR="00367B42" w:rsidRPr="00613175" w:rsidRDefault="00367B42" w:rsidP="00367B42">
      <w:pPr>
        <w:pStyle w:val="B10"/>
      </w:pPr>
      <w:r w:rsidRPr="00613175">
        <w:t>-</w:t>
      </w:r>
      <w:r w:rsidRPr="00613175">
        <w:tab/>
        <w:t>UE contains either ISIM and USIM applications or only USIM application on UICC.</w:t>
      </w:r>
    </w:p>
    <w:p w14:paraId="3C5A7D6A" w14:textId="77777777" w:rsidR="00367B42" w:rsidRPr="00613175" w:rsidRDefault="00367B42" w:rsidP="00367B42">
      <w:pPr>
        <w:pStyle w:val="B10"/>
      </w:pPr>
      <w:r w:rsidRPr="00613175">
        <w:t>-</w:t>
      </w:r>
      <w:r w:rsidRPr="00613175">
        <w:tab/>
        <w:t>UE is configured to register for IMS after switch on.</w:t>
      </w:r>
    </w:p>
    <w:p w14:paraId="768A1310" w14:textId="77777777" w:rsidR="00367B42" w:rsidRPr="00613175" w:rsidRDefault="00367B42" w:rsidP="00367B42">
      <w:pPr>
        <w:pStyle w:val="B10"/>
      </w:pPr>
      <w:r w:rsidRPr="00613175">
        <w:t xml:space="preserve">- </w:t>
      </w:r>
      <w:r w:rsidRPr="00613175">
        <w:tab/>
        <w:t>UE is configured to use preconditions</w:t>
      </w:r>
    </w:p>
    <w:p w14:paraId="2A0A3890" w14:textId="77777777" w:rsidR="00367B42" w:rsidRPr="00613175" w:rsidRDefault="00367B42" w:rsidP="00367B42">
      <w:pPr>
        <w:pStyle w:val="H6"/>
      </w:pPr>
      <w:r w:rsidRPr="00613175">
        <w:t>Preamble:</w:t>
      </w:r>
    </w:p>
    <w:p w14:paraId="6528A794" w14:textId="77777777" w:rsidR="00367B42" w:rsidRPr="00613175" w:rsidRDefault="00367B42" w:rsidP="00367B42">
      <w:pPr>
        <w:pStyle w:val="B10"/>
      </w:pPr>
      <w:r w:rsidRPr="00613175">
        <w:t>-</w:t>
      </w:r>
      <w:r w:rsidRPr="00613175">
        <w:tab/>
        <w:t xml:space="preserve">The UE has registered to IMS and set up the MO </w:t>
      </w:r>
      <w:r w:rsidRPr="00613175">
        <w:rPr>
          <w:lang w:eastAsia="zh-CN"/>
        </w:rPr>
        <w:t xml:space="preserve">Video </w:t>
      </w:r>
      <w:r w:rsidRPr="00613175">
        <w:t>call, by executing the generic test procedure in Annex A.2 up to the last step and thereafter executing the generic test procedure in A.15.1.</w:t>
      </w:r>
    </w:p>
    <w:p w14:paraId="63B1CC9A" w14:textId="77777777" w:rsidR="00367B42" w:rsidRPr="00613175" w:rsidRDefault="00367B42" w:rsidP="00367B42">
      <w:pPr>
        <w:pStyle w:val="H6"/>
      </w:pPr>
      <w:r w:rsidRPr="00613175">
        <w:t>8.27.3.2</w:t>
      </w:r>
      <w:r w:rsidRPr="00613175">
        <w:tab/>
        <w:t>Test procedure sequence</w:t>
      </w:r>
    </w:p>
    <w:p w14:paraId="3703291B" w14:textId="77777777" w:rsidR="00367B42" w:rsidRPr="00613175" w:rsidRDefault="00367B42" w:rsidP="00367B42">
      <w:pPr>
        <w:pStyle w:val="TH"/>
      </w:pPr>
      <w:r w:rsidRPr="00613175">
        <w:t>Table 8.27.3.2-1: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965"/>
        <w:gridCol w:w="708"/>
        <w:gridCol w:w="2974"/>
        <w:gridCol w:w="567"/>
        <w:gridCol w:w="850"/>
      </w:tblGrid>
      <w:tr w:rsidR="00367B42" w:rsidRPr="00613175" w14:paraId="3C610D70" w14:textId="77777777" w:rsidTr="00367B42">
        <w:trPr>
          <w:jc w:val="center"/>
        </w:trPr>
        <w:tc>
          <w:tcPr>
            <w:tcW w:w="567" w:type="dxa"/>
            <w:tcBorders>
              <w:top w:val="single" w:sz="4" w:space="0" w:color="auto"/>
              <w:left w:val="single" w:sz="4" w:space="0" w:color="auto"/>
              <w:bottom w:val="nil"/>
              <w:right w:val="single" w:sz="4" w:space="0" w:color="auto"/>
            </w:tcBorders>
            <w:hideMark/>
          </w:tcPr>
          <w:p w14:paraId="0F4CBFA3" w14:textId="77777777" w:rsidR="00367B42" w:rsidRPr="00613175" w:rsidRDefault="00367B42">
            <w:pPr>
              <w:pStyle w:val="TAH"/>
            </w:pPr>
            <w:r w:rsidRPr="00613175">
              <w:t>St</w:t>
            </w:r>
          </w:p>
        </w:tc>
        <w:tc>
          <w:tcPr>
            <w:tcW w:w="3968" w:type="dxa"/>
            <w:tcBorders>
              <w:top w:val="single" w:sz="4" w:space="0" w:color="auto"/>
              <w:left w:val="nil"/>
              <w:bottom w:val="single" w:sz="4" w:space="0" w:color="auto"/>
              <w:right w:val="single" w:sz="4" w:space="0" w:color="auto"/>
            </w:tcBorders>
            <w:hideMark/>
          </w:tcPr>
          <w:p w14:paraId="0E6086FE" w14:textId="77777777" w:rsidR="00367B42" w:rsidRPr="00613175" w:rsidRDefault="00367B42">
            <w:pPr>
              <w:pStyle w:val="TAH"/>
            </w:pPr>
            <w:r w:rsidRPr="00613175">
              <w:t>Procedure</w:t>
            </w:r>
          </w:p>
        </w:tc>
        <w:tc>
          <w:tcPr>
            <w:tcW w:w="3684" w:type="dxa"/>
            <w:gridSpan w:val="2"/>
            <w:tcBorders>
              <w:top w:val="single" w:sz="4" w:space="0" w:color="auto"/>
              <w:left w:val="nil"/>
              <w:bottom w:val="single" w:sz="4" w:space="0" w:color="auto"/>
              <w:right w:val="single" w:sz="4" w:space="0" w:color="auto"/>
            </w:tcBorders>
            <w:hideMark/>
          </w:tcPr>
          <w:p w14:paraId="28276949" w14:textId="77777777" w:rsidR="00367B42" w:rsidRPr="00613175" w:rsidRDefault="00367B42">
            <w:pPr>
              <w:pStyle w:val="TAH"/>
            </w:pPr>
            <w:r w:rsidRPr="00613175">
              <w:t>Message Sequence</w:t>
            </w:r>
          </w:p>
        </w:tc>
        <w:tc>
          <w:tcPr>
            <w:tcW w:w="567" w:type="dxa"/>
            <w:tcBorders>
              <w:top w:val="single" w:sz="4" w:space="0" w:color="auto"/>
              <w:left w:val="nil"/>
              <w:bottom w:val="nil"/>
              <w:right w:val="single" w:sz="4" w:space="0" w:color="auto"/>
            </w:tcBorders>
            <w:hideMark/>
          </w:tcPr>
          <w:p w14:paraId="0AFED30A" w14:textId="77777777" w:rsidR="00367B42" w:rsidRPr="00613175" w:rsidRDefault="00367B42">
            <w:pPr>
              <w:pStyle w:val="TAH"/>
            </w:pPr>
            <w:r w:rsidRPr="00613175">
              <w:t>TP</w:t>
            </w:r>
          </w:p>
        </w:tc>
        <w:tc>
          <w:tcPr>
            <w:tcW w:w="850" w:type="dxa"/>
            <w:tcBorders>
              <w:top w:val="single" w:sz="4" w:space="0" w:color="auto"/>
              <w:left w:val="nil"/>
              <w:bottom w:val="nil"/>
              <w:right w:val="single" w:sz="4" w:space="0" w:color="auto"/>
            </w:tcBorders>
            <w:hideMark/>
          </w:tcPr>
          <w:p w14:paraId="6CF2DEFA" w14:textId="77777777" w:rsidR="00367B42" w:rsidRPr="00613175" w:rsidRDefault="00367B42">
            <w:pPr>
              <w:pStyle w:val="TAH"/>
            </w:pPr>
            <w:r w:rsidRPr="00613175">
              <w:t>Verdict</w:t>
            </w:r>
          </w:p>
        </w:tc>
      </w:tr>
      <w:tr w:rsidR="00367B42" w:rsidRPr="00613175" w14:paraId="4A7657C9" w14:textId="77777777" w:rsidTr="00367B42">
        <w:trPr>
          <w:jc w:val="center"/>
        </w:trPr>
        <w:tc>
          <w:tcPr>
            <w:tcW w:w="567" w:type="dxa"/>
            <w:tcBorders>
              <w:top w:val="nil"/>
              <w:left w:val="single" w:sz="4" w:space="0" w:color="auto"/>
              <w:bottom w:val="single" w:sz="4" w:space="0" w:color="auto"/>
              <w:right w:val="single" w:sz="4" w:space="0" w:color="auto"/>
            </w:tcBorders>
          </w:tcPr>
          <w:p w14:paraId="724D5BD3" w14:textId="77777777" w:rsidR="00367B42" w:rsidRPr="00613175" w:rsidRDefault="00367B42">
            <w:pPr>
              <w:pStyle w:val="TAH"/>
            </w:pPr>
          </w:p>
        </w:tc>
        <w:tc>
          <w:tcPr>
            <w:tcW w:w="3968" w:type="dxa"/>
            <w:tcBorders>
              <w:top w:val="single" w:sz="4" w:space="0" w:color="auto"/>
              <w:left w:val="nil"/>
              <w:bottom w:val="single" w:sz="4" w:space="0" w:color="auto"/>
              <w:right w:val="single" w:sz="4" w:space="0" w:color="auto"/>
            </w:tcBorders>
          </w:tcPr>
          <w:p w14:paraId="1CC89B33" w14:textId="77777777" w:rsidR="00367B42" w:rsidRPr="00613175" w:rsidRDefault="00367B42">
            <w:pPr>
              <w:pStyle w:val="TAH"/>
            </w:pPr>
          </w:p>
        </w:tc>
        <w:tc>
          <w:tcPr>
            <w:tcW w:w="708" w:type="dxa"/>
            <w:tcBorders>
              <w:top w:val="single" w:sz="4" w:space="0" w:color="auto"/>
              <w:left w:val="nil"/>
              <w:bottom w:val="single" w:sz="4" w:space="0" w:color="auto"/>
              <w:right w:val="single" w:sz="4" w:space="0" w:color="auto"/>
            </w:tcBorders>
            <w:hideMark/>
          </w:tcPr>
          <w:p w14:paraId="56F6BC95" w14:textId="77777777" w:rsidR="00367B42" w:rsidRPr="00613175" w:rsidRDefault="00367B42">
            <w:pPr>
              <w:pStyle w:val="TAH"/>
            </w:pPr>
            <w:r w:rsidRPr="00613175">
              <w:t>U - S</w:t>
            </w:r>
          </w:p>
        </w:tc>
        <w:tc>
          <w:tcPr>
            <w:tcW w:w="2976" w:type="dxa"/>
            <w:tcBorders>
              <w:top w:val="single" w:sz="4" w:space="0" w:color="auto"/>
              <w:left w:val="nil"/>
              <w:bottom w:val="single" w:sz="4" w:space="0" w:color="auto"/>
              <w:right w:val="single" w:sz="4" w:space="0" w:color="auto"/>
            </w:tcBorders>
            <w:hideMark/>
          </w:tcPr>
          <w:p w14:paraId="52AD7DCA" w14:textId="77777777" w:rsidR="00367B42" w:rsidRPr="00613175" w:rsidRDefault="00367B42">
            <w:pPr>
              <w:pStyle w:val="TAH"/>
            </w:pPr>
            <w:r w:rsidRPr="00613175">
              <w:t>Message</w:t>
            </w:r>
          </w:p>
        </w:tc>
        <w:tc>
          <w:tcPr>
            <w:tcW w:w="567" w:type="dxa"/>
            <w:tcBorders>
              <w:top w:val="nil"/>
              <w:left w:val="nil"/>
              <w:bottom w:val="single" w:sz="4" w:space="0" w:color="auto"/>
              <w:right w:val="single" w:sz="4" w:space="0" w:color="auto"/>
            </w:tcBorders>
          </w:tcPr>
          <w:p w14:paraId="64BF8A2B" w14:textId="77777777" w:rsidR="00367B42" w:rsidRPr="00613175" w:rsidRDefault="00367B42">
            <w:pPr>
              <w:pStyle w:val="TAH"/>
            </w:pPr>
          </w:p>
        </w:tc>
        <w:tc>
          <w:tcPr>
            <w:tcW w:w="850" w:type="dxa"/>
            <w:tcBorders>
              <w:top w:val="nil"/>
              <w:left w:val="nil"/>
              <w:bottom w:val="single" w:sz="4" w:space="0" w:color="auto"/>
              <w:right w:val="single" w:sz="4" w:space="0" w:color="auto"/>
            </w:tcBorders>
          </w:tcPr>
          <w:p w14:paraId="23248105" w14:textId="77777777" w:rsidR="00367B42" w:rsidRPr="00613175" w:rsidRDefault="00367B42">
            <w:pPr>
              <w:pStyle w:val="TAH"/>
            </w:pPr>
          </w:p>
        </w:tc>
      </w:tr>
      <w:tr w:rsidR="00367B42" w:rsidRPr="00613175" w14:paraId="730B74DE" w14:textId="77777777" w:rsidTr="00367B42">
        <w:trPr>
          <w:jc w:val="center"/>
        </w:trPr>
        <w:tc>
          <w:tcPr>
            <w:tcW w:w="567" w:type="dxa"/>
            <w:tcBorders>
              <w:top w:val="nil"/>
              <w:left w:val="single" w:sz="4" w:space="0" w:color="auto"/>
              <w:bottom w:val="single" w:sz="4" w:space="0" w:color="auto"/>
              <w:right w:val="single" w:sz="4" w:space="0" w:color="auto"/>
            </w:tcBorders>
            <w:hideMark/>
          </w:tcPr>
          <w:p w14:paraId="391291FC" w14:textId="77777777" w:rsidR="00367B42" w:rsidRPr="00613175" w:rsidRDefault="00367B42">
            <w:pPr>
              <w:pStyle w:val="TAC"/>
            </w:pPr>
            <w:r w:rsidRPr="00613175">
              <w:t>1</w:t>
            </w:r>
          </w:p>
        </w:tc>
        <w:tc>
          <w:tcPr>
            <w:tcW w:w="3968" w:type="dxa"/>
            <w:tcBorders>
              <w:top w:val="single" w:sz="4" w:space="0" w:color="auto"/>
              <w:left w:val="nil"/>
              <w:bottom w:val="single" w:sz="4" w:space="0" w:color="auto"/>
              <w:right w:val="single" w:sz="4" w:space="0" w:color="auto"/>
            </w:tcBorders>
            <w:hideMark/>
          </w:tcPr>
          <w:p w14:paraId="187753D4" w14:textId="77777777" w:rsidR="00367B42" w:rsidRPr="00613175" w:rsidRDefault="00367B42">
            <w:pPr>
              <w:pStyle w:val="TAL"/>
            </w:pPr>
            <w:r w:rsidRPr="00613175">
              <w:t>The UE is made to hold the call</w:t>
            </w:r>
          </w:p>
        </w:tc>
        <w:tc>
          <w:tcPr>
            <w:tcW w:w="708" w:type="dxa"/>
            <w:tcBorders>
              <w:top w:val="single" w:sz="4" w:space="0" w:color="auto"/>
              <w:left w:val="nil"/>
              <w:bottom w:val="single" w:sz="4" w:space="0" w:color="auto"/>
              <w:right w:val="single" w:sz="4" w:space="0" w:color="auto"/>
            </w:tcBorders>
            <w:hideMark/>
          </w:tcPr>
          <w:p w14:paraId="34D7B958" w14:textId="77777777" w:rsidR="00367B42" w:rsidRPr="00613175" w:rsidRDefault="00367B42">
            <w:pPr>
              <w:pStyle w:val="TAC"/>
            </w:pPr>
            <w:r w:rsidRPr="00613175">
              <w:t>-</w:t>
            </w:r>
          </w:p>
        </w:tc>
        <w:tc>
          <w:tcPr>
            <w:tcW w:w="2976" w:type="dxa"/>
            <w:tcBorders>
              <w:top w:val="single" w:sz="4" w:space="0" w:color="auto"/>
              <w:left w:val="nil"/>
              <w:bottom w:val="single" w:sz="4" w:space="0" w:color="auto"/>
              <w:right w:val="single" w:sz="4" w:space="0" w:color="auto"/>
            </w:tcBorders>
            <w:hideMark/>
          </w:tcPr>
          <w:p w14:paraId="52EE29D4" w14:textId="77777777" w:rsidR="00367B42" w:rsidRPr="00613175" w:rsidRDefault="00367B42">
            <w:pPr>
              <w:pStyle w:val="TAL"/>
            </w:pPr>
            <w:r w:rsidRPr="00613175">
              <w:t>-</w:t>
            </w:r>
          </w:p>
        </w:tc>
        <w:tc>
          <w:tcPr>
            <w:tcW w:w="567" w:type="dxa"/>
            <w:tcBorders>
              <w:top w:val="nil"/>
              <w:left w:val="nil"/>
              <w:bottom w:val="single" w:sz="4" w:space="0" w:color="auto"/>
              <w:right w:val="single" w:sz="4" w:space="0" w:color="auto"/>
            </w:tcBorders>
            <w:hideMark/>
          </w:tcPr>
          <w:p w14:paraId="15C78116" w14:textId="77777777" w:rsidR="00367B42" w:rsidRPr="00613175" w:rsidRDefault="00367B42">
            <w:pPr>
              <w:pStyle w:val="TAC"/>
              <w:rPr>
                <w:lang w:eastAsia="zh-CN"/>
              </w:rPr>
            </w:pPr>
            <w:r w:rsidRPr="00613175">
              <w:rPr>
                <w:lang w:eastAsia="zh-CN"/>
              </w:rPr>
              <w:t>-</w:t>
            </w:r>
          </w:p>
        </w:tc>
        <w:tc>
          <w:tcPr>
            <w:tcW w:w="850" w:type="dxa"/>
            <w:tcBorders>
              <w:top w:val="nil"/>
              <w:left w:val="nil"/>
              <w:bottom w:val="single" w:sz="4" w:space="0" w:color="auto"/>
              <w:right w:val="single" w:sz="4" w:space="0" w:color="auto"/>
            </w:tcBorders>
            <w:hideMark/>
          </w:tcPr>
          <w:p w14:paraId="21AFDF05" w14:textId="77777777" w:rsidR="00367B42" w:rsidRPr="00613175" w:rsidRDefault="00367B42">
            <w:pPr>
              <w:pStyle w:val="TAC"/>
              <w:rPr>
                <w:lang w:eastAsia="zh-CN"/>
              </w:rPr>
            </w:pPr>
            <w:r w:rsidRPr="00613175">
              <w:rPr>
                <w:lang w:eastAsia="zh-CN"/>
              </w:rPr>
              <w:t>-</w:t>
            </w:r>
          </w:p>
        </w:tc>
      </w:tr>
      <w:tr w:rsidR="00367B42" w:rsidRPr="00613175" w14:paraId="55522396" w14:textId="77777777" w:rsidTr="00367B42">
        <w:trPr>
          <w:jc w:val="center"/>
        </w:trPr>
        <w:tc>
          <w:tcPr>
            <w:tcW w:w="567" w:type="dxa"/>
            <w:tcBorders>
              <w:top w:val="nil"/>
              <w:left w:val="single" w:sz="4" w:space="0" w:color="auto"/>
              <w:bottom w:val="single" w:sz="4" w:space="0" w:color="auto"/>
              <w:right w:val="single" w:sz="4" w:space="0" w:color="auto"/>
            </w:tcBorders>
            <w:hideMark/>
          </w:tcPr>
          <w:p w14:paraId="198F4F61" w14:textId="77777777" w:rsidR="00367B42" w:rsidRPr="00613175" w:rsidRDefault="00367B42">
            <w:pPr>
              <w:pStyle w:val="TAC"/>
              <w:rPr>
                <w:lang w:eastAsia="en-US"/>
              </w:rPr>
            </w:pPr>
            <w:r w:rsidRPr="00613175">
              <w:t>2</w:t>
            </w:r>
          </w:p>
        </w:tc>
        <w:tc>
          <w:tcPr>
            <w:tcW w:w="3968" w:type="dxa"/>
            <w:tcBorders>
              <w:top w:val="single" w:sz="4" w:space="0" w:color="auto"/>
              <w:left w:val="nil"/>
              <w:bottom w:val="single" w:sz="4" w:space="0" w:color="auto"/>
              <w:right w:val="single" w:sz="4" w:space="0" w:color="auto"/>
            </w:tcBorders>
            <w:hideMark/>
          </w:tcPr>
          <w:p w14:paraId="29E4F0EA" w14:textId="77777777" w:rsidR="00367B42" w:rsidRPr="00613175" w:rsidRDefault="00367B42">
            <w:pPr>
              <w:pStyle w:val="TAL"/>
            </w:pPr>
            <w:r w:rsidRPr="00613175">
              <w:t>Check: Does the UE send INVITE or UPDATE with a SDP offer to hold the call?</w:t>
            </w:r>
          </w:p>
          <w:p w14:paraId="4EFB0F15" w14:textId="77777777" w:rsidR="00367B42" w:rsidRPr="00613175" w:rsidRDefault="00367B42">
            <w:pPr>
              <w:pStyle w:val="TAL"/>
            </w:pPr>
            <w:r w:rsidRPr="00613175">
              <w:t>(step 1 in annex A.24)</w:t>
            </w:r>
          </w:p>
        </w:tc>
        <w:tc>
          <w:tcPr>
            <w:tcW w:w="708" w:type="dxa"/>
            <w:tcBorders>
              <w:top w:val="single" w:sz="4" w:space="0" w:color="auto"/>
              <w:left w:val="nil"/>
              <w:bottom w:val="single" w:sz="4" w:space="0" w:color="auto"/>
              <w:right w:val="single" w:sz="4" w:space="0" w:color="auto"/>
            </w:tcBorders>
            <w:hideMark/>
          </w:tcPr>
          <w:p w14:paraId="107E7CD0" w14:textId="77777777" w:rsidR="00367B42" w:rsidRPr="00613175" w:rsidRDefault="00367B42">
            <w:pPr>
              <w:pStyle w:val="TAC"/>
            </w:pPr>
            <w:r w:rsidRPr="00613175">
              <w:t>--&gt;</w:t>
            </w:r>
          </w:p>
        </w:tc>
        <w:tc>
          <w:tcPr>
            <w:tcW w:w="2976" w:type="dxa"/>
            <w:tcBorders>
              <w:top w:val="single" w:sz="4" w:space="0" w:color="auto"/>
              <w:left w:val="nil"/>
              <w:bottom w:val="single" w:sz="4" w:space="0" w:color="auto"/>
              <w:right w:val="single" w:sz="4" w:space="0" w:color="auto"/>
            </w:tcBorders>
            <w:hideMark/>
          </w:tcPr>
          <w:p w14:paraId="5F86E56B" w14:textId="77777777" w:rsidR="00367B42" w:rsidRPr="00613175" w:rsidRDefault="00367B42">
            <w:pPr>
              <w:pStyle w:val="TAL"/>
            </w:pPr>
            <w:r w:rsidRPr="00613175">
              <w:rPr>
                <w:rFonts w:eastAsia="MS Gothic"/>
              </w:rPr>
              <w:t>INVITE or UPDATE</w:t>
            </w:r>
          </w:p>
        </w:tc>
        <w:tc>
          <w:tcPr>
            <w:tcW w:w="567" w:type="dxa"/>
            <w:tcBorders>
              <w:top w:val="nil"/>
              <w:left w:val="nil"/>
              <w:bottom w:val="single" w:sz="4" w:space="0" w:color="auto"/>
              <w:right w:val="single" w:sz="4" w:space="0" w:color="auto"/>
            </w:tcBorders>
            <w:hideMark/>
          </w:tcPr>
          <w:p w14:paraId="551C1A01" w14:textId="77777777" w:rsidR="00367B42" w:rsidRPr="00613175" w:rsidRDefault="00367B42">
            <w:pPr>
              <w:pStyle w:val="TAC"/>
            </w:pPr>
            <w:r w:rsidRPr="00613175">
              <w:t>1</w:t>
            </w:r>
          </w:p>
        </w:tc>
        <w:tc>
          <w:tcPr>
            <w:tcW w:w="850" w:type="dxa"/>
            <w:tcBorders>
              <w:top w:val="nil"/>
              <w:left w:val="nil"/>
              <w:bottom w:val="single" w:sz="4" w:space="0" w:color="auto"/>
              <w:right w:val="single" w:sz="4" w:space="0" w:color="auto"/>
            </w:tcBorders>
            <w:hideMark/>
          </w:tcPr>
          <w:p w14:paraId="321E73ED" w14:textId="77777777" w:rsidR="00367B42" w:rsidRPr="00613175" w:rsidRDefault="00367B42">
            <w:pPr>
              <w:pStyle w:val="TAC"/>
            </w:pPr>
            <w:r w:rsidRPr="00613175">
              <w:t>P</w:t>
            </w:r>
          </w:p>
        </w:tc>
      </w:tr>
      <w:tr w:rsidR="00367B42" w:rsidRPr="00613175" w14:paraId="5A977CA0" w14:textId="77777777" w:rsidTr="00367B42">
        <w:trPr>
          <w:jc w:val="center"/>
        </w:trPr>
        <w:tc>
          <w:tcPr>
            <w:tcW w:w="567" w:type="dxa"/>
            <w:tcBorders>
              <w:top w:val="nil"/>
              <w:left w:val="single" w:sz="4" w:space="0" w:color="auto"/>
              <w:bottom w:val="single" w:sz="4" w:space="0" w:color="auto"/>
              <w:right w:val="single" w:sz="4" w:space="0" w:color="auto"/>
            </w:tcBorders>
            <w:hideMark/>
          </w:tcPr>
          <w:p w14:paraId="4B2C1F30" w14:textId="77777777" w:rsidR="00367B42" w:rsidRPr="00613175" w:rsidRDefault="00367B42">
            <w:pPr>
              <w:pStyle w:val="TAC"/>
            </w:pPr>
            <w:r w:rsidRPr="00613175">
              <w:t>3-5</w:t>
            </w:r>
          </w:p>
        </w:tc>
        <w:tc>
          <w:tcPr>
            <w:tcW w:w="3968" w:type="dxa"/>
            <w:tcBorders>
              <w:top w:val="single" w:sz="4" w:space="0" w:color="auto"/>
              <w:left w:val="nil"/>
              <w:bottom w:val="single" w:sz="4" w:space="0" w:color="auto"/>
              <w:right w:val="single" w:sz="4" w:space="0" w:color="auto"/>
            </w:tcBorders>
            <w:hideMark/>
          </w:tcPr>
          <w:p w14:paraId="76B54B47" w14:textId="77777777" w:rsidR="00367B42" w:rsidRPr="00613175" w:rsidRDefault="00367B42">
            <w:pPr>
              <w:pStyle w:val="TAL"/>
            </w:pPr>
            <w:r w:rsidRPr="00613175">
              <w:t>Steps 2-4 in annex A.24 are performed.</w:t>
            </w:r>
          </w:p>
        </w:tc>
        <w:tc>
          <w:tcPr>
            <w:tcW w:w="708" w:type="dxa"/>
            <w:tcBorders>
              <w:top w:val="single" w:sz="4" w:space="0" w:color="auto"/>
              <w:left w:val="nil"/>
              <w:bottom w:val="single" w:sz="4" w:space="0" w:color="auto"/>
              <w:right w:val="single" w:sz="4" w:space="0" w:color="auto"/>
            </w:tcBorders>
            <w:hideMark/>
          </w:tcPr>
          <w:p w14:paraId="2415D0A4" w14:textId="77777777" w:rsidR="00367B42" w:rsidRPr="00613175" w:rsidRDefault="00367B42">
            <w:pPr>
              <w:pStyle w:val="TAC"/>
            </w:pPr>
            <w:r w:rsidRPr="00613175">
              <w:t>-</w:t>
            </w:r>
          </w:p>
        </w:tc>
        <w:tc>
          <w:tcPr>
            <w:tcW w:w="2976" w:type="dxa"/>
            <w:tcBorders>
              <w:top w:val="single" w:sz="4" w:space="0" w:color="auto"/>
              <w:left w:val="nil"/>
              <w:bottom w:val="single" w:sz="4" w:space="0" w:color="auto"/>
              <w:right w:val="single" w:sz="4" w:space="0" w:color="auto"/>
            </w:tcBorders>
            <w:hideMark/>
          </w:tcPr>
          <w:p w14:paraId="73F1E224" w14:textId="77777777" w:rsidR="00367B42" w:rsidRPr="00613175" w:rsidRDefault="00367B42">
            <w:pPr>
              <w:pStyle w:val="TAL"/>
            </w:pPr>
            <w:r w:rsidRPr="00613175">
              <w:rPr>
                <w:rFonts w:eastAsia="MS Gothic"/>
              </w:rPr>
              <w:t>-</w:t>
            </w:r>
          </w:p>
        </w:tc>
        <w:tc>
          <w:tcPr>
            <w:tcW w:w="567" w:type="dxa"/>
            <w:tcBorders>
              <w:top w:val="nil"/>
              <w:left w:val="nil"/>
              <w:bottom w:val="single" w:sz="4" w:space="0" w:color="auto"/>
              <w:right w:val="single" w:sz="4" w:space="0" w:color="auto"/>
            </w:tcBorders>
            <w:hideMark/>
          </w:tcPr>
          <w:p w14:paraId="217D729F" w14:textId="77777777" w:rsidR="00367B42" w:rsidRPr="00613175" w:rsidRDefault="00367B42">
            <w:pPr>
              <w:pStyle w:val="TAC"/>
              <w:rPr>
                <w:lang w:eastAsia="zh-CN"/>
              </w:rPr>
            </w:pPr>
            <w:r w:rsidRPr="00613175">
              <w:rPr>
                <w:lang w:eastAsia="zh-CN"/>
              </w:rPr>
              <w:t>-</w:t>
            </w:r>
          </w:p>
        </w:tc>
        <w:tc>
          <w:tcPr>
            <w:tcW w:w="850" w:type="dxa"/>
            <w:tcBorders>
              <w:top w:val="nil"/>
              <w:left w:val="nil"/>
              <w:bottom w:val="single" w:sz="4" w:space="0" w:color="auto"/>
              <w:right w:val="single" w:sz="4" w:space="0" w:color="auto"/>
            </w:tcBorders>
            <w:hideMark/>
          </w:tcPr>
          <w:p w14:paraId="64A2F4D5" w14:textId="77777777" w:rsidR="00367B42" w:rsidRPr="00613175" w:rsidRDefault="00367B42">
            <w:pPr>
              <w:pStyle w:val="TAC"/>
              <w:rPr>
                <w:lang w:eastAsia="zh-CN"/>
              </w:rPr>
            </w:pPr>
            <w:r w:rsidRPr="00613175">
              <w:rPr>
                <w:lang w:eastAsia="zh-CN"/>
              </w:rPr>
              <w:t>-</w:t>
            </w:r>
          </w:p>
        </w:tc>
      </w:tr>
      <w:tr w:rsidR="00367B42" w:rsidRPr="00613175" w14:paraId="7F4BF91A"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hideMark/>
          </w:tcPr>
          <w:p w14:paraId="0094D986" w14:textId="77777777" w:rsidR="00367B42" w:rsidRPr="00613175" w:rsidRDefault="00367B42">
            <w:pPr>
              <w:pStyle w:val="TAC"/>
              <w:rPr>
                <w:lang w:eastAsia="en-US"/>
              </w:rPr>
            </w:pPr>
            <w:r w:rsidRPr="00613175">
              <w:t>6</w:t>
            </w:r>
          </w:p>
        </w:tc>
        <w:tc>
          <w:tcPr>
            <w:tcW w:w="3968" w:type="dxa"/>
            <w:tcBorders>
              <w:top w:val="single" w:sz="4" w:space="0" w:color="auto"/>
              <w:left w:val="nil"/>
              <w:bottom w:val="single" w:sz="4" w:space="0" w:color="auto"/>
              <w:right w:val="single" w:sz="4" w:space="0" w:color="auto"/>
            </w:tcBorders>
            <w:hideMark/>
          </w:tcPr>
          <w:p w14:paraId="6969A386" w14:textId="77777777" w:rsidR="00367B42" w:rsidRPr="00613175" w:rsidRDefault="00367B42">
            <w:pPr>
              <w:pStyle w:val="TAL"/>
              <w:rPr>
                <w:rFonts w:eastAsia="MS Gothic"/>
              </w:rPr>
            </w:pPr>
            <w:r w:rsidRPr="00613175">
              <w:t>The UE is made to resume the call</w:t>
            </w:r>
          </w:p>
        </w:tc>
        <w:tc>
          <w:tcPr>
            <w:tcW w:w="708" w:type="dxa"/>
            <w:tcBorders>
              <w:top w:val="single" w:sz="4" w:space="0" w:color="auto"/>
              <w:left w:val="nil"/>
              <w:bottom w:val="single" w:sz="4" w:space="0" w:color="auto"/>
              <w:right w:val="single" w:sz="4" w:space="0" w:color="auto"/>
            </w:tcBorders>
            <w:hideMark/>
          </w:tcPr>
          <w:p w14:paraId="14B32E37" w14:textId="77777777" w:rsidR="00367B42" w:rsidRPr="00613175" w:rsidRDefault="00367B42">
            <w:pPr>
              <w:pStyle w:val="TAC"/>
            </w:pPr>
            <w:r w:rsidRPr="00613175">
              <w:t>-</w:t>
            </w:r>
          </w:p>
        </w:tc>
        <w:tc>
          <w:tcPr>
            <w:tcW w:w="2976" w:type="dxa"/>
            <w:tcBorders>
              <w:top w:val="single" w:sz="4" w:space="0" w:color="auto"/>
              <w:left w:val="nil"/>
              <w:bottom w:val="single" w:sz="4" w:space="0" w:color="auto"/>
              <w:right w:val="single" w:sz="4" w:space="0" w:color="auto"/>
            </w:tcBorders>
            <w:hideMark/>
          </w:tcPr>
          <w:p w14:paraId="3900AD74" w14:textId="77777777" w:rsidR="00367B42" w:rsidRPr="00613175" w:rsidRDefault="00367B42">
            <w:pPr>
              <w:pStyle w:val="TAL"/>
              <w:rPr>
                <w:rFonts w:eastAsia="MS Gothic" w:cs="Arial"/>
              </w:rPr>
            </w:pPr>
            <w:r w:rsidRPr="00613175">
              <w:rPr>
                <w:rFonts w:eastAsia="MS Gothic" w:cs="Arial"/>
              </w:rPr>
              <w:t>-</w:t>
            </w:r>
          </w:p>
        </w:tc>
        <w:tc>
          <w:tcPr>
            <w:tcW w:w="567" w:type="dxa"/>
            <w:tcBorders>
              <w:top w:val="single" w:sz="4" w:space="0" w:color="auto"/>
              <w:left w:val="nil"/>
              <w:bottom w:val="single" w:sz="4" w:space="0" w:color="auto"/>
              <w:right w:val="single" w:sz="4" w:space="0" w:color="auto"/>
            </w:tcBorders>
            <w:hideMark/>
          </w:tcPr>
          <w:p w14:paraId="6A0AFAD4"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nil"/>
              <w:bottom w:val="single" w:sz="4" w:space="0" w:color="auto"/>
              <w:right w:val="single" w:sz="4" w:space="0" w:color="auto"/>
            </w:tcBorders>
            <w:hideMark/>
          </w:tcPr>
          <w:p w14:paraId="42457FFE" w14:textId="77777777" w:rsidR="00367B42" w:rsidRPr="00613175" w:rsidRDefault="00367B42">
            <w:pPr>
              <w:pStyle w:val="TAC"/>
              <w:rPr>
                <w:lang w:eastAsia="zh-CN"/>
              </w:rPr>
            </w:pPr>
            <w:r w:rsidRPr="00613175">
              <w:rPr>
                <w:lang w:eastAsia="zh-CN"/>
              </w:rPr>
              <w:t>-</w:t>
            </w:r>
          </w:p>
        </w:tc>
      </w:tr>
      <w:tr w:rsidR="00367B42" w:rsidRPr="00613175" w14:paraId="4F81E013"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hideMark/>
          </w:tcPr>
          <w:p w14:paraId="20A065BD" w14:textId="77777777" w:rsidR="00367B42" w:rsidRPr="00613175" w:rsidRDefault="00367B42">
            <w:pPr>
              <w:pStyle w:val="TAC"/>
              <w:rPr>
                <w:lang w:eastAsia="en-US"/>
              </w:rPr>
            </w:pPr>
            <w:r w:rsidRPr="00613175">
              <w:t>7</w:t>
            </w:r>
          </w:p>
        </w:tc>
        <w:tc>
          <w:tcPr>
            <w:tcW w:w="3968" w:type="dxa"/>
            <w:tcBorders>
              <w:top w:val="single" w:sz="4" w:space="0" w:color="auto"/>
              <w:left w:val="nil"/>
              <w:bottom w:val="single" w:sz="4" w:space="0" w:color="auto"/>
              <w:right w:val="single" w:sz="4" w:space="0" w:color="auto"/>
            </w:tcBorders>
            <w:hideMark/>
          </w:tcPr>
          <w:p w14:paraId="446BD0E9" w14:textId="77777777" w:rsidR="00367B42" w:rsidRPr="00613175" w:rsidRDefault="00367B42">
            <w:pPr>
              <w:pStyle w:val="TAL"/>
            </w:pPr>
            <w:r w:rsidRPr="00613175">
              <w:t>Check: Does the UE send INVITE or UPDATE with a SDP offer to resume the call?</w:t>
            </w:r>
          </w:p>
          <w:p w14:paraId="773A5EE5" w14:textId="77777777" w:rsidR="00367B42" w:rsidRPr="00613175" w:rsidRDefault="00367B42">
            <w:pPr>
              <w:pStyle w:val="TAL"/>
            </w:pPr>
            <w:r w:rsidRPr="00613175">
              <w:t>(step 1 in annex A.24)</w:t>
            </w:r>
          </w:p>
        </w:tc>
        <w:tc>
          <w:tcPr>
            <w:tcW w:w="708" w:type="dxa"/>
            <w:tcBorders>
              <w:top w:val="single" w:sz="4" w:space="0" w:color="auto"/>
              <w:left w:val="nil"/>
              <w:bottom w:val="single" w:sz="4" w:space="0" w:color="auto"/>
              <w:right w:val="single" w:sz="4" w:space="0" w:color="auto"/>
            </w:tcBorders>
            <w:hideMark/>
          </w:tcPr>
          <w:p w14:paraId="155778BF" w14:textId="77777777" w:rsidR="00367B42" w:rsidRPr="00613175" w:rsidRDefault="00367B42">
            <w:pPr>
              <w:pStyle w:val="TAC"/>
            </w:pPr>
            <w:r w:rsidRPr="00613175">
              <w:t>--&gt;</w:t>
            </w:r>
          </w:p>
        </w:tc>
        <w:tc>
          <w:tcPr>
            <w:tcW w:w="2976" w:type="dxa"/>
            <w:tcBorders>
              <w:top w:val="single" w:sz="4" w:space="0" w:color="auto"/>
              <w:left w:val="nil"/>
              <w:bottom w:val="single" w:sz="4" w:space="0" w:color="auto"/>
              <w:right w:val="single" w:sz="4" w:space="0" w:color="auto"/>
            </w:tcBorders>
            <w:hideMark/>
          </w:tcPr>
          <w:p w14:paraId="57BFED1C" w14:textId="77777777" w:rsidR="00367B42" w:rsidRPr="00613175" w:rsidRDefault="00367B42">
            <w:pPr>
              <w:pStyle w:val="TAL"/>
            </w:pPr>
            <w:r w:rsidRPr="00613175">
              <w:rPr>
                <w:rFonts w:eastAsia="MS Gothic"/>
              </w:rPr>
              <w:t>INVITE or UPDATE</w:t>
            </w:r>
          </w:p>
        </w:tc>
        <w:tc>
          <w:tcPr>
            <w:tcW w:w="567" w:type="dxa"/>
            <w:tcBorders>
              <w:top w:val="single" w:sz="4" w:space="0" w:color="auto"/>
              <w:left w:val="nil"/>
              <w:bottom w:val="single" w:sz="4" w:space="0" w:color="auto"/>
              <w:right w:val="single" w:sz="4" w:space="0" w:color="auto"/>
            </w:tcBorders>
            <w:hideMark/>
          </w:tcPr>
          <w:p w14:paraId="78F82E13" w14:textId="77777777" w:rsidR="00367B42" w:rsidRPr="00613175" w:rsidRDefault="00367B42">
            <w:pPr>
              <w:pStyle w:val="TAC"/>
            </w:pPr>
            <w:r w:rsidRPr="00613175">
              <w:t>2</w:t>
            </w:r>
          </w:p>
        </w:tc>
        <w:tc>
          <w:tcPr>
            <w:tcW w:w="850" w:type="dxa"/>
            <w:tcBorders>
              <w:top w:val="single" w:sz="4" w:space="0" w:color="auto"/>
              <w:left w:val="nil"/>
              <w:bottom w:val="single" w:sz="4" w:space="0" w:color="auto"/>
              <w:right w:val="single" w:sz="4" w:space="0" w:color="auto"/>
            </w:tcBorders>
            <w:hideMark/>
          </w:tcPr>
          <w:p w14:paraId="640C861D" w14:textId="77777777" w:rsidR="00367B42" w:rsidRPr="00613175" w:rsidRDefault="00367B42">
            <w:pPr>
              <w:pStyle w:val="TAC"/>
            </w:pPr>
            <w:r w:rsidRPr="00613175">
              <w:t>P</w:t>
            </w:r>
          </w:p>
        </w:tc>
      </w:tr>
      <w:tr w:rsidR="00367B42" w:rsidRPr="00613175" w14:paraId="579C4154"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hideMark/>
          </w:tcPr>
          <w:p w14:paraId="447E1510" w14:textId="77777777" w:rsidR="00367B42" w:rsidRPr="00613175" w:rsidRDefault="00367B42">
            <w:pPr>
              <w:pStyle w:val="TAC"/>
            </w:pPr>
            <w:r w:rsidRPr="00613175">
              <w:t>8-10</w:t>
            </w:r>
          </w:p>
        </w:tc>
        <w:tc>
          <w:tcPr>
            <w:tcW w:w="3968" w:type="dxa"/>
            <w:tcBorders>
              <w:top w:val="single" w:sz="4" w:space="0" w:color="auto"/>
              <w:left w:val="nil"/>
              <w:bottom w:val="single" w:sz="4" w:space="0" w:color="auto"/>
              <w:right w:val="single" w:sz="4" w:space="0" w:color="auto"/>
            </w:tcBorders>
            <w:hideMark/>
          </w:tcPr>
          <w:p w14:paraId="33FAF0B0" w14:textId="77777777" w:rsidR="00367B42" w:rsidRPr="00613175" w:rsidRDefault="00367B42">
            <w:pPr>
              <w:pStyle w:val="TAL"/>
            </w:pPr>
            <w:r w:rsidRPr="00613175">
              <w:t>Steps 2-4 in annex A.24 are performed.</w:t>
            </w:r>
          </w:p>
        </w:tc>
        <w:tc>
          <w:tcPr>
            <w:tcW w:w="708" w:type="dxa"/>
            <w:tcBorders>
              <w:top w:val="single" w:sz="4" w:space="0" w:color="auto"/>
              <w:left w:val="nil"/>
              <w:bottom w:val="single" w:sz="4" w:space="0" w:color="auto"/>
              <w:right w:val="single" w:sz="4" w:space="0" w:color="auto"/>
            </w:tcBorders>
            <w:hideMark/>
          </w:tcPr>
          <w:p w14:paraId="3CF05CAA" w14:textId="77777777" w:rsidR="00367B42" w:rsidRPr="00613175" w:rsidRDefault="00367B42">
            <w:pPr>
              <w:pStyle w:val="TAC"/>
            </w:pPr>
            <w:r w:rsidRPr="00613175">
              <w:t>-</w:t>
            </w:r>
          </w:p>
        </w:tc>
        <w:tc>
          <w:tcPr>
            <w:tcW w:w="2976" w:type="dxa"/>
            <w:tcBorders>
              <w:top w:val="single" w:sz="4" w:space="0" w:color="auto"/>
              <w:left w:val="nil"/>
              <w:bottom w:val="single" w:sz="4" w:space="0" w:color="auto"/>
              <w:right w:val="single" w:sz="4" w:space="0" w:color="auto"/>
            </w:tcBorders>
            <w:hideMark/>
          </w:tcPr>
          <w:p w14:paraId="6C1FBF98" w14:textId="77777777" w:rsidR="00367B42" w:rsidRPr="00613175" w:rsidRDefault="00367B42">
            <w:pPr>
              <w:pStyle w:val="TAL"/>
              <w:rPr>
                <w:rFonts w:eastAsia="MS Gothic"/>
              </w:rPr>
            </w:pPr>
            <w:r w:rsidRPr="00613175">
              <w:rPr>
                <w:rFonts w:eastAsia="MS Gothic"/>
              </w:rPr>
              <w:t>-</w:t>
            </w:r>
          </w:p>
        </w:tc>
        <w:tc>
          <w:tcPr>
            <w:tcW w:w="567" w:type="dxa"/>
            <w:tcBorders>
              <w:top w:val="single" w:sz="4" w:space="0" w:color="auto"/>
              <w:left w:val="nil"/>
              <w:bottom w:val="single" w:sz="4" w:space="0" w:color="auto"/>
              <w:right w:val="single" w:sz="4" w:space="0" w:color="auto"/>
            </w:tcBorders>
            <w:hideMark/>
          </w:tcPr>
          <w:p w14:paraId="19062242"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nil"/>
              <w:bottom w:val="single" w:sz="4" w:space="0" w:color="auto"/>
              <w:right w:val="single" w:sz="4" w:space="0" w:color="auto"/>
            </w:tcBorders>
            <w:hideMark/>
          </w:tcPr>
          <w:p w14:paraId="1B5CF128" w14:textId="77777777" w:rsidR="00367B42" w:rsidRPr="00613175" w:rsidRDefault="00367B42">
            <w:pPr>
              <w:pStyle w:val="TAC"/>
              <w:rPr>
                <w:lang w:eastAsia="zh-CN"/>
              </w:rPr>
            </w:pPr>
            <w:r w:rsidRPr="00613175">
              <w:rPr>
                <w:lang w:eastAsia="zh-CN"/>
              </w:rPr>
              <w:t>-</w:t>
            </w:r>
          </w:p>
        </w:tc>
      </w:tr>
    </w:tbl>
    <w:p w14:paraId="20831D64" w14:textId="77777777" w:rsidR="00367B42" w:rsidRPr="00613175" w:rsidRDefault="00367B42" w:rsidP="00367B42">
      <w:pPr>
        <w:pStyle w:val="H6"/>
        <w:keepLines w:val="0"/>
        <w:widowControl w:val="0"/>
        <w:rPr>
          <w:lang w:eastAsia="en-US"/>
        </w:rPr>
      </w:pPr>
      <w:r w:rsidRPr="00613175">
        <w:t>8.27.3.3</w:t>
      </w:r>
      <w:r w:rsidRPr="00613175">
        <w:tab/>
        <w:t>Specific message contents</w:t>
      </w:r>
    </w:p>
    <w:p w14:paraId="610B520E" w14:textId="77777777" w:rsidR="00367B42" w:rsidRPr="00613175" w:rsidRDefault="00367B42" w:rsidP="00367B42">
      <w:r w:rsidRPr="00613175">
        <w:t>None as fully described in Annex A.24.</w:t>
      </w:r>
    </w:p>
    <w:bookmarkEnd w:id="957"/>
    <w:bookmarkEnd w:id="958"/>
    <w:p w14:paraId="60317BA7" w14:textId="21433EE1" w:rsidR="00511062" w:rsidRPr="00613175" w:rsidRDefault="00610109" w:rsidP="00511062">
      <w:pPr>
        <w:pStyle w:val="Heading2"/>
        <w:rPr>
          <w:rFonts w:eastAsia="Wingdings"/>
        </w:rPr>
      </w:pPr>
      <w:r w:rsidRPr="00613175">
        <w:rPr>
          <w:rFonts w:eastAsia="Wingdings"/>
        </w:rPr>
        <w:br w:type="page"/>
      </w:r>
      <w:bookmarkStart w:id="959" w:name="_Toc68197414"/>
      <w:bookmarkStart w:id="960" w:name="_Toc75880672"/>
      <w:bookmarkStart w:id="961" w:name="_Toc84254370"/>
      <w:bookmarkStart w:id="962" w:name="_Toc84255165"/>
      <w:r w:rsidR="00511062" w:rsidRPr="00613175">
        <w:rPr>
          <w:rFonts w:eastAsia="Wingdings"/>
        </w:rPr>
        <w:lastRenderedPageBreak/>
        <w:t>8.28</w:t>
      </w:r>
      <w:r w:rsidR="00511062" w:rsidRPr="00613175">
        <w:rPr>
          <w:rFonts w:eastAsia="Wingdings"/>
        </w:rPr>
        <w:tab/>
        <w:t>MT Call Hold without announcement / 5GS</w:t>
      </w:r>
      <w:bookmarkEnd w:id="959"/>
      <w:bookmarkEnd w:id="960"/>
      <w:bookmarkEnd w:id="961"/>
      <w:bookmarkEnd w:id="962"/>
    </w:p>
    <w:p w14:paraId="6561AB3A" w14:textId="77777777" w:rsidR="00511062" w:rsidRPr="00613175" w:rsidRDefault="00511062" w:rsidP="00511062">
      <w:pPr>
        <w:pStyle w:val="H6"/>
      </w:pPr>
      <w:r w:rsidRPr="00613175">
        <w:t>8.28.1</w:t>
      </w:r>
      <w:r w:rsidRPr="00613175">
        <w:tab/>
        <w:t>Test Purpose (TP)</w:t>
      </w:r>
    </w:p>
    <w:p w14:paraId="6EF2D00C" w14:textId="77777777" w:rsidR="00511062" w:rsidRPr="00613175" w:rsidRDefault="00511062" w:rsidP="00511062">
      <w:pPr>
        <w:pStyle w:val="H6"/>
      </w:pPr>
      <w:r w:rsidRPr="00613175">
        <w:t>(1)</w:t>
      </w:r>
    </w:p>
    <w:p w14:paraId="74243F7D"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IMS and having set up an MO voice call }</w:t>
      </w:r>
    </w:p>
    <w:p w14:paraId="2DA4843D"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B71EC4F"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re-INVITE including call hold instructions }</w:t>
      </w:r>
    </w:p>
    <w:p w14:paraId="7C83457F"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may send 100 Trying and sends 200 OK for re-INVITE }</w:t>
      </w:r>
    </w:p>
    <w:p w14:paraId="530E1F2F" w14:textId="77777777" w:rsidR="00511062" w:rsidRPr="00613175" w:rsidRDefault="00511062" w:rsidP="00511062">
      <w:pPr>
        <w:pStyle w:val="PL"/>
        <w:rPr>
          <w:noProof w:val="0"/>
        </w:rPr>
      </w:pPr>
      <w:r w:rsidRPr="00613175">
        <w:rPr>
          <w:noProof w:val="0"/>
        </w:rPr>
        <w:t xml:space="preserve">            }</w:t>
      </w:r>
    </w:p>
    <w:p w14:paraId="5FCF2643"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28FBD087" w14:textId="77777777" w:rsidR="00511062" w:rsidRPr="00613175" w:rsidRDefault="00511062" w:rsidP="00511062">
      <w:pPr>
        <w:pStyle w:val="H6"/>
      </w:pPr>
      <w:r w:rsidRPr="00613175">
        <w:t>(2)</w:t>
      </w:r>
    </w:p>
    <w:p w14:paraId="5F7B8C01" w14:textId="77777777" w:rsidR="00511062" w:rsidRPr="00613175" w:rsidRDefault="00511062" w:rsidP="00511062">
      <w:pPr>
        <w:pStyle w:val="PL"/>
        <w:rPr>
          <w:noProof w:val="0"/>
        </w:rPr>
      </w:pPr>
      <w:r w:rsidRPr="00613175">
        <w:rPr>
          <w:b/>
          <w:noProof w:val="0"/>
        </w:rPr>
        <w:t>with</w:t>
      </w:r>
      <w:r w:rsidRPr="00613175">
        <w:rPr>
          <w:noProof w:val="0"/>
        </w:rPr>
        <w:t xml:space="preserve"> { UE having responded to re-INVITE for call hold }</w:t>
      </w:r>
    </w:p>
    <w:p w14:paraId="21B6EEB6"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1F088A0"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ACK followed by re-INVITE including call resume instructions }</w:t>
      </w:r>
    </w:p>
    <w:p w14:paraId="03B600B3"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may send 100 Trying and sends 200 OK for re-INVITE }</w:t>
      </w:r>
    </w:p>
    <w:p w14:paraId="78458AB3" w14:textId="6A60AC5C" w:rsidR="00511062" w:rsidRPr="00613175" w:rsidRDefault="00511062" w:rsidP="00511062">
      <w:pPr>
        <w:pStyle w:val="PL"/>
        <w:rPr>
          <w:noProof w:val="0"/>
        </w:rPr>
      </w:pPr>
      <w:r w:rsidRPr="00613175">
        <w:rPr>
          <w:noProof w:val="0"/>
        </w:rPr>
        <w:t xml:space="preserve">            }</w:t>
      </w:r>
    </w:p>
    <w:p w14:paraId="19C13DD6" w14:textId="77777777" w:rsidR="00511062" w:rsidRPr="00613175" w:rsidRDefault="00511062" w:rsidP="00511062">
      <w:pPr>
        <w:pStyle w:val="PL"/>
        <w:rPr>
          <w:noProof w:val="0"/>
        </w:rPr>
      </w:pPr>
    </w:p>
    <w:p w14:paraId="1EE6E44A" w14:textId="77777777" w:rsidR="00511062" w:rsidRPr="00613175" w:rsidRDefault="00511062" w:rsidP="00511062">
      <w:pPr>
        <w:pStyle w:val="H6"/>
      </w:pPr>
      <w:r w:rsidRPr="00613175">
        <w:t>(3)</w:t>
      </w:r>
    </w:p>
    <w:p w14:paraId="1AD0AB66" w14:textId="77777777" w:rsidR="00511062" w:rsidRPr="00613175" w:rsidRDefault="00511062" w:rsidP="00511062">
      <w:pPr>
        <w:pStyle w:val="PL"/>
        <w:rPr>
          <w:noProof w:val="0"/>
        </w:rPr>
      </w:pPr>
      <w:r w:rsidRPr="00613175">
        <w:rPr>
          <w:b/>
          <w:noProof w:val="0"/>
        </w:rPr>
        <w:t>with</w:t>
      </w:r>
      <w:r w:rsidRPr="00613175">
        <w:rPr>
          <w:noProof w:val="0"/>
        </w:rPr>
        <w:t xml:space="preserve"> { UE having concluded the call resume procedure }</w:t>
      </w:r>
    </w:p>
    <w:p w14:paraId="524C2A97"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F0AC815"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being made to release the call }</w:t>
      </w:r>
    </w:p>
    <w:p w14:paraId="6BAAB6AD"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BYE }</w:t>
      </w:r>
    </w:p>
    <w:p w14:paraId="0F2EFE04" w14:textId="77777777" w:rsidR="00511062" w:rsidRPr="00613175" w:rsidRDefault="00511062" w:rsidP="00511062">
      <w:pPr>
        <w:pStyle w:val="PL"/>
        <w:rPr>
          <w:noProof w:val="0"/>
        </w:rPr>
      </w:pPr>
      <w:r w:rsidRPr="00613175">
        <w:rPr>
          <w:noProof w:val="0"/>
        </w:rPr>
        <w:t xml:space="preserve">            }</w:t>
      </w:r>
    </w:p>
    <w:p w14:paraId="18D399FA"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08C6B9FB" w14:textId="77777777" w:rsidR="00511062" w:rsidRPr="00613175" w:rsidRDefault="00511062" w:rsidP="00511062">
      <w:pPr>
        <w:pStyle w:val="H6"/>
      </w:pPr>
      <w:r w:rsidRPr="00613175">
        <w:t>8.28.2</w:t>
      </w:r>
      <w:r w:rsidRPr="00613175">
        <w:tab/>
        <w:t>Conformance Requirements</w:t>
      </w:r>
    </w:p>
    <w:p w14:paraId="4AD98177" w14:textId="77777777" w:rsidR="00511062" w:rsidRPr="00613175" w:rsidRDefault="00511062" w:rsidP="00511062">
      <w:bookmarkStart w:id="963" w:name="OLE_LINK3"/>
      <w:r w:rsidRPr="00613175">
        <w:t>The conformance requirements covered in the present test case are, unless otherwise stated, Rel-15 requirements.</w:t>
      </w:r>
    </w:p>
    <w:bookmarkEnd w:id="963"/>
    <w:p w14:paraId="15487D50" w14:textId="77777777" w:rsidR="00511062" w:rsidRPr="00613175" w:rsidRDefault="00511062" w:rsidP="00511062">
      <w:r w:rsidRPr="00613175">
        <w:t>[TS 24.610 clause 4.5.2.9]:</w:t>
      </w:r>
    </w:p>
    <w:p w14:paraId="18FC19B1" w14:textId="77777777" w:rsidR="00511062" w:rsidRPr="00613175" w:rsidRDefault="00511062" w:rsidP="00511062">
      <w:r w:rsidRPr="00613175">
        <w:t>3GPP TS 24.229 [1] shall apply.</w:t>
      </w:r>
    </w:p>
    <w:p w14:paraId="1A72548C" w14:textId="77777777" w:rsidR="00511062" w:rsidRPr="00613175" w:rsidRDefault="00511062" w:rsidP="00511062">
      <w:pPr>
        <w:rPr>
          <w:rFonts w:eastAsia="DengXian"/>
        </w:rPr>
      </w:pPr>
      <w:r w:rsidRPr="00613175">
        <w:rPr>
          <w:rFonts w:eastAsia="DengXian"/>
        </w:rPr>
        <w:t>[TS 26.114 clause 7.3.1]:</w:t>
      </w:r>
    </w:p>
    <w:p w14:paraId="2F225002" w14:textId="77777777" w:rsidR="00511062" w:rsidRPr="00613175" w:rsidRDefault="00511062" w:rsidP="00511062">
      <w:r w:rsidRPr="00613175">
        <w:t>RTCP packets should be sent for all types of multimedia sessions to enable synchronization with other RTP transported media, remote end-point aliveness information, monitoring of the transmission quality, and carriage of feedback messages such as TMMBR for video and RTCP APP for speech. The RR value should be set greater than zero to enable RTCP packets to be sent when media is put on hold and during active RTP media transmission, including real-time text sessions which may have infrequent RTP media transmissions.</w:t>
      </w:r>
    </w:p>
    <w:p w14:paraId="52642BB3" w14:textId="77777777" w:rsidR="00511062" w:rsidRPr="00613175" w:rsidRDefault="00511062" w:rsidP="00511062">
      <w:pPr>
        <w:rPr>
          <w:rFonts w:eastAsia="DengXian"/>
        </w:rPr>
      </w:pPr>
      <w:r w:rsidRPr="00613175">
        <w:rPr>
          <w:rFonts w:eastAsia="DengXian"/>
        </w:rPr>
        <w:t>[TS 24.229 clause 6.1.1]:</w:t>
      </w:r>
    </w:p>
    <w:p w14:paraId="67ED5D19" w14:textId="77777777" w:rsidR="00511062" w:rsidRPr="00613175" w:rsidRDefault="00511062" w:rsidP="00511062">
      <w:r w:rsidRPr="00613175">
        <w:t xml:space="preserve">If the media line in the SDP message body indicates the usage of </w:t>
      </w:r>
      <w:smartTag w:uri="urn:schemas-microsoft-com:office:smarttags" w:element="stockticker">
        <w:r w:rsidRPr="00613175">
          <w:t>RTP</w:t>
        </w:r>
      </w:smartTag>
      <w:r w:rsidRPr="00613175">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18197794" w14:textId="77777777" w:rsidR="00511062" w:rsidRPr="00613175" w:rsidRDefault="00511062" w:rsidP="00511062">
      <w:r w:rsidRPr="00613175">
        <w:t>For other media streams the "b=" media descriptor may be included. The value or absence of the "b=" parameter will affect the assigned QoS which is defined in or 3GPP 29.213 [13C].</w:t>
      </w:r>
    </w:p>
    <w:p w14:paraId="240D2708" w14:textId="77777777" w:rsidR="00511062" w:rsidRPr="00613175" w:rsidRDefault="00511062" w:rsidP="00511062">
      <w:pPr>
        <w:pStyle w:val="NO"/>
      </w:pPr>
      <w:r w:rsidRPr="00613175">
        <w:t>NOTE 3:</w:t>
      </w:r>
      <w:r w:rsidRPr="00613175">
        <w:tab/>
        <w:t>In a two-party session where both participants are active, the RTCP receiver reports are not sent, therefore, the RR bandwidth modifier will typically get the value of zero.</w:t>
      </w:r>
    </w:p>
    <w:p w14:paraId="279F3593" w14:textId="77777777" w:rsidR="00511062" w:rsidRPr="00613175" w:rsidRDefault="00511062" w:rsidP="00511062">
      <w:pPr>
        <w:pStyle w:val="H6"/>
      </w:pPr>
      <w:r w:rsidRPr="00613175">
        <w:lastRenderedPageBreak/>
        <w:t>8.28.3</w:t>
      </w:r>
      <w:r w:rsidRPr="00613175">
        <w:tab/>
        <w:t>Test description</w:t>
      </w:r>
    </w:p>
    <w:p w14:paraId="21D70FD0" w14:textId="77777777" w:rsidR="00511062" w:rsidRPr="00613175" w:rsidRDefault="00511062" w:rsidP="00511062">
      <w:pPr>
        <w:pStyle w:val="H6"/>
      </w:pPr>
      <w:r w:rsidRPr="00613175">
        <w:t>8.28.3.1</w:t>
      </w:r>
      <w:r w:rsidRPr="00613175">
        <w:tab/>
        <w:t>Pre-test conditions</w:t>
      </w:r>
    </w:p>
    <w:p w14:paraId="52865602" w14:textId="77777777" w:rsidR="00511062" w:rsidRPr="00613175" w:rsidRDefault="00511062" w:rsidP="00511062">
      <w:pPr>
        <w:pStyle w:val="H6"/>
      </w:pPr>
      <w:r w:rsidRPr="00613175">
        <w:t>System Simulator:</w:t>
      </w:r>
    </w:p>
    <w:p w14:paraId="069E7474" w14:textId="77777777" w:rsidR="00511062" w:rsidRPr="00613175" w:rsidRDefault="00511062" w:rsidP="00511062">
      <w:pPr>
        <w:pStyle w:val="B10"/>
      </w:pPr>
      <w:r w:rsidRPr="00613175">
        <w:t>-</w:t>
      </w:r>
      <w:r w:rsidRPr="00613175">
        <w:tab/>
        <w:t>1 NR Cell connected to 5GC, default parameters.</w:t>
      </w:r>
    </w:p>
    <w:p w14:paraId="07E644EF" w14:textId="77777777" w:rsidR="00511062" w:rsidRPr="00613175" w:rsidRDefault="00511062" w:rsidP="00511062">
      <w:pPr>
        <w:pStyle w:val="H6"/>
      </w:pPr>
      <w:r w:rsidRPr="00613175">
        <w:t>UE:</w:t>
      </w:r>
    </w:p>
    <w:p w14:paraId="27EF408B"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208BE56C" w14:textId="77777777" w:rsidR="00511062" w:rsidRPr="00613175" w:rsidRDefault="00511062" w:rsidP="00511062">
      <w:pPr>
        <w:pStyle w:val="B10"/>
        <w:rPr>
          <w:snapToGrid w:val="0"/>
        </w:rPr>
      </w:pPr>
      <w:r w:rsidRPr="00613175">
        <w:t>-</w:t>
      </w:r>
      <w:r w:rsidRPr="00613175">
        <w:tab/>
      </w:r>
      <w:r w:rsidRPr="00613175">
        <w:rPr>
          <w:snapToGrid w:val="0"/>
        </w:rPr>
        <w:t>UE is configured to register for IMS after switch on.</w:t>
      </w:r>
    </w:p>
    <w:p w14:paraId="31ED1A4E" w14:textId="77777777" w:rsidR="00511062" w:rsidRPr="00613175" w:rsidRDefault="00511062" w:rsidP="00511062">
      <w:pPr>
        <w:pStyle w:val="H6"/>
      </w:pPr>
      <w:r w:rsidRPr="00613175">
        <w:t>Preamble:</w:t>
      </w:r>
    </w:p>
    <w:p w14:paraId="7016F368" w14:textId="77777777" w:rsidR="00511062" w:rsidRPr="00613175" w:rsidRDefault="00511062" w:rsidP="00511062">
      <w:pPr>
        <w:pStyle w:val="B10"/>
      </w:pPr>
      <w:r w:rsidRPr="00613175">
        <w:t>-</w:t>
      </w:r>
      <w:r w:rsidRPr="00613175">
        <w:tab/>
        <w:t>The UE is in test state 1N-A (TS 38.508-1) and registered to IMS.</w:t>
      </w:r>
    </w:p>
    <w:p w14:paraId="3B84CB27" w14:textId="77777777" w:rsidR="00511062" w:rsidRPr="00613175" w:rsidRDefault="00511062" w:rsidP="00511062">
      <w:pPr>
        <w:pStyle w:val="H6"/>
        <w:rPr>
          <w:snapToGrid w:val="0"/>
        </w:rPr>
      </w:pPr>
      <w:r w:rsidRPr="00613175">
        <w:t>8.28.3.2</w:t>
      </w:r>
      <w:r w:rsidRPr="00613175">
        <w:tab/>
      </w:r>
      <w:r w:rsidRPr="00613175">
        <w:rPr>
          <w:snapToGrid w:val="0"/>
        </w:rPr>
        <w:t>Test procedure sequence</w:t>
      </w:r>
    </w:p>
    <w:p w14:paraId="70726012" w14:textId="77777777" w:rsidR="00511062" w:rsidRPr="00613175" w:rsidRDefault="00511062" w:rsidP="00511062">
      <w:pPr>
        <w:pStyle w:val="TH"/>
        <w:rPr>
          <w:rFonts w:cs="Arial"/>
        </w:rPr>
      </w:pPr>
      <w:r w:rsidRPr="00613175">
        <w:rPr>
          <w:rFonts w:cs="Arial"/>
        </w:rPr>
        <w:t>Table 8.28.3.2-1: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11062" w:rsidRPr="00613175" w14:paraId="4BD65ED0" w14:textId="77777777" w:rsidTr="00C06FDE">
        <w:trPr>
          <w:jc w:val="center"/>
        </w:trPr>
        <w:tc>
          <w:tcPr>
            <w:tcW w:w="567" w:type="dxa"/>
            <w:tcBorders>
              <w:bottom w:val="nil"/>
            </w:tcBorders>
          </w:tcPr>
          <w:p w14:paraId="6EDC88A0" w14:textId="77777777" w:rsidR="00511062" w:rsidRPr="00613175" w:rsidRDefault="00511062" w:rsidP="00C06FDE">
            <w:pPr>
              <w:pStyle w:val="TAH"/>
            </w:pPr>
            <w:r w:rsidRPr="00613175">
              <w:t>St</w:t>
            </w:r>
          </w:p>
        </w:tc>
        <w:tc>
          <w:tcPr>
            <w:tcW w:w="3968" w:type="dxa"/>
          </w:tcPr>
          <w:p w14:paraId="1D724628" w14:textId="77777777" w:rsidR="00511062" w:rsidRPr="00613175" w:rsidRDefault="00511062" w:rsidP="00C06FDE">
            <w:pPr>
              <w:pStyle w:val="TAH"/>
            </w:pPr>
            <w:r w:rsidRPr="00613175">
              <w:t>Procedure</w:t>
            </w:r>
          </w:p>
        </w:tc>
        <w:tc>
          <w:tcPr>
            <w:tcW w:w="3684" w:type="dxa"/>
            <w:gridSpan w:val="2"/>
          </w:tcPr>
          <w:p w14:paraId="43FA32E4" w14:textId="77777777" w:rsidR="00511062" w:rsidRPr="00613175" w:rsidRDefault="00511062" w:rsidP="00C06FDE">
            <w:pPr>
              <w:pStyle w:val="TAH"/>
            </w:pPr>
            <w:r w:rsidRPr="00613175">
              <w:t>Message Sequence</w:t>
            </w:r>
          </w:p>
        </w:tc>
        <w:tc>
          <w:tcPr>
            <w:tcW w:w="567" w:type="dxa"/>
            <w:tcBorders>
              <w:bottom w:val="nil"/>
            </w:tcBorders>
          </w:tcPr>
          <w:p w14:paraId="707F1DCE" w14:textId="77777777" w:rsidR="00511062" w:rsidRPr="00613175" w:rsidRDefault="00511062" w:rsidP="00C06FDE">
            <w:pPr>
              <w:pStyle w:val="TAH"/>
            </w:pPr>
            <w:r w:rsidRPr="00613175">
              <w:t>TP</w:t>
            </w:r>
          </w:p>
        </w:tc>
        <w:tc>
          <w:tcPr>
            <w:tcW w:w="850" w:type="dxa"/>
            <w:tcBorders>
              <w:bottom w:val="nil"/>
            </w:tcBorders>
          </w:tcPr>
          <w:p w14:paraId="57A764E4" w14:textId="77777777" w:rsidR="00511062" w:rsidRPr="00613175" w:rsidRDefault="00511062" w:rsidP="00C06FDE">
            <w:pPr>
              <w:pStyle w:val="TAH"/>
            </w:pPr>
            <w:r w:rsidRPr="00613175">
              <w:t>Verdict</w:t>
            </w:r>
          </w:p>
        </w:tc>
      </w:tr>
      <w:tr w:rsidR="00511062" w:rsidRPr="00613175" w14:paraId="739B2D96" w14:textId="77777777" w:rsidTr="00C06FDE">
        <w:trPr>
          <w:jc w:val="center"/>
        </w:trPr>
        <w:tc>
          <w:tcPr>
            <w:tcW w:w="567" w:type="dxa"/>
            <w:tcBorders>
              <w:top w:val="nil"/>
            </w:tcBorders>
          </w:tcPr>
          <w:p w14:paraId="7A001F2F" w14:textId="77777777" w:rsidR="00511062" w:rsidRPr="00613175" w:rsidRDefault="00511062" w:rsidP="00C06FDE">
            <w:pPr>
              <w:pStyle w:val="TAH"/>
            </w:pPr>
          </w:p>
        </w:tc>
        <w:tc>
          <w:tcPr>
            <w:tcW w:w="3968" w:type="dxa"/>
          </w:tcPr>
          <w:p w14:paraId="71B9552B" w14:textId="77777777" w:rsidR="00511062" w:rsidRPr="00613175" w:rsidRDefault="00511062" w:rsidP="00C06FDE">
            <w:pPr>
              <w:pStyle w:val="TAH"/>
            </w:pPr>
          </w:p>
        </w:tc>
        <w:tc>
          <w:tcPr>
            <w:tcW w:w="708" w:type="dxa"/>
          </w:tcPr>
          <w:p w14:paraId="6E053FA4" w14:textId="77777777" w:rsidR="00511062" w:rsidRPr="00613175" w:rsidRDefault="00511062" w:rsidP="00C06FDE">
            <w:pPr>
              <w:pStyle w:val="TAH"/>
            </w:pPr>
            <w:r w:rsidRPr="00613175">
              <w:t>U - S</w:t>
            </w:r>
          </w:p>
        </w:tc>
        <w:tc>
          <w:tcPr>
            <w:tcW w:w="2976" w:type="dxa"/>
          </w:tcPr>
          <w:p w14:paraId="5A675B81" w14:textId="77777777" w:rsidR="00511062" w:rsidRPr="00613175" w:rsidRDefault="00511062" w:rsidP="00C06FDE">
            <w:pPr>
              <w:pStyle w:val="TAH"/>
            </w:pPr>
            <w:r w:rsidRPr="00613175">
              <w:t>Message</w:t>
            </w:r>
          </w:p>
        </w:tc>
        <w:tc>
          <w:tcPr>
            <w:tcW w:w="567" w:type="dxa"/>
            <w:tcBorders>
              <w:top w:val="nil"/>
            </w:tcBorders>
          </w:tcPr>
          <w:p w14:paraId="4A2E577A" w14:textId="77777777" w:rsidR="00511062" w:rsidRPr="00613175" w:rsidRDefault="00511062" w:rsidP="00C06FDE">
            <w:pPr>
              <w:pStyle w:val="TAH"/>
            </w:pPr>
          </w:p>
        </w:tc>
        <w:tc>
          <w:tcPr>
            <w:tcW w:w="850" w:type="dxa"/>
            <w:tcBorders>
              <w:top w:val="nil"/>
            </w:tcBorders>
          </w:tcPr>
          <w:p w14:paraId="6EDEC792" w14:textId="77777777" w:rsidR="00511062" w:rsidRPr="00613175" w:rsidRDefault="00511062" w:rsidP="00C06FDE">
            <w:pPr>
              <w:pStyle w:val="TAH"/>
            </w:pPr>
          </w:p>
        </w:tc>
      </w:tr>
      <w:tr w:rsidR="00511062" w:rsidRPr="00613175" w14:paraId="4FE71C2B" w14:textId="77777777" w:rsidTr="00C06FDE">
        <w:trPr>
          <w:jc w:val="center"/>
        </w:trPr>
        <w:tc>
          <w:tcPr>
            <w:tcW w:w="567" w:type="dxa"/>
            <w:tcBorders>
              <w:top w:val="nil"/>
            </w:tcBorders>
          </w:tcPr>
          <w:p w14:paraId="2330D5F2" w14:textId="77777777" w:rsidR="00511062" w:rsidRPr="00613175" w:rsidRDefault="00511062" w:rsidP="00C06FDE">
            <w:pPr>
              <w:pStyle w:val="TAC"/>
              <w:rPr>
                <w:lang w:eastAsia="zh-CN"/>
              </w:rPr>
            </w:pPr>
            <w:r w:rsidRPr="00613175">
              <w:rPr>
                <w:lang w:eastAsia="zh-CN"/>
              </w:rPr>
              <w:t>1</w:t>
            </w:r>
          </w:p>
        </w:tc>
        <w:tc>
          <w:tcPr>
            <w:tcW w:w="3968" w:type="dxa"/>
          </w:tcPr>
          <w:p w14:paraId="7CF02382" w14:textId="77777777" w:rsidR="006048DB" w:rsidRPr="00613175" w:rsidRDefault="00511062" w:rsidP="006048DB">
            <w:pPr>
              <w:pStyle w:val="TAL"/>
              <w:rPr>
                <w:snapToGrid w:val="0"/>
              </w:rPr>
            </w:pPr>
            <w:r w:rsidRPr="00613175">
              <w:rPr>
                <w:snapToGrid w:val="0"/>
              </w:rPr>
              <w:t>SS sends INVITE with a SDP offer to hold the call</w:t>
            </w:r>
          </w:p>
          <w:p w14:paraId="238C6188" w14:textId="238F2E76" w:rsidR="00511062" w:rsidRPr="00613175" w:rsidRDefault="006048DB" w:rsidP="006048DB">
            <w:pPr>
              <w:pStyle w:val="TAL"/>
            </w:pPr>
            <w:r w:rsidRPr="00613175">
              <w:rPr>
                <w:snapToGrid w:val="0"/>
              </w:rPr>
              <w:t>(Step 1 of Annex A.18)</w:t>
            </w:r>
          </w:p>
        </w:tc>
        <w:tc>
          <w:tcPr>
            <w:tcW w:w="708" w:type="dxa"/>
          </w:tcPr>
          <w:p w14:paraId="5B867639" w14:textId="77777777" w:rsidR="00511062" w:rsidRPr="00613175" w:rsidRDefault="00511062" w:rsidP="00C06FDE">
            <w:pPr>
              <w:pStyle w:val="TAC"/>
              <w:rPr>
                <w:lang w:eastAsia="zh-CN"/>
              </w:rPr>
            </w:pPr>
            <w:r w:rsidRPr="00613175">
              <w:rPr>
                <w:lang w:eastAsia="zh-CN"/>
              </w:rPr>
              <w:t>&lt;--</w:t>
            </w:r>
          </w:p>
        </w:tc>
        <w:tc>
          <w:tcPr>
            <w:tcW w:w="2976" w:type="dxa"/>
          </w:tcPr>
          <w:p w14:paraId="50723E0D" w14:textId="77777777" w:rsidR="00511062" w:rsidRPr="00613175" w:rsidRDefault="00511062" w:rsidP="00C06FDE">
            <w:pPr>
              <w:pStyle w:val="TAL"/>
            </w:pPr>
            <w:r w:rsidRPr="00613175">
              <w:t>INVITE</w:t>
            </w:r>
          </w:p>
        </w:tc>
        <w:tc>
          <w:tcPr>
            <w:tcW w:w="567" w:type="dxa"/>
            <w:tcBorders>
              <w:top w:val="nil"/>
            </w:tcBorders>
          </w:tcPr>
          <w:p w14:paraId="49C34E4A"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649F575B" w14:textId="77777777" w:rsidR="00511062" w:rsidRPr="00613175" w:rsidRDefault="00511062" w:rsidP="00C06FDE">
            <w:pPr>
              <w:pStyle w:val="TAC"/>
              <w:rPr>
                <w:lang w:eastAsia="zh-CN"/>
              </w:rPr>
            </w:pPr>
            <w:r w:rsidRPr="00613175">
              <w:rPr>
                <w:lang w:eastAsia="zh-CN"/>
              </w:rPr>
              <w:t>-</w:t>
            </w:r>
          </w:p>
        </w:tc>
      </w:tr>
      <w:tr w:rsidR="00511062" w:rsidRPr="00613175" w14:paraId="45044CA1" w14:textId="77777777" w:rsidTr="00C06FDE">
        <w:trPr>
          <w:jc w:val="center"/>
        </w:trPr>
        <w:tc>
          <w:tcPr>
            <w:tcW w:w="567" w:type="dxa"/>
            <w:tcBorders>
              <w:top w:val="nil"/>
            </w:tcBorders>
          </w:tcPr>
          <w:p w14:paraId="70307CDA" w14:textId="77777777" w:rsidR="00511062" w:rsidRPr="00613175" w:rsidRDefault="00511062" w:rsidP="00C06FDE">
            <w:pPr>
              <w:pStyle w:val="TAC"/>
              <w:rPr>
                <w:lang w:eastAsia="zh-CN"/>
              </w:rPr>
            </w:pPr>
            <w:r w:rsidRPr="00613175">
              <w:rPr>
                <w:lang w:eastAsia="zh-CN"/>
              </w:rPr>
              <w:t>2</w:t>
            </w:r>
          </w:p>
        </w:tc>
        <w:tc>
          <w:tcPr>
            <w:tcW w:w="3968" w:type="dxa"/>
          </w:tcPr>
          <w:p w14:paraId="5CB57C81" w14:textId="77777777" w:rsidR="006048DB" w:rsidRPr="00613175" w:rsidRDefault="00511062" w:rsidP="006048DB">
            <w:pPr>
              <w:pStyle w:val="TAL"/>
              <w:rPr>
                <w:snapToGrid w:val="0"/>
              </w:rPr>
            </w:pPr>
            <w:r w:rsidRPr="00613175">
              <w:rPr>
                <w:snapToGrid w:val="0"/>
              </w:rPr>
              <w:t>Optional: The UE responds with a 100 Trying provisional response</w:t>
            </w:r>
          </w:p>
          <w:p w14:paraId="0F32B23B" w14:textId="39764604" w:rsidR="00511062" w:rsidRPr="00613175" w:rsidRDefault="006048DB" w:rsidP="006048DB">
            <w:pPr>
              <w:pStyle w:val="TAL"/>
            </w:pPr>
            <w:r w:rsidRPr="00613175">
              <w:rPr>
                <w:snapToGrid w:val="0"/>
              </w:rPr>
              <w:t>(Step 2 of Annex A.18)</w:t>
            </w:r>
          </w:p>
        </w:tc>
        <w:tc>
          <w:tcPr>
            <w:tcW w:w="708" w:type="dxa"/>
          </w:tcPr>
          <w:p w14:paraId="26EC3ECD" w14:textId="77777777" w:rsidR="00511062" w:rsidRPr="00613175" w:rsidRDefault="00511062" w:rsidP="00C06FDE">
            <w:pPr>
              <w:pStyle w:val="TAC"/>
              <w:rPr>
                <w:lang w:eastAsia="zh-CN"/>
              </w:rPr>
            </w:pPr>
            <w:r w:rsidRPr="00613175">
              <w:rPr>
                <w:lang w:eastAsia="zh-CN"/>
              </w:rPr>
              <w:t>--&gt;</w:t>
            </w:r>
          </w:p>
        </w:tc>
        <w:tc>
          <w:tcPr>
            <w:tcW w:w="2976" w:type="dxa"/>
          </w:tcPr>
          <w:p w14:paraId="50320F3F" w14:textId="77777777" w:rsidR="00511062" w:rsidRPr="00613175" w:rsidRDefault="00511062" w:rsidP="00C06FDE">
            <w:pPr>
              <w:pStyle w:val="TAL"/>
            </w:pPr>
            <w:r w:rsidRPr="00613175">
              <w:t>100 Trying</w:t>
            </w:r>
          </w:p>
        </w:tc>
        <w:tc>
          <w:tcPr>
            <w:tcW w:w="567" w:type="dxa"/>
            <w:tcBorders>
              <w:top w:val="nil"/>
            </w:tcBorders>
          </w:tcPr>
          <w:p w14:paraId="2B7FB662" w14:textId="77777777" w:rsidR="00511062" w:rsidRPr="00613175" w:rsidRDefault="00511062" w:rsidP="00C06FDE">
            <w:pPr>
              <w:pStyle w:val="TAC"/>
            </w:pPr>
            <w:r w:rsidRPr="00613175">
              <w:rPr>
                <w:lang w:eastAsia="zh-CN"/>
              </w:rPr>
              <w:t>-</w:t>
            </w:r>
          </w:p>
        </w:tc>
        <w:tc>
          <w:tcPr>
            <w:tcW w:w="850" w:type="dxa"/>
            <w:tcBorders>
              <w:top w:val="nil"/>
            </w:tcBorders>
          </w:tcPr>
          <w:p w14:paraId="5D84A6EA" w14:textId="77777777" w:rsidR="00511062" w:rsidRPr="00613175" w:rsidRDefault="00511062" w:rsidP="00C06FDE">
            <w:pPr>
              <w:pStyle w:val="TAC"/>
            </w:pPr>
            <w:r w:rsidRPr="00613175">
              <w:rPr>
                <w:lang w:eastAsia="zh-CN"/>
              </w:rPr>
              <w:t>-</w:t>
            </w:r>
          </w:p>
        </w:tc>
      </w:tr>
      <w:tr w:rsidR="00511062" w:rsidRPr="00613175" w14:paraId="667E21E7" w14:textId="77777777" w:rsidTr="00C06FDE">
        <w:trPr>
          <w:jc w:val="center"/>
        </w:trPr>
        <w:tc>
          <w:tcPr>
            <w:tcW w:w="567" w:type="dxa"/>
            <w:tcBorders>
              <w:top w:val="nil"/>
            </w:tcBorders>
          </w:tcPr>
          <w:p w14:paraId="50FC8C5C" w14:textId="77777777" w:rsidR="00511062" w:rsidRPr="00613175" w:rsidRDefault="00511062" w:rsidP="00C06FDE">
            <w:pPr>
              <w:pStyle w:val="TAC"/>
              <w:rPr>
                <w:lang w:eastAsia="zh-CN"/>
              </w:rPr>
            </w:pPr>
            <w:r w:rsidRPr="00613175">
              <w:rPr>
                <w:lang w:eastAsia="zh-CN"/>
              </w:rPr>
              <w:t>3</w:t>
            </w:r>
          </w:p>
        </w:tc>
        <w:tc>
          <w:tcPr>
            <w:tcW w:w="3968" w:type="dxa"/>
          </w:tcPr>
          <w:p w14:paraId="60D25B25" w14:textId="77777777" w:rsidR="006048DB" w:rsidRPr="00613175" w:rsidRDefault="00511062" w:rsidP="006048DB">
            <w:pPr>
              <w:pStyle w:val="TAL"/>
              <w:rPr>
                <w:snapToGrid w:val="0"/>
              </w:rPr>
            </w:pPr>
            <w:r w:rsidRPr="00613175">
              <w:rPr>
                <w:snapToGrid w:val="0"/>
              </w:rPr>
              <w:t>Check: Does the UE respond to INVITE with 200 OK to indicate that the UE is no more expecting to receive any media?</w:t>
            </w:r>
          </w:p>
          <w:p w14:paraId="03A19764" w14:textId="00FF8990" w:rsidR="00511062" w:rsidRPr="00613175" w:rsidRDefault="006048DB" w:rsidP="006048DB">
            <w:pPr>
              <w:pStyle w:val="TAL"/>
            </w:pPr>
            <w:r w:rsidRPr="00613175">
              <w:rPr>
                <w:snapToGrid w:val="0"/>
              </w:rPr>
              <w:t>(Step 3 of Annex A.18)</w:t>
            </w:r>
          </w:p>
        </w:tc>
        <w:tc>
          <w:tcPr>
            <w:tcW w:w="708" w:type="dxa"/>
          </w:tcPr>
          <w:p w14:paraId="6939955E" w14:textId="77777777" w:rsidR="00511062" w:rsidRPr="00613175" w:rsidRDefault="00511062" w:rsidP="00C06FDE">
            <w:pPr>
              <w:pStyle w:val="TAC"/>
              <w:rPr>
                <w:lang w:eastAsia="zh-CN"/>
              </w:rPr>
            </w:pPr>
            <w:r w:rsidRPr="00613175">
              <w:rPr>
                <w:lang w:eastAsia="zh-CN"/>
              </w:rPr>
              <w:t>--&gt;</w:t>
            </w:r>
          </w:p>
        </w:tc>
        <w:tc>
          <w:tcPr>
            <w:tcW w:w="2976" w:type="dxa"/>
          </w:tcPr>
          <w:p w14:paraId="61242045" w14:textId="77777777" w:rsidR="00511062" w:rsidRPr="00613175" w:rsidRDefault="00511062" w:rsidP="00C06FDE">
            <w:pPr>
              <w:pStyle w:val="TAL"/>
            </w:pPr>
            <w:r w:rsidRPr="00613175">
              <w:t>200 OK</w:t>
            </w:r>
          </w:p>
        </w:tc>
        <w:tc>
          <w:tcPr>
            <w:tcW w:w="567" w:type="dxa"/>
            <w:tcBorders>
              <w:top w:val="nil"/>
            </w:tcBorders>
          </w:tcPr>
          <w:p w14:paraId="41F6F133" w14:textId="77777777" w:rsidR="00511062" w:rsidRPr="00613175" w:rsidRDefault="00511062" w:rsidP="00C06FDE">
            <w:pPr>
              <w:pStyle w:val="TAC"/>
              <w:rPr>
                <w:lang w:eastAsia="zh-CN"/>
              </w:rPr>
            </w:pPr>
            <w:r w:rsidRPr="00613175">
              <w:rPr>
                <w:lang w:eastAsia="zh-CN"/>
              </w:rPr>
              <w:t>1</w:t>
            </w:r>
          </w:p>
        </w:tc>
        <w:tc>
          <w:tcPr>
            <w:tcW w:w="850" w:type="dxa"/>
            <w:tcBorders>
              <w:top w:val="nil"/>
            </w:tcBorders>
          </w:tcPr>
          <w:p w14:paraId="39900E37" w14:textId="77777777" w:rsidR="00511062" w:rsidRPr="00613175" w:rsidRDefault="00511062" w:rsidP="00C06FDE">
            <w:pPr>
              <w:pStyle w:val="TAC"/>
              <w:rPr>
                <w:lang w:eastAsia="zh-CN"/>
              </w:rPr>
            </w:pPr>
            <w:r w:rsidRPr="00613175">
              <w:rPr>
                <w:lang w:eastAsia="zh-CN"/>
              </w:rPr>
              <w:t>P</w:t>
            </w:r>
          </w:p>
        </w:tc>
      </w:tr>
      <w:tr w:rsidR="00511062" w:rsidRPr="00613175" w14:paraId="1EB156DC" w14:textId="77777777" w:rsidTr="00C06FDE">
        <w:trPr>
          <w:jc w:val="center"/>
        </w:trPr>
        <w:tc>
          <w:tcPr>
            <w:tcW w:w="567" w:type="dxa"/>
            <w:tcBorders>
              <w:top w:val="nil"/>
            </w:tcBorders>
          </w:tcPr>
          <w:p w14:paraId="0FE79787" w14:textId="77777777" w:rsidR="00511062" w:rsidRPr="00613175" w:rsidRDefault="00511062" w:rsidP="00C06FDE">
            <w:pPr>
              <w:pStyle w:val="TAC"/>
              <w:rPr>
                <w:lang w:eastAsia="zh-CN"/>
              </w:rPr>
            </w:pPr>
            <w:r w:rsidRPr="00613175">
              <w:rPr>
                <w:lang w:eastAsia="zh-CN"/>
              </w:rPr>
              <w:t>4</w:t>
            </w:r>
          </w:p>
        </w:tc>
        <w:tc>
          <w:tcPr>
            <w:tcW w:w="3968" w:type="dxa"/>
          </w:tcPr>
          <w:p w14:paraId="2048FE2C" w14:textId="77777777" w:rsidR="006048DB" w:rsidRPr="00613175" w:rsidRDefault="00511062" w:rsidP="006048DB">
            <w:pPr>
              <w:pStyle w:val="TAL"/>
              <w:rPr>
                <w:snapToGrid w:val="0"/>
              </w:rPr>
            </w:pPr>
            <w:r w:rsidRPr="00613175">
              <w:rPr>
                <w:snapToGrid w:val="0"/>
              </w:rPr>
              <w:t>The SS acknowledges the receipt of 200 OK for INVITE</w:t>
            </w:r>
          </w:p>
          <w:p w14:paraId="42ACCC24" w14:textId="2B4B9402" w:rsidR="00511062" w:rsidRPr="00613175" w:rsidRDefault="006048DB" w:rsidP="006048DB">
            <w:pPr>
              <w:pStyle w:val="TAL"/>
            </w:pPr>
            <w:r w:rsidRPr="00613175">
              <w:rPr>
                <w:snapToGrid w:val="0"/>
              </w:rPr>
              <w:t>(Step 4 of Annex A.18)</w:t>
            </w:r>
          </w:p>
        </w:tc>
        <w:tc>
          <w:tcPr>
            <w:tcW w:w="708" w:type="dxa"/>
          </w:tcPr>
          <w:p w14:paraId="7A206075" w14:textId="77777777" w:rsidR="00511062" w:rsidRPr="00613175" w:rsidRDefault="00511062" w:rsidP="00C06FDE">
            <w:pPr>
              <w:pStyle w:val="TAC"/>
              <w:rPr>
                <w:lang w:eastAsia="zh-CN"/>
              </w:rPr>
            </w:pPr>
            <w:r w:rsidRPr="00613175">
              <w:rPr>
                <w:lang w:eastAsia="zh-CN"/>
              </w:rPr>
              <w:t>&lt;--</w:t>
            </w:r>
          </w:p>
        </w:tc>
        <w:tc>
          <w:tcPr>
            <w:tcW w:w="2976" w:type="dxa"/>
          </w:tcPr>
          <w:p w14:paraId="47217179" w14:textId="77777777" w:rsidR="00511062" w:rsidRPr="00613175" w:rsidRDefault="00511062" w:rsidP="00C06FDE">
            <w:pPr>
              <w:pStyle w:val="TAL"/>
            </w:pPr>
            <w:r w:rsidRPr="00613175">
              <w:t>ACK</w:t>
            </w:r>
          </w:p>
        </w:tc>
        <w:tc>
          <w:tcPr>
            <w:tcW w:w="567" w:type="dxa"/>
            <w:tcBorders>
              <w:top w:val="nil"/>
            </w:tcBorders>
          </w:tcPr>
          <w:p w14:paraId="690B0A4B" w14:textId="77777777" w:rsidR="00511062" w:rsidRPr="00613175" w:rsidRDefault="00511062" w:rsidP="00C06FDE">
            <w:pPr>
              <w:pStyle w:val="TAC"/>
            </w:pPr>
            <w:r w:rsidRPr="00613175">
              <w:rPr>
                <w:lang w:eastAsia="zh-CN"/>
              </w:rPr>
              <w:t>-</w:t>
            </w:r>
          </w:p>
        </w:tc>
        <w:tc>
          <w:tcPr>
            <w:tcW w:w="850" w:type="dxa"/>
            <w:tcBorders>
              <w:top w:val="nil"/>
            </w:tcBorders>
          </w:tcPr>
          <w:p w14:paraId="6796C931" w14:textId="77777777" w:rsidR="00511062" w:rsidRPr="00613175" w:rsidRDefault="00511062" w:rsidP="00C06FDE">
            <w:pPr>
              <w:pStyle w:val="TAC"/>
            </w:pPr>
            <w:r w:rsidRPr="00613175">
              <w:rPr>
                <w:lang w:eastAsia="zh-CN"/>
              </w:rPr>
              <w:t>-</w:t>
            </w:r>
          </w:p>
        </w:tc>
      </w:tr>
      <w:tr w:rsidR="00511062" w:rsidRPr="00613175" w14:paraId="3F435A33" w14:textId="77777777" w:rsidTr="00C06FDE">
        <w:trPr>
          <w:jc w:val="center"/>
        </w:trPr>
        <w:tc>
          <w:tcPr>
            <w:tcW w:w="567" w:type="dxa"/>
          </w:tcPr>
          <w:p w14:paraId="145E0BA5" w14:textId="77777777" w:rsidR="00511062" w:rsidRPr="00613175" w:rsidRDefault="00511062" w:rsidP="00C06FDE">
            <w:pPr>
              <w:pStyle w:val="TAC"/>
              <w:rPr>
                <w:lang w:eastAsia="zh-CN"/>
              </w:rPr>
            </w:pPr>
            <w:r w:rsidRPr="00613175">
              <w:rPr>
                <w:lang w:eastAsia="zh-CN"/>
              </w:rPr>
              <w:t>5</w:t>
            </w:r>
          </w:p>
        </w:tc>
        <w:tc>
          <w:tcPr>
            <w:tcW w:w="3968" w:type="dxa"/>
          </w:tcPr>
          <w:p w14:paraId="12259376" w14:textId="77777777" w:rsidR="006048DB" w:rsidRPr="00613175" w:rsidRDefault="00511062" w:rsidP="00C06FDE">
            <w:pPr>
              <w:pStyle w:val="TAL"/>
              <w:rPr>
                <w:snapToGrid w:val="0"/>
              </w:rPr>
            </w:pPr>
            <w:r w:rsidRPr="00613175">
              <w:rPr>
                <w:snapToGrid w:val="0"/>
              </w:rPr>
              <w:t>SS sends INVITE with a SDP offer to resume the call</w:t>
            </w:r>
          </w:p>
          <w:p w14:paraId="76F1649F" w14:textId="03A954C4" w:rsidR="00511062" w:rsidRPr="00613175" w:rsidRDefault="006048DB" w:rsidP="00C06FDE">
            <w:pPr>
              <w:pStyle w:val="TAL"/>
              <w:rPr>
                <w:rFonts w:eastAsia="MS Gothic"/>
              </w:rPr>
            </w:pPr>
            <w:r w:rsidRPr="00613175">
              <w:rPr>
                <w:snapToGrid w:val="0"/>
              </w:rPr>
              <w:t>(Step 1 of Annex A.18)</w:t>
            </w:r>
          </w:p>
        </w:tc>
        <w:tc>
          <w:tcPr>
            <w:tcW w:w="708" w:type="dxa"/>
          </w:tcPr>
          <w:p w14:paraId="25AE23FF" w14:textId="77777777" w:rsidR="00511062" w:rsidRPr="00613175" w:rsidRDefault="00511062" w:rsidP="00C06FDE">
            <w:pPr>
              <w:pStyle w:val="TAC"/>
              <w:rPr>
                <w:lang w:eastAsia="zh-CN"/>
              </w:rPr>
            </w:pPr>
            <w:r w:rsidRPr="00613175">
              <w:rPr>
                <w:lang w:eastAsia="zh-CN"/>
              </w:rPr>
              <w:t>&lt;--</w:t>
            </w:r>
          </w:p>
        </w:tc>
        <w:tc>
          <w:tcPr>
            <w:tcW w:w="2976" w:type="dxa"/>
          </w:tcPr>
          <w:p w14:paraId="24A7A769" w14:textId="77777777" w:rsidR="00511062" w:rsidRPr="00613175" w:rsidRDefault="00511062" w:rsidP="00C06FDE">
            <w:pPr>
              <w:pStyle w:val="TAL"/>
              <w:rPr>
                <w:rFonts w:cs="Arial"/>
              </w:rPr>
            </w:pPr>
            <w:r w:rsidRPr="00613175">
              <w:t>INVITE</w:t>
            </w:r>
          </w:p>
        </w:tc>
        <w:tc>
          <w:tcPr>
            <w:tcW w:w="567" w:type="dxa"/>
          </w:tcPr>
          <w:p w14:paraId="4ECE1C58" w14:textId="77777777" w:rsidR="00511062" w:rsidRPr="00613175" w:rsidRDefault="00511062" w:rsidP="00C06FDE">
            <w:pPr>
              <w:pStyle w:val="TAC"/>
              <w:rPr>
                <w:lang w:eastAsia="zh-CN"/>
              </w:rPr>
            </w:pPr>
            <w:r w:rsidRPr="00613175">
              <w:rPr>
                <w:lang w:eastAsia="zh-CN"/>
              </w:rPr>
              <w:t>-</w:t>
            </w:r>
          </w:p>
        </w:tc>
        <w:tc>
          <w:tcPr>
            <w:tcW w:w="850" w:type="dxa"/>
          </w:tcPr>
          <w:p w14:paraId="54223475" w14:textId="77777777" w:rsidR="00511062" w:rsidRPr="00613175" w:rsidRDefault="00511062" w:rsidP="00C06FDE">
            <w:pPr>
              <w:pStyle w:val="TAC"/>
              <w:rPr>
                <w:lang w:eastAsia="zh-CN"/>
              </w:rPr>
            </w:pPr>
            <w:r w:rsidRPr="00613175">
              <w:rPr>
                <w:lang w:eastAsia="zh-CN"/>
              </w:rPr>
              <w:t>-</w:t>
            </w:r>
          </w:p>
        </w:tc>
      </w:tr>
      <w:tr w:rsidR="00511062" w:rsidRPr="00613175" w14:paraId="4466FB31" w14:textId="77777777" w:rsidTr="00C06FDE">
        <w:trPr>
          <w:jc w:val="center"/>
        </w:trPr>
        <w:tc>
          <w:tcPr>
            <w:tcW w:w="567" w:type="dxa"/>
          </w:tcPr>
          <w:p w14:paraId="15E82D5F" w14:textId="77777777" w:rsidR="00511062" w:rsidRPr="00613175" w:rsidRDefault="00511062" w:rsidP="00C06FDE">
            <w:pPr>
              <w:pStyle w:val="TAC"/>
              <w:rPr>
                <w:lang w:eastAsia="zh-CN"/>
              </w:rPr>
            </w:pPr>
            <w:r w:rsidRPr="00613175">
              <w:rPr>
                <w:lang w:eastAsia="zh-CN"/>
              </w:rPr>
              <w:t>6</w:t>
            </w:r>
          </w:p>
        </w:tc>
        <w:tc>
          <w:tcPr>
            <w:tcW w:w="3968" w:type="dxa"/>
          </w:tcPr>
          <w:p w14:paraId="706027E2" w14:textId="77777777" w:rsidR="006048DB" w:rsidRPr="00613175" w:rsidRDefault="00511062" w:rsidP="006048DB">
            <w:pPr>
              <w:pStyle w:val="TAL"/>
              <w:rPr>
                <w:snapToGrid w:val="0"/>
              </w:rPr>
            </w:pPr>
            <w:r w:rsidRPr="00613175">
              <w:rPr>
                <w:snapToGrid w:val="0"/>
              </w:rPr>
              <w:t>Optional: The UE responds with a 100 Trying provisional response</w:t>
            </w:r>
          </w:p>
          <w:p w14:paraId="07215CFF" w14:textId="33E6FF1D" w:rsidR="00511062" w:rsidRPr="00613175" w:rsidRDefault="006048DB" w:rsidP="006048DB">
            <w:pPr>
              <w:pStyle w:val="TAL"/>
              <w:rPr>
                <w:lang w:eastAsia="zh-CN"/>
              </w:rPr>
            </w:pPr>
            <w:r w:rsidRPr="00613175">
              <w:rPr>
                <w:snapToGrid w:val="0"/>
              </w:rPr>
              <w:t>(Step 2 of Annex A.18)</w:t>
            </w:r>
          </w:p>
        </w:tc>
        <w:tc>
          <w:tcPr>
            <w:tcW w:w="708" w:type="dxa"/>
          </w:tcPr>
          <w:p w14:paraId="25F9610E" w14:textId="77777777" w:rsidR="00511062" w:rsidRPr="00613175" w:rsidRDefault="00511062" w:rsidP="00C06FDE">
            <w:pPr>
              <w:pStyle w:val="TAC"/>
              <w:rPr>
                <w:lang w:eastAsia="zh-CN"/>
              </w:rPr>
            </w:pPr>
            <w:r w:rsidRPr="00613175">
              <w:rPr>
                <w:lang w:eastAsia="zh-CN"/>
              </w:rPr>
              <w:t>--&gt;</w:t>
            </w:r>
          </w:p>
        </w:tc>
        <w:tc>
          <w:tcPr>
            <w:tcW w:w="2976" w:type="dxa"/>
          </w:tcPr>
          <w:p w14:paraId="6B0D1553" w14:textId="77777777" w:rsidR="00511062" w:rsidRPr="00613175" w:rsidRDefault="00511062" w:rsidP="00C06FDE">
            <w:pPr>
              <w:pStyle w:val="TAL"/>
              <w:rPr>
                <w:lang w:eastAsia="zh-CN"/>
              </w:rPr>
            </w:pPr>
            <w:r w:rsidRPr="00613175">
              <w:t>100 Trying</w:t>
            </w:r>
          </w:p>
        </w:tc>
        <w:tc>
          <w:tcPr>
            <w:tcW w:w="567" w:type="dxa"/>
          </w:tcPr>
          <w:p w14:paraId="6FF7F6AD" w14:textId="77777777" w:rsidR="00511062" w:rsidRPr="00613175" w:rsidRDefault="00511062" w:rsidP="00C06FDE">
            <w:pPr>
              <w:pStyle w:val="TAC"/>
              <w:rPr>
                <w:lang w:eastAsia="zh-CN"/>
              </w:rPr>
            </w:pPr>
            <w:r w:rsidRPr="00613175">
              <w:rPr>
                <w:lang w:eastAsia="zh-CN"/>
              </w:rPr>
              <w:t>-</w:t>
            </w:r>
          </w:p>
        </w:tc>
        <w:tc>
          <w:tcPr>
            <w:tcW w:w="850" w:type="dxa"/>
          </w:tcPr>
          <w:p w14:paraId="16BF4FD9" w14:textId="77777777" w:rsidR="00511062" w:rsidRPr="00613175" w:rsidRDefault="00511062" w:rsidP="00C06FDE">
            <w:pPr>
              <w:pStyle w:val="TAC"/>
              <w:rPr>
                <w:lang w:eastAsia="zh-CN"/>
              </w:rPr>
            </w:pPr>
            <w:r w:rsidRPr="00613175">
              <w:rPr>
                <w:lang w:eastAsia="zh-CN"/>
              </w:rPr>
              <w:t>-</w:t>
            </w:r>
          </w:p>
        </w:tc>
      </w:tr>
      <w:tr w:rsidR="00511062" w:rsidRPr="00613175" w14:paraId="1EC0797A" w14:textId="77777777" w:rsidTr="00C06FDE">
        <w:trPr>
          <w:jc w:val="center"/>
        </w:trPr>
        <w:tc>
          <w:tcPr>
            <w:tcW w:w="567" w:type="dxa"/>
          </w:tcPr>
          <w:p w14:paraId="3DBF6BF4" w14:textId="77777777" w:rsidR="00511062" w:rsidRPr="00613175" w:rsidRDefault="00511062" w:rsidP="00C06FDE">
            <w:pPr>
              <w:pStyle w:val="TAC"/>
              <w:rPr>
                <w:lang w:eastAsia="zh-CN"/>
              </w:rPr>
            </w:pPr>
            <w:r w:rsidRPr="00613175">
              <w:rPr>
                <w:lang w:eastAsia="zh-CN"/>
              </w:rPr>
              <w:t>7</w:t>
            </w:r>
          </w:p>
        </w:tc>
        <w:tc>
          <w:tcPr>
            <w:tcW w:w="3968" w:type="dxa"/>
          </w:tcPr>
          <w:p w14:paraId="57D87EC3" w14:textId="77777777" w:rsidR="006048DB" w:rsidRPr="00613175" w:rsidRDefault="00511062" w:rsidP="006048DB">
            <w:pPr>
              <w:pStyle w:val="TAL"/>
              <w:rPr>
                <w:snapToGrid w:val="0"/>
              </w:rPr>
            </w:pPr>
            <w:r w:rsidRPr="00613175">
              <w:rPr>
                <w:snapToGrid w:val="0"/>
              </w:rPr>
              <w:t>Check: Does the UE respond to INVITE with 200 OK to indicate that the UE is no more expecting to receive any media?</w:t>
            </w:r>
          </w:p>
          <w:p w14:paraId="739D51B8" w14:textId="2783E56B" w:rsidR="00511062" w:rsidRPr="00613175" w:rsidRDefault="006048DB" w:rsidP="006048DB">
            <w:pPr>
              <w:pStyle w:val="TAL"/>
            </w:pPr>
            <w:r w:rsidRPr="00613175">
              <w:rPr>
                <w:snapToGrid w:val="0"/>
              </w:rPr>
              <w:t>(Step 3 of Annex A.18)</w:t>
            </w:r>
          </w:p>
        </w:tc>
        <w:tc>
          <w:tcPr>
            <w:tcW w:w="708" w:type="dxa"/>
          </w:tcPr>
          <w:p w14:paraId="7554F720" w14:textId="77777777" w:rsidR="00511062" w:rsidRPr="00613175" w:rsidRDefault="00511062" w:rsidP="00C06FDE">
            <w:pPr>
              <w:pStyle w:val="TAC"/>
              <w:rPr>
                <w:lang w:eastAsia="zh-CN"/>
              </w:rPr>
            </w:pPr>
            <w:r w:rsidRPr="00613175">
              <w:rPr>
                <w:lang w:eastAsia="zh-CN"/>
              </w:rPr>
              <w:t>--&gt;</w:t>
            </w:r>
          </w:p>
        </w:tc>
        <w:tc>
          <w:tcPr>
            <w:tcW w:w="2976" w:type="dxa"/>
          </w:tcPr>
          <w:p w14:paraId="57998D6B" w14:textId="77777777" w:rsidR="00511062" w:rsidRPr="00613175" w:rsidRDefault="00511062" w:rsidP="00C06FDE">
            <w:pPr>
              <w:pStyle w:val="TAL"/>
            </w:pPr>
            <w:r w:rsidRPr="00613175">
              <w:t>200 OK</w:t>
            </w:r>
          </w:p>
        </w:tc>
        <w:tc>
          <w:tcPr>
            <w:tcW w:w="567" w:type="dxa"/>
          </w:tcPr>
          <w:p w14:paraId="38D33962" w14:textId="77777777" w:rsidR="00511062" w:rsidRPr="00613175" w:rsidRDefault="00511062" w:rsidP="00C06FDE">
            <w:pPr>
              <w:pStyle w:val="TAC"/>
              <w:rPr>
                <w:lang w:eastAsia="zh-CN"/>
              </w:rPr>
            </w:pPr>
            <w:r w:rsidRPr="00613175">
              <w:rPr>
                <w:lang w:eastAsia="zh-CN"/>
              </w:rPr>
              <w:t>2</w:t>
            </w:r>
          </w:p>
        </w:tc>
        <w:tc>
          <w:tcPr>
            <w:tcW w:w="850" w:type="dxa"/>
          </w:tcPr>
          <w:p w14:paraId="1A4D3394" w14:textId="77777777" w:rsidR="00511062" w:rsidRPr="00613175" w:rsidRDefault="00511062" w:rsidP="00C06FDE">
            <w:pPr>
              <w:pStyle w:val="TAC"/>
              <w:rPr>
                <w:lang w:eastAsia="zh-CN"/>
              </w:rPr>
            </w:pPr>
            <w:r w:rsidRPr="00613175">
              <w:rPr>
                <w:lang w:eastAsia="zh-CN"/>
              </w:rPr>
              <w:t>P</w:t>
            </w:r>
          </w:p>
        </w:tc>
      </w:tr>
      <w:tr w:rsidR="00511062" w:rsidRPr="00613175" w14:paraId="3CF938CE" w14:textId="77777777" w:rsidTr="00C06FDE">
        <w:trPr>
          <w:jc w:val="center"/>
        </w:trPr>
        <w:tc>
          <w:tcPr>
            <w:tcW w:w="567" w:type="dxa"/>
          </w:tcPr>
          <w:p w14:paraId="59010673" w14:textId="77777777" w:rsidR="00511062" w:rsidRPr="00613175" w:rsidRDefault="00511062" w:rsidP="00C06FDE">
            <w:pPr>
              <w:pStyle w:val="TAC"/>
              <w:rPr>
                <w:lang w:eastAsia="zh-CN"/>
              </w:rPr>
            </w:pPr>
            <w:r w:rsidRPr="00613175">
              <w:rPr>
                <w:lang w:eastAsia="zh-CN"/>
              </w:rPr>
              <w:t>8</w:t>
            </w:r>
          </w:p>
        </w:tc>
        <w:tc>
          <w:tcPr>
            <w:tcW w:w="3968" w:type="dxa"/>
          </w:tcPr>
          <w:p w14:paraId="7A7AFF46" w14:textId="77777777" w:rsidR="006048DB" w:rsidRPr="00613175" w:rsidRDefault="00511062" w:rsidP="006048DB">
            <w:pPr>
              <w:pStyle w:val="TAL"/>
              <w:rPr>
                <w:snapToGrid w:val="0"/>
              </w:rPr>
            </w:pPr>
            <w:r w:rsidRPr="00613175">
              <w:rPr>
                <w:snapToGrid w:val="0"/>
              </w:rPr>
              <w:t>The SS acknowledges the receipt of 200 OK for INVITE</w:t>
            </w:r>
          </w:p>
          <w:p w14:paraId="17614E69" w14:textId="5BA01B03" w:rsidR="00511062" w:rsidRPr="00613175" w:rsidRDefault="006048DB" w:rsidP="006048DB">
            <w:pPr>
              <w:pStyle w:val="TAL"/>
            </w:pPr>
            <w:r w:rsidRPr="00613175">
              <w:rPr>
                <w:snapToGrid w:val="0"/>
              </w:rPr>
              <w:t>(Step 4 of Annex A.18)</w:t>
            </w:r>
          </w:p>
        </w:tc>
        <w:tc>
          <w:tcPr>
            <w:tcW w:w="708" w:type="dxa"/>
          </w:tcPr>
          <w:p w14:paraId="0B09C373" w14:textId="77777777" w:rsidR="00511062" w:rsidRPr="00613175" w:rsidRDefault="00511062" w:rsidP="00C06FDE">
            <w:pPr>
              <w:pStyle w:val="TAC"/>
              <w:rPr>
                <w:lang w:eastAsia="zh-CN"/>
              </w:rPr>
            </w:pPr>
            <w:r w:rsidRPr="00613175">
              <w:rPr>
                <w:lang w:eastAsia="zh-CN"/>
              </w:rPr>
              <w:t>&lt;--</w:t>
            </w:r>
          </w:p>
        </w:tc>
        <w:tc>
          <w:tcPr>
            <w:tcW w:w="2976" w:type="dxa"/>
          </w:tcPr>
          <w:p w14:paraId="109BDA30" w14:textId="77777777" w:rsidR="00511062" w:rsidRPr="00613175" w:rsidRDefault="00511062" w:rsidP="00C06FDE">
            <w:pPr>
              <w:pStyle w:val="TAL"/>
            </w:pPr>
            <w:r w:rsidRPr="00613175">
              <w:t>ACK</w:t>
            </w:r>
          </w:p>
        </w:tc>
        <w:tc>
          <w:tcPr>
            <w:tcW w:w="567" w:type="dxa"/>
          </w:tcPr>
          <w:p w14:paraId="460E1AE2" w14:textId="77777777" w:rsidR="00511062" w:rsidRPr="00613175" w:rsidRDefault="00511062" w:rsidP="00C06FDE">
            <w:pPr>
              <w:pStyle w:val="TAC"/>
              <w:rPr>
                <w:lang w:eastAsia="zh-CN"/>
              </w:rPr>
            </w:pPr>
            <w:r w:rsidRPr="00613175">
              <w:rPr>
                <w:lang w:eastAsia="zh-CN"/>
              </w:rPr>
              <w:t>-</w:t>
            </w:r>
          </w:p>
        </w:tc>
        <w:tc>
          <w:tcPr>
            <w:tcW w:w="850" w:type="dxa"/>
          </w:tcPr>
          <w:p w14:paraId="262A39D4" w14:textId="77777777" w:rsidR="00511062" w:rsidRPr="00613175" w:rsidRDefault="00511062" w:rsidP="00C06FDE">
            <w:pPr>
              <w:pStyle w:val="TAC"/>
              <w:rPr>
                <w:lang w:eastAsia="zh-CN"/>
              </w:rPr>
            </w:pPr>
            <w:r w:rsidRPr="00613175">
              <w:rPr>
                <w:lang w:eastAsia="zh-CN"/>
              </w:rPr>
              <w:t>-</w:t>
            </w:r>
          </w:p>
        </w:tc>
      </w:tr>
      <w:tr w:rsidR="00511062" w:rsidRPr="00613175" w14:paraId="72A9CA21" w14:textId="77777777" w:rsidTr="00C06FDE">
        <w:trPr>
          <w:jc w:val="center"/>
        </w:trPr>
        <w:tc>
          <w:tcPr>
            <w:tcW w:w="567" w:type="dxa"/>
            <w:vAlign w:val="center"/>
          </w:tcPr>
          <w:p w14:paraId="400518EB" w14:textId="77777777" w:rsidR="00511062" w:rsidRPr="00613175" w:rsidRDefault="00511062" w:rsidP="00C06FDE">
            <w:pPr>
              <w:pStyle w:val="TAC"/>
              <w:rPr>
                <w:lang w:eastAsia="zh-CN"/>
              </w:rPr>
            </w:pPr>
            <w:r w:rsidRPr="00613175">
              <w:rPr>
                <w:lang w:eastAsia="zh-CN"/>
              </w:rPr>
              <w:t>9</w:t>
            </w:r>
          </w:p>
        </w:tc>
        <w:tc>
          <w:tcPr>
            <w:tcW w:w="3968" w:type="dxa"/>
          </w:tcPr>
          <w:p w14:paraId="1E99C04C" w14:textId="77777777" w:rsidR="00511062" w:rsidRPr="00613175" w:rsidRDefault="00511062" w:rsidP="00C06FDE">
            <w:pPr>
              <w:pStyle w:val="TAL"/>
              <w:rPr>
                <w:lang w:eastAsia="zh-CN"/>
              </w:rPr>
            </w:pPr>
            <w:r w:rsidRPr="00613175">
              <w:rPr>
                <w:snapToGrid w:val="0"/>
              </w:rPr>
              <w:t>UE is made to release the call</w:t>
            </w:r>
          </w:p>
        </w:tc>
        <w:tc>
          <w:tcPr>
            <w:tcW w:w="708" w:type="dxa"/>
          </w:tcPr>
          <w:p w14:paraId="0B72DDAF" w14:textId="77777777" w:rsidR="00511062" w:rsidRPr="00613175" w:rsidRDefault="00511062" w:rsidP="00C06FDE">
            <w:pPr>
              <w:pStyle w:val="TAC"/>
              <w:rPr>
                <w:lang w:eastAsia="zh-CN"/>
              </w:rPr>
            </w:pPr>
            <w:r w:rsidRPr="00613175">
              <w:rPr>
                <w:lang w:eastAsia="zh-CN"/>
              </w:rPr>
              <w:t>-</w:t>
            </w:r>
          </w:p>
        </w:tc>
        <w:tc>
          <w:tcPr>
            <w:tcW w:w="2976" w:type="dxa"/>
          </w:tcPr>
          <w:p w14:paraId="50AF2D48" w14:textId="77777777" w:rsidR="00511062" w:rsidRPr="00613175" w:rsidRDefault="00511062" w:rsidP="00C06FDE">
            <w:pPr>
              <w:pStyle w:val="TAL"/>
            </w:pPr>
            <w:r w:rsidRPr="00613175">
              <w:rPr>
                <w:lang w:eastAsia="zh-CN"/>
              </w:rPr>
              <w:t>-</w:t>
            </w:r>
          </w:p>
        </w:tc>
        <w:tc>
          <w:tcPr>
            <w:tcW w:w="567" w:type="dxa"/>
          </w:tcPr>
          <w:p w14:paraId="6B691186" w14:textId="77777777" w:rsidR="00511062" w:rsidRPr="00613175" w:rsidRDefault="00511062" w:rsidP="00C06FDE">
            <w:pPr>
              <w:pStyle w:val="TAC"/>
              <w:rPr>
                <w:lang w:eastAsia="zh-CN"/>
              </w:rPr>
            </w:pPr>
            <w:r w:rsidRPr="00613175">
              <w:rPr>
                <w:lang w:eastAsia="zh-CN"/>
              </w:rPr>
              <w:t>-</w:t>
            </w:r>
          </w:p>
        </w:tc>
        <w:tc>
          <w:tcPr>
            <w:tcW w:w="850" w:type="dxa"/>
          </w:tcPr>
          <w:p w14:paraId="38D230E0" w14:textId="77777777" w:rsidR="00511062" w:rsidRPr="00613175" w:rsidRDefault="00511062" w:rsidP="00C06FDE">
            <w:pPr>
              <w:pStyle w:val="TAC"/>
              <w:rPr>
                <w:lang w:eastAsia="zh-CN"/>
              </w:rPr>
            </w:pPr>
            <w:r w:rsidRPr="00613175">
              <w:rPr>
                <w:lang w:eastAsia="zh-CN"/>
              </w:rPr>
              <w:t>-</w:t>
            </w:r>
          </w:p>
        </w:tc>
      </w:tr>
      <w:tr w:rsidR="00511062" w:rsidRPr="00613175" w14:paraId="547C7CA2" w14:textId="77777777" w:rsidTr="00C06FDE">
        <w:trPr>
          <w:jc w:val="center"/>
        </w:trPr>
        <w:tc>
          <w:tcPr>
            <w:tcW w:w="567" w:type="dxa"/>
            <w:vAlign w:val="center"/>
          </w:tcPr>
          <w:p w14:paraId="76BC3C23" w14:textId="77777777" w:rsidR="00511062" w:rsidRPr="00613175" w:rsidRDefault="00511062" w:rsidP="00C06FDE">
            <w:pPr>
              <w:pStyle w:val="TAC"/>
              <w:rPr>
                <w:lang w:eastAsia="zh-CN"/>
              </w:rPr>
            </w:pPr>
            <w:r w:rsidRPr="00613175">
              <w:rPr>
                <w:lang w:eastAsia="zh-CN"/>
              </w:rPr>
              <w:t>10</w:t>
            </w:r>
          </w:p>
        </w:tc>
        <w:tc>
          <w:tcPr>
            <w:tcW w:w="3968" w:type="dxa"/>
          </w:tcPr>
          <w:p w14:paraId="360F8C8F" w14:textId="77777777" w:rsidR="006048DB" w:rsidRPr="00613175" w:rsidRDefault="00511062" w:rsidP="006048DB">
            <w:pPr>
              <w:pStyle w:val="TAL"/>
              <w:rPr>
                <w:rFonts w:eastAsia="MS Gothic"/>
              </w:rPr>
            </w:pPr>
            <w:r w:rsidRPr="00613175">
              <w:rPr>
                <w:rFonts w:eastAsia="MS Gothic"/>
              </w:rPr>
              <w:t>Check: Does the UE send BYE to release the call?</w:t>
            </w:r>
          </w:p>
          <w:p w14:paraId="2E5BF723" w14:textId="0D900F56" w:rsidR="00511062" w:rsidRPr="00613175" w:rsidRDefault="006048DB" w:rsidP="006048DB">
            <w:pPr>
              <w:pStyle w:val="TAL"/>
              <w:rPr>
                <w:rFonts w:eastAsia="MS Gothic"/>
              </w:rPr>
            </w:pPr>
            <w:r w:rsidRPr="00613175">
              <w:rPr>
                <w:snapToGrid w:val="0"/>
              </w:rPr>
              <w:t>(Step 1 of Annex A.7)</w:t>
            </w:r>
          </w:p>
        </w:tc>
        <w:tc>
          <w:tcPr>
            <w:tcW w:w="708" w:type="dxa"/>
          </w:tcPr>
          <w:p w14:paraId="1924CD43" w14:textId="77777777" w:rsidR="00511062" w:rsidRPr="00613175" w:rsidRDefault="00511062" w:rsidP="00C06FDE">
            <w:pPr>
              <w:pStyle w:val="TAC"/>
              <w:rPr>
                <w:lang w:eastAsia="zh-CN"/>
              </w:rPr>
            </w:pPr>
            <w:r w:rsidRPr="00613175">
              <w:rPr>
                <w:lang w:eastAsia="zh-CN"/>
              </w:rPr>
              <w:t>--&gt;</w:t>
            </w:r>
          </w:p>
        </w:tc>
        <w:tc>
          <w:tcPr>
            <w:tcW w:w="2976" w:type="dxa"/>
          </w:tcPr>
          <w:p w14:paraId="33E34B1F" w14:textId="77777777" w:rsidR="00511062" w:rsidRPr="00613175" w:rsidRDefault="00511062" w:rsidP="00C06FDE">
            <w:pPr>
              <w:pStyle w:val="TAL"/>
            </w:pPr>
            <w:r w:rsidRPr="00613175">
              <w:t>BYE</w:t>
            </w:r>
          </w:p>
        </w:tc>
        <w:tc>
          <w:tcPr>
            <w:tcW w:w="567" w:type="dxa"/>
          </w:tcPr>
          <w:p w14:paraId="31C5BE8D" w14:textId="77777777" w:rsidR="00511062" w:rsidRPr="00613175" w:rsidRDefault="00511062" w:rsidP="00C06FDE">
            <w:pPr>
              <w:pStyle w:val="TAC"/>
              <w:rPr>
                <w:lang w:eastAsia="zh-CN"/>
              </w:rPr>
            </w:pPr>
            <w:r w:rsidRPr="00613175">
              <w:rPr>
                <w:lang w:eastAsia="zh-CN"/>
              </w:rPr>
              <w:t>3</w:t>
            </w:r>
          </w:p>
        </w:tc>
        <w:tc>
          <w:tcPr>
            <w:tcW w:w="850" w:type="dxa"/>
          </w:tcPr>
          <w:p w14:paraId="0A2BFC58" w14:textId="77777777" w:rsidR="00511062" w:rsidRPr="00613175" w:rsidRDefault="00511062" w:rsidP="00C06FDE">
            <w:pPr>
              <w:pStyle w:val="TAC"/>
              <w:rPr>
                <w:lang w:eastAsia="zh-CN"/>
              </w:rPr>
            </w:pPr>
            <w:r w:rsidRPr="00613175">
              <w:rPr>
                <w:lang w:eastAsia="zh-CN"/>
              </w:rPr>
              <w:t>P</w:t>
            </w:r>
          </w:p>
        </w:tc>
      </w:tr>
      <w:tr w:rsidR="00511062" w:rsidRPr="00613175" w14:paraId="4450624C" w14:textId="77777777" w:rsidTr="00C06FDE">
        <w:trPr>
          <w:jc w:val="center"/>
        </w:trPr>
        <w:tc>
          <w:tcPr>
            <w:tcW w:w="567" w:type="dxa"/>
            <w:vAlign w:val="center"/>
          </w:tcPr>
          <w:p w14:paraId="46C62353" w14:textId="77777777" w:rsidR="00511062" w:rsidRPr="00613175" w:rsidRDefault="00511062" w:rsidP="00C06FDE">
            <w:pPr>
              <w:pStyle w:val="TAC"/>
              <w:rPr>
                <w:lang w:eastAsia="zh-CN"/>
              </w:rPr>
            </w:pPr>
            <w:r w:rsidRPr="00613175">
              <w:rPr>
                <w:lang w:eastAsia="zh-CN"/>
              </w:rPr>
              <w:t>11</w:t>
            </w:r>
          </w:p>
        </w:tc>
        <w:tc>
          <w:tcPr>
            <w:tcW w:w="3968" w:type="dxa"/>
          </w:tcPr>
          <w:p w14:paraId="591226D8" w14:textId="77777777" w:rsidR="006048DB" w:rsidRPr="00613175" w:rsidRDefault="00511062" w:rsidP="006048DB">
            <w:pPr>
              <w:pStyle w:val="TAL"/>
              <w:rPr>
                <w:rFonts w:eastAsia="MS Gothic"/>
              </w:rPr>
            </w:pPr>
            <w:r w:rsidRPr="00613175">
              <w:rPr>
                <w:rFonts w:eastAsia="MS Gothic"/>
              </w:rPr>
              <w:t>The SS sends 200 OK for BYE</w:t>
            </w:r>
          </w:p>
          <w:p w14:paraId="3A460424" w14:textId="28691AEA" w:rsidR="00511062" w:rsidRPr="00613175" w:rsidRDefault="006048DB" w:rsidP="006048DB">
            <w:pPr>
              <w:pStyle w:val="TAL"/>
              <w:rPr>
                <w:rFonts w:eastAsia="MS Gothic"/>
              </w:rPr>
            </w:pPr>
            <w:r w:rsidRPr="00613175">
              <w:rPr>
                <w:snapToGrid w:val="0"/>
              </w:rPr>
              <w:t>(Step 2 of Annex A.7)</w:t>
            </w:r>
          </w:p>
        </w:tc>
        <w:tc>
          <w:tcPr>
            <w:tcW w:w="708" w:type="dxa"/>
          </w:tcPr>
          <w:p w14:paraId="2B199C84" w14:textId="77777777" w:rsidR="00511062" w:rsidRPr="00613175" w:rsidRDefault="00511062" w:rsidP="00C06FDE">
            <w:pPr>
              <w:pStyle w:val="TAC"/>
              <w:rPr>
                <w:lang w:eastAsia="zh-CN"/>
              </w:rPr>
            </w:pPr>
            <w:r w:rsidRPr="00613175">
              <w:rPr>
                <w:lang w:eastAsia="zh-CN"/>
              </w:rPr>
              <w:t>&lt;--</w:t>
            </w:r>
          </w:p>
        </w:tc>
        <w:tc>
          <w:tcPr>
            <w:tcW w:w="2976" w:type="dxa"/>
          </w:tcPr>
          <w:p w14:paraId="109639B7" w14:textId="77777777" w:rsidR="00511062" w:rsidRPr="00613175" w:rsidRDefault="00511062" w:rsidP="00C06FDE">
            <w:pPr>
              <w:pStyle w:val="TAL"/>
            </w:pPr>
            <w:r w:rsidRPr="00613175">
              <w:t>200 OK</w:t>
            </w:r>
          </w:p>
        </w:tc>
        <w:tc>
          <w:tcPr>
            <w:tcW w:w="567" w:type="dxa"/>
          </w:tcPr>
          <w:p w14:paraId="6E30D913" w14:textId="77777777" w:rsidR="00511062" w:rsidRPr="00613175" w:rsidRDefault="00511062" w:rsidP="00C06FDE">
            <w:pPr>
              <w:pStyle w:val="TAC"/>
              <w:rPr>
                <w:lang w:eastAsia="zh-CN"/>
              </w:rPr>
            </w:pPr>
            <w:r w:rsidRPr="00613175">
              <w:rPr>
                <w:lang w:eastAsia="zh-CN"/>
              </w:rPr>
              <w:t>-</w:t>
            </w:r>
          </w:p>
        </w:tc>
        <w:tc>
          <w:tcPr>
            <w:tcW w:w="850" w:type="dxa"/>
          </w:tcPr>
          <w:p w14:paraId="6304A590" w14:textId="77777777" w:rsidR="00511062" w:rsidRPr="00613175" w:rsidRDefault="00511062" w:rsidP="00C06FDE">
            <w:pPr>
              <w:pStyle w:val="TAC"/>
              <w:rPr>
                <w:lang w:eastAsia="zh-CN"/>
              </w:rPr>
            </w:pPr>
            <w:r w:rsidRPr="00613175">
              <w:rPr>
                <w:lang w:eastAsia="zh-CN"/>
              </w:rPr>
              <w:t>-</w:t>
            </w:r>
          </w:p>
        </w:tc>
      </w:tr>
    </w:tbl>
    <w:p w14:paraId="5AD7E768" w14:textId="77777777" w:rsidR="00511062" w:rsidRPr="00613175" w:rsidRDefault="00511062" w:rsidP="00511062"/>
    <w:p w14:paraId="683E2B29" w14:textId="77777777" w:rsidR="006048DB" w:rsidRPr="00613175" w:rsidRDefault="00511062" w:rsidP="006048DB">
      <w:pPr>
        <w:pStyle w:val="H6"/>
      </w:pPr>
      <w:r w:rsidRPr="00613175">
        <w:t>8.28.3.3</w:t>
      </w:r>
      <w:r w:rsidRPr="00613175">
        <w:tab/>
        <w:t>Specific message contents</w:t>
      </w:r>
    </w:p>
    <w:p w14:paraId="27D56CE8" w14:textId="340AB783" w:rsidR="00511062" w:rsidRPr="00613175" w:rsidRDefault="006048DB" w:rsidP="00925185">
      <w:r w:rsidRPr="00613175">
        <w:rPr>
          <w:lang w:eastAsia="zh-CN"/>
        </w:rPr>
        <w:t>None as fully specified in Annex A.18 and A.7.</w:t>
      </w:r>
    </w:p>
    <w:p w14:paraId="63666E1F" w14:textId="77777777" w:rsidR="00367B42" w:rsidRPr="00613175" w:rsidRDefault="00367B42" w:rsidP="00367B42">
      <w:pPr>
        <w:pStyle w:val="Heading2"/>
      </w:pPr>
      <w:bookmarkStart w:id="964" w:name="_Toc84254371"/>
      <w:bookmarkStart w:id="965" w:name="_Toc84255166"/>
      <w:bookmarkStart w:id="966" w:name="_Toc68197415"/>
      <w:bookmarkStart w:id="967" w:name="_Toc75880673"/>
      <w:r w:rsidRPr="00613175">
        <w:rPr>
          <w:rFonts w:eastAsia="Wingdings"/>
        </w:rPr>
        <w:lastRenderedPageBreak/>
        <w:t>8.29</w:t>
      </w:r>
      <w:r w:rsidRPr="00613175">
        <w:rPr>
          <w:rFonts w:eastAsia="Wingdings"/>
        </w:rPr>
        <w:tab/>
        <w:t>MT Video Call Hold without announcement / 5GS</w:t>
      </w:r>
      <w:bookmarkEnd w:id="964"/>
      <w:bookmarkEnd w:id="965"/>
      <w:r w:rsidRPr="00613175">
        <w:rPr>
          <w:rFonts w:eastAsia="Wingdings"/>
        </w:rPr>
        <w:t xml:space="preserve"> </w:t>
      </w:r>
    </w:p>
    <w:p w14:paraId="6B9B8BF4" w14:textId="77777777" w:rsidR="00367B42" w:rsidRPr="00613175" w:rsidRDefault="00367B42" w:rsidP="00367B42">
      <w:pPr>
        <w:pStyle w:val="H6"/>
      </w:pPr>
      <w:r w:rsidRPr="00613175">
        <w:t>8.29.1</w:t>
      </w:r>
      <w:r w:rsidRPr="00613175">
        <w:tab/>
        <w:t>Test Purpose (TP)</w:t>
      </w:r>
    </w:p>
    <w:p w14:paraId="4954F0AC" w14:textId="77777777" w:rsidR="00367B42" w:rsidRPr="00613175" w:rsidRDefault="00367B42" w:rsidP="00367B42">
      <w:pPr>
        <w:pStyle w:val="H6"/>
      </w:pPr>
      <w:r w:rsidRPr="00613175">
        <w:t>(1)</w:t>
      </w:r>
    </w:p>
    <w:p w14:paraId="5AA1D904" w14:textId="77777777" w:rsidR="00367B42" w:rsidRPr="00613175" w:rsidRDefault="00367B42" w:rsidP="00367B42">
      <w:pPr>
        <w:pStyle w:val="PL"/>
        <w:rPr>
          <w:noProof w:val="0"/>
        </w:rPr>
      </w:pPr>
      <w:r w:rsidRPr="00613175">
        <w:rPr>
          <w:b/>
          <w:noProof w:val="0"/>
        </w:rPr>
        <w:t>with</w:t>
      </w:r>
      <w:r w:rsidRPr="00613175">
        <w:rPr>
          <w:noProof w:val="0"/>
        </w:rPr>
        <w:t xml:space="preserve"> { UE being registered to IMS and having set up an MO video call }</w:t>
      </w:r>
    </w:p>
    <w:p w14:paraId="0E0F42D3"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A83605B"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receives re-INVITE including call hold instructions }</w:t>
      </w:r>
    </w:p>
    <w:p w14:paraId="1D147CBF"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may send 100 Trying and sends 200 OK for re-INVITE }</w:t>
      </w:r>
    </w:p>
    <w:p w14:paraId="36025E44" w14:textId="77777777" w:rsidR="00367B42" w:rsidRPr="00613175" w:rsidRDefault="00367B42" w:rsidP="00367B42">
      <w:pPr>
        <w:pStyle w:val="PL"/>
        <w:rPr>
          <w:noProof w:val="0"/>
        </w:rPr>
      </w:pPr>
      <w:r w:rsidRPr="00613175">
        <w:rPr>
          <w:noProof w:val="0"/>
        </w:rPr>
        <w:t xml:space="preserve">            }</w:t>
      </w:r>
    </w:p>
    <w:p w14:paraId="13E716FF"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2369E245" w14:textId="77777777" w:rsidR="00367B42" w:rsidRPr="00613175" w:rsidRDefault="00367B42" w:rsidP="00367B42">
      <w:pPr>
        <w:pStyle w:val="H6"/>
      </w:pPr>
      <w:r w:rsidRPr="00613175">
        <w:t>(2)</w:t>
      </w:r>
    </w:p>
    <w:p w14:paraId="301A3C4C" w14:textId="77777777" w:rsidR="00367B42" w:rsidRPr="00613175" w:rsidRDefault="00367B42" w:rsidP="00367B42">
      <w:pPr>
        <w:pStyle w:val="PL"/>
        <w:rPr>
          <w:noProof w:val="0"/>
        </w:rPr>
      </w:pPr>
      <w:r w:rsidRPr="00613175">
        <w:rPr>
          <w:b/>
          <w:noProof w:val="0"/>
        </w:rPr>
        <w:t>with</w:t>
      </w:r>
      <w:r w:rsidRPr="00613175">
        <w:rPr>
          <w:noProof w:val="0"/>
        </w:rPr>
        <w:t xml:space="preserve"> { UE having responded to re-INVITE for call hold }</w:t>
      </w:r>
    </w:p>
    <w:p w14:paraId="7987F12B"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F3BFC59"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receives ACK followed by re-INVITE including call resume instructions }</w:t>
      </w:r>
    </w:p>
    <w:p w14:paraId="6B4CDABD"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may send 100 Trying and sends 200 OK for re-INVITE }</w:t>
      </w:r>
    </w:p>
    <w:p w14:paraId="7E7080F6" w14:textId="77777777" w:rsidR="00367B42" w:rsidRPr="00613175" w:rsidRDefault="00367B42" w:rsidP="00367B42">
      <w:pPr>
        <w:pStyle w:val="PL"/>
        <w:rPr>
          <w:noProof w:val="0"/>
        </w:rPr>
      </w:pPr>
      <w:r w:rsidRPr="00613175">
        <w:rPr>
          <w:noProof w:val="0"/>
        </w:rPr>
        <w:t xml:space="preserve">            }</w:t>
      </w:r>
    </w:p>
    <w:p w14:paraId="3D106AC2" w14:textId="77777777" w:rsidR="00367B42" w:rsidRPr="00613175" w:rsidRDefault="00367B42" w:rsidP="00367B42">
      <w:pPr>
        <w:pStyle w:val="PL"/>
        <w:rPr>
          <w:noProof w:val="0"/>
        </w:rPr>
      </w:pPr>
    </w:p>
    <w:p w14:paraId="39DC6506" w14:textId="77777777" w:rsidR="00367B42" w:rsidRPr="00613175" w:rsidRDefault="00367B42" w:rsidP="00367B42">
      <w:pPr>
        <w:pStyle w:val="H6"/>
      </w:pPr>
      <w:r w:rsidRPr="00613175">
        <w:t>(3)</w:t>
      </w:r>
    </w:p>
    <w:p w14:paraId="571C7B22" w14:textId="77777777" w:rsidR="00367B42" w:rsidRPr="00613175" w:rsidRDefault="00367B42" w:rsidP="00367B42">
      <w:pPr>
        <w:pStyle w:val="PL"/>
        <w:rPr>
          <w:noProof w:val="0"/>
        </w:rPr>
      </w:pPr>
      <w:r w:rsidRPr="00613175">
        <w:rPr>
          <w:b/>
          <w:noProof w:val="0"/>
        </w:rPr>
        <w:t>with</w:t>
      </w:r>
      <w:r w:rsidRPr="00613175">
        <w:rPr>
          <w:noProof w:val="0"/>
        </w:rPr>
        <w:t xml:space="preserve"> { UE having concluded the call resume procedure }</w:t>
      </w:r>
    </w:p>
    <w:p w14:paraId="7AACAD07"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D76D20A"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is being made to release the call }</w:t>
      </w:r>
    </w:p>
    <w:p w14:paraId="6264A412"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BYE }</w:t>
      </w:r>
    </w:p>
    <w:p w14:paraId="49F72998" w14:textId="77777777" w:rsidR="00367B42" w:rsidRPr="00613175" w:rsidRDefault="00367B42" w:rsidP="00367B42">
      <w:pPr>
        <w:pStyle w:val="PL"/>
        <w:rPr>
          <w:noProof w:val="0"/>
        </w:rPr>
      </w:pPr>
      <w:r w:rsidRPr="00613175">
        <w:rPr>
          <w:noProof w:val="0"/>
        </w:rPr>
        <w:t xml:space="preserve">            }</w:t>
      </w:r>
    </w:p>
    <w:p w14:paraId="2A038B01"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64F87695" w14:textId="77777777" w:rsidR="00367B42" w:rsidRPr="00613175" w:rsidRDefault="00367B42" w:rsidP="00367B42">
      <w:pPr>
        <w:pStyle w:val="H6"/>
      </w:pPr>
      <w:r w:rsidRPr="00613175">
        <w:t>8.29.2</w:t>
      </w:r>
      <w:r w:rsidRPr="00613175">
        <w:tab/>
        <w:t>Conformance Requirements</w:t>
      </w:r>
    </w:p>
    <w:p w14:paraId="2AEA2E70" w14:textId="77777777" w:rsidR="00367B42" w:rsidRPr="00613175" w:rsidRDefault="00367B42" w:rsidP="00367B42">
      <w:r w:rsidRPr="00613175">
        <w:t>The conformance requirements covered in the present test case are, unless otherwise stated, Rel-15 requirements.</w:t>
      </w:r>
    </w:p>
    <w:p w14:paraId="75043F46" w14:textId="77777777" w:rsidR="00367B42" w:rsidRPr="00613175" w:rsidRDefault="00367B42" w:rsidP="00367B42">
      <w:r w:rsidRPr="00613175">
        <w:t>[TS 24.610 clause 4.5.2.9]:</w:t>
      </w:r>
    </w:p>
    <w:p w14:paraId="3EFC504C" w14:textId="77777777" w:rsidR="00367B42" w:rsidRPr="00613175" w:rsidRDefault="00367B42" w:rsidP="00367B42">
      <w:r w:rsidRPr="00613175">
        <w:t>3GPP TS 24.229 [1] shall apply.</w:t>
      </w:r>
    </w:p>
    <w:p w14:paraId="70A154CA" w14:textId="77777777" w:rsidR="00367B42" w:rsidRPr="00613175" w:rsidRDefault="00367B42" w:rsidP="00367B42">
      <w:pPr>
        <w:rPr>
          <w:rFonts w:eastAsia="DengXian"/>
        </w:rPr>
      </w:pPr>
      <w:r w:rsidRPr="00613175">
        <w:rPr>
          <w:rFonts w:eastAsia="DengXian"/>
        </w:rPr>
        <w:t>[TS 26.114 clause 7.3.1]:</w:t>
      </w:r>
    </w:p>
    <w:p w14:paraId="783EB9C6" w14:textId="77777777" w:rsidR="00367B42" w:rsidRPr="00613175" w:rsidRDefault="00367B42" w:rsidP="00367B42">
      <w:r w:rsidRPr="00613175">
        <w:t>RTCP packets should be sent for all types of multimedia sessions to enable synchronization with other RTP transported media, remote end-point aliveness information, monitoring of the transmission quality, and carriage of feedback messages such as TMMBR for video and RTCP APP for speech. The RR value should be set greater than zero to enable RTCP packets to be sent when media is put on hold and during active RTP media transmission, including real-time text sessions which may have infrequent RTP media transmissions.</w:t>
      </w:r>
    </w:p>
    <w:p w14:paraId="1969CC74" w14:textId="77777777" w:rsidR="00367B42" w:rsidRPr="00613175" w:rsidRDefault="00367B42" w:rsidP="00367B42">
      <w:pPr>
        <w:rPr>
          <w:rFonts w:eastAsia="DengXian"/>
        </w:rPr>
      </w:pPr>
      <w:r w:rsidRPr="00613175">
        <w:rPr>
          <w:rFonts w:eastAsia="DengXian"/>
        </w:rPr>
        <w:t>[TS 24.229 clause 6.1.1]:</w:t>
      </w:r>
    </w:p>
    <w:p w14:paraId="0AD54ACC" w14:textId="77777777" w:rsidR="00367B42" w:rsidRPr="00613175" w:rsidRDefault="00367B42" w:rsidP="00367B42">
      <w:r w:rsidRPr="00613175">
        <w:t xml:space="preserve">If the media line in the SDP message body indicates the usage of </w:t>
      </w:r>
      <w:smartTag w:uri="urn:schemas-microsoft-com:office:smarttags" w:element="stockticker">
        <w:r w:rsidRPr="00613175">
          <w:t>RTP</w:t>
        </w:r>
      </w:smartTag>
      <w:r w:rsidRPr="00613175">
        <w:t>/RTCP, and if the UE is configured to request an RTCP bandwidth level for the session is different than the default RTCP bandwidth as specified in RFC 3556 [56], then in addition to the "AS" bandwidth modifier in the media-level "b=" line, the UE shall include two media-level "b=" lines, one with the "RS" bandwidth modifier and the other with the "RR" bandwidth modifier as described in RFC 3556 [56] to specify the required bandwidth allocation for RTCP. The bandwidth-value in the b=RS: and b=RR: lines may include transport overhead as described in subclause 6.1 of RFC 3890 [152].</w:t>
      </w:r>
    </w:p>
    <w:p w14:paraId="33A3209E" w14:textId="77777777" w:rsidR="00367B42" w:rsidRPr="00613175" w:rsidRDefault="00367B42" w:rsidP="00367B42">
      <w:r w:rsidRPr="00613175">
        <w:t>For other media streams the "b=" media descriptor may be included. The value or absence of the "b=" parameter will affect the assigned QoS which is defined in or 3GPP 29.213 [13C].</w:t>
      </w:r>
    </w:p>
    <w:p w14:paraId="14272332" w14:textId="77777777" w:rsidR="00367B42" w:rsidRPr="00613175" w:rsidRDefault="00367B42" w:rsidP="00367B42">
      <w:pPr>
        <w:pStyle w:val="NO"/>
      </w:pPr>
      <w:r w:rsidRPr="00613175">
        <w:t>NOTE 3:</w:t>
      </w:r>
      <w:r w:rsidRPr="00613175">
        <w:tab/>
        <w:t>In a two-party session where both participants are active, the RTCP receiver reports are not sent, therefore, the RR bandwidth modifier will typically get the value of zero.</w:t>
      </w:r>
    </w:p>
    <w:p w14:paraId="3C7DE7D1" w14:textId="77777777" w:rsidR="00367B42" w:rsidRPr="00613175" w:rsidRDefault="00367B42" w:rsidP="00367B42">
      <w:pPr>
        <w:pStyle w:val="H6"/>
      </w:pPr>
      <w:r w:rsidRPr="00613175">
        <w:lastRenderedPageBreak/>
        <w:t>8.29.3</w:t>
      </w:r>
      <w:r w:rsidRPr="00613175">
        <w:tab/>
        <w:t>Test description</w:t>
      </w:r>
    </w:p>
    <w:p w14:paraId="45330EAC" w14:textId="77777777" w:rsidR="00367B42" w:rsidRPr="00613175" w:rsidRDefault="00367B42" w:rsidP="00367B42">
      <w:pPr>
        <w:pStyle w:val="H6"/>
      </w:pPr>
      <w:r w:rsidRPr="00613175">
        <w:t>8.29.3.1</w:t>
      </w:r>
      <w:r w:rsidRPr="00613175">
        <w:tab/>
        <w:t>Pre-test conditions</w:t>
      </w:r>
    </w:p>
    <w:p w14:paraId="52C6BCD7" w14:textId="77777777" w:rsidR="00367B42" w:rsidRPr="00613175" w:rsidRDefault="00367B42" w:rsidP="00367B42">
      <w:pPr>
        <w:pStyle w:val="H6"/>
      </w:pPr>
      <w:r w:rsidRPr="00613175">
        <w:t>System Simulator:</w:t>
      </w:r>
    </w:p>
    <w:p w14:paraId="2D477493" w14:textId="77777777" w:rsidR="00367B42" w:rsidRPr="00613175" w:rsidRDefault="00367B42" w:rsidP="00367B42">
      <w:pPr>
        <w:pStyle w:val="B10"/>
      </w:pPr>
      <w:r w:rsidRPr="00613175">
        <w:t>-</w:t>
      </w:r>
      <w:r w:rsidRPr="00613175">
        <w:tab/>
        <w:t>1 NR Cell connected to 5GC, default parameters.</w:t>
      </w:r>
    </w:p>
    <w:p w14:paraId="294FF788" w14:textId="77777777" w:rsidR="00367B42" w:rsidRPr="00613175" w:rsidRDefault="00367B42" w:rsidP="00367B42">
      <w:pPr>
        <w:pStyle w:val="H6"/>
      </w:pPr>
      <w:r w:rsidRPr="00613175">
        <w:t>UE:</w:t>
      </w:r>
    </w:p>
    <w:p w14:paraId="7BD7E4DC" w14:textId="77777777" w:rsidR="00367B42" w:rsidRPr="00613175" w:rsidRDefault="00367B42" w:rsidP="00367B42">
      <w:pPr>
        <w:pStyle w:val="B10"/>
      </w:pPr>
      <w:r w:rsidRPr="00613175">
        <w:t>-</w:t>
      </w:r>
      <w:r w:rsidRPr="00613175">
        <w:tab/>
      </w:r>
      <w:r w:rsidRPr="00613175">
        <w:rPr>
          <w:snapToGrid w:val="0"/>
        </w:rPr>
        <w:t>UE contains either ISIM and USIM applications or only USIM application on UICC.</w:t>
      </w:r>
    </w:p>
    <w:p w14:paraId="2473BE90" w14:textId="77777777" w:rsidR="00367B42" w:rsidRPr="00613175" w:rsidRDefault="00367B42" w:rsidP="00367B42">
      <w:pPr>
        <w:pStyle w:val="B10"/>
        <w:rPr>
          <w:snapToGrid w:val="0"/>
        </w:rPr>
      </w:pPr>
      <w:r w:rsidRPr="00613175">
        <w:t>-</w:t>
      </w:r>
      <w:r w:rsidRPr="00613175">
        <w:tab/>
      </w:r>
      <w:r w:rsidRPr="00613175">
        <w:rPr>
          <w:snapToGrid w:val="0"/>
        </w:rPr>
        <w:t>UE is configured to register for IMS after switch on.</w:t>
      </w:r>
    </w:p>
    <w:p w14:paraId="076270DC" w14:textId="77777777" w:rsidR="00367B42" w:rsidRPr="00613175" w:rsidRDefault="00367B42" w:rsidP="00367B42">
      <w:pPr>
        <w:pStyle w:val="H6"/>
      </w:pPr>
      <w:r w:rsidRPr="00613175">
        <w:t>Preamble:</w:t>
      </w:r>
    </w:p>
    <w:p w14:paraId="66905387" w14:textId="77777777" w:rsidR="00367B42" w:rsidRPr="00613175" w:rsidRDefault="00367B42" w:rsidP="00367B42">
      <w:pPr>
        <w:pStyle w:val="B10"/>
      </w:pPr>
      <w:r w:rsidRPr="00613175">
        <w:t>-</w:t>
      </w:r>
      <w:r w:rsidRPr="00613175">
        <w:tab/>
        <w:t xml:space="preserve">The UE has registered to IMS and set up the MO </w:t>
      </w:r>
      <w:r w:rsidRPr="00613175">
        <w:rPr>
          <w:lang w:eastAsia="zh-CN"/>
        </w:rPr>
        <w:t xml:space="preserve">Video </w:t>
      </w:r>
      <w:r w:rsidRPr="00613175">
        <w:t>call, by executing the generic test procedure in Annex A.2 up to the last step and thereafter executing the generic test procedure in A.15.1.</w:t>
      </w:r>
    </w:p>
    <w:p w14:paraId="49E1574E" w14:textId="77777777" w:rsidR="00367B42" w:rsidRPr="00613175" w:rsidRDefault="00367B42" w:rsidP="00367B42">
      <w:pPr>
        <w:pStyle w:val="H6"/>
        <w:rPr>
          <w:snapToGrid w:val="0"/>
        </w:rPr>
      </w:pPr>
      <w:r w:rsidRPr="00613175">
        <w:t>8.29.3.2</w:t>
      </w:r>
      <w:r w:rsidRPr="00613175">
        <w:tab/>
      </w:r>
      <w:r w:rsidRPr="00613175">
        <w:rPr>
          <w:snapToGrid w:val="0"/>
        </w:rPr>
        <w:t>Test procedure sequence</w:t>
      </w:r>
    </w:p>
    <w:p w14:paraId="64DF2F70" w14:textId="77777777" w:rsidR="00367B42" w:rsidRPr="00613175" w:rsidRDefault="00367B42" w:rsidP="00367B42">
      <w:pPr>
        <w:pStyle w:val="TH"/>
        <w:rPr>
          <w:rFonts w:cs="Arial"/>
        </w:rPr>
      </w:pPr>
      <w:r w:rsidRPr="00613175">
        <w:rPr>
          <w:rFonts w:cs="Arial"/>
        </w:rPr>
        <w:t>Table 8.29.3.2-1: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965"/>
        <w:gridCol w:w="708"/>
        <w:gridCol w:w="2974"/>
        <w:gridCol w:w="567"/>
        <w:gridCol w:w="850"/>
      </w:tblGrid>
      <w:tr w:rsidR="00367B42" w:rsidRPr="00613175" w14:paraId="5E4E0ECD" w14:textId="77777777" w:rsidTr="00367B42">
        <w:trPr>
          <w:jc w:val="center"/>
        </w:trPr>
        <w:tc>
          <w:tcPr>
            <w:tcW w:w="567" w:type="dxa"/>
            <w:tcBorders>
              <w:top w:val="single" w:sz="4" w:space="0" w:color="auto"/>
              <w:left w:val="single" w:sz="4" w:space="0" w:color="auto"/>
              <w:bottom w:val="nil"/>
              <w:right w:val="single" w:sz="4" w:space="0" w:color="auto"/>
            </w:tcBorders>
            <w:hideMark/>
          </w:tcPr>
          <w:p w14:paraId="612BCF4D" w14:textId="77777777" w:rsidR="00367B42" w:rsidRPr="00613175" w:rsidRDefault="00367B42">
            <w:pPr>
              <w:pStyle w:val="TAH"/>
            </w:pPr>
            <w:r w:rsidRPr="00613175">
              <w:t>St</w:t>
            </w:r>
          </w:p>
        </w:tc>
        <w:tc>
          <w:tcPr>
            <w:tcW w:w="3968" w:type="dxa"/>
            <w:tcBorders>
              <w:top w:val="single" w:sz="4" w:space="0" w:color="auto"/>
              <w:left w:val="single" w:sz="4" w:space="0" w:color="auto"/>
              <w:bottom w:val="single" w:sz="4" w:space="0" w:color="auto"/>
              <w:right w:val="single" w:sz="4" w:space="0" w:color="auto"/>
            </w:tcBorders>
            <w:hideMark/>
          </w:tcPr>
          <w:p w14:paraId="68BCA139" w14:textId="77777777" w:rsidR="00367B42" w:rsidRPr="00613175" w:rsidRDefault="00367B42">
            <w:pPr>
              <w:pStyle w:val="TAH"/>
            </w:pPr>
            <w:r w:rsidRPr="00613175">
              <w:t>Procedure</w:t>
            </w:r>
          </w:p>
        </w:tc>
        <w:tc>
          <w:tcPr>
            <w:tcW w:w="3684" w:type="dxa"/>
            <w:gridSpan w:val="2"/>
            <w:tcBorders>
              <w:top w:val="single" w:sz="4" w:space="0" w:color="auto"/>
              <w:left w:val="single" w:sz="4" w:space="0" w:color="auto"/>
              <w:bottom w:val="single" w:sz="4" w:space="0" w:color="auto"/>
              <w:right w:val="single" w:sz="4" w:space="0" w:color="auto"/>
            </w:tcBorders>
            <w:hideMark/>
          </w:tcPr>
          <w:p w14:paraId="27820943" w14:textId="77777777" w:rsidR="00367B42" w:rsidRPr="00613175" w:rsidRDefault="00367B42">
            <w:pPr>
              <w:pStyle w:val="TAH"/>
            </w:pPr>
            <w:r w:rsidRPr="00613175">
              <w:t>Message Sequence</w:t>
            </w:r>
          </w:p>
        </w:tc>
        <w:tc>
          <w:tcPr>
            <w:tcW w:w="567" w:type="dxa"/>
            <w:tcBorders>
              <w:top w:val="single" w:sz="4" w:space="0" w:color="auto"/>
              <w:left w:val="single" w:sz="4" w:space="0" w:color="auto"/>
              <w:bottom w:val="nil"/>
              <w:right w:val="single" w:sz="4" w:space="0" w:color="auto"/>
            </w:tcBorders>
            <w:hideMark/>
          </w:tcPr>
          <w:p w14:paraId="42AA04FD" w14:textId="77777777" w:rsidR="00367B42" w:rsidRPr="00613175" w:rsidRDefault="00367B42">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0F8E39DA" w14:textId="77777777" w:rsidR="00367B42" w:rsidRPr="00613175" w:rsidRDefault="00367B42">
            <w:pPr>
              <w:pStyle w:val="TAH"/>
            </w:pPr>
            <w:r w:rsidRPr="00613175">
              <w:t>Verdict</w:t>
            </w:r>
          </w:p>
        </w:tc>
      </w:tr>
      <w:tr w:rsidR="00367B42" w:rsidRPr="00613175" w14:paraId="016EF685" w14:textId="77777777" w:rsidTr="00367B42">
        <w:trPr>
          <w:jc w:val="center"/>
        </w:trPr>
        <w:tc>
          <w:tcPr>
            <w:tcW w:w="567" w:type="dxa"/>
            <w:tcBorders>
              <w:top w:val="nil"/>
              <w:left w:val="single" w:sz="4" w:space="0" w:color="auto"/>
              <w:bottom w:val="single" w:sz="4" w:space="0" w:color="auto"/>
              <w:right w:val="single" w:sz="4" w:space="0" w:color="auto"/>
            </w:tcBorders>
          </w:tcPr>
          <w:p w14:paraId="739AA78F" w14:textId="77777777" w:rsidR="00367B42" w:rsidRPr="00613175" w:rsidRDefault="00367B42">
            <w:pPr>
              <w:pStyle w:val="TAH"/>
            </w:pPr>
          </w:p>
        </w:tc>
        <w:tc>
          <w:tcPr>
            <w:tcW w:w="3968" w:type="dxa"/>
            <w:tcBorders>
              <w:top w:val="single" w:sz="4" w:space="0" w:color="auto"/>
              <w:left w:val="single" w:sz="4" w:space="0" w:color="auto"/>
              <w:bottom w:val="single" w:sz="4" w:space="0" w:color="auto"/>
              <w:right w:val="single" w:sz="4" w:space="0" w:color="auto"/>
            </w:tcBorders>
          </w:tcPr>
          <w:p w14:paraId="0F1B1808" w14:textId="77777777" w:rsidR="00367B42" w:rsidRPr="00613175" w:rsidRDefault="00367B42">
            <w:pPr>
              <w:pStyle w:val="TAH"/>
            </w:pPr>
          </w:p>
        </w:tc>
        <w:tc>
          <w:tcPr>
            <w:tcW w:w="708" w:type="dxa"/>
            <w:tcBorders>
              <w:top w:val="single" w:sz="4" w:space="0" w:color="auto"/>
              <w:left w:val="single" w:sz="4" w:space="0" w:color="auto"/>
              <w:bottom w:val="single" w:sz="4" w:space="0" w:color="auto"/>
              <w:right w:val="single" w:sz="4" w:space="0" w:color="auto"/>
            </w:tcBorders>
            <w:hideMark/>
          </w:tcPr>
          <w:p w14:paraId="1D75A0C8" w14:textId="77777777" w:rsidR="00367B42" w:rsidRPr="00613175" w:rsidRDefault="00367B42">
            <w:pPr>
              <w:pStyle w:val="TAH"/>
            </w:pPr>
            <w:r w:rsidRPr="00613175">
              <w:t>U - S</w:t>
            </w:r>
          </w:p>
        </w:tc>
        <w:tc>
          <w:tcPr>
            <w:tcW w:w="2976" w:type="dxa"/>
            <w:tcBorders>
              <w:top w:val="single" w:sz="4" w:space="0" w:color="auto"/>
              <w:left w:val="single" w:sz="4" w:space="0" w:color="auto"/>
              <w:bottom w:val="single" w:sz="4" w:space="0" w:color="auto"/>
              <w:right w:val="single" w:sz="4" w:space="0" w:color="auto"/>
            </w:tcBorders>
            <w:hideMark/>
          </w:tcPr>
          <w:p w14:paraId="44A5E323" w14:textId="77777777" w:rsidR="00367B42" w:rsidRPr="00613175" w:rsidRDefault="00367B42">
            <w:pPr>
              <w:pStyle w:val="TAH"/>
            </w:pPr>
            <w:r w:rsidRPr="00613175">
              <w:t>Message</w:t>
            </w:r>
          </w:p>
        </w:tc>
        <w:tc>
          <w:tcPr>
            <w:tcW w:w="567" w:type="dxa"/>
            <w:tcBorders>
              <w:top w:val="nil"/>
              <w:left w:val="single" w:sz="4" w:space="0" w:color="auto"/>
              <w:bottom w:val="single" w:sz="4" w:space="0" w:color="auto"/>
              <w:right w:val="single" w:sz="4" w:space="0" w:color="auto"/>
            </w:tcBorders>
          </w:tcPr>
          <w:p w14:paraId="2B077E52" w14:textId="77777777" w:rsidR="00367B42" w:rsidRPr="00613175" w:rsidRDefault="00367B42">
            <w:pPr>
              <w:pStyle w:val="TAH"/>
            </w:pPr>
          </w:p>
        </w:tc>
        <w:tc>
          <w:tcPr>
            <w:tcW w:w="850" w:type="dxa"/>
            <w:tcBorders>
              <w:top w:val="nil"/>
              <w:left w:val="single" w:sz="4" w:space="0" w:color="auto"/>
              <w:bottom w:val="single" w:sz="4" w:space="0" w:color="auto"/>
              <w:right w:val="single" w:sz="4" w:space="0" w:color="auto"/>
            </w:tcBorders>
          </w:tcPr>
          <w:p w14:paraId="5985EA00" w14:textId="77777777" w:rsidR="00367B42" w:rsidRPr="00613175" w:rsidRDefault="00367B42">
            <w:pPr>
              <w:pStyle w:val="TAH"/>
            </w:pPr>
          </w:p>
        </w:tc>
      </w:tr>
      <w:tr w:rsidR="00367B42" w:rsidRPr="00613175" w14:paraId="21F702B5" w14:textId="77777777" w:rsidTr="00367B42">
        <w:trPr>
          <w:jc w:val="center"/>
        </w:trPr>
        <w:tc>
          <w:tcPr>
            <w:tcW w:w="567" w:type="dxa"/>
            <w:tcBorders>
              <w:top w:val="nil"/>
              <w:left w:val="single" w:sz="4" w:space="0" w:color="auto"/>
              <w:bottom w:val="single" w:sz="4" w:space="0" w:color="auto"/>
              <w:right w:val="single" w:sz="4" w:space="0" w:color="auto"/>
            </w:tcBorders>
            <w:hideMark/>
          </w:tcPr>
          <w:p w14:paraId="18F3EABD" w14:textId="77777777" w:rsidR="00367B42" w:rsidRPr="00613175" w:rsidRDefault="00367B42">
            <w:pPr>
              <w:pStyle w:val="TAC"/>
              <w:rPr>
                <w:lang w:eastAsia="zh-CN"/>
              </w:rPr>
            </w:pPr>
            <w:r w:rsidRPr="00613175">
              <w:rPr>
                <w:lang w:eastAsia="zh-CN"/>
              </w:rPr>
              <w:t>1</w:t>
            </w:r>
          </w:p>
        </w:tc>
        <w:tc>
          <w:tcPr>
            <w:tcW w:w="3968" w:type="dxa"/>
            <w:tcBorders>
              <w:top w:val="single" w:sz="4" w:space="0" w:color="auto"/>
              <w:left w:val="single" w:sz="4" w:space="0" w:color="auto"/>
              <w:bottom w:val="single" w:sz="4" w:space="0" w:color="auto"/>
              <w:right w:val="single" w:sz="4" w:space="0" w:color="auto"/>
            </w:tcBorders>
            <w:hideMark/>
          </w:tcPr>
          <w:p w14:paraId="608124C2" w14:textId="77777777" w:rsidR="00367B42" w:rsidRPr="00613175" w:rsidRDefault="00367B42">
            <w:pPr>
              <w:pStyle w:val="TAL"/>
              <w:rPr>
                <w:lang w:eastAsia="en-US"/>
              </w:rPr>
            </w:pPr>
            <w:r w:rsidRPr="00613175">
              <w:rPr>
                <w:snapToGrid w:val="0"/>
              </w:rPr>
              <w:t>SS sends INVITE with a SDP offer to hold the video call</w:t>
            </w:r>
          </w:p>
        </w:tc>
        <w:tc>
          <w:tcPr>
            <w:tcW w:w="708" w:type="dxa"/>
            <w:tcBorders>
              <w:top w:val="single" w:sz="4" w:space="0" w:color="auto"/>
              <w:left w:val="single" w:sz="4" w:space="0" w:color="auto"/>
              <w:bottom w:val="single" w:sz="4" w:space="0" w:color="auto"/>
              <w:right w:val="single" w:sz="4" w:space="0" w:color="auto"/>
            </w:tcBorders>
            <w:hideMark/>
          </w:tcPr>
          <w:p w14:paraId="556C127C" w14:textId="77777777" w:rsidR="00367B42" w:rsidRPr="00613175" w:rsidRDefault="00367B42">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hideMark/>
          </w:tcPr>
          <w:p w14:paraId="2E0E05B3" w14:textId="77777777" w:rsidR="00367B42" w:rsidRPr="00613175" w:rsidRDefault="00367B42">
            <w:pPr>
              <w:pStyle w:val="TAL"/>
              <w:rPr>
                <w:lang w:eastAsia="en-US"/>
              </w:rPr>
            </w:pPr>
            <w:r w:rsidRPr="00613175">
              <w:t>INVITE</w:t>
            </w:r>
          </w:p>
        </w:tc>
        <w:tc>
          <w:tcPr>
            <w:tcW w:w="567" w:type="dxa"/>
            <w:tcBorders>
              <w:top w:val="nil"/>
              <w:left w:val="single" w:sz="4" w:space="0" w:color="auto"/>
              <w:bottom w:val="single" w:sz="4" w:space="0" w:color="auto"/>
              <w:right w:val="single" w:sz="4" w:space="0" w:color="auto"/>
            </w:tcBorders>
            <w:hideMark/>
          </w:tcPr>
          <w:p w14:paraId="6AFD7805" w14:textId="77777777" w:rsidR="00367B42" w:rsidRPr="00613175" w:rsidRDefault="00367B42">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18F24969" w14:textId="77777777" w:rsidR="00367B42" w:rsidRPr="00613175" w:rsidRDefault="00367B42">
            <w:pPr>
              <w:pStyle w:val="TAC"/>
              <w:rPr>
                <w:lang w:eastAsia="zh-CN"/>
              </w:rPr>
            </w:pPr>
            <w:r w:rsidRPr="00613175">
              <w:rPr>
                <w:lang w:eastAsia="zh-CN"/>
              </w:rPr>
              <w:t>-</w:t>
            </w:r>
          </w:p>
        </w:tc>
      </w:tr>
      <w:tr w:rsidR="00367B42" w:rsidRPr="00613175" w14:paraId="2CF8B709" w14:textId="77777777" w:rsidTr="00367B42">
        <w:trPr>
          <w:jc w:val="center"/>
        </w:trPr>
        <w:tc>
          <w:tcPr>
            <w:tcW w:w="567" w:type="dxa"/>
            <w:tcBorders>
              <w:top w:val="nil"/>
              <w:left w:val="single" w:sz="4" w:space="0" w:color="auto"/>
              <w:bottom w:val="single" w:sz="4" w:space="0" w:color="auto"/>
              <w:right w:val="single" w:sz="4" w:space="0" w:color="auto"/>
            </w:tcBorders>
            <w:hideMark/>
          </w:tcPr>
          <w:p w14:paraId="1C2FB11F" w14:textId="77777777" w:rsidR="00367B42" w:rsidRPr="00613175" w:rsidRDefault="00367B42">
            <w:pPr>
              <w:pStyle w:val="TAC"/>
              <w:rPr>
                <w:lang w:eastAsia="zh-CN"/>
              </w:rPr>
            </w:pPr>
            <w:r w:rsidRPr="00613175">
              <w:rPr>
                <w:lang w:eastAsia="zh-CN"/>
              </w:rPr>
              <w:t>2</w:t>
            </w:r>
          </w:p>
        </w:tc>
        <w:tc>
          <w:tcPr>
            <w:tcW w:w="3968" w:type="dxa"/>
            <w:tcBorders>
              <w:top w:val="single" w:sz="4" w:space="0" w:color="auto"/>
              <w:left w:val="single" w:sz="4" w:space="0" w:color="auto"/>
              <w:bottom w:val="single" w:sz="4" w:space="0" w:color="auto"/>
              <w:right w:val="single" w:sz="4" w:space="0" w:color="auto"/>
            </w:tcBorders>
            <w:hideMark/>
          </w:tcPr>
          <w:p w14:paraId="6CAAC428" w14:textId="77777777" w:rsidR="00367B42" w:rsidRPr="00613175" w:rsidRDefault="00367B42">
            <w:pPr>
              <w:pStyle w:val="TAL"/>
              <w:rPr>
                <w:lang w:eastAsia="en-US"/>
              </w:rPr>
            </w:pPr>
            <w:r w:rsidRPr="00613175">
              <w:rPr>
                <w:snapToGrid w:val="0"/>
              </w:rPr>
              <w:t>Optional: The UE responds with a 100 Trying provisional response</w:t>
            </w:r>
          </w:p>
        </w:tc>
        <w:tc>
          <w:tcPr>
            <w:tcW w:w="708" w:type="dxa"/>
            <w:tcBorders>
              <w:top w:val="single" w:sz="4" w:space="0" w:color="auto"/>
              <w:left w:val="single" w:sz="4" w:space="0" w:color="auto"/>
              <w:bottom w:val="single" w:sz="4" w:space="0" w:color="auto"/>
              <w:right w:val="single" w:sz="4" w:space="0" w:color="auto"/>
            </w:tcBorders>
            <w:hideMark/>
          </w:tcPr>
          <w:p w14:paraId="6E3420D3" w14:textId="77777777" w:rsidR="00367B42" w:rsidRPr="00613175" w:rsidRDefault="00367B42">
            <w:pPr>
              <w:pStyle w:val="TAC"/>
              <w:rPr>
                <w:lang w:eastAsia="zh-CN"/>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60DC26E0" w14:textId="77777777" w:rsidR="00367B42" w:rsidRPr="00613175" w:rsidRDefault="00367B42">
            <w:pPr>
              <w:pStyle w:val="TAL"/>
              <w:rPr>
                <w:lang w:eastAsia="en-US"/>
              </w:rPr>
            </w:pPr>
            <w:r w:rsidRPr="00613175">
              <w:t>100 Trying</w:t>
            </w:r>
          </w:p>
        </w:tc>
        <w:tc>
          <w:tcPr>
            <w:tcW w:w="567" w:type="dxa"/>
            <w:tcBorders>
              <w:top w:val="nil"/>
              <w:left w:val="single" w:sz="4" w:space="0" w:color="auto"/>
              <w:bottom w:val="single" w:sz="4" w:space="0" w:color="auto"/>
              <w:right w:val="single" w:sz="4" w:space="0" w:color="auto"/>
            </w:tcBorders>
            <w:hideMark/>
          </w:tcPr>
          <w:p w14:paraId="78CC52B0" w14:textId="77777777" w:rsidR="00367B42" w:rsidRPr="00613175" w:rsidRDefault="00367B42">
            <w:pPr>
              <w:pStyle w:val="TAC"/>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518D18AE" w14:textId="77777777" w:rsidR="00367B42" w:rsidRPr="00613175" w:rsidRDefault="00367B42">
            <w:pPr>
              <w:pStyle w:val="TAC"/>
            </w:pPr>
            <w:r w:rsidRPr="00613175">
              <w:rPr>
                <w:lang w:eastAsia="zh-CN"/>
              </w:rPr>
              <w:t>-</w:t>
            </w:r>
          </w:p>
        </w:tc>
      </w:tr>
      <w:tr w:rsidR="00367B42" w:rsidRPr="00613175" w14:paraId="3F7C97D5" w14:textId="77777777" w:rsidTr="00367B42">
        <w:trPr>
          <w:jc w:val="center"/>
        </w:trPr>
        <w:tc>
          <w:tcPr>
            <w:tcW w:w="567" w:type="dxa"/>
            <w:tcBorders>
              <w:top w:val="nil"/>
              <w:left w:val="single" w:sz="4" w:space="0" w:color="auto"/>
              <w:bottom w:val="single" w:sz="4" w:space="0" w:color="auto"/>
              <w:right w:val="single" w:sz="4" w:space="0" w:color="auto"/>
            </w:tcBorders>
            <w:hideMark/>
          </w:tcPr>
          <w:p w14:paraId="5C92965B" w14:textId="77777777" w:rsidR="00367B42" w:rsidRPr="00613175" w:rsidRDefault="00367B42">
            <w:pPr>
              <w:pStyle w:val="TAC"/>
              <w:rPr>
                <w:lang w:eastAsia="zh-CN"/>
              </w:rPr>
            </w:pPr>
            <w:r w:rsidRPr="00613175">
              <w:rPr>
                <w:lang w:eastAsia="zh-CN"/>
              </w:rPr>
              <w:t>3</w:t>
            </w:r>
          </w:p>
        </w:tc>
        <w:tc>
          <w:tcPr>
            <w:tcW w:w="3968" w:type="dxa"/>
            <w:tcBorders>
              <w:top w:val="single" w:sz="4" w:space="0" w:color="auto"/>
              <w:left w:val="single" w:sz="4" w:space="0" w:color="auto"/>
              <w:bottom w:val="single" w:sz="4" w:space="0" w:color="auto"/>
              <w:right w:val="single" w:sz="4" w:space="0" w:color="auto"/>
            </w:tcBorders>
            <w:hideMark/>
          </w:tcPr>
          <w:p w14:paraId="7E9F02D6" w14:textId="77777777" w:rsidR="00367B42" w:rsidRPr="00613175" w:rsidRDefault="00367B42">
            <w:pPr>
              <w:pStyle w:val="TAL"/>
              <w:rPr>
                <w:lang w:eastAsia="en-US"/>
              </w:rPr>
            </w:pPr>
            <w:r w:rsidRPr="00613175">
              <w:rPr>
                <w:snapToGrid w:val="0"/>
              </w:rPr>
              <w:t>Check: Does the UE respond to INVITE with 200 OK to indicate that the UE is no more expecting to receive any media?</w:t>
            </w:r>
          </w:p>
        </w:tc>
        <w:tc>
          <w:tcPr>
            <w:tcW w:w="708" w:type="dxa"/>
            <w:tcBorders>
              <w:top w:val="single" w:sz="4" w:space="0" w:color="auto"/>
              <w:left w:val="single" w:sz="4" w:space="0" w:color="auto"/>
              <w:bottom w:val="single" w:sz="4" w:space="0" w:color="auto"/>
              <w:right w:val="single" w:sz="4" w:space="0" w:color="auto"/>
            </w:tcBorders>
            <w:hideMark/>
          </w:tcPr>
          <w:p w14:paraId="353CCD85" w14:textId="77777777" w:rsidR="00367B42" w:rsidRPr="00613175" w:rsidRDefault="00367B42">
            <w:pPr>
              <w:pStyle w:val="TAC"/>
              <w:rPr>
                <w:lang w:eastAsia="zh-CN"/>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78A531DE" w14:textId="77777777" w:rsidR="00367B42" w:rsidRPr="00613175" w:rsidRDefault="00367B42">
            <w:pPr>
              <w:pStyle w:val="TAL"/>
              <w:rPr>
                <w:lang w:eastAsia="en-US"/>
              </w:rPr>
            </w:pPr>
            <w:r w:rsidRPr="00613175">
              <w:t>200 OK</w:t>
            </w:r>
          </w:p>
        </w:tc>
        <w:tc>
          <w:tcPr>
            <w:tcW w:w="567" w:type="dxa"/>
            <w:tcBorders>
              <w:top w:val="nil"/>
              <w:left w:val="single" w:sz="4" w:space="0" w:color="auto"/>
              <w:bottom w:val="single" w:sz="4" w:space="0" w:color="auto"/>
              <w:right w:val="single" w:sz="4" w:space="0" w:color="auto"/>
            </w:tcBorders>
            <w:hideMark/>
          </w:tcPr>
          <w:p w14:paraId="74770795" w14:textId="77777777" w:rsidR="00367B42" w:rsidRPr="00613175" w:rsidRDefault="00367B42">
            <w:pPr>
              <w:pStyle w:val="TAC"/>
              <w:rPr>
                <w:lang w:eastAsia="zh-CN"/>
              </w:rPr>
            </w:pPr>
            <w:r w:rsidRPr="00613175">
              <w:rPr>
                <w:lang w:eastAsia="zh-CN"/>
              </w:rPr>
              <w:t>1</w:t>
            </w:r>
          </w:p>
        </w:tc>
        <w:tc>
          <w:tcPr>
            <w:tcW w:w="850" w:type="dxa"/>
            <w:tcBorders>
              <w:top w:val="nil"/>
              <w:left w:val="single" w:sz="4" w:space="0" w:color="auto"/>
              <w:bottom w:val="single" w:sz="4" w:space="0" w:color="auto"/>
              <w:right w:val="single" w:sz="4" w:space="0" w:color="auto"/>
            </w:tcBorders>
            <w:hideMark/>
          </w:tcPr>
          <w:p w14:paraId="156ADBBD" w14:textId="77777777" w:rsidR="00367B42" w:rsidRPr="00613175" w:rsidRDefault="00367B42">
            <w:pPr>
              <w:pStyle w:val="TAC"/>
              <w:rPr>
                <w:lang w:eastAsia="zh-CN"/>
              </w:rPr>
            </w:pPr>
            <w:r w:rsidRPr="00613175">
              <w:rPr>
                <w:lang w:eastAsia="zh-CN"/>
              </w:rPr>
              <w:t>P</w:t>
            </w:r>
          </w:p>
        </w:tc>
      </w:tr>
      <w:tr w:rsidR="00367B42" w:rsidRPr="00613175" w14:paraId="2A28FCE7" w14:textId="77777777" w:rsidTr="00367B42">
        <w:trPr>
          <w:jc w:val="center"/>
        </w:trPr>
        <w:tc>
          <w:tcPr>
            <w:tcW w:w="567" w:type="dxa"/>
            <w:tcBorders>
              <w:top w:val="nil"/>
              <w:left w:val="single" w:sz="4" w:space="0" w:color="auto"/>
              <w:bottom w:val="single" w:sz="4" w:space="0" w:color="auto"/>
              <w:right w:val="single" w:sz="4" w:space="0" w:color="auto"/>
            </w:tcBorders>
            <w:hideMark/>
          </w:tcPr>
          <w:p w14:paraId="29D9ACBC" w14:textId="77777777" w:rsidR="00367B42" w:rsidRPr="00613175" w:rsidRDefault="00367B42">
            <w:pPr>
              <w:pStyle w:val="TAC"/>
              <w:rPr>
                <w:lang w:eastAsia="zh-CN"/>
              </w:rPr>
            </w:pPr>
            <w:r w:rsidRPr="00613175">
              <w:rPr>
                <w:lang w:eastAsia="zh-CN"/>
              </w:rPr>
              <w:t>4</w:t>
            </w:r>
          </w:p>
        </w:tc>
        <w:tc>
          <w:tcPr>
            <w:tcW w:w="3968" w:type="dxa"/>
            <w:tcBorders>
              <w:top w:val="single" w:sz="4" w:space="0" w:color="auto"/>
              <w:left w:val="single" w:sz="4" w:space="0" w:color="auto"/>
              <w:bottom w:val="single" w:sz="4" w:space="0" w:color="auto"/>
              <w:right w:val="single" w:sz="4" w:space="0" w:color="auto"/>
            </w:tcBorders>
            <w:hideMark/>
          </w:tcPr>
          <w:p w14:paraId="1EC4606C" w14:textId="77777777" w:rsidR="00367B42" w:rsidRPr="00613175" w:rsidRDefault="00367B42">
            <w:pPr>
              <w:pStyle w:val="TAL"/>
              <w:rPr>
                <w:lang w:eastAsia="en-US"/>
              </w:rPr>
            </w:pPr>
            <w:r w:rsidRPr="00613175">
              <w:rPr>
                <w:snapToGrid w:val="0"/>
              </w:rPr>
              <w:t>The SS acknowledges the receipt of 200 OK for INVITE</w:t>
            </w:r>
          </w:p>
        </w:tc>
        <w:tc>
          <w:tcPr>
            <w:tcW w:w="708" w:type="dxa"/>
            <w:tcBorders>
              <w:top w:val="single" w:sz="4" w:space="0" w:color="auto"/>
              <w:left w:val="single" w:sz="4" w:space="0" w:color="auto"/>
              <w:bottom w:val="single" w:sz="4" w:space="0" w:color="auto"/>
              <w:right w:val="single" w:sz="4" w:space="0" w:color="auto"/>
            </w:tcBorders>
            <w:hideMark/>
          </w:tcPr>
          <w:p w14:paraId="6EB3C495" w14:textId="77777777" w:rsidR="00367B42" w:rsidRPr="00613175" w:rsidRDefault="00367B42">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hideMark/>
          </w:tcPr>
          <w:p w14:paraId="01896E8F" w14:textId="77777777" w:rsidR="00367B42" w:rsidRPr="00613175" w:rsidRDefault="00367B42">
            <w:pPr>
              <w:pStyle w:val="TAL"/>
              <w:rPr>
                <w:lang w:eastAsia="en-US"/>
              </w:rPr>
            </w:pPr>
            <w:r w:rsidRPr="00613175">
              <w:t>ACK</w:t>
            </w:r>
          </w:p>
        </w:tc>
        <w:tc>
          <w:tcPr>
            <w:tcW w:w="567" w:type="dxa"/>
            <w:tcBorders>
              <w:top w:val="nil"/>
              <w:left w:val="single" w:sz="4" w:space="0" w:color="auto"/>
              <w:bottom w:val="single" w:sz="4" w:space="0" w:color="auto"/>
              <w:right w:val="single" w:sz="4" w:space="0" w:color="auto"/>
            </w:tcBorders>
            <w:hideMark/>
          </w:tcPr>
          <w:p w14:paraId="1063231E" w14:textId="77777777" w:rsidR="00367B42" w:rsidRPr="00613175" w:rsidRDefault="00367B42">
            <w:pPr>
              <w:pStyle w:val="TAC"/>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4646EE19" w14:textId="77777777" w:rsidR="00367B42" w:rsidRPr="00613175" w:rsidRDefault="00367B42">
            <w:pPr>
              <w:pStyle w:val="TAC"/>
            </w:pPr>
            <w:r w:rsidRPr="00613175">
              <w:rPr>
                <w:lang w:eastAsia="zh-CN"/>
              </w:rPr>
              <w:t>-</w:t>
            </w:r>
          </w:p>
        </w:tc>
      </w:tr>
      <w:tr w:rsidR="00367B42" w:rsidRPr="00613175" w14:paraId="0B6269A5"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hideMark/>
          </w:tcPr>
          <w:p w14:paraId="017AF48D" w14:textId="77777777" w:rsidR="00367B42" w:rsidRPr="00613175" w:rsidRDefault="00367B42">
            <w:pPr>
              <w:pStyle w:val="TAC"/>
              <w:rPr>
                <w:lang w:eastAsia="zh-CN"/>
              </w:rPr>
            </w:pPr>
            <w:r w:rsidRPr="00613175">
              <w:rPr>
                <w:lang w:eastAsia="zh-CN"/>
              </w:rPr>
              <w:t>5</w:t>
            </w:r>
          </w:p>
        </w:tc>
        <w:tc>
          <w:tcPr>
            <w:tcW w:w="3968" w:type="dxa"/>
            <w:tcBorders>
              <w:top w:val="single" w:sz="4" w:space="0" w:color="auto"/>
              <w:left w:val="single" w:sz="4" w:space="0" w:color="auto"/>
              <w:bottom w:val="single" w:sz="4" w:space="0" w:color="auto"/>
              <w:right w:val="single" w:sz="4" w:space="0" w:color="auto"/>
            </w:tcBorders>
            <w:hideMark/>
          </w:tcPr>
          <w:p w14:paraId="65047566" w14:textId="77777777" w:rsidR="00367B42" w:rsidRPr="00613175" w:rsidRDefault="00367B42">
            <w:pPr>
              <w:pStyle w:val="TAL"/>
              <w:rPr>
                <w:rFonts w:eastAsia="MS Gothic"/>
                <w:lang w:eastAsia="en-US"/>
              </w:rPr>
            </w:pPr>
            <w:r w:rsidRPr="00613175">
              <w:rPr>
                <w:snapToGrid w:val="0"/>
              </w:rPr>
              <w:t>SS sends INVITE with a SDP offer to resume the call</w:t>
            </w:r>
          </w:p>
        </w:tc>
        <w:tc>
          <w:tcPr>
            <w:tcW w:w="708" w:type="dxa"/>
            <w:tcBorders>
              <w:top w:val="single" w:sz="4" w:space="0" w:color="auto"/>
              <w:left w:val="single" w:sz="4" w:space="0" w:color="auto"/>
              <w:bottom w:val="single" w:sz="4" w:space="0" w:color="auto"/>
              <w:right w:val="single" w:sz="4" w:space="0" w:color="auto"/>
            </w:tcBorders>
            <w:hideMark/>
          </w:tcPr>
          <w:p w14:paraId="7718C263" w14:textId="77777777" w:rsidR="00367B42" w:rsidRPr="00613175" w:rsidRDefault="00367B42">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hideMark/>
          </w:tcPr>
          <w:p w14:paraId="0BE650B2" w14:textId="77777777" w:rsidR="00367B42" w:rsidRPr="00613175" w:rsidRDefault="00367B42">
            <w:pPr>
              <w:pStyle w:val="TAL"/>
              <w:rPr>
                <w:rFonts w:cs="Arial"/>
                <w:lang w:eastAsia="en-US"/>
              </w:rPr>
            </w:pPr>
            <w:r w:rsidRPr="00613175">
              <w:t>INVITE</w:t>
            </w:r>
          </w:p>
        </w:tc>
        <w:tc>
          <w:tcPr>
            <w:tcW w:w="567" w:type="dxa"/>
            <w:tcBorders>
              <w:top w:val="single" w:sz="4" w:space="0" w:color="auto"/>
              <w:left w:val="single" w:sz="4" w:space="0" w:color="auto"/>
              <w:bottom w:val="single" w:sz="4" w:space="0" w:color="auto"/>
              <w:right w:val="single" w:sz="4" w:space="0" w:color="auto"/>
            </w:tcBorders>
            <w:hideMark/>
          </w:tcPr>
          <w:p w14:paraId="1DB2728A"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1E0E29C" w14:textId="77777777" w:rsidR="00367B42" w:rsidRPr="00613175" w:rsidRDefault="00367B42">
            <w:pPr>
              <w:pStyle w:val="TAC"/>
              <w:rPr>
                <w:lang w:eastAsia="zh-CN"/>
              </w:rPr>
            </w:pPr>
            <w:r w:rsidRPr="00613175">
              <w:rPr>
                <w:lang w:eastAsia="zh-CN"/>
              </w:rPr>
              <w:t>-</w:t>
            </w:r>
          </w:p>
        </w:tc>
      </w:tr>
      <w:tr w:rsidR="00367B42" w:rsidRPr="00613175" w14:paraId="1372A5E0"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hideMark/>
          </w:tcPr>
          <w:p w14:paraId="597B92CA" w14:textId="77777777" w:rsidR="00367B42" w:rsidRPr="00613175" w:rsidRDefault="00367B42">
            <w:pPr>
              <w:pStyle w:val="TAC"/>
              <w:rPr>
                <w:lang w:eastAsia="zh-CN"/>
              </w:rPr>
            </w:pPr>
            <w:r w:rsidRPr="00613175">
              <w:rPr>
                <w:lang w:eastAsia="zh-CN"/>
              </w:rPr>
              <w:t>6</w:t>
            </w:r>
          </w:p>
        </w:tc>
        <w:tc>
          <w:tcPr>
            <w:tcW w:w="3968" w:type="dxa"/>
            <w:tcBorders>
              <w:top w:val="single" w:sz="4" w:space="0" w:color="auto"/>
              <w:left w:val="single" w:sz="4" w:space="0" w:color="auto"/>
              <w:bottom w:val="single" w:sz="4" w:space="0" w:color="auto"/>
              <w:right w:val="single" w:sz="4" w:space="0" w:color="auto"/>
            </w:tcBorders>
            <w:hideMark/>
          </w:tcPr>
          <w:p w14:paraId="74BB43E5" w14:textId="77777777" w:rsidR="00367B42" w:rsidRPr="00613175" w:rsidRDefault="00367B42">
            <w:pPr>
              <w:pStyle w:val="TAL"/>
              <w:rPr>
                <w:lang w:eastAsia="zh-CN"/>
              </w:rPr>
            </w:pPr>
            <w:r w:rsidRPr="00613175">
              <w:rPr>
                <w:snapToGrid w:val="0"/>
              </w:rPr>
              <w:t>Optional: The UE responds with a 100 Trying provisional response</w:t>
            </w:r>
          </w:p>
        </w:tc>
        <w:tc>
          <w:tcPr>
            <w:tcW w:w="708" w:type="dxa"/>
            <w:tcBorders>
              <w:top w:val="single" w:sz="4" w:space="0" w:color="auto"/>
              <w:left w:val="single" w:sz="4" w:space="0" w:color="auto"/>
              <w:bottom w:val="single" w:sz="4" w:space="0" w:color="auto"/>
              <w:right w:val="single" w:sz="4" w:space="0" w:color="auto"/>
            </w:tcBorders>
            <w:hideMark/>
          </w:tcPr>
          <w:p w14:paraId="4F289357" w14:textId="77777777" w:rsidR="00367B42" w:rsidRPr="00613175" w:rsidRDefault="00367B42">
            <w:pPr>
              <w:pStyle w:val="TAC"/>
              <w:rPr>
                <w:lang w:eastAsia="zh-CN"/>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62A940DA" w14:textId="77777777" w:rsidR="00367B42" w:rsidRPr="00613175" w:rsidRDefault="00367B42">
            <w:pPr>
              <w:pStyle w:val="TAL"/>
              <w:rPr>
                <w:lang w:eastAsia="zh-CN"/>
              </w:rPr>
            </w:pPr>
            <w:r w:rsidRPr="00613175">
              <w:t>100 Trying</w:t>
            </w:r>
          </w:p>
        </w:tc>
        <w:tc>
          <w:tcPr>
            <w:tcW w:w="567" w:type="dxa"/>
            <w:tcBorders>
              <w:top w:val="single" w:sz="4" w:space="0" w:color="auto"/>
              <w:left w:val="single" w:sz="4" w:space="0" w:color="auto"/>
              <w:bottom w:val="single" w:sz="4" w:space="0" w:color="auto"/>
              <w:right w:val="single" w:sz="4" w:space="0" w:color="auto"/>
            </w:tcBorders>
            <w:hideMark/>
          </w:tcPr>
          <w:p w14:paraId="1229D9A5"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A8F3860" w14:textId="77777777" w:rsidR="00367B42" w:rsidRPr="00613175" w:rsidRDefault="00367B42">
            <w:pPr>
              <w:pStyle w:val="TAC"/>
              <w:rPr>
                <w:lang w:eastAsia="zh-CN"/>
              </w:rPr>
            </w:pPr>
            <w:r w:rsidRPr="00613175">
              <w:rPr>
                <w:lang w:eastAsia="zh-CN"/>
              </w:rPr>
              <w:t>-</w:t>
            </w:r>
          </w:p>
        </w:tc>
      </w:tr>
      <w:tr w:rsidR="00367B42" w:rsidRPr="00613175" w14:paraId="1DC088D0"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hideMark/>
          </w:tcPr>
          <w:p w14:paraId="3052448A" w14:textId="77777777" w:rsidR="00367B42" w:rsidRPr="00613175" w:rsidRDefault="00367B42">
            <w:pPr>
              <w:pStyle w:val="TAC"/>
              <w:rPr>
                <w:lang w:eastAsia="zh-CN"/>
              </w:rPr>
            </w:pPr>
            <w:r w:rsidRPr="00613175">
              <w:rPr>
                <w:lang w:eastAsia="zh-CN"/>
              </w:rPr>
              <w:t>7</w:t>
            </w:r>
          </w:p>
        </w:tc>
        <w:tc>
          <w:tcPr>
            <w:tcW w:w="3968" w:type="dxa"/>
            <w:tcBorders>
              <w:top w:val="single" w:sz="4" w:space="0" w:color="auto"/>
              <w:left w:val="single" w:sz="4" w:space="0" w:color="auto"/>
              <w:bottom w:val="single" w:sz="4" w:space="0" w:color="auto"/>
              <w:right w:val="single" w:sz="4" w:space="0" w:color="auto"/>
            </w:tcBorders>
            <w:hideMark/>
          </w:tcPr>
          <w:p w14:paraId="5F1C2485" w14:textId="77777777" w:rsidR="00367B42" w:rsidRPr="00613175" w:rsidRDefault="00367B42">
            <w:pPr>
              <w:pStyle w:val="TAL"/>
              <w:rPr>
                <w:lang w:eastAsia="en-US"/>
              </w:rPr>
            </w:pPr>
            <w:r w:rsidRPr="00613175">
              <w:rPr>
                <w:snapToGrid w:val="0"/>
              </w:rPr>
              <w:t>Check: Does the UE respond to INVITE with 200 OK to indicate that the UE resumes sending media (call resume)?</w:t>
            </w:r>
          </w:p>
        </w:tc>
        <w:tc>
          <w:tcPr>
            <w:tcW w:w="708" w:type="dxa"/>
            <w:tcBorders>
              <w:top w:val="single" w:sz="4" w:space="0" w:color="auto"/>
              <w:left w:val="single" w:sz="4" w:space="0" w:color="auto"/>
              <w:bottom w:val="single" w:sz="4" w:space="0" w:color="auto"/>
              <w:right w:val="single" w:sz="4" w:space="0" w:color="auto"/>
            </w:tcBorders>
            <w:hideMark/>
          </w:tcPr>
          <w:p w14:paraId="55B1D99B" w14:textId="77777777" w:rsidR="00367B42" w:rsidRPr="00613175" w:rsidRDefault="00367B42">
            <w:pPr>
              <w:pStyle w:val="TAC"/>
              <w:rPr>
                <w:lang w:eastAsia="zh-CN"/>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22F6009A" w14:textId="77777777" w:rsidR="00367B42" w:rsidRPr="00613175" w:rsidRDefault="00367B42">
            <w:pPr>
              <w:pStyle w:val="TAL"/>
              <w:rPr>
                <w:lang w:eastAsia="en-US"/>
              </w:rPr>
            </w:pPr>
            <w:r w:rsidRPr="00613175">
              <w:t>200 OK</w:t>
            </w:r>
          </w:p>
        </w:tc>
        <w:tc>
          <w:tcPr>
            <w:tcW w:w="567" w:type="dxa"/>
            <w:tcBorders>
              <w:top w:val="single" w:sz="4" w:space="0" w:color="auto"/>
              <w:left w:val="single" w:sz="4" w:space="0" w:color="auto"/>
              <w:bottom w:val="single" w:sz="4" w:space="0" w:color="auto"/>
              <w:right w:val="single" w:sz="4" w:space="0" w:color="auto"/>
            </w:tcBorders>
            <w:hideMark/>
          </w:tcPr>
          <w:p w14:paraId="5281DFFF" w14:textId="77777777" w:rsidR="00367B42" w:rsidRPr="00613175" w:rsidRDefault="00367B42">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hideMark/>
          </w:tcPr>
          <w:p w14:paraId="5B7B217C" w14:textId="77777777" w:rsidR="00367B42" w:rsidRPr="00613175" w:rsidRDefault="00367B42">
            <w:pPr>
              <w:pStyle w:val="TAC"/>
              <w:rPr>
                <w:lang w:eastAsia="zh-CN"/>
              </w:rPr>
            </w:pPr>
            <w:r w:rsidRPr="00613175">
              <w:rPr>
                <w:lang w:eastAsia="zh-CN"/>
              </w:rPr>
              <w:t>P</w:t>
            </w:r>
          </w:p>
        </w:tc>
      </w:tr>
      <w:tr w:rsidR="00367B42" w:rsidRPr="00613175" w14:paraId="3013F7EB"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hideMark/>
          </w:tcPr>
          <w:p w14:paraId="7E4D4337" w14:textId="77777777" w:rsidR="00367B42" w:rsidRPr="00613175" w:rsidRDefault="00367B42">
            <w:pPr>
              <w:pStyle w:val="TAC"/>
              <w:rPr>
                <w:lang w:eastAsia="zh-CN"/>
              </w:rPr>
            </w:pPr>
            <w:r w:rsidRPr="00613175">
              <w:rPr>
                <w:lang w:eastAsia="zh-CN"/>
              </w:rPr>
              <w:t>8</w:t>
            </w:r>
          </w:p>
        </w:tc>
        <w:tc>
          <w:tcPr>
            <w:tcW w:w="3968" w:type="dxa"/>
            <w:tcBorders>
              <w:top w:val="single" w:sz="4" w:space="0" w:color="auto"/>
              <w:left w:val="single" w:sz="4" w:space="0" w:color="auto"/>
              <w:bottom w:val="single" w:sz="4" w:space="0" w:color="auto"/>
              <w:right w:val="single" w:sz="4" w:space="0" w:color="auto"/>
            </w:tcBorders>
            <w:hideMark/>
          </w:tcPr>
          <w:p w14:paraId="751882E6" w14:textId="77777777" w:rsidR="00367B42" w:rsidRPr="00613175" w:rsidRDefault="00367B42">
            <w:pPr>
              <w:pStyle w:val="TAL"/>
              <w:rPr>
                <w:lang w:eastAsia="en-US"/>
              </w:rPr>
            </w:pPr>
            <w:r w:rsidRPr="00613175">
              <w:rPr>
                <w:snapToGrid w:val="0"/>
              </w:rPr>
              <w:t>The SS acknowledges the receipt of 200 OK for INVITE</w:t>
            </w:r>
          </w:p>
        </w:tc>
        <w:tc>
          <w:tcPr>
            <w:tcW w:w="708" w:type="dxa"/>
            <w:tcBorders>
              <w:top w:val="single" w:sz="4" w:space="0" w:color="auto"/>
              <w:left w:val="single" w:sz="4" w:space="0" w:color="auto"/>
              <w:bottom w:val="single" w:sz="4" w:space="0" w:color="auto"/>
              <w:right w:val="single" w:sz="4" w:space="0" w:color="auto"/>
            </w:tcBorders>
            <w:hideMark/>
          </w:tcPr>
          <w:p w14:paraId="48629D60" w14:textId="77777777" w:rsidR="00367B42" w:rsidRPr="00613175" w:rsidRDefault="00367B42">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hideMark/>
          </w:tcPr>
          <w:p w14:paraId="0A3C5467" w14:textId="77777777" w:rsidR="00367B42" w:rsidRPr="00613175" w:rsidRDefault="00367B42">
            <w:pPr>
              <w:pStyle w:val="TAL"/>
              <w:rPr>
                <w:lang w:eastAsia="en-US"/>
              </w:rPr>
            </w:pPr>
            <w:r w:rsidRPr="00613175">
              <w:t>ACK</w:t>
            </w:r>
          </w:p>
        </w:tc>
        <w:tc>
          <w:tcPr>
            <w:tcW w:w="567" w:type="dxa"/>
            <w:tcBorders>
              <w:top w:val="single" w:sz="4" w:space="0" w:color="auto"/>
              <w:left w:val="single" w:sz="4" w:space="0" w:color="auto"/>
              <w:bottom w:val="single" w:sz="4" w:space="0" w:color="auto"/>
              <w:right w:val="single" w:sz="4" w:space="0" w:color="auto"/>
            </w:tcBorders>
            <w:hideMark/>
          </w:tcPr>
          <w:p w14:paraId="477EB5CE"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3117720" w14:textId="77777777" w:rsidR="00367B42" w:rsidRPr="00613175" w:rsidRDefault="00367B42">
            <w:pPr>
              <w:pStyle w:val="TAC"/>
              <w:rPr>
                <w:lang w:eastAsia="zh-CN"/>
              </w:rPr>
            </w:pPr>
            <w:r w:rsidRPr="00613175">
              <w:rPr>
                <w:lang w:eastAsia="zh-CN"/>
              </w:rPr>
              <w:t>-</w:t>
            </w:r>
          </w:p>
        </w:tc>
      </w:tr>
      <w:tr w:rsidR="00367B42" w:rsidRPr="00613175" w14:paraId="7E839CF7"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91ABE6D" w14:textId="77777777" w:rsidR="00367B42" w:rsidRPr="00613175" w:rsidRDefault="00367B42">
            <w:pPr>
              <w:pStyle w:val="TAC"/>
              <w:rPr>
                <w:lang w:eastAsia="zh-CN"/>
              </w:rPr>
            </w:pPr>
            <w:r w:rsidRPr="00613175">
              <w:rPr>
                <w:lang w:eastAsia="zh-CN"/>
              </w:rPr>
              <w:t>9</w:t>
            </w:r>
          </w:p>
        </w:tc>
        <w:tc>
          <w:tcPr>
            <w:tcW w:w="3968" w:type="dxa"/>
            <w:tcBorders>
              <w:top w:val="single" w:sz="4" w:space="0" w:color="auto"/>
              <w:left w:val="single" w:sz="4" w:space="0" w:color="auto"/>
              <w:bottom w:val="single" w:sz="4" w:space="0" w:color="auto"/>
              <w:right w:val="single" w:sz="4" w:space="0" w:color="auto"/>
            </w:tcBorders>
            <w:hideMark/>
          </w:tcPr>
          <w:p w14:paraId="62081D15" w14:textId="77777777" w:rsidR="00367B42" w:rsidRPr="00613175" w:rsidRDefault="00367B42">
            <w:pPr>
              <w:pStyle w:val="TAL"/>
              <w:rPr>
                <w:lang w:eastAsia="zh-CN"/>
              </w:rPr>
            </w:pPr>
            <w:r w:rsidRPr="00613175">
              <w:rPr>
                <w:snapToGrid w:val="0"/>
              </w:rPr>
              <w:t>UE is made to release the call</w:t>
            </w:r>
          </w:p>
        </w:tc>
        <w:tc>
          <w:tcPr>
            <w:tcW w:w="708" w:type="dxa"/>
            <w:tcBorders>
              <w:top w:val="single" w:sz="4" w:space="0" w:color="auto"/>
              <w:left w:val="single" w:sz="4" w:space="0" w:color="auto"/>
              <w:bottom w:val="single" w:sz="4" w:space="0" w:color="auto"/>
              <w:right w:val="single" w:sz="4" w:space="0" w:color="auto"/>
            </w:tcBorders>
            <w:hideMark/>
          </w:tcPr>
          <w:p w14:paraId="6C50A563" w14:textId="77777777" w:rsidR="00367B42" w:rsidRPr="00613175" w:rsidRDefault="00367B42">
            <w:pPr>
              <w:pStyle w:val="TAC"/>
              <w:rPr>
                <w:lang w:eastAsia="zh-CN"/>
              </w:rPr>
            </w:pPr>
            <w:r w:rsidRPr="00613175">
              <w:rPr>
                <w:lang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6CE5C358" w14:textId="77777777" w:rsidR="00367B42" w:rsidRPr="00613175" w:rsidRDefault="00367B42">
            <w:pPr>
              <w:pStyle w:val="TAL"/>
              <w:rPr>
                <w:lang w:eastAsia="en-US"/>
              </w:rPr>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4583F4E3"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72569449" w14:textId="77777777" w:rsidR="00367B42" w:rsidRPr="00613175" w:rsidRDefault="00367B42">
            <w:pPr>
              <w:pStyle w:val="TAC"/>
              <w:rPr>
                <w:lang w:eastAsia="zh-CN"/>
              </w:rPr>
            </w:pPr>
            <w:r w:rsidRPr="00613175">
              <w:rPr>
                <w:lang w:eastAsia="zh-CN"/>
              </w:rPr>
              <w:t>-</w:t>
            </w:r>
          </w:p>
        </w:tc>
      </w:tr>
      <w:tr w:rsidR="00367B42" w:rsidRPr="00613175" w14:paraId="2929BA40"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29B807" w14:textId="77777777" w:rsidR="00367B42" w:rsidRPr="00613175" w:rsidRDefault="00367B42">
            <w:pPr>
              <w:pStyle w:val="TAC"/>
              <w:rPr>
                <w:lang w:eastAsia="zh-CN"/>
              </w:rPr>
            </w:pPr>
            <w:r w:rsidRPr="00613175">
              <w:rPr>
                <w:lang w:eastAsia="zh-CN"/>
              </w:rPr>
              <w:t>10</w:t>
            </w:r>
          </w:p>
        </w:tc>
        <w:tc>
          <w:tcPr>
            <w:tcW w:w="3968" w:type="dxa"/>
            <w:tcBorders>
              <w:top w:val="single" w:sz="4" w:space="0" w:color="auto"/>
              <w:left w:val="single" w:sz="4" w:space="0" w:color="auto"/>
              <w:bottom w:val="single" w:sz="4" w:space="0" w:color="auto"/>
              <w:right w:val="single" w:sz="4" w:space="0" w:color="auto"/>
            </w:tcBorders>
            <w:hideMark/>
          </w:tcPr>
          <w:p w14:paraId="4D85A79A" w14:textId="77777777" w:rsidR="00367B42" w:rsidRPr="00613175" w:rsidRDefault="00367B42">
            <w:pPr>
              <w:pStyle w:val="TAL"/>
              <w:rPr>
                <w:rFonts w:eastAsia="MS Gothic"/>
                <w:lang w:eastAsia="en-US"/>
              </w:rPr>
            </w:pPr>
            <w:r w:rsidRPr="00613175">
              <w:rPr>
                <w:rFonts w:eastAsia="MS Gothic"/>
              </w:rPr>
              <w:t>Check: Does the UE send BYE to release the call?</w:t>
            </w:r>
          </w:p>
        </w:tc>
        <w:tc>
          <w:tcPr>
            <w:tcW w:w="708" w:type="dxa"/>
            <w:tcBorders>
              <w:top w:val="single" w:sz="4" w:space="0" w:color="auto"/>
              <w:left w:val="single" w:sz="4" w:space="0" w:color="auto"/>
              <w:bottom w:val="single" w:sz="4" w:space="0" w:color="auto"/>
              <w:right w:val="single" w:sz="4" w:space="0" w:color="auto"/>
            </w:tcBorders>
            <w:hideMark/>
          </w:tcPr>
          <w:p w14:paraId="1B7BAE97" w14:textId="77777777" w:rsidR="00367B42" w:rsidRPr="00613175" w:rsidRDefault="00367B42">
            <w:pPr>
              <w:pStyle w:val="TAC"/>
              <w:rPr>
                <w:lang w:eastAsia="zh-CN"/>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72E5A30E" w14:textId="77777777" w:rsidR="00367B42" w:rsidRPr="00613175" w:rsidRDefault="00367B42">
            <w:pPr>
              <w:pStyle w:val="TAL"/>
              <w:rPr>
                <w:lang w:eastAsia="en-US"/>
              </w:rPr>
            </w:pPr>
            <w:r w:rsidRPr="00613175">
              <w:t>BYE</w:t>
            </w:r>
          </w:p>
        </w:tc>
        <w:tc>
          <w:tcPr>
            <w:tcW w:w="567" w:type="dxa"/>
            <w:tcBorders>
              <w:top w:val="single" w:sz="4" w:space="0" w:color="auto"/>
              <w:left w:val="single" w:sz="4" w:space="0" w:color="auto"/>
              <w:bottom w:val="single" w:sz="4" w:space="0" w:color="auto"/>
              <w:right w:val="single" w:sz="4" w:space="0" w:color="auto"/>
            </w:tcBorders>
            <w:hideMark/>
          </w:tcPr>
          <w:p w14:paraId="6EAD45DF" w14:textId="77777777" w:rsidR="00367B42" w:rsidRPr="00613175" w:rsidRDefault="00367B42">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085E6A89" w14:textId="77777777" w:rsidR="00367B42" w:rsidRPr="00613175" w:rsidRDefault="00367B42">
            <w:pPr>
              <w:pStyle w:val="TAC"/>
              <w:rPr>
                <w:lang w:eastAsia="zh-CN"/>
              </w:rPr>
            </w:pPr>
            <w:r w:rsidRPr="00613175">
              <w:rPr>
                <w:lang w:eastAsia="zh-CN"/>
              </w:rPr>
              <w:t>P</w:t>
            </w:r>
          </w:p>
        </w:tc>
      </w:tr>
      <w:tr w:rsidR="00367B42" w:rsidRPr="00613175" w14:paraId="17D01FBA" w14:textId="77777777" w:rsidTr="00367B42">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0DAF0BB" w14:textId="77777777" w:rsidR="00367B42" w:rsidRPr="00613175" w:rsidRDefault="00367B42">
            <w:pPr>
              <w:pStyle w:val="TAC"/>
              <w:rPr>
                <w:lang w:eastAsia="zh-CN"/>
              </w:rPr>
            </w:pPr>
            <w:r w:rsidRPr="00613175">
              <w:rPr>
                <w:lang w:eastAsia="zh-CN"/>
              </w:rPr>
              <w:t>11</w:t>
            </w:r>
          </w:p>
        </w:tc>
        <w:tc>
          <w:tcPr>
            <w:tcW w:w="3968" w:type="dxa"/>
            <w:tcBorders>
              <w:top w:val="single" w:sz="4" w:space="0" w:color="auto"/>
              <w:left w:val="single" w:sz="4" w:space="0" w:color="auto"/>
              <w:bottom w:val="single" w:sz="4" w:space="0" w:color="auto"/>
              <w:right w:val="single" w:sz="4" w:space="0" w:color="auto"/>
            </w:tcBorders>
            <w:hideMark/>
          </w:tcPr>
          <w:p w14:paraId="2A521AB7" w14:textId="77777777" w:rsidR="00367B42" w:rsidRPr="00613175" w:rsidRDefault="00367B42">
            <w:pPr>
              <w:pStyle w:val="TAL"/>
              <w:rPr>
                <w:rFonts w:eastAsia="MS Gothic"/>
                <w:lang w:eastAsia="en-US"/>
              </w:rPr>
            </w:pPr>
            <w:r w:rsidRPr="00613175">
              <w:rPr>
                <w:rFonts w:eastAsia="MS Gothic"/>
              </w:rPr>
              <w:t>The SS sends 200 OK for BYE</w:t>
            </w:r>
          </w:p>
        </w:tc>
        <w:tc>
          <w:tcPr>
            <w:tcW w:w="708" w:type="dxa"/>
            <w:tcBorders>
              <w:top w:val="single" w:sz="4" w:space="0" w:color="auto"/>
              <w:left w:val="single" w:sz="4" w:space="0" w:color="auto"/>
              <w:bottom w:val="single" w:sz="4" w:space="0" w:color="auto"/>
              <w:right w:val="single" w:sz="4" w:space="0" w:color="auto"/>
            </w:tcBorders>
            <w:hideMark/>
          </w:tcPr>
          <w:p w14:paraId="2AD79DB9" w14:textId="77777777" w:rsidR="00367B42" w:rsidRPr="00613175" w:rsidRDefault="00367B42">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hideMark/>
          </w:tcPr>
          <w:p w14:paraId="2CCA8160" w14:textId="77777777" w:rsidR="00367B42" w:rsidRPr="00613175" w:rsidRDefault="00367B42">
            <w:pPr>
              <w:pStyle w:val="TAL"/>
              <w:rPr>
                <w:lang w:eastAsia="en-US"/>
              </w:rPr>
            </w:pPr>
            <w:r w:rsidRPr="00613175">
              <w:t>200 OK</w:t>
            </w:r>
          </w:p>
        </w:tc>
        <w:tc>
          <w:tcPr>
            <w:tcW w:w="567" w:type="dxa"/>
            <w:tcBorders>
              <w:top w:val="single" w:sz="4" w:space="0" w:color="auto"/>
              <w:left w:val="single" w:sz="4" w:space="0" w:color="auto"/>
              <w:bottom w:val="single" w:sz="4" w:space="0" w:color="auto"/>
              <w:right w:val="single" w:sz="4" w:space="0" w:color="auto"/>
            </w:tcBorders>
            <w:hideMark/>
          </w:tcPr>
          <w:p w14:paraId="6FD1F812"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526AD38" w14:textId="77777777" w:rsidR="00367B42" w:rsidRPr="00613175" w:rsidRDefault="00367B42">
            <w:pPr>
              <w:pStyle w:val="TAC"/>
              <w:rPr>
                <w:lang w:eastAsia="zh-CN"/>
              </w:rPr>
            </w:pPr>
            <w:r w:rsidRPr="00613175">
              <w:rPr>
                <w:lang w:eastAsia="zh-CN"/>
              </w:rPr>
              <w:t>-</w:t>
            </w:r>
          </w:p>
        </w:tc>
      </w:tr>
    </w:tbl>
    <w:p w14:paraId="265DE901" w14:textId="77777777" w:rsidR="00367B42" w:rsidRPr="00613175" w:rsidRDefault="00367B42" w:rsidP="00367B42">
      <w:pPr>
        <w:rPr>
          <w:lang w:eastAsia="en-US"/>
        </w:rPr>
      </w:pPr>
    </w:p>
    <w:p w14:paraId="7BC09B4F" w14:textId="77777777" w:rsidR="00367B42" w:rsidRPr="00613175" w:rsidRDefault="00367B42" w:rsidP="00367B42">
      <w:pPr>
        <w:pStyle w:val="H6"/>
        <w:keepNext w:val="0"/>
      </w:pPr>
      <w:r w:rsidRPr="00613175">
        <w:t>8.29.3.3</w:t>
      </w:r>
      <w:r w:rsidRPr="00613175">
        <w:tab/>
        <w:t>Specific message contents</w:t>
      </w:r>
    </w:p>
    <w:p w14:paraId="27131EA3" w14:textId="77777777" w:rsidR="00367B42" w:rsidRPr="00613175" w:rsidRDefault="00367B42" w:rsidP="00367B42">
      <w:pPr>
        <w:pStyle w:val="TH"/>
        <w:keepLines w:val="0"/>
        <w:widowControl w:val="0"/>
      </w:pPr>
      <w:r w:rsidRPr="00613175">
        <w:lastRenderedPageBreak/>
        <w:t xml:space="preserve">Table 8.29.3.3-1: INVITE (step 1, table </w:t>
      </w:r>
      <w:r w:rsidRPr="00613175">
        <w:rPr>
          <w:rFonts w:cs="Arial"/>
        </w:rPr>
        <w:t>8.29.3.2-1</w:t>
      </w:r>
      <w:r w:rsidRPr="00613175">
        <w: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1"/>
        <w:gridCol w:w="878"/>
        <w:gridCol w:w="4793"/>
        <w:gridCol w:w="749"/>
        <w:gridCol w:w="1439"/>
      </w:tblGrid>
      <w:tr w:rsidR="00367B42" w:rsidRPr="00613175" w14:paraId="28897A98" w14:textId="77777777" w:rsidTr="00367B4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238B0D49" w14:textId="77777777" w:rsidR="00367B42" w:rsidRPr="00613175" w:rsidRDefault="00367B42">
            <w:pPr>
              <w:pStyle w:val="TAL"/>
              <w:rPr>
                <w:rFonts w:cs="Arial"/>
              </w:rPr>
            </w:pPr>
            <w:r w:rsidRPr="00613175">
              <w:t>Derivation Path: TS 34.229-1 [2], Annex A.2.9, Conditions A1, A3 and A4</w:t>
            </w:r>
          </w:p>
        </w:tc>
      </w:tr>
      <w:tr w:rsidR="00367B42" w:rsidRPr="00613175" w14:paraId="2A4BCA29"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3D30E13A" w14:textId="77777777" w:rsidR="00367B42" w:rsidRPr="00613175" w:rsidRDefault="00367B42">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173D36E7" w14:textId="77777777" w:rsidR="00367B42" w:rsidRPr="00613175" w:rsidRDefault="00367B4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227004AD" w14:textId="77777777" w:rsidR="00367B42" w:rsidRPr="00613175" w:rsidRDefault="00367B4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3E7022A3" w14:textId="77777777" w:rsidR="00367B42" w:rsidRPr="00613175" w:rsidRDefault="00367B4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EED8D1F" w14:textId="77777777" w:rsidR="00367B42" w:rsidRPr="00613175" w:rsidRDefault="00367B42">
            <w:pPr>
              <w:pStyle w:val="TAH"/>
            </w:pPr>
            <w:r w:rsidRPr="00613175">
              <w:t>Reference</w:t>
            </w:r>
          </w:p>
        </w:tc>
      </w:tr>
      <w:tr w:rsidR="00367B42" w:rsidRPr="00613175" w14:paraId="017DD20F"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38974FF3" w14:textId="77777777" w:rsidR="00367B42" w:rsidRPr="00613175" w:rsidRDefault="00367B42">
            <w:pPr>
              <w:pStyle w:val="TAL"/>
              <w:rPr>
                <w:b/>
                <w:lang w:eastAsia="zh-CN"/>
              </w:rPr>
            </w:pPr>
            <w:r w:rsidRPr="00613175">
              <w:rPr>
                <w:b/>
                <w:lang w:eastAsia="zh-CN"/>
              </w:rPr>
              <w:t>Request-Line</w:t>
            </w:r>
          </w:p>
          <w:p w14:paraId="1FE2FAF1" w14:textId="77777777" w:rsidR="00367B42" w:rsidRPr="00613175" w:rsidRDefault="00367B42">
            <w:pPr>
              <w:pStyle w:val="TAL"/>
              <w:ind w:firstLineChars="100" w:firstLine="180"/>
              <w:rPr>
                <w:lang w:eastAsia="zh-CN"/>
              </w:rPr>
            </w:pPr>
            <w:r w:rsidRPr="00613175">
              <w:t>Request-URI</w:t>
            </w:r>
          </w:p>
        </w:tc>
        <w:tc>
          <w:tcPr>
            <w:tcW w:w="878" w:type="dxa"/>
            <w:tcBorders>
              <w:top w:val="single" w:sz="4" w:space="0" w:color="auto"/>
              <w:left w:val="single" w:sz="4" w:space="0" w:color="auto"/>
              <w:bottom w:val="single" w:sz="4" w:space="0" w:color="auto"/>
              <w:right w:val="single" w:sz="4" w:space="0" w:color="auto"/>
            </w:tcBorders>
          </w:tcPr>
          <w:p w14:paraId="61C1A4F9" w14:textId="77777777" w:rsidR="00367B42" w:rsidRPr="00613175" w:rsidRDefault="00367B42">
            <w:pPr>
              <w:pStyle w:val="TAH"/>
              <w:rPr>
                <w:lang w:eastAsia="en-US"/>
              </w:rPr>
            </w:pPr>
          </w:p>
        </w:tc>
        <w:tc>
          <w:tcPr>
            <w:tcW w:w="4795" w:type="dxa"/>
            <w:tcBorders>
              <w:top w:val="single" w:sz="4" w:space="0" w:color="auto"/>
              <w:left w:val="single" w:sz="4" w:space="0" w:color="auto"/>
              <w:bottom w:val="single" w:sz="4" w:space="0" w:color="auto"/>
              <w:right w:val="single" w:sz="4" w:space="0" w:color="auto"/>
            </w:tcBorders>
          </w:tcPr>
          <w:p w14:paraId="5CE2D1DA" w14:textId="77777777" w:rsidR="00367B42" w:rsidRPr="00613175" w:rsidRDefault="00367B42">
            <w:pPr>
              <w:pStyle w:val="TAL"/>
            </w:pPr>
          </w:p>
          <w:p w14:paraId="04997988" w14:textId="77777777" w:rsidR="00367B42" w:rsidRPr="00613175" w:rsidRDefault="00367B42">
            <w:pPr>
              <w:pStyle w:val="TAL"/>
            </w:pPr>
            <w:r w:rsidRPr="00613175">
              <w:t>the same URI in the request line as the SS has sent in the Contact header of an earlier message within the same dialog</w:t>
            </w:r>
          </w:p>
        </w:tc>
        <w:tc>
          <w:tcPr>
            <w:tcW w:w="749" w:type="dxa"/>
            <w:tcBorders>
              <w:top w:val="single" w:sz="4" w:space="0" w:color="auto"/>
              <w:left w:val="single" w:sz="4" w:space="0" w:color="auto"/>
              <w:bottom w:val="single" w:sz="4" w:space="0" w:color="auto"/>
              <w:right w:val="single" w:sz="4" w:space="0" w:color="auto"/>
            </w:tcBorders>
          </w:tcPr>
          <w:p w14:paraId="0ED80803" w14:textId="77777777" w:rsidR="00367B42" w:rsidRPr="00613175" w:rsidRDefault="00367B42">
            <w:pPr>
              <w:pStyle w:val="TAC"/>
            </w:pPr>
          </w:p>
        </w:tc>
        <w:tc>
          <w:tcPr>
            <w:tcW w:w="1440" w:type="dxa"/>
            <w:tcBorders>
              <w:top w:val="single" w:sz="4" w:space="0" w:color="auto"/>
              <w:left w:val="single" w:sz="4" w:space="0" w:color="auto"/>
              <w:bottom w:val="single" w:sz="4" w:space="0" w:color="auto"/>
              <w:right w:val="single" w:sz="4" w:space="0" w:color="auto"/>
            </w:tcBorders>
          </w:tcPr>
          <w:p w14:paraId="10B81802" w14:textId="77777777" w:rsidR="00367B42" w:rsidRPr="00613175" w:rsidRDefault="00367B42">
            <w:pPr>
              <w:pStyle w:val="TAC"/>
            </w:pPr>
          </w:p>
        </w:tc>
      </w:tr>
      <w:tr w:rsidR="00367B42" w:rsidRPr="00613175" w14:paraId="61EE0A02"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52F027F2" w14:textId="77777777" w:rsidR="00367B42" w:rsidRPr="00613175" w:rsidRDefault="00367B42">
            <w:pPr>
              <w:pStyle w:val="TAL"/>
              <w:rPr>
                <w:b/>
                <w:lang w:eastAsia="zh-CN"/>
              </w:rPr>
            </w:pPr>
            <w:r w:rsidRPr="00613175">
              <w:rPr>
                <w:b/>
                <w:lang w:eastAsia="zh-CN"/>
              </w:rPr>
              <w:t>Supported</w:t>
            </w:r>
          </w:p>
          <w:p w14:paraId="623945FB" w14:textId="77777777" w:rsidR="00367B42" w:rsidRPr="00613175" w:rsidRDefault="00367B42">
            <w:pPr>
              <w:pStyle w:val="TAL"/>
              <w:ind w:firstLineChars="100" w:firstLine="180"/>
              <w:rPr>
                <w:rFonts w:cs="Arial"/>
                <w:b/>
                <w:lang w:eastAsia="zh-CN"/>
              </w:rPr>
            </w:pPr>
            <w:r w:rsidRPr="00613175">
              <w:rPr>
                <w:rFonts w:cs="Arial"/>
                <w:lang w:eastAsia="zh-CN"/>
              </w:rPr>
              <w:t>Option-tag</w:t>
            </w:r>
          </w:p>
        </w:tc>
        <w:tc>
          <w:tcPr>
            <w:tcW w:w="878" w:type="dxa"/>
            <w:tcBorders>
              <w:top w:val="single" w:sz="4" w:space="0" w:color="auto"/>
              <w:left w:val="single" w:sz="4" w:space="0" w:color="auto"/>
              <w:bottom w:val="single" w:sz="4" w:space="0" w:color="auto"/>
              <w:right w:val="single" w:sz="4" w:space="0" w:color="auto"/>
            </w:tcBorders>
          </w:tcPr>
          <w:p w14:paraId="4A3E9609" w14:textId="77777777" w:rsidR="00367B42" w:rsidRPr="00613175" w:rsidRDefault="00367B42">
            <w:pPr>
              <w:pStyle w:val="TAH"/>
              <w:rPr>
                <w:lang w:eastAsia="en-US"/>
              </w:rPr>
            </w:pPr>
          </w:p>
        </w:tc>
        <w:tc>
          <w:tcPr>
            <w:tcW w:w="4795" w:type="dxa"/>
            <w:tcBorders>
              <w:top w:val="single" w:sz="4" w:space="0" w:color="auto"/>
              <w:left w:val="single" w:sz="4" w:space="0" w:color="auto"/>
              <w:bottom w:val="single" w:sz="4" w:space="0" w:color="auto"/>
              <w:right w:val="single" w:sz="4" w:space="0" w:color="auto"/>
            </w:tcBorders>
          </w:tcPr>
          <w:p w14:paraId="5E0EA7AB" w14:textId="77777777" w:rsidR="00367B42" w:rsidRPr="00613175" w:rsidRDefault="00367B42">
            <w:pPr>
              <w:pStyle w:val="TAL"/>
              <w:rPr>
                <w:rFonts w:cs="Arial"/>
                <w:szCs w:val="18"/>
              </w:rPr>
            </w:pPr>
          </w:p>
          <w:p w14:paraId="73432123" w14:textId="77777777" w:rsidR="00367B42" w:rsidRPr="00613175" w:rsidRDefault="00367B42">
            <w:pPr>
              <w:pStyle w:val="TAL"/>
              <w:rPr>
                <w:rFonts w:cs="Arial"/>
                <w:i/>
                <w:szCs w:val="18"/>
                <w:lang w:eastAsia="zh-CN"/>
              </w:rPr>
            </w:pPr>
            <w:r w:rsidRPr="00613175">
              <w:rPr>
                <w:rFonts w:cs="Arial"/>
                <w:i/>
                <w:szCs w:val="18"/>
                <w:lang w:eastAsia="zh-CN"/>
              </w:rPr>
              <w:t>precondition</w:t>
            </w:r>
          </w:p>
        </w:tc>
        <w:tc>
          <w:tcPr>
            <w:tcW w:w="749" w:type="dxa"/>
            <w:tcBorders>
              <w:top w:val="single" w:sz="4" w:space="0" w:color="auto"/>
              <w:left w:val="single" w:sz="4" w:space="0" w:color="auto"/>
              <w:bottom w:val="single" w:sz="4" w:space="0" w:color="auto"/>
              <w:right w:val="single" w:sz="4" w:space="0" w:color="auto"/>
            </w:tcBorders>
          </w:tcPr>
          <w:p w14:paraId="715B29A2" w14:textId="77777777" w:rsidR="00367B42" w:rsidRPr="00613175" w:rsidRDefault="00367B42">
            <w:pPr>
              <w:pStyle w:val="TAC"/>
              <w:rPr>
                <w:lang w:eastAsia="en-US"/>
              </w:rPr>
            </w:pPr>
          </w:p>
        </w:tc>
        <w:tc>
          <w:tcPr>
            <w:tcW w:w="1440" w:type="dxa"/>
            <w:tcBorders>
              <w:top w:val="single" w:sz="4" w:space="0" w:color="auto"/>
              <w:left w:val="single" w:sz="4" w:space="0" w:color="auto"/>
              <w:bottom w:val="single" w:sz="4" w:space="0" w:color="auto"/>
              <w:right w:val="single" w:sz="4" w:space="0" w:color="auto"/>
            </w:tcBorders>
          </w:tcPr>
          <w:p w14:paraId="515917AC" w14:textId="77777777" w:rsidR="00367B42" w:rsidRPr="00613175" w:rsidRDefault="00367B42">
            <w:pPr>
              <w:pStyle w:val="TAC"/>
            </w:pPr>
          </w:p>
        </w:tc>
      </w:tr>
      <w:tr w:rsidR="00367B42" w:rsidRPr="00613175" w14:paraId="7A11C201"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0402D77B" w14:textId="77777777" w:rsidR="00367B42" w:rsidRPr="00613175" w:rsidRDefault="00367B42">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7C113A9C" w14:textId="77777777" w:rsidR="00367B42" w:rsidRPr="00613175" w:rsidRDefault="00367B42">
            <w:pPr>
              <w:pStyle w:val="TAL"/>
            </w:pPr>
          </w:p>
        </w:tc>
        <w:tc>
          <w:tcPr>
            <w:tcW w:w="4795" w:type="dxa"/>
            <w:tcBorders>
              <w:top w:val="single" w:sz="4" w:space="0" w:color="auto"/>
              <w:left w:val="single" w:sz="4" w:space="0" w:color="auto"/>
              <w:bottom w:val="single" w:sz="4" w:space="0" w:color="auto"/>
              <w:right w:val="single" w:sz="4" w:space="0" w:color="auto"/>
            </w:tcBorders>
          </w:tcPr>
          <w:p w14:paraId="3C0263F7" w14:textId="5D5A8E79" w:rsidR="00367B42" w:rsidRPr="00613175" w:rsidRDefault="00367B42">
            <w:pPr>
              <w:pStyle w:val="TAL"/>
              <w:rPr>
                <w:lang w:eastAsia="zh-CN"/>
              </w:rPr>
            </w:pPr>
            <w:r w:rsidRPr="00613175">
              <w:rPr>
                <w:lang w:eastAsia="zh-CN"/>
              </w:rPr>
              <w:t>The following SDP types and values shall be present.</w:t>
            </w:r>
          </w:p>
          <w:p w14:paraId="42C1C6C8" w14:textId="77777777" w:rsidR="00367B42" w:rsidRPr="00613175" w:rsidRDefault="00367B42">
            <w:pPr>
              <w:pStyle w:val="TAL"/>
              <w:rPr>
                <w:snapToGrid w:val="0"/>
                <w:szCs w:val="24"/>
                <w:lang w:eastAsia="zh-CN"/>
              </w:rPr>
            </w:pPr>
          </w:p>
          <w:p w14:paraId="1EF3CE82" w14:textId="77777777" w:rsidR="00367B42" w:rsidRPr="00613175" w:rsidRDefault="00367B42">
            <w:pPr>
              <w:pStyle w:val="TAL"/>
              <w:rPr>
                <w:b/>
                <w:bCs/>
                <w:lang w:eastAsia="en-US"/>
              </w:rPr>
            </w:pPr>
            <w:r w:rsidRPr="00613175">
              <w:rPr>
                <w:b/>
                <w:bCs/>
              </w:rPr>
              <w:t>Session description:</w:t>
            </w:r>
          </w:p>
          <w:p w14:paraId="0A4621A1" w14:textId="77777777" w:rsidR="00367B42" w:rsidRPr="00613175" w:rsidRDefault="00367B42">
            <w:pPr>
              <w:pStyle w:val="TAL"/>
              <w:rPr>
                <w:i/>
                <w:iCs/>
              </w:rPr>
            </w:pPr>
            <w:r w:rsidRPr="00613175">
              <w:rPr>
                <w:i/>
                <w:iCs/>
              </w:rPr>
              <w:t>v=0</w:t>
            </w:r>
          </w:p>
          <w:p w14:paraId="3F84CD25" w14:textId="77777777" w:rsidR="00367B42" w:rsidRPr="00613175" w:rsidRDefault="00367B42">
            <w:pPr>
              <w:pStyle w:val="TAL"/>
            </w:pPr>
            <w:r w:rsidRPr="00613175">
              <w:rPr>
                <w:i/>
                <w:iCs/>
              </w:rPr>
              <w:t>o=</w:t>
            </w:r>
            <w:r w:rsidRPr="00613175">
              <w:t>(username) (sess-id) (sess-version) IN (addrtype) (unicast-address for UE)</w:t>
            </w:r>
          </w:p>
          <w:p w14:paraId="64BECBFF" w14:textId="77777777" w:rsidR="00367B42" w:rsidRPr="00613175" w:rsidRDefault="00367B42">
            <w:pPr>
              <w:pStyle w:val="TAL"/>
            </w:pPr>
            <w:r w:rsidRPr="00613175">
              <w:rPr>
                <w:i/>
                <w:iCs/>
              </w:rPr>
              <w:t>s=</w:t>
            </w:r>
            <w:r w:rsidRPr="00613175">
              <w:t>(session name)</w:t>
            </w:r>
          </w:p>
          <w:p w14:paraId="06A4E163" w14:textId="77777777" w:rsidR="00367B42" w:rsidRPr="00613175" w:rsidRDefault="00367B42">
            <w:pPr>
              <w:pStyle w:val="TAL"/>
            </w:pPr>
            <w:r w:rsidRPr="00613175">
              <w:rPr>
                <w:i/>
                <w:iCs/>
              </w:rPr>
              <w:t>c=IN</w:t>
            </w:r>
            <w:r w:rsidRPr="00613175">
              <w:t xml:space="preserve"> (addrtype) (connection-address for UE)</w:t>
            </w:r>
          </w:p>
          <w:p w14:paraId="7E674E14" w14:textId="77777777" w:rsidR="00367B42" w:rsidRPr="00613175" w:rsidRDefault="00367B42">
            <w:pPr>
              <w:pStyle w:val="TAL"/>
            </w:pPr>
            <w:r w:rsidRPr="00613175">
              <w:rPr>
                <w:i/>
                <w:iCs/>
              </w:rPr>
              <w:t>b=AS:</w:t>
            </w:r>
            <w:r w:rsidRPr="00613175">
              <w:t xml:space="preserve"> (bandwidth-value)</w:t>
            </w:r>
          </w:p>
          <w:p w14:paraId="5C2B6188" w14:textId="77777777" w:rsidR="00367B42" w:rsidRPr="00613175" w:rsidRDefault="00367B42">
            <w:pPr>
              <w:pStyle w:val="TAL"/>
            </w:pPr>
          </w:p>
          <w:p w14:paraId="07497973" w14:textId="77777777" w:rsidR="00367B42" w:rsidRPr="00613175" w:rsidRDefault="00367B42">
            <w:pPr>
              <w:pStyle w:val="TAL"/>
              <w:rPr>
                <w:b/>
                <w:bCs/>
              </w:rPr>
            </w:pPr>
            <w:r w:rsidRPr="00613175">
              <w:rPr>
                <w:b/>
                <w:bCs/>
              </w:rPr>
              <w:t>Time description:</w:t>
            </w:r>
          </w:p>
          <w:p w14:paraId="28C4D87E" w14:textId="77777777" w:rsidR="00367B42" w:rsidRPr="00613175" w:rsidRDefault="00367B42">
            <w:pPr>
              <w:pStyle w:val="TAL"/>
              <w:rPr>
                <w:i/>
                <w:iCs/>
              </w:rPr>
            </w:pPr>
            <w:r w:rsidRPr="00613175">
              <w:rPr>
                <w:i/>
                <w:iCs/>
              </w:rPr>
              <w:t>t=0 0</w:t>
            </w:r>
          </w:p>
          <w:p w14:paraId="22B21797" w14:textId="77777777" w:rsidR="00367B42" w:rsidRPr="00613175" w:rsidRDefault="00367B42">
            <w:pPr>
              <w:pStyle w:val="TAL"/>
            </w:pPr>
          </w:p>
          <w:p w14:paraId="253FD014" w14:textId="77777777" w:rsidR="00367B42" w:rsidRPr="00613175" w:rsidRDefault="00367B42">
            <w:pPr>
              <w:pStyle w:val="TAL"/>
              <w:rPr>
                <w:b/>
                <w:bCs/>
              </w:rPr>
            </w:pPr>
            <w:r w:rsidRPr="00613175">
              <w:rPr>
                <w:b/>
                <w:bCs/>
              </w:rPr>
              <w:t>Media description:</w:t>
            </w:r>
          </w:p>
          <w:p w14:paraId="1C1E490A" w14:textId="77777777" w:rsidR="00367B42" w:rsidRPr="00613175" w:rsidRDefault="00367B42">
            <w:pPr>
              <w:pStyle w:val="TAL"/>
            </w:pPr>
            <w:r w:rsidRPr="00613175">
              <w:rPr>
                <w:i/>
                <w:iCs/>
              </w:rPr>
              <w:t xml:space="preserve">m=audio </w:t>
            </w:r>
            <w:r w:rsidRPr="00613175">
              <w:t>(transport port)</w:t>
            </w:r>
            <w:r w:rsidRPr="00613175">
              <w:rPr>
                <w:i/>
                <w:iCs/>
              </w:rPr>
              <w:t xml:space="preserve"> RTP/AVP</w:t>
            </w:r>
            <w:r w:rsidRPr="00613175">
              <w:t xml:space="preserve"> (fmt)</w:t>
            </w:r>
          </w:p>
          <w:p w14:paraId="50E4B9D5" w14:textId="77777777" w:rsidR="00367B42" w:rsidRPr="00613175" w:rsidRDefault="00367B42">
            <w:pPr>
              <w:pStyle w:val="TAL"/>
            </w:pPr>
            <w:r w:rsidRPr="00613175">
              <w:rPr>
                <w:i/>
                <w:iCs/>
              </w:rPr>
              <w:t xml:space="preserve">c=IN </w:t>
            </w:r>
            <w:r w:rsidRPr="00613175">
              <w:t>(addrtype) (connection-address for UE)</w:t>
            </w:r>
          </w:p>
          <w:p w14:paraId="71B9F8DE" w14:textId="77777777" w:rsidR="00367B42" w:rsidRPr="00613175" w:rsidRDefault="00367B42">
            <w:pPr>
              <w:pStyle w:val="TAL"/>
            </w:pPr>
            <w:r w:rsidRPr="00613175">
              <w:rPr>
                <w:i/>
                <w:iCs/>
              </w:rPr>
              <w:t xml:space="preserve">b=AS: </w:t>
            </w:r>
            <w:r w:rsidRPr="00613175">
              <w:t>(bandwidth-value)</w:t>
            </w:r>
          </w:p>
          <w:p w14:paraId="068D4A59" w14:textId="77777777" w:rsidR="00367B42" w:rsidRPr="00613175" w:rsidRDefault="00367B42">
            <w:pPr>
              <w:pStyle w:val="TAL"/>
            </w:pPr>
            <w:r w:rsidRPr="00613175">
              <w:rPr>
                <w:i/>
                <w:iCs/>
              </w:rPr>
              <w:t>b=RS:</w:t>
            </w:r>
            <w:r w:rsidRPr="00613175">
              <w:t xml:space="preserve"> (bandwidth-value)</w:t>
            </w:r>
          </w:p>
          <w:p w14:paraId="7569E8CF" w14:textId="77777777" w:rsidR="00367B42" w:rsidRPr="00613175" w:rsidRDefault="00367B42">
            <w:pPr>
              <w:pStyle w:val="TAL"/>
            </w:pPr>
            <w:r w:rsidRPr="00613175">
              <w:rPr>
                <w:i/>
                <w:iCs/>
              </w:rPr>
              <w:t>b=RR:</w:t>
            </w:r>
            <w:r w:rsidRPr="00613175">
              <w:t xml:space="preserve"> (bandwidth-value)</w:t>
            </w:r>
          </w:p>
          <w:p w14:paraId="7B153B0A" w14:textId="77777777" w:rsidR="00367B42" w:rsidRPr="00613175" w:rsidRDefault="00367B42">
            <w:pPr>
              <w:pStyle w:val="TAL"/>
            </w:pPr>
          </w:p>
          <w:p w14:paraId="7886F9EC" w14:textId="77777777" w:rsidR="00367B42" w:rsidRPr="00613175" w:rsidRDefault="00367B42">
            <w:pPr>
              <w:pStyle w:val="TAL"/>
              <w:rPr>
                <w:b/>
                <w:bCs/>
              </w:rPr>
            </w:pPr>
            <w:r w:rsidRPr="00613175">
              <w:rPr>
                <w:b/>
                <w:bCs/>
              </w:rPr>
              <w:t>Attributes for media:</w:t>
            </w:r>
          </w:p>
          <w:p w14:paraId="6D2EC659" w14:textId="77777777" w:rsidR="00367B42" w:rsidRPr="00613175" w:rsidRDefault="00367B42">
            <w:pPr>
              <w:pStyle w:val="TAL"/>
              <w:rPr>
                <w:i/>
                <w:iCs/>
              </w:rPr>
            </w:pPr>
            <w:r w:rsidRPr="00613175">
              <w:rPr>
                <w:i/>
                <w:iCs/>
              </w:rPr>
              <w:t xml:space="preserve">a=rtpmap: </w:t>
            </w:r>
            <w:r w:rsidRPr="00613175">
              <w:t xml:space="preserve">(payload type) </w:t>
            </w:r>
            <w:r w:rsidRPr="00613175">
              <w:rPr>
                <w:i/>
                <w:iCs/>
              </w:rPr>
              <w:t>EVS/16000</w:t>
            </w:r>
          </w:p>
          <w:p w14:paraId="367C28A9" w14:textId="77777777" w:rsidR="00367B42" w:rsidRPr="00613175" w:rsidRDefault="00367B42">
            <w:pPr>
              <w:pStyle w:val="TAL"/>
            </w:pPr>
            <w:r w:rsidRPr="00613175">
              <w:rPr>
                <w:i/>
                <w:iCs/>
              </w:rPr>
              <w:t>a=fmtp:</w:t>
            </w:r>
            <w:r w:rsidRPr="00613175">
              <w:t xml:space="preserve"> (format)</w:t>
            </w:r>
            <w:r w:rsidRPr="00613175">
              <w:rPr>
                <w:rFonts w:cs="Tahoma"/>
              </w:rPr>
              <w:t xml:space="preserve"> </w:t>
            </w:r>
          </w:p>
          <w:p w14:paraId="5430BDA0" w14:textId="77777777" w:rsidR="00367B42" w:rsidRPr="00613175" w:rsidRDefault="00367B42">
            <w:pPr>
              <w:pStyle w:val="TAL"/>
            </w:pPr>
            <w:r w:rsidRPr="00613175">
              <w:t>a=sendrecv</w:t>
            </w:r>
          </w:p>
          <w:p w14:paraId="6CE781FB" w14:textId="77777777" w:rsidR="00367B42" w:rsidRPr="00613175" w:rsidRDefault="00367B42">
            <w:pPr>
              <w:pStyle w:val="TAL"/>
            </w:pPr>
          </w:p>
          <w:p w14:paraId="087278BE" w14:textId="77777777" w:rsidR="00367B42" w:rsidRPr="00613175" w:rsidRDefault="00367B42">
            <w:pPr>
              <w:pStyle w:val="TAL"/>
              <w:rPr>
                <w:b/>
                <w:bCs/>
              </w:rPr>
            </w:pPr>
            <w:r w:rsidRPr="00613175">
              <w:rPr>
                <w:b/>
                <w:bCs/>
              </w:rPr>
              <w:t>Attributes for preconditions:</w:t>
            </w:r>
          </w:p>
          <w:p w14:paraId="2A8EBC8F" w14:textId="77777777" w:rsidR="00367B42" w:rsidRPr="00613175" w:rsidRDefault="00367B42">
            <w:pPr>
              <w:pStyle w:val="TAL"/>
              <w:rPr>
                <w:i/>
                <w:iCs/>
              </w:rPr>
            </w:pPr>
            <w:r w:rsidRPr="00613175">
              <w:rPr>
                <w:i/>
                <w:iCs/>
              </w:rPr>
              <w:t>a=curr:qos local sendonly</w:t>
            </w:r>
          </w:p>
          <w:p w14:paraId="40E481E1" w14:textId="77777777" w:rsidR="00367B42" w:rsidRPr="00613175" w:rsidRDefault="00367B42">
            <w:pPr>
              <w:pStyle w:val="TAL"/>
              <w:rPr>
                <w:i/>
                <w:iCs/>
              </w:rPr>
            </w:pPr>
            <w:r w:rsidRPr="00613175">
              <w:rPr>
                <w:i/>
                <w:iCs/>
              </w:rPr>
              <w:t>a=curr:qos remote sendonly</w:t>
            </w:r>
          </w:p>
          <w:p w14:paraId="19577CF7" w14:textId="77777777" w:rsidR="00367B42" w:rsidRPr="00613175" w:rsidRDefault="00367B42">
            <w:pPr>
              <w:pStyle w:val="TAL"/>
              <w:rPr>
                <w:i/>
                <w:iCs/>
              </w:rPr>
            </w:pPr>
            <w:r w:rsidRPr="00613175">
              <w:rPr>
                <w:i/>
                <w:iCs/>
              </w:rPr>
              <w:t>a=des:qos mandatory local sendonly</w:t>
            </w:r>
          </w:p>
          <w:p w14:paraId="4C61DC9B" w14:textId="77777777" w:rsidR="00367B42" w:rsidRPr="00613175" w:rsidRDefault="00367B42">
            <w:pPr>
              <w:pStyle w:val="TAL"/>
              <w:rPr>
                <w:i/>
                <w:iCs/>
              </w:rPr>
            </w:pPr>
            <w:r w:rsidRPr="00613175">
              <w:rPr>
                <w:i/>
                <w:iCs/>
              </w:rPr>
              <w:t>a=des:qos optional remote sendonly</w:t>
            </w:r>
            <w:r w:rsidRPr="00613175">
              <w:t xml:space="preserve"> or</w:t>
            </w:r>
            <w:r w:rsidRPr="00613175">
              <w:rPr>
                <w:i/>
                <w:iCs/>
              </w:rPr>
              <w:t xml:space="preserve"> a=des:qos mandatory remote sendonly</w:t>
            </w:r>
          </w:p>
          <w:p w14:paraId="61590E15" w14:textId="77777777" w:rsidR="00367B42" w:rsidRPr="00613175" w:rsidRDefault="00367B42">
            <w:pPr>
              <w:pStyle w:val="TAL"/>
              <w:rPr>
                <w:i/>
                <w:iCs/>
              </w:rPr>
            </w:pPr>
          </w:p>
          <w:p w14:paraId="307E2B6C" w14:textId="77777777" w:rsidR="00367B42" w:rsidRPr="00613175" w:rsidRDefault="00367B42">
            <w:pPr>
              <w:pStyle w:val="TAL"/>
              <w:rPr>
                <w:rFonts w:eastAsia="SimSun"/>
              </w:rPr>
            </w:pPr>
          </w:p>
          <w:p w14:paraId="7354A85F" w14:textId="77777777" w:rsidR="00367B42" w:rsidRPr="00613175" w:rsidRDefault="00367B42">
            <w:pPr>
              <w:pStyle w:val="TAL"/>
              <w:rPr>
                <w:b/>
                <w:snapToGrid w:val="0"/>
                <w:szCs w:val="24"/>
                <w:lang w:eastAsia="zh-CN"/>
              </w:rPr>
            </w:pPr>
            <w:r w:rsidRPr="00613175">
              <w:rPr>
                <w:b/>
                <w:snapToGrid w:val="0"/>
                <w:szCs w:val="24"/>
                <w:lang w:eastAsia="zh-CN"/>
              </w:rPr>
              <w:t>Media description:</w:t>
            </w:r>
          </w:p>
          <w:p w14:paraId="11CC320F" w14:textId="77777777" w:rsidR="00367B42" w:rsidRPr="00613175" w:rsidRDefault="00367B42">
            <w:pPr>
              <w:pStyle w:val="TAL"/>
              <w:rPr>
                <w:i/>
                <w:iCs/>
                <w:lang w:eastAsia="en-US"/>
              </w:rPr>
            </w:pPr>
            <w:r w:rsidRPr="00613175">
              <w:rPr>
                <w:i/>
                <w:iCs/>
              </w:rPr>
              <w:t>m=video (transport port) RTP/AVPF (fmt)</w:t>
            </w:r>
            <w:r w:rsidRPr="00613175">
              <w:rPr>
                <w:iCs/>
              </w:rPr>
              <w:t xml:space="preserve"> </w:t>
            </w:r>
          </w:p>
          <w:p w14:paraId="61A93281" w14:textId="77777777" w:rsidR="00367B42" w:rsidRPr="00613175" w:rsidRDefault="00367B42">
            <w:pPr>
              <w:pStyle w:val="TAL"/>
              <w:rPr>
                <w:i/>
                <w:iCs/>
              </w:rPr>
            </w:pPr>
            <w:r w:rsidRPr="00613175">
              <w:rPr>
                <w:i/>
                <w:iCs/>
              </w:rPr>
              <w:t xml:space="preserve">c=IN (addrtype) (connection-address for UE) </w:t>
            </w:r>
          </w:p>
          <w:p w14:paraId="33035C86" w14:textId="77777777" w:rsidR="00367B42" w:rsidRPr="00613175" w:rsidRDefault="00367B42">
            <w:pPr>
              <w:pStyle w:val="TAL"/>
              <w:rPr>
                <w:i/>
                <w:iCs/>
              </w:rPr>
            </w:pPr>
            <w:r w:rsidRPr="00613175">
              <w:rPr>
                <w:i/>
                <w:iCs/>
              </w:rPr>
              <w:t>b=AS: (bandwidth-value)</w:t>
            </w:r>
          </w:p>
          <w:p w14:paraId="23015C78" w14:textId="77777777" w:rsidR="00367B42" w:rsidRPr="00613175" w:rsidRDefault="00367B42">
            <w:pPr>
              <w:pStyle w:val="TAL"/>
              <w:rPr>
                <w:i/>
                <w:iCs/>
              </w:rPr>
            </w:pPr>
            <w:r w:rsidRPr="00613175">
              <w:rPr>
                <w:i/>
                <w:iCs/>
              </w:rPr>
              <w:t>b=RS: (bandwidth-value)</w:t>
            </w:r>
          </w:p>
          <w:p w14:paraId="06452EA1" w14:textId="77777777" w:rsidR="00367B42" w:rsidRPr="00613175" w:rsidRDefault="00367B42">
            <w:pPr>
              <w:pStyle w:val="TAL"/>
              <w:rPr>
                <w:i/>
                <w:iCs/>
              </w:rPr>
            </w:pPr>
            <w:r w:rsidRPr="00613175">
              <w:rPr>
                <w:i/>
                <w:iCs/>
              </w:rPr>
              <w:t>b=RR: (bandwidth-value)</w:t>
            </w:r>
          </w:p>
          <w:p w14:paraId="271A9175" w14:textId="77777777" w:rsidR="00367B42" w:rsidRPr="00613175" w:rsidRDefault="00367B42">
            <w:pPr>
              <w:pStyle w:val="TAL"/>
              <w:rPr>
                <w:b/>
                <w:snapToGrid w:val="0"/>
                <w:szCs w:val="24"/>
                <w:lang w:eastAsia="zh-CN"/>
              </w:rPr>
            </w:pPr>
          </w:p>
          <w:p w14:paraId="414B0D78" w14:textId="77777777" w:rsidR="00367B42" w:rsidRPr="00613175" w:rsidRDefault="00367B42">
            <w:pPr>
              <w:pStyle w:val="TAL"/>
              <w:rPr>
                <w:b/>
                <w:snapToGrid w:val="0"/>
                <w:szCs w:val="24"/>
                <w:lang w:eastAsia="zh-CN"/>
              </w:rPr>
            </w:pPr>
            <w:r w:rsidRPr="00613175">
              <w:rPr>
                <w:b/>
                <w:snapToGrid w:val="0"/>
                <w:szCs w:val="24"/>
                <w:lang w:eastAsia="zh-CN"/>
              </w:rPr>
              <w:t>Attributes for media:</w:t>
            </w:r>
          </w:p>
          <w:p w14:paraId="775097DF" w14:textId="77777777" w:rsidR="00367B42" w:rsidRPr="00613175" w:rsidRDefault="00367B42">
            <w:pPr>
              <w:pStyle w:val="TAL"/>
              <w:rPr>
                <w:rFonts w:eastAsia="SimSun"/>
                <w:i/>
                <w:iCs/>
                <w:lang w:eastAsia="en-US"/>
              </w:rPr>
            </w:pPr>
            <w:r w:rsidRPr="00613175">
              <w:rPr>
                <w:rFonts w:eastAsia="SimSun"/>
                <w:i/>
                <w:iCs/>
              </w:rPr>
              <w:t>a=rtpmap:</w:t>
            </w:r>
            <w:r w:rsidRPr="00613175">
              <w:rPr>
                <w:rFonts w:eastAsia="SimSun"/>
              </w:rPr>
              <w:t xml:space="preserve"> (payload type)</w:t>
            </w:r>
            <w:r w:rsidRPr="00613175">
              <w:rPr>
                <w:rFonts w:eastAsia="SimSun"/>
                <w:i/>
                <w:iCs/>
              </w:rPr>
              <w:t xml:space="preserve"> H264/90000</w:t>
            </w:r>
          </w:p>
          <w:p w14:paraId="69DF39B3" w14:textId="77777777" w:rsidR="00367B42" w:rsidRPr="00613175" w:rsidRDefault="00367B42">
            <w:pPr>
              <w:pStyle w:val="TAL"/>
              <w:rPr>
                <w:rFonts w:eastAsia="SimSun"/>
                <w:i/>
                <w:iCs/>
              </w:rPr>
            </w:pPr>
            <w:r w:rsidRPr="00613175">
              <w:rPr>
                <w:rFonts w:eastAsia="SimSun"/>
                <w:i/>
                <w:iCs/>
              </w:rPr>
              <w:t xml:space="preserve">a=fmtp: </w:t>
            </w:r>
            <w:r w:rsidRPr="00613175">
              <w:rPr>
                <w:rFonts w:eastAsia="SimSun"/>
              </w:rPr>
              <w:t xml:space="preserve">(format) </w:t>
            </w:r>
            <w:r w:rsidRPr="00613175">
              <w:rPr>
                <w:rFonts w:eastAsia="SimSun"/>
                <w:i/>
                <w:iCs/>
              </w:rPr>
              <w:t xml:space="preserve">profile-level-id= </w:t>
            </w:r>
            <w:r w:rsidRPr="00613175">
              <w:rPr>
                <w:rFonts w:eastAsia="SimSun"/>
              </w:rPr>
              <w:t>(att-field)</w:t>
            </w:r>
            <w:r w:rsidRPr="00613175">
              <w:rPr>
                <w:rFonts w:cs="Tahoma"/>
              </w:rPr>
              <w:t xml:space="preserve"> </w:t>
            </w:r>
          </w:p>
          <w:p w14:paraId="33B57340" w14:textId="77777777" w:rsidR="00367B42" w:rsidRPr="00613175" w:rsidRDefault="00367B42">
            <w:pPr>
              <w:pStyle w:val="TAL"/>
              <w:rPr>
                <w:rFonts w:eastAsia="SimSun"/>
              </w:rPr>
            </w:pPr>
          </w:p>
          <w:p w14:paraId="53133551" w14:textId="77777777" w:rsidR="00367B42" w:rsidRPr="00613175" w:rsidRDefault="00367B42">
            <w:pPr>
              <w:pStyle w:val="TAL"/>
              <w:rPr>
                <w:b/>
                <w:snapToGrid w:val="0"/>
                <w:szCs w:val="24"/>
                <w:lang w:eastAsia="zh-CN"/>
              </w:rPr>
            </w:pPr>
            <w:r w:rsidRPr="00613175">
              <w:rPr>
                <w:b/>
                <w:snapToGrid w:val="0"/>
                <w:szCs w:val="24"/>
                <w:lang w:eastAsia="zh-CN"/>
              </w:rPr>
              <w:t>Attributes for preconditions:</w:t>
            </w:r>
          </w:p>
          <w:p w14:paraId="22F140D1" w14:textId="77777777" w:rsidR="00367B42" w:rsidRPr="00613175" w:rsidRDefault="00367B42">
            <w:pPr>
              <w:pStyle w:val="TAL"/>
              <w:rPr>
                <w:i/>
                <w:iCs/>
                <w:snapToGrid w:val="0"/>
                <w:szCs w:val="24"/>
                <w:lang w:eastAsia="zh-CN"/>
              </w:rPr>
            </w:pPr>
            <w:r w:rsidRPr="00613175">
              <w:rPr>
                <w:i/>
                <w:iCs/>
                <w:szCs w:val="24"/>
                <w:lang w:eastAsia="zh-CN"/>
              </w:rPr>
              <w:t>a=curr:qos local sendonly</w:t>
            </w:r>
          </w:p>
          <w:p w14:paraId="1C5043FB" w14:textId="77777777" w:rsidR="00367B42" w:rsidRPr="00613175" w:rsidRDefault="00367B42">
            <w:pPr>
              <w:pStyle w:val="TAL"/>
              <w:rPr>
                <w:i/>
                <w:iCs/>
                <w:snapToGrid w:val="0"/>
                <w:szCs w:val="24"/>
                <w:lang w:eastAsia="zh-CN"/>
              </w:rPr>
            </w:pPr>
            <w:r w:rsidRPr="00613175">
              <w:rPr>
                <w:i/>
                <w:iCs/>
                <w:szCs w:val="24"/>
                <w:lang w:eastAsia="zh-CN"/>
              </w:rPr>
              <w:t>a=curr:qos remote sendonly</w:t>
            </w:r>
          </w:p>
          <w:p w14:paraId="4E4CB48C" w14:textId="77777777" w:rsidR="00367B42" w:rsidRPr="00613175" w:rsidRDefault="00367B42">
            <w:pPr>
              <w:pStyle w:val="TAL"/>
              <w:rPr>
                <w:i/>
                <w:iCs/>
                <w:snapToGrid w:val="0"/>
                <w:szCs w:val="24"/>
                <w:lang w:eastAsia="zh-CN"/>
              </w:rPr>
            </w:pPr>
            <w:r w:rsidRPr="00613175">
              <w:rPr>
                <w:i/>
                <w:iCs/>
                <w:szCs w:val="24"/>
                <w:lang w:eastAsia="zh-CN"/>
              </w:rPr>
              <w:t>a=des:qos mandatory local sendonly</w:t>
            </w:r>
          </w:p>
          <w:p w14:paraId="6FB739D2" w14:textId="77777777" w:rsidR="00367B42" w:rsidRPr="00613175" w:rsidRDefault="00367B42">
            <w:pPr>
              <w:pStyle w:val="TAL"/>
              <w:rPr>
                <w:rFonts w:cs="Arial"/>
                <w:lang w:eastAsia="en-US"/>
              </w:rPr>
            </w:pPr>
            <w:r w:rsidRPr="00613175">
              <w:rPr>
                <w:i/>
                <w:iCs/>
                <w:szCs w:val="24"/>
                <w:lang w:eastAsia="zh-CN"/>
              </w:rPr>
              <w:t>a=des:qos optional remote sendonly</w:t>
            </w:r>
          </w:p>
        </w:tc>
        <w:tc>
          <w:tcPr>
            <w:tcW w:w="749" w:type="dxa"/>
            <w:tcBorders>
              <w:top w:val="single" w:sz="4" w:space="0" w:color="auto"/>
              <w:left w:val="single" w:sz="4" w:space="0" w:color="auto"/>
              <w:bottom w:val="single" w:sz="4" w:space="0" w:color="auto"/>
              <w:right w:val="single" w:sz="4" w:space="0" w:color="auto"/>
            </w:tcBorders>
          </w:tcPr>
          <w:p w14:paraId="63321AC2" w14:textId="77777777" w:rsidR="00367B42" w:rsidRPr="00613175" w:rsidRDefault="00367B42">
            <w:pPr>
              <w:pStyle w:val="TAC"/>
            </w:pPr>
          </w:p>
        </w:tc>
        <w:tc>
          <w:tcPr>
            <w:tcW w:w="1440" w:type="dxa"/>
            <w:tcBorders>
              <w:top w:val="single" w:sz="4" w:space="0" w:color="auto"/>
              <w:left w:val="single" w:sz="4" w:space="0" w:color="auto"/>
              <w:bottom w:val="single" w:sz="4" w:space="0" w:color="auto"/>
              <w:right w:val="single" w:sz="4" w:space="0" w:color="auto"/>
            </w:tcBorders>
            <w:hideMark/>
          </w:tcPr>
          <w:p w14:paraId="14396CDB" w14:textId="77777777" w:rsidR="00367B42" w:rsidRPr="00613175" w:rsidRDefault="00367B42">
            <w:pPr>
              <w:pStyle w:val="TAC"/>
            </w:pPr>
            <w:r w:rsidRPr="00613175">
              <w:t>TS 24.229 [7]</w:t>
            </w:r>
          </w:p>
        </w:tc>
      </w:tr>
    </w:tbl>
    <w:p w14:paraId="164CA643" w14:textId="77777777" w:rsidR="00367B42" w:rsidRPr="00613175" w:rsidRDefault="00367B42" w:rsidP="00367B42">
      <w:pPr>
        <w:pStyle w:val="B5"/>
        <w:rPr>
          <w:lang w:eastAsia="en-US"/>
        </w:rPr>
      </w:pPr>
    </w:p>
    <w:p w14:paraId="15932299" w14:textId="77777777" w:rsidR="00367B42" w:rsidRPr="00613175" w:rsidRDefault="00367B42" w:rsidP="00367B42">
      <w:pPr>
        <w:pStyle w:val="TH"/>
      </w:pPr>
      <w:r w:rsidRPr="00613175">
        <w:lastRenderedPageBreak/>
        <w:t xml:space="preserve">Table 8.29.3.3-2: 200 OK (step 3/7, table </w:t>
      </w:r>
      <w:r w:rsidRPr="00613175">
        <w:rPr>
          <w:rFonts w:cs="Arial"/>
        </w:rPr>
        <w:t>8.29.3.2-1</w:t>
      </w:r>
      <w:r w:rsidRPr="00613175">
        <w: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1"/>
        <w:gridCol w:w="878"/>
        <w:gridCol w:w="4793"/>
        <w:gridCol w:w="749"/>
        <w:gridCol w:w="1439"/>
      </w:tblGrid>
      <w:tr w:rsidR="00367B42" w:rsidRPr="00613175" w14:paraId="2F8EDFBC" w14:textId="77777777" w:rsidTr="00367B4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48A2FB48" w14:textId="77777777" w:rsidR="00367B42" w:rsidRPr="00613175" w:rsidRDefault="00367B42">
            <w:pPr>
              <w:pStyle w:val="TAL"/>
              <w:rPr>
                <w:rFonts w:cs="Arial"/>
              </w:rPr>
            </w:pPr>
            <w:r w:rsidRPr="00613175">
              <w:t>Derivation Path: TS 34.229-1 [2], Annex A.3.1, Conditions A10 and A22</w:t>
            </w:r>
          </w:p>
        </w:tc>
      </w:tr>
      <w:tr w:rsidR="00367B42" w:rsidRPr="00613175" w14:paraId="423C386D"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1729FC53" w14:textId="77777777" w:rsidR="00367B42" w:rsidRPr="00613175" w:rsidRDefault="00367B42">
            <w:pPr>
              <w:pStyle w:val="TAL"/>
              <w:rPr>
                <w:b/>
                <w:lang w:eastAsia="zh-CN"/>
              </w:rPr>
            </w:pPr>
            <w:r w:rsidRPr="00613175">
              <w:rPr>
                <w:b/>
                <w:lang w:eastAsia="zh-CN"/>
              </w:rPr>
              <w:t>Require</w:t>
            </w:r>
          </w:p>
          <w:p w14:paraId="40C1CB80" w14:textId="77777777" w:rsidR="00367B42" w:rsidRPr="00613175" w:rsidRDefault="00367B42">
            <w:pPr>
              <w:pStyle w:val="TAL"/>
              <w:ind w:firstLineChars="100" w:firstLine="180"/>
              <w:rPr>
                <w:lang w:eastAsia="zh-CN"/>
              </w:rPr>
            </w:pPr>
            <w:r w:rsidRPr="00613175">
              <w:t>Option-tag</w:t>
            </w:r>
          </w:p>
        </w:tc>
        <w:tc>
          <w:tcPr>
            <w:tcW w:w="878" w:type="dxa"/>
            <w:tcBorders>
              <w:top w:val="single" w:sz="4" w:space="0" w:color="auto"/>
              <w:left w:val="single" w:sz="4" w:space="0" w:color="auto"/>
              <w:bottom w:val="single" w:sz="4" w:space="0" w:color="auto"/>
              <w:right w:val="single" w:sz="4" w:space="0" w:color="auto"/>
            </w:tcBorders>
          </w:tcPr>
          <w:p w14:paraId="65A8D50D" w14:textId="77777777" w:rsidR="00367B42" w:rsidRPr="00613175" w:rsidRDefault="00367B42">
            <w:pPr>
              <w:pStyle w:val="TAC"/>
              <w:rPr>
                <w:lang w:eastAsia="en-US"/>
              </w:rPr>
            </w:pPr>
          </w:p>
        </w:tc>
        <w:tc>
          <w:tcPr>
            <w:tcW w:w="4795" w:type="dxa"/>
            <w:tcBorders>
              <w:top w:val="single" w:sz="4" w:space="0" w:color="auto"/>
              <w:left w:val="single" w:sz="4" w:space="0" w:color="auto"/>
              <w:bottom w:val="single" w:sz="4" w:space="0" w:color="auto"/>
              <w:right w:val="single" w:sz="4" w:space="0" w:color="auto"/>
            </w:tcBorders>
          </w:tcPr>
          <w:p w14:paraId="19022E9D" w14:textId="77777777" w:rsidR="00367B42" w:rsidRPr="00613175" w:rsidRDefault="00367B42">
            <w:pPr>
              <w:pStyle w:val="TAL"/>
            </w:pPr>
          </w:p>
          <w:p w14:paraId="03C2FD2E" w14:textId="77777777" w:rsidR="00367B42" w:rsidRPr="00613175" w:rsidRDefault="00367B42">
            <w:pPr>
              <w:pStyle w:val="TAL"/>
              <w:rPr>
                <w:i/>
              </w:rPr>
            </w:pPr>
            <w:r w:rsidRPr="00613175">
              <w:rPr>
                <w:i/>
              </w:rPr>
              <w:t>precondition</w:t>
            </w:r>
          </w:p>
        </w:tc>
        <w:tc>
          <w:tcPr>
            <w:tcW w:w="749" w:type="dxa"/>
            <w:tcBorders>
              <w:top w:val="single" w:sz="4" w:space="0" w:color="auto"/>
              <w:left w:val="single" w:sz="4" w:space="0" w:color="auto"/>
              <w:bottom w:val="single" w:sz="4" w:space="0" w:color="auto"/>
              <w:right w:val="single" w:sz="4" w:space="0" w:color="auto"/>
            </w:tcBorders>
          </w:tcPr>
          <w:p w14:paraId="6A776D67" w14:textId="77777777" w:rsidR="00367B42" w:rsidRPr="00613175" w:rsidRDefault="00367B42">
            <w:pPr>
              <w:pStyle w:val="TAH"/>
            </w:pPr>
          </w:p>
        </w:tc>
        <w:tc>
          <w:tcPr>
            <w:tcW w:w="1440" w:type="dxa"/>
            <w:tcBorders>
              <w:top w:val="single" w:sz="4" w:space="0" w:color="auto"/>
              <w:left w:val="single" w:sz="4" w:space="0" w:color="auto"/>
              <w:bottom w:val="single" w:sz="4" w:space="0" w:color="auto"/>
              <w:right w:val="single" w:sz="4" w:space="0" w:color="auto"/>
            </w:tcBorders>
          </w:tcPr>
          <w:p w14:paraId="02AD0241" w14:textId="77777777" w:rsidR="00367B42" w:rsidRPr="00613175" w:rsidRDefault="00367B42">
            <w:pPr>
              <w:pStyle w:val="TAH"/>
            </w:pPr>
          </w:p>
        </w:tc>
      </w:tr>
      <w:tr w:rsidR="00367B42" w:rsidRPr="00613175" w14:paraId="28B67D53"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1B4D8C03" w14:textId="77777777" w:rsidR="00367B42" w:rsidRPr="00613175" w:rsidRDefault="00367B42">
            <w:pPr>
              <w:pStyle w:val="TAL"/>
              <w:rPr>
                <w:b/>
                <w:lang w:eastAsia="zh-CN"/>
              </w:rPr>
            </w:pPr>
            <w:r w:rsidRPr="00613175">
              <w:rPr>
                <w:b/>
                <w:lang w:eastAsia="zh-CN"/>
              </w:rPr>
              <w:t>Content-Type</w:t>
            </w:r>
          </w:p>
          <w:p w14:paraId="0901147A" w14:textId="77777777" w:rsidR="00367B42" w:rsidRPr="00613175" w:rsidRDefault="00367B42">
            <w:pPr>
              <w:pStyle w:val="TAL"/>
              <w:ind w:firstLineChars="100" w:firstLine="180"/>
              <w:rPr>
                <w:rFonts w:cs="Arial"/>
                <w:b/>
                <w:lang w:eastAsia="zh-CN"/>
              </w:rPr>
            </w:pPr>
            <w:r w:rsidRPr="00613175">
              <w:rPr>
                <w:rFonts w:cs="Arial"/>
                <w:lang w:eastAsia="zh-CN"/>
              </w:rPr>
              <w:t>Media-type</w:t>
            </w:r>
          </w:p>
        </w:tc>
        <w:tc>
          <w:tcPr>
            <w:tcW w:w="878" w:type="dxa"/>
            <w:tcBorders>
              <w:top w:val="single" w:sz="4" w:space="0" w:color="auto"/>
              <w:left w:val="single" w:sz="4" w:space="0" w:color="auto"/>
              <w:bottom w:val="single" w:sz="4" w:space="0" w:color="auto"/>
              <w:right w:val="single" w:sz="4" w:space="0" w:color="auto"/>
            </w:tcBorders>
          </w:tcPr>
          <w:p w14:paraId="097B4771" w14:textId="77777777" w:rsidR="00367B42" w:rsidRPr="00613175" w:rsidRDefault="00367B42">
            <w:pPr>
              <w:pStyle w:val="TAC"/>
              <w:rPr>
                <w:lang w:eastAsia="en-US"/>
              </w:rPr>
            </w:pPr>
          </w:p>
        </w:tc>
        <w:tc>
          <w:tcPr>
            <w:tcW w:w="4795" w:type="dxa"/>
            <w:tcBorders>
              <w:top w:val="single" w:sz="4" w:space="0" w:color="auto"/>
              <w:left w:val="single" w:sz="4" w:space="0" w:color="auto"/>
              <w:bottom w:val="single" w:sz="4" w:space="0" w:color="auto"/>
              <w:right w:val="single" w:sz="4" w:space="0" w:color="auto"/>
            </w:tcBorders>
          </w:tcPr>
          <w:p w14:paraId="59707997" w14:textId="77777777" w:rsidR="00367B42" w:rsidRPr="00613175" w:rsidRDefault="00367B42">
            <w:pPr>
              <w:pStyle w:val="TAL"/>
              <w:rPr>
                <w:rFonts w:cs="Arial"/>
                <w:szCs w:val="18"/>
              </w:rPr>
            </w:pPr>
          </w:p>
          <w:p w14:paraId="4AF570E5" w14:textId="77777777" w:rsidR="00367B42" w:rsidRPr="00613175" w:rsidRDefault="00367B42">
            <w:pPr>
              <w:pStyle w:val="TAL"/>
              <w:rPr>
                <w:rFonts w:cs="Arial"/>
                <w:i/>
                <w:szCs w:val="18"/>
                <w:lang w:eastAsia="zh-CN"/>
              </w:rPr>
            </w:pPr>
            <w:r w:rsidRPr="00613175">
              <w:rPr>
                <w:rFonts w:cs="Arial"/>
                <w:i/>
                <w:szCs w:val="18"/>
                <w:lang w:eastAsia="zh-CN"/>
              </w:rPr>
              <w:t>application/sdp</w:t>
            </w:r>
          </w:p>
        </w:tc>
        <w:tc>
          <w:tcPr>
            <w:tcW w:w="749" w:type="dxa"/>
            <w:tcBorders>
              <w:top w:val="single" w:sz="4" w:space="0" w:color="auto"/>
              <w:left w:val="single" w:sz="4" w:space="0" w:color="auto"/>
              <w:bottom w:val="single" w:sz="4" w:space="0" w:color="auto"/>
              <w:right w:val="single" w:sz="4" w:space="0" w:color="auto"/>
            </w:tcBorders>
          </w:tcPr>
          <w:p w14:paraId="44F8CF44" w14:textId="77777777" w:rsidR="00367B42" w:rsidRPr="00613175" w:rsidRDefault="00367B42">
            <w:pPr>
              <w:pStyle w:val="TAH"/>
              <w:rPr>
                <w:lang w:eastAsia="en-US"/>
              </w:rPr>
            </w:pPr>
          </w:p>
        </w:tc>
        <w:tc>
          <w:tcPr>
            <w:tcW w:w="1440" w:type="dxa"/>
            <w:tcBorders>
              <w:top w:val="single" w:sz="4" w:space="0" w:color="auto"/>
              <w:left w:val="single" w:sz="4" w:space="0" w:color="auto"/>
              <w:bottom w:val="single" w:sz="4" w:space="0" w:color="auto"/>
              <w:right w:val="single" w:sz="4" w:space="0" w:color="auto"/>
            </w:tcBorders>
          </w:tcPr>
          <w:p w14:paraId="183447E3" w14:textId="77777777" w:rsidR="00367B42" w:rsidRPr="00613175" w:rsidRDefault="00367B42">
            <w:pPr>
              <w:pStyle w:val="TAH"/>
            </w:pPr>
          </w:p>
        </w:tc>
      </w:tr>
      <w:tr w:rsidR="00367B42" w:rsidRPr="00613175" w14:paraId="304B0931"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7BF292EB" w14:textId="77777777" w:rsidR="00367B42" w:rsidRPr="00613175" w:rsidRDefault="00367B42">
            <w:pPr>
              <w:pStyle w:val="TAL"/>
              <w:rPr>
                <w:b/>
                <w:lang w:eastAsia="zh-CN"/>
              </w:rPr>
            </w:pPr>
            <w:r w:rsidRPr="00613175">
              <w:rPr>
                <w:b/>
                <w:lang w:eastAsia="zh-CN"/>
              </w:rPr>
              <w:t>Content-Length</w:t>
            </w:r>
          </w:p>
          <w:p w14:paraId="23FB434C" w14:textId="77777777" w:rsidR="00367B42" w:rsidRPr="00613175" w:rsidRDefault="00367B42">
            <w:pPr>
              <w:pStyle w:val="TAL"/>
              <w:ind w:firstLineChars="100" w:firstLine="180"/>
              <w:rPr>
                <w:rFonts w:cs="Arial"/>
                <w:b/>
                <w:lang w:eastAsia="zh-CN"/>
              </w:rPr>
            </w:pPr>
            <w:r w:rsidRPr="00613175">
              <w:rPr>
                <w:rFonts w:cs="Arial"/>
                <w:lang w:eastAsia="zh-CN"/>
              </w:rPr>
              <w:t>value</w:t>
            </w:r>
          </w:p>
        </w:tc>
        <w:tc>
          <w:tcPr>
            <w:tcW w:w="878" w:type="dxa"/>
            <w:tcBorders>
              <w:top w:val="single" w:sz="4" w:space="0" w:color="auto"/>
              <w:left w:val="single" w:sz="4" w:space="0" w:color="auto"/>
              <w:bottom w:val="single" w:sz="4" w:space="0" w:color="auto"/>
              <w:right w:val="single" w:sz="4" w:space="0" w:color="auto"/>
            </w:tcBorders>
          </w:tcPr>
          <w:p w14:paraId="7951933F" w14:textId="77777777" w:rsidR="00367B42" w:rsidRPr="00613175" w:rsidRDefault="00367B42">
            <w:pPr>
              <w:pStyle w:val="TAC"/>
              <w:rPr>
                <w:lang w:eastAsia="en-US"/>
              </w:rPr>
            </w:pPr>
          </w:p>
        </w:tc>
        <w:tc>
          <w:tcPr>
            <w:tcW w:w="4795" w:type="dxa"/>
            <w:tcBorders>
              <w:top w:val="single" w:sz="4" w:space="0" w:color="auto"/>
              <w:left w:val="single" w:sz="4" w:space="0" w:color="auto"/>
              <w:bottom w:val="single" w:sz="4" w:space="0" w:color="auto"/>
              <w:right w:val="single" w:sz="4" w:space="0" w:color="auto"/>
            </w:tcBorders>
          </w:tcPr>
          <w:p w14:paraId="498AD385" w14:textId="77777777" w:rsidR="00367B42" w:rsidRPr="00613175" w:rsidRDefault="00367B42">
            <w:pPr>
              <w:pStyle w:val="TAL"/>
              <w:rPr>
                <w:rFonts w:cs="Arial"/>
                <w:szCs w:val="18"/>
              </w:rPr>
            </w:pPr>
          </w:p>
          <w:p w14:paraId="6DE16410" w14:textId="77777777" w:rsidR="00367B42" w:rsidRPr="00613175" w:rsidRDefault="00367B42">
            <w:pPr>
              <w:pStyle w:val="TAL"/>
              <w:rPr>
                <w:rFonts w:cs="Arial"/>
                <w:szCs w:val="18"/>
                <w:lang w:eastAsia="zh-CN"/>
              </w:rPr>
            </w:pPr>
            <w:r w:rsidRPr="00613175">
              <w:rPr>
                <w:rFonts w:cs="Arial"/>
                <w:szCs w:val="18"/>
                <w:lang w:eastAsia="zh-CN"/>
              </w:rPr>
              <w:t>length of message-body</w:t>
            </w:r>
          </w:p>
        </w:tc>
        <w:tc>
          <w:tcPr>
            <w:tcW w:w="749" w:type="dxa"/>
            <w:tcBorders>
              <w:top w:val="single" w:sz="4" w:space="0" w:color="auto"/>
              <w:left w:val="single" w:sz="4" w:space="0" w:color="auto"/>
              <w:bottom w:val="single" w:sz="4" w:space="0" w:color="auto"/>
              <w:right w:val="single" w:sz="4" w:space="0" w:color="auto"/>
            </w:tcBorders>
          </w:tcPr>
          <w:p w14:paraId="7AC8B657" w14:textId="77777777" w:rsidR="00367B42" w:rsidRPr="00613175" w:rsidRDefault="00367B42">
            <w:pPr>
              <w:pStyle w:val="TAH"/>
              <w:rPr>
                <w:lang w:eastAsia="en-US"/>
              </w:rPr>
            </w:pPr>
          </w:p>
        </w:tc>
        <w:tc>
          <w:tcPr>
            <w:tcW w:w="1440" w:type="dxa"/>
            <w:tcBorders>
              <w:top w:val="single" w:sz="4" w:space="0" w:color="auto"/>
              <w:left w:val="single" w:sz="4" w:space="0" w:color="auto"/>
              <w:bottom w:val="single" w:sz="4" w:space="0" w:color="auto"/>
              <w:right w:val="single" w:sz="4" w:space="0" w:color="auto"/>
            </w:tcBorders>
          </w:tcPr>
          <w:p w14:paraId="0108239E" w14:textId="77777777" w:rsidR="00367B42" w:rsidRPr="00613175" w:rsidRDefault="00367B42">
            <w:pPr>
              <w:pStyle w:val="TAH"/>
            </w:pPr>
          </w:p>
        </w:tc>
      </w:tr>
      <w:tr w:rsidR="00367B42" w:rsidRPr="00613175" w14:paraId="3E0530F0"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49AC5765" w14:textId="77777777" w:rsidR="00367B42" w:rsidRPr="00613175" w:rsidRDefault="00367B42">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73A1A4AD" w14:textId="77777777" w:rsidR="00367B42" w:rsidRPr="00613175" w:rsidRDefault="00367B42">
            <w:pPr>
              <w:pStyle w:val="TAC"/>
            </w:pPr>
          </w:p>
        </w:tc>
        <w:tc>
          <w:tcPr>
            <w:tcW w:w="4795" w:type="dxa"/>
            <w:tcBorders>
              <w:top w:val="single" w:sz="4" w:space="0" w:color="auto"/>
              <w:left w:val="single" w:sz="4" w:space="0" w:color="auto"/>
              <w:bottom w:val="single" w:sz="4" w:space="0" w:color="auto"/>
              <w:right w:val="single" w:sz="4" w:space="0" w:color="auto"/>
            </w:tcBorders>
          </w:tcPr>
          <w:p w14:paraId="1B37876C" w14:textId="77777777" w:rsidR="00367B42" w:rsidRPr="00613175" w:rsidRDefault="00367B42">
            <w:pPr>
              <w:pStyle w:val="TAL"/>
            </w:pPr>
            <w:r w:rsidRPr="00613175">
              <w:t>SDP body of the 200 response copied from the received UPDATE and modified as follows:</w:t>
            </w:r>
          </w:p>
          <w:p w14:paraId="3C52F667" w14:textId="77777777" w:rsidR="00367B42" w:rsidRPr="00613175" w:rsidRDefault="00367B42">
            <w:pPr>
              <w:pStyle w:val="TAL"/>
            </w:pPr>
          </w:p>
          <w:p w14:paraId="55C3A1C9" w14:textId="77777777" w:rsidR="00367B42" w:rsidRPr="00613175" w:rsidRDefault="00367B42">
            <w:pPr>
              <w:pStyle w:val="TAL"/>
              <w:rPr>
                <w:snapToGrid w:val="0"/>
              </w:rPr>
            </w:pPr>
            <w:r w:rsidRPr="00613175">
              <w:rPr>
                <w:snapToGrid w:val="0"/>
              </w:rPr>
              <w:t>- IP address on "c=" lines and transport port on "m=" lines changed to indicate to which IP address and port the UE should start sending the media;</w:t>
            </w:r>
          </w:p>
          <w:p w14:paraId="4D228A17" w14:textId="77777777" w:rsidR="00367B42" w:rsidRPr="00613175" w:rsidRDefault="00367B42">
            <w:pPr>
              <w:pStyle w:val="TAL"/>
              <w:rPr>
                <w:snapToGrid w:val="0"/>
              </w:rPr>
            </w:pPr>
            <w:r w:rsidRPr="00613175">
              <w:rPr>
                <w:snapToGrid w:val="0"/>
              </w:rPr>
              <w:t>- "o=" line identical to previous SDP sent by SS except that sess-version is incremented;</w:t>
            </w:r>
          </w:p>
          <w:p w14:paraId="411867AD" w14:textId="77777777" w:rsidR="00367B42" w:rsidRPr="00613175" w:rsidRDefault="00367B42">
            <w:pPr>
              <w:pStyle w:val="TAL"/>
              <w:rPr>
                <w:rFonts w:cs="Arial"/>
              </w:rPr>
            </w:pPr>
            <w:r w:rsidRPr="00613175">
              <w:rPr>
                <w:rFonts w:ascii="Times New Roman" w:hAnsi="Times New Roman"/>
                <w:iCs/>
                <w:snapToGrid w:val="0"/>
                <w:sz w:val="20"/>
              </w:rPr>
              <w:t xml:space="preserve">- </w:t>
            </w:r>
            <w:r w:rsidRPr="00613175">
              <w:rPr>
                <w:rFonts w:ascii="Times New Roman" w:hAnsi="Times New Roman"/>
                <w:snapToGrid w:val="0"/>
                <w:sz w:val="20"/>
              </w:rPr>
              <w:t xml:space="preserve">Attributes for preconditions: </w:t>
            </w:r>
            <w:r w:rsidRPr="00613175">
              <w:rPr>
                <w:rFonts w:ascii="Times New Roman" w:hAnsi="Times New Roman"/>
                <w:i/>
                <w:iCs/>
                <w:sz w:val="20"/>
              </w:rPr>
              <w:t xml:space="preserve">a=curr:qos </w:t>
            </w:r>
            <w:r w:rsidRPr="00613175">
              <w:rPr>
                <w:rFonts w:ascii="Times New Roman" w:hAnsi="Times New Roman"/>
                <w:i/>
                <w:iCs/>
                <w:snapToGrid w:val="0"/>
                <w:sz w:val="20"/>
              </w:rPr>
              <w:t>remote</w:t>
            </w:r>
            <w:r w:rsidRPr="00613175">
              <w:rPr>
                <w:rFonts w:ascii="Times New Roman" w:hAnsi="Times New Roman"/>
                <w:i/>
                <w:iCs/>
                <w:sz w:val="20"/>
              </w:rPr>
              <w:t xml:space="preserve"> sendrecv</w:t>
            </w:r>
          </w:p>
        </w:tc>
        <w:tc>
          <w:tcPr>
            <w:tcW w:w="749" w:type="dxa"/>
            <w:tcBorders>
              <w:top w:val="single" w:sz="4" w:space="0" w:color="auto"/>
              <w:left w:val="single" w:sz="4" w:space="0" w:color="auto"/>
              <w:bottom w:val="single" w:sz="4" w:space="0" w:color="auto"/>
              <w:right w:val="single" w:sz="4" w:space="0" w:color="auto"/>
            </w:tcBorders>
          </w:tcPr>
          <w:p w14:paraId="604E3116" w14:textId="77777777" w:rsidR="00367B42" w:rsidRPr="00613175" w:rsidRDefault="00367B42">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32BDFFA5" w14:textId="77777777" w:rsidR="00367B42" w:rsidRPr="00613175" w:rsidRDefault="00367B42">
            <w:pPr>
              <w:pStyle w:val="TAL"/>
            </w:pPr>
            <w:r w:rsidRPr="00613175">
              <w:t>TS 24.229 [7]</w:t>
            </w:r>
          </w:p>
        </w:tc>
      </w:tr>
    </w:tbl>
    <w:p w14:paraId="6833326A" w14:textId="77777777" w:rsidR="00367B42" w:rsidRPr="00613175" w:rsidRDefault="00367B42" w:rsidP="00367B42">
      <w:pPr>
        <w:rPr>
          <w:lang w:eastAsia="en-US"/>
        </w:rPr>
      </w:pPr>
    </w:p>
    <w:bookmarkEnd w:id="966"/>
    <w:bookmarkEnd w:id="967"/>
    <w:p w14:paraId="5DB14CF0" w14:textId="4916EB83" w:rsidR="00511062" w:rsidRPr="00613175" w:rsidRDefault="00610109" w:rsidP="00511062">
      <w:pPr>
        <w:pStyle w:val="Heading2"/>
        <w:rPr>
          <w:rFonts w:eastAsia="Wingdings"/>
        </w:rPr>
      </w:pPr>
      <w:r w:rsidRPr="00613175">
        <w:rPr>
          <w:rFonts w:eastAsia="Wingdings"/>
        </w:rPr>
        <w:br w:type="page"/>
      </w:r>
      <w:bookmarkStart w:id="968" w:name="_Toc68197416"/>
      <w:bookmarkStart w:id="969" w:name="_Toc75880674"/>
      <w:bookmarkStart w:id="970" w:name="_Toc84254372"/>
      <w:bookmarkStart w:id="971" w:name="_Toc84255167"/>
      <w:r w:rsidR="00511062" w:rsidRPr="00613175">
        <w:rPr>
          <w:rFonts w:eastAsia="Wingdings"/>
        </w:rPr>
        <w:lastRenderedPageBreak/>
        <w:t>8.30</w:t>
      </w:r>
      <w:r w:rsidR="00511062" w:rsidRPr="00613175">
        <w:rPr>
          <w:rFonts w:eastAsia="Wingdings"/>
        </w:rPr>
        <w:tab/>
        <w:t>Subscription to the MWI event package / 5GS</w:t>
      </w:r>
      <w:bookmarkEnd w:id="968"/>
      <w:bookmarkEnd w:id="969"/>
      <w:bookmarkEnd w:id="970"/>
      <w:bookmarkEnd w:id="971"/>
    </w:p>
    <w:p w14:paraId="75E18227" w14:textId="77777777" w:rsidR="00511062" w:rsidRPr="00613175" w:rsidRDefault="00511062" w:rsidP="00511062">
      <w:pPr>
        <w:pStyle w:val="H6"/>
      </w:pPr>
      <w:r w:rsidRPr="00613175">
        <w:t>8.30.1</w:t>
      </w:r>
      <w:r w:rsidRPr="00613175">
        <w:tab/>
        <w:t>Test Purpose (TP)</w:t>
      </w:r>
    </w:p>
    <w:p w14:paraId="674B12BE" w14:textId="77777777" w:rsidR="00511062" w:rsidRPr="00613175" w:rsidRDefault="00511062" w:rsidP="00511062">
      <w:pPr>
        <w:pStyle w:val="H6"/>
      </w:pPr>
      <w:r w:rsidRPr="00613175">
        <w:t>(1)</w:t>
      </w:r>
    </w:p>
    <w:p w14:paraId="461AF789" w14:textId="77777777" w:rsidR="00511062" w:rsidRPr="00613175" w:rsidRDefault="00511062" w:rsidP="00511062">
      <w:pPr>
        <w:pStyle w:val="PL"/>
        <w:rPr>
          <w:noProof w:val="0"/>
        </w:rPr>
      </w:pPr>
      <w:r w:rsidRPr="00613175">
        <w:rPr>
          <w:b/>
          <w:noProof w:val="0"/>
        </w:rPr>
        <w:t>with</w:t>
      </w:r>
      <w:r w:rsidRPr="00613175">
        <w:rPr>
          <w:noProof w:val="0"/>
        </w:rPr>
        <w:t xml:space="preserve"> { UE being configured to subscribe to MWI }</w:t>
      </w:r>
    </w:p>
    <w:p w14:paraId="13972DEC"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9C96079"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registers to IMS }</w:t>
      </w:r>
    </w:p>
    <w:p w14:paraId="2D86BC1A"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subscribes to MWI and to reg event }</w:t>
      </w:r>
    </w:p>
    <w:p w14:paraId="24EB097D" w14:textId="77777777" w:rsidR="00511062" w:rsidRPr="00613175" w:rsidRDefault="00511062" w:rsidP="00511062">
      <w:pPr>
        <w:pStyle w:val="PL"/>
        <w:rPr>
          <w:noProof w:val="0"/>
        </w:rPr>
      </w:pPr>
      <w:r w:rsidRPr="00613175">
        <w:rPr>
          <w:noProof w:val="0"/>
        </w:rPr>
        <w:t xml:space="preserve">            }</w:t>
      </w:r>
    </w:p>
    <w:p w14:paraId="67D7C44B"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5B9260D0" w14:textId="77777777" w:rsidR="00511062" w:rsidRPr="00613175" w:rsidRDefault="00511062" w:rsidP="00511062">
      <w:pPr>
        <w:pStyle w:val="H6"/>
      </w:pPr>
      <w:r w:rsidRPr="00613175">
        <w:t>(2)</w:t>
      </w:r>
    </w:p>
    <w:p w14:paraId="1998F72A"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MWI and reg event }</w:t>
      </w:r>
    </w:p>
    <w:p w14:paraId="1C4EB371"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246BDD6"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initial NOTIFY for MWI }</w:t>
      </w:r>
    </w:p>
    <w:p w14:paraId="3EED6EAB"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w:t>
      </w:r>
    </w:p>
    <w:p w14:paraId="35BB6B3E" w14:textId="77777777" w:rsidR="00511062" w:rsidRPr="00613175" w:rsidRDefault="00511062" w:rsidP="00511062">
      <w:pPr>
        <w:pStyle w:val="PL"/>
        <w:rPr>
          <w:noProof w:val="0"/>
        </w:rPr>
      </w:pPr>
      <w:r w:rsidRPr="00613175">
        <w:rPr>
          <w:noProof w:val="0"/>
        </w:rPr>
        <w:t xml:space="preserve">            }</w:t>
      </w:r>
    </w:p>
    <w:p w14:paraId="720DEA2F" w14:textId="77777777" w:rsidR="00511062" w:rsidRPr="00613175" w:rsidRDefault="00511062" w:rsidP="00511062">
      <w:pPr>
        <w:pStyle w:val="H6"/>
      </w:pPr>
      <w:r w:rsidRPr="00613175">
        <w:t>(3)</w:t>
      </w:r>
    </w:p>
    <w:p w14:paraId="1ADE03EA"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MWI and reg event }</w:t>
      </w:r>
    </w:p>
    <w:p w14:paraId="5248DEC8"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0977007"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second NOTIFY for MWI indicating one voice message waiting }</w:t>
      </w:r>
    </w:p>
    <w:p w14:paraId="5CB1A06C"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w:t>
      </w:r>
    </w:p>
    <w:p w14:paraId="25642DF2" w14:textId="77777777" w:rsidR="00511062" w:rsidRPr="00613175" w:rsidRDefault="00511062" w:rsidP="00511062">
      <w:pPr>
        <w:pStyle w:val="PL"/>
        <w:rPr>
          <w:noProof w:val="0"/>
        </w:rPr>
      </w:pPr>
      <w:r w:rsidRPr="00613175">
        <w:rPr>
          <w:noProof w:val="0"/>
        </w:rPr>
        <w:t xml:space="preserve">            }</w:t>
      </w:r>
    </w:p>
    <w:p w14:paraId="0F43672C"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27D9B6B0" w14:textId="77777777" w:rsidR="00511062" w:rsidRPr="00613175" w:rsidRDefault="00511062" w:rsidP="00511062">
      <w:pPr>
        <w:pStyle w:val="H6"/>
      </w:pPr>
      <w:r w:rsidRPr="00613175">
        <w:t>(4)</w:t>
      </w:r>
    </w:p>
    <w:p w14:paraId="66423E26"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MWI and reg event }</w:t>
      </w:r>
    </w:p>
    <w:p w14:paraId="16572B32"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920EC84"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NOTIFY for reg event }</w:t>
      </w:r>
    </w:p>
    <w:p w14:paraId="6F1E4523"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w:t>
      </w:r>
    </w:p>
    <w:p w14:paraId="774F50F7" w14:textId="77777777" w:rsidR="00511062" w:rsidRPr="00613175" w:rsidRDefault="00511062" w:rsidP="00511062">
      <w:pPr>
        <w:pStyle w:val="PL"/>
        <w:rPr>
          <w:rFonts w:eastAsia="DengXian"/>
          <w:noProof w:val="0"/>
        </w:rPr>
      </w:pPr>
      <w:r w:rsidRPr="00613175">
        <w:rPr>
          <w:noProof w:val="0"/>
        </w:rPr>
        <w:t xml:space="preserve">            }</w:t>
      </w:r>
    </w:p>
    <w:p w14:paraId="38E1FA4F"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504C75CD" w14:textId="77777777" w:rsidR="00511062" w:rsidRPr="00613175" w:rsidRDefault="00511062" w:rsidP="00511062">
      <w:pPr>
        <w:pStyle w:val="H6"/>
      </w:pPr>
      <w:r w:rsidRPr="00613175">
        <w:t>8.30.2</w:t>
      </w:r>
      <w:r w:rsidRPr="00613175">
        <w:tab/>
        <w:t>Conformance Requirements</w:t>
      </w:r>
    </w:p>
    <w:p w14:paraId="20500FCB" w14:textId="77777777" w:rsidR="00511062" w:rsidRPr="00613175" w:rsidRDefault="00511062" w:rsidP="00511062">
      <w:pPr>
        <w:rPr>
          <w:lang w:eastAsia="zh-CN"/>
        </w:rPr>
      </w:pPr>
      <w:r w:rsidRPr="00613175">
        <w:t>The conformance requirements covered in the present test case are, unless otherwise stated, Rel-15 requirements.</w:t>
      </w:r>
    </w:p>
    <w:p w14:paraId="3A7A9BD0" w14:textId="77777777" w:rsidR="00511062" w:rsidRPr="00613175" w:rsidRDefault="00511062" w:rsidP="00511062">
      <w:pPr>
        <w:rPr>
          <w:lang w:eastAsia="zh-CN"/>
        </w:rPr>
      </w:pPr>
      <w:r w:rsidRPr="00613175">
        <w:rPr>
          <w:lang w:eastAsia="zh-CN"/>
        </w:rPr>
        <w:t>[TS 24.606, clause 4.1]:</w:t>
      </w:r>
    </w:p>
    <w:p w14:paraId="0CB855D4" w14:textId="77777777" w:rsidR="00511062" w:rsidRPr="00613175" w:rsidRDefault="00511062" w:rsidP="00511062">
      <w:pPr>
        <w:rPr>
          <w:lang w:eastAsia="zh-CN"/>
        </w:rPr>
      </w:pPr>
      <w:r w:rsidRPr="00613175">
        <w:rPr>
          <w:lang w:eastAsia="zh-CN"/>
        </w:rPr>
        <w:t>The Message Waiting Indication (MWI) service enables the network, upon the request of a controlling user to indicate to the receiving user, that there is at least one message waiting.</w:t>
      </w:r>
    </w:p>
    <w:p w14:paraId="16C162A3" w14:textId="77777777" w:rsidR="00511062" w:rsidRPr="00613175" w:rsidRDefault="00511062" w:rsidP="00511062">
      <w:pPr>
        <w:rPr>
          <w:lang w:eastAsia="zh-CN"/>
        </w:rPr>
      </w:pPr>
      <w:r w:rsidRPr="00613175">
        <w:rPr>
          <w:lang w:eastAsia="zh-CN"/>
        </w:rPr>
        <w:t>[TS 24.606, clause 4.6]:</w:t>
      </w:r>
    </w:p>
    <w:p w14:paraId="13F1B8AC" w14:textId="77777777" w:rsidR="00511062" w:rsidRPr="00613175" w:rsidRDefault="00511062" w:rsidP="00511062">
      <w:pPr>
        <w:rPr>
          <w:lang w:eastAsia="de-DE"/>
        </w:rPr>
      </w:pPr>
      <w:r w:rsidRPr="00613175">
        <w:rPr>
          <w:lang w:eastAsia="de-DE"/>
        </w:rPr>
        <w:t>The application/simple-message-summary MIME type used to provide Message Summary and Message Waiting Indication Information is defined in subclause 5 of RFC 3842 [</w:t>
      </w:r>
      <w:r w:rsidRPr="00613175">
        <w:t>3</w:t>
      </w:r>
      <w:r w:rsidRPr="00613175">
        <w:rPr>
          <w:lang w:eastAsia="de-DE"/>
        </w:rPr>
        <w:t>].</w:t>
      </w:r>
    </w:p>
    <w:p w14:paraId="3B464D77" w14:textId="77777777" w:rsidR="00511062" w:rsidRPr="00613175" w:rsidRDefault="00511062" w:rsidP="00511062">
      <w:pPr>
        <w:rPr>
          <w:color w:val="000000"/>
        </w:rPr>
      </w:pPr>
      <w:r w:rsidRPr="00613175">
        <w:rPr>
          <w:color w:val="000000"/>
        </w:rPr>
        <w:t>The coding of the message types in the message-context-class values is defined in the specifications listed in the "reference" column of table 1.</w:t>
      </w:r>
    </w:p>
    <w:p w14:paraId="1316A3CD" w14:textId="77777777" w:rsidR="00511062" w:rsidRPr="00613175" w:rsidRDefault="00511062" w:rsidP="00511062">
      <w:pPr>
        <w:pStyle w:val="TH"/>
      </w:pPr>
      <w:r w:rsidRPr="00613175">
        <w:t>Table 1: Coding requirements</w:t>
      </w:r>
    </w:p>
    <w:tbl>
      <w:tblPr>
        <w:tblW w:w="3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72"/>
        <w:gridCol w:w="1538"/>
      </w:tblGrid>
      <w:tr w:rsidR="00511062" w:rsidRPr="00613175" w14:paraId="0BC4B866" w14:textId="77777777" w:rsidTr="00C06FDE">
        <w:trPr>
          <w:jc w:val="center"/>
        </w:trPr>
        <w:tc>
          <w:tcPr>
            <w:tcW w:w="1972" w:type="dxa"/>
          </w:tcPr>
          <w:p w14:paraId="6696B395" w14:textId="77777777" w:rsidR="00511062" w:rsidRPr="00613175" w:rsidRDefault="00511062" w:rsidP="00C06FDE">
            <w:pPr>
              <w:pStyle w:val="TAH"/>
              <w:rPr>
                <w:lang w:eastAsia="de-DE"/>
              </w:rPr>
            </w:pPr>
            <w:r w:rsidRPr="00613175">
              <w:rPr>
                <w:lang w:eastAsia="de-DE"/>
              </w:rPr>
              <w:t>Value</w:t>
            </w:r>
          </w:p>
        </w:tc>
        <w:tc>
          <w:tcPr>
            <w:tcW w:w="1538" w:type="dxa"/>
          </w:tcPr>
          <w:p w14:paraId="3E74393D" w14:textId="77777777" w:rsidR="00511062" w:rsidRPr="00613175" w:rsidRDefault="00511062" w:rsidP="00C06FDE">
            <w:pPr>
              <w:pStyle w:val="TAH"/>
              <w:rPr>
                <w:lang w:eastAsia="de-DE"/>
              </w:rPr>
            </w:pPr>
            <w:r w:rsidRPr="00613175">
              <w:rPr>
                <w:lang w:eastAsia="de-DE"/>
              </w:rPr>
              <w:t>Reference</w:t>
            </w:r>
          </w:p>
        </w:tc>
      </w:tr>
      <w:tr w:rsidR="00511062" w:rsidRPr="00613175" w14:paraId="33534933" w14:textId="77777777" w:rsidTr="00C06FDE">
        <w:trPr>
          <w:jc w:val="center"/>
        </w:trPr>
        <w:tc>
          <w:tcPr>
            <w:tcW w:w="1972" w:type="dxa"/>
          </w:tcPr>
          <w:p w14:paraId="14E2CF5D" w14:textId="77777777" w:rsidR="00511062" w:rsidRPr="00613175" w:rsidRDefault="00511062" w:rsidP="00C06FDE">
            <w:pPr>
              <w:pStyle w:val="TAL"/>
              <w:rPr>
                <w:lang w:eastAsia="de-DE"/>
              </w:rPr>
            </w:pPr>
            <w:r w:rsidRPr="00613175">
              <w:t>voice-message</w:t>
            </w:r>
          </w:p>
        </w:tc>
        <w:tc>
          <w:tcPr>
            <w:tcW w:w="1538" w:type="dxa"/>
          </w:tcPr>
          <w:p w14:paraId="5C39E000" w14:textId="77777777" w:rsidR="00511062" w:rsidRPr="00613175" w:rsidRDefault="00511062" w:rsidP="00C06FDE">
            <w:pPr>
              <w:pStyle w:val="TAL"/>
              <w:rPr>
                <w:lang w:eastAsia="de-DE"/>
              </w:rPr>
            </w:pPr>
            <w:r w:rsidRPr="00613175">
              <w:t>RFC 3458 [5]</w:t>
            </w:r>
          </w:p>
        </w:tc>
      </w:tr>
      <w:tr w:rsidR="00511062" w:rsidRPr="00613175" w14:paraId="404E8E5E" w14:textId="77777777" w:rsidTr="00C06FDE">
        <w:trPr>
          <w:jc w:val="center"/>
        </w:trPr>
        <w:tc>
          <w:tcPr>
            <w:tcW w:w="1972" w:type="dxa"/>
          </w:tcPr>
          <w:p w14:paraId="1D2C0445" w14:textId="77777777" w:rsidR="00511062" w:rsidRPr="00613175" w:rsidRDefault="00511062" w:rsidP="00C06FDE">
            <w:pPr>
              <w:pStyle w:val="TAL"/>
            </w:pPr>
            <w:r w:rsidRPr="00613175">
              <w:t>video-message</w:t>
            </w:r>
          </w:p>
        </w:tc>
        <w:tc>
          <w:tcPr>
            <w:tcW w:w="1538" w:type="dxa"/>
          </w:tcPr>
          <w:p w14:paraId="3CAC7D45" w14:textId="77777777" w:rsidR="00511062" w:rsidRPr="00613175" w:rsidRDefault="00511062" w:rsidP="00C06FDE">
            <w:pPr>
              <w:pStyle w:val="TAL"/>
              <w:rPr>
                <w:lang w:eastAsia="de-DE"/>
              </w:rPr>
            </w:pPr>
            <w:r w:rsidRPr="00613175">
              <w:t>RFC 3938 [6]</w:t>
            </w:r>
          </w:p>
        </w:tc>
      </w:tr>
      <w:tr w:rsidR="00511062" w:rsidRPr="00613175" w14:paraId="3E433DE8" w14:textId="77777777" w:rsidTr="00C06FDE">
        <w:trPr>
          <w:jc w:val="center"/>
        </w:trPr>
        <w:tc>
          <w:tcPr>
            <w:tcW w:w="1972" w:type="dxa"/>
          </w:tcPr>
          <w:p w14:paraId="20B87EDF" w14:textId="77777777" w:rsidR="00511062" w:rsidRPr="00613175" w:rsidRDefault="00511062" w:rsidP="00C06FDE">
            <w:pPr>
              <w:pStyle w:val="TAL"/>
              <w:rPr>
                <w:lang w:eastAsia="de-DE"/>
              </w:rPr>
            </w:pPr>
            <w:r w:rsidRPr="00613175">
              <w:t>fax-message</w:t>
            </w:r>
          </w:p>
        </w:tc>
        <w:tc>
          <w:tcPr>
            <w:tcW w:w="1538" w:type="dxa"/>
          </w:tcPr>
          <w:p w14:paraId="60E7F8DE" w14:textId="77777777" w:rsidR="00511062" w:rsidRPr="00613175" w:rsidRDefault="00511062" w:rsidP="00C06FDE">
            <w:pPr>
              <w:pStyle w:val="TAL"/>
              <w:rPr>
                <w:lang w:eastAsia="de-DE"/>
              </w:rPr>
            </w:pPr>
            <w:r w:rsidRPr="00613175">
              <w:t>RFC 3458 [5]</w:t>
            </w:r>
          </w:p>
        </w:tc>
      </w:tr>
      <w:tr w:rsidR="00511062" w:rsidRPr="00613175" w14:paraId="1B98F81E" w14:textId="77777777" w:rsidTr="00C06FDE">
        <w:trPr>
          <w:jc w:val="center"/>
        </w:trPr>
        <w:tc>
          <w:tcPr>
            <w:tcW w:w="1972" w:type="dxa"/>
          </w:tcPr>
          <w:p w14:paraId="34AABE48" w14:textId="77777777" w:rsidR="00511062" w:rsidRPr="00613175" w:rsidRDefault="00511062" w:rsidP="00C06FDE">
            <w:pPr>
              <w:pStyle w:val="TAL"/>
              <w:rPr>
                <w:lang w:eastAsia="de-DE"/>
              </w:rPr>
            </w:pPr>
            <w:r w:rsidRPr="00613175">
              <w:t>pager-message</w:t>
            </w:r>
          </w:p>
        </w:tc>
        <w:tc>
          <w:tcPr>
            <w:tcW w:w="1538" w:type="dxa"/>
          </w:tcPr>
          <w:p w14:paraId="15529132" w14:textId="77777777" w:rsidR="00511062" w:rsidRPr="00613175" w:rsidRDefault="00511062" w:rsidP="00C06FDE">
            <w:pPr>
              <w:pStyle w:val="TAL"/>
              <w:rPr>
                <w:lang w:eastAsia="de-DE"/>
              </w:rPr>
            </w:pPr>
            <w:r w:rsidRPr="00613175">
              <w:t>RFC 3458 [5]</w:t>
            </w:r>
          </w:p>
        </w:tc>
      </w:tr>
      <w:tr w:rsidR="00511062" w:rsidRPr="00613175" w14:paraId="60A039BE" w14:textId="77777777" w:rsidTr="00C06FDE">
        <w:trPr>
          <w:jc w:val="center"/>
        </w:trPr>
        <w:tc>
          <w:tcPr>
            <w:tcW w:w="1972" w:type="dxa"/>
          </w:tcPr>
          <w:p w14:paraId="56735F47" w14:textId="77777777" w:rsidR="00511062" w:rsidRPr="00613175" w:rsidRDefault="00511062" w:rsidP="00C06FDE">
            <w:pPr>
              <w:pStyle w:val="TAL"/>
              <w:rPr>
                <w:lang w:eastAsia="de-DE"/>
              </w:rPr>
            </w:pPr>
            <w:r w:rsidRPr="00613175">
              <w:t>multimedia-message</w:t>
            </w:r>
          </w:p>
        </w:tc>
        <w:tc>
          <w:tcPr>
            <w:tcW w:w="1538" w:type="dxa"/>
          </w:tcPr>
          <w:p w14:paraId="231B1278" w14:textId="77777777" w:rsidR="00511062" w:rsidRPr="00613175" w:rsidRDefault="00511062" w:rsidP="00C06FDE">
            <w:pPr>
              <w:pStyle w:val="TAL"/>
              <w:rPr>
                <w:lang w:eastAsia="de-DE"/>
              </w:rPr>
            </w:pPr>
            <w:r w:rsidRPr="00613175">
              <w:t>RFC 3458 [5]</w:t>
            </w:r>
          </w:p>
        </w:tc>
      </w:tr>
      <w:tr w:rsidR="00511062" w:rsidRPr="00613175" w14:paraId="65693AED" w14:textId="77777777" w:rsidTr="00C06FDE">
        <w:trPr>
          <w:jc w:val="center"/>
        </w:trPr>
        <w:tc>
          <w:tcPr>
            <w:tcW w:w="1972" w:type="dxa"/>
          </w:tcPr>
          <w:p w14:paraId="7DD4180B" w14:textId="77777777" w:rsidR="00511062" w:rsidRPr="00613175" w:rsidRDefault="00511062" w:rsidP="00C06FDE">
            <w:pPr>
              <w:pStyle w:val="TAL"/>
              <w:rPr>
                <w:lang w:eastAsia="de-DE"/>
              </w:rPr>
            </w:pPr>
            <w:r w:rsidRPr="00613175">
              <w:t>text-message</w:t>
            </w:r>
          </w:p>
        </w:tc>
        <w:tc>
          <w:tcPr>
            <w:tcW w:w="1538" w:type="dxa"/>
          </w:tcPr>
          <w:p w14:paraId="4CAB5F06" w14:textId="77777777" w:rsidR="00511062" w:rsidRPr="00613175" w:rsidRDefault="00511062" w:rsidP="00C06FDE">
            <w:pPr>
              <w:pStyle w:val="TAL"/>
              <w:rPr>
                <w:lang w:eastAsia="de-DE"/>
              </w:rPr>
            </w:pPr>
            <w:r w:rsidRPr="00613175">
              <w:t>RFC 3458 [5]</w:t>
            </w:r>
          </w:p>
        </w:tc>
      </w:tr>
      <w:tr w:rsidR="00511062" w:rsidRPr="00613175" w14:paraId="22849CCD" w14:textId="77777777" w:rsidTr="00C06FDE">
        <w:trPr>
          <w:jc w:val="center"/>
        </w:trPr>
        <w:tc>
          <w:tcPr>
            <w:tcW w:w="1972" w:type="dxa"/>
          </w:tcPr>
          <w:p w14:paraId="11067675" w14:textId="77777777" w:rsidR="00511062" w:rsidRPr="00613175" w:rsidRDefault="00511062" w:rsidP="00C06FDE">
            <w:pPr>
              <w:pStyle w:val="TAL"/>
              <w:rPr>
                <w:lang w:eastAsia="de-DE"/>
              </w:rPr>
            </w:pPr>
            <w:r w:rsidRPr="00613175">
              <w:t>none</w:t>
            </w:r>
          </w:p>
        </w:tc>
        <w:tc>
          <w:tcPr>
            <w:tcW w:w="1538" w:type="dxa"/>
          </w:tcPr>
          <w:p w14:paraId="3FFB309C" w14:textId="77777777" w:rsidR="00511062" w:rsidRPr="00613175" w:rsidRDefault="00511062" w:rsidP="00C06FDE">
            <w:pPr>
              <w:pStyle w:val="TAL"/>
              <w:rPr>
                <w:lang w:eastAsia="de-DE"/>
              </w:rPr>
            </w:pPr>
            <w:r w:rsidRPr="00613175">
              <w:t>RFC 3458 [5]</w:t>
            </w:r>
          </w:p>
        </w:tc>
      </w:tr>
    </w:tbl>
    <w:p w14:paraId="54802CED" w14:textId="77777777" w:rsidR="00511062" w:rsidRPr="00613175" w:rsidRDefault="00511062" w:rsidP="00511062">
      <w:pPr>
        <w:rPr>
          <w:lang w:eastAsia="de-DE"/>
        </w:rPr>
      </w:pPr>
    </w:p>
    <w:p w14:paraId="544872BD" w14:textId="77777777" w:rsidR="00511062" w:rsidRPr="00613175" w:rsidRDefault="00511062" w:rsidP="00511062">
      <w:pPr>
        <w:rPr>
          <w:lang w:eastAsia="de-DE"/>
        </w:rPr>
      </w:pPr>
      <w:r w:rsidRPr="00613175">
        <w:rPr>
          <w:lang w:eastAsia="de-DE"/>
        </w:rPr>
        <w:lastRenderedPageBreak/>
        <w:t>The coding of the additional information about deposited messages in the application/simple-message-summary MIME body is defined in subclause 25 of RFC 3261 [</w:t>
      </w:r>
      <w:r w:rsidRPr="00613175">
        <w:t>11</w:t>
      </w:r>
      <w:r w:rsidRPr="00613175">
        <w:rPr>
          <w:lang w:eastAsia="de-DE"/>
        </w:rPr>
        <w:t>] for SIP extension-header (subclause 3.5 of RFC 3842 [</w:t>
      </w:r>
      <w:r w:rsidRPr="00613175">
        <w:t>3</w:t>
      </w:r>
      <w:r w:rsidRPr="00613175">
        <w:rPr>
          <w:lang w:eastAsia="de-DE"/>
        </w:rPr>
        <w:t>]) and follow the rules defined in the specifications listed in the "reference" column of table 2.</w:t>
      </w:r>
    </w:p>
    <w:p w14:paraId="7A66930D" w14:textId="77777777" w:rsidR="00511062" w:rsidRPr="00613175" w:rsidRDefault="00511062" w:rsidP="00511062">
      <w:pPr>
        <w:pStyle w:val="TH"/>
        <w:rPr>
          <w:lang w:eastAsia="de-DE"/>
        </w:rPr>
      </w:pPr>
      <w:r w:rsidRPr="00613175">
        <w:rPr>
          <w:lang w:eastAsia="de-DE"/>
        </w:rPr>
        <w:t>Table 2: Additional information</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08"/>
        <w:gridCol w:w="5622"/>
        <w:gridCol w:w="2535"/>
      </w:tblGrid>
      <w:tr w:rsidR="00511062" w:rsidRPr="00613175" w14:paraId="33BBFA3A" w14:textId="77777777" w:rsidTr="00C06FDE">
        <w:trPr>
          <w:jc w:val="center"/>
        </w:trPr>
        <w:tc>
          <w:tcPr>
            <w:tcW w:w="1708" w:type="dxa"/>
          </w:tcPr>
          <w:p w14:paraId="4C24441F" w14:textId="77777777" w:rsidR="00511062" w:rsidRPr="00613175" w:rsidRDefault="00511062" w:rsidP="00C06FDE">
            <w:pPr>
              <w:pStyle w:val="TAH"/>
              <w:rPr>
                <w:lang w:eastAsia="de-DE"/>
              </w:rPr>
            </w:pPr>
            <w:r w:rsidRPr="00613175">
              <w:rPr>
                <w:lang w:eastAsia="de-DE"/>
              </w:rPr>
              <w:t>Header</w:t>
            </w:r>
          </w:p>
        </w:tc>
        <w:tc>
          <w:tcPr>
            <w:tcW w:w="5622" w:type="dxa"/>
          </w:tcPr>
          <w:p w14:paraId="26563068" w14:textId="77777777" w:rsidR="00511062" w:rsidRPr="00613175" w:rsidRDefault="00511062" w:rsidP="00C06FDE">
            <w:pPr>
              <w:pStyle w:val="TAH"/>
              <w:rPr>
                <w:lang w:eastAsia="de-DE"/>
              </w:rPr>
            </w:pPr>
            <w:r w:rsidRPr="00613175">
              <w:rPr>
                <w:lang w:eastAsia="de-DE"/>
              </w:rPr>
              <w:t>Description</w:t>
            </w:r>
          </w:p>
        </w:tc>
        <w:tc>
          <w:tcPr>
            <w:tcW w:w="2535" w:type="dxa"/>
          </w:tcPr>
          <w:p w14:paraId="538BC2C6" w14:textId="77777777" w:rsidR="00511062" w:rsidRPr="00613175" w:rsidRDefault="00511062" w:rsidP="00C06FDE">
            <w:pPr>
              <w:pStyle w:val="TAH"/>
              <w:rPr>
                <w:lang w:eastAsia="de-DE"/>
              </w:rPr>
            </w:pPr>
            <w:r w:rsidRPr="00613175">
              <w:rPr>
                <w:lang w:eastAsia="de-DE"/>
              </w:rPr>
              <w:t>Reference</w:t>
            </w:r>
          </w:p>
        </w:tc>
      </w:tr>
      <w:tr w:rsidR="00511062" w:rsidRPr="00613175" w14:paraId="695A2039" w14:textId="77777777" w:rsidTr="00C06FDE">
        <w:trPr>
          <w:jc w:val="center"/>
        </w:trPr>
        <w:tc>
          <w:tcPr>
            <w:tcW w:w="1708" w:type="dxa"/>
          </w:tcPr>
          <w:p w14:paraId="4D7B43CF" w14:textId="77777777" w:rsidR="00511062" w:rsidRPr="00613175" w:rsidRDefault="00511062" w:rsidP="00C06FDE">
            <w:pPr>
              <w:pStyle w:val="TAL"/>
              <w:rPr>
                <w:lang w:eastAsia="de-DE"/>
              </w:rPr>
            </w:pPr>
            <w:r w:rsidRPr="00613175">
              <w:rPr>
                <w:lang w:eastAsia="de-DE"/>
              </w:rPr>
              <w:t>To:</w:t>
            </w:r>
          </w:p>
        </w:tc>
        <w:tc>
          <w:tcPr>
            <w:tcW w:w="5622" w:type="dxa"/>
          </w:tcPr>
          <w:p w14:paraId="0CE533A5" w14:textId="77777777" w:rsidR="00511062" w:rsidRPr="00613175" w:rsidRDefault="00511062" w:rsidP="00C06FDE">
            <w:pPr>
              <w:pStyle w:val="TAL"/>
              <w:rPr>
                <w:lang w:eastAsia="de-DE"/>
              </w:rPr>
            </w:pPr>
            <w:r w:rsidRPr="00613175">
              <w:rPr>
                <w:lang w:eastAsia="de-DE"/>
              </w:rPr>
              <w:t>Indicates the subscriber's public user identity used by correspondent to deposit a message.</w:t>
            </w:r>
          </w:p>
        </w:tc>
        <w:tc>
          <w:tcPr>
            <w:tcW w:w="2535" w:type="dxa"/>
          </w:tcPr>
          <w:p w14:paraId="4FFAF371" w14:textId="77777777" w:rsidR="00511062" w:rsidRPr="00613175" w:rsidRDefault="00511062" w:rsidP="00C06FDE">
            <w:pPr>
              <w:pStyle w:val="TAL"/>
              <w:rPr>
                <w:lang w:eastAsia="de-DE"/>
              </w:rPr>
            </w:pPr>
            <w:r w:rsidRPr="00613175">
              <w:t>subclause 3.6.3 of RFC 2822 [7]</w:t>
            </w:r>
          </w:p>
        </w:tc>
      </w:tr>
      <w:tr w:rsidR="00511062" w:rsidRPr="00613175" w14:paraId="52B76A47" w14:textId="77777777" w:rsidTr="00C06FDE">
        <w:trPr>
          <w:jc w:val="center"/>
        </w:trPr>
        <w:tc>
          <w:tcPr>
            <w:tcW w:w="1708" w:type="dxa"/>
          </w:tcPr>
          <w:p w14:paraId="4193134F" w14:textId="77777777" w:rsidR="00511062" w:rsidRPr="00613175" w:rsidRDefault="00511062" w:rsidP="00C06FDE">
            <w:pPr>
              <w:pStyle w:val="TAL"/>
              <w:rPr>
                <w:lang w:eastAsia="de-DE"/>
              </w:rPr>
            </w:pPr>
            <w:r w:rsidRPr="00613175">
              <w:rPr>
                <w:lang w:eastAsia="de-DE"/>
              </w:rPr>
              <w:t>From:</w:t>
            </w:r>
          </w:p>
        </w:tc>
        <w:tc>
          <w:tcPr>
            <w:tcW w:w="5622" w:type="dxa"/>
          </w:tcPr>
          <w:p w14:paraId="4258870E" w14:textId="77777777" w:rsidR="00511062" w:rsidRPr="00613175" w:rsidRDefault="00511062" w:rsidP="00C06FDE">
            <w:pPr>
              <w:pStyle w:val="TAL"/>
              <w:rPr>
                <w:lang w:eastAsia="de-DE"/>
              </w:rPr>
            </w:pPr>
            <w:r w:rsidRPr="00613175">
              <w:rPr>
                <w:lang w:eastAsia="de-DE"/>
              </w:rPr>
              <w:t>Indicates the correspondent's public user identity, if available.</w:t>
            </w:r>
          </w:p>
        </w:tc>
        <w:tc>
          <w:tcPr>
            <w:tcW w:w="2535" w:type="dxa"/>
          </w:tcPr>
          <w:p w14:paraId="5941F741" w14:textId="77777777" w:rsidR="00511062" w:rsidRPr="00613175" w:rsidRDefault="00511062" w:rsidP="00C06FDE">
            <w:pPr>
              <w:pStyle w:val="TAL"/>
              <w:rPr>
                <w:lang w:eastAsia="de-DE"/>
              </w:rPr>
            </w:pPr>
            <w:r w:rsidRPr="00613175">
              <w:t>subclause 3.6.2 of RFC 2822 [7]</w:t>
            </w:r>
          </w:p>
        </w:tc>
      </w:tr>
      <w:tr w:rsidR="00511062" w:rsidRPr="00613175" w14:paraId="0E76D2BF" w14:textId="77777777" w:rsidTr="00C06FDE">
        <w:trPr>
          <w:jc w:val="center"/>
        </w:trPr>
        <w:tc>
          <w:tcPr>
            <w:tcW w:w="1708" w:type="dxa"/>
          </w:tcPr>
          <w:p w14:paraId="617514AF" w14:textId="77777777" w:rsidR="00511062" w:rsidRPr="00613175" w:rsidRDefault="00511062" w:rsidP="00C06FDE">
            <w:pPr>
              <w:pStyle w:val="TAL"/>
              <w:rPr>
                <w:lang w:eastAsia="de-DE"/>
              </w:rPr>
            </w:pPr>
            <w:r w:rsidRPr="00613175">
              <w:rPr>
                <w:lang w:eastAsia="de-DE"/>
              </w:rPr>
              <w:t>Subject:</w:t>
            </w:r>
          </w:p>
        </w:tc>
        <w:tc>
          <w:tcPr>
            <w:tcW w:w="5622" w:type="dxa"/>
          </w:tcPr>
          <w:p w14:paraId="63A7772E" w14:textId="77777777" w:rsidR="00511062" w:rsidRPr="00613175" w:rsidRDefault="00511062" w:rsidP="00C06FDE">
            <w:pPr>
              <w:pStyle w:val="TAL"/>
              <w:rPr>
                <w:lang w:eastAsia="de-DE"/>
              </w:rPr>
            </w:pPr>
            <w:r w:rsidRPr="00613175">
              <w:rPr>
                <w:lang w:eastAsia="de-DE"/>
              </w:rPr>
              <w:t>Indicates the topic of the deposited message as provided by correspondent.</w:t>
            </w:r>
          </w:p>
        </w:tc>
        <w:tc>
          <w:tcPr>
            <w:tcW w:w="2535" w:type="dxa"/>
          </w:tcPr>
          <w:p w14:paraId="2A941859" w14:textId="77777777" w:rsidR="00511062" w:rsidRPr="00613175" w:rsidRDefault="00511062" w:rsidP="00C06FDE">
            <w:pPr>
              <w:pStyle w:val="TAL"/>
              <w:rPr>
                <w:lang w:eastAsia="de-DE"/>
              </w:rPr>
            </w:pPr>
            <w:r w:rsidRPr="00613175">
              <w:t>subclause 3.6.5 of RFC 2822 [7]</w:t>
            </w:r>
          </w:p>
        </w:tc>
      </w:tr>
      <w:tr w:rsidR="00511062" w:rsidRPr="00613175" w14:paraId="1AA3D2F6" w14:textId="77777777" w:rsidTr="00C06FDE">
        <w:trPr>
          <w:jc w:val="center"/>
        </w:trPr>
        <w:tc>
          <w:tcPr>
            <w:tcW w:w="1708" w:type="dxa"/>
          </w:tcPr>
          <w:p w14:paraId="7F7F96A4" w14:textId="77777777" w:rsidR="00511062" w:rsidRPr="00613175" w:rsidRDefault="00511062" w:rsidP="00C06FDE">
            <w:pPr>
              <w:pStyle w:val="TAL"/>
              <w:rPr>
                <w:lang w:eastAsia="de-DE"/>
              </w:rPr>
            </w:pPr>
            <w:r w:rsidRPr="00613175">
              <w:rPr>
                <w:lang w:eastAsia="de-DE"/>
              </w:rPr>
              <w:t>Date:</w:t>
            </w:r>
          </w:p>
        </w:tc>
        <w:tc>
          <w:tcPr>
            <w:tcW w:w="5622" w:type="dxa"/>
          </w:tcPr>
          <w:p w14:paraId="5CC306B1" w14:textId="77777777" w:rsidR="00511062" w:rsidRPr="00613175" w:rsidRDefault="00511062" w:rsidP="00C06FDE">
            <w:pPr>
              <w:pStyle w:val="TAL"/>
              <w:rPr>
                <w:lang w:eastAsia="de-DE"/>
              </w:rPr>
            </w:pPr>
            <w:r w:rsidRPr="00613175">
              <w:rPr>
                <w:lang w:eastAsia="de-DE"/>
              </w:rPr>
              <w:t>Indicates the time and date information about message deposit.</w:t>
            </w:r>
          </w:p>
        </w:tc>
        <w:tc>
          <w:tcPr>
            <w:tcW w:w="2535" w:type="dxa"/>
          </w:tcPr>
          <w:p w14:paraId="40E48A8B" w14:textId="77777777" w:rsidR="00511062" w:rsidRPr="00613175" w:rsidRDefault="00511062" w:rsidP="00C06FDE">
            <w:pPr>
              <w:pStyle w:val="TAL"/>
              <w:rPr>
                <w:lang w:eastAsia="de-DE"/>
              </w:rPr>
            </w:pPr>
            <w:r w:rsidRPr="00613175">
              <w:t>subclause 3.6.1 of RFC 2822 [7]</w:t>
            </w:r>
          </w:p>
        </w:tc>
      </w:tr>
      <w:tr w:rsidR="00511062" w:rsidRPr="00613175" w14:paraId="76A170D2" w14:textId="77777777" w:rsidTr="00C06FDE">
        <w:trPr>
          <w:jc w:val="center"/>
        </w:trPr>
        <w:tc>
          <w:tcPr>
            <w:tcW w:w="1708" w:type="dxa"/>
          </w:tcPr>
          <w:p w14:paraId="19E0E064" w14:textId="77777777" w:rsidR="00511062" w:rsidRPr="00613175" w:rsidRDefault="00511062" w:rsidP="00C06FDE">
            <w:pPr>
              <w:pStyle w:val="TAL"/>
              <w:rPr>
                <w:lang w:eastAsia="de-DE"/>
              </w:rPr>
            </w:pPr>
            <w:r w:rsidRPr="00613175">
              <w:rPr>
                <w:lang w:eastAsia="de-DE"/>
              </w:rPr>
              <w:t>Priority:</w:t>
            </w:r>
          </w:p>
        </w:tc>
        <w:tc>
          <w:tcPr>
            <w:tcW w:w="5622" w:type="dxa"/>
          </w:tcPr>
          <w:p w14:paraId="630D1892" w14:textId="77777777" w:rsidR="00511062" w:rsidRPr="00613175" w:rsidRDefault="00511062" w:rsidP="00C06FDE">
            <w:pPr>
              <w:pStyle w:val="TAL"/>
              <w:rPr>
                <w:lang w:eastAsia="de-DE"/>
              </w:rPr>
            </w:pPr>
            <w:r w:rsidRPr="00613175">
              <w:rPr>
                <w:lang w:eastAsia="de-DE"/>
              </w:rPr>
              <w:t>Indicates the message priority as provided by correspondent.</w:t>
            </w:r>
          </w:p>
        </w:tc>
        <w:tc>
          <w:tcPr>
            <w:tcW w:w="2535" w:type="dxa"/>
          </w:tcPr>
          <w:p w14:paraId="08747461" w14:textId="77777777" w:rsidR="00511062" w:rsidRPr="00613175" w:rsidRDefault="00511062" w:rsidP="00C06FDE">
            <w:pPr>
              <w:pStyle w:val="TAL"/>
              <w:rPr>
                <w:lang w:eastAsia="de-DE"/>
              </w:rPr>
            </w:pPr>
            <w:r w:rsidRPr="00613175">
              <w:t>RFC 2156 [8]</w:t>
            </w:r>
          </w:p>
        </w:tc>
      </w:tr>
      <w:tr w:rsidR="00511062" w:rsidRPr="00613175" w14:paraId="01B92F54" w14:textId="77777777" w:rsidTr="00C06FDE">
        <w:trPr>
          <w:jc w:val="center"/>
        </w:trPr>
        <w:tc>
          <w:tcPr>
            <w:tcW w:w="1708" w:type="dxa"/>
          </w:tcPr>
          <w:p w14:paraId="2A722259" w14:textId="77777777" w:rsidR="00511062" w:rsidRPr="00613175" w:rsidRDefault="00511062" w:rsidP="00C06FDE">
            <w:pPr>
              <w:pStyle w:val="TAL"/>
              <w:rPr>
                <w:lang w:eastAsia="de-DE"/>
              </w:rPr>
            </w:pPr>
            <w:r w:rsidRPr="00613175">
              <w:rPr>
                <w:lang w:eastAsia="de-DE"/>
              </w:rPr>
              <w:t>Message-ID:</w:t>
            </w:r>
          </w:p>
        </w:tc>
        <w:tc>
          <w:tcPr>
            <w:tcW w:w="5622" w:type="dxa"/>
          </w:tcPr>
          <w:p w14:paraId="779C861F" w14:textId="77777777" w:rsidR="00511062" w:rsidRPr="00613175" w:rsidRDefault="00511062" w:rsidP="00C06FDE">
            <w:pPr>
              <w:pStyle w:val="TAL"/>
              <w:rPr>
                <w:lang w:eastAsia="de-DE"/>
              </w:rPr>
            </w:pPr>
            <w:r w:rsidRPr="00613175">
              <w:rPr>
                <w:lang w:eastAsia="de-DE"/>
              </w:rPr>
              <w:t xml:space="preserve">Indicates a single unique message </w:t>
            </w:r>
            <w:r w:rsidRPr="00613175">
              <w:t>identity.</w:t>
            </w:r>
          </w:p>
        </w:tc>
        <w:tc>
          <w:tcPr>
            <w:tcW w:w="2535" w:type="dxa"/>
          </w:tcPr>
          <w:p w14:paraId="4AD252A4" w14:textId="77777777" w:rsidR="00511062" w:rsidRPr="00613175" w:rsidRDefault="00511062" w:rsidP="00C06FDE">
            <w:pPr>
              <w:pStyle w:val="TAL"/>
              <w:rPr>
                <w:lang w:eastAsia="de-DE"/>
              </w:rPr>
            </w:pPr>
            <w:r w:rsidRPr="00613175">
              <w:t>subclause 3.6.4 of RFC 2822 [7]</w:t>
            </w:r>
          </w:p>
        </w:tc>
      </w:tr>
      <w:tr w:rsidR="00511062" w:rsidRPr="00613175" w14:paraId="704E367F" w14:textId="77777777" w:rsidTr="00C06FDE">
        <w:trPr>
          <w:jc w:val="center"/>
        </w:trPr>
        <w:tc>
          <w:tcPr>
            <w:tcW w:w="1708" w:type="dxa"/>
          </w:tcPr>
          <w:p w14:paraId="38596383" w14:textId="77777777" w:rsidR="00511062" w:rsidRPr="00613175" w:rsidRDefault="00511062" w:rsidP="00C06FDE">
            <w:pPr>
              <w:pStyle w:val="TAL"/>
              <w:rPr>
                <w:lang w:eastAsia="de-DE"/>
              </w:rPr>
            </w:pPr>
            <w:r w:rsidRPr="00613175">
              <w:rPr>
                <w:lang w:eastAsia="de-DE"/>
              </w:rPr>
              <w:t>Message-Context:</w:t>
            </w:r>
          </w:p>
        </w:tc>
        <w:tc>
          <w:tcPr>
            <w:tcW w:w="5622" w:type="dxa"/>
          </w:tcPr>
          <w:p w14:paraId="584B62B2" w14:textId="77777777" w:rsidR="00511062" w:rsidRPr="00613175" w:rsidRDefault="00511062" w:rsidP="00C06FDE">
            <w:pPr>
              <w:pStyle w:val="TAL"/>
              <w:rPr>
                <w:lang w:eastAsia="de-DE"/>
              </w:rPr>
            </w:pPr>
            <w:r w:rsidRPr="00613175">
              <w:rPr>
                <w:lang w:eastAsia="de-DE"/>
              </w:rPr>
              <w:t>Indicates a type or context of message.</w:t>
            </w:r>
          </w:p>
        </w:tc>
        <w:tc>
          <w:tcPr>
            <w:tcW w:w="2535" w:type="dxa"/>
          </w:tcPr>
          <w:p w14:paraId="5F1629CB" w14:textId="77777777" w:rsidR="00511062" w:rsidRPr="00613175" w:rsidRDefault="00511062" w:rsidP="00C06FDE">
            <w:pPr>
              <w:pStyle w:val="TAL"/>
              <w:rPr>
                <w:lang w:eastAsia="de-DE"/>
              </w:rPr>
            </w:pPr>
            <w:r w:rsidRPr="00613175">
              <w:rPr>
                <w:lang w:eastAsia="de-DE"/>
              </w:rPr>
              <w:t>RFC 3458 [</w:t>
            </w:r>
            <w:r w:rsidRPr="00613175">
              <w:t>5</w:t>
            </w:r>
            <w:r w:rsidRPr="00613175">
              <w:rPr>
                <w:lang w:eastAsia="de-DE"/>
              </w:rPr>
              <w:t>]</w:t>
            </w:r>
          </w:p>
        </w:tc>
      </w:tr>
    </w:tbl>
    <w:p w14:paraId="038D999B" w14:textId="77777777" w:rsidR="00511062" w:rsidRPr="00613175" w:rsidRDefault="00511062" w:rsidP="00511062">
      <w:pPr>
        <w:rPr>
          <w:lang w:eastAsia="zh-CN"/>
        </w:rPr>
      </w:pPr>
    </w:p>
    <w:p w14:paraId="6A4A7F56" w14:textId="77777777" w:rsidR="00511062" w:rsidRPr="00613175" w:rsidRDefault="00511062" w:rsidP="00511062">
      <w:pPr>
        <w:rPr>
          <w:lang w:eastAsia="zh-CN"/>
        </w:rPr>
      </w:pPr>
      <w:r w:rsidRPr="00613175">
        <w:rPr>
          <w:lang w:eastAsia="zh-CN"/>
        </w:rPr>
        <w:t>[TS 24.606, clause 4.7.1]:</w:t>
      </w:r>
    </w:p>
    <w:p w14:paraId="4703F0A4" w14:textId="77777777" w:rsidR="00511062" w:rsidRPr="00613175" w:rsidRDefault="00511062" w:rsidP="00511062">
      <w:pPr>
        <w:rPr>
          <w:lang w:eastAsia="zh-CN"/>
        </w:rPr>
      </w:pPr>
      <w:r w:rsidRPr="00613175">
        <w:rPr>
          <w:lang w:eastAsia="zh-CN"/>
        </w:rPr>
        <w:t>The MWI service is immediately activated after the SUBSCRIBE request from the MSUA is successfully processed, see subclause  4.7.2.</w:t>
      </w:r>
    </w:p>
    <w:p w14:paraId="7D339AB7" w14:textId="77777777" w:rsidR="00511062" w:rsidRPr="00613175" w:rsidRDefault="00511062" w:rsidP="00511062">
      <w:pPr>
        <w:rPr>
          <w:lang w:eastAsia="zh-CN"/>
        </w:rPr>
      </w:pPr>
      <w:r w:rsidRPr="00613175">
        <w:rPr>
          <w:lang w:eastAsia="zh-CN"/>
        </w:rPr>
        <w:t xml:space="preserve">The MWI service is deactivated after subscription expiry or after unsuccessful attempt to deliver a notification about message waiting. </w:t>
      </w:r>
    </w:p>
    <w:p w14:paraId="3FC36833" w14:textId="77777777" w:rsidR="00511062" w:rsidRPr="00613175" w:rsidRDefault="00511062" w:rsidP="00511062">
      <w:pPr>
        <w:rPr>
          <w:lang w:eastAsia="zh-CN"/>
        </w:rPr>
      </w:pPr>
      <w:r w:rsidRPr="00613175">
        <w:rPr>
          <w:lang w:eastAsia="zh-CN"/>
        </w:rPr>
        <w:t>[TS 24.606, clause 4.7.2.1]:</w:t>
      </w:r>
    </w:p>
    <w:p w14:paraId="468140F9" w14:textId="77777777" w:rsidR="00511062" w:rsidRPr="00613175" w:rsidRDefault="00511062" w:rsidP="00511062">
      <w:r w:rsidRPr="00613175">
        <w:t>When the MSUA intends to subscribe for status information changes of a message account, the MSUA shall generate a SUBSCRIBE request in accordance with RFC </w:t>
      </w:r>
      <w:r w:rsidRPr="00613175">
        <w:rPr>
          <w:lang w:eastAsia="zh-CN"/>
        </w:rPr>
        <w:t>6665</w:t>
      </w:r>
      <w:r w:rsidRPr="00613175">
        <w:t> [4] and RFC 3842 [3] and in alignment with the procedures described in 3GPP TS 24.229 [2]. If the UE receives a 489 (Bad Event) response or a 405 (Method Not Allowed) response to the SUBSCRIBE request, the UE shall not re-try the SUBSCRIBE request until de-registration of the public user identity from IMS.</w:t>
      </w:r>
    </w:p>
    <w:p w14:paraId="67A65F21" w14:textId="77777777" w:rsidR="00511062" w:rsidRPr="00613175" w:rsidRDefault="00511062" w:rsidP="00511062">
      <w:pPr>
        <w:pStyle w:val="NO"/>
      </w:pPr>
      <w:r w:rsidRPr="00613175">
        <w:t>NOTE:</w:t>
      </w:r>
      <w:r w:rsidRPr="00613175">
        <w:tab/>
        <w:t>489 (Bad Event) response or 405 (Method Not Allowed) response to the SUBSCRIBE request indicates that MWI is not supported in the network.</w:t>
      </w:r>
    </w:p>
    <w:p w14:paraId="749C6A8C" w14:textId="77777777" w:rsidR="00511062" w:rsidRPr="00613175" w:rsidRDefault="00511062" w:rsidP="00511062">
      <w:r w:rsidRPr="00613175">
        <w:t>The MSUA will address the SUBSCRIBE request to one of the subscriber's public user identities (see subclause 4.5.1).</w:t>
      </w:r>
    </w:p>
    <w:p w14:paraId="2FB07CD7" w14:textId="77777777" w:rsidR="00511062" w:rsidRPr="00613175" w:rsidRDefault="00511062" w:rsidP="00511062">
      <w:r w:rsidRPr="00613175">
        <w:t>The MSUA shall implement the "application/simple-message-summary" content type as described in RFC 3842 [3].</w:t>
      </w:r>
    </w:p>
    <w:p w14:paraId="709F3C4D" w14:textId="77777777" w:rsidR="00511062" w:rsidRPr="00613175" w:rsidRDefault="00511062" w:rsidP="00511062">
      <w:pPr>
        <w:pStyle w:val="H6"/>
      </w:pPr>
      <w:r w:rsidRPr="00613175">
        <w:t>8.30.3</w:t>
      </w:r>
      <w:r w:rsidRPr="00613175">
        <w:tab/>
        <w:t>Test description</w:t>
      </w:r>
    </w:p>
    <w:p w14:paraId="27D952A8" w14:textId="77777777" w:rsidR="00511062" w:rsidRPr="00613175" w:rsidRDefault="00511062" w:rsidP="00511062">
      <w:pPr>
        <w:pStyle w:val="H6"/>
      </w:pPr>
      <w:r w:rsidRPr="00613175">
        <w:t>8.30.3.1</w:t>
      </w:r>
      <w:r w:rsidRPr="00613175">
        <w:tab/>
        <w:t>Pre-test conditions</w:t>
      </w:r>
    </w:p>
    <w:p w14:paraId="5744B419" w14:textId="77777777" w:rsidR="00511062" w:rsidRPr="00613175" w:rsidRDefault="00511062" w:rsidP="00511062">
      <w:pPr>
        <w:pStyle w:val="H6"/>
      </w:pPr>
      <w:r w:rsidRPr="00613175">
        <w:t>System Simulator:</w:t>
      </w:r>
    </w:p>
    <w:p w14:paraId="01BDFE59" w14:textId="77777777" w:rsidR="00511062" w:rsidRPr="00613175" w:rsidRDefault="00511062" w:rsidP="00511062">
      <w:pPr>
        <w:pStyle w:val="B10"/>
      </w:pPr>
      <w:r w:rsidRPr="00613175">
        <w:t>-</w:t>
      </w:r>
      <w:r w:rsidRPr="00613175">
        <w:tab/>
        <w:t>1 NR Cell connected to 5GC, default parameters.</w:t>
      </w:r>
    </w:p>
    <w:p w14:paraId="70D358F2" w14:textId="77777777" w:rsidR="00511062" w:rsidRPr="00613175" w:rsidRDefault="00511062" w:rsidP="00511062">
      <w:pPr>
        <w:pStyle w:val="H6"/>
      </w:pPr>
      <w:r w:rsidRPr="00613175">
        <w:t>UE:</w:t>
      </w:r>
    </w:p>
    <w:p w14:paraId="77083A18"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11A99725" w14:textId="77777777" w:rsidR="00511062" w:rsidRPr="00613175" w:rsidRDefault="00511062" w:rsidP="00511062">
      <w:pPr>
        <w:pStyle w:val="B10"/>
        <w:rPr>
          <w:snapToGrid w:val="0"/>
        </w:rPr>
      </w:pPr>
      <w:r w:rsidRPr="00613175">
        <w:t>-</w:t>
      </w:r>
      <w:r w:rsidRPr="00613175">
        <w:tab/>
      </w:r>
      <w:r w:rsidRPr="00613175">
        <w:rPr>
          <w:snapToGrid w:val="0"/>
        </w:rPr>
        <w:t>UE is configured to register for IMS after switch on.</w:t>
      </w:r>
    </w:p>
    <w:p w14:paraId="321813A0" w14:textId="77777777" w:rsidR="00511062" w:rsidRPr="00613175" w:rsidRDefault="00511062" w:rsidP="00511062">
      <w:pPr>
        <w:pStyle w:val="B10"/>
      </w:pPr>
      <w:r w:rsidRPr="00613175">
        <w:t>-</w:t>
      </w:r>
      <w:r w:rsidRPr="00613175">
        <w:tab/>
        <w:t xml:space="preserve">The UE is pre-configured to autonomously subscribe to the Message Waiting Indication package. </w:t>
      </w:r>
    </w:p>
    <w:p w14:paraId="60B5A8E8" w14:textId="77777777" w:rsidR="00511062" w:rsidRPr="00613175" w:rsidRDefault="00511062" w:rsidP="00511062">
      <w:pPr>
        <w:pStyle w:val="B10"/>
      </w:pPr>
      <w:r w:rsidRPr="00613175">
        <w:t>-</w:t>
      </w:r>
      <w:r w:rsidRPr="00613175">
        <w:tab/>
        <w:t>The UE is configured with the public service identity of the message account. (Otherwise the phone is expected to use the public identity of the user when subscribing to the Message Waiting Indication package.)</w:t>
      </w:r>
    </w:p>
    <w:p w14:paraId="341DA692" w14:textId="77777777" w:rsidR="00511062" w:rsidRPr="00613175" w:rsidRDefault="00511062" w:rsidP="00511062">
      <w:pPr>
        <w:pStyle w:val="H6"/>
      </w:pPr>
      <w:r w:rsidRPr="00613175">
        <w:lastRenderedPageBreak/>
        <w:t>Preamble:</w:t>
      </w:r>
    </w:p>
    <w:p w14:paraId="708C0428" w14:textId="6A48B58D" w:rsidR="00511062" w:rsidRPr="00613175" w:rsidRDefault="00511062" w:rsidP="00511062">
      <w:pPr>
        <w:pStyle w:val="B10"/>
      </w:pPr>
      <w:r w:rsidRPr="00613175">
        <w:t>-</w:t>
      </w:r>
      <w:r w:rsidRPr="00613175">
        <w:tab/>
        <w:t>The UE is in test state 1N-A (TS 38.508-1</w:t>
      </w:r>
      <w:r w:rsidR="00AF3BDB" w:rsidRPr="00613175">
        <w:t xml:space="preserve"> [21]</w:t>
      </w:r>
      <w:r w:rsidRPr="00613175">
        <w:t xml:space="preserve">) and </w:t>
      </w:r>
      <w:r w:rsidR="00AF3BDB" w:rsidRPr="00613175">
        <w:t>processed IMS registration as described in Annex A.2 up to step 4</w:t>
      </w:r>
      <w:r w:rsidRPr="00613175">
        <w:t>.</w:t>
      </w:r>
    </w:p>
    <w:p w14:paraId="4688598F" w14:textId="77777777" w:rsidR="00511062" w:rsidRPr="00613175" w:rsidRDefault="00511062" w:rsidP="00511062">
      <w:pPr>
        <w:pStyle w:val="H6"/>
        <w:rPr>
          <w:snapToGrid w:val="0"/>
        </w:rPr>
      </w:pPr>
      <w:r w:rsidRPr="00613175">
        <w:t>8.30.3.2</w:t>
      </w:r>
      <w:r w:rsidRPr="00613175">
        <w:tab/>
      </w:r>
      <w:r w:rsidRPr="00613175">
        <w:rPr>
          <w:snapToGrid w:val="0"/>
        </w:rPr>
        <w:t>Test procedure sequence</w:t>
      </w:r>
    </w:p>
    <w:p w14:paraId="77E0937E" w14:textId="77777777" w:rsidR="00511062" w:rsidRPr="00613175" w:rsidRDefault="00511062" w:rsidP="00511062">
      <w:pPr>
        <w:pStyle w:val="TH"/>
        <w:rPr>
          <w:rFonts w:cs="Arial"/>
        </w:rPr>
      </w:pPr>
      <w:r w:rsidRPr="00613175">
        <w:rPr>
          <w:rFonts w:cs="Arial"/>
        </w:rPr>
        <w:t>Table 8.30.3.2-1: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11062" w:rsidRPr="00613175" w14:paraId="3F9963D6" w14:textId="77777777" w:rsidTr="00C06FDE">
        <w:trPr>
          <w:jc w:val="center"/>
        </w:trPr>
        <w:tc>
          <w:tcPr>
            <w:tcW w:w="567" w:type="dxa"/>
            <w:tcBorders>
              <w:bottom w:val="nil"/>
            </w:tcBorders>
          </w:tcPr>
          <w:p w14:paraId="7D875316" w14:textId="77777777" w:rsidR="00511062" w:rsidRPr="00613175" w:rsidRDefault="00511062" w:rsidP="00C06FDE">
            <w:pPr>
              <w:pStyle w:val="TAH"/>
            </w:pPr>
            <w:r w:rsidRPr="00613175">
              <w:t>St</w:t>
            </w:r>
          </w:p>
        </w:tc>
        <w:tc>
          <w:tcPr>
            <w:tcW w:w="3968" w:type="dxa"/>
          </w:tcPr>
          <w:p w14:paraId="4B8B7F2F" w14:textId="77777777" w:rsidR="00511062" w:rsidRPr="00613175" w:rsidRDefault="00511062" w:rsidP="00C06FDE">
            <w:pPr>
              <w:pStyle w:val="TAH"/>
            </w:pPr>
            <w:r w:rsidRPr="00613175">
              <w:t>Procedure</w:t>
            </w:r>
          </w:p>
        </w:tc>
        <w:tc>
          <w:tcPr>
            <w:tcW w:w="3684" w:type="dxa"/>
            <w:gridSpan w:val="2"/>
          </w:tcPr>
          <w:p w14:paraId="419B0238" w14:textId="77777777" w:rsidR="00511062" w:rsidRPr="00613175" w:rsidRDefault="00511062" w:rsidP="00C06FDE">
            <w:pPr>
              <w:pStyle w:val="TAH"/>
            </w:pPr>
            <w:r w:rsidRPr="00613175">
              <w:t>Message Sequence</w:t>
            </w:r>
          </w:p>
        </w:tc>
        <w:tc>
          <w:tcPr>
            <w:tcW w:w="567" w:type="dxa"/>
            <w:tcBorders>
              <w:bottom w:val="nil"/>
            </w:tcBorders>
          </w:tcPr>
          <w:p w14:paraId="72B0F781" w14:textId="77777777" w:rsidR="00511062" w:rsidRPr="00613175" w:rsidRDefault="00511062" w:rsidP="00C06FDE">
            <w:pPr>
              <w:pStyle w:val="TAH"/>
            </w:pPr>
            <w:r w:rsidRPr="00613175">
              <w:t>TP</w:t>
            </w:r>
          </w:p>
        </w:tc>
        <w:tc>
          <w:tcPr>
            <w:tcW w:w="850" w:type="dxa"/>
            <w:tcBorders>
              <w:bottom w:val="nil"/>
            </w:tcBorders>
          </w:tcPr>
          <w:p w14:paraId="0A1415EA" w14:textId="77777777" w:rsidR="00511062" w:rsidRPr="00613175" w:rsidRDefault="00511062" w:rsidP="00C06FDE">
            <w:pPr>
              <w:pStyle w:val="TAH"/>
            </w:pPr>
            <w:r w:rsidRPr="00613175">
              <w:t>Verdict</w:t>
            </w:r>
          </w:p>
        </w:tc>
      </w:tr>
      <w:tr w:rsidR="00511062" w:rsidRPr="00613175" w14:paraId="151EBFA4" w14:textId="77777777" w:rsidTr="00C06FDE">
        <w:trPr>
          <w:jc w:val="center"/>
        </w:trPr>
        <w:tc>
          <w:tcPr>
            <w:tcW w:w="567" w:type="dxa"/>
            <w:tcBorders>
              <w:top w:val="nil"/>
            </w:tcBorders>
          </w:tcPr>
          <w:p w14:paraId="7A97DA90" w14:textId="77777777" w:rsidR="00511062" w:rsidRPr="00613175" w:rsidRDefault="00511062" w:rsidP="00C06FDE">
            <w:pPr>
              <w:pStyle w:val="TAH"/>
            </w:pPr>
          </w:p>
        </w:tc>
        <w:tc>
          <w:tcPr>
            <w:tcW w:w="3968" w:type="dxa"/>
          </w:tcPr>
          <w:p w14:paraId="2EA8ADA4" w14:textId="77777777" w:rsidR="00511062" w:rsidRPr="00613175" w:rsidRDefault="00511062" w:rsidP="00C06FDE">
            <w:pPr>
              <w:pStyle w:val="TAH"/>
            </w:pPr>
          </w:p>
        </w:tc>
        <w:tc>
          <w:tcPr>
            <w:tcW w:w="708" w:type="dxa"/>
          </w:tcPr>
          <w:p w14:paraId="181A32A4" w14:textId="77777777" w:rsidR="00511062" w:rsidRPr="00613175" w:rsidRDefault="00511062" w:rsidP="00C06FDE">
            <w:pPr>
              <w:pStyle w:val="TAH"/>
            </w:pPr>
            <w:r w:rsidRPr="00613175">
              <w:t>U - S</w:t>
            </w:r>
          </w:p>
        </w:tc>
        <w:tc>
          <w:tcPr>
            <w:tcW w:w="2976" w:type="dxa"/>
          </w:tcPr>
          <w:p w14:paraId="40156AAF" w14:textId="77777777" w:rsidR="00511062" w:rsidRPr="00613175" w:rsidRDefault="00511062" w:rsidP="00C06FDE">
            <w:pPr>
              <w:pStyle w:val="TAH"/>
            </w:pPr>
            <w:r w:rsidRPr="00613175">
              <w:t>Message</w:t>
            </w:r>
          </w:p>
        </w:tc>
        <w:tc>
          <w:tcPr>
            <w:tcW w:w="567" w:type="dxa"/>
            <w:tcBorders>
              <w:top w:val="nil"/>
            </w:tcBorders>
          </w:tcPr>
          <w:p w14:paraId="10AAA2C1" w14:textId="77777777" w:rsidR="00511062" w:rsidRPr="00613175" w:rsidRDefault="00511062" w:rsidP="00C06FDE">
            <w:pPr>
              <w:pStyle w:val="TAH"/>
            </w:pPr>
          </w:p>
        </w:tc>
        <w:tc>
          <w:tcPr>
            <w:tcW w:w="850" w:type="dxa"/>
            <w:tcBorders>
              <w:top w:val="nil"/>
            </w:tcBorders>
          </w:tcPr>
          <w:p w14:paraId="7D327E28" w14:textId="77777777" w:rsidR="00511062" w:rsidRPr="00613175" w:rsidRDefault="00511062" w:rsidP="00C06FDE">
            <w:pPr>
              <w:pStyle w:val="TAH"/>
            </w:pPr>
          </w:p>
        </w:tc>
      </w:tr>
      <w:tr w:rsidR="00511062" w:rsidRPr="00613175" w14:paraId="19172637" w14:textId="77777777" w:rsidTr="00C06FDE">
        <w:trPr>
          <w:jc w:val="center"/>
        </w:trPr>
        <w:tc>
          <w:tcPr>
            <w:tcW w:w="567" w:type="dxa"/>
            <w:tcBorders>
              <w:top w:val="nil"/>
            </w:tcBorders>
          </w:tcPr>
          <w:p w14:paraId="57AABAD6" w14:textId="77777777" w:rsidR="00511062" w:rsidRPr="00613175" w:rsidRDefault="00511062" w:rsidP="00C06FDE">
            <w:pPr>
              <w:pStyle w:val="TAC"/>
              <w:rPr>
                <w:lang w:eastAsia="zh-CN"/>
              </w:rPr>
            </w:pPr>
            <w:r w:rsidRPr="00613175">
              <w:rPr>
                <w:lang w:eastAsia="zh-CN"/>
              </w:rPr>
              <w:t>1</w:t>
            </w:r>
          </w:p>
        </w:tc>
        <w:tc>
          <w:tcPr>
            <w:tcW w:w="3968" w:type="dxa"/>
          </w:tcPr>
          <w:p w14:paraId="4BCE8FCA" w14:textId="77777777" w:rsidR="00511062" w:rsidRPr="00613175" w:rsidRDefault="00511062" w:rsidP="00C06FDE">
            <w:pPr>
              <w:pStyle w:val="TAC"/>
              <w:jc w:val="left"/>
            </w:pPr>
            <w:r w:rsidRPr="00613175">
              <w:rPr>
                <w:rFonts w:eastAsia="MS Gothic"/>
              </w:rPr>
              <w:t>Check: Does the UE subscribe to the Message Waiting Indication event package</w:t>
            </w:r>
            <w:r w:rsidRPr="00613175">
              <w:rPr>
                <w:rFonts w:ascii="Times New Roman" w:hAnsi="Times New Roman"/>
                <w:lang w:eastAsia="zh-CN"/>
              </w:rPr>
              <w:t>?</w:t>
            </w:r>
          </w:p>
        </w:tc>
        <w:tc>
          <w:tcPr>
            <w:tcW w:w="708" w:type="dxa"/>
          </w:tcPr>
          <w:p w14:paraId="4E6F0F60" w14:textId="77777777" w:rsidR="00511062" w:rsidRPr="00613175" w:rsidRDefault="00511062" w:rsidP="00C06FDE">
            <w:pPr>
              <w:pStyle w:val="TAC"/>
              <w:rPr>
                <w:lang w:eastAsia="zh-CN"/>
              </w:rPr>
            </w:pPr>
            <w:r w:rsidRPr="00613175">
              <w:rPr>
                <w:lang w:eastAsia="zh-CN"/>
              </w:rPr>
              <w:t>--&gt;</w:t>
            </w:r>
          </w:p>
        </w:tc>
        <w:tc>
          <w:tcPr>
            <w:tcW w:w="2976" w:type="dxa"/>
          </w:tcPr>
          <w:p w14:paraId="15ADAB4C" w14:textId="77777777" w:rsidR="00511062" w:rsidRPr="00613175" w:rsidRDefault="00511062" w:rsidP="00C06FDE">
            <w:pPr>
              <w:pStyle w:val="TAC"/>
              <w:jc w:val="left"/>
            </w:pPr>
            <w:r w:rsidRPr="00613175">
              <w:rPr>
                <w:rFonts w:eastAsia="MS Gothic"/>
              </w:rPr>
              <w:t>SUBSCRIBE</w:t>
            </w:r>
          </w:p>
        </w:tc>
        <w:tc>
          <w:tcPr>
            <w:tcW w:w="567" w:type="dxa"/>
            <w:tcBorders>
              <w:top w:val="nil"/>
            </w:tcBorders>
          </w:tcPr>
          <w:p w14:paraId="429138C8" w14:textId="77777777" w:rsidR="00511062" w:rsidRPr="00613175" w:rsidRDefault="00511062" w:rsidP="00C06FDE">
            <w:pPr>
              <w:pStyle w:val="TAC"/>
              <w:rPr>
                <w:lang w:eastAsia="zh-CN"/>
              </w:rPr>
            </w:pPr>
            <w:r w:rsidRPr="00613175">
              <w:rPr>
                <w:lang w:eastAsia="zh-CN"/>
              </w:rPr>
              <w:t>1</w:t>
            </w:r>
          </w:p>
        </w:tc>
        <w:tc>
          <w:tcPr>
            <w:tcW w:w="850" w:type="dxa"/>
            <w:tcBorders>
              <w:top w:val="nil"/>
            </w:tcBorders>
          </w:tcPr>
          <w:p w14:paraId="583C3702" w14:textId="77777777" w:rsidR="00511062" w:rsidRPr="00613175" w:rsidRDefault="00511062" w:rsidP="00C06FDE">
            <w:pPr>
              <w:pStyle w:val="TAC"/>
              <w:rPr>
                <w:lang w:eastAsia="zh-CN"/>
              </w:rPr>
            </w:pPr>
            <w:r w:rsidRPr="00613175">
              <w:rPr>
                <w:lang w:eastAsia="zh-CN"/>
              </w:rPr>
              <w:t>P</w:t>
            </w:r>
          </w:p>
        </w:tc>
      </w:tr>
      <w:tr w:rsidR="00511062" w:rsidRPr="00613175" w14:paraId="3B7D8E89" w14:textId="77777777" w:rsidTr="00C06FDE">
        <w:trPr>
          <w:jc w:val="center"/>
        </w:trPr>
        <w:tc>
          <w:tcPr>
            <w:tcW w:w="567" w:type="dxa"/>
            <w:tcBorders>
              <w:top w:val="nil"/>
            </w:tcBorders>
          </w:tcPr>
          <w:p w14:paraId="2821C155" w14:textId="77777777" w:rsidR="00511062" w:rsidRPr="00613175" w:rsidRDefault="00511062" w:rsidP="00C06FDE">
            <w:pPr>
              <w:pStyle w:val="TAC"/>
              <w:rPr>
                <w:lang w:eastAsia="zh-CN"/>
              </w:rPr>
            </w:pPr>
            <w:r w:rsidRPr="00613175">
              <w:rPr>
                <w:lang w:eastAsia="zh-CN"/>
              </w:rPr>
              <w:t>2</w:t>
            </w:r>
          </w:p>
        </w:tc>
        <w:tc>
          <w:tcPr>
            <w:tcW w:w="3968" w:type="dxa"/>
          </w:tcPr>
          <w:p w14:paraId="320299F2" w14:textId="77777777" w:rsidR="00511062" w:rsidRPr="00613175" w:rsidRDefault="00511062" w:rsidP="00C06FDE">
            <w:pPr>
              <w:pStyle w:val="TAC"/>
              <w:jc w:val="left"/>
            </w:pPr>
            <w:r w:rsidRPr="00613175">
              <w:rPr>
                <w:rFonts w:eastAsia="MS Gothic"/>
              </w:rPr>
              <w:t>The SS responds SUBSCRIBE with 200 OK</w:t>
            </w:r>
          </w:p>
        </w:tc>
        <w:tc>
          <w:tcPr>
            <w:tcW w:w="708" w:type="dxa"/>
          </w:tcPr>
          <w:p w14:paraId="28D89801" w14:textId="77777777" w:rsidR="00511062" w:rsidRPr="00613175" w:rsidRDefault="00511062" w:rsidP="00C06FDE">
            <w:pPr>
              <w:pStyle w:val="TAC"/>
              <w:rPr>
                <w:lang w:eastAsia="zh-CN"/>
              </w:rPr>
            </w:pPr>
            <w:r w:rsidRPr="00613175">
              <w:rPr>
                <w:lang w:eastAsia="zh-CN"/>
              </w:rPr>
              <w:t>&lt;--</w:t>
            </w:r>
          </w:p>
        </w:tc>
        <w:tc>
          <w:tcPr>
            <w:tcW w:w="2976" w:type="dxa"/>
          </w:tcPr>
          <w:p w14:paraId="184C35F5" w14:textId="77777777" w:rsidR="00511062" w:rsidRPr="00613175" w:rsidRDefault="00511062" w:rsidP="00C06FDE">
            <w:pPr>
              <w:pStyle w:val="TAC"/>
              <w:jc w:val="left"/>
            </w:pPr>
            <w:r w:rsidRPr="00613175">
              <w:rPr>
                <w:rFonts w:eastAsia="MS Gothic"/>
              </w:rPr>
              <w:t>200 OK</w:t>
            </w:r>
          </w:p>
        </w:tc>
        <w:tc>
          <w:tcPr>
            <w:tcW w:w="567" w:type="dxa"/>
            <w:tcBorders>
              <w:top w:val="nil"/>
            </w:tcBorders>
          </w:tcPr>
          <w:p w14:paraId="3EBEB871"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35B6A8FC" w14:textId="77777777" w:rsidR="00511062" w:rsidRPr="00613175" w:rsidRDefault="00511062" w:rsidP="00C06FDE">
            <w:pPr>
              <w:pStyle w:val="TAC"/>
            </w:pPr>
            <w:r w:rsidRPr="00613175">
              <w:rPr>
                <w:lang w:eastAsia="zh-CN"/>
              </w:rPr>
              <w:t>-</w:t>
            </w:r>
          </w:p>
        </w:tc>
      </w:tr>
      <w:tr w:rsidR="00511062" w:rsidRPr="00613175" w14:paraId="201E25DB" w14:textId="77777777" w:rsidTr="00C06FDE">
        <w:trPr>
          <w:jc w:val="center"/>
        </w:trPr>
        <w:tc>
          <w:tcPr>
            <w:tcW w:w="567" w:type="dxa"/>
            <w:tcBorders>
              <w:top w:val="nil"/>
            </w:tcBorders>
          </w:tcPr>
          <w:p w14:paraId="5AD1E014" w14:textId="77777777" w:rsidR="00511062" w:rsidRPr="00613175" w:rsidRDefault="00511062" w:rsidP="00C06FDE">
            <w:pPr>
              <w:pStyle w:val="TAC"/>
              <w:rPr>
                <w:lang w:eastAsia="zh-CN"/>
              </w:rPr>
            </w:pPr>
            <w:r w:rsidRPr="00613175">
              <w:rPr>
                <w:lang w:eastAsia="zh-CN"/>
              </w:rPr>
              <w:t>3</w:t>
            </w:r>
          </w:p>
        </w:tc>
        <w:tc>
          <w:tcPr>
            <w:tcW w:w="3968" w:type="dxa"/>
          </w:tcPr>
          <w:p w14:paraId="408E55F4" w14:textId="77777777" w:rsidR="00511062" w:rsidRPr="00613175" w:rsidRDefault="00511062" w:rsidP="00C06FDE">
            <w:pPr>
              <w:pStyle w:val="TAC"/>
              <w:jc w:val="left"/>
            </w:pPr>
            <w:r w:rsidRPr="00613175">
              <w:rPr>
                <w:rFonts w:eastAsia="MS Gothic"/>
              </w:rPr>
              <w:t>The UE subscribes to the registration event package</w:t>
            </w:r>
          </w:p>
        </w:tc>
        <w:tc>
          <w:tcPr>
            <w:tcW w:w="708" w:type="dxa"/>
          </w:tcPr>
          <w:p w14:paraId="2F8440B1" w14:textId="77777777" w:rsidR="00511062" w:rsidRPr="00613175" w:rsidRDefault="00511062" w:rsidP="00C06FDE">
            <w:pPr>
              <w:pStyle w:val="TAC"/>
              <w:rPr>
                <w:lang w:eastAsia="zh-CN"/>
              </w:rPr>
            </w:pPr>
            <w:r w:rsidRPr="00613175">
              <w:rPr>
                <w:lang w:eastAsia="zh-CN"/>
              </w:rPr>
              <w:t>--&gt;</w:t>
            </w:r>
          </w:p>
        </w:tc>
        <w:tc>
          <w:tcPr>
            <w:tcW w:w="2976" w:type="dxa"/>
          </w:tcPr>
          <w:p w14:paraId="7FB291FA" w14:textId="77777777" w:rsidR="00511062" w:rsidRPr="00613175" w:rsidRDefault="00511062" w:rsidP="00C06FDE">
            <w:pPr>
              <w:pStyle w:val="TAC"/>
              <w:jc w:val="left"/>
            </w:pPr>
            <w:r w:rsidRPr="00613175">
              <w:rPr>
                <w:rFonts w:eastAsia="MS Gothic"/>
              </w:rPr>
              <w:t>SUBSCRIBE</w:t>
            </w:r>
          </w:p>
        </w:tc>
        <w:tc>
          <w:tcPr>
            <w:tcW w:w="567" w:type="dxa"/>
            <w:tcBorders>
              <w:top w:val="nil"/>
            </w:tcBorders>
          </w:tcPr>
          <w:p w14:paraId="00970F32"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3E2EAFE1" w14:textId="77777777" w:rsidR="00511062" w:rsidRPr="00613175" w:rsidRDefault="00511062" w:rsidP="00C06FDE">
            <w:pPr>
              <w:pStyle w:val="TAC"/>
              <w:rPr>
                <w:lang w:eastAsia="zh-CN"/>
              </w:rPr>
            </w:pPr>
            <w:r w:rsidRPr="00613175">
              <w:rPr>
                <w:lang w:eastAsia="zh-CN"/>
              </w:rPr>
              <w:t>-</w:t>
            </w:r>
          </w:p>
        </w:tc>
      </w:tr>
      <w:tr w:rsidR="00511062" w:rsidRPr="00613175" w14:paraId="53242CF2" w14:textId="77777777" w:rsidTr="00C06FDE">
        <w:trPr>
          <w:jc w:val="center"/>
        </w:trPr>
        <w:tc>
          <w:tcPr>
            <w:tcW w:w="567" w:type="dxa"/>
            <w:tcBorders>
              <w:top w:val="nil"/>
            </w:tcBorders>
          </w:tcPr>
          <w:p w14:paraId="3F9EFCB4" w14:textId="77777777" w:rsidR="00511062" w:rsidRPr="00613175" w:rsidRDefault="00511062" w:rsidP="00C06FDE">
            <w:pPr>
              <w:pStyle w:val="TAC"/>
              <w:rPr>
                <w:lang w:eastAsia="zh-CN"/>
              </w:rPr>
            </w:pPr>
            <w:r w:rsidRPr="00613175">
              <w:rPr>
                <w:lang w:eastAsia="zh-CN"/>
              </w:rPr>
              <w:t>4</w:t>
            </w:r>
          </w:p>
        </w:tc>
        <w:tc>
          <w:tcPr>
            <w:tcW w:w="3968" w:type="dxa"/>
          </w:tcPr>
          <w:p w14:paraId="51515D6E" w14:textId="77777777" w:rsidR="00511062" w:rsidRPr="00613175" w:rsidRDefault="00511062" w:rsidP="00C06FDE">
            <w:pPr>
              <w:pStyle w:val="TAC"/>
              <w:jc w:val="left"/>
            </w:pPr>
            <w:r w:rsidRPr="00613175">
              <w:rPr>
                <w:rFonts w:eastAsia="MS Gothic"/>
              </w:rPr>
              <w:t>The SS responds with 200 OK</w:t>
            </w:r>
          </w:p>
        </w:tc>
        <w:tc>
          <w:tcPr>
            <w:tcW w:w="708" w:type="dxa"/>
          </w:tcPr>
          <w:p w14:paraId="397A2F36" w14:textId="77777777" w:rsidR="00511062" w:rsidRPr="00613175" w:rsidRDefault="00511062" w:rsidP="00C06FDE">
            <w:pPr>
              <w:pStyle w:val="TAC"/>
              <w:rPr>
                <w:lang w:eastAsia="zh-CN"/>
              </w:rPr>
            </w:pPr>
            <w:r w:rsidRPr="00613175">
              <w:rPr>
                <w:lang w:eastAsia="zh-CN"/>
              </w:rPr>
              <w:t>&lt;--</w:t>
            </w:r>
          </w:p>
        </w:tc>
        <w:tc>
          <w:tcPr>
            <w:tcW w:w="2976" w:type="dxa"/>
          </w:tcPr>
          <w:p w14:paraId="1F71F3D3" w14:textId="77777777" w:rsidR="00511062" w:rsidRPr="00613175" w:rsidRDefault="00511062" w:rsidP="00C06FDE">
            <w:pPr>
              <w:pStyle w:val="TAC"/>
              <w:jc w:val="left"/>
            </w:pPr>
            <w:r w:rsidRPr="00613175">
              <w:rPr>
                <w:rFonts w:eastAsia="MS Gothic"/>
              </w:rPr>
              <w:t>200 OK</w:t>
            </w:r>
          </w:p>
        </w:tc>
        <w:tc>
          <w:tcPr>
            <w:tcW w:w="567" w:type="dxa"/>
            <w:tcBorders>
              <w:top w:val="nil"/>
            </w:tcBorders>
          </w:tcPr>
          <w:p w14:paraId="71A3AAE2" w14:textId="77777777" w:rsidR="00511062" w:rsidRPr="00613175" w:rsidRDefault="00511062" w:rsidP="00C06FDE">
            <w:pPr>
              <w:pStyle w:val="TAC"/>
            </w:pPr>
            <w:r w:rsidRPr="00613175">
              <w:rPr>
                <w:lang w:eastAsia="zh-CN"/>
              </w:rPr>
              <w:t>-</w:t>
            </w:r>
          </w:p>
        </w:tc>
        <w:tc>
          <w:tcPr>
            <w:tcW w:w="850" w:type="dxa"/>
            <w:tcBorders>
              <w:top w:val="nil"/>
            </w:tcBorders>
          </w:tcPr>
          <w:p w14:paraId="2EDF9A03" w14:textId="77777777" w:rsidR="00511062" w:rsidRPr="00613175" w:rsidRDefault="00511062" w:rsidP="00C06FDE">
            <w:pPr>
              <w:pStyle w:val="TAC"/>
            </w:pPr>
            <w:r w:rsidRPr="00613175">
              <w:rPr>
                <w:lang w:eastAsia="zh-CN"/>
              </w:rPr>
              <w:t>-</w:t>
            </w:r>
          </w:p>
        </w:tc>
      </w:tr>
      <w:tr w:rsidR="00511062" w:rsidRPr="00613175" w14:paraId="11A2AB63" w14:textId="77777777" w:rsidTr="00C06FDE">
        <w:trPr>
          <w:jc w:val="center"/>
        </w:trPr>
        <w:tc>
          <w:tcPr>
            <w:tcW w:w="567" w:type="dxa"/>
          </w:tcPr>
          <w:p w14:paraId="2DDD212C" w14:textId="77777777" w:rsidR="00511062" w:rsidRPr="00613175" w:rsidRDefault="00511062" w:rsidP="00C06FDE">
            <w:pPr>
              <w:pStyle w:val="TAC"/>
              <w:rPr>
                <w:lang w:eastAsia="zh-CN"/>
              </w:rPr>
            </w:pPr>
            <w:r w:rsidRPr="00613175">
              <w:rPr>
                <w:lang w:eastAsia="zh-CN"/>
              </w:rPr>
              <w:t>5</w:t>
            </w:r>
          </w:p>
        </w:tc>
        <w:tc>
          <w:tcPr>
            <w:tcW w:w="3968" w:type="dxa"/>
          </w:tcPr>
          <w:p w14:paraId="174E65FC" w14:textId="77777777" w:rsidR="00511062" w:rsidRPr="00613175" w:rsidRDefault="00511062" w:rsidP="00C06FDE">
            <w:pPr>
              <w:pStyle w:val="TAL"/>
              <w:rPr>
                <w:rFonts w:eastAsia="MS Gothic"/>
              </w:rPr>
            </w:pPr>
            <w:r w:rsidRPr="00613175">
              <w:rPr>
                <w:rFonts w:eastAsia="MS Gothic"/>
              </w:rPr>
              <w:t xml:space="preserve">The SS sends initial NOTIFY for Message Waiting Indication event package </w:t>
            </w:r>
          </w:p>
        </w:tc>
        <w:tc>
          <w:tcPr>
            <w:tcW w:w="708" w:type="dxa"/>
          </w:tcPr>
          <w:p w14:paraId="35AB3596" w14:textId="77777777" w:rsidR="00511062" w:rsidRPr="00613175" w:rsidRDefault="00511062" w:rsidP="00C06FDE">
            <w:pPr>
              <w:pStyle w:val="TAC"/>
              <w:rPr>
                <w:lang w:eastAsia="zh-CN"/>
              </w:rPr>
            </w:pPr>
            <w:r w:rsidRPr="00613175">
              <w:rPr>
                <w:lang w:eastAsia="zh-CN"/>
              </w:rPr>
              <w:t>&lt;--</w:t>
            </w:r>
          </w:p>
        </w:tc>
        <w:tc>
          <w:tcPr>
            <w:tcW w:w="2976" w:type="dxa"/>
          </w:tcPr>
          <w:p w14:paraId="04338873" w14:textId="77777777" w:rsidR="00511062" w:rsidRPr="00613175" w:rsidRDefault="00511062" w:rsidP="00C06FDE">
            <w:pPr>
              <w:pStyle w:val="TAC"/>
              <w:jc w:val="left"/>
              <w:rPr>
                <w:rFonts w:eastAsia="MS Gothic" w:cs="Arial"/>
              </w:rPr>
            </w:pPr>
            <w:r w:rsidRPr="00613175">
              <w:rPr>
                <w:rFonts w:eastAsia="MS Gothic"/>
              </w:rPr>
              <w:t>NOTIFY</w:t>
            </w:r>
          </w:p>
        </w:tc>
        <w:tc>
          <w:tcPr>
            <w:tcW w:w="567" w:type="dxa"/>
          </w:tcPr>
          <w:p w14:paraId="480645CB" w14:textId="77777777" w:rsidR="00511062" w:rsidRPr="00613175" w:rsidRDefault="00511062" w:rsidP="00C06FDE">
            <w:pPr>
              <w:pStyle w:val="TAC"/>
              <w:rPr>
                <w:lang w:eastAsia="zh-CN"/>
              </w:rPr>
            </w:pPr>
            <w:r w:rsidRPr="00613175">
              <w:rPr>
                <w:lang w:eastAsia="zh-CN"/>
              </w:rPr>
              <w:t>-</w:t>
            </w:r>
          </w:p>
        </w:tc>
        <w:tc>
          <w:tcPr>
            <w:tcW w:w="850" w:type="dxa"/>
          </w:tcPr>
          <w:p w14:paraId="33B0686B" w14:textId="77777777" w:rsidR="00511062" w:rsidRPr="00613175" w:rsidRDefault="00511062" w:rsidP="00C06FDE">
            <w:pPr>
              <w:pStyle w:val="TAC"/>
              <w:rPr>
                <w:lang w:eastAsia="zh-CN"/>
              </w:rPr>
            </w:pPr>
            <w:r w:rsidRPr="00613175">
              <w:rPr>
                <w:lang w:eastAsia="zh-CN"/>
              </w:rPr>
              <w:t>-</w:t>
            </w:r>
          </w:p>
        </w:tc>
      </w:tr>
      <w:tr w:rsidR="00511062" w:rsidRPr="00613175" w14:paraId="23864C97" w14:textId="77777777" w:rsidTr="00C06FDE">
        <w:trPr>
          <w:jc w:val="center"/>
        </w:trPr>
        <w:tc>
          <w:tcPr>
            <w:tcW w:w="567" w:type="dxa"/>
          </w:tcPr>
          <w:p w14:paraId="2895B8A0" w14:textId="77777777" w:rsidR="00511062" w:rsidRPr="00613175" w:rsidRDefault="00511062" w:rsidP="00C06FDE">
            <w:pPr>
              <w:pStyle w:val="TAC"/>
              <w:rPr>
                <w:lang w:eastAsia="zh-CN"/>
              </w:rPr>
            </w:pPr>
            <w:r w:rsidRPr="00613175">
              <w:rPr>
                <w:lang w:eastAsia="zh-CN"/>
              </w:rPr>
              <w:t>6</w:t>
            </w:r>
          </w:p>
        </w:tc>
        <w:tc>
          <w:tcPr>
            <w:tcW w:w="3968" w:type="dxa"/>
          </w:tcPr>
          <w:p w14:paraId="12D8ACCB" w14:textId="77777777" w:rsidR="00511062" w:rsidRPr="00613175" w:rsidRDefault="00511062" w:rsidP="00C06FDE">
            <w:pPr>
              <w:pStyle w:val="TAL"/>
              <w:rPr>
                <w:lang w:eastAsia="zh-CN"/>
              </w:rPr>
            </w:pPr>
            <w:r w:rsidRPr="00613175">
              <w:rPr>
                <w:rFonts w:eastAsia="MS Gothic"/>
              </w:rPr>
              <w:t>Check: Does the UE respond the NOTIFY with 200 OK?</w:t>
            </w:r>
          </w:p>
        </w:tc>
        <w:tc>
          <w:tcPr>
            <w:tcW w:w="708" w:type="dxa"/>
          </w:tcPr>
          <w:p w14:paraId="1D6992FB" w14:textId="77777777" w:rsidR="00511062" w:rsidRPr="00613175" w:rsidRDefault="00511062" w:rsidP="00C06FDE">
            <w:pPr>
              <w:pStyle w:val="TAC"/>
              <w:rPr>
                <w:lang w:eastAsia="zh-CN"/>
              </w:rPr>
            </w:pPr>
            <w:r w:rsidRPr="00613175">
              <w:rPr>
                <w:lang w:eastAsia="zh-CN"/>
              </w:rPr>
              <w:t>--&gt;</w:t>
            </w:r>
          </w:p>
        </w:tc>
        <w:tc>
          <w:tcPr>
            <w:tcW w:w="2976" w:type="dxa"/>
          </w:tcPr>
          <w:p w14:paraId="7638799A" w14:textId="77777777" w:rsidR="00511062" w:rsidRPr="00613175" w:rsidRDefault="00511062" w:rsidP="00C06FDE">
            <w:pPr>
              <w:pStyle w:val="TAL"/>
              <w:rPr>
                <w:lang w:eastAsia="zh-CN"/>
              </w:rPr>
            </w:pPr>
            <w:r w:rsidRPr="00613175">
              <w:rPr>
                <w:rFonts w:eastAsia="MS Gothic"/>
              </w:rPr>
              <w:t>200 OK</w:t>
            </w:r>
          </w:p>
        </w:tc>
        <w:tc>
          <w:tcPr>
            <w:tcW w:w="567" w:type="dxa"/>
          </w:tcPr>
          <w:p w14:paraId="6F9E01A7" w14:textId="77777777" w:rsidR="00511062" w:rsidRPr="00613175" w:rsidRDefault="00511062" w:rsidP="00C06FDE">
            <w:pPr>
              <w:pStyle w:val="TAC"/>
              <w:rPr>
                <w:lang w:eastAsia="zh-CN"/>
              </w:rPr>
            </w:pPr>
            <w:r w:rsidRPr="00613175">
              <w:rPr>
                <w:lang w:eastAsia="zh-CN"/>
              </w:rPr>
              <w:t>2</w:t>
            </w:r>
          </w:p>
        </w:tc>
        <w:tc>
          <w:tcPr>
            <w:tcW w:w="850" w:type="dxa"/>
          </w:tcPr>
          <w:p w14:paraId="1BB2557D" w14:textId="77777777" w:rsidR="00511062" w:rsidRPr="00613175" w:rsidRDefault="00511062" w:rsidP="00C06FDE">
            <w:pPr>
              <w:pStyle w:val="TAC"/>
              <w:rPr>
                <w:lang w:eastAsia="zh-CN"/>
              </w:rPr>
            </w:pPr>
            <w:r w:rsidRPr="00613175">
              <w:rPr>
                <w:lang w:eastAsia="zh-CN"/>
              </w:rPr>
              <w:t>P</w:t>
            </w:r>
          </w:p>
        </w:tc>
      </w:tr>
      <w:tr w:rsidR="00511062" w:rsidRPr="00613175" w14:paraId="265736FC" w14:textId="77777777" w:rsidTr="00C06FDE">
        <w:trPr>
          <w:jc w:val="center"/>
        </w:trPr>
        <w:tc>
          <w:tcPr>
            <w:tcW w:w="567" w:type="dxa"/>
          </w:tcPr>
          <w:p w14:paraId="72350ED3" w14:textId="77777777" w:rsidR="00511062" w:rsidRPr="00613175" w:rsidRDefault="00511062" w:rsidP="00C06FDE">
            <w:pPr>
              <w:pStyle w:val="TAC"/>
              <w:rPr>
                <w:lang w:eastAsia="zh-CN"/>
              </w:rPr>
            </w:pPr>
            <w:r w:rsidRPr="00613175">
              <w:rPr>
                <w:lang w:eastAsia="zh-CN"/>
              </w:rPr>
              <w:t>7</w:t>
            </w:r>
          </w:p>
        </w:tc>
        <w:tc>
          <w:tcPr>
            <w:tcW w:w="3968" w:type="dxa"/>
          </w:tcPr>
          <w:p w14:paraId="7886A9E9" w14:textId="77777777" w:rsidR="00511062" w:rsidRPr="00613175" w:rsidRDefault="00511062" w:rsidP="00C06FDE">
            <w:pPr>
              <w:pStyle w:val="TAL"/>
            </w:pPr>
            <w:r w:rsidRPr="00613175">
              <w:rPr>
                <w:rFonts w:eastAsia="MS Gothic"/>
              </w:rPr>
              <w:t>The SS sends another NOTIFY for Message Waiting Indication event package, now referring to one voice message waiting</w:t>
            </w:r>
          </w:p>
        </w:tc>
        <w:tc>
          <w:tcPr>
            <w:tcW w:w="708" w:type="dxa"/>
          </w:tcPr>
          <w:p w14:paraId="61315A2F" w14:textId="77777777" w:rsidR="00511062" w:rsidRPr="00613175" w:rsidRDefault="00511062" w:rsidP="00C06FDE">
            <w:pPr>
              <w:pStyle w:val="TAC"/>
              <w:rPr>
                <w:lang w:eastAsia="zh-CN"/>
              </w:rPr>
            </w:pPr>
            <w:r w:rsidRPr="00613175">
              <w:rPr>
                <w:lang w:eastAsia="zh-CN"/>
              </w:rPr>
              <w:t>&lt;--</w:t>
            </w:r>
          </w:p>
        </w:tc>
        <w:tc>
          <w:tcPr>
            <w:tcW w:w="2976" w:type="dxa"/>
          </w:tcPr>
          <w:p w14:paraId="3D5DB7BB" w14:textId="77777777" w:rsidR="00511062" w:rsidRPr="00613175" w:rsidRDefault="00511062" w:rsidP="00C06FDE">
            <w:pPr>
              <w:pStyle w:val="TAL"/>
              <w:rPr>
                <w:rFonts w:eastAsia="MS Gothic"/>
              </w:rPr>
            </w:pPr>
            <w:r w:rsidRPr="00613175">
              <w:rPr>
                <w:rFonts w:eastAsia="MS Gothic"/>
              </w:rPr>
              <w:t>NOTIFY</w:t>
            </w:r>
          </w:p>
        </w:tc>
        <w:tc>
          <w:tcPr>
            <w:tcW w:w="567" w:type="dxa"/>
          </w:tcPr>
          <w:p w14:paraId="4F5E6809" w14:textId="77777777" w:rsidR="00511062" w:rsidRPr="00613175" w:rsidRDefault="00511062" w:rsidP="00C06FDE">
            <w:pPr>
              <w:pStyle w:val="TAC"/>
              <w:rPr>
                <w:lang w:eastAsia="zh-CN"/>
              </w:rPr>
            </w:pPr>
            <w:r w:rsidRPr="00613175">
              <w:rPr>
                <w:lang w:eastAsia="zh-CN"/>
              </w:rPr>
              <w:t>-</w:t>
            </w:r>
          </w:p>
        </w:tc>
        <w:tc>
          <w:tcPr>
            <w:tcW w:w="850" w:type="dxa"/>
          </w:tcPr>
          <w:p w14:paraId="73C9F8B5" w14:textId="77777777" w:rsidR="00511062" w:rsidRPr="00613175" w:rsidRDefault="00511062" w:rsidP="00C06FDE">
            <w:pPr>
              <w:pStyle w:val="TAC"/>
              <w:rPr>
                <w:lang w:eastAsia="zh-CN"/>
              </w:rPr>
            </w:pPr>
            <w:r w:rsidRPr="00613175">
              <w:rPr>
                <w:lang w:eastAsia="zh-CN"/>
              </w:rPr>
              <w:t>-</w:t>
            </w:r>
          </w:p>
        </w:tc>
      </w:tr>
      <w:tr w:rsidR="00511062" w:rsidRPr="00613175" w14:paraId="547BC68D" w14:textId="77777777" w:rsidTr="00C06FDE">
        <w:trPr>
          <w:jc w:val="center"/>
        </w:trPr>
        <w:tc>
          <w:tcPr>
            <w:tcW w:w="567" w:type="dxa"/>
          </w:tcPr>
          <w:p w14:paraId="7AE52581" w14:textId="77777777" w:rsidR="00511062" w:rsidRPr="00613175" w:rsidRDefault="00511062" w:rsidP="00C06FDE">
            <w:pPr>
              <w:pStyle w:val="TAC"/>
              <w:rPr>
                <w:lang w:eastAsia="zh-CN"/>
              </w:rPr>
            </w:pPr>
            <w:r w:rsidRPr="00613175">
              <w:rPr>
                <w:lang w:eastAsia="zh-CN"/>
              </w:rPr>
              <w:t>8</w:t>
            </w:r>
          </w:p>
        </w:tc>
        <w:tc>
          <w:tcPr>
            <w:tcW w:w="3968" w:type="dxa"/>
          </w:tcPr>
          <w:p w14:paraId="43DCBC66" w14:textId="77777777" w:rsidR="00511062" w:rsidRPr="00613175" w:rsidRDefault="00511062" w:rsidP="00C06FDE">
            <w:pPr>
              <w:pStyle w:val="TAL"/>
            </w:pPr>
            <w:r w:rsidRPr="00613175">
              <w:rPr>
                <w:rFonts w:eastAsia="MS Gothic"/>
              </w:rPr>
              <w:t>Check: Does the UE respond the NOTIFY with 200 OK?</w:t>
            </w:r>
          </w:p>
        </w:tc>
        <w:tc>
          <w:tcPr>
            <w:tcW w:w="708" w:type="dxa"/>
          </w:tcPr>
          <w:p w14:paraId="06347CAF" w14:textId="77777777" w:rsidR="00511062" w:rsidRPr="00613175" w:rsidRDefault="00511062" w:rsidP="00C06FDE">
            <w:pPr>
              <w:pStyle w:val="TAC"/>
              <w:rPr>
                <w:lang w:eastAsia="zh-CN"/>
              </w:rPr>
            </w:pPr>
            <w:r w:rsidRPr="00613175">
              <w:rPr>
                <w:lang w:eastAsia="zh-CN"/>
              </w:rPr>
              <w:t>--&gt;</w:t>
            </w:r>
          </w:p>
        </w:tc>
        <w:tc>
          <w:tcPr>
            <w:tcW w:w="2976" w:type="dxa"/>
          </w:tcPr>
          <w:p w14:paraId="26A00112" w14:textId="77777777" w:rsidR="00511062" w:rsidRPr="00613175" w:rsidRDefault="00511062" w:rsidP="00C06FDE">
            <w:pPr>
              <w:pStyle w:val="TAL"/>
              <w:rPr>
                <w:rFonts w:eastAsia="MS Gothic"/>
              </w:rPr>
            </w:pPr>
            <w:r w:rsidRPr="00613175">
              <w:rPr>
                <w:rFonts w:eastAsia="MS Gothic"/>
              </w:rPr>
              <w:t>200 OK</w:t>
            </w:r>
          </w:p>
        </w:tc>
        <w:tc>
          <w:tcPr>
            <w:tcW w:w="567" w:type="dxa"/>
          </w:tcPr>
          <w:p w14:paraId="6355CB8E" w14:textId="77777777" w:rsidR="00511062" w:rsidRPr="00613175" w:rsidRDefault="00511062" w:rsidP="00C06FDE">
            <w:pPr>
              <w:pStyle w:val="TAC"/>
              <w:rPr>
                <w:lang w:eastAsia="zh-CN"/>
              </w:rPr>
            </w:pPr>
            <w:r w:rsidRPr="00613175">
              <w:rPr>
                <w:lang w:eastAsia="zh-CN"/>
              </w:rPr>
              <w:t>3</w:t>
            </w:r>
          </w:p>
        </w:tc>
        <w:tc>
          <w:tcPr>
            <w:tcW w:w="850" w:type="dxa"/>
          </w:tcPr>
          <w:p w14:paraId="6D6EF361" w14:textId="77777777" w:rsidR="00511062" w:rsidRPr="00613175" w:rsidRDefault="00511062" w:rsidP="00C06FDE">
            <w:pPr>
              <w:pStyle w:val="TAC"/>
              <w:rPr>
                <w:lang w:eastAsia="zh-CN"/>
              </w:rPr>
            </w:pPr>
            <w:r w:rsidRPr="00613175">
              <w:rPr>
                <w:lang w:eastAsia="zh-CN"/>
              </w:rPr>
              <w:t>P</w:t>
            </w:r>
          </w:p>
        </w:tc>
      </w:tr>
      <w:tr w:rsidR="00511062" w:rsidRPr="00613175" w14:paraId="19370C30" w14:textId="77777777" w:rsidTr="00C06FDE">
        <w:trPr>
          <w:jc w:val="center"/>
        </w:trPr>
        <w:tc>
          <w:tcPr>
            <w:tcW w:w="567" w:type="dxa"/>
            <w:vAlign w:val="center"/>
          </w:tcPr>
          <w:p w14:paraId="2B7CE1DF" w14:textId="77777777" w:rsidR="00511062" w:rsidRPr="00613175" w:rsidRDefault="00511062" w:rsidP="00C06FDE">
            <w:pPr>
              <w:pStyle w:val="TAC"/>
              <w:rPr>
                <w:lang w:eastAsia="zh-CN"/>
              </w:rPr>
            </w:pPr>
            <w:r w:rsidRPr="00613175">
              <w:rPr>
                <w:lang w:eastAsia="zh-CN"/>
              </w:rPr>
              <w:t>9</w:t>
            </w:r>
          </w:p>
        </w:tc>
        <w:tc>
          <w:tcPr>
            <w:tcW w:w="3968" w:type="dxa"/>
          </w:tcPr>
          <w:p w14:paraId="70F1E8E6" w14:textId="77777777" w:rsidR="00511062" w:rsidRPr="00613175" w:rsidRDefault="00511062" w:rsidP="00C06FDE">
            <w:pPr>
              <w:pStyle w:val="TAL"/>
              <w:rPr>
                <w:lang w:eastAsia="zh-CN"/>
              </w:rPr>
            </w:pPr>
            <w:r w:rsidRPr="00613175">
              <w:rPr>
                <w:rFonts w:eastAsia="MS Gothic"/>
              </w:rPr>
              <w:t>The SS sends initial NOTIFY for registration event package, containing full registration state information for the registered public user identity in the XML body</w:t>
            </w:r>
          </w:p>
        </w:tc>
        <w:tc>
          <w:tcPr>
            <w:tcW w:w="708" w:type="dxa"/>
          </w:tcPr>
          <w:p w14:paraId="0B80A4F0" w14:textId="77777777" w:rsidR="00511062" w:rsidRPr="00613175" w:rsidRDefault="00511062" w:rsidP="00C06FDE">
            <w:pPr>
              <w:pStyle w:val="TAC"/>
              <w:rPr>
                <w:lang w:eastAsia="zh-CN"/>
              </w:rPr>
            </w:pPr>
            <w:r w:rsidRPr="00613175">
              <w:rPr>
                <w:lang w:eastAsia="zh-CN"/>
              </w:rPr>
              <w:t>&lt;--</w:t>
            </w:r>
          </w:p>
        </w:tc>
        <w:tc>
          <w:tcPr>
            <w:tcW w:w="2976" w:type="dxa"/>
          </w:tcPr>
          <w:p w14:paraId="61443585" w14:textId="77777777" w:rsidR="00511062" w:rsidRPr="00613175" w:rsidRDefault="00511062" w:rsidP="00C06FDE">
            <w:pPr>
              <w:pStyle w:val="TAL"/>
            </w:pPr>
            <w:r w:rsidRPr="00613175">
              <w:rPr>
                <w:rFonts w:eastAsia="MS Gothic"/>
              </w:rPr>
              <w:t>NOTIFY</w:t>
            </w:r>
          </w:p>
        </w:tc>
        <w:tc>
          <w:tcPr>
            <w:tcW w:w="567" w:type="dxa"/>
          </w:tcPr>
          <w:p w14:paraId="10C62136" w14:textId="77777777" w:rsidR="00511062" w:rsidRPr="00613175" w:rsidRDefault="00511062" w:rsidP="00C06FDE">
            <w:pPr>
              <w:pStyle w:val="TAC"/>
              <w:rPr>
                <w:lang w:eastAsia="zh-CN"/>
              </w:rPr>
            </w:pPr>
            <w:r w:rsidRPr="00613175">
              <w:rPr>
                <w:lang w:eastAsia="zh-CN"/>
              </w:rPr>
              <w:t>-</w:t>
            </w:r>
          </w:p>
        </w:tc>
        <w:tc>
          <w:tcPr>
            <w:tcW w:w="850" w:type="dxa"/>
          </w:tcPr>
          <w:p w14:paraId="1BF4CBB1" w14:textId="77777777" w:rsidR="00511062" w:rsidRPr="00613175" w:rsidRDefault="00511062" w:rsidP="00C06FDE">
            <w:pPr>
              <w:pStyle w:val="TAC"/>
              <w:rPr>
                <w:lang w:eastAsia="zh-CN"/>
              </w:rPr>
            </w:pPr>
            <w:r w:rsidRPr="00613175">
              <w:rPr>
                <w:lang w:eastAsia="zh-CN"/>
              </w:rPr>
              <w:t>-</w:t>
            </w:r>
          </w:p>
        </w:tc>
      </w:tr>
      <w:tr w:rsidR="00511062" w:rsidRPr="00613175" w14:paraId="7220C5BE" w14:textId="77777777" w:rsidTr="00C06FDE">
        <w:trPr>
          <w:jc w:val="center"/>
        </w:trPr>
        <w:tc>
          <w:tcPr>
            <w:tcW w:w="567" w:type="dxa"/>
            <w:vAlign w:val="center"/>
          </w:tcPr>
          <w:p w14:paraId="6FDB3A78" w14:textId="77777777" w:rsidR="00511062" w:rsidRPr="00613175" w:rsidRDefault="00511062" w:rsidP="00C06FDE">
            <w:pPr>
              <w:pStyle w:val="TAC"/>
              <w:rPr>
                <w:lang w:eastAsia="zh-CN"/>
              </w:rPr>
            </w:pPr>
            <w:r w:rsidRPr="00613175">
              <w:rPr>
                <w:lang w:eastAsia="zh-CN"/>
              </w:rPr>
              <w:t>10</w:t>
            </w:r>
          </w:p>
        </w:tc>
        <w:tc>
          <w:tcPr>
            <w:tcW w:w="3968" w:type="dxa"/>
          </w:tcPr>
          <w:p w14:paraId="485EEDCD" w14:textId="77777777" w:rsidR="00511062" w:rsidRPr="00613175" w:rsidRDefault="00511062" w:rsidP="00C06FDE">
            <w:pPr>
              <w:pStyle w:val="TAL"/>
              <w:rPr>
                <w:rFonts w:eastAsia="MS Gothic"/>
              </w:rPr>
            </w:pPr>
            <w:r w:rsidRPr="00613175">
              <w:rPr>
                <w:rFonts w:eastAsia="MS Gothic"/>
              </w:rPr>
              <w:t>Check: Does the UE respond with 200 OK?</w:t>
            </w:r>
          </w:p>
        </w:tc>
        <w:tc>
          <w:tcPr>
            <w:tcW w:w="708" w:type="dxa"/>
          </w:tcPr>
          <w:p w14:paraId="7CD5B400" w14:textId="77777777" w:rsidR="00511062" w:rsidRPr="00613175" w:rsidRDefault="00511062" w:rsidP="00C06FDE">
            <w:pPr>
              <w:pStyle w:val="TAC"/>
              <w:rPr>
                <w:lang w:eastAsia="zh-CN"/>
              </w:rPr>
            </w:pPr>
            <w:r w:rsidRPr="00613175">
              <w:rPr>
                <w:lang w:eastAsia="zh-CN"/>
              </w:rPr>
              <w:t>--&gt;</w:t>
            </w:r>
          </w:p>
        </w:tc>
        <w:tc>
          <w:tcPr>
            <w:tcW w:w="2976" w:type="dxa"/>
          </w:tcPr>
          <w:p w14:paraId="2D675EBC" w14:textId="77777777" w:rsidR="00511062" w:rsidRPr="00613175" w:rsidRDefault="00511062" w:rsidP="00C06FDE">
            <w:pPr>
              <w:pStyle w:val="TAL"/>
              <w:rPr>
                <w:rFonts w:eastAsia="MS Gothic"/>
              </w:rPr>
            </w:pPr>
            <w:r w:rsidRPr="00613175">
              <w:rPr>
                <w:rFonts w:eastAsia="MS Gothic"/>
              </w:rPr>
              <w:t>200 OK</w:t>
            </w:r>
          </w:p>
        </w:tc>
        <w:tc>
          <w:tcPr>
            <w:tcW w:w="567" w:type="dxa"/>
          </w:tcPr>
          <w:p w14:paraId="71AA1A27" w14:textId="77777777" w:rsidR="00511062" w:rsidRPr="00613175" w:rsidRDefault="00511062" w:rsidP="00C06FDE">
            <w:pPr>
              <w:pStyle w:val="TAC"/>
              <w:rPr>
                <w:lang w:eastAsia="zh-CN"/>
              </w:rPr>
            </w:pPr>
            <w:r w:rsidRPr="00613175">
              <w:rPr>
                <w:lang w:eastAsia="zh-CN"/>
              </w:rPr>
              <w:t>4</w:t>
            </w:r>
          </w:p>
        </w:tc>
        <w:tc>
          <w:tcPr>
            <w:tcW w:w="850" w:type="dxa"/>
          </w:tcPr>
          <w:p w14:paraId="25BA2B6D" w14:textId="77777777" w:rsidR="00511062" w:rsidRPr="00613175" w:rsidRDefault="00511062" w:rsidP="00C06FDE">
            <w:pPr>
              <w:pStyle w:val="TAC"/>
              <w:rPr>
                <w:lang w:eastAsia="zh-CN"/>
              </w:rPr>
            </w:pPr>
            <w:r w:rsidRPr="00613175">
              <w:rPr>
                <w:lang w:eastAsia="zh-CN"/>
              </w:rPr>
              <w:t>P</w:t>
            </w:r>
          </w:p>
        </w:tc>
      </w:tr>
    </w:tbl>
    <w:p w14:paraId="6E4EFF5C" w14:textId="77777777" w:rsidR="00511062" w:rsidRPr="00613175" w:rsidRDefault="00511062" w:rsidP="00511062"/>
    <w:p w14:paraId="67A757A4" w14:textId="77777777" w:rsidR="00511062" w:rsidRPr="00613175" w:rsidRDefault="00511062" w:rsidP="00511062">
      <w:pPr>
        <w:pStyle w:val="H6"/>
      </w:pPr>
      <w:r w:rsidRPr="00613175">
        <w:t>8.30.3.3</w:t>
      </w:r>
      <w:r w:rsidRPr="00613175">
        <w:tab/>
        <w:t>Specific message contents</w:t>
      </w:r>
    </w:p>
    <w:p w14:paraId="19DA2C16" w14:textId="77777777" w:rsidR="00511062" w:rsidRPr="00613175" w:rsidRDefault="00511062" w:rsidP="00511062">
      <w:pPr>
        <w:pStyle w:val="TH"/>
      </w:pPr>
      <w:r w:rsidRPr="00613175">
        <w:t xml:space="preserve">Table 8.30.3.3-1: SUBSCRIBE (step 1, table </w:t>
      </w:r>
      <w:r w:rsidRPr="00613175">
        <w:rPr>
          <w:rFonts w:cs="Arial"/>
        </w:rPr>
        <w:t>8.30.3.2-1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03FE0BD8" w14:textId="77777777" w:rsidTr="00C06FDE">
        <w:trPr>
          <w:jc w:val="center"/>
        </w:trPr>
        <w:tc>
          <w:tcPr>
            <w:tcW w:w="9634" w:type="dxa"/>
            <w:tcBorders>
              <w:top w:val="single" w:sz="4" w:space="0" w:color="auto"/>
              <w:left w:val="single" w:sz="4" w:space="0" w:color="auto"/>
              <w:bottom w:val="single" w:sz="4" w:space="0" w:color="auto"/>
              <w:right w:val="single" w:sz="4" w:space="0" w:color="auto"/>
            </w:tcBorders>
            <w:hideMark/>
          </w:tcPr>
          <w:p w14:paraId="61DA04FB" w14:textId="0269CEA6" w:rsidR="00511062" w:rsidRPr="00613175" w:rsidRDefault="00511062" w:rsidP="00C06FDE">
            <w:pPr>
              <w:pStyle w:val="TAL"/>
              <w:rPr>
                <w:rFonts w:cs="Arial"/>
              </w:rPr>
            </w:pPr>
            <w:r w:rsidRPr="00613175">
              <w:t xml:space="preserve">Derivation Path: TS 34.229-1 [2], </w:t>
            </w:r>
            <w:r w:rsidR="00AF3BDB" w:rsidRPr="00613175">
              <w:t>Annex</w:t>
            </w:r>
            <w:r w:rsidRPr="00613175">
              <w:t xml:space="preserve"> A.6.1, Conditions A1, A6</w:t>
            </w:r>
          </w:p>
        </w:tc>
      </w:tr>
    </w:tbl>
    <w:p w14:paraId="12A8AEB3" w14:textId="77777777" w:rsidR="00511062" w:rsidRPr="00613175" w:rsidRDefault="00511062" w:rsidP="00511062">
      <w:pPr>
        <w:pStyle w:val="TH"/>
      </w:pPr>
      <w:r w:rsidRPr="00613175">
        <w:t>Table 8.30.3.3-2: 200</w:t>
      </w:r>
      <w:r w:rsidRPr="00613175">
        <w:rPr>
          <w:lang w:eastAsia="zh-CN"/>
        </w:rPr>
        <w:t xml:space="preserve"> OK for SUBSCRIBE</w:t>
      </w:r>
      <w:r w:rsidRPr="00613175">
        <w:t xml:space="preserve"> (step 2/4, table </w:t>
      </w:r>
      <w:r w:rsidRPr="00613175">
        <w:rPr>
          <w:rFonts w:cs="Arial"/>
        </w:rPr>
        <w:t>8.30.3.2-1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57211437" w14:textId="77777777" w:rsidTr="00C06FDE">
        <w:trPr>
          <w:jc w:val="center"/>
        </w:trPr>
        <w:tc>
          <w:tcPr>
            <w:tcW w:w="9634" w:type="dxa"/>
            <w:tcBorders>
              <w:top w:val="single" w:sz="4" w:space="0" w:color="auto"/>
              <w:left w:val="single" w:sz="4" w:space="0" w:color="auto"/>
              <w:bottom w:val="single" w:sz="4" w:space="0" w:color="auto"/>
              <w:right w:val="single" w:sz="4" w:space="0" w:color="auto"/>
            </w:tcBorders>
            <w:hideMark/>
          </w:tcPr>
          <w:p w14:paraId="6C42BB87" w14:textId="3029636A" w:rsidR="00511062" w:rsidRPr="00613175" w:rsidRDefault="00511062" w:rsidP="00C06FDE">
            <w:pPr>
              <w:pStyle w:val="TAL"/>
              <w:rPr>
                <w:rFonts w:cs="Arial"/>
              </w:rPr>
            </w:pPr>
            <w:r w:rsidRPr="00613175">
              <w:t xml:space="preserve">Derivation Path: TS 34.229-1 [2], </w:t>
            </w:r>
            <w:r w:rsidR="00AF3BDB" w:rsidRPr="00613175">
              <w:t>Annex</w:t>
            </w:r>
            <w:r w:rsidRPr="00613175">
              <w:t xml:space="preserve"> A.1.5, Condition A1</w:t>
            </w:r>
          </w:p>
        </w:tc>
      </w:tr>
    </w:tbl>
    <w:p w14:paraId="2B116AA8" w14:textId="77777777" w:rsidR="00511062" w:rsidRPr="00613175" w:rsidRDefault="00511062" w:rsidP="00511062"/>
    <w:p w14:paraId="56357F5A" w14:textId="77777777" w:rsidR="00511062" w:rsidRPr="00613175" w:rsidRDefault="00511062" w:rsidP="00511062">
      <w:pPr>
        <w:pStyle w:val="TH"/>
      </w:pPr>
      <w:r w:rsidRPr="00613175">
        <w:t xml:space="preserve">Table 8.30.3.3-3: SUBSCRIBE (step 3, table </w:t>
      </w:r>
      <w:r w:rsidRPr="00613175">
        <w:rPr>
          <w:rFonts w:cs="Arial"/>
        </w:rPr>
        <w:t>8.30.3.2-1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505C1ED9" w14:textId="77777777" w:rsidTr="00C06FDE">
        <w:trPr>
          <w:jc w:val="center"/>
        </w:trPr>
        <w:tc>
          <w:tcPr>
            <w:tcW w:w="9634" w:type="dxa"/>
            <w:tcBorders>
              <w:top w:val="single" w:sz="4" w:space="0" w:color="auto"/>
              <w:left w:val="single" w:sz="4" w:space="0" w:color="auto"/>
              <w:bottom w:val="single" w:sz="4" w:space="0" w:color="auto"/>
              <w:right w:val="single" w:sz="4" w:space="0" w:color="auto"/>
            </w:tcBorders>
            <w:hideMark/>
          </w:tcPr>
          <w:p w14:paraId="5D63951B" w14:textId="3ED79A53" w:rsidR="00511062" w:rsidRPr="00613175" w:rsidRDefault="00511062" w:rsidP="00C06FDE">
            <w:pPr>
              <w:pStyle w:val="TAL"/>
              <w:rPr>
                <w:rFonts w:cs="Arial"/>
              </w:rPr>
            </w:pPr>
            <w:r w:rsidRPr="00613175">
              <w:t xml:space="preserve">Derivation Path: TS 34.229-1 [2], </w:t>
            </w:r>
            <w:r w:rsidR="00AF3BDB" w:rsidRPr="00613175">
              <w:t>Annex</w:t>
            </w:r>
            <w:r w:rsidRPr="00613175">
              <w:t xml:space="preserve"> A.1.4, Conditions A1, A7</w:t>
            </w:r>
          </w:p>
        </w:tc>
      </w:tr>
    </w:tbl>
    <w:p w14:paraId="79185633" w14:textId="77777777" w:rsidR="00511062" w:rsidRPr="00613175" w:rsidRDefault="00511062" w:rsidP="00511062"/>
    <w:p w14:paraId="35AFEDE5" w14:textId="77777777" w:rsidR="00511062" w:rsidRPr="00613175" w:rsidRDefault="00511062" w:rsidP="00511062">
      <w:pPr>
        <w:pStyle w:val="TH"/>
      </w:pPr>
      <w:r w:rsidRPr="00613175">
        <w:t xml:space="preserve">Table 8.30.3.3-4: NOTIFY for Message Waiting Indication package (step 5, table </w:t>
      </w:r>
      <w:r w:rsidRPr="00613175">
        <w:rPr>
          <w:rFonts w:cs="Arial"/>
        </w:rPr>
        <w:t>8.30.3.2-1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56D24268" w14:textId="77777777" w:rsidTr="00C06FDE">
        <w:trPr>
          <w:jc w:val="center"/>
        </w:trPr>
        <w:tc>
          <w:tcPr>
            <w:tcW w:w="9634" w:type="dxa"/>
            <w:tcBorders>
              <w:top w:val="single" w:sz="4" w:space="0" w:color="auto"/>
              <w:left w:val="single" w:sz="4" w:space="0" w:color="auto"/>
              <w:bottom w:val="single" w:sz="4" w:space="0" w:color="auto"/>
              <w:right w:val="single" w:sz="4" w:space="0" w:color="auto"/>
            </w:tcBorders>
            <w:hideMark/>
          </w:tcPr>
          <w:p w14:paraId="39463E56" w14:textId="70483133" w:rsidR="00511062" w:rsidRPr="00613175" w:rsidRDefault="00511062" w:rsidP="00C06FDE">
            <w:pPr>
              <w:pStyle w:val="TAL"/>
              <w:rPr>
                <w:rFonts w:cs="Arial"/>
              </w:rPr>
            </w:pPr>
            <w:r w:rsidRPr="00613175">
              <w:t xml:space="preserve">Derivation Path: TS 34.229-1 [2], </w:t>
            </w:r>
            <w:r w:rsidR="00AF3BDB" w:rsidRPr="00613175">
              <w:t>Annex</w:t>
            </w:r>
            <w:r w:rsidRPr="00613175">
              <w:t xml:space="preserve"> A.6.2, Condition A1</w:t>
            </w:r>
          </w:p>
        </w:tc>
      </w:tr>
    </w:tbl>
    <w:p w14:paraId="5B4A6F77" w14:textId="77777777" w:rsidR="00511062" w:rsidRPr="00613175" w:rsidRDefault="00511062" w:rsidP="00511062"/>
    <w:p w14:paraId="51A30058" w14:textId="77777777" w:rsidR="00511062" w:rsidRPr="00613175" w:rsidRDefault="00511062" w:rsidP="00511062">
      <w:pPr>
        <w:pStyle w:val="TH"/>
      </w:pPr>
      <w:r w:rsidRPr="00613175">
        <w:t>Table 8.30.3.3-5: 200</w:t>
      </w:r>
      <w:r w:rsidRPr="00613175">
        <w:rPr>
          <w:lang w:eastAsia="zh-CN"/>
        </w:rPr>
        <w:t xml:space="preserve"> OK</w:t>
      </w:r>
      <w:r w:rsidRPr="00613175">
        <w:t xml:space="preserve"> (step 6/8/10, table </w:t>
      </w:r>
      <w:r w:rsidRPr="00613175">
        <w:rPr>
          <w:rFonts w:cs="Arial"/>
        </w:rPr>
        <w:t>8.30.3.2-1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4472F385" w14:textId="77777777" w:rsidTr="00C06FDE">
        <w:trPr>
          <w:jc w:val="center"/>
        </w:trPr>
        <w:tc>
          <w:tcPr>
            <w:tcW w:w="9634" w:type="dxa"/>
            <w:tcBorders>
              <w:top w:val="single" w:sz="4" w:space="0" w:color="auto"/>
              <w:left w:val="single" w:sz="4" w:space="0" w:color="auto"/>
              <w:bottom w:val="single" w:sz="4" w:space="0" w:color="auto"/>
              <w:right w:val="single" w:sz="4" w:space="0" w:color="auto"/>
            </w:tcBorders>
            <w:hideMark/>
          </w:tcPr>
          <w:p w14:paraId="7551212F" w14:textId="1C946392" w:rsidR="00511062" w:rsidRPr="00613175" w:rsidRDefault="00511062" w:rsidP="00C06FDE">
            <w:pPr>
              <w:pStyle w:val="TAL"/>
              <w:rPr>
                <w:rFonts w:cs="Arial"/>
              </w:rPr>
            </w:pPr>
            <w:r w:rsidRPr="00613175">
              <w:t xml:space="preserve">Derivation Path: TS 34.229-1 [2], </w:t>
            </w:r>
            <w:r w:rsidR="00AF3BDB" w:rsidRPr="00613175">
              <w:t>Annex</w:t>
            </w:r>
            <w:r w:rsidRPr="00613175">
              <w:t xml:space="preserve"> A.3.1, Conditions A5, A11, A22</w:t>
            </w:r>
          </w:p>
        </w:tc>
      </w:tr>
    </w:tbl>
    <w:p w14:paraId="08F52171" w14:textId="77777777" w:rsidR="00511062" w:rsidRPr="00613175" w:rsidRDefault="00511062" w:rsidP="00511062"/>
    <w:p w14:paraId="3F10A3A6" w14:textId="77777777" w:rsidR="00511062" w:rsidRPr="00613175" w:rsidRDefault="00511062" w:rsidP="00511062">
      <w:pPr>
        <w:pStyle w:val="TH"/>
      </w:pPr>
      <w:r w:rsidRPr="00613175">
        <w:lastRenderedPageBreak/>
        <w:t>Table 8.30.3.3-6: NOTIFY for Message Waiting Indication package (step 7/9, table 8.30.3.2-1)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11062" w:rsidRPr="00613175" w14:paraId="798238DA" w14:textId="77777777" w:rsidTr="00C06FDE">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C62E899" w14:textId="03BC9D34" w:rsidR="00511062" w:rsidRPr="00613175" w:rsidRDefault="00511062" w:rsidP="00C06FDE">
            <w:pPr>
              <w:pStyle w:val="TAL"/>
              <w:rPr>
                <w:rFonts w:cs="Arial"/>
              </w:rPr>
            </w:pPr>
            <w:r w:rsidRPr="00613175">
              <w:t xml:space="preserve">Derivation Path: TS 34.229-1 [2], </w:t>
            </w:r>
            <w:r w:rsidR="00AF3BDB" w:rsidRPr="00613175">
              <w:t>Annex</w:t>
            </w:r>
            <w:r w:rsidRPr="00613175">
              <w:t xml:space="preserve"> A.6.2, Condition A1</w:t>
            </w:r>
          </w:p>
        </w:tc>
      </w:tr>
      <w:tr w:rsidR="00511062" w:rsidRPr="00613175" w14:paraId="2F9E3694" w14:textId="77777777" w:rsidTr="00C06FDE">
        <w:trPr>
          <w:jc w:val="center"/>
        </w:trPr>
        <w:tc>
          <w:tcPr>
            <w:tcW w:w="1772" w:type="dxa"/>
            <w:tcBorders>
              <w:top w:val="single" w:sz="4" w:space="0" w:color="auto"/>
              <w:left w:val="single" w:sz="4" w:space="0" w:color="auto"/>
              <w:bottom w:val="single" w:sz="4" w:space="0" w:color="auto"/>
              <w:right w:val="single" w:sz="4" w:space="0" w:color="auto"/>
            </w:tcBorders>
            <w:hideMark/>
          </w:tcPr>
          <w:p w14:paraId="13CC0C64" w14:textId="77777777" w:rsidR="00511062" w:rsidRPr="00613175" w:rsidRDefault="00511062" w:rsidP="00C06FDE">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16042249" w14:textId="77777777" w:rsidR="00511062" w:rsidRPr="00613175" w:rsidRDefault="00511062" w:rsidP="00C06FDE">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7A408B6" w14:textId="77777777" w:rsidR="00511062" w:rsidRPr="00613175" w:rsidRDefault="00511062" w:rsidP="00C06FDE">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2AEEFED1" w14:textId="77777777" w:rsidR="00511062" w:rsidRPr="00613175" w:rsidRDefault="00511062" w:rsidP="00C06FDE">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2DB26374" w14:textId="77777777" w:rsidR="00511062" w:rsidRPr="00613175" w:rsidRDefault="00511062" w:rsidP="00C06FDE">
            <w:pPr>
              <w:pStyle w:val="TAH"/>
            </w:pPr>
            <w:r w:rsidRPr="00613175">
              <w:t>Reference</w:t>
            </w:r>
          </w:p>
        </w:tc>
      </w:tr>
      <w:tr w:rsidR="00511062" w:rsidRPr="00613175" w14:paraId="7FE13D57" w14:textId="77777777" w:rsidTr="00C06FDE">
        <w:trPr>
          <w:jc w:val="center"/>
        </w:trPr>
        <w:tc>
          <w:tcPr>
            <w:tcW w:w="1772" w:type="dxa"/>
            <w:tcBorders>
              <w:top w:val="single" w:sz="4" w:space="0" w:color="auto"/>
              <w:left w:val="single" w:sz="4" w:space="0" w:color="auto"/>
              <w:bottom w:val="single" w:sz="4" w:space="0" w:color="auto"/>
              <w:right w:val="single" w:sz="4" w:space="0" w:color="auto"/>
            </w:tcBorders>
          </w:tcPr>
          <w:p w14:paraId="63A092A5" w14:textId="77777777" w:rsidR="00511062" w:rsidRPr="00613175" w:rsidRDefault="00511062" w:rsidP="00C06FDE">
            <w:pPr>
              <w:pStyle w:val="TAL"/>
              <w:ind w:leftChars="100" w:left="200"/>
              <w:rPr>
                <w:lang w:eastAsia="zh-CN"/>
              </w:rPr>
            </w:pPr>
            <w:r w:rsidRPr="00613175">
              <w:rPr>
                <w:lang w:eastAsia="zh-CN"/>
              </w:rPr>
              <w:t>Message-body</w:t>
            </w:r>
          </w:p>
        </w:tc>
        <w:tc>
          <w:tcPr>
            <w:tcW w:w="878" w:type="dxa"/>
            <w:tcBorders>
              <w:top w:val="single" w:sz="4" w:space="0" w:color="auto"/>
              <w:left w:val="single" w:sz="4" w:space="0" w:color="auto"/>
              <w:bottom w:val="single" w:sz="4" w:space="0" w:color="auto"/>
              <w:right w:val="single" w:sz="4" w:space="0" w:color="auto"/>
            </w:tcBorders>
          </w:tcPr>
          <w:p w14:paraId="2226BDB4" w14:textId="77777777" w:rsidR="00511062" w:rsidRPr="00613175" w:rsidRDefault="00511062" w:rsidP="00C06FDE">
            <w:pPr>
              <w:pStyle w:val="TAH"/>
            </w:pPr>
          </w:p>
        </w:tc>
        <w:tc>
          <w:tcPr>
            <w:tcW w:w="4795" w:type="dxa"/>
            <w:tcBorders>
              <w:top w:val="single" w:sz="4" w:space="0" w:color="auto"/>
              <w:left w:val="single" w:sz="4" w:space="0" w:color="auto"/>
              <w:bottom w:val="single" w:sz="4" w:space="0" w:color="auto"/>
              <w:right w:val="single" w:sz="4" w:space="0" w:color="auto"/>
            </w:tcBorders>
          </w:tcPr>
          <w:p w14:paraId="43485C3C" w14:textId="77777777" w:rsidR="00511062" w:rsidRPr="00613175" w:rsidRDefault="00511062" w:rsidP="00C06FDE">
            <w:pPr>
              <w:pStyle w:val="TAL"/>
              <w:rPr>
                <w:i/>
                <w:iCs/>
                <w:lang w:eastAsia="zh-CN"/>
              </w:rPr>
            </w:pPr>
            <w:r w:rsidRPr="00613175">
              <w:rPr>
                <w:i/>
                <w:iCs/>
                <w:lang w:eastAsia="zh-CN"/>
              </w:rPr>
              <w:t>Messages-Waiting: yes</w:t>
            </w:r>
          </w:p>
          <w:p w14:paraId="4A074C54" w14:textId="77777777" w:rsidR="00511062" w:rsidRPr="00613175" w:rsidRDefault="00511062" w:rsidP="00C06FDE">
            <w:pPr>
              <w:pStyle w:val="TAL"/>
              <w:rPr>
                <w:i/>
                <w:iCs/>
                <w:lang w:eastAsia="zh-CN"/>
              </w:rPr>
            </w:pPr>
            <w:r w:rsidRPr="00613175">
              <w:rPr>
                <w:i/>
                <w:iCs/>
                <w:lang w:eastAsia="zh-CN"/>
              </w:rPr>
              <w:t xml:space="preserve">Message-Account: </w:t>
            </w:r>
            <w:r w:rsidRPr="00613175">
              <w:t>same IMPU as in From header</w:t>
            </w:r>
          </w:p>
          <w:p w14:paraId="150806E3" w14:textId="77777777" w:rsidR="00511062" w:rsidRPr="00613175" w:rsidRDefault="00511062" w:rsidP="00C06FDE">
            <w:pPr>
              <w:pStyle w:val="TAL"/>
              <w:rPr>
                <w:i/>
                <w:iCs/>
                <w:lang w:eastAsia="zh-CN"/>
              </w:rPr>
            </w:pPr>
            <w:r w:rsidRPr="00613175">
              <w:rPr>
                <w:i/>
                <w:iCs/>
                <w:lang w:eastAsia="zh-CN"/>
              </w:rPr>
              <w:t>Voice-Message: 1/0 (0/0)</w:t>
            </w:r>
          </w:p>
          <w:p w14:paraId="6FFCFA2B" w14:textId="77777777" w:rsidR="00511062" w:rsidRPr="00613175" w:rsidRDefault="00511062" w:rsidP="00C06FDE">
            <w:pPr>
              <w:pStyle w:val="TAL"/>
              <w:rPr>
                <w:i/>
                <w:iCs/>
                <w:lang w:eastAsia="zh-CN"/>
              </w:rPr>
            </w:pPr>
          </w:p>
          <w:p w14:paraId="57163D4E" w14:textId="77777777" w:rsidR="00511062" w:rsidRPr="00613175" w:rsidRDefault="00511062" w:rsidP="00C06FDE">
            <w:pPr>
              <w:pStyle w:val="TAL"/>
              <w:rPr>
                <w:i/>
                <w:iCs/>
                <w:lang w:eastAsia="zh-CN"/>
              </w:rPr>
            </w:pPr>
            <w:r w:rsidRPr="00613175">
              <w:rPr>
                <w:i/>
                <w:iCs/>
                <w:lang w:eastAsia="zh-CN"/>
              </w:rPr>
              <w:t xml:space="preserve">To: </w:t>
            </w:r>
            <w:r w:rsidRPr="00613175">
              <w:rPr>
                <w:iCs/>
                <w:lang w:eastAsia="zh-CN"/>
              </w:rPr>
              <w:t>&lt;</w:t>
            </w:r>
            <w:r w:rsidRPr="00613175">
              <w:t>same IMPU as sent by the UE in the From header of the SUBSCRIBE in step 1&gt;</w:t>
            </w:r>
          </w:p>
          <w:p w14:paraId="0B3AB294" w14:textId="77777777" w:rsidR="00511062" w:rsidRPr="00613175" w:rsidRDefault="00511062" w:rsidP="00C06FDE">
            <w:pPr>
              <w:pStyle w:val="TAL"/>
              <w:rPr>
                <w:i/>
                <w:iCs/>
                <w:lang w:eastAsia="zh-CN"/>
              </w:rPr>
            </w:pPr>
            <w:r w:rsidRPr="00613175">
              <w:rPr>
                <w:i/>
                <w:iCs/>
                <w:lang w:eastAsia="zh-CN"/>
              </w:rPr>
              <w:t>From: &lt;user2_public1@home1.net&gt;</w:t>
            </w:r>
          </w:p>
          <w:p w14:paraId="65E1980D" w14:textId="77777777" w:rsidR="00511062" w:rsidRPr="00613175" w:rsidRDefault="00511062" w:rsidP="00C06FDE">
            <w:pPr>
              <w:pStyle w:val="TAL"/>
              <w:rPr>
                <w:i/>
                <w:iCs/>
                <w:lang w:eastAsia="zh-CN"/>
              </w:rPr>
            </w:pPr>
            <w:r w:rsidRPr="00613175">
              <w:rPr>
                <w:i/>
                <w:iCs/>
                <w:lang w:eastAsia="zh-CN"/>
              </w:rPr>
              <w:t xml:space="preserve">Subject: call me back! </w:t>
            </w:r>
          </w:p>
          <w:p w14:paraId="1A932515" w14:textId="77777777" w:rsidR="00511062" w:rsidRPr="00613175" w:rsidRDefault="00511062" w:rsidP="00C06FDE">
            <w:pPr>
              <w:pStyle w:val="TAL"/>
              <w:rPr>
                <w:i/>
                <w:iCs/>
                <w:lang w:eastAsia="zh-CN"/>
              </w:rPr>
            </w:pPr>
            <w:r w:rsidRPr="00613175">
              <w:rPr>
                <w:i/>
                <w:iCs/>
                <w:lang w:eastAsia="zh-CN"/>
              </w:rPr>
              <w:t>Date: Fri 05 Feb 2021 14:24 +0100</w:t>
            </w:r>
          </w:p>
          <w:p w14:paraId="1A0261DC" w14:textId="77777777" w:rsidR="00511062" w:rsidRPr="00613175" w:rsidRDefault="00511062" w:rsidP="00C06FDE">
            <w:pPr>
              <w:pStyle w:val="TAL"/>
              <w:rPr>
                <w:i/>
                <w:iCs/>
                <w:lang w:eastAsia="zh-CN"/>
              </w:rPr>
            </w:pPr>
            <w:r w:rsidRPr="00613175">
              <w:rPr>
                <w:i/>
                <w:iCs/>
                <w:lang w:eastAsia="zh-CN"/>
              </w:rPr>
              <w:t>Priority: urgent</w:t>
            </w:r>
          </w:p>
          <w:p w14:paraId="6870F67B" w14:textId="77777777" w:rsidR="00511062" w:rsidRPr="00613175" w:rsidRDefault="00511062" w:rsidP="00C06FDE">
            <w:pPr>
              <w:pStyle w:val="TAL"/>
              <w:rPr>
                <w:i/>
                <w:iCs/>
                <w:lang w:eastAsia="zh-CN"/>
              </w:rPr>
            </w:pPr>
            <w:r w:rsidRPr="00613175">
              <w:rPr>
                <w:i/>
                <w:iCs/>
                <w:lang w:eastAsia="zh-CN"/>
              </w:rPr>
              <w:t>Message-ID: 27775334485@</w:t>
            </w:r>
            <w:r w:rsidRPr="00613175">
              <w:t>home domain name</w:t>
            </w:r>
          </w:p>
          <w:p w14:paraId="50ACCA6A" w14:textId="77777777" w:rsidR="00511062" w:rsidRPr="00613175" w:rsidRDefault="00511062" w:rsidP="00C06FDE">
            <w:pPr>
              <w:pStyle w:val="TAL"/>
              <w:rPr>
                <w:b/>
              </w:rPr>
            </w:pPr>
            <w:r w:rsidRPr="00613175">
              <w:rPr>
                <w:i/>
                <w:iCs/>
                <w:lang w:eastAsia="zh-CN"/>
              </w:rPr>
              <w:t>Message-Context: voice-message</w:t>
            </w:r>
          </w:p>
        </w:tc>
        <w:tc>
          <w:tcPr>
            <w:tcW w:w="749" w:type="dxa"/>
            <w:tcBorders>
              <w:top w:val="single" w:sz="4" w:space="0" w:color="auto"/>
              <w:left w:val="single" w:sz="4" w:space="0" w:color="auto"/>
              <w:bottom w:val="single" w:sz="4" w:space="0" w:color="auto"/>
              <w:right w:val="single" w:sz="4" w:space="0" w:color="auto"/>
            </w:tcBorders>
          </w:tcPr>
          <w:p w14:paraId="0FDE1668" w14:textId="77777777" w:rsidR="00511062" w:rsidRPr="00613175" w:rsidRDefault="00511062" w:rsidP="00C06FDE">
            <w:pPr>
              <w:pStyle w:val="TAH"/>
            </w:pPr>
          </w:p>
        </w:tc>
        <w:tc>
          <w:tcPr>
            <w:tcW w:w="1440" w:type="dxa"/>
            <w:tcBorders>
              <w:top w:val="single" w:sz="4" w:space="0" w:color="auto"/>
              <w:left w:val="single" w:sz="4" w:space="0" w:color="auto"/>
              <w:bottom w:val="single" w:sz="4" w:space="0" w:color="auto"/>
              <w:right w:val="single" w:sz="4" w:space="0" w:color="auto"/>
            </w:tcBorders>
          </w:tcPr>
          <w:p w14:paraId="560E5BB6" w14:textId="77777777" w:rsidR="00511062" w:rsidRPr="00613175" w:rsidRDefault="00511062" w:rsidP="00C06FDE">
            <w:pPr>
              <w:pStyle w:val="TAH"/>
            </w:pPr>
          </w:p>
        </w:tc>
      </w:tr>
    </w:tbl>
    <w:p w14:paraId="7EFB25D7" w14:textId="77777777" w:rsidR="00511062" w:rsidRPr="00613175" w:rsidRDefault="00511062" w:rsidP="00511062"/>
    <w:p w14:paraId="03E7B766" w14:textId="77777777" w:rsidR="00511062" w:rsidRPr="00613175" w:rsidRDefault="00511062" w:rsidP="00511062">
      <w:pPr>
        <w:pStyle w:val="TH"/>
      </w:pPr>
      <w:r w:rsidRPr="00613175">
        <w:t xml:space="preserve">Table 8.30.3.3-7: NOTIFY for reg-event package (step 8, table </w:t>
      </w:r>
      <w:r w:rsidRPr="00613175">
        <w:rPr>
          <w:rFonts w:cs="Arial"/>
        </w:rPr>
        <w:t>8.30.3.2-1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47617237" w14:textId="77777777" w:rsidTr="00C06FDE">
        <w:trPr>
          <w:jc w:val="center"/>
        </w:trPr>
        <w:tc>
          <w:tcPr>
            <w:tcW w:w="9634" w:type="dxa"/>
            <w:tcBorders>
              <w:top w:val="single" w:sz="4" w:space="0" w:color="auto"/>
              <w:left w:val="single" w:sz="4" w:space="0" w:color="auto"/>
              <w:bottom w:val="single" w:sz="4" w:space="0" w:color="auto"/>
              <w:right w:val="single" w:sz="4" w:space="0" w:color="auto"/>
            </w:tcBorders>
            <w:hideMark/>
          </w:tcPr>
          <w:p w14:paraId="6B737521" w14:textId="75E77A1A" w:rsidR="00511062" w:rsidRPr="00613175" w:rsidRDefault="00511062" w:rsidP="00C06FDE">
            <w:pPr>
              <w:pStyle w:val="TAL"/>
              <w:rPr>
                <w:rFonts w:cs="Arial"/>
              </w:rPr>
            </w:pPr>
            <w:r w:rsidRPr="00613175">
              <w:t xml:space="preserve">Derivation Path: TS 34.229-1 [2], </w:t>
            </w:r>
            <w:r w:rsidR="00AF3BDB" w:rsidRPr="00613175">
              <w:t>Annex</w:t>
            </w:r>
            <w:r w:rsidRPr="00613175">
              <w:t xml:space="preserve"> A.1.6, Condition A1</w:t>
            </w:r>
          </w:p>
        </w:tc>
      </w:tr>
    </w:tbl>
    <w:p w14:paraId="0067924F" w14:textId="77777777" w:rsidR="00511062" w:rsidRPr="00613175" w:rsidRDefault="00511062" w:rsidP="00511062"/>
    <w:p w14:paraId="28F07327" w14:textId="2FCDA8ED" w:rsidR="00511062" w:rsidRPr="00613175" w:rsidRDefault="00610109" w:rsidP="00511062">
      <w:pPr>
        <w:pStyle w:val="Heading2"/>
        <w:rPr>
          <w:rFonts w:eastAsia="Wingdings"/>
        </w:rPr>
      </w:pPr>
      <w:r w:rsidRPr="00613175">
        <w:rPr>
          <w:rFonts w:eastAsia="Wingdings"/>
        </w:rPr>
        <w:br w:type="page"/>
      </w:r>
      <w:bookmarkStart w:id="972" w:name="_Toc68197417"/>
      <w:bookmarkStart w:id="973" w:name="_Toc75880675"/>
      <w:bookmarkStart w:id="974" w:name="_Toc84254373"/>
      <w:bookmarkStart w:id="975" w:name="_Toc84255168"/>
      <w:r w:rsidR="00511062" w:rsidRPr="00613175">
        <w:rPr>
          <w:rFonts w:eastAsia="Wingdings"/>
        </w:rPr>
        <w:lastRenderedPageBreak/>
        <w:t>8.31</w:t>
      </w:r>
      <w:r w:rsidR="00511062" w:rsidRPr="00613175">
        <w:rPr>
          <w:rFonts w:eastAsia="Wingdings"/>
        </w:rPr>
        <w:tab/>
        <w:t>Creating and leaving a conference / 5GS</w:t>
      </w:r>
      <w:bookmarkEnd w:id="972"/>
      <w:bookmarkEnd w:id="973"/>
      <w:bookmarkEnd w:id="974"/>
      <w:bookmarkEnd w:id="975"/>
    </w:p>
    <w:p w14:paraId="2B7E7ABB" w14:textId="77777777" w:rsidR="00511062" w:rsidRPr="00613175" w:rsidRDefault="00511062" w:rsidP="00511062">
      <w:pPr>
        <w:pStyle w:val="H6"/>
      </w:pPr>
      <w:r w:rsidRPr="00613175">
        <w:t>8.31.1</w:t>
      </w:r>
      <w:r w:rsidRPr="00613175">
        <w:tab/>
        <w:t>Test Purpose (TP)</w:t>
      </w:r>
    </w:p>
    <w:p w14:paraId="2E37306D" w14:textId="77777777" w:rsidR="00511062" w:rsidRPr="00613175" w:rsidRDefault="00511062" w:rsidP="00511062">
      <w:pPr>
        <w:pStyle w:val="H6"/>
      </w:pPr>
      <w:r w:rsidRPr="00613175">
        <w:t>(1)</w:t>
      </w:r>
    </w:p>
    <w:p w14:paraId="16498CEF"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IMS }</w:t>
      </w:r>
    </w:p>
    <w:p w14:paraId="1EB05D4E"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EF840D1"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made to start a conference call }</w:t>
      </w:r>
    </w:p>
    <w:p w14:paraId="44DB76B4"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INVITE to the conference factory and completes the conference call initiation and subscribes to conference event }</w:t>
      </w:r>
    </w:p>
    <w:p w14:paraId="3265BD12" w14:textId="499CD754" w:rsidR="00511062" w:rsidRPr="00613175" w:rsidRDefault="00511062" w:rsidP="00511062">
      <w:pPr>
        <w:pStyle w:val="PL"/>
        <w:rPr>
          <w:noProof w:val="0"/>
        </w:rPr>
      </w:pPr>
      <w:r w:rsidRPr="00613175">
        <w:rPr>
          <w:noProof w:val="0"/>
        </w:rPr>
        <w:t xml:space="preserve">            }</w:t>
      </w:r>
    </w:p>
    <w:p w14:paraId="20FD9F23" w14:textId="77777777" w:rsidR="00511062" w:rsidRPr="00613175" w:rsidRDefault="00511062" w:rsidP="00511062">
      <w:pPr>
        <w:pStyle w:val="PL"/>
        <w:rPr>
          <w:rFonts w:eastAsia="DengXian"/>
          <w:noProof w:val="0"/>
        </w:rPr>
      </w:pPr>
    </w:p>
    <w:p w14:paraId="041321AD" w14:textId="77777777" w:rsidR="00511062" w:rsidRPr="00613175" w:rsidRDefault="00511062" w:rsidP="00511062">
      <w:pPr>
        <w:pStyle w:val="H6"/>
      </w:pPr>
      <w:r w:rsidRPr="00613175">
        <w:t>(2)</w:t>
      </w:r>
    </w:p>
    <w:p w14:paraId="6CFF9DEC" w14:textId="77777777" w:rsidR="00511062" w:rsidRPr="00613175" w:rsidRDefault="00511062" w:rsidP="00511062">
      <w:pPr>
        <w:pStyle w:val="PL"/>
        <w:rPr>
          <w:noProof w:val="0"/>
        </w:rPr>
      </w:pPr>
      <w:r w:rsidRPr="00613175">
        <w:rPr>
          <w:b/>
          <w:noProof w:val="0"/>
        </w:rPr>
        <w:t>with</w:t>
      </w:r>
      <w:r w:rsidRPr="00613175">
        <w:rPr>
          <w:noProof w:val="0"/>
        </w:rPr>
        <w:t xml:space="preserve"> { Conference call going on }</w:t>
      </w:r>
    </w:p>
    <w:p w14:paraId="255A49CB"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3CDA952"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made to leave the call }</w:t>
      </w:r>
    </w:p>
    <w:p w14:paraId="53E56795"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BYE and processes notification for conf event if any }</w:t>
      </w:r>
    </w:p>
    <w:p w14:paraId="22C3B332" w14:textId="0506A95A" w:rsidR="00511062" w:rsidRPr="00613175" w:rsidRDefault="00511062" w:rsidP="00511062">
      <w:pPr>
        <w:pStyle w:val="PL"/>
        <w:rPr>
          <w:noProof w:val="0"/>
        </w:rPr>
      </w:pPr>
      <w:r w:rsidRPr="00613175">
        <w:rPr>
          <w:noProof w:val="0"/>
        </w:rPr>
        <w:t xml:space="preserve">            }</w:t>
      </w:r>
    </w:p>
    <w:p w14:paraId="6B9B8DD3" w14:textId="77777777" w:rsidR="00511062" w:rsidRPr="00613175" w:rsidRDefault="00511062" w:rsidP="00511062">
      <w:pPr>
        <w:pStyle w:val="PL"/>
        <w:rPr>
          <w:rFonts w:eastAsia="DengXian"/>
          <w:noProof w:val="0"/>
        </w:rPr>
      </w:pPr>
    </w:p>
    <w:p w14:paraId="48BE4680" w14:textId="77777777" w:rsidR="00511062" w:rsidRPr="00613175" w:rsidRDefault="00511062" w:rsidP="00511062">
      <w:pPr>
        <w:pStyle w:val="H6"/>
      </w:pPr>
      <w:r w:rsidRPr="00613175">
        <w:t>8.31.2</w:t>
      </w:r>
      <w:r w:rsidRPr="00613175">
        <w:tab/>
        <w:t>Conformance Requirements</w:t>
      </w:r>
    </w:p>
    <w:p w14:paraId="46A38553" w14:textId="77777777" w:rsidR="00511062" w:rsidRPr="00613175" w:rsidRDefault="00511062" w:rsidP="00511062">
      <w:r w:rsidRPr="00613175">
        <w:t>The conformance requirements covered in the present test case are, unless otherwise stated, Rel-15 requirements.</w:t>
      </w:r>
    </w:p>
    <w:p w14:paraId="0A3E9F6A" w14:textId="77777777" w:rsidR="00511062" w:rsidRPr="00613175" w:rsidRDefault="00511062" w:rsidP="00511062">
      <w:pPr>
        <w:keepNext/>
      </w:pPr>
      <w:r w:rsidRPr="00613175">
        <w:t>[TS 24.147, clause 5.3.1.3.1]:</w:t>
      </w:r>
    </w:p>
    <w:p w14:paraId="1F766C51" w14:textId="77777777" w:rsidR="00511062" w:rsidRPr="00613175" w:rsidRDefault="00511062" w:rsidP="00511062">
      <w:r w:rsidRPr="00613175">
        <w:t>A conference can be created by means of SIP, as described in subclause 5.3.1.3.2 or subclause 5.3.1.3.3.</w:t>
      </w:r>
    </w:p>
    <w:p w14:paraId="1D262BDB" w14:textId="77777777" w:rsidR="00511062" w:rsidRPr="00613175" w:rsidRDefault="00511062" w:rsidP="00511062">
      <w:pPr>
        <w:pStyle w:val="NO"/>
      </w:pPr>
      <w:r w:rsidRPr="00613175">
        <w:t>NOTE:</w:t>
      </w:r>
      <w:r w:rsidRPr="00613175">
        <w:tab/>
        <w:t>Additionally, creation of a conference can be provided by other means.</w:t>
      </w:r>
    </w:p>
    <w:p w14:paraId="5C6D2E86" w14:textId="77777777" w:rsidR="00511062" w:rsidRPr="00613175" w:rsidRDefault="00511062" w:rsidP="00511062">
      <w:r w:rsidRPr="00613175">
        <w:t>The conference participant shall make use of the procedures for session establishment as described in subclauses 5.1.2A and 5.1.3 of 3GPP TS 24.229 [5] when creating conferences by means of SIP.</w:t>
      </w:r>
    </w:p>
    <w:p w14:paraId="639EACD5" w14:textId="77777777" w:rsidR="00511062" w:rsidRPr="00613175" w:rsidRDefault="00511062" w:rsidP="00511062">
      <w:pPr>
        <w:keepNext/>
      </w:pPr>
      <w:r w:rsidRPr="00613175">
        <w:t>[TS 24.147, clause 5.3.1.3.2]:</w:t>
      </w:r>
    </w:p>
    <w:p w14:paraId="595965A2" w14:textId="77777777" w:rsidR="00511062" w:rsidRPr="00613175" w:rsidRDefault="00511062" w:rsidP="00511062">
      <w:r w:rsidRPr="00613175">
        <w:t>Upon a request to create a conference with a conference factory URI, the conference participant shall:</w:t>
      </w:r>
    </w:p>
    <w:p w14:paraId="559CD42A" w14:textId="77777777" w:rsidR="00511062" w:rsidRPr="00613175" w:rsidRDefault="00511062" w:rsidP="00511062">
      <w:pPr>
        <w:pStyle w:val="B10"/>
      </w:pPr>
      <w:r w:rsidRPr="00613175">
        <w:t>1)</w:t>
      </w:r>
      <w:r w:rsidRPr="00613175">
        <w:tab/>
        <w:t>generate an initial INVITE request in accordance with subclause 5.1.3.1 of 3GPP TS 24.229 [5]; and</w:t>
      </w:r>
    </w:p>
    <w:p w14:paraId="7C8420B4" w14:textId="77777777" w:rsidR="00511062" w:rsidRPr="00613175" w:rsidRDefault="00511062" w:rsidP="00511062">
      <w:pPr>
        <w:pStyle w:val="B10"/>
      </w:pPr>
      <w:r w:rsidRPr="00613175">
        <w:t>2)</w:t>
      </w:r>
      <w:r w:rsidRPr="00613175">
        <w:tab/>
        <w:t>set the request URI of the INVITE request to the conference factory URI.</w:t>
      </w:r>
    </w:p>
    <w:p w14:paraId="73E7843C" w14:textId="77777777" w:rsidR="00511062" w:rsidRPr="00613175" w:rsidRDefault="00511062" w:rsidP="00511062">
      <w:r w:rsidRPr="00613175">
        <w:t>On receiving a 200 (OK) response to the INVITE request with the "isfocus" feature parameter indicated in Contact header, the conference participant shall store the content of the received Contact header as the conference URI. In addition to this, the conference participant may subscribe to the conference event package as described in RFC 4575 [11] by using the stored conference URI.</w:t>
      </w:r>
    </w:p>
    <w:p w14:paraId="13C8F2E7" w14:textId="77777777" w:rsidR="00511062" w:rsidRPr="00613175" w:rsidRDefault="00511062" w:rsidP="00511062">
      <w:pPr>
        <w:pStyle w:val="NO"/>
      </w:pPr>
      <w:r w:rsidRPr="00613175">
        <w:t>NOTE 1:</w:t>
      </w:r>
      <w:r w:rsidRPr="00613175">
        <w:tab/>
        <w:t>A conference participant can decide not to subscribe to the conference event package for conferences with a large number of attendees, due to, e.g. the signalling traffic caused by the notifications about users joining or leaving the conference.</w:t>
      </w:r>
    </w:p>
    <w:p w14:paraId="1F1B3A32" w14:textId="77777777" w:rsidR="00511062" w:rsidRPr="00613175" w:rsidRDefault="00511062" w:rsidP="00511062">
      <w:pPr>
        <w:pStyle w:val="NO"/>
      </w:pPr>
      <w:r w:rsidRPr="00613175">
        <w:t>NOTE 2:</w:t>
      </w:r>
      <w:r w:rsidRPr="00613175">
        <w:tab/>
        <w:t>A conference can also be created with a conference URI. The procedures for this case at the conference participant are identical to those for joining a conference, as described in subclause 5.3.1.4.1. It is not assumed that the conference participant is aware that the conference gets created in this case.</w:t>
      </w:r>
    </w:p>
    <w:p w14:paraId="7294656E" w14:textId="77777777" w:rsidR="00511062" w:rsidRPr="00613175" w:rsidRDefault="00511062" w:rsidP="00511062">
      <w:pPr>
        <w:pStyle w:val="NO"/>
      </w:pPr>
      <w:r w:rsidRPr="00613175">
        <w:t>NOTE 3:</w:t>
      </w:r>
      <w:r w:rsidRPr="00613175">
        <w:tab/>
        <w:t>The UE can discover the conference factory URI from the Management Object as defined in 3GPP TS 24.166 [38]. Further discovery mechanisms for the conference factory URI are outside the scope of the present document.</w:t>
      </w:r>
    </w:p>
    <w:p w14:paraId="420421ED" w14:textId="77777777" w:rsidR="00511062" w:rsidRPr="00613175" w:rsidRDefault="00511062" w:rsidP="00511062">
      <w:pPr>
        <w:pStyle w:val="H6"/>
      </w:pPr>
      <w:r w:rsidRPr="00613175">
        <w:lastRenderedPageBreak/>
        <w:t>8.31.3</w:t>
      </w:r>
      <w:r w:rsidRPr="00613175">
        <w:tab/>
        <w:t>Test description</w:t>
      </w:r>
    </w:p>
    <w:p w14:paraId="33964968" w14:textId="77777777" w:rsidR="00511062" w:rsidRPr="00613175" w:rsidRDefault="00511062" w:rsidP="00511062">
      <w:pPr>
        <w:pStyle w:val="H6"/>
      </w:pPr>
      <w:r w:rsidRPr="00613175">
        <w:t>8.31.3.1</w:t>
      </w:r>
      <w:r w:rsidRPr="00613175">
        <w:tab/>
        <w:t>Pre-test conditions</w:t>
      </w:r>
    </w:p>
    <w:p w14:paraId="278AD920" w14:textId="77777777" w:rsidR="00511062" w:rsidRPr="00613175" w:rsidRDefault="00511062" w:rsidP="00511062">
      <w:pPr>
        <w:pStyle w:val="H6"/>
      </w:pPr>
      <w:r w:rsidRPr="00613175">
        <w:t>System Simulator:</w:t>
      </w:r>
    </w:p>
    <w:p w14:paraId="14B858E6" w14:textId="77777777" w:rsidR="00511062" w:rsidRPr="00613175" w:rsidRDefault="00511062" w:rsidP="00511062">
      <w:pPr>
        <w:pStyle w:val="B10"/>
      </w:pPr>
      <w:r w:rsidRPr="00613175">
        <w:t>-</w:t>
      </w:r>
      <w:r w:rsidRPr="00613175">
        <w:tab/>
        <w:t>1 NR Cell connected to 5GC, default parameters.</w:t>
      </w:r>
    </w:p>
    <w:p w14:paraId="7F3732D6" w14:textId="77777777" w:rsidR="00511062" w:rsidRPr="00613175" w:rsidRDefault="00511062" w:rsidP="00511062">
      <w:pPr>
        <w:pStyle w:val="H6"/>
      </w:pPr>
      <w:r w:rsidRPr="00613175">
        <w:t>UE:</w:t>
      </w:r>
    </w:p>
    <w:p w14:paraId="03A6404B"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1BFD3D2A" w14:textId="77777777" w:rsidR="00511062" w:rsidRPr="00613175" w:rsidRDefault="00511062" w:rsidP="00511062">
      <w:pPr>
        <w:pStyle w:val="B10"/>
        <w:rPr>
          <w:snapToGrid w:val="0"/>
        </w:rPr>
      </w:pPr>
      <w:r w:rsidRPr="00613175">
        <w:t>-</w:t>
      </w:r>
      <w:r w:rsidRPr="00613175">
        <w:tab/>
      </w:r>
      <w:r w:rsidRPr="00613175">
        <w:rPr>
          <w:snapToGrid w:val="0"/>
        </w:rPr>
        <w:t>UE is configured to register for IMS after switch on.</w:t>
      </w:r>
    </w:p>
    <w:p w14:paraId="5D202569" w14:textId="77777777" w:rsidR="00511062" w:rsidRPr="00613175" w:rsidRDefault="00511062" w:rsidP="00511062">
      <w:pPr>
        <w:pStyle w:val="H6"/>
      </w:pPr>
      <w:r w:rsidRPr="00613175">
        <w:t>Preamble:</w:t>
      </w:r>
    </w:p>
    <w:p w14:paraId="35480CFB" w14:textId="77777777" w:rsidR="00511062" w:rsidRPr="00613175" w:rsidRDefault="00511062" w:rsidP="00511062">
      <w:pPr>
        <w:pStyle w:val="B10"/>
      </w:pPr>
      <w:r w:rsidRPr="00613175">
        <w:t>-</w:t>
      </w:r>
      <w:r w:rsidRPr="00613175">
        <w:tab/>
        <w:t>The UE is in test state 1N-A (TS 38.508-1) and registered to IMS.</w:t>
      </w:r>
    </w:p>
    <w:p w14:paraId="2826B8E0" w14:textId="77777777" w:rsidR="00511062" w:rsidRPr="00613175" w:rsidRDefault="00511062" w:rsidP="00511062">
      <w:pPr>
        <w:pStyle w:val="H6"/>
        <w:rPr>
          <w:snapToGrid w:val="0"/>
        </w:rPr>
      </w:pPr>
      <w:r w:rsidRPr="00613175">
        <w:t>8.31.3.2</w:t>
      </w:r>
      <w:r w:rsidRPr="00613175">
        <w:tab/>
      </w:r>
      <w:r w:rsidRPr="00613175">
        <w:rPr>
          <w:snapToGrid w:val="0"/>
        </w:rPr>
        <w:t>Test procedure sequence</w:t>
      </w:r>
    </w:p>
    <w:p w14:paraId="708F2BFC" w14:textId="77777777" w:rsidR="00511062" w:rsidRPr="00613175" w:rsidRDefault="00511062" w:rsidP="00511062">
      <w:pPr>
        <w:pStyle w:val="TH"/>
        <w:rPr>
          <w:rFonts w:cs="Arial"/>
        </w:rPr>
      </w:pPr>
      <w:r w:rsidRPr="00613175">
        <w:rPr>
          <w:rFonts w:cs="Arial"/>
        </w:rPr>
        <w:t>Table 8.31.3.2-1: Main Behaviour</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591"/>
        <w:gridCol w:w="113"/>
        <w:gridCol w:w="3718"/>
        <w:gridCol w:w="113"/>
        <w:gridCol w:w="595"/>
        <w:gridCol w:w="113"/>
        <w:gridCol w:w="2863"/>
        <w:gridCol w:w="113"/>
        <w:gridCol w:w="454"/>
        <w:gridCol w:w="113"/>
        <w:gridCol w:w="737"/>
        <w:gridCol w:w="113"/>
      </w:tblGrid>
      <w:tr w:rsidR="00511062" w:rsidRPr="00613175" w14:paraId="44E2789B" w14:textId="77777777" w:rsidTr="00904A4F">
        <w:trPr>
          <w:gridAfter w:val="1"/>
          <w:wAfter w:w="113" w:type="dxa"/>
          <w:jc w:val="center"/>
        </w:trPr>
        <w:tc>
          <w:tcPr>
            <w:tcW w:w="704" w:type="dxa"/>
            <w:gridSpan w:val="2"/>
            <w:tcBorders>
              <w:bottom w:val="nil"/>
            </w:tcBorders>
          </w:tcPr>
          <w:p w14:paraId="3F974EBE" w14:textId="77777777" w:rsidR="00511062" w:rsidRPr="00613175" w:rsidRDefault="00511062" w:rsidP="00C06FDE">
            <w:pPr>
              <w:pStyle w:val="TAH"/>
            </w:pPr>
            <w:r w:rsidRPr="00613175">
              <w:t>St</w:t>
            </w:r>
          </w:p>
        </w:tc>
        <w:tc>
          <w:tcPr>
            <w:tcW w:w="3831" w:type="dxa"/>
            <w:gridSpan w:val="2"/>
          </w:tcPr>
          <w:p w14:paraId="2AB4B3F4" w14:textId="77777777" w:rsidR="00511062" w:rsidRPr="00613175" w:rsidRDefault="00511062" w:rsidP="00C06FDE">
            <w:pPr>
              <w:pStyle w:val="TAH"/>
            </w:pPr>
            <w:r w:rsidRPr="00613175">
              <w:t>Procedure</w:t>
            </w:r>
          </w:p>
        </w:tc>
        <w:tc>
          <w:tcPr>
            <w:tcW w:w="3684" w:type="dxa"/>
            <w:gridSpan w:val="4"/>
          </w:tcPr>
          <w:p w14:paraId="716864D0" w14:textId="77777777" w:rsidR="00511062" w:rsidRPr="00613175" w:rsidRDefault="00511062" w:rsidP="00C06FDE">
            <w:pPr>
              <w:pStyle w:val="TAH"/>
            </w:pPr>
            <w:r w:rsidRPr="00613175">
              <w:t>Message Sequence</w:t>
            </w:r>
          </w:p>
        </w:tc>
        <w:tc>
          <w:tcPr>
            <w:tcW w:w="567" w:type="dxa"/>
            <w:gridSpan w:val="2"/>
            <w:tcBorders>
              <w:bottom w:val="nil"/>
            </w:tcBorders>
          </w:tcPr>
          <w:p w14:paraId="4CF08336" w14:textId="77777777" w:rsidR="00511062" w:rsidRPr="00613175" w:rsidRDefault="00511062" w:rsidP="00C06FDE">
            <w:pPr>
              <w:pStyle w:val="TAH"/>
            </w:pPr>
            <w:r w:rsidRPr="00613175">
              <w:t>TP</w:t>
            </w:r>
          </w:p>
        </w:tc>
        <w:tc>
          <w:tcPr>
            <w:tcW w:w="850" w:type="dxa"/>
            <w:gridSpan w:val="2"/>
            <w:tcBorders>
              <w:bottom w:val="nil"/>
            </w:tcBorders>
          </w:tcPr>
          <w:p w14:paraId="41E68E00" w14:textId="77777777" w:rsidR="00511062" w:rsidRPr="00613175" w:rsidRDefault="00511062" w:rsidP="00C06FDE">
            <w:pPr>
              <w:pStyle w:val="TAH"/>
            </w:pPr>
            <w:r w:rsidRPr="00613175">
              <w:t>Verdict</w:t>
            </w:r>
          </w:p>
        </w:tc>
      </w:tr>
      <w:tr w:rsidR="00511062" w:rsidRPr="00613175" w14:paraId="09B0BB0D" w14:textId="77777777" w:rsidTr="00904A4F">
        <w:trPr>
          <w:gridAfter w:val="1"/>
          <w:wAfter w:w="113" w:type="dxa"/>
          <w:jc w:val="center"/>
        </w:trPr>
        <w:tc>
          <w:tcPr>
            <w:tcW w:w="704" w:type="dxa"/>
            <w:gridSpan w:val="2"/>
            <w:tcBorders>
              <w:top w:val="nil"/>
            </w:tcBorders>
          </w:tcPr>
          <w:p w14:paraId="3F39ADA6" w14:textId="77777777" w:rsidR="00511062" w:rsidRPr="00613175" w:rsidRDefault="00511062" w:rsidP="00C06FDE">
            <w:pPr>
              <w:pStyle w:val="TAH"/>
            </w:pPr>
          </w:p>
        </w:tc>
        <w:tc>
          <w:tcPr>
            <w:tcW w:w="3831" w:type="dxa"/>
            <w:gridSpan w:val="2"/>
          </w:tcPr>
          <w:p w14:paraId="22C77CE4" w14:textId="77777777" w:rsidR="00511062" w:rsidRPr="00613175" w:rsidRDefault="00511062" w:rsidP="00C06FDE">
            <w:pPr>
              <w:pStyle w:val="TAH"/>
            </w:pPr>
          </w:p>
        </w:tc>
        <w:tc>
          <w:tcPr>
            <w:tcW w:w="708" w:type="dxa"/>
            <w:gridSpan w:val="2"/>
          </w:tcPr>
          <w:p w14:paraId="5A0F0A86" w14:textId="77777777" w:rsidR="00511062" w:rsidRPr="00613175" w:rsidRDefault="00511062" w:rsidP="00C06FDE">
            <w:pPr>
              <w:pStyle w:val="TAH"/>
            </w:pPr>
            <w:r w:rsidRPr="00613175">
              <w:t>U - S</w:t>
            </w:r>
          </w:p>
        </w:tc>
        <w:tc>
          <w:tcPr>
            <w:tcW w:w="2976" w:type="dxa"/>
            <w:gridSpan w:val="2"/>
          </w:tcPr>
          <w:p w14:paraId="0E138C67" w14:textId="77777777" w:rsidR="00511062" w:rsidRPr="00613175" w:rsidRDefault="00511062" w:rsidP="00C06FDE">
            <w:pPr>
              <w:pStyle w:val="TAH"/>
            </w:pPr>
            <w:r w:rsidRPr="00613175">
              <w:t>Message</w:t>
            </w:r>
          </w:p>
        </w:tc>
        <w:tc>
          <w:tcPr>
            <w:tcW w:w="567" w:type="dxa"/>
            <w:gridSpan w:val="2"/>
            <w:tcBorders>
              <w:top w:val="nil"/>
            </w:tcBorders>
          </w:tcPr>
          <w:p w14:paraId="1EFDF71A" w14:textId="77777777" w:rsidR="00511062" w:rsidRPr="00613175" w:rsidRDefault="00511062" w:rsidP="00C06FDE">
            <w:pPr>
              <w:pStyle w:val="TAH"/>
            </w:pPr>
          </w:p>
        </w:tc>
        <w:tc>
          <w:tcPr>
            <w:tcW w:w="850" w:type="dxa"/>
            <w:gridSpan w:val="2"/>
            <w:tcBorders>
              <w:top w:val="nil"/>
            </w:tcBorders>
          </w:tcPr>
          <w:p w14:paraId="0FFD7651" w14:textId="77777777" w:rsidR="00511062" w:rsidRPr="00613175" w:rsidRDefault="00511062" w:rsidP="00C06FDE">
            <w:pPr>
              <w:pStyle w:val="TAH"/>
            </w:pPr>
          </w:p>
        </w:tc>
      </w:tr>
      <w:tr w:rsidR="00511062" w:rsidRPr="00613175" w14:paraId="2AC7B10D" w14:textId="77777777" w:rsidTr="00904A4F">
        <w:trPr>
          <w:gridAfter w:val="1"/>
          <w:wAfter w:w="113" w:type="dxa"/>
          <w:jc w:val="center"/>
        </w:trPr>
        <w:tc>
          <w:tcPr>
            <w:tcW w:w="704" w:type="dxa"/>
            <w:gridSpan w:val="2"/>
            <w:tcBorders>
              <w:top w:val="nil"/>
            </w:tcBorders>
          </w:tcPr>
          <w:p w14:paraId="5C0488FC" w14:textId="77777777" w:rsidR="00511062" w:rsidRPr="00613175" w:rsidRDefault="00511062" w:rsidP="00C06FDE">
            <w:pPr>
              <w:pStyle w:val="TAC"/>
              <w:rPr>
                <w:lang w:eastAsia="zh-CN"/>
              </w:rPr>
            </w:pPr>
            <w:r w:rsidRPr="00613175">
              <w:rPr>
                <w:lang w:eastAsia="zh-CN"/>
              </w:rPr>
              <w:t>1</w:t>
            </w:r>
          </w:p>
        </w:tc>
        <w:tc>
          <w:tcPr>
            <w:tcW w:w="3831" w:type="dxa"/>
            <w:gridSpan w:val="2"/>
          </w:tcPr>
          <w:p w14:paraId="35080C48" w14:textId="77777777" w:rsidR="00511062" w:rsidRPr="00613175" w:rsidRDefault="00511062" w:rsidP="00C06FDE">
            <w:pPr>
              <w:pStyle w:val="TAL"/>
            </w:pPr>
            <w:r w:rsidRPr="00613175">
              <w:t>Make the UE attempt an IMS Conference call</w:t>
            </w:r>
          </w:p>
        </w:tc>
        <w:tc>
          <w:tcPr>
            <w:tcW w:w="708" w:type="dxa"/>
            <w:gridSpan w:val="2"/>
          </w:tcPr>
          <w:p w14:paraId="10CBECBE" w14:textId="77777777" w:rsidR="00511062" w:rsidRPr="00613175" w:rsidRDefault="00511062" w:rsidP="00C06FDE">
            <w:pPr>
              <w:pStyle w:val="TAC"/>
              <w:rPr>
                <w:lang w:eastAsia="zh-CN"/>
              </w:rPr>
            </w:pPr>
            <w:r w:rsidRPr="00613175">
              <w:rPr>
                <w:lang w:eastAsia="zh-CN"/>
              </w:rPr>
              <w:t>-</w:t>
            </w:r>
          </w:p>
        </w:tc>
        <w:tc>
          <w:tcPr>
            <w:tcW w:w="2976" w:type="dxa"/>
            <w:gridSpan w:val="2"/>
          </w:tcPr>
          <w:p w14:paraId="7A45EC8B" w14:textId="77777777" w:rsidR="00511062" w:rsidRPr="00613175" w:rsidRDefault="00511062" w:rsidP="00C06FDE">
            <w:pPr>
              <w:pStyle w:val="TAL"/>
            </w:pPr>
            <w:r w:rsidRPr="00613175">
              <w:rPr>
                <w:lang w:eastAsia="zh-CN"/>
              </w:rPr>
              <w:t>-</w:t>
            </w:r>
          </w:p>
        </w:tc>
        <w:tc>
          <w:tcPr>
            <w:tcW w:w="567" w:type="dxa"/>
            <w:gridSpan w:val="2"/>
            <w:tcBorders>
              <w:top w:val="nil"/>
            </w:tcBorders>
          </w:tcPr>
          <w:p w14:paraId="67908130" w14:textId="77777777" w:rsidR="00511062" w:rsidRPr="00613175" w:rsidRDefault="00511062" w:rsidP="00C06FDE">
            <w:pPr>
              <w:pStyle w:val="TAC"/>
              <w:rPr>
                <w:lang w:eastAsia="zh-CN"/>
              </w:rPr>
            </w:pPr>
            <w:r w:rsidRPr="00613175">
              <w:rPr>
                <w:lang w:eastAsia="zh-CN"/>
              </w:rPr>
              <w:t>-</w:t>
            </w:r>
          </w:p>
        </w:tc>
        <w:tc>
          <w:tcPr>
            <w:tcW w:w="850" w:type="dxa"/>
            <w:gridSpan w:val="2"/>
            <w:tcBorders>
              <w:top w:val="nil"/>
            </w:tcBorders>
          </w:tcPr>
          <w:p w14:paraId="2DB8EF79" w14:textId="77777777" w:rsidR="00511062" w:rsidRPr="00613175" w:rsidRDefault="00511062" w:rsidP="00C06FDE">
            <w:pPr>
              <w:pStyle w:val="TAC"/>
              <w:rPr>
                <w:lang w:eastAsia="zh-CN"/>
              </w:rPr>
            </w:pPr>
            <w:r w:rsidRPr="00613175">
              <w:rPr>
                <w:lang w:eastAsia="zh-CN"/>
              </w:rPr>
              <w:t>-</w:t>
            </w:r>
          </w:p>
        </w:tc>
      </w:tr>
      <w:tr w:rsidR="00511062" w:rsidRPr="00613175" w14:paraId="2FD5EDAB" w14:textId="77777777" w:rsidTr="00904A4F">
        <w:trPr>
          <w:gridAfter w:val="1"/>
          <w:wAfter w:w="113" w:type="dxa"/>
          <w:jc w:val="center"/>
        </w:trPr>
        <w:tc>
          <w:tcPr>
            <w:tcW w:w="704" w:type="dxa"/>
            <w:gridSpan w:val="2"/>
            <w:tcBorders>
              <w:top w:val="nil"/>
            </w:tcBorders>
          </w:tcPr>
          <w:p w14:paraId="49E00D20" w14:textId="77777777" w:rsidR="00511062" w:rsidRPr="00613175" w:rsidRDefault="00511062" w:rsidP="00C06FDE">
            <w:pPr>
              <w:pStyle w:val="TAC"/>
              <w:rPr>
                <w:lang w:eastAsia="zh-CN"/>
              </w:rPr>
            </w:pPr>
            <w:r w:rsidRPr="00613175">
              <w:rPr>
                <w:lang w:eastAsia="zh-CN"/>
              </w:rPr>
              <w:t>2</w:t>
            </w:r>
          </w:p>
        </w:tc>
        <w:tc>
          <w:tcPr>
            <w:tcW w:w="3831" w:type="dxa"/>
            <w:gridSpan w:val="2"/>
          </w:tcPr>
          <w:p w14:paraId="10ABA85A" w14:textId="77777777" w:rsidR="000F19A8" w:rsidRPr="00613175" w:rsidRDefault="00511062" w:rsidP="000F19A8">
            <w:pPr>
              <w:pStyle w:val="TAL"/>
            </w:pPr>
            <w:r w:rsidRPr="00613175">
              <w:t>Check: Does the UE send INVITE with the first SDP offer?</w:t>
            </w:r>
          </w:p>
          <w:p w14:paraId="33645074" w14:textId="246638D9" w:rsidR="00511062" w:rsidRPr="00613175" w:rsidRDefault="000F19A8" w:rsidP="000F19A8">
            <w:pPr>
              <w:pStyle w:val="TAL"/>
            </w:pPr>
            <w:r w:rsidRPr="00613175">
              <w:t>(Step 1 of annex A.19)</w:t>
            </w:r>
          </w:p>
        </w:tc>
        <w:tc>
          <w:tcPr>
            <w:tcW w:w="708" w:type="dxa"/>
            <w:gridSpan w:val="2"/>
          </w:tcPr>
          <w:p w14:paraId="2A6F4516" w14:textId="77777777" w:rsidR="00511062" w:rsidRPr="00613175" w:rsidRDefault="00511062" w:rsidP="00C06FDE">
            <w:pPr>
              <w:pStyle w:val="TAC"/>
              <w:rPr>
                <w:lang w:eastAsia="zh-CN"/>
              </w:rPr>
            </w:pPr>
            <w:r w:rsidRPr="00613175">
              <w:rPr>
                <w:lang w:eastAsia="zh-CN"/>
              </w:rPr>
              <w:t>--&gt;</w:t>
            </w:r>
          </w:p>
        </w:tc>
        <w:tc>
          <w:tcPr>
            <w:tcW w:w="2976" w:type="dxa"/>
            <w:gridSpan w:val="2"/>
          </w:tcPr>
          <w:p w14:paraId="09BA39C2" w14:textId="77777777" w:rsidR="00511062" w:rsidRPr="00613175" w:rsidRDefault="00511062" w:rsidP="00C06FDE">
            <w:pPr>
              <w:pStyle w:val="TAL"/>
            </w:pPr>
            <w:r w:rsidRPr="00613175">
              <w:rPr>
                <w:lang w:eastAsia="zh-CN"/>
              </w:rPr>
              <w:t>INVITE</w:t>
            </w:r>
          </w:p>
        </w:tc>
        <w:tc>
          <w:tcPr>
            <w:tcW w:w="567" w:type="dxa"/>
            <w:gridSpan w:val="2"/>
            <w:tcBorders>
              <w:top w:val="nil"/>
            </w:tcBorders>
          </w:tcPr>
          <w:p w14:paraId="48467602" w14:textId="77777777" w:rsidR="00511062" w:rsidRPr="00613175" w:rsidRDefault="00511062" w:rsidP="00C06FDE">
            <w:pPr>
              <w:pStyle w:val="TAC"/>
              <w:rPr>
                <w:lang w:eastAsia="zh-CN"/>
              </w:rPr>
            </w:pPr>
            <w:r w:rsidRPr="00613175">
              <w:rPr>
                <w:lang w:eastAsia="zh-CN"/>
              </w:rPr>
              <w:t>1</w:t>
            </w:r>
          </w:p>
        </w:tc>
        <w:tc>
          <w:tcPr>
            <w:tcW w:w="850" w:type="dxa"/>
            <w:gridSpan w:val="2"/>
            <w:tcBorders>
              <w:top w:val="nil"/>
            </w:tcBorders>
          </w:tcPr>
          <w:p w14:paraId="5229FCD9" w14:textId="77777777" w:rsidR="00511062" w:rsidRPr="00613175" w:rsidRDefault="00511062" w:rsidP="00C06FDE">
            <w:pPr>
              <w:pStyle w:val="TAC"/>
              <w:rPr>
                <w:lang w:eastAsia="zh-CN"/>
              </w:rPr>
            </w:pPr>
            <w:r w:rsidRPr="00613175">
              <w:rPr>
                <w:lang w:eastAsia="zh-CN"/>
              </w:rPr>
              <w:t>P</w:t>
            </w:r>
          </w:p>
        </w:tc>
      </w:tr>
      <w:tr w:rsidR="00511062" w:rsidRPr="00613175" w14:paraId="1B29F173" w14:textId="77777777" w:rsidTr="00904A4F">
        <w:trPr>
          <w:gridAfter w:val="1"/>
          <w:wAfter w:w="113" w:type="dxa"/>
          <w:jc w:val="center"/>
        </w:trPr>
        <w:tc>
          <w:tcPr>
            <w:tcW w:w="704" w:type="dxa"/>
            <w:gridSpan w:val="2"/>
            <w:tcBorders>
              <w:top w:val="nil"/>
            </w:tcBorders>
          </w:tcPr>
          <w:p w14:paraId="3D0B94FC" w14:textId="76899C74" w:rsidR="00511062" w:rsidRPr="00613175" w:rsidRDefault="00511062" w:rsidP="00C06FDE">
            <w:pPr>
              <w:pStyle w:val="TAC"/>
              <w:rPr>
                <w:lang w:eastAsia="zh-CN"/>
              </w:rPr>
            </w:pPr>
            <w:r w:rsidRPr="00613175">
              <w:rPr>
                <w:lang w:eastAsia="zh-CN"/>
              </w:rPr>
              <w:t>3-</w:t>
            </w:r>
            <w:r w:rsidR="00904A4F" w:rsidRPr="00613175">
              <w:rPr>
                <w:lang w:eastAsia="zh-CN"/>
              </w:rPr>
              <w:t>14</w:t>
            </w:r>
          </w:p>
        </w:tc>
        <w:tc>
          <w:tcPr>
            <w:tcW w:w="3831" w:type="dxa"/>
            <w:gridSpan w:val="2"/>
          </w:tcPr>
          <w:p w14:paraId="641D8112" w14:textId="77777777" w:rsidR="00904A4F" w:rsidRPr="00613175" w:rsidRDefault="00904A4F" w:rsidP="00904A4F">
            <w:pPr>
              <w:pStyle w:val="TAL"/>
              <w:rPr>
                <w:lang w:eastAsia="zh-CN"/>
              </w:rPr>
            </w:pPr>
            <w:r w:rsidRPr="00613175">
              <w:rPr>
                <w:lang w:eastAsia="zh-CN"/>
              </w:rPr>
              <w:t>UE and SS continue the procedures of conference call. (Steps 2-13 of annex A.19)</w:t>
            </w:r>
          </w:p>
          <w:p w14:paraId="005F558D" w14:textId="1843FDA3" w:rsidR="00511062" w:rsidRPr="00613175" w:rsidRDefault="00511062" w:rsidP="00C06FDE">
            <w:pPr>
              <w:pStyle w:val="TAL"/>
              <w:rPr>
                <w:lang w:eastAsia="zh-CN"/>
              </w:rPr>
            </w:pPr>
          </w:p>
        </w:tc>
        <w:tc>
          <w:tcPr>
            <w:tcW w:w="708" w:type="dxa"/>
            <w:gridSpan w:val="2"/>
          </w:tcPr>
          <w:p w14:paraId="6461B911" w14:textId="77777777" w:rsidR="00511062" w:rsidRPr="00613175" w:rsidRDefault="00511062" w:rsidP="00C06FDE">
            <w:pPr>
              <w:pStyle w:val="TAC"/>
              <w:rPr>
                <w:lang w:eastAsia="zh-CN"/>
              </w:rPr>
            </w:pPr>
            <w:r w:rsidRPr="00613175">
              <w:rPr>
                <w:lang w:eastAsia="zh-CN"/>
              </w:rPr>
              <w:t>-</w:t>
            </w:r>
          </w:p>
        </w:tc>
        <w:tc>
          <w:tcPr>
            <w:tcW w:w="2976" w:type="dxa"/>
            <w:gridSpan w:val="2"/>
          </w:tcPr>
          <w:p w14:paraId="1405BFE2" w14:textId="77777777" w:rsidR="00511062" w:rsidRPr="00613175" w:rsidRDefault="00511062" w:rsidP="00C06FDE">
            <w:pPr>
              <w:pStyle w:val="TAL"/>
            </w:pPr>
            <w:r w:rsidRPr="00613175">
              <w:rPr>
                <w:lang w:eastAsia="zh-CN"/>
              </w:rPr>
              <w:t>-</w:t>
            </w:r>
          </w:p>
        </w:tc>
        <w:tc>
          <w:tcPr>
            <w:tcW w:w="567" w:type="dxa"/>
            <w:gridSpan w:val="2"/>
            <w:tcBorders>
              <w:top w:val="nil"/>
            </w:tcBorders>
          </w:tcPr>
          <w:p w14:paraId="3B9F08E2" w14:textId="77777777" w:rsidR="00511062" w:rsidRPr="00613175" w:rsidRDefault="00511062" w:rsidP="00C06FDE">
            <w:pPr>
              <w:pStyle w:val="TAC"/>
              <w:rPr>
                <w:lang w:eastAsia="zh-CN"/>
              </w:rPr>
            </w:pPr>
            <w:r w:rsidRPr="00613175">
              <w:rPr>
                <w:lang w:eastAsia="zh-CN"/>
              </w:rPr>
              <w:t>-</w:t>
            </w:r>
          </w:p>
        </w:tc>
        <w:tc>
          <w:tcPr>
            <w:tcW w:w="850" w:type="dxa"/>
            <w:gridSpan w:val="2"/>
            <w:tcBorders>
              <w:top w:val="nil"/>
            </w:tcBorders>
          </w:tcPr>
          <w:p w14:paraId="5F24A063" w14:textId="77777777" w:rsidR="00511062" w:rsidRPr="00613175" w:rsidRDefault="00511062" w:rsidP="00C06FDE">
            <w:pPr>
              <w:pStyle w:val="TAC"/>
              <w:rPr>
                <w:lang w:eastAsia="zh-CN"/>
              </w:rPr>
            </w:pPr>
            <w:r w:rsidRPr="00613175">
              <w:rPr>
                <w:lang w:eastAsia="zh-CN"/>
              </w:rPr>
              <w:t>-</w:t>
            </w:r>
          </w:p>
        </w:tc>
      </w:tr>
      <w:tr w:rsidR="00511062" w:rsidRPr="00613175" w14:paraId="7D8D0640" w14:textId="77777777" w:rsidTr="00904A4F">
        <w:trPr>
          <w:gridAfter w:val="1"/>
          <w:wAfter w:w="113" w:type="dxa"/>
          <w:jc w:val="center"/>
        </w:trPr>
        <w:tc>
          <w:tcPr>
            <w:tcW w:w="704" w:type="dxa"/>
            <w:gridSpan w:val="2"/>
            <w:tcBorders>
              <w:top w:val="nil"/>
            </w:tcBorders>
          </w:tcPr>
          <w:p w14:paraId="54D7A748" w14:textId="77777777" w:rsidR="00511062" w:rsidRPr="00613175" w:rsidRDefault="00511062" w:rsidP="00C06FDE">
            <w:pPr>
              <w:pStyle w:val="TAC"/>
              <w:rPr>
                <w:lang w:eastAsia="zh-CN"/>
              </w:rPr>
            </w:pPr>
          </w:p>
        </w:tc>
        <w:tc>
          <w:tcPr>
            <w:tcW w:w="3831" w:type="dxa"/>
            <w:gridSpan w:val="2"/>
          </w:tcPr>
          <w:p w14:paraId="703969AB" w14:textId="18D14EAF" w:rsidR="00511062" w:rsidRPr="00613175" w:rsidRDefault="00511062" w:rsidP="00C06FDE">
            <w:pPr>
              <w:pStyle w:val="TAL"/>
            </w:pPr>
            <w:r w:rsidRPr="00613175">
              <w:rPr>
                <w:rFonts w:eastAsia="MS Gothic"/>
              </w:rPr>
              <w:t>EXCEPTION: steps 11 – 14</w:t>
            </w:r>
            <w:r w:rsidR="00904A4F" w:rsidRPr="00613175">
              <w:rPr>
                <w:rFonts w:eastAsia="MS Gothic"/>
              </w:rPr>
              <w:t xml:space="preserve"> (conference event subscription)</w:t>
            </w:r>
            <w:r w:rsidRPr="00613175">
              <w:rPr>
                <w:rFonts w:eastAsia="MS Gothic"/>
              </w:rPr>
              <w:t xml:space="preserve"> describe optional behaviour depending on UE configuration. The SS shall wait up to 3s for the SUBSCRIBE of step 11</w:t>
            </w:r>
          </w:p>
        </w:tc>
        <w:tc>
          <w:tcPr>
            <w:tcW w:w="708" w:type="dxa"/>
            <w:gridSpan w:val="2"/>
          </w:tcPr>
          <w:p w14:paraId="6597B044" w14:textId="77777777" w:rsidR="00511062" w:rsidRPr="00613175" w:rsidRDefault="00511062" w:rsidP="00C06FDE">
            <w:pPr>
              <w:pStyle w:val="TAC"/>
              <w:rPr>
                <w:lang w:eastAsia="zh-CN"/>
              </w:rPr>
            </w:pPr>
            <w:r w:rsidRPr="00613175">
              <w:rPr>
                <w:lang w:eastAsia="zh-CN"/>
              </w:rPr>
              <w:t>-</w:t>
            </w:r>
          </w:p>
        </w:tc>
        <w:tc>
          <w:tcPr>
            <w:tcW w:w="2976" w:type="dxa"/>
            <w:gridSpan w:val="2"/>
          </w:tcPr>
          <w:p w14:paraId="07521752" w14:textId="77777777" w:rsidR="00511062" w:rsidRPr="00613175" w:rsidRDefault="00511062" w:rsidP="00C06FDE">
            <w:pPr>
              <w:pStyle w:val="TAL"/>
            </w:pPr>
            <w:r w:rsidRPr="00613175">
              <w:rPr>
                <w:lang w:eastAsia="zh-CN"/>
              </w:rPr>
              <w:t>-</w:t>
            </w:r>
          </w:p>
        </w:tc>
        <w:tc>
          <w:tcPr>
            <w:tcW w:w="567" w:type="dxa"/>
            <w:gridSpan w:val="2"/>
            <w:tcBorders>
              <w:top w:val="nil"/>
            </w:tcBorders>
          </w:tcPr>
          <w:p w14:paraId="73554681" w14:textId="77777777" w:rsidR="00511062" w:rsidRPr="00613175" w:rsidRDefault="00511062" w:rsidP="00C06FDE">
            <w:pPr>
              <w:pStyle w:val="TAC"/>
            </w:pPr>
            <w:r w:rsidRPr="00613175">
              <w:rPr>
                <w:lang w:eastAsia="zh-CN"/>
              </w:rPr>
              <w:t>-</w:t>
            </w:r>
          </w:p>
        </w:tc>
        <w:tc>
          <w:tcPr>
            <w:tcW w:w="850" w:type="dxa"/>
            <w:gridSpan w:val="2"/>
            <w:tcBorders>
              <w:top w:val="nil"/>
            </w:tcBorders>
          </w:tcPr>
          <w:p w14:paraId="297EB907" w14:textId="77777777" w:rsidR="00511062" w:rsidRPr="00613175" w:rsidRDefault="00511062" w:rsidP="00C06FDE">
            <w:pPr>
              <w:pStyle w:val="TAC"/>
            </w:pPr>
            <w:r w:rsidRPr="00613175">
              <w:rPr>
                <w:lang w:eastAsia="zh-CN"/>
              </w:rPr>
              <w:t>-</w:t>
            </w:r>
          </w:p>
        </w:tc>
      </w:tr>
      <w:tr w:rsidR="00904A4F" w:rsidRPr="00613175" w:rsidDel="000F1110" w14:paraId="2AF14819" w14:textId="77777777" w:rsidTr="00904A4F">
        <w:trPr>
          <w:gridBefore w:val="1"/>
          <w:wBefore w:w="113" w:type="dxa"/>
          <w:jc w:val="center"/>
        </w:trPr>
        <w:tc>
          <w:tcPr>
            <w:tcW w:w="704" w:type="dxa"/>
            <w:gridSpan w:val="2"/>
          </w:tcPr>
          <w:p w14:paraId="690BF811" w14:textId="77777777" w:rsidR="00904A4F" w:rsidRPr="00613175" w:rsidDel="000F1110" w:rsidRDefault="00904A4F" w:rsidP="009E6EA4">
            <w:pPr>
              <w:pStyle w:val="TAC"/>
              <w:rPr>
                <w:lang w:eastAsia="zh-CN"/>
              </w:rPr>
            </w:pPr>
            <w:r w:rsidRPr="00613175">
              <w:rPr>
                <w:lang w:eastAsia="zh-CN"/>
              </w:rPr>
              <w:t>15</w:t>
            </w:r>
          </w:p>
        </w:tc>
        <w:tc>
          <w:tcPr>
            <w:tcW w:w="3831" w:type="dxa"/>
            <w:gridSpan w:val="2"/>
          </w:tcPr>
          <w:p w14:paraId="0B389698" w14:textId="77777777" w:rsidR="00904A4F" w:rsidRPr="00613175" w:rsidDel="000F1110" w:rsidRDefault="00904A4F" w:rsidP="009E6EA4">
            <w:pPr>
              <w:pStyle w:val="TAL"/>
              <w:rPr>
                <w:lang w:eastAsia="zh-CN"/>
              </w:rPr>
            </w:pPr>
            <w:r w:rsidRPr="00613175">
              <w:rPr>
                <w:lang w:eastAsia="zh-CN"/>
              </w:rPr>
              <w:t>The UE is made to leave the conference</w:t>
            </w:r>
          </w:p>
        </w:tc>
        <w:tc>
          <w:tcPr>
            <w:tcW w:w="708" w:type="dxa"/>
            <w:gridSpan w:val="2"/>
          </w:tcPr>
          <w:p w14:paraId="14F606B6" w14:textId="77777777" w:rsidR="00904A4F" w:rsidRPr="00613175" w:rsidDel="000F1110" w:rsidRDefault="00904A4F" w:rsidP="009E6EA4">
            <w:pPr>
              <w:pStyle w:val="TAC"/>
              <w:rPr>
                <w:lang w:eastAsia="zh-CN"/>
              </w:rPr>
            </w:pPr>
            <w:r w:rsidRPr="00613175">
              <w:rPr>
                <w:lang w:eastAsia="zh-CN"/>
              </w:rPr>
              <w:t>-</w:t>
            </w:r>
          </w:p>
        </w:tc>
        <w:tc>
          <w:tcPr>
            <w:tcW w:w="2976" w:type="dxa"/>
            <w:gridSpan w:val="2"/>
          </w:tcPr>
          <w:p w14:paraId="3D6C1E27" w14:textId="77777777" w:rsidR="00904A4F" w:rsidRPr="00613175" w:rsidDel="000F1110" w:rsidRDefault="00904A4F" w:rsidP="009E6EA4">
            <w:pPr>
              <w:pStyle w:val="TAL"/>
              <w:rPr>
                <w:rFonts w:eastAsia="MS Gothic"/>
              </w:rPr>
            </w:pPr>
            <w:r w:rsidRPr="00613175">
              <w:rPr>
                <w:lang w:eastAsia="zh-CN"/>
              </w:rPr>
              <w:t>-</w:t>
            </w:r>
          </w:p>
        </w:tc>
        <w:tc>
          <w:tcPr>
            <w:tcW w:w="567" w:type="dxa"/>
            <w:gridSpan w:val="2"/>
          </w:tcPr>
          <w:p w14:paraId="77CD942F" w14:textId="77777777" w:rsidR="00904A4F" w:rsidRPr="00613175" w:rsidDel="000F1110" w:rsidRDefault="00904A4F" w:rsidP="009E6EA4">
            <w:pPr>
              <w:pStyle w:val="TAC"/>
              <w:rPr>
                <w:lang w:eastAsia="zh-CN"/>
              </w:rPr>
            </w:pPr>
            <w:r w:rsidRPr="00613175">
              <w:rPr>
                <w:lang w:eastAsia="zh-CN"/>
              </w:rPr>
              <w:t>-</w:t>
            </w:r>
          </w:p>
        </w:tc>
        <w:tc>
          <w:tcPr>
            <w:tcW w:w="850" w:type="dxa"/>
            <w:gridSpan w:val="2"/>
          </w:tcPr>
          <w:p w14:paraId="24BABCFF" w14:textId="77777777" w:rsidR="00904A4F" w:rsidRPr="00613175" w:rsidDel="000F1110" w:rsidRDefault="00904A4F" w:rsidP="009E6EA4">
            <w:pPr>
              <w:pStyle w:val="TAC"/>
              <w:rPr>
                <w:lang w:eastAsia="zh-CN"/>
              </w:rPr>
            </w:pPr>
            <w:r w:rsidRPr="00613175">
              <w:rPr>
                <w:lang w:eastAsia="zh-CN"/>
              </w:rPr>
              <w:t>-</w:t>
            </w:r>
          </w:p>
        </w:tc>
      </w:tr>
      <w:tr w:rsidR="00511062" w:rsidRPr="00613175" w14:paraId="2EB0EB50" w14:textId="77777777" w:rsidTr="00904A4F">
        <w:trPr>
          <w:gridAfter w:val="1"/>
          <w:wAfter w:w="113" w:type="dxa"/>
          <w:jc w:val="center"/>
        </w:trPr>
        <w:tc>
          <w:tcPr>
            <w:tcW w:w="704" w:type="dxa"/>
            <w:gridSpan w:val="2"/>
          </w:tcPr>
          <w:p w14:paraId="7B458D27" w14:textId="0366147C" w:rsidR="00511062" w:rsidRPr="00613175" w:rsidRDefault="00904A4F" w:rsidP="00C06FDE">
            <w:pPr>
              <w:pStyle w:val="TAC"/>
              <w:rPr>
                <w:lang w:eastAsia="zh-CN"/>
              </w:rPr>
            </w:pPr>
            <w:r w:rsidRPr="00613175">
              <w:rPr>
                <w:lang w:eastAsia="zh-CN"/>
              </w:rPr>
              <w:t>16</w:t>
            </w:r>
          </w:p>
        </w:tc>
        <w:tc>
          <w:tcPr>
            <w:tcW w:w="3831" w:type="dxa"/>
            <w:gridSpan w:val="2"/>
          </w:tcPr>
          <w:p w14:paraId="3905C2E9" w14:textId="77777777" w:rsidR="00904A4F" w:rsidRPr="00613175" w:rsidRDefault="00511062" w:rsidP="00904A4F">
            <w:pPr>
              <w:pStyle w:val="TAL"/>
              <w:rPr>
                <w:rFonts w:eastAsia="MS Gothic"/>
              </w:rPr>
            </w:pPr>
            <w:r w:rsidRPr="00613175">
              <w:rPr>
                <w:rFonts w:eastAsia="MS Gothic"/>
              </w:rPr>
              <w:t>The UE leaves the conference with BYE</w:t>
            </w:r>
          </w:p>
          <w:p w14:paraId="36450C93" w14:textId="2D133066" w:rsidR="00511062" w:rsidRPr="00613175" w:rsidRDefault="00904A4F" w:rsidP="00904A4F">
            <w:pPr>
              <w:pStyle w:val="TAL"/>
              <w:rPr>
                <w:rFonts w:eastAsia="MS Gothic"/>
              </w:rPr>
            </w:pPr>
            <w:r w:rsidRPr="00613175">
              <w:rPr>
                <w:rFonts w:eastAsia="MS Gothic"/>
              </w:rPr>
              <w:t>(Step 1 of annex A.27)</w:t>
            </w:r>
          </w:p>
        </w:tc>
        <w:tc>
          <w:tcPr>
            <w:tcW w:w="708" w:type="dxa"/>
            <w:gridSpan w:val="2"/>
          </w:tcPr>
          <w:p w14:paraId="1200438A" w14:textId="77777777" w:rsidR="00511062" w:rsidRPr="00613175" w:rsidRDefault="00511062" w:rsidP="00C06FDE">
            <w:pPr>
              <w:pStyle w:val="TAC"/>
              <w:rPr>
                <w:lang w:eastAsia="zh-CN"/>
              </w:rPr>
            </w:pPr>
            <w:r w:rsidRPr="00613175">
              <w:rPr>
                <w:lang w:eastAsia="zh-CN"/>
              </w:rPr>
              <w:t>--&gt;</w:t>
            </w:r>
          </w:p>
        </w:tc>
        <w:tc>
          <w:tcPr>
            <w:tcW w:w="2976" w:type="dxa"/>
            <w:gridSpan w:val="2"/>
          </w:tcPr>
          <w:p w14:paraId="2F2BBA55" w14:textId="77777777" w:rsidR="00511062" w:rsidRPr="00613175" w:rsidRDefault="00511062" w:rsidP="00C06FDE">
            <w:pPr>
              <w:pStyle w:val="TAL"/>
              <w:rPr>
                <w:rFonts w:eastAsia="MS Gothic"/>
              </w:rPr>
            </w:pPr>
            <w:r w:rsidRPr="00613175">
              <w:rPr>
                <w:rFonts w:eastAsia="MS Gothic"/>
              </w:rPr>
              <w:t>BYE</w:t>
            </w:r>
          </w:p>
        </w:tc>
        <w:tc>
          <w:tcPr>
            <w:tcW w:w="567" w:type="dxa"/>
            <w:gridSpan w:val="2"/>
          </w:tcPr>
          <w:p w14:paraId="3B98275F" w14:textId="77777777" w:rsidR="00511062" w:rsidRPr="00613175" w:rsidRDefault="00511062" w:rsidP="00C06FDE">
            <w:pPr>
              <w:pStyle w:val="TAC"/>
              <w:rPr>
                <w:lang w:eastAsia="zh-CN"/>
              </w:rPr>
            </w:pPr>
            <w:r w:rsidRPr="00613175">
              <w:rPr>
                <w:lang w:eastAsia="zh-CN"/>
              </w:rPr>
              <w:t>2</w:t>
            </w:r>
          </w:p>
        </w:tc>
        <w:tc>
          <w:tcPr>
            <w:tcW w:w="850" w:type="dxa"/>
            <w:gridSpan w:val="2"/>
          </w:tcPr>
          <w:p w14:paraId="572B2ED8" w14:textId="77777777" w:rsidR="00511062" w:rsidRPr="00613175" w:rsidRDefault="00511062" w:rsidP="00C06FDE">
            <w:pPr>
              <w:pStyle w:val="TAC"/>
              <w:rPr>
                <w:lang w:eastAsia="zh-CN"/>
              </w:rPr>
            </w:pPr>
            <w:r w:rsidRPr="00613175">
              <w:rPr>
                <w:lang w:eastAsia="zh-CN"/>
              </w:rPr>
              <w:t>P</w:t>
            </w:r>
          </w:p>
        </w:tc>
      </w:tr>
      <w:tr w:rsidR="00904A4F" w:rsidRPr="00613175" w14:paraId="738E93F5" w14:textId="77777777" w:rsidTr="00904A4F">
        <w:trPr>
          <w:gridBefore w:val="1"/>
          <w:wBefore w:w="113" w:type="dxa"/>
          <w:jc w:val="center"/>
        </w:trPr>
        <w:tc>
          <w:tcPr>
            <w:tcW w:w="704" w:type="dxa"/>
            <w:gridSpan w:val="2"/>
          </w:tcPr>
          <w:p w14:paraId="7F9CB1F6" w14:textId="77777777" w:rsidR="00904A4F" w:rsidRPr="00613175" w:rsidRDefault="00904A4F" w:rsidP="009E6EA4">
            <w:pPr>
              <w:pStyle w:val="TAC"/>
              <w:rPr>
                <w:lang w:eastAsia="zh-CN"/>
              </w:rPr>
            </w:pPr>
            <w:r w:rsidRPr="00613175">
              <w:rPr>
                <w:lang w:eastAsia="zh-CN"/>
              </w:rPr>
              <w:t>17-19</w:t>
            </w:r>
          </w:p>
        </w:tc>
        <w:tc>
          <w:tcPr>
            <w:tcW w:w="3831" w:type="dxa"/>
            <w:gridSpan w:val="2"/>
          </w:tcPr>
          <w:p w14:paraId="39642FF7" w14:textId="77777777" w:rsidR="00904A4F" w:rsidRPr="00613175" w:rsidRDefault="00904A4F" w:rsidP="009E6EA4">
            <w:pPr>
              <w:pStyle w:val="TAL"/>
              <w:rPr>
                <w:lang w:eastAsia="zh-CN"/>
              </w:rPr>
            </w:pPr>
            <w:r w:rsidRPr="00613175">
              <w:rPr>
                <w:lang w:eastAsia="zh-CN"/>
              </w:rPr>
              <w:t>The SS and UE continue to finish the procedures of leaving a conference.</w:t>
            </w:r>
          </w:p>
          <w:p w14:paraId="5390EB79" w14:textId="77777777" w:rsidR="00904A4F" w:rsidRPr="00613175" w:rsidRDefault="00904A4F" w:rsidP="009E6EA4">
            <w:pPr>
              <w:pStyle w:val="TAL"/>
              <w:rPr>
                <w:rFonts w:eastAsia="MS Gothic"/>
              </w:rPr>
            </w:pPr>
            <w:r w:rsidRPr="00613175">
              <w:rPr>
                <w:rFonts w:eastAsia="MS Gothic"/>
              </w:rPr>
              <w:t>(Steps 2-4 of annex A.27)</w:t>
            </w:r>
          </w:p>
        </w:tc>
        <w:tc>
          <w:tcPr>
            <w:tcW w:w="708" w:type="dxa"/>
            <w:gridSpan w:val="2"/>
          </w:tcPr>
          <w:p w14:paraId="79A66B80" w14:textId="77777777" w:rsidR="00904A4F" w:rsidRPr="00613175" w:rsidRDefault="00904A4F" w:rsidP="009E6EA4">
            <w:pPr>
              <w:pStyle w:val="TAC"/>
              <w:rPr>
                <w:lang w:eastAsia="zh-CN"/>
              </w:rPr>
            </w:pPr>
            <w:r w:rsidRPr="00613175">
              <w:rPr>
                <w:lang w:eastAsia="zh-CN"/>
              </w:rPr>
              <w:t>-</w:t>
            </w:r>
          </w:p>
        </w:tc>
        <w:tc>
          <w:tcPr>
            <w:tcW w:w="2976" w:type="dxa"/>
            <w:gridSpan w:val="2"/>
          </w:tcPr>
          <w:p w14:paraId="007718F2" w14:textId="77777777" w:rsidR="00904A4F" w:rsidRPr="00613175" w:rsidRDefault="00904A4F" w:rsidP="009E6EA4">
            <w:pPr>
              <w:pStyle w:val="TAL"/>
              <w:rPr>
                <w:rFonts w:eastAsia="MS Gothic"/>
              </w:rPr>
            </w:pPr>
            <w:r w:rsidRPr="00613175">
              <w:rPr>
                <w:lang w:eastAsia="zh-CN"/>
              </w:rPr>
              <w:t>-</w:t>
            </w:r>
          </w:p>
        </w:tc>
        <w:tc>
          <w:tcPr>
            <w:tcW w:w="567" w:type="dxa"/>
            <w:gridSpan w:val="2"/>
          </w:tcPr>
          <w:p w14:paraId="7404B0BC" w14:textId="77777777" w:rsidR="00904A4F" w:rsidRPr="00613175" w:rsidRDefault="00904A4F" w:rsidP="009E6EA4">
            <w:pPr>
              <w:pStyle w:val="TAC"/>
              <w:rPr>
                <w:lang w:eastAsia="zh-CN"/>
              </w:rPr>
            </w:pPr>
            <w:r w:rsidRPr="00613175">
              <w:rPr>
                <w:lang w:eastAsia="zh-CN"/>
              </w:rPr>
              <w:t>-</w:t>
            </w:r>
          </w:p>
        </w:tc>
        <w:tc>
          <w:tcPr>
            <w:tcW w:w="850" w:type="dxa"/>
            <w:gridSpan w:val="2"/>
          </w:tcPr>
          <w:p w14:paraId="72FD1EAC" w14:textId="77777777" w:rsidR="00904A4F" w:rsidRPr="00613175" w:rsidRDefault="00904A4F" w:rsidP="009E6EA4">
            <w:pPr>
              <w:pStyle w:val="TAC"/>
              <w:rPr>
                <w:lang w:eastAsia="zh-CN"/>
              </w:rPr>
            </w:pPr>
            <w:r w:rsidRPr="00613175">
              <w:rPr>
                <w:lang w:eastAsia="zh-CN"/>
              </w:rPr>
              <w:t>-</w:t>
            </w:r>
          </w:p>
        </w:tc>
      </w:tr>
    </w:tbl>
    <w:p w14:paraId="1BABDE0F" w14:textId="77777777" w:rsidR="00511062" w:rsidRPr="00613175" w:rsidRDefault="00511062" w:rsidP="00511062"/>
    <w:p w14:paraId="091899A2" w14:textId="77777777" w:rsidR="00904A4F" w:rsidRPr="00613175" w:rsidRDefault="00511062" w:rsidP="00904A4F">
      <w:pPr>
        <w:pStyle w:val="H6"/>
      </w:pPr>
      <w:r w:rsidRPr="00613175">
        <w:t>8.31.3.3</w:t>
      </w:r>
      <w:r w:rsidRPr="00613175">
        <w:tab/>
        <w:t>Specific message contents</w:t>
      </w:r>
    </w:p>
    <w:p w14:paraId="2B72A644" w14:textId="0FCA7F5F" w:rsidR="00511062" w:rsidRPr="00613175" w:rsidRDefault="00904A4F" w:rsidP="00613175">
      <w:r w:rsidRPr="00613175">
        <w:rPr>
          <w:lang w:eastAsia="zh-CN"/>
        </w:rPr>
        <w:t>None as fully specified in annex A.19 and A.27.</w:t>
      </w:r>
    </w:p>
    <w:p w14:paraId="589C81BF" w14:textId="7AD90BA2" w:rsidR="00511062" w:rsidRPr="00613175" w:rsidRDefault="00610109" w:rsidP="00511062">
      <w:pPr>
        <w:pStyle w:val="Heading2"/>
        <w:rPr>
          <w:rFonts w:eastAsia="Wingdings"/>
        </w:rPr>
      </w:pPr>
      <w:r w:rsidRPr="00613175">
        <w:rPr>
          <w:rFonts w:eastAsia="Wingdings"/>
        </w:rPr>
        <w:br w:type="page"/>
      </w:r>
      <w:bookmarkStart w:id="976" w:name="_Toc68197418"/>
      <w:bookmarkStart w:id="977" w:name="_Toc75880676"/>
      <w:bookmarkStart w:id="978" w:name="_Toc84254374"/>
      <w:bookmarkStart w:id="979" w:name="_Toc84255169"/>
      <w:r w:rsidR="00511062" w:rsidRPr="00613175">
        <w:rPr>
          <w:rFonts w:eastAsia="Wingdings"/>
        </w:rPr>
        <w:lastRenderedPageBreak/>
        <w:t>8.32</w:t>
      </w:r>
      <w:r w:rsidR="00511062" w:rsidRPr="00613175">
        <w:rPr>
          <w:rFonts w:eastAsia="Wingdings"/>
        </w:rPr>
        <w:tab/>
        <w:t>Inviting user to conference by sending a REFER request to the conference focus / 5GS</w:t>
      </w:r>
      <w:bookmarkEnd w:id="976"/>
      <w:bookmarkEnd w:id="977"/>
      <w:bookmarkEnd w:id="978"/>
      <w:bookmarkEnd w:id="979"/>
    </w:p>
    <w:p w14:paraId="072A7360" w14:textId="77777777" w:rsidR="00511062" w:rsidRPr="00613175" w:rsidRDefault="00511062" w:rsidP="00511062">
      <w:pPr>
        <w:pStyle w:val="H6"/>
      </w:pPr>
      <w:r w:rsidRPr="00613175">
        <w:t>8.32.1</w:t>
      </w:r>
      <w:r w:rsidRPr="00613175">
        <w:tab/>
        <w:t>Test Purpose (TP)</w:t>
      </w:r>
    </w:p>
    <w:p w14:paraId="0298EE70" w14:textId="77777777" w:rsidR="00511062" w:rsidRPr="00613175" w:rsidRDefault="00511062" w:rsidP="00511062">
      <w:pPr>
        <w:pStyle w:val="H6"/>
      </w:pPr>
      <w:r w:rsidRPr="00613175">
        <w:t>(1)</w:t>
      </w:r>
    </w:p>
    <w:p w14:paraId="3FFFF9E2"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IMS }</w:t>
      </w:r>
    </w:p>
    <w:p w14:paraId="5A22199C"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93D6397"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made to start a conference call }</w:t>
      </w:r>
    </w:p>
    <w:p w14:paraId="73228399"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INVITE to the conference factory and completes the conference call initiation and subscribes to conference event }</w:t>
      </w:r>
    </w:p>
    <w:p w14:paraId="0E1F8C6E" w14:textId="586282AF" w:rsidR="00511062" w:rsidRPr="00613175" w:rsidRDefault="00511062" w:rsidP="00511062">
      <w:pPr>
        <w:pStyle w:val="PL"/>
        <w:rPr>
          <w:noProof w:val="0"/>
        </w:rPr>
      </w:pPr>
      <w:r w:rsidRPr="00613175">
        <w:rPr>
          <w:noProof w:val="0"/>
        </w:rPr>
        <w:t xml:space="preserve">            }</w:t>
      </w:r>
    </w:p>
    <w:p w14:paraId="563C5DD2" w14:textId="77777777" w:rsidR="00511062" w:rsidRPr="00613175" w:rsidRDefault="00511062" w:rsidP="00511062">
      <w:pPr>
        <w:pStyle w:val="PL"/>
        <w:rPr>
          <w:noProof w:val="0"/>
        </w:rPr>
      </w:pPr>
    </w:p>
    <w:p w14:paraId="6B5B1793" w14:textId="77777777" w:rsidR="00511062" w:rsidRPr="00613175" w:rsidRDefault="00511062" w:rsidP="00511062">
      <w:pPr>
        <w:pStyle w:val="H6"/>
      </w:pPr>
      <w:r w:rsidRPr="00613175">
        <w:t>(2)</w:t>
      </w:r>
    </w:p>
    <w:p w14:paraId="20A44469" w14:textId="77777777" w:rsidR="00511062" w:rsidRPr="00613175" w:rsidRDefault="00511062" w:rsidP="00511062">
      <w:pPr>
        <w:pStyle w:val="PL"/>
        <w:rPr>
          <w:noProof w:val="0"/>
        </w:rPr>
      </w:pPr>
      <w:r w:rsidRPr="00613175">
        <w:rPr>
          <w:b/>
          <w:noProof w:val="0"/>
        </w:rPr>
        <w:t>with</w:t>
      </w:r>
      <w:r w:rsidRPr="00613175">
        <w:rPr>
          <w:noProof w:val="0"/>
        </w:rPr>
        <w:t xml:space="preserve"> { Conference call going on }</w:t>
      </w:r>
    </w:p>
    <w:p w14:paraId="58E13A19"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37EB5A3"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made to invite another user to the conference call }</w:t>
      </w:r>
    </w:p>
    <w:p w14:paraId="3F0AFEEA"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REFER to the conference focus }</w:t>
      </w:r>
    </w:p>
    <w:p w14:paraId="23E2228A" w14:textId="7200BCA3" w:rsidR="00511062" w:rsidRPr="00613175" w:rsidRDefault="00511062" w:rsidP="00511062">
      <w:pPr>
        <w:pStyle w:val="PL"/>
        <w:rPr>
          <w:noProof w:val="0"/>
        </w:rPr>
      </w:pPr>
      <w:r w:rsidRPr="00613175">
        <w:rPr>
          <w:noProof w:val="0"/>
        </w:rPr>
        <w:t xml:space="preserve">            }</w:t>
      </w:r>
    </w:p>
    <w:p w14:paraId="2151C0EA" w14:textId="77777777" w:rsidR="00511062" w:rsidRPr="00613175" w:rsidRDefault="00511062" w:rsidP="00511062">
      <w:pPr>
        <w:pStyle w:val="PL"/>
        <w:rPr>
          <w:noProof w:val="0"/>
        </w:rPr>
      </w:pPr>
    </w:p>
    <w:p w14:paraId="3553BF35" w14:textId="77777777" w:rsidR="00511062" w:rsidRPr="00613175" w:rsidRDefault="00511062" w:rsidP="00511062">
      <w:pPr>
        <w:pStyle w:val="H6"/>
      </w:pPr>
      <w:r w:rsidRPr="00613175">
        <w:t>(3)</w:t>
      </w:r>
    </w:p>
    <w:p w14:paraId="68DB1B22" w14:textId="77777777" w:rsidR="00511062" w:rsidRPr="00613175" w:rsidRDefault="00511062" w:rsidP="00511062">
      <w:pPr>
        <w:pStyle w:val="PL"/>
        <w:rPr>
          <w:noProof w:val="0"/>
        </w:rPr>
      </w:pPr>
      <w:r w:rsidRPr="00613175">
        <w:rPr>
          <w:b/>
          <w:noProof w:val="0"/>
        </w:rPr>
        <w:t>with</w:t>
      </w:r>
      <w:r w:rsidRPr="00613175">
        <w:rPr>
          <w:noProof w:val="0"/>
        </w:rPr>
        <w:t xml:space="preserve"> { UE having invited another user to the conference call }</w:t>
      </w:r>
    </w:p>
    <w:p w14:paraId="38ACE11C"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B44CF61"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202 Accepted followed by notification messages for the REFER request, the confirmation on the other user and conditional conference event package }</w:t>
      </w:r>
    </w:p>
    <w:p w14:paraId="79D49EC4"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for each received NOTIFY request }</w:t>
      </w:r>
    </w:p>
    <w:p w14:paraId="6CDBBFEF" w14:textId="77777777" w:rsidR="00511062" w:rsidRPr="00613175" w:rsidRDefault="00511062" w:rsidP="00511062">
      <w:pPr>
        <w:pStyle w:val="PL"/>
        <w:rPr>
          <w:noProof w:val="0"/>
        </w:rPr>
      </w:pPr>
      <w:r w:rsidRPr="00613175">
        <w:rPr>
          <w:noProof w:val="0"/>
        </w:rPr>
        <w:t xml:space="preserve">            }</w:t>
      </w:r>
    </w:p>
    <w:p w14:paraId="455F220B"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6DA9E153" w14:textId="77777777" w:rsidR="00511062" w:rsidRPr="00613175" w:rsidRDefault="00511062" w:rsidP="00511062">
      <w:pPr>
        <w:pStyle w:val="H6"/>
      </w:pPr>
      <w:r w:rsidRPr="00613175">
        <w:t>(4)</w:t>
      </w:r>
    </w:p>
    <w:p w14:paraId="29362B7C" w14:textId="77777777" w:rsidR="00511062" w:rsidRPr="00613175" w:rsidRDefault="00511062" w:rsidP="00511062">
      <w:pPr>
        <w:pStyle w:val="PL"/>
        <w:rPr>
          <w:noProof w:val="0"/>
        </w:rPr>
      </w:pPr>
      <w:r w:rsidRPr="00613175">
        <w:rPr>
          <w:b/>
          <w:noProof w:val="0"/>
        </w:rPr>
        <w:t>with</w:t>
      </w:r>
      <w:r w:rsidRPr="00613175">
        <w:rPr>
          <w:noProof w:val="0"/>
        </w:rPr>
        <w:t xml:space="preserve"> { Conference call going on }</w:t>
      </w:r>
    </w:p>
    <w:p w14:paraId="1E2EF11E"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9E4C0CD"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made to leave the call }</w:t>
      </w:r>
    </w:p>
    <w:p w14:paraId="27C53517"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BYE and processes notification for conf event if any }</w:t>
      </w:r>
    </w:p>
    <w:p w14:paraId="53928B2C" w14:textId="77777777" w:rsidR="00511062" w:rsidRPr="00613175" w:rsidRDefault="00511062" w:rsidP="00511062">
      <w:pPr>
        <w:pStyle w:val="PL"/>
        <w:rPr>
          <w:noProof w:val="0"/>
        </w:rPr>
      </w:pPr>
      <w:r w:rsidRPr="00613175">
        <w:rPr>
          <w:noProof w:val="0"/>
        </w:rPr>
        <w:t xml:space="preserve">            }</w:t>
      </w:r>
    </w:p>
    <w:p w14:paraId="37F1EC54"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57042815" w14:textId="77777777" w:rsidR="00511062" w:rsidRPr="00613175" w:rsidRDefault="00511062" w:rsidP="00511062">
      <w:pPr>
        <w:pStyle w:val="H6"/>
      </w:pPr>
      <w:r w:rsidRPr="00613175">
        <w:t>8.32.2</w:t>
      </w:r>
      <w:r w:rsidRPr="00613175">
        <w:tab/>
        <w:t>Conformance Requirements</w:t>
      </w:r>
    </w:p>
    <w:p w14:paraId="5582981A" w14:textId="77777777" w:rsidR="00511062" w:rsidRPr="00613175" w:rsidRDefault="00511062" w:rsidP="00511062">
      <w:r w:rsidRPr="00613175">
        <w:t>The conformance requirements covered in the present test case are, unless otherwise stated, Rel-15 requirements.</w:t>
      </w:r>
    </w:p>
    <w:p w14:paraId="0E11FB8F" w14:textId="77777777" w:rsidR="00511062" w:rsidRPr="00613175" w:rsidRDefault="00511062" w:rsidP="00511062">
      <w:pPr>
        <w:keepNext/>
      </w:pPr>
      <w:r w:rsidRPr="00613175">
        <w:t>[TS 24.147, clause 5.3.1.5.3]:</w:t>
      </w:r>
    </w:p>
    <w:p w14:paraId="62EC55D1" w14:textId="77777777" w:rsidR="00511062" w:rsidRPr="00613175" w:rsidRDefault="00511062" w:rsidP="00511062">
      <w:r w:rsidRPr="00613175">
        <w:t>Upon generating a REFER request in accordance with the procedures specified in 3GPP TS 24.229 [5], IETF RFC 3515 [17] as updated by IETF RFC 6665 [10] and IETF RFC 7647 [39] that is destined to the conference focus in order to invite another user to a specific conference, the conference participant shall:</w:t>
      </w:r>
    </w:p>
    <w:p w14:paraId="1FA52DF6" w14:textId="77777777" w:rsidR="00511062" w:rsidRPr="00613175" w:rsidRDefault="00511062" w:rsidP="00511062">
      <w:pPr>
        <w:pStyle w:val="B10"/>
      </w:pPr>
      <w:r w:rsidRPr="00613175">
        <w:t>1)</w:t>
      </w:r>
      <w:r w:rsidRPr="00613175">
        <w:tab/>
        <w:t>set the request URI of the REFER request to the conference URI to which the user is invited to;</w:t>
      </w:r>
    </w:p>
    <w:p w14:paraId="1EE0F396" w14:textId="77777777" w:rsidR="00511062" w:rsidRPr="00613175" w:rsidRDefault="00511062" w:rsidP="00511062">
      <w:pPr>
        <w:pStyle w:val="B10"/>
      </w:pPr>
      <w:r w:rsidRPr="00613175">
        <w:t>2)</w:t>
      </w:r>
      <w:r w:rsidRPr="00613175">
        <w:tab/>
        <w:t>set the Refer-To header of the REFER request to the SIP URI or tel URL of the user who is invited to the conference;</w:t>
      </w:r>
    </w:p>
    <w:p w14:paraId="36ED8454" w14:textId="77777777" w:rsidR="00511062" w:rsidRPr="00613175" w:rsidRDefault="00511062" w:rsidP="00511062">
      <w:pPr>
        <w:pStyle w:val="B10"/>
      </w:pPr>
      <w:r w:rsidRPr="00613175">
        <w:t>3)</w:t>
      </w:r>
      <w:r w:rsidRPr="00613175">
        <w:tab/>
        <w:t>either include the "method" URI parameter with the value "INVITE" or omit the "method" URI parameter in the Refer-To header; and</w:t>
      </w:r>
    </w:p>
    <w:p w14:paraId="50FA6541" w14:textId="77777777" w:rsidR="00511062" w:rsidRPr="00613175" w:rsidRDefault="00511062" w:rsidP="00511062">
      <w:pPr>
        <w:pStyle w:val="NO"/>
      </w:pPr>
      <w:r w:rsidRPr="00613175">
        <w:t>NOTE:</w:t>
      </w:r>
      <w:r w:rsidRPr="00613175">
        <w:tab/>
        <w:t>Other headers of the REFER request will be set in accordance with 3GPP TS 24.229 [5].</w:t>
      </w:r>
    </w:p>
    <w:p w14:paraId="310B472E" w14:textId="77777777" w:rsidR="00511062" w:rsidRPr="00613175" w:rsidRDefault="00511062" w:rsidP="00511062">
      <w:pPr>
        <w:pStyle w:val="B10"/>
      </w:pPr>
      <w:r w:rsidRPr="00613175">
        <w:t>4)</w:t>
      </w:r>
      <w:r w:rsidRPr="00613175">
        <w:tab/>
        <w:t>send the REFER request towards the conference focus that is hosting the conference.</w:t>
      </w:r>
    </w:p>
    <w:p w14:paraId="18B67E04" w14:textId="77777777" w:rsidR="00511062" w:rsidRPr="00613175" w:rsidRDefault="00511062" w:rsidP="00511062">
      <w:r w:rsidRPr="00613175">
        <w:t xml:space="preserve">The UE may additionally include the Referred-By header to the REFER request and set it to the URI of the conference participant that is sending the REFER request. </w:t>
      </w:r>
    </w:p>
    <w:p w14:paraId="2C0D0BD0" w14:textId="77777777" w:rsidR="00511062" w:rsidRPr="00613175" w:rsidRDefault="00511062" w:rsidP="00511062">
      <w:r w:rsidRPr="00613175">
        <w:t xml:space="preserve">In case of an active session the UE may additionally include the Replaces header in the header portion of the SIP URI of the Refer-to header field of the REFER request. If the user involved in the active session is identified by a tel URI, </w:t>
      </w:r>
      <w:r w:rsidRPr="00613175">
        <w:lastRenderedPageBreak/>
        <w:t>the UE shall convert the tel URI to an SIP URI as described in RFC 3261 [7] before including the Replaces header field. The included Replaces header field shall refer to the active dialog that is replaced by the ad-hoc conference. The Replaces header field shall comply with RFC 3891 [33].</w:t>
      </w:r>
    </w:p>
    <w:p w14:paraId="0B8AF26C" w14:textId="77777777" w:rsidR="00511062" w:rsidRPr="00613175" w:rsidRDefault="00511062" w:rsidP="00511062">
      <w:r w:rsidRPr="00613175">
        <w:t>Afterwards the UE shall treat incoming NOTIFY requests that are related to the previously sent REFER request in accordance with RFC 3515 [17] as updated by RFC 6665 [10] and may indicate the received information to the user.</w:t>
      </w:r>
    </w:p>
    <w:p w14:paraId="6C82D420" w14:textId="77777777" w:rsidR="00511062" w:rsidRPr="00613175" w:rsidRDefault="00511062" w:rsidP="00511062">
      <w:pPr>
        <w:pStyle w:val="H6"/>
      </w:pPr>
      <w:r w:rsidRPr="00613175">
        <w:t>8.32.3</w:t>
      </w:r>
      <w:r w:rsidRPr="00613175">
        <w:tab/>
        <w:t>Test description</w:t>
      </w:r>
    </w:p>
    <w:p w14:paraId="7210C6FC" w14:textId="77777777" w:rsidR="00511062" w:rsidRPr="00613175" w:rsidRDefault="00511062" w:rsidP="00511062">
      <w:pPr>
        <w:pStyle w:val="H6"/>
      </w:pPr>
      <w:r w:rsidRPr="00613175">
        <w:t>8.32.3.1</w:t>
      </w:r>
      <w:r w:rsidRPr="00613175">
        <w:tab/>
        <w:t>Pre-test conditions</w:t>
      </w:r>
    </w:p>
    <w:p w14:paraId="08AE9907" w14:textId="77777777" w:rsidR="00511062" w:rsidRPr="00613175" w:rsidRDefault="00511062" w:rsidP="00511062">
      <w:pPr>
        <w:pStyle w:val="H6"/>
      </w:pPr>
      <w:r w:rsidRPr="00613175">
        <w:t>System Simulator:</w:t>
      </w:r>
    </w:p>
    <w:p w14:paraId="2D314F2D" w14:textId="77777777" w:rsidR="00511062" w:rsidRPr="00613175" w:rsidRDefault="00511062" w:rsidP="00511062">
      <w:pPr>
        <w:pStyle w:val="B10"/>
      </w:pPr>
      <w:r w:rsidRPr="00613175">
        <w:t>-</w:t>
      </w:r>
      <w:r w:rsidRPr="00613175">
        <w:tab/>
        <w:t>1 NR Cell connected to 5GC, default parameters.</w:t>
      </w:r>
    </w:p>
    <w:p w14:paraId="57B73C93" w14:textId="77777777" w:rsidR="00511062" w:rsidRPr="00613175" w:rsidRDefault="00511062" w:rsidP="00511062">
      <w:pPr>
        <w:pStyle w:val="B10"/>
      </w:pPr>
      <w:r w:rsidRPr="00613175">
        <w:t>-</w:t>
      </w:r>
      <w:r w:rsidRPr="00613175">
        <w:tab/>
        <w:t>SS has performed AKAv1-MD5 authentication with the UE and accepted the registration.</w:t>
      </w:r>
    </w:p>
    <w:p w14:paraId="2B9BBB54" w14:textId="77777777" w:rsidR="00511062" w:rsidRPr="00613175" w:rsidRDefault="00511062" w:rsidP="00511062">
      <w:pPr>
        <w:pStyle w:val="H6"/>
      </w:pPr>
      <w:r w:rsidRPr="00613175">
        <w:t>UE:</w:t>
      </w:r>
    </w:p>
    <w:p w14:paraId="106E5CE3"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74EE1BFF" w14:textId="77777777" w:rsidR="00511062" w:rsidRPr="00613175" w:rsidRDefault="00511062" w:rsidP="00511062">
      <w:pPr>
        <w:pStyle w:val="B10"/>
        <w:rPr>
          <w:snapToGrid w:val="0"/>
        </w:rPr>
      </w:pPr>
      <w:r w:rsidRPr="00613175">
        <w:t>-</w:t>
      </w:r>
      <w:r w:rsidRPr="00613175">
        <w:tab/>
      </w:r>
      <w:r w:rsidRPr="00613175">
        <w:rPr>
          <w:snapToGrid w:val="0"/>
        </w:rPr>
        <w:t>UE is configured to register for IMS after switch on.</w:t>
      </w:r>
    </w:p>
    <w:p w14:paraId="6DB4F3EE" w14:textId="77777777" w:rsidR="00511062" w:rsidRPr="00613175" w:rsidRDefault="00511062" w:rsidP="00511062">
      <w:pPr>
        <w:pStyle w:val="H6"/>
      </w:pPr>
      <w:r w:rsidRPr="00613175">
        <w:t>Preamble:</w:t>
      </w:r>
    </w:p>
    <w:p w14:paraId="51FED9AF" w14:textId="77777777" w:rsidR="00511062" w:rsidRPr="00613175" w:rsidRDefault="00511062" w:rsidP="00511062">
      <w:pPr>
        <w:pStyle w:val="B10"/>
      </w:pPr>
      <w:r w:rsidRPr="00613175">
        <w:t>-</w:t>
      </w:r>
      <w:r w:rsidRPr="00613175">
        <w:tab/>
        <w:t>The UE is in test state 1N-A (TS 38.508-1) and registered to IMS.</w:t>
      </w:r>
    </w:p>
    <w:p w14:paraId="38F201E4" w14:textId="77777777" w:rsidR="00511062" w:rsidRPr="00613175" w:rsidRDefault="00511062" w:rsidP="00511062">
      <w:pPr>
        <w:pStyle w:val="H6"/>
        <w:rPr>
          <w:snapToGrid w:val="0"/>
        </w:rPr>
      </w:pPr>
      <w:r w:rsidRPr="00613175">
        <w:lastRenderedPageBreak/>
        <w:t>8.32.3.2</w:t>
      </w:r>
      <w:r w:rsidRPr="00613175">
        <w:tab/>
      </w:r>
      <w:r w:rsidRPr="00613175">
        <w:rPr>
          <w:snapToGrid w:val="0"/>
        </w:rPr>
        <w:t>Test procedure sequence</w:t>
      </w:r>
    </w:p>
    <w:p w14:paraId="373F5036" w14:textId="77777777" w:rsidR="00511062" w:rsidRPr="00613175" w:rsidRDefault="00511062" w:rsidP="00511062">
      <w:pPr>
        <w:pStyle w:val="TH"/>
        <w:rPr>
          <w:rFonts w:cs="Arial"/>
        </w:rPr>
      </w:pPr>
      <w:r w:rsidRPr="00613175">
        <w:rPr>
          <w:rFonts w:cs="Arial"/>
        </w:rPr>
        <w:t>Table 8.32.3.2-1: Main Behaviour</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
        <w:gridCol w:w="594"/>
        <w:gridCol w:w="113"/>
        <w:gridCol w:w="4985"/>
        <w:gridCol w:w="116"/>
        <w:gridCol w:w="593"/>
        <w:gridCol w:w="116"/>
        <w:gridCol w:w="1587"/>
        <w:gridCol w:w="116"/>
        <w:gridCol w:w="451"/>
        <w:gridCol w:w="116"/>
        <w:gridCol w:w="734"/>
        <w:gridCol w:w="116"/>
      </w:tblGrid>
      <w:tr w:rsidR="00511062" w:rsidRPr="00613175" w14:paraId="0C585DB3" w14:textId="77777777" w:rsidTr="00613175">
        <w:trPr>
          <w:gridAfter w:val="1"/>
          <w:wAfter w:w="113" w:type="dxa"/>
          <w:jc w:val="center"/>
        </w:trPr>
        <w:tc>
          <w:tcPr>
            <w:tcW w:w="707" w:type="dxa"/>
            <w:gridSpan w:val="2"/>
            <w:tcBorders>
              <w:bottom w:val="nil"/>
            </w:tcBorders>
          </w:tcPr>
          <w:p w14:paraId="12F4ECEE" w14:textId="77777777" w:rsidR="00511062" w:rsidRPr="00613175" w:rsidRDefault="00511062" w:rsidP="00C06FDE">
            <w:pPr>
              <w:pStyle w:val="TAH"/>
            </w:pPr>
            <w:r w:rsidRPr="00613175">
              <w:t>St</w:t>
            </w:r>
          </w:p>
        </w:tc>
        <w:tc>
          <w:tcPr>
            <w:tcW w:w="5100" w:type="dxa"/>
            <w:gridSpan w:val="2"/>
          </w:tcPr>
          <w:p w14:paraId="59321A9C" w14:textId="77777777" w:rsidR="00511062" w:rsidRPr="00613175" w:rsidRDefault="00511062" w:rsidP="00C06FDE">
            <w:pPr>
              <w:pStyle w:val="TAH"/>
            </w:pPr>
            <w:r w:rsidRPr="00613175">
              <w:t>Procedure</w:t>
            </w:r>
          </w:p>
        </w:tc>
        <w:tc>
          <w:tcPr>
            <w:tcW w:w="2412" w:type="dxa"/>
            <w:gridSpan w:val="4"/>
          </w:tcPr>
          <w:p w14:paraId="7233BCB1" w14:textId="77777777" w:rsidR="00511062" w:rsidRPr="00613175" w:rsidRDefault="00511062" w:rsidP="00C06FDE">
            <w:pPr>
              <w:pStyle w:val="TAH"/>
            </w:pPr>
            <w:r w:rsidRPr="00613175">
              <w:t>Message Sequence</w:t>
            </w:r>
          </w:p>
        </w:tc>
        <w:tc>
          <w:tcPr>
            <w:tcW w:w="567" w:type="dxa"/>
            <w:gridSpan w:val="2"/>
            <w:tcBorders>
              <w:bottom w:val="nil"/>
            </w:tcBorders>
          </w:tcPr>
          <w:p w14:paraId="45DAD354" w14:textId="77777777" w:rsidR="00511062" w:rsidRPr="00613175" w:rsidRDefault="00511062" w:rsidP="00C06FDE">
            <w:pPr>
              <w:pStyle w:val="TAH"/>
            </w:pPr>
            <w:r w:rsidRPr="00613175">
              <w:t>TP</w:t>
            </w:r>
          </w:p>
        </w:tc>
        <w:tc>
          <w:tcPr>
            <w:tcW w:w="850" w:type="dxa"/>
            <w:gridSpan w:val="2"/>
            <w:tcBorders>
              <w:bottom w:val="nil"/>
            </w:tcBorders>
          </w:tcPr>
          <w:p w14:paraId="76EA0F42" w14:textId="77777777" w:rsidR="00511062" w:rsidRPr="00613175" w:rsidRDefault="00511062" w:rsidP="00C06FDE">
            <w:pPr>
              <w:pStyle w:val="TAH"/>
            </w:pPr>
            <w:r w:rsidRPr="00613175">
              <w:t>Verdict</w:t>
            </w:r>
          </w:p>
        </w:tc>
      </w:tr>
      <w:tr w:rsidR="00511062" w:rsidRPr="00613175" w14:paraId="0D93CACD" w14:textId="77777777" w:rsidTr="00613175">
        <w:trPr>
          <w:gridAfter w:val="1"/>
          <w:wAfter w:w="113" w:type="dxa"/>
          <w:jc w:val="center"/>
        </w:trPr>
        <w:tc>
          <w:tcPr>
            <w:tcW w:w="707" w:type="dxa"/>
            <w:gridSpan w:val="2"/>
            <w:tcBorders>
              <w:top w:val="nil"/>
            </w:tcBorders>
          </w:tcPr>
          <w:p w14:paraId="350F6648" w14:textId="77777777" w:rsidR="00511062" w:rsidRPr="00613175" w:rsidRDefault="00511062" w:rsidP="00C06FDE">
            <w:pPr>
              <w:pStyle w:val="TAH"/>
            </w:pPr>
          </w:p>
        </w:tc>
        <w:tc>
          <w:tcPr>
            <w:tcW w:w="5100" w:type="dxa"/>
            <w:gridSpan w:val="2"/>
          </w:tcPr>
          <w:p w14:paraId="2AD3B239" w14:textId="77777777" w:rsidR="00511062" w:rsidRPr="00613175" w:rsidRDefault="00511062" w:rsidP="00C06FDE">
            <w:pPr>
              <w:pStyle w:val="TAL"/>
            </w:pPr>
          </w:p>
        </w:tc>
        <w:tc>
          <w:tcPr>
            <w:tcW w:w="709" w:type="dxa"/>
            <w:gridSpan w:val="2"/>
          </w:tcPr>
          <w:p w14:paraId="1668F4EC" w14:textId="77777777" w:rsidR="00511062" w:rsidRPr="00613175" w:rsidRDefault="00511062" w:rsidP="00C06FDE">
            <w:pPr>
              <w:pStyle w:val="TAH"/>
            </w:pPr>
            <w:r w:rsidRPr="00613175">
              <w:t>U - S</w:t>
            </w:r>
          </w:p>
        </w:tc>
        <w:tc>
          <w:tcPr>
            <w:tcW w:w="1703" w:type="dxa"/>
            <w:gridSpan w:val="2"/>
          </w:tcPr>
          <w:p w14:paraId="5388CEC3" w14:textId="77777777" w:rsidR="00511062" w:rsidRPr="00613175" w:rsidRDefault="00511062" w:rsidP="00C06FDE">
            <w:pPr>
              <w:pStyle w:val="TAH"/>
            </w:pPr>
            <w:r w:rsidRPr="00613175">
              <w:t>Message</w:t>
            </w:r>
          </w:p>
        </w:tc>
        <w:tc>
          <w:tcPr>
            <w:tcW w:w="567" w:type="dxa"/>
            <w:gridSpan w:val="2"/>
            <w:tcBorders>
              <w:top w:val="nil"/>
            </w:tcBorders>
          </w:tcPr>
          <w:p w14:paraId="4270DE30" w14:textId="77777777" w:rsidR="00511062" w:rsidRPr="00613175" w:rsidRDefault="00511062" w:rsidP="00C06FDE">
            <w:pPr>
              <w:pStyle w:val="TAH"/>
            </w:pPr>
          </w:p>
        </w:tc>
        <w:tc>
          <w:tcPr>
            <w:tcW w:w="850" w:type="dxa"/>
            <w:gridSpan w:val="2"/>
            <w:tcBorders>
              <w:top w:val="nil"/>
            </w:tcBorders>
          </w:tcPr>
          <w:p w14:paraId="7F08BEFC" w14:textId="77777777" w:rsidR="00511062" w:rsidRPr="00613175" w:rsidRDefault="00511062" w:rsidP="00C06FDE">
            <w:pPr>
              <w:pStyle w:val="TAH"/>
            </w:pPr>
          </w:p>
        </w:tc>
      </w:tr>
      <w:tr w:rsidR="00511062" w:rsidRPr="00613175" w14:paraId="24CF0304" w14:textId="77777777" w:rsidTr="00613175">
        <w:trPr>
          <w:gridAfter w:val="1"/>
          <w:wAfter w:w="113" w:type="dxa"/>
          <w:jc w:val="center"/>
        </w:trPr>
        <w:tc>
          <w:tcPr>
            <w:tcW w:w="707" w:type="dxa"/>
            <w:gridSpan w:val="2"/>
            <w:tcBorders>
              <w:top w:val="nil"/>
            </w:tcBorders>
          </w:tcPr>
          <w:p w14:paraId="79D7DAAF" w14:textId="77777777" w:rsidR="00511062" w:rsidRPr="00613175" w:rsidRDefault="00511062" w:rsidP="00C06FDE">
            <w:pPr>
              <w:pStyle w:val="TAC"/>
              <w:rPr>
                <w:lang w:eastAsia="zh-CN"/>
              </w:rPr>
            </w:pPr>
            <w:r w:rsidRPr="00613175">
              <w:rPr>
                <w:lang w:eastAsia="zh-CN"/>
              </w:rPr>
              <w:t>1</w:t>
            </w:r>
          </w:p>
        </w:tc>
        <w:tc>
          <w:tcPr>
            <w:tcW w:w="5100" w:type="dxa"/>
            <w:gridSpan w:val="2"/>
          </w:tcPr>
          <w:p w14:paraId="68ED5EF6" w14:textId="77777777" w:rsidR="00511062" w:rsidRPr="00613175" w:rsidRDefault="00511062" w:rsidP="00C06FDE">
            <w:pPr>
              <w:pStyle w:val="TAL"/>
            </w:pPr>
            <w:r w:rsidRPr="00613175">
              <w:t>The UE is made to attempt an IMS Conference call</w:t>
            </w:r>
          </w:p>
        </w:tc>
        <w:tc>
          <w:tcPr>
            <w:tcW w:w="709" w:type="dxa"/>
            <w:gridSpan w:val="2"/>
            <w:vAlign w:val="center"/>
          </w:tcPr>
          <w:p w14:paraId="7560F914" w14:textId="77777777" w:rsidR="00511062" w:rsidRPr="00613175" w:rsidRDefault="00511062" w:rsidP="00C06FDE">
            <w:pPr>
              <w:pStyle w:val="TAC"/>
              <w:rPr>
                <w:lang w:eastAsia="zh-CN"/>
              </w:rPr>
            </w:pPr>
            <w:r w:rsidRPr="00613175">
              <w:rPr>
                <w:lang w:eastAsia="zh-CN"/>
              </w:rPr>
              <w:t>-</w:t>
            </w:r>
          </w:p>
        </w:tc>
        <w:tc>
          <w:tcPr>
            <w:tcW w:w="1703" w:type="dxa"/>
            <w:gridSpan w:val="2"/>
            <w:vAlign w:val="center"/>
          </w:tcPr>
          <w:p w14:paraId="24405BD2" w14:textId="77777777" w:rsidR="00511062" w:rsidRPr="00613175" w:rsidRDefault="00511062" w:rsidP="00C06FDE">
            <w:pPr>
              <w:pStyle w:val="TAL"/>
            </w:pPr>
            <w:r w:rsidRPr="00613175">
              <w:rPr>
                <w:lang w:eastAsia="zh-CN"/>
              </w:rPr>
              <w:t>-</w:t>
            </w:r>
          </w:p>
        </w:tc>
        <w:tc>
          <w:tcPr>
            <w:tcW w:w="567" w:type="dxa"/>
            <w:gridSpan w:val="2"/>
            <w:tcBorders>
              <w:top w:val="nil"/>
            </w:tcBorders>
            <w:vAlign w:val="center"/>
          </w:tcPr>
          <w:p w14:paraId="540F3BF6" w14:textId="77777777" w:rsidR="00511062" w:rsidRPr="00613175" w:rsidRDefault="00511062" w:rsidP="00C06FDE">
            <w:pPr>
              <w:pStyle w:val="TAC"/>
              <w:rPr>
                <w:lang w:eastAsia="zh-CN"/>
              </w:rPr>
            </w:pPr>
            <w:r w:rsidRPr="00613175">
              <w:rPr>
                <w:lang w:eastAsia="zh-CN"/>
              </w:rPr>
              <w:t>-</w:t>
            </w:r>
          </w:p>
        </w:tc>
        <w:tc>
          <w:tcPr>
            <w:tcW w:w="850" w:type="dxa"/>
            <w:gridSpan w:val="2"/>
            <w:tcBorders>
              <w:top w:val="nil"/>
            </w:tcBorders>
            <w:vAlign w:val="center"/>
          </w:tcPr>
          <w:p w14:paraId="677C40CE" w14:textId="77777777" w:rsidR="00511062" w:rsidRPr="00613175" w:rsidRDefault="00511062" w:rsidP="00C06FDE">
            <w:pPr>
              <w:pStyle w:val="TAC"/>
              <w:rPr>
                <w:lang w:eastAsia="zh-CN"/>
              </w:rPr>
            </w:pPr>
            <w:r w:rsidRPr="00613175">
              <w:rPr>
                <w:lang w:eastAsia="zh-CN"/>
              </w:rPr>
              <w:t>-</w:t>
            </w:r>
          </w:p>
        </w:tc>
      </w:tr>
      <w:tr w:rsidR="00511062" w:rsidRPr="00613175" w14:paraId="3F9B2DFC" w14:textId="77777777" w:rsidTr="00613175">
        <w:trPr>
          <w:gridAfter w:val="1"/>
          <w:wAfter w:w="113" w:type="dxa"/>
          <w:jc w:val="center"/>
        </w:trPr>
        <w:tc>
          <w:tcPr>
            <w:tcW w:w="707" w:type="dxa"/>
            <w:gridSpan w:val="2"/>
            <w:tcBorders>
              <w:top w:val="nil"/>
            </w:tcBorders>
          </w:tcPr>
          <w:p w14:paraId="34B384AC" w14:textId="77777777" w:rsidR="00511062" w:rsidRPr="00613175" w:rsidRDefault="00511062" w:rsidP="00C06FDE">
            <w:pPr>
              <w:pStyle w:val="TAC"/>
              <w:rPr>
                <w:lang w:eastAsia="zh-CN"/>
              </w:rPr>
            </w:pPr>
            <w:r w:rsidRPr="00613175">
              <w:rPr>
                <w:lang w:eastAsia="zh-CN"/>
              </w:rPr>
              <w:t>2</w:t>
            </w:r>
          </w:p>
        </w:tc>
        <w:tc>
          <w:tcPr>
            <w:tcW w:w="5100" w:type="dxa"/>
            <w:gridSpan w:val="2"/>
          </w:tcPr>
          <w:p w14:paraId="4FD2C5EA" w14:textId="77777777" w:rsidR="00511062" w:rsidRPr="00613175" w:rsidRDefault="00511062" w:rsidP="00C06FDE">
            <w:pPr>
              <w:pStyle w:val="TAL"/>
            </w:pPr>
            <w:r w:rsidRPr="00613175">
              <w:t>Check: Does the UE send INVITE with the first SDP offer?</w:t>
            </w:r>
          </w:p>
          <w:p w14:paraId="65F59A9E" w14:textId="495279F3" w:rsidR="008C3B4F" w:rsidRPr="00613175" w:rsidRDefault="008C3B4F" w:rsidP="00C06FDE">
            <w:pPr>
              <w:pStyle w:val="TAL"/>
            </w:pPr>
            <w:r w:rsidRPr="00613175">
              <w:t>(Step 1 of annex A.19)</w:t>
            </w:r>
          </w:p>
        </w:tc>
        <w:tc>
          <w:tcPr>
            <w:tcW w:w="709" w:type="dxa"/>
            <w:gridSpan w:val="2"/>
            <w:vAlign w:val="center"/>
          </w:tcPr>
          <w:p w14:paraId="1A397AF7" w14:textId="77777777" w:rsidR="00511062" w:rsidRPr="00613175" w:rsidRDefault="00511062" w:rsidP="00C06FDE">
            <w:pPr>
              <w:pStyle w:val="TAC"/>
              <w:rPr>
                <w:lang w:eastAsia="zh-CN"/>
              </w:rPr>
            </w:pPr>
            <w:r w:rsidRPr="00613175">
              <w:rPr>
                <w:lang w:eastAsia="zh-CN"/>
              </w:rPr>
              <w:t>--&gt;</w:t>
            </w:r>
          </w:p>
        </w:tc>
        <w:tc>
          <w:tcPr>
            <w:tcW w:w="1703" w:type="dxa"/>
            <w:gridSpan w:val="2"/>
            <w:vAlign w:val="center"/>
          </w:tcPr>
          <w:p w14:paraId="2A2F07DC" w14:textId="77777777" w:rsidR="00511062" w:rsidRPr="00613175" w:rsidRDefault="00511062" w:rsidP="00C06FDE">
            <w:pPr>
              <w:pStyle w:val="TAL"/>
            </w:pPr>
            <w:r w:rsidRPr="00613175">
              <w:rPr>
                <w:lang w:eastAsia="zh-CN"/>
              </w:rPr>
              <w:t>INVITE</w:t>
            </w:r>
          </w:p>
        </w:tc>
        <w:tc>
          <w:tcPr>
            <w:tcW w:w="567" w:type="dxa"/>
            <w:gridSpan w:val="2"/>
            <w:tcBorders>
              <w:top w:val="nil"/>
            </w:tcBorders>
            <w:vAlign w:val="center"/>
          </w:tcPr>
          <w:p w14:paraId="694D4A40" w14:textId="77777777" w:rsidR="00511062" w:rsidRPr="00613175" w:rsidRDefault="00511062" w:rsidP="00C06FDE">
            <w:pPr>
              <w:pStyle w:val="TAC"/>
              <w:rPr>
                <w:lang w:eastAsia="zh-CN"/>
              </w:rPr>
            </w:pPr>
            <w:r w:rsidRPr="00613175">
              <w:rPr>
                <w:lang w:eastAsia="zh-CN"/>
              </w:rPr>
              <w:t>1</w:t>
            </w:r>
          </w:p>
        </w:tc>
        <w:tc>
          <w:tcPr>
            <w:tcW w:w="850" w:type="dxa"/>
            <w:gridSpan w:val="2"/>
            <w:tcBorders>
              <w:top w:val="nil"/>
            </w:tcBorders>
            <w:vAlign w:val="center"/>
          </w:tcPr>
          <w:p w14:paraId="55267674" w14:textId="77777777" w:rsidR="00511062" w:rsidRPr="00613175" w:rsidRDefault="00511062" w:rsidP="00C06FDE">
            <w:pPr>
              <w:pStyle w:val="TAC"/>
              <w:rPr>
                <w:lang w:eastAsia="zh-CN"/>
              </w:rPr>
            </w:pPr>
            <w:r w:rsidRPr="00613175">
              <w:rPr>
                <w:lang w:eastAsia="zh-CN"/>
              </w:rPr>
              <w:t>P</w:t>
            </w:r>
          </w:p>
        </w:tc>
      </w:tr>
      <w:tr w:rsidR="00511062" w:rsidRPr="00613175" w14:paraId="68871E76" w14:textId="77777777" w:rsidTr="00613175">
        <w:trPr>
          <w:gridAfter w:val="1"/>
          <w:wAfter w:w="113" w:type="dxa"/>
          <w:jc w:val="center"/>
        </w:trPr>
        <w:tc>
          <w:tcPr>
            <w:tcW w:w="707" w:type="dxa"/>
            <w:gridSpan w:val="2"/>
            <w:tcBorders>
              <w:top w:val="nil"/>
            </w:tcBorders>
          </w:tcPr>
          <w:p w14:paraId="3F400153" w14:textId="38F5B31A" w:rsidR="00511062" w:rsidRPr="00613175" w:rsidRDefault="00511062" w:rsidP="00C06FDE">
            <w:pPr>
              <w:pStyle w:val="TAC"/>
              <w:rPr>
                <w:lang w:eastAsia="zh-CN"/>
              </w:rPr>
            </w:pPr>
            <w:r w:rsidRPr="00613175">
              <w:rPr>
                <w:lang w:eastAsia="zh-CN"/>
              </w:rPr>
              <w:t>3-</w:t>
            </w:r>
            <w:r w:rsidR="008C3B4F" w:rsidRPr="00613175">
              <w:rPr>
                <w:lang w:eastAsia="zh-CN"/>
              </w:rPr>
              <w:t>10</w:t>
            </w:r>
          </w:p>
        </w:tc>
        <w:tc>
          <w:tcPr>
            <w:tcW w:w="5100" w:type="dxa"/>
            <w:gridSpan w:val="2"/>
          </w:tcPr>
          <w:p w14:paraId="52AF7FF8" w14:textId="77777777" w:rsidR="008C3B4F" w:rsidRPr="00613175" w:rsidRDefault="008C3B4F" w:rsidP="008C3B4F">
            <w:pPr>
              <w:pStyle w:val="TAL"/>
              <w:rPr>
                <w:lang w:eastAsia="zh-CN"/>
              </w:rPr>
            </w:pPr>
            <w:r w:rsidRPr="00613175">
              <w:rPr>
                <w:lang w:eastAsia="zh-CN"/>
              </w:rPr>
              <w:t xml:space="preserve">UE and SS continue the procedures of conference call. </w:t>
            </w:r>
          </w:p>
          <w:p w14:paraId="157FB2C2" w14:textId="141F7828" w:rsidR="00511062" w:rsidRPr="00613175" w:rsidRDefault="008C3B4F" w:rsidP="008C3B4F">
            <w:pPr>
              <w:pStyle w:val="TAL"/>
              <w:rPr>
                <w:lang w:eastAsia="zh-CN"/>
              </w:rPr>
            </w:pPr>
            <w:r w:rsidRPr="00613175">
              <w:rPr>
                <w:lang w:eastAsia="zh-CN"/>
              </w:rPr>
              <w:t xml:space="preserve">(Steps 2-9 of annex A.19) </w:t>
            </w:r>
          </w:p>
        </w:tc>
        <w:tc>
          <w:tcPr>
            <w:tcW w:w="709" w:type="dxa"/>
            <w:gridSpan w:val="2"/>
            <w:vAlign w:val="center"/>
          </w:tcPr>
          <w:p w14:paraId="5EF97BA4" w14:textId="77777777" w:rsidR="00511062" w:rsidRPr="00613175" w:rsidRDefault="00511062" w:rsidP="00C06FDE">
            <w:pPr>
              <w:pStyle w:val="TAC"/>
              <w:rPr>
                <w:lang w:eastAsia="zh-CN"/>
              </w:rPr>
            </w:pPr>
            <w:r w:rsidRPr="00613175">
              <w:rPr>
                <w:lang w:eastAsia="zh-CN"/>
              </w:rPr>
              <w:t>-</w:t>
            </w:r>
          </w:p>
        </w:tc>
        <w:tc>
          <w:tcPr>
            <w:tcW w:w="1703" w:type="dxa"/>
            <w:gridSpan w:val="2"/>
            <w:vAlign w:val="center"/>
          </w:tcPr>
          <w:p w14:paraId="24092124" w14:textId="77777777" w:rsidR="00511062" w:rsidRPr="00613175" w:rsidRDefault="00511062" w:rsidP="00C06FDE">
            <w:pPr>
              <w:pStyle w:val="TAL"/>
            </w:pPr>
            <w:r w:rsidRPr="00613175">
              <w:rPr>
                <w:lang w:eastAsia="zh-CN"/>
              </w:rPr>
              <w:t>-</w:t>
            </w:r>
          </w:p>
        </w:tc>
        <w:tc>
          <w:tcPr>
            <w:tcW w:w="567" w:type="dxa"/>
            <w:gridSpan w:val="2"/>
            <w:tcBorders>
              <w:top w:val="nil"/>
            </w:tcBorders>
            <w:vAlign w:val="center"/>
          </w:tcPr>
          <w:p w14:paraId="0D491E66" w14:textId="77777777" w:rsidR="00511062" w:rsidRPr="00613175" w:rsidRDefault="00511062" w:rsidP="00C06FDE">
            <w:pPr>
              <w:pStyle w:val="TAC"/>
              <w:rPr>
                <w:lang w:eastAsia="zh-CN"/>
              </w:rPr>
            </w:pPr>
            <w:r w:rsidRPr="00613175">
              <w:rPr>
                <w:lang w:eastAsia="zh-CN"/>
              </w:rPr>
              <w:t>-</w:t>
            </w:r>
          </w:p>
        </w:tc>
        <w:tc>
          <w:tcPr>
            <w:tcW w:w="850" w:type="dxa"/>
            <w:gridSpan w:val="2"/>
            <w:tcBorders>
              <w:top w:val="nil"/>
            </w:tcBorders>
            <w:vAlign w:val="center"/>
          </w:tcPr>
          <w:p w14:paraId="491FEAFF" w14:textId="77777777" w:rsidR="00511062" w:rsidRPr="00613175" w:rsidRDefault="00511062" w:rsidP="00C06FDE">
            <w:pPr>
              <w:pStyle w:val="TAC"/>
              <w:rPr>
                <w:lang w:eastAsia="zh-CN"/>
              </w:rPr>
            </w:pPr>
            <w:r w:rsidRPr="00613175">
              <w:rPr>
                <w:lang w:eastAsia="zh-CN"/>
              </w:rPr>
              <w:t>-</w:t>
            </w:r>
          </w:p>
        </w:tc>
      </w:tr>
      <w:tr w:rsidR="00511062" w:rsidRPr="00613175" w14:paraId="3F04B3FF" w14:textId="77777777" w:rsidTr="00613175">
        <w:trPr>
          <w:gridAfter w:val="1"/>
          <w:wAfter w:w="113" w:type="dxa"/>
          <w:jc w:val="center"/>
        </w:trPr>
        <w:tc>
          <w:tcPr>
            <w:tcW w:w="707" w:type="dxa"/>
            <w:gridSpan w:val="2"/>
            <w:tcBorders>
              <w:top w:val="nil"/>
            </w:tcBorders>
          </w:tcPr>
          <w:p w14:paraId="24303A9C" w14:textId="165150FA" w:rsidR="00511062" w:rsidRPr="00613175" w:rsidRDefault="00511062" w:rsidP="00C06FDE">
            <w:pPr>
              <w:pStyle w:val="TAC"/>
              <w:rPr>
                <w:lang w:eastAsia="zh-CN"/>
              </w:rPr>
            </w:pPr>
          </w:p>
        </w:tc>
        <w:tc>
          <w:tcPr>
            <w:tcW w:w="5100" w:type="dxa"/>
            <w:gridSpan w:val="2"/>
          </w:tcPr>
          <w:p w14:paraId="6945264C" w14:textId="77777777" w:rsidR="00511062" w:rsidRPr="00613175" w:rsidRDefault="00511062" w:rsidP="00C06FDE">
            <w:pPr>
              <w:pStyle w:val="TAL"/>
            </w:pPr>
            <w:r w:rsidRPr="00613175">
              <w:rPr>
                <w:rFonts w:eastAsia="MS Gothic"/>
              </w:rPr>
              <w:t>EXCEPTION: steps 11 – 14 describe optional behaviour depending on UE configuration. The SS shall wait up to 3s for the SUBSCRIBE of step 11</w:t>
            </w:r>
          </w:p>
        </w:tc>
        <w:tc>
          <w:tcPr>
            <w:tcW w:w="709" w:type="dxa"/>
            <w:gridSpan w:val="2"/>
            <w:vAlign w:val="center"/>
          </w:tcPr>
          <w:p w14:paraId="1CDB1138" w14:textId="77777777" w:rsidR="00511062" w:rsidRPr="00613175" w:rsidRDefault="00511062" w:rsidP="00C06FDE">
            <w:pPr>
              <w:pStyle w:val="TAC"/>
              <w:rPr>
                <w:lang w:eastAsia="zh-CN"/>
              </w:rPr>
            </w:pPr>
            <w:r w:rsidRPr="00613175">
              <w:rPr>
                <w:lang w:eastAsia="zh-CN"/>
              </w:rPr>
              <w:t>-</w:t>
            </w:r>
          </w:p>
        </w:tc>
        <w:tc>
          <w:tcPr>
            <w:tcW w:w="1703" w:type="dxa"/>
            <w:gridSpan w:val="2"/>
            <w:vAlign w:val="center"/>
          </w:tcPr>
          <w:p w14:paraId="1B30627E" w14:textId="77777777" w:rsidR="00511062" w:rsidRPr="00613175" w:rsidRDefault="00511062" w:rsidP="00C06FDE">
            <w:pPr>
              <w:pStyle w:val="TAL"/>
            </w:pPr>
            <w:r w:rsidRPr="00613175">
              <w:rPr>
                <w:lang w:eastAsia="zh-CN"/>
              </w:rPr>
              <w:t>-</w:t>
            </w:r>
          </w:p>
        </w:tc>
        <w:tc>
          <w:tcPr>
            <w:tcW w:w="567" w:type="dxa"/>
            <w:gridSpan w:val="2"/>
            <w:tcBorders>
              <w:top w:val="nil"/>
            </w:tcBorders>
            <w:vAlign w:val="center"/>
          </w:tcPr>
          <w:p w14:paraId="2A3F4AC0" w14:textId="77777777" w:rsidR="00511062" w:rsidRPr="00613175" w:rsidRDefault="00511062" w:rsidP="00C06FDE">
            <w:pPr>
              <w:pStyle w:val="TAC"/>
            </w:pPr>
            <w:r w:rsidRPr="00613175">
              <w:rPr>
                <w:lang w:eastAsia="zh-CN"/>
              </w:rPr>
              <w:t>-</w:t>
            </w:r>
          </w:p>
        </w:tc>
        <w:tc>
          <w:tcPr>
            <w:tcW w:w="850" w:type="dxa"/>
            <w:gridSpan w:val="2"/>
            <w:tcBorders>
              <w:top w:val="nil"/>
            </w:tcBorders>
            <w:vAlign w:val="center"/>
          </w:tcPr>
          <w:p w14:paraId="59236C75" w14:textId="77777777" w:rsidR="00511062" w:rsidRPr="00613175" w:rsidRDefault="00511062" w:rsidP="00C06FDE">
            <w:pPr>
              <w:pStyle w:val="TAC"/>
            </w:pPr>
            <w:r w:rsidRPr="00613175">
              <w:rPr>
                <w:lang w:eastAsia="zh-CN"/>
              </w:rPr>
              <w:t>-</w:t>
            </w:r>
          </w:p>
        </w:tc>
      </w:tr>
      <w:tr w:rsidR="008C3B4F" w:rsidRPr="00613175" w14:paraId="452132BA" w14:textId="77777777" w:rsidTr="00613175">
        <w:trPr>
          <w:gridBefore w:val="1"/>
          <w:wBefore w:w="113" w:type="dxa"/>
          <w:jc w:val="center"/>
        </w:trPr>
        <w:tc>
          <w:tcPr>
            <w:tcW w:w="707" w:type="dxa"/>
            <w:gridSpan w:val="2"/>
            <w:tcBorders>
              <w:top w:val="nil"/>
            </w:tcBorders>
          </w:tcPr>
          <w:p w14:paraId="38AB4E5B" w14:textId="77777777" w:rsidR="008C3B4F" w:rsidRPr="00613175" w:rsidDel="00773548" w:rsidRDefault="008C3B4F" w:rsidP="00060934">
            <w:pPr>
              <w:pStyle w:val="TAC"/>
              <w:rPr>
                <w:lang w:eastAsia="zh-CN"/>
              </w:rPr>
            </w:pPr>
            <w:r w:rsidRPr="00613175">
              <w:rPr>
                <w:lang w:eastAsia="zh-CN"/>
              </w:rPr>
              <w:t>11-14</w:t>
            </w:r>
          </w:p>
        </w:tc>
        <w:tc>
          <w:tcPr>
            <w:tcW w:w="5100" w:type="dxa"/>
            <w:gridSpan w:val="2"/>
          </w:tcPr>
          <w:p w14:paraId="1EE9CC15" w14:textId="77777777" w:rsidR="008C3B4F" w:rsidRPr="00613175" w:rsidRDefault="008C3B4F" w:rsidP="00060934">
            <w:pPr>
              <w:pStyle w:val="TAL"/>
              <w:rPr>
                <w:lang w:eastAsia="zh-CN"/>
              </w:rPr>
            </w:pPr>
            <w:r w:rsidRPr="00613175">
              <w:rPr>
                <w:lang w:eastAsia="zh-CN"/>
              </w:rPr>
              <w:t>The UE subscribes the conference event; the SS responds and sends the initial state of the conference event.</w:t>
            </w:r>
          </w:p>
          <w:p w14:paraId="0A46FF00" w14:textId="77777777" w:rsidR="008C3B4F" w:rsidRPr="00613175" w:rsidRDefault="008C3B4F" w:rsidP="00060934">
            <w:pPr>
              <w:pStyle w:val="TAL"/>
              <w:rPr>
                <w:rFonts w:eastAsia="MS Gothic"/>
              </w:rPr>
            </w:pPr>
            <w:r w:rsidRPr="00613175">
              <w:rPr>
                <w:lang w:eastAsia="zh-CN"/>
              </w:rPr>
              <w:t>(Steps 10-13 of annex A.19)</w:t>
            </w:r>
          </w:p>
        </w:tc>
        <w:tc>
          <w:tcPr>
            <w:tcW w:w="709" w:type="dxa"/>
            <w:gridSpan w:val="2"/>
          </w:tcPr>
          <w:p w14:paraId="60B14D68" w14:textId="77777777" w:rsidR="008C3B4F" w:rsidRPr="00613175" w:rsidRDefault="008C3B4F" w:rsidP="00060934">
            <w:pPr>
              <w:pStyle w:val="TAC"/>
              <w:rPr>
                <w:lang w:eastAsia="zh-CN"/>
              </w:rPr>
            </w:pPr>
            <w:r w:rsidRPr="00613175">
              <w:rPr>
                <w:lang w:eastAsia="zh-CN"/>
              </w:rPr>
              <w:t>-</w:t>
            </w:r>
          </w:p>
        </w:tc>
        <w:tc>
          <w:tcPr>
            <w:tcW w:w="1703" w:type="dxa"/>
            <w:gridSpan w:val="2"/>
          </w:tcPr>
          <w:p w14:paraId="0CF387A5" w14:textId="77777777" w:rsidR="008C3B4F" w:rsidRPr="00613175" w:rsidRDefault="008C3B4F" w:rsidP="00060934">
            <w:pPr>
              <w:pStyle w:val="TAL"/>
              <w:rPr>
                <w:lang w:eastAsia="zh-CN"/>
              </w:rPr>
            </w:pPr>
            <w:r w:rsidRPr="00613175">
              <w:rPr>
                <w:lang w:eastAsia="zh-CN"/>
              </w:rPr>
              <w:t>-</w:t>
            </w:r>
          </w:p>
        </w:tc>
        <w:tc>
          <w:tcPr>
            <w:tcW w:w="567" w:type="dxa"/>
            <w:gridSpan w:val="2"/>
            <w:tcBorders>
              <w:top w:val="nil"/>
            </w:tcBorders>
          </w:tcPr>
          <w:p w14:paraId="75A777E4" w14:textId="77777777" w:rsidR="008C3B4F" w:rsidRPr="00613175" w:rsidRDefault="008C3B4F" w:rsidP="00060934">
            <w:pPr>
              <w:pStyle w:val="TAC"/>
              <w:rPr>
                <w:lang w:eastAsia="zh-CN"/>
              </w:rPr>
            </w:pPr>
            <w:r w:rsidRPr="00613175">
              <w:rPr>
                <w:lang w:eastAsia="zh-CN"/>
              </w:rPr>
              <w:t>-</w:t>
            </w:r>
          </w:p>
        </w:tc>
        <w:tc>
          <w:tcPr>
            <w:tcW w:w="850" w:type="dxa"/>
            <w:gridSpan w:val="2"/>
            <w:tcBorders>
              <w:top w:val="nil"/>
            </w:tcBorders>
          </w:tcPr>
          <w:p w14:paraId="34AF5373" w14:textId="77777777" w:rsidR="008C3B4F" w:rsidRPr="00613175" w:rsidRDefault="008C3B4F" w:rsidP="00060934">
            <w:pPr>
              <w:pStyle w:val="TAC"/>
              <w:rPr>
                <w:lang w:eastAsia="zh-CN"/>
              </w:rPr>
            </w:pPr>
            <w:r w:rsidRPr="00613175">
              <w:rPr>
                <w:lang w:eastAsia="zh-CN"/>
              </w:rPr>
              <w:t>-</w:t>
            </w:r>
          </w:p>
        </w:tc>
      </w:tr>
      <w:tr w:rsidR="00511062" w:rsidRPr="00613175" w14:paraId="104EE84E" w14:textId="77777777" w:rsidTr="00613175">
        <w:trPr>
          <w:gridAfter w:val="1"/>
          <w:wAfter w:w="113" w:type="dxa"/>
          <w:jc w:val="center"/>
        </w:trPr>
        <w:tc>
          <w:tcPr>
            <w:tcW w:w="707" w:type="dxa"/>
            <w:gridSpan w:val="2"/>
          </w:tcPr>
          <w:p w14:paraId="7062551E" w14:textId="77777777" w:rsidR="00511062" w:rsidRPr="00613175" w:rsidRDefault="00511062" w:rsidP="00C06FDE">
            <w:pPr>
              <w:pStyle w:val="TAC"/>
              <w:rPr>
                <w:lang w:eastAsia="zh-CN"/>
              </w:rPr>
            </w:pPr>
            <w:r w:rsidRPr="00613175">
              <w:rPr>
                <w:lang w:eastAsia="zh-CN"/>
              </w:rPr>
              <w:t>14</w:t>
            </w:r>
          </w:p>
        </w:tc>
        <w:tc>
          <w:tcPr>
            <w:tcW w:w="5100" w:type="dxa"/>
            <w:gridSpan w:val="2"/>
          </w:tcPr>
          <w:p w14:paraId="076859D0" w14:textId="77777777" w:rsidR="00511062" w:rsidRPr="00613175" w:rsidRDefault="00511062" w:rsidP="00C06FDE">
            <w:pPr>
              <w:pStyle w:val="TAL"/>
              <w:rPr>
                <w:rFonts w:eastAsia="MS Gothic"/>
              </w:rPr>
            </w:pPr>
            <w:r w:rsidRPr="00613175">
              <w:rPr>
                <w:rFonts w:eastAsia="MS Gothic"/>
              </w:rPr>
              <w:t>The UE is made to invite another user to the conference</w:t>
            </w:r>
          </w:p>
        </w:tc>
        <w:tc>
          <w:tcPr>
            <w:tcW w:w="709" w:type="dxa"/>
            <w:gridSpan w:val="2"/>
            <w:vAlign w:val="center"/>
          </w:tcPr>
          <w:p w14:paraId="494A220E" w14:textId="77777777" w:rsidR="00511062" w:rsidRPr="00613175" w:rsidRDefault="00511062" w:rsidP="00C06FDE">
            <w:pPr>
              <w:pStyle w:val="TAC"/>
              <w:rPr>
                <w:lang w:eastAsia="zh-CN"/>
              </w:rPr>
            </w:pPr>
            <w:r w:rsidRPr="00613175">
              <w:rPr>
                <w:lang w:eastAsia="zh-CN"/>
              </w:rPr>
              <w:t>-</w:t>
            </w:r>
          </w:p>
        </w:tc>
        <w:tc>
          <w:tcPr>
            <w:tcW w:w="1703" w:type="dxa"/>
            <w:gridSpan w:val="2"/>
            <w:vAlign w:val="center"/>
          </w:tcPr>
          <w:p w14:paraId="3C095458" w14:textId="77777777" w:rsidR="00511062" w:rsidRPr="00613175" w:rsidRDefault="00511062" w:rsidP="00C06FDE">
            <w:pPr>
              <w:pStyle w:val="TAL"/>
              <w:rPr>
                <w:rFonts w:eastAsia="MS Gothic"/>
              </w:rPr>
            </w:pPr>
            <w:r w:rsidRPr="00613175">
              <w:rPr>
                <w:lang w:eastAsia="zh-CN"/>
              </w:rPr>
              <w:t>-</w:t>
            </w:r>
          </w:p>
        </w:tc>
        <w:tc>
          <w:tcPr>
            <w:tcW w:w="567" w:type="dxa"/>
            <w:gridSpan w:val="2"/>
            <w:vAlign w:val="center"/>
          </w:tcPr>
          <w:p w14:paraId="4CF584F7" w14:textId="77777777" w:rsidR="00511062" w:rsidRPr="00613175" w:rsidRDefault="00511062" w:rsidP="00C06FDE">
            <w:pPr>
              <w:pStyle w:val="TAC"/>
              <w:rPr>
                <w:lang w:eastAsia="zh-CN"/>
              </w:rPr>
            </w:pPr>
            <w:r w:rsidRPr="00613175">
              <w:rPr>
                <w:lang w:eastAsia="zh-CN"/>
              </w:rPr>
              <w:t>-</w:t>
            </w:r>
          </w:p>
        </w:tc>
        <w:tc>
          <w:tcPr>
            <w:tcW w:w="850" w:type="dxa"/>
            <w:gridSpan w:val="2"/>
            <w:vAlign w:val="center"/>
          </w:tcPr>
          <w:p w14:paraId="01FADF23" w14:textId="77777777" w:rsidR="00511062" w:rsidRPr="00613175" w:rsidRDefault="00511062" w:rsidP="00C06FDE">
            <w:pPr>
              <w:pStyle w:val="TAC"/>
              <w:rPr>
                <w:lang w:eastAsia="zh-CN"/>
              </w:rPr>
            </w:pPr>
            <w:r w:rsidRPr="00613175">
              <w:rPr>
                <w:lang w:eastAsia="zh-CN"/>
              </w:rPr>
              <w:t>-</w:t>
            </w:r>
          </w:p>
        </w:tc>
      </w:tr>
      <w:tr w:rsidR="00511062" w:rsidRPr="00613175" w14:paraId="63AE76ED" w14:textId="77777777" w:rsidTr="00613175">
        <w:trPr>
          <w:gridAfter w:val="1"/>
          <w:wAfter w:w="113" w:type="dxa"/>
          <w:jc w:val="center"/>
        </w:trPr>
        <w:tc>
          <w:tcPr>
            <w:tcW w:w="707" w:type="dxa"/>
            <w:gridSpan w:val="2"/>
          </w:tcPr>
          <w:p w14:paraId="3E32C0B8" w14:textId="77777777" w:rsidR="00511062" w:rsidRPr="00613175" w:rsidRDefault="00511062" w:rsidP="00C06FDE">
            <w:pPr>
              <w:pStyle w:val="TAC"/>
              <w:rPr>
                <w:lang w:eastAsia="zh-CN"/>
              </w:rPr>
            </w:pPr>
            <w:r w:rsidRPr="00613175">
              <w:rPr>
                <w:lang w:eastAsia="zh-CN"/>
              </w:rPr>
              <w:t>15</w:t>
            </w:r>
          </w:p>
        </w:tc>
        <w:tc>
          <w:tcPr>
            <w:tcW w:w="5100" w:type="dxa"/>
            <w:gridSpan w:val="2"/>
          </w:tcPr>
          <w:p w14:paraId="2779BAFE" w14:textId="77777777" w:rsidR="008C3B4F" w:rsidRPr="00613175" w:rsidRDefault="00511062" w:rsidP="008C3B4F">
            <w:pPr>
              <w:pStyle w:val="TAL"/>
              <w:rPr>
                <w:snapToGrid w:val="0"/>
              </w:rPr>
            </w:pPr>
            <w:r w:rsidRPr="00613175">
              <w:rPr>
                <w:snapToGrid w:val="0"/>
              </w:rPr>
              <w:t>The UE sends REFER to SS referring to the conference</w:t>
            </w:r>
          </w:p>
          <w:p w14:paraId="3C182F28" w14:textId="04077872" w:rsidR="00511062" w:rsidRPr="00613175" w:rsidRDefault="008C3B4F" w:rsidP="008C3B4F">
            <w:pPr>
              <w:pStyle w:val="TAL"/>
              <w:rPr>
                <w:rFonts w:eastAsia="MS Gothic"/>
              </w:rPr>
            </w:pPr>
            <w:r w:rsidRPr="00613175">
              <w:rPr>
                <w:snapToGrid w:val="0"/>
              </w:rPr>
              <w:t>(Step 1 of annex A.20)</w:t>
            </w:r>
          </w:p>
        </w:tc>
        <w:tc>
          <w:tcPr>
            <w:tcW w:w="709" w:type="dxa"/>
            <w:gridSpan w:val="2"/>
            <w:vAlign w:val="center"/>
          </w:tcPr>
          <w:p w14:paraId="06D5E2FB" w14:textId="77777777" w:rsidR="00511062" w:rsidRPr="00613175" w:rsidRDefault="00511062" w:rsidP="00C06FDE">
            <w:pPr>
              <w:pStyle w:val="TAC"/>
              <w:rPr>
                <w:lang w:eastAsia="zh-CN"/>
              </w:rPr>
            </w:pPr>
            <w:r w:rsidRPr="00613175">
              <w:rPr>
                <w:lang w:eastAsia="zh-CN"/>
              </w:rPr>
              <w:t>--&gt;</w:t>
            </w:r>
          </w:p>
        </w:tc>
        <w:tc>
          <w:tcPr>
            <w:tcW w:w="1703" w:type="dxa"/>
            <w:gridSpan w:val="2"/>
            <w:vAlign w:val="center"/>
          </w:tcPr>
          <w:p w14:paraId="56717BAB" w14:textId="77777777" w:rsidR="00511062" w:rsidRPr="00613175" w:rsidRDefault="00511062" w:rsidP="00C06FDE">
            <w:pPr>
              <w:pStyle w:val="TAL"/>
              <w:rPr>
                <w:lang w:eastAsia="zh-CN"/>
              </w:rPr>
            </w:pPr>
            <w:r w:rsidRPr="00613175">
              <w:rPr>
                <w:lang w:eastAsia="zh-CN"/>
              </w:rPr>
              <w:t>REFER</w:t>
            </w:r>
          </w:p>
        </w:tc>
        <w:tc>
          <w:tcPr>
            <w:tcW w:w="567" w:type="dxa"/>
            <w:gridSpan w:val="2"/>
            <w:vAlign w:val="center"/>
          </w:tcPr>
          <w:p w14:paraId="5AA229B5" w14:textId="77777777" w:rsidR="00511062" w:rsidRPr="00613175" w:rsidRDefault="00511062" w:rsidP="00C06FDE">
            <w:pPr>
              <w:pStyle w:val="TAC"/>
              <w:rPr>
                <w:lang w:eastAsia="zh-CN"/>
              </w:rPr>
            </w:pPr>
            <w:r w:rsidRPr="00613175">
              <w:rPr>
                <w:lang w:eastAsia="zh-CN"/>
              </w:rPr>
              <w:t>2</w:t>
            </w:r>
          </w:p>
        </w:tc>
        <w:tc>
          <w:tcPr>
            <w:tcW w:w="850" w:type="dxa"/>
            <w:gridSpan w:val="2"/>
            <w:vAlign w:val="center"/>
          </w:tcPr>
          <w:p w14:paraId="1A26F5C0" w14:textId="77777777" w:rsidR="00511062" w:rsidRPr="00613175" w:rsidRDefault="00511062" w:rsidP="00C06FDE">
            <w:pPr>
              <w:pStyle w:val="TAC"/>
              <w:rPr>
                <w:lang w:eastAsia="zh-CN"/>
              </w:rPr>
            </w:pPr>
            <w:r w:rsidRPr="00613175">
              <w:rPr>
                <w:lang w:eastAsia="zh-CN"/>
              </w:rPr>
              <w:t>P</w:t>
            </w:r>
          </w:p>
        </w:tc>
      </w:tr>
      <w:tr w:rsidR="00511062" w:rsidRPr="00613175" w14:paraId="4D8CCB70" w14:textId="77777777" w:rsidTr="00613175">
        <w:trPr>
          <w:gridAfter w:val="1"/>
          <w:wAfter w:w="113" w:type="dxa"/>
          <w:jc w:val="center"/>
        </w:trPr>
        <w:tc>
          <w:tcPr>
            <w:tcW w:w="707" w:type="dxa"/>
            <w:gridSpan w:val="2"/>
          </w:tcPr>
          <w:p w14:paraId="37155A6F" w14:textId="58ADFE6B" w:rsidR="00511062" w:rsidRPr="00613175" w:rsidRDefault="00511062" w:rsidP="00C06FDE">
            <w:pPr>
              <w:pStyle w:val="TAC"/>
              <w:rPr>
                <w:lang w:eastAsia="zh-CN"/>
              </w:rPr>
            </w:pPr>
            <w:r w:rsidRPr="00613175">
              <w:rPr>
                <w:lang w:eastAsia="zh-CN"/>
              </w:rPr>
              <w:t>16</w:t>
            </w:r>
            <w:r w:rsidR="008C3B4F" w:rsidRPr="00613175">
              <w:rPr>
                <w:lang w:eastAsia="zh-CN"/>
              </w:rPr>
              <w:t>-17</w:t>
            </w:r>
          </w:p>
        </w:tc>
        <w:tc>
          <w:tcPr>
            <w:tcW w:w="5100" w:type="dxa"/>
            <w:gridSpan w:val="2"/>
          </w:tcPr>
          <w:p w14:paraId="5AD31503" w14:textId="77777777" w:rsidR="008C3B4F" w:rsidRPr="00613175" w:rsidRDefault="00511062" w:rsidP="008C3B4F">
            <w:pPr>
              <w:pStyle w:val="TAL"/>
              <w:rPr>
                <w:snapToGrid w:val="0"/>
              </w:rPr>
            </w:pPr>
            <w:r w:rsidRPr="00613175">
              <w:rPr>
                <w:snapToGrid w:val="0"/>
              </w:rPr>
              <w:t>The SS responds with a 202 final response</w:t>
            </w:r>
            <w:r w:rsidR="008C3B4F" w:rsidRPr="00613175">
              <w:rPr>
                <w:snapToGrid w:val="0"/>
              </w:rPr>
              <w:t xml:space="preserve"> and sends initial NOTIFY for the implicit subscription created by the REFER request.</w:t>
            </w:r>
          </w:p>
          <w:p w14:paraId="493B2339" w14:textId="6ED9F605" w:rsidR="00511062" w:rsidRPr="00613175" w:rsidRDefault="008C3B4F" w:rsidP="008C3B4F">
            <w:pPr>
              <w:pStyle w:val="TAL"/>
              <w:rPr>
                <w:snapToGrid w:val="0"/>
              </w:rPr>
            </w:pPr>
            <w:r w:rsidRPr="00613175">
              <w:rPr>
                <w:snapToGrid w:val="0"/>
              </w:rPr>
              <w:t>(Steps 2-3 of annex A.20)</w:t>
            </w:r>
          </w:p>
        </w:tc>
        <w:tc>
          <w:tcPr>
            <w:tcW w:w="709" w:type="dxa"/>
            <w:gridSpan w:val="2"/>
            <w:vAlign w:val="center"/>
          </w:tcPr>
          <w:p w14:paraId="7CC325CF" w14:textId="489C545F" w:rsidR="00511062" w:rsidRPr="00613175" w:rsidRDefault="008C3B4F" w:rsidP="00C06FDE">
            <w:pPr>
              <w:pStyle w:val="TAC"/>
              <w:rPr>
                <w:lang w:eastAsia="zh-CN"/>
              </w:rPr>
            </w:pPr>
            <w:r w:rsidRPr="00613175">
              <w:rPr>
                <w:lang w:eastAsia="zh-CN"/>
              </w:rPr>
              <w:t>-</w:t>
            </w:r>
          </w:p>
        </w:tc>
        <w:tc>
          <w:tcPr>
            <w:tcW w:w="1703" w:type="dxa"/>
            <w:gridSpan w:val="2"/>
            <w:vAlign w:val="center"/>
          </w:tcPr>
          <w:p w14:paraId="658E69D0" w14:textId="305D9A47" w:rsidR="00511062" w:rsidRPr="00613175" w:rsidRDefault="008C3B4F" w:rsidP="00C06FDE">
            <w:pPr>
              <w:pStyle w:val="TAL"/>
              <w:rPr>
                <w:lang w:eastAsia="zh-CN"/>
              </w:rPr>
            </w:pPr>
            <w:r w:rsidRPr="00613175">
              <w:rPr>
                <w:snapToGrid w:val="0"/>
              </w:rPr>
              <w:t>-</w:t>
            </w:r>
          </w:p>
        </w:tc>
        <w:tc>
          <w:tcPr>
            <w:tcW w:w="567" w:type="dxa"/>
            <w:gridSpan w:val="2"/>
            <w:vAlign w:val="center"/>
          </w:tcPr>
          <w:p w14:paraId="237E34E5" w14:textId="77777777" w:rsidR="00511062" w:rsidRPr="00613175" w:rsidRDefault="00511062" w:rsidP="00C06FDE">
            <w:pPr>
              <w:pStyle w:val="TAC"/>
              <w:rPr>
                <w:lang w:eastAsia="zh-CN"/>
              </w:rPr>
            </w:pPr>
            <w:r w:rsidRPr="00613175">
              <w:rPr>
                <w:lang w:eastAsia="zh-CN"/>
              </w:rPr>
              <w:t>-</w:t>
            </w:r>
          </w:p>
        </w:tc>
        <w:tc>
          <w:tcPr>
            <w:tcW w:w="850" w:type="dxa"/>
            <w:gridSpan w:val="2"/>
            <w:vAlign w:val="center"/>
          </w:tcPr>
          <w:p w14:paraId="3BBFF0FC" w14:textId="77777777" w:rsidR="00511062" w:rsidRPr="00613175" w:rsidRDefault="00511062" w:rsidP="00C06FDE">
            <w:pPr>
              <w:pStyle w:val="TAC"/>
              <w:rPr>
                <w:lang w:eastAsia="zh-CN"/>
              </w:rPr>
            </w:pPr>
            <w:r w:rsidRPr="00613175">
              <w:rPr>
                <w:lang w:eastAsia="zh-CN"/>
              </w:rPr>
              <w:t>-</w:t>
            </w:r>
          </w:p>
        </w:tc>
      </w:tr>
      <w:tr w:rsidR="00511062" w:rsidRPr="00613175" w14:paraId="68A34ECF" w14:textId="77777777" w:rsidTr="00613175">
        <w:trPr>
          <w:gridAfter w:val="1"/>
          <w:wAfter w:w="113" w:type="dxa"/>
          <w:jc w:val="center"/>
        </w:trPr>
        <w:tc>
          <w:tcPr>
            <w:tcW w:w="707" w:type="dxa"/>
            <w:gridSpan w:val="2"/>
          </w:tcPr>
          <w:p w14:paraId="6F2B7125" w14:textId="77777777" w:rsidR="00511062" w:rsidRPr="00613175" w:rsidRDefault="00511062" w:rsidP="00C06FDE">
            <w:pPr>
              <w:pStyle w:val="TAC"/>
              <w:rPr>
                <w:lang w:eastAsia="zh-CN"/>
              </w:rPr>
            </w:pPr>
            <w:r w:rsidRPr="00613175">
              <w:rPr>
                <w:lang w:eastAsia="zh-CN"/>
              </w:rPr>
              <w:t>18</w:t>
            </w:r>
          </w:p>
        </w:tc>
        <w:tc>
          <w:tcPr>
            <w:tcW w:w="5100" w:type="dxa"/>
            <w:gridSpan w:val="2"/>
          </w:tcPr>
          <w:p w14:paraId="5BE91DE8" w14:textId="77777777" w:rsidR="008C3B4F" w:rsidRPr="00613175" w:rsidRDefault="00511062" w:rsidP="008C3B4F">
            <w:pPr>
              <w:pStyle w:val="TAL"/>
              <w:rPr>
                <w:snapToGrid w:val="0"/>
              </w:rPr>
            </w:pPr>
            <w:r w:rsidRPr="00613175">
              <w:rPr>
                <w:snapToGrid w:val="0"/>
              </w:rPr>
              <w:t>The UE responds the NOTIFY with 200 OK</w:t>
            </w:r>
          </w:p>
          <w:p w14:paraId="70A07905" w14:textId="192D447F" w:rsidR="00511062" w:rsidRPr="00613175" w:rsidRDefault="008C3B4F" w:rsidP="008C3B4F">
            <w:pPr>
              <w:pStyle w:val="TAL"/>
              <w:rPr>
                <w:snapToGrid w:val="0"/>
              </w:rPr>
            </w:pPr>
            <w:r w:rsidRPr="00613175">
              <w:rPr>
                <w:snapToGrid w:val="0"/>
              </w:rPr>
              <w:t>(Step 4 of annex A.20)</w:t>
            </w:r>
          </w:p>
        </w:tc>
        <w:tc>
          <w:tcPr>
            <w:tcW w:w="709" w:type="dxa"/>
            <w:gridSpan w:val="2"/>
            <w:vAlign w:val="center"/>
          </w:tcPr>
          <w:p w14:paraId="574FBA43" w14:textId="77777777" w:rsidR="00511062" w:rsidRPr="00613175" w:rsidRDefault="00511062" w:rsidP="00C06FDE">
            <w:pPr>
              <w:pStyle w:val="TAC"/>
              <w:rPr>
                <w:lang w:eastAsia="zh-CN"/>
              </w:rPr>
            </w:pPr>
            <w:r w:rsidRPr="00613175">
              <w:rPr>
                <w:lang w:eastAsia="zh-CN"/>
              </w:rPr>
              <w:t>--&gt;</w:t>
            </w:r>
          </w:p>
        </w:tc>
        <w:tc>
          <w:tcPr>
            <w:tcW w:w="1703" w:type="dxa"/>
            <w:gridSpan w:val="2"/>
            <w:vAlign w:val="center"/>
          </w:tcPr>
          <w:p w14:paraId="28A98983" w14:textId="77777777" w:rsidR="00511062" w:rsidRPr="00613175" w:rsidRDefault="00511062" w:rsidP="00C06FDE">
            <w:pPr>
              <w:pStyle w:val="TAL"/>
              <w:rPr>
                <w:lang w:eastAsia="zh-CN"/>
              </w:rPr>
            </w:pPr>
            <w:r w:rsidRPr="00613175">
              <w:rPr>
                <w:snapToGrid w:val="0"/>
              </w:rPr>
              <w:t>200 OK</w:t>
            </w:r>
          </w:p>
        </w:tc>
        <w:tc>
          <w:tcPr>
            <w:tcW w:w="567" w:type="dxa"/>
            <w:gridSpan w:val="2"/>
            <w:vAlign w:val="center"/>
          </w:tcPr>
          <w:p w14:paraId="0B0D3305" w14:textId="77777777" w:rsidR="00511062" w:rsidRPr="00613175" w:rsidRDefault="00511062" w:rsidP="00C06FDE">
            <w:pPr>
              <w:pStyle w:val="TAC"/>
              <w:rPr>
                <w:lang w:eastAsia="zh-CN"/>
              </w:rPr>
            </w:pPr>
            <w:r w:rsidRPr="00613175">
              <w:rPr>
                <w:lang w:eastAsia="zh-CN"/>
              </w:rPr>
              <w:t>3</w:t>
            </w:r>
          </w:p>
        </w:tc>
        <w:tc>
          <w:tcPr>
            <w:tcW w:w="850" w:type="dxa"/>
            <w:gridSpan w:val="2"/>
            <w:vAlign w:val="center"/>
          </w:tcPr>
          <w:p w14:paraId="146B04C9" w14:textId="77777777" w:rsidR="00511062" w:rsidRPr="00613175" w:rsidRDefault="00511062" w:rsidP="00C06FDE">
            <w:pPr>
              <w:pStyle w:val="TAC"/>
              <w:rPr>
                <w:lang w:eastAsia="zh-CN"/>
              </w:rPr>
            </w:pPr>
            <w:r w:rsidRPr="00613175">
              <w:rPr>
                <w:lang w:eastAsia="zh-CN"/>
              </w:rPr>
              <w:t>P</w:t>
            </w:r>
          </w:p>
        </w:tc>
      </w:tr>
      <w:tr w:rsidR="00511062" w:rsidRPr="00613175" w14:paraId="65F4DB61" w14:textId="77777777" w:rsidTr="00613175">
        <w:trPr>
          <w:gridAfter w:val="1"/>
          <w:wAfter w:w="113" w:type="dxa"/>
          <w:jc w:val="center"/>
        </w:trPr>
        <w:tc>
          <w:tcPr>
            <w:tcW w:w="707" w:type="dxa"/>
            <w:gridSpan w:val="2"/>
          </w:tcPr>
          <w:p w14:paraId="5C135974" w14:textId="77777777" w:rsidR="00511062" w:rsidRPr="00613175" w:rsidRDefault="00511062" w:rsidP="00C06FDE">
            <w:pPr>
              <w:pStyle w:val="TAC"/>
              <w:rPr>
                <w:lang w:eastAsia="zh-CN"/>
              </w:rPr>
            </w:pPr>
            <w:r w:rsidRPr="00613175">
              <w:rPr>
                <w:lang w:eastAsia="zh-CN"/>
              </w:rPr>
              <w:t>19</w:t>
            </w:r>
          </w:p>
        </w:tc>
        <w:tc>
          <w:tcPr>
            <w:tcW w:w="5100" w:type="dxa"/>
            <w:gridSpan w:val="2"/>
          </w:tcPr>
          <w:p w14:paraId="0BC16294" w14:textId="77777777" w:rsidR="008C3B4F" w:rsidRPr="00613175" w:rsidRDefault="00511062" w:rsidP="008C3B4F">
            <w:pPr>
              <w:pStyle w:val="TAL"/>
              <w:rPr>
                <w:snapToGrid w:val="0"/>
              </w:rPr>
            </w:pPr>
            <w:r w:rsidRPr="00613175">
              <w:rPr>
                <w:snapToGrid w:val="0"/>
              </w:rPr>
              <w:t>The SS sends a NOTIFY related to REFER request to confirm that the invited user was able to join the conference</w:t>
            </w:r>
          </w:p>
          <w:p w14:paraId="6D5B9373" w14:textId="14EF80A4" w:rsidR="00511062" w:rsidRPr="00613175" w:rsidRDefault="008C3B4F" w:rsidP="008C3B4F">
            <w:pPr>
              <w:pStyle w:val="TAL"/>
              <w:rPr>
                <w:snapToGrid w:val="0"/>
              </w:rPr>
            </w:pPr>
            <w:r w:rsidRPr="00613175">
              <w:rPr>
                <w:snapToGrid w:val="0"/>
              </w:rPr>
              <w:t>(Step 5 of annex A.20)</w:t>
            </w:r>
          </w:p>
        </w:tc>
        <w:tc>
          <w:tcPr>
            <w:tcW w:w="709" w:type="dxa"/>
            <w:gridSpan w:val="2"/>
            <w:vAlign w:val="center"/>
          </w:tcPr>
          <w:p w14:paraId="6D349A96" w14:textId="77777777" w:rsidR="00511062" w:rsidRPr="00613175" w:rsidRDefault="00511062" w:rsidP="00C06FDE">
            <w:pPr>
              <w:pStyle w:val="TAC"/>
              <w:rPr>
                <w:lang w:eastAsia="zh-CN"/>
              </w:rPr>
            </w:pPr>
            <w:r w:rsidRPr="00613175">
              <w:rPr>
                <w:lang w:eastAsia="zh-CN"/>
              </w:rPr>
              <w:t>&lt;--</w:t>
            </w:r>
          </w:p>
        </w:tc>
        <w:tc>
          <w:tcPr>
            <w:tcW w:w="1703" w:type="dxa"/>
            <w:gridSpan w:val="2"/>
            <w:vAlign w:val="center"/>
          </w:tcPr>
          <w:p w14:paraId="161B576B" w14:textId="77777777" w:rsidR="00511062" w:rsidRPr="00613175" w:rsidRDefault="00511062" w:rsidP="00C06FDE">
            <w:pPr>
              <w:pStyle w:val="TAL"/>
              <w:rPr>
                <w:lang w:eastAsia="zh-CN"/>
              </w:rPr>
            </w:pPr>
            <w:r w:rsidRPr="00613175">
              <w:rPr>
                <w:snapToGrid w:val="0"/>
              </w:rPr>
              <w:t>NOTIFY</w:t>
            </w:r>
          </w:p>
        </w:tc>
        <w:tc>
          <w:tcPr>
            <w:tcW w:w="567" w:type="dxa"/>
            <w:gridSpan w:val="2"/>
            <w:vAlign w:val="center"/>
          </w:tcPr>
          <w:p w14:paraId="31F55F24" w14:textId="77777777" w:rsidR="00511062" w:rsidRPr="00613175" w:rsidRDefault="00511062" w:rsidP="00C06FDE">
            <w:pPr>
              <w:pStyle w:val="TAC"/>
              <w:rPr>
                <w:lang w:eastAsia="zh-CN"/>
              </w:rPr>
            </w:pPr>
          </w:p>
        </w:tc>
        <w:tc>
          <w:tcPr>
            <w:tcW w:w="850" w:type="dxa"/>
            <w:gridSpan w:val="2"/>
            <w:vAlign w:val="center"/>
          </w:tcPr>
          <w:p w14:paraId="2D4FB58E" w14:textId="77777777" w:rsidR="00511062" w:rsidRPr="00613175" w:rsidRDefault="00511062" w:rsidP="00C06FDE">
            <w:pPr>
              <w:pStyle w:val="TAC"/>
              <w:rPr>
                <w:lang w:eastAsia="zh-CN"/>
              </w:rPr>
            </w:pPr>
          </w:p>
        </w:tc>
      </w:tr>
      <w:tr w:rsidR="00511062" w:rsidRPr="00613175" w14:paraId="6B45BBF2" w14:textId="77777777" w:rsidTr="00613175">
        <w:trPr>
          <w:gridAfter w:val="1"/>
          <w:wAfter w:w="113" w:type="dxa"/>
          <w:jc w:val="center"/>
        </w:trPr>
        <w:tc>
          <w:tcPr>
            <w:tcW w:w="707" w:type="dxa"/>
            <w:gridSpan w:val="2"/>
          </w:tcPr>
          <w:p w14:paraId="7D910D6C" w14:textId="77777777" w:rsidR="00511062" w:rsidRPr="00613175" w:rsidRDefault="00511062" w:rsidP="00C06FDE">
            <w:pPr>
              <w:pStyle w:val="TAC"/>
              <w:rPr>
                <w:lang w:eastAsia="zh-CN"/>
              </w:rPr>
            </w:pPr>
            <w:r w:rsidRPr="00613175">
              <w:rPr>
                <w:lang w:eastAsia="zh-CN"/>
              </w:rPr>
              <w:t>20</w:t>
            </w:r>
          </w:p>
        </w:tc>
        <w:tc>
          <w:tcPr>
            <w:tcW w:w="5100" w:type="dxa"/>
            <w:gridSpan w:val="2"/>
          </w:tcPr>
          <w:p w14:paraId="0367D684" w14:textId="77777777" w:rsidR="008C3B4F" w:rsidRPr="00613175" w:rsidRDefault="00511062" w:rsidP="008C3B4F">
            <w:pPr>
              <w:pStyle w:val="TAL"/>
              <w:rPr>
                <w:snapToGrid w:val="0"/>
              </w:rPr>
            </w:pPr>
            <w:r w:rsidRPr="00613175">
              <w:rPr>
                <w:snapToGrid w:val="0"/>
              </w:rPr>
              <w:t>The UE responds the NOTIFY with 200 OK</w:t>
            </w:r>
          </w:p>
          <w:p w14:paraId="40BCEBBC" w14:textId="419D4977" w:rsidR="00511062" w:rsidRPr="00613175" w:rsidRDefault="008C3B4F" w:rsidP="008C3B4F">
            <w:pPr>
              <w:pStyle w:val="TAL"/>
              <w:rPr>
                <w:snapToGrid w:val="0"/>
              </w:rPr>
            </w:pPr>
            <w:r w:rsidRPr="00613175">
              <w:rPr>
                <w:snapToGrid w:val="0"/>
              </w:rPr>
              <w:t>(Step 6 of annex A.20)</w:t>
            </w:r>
          </w:p>
        </w:tc>
        <w:tc>
          <w:tcPr>
            <w:tcW w:w="709" w:type="dxa"/>
            <w:gridSpan w:val="2"/>
            <w:vAlign w:val="center"/>
          </w:tcPr>
          <w:p w14:paraId="2AAC5CBF" w14:textId="77777777" w:rsidR="00511062" w:rsidRPr="00613175" w:rsidRDefault="00511062" w:rsidP="00C06FDE">
            <w:pPr>
              <w:pStyle w:val="TAC"/>
              <w:rPr>
                <w:lang w:eastAsia="zh-CN"/>
              </w:rPr>
            </w:pPr>
            <w:r w:rsidRPr="00613175">
              <w:rPr>
                <w:lang w:eastAsia="zh-CN"/>
              </w:rPr>
              <w:t>--&gt;</w:t>
            </w:r>
          </w:p>
        </w:tc>
        <w:tc>
          <w:tcPr>
            <w:tcW w:w="1703" w:type="dxa"/>
            <w:gridSpan w:val="2"/>
            <w:vAlign w:val="center"/>
          </w:tcPr>
          <w:p w14:paraId="316ECFDF" w14:textId="77777777" w:rsidR="00511062" w:rsidRPr="00613175" w:rsidRDefault="00511062" w:rsidP="00C06FDE">
            <w:pPr>
              <w:pStyle w:val="TAL"/>
              <w:rPr>
                <w:lang w:eastAsia="zh-CN"/>
              </w:rPr>
            </w:pPr>
            <w:r w:rsidRPr="00613175">
              <w:rPr>
                <w:snapToGrid w:val="0"/>
              </w:rPr>
              <w:t>200 OK</w:t>
            </w:r>
          </w:p>
        </w:tc>
        <w:tc>
          <w:tcPr>
            <w:tcW w:w="567" w:type="dxa"/>
            <w:gridSpan w:val="2"/>
            <w:vAlign w:val="center"/>
          </w:tcPr>
          <w:p w14:paraId="0329789B" w14:textId="77777777" w:rsidR="00511062" w:rsidRPr="00613175" w:rsidRDefault="00511062" w:rsidP="00C06FDE">
            <w:pPr>
              <w:pStyle w:val="TAC"/>
              <w:rPr>
                <w:lang w:eastAsia="zh-CN"/>
              </w:rPr>
            </w:pPr>
            <w:r w:rsidRPr="00613175">
              <w:rPr>
                <w:lang w:eastAsia="zh-CN"/>
              </w:rPr>
              <w:t>3</w:t>
            </w:r>
          </w:p>
        </w:tc>
        <w:tc>
          <w:tcPr>
            <w:tcW w:w="850" w:type="dxa"/>
            <w:gridSpan w:val="2"/>
            <w:vAlign w:val="center"/>
          </w:tcPr>
          <w:p w14:paraId="69047692" w14:textId="77777777" w:rsidR="00511062" w:rsidRPr="00613175" w:rsidRDefault="00511062" w:rsidP="00C06FDE">
            <w:pPr>
              <w:pStyle w:val="TAC"/>
              <w:rPr>
                <w:lang w:eastAsia="zh-CN"/>
              </w:rPr>
            </w:pPr>
            <w:r w:rsidRPr="00613175">
              <w:rPr>
                <w:lang w:eastAsia="zh-CN"/>
              </w:rPr>
              <w:t>P</w:t>
            </w:r>
          </w:p>
        </w:tc>
      </w:tr>
      <w:tr w:rsidR="00511062" w:rsidRPr="00613175" w14:paraId="7A55CD00" w14:textId="77777777" w:rsidTr="00613175">
        <w:trPr>
          <w:gridAfter w:val="1"/>
          <w:wAfter w:w="113" w:type="dxa"/>
          <w:jc w:val="center"/>
        </w:trPr>
        <w:tc>
          <w:tcPr>
            <w:tcW w:w="707" w:type="dxa"/>
            <w:gridSpan w:val="2"/>
          </w:tcPr>
          <w:p w14:paraId="6D481BE3" w14:textId="77777777" w:rsidR="00511062" w:rsidRPr="00613175" w:rsidRDefault="00511062" w:rsidP="00C06FDE">
            <w:pPr>
              <w:pStyle w:val="TAC"/>
              <w:rPr>
                <w:lang w:eastAsia="zh-CN"/>
              </w:rPr>
            </w:pPr>
            <w:r w:rsidRPr="00613175">
              <w:rPr>
                <w:lang w:eastAsia="zh-CN"/>
              </w:rPr>
              <w:t>21</w:t>
            </w:r>
          </w:p>
        </w:tc>
        <w:tc>
          <w:tcPr>
            <w:tcW w:w="5100" w:type="dxa"/>
            <w:gridSpan w:val="2"/>
          </w:tcPr>
          <w:p w14:paraId="3090E82F" w14:textId="11F46080" w:rsidR="008C3B4F" w:rsidRPr="00613175" w:rsidRDefault="008C3B4F" w:rsidP="008C3B4F">
            <w:pPr>
              <w:pStyle w:val="TAL"/>
              <w:rPr>
                <w:snapToGrid w:val="0"/>
              </w:rPr>
            </w:pPr>
            <w:r w:rsidRPr="00613175">
              <w:rPr>
                <w:snapToGrid w:val="0"/>
              </w:rPr>
              <w:t>Conditional</w:t>
            </w:r>
            <w:r w:rsidR="00511062" w:rsidRPr="00613175">
              <w:rPr>
                <w:snapToGrid w:val="0"/>
              </w:rPr>
              <w:t>: If the UE has subscribed the conference event package, the SS sends a NOTIFY for conference event package to inform that the invited user was able to join the conference</w:t>
            </w:r>
          </w:p>
          <w:p w14:paraId="0262BFBE" w14:textId="42282C04" w:rsidR="00511062" w:rsidRPr="00613175" w:rsidRDefault="008C3B4F" w:rsidP="008C3B4F">
            <w:pPr>
              <w:pStyle w:val="TAL"/>
              <w:rPr>
                <w:snapToGrid w:val="0"/>
              </w:rPr>
            </w:pPr>
            <w:r w:rsidRPr="00613175">
              <w:rPr>
                <w:snapToGrid w:val="0"/>
              </w:rPr>
              <w:t>(Step 7 of annex A.20)</w:t>
            </w:r>
          </w:p>
        </w:tc>
        <w:tc>
          <w:tcPr>
            <w:tcW w:w="709" w:type="dxa"/>
            <w:gridSpan w:val="2"/>
            <w:vAlign w:val="center"/>
          </w:tcPr>
          <w:p w14:paraId="21627B45" w14:textId="77777777" w:rsidR="00511062" w:rsidRPr="00613175" w:rsidRDefault="00511062" w:rsidP="00C06FDE">
            <w:pPr>
              <w:pStyle w:val="TAC"/>
              <w:rPr>
                <w:lang w:eastAsia="zh-CN"/>
              </w:rPr>
            </w:pPr>
            <w:r w:rsidRPr="00613175">
              <w:rPr>
                <w:lang w:eastAsia="zh-CN"/>
              </w:rPr>
              <w:t>&lt;--</w:t>
            </w:r>
          </w:p>
        </w:tc>
        <w:tc>
          <w:tcPr>
            <w:tcW w:w="1703" w:type="dxa"/>
            <w:gridSpan w:val="2"/>
            <w:vAlign w:val="center"/>
          </w:tcPr>
          <w:p w14:paraId="5A1FD617" w14:textId="77777777" w:rsidR="00511062" w:rsidRPr="00613175" w:rsidRDefault="00511062" w:rsidP="00C06FDE">
            <w:pPr>
              <w:pStyle w:val="TAL"/>
              <w:rPr>
                <w:lang w:eastAsia="zh-CN"/>
              </w:rPr>
            </w:pPr>
            <w:r w:rsidRPr="00613175">
              <w:rPr>
                <w:snapToGrid w:val="0"/>
              </w:rPr>
              <w:t>NOTIFY</w:t>
            </w:r>
          </w:p>
        </w:tc>
        <w:tc>
          <w:tcPr>
            <w:tcW w:w="567" w:type="dxa"/>
            <w:gridSpan w:val="2"/>
            <w:vAlign w:val="center"/>
          </w:tcPr>
          <w:p w14:paraId="126520E7" w14:textId="77777777" w:rsidR="00511062" w:rsidRPr="00613175" w:rsidRDefault="00511062" w:rsidP="00C06FDE">
            <w:pPr>
              <w:pStyle w:val="TAC"/>
              <w:rPr>
                <w:lang w:eastAsia="zh-CN"/>
              </w:rPr>
            </w:pPr>
            <w:r w:rsidRPr="00613175">
              <w:rPr>
                <w:lang w:eastAsia="zh-CN"/>
              </w:rPr>
              <w:t>-</w:t>
            </w:r>
          </w:p>
        </w:tc>
        <w:tc>
          <w:tcPr>
            <w:tcW w:w="850" w:type="dxa"/>
            <w:gridSpan w:val="2"/>
            <w:vAlign w:val="center"/>
          </w:tcPr>
          <w:p w14:paraId="4CABEAA6" w14:textId="77777777" w:rsidR="00511062" w:rsidRPr="00613175" w:rsidRDefault="00511062" w:rsidP="00C06FDE">
            <w:pPr>
              <w:pStyle w:val="TAC"/>
              <w:rPr>
                <w:lang w:eastAsia="zh-CN"/>
              </w:rPr>
            </w:pPr>
            <w:r w:rsidRPr="00613175">
              <w:rPr>
                <w:lang w:eastAsia="zh-CN"/>
              </w:rPr>
              <w:t>-</w:t>
            </w:r>
          </w:p>
        </w:tc>
      </w:tr>
      <w:tr w:rsidR="00511062" w:rsidRPr="00613175" w14:paraId="18B5460D" w14:textId="77777777" w:rsidTr="00613175">
        <w:trPr>
          <w:gridAfter w:val="1"/>
          <w:wAfter w:w="113" w:type="dxa"/>
          <w:jc w:val="center"/>
        </w:trPr>
        <w:tc>
          <w:tcPr>
            <w:tcW w:w="707" w:type="dxa"/>
            <w:gridSpan w:val="2"/>
          </w:tcPr>
          <w:p w14:paraId="48A66C04" w14:textId="77777777" w:rsidR="00511062" w:rsidRPr="00613175" w:rsidRDefault="00511062" w:rsidP="00C06FDE">
            <w:pPr>
              <w:pStyle w:val="TAC"/>
              <w:rPr>
                <w:lang w:eastAsia="zh-CN"/>
              </w:rPr>
            </w:pPr>
            <w:r w:rsidRPr="00613175">
              <w:rPr>
                <w:lang w:eastAsia="zh-CN"/>
              </w:rPr>
              <w:t>22</w:t>
            </w:r>
          </w:p>
        </w:tc>
        <w:tc>
          <w:tcPr>
            <w:tcW w:w="5100" w:type="dxa"/>
            <w:gridSpan w:val="2"/>
          </w:tcPr>
          <w:p w14:paraId="43FECA68" w14:textId="6726C5A5" w:rsidR="008C3B4F" w:rsidRPr="00613175" w:rsidRDefault="008C3B4F" w:rsidP="008C3B4F">
            <w:pPr>
              <w:pStyle w:val="TAL"/>
              <w:rPr>
                <w:snapToGrid w:val="0"/>
              </w:rPr>
            </w:pPr>
            <w:r w:rsidRPr="00613175">
              <w:rPr>
                <w:snapToGrid w:val="0"/>
              </w:rPr>
              <w:t>Conditional</w:t>
            </w:r>
            <w:r w:rsidR="00511062" w:rsidRPr="00613175">
              <w:rPr>
                <w:snapToGrid w:val="0"/>
              </w:rPr>
              <w:t>: The UE responds the NOTIFY with 200 OK</w:t>
            </w:r>
            <w:r w:rsidRPr="00613175">
              <w:rPr>
                <w:snapToGrid w:val="0"/>
              </w:rPr>
              <w:t xml:space="preserve"> </w:t>
            </w:r>
            <w:r w:rsidRPr="00613175">
              <w:rPr>
                <w:rFonts w:eastAsia="MS Gothic"/>
              </w:rPr>
              <w:t>(if NOTIFY sent by SS)</w:t>
            </w:r>
          </w:p>
          <w:p w14:paraId="338AA866" w14:textId="20A7C8EE" w:rsidR="00511062" w:rsidRPr="00613175" w:rsidRDefault="008C3B4F" w:rsidP="008C3B4F">
            <w:pPr>
              <w:pStyle w:val="TAL"/>
              <w:rPr>
                <w:snapToGrid w:val="0"/>
              </w:rPr>
            </w:pPr>
            <w:r w:rsidRPr="00613175">
              <w:rPr>
                <w:snapToGrid w:val="0"/>
              </w:rPr>
              <w:t>(Step 8 of annex A.20)</w:t>
            </w:r>
          </w:p>
        </w:tc>
        <w:tc>
          <w:tcPr>
            <w:tcW w:w="709" w:type="dxa"/>
            <w:gridSpan w:val="2"/>
            <w:vAlign w:val="center"/>
          </w:tcPr>
          <w:p w14:paraId="696B2DD0" w14:textId="77777777" w:rsidR="00511062" w:rsidRPr="00613175" w:rsidRDefault="00511062" w:rsidP="00C06FDE">
            <w:pPr>
              <w:pStyle w:val="TAC"/>
              <w:rPr>
                <w:lang w:eastAsia="zh-CN"/>
              </w:rPr>
            </w:pPr>
            <w:r w:rsidRPr="00613175">
              <w:rPr>
                <w:lang w:eastAsia="zh-CN"/>
              </w:rPr>
              <w:t>--&gt;</w:t>
            </w:r>
          </w:p>
        </w:tc>
        <w:tc>
          <w:tcPr>
            <w:tcW w:w="1703" w:type="dxa"/>
            <w:gridSpan w:val="2"/>
            <w:vAlign w:val="center"/>
          </w:tcPr>
          <w:p w14:paraId="4FC97FD2" w14:textId="77777777" w:rsidR="00511062" w:rsidRPr="00613175" w:rsidRDefault="00511062" w:rsidP="00C06FDE">
            <w:pPr>
              <w:pStyle w:val="TAL"/>
              <w:rPr>
                <w:lang w:eastAsia="zh-CN"/>
              </w:rPr>
            </w:pPr>
            <w:r w:rsidRPr="00613175">
              <w:rPr>
                <w:snapToGrid w:val="0"/>
              </w:rPr>
              <w:t>200 OK</w:t>
            </w:r>
          </w:p>
        </w:tc>
        <w:tc>
          <w:tcPr>
            <w:tcW w:w="567" w:type="dxa"/>
            <w:gridSpan w:val="2"/>
            <w:vAlign w:val="center"/>
          </w:tcPr>
          <w:p w14:paraId="00396D6A" w14:textId="77777777" w:rsidR="00511062" w:rsidRPr="00613175" w:rsidRDefault="00511062" w:rsidP="00C06FDE">
            <w:pPr>
              <w:pStyle w:val="TAC"/>
              <w:rPr>
                <w:lang w:eastAsia="zh-CN"/>
              </w:rPr>
            </w:pPr>
            <w:r w:rsidRPr="00613175">
              <w:rPr>
                <w:lang w:eastAsia="zh-CN"/>
              </w:rPr>
              <w:t>3</w:t>
            </w:r>
          </w:p>
        </w:tc>
        <w:tc>
          <w:tcPr>
            <w:tcW w:w="850" w:type="dxa"/>
            <w:gridSpan w:val="2"/>
            <w:vAlign w:val="center"/>
          </w:tcPr>
          <w:p w14:paraId="362731FB" w14:textId="77777777" w:rsidR="00511062" w:rsidRPr="00613175" w:rsidRDefault="00511062" w:rsidP="00C06FDE">
            <w:pPr>
              <w:pStyle w:val="TAC"/>
              <w:rPr>
                <w:lang w:eastAsia="zh-CN"/>
              </w:rPr>
            </w:pPr>
            <w:r w:rsidRPr="00613175">
              <w:rPr>
                <w:lang w:eastAsia="zh-CN"/>
              </w:rPr>
              <w:t>P</w:t>
            </w:r>
          </w:p>
        </w:tc>
      </w:tr>
      <w:tr w:rsidR="00511062" w:rsidRPr="00613175" w14:paraId="0406D65A" w14:textId="77777777" w:rsidTr="00613175">
        <w:trPr>
          <w:gridAfter w:val="1"/>
          <w:wAfter w:w="113" w:type="dxa"/>
          <w:jc w:val="center"/>
        </w:trPr>
        <w:tc>
          <w:tcPr>
            <w:tcW w:w="707" w:type="dxa"/>
            <w:gridSpan w:val="2"/>
          </w:tcPr>
          <w:p w14:paraId="7D4D16BE" w14:textId="77777777" w:rsidR="00511062" w:rsidRPr="00613175" w:rsidRDefault="00511062" w:rsidP="00C06FDE">
            <w:pPr>
              <w:pStyle w:val="TAC"/>
              <w:rPr>
                <w:lang w:eastAsia="zh-CN"/>
              </w:rPr>
            </w:pPr>
            <w:r w:rsidRPr="00613175">
              <w:rPr>
                <w:lang w:eastAsia="zh-CN"/>
              </w:rPr>
              <w:t>23</w:t>
            </w:r>
          </w:p>
        </w:tc>
        <w:tc>
          <w:tcPr>
            <w:tcW w:w="5100" w:type="dxa"/>
            <w:gridSpan w:val="2"/>
          </w:tcPr>
          <w:p w14:paraId="116E75CE" w14:textId="77777777" w:rsidR="00511062" w:rsidRPr="00613175" w:rsidRDefault="00511062" w:rsidP="00C06FDE">
            <w:pPr>
              <w:pStyle w:val="TAL"/>
            </w:pPr>
            <w:r w:rsidRPr="00613175">
              <w:rPr>
                <w:rFonts w:eastAsia="MS Gothic"/>
              </w:rPr>
              <w:t>The UE is made to leave the conference</w:t>
            </w:r>
          </w:p>
        </w:tc>
        <w:tc>
          <w:tcPr>
            <w:tcW w:w="709" w:type="dxa"/>
            <w:gridSpan w:val="2"/>
            <w:vAlign w:val="center"/>
          </w:tcPr>
          <w:p w14:paraId="55AA2033" w14:textId="77777777" w:rsidR="00511062" w:rsidRPr="00613175" w:rsidRDefault="00511062" w:rsidP="00C06FDE">
            <w:pPr>
              <w:pStyle w:val="TAC"/>
              <w:rPr>
                <w:lang w:eastAsia="zh-CN"/>
              </w:rPr>
            </w:pPr>
            <w:r w:rsidRPr="00613175">
              <w:rPr>
                <w:lang w:eastAsia="zh-CN"/>
              </w:rPr>
              <w:t>-</w:t>
            </w:r>
          </w:p>
        </w:tc>
        <w:tc>
          <w:tcPr>
            <w:tcW w:w="1703" w:type="dxa"/>
            <w:gridSpan w:val="2"/>
            <w:vAlign w:val="center"/>
          </w:tcPr>
          <w:p w14:paraId="7AA21F7D" w14:textId="77777777" w:rsidR="00511062" w:rsidRPr="00613175" w:rsidRDefault="00511062" w:rsidP="00C06FDE">
            <w:pPr>
              <w:pStyle w:val="TAL"/>
              <w:rPr>
                <w:rFonts w:eastAsia="MS Gothic"/>
              </w:rPr>
            </w:pPr>
            <w:r w:rsidRPr="00613175">
              <w:rPr>
                <w:lang w:eastAsia="zh-CN"/>
              </w:rPr>
              <w:t>-</w:t>
            </w:r>
          </w:p>
        </w:tc>
        <w:tc>
          <w:tcPr>
            <w:tcW w:w="567" w:type="dxa"/>
            <w:gridSpan w:val="2"/>
            <w:vAlign w:val="center"/>
          </w:tcPr>
          <w:p w14:paraId="389EEBE2" w14:textId="77777777" w:rsidR="00511062" w:rsidRPr="00613175" w:rsidRDefault="00511062" w:rsidP="00C06FDE">
            <w:pPr>
              <w:pStyle w:val="TAC"/>
              <w:rPr>
                <w:lang w:eastAsia="zh-CN"/>
              </w:rPr>
            </w:pPr>
            <w:r w:rsidRPr="00613175">
              <w:rPr>
                <w:lang w:eastAsia="zh-CN"/>
              </w:rPr>
              <w:t>-</w:t>
            </w:r>
          </w:p>
        </w:tc>
        <w:tc>
          <w:tcPr>
            <w:tcW w:w="850" w:type="dxa"/>
            <w:gridSpan w:val="2"/>
            <w:vAlign w:val="center"/>
          </w:tcPr>
          <w:p w14:paraId="43CBFF1D" w14:textId="77777777" w:rsidR="00511062" w:rsidRPr="00613175" w:rsidRDefault="00511062" w:rsidP="00C06FDE">
            <w:pPr>
              <w:pStyle w:val="TAC"/>
              <w:rPr>
                <w:lang w:eastAsia="zh-CN"/>
              </w:rPr>
            </w:pPr>
            <w:r w:rsidRPr="00613175">
              <w:rPr>
                <w:lang w:eastAsia="zh-CN"/>
              </w:rPr>
              <w:t>-</w:t>
            </w:r>
          </w:p>
        </w:tc>
      </w:tr>
      <w:tr w:rsidR="00511062" w:rsidRPr="00613175" w14:paraId="2A241648" w14:textId="77777777" w:rsidTr="00613175">
        <w:trPr>
          <w:gridAfter w:val="1"/>
          <w:wAfter w:w="113" w:type="dxa"/>
          <w:jc w:val="center"/>
        </w:trPr>
        <w:tc>
          <w:tcPr>
            <w:tcW w:w="707" w:type="dxa"/>
            <w:gridSpan w:val="2"/>
          </w:tcPr>
          <w:p w14:paraId="1559F3DE" w14:textId="77777777" w:rsidR="00511062" w:rsidRPr="00613175" w:rsidRDefault="00511062" w:rsidP="00C06FDE">
            <w:pPr>
              <w:pStyle w:val="TAC"/>
              <w:rPr>
                <w:lang w:eastAsia="zh-CN"/>
              </w:rPr>
            </w:pPr>
            <w:r w:rsidRPr="00613175">
              <w:rPr>
                <w:lang w:eastAsia="zh-CN"/>
              </w:rPr>
              <w:t>24</w:t>
            </w:r>
          </w:p>
        </w:tc>
        <w:tc>
          <w:tcPr>
            <w:tcW w:w="5100" w:type="dxa"/>
            <w:gridSpan w:val="2"/>
          </w:tcPr>
          <w:p w14:paraId="4F833502" w14:textId="55793F27" w:rsidR="008C3B4F" w:rsidRPr="00613175" w:rsidRDefault="00511062" w:rsidP="008C3B4F">
            <w:pPr>
              <w:pStyle w:val="TAL"/>
              <w:rPr>
                <w:rFonts w:eastAsia="MS Gothic"/>
              </w:rPr>
            </w:pPr>
            <w:r w:rsidRPr="00613175">
              <w:rPr>
                <w:rFonts w:eastAsia="MS Gothic"/>
              </w:rPr>
              <w:t xml:space="preserve">The UE sends BYE to </w:t>
            </w:r>
            <w:r w:rsidR="008C3B4F" w:rsidRPr="00613175">
              <w:rPr>
                <w:rFonts w:eastAsia="MS Gothic"/>
              </w:rPr>
              <w:t>leave</w:t>
            </w:r>
            <w:r w:rsidRPr="00613175">
              <w:rPr>
                <w:rFonts w:eastAsia="MS Gothic"/>
              </w:rPr>
              <w:t xml:space="preserve"> the conference</w:t>
            </w:r>
          </w:p>
          <w:p w14:paraId="36ED55D4" w14:textId="779570A1" w:rsidR="00511062" w:rsidRPr="00613175" w:rsidRDefault="008C3B4F" w:rsidP="008C3B4F">
            <w:pPr>
              <w:pStyle w:val="TAL"/>
              <w:rPr>
                <w:rFonts w:eastAsia="MS Gothic"/>
              </w:rPr>
            </w:pPr>
            <w:r w:rsidRPr="00613175">
              <w:rPr>
                <w:rFonts w:eastAsia="MS Gothic"/>
              </w:rPr>
              <w:t>(Step 1 of annex A.27)</w:t>
            </w:r>
          </w:p>
        </w:tc>
        <w:tc>
          <w:tcPr>
            <w:tcW w:w="709" w:type="dxa"/>
            <w:gridSpan w:val="2"/>
            <w:vAlign w:val="center"/>
          </w:tcPr>
          <w:p w14:paraId="4A02791C" w14:textId="77777777" w:rsidR="00511062" w:rsidRPr="00613175" w:rsidRDefault="00511062" w:rsidP="00C06FDE">
            <w:pPr>
              <w:pStyle w:val="TAC"/>
              <w:rPr>
                <w:lang w:eastAsia="zh-CN"/>
              </w:rPr>
            </w:pPr>
          </w:p>
        </w:tc>
        <w:tc>
          <w:tcPr>
            <w:tcW w:w="1703" w:type="dxa"/>
            <w:gridSpan w:val="2"/>
            <w:vAlign w:val="center"/>
          </w:tcPr>
          <w:p w14:paraId="5BED11DE" w14:textId="77777777" w:rsidR="00511062" w:rsidRPr="00613175" w:rsidRDefault="00511062" w:rsidP="00C06FDE">
            <w:pPr>
              <w:pStyle w:val="TAL"/>
              <w:rPr>
                <w:lang w:eastAsia="zh-CN"/>
              </w:rPr>
            </w:pPr>
            <w:r w:rsidRPr="00613175">
              <w:rPr>
                <w:lang w:eastAsia="zh-CN"/>
              </w:rPr>
              <w:t>BYE</w:t>
            </w:r>
          </w:p>
        </w:tc>
        <w:tc>
          <w:tcPr>
            <w:tcW w:w="567" w:type="dxa"/>
            <w:gridSpan w:val="2"/>
            <w:vAlign w:val="center"/>
          </w:tcPr>
          <w:p w14:paraId="30D364AA" w14:textId="77777777" w:rsidR="00511062" w:rsidRPr="00613175" w:rsidRDefault="00511062" w:rsidP="00C06FDE">
            <w:pPr>
              <w:pStyle w:val="TAC"/>
              <w:rPr>
                <w:lang w:eastAsia="zh-CN"/>
              </w:rPr>
            </w:pPr>
            <w:r w:rsidRPr="00613175">
              <w:rPr>
                <w:lang w:eastAsia="zh-CN"/>
              </w:rPr>
              <w:t>4</w:t>
            </w:r>
          </w:p>
        </w:tc>
        <w:tc>
          <w:tcPr>
            <w:tcW w:w="850" w:type="dxa"/>
            <w:gridSpan w:val="2"/>
            <w:vAlign w:val="center"/>
          </w:tcPr>
          <w:p w14:paraId="38C9A0A1" w14:textId="77777777" w:rsidR="00511062" w:rsidRPr="00613175" w:rsidRDefault="00511062" w:rsidP="00C06FDE">
            <w:pPr>
              <w:pStyle w:val="TAC"/>
              <w:rPr>
                <w:lang w:eastAsia="zh-CN"/>
              </w:rPr>
            </w:pPr>
            <w:r w:rsidRPr="00613175">
              <w:rPr>
                <w:lang w:eastAsia="zh-CN"/>
              </w:rPr>
              <w:t>P</w:t>
            </w:r>
          </w:p>
        </w:tc>
      </w:tr>
      <w:tr w:rsidR="008C3B4F" w:rsidRPr="00613175" w14:paraId="5A4A493A" w14:textId="77777777" w:rsidTr="008C3B4F">
        <w:trPr>
          <w:gridBefore w:val="1"/>
          <w:wBefore w:w="113" w:type="dxa"/>
          <w:jc w:val="center"/>
        </w:trPr>
        <w:tc>
          <w:tcPr>
            <w:tcW w:w="704" w:type="dxa"/>
            <w:gridSpan w:val="2"/>
          </w:tcPr>
          <w:p w14:paraId="7EB7B5A9" w14:textId="77777777" w:rsidR="008C3B4F" w:rsidRPr="00613175" w:rsidRDefault="008C3B4F" w:rsidP="00060934">
            <w:pPr>
              <w:pStyle w:val="TAC"/>
              <w:rPr>
                <w:lang w:eastAsia="zh-CN"/>
              </w:rPr>
            </w:pPr>
            <w:r w:rsidRPr="00613175">
              <w:rPr>
                <w:lang w:eastAsia="zh-CN"/>
              </w:rPr>
              <w:t>25-27</w:t>
            </w:r>
          </w:p>
        </w:tc>
        <w:tc>
          <w:tcPr>
            <w:tcW w:w="5103" w:type="dxa"/>
            <w:gridSpan w:val="2"/>
          </w:tcPr>
          <w:p w14:paraId="68C109C4" w14:textId="77777777" w:rsidR="008C3B4F" w:rsidRPr="00613175" w:rsidRDefault="008C3B4F" w:rsidP="00060934">
            <w:pPr>
              <w:pStyle w:val="TAL"/>
              <w:rPr>
                <w:lang w:eastAsia="zh-CN"/>
              </w:rPr>
            </w:pPr>
            <w:r w:rsidRPr="00613175">
              <w:rPr>
                <w:lang w:eastAsia="zh-CN"/>
              </w:rPr>
              <w:t>The SS and UE continue to finish the procedures of leaving a conference.</w:t>
            </w:r>
          </w:p>
          <w:p w14:paraId="50A0A60E" w14:textId="77777777" w:rsidR="008C3B4F" w:rsidRPr="00613175" w:rsidRDefault="008C3B4F" w:rsidP="00060934">
            <w:pPr>
              <w:pStyle w:val="TAL"/>
              <w:rPr>
                <w:rFonts w:eastAsia="MS Gothic"/>
              </w:rPr>
            </w:pPr>
            <w:r w:rsidRPr="00613175">
              <w:rPr>
                <w:rFonts w:eastAsia="MS Gothic"/>
              </w:rPr>
              <w:t>(Steps 2-4 of annex A.27)</w:t>
            </w:r>
          </w:p>
        </w:tc>
        <w:tc>
          <w:tcPr>
            <w:tcW w:w="709" w:type="dxa"/>
            <w:gridSpan w:val="2"/>
          </w:tcPr>
          <w:p w14:paraId="3E0F389C" w14:textId="77777777" w:rsidR="008C3B4F" w:rsidRPr="00613175" w:rsidRDefault="008C3B4F" w:rsidP="00060934">
            <w:pPr>
              <w:pStyle w:val="TAC"/>
              <w:rPr>
                <w:lang w:eastAsia="zh-CN"/>
              </w:rPr>
            </w:pPr>
            <w:r w:rsidRPr="00613175">
              <w:rPr>
                <w:lang w:eastAsia="zh-CN"/>
              </w:rPr>
              <w:t>-</w:t>
            </w:r>
          </w:p>
        </w:tc>
        <w:tc>
          <w:tcPr>
            <w:tcW w:w="1703" w:type="dxa"/>
            <w:gridSpan w:val="2"/>
          </w:tcPr>
          <w:p w14:paraId="68FB841F" w14:textId="77777777" w:rsidR="008C3B4F" w:rsidRPr="00613175" w:rsidRDefault="008C3B4F" w:rsidP="00060934">
            <w:pPr>
              <w:pStyle w:val="TAL"/>
              <w:rPr>
                <w:lang w:eastAsia="zh-CN"/>
              </w:rPr>
            </w:pPr>
            <w:r w:rsidRPr="00613175">
              <w:rPr>
                <w:lang w:eastAsia="zh-CN"/>
              </w:rPr>
              <w:t>-</w:t>
            </w:r>
          </w:p>
        </w:tc>
        <w:tc>
          <w:tcPr>
            <w:tcW w:w="567" w:type="dxa"/>
            <w:gridSpan w:val="2"/>
          </w:tcPr>
          <w:p w14:paraId="14089618" w14:textId="77777777" w:rsidR="008C3B4F" w:rsidRPr="00613175" w:rsidRDefault="008C3B4F" w:rsidP="00060934">
            <w:pPr>
              <w:pStyle w:val="TAC"/>
              <w:rPr>
                <w:lang w:eastAsia="zh-CN"/>
              </w:rPr>
            </w:pPr>
            <w:r w:rsidRPr="00613175">
              <w:rPr>
                <w:lang w:eastAsia="zh-CN"/>
              </w:rPr>
              <w:t>-</w:t>
            </w:r>
          </w:p>
        </w:tc>
        <w:tc>
          <w:tcPr>
            <w:tcW w:w="850" w:type="dxa"/>
            <w:gridSpan w:val="2"/>
          </w:tcPr>
          <w:p w14:paraId="2872E1B9" w14:textId="77777777" w:rsidR="008C3B4F" w:rsidRPr="00613175" w:rsidRDefault="008C3B4F" w:rsidP="00060934">
            <w:pPr>
              <w:pStyle w:val="TAC"/>
              <w:rPr>
                <w:lang w:eastAsia="zh-CN"/>
              </w:rPr>
            </w:pPr>
            <w:r w:rsidRPr="00613175">
              <w:rPr>
                <w:lang w:eastAsia="zh-CN"/>
              </w:rPr>
              <w:t>-</w:t>
            </w:r>
          </w:p>
        </w:tc>
      </w:tr>
    </w:tbl>
    <w:p w14:paraId="68EE8908" w14:textId="77777777" w:rsidR="00511062" w:rsidRPr="00613175" w:rsidRDefault="00511062" w:rsidP="00511062"/>
    <w:p w14:paraId="220BF5B7" w14:textId="00E46D98" w:rsidR="00511062" w:rsidRPr="00613175" w:rsidRDefault="00511062" w:rsidP="00511062">
      <w:pPr>
        <w:pStyle w:val="H6"/>
      </w:pPr>
      <w:r w:rsidRPr="00613175">
        <w:t>8.32.3.3</w:t>
      </w:r>
      <w:r w:rsidRPr="00613175">
        <w:tab/>
        <w:t>Specific message contents</w:t>
      </w:r>
    </w:p>
    <w:p w14:paraId="564D1830" w14:textId="73EA79C0" w:rsidR="008C3B4F" w:rsidRPr="00613175" w:rsidRDefault="008C3B4F" w:rsidP="00613175">
      <w:r w:rsidRPr="00613175">
        <w:t>None as fully specified in annex A.19, A.20 and A.27.</w:t>
      </w:r>
    </w:p>
    <w:p w14:paraId="51E0C465" w14:textId="77777777" w:rsidR="00511062" w:rsidRPr="00613175" w:rsidRDefault="00511062" w:rsidP="00511062"/>
    <w:p w14:paraId="2B611891" w14:textId="77777777" w:rsidR="00367B42" w:rsidRPr="00613175" w:rsidRDefault="00367B42" w:rsidP="00367B42">
      <w:pPr>
        <w:pStyle w:val="Heading2"/>
        <w:rPr>
          <w:rFonts w:eastAsia="Wingdings"/>
        </w:rPr>
      </w:pPr>
      <w:bookmarkStart w:id="980" w:name="_Toc84254375"/>
      <w:bookmarkStart w:id="981" w:name="_Toc84255170"/>
      <w:bookmarkStart w:id="982" w:name="_Toc68197419"/>
      <w:bookmarkStart w:id="983" w:name="_Toc75880677"/>
      <w:r w:rsidRPr="00613175">
        <w:rPr>
          <w:rFonts w:eastAsia="Wingdings"/>
        </w:rPr>
        <w:t>8.33</w:t>
      </w:r>
      <w:r w:rsidRPr="00613175">
        <w:rPr>
          <w:rFonts w:eastAsia="Wingdings"/>
        </w:rPr>
        <w:tab/>
        <w:t>Inviting user to conference by sending a REFER request to the conference focus / Video / 5GS</w:t>
      </w:r>
      <w:bookmarkEnd w:id="980"/>
      <w:bookmarkEnd w:id="981"/>
    </w:p>
    <w:p w14:paraId="46F83433" w14:textId="77777777" w:rsidR="00367B42" w:rsidRPr="00613175" w:rsidRDefault="00367B42" w:rsidP="00367B42">
      <w:pPr>
        <w:pStyle w:val="H6"/>
      </w:pPr>
      <w:r w:rsidRPr="00613175">
        <w:t>8.33.1</w:t>
      </w:r>
      <w:r w:rsidRPr="00613175">
        <w:tab/>
        <w:t>Test Purpose (TP)</w:t>
      </w:r>
    </w:p>
    <w:p w14:paraId="3AF76F98" w14:textId="77777777" w:rsidR="00367B42" w:rsidRPr="00613175" w:rsidRDefault="00367B42" w:rsidP="00367B42">
      <w:pPr>
        <w:pStyle w:val="H6"/>
      </w:pPr>
      <w:r w:rsidRPr="00613175">
        <w:t>(1)</w:t>
      </w:r>
    </w:p>
    <w:p w14:paraId="4180DAF5" w14:textId="77777777" w:rsidR="00367B42" w:rsidRPr="00613175" w:rsidRDefault="00367B42" w:rsidP="00367B42">
      <w:pPr>
        <w:pStyle w:val="PL"/>
        <w:rPr>
          <w:noProof w:val="0"/>
        </w:rPr>
      </w:pPr>
      <w:r w:rsidRPr="00613175">
        <w:rPr>
          <w:b/>
          <w:noProof w:val="0"/>
        </w:rPr>
        <w:t>with</w:t>
      </w:r>
      <w:r w:rsidRPr="00613175">
        <w:rPr>
          <w:noProof w:val="0"/>
        </w:rPr>
        <w:t xml:space="preserve"> { UE being registered to IMS }</w:t>
      </w:r>
    </w:p>
    <w:p w14:paraId="075CC073"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C4FAE48"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is made to start a video conference call }</w:t>
      </w:r>
    </w:p>
    <w:p w14:paraId="67DDC3F7" w14:textId="77777777" w:rsidR="00367B42" w:rsidRPr="00613175" w:rsidRDefault="00367B42" w:rsidP="00367B42">
      <w:pPr>
        <w:pStyle w:val="PL"/>
        <w:rPr>
          <w:noProof w:val="0"/>
        </w:rPr>
      </w:pPr>
      <w:r w:rsidRPr="00613175">
        <w:rPr>
          <w:noProof w:val="0"/>
        </w:rPr>
        <w:lastRenderedPageBreak/>
        <w:t xml:space="preserve">    </w:t>
      </w:r>
      <w:r w:rsidRPr="00613175">
        <w:rPr>
          <w:b/>
          <w:noProof w:val="0"/>
        </w:rPr>
        <w:t>then</w:t>
      </w:r>
      <w:r w:rsidRPr="00613175">
        <w:rPr>
          <w:noProof w:val="0"/>
        </w:rPr>
        <w:t xml:space="preserve"> { UE sends INVITE to the conference factory and completes the conference call initiation and subscribes to conference event }</w:t>
      </w:r>
    </w:p>
    <w:p w14:paraId="41B3C355" w14:textId="77777777" w:rsidR="00367B42" w:rsidRPr="00613175" w:rsidRDefault="00367B42" w:rsidP="00367B42">
      <w:pPr>
        <w:pStyle w:val="PL"/>
        <w:rPr>
          <w:noProof w:val="0"/>
        </w:rPr>
      </w:pPr>
      <w:r w:rsidRPr="00613175">
        <w:rPr>
          <w:noProof w:val="0"/>
        </w:rPr>
        <w:t xml:space="preserve">            }</w:t>
      </w:r>
    </w:p>
    <w:p w14:paraId="28595D3C" w14:textId="77777777" w:rsidR="00367B42" w:rsidRPr="00613175" w:rsidRDefault="00367B42" w:rsidP="00367B42">
      <w:pPr>
        <w:pStyle w:val="PL"/>
        <w:rPr>
          <w:noProof w:val="0"/>
        </w:rPr>
      </w:pPr>
    </w:p>
    <w:p w14:paraId="075A99F9" w14:textId="77777777" w:rsidR="00367B42" w:rsidRPr="00613175" w:rsidRDefault="00367B42" w:rsidP="00367B42">
      <w:pPr>
        <w:pStyle w:val="H6"/>
      </w:pPr>
      <w:r w:rsidRPr="00613175">
        <w:t>(2)</w:t>
      </w:r>
    </w:p>
    <w:p w14:paraId="39D18A66" w14:textId="77777777" w:rsidR="00367B42" w:rsidRPr="00613175" w:rsidRDefault="00367B42" w:rsidP="00367B42">
      <w:pPr>
        <w:pStyle w:val="PL"/>
        <w:rPr>
          <w:noProof w:val="0"/>
        </w:rPr>
      </w:pPr>
      <w:r w:rsidRPr="00613175">
        <w:rPr>
          <w:b/>
          <w:noProof w:val="0"/>
        </w:rPr>
        <w:t>with</w:t>
      </w:r>
      <w:r w:rsidRPr="00613175">
        <w:rPr>
          <w:noProof w:val="0"/>
        </w:rPr>
        <w:t xml:space="preserve"> { Video Conference call going on }</w:t>
      </w:r>
    </w:p>
    <w:p w14:paraId="36B73396"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D42D4BD"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is made to invite another user to the conference call }</w:t>
      </w:r>
    </w:p>
    <w:p w14:paraId="77E828EE"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REFER to the conference focus }</w:t>
      </w:r>
    </w:p>
    <w:p w14:paraId="20771D3C" w14:textId="77777777" w:rsidR="00367B42" w:rsidRPr="00613175" w:rsidRDefault="00367B42" w:rsidP="00367B42">
      <w:pPr>
        <w:pStyle w:val="PL"/>
        <w:rPr>
          <w:noProof w:val="0"/>
        </w:rPr>
      </w:pPr>
      <w:r w:rsidRPr="00613175">
        <w:rPr>
          <w:noProof w:val="0"/>
        </w:rPr>
        <w:t xml:space="preserve">            }</w:t>
      </w:r>
    </w:p>
    <w:p w14:paraId="14A95A7F" w14:textId="77777777" w:rsidR="00367B42" w:rsidRPr="00613175" w:rsidRDefault="00367B42" w:rsidP="00367B42">
      <w:pPr>
        <w:pStyle w:val="PL"/>
        <w:rPr>
          <w:noProof w:val="0"/>
        </w:rPr>
      </w:pPr>
    </w:p>
    <w:p w14:paraId="4001697E" w14:textId="77777777" w:rsidR="00367B42" w:rsidRPr="00613175" w:rsidRDefault="00367B42" w:rsidP="00367B42">
      <w:pPr>
        <w:pStyle w:val="H6"/>
      </w:pPr>
      <w:r w:rsidRPr="00613175">
        <w:t>(3)</w:t>
      </w:r>
    </w:p>
    <w:p w14:paraId="1138D8D3" w14:textId="77777777" w:rsidR="00367B42" w:rsidRPr="00613175" w:rsidRDefault="00367B42" w:rsidP="00367B42">
      <w:pPr>
        <w:pStyle w:val="PL"/>
        <w:rPr>
          <w:noProof w:val="0"/>
        </w:rPr>
      </w:pPr>
      <w:r w:rsidRPr="00613175">
        <w:rPr>
          <w:b/>
          <w:noProof w:val="0"/>
        </w:rPr>
        <w:t>with</w:t>
      </w:r>
      <w:r w:rsidRPr="00613175">
        <w:rPr>
          <w:noProof w:val="0"/>
        </w:rPr>
        <w:t xml:space="preserve"> { UE having invited another user to the Video conference call }</w:t>
      </w:r>
    </w:p>
    <w:p w14:paraId="4CE2C628"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32D8CC84"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receives 202 Accepted followed by notification messages for the REFER request, the confirmation on the other user and conditional conference event package }</w:t>
      </w:r>
    </w:p>
    <w:p w14:paraId="422AB194"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200 OK for each received NOTIFY request }</w:t>
      </w:r>
    </w:p>
    <w:p w14:paraId="7AEB5B7F" w14:textId="77777777" w:rsidR="00367B42" w:rsidRPr="00613175" w:rsidRDefault="00367B42" w:rsidP="00367B42">
      <w:pPr>
        <w:pStyle w:val="PL"/>
        <w:rPr>
          <w:noProof w:val="0"/>
        </w:rPr>
      </w:pPr>
      <w:r w:rsidRPr="00613175">
        <w:rPr>
          <w:noProof w:val="0"/>
        </w:rPr>
        <w:t xml:space="preserve">            }</w:t>
      </w:r>
    </w:p>
    <w:p w14:paraId="32220415"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5E0377AA" w14:textId="77777777" w:rsidR="00367B42" w:rsidRPr="00613175" w:rsidRDefault="00367B42" w:rsidP="00367B42">
      <w:pPr>
        <w:pStyle w:val="H6"/>
      </w:pPr>
      <w:r w:rsidRPr="00613175">
        <w:t>(4)</w:t>
      </w:r>
    </w:p>
    <w:p w14:paraId="46128D06" w14:textId="77777777" w:rsidR="00367B42" w:rsidRPr="00613175" w:rsidRDefault="00367B42" w:rsidP="00367B42">
      <w:pPr>
        <w:pStyle w:val="PL"/>
        <w:rPr>
          <w:noProof w:val="0"/>
        </w:rPr>
      </w:pPr>
      <w:r w:rsidRPr="00613175">
        <w:rPr>
          <w:b/>
          <w:noProof w:val="0"/>
        </w:rPr>
        <w:t>with</w:t>
      </w:r>
      <w:r w:rsidRPr="00613175">
        <w:rPr>
          <w:noProof w:val="0"/>
        </w:rPr>
        <w:t xml:space="preserve"> {Video Conference call going on }</w:t>
      </w:r>
    </w:p>
    <w:p w14:paraId="50B8F7F8"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30DC84C"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is made to leave the call }</w:t>
      </w:r>
    </w:p>
    <w:p w14:paraId="22C9F855"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BYE and processes notification for conf event if any }</w:t>
      </w:r>
    </w:p>
    <w:p w14:paraId="39489DDC" w14:textId="77777777" w:rsidR="00367B42" w:rsidRPr="00613175" w:rsidRDefault="00367B42" w:rsidP="00367B42">
      <w:pPr>
        <w:pStyle w:val="PL"/>
        <w:rPr>
          <w:noProof w:val="0"/>
        </w:rPr>
      </w:pPr>
      <w:r w:rsidRPr="00613175">
        <w:rPr>
          <w:noProof w:val="0"/>
        </w:rPr>
        <w:t xml:space="preserve">            }</w:t>
      </w:r>
    </w:p>
    <w:p w14:paraId="31DCD79D"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004881F3" w14:textId="77777777" w:rsidR="00367B42" w:rsidRPr="00613175" w:rsidRDefault="00367B42" w:rsidP="00367B42">
      <w:pPr>
        <w:pStyle w:val="H6"/>
      </w:pPr>
      <w:r w:rsidRPr="00613175">
        <w:t>8.33.2</w:t>
      </w:r>
      <w:r w:rsidRPr="00613175">
        <w:tab/>
        <w:t>Conformance Requirements</w:t>
      </w:r>
    </w:p>
    <w:p w14:paraId="78ADE791" w14:textId="77777777" w:rsidR="00367B42" w:rsidRPr="00613175" w:rsidRDefault="00367B42" w:rsidP="00367B42">
      <w:r w:rsidRPr="00613175">
        <w:t>The conformance requirements covered in the present test case are, unless otherwise stated, Rel-15 requirements.</w:t>
      </w:r>
    </w:p>
    <w:p w14:paraId="4299B0E5" w14:textId="77777777" w:rsidR="00367B42" w:rsidRPr="00613175" w:rsidRDefault="00367B42" w:rsidP="00367B42">
      <w:pPr>
        <w:keepNext/>
      </w:pPr>
      <w:r w:rsidRPr="00613175">
        <w:t>[TS 24.147, clause 5.3.1.5.3]:</w:t>
      </w:r>
    </w:p>
    <w:p w14:paraId="1D2415CA" w14:textId="77777777" w:rsidR="00367B42" w:rsidRPr="00613175" w:rsidRDefault="00367B42" w:rsidP="00367B42">
      <w:r w:rsidRPr="00613175">
        <w:t>Upon generating a REFER request in accordance with the procedures specified in 3GPP TS 24.229 [5], IETF RFC 3515 [17] as updated by IETF RFC 6665 [10] and IETF RFC 7647 [39] that is destined to the conference focus in order to invite another user to a specific conference, the conference participant shall:</w:t>
      </w:r>
    </w:p>
    <w:p w14:paraId="0C649CA2" w14:textId="77777777" w:rsidR="00367B42" w:rsidRPr="00613175" w:rsidRDefault="00367B42" w:rsidP="00367B42">
      <w:pPr>
        <w:pStyle w:val="B10"/>
      </w:pPr>
      <w:r w:rsidRPr="00613175">
        <w:t>1)</w:t>
      </w:r>
      <w:r w:rsidRPr="00613175">
        <w:tab/>
        <w:t>set the request URI of the REFER request to the conference URI to which the user is invited to;</w:t>
      </w:r>
    </w:p>
    <w:p w14:paraId="0AD9B9D0" w14:textId="77777777" w:rsidR="00367B42" w:rsidRPr="00613175" w:rsidRDefault="00367B42" w:rsidP="00367B42">
      <w:pPr>
        <w:pStyle w:val="B10"/>
      </w:pPr>
      <w:r w:rsidRPr="00613175">
        <w:t>2)</w:t>
      </w:r>
      <w:r w:rsidRPr="00613175">
        <w:tab/>
        <w:t>set the Refer-To header of the REFER request to the SIP URI or tel URL of the user who is invited to the conference;</w:t>
      </w:r>
    </w:p>
    <w:p w14:paraId="5DBA1490" w14:textId="77777777" w:rsidR="00367B42" w:rsidRPr="00613175" w:rsidRDefault="00367B42" w:rsidP="00367B42">
      <w:pPr>
        <w:pStyle w:val="B10"/>
      </w:pPr>
      <w:r w:rsidRPr="00613175">
        <w:t>3)</w:t>
      </w:r>
      <w:r w:rsidRPr="00613175">
        <w:tab/>
        <w:t>either include the "method" URI parameter with the value "INVITE" or omit the "method" URI parameter in the Refer-To header; and</w:t>
      </w:r>
    </w:p>
    <w:p w14:paraId="46B3B466" w14:textId="77777777" w:rsidR="00367B42" w:rsidRPr="00613175" w:rsidRDefault="00367B42" w:rsidP="00367B42">
      <w:pPr>
        <w:pStyle w:val="NO"/>
      </w:pPr>
      <w:r w:rsidRPr="00613175">
        <w:t>NOTE:</w:t>
      </w:r>
      <w:r w:rsidRPr="00613175">
        <w:tab/>
        <w:t>Other headers of the REFER request will be set in accordance with 3GPP TS 24.229 [5].</w:t>
      </w:r>
    </w:p>
    <w:p w14:paraId="771C8FF5" w14:textId="77777777" w:rsidR="00367B42" w:rsidRPr="00613175" w:rsidRDefault="00367B42" w:rsidP="00367B42">
      <w:pPr>
        <w:pStyle w:val="B10"/>
      </w:pPr>
      <w:r w:rsidRPr="00613175">
        <w:t>4)</w:t>
      </w:r>
      <w:r w:rsidRPr="00613175">
        <w:tab/>
        <w:t>send the REFER request towards the conference focus that is hosting the conference.</w:t>
      </w:r>
    </w:p>
    <w:p w14:paraId="1DCBA138" w14:textId="77777777" w:rsidR="00367B42" w:rsidRPr="00613175" w:rsidRDefault="00367B42" w:rsidP="00367B42">
      <w:r w:rsidRPr="00613175">
        <w:t xml:space="preserve">The UE may additionally include the Referred-By header to the REFER request and set it to the URI of the conference participant that is sending the REFER request. </w:t>
      </w:r>
    </w:p>
    <w:p w14:paraId="27F49486" w14:textId="77777777" w:rsidR="00367B42" w:rsidRPr="00613175" w:rsidRDefault="00367B42" w:rsidP="00367B42">
      <w:r w:rsidRPr="00613175">
        <w:t>In case of an active session the UE may additionally include the Replaces header in the header portion of the SIP URI of the Refer-to header field of the REFER request. If the user involved in the active session is identified by a tel URI, the UE shall convert the tel URI to an SIP URI as described in RFC 3261 [7] before including the Replaces header field. The included Replaces header field shall refer to the active dialog that is replaced by the ad-hoc conference. The Replaces header field shall comply with RFC 3891 [33].</w:t>
      </w:r>
    </w:p>
    <w:p w14:paraId="6CF28E7A" w14:textId="77777777" w:rsidR="00367B42" w:rsidRPr="00613175" w:rsidRDefault="00367B42" w:rsidP="00367B42">
      <w:r w:rsidRPr="00613175">
        <w:t>Afterwards the UE shall treat incoming NOTIFY requests that are related to the previously sent REFER request in accordance with RFC 3515 [17] as updated by RFC 6665 [10] and may indicate the received information to the user.</w:t>
      </w:r>
    </w:p>
    <w:p w14:paraId="3050C832" w14:textId="77777777" w:rsidR="00367B42" w:rsidRPr="00613175" w:rsidRDefault="00367B42" w:rsidP="00367B42">
      <w:pPr>
        <w:pStyle w:val="H6"/>
      </w:pPr>
      <w:r w:rsidRPr="00613175">
        <w:lastRenderedPageBreak/>
        <w:t>8.33.3</w:t>
      </w:r>
      <w:r w:rsidRPr="00613175">
        <w:tab/>
        <w:t>Test description</w:t>
      </w:r>
    </w:p>
    <w:p w14:paraId="261CF2F8" w14:textId="77777777" w:rsidR="00367B42" w:rsidRPr="00613175" w:rsidRDefault="00367B42" w:rsidP="00367B42">
      <w:pPr>
        <w:pStyle w:val="H6"/>
      </w:pPr>
      <w:r w:rsidRPr="00613175">
        <w:t>8.33.3.1</w:t>
      </w:r>
      <w:r w:rsidRPr="00613175">
        <w:tab/>
        <w:t>Pre-test conditions</w:t>
      </w:r>
    </w:p>
    <w:p w14:paraId="3FA1CE8A" w14:textId="77777777" w:rsidR="00367B42" w:rsidRPr="00613175" w:rsidRDefault="00367B42" w:rsidP="00367B42">
      <w:pPr>
        <w:pStyle w:val="H6"/>
      </w:pPr>
      <w:r w:rsidRPr="00613175">
        <w:t>System Simulator:</w:t>
      </w:r>
    </w:p>
    <w:p w14:paraId="3D7D51AF" w14:textId="77777777" w:rsidR="00367B42" w:rsidRPr="00613175" w:rsidRDefault="00367B42" w:rsidP="00367B42">
      <w:pPr>
        <w:pStyle w:val="B10"/>
      </w:pPr>
      <w:r w:rsidRPr="00613175">
        <w:t>-</w:t>
      </w:r>
      <w:r w:rsidRPr="00613175">
        <w:tab/>
        <w:t>1 NR Cell connected to 5GC, default parameters.</w:t>
      </w:r>
    </w:p>
    <w:p w14:paraId="0BB38058" w14:textId="77777777" w:rsidR="00367B42" w:rsidRPr="00613175" w:rsidRDefault="00367B42" w:rsidP="00367B42">
      <w:pPr>
        <w:pStyle w:val="B10"/>
      </w:pPr>
      <w:r w:rsidRPr="00613175">
        <w:t>-</w:t>
      </w:r>
      <w:r w:rsidRPr="00613175">
        <w:tab/>
        <w:t>SS has performed AKAv1-MD5 authentication with the UE and accepted the registration.</w:t>
      </w:r>
    </w:p>
    <w:p w14:paraId="004F5450" w14:textId="77777777" w:rsidR="00367B42" w:rsidRPr="00613175" w:rsidRDefault="00367B42" w:rsidP="00367B42">
      <w:pPr>
        <w:pStyle w:val="H6"/>
      </w:pPr>
      <w:r w:rsidRPr="00613175">
        <w:t>UE:</w:t>
      </w:r>
    </w:p>
    <w:p w14:paraId="7E623835" w14:textId="77777777" w:rsidR="00367B42" w:rsidRPr="00613175" w:rsidRDefault="00367B42" w:rsidP="00367B42">
      <w:pPr>
        <w:pStyle w:val="B10"/>
      </w:pPr>
      <w:r w:rsidRPr="00613175">
        <w:t>-</w:t>
      </w:r>
      <w:r w:rsidRPr="00613175">
        <w:tab/>
      </w:r>
      <w:r w:rsidRPr="00613175">
        <w:rPr>
          <w:snapToGrid w:val="0"/>
        </w:rPr>
        <w:t>UE contains either ISIM and USIM applications or only USIM application on UICC.</w:t>
      </w:r>
    </w:p>
    <w:p w14:paraId="19133D79" w14:textId="77777777" w:rsidR="00367B42" w:rsidRPr="00613175" w:rsidRDefault="00367B42" w:rsidP="00367B42">
      <w:pPr>
        <w:pStyle w:val="B10"/>
        <w:rPr>
          <w:snapToGrid w:val="0"/>
        </w:rPr>
      </w:pPr>
      <w:r w:rsidRPr="00613175">
        <w:t>-</w:t>
      </w:r>
      <w:r w:rsidRPr="00613175">
        <w:tab/>
      </w:r>
      <w:r w:rsidRPr="00613175">
        <w:rPr>
          <w:snapToGrid w:val="0"/>
        </w:rPr>
        <w:t>UE is configured to register for IMS after switch on.</w:t>
      </w:r>
    </w:p>
    <w:p w14:paraId="122A0255" w14:textId="77777777" w:rsidR="00367B42" w:rsidRPr="00613175" w:rsidRDefault="00367B42" w:rsidP="00367B42">
      <w:pPr>
        <w:pStyle w:val="H6"/>
      </w:pPr>
      <w:r w:rsidRPr="00613175">
        <w:t>Preamble:</w:t>
      </w:r>
    </w:p>
    <w:p w14:paraId="70A83345" w14:textId="77777777" w:rsidR="00367B42" w:rsidRPr="00613175" w:rsidRDefault="00367B42" w:rsidP="00367B42">
      <w:pPr>
        <w:pStyle w:val="B10"/>
      </w:pPr>
      <w:r w:rsidRPr="00613175">
        <w:t>-</w:t>
      </w:r>
      <w:r w:rsidRPr="00613175">
        <w:tab/>
        <w:t>The UE is in test state 1N-A (TS 38.508-1) and registered to IMS.</w:t>
      </w:r>
    </w:p>
    <w:p w14:paraId="7FC3C756" w14:textId="77777777" w:rsidR="00367B42" w:rsidRPr="00613175" w:rsidRDefault="00367B42" w:rsidP="00367B42">
      <w:pPr>
        <w:pStyle w:val="H6"/>
        <w:rPr>
          <w:snapToGrid w:val="0"/>
        </w:rPr>
      </w:pPr>
      <w:r w:rsidRPr="00613175">
        <w:t>8.33.3.2</w:t>
      </w:r>
      <w:r w:rsidRPr="00613175">
        <w:tab/>
      </w:r>
      <w:r w:rsidRPr="00613175">
        <w:rPr>
          <w:snapToGrid w:val="0"/>
        </w:rPr>
        <w:t>Test procedure sequence</w:t>
      </w:r>
    </w:p>
    <w:p w14:paraId="14C33664" w14:textId="77777777" w:rsidR="00367B42" w:rsidRPr="00613175" w:rsidRDefault="00367B42" w:rsidP="00367B42">
      <w:pPr>
        <w:pStyle w:val="TH"/>
        <w:rPr>
          <w:rFonts w:cs="Arial"/>
        </w:rPr>
      </w:pPr>
      <w:r w:rsidRPr="00613175">
        <w:rPr>
          <w:rFonts w:cs="Arial"/>
        </w:rPr>
        <w:t>Table 8.33.3.2-1: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5241"/>
        <w:gridCol w:w="709"/>
        <w:gridCol w:w="1702"/>
        <w:gridCol w:w="567"/>
        <w:gridCol w:w="850"/>
      </w:tblGrid>
      <w:tr w:rsidR="00367B42" w:rsidRPr="00613175" w14:paraId="00D704A9" w14:textId="77777777" w:rsidTr="00367B42">
        <w:trPr>
          <w:jc w:val="center"/>
        </w:trPr>
        <w:tc>
          <w:tcPr>
            <w:tcW w:w="562" w:type="dxa"/>
            <w:tcBorders>
              <w:top w:val="single" w:sz="4" w:space="0" w:color="auto"/>
              <w:left w:val="single" w:sz="4" w:space="0" w:color="auto"/>
              <w:bottom w:val="nil"/>
              <w:right w:val="single" w:sz="4" w:space="0" w:color="auto"/>
            </w:tcBorders>
            <w:hideMark/>
          </w:tcPr>
          <w:p w14:paraId="200A4F74" w14:textId="77777777" w:rsidR="00367B42" w:rsidRPr="00613175" w:rsidRDefault="00367B42">
            <w:pPr>
              <w:pStyle w:val="TAH"/>
            </w:pPr>
            <w:r w:rsidRPr="00613175">
              <w:t>St</w:t>
            </w:r>
          </w:p>
        </w:tc>
        <w:tc>
          <w:tcPr>
            <w:tcW w:w="5245" w:type="dxa"/>
            <w:tcBorders>
              <w:top w:val="single" w:sz="4" w:space="0" w:color="auto"/>
              <w:left w:val="single" w:sz="4" w:space="0" w:color="auto"/>
              <w:bottom w:val="single" w:sz="4" w:space="0" w:color="auto"/>
              <w:right w:val="single" w:sz="4" w:space="0" w:color="auto"/>
            </w:tcBorders>
            <w:hideMark/>
          </w:tcPr>
          <w:p w14:paraId="4696E6AA" w14:textId="77777777" w:rsidR="00367B42" w:rsidRPr="00613175" w:rsidRDefault="00367B42">
            <w:pPr>
              <w:pStyle w:val="TAH"/>
            </w:pPr>
            <w:r w:rsidRPr="00613175">
              <w:t>Procedure</w:t>
            </w:r>
          </w:p>
        </w:tc>
        <w:tc>
          <w:tcPr>
            <w:tcW w:w="2412" w:type="dxa"/>
            <w:gridSpan w:val="2"/>
            <w:tcBorders>
              <w:top w:val="single" w:sz="4" w:space="0" w:color="auto"/>
              <w:left w:val="single" w:sz="4" w:space="0" w:color="auto"/>
              <w:bottom w:val="single" w:sz="4" w:space="0" w:color="auto"/>
              <w:right w:val="single" w:sz="4" w:space="0" w:color="auto"/>
            </w:tcBorders>
            <w:hideMark/>
          </w:tcPr>
          <w:p w14:paraId="261BD336" w14:textId="77777777" w:rsidR="00367B42" w:rsidRPr="00613175" w:rsidRDefault="00367B42">
            <w:pPr>
              <w:pStyle w:val="TAH"/>
            </w:pPr>
            <w:r w:rsidRPr="00613175">
              <w:t>Message Sequence</w:t>
            </w:r>
          </w:p>
        </w:tc>
        <w:tc>
          <w:tcPr>
            <w:tcW w:w="567" w:type="dxa"/>
            <w:tcBorders>
              <w:top w:val="single" w:sz="4" w:space="0" w:color="auto"/>
              <w:left w:val="single" w:sz="4" w:space="0" w:color="auto"/>
              <w:bottom w:val="nil"/>
              <w:right w:val="single" w:sz="4" w:space="0" w:color="auto"/>
            </w:tcBorders>
            <w:hideMark/>
          </w:tcPr>
          <w:p w14:paraId="14829516" w14:textId="77777777" w:rsidR="00367B42" w:rsidRPr="00613175" w:rsidRDefault="00367B42">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709E37FE" w14:textId="77777777" w:rsidR="00367B42" w:rsidRPr="00613175" w:rsidRDefault="00367B42">
            <w:pPr>
              <w:pStyle w:val="TAH"/>
            </w:pPr>
            <w:r w:rsidRPr="00613175">
              <w:t>Verdict</w:t>
            </w:r>
          </w:p>
        </w:tc>
      </w:tr>
      <w:tr w:rsidR="00367B42" w:rsidRPr="00613175" w14:paraId="3EC24D24" w14:textId="77777777" w:rsidTr="00367B42">
        <w:trPr>
          <w:jc w:val="center"/>
        </w:trPr>
        <w:tc>
          <w:tcPr>
            <w:tcW w:w="562" w:type="dxa"/>
            <w:tcBorders>
              <w:top w:val="nil"/>
              <w:left w:val="single" w:sz="4" w:space="0" w:color="auto"/>
              <w:bottom w:val="single" w:sz="4" w:space="0" w:color="auto"/>
              <w:right w:val="single" w:sz="4" w:space="0" w:color="auto"/>
            </w:tcBorders>
          </w:tcPr>
          <w:p w14:paraId="53DA84C3" w14:textId="77777777" w:rsidR="00367B42" w:rsidRPr="00613175" w:rsidRDefault="00367B42">
            <w:pPr>
              <w:pStyle w:val="TAH"/>
            </w:pPr>
          </w:p>
        </w:tc>
        <w:tc>
          <w:tcPr>
            <w:tcW w:w="5245" w:type="dxa"/>
            <w:tcBorders>
              <w:top w:val="single" w:sz="4" w:space="0" w:color="auto"/>
              <w:left w:val="single" w:sz="4" w:space="0" w:color="auto"/>
              <w:bottom w:val="single" w:sz="4" w:space="0" w:color="auto"/>
              <w:right w:val="single" w:sz="4" w:space="0" w:color="auto"/>
            </w:tcBorders>
          </w:tcPr>
          <w:p w14:paraId="0123FD9E" w14:textId="77777777" w:rsidR="00367B42" w:rsidRPr="00613175" w:rsidRDefault="00367B42">
            <w:pPr>
              <w:pStyle w:val="TAL"/>
            </w:pPr>
          </w:p>
        </w:tc>
        <w:tc>
          <w:tcPr>
            <w:tcW w:w="709" w:type="dxa"/>
            <w:tcBorders>
              <w:top w:val="single" w:sz="4" w:space="0" w:color="auto"/>
              <w:left w:val="single" w:sz="4" w:space="0" w:color="auto"/>
              <w:bottom w:val="single" w:sz="4" w:space="0" w:color="auto"/>
              <w:right w:val="single" w:sz="4" w:space="0" w:color="auto"/>
            </w:tcBorders>
            <w:hideMark/>
          </w:tcPr>
          <w:p w14:paraId="5CC54DFE" w14:textId="77777777" w:rsidR="00367B42" w:rsidRPr="00613175" w:rsidRDefault="00367B42">
            <w:pPr>
              <w:pStyle w:val="TAH"/>
            </w:pPr>
            <w:r w:rsidRPr="00613175">
              <w:t>U - S</w:t>
            </w:r>
          </w:p>
        </w:tc>
        <w:tc>
          <w:tcPr>
            <w:tcW w:w="1703" w:type="dxa"/>
            <w:tcBorders>
              <w:top w:val="single" w:sz="4" w:space="0" w:color="auto"/>
              <w:left w:val="single" w:sz="4" w:space="0" w:color="auto"/>
              <w:bottom w:val="single" w:sz="4" w:space="0" w:color="auto"/>
              <w:right w:val="single" w:sz="4" w:space="0" w:color="auto"/>
            </w:tcBorders>
            <w:hideMark/>
          </w:tcPr>
          <w:p w14:paraId="184E00F0" w14:textId="77777777" w:rsidR="00367B42" w:rsidRPr="00613175" w:rsidRDefault="00367B42">
            <w:pPr>
              <w:pStyle w:val="TAH"/>
            </w:pPr>
            <w:r w:rsidRPr="00613175">
              <w:t>Message</w:t>
            </w:r>
          </w:p>
        </w:tc>
        <w:tc>
          <w:tcPr>
            <w:tcW w:w="567" w:type="dxa"/>
            <w:tcBorders>
              <w:top w:val="nil"/>
              <w:left w:val="single" w:sz="4" w:space="0" w:color="auto"/>
              <w:bottom w:val="single" w:sz="4" w:space="0" w:color="auto"/>
              <w:right w:val="single" w:sz="4" w:space="0" w:color="auto"/>
            </w:tcBorders>
          </w:tcPr>
          <w:p w14:paraId="0386B934" w14:textId="77777777" w:rsidR="00367B42" w:rsidRPr="00613175" w:rsidRDefault="00367B42">
            <w:pPr>
              <w:pStyle w:val="TAH"/>
            </w:pPr>
          </w:p>
        </w:tc>
        <w:tc>
          <w:tcPr>
            <w:tcW w:w="850" w:type="dxa"/>
            <w:tcBorders>
              <w:top w:val="nil"/>
              <w:left w:val="single" w:sz="4" w:space="0" w:color="auto"/>
              <w:bottom w:val="single" w:sz="4" w:space="0" w:color="auto"/>
              <w:right w:val="single" w:sz="4" w:space="0" w:color="auto"/>
            </w:tcBorders>
          </w:tcPr>
          <w:p w14:paraId="627BB457" w14:textId="77777777" w:rsidR="00367B42" w:rsidRPr="00613175" w:rsidRDefault="00367B42">
            <w:pPr>
              <w:pStyle w:val="TAH"/>
            </w:pPr>
          </w:p>
        </w:tc>
      </w:tr>
      <w:tr w:rsidR="00367B42" w:rsidRPr="00613175" w14:paraId="37938DEA" w14:textId="77777777" w:rsidTr="00367B42">
        <w:trPr>
          <w:jc w:val="center"/>
        </w:trPr>
        <w:tc>
          <w:tcPr>
            <w:tcW w:w="562" w:type="dxa"/>
            <w:tcBorders>
              <w:top w:val="nil"/>
              <w:left w:val="single" w:sz="4" w:space="0" w:color="auto"/>
              <w:bottom w:val="single" w:sz="4" w:space="0" w:color="auto"/>
              <w:right w:val="single" w:sz="4" w:space="0" w:color="auto"/>
            </w:tcBorders>
            <w:hideMark/>
          </w:tcPr>
          <w:p w14:paraId="3F162842" w14:textId="77777777" w:rsidR="00367B42" w:rsidRPr="00613175" w:rsidRDefault="00367B42">
            <w:pPr>
              <w:pStyle w:val="TAC"/>
              <w:rPr>
                <w:lang w:eastAsia="zh-CN"/>
              </w:rPr>
            </w:pPr>
            <w:r w:rsidRPr="00613175">
              <w:rPr>
                <w:lang w:eastAsia="zh-CN"/>
              </w:rPr>
              <w:t>1</w:t>
            </w:r>
          </w:p>
        </w:tc>
        <w:tc>
          <w:tcPr>
            <w:tcW w:w="5245" w:type="dxa"/>
            <w:tcBorders>
              <w:top w:val="single" w:sz="4" w:space="0" w:color="auto"/>
              <w:left w:val="single" w:sz="4" w:space="0" w:color="auto"/>
              <w:bottom w:val="single" w:sz="4" w:space="0" w:color="auto"/>
              <w:right w:val="single" w:sz="4" w:space="0" w:color="auto"/>
            </w:tcBorders>
            <w:hideMark/>
          </w:tcPr>
          <w:p w14:paraId="50133F12" w14:textId="77777777" w:rsidR="00367B42" w:rsidRPr="00613175" w:rsidRDefault="00367B42">
            <w:pPr>
              <w:pStyle w:val="TAL"/>
              <w:rPr>
                <w:lang w:eastAsia="en-US"/>
              </w:rPr>
            </w:pPr>
            <w:r w:rsidRPr="00613175">
              <w:t>The UE is made to attempt an IMS Conference call</w:t>
            </w:r>
          </w:p>
        </w:tc>
        <w:tc>
          <w:tcPr>
            <w:tcW w:w="709" w:type="dxa"/>
            <w:tcBorders>
              <w:top w:val="single" w:sz="4" w:space="0" w:color="auto"/>
              <w:left w:val="single" w:sz="4" w:space="0" w:color="auto"/>
              <w:bottom w:val="single" w:sz="4" w:space="0" w:color="auto"/>
              <w:right w:val="single" w:sz="4" w:space="0" w:color="auto"/>
            </w:tcBorders>
            <w:vAlign w:val="center"/>
            <w:hideMark/>
          </w:tcPr>
          <w:p w14:paraId="0D67803E" w14:textId="77777777" w:rsidR="00367B42" w:rsidRPr="00613175" w:rsidRDefault="00367B42">
            <w:pPr>
              <w:pStyle w:val="TAC"/>
              <w:rPr>
                <w:lang w:eastAsia="zh-CN"/>
              </w:rPr>
            </w:pPr>
            <w:r w:rsidRPr="00613175">
              <w:rPr>
                <w:lang w:eastAsia="zh-CN"/>
              </w:rPr>
              <w: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56AF70D0" w14:textId="77777777" w:rsidR="00367B42" w:rsidRPr="00613175" w:rsidRDefault="00367B42">
            <w:pPr>
              <w:pStyle w:val="TAL"/>
              <w:rPr>
                <w:lang w:eastAsia="en-US"/>
              </w:rPr>
            </w:pPr>
            <w:r w:rsidRPr="00613175">
              <w:rPr>
                <w:lang w:eastAsia="zh-CN"/>
              </w:rPr>
              <w:t>-</w:t>
            </w:r>
          </w:p>
        </w:tc>
        <w:tc>
          <w:tcPr>
            <w:tcW w:w="567" w:type="dxa"/>
            <w:tcBorders>
              <w:top w:val="nil"/>
              <w:left w:val="single" w:sz="4" w:space="0" w:color="auto"/>
              <w:bottom w:val="single" w:sz="4" w:space="0" w:color="auto"/>
              <w:right w:val="single" w:sz="4" w:space="0" w:color="auto"/>
            </w:tcBorders>
            <w:vAlign w:val="center"/>
            <w:hideMark/>
          </w:tcPr>
          <w:p w14:paraId="2387AE6F" w14:textId="77777777" w:rsidR="00367B42" w:rsidRPr="00613175" w:rsidRDefault="00367B42">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vAlign w:val="center"/>
            <w:hideMark/>
          </w:tcPr>
          <w:p w14:paraId="273BAE1E" w14:textId="77777777" w:rsidR="00367B42" w:rsidRPr="00613175" w:rsidRDefault="00367B42">
            <w:pPr>
              <w:pStyle w:val="TAC"/>
              <w:rPr>
                <w:lang w:eastAsia="zh-CN"/>
              </w:rPr>
            </w:pPr>
            <w:r w:rsidRPr="00613175">
              <w:rPr>
                <w:lang w:eastAsia="zh-CN"/>
              </w:rPr>
              <w:t>-</w:t>
            </w:r>
          </w:p>
        </w:tc>
      </w:tr>
      <w:tr w:rsidR="00367B42" w:rsidRPr="00613175" w14:paraId="58FE2196" w14:textId="77777777" w:rsidTr="00367B42">
        <w:trPr>
          <w:jc w:val="center"/>
        </w:trPr>
        <w:tc>
          <w:tcPr>
            <w:tcW w:w="562" w:type="dxa"/>
            <w:tcBorders>
              <w:top w:val="nil"/>
              <w:left w:val="single" w:sz="4" w:space="0" w:color="auto"/>
              <w:bottom w:val="single" w:sz="4" w:space="0" w:color="auto"/>
              <w:right w:val="single" w:sz="4" w:space="0" w:color="auto"/>
            </w:tcBorders>
            <w:hideMark/>
          </w:tcPr>
          <w:p w14:paraId="32B81BC1" w14:textId="77777777" w:rsidR="00367B42" w:rsidRPr="00613175" w:rsidRDefault="00367B42">
            <w:pPr>
              <w:pStyle w:val="TAC"/>
              <w:rPr>
                <w:lang w:eastAsia="zh-CN"/>
              </w:rPr>
            </w:pPr>
            <w:r w:rsidRPr="00613175">
              <w:rPr>
                <w:lang w:eastAsia="zh-CN"/>
              </w:rPr>
              <w:t>2</w:t>
            </w:r>
          </w:p>
        </w:tc>
        <w:tc>
          <w:tcPr>
            <w:tcW w:w="5245" w:type="dxa"/>
            <w:tcBorders>
              <w:top w:val="single" w:sz="4" w:space="0" w:color="auto"/>
              <w:left w:val="single" w:sz="4" w:space="0" w:color="auto"/>
              <w:bottom w:val="single" w:sz="4" w:space="0" w:color="auto"/>
              <w:right w:val="single" w:sz="4" w:space="0" w:color="auto"/>
            </w:tcBorders>
            <w:hideMark/>
          </w:tcPr>
          <w:p w14:paraId="5C0D9B78" w14:textId="77777777" w:rsidR="00367B42" w:rsidRPr="00613175" w:rsidRDefault="00367B42">
            <w:pPr>
              <w:pStyle w:val="TAL"/>
              <w:rPr>
                <w:lang w:eastAsia="en-US"/>
              </w:rPr>
            </w:pPr>
            <w:r w:rsidRPr="00613175">
              <w:t>The UE sends INVITE with the first SDP offer.</w:t>
            </w:r>
          </w:p>
          <w:p w14:paraId="11123B10" w14:textId="77777777" w:rsidR="00367B42" w:rsidRPr="00613175" w:rsidRDefault="00367B42">
            <w:pPr>
              <w:pStyle w:val="TAL"/>
            </w:pPr>
            <w:r w:rsidRPr="00613175">
              <w:t xml:space="preserve">(Step 1 in </w:t>
            </w:r>
            <w:r w:rsidRPr="00613175">
              <w:rPr>
                <w:lang w:eastAsia="zh-CN"/>
              </w:rPr>
              <w:t>annex</w:t>
            </w:r>
            <w:r w:rsidRPr="00613175">
              <w:t xml:space="preserve"> A.25 )</w:t>
            </w:r>
          </w:p>
        </w:tc>
        <w:tc>
          <w:tcPr>
            <w:tcW w:w="709" w:type="dxa"/>
            <w:tcBorders>
              <w:top w:val="single" w:sz="4" w:space="0" w:color="auto"/>
              <w:left w:val="single" w:sz="4" w:space="0" w:color="auto"/>
              <w:bottom w:val="single" w:sz="4" w:space="0" w:color="auto"/>
              <w:right w:val="single" w:sz="4" w:space="0" w:color="auto"/>
            </w:tcBorders>
            <w:vAlign w:val="center"/>
            <w:hideMark/>
          </w:tcPr>
          <w:p w14:paraId="0370A0F2"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12DB0602" w14:textId="77777777" w:rsidR="00367B42" w:rsidRPr="00613175" w:rsidRDefault="00367B42">
            <w:pPr>
              <w:pStyle w:val="TAL"/>
              <w:rPr>
                <w:lang w:eastAsia="en-US"/>
              </w:rPr>
            </w:pPr>
            <w:r w:rsidRPr="00613175">
              <w:rPr>
                <w:lang w:eastAsia="zh-CN"/>
              </w:rPr>
              <w:t>INVITE</w:t>
            </w:r>
          </w:p>
        </w:tc>
        <w:tc>
          <w:tcPr>
            <w:tcW w:w="567" w:type="dxa"/>
            <w:tcBorders>
              <w:top w:val="nil"/>
              <w:left w:val="single" w:sz="4" w:space="0" w:color="auto"/>
              <w:bottom w:val="single" w:sz="4" w:space="0" w:color="auto"/>
              <w:right w:val="single" w:sz="4" w:space="0" w:color="auto"/>
            </w:tcBorders>
            <w:vAlign w:val="center"/>
            <w:hideMark/>
          </w:tcPr>
          <w:p w14:paraId="77824700" w14:textId="77777777" w:rsidR="00367B42" w:rsidRPr="00613175" w:rsidRDefault="00367B42">
            <w:pPr>
              <w:pStyle w:val="TAC"/>
              <w:rPr>
                <w:lang w:eastAsia="zh-CN"/>
              </w:rPr>
            </w:pPr>
            <w:r w:rsidRPr="00613175">
              <w:rPr>
                <w:lang w:eastAsia="zh-CN"/>
              </w:rPr>
              <w:t>1</w:t>
            </w:r>
          </w:p>
        </w:tc>
        <w:tc>
          <w:tcPr>
            <w:tcW w:w="850" w:type="dxa"/>
            <w:tcBorders>
              <w:top w:val="nil"/>
              <w:left w:val="single" w:sz="4" w:space="0" w:color="auto"/>
              <w:bottom w:val="single" w:sz="4" w:space="0" w:color="auto"/>
              <w:right w:val="single" w:sz="4" w:space="0" w:color="auto"/>
            </w:tcBorders>
            <w:vAlign w:val="center"/>
            <w:hideMark/>
          </w:tcPr>
          <w:p w14:paraId="5BEAC7C1" w14:textId="77777777" w:rsidR="00367B42" w:rsidRPr="00613175" w:rsidRDefault="00367B42">
            <w:pPr>
              <w:pStyle w:val="TAC"/>
              <w:rPr>
                <w:lang w:eastAsia="zh-CN"/>
              </w:rPr>
            </w:pPr>
            <w:r w:rsidRPr="00613175">
              <w:rPr>
                <w:lang w:eastAsia="zh-CN"/>
              </w:rPr>
              <w:t>P</w:t>
            </w:r>
          </w:p>
        </w:tc>
      </w:tr>
      <w:tr w:rsidR="00367B42" w:rsidRPr="00613175" w14:paraId="339AD25A" w14:textId="77777777" w:rsidTr="00367B42">
        <w:trPr>
          <w:jc w:val="center"/>
        </w:trPr>
        <w:tc>
          <w:tcPr>
            <w:tcW w:w="562" w:type="dxa"/>
            <w:tcBorders>
              <w:top w:val="nil"/>
              <w:left w:val="single" w:sz="4" w:space="0" w:color="auto"/>
              <w:bottom w:val="single" w:sz="4" w:space="0" w:color="auto"/>
              <w:right w:val="single" w:sz="4" w:space="0" w:color="auto"/>
            </w:tcBorders>
            <w:hideMark/>
          </w:tcPr>
          <w:p w14:paraId="285B559B" w14:textId="77777777" w:rsidR="00367B42" w:rsidRPr="00613175" w:rsidRDefault="00367B42">
            <w:pPr>
              <w:pStyle w:val="TAC"/>
              <w:rPr>
                <w:lang w:eastAsia="zh-CN"/>
              </w:rPr>
            </w:pPr>
            <w:r w:rsidRPr="00613175">
              <w:rPr>
                <w:lang w:eastAsia="zh-CN"/>
              </w:rPr>
              <w:t>3-14</w:t>
            </w:r>
          </w:p>
        </w:tc>
        <w:tc>
          <w:tcPr>
            <w:tcW w:w="5245" w:type="dxa"/>
            <w:tcBorders>
              <w:top w:val="single" w:sz="4" w:space="0" w:color="auto"/>
              <w:left w:val="single" w:sz="4" w:space="0" w:color="auto"/>
              <w:bottom w:val="single" w:sz="4" w:space="0" w:color="auto"/>
              <w:right w:val="single" w:sz="4" w:space="0" w:color="auto"/>
            </w:tcBorders>
            <w:hideMark/>
          </w:tcPr>
          <w:p w14:paraId="52EFD42E" w14:textId="77777777" w:rsidR="00367B42" w:rsidRPr="00613175" w:rsidRDefault="00367B42">
            <w:pPr>
              <w:pStyle w:val="TAL"/>
              <w:rPr>
                <w:lang w:eastAsia="zh-CN"/>
              </w:rPr>
            </w:pPr>
            <w:r w:rsidRPr="00613175">
              <w:rPr>
                <w:lang w:eastAsia="zh-CN"/>
              </w:rPr>
              <w:t>Steps 2-13 of annex A.25 happen.</w:t>
            </w:r>
          </w:p>
        </w:tc>
        <w:tc>
          <w:tcPr>
            <w:tcW w:w="709" w:type="dxa"/>
            <w:tcBorders>
              <w:top w:val="single" w:sz="4" w:space="0" w:color="auto"/>
              <w:left w:val="single" w:sz="4" w:space="0" w:color="auto"/>
              <w:bottom w:val="single" w:sz="4" w:space="0" w:color="auto"/>
              <w:right w:val="single" w:sz="4" w:space="0" w:color="auto"/>
            </w:tcBorders>
            <w:vAlign w:val="center"/>
            <w:hideMark/>
          </w:tcPr>
          <w:p w14:paraId="55ABBD61" w14:textId="77777777" w:rsidR="00367B42" w:rsidRPr="00613175" w:rsidRDefault="00367B42">
            <w:pPr>
              <w:pStyle w:val="TAC"/>
              <w:rPr>
                <w:lang w:eastAsia="zh-CN"/>
              </w:rPr>
            </w:pPr>
            <w:r w:rsidRPr="00613175">
              <w:rPr>
                <w:lang w:eastAsia="zh-CN"/>
              </w:rPr>
              <w: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388D15D2" w14:textId="77777777" w:rsidR="00367B42" w:rsidRPr="00613175" w:rsidRDefault="00367B42">
            <w:pPr>
              <w:pStyle w:val="TAL"/>
              <w:rPr>
                <w:lang w:eastAsia="en-US"/>
              </w:rPr>
            </w:pPr>
            <w:r w:rsidRPr="00613175">
              <w:rPr>
                <w:lang w:eastAsia="zh-CN"/>
              </w:rPr>
              <w:t>-</w:t>
            </w:r>
          </w:p>
        </w:tc>
        <w:tc>
          <w:tcPr>
            <w:tcW w:w="567" w:type="dxa"/>
            <w:tcBorders>
              <w:top w:val="nil"/>
              <w:left w:val="single" w:sz="4" w:space="0" w:color="auto"/>
              <w:bottom w:val="single" w:sz="4" w:space="0" w:color="auto"/>
              <w:right w:val="single" w:sz="4" w:space="0" w:color="auto"/>
            </w:tcBorders>
            <w:vAlign w:val="center"/>
            <w:hideMark/>
          </w:tcPr>
          <w:p w14:paraId="178ADC21" w14:textId="77777777" w:rsidR="00367B42" w:rsidRPr="00613175" w:rsidRDefault="00367B42">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vAlign w:val="center"/>
            <w:hideMark/>
          </w:tcPr>
          <w:p w14:paraId="452B925D" w14:textId="77777777" w:rsidR="00367B42" w:rsidRPr="00613175" w:rsidRDefault="00367B42">
            <w:pPr>
              <w:pStyle w:val="TAC"/>
              <w:rPr>
                <w:lang w:eastAsia="zh-CN"/>
              </w:rPr>
            </w:pPr>
            <w:r w:rsidRPr="00613175">
              <w:rPr>
                <w:lang w:eastAsia="zh-CN"/>
              </w:rPr>
              <w:t>-</w:t>
            </w:r>
          </w:p>
        </w:tc>
      </w:tr>
      <w:tr w:rsidR="00367B42" w:rsidRPr="00613175" w14:paraId="5459E636"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558494FF" w14:textId="77777777" w:rsidR="00367B42" w:rsidRPr="00613175" w:rsidRDefault="00367B42">
            <w:pPr>
              <w:pStyle w:val="TAC"/>
              <w:rPr>
                <w:lang w:eastAsia="zh-CN"/>
              </w:rPr>
            </w:pPr>
            <w:r w:rsidRPr="00613175">
              <w:rPr>
                <w:lang w:eastAsia="zh-CN"/>
              </w:rPr>
              <w:t>15</w:t>
            </w:r>
          </w:p>
        </w:tc>
        <w:tc>
          <w:tcPr>
            <w:tcW w:w="5245" w:type="dxa"/>
            <w:tcBorders>
              <w:top w:val="single" w:sz="4" w:space="0" w:color="auto"/>
              <w:left w:val="single" w:sz="4" w:space="0" w:color="auto"/>
              <w:bottom w:val="single" w:sz="4" w:space="0" w:color="auto"/>
              <w:right w:val="single" w:sz="4" w:space="0" w:color="auto"/>
            </w:tcBorders>
            <w:hideMark/>
          </w:tcPr>
          <w:p w14:paraId="5A54CD5B" w14:textId="77777777" w:rsidR="00367B42" w:rsidRPr="00613175" w:rsidRDefault="00367B42">
            <w:pPr>
              <w:pStyle w:val="TAL"/>
              <w:rPr>
                <w:rFonts w:eastAsia="MS Gothic"/>
                <w:lang w:eastAsia="en-US"/>
              </w:rPr>
            </w:pPr>
            <w:r w:rsidRPr="00613175">
              <w:rPr>
                <w:rFonts w:eastAsia="MS Gothic"/>
              </w:rPr>
              <w:t>The UE is made to invite another user to the conference</w:t>
            </w:r>
          </w:p>
        </w:tc>
        <w:tc>
          <w:tcPr>
            <w:tcW w:w="709" w:type="dxa"/>
            <w:tcBorders>
              <w:top w:val="single" w:sz="4" w:space="0" w:color="auto"/>
              <w:left w:val="single" w:sz="4" w:space="0" w:color="auto"/>
              <w:bottom w:val="single" w:sz="4" w:space="0" w:color="auto"/>
              <w:right w:val="single" w:sz="4" w:space="0" w:color="auto"/>
            </w:tcBorders>
            <w:vAlign w:val="center"/>
            <w:hideMark/>
          </w:tcPr>
          <w:p w14:paraId="02570A48" w14:textId="77777777" w:rsidR="00367B42" w:rsidRPr="00613175" w:rsidRDefault="00367B42">
            <w:pPr>
              <w:pStyle w:val="TAC"/>
              <w:rPr>
                <w:lang w:eastAsia="zh-CN"/>
              </w:rPr>
            </w:pPr>
            <w:r w:rsidRPr="00613175">
              <w:rPr>
                <w:lang w:eastAsia="zh-CN"/>
              </w:rPr>
              <w: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6032270C" w14:textId="77777777" w:rsidR="00367B42" w:rsidRPr="00613175" w:rsidRDefault="00367B42">
            <w:pPr>
              <w:pStyle w:val="TAL"/>
              <w:rPr>
                <w:rFonts w:eastAsia="MS Gothic"/>
                <w:lang w:eastAsia="en-US"/>
              </w:rPr>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10EEB8"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A3073F" w14:textId="77777777" w:rsidR="00367B42" w:rsidRPr="00613175" w:rsidRDefault="00367B42">
            <w:pPr>
              <w:pStyle w:val="TAC"/>
              <w:rPr>
                <w:lang w:eastAsia="zh-CN"/>
              </w:rPr>
            </w:pPr>
            <w:r w:rsidRPr="00613175">
              <w:rPr>
                <w:lang w:eastAsia="zh-CN"/>
              </w:rPr>
              <w:t>-</w:t>
            </w:r>
          </w:p>
        </w:tc>
      </w:tr>
      <w:tr w:rsidR="00367B42" w:rsidRPr="00613175" w14:paraId="0A5E99ED"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17E175CB" w14:textId="77777777" w:rsidR="00367B42" w:rsidRPr="00613175" w:rsidRDefault="00367B42">
            <w:pPr>
              <w:pStyle w:val="TAC"/>
              <w:rPr>
                <w:lang w:eastAsia="zh-CN"/>
              </w:rPr>
            </w:pPr>
            <w:r w:rsidRPr="00613175">
              <w:rPr>
                <w:lang w:eastAsia="zh-CN"/>
              </w:rPr>
              <w:t>16</w:t>
            </w:r>
          </w:p>
        </w:tc>
        <w:tc>
          <w:tcPr>
            <w:tcW w:w="5245" w:type="dxa"/>
            <w:tcBorders>
              <w:top w:val="single" w:sz="4" w:space="0" w:color="auto"/>
              <w:left w:val="single" w:sz="4" w:space="0" w:color="auto"/>
              <w:bottom w:val="single" w:sz="4" w:space="0" w:color="auto"/>
              <w:right w:val="single" w:sz="4" w:space="0" w:color="auto"/>
            </w:tcBorders>
            <w:hideMark/>
          </w:tcPr>
          <w:p w14:paraId="3F70ADDC" w14:textId="77777777" w:rsidR="00367B42" w:rsidRPr="00613175" w:rsidRDefault="00367B42">
            <w:pPr>
              <w:pStyle w:val="TAL"/>
              <w:rPr>
                <w:rFonts w:eastAsia="MS Gothic"/>
                <w:lang w:eastAsia="en-US"/>
              </w:rPr>
            </w:pPr>
            <w:r w:rsidRPr="00613175">
              <w:rPr>
                <w:snapToGrid w:val="0"/>
              </w:rPr>
              <w:t>The UE sends REFER to SS referring to the conference</w:t>
            </w:r>
          </w:p>
          <w:p w14:paraId="60CAA4D7" w14:textId="77777777" w:rsidR="00367B42" w:rsidRPr="00613175" w:rsidRDefault="00367B42">
            <w:pPr>
              <w:pStyle w:val="TAL"/>
              <w:rPr>
                <w:rFonts w:eastAsia="MS Gothic"/>
              </w:rPr>
            </w:pPr>
            <w:r w:rsidRPr="00613175">
              <w:t xml:space="preserve">(Step 1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5922B6BA"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23C8E99E" w14:textId="77777777" w:rsidR="00367B42" w:rsidRPr="00613175" w:rsidRDefault="00367B42">
            <w:pPr>
              <w:pStyle w:val="TAL"/>
              <w:rPr>
                <w:lang w:eastAsia="zh-CN"/>
              </w:rPr>
            </w:pPr>
            <w:r w:rsidRPr="00613175">
              <w:rPr>
                <w:lang w:eastAsia="zh-CN"/>
              </w:rPr>
              <w:t>REFER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B72963" w14:textId="77777777" w:rsidR="00367B42" w:rsidRPr="00613175" w:rsidRDefault="00367B42">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BBB6C0" w14:textId="77777777" w:rsidR="00367B42" w:rsidRPr="00613175" w:rsidRDefault="00367B42">
            <w:pPr>
              <w:pStyle w:val="TAC"/>
              <w:rPr>
                <w:lang w:eastAsia="zh-CN"/>
              </w:rPr>
            </w:pPr>
            <w:r w:rsidRPr="00613175">
              <w:rPr>
                <w:lang w:eastAsia="zh-CN"/>
              </w:rPr>
              <w:t>P</w:t>
            </w:r>
          </w:p>
        </w:tc>
      </w:tr>
      <w:tr w:rsidR="00367B42" w:rsidRPr="00613175" w14:paraId="495B209F"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6A43D916" w14:textId="77777777" w:rsidR="00367B42" w:rsidRPr="00613175" w:rsidRDefault="00367B42">
            <w:pPr>
              <w:pStyle w:val="TAC"/>
              <w:rPr>
                <w:lang w:eastAsia="zh-CN"/>
              </w:rPr>
            </w:pPr>
            <w:r w:rsidRPr="00613175">
              <w:rPr>
                <w:lang w:eastAsia="zh-CN"/>
              </w:rPr>
              <w:t>17</w:t>
            </w:r>
          </w:p>
        </w:tc>
        <w:tc>
          <w:tcPr>
            <w:tcW w:w="5245" w:type="dxa"/>
            <w:tcBorders>
              <w:top w:val="single" w:sz="4" w:space="0" w:color="auto"/>
              <w:left w:val="single" w:sz="4" w:space="0" w:color="auto"/>
              <w:bottom w:val="single" w:sz="4" w:space="0" w:color="auto"/>
              <w:right w:val="single" w:sz="4" w:space="0" w:color="auto"/>
            </w:tcBorders>
            <w:hideMark/>
          </w:tcPr>
          <w:p w14:paraId="47EBFF7A" w14:textId="77777777" w:rsidR="00367B42" w:rsidRPr="00613175" w:rsidRDefault="00367B42">
            <w:pPr>
              <w:pStyle w:val="TAL"/>
              <w:rPr>
                <w:snapToGrid w:val="0"/>
                <w:lang w:eastAsia="en-US"/>
              </w:rPr>
            </w:pPr>
            <w:r w:rsidRPr="00613175">
              <w:rPr>
                <w:snapToGrid w:val="0"/>
              </w:rPr>
              <w:t>The SS responds with a 202 final response</w:t>
            </w:r>
          </w:p>
          <w:p w14:paraId="43B4C708" w14:textId="77777777" w:rsidR="00367B42" w:rsidRPr="00613175" w:rsidRDefault="00367B42">
            <w:pPr>
              <w:pStyle w:val="TAL"/>
              <w:rPr>
                <w:snapToGrid w:val="0"/>
              </w:rPr>
            </w:pPr>
            <w:r w:rsidRPr="00613175">
              <w:t xml:space="preserve">(Step 2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09446456" w14:textId="77777777" w:rsidR="00367B42" w:rsidRPr="00613175" w:rsidRDefault="00367B42">
            <w:pPr>
              <w:pStyle w:val="TAC"/>
              <w:rPr>
                <w:lang w:eastAsia="zh-CN"/>
              </w:rPr>
            </w:pPr>
            <w:r w:rsidRPr="00613175">
              <w:rPr>
                <w:lang w:eastAsia="zh-CN"/>
              </w:rPr>
              <w:t>&lt;--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1FC9F656" w14:textId="77777777" w:rsidR="00367B42" w:rsidRPr="00613175" w:rsidRDefault="00367B42">
            <w:pPr>
              <w:pStyle w:val="TAL"/>
              <w:rPr>
                <w:lang w:eastAsia="zh-CN"/>
              </w:rPr>
            </w:pPr>
            <w:r w:rsidRPr="00613175">
              <w:rPr>
                <w:snapToGrid w:val="0"/>
              </w:rPr>
              <w:t>202 Accepted</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FBF279"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5991CC65" w14:textId="77777777" w:rsidR="00367B42" w:rsidRPr="00613175" w:rsidRDefault="00367B42">
            <w:pPr>
              <w:pStyle w:val="TAC"/>
              <w:rPr>
                <w:lang w:eastAsia="zh-CN"/>
              </w:rPr>
            </w:pPr>
            <w:r w:rsidRPr="00613175">
              <w:rPr>
                <w:lang w:eastAsia="zh-CN"/>
              </w:rPr>
              <w:t>-</w:t>
            </w:r>
          </w:p>
        </w:tc>
      </w:tr>
      <w:tr w:rsidR="00367B42" w:rsidRPr="00613175" w14:paraId="36D2F411"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47FF5D1C" w14:textId="77777777" w:rsidR="00367B42" w:rsidRPr="00613175" w:rsidRDefault="00367B42">
            <w:pPr>
              <w:pStyle w:val="TAC"/>
              <w:rPr>
                <w:lang w:eastAsia="zh-CN"/>
              </w:rPr>
            </w:pPr>
            <w:r w:rsidRPr="00613175">
              <w:rPr>
                <w:lang w:eastAsia="zh-CN"/>
              </w:rPr>
              <w:t>18</w:t>
            </w:r>
          </w:p>
        </w:tc>
        <w:tc>
          <w:tcPr>
            <w:tcW w:w="5245" w:type="dxa"/>
            <w:tcBorders>
              <w:top w:val="single" w:sz="4" w:space="0" w:color="auto"/>
              <w:left w:val="single" w:sz="4" w:space="0" w:color="auto"/>
              <w:bottom w:val="single" w:sz="4" w:space="0" w:color="auto"/>
              <w:right w:val="single" w:sz="4" w:space="0" w:color="auto"/>
            </w:tcBorders>
            <w:hideMark/>
          </w:tcPr>
          <w:p w14:paraId="2AA3E3D9" w14:textId="77777777" w:rsidR="00367B42" w:rsidRPr="00613175" w:rsidRDefault="00367B42">
            <w:pPr>
              <w:pStyle w:val="TAL"/>
              <w:rPr>
                <w:snapToGrid w:val="0"/>
                <w:lang w:eastAsia="en-US"/>
              </w:rPr>
            </w:pPr>
            <w:r w:rsidRPr="00613175">
              <w:rPr>
                <w:snapToGrid w:val="0"/>
              </w:rPr>
              <w:t>The SS sends initial NOTIFY for the implicit subscription created by the REFER request</w:t>
            </w:r>
          </w:p>
          <w:p w14:paraId="6C68CC27" w14:textId="77777777" w:rsidR="00367B42" w:rsidRPr="00613175" w:rsidRDefault="00367B42">
            <w:pPr>
              <w:pStyle w:val="TAL"/>
              <w:rPr>
                <w:snapToGrid w:val="0"/>
              </w:rPr>
            </w:pPr>
            <w:r w:rsidRPr="00613175">
              <w:t xml:space="preserve">(Step 3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0B6CE996" w14:textId="77777777" w:rsidR="00367B42" w:rsidRPr="00613175" w:rsidRDefault="00367B42">
            <w:pPr>
              <w:pStyle w:val="TAC"/>
              <w:rPr>
                <w:lang w:eastAsia="zh-CN"/>
              </w:rPr>
            </w:pPr>
            <w:r w:rsidRPr="00613175">
              <w:rPr>
                <w:lang w:eastAsia="zh-CN"/>
              </w:rPr>
              <w:t>&lt;--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6C49C4E1" w14:textId="77777777" w:rsidR="00367B42" w:rsidRPr="00613175" w:rsidRDefault="00367B42">
            <w:pPr>
              <w:pStyle w:val="TAL"/>
              <w:rPr>
                <w:lang w:eastAsia="zh-CN"/>
              </w:rPr>
            </w:pPr>
            <w:r w:rsidRPr="00613175">
              <w:rPr>
                <w:snapToGrid w:val="0"/>
              </w:rPr>
              <w:t>NOTIFY</w:t>
            </w:r>
          </w:p>
        </w:tc>
        <w:tc>
          <w:tcPr>
            <w:tcW w:w="567" w:type="dxa"/>
            <w:tcBorders>
              <w:top w:val="single" w:sz="4" w:space="0" w:color="auto"/>
              <w:left w:val="single" w:sz="4" w:space="0" w:color="auto"/>
              <w:bottom w:val="single" w:sz="4" w:space="0" w:color="auto"/>
              <w:right w:val="single" w:sz="4" w:space="0" w:color="auto"/>
            </w:tcBorders>
            <w:vAlign w:val="center"/>
            <w:hideMark/>
          </w:tcPr>
          <w:p w14:paraId="6512DE14"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DE864D" w14:textId="77777777" w:rsidR="00367B42" w:rsidRPr="00613175" w:rsidRDefault="00367B42">
            <w:pPr>
              <w:pStyle w:val="TAC"/>
              <w:rPr>
                <w:lang w:eastAsia="zh-CN"/>
              </w:rPr>
            </w:pPr>
            <w:r w:rsidRPr="00613175">
              <w:rPr>
                <w:lang w:eastAsia="zh-CN"/>
              </w:rPr>
              <w:t>-</w:t>
            </w:r>
          </w:p>
        </w:tc>
      </w:tr>
      <w:tr w:rsidR="00367B42" w:rsidRPr="00613175" w14:paraId="19101A80"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55E9FD93" w14:textId="77777777" w:rsidR="00367B42" w:rsidRPr="00613175" w:rsidRDefault="00367B42">
            <w:pPr>
              <w:pStyle w:val="TAC"/>
              <w:rPr>
                <w:lang w:eastAsia="zh-CN"/>
              </w:rPr>
            </w:pPr>
            <w:r w:rsidRPr="00613175">
              <w:rPr>
                <w:lang w:eastAsia="zh-CN"/>
              </w:rPr>
              <w:t>19</w:t>
            </w:r>
          </w:p>
        </w:tc>
        <w:tc>
          <w:tcPr>
            <w:tcW w:w="5245" w:type="dxa"/>
            <w:tcBorders>
              <w:top w:val="single" w:sz="4" w:space="0" w:color="auto"/>
              <w:left w:val="single" w:sz="4" w:space="0" w:color="auto"/>
              <w:bottom w:val="single" w:sz="4" w:space="0" w:color="auto"/>
              <w:right w:val="single" w:sz="4" w:space="0" w:color="auto"/>
            </w:tcBorders>
            <w:hideMark/>
          </w:tcPr>
          <w:p w14:paraId="0CB1E299" w14:textId="77777777" w:rsidR="00367B42" w:rsidRPr="00613175" w:rsidRDefault="00367B42">
            <w:pPr>
              <w:pStyle w:val="TAL"/>
              <w:rPr>
                <w:snapToGrid w:val="0"/>
                <w:lang w:eastAsia="en-US"/>
              </w:rPr>
            </w:pPr>
            <w:r w:rsidRPr="00613175">
              <w:rPr>
                <w:snapToGrid w:val="0"/>
              </w:rPr>
              <w:t>The UE responds the NOTIFY with 200 OK</w:t>
            </w:r>
          </w:p>
          <w:p w14:paraId="1F4EB42B" w14:textId="77777777" w:rsidR="00367B42" w:rsidRPr="00613175" w:rsidRDefault="00367B42">
            <w:pPr>
              <w:pStyle w:val="TAL"/>
              <w:rPr>
                <w:snapToGrid w:val="0"/>
              </w:rPr>
            </w:pPr>
            <w:r w:rsidRPr="00613175">
              <w:t xml:space="preserve">(Step 4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29628C05"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44A270B6" w14:textId="77777777" w:rsidR="00367B42" w:rsidRPr="00613175" w:rsidRDefault="00367B42">
            <w:pPr>
              <w:pStyle w:val="TAL"/>
              <w:rPr>
                <w:lang w:eastAsia="zh-CN"/>
              </w:rPr>
            </w:pPr>
            <w:r w:rsidRPr="00613175">
              <w:rPr>
                <w:snapToGrid w:val="0"/>
              </w:rPr>
              <w:t>200 OK</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CAC83E" w14:textId="77777777" w:rsidR="00367B42" w:rsidRPr="00613175" w:rsidRDefault="00367B42">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C70A8FF" w14:textId="77777777" w:rsidR="00367B42" w:rsidRPr="00613175" w:rsidRDefault="00367B42">
            <w:pPr>
              <w:pStyle w:val="TAC"/>
              <w:rPr>
                <w:lang w:eastAsia="zh-CN"/>
              </w:rPr>
            </w:pPr>
            <w:r w:rsidRPr="00613175">
              <w:rPr>
                <w:lang w:eastAsia="zh-CN"/>
              </w:rPr>
              <w:t>P</w:t>
            </w:r>
          </w:p>
        </w:tc>
      </w:tr>
      <w:tr w:rsidR="00367B42" w:rsidRPr="00613175" w14:paraId="0E4DBF96"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19D56E81" w14:textId="77777777" w:rsidR="00367B42" w:rsidRPr="00613175" w:rsidRDefault="00367B42">
            <w:pPr>
              <w:pStyle w:val="TAC"/>
              <w:rPr>
                <w:lang w:eastAsia="zh-CN"/>
              </w:rPr>
            </w:pPr>
            <w:r w:rsidRPr="00613175">
              <w:rPr>
                <w:lang w:eastAsia="zh-CN"/>
              </w:rPr>
              <w:t>20</w:t>
            </w:r>
          </w:p>
        </w:tc>
        <w:tc>
          <w:tcPr>
            <w:tcW w:w="5245" w:type="dxa"/>
            <w:tcBorders>
              <w:top w:val="single" w:sz="4" w:space="0" w:color="auto"/>
              <w:left w:val="single" w:sz="4" w:space="0" w:color="auto"/>
              <w:bottom w:val="single" w:sz="4" w:space="0" w:color="auto"/>
              <w:right w:val="single" w:sz="4" w:space="0" w:color="auto"/>
            </w:tcBorders>
            <w:hideMark/>
          </w:tcPr>
          <w:p w14:paraId="2BFD01B6" w14:textId="77777777" w:rsidR="00367B42" w:rsidRPr="00613175" w:rsidRDefault="00367B42">
            <w:pPr>
              <w:pStyle w:val="TAL"/>
              <w:rPr>
                <w:snapToGrid w:val="0"/>
                <w:lang w:eastAsia="en-US"/>
              </w:rPr>
            </w:pPr>
            <w:r w:rsidRPr="00613175">
              <w:rPr>
                <w:snapToGrid w:val="0"/>
              </w:rPr>
              <w:t>The SS sends a NOTIFY related to REFER request to confirm that the invited user was able to join the conference</w:t>
            </w:r>
          </w:p>
          <w:p w14:paraId="24377B76" w14:textId="77777777" w:rsidR="00367B42" w:rsidRPr="00613175" w:rsidRDefault="00367B42">
            <w:pPr>
              <w:pStyle w:val="TAL"/>
              <w:rPr>
                <w:snapToGrid w:val="0"/>
              </w:rPr>
            </w:pPr>
            <w:r w:rsidRPr="00613175">
              <w:t xml:space="preserve">(Step 5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7F881742" w14:textId="77777777" w:rsidR="00367B42" w:rsidRPr="00613175" w:rsidRDefault="00367B42">
            <w:pPr>
              <w:pStyle w:val="TAC"/>
              <w:rPr>
                <w:lang w:eastAsia="zh-CN"/>
              </w:rPr>
            </w:pPr>
            <w:r w:rsidRPr="00613175">
              <w:rPr>
                <w:lang w:eastAsia="zh-CN"/>
              </w:rPr>
              <w:t>&lt;--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22F1446D" w14:textId="77777777" w:rsidR="00367B42" w:rsidRPr="00613175" w:rsidRDefault="00367B42">
            <w:pPr>
              <w:pStyle w:val="TAL"/>
              <w:rPr>
                <w:lang w:eastAsia="zh-CN"/>
              </w:rPr>
            </w:pPr>
            <w:r w:rsidRPr="00613175">
              <w:rPr>
                <w:snapToGrid w:val="0"/>
              </w:rPr>
              <w:t>NOTIFY</w:t>
            </w:r>
          </w:p>
        </w:tc>
        <w:tc>
          <w:tcPr>
            <w:tcW w:w="567" w:type="dxa"/>
            <w:tcBorders>
              <w:top w:val="single" w:sz="4" w:space="0" w:color="auto"/>
              <w:left w:val="single" w:sz="4" w:space="0" w:color="auto"/>
              <w:bottom w:val="single" w:sz="4" w:space="0" w:color="auto"/>
              <w:right w:val="single" w:sz="4" w:space="0" w:color="auto"/>
            </w:tcBorders>
            <w:vAlign w:val="center"/>
          </w:tcPr>
          <w:p w14:paraId="1CDAD068" w14:textId="77777777" w:rsidR="00367B42" w:rsidRPr="00613175" w:rsidRDefault="00367B42">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vAlign w:val="center"/>
          </w:tcPr>
          <w:p w14:paraId="1179F236" w14:textId="77777777" w:rsidR="00367B42" w:rsidRPr="00613175" w:rsidRDefault="00367B42">
            <w:pPr>
              <w:pStyle w:val="TAC"/>
              <w:rPr>
                <w:lang w:eastAsia="zh-CN"/>
              </w:rPr>
            </w:pPr>
          </w:p>
        </w:tc>
      </w:tr>
      <w:tr w:rsidR="00367B42" w:rsidRPr="00613175" w14:paraId="2DDE7416"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57BB9949" w14:textId="77777777" w:rsidR="00367B42" w:rsidRPr="00613175" w:rsidRDefault="00367B42">
            <w:pPr>
              <w:pStyle w:val="TAC"/>
              <w:rPr>
                <w:lang w:eastAsia="zh-CN"/>
              </w:rPr>
            </w:pPr>
            <w:r w:rsidRPr="00613175">
              <w:rPr>
                <w:lang w:eastAsia="zh-CN"/>
              </w:rPr>
              <w:t>21</w:t>
            </w:r>
          </w:p>
        </w:tc>
        <w:tc>
          <w:tcPr>
            <w:tcW w:w="5245" w:type="dxa"/>
            <w:tcBorders>
              <w:top w:val="single" w:sz="4" w:space="0" w:color="auto"/>
              <w:left w:val="single" w:sz="4" w:space="0" w:color="auto"/>
              <w:bottom w:val="single" w:sz="4" w:space="0" w:color="auto"/>
              <w:right w:val="single" w:sz="4" w:space="0" w:color="auto"/>
            </w:tcBorders>
            <w:hideMark/>
          </w:tcPr>
          <w:p w14:paraId="52F45D69" w14:textId="77777777" w:rsidR="00367B42" w:rsidRPr="00613175" w:rsidRDefault="00367B42">
            <w:pPr>
              <w:pStyle w:val="TAL"/>
              <w:rPr>
                <w:snapToGrid w:val="0"/>
                <w:lang w:eastAsia="en-US"/>
              </w:rPr>
            </w:pPr>
            <w:r w:rsidRPr="00613175">
              <w:rPr>
                <w:snapToGrid w:val="0"/>
              </w:rPr>
              <w:t>The UE responds the NOTIFY with 200 OK</w:t>
            </w:r>
          </w:p>
          <w:p w14:paraId="03B06176" w14:textId="77777777" w:rsidR="00367B42" w:rsidRPr="00613175" w:rsidRDefault="00367B42">
            <w:pPr>
              <w:pStyle w:val="TAL"/>
              <w:rPr>
                <w:snapToGrid w:val="0"/>
              </w:rPr>
            </w:pPr>
            <w:r w:rsidRPr="00613175">
              <w:t xml:space="preserve">(Step 6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209796F4"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7286D31F" w14:textId="77777777" w:rsidR="00367B42" w:rsidRPr="00613175" w:rsidRDefault="00367B42">
            <w:pPr>
              <w:pStyle w:val="TAL"/>
              <w:rPr>
                <w:lang w:eastAsia="zh-CN"/>
              </w:rPr>
            </w:pPr>
            <w:r w:rsidRPr="00613175">
              <w:rPr>
                <w:snapToGrid w:val="0"/>
              </w:rPr>
              <w:t>200 OK</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5E4D37" w14:textId="77777777" w:rsidR="00367B42" w:rsidRPr="00613175" w:rsidRDefault="00367B42">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C501AE" w14:textId="77777777" w:rsidR="00367B42" w:rsidRPr="00613175" w:rsidRDefault="00367B42">
            <w:pPr>
              <w:pStyle w:val="TAC"/>
              <w:rPr>
                <w:lang w:eastAsia="zh-CN"/>
              </w:rPr>
            </w:pPr>
            <w:r w:rsidRPr="00613175">
              <w:rPr>
                <w:lang w:eastAsia="zh-CN"/>
              </w:rPr>
              <w:t>P</w:t>
            </w:r>
          </w:p>
        </w:tc>
      </w:tr>
      <w:tr w:rsidR="00367B42" w:rsidRPr="00613175" w14:paraId="0A6AE330"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4A183DD8" w14:textId="77777777" w:rsidR="00367B42" w:rsidRPr="00613175" w:rsidRDefault="00367B42">
            <w:pPr>
              <w:pStyle w:val="TAC"/>
              <w:rPr>
                <w:lang w:eastAsia="zh-CN"/>
              </w:rPr>
            </w:pPr>
            <w:r w:rsidRPr="00613175">
              <w:rPr>
                <w:lang w:eastAsia="zh-CN"/>
              </w:rPr>
              <w:t>22</w:t>
            </w:r>
          </w:p>
        </w:tc>
        <w:tc>
          <w:tcPr>
            <w:tcW w:w="5245" w:type="dxa"/>
            <w:tcBorders>
              <w:top w:val="single" w:sz="4" w:space="0" w:color="auto"/>
              <w:left w:val="single" w:sz="4" w:space="0" w:color="auto"/>
              <w:bottom w:val="single" w:sz="4" w:space="0" w:color="auto"/>
              <w:right w:val="single" w:sz="4" w:space="0" w:color="auto"/>
            </w:tcBorders>
            <w:hideMark/>
          </w:tcPr>
          <w:p w14:paraId="1F0956BF" w14:textId="77777777" w:rsidR="00367B42" w:rsidRPr="00613175" w:rsidRDefault="00367B42">
            <w:pPr>
              <w:pStyle w:val="TAL"/>
              <w:rPr>
                <w:snapToGrid w:val="0"/>
                <w:lang w:eastAsia="en-US"/>
              </w:rPr>
            </w:pPr>
            <w:r w:rsidRPr="00613175">
              <w:rPr>
                <w:snapToGrid w:val="0"/>
              </w:rPr>
              <w:t>Optional: If the UE has subscribed the conference event package, the SS sends a NOTIFY for conference event package to inform that the invited user was able to join the conference.</w:t>
            </w:r>
          </w:p>
          <w:p w14:paraId="4451979B" w14:textId="77777777" w:rsidR="00367B42" w:rsidRPr="00613175" w:rsidRDefault="00367B42">
            <w:pPr>
              <w:pStyle w:val="TAL"/>
              <w:rPr>
                <w:snapToGrid w:val="0"/>
              </w:rPr>
            </w:pPr>
            <w:r w:rsidRPr="00613175">
              <w:t xml:space="preserve">(Step 7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0931F452" w14:textId="77777777" w:rsidR="00367B42" w:rsidRPr="00613175" w:rsidRDefault="00367B42">
            <w:pPr>
              <w:pStyle w:val="TAC"/>
              <w:rPr>
                <w:lang w:eastAsia="zh-CN"/>
              </w:rPr>
            </w:pPr>
            <w:r w:rsidRPr="00613175">
              <w:rPr>
                <w:lang w:eastAsia="zh-CN"/>
              </w:rPr>
              <w:t>&lt;--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5C76AD8D" w14:textId="77777777" w:rsidR="00367B42" w:rsidRPr="00613175" w:rsidRDefault="00367B42">
            <w:pPr>
              <w:pStyle w:val="TAL"/>
              <w:rPr>
                <w:lang w:eastAsia="zh-CN"/>
              </w:rPr>
            </w:pPr>
            <w:r w:rsidRPr="00613175">
              <w:rPr>
                <w:snapToGrid w:val="0"/>
              </w:rPr>
              <w:t>NOTIFY</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ECEA2A"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E03555" w14:textId="77777777" w:rsidR="00367B42" w:rsidRPr="00613175" w:rsidRDefault="00367B42">
            <w:pPr>
              <w:pStyle w:val="TAC"/>
              <w:rPr>
                <w:lang w:eastAsia="zh-CN"/>
              </w:rPr>
            </w:pPr>
            <w:r w:rsidRPr="00613175">
              <w:rPr>
                <w:lang w:eastAsia="zh-CN"/>
              </w:rPr>
              <w:t>-</w:t>
            </w:r>
          </w:p>
        </w:tc>
      </w:tr>
      <w:tr w:rsidR="00367B42" w:rsidRPr="00613175" w14:paraId="77BD0635"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hideMark/>
          </w:tcPr>
          <w:p w14:paraId="419A4BBB" w14:textId="77777777" w:rsidR="00367B42" w:rsidRPr="00613175" w:rsidRDefault="00367B42">
            <w:pPr>
              <w:pStyle w:val="TAC"/>
              <w:rPr>
                <w:lang w:eastAsia="zh-CN"/>
              </w:rPr>
            </w:pPr>
            <w:r w:rsidRPr="00613175">
              <w:rPr>
                <w:lang w:eastAsia="zh-CN"/>
              </w:rPr>
              <w:t>23</w:t>
            </w:r>
          </w:p>
        </w:tc>
        <w:tc>
          <w:tcPr>
            <w:tcW w:w="5245" w:type="dxa"/>
            <w:tcBorders>
              <w:top w:val="single" w:sz="4" w:space="0" w:color="auto"/>
              <w:left w:val="single" w:sz="4" w:space="0" w:color="auto"/>
              <w:bottom w:val="single" w:sz="4" w:space="0" w:color="auto"/>
              <w:right w:val="single" w:sz="4" w:space="0" w:color="auto"/>
            </w:tcBorders>
            <w:hideMark/>
          </w:tcPr>
          <w:p w14:paraId="57580D9D" w14:textId="77777777" w:rsidR="00367B42" w:rsidRPr="00613175" w:rsidRDefault="00367B42">
            <w:pPr>
              <w:pStyle w:val="TAL"/>
              <w:rPr>
                <w:snapToGrid w:val="0"/>
                <w:lang w:eastAsia="en-US"/>
              </w:rPr>
            </w:pPr>
            <w:r w:rsidRPr="00613175">
              <w:rPr>
                <w:snapToGrid w:val="0"/>
              </w:rPr>
              <w:t>Optional: The UE responds the NOTIFY with 200 OK</w:t>
            </w:r>
          </w:p>
          <w:p w14:paraId="680F2137" w14:textId="77777777" w:rsidR="00367B42" w:rsidRPr="00613175" w:rsidRDefault="00367B42">
            <w:pPr>
              <w:pStyle w:val="TAL"/>
              <w:rPr>
                <w:snapToGrid w:val="0"/>
              </w:rPr>
            </w:pPr>
            <w:r w:rsidRPr="00613175">
              <w:t xml:space="preserve">(Step 8 in </w:t>
            </w:r>
            <w:r w:rsidRPr="00613175">
              <w:rPr>
                <w:lang w:eastAsia="zh-CN"/>
              </w:rPr>
              <w:t>annex</w:t>
            </w:r>
            <w:r w:rsidRPr="00613175">
              <w:t xml:space="preserve"> A.26 )</w:t>
            </w:r>
          </w:p>
        </w:tc>
        <w:tc>
          <w:tcPr>
            <w:tcW w:w="709" w:type="dxa"/>
            <w:tcBorders>
              <w:top w:val="single" w:sz="4" w:space="0" w:color="auto"/>
              <w:left w:val="single" w:sz="4" w:space="0" w:color="auto"/>
              <w:bottom w:val="single" w:sz="4" w:space="0" w:color="auto"/>
              <w:right w:val="single" w:sz="4" w:space="0" w:color="auto"/>
            </w:tcBorders>
            <w:vAlign w:val="center"/>
            <w:hideMark/>
          </w:tcPr>
          <w:p w14:paraId="277A2B60"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14DEC709" w14:textId="77777777" w:rsidR="00367B42" w:rsidRPr="00613175" w:rsidRDefault="00367B42">
            <w:pPr>
              <w:pStyle w:val="TAL"/>
              <w:rPr>
                <w:lang w:eastAsia="zh-CN"/>
              </w:rPr>
            </w:pPr>
            <w:r w:rsidRPr="00613175">
              <w:rPr>
                <w:snapToGrid w:val="0"/>
              </w:rPr>
              <w:t>200 OK</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8670D9" w14:textId="77777777" w:rsidR="00367B42" w:rsidRPr="00613175" w:rsidRDefault="00367B42">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A400BC" w14:textId="77777777" w:rsidR="00367B42" w:rsidRPr="00613175" w:rsidRDefault="00367B42">
            <w:pPr>
              <w:pStyle w:val="TAC"/>
              <w:rPr>
                <w:lang w:eastAsia="zh-CN"/>
              </w:rPr>
            </w:pPr>
            <w:r w:rsidRPr="00613175">
              <w:rPr>
                <w:lang w:eastAsia="zh-CN"/>
              </w:rPr>
              <w:t>P</w:t>
            </w:r>
          </w:p>
        </w:tc>
      </w:tr>
      <w:tr w:rsidR="00367B42" w:rsidRPr="00613175" w14:paraId="414C821C" w14:textId="77777777" w:rsidTr="00613175">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9A41E42" w14:textId="77777777" w:rsidR="00367B42" w:rsidRPr="00613175" w:rsidRDefault="00367B42">
            <w:pPr>
              <w:pStyle w:val="TAC"/>
              <w:rPr>
                <w:lang w:eastAsia="zh-CN"/>
              </w:rPr>
            </w:pPr>
            <w:r w:rsidRPr="00613175">
              <w:rPr>
                <w:lang w:eastAsia="zh-CN"/>
              </w:rPr>
              <w:t>24</w:t>
            </w:r>
          </w:p>
        </w:tc>
        <w:tc>
          <w:tcPr>
            <w:tcW w:w="5245" w:type="dxa"/>
            <w:tcBorders>
              <w:top w:val="single" w:sz="4" w:space="0" w:color="auto"/>
              <w:left w:val="single" w:sz="4" w:space="0" w:color="auto"/>
              <w:bottom w:val="single" w:sz="4" w:space="0" w:color="auto"/>
              <w:right w:val="single" w:sz="4" w:space="0" w:color="auto"/>
            </w:tcBorders>
            <w:hideMark/>
          </w:tcPr>
          <w:p w14:paraId="18299F53" w14:textId="77777777" w:rsidR="00367B42" w:rsidRPr="00613175" w:rsidRDefault="00367B42">
            <w:pPr>
              <w:pStyle w:val="TAL"/>
              <w:rPr>
                <w:lang w:eastAsia="en-US"/>
              </w:rPr>
            </w:pPr>
            <w:r w:rsidRPr="00613175">
              <w:rPr>
                <w:rFonts w:eastAsia="MS Gothic"/>
              </w:rPr>
              <w:t>The UE is made to leave the conference</w:t>
            </w:r>
          </w:p>
        </w:tc>
        <w:tc>
          <w:tcPr>
            <w:tcW w:w="709" w:type="dxa"/>
            <w:tcBorders>
              <w:top w:val="single" w:sz="4" w:space="0" w:color="auto"/>
              <w:left w:val="single" w:sz="4" w:space="0" w:color="auto"/>
              <w:bottom w:val="single" w:sz="4" w:space="0" w:color="auto"/>
              <w:right w:val="single" w:sz="4" w:space="0" w:color="auto"/>
            </w:tcBorders>
            <w:vAlign w:val="center"/>
            <w:hideMark/>
          </w:tcPr>
          <w:p w14:paraId="0FD1E25C" w14:textId="77777777" w:rsidR="00367B42" w:rsidRPr="00613175" w:rsidRDefault="00367B42">
            <w:pPr>
              <w:pStyle w:val="TAC"/>
              <w:rPr>
                <w:lang w:eastAsia="zh-CN"/>
              </w:rPr>
            </w:pPr>
            <w:r w:rsidRPr="00613175">
              <w:rPr>
                <w:lang w:eastAsia="zh-CN"/>
              </w:rPr>
              <w: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01E5A789" w14:textId="77777777" w:rsidR="00367B42" w:rsidRPr="00613175" w:rsidRDefault="00367B42">
            <w:pPr>
              <w:pStyle w:val="TAL"/>
              <w:rPr>
                <w:rFonts w:eastAsia="MS Gothic"/>
                <w:lang w:eastAsia="en-US"/>
              </w:rPr>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58EA84"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29A931" w14:textId="77777777" w:rsidR="00367B42" w:rsidRPr="00613175" w:rsidRDefault="00367B42">
            <w:pPr>
              <w:pStyle w:val="TAC"/>
              <w:rPr>
                <w:lang w:eastAsia="zh-CN"/>
              </w:rPr>
            </w:pPr>
            <w:r w:rsidRPr="00613175">
              <w:rPr>
                <w:lang w:eastAsia="zh-CN"/>
              </w:rPr>
              <w:t>-</w:t>
            </w:r>
          </w:p>
        </w:tc>
      </w:tr>
      <w:tr w:rsidR="00367B42" w:rsidRPr="00613175" w14:paraId="45E5ED1C" w14:textId="77777777" w:rsidTr="00613175">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F2846B0" w14:textId="77777777" w:rsidR="00367B42" w:rsidRPr="00613175" w:rsidRDefault="00367B42">
            <w:pPr>
              <w:pStyle w:val="TAC"/>
              <w:rPr>
                <w:lang w:eastAsia="zh-CN"/>
              </w:rPr>
            </w:pPr>
            <w:r w:rsidRPr="00613175">
              <w:rPr>
                <w:lang w:eastAsia="zh-CN"/>
              </w:rPr>
              <w:t>25</w:t>
            </w:r>
          </w:p>
        </w:tc>
        <w:tc>
          <w:tcPr>
            <w:tcW w:w="5245" w:type="dxa"/>
            <w:tcBorders>
              <w:top w:val="single" w:sz="4" w:space="0" w:color="auto"/>
              <w:left w:val="single" w:sz="4" w:space="0" w:color="auto"/>
              <w:bottom w:val="single" w:sz="4" w:space="0" w:color="auto"/>
              <w:right w:val="single" w:sz="4" w:space="0" w:color="auto"/>
            </w:tcBorders>
            <w:hideMark/>
          </w:tcPr>
          <w:p w14:paraId="372C9199" w14:textId="77777777" w:rsidR="00367B42" w:rsidRPr="00613175" w:rsidRDefault="00367B42">
            <w:pPr>
              <w:pStyle w:val="TAL"/>
              <w:rPr>
                <w:rFonts w:eastAsia="MS Gothic"/>
                <w:lang w:eastAsia="en-US"/>
              </w:rPr>
            </w:pPr>
            <w:r w:rsidRPr="00613175">
              <w:rPr>
                <w:rFonts w:eastAsia="MS Gothic"/>
              </w:rPr>
              <w:t>The UE sends BYE to ler leaving the conference</w:t>
            </w:r>
          </w:p>
          <w:p w14:paraId="43DA753F" w14:textId="77777777" w:rsidR="00367B42" w:rsidRPr="00613175" w:rsidRDefault="00367B42">
            <w:pPr>
              <w:pStyle w:val="TAL"/>
              <w:rPr>
                <w:rFonts w:eastAsia="MS Gothic"/>
              </w:rPr>
            </w:pPr>
            <w:r w:rsidRPr="00613175">
              <w:t xml:space="preserve">(Step 1 in </w:t>
            </w:r>
            <w:r w:rsidRPr="00613175">
              <w:rPr>
                <w:lang w:eastAsia="zh-CN"/>
              </w:rPr>
              <w:t>annex</w:t>
            </w:r>
            <w:r w:rsidRPr="00613175">
              <w:t xml:space="preserve"> A.27 )</w:t>
            </w:r>
          </w:p>
        </w:tc>
        <w:tc>
          <w:tcPr>
            <w:tcW w:w="709" w:type="dxa"/>
            <w:tcBorders>
              <w:top w:val="single" w:sz="4" w:space="0" w:color="auto"/>
              <w:left w:val="single" w:sz="4" w:space="0" w:color="auto"/>
              <w:bottom w:val="single" w:sz="4" w:space="0" w:color="auto"/>
              <w:right w:val="single" w:sz="4" w:space="0" w:color="auto"/>
            </w:tcBorders>
            <w:vAlign w:val="center"/>
            <w:hideMark/>
          </w:tcPr>
          <w:p w14:paraId="2ED0C37C"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19E83E78" w14:textId="77777777" w:rsidR="00367B42" w:rsidRPr="00613175" w:rsidRDefault="00367B42">
            <w:pPr>
              <w:pStyle w:val="TAL"/>
              <w:rPr>
                <w:lang w:eastAsia="zh-CN"/>
              </w:rPr>
            </w:pPr>
            <w:r w:rsidRPr="00613175">
              <w:rPr>
                <w:lang w:eastAsia="zh-CN"/>
              </w:rPr>
              <w:t>BYE</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B153F0" w14:textId="77777777" w:rsidR="00367B42" w:rsidRPr="00613175" w:rsidRDefault="00367B42">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6EE0FEE" w14:textId="77777777" w:rsidR="00367B42" w:rsidRPr="00613175" w:rsidRDefault="00367B42">
            <w:pPr>
              <w:pStyle w:val="TAC"/>
              <w:rPr>
                <w:lang w:eastAsia="zh-CN"/>
              </w:rPr>
            </w:pPr>
            <w:r w:rsidRPr="00613175">
              <w:rPr>
                <w:lang w:eastAsia="zh-CN"/>
              </w:rPr>
              <w:t>P</w:t>
            </w:r>
          </w:p>
        </w:tc>
      </w:tr>
      <w:tr w:rsidR="00367B42" w:rsidRPr="00613175" w14:paraId="244C0321"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0C6283C" w14:textId="77777777" w:rsidR="00367B42" w:rsidRPr="00613175" w:rsidRDefault="00367B42">
            <w:pPr>
              <w:pStyle w:val="TAC"/>
              <w:rPr>
                <w:lang w:eastAsia="zh-CN"/>
              </w:rPr>
            </w:pPr>
            <w:r w:rsidRPr="00613175">
              <w:rPr>
                <w:lang w:eastAsia="zh-CN"/>
              </w:rPr>
              <w:t>26</w:t>
            </w:r>
          </w:p>
        </w:tc>
        <w:tc>
          <w:tcPr>
            <w:tcW w:w="5245" w:type="dxa"/>
            <w:tcBorders>
              <w:top w:val="single" w:sz="4" w:space="0" w:color="auto"/>
              <w:left w:val="single" w:sz="4" w:space="0" w:color="auto"/>
              <w:bottom w:val="single" w:sz="4" w:space="0" w:color="auto"/>
              <w:right w:val="single" w:sz="4" w:space="0" w:color="auto"/>
            </w:tcBorders>
            <w:hideMark/>
          </w:tcPr>
          <w:p w14:paraId="6D025033" w14:textId="77777777" w:rsidR="00367B42" w:rsidRPr="00613175" w:rsidRDefault="00367B42">
            <w:pPr>
              <w:pStyle w:val="TAL"/>
              <w:rPr>
                <w:lang w:eastAsia="zh-CN"/>
              </w:rPr>
            </w:pPr>
            <w:r w:rsidRPr="00613175">
              <w:rPr>
                <w:rFonts w:eastAsia="MS Gothic"/>
              </w:rPr>
              <w:t>The SS sends 200 OK for BYE</w:t>
            </w:r>
          </w:p>
          <w:p w14:paraId="0CCB9C88" w14:textId="77777777" w:rsidR="00367B42" w:rsidRPr="00613175" w:rsidRDefault="00367B42">
            <w:pPr>
              <w:pStyle w:val="TAL"/>
              <w:rPr>
                <w:lang w:eastAsia="zh-CN"/>
              </w:rPr>
            </w:pPr>
            <w:r w:rsidRPr="00613175">
              <w:t xml:space="preserve">(Step 2 in </w:t>
            </w:r>
            <w:r w:rsidRPr="00613175">
              <w:rPr>
                <w:lang w:eastAsia="zh-CN"/>
              </w:rPr>
              <w:t>annex</w:t>
            </w:r>
            <w:r w:rsidRPr="00613175">
              <w:t xml:space="preserve"> A.27 )</w:t>
            </w:r>
          </w:p>
        </w:tc>
        <w:tc>
          <w:tcPr>
            <w:tcW w:w="709" w:type="dxa"/>
            <w:tcBorders>
              <w:top w:val="single" w:sz="4" w:space="0" w:color="auto"/>
              <w:left w:val="single" w:sz="4" w:space="0" w:color="auto"/>
              <w:bottom w:val="single" w:sz="4" w:space="0" w:color="auto"/>
              <w:right w:val="single" w:sz="4" w:space="0" w:color="auto"/>
            </w:tcBorders>
            <w:vAlign w:val="center"/>
            <w:hideMark/>
          </w:tcPr>
          <w:p w14:paraId="7A40C560" w14:textId="77777777" w:rsidR="00367B42" w:rsidRPr="00613175" w:rsidRDefault="00367B42">
            <w:pPr>
              <w:pStyle w:val="TAC"/>
              <w:rPr>
                <w:lang w:eastAsia="zh-CN"/>
              </w:rPr>
            </w:pPr>
            <w:r w:rsidRPr="00613175">
              <w:rPr>
                <w:lang w:eastAsia="zh-CN"/>
              </w:rPr>
              <w:t>&lt;--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21E0E804" w14:textId="77777777" w:rsidR="00367B42" w:rsidRPr="00613175" w:rsidRDefault="00367B42">
            <w:pPr>
              <w:pStyle w:val="TAL"/>
              <w:rPr>
                <w:lang w:eastAsia="en-US"/>
              </w:rPr>
            </w:pPr>
            <w:r w:rsidRPr="00613175">
              <w:rPr>
                <w:rFonts w:eastAsia="MS Gothic"/>
              </w:rPr>
              <w:t>200 OK</w:t>
            </w:r>
          </w:p>
        </w:tc>
        <w:tc>
          <w:tcPr>
            <w:tcW w:w="567" w:type="dxa"/>
            <w:tcBorders>
              <w:top w:val="single" w:sz="4" w:space="0" w:color="auto"/>
              <w:left w:val="single" w:sz="4" w:space="0" w:color="auto"/>
              <w:bottom w:val="single" w:sz="4" w:space="0" w:color="auto"/>
              <w:right w:val="single" w:sz="4" w:space="0" w:color="auto"/>
            </w:tcBorders>
            <w:vAlign w:val="center"/>
            <w:hideMark/>
          </w:tcPr>
          <w:p w14:paraId="4C31A9E9"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501BEC" w14:textId="77777777" w:rsidR="00367B42" w:rsidRPr="00613175" w:rsidRDefault="00367B42">
            <w:pPr>
              <w:pStyle w:val="TAC"/>
              <w:rPr>
                <w:lang w:eastAsia="zh-CN"/>
              </w:rPr>
            </w:pPr>
            <w:r w:rsidRPr="00613175">
              <w:rPr>
                <w:lang w:eastAsia="zh-CN"/>
              </w:rPr>
              <w:t>-</w:t>
            </w:r>
          </w:p>
        </w:tc>
      </w:tr>
      <w:tr w:rsidR="00367B42" w:rsidRPr="00613175" w14:paraId="2A1252EA"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1320CD07" w14:textId="77777777" w:rsidR="00367B42" w:rsidRPr="00613175" w:rsidRDefault="00367B42">
            <w:pPr>
              <w:pStyle w:val="TAC"/>
              <w:rPr>
                <w:lang w:eastAsia="zh-CN"/>
              </w:rPr>
            </w:pPr>
            <w:r w:rsidRPr="00613175">
              <w:rPr>
                <w:lang w:eastAsia="zh-CN"/>
              </w:rPr>
              <w:t>27</w:t>
            </w:r>
          </w:p>
        </w:tc>
        <w:tc>
          <w:tcPr>
            <w:tcW w:w="5245" w:type="dxa"/>
            <w:tcBorders>
              <w:top w:val="single" w:sz="4" w:space="0" w:color="auto"/>
              <w:left w:val="single" w:sz="4" w:space="0" w:color="auto"/>
              <w:bottom w:val="single" w:sz="4" w:space="0" w:color="auto"/>
              <w:right w:val="single" w:sz="4" w:space="0" w:color="auto"/>
            </w:tcBorders>
            <w:hideMark/>
          </w:tcPr>
          <w:p w14:paraId="6C663652" w14:textId="77777777" w:rsidR="00367B42" w:rsidRPr="00613175" w:rsidRDefault="00367B42">
            <w:pPr>
              <w:pStyle w:val="TAL"/>
              <w:rPr>
                <w:rFonts w:eastAsia="MS Gothic"/>
                <w:lang w:eastAsia="en-US"/>
              </w:rPr>
            </w:pPr>
            <w:r w:rsidRPr="00613175">
              <w:rPr>
                <w:rFonts w:eastAsia="MS Gothic"/>
              </w:rPr>
              <w:t>If the UE had subscribed to the conference event package, the SS notifies the UE that its subscription to conference event package is terminated</w:t>
            </w:r>
          </w:p>
          <w:p w14:paraId="283ECB25" w14:textId="77777777" w:rsidR="00367B42" w:rsidRPr="00613175" w:rsidRDefault="00367B42">
            <w:pPr>
              <w:pStyle w:val="TAL"/>
              <w:rPr>
                <w:rFonts w:eastAsia="MS Gothic"/>
              </w:rPr>
            </w:pPr>
            <w:r w:rsidRPr="00613175">
              <w:t xml:space="preserve">(Step 3 in </w:t>
            </w:r>
            <w:r w:rsidRPr="00613175">
              <w:rPr>
                <w:lang w:eastAsia="zh-CN"/>
              </w:rPr>
              <w:t>annex</w:t>
            </w:r>
            <w:r w:rsidRPr="00613175">
              <w:t xml:space="preserve"> A.27 )</w:t>
            </w:r>
          </w:p>
        </w:tc>
        <w:tc>
          <w:tcPr>
            <w:tcW w:w="709" w:type="dxa"/>
            <w:tcBorders>
              <w:top w:val="single" w:sz="4" w:space="0" w:color="auto"/>
              <w:left w:val="single" w:sz="4" w:space="0" w:color="auto"/>
              <w:bottom w:val="single" w:sz="4" w:space="0" w:color="auto"/>
              <w:right w:val="single" w:sz="4" w:space="0" w:color="auto"/>
            </w:tcBorders>
            <w:vAlign w:val="center"/>
            <w:hideMark/>
          </w:tcPr>
          <w:p w14:paraId="0C041EE4"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1521B924" w14:textId="77777777" w:rsidR="00367B42" w:rsidRPr="00613175" w:rsidRDefault="00367B42">
            <w:pPr>
              <w:pStyle w:val="TAL"/>
              <w:rPr>
                <w:rFonts w:eastAsia="MS Gothic"/>
                <w:lang w:eastAsia="en-US"/>
              </w:rPr>
            </w:pPr>
            <w:r w:rsidRPr="00613175">
              <w:rPr>
                <w:rFonts w:eastAsia="MS Gothic"/>
              </w:rPr>
              <w:t>NOTIFY</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C86947"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7BA269" w14:textId="77777777" w:rsidR="00367B42" w:rsidRPr="00613175" w:rsidRDefault="00367B42">
            <w:pPr>
              <w:pStyle w:val="TAC"/>
              <w:rPr>
                <w:lang w:eastAsia="zh-CN"/>
              </w:rPr>
            </w:pPr>
            <w:r w:rsidRPr="00613175">
              <w:rPr>
                <w:lang w:eastAsia="zh-CN"/>
              </w:rPr>
              <w:t>-</w:t>
            </w:r>
          </w:p>
        </w:tc>
      </w:tr>
      <w:tr w:rsidR="00367B42" w:rsidRPr="00613175" w14:paraId="547C5C22" w14:textId="77777777" w:rsidTr="00367B42">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1C039A66" w14:textId="77777777" w:rsidR="00367B42" w:rsidRPr="00613175" w:rsidRDefault="00367B42">
            <w:pPr>
              <w:pStyle w:val="TAC"/>
              <w:rPr>
                <w:lang w:eastAsia="zh-CN"/>
              </w:rPr>
            </w:pPr>
            <w:r w:rsidRPr="00613175">
              <w:rPr>
                <w:lang w:eastAsia="zh-CN"/>
              </w:rPr>
              <w:t>28</w:t>
            </w:r>
          </w:p>
        </w:tc>
        <w:tc>
          <w:tcPr>
            <w:tcW w:w="5245" w:type="dxa"/>
            <w:tcBorders>
              <w:top w:val="single" w:sz="4" w:space="0" w:color="auto"/>
              <w:left w:val="single" w:sz="4" w:space="0" w:color="auto"/>
              <w:bottom w:val="single" w:sz="4" w:space="0" w:color="auto"/>
              <w:right w:val="single" w:sz="4" w:space="0" w:color="auto"/>
            </w:tcBorders>
            <w:hideMark/>
          </w:tcPr>
          <w:p w14:paraId="51470828" w14:textId="77777777" w:rsidR="00367B42" w:rsidRPr="00613175" w:rsidRDefault="00367B42">
            <w:pPr>
              <w:pStyle w:val="TAL"/>
              <w:rPr>
                <w:rFonts w:eastAsia="MS Gothic"/>
                <w:lang w:eastAsia="en-US"/>
              </w:rPr>
            </w:pPr>
            <w:r w:rsidRPr="00613175">
              <w:rPr>
                <w:rFonts w:eastAsia="MS Gothic"/>
              </w:rPr>
              <w:t>The UE sends 200 OK for NOTIFY (if sent by SS)</w:t>
            </w:r>
          </w:p>
          <w:p w14:paraId="2D10BCDA" w14:textId="77777777" w:rsidR="00367B42" w:rsidRPr="00613175" w:rsidRDefault="00367B42">
            <w:pPr>
              <w:pStyle w:val="TAL"/>
              <w:rPr>
                <w:rFonts w:eastAsia="MS Gothic"/>
              </w:rPr>
            </w:pPr>
            <w:r w:rsidRPr="00613175">
              <w:t xml:space="preserve">(Step 4 in </w:t>
            </w:r>
            <w:r w:rsidRPr="00613175">
              <w:rPr>
                <w:lang w:eastAsia="zh-CN"/>
              </w:rPr>
              <w:t>annex</w:t>
            </w:r>
            <w:r w:rsidRPr="00613175">
              <w:t xml:space="preserve"> A.27 )</w:t>
            </w:r>
          </w:p>
        </w:tc>
        <w:tc>
          <w:tcPr>
            <w:tcW w:w="709" w:type="dxa"/>
            <w:tcBorders>
              <w:top w:val="single" w:sz="4" w:space="0" w:color="auto"/>
              <w:left w:val="single" w:sz="4" w:space="0" w:color="auto"/>
              <w:bottom w:val="single" w:sz="4" w:space="0" w:color="auto"/>
              <w:right w:val="single" w:sz="4" w:space="0" w:color="auto"/>
            </w:tcBorders>
            <w:vAlign w:val="center"/>
            <w:hideMark/>
          </w:tcPr>
          <w:p w14:paraId="7629B442" w14:textId="77777777" w:rsidR="00367B42" w:rsidRPr="00613175" w:rsidRDefault="00367B42">
            <w:pPr>
              <w:pStyle w:val="TAC"/>
              <w:rPr>
                <w:lang w:eastAsia="zh-CN"/>
              </w:rPr>
            </w:pPr>
            <w:r w:rsidRPr="00613175">
              <w:rPr>
                <w:lang w:eastAsia="zh-CN"/>
              </w:rPr>
              <w:t>--&gt;</w:t>
            </w:r>
          </w:p>
        </w:tc>
        <w:tc>
          <w:tcPr>
            <w:tcW w:w="1703" w:type="dxa"/>
            <w:tcBorders>
              <w:top w:val="single" w:sz="4" w:space="0" w:color="auto"/>
              <w:left w:val="single" w:sz="4" w:space="0" w:color="auto"/>
              <w:bottom w:val="single" w:sz="4" w:space="0" w:color="auto"/>
              <w:right w:val="single" w:sz="4" w:space="0" w:color="auto"/>
            </w:tcBorders>
            <w:vAlign w:val="center"/>
            <w:hideMark/>
          </w:tcPr>
          <w:p w14:paraId="38F5499A" w14:textId="77777777" w:rsidR="00367B42" w:rsidRPr="00613175" w:rsidRDefault="00367B42">
            <w:pPr>
              <w:pStyle w:val="TAL"/>
              <w:rPr>
                <w:rFonts w:eastAsia="MS Gothic"/>
                <w:lang w:eastAsia="en-US"/>
              </w:rPr>
            </w:pPr>
            <w:r w:rsidRPr="00613175">
              <w:rPr>
                <w:rFonts w:eastAsia="MS Gothic"/>
              </w:rPr>
              <w:t>200 OK</w:t>
            </w:r>
          </w:p>
        </w:tc>
        <w:tc>
          <w:tcPr>
            <w:tcW w:w="567" w:type="dxa"/>
            <w:tcBorders>
              <w:top w:val="single" w:sz="4" w:space="0" w:color="auto"/>
              <w:left w:val="single" w:sz="4" w:space="0" w:color="auto"/>
              <w:bottom w:val="single" w:sz="4" w:space="0" w:color="auto"/>
              <w:right w:val="single" w:sz="4" w:space="0" w:color="auto"/>
            </w:tcBorders>
            <w:vAlign w:val="center"/>
            <w:hideMark/>
          </w:tcPr>
          <w:p w14:paraId="35157C14"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45CAA8" w14:textId="77777777" w:rsidR="00367B42" w:rsidRPr="00613175" w:rsidRDefault="00367B42">
            <w:pPr>
              <w:pStyle w:val="TAC"/>
              <w:rPr>
                <w:lang w:eastAsia="zh-CN"/>
              </w:rPr>
            </w:pPr>
            <w:r w:rsidRPr="00613175">
              <w:rPr>
                <w:lang w:eastAsia="zh-CN"/>
              </w:rPr>
              <w:t>-</w:t>
            </w:r>
          </w:p>
        </w:tc>
      </w:tr>
    </w:tbl>
    <w:p w14:paraId="41E75AAB" w14:textId="77777777" w:rsidR="00367B42" w:rsidRPr="00613175" w:rsidRDefault="00367B42" w:rsidP="00367B42">
      <w:pPr>
        <w:rPr>
          <w:lang w:eastAsia="en-US"/>
        </w:rPr>
      </w:pPr>
    </w:p>
    <w:p w14:paraId="638E358D" w14:textId="77777777" w:rsidR="00367B42" w:rsidRPr="00613175" w:rsidRDefault="00367B42" w:rsidP="00367B42">
      <w:pPr>
        <w:pStyle w:val="H6"/>
      </w:pPr>
      <w:r w:rsidRPr="00613175">
        <w:lastRenderedPageBreak/>
        <w:t>8.33.3.3</w:t>
      </w:r>
      <w:r w:rsidRPr="00613175">
        <w:tab/>
        <w:t>Specific message contents</w:t>
      </w:r>
    </w:p>
    <w:p w14:paraId="61A93D7C" w14:textId="77777777" w:rsidR="00367B42" w:rsidRPr="00613175" w:rsidRDefault="00367B42" w:rsidP="00367B42">
      <w:r w:rsidRPr="00613175">
        <w:t>None as fully described in Annex A.25, A.26 and A.27.</w:t>
      </w:r>
    </w:p>
    <w:bookmarkEnd w:id="982"/>
    <w:bookmarkEnd w:id="983"/>
    <w:p w14:paraId="1B869AB4" w14:textId="034B5679" w:rsidR="00511062" w:rsidRPr="00613175" w:rsidRDefault="00610109" w:rsidP="00511062">
      <w:pPr>
        <w:pStyle w:val="Heading2"/>
        <w:rPr>
          <w:rFonts w:eastAsia="Wingdings"/>
        </w:rPr>
      </w:pPr>
      <w:r w:rsidRPr="00613175">
        <w:rPr>
          <w:rFonts w:eastAsia="Wingdings"/>
        </w:rPr>
        <w:br w:type="page"/>
      </w:r>
      <w:bookmarkStart w:id="984" w:name="_Toc68197420"/>
      <w:bookmarkStart w:id="985" w:name="_Toc75880678"/>
      <w:bookmarkStart w:id="986" w:name="_Toc84254376"/>
      <w:bookmarkStart w:id="987" w:name="_Toc84255171"/>
      <w:r w:rsidR="00511062" w:rsidRPr="00613175">
        <w:rPr>
          <w:rFonts w:eastAsia="Wingdings"/>
        </w:rPr>
        <w:lastRenderedPageBreak/>
        <w:t>8.34</w:t>
      </w:r>
      <w:r w:rsidR="00511062" w:rsidRPr="00613175">
        <w:rPr>
          <w:rFonts w:eastAsia="Wingdings"/>
        </w:rPr>
        <w:tab/>
        <w:t>Three way session creation / 5GS</w:t>
      </w:r>
      <w:bookmarkEnd w:id="984"/>
      <w:bookmarkEnd w:id="985"/>
      <w:bookmarkEnd w:id="986"/>
      <w:bookmarkEnd w:id="987"/>
    </w:p>
    <w:p w14:paraId="15E9B772" w14:textId="77777777" w:rsidR="00511062" w:rsidRPr="00613175" w:rsidRDefault="00511062" w:rsidP="00511062">
      <w:pPr>
        <w:pStyle w:val="H6"/>
      </w:pPr>
      <w:r w:rsidRPr="00613175">
        <w:t>8.34.1</w:t>
      </w:r>
      <w:r w:rsidRPr="00613175">
        <w:tab/>
        <w:t>Test Purpose (TP)</w:t>
      </w:r>
    </w:p>
    <w:p w14:paraId="422F51E7" w14:textId="77777777" w:rsidR="00511062" w:rsidRPr="00613175" w:rsidRDefault="00511062" w:rsidP="00511062">
      <w:pPr>
        <w:pStyle w:val="H6"/>
      </w:pPr>
      <w:r w:rsidRPr="00613175">
        <w:t>(1)</w:t>
      </w:r>
    </w:p>
    <w:p w14:paraId="2C65DB51"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IMS and having set up an MO voice call with A }</w:t>
      </w:r>
    </w:p>
    <w:p w14:paraId="5A9B8871"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BCE44F9"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made to start a three way voice call }</w:t>
      </w:r>
    </w:p>
    <w:p w14:paraId="5338C9D7"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re-INVITE or UPDATE, and completes the call hold procedure with A }</w:t>
      </w:r>
    </w:p>
    <w:p w14:paraId="44A41E96" w14:textId="415CCCC2" w:rsidR="00511062" w:rsidRPr="00613175" w:rsidRDefault="00511062" w:rsidP="00511062">
      <w:pPr>
        <w:pStyle w:val="PL"/>
        <w:rPr>
          <w:noProof w:val="0"/>
        </w:rPr>
      </w:pPr>
      <w:r w:rsidRPr="00613175">
        <w:rPr>
          <w:noProof w:val="0"/>
        </w:rPr>
        <w:t xml:space="preserve">            }</w:t>
      </w:r>
    </w:p>
    <w:p w14:paraId="2027FA62" w14:textId="77777777" w:rsidR="00511062" w:rsidRPr="00613175" w:rsidRDefault="00511062" w:rsidP="00511062">
      <w:pPr>
        <w:pStyle w:val="PL"/>
        <w:rPr>
          <w:noProof w:val="0"/>
        </w:rPr>
      </w:pPr>
    </w:p>
    <w:p w14:paraId="67364665" w14:textId="77777777" w:rsidR="00511062" w:rsidRPr="00613175" w:rsidRDefault="00511062" w:rsidP="00511062">
      <w:pPr>
        <w:pStyle w:val="H6"/>
      </w:pPr>
      <w:r w:rsidRPr="00613175">
        <w:t>(2)</w:t>
      </w:r>
    </w:p>
    <w:p w14:paraId="28376BBB" w14:textId="77777777" w:rsidR="00511062" w:rsidRPr="00613175" w:rsidRDefault="00511062" w:rsidP="00511062">
      <w:pPr>
        <w:pStyle w:val="PL"/>
        <w:rPr>
          <w:noProof w:val="0"/>
        </w:rPr>
      </w:pPr>
      <w:r w:rsidRPr="00613175">
        <w:rPr>
          <w:b/>
          <w:noProof w:val="0"/>
        </w:rPr>
        <w:t>with</w:t>
      </w:r>
      <w:r w:rsidRPr="00613175">
        <w:rPr>
          <w:noProof w:val="0"/>
        </w:rPr>
        <w:t xml:space="preserve"> { UE being in the process of starting a three way voice call }</w:t>
      </w:r>
    </w:p>
    <w:p w14:paraId="712CB302"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ADC37E8"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having put A on hold  }</w:t>
      </w:r>
    </w:p>
    <w:p w14:paraId="4D599393"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initiates a voice call with B }</w:t>
      </w:r>
    </w:p>
    <w:p w14:paraId="4DACF1CF" w14:textId="68267EF4" w:rsidR="00511062" w:rsidRPr="00613175" w:rsidRDefault="00511062" w:rsidP="00511062">
      <w:pPr>
        <w:pStyle w:val="PL"/>
        <w:rPr>
          <w:noProof w:val="0"/>
        </w:rPr>
      </w:pPr>
      <w:r w:rsidRPr="00613175">
        <w:rPr>
          <w:noProof w:val="0"/>
        </w:rPr>
        <w:t xml:space="preserve">            }</w:t>
      </w:r>
    </w:p>
    <w:p w14:paraId="30000D4E" w14:textId="77777777" w:rsidR="00511062" w:rsidRPr="00613175" w:rsidRDefault="00511062" w:rsidP="00511062">
      <w:pPr>
        <w:pStyle w:val="H6"/>
      </w:pPr>
      <w:r w:rsidRPr="00613175">
        <w:t>(3)</w:t>
      </w:r>
    </w:p>
    <w:p w14:paraId="0D0B4235" w14:textId="77777777" w:rsidR="00511062" w:rsidRPr="00613175" w:rsidRDefault="00511062" w:rsidP="00511062">
      <w:pPr>
        <w:pStyle w:val="PL"/>
        <w:rPr>
          <w:noProof w:val="0"/>
        </w:rPr>
      </w:pPr>
      <w:r w:rsidRPr="00613175">
        <w:rPr>
          <w:b/>
          <w:noProof w:val="0"/>
        </w:rPr>
        <w:t>with</w:t>
      </w:r>
      <w:r w:rsidRPr="00613175">
        <w:rPr>
          <w:noProof w:val="0"/>
        </w:rPr>
        <w:t xml:space="preserve"> { UE being in the process of starting a three way voice call }</w:t>
      </w:r>
    </w:p>
    <w:p w14:paraId="03F79435"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BFD5FC6"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having initiated a voice call with B }</w:t>
      </w:r>
    </w:p>
    <w:p w14:paraId="52501F0F"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re-INVITE or UPDATE, and completes the call hold procedure with B }</w:t>
      </w:r>
    </w:p>
    <w:p w14:paraId="58F0A588" w14:textId="27E14191" w:rsidR="00511062" w:rsidRPr="00613175" w:rsidRDefault="00511062" w:rsidP="00511062">
      <w:pPr>
        <w:pStyle w:val="PL"/>
        <w:rPr>
          <w:noProof w:val="0"/>
        </w:rPr>
      </w:pPr>
      <w:r w:rsidRPr="00613175">
        <w:rPr>
          <w:noProof w:val="0"/>
        </w:rPr>
        <w:t xml:space="preserve">            }</w:t>
      </w:r>
    </w:p>
    <w:p w14:paraId="17F55EF6" w14:textId="77777777" w:rsidR="00511062" w:rsidRPr="00613175" w:rsidRDefault="00511062" w:rsidP="00511062">
      <w:pPr>
        <w:pStyle w:val="H6"/>
      </w:pPr>
      <w:r w:rsidRPr="00613175">
        <w:t>(4)</w:t>
      </w:r>
    </w:p>
    <w:p w14:paraId="3B48B8B7" w14:textId="77777777" w:rsidR="00511062" w:rsidRPr="00613175" w:rsidRDefault="00511062" w:rsidP="00511062">
      <w:pPr>
        <w:pStyle w:val="PL"/>
        <w:rPr>
          <w:noProof w:val="0"/>
        </w:rPr>
      </w:pPr>
      <w:r w:rsidRPr="00613175">
        <w:rPr>
          <w:b/>
          <w:noProof w:val="0"/>
        </w:rPr>
        <w:t>with</w:t>
      </w:r>
      <w:r w:rsidRPr="00613175">
        <w:rPr>
          <w:noProof w:val="0"/>
        </w:rPr>
        <w:t xml:space="preserve"> { UE being in the process of starting a three way voice call }</w:t>
      </w:r>
    </w:p>
    <w:p w14:paraId="6FE32AE8"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8F1EBBB"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having put both A and B on hold }</w:t>
      </w:r>
    </w:p>
    <w:p w14:paraId="73ED6309"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INVITE to the conference factory and completes the conference call initiation and subscribes to conference event }</w:t>
      </w:r>
    </w:p>
    <w:p w14:paraId="74FD4514" w14:textId="230B32FE" w:rsidR="00511062" w:rsidRPr="00613175" w:rsidRDefault="00511062" w:rsidP="00511062">
      <w:pPr>
        <w:pStyle w:val="PL"/>
        <w:rPr>
          <w:noProof w:val="0"/>
        </w:rPr>
      </w:pPr>
      <w:r w:rsidRPr="00613175">
        <w:rPr>
          <w:noProof w:val="0"/>
        </w:rPr>
        <w:t xml:space="preserve">            }</w:t>
      </w:r>
    </w:p>
    <w:p w14:paraId="7FAFF2EA" w14:textId="77777777" w:rsidR="00511062" w:rsidRPr="00613175" w:rsidRDefault="00511062" w:rsidP="00511062">
      <w:pPr>
        <w:pStyle w:val="PL"/>
        <w:rPr>
          <w:noProof w:val="0"/>
        </w:rPr>
      </w:pPr>
    </w:p>
    <w:p w14:paraId="3350175D" w14:textId="77777777" w:rsidR="00511062" w:rsidRPr="00613175" w:rsidRDefault="00511062" w:rsidP="00511062">
      <w:pPr>
        <w:pStyle w:val="H6"/>
      </w:pPr>
      <w:r w:rsidRPr="00613175">
        <w:t>(5)</w:t>
      </w:r>
    </w:p>
    <w:p w14:paraId="229D1172" w14:textId="77777777" w:rsidR="00511062" w:rsidRPr="00613175" w:rsidRDefault="00511062" w:rsidP="00511062">
      <w:pPr>
        <w:pStyle w:val="PL"/>
        <w:rPr>
          <w:noProof w:val="0"/>
        </w:rPr>
      </w:pPr>
      <w:r w:rsidRPr="00613175">
        <w:rPr>
          <w:b/>
          <w:noProof w:val="0"/>
        </w:rPr>
        <w:t>with</w:t>
      </w:r>
      <w:r w:rsidRPr="00613175">
        <w:rPr>
          <w:noProof w:val="0"/>
        </w:rPr>
        <w:t xml:space="preserve"> { UE being in the process of starting a three way voice call }</w:t>
      </w:r>
    </w:p>
    <w:p w14:paraId="7EB300E7"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34368A7D"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having created a call at the conference factory }</w:t>
      </w:r>
    </w:p>
    <w:p w14:paraId="2B6BBEE5"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REFER to the conference focus in order to invite A }</w:t>
      </w:r>
    </w:p>
    <w:p w14:paraId="5F8716BB" w14:textId="1C070780" w:rsidR="00511062" w:rsidRPr="00613175" w:rsidRDefault="00511062" w:rsidP="00511062">
      <w:pPr>
        <w:pStyle w:val="PL"/>
        <w:rPr>
          <w:noProof w:val="0"/>
        </w:rPr>
      </w:pPr>
      <w:r w:rsidRPr="00613175">
        <w:rPr>
          <w:noProof w:val="0"/>
        </w:rPr>
        <w:t xml:space="preserve">            }</w:t>
      </w:r>
    </w:p>
    <w:p w14:paraId="54B78327" w14:textId="77777777" w:rsidR="00511062" w:rsidRPr="00613175" w:rsidRDefault="00511062" w:rsidP="00511062">
      <w:pPr>
        <w:pStyle w:val="PL"/>
        <w:rPr>
          <w:noProof w:val="0"/>
        </w:rPr>
      </w:pPr>
    </w:p>
    <w:p w14:paraId="5C7FDEF8" w14:textId="77777777" w:rsidR="00511062" w:rsidRPr="00613175" w:rsidRDefault="00511062" w:rsidP="00511062">
      <w:pPr>
        <w:pStyle w:val="H6"/>
      </w:pPr>
      <w:r w:rsidRPr="00613175">
        <w:t>(6)</w:t>
      </w:r>
    </w:p>
    <w:p w14:paraId="3099C489"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b/>
          <w:sz w:val="16"/>
        </w:rPr>
        <w:t>with</w:t>
      </w:r>
      <w:r w:rsidRPr="00613175">
        <w:rPr>
          <w:rFonts w:ascii="Courier New" w:eastAsia="DengXian" w:hAnsi="Courier New"/>
          <w:sz w:val="16"/>
        </w:rPr>
        <w:t xml:space="preserve"> { UE having invited A to the conference call }</w:t>
      </w:r>
    </w:p>
    <w:p w14:paraId="16157997"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b/>
          <w:sz w:val="16"/>
        </w:rPr>
        <w:t>ensure</w:t>
      </w:r>
      <w:r w:rsidRPr="00613175">
        <w:rPr>
          <w:rFonts w:ascii="Courier New" w:eastAsia="DengXian" w:hAnsi="Courier New"/>
          <w:sz w:val="16"/>
        </w:rPr>
        <w:t xml:space="preserve"> </w:t>
      </w:r>
      <w:r w:rsidRPr="00613175">
        <w:rPr>
          <w:rFonts w:ascii="Courier New" w:eastAsia="DengXian" w:hAnsi="Courier New"/>
          <w:b/>
          <w:sz w:val="16"/>
        </w:rPr>
        <w:t>that</w:t>
      </w:r>
      <w:r w:rsidRPr="00613175">
        <w:rPr>
          <w:rFonts w:ascii="Courier New" w:eastAsia="DengXian" w:hAnsi="Courier New"/>
          <w:sz w:val="16"/>
        </w:rPr>
        <w:t xml:space="preserve"> {</w:t>
      </w:r>
    </w:p>
    <w:p w14:paraId="50E643B6"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sz w:val="16"/>
        </w:rPr>
        <w:t xml:space="preserve">  </w:t>
      </w:r>
      <w:r w:rsidRPr="00613175">
        <w:rPr>
          <w:rFonts w:ascii="Courier New" w:eastAsia="DengXian" w:hAnsi="Courier New"/>
          <w:b/>
          <w:sz w:val="16"/>
        </w:rPr>
        <w:t>when</w:t>
      </w:r>
      <w:r w:rsidRPr="00613175">
        <w:rPr>
          <w:rFonts w:ascii="Courier New" w:eastAsia="DengXian" w:hAnsi="Courier New"/>
          <w:sz w:val="16"/>
        </w:rPr>
        <w:t xml:space="preserve"> { UE receives 202 Accepted followed by notification messages for the REFER request, the confirmation on A and conditional conference event package }</w:t>
      </w:r>
    </w:p>
    <w:p w14:paraId="2CC07D40" w14:textId="77777777"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sz w:val="16"/>
        </w:rPr>
        <w:t xml:space="preserve">    </w:t>
      </w:r>
      <w:r w:rsidRPr="00613175">
        <w:rPr>
          <w:rFonts w:ascii="Courier New" w:eastAsia="DengXian" w:hAnsi="Courier New"/>
          <w:b/>
          <w:sz w:val="16"/>
        </w:rPr>
        <w:t>then</w:t>
      </w:r>
      <w:r w:rsidRPr="00613175">
        <w:rPr>
          <w:rFonts w:ascii="Courier New" w:eastAsia="DengXian" w:hAnsi="Courier New"/>
          <w:sz w:val="16"/>
        </w:rPr>
        <w:t xml:space="preserve"> { UE sends 200 OK for each received NOTIFY request }</w:t>
      </w:r>
    </w:p>
    <w:p w14:paraId="773E1ECC" w14:textId="079D12DF" w:rsidR="00511062" w:rsidRPr="00613175" w:rsidRDefault="00511062" w:rsidP="00511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sz w:val="16"/>
        </w:rPr>
        <w:t xml:space="preserve">            }</w:t>
      </w:r>
    </w:p>
    <w:p w14:paraId="49AA930D" w14:textId="77777777" w:rsidR="00511062" w:rsidRPr="00613175" w:rsidRDefault="00511062" w:rsidP="00511062">
      <w:pPr>
        <w:pStyle w:val="H6"/>
      </w:pPr>
      <w:r w:rsidRPr="00613175">
        <w:t>(7)</w:t>
      </w:r>
    </w:p>
    <w:p w14:paraId="2FD8477E" w14:textId="77777777" w:rsidR="00511062" w:rsidRPr="00613175" w:rsidRDefault="00511062" w:rsidP="00511062">
      <w:pPr>
        <w:pStyle w:val="PL"/>
        <w:rPr>
          <w:noProof w:val="0"/>
        </w:rPr>
      </w:pPr>
      <w:r w:rsidRPr="00613175">
        <w:rPr>
          <w:b/>
          <w:noProof w:val="0"/>
        </w:rPr>
        <w:t>with</w:t>
      </w:r>
      <w:r w:rsidRPr="00613175">
        <w:rPr>
          <w:noProof w:val="0"/>
        </w:rPr>
        <w:t xml:space="preserve"> { UE being in the process of starting a three way voice call }</w:t>
      </w:r>
    </w:p>
    <w:p w14:paraId="173B8A96"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2405FDA"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having completed the invitation of A }</w:t>
      </w:r>
    </w:p>
    <w:p w14:paraId="5AAA1359"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REFER to the conference focus in order to invite B }</w:t>
      </w:r>
    </w:p>
    <w:p w14:paraId="4D25E206" w14:textId="2FE9BB85" w:rsidR="00511062" w:rsidRPr="00613175" w:rsidRDefault="00511062" w:rsidP="00511062">
      <w:pPr>
        <w:pStyle w:val="PL"/>
        <w:rPr>
          <w:noProof w:val="0"/>
        </w:rPr>
      </w:pPr>
      <w:r w:rsidRPr="00613175">
        <w:rPr>
          <w:noProof w:val="0"/>
        </w:rPr>
        <w:t xml:space="preserve">            }</w:t>
      </w:r>
    </w:p>
    <w:p w14:paraId="4482F66E" w14:textId="77777777" w:rsidR="00511062" w:rsidRPr="00613175" w:rsidRDefault="00511062" w:rsidP="00511062">
      <w:pPr>
        <w:pStyle w:val="H6"/>
      </w:pPr>
      <w:r w:rsidRPr="00613175">
        <w:t>(8)</w:t>
      </w:r>
    </w:p>
    <w:p w14:paraId="6F34BA64" w14:textId="77777777" w:rsidR="00511062" w:rsidRPr="00613175" w:rsidRDefault="00511062" w:rsidP="00511062">
      <w:pPr>
        <w:pStyle w:val="PL"/>
        <w:rPr>
          <w:noProof w:val="0"/>
        </w:rPr>
      </w:pPr>
      <w:r w:rsidRPr="00613175">
        <w:rPr>
          <w:b/>
          <w:noProof w:val="0"/>
        </w:rPr>
        <w:t>with</w:t>
      </w:r>
      <w:r w:rsidRPr="00613175">
        <w:rPr>
          <w:noProof w:val="0"/>
        </w:rPr>
        <w:t xml:space="preserve"> { UE having invited B to the conference call }</w:t>
      </w:r>
    </w:p>
    <w:p w14:paraId="54DF85C3"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E1B785D"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202 Accepted followed by notification messages for the REFER request, the confirmation on B and conditional conference event package }</w:t>
      </w:r>
    </w:p>
    <w:p w14:paraId="1EE53831"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for each received NOTIFY request }</w:t>
      </w:r>
    </w:p>
    <w:p w14:paraId="5AA97050" w14:textId="03ADA090" w:rsidR="00511062" w:rsidRPr="00613175" w:rsidRDefault="00511062" w:rsidP="00511062">
      <w:pPr>
        <w:pStyle w:val="PL"/>
        <w:rPr>
          <w:noProof w:val="0"/>
        </w:rPr>
      </w:pPr>
      <w:r w:rsidRPr="00613175">
        <w:rPr>
          <w:noProof w:val="0"/>
        </w:rPr>
        <w:t xml:space="preserve">            }</w:t>
      </w:r>
    </w:p>
    <w:p w14:paraId="36F55C1A" w14:textId="77777777" w:rsidR="00511062" w:rsidRPr="00613175" w:rsidRDefault="00511062" w:rsidP="00511062">
      <w:pPr>
        <w:pStyle w:val="PL"/>
        <w:rPr>
          <w:noProof w:val="0"/>
        </w:rPr>
      </w:pPr>
    </w:p>
    <w:p w14:paraId="314695F7" w14:textId="77777777" w:rsidR="00511062" w:rsidRPr="00613175" w:rsidRDefault="00511062" w:rsidP="00511062">
      <w:pPr>
        <w:pStyle w:val="H6"/>
      </w:pPr>
      <w:r w:rsidRPr="00613175">
        <w:lastRenderedPageBreak/>
        <w:t>8.34.2</w:t>
      </w:r>
      <w:r w:rsidRPr="00613175">
        <w:tab/>
        <w:t>Conformance Requirements</w:t>
      </w:r>
    </w:p>
    <w:p w14:paraId="7BF3E398" w14:textId="77777777" w:rsidR="00511062" w:rsidRPr="00613175" w:rsidRDefault="00511062" w:rsidP="00511062">
      <w:r w:rsidRPr="00613175">
        <w:t>When a user is participating in two or more SIP sessions and wants to join together two of these active sessions to a so-called three-way session, the user shall perform the following steps.</w:t>
      </w:r>
    </w:p>
    <w:p w14:paraId="566F2744" w14:textId="77777777" w:rsidR="00511062" w:rsidRPr="00613175" w:rsidRDefault="00511062" w:rsidP="00511062">
      <w:pPr>
        <w:pStyle w:val="B10"/>
      </w:pPr>
      <w:r w:rsidRPr="00613175">
        <w:t>1)</w:t>
      </w:r>
      <w:r w:rsidRPr="00613175">
        <w:tab/>
        <w:t>create a conference at the conference focus by sending an INVITE request with the conference factory URI for the three-way session towards the conference focus, as described in subclause 5.3.1.3.2;</w:t>
      </w:r>
    </w:p>
    <w:p w14:paraId="01424F06" w14:textId="77777777" w:rsidR="00511062" w:rsidRPr="00613175" w:rsidRDefault="00511062" w:rsidP="00511062">
      <w:pPr>
        <w:pStyle w:val="B10"/>
      </w:pPr>
      <w:r w:rsidRPr="00613175">
        <w:t>2)</w:t>
      </w:r>
      <w:r w:rsidRPr="00613175">
        <w:tab/>
        <w:t>decide and perform for each of the active sessions that are requested to be joined to the three-way session, how the remote user shall be invited to the three-way session, which can either be:</w:t>
      </w:r>
    </w:p>
    <w:p w14:paraId="67DE3B32" w14:textId="77777777" w:rsidR="00511062" w:rsidRPr="00613175" w:rsidRDefault="00511062" w:rsidP="00511062">
      <w:pPr>
        <w:pStyle w:val="B2"/>
      </w:pPr>
      <w:r w:rsidRPr="00613175">
        <w:t>a)</w:t>
      </w:r>
      <w:r w:rsidRPr="00613175">
        <w:tab/>
        <w:t>by performing the procedures for inviting a user to a conference by sending an REFER request to the user, as described in subclause 5.3.1.5.2; or</w:t>
      </w:r>
    </w:p>
    <w:p w14:paraId="5391D8D6" w14:textId="77777777" w:rsidR="00511062" w:rsidRPr="00613175" w:rsidRDefault="00511062" w:rsidP="00511062">
      <w:pPr>
        <w:pStyle w:val="B2"/>
      </w:pPr>
      <w:r w:rsidRPr="00613175">
        <w:t>b)</w:t>
      </w:r>
      <w:r w:rsidRPr="00613175">
        <w:tab/>
        <w:t>by performing the procedures for inviting a user to a conference by sending a REFER request to the conference focus, as described in subclause 5.3.1.5.3;</w:t>
      </w:r>
    </w:p>
    <w:p w14:paraId="1D386FB9" w14:textId="77777777" w:rsidR="00511062" w:rsidRPr="00613175" w:rsidRDefault="00511062" w:rsidP="00511062">
      <w:pPr>
        <w:pStyle w:val="B10"/>
      </w:pPr>
      <w:r w:rsidRPr="00613175">
        <w:t>3)</w:t>
      </w:r>
      <w:r w:rsidRPr="00613175">
        <w:tab/>
        <w:t xml:space="preserve">release the active session with the user, by applying the procedures for session release in accordance with RFC 3261 [7], provided that a BYE request has not already been received, after a NOTIFY request has been received, indicating that the user has successfully joined the three-way session, i.e. including: </w:t>
      </w:r>
    </w:p>
    <w:p w14:paraId="1922C7DA" w14:textId="77777777" w:rsidR="00511062" w:rsidRPr="00613175" w:rsidRDefault="00511062" w:rsidP="00511062">
      <w:pPr>
        <w:pStyle w:val="B2"/>
      </w:pPr>
      <w:r w:rsidRPr="00613175">
        <w:t>a)</w:t>
      </w:r>
      <w:r w:rsidRPr="00613175">
        <w:tab/>
        <w:t>a body of content-type "message/sipfrag" that indicates a "200 OK" response; and,</w:t>
      </w:r>
    </w:p>
    <w:p w14:paraId="6659C026" w14:textId="77777777" w:rsidR="00511062" w:rsidRPr="00613175" w:rsidRDefault="00511062" w:rsidP="00511062">
      <w:pPr>
        <w:pStyle w:val="B2"/>
      </w:pPr>
      <w:r w:rsidRPr="00613175">
        <w:t>b)</w:t>
      </w:r>
      <w:r w:rsidRPr="00613175">
        <w:tab/>
        <w:t>a Subscription-State header set to the value "terminated"; and,</w:t>
      </w:r>
    </w:p>
    <w:p w14:paraId="1C2D565C" w14:textId="77777777" w:rsidR="00511062" w:rsidRPr="00613175" w:rsidRDefault="00511062" w:rsidP="00511062">
      <w:pPr>
        <w:pStyle w:val="B10"/>
      </w:pPr>
      <w:r w:rsidRPr="00613175">
        <w:t>4)</w:t>
      </w:r>
      <w:r w:rsidRPr="00613175">
        <w:tab/>
        <w:t>treat the created three-way session as a normal conference, i.e. the conference participant shall apply the applicable procedures of subclause 5.3.1 for it.</w:t>
      </w:r>
    </w:p>
    <w:p w14:paraId="1256D81F" w14:textId="77777777" w:rsidR="00511062" w:rsidRPr="00613175" w:rsidRDefault="00511062" w:rsidP="00511062">
      <w:pPr>
        <w:keepNext/>
        <w:keepLines/>
        <w:spacing w:before="120"/>
        <w:ind w:left="1985" w:hanging="1985"/>
        <w:rPr>
          <w:rFonts w:ascii="Arial" w:eastAsia="DengXian" w:hAnsi="Arial"/>
          <w:snapToGrid w:val="0"/>
        </w:rPr>
      </w:pPr>
      <w:r w:rsidRPr="00613175">
        <w:rPr>
          <w:rFonts w:ascii="Arial" w:eastAsia="DengXian" w:hAnsi="Arial"/>
          <w:snapToGrid w:val="0"/>
        </w:rPr>
        <w:t>Reference(s)</w:t>
      </w:r>
    </w:p>
    <w:p w14:paraId="28ADE8CB" w14:textId="77777777" w:rsidR="00511062" w:rsidRPr="00613175" w:rsidRDefault="00511062" w:rsidP="00511062">
      <w:r w:rsidRPr="00613175">
        <w:rPr>
          <w:snapToGrid w:val="0"/>
        </w:rPr>
        <w:t>3GPP T</w:t>
      </w:r>
      <w:r w:rsidRPr="00613175">
        <w:t>S 24.147 [35] clause 5.3.1.3.3.</w:t>
      </w:r>
    </w:p>
    <w:p w14:paraId="32C86AD2" w14:textId="77777777" w:rsidR="00511062" w:rsidRPr="00613175" w:rsidRDefault="00511062" w:rsidP="00511062">
      <w:pPr>
        <w:pStyle w:val="H6"/>
      </w:pPr>
      <w:r w:rsidRPr="00613175">
        <w:t>8.34.3</w:t>
      </w:r>
      <w:r w:rsidRPr="00613175">
        <w:tab/>
        <w:t>Test description</w:t>
      </w:r>
    </w:p>
    <w:p w14:paraId="4DB6C12C" w14:textId="77777777" w:rsidR="00511062" w:rsidRPr="00613175" w:rsidRDefault="00511062" w:rsidP="00511062">
      <w:pPr>
        <w:pStyle w:val="H6"/>
      </w:pPr>
      <w:r w:rsidRPr="00613175">
        <w:t>8.34.3.1</w:t>
      </w:r>
      <w:r w:rsidRPr="00613175">
        <w:tab/>
        <w:t>Pre-test conditions</w:t>
      </w:r>
    </w:p>
    <w:p w14:paraId="771D8860" w14:textId="77777777" w:rsidR="00511062" w:rsidRPr="00613175" w:rsidRDefault="00511062" w:rsidP="00511062">
      <w:pPr>
        <w:pStyle w:val="H6"/>
      </w:pPr>
      <w:r w:rsidRPr="00613175">
        <w:t>System Simulator:</w:t>
      </w:r>
    </w:p>
    <w:p w14:paraId="4305D172" w14:textId="77777777" w:rsidR="00511062" w:rsidRPr="00613175" w:rsidRDefault="00511062" w:rsidP="00511062">
      <w:pPr>
        <w:pStyle w:val="B10"/>
      </w:pPr>
      <w:r w:rsidRPr="00613175">
        <w:t>-</w:t>
      </w:r>
      <w:r w:rsidRPr="00613175">
        <w:tab/>
        <w:t>1 NR Cell connected to 5GC, default parameters.</w:t>
      </w:r>
    </w:p>
    <w:p w14:paraId="5140E4F2" w14:textId="77777777" w:rsidR="00511062" w:rsidRPr="00613175" w:rsidRDefault="00511062" w:rsidP="00511062">
      <w:pPr>
        <w:pStyle w:val="H6"/>
      </w:pPr>
      <w:r w:rsidRPr="00613175">
        <w:t>UE:</w:t>
      </w:r>
    </w:p>
    <w:p w14:paraId="419BEC49"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15C4743B" w14:textId="77777777" w:rsidR="00511062" w:rsidRPr="00613175" w:rsidRDefault="00511062" w:rsidP="00511062">
      <w:pPr>
        <w:pStyle w:val="B10"/>
        <w:rPr>
          <w:snapToGrid w:val="0"/>
        </w:rPr>
      </w:pPr>
      <w:r w:rsidRPr="00613175">
        <w:t>-</w:t>
      </w:r>
      <w:r w:rsidRPr="00613175">
        <w:tab/>
      </w:r>
      <w:r w:rsidRPr="00613175">
        <w:rPr>
          <w:snapToGrid w:val="0"/>
        </w:rPr>
        <w:t>UE is configured to register for IMS after switch on.</w:t>
      </w:r>
    </w:p>
    <w:p w14:paraId="2CABA864" w14:textId="77777777" w:rsidR="00511062" w:rsidRPr="00613175" w:rsidRDefault="00511062" w:rsidP="00511062">
      <w:pPr>
        <w:pStyle w:val="H6"/>
      </w:pPr>
      <w:r w:rsidRPr="00613175">
        <w:t>Preamble:</w:t>
      </w:r>
    </w:p>
    <w:p w14:paraId="5067DD91" w14:textId="276D15AD" w:rsidR="00511062" w:rsidRPr="00613175" w:rsidRDefault="00511062" w:rsidP="00511062">
      <w:pPr>
        <w:pStyle w:val="B10"/>
      </w:pPr>
      <w:r w:rsidRPr="00613175">
        <w:t>-</w:t>
      </w:r>
      <w:r w:rsidRPr="00613175">
        <w:tab/>
        <w:t>The UE has registered to IMS and set up the MO</w:t>
      </w:r>
      <w:r w:rsidR="00C17C62" w:rsidRPr="00613175">
        <w:t xml:space="preserve"> voice</w:t>
      </w:r>
      <w:r w:rsidRPr="00613175">
        <w:t xml:space="preserve"> call, by executing the generic test procedure in Annex A.2 up to the last step and thereafter executing the generic test procedure in </w:t>
      </w:r>
      <w:r w:rsidR="00C17C62" w:rsidRPr="00613175">
        <w:t>A.4.1</w:t>
      </w:r>
      <w:r w:rsidRPr="00613175">
        <w:t>.</w:t>
      </w:r>
    </w:p>
    <w:p w14:paraId="3BABEA54" w14:textId="77777777" w:rsidR="00511062" w:rsidRPr="00613175" w:rsidRDefault="00511062" w:rsidP="00511062">
      <w:pPr>
        <w:pStyle w:val="H6"/>
        <w:rPr>
          <w:snapToGrid w:val="0"/>
        </w:rPr>
      </w:pPr>
      <w:r w:rsidRPr="00613175">
        <w:t>8.34.3.2</w:t>
      </w:r>
      <w:r w:rsidRPr="00613175">
        <w:tab/>
      </w:r>
      <w:r w:rsidRPr="00613175">
        <w:rPr>
          <w:snapToGrid w:val="0"/>
        </w:rPr>
        <w:t>Test procedure sequence</w:t>
      </w:r>
    </w:p>
    <w:p w14:paraId="249EE5C1" w14:textId="3C68F90B" w:rsidR="00C17C62" w:rsidRPr="00613175" w:rsidRDefault="00C17C62" w:rsidP="00C17C62">
      <w:pPr>
        <w:rPr>
          <w:lang w:eastAsia="zh-CN"/>
        </w:rPr>
      </w:pPr>
    </w:p>
    <w:p w14:paraId="7EE0EBDC" w14:textId="77777777" w:rsidR="00C17C62" w:rsidRPr="00613175" w:rsidRDefault="00C17C62" w:rsidP="00C17C62">
      <w:pPr>
        <w:pStyle w:val="TH"/>
      </w:pPr>
      <w:r w:rsidRPr="00613175">
        <w:lastRenderedPageBreak/>
        <w:t>Table 8.34.3.2-1: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4394"/>
        <w:gridCol w:w="709"/>
        <w:gridCol w:w="2410"/>
        <w:gridCol w:w="569"/>
        <w:gridCol w:w="850"/>
      </w:tblGrid>
      <w:tr w:rsidR="00C17C62" w:rsidRPr="00613175" w14:paraId="7A77FDF3" w14:textId="77777777" w:rsidTr="006048DB">
        <w:trPr>
          <w:jc w:val="center"/>
        </w:trPr>
        <w:tc>
          <w:tcPr>
            <w:tcW w:w="704" w:type="dxa"/>
            <w:tcBorders>
              <w:bottom w:val="nil"/>
            </w:tcBorders>
          </w:tcPr>
          <w:p w14:paraId="15C55375" w14:textId="77777777" w:rsidR="00C17C62" w:rsidRPr="00613175" w:rsidRDefault="00C17C62" w:rsidP="006048DB">
            <w:pPr>
              <w:pStyle w:val="TAH"/>
            </w:pPr>
            <w:r w:rsidRPr="00613175">
              <w:t>St</w:t>
            </w:r>
          </w:p>
        </w:tc>
        <w:tc>
          <w:tcPr>
            <w:tcW w:w="4394" w:type="dxa"/>
          </w:tcPr>
          <w:p w14:paraId="4E1F5EC8" w14:textId="77777777" w:rsidR="00C17C62" w:rsidRPr="00613175" w:rsidRDefault="00C17C62" w:rsidP="006048DB">
            <w:pPr>
              <w:pStyle w:val="TAH"/>
            </w:pPr>
            <w:r w:rsidRPr="00613175">
              <w:t>Procedure</w:t>
            </w:r>
          </w:p>
        </w:tc>
        <w:tc>
          <w:tcPr>
            <w:tcW w:w="3119" w:type="dxa"/>
            <w:gridSpan w:val="2"/>
          </w:tcPr>
          <w:p w14:paraId="2484101A" w14:textId="77777777" w:rsidR="00C17C62" w:rsidRPr="00613175" w:rsidRDefault="00C17C62" w:rsidP="006048DB">
            <w:pPr>
              <w:pStyle w:val="TAH"/>
            </w:pPr>
            <w:r w:rsidRPr="00613175">
              <w:t>Message Sequence</w:t>
            </w:r>
          </w:p>
        </w:tc>
        <w:tc>
          <w:tcPr>
            <w:tcW w:w="569" w:type="dxa"/>
            <w:tcBorders>
              <w:bottom w:val="nil"/>
            </w:tcBorders>
          </w:tcPr>
          <w:p w14:paraId="796A6911" w14:textId="77777777" w:rsidR="00C17C62" w:rsidRPr="00613175" w:rsidRDefault="00C17C62" w:rsidP="006048DB">
            <w:pPr>
              <w:pStyle w:val="TAH"/>
            </w:pPr>
            <w:r w:rsidRPr="00613175">
              <w:t>TP</w:t>
            </w:r>
          </w:p>
        </w:tc>
        <w:tc>
          <w:tcPr>
            <w:tcW w:w="850" w:type="dxa"/>
            <w:tcBorders>
              <w:bottom w:val="nil"/>
            </w:tcBorders>
          </w:tcPr>
          <w:p w14:paraId="024DB727" w14:textId="77777777" w:rsidR="00C17C62" w:rsidRPr="00613175" w:rsidRDefault="00C17C62" w:rsidP="006048DB">
            <w:pPr>
              <w:pStyle w:val="TAH"/>
            </w:pPr>
            <w:r w:rsidRPr="00613175">
              <w:t>Verdict</w:t>
            </w:r>
          </w:p>
        </w:tc>
      </w:tr>
      <w:tr w:rsidR="00C17C62" w:rsidRPr="00613175" w14:paraId="4743C81F" w14:textId="77777777" w:rsidTr="006048DB">
        <w:trPr>
          <w:jc w:val="center"/>
        </w:trPr>
        <w:tc>
          <w:tcPr>
            <w:tcW w:w="704" w:type="dxa"/>
            <w:tcBorders>
              <w:top w:val="nil"/>
            </w:tcBorders>
          </w:tcPr>
          <w:p w14:paraId="6856489E" w14:textId="77777777" w:rsidR="00C17C62" w:rsidRPr="00613175" w:rsidRDefault="00C17C62" w:rsidP="006048DB">
            <w:pPr>
              <w:pStyle w:val="TAH"/>
            </w:pPr>
          </w:p>
        </w:tc>
        <w:tc>
          <w:tcPr>
            <w:tcW w:w="4394" w:type="dxa"/>
          </w:tcPr>
          <w:p w14:paraId="512CB12F" w14:textId="77777777" w:rsidR="00C17C62" w:rsidRPr="00613175" w:rsidRDefault="00C17C62" w:rsidP="006048DB">
            <w:pPr>
              <w:pStyle w:val="TAH"/>
            </w:pPr>
          </w:p>
        </w:tc>
        <w:tc>
          <w:tcPr>
            <w:tcW w:w="709" w:type="dxa"/>
          </w:tcPr>
          <w:p w14:paraId="3A964578" w14:textId="77777777" w:rsidR="00C17C62" w:rsidRPr="00613175" w:rsidRDefault="00C17C62" w:rsidP="006048DB">
            <w:pPr>
              <w:pStyle w:val="TAH"/>
            </w:pPr>
            <w:r w:rsidRPr="00613175">
              <w:t>U - S</w:t>
            </w:r>
          </w:p>
        </w:tc>
        <w:tc>
          <w:tcPr>
            <w:tcW w:w="2410" w:type="dxa"/>
          </w:tcPr>
          <w:p w14:paraId="31F3EDED" w14:textId="77777777" w:rsidR="00C17C62" w:rsidRPr="00613175" w:rsidRDefault="00C17C62" w:rsidP="006048DB">
            <w:pPr>
              <w:pStyle w:val="TAH"/>
            </w:pPr>
            <w:r w:rsidRPr="00613175">
              <w:t>Message</w:t>
            </w:r>
          </w:p>
        </w:tc>
        <w:tc>
          <w:tcPr>
            <w:tcW w:w="569" w:type="dxa"/>
            <w:tcBorders>
              <w:top w:val="nil"/>
            </w:tcBorders>
          </w:tcPr>
          <w:p w14:paraId="75FB750F" w14:textId="77777777" w:rsidR="00C17C62" w:rsidRPr="00613175" w:rsidRDefault="00C17C62" w:rsidP="006048DB">
            <w:pPr>
              <w:pStyle w:val="TAH"/>
            </w:pPr>
          </w:p>
        </w:tc>
        <w:tc>
          <w:tcPr>
            <w:tcW w:w="850" w:type="dxa"/>
            <w:tcBorders>
              <w:top w:val="nil"/>
            </w:tcBorders>
          </w:tcPr>
          <w:p w14:paraId="4AC6CA18" w14:textId="77777777" w:rsidR="00C17C62" w:rsidRPr="00613175" w:rsidRDefault="00C17C62" w:rsidP="006048DB">
            <w:pPr>
              <w:pStyle w:val="TAH"/>
            </w:pPr>
          </w:p>
        </w:tc>
      </w:tr>
      <w:tr w:rsidR="00C17C62" w:rsidRPr="00613175" w14:paraId="11B506CC" w14:textId="77777777" w:rsidTr="006048DB">
        <w:trPr>
          <w:jc w:val="center"/>
        </w:trPr>
        <w:tc>
          <w:tcPr>
            <w:tcW w:w="704" w:type="dxa"/>
            <w:tcBorders>
              <w:top w:val="nil"/>
            </w:tcBorders>
          </w:tcPr>
          <w:p w14:paraId="0E611918" w14:textId="77777777" w:rsidR="00C17C62" w:rsidRPr="00613175" w:rsidRDefault="00C17C62" w:rsidP="006048DB">
            <w:pPr>
              <w:pStyle w:val="TAC"/>
              <w:rPr>
                <w:lang w:eastAsia="zh-CN"/>
              </w:rPr>
            </w:pPr>
            <w:r w:rsidRPr="00613175">
              <w:rPr>
                <w:snapToGrid w:val="0"/>
              </w:rPr>
              <w:t>1-4</w:t>
            </w:r>
          </w:p>
        </w:tc>
        <w:tc>
          <w:tcPr>
            <w:tcW w:w="4394" w:type="dxa"/>
          </w:tcPr>
          <w:p w14:paraId="3E0C5A4D" w14:textId="77777777" w:rsidR="00C17C62" w:rsidRPr="00613175" w:rsidRDefault="00C17C62" w:rsidP="006048DB">
            <w:pPr>
              <w:pStyle w:val="TAL"/>
              <w:rPr>
                <w:lang w:eastAsia="zh-CN"/>
              </w:rPr>
            </w:pPr>
            <w:r w:rsidRPr="00613175">
              <w:rPr>
                <w:snapToGrid w:val="0"/>
              </w:rPr>
              <w:t>Steps 1-4 of A.17 are used to put the first call on hold.</w:t>
            </w:r>
          </w:p>
        </w:tc>
        <w:tc>
          <w:tcPr>
            <w:tcW w:w="709" w:type="dxa"/>
          </w:tcPr>
          <w:p w14:paraId="7AF118BB" w14:textId="77777777" w:rsidR="00C17C62" w:rsidRPr="00613175" w:rsidRDefault="00C17C62" w:rsidP="006048DB">
            <w:pPr>
              <w:pStyle w:val="TAC"/>
              <w:rPr>
                <w:lang w:eastAsia="zh-CN"/>
              </w:rPr>
            </w:pPr>
          </w:p>
        </w:tc>
        <w:tc>
          <w:tcPr>
            <w:tcW w:w="2410" w:type="dxa"/>
          </w:tcPr>
          <w:p w14:paraId="0E4EB932" w14:textId="77777777" w:rsidR="00C17C62" w:rsidRPr="00613175" w:rsidRDefault="00C17C62" w:rsidP="006048DB">
            <w:pPr>
              <w:pStyle w:val="TAL"/>
              <w:rPr>
                <w:lang w:eastAsia="zh-CN"/>
              </w:rPr>
            </w:pPr>
            <w:r w:rsidRPr="00613175">
              <w:rPr>
                <w:rFonts w:eastAsia="MS Gothic"/>
              </w:rPr>
              <w:t>Messages in</w:t>
            </w:r>
            <w:r w:rsidRPr="00613175">
              <w:rPr>
                <w:lang w:eastAsia="zh-CN"/>
              </w:rPr>
              <w:t xml:space="preserve"> </w:t>
            </w:r>
            <w:r w:rsidRPr="00613175">
              <w:rPr>
                <w:rFonts w:eastAsia="MS Gothic"/>
              </w:rPr>
              <w:t>Annex A.17</w:t>
            </w:r>
          </w:p>
        </w:tc>
        <w:tc>
          <w:tcPr>
            <w:tcW w:w="569" w:type="dxa"/>
            <w:tcBorders>
              <w:top w:val="nil"/>
            </w:tcBorders>
          </w:tcPr>
          <w:p w14:paraId="7D235EFE" w14:textId="77777777" w:rsidR="00C17C62" w:rsidRPr="00613175" w:rsidRDefault="00C17C62" w:rsidP="006048DB">
            <w:pPr>
              <w:pStyle w:val="TAC"/>
              <w:rPr>
                <w:lang w:eastAsia="zh-CN"/>
              </w:rPr>
            </w:pPr>
            <w:r w:rsidRPr="00613175">
              <w:rPr>
                <w:lang w:eastAsia="zh-CN"/>
              </w:rPr>
              <w:t>1</w:t>
            </w:r>
          </w:p>
        </w:tc>
        <w:tc>
          <w:tcPr>
            <w:tcW w:w="850" w:type="dxa"/>
            <w:tcBorders>
              <w:top w:val="nil"/>
            </w:tcBorders>
          </w:tcPr>
          <w:p w14:paraId="51004071" w14:textId="77777777" w:rsidR="00C17C62" w:rsidRPr="00613175" w:rsidRDefault="00C17C62" w:rsidP="006048DB">
            <w:pPr>
              <w:pStyle w:val="TAC"/>
              <w:rPr>
                <w:lang w:eastAsia="zh-CN"/>
              </w:rPr>
            </w:pPr>
            <w:r w:rsidRPr="00613175">
              <w:rPr>
                <w:lang w:eastAsia="zh-CN"/>
              </w:rPr>
              <w:t>P</w:t>
            </w:r>
          </w:p>
        </w:tc>
      </w:tr>
      <w:tr w:rsidR="00C17C62" w:rsidRPr="00613175" w14:paraId="6BD15A42" w14:textId="77777777" w:rsidTr="006048DB">
        <w:trPr>
          <w:jc w:val="center"/>
        </w:trPr>
        <w:tc>
          <w:tcPr>
            <w:tcW w:w="704" w:type="dxa"/>
            <w:tcBorders>
              <w:top w:val="nil"/>
            </w:tcBorders>
          </w:tcPr>
          <w:p w14:paraId="68D2681E" w14:textId="77777777" w:rsidR="00C17C62" w:rsidRPr="00613175" w:rsidRDefault="00C17C62" w:rsidP="006048DB">
            <w:pPr>
              <w:pStyle w:val="TAC"/>
              <w:rPr>
                <w:snapToGrid w:val="0"/>
                <w:lang w:eastAsia="zh-CN"/>
              </w:rPr>
            </w:pPr>
            <w:r w:rsidRPr="00613175">
              <w:rPr>
                <w:snapToGrid w:val="0"/>
                <w:lang w:eastAsia="zh-CN"/>
              </w:rPr>
              <w:t>5</w:t>
            </w:r>
          </w:p>
        </w:tc>
        <w:tc>
          <w:tcPr>
            <w:tcW w:w="4394" w:type="dxa"/>
          </w:tcPr>
          <w:p w14:paraId="6AF146F3" w14:textId="77777777" w:rsidR="00C17C62" w:rsidRPr="00613175" w:rsidRDefault="00C17C62" w:rsidP="006048DB">
            <w:pPr>
              <w:pStyle w:val="TAL"/>
              <w:rPr>
                <w:snapToGrid w:val="0"/>
                <w:lang w:eastAsia="zh-CN"/>
              </w:rPr>
            </w:pPr>
            <w:r w:rsidRPr="00613175">
              <w:rPr>
                <w:snapToGrid w:val="0"/>
                <w:lang w:eastAsia="zh-CN"/>
              </w:rPr>
              <w:t>UE is made to initiate a MTSI voice call.</w:t>
            </w:r>
          </w:p>
        </w:tc>
        <w:tc>
          <w:tcPr>
            <w:tcW w:w="709" w:type="dxa"/>
          </w:tcPr>
          <w:p w14:paraId="453BC260" w14:textId="77777777" w:rsidR="00C17C62" w:rsidRPr="00613175" w:rsidRDefault="00C17C62" w:rsidP="006048DB">
            <w:pPr>
              <w:pStyle w:val="TAC"/>
              <w:rPr>
                <w:lang w:eastAsia="zh-CN"/>
              </w:rPr>
            </w:pPr>
          </w:p>
        </w:tc>
        <w:tc>
          <w:tcPr>
            <w:tcW w:w="2410" w:type="dxa"/>
          </w:tcPr>
          <w:p w14:paraId="209CBE82" w14:textId="77777777" w:rsidR="00C17C62" w:rsidRPr="00613175" w:rsidRDefault="00C17C62" w:rsidP="006048DB">
            <w:pPr>
              <w:pStyle w:val="TAL"/>
              <w:rPr>
                <w:rFonts w:eastAsia="MS Gothic"/>
              </w:rPr>
            </w:pPr>
          </w:p>
        </w:tc>
        <w:tc>
          <w:tcPr>
            <w:tcW w:w="569" w:type="dxa"/>
            <w:tcBorders>
              <w:top w:val="nil"/>
            </w:tcBorders>
          </w:tcPr>
          <w:p w14:paraId="38454EB4" w14:textId="77777777" w:rsidR="00C17C62" w:rsidRPr="00613175" w:rsidRDefault="00C17C62" w:rsidP="006048DB">
            <w:pPr>
              <w:pStyle w:val="TAC"/>
            </w:pPr>
          </w:p>
        </w:tc>
        <w:tc>
          <w:tcPr>
            <w:tcW w:w="850" w:type="dxa"/>
            <w:tcBorders>
              <w:top w:val="nil"/>
            </w:tcBorders>
          </w:tcPr>
          <w:p w14:paraId="55E9222F" w14:textId="77777777" w:rsidR="00C17C62" w:rsidRPr="00613175" w:rsidRDefault="00C17C62" w:rsidP="006048DB">
            <w:pPr>
              <w:pStyle w:val="TAC"/>
            </w:pPr>
          </w:p>
        </w:tc>
      </w:tr>
      <w:tr w:rsidR="00C17C62" w:rsidRPr="00613175" w14:paraId="6F8DA633" w14:textId="77777777" w:rsidTr="006048DB">
        <w:trPr>
          <w:jc w:val="center"/>
        </w:trPr>
        <w:tc>
          <w:tcPr>
            <w:tcW w:w="704" w:type="dxa"/>
            <w:tcBorders>
              <w:top w:val="nil"/>
            </w:tcBorders>
          </w:tcPr>
          <w:p w14:paraId="59809979" w14:textId="77777777" w:rsidR="00C17C62" w:rsidRPr="00613175" w:rsidRDefault="00C17C62" w:rsidP="006048DB">
            <w:pPr>
              <w:pStyle w:val="TAC"/>
              <w:rPr>
                <w:lang w:eastAsia="zh-CN"/>
              </w:rPr>
            </w:pPr>
            <w:r w:rsidRPr="00613175">
              <w:rPr>
                <w:snapToGrid w:val="0"/>
              </w:rPr>
              <w:t>6-1</w:t>
            </w:r>
            <w:r w:rsidRPr="00613175">
              <w:rPr>
                <w:snapToGrid w:val="0"/>
                <w:lang w:eastAsia="zh-TW"/>
              </w:rPr>
              <w:t>7</w:t>
            </w:r>
          </w:p>
        </w:tc>
        <w:tc>
          <w:tcPr>
            <w:tcW w:w="4394" w:type="dxa"/>
          </w:tcPr>
          <w:p w14:paraId="358CAEC5" w14:textId="77777777" w:rsidR="00C17C62" w:rsidRPr="00613175" w:rsidRDefault="00C17C62" w:rsidP="006048DB">
            <w:pPr>
              <w:pStyle w:val="TAL"/>
            </w:pPr>
            <w:r w:rsidRPr="00613175">
              <w:rPr>
                <w:snapToGrid w:val="0"/>
              </w:rPr>
              <w:t>Steps 1-12 of A.4.1 are used to start a second call.</w:t>
            </w:r>
          </w:p>
        </w:tc>
        <w:tc>
          <w:tcPr>
            <w:tcW w:w="709" w:type="dxa"/>
          </w:tcPr>
          <w:p w14:paraId="7119800C" w14:textId="77777777" w:rsidR="00C17C62" w:rsidRPr="00613175" w:rsidRDefault="00C17C62" w:rsidP="006048DB">
            <w:pPr>
              <w:pStyle w:val="TAC"/>
              <w:rPr>
                <w:lang w:eastAsia="zh-CN"/>
              </w:rPr>
            </w:pPr>
          </w:p>
        </w:tc>
        <w:tc>
          <w:tcPr>
            <w:tcW w:w="2410" w:type="dxa"/>
          </w:tcPr>
          <w:p w14:paraId="7A524D4F" w14:textId="77777777" w:rsidR="00C17C62" w:rsidRPr="00613175" w:rsidRDefault="00C17C62" w:rsidP="006048DB">
            <w:pPr>
              <w:pStyle w:val="TAL"/>
            </w:pPr>
            <w:r w:rsidRPr="00613175">
              <w:rPr>
                <w:rFonts w:eastAsia="MS Gothic"/>
              </w:rPr>
              <w:t>Messages in</w:t>
            </w:r>
            <w:r w:rsidRPr="00613175">
              <w:rPr>
                <w:lang w:eastAsia="zh-CN"/>
              </w:rPr>
              <w:t xml:space="preserve"> </w:t>
            </w:r>
            <w:r w:rsidRPr="00613175">
              <w:rPr>
                <w:snapToGrid w:val="0"/>
              </w:rPr>
              <w:t xml:space="preserve"> in Annex A.4.1</w:t>
            </w:r>
          </w:p>
        </w:tc>
        <w:tc>
          <w:tcPr>
            <w:tcW w:w="569" w:type="dxa"/>
            <w:tcBorders>
              <w:top w:val="nil"/>
            </w:tcBorders>
          </w:tcPr>
          <w:p w14:paraId="426CC0C4" w14:textId="77777777" w:rsidR="00C17C62" w:rsidRPr="00613175" w:rsidRDefault="00C17C62" w:rsidP="006048DB">
            <w:pPr>
              <w:pStyle w:val="TAC"/>
              <w:rPr>
                <w:lang w:eastAsia="zh-CN"/>
              </w:rPr>
            </w:pPr>
            <w:r w:rsidRPr="00613175">
              <w:rPr>
                <w:lang w:eastAsia="zh-CN"/>
              </w:rPr>
              <w:t>2</w:t>
            </w:r>
          </w:p>
        </w:tc>
        <w:tc>
          <w:tcPr>
            <w:tcW w:w="850" w:type="dxa"/>
            <w:tcBorders>
              <w:top w:val="nil"/>
            </w:tcBorders>
          </w:tcPr>
          <w:p w14:paraId="612BFCC9" w14:textId="77777777" w:rsidR="00C17C62" w:rsidRPr="00613175" w:rsidRDefault="00C17C62" w:rsidP="006048DB">
            <w:pPr>
              <w:pStyle w:val="TAC"/>
              <w:rPr>
                <w:lang w:eastAsia="zh-CN"/>
              </w:rPr>
            </w:pPr>
            <w:r w:rsidRPr="00613175">
              <w:rPr>
                <w:lang w:eastAsia="zh-CN"/>
              </w:rPr>
              <w:t>P</w:t>
            </w:r>
          </w:p>
        </w:tc>
      </w:tr>
      <w:tr w:rsidR="00C17C62" w:rsidRPr="00613175" w14:paraId="1931D125" w14:textId="77777777" w:rsidTr="006048DB">
        <w:trPr>
          <w:jc w:val="center"/>
        </w:trPr>
        <w:tc>
          <w:tcPr>
            <w:tcW w:w="704" w:type="dxa"/>
            <w:tcBorders>
              <w:top w:val="nil"/>
            </w:tcBorders>
          </w:tcPr>
          <w:p w14:paraId="282DE40C" w14:textId="77777777" w:rsidR="00C17C62" w:rsidRPr="00613175" w:rsidRDefault="00C17C62" w:rsidP="006048DB">
            <w:pPr>
              <w:pStyle w:val="TAC"/>
              <w:rPr>
                <w:lang w:eastAsia="zh-CN"/>
              </w:rPr>
            </w:pPr>
            <w:r w:rsidRPr="00613175">
              <w:rPr>
                <w:lang w:eastAsia="zh-CN"/>
              </w:rPr>
              <w:t>18</w:t>
            </w:r>
          </w:p>
        </w:tc>
        <w:tc>
          <w:tcPr>
            <w:tcW w:w="4394" w:type="dxa"/>
          </w:tcPr>
          <w:p w14:paraId="03925B08" w14:textId="77777777" w:rsidR="00C17C62" w:rsidRPr="00613175" w:rsidRDefault="00C17C62" w:rsidP="006048DB">
            <w:pPr>
              <w:pStyle w:val="TAL"/>
            </w:pPr>
            <w:r w:rsidRPr="00613175">
              <w:rPr>
                <w:snapToGrid w:val="0"/>
              </w:rPr>
              <w:t>UE is made to start a Multiparty Call</w:t>
            </w:r>
          </w:p>
        </w:tc>
        <w:tc>
          <w:tcPr>
            <w:tcW w:w="709" w:type="dxa"/>
          </w:tcPr>
          <w:p w14:paraId="20BAFE00" w14:textId="77777777" w:rsidR="00C17C62" w:rsidRPr="00613175" w:rsidRDefault="00C17C62" w:rsidP="006048DB">
            <w:pPr>
              <w:pStyle w:val="TAC"/>
              <w:rPr>
                <w:lang w:eastAsia="zh-CN"/>
              </w:rPr>
            </w:pPr>
          </w:p>
        </w:tc>
        <w:tc>
          <w:tcPr>
            <w:tcW w:w="2410" w:type="dxa"/>
          </w:tcPr>
          <w:p w14:paraId="40AF1367" w14:textId="77777777" w:rsidR="00C17C62" w:rsidRPr="00613175" w:rsidRDefault="00C17C62" w:rsidP="006048DB">
            <w:pPr>
              <w:pStyle w:val="TAL"/>
            </w:pPr>
          </w:p>
        </w:tc>
        <w:tc>
          <w:tcPr>
            <w:tcW w:w="569" w:type="dxa"/>
            <w:tcBorders>
              <w:top w:val="nil"/>
            </w:tcBorders>
          </w:tcPr>
          <w:p w14:paraId="17882240" w14:textId="77777777" w:rsidR="00C17C62" w:rsidRPr="00613175" w:rsidRDefault="00C17C62" w:rsidP="006048DB">
            <w:pPr>
              <w:pStyle w:val="TAC"/>
            </w:pPr>
          </w:p>
        </w:tc>
        <w:tc>
          <w:tcPr>
            <w:tcW w:w="850" w:type="dxa"/>
            <w:tcBorders>
              <w:top w:val="nil"/>
            </w:tcBorders>
          </w:tcPr>
          <w:p w14:paraId="5C969DD5" w14:textId="77777777" w:rsidR="00C17C62" w:rsidRPr="00613175" w:rsidRDefault="00C17C62" w:rsidP="006048DB">
            <w:pPr>
              <w:pStyle w:val="TAC"/>
            </w:pPr>
          </w:p>
        </w:tc>
      </w:tr>
      <w:tr w:rsidR="00C17C62" w:rsidRPr="00613175" w14:paraId="4D0CB800" w14:textId="77777777" w:rsidTr="006048DB">
        <w:trPr>
          <w:jc w:val="center"/>
        </w:trPr>
        <w:tc>
          <w:tcPr>
            <w:tcW w:w="704" w:type="dxa"/>
            <w:tcBorders>
              <w:top w:val="nil"/>
            </w:tcBorders>
          </w:tcPr>
          <w:p w14:paraId="273126F9" w14:textId="77777777" w:rsidR="00C17C62" w:rsidRPr="00613175" w:rsidRDefault="00C17C62" w:rsidP="006048DB">
            <w:pPr>
              <w:pStyle w:val="TAC"/>
              <w:rPr>
                <w:lang w:eastAsia="zh-CN"/>
              </w:rPr>
            </w:pPr>
            <w:r w:rsidRPr="00613175">
              <w:rPr>
                <w:lang w:eastAsia="zh-CN"/>
              </w:rPr>
              <w:t>19-22</w:t>
            </w:r>
          </w:p>
        </w:tc>
        <w:tc>
          <w:tcPr>
            <w:tcW w:w="4394" w:type="dxa"/>
          </w:tcPr>
          <w:p w14:paraId="23B0F095" w14:textId="77777777" w:rsidR="00C17C62" w:rsidRPr="00613175" w:rsidRDefault="00C17C62" w:rsidP="006048DB">
            <w:pPr>
              <w:pStyle w:val="TAL"/>
            </w:pPr>
            <w:r w:rsidRPr="00613175">
              <w:rPr>
                <w:snapToGrid w:val="0"/>
              </w:rPr>
              <w:t>Steps 1-4 of A.17 are used to put the second call on hold.</w:t>
            </w:r>
          </w:p>
        </w:tc>
        <w:tc>
          <w:tcPr>
            <w:tcW w:w="709" w:type="dxa"/>
          </w:tcPr>
          <w:p w14:paraId="560A3A9A" w14:textId="77777777" w:rsidR="00C17C62" w:rsidRPr="00613175" w:rsidRDefault="00C17C62" w:rsidP="006048DB">
            <w:pPr>
              <w:pStyle w:val="TAC"/>
              <w:rPr>
                <w:lang w:eastAsia="zh-CN"/>
              </w:rPr>
            </w:pPr>
          </w:p>
        </w:tc>
        <w:tc>
          <w:tcPr>
            <w:tcW w:w="2410" w:type="dxa"/>
          </w:tcPr>
          <w:p w14:paraId="617701CE" w14:textId="77777777" w:rsidR="00C17C62" w:rsidRPr="00613175" w:rsidRDefault="00C17C62" w:rsidP="006048DB">
            <w:pPr>
              <w:pStyle w:val="TAL"/>
            </w:pPr>
            <w:r w:rsidRPr="00613175">
              <w:rPr>
                <w:snapToGrid w:val="0"/>
              </w:rPr>
              <w:t>Messages in Annex A.17</w:t>
            </w:r>
          </w:p>
        </w:tc>
        <w:tc>
          <w:tcPr>
            <w:tcW w:w="569" w:type="dxa"/>
            <w:tcBorders>
              <w:top w:val="nil"/>
            </w:tcBorders>
          </w:tcPr>
          <w:p w14:paraId="2D8D3033" w14:textId="77777777" w:rsidR="00C17C62" w:rsidRPr="00613175" w:rsidRDefault="00C17C62" w:rsidP="006048DB">
            <w:pPr>
              <w:pStyle w:val="TAC"/>
              <w:rPr>
                <w:lang w:eastAsia="zh-CN"/>
              </w:rPr>
            </w:pPr>
            <w:r w:rsidRPr="00613175">
              <w:rPr>
                <w:lang w:eastAsia="zh-CN"/>
              </w:rPr>
              <w:t>3</w:t>
            </w:r>
          </w:p>
        </w:tc>
        <w:tc>
          <w:tcPr>
            <w:tcW w:w="850" w:type="dxa"/>
            <w:tcBorders>
              <w:top w:val="nil"/>
            </w:tcBorders>
          </w:tcPr>
          <w:p w14:paraId="1C7EF1BE" w14:textId="77777777" w:rsidR="00C17C62" w:rsidRPr="00613175" w:rsidRDefault="00C17C62" w:rsidP="006048DB">
            <w:pPr>
              <w:pStyle w:val="TAC"/>
              <w:rPr>
                <w:lang w:eastAsia="zh-CN"/>
              </w:rPr>
            </w:pPr>
            <w:r w:rsidRPr="00613175">
              <w:rPr>
                <w:lang w:eastAsia="zh-CN"/>
              </w:rPr>
              <w:t>P</w:t>
            </w:r>
          </w:p>
        </w:tc>
      </w:tr>
      <w:tr w:rsidR="00C17C62" w:rsidRPr="00613175" w14:paraId="2F58A023" w14:textId="77777777" w:rsidTr="006048DB">
        <w:trPr>
          <w:jc w:val="center"/>
        </w:trPr>
        <w:tc>
          <w:tcPr>
            <w:tcW w:w="704" w:type="dxa"/>
          </w:tcPr>
          <w:p w14:paraId="7BFBB7C1" w14:textId="77777777" w:rsidR="00C17C62" w:rsidRPr="00613175" w:rsidRDefault="00C17C62" w:rsidP="006048DB">
            <w:pPr>
              <w:pStyle w:val="TAC"/>
              <w:rPr>
                <w:lang w:eastAsia="zh-CN"/>
              </w:rPr>
            </w:pPr>
            <w:r w:rsidRPr="00613175">
              <w:rPr>
                <w:lang w:eastAsia="zh-CN"/>
              </w:rPr>
              <w:t>23-35</w:t>
            </w:r>
          </w:p>
        </w:tc>
        <w:tc>
          <w:tcPr>
            <w:tcW w:w="4394" w:type="dxa"/>
          </w:tcPr>
          <w:p w14:paraId="02C56C91" w14:textId="77777777" w:rsidR="00C17C62" w:rsidRPr="00613175" w:rsidRDefault="00C17C62" w:rsidP="006048DB">
            <w:pPr>
              <w:pStyle w:val="TAL"/>
              <w:rPr>
                <w:rFonts w:eastAsia="MS Gothic"/>
              </w:rPr>
            </w:pPr>
            <w:r w:rsidRPr="00613175">
              <w:rPr>
                <w:snapToGrid w:val="0"/>
              </w:rPr>
              <w:t>Steps 1-13 of A.19 are used to create a conference.</w:t>
            </w:r>
          </w:p>
        </w:tc>
        <w:tc>
          <w:tcPr>
            <w:tcW w:w="709" w:type="dxa"/>
          </w:tcPr>
          <w:p w14:paraId="6AE2971E" w14:textId="77777777" w:rsidR="00C17C62" w:rsidRPr="00613175" w:rsidRDefault="00C17C62" w:rsidP="006048DB">
            <w:pPr>
              <w:pStyle w:val="TAC"/>
              <w:rPr>
                <w:lang w:eastAsia="zh-CN"/>
              </w:rPr>
            </w:pPr>
          </w:p>
        </w:tc>
        <w:tc>
          <w:tcPr>
            <w:tcW w:w="2410" w:type="dxa"/>
          </w:tcPr>
          <w:p w14:paraId="11CC4CB2" w14:textId="77777777" w:rsidR="00C17C62" w:rsidRPr="00613175" w:rsidRDefault="00C17C62" w:rsidP="006048DB">
            <w:pPr>
              <w:pStyle w:val="TAL"/>
              <w:rPr>
                <w:rFonts w:eastAsia="MS Gothic" w:cs="Arial"/>
              </w:rPr>
            </w:pPr>
            <w:r w:rsidRPr="00613175">
              <w:rPr>
                <w:snapToGrid w:val="0"/>
              </w:rPr>
              <w:t>Messages in Annex A.19</w:t>
            </w:r>
          </w:p>
        </w:tc>
        <w:tc>
          <w:tcPr>
            <w:tcW w:w="569" w:type="dxa"/>
          </w:tcPr>
          <w:p w14:paraId="65A6F758" w14:textId="77777777" w:rsidR="00C17C62" w:rsidRPr="00613175" w:rsidRDefault="00C17C62" w:rsidP="006048DB">
            <w:pPr>
              <w:pStyle w:val="TAC"/>
              <w:rPr>
                <w:lang w:eastAsia="zh-CN"/>
              </w:rPr>
            </w:pPr>
            <w:r w:rsidRPr="00613175">
              <w:rPr>
                <w:lang w:eastAsia="zh-CN"/>
              </w:rPr>
              <w:t>4</w:t>
            </w:r>
          </w:p>
        </w:tc>
        <w:tc>
          <w:tcPr>
            <w:tcW w:w="850" w:type="dxa"/>
          </w:tcPr>
          <w:p w14:paraId="516BCB07" w14:textId="77777777" w:rsidR="00C17C62" w:rsidRPr="00613175" w:rsidRDefault="00C17C62" w:rsidP="006048DB">
            <w:pPr>
              <w:pStyle w:val="TAC"/>
              <w:rPr>
                <w:lang w:eastAsia="zh-CN"/>
              </w:rPr>
            </w:pPr>
            <w:r w:rsidRPr="00613175">
              <w:rPr>
                <w:lang w:eastAsia="zh-CN"/>
              </w:rPr>
              <w:t>P</w:t>
            </w:r>
          </w:p>
        </w:tc>
      </w:tr>
      <w:tr w:rsidR="00C17C62" w:rsidRPr="00613175" w14:paraId="7C66E41D" w14:textId="77777777" w:rsidTr="006048DB">
        <w:trPr>
          <w:jc w:val="center"/>
        </w:trPr>
        <w:tc>
          <w:tcPr>
            <w:tcW w:w="704" w:type="dxa"/>
          </w:tcPr>
          <w:p w14:paraId="76043B53" w14:textId="77777777" w:rsidR="00C17C62" w:rsidRPr="00613175" w:rsidRDefault="00C17C62" w:rsidP="006048DB">
            <w:pPr>
              <w:pStyle w:val="TAC"/>
              <w:rPr>
                <w:lang w:eastAsia="zh-CN"/>
              </w:rPr>
            </w:pPr>
            <w:r w:rsidRPr="00613175">
              <w:rPr>
                <w:lang w:eastAsia="zh-CN"/>
              </w:rPr>
              <w:t>36</w:t>
            </w:r>
          </w:p>
        </w:tc>
        <w:tc>
          <w:tcPr>
            <w:tcW w:w="4394" w:type="dxa"/>
          </w:tcPr>
          <w:p w14:paraId="1B64CC7A" w14:textId="77777777" w:rsidR="00C17C62" w:rsidRPr="00613175" w:rsidRDefault="00C17C62" w:rsidP="006048DB">
            <w:pPr>
              <w:pStyle w:val="TAL"/>
              <w:rPr>
                <w:snapToGrid w:val="0"/>
              </w:rPr>
            </w:pPr>
            <w:r w:rsidRPr="00613175">
              <w:rPr>
                <w:snapToGrid w:val="0"/>
              </w:rPr>
              <w:t>UE sends REFER to invite user A to the conference.</w:t>
            </w:r>
          </w:p>
          <w:p w14:paraId="05051866" w14:textId="77777777" w:rsidR="00C17C62" w:rsidRPr="00613175" w:rsidRDefault="00C17C62" w:rsidP="006048DB">
            <w:pPr>
              <w:pStyle w:val="TAL"/>
              <w:rPr>
                <w:snapToGrid w:val="0"/>
              </w:rPr>
            </w:pPr>
            <w:r w:rsidRPr="00613175">
              <w:rPr>
                <w:snapToGrid w:val="0"/>
              </w:rPr>
              <w:t>(Step 1 of A.20)</w:t>
            </w:r>
          </w:p>
        </w:tc>
        <w:tc>
          <w:tcPr>
            <w:tcW w:w="709" w:type="dxa"/>
          </w:tcPr>
          <w:p w14:paraId="2F85BDBF" w14:textId="77777777" w:rsidR="00C17C62" w:rsidRPr="00613175" w:rsidRDefault="00C17C62" w:rsidP="006048DB">
            <w:pPr>
              <w:pStyle w:val="TAC"/>
              <w:rPr>
                <w:lang w:eastAsia="zh-CN"/>
              </w:rPr>
            </w:pPr>
            <w:r w:rsidRPr="00613175">
              <w:rPr>
                <w:lang w:eastAsia="zh-CN"/>
              </w:rPr>
              <w:t>-&gt;</w:t>
            </w:r>
          </w:p>
        </w:tc>
        <w:tc>
          <w:tcPr>
            <w:tcW w:w="2410" w:type="dxa"/>
          </w:tcPr>
          <w:p w14:paraId="38CD272C" w14:textId="77777777" w:rsidR="00C17C62" w:rsidRPr="00613175" w:rsidRDefault="00C17C62" w:rsidP="006048DB">
            <w:pPr>
              <w:pStyle w:val="TAL"/>
              <w:rPr>
                <w:snapToGrid w:val="0"/>
                <w:lang w:eastAsia="zh-CN"/>
              </w:rPr>
            </w:pPr>
            <w:r w:rsidRPr="00613175">
              <w:rPr>
                <w:snapToGrid w:val="0"/>
                <w:lang w:eastAsia="zh-CN"/>
              </w:rPr>
              <w:t>REFER</w:t>
            </w:r>
          </w:p>
        </w:tc>
        <w:tc>
          <w:tcPr>
            <w:tcW w:w="569" w:type="dxa"/>
          </w:tcPr>
          <w:p w14:paraId="31649435" w14:textId="77777777" w:rsidR="00C17C62" w:rsidRPr="00613175" w:rsidRDefault="00C17C62" w:rsidP="006048DB">
            <w:pPr>
              <w:pStyle w:val="TAC"/>
              <w:rPr>
                <w:lang w:eastAsia="zh-CN"/>
              </w:rPr>
            </w:pPr>
            <w:r w:rsidRPr="00613175">
              <w:rPr>
                <w:lang w:eastAsia="zh-CN"/>
              </w:rPr>
              <w:t>5</w:t>
            </w:r>
          </w:p>
        </w:tc>
        <w:tc>
          <w:tcPr>
            <w:tcW w:w="850" w:type="dxa"/>
          </w:tcPr>
          <w:p w14:paraId="7A968B32" w14:textId="77777777" w:rsidR="00C17C62" w:rsidRPr="00613175" w:rsidRDefault="00C17C62" w:rsidP="006048DB">
            <w:pPr>
              <w:pStyle w:val="TAC"/>
              <w:rPr>
                <w:lang w:eastAsia="zh-CN"/>
              </w:rPr>
            </w:pPr>
            <w:r w:rsidRPr="00613175">
              <w:rPr>
                <w:lang w:eastAsia="zh-CN"/>
              </w:rPr>
              <w:t>P</w:t>
            </w:r>
          </w:p>
        </w:tc>
      </w:tr>
      <w:tr w:rsidR="00C17C62" w:rsidRPr="00613175" w14:paraId="0A7B6062" w14:textId="77777777" w:rsidTr="006048DB">
        <w:trPr>
          <w:jc w:val="center"/>
        </w:trPr>
        <w:tc>
          <w:tcPr>
            <w:tcW w:w="704" w:type="dxa"/>
          </w:tcPr>
          <w:p w14:paraId="124A1C8E" w14:textId="77777777" w:rsidR="00C17C62" w:rsidRPr="00613175" w:rsidRDefault="00C17C62" w:rsidP="006048DB">
            <w:pPr>
              <w:pStyle w:val="TAC"/>
              <w:rPr>
                <w:lang w:eastAsia="zh-CN"/>
              </w:rPr>
            </w:pPr>
            <w:r w:rsidRPr="00613175">
              <w:rPr>
                <w:lang w:eastAsia="zh-CN"/>
              </w:rPr>
              <w:t>37-38</w:t>
            </w:r>
          </w:p>
        </w:tc>
        <w:tc>
          <w:tcPr>
            <w:tcW w:w="4394" w:type="dxa"/>
          </w:tcPr>
          <w:p w14:paraId="40363C57" w14:textId="77777777" w:rsidR="00C17C62" w:rsidRPr="00613175" w:rsidRDefault="00C17C62" w:rsidP="006048DB">
            <w:pPr>
              <w:pStyle w:val="TAL"/>
              <w:rPr>
                <w:snapToGrid w:val="0"/>
                <w:lang w:eastAsia="zh-CN"/>
              </w:rPr>
            </w:pPr>
            <w:r w:rsidRPr="00613175">
              <w:rPr>
                <w:snapToGrid w:val="0"/>
                <w:lang w:eastAsia="zh-CN"/>
              </w:rPr>
              <w:t>SS responds with a 202 final response and NOTIFY for the subscription created by the REFER.</w:t>
            </w:r>
          </w:p>
          <w:p w14:paraId="7BB5BDC1" w14:textId="77777777" w:rsidR="00C17C62" w:rsidRPr="00613175" w:rsidRDefault="00C17C62" w:rsidP="006048DB">
            <w:pPr>
              <w:pStyle w:val="TAL"/>
              <w:rPr>
                <w:snapToGrid w:val="0"/>
                <w:lang w:eastAsia="zh-CN"/>
              </w:rPr>
            </w:pPr>
            <w:r w:rsidRPr="00613175">
              <w:rPr>
                <w:snapToGrid w:val="0"/>
                <w:lang w:eastAsia="zh-CN"/>
              </w:rPr>
              <w:t>(Steps 2-3 of A.20)</w:t>
            </w:r>
          </w:p>
        </w:tc>
        <w:tc>
          <w:tcPr>
            <w:tcW w:w="709" w:type="dxa"/>
          </w:tcPr>
          <w:p w14:paraId="063D8163" w14:textId="77777777" w:rsidR="00C17C62" w:rsidRPr="00613175" w:rsidRDefault="00C17C62" w:rsidP="006048DB">
            <w:pPr>
              <w:pStyle w:val="TAC"/>
              <w:rPr>
                <w:lang w:eastAsia="zh-CN"/>
              </w:rPr>
            </w:pPr>
            <w:r w:rsidRPr="00613175">
              <w:rPr>
                <w:lang w:eastAsia="zh-CN"/>
              </w:rPr>
              <w:t>-</w:t>
            </w:r>
          </w:p>
        </w:tc>
        <w:tc>
          <w:tcPr>
            <w:tcW w:w="2410" w:type="dxa"/>
          </w:tcPr>
          <w:p w14:paraId="00997894" w14:textId="77777777" w:rsidR="00C17C62" w:rsidRPr="00613175" w:rsidRDefault="00C17C62" w:rsidP="006048DB">
            <w:pPr>
              <w:pStyle w:val="TAL"/>
              <w:rPr>
                <w:snapToGrid w:val="0"/>
                <w:lang w:eastAsia="zh-CN"/>
              </w:rPr>
            </w:pPr>
            <w:r w:rsidRPr="00613175">
              <w:rPr>
                <w:snapToGrid w:val="0"/>
                <w:lang w:eastAsia="zh-CN"/>
              </w:rPr>
              <w:t>Messages in Annex A.20</w:t>
            </w:r>
          </w:p>
        </w:tc>
        <w:tc>
          <w:tcPr>
            <w:tcW w:w="569" w:type="dxa"/>
          </w:tcPr>
          <w:p w14:paraId="1AB36F6E" w14:textId="77777777" w:rsidR="00C17C62" w:rsidRPr="00613175" w:rsidRDefault="00C17C62" w:rsidP="006048DB">
            <w:pPr>
              <w:pStyle w:val="TAC"/>
              <w:rPr>
                <w:lang w:eastAsia="zh-CN"/>
              </w:rPr>
            </w:pPr>
          </w:p>
        </w:tc>
        <w:tc>
          <w:tcPr>
            <w:tcW w:w="850" w:type="dxa"/>
          </w:tcPr>
          <w:p w14:paraId="70C68223" w14:textId="77777777" w:rsidR="00C17C62" w:rsidRPr="00613175" w:rsidRDefault="00C17C62" w:rsidP="006048DB">
            <w:pPr>
              <w:pStyle w:val="TAC"/>
              <w:rPr>
                <w:lang w:eastAsia="zh-CN"/>
              </w:rPr>
            </w:pPr>
          </w:p>
        </w:tc>
      </w:tr>
      <w:tr w:rsidR="00C17C62" w:rsidRPr="00613175" w14:paraId="770DDB33" w14:textId="77777777" w:rsidTr="006048DB">
        <w:trPr>
          <w:jc w:val="center"/>
        </w:trPr>
        <w:tc>
          <w:tcPr>
            <w:tcW w:w="704" w:type="dxa"/>
          </w:tcPr>
          <w:p w14:paraId="3A2D3B6F" w14:textId="77777777" w:rsidR="00C17C62" w:rsidRPr="00613175" w:rsidRDefault="00C17C62" w:rsidP="006048DB">
            <w:pPr>
              <w:pStyle w:val="TAC"/>
              <w:rPr>
                <w:lang w:eastAsia="zh-CN"/>
              </w:rPr>
            </w:pPr>
            <w:r w:rsidRPr="00613175">
              <w:rPr>
                <w:lang w:eastAsia="zh-CN"/>
              </w:rPr>
              <w:t>39</w:t>
            </w:r>
          </w:p>
        </w:tc>
        <w:tc>
          <w:tcPr>
            <w:tcW w:w="4394" w:type="dxa"/>
          </w:tcPr>
          <w:p w14:paraId="744DF520" w14:textId="77777777" w:rsidR="00C17C62" w:rsidRPr="00613175" w:rsidRDefault="00C17C62" w:rsidP="006048DB">
            <w:pPr>
              <w:pStyle w:val="TAL"/>
              <w:rPr>
                <w:snapToGrid w:val="0"/>
                <w:lang w:eastAsia="zh-CN"/>
              </w:rPr>
            </w:pPr>
            <w:r w:rsidRPr="00613175">
              <w:rPr>
                <w:snapToGrid w:val="0"/>
                <w:lang w:eastAsia="zh-CN"/>
              </w:rPr>
              <w:t>The UE responds the NOTIFY request with 200 OK.</w:t>
            </w:r>
          </w:p>
          <w:p w14:paraId="6DC1CABA" w14:textId="77777777" w:rsidR="00C17C62" w:rsidRPr="00613175" w:rsidRDefault="00C17C62" w:rsidP="006048DB">
            <w:pPr>
              <w:pStyle w:val="TAL"/>
              <w:rPr>
                <w:snapToGrid w:val="0"/>
                <w:lang w:eastAsia="zh-CN"/>
              </w:rPr>
            </w:pPr>
            <w:r w:rsidRPr="00613175">
              <w:rPr>
                <w:snapToGrid w:val="0"/>
                <w:lang w:eastAsia="zh-CN"/>
              </w:rPr>
              <w:t>(Step 4 of A.20)</w:t>
            </w:r>
          </w:p>
        </w:tc>
        <w:tc>
          <w:tcPr>
            <w:tcW w:w="709" w:type="dxa"/>
          </w:tcPr>
          <w:p w14:paraId="3E8B3662" w14:textId="77777777" w:rsidR="00C17C62" w:rsidRPr="00613175" w:rsidRDefault="00C17C62" w:rsidP="006048DB">
            <w:pPr>
              <w:pStyle w:val="TAC"/>
              <w:rPr>
                <w:lang w:eastAsia="zh-CN"/>
              </w:rPr>
            </w:pPr>
            <w:r w:rsidRPr="00613175">
              <w:rPr>
                <w:lang w:eastAsia="zh-CN"/>
              </w:rPr>
              <w:t>-&gt;</w:t>
            </w:r>
          </w:p>
        </w:tc>
        <w:tc>
          <w:tcPr>
            <w:tcW w:w="2410" w:type="dxa"/>
          </w:tcPr>
          <w:p w14:paraId="7DB22E55" w14:textId="77777777" w:rsidR="00C17C62" w:rsidRPr="00613175" w:rsidRDefault="00C17C62" w:rsidP="006048DB">
            <w:pPr>
              <w:pStyle w:val="TAL"/>
              <w:rPr>
                <w:snapToGrid w:val="0"/>
                <w:lang w:eastAsia="zh-CN"/>
              </w:rPr>
            </w:pPr>
            <w:r w:rsidRPr="00613175">
              <w:rPr>
                <w:snapToGrid w:val="0"/>
                <w:lang w:eastAsia="zh-CN"/>
              </w:rPr>
              <w:t>200 OK</w:t>
            </w:r>
          </w:p>
        </w:tc>
        <w:tc>
          <w:tcPr>
            <w:tcW w:w="569" w:type="dxa"/>
          </w:tcPr>
          <w:p w14:paraId="37A85FD3" w14:textId="77777777" w:rsidR="00C17C62" w:rsidRPr="00613175" w:rsidRDefault="00C17C62" w:rsidP="006048DB">
            <w:pPr>
              <w:pStyle w:val="TAC"/>
              <w:rPr>
                <w:lang w:eastAsia="zh-CN"/>
              </w:rPr>
            </w:pPr>
            <w:r w:rsidRPr="00613175">
              <w:rPr>
                <w:lang w:eastAsia="zh-CN"/>
              </w:rPr>
              <w:t>6</w:t>
            </w:r>
          </w:p>
        </w:tc>
        <w:tc>
          <w:tcPr>
            <w:tcW w:w="850" w:type="dxa"/>
          </w:tcPr>
          <w:p w14:paraId="5170FFB0" w14:textId="77777777" w:rsidR="00C17C62" w:rsidRPr="00613175" w:rsidRDefault="00C17C62" w:rsidP="006048DB">
            <w:pPr>
              <w:pStyle w:val="TAC"/>
              <w:rPr>
                <w:lang w:eastAsia="zh-CN"/>
              </w:rPr>
            </w:pPr>
            <w:r w:rsidRPr="00613175">
              <w:rPr>
                <w:lang w:eastAsia="zh-CN"/>
              </w:rPr>
              <w:t>P</w:t>
            </w:r>
          </w:p>
        </w:tc>
      </w:tr>
      <w:tr w:rsidR="00C17C62" w:rsidRPr="00613175" w14:paraId="323F1FA1" w14:textId="77777777" w:rsidTr="006048DB">
        <w:trPr>
          <w:jc w:val="center"/>
        </w:trPr>
        <w:tc>
          <w:tcPr>
            <w:tcW w:w="704" w:type="dxa"/>
          </w:tcPr>
          <w:p w14:paraId="699F32AE" w14:textId="77777777" w:rsidR="00C17C62" w:rsidRPr="00613175" w:rsidRDefault="00C17C62" w:rsidP="006048DB">
            <w:pPr>
              <w:pStyle w:val="TAC"/>
              <w:rPr>
                <w:lang w:eastAsia="zh-CN"/>
              </w:rPr>
            </w:pPr>
            <w:r w:rsidRPr="00613175">
              <w:rPr>
                <w:lang w:eastAsia="zh-CN"/>
              </w:rPr>
              <w:t>40</w:t>
            </w:r>
          </w:p>
        </w:tc>
        <w:tc>
          <w:tcPr>
            <w:tcW w:w="4394" w:type="dxa"/>
          </w:tcPr>
          <w:p w14:paraId="1B68207E" w14:textId="77777777" w:rsidR="00C17C62" w:rsidRPr="00613175" w:rsidRDefault="00C17C62" w:rsidP="006048DB">
            <w:pPr>
              <w:pStyle w:val="TAL"/>
              <w:rPr>
                <w:snapToGrid w:val="0"/>
                <w:lang w:eastAsia="zh-CN"/>
              </w:rPr>
            </w:pPr>
            <w:r w:rsidRPr="00613175">
              <w:rPr>
                <w:snapToGrid w:val="0"/>
                <w:lang w:eastAsia="zh-CN"/>
              </w:rPr>
              <w:t>SS responds with a NOTIFY to confirm the user the invited user was able to join the conference.</w:t>
            </w:r>
          </w:p>
          <w:p w14:paraId="04B34F1A" w14:textId="77777777" w:rsidR="00C17C62" w:rsidRPr="00613175" w:rsidRDefault="00C17C62" w:rsidP="006048DB">
            <w:pPr>
              <w:pStyle w:val="TAL"/>
              <w:rPr>
                <w:snapToGrid w:val="0"/>
                <w:lang w:eastAsia="zh-CN"/>
              </w:rPr>
            </w:pPr>
            <w:r w:rsidRPr="00613175">
              <w:rPr>
                <w:snapToGrid w:val="0"/>
                <w:lang w:eastAsia="zh-CN"/>
              </w:rPr>
              <w:t>(Steps 5 of A.20)</w:t>
            </w:r>
          </w:p>
        </w:tc>
        <w:tc>
          <w:tcPr>
            <w:tcW w:w="709" w:type="dxa"/>
          </w:tcPr>
          <w:p w14:paraId="6DEE5D4D" w14:textId="77777777" w:rsidR="00C17C62" w:rsidRPr="00613175" w:rsidRDefault="00C17C62" w:rsidP="006048DB">
            <w:pPr>
              <w:pStyle w:val="TAC"/>
              <w:rPr>
                <w:lang w:eastAsia="zh-CN"/>
              </w:rPr>
            </w:pPr>
            <w:r w:rsidRPr="00613175">
              <w:rPr>
                <w:lang w:eastAsia="zh-CN"/>
              </w:rPr>
              <w:t>-</w:t>
            </w:r>
          </w:p>
        </w:tc>
        <w:tc>
          <w:tcPr>
            <w:tcW w:w="2410" w:type="dxa"/>
          </w:tcPr>
          <w:p w14:paraId="6C7E5066" w14:textId="77777777" w:rsidR="00C17C62" w:rsidRPr="00613175" w:rsidRDefault="00C17C62" w:rsidP="006048DB">
            <w:pPr>
              <w:pStyle w:val="TAL"/>
              <w:rPr>
                <w:snapToGrid w:val="0"/>
                <w:lang w:eastAsia="zh-CN"/>
              </w:rPr>
            </w:pPr>
            <w:r w:rsidRPr="00613175">
              <w:rPr>
                <w:snapToGrid w:val="0"/>
                <w:lang w:eastAsia="zh-CN"/>
              </w:rPr>
              <w:t>NOTIFY</w:t>
            </w:r>
          </w:p>
        </w:tc>
        <w:tc>
          <w:tcPr>
            <w:tcW w:w="569" w:type="dxa"/>
          </w:tcPr>
          <w:p w14:paraId="44DF5BF4" w14:textId="77777777" w:rsidR="00C17C62" w:rsidRPr="00613175" w:rsidRDefault="00C17C62" w:rsidP="006048DB">
            <w:pPr>
              <w:pStyle w:val="TAC"/>
              <w:rPr>
                <w:lang w:eastAsia="zh-CN"/>
              </w:rPr>
            </w:pPr>
          </w:p>
        </w:tc>
        <w:tc>
          <w:tcPr>
            <w:tcW w:w="850" w:type="dxa"/>
          </w:tcPr>
          <w:p w14:paraId="47D78611" w14:textId="77777777" w:rsidR="00C17C62" w:rsidRPr="00613175" w:rsidRDefault="00C17C62" w:rsidP="006048DB">
            <w:pPr>
              <w:pStyle w:val="TAC"/>
              <w:rPr>
                <w:lang w:eastAsia="zh-CN"/>
              </w:rPr>
            </w:pPr>
          </w:p>
        </w:tc>
      </w:tr>
      <w:tr w:rsidR="00C17C62" w:rsidRPr="00613175" w14:paraId="6083477E" w14:textId="77777777" w:rsidTr="006048DB">
        <w:trPr>
          <w:jc w:val="center"/>
        </w:trPr>
        <w:tc>
          <w:tcPr>
            <w:tcW w:w="704" w:type="dxa"/>
          </w:tcPr>
          <w:p w14:paraId="3AAD3B15" w14:textId="77777777" w:rsidR="00C17C62" w:rsidRPr="00613175" w:rsidRDefault="00C17C62" w:rsidP="006048DB">
            <w:pPr>
              <w:pStyle w:val="TAC"/>
              <w:rPr>
                <w:lang w:eastAsia="zh-CN"/>
              </w:rPr>
            </w:pPr>
            <w:r w:rsidRPr="00613175">
              <w:rPr>
                <w:lang w:eastAsia="zh-CN"/>
              </w:rPr>
              <w:t>41</w:t>
            </w:r>
          </w:p>
        </w:tc>
        <w:tc>
          <w:tcPr>
            <w:tcW w:w="4394" w:type="dxa"/>
          </w:tcPr>
          <w:p w14:paraId="22C05512" w14:textId="77777777" w:rsidR="00C17C62" w:rsidRPr="00613175" w:rsidRDefault="00C17C62" w:rsidP="006048DB">
            <w:pPr>
              <w:pStyle w:val="TAL"/>
              <w:rPr>
                <w:snapToGrid w:val="0"/>
                <w:lang w:eastAsia="zh-CN"/>
              </w:rPr>
            </w:pPr>
            <w:r w:rsidRPr="00613175">
              <w:rPr>
                <w:snapToGrid w:val="0"/>
                <w:lang w:eastAsia="zh-CN"/>
              </w:rPr>
              <w:t>UE responds the NOTIFY request with 200 OK</w:t>
            </w:r>
          </w:p>
          <w:p w14:paraId="478C4F1B" w14:textId="77777777" w:rsidR="00C17C62" w:rsidRPr="00613175" w:rsidRDefault="00C17C62" w:rsidP="006048DB">
            <w:pPr>
              <w:pStyle w:val="TAL"/>
              <w:rPr>
                <w:snapToGrid w:val="0"/>
                <w:lang w:eastAsia="zh-CN"/>
              </w:rPr>
            </w:pPr>
            <w:r w:rsidRPr="00613175">
              <w:rPr>
                <w:snapToGrid w:val="0"/>
                <w:lang w:eastAsia="zh-CN"/>
              </w:rPr>
              <w:t>(Steps 6 of A.20)</w:t>
            </w:r>
          </w:p>
        </w:tc>
        <w:tc>
          <w:tcPr>
            <w:tcW w:w="709" w:type="dxa"/>
          </w:tcPr>
          <w:p w14:paraId="6CC3A828" w14:textId="77777777" w:rsidR="00C17C62" w:rsidRPr="00613175" w:rsidRDefault="00C17C62" w:rsidP="006048DB">
            <w:pPr>
              <w:pStyle w:val="TAC"/>
              <w:rPr>
                <w:lang w:eastAsia="zh-CN"/>
              </w:rPr>
            </w:pPr>
            <w:r w:rsidRPr="00613175">
              <w:rPr>
                <w:lang w:eastAsia="zh-CN"/>
              </w:rPr>
              <w:t>-&gt;</w:t>
            </w:r>
          </w:p>
        </w:tc>
        <w:tc>
          <w:tcPr>
            <w:tcW w:w="2410" w:type="dxa"/>
          </w:tcPr>
          <w:p w14:paraId="2916EF35" w14:textId="77777777" w:rsidR="00C17C62" w:rsidRPr="00613175" w:rsidRDefault="00C17C62" w:rsidP="006048DB">
            <w:pPr>
              <w:pStyle w:val="TAL"/>
              <w:rPr>
                <w:snapToGrid w:val="0"/>
                <w:lang w:eastAsia="zh-CN"/>
              </w:rPr>
            </w:pPr>
            <w:r w:rsidRPr="00613175">
              <w:rPr>
                <w:snapToGrid w:val="0"/>
                <w:lang w:eastAsia="zh-CN"/>
              </w:rPr>
              <w:t>200 OK</w:t>
            </w:r>
          </w:p>
        </w:tc>
        <w:tc>
          <w:tcPr>
            <w:tcW w:w="569" w:type="dxa"/>
          </w:tcPr>
          <w:p w14:paraId="6FE394A6" w14:textId="77777777" w:rsidR="00C17C62" w:rsidRPr="00613175" w:rsidRDefault="00C17C62" w:rsidP="006048DB">
            <w:pPr>
              <w:pStyle w:val="TAC"/>
              <w:rPr>
                <w:lang w:eastAsia="zh-CN"/>
              </w:rPr>
            </w:pPr>
            <w:r w:rsidRPr="00613175">
              <w:rPr>
                <w:lang w:eastAsia="zh-CN"/>
              </w:rPr>
              <w:t>6</w:t>
            </w:r>
          </w:p>
        </w:tc>
        <w:tc>
          <w:tcPr>
            <w:tcW w:w="850" w:type="dxa"/>
          </w:tcPr>
          <w:p w14:paraId="08CAA0B0" w14:textId="77777777" w:rsidR="00C17C62" w:rsidRPr="00613175" w:rsidRDefault="00C17C62" w:rsidP="006048DB">
            <w:pPr>
              <w:pStyle w:val="TAC"/>
              <w:rPr>
                <w:lang w:eastAsia="zh-CN"/>
              </w:rPr>
            </w:pPr>
            <w:r w:rsidRPr="00613175">
              <w:rPr>
                <w:lang w:eastAsia="zh-CN"/>
              </w:rPr>
              <w:t>P</w:t>
            </w:r>
          </w:p>
        </w:tc>
      </w:tr>
      <w:tr w:rsidR="00C17C62" w:rsidRPr="00613175" w14:paraId="0B0A1BE9" w14:textId="77777777" w:rsidTr="006048DB">
        <w:trPr>
          <w:jc w:val="center"/>
        </w:trPr>
        <w:tc>
          <w:tcPr>
            <w:tcW w:w="704" w:type="dxa"/>
          </w:tcPr>
          <w:p w14:paraId="275A9886" w14:textId="77777777" w:rsidR="00C17C62" w:rsidRPr="00613175" w:rsidRDefault="00C17C62" w:rsidP="006048DB">
            <w:pPr>
              <w:pStyle w:val="TAC"/>
              <w:rPr>
                <w:lang w:eastAsia="zh-CN"/>
              </w:rPr>
            </w:pPr>
            <w:r w:rsidRPr="00613175">
              <w:rPr>
                <w:lang w:eastAsia="zh-CN"/>
              </w:rPr>
              <w:t>42-43</w:t>
            </w:r>
          </w:p>
        </w:tc>
        <w:tc>
          <w:tcPr>
            <w:tcW w:w="4394" w:type="dxa"/>
          </w:tcPr>
          <w:p w14:paraId="599A07CC" w14:textId="77777777" w:rsidR="00C17C62" w:rsidRPr="00613175" w:rsidRDefault="00C17C62" w:rsidP="006048DB">
            <w:pPr>
              <w:pStyle w:val="TAL"/>
              <w:rPr>
                <w:snapToGrid w:val="0"/>
                <w:lang w:eastAsia="zh-CN"/>
              </w:rPr>
            </w:pPr>
            <w:r w:rsidRPr="00613175">
              <w:rPr>
                <w:snapToGrid w:val="0"/>
                <w:lang w:eastAsia="zh-CN"/>
              </w:rPr>
              <w:t>Conditional: If the UE has subscribed the conference event package, then the SS sends a NOTIFY for conference event package and UE responds with 200 OK.</w:t>
            </w:r>
          </w:p>
          <w:p w14:paraId="052A0304" w14:textId="77777777" w:rsidR="00C17C62" w:rsidRPr="00613175" w:rsidRDefault="00C17C62" w:rsidP="006048DB">
            <w:pPr>
              <w:pStyle w:val="TAL"/>
              <w:rPr>
                <w:snapToGrid w:val="0"/>
                <w:lang w:eastAsia="zh-CN"/>
              </w:rPr>
            </w:pPr>
            <w:r w:rsidRPr="00613175">
              <w:rPr>
                <w:snapToGrid w:val="0"/>
                <w:lang w:eastAsia="zh-CN"/>
              </w:rPr>
              <w:t>(Steps 7-8 of A.20)</w:t>
            </w:r>
          </w:p>
        </w:tc>
        <w:tc>
          <w:tcPr>
            <w:tcW w:w="709" w:type="dxa"/>
          </w:tcPr>
          <w:p w14:paraId="37C26521" w14:textId="77777777" w:rsidR="00C17C62" w:rsidRPr="00613175" w:rsidRDefault="00C17C62" w:rsidP="006048DB">
            <w:pPr>
              <w:pStyle w:val="TAC"/>
              <w:rPr>
                <w:lang w:eastAsia="zh-CN"/>
              </w:rPr>
            </w:pPr>
            <w:r w:rsidRPr="00613175">
              <w:rPr>
                <w:lang w:eastAsia="zh-CN"/>
              </w:rPr>
              <w:t>-</w:t>
            </w:r>
          </w:p>
        </w:tc>
        <w:tc>
          <w:tcPr>
            <w:tcW w:w="2410" w:type="dxa"/>
          </w:tcPr>
          <w:p w14:paraId="37AE7110" w14:textId="77777777" w:rsidR="00C17C62" w:rsidRPr="00613175" w:rsidRDefault="00C17C62" w:rsidP="006048DB">
            <w:pPr>
              <w:pStyle w:val="TAL"/>
              <w:rPr>
                <w:snapToGrid w:val="0"/>
                <w:lang w:eastAsia="zh-CN"/>
              </w:rPr>
            </w:pPr>
            <w:r w:rsidRPr="00613175">
              <w:rPr>
                <w:snapToGrid w:val="0"/>
                <w:lang w:eastAsia="zh-CN"/>
              </w:rPr>
              <w:t>Messages in Annex A.20</w:t>
            </w:r>
          </w:p>
        </w:tc>
        <w:tc>
          <w:tcPr>
            <w:tcW w:w="569" w:type="dxa"/>
          </w:tcPr>
          <w:p w14:paraId="3A3456FE" w14:textId="77777777" w:rsidR="00C17C62" w:rsidRPr="00613175" w:rsidRDefault="00C17C62" w:rsidP="006048DB">
            <w:pPr>
              <w:pStyle w:val="TAC"/>
              <w:rPr>
                <w:lang w:eastAsia="zh-CN"/>
              </w:rPr>
            </w:pPr>
          </w:p>
        </w:tc>
        <w:tc>
          <w:tcPr>
            <w:tcW w:w="850" w:type="dxa"/>
          </w:tcPr>
          <w:p w14:paraId="04FA227F" w14:textId="77777777" w:rsidR="00C17C62" w:rsidRPr="00613175" w:rsidRDefault="00C17C62" w:rsidP="006048DB">
            <w:pPr>
              <w:pStyle w:val="TAC"/>
              <w:rPr>
                <w:lang w:eastAsia="zh-CN"/>
              </w:rPr>
            </w:pPr>
          </w:p>
        </w:tc>
      </w:tr>
      <w:tr w:rsidR="00C17C62" w:rsidRPr="00613175" w14:paraId="66AF3B2E" w14:textId="77777777" w:rsidTr="006048DB">
        <w:trPr>
          <w:jc w:val="center"/>
        </w:trPr>
        <w:tc>
          <w:tcPr>
            <w:tcW w:w="704" w:type="dxa"/>
          </w:tcPr>
          <w:p w14:paraId="1DDD6ED9" w14:textId="77777777" w:rsidR="00C17C62" w:rsidRPr="00613175" w:rsidRDefault="00C17C62" w:rsidP="006048DB">
            <w:pPr>
              <w:pStyle w:val="TAC"/>
              <w:rPr>
                <w:lang w:eastAsia="zh-CN"/>
              </w:rPr>
            </w:pPr>
            <w:r w:rsidRPr="00613175">
              <w:rPr>
                <w:lang w:eastAsia="zh-CN"/>
              </w:rPr>
              <w:t>44</w:t>
            </w:r>
          </w:p>
        </w:tc>
        <w:tc>
          <w:tcPr>
            <w:tcW w:w="4394" w:type="dxa"/>
          </w:tcPr>
          <w:p w14:paraId="52F22CF5" w14:textId="77777777" w:rsidR="00C17C62" w:rsidRPr="00613175" w:rsidRDefault="00C17C62" w:rsidP="006048DB">
            <w:pPr>
              <w:pStyle w:val="TAL"/>
              <w:rPr>
                <w:snapToGrid w:val="0"/>
              </w:rPr>
            </w:pPr>
            <w:r w:rsidRPr="00613175">
              <w:rPr>
                <w:snapToGrid w:val="0"/>
              </w:rPr>
              <w:t>UE sends REFER to invite user B to the conference.</w:t>
            </w:r>
          </w:p>
          <w:p w14:paraId="2FB3A0B3" w14:textId="77777777" w:rsidR="00C17C62" w:rsidRPr="00613175" w:rsidRDefault="00C17C62" w:rsidP="006048DB">
            <w:pPr>
              <w:pStyle w:val="TAL"/>
              <w:rPr>
                <w:snapToGrid w:val="0"/>
              </w:rPr>
            </w:pPr>
            <w:r w:rsidRPr="00613175">
              <w:rPr>
                <w:snapToGrid w:val="0"/>
              </w:rPr>
              <w:t>(Step 1 of A.20)</w:t>
            </w:r>
          </w:p>
        </w:tc>
        <w:tc>
          <w:tcPr>
            <w:tcW w:w="709" w:type="dxa"/>
          </w:tcPr>
          <w:p w14:paraId="1928C9DF" w14:textId="77777777" w:rsidR="00C17C62" w:rsidRPr="00613175" w:rsidRDefault="00C17C62" w:rsidP="006048DB">
            <w:pPr>
              <w:pStyle w:val="TAC"/>
              <w:rPr>
                <w:lang w:eastAsia="zh-CN"/>
              </w:rPr>
            </w:pPr>
            <w:r w:rsidRPr="00613175">
              <w:rPr>
                <w:lang w:eastAsia="zh-CN"/>
              </w:rPr>
              <w:t>-&gt;</w:t>
            </w:r>
          </w:p>
        </w:tc>
        <w:tc>
          <w:tcPr>
            <w:tcW w:w="2410" w:type="dxa"/>
          </w:tcPr>
          <w:p w14:paraId="4CD5377E" w14:textId="77777777" w:rsidR="00C17C62" w:rsidRPr="00613175" w:rsidRDefault="00C17C62" w:rsidP="006048DB">
            <w:pPr>
              <w:pStyle w:val="TAL"/>
              <w:rPr>
                <w:snapToGrid w:val="0"/>
                <w:lang w:eastAsia="zh-CN"/>
              </w:rPr>
            </w:pPr>
            <w:r w:rsidRPr="00613175">
              <w:rPr>
                <w:snapToGrid w:val="0"/>
                <w:lang w:eastAsia="zh-CN"/>
              </w:rPr>
              <w:t>REFER</w:t>
            </w:r>
          </w:p>
        </w:tc>
        <w:tc>
          <w:tcPr>
            <w:tcW w:w="569" w:type="dxa"/>
          </w:tcPr>
          <w:p w14:paraId="2ABEC18E" w14:textId="77777777" w:rsidR="00C17C62" w:rsidRPr="00613175" w:rsidRDefault="00C17C62" w:rsidP="006048DB">
            <w:pPr>
              <w:pStyle w:val="TAC"/>
              <w:rPr>
                <w:lang w:eastAsia="zh-CN"/>
              </w:rPr>
            </w:pPr>
            <w:r w:rsidRPr="00613175">
              <w:rPr>
                <w:lang w:eastAsia="zh-CN"/>
              </w:rPr>
              <w:t>7</w:t>
            </w:r>
          </w:p>
        </w:tc>
        <w:tc>
          <w:tcPr>
            <w:tcW w:w="850" w:type="dxa"/>
          </w:tcPr>
          <w:p w14:paraId="731423D3" w14:textId="77777777" w:rsidR="00C17C62" w:rsidRPr="00613175" w:rsidRDefault="00C17C62" w:rsidP="006048DB">
            <w:pPr>
              <w:pStyle w:val="TAC"/>
              <w:rPr>
                <w:lang w:eastAsia="zh-CN"/>
              </w:rPr>
            </w:pPr>
            <w:r w:rsidRPr="00613175">
              <w:rPr>
                <w:lang w:eastAsia="zh-CN"/>
              </w:rPr>
              <w:t>P</w:t>
            </w:r>
          </w:p>
        </w:tc>
      </w:tr>
      <w:tr w:rsidR="00C17C62" w:rsidRPr="00613175" w14:paraId="39D697C1" w14:textId="77777777" w:rsidTr="006048DB">
        <w:trPr>
          <w:jc w:val="center"/>
        </w:trPr>
        <w:tc>
          <w:tcPr>
            <w:tcW w:w="704" w:type="dxa"/>
          </w:tcPr>
          <w:p w14:paraId="6B7E3258" w14:textId="77777777" w:rsidR="00C17C62" w:rsidRPr="00613175" w:rsidRDefault="00C17C62" w:rsidP="006048DB">
            <w:pPr>
              <w:pStyle w:val="TAC"/>
              <w:rPr>
                <w:lang w:eastAsia="zh-CN"/>
              </w:rPr>
            </w:pPr>
            <w:r w:rsidRPr="00613175">
              <w:rPr>
                <w:lang w:eastAsia="zh-CN"/>
              </w:rPr>
              <w:t>45-46</w:t>
            </w:r>
          </w:p>
        </w:tc>
        <w:tc>
          <w:tcPr>
            <w:tcW w:w="4394" w:type="dxa"/>
          </w:tcPr>
          <w:p w14:paraId="635E439E" w14:textId="77777777" w:rsidR="00C17C62" w:rsidRPr="00613175" w:rsidRDefault="00C17C62" w:rsidP="006048DB">
            <w:pPr>
              <w:pStyle w:val="TAL"/>
              <w:rPr>
                <w:snapToGrid w:val="0"/>
                <w:lang w:eastAsia="zh-CN"/>
              </w:rPr>
            </w:pPr>
            <w:r w:rsidRPr="00613175">
              <w:rPr>
                <w:snapToGrid w:val="0"/>
                <w:lang w:eastAsia="zh-CN"/>
              </w:rPr>
              <w:t>SS responds with a 202 final response and NOTIFY for the subscription created by the REFER.</w:t>
            </w:r>
          </w:p>
          <w:p w14:paraId="3254E2BC" w14:textId="77777777" w:rsidR="00C17C62" w:rsidRPr="00613175" w:rsidRDefault="00C17C62" w:rsidP="006048DB">
            <w:pPr>
              <w:pStyle w:val="TAL"/>
              <w:rPr>
                <w:snapToGrid w:val="0"/>
                <w:lang w:eastAsia="zh-CN"/>
              </w:rPr>
            </w:pPr>
            <w:r w:rsidRPr="00613175">
              <w:rPr>
                <w:snapToGrid w:val="0"/>
                <w:lang w:eastAsia="zh-CN"/>
              </w:rPr>
              <w:t>(Steps 2-3 of A.20)</w:t>
            </w:r>
          </w:p>
        </w:tc>
        <w:tc>
          <w:tcPr>
            <w:tcW w:w="709" w:type="dxa"/>
          </w:tcPr>
          <w:p w14:paraId="7D8B1412" w14:textId="77777777" w:rsidR="00C17C62" w:rsidRPr="00613175" w:rsidRDefault="00C17C62" w:rsidP="006048DB">
            <w:pPr>
              <w:pStyle w:val="TAC"/>
              <w:rPr>
                <w:lang w:eastAsia="zh-CN"/>
              </w:rPr>
            </w:pPr>
            <w:r w:rsidRPr="00613175">
              <w:rPr>
                <w:lang w:eastAsia="zh-CN"/>
              </w:rPr>
              <w:t>-</w:t>
            </w:r>
          </w:p>
        </w:tc>
        <w:tc>
          <w:tcPr>
            <w:tcW w:w="2410" w:type="dxa"/>
          </w:tcPr>
          <w:p w14:paraId="5B8DE535" w14:textId="77777777" w:rsidR="00C17C62" w:rsidRPr="00613175" w:rsidRDefault="00C17C62" w:rsidP="006048DB">
            <w:pPr>
              <w:pStyle w:val="TAL"/>
              <w:rPr>
                <w:snapToGrid w:val="0"/>
                <w:lang w:eastAsia="zh-CN"/>
              </w:rPr>
            </w:pPr>
            <w:r w:rsidRPr="00613175">
              <w:rPr>
                <w:snapToGrid w:val="0"/>
                <w:lang w:eastAsia="zh-CN"/>
              </w:rPr>
              <w:t>Messages in Annex A.20</w:t>
            </w:r>
          </w:p>
        </w:tc>
        <w:tc>
          <w:tcPr>
            <w:tcW w:w="569" w:type="dxa"/>
          </w:tcPr>
          <w:p w14:paraId="6D9F0708" w14:textId="77777777" w:rsidR="00C17C62" w:rsidRPr="00613175" w:rsidRDefault="00C17C62" w:rsidP="006048DB">
            <w:pPr>
              <w:pStyle w:val="TAC"/>
              <w:rPr>
                <w:lang w:eastAsia="zh-CN"/>
              </w:rPr>
            </w:pPr>
          </w:p>
        </w:tc>
        <w:tc>
          <w:tcPr>
            <w:tcW w:w="850" w:type="dxa"/>
          </w:tcPr>
          <w:p w14:paraId="08DDA383" w14:textId="77777777" w:rsidR="00C17C62" w:rsidRPr="00613175" w:rsidRDefault="00C17C62" w:rsidP="006048DB">
            <w:pPr>
              <w:pStyle w:val="TAC"/>
              <w:rPr>
                <w:lang w:eastAsia="zh-CN"/>
              </w:rPr>
            </w:pPr>
          </w:p>
        </w:tc>
      </w:tr>
      <w:tr w:rsidR="00C17C62" w:rsidRPr="00613175" w14:paraId="36127E8F" w14:textId="77777777" w:rsidTr="006048DB">
        <w:trPr>
          <w:jc w:val="center"/>
        </w:trPr>
        <w:tc>
          <w:tcPr>
            <w:tcW w:w="704" w:type="dxa"/>
          </w:tcPr>
          <w:p w14:paraId="7888A5AB" w14:textId="77777777" w:rsidR="00C17C62" w:rsidRPr="00613175" w:rsidRDefault="00C17C62" w:rsidP="006048DB">
            <w:pPr>
              <w:pStyle w:val="TAC"/>
              <w:rPr>
                <w:lang w:eastAsia="zh-CN"/>
              </w:rPr>
            </w:pPr>
            <w:r w:rsidRPr="00613175">
              <w:rPr>
                <w:lang w:eastAsia="zh-CN"/>
              </w:rPr>
              <w:t>47</w:t>
            </w:r>
          </w:p>
        </w:tc>
        <w:tc>
          <w:tcPr>
            <w:tcW w:w="4394" w:type="dxa"/>
          </w:tcPr>
          <w:p w14:paraId="2D489A2B" w14:textId="77777777" w:rsidR="00C17C62" w:rsidRPr="00613175" w:rsidRDefault="00C17C62" w:rsidP="006048DB">
            <w:pPr>
              <w:pStyle w:val="TAL"/>
              <w:rPr>
                <w:snapToGrid w:val="0"/>
                <w:lang w:eastAsia="zh-CN"/>
              </w:rPr>
            </w:pPr>
            <w:r w:rsidRPr="00613175">
              <w:rPr>
                <w:snapToGrid w:val="0"/>
                <w:lang w:eastAsia="zh-CN"/>
              </w:rPr>
              <w:t>The UE responds the NOTIFY request with 200 OK.</w:t>
            </w:r>
          </w:p>
          <w:p w14:paraId="554F1FA3" w14:textId="77777777" w:rsidR="00C17C62" w:rsidRPr="00613175" w:rsidRDefault="00C17C62" w:rsidP="006048DB">
            <w:pPr>
              <w:pStyle w:val="TAL"/>
              <w:rPr>
                <w:snapToGrid w:val="0"/>
                <w:lang w:eastAsia="zh-CN"/>
              </w:rPr>
            </w:pPr>
            <w:r w:rsidRPr="00613175">
              <w:rPr>
                <w:snapToGrid w:val="0"/>
                <w:lang w:eastAsia="zh-CN"/>
              </w:rPr>
              <w:t>(Step 4 of A.20)</w:t>
            </w:r>
          </w:p>
        </w:tc>
        <w:tc>
          <w:tcPr>
            <w:tcW w:w="709" w:type="dxa"/>
          </w:tcPr>
          <w:p w14:paraId="577D9D02" w14:textId="77777777" w:rsidR="00C17C62" w:rsidRPr="00613175" w:rsidRDefault="00C17C62" w:rsidP="006048DB">
            <w:pPr>
              <w:pStyle w:val="TAC"/>
              <w:rPr>
                <w:lang w:eastAsia="zh-CN"/>
              </w:rPr>
            </w:pPr>
            <w:r w:rsidRPr="00613175">
              <w:rPr>
                <w:lang w:eastAsia="zh-CN"/>
              </w:rPr>
              <w:t>-&gt;</w:t>
            </w:r>
          </w:p>
        </w:tc>
        <w:tc>
          <w:tcPr>
            <w:tcW w:w="2410" w:type="dxa"/>
          </w:tcPr>
          <w:p w14:paraId="08FD4C0B" w14:textId="77777777" w:rsidR="00C17C62" w:rsidRPr="00613175" w:rsidRDefault="00C17C62" w:rsidP="006048DB">
            <w:pPr>
              <w:pStyle w:val="TAL"/>
              <w:rPr>
                <w:snapToGrid w:val="0"/>
                <w:lang w:eastAsia="zh-CN"/>
              </w:rPr>
            </w:pPr>
            <w:r w:rsidRPr="00613175">
              <w:rPr>
                <w:snapToGrid w:val="0"/>
                <w:lang w:eastAsia="zh-CN"/>
              </w:rPr>
              <w:t>200 OK</w:t>
            </w:r>
          </w:p>
        </w:tc>
        <w:tc>
          <w:tcPr>
            <w:tcW w:w="569" w:type="dxa"/>
          </w:tcPr>
          <w:p w14:paraId="785AEE33" w14:textId="77777777" w:rsidR="00C17C62" w:rsidRPr="00613175" w:rsidRDefault="00C17C62" w:rsidP="006048DB">
            <w:pPr>
              <w:pStyle w:val="TAC"/>
              <w:rPr>
                <w:lang w:eastAsia="zh-CN"/>
              </w:rPr>
            </w:pPr>
            <w:r w:rsidRPr="00613175">
              <w:rPr>
                <w:lang w:eastAsia="zh-CN"/>
              </w:rPr>
              <w:t>8</w:t>
            </w:r>
          </w:p>
        </w:tc>
        <w:tc>
          <w:tcPr>
            <w:tcW w:w="850" w:type="dxa"/>
          </w:tcPr>
          <w:p w14:paraId="5371212C" w14:textId="77777777" w:rsidR="00C17C62" w:rsidRPr="00613175" w:rsidRDefault="00C17C62" w:rsidP="006048DB">
            <w:pPr>
              <w:pStyle w:val="TAC"/>
              <w:rPr>
                <w:lang w:eastAsia="zh-CN"/>
              </w:rPr>
            </w:pPr>
            <w:r w:rsidRPr="00613175">
              <w:rPr>
                <w:lang w:eastAsia="zh-CN"/>
              </w:rPr>
              <w:t>P</w:t>
            </w:r>
          </w:p>
        </w:tc>
      </w:tr>
      <w:tr w:rsidR="00C17C62" w:rsidRPr="00613175" w14:paraId="561A4393" w14:textId="77777777" w:rsidTr="006048DB">
        <w:trPr>
          <w:jc w:val="center"/>
        </w:trPr>
        <w:tc>
          <w:tcPr>
            <w:tcW w:w="704" w:type="dxa"/>
          </w:tcPr>
          <w:p w14:paraId="7E8E0B2A" w14:textId="77777777" w:rsidR="00C17C62" w:rsidRPr="00613175" w:rsidRDefault="00C17C62" w:rsidP="006048DB">
            <w:pPr>
              <w:pStyle w:val="TAC"/>
              <w:rPr>
                <w:lang w:eastAsia="zh-CN"/>
              </w:rPr>
            </w:pPr>
            <w:r w:rsidRPr="00613175">
              <w:rPr>
                <w:lang w:eastAsia="zh-CN"/>
              </w:rPr>
              <w:t>48</w:t>
            </w:r>
          </w:p>
        </w:tc>
        <w:tc>
          <w:tcPr>
            <w:tcW w:w="4394" w:type="dxa"/>
          </w:tcPr>
          <w:p w14:paraId="2A4F3495" w14:textId="77777777" w:rsidR="00C17C62" w:rsidRPr="00613175" w:rsidRDefault="00C17C62" w:rsidP="006048DB">
            <w:pPr>
              <w:pStyle w:val="TAL"/>
              <w:rPr>
                <w:snapToGrid w:val="0"/>
                <w:lang w:eastAsia="zh-CN"/>
              </w:rPr>
            </w:pPr>
            <w:r w:rsidRPr="00613175">
              <w:rPr>
                <w:snapToGrid w:val="0"/>
                <w:lang w:eastAsia="zh-CN"/>
              </w:rPr>
              <w:t>SS responds with a NOTIFY to confirm the user the invited user was able to join the conference.</w:t>
            </w:r>
          </w:p>
          <w:p w14:paraId="3BA10861" w14:textId="77777777" w:rsidR="00C17C62" w:rsidRPr="00613175" w:rsidRDefault="00C17C62" w:rsidP="006048DB">
            <w:pPr>
              <w:pStyle w:val="TAL"/>
              <w:rPr>
                <w:snapToGrid w:val="0"/>
                <w:lang w:eastAsia="zh-CN"/>
              </w:rPr>
            </w:pPr>
            <w:r w:rsidRPr="00613175">
              <w:rPr>
                <w:snapToGrid w:val="0"/>
                <w:lang w:eastAsia="zh-CN"/>
              </w:rPr>
              <w:t>(Steps 5 of A.20)</w:t>
            </w:r>
          </w:p>
        </w:tc>
        <w:tc>
          <w:tcPr>
            <w:tcW w:w="709" w:type="dxa"/>
          </w:tcPr>
          <w:p w14:paraId="2BCB3952" w14:textId="77777777" w:rsidR="00C17C62" w:rsidRPr="00613175" w:rsidRDefault="00C17C62" w:rsidP="006048DB">
            <w:pPr>
              <w:pStyle w:val="TAC"/>
              <w:rPr>
                <w:lang w:eastAsia="zh-CN"/>
              </w:rPr>
            </w:pPr>
            <w:r w:rsidRPr="00613175">
              <w:rPr>
                <w:lang w:eastAsia="zh-CN"/>
              </w:rPr>
              <w:t>-</w:t>
            </w:r>
          </w:p>
        </w:tc>
        <w:tc>
          <w:tcPr>
            <w:tcW w:w="2410" w:type="dxa"/>
          </w:tcPr>
          <w:p w14:paraId="2E62CE97" w14:textId="77777777" w:rsidR="00C17C62" w:rsidRPr="00613175" w:rsidRDefault="00C17C62" w:rsidP="006048DB">
            <w:pPr>
              <w:pStyle w:val="TAL"/>
              <w:rPr>
                <w:snapToGrid w:val="0"/>
                <w:lang w:eastAsia="zh-CN"/>
              </w:rPr>
            </w:pPr>
            <w:r w:rsidRPr="00613175">
              <w:rPr>
                <w:snapToGrid w:val="0"/>
                <w:lang w:eastAsia="zh-CN"/>
              </w:rPr>
              <w:t>NOTIFY</w:t>
            </w:r>
          </w:p>
        </w:tc>
        <w:tc>
          <w:tcPr>
            <w:tcW w:w="569" w:type="dxa"/>
          </w:tcPr>
          <w:p w14:paraId="1F9C3B7E" w14:textId="77777777" w:rsidR="00C17C62" w:rsidRPr="00613175" w:rsidRDefault="00C17C62" w:rsidP="006048DB">
            <w:pPr>
              <w:pStyle w:val="TAC"/>
              <w:rPr>
                <w:lang w:eastAsia="zh-CN"/>
              </w:rPr>
            </w:pPr>
          </w:p>
        </w:tc>
        <w:tc>
          <w:tcPr>
            <w:tcW w:w="850" w:type="dxa"/>
          </w:tcPr>
          <w:p w14:paraId="47A312EF" w14:textId="77777777" w:rsidR="00C17C62" w:rsidRPr="00613175" w:rsidRDefault="00C17C62" w:rsidP="006048DB">
            <w:pPr>
              <w:pStyle w:val="TAC"/>
              <w:rPr>
                <w:lang w:eastAsia="zh-CN"/>
              </w:rPr>
            </w:pPr>
          </w:p>
        </w:tc>
      </w:tr>
      <w:tr w:rsidR="00C17C62" w:rsidRPr="00613175" w14:paraId="7B24FF66" w14:textId="77777777" w:rsidTr="006048DB">
        <w:trPr>
          <w:jc w:val="center"/>
        </w:trPr>
        <w:tc>
          <w:tcPr>
            <w:tcW w:w="704" w:type="dxa"/>
          </w:tcPr>
          <w:p w14:paraId="489F35B2" w14:textId="77777777" w:rsidR="00C17C62" w:rsidRPr="00613175" w:rsidRDefault="00C17C62" w:rsidP="006048DB">
            <w:pPr>
              <w:pStyle w:val="TAC"/>
              <w:rPr>
                <w:lang w:eastAsia="zh-CN"/>
              </w:rPr>
            </w:pPr>
            <w:r w:rsidRPr="00613175">
              <w:rPr>
                <w:lang w:eastAsia="zh-CN"/>
              </w:rPr>
              <w:t>49</w:t>
            </w:r>
          </w:p>
        </w:tc>
        <w:tc>
          <w:tcPr>
            <w:tcW w:w="4394" w:type="dxa"/>
          </w:tcPr>
          <w:p w14:paraId="1EDBB898" w14:textId="77777777" w:rsidR="00C17C62" w:rsidRPr="00613175" w:rsidRDefault="00C17C62" w:rsidP="006048DB">
            <w:pPr>
              <w:pStyle w:val="TAL"/>
              <w:rPr>
                <w:snapToGrid w:val="0"/>
                <w:lang w:eastAsia="zh-CN"/>
              </w:rPr>
            </w:pPr>
            <w:r w:rsidRPr="00613175">
              <w:rPr>
                <w:snapToGrid w:val="0"/>
                <w:lang w:eastAsia="zh-CN"/>
              </w:rPr>
              <w:t>UE responds the NOTIFY request with 200 OK</w:t>
            </w:r>
          </w:p>
          <w:p w14:paraId="6E456B45" w14:textId="77777777" w:rsidR="00C17C62" w:rsidRPr="00613175" w:rsidRDefault="00C17C62" w:rsidP="006048DB">
            <w:pPr>
              <w:pStyle w:val="TAL"/>
              <w:rPr>
                <w:snapToGrid w:val="0"/>
                <w:lang w:eastAsia="zh-CN"/>
              </w:rPr>
            </w:pPr>
            <w:r w:rsidRPr="00613175">
              <w:rPr>
                <w:snapToGrid w:val="0"/>
                <w:lang w:eastAsia="zh-CN"/>
              </w:rPr>
              <w:t>(Steps 6 of A.20)</w:t>
            </w:r>
          </w:p>
        </w:tc>
        <w:tc>
          <w:tcPr>
            <w:tcW w:w="709" w:type="dxa"/>
          </w:tcPr>
          <w:p w14:paraId="78311DEA" w14:textId="77777777" w:rsidR="00C17C62" w:rsidRPr="00613175" w:rsidRDefault="00C17C62" w:rsidP="006048DB">
            <w:pPr>
              <w:pStyle w:val="TAC"/>
              <w:rPr>
                <w:lang w:eastAsia="zh-CN"/>
              </w:rPr>
            </w:pPr>
            <w:r w:rsidRPr="00613175">
              <w:rPr>
                <w:lang w:eastAsia="zh-CN"/>
              </w:rPr>
              <w:t>-&gt;</w:t>
            </w:r>
          </w:p>
        </w:tc>
        <w:tc>
          <w:tcPr>
            <w:tcW w:w="2410" w:type="dxa"/>
          </w:tcPr>
          <w:p w14:paraId="0F5590EC" w14:textId="77777777" w:rsidR="00C17C62" w:rsidRPr="00613175" w:rsidRDefault="00C17C62" w:rsidP="006048DB">
            <w:pPr>
              <w:pStyle w:val="TAL"/>
              <w:rPr>
                <w:snapToGrid w:val="0"/>
                <w:lang w:eastAsia="zh-CN"/>
              </w:rPr>
            </w:pPr>
            <w:r w:rsidRPr="00613175">
              <w:rPr>
                <w:snapToGrid w:val="0"/>
                <w:lang w:eastAsia="zh-CN"/>
              </w:rPr>
              <w:t>200 OK</w:t>
            </w:r>
          </w:p>
        </w:tc>
        <w:tc>
          <w:tcPr>
            <w:tcW w:w="569" w:type="dxa"/>
          </w:tcPr>
          <w:p w14:paraId="60A56B66" w14:textId="77777777" w:rsidR="00C17C62" w:rsidRPr="00613175" w:rsidRDefault="00C17C62" w:rsidP="006048DB">
            <w:pPr>
              <w:pStyle w:val="TAC"/>
              <w:rPr>
                <w:lang w:eastAsia="zh-CN"/>
              </w:rPr>
            </w:pPr>
            <w:r w:rsidRPr="00613175">
              <w:rPr>
                <w:lang w:eastAsia="zh-CN"/>
              </w:rPr>
              <w:t>8</w:t>
            </w:r>
          </w:p>
        </w:tc>
        <w:tc>
          <w:tcPr>
            <w:tcW w:w="850" w:type="dxa"/>
          </w:tcPr>
          <w:p w14:paraId="451614B3" w14:textId="77777777" w:rsidR="00C17C62" w:rsidRPr="00613175" w:rsidRDefault="00C17C62" w:rsidP="006048DB">
            <w:pPr>
              <w:pStyle w:val="TAC"/>
              <w:rPr>
                <w:lang w:eastAsia="zh-CN"/>
              </w:rPr>
            </w:pPr>
            <w:r w:rsidRPr="00613175">
              <w:rPr>
                <w:lang w:eastAsia="zh-CN"/>
              </w:rPr>
              <w:t>P</w:t>
            </w:r>
          </w:p>
        </w:tc>
      </w:tr>
      <w:tr w:rsidR="00C17C62" w:rsidRPr="00613175" w14:paraId="211894B1" w14:textId="77777777" w:rsidTr="006048DB">
        <w:trPr>
          <w:jc w:val="center"/>
        </w:trPr>
        <w:tc>
          <w:tcPr>
            <w:tcW w:w="704" w:type="dxa"/>
          </w:tcPr>
          <w:p w14:paraId="5566ED3B" w14:textId="77777777" w:rsidR="00C17C62" w:rsidRPr="00613175" w:rsidRDefault="00C17C62" w:rsidP="006048DB">
            <w:pPr>
              <w:pStyle w:val="TAC"/>
              <w:rPr>
                <w:lang w:eastAsia="zh-CN"/>
              </w:rPr>
            </w:pPr>
            <w:r w:rsidRPr="00613175">
              <w:rPr>
                <w:lang w:eastAsia="zh-CN"/>
              </w:rPr>
              <w:t>50-51</w:t>
            </w:r>
          </w:p>
        </w:tc>
        <w:tc>
          <w:tcPr>
            <w:tcW w:w="4394" w:type="dxa"/>
          </w:tcPr>
          <w:p w14:paraId="68A7CFF7" w14:textId="77777777" w:rsidR="00C17C62" w:rsidRPr="00613175" w:rsidRDefault="00C17C62" w:rsidP="006048DB">
            <w:pPr>
              <w:pStyle w:val="TAL"/>
              <w:rPr>
                <w:snapToGrid w:val="0"/>
                <w:lang w:eastAsia="zh-CN"/>
              </w:rPr>
            </w:pPr>
            <w:r w:rsidRPr="00613175">
              <w:rPr>
                <w:snapToGrid w:val="0"/>
                <w:lang w:eastAsia="zh-CN"/>
              </w:rPr>
              <w:t>Conditional: If the UE has subscribed the conference event package, then the SS sends a NOTIFY for conference event package and UE responds with 200 OK.</w:t>
            </w:r>
          </w:p>
          <w:p w14:paraId="08E22747" w14:textId="77777777" w:rsidR="00C17C62" w:rsidRPr="00613175" w:rsidRDefault="00C17C62" w:rsidP="006048DB">
            <w:pPr>
              <w:pStyle w:val="TAL"/>
              <w:rPr>
                <w:snapToGrid w:val="0"/>
                <w:lang w:eastAsia="zh-CN"/>
              </w:rPr>
            </w:pPr>
            <w:r w:rsidRPr="00613175">
              <w:rPr>
                <w:snapToGrid w:val="0"/>
                <w:lang w:eastAsia="zh-CN"/>
              </w:rPr>
              <w:t>(Steps 7-8 of A.20)</w:t>
            </w:r>
          </w:p>
        </w:tc>
        <w:tc>
          <w:tcPr>
            <w:tcW w:w="709" w:type="dxa"/>
          </w:tcPr>
          <w:p w14:paraId="67097B86" w14:textId="77777777" w:rsidR="00C17C62" w:rsidRPr="00613175" w:rsidRDefault="00C17C62" w:rsidP="006048DB">
            <w:pPr>
              <w:pStyle w:val="TAC"/>
              <w:rPr>
                <w:lang w:eastAsia="zh-CN"/>
              </w:rPr>
            </w:pPr>
            <w:r w:rsidRPr="00613175">
              <w:rPr>
                <w:lang w:eastAsia="zh-CN"/>
              </w:rPr>
              <w:t>-</w:t>
            </w:r>
          </w:p>
        </w:tc>
        <w:tc>
          <w:tcPr>
            <w:tcW w:w="2410" w:type="dxa"/>
          </w:tcPr>
          <w:p w14:paraId="71D4AE60" w14:textId="77777777" w:rsidR="00C17C62" w:rsidRPr="00613175" w:rsidRDefault="00C17C62" w:rsidP="006048DB">
            <w:pPr>
              <w:pStyle w:val="TAL"/>
              <w:rPr>
                <w:snapToGrid w:val="0"/>
                <w:lang w:eastAsia="zh-CN"/>
              </w:rPr>
            </w:pPr>
            <w:r w:rsidRPr="00613175">
              <w:rPr>
                <w:snapToGrid w:val="0"/>
                <w:lang w:eastAsia="zh-CN"/>
              </w:rPr>
              <w:t>Messages in Annex A.20</w:t>
            </w:r>
          </w:p>
        </w:tc>
        <w:tc>
          <w:tcPr>
            <w:tcW w:w="569" w:type="dxa"/>
          </w:tcPr>
          <w:p w14:paraId="07328BE5" w14:textId="77777777" w:rsidR="00C17C62" w:rsidRPr="00613175" w:rsidRDefault="00C17C62" w:rsidP="006048DB">
            <w:pPr>
              <w:pStyle w:val="TAC"/>
              <w:rPr>
                <w:lang w:eastAsia="zh-CN"/>
              </w:rPr>
            </w:pPr>
          </w:p>
        </w:tc>
        <w:tc>
          <w:tcPr>
            <w:tcW w:w="850" w:type="dxa"/>
          </w:tcPr>
          <w:p w14:paraId="392D7CC6" w14:textId="77777777" w:rsidR="00C17C62" w:rsidRPr="00613175" w:rsidRDefault="00C17C62" w:rsidP="006048DB">
            <w:pPr>
              <w:pStyle w:val="TAC"/>
              <w:rPr>
                <w:lang w:eastAsia="zh-CN"/>
              </w:rPr>
            </w:pPr>
          </w:p>
        </w:tc>
      </w:tr>
      <w:tr w:rsidR="00C17C62" w:rsidRPr="00613175" w14:paraId="04D34592" w14:textId="77777777" w:rsidTr="006048DB">
        <w:trPr>
          <w:jc w:val="center"/>
        </w:trPr>
        <w:tc>
          <w:tcPr>
            <w:tcW w:w="704" w:type="dxa"/>
          </w:tcPr>
          <w:p w14:paraId="470D1F32" w14:textId="77777777" w:rsidR="00C17C62" w:rsidRPr="00613175" w:rsidRDefault="00C17C62" w:rsidP="006048DB">
            <w:pPr>
              <w:pStyle w:val="TAC"/>
              <w:rPr>
                <w:lang w:eastAsia="zh-CN"/>
              </w:rPr>
            </w:pPr>
            <w:r w:rsidRPr="00613175">
              <w:rPr>
                <w:lang w:eastAsia="zh-CN"/>
              </w:rPr>
              <w:t>52-53</w:t>
            </w:r>
          </w:p>
        </w:tc>
        <w:tc>
          <w:tcPr>
            <w:tcW w:w="4394" w:type="dxa"/>
          </w:tcPr>
          <w:p w14:paraId="5D729349" w14:textId="77777777" w:rsidR="00C17C62" w:rsidRPr="00613175" w:rsidRDefault="00C17C62" w:rsidP="006048DB">
            <w:pPr>
              <w:pStyle w:val="TAL"/>
              <w:rPr>
                <w:lang w:eastAsia="zh-CN"/>
              </w:rPr>
            </w:pPr>
            <w:r w:rsidRPr="00613175">
              <w:rPr>
                <w:lang w:eastAsia="zh-CN"/>
              </w:rPr>
              <w:t>Steps 1-2 of A.7 are used to release the first call.</w:t>
            </w:r>
          </w:p>
        </w:tc>
        <w:tc>
          <w:tcPr>
            <w:tcW w:w="709" w:type="dxa"/>
          </w:tcPr>
          <w:p w14:paraId="0F89345C" w14:textId="77777777" w:rsidR="00C17C62" w:rsidRPr="00613175" w:rsidRDefault="00C17C62" w:rsidP="006048DB">
            <w:pPr>
              <w:pStyle w:val="TAC"/>
              <w:rPr>
                <w:lang w:eastAsia="zh-CN"/>
              </w:rPr>
            </w:pPr>
          </w:p>
        </w:tc>
        <w:tc>
          <w:tcPr>
            <w:tcW w:w="2410" w:type="dxa"/>
          </w:tcPr>
          <w:p w14:paraId="1DAA62EC" w14:textId="77777777" w:rsidR="00C17C62" w:rsidRPr="00613175" w:rsidRDefault="00C17C62" w:rsidP="006048DB">
            <w:pPr>
              <w:pStyle w:val="TAL"/>
              <w:rPr>
                <w:rFonts w:eastAsia="MS Gothic"/>
              </w:rPr>
            </w:pPr>
            <w:r w:rsidRPr="00613175">
              <w:rPr>
                <w:snapToGrid w:val="0"/>
              </w:rPr>
              <w:t>Messages in Annex A.7</w:t>
            </w:r>
          </w:p>
        </w:tc>
        <w:tc>
          <w:tcPr>
            <w:tcW w:w="569" w:type="dxa"/>
          </w:tcPr>
          <w:p w14:paraId="2CA1C5BC" w14:textId="77777777" w:rsidR="00C17C62" w:rsidRPr="00613175" w:rsidRDefault="00C17C62" w:rsidP="006048DB">
            <w:pPr>
              <w:pStyle w:val="TAC"/>
              <w:rPr>
                <w:lang w:eastAsia="zh-CN"/>
              </w:rPr>
            </w:pPr>
          </w:p>
        </w:tc>
        <w:tc>
          <w:tcPr>
            <w:tcW w:w="850" w:type="dxa"/>
          </w:tcPr>
          <w:p w14:paraId="552B9A82" w14:textId="77777777" w:rsidR="00C17C62" w:rsidRPr="00613175" w:rsidRDefault="00C17C62" w:rsidP="006048DB">
            <w:pPr>
              <w:pStyle w:val="TAC"/>
              <w:rPr>
                <w:lang w:eastAsia="zh-CN"/>
              </w:rPr>
            </w:pPr>
          </w:p>
        </w:tc>
      </w:tr>
      <w:tr w:rsidR="00C17C62" w:rsidRPr="00613175" w14:paraId="5679BE6A" w14:textId="77777777" w:rsidTr="006048DB">
        <w:trPr>
          <w:jc w:val="center"/>
        </w:trPr>
        <w:tc>
          <w:tcPr>
            <w:tcW w:w="704" w:type="dxa"/>
          </w:tcPr>
          <w:p w14:paraId="3820AB6F" w14:textId="77777777" w:rsidR="00C17C62" w:rsidRPr="00613175" w:rsidRDefault="00C17C62" w:rsidP="006048DB">
            <w:pPr>
              <w:pStyle w:val="TAC"/>
              <w:rPr>
                <w:lang w:eastAsia="zh-CN"/>
              </w:rPr>
            </w:pPr>
            <w:r w:rsidRPr="00613175">
              <w:rPr>
                <w:lang w:eastAsia="zh-CN"/>
              </w:rPr>
              <w:t>54-55</w:t>
            </w:r>
          </w:p>
        </w:tc>
        <w:tc>
          <w:tcPr>
            <w:tcW w:w="4394" w:type="dxa"/>
          </w:tcPr>
          <w:p w14:paraId="585DA068" w14:textId="77777777" w:rsidR="00C17C62" w:rsidRPr="00613175" w:rsidRDefault="00C17C62" w:rsidP="006048DB">
            <w:pPr>
              <w:pStyle w:val="TAL"/>
              <w:rPr>
                <w:rFonts w:eastAsia="MS Gothic"/>
              </w:rPr>
            </w:pPr>
            <w:r w:rsidRPr="00613175">
              <w:rPr>
                <w:lang w:eastAsia="zh-CN"/>
              </w:rPr>
              <w:t>Steps 1-2 of A.7 are used to release the second call.</w:t>
            </w:r>
          </w:p>
        </w:tc>
        <w:tc>
          <w:tcPr>
            <w:tcW w:w="709" w:type="dxa"/>
          </w:tcPr>
          <w:p w14:paraId="1ADFA2E1" w14:textId="77777777" w:rsidR="00C17C62" w:rsidRPr="00613175" w:rsidRDefault="00C17C62" w:rsidP="006048DB">
            <w:pPr>
              <w:pStyle w:val="TAC"/>
              <w:rPr>
                <w:lang w:eastAsia="zh-CN"/>
              </w:rPr>
            </w:pPr>
          </w:p>
        </w:tc>
        <w:tc>
          <w:tcPr>
            <w:tcW w:w="2410" w:type="dxa"/>
          </w:tcPr>
          <w:p w14:paraId="10785733" w14:textId="77777777" w:rsidR="00C17C62" w:rsidRPr="00613175" w:rsidRDefault="00C17C62" w:rsidP="006048DB">
            <w:pPr>
              <w:pStyle w:val="TAL"/>
              <w:rPr>
                <w:rFonts w:eastAsia="MS Gothic"/>
              </w:rPr>
            </w:pPr>
            <w:r w:rsidRPr="00613175">
              <w:rPr>
                <w:snapToGrid w:val="0"/>
              </w:rPr>
              <w:t>Messages in Annex A.7</w:t>
            </w:r>
          </w:p>
        </w:tc>
        <w:tc>
          <w:tcPr>
            <w:tcW w:w="569" w:type="dxa"/>
          </w:tcPr>
          <w:p w14:paraId="73B6019C" w14:textId="77777777" w:rsidR="00C17C62" w:rsidRPr="00613175" w:rsidRDefault="00C17C62" w:rsidP="006048DB">
            <w:pPr>
              <w:pStyle w:val="TAC"/>
              <w:rPr>
                <w:lang w:eastAsia="zh-CN"/>
              </w:rPr>
            </w:pPr>
          </w:p>
        </w:tc>
        <w:tc>
          <w:tcPr>
            <w:tcW w:w="850" w:type="dxa"/>
          </w:tcPr>
          <w:p w14:paraId="2868C5D1" w14:textId="77777777" w:rsidR="00C17C62" w:rsidRPr="00613175" w:rsidRDefault="00C17C62" w:rsidP="006048DB">
            <w:pPr>
              <w:pStyle w:val="TAC"/>
              <w:rPr>
                <w:lang w:eastAsia="zh-CN"/>
              </w:rPr>
            </w:pPr>
          </w:p>
        </w:tc>
      </w:tr>
      <w:tr w:rsidR="00C17C62" w:rsidRPr="00613175" w14:paraId="3C8601CB" w14:textId="77777777" w:rsidTr="006048DB">
        <w:trPr>
          <w:jc w:val="center"/>
        </w:trPr>
        <w:tc>
          <w:tcPr>
            <w:tcW w:w="704" w:type="dxa"/>
          </w:tcPr>
          <w:p w14:paraId="178ABA08" w14:textId="77777777" w:rsidR="00C17C62" w:rsidRPr="00613175" w:rsidRDefault="00C17C62" w:rsidP="006048DB">
            <w:pPr>
              <w:pStyle w:val="TAC"/>
              <w:rPr>
                <w:lang w:eastAsia="zh-CN"/>
              </w:rPr>
            </w:pPr>
            <w:r w:rsidRPr="00613175">
              <w:rPr>
                <w:lang w:eastAsia="zh-CN"/>
              </w:rPr>
              <w:t>56-57</w:t>
            </w:r>
          </w:p>
        </w:tc>
        <w:tc>
          <w:tcPr>
            <w:tcW w:w="4394" w:type="dxa"/>
          </w:tcPr>
          <w:p w14:paraId="400F905C" w14:textId="77777777" w:rsidR="00C17C62" w:rsidRPr="00613175" w:rsidRDefault="00C17C62" w:rsidP="006048DB">
            <w:pPr>
              <w:pStyle w:val="TAL"/>
              <w:rPr>
                <w:rFonts w:eastAsia="MS Gothic"/>
              </w:rPr>
            </w:pPr>
            <w:r w:rsidRPr="00613175">
              <w:rPr>
                <w:lang w:eastAsia="zh-CN"/>
              </w:rPr>
              <w:t>Steps 1-2 of A.8 are used to release the active session.</w:t>
            </w:r>
          </w:p>
        </w:tc>
        <w:tc>
          <w:tcPr>
            <w:tcW w:w="709" w:type="dxa"/>
          </w:tcPr>
          <w:p w14:paraId="3021EFE4" w14:textId="77777777" w:rsidR="00C17C62" w:rsidRPr="00613175" w:rsidRDefault="00C17C62" w:rsidP="006048DB">
            <w:pPr>
              <w:pStyle w:val="TAC"/>
              <w:rPr>
                <w:lang w:eastAsia="zh-CN"/>
              </w:rPr>
            </w:pPr>
          </w:p>
        </w:tc>
        <w:tc>
          <w:tcPr>
            <w:tcW w:w="2410" w:type="dxa"/>
          </w:tcPr>
          <w:p w14:paraId="20FCC8D5" w14:textId="77777777" w:rsidR="00C17C62" w:rsidRPr="00613175" w:rsidRDefault="00C17C62" w:rsidP="006048DB">
            <w:pPr>
              <w:pStyle w:val="TAL"/>
              <w:rPr>
                <w:rFonts w:eastAsia="MS Gothic"/>
              </w:rPr>
            </w:pPr>
            <w:r w:rsidRPr="00613175">
              <w:rPr>
                <w:snapToGrid w:val="0"/>
              </w:rPr>
              <w:t>Messages in Annex A.7</w:t>
            </w:r>
          </w:p>
        </w:tc>
        <w:tc>
          <w:tcPr>
            <w:tcW w:w="569" w:type="dxa"/>
          </w:tcPr>
          <w:p w14:paraId="1CB16667" w14:textId="77777777" w:rsidR="00C17C62" w:rsidRPr="00613175" w:rsidRDefault="00C17C62" w:rsidP="006048DB">
            <w:pPr>
              <w:pStyle w:val="TAC"/>
              <w:rPr>
                <w:lang w:eastAsia="zh-CN"/>
              </w:rPr>
            </w:pPr>
          </w:p>
        </w:tc>
        <w:tc>
          <w:tcPr>
            <w:tcW w:w="850" w:type="dxa"/>
          </w:tcPr>
          <w:p w14:paraId="5CB23AC8" w14:textId="77777777" w:rsidR="00C17C62" w:rsidRPr="00613175" w:rsidRDefault="00C17C62" w:rsidP="006048DB">
            <w:pPr>
              <w:pStyle w:val="TAC"/>
              <w:rPr>
                <w:lang w:eastAsia="zh-CN"/>
              </w:rPr>
            </w:pPr>
          </w:p>
        </w:tc>
      </w:tr>
      <w:tr w:rsidR="00C17C62" w:rsidRPr="00613175" w14:paraId="3A6D0D8A" w14:textId="77777777" w:rsidTr="006048DB">
        <w:trPr>
          <w:jc w:val="center"/>
        </w:trPr>
        <w:tc>
          <w:tcPr>
            <w:tcW w:w="704" w:type="dxa"/>
          </w:tcPr>
          <w:p w14:paraId="7BFF9B3D" w14:textId="77777777" w:rsidR="00C17C62" w:rsidRPr="00613175" w:rsidRDefault="00C17C62" w:rsidP="006048DB">
            <w:pPr>
              <w:pStyle w:val="TAC"/>
              <w:rPr>
                <w:lang w:eastAsia="zh-CN"/>
              </w:rPr>
            </w:pPr>
            <w:r w:rsidRPr="00613175">
              <w:rPr>
                <w:lang w:eastAsia="zh-CN"/>
              </w:rPr>
              <w:t>58</w:t>
            </w:r>
          </w:p>
        </w:tc>
        <w:tc>
          <w:tcPr>
            <w:tcW w:w="4394" w:type="dxa"/>
          </w:tcPr>
          <w:p w14:paraId="17F372D7" w14:textId="77777777" w:rsidR="00C17C62" w:rsidRPr="00613175" w:rsidRDefault="00C17C62" w:rsidP="006048DB">
            <w:pPr>
              <w:pStyle w:val="TAL"/>
              <w:rPr>
                <w:rFonts w:eastAsia="MS Gothic"/>
              </w:rPr>
            </w:pPr>
            <w:r w:rsidRPr="00613175">
              <w:rPr>
                <w:snapToGrid w:val="0"/>
                <w:lang w:eastAsia="zh-CN"/>
              </w:rPr>
              <w:t xml:space="preserve">Conditional: If the UE has subscribed the conference event package, then the </w:t>
            </w:r>
            <w:r w:rsidRPr="00613175">
              <w:rPr>
                <w:rFonts w:eastAsia="MS Gothic"/>
              </w:rPr>
              <w:t>SS notifies the UE that its subscription to conference event package is terminated</w:t>
            </w:r>
          </w:p>
        </w:tc>
        <w:tc>
          <w:tcPr>
            <w:tcW w:w="709" w:type="dxa"/>
          </w:tcPr>
          <w:p w14:paraId="7189695C" w14:textId="77777777" w:rsidR="00C17C62" w:rsidRPr="00613175" w:rsidRDefault="00C17C62" w:rsidP="006048DB">
            <w:pPr>
              <w:pStyle w:val="TAC"/>
              <w:rPr>
                <w:lang w:eastAsia="zh-CN"/>
              </w:rPr>
            </w:pPr>
            <w:r w:rsidRPr="00613175">
              <w:rPr>
                <w:lang w:eastAsia="zh-CN"/>
              </w:rPr>
              <w:t>&lt;-</w:t>
            </w:r>
          </w:p>
        </w:tc>
        <w:tc>
          <w:tcPr>
            <w:tcW w:w="2410" w:type="dxa"/>
          </w:tcPr>
          <w:p w14:paraId="3F9BE4A9" w14:textId="77777777" w:rsidR="00C17C62" w:rsidRPr="00613175" w:rsidRDefault="00C17C62" w:rsidP="006048DB">
            <w:pPr>
              <w:pStyle w:val="TAL"/>
              <w:rPr>
                <w:rFonts w:eastAsia="MS Gothic"/>
              </w:rPr>
            </w:pPr>
            <w:r w:rsidRPr="00613175">
              <w:rPr>
                <w:rFonts w:eastAsia="MS Gothic"/>
              </w:rPr>
              <w:t>NOTIFY</w:t>
            </w:r>
          </w:p>
        </w:tc>
        <w:tc>
          <w:tcPr>
            <w:tcW w:w="569" w:type="dxa"/>
          </w:tcPr>
          <w:p w14:paraId="5A9FF325" w14:textId="77777777" w:rsidR="00C17C62" w:rsidRPr="00613175" w:rsidRDefault="00C17C62" w:rsidP="006048DB">
            <w:pPr>
              <w:pStyle w:val="TAC"/>
              <w:rPr>
                <w:lang w:eastAsia="zh-CN"/>
              </w:rPr>
            </w:pPr>
          </w:p>
        </w:tc>
        <w:tc>
          <w:tcPr>
            <w:tcW w:w="850" w:type="dxa"/>
          </w:tcPr>
          <w:p w14:paraId="453FC4C8" w14:textId="77777777" w:rsidR="00C17C62" w:rsidRPr="00613175" w:rsidRDefault="00C17C62" w:rsidP="006048DB">
            <w:pPr>
              <w:pStyle w:val="TAC"/>
              <w:rPr>
                <w:lang w:eastAsia="zh-CN"/>
              </w:rPr>
            </w:pPr>
          </w:p>
        </w:tc>
      </w:tr>
      <w:tr w:rsidR="00C17C62" w:rsidRPr="00613175" w14:paraId="3F5A634B" w14:textId="77777777" w:rsidTr="006048DB">
        <w:trPr>
          <w:jc w:val="center"/>
        </w:trPr>
        <w:tc>
          <w:tcPr>
            <w:tcW w:w="704" w:type="dxa"/>
          </w:tcPr>
          <w:p w14:paraId="04AD3BA8" w14:textId="77777777" w:rsidR="00C17C62" w:rsidRPr="00613175" w:rsidRDefault="00C17C62" w:rsidP="006048DB">
            <w:pPr>
              <w:pStyle w:val="TAC"/>
              <w:rPr>
                <w:lang w:eastAsia="zh-CN"/>
              </w:rPr>
            </w:pPr>
            <w:r w:rsidRPr="00613175">
              <w:rPr>
                <w:lang w:eastAsia="zh-CN"/>
              </w:rPr>
              <w:t>59</w:t>
            </w:r>
          </w:p>
        </w:tc>
        <w:tc>
          <w:tcPr>
            <w:tcW w:w="4394" w:type="dxa"/>
          </w:tcPr>
          <w:p w14:paraId="04D64B51" w14:textId="77777777" w:rsidR="00C17C62" w:rsidRPr="00613175" w:rsidRDefault="00C17C62" w:rsidP="006048DB">
            <w:pPr>
              <w:pStyle w:val="TAL"/>
              <w:rPr>
                <w:rFonts w:eastAsia="MS Gothic"/>
              </w:rPr>
            </w:pPr>
            <w:r w:rsidRPr="00613175">
              <w:rPr>
                <w:rFonts w:eastAsia="MS Gothic"/>
              </w:rPr>
              <w:t>Conditional: If the SS sent NOTIFY, then the UE sends 200 OK for NOTIFY.</w:t>
            </w:r>
          </w:p>
          <w:p w14:paraId="2C140724" w14:textId="77777777" w:rsidR="00C17C62" w:rsidRPr="00613175" w:rsidRDefault="00C17C62" w:rsidP="006048DB">
            <w:pPr>
              <w:pStyle w:val="TAL"/>
              <w:rPr>
                <w:rFonts w:eastAsia="MS Gothic"/>
              </w:rPr>
            </w:pPr>
            <w:r w:rsidRPr="00613175">
              <w:rPr>
                <w:snapToGrid w:val="0"/>
                <w:lang w:eastAsia="zh-CN"/>
              </w:rPr>
              <w:t>(Steps 8 of A.20)</w:t>
            </w:r>
          </w:p>
        </w:tc>
        <w:tc>
          <w:tcPr>
            <w:tcW w:w="709" w:type="dxa"/>
          </w:tcPr>
          <w:p w14:paraId="1762CA12" w14:textId="77777777" w:rsidR="00C17C62" w:rsidRPr="00613175" w:rsidRDefault="00C17C62" w:rsidP="006048DB">
            <w:pPr>
              <w:pStyle w:val="TAC"/>
              <w:rPr>
                <w:lang w:eastAsia="zh-CN"/>
              </w:rPr>
            </w:pPr>
            <w:r w:rsidRPr="00613175">
              <w:rPr>
                <w:lang w:eastAsia="zh-CN"/>
              </w:rPr>
              <w:t>-&gt;</w:t>
            </w:r>
          </w:p>
        </w:tc>
        <w:tc>
          <w:tcPr>
            <w:tcW w:w="2410" w:type="dxa"/>
          </w:tcPr>
          <w:p w14:paraId="43EECDC9" w14:textId="77777777" w:rsidR="00C17C62" w:rsidRPr="00613175" w:rsidRDefault="00C17C62" w:rsidP="006048DB">
            <w:pPr>
              <w:pStyle w:val="TAL"/>
              <w:rPr>
                <w:rFonts w:eastAsia="MS Gothic"/>
              </w:rPr>
            </w:pPr>
            <w:r w:rsidRPr="00613175">
              <w:rPr>
                <w:rFonts w:eastAsia="MS Gothic"/>
              </w:rPr>
              <w:t>200 OK</w:t>
            </w:r>
          </w:p>
        </w:tc>
        <w:tc>
          <w:tcPr>
            <w:tcW w:w="569" w:type="dxa"/>
          </w:tcPr>
          <w:p w14:paraId="3B59692B" w14:textId="77777777" w:rsidR="00C17C62" w:rsidRPr="00613175" w:rsidRDefault="00C17C62" w:rsidP="006048DB">
            <w:pPr>
              <w:pStyle w:val="TAC"/>
              <w:rPr>
                <w:lang w:eastAsia="zh-CN"/>
              </w:rPr>
            </w:pPr>
          </w:p>
        </w:tc>
        <w:tc>
          <w:tcPr>
            <w:tcW w:w="850" w:type="dxa"/>
          </w:tcPr>
          <w:p w14:paraId="70246598" w14:textId="77777777" w:rsidR="00C17C62" w:rsidRPr="00613175" w:rsidRDefault="00C17C62" w:rsidP="006048DB">
            <w:pPr>
              <w:pStyle w:val="TAC"/>
              <w:rPr>
                <w:lang w:eastAsia="zh-CN"/>
              </w:rPr>
            </w:pPr>
          </w:p>
        </w:tc>
      </w:tr>
    </w:tbl>
    <w:p w14:paraId="4D496C82" w14:textId="099FFD74" w:rsidR="00511062" w:rsidRPr="00613175" w:rsidRDefault="00511062" w:rsidP="00511062">
      <w:pPr>
        <w:rPr>
          <w:lang w:eastAsia="zh-CN"/>
        </w:rPr>
      </w:pPr>
    </w:p>
    <w:p w14:paraId="14D4A8D2" w14:textId="77777777" w:rsidR="00511062" w:rsidRPr="00613175" w:rsidRDefault="00511062" w:rsidP="00511062">
      <w:pPr>
        <w:pStyle w:val="H6"/>
      </w:pPr>
      <w:r w:rsidRPr="00613175">
        <w:t>8.34.3.3</w:t>
      </w:r>
      <w:r w:rsidRPr="00613175">
        <w:tab/>
        <w:t>Specific message contents</w:t>
      </w:r>
    </w:p>
    <w:p w14:paraId="3D5D41DA" w14:textId="27B5D287" w:rsidR="00511062" w:rsidRPr="00613175" w:rsidRDefault="00511062" w:rsidP="00511062"/>
    <w:p w14:paraId="52989B75" w14:textId="77777777" w:rsidR="00C17C62" w:rsidRPr="00613175" w:rsidRDefault="00C17C62" w:rsidP="00C17C62">
      <w:pPr>
        <w:pStyle w:val="TH"/>
      </w:pPr>
      <w:bookmarkStart w:id="988" w:name="_Toc68197421"/>
      <w:r w:rsidRPr="00613175">
        <w:lastRenderedPageBreak/>
        <w:t xml:space="preserve">Table 8.34.3.3-1: INVITE (Step 6, table </w:t>
      </w:r>
      <w:r w:rsidRPr="00613175">
        <w:rPr>
          <w:rFonts w:cs="Arial"/>
        </w:rPr>
        <w:t>8.34.3.2-1</w:t>
      </w:r>
      <w:r w:rsidRPr="00613175">
        <w:t>)</w:t>
      </w:r>
    </w:p>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1"/>
        <w:gridCol w:w="879"/>
        <w:gridCol w:w="4786"/>
        <w:gridCol w:w="751"/>
        <w:gridCol w:w="1446"/>
      </w:tblGrid>
      <w:tr w:rsidR="00C17C62" w:rsidRPr="00613175" w14:paraId="2085F36E" w14:textId="77777777" w:rsidTr="006048DB">
        <w:trPr>
          <w:jc w:val="center"/>
        </w:trPr>
        <w:tc>
          <w:tcPr>
            <w:tcW w:w="9522" w:type="dxa"/>
            <w:gridSpan w:val="5"/>
          </w:tcPr>
          <w:p w14:paraId="4390AE92" w14:textId="77777777" w:rsidR="00C17C62" w:rsidRPr="00613175" w:rsidRDefault="00C17C62" w:rsidP="006048DB">
            <w:pPr>
              <w:pStyle w:val="TAL"/>
            </w:pPr>
            <w:r w:rsidRPr="00613175">
              <w:t>Derivation Path: TS 34.229-1 [2], Table in subclause A.2.1, Conditions A1, A3, A5 and A28.</w:t>
            </w:r>
          </w:p>
        </w:tc>
      </w:tr>
      <w:tr w:rsidR="00C17C62" w:rsidRPr="00613175" w14:paraId="7644E377"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4DD87503" w14:textId="77777777" w:rsidR="00C17C62" w:rsidRPr="00613175" w:rsidRDefault="00C17C62" w:rsidP="006048DB">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040DDAD2" w14:textId="77777777" w:rsidR="00C17C62" w:rsidRPr="00613175" w:rsidRDefault="00C17C62" w:rsidP="006048DB">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22905EE4" w14:textId="77777777" w:rsidR="00C17C62" w:rsidRPr="00613175" w:rsidRDefault="00C17C62" w:rsidP="006048DB">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179517F0" w14:textId="77777777" w:rsidR="00C17C62" w:rsidRPr="00613175" w:rsidRDefault="00C17C62" w:rsidP="006048DB">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4DC41420" w14:textId="77777777" w:rsidR="00C17C62" w:rsidRPr="00613175" w:rsidRDefault="00C17C62" w:rsidP="006048DB">
            <w:pPr>
              <w:pStyle w:val="TAH"/>
            </w:pPr>
            <w:r w:rsidRPr="00613175">
              <w:t>Reference</w:t>
            </w:r>
          </w:p>
        </w:tc>
      </w:tr>
      <w:tr w:rsidR="00C17C62" w:rsidRPr="00613175" w14:paraId="6BDA071E"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nil"/>
              <w:right w:val="single" w:sz="4" w:space="0" w:color="auto"/>
            </w:tcBorders>
          </w:tcPr>
          <w:p w14:paraId="4BD7563F" w14:textId="77777777" w:rsidR="00C17C62" w:rsidRPr="00613175" w:rsidRDefault="00C17C62" w:rsidP="006048DB">
            <w:pPr>
              <w:pStyle w:val="TAL"/>
              <w:rPr>
                <w:b/>
              </w:rPr>
            </w:pPr>
            <w:r w:rsidRPr="00613175">
              <w:rPr>
                <w:b/>
                <w:lang w:eastAsia="zh-CN"/>
              </w:rPr>
              <w:t>Request-Line</w:t>
            </w:r>
          </w:p>
        </w:tc>
        <w:tc>
          <w:tcPr>
            <w:tcW w:w="869" w:type="dxa"/>
            <w:tcBorders>
              <w:top w:val="single" w:sz="4" w:space="0" w:color="auto"/>
              <w:left w:val="single" w:sz="4" w:space="0" w:color="auto"/>
              <w:bottom w:val="nil"/>
              <w:right w:val="single" w:sz="4" w:space="0" w:color="auto"/>
            </w:tcBorders>
          </w:tcPr>
          <w:p w14:paraId="1F149F35" w14:textId="77777777" w:rsidR="00C17C62" w:rsidRPr="00613175" w:rsidRDefault="00C17C62" w:rsidP="006048DB">
            <w:pPr>
              <w:pStyle w:val="TAL"/>
              <w:rPr>
                <w:b/>
              </w:rPr>
            </w:pPr>
          </w:p>
        </w:tc>
        <w:tc>
          <w:tcPr>
            <w:tcW w:w="4731" w:type="dxa"/>
            <w:tcBorders>
              <w:top w:val="single" w:sz="4" w:space="0" w:color="auto"/>
              <w:left w:val="single" w:sz="4" w:space="0" w:color="auto"/>
              <w:bottom w:val="nil"/>
              <w:right w:val="single" w:sz="4" w:space="0" w:color="auto"/>
            </w:tcBorders>
          </w:tcPr>
          <w:p w14:paraId="752C7271" w14:textId="77777777" w:rsidR="00C17C62" w:rsidRPr="00613175" w:rsidRDefault="00C17C62" w:rsidP="006048DB">
            <w:pPr>
              <w:pStyle w:val="TAL"/>
              <w:rPr>
                <w:b/>
              </w:rPr>
            </w:pPr>
          </w:p>
        </w:tc>
        <w:tc>
          <w:tcPr>
            <w:tcW w:w="742" w:type="dxa"/>
            <w:tcBorders>
              <w:top w:val="single" w:sz="4" w:space="0" w:color="auto"/>
              <w:left w:val="single" w:sz="4" w:space="0" w:color="auto"/>
              <w:bottom w:val="nil"/>
              <w:right w:val="single" w:sz="4" w:space="0" w:color="auto"/>
            </w:tcBorders>
          </w:tcPr>
          <w:p w14:paraId="452F501D" w14:textId="77777777" w:rsidR="00C17C62" w:rsidRPr="00613175" w:rsidRDefault="00C17C62" w:rsidP="006048DB">
            <w:pPr>
              <w:pStyle w:val="TAL"/>
              <w:rPr>
                <w:b/>
              </w:rPr>
            </w:pPr>
          </w:p>
        </w:tc>
        <w:tc>
          <w:tcPr>
            <w:tcW w:w="1429" w:type="dxa"/>
            <w:tcBorders>
              <w:top w:val="single" w:sz="4" w:space="0" w:color="auto"/>
              <w:left w:val="single" w:sz="4" w:space="0" w:color="auto"/>
              <w:bottom w:val="nil"/>
              <w:right w:val="single" w:sz="4" w:space="0" w:color="auto"/>
            </w:tcBorders>
          </w:tcPr>
          <w:p w14:paraId="43213423" w14:textId="77777777" w:rsidR="00C17C62" w:rsidRPr="00613175" w:rsidRDefault="00C17C62" w:rsidP="006048DB">
            <w:pPr>
              <w:pStyle w:val="TAL"/>
              <w:rPr>
                <w:b/>
              </w:rPr>
            </w:pPr>
          </w:p>
        </w:tc>
      </w:tr>
      <w:tr w:rsidR="00C17C62" w:rsidRPr="00613175" w14:paraId="4DA6038A"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nil"/>
              <w:left w:val="single" w:sz="4" w:space="0" w:color="auto"/>
              <w:bottom w:val="nil"/>
              <w:right w:val="single" w:sz="4" w:space="0" w:color="auto"/>
            </w:tcBorders>
          </w:tcPr>
          <w:p w14:paraId="264FF306" w14:textId="77777777" w:rsidR="00C17C62" w:rsidRPr="00613175" w:rsidRDefault="00C17C62" w:rsidP="006048DB">
            <w:pPr>
              <w:pStyle w:val="TAL"/>
            </w:pPr>
            <w:r w:rsidRPr="00613175">
              <w:rPr>
                <w:b/>
              </w:rPr>
              <w:tab/>
            </w:r>
            <w:r w:rsidRPr="00613175">
              <w:t>Request-URI</w:t>
            </w:r>
          </w:p>
        </w:tc>
        <w:tc>
          <w:tcPr>
            <w:tcW w:w="869" w:type="dxa"/>
            <w:tcBorders>
              <w:top w:val="nil"/>
              <w:left w:val="single" w:sz="4" w:space="0" w:color="auto"/>
              <w:bottom w:val="nil"/>
              <w:right w:val="single" w:sz="4" w:space="0" w:color="auto"/>
            </w:tcBorders>
          </w:tcPr>
          <w:p w14:paraId="642B0106" w14:textId="77777777" w:rsidR="00C17C62" w:rsidRPr="00613175" w:rsidRDefault="00C17C62" w:rsidP="006048DB">
            <w:pPr>
              <w:pStyle w:val="TAL"/>
              <w:rPr>
                <w:b/>
              </w:rPr>
            </w:pPr>
          </w:p>
        </w:tc>
        <w:tc>
          <w:tcPr>
            <w:tcW w:w="4731" w:type="dxa"/>
            <w:tcBorders>
              <w:top w:val="nil"/>
              <w:left w:val="single" w:sz="4" w:space="0" w:color="auto"/>
              <w:bottom w:val="nil"/>
              <w:right w:val="single" w:sz="4" w:space="0" w:color="auto"/>
            </w:tcBorders>
          </w:tcPr>
          <w:p w14:paraId="60D326D5" w14:textId="77777777" w:rsidR="00C17C62" w:rsidRPr="00613175" w:rsidRDefault="00C17C62" w:rsidP="006048DB">
            <w:pPr>
              <w:pStyle w:val="TAL"/>
              <w:rPr>
                <w:lang w:eastAsia="zh-CN"/>
              </w:rPr>
            </w:pPr>
            <w:r w:rsidRPr="00613175">
              <w:t>px_</w:t>
            </w:r>
            <w:r w:rsidRPr="00613175">
              <w:rPr>
                <w:lang w:eastAsia="ja-JP"/>
              </w:rPr>
              <w:t>I</w:t>
            </w:r>
            <w:r w:rsidRPr="00613175">
              <w:t>MS_CalleeUri2</w:t>
            </w:r>
          </w:p>
          <w:p w14:paraId="1F85A98D" w14:textId="77777777" w:rsidR="00C17C62" w:rsidRPr="00613175" w:rsidRDefault="00C17C62" w:rsidP="006048DB">
            <w:pPr>
              <w:pStyle w:val="TAL"/>
              <w:rPr>
                <w:lang w:eastAsia="zh-CN"/>
              </w:rPr>
            </w:pPr>
          </w:p>
          <w:p w14:paraId="65C63679" w14:textId="77777777" w:rsidR="00C17C62" w:rsidRPr="00613175" w:rsidRDefault="00C17C62" w:rsidP="006048DB">
            <w:pPr>
              <w:pStyle w:val="TAL"/>
              <w:rPr>
                <w:lang w:eastAsia="zh-CN"/>
              </w:rPr>
            </w:pPr>
            <w:r w:rsidRPr="00613175">
              <w:rPr>
                <w:lang w:eastAsia="zh-CN"/>
              </w:rPr>
              <w:t>px_IMS_CalleeUri2 is used to invite another user to the session.</w:t>
            </w:r>
          </w:p>
          <w:p w14:paraId="0024BF44" w14:textId="77777777" w:rsidR="00C17C62" w:rsidRPr="00613175" w:rsidRDefault="00C17C62" w:rsidP="006048DB">
            <w:pPr>
              <w:pStyle w:val="TAL"/>
            </w:pPr>
            <w:r w:rsidRPr="00613175">
              <w:t>px_IMS_CalleeUri2</w:t>
            </w:r>
            <w:r w:rsidRPr="00613175">
              <w:rPr>
                <w:lang w:eastAsia="zh-CN"/>
              </w:rPr>
              <w:t xml:space="preserve"> </w:t>
            </w:r>
            <w:r w:rsidRPr="00613175">
              <w:t>may be either SIP or Tel URI. It may contain a dialstring and phone-context parameter, when calling to dialstring. When calling to dialstring SIP URI must also contain user=phone or user=dialstring parameter.</w:t>
            </w:r>
          </w:p>
          <w:p w14:paraId="1CCA381F" w14:textId="77777777" w:rsidR="00C17C62" w:rsidRPr="00613175" w:rsidRDefault="00C17C62" w:rsidP="006048DB">
            <w:pPr>
              <w:pStyle w:val="TAL"/>
            </w:pPr>
          </w:p>
          <w:p w14:paraId="14D7BB62" w14:textId="77777777" w:rsidR="00C17C62" w:rsidRPr="00613175" w:rsidRDefault="00C17C62" w:rsidP="006048DB">
            <w:pPr>
              <w:pStyle w:val="TAL"/>
            </w:pPr>
            <w:r w:rsidRPr="00613175">
              <w:t>The dialstring, if used, may be global, home local number or geo-local number. For home local numbers the value of phone-context parameter must equal the home domain name i.e. px_IMS_HomeDomainName. For geo-local numbers the home domain name must be prefixed by string “geo-local.” or access technology specific prefix, if the UE supports that option.</w:t>
            </w:r>
          </w:p>
          <w:p w14:paraId="333C505B" w14:textId="77777777" w:rsidR="00C17C62" w:rsidRPr="00613175" w:rsidRDefault="00C17C62" w:rsidP="006048DB">
            <w:pPr>
              <w:pStyle w:val="TAL"/>
            </w:pPr>
          </w:p>
          <w:p w14:paraId="2BE37DEA" w14:textId="77777777" w:rsidR="00C17C62" w:rsidRPr="00613175" w:rsidRDefault="00C17C62" w:rsidP="006048DB">
            <w:pPr>
              <w:pStyle w:val="TAL"/>
            </w:pPr>
            <w:r w:rsidRPr="00613175">
              <w:t>Note: The way how the UE determines whether numbers in a non-international format are geo-local, home-local or relating to another network, is UE implementation specific. For instance the UE might have a UI setting.</w:t>
            </w:r>
          </w:p>
        </w:tc>
        <w:tc>
          <w:tcPr>
            <w:tcW w:w="742" w:type="dxa"/>
            <w:tcBorders>
              <w:top w:val="nil"/>
              <w:left w:val="single" w:sz="4" w:space="0" w:color="auto"/>
              <w:bottom w:val="nil"/>
              <w:right w:val="single" w:sz="4" w:space="0" w:color="auto"/>
            </w:tcBorders>
          </w:tcPr>
          <w:p w14:paraId="51623F17" w14:textId="77777777" w:rsidR="00C17C62" w:rsidRPr="00613175" w:rsidRDefault="00C17C62" w:rsidP="006048DB">
            <w:pPr>
              <w:pStyle w:val="TAL"/>
              <w:rPr>
                <w:b/>
              </w:rPr>
            </w:pPr>
          </w:p>
        </w:tc>
        <w:tc>
          <w:tcPr>
            <w:tcW w:w="1429" w:type="dxa"/>
            <w:tcBorders>
              <w:top w:val="nil"/>
              <w:left w:val="single" w:sz="4" w:space="0" w:color="auto"/>
              <w:bottom w:val="nil"/>
              <w:right w:val="single" w:sz="4" w:space="0" w:color="auto"/>
            </w:tcBorders>
          </w:tcPr>
          <w:p w14:paraId="411B4154" w14:textId="77777777" w:rsidR="00C17C62" w:rsidRPr="00613175" w:rsidRDefault="00C17C62" w:rsidP="006048DB">
            <w:pPr>
              <w:pStyle w:val="TAL"/>
              <w:rPr>
                <w:b/>
              </w:rPr>
            </w:pPr>
          </w:p>
        </w:tc>
      </w:tr>
      <w:tr w:rsidR="00C17C62" w:rsidRPr="00613175" w14:paraId="2B25924E"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nil"/>
              <w:right w:val="single" w:sz="4" w:space="0" w:color="auto"/>
            </w:tcBorders>
          </w:tcPr>
          <w:p w14:paraId="74E29EAB" w14:textId="77777777" w:rsidR="00C17C62" w:rsidRPr="00613175" w:rsidRDefault="00C17C62" w:rsidP="006048DB">
            <w:pPr>
              <w:pStyle w:val="TAL"/>
              <w:rPr>
                <w:b/>
                <w:lang w:eastAsia="zh-CN"/>
              </w:rPr>
            </w:pPr>
            <w:r w:rsidRPr="00613175">
              <w:rPr>
                <w:b/>
                <w:lang w:eastAsia="zh-CN"/>
              </w:rPr>
              <w:t>To</w:t>
            </w:r>
          </w:p>
        </w:tc>
        <w:tc>
          <w:tcPr>
            <w:tcW w:w="869" w:type="dxa"/>
            <w:tcBorders>
              <w:top w:val="single" w:sz="4" w:space="0" w:color="auto"/>
              <w:left w:val="single" w:sz="4" w:space="0" w:color="auto"/>
              <w:bottom w:val="nil"/>
              <w:right w:val="single" w:sz="4" w:space="0" w:color="auto"/>
            </w:tcBorders>
          </w:tcPr>
          <w:p w14:paraId="34EE08A6" w14:textId="77777777" w:rsidR="00C17C62" w:rsidRPr="00613175" w:rsidRDefault="00C17C62" w:rsidP="006048DB">
            <w:pPr>
              <w:pStyle w:val="TAL"/>
              <w:rPr>
                <w:b/>
              </w:rPr>
            </w:pPr>
          </w:p>
        </w:tc>
        <w:tc>
          <w:tcPr>
            <w:tcW w:w="4731" w:type="dxa"/>
            <w:tcBorders>
              <w:top w:val="single" w:sz="4" w:space="0" w:color="auto"/>
              <w:left w:val="single" w:sz="4" w:space="0" w:color="auto"/>
              <w:bottom w:val="nil"/>
              <w:right w:val="single" w:sz="4" w:space="0" w:color="auto"/>
            </w:tcBorders>
          </w:tcPr>
          <w:p w14:paraId="2ACE8BF7" w14:textId="77777777" w:rsidR="00C17C62" w:rsidRPr="00613175" w:rsidRDefault="00C17C62" w:rsidP="006048DB">
            <w:pPr>
              <w:pStyle w:val="TAL"/>
              <w:rPr>
                <w:b/>
              </w:rPr>
            </w:pPr>
          </w:p>
        </w:tc>
        <w:tc>
          <w:tcPr>
            <w:tcW w:w="742" w:type="dxa"/>
            <w:tcBorders>
              <w:top w:val="single" w:sz="4" w:space="0" w:color="auto"/>
              <w:left w:val="single" w:sz="4" w:space="0" w:color="auto"/>
              <w:bottom w:val="nil"/>
              <w:right w:val="single" w:sz="4" w:space="0" w:color="auto"/>
            </w:tcBorders>
          </w:tcPr>
          <w:p w14:paraId="50DC5D65" w14:textId="77777777" w:rsidR="00C17C62" w:rsidRPr="00613175" w:rsidRDefault="00C17C62" w:rsidP="006048DB">
            <w:pPr>
              <w:pStyle w:val="TAL"/>
              <w:rPr>
                <w:b/>
              </w:rPr>
            </w:pPr>
          </w:p>
        </w:tc>
        <w:tc>
          <w:tcPr>
            <w:tcW w:w="1429" w:type="dxa"/>
            <w:tcBorders>
              <w:top w:val="single" w:sz="4" w:space="0" w:color="auto"/>
              <w:left w:val="single" w:sz="4" w:space="0" w:color="auto"/>
              <w:bottom w:val="nil"/>
              <w:right w:val="single" w:sz="4" w:space="0" w:color="auto"/>
            </w:tcBorders>
          </w:tcPr>
          <w:p w14:paraId="30F7BD4A" w14:textId="77777777" w:rsidR="00C17C62" w:rsidRPr="00613175" w:rsidRDefault="00C17C62" w:rsidP="006048DB">
            <w:pPr>
              <w:pStyle w:val="TAL"/>
              <w:rPr>
                <w:b/>
              </w:rPr>
            </w:pPr>
          </w:p>
        </w:tc>
      </w:tr>
      <w:tr w:rsidR="00C17C62" w:rsidRPr="00613175" w14:paraId="1F7C0C06"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nil"/>
              <w:left w:val="single" w:sz="4" w:space="0" w:color="auto"/>
              <w:bottom w:val="single" w:sz="4" w:space="0" w:color="auto"/>
              <w:right w:val="single" w:sz="4" w:space="0" w:color="auto"/>
            </w:tcBorders>
          </w:tcPr>
          <w:p w14:paraId="5B6A8CAE" w14:textId="77777777" w:rsidR="00C17C62" w:rsidRPr="00613175" w:rsidRDefault="00C17C62" w:rsidP="006048DB">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Pr>
          <w:p w14:paraId="21A3E0F4" w14:textId="77777777" w:rsidR="00C17C62" w:rsidRPr="00613175" w:rsidRDefault="00C17C62" w:rsidP="006048DB">
            <w:pPr>
              <w:pStyle w:val="TAL"/>
              <w:rPr>
                <w:b/>
              </w:rPr>
            </w:pPr>
          </w:p>
        </w:tc>
        <w:tc>
          <w:tcPr>
            <w:tcW w:w="4731" w:type="dxa"/>
            <w:tcBorders>
              <w:top w:val="nil"/>
              <w:left w:val="single" w:sz="4" w:space="0" w:color="auto"/>
              <w:bottom w:val="single" w:sz="4" w:space="0" w:color="auto"/>
              <w:right w:val="single" w:sz="4" w:space="0" w:color="auto"/>
            </w:tcBorders>
          </w:tcPr>
          <w:p w14:paraId="26F9C024" w14:textId="77777777" w:rsidR="00C17C62" w:rsidRPr="00613175" w:rsidRDefault="00C17C62" w:rsidP="006048DB">
            <w:pPr>
              <w:pStyle w:val="TAL"/>
            </w:pPr>
            <w:r w:rsidRPr="00613175">
              <w:t>px_IMS_CalleeUri2</w:t>
            </w:r>
          </w:p>
        </w:tc>
        <w:tc>
          <w:tcPr>
            <w:tcW w:w="742" w:type="dxa"/>
            <w:tcBorders>
              <w:top w:val="nil"/>
              <w:left w:val="single" w:sz="4" w:space="0" w:color="auto"/>
              <w:bottom w:val="single" w:sz="4" w:space="0" w:color="auto"/>
              <w:right w:val="single" w:sz="4" w:space="0" w:color="auto"/>
            </w:tcBorders>
          </w:tcPr>
          <w:p w14:paraId="564CF434" w14:textId="77777777" w:rsidR="00C17C62" w:rsidRPr="00613175" w:rsidRDefault="00C17C62" w:rsidP="006048DB">
            <w:pPr>
              <w:pStyle w:val="TAL"/>
              <w:rPr>
                <w:b/>
              </w:rPr>
            </w:pPr>
          </w:p>
        </w:tc>
        <w:tc>
          <w:tcPr>
            <w:tcW w:w="1429" w:type="dxa"/>
            <w:tcBorders>
              <w:top w:val="nil"/>
              <w:left w:val="single" w:sz="4" w:space="0" w:color="auto"/>
              <w:bottom w:val="single" w:sz="4" w:space="0" w:color="auto"/>
              <w:right w:val="single" w:sz="4" w:space="0" w:color="auto"/>
            </w:tcBorders>
          </w:tcPr>
          <w:p w14:paraId="61414189" w14:textId="77777777" w:rsidR="00C17C62" w:rsidRPr="00613175" w:rsidRDefault="00C17C62" w:rsidP="006048DB">
            <w:pPr>
              <w:pStyle w:val="TAL"/>
              <w:rPr>
                <w:b/>
              </w:rPr>
            </w:pPr>
          </w:p>
        </w:tc>
      </w:tr>
    </w:tbl>
    <w:p w14:paraId="74E60131" w14:textId="77777777" w:rsidR="00C17C62" w:rsidRPr="00613175" w:rsidRDefault="00C17C62" w:rsidP="00C17C62"/>
    <w:p w14:paraId="36C8ABCA" w14:textId="77777777" w:rsidR="00C17C62" w:rsidRPr="00613175" w:rsidRDefault="00C17C62" w:rsidP="00C17C62">
      <w:pPr>
        <w:pStyle w:val="TH"/>
      </w:pPr>
      <w:r w:rsidRPr="00613175">
        <w:t xml:space="preserve">Table 8.34.3.3-2: 183 Session in Progress for INVITE (Step 8, table </w:t>
      </w:r>
      <w:r w:rsidRPr="00613175">
        <w:rPr>
          <w:rFonts w:cs="Arial"/>
        </w:rPr>
        <w:t>8.34.3.2-1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C17C62" w:rsidRPr="00613175" w14:paraId="1BF6871C" w14:textId="77777777" w:rsidTr="006048DB">
        <w:trPr>
          <w:jc w:val="center"/>
        </w:trPr>
        <w:tc>
          <w:tcPr>
            <w:tcW w:w="9522" w:type="dxa"/>
            <w:gridSpan w:val="5"/>
          </w:tcPr>
          <w:p w14:paraId="4B7328F1" w14:textId="77777777" w:rsidR="00C17C62" w:rsidRPr="00613175" w:rsidRDefault="00C17C62" w:rsidP="006048DB">
            <w:pPr>
              <w:pStyle w:val="TAL"/>
            </w:pPr>
            <w:r w:rsidRPr="00613175">
              <w:t>Derivation Path: TS 34.229-1 [2], Table in subclause A.2.3, Condition A1.</w:t>
            </w:r>
          </w:p>
        </w:tc>
      </w:tr>
      <w:tr w:rsidR="00C17C62" w:rsidRPr="00613175" w14:paraId="12B9C8AA"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5BAA03AE" w14:textId="77777777" w:rsidR="00C17C62" w:rsidRPr="00613175" w:rsidRDefault="00C17C62" w:rsidP="006048DB">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245C0121" w14:textId="77777777" w:rsidR="00C17C62" w:rsidRPr="00613175" w:rsidRDefault="00C17C62" w:rsidP="006048DB">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78A41D6F" w14:textId="77777777" w:rsidR="00C17C62" w:rsidRPr="00613175" w:rsidRDefault="00C17C62" w:rsidP="006048DB">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4B0A3258" w14:textId="77777777" w:rsidR="00C17C62" w:rsidRPr="00613175" w:rsidRDefault="00C17C62" w:rsidP="006048DB">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613A4018" w14:textId="77777777" w:rsidR="00C17C62" w:rsidRPr="00613175" w:rsidRDefault="00C17C62" w:rsidP="006048DB">
            <w:pPr>
              <w:pStyle w:val="TAH"/>
            </w:pPr>
            <w:r w:rsidRPr="00613175">
              <w:t>Reference</w:t>
            </w:r>
          </w:p>
        </w:tc>
      </w:tr>
      <w:tr w:rsidR="00C17C62" w:rsidRPr="00613175" w14:paraId="6E43D584"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nil"/>
              <w:right w:val="single" w:sz="4" w:space="0" w:color="auto"/>
            </w:tcBorders>
          </w:tcPr>
          <w:p w14:paraId="7C53E377" w14:textId="77777777" w:rsidR="00C17C62" w:rsidRPr="00613175" w:rsidRDefault="00C17C62" w:rsidP="006048DB">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Pr>
          <w:p w14:paraId="394A57E6" w14:textId="77777777" w:rsidR="00C17C62" w:rsidRPr="00613175" w:rsidRDefault="00C17C62" w:rsidP="006048DB">
            <w:pPr>
              <w:pStyle w:val="TAL"/>
              <w:rPr>
                <w:b/>
              </w:rPr>
            </w:pPr>
          </w:p>
        </w:tc>
        <w:tc>
          <w:tcPr>
            <w:tcW w:w="4731" w:type="dxa"/>
            <w:tcBorders>
              <w:top w:val="single" w:sz="4" w:space="0" w:color="auto"/>
              <w:left w:val="single" w:sz="4" w:space="0" w:color="auto"/>
              <w:bottom w:val="nil"/>
              <w:right w:val="single" w:sz="4" w:space="0" w:color="auto"/>
            </w:tcBorders>
          </w:tcPr>
          <w:p w14:paraId="741ADC35" w14:textId="77777777" w:rsidR="00C17C62" w:rsidRPr="00613175" w:rsidRDefault="00C17C62" w:rsidP="006048DB">
            <w:pPr>
              <w:pStyle w:val="TAL"/>
              <w:rPr>
                <w:b/>
              </w:rPr>
            </w:pPr>
          </w:p>
        </w:tc>
        <w:tc>
          <w:tcPr>
            <w:tcW w:w="742" w:type="dxa"/>
            <w:tcBorders>
              <w:top w:val="single" w:sz="4" w:space="0" w:color="auto"/>
              <w:left w:val="single" w:sz="4" w:space="0" w:color="auto"/>
              <w:bottom w:val="nil"/>
              <w:right w:val="single" w:sz="4" w:space="0" w:color="auto"/>
            </w:tcBorders>
          </w:tcPr>
          <w:p w14:paraId="457ECC4C" w14:textId="77777777" w:rsidR="00C17C62" w:rsidRPr="00613175" w:rsidRDefault="00C17C62" w:rsidP="006048DB">
            <w:pPr>
              <w:pStyle w:val="TAL"/>
              <w:rPr>
                <w:b/>
              </w:rPr>
            </w:pPr>
          </w:p>
        </w:tc>
        <w:tc>
          <w:tcPr>
            <w:tcW w:w="1429" w:type="dxa"/>
            <w:tcBorders>
              <w:top w:val="single" w:sz="4" w:space="0" w:color="auto"/>
              <w:left w:val="single" w:sz="4" w:space="0" w:color="auto"/>
              <w:bottom w:val="nil"/>
              <w:right w:val="single" w:sz="4" w:space="0" w:color="auto"/>
            </w:tcBorders>
          </w:tcPr>
          <w:p w14:paraId="2C7060F1" w14:textId="77777777" w:rsidR="00C17C62" w:rsidRPr="00613175" w:rsidRDefault="00C17C62" w:rsidP="006048DB">
            <w:pPr>
              <w:pStyle w:val="TAL"/>
              <w:rPr>
                <w:b/>
              </w:rPr>
            </w:pPr>
          </w:p>
        </w:tc>
      </w:tr>
      <w:tr w:rsidR="00C17C62" w:rsidRPr="00613175" w14:paraId="28026485"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nil"/>
              <w:left w:val="single" w:sz="4" w:space="0" w:color="auto"/>
              <w:bottom w:val="single" w:sz="4" w:space="0" w:color="auto"/>
              <w:right w:val="single" w:sz="4" w:space="0" w:color="auto"/>
            </w:tcBorders>
          </w:tcPr>
          <w:p w14:paraId="3B630C3C" w14:textId="77777777" w:rsidR="00C17C62" w:rsidRPr="00613175" w:rsidRDefault="00C17C62" w:rsidP="006048DB">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Pr>
          <w:p w14:paraId="61D92732" w14:textId="77777777" w:rsidR="00C17C62" w:rsidRPr="00613175" w:rsidRDefault="00C17C62" w:rsidP="006048DB">
            <w:pPr>
              <w:pStyle w:val="TAL"/>
              <w:rPr>
                <w:b/>
              </w:rPr>
            </w:pPr>
          </w:p>
        </w:tc>
        <w:tc>
          <w:tcPr>
            <w:tcW w:w="4731" w:type="dxa"/>
            <w:tcBorders>
              <w:top w:val="nil"/>
              <w:left w:val="single" w:sz="4" w:space="0" w:color="auto"/>
              <w:bottom w:val="single" w:sz="4" w:space="0" w:color="auto"/>
              <w:right w:val="single" w:sz="4" w:space="0" w:color="auto"/>
            </w:tcBorders>
          </w:tcPr>
          <w:p w14:paraId="62C19B5A" w14:textId="77777777" w:rsidR="00C17C62" w:rsidRPr="00613175" w:rsidRDefault="00C17C62" w:rsidP="006048DB">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Pr>
          <w:p w14:paraId="3871C501" w14:textId="77777777" w:rsidR="00C17C62" w:rsidRPr="00613175" w:rsidRDefault="00C17C62" w:rsidP="006048DB">
            <w:pPr>
              <w:pStyle w:val="TAL"/>
              <w:rPr>
                <w:b/>
              </w:rPr>
            </w:pPr>
          </w:p>
        </w:tc>
        <w:tc>
          <w:tcPr>
            <w:tcW w:w="1429" w:type="dxa"/>
            <w:tcBorders>
              <w:top w:val="nil"/>
              <w:left w:val="single" w:sz="4" w:space="0" w:color="auto"/>
              <w:bottom w:val="single" w:sz="4" w:space="0" w:color="auto"/>
              <w:right w:val="single" w:sz="4" w:space="0" w:color="auto"/>
            </w:tcBorders>
          </w:tcPr>
          <w:p w14:paraId="7F9F941F" w14:textId="77777777" w:rsidR="00C17C62" w:rsidRPr="00613175" w:rsidRDefault="00C17C62" w:rsidP="006048DB">
            <w:pPr>
              <w:pStyle w:val="TAL"/>
              <w:rPr>
                <w:b/>
              </w:rPr>
            </w:pPr>
          </w:p>
        </w:tc>
      </w:tr>
    </w:tbl>
    <w:p w14:paraId="7ED71482" w14:textId="77777777" w:rsidR="00C17C62" w:rsidRPr="00613175" w:rsidRDefault="00C17C62" w:rsidP="00C17C62"/>
    <w:p w14:paraId="1C3AC966" w14:textId="77777777" w:rsidR="00C17C62" w:rsidRPr="00613175" w:rsidRDefault="00C17C62" w:rsidP="00C17C62">
      <w:pPr>
        <w:pStyle w:val="TH"/>
      </w:pPr>
      <w:r w:rsidRPr="00613175">
        <w:t xml:space="preserve">Table 8.34.3.3-3: 200 OK for INVITE (Step 11, table </w:t>
      </w:r>
      <w:r w:rsidRPr="00613175">
        <w:rPr>
          <w:rFonts w:cs="Arial"/>
        </w:rPr>
        <w:t>8.34.3.2-1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C17C62" w:rsidRPr="00613175" w14:paraId="22F013B4" w14:textId="77777777" w:rsidTr="006048DB">
        <w:trPr>
          <w:jc w:val="center"/>
        </w:trPr>
        <w:tc>
          <w:tcPr>
            <w:tcW w:w="9522" w:type="dxa"/>
            <w:gridSpan w:val="5"/>
          </w:tcPr>
          <w:p w14:paraId="164CFF6F" w14:textId="77777777" w:rsidR="00C17C62" w:rsidRPr="00613175" w:rsidRDefault="00C17C62" w:rsidP="006048DB">
            <w:pPr>
              <w:pStyle w:val="TAL"/>
            </w:pPr>
            <w:r w:rsidRPr="00613175">
              <w:t>Derivation Path: TS 34.229-1 [2], Table in subclause A.3.1, Condition A1, A10 and A19.</w:t>
            </w:r>
          </w:p>
        </w:tc>
      </w:tr>
      <w:tr w:rsidR="00C17C62" w:rsidRPr="00613175" w14:paraId="48035BB7"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6F3093B7" w14:textId="77777777" w:rsidR="00C17C62" w:rsidRPr="00613175" w:rsidRDefault="00C17C62" w:rsidP="006048DB">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359FBD94" w14:textId="77777777" w:rsidR="00C17C62" w:rsidRPr="00613175" w:rsidRDefault="00C17C62" w:rsidP="006048DB">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4C38B866" w14:textId="77777777" w:rsidR="00C17C62" w:rsidRPr="00613175" w:rsidRDefault="00C17C62" w:rsidP="006048DB">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3706EE88" w14:textId="77777777" w:rsidR="00C17C62" w:rsidRPr="00613175" w:rsidRDefault="00C17C62" w:rsidP="006048DB">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1FF9AA34" w14:textId="77777777" w:rsidR="00C17C62" w:rsidRPr="00613175" w:rsidRDefault="00C17C62" w:rsidP="006048DB">
            <w:pPr>
              <w:pStyle w:val="TAH"/>
            </w:pPr>
            <w:r w:rsidRPr="00613175">
              <w:t>Reference</w:t>
            </w:r>
          </w:p>
        </w:tc>
      </w:tr>
      <w:tr w:rsidR="00C17C62" w:rsidRPr="00613175" w14:paraId="2DDCA9CE"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nil"/>
              <w:right w:val="single" w:sz="4" w:space="0" w:color="auto"/>
            </w:tcBorders>
          </w:tcPr>
          <w:p w14:paraId="43E2589E" w14:textId="77777777" w:rsidR="00C17C62" w:rsidRPr="00613175" w:rsidRDefault="00C17C62" w:rsidP="006048DB">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Pr>
          <w:p w14:paraId="5D6E76C5" w14:textId="77777777" w:rsidR="00C17C62" w:rsidRPr="00613175" w:rsidRDefault="00C17C62" w:rsidP="006048DB">
            <w:pPr>
              <w:pStyle w:val="TAL"/>
              <w:rPr>
                <w:b/>
              </w:rPr>
            </w:pPr>
          </w:p>
        </w:tc>
        <w:tc>
          <w:tcPr>
            <w:tcW w:w="4731" w:type="dxa"/>
            <w:tcBorders>
              <w:top w:val="single" w:sz="4" w:space="0" w:color="auto"/>
              <w:left w:val="single" w:sz="4" w:space="0" w:color="auto"/>
              <w:bottom w:val="nil"/>
              <w:right w:val="single" w:sz="4" w:space="0" w:color="auto"/>
            </w:tcBorders>
          </w:tcPr>
          <w:p w14:paraId="71CF4771" w14:textId="77777777" w:rsidR="00C17C62" w:rsidRPr="00613175" w:rsidRDefault="00C17C62" w:rsidP="006048DB">
            <w:pPr>
              <w:pStyle w:val="TAL"/>
              <w:rPr>
                <w:b/>
              </w:rPr>
            </w:pPr>
          </w:p>
        </w:tc>
        <w:tc>
          <w:tcPr>
            <w:tcW w:w="742" w:type="dxa"/>
            <w:tcBorders>
              <w:top w:val="single" w:sz="4" w:space="0" w:color="auto"/>
              <w:left w:val="single" w:sz="4" w:space="0" w:color="auto"/>
              <w:bottom w:val="nil"/>
              <w:right w:val="single" w:sz="4" w:space="0" w:color="auto"/>
            </w:tcBorders>
          </w:tcPr>
          <w:p w14:paraId="37F4BF20" w14:textId="77777777" w:rsidR="00C17C62" w:rsidRPr="00613175" w:rsidRDefault="00C17C62" w:rsidP="006048DB">
            <w:pPr>
              <w:pStyle w:val="TAL"/>
              <w:rPr>
                <w:b/>
              </w:rPr>
            </w:pPr>
          </w:p>
        </w:tc>
        <w:tc>
          <w:tcPr>
            <w:tcW w:w="1429" w:type="dxa"/>
            <w:tcBorders>
              <w:top w:val="single" w:sz="4" w:space="0" w:color="auto"/>
              <w:left w:val="single" w:sz="4" w:space="0" w:color="auto"/>
              <w:bottom w:val="nil"/>
              <w:right w:val="single" w:sz="4" w:space="0" w:color="auto"/>
            </w:tcBorders>
          </w:tcPr>
          <w:p w14:paraId="4354F8E1" w14:textId="77777777" w:rsidR="00C17C62" w:rsidRPr="00613175" w:rsidRDefault="00C17C62" w:rsidP="006048DB">
            <w:pPr>
              <w:pStyle w:val="TAL"/>
              <w:rPr>
                <w:b/>
              </w:rPr>
            </w:pPr>
          </w:p>
        </w:tc>
      </w:tr>
      <w:tr w:rsidR="00C17C62" w:rsidRPr="00613175" w14:paraId="5990820D"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nil"/>
              <w:left w:val="single" w:sz="4" w:space="0" w:color="auto"/>
              <w:bottom w:val="single" w:sz="4" w:space="0" w:color="auto"/>
              <w:right w:val="single" w:sz="4" w:space="0" w:color="auto"/>
            </w:tcBorders>
          </w:tcPr>
          <w:p w14:paraId="056B040E" w14:textId="77777777" w:rsidR="00C17C62" w:rsidRPr="00613175" w:rsidRDefault="00C17C62" w:rsidP="006048DB">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Pr>
          <w:p w14:paraId="758733BF" w14:textId="77777777" w:rsidR="00C17C62" w:rsidRPr="00613175" w:rsidRDefault="00C17C62" w:rsidP="006048DB">
            <w:pPr>
              <w:pStyle w:val="TAL"/>
              <w:rPr>
                <w:b/>
              </w:rPr>
            </w:pPr>
          </w:p>
        </w:tc>
        <w:tc>
          <w:tcPr>
            <w:tcW w:w="4731" w:type="dxa"/>
            <w:tcBorders>
              <w:top w:val="nil"/>
              <w:left w:val="single" w:sz="4" w:space="0" w:color="auto"/>
              <w:bottom w:val="single" w:sz="4" w:space="0" w:color="auto"/>
              <w:right w:val="single" w:sz="4" w:space="0" w:color="auto"/>
            </w:tcBorders>
          </w:tcPr>
          <w:p w14:paraId="5ED91C19" w14:textId="77777777" w:rsidR="00C17C62" w:rsidRPr="00613175" w:rsidRDefault="00C17C62" w:rsidP="006048DB">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Pr>
          <w:p w14:paraId="4A17D2B5" w14:textId="77777777" w:rsidR="00C17C62" w:rsidRPr="00613175" w:rsidRDefault="00C17C62" w:rsidP="006048DB">
            <w:pPr>
              <w:pStyle w:val="TAL"/>
              <w:rPr>
                <w:b/>
              </w:rPr>
            </w:pPr>
          </w:p>
        </w:tc>
        <w:tc>
          <w:tcPr>
            <w:tcW w:w="1429" w:type="dxa"/>
            <w:tcBorders>
              <w:top w:val="nil"/>
              <w:left w:val="single" w:sz="4" w:space="0" w:color="auto"/>
              <w:bottom w:val="single" w:sz="4" w:space="0" w:color="auto"/>
              <w:right w:val="single" w:sz="4" w:space="0" w:color="auto"/>
            </w:tcBorders>
          </w:tcPr>
          <w:p w14:paraId="0EFB4B9D" w14:textId="77777777" w:rsidR="00C17C62" w:rsidRPr="00613175" w:rsidRDefault="00C17C62" w:rsidP="006048DB">
            <w:pPr>
              <w:pStyle w:val="TAL"/>
              <w:rPr>
                <w:b/>
              </w:rPr>
            </w:pPr>
          </w:p>
        </w:tc>
      </w:tr>
    </w:tbl>
    <w:p w14:paraId="17DA1985" w14:textId="77777777" w:rsidR="00C17C62" w:rsidRPr="00613175" w:rsidRDefault="00C17C62" w:rsidP="00C17C62"/>
    <w:p w14:paraId="2511D344" w14:textId="77777777" w:rsidR="00C17C62" w:rsidRPr="00613175" w:rsidRDefault="00C17C62" w:rsidP="00C17C62">
      <w:pPr>
        <w:pStyle w:val="TH"/>
      </w:pPr>
      <w:r w:rsidRPr="00613175">
        <w:t xml:space="preserve">Table 8.34.3.3-4: 180 Ringing for INVITE (Step 13, table </w:t>
      </w:r>
      <w:r w:rsidRPr="00613175">
        <w:rPr>
          <w:rFonts w:cs="Arial"/>
        </w:rPr>
        <w:t>8.34.3.2-1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C17C62" w:rsidRPr="00613175" w14:paraId="0DAB1FB7" w14:textId="77777777" w:rsidTr="006048DB">
        <w:trPr>
          <w:jc w:val="center"/>
        </w:trPr>
        <w:tc>
          <w:tcPr>
            <w:tcW w:w="9522" w:type="dxa"/>
            <w:gridSpan w:val="5"/>
          </w:tcPr>
          <w:p w14:paraId="37E2AA46" w14:textId="77777777" w:rsidR="00C17C62" w:rsidRPr="00613175" w:rsidRDefault="00C17C62" w:rsidP="006048DB">
            <w:pPr>
              <w:pStyle w:val="TAL"/>
            </w:pPr>
            <w:r w:rsidRPr="00613175">
              <w:t>Derivation Path: TS 34.229-1 [2], Table in subclause A.2.6, Condition A1.</w:t>
            </w:r>
          </w:p>
        </w:tc>
      </w:tr>
      <w:tr w:rsidR="00C17C62" w:rsidRPr="00613175" w14:paraId="7F342D35"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78EC729D" w14:textId="77777777" w:rsidR="00C17C62" w:rsidRPr="00613175" w:rsidRDefault="00C17C62" w:rsidP="006048DB">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21F5E7A6" w14:textId="77777777" w:rsidR="00C17C62" w:rsidRPr="00613175" w:rsidRDefault="00C17C62" w:rsidP="006048DB">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71C49375" w14:textId="77777777" w:rsidR="00C17C62" w:rsidRPr="00613175" w:rsidRDefault="00C17C62" w:rsidP="006048DB">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1D59ECA3" w14:textId="77777777" w:rsidR="00C17C62" w:rsidRPr="00613175" w:rsidRDefault="00C17C62" w:rsidP="006048DB">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1DD7E9E1" w14:textId="77777777" w:rsidR="00C17C62" w:rsidRPr="00613175" w:rsidRDefault="00C17C62" w:rsidP="006048DB">
            <w:pPr>
              <w:pStyle w:val="TAH"/>
            </w:pPr>
            <w:r w:rsidRPr="00613175">
              <w:t>Reference</w:t>
            </w:r>
          </w:p>
        </w:tc>
      </w:tr>
      <w:tr w:rsidR="00C17C62" w:rsidRPr="00613175" w14:paraId="3CAA80A2"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nil"/>
              <w:right w:val="single" w:sz="4" w:space="0" w:color="auto"/>
            </w:tcBorders>
          </w:tcPr>
          <w:p w14:paraId="0FB74D9B" w14:textId="77777777" w:rsidR="00C17C62" w:rsidRPr="00613175" w:rsidRDefault="00C17C62" w:rsidP="006048DB">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Pr>
          <w:p w14:paraId="0628F6D3" w14:textId="77777777" w:rsidR="00C17C62" w:rsidRPr="00613175" w:rsidRDefault="00C17C62" w:rsidP="006048DB">
            <w:pPr>
              <w:pStyle w:val="TAL"/>
              <w:rPr>
                <w:b/>
              </w:rPr>
            </w:pPr>
          </w:p>
        </w:tc>
        <w:tc>
          <w:tcPr>
            <w:tcW w:w="4731" w:type="dxa"/>
            <w:tcBorders>
              <w:top w:val="single" w:sz="4" w:space="0" w:color="auto"/>
              <w:left w:val="single" w:sz="4" w:space="0" w:color="auto"/>
              <w:bottom w:val="nil"/>
              <w:right w:val="single" w:sz="4" w:space="0" w:color="auto"/>
            </w:tcBorders>
          </w:tcPr>
          <w:p w14:paraId="6C91A303" w14:textId="77777777" w:rsidR="00C17C62" w:rsidRPr="00613175" w:rsidRDefault="00C17C62" w:rsidP="006048DB">
            <w:pPr>
              <w:pStyle w:val="TAL"/>
              <w:rPr>
                <w:b/>
              </w:rPr>
            </w:pPr>
          </w:p>
        </w:tc>
        <w:tc>
          <w:tcPr>
            <w:tcW w:w="742" w:type="dxa"/>
            <w:tcBorders>
              <w:top w:val="single" w:sz="4" w:space="0" w:color="auto"/>
              <w:left w:val="single" w:sz="4" w:space="0" w:color="auto"/>
              <w:bottom w:val="nil"/>
              <w:right w:val="single" w:sz="4" w:space="0" w:color="auto"/>
            </w:tcBorders>
          </w:tcPr>
          <w:p w14:paraId="2A27AA4B" w14:textId="77777777" w:rsidR="00C17C62" w:rsidRPr="00613175" w:rsidRDefault="00C17C62" w:rsidP="006048DB">
            <w:pPr>
              <w:pStyle w:val="TAL"/>
              <w:rPr>
                <w:b/>
              </w:rPr>
            </w:pPr>
          </w:p>
        </w:tc>
        <w:tc>
          <w:tcPr>
            <w:tcW w:w="1429" w:type="dxa"/>
            <w:tcBorders>
              <w:top w:val="single" w:sz="4" w:space="0" w:color="auto"/>
              <w:left w:val="single" w:sz="4" w:space="0" w:color="auto"/>
              <w:bottom w:val="nil"/>
              <w:right w:val="single" w:sz="4" w:space="0" w:color="auto"/>
            </w:tcBorders>
          </w:tcPr>
          <w:p w14:paraId="4EBCD0FE" w14:textId="77777777" w:rsidR="00C17C62" w:rsidRPr="00613175" w:rsidRDefault="00C17C62" w:rsidP="006048DB">
            <w:pPr>
              <w:pStyle w:val="TAL"/>
              <w:rPr>
                <w:b/>
              </w:rPr>
            </w:pPr>
          </w:p>
        </w:tc>
      </w:tr>
      <w:tr w:rsidR="00C17C62" w:rsidRPr="00613175" w14:paraId="6B153C67"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nil"/>
              <w:left w:val="single" w:sz="4" w:space="0" w:color="auto"/>
              <w:bottom w:val="single" w:sz="4" w:space="0" w:color="auto"/>
              <w:right w:val="single" w:sz="4" w:space="0" w:color="auto"/>
            </w:tcBorders>
          </w:tcPr>
          <w:p w14:paraId="741590F4" w14:textId="77777777" w:rsidR="00C17C62" w:rsidRPr="00613175" w:rsidRDefault="00C17C62" w:rsidP="006048DB">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Pr>
          <w:p w14:paraId="7A66D321" w14:textId="77777777" w:rsidR="00C17C62" w:rsidRPr="00613175" w:rsidRDefault="00C17C62" w:rsidP="006048DB">
            <w:pPr>
              <w:pStyle w:val="TAL"/>
              <w:rPr>
                <w:b/>
              </w:rPr>
            </w:pPr>
          </w:p>
        </w:tc>
        <w:tc>
          <w:tcPr>
            <w:tcW w:w="4731" w:type="dxa"/>
            <w:tcBorders>
              <w:top w:val="nil"/>
              <w:left w:val="single" w:sz="4" w:space="0" w:color="auto"/>
              <w:bottom w:val="single" w:sz="4" w:space="0" w:color="auto"/>
              <w:right w:val="single" w:sz="4" w:space="0" w:color="auto"/>
            </w:tcBorders>
          </w:tcPr>
          <w:p w14:paraId="55BE87CE" w14:textId="77777777" w:rsidR="00C17C62" w:rsidRPr="00613175" w:rsidRDefault="00C17C62" w:rsidP="006048DB">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Pr>
          <w:p w14:paraId="096CDC8E" w14:textId="77777777" w:rsidR="00C17C62" w:rsidRPr="00613175" w:rsidRDefault="00C17C62" w:rsidP="006048DB">
            <w:pPr>
              <w:pStyle w:val="TAL"/>
              <w:rPr>
                <w:b/>
              </w:rPr>
            </w:pPr>
          </w:p>
        </w:tc>
        <w:tc>
          <w:tcPr>
            <w:tcW w:w="1429" w:type="dxa"/>
            <w:tcBorders>
              <w:top w:val="nil"/>
              <w:left w:val="single" w:sz="4" w:space="0" w:color="auto"/>
              <w:bottom w:val="single" w:sz="4" w:space="0" w:color="auto"/>
              <w:right w:val="single" w:sz="4" w:space="0" w:color="auto"/>
            </w:tcBorders>
          </w:tcPr>
          <w:p w14:paraId="3055EA96" w14:textId="77777777" w:rsidR="00C17C62" w:rsidRPr="00613175" w:rsidRDefault="00C17C62" w:rsidP="006048DB">
            <w:pPr>
              <w:pStyle w:val="TAL"/>
              <w:rPr>
                <w:b/>
              </w:rPr>
            </w:pPr>
          </w:p>
        </w:tc>
      </w:tr>
    </w:tbl>
    <w:p w14:paraId="28BB394D" w14:textId="77777777" w:rsidR="00C17C62" w:rsidRPr="00613175" w:rsidRDefault="00C17C62" w:rsidP="00C17C62"/>
    <w:p w14:paraId="3191F872" w14:textId="77777777" w:rsidR="00C17C62" w:rsidRPr="00613175" w:rsidRDefault="00C17C62" w:rsidP="00C17C62">
      <w:pPr>
        <w:pStyle w:val="TH"/>
      </w:pPr>
      <w:r w:rsidRPr="00613175">
        <w:t xml:space="preserve">Table 8.34.3.3-5: NOTIFY for conference event package (Step 58, table </w:t>
      </w:r>
      <w:r w:rsidRPr="00613175">
        <w:rPr>
          <w:rFonts w:cs="Arial"/>
        </w:rPr>
        <w:t>8.34.3.2-1</w:t>
      </w:r>
      <w:r w:rsidRPr="00613175">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72"/>
        <w:gridCol w:w="880"/>
        <w:gridCol w:w="4789"/>
        <w:gridCol w:w="751"/>
        <w:gridCol w:w="1447"/>
      </w:tblGrid>
      <w:tr w:rsidR="00C17C62" w:rsidRPr="00613175" w14:paraId="1A38E76C" w14:textId="77777777" w:rsidTr="006048DB">
        <w:trPr>
          <w:jc w:val="center"/>
        </w:trPr>
        <w:tc>
          <w:tcPr>
            <w:tcW w:w="9522" w:type="dxa"/>
            <w:gridSpan w:val="5"/>
          </w:tcPr>
          <w:p w14:paraId="47F4ED1A" w14:textId="64DC659F" w:rsidR="00C17C62" w:rsidRPr="00613175" w:rsidRDefault="00C17C62" w:rsidP="006048DB">
            <w:pPr>
              <w:pStyle w:val="TAL"/>
            </w:pPr>
            <w:r w:rsidRPr="00613175">
              <w:t>Derivation Path: TS 34.229-1 [2], Table in subclause A.5.3, Conditions A1 an</w:t>
            </w:r>
            <w:r w:rsidR="00613175">
              <w:t>d</w:t>
            </w:r>
            <w:r w:rsidRPr="00613175">
              <w:t xml:space="preserve"> A4.</w:t>
            </w:r>
          </w:p>
        </w:tc>
      </w:tr>
      <w:tr w:rsidR="00C17C62" w:rsidRPr="00613175" w14:paraId="13681694"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single" w:sz="4" w:space="0" w:color="auto"/>
              <w:right w:val="single" w:sz="4" w:space="0" w:color="auto"/>
            </w:tcBorders>
            <w:hideMark/>
          </w:tcPr>
          <w:p w14:paraId="1412E012" w14:textId="77777777" w:rsidR="00C17C62" w:rsidRPr="00613175" w:rsidRDefault="00C17C62" w:rsidP="006048DB">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hideMark/>
          </w:tcPr>
          <w:p w14:paraId="332AD11B" w14:textId="77777777" w:rsidR="00C17C62" w:rsidRPr="00613175" w:rsidRDefault="00C17C62" w:rsidP="006048DB">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0CA4C5FD" w14:textId="77777777" w:rsidR="00C17C62" w:rsidRPr="00613175" w:rsidRDefault="00C17C62" w:rsidP="006048DB">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hideMark/>
          </w:tcPr>
          <w:p w14:paraId="284C31D6" w14:textId="77777777" w:rsidR="00C17C62" w:rsidRPr="00613175" w:rsidRDefault="00C17C62" w:rsidP="006048DB">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hideMark/>
          </w:tcPr>
          <w:p w14:paraId="0E2097B1" w14:textId="77777777" w:rsidR="00C17C62" w:rsidRPr="00613175" w:rsidRDefault="00C17C62" w:rsidP="006048DB">
            <w:pPr>
              <w:pStyle w:val="TAH"/>
            </w:pPr>
            <w:r w:rsidRPr="00613175">
              <w:t>Reference</w:t>
            </w:r>
          </w:p>
        </w:tc>
      </w:tr>
      <w:tr w:rsidR="00C17C62" w:rsidRPr="00613175" w14:paraId="0B33C364"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single" w:sz="4" w:space="0" w:color="auto"/>
              <w:left w:val="single" w:sz="4" w:space="0" w:color="auto"/>
              <w:bottom w:val="nil"/>
              <w:right w:val="single" w:sz="4" w:space="0" w:color="auto"/>
            </w:tcBorders>
          </w:tcPr>
          <w:p w14:paraId="1B36E4DD" w14:textId="77777777" w:rsidR="00C17C62" w:rsidRPr="00613175" w:rsidRDefault="00C17C62" w:rsidP="006048DB">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Pr>
          <w:p w14:paraId="23F6B57F" w14:textId="77777777" w:rsidR="00C17C62" w:rsidRPr="00613175" w:rsidRDefault="00C17C62" w:rsidP="006048DB">
            <w:pPr>
              <w:pStyle w:val="TAL"/>
              <w:rPr>
                <w:b/>
              </w:rPr>
            </w:pPr>
          </w:p>
        </w:tc>
        <w:tc>
          <w:tcPr>
            <w:tcW w:w="4731" w:type="dxa"/>
            <w:tcBorders>
              <w:top w:val="single" w:sz="4" w:space="0" w:color="auto"/>
              <w:left w:val="single" w:sz="4" w:space="0" w:color="auto"/>
              <w:bottom w:val="nil"/>
              <w:right w:val="single" w:sz="4" w:space="0" w:color="auto"/>
            </w:tcBorders>
          </w:tcPr>
          <w:p w14:paraId="4A9DA05A" w14:textId="77777777" w:rsidR="00C17C62" w:rsidRPr="00613175" w:rsidRDefault="00C17C62" w:rsidP="006048DB">
            <w:pPr>
              <w:pStyle w:val="TAL"/>
              <w:rPr>
                <w:b/>
              </w:rPr>
            </w:pPr>
          </w:p>
        </w:tc>
        <w:tc>
          <w:tcPr>
            <w:tcW w:w="742" w:type="dxa"/>
            <w:tcBorders>
              <w:top w:val="single" w:sz="4" w:space="0" w:color="auto"/>
              <w:left w:val="single" w:sz="4" w:space="0" w:color="auto"/>
              <w:bottom w:val="nil"/>
              <w:right w:val="single" w:sz="4" w:space="0" w:color="auto"/>
            </w:tcBorders>
          </w:tcPr>
          <w:p w14:paraId="1C1D8705" w14:textId="77777777" w:rsidR="00C17C62" w:rsidRPr="00613175" w:rsidRDefault="00C17C62" w:rsidP="006048DB">
            <w:pPr>
              <w:pStyle w:val="TAL"/>
              <w:rPr>
                <w:b/>
              </w:rPr>
            </w:pPr>
          </w:p>
        </w:tc>
        <w:tc>
          <w:tcPr>
            <w:tcW w:w="1429" w:type="dxa"/>
            <w:tcBorders>
              <w:top w:val="single" w:sz="4" w:space="0" w:color="auto"/>
              <w:left w:val="single" w:sz="4" w:space="0" w:color="auto"/>
              <w:bottom w:val="nil"/>
              <w:right w:val="single" w:sz="4" w:space="0" w:color="auto"/>
            </w:tcBorders>
          </w:tcPr>
          <w:p w14:paraId="33D19AFE" w14:textId="77777777" w:rsidR="00C17C62" w:rsidRPr="00613175" w:rsidRDefault="00C17C62" w:rsidP="006048DB">
            <w:pPr>
              <w:pStyle w:val="TAL"/>
              <w:rPr>
                <w:b/>
              </w:rPr>
            </w:pPr>
          </w:p>
        </w:tc>
      </w:tr>
      <w:tr w:rsidR="00C17C62" w:rsidRPr="00613175" w14:paraId="350C641C" w14:textId="77777777" w:rsidTr="006048DB">
        <w:tblPrEx>
          <w:tblCellMar>
            <w:left w:w="115" w:type="dxa"/>
            <w:right w:w="115" w:type="dxa"/>
          </w:tblCellMar>
          <w:tblLook w:val="04A0" w:firstRow="1" w:lastRow="0" w:firstColumn="1" w:lastColumn="0" w:noHBand="0" w:noVBand="1"/>
        </w:tblPrEx>
        <w:trPr>
          <w:jc w:val="center"/>
        </w:trPr>
        <w:tc>
          <w:tcPr>
            <w:tcW w:w="1751" w:type="dxa"/>
            <w:tcBorders>
              <w:top w:val="nil"/>
              <w:left w:val="single" w:sz="4" w:space="0" w:color="auto"/>
              <w:bottom w:val="single" w:sz="4" w:space="0" w:color="auto"/>
              <w:right w:val="single" w:sz="4" w:space="0" w:color="auto"/>
            </w:tcBorders>
          </w:tcPr>
          <w:p w14:paraId="5BDB80E2" w14:textId="77777777" w:rsidR="00C17C62" w:rsidRPr="00613175" w:rsidRDefault="00C17C62" w:rsidP="006048DB">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Pr>
          <w:p w14:paraId="0EEC48BA" w14:textId="77777777" w:rsidR="00C17C62" w:rsidRPr="00613175" w:rsidRDefault="00C17C62" w:rsidP="006048DB">
            <w:pPr>
              <w:pStyle w:val="TAL"/>
              <w:rPr>
                <w:b/>
              </w:rPr>
            </w:pPr>
          </w:p>
        </w:tc>
        <w:tc>
          <w:tcPr>
            <w:tcW w:w="4731" w:type="dxa"/>
            <w:tcBorders>
              <w:top w:val="nil"/>
              <w:left w:val="single" w:sz="4" w:space="0" w:color="auto"/>
              <w:bottom w:val="single" w:sz="4" w:space="0" w:color="auto"/>
              <w:right w:val="single" w:sz="4" w:space="0" w:color="auto"/>
            </w:tcBorders>
          </w:tcPr>
          <w:p w14:paraId="19AECD42" w14:textId="77777777" w:rsidR="00C17C62" w:rsidRPr="00613175" w:rsidRDefault="00C17C62" w:rsidP="006048DB">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Pr>
          <w:p w14:paraId="62050D9A" w14:textId="77777777" w:rsidR="00C17C62" w:rsidRPr="00613175" w:rsidRDefault="00C17C62" w:rsidP="006048DB">
            <w:pPr>
              <w:pStyle w:val="TAL"/>
              <w:rPr>
                <w:b/>
              </w:rPr>
            </w:pPr>
          </w:p>
        </w:tc>
        <w:tc>
          <w:tcPr>
            <w:tcW w:w="1429" w:type="dxa"/>
            <w:tcBorders>
              <w:top w:val="nil"/>
              <w:left w:val="single" w:sz="4" w:space="0" w:color="auto"/>
              <w:bottom w:val="single" w:sz="4" w:space="0" w:color="auto"/>
              <w:right w:val="single" w:sz="4" w:space="0" w:color="auto"/>
            </w:tcBorders>
          </w:tcPr>
          <w:p w14:paraId="76E7C8B9" w14:textId="77777777" w:rsidR="00C17C62" w:rsidRPr="00613175" w:rsidRDefault="00C17C62" w:rsidP="006048DB">
            <w:pPr>
              <w:pStyle w:val="TAL"/>
              <w:rPr>
                <w:b/>
              </w:rPr>
            </w:pPr>
          </w:p>
        </w:tc>
      </w:tr>
    </w:tbl>
    <w:p w14:paraId="3769463D" w14:textId="77777777" w:rsidR="00C17C62" w:rsidRPr="00613175" w:rsidRDefault="00C17C62" w:rsidP="00C17C62"/>
    <w:p w14:paraId="11C6A612" w14:textId="77777777" w:rsidR="00367B42" w:rsidRPr="00613175" w:rsidRDefault="00367B42" w:rsidP="00367B42">
      <w:pPr>
        <w:pStyle w:val="Heading2"/>
        <w:rPr>
          <w:rFonts w:eastAsia="Wingdings"/>
        </w:rPr>
      </w:pPr>
      <w:bookmarkStart w:id="989" w:name="_Toc84254377"/>
      <w:bookmarkStart w:id="990" w:name="_Toc84255172"/>
      <w:bookmarkStart w:id="991" w:name="_Toc75880679"/>
      <w:r w:rsidRPr="00613175">
        <w:rPr>
          <w:rFonts w:eastAsia="Wingdings"/>
        </w:rPr>
        <w:lastRenderedPageBreak/>
        <w:t>8.35</w:t>
      </w:r>
      <w:r w:rsidRPr="00613175">
        <w:rPr>
          <w:rFonts w:eastAsia="Wingdings"/>
        </w:rPr>
        <w:tab/>
        <w:t>Three way session creation / Video / 5GS</w:t>
      </w:r>
      <w:bookmarkEnd w:id="989"/>
      <w:bookmarkEnd w:id="990"/>
    </w:p>
    <w:p w14:paraId="0CDDB751" w14:textId="77777777" w:rsidR="00367B42" w:rsidRPr="00613175" w:rsidRDefault="00367B42" w:rsidP="00367B42">
      <w:pPr>
        <w:pStyle w:val="H6"/>
      </w:pPr>
      <w:r w:rsidRPr="00613175">
        <w:t>8.35.1</w:t>
      </w:r>
      <w:r w:rsidRPr="00613175">
        <w:tab/>
        <w:t>Test Purpose (TP)</w:t>
      </w:r>
    </w:p>
    <w:p w14:paraId="30CE4970" w14:textId="77777777" w:rsidR="00367B42" w:rsidRPr="00613175" w:rsidRDefault="00367B42" w:rsidP="00367B42">
      <w:pPr>
        <w:pStyle w:val="H6"/>
      </w:pPr>
      <w:r w:rsidRPr="00613175">
        <w:t>(1)</w:t>
      </w:r>
    </w:p>
    <w:p w14:paraId="74E40B33" w14:textId="77777777" w:rsidR="00367B42" w:rsidRPr="00613175" w:rsidRDefault="00367B42" w:rsidP="00367B42">
      <w:pPr>
        <w:pStyle w:val="PL"/>
        <w:rPr>
          <w:noProof w:val="0"/>
        </w:rPr>
      </w:pPr>
      <w:r w:rsidRPr="00613175">
        <w:rPr>
          <w:b/>
          <w:noProof w:val="0"/>
        </w:rPr>
        <w:t>with</w:t>
      </w:r>
      <w:r w:rsidRPr="00613175">
        <w:rPr>
          <w:noProof w:val="0"/>
        </w:rPr>
        <w:t xml:space="preserve"> { UE being registered to IMS and having set up an MO </w:t>
      </w:r>
      <w:r w:rsidRPr="00613175">
        <w:rPr>
          <w:noProof w:val="0"/>
          <w:lang w:eastAsia="zh-CN"/>
        </w:rPr>
        <w:t>v</w:t>
      </w:r>
      <w:r w:rsidRPr="00613175">
        <w:rPr>
          <w:noProof w:val="0"/>
        </w:rPr>
        <w:t>ideo call with A }</w:t>
      </w:r>
    </w:p>
    <w:p w14:paraId="6B8EA899"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AE6E633"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is made to start a three way video call }</w:t>
      </w:r>
    </w:p>
    <w:p w14:paraId="671A0CAA"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re-INVITE or UPDATE, and completes the call hold procedure with A }</w:t>
      </w:r>
    </w:p>
    <w:p w14:paraId="6D64C34D" w14:textId="77777777" w:rsidR="00367B42" w:rsidRPr="00613175" w:rsidRDefault="00367B42" w:rsidP="00367B42">
      <w:pPr>
        <w:pStyle w:val="PL"/>
        <w:rPr>
          <w:noProof w:val="0"/>
        </w:rPr>
      </w:pPr>
      <w:r w:rsidRPr="00613175">
        <w:rPr>
          <w:noProof w:val="0"/>
        </w:rPr>
        <w:t xml:space="preserve">            }</w:t>
      </w:r>
    </w:p>
    <w:p w14:paraId="4DA5503E" w14:textId="77777777" w:rsidR="00367B42" w:rsidRPr="00613175" w:rsidRDefault="00367B42" w:rsidP="00367B42">
      <w:pPr>
        <w:pStyle w:val="PL"/>
        <w:rPr>
          <w:noProof w:val="0"/>
        </w:rPr>
      </w:pPr>
    </w:p>
    <w:p w14:paraId="5A042A52" w14:textId="77777777" w:rsidR="00367B42" w:rsidRPr="00613175" w:rsidRDefault="00367B42" w:rsidP="00367B42">
      <w:pPr>
        <w:pStyle w:val="H6"/>
      </w:pPr>
      <w:r w:rsidRPr="00613175">
        <w:t>(2)</w:t>
      </w:r>
    </w:p>
    <w:p w14:paraId="6CD876C9" w14:textId="2C22C739" w:rsidR="00367B42" w:rsidRPr="00613175" w:rsidRDefault="00367B42" w:rsidP="00367B42">
      <w:pPr>
        <w:pStyle w:val="PL"/>
        <w:rPr>
          <w:noProof w:val="0"/>
        </w:rPr>
      </w:pPr>
      <w:r w:rsidRPr="00613175">
        <w:rPr>
          <w:b/>
          <w:noProof w:val="0"/>
        </w:rPr>
        <w:t>with</w:t>
      </w:r>
      <w:r w:rsidRPr="00613175">
        <w:rPr>
          <w:noProof w:val="0"/>
        </w:rPr>
        <w:t xml:space="preserve"> { UE being in the process of starting a three way </w:t>
      </w:r>
      <w:r w:rsidR="00613175" w:rsidRPr="00613175">
        <w:rPr>
          <w:noProof w:val="0"/>
          <w:lang w:eastAsia="zh-CN"/>
        </w:rPr>
        <w:t>vi</w:t>
      </w:r>
      <w:r w:rsidR="00613175" w:rsidRPr="00613175">
        <w:rPr>
          <w:noProof w:val="0"/>
        </w:rPr>
        <w:t>deo</w:t>
      </w:r>
      <w:r w:rsidRPr="00613175">
        <w:rPr>
          <w:noProof w:val="0"/>
        </w:rPr>
        <w:t xml:space="preserve"> call }</w:t>
      </w:r>
    </w:p>
    <w:p w14:paraId="4751E58B"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BDFEE53"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having put A on hold  }</w:t>
      </w:r>
    </w:p>
    <w:p w14:paraId="48C69E0C"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initiates a video call with B }</w:t>
      </w:r>
    </w:p>
    <w:p w14:paraId="06AA1F89" w14:textId="670302CD" w:rsidR="00367B42" w:rsidRPr="00613175" w:rsidRDefault="00367B42" w:rsidP="00367B42">
      <w:pPr>
        <w:pStyle w:val="PL"/>
        <w:rPr>
          <w:noProof w:val="0"/>
        </w:rPr>
      </w:pPr>
      <w:r w:rsidRPr="00613175">
        <w:rPr>
          <w:noProof w:val="0"/>
        </w:rPr>
        <w:t xml:space="preserve">            }</w:t>
      </w:r>
    </w:p>
    <w:p w14:paraId="798F5F0A" w14:textId="77777777" w:rsidR="00367B42" w:rsidRPr="00613175" w:rsidRDefault="00367B42" w:rsidP="00367B42">
      <w:pPr>
        <w:pStyle w:val="PL"/>
        <w:rPr>
          <w:noProof w:val="0"/>
        </w:rPr>
      </w:pPr>
    </w:p>
    <w:p w14:paraId="478870D5" w14:textId="77777777" w:rsidR="00367B42" w:rsidRPr="00613175" w:rsidRDefault="00367B42" w:rsidP="00367B42">
      <w:pPr>
        <w:pStyle w:val="H6"/>
      </w:pPr>
      <w:r w:rsidRPr="00613175">
        <w:t>(3)</w:t>
      </w:r>
    </w:p>
    <w:p w14:paraId="585D7FB5" w14:textId="77777777" w:rsidR="00367B42" w:rsidRPr="00613175" w:rsidRDefault="00367B42" w:rsidP="00367B42">
      <w:pPr>
        <w:pStyle w:val="PL"/>
        <w:rPr>
          <w:noProof w:val="0"/>
        </w:rPr>
      </w:pPr>
      <w:r w:rsidRPr="00613175">
        <w:rPr>
          <w:b/>
          <w:noProof w:val="0"/>
        </w:rPr>
        <w:t>with</w:t>
      </w:r>
      <w:r w:rsidRPr="00613175">
        <w:rPr>
          <w:noProof w:val="0"/>
        </w:rPr>
        <w:t xml:space="preserve"> { UE being in the process of starting a three way </w:t>
      </w:r>
      <w:r w:rsidRPr="00613175">
        <w:rPr>
          <w:noProof w:val="0"/>
          <w:lang w:eastAsia="zh-CN"/>
        </w:rPr>
        <w:t>v</w:t>
      </w:r>
      <w:r w:rsidRPr="00613175">
        <w:rPr>
          <w:noProof w:val="0"/>
        </w:rPr>
        <w:t>ideo call }</w:t>
      </w:r>
    </w:p>
    <w:p w14:paraId="15F924EA"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209D68A"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having initiated a video call with B }</w:t>
      </w:r>
    </w:p>
    <w:p w14:paraId="1E782215"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re-INVITE or UPDATE, and completes the call hold procedure with B }</w:t>
      </w:r>
    </w:p>
    <w:p w14:paraId="01C05115" w14:textId="71D7AE07" w:rsidR="00367B42" w:rsidRPr="00613175" w:rsidRDefault="00367B42" w:rsidP="00367B42">
      <w:pPr>
        <w:pStyle w:val="PL"/>
        <w:rPr>
          <w:noProof w:val="0"/>
        </w:rPr>
      </w:pPr>
      <w:r w:rsidRPr="00613175">
        <w:rPr>
          <w:noProof w:val="0"/>
        </w:rPr>
        <w:t xml:space="preserve">            }</w:t>
      </w:r>
    </w:p>
    <w:p w14:paraId="7A3C260B" w14:textId="77777777" w:rsidR="00367B42" w:rsidRPr="00613175" w:rsidRDefault="00367B42" w:rsidP="00367B42">
      <w:pPr>
        <w:pStyle w:val="PL"/>
        <w:rPr>
          <w:noProof w:val="0"/>
        </w:rPr>
      </w:pPr>
    </w:p>
    <w:p w14:paraId="49F330C0" w14:textId="77777777" w:rsidR="00367B42" w:rsidRPr="00613175" w:rsidRDefault="00367B42" w:rsidP="00367B42">
      <w:pPr>
        <w:pStyle w:val="H6"/>
      </w:pPr>
      <w:r w:rsidRPr="00613175">
        <w:t>(4)</w:t>
      </w:r>
    </w:p>
    <w:p w14:paraId="11A21058" w14:textId="77777777" w:rsidR="00367B42" w:rsidRPr="00613175" w:rsidRDefault="00367B42" w:rsidP="00367B42">
      <w:pPr>
        <w:pStyle w:val="PL"/>
        <w:rPr>
          <w:noProof w:val="0"/>
        </w:rPr>
      </w:pPr>
      <w:r w:rsidRPr="00613175">
        <w:rPr>
          <w:b/>
          <w:noProof w:val="0"/>
        </w:rPr>
        <w:t>with</w:t>
      </w:r>
      <w:r w:rsidRPr="00613175">
        <w:rPr>
          <w:noProof w:val="0"/>
        </w:rPr>
        <w:t xml:space="preserve"> { UE being in the process of starting a three way </w:t>
      </w:r>
      <w:r w:rsidRPr="00613175">
        <w:rPr>
          <w:noProof w:val="0"/>
          <w:lang w:eastAsia="zh-CN"/>
        </w:rPr>
        <w:t>v</w:t>
      </w:r>
      <w:r w:rsidRPr="00613175">
        <w:rPr>
          <w:noProof w:val="0"/>
        </w:rPr>
        <w:t>ideo call }</w:t>
      </w:r>
    </w:p>
    <w:p w14:paraId="1159BB3D"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3A70E0A3"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having put both A and B on hold }</w:t>
      </w:r>
    </w:p>
    <w:p w14:paraId="1766A003"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INVITE to the conference factory and completes the conference call initiation and subscribes to conference event }</w:t>
      </w:r>
    </w:p>
    <w:p w14:paraId="571561EA" w14:textId="77777777" w:rsidR="00367B42" w:rsidRPr="00613175" w:rsidRDefault="00367B42" w:rsidP="00367B42">
      <w:pPr>
        <w:pStyle w:val="PL"/>
        <w:rPr>
          <w:noProof w:val="0"/>
        </w:rPr>
      </w:pPr>
      <w:r w:rsidRPr="00613175">
        <w:rPr>
          <w:noProof w:val="0"/>
        </w:rPr>
        <w:t xml:space="preserve">            }</w:t>
      </w:r>
    </w:p>
    <w:p w14:paraId="6A5A2B24" w14:textId="77777777" w:rsidR="00367B42" w:rsidRPr="00613175" w:rsidRDefault="00367B42" w:rsidP="00367B42">
      <w:pPr>
        <w:pStyle w:val="PL"/>
        <w:rPr>
          <w:noProof w:val="0"/>
        </w:rPr>
      </w:pPr>
    </w:p>
    <w:p w14:paraId="2035FBD1" w14:textId="77777777" w:rsidR="00367B42" w:rsidRPr="00613175" w:rsidRDefault="00367B42" w:rsidP="00367B42">
      <w:pPr>
        <w:pStyle w:val="H6"/>
      </w:pPr>
      <w:r w:rsidRPr="00613175">
        <w:t>(5)</w:t>
      </w:r>
    </w:p>
    <w:p w14:paraId="520A3E71" w14:textId="77777777" w:rsidR="00367B42" w:rsidRPr="00613175" w:rsidRDefault="00367B42" w:rsidP="00367B42">
      <w:pPr>
        <w:pStyle w:val="PL"/>
        <w:rPr>
          <w:noProof w:val="0"/>
        </w:rPr>
      </w:pPr>
      <w:r w:rsidRPr="00613175">
        <w:rPr>
          <w:b/>
          <w:noProof w:val="0"/>
        </w:rPr>
        <w:t>with</w:t>
      </w:r>
      <w:r w:rsidRPr="00613175">
        <w:rPr>
          <w:noProof w:val="0"/>
        </w:rPr>
        <w:t xml:space="preserve"> { UE being in the process of starting a three way </w:t>
      </w:r>
      <w:r w:rsidRPr="00613175">
        <w:rPr>
          <w:noProof w:val="0"/>
          <w:lang w:eastAsia="zh-CN"/>
        </w:rPr>
        <w:t>v</w:t>
      </w:r>
      <w:r w:rsidRPr="00613175">
        <w:rPr>
          <w:noProof w:val="0"/>
        </w:rPr>
        <w:t>ideo call }</w:t>
      </w:r>
    </w:p>
    <w:p w14:paraId="6E0A53C2"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D3C2A19"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having created a call at the conference factory }</w:t>
      </w:r>
    </w:p>
    <w:p w14:paraId="2827B4DC"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REFER to the conference focus in order to invite A }</w:t>
      </w:r>
    </w:p>
    <w:p w14:paraId="1652231B" w14:textId="77777777" w:rsidR="00367B42" w:rsidRPr="00613175" w:rsidRDefault="00367B42" w:rsidP="00367B42">
      <w:pPr>
        <w:pStyle w:val="PL"/>
        <w:rPr>
          <w:noProof w:val="0"/>
        </w:rPr>
      </w:pPr>
      <w:r w:rsidRPr="00613175">
        <w:rPr>
          <w:noProof w:val="0"/>
        </w:rPr>
        <w:t xml:space="preserve">            }</w:t>
      </w:r>
    </w:p>
    <w:p w14:paraId="68198BB6" w14:textId="77777777" w:rsidR="00367B42" w:rsidRPr="00613175" w:rsidRDefault="00367B42" w:rsidP="00367B42">
      <w:pPr>
        <w:pStyle w:val="PL"/>
        <w:rPr>
          <w:noProof w:val="0"/>
        </w:rPr>
      </w:pPr>
    </w:p>
    <w:p w14:paraId="3711BB34" w14:textId="77777777" w:rsidR="00367B42" w:rsidRPr="00613175" w:rsidRDefault="00367B42" w:rsidP="00367B42">
      <w:pPr>
        <w:pStyle w:val="H6"/>
      </w:pPr>
      <w:r w:rsidRPr="00613175">
        <w:t>(6)</w:t>
      </w:r>
    </w:p>
    <w:p w14:paraId="3E479DEC"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b/>
          <w:sz w:val="16"/>
        </w:rPr>
        <w:t>with</w:t>
      </w:r>
      <w:r w:rsidRPr="00613175">
        <w:rPr>
          <w:rFonts w:ascii="Courier New" w:eastAsia="DengXian" w:hAnsi="Courier New"/>
          <w:sz w:val="16"/>
        </w:rPr>
        <w:t xml:space="preserve"> { </w:t>
      </w:r>
      <w:r w:rsidRPr="00613175">
        <w:rPr>
          <w:rFonts w:ascii="Courier New" w:hAnsi="Courier New"/>
          <w:sz w:val="16"/>
        </w:rPr>
        <w:t>UE having invited A to the conference video c</w:t>
      </w:r>
      <w:r w:rsidRPr="00613175">
        <w:rPr>
          <w:rFonts w:ascii="Courier New" w:eastAsia="DengXian" w:hAnsi="Courier New"/>
          <w:sz w:val="16"/>
        </w:rPr>
        <w:t>all }</w:t>
      </w:r>
    </w:p>
    <w:p w14:paraId="5C822D04"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b/>
          <w:sz w:val="16"/>
        </w:rPr>
        <w:t>ensure</w:t>
      </w:r>
      <w:r w:rsidRPr="00613175">
        <w:rPr>
          <w:rFonts w:ascii="Courier New" w:eastAsia="DengXian" w:hAnsi="Courier New"/>
          <w:sz w:val="16"/>
        </w:rPr>
        <w:t xml:space="preserve"> </w:t>
      </w:r>
      <w:r w:rsidRPr="00613175">
        <w:rPr>
          <w:rFonts w:ascii="Courier New" w:eastAsia="DengXian" w:hAnsi="Courier New"/>
          <w:b/>
          <w:sz w:val="16"/>
        </w:rPr>
        <w:t>that</w:t>
      </w:r>
      <w:r w:rsidRPr="00613175">
        <w:rPr>
          <w:rFonts w:ascii="Courier New" w:eastAsia="DengXian" w:hAnsi="Courier New"/>
          <w:sz w:val="16"/>
        </w:rPr>
        <w:t xml:space="preserve"> {</w:t>
      </w:r>
    </w:p>
    <w:p w14:paraId="0905DAD5"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sz w:val="16"/>
        </w:rPr>
        <w:t xml:space="preserve">  </w:t>
      </w:r>
      <w:r w:rsidRPr="00613175">
        <w:rPr>
          <w:rFonts w:ascii="Courier New" w:eastAsia="DengXian" w:hAnsi="Courier New"/>
          <w:b/>
          <w:sz w:val="16"/>
        </w:rPr>
        <w:t>when</w:t>
      </w:r>
      <w:r w:rsidRPr="00613175">
        <w:rPr>
          <w:rFonts w:ascii="Courier New" w:eastAsia="DengXian" w:hAnsi="Courier New"/>
          <w:sz w:val="16"/>
        </w:rPr>
        <w:t xml:space="preserve"> { UE receives 202 Accepted followed by notification messages for the REFER request, the confirmation on A and conditional conference event package }</w:t>
      </w:r>
    </w:p>
    <w:p w14:paraId="40A8D1D4"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sz w:val="16"/>
        </w:rPr>
        <w:t xml:space="preserve">    </w:t>
      </w:r>
      <w:r w:rsidRPr="00613175">
        <w:rPr>
          <w:rFonts w:ascii="Courier New" w:eastAsia="DengXian" w:hAnsi="Courier New"/>
          <w:b/>
          <w:sz w:val="16"/>
        </w:rPr>
        <w:t>then</w:t>
      </w:r>
      <w:r w:rsidRPr="00613175">
        <w:rPr>
          <w:rFonts w:ascii="Courier New" w:eastAsia="DengXian" w:hAnsi="Courier New"/>
          <w:sz w:val="16"/>
        </w:rPr>
        <w:t xml:space="preserve"> { UE sends 200 OK for each received NOTIFY request }</w:t>
      </w:r>
    </w:p>
    <w:p w14:paraId="2786918D" w14:textId="4DACAB5C"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613175">
        <w:rPr>
          <w:rFonts w:ascii="Courier New" w:eastAsia="DengXian" w:hAnsi="Courier New"/>
          <w:sz w:val="16"/>
        </w:rPr>
        <w:t xml:space="preserve">            }</w:t>
      </w:r>
    </w:p>
    <w:p w14:paraId="7436D298" w14:textId="77777777" w:rsidR="00367B42" w:rsidRPr="00613175" w:rsidRDefault="00367B42" w:rsidP="00367B4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708A9866" w14:textId="77777777" w:rsidR="00367B42" w:rsidRPr="00613175" w:rsidRDefault="00367B42" w:rsidP="00367B42">
      <w:pPr>
        <w:pStyle w:val="H6"/>
      </w:pPr>
      <w:r w:rsidRPr="00613175">
        <w:t>(7)</w:t>
      </w:r>
    </w:p>
    <w:p w14:paraId="10057A84" w14:textId="77777777" w:rsidR="00367B42" w:rsidRPr="00613175" w:rsidRDefault="00367B42" w:rsidP="00367B42">
      <w:pPr>
        <w:pStyle w:val="PL"/>
        <w:rPr>
          <w:noProof w:val="0"/>
        </w:rPr>
      </w:pPr>
      <w:r w:rsidRPr="00613175">
        <w:rPr>
          <w:b/>
          <w:noProof w:val="0"/>
        </w:rPr>
        <w:t>with</w:t>
      </w:r>
      <w:r w:rsidRPr="00613175">
        <w:rPr>
          <w:noProof w:val="0"/>
        </w:rPr>
        <w:t xml:space="preserve"> { UE being in the process of starting a three way </w:t>
      </w:r>
      <w:r w:rsidRPr="00613175">
        <w:rPr>
          <w:noProof w:val="0"/>
          <w:lang w:eastAsia="zh-CN"/>
        </w:rPr>
        <w:t>v</w:t>
      </w:r>
      <w:r w:rsidRPr="00613175">
        <w:rPr>
          <w:noProof w:val="0"/>
        </w:rPr>
        <w:t>ideo call }</w:t>
      </w:r>
    </w:p>
    <w:p w14:paraId="3D39DE5D"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0146967"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having completed the invitation of A }</w:t>
      </w:r>
    </w:p>
    <w:p w14:paraId="5A1C8988"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REFER to the conference focus in order to invite B }</w:t>
      </w:r>
    </w:p>
    <w:p w14:paraId="13D4FCA7" w14:textId="4E5EABFC" w:rsidR="00367B42" w:rsidRPr="00613175" w:rsidRDefault="00367B42" w:rsidP="00367B42">
      <w:pPr>
        <w:pStyle w:val="PL"/>
        <w:rPr>
          <w:noProof w:val="0"/>
        </w:rPr>
      </w:pPr>
      <w:r w:rsidRPr="00613175">
        <w:rPr>
          <w:noProof w:val="0"/>
        </w:rPr>
        <w:t xml:space="preserve">            }</w:t>
      </w:r>
    </w:p>
    <w:p w14:paraId="20F8BEF0" w14:textId="77777777" w:rsidR="00367B42" w:rsidRPr="00613175" w:rsidRDefault="00367B42" w:rsidP="00367B42">
      <w:pPr>
        <w:pStyle w:val="PL"/>
        <w:rPr>
          <w:noProof w:val="0"/>
        </w:rPr>
      </w:pPr>
    </w:p>
    <w:p w14:paraId="6CED48C4" w14:textId="77777777" w:rsidR="00367B42" w:rsidRPr="00613175" w:rsidRDefault="00367B42" w:rsidP="00367B42">
      <w:pPr>
        <w:pStyle w:val="H6"/>
      </w:pPr>
      <w:r w:rsidRPr="00613175">
        <w:t>(8)</w:t>
      </w:r>
    </w:p>
    <w:p w14:paraId="660D6696" w14:textId="77777777" w:rsidR="00367B42" w:rsidRPr="00613175" w:rsidRDefault="00367B42" w:rsidP="00367B42">
      <w:pPr>
        <w:pStyle w:val="PL"/>
        <w:rPr>
          <w:noProof w:val="0"/>
        </w:rPr>
      </w:pPr>
      <w:r w:rsidRPr="00613175">
        <w:rPr>
          <w:b/>
          <w:noProof w:val="0"/>
        </w:rPr>
        <w:t>with</w:t>
      </w:r>
      <w:r w:rsidRPr="00613175">
        <w:rPr>
          <w:noProof w:val="0"/>
        </w:rPr>
        <w:t xml:space="preserve"> { UE having invited B to the conference </w:t>
      </w:r>
      <w:r w:rsidRPr="00613175">
        <w:rPr>
          <w:noProof w:val="0"/>
          <w:lang w:eastAsia="zh-CN"/>
        </w:rPr>
        <w:t>v</w:t>
      </w:r>
      <w:r w:rsidRPr="00613175">
        <w:rPr>
          <w:noProof w:val="0"/>
        </w:rPr>
        <w:t>ideo call }</w:t>
      </w:r>
    </w:p>
    <w:p w14:paraId="2B256B2D"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58D594A"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receives 202 Accepted followed by notification messages for the REFER request, the confirmation on B and conditional conference event package }</w:t>
      </w:r>
    </w:p>
    <w:p w14:paraId="2AA751B6"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sends 200 OK for each received NOTIFY request }</w:t>
      </w:r>
    </w:p>
    <w:p w14:paraId="6FF6872F" w14:textId="77777777" w:rsidR="00367B42" w:rsidRPr="00613175" w:rsidRDefault="00367B42" w:rsidP="00367B42">
      <w:pPr>
        <w:pStyle w:val="PL"/>
        <w:rPr>
          <w:noProof w:val="0"/>
        </w:rPr>
      </w:pPr>
      <w:r w:rsidRPr="00613175">
        <w:rPr>
          <w:noProof w:val="0"/>
        </w:rPr>
        <w:lastRenderedPageBreak/>
        <w:t xml:space="preserve">            }</w:t>
      </w:r>
    </w:p>
    <w:p w14:paraId="5FAD0EA2" w14:textId="77777777" w:rsidR="00367B42" w:rsidRPr="00613175" w:rsidRDefault="00367B42" w:rsidP="00367B42">
      <w:pPr>
        <w:pStyle w:val="PL"/>
        <w:rPr>
          <w:noProof w:val="0"/>
        </w:rPr>
      </w:pPr>
    </w:p>
    <w:p w14:paraId="0D1740BC" w14:textId="77777777" w:rsidR="00367B42" w:rsidRPr="00613175" w:rsidRDefault="00367B42" w:rsidP="00367B42">
      <w:pPr>
        <w:pStyle w:val="H6"/>
      </w:pPr>
      <w:r w:rsidRPr="00613175">
        <w:t>8.35.2</w:t>
      </w:r>
      <w:r w:rsidRPr="00613175">
        <w:tab/>
        <w:t>Conformance Requirements</w:t>
      </w:r>
    </w:p>
    <w:p w14:paraId="501B24A4" w14:textId="77777777" w:rsidR="00367B42" w:rsidRPr="00613175" w:rsidRDefault="00367B42" w:rsidP="00367B42">
      <w:r w:rsidRPr="00613175">
        <w:t>The conformance requirements covered in the present test case are, unless otherwise stated, Rel-15 requirements.</w:t>
      </w:r>
    </w:p>
    <w:p w14:paraId="3C599832" w14:textId="77777777" w:rsidR="00367B42" w:rsidRPr="00613175" w:rsidRDefault="00367B42" w:rsidP="00367B42">
      <w:r w:rsidRPr="00613175">
        <w:t>[TS 24.147 clause 5.3.1.3.3]:</w:t>
      </w:r>
    </w:p>
    <w:p w14:paraId="5430903A" w14:textId="77777777" w:rsidR="00367B42" w:rsidRPr="00613175" w:rsidRDefault="00367B42" w:rsidP="00367B42">
      <w:r w:rsidRPr="00613175">
        <w:t>When a user is participating in two or more SIP sessions and wants to join together two of these active sessions to a so-called three-way session, the user shall perform the following steps.</w:t>
      </w:r>
    </w:p>
    <w:p w14:paraId="6619E7A5" w14:textId="77777777" w:rsidR="00367B42" w:rsidRPr="00613175" w:rsidRDefault="00367B42" w:rsidP="00367B42">
      <w:pPr>
        <w:pStyle w:val="B10"/>
      </w:pPr>
      <w:r w:rsidRPr="00613175">
        <w:t>1)</w:t>
      </w:r>
      <w:r w:rsidRPr="00613175">
        <w:tab/>
        <w:t>create a conference at the conference focus by sending an INVITE request with the conference factory URI for the three-way session towards the conference focus, as described in subclause 5.3.1.3.2;</w:t>
      </w:r>
    </w:p>
    <w:p w14:paraId="0AD89856" w14:textId="77777777" w:rsidR="00367B42" w:rsidRPr="00613175" w:rsidRDefault="00367B42" w:rsidP="00367B42">
      <w:pPr>
        <w:pStyle w:val="B10"/>
      </w:pPr>
      <w:r w:rsidRPr="00613175">
        <w:t>2)</w:t>
      </w:r>
      <w:r w:rsidRPr="00613175">
        <w:tab/>
        <w:t>decide and perform for each of the active sessions that are requested to be joined to the three-way session, how the remote user shall be invited to the three-way session, which can either be:</w:t>
      </w:r>
    </w:p>
    <w:p w14:paraId="3258C43B" w14:textId="77777777" w:rsidR="00367B42" w:rsidRPr="00613175" w:rsidRDefault="00367B42" w:rsidP="00367B42">
      <w:pPr>
        <w:pStyle w:val="B2"/>
      </w:pPr>
      <w:r w:rsidRPr="00613175">
        <w:t>a)</w:t>
      </w:r>
      <w:r w:rsidRPr="00613175">
        <w:tab/>
        <w:t>by performing the procedures for inviting a user to a conference by sending an REFER request to the user, as described in subclause 5.3.1.5.2; or</w:t>
      </w:r>
    </w:p>
    <w:p w14:paraId="126CCCA0" w14:textId="77777777" w:rsidR="00367B42" w:rsidRPr="00613175" w:rsidRDefault="00367B42" w:rsidP="00367B42">
      <w:pPr>
        <w:pStyle w:val="B2"/>
      </w:pPr>
      <w:r w:rsidRPr="00613175">
        <w:t>b)</w:t>
      </w:r>
      <w:r w:rsidRPr="00613175">
        <w:tab/>
        <w:t>by performing the procedures for inviting a user to a conference by sending a REFER request to the conference focus, as described in subclause 5.3.1.5.3;</w:t>
      </w:r>
    </w:p>
    <w:p w14:paraId="72F2CAA6" w14:textId="77777777" w:rsidR="00367B42" w:rsidRPr="00613175" w:rsidRDefault="00367B42" w:rsidP="00367B42">
      <w:pPr>
        <w:pStyle w:val="B10"/>
      </w:pPr>
      <w:r w:rsidRPr="00613175">
        <w:t>3)</w:t>
      </w:r>
      <w:r w:rsidRPr="00613175">
        <w:tab/>
        <w:t xml:space="preserve">release the active session with the user, by applying the procedures for session release in accordance with RFC 3261 [7], provided that a BYE request has not already been received, after a NOTIFY request has been received, indicating that the user has successfully joined the three-way session, i.e. including: </w:t>
      </w:r>
    </w:p>
    <w:p w14:paraId="675528CE" w14:textId="77777777" w:rsidR="00367B42" w:rsidRPr="00613175" w:rsidRDefault="00367B42" w:rsidP="00367B42">
      <w:pPr>
        <w:pStyle w:val="B2"/>
      </w:pPr>
      <w:r w:rsidRPr="00613175">
        <w:t>a)</w:t>
      </w:r>
      <w:r w:rsidRPr="00613175">
        <w:tab/>
        <w:t>a body of content-type "message/sipfrag" that indicates a "200 OK" response; and,</w:t>
      </w:r>
    </w:p>
    <w:p w14:paraId="490B5342" w14:textId="77777777" w:rsidR="00367B42" w:rsidRPr="00613175" w:rsidRDefault="00367B42" w:rsidP="00367B42">
      <w:pPr>
        <w:pStyle w:val="B2"/>
      </w:pPr>
      <w:r w:rsidRPr="00613175">
        <w:t>b)</w:t>
      </w:r>
      <w:r w:rsidRPr="00613175">
        <w:tab/>
        <w:t>a Subscription-State header set to the value "terminated"; and,</w:t>
      </w:r>
    </w:p>
    <w:p w14:paraId="5285DE72" w14:textId="77777777" w:rsidR="00367B42" w:rsidRPr="00613175" w:rsidRDefault="00367B42" w:rsidP="00367B42">
      <w:pPr>
        <w:pStyle w:val="B10"/>
      </w:pPr>
      <w:r w:rsidRPr="00613175">
        <w:t>4)</w:t>
      </w:r>
      <w:r w:rsidRPr="00613175">
        <w:tab/>
        <w:t>treat the created three-way session as a normal conference, i.e. the conference participant shall apply the applicable procedures of subclause 5.3.1 for it.</w:t>
      </w:r>
    </w:p>
    <w:p w14:paraId="74B3A296" w14:textId="77777777" w:rsidR="00367B42" w:rsidRPr="00613175" w:rsidRDefault="00367B42" w:rsidP="00367B42">
      <w:pPr>
        <w:pStyle w:val="H6"/>
      </w:pPr>
      <w:r w:rsidRPr="00613175">
        <w:t>8.35.3</w:t>
      </w:r>
      <w:r w:rsidRPr="00613175">
        <w:tab/>
        <w:t>Test description</w:t>
      </w:r>
    </w:p>
    <w:p w14:paraId="2A715944" w14:textId="77777777" w:rsidR="00367B42" w:rsidRPr="00613175" w:rsidRDefault="00367B42" w:rsidP="00367B42">
      <w:pPr>
        <w:pStyle w:val="H6"/>
      </w:pPr>
      <w:r w:rsidRPr="00613175">
        <w:t>8.35.3.1</w:t>
      </w:r>
      <w:r w:rsidRPr="00613175">
        <w:tab/>
        <w:t>Pre-test conditions</w:t>
      </w:r>
    </w:p>
    <w:p w14:paraId="597A5A72" w14:textId="77777777" w:rsidR="00367B42" w:rsidRPr="00613175" w:rsidRDefault="00367B42" w:rsidP="00367B42">
      <w:pPr>
        <w:pStyle w:val="H6"/>
      </w:pPr>
      <w:r w:rsidRPr="00613175">
        <w:t>System Simulator:</w:t>
      </w:r>
    </w:p>
    <w:p w14:paraId="45ECB1F6" w14:textId="77777777" w:rsidR="00367B42" w:rsidRPr="00613175" w:rsidRDefault="00367B42" w:rsidP="00367B42">
      <w:pPr>
        <w:pStyle w:val="B10"/>
      </w:pPr>
      <w:r w:rsidRPr="00613175">
        <w:t>-</w:t>
      </w:r>
      <w:r w:rsidRPr="00613175">
        <w:tab/>
        <w:t>1 NR Cell connected to 5GC, default parameters.</w:t>
      </w:r>
    </w:p>
    <w:p w14:paraId="24740F73" w14:textId="77777777" w:rsidR="00367B42" w:rsidRPr="00613175" w:rsidRDefault="00367B42" w:rsidP="00367B42">
      <w:pPr>
        <w:pStyle w:val="H6"/>
      </w:pPr>
      <w:r w:rsidRPr="00613175">
        <w:t>UE:</w:t>
      </w:r>
    </w:p>
    <w:p w14:paraId="13816388" w14:textId="77777777" w:rsidR="00367B42" w:rsidRPr="00613175" w:rsidRDefault="00367B42" w:rsidP="00367B42">
      <w:pPr>
        <w:pStyle w:val="B10"/>
      </w:pPr>
      <w:r w:rsidRPr="00613175">
        <w:t>-</w:t>
      </w:r>
      <w:r w:rsidRPr="00613175">
        <w:tab/>
      </w:r>
      <w:r w:rsidRPr="00613175">
        <w:rPr>
          <w:snapToGrid w:val="0"/>
        </w:rPr>
        <w:t>UE contains either ISIM and USIM applications or only USIM application on UICC.</w:t>
      </w:r>
    </w:p>
    <w:p w14:paraId="65D40716" w14:textId="77777777" w:rsidR="00367B42" w:rsidRPr="00613175" w:rsidRDefault="00367B42" w:rsidP="00367B42">
      <w:pPr>
        <w:pStyle w:val="B10"/>
        <w:rPr>
          <w:snapToGrid w:val="0"/>
        </w:rPr>
      </w:pPr>
      <w:r w:rsidRPr="00613175">
        <w:t>-</w:t>
      </w:r>
      <w:r w:rsidRPr="00613175">
        <w:tab/>
      </w:r>
      <w:r w:rsidRPr="00613175">
        <w:rPr>
          <w:snapToGrid w:val="0"/>
        </w:rPr>
        <w:t>UE is configured to register for IMS after switch on.</w:t>
      </w:r>
    </w:p>
    <w:p w14:paraId="1220B70E" w14:textId="77777777" w:rsidR="00367B42" w:rsidRPr="00613175" w:rsidRDefault="00367B42" w:rsidP="00367B42">
      <w:pPr>
        <w:pStyle w:val="H6"/>
      </w:pPr>
      <w:r w:rsidRPr="00613175">
        <w:t>Preamble:</w:t>
      </w:r>
    </w:p>
    <w:p w14:paraId="0C1B4252" w14:textId="77777777" w:rsidR="00367B42" w:rsidRPr="00613175" w:rsidRDefault="00367B42" w:rsidP="00367B42">
      <w:pPr>
        <w:pStyle w:val="B10"/>
      </w:pPr>
      <w:r w:rsidRPr="00613175">
        <w:t>-</w:t>
      </w:r>
      <w:r w:rsidRPr="00613175">
        <w:tab/>
        <w:t>The UE has registered to IMS and set up the MO video call, by executing the generic test procedure in Annex A.2 up to the last step and thereafter executing the generic test procedure in A. 15.1.</w:t>
      </w:r>
    </w:p>
    <w:p w14:paraId="0CCBFA0A" w14:textId="77777777" w:rsidR="00367B42" w:rsidRPr="00613175" w:rsidRDefault="00367B42" w:rsidP="00367B42">
      <w:pPr>
        <w:pStyle w:val="H6"/>
        <w:rPr>
          <w:lang w:eastAsia="zh-CN"/>
        </w:rPr>
      </w:pPr>
      <w:r w:rsidRPr="00613175">
        <w:lastRenderedPageBreak/>
        <w:t>8.35.3.2</w:t>
      </w:r>
      <w:r w:rsidRPr="00613175">
        <w:tab/>
      </w:r>
      <w:r w:rsidRPr="00613175">
        <w:rPr>
          <w:snapToGrid w:val="0"/>
        </w:rPr>
        <w:t>Test procedure sequence</w:t>
      </w:r>
    </w:p>
    <w:p w14:paraId="08441898" w14:textId="77777777" w:rsidR="00367B42" w:rsidRPr="00613175" w:rsidRDefault="00367B42" w:rsidP="00367B42">
      <w:pPr>
        <w:pStyle w:val="TH"/>
        <w:rPr>
          <w:lang w:eastAsia="en-US"/>
        </w:rPr>
      </w:pPr>
      <w:r w:rsidRPr="00613175">
        <w:t>Table 8.35.3.2-1: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391"/>
        <w:gridCol w:w="709"/>
        <w:gridCol w:w="2408"/>
        <w:gridCol w:w="569"/>
        <w:gridCol w:w="850"/>
      </w:tblGrid>
      <w:tr w:rsidR="00367B42" w:rsidRPr="00613175" w14:paraId="373D8725" w14:textId="77777777" w:rsidTr="00367B42">
        <w:trPr>
          <w:jc w:val="center"/>
        </w:trPr>
        <w:tc>
          <w:tcPr>
            <w:tcW w:w="704" w:type="dxa"/>
            <w:tcBorders>
              <w:top w:val="single" w:sz="4" w:space="0" w:color="auto"/>
              <w:left w:val="single" w:sz="4" w:space="0" w:color="auto"/>
              <w:bottom w:val="nil"/>
              <w:right w:val="single" w:sz="4" w:space="0" w:color="auto"/>
            </w:tcBorders>
            <w:hideMark/>
          </w:tcPr>
          <w:p w14:paraId="37703338" w14:textId="77777777" w:rsidR="00367B42" w:rsidRPr="00613175" w:rsidRDefault="00367B42">
            <w:pPr>
              <w:pStyle w:val="TAH"/>
            </w:pPr>
            <w:r w:rsidRPr="00613175">
              <w:t>St</w:t>
            </w:r>
          </w:p>
        </w:tc>
        <w:tc>
          <w:tcPr>
            <w:tcW w:w="4394" w:type="dxa"/>
            <w:tcBorders>
              <w:top w:val="single" w:sz="4" w:space="0" w:color="auto"/>
              <w:left w:val="single" w:sz="4" w:space="0" w:color="auto"/>
              <w:bottom w:val="single" w:sz="4" w:space="0" w:color="auto"/>
              <w:right w:val="single" w:sz="4" w:space="0" w:color="auto"/>
            </w:tcBorders>
            <w:hideMark/>
          </w:tcPr>
          <w:p w14:paraId="6669C76E" w14:textId="77777777" w:rsidR="00367B42" w:rsidRPr="00613175" w:rsidRDefault="00367B42">
            <w:pPr>
              <w:pStyle w:val="TAH"/>
            </w:pPr>
            <w:r w:rsidRPr="00613175">
              <w:t>Procedure</w:t>
            </w:r>
          </w:p>
        </w:tc>
        <w:tc>
          <w:tcPr>
            <w:tcW w:w="3119" w:type="dxa"/>
            <w:gridSpan w:val="2"/>
            <w:tcBorders>
              <w:top w:val="single" w:sz="4" w:space="0" w:color="auto"/>
              <w:left w:val="single" w:sz="4" w:space="0" w:color="auto"/>
              <w:bottom w:val="single" w:sz="4" w:space="0" w:color="auto"/>
              <w:right w:val="single" w:sz="4" w:space="0" w:color="auto"/>
            </w:tcBorders>
            <w:hideMark/>
          </w:tcPr>
          <w:p w14:paraId="0314A9DF" w14:textId="77777777" w:rsidR="00367B42" w:rsidRPr="00613175" w:rsidRDefault="00367B42">
            <w:pPr>
              <w:pStyle w:val="TAH"/>
            </w:pPr>
            <w:r w:rsidRPr="00613175">
              <w:t>Message Sequence</w:t>
            </w:r>
          </w:p>
        </w:tc>
        <w:tc>
          <w:tcPr>
            <w:tcW w:w="569" w:type="dxa"/>
            <w:tcBorders>
              <w:top w:val="single" w:sz="4" w:space="0" w:color="auto"/>
              <w:left w:val="single" w:sz="4" w:space="0" w:color="auto"/>
              <w:bottom w:val="nil"/>
              <w:right w:val="single" w:sz="4" w:space="0" w:color="auto"/>
            </w:tcBorders>
            <w:hideMark/>
          </w:tcPr>
          <w:p w14:paraId="4AC57A7F" w14:textId="77777777" w:rsidR="00367B42" w:rsidRPr="00613175" w:rsidRDefault="00367B42">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14F9339B" w14:textId="77777777" w:rsidR="00367B42" w:rsidRPr="00613175" w:rsidRDefault="00367B42">
            <w:pPr>
              <w:pStyle w:val="TAH"/>
            </w:pPr>
            <w:r w:rsidRPr="00613175">
              <w:t>Verdict</w:t>
            </w:r>
          </w:p>
        </w:tc>
      </w:tr>
      <w:tr w:rsidR="00367B42" w:rsidRPr="00613175" w14:paraId="4485470E" w14:textId="77777777" w:rsidTr="00367B42">
        <w:trPr>
          <w:jc w:val="center"/>
        </w:trPr>
        <w:tc>
          <w:tcPr>
            <w:tcW w:w="704" w:type="dxa"/>
            <w:tcBorders>
              <w:top w:val="nil"/>
              <w:left w:val="single" w:sz="4" w:space="0" w:color="auto"/>
              <w:bottom w:val="single" w:sz="4" w:space="0" w:color="auto"/>
              <w:right w:val="single" w:sz="4" w:space="0" w:color="auto"/>
            </w:tcBorders>
          </w:tcPr>
          <w:p w14:paraId="4E765502" w14:textId="77777777" w:rsidR="00367B42" w:rsidRPr="00613175" w:rsidRDefault="00367B42">
            <w:pPr>
              <w:pStyle w:val="TAH"/>
            </w:pPr>
          </w:p>
        </w:tc>
        <w:tc>
          <w:tcPr>
            <w:tcW w:w="4394" w:type="dxa"/>
            <w:tcBorders>
              <w:top w:val="single" w:sz="4" w:space="0" w:color="auto"/>
              <w:left w:val="single" w:sz="4" w:space="0" w:color="auto"/>
              <w:bottom w:val="single" w:sz="4" w:space="0" w:color="auto"/>
              <w:right w:val="single" w:sz="4" w:space="0" w:color="auto"/>
            </w:tcBorders>
          </w:tcPr>
          <w:p w14:paraId="2CA7FAE7" w14:textId="77777777" w:rsidR="00367B42" w:rsidRPr="00613175" w:rsidRDefault="00367B42">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43514D34" w14:textId="77777777" w:rsidR="00367B42" w:rsidRPr="00613175" w:rsidRDefault="00367B42">
            <w:pPr>
              <w:pStyle w:val="TAH"/>
            </w:pPr>
            <w:r w:rsidRPr="00613175">
              <w:t>U - S</w:t>
            </w:r>
          </w:p>
        </w:tc>
        <w:tc>
          <w:tcPr>
            <w:tcW w:w="2410" w:type="dxa"/>
            <w:tcBorders>
              <w:top w:val="single" w:sz="4" w:space="0" w:color="auto"/>
              <w:left w:val="single" w:sz="4" w:space="0" w:color="auto"/>
              <w:bottom w:val="single" w:sz="4" w:space="0" w:color="auto"/>
              <w:right w:val="single" w:sz="4" w:space="0" w:color="auto"/>
            </w:tcBorders>
            <w:hideMark/>
          </w:tcPr>
          <w:p w14:paraId="210BA334" w14:textId="77777777" w:rsidR="00367B42" w:rsidRPr="00613175" w:rsidRDefault="00367B42">
            <w:pPr>
              <w:pStyle w:val="TAH"/>
            </w:pPr>
            <w:r w:rsidRPr="00613175">
              <w:t>Message</w:t>
            </w:r>
          </w:p>
        </w:tc>
        <w:tc>
          <w:tcPr>
            <w:tcW w:w="569" w:type="dxa"/>
            <w:tcBorders>
              <w:top w:val="nil"/>
              <w:left w:val="single" w:sz="4" w:space="0" w:color="auto"/>
              <w:bottom w:val="single" w:sz="4" w:space="0" w:color="auto"/>
              <w:right w:val="single" w:sz="4" w:space="0" w:color="auto"/>
            </w:tcBorders>
          </w:tcPr>
          <w:p w14:paraId="5680B72A" w14:textId="77777777" w:rsidR="00367B42" w:rsidRPr="00613175" w:rsidRDefault="00367B42">
            <w:pPr>
              <w:pStyle w:val="TAH"/>
            </w:pPr>
          </w:p>
        </w:tc>
        <w:tc>
          <w:tcPr>
            <w:tcW w:w="850" w:type="dxa"/>
            <w:tcBorders>
              <w:top w:val="nil"/>
              <w:left w:val="single" w:sz="4" w:space="0" w:color="auto"/>
              <w:bottom w:val="single" w:sz="4" w:space="0" w:color="auto"/>
              <w:right w:val="single" w:sz="4" w:space="0" w:color="auto"/>
            </w:tcBorders>
          </w:tcPr>
          <w:p w14:paraId="22FFA5B8" w14:textId="77777777" w:rsidR="00367B42" w:rsidRPr="00613175" w:rsidRDefault="00367B42">
            <w:pPr>
              <w:pStyle w:val="TAH"/>
            </w:pPr>
          </w:p>
        </w:tc>
      </w:tr>
      <w:tr w:rsidR="00367B42" w:rsidRPr="00613175" w14:paraId="72CBDF0E" w14:textId="77777777" w:rsidTr="00367B42">
        <w:trPr>
          <w:jc w:val="center"/>
        </w:trPr>
        <w:tc>
          <w:tcPr>
            <w:tcW w:w="704" w:type="dxa"/>
            <w:tcBorders>
              <w:top w:val="nil"/>
              <w:left w:val="single" w:sz="4" w:space="0" w:color="auto"/>
              <w:bottom w:val="single" w:sz="4" w:space="0" w:color="auto"/>
              <w:right w:val="single" w:sz="4" w:space="0" w:color="auto"/>
            </w:tcBorders>
            <w:hideMark/>
          </w:tcPr>
          <w:p w14:paraId="4803BB4D" w14:textId="77777777" w:rsidR="00367B42" w:rsidRPr="00613175" w:rsidRDefault="00367B42">
            <w:pPr>
              <w:pStyle w:val="TAC"/>
              <w:rPr>
                <w:lang w:eastAsia="zh-CN"/>
              </w:rPr>
            </w:pPr>
            <w:r w:rsidRPr="00613175">
              <w:rPr>
                <w:snapToGrid w:val="0"/>
              </w:rPr>
              <w:t>1-4</w:t>
            </w:r>
          </w:p>
        </w:tc>
        <w:tc>
          <w:tcPr>
            <w:tcW w:w="4394" w:type="dxa"/>
            <w:tcBorders>
              <w:top w:val="single" w:sz="4" w:space="0" w:color="auto"/>
              <w:left w:val="single" w:sz="4" w:space="0" w:color="auto"/>
              <w:bottom w:val="single" w:sz="4" w:space="0" w:color="auto"/>
              <w:right w:val="single" w:sz="4" w:space="0" w:color="auto"/>
            </w:tcBorders>
            <w:hideMark/>
          </w:tcPr>
          <w:p w14:paraId="5235634C" w14:textId="77777777" w:rsidR="00367B42" w:rsidRPr="00613175" w:rsidRDefault="00367B42">
            <w:pPr>
              <w:pStyle w:val="TAL"/>
              <w:rPr>
                <w:lang w:eastAsia="zh-CN"/>
              </w:rPr>
            </w:pPr>
            <w:r w:rsidRPr="00613175">
              <w:rPr>
                <w:snapToGrid w:val="0"/>
              </w:rPr>
              <w:t>Steps 1-4 of A.24 are used to put the first call on hold.</w:t>
            </w:r>
          </w:p>
        </w:tc>
        <w:tc>
          <w:tcPr>
            <w:tcW w:w="709" w:type="dxa"/>
            <w:tcBorders>
              <w:top w:val="single" w:sz="4" w:space="0" w:color="auto"/>
              <w:left w:val="single" w:sz="4" w:space="0" w:color="auto"/>
              <w:bottom w:val="single" w:sz="4" w:space="0" w:color="auto"/>
              <w:right w:val="single" w:sz="4" w:space="0" w:color="auto"/>
            </w:tcBorders>
            <w:hideMark/>
          </w:tcPr>
          <w:p w14:paraId="652F2AC8"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5D892221" w14:textId="77777777" w:rsidR="00367B42" w:rsidRPr="00613175" w:rsidRDefault="00367B42">
            <w:pPr>
              <w:pStyle w:val="TAL"/>
              <w:rPr>
                <w:lang w:eastAsia="zh-CN"/>
              </w:rPr>
            </w:pPr>
            <w:r w:rsidRPr="00613175">
              <w:rPr>
                <w:lang w:eastAsia="zh-CN"/>
              </w:rPr>
              <w:t>-</w:t>
            </w:r>
          </w:p>
        </w:tc>
        <w:tc>
          <w:tcPr>
            <w:tcW w:w="569" w:type="dxa"/>
            <w:tcBorders>
              <w:top w:val="nil"/>
              <w:left w:val="single" w:sz="4" w:space="0" w:color="auto"/>
              <w:bottom w:val="single" w:sz="4" w:space="0" w:color="auto"/>
              <w:right w:val="single" w:sz="4" w:space="0" w:color="auto"/>
            </w:tcBorders>
            <w:hideMark/>
          </w:tcPr>
          <w:p w14:paraId="70EF4645" w14:textId="77777777" w:rsidR="00367B42" w:rsidRPr="00613175" w:rsidRDefault="00367B42">
            <w:pPr>
              <w:pStyle w:val="TAC"/>
              <w:rPr>
                <w:lang w:eastAsia="zh-CN"/>
              </w:rPr>
            </w:pPr>
            <w:r w:rsidRPr="00613175">
              <w:rPr>
                <w:lang w:eastAsia="zh-CN"/>
              </w:rPr>
              <w:t>1</w:t>
            </w:r>
          </w:p>
        </w:tc>
        <w:tc>
          <w:tcPr>
            <w:tcW w:w="850" w:type="dxa"/>
            <w:tcBorders>
              <w:top w:val="nil"/>
              <w:left w:val="single" w:sz="4" w:space="0" w:color="auto"/>
              <w:bottom w:val="single" w:sz="4" w:space="0" w:color="auto"/>
              <w:right w:val="single" w:sz="4" w:space="0" w:color="auto"/>
            </w:tcBorders>
            <w:hideMark/>
          </w:tcPr>
          <w:p w14:paraId="2667AFB1" w14:textId="77777777" w:rsidR="00367B42" w:rsidRPr="00613175" w:rsidRDefault="00367B42">
            <w:pPr>
              <w:pStyle w:val="TAC"/>
              <w:rPr>
                <w:lang w:eastAsia="zh-CN"/>
              </w:rPr>
            </w:pPr>
            <w:r w:rsidRPr="00613175">
              <w:rPr>
                <w:lang w:eastAsia="zh-CN"/>
              </w:rPr>
              <w:t>P</w:t>
            </w:r>
          </w:p>
        </w:tc>
      </w:tr>
      <w:tr w:rsidR="00367B42" w:rsidRPr="00613175" w14:paraId="0716B9C9" w14:textId="77777777" w:rsidTr="00367B42">
        <w:trPr>
          <w:jc w:val="center"/>
        </w:trPr>
        <w:tc>
          <w:tcPr>
            <w:tcW w:w="704" w:type="dxa"/>
            <w:tcBorders>
              <w:top w:val="nil"/>
              <w:left w:val="single" w:sz="4" w:space="0" w:color="auto"/>
              <w:bottom w:val="single" w:sz="4" w:space="0" w:color="auto"/>
              <w:right w:val="single" w:sz="4" w:space="0" w:color="auto"/>
            </w:tcBorders>
            <w:hideMark/>
          </w:tcPr>
          <w:p w14:paraId="1239206A" w14:textId="77777777" w:rsidR="00367B42" w:rsidRPr="00613175" w:rsidRDefault="00367B42">
            <w:pPr>
              <w:pStyle w:val="TAC"/>
              <w:rPr>
                <w:snapToGrid w:val="0"/>
                <w:lang w:eastAsia="zh-CN"/>
              </w:rPr>
            </w:pPr>
            <w:r w:rsidRPr="00613175">
              <w:rPr>
                <w:snapToGrid w:val="0"/>
                <w:lang w:eastAsia="zh-CN"/>
              </w:rPr>
              <w:t>5</w:t>
            </w:r>
          </w:p>
        </w:tc>
        <w:tc>
          <w:tcPr>
            <w:tcW w:w="4394" w:type="dxa"/>
            <w:tcBorders>
              <w:top w:val="single" w:sz="4" w:space="0" w:color="auto"/>
              <w:left w:val="single" w:sz="4" w:space="0" w:color="auto"/>
              <w:bottom w:val="single" w:sz="4" w:space="0" w:color="auto"/>
              <w:right w:val="single" w:sz="4" w:space="0" w:color="auto"/>
            </w:tcBorders>
            <w:hideMark/>
          </w:tcPr>
          <w:p w14:paraId="349D2D98" w14:textId="77777777" w:rsidR="00367B42" w:rsidRPr="00613175" w:rsidRDefault="00367B42">
            <w:pPr>
              <w:pStyle w:val="TAL"/>
              <w:rPr>
                <w:snapToGrid w:val="0"/>
                <w:lang w:eastAsia="zh-CN"/>
              </w:rPr>
            </w:pPr>
            <w:r w:rsidRPr="00613175">
              <w:rPr>
                <w:snapToGrid w:val="0"/>
                <w:lang w:eastAsia="zh-CN"/>
              </w:rPr>
              <w:t>UE is made to initiate a MTSI videocall.</w:t>
            </w:r>
          </w:p>
        </w:tc>
        <w:tc>
          <w:tcPr>
            <w:tcW w:w="709" w:type="dxa"/>
            <w:tcBorders>
              <w:top w:val="single" w:sz="4" w:space="0" w:color="auto"/>
              <w:left w:val="single" w:sz="4" w:space="0" w:color="auto"/>
              <w:bottom w:val="single" w:sz="4" w:space="0" w:color="auto"/>
              <w:right w:val="single" w:sz="4" w:space="0" w:color="auto"/>
            </w:tcBorders>
            <w:hideMark/>
          </w:tcPr>
          <w:p w14:paraId="0CEAE4B5"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2A54A7FB" w14:textId="77777777" w:rsidR="00367B42" w:rsidRPr="00613175" w:rsidRDefault="00367B42">
            <w:pPr>
              <w:pStyle w:val="TAL"/>
              <w:rPr>
                <w:lang w:eastAsia="zh-CN"/>
              </w:rPr>
            </w:pPr>
            <w:r w:rsidRPr="00613175">
              <w:rPr>
                <w:lang w:eastAsia="zh-CN"/>
              </w:rPr>
              <w:t>-</w:t>
            </w:r>
          </w:p>
        </w:tc>
        <w:tc>
          <w:tcPr>
            <w:tcW w:w="569" w:type="dxa"/>
            <w:tcBorders>
              <w:top w:val="nil"/>
              <w:left w:val="single" w:sz="4" w:space="0" w:color="auto"/>
              <w:bottom w:val="single" w:sz="4" w:space="0" w:color="auto"/>
              <w:right w:val="single" w:sz="4" w:space="0" w:color="auto"/>
            </w:tcBorders>
            <w:hideMark/>
          </w:tcPr>
          <w:p w14:paraId="0CBD12D1" w14:textId="77777777" w:rsidR="00367B42" w:rsidRPr="00613175" w:rsidRDefault="00367B42">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4C878C1B" w14:textId="77777777" w:rsidR="00367B42" w:rsidRPr="00613175" w:rsidRDefault="00367B42">
            <w:pPr>
              <w:pStyle w:val="TAC"/>
              <w:rPr>
                <w:lang w:eastAsia="zh-CN"/>
              </w:rPr>
            </w:pPr>
            <w:r w:rsidRPr="00613175">
              <w:rPr>
                <w:lang w:eastAsia="zh-CN"/>
              </w:rPr>
              <w:t>-</w:t>
            </w:r>
          </w:p>
        </w:tc>
      </w:tr>
      <w:tr w:rsidR="00367B42" w:rsidRPr="00613175" w14:paraId="14253CF9" w14:textId="77777777" w:rsidTr="00367B42">
        <w:trPr>
          <w:jc w:val="center"/>
        </w:trPr>
        <w:tc>
          <w:tcPr>
            <w:tcW w:w="704" w:type="dxa"/>
            <w:tcBorders>
              <w:top w:val="nil"/>
              <w:left w:val="single" w:sz="4" w:space="0" w:color="auto"/>
              <w:bottom w:val="single" w:sz="4" w:space="0" w:color="auto"/>
              <w:right w:val="single" w:sz="4" w:space="0" w:color="auto"/>
            </w:tcBorders>
            <w:hideMark/>
          </w:tcPr>
          <w:p w14:paraId="0DE1FC8F" w14:textId="77777777" w:rsidR="00367B42" w:rsidRPr="00613175" w:rsidRDefault="00367B42">
            <w:pPr>
              <w:pStyle w:val="TAC"/>
              <w:rPr>
                <w:lang w:eastAsia="zh-CN"/>
              </w:rPr>
            </w:pPr>
            <w:r w:rsidRPr="00613175">
              <w:rPr>
                <w:snapToGrid w:val="0"/>
              </w:rPr>
              <w:t>6-1</w:t>
            </w:r>
            <w:r w:rsidRPr="00613175">
              <w:rPr>
                <w:snapToGrid w:val="0"/>
                <w:lang w:eastAsia="zh-TW"/>
              </w:rPr>
              <w:t>7</w:t>
            </w:r>
          </w:p>
        </w:tc>
        <w:tc>
          <w:tcPr>
            <w:tcW w:w="4394" w:type="dxa"/>
            <w:tcBorders>
              <w:top w:val="single" w:sz="4" w:space="0" w:color="auto"/>
              <w:left w:val="single" w:sz="4" w:space="0" w:color="auto"/>
              <w:bottom w:val="single" w:sz="4" w:space="0" w:color="auto"/>
              <w:right w:val="single" w:sz="4" w:space="0" w:color="auto"/>
            </w:tcBorders>
            <w:hideMark/>
          </w:tcPr>
          <w:p w14:paraId="31A2B7B1" w14:textId="77777777" w:rsidR="00367B42" w:rsidRPr="00613175" w:rsidRDefault="00367B42">
            <w:pPr>
              <w:pStyle w:val="TAL"/>
              <w:rPr>
                <w:lang w:eastAsia="en-US"/>
              </w:rPr>
            </w:pPr>
            <w:r w:rsidRPr="00613175">
              <w:rPr>
                <w:snapToGrid w:val="0"/>
              </w:rPr>
              <w:t>Steps 1-12 of A.15.1 are used to start a second call.</w:t>
            </w:r>
          </w:p>
        </w:tc>
        <w:tc>
          <w:tcPr>
            <w:tcW w:w="709" w:type="dxa"/>
            <w:tcBorders>
              <w:top w:val="single" w:sz="4" w:space="0" w:color="auto"/>
              <w:left w:val="single" w:sz="4" w:space="0" w:color="auto"/>
              <w:bottom w:val="single" w:sz="4" w:space="0" w:color="auto"/>
              <w:right w:val="single" w:sz="4" w:space="0" w:color="auto"/>
            </w:tcBorders>
            <w:hideMark/>
          </w:tcPr>
          <w:p w14:paraId="4A6DCE8D"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7199DB79" w14:textId="77777777" w:rsidR="00367B42" w:rsidRPr="00613175" w:rsidRDefault="00367B42">
            <w:pPr>
              <w:pStyle w:val="TAL"/>
              <w:rPr>
                <w:lang w:eastAsia="zh-CN"/>
              </w:rPr>
            </w:pPr>
            <w:r w:rsidRPr="00613175">
              <w:rPr>
                <w:lang w:eastAsia="zh-CN"/>
              </w:rPr>
              <w:t>-</w:t>
            </w:r>
          </w:p>
        </w:tc>
        <w:tc>
          <w:tcPr>
            <w:tcW w:w="569" w:type="dxa"/>
            <w:tcBorders>
              <w:top w:val="nil"/>
              <w:left w:val="single" w:sz="4" w:space="0" w:color="auto"/>
              <w:bottom w:val="single" w:sz="4" w:space="0" w:color="auto"/>
              <w:right w:val="single" w:sz="4" w:space="0" w:color="auto"/>
            </w:tcBorders>
            <w:hideMark/>
          </w:tcPr>
          <w:p w14:paraId="3685B282" w14:textId="77777777" w:rsidR="00367B42" w:rsidRPr="00613175" w:rsidRDefault="00367B42">
            <w:pPr>
              <w:pStyle w:val="TAC"/>
              <w:rPr>
                <w:lang w:eastAsia="zh-CN"/>
              </w:rPr>
            </w:pPr>
            <w:r w:rsidRPr="00613175">
              <w:rPr>
                <w:lang w:eastAsia="zh-CN"/>
              </w:rPr>
              <w:t>2</w:t>
            </w:r>
          </w:p>
        </w:tc>
        <w:tc>
          <w:tcPr>
            <w:tcW w:w="850" w:type="dxa"/>
            <w:tcBorders>
              <w:top w:val="nil"/>
              <w:left w:val="single" w:sz="4" w:space="0" w:color="auto"/>
              <w:bottom w:val="single" w:sz="4" w:space="0" w:color="auto"/>
              <w:right w:val="single" w:sz="4" w:space="0" w:color="auto"/>
            </w:tcBorders>
            <w:hideMark/>
          </w:tcPr>
          <w:p w14:paraId="421E0150" w14:textId="77777777" w:rsidR="00367B42" w:rsidRPr="00613175" w:rsidRDefault="00367B42">
            <w:pPr>
              <w:pStyle w:val="TAC"/>
              <w:rPr>
                <w:lang w:eastAsia="zh-CN"/>
              </w:rPr>
            </w:pPr>
            <w:r w:rsidRPr="00613175">
              <w:rPr>
                <w:lang w:eastAsia="zh-CN"/>
              </w:rPr>
              <w:t>P</w:t>
            </w:r>
          </w:p>
        </w:tc>
      </w:tr>
      <w:tr w:rsidR="00367B42" w:rsidRPr="00613175" w14:paraId="67BEDCE1" w14:textId="77777777" w:rsidTr="00367B42">
        <w:trPr>
          <w:jc w:val="center"/>
        </w:trPr>
        <w:tc>
          <w:tcPr>
            <w:tcW w:w="704" w:type="dxa"/>
            <w:tcBorders>
              <w:top w:val="nil"/>
              <w:left w:val="single" w:sz="4" w:space="0" w:color="auto"/>
              <w:bottom w:val="single" w:sz="4" w:space="0" w:color="auto"/>
              <w:right w:val="single" w:sz="4" w:space="0" w:color="auto"/>
            </w:tcBorders>
            <w:hideMark/>
          </w:tcPr>
          <w:p w14:paraId="73A0C6F0" w14:textId="77777777" w:rsidR="00367B42" w:rsidRPr="00613175" w:rsidRDefault="00367B42">
            <w:pPr>
              <w:pStyle w:val="TAC"/>
              <w:rPr>
                <w:lang w:eastAsia="zh-CN"/>
              </w:rPr>
            </w:pPr>
            <w:r w:rsidRPr="00613175">
              <w:rPr>
                <w:lang w:eastAsia="zh-CN"/>
              </w:rPr>
              <w:t>18</w:t>
            </w:r>
          </w:p>
        </w:tc>
        <w:tc>
          <w:tcPr>
            <w:tcW w:w="4394" w:type="dxa"/>
            <w:tcBorders>
              <w:top w:val="single" w:sz="4" w:space="0" w:color="auto"/>
              <w:left w:val="single" w:sz="4" w:space="0" w:color="auto"/>
              <w:bottom w:val="single" w:sz="4" w:space="0" w:color="auto"/>
              <w:right w:val="single" w:sz="4" w:space="0" w:color="auto"/>
            </w:tcBorders>
            <w:hideMark/>
          </w:tcPr>
          <w:p w14:paraId="79FCE503" w14:textId="77777777" w:rsidR="00367B42" w:rsidRPr="00613175" w:rsidRDefault="00367B42">
            <w:pPr>
              <w:pStyle w:val="TAL"/>
              <w:rPr>
                <w:lang w:eastAsia="en-US"/>
              </w:rPr>
            </w:pPr>
            <w:r w:rsidRPr="00613175">
              <w:rPr>
                <w:snapToGrid w:val="0"/>
              </w:rPr>
              <w:t>UE is made to start a Multiparty Call</w:t>
            </w:r>
          </w:p>
        </w:tc>
        <w:tc>
          <w:tcPr>
            <w:tcW w:w="709" w:type="dxa"/>
            <w:tcBorders>
              <w:top w:val="single" w:sz="4" w:space="0" w:color="auto"/>
              <w:left w:val="single" w:sz="4" w:space="0" w:color="auto"/>
              <w:bottom w:val="single" w:sz="4" w:space="0" w:color="auto"/>
              <w:right w:val="single" w:sz="4" w:space="0" w:color="auto"/>
            </w:tcBorders>
            <w:hideMark/>
          </w:tcPr>
          <w:p w14:paraId="75EA9FCB"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45012AC1" w14:textId="77777777" w:rsidR="00367B42" w:rsidRPr="00613175" w:rsidRDefault="00367B42">
            <w:pPr>
              <w:pStyle w:val="TAL"/>
              <w:rPr>
                <w:lang w:eastAsia="zh-CN"/>
              </w:rPr>
            </w:pPr>
            <w:r w:rsidRPr="00613175">
              <w:rPr>
                <w:lang w:eastAsia="zh-CN"/>
              </w:rPr>
              <w:t>-</w:t>
            </w:r>
          </w:p>
        </w:tc>
        <w:tc>
          <w:tcPr>
            <w:tcW w:w="569" w:type="dxa"/>
            <w:tcBorders>
              <w:top w:val="nil"/>
              <w:left w:val="single" w:sz="4" w:space="0" w:color="auto"/>
              <w:bottom w:val="single" w:sz="4" w:space="0" w:color="auto"/>
              <w:right w:val="single" w:sz="4" w:space="0" w:color="auto"/>
            </w:tcBorders>
            <w:hideMark/>
          </w:tcPr>
          <w:p w14:paraId="58D1F944" w14:textId="77777777" w:rsidR="00367B42" w:rsidRPr="00613175" w:rsidRDefault="00367B42">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0A5486AA" w14:textId="77777777" w:rsidR="00367B42" w:rsidRPr="00613175" w:rsidRDefault="00367B42">
            <w:pPr>
              <w:pStyle w:val="TAC"/>
              <w:rPr>
                <w:lang w:eastAsia="zh-CN"/>
              </w:rPr>
            </w:pPr>
            <w:r w:rsidRPr="00613175">
              <w:rPr>
                <w:lang w:eastAsia="zh-CN"/>
              </w:rPr>
              <w:t>-</w:t>
            </w:r>
          </w:p>
        </w:tc>
      </w:tr>
      <w:tr w:rsidR="00367B42" w:rsidRPr="00613175" w14:paraId="6F9889A2" w14:textId="77777777" w:rsidTr="00367B42">
        <w:trPr>
          <w:jc w:val="center"/>
        </w:trPr>
        <w:tc>
          <w:tcPr>
            <w:tcW w:w="704" w:type="dxa"/>
            <w:tcBorders>
              <w:top w:val="nil"/>
              <w:left w:val="single" w:sz="4" w:space="0" w:color="auto"/>
              <w:bottom w:val="single" w:sz="4" w:space="0" w:color="auto"/>
              <w:right w:val="single" w:sz="4" w:space="0" w:color="auto"/>
            </w:tcBorders>
            <w:hideMark/>
          </w:tcPr>
          <w:p w14:paraId="202C9BA0" w14:textId="77777777" w:rsidR="00367B42" w:rsidRPr="00613175" w:rsidRDefault="00367B42">
            <w:pPr>
              <w:pStyle w:val="TAC"/>
              <w:rPr>
                <w:lang w:eastAsia="zh-CN"/>
              </w:rPr>
            </w:pPr>
            <w:r w:rsidRPr="00613175">
              <w:rPr>
                <w:lang w:eastAsia="zh-CN"/>
              </w:rPr>
              <w:t>19-22</w:t>
            </w:r>
          </w:p>
        </w:tc>
        <w:tc>
          <w:tcPr>
            <w:tcW w:w="4394" w:type="dxa"/>
            <w:tcBorders>
              <w:top w:val="single" w:sz="4" w:space="0" w:color="auto"/>
              <w:left w:val="single" w:sz="4" w:space="0" w:color="auto"/>
              <w:bottom w:val="single" w:sz="4" w:space="0" w:color="auto"/>
              <w:right w:val="single" w:sz="4" w:space="0" w:color="auto"/>
            </w:tcBorders>
            <w:hideMark/>
          </w:tcPr>
          <w:p w14:paraId="6A5B1493" w14:textId="77777777" w:rsidR="00367B42" w:rsidRPr="00613175" w:rsidRDefault="00367B42">
            <w:pPr>
              <w:pStyle w:val="TAL"/>
              <w:rPr>
                <w:lang w:eastAsia="en-US"/>
              </w:rPr>
            </w:pPr>
            <w:r w:rsidRPr="00613175">
              <w:rPr>
                <w:snapToGrid w:val="0"/>
              </w:rPr>
              <w:t>Steps 1-4 of A.24 are used to put the second call on hold.</w:t>
            </w:r>
          </w:p>
        </w:tc>
        <w:tc>
          <w:tcPr>
            <w:tcW w:w="709" w:type="dxa"/>
            <w:tcBorders>
              <w:top w:val="single" w:sz="4" w:space="0" w:color="auto"/>
              <w:left w:val="single" w:sz="4" w:space="0" w:color="auto"/>
              <w:bottom w:val="single" w:sz="4" w:space="0" w:color="auto"/>
              <w:right w:val="single" w:sz="4" w:space="0" w:color="auto"/>
            </w:tcBorders>
            <w:hideMark/>
          </w:tcPr>
          <w:p w14:paraId="4331483C"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54ACF0CD" w14:textId="77777777" w:rsidR="00367B42" w:rsidRPr="00613175" w:rsidRDefault="00367B42">
            <w:pPr>
              <w:pStyle w:val="TAL"/>
              <w:rPr>
                <w:lang w:eastAsia="en-US"/>
              </w:rPr>
            </w:pPr>
            <w:r w:rsidRPr="00613175">
              <w:rPr>
                <w:snapToGrid w:val="0"/>
              </w:rPr>
              <w:t>-</w:t>
            </w:r>
          </w:p>
        </w:tc>
        <w:tc>
          <w:tcPr>
            <w:tcW w:w="569" w:type="dxa"/>
            <w:tcBorders>
              <w:top w:val="nil"/>
              <w:left w:val="single" w:sz="4" w:space="0" w:color="auto"/>
              <w:bottom w:val="single" w:sz="4" w:space="0" w:color="auto"/>
              <w:right w:val="single" w:sz="4" w:space="0" w:color="auto"/>
            </w:tcBorders>
            <w:hideMark/>
          </w:tcPr>
          <w:p w14:paraId="099EBB7F" w14:textId="77777777" w:rsidR="00367B42" w:rsidRPr="00613175" w:rsidRDefault="00367B42">
            <w:pPr>
              <w:pStyle w:val="TAC"/>
              <w:rPr>
                <w:lang w:eastAsia="zh-CN"/>
              </w:rPr>
            </w:pPr>
            <w:r w:rsidRPr="00613175">
              <w:rPr>
                <w:lang w:eastAsia="zh-CN"/>
              </w:rPr>
              <w:t>3</w:t>
            </w:r>
          </w:p>
        </w:tc>
        <w:tc>
          <w:tcPr>
            <w:tcW w:w="850" w:type="dxa"/>
            <w:tcBorders>
              <w:top w:val="nil"/>
              <w:left w:val="single" w:sz="4" w:space="0" w:color="auto"/>
              <w:bottom w:val="single" w:sz="4" w:space="0" w:color="auto"/>
              <w:right w:val="single" w:sz="4" w:space="0" w:color="auto"/>
            </w:tcBorders>
            <w:hideMark/>
          </w:tcPr>
          <w:p w14:paraId="298BB481" w14:textId="77777777" w:rsidR="00367B42" w:rsidRPr="00613175" w:rsidRDefault="00367B42">
            <w:pPr>
              <w:pStyle w:val="TAC"/>
              <w:rPr>
                <w:lang w:eastAsia="zh-CN"/>
              </w:rPr>
            </w:pPr>
            <w:r w:rsidRPr="00613175">
              <w:rPr>
                <w:lang w:eastAsia="zh-CN"/>
              </w:rPr>
              <w:t>P</w:t>
            </w:r>
          </w:p>
        </w:tc>
      </w:tr>
      <w:tr w:rsidR="00367B42" w:rsidRPr="00613175" w14:paraId="162CA1A1"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49E504B6" w14:textId="77777777" w:rsidR="00367B42" w:rsidRPr="00613175" w:rsidRDefault="00367B42">
            <w:pPr>
              <w:pStyle w:val="TAC"/>
              <w:rPr>
                <w:lang w:eastAsia="zh-CN"/>
              </w:rPr>
            </w:pPr>
            <w:r w:rsidRPr="00613175">
              <w:rPr>
                <w:lang w:eastAsia="zh-CN"/>
              </w:rPr>
              <w:t>23-35</w:t>
            </w:r>
          </w:p>
        </w:tc>
        <w:tc>
          <w:tcPr>
            <w:tcW w:w="4394" w:type="dxa"/>
            <w:tcBorders>
              <w:top w:val="single" w:sz="4" w:space="0" w:color="auto"/>
              <w:left w:val="single" w:sz="4" w:space="0" w:color="auto"/>
              <w:bottom w:val="single" w:sz="4" w:space="0" w:color="auto"/>
              <w:right w:val="single" w:sz="4" w:space="0" w:color="auto"/>
            </w:tcBorders>
            <w:hideMark/>
          </w:tcPr>
          <w:p w14:paraId="71F29381" w14:textId="77777777" w:rsidR="00367B42" w:rsidRPr="00613175" w:rsidRDefault="00367B42">
            <w:pPr>
              <w:pStyle w:val="TAL"/>
              <w:rPr>
                <w:rFonts w:eastAsia="MS Gothic"/>
                <w:lang w:eastAsia="en-US"/>
              </w:rPr>
            </w:pPr>
            <w:r w:rsidRPr="00613175">
              <w:rPr>
                <w:snapToGrid w:val="0"/>
              </w:rPr>
              <w:t>Steps 1-13 of A.25 are used to create a conference.</w:t>
            </w:r>
          </w:p>
        </w:tc>
        <w:tc>
          <w:tcPr>
            <w:tcW w:w="709" w:type="dxa"/>
            <w:tcBorders>
              <w:top w:val="single" w:sz="4" w:space="0" w:color="auto"/>
              <w:left w:val="single" w:sz="4" w:space="0" w:color="auto"/>
              <w:bottom w:val="single" w:sz="4" w:space="0" w:color="auto"/>
              <w:right w:val="single" w:sz="4" w:space="0" w:color="auto"/>
            </w:tcBorders>
            <w:hideMark/>
          </w:tcPr>
          <w:p w14:paraId="0211B075"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7BAB1DE4" w14:textId="77777777" w:rsidR="00367B42" w:rsidRPr="00613175" w:rsidRDefault="00367B42">
            <w:pPr>
              <w:pStyle w:val="TAL"/>
              <w:rPr>
                <w:rFonts w:eastAsia="MS Gothic" w:cs="Arial"/>
                <w:lang w:eastAsia="en-US"/>
              </w:rPr>
            </w:pPr>
            <w:r w:rsidRPr="00613175">
              <w:rPr>
                <w:snapToGrid w:val="0"/>
              </w:rPr>
              <w:t>-</w:t>
            </w:r>
          </w:p>
        </w:tc>
        <w:tc>
          <w:tcPr>
            <w:tcW w:w="569" w:type="dxa"/>
            <w:tcBorders>
              <w:top w:val="single" w:sz="4" w:space="0" w:color="auto"/>
              <w:left w:val="single" w:sz="4" w:space="0" w:color="auto"/>
              <w:bottom w:val="single" w:sz="4" w:space="0" w:color="auto"/>
              <w:right w:val="single" w:sz="4" w:space="0" w:color="auto"/>
            </w:tcBorders>
            <w:hideMark/>
          </w:tcPr>
          <w:p w14:paraId="6EA6A62B" w14:textId="77777777" w:rsidR="00367B42" w:rsidRPr="00613175" w:rsidRDefault="00367B42">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hideMark/>
          </w:tcPr>
          <w:p w14:paraId="0A41B796" w14:textId="77777777" w:rsidR="00367B42" w:rsidRPr="00613175" w:rsidRDefault="00367B42">
            <w:pPr>
              <w:pStyle w:val="TAC"/>
              <w:rPr>
                <w:lang w:eastAsia="zh-CN"/>
              </w:rPr>
            </w:pPr>
            <w:r w:rsidRPr="00613175">
              <w:rPr>
                <w:lang w:eastAsia="zh-CN"/>
              </w:rPr>
              <w:t>P</w:t>
            </w:r>
          </w:p>
        </w:tc>
      </w:tr>
      <w:tr w:rsidR="00367B42" w:rsidRPr="00613175" w14:paraId="015A5036"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49415070" w14:textId="77777777" w:rsidR="00367B42" w:rsidRPr="00613175" w:rsidRDefault="00367B42">
            <w:pPr>
              <w:pStyle w:val="TAC"/>
              <w:rPr>
                <w:lang w:eastAsia="zh-CN"/>
              </w:rPr>
            </w:pPr>
            <w:r w:rsidRPr="00613175">
              <w:rPr>
                <w:lang w:eastAsia="zh-CN"/>
              </w:rPr>
              <w:t>36</w:t>
            </w:r>
          </w:p>
        </w:tc>
        <w:tc>
          <w:tcPr>
            <w:tcW w:w="4394" w:type="dxa"/>
            <w:tcBorders>
              <w:top w:val="single" w:sz="4" w:space="0" w:color="auto"/>
              <w:left w:val="single" w:sz="4" w:space="0" w:color="auto"/>
              <w:bottom w:val="single" w:sz="4" w:space="0" w:color="auto"/>
              <w:right w:val="single" w:sz="4" w:space="0" w:color="auto"/>
            </w:tcBorders>
            <w:hideMark/>
          </w:tcPr>
          <w:p w14:paraId="69B7C64E" w14:textId="77777777" w:rsidR="00367B42" w:rsidRPr="00613175" w:rsidRDefault="00367B42">
            <w:pPr>
              <w:pStyle w:val="TAL"/>
              <w:rPr>
                <w:snapToGrid w:val="0"/>
                <w:lang w:eastAsia="en-US"/>
              </w:rPr>
            </w:pPr>
            <w:r w:rsidRPr="00613175">
              <w:rPr>
                <w:snapToGrid w:val="0"/>
              </w:rPr>
              <w:t>UE sends REFER to invite user A to the conference.</w:t>
            </w:r>
          </w:p>
          <w:p w14:paraId="4A3F9493" w14:textId="77777777" w:rsidR="00367B42" w:rsidRPr="00613175" w:rsidRDefault="00367B42">
            <w:pPr>
              <w:pStyle w:val="TAL"/>
              <w:rPr>
                <w:snapToGrid w:val="0"/>
              </w:rPr>
            </w:pPr>
            <w:r w:rsidRPr="00613175">
              <w:rPr>
                <w:snapToGrid w:val="0"/>
              </w:rPr>
              <w:t>(Step 1 of A.26)</w:t>
            </w:r>
          </w:p>
        </w:tc>
        <w:tc>
          <w:tcPr>
            <w:tcW w:w="709" w:type="dxa"/>
            <w:tcBorders>
              <w:top w:val="single" w:sz="4" w:space="0" w:color="auto"/>
              <w:left w:val="single" w:sz="4" w:space="0" w:color="auto"/>
              <w:bottom w:val="single" w:sz="4" w:space="0" w:color="auto"/>
              <w:right w:val="single" w:sz="4" w:space="0" w:color="auto"/>
            </w:tcBorders>
            <w:hideMark/>
          </w:tcPr>
          <w:p w14:paraId="04339702" w14:textId="77777777" w:rsidR="00367B42" w:rsidRPr="00613175" w:rsidRDefault="00367B42">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4A34E5C4" w14:textId="77777777" w:rsidR="00367B42" w:rsidRPr="00613175" w:rsidRDefault="00367B42">
            <w:pPr>
              <w:pStyle w:val="TAL"/>
              <w:rPr>
                <w:snapToGrid w:val="0"/>
                <w:lang w:eastAsia="zh-CN"/>
              </w:rPr>
            </w:pPr>
            <w:r w:rsidRPr="00613175">
              <w:rPr>
                <w:snapToGrid w:val="0"/>
                <w:lang w:eastAsia="zh-CN"/>
              </w:rPr>
              <w:t>REFER</w:t>
            </w:r>
          </w:p>
        </w:tc>
        <w:tc>
          <w:tcPr>
            <w:tcW w:w="569" w:type="dxa"/>
            <w:tcBorders>
              <w:top w:val="single" w:sz="4" w:space="0" w:color="auto"/>
              <w:left w:val="single" w:sz="4" w:space="0" w:color="auto"/>
              <w:bottom w:val="single" w:sz="4" w:space="0" w:color="auto"/>
              <w:right w:val="single" w:sz="4" w:space="0" w:color="auto"/>
            </w:tcBorders>
            <w:hideMark/>
          </w:tcPr>
          <w:p w14:paraId="6A5F7953" w14:textId="77777777" w:rsidR="00367B42" w:rsidRPr="00613175" w:rsidRDefault="00367B42">
            <w:pPr>
              <w:pStyle w:val="TAC"/>
              <w:rPr>
                <w:lang w:eastAsia="zh-CN"/>
              </w:rPr>
            </w:pPr>
            <w:r w:rsidRPr="00613175">
              <w:rPr>
                <w:lang w:eastAsia="zh-CN"/>
              </w:rPr>
              <w:t>5</w:t>
            </w:r>
          </w:p>
        </w:tc>
        <w:tc>
          <w:tcPr>
            <w:tcW w:w="850" w:type="dxa"/>
            <w:tcBorders>
              <w:top w:val="single" w:sz="4" w:space="0" w:color="auto"/>
              <w:left w:val="single" w:sz="4" w:space="0" w:color="auto"/>
              <w:bottom w:val="single" w:sz="4" w:space="0" w:color="auto"/>
              <w:right w:val="single" w:sz="4" w:space="0" w:color="auto"/>
            </w:tcBorders>
            <w:hideMark/>
          </w:tcPr>
          <w:p w14:paraId="6BBE5F48" w14:textId="77777777" w:rsidR="00367B42" w:rsidRPr="00613175" w:rsidRDefault="00367B42">
            <w:pPr>
              <w:pStyle w:val="TAC"/>
              <w:rPr>
                <w:lang w:eastAsia="zh-CN"/>
              </w:rPr>
            </w:pPr>
            <w:r w:rsidRPr="00613175">
              <w:rPr>
                <w:lang w:eastAsia="zh-CN"/>
              </w:rPr>
              <w:t>P</w:t>
            </w:r>
          </w:p>
        </w:tc>
      </w:tr>
      <w:tr w:rsidR="00367B42" w:rsidRPr="00613175" w14:paraId="64B01810"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00C3CF42" w14:textId="77777777" w:rsidR="00367B42" w:rsidRPr="00613175" w:rsidRDefault="00367B42">
            <w:pPr>
              <w:pStyle w:val="TAC"/>
              <w:rPr>
                <w:lang w:eastAsia="zh-CN"/>
              </w:rPr>
            </w:pPr>
            <w:r w:rsidRPr="00613175">
              <w:rPr>
                <w:lang w:eastAsia="zh-CN"/>
              </w:rPr>
              <w:t>37-38</w:t>
            </w:r>
          </w:p>
        </w:tc>
        <w:tc>
          <w:tcPr>
            <w:tcW w:w="4394" w:type="dxa"/>
            <w:tcBorders>
              <w:top w:val="single" w:sz="4" w:space="0" w:color="auto"/>
              <w:left w:val="single" w:sz="4" w:space="0" w:color="auto"/>
              <w:bottom w:val="single" w:sz="4" w:space="0" w:color="auto"/>
              <w:right w:val="single" w:sz="4" w:space="0" w:color="auto"/>
            </w:tcBorders>
            <w:hideMark/>
          </w:tcPr>
          <w:p w14:paraId="72F2CDD3" w14:textId="77777777" w:rsidR="00367B42" w:rsidRPr="00613175" w:rsidRDefault="00367B42">
            <w:pPr>
              <w:pStyle w:val="TAL"/>
              <w:rPr>
                <w:snapToGrid w:val="0"/>
                <w:lang w:eastAsia="zh-CN"/>
              </w:rPr>
            </w:pPr>
            <w:r w:rsidRPr="00613175">
              <w:rPr>
                <w:snapToGrid w:val="0"/>
                <w:lang w:eastAsia="zh-CN"/>
              </w:rPr>
              <w:t>SS responds with a 202 final response and NOTIFY for the subscription created by the REFER.</w:t>
            </w:r>
          </w:p>
          <w:p w14:paraId="67CEFB7D" w14:textId="77777777" w:rsidR="00367B42" w:rsidRPr="00613175" w:rsidRDefault="00367B42">
            <w:pPr>
              <w:pStyle w:val="TAL"/>
              <w:rPr>
                <w:snapToGrid w:val="0"/>
                <w:lang w:eastAsia="zh-CN"/>
              </w:rPr>
            </w:pPr>
            <w:r w:rsidRPr="00613175">
              <w:rPr>
                <w:snapToGrid w:val="0"/>
                <w:lang w:eastAsia="zh-CN"/>
              </w:rPr>
              <w:t>(Steps 2-3 of A.26)</w:t>
            </w:r>
          </w:p>
        </w:tc>
        <w:tc>
          <w:tcPr>
            <w:tcW w:w="709" w:type="dxa"/>
            <w:tcBorders>
              <w:top w:val="single" w:sz="4" w:space="0" w:color="auto"/>
              <w:left w:val="single" w:sz="4" w:space="0" w:color="auto"/>
              <w:bottom w:val="single" w:sz="4" w:space="0" w:color="auto"/>
              <w:right w:val="single" w:sz="4" w:space="0" w:color="auto"/>
            </w:tcBorders>
            <w:hideMark/>
          </w:tcPr>
          <w:p w14:paraId="0A92E838"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40E35ED8" w14:textId="77777777" w:rsidR="00367B42" w:rsidRPr="00613175" w:rsidRDefault="00367B42">
            <w:pPr>
              <w:pStyle w:val="TAL"/>
              <w:rPr>
                <w:snapToGrid w:val="0"/>
                <w:lang w:eastAsia="zh-CN"/>
              </w:rPr>
            </w:pPr>
            <w:r w:rsidRPr="00613175">
              <w:rPr>
                <w:snapToGrid w:val="0"/>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6DBA6EA4"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433722E" w14:textId="77777777" w:rsidR="00367B42" w:rsidRPr="00613175" w:rsidRDefault="00367B42">
            <w:pPr>
              <w:pStyle w:val="TAC"/>
              <w:rPr>
                <w:lang w:eastAsia="zh-CN"/>
              </w:rPr>
            </w:pPr>
            <w:r w:rsidRPr="00613175">
              <w:rPr>
                <w:lang w:eastAsia="zh-CN"/>
              </w:rPr>
              <w:t>-</w:t>
            </w:r>
          </w:p>
        </w:tc>
      </w:tr>
      <w:tr w:rsidR="00367B42" w:rsidRPr="00613175" w14:paraId="1F3AC195"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52981758" w14:textId="77777777" w:rsidR="00367B42" w:rsidRPr="00613175" w:rsidRDefault="00367B42">
            <w:pPr>
              <w:pStyle w:val="TAC"/>
              <w:rPr>
                <w:lang w:eastAsia="zh-CN"/>
              </w:rPr>
            </w:pPr>
            <w:r w:rsidRPr="00613175">
              <w:rPr>
                <w:lang w:eastAsia="zh-CN"/>
              </w:rPr>
              <w:t>39</w:t>
            </w:r>
          </w:p>
        </w:tc>
        <w:tc>
          <w:tcPr>
            <w:tcW w:w="4394" w:type="dxa"/>
            <w:tcBorders>
              <w:top w:val="single" w:sz="4" w:space="0" w:color="auto"/>
              <w:left w:val="single" w:sz="4" w:space="0" w:color="auto"/>
              <w:bottom w:val="single" w:sz="4" w:space="0" w:color="auto"/>
              <w:right w:val="single" w:sz="4" w:space="0" w:color="auto"/>
            </w:tcBorders>
            <w:hideMark/>
          </w:tcPr>
          <w:p w14:paraId="2FC47CA3" w14:textId="77777777" w:rsidR="00367B42" w:rsidRPr="00613175" w:rsidRDefault="00367B42">
            <w:pPr>
              <w:pStyle w:val="TAL"/>
              <w:rPr>
                <w:snapToGrid w:val="0"/>
                <w:lang w:eastAsia="zh-CN"/>
              </w:rPr>
            </w:pPr>
            <w:r w:rsidRPr="00613175">
              <w:rPr>
                <w:snapToGrid w:val="0"/>
                <w:lang w:eastAsia="zh-CN"/>
              </w:rPr>
              <w:t>The UE responds the NOTIFY request with 200 OK.</w:t>
            </w:r>
          </w:p>
          <w:p w14:paraId="1FEE41BF" w14:textId="77777777" w:rsidR="00367B42" w:rsidRPr="00613175" w:rsidRDefault="00367B42">
            <w:pPr>
              <w:pStyle w:val="TAL"/>
              <w:rPr>
                <w:snapToGrid w:val="0"/>
                <w:lang w:eastAsia="zh-CN"/>
              </w:rPr>
            </w:pPr>
            <w:r w:rsidRPr="00613175">
              <w:rPr>
                <w:snapToGrid w:val="0"/>
                <w:lang w:eastAsia="zh-CN"/>
              </w:rPr>
              <w:t>(Step 4 of A.26)</w:t>
            </w:r>
          </w:p>
        </w:tc>
        <w:tc>
          <w:tcPr>
            <w:tcW w:w="709" w:type="dxa"/>
            <w:tcBorders>
              <w:top w:val="single" w:sz="4" w:space="0" w:color="auto"/>
              <w:left w:val="single" w:sz="4" w:space="0" w:color="auto"/>
              <w:bottom w:val="single" w:sz="4" w:space="0" w:color="auto"/>
              <w:right w:val="single" w:sz="4" w:space="0" w:color="auto"/>
            </w:tcBorders>
            <w:hideMark/>
          </w:tcPr>
          <w:p w14:paraId="125D0FA3" w14:textId="77777777" w:rsidR="00367B42" w:rsidRPr="00613175" w:rsidRDefault="00367B42">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172D8C20" w14:textId="77777777" w:rsidR="00367B42" w:rsidRPr="00613175" w:rsidRDefault="00367B42">
            <w:pPr>
              <w:pStyle w:val="TAL"/>
              <w:rPr>
                <w:snapToGrid w:val="0"/>
                <w:lang w:eastAsia="zh-CN"/>
              </w:rPr>
            </w:pPr>
            <w:r w:rsidRPr="00613175">
              <w:rPr>
                <w:snapToGrid w:val="0"/>
                <w:lang w:eastAsia="zh-CN"/>
              </w:rPr>
              <w:t>200 OK</w:t>
            </w:r>
          </w:p>
        </w:tc>
        <w:tc>
          <w:tcPr>
            <w:tcW w:w="569" w:type="dxa"/>
            <w:tcBorders>
              <w:top w:val="single" w:sz="4" w:space="0" w:color="auto"/>
              <w:left w:val="single" w:sz="4" w:space="0" w:color="auto"/>
              <w:bottom w:val="single" w:sz="4" w:space="0" w:color="auto"/>
              <w:right w:val="single" w:sz="4" w:space="0" w:color="auto"/>
            </w:tcBorders>
            <w:hideMark/>
          </w:tcPr>
          <w:p w14:paraId="49656C09" w14:textId="77777777" w:rsidR="00367B42" w:rsidRPr="00613175" w:rsidRDefault="00367B42">
            <w:pPr>
              <w:pStyle w:val="TAC"/>
              <w:rPr>
                <w:lang w:eastAsia="zh-CN"/>
              </w:rPr>
            </w:pPr>
            <w:r w:rsidRPr="00613175">
              <w:rPr>
                <w:lang w:eastAsia="zh-CN"/>
              </w:rPr>
              <w:t>6</w:t>
            </w:r>
          </w:p>
        </w:tc>
        <w:tc>
          <w:tcPr>
            <w:tcW w:w="850" w:type="dxa"/>
            <w:tcBorders>
              <w:top w:val="single" w:sz="4" w:space="0" w:color="auto"/>
              <w:left w:val="single" w:sz="4" w:space="0" w:color="auto"/>
              <w:bottom w:val="single" w:sz="4" w:space="0" w:color="auto"/>
              <w:right w:val="single" w:sz="4" w:space="0" w:color="auto"/>
            </w:tcBorders>
            <w:hideMark/>
          </w:tcPr>
          <w:p w14:paraId="52EE68E4" w14:textId="77777777" w:rsidR="00367B42" w:rsidRPr="00613175" w:rsidRDefault="00367B42">
            <w:pPr>
              <w:pStyle w:val="TAC"/>
              <w:rPr>
                <w:lang w:eastAsia="zh-CN"/>
              </w:rPr>
            </w:pPr>
            <w:r w:rsidRPr="00613175">
              <w:rPr>
                <w:lang w:eastAsia="zh-CN"/>
              </w:rPr>
              <w:t>P</w:t>
            </w:r>
          </w:p>
        </w:tc>
      </w:tr>
      <w:tr w:rsidR="00367B42" w:rsidRPr="00613175" w14:paraId="7573E9E3"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2C2120EF" w14:textId="77777777" w:rsidR="00367B42" w:rsidRPr="00613175" w:rsidRDefault="00367B42">
            <w:pPr>
              <w:pStyle w:val="TAC"/>
              <w:rPr>
                <w:lang w:eastAsia="zh-CN"/>
              </w:rPr>
            </w:pPr>
            <w:r w:rsidRPr="00613175">
              <w:rPr>
                <w:lang w:eastAsia="zh-CN"/>
              </w:rPr>
              <w:t>40</w:t>
            </w:r>
          </w:p>
        </w:tc>
        <w:tc>
          <w:tcPr>
            <w:tcW w:w="4394" w:type="dxa"/>
            <w:tcBorders>
              <w:top w:val="single" w:sz="4" w:space="0" w:color="auto"/>
              <w:left w:val="single" w:sz="4" w:space="0" w:color="auto"/>
              <w:bottom w:val="single" w:sz="4" w:space="0" w:color="auto"/>
              <w:right w:val="single" w:sz="4" w:space="0" w:color="auto"/>
            </w:tcBorders>
            <w:hideMark/>
          </w:tcPr>
          <w:p w14:paraId="0DF94652" w14:textId="77777777" w:rsidR="00367B42" w:rsidRPr="00613175" w:rsidRDefault="00367B42">
            <w:pPr>
              <w:pStyle w:val="TAL"/>
              <w:rPr>
                <w:snapToGrid w:val="0"/>
                <w:lang w:eastAsia="zh-CN"/>
              </w:rPr>
            </w:pPr>
            <w:r w:rsidRPr="00613175">
              <w:rPr>
                <w:snapToGrid w:val="0"/>
                <w:lang w:eastAsia="zh-CN"/>
              </w:rPr>
              <w:t>SS responds with a NOTIFY to confirm the user the invited user was able to join the conference.</w:t>
            </w:r>
          </w:p>
          <w:p w14:paraId="2F0B74EF" w14:textId="77777777" w:rsidR="00367B42" w:rsidRPr="00613175" w:rsidRDefault="00367B42">
            <w:pPr>
              <w:pStyle w:val="TAL"/>
              <w:rPr>
                <w:snapToGrid w:val="0"/>
                <w:lang w:eastAsia="zh-CN"/>
              </w:rPr>
            </w:pPr>
            <w:r w:rsidRPr="00613175">
              <w:rPr>
                <w:snapToGrid w:val="0"/>
                <w:lang w:eastAsia="zh-CN"/>
              </w:rPr>
              <w:t>(Steps 5 of A.26)</w:t>
            </w:r>
          </w:p>
        </w:tc>
        <w:tc>
          <w:tcPr>
            <w:tcW w:w="709" w:type="dxa"/>
            <w:tcBorders>
              <w:top w:val="single" w:sz="4" w:space="0" w:color="auto"/>
              <w:left w:val="single" w:sz="4" w:space="0" w:color="auto"/>
              <w:bottom w:val="single" w:sz="4" w:space="0" w:color="auto"/>
              <w:right w:val="single" w:sz="4" w:space="0" w:color="auto"/>
            </w:tcBorders>
            <w:hideMark/>
          </w:tcPr>
          <w:p w14:paraId="6591B0B1"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2134552A" w14:textId="77777777" w:rsidR="00367B42" w:rsidRPr="00613175" w:rsidRDefault="00367B42">
            <w:pPr>
              <w:pStyle w:val="TAL"/>
              <w:rPr>
                <w:snapToGrid w:val="0"/>
                <w:lang w:eastAsia="zh-CN"/>
              </w:rPr>
            </w:pPr>
            <w:r w:rsidRPr="00613175">
              <w:rPr>
                <w:snapToGrid w:val="0"/>
                <w:lang w:eastAsia="zh-CN"/>
              </w:rPr>
              <w:t>NOTIFY</w:t>
            </w:r>
          </w:p>
        </w:tc>
        <w:tc>
          <w:tcPr>
            <w:tcW w:w="569" w:type="dxa"/>
            <w:tcBorders>
              <w:top w:val="single" w:sz="4" w:space="0" w:color="auto"/>
              <w:left w:val="single" w:sz="4" w:space="0" w:color="auto"/>
              <w:bottom w:val="single" w:sz="4" w:space="0" w:color="auto"/>
              <w:right w:val="single" w:sz="4" w:space="0" w:color="auto"/>
            </w:tcBorders>
            <w:hideMark/>
          </w:tcPr>
          <w:p w14:paraId="6FB3DE15"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25BC3D0" w14:textId="77777777" w:rsidR="00367B42" w:rsidRPr="00613175" w:rsidRDefault="00367B42">
            <w:pPr>
              <w:pStyle w:val="TAC"/>
              <w:rPr>
                <w:lang w:eastAsia="zh-CN"/>
              </w:rPr>
            </w:pPr>
            <w:r w:rsidRPr="00613175">
              <w:rPr>
                <w:lang w:eastAsia="zh-CN"/>
              </w:rPr>
              <w:t>-</w:t>
            </w:r>
          </w:p>
        </w:tc>
      </w:tr>
      <w:tr w:rsidR="00367B42" w:rsidRPr="00613175" w14:paraId="0D284C0D"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7AE095CF" w14:textId="77777777" w:rsidR="00367B42" w:rsidRPr="00613175" w:rsidRDefault="00367B42">
            <w:pPr>
              <w:pStyle w:val="TAC"/>
              <w:rPr>
                <w:lang w:eastAsia="zh-CN"/>
              </w:rPr>
            </w:pPr>
            <w:r w:rsidRPr="00613175">
              <w:rPr>
                <w:lang w:eastAsia="zh-CN"/>
              </w:rPr>
              <w:t>41</w:t>
            </w:r>
          </w:p>
        </w:tc>
        <w:tc>
          <w:tcPr>
            <w:tcW w:w="4394" w:type="dxa"/>
            <w:tcBorders>
              <w:top w:val="single" w:sz="4" w:space="0" w:color="auto"/>
              <w:left w:val="single" w:sz="4" w:space="0" w:color="auto"/>
              <w:bottom w:val="single" w:sz="4" w:space="0" w:color="auto"/>
              <w:right w:val="single" w:sz="4" w:space="0" w:color="auto"/>
            </w:tcBorders>
            <w:hideMark/>
          </w:tcPr>
          <w:p w14:paraId="14E01938" w14:textId="77777777" w:rsidR="00367B42" w:rsidRPr="00613175" w:rsidRDefault="00367B42">
            <w:pPr>
              <w:pStyle w:val="TAL"/>
              <w:rPr>
                <w:snapToGrid w:val="0"/>
                <w:lang w:eastAsia="zh-CN"/>
              </w:rPr>
            </w:pPr>
            <w:r w:rsidRPr="00613175">
              <w:rPr>
                <w:snapToGrid w:val="0"/>
                <w:lang w:eastAsia="zh-CN"/>
              </w:rPr>
              <w:t>UE responds the NOTIFY request with 200 OK</w:t>
            </w:r>
          </w:p>
          <w:p w14:paraId="743425EC" w14:textId="77777777" w:rsidR="00367B42" w:rsidRPr="00613175" w:rsidRDefault="00367B42">
            <w:pPr>
              <w:pStyle w:val="TAL"/>
              <w:rPr>
                <w:snapToGrid w:val="0"/>
                <w:lang w:eastAsia="zh-CN"/>
              </w:rPr>
            </w:pPr>
            <w:r w:rsidRPr="00613175">
              <w:rPr>
                <w:snapToGrid w:val="0"/>
                <w:lang w:eastAsia="zh-CN"/>
              </w:rPr>
              <w:t>(Steps 6 of A.26)</w:t>
            </w:r>
          </w:p>
        </w:tc>
        <w:tc>
          <w:tcPr>
            <w:tcW w:w="709" w:type="dxa"/>
            <w:tcBorders>
              <w:top w:val="single" w:sz="4" w:space="0" w:color="auto"/>
              <w:left w:val="single" w:sz="4" w:space="0" w:color="auto"/>
              <w:bottom w:val="single" w:sz="4" w:space="0" w:color="auto"/>
              <w:right w:val="single" w:sz="4" w:space="0" w:color="auto"/>
            </w:tcBorders>
            <w:hideMark/>
          </w:tcPr>
          <w:p w14:paraId="0F9FD1DD" w14:textId="77777777" w:rsidR="00367B42" w:rsidRPr="00613175" w:rsidRDefault="00367B42">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0142B9F8" w14:textId="77777777" w:rsidR="00367B42" w:rsidRPr="00613175" w:rsidRDefault="00367B42">
            <w:pPr>
              <w:pStyle w:val="TAL"/>
              <w:rPr>
                <w:snapToGrid w:val="0"/>
                <w:lang w:eastAsia="zh-CN"/>
              </w:rPr>
            </w:pPr>
            <w:r w:rsidRPr="00613175">
              <w:rPr>
                <w:snapToGrid w:val="0"/>
                <w:lang w:eastAsia="zh-CN"/>
              </w:rPr>
              <w:t>200 OK</w:t>
            </w:r>
          </w:p>
        </w:tc>
        <w:tc>
          <w:tcPr>
            <w:tcW w:w="569" w:type="dxa"/>
            <w:tcBorders>
              <w:top w:val="single" w:sz="4" w:space="0" w:color="auto"/>
              <w:left w:val="single" w:sz="4" w:space="0" w:color="auto"/>
              <w:bottom w:val="single" w:sz="4" w:space="0" w:color="auto"/>
              <w:right w:val="single" w:sz="4" w:space="0" w:color="auto"/>
            </w:tcBorders>
            <w:hideMark/>
          </w:tcPr>
          <w:p w14:paraId="77E518C9" w14:textId="77777777" w:rsidR="00367B42" w:rsidRPr="00613175" w:rsidRDefault="00367B42">
            <w:pPr>
              <w:pStyle w:val="TAC"/>
              <w:rPr>
                <w:lang w:eastAsia="zh-CN"/>
              </w:rPr>
            </w:pPr>
            <w:r w:rsidRPr="00613175">
              <w:rPr>
                <w:lang w:eastAsia="zh-CN"/>
              </w:rPr>
              <w:t>6</w:t>
            </w:r>
          </w:p>
        </w:tc>
        <w:tc>
          <w:tcPr>
            <w:tcW w:w="850" w:type="dxa"/>
            <w:tcBorders>
              <w:top w:val="single" w:sz="4" w:space="0" w:color="auto"/>
              <w:left w:val="single" w:sz="4" w:space="0" w:color="auto"/>
              <w:bottom w:val="single" w:sz="4" w:space="0" w:color="auto"/>
              <w:right w:val="single" w:sz="4" w:space="0" w:color="auto"/>
            </w:tcBorders>
            <w:hideMark/>
          </w:tcPr>
          <w:p w14:paraId="2AF4D1FB" w14:textId="77777777" w:rsidR="00367B42" w:rsidRPr="00613175" w:rsidRDefault="00367B42">
            <w:pPr>
              <w:pStyle w:val="TAC"/>
              <w:rPr>
                <w:lang w:eastAsia="zh-CN"/>
              </w:rPr>
            </w:pPr>
            <w:r w:rsidRPr="00613175">
              <w:rPr>
                <w:lang w:eastAsia="zh-CN"/>
              </w:rPr>
              <w:t>P</w:t>
            </w:r>
          </w:p>
        </w:tc>
      </w:tr>
      <w:tr w:rsidR="00367B42" w:rsidRPr="00613175" w14:paraId="54CD7CE4"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5DFA353C" w14:textId="77777777" w:rsidR="00367B42" w:rsidRPr="00613175" w:rsidRDefault="00367B42">
            <w:pPr>
              <w:pStyle w:val="TAC"/>
              <w:rPr>
                <w:lang w:eastAsia="zh-CN"/>
              </w:rPr>
            </w:pPr>
            <w:r w:rsidRPr="00613175">
              <w:rPr>
                <w:lang w:eastAsia="zh-CN"/>
              </w:rPr>
              <w:t>42-43</w:t>
            </w:r>
          </w:p>
        </w:tc>
        <w:tc>
          <w:tcPr>
            <w:tcW w:w="4394" w:type="dxa"/>
            <w:tcBorders>
              <w:top w:val="single" w:sz="4" w:space="0" w:color="auto"/>
              <w:left w:val="single" w:sz="4" w:space="0" w:color="auto"/>
              <w:bottom w:val="single" w:sz="4" w:space="0" w:color="auto"/>
              <w:right w:val="single" w:sz="4" w:space="0" w:color="auto"/>
            </w:tcBorders>
            <w:hideMark/>
          </w:tcPr>
          <w:p w14:paraId="62D92692" w14:textId="77777777" w:rsidR="00367B42" w:rsidRPr="00613175" w:rsidRDefault="00367B42">
            <w:pPr>
              <w:pStyle w:val="TAL"/>
              <w:rPr>
                <w:snapToGrid w:val="0"/>
                <w:lang w:eastAsia="zh-CN"/>
              </w:rPr>
            </w:pPr>
            <w:r w:rsidRPr="00613175">
              <w:rPr>
                <w:snapToGrid w:val="0"/>
                <w:lang w:eastAsia="zh-CN"/>
              </w:rPr>
              <w:t>Conditional: If the UE has subscribed the conference event package, then the SS sends a NOTIFY for conference event package and UE responds with 200 OK.</w:t>
            </w:r>
          </w:p>
          <w:p w14:paraId="3FA99ED5" w14:textId="77777777" w:rsidR="00367B42" w:rsidRPr="00613175" w:rsidRDefault="00367B42">
            <w:pPr>
              <w:pStyle w:val="TAL"/>
              <w:rPr>
                <w:snapToGrid w:val="0"/>
                <w:lang w:eastAsia="zh-CN"/>
              </w:rPr>
            </w:pPr>
            <w:r w:rsidRPr="00613175">
              <w:rPr>
                <w:snapToGrid w:val="0"/>
                <w:lang w:eastAsia="zh-CN"/>
              </w:rPr>
              <w:t>(Steps 7-8 of A.26)</w:t>
            </w:r>
          </w:p>
        </w:tc>
        <w:tc>
          <w:tcPr>
            <w:tcW w:w="709" w:type="dxa"/>
            <w:tcBorders>
              <w:top w:val="single" w:sz="4" w:space="0" w:color="auto"/>
              <w:left w:val="single" w:sz="4" w:space="0" w:color="auto"/>
              <w:bottom w:val="single" w:sz="4" w:space="0" w:color="auto"/>
              <w:right w:val="single" w:sz="4" w:space="0" w:color="auto"/>
            </w:tcBorders>
            <w:hideMark/>
          </w:tcPr>
          <w:p w14:paraId="693F2B84"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37755480" w14:textId="77777777" w:rsidR="00367B42" w:rsidRPr="00613175" w:rsidRDefault="00367B42">
            <w:pPr>
              <w:pStyle w:val="TAL"/>
              <w:rPr>
                <w:snapToGrid w:val="0"/>
                <w:lang w:eastAsia="zh-CN"/>
              </w:rPr>
            </w:pPr>
            <w:r w:rsidRPr="00613175">
              <w:rPr>
                <w:snapToGrid w:val="0"/>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2B377B68"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0A861482" w14:textId="77777777" w:rsidR="00367B42" w:rsidRPr="00613175" w:rsidRDefault="00367B42">
            <w:pPr>
              <w:pStyle w:val="TAC"/>
              <w:rPr>
                <w:lang w:eastAsia="zh-CN"/>
              </w:rPr>
            </w:pPr>
            <w:r w:rsidRPr="00613175">
              <w:rPr>
                <w:lang w:eastAsia="zh-CN"/>
              </w:rPr>
              <w:t>-</w:t>
            </w:r>
          </w:p>
        </w:tc>
      </w:tr>
      <w:tr w:rsidR="00367B42" w:rsidRPr="00613175" w14:paraId="39F5DC22"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6A3D2379" w14:textId="77777777" w:rsidR="00367B42" w:rsidRPr="00613175" w:rsidRDefault="00367B42">
            <w:pPr>
              <w:pStyle w:val="TAC"/>
              <w:rPr>
                <w:lang w:eastAsia="zh-CN"/>
              </w:rPr>
            </w:pPr>
            <w:r w:rsidRPr="00613175">
              <w:rPr>
                <w:lang w:eastAsia="zh-CN"/>
              </w:rPr>
              <w:t>44</w:t>
            </w:r>
          </w:p>
        </w:tc>
        <w:tc>
          <w:tcPr>
            <w:tcW w:w="4394" w:type="dxa"/>
            <w:tcBorders>
              <w:top w:val="single" w:sz="4" w:space="0" w:color="auto"/>
              <w:left w:val="single" w:sz="4" w:space="0" w:color="auto"/>
              <w:bottom w:val="single" w:sz="4" w:space="0" w:color="auto"/>
              <w:right w:val="single" w:sz="4" w:space="0" w:color="auto"/>
            </w:tcBorders>
            <w:hideMark/>
          </w:tcPr>
          <w:p w14:paraId="4686C155" w14:textId="77777777" w:rsidR="00367B42" w:rsidRPr="00613175" w:rsidRDefault="00367B42">
            <w:pPr>
              <w:pStyle w:val="TAL"/>
              <w:rPr>
                <w:snapToGrid w:val="0"/>
                <w:lang w:eastAsia="en-US"/>
              </w:rPr>
            </w:pPr>
            <w:r w:rsidRPr="00613175">
              <w:rPr>
                <w:snapToGrid w:val="0"/>
              </w:rPr>
              <w:t>UE sends REFER to invite user B to the conference.</w:t>
            </w:r>
          </w:p>
          <w:p w14:paraId="3AB3B4B1" w14:textId="77777777" w:rsidR="00367B42" w:rsidRPr="00613175" w:rsidRDefault="00367B42">
            <w:pPr>
              <w:pStyle w:val="TAL"/>
              <w:rPr>
                <w:snapToGrid w:val="0"/>
              </w:rPr>
            </w:pPr>
            <w:r w:rsidRPr="00613175">
              <w:rPr>
                <w:snapToGrid w:val="0"/>
              </w:rPr>
              <w:t>(Step 1 of A.26)</w:t>
            </w:r>
          </w:p>
        </w:tc>
        <w:tc>
          <w:tcPr>
            <w:tcW w:w="709" w:type="dxa"/>
            <w:tcBorders>
              <w:top w:val="single" w:sz="4" w:space="0" w:color="auto"/>
              <w:left w:val="single" w:sz="4" w:space="0" w:color="auto"/>
              <w:bottom w:val="single" w:sz="4" w:space="0" w:color="auto"/>
              <w:right w:val="single" w:sz="4" w:space="0" w:color="auto"/>
            </w:tcBorders>
            <w:hideMark/>
          </w:tcPr>
          <w:p w14:paraId="1B27C9D6" w14:textId="77777777" w:rsidR="00367B42" w:rsidRPr="00613175" w:rsidRDefault="00367B42">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6076E0EB" w14:textId="77777777" w:rsidR="00367B42" w:rsidRPr="00613175" w:rsidRDefault="00367B42">
            <w:pPr>
              <w:pStyle w:val="TAL"/>
              <w:rPr>
                <w:snapToGrid w:val="0"/>
                <w:lang w:eastAsia="zh-CN"/>
              </w:rPr>
            </w:pPr>
            <w:r w:rsidRPr="00613175">
              <w:rPr>
                <w:snapToGrid w:val="0"/>
                <w:lang w:eastAsia="zh-CN"/>
              </w:rPr>
              <w:t>REFER</w:t>
            </w:r>
          </w:p>
        </w:tc>
        <w:tc>
          <w:tcPr>
            <w:tcW w:w="569" w:type="dxa"/>
            <w:tcBorders>
              <w:top w:val="single" w:sz="4" w:space="0" w:color="auto"/>
              <w:left w:val="single" w:sz="4" w:space="0" w:color="auto"/>
              <w:bottom w:val="single" w:sz="4" w:space="0" w:color="auto"/>
              <w:right w:val="single" w:sz="4" w:space="0" w:color="auto"/>
            </w:tcBorders>
            <w:hideMark/>
          </w:tcPr>
          <w:p w14:paraId="4B9F90D4" w14:textId="77777777" w:rsidR="00367B42" w:rsidRPr="00613175" w:rsidRDefault="00367B42">
            <w:pPr>
              <w:pStyle w:val="TAC"/>
              <w:rPr>
                <w:lang w:eastAsia="zh-CN"/>
              </w:rPr>
            </w:pPr>
            <w:r w:rsidRPr="00613175">
              <w:rPr>
                <w:lang w:eastAsia="zh-CN"/>
              </w:rPr>
              <w:t>7</w:t>
            </w:r>
          </w:p>
        </w:tc>
        <w:tc>
          <w:tcPr>
            <w:tcW w:w="850" w:type="dxa"/>
            <w:tcBorders>
              <w:top w:val="single" w:sz="4" w:space="0" w:color="auto"/>
              <w:left w:val="single" w:sz="4" w:space="0" w:color="auto"/>
              <w:bottom w:val="single" w:sz="4" w:space="0" w:color="auto"/>
              <w:right w:val="single" w:sz="4" w:space="0" w:color="auto"/>
            </w:tcBorders>
            <w:hideMark/>
          </w:tcPr>
          <w:p w14:paraId="4383FFB7" w14:textId="77777777" w:rsidR="00367B42" w:rsidRPr="00613175" w:rsidRDefault="00367B42">
            <w:pPr>
              <w:pStyle w:val="TAC"/>
              <w:rPr>
                <w:lang w:eastAsia="zh-CN"/>
              </w:rPr>
            </w:pPr>
            <w:r w:rsidRPr="00613175">
              <w:rPr>
                <w:lang w:eastAsia="zh-CN"/>
              </w:rPr>
              <w:t>P</w:t>
            </w:r>
          </w:p>
        </w:tc>
      </w:tr>
      <w:tr w:rsidR="00367B42" w:rsidRPr="00613175" w14:paraId="2D8004C8"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280AD739" w14:textId="77777777" w:rsidR="00367B42" w:rsidRPr="00613175" w:rsidRDefault="00367B42">
            <w:pPr>
              <w:pStyle w:val="TAC"/>
              <w:rPr>
                <w:lang w:eastAsia="zh-CN"/>
              </w:rPr>
            </w:pPr>
            <w:r w:rsidRPr="00613175">
              <w:rPr>
                <w:lang w:eastAsia="zh-CN"/>
              </w:rPr>
              <w:t>45-46</w:t>
            </w:r>
          </w:p>
        </w:tc>
        <w:tc>
          <w:tcPr>
            <w:tcW w:w="4394" w:type="dxa"/>
            <w:tcBorders>
              <w:top w:val="single" w:sz="4" w:space="0" w:color="auto"/>
              <w:left w:val="single" w:sz="4" w:space="0" w:color="auto"/>
              <w:bottom w:val="single" w:sz="4" w:space="0" w:color="auto"/>
              <w:right w:val="single" w:sz="4" w:space="0" w:color="auto"/>
            </w:tcBorders>
            <w:hideMark/>
          </w:tcPr>
          <w:p w14:paraId="42EF7B80" w14:textId="77777777" w:rsidR="00367B42" w:rsidRPr="00613175" w:rsidRDefault="00367B42">
            <w:pPr>
              <w:pStyle w:val="TAL"/>
              <w:rPr>
                <w:snapToGrid w:val="0"/>
                <w:lang w:eastAsia="zh-CN"/>
              </w:rPr>
            </w:pPr>
            <w:r w:rsidRPr="00613175">
              <w:rPr>
                <w:snapToGrid w:val="0"/>
                <w:lang w:eastAsia="zh-CN"/>
              </w:rPr>
              <w:t>SS responds with a 202 final response and NOTIFY for the subscription created by the REFER.</w:t>
            </w:r>
          </w:p>
          <w:p w14:paraId="7861B683" w14:textId="77777777" w:rsidR="00367B42" w:rsidRPr="00613175" w:rsidRDefault="00367B42">
            <w:pPr>
              <w:pStyle w:val="TAL"/>
              <w:rPr>
                <w:snapToGrid w:val="0"/>
                <w:lang w:eastAsia="zh-CN"/>
              </w:rPr>
            </w:pPr>
            <w:r w:rsidRPr="00613175">
              <w:rPr>
                <w:snapToGrid w:val="0"/>
                <w:lang w:eastAsia="zh-CN"/>
              </w:rPr>
              <w:t>(Steps 2-3 of A.26)</w:t>
            </w:r>
          </w:p>
        </w:tc>
        <w:tc>
          <w:tcPr>
            <w:tcW w:w="709" w:type="dxa"/>
            <w:tcBorders>
              <w:top w:val="single" w:sz="4" w:space="0" w:color="auto"/>
              <w:left w:val="single" w:sz="4" w:space="0" w:color="auto"/>
              <w:bottom w:val="single" w:sz="4" w:space="0" w:color="auto"/>
              <w:right w:val="single" w:sz="4" w:space="0" w:color="auto"/>
            </w:tcBorders>
            <w:hideMark/>
          </w:tcPr>
          <w:p w14:paraId="57A3B7B3"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3ECB2E76" w14:textId="77777777" w:rsidR="00367B42" w:rsidRPr="00613175" w:rsidRDefault="00367B42">
            <w:pPr>
              <w:pStyle w:val="TAL"/>
              <w:rPr>
                <w:snapToGrid w:val="0"/>
                <w:lang w:eastAsia="zh-CN"/>
              </w:rPr>
            </w:pPr>
            <w:r w:rsidRPr="00613175">
              <w:rPr>
                <w:snapToGrid w:val="0"/>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13C235F1"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1C9C268F" w14:textId="77777777" w:rsidR="00367B42" w:rsidRPr="00613175" w:rsidRDefault="00367B42">
            <w:pPr>
              <w:pStyle w:val="TAC"/>
              <w:rPr>
                <w:lang w:eastAsia="zh-CN"/>
              </w:rPr>
            </w:pPr>
            <w:r w:rsidRPr="00613175">
              <w:rPr>
                <w:lang w:eastAsia="zh-CN"/>
              </w:rPr>
              <w:t>-</w:t>
            </w:r>
          </w:p>
        </w:tc>
      </w:tr>
      <w:tr w:rsidR="00367B42" w:rsidRPr="00613175" w14:paraId="7B1E6E1D"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2344356A" w14:textId="77777777" w:rsidR="00367B42" w:rsidRPr="00613175" w:rsidRDefault="00367B42">
            <w:pPr>
              <w:pStyle w:val="TAC"/>
              <w:rPr>
                <w:lang w:eastAsia="zh-CN"/>
              </w:rPr>
            </w:pPr>
            <w:r w:rsidRPr="00613175">
              <w:rPr>
                <w:lang w:eastAsia="zh-CN"/>
              </w:rPr>
              <w:t>47</w:t>
            </w:r>
          </w:p>
        </w:tc>
        <w:tc>
          <w:tcPr>
            <w:tcW w:w="4394" w:type="dxa"/>
            <w:tcBorders>
              <w:top w:val="single" w:sz="4" w:space="0" w:color="auto"/>
              <w:left w:val="single" w:sz="4" w:space="0" w:color="auto"/>
              <w:bottom w:val="single" w:sz="4" w:space="0" w:color="auto"/>
              <w:right w:val="single" w:sz="4" w:space="0" w:color="auto"/>
            </w:tcBorders>
            <w:hideMark/>
          </w:tcPr>
          <w:p w14:paraId="0AC1E54C" w14:textId="77777777" w:rsidR="00367B42" w:rsidRPr="00613175" w:rsidRDefault="00367B42">
            <w:pPr>
              <w:pStyle w:val="TAL"/>
              <w:rPr>
                <w:snapToGrid w:val="0"/>
                <w:lang w:eastAsia="zh-CN"/>
              </w:rPr>
            </w:pPr>
            <w:r w:rsidRPr="00613175">
              <w:rPr>
                <w:snapToGrid w:val="0"/>
                <w:lang w:eastAsia="zh-CN"/>
              </w:rPr>
              <w:t>The UE responds the NOTIFY request with 200 OK.</w:t>
            </w:r>
          </w:p>
          <w:p w14:paraId="4B865A84" w14:textId="77777777" w:rsidR="00367B42" w:rsidRPr="00613175" w:rsidRDefault="00367B42">
            <w:pPr>
              <w:pStyle w:val="TAL"/>
              <w:rPr>
                <w:snapToGrid w:val="0"/>
                <w:lang w:eastAsia="zh-CN"/>
              </w:rPr>
            </w:pPr>
            <w:r w:rsidRPr="00613175">
              <w:rPr>
                <w:snapToGrid w:val="0"/>
                <w:lang w:eastAsia="zh-CN"/>
              </w:rPr>
              <w:t>(Step 4 of A.26)</w:t>
            </w:r>
          </w:p>
        </w:tc>
        <w:tc>
          <w:tcPr>
            <w:tcW w:w="709" w:type="dxa"/>
            <w:tcBorders>
              <w:top w:val="single" w:sz="4" w:space="0" w:color="auto"/>
              <w:left w:val="single" w:sz="4" w:space="0" w:color="auto"/>
              <w:bottom w:val="single" w:sz="4" w:space="0" w:color="auto"/>
              <w:right w:val="single" w:sz="4" w:space="0" w:color="auto"/>
            </w:tcBorders>
            <w:hideMark/>
          </w:tcPr>
          <w:p w14:paraId="7C4B65D9" w14:textId="77777777" w:rsidR="00367B42" w:rsidRPr="00613175" w:rsidRDefault="00367B42">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738F253F" w14:textId="77777777" w:rsidR="00367B42" w:rsidRPr="00613175" w:rsidRDefault="00367B42">
            <w:pPr>
              <w:pStyle w:val="TAL"/>
              <w:rPr>
                <w:snapToGrid w:val="0"/>
                <w:lang w:eastAsia="zh-CN"/>
              </w:rPr>
            </w:pPr>
            <w:r w:rsidRPr="00613175">
              <w:rPr>
                <w:snapToGrid w:val="0"/>
                <w:lang w:eastAsia="zh-CN"/>
              </w:rPr>
              <w:t>200 OK</w:t>
            </w:r>
          </w:p>
        </w:tc>
        <w:tc>
          <w:tcPr>
            <w:tcW w:w="569" w:type="dxa"/>
            <w:tcBorders>
              <w:top w:val="single" w:sz="4" w:space="0" w:color="auto"/>
              <w:left w:val="single" w:sz="4" w:space="0" w:color="auto"/>
              <w:bottom w:val="single" w:sz="4" w:space="0" w:color="auto"/>
              <w:right w:val="single" w:sz="4" w:space="0" w:color="auto"/>
            </w:tcBorders>
            <w:hideMark/>
          </w:tcPr>
          <w:p w14:paraId="5594E5FC" w14:textId="77777777" w:rsidR="00367B42" w:rsidRPr="00613175" w:rsidRDefault="00367B42">
            <w:pPr>
              <w:pStyle w:val="TAC"/>
              <w:rPr>
                <w:lang w:eastAsia="zh-CN"/>
              </w:rPr>
            </w:pPr>
            <w:r w:rsidRPr="00613175">
              <w:rPr>
                <w:lang w:eastAsia="zh-CN"/>
              </w:rPr>
              <w:t>8</w:t>
            </w:r>
          </w:p>
        </w:tc>
        <w:tc>
          <w:tcPr>
            <w:tcW w:w="850" w:type="dxa"/>
            <w:tcBorders>
              <w:top w:val="single" w:sz="4" w:space="0" w:color="auto"/>
              <w:left w:val="single" w:sz="4" w:space="0" w:color="auto"/>
              <w:bottom w:val="single" w:sz="4" w:space="0" w:color="auto"/>
              <w:right w:val="single" w:sz="4" w:space="0" w:color="auto"/>
            </w:tcBorders>
            <w:hideMark/>
          </w:tcPr>
          <w:p w14:paraId="4C47D760" w14:textId="77777777" w:rsidR="00367B42" w:rsidRPr="00613175" w:rsidRDefault="00367B42">
            <w:pPr>
              <w:pStyle w:val="TAC"/>
              <w:rPr>
                <w:lang w:eastAsia="zh-CN"/>
              </w:rPr>
            </w:pPr>
            <w:r w:rsidRPr="00613175">
              <w:rPr>
                <w:lang w:eastAsia="zh-CN"/>
              </w:rPr>
              <w:t>P</w:t>
            </w:r>
          </w:p>
        </w:tc>
      </w:tr>
      <w:tr w:rsidR="00367B42" w:rsidRPr="00613175" w14:paraId="69E35000"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5973527C" w14:textId="77777777" w:rsidR="00367B42" w:rsidRPr="00613175" w:rsidRDefault="00367B42">
            <w:pPr>
              <w:pStyle w:val="TAC"/>
              <w:rPr>
                <w:lang w:eastAsia="zh-CN"/>
              </w:rPr>
            </w:pPr>
            <w:r w:rsidRPr="00613175">
              <w:rPr>
                <w:lang w:eastAsia="zh-CN"/>
              </w:rPr>
              <w:t>48</w:t>
            </w:r>
          </w:p>
        </w:tc>
        <w:tc>
          <w:tcPr>
            <w:tcW w:w="4394" w:type="dxa"/>
            <w:tcBorders>
              <w:top w:val="single" w:sz="4" w:space="0" w:color="auto"/>
              <w:left w:val="single" w:sz="4" w:space="0" w:color="auto"/>
              <w:bottom w:val="single" w:sz="4" w:space="0" w:color="auto"/>
              <w:right w:val="single" w:sz="4" w:space="0" w:color="auto"/>
            </w:tcBorders>
            <w:hideMark/>
          </w:tcPr>
          <w:p w14:paraId="383033F1" w14:textId="77777777" w:rsidR="00367B42" w:rsidRPr="00613175" w:rsidRDefault="00367B42">
            <w:pPr>
              <w:pStyle w:val="TAL"/>
              <w:rPr>
                <w:snapToGrid w:val="0"/>
                <w:lang w:eastAsia="zh-CN"/>
              </w:rPr>
            </w:pPr>
            <w:r w:rsidRPr="00613175">
              <w:rPr>
                <w:snapToGrid w:val="0"/>
                <w:lang w:eastAsia="zh-CN"/>
              </w:rPr>
              <w:t>SS responds with a NOTIFY to confirm the user the invited user was able to join the conference.</w:t>
            </w:r>
          </w:p>
          <w:p w14:paraId="2C4576AC" w14:textId="77777777" w:rsidR="00367B42" w:rsidRPr="00613175" w:rsidRDefault="00367B42">
            <w:pPr>
              <w:pStyle w:val="TAL"/>
              <w:rPr>
                <w:snapToGrid w:val="0"/>
                <w:lang w:eastAsia="zh-CN"/>
              </w:rPr>
            </w:pPr>
            <w:r w:rsidRPr="00613175">
              <w:rPr>
                <w:snapToGrid w:val="0"/>
                <w:lang w:eastAsia="zh-CN"/>
              </w:rPr>
              <w:t>(Steps 5 of A.26)</w:t>
            </w:r>
          </w:p>
        </w:tc>
        <w:tc>
          <w:tcPr>
            <w:tcW w:w="709" w:type="dxa"/>
            <w:tcBorders>
              <w:top w:val="single" w:sz="4" w:space="0" w:color="auto"/>
              <w:left w:val="single" w:sz="4" w:space="0" w:color="auto"/>
              <w:bottom w:val="single" w:sz="4" w:space="0" w:color="auto"/>
              <w:right w:val="single" w:sz="4" w:space="0" w:color="auto"/>
            </w:tcBorders>
            <w:hideMark/>
          </w:tcPr>
          <w:p w14:paraId="7FE68151"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48FC02A7" w14:textId="77777777" w:rsidR="00367B42" w:rsidRPr="00613175" w:rsidRDefault="00367B42">
            <w:pPr>
              <w:pStyle w:val="TAL"/>
              <w:rPr>
                <w:snapToGrid w:val="0"/>
                <w:lang w:eastAsia="zh-CN"/>
              </w:rPr>
            </w:pPr>
            <w:r w:rsidRPr="00613175">
              <w:rPr>
                <w:snapToGrid w:val="0"/>
                <w:lang w:eastAsia="zh-CN"/>
              </w:rPr>
              <w:t>NOTIFY</w:t>
            </w:r>
          </w:p>
        </w:tc>
        <w:tc>
          <w:tcPr>
            <w:tcW w:w="569" w:type="dxa"/>
            <w:tcBorders>
              <w:top w:val="single" w:sz="4" w:space="0" w:color="auto"/>
              <w:left w:val="single" w:sz="4" w:space="0" w:color="auto"/>
              <w:bottom w:val="single" w:sz="4" w:space="0" w:color="auto"/>
              <w:right w:val="single" w:sz="4" w:space="0" w:color="auto"/>
            </w:tcBorders>
            <w:hideMark/>
          </w:tcPr>
          <w:p w14:paraId="06FE8ED2"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EB9D312" w14:textId="77777777" w:rsidR="00367B42" w:rsidRPr="00613175" w:rsidRDefault="00367B42">
            <w:pPr>
              <w:pStyle w:val="TAC"/>
              <w:rPr>
                <w:lang w:eastAsia="zh-CN"/>
              </w:rPr>
            </w:pPr>
            <w:r w:rsidRPr="00613175">
              <w:rPr>
                <w:lang w:eastAsia="zh-CN"/>
              </w:rPr>
              <w:t>-</w:t>
            </w:r>
          </w:p>
        </w:tc>
      </w:tr>
      <w:tr w:rsidR="00367B42" w:rsidRPr="00613175" w14:paraId="0150577F"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5080F095" w14:textId="77777777" w:rsidR="00367B42" w:rsidRPr="00613175" w:rsidRDefault="00367B42">
            <w:pPr>
              <w:pStyle w:val="TAC"/>
              <w:rPr>
                <w:lang w:eastAsia="zh-CN"/>
              </w:rPr>
            </w:pPr>
            <w:r w:rsidRPr="00613175">
              <w:rPr>
                <w:lang w:eastAsia="zh-CN"/>
              </w:rPr>
              <w:t>49</w:t>
            </w:r>
          </w:p>
        </w:tc>
        <w:tc>
          <w:tcPr>
            <w:tcW w:w="4394" w:type="dxa"/>
            <w:tcBorders>
              <w:top w:val="single" w:sz="4" w:space="0" w:color="auto"/>
              <w:left w:val="single" w:sz="4" w:space="0" w:color="auto"/>
              <w:bottom w:val="single" w:sz="4" w:space="0" w:color="auto"/>
              <w:right w:val="single" w:sz="4" w:space="0" w:color="auto"/>
            </w:tcBorders>
            <w:hideMark/>
          </w:tcPr>
          <w:p w14:paraId="7D9A6322" w14:textId="77777777" w:rsidR="00367B42" w:rsidRPr="00613175" w:rsidRDefault="00367B42">
            <w:pPr>
              <w:pStyle w:val="TAL"/>
              <w:rPr>
                <w:snapToGrid w:val="0"/>
                <w:lang w:eastAsia="zh-CN"/>
              </w:rPr>
            </w:pPr>
            <w:r w:rsidRPr="00613175">
              <w:rPr>
                <w:snapToGrid w:val="0"/>
                <w:lang w:eastAsia="zh-CN"/>
              </w:rPr>
              <w:t>UE responds the NOTIFY request with 200 OK</w:t>
            </w:r>
          </w:p>
          <w:p w14:paraId="26DA1BD8" w14:textId="77777777" w:rsidR="00367B42" w:rsidRPr="00613175" w:rsidRDefault="00367B42">
            <w:pPr>
              <w:pStyle w:val="TAL"/>
              <w:rPr>
                <w:snapToGrid w:val="0"/>
                <w:lang w:eastAsia="zh-CN"/>
              </w:rPr>
            </w:pPr>
            <w:r w:rsidRPr="00613175">
              <w:rPr>
                <w:snapToGrid w:val="0"/>
                <w:lang w:eastAsia="zh-CN"/>
              </w:rPr>
              <w:t>(Steps 6 of A.26)</w:t>
            </w:r>
          </w:p>
        </w:tc>
        <w:tc>
          <w:tcPr>
            <w:tcW w:w="709" w:type="dxa"/>
            <w:tcBorders>
              <w:top w:val="single" w:sz="4" w:space="0" w:color="auto"/>
              <w:left w:val="single" w:sz="4" w:space="0" w:color="auto"/>
              <w:bottom w:val="single" w:sz="4" w:space="0" w:color="auto"/>
              <w:right w:val="single" w:sz="4" w:space="0" w:color="auto"/>
            </w:tcBorders>
            <w:hideMark/>
          </w:tcPr>
          <w:p w14:paraId="186AF720" w14:textId="77777777" w:rsidR="00367B42" w:rsidRPr="00613175" w:rsidRDefault="00367B42">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5A974F4E" w14:textId="77777777" w:rsidR="00367B42" w:rsidRPr="00613175" w:rsidRDefault="00367B42">
            <w:pPr>
              <w:pStyle w:val="TAL"/>
              <w:rPr>
                <w:snapToGrid w:val="0"/>
                <w:lang w:eastAsia="zh-CN"/>
              </w:rPr>
            </w:pPr>
            <w:r w:rsidRPr="00613175">
              <w:rPr>
                <w:snapToGrid w:val="0"/>
                <w:lang w:eastAsia="zh-CN"/>
              </w:rPr>
              <w:t>200 OK</w:t>
            </w:r>
          </w:p>
        </w:tc>
        <w:tc>
          <w:tcPr>
            <w:tcW w:w="569" w:type="dxa"/>
            <w:tcBorders>
              <w:top w:val="single" w:sz="4" w:space="0" w:color="auto"/>
              <w:left w:val="single" w:sz="4" w:space="0" w:color="auto"/>
              <w:bottom w:val="single" w:sz="4" w:space="0" w:color="auto"/>
              <w:right w:val="single" w:sz="4" w:space="0" w:color="auto"/>
            </w:tcBorders>
            <w:hideMark/>
          </w:tcPr>
          <w:p w14:paraId="79CA4484" w14:textId="77777777" w:rsidR="00367B42" w:rsidRPr="00613175" w:rsidRDefault="00367B42">
            <w:pPr>
              <w:pStyle w:val="TAC"/>
              <w:rPr>
                <w:lang w:eastAsia="zh-CN"/>
              </w:rPr>
            </w:pPr>
            <w:r w:rsidRPr="00613175">
              <w:rPr>
                <w:lang w:eastAsia="zh-CN"/>
              </w:rPr>
              <w:t>8</w:t>
            </w:r>
          </w:p>
        </w:tc>
        <w:tc>
          <w:tcPr>
            <w:tcW w:w="850" w:type="dxa"/>
            <w:tcBorders>
              <w:top w:val="single" w:sz="4" w:space="0" w:color="auto"/>
              <w:left w:val="single" w:sz="4" w:space="0" w:color="auto"/>
              <w:bottom w:val="single" w:sz="4" w:space="0" w:color="auto"/>
              <w:right w:val="single" w:sz="4" w:space="0" w:color="auto"/>
            </w:tcBorders>
            <w:hideMark/>
          </w:tcPr>
          <w:p w14:paraId="5FB36C58" w14:textId="77777777" w:rsidR="00367B42" w:rsidRPr="00613175" w:rsidRDefault="00367B42">
            <w:pPr>
              <w:pStyle w:val="TAC"/>
              <w:rPr>
                <w:lang w:eastAsia="zh-CN"/>
              </w:rPr>
            </w:pPr>
            <w:r w:rsidRPr="00613175">
              <w:rPr>
                <w:lang w:eastAsia="zh-CN"/>
              </w:rPr>
              <w:t>P</w:t>
            </w:r>
          </w:p>
        </w:tc>
      </w:tr>
      <w:tr w:rsidR="00367B42" w:rsidRPr="00613175" w14:paraId="41C76F70"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0239495B" w14:textId="77777777" w:rsidR="00367B42" w:rsidRPr="00613175" w:rsidRDefault="00367B42">
            <w:pPr>
              <w:pStyle w:val="TAC"/>
              <w:rPr>
                <w:lang w:eastAsia="zh-CN"/>
              </w:rPr>
            </w:pPr>
            <w:r w:rsidRPr="00613175">
              <w:rPr>
                <w:lang w:eastAsia="zh-CN"/>
              </w:rPr>
              <w:t>50-51</w:t>
            </w:r>
          </w:p>
        </w:tc>
        <w:tc>
          <w:tcPr>
            <w:tcW w:w="4394" w:type="dxa"/>
            <w:tcBorders>
              <w:top w:val="single" w:sz="4" w:space="0" w:color="auto"/>
              <w:left w:val="single" w:sz="4" w:space="0" w:color="auto"/>
              <w:bottom w:val="single" w:sz="4" w:space="0" w:color="auto"/>
              <w:right w:val="single" w:sz="4" w:space="0" w:color="auto"/>
            </w:tcBorders>
            <w:hideMark/>
          </w:tcPr>
          <w:p w14:paraId="6ABFCD99" w14:textId="77777777" w:rsidR="00367B42" w:rsidRPr="00613175" w:rsidRDefault="00367B42">
            <w:pPr>
              <w:pStyle w:val="TAL"/>
              <w:rPr>
                <w:snapToGrid w:val="0"/>
                <w:lang w:eastAsia="zh-CN"/>
              </w:rPr>
            </w:pPr>
            <w:r w:rsidRPr="00613175">
              <w:rPr>
                <w:snapToGrid w:val="0"/>
                <w:lang w:eastAsia="zh-CN"/>
              </w:rPr>
              <w:t>Conditional: If the UE has subscribed the conference event package, then the SS sends a NOTIFY for conference event package and UE responds with 200 OK.</w:t>
            </w:r>
          </w:p>
          <w:p w14:paraId="5B3F4BFE" w14:textId="77777777" w:rsidR="00367B42" w:rsidRPr="00613175" w:rsidRDefault="00367B42">
            <w:pPr>
              <w:pStyle w:val="TAL"/>
              <w:rPr>
                <w:snapToGrid w:val="0"/>
                <w:lang w:eastAsia="zh-CN"/>
              </w:rPr>
            </w:pPr>
            <w:r w:rsidRPr="00613175">
              <w:rPr>
                <w:snapToGrid w:val="0"/>
                <w:lang w:eastAsia="zh-CN"/>
              </w:rPr>
              <w:t>(Steps 7-8 of A.26)</w:t>
            </w:r>
          </w:p>
        </w:tc>
        <w:tc>
          <w:tcPr>
            <w:tcW w:w="709" w:type="dxa"/>
            <w:tcBorders>
              <w:top w:val="single" w:sz="4" w:space="0" w:color="auto"/>
              <w:left w:val="single" w:sz="4" w:space="0" w:color="auto"/>
              <w:bottom w:val="single" w:sz="4" w:space="0" w:color="auto"/>
              <w:right w:val="single" w:sz="4" w:space="0" w:color="auto"/>
            </w:tcBorders>
            <w:hideMark/>
          </w:tcPr>
          <w:p w14:paraId="265345F6"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63AFBD6A" w14:textId="77777777" w:rsidR="00367B42" w:rsidRPr="00613175" w:rsidRDefault="00367B42">
            <w:pPr>
              <w:pStyle w:val="TAL"/>
              <w:rPr>
                <w:snapToGrid w:val="0"/>
                <w:lang w:eastAsia="zh-CN"/>
              </w:rPr>
            </w:pPr>
            <w:r w:rsidRPr="00613175">
              <w:rPr>
                <w:snapToGrid w:val="0"/>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68027D8C"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42974F3B" w14:textId="77777777" w:rsidR="00367B42" w:rsidRPr="00613175" w:rsidRDefault="00367B42">
            <w:pPr>
              <w:pStyle w:val="TAC"/>
              <w:rPr>
                <w:lang w:eastAsia="zh-CN"/>
              </w:rPr>
            </w:pPr>
            <w:r w:rsidRPr="00613175">
              <w:rPr>
                <w:lang w:eastAsia="zh-CN"/>
              </w:rPr>
              <w:t>-</w:t>
            </w:r>
          </w:p>
        </w:tc>
      </w:tr>
      <w:tr w:rsidR="00367B42" w:rsidRPr="00613175" w14:paraId="505CA6B1"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1B0AEFD6" w14:textId="77777777" w:rsidR="00367B42" w:rsidRPr="00613175" w:rsidRDefault="00367B42">
            <w:pPr>
              <w:pStyle w:val="TAC"/>
              <w:rPr>
                <w:lang w:eastAsia="zh-CN"/>
              </w:rPr>
            </w:pPr>
            <w:r w:rsidRPr="00613175">
              <w:rPr>
                <w:lang w:eastAsia="zh-CN"/>
              </w:rPr>
              <w:t>52-53</w:t>
            </w:r>
          </w:p>
        </w:tc>
        <w:tc>
          <w:tcPr>
            <w:tcW w:w="4394" w:type="dxa"/>
            <w:tcBorders>
              <w:top w:val="single" w:sz="4" w:space="0" w:color="auto"/>
              <w:left w:val="single" w:sz="4" w:space="0" w:color="auto"/>
              <w:bottom w:val="single" w:sz="4" w:space="0" w:color="auto"/>
              <w:right w:val="single" w:sz="4" w:space="0" w:color="auto"/>
            </w:tcBorders>
            <w:hideMark/>
          </w:tcPr>
          <w:p w14:paraId="0D9F978C" w14:textId="77777777" w:rsidR="00367B42" w:rsidRPr="00613175" w:rsidRDefault="00367B42">
            <w:pPr>
              <w:pStyle w:val="TAL"/>
              <w:rPr>
                <w:lang w:eastAsia="zh-CN"/>
              </w:rPr>
            </w:pPr>
            <w:r w:rsidRPr="00613175">
              <w:rPr>
                <w:lang w:eastAsia="zh-CN"/>
              </w:rPr>
              <w:t>Steps 1-2 of A.7 are used to release the first call.</w:t>
            </w:r>
          </w:p>
        </w:tc>
        <w:tc>
          <w:tcPr>
            <w:tcW w:w="709" w:type="dxa"/>
            <w:tcBorders>
              <w:top w:val="single" w:sz="4" w:space="0" w:color="auto"/>
              <w:left w:val="single" w:sz="4" w:space="0" w:color="auto"/>
              <w:bottom w:val="single" w:sz="4" w:space="0" w:color="auto"/>
              <w:right w:val="single" w:sz="4" w:space="0" w:color="auto"/>
            </w:tcBorders>
            <w:hideMark/>
          </w:tcPr>
          <w:p w14:paraId="3E858F2E"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24D2AFD4" w14:textId="77777777" w:rsidR="00367B42" w:rsidRPr="00613175" w:rsidRDefault="00367B42">
            <w:pPr>
              <w:pStyle w:val="TAL"/>
              <w:rPr>
                <w:rFonts w:eastAsia="MS Gothic"/>
                <w:lang w:eastAsia="en-US"/>
              </w:rPr>
            </w:pPr>
            <w:r w:rsidRPr="00613175">
              <w:rPr>
                <w:snapToGrid w:val="0"/>
              </w:rPr>
              <w:t>-</w:t>
            </w:r>
          </w:p>
        </w:tc>
        <w:tc>
          <w:tcPr>
            <w:tcW w:w="569" w:type="dxa"/>
            <w:tcBorders>
              <w:top w:val="single" w:sz="4" w:space="0" w:color="auto"/>
              <w:left w:val="single" w:sz="4" w:space="0" w:color="auto"/>
              <w:bottom w:val="single" w:sz="4" w:space="0" w:color="auto"/>
              <w:right w:val="single" w:sz="4" w:space="0" w:color="auto"/>
            </w:tcBorders>
            <w:hideMark/>
          </w:tcPr>
          <w:p w14:paraId="41B022DF"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1D368A19" w14:textId="77777777" w:rsidR="00367B42" w:rsidRPr="00613175" w:rsidRDefault="00367B42">
            <w:pPr>
              <w:pStyle w:val="TAC"/>
              <w:rPr>
                <w:lang w:eastAsia="zh-CN"/>
              </w:rPr>
            </w:pPr>
            <w:r w:rsidRPr="00613175">
              <w:rPr>
                <w:lang w:eastAsia="zh-CN"/>
              </w:rPr>
              <w:t>-</w:t>
            </w:r>
          </w:p>
        </w:tc>
      </w:tr>
      <w:tr w:rsidR="00367B42" w:rsidRPr="00613175" w14:paraId="28BDCA8D"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0D73A454" w14:textId="77777777" w:rsidR="00367B42" w:rsidRPr="00613175" w:rsidRDefault="00367B42">
            <w:pPr>
              <w:pStyle w:val="TAC"/>
              <w:rPr>
                <w:lang w:eastAsia="zh-CN"/>
              </w:rPr>
            </w:pPr>
            <w:r w:rsidRPr="00613175">
              <w:rPr>
                <w:lang w:eastAsia="zh-CN"/>
              </w:rPr>
              <w:t>54-55</w:t>
            </w:r>
          </w:p>
        </w:tc>
        <w:tc>
          <w:tcPr>
            <w:tcW w:w="4394" w:type="dxa"/>
            <w:tcBorders>
              <w:top w:val="single" w:sz="4" w:space="0" w:color="auto"/>
              <w:left w:val="single" w:sz="4" w:space="0" w:color="auto"/>
              <w:bottom w:val="single" w:sz="4" w:space="0" w:color="auto"/>
              <w:right w:val="single" w:sz="4" w:space="0" w:color="auto"/>
            </w:tcBorders>
            <w:hideMark/>
          </w:tcPr>
          <w:p w14:paraId="2873DDB2" w14:textId="77777777" w:rsidR="00367B42" w:rsidRPr="00613175" w:rsidRDefault="00367B42">
            <w:pPr>
              <w:pStyle w:val="TAL"/>
              <w:rPr>
                <w:rFonts w:eastAsia="MS Gothic"/>
                <w:lang w:eastAsia="en-US"/>
              </w:rPr>
            </w:pPr>
            <w:r w:rsidRPr="00613175">
              <w:rPr>
                <w:lang w:eastAsia="zh-CN"/>
              </w:rPr>
              <w:t>Steps 1-2 of A.7 are used to release the second call.</w:t>
            </w:r>
          </w:p>
        </w:tc>
        <w:tc>
          <w:tcPr>
            <w:tcW w:w="709" w:type="dxa"/>
            <w:tcBorders>
              <w:top w:val="single" w:sz="4" w:space="0" w:color="auto"/>
              <w:left w:val="single" w:sz="4" w:space="0" w:color="auto"/>
              <w:bottom w:val="single" w:sz="4" w:space="0" w:color="auto"/>
              <w:right w:val="single" w:sz="4" w:space="0" w:color="auto"/>
            </w:tcBorders>
            <w:hideMark/>
          </w:tcPr>
          <w:p w14:paraId="000CAB78"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011AB7BF" w14:textId="77777777" w:rsidR="00367B42" w:rsidRPr="00613175" w:rsidRDefault="00367B42">
            <w:pPr>
              <w:pStyle w:val="TAL"/>
              <w:rPr>
                <w:rFonts w:eastAsia="MS Gothic"/>
                <w:lang w:eastAsia="en-US"/>
              </w:rPr>
            </w:pPr>
            <w:r w:rsidRPr="00613175">
              <w:rPr>
                <w:snapToGrid w:val="0"/>
              </w:rPr>
              <w:t>-</w:t>
            </w:r>
          </w:p>
        </w:tc>
        <w:tc>
          <w:tcPr>
            <w:tcW w:w="569" w:type="dxa"/>
            <w:tcBorders>
              <w:top w:val="single" w:sz="4" w:space="0" w:color="auto"/>
              <w:left w:val="single" w:sz="4" w:space="0" w:color="auto"/>
              <w:bottom w:val="single" w:sz="4" w:space="0" w:color="auto"/>
              <w:right w:val="single" w:sz="4" w:space="0" w:color="auto"/>
            </w:tcBorders>
            <w:hideMark/>
          </w:tcPr>
          <w:p w14:paraId="7907C0C0"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97A6D3F" w14:textId="77777777" w:rsidR="00367B42" w:rsidRPr="00613175" w:rsidRDefault="00367B42">
            <w:pPr>
              <w:pStyle w:val="TAC"/>
              <w:rPr>
                <w:lang w:eastAsia="zh-CN"/>
              </w:rPr>
            </w:pPr>
            <w:r w:rsidRPr="00613175">
              <w:rPr>
                <w:lang w:eastAsia="zh-CN"/>
              </w:rPr>
              <w:t>-</w:t>
            </w:r>
          </w:p>
        </w:tc>
      </w:tr>
      <w:tr w:rsidR="00367B42" w:rsidRPr="00613175" w14:paraId="6D374B80"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141053B3" w14:textId="77777777" w:rsidR="00367B42" w:rsidRPr="00613175" w:rsidRDefault="00367B42">
            <w:pPr>
              <w:pStyle w:val="TAC"/>
              <w:rPr>
                <w:lang w:eastAsia="zh-CN"/>
              </w:rPr>
            </w:pPr>
            <w:r w:rsidRPr="00613175">
              <w:rPr>
                <w:lang w:eastAsia="zh-CN"/>
              </w:rPr>
              <w:t>56-57</w:t>
            </w:r>
          </w:p>
        </w:tc>
        <w:tc>
          <w:tcPr>
            <w:tcW w:w="4394" w:type="dxa"/>
            <w:tcBorders>
              <w:top w:val="single" w:sz="4" w:space="0" w:color="auto"/>
              <w:left w:val="single" w:sz="4" w:space="0" w:color="auto"/>
              <w:bottom w:val="single" w:sz="4" w:space="0" w:color="auto"/>
              <w:right w:val="single" w:sz="4" w:space="0" w:color="auto"/>
            </w:tcBorders>
            <w:hideMark/>
          </w:tcPr>
          <w:p w14:paraId="5167B0A6" w14:textId="77777777" w:rsidR="00367B42" w:rsidRPr="00613175" w:rsidRDefault="00367B42">
            <w:pPr>
              <w:pStyle w:val="TAL"/>
              <w:rPr>
                <w:rFonts w:eastAsia="MS Gothic"/>
                <w:lang w:eastAsia="en-US"/>
              </w:rPr>
            </w:pPr>
            <w:r w:rsidRPr="00613175">
              <w:rPr>
                <w:lang w:eastAsia="zh-CN"/>
              </w:rPr>
              <w:t>Steps 1-2 of A.8 are used to release the active session.</w:t>
            </w:r>
          </w:p>
        </w:tc>
        <w:tc>
          <w:tcPr>
            <w:tcW w:w="709" w:type="dxa"/>
            <w:tcBorders>
              <w:top w:val="single" w:sz="4" w:space="0" w:color="auto"/>
              <w:left w:val="single" w:sz="4" w:space="0" w:color="auto"/>
              <w:bottom w:val="single" w:sz="4" w:space="0" w:color="auto"/>
              <w:right w:val="single" w:sz="4" w:space="0" w:color="auto"/>
            </w:tcBorders>
            <w:hideMark/>
          </w:tcPr>
          <w:p w14:paraId="11F0BA1B" w14:textId="77777777" w:rsidR="00367B42" w:rsidRPr="00613175" w:rsidRDefault="00367B42">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5B206391" w14:textId="77777777" w:rsidR="00367B42" w:rsidRPr="00613175" w:rsidRDefault="00367B42">
            <w:pPr>
              <w:pStyle w:val="TAL"/>
              <w:rPr>
                <w:rFonts w:eastAsia="MS Gothic"/>
                <w:lang w:eastAsia="en-US"/>
              </w:rPr>
            </w:pPr>
            <w:r w:rsidRPr="00613175">
              <w:rPr>
                <w:snapToGrid w:val="0"/>
              </w:rPr>
              <w:t>-</w:t>
            </w:r>
          </w:p>
        </w:tc>
        <w:tc>
          <w:tcPr>
            <w:tcW w:w="569" w:type="dxa"/>
            <w:tcBorders>
              <w:top w:val="single" w:sz="4" w:space="0" w:color="auto"/>
              <w:left w:val="single" w:sz="4" w:space="0" w:color="auto"/>
              <w:bottom w:val="single" w:sz="4" w:space="0" w:color="auto"/>
              <w:right w:val="single" w:sz="4" w:space="0" w:color="auto"/>
            </w:tcBorders>
            <w:hideMark/>
          </w:tcPr>
          <w:p w14:paraId="04988FA4"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BCB3182" w14:textId="77777777" w:rsidR="00367B42" w:rsidRPr="00613175" w:rsidRDefault="00367B42">
            <w:pPr>
              <w:pStyle w:val="TAC"/>
              <w:rPr>
                <w:lang w:eastAsia="zh-CN"/>
              </w:rPr>
            </w:pPr>
            <w:r w:rsidRPr="00613175">
              <w:rPr>
                <w:lang w:eastAsia="zh-CN"/>
              </w:rPr>
              <w:t>-</w:t>
            </w:r>
          </w:p>
        </w:tc>
      </w:tr>
      <w:tr w:rsidR="00367B42" w:rsidRPr="00613175" w14:paraId="085CDC8E"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7D585054" w14:textId="77777777" w:rsidR="00367B42" w:rsidRPr="00613175" w:rsidRDefault="00367B42">
            <w:pPr>
              <w:pStyle w:val="TAC"/>
              <w:rPr>
                <w:lang w:eastAsia="zh-CN"/>
              </w:rPr>
            </w:pPr>
            <w:r w:rsidRPr="00613175">
              <w:rPr>
                <w:lang w:eastAsia="zh-CN"/>
              </w:rPr>
              <w:t>58</w:t>
            </w:r>
          </w:p>
        </w:tc>
        <w:tc>
          <w:tcPr>
            <w:tcW w:w="4394" w:type="dxa"/>
            <w:tcBorders>
              <w:top w:val="single" w:sz="4" w:space="0" w:color="auto"/>
              <w:left w:val="single" w:sz="4" w:space="0" w:color="auto"/>
              <w:bottom w:val="single" w:sz="4" w:space="0" w:color="auto"/>
              <w:right w:val="single" w:sz="4" w:space="0" w:color="auto"/>
            </w:tcBorders>
            <w:hideMark/>
          </w:tcPr>
          <w:p w14:paraId="400E96D5" w14:textId="77777777" w:rsidR="00367B42" w:rsidRPr="00613175" w:rsidRDefault="00367B42">
            <w:pPr>
              <w:pStyle w:val="TAL"/>
              <w:rPr>
                <w:rFonts w:eastAsia="MS Gothic"/>
                <w:lang w:eastAsia="en-US"/>
              </w:rPr>
            </w:pPr>
            <w:r w:rsidRPr="00613175">
              <w:rPr>
                <w:snapToGrid w:val="0"/>
                <w:lang w:eastAsia="zh-CN"/>
              </w:rPr>
              <w:t xml:space="preserve">Conditional: If the UE has subscribed the conference event package, then the </w:t>
            </w:r>
            <w:r w:rsidRPr="00613175">
              <w:rPr>
                <w:rFonts w:eastAsia="MS Gothic"/>
              </w:rPr>
              <w:t>SS notifies the UE that its subscription to conference event package is terminated</w:t>
            </w:r>
          </w:p>
        </w:tc>
        <w:tc>
          <w:tcPr>
            <w:tcW w:w="709" w:type="dxa"/>
            <w:tcBorders>
              <w:top w:val="single" w:sz="4" w:space="0" w:color="auto"/>
              <w:left w:val="single" w:sz="4" w:space="0" w:color="auto"/>
              <w:bottom w:val="single" w:sz="4" w:space="0" w:color="auto"/>
              <w:right w:val="single" w:sz="4" w:space="0" w:color="auto"/>
            </w:tcBorders>
            <w:hideMark/>
          </w:tcPr>
          <w:p w14:paraId="0ABD4E03" w14:textId="77777777" w:rsidR="00367B42" w:rsidRPr="00613175" w:rsidRDefault="00367B42">
            <w:pPr>
              <w:pStyle w:val="TAC"/>
              <w:rPr>
                <w:lang w:eastAsia="zh-CN"/>
              </w:rPr>
            </w:pPr>
            <w:r w:rsidRPr="00613175">
              <w:rPr>
                <w:lang w:eastAsia="zh-CN"/>
              </w:rPr>
              <w:t>&lt;-</w:t>
            </w:r>
          </w:p>
        </w:tc>
        <w:tc>
          <w:tcPr>
            <w:tcW w:w="2410" w:type="dxa"/>
            <w:tcBorders>
              <w:top w:val="single" w:sz="4" w:space="0" w:color="auto"/>
              <w:left w:val="single" w:sz="4" w:space="0" w:color="auto"/>
              <w:bottom w:val="single" w:sz="4" w:space="0" w:color="auto"/>
              <w:right w:val="single" w:sz="4" w:space="0" w:color="auto"/>
            </w:tcBorders>
            <w:hideMark/>
          </w:tcPr>
          <w:p w14:paraId="1B667A65" w14:textId="77777777" w:rsidR="00367B42" w:rsidRPr="00613175" w:rsidRDefault="00367B42">
            <w:pPr>
              <w:pStyle w:val="TAL"/>
              <w:rPr>
                <w:rFonts w:eastAsia="MS Gothic"/>
                <w:lang w:eastAsia="en-US"/>
              </w:rPr>
            </w:pPr>
            <w:r w:rsidRPr="00613175">
              <w:rPr>
                <w:rFonts w:eastAsia="MS Gothic"/>
              </w:rPr>
              <w:t>NOTIFY</w:t>
            </w:r>
          </w:p>
        </w:tc>
        <w:tc>
          <w:tcPr>
            <w:tcW w:w="569" w:type="dxa"/>
            <w:tcBorders>
              <w:top w:val="single" w:sz="4" w:space="0" w:color="auto"/>
              <w:left w:val="single" w:sz="4" w:space="0" w:color="auto"/>
              <w:bottom w:val="single" w:sz="4" w:space="0" w:color="auto"/>
              <w:right w:val="single" w:sz="4" w:space="0" w:color="auto"/>
            </w:tcBorders>
            <w:hideMark/>
          </w:tcPr>
          <w:p w14:paraId="45723C19"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4A7868E4" w14:textId="77777777" w:rsidR="00367B42" w:rsidRPr="00613175" w:rsidRDefault="00367B42">
            <w:pPr>
              <w:pStyle w:val="TAC"/>
              <w:rPr>
                <w:lang w:eastAsia="zh-CN"/>
              </w:rPr>
            </w:pPr>
            <w:r w:rsidRPr="00613175">
              <w:rPr>
                <w:lang w:eastAsia="zh-CN"/>
              </w:rPr>
              <w:t>-</w:t>
            </w:r>
          </w:p>
        </w:tc>
      </w:tr>
      <w:tr w:rsidR="00367B42" w:rsidRPr="00613175" w14:paraId="4EDF5416"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6D85F260" w14:textId="77777777" w:rsidR="00367B42" w:rsidRPr="00613175" w:rsidRDefault="00367B42">
            <w:pPr>
              <w:pStyle w:val="TAC"/>
              <w:rPr>
                <w:lang w:eastAsia="zh-CN"/>
              </w:rPr>
            </w:pPr>
            <w:r w:rsidRPr="00613175">
              <w:rPr>
                <w:lang w:eastAsia="zh-CN"/>
              </w:rPr>
              <w:t>59</w:t>
            </w:r>
          </w:p>
        </w:tc>
        <w:tc>
          <w:tcPr>
            <w:tcW w:w="4394" w:type="dxa"/>
            <w:tcBorders>
              <w:top w:val="single" w:sz="4" w:space="0" w:color="auto"/>
              <w:left w:val="single" w:sz="4" w:space="0" w:color="auto"/>
              <w:bottom w:val="single" w:sz="4" w:space="0" w:color="auto"/>
              <w:right w:val="single" w:sz="4" w:space="0" w:color="auto"/>
            </w:tcBorders>
            <w:hideMark/>
          </w:tcPr>
          <w:p w14:paraId="46B02EF5" w14:textId="77777777" w:rsidR="00367B42" w:rsidRPr="00613175" w:rsidRDefault="00367B42">
            <w:pPr>
              <w:pStyle w:val="TAL"/>
              <w:rPr>
                <w:rFonts w:eastAsia="MS Gothic"/>
                <w:lang w:eastAsia="en-US"/>
              </w:rPr>
            </w:pPr>
            <w:r w:rsidRPr="00613175">
              <w:rPr>
                <w:rFonts w:eastAsia="MS Gothic"/>
              </w:rPr>
              <w:t>Conditional: If the SS sent NOTIFY, then the UE sends 200 OK for NOTIFY.</w:t>
            </w:r>
          </w:p>
          <w:p w14:paraId="70063E00" w14:textId="77777777" w:rsidR="00367B42" w:rsidRPr="00613175" w:rsidRDefault="00367B42">
            <w:pPr>
              <w:pStyle w:val="TAL"/>
              <w:rPr>
                <w:rFonts w:eastAsia="MS Gothic"/>
              </w:rPr>
            </w:pPr>
            <w:r w:rsidRPr="00613175">
              <w:rPr>
                <w:snapToGrid w:val="0"/>
                <w:lang w:eastAsia="zh-CN"/>
              </w:rPr>
              <w:t>(Steps 8 of A.26)</w:t>
            </w:r>
          </w:p>
        </w:tc>
        <w:tc>
          <w:tcPr>
            <w:tcW w:w="709" w:type="dxa"/>
            <w:tcBorders>
              <w:top w:val="single" w:sz="4" w:space="0" w:color="auto"/>
              <w:left w:val="single" w:sz="4" w:space="0" w:color="auto"/>
              <w:bottom w:val="single" w:sz="4" w:space="0" w:color="auto"/>
              <w:right w:val="single" w:sz="4" w:space="0" w:color="auto"/>
            </w:tcBorders>
            <w:hideMark/>
          </w:tcPr>
          <w:p w14:paraId="3A856D67" w14:textId="77777777" w:rsidR="00367B42" w:rsidRPr="00613175" w:rsidRDefault="00367B42">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2BC2D55F" w14:textId="77777777" w:rsidR="00367B42" w:rsidRPr="00613175" w:rsidRDefault="00367B42">
            <w:pPr>
              <w:pStyle w:val="TAL"/>
              <w:rPr>
                <w:rFonts w:eastAsia="MS Gothic"/>
                <w:lang w:eastAsia="en-US"/>
              </w:rPr>
            </w:pPr>
            <w:r w:rsidRPr="00613175">
              <w:rPr>
                <w:rFonts w:eastAsia="MS Gothic"/>
              </w:rPr>
              <w:t>200 OK</w:t>
            </w:r>
          </w:p>
        </w:tc>
        <w:tc>
          <w:tcPr>
            <w:tcW w:w="569" w:type="dxa"/>
            <w:tcBorders>
              <w:top w:val="single" w:sz="4" w:space="0" w:color="auto"/>
              <w:left w:val="single" w:sz="4" w:space="0" w:color="auto"/>
              <w:bottom w:val="single" w:sz="4" w:space="0" w:color="auto"/>
              <w:right w:val="single" w:sz="4" w:space="0" w:color="auto"/>
            </w:tcBorders>
            <w:hideMark/>
          </w:tcPr>
          <w:p w14:paraId="6C8065E4" w14:textId="77777777" w:rsidR="00367B42" w:rsidRPr="00613175" w:rsidRDefault="00367B42">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14D1C781" w14:textId="77777777" w:rsidR="00367B42" w:rsidRPr="00613175" w:rsidRDefault="00367B42">
            <w:pPr>
              <w:pStyle w:val="TAC"/>
              <w:rPr>
                <w:lang w:eastAsia="zh-CN"/>
              </w:rPr>
            </w:pPr>
            <w:r w:rsidRPr="00613175">
              <w:rPr>
                <w:lang w:eastAsia="zh-CN"/>
              </w:rPr>
              <w:t>-</w:t>
            </w:r>
          </w:p>
        </w:tc>
      </w:tr>
    </w:tbl>
    <w:p w14:paraId="68A9C0FB" w14:textId="77777777" w:rsidR="00367B42" w:rsidRPr="00613175" w:rsidRDefault="00367B42" w:rsidP="00367B42">
      <w:pPr>
        <w:rPr>
          <w:lang w:eastAsia="zh-CN"/>
        </w:rPr>
      </w:pPr>
    </w:p>
    <w:p w14:paraId="535D5A17" w14:textId="77777777" w:rsidR="00367B42" w:rsidRPr="00613175" w:rsidRDefault="00367B42" w:rsidP="00367B42">
      <w:pPr>
        <w:pStyle w:val="H6"/>
        <w:rPr>
          <w:lang w:eastAsia="en-US"/>
        </w:rPr>
      </w:pPr>
      <w:r w:rsidRPr="00613175">
        <w:lastRenderedPageBreak/>
        <w:t>8.35.3.3</w:t>
      </w:r>
      <w:r w:rsidRPr="00613175">
        <w:tab/>
        <w:t>Specific message content</w:t>
      </w:r>
    </w:p>
    <w:p w14:paraId="3F55F654" w14:textId="77777777" w:rsidR="00367B42" w:rsidRPr="00613175" w:rsidRDefault="00367B42" w:rsidP="00367B42">
      <w:pPr>
        <w:pStyle w:val="TH"/>
      </w:pPr>
      <w:r w:rsidRPr="00613175">
        <w:t xml:space="preserve">Table 8.35.3.3-1: INVITE (Step 6, table </w:t>
      </w:r>
      <w:r w:rsidRPr="00613175">
        <w:rPr>
          <w:rFonts w:cs="Arial"/>
        </w:rPr>
        <w:t>8.35.3.2-1</w:t>
      </w:r>
      <w:r w:rsidRPr="00613175">
        <w: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1"/>
        <w:gridCol w:w="879"/>
        <w:gridCol w:w="4785"/>
        <w:gridCol w:w="750"/>
        <w:gridCol w:w="1445"/>
      </w:tblGrid>
      <w:tr w:rsidR="00367B42" w:rsidRPr="00613175" w14:paraId="73709D9C" w14:textId="77777777" w:rsidTr="00367B42">
        <w:trPr>
          <w:jc w:val="center"/>
        </w:trPr>
        <w:tc>
          <w:tcPr>
            <w:tcW w:w="9522" w:type="dxa"/>
            <w:gridSpan w:val="5"/>
            <w:tcBorders>
              <w:top w:val="single" w:sz="4" w:space="0" w:color="auto"/>
              <w:left w:val="single" w:sz="4" w:space="0" w:color="auto"/>
              <w:bottom w:val="single" w:sz="4" w:space="0" w:color="auto"/>
              <w:right w:val="single" w:sz="4" w:space="0" w:color="auto"/>
            </w:tcBorders>
            <w:hideMark/>
          </w:tcPr>
          <w:p w14:paraId="5FD7C36A" w14:textId="77777777" w:rsidR="00367B42" w:rsidRPr="00613175" w:rsidRDefault="00367B42">
            <w:pPr>
              <w:pStyle w:val="TAL"/>
            </w:pPr>
            <w:r w:rsidRPr="00613175">
              <w:t>Derivation Path: TS 34.229-1 [2], Annex A.2.1, Conditions A1, A3, A4, A28, A29, A30, and A31,.</w:t>
            </w:r>
          </w:p>
        </w:tc>
      </w:tr>
      <w:tr w:rsidR="00367B42" w:rsidRPr="00613175" w14:paraId="47854856" w14:textId="77777777" w:rsidTr="00367B42">
        <w:trPr>
          <w:jc w:val="center"/>
        </w:trPr>
        <w:tc>
          <w:tcPr>
            <w:tcW w:w="1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25B5D49" w14:textId="77777777" w:rsidR="00367B42" w:rsidRPr="00613175" w:rsidRDefault="00367B4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169DD9" w14:textId="77777777" w:rsidR="00367B42" w:rsidRPr="00613175" w:rsidRDefault="00367B4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B26FFC" w14:textId="77777777" w:rsidR="00367B42" w:rsidRPr="00613175" w:rsidRDefault="00367B4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47F14CE" w14:textId="77777777" w:rsidR="00367B42" w:rsidRPr="00613175" w:rsidRDefault="00367B4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A4DD8DB" w14:textId="77777777" w:rsidR="00367B42" w:rsidRPr="00613175" w:rsidRDefault="00367B42">
            <w:pPr>
              <w:pStyle w:val="TAH"/>
            </w:pPr>
            <w:r w:rsidRPr="00613175">
              <w:t>Reference</w:t>
            </w:r>
          </w:p>
        </w:tc>
      </w:tr>
      <w:tr w:rsidR="00367B42" w:rsidRPr="00613175" w14:paraId="078A695C" w14:textId="77777777" w:rsidTr="00367B42">
        <w:trPr>
          <w:jc w:val="center"/>
        </w:trPr>
        <w:tc>
          <w:tcPr>
            <w:tcW w:w="175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5F34F1F8" w14:textId="77777777" w:rsidR="00367B42" w:rsidRPr="00613175" w:rsidRDefault="00367B42">
            <w:pPr>
              <w:pStyle w:val="TAL"/>
              <w:rPr>
                <w:b/>
              </w:rPr>
            </w:pPr>
            <w:r w:rsidRPr="00613175">
              <w:rPr>
                <w:b/>
                <w:lang w:eastAsia="zh-CN"/>
              </w:rPr>
              <w:t>Request-Line</w:t>
            </w:r>
          </w:p>
        </w:tc>
        <w:tc>
          <w:tcPr>
            <w:tcW w:w="86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D33920F" w14:textId="77777777" w:rsidR="00367B42" w:rsidRPr="00613175" w:rsidRDefault="00367B42">
            <w:pPr>
              <w:pStyle w:val="TAL"/>
              <w:rPr>
                <w:b/>
              </w:rPr>
            </w:pPr>
          </w:p>
        </w:tc>
        <w:tc>
          <w:tcPr>
            <w:tcW w:w="473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E77108F" w14:textId="77777777" w:rsidR="00367B42" w:rsidRPr="00613175" w:rsidRDefault="00367B42">
            <w:pPr>
              <w:pStyle w:val="TAL"/>
              <w:rPr>
                <w:b/>
              </w:rPr>
            </w:pPr>
          </w:p>
        </w:tc>
        <w:tc>
          <w:tcPr>
            <w:tcW w:w="742"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8C2FFE4" w14:textId="77777777" w:rsidR="00367B42" w:rsidRPr="00613175" w:rsidRDefault="00367B42">
            <w:pPr>
              <w:pStyle w:val="TAL"/>
              <w:rPr>
                <w:b/>
              </w:rPr>
            </w:pPr>
          </w:p>
        </w:tc>
        <w:tc>
          <w:tcPr>
            <w:tcW w:w="142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BDF7B4F" w14:textId="77777777" w:rsidR="00367B42" w:rsidRPr="00613175" w:rsidRDefault="00367B42">
            <w:pPr>
              <w:pStyle w:val="TAL"/>
              <w:rPr>
                <w:b/>
              </w:rPr>
            </w:pPr>
          </w:p>
        </w:tc>
      </w:tr>
      <w:tr w:rsidR="00367B42" w:rsidRPr="00613175" w14:paraId="11CF23FE" w14:textId="77777777" w:rsidTr="00367B42">
        <w:trPr>
          <w:jc w:val="center"/>
        </w:trPr>
        <w:tc>
          <w:tcPr>
            <w:tcW w:w="1751" w:type="dxa"/>
            <w:tcBorders>
              <w:top w:val="nil"/>
              <w:left w:val="single" w:sz="4" w:space="0" w:color="auto"/>
              <w:bottom w:val="nil"/>
              <w:right w:val="single" w:sz="4" w:space="0" w:color="auto"/>
            </w:tcBorders>
            <w:tcMar>
              <w:top w:w="0" w:type="dxa"/>
              <w:left w:w="115" w:type="dxa"/>
              <w:bottom w:w="0" w:type="dxa"/>
              <w:right w:w="115" w:type="dxa"/>
            </w:tcMar>
            <w:hideMark/>
          </w:tcPr>
          <w:p w14:paraId="63F891DC" w14:textId="77777777" w:rsidR="00367B42" w:rsidRPr="00613175" w:rsidRDefault="00367B42">
            <w:pPr>
              <w:pStyle w:val="TAL"/>
            </w:pPr>
            <w:r w:rsidRPr="00613175">
              <w:rPr>
                <w:b/>
              </w:rPr>
              <w:tab/>
            </w:r>
            <w:r w:rsidRPr="00613175">
              <w:t>Request-URI</w:t>
            </w:r>
          </w:p>
        </w:tc>
        <w:tc>
          <w:tcPr>
            <w:tcW w:w="869" w:type="dxa"/>
            <w:tcBorders>
              <w:top w:val="nil"/>
              <w:left w:val="single" w:sz="4" w:space="0" w:color="auto"/>
              <w:bottom w:val="nil"/>
              <w:right w:val="single" w:sz="4" w:space="0" w:color="auto"/>
            </w:tcBorders>
            <w:tcMar>
              <w:top w:w="0" w:type="dxa"/>
              <w:left w:w="115" w:type="dxa"/>
              <w:bottom w:w="0" w:type="dxa"/>
              <w:right w:w="115" w:type="dxa"/>
            </w:tcMar>
          </w:tcPr>
          <w:p w14:paraId="5200A1E7" w14:textId="77777777" w:rsidR="00367B42" w:rsidRPr="00613175" w:rsidRDefault="00367B42">
            <w:pPr>
              <w:pStyle w:val="TAL"/>
              <w:rPr>
                <w:b/>
              </w:rPr>
            </w:pPr>
          </w:p>
        </w:tc>
        <w:tc>
          <w:tcPr>
            <w:tcW w:w="4731" w:type="dxa"/>
            <w:tcBorders>
              <w:top w:val="nil"/>
              <w:left w:val="single" w:sz="4" w:space="0" w:color="auto"/>
              <w:bottom w:val="nil"/>
              <w:right w:val="single" w:sz="4" w:space="0" w:color="auto"/>
            </w:tcBorders>
            <w:tcMar>
              <w:top w:w="0" w:type="dxa"/>
              <w:left w:w="115" w:type="dxa"/>
              <w:bottom w:w="0" w:type="dxa"/>
              <w:right w:w="115" w:type="dxa"/>
            </w:tcMar>
          </w:tcPr>
          <w:p w14:paraId="7D4FF3DB" w14:textId="77777777" w:rsidR="00367B42" w:rsidRPr="00613175" w:rsidRDefault="00367B42">
            <w:pPr>
              <w:pStyle w:val="TAL"/>
              <w:rPr>
                <w:lang w:eastAsia="zh-CN"/>
              </w:rPr>
            </w:pPr>
            <w:r w:rsidRPr="00613175">
              <w:t>px_</w:t>
            </w:r>
            <w:r w:rsidRPr="00613175">
              <w:rPr>
                <w:lang w:eastAsia="ja-JP"/>
              </w:rPr>
              <w:t>I</w:t>
            </w:r>
            <w:r w:rsidRPr="00613175">
              <w:t>MS_CalleeUri2</w:t>
            </w:r>
          </w:p>
          <w:p w14:paraId="7F4B09B2" w14:textId="77777777" w:rsidR="00367B42" w:rsidRPr="00613175" w:rsidRDefault="00367B42">
            <w:pPr>
              <w:pStyle w:val="TAL"/>
              <w:rPr>
                <w:lang w:eastAsia="zh-CN"/>
              </w:rPr>
            </w:pPr>
          </w:p>
          <w:p w14:paraId="7CBFFCA7" w14:textId="77777777" w:rsidR="00367B42" w:rsidRPr="00613175" w:rsidRDefault="00367B42">
            <w:pPr>
              <w:pStyle w:val="TAL"/>
              <w:rPr>
                <w:lang w:eastAsia="zh-CN"/>
              </w:rPr>
            </w:pPr>
            <w:r w:rsidRPr="00613175">
              <w:rPr>
                <w:lang w:eastAsia="zh-CN"/>
              </w:rPr>
              <w:t>px_IMS_CalleeUri2 is used to invite another user to the session.</w:t>
            </w:r>
          </w:p>
          <w:p w14:paraId="6C4C90C5" w14:textId="77777777" w:rsidR="00367B42" w:rsidRPr="00613175" w:rsidRDefault="00367B42">
            <w:pPr>
              <w:pStyle w:val="TAL"/>
              <w:rPr>
                <w:lang w:eastAsia="en-US"/>
              </w:rPr>
            </w:pPr>
            <w:r w:rsidRPr="00613175">
              <w:t>px_IMS_CalleeUri2</w:t>
            </w:r>
            <w:r w:rsidRPr="00613175">
              <w:rPr>
                <w:lang w:eastAsia="zh-CN"/>
              </w:rPr>
              <w:t xml:space="preserve"> </w:t>
            </w:r>
            <w:r w:rsidRPr="00613175">
              <w:t>may be either SIP or Tel URI. It may contain a dialstring and phone-context parameter, when calling to dialstring. When calling to dialstring SIP URI must also contain user=phone or user=dialstring parameter.</w:t>
            </w:r>
          </w:p>
          <w:p w14:paraId="505ACA61" w14:textId="77777777" w:rsidR="00367B42" w:rsidRPr="00613175" w:rsidRDefault="00367B42">
            <w:pPr>
              <w:pStyle w:val="TAL"/>
            </w:pPr>
          </w:p>
          <w:p w14:paraId="4612CBF8" w14:textId="77777777" w:rsidR="00367B42" w:rsidRPr="00613175" w:rsidRDefault="00367B42">
            <w:pPr>
              <w:pStyle w:val="TAL"/>
            </w:pPr>
            <w:r w:rsidRPr="00613175">
              <w:t>The dialstring, if used, may be global, home local number or geo-local number. For home local numbers the value of phone-context parameter must equal the home domain name i.e. px_IMS_HomeDomainName. For geo-local numbers the home domain name must be prefixed by string “geo-local.” or access technology specific prefix, if the UE supports that option.</w:t>
            </w:r>
          </w:p>
          <w:p w14:paraId="5A27D60A" w14:textId="77777777" w:rsidR="00367B42" w:rsidRPr="00613175" w:rsidRDefault="00367B42">
            <w:pPr>
              <w:pStyle w:val="TAL"/>
            </w:pPr>
          </w:p>
          <w:p w14:paraId="454B1B85" w14:textId="77777777" w:rsidR="00367B42" w:rsidRPr="00613175" w:rsidRDefault="00367B42">
            <w:pPr>
              <w:pStyle w:val="TAL"/>
            </w:pPr>
            <w:r w:rsidRPr="00613175">
              <w:t>Note: The way how the UE determines whether numbers in a non-international format are geo-local, home-local or relating to another network, is UE implementation specific. For instance the UE might have a UI setting.</w:t>
            </w:r>
          </w:p>
        </w:tc>
        <w:tc>
          <w:tcPr>
            <w:tcW w:w="742" w:type="dxa"/>
            <w:tcBorders>
              <w:top w:val="nil"/>
              <w:left w:val="single" w:sz="4" w:space="0" w:color="auto"/>
              <w:bottom w:val="nil"/>
              <w:right w:val="single" w:sz="4" w:space="0" w:color="auto"/>
            </w:tcBorders>
            <w:tcMar>
              <w:top w:w="0" w:type="dxa"/>
              <w:left w:w="115" w:type="dxa"/>
              <w:bottom w:w="0" w:type="dxa"/>
              <w:right w:w="115" w:type="dxa"/>
            </w:tcMar>
          </w:tcPr>
          <w:p w14:paraId="6D6B87A5" w14:textId="77777777" w:rsidR="00367B42" w:rsidRPr="00613175" w:rsidRDefault="00367B42">
            <w:pPr>
              <w:pStyle w:val="TAL"/>
              <w:rPr>
                <w:b/>
              </w:rPr>
            </w:pPr>
          </w:p>
        </w:tc>
        <w:tc>
          <w:tcPr>
            <w:tcW w:w="1429" w:type="dxa"/>
            <w:tcBorders>
              <w:top w:val="nil"/>
              <w:left w:val="single" w:sz="4" w:space="0" w:color="auto"/>
              <w:bottom w:val="nil"/>
              <w:right w:val="single" w:sz="4" w:space="0" w:color="auto"/>
            </w:tcBorders>
            <w:tcMar>
              <w:top w:w="0" w:type="dxa"/>
              <w:left w:w="115" w:type="dxa"/>
              <w:bottom w:w="0" w:type="dxa"/>
              <w:right w:w="115" w:type="dxa"/>
            </w:tcMar>
          </w:tcPr>
          <w:p w14:paraId="513FA5F9" w14:textId="77777777" w:rsidR="00367B42" w:rsidRPr="00613175" w:rsidRDefault="00367B42">
            <w:pPr>
              <w:pStyle w:val="TAL"/>
              <w:rPr>
                <w:b/>
              </w:rPr>
            </w:pPr>
          </w:p>
        </w:tc>
      </w:tr>
      <w:tr w:rsidR="00367B42" w:rsidRPr="00613175" w14:paraId="331D8496" w14:textId="77777777" w:rsidTr="00367B42">
        <w:trPr>
          <w:jc w:val="center"/>
        </w:trPr>
        <w:tc>
          <w:tcPr>
            <w:tcW w:w="175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52A47547" w14:textId="77777777" w:rsidR="00367B42" w:rsidRPr="00613175" w:rsidRDefault="00367B42">
            <w:pPr>
              <w:pStyle w:val="TAL"/>
              <w:rPr>
                <w:b/>
                <w:lang w:eastAsia="zh-CN"/>
              </w:rPr>
            </w:pPr>
            <w:r w:rsidRPr="00613175">
              <w:rPr>
                <w:b/>
                <w:lang w:eastAsia="zh-CN"/>
              </w:rPr>
              <w:t>To</w:t>
            </w:r>
          </w:p>
        </w:tc>
        <w:tc>
          <w:tcPr>
            <w:tcW w:w="86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A3412DE" w14:textId="77777777" w:rsidR="00367B42" w:rsidRPr="00613175" w:rsidRDefault="00367B42">
            <w:pPr>
              <w:pStyle w:val="TAL"/>
              <w:rPr>
                <w:b/>
                <w:lang w:eastAsia="en-US"/>
              </w:rPr>
            </w:pPr>
          </w:p>
        </w:tc>
        <w:tc>
          <w:tcPr>
            <w:tcW w:w="473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AC47B9C" w14:textId="77777777" w:rsidR="00367B42" w:rsidRPr="00613175" w:rsidRDefault="00367B42">
            <w:pPr>
              <w:pStyle w:val="TAL"/>
              <w:rPr>
                <w:b/>
              </w:rPr>
            </w:pPr>
          </w:p>
        </w:tc>
        <w:tc>
          <w:tcPr>
            <w:tcW w:w="742"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EC6C28D" w14:textId="77777777" w:rsidR="00367B42" w:rsidRPr="00613175" w:rsidRDefault="00367B42">
            <w:pPr>
              <w:pStyle w:val="TAL"/>
              <w:rPr>
                <w:b/>
              </w:rPr>
            </w:pPr>
          </w:p>
        </w:tc>
        <w:tc>
          <w:tcPr>
            <w:tcW w:w="142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A225B84" w14:textId="77777777" w:rsidR="00367B42" w:rsidRPr="00613175" w:rsidRDefault="00367B42">
            <w:pPr>
              <w:pStyle w:val="TAL"/>
              <w:rPr>
                <w:b/>
              </w:rPr>
            </w:pPr>
          </w:p>
        </w:tc>
      </w:tr>
      <w:tr w:rsidR="00367B42" w:rsidRPr="00613175" w14:paraId="3D0260F1" w14:textId="77777777" w:rsidTr="00367B42">
        <w:trPr>
          <w:jc w:val="center"/>
        </w:trPr>
        <w:tc>
          <w:tcPr>
            <w:tcW w:w="175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0E7439B9" w14:textId="77777777" w:rsidR="00367B42" w:rsidRPr="00613175" w:rsidRDefault="00367B42">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BD72FC6" w14:textId="77777777" w:rsidR="00367B42" w:rsidRPr="00613175" w:rsidRDefault="00367B42">
            <w:pPr>
              <w:pStyle w:val="TAL"/>
              <w:rPr>
                <w:b/>
              </w:rPr>
            </w:pPr>
          </w:p>
        </w:tc>
        <w:tc>
          <w:tcPr>
            <w:tcW w:w="473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29506FEF" w14:textId="77777777" w:rsidR="00367B42" w:rsidRPr="00613175" w:rsidRDefault="00367B42">
            <w:pPr>
              <w:pStyle w:val="TAL"/>
            </w:pPr>
            <w:r w:rsidRPr="00613175">
              <w:t>px_IMS_CalleeUri2</w:t>
            </w:r>
          </w:p>
        </w:tc>
        <w:tc>
          <w:tcPr>
            <w:tcW w:w="742"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DE2F5B9" w14:textId="77777777" w:rsidR="00367B42" w:rsidRPr="00613175" w:rsidRDefault="00367B42">
            <w:pPr>
              <w:pStyle w:val="TAL"/>
              <w:rPr>
                <w:b/>
              </w:rPr>
            </w:pPr>
          </w:p>
        </w:tc>
        <w:tc>
          <w:tcPr>
            <w:tcW w:w="142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6F98223" w14:textId="77777777" w:rsidR="00367B42" w:rsidRPr="00613175" w:rsidRDefault="00367B42">
            <w:pPr>
              <w:pStyle w:val="TAL"/>
              <w:rPr>
                <w:b/>
              </w:rPr>
            </w:pPr>
          </w:p>
        </w:tc>
      </w:tr>
    </w:tbl>
    <w:p w14:paraId="1F4DCA6E" w14:textId="77777777" w:rsidR="00367B42" w:rsidRPr="00613175" w:rsidRDefault="00367B42" w:rsidP="00367B42">
      <w:pPr>
        <w:rPr>
          <w:lang w:eastAsia="en-US"/>
        </w:rPr>
      </w:pPr>
    </w:p>
    <w:p w14:paraId="065B9F61" w14:textId="77777777" w:rsidR="00367B42" w:rsidRPr="00613175" w:rsidRDefault="00367B42" w:rsidP="00367B42">
      <w:pPr>
        <w:pStyle w:val="TH"/>
      </w:pPr>
      <w:r w:rsidRPr="00613175">
        <w:t xml:space="preserve">Table 8.35.3.3-2: 183 Session in Progress for INVITE (Step 8, table </w:t>
      </w:r>
      <w:r w:rsidRPr="00613175">
        <w:rPr>
          <w:rFonts w:cs="Arial"/>
        </w:rPr>
        <w:t>8.35.3.2-1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4"/>
        <w:gridCol w:w="880"/>
        <w:gridCol w:w="4792"/>
        <w:gridCol w:w="752"/>
        <w:gridCol w:w="1447"/>
      </w:tblGrid>
      <w:tr w:rsidR="00367B42" w:rsidRPr="00613175" w14:paraId="3FD25D7A" w14:textId="77777777" w:rsidTr="00367B42">
        <w:trPr>
          <w:jc w:val="center"/>
        </w:trPr>
        <w:tc>
          <w:tcPr>
            <w:tcW w:w="9522" w:type="dxa"/>
            <w:gridSpan w:val="5"/>
            <w:tcBorders>
              <w:top w:val="single" w:sz="4" w:space="0" w:color="auto"/>
              <w:left w:val="single" w:sz="4" w:space="0" w:color="auto"/>
              <w:bottom w:val="single" w:sz="4" w:space="0" w:color="auto"/>
              <w:right w:val="single" w:sz="4" w:space="0" w:color="auto"/>
            </w:tcBorders>
            <w:hideMark/>
          </w:tcPr>
          <w:p w14:paraId="03FDEF4F" w14:textId="77777777" w:rsidR="00367B42" w:rsidRPr="00613175" w:rsidRDefault="00367B42">
            <w:pPr>
              <w:pStyle w:val="TAL"/>
            </w:pPr>
            <w:r w:rsidRPr="00613175">
              <w:t>Derivation Path: TS 34.229-1 [2], Annex A.2.3, Condition A1.</w:t>
            </w:r>
          </w:p>
        </w:tc>
      </w:tr>
      <w:tr w:rsidR="00367B42" w:rsidRPr="00613175" w14:paraId="03C6B269" w14:textId="77777777" w:rsidTr="00367B42">
        <w:trPr>
          <w:jc w:val="center"/>
        </w:trPr>
        <w:tc>
          <w:tcPr>
            <w:tcW w:w="1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458D882" w14:textId="77777777" w:rsidR="00367B42" w:rsidRPr="00613175" w:rsidRDefault="00367B4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7695C4" w14:textId="77777777" w:rsidR="00367B42" w:rsidRPr="00613175" w:rsidRDefault="00367B4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35C764A" w14:textId="77777777" w:rsidR="00367B42" w:rsidRPr="00613175" w:rsidRDefault="00367B4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D32D8E9" w14:textId="77777777" w:rsidR="00367B42" w:rsidRPr="00613175" w:rsidRDefault="00367B4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B84F4A" w14:textId="77777777" w:rsidR="00367B42" w:rsidRPr="00613175" w:rsidRDefault="00367B42">
            <w:pPr>
              <w:pStyle w:val="TAH"/>
            </w:pPr>
            <w:r w:rsidRPr="00613175">
              <w:t>Reference</w:t>
            </w:r>
          </w:p>
        </w:tc>
      </w:tr>
      <w:tr w:rsidR="00367B42" w:rsidRPr="00613175" w14:paraId="298BC3CA" w14:textId="77777777" w:rsidTr="00367B42">
        <w:trPr>
          <w:jc w:val="center"/>
        </w:trPr>
        <w:tc>
          <w:tcPr>
            <w:tcW w:w="175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78B72887" w14:textId="77777777" w:rsidR="00367B42" w:rsidRPr="00613175" w:rsidRDefault="00367B42">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59AC0B3" w14:textId="77777777" w:rsidR="00367B42" w:rsidRPr="00613175" w:rsidRDefault="00367B42">
            <w:pPr>
              <w:pStyle w:val="TAL"/>
              <w:rPr>
                <w:b/>
              </w:rPr>
            </w:pPr>
          </w:p>
        </w:tc>
        <w:tc>
          <w:tcPr>
            <w:tcW w:w="473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CDF5E08" w14:textId="77777777" w:rsidR="00367B42" w:rsidRPr="00613175" w:rsidRDefault="00367B42">
            <w:pPr>
              <w:pStyle w:val="TAL"/>
              <w:rPr>
                <w:b/>
              </w:rPr>
            </w:pPr>
          </w:p>
        </w:tc>
        <w:tc>
          <w:tcPr>
            <w:tcW w:w="742"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0272BED" w14:textId="77777777" w:rsidR="00367B42" w:rsidRPr="00613175" w:rsidRDefault="00367B42">
            <w:pPr>
              <w:pStyle w:val="TAL"/>
              <w:rPr>
                <w:b/>
              </w:rPr>
            </w:pPr>
          </w:p>
        </w:tc>
        <w:tc>
          <w:tcPr>
            <w:tcW w:w="142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9CD06D3" w14:textId="77777777" w:rsidR="00367B42" w:rsidRPr="00613175" w:rsidRDefault="00367B42">
            <w:pPr>
              <w:pStyle w:val="TAL"/>
              <w:rPr>
                <w:b/>
              </w:rPr>
            </w:pPr>
          </w:p>
        </w:tc>
      </w:tr>
      <w:tr w:rsidR="00367B42" w:rsidRPr="00613175" w14:paraId="15E9E6B0" w14:textId="77777777" w:rsidTr="00367B42">
        <w:trPr>
          <w:jc w:val="center"/>
        </w:trPr>
        <w:tc>
          <w:tcPr>
            <w:tcW w:w="175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1E2EEE0" w14:textId="77777777" w:rsidR="00367B42" w:rsidRPr="00613175" w:rsidRDefault="00367B42">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9F3070E" w14:textId="77777777" w:rsidR="00367B42" w:rsidRPr="00613175" w:rsidRDefault="00367B42">
            <w:pPr>
              <w:pStyle w:val="TAL"/>
              <w:rPr>
                <w:b/>
              </w:rPr>
            </w:pPr>
          </w:p>
        </w:tc>
        <w:tc>
          <w:tcPr>
            <w:tcW w:w="473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B626B57" w14:textId="77777777" w:rsidR="00367B42" w:rsidRPr="00613175" w:rsidRDefault="00367B42">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9BCDED8" w14:textId="77777777" w:rsidR="00367B42" w:rsidRPr="00613175" w:rsidRDefault="00367B42">
            <w:pPr>
              <w:pStyle w:val="TAL"/>
              <w:rPr>
                <w:b/>
              </w:rPr>
            </w:pPr>
          </w:p>
        </w:tc>
        <w:tc>
          <w:tcPr>
            <w:tcW w:w="142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DBDD039" w14:textId="77777777" w:rsidR="00367B42" w:rsidRPr="00613175" w:rsidRDefault="00367B42">
            <w:pPr>
              <w:pStyle w:val="TAL"/>
              <w:rPr>
                <w:b/>
              </w:rPr>
            </w:pPr>
          </w:p>
        </w:tc>
      </w:tr>
    </w:tbl>
    <w:p w14:paraId="4943A875" w14:textId="77777777" w:rsidR="00367B42" w:rsidRPr="00613175" w:rsidRDefault="00367B42" w:rsidP="00367B42">
      <w:pPr>
        <w:rPr>
          <w:lang w:eastAsia="en-US"/>
        </w:rPr>
      </w:pPr>
    </w:p>
    <w:p w14:paraId="43A26506" w14:textId="77777777" w:rsidR="00367B42" w:rsidRPr="00613175" w:rsidRDefault="00367B42" w:rsidP="00367B42">
      <w:pPr>
        <w:pStyle w:val="TH"/>
      </w:pPr>
      <w:r w:rsidRPr="00613175">
        <w:t xml:space="preserve">Table 8.35.3.3-3: 200 OK for INVITE (Step 11, table </w:t>
      </w:r>
      <w:r w:rsidRPr="00613175">
        <w:rPr>
          <w:rFonts w:cs="Arial"/>
        </w:rPr>
        <w:t>8.35.3.2-1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4"/>
        <w:gridCol w:w="880"/>
        <w:gridCol w:w="4792"/>
        <w:gridCol w:w="752"/>
        <w:gridCol w:w="1447"/>
      </w:tblGrid>
      <w:tr w:rsidR="00367B42" w:rsidRPr="00613175" w14:paraId="52FDA5BB" w14:textId="77777777" w:rsidTr="00367B42">
        <w:trPr>
          <w:jc w:val="center"/>
        </w:trPr>
        <w:tc>
          <w:tcPr>
            <w:tcW w:w="9522" w:type="dxa"/>
            <w:gridSpan w:val="5"/>
            <w:tcBorders>
              <w:top w:val="single" w:sz="4" w:space="0" w:color="auto"/>
              <w:left w:val="single" w:sz="4" w:space="0" w:color="auto"/>
              <w:bottom w:val="single" w:sz="4" w:space="0" w:color="auto"/>
              <w:right w:val="single" w:sz="4" w:space="0" w:color="auto"/>
            </w:tcBorders>
            <w:hideMark/>
          </w:tcPr>
          <w:p w14:paraId="480A6CD3" w14:textId="77777777" w:rsidR="00367B42" w:rsidRPr="00613175" w:rsidRDefault="00367B42">
            <w:pPr>
              <w:pStyle w:val="TAL"/>
            </w:pPr>
            <w:r w:rsidRPr="00613175">
              <w:t>Derivation Path: TS 34.229-1 [2], Annex A.3.1, Condition A1, A10 and A19.</w:t>
            </w:r>
          </w:p>
        </w:tc>
      </w:tr>
      <w:tr w:rsidR="00367B42" w:rsidRPr="00613175" w14:paraId="5FBE2A32" w14:textId="77777777" w:rsidTr="00367B42">
        <w:trPr>
          <w:jc w:val="center"/>
        </w:trPr>
        <w:tc>
          <w:tcPr>
            <w:tcW w:w="1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7CBD0EC" w14:textId="77777777" w:rsidR="00367B42" w:rsidRPr="00613175" w:rsidRDefault="00367B4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11ACD59" w14:textId="77777777" w:rsidR="00367B42" w:rsidRPr="00613175" w:rsidRDefault="00367B4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447A1E" w14:textId="77777777" w:rsidR="00367B42" w:rsidRPr="00613175" w:rsidRDefault="00367B4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0D9FDF" w14:textId="77777777" w:rsidR="00367B42" w:rsidRPr="00613175" w:rsidRDefault="00367B4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BB1915" w14:textId="77777777" w:rsidR="00367B42" w:rsidRPr="00613175" w:rsidRDefault="00367B42">
            <w:pPr>
              <w:pStyle w:val="TAH"/>
            </w:pPr>
            <w:r w:rsidRPr="00613175">
              <w:t>Reference</w:t>
            </w:r>
          </w:p>
        </w:tc>
      </w:tr>
      <w:tr w:rsidR="00367B42" w:rsidRPr="00613175" w14:paraId="6E4477A9" w14:textId="77777777" w:rsidTr="00367B42">
        <w:trPr>
          <w:jc w:val="center"/>
        </w:trPr>
        <w:tc>
          <w:tcPr>
            <w:tcW w:w="175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1D65ABD7" w14:textId="77777777" w:rsidR="00367B42" w:rsidRPr="00613175" w:rsidRDefault="00367B42">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07E0B41" w14:textId="77777777" w:rsidR="00367B42" w:rsidRPr="00613175" w:rsidRDefault="00367B42">
            <w:pPr>
              <w:pStyle w:val="TAL"/>
              <w:rPr>
                <w:b/>
              </w:rPr>
            </w:pPr>
          </w:p>
        </w:tc>
        <w:tc>
          <w:tcPr>
            <w:tcW w:w="473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E82A6A3" w14:textId="77777777" w:rsidR="00367B42" w:rsidRPr="00613175" w:rsidRDefault="00367B42">
            <w:pPr>
              <w:pStyle w:val="TAL"/>
              <w:rPr>
                <w:b/>
              </w:rPr>
            </w:pPr>
          </w:p>
        </w:tc>
        <w:tc>
          <w:tcPr>
            <w:tcW w:w="742"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53F95E1" w14:textId="77777777" w:rsidR="00367B42" w:rsidRPr="00613175" w:rsidRDefault="00367B42">
            <w:pPr>
              <w:pStyle w:val="TAL"/>
              <w:rPr>
                <w:b/>
              </w:rPr>
            </w:pPr>
          </w:p>
        </w:tc>
        <w:tc>
          <w:tcPr>
            <w:tcW w:w="142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365AA57" w14:textId="77777777" w:rsidR="00367B42" w:rsidRPr="00613175" w:rsidRDefault="00367B42">
            <w:pPr>
              <w:pStyle w:val="TAL"/>
              <w:rPr>
                <w:b/>
              </w:rPr>
            </w:pPr>
          </w:p>
        </w:tc>
      </w:tr>
      <w:tr w:rsidR="00367B42" w:rsidRPr="00613175" w14:paraId="474AE952" w14:textId="77777777" w:rsidTr="00367B42">
        <w:trPr>
          <w:jc w:val="center"/>
        </w:trPr>
        <w:tc>
          <w:tcPr>
            <w:tcW w:w="175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53AF871A" w14:textId="77777777" w:rsidR="00367B42" w:rsidRPr="00613175" w:rsidRDefault="00367B42">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FDEE244" w14:textId="77777777" w:rsidR="00367B42" w:rsidRPr="00613175" w:rsidRDefault="00367B42">
            <w:pPr>
              <w:pStyle w:val="TAL"/>
              <w:rPr>
                <w:b/>
              </w:rPr>
            </w:pPr>
          </w:p>
        </w:tc>
        <w:tc>
          <w:tcPr>
            <w:tcW w:w="473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49AFACE" w14:textId="77777777" w:rsidR="00367B42" w:rsidRPr="00613175" w:rsidRDefault="00367B42">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894A233" w14:textId="77777777" w:rsidR="00367B42" w:rsidRPr="00613175" w:rsidRDefault="00367B42">
            <w:pPr>
              <w:pStyle w:val="TAL"/>
              <w:rPr>
                <w:b/>
              </w:rPr>
            </w:pPr>
          </w:p>
        </w:tc>
        <w:tc>
          <w:tcPr>
            <w:tcW w:w="142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91F77FC" w14:textId="77777777" w:rsidR="00367B42" w:rsidRPr="00613175" w:rsidRDefault="00367B42">
            <w:pPr>
              <w:pStyle w:val="TAL"/>
              <w:rPr>
                <w:b/>
              </w:rPr>
            </w:pPr>
          </w:p>
        </w:tc>
      </w:tr>
    </w:tbl>
    <w:p w14:paraId="1FE5C27C" w14:textId="77777777" w:rsidR="00367B42" w:rsidRPr="00613175" w:rsidRDefault="00367B42" w:rsidP="00367B42">
      <w:pPr>
        <w:rPr>
          <w:lang w:eastAsia="en-US"/>
        </w:rPr>
      </w:pPr>
    </w:p>
    <w:p w14:paraId="4C62E4C4" w14:textId="77777777" w:rsidR="00367B42" w:rsidRPr="00613175" w:rsidRDefault="00367B42" w:rsidP="00367B42">
      <w:pPr>
        <w:pStyle w:val="TH"/>
      </w:pPr>
      <w:r w:rsidRPr="00613175">
        <w:t xml:space="preserve">Table 8.35.3.3-4: 180 Ringing for INVITE (Step 13, table </w:t>
      </w:r>
      <w:r w:rsidRPr="00613175">
        <w:rPr>
          <w:rFonts w:cs="Arial"/>
        </w:rPr>
        <w:t>8.35.3.2-1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4"/>
        <w:gridCol w:w="880"/>
        <w:gridCol w:w="4792"/>
        <w:gridCol w:w="752"/>
        <w:gridCol w:w="1447"/>
      </w:tblGrid>
      <w:tr w:rsidR="00367B42" w:rsidRPr="00613175" w14:paraId="54A93E1E" w14:textId="77777777" w:rsidTr="00367B42">
        <w:trPr>
          <w:jc w:val="center"/>
        </w:trPr>
        <w:tc>
          <w:tcPr>
            <w:tcW w:w="9522" w:type="dxa"/>
            <w:gridSpan w:val="5"/>
            <w:tcBorders>
              <w:top w:val="single" w:sz="4" w:space="0" w:color="auto"/>
              <w:left w:val="single" w:sz="4" w:space="0" w:color="auto"/>
              <w:bottom w:val="single" w:sz="4" w:space="0" w:color="auto"/>
              <w:right w:val="single" w:sz="4" w:space="0" w:color="auto"/>
            </w:tcBorders>
            <w:hideMark/>
          </w:tcPr>
          <w:p w14:paraId="08EF0541" w14:textId="77777777" w:rsidR="00367B42" w:rsidRPr="00613175" w:rsidRDefault="00367B42">
            <w:pPr>
              <w:pStyle w:val="TAL"/>
            </w:pPr>
            <w:r w:rsidRPr="00613175">
              <w:t>Derivation Path: TS 34.229-1 [2], Annex A.2.6, Condition A1.</w:t>
            </w:r>
          </w:p>
        </w:tc>
      </w:tr>
      <w:tr w:rsidR="00367B42" w:rsidRPr="00613175" w14:paraId="24B46462" w14:textId="77777777" w:rsidTr="00367B42">
        <w:trPr>
          <w:jc w:val="center"/>
        </w:trPr>
        <w:tc>
          <w:tcPr>
            <w:tcW w:w="1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C0E4E1" w14:textId="77777777" w:rsidR="00367B42" w:rsidRPr="00613175" w:rsidRDefault="00367B4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2197FBA" w14:textId="77777777" w:rsidR="00367B42" w:rsidRPr="00613175" w:rsidRDefault="00367B4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745E34E" w14:textId="77777777" w:rsidR="00367B42" w:rsidRPr="00613175" w:rsidRDefault="00367B4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F2DEDEA" w14:textId="77777777" w:rsidR="00367B42" w:rsidRPr="00613175" w:rsidRDefault="00367B4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00D2E41" w14:textId="77777777" w:rsidR="00367B42" w:rsidRPr="00613175" w:rsidRDefault="00367B42">
            <w:pPr>
              <w:pStyle w:val="TAH"/>
            </w:pPr>
            <w:r w:rsidRPr="00613175">
              <w:t>Reference</w:t>
            </w:r>
          </w:p>
        </w:tc>
      </w:tr>
      <w:tr w:rsidR="00367B42" w:rsidRPr="00613175" w14:paraId="0C6E87D7" w14:textId="77777777" w:rsidTr="00367B42">
        <w:trPr>
          <w:jc w:val="center"/>
        </w:trPr>
        <w:tc>
          <w:tcPr>
            <w:tcW w:w="175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377BC53D" w14:textId="77777777" w:rsidR="00367B42" w:rsidRPr="00613175" w:rsidRDefault="00367B42">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24A937F" w14:textId="77777777" w:rsidR="00367B42" w:rsidRPr="00613175" w:rsidRDefault="00367B42">
            <w:pPr>
              <w:pStyle w:val="TAL"/>
              <w:rPr>
                <w:b/>
              </w:rPr>
            </w:pPr>
          </w:p>
        </w:tc>
        <w:tc>
          <w:tcPr>
            <w:tcW w:w="473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2093CEA" w14:textId="77777777" w:rsidR="00367B42" w:rsidRPr="00613175" w:rsidRDefault="00367B42">
            <w:pPr>
              <w:pStyle w:val="TAL"/>
              <w:rPr>
                <w:b/>
              </w:rPr>
            </w:pPr>
          </w:p>
        </w:tc>
        <w:tc>
          <w:tcPr>
            <w:tcW w:w="742"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772A550" w14:textId="77777777" w:rsidR="00367B42" w:rsidRPr="00613175" w:rsidRDefault="00367B42">
            <w:pPr>
              <w:pStyle w:val="TAL"/>
              <w:rPr>
                <w:b/>
              </w:rPr>
            </w:pPr>
          </w:p>
        </w:tc>
        <w:tc>
          <w:tcPr>
            <w:tcW w:w="142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43CD2C4" w14:textId="77777777" w:rsidR="00367B42" w:rsidRPr="00613175" w:rsidRDefault="00367B42">
            <w:pPr>
              <w:pStyle w:val="TAL"/>
              <w:rPr>
                <w:b/>
              </w:rPr>
            </w:pPr>
          </w:p>
        </w:tc>
      </w:tr>
      <w:tr w:rsidR="00367B42" w:rsidRPr="00613175" w14:paraId="4AFDCE34" w14:textId="77777777" w:rsidTr="00367B42">
        <w:trPr>
          <w:jc w:val="center"/>
        </w:trPr>
        <w:tc>
          <w:tcPr>
            <w:tcW w:w="175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075E0665" w14:textId="77777777" w:rsidR="00367B42" w:rsidRPr="00613175" w:rsidRDefault="00367B42">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D280883" w14:textId="77777777" w:rsidR="00367B42" w:rsidRPr="00613175" w:rsidRDefault="00367B42">
            <w:pPr>
              <w:pStyle w:val="TAL"/>
              <w:rPr>
                <w:b/>
              </w:rPr>
            </w:pPr>
          </w:p>
        </w:tc>
        <w:tc>
          <w:tcPr>
            <w:tcW w:w="473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43DB6FCB" w14:textId="77777777" w:rsidR="00367B42" w:rsidRPr="00613175" w:rsidRDefault="00367B42">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45C8F4B" w14:textId="77777777" w:rsidR="00367B42" w:rsidRPr="00613175" w:rsidRDefault="00367B42">
            <w:pPr>
              <w:pStyle w:val="TAL"/>
              <w:rPr>
                <w:b/>
              </w:rPr>
            </w:pPr>
          </w:p>
        </w:tc>
        <w:tc>
          <w:tcPr>
            <w:tcW w:w="142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DF21432" w14:textId="77777777" w:rsidR="00367B42" w:rsidRPr="00613175" w:rsidRDefault="00367B42">
            <w:pPr>
              <w:pStyle w:val="TAL"/>
              <w:rPr>
                <w:b/>
              </w:rPr>
            </w:pPr>
          </w:p>
        </w:tc>
      </w:tr>
    </w:tbl>
    <w:p w14:paraId="05DC8D77" w14:textId="77777777" w:rsidR="00367B42" w:rsidRPr="00613175" w:rsidRDefault="00367B42" w:rsidP="00367B42">
      <w:pPr>
        <w:rPr>
          <w:lang w:eastAsia="en-US"/>
        </w:rPr>
      </w:pPr>
    </w:p>
    <w:p w14:paraId="792BC945" w14:textId="77777777" w:rsidR="00367B42" w:rsidRPr="00613175" w:rsidRDefault="00367B42" w:rsidP="00367B42">
      <w:pPr>
        <w:pStyle w:val="TH"/>
      </w:pPr>
      <w:r w:rsidRPr="00613175">
        <w:t xml:space="preserve">Table 8.35.3.3-5: NOTIFY for conference event package (Step 58, table </w:t>
      </w:r>
      <w:r w:rsidRPr="00613175">
        <w:rPr>
          <w:rFonts w:cs="Arial"/>
        </w:rPr>
        <w:t>8.35.3.2-1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4"/>
        <w:gridCol w:w="880"/>
        <w:gridCol w:w="4792"/>
        <w:gridCol w:w="752"/>
        <w:gridCol w:w="1447"/>
      </w:tblGrid>
      <w:tr w:rsidR="00367B42" w:rsidRPr="00613175" w14:paraId="58050C05" w14:textId="77777777" w:rsidTr="00367B42">
        <w:trPr>
          <w:jc w:val="center"/>
        </w:trPr>
        <w:tc>
          <w:tcPr>
            <w:tcW w:w="9522" w:type="dxa"/>
            <w:gridSpan w:val="5"/>
            <w:tcBorders>
              <w:top w:val="single" w:sz="4" w:space="0" w:color="auto"/>
              <w:left w:val="single" w:sz="4" w:space="0" w:color="auto"/>
              <w:bottom w:val="single" w:sz="4" w:space="0" w:color="auto"/>
              <w:right w:val="single" w:sz="4" w:space="0" w:color="auto"/>
            </w:tcBorders>
            <w:hideMark/>
          </w:tcPr>
          <w:p w14:paraId="1FD5615E" w14:textId="4D419612" w:rsidR="00367B42" w:rsidRPr="00613175" w:rsidRDefault="00367B42">
            <w:pPr>
              <w:pStyle w:val="TAL"/>
            </w:pPr>
            <w:r w:rsidRPr="00613175">
              <w:t>Derivation Path: TS 34.229-1 [2], Annex A.5.3, Conditions A1 an</w:t>
            </w:r>
            <w:r w:rsidR="00613175">
              <w:t>d</w:t>
            </w:r>
            <w:r w:rsidRPr="00613175">
              <w:t xml:space="preserve"> A4.</w:t>
            </w:r>
          </w:p>
        </w:tc>
      </w:tr>
      <w:tr w:rsidR="00367B42" w:rsidRPr="00613175" w14:paraId="68A8B8FD" w14:textId="77777777" w:rsidTr="00367B42">
        <w:trPr>
          <w:jc w:val="center"/>
        </w:trPr>
        <w:tc>
          <w:tcPr>
            <w:tcW w:w="1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4AAF07C" w14:textId="77777777" w:rsidR="00367B42" w:rsidRPr="00613175" w:rsidRDefault="00367B42">
            <w:pPr>
              <w:pStyle w:val="TAH"/>
            </w:pPr>
            <w:r w:rsidRPr="00613175">
              <w:t>Header/param</w:t>
            </w:r>
          </w:p>
        </w:tc>
        <w:tc>
          <w:tcPr>
            <w:tcW w:w="86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CD8A8A1" w14:textId="77777777" w:rsidR="00367B42" w:rsidRPr="00613175" w:rsidRDefault="00367B42">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EC9EB53" w14:textId="77777777" w:rsidR="00367B42" w:rsidRPr="00613175" w:rsidRDefault="00367B42">
            <w:pPr>
              <w:pStyle w:val="TAH"/>
            </w:pPr>
            <w:r w:rsidRPr="00613175">
              <w:t>Value/remark</w:t>
            </w:r>
          </w:p>
        </w:tc>
        <w:tc>
          <w:tcPr>
            <w:tcW w:w="74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55A9E5" w14:textId="77777777" w:rsidR="00367B42" w:rsidRPr="00613175" w:rsidRDefault="00367B42">
            <w:pPr>
              <w:pStyle w:val="TAH"/>
            </w:pPr>
            <w:r w:rsidRPr="00613175">
              <w:t>Rel</w:t>
            </w:r>
          </w:p>
        </w:tc>
        <w:tc>
          <w:tcPr>
            <w:tcW w:w="142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636866" w14:textId="77777777" w:rsidR="00367B42" w:rsidRPr="00613175" w:rsidRDefault="00367B42">
            <w:pPr>
              <w:pStyle w:val="TAH"/>
            </w:pPr>
            <w:r w:rsidRPr="00613175">
              <w:t>Reference</w:t>
            </w:r>
          </w:p>
        </w:tc>
      </w:tr>
      <w:tr w:rsidR="00367B42" w:rsidRPr="00613175" w14:paraId="742921BD" w14:textId="77777777" w:rsidTr="00367B42">
        <w:trPr>
          <w:jc w:val="center"/>
        </w:trPr>
        <w:tc>
          <w:tcPr>
            <w:tcW w:w="175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2BCDBAFF" w14:textId="77777777" w:rsidR="00367B42" w:rsidRPr="00613175" w:rsidRDefault="00367B42">
            <w:pPr>
              <w:pStyle w:val="TAL"/>
              <w:rPr>
                <w:b/>
              </w:rPr>
            </w:pPr>
            <w:r w:rsidRPr="00613175">
              <w:rPr>
                <w:b/>
                <w:lang w:eastAsia="zh-CN"/>
              </w:rPr>
              <w:t>Contact</w:t>
            </w:r>
          </w:p>
        </w:tc>
        <w:tc>
          <w:tcPr>
            <w:tcW w:w="86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E8B907F" w14:textId="77777777" w:rsidR="00367B42" w:rsidRPr="00613175" w:rsidRDefault="00367B42">
            <w:pPr>
              <w:pStyle w:val="TAL"/>
              <w:rPr>
                <w:b/>
              </w:rPr>
            </w:pPr>
          </w:p>
        </w:tc>
        <w:tc>
          <w:tcPr>
            <w:tcW w:w="473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B331308" w14:textId="77777777" w:rsidR="00367B42" w:rsidRPr="00613175" w:rsidRDefault="00367B42">
            <w:pPr>
              <w:pStyle w:val="TAL"/>
              <w:rPr>
                <w:b/>
              </w:rPr>
            </w:pPr>
          </w:p>
        </w:tc>
        <w:tc>
          <w:tcPr>
            <w:tcW w:w="742"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16DEAE8" w14:textId="77777777" w:rsidR="00367B42" w:rsidRPr="00613175" w:rsidRDefault="00367B42">
            <w:pPr>
              <w:pStyle w:val="TAL"/>
              <w:rPr>
                <w:b/>
              </w:rPr>
            </w:pPr>
          </w:p>
        </w:tc>
        <w:tc>
          <w:tcPr>
            <w:tcW w:w="142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40D98752" w14:textId="77777777" w:rsidR="00367B42" w:rsidRPr="00613175" w:rsidRDefault="00367B42">
            <w:pPr>
              <w:pStyle w:val="TAL"/>
              <w:rPr>
                <w:b/>
              </w:rPr>
            </w:pPr>
          </w:p>
        </w:tc>
      </w:tr>
      <w:tr w:rsidR="00367B42" w:rsidRPr="00613175" w14:paraId="5AB0FA23" w14:textId="77777777" w:rsidTr="00367B42">
        <w:trPr>
          <w:jc w:val="center"/>
        </w:trPr>
        <w:tc>
          <w:tcPr>
            <w:tcW w:w="175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9003E67" w14:textId="77777777" w:rsidR="00367B42" w:rsidRPr="00613175" w:rsidRDefault="00367B42">
            <w:pPr>
              <w:pStyle w:val="TAL"/>
            </w:pPr>
            <w:r w:rsidRPr="00613175">
              <w:rPr>
                <w:b/>
              </w:rPr>
              <w:tab/>
            </w:r>
            <w:r w:rsidRPr="00613175">
              <w:t>addr-spec</w:t>
            </w:r>
          </w:p>
        </w:tc>
        <w:tc>
          <w:tcPr>
            <w:tcW w:w="86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966E13D" w14:textId="77777777" w:rsidR="00367B42" w:rsidRPr="00613175" w:rsidRDefault="00367B42">
            <w:pPr>
              <w:pStyle w:val="TAL"/>
              <w:rPr>
                <w:b/>
              </w:rPr>
            </w:pPr>
          </w:p>
        </w:tc>
        <w:tc>
          <w:tcPr>
            <w:tcW w:w="473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0ADBC99D" w14:textId="77777777" w:rsidR="00367B42" w:rsidRPr="00613175" w:rsidRDefault="00367B42">
            <w:pPr>
              <w:pStyle w:val="TAL"/>
            </w:pPr>
            <w:r w:rsidRPr="00613175">
              <w:t>px_IMS_CalleeContactUri2</w:t>
            </w:r>
          </w:p>
        </w:tc>
        <w:tc>
          <w:tcPr>
            <w:tcW w:w="742"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CD24774" w14:textId="77777777" w:rsidR="00367B42" w:rsidRPr="00613175" w:rsidRDefault="00367B42">
            <w:pPr>
              <w:pStyle w:val="TAL"/>
              <w:rPr>
                <w:b/>
              </w:rPr>
            </w:pPr>
          </w:p>
        </w:tc>
        <w:tc>
          <w:tcPr>
            <w:tcW w:w="142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A0C088E" w14:textId="77777777" w:rsidR="00367B42" w:rsidRPr="00613175" w:rsidRDefault="00367B42">
            <w:pPr>
              <w:pStyle w:val="TAL"/>
              <w:rPr>
                <w:b/>
              </w:rPr>
            </w:pPr>
          </w:p>
        </w:tc>
      </w:tr>
    </w:tbl>
    <w:p w14:paraId="527906A7" w14:textId="77777777" w:rsidR="00367B42" w:rsidRPr="00613175" w:rsidRDefault="00367B42" w:rsidP="00367B42">
      <w:pPr>
        <w:rPr>
          <w:lang w:eastAsia="en-US"/>
        </w:rPr>
      </w:pPr>
    </w:p>
    <w:bookmarkEnd w:id="988"/>
    <w:bookmarkEnd w:id="991"/>
    <w:p w14:paraId="6B23512A" w14:textId="6DABDDC8" w:rsidR="00511062" w:rsidRPr="00613175" w:rsidRDefault="00610109" w:rsidP="00511062">
      <w:pPr>
        <w:pStyle w:val="Heading2"/>
        <w:rPr>
          <w:rFonts w:eastAsia="Wingdings"/>
        </w:rPr>
      </w:pPr>
      <w:r w:rsidRPr="00613175">
        <w:rPr>
          <w:rFonts w:eastAsia="Wingdings"/>
        </w:rPr>
        <w:br w:type="page"/>
      </w:r>
      <w:bookmarkStart w:id="992" w:name="_Toc68197422"/>
      <w:bookmarkStart w:id="993" w:name="_Toc75880680"/>
      <w:bookmarkStart w:id="994" w:name="_Toc84254378"/>
      <w:bookmarkStart w:id="995" w:name="_Toc84255173"/>
      <w:r w:rsidR="00511062" w:rsidRPr="00613175">
        <w:rPr>
          <w:rFonts w:eastAsia="Wingdings"/>
        </w:rPr>
        <w:lastRenderedPageBreak/>
        <w:t>8.36</w:t>
      </w:r>
      <w:r w:rsidR="00511062" w:rsidRPr="00613175">
        <w:rPr>
          <w:rFonts w:eastAsia="Wingdings"/>
        </w:rPr>
        <w:tab/>
        <w:t>MO Explicit Communication Transfer / Consultative Call Transfer / 5GS</w:t>
      </w:r>
      <w:bookmarkEnd w:id="992"/>
      <w:bookmarkEnd w:id="993"/>
      <w:bookmarkEnd w:id="994"/>
      <w:bookmarkEnd w:id="995"/>
    </w:p>
    <w:p w14:paraId="44EDB3D1" w14:textId="77777777" w:rsidR="00511062" w:rsidRPr="00613175" w:rsidRDefault="00511062" w:rsidP="00511062">
      <w:pPr>
        <w:pStyle w:val="H6"/>
      </w:pPr>
      <w:r w:rsidRPr="00613175">
        <w:t>8.36.1</w:t>
      </w:r>
      <w:r w:rsidRPr="00613175">
        <w:tab/>
        <w:t>Test Purpose (TP)</w:t>
      </w:r>
    </w:p>
    <w:p w14:paraId="6E1820A1" w14:textId="77777777" w:rsidR="00511062" w:rsidRPr="00613175" w:rsidRDefault="00511062" w:rsidP="00511062">
      <w:pPr>
        <w:pStyle w:val="H6"/>
      </w:pPr>
      <w:r w:rsidRPr="00613175">
        <w:t>(1)</w:t>
      </w:r>
    </w:p>
    <w:p w14:paraId="2EA8BA2C" w14:textId="77777777" w:rsidR="00511062" w:rsidRPr="00613175" w:rsidRDefault="00511062" w:rsidP="00511062">
      <w:pPr>
        <w:pStyle w:val="PL"/>
        <w:rPr>
          <w:noProof w:val="0"/>
        </w:rPr>
      </w:pPr>
      <w:r w:rsidRPr="00613175">
        <w:rPr>
          <w:b/>
          <w:noProof w:val="0"/>
        </w:rPr>
        <w:t>with</w:t>
      </w:r>
      <w:r w:rsidRPr="00613175">
        <w:rPr>
          <w:noProof w:val="0"/>
        </w:rPr>
        <w:t xml:space="preserve"> { UE being registered to IMS and having established a voice call with A (the transferee) }</w:t>
      </w:r>
    </w:p>
    <w:p w14:paraId="19FB033A"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DB7885C"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is being made to attempt Consultative Call Transfer }</w:t>
      </w:r>
    </w:p>
    <w:p w14:paraId="14F7056B"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puts A on hold and sets up voice call with B (the transfer target) and puts B on hold and sends REFER to the transferee }</w:t>
      </w:r>
    </w:p>
    <w:p w14:paraId="6397A519" w14:textId="6CC16DE4" w:rsidR="00511062" w:rsidRPr="00613175" w:rsidRDefault="00511062" w:rsidP="00511062">
      <w:pPr>
        <w:pStyle w:val="PL"/>
        <w:rPr>
          <w:noProof w:val="0"/>
        </w:rPr>
      </w:pPr>
      <w:r w:rsidRPr="00613175">
        <w:rPr>
          <w:noProof w:val="0"/>
        </w:rPr>
        <w:t xml:space="preserve">            }</w:t>
      </w:r>
    </w:p>
    <w:p w14:paraId="53A1B292" w14:textId="77777777" w:rsidR="00511062" w:rsidRPr="00613175" w:rsidRDefault="00511062" w:rsidP="00511062">
      <w:pPr>
        <w:pStyle w:val="PL"/>
        <w:rPr>
          <w:noProof w:val="0"/>
        </w:rPr>
      </w:pPr>
    </w:p>
    <w:p w14:paraId="4BA59802" w14:textId="77777777" w:rsidR="00511062" w:rsidRPr="00613175" w:rsidRDefault="00511062" w:rsidP="00511062">
      <w:pPr>
        <w:pStyle w:val="H6"/>
      </w:pPr>
      <w:r w:rsidRPr="00613175">
        <w:t>(2)</w:t>
      </w:r>
    </w:p>
    <w:p w14:paraId="2AC55C18" w14:textId="77777777" w:rsidR="00511062" w:rsidRPr="00613175" w:rsidRDefault="00511062" w:rsidP="00511062">
      <w:pPr>
        <w:pStyle w:val="PL"/>
        <w:rPr>
          <w:noProof w:val="0"/>
        </w:rPr>
      </w:pPr>
      <w:r w:rsidRPr="00613175">
        <w:rPr>
          <w:b/>
          <w:noProof w:val="0"/>
        </w:rPr>
        <w:t>with</w:t>
      </w:r>
      <w:r w:rsidRPr="00613175">
        <w:rPr>
          <w:noProof w:val="0"/>
        </w:rPr>
        <w:t xml:space="preserve"> { UE having initiated consultative call transfer }</w:t>
      </w:r>
    </w:p>
    <w:p w14:paraId="706AD69D"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DB83354"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NOTIFY }</w:t>
      </w:r>
    </w:p>
    <w:p w14:paraId="2E9605BE"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response for NOTIFY }</w:t>
      </w:r>
    </w:p>
    <w:p w14:paraId="7978BE5E" w14:textId="34CBB43C" w:rsidR="00511062" w:rsidRPr="00613175" w:rsidRDefault="00511062" w:rsidP="00511062">
      <w:pPr>
        <w:pStyle w:val="PL"/>
        <w:rPr>
          <w:noProof w:val="0"/>
        </w:rPr>
      </w:pPr>
      <w:r w:rsidRPr="00613175">
        <w:rPr>
          <w:noProof w:val="0"/>
        </w:rPr>
        <w:t xml:space="preserve">            }</w:t>
      </w:r>
    </w:p>
    <w:p w14:paraId="29E65D55" w14:textId="77777777" w:rsidR="00511062" w:rsidRPr="00613175" w:rsidRDefault="00511062" w:rsidP="00511062">
      <w:pPr>
        <w:pStyle w:val="H6"/>
      </w:pPr>
      <w:r w:rsidRPr="00613175">
        <w:t>(3)</w:t>
      </w:r>
    </w:p>
    <w:p w14:paraId="05974F50" w14:textId="77777777" w:rsidR="00511062" w:rsidRPr="00613175" w:rsidRDefault="00511062" w:rsidP="00511062">
      <w:pPr>
        <w:pStyle w:val="PL"/>
        <w:rPr>
          <w:noProof w:val="0"/>
        </w:rPr>
      </w:pPr>
      <w:r w:rsidRPr="00613175">
        <w:rPr>
          <w:b/>
          <w:noProof w:val="0"/>
        </w:rPr>
        <w:t>with</w:t>
      </w:r>
      <w:r w:rsidRPr="00613175">
        <w:rPr>
          <w:noProof w:val="0"/>
        </w:rPr>
        <w:t xml:space="preserve"> { UE having processed the NOTIFY exchange }</w:t>
      </w:r>
    </w:p>
    <w:p w14:paraId="18CA63D7"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764F64A"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instruction to be put on hold by A }</w:t>
      </w:r>
    </w:p>
    <w:p w14:paraId="67493DC9"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processes call hold instruction and responds to it }</w:t>
      </w:r>
    </w:p>
    <w:p w14:paraId="379F13A5" w14:textId="05CE3040" w:rsidR="00511062" w:rsidRPr="00613175" w:rsidRDefault="00511062" w:rsidP="00511062">
      <w:pPr>
        <w:pStyle w:val="PL"/>
        <w:rPr>
          <w:noProof w:val="0"/>
        </w:rPr>
      </w:pPr>
      <w:r w:rsidRPr="00613175">
        <w:rPr>
          <w:noProof w:val="0"/>
        </w:rPr>
        <w:t xml:space="preserve">            }</w:t>
      </w:r>
    </w:p>
    <w:p w14:paraId="0C5F75D7" w14:textId="77777777" w:rsidR="00511062" w:rsidRPr="00613175" w:rsidRDefault="00511062" w:rsidP="00511062">
      <w:pPr>
        <w:pStyle w:val="H6"/>
      </w:pPr>
      <w:r w:rsidRPr="00613175">
        <w:t>(4)</w:t>
      </w:r>
    </w:p>
    <w:p w14:paraId="45387F77" w14:textId="77777777" w:rsidR="00511062" w:rsidRPr="00613175" w:rsidRDefault="00511062" w:rsidP="00511062">
      <w:pPr>
        <w:pStyle w:val="PL"/>
        <w:rPr>
          <w:noProof w:val="0"/>
        </w:rPr>
      </w:pPr>
      <w:r w:rsidRPr="00613175">
        <w:rPr>
          <w:b/>
          <w:noProof w:val="0"/>
        </w:rPr>
        <w:t>with</w:t>
      </w:r>
      <w:r w:rsidRPr="00613175">
        <w:rPr>
          <w:noProof w:val="0"/>
        </w:rPr>
        <w:t xml:space="preserve"> { UE having been put on hold by A }</w:t>
      </w:r>
    </w:p>
    <w:p w14:paraId="237EC136"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0C70B4F"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BYE from B }</w:t>
      </w:r>
    </w:p>
    <w:p w14:paraId="7F09B59B"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for BYE }</w:t>
      </w:r>
    </w:p>
    <w:p w14:paraId="3288E855" w14:textId="5F3F7AF5" w:rsidR="00511062" w:rsidRPr="00613175" w:rsidRDefault="00511062" w:rsidP="00511062">
      <w:pPr>
        <w:pStyle w:val="PL"/>
        <w:rPr>
          <w:noProof w:val="0"/>
        </w:rPr>
      </w:pPr>
      <w:r w:rsidRPr="00613175">
        <w:rPr>
          <w:noProof w:val="0"/>
        </w:rPr>
        <w:t xml:space="preserve">            }</w:t>
      </w:r>
    </w:p>
    <w:p w14:paraId="215CEA43" w14:textId="77777777" w:rsidR="00511062" w:rsidRPr="00613175" w:rsidRDefault="00511062" w:rsidP="00511062">
      <w:pPr>
        <w:pStyle w:val="PL"/>
        <w:rPr>
          <w:noProof w:val="0"/>
        </w:rPr>
      </w:pPr>
    </w:p>
    <w:p w14:paraId="4945C372" w14:textId="77777777" w:rsidR="00511062" w:rsidRPr="00613175" w:rsidRDefault="00511062" w:rsidP="00511062">
      <w:pPr>
        <w:pStyle w:val="H6"/>
      </w:pPr>
      <w:r w:rsidRPr="00613175">
        <w:t>(5)</w:t>
      </w:r>
    </w:p>
    <w:p w14:paraId="1467B998" w14:textId="77777777" w:rsidR="00511062" w:rsidRPr="00613175" w:rsidRDefault="00511062" w:rsidP="00511062">
      <w:pPr>
        <w:pStyle w:val="PL"/>
        <w:rPr>
          <w:noProof w:val="0"/>
        </w:rPr>
      </w:pPr>
      <w:r w:rsidRPr="00613175">
        <w:rPr>
          <w:b/>
          <w:noProof w:val="0"/>
        </w:rPr>
        <w:t>with</w:t>
      </w:r>
      <w:r w:rsidRPr="00613175">
        <w:rPr>
          <w:noProof w:val="0"/>
        </w:rPr>
        <w:t xml:space="preserve"> { Call with B having ended }</w:t>
      </w:r>
    </w:p>
    <w:p w14:paraId="6A47B324" w14:textId="77777777" w:rsidR="00511062" w:rsidRPr="00613175" w:rsidRDefault="00511062" w:rsidP="0051106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BB04B63" w14:textId="77777777" w:rsidR="00511062" w:rsidRPr="00613175" w:rsidRDefault="00511062" w:rsidP="00511062">
      <w:pPr>
        <w:pStyle w:val="PL"/>
        <w:rPr>
          <w:noProof w:val="0"/>
        </w:rPr>
      </w:pPr>
      <w:r w:rsidRPr="00613175">
        <w:rPr>
          <w:noProof w:val="0"/>
        </w:rPr>
        <w:t xml:space="preserve">  </w:t>
      </w:r>
      <w:r w:rsidRPr="00613175">
        <w:rPr>
          <w:b/>
          <w:noProof w:val="0"/>
        </w:rPr>
        <w:t>when</w:t>
      </w:r>
      <w:r w:rsidRPr="00613175">
        <w:rPr>
          <w:noProof w:val="0"/>
        </w:rPr>
        <w:t xml:space="preserve"> { UE receives NOTIFY from A }</w:t>
      </w:r>
    </w:p>
    <w:p w14:paraId="1548F09B"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UE sends 200 OK for NOTIFY and may send BYE }</w:t>
      </w:r>
    </w:p>
    <w:p w14:paraId="2A432368" w14:textId="749A5D5E" w:rsidR="00511062" w:rsidRPr="00613175" w:rsidRDefault="00511062" w:rsidP="00511062">
      <w:pPr>
        <w:pStyle w:val="PL"/>
        <w:rPr>
          <w:noProof w:val="0"/>
        </w:rPr>
      </w:pPr>
      <w:r w:rsidRPr="00613175">
        <w:rPr>
          <w:noProof w:val="0"/>
        </w:rPr>
        <w:t xml:space="preserve">            }</w:t>
      </w:r>
    </w:p>
    <w:p w14:paraId="60FCD9E1" w14:textId="77777777" w:rsidR="00511062" w:rsidRPr="00613175" w:rsidRDefault="00511062" w:rsidP="00511062">
      <w:pPr>
        <w:pStyle w:val="PL"/>
        <w:rPr>
          <w:noProof w:val="0"/>
        </w:rPr>
      </w:pPr>
    </w:p>
    <w:p w14:paraId="6CB20FFD" w14:textId="77777777" w:rsidR="00511062" w:rsidRPr="00613175" w:rsidRDefault="00511062" w:rsidP="00511062">
      <w:pPr>
        <w:pStyle w:val="H6"/>
      </w:pPr>
      <w:r w:rsidRPr="00613175">
        <w:t>8.36.2</w:t>
      </w:r>
      <w:r w:rsidRPr="00613175">
        <w:tab/>
        <w:t>Conformance Requirements</w:t>
      </w:r>
    </w:p>
    <w:p w14:paraId="061C5A7E" w14:textId="77777777" w:rsidR="00511062" w:rsidRPr="00613175" w:rsidRDefault="00511062" w:rsidP="00511062">
      <w:r w:rsidRPr="00613175">
        <w:t>[TS 24.629, clause 4.5.2.1]:</w:t>
      </w:r>
    </w:p>
    <w:p w14:paraId="08C857BD" w14:textId="77777777" w:rsidR="00511062" w:rsidRPr="00613175" w:rsidRDefault="00511062" w:rsidP="00511062">
      <w:r w:rsidRPr="00613175">
        <w:t>A UE that has initiated an emergency call, shall not perform any transfer operation involving the dialog associated with the emergency call.</w:t>
      </w:r>
    </w:p>
    <w:p w14:paraId="08DA9779" w14:textId="77777777" w:rsidR="00511062" w:rsidRPr="00613175" w:rsidRDefault="00511062" w:rsidP="00511062">
      <w:r w:rsidRPr="00613175">
        <w:t>A UE that initiates a transfer operation shall if the Contact address of the transferee is a GRUU:</w:t>
      </w:r>
    </w:p>
    <w:p w14:paraId="44F1BE12" w14:textId="77777777" w:rsidR="00511062" w:rsidRPr="00613175" w:rsidRDefault="00511062" w:rsidP="00511062">
      <w:pPr>
        <w:pStyle w:val="B10"/>
      </w:pPr>
      <w:r w:rsidRPr="00613175">
        <w:t>-</w:t>
      </w:r>
      <w:r w:rsidRPr="00613175">
        <w:tab/>
        <w:t>issue a REFER outside an existing dialog as specified in RFC 3515 [2] as updated by IETF RFC 6665 [14] and IETF RFC 7647 [16], where:</w:t>
      </w:r>
    </w:p>
    <w:p w14:paraId="09158C76" w14:textId="77777777" w:rsidR="00511062" w:rsidRPr="00613175" w:rsidRDefault="00511062" w:rsidP="00511062">
      <w:pPr>
        <w:pStyle w:val="B2"/>
      </w:pPr>
      <w:r w:rsidRPr="00613175">
        <w:t>a)</w:t>
      </w:r>
      <w:r w:rsidRPr="00613175">
        <w:tab/>
        <w:t>the request URI shall contain the SIP URI of the transferee as received in the Contact header field:</w:t>
      </w:r>
    </w:p>
    <w:p w14:paraId="1ABA4F21" w14:textId="77777777" w:rsidR="00511062" w:rsidRPr="00613175" w:rsidRDefault="00511062" w:rsidP="00511062">
      <w:pPr>
        <w:pStyle w:val="B2"/>
      </w:pPr>
      <w:r w:rsidRPr="00613175">
        <w:t>b)</w:t>
      </w:r>
      <w:r w:rsidRPr="00613175">
        <w:tab/>
        <w:t>the Refer-To header field shall indicate the public address of the transfer target;</w:t>
      </w:r>
    </w:p>
    <w:p w14:paraId="787A6AAB" w14:textId="77777777" w:rsidR="00511062" w:rsidRPr="00613175" w:rsidRDefault="00511062" w:rsidP="00511062">
      <w:pPr>
        <w:pStyle w:val="B2"/>
      </w:pPr>
      <w:r w:rsidRPr="00613175">
        <w:t>c)</w:t>
      </w:r>
      <w:r w:rsidRPr="00613175">
        <w:tab/>
        <w:t>in case of Consultative transfer, the transferor UE has a consultation communication with the transfer target, a Replaces header field parameter shall be added to the Refer-To URI together with a Require=replaces header field parameter;</w:t>
      </w:r>
    </w:p>
    <w:p w14:paraId="0B5B1F7B" w14:textId="77777777" w:rsidR="00511062" w:rsidRPr="00613175" w:rsidRDefault="00511062" w:rsidP="00511062">
      <w:pPr>
        <w:pStyle w:val="B2"/>
      </w:pPr>
      <w:r w:rsidRPr="00613175">
        <w:lastRenderedPageBreak/>
        <w:t>d)</w:t>
      </w:r>
      <w:r w:rsidRPr="00613175">
        <w:tab/>
        <w:t>the Referred-By header field can be used to indicate the identity of the transferor. When privacy was required in the original communications dialog and a Referred-By header field is included, the UE shall include a Privacy header field set to "user"; and</w:t>
      </w:r>
    </w:p>
    <w:p w14:paraId="41D360D0" w14:textId="77777777" w:rsidR="00511062" w:rsidRPr="00613175" w:rsidRDefault="00511062" w:rsidP="00511062">
      <w:pPr>
        <w:pStyle w:val="B2"/>
      </w:pPr>
      <w:r w:rsidRPr="00613175">
        <w:t>e)</w:t>
      </w:r>
      <w:r w:rsidRPr="00613175">
        <w:tab/>
        <w:t>the Target-Dialog header field identifies the dialog to be transferred;</w:t>
      </w:r>
    </w:p>
    <w:p w14:paraId="6535EF11" w14:textId="77777777" w:rsidR="00511062" w:rsidRPr="00613175" w:rsidRDefault="00511062" w:rsidP="00511062">
      <w:r w:rsidRPr="00613175">
        <w:t>otherwise the UE shall:</w:t>
      </w:r>
    </w:p>
    <w:p w14:paraId="61214168" w14:textId="77777777" w:rsidR="00511062" w:rsidRPr="00613175" w:rsidRDefault="00511062" w:rsidP="00511062">
      <w:pPr>
        <w:pStyle w:val="B10"/>
      </w:pPr>
      <w:r w:rsidRPr="00613175">
        <w:t>-</w:t>
      </w:r>
      <w:r w:rsidRPr="00613175">
        <w:tab/>
        <w:t>issue a REFER request in the original communications dialog as specified in RFC 3515 [2], where:</w:t>
      </w:r>
    </w:p>
    <w:p w14:paraId="53D711A4" w14:textId="77777777" w:rsidR="00511062" w:rsidRPr="00613175" w:rsidRDefault="00511062" w:rsidP="00511062">
      <w:pPr>
        <w:pStyle w:val="B2"/>
      </w:pPr>
      <w:r w:rsidRPr="00613175">
        <w:t>a)</w:t>
      </w:r>
      <w:r w:rsidRPr="00613175">
        <w:tab/>
        <w:t>the request URI shall contain the SIP URI of the transferee as received in the Contact header field;</w:t>
      </w:r>
    </w:p>
    <w:p w14:paraId="7CCC98C4" w14:textId="77777777" w:rsidR="00511062" w:rsidRPr="00613175" w:rsidRDefault="00511062" w:rsidP="00511062">
      <w:pPr>
        <w:pStyle w:val="B2"/>
      </w:pPr>
      <w:r w:rsidRPr="00613175">
        <w:t>b)</w:t>
      </w:r>
      <w:r w:rsidRPr="00613175">
        <w:tab/>
        <w:t>the Refer-To header field shall indicate the public address of the transfer target;</w:t>
      </w:r>
    </w:p>
    <w:p w14:paraId="500D8F63" w14:textId="77777777" w:rsidR="00511062" w:rsidRPr="00613175" w:rsidRDefault="00511062" w:rsidP="00511062">
      <w:pPr>
        <w:pStyle w:val="B2"/>
      </w:pPr>
      <w:r w:rsidRPr="00613175">
        <w:t>c)</w:t>
      </w:r>
      <w:r w:rsidRPr="00613175">
        <w:tab/>
        <w:t>in case of consultative transfer, the transferor UE has a consultation communication with the transfer target, a Replaces header field parameter shall be added to the Refer-To URI together with a Require=replaces header field parameter; and</w:t>
      </w:r>
    </w:p>
    <w:p w14:paraId="3342B04B" w14:textId="77777777" w:rsidR="00511062" w:rsidRPr="00613175" w:rsidRDefault="00511062" w:rsidP="00511062">
      <w:pPr>
        <w:pStyle w:val="B2"/>
      </w:pPr>
      <w:r w:rsidRPr="00613175">
        <w:t>d)</w:t>
      </w:r>
      <w:r w:rsidRPr="00613175">
        <w:tab/>
        <w:t>the Referred-By header field can be used to indicate the identity of the transferor. When privacy was required in the original communications dialog and a Referred-By header field is included, the UE shall include a Privacy header field set to "user".</w:t>
      </w:r>
    </w:p>
    <w:p w14:paraId="2071F33B" w14:textId="77777777" w:rsidR="00511062" w:rsidRPr="00613175" w:rsidRDefault="00511062" w:rsidP="00511062">
      <w:r w:rsidRPr="00613175">
        <w:t>If assured transfer is requested, the UE may include an Expires header field in the Refer-To URI of the REFER request.</w:t>
      </w:r>
    </w:p>
    <w:p w14:paraId="4E8CEAEF" w14:textId="77777777" w:rsidR="00511062" w:rsidRPr="00613175" w:rsidRDefault="00511062" w:rsidP="00511062">
      <w:pPr>
        <w:pStyle w:val="NO"/>
      </w:pPr>
      <w:r w:rsidRPr="00613175">
        <w:t>NOTE 1:</w:t>
      </w:r>
      <w:r w:rsidRPr="00613175">
        <w:tab/>
        <w:t>The value of the Expires header field indicates the maximum duration of the transfer attempt. If the transfer does not succeed within this duration, the UE will receive a NOTIFY request indicating the transfer failure.</w:t>
      </w:r>
    </w:p>
    <w:p w14:paraId="0F1DBE20" w14:textId="77777777" w:rsidR="00511062" w:rsidRPr="00613175" w:rsidRDefault="00511062" w:rsidP="00511062">
      <w:r w:rsidRPr="00613175">
        <w:t>After the REFER request is accepted by the other end with a 2xx response, the transferor UE gets notifications of how the transferee's communication setup towards the transfer Target is progressing.</w:t>
      </w:r>
    </w:p>
    <w:p w14:paraId="0313894D" w14:textId="77777777" w:rsidR="00511062" w:rsidRPr="00613175" w:rsidRDefault="00511062" w:rsidP="00511062">
      <w:r w:rsidRPr="00613175">
        <w:t>When a NOTIFY request is received on the REFER dialog that indicates that the transferee and the transfer Target have successfully setup a communication, the transferor UE may terminate the original communication with the transferee UE, by sending a BYE request on the original dialog.</w:t>
      </w:r>
    </w:p>
    <w:p w14:paraId="1F8700E1" w14:textId="77777777" w:rsidR="00511062" w:rsidRPr="00613175" w:rsidRDefault="00511062" w:rsidP="00511062">
      <w:r w:rsidRPr="00613175">
        <w:t>If an assured transfer attempt is not completed (i.e. the UE has not received a NOTIFY request with a "message/sipfrag" body’s status line containing a final response code indicating the end of the transfer operation), the UE may request to terminate the transfer attempt by:</w:t>
      </w:r>
    </w:p>
    <w:p w14:paraId="19396A2C" w14:textId="77777777" w:rsidR="00511062" w:rsidRPr="00613175" w:rsidRDefault="00511062" w:rsidP="00511062">
      <w:pPr>
        <w:pStyle w:val="B10"/>
      </w:pPr>
      <w:r w:rsidRPr="00613175">
        <w:t>-</w:t>
      </w:r>
      <w:r w:rsidRPr="00613175">
        <w:tab/>
        <w:t>sending a REFER request in the same communications dialog as the previous REFER request as specified in RFC 3515 [2] as updated by IETF RFC 6665 [14] and IETF RFC 7647 [16], where:</w:t>
      </w:r>
    </w:p>
    <w:p w14:paraId="4AAAC777" w14:textId="77777777" w:rsidR="00511062" w:rsidRPr="00613175" w:rsidRDefault="00511062" w:rsidP="00511062">
      <w:pPr>
        <w:pStyle w:val="B2"/>
      </w:pPr>
      <w:r w:rsidRPr="00613175">
        <w:t>a)</w:t>
      </w:r>
      <w:r w:rsidRPr="00613175">
        <w:tab/>
        <w:t>the request URI shall contain the SIP URI of the transferee as received in the Contact header field; and</w:t>
      </w:r>
    </w:p>
    <w:p w14:paraId="14B303E3" w14:textId="77777777" w:rsidR="00511062" w:rsidRPr="00613175" w:rsidRDefault="00511062" w:rsidP="00511062">
      <w:pPr>
        <w:pStyle w:val="B2"/>
      </w:pPr>
      <w:r w:rsidRPr="00613175">
        <w:t>b)</w:t>
      </w:r>
      <w:r w:rsidRPr="00613175">
        <w:tab/>
        <w:t>the Refer-To header field shall indicate the public address of the transfer target and shall contain the method parameter set to "CANCEL"; and</w:t>
      </w:r>
    </w:p>
    <w:p w14:paraId="32A8E545" w14:textId="77777777" w:rsidR="00511062" w:rsidRPr="00613175" w:rsidRDefault="00511062" w:rsidP="00511062">
      <w:pPr>
        <w:pStyle w:val="B2"/>
      </w:pPr>
      <w:r w:rsidRPr="00613175">
        <w:t>c)</w:t>
      </w:r>
      <w:r w:rsidRPr="00613175">
        <w:tab/>
        <w:t>if applicable include a Target-Dialog header field that identifies the dialog under transfer.</w:t>
      </w:r>
    </w:p>
    <w:p w14:paraId="14705EB0" w14:textId="521DC18B" w:rsidR="00511062" w:rsidRPr="00613175" w:rsidDel="00C015C0" w:rsidRDefault="00511062" w:rsidP="00511062">
      <w:r w:rsidRPr="00613175">
        <w:t xml:space="preserve">If the UE receives a NOTIFY request indicating that the assured transfer attempt </w:t>
      </w:r>
      <w:r w:rsidR="00F238ED" w:rsidRPr="00613175">
        <w:t>failed, followed</w:t>
      </w:r>
      <w:r w:rsidRPr="00613175">
        <w:t xml:space="preserve"> by a re-INVITE or an UPDATE request taking the UE off HOLD the UE may decide to retrieve the original communication by sending a re-INVITE request in the original SIP dialog.</w:t>
      </w:r>
    </w:p>
    <w:p w14:paraId="35ED3884" w14:textId="77777777" w:rsidR="00511062" w:rsidRPr="00613175" w:rsidRDefault="00511062" w:rsidP="00511062">
      <w:pPr>
        <w:pStyle w:val="NO"/>
      </w:pPr>
      <w:r w:rsidRPr="00613175">
        <w:t>NOTE 2:</w:t>
      </w:r>
      <w:r w:rsidRPr="00613175">
        <w:tab/>
        <w:t>If the user requests the retrieval of the original communication while the transfer attempt has not been completed, the UE needs to first request the termination of the transfer attempt before retrieving the original communication via a re-INVITE request.</w:t>
      </w:r>
    </w:p>
    <w:p w14:paraId="689DEABB" w14:textId="77777777" w:rsidR="00511062" w:rsidRPr="00613175" w:rsidRDefault="00511062" w:rsidP="00511062">
      <w:pPr>
        <w:keepNext/>
        <w:keepLines/>
        <w:spacing w:before="120"/>
        <w:ind w:left="1985" w:hanging="1985"/>
        <w:rPr>
          <w:rFonts w:ascii="Arial" w:eastAsia="DengXian" w:hAnsi="Arial"/>
          <w:snapToGrid w:val="0"/>
        </w:rPr>
      </w:pPr>
      <w:r w:rsidRPr="00613175">
        <w:rPr>
          <w:rFonts w:ascii="Arial" w:eastAsia="DengXian" w:hAnsi="Arial"/>
          <w:snapToGrid w:val="0"/>
        </w:rPr>
        <w:t>Reference(s)</w:t>
      </w:r>
    </w:p>
    <w:p w14:paraId="0D42EC6A" w14:textId="77777777" w:rsidR="00511062" w:rsidRPr="00613175" w:rsidRDefault="00511062" w:rsidP="00511062">
      <w:pPr>
        <w:rPr>
          <w:snapToGrid w:val="0"/>
        </w:rPr>
      </w:pPr>
      <w:r w:rsidRPr="00613175">
        <w:rPr>
          <w:snapToGrid w:val="0"/>
        </w:rPr>
        <w:t>3GPP T</w:t>
      </w:r>
      <w:r w:rsidRPr="00613175">
        <w:t>S 24.629 [36], clause 4.5.2.1.</w:t>
      </w:r>
    </w:p>
    <w:p w14:paraId="5B74683C" w14:textId="77777777" w:rsidR="00511062" w:rsidRPr="00613175" w:rsidRDefault="00511062" w:rsidP="00511062">
      <w:pPr>
        <w:pStyle w:val="H6"/>
      </w:pPr>
      <w:r w:rsidRPr="00613175">
        <w:lastRenderedPageBreak/>
        <w:t>8.36.3</w:t>
      </w:r>
      <w:r w:rsidRPr="00613175">
        <w:tab/>
        <w:t>Test description</w:t>
      </w:r>
    </w:p>
    <w:p w14:paraId="1BCFBBD0" w14:textId="77777777" w:rsidR="00511062" w:rsidRPr="00613175" w:rsidRDefault="00511062" w:rsidP="00511062">
      <w:pPr>
        <w:pStyle w:val="H6"/>
      </w:pPr>
      <w:r w:rsidRPr="00613175">
        <w:t>8.36.3.1</w:t>
      </w:r>
      <w:r w:rsidRPr="00613175">
        <w:tab/>
        <w:t>Pre-test conditions</w:t>
      </w:r>
    </w:p>
    <w:p w14:paraId="0B64D144" w14:textId="77777777" w:rsidR="00511062" w:rsidRPr="00613175" w:rsidRDefault="00511062" w:rsidP="00511062">
      <w:pPr>
        <w:pStyle w:val="H6"/>
      </w:pPr>
      <w:r w:rsidRPr="00613175">
        <w:t>System Simulator:</w:t>
      </w:r>
    </w:p>
    <w:p w14:paraId="35BCC1BF" w14:textId="77777777" w:rsidR="00511062" w:rsidRPr="00613175" w:rsidRDefault="00511062" w:rsidP="00511062">
      <w:pPr>
        <w:pStyle w:val="B10"/>
      </w:pPr>
      <w:r w:rsidRPr="00613175">
        <w:t>-</w:t>
      </w:r>
      <w:r w:rsidRPr="00613175">
        <w:tab/>
        <w:t>1 NR Cell connected to 5GC, default parameters.</w:t>
      </w:r>
    </w:p>
    <w:p w14:paraId="25617E07" w14:textId="77777777" w:rsidR="00511062" w:rsidRPr="00613175" w:rsidRDefault="00511062" w:rsidP="00511062">
      <w:pPr>
        <w:pStyle w:val="H6"/>
      </w:pPr>
      <w:r w:rsidRPr="00613175">
        <w:t>UE:</w:t>
      </w:r>
    </w:p>
    <w:p w14:paraId="282C8A84" w14:textId="77777777" w:rsidR="00511062" w:rsidRPr="00613175" w:rsidRDefault="00511062" w:rsidP="00511062">
      <w:pPr>
        <w:pStyle w:val="B10"/>
      </w:pPr>
      <w:r w:rsidRPr="00613175">
        <w:t>-</w:t>
      </w:r>
      <w:r w:rsidRPr="00613175">
        <w:tab/>
      </w:r>
      <w:r w:rsidRPr="00613175">
        <w:rPr>
          <w:snapToGrid w:val="0"/>
        </w:rPr>
        <w:t>UE contains either ISIM and USIM applications or only USIM application on UICC.</w:t>
      </w:r>
    </w:p>
    <w:p w14:paraId="619D152E" w14:textId="77777777" w:rsidR="00B9063D" w:rsidRPr="00613175" w:rsidRDefault="00511062" w:rsidP="00B9063D">
      <w:pPr>
        <w:pStyle w:val="B10"/>
        <w:rPr>
          <w:snapToGrid w:val="0"/>
        </w:rPr>
      </w:pPr>
      <w:r w:rsidRPr="00613175">
        <w:t>-</w:t>
      </w:r>
      <w:r w:rsidRPr="00613175">
        <w:tab/>
      </w:r>
      <w:r w:rsidRPr="00613175">
        <w:rPr>
          <w:snapToGrid w:val="0"/>
        </w:rPr>
        <w:t>UE is configured to register for IMS after switch on.</w:t>
      </w:r>
    </w:p>
    <w:p w14:paraId="4FCAB7BA" w14:textId="62427354" w:rsidR="00511062" w:rsidRPr="00613175" w:rsidRDefault="00B9063D" w:rsidP="00B9063D">
      <w:pPr>
        <w:pStyle w:val="B10"/>
        <w:rPr>
          <w:snapToGrid w:val="0"/>
        </w:rPr>
      </w:pPr>
      <w:r w:rsidRPr="00613175">
        <w:t>-</w:t>
      </w:r>
      <w:r w:rsidRPr="00613175">
        <w:tab/>
      </w:r>
      <w:r w:rsidRPr="00613175">
        <w:rPr>
          <w:snapToGrid w:val="0"/>
        </w:rPr>
        <w:t>UE is configured to use preconditions.</w:t>
      </w:r>
    </w:p>
    <w:p w14:paraId="2EF7493E" w14:textId="77777777" w:rsidR="00511062" w:rsidRPr="00613175" w:rsidRDefault="00511062" w:rsidP="00511062">
      <w:pPr>
        <w:pStyle w:val="H6"/>
      </w:pPr>
      <w:r w:rsidRPr="00613175">
        <w:t>Preamble:</w:t>
      </w:r>
    </w:p>
    <w:p w14:paraId="5FC18DDD" w14:textId="77777777" w:rsidR="00511062" w:rsidRPr="00613175" w:rsidRDefault="00511062" w:rsidP="00511062">
      <w:pPr>
        <w:pStyle w:val="B10"/>
      </w:pPr>
      <w:r w:rsidRPr="00613175">
        <w:t>-</w:t>
      </w:r>
      <w:r w:rsidRPr="00613175">
        <w:tab/>
        <w:t>The UE has registered to IMS and set up the MO call, by executing the generic test procedure in Annex A.2 up to the last step and thereafter executing the generic test procedure in A4.1.</w:t>
      </w:r>
    </w:p>
    <w:p w14:paraId="1F6C35EC" w14:textId="77777777" w:rsidR="00511062" w:rsidRPr="00613175" w:rsidRDefault="00511062" w:rsidP="00511062">
      <w:pPr>
        <w:pStyle w:val="B10"/>
      </w:pPr>
      <w:r w:rsidRPr="00613175">
        <w:t>-</w:t>
      </w:r>
      <w:r w:rsidRPr="00613175">
        <w:tab/>
        <w:t>The SS has accepted the UE’s MO call.</w:t>
      </w:r>
    </w:p>
    <w:p w14:paraId="155D6206" w14:textId="77777777" w:rsidR="00511062" w:rsidRPr="00613175" w:rsidRDefault="00511062" w:rsidP="00511062">
      <w:pPr>
        <w:pStyle w:val="H6"/>
        <w:rPr>
          <w:snapToGrid w:val="0"/>
        </w:rPr>
      </w:pPr>
      <w:r w:rsidRPr="00613175">
        <w:lastRenderedPageBreak/>
        <w:t>8.36.3.2</w:t>
      </w:r>
      <w:r w:rsidRPr="00613175">
        <w:tab/>
      </w:r>
      <w:r w:rsidRPr="00613175">
        <w:rPr>
          <w:snapToGrid w:val="0"/>
        </w:rPr>
        <w:t>Test procedure sequence</w:t>
      </w:r>
    </w:p>
    <w:p w14:paraId="3A863800" w14:textId="77777777" w:rsidR="00511062" w:rsidRPr="00613175" w:rsidRDefault="00511062" w:rsidP="00511062">
      <w:pPr>
        <w:pStyle w:val="TH"/>
        <w:rPr>
          <w:rFonts w:cs="Arial"/>
        </w:rPr>
      </w:pPr>
      <w:r w:rsidRPr="00613175">
        <w:rPr>
          <w:rFonts w:cs="Arial"/>
        </w:rPr>
        <w:t>Table 8.36.3.2-1: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3831"/>
        <w:gridCol w:w="708"/>
        <w:gridCol w:w="2976"/>
        <w:gridCol w:w="567"/>
        <w:gridCol w:w="850"/>
      </w:tblGrid>
      <w:tr w:rsidR="00511062" w:rsidRPr="00613175" w14:paraId="05E21C9D" w14:textId="77777777" w:rsidTr="00C06FDE">
        <w:trPr>
          <w:jc w:val="center"/>
        </w:trPr>
        <w:tc>
          <w:tcPr>
            <w:tcW w:w="704" w:type="dxa"/>
            <w:tcBorders>
              <w:bottom w:val="nil"/>
            </w:tcBorders>
          </w:tcPr>
          <w:p w14:paraId="4A1F3E34" w14:textId="77777777" w:rsidR="00511062" w:rsidRPr="00613175" w:rsidRDefault="00511062" w:rsidP="00C06FDE">
            <w:pPr>
              <w:pStyle w:val="TAH"/>
              <w:ind w:left="400" w:hanging="400"/>
            </w:pPr>
            <w:r w:rsidRPr="00613175">
              <w:t>St</w:t>
            </w:r>
          </w:p>
        </w:tc>
        <w:tc>
          <w:tcPr>
            <w:tcW w:w="3831" w:type="dxa"/>
          </w:tcPr>
          <w:p w14:paraId="2BA22171" w14:textId="77777777" w:rsidR="00511062" w:rsidRPr="00613175" w:rsidRDefault="00511062" w:rsidP="00C06FDE">
            <w:pPr>
              <w:pStyle w:val="TAH"/>
              <w:ind w:left="400" w:hanging="400"/>
            </w:pPr>
            <w:r w:rsidRPr="00613175">
              <w:t>Procedure</w:t>
            </w:r>
          </w:p>
        </w:tc>
        <w:tc>
          <w:tcPr>
            <w:tcW w:w="3684" w:type="dxa"/>
            <w:gridSpan w:val="2"/>
          </w:tcPr>
          <w:p w14:paraId="05E9A9A5" w14:textId="77777777" w:rsidR="00511062" w:rsidRPr="00613175" w:rsidRDefault="00511062" w:rsidP="00C06FDE">
            <w:pPr>
              <w:pStyle w:val="TAH"/>
              <w:ind w:left="400" w:hanging="400"/>
            </w:pPr>
            <w:r w:rsidRPr="00613175">
              <w:t>Message Sequence</w:t>
            </w:r>
          </w:p>
        </w:tc>
        <w:tc>
          <w:tcPr>
            <w:tcW w:w="567" w:type="dxa"/>
            <w:tcBorders>
              <w:bottom w:val="nil"/>
            </w:tcBorders>
          </w:tcPr>
          <w:p w14:paraId="701DDE41" w14:textId="77777777" w:rsidR="00511062" w:rsidRPr="00613175" w:rsidRDefault="00511062" w:rsidP="00C06FDE">
            <w:pPr>
              <w:pStyle w:val="TAH"/>
            </w:pPr>
            <w:r w:rsidRPr="00613175">
              <w:t>TP</w:t>
            </w:r>
          </w:p>
        </w:tc>
        <w:tc>
          <w:tcPr>
            <w:tcW w:w="850" w:type="dxa"/>
            <w:tcBorders>
              <w:bottom w:val="nil"/>
            </w:tcBorders>
          </w:tcPr>
          <w:p w14:paraId="44E4501C" w14:textId="77777777" w:rsidR="00511062" w:rsidRPr="00613175" w:rsidRDefault="00511062" w:rsidP="00C06FDE">
            <w:pPr>
              <w:pStyle w:val="TAH"/>
            </w:pPr>
            <w:r w:rsidRPr="00613175">
              <w:t>Verdict</w:t>
            </w:r>
          </w:p>
        </w:tc>
      </w:tr>
      <w:tr w:rsidR="00511062" w:rsidRPr="00613175" w14:paraId="5F653813" w14:textId="77777777" w:rsidTr="00C06FDE">
        <w:trPr>
          <w:jc w:val="center"/>
        </w:trPr>
        <w:tc>
          <w:tcPr>
            <w:tcW w:w="704" w:type="dxa"/>
            <w:tcBorders>
              <w:top w:val="nil"/>
            </w:tcBorders>
          </w:tcPr>
          <w:p w14:paraId="4E706FBA" w14:textId="77777777" w:rsidR="00511062" w:rsidRPr="00613175" w:rsidRDefault="00511062" w:rsidP="00C06FDE">
            <w:pPr>
              <w:pStyle w:val="TAH"/>
            </w:pPr>
          </w:p>
        </w:tc>
        <w:tc>
          <w:tcPr>
            <w:tcW w:w="3831" w:type="dxa"/>
          </w:tcPr>
          <w:p w14:paraId="4A7B115B" w14:textId="77777777" w:rsidR="00511062" w:rsidRPr="00613175" w:rsidRDefault="00511062" w:rsidP="00C06FDE">
            <w:pPr>
              <w:pStyle w:val="TAH"/>
            </w:pPr>
          </w:p>
        </w:tc>
        <w:tc>
          <w:tcPr>
            <w:tcW w:w="708" w:type="dxa"/>
          </w:tcPr>
          <w:p w14:paraId="6E55A147" w14:textId="77777777" w:rsidR="00511062" w:rsidRPr="00613175" w:rsidRDefault="00511062" w:rsidP="00C06FDE">
            <w:pPr>
              <w:pStyle w:val="TAH"/>
            </w:pPr>
            <w:r w:rsidRPr="00613175">
              <w:t>U - S</w:t>
            </w:r>
          </w:p>
        </w:tc>
        <w:tc>
          <w:tcPr>
            <w:tcW w:w="2976" w:type="dxa"/>
          </w:tcPr>
          <w:p w14:paraId="66191D19" w14:textId="77777777" w:rsidR="00511062" w:rsidRPr="00613175" w:rsidRDefault="00511062" w:rsidP="00C06FDE">
            <w:pPr>
              <w:pStyle w:val="TAH"/>
            </w:pPr>
            <w:r w:rsidRPr="00613175">
              <w:t>Message</w:t>
            </w:r>
          </w:p>
        </w:tc>
        <w:tc>
          <w:tcPr>
            <w:tcW w:w="567" w:type="dxa"/>
            <w:tcBorders>
              <w:top w:val="nil"/>
            </w:tcBorders>
          </w:tcPr>
          <w:p w14:paraId="6C7E2F1B" w14:textId="77777777" w:rsidR="00511062" w:rsidRPr="00613175" w:rsidRDefault="00511062" w:rsidP="00C06FDE">
            <w:pPr>
              <w:pStyle w:val="TAH"/>
            </w:pPr>
          </w:p>
        </w:tc>
        <w:tc>
          <w:tcPr>
            <w:tcW w:w="850" w:type="dxa"/>
            <w:tcBorders>
              <w:top w:val="nil"/>
            </w:tcBorders>
          </w:tcPr>
          <w:p w14:paraId="3FE215A5" w14:textId="77777777" w:rsidR="00511062" w:rsidRPr="00613175" w:rsidRDefault="00511062" w:rsidP="00C06FDE">
            <w:pPr>
              <w:pStyle w:val="TAH"/>
            </w:pPr>
          </w:p>
        </w:tc>
      </w:tr>
      <w:tr w:rsidR="00511062" w:rsidRPr="00613175" w14:paraId="3B38F26E" w14:textId="77777777" w:rsidTr="00C06FDE">
        <w:trPr>
          <w:jc w:val="center"/>
        </w:trPr>
        <w:tc>
          <w:tcPr>
            <w:tcW w:w="704" w:type="dxa"/>
            <w:tcBorders>
              <w:top w:val="nil"/>
            </w:tcBorders>
          </w:tcPr>
          <w:p w14:paraId="492528A3" w14:textId="77777777" w:rsidR="00511062" w:rsidRPr="00613175" w:rsidRDefault="00511062" w:rsidP="00C06FDE">
            <w:pPr>
              <w:pStyle w:val="TAC"/>
              <w:rPr>
                <w:lang w:eastAsia="zh-CN"/>
              </w:rPr>
            </w:pPr>
            <w:r w:rsidRPr="00613175">
              <w:rPr>
                <w:lang w:eastAsia="zh-CN"/>
              </w:rPr>
              <w:t>1</w:t>
            </w:r>
          </w:p>
        </w:tc>
        <w:tc>
          <w:tcPr>
            <w:tcW w:w="3831" w:type="dxa"/>
          </w:tcPr>
          <w:p w14:paraId="3194D918" w14:textId="77777777" w:rsidR="00511062" w:rsidRPr="00613175" w:rsidRDefault="00511062" w:rsidP="00C06FDE">
            <w:pPr>
              <w:pStyle w:val="TAL"/>
            </w:pPr>
            <w:r w:rsidRPr="00613175">
              <w:rPr>
                <w:lang w:eastAsia="zh-CN"/>
              </w:rPr>
              <w:t>The UE is made to attempt Consultative Call Transfer</w:t>
            </w:r>
          </w:p>
        </w:tc>
        <w:tc>
          <w:tcPr>
            <w:tcW w:w="708" w:type="dxa"/>
          </w:tcPr>
          <w:p w14:paraId="36594C6E" w14:textId="77777777" w:rsidR="00511062" w:rsidRPr="00613175" w:rsidRDefault="00511062" w:rsidP="00C06FDE">
            <w:pPr>
              <w:pStyle w:val="TAC"/>
              <w:rPr>
                <w:lang w:eastAsia="zh-CN"/>
              </w:rPr>
            </w:pPr>
            <w:r w:rsidRPr="00613175">
              <w:rPr>
                <w:lang w:eastAsia="zh-CN"/>
              </w:rPr>
              <w:t>-</w:t>
            </w:r>
          </w:p>
        </w:tc>
        <w:tc>
          <w:tcPr>
            <w:tcW w:w="2976" w:type="dxa"/>
          </w:tcPr>
          <w:p w14:paraId="1AD5E238" w14:textId="77777777" w:rsidR="00511062" w:rsidRPr="00613175" w:rsidRDefault="00511062" w:rsidP="00C06FDE">
            <w:pPr>
              <w:pStyle w:val="TAL"/>
            </w:pPr>
            <w:r w:rsidRPr="00613175">
              <w:rPr>
                <w:lang w:eastAsia="zh-CN"/>
              </w:rPr>
              <w:t>-</w:t>
            </w:r>
          </w:p>
        </w:tc>
        <w:tc>
          <w:tcPr>
            <w:tcW w:w="567" w:type="dxa"/>
            <w:tcBorders>
              <w:top w:val="nil"/>
            </w:tcBorders>
          </w:tcPr>
          <w:p w14:paraId="1A54320C"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2B10B693" w14:textId="77777777" w:rsidR="00511062" w:rsidRPr="00613175" w:rsidRDefault="00511062" w:rsidP="00C06FDE">
            <w:pPr>
              <w:pStyle w:val="TAC"/>
              <w:rPr>
                <w:lang w:eastAsia="zh-CN"/>
              </w:rPr>
            </w:pPr>
            <w:r w:rsidRPr="00613175">
              <w:rPr>
                <w:lang w:eastAsia="zh-CN"/>
              </w:rPr>
              <w:t>-</w:t>
            </w:r>
          </w:p>
        </w:tc>
      </w:tr>
      <w:tr w:rsidR="00511062" w:rsidRPr="00613175" w14:paraId="35E8BDA4" w14:textId="77777777" w:rsidTr="00C06FDE">
        <w:trPr>
          <w:jc w:val="center"/>
        </w:trPr>
        <w:tc>
          <w:tcPr>
            <w:tcW w:w="704" w:type="dxa"/>
            <w:tcBorders>
              <w:top w:val="nil"/>
            </w:tcBorders>
          </w:tcPr>
          <w:p w14:paraId="12B93550" w14:textId="77777777" w:rsidR="00511062" w:rsidRPr="00613175" w:rsidRDefault="00511062" w:rsidP="00C06FDE">
            <w:pPr>
              <w:pStyle w:val="TAC"/>
              <w:rPr>
                <w:lang w:eastAsia="zh-CN"/>
              </w:rPr>
            </w:pPr>
            <w:r w:rsidRPr="00613175">
              <w:rPr>
                <w:lang w:eastAsia="zh-CN"/>
              </w:rPr>
              <w:t>2</w:t>
            </w:r>
          </w:p>
        </w:tc>
        <w:tc>
          <w:tcPr>
            <w:tcW w:w="3831" w:type="dxa"/>
          </w:tcPr>
          <w:p w14:paraId="663EFF40" w14:textId="2A649807" w:rsidR="00511062" w:rsidRPr="00613175" w:rsidRDefault="00511062" w:rsidP="00C06FDE">
            <w:pPr>
              <w:pStyle w:val="TAL"/>
            </w:pPr>
            <w:r w:rsidRPr="00613175">
              <w:t>Check: Does the UE send INVITE or UPDATE with a SDP offer to hold the call with A</w:t>
            </w:r>
            <w:r w:rsidR="00B9063D" w:rsidRPr="00613175">
              <w:t xml:space="preserve"> by running step 1 of A.17 for MO Call Hold</w:t>
            </w:r>
            <w:r w:rsidRPr="00613175">
              <w:t>?</w:t>
            </w:r>
          </w:p>
        </w:tc>
        <w:tc>
          <w:tcPr>
            <w:tcW w:w="708" w:type="dxa"/>
          </w:tcPr>
          <w:p w14:paraId="19D31524" w14:textId="77777777" w:rsidR="00511062" w:rsidRPr="00613175" w:rsidRDefault="00511062" w:rsidP="00C06FDE">
            <w:pPr>
              <w:pStyle w:val="TAC"/>
              <w:rPr>
                <w:lang w:eastAsia="zh-CN"/>
              </w:rPr>
            </w:pPr>
            <w:r w:rsidRPr="00613175">
              <w:rPr>
                <w:lang w:eastAsia="zh-CN"/>
              </w:rPr>
              <w:t>--&gt;</w:t>
            </w:r>
          </w:p>
        </w:tc>
        <w:tc>
          <w:tcPr>
            <w:tcW w:w="2976" w:type="dxa"/>
          </w:tcPr>
          <w:p w14:paraId="51DEC637" w14:textId="77777777" w:rsidR="00511062" w:rsidRPr="00613175" w:rsidRDefault="00511062" w:rsidP="00C06FDE">
            <w:pPr>
              <w:pStyle w:val="TAL"/>
            </w:pPr>
            <w:r w:rsidRPr="00613175">
              <w:rPr>
                <w:rFonts w:eastAsia="MS Gothic"/>
              </w:rPr>
              <w:t>INVITE or UPDATE</w:t>
            </w:r>
          </w:p>
        </w:tc>
        <w:tc>
          <w:tcPr>
            <w:tcW w:w="567" w:type="dxa"/>
            <w:tcBorders>
              <w:top w:val="nil"/>
            </w:tcBorders>
          </w:tcPr>
          <w:p w14:paraId="6A671866" w14:textId="77777777" w:rsidR="00511062" w:rsidRPr="00613175" w:rsidRDefault="00511062" w:rsidP="00C06FDE">
            <w:pPr>
              <w:pStyle w:val="TAC"/>
              <w:rPr>
                <w:lang w:eastAsia="zh-CN"/>
              </w:rPr>
            </w:pPr>
            <w:r w:rsidRPr="00613175">
              <w:rPr>
                <w:lang w:eastAsia="zh-CN"/>
              </w:rPr>
              <w:t>1</w:t>
            </w:r>
          </w:p>
        </w:tc>
        <w:tc>
          <w:tcPr>
            <w:tcW w:w="850" w:type="dxa"/>
            <w:tcBorders>
              <w:top w:val="nil"/>
            </w:tcBorders>
          </w:tcPr>
          <w:p w14:paraId="101FFAE4" w14:textId="77777777" w:rsidR="00511062" w:rsidRPr="00613175" w:rsidRDefault="00511062" w:rsidP="00C06FDE">
            <w:pPr>
              <w:pStyle w:val="TAC"/>
              <w:rPr>
                <w:lang w:eastAsia="zh-CN"/>
              </w:rPr>
            </w:pPr>
            <w:r w:rsidRPr="00613175">
              <w:rPr>
                <w:lang w:eastAsia="zh-CN"/>
              </w:rPr>
              <w:t>P</w:t>
            </w:r>
          </w:p>
        </w:tc>
      </w:tr>
      <w:tr w:rsidR="00511062" w:rsidRPr="00613175" w14:paraId="589B5C02" w14:textId="77777777" w:rsidTr="00C06FDE">
        <w:trPr>
          <w:jc w:val="center"/>
        </w:trPr>
        <w:tc>
          <w:tcPr>
            <w:tcW w:w="704" w:type="dxa"/>
            <w:tcBorders>
              <w:top w:val="nil"/>
            </w:tcBorders>
          </w:tcPr>
          <w:p w14:paraId="3CC01AFD" w14:textId="155A0BD9" w:rsidR="00511062" w:rsidRPr="00613175" w:rsidRDefault="00511062" w:rsidP="00C06FDE">
            <w:pPr>
              <w:pStyle w:val="TAC"/>
              <w:rPr>
                <w:lang w:eastAsia="zh-CN"/>
              </w:rPr>
            </w:pPr>
            <w:r w:rsidRPr="00613175">
              <w:rPr>
                <w:lang w:eastAsia="zh-CN"/>
              </w:rPr>
              <w:t>3</w:t>
            </w:r>
            <w:r w:rsidR="00B9063D" w:rsidRPr="00613175">
              <w:rPr>
                <w:lang w:eastAsia="zh-CN"/>
              </w:rPr>
              <w:t>-5</w:t>
            </w:r>
          </w:p>
        </w:tc>
        <w:tc>
          <w:tcPr>
            <w:tcW w:w="3831" w:type="dxa"/>
          </w:tcPr>
          <w:p w14:paraId="30D830A8" w14:textId="3404F80A" w:rsidR="00511062" w:rsidRPr="00613175" w:rsidRDefault="00B9063D" w:rsidP="00C06FDE">
            <w:pPr>
              <w:pStyle w:val="TAL"/>
              <w:rPr>
                <w:lang w:eastAsia="zh-CN"/>
              </w:rPr>
            </w:pPr>
            <w:r w:rsidRPr="00613175">
              <w:rPr>
                <w:rFonts w:eastAsia="MS Gothic"/>
              </w:rPr>
              <w:t>Remaining steps 2-4 of A.17 for MO Call Hold happen.</w:t>
            </w:r>
          </w:p>
        </w:tc>
        <w:tc>
          <w:tcPr>
            <w:tcW w:w="708" w:type="dxa"/>
          </w:tcPr>
          <w:p w14:paraId="70CF6137" w14:textId="187C23CF" w:rsidR="00511062" w:rsidRPr="00613175" w:rsidRDefault="000D3FF0" w:rsidP="00C06FDE">
            <w:pPr>
              <w:pStyle w:val="TAC"/>
              <w:rPr>
                <w:lang w:eastAsia="zh-CN"/>
              </w:rPr>
            </w:pPr>
            <w:r w:rsidRPr="00613175">
              <w:rPr>
                <w:lang w:eastAsia="zh-CN"/>
              </w:rPr>
              <w:t>-</w:t>
            </w:r>
          </w:p>
        </w:tc>
        <w:tc>
          <w:tcPr>
            <w:tcW w:w="2976" w:type="dxa"/>
          </w:tcPr>
          <w:p w14:paraId="5ED1600F" w14:textId="6D76779D" w:rsidR="00511062" w:rsidRPr="00613175" w:rsidRDefault="000D3FF0" w:rsidP="00C06FDE">
            <w:pPr>
              <w:pStyle w:val="TAL"/>
            </w:pPr>
            <w:r w:rsidRPr="00613175">
              <w:rPr>
                <w:rFonts w:eastAsia="MS Gothic"/>
              </w:rPr>
              <w:t>-</w:t>
            </w:r>
          </w:p>
        </w:tc>
        <w:tc>
          <w:tcPr>
            <w:tcW w:w="567" w:type="dxa"/>
            <w:tcBorders>
              <w:top w:val="nil"/>
            </w:tcBorders>
          </w:tcPr>
          <w:p w14:paraId="215EFAA4" w14:textId="77777777" w:rsidR="00511062" w:rsidRPr="00613175" w:rsidRDefault="00511062" w:rsidP="00C06FDE">
            <w:pPr>
              <w:pStyle w:val="TAC"/>
              <w:rPr>
                <w:lang w:eastAsia="zh-CN"/>
              </w:rPr>
            </w:pPr>
            <w:r w:rsidRPr="00613175">
              <w:rPr>
                <w:lang w:eastAsia="zh-CN"/>
              </w:rPr>
              <w:t>-</w:t>
            </w:r>
          </w:p>
        </w:tc>
        <w:tc>
          <w:tcPr>
            <w:tcW w:w="850" w:type="dxa"/>
            <w:tcBorders>
              <w:top w:val="nil"/>
            </w:tcBorders>
          </w:tcPr>
          <w:p w14:paraId="53C21B3A" w14:textId="77777777" w:rsidR="00511062" w:rsidRPr="00613175" w:rsidRDefault="00511062" w:rsidP="00C06FDE">
            <w:pPr>
              <w:pStyle w:val="TAC"/>
              <w:rPr>
                <w:lang w:eastAsia="zh-CN"/>
              </w:rPr>
            </w:pPr>
            <w:r w:rsidRPr="00613175">
              <w:rPr>
                <w:lang w:eastAsia="zh-CN"/>
              </w:rPr>
              <w:t>-</w:t>
            </w:r>
          </w:p>
        </w:tc>
      </w:tr>
      <w:tr w:rsidR="00511062" w:rsidRPr="00613175" w14:paraId="7A0F12D0" w14:textId="77777777" w:rsidTr="00C06FDE">
        <w:trPr>
          <w:jc w:val="center"/>
        </w:trPr>
        <w:tc>
          <w:tcPr>
            <w:tcW w:w="704" w:type="dxa"/>
            <w:tcBorders>
              <w:top w:val="nil"/>
            </w:tcBorders>
          </w:tcPr>
          <w:p w14:paraId="37D6AE28" w14:textId="77777777" w:rsidR="00511062" w:rsidRPr="00613175" w:rsidRDefault="00511062" w:rsidP="00C06FDE">
            <w:pPr>
              <w:pStyle w:val="TAC"/>
              <w:rPr>
                <w:lang w:eastAsia="zh-CN"/>
              </w:rPr>
            </w:pPr>
            <w:r w:rsidRPr="00613175">
              <w:rPr>
                <w:lang w:eastAsia="zh-CN"/>
              </w:rPr>
              <w:t>6</w:t>
            </w:r>
          </w:p>
        </w:tc>
        <w:tc>
          <w:tcPr>
            <w:tcW w:w="3831" w:type="dxa"/>
          </w:tcPr>
          <w:p w14:paraId="41E40814" w14:textId="74D7C3CF" w:rsidR="00511062" w:rsidRPr="00613175" w:rsidRDefault="000D3FF0" w:rsidP="00C06FDE">
            <w:pPr>
              <w:pStyle w:val="TAL"/>
            </w:pPr>
            <w:r w:rsidRPr="00613175">
              <w:t>Void</w:t>
            </w:r>
          </w:p>
        </w:tc>
        <w:tc>
          <w:tcPr>
            <w:tcW w:w="708" w:type="dxa"/>
          </w:tcPr>
          <w:p w14:paraId="6416AF0C" w14:textId="77777777" w:rsidR="00511062" w:rsidRPr="00613175" w:rsidRDefault="00511062" w:rsidP="00C06FDE">
            <w:pPr>
              <w:pStyle w:val="TAC"/>
              <w:rPr>
                <w:lang w:eastAsia="zh-CN"/>
              </w:rPr>
            </w:pPr>
            <w:r w:rsidRPr="00613175">
              <w:rPr>
                <w:lang w:eastAsia="zh-CN"/>
              </w:rPr>
              <w:t>-</w:t>
            </w:r>
          </w:p>
        </w:tc>
        <w:tc>
          <w:tcPr>
            <w:tcW w:w="2976" w:type="dxa"/>
          </w:tcPr>
          <w:p w14:paraId="554639A6" w14:textId="77777777" w:rsidR="00511062" w:rsidRPr="00613175" w:rsidRDefault="00511062" w:rsidP="00C06FDE">
            <w:pPr>
              <w:pStyle w:val="TAL"/>
            </w:pPr>
            <w:r w:rsidRPr="00613175">
              <w:rPr>
                <w:lang w:eastAsia="zh-CN"/>
              </w:rPr>
              <w:t>-</w:t>
            </w:r>
          </w:p>
        </w:tc>
        <w:tc>
          <w:tcPr>
            <w:tcW w:w="567" w:type="dxa"/>
            <w:tcBorders>
              <w:top w:val="nil"/>
            </w:tcBorders>
          </w:tcPr>
          <w:p w14:paraId="021E6A6D" w14:textId="77777777" w:rsidR="00511062" w:rsidRPr="00613175" w:rsidRDefault="00511062" w:rsidP="00C06FDE">
            <w:pPr>
              <w:pStyle w:val="TAC"/>
            </w:pPr>
            <w:r w:rsidRPr="00613175">
              <w:rPr>
                <w:lang w:eastAsia="zh-CN"/>
              </w:rPr>
              <w:t>-</w:t>
            </w:r>
          </w:p>
        </w:tc>
        <w:tc>
          <w:tcPr>
            <w:tcW w:w="850" w:type="dxa"/>
            <w:tcBorders>
              <w:top w:val="nil"/>
            </w:tcBorders>
          </w:tcPr>
          <w:p w14:paraId="63E59842" w14:textId="77777777" w:rsidR="00511062" w:rsidRPr="00613175" w:rsidRDefault="00511062" w:rsidP="00C06FDE">
            <w:pPr>
              <w:pStyle w:val="TAC"/>
            </w:pPr>
            <w:r w:rsidRPr="00613175">
              <w:rPr>
                <w:lang w:eastAsia="zh-CN"/>
              </w:rPr>
              <w:t>-</w:t>
            </w:r>
          </w:p>
        </w:tc>
      </w:tr>
      <w:tr w:rsidR="00511062" w:rsidRPr="00613175" w14:paraId="578EFA89" w14:textId="77777777" w:rsidTr="00C06FDE">
        <w:trPr>
          <w:jc w:val="center"/>
        </w:trPr>
        <w:tc>
          <w:tcPr>
            <w:tcW w:w="704" w:type="dxa"/>
          </w:tcPr>
          <w:p w14:paraId="2F51A98E" w14:textId="77777777" w:rsidR="00511062" w:rsidRPr="00613175" w:rsidRDefault="00511062" w:rsidP="00C06FDE">
            <w:pPr>
              <w:pStyle w:val="TAC"/>
              <w:rPr>
                <w:lang w:eastAsia="zh-CN"/>
              </w:rPr>
            </w:pPr>
            <w:r w:rsidRPr="00613175">
              <w:rPr>
                <w:lang w:eastAsia="zh-CN"/>
              </w:rPr>
              <w:t>7</w:t>
            </w:r>
          </w:p>
        </w:tc>
        <w:tc>
          <w:tcPr>
            <w:tcW w:w="3831" w:type="dxa"/>
          </w:tcPr>
          <w:p w14:paraId="0A948B97" w14:textId="67B022EB" w:rsidR="00511062" w:rsidRPr="00613175" w:rsidRDefault="00511062" w:rsidP="00C06FDE">
            <w:pPr>
              <w:pStyle w:val="TAL"/>
              <w:rPr>
                <w:lang w:eastAsia="zh-CN"/>
              </w:rPr>
            </w:pPr>
            <w:r w:rsidRPr="00613175">
              <w:rPr>
                <w:lang w:eastAsia="zh-CN"/>
              </w:rPr>
              <w:t>Check: Does the</w:t>
            </w:r>
            <w:r w:rsidR="000D3FF0" w:rsidRPr="00613175">
              <w:rPr>
                <w:lang w:eastAsia="zh-CN"/>
              </w:rPr>
              <w:t xml:space="preserve"> UE</w:t>
            </w:r>
            <w:r w:rsidRPr="00613175">
              <w:rPr>
                <w:lang w:eastAsia="zh-CN"/>
              </w:rPr>
              <w:t xml:space="preserve"> initiate a voice call with B</w:t>
            </w:r>
            <w:r w:rsidR="000D3FF0" w:rsidRPr="00613175">
              <w:rPr>
                <w:lang w:eastAsia="zh-CN"/>
              </w:rPr>
              <w:t xml:space="preserve"> by exercising step 1 of Annex A.4.1</w:t>
            </w:r>
            <w:r w:rsidRPr="00613175">
              <w:rPr>
                <w:lang w:eastAsia="zh-CN"/>
              </w:rPr>
              <w:t>?</w:t>
            </w:r>
          </w:p>
        </w:tc>
        <w:tc>
          <w:tcPr>
            <w:tcW w:w="708" w:type="dxa"/>
          </w:tcPr>
          <w:p w14:paraId="7FBBD786" w14:textId="77777777" w:rsidR="00511062" w:rsidRPr="00613175" w:rsidRDefault="00511062" w:rsidP="00C06FDE">
            <w:pPr>
              <w:pStyle w:val="TAC"/>
              <w:rPr>
                <w:lang w:eastAsia="zh-CN"/>
              </w:rPr>
            </w:pPr>
          </w:p>
        </w:tc>
        <w:tc>
          <w:tcPr>
            <w:tcW w:w="2976" w:type="dxa"/>
          </w:tcPr>
          <w:p w14:paraId="64482E4E" w14:textId="77777777" w:rsidR="00511062" w:rsidRPr="00613175" w:rsidRDefault="00511062" w:rsidP="00C06FDE">
            <w:pPr>
              <w:pStyle w:val="TAL"/>
              <w:rPr>
                <w:rFonts w:cs="Arial"/>
                <w:lang w:eastAsia="zh-CN"/>
              </w:rPr>
            </w:pPr>
            <w:r w:rsidRPr="00613175">
              <w:rPr>
                <w:rFonts w:cs="Arial"/>
                <w:lang w:eastAsia="zh-CN"/>
              </w:rPr>
              <w:t>INVITE</w:t>
            </w:r>
          </w:p>
        </w:tc>
        <w:tc>
          <w:tcPr>
            <w:tcW w:w="567" w:type="dxa"/>
          </w:tcPr>
          <w:p w14:paraId="402565A4" w14:textId="77777777" w:rsidR="00511062" w:rsidRPr="00613175" w:rsidRDefault="00511062" w:rsidP="00C06FDE">
            <w:pPr>
              <w:pStyle w:val="TAC"/>
              <w:rPr>
                <w:lang w:eastAsia="zh-CN"/>
              </w:rPr>
            </w:pPr>
            <w:r w:rsidRPr="00613175">
              <w:rPr>
                <w:lang w:eastAsia="zh-CN"/>
              </w:rPr>
              <w:t>1</w:t>
            </w:r>
          </w:p>
        </w:tc>
        <w:tc>
          <w:tcPr>
            <w:tcW w:w="850" w:type="dxa"/>
          </w:tcPr>
          <w:p w14:paraId="75B90F5B" w14:textId="77777777" w:rsidR="00511062" w:rsidRPr="00613175" w:rsidRDefault="00511062" w:rsidP="00C06FDE">
            <w:pPr>
              <w:pStyle w:val="TAC"/>
              <w:rPr>
                <w:lang w:eastAsia="zh-CN"/>
              </w:rPr>
            </w:pPr>
            <w:r w:rsidRPr="00613175">
              <w:rPr>
                <w:lang w:eastAsia="zh-CN"/>
              </w:rPr>
              <w:t>P</w:t>
            </w:r>
          </w:p>
        </w:tc>
      </w:tr>
      <w:tr w:rsidR="00511062" w:rsidRPr="00613175" w14:paraId="6805544A" w14:textId="77777777" w:rsidTr="00C06FDE">
        <w:trPr>
          <w:jc w:val="center"/>
        </w:trPr>
        <w:tc>
          <w:tcPr>
            <w:tcW w:w="704" w:type="dxa"/>
          </w:tcPr>
          <w:p w14:paraId="232E49F0" w14:textId="77777777" w:rsidR="00511062" w:rsidRPr="00613175" w:rsidRDefault="00511062" w:rsidP="00C06FDE">
            <w:pPr>
              <w:pStyle w:val="TAC"/>
              <w:rPr>
                <w:lang w:eastAsia="zh-CN"/>
              </w:rPr>
            </w:pPr>
            <w:r w:rsidRPr="00613175">
              <w:rPr>
                <w:lang w:eastAsia="zh-CN"/>
              </w:rPr>
              <w:t>8-18</w:t>
            </w:r>
          </w:p>
        </w:tc>
        <w:tc>
          <w:tcPr>
            <w:tcW w:w="3831" w:type="dxa"/>
          </w:tcPr>
          <w:p w14:paraId="41D752CE" w14:textId="77777777" w:rsidR="00511062" w:rsidRPr="00613175" w:rsidRDefault="00511062" w:rsidP="00C06FDE">
            <w:pPr>
              <w:pStyle w:val="TAL"/>
              <w:rPr>
                <w:lang w:eastAsia="zh-CN"/>
              </w:rPr>
            </w:pPr>
            <w:r w:rsidRPr="00613175">
              <w:rPr>
                <w:lang w:eastAsia="zh-CN"/>
              </w:rPr>
              <w:t>Steps 2-12 of A.4.1 happen</w:t>
            </w:r>
          </w:p>
        </w:tc>
        <w:tc>
          <w:tcPr>
            <w:tcW w:w="708" w:type="dxa"/>
          </w:tcPr>
          <w:p w14:paraId="7C9081C6" w14:textId="77777777" w:rsidR="00511062" w:rsidRPr="00613175" w:rsidRDefault="00511062" w:rsidP="00C06FDE">
            <w:pPr>
              <w:pStyle w:val="TAC"/>
              <w:rPr>
                <w:lang w:eastAsia="zh-CN"/>
              </w:rPr>
            </w:pPr>
            <w:r w:rsidRPr="00613175">
              <w:rPr>
                <w:lang w:eastAsia="zh-CN"/>
              </w:rPr>
              <w:t>-</w:t>
            </w:r>
          </w:p>
        </w:tc>
        <w:tc>
          <w:tcPr>
            <w:tcW w:w="2976" w:type="dxa"/>
          </w:tcPr>
          <w:p w14:paraId="4ECF7A12" w14:textId="77777777" w:rsidR="00511062" w:rsidRPr="00613175" w:rsidRDefault="00511062" w:rsidP="00C06FDE">
            <w:pPr>
              <w:pStyle w:val="TAL"/>
              <w:rPr>
                <w:lang w:eastAsia="zh-CN"/>
              </w:rPr>
            </w:pPr>
            <w:r w:rsidRPr="00613175">
              <w:rPr>
                <w:lang w:eastAsia="zh-CN"/>
              </w:rPr>
              <w:t>-</w:t>
            </w:r>
          </w:p>
        </w:tc>
        <w:tc>
          <w:tcPr>
            <w:tcW w:w="567" w:type="dxa"/>
          </w:tcPr>
          <w:p w14:paraId="088AE92C" w14:textId="77777777" w:rsidR="00511062" w:rsidRPr="00613175" w:rsidRDefault="00511062" w:rsidP="00C06FDE">
            <w:pPr>
              <w:pStyle w:val="TAC"/>
              <w:rPr>
                <w:lang w:eastAsia="zh-CN"/>
              </w:rPr>
            </w:pPr>
            <w:r w:rsidRPr="00613175">
              <w:rPr>
                <w:lang w:eastAsia="zh-CN"/>
              </w:rPr>
              <w:t>-</w:t>
            </w:r>
          </w:p>
        </w:tc>
        <w:tc>
          <w:tcPr>
            <w:tcW w:w="850" w:type="dxa"/>
          </w:tcPr>
          <w:p w14:paraId="541FEE49" w14:textId="77777777" w:rsidR="00511062" w:rsidRPr="00613175" w:rsidRDefault="00511062" w:rsidP="00C06FDE">
            <w:pPr>
              <w:pStyle w:val="TAC"/>
              <w:rPr>
                <w:lang w:eastAsia="zh-CN"/>
              </w:rPr>
            </w:pPr>
            <w:r w:rsidRPr="00613175">
              <w:rPr>
                <w:lang w:eastAsia="zh-CN"/>
              </w:rPr>
              <w:t>-</w:t>
            </w:r>
          </w:p>
        </w:tc>
      </w:tr>
      <w:tr w:rsidR="00511062" w:rsidRPr="00613175" w14:paraId="6984867F" w14:textId="77777777" w:rsidTr="00C06FDE">
        <w:trPr>
          <w:jc w:val="center"/>
        </w:trPr>
        <w:tc>
          <w:tcPr>
            <w:tcW w:w="704" w:type="dxa"/>
          </w:tcPr>
          <w:p w14:paraId="2F7F78B2" w14:textId="77777777" w:rsidR="00511062" w:rsidRPr="00613175" w:rsidRDefault="00511062" w:rsidP="00C06FDE">
            <w:pPr>
              <w:pStyle w:val="TAC"/>
              <w:rPr>
                <w:lang w:eastAsia="zh-CN"/>
              </w:rPr>
            </w:pPr>
            <w:r w:rsidRPr="00613175">
              <w:rPr>
                <w:lang w:eastAsia="zh-CN"/>
              </w:rPr>
              <w:t>19</w:t>
            </w:r>
          </w:p>
        </w:tc>
        <w:tc>
          <w:tcPr>
            <w:tcW w:w="3831" w:type="dxa"/>
          </w:tcPr>
          <w:p w14:paraId="48460806" w14:textId="71E560B6" w:rsidR="00511062" w:rsidRPr="00613175" w:rsidRDefault="000D3FF0" w:rsidP="00C06FDE">
            <w:pPr>
              <w:pStyle w:val="TAL"/>
            </w:pPr>
            <w:r w:rsidRPr="00613175">
              <w:rPr>
                <w:lang w:eastAsia="zh-CN"/>
              </w:rPr>
              <w:t>Void</w:t>
            </w:r>
          </w:p>
        </w:tc>
        <w:tc>
          <w:tcPr>
            <w:tcW w:w="708" w:type="dxa"/>
          </w:tcPr>
          <w:p w14:paraId="41AEB355" w14:textId="77777777" w:rsidR="00511062" w:rsidRPr="00613175" w:rsidRDefault="00511062" w:rsidP="00C06FDE">
            <w:pPr>
              <w:pStyle w:val="TAC"/>
              <w:rPr>
                <w:lang w:eastAsia="zh-CN"/>
              </w:rPr>
            </w:pPr>
            <w:r w:rsidRPr="00613175">
              <w:rPr>
                <w:lang w:eastAsia="zh-CN"/>
              </w:rPr>
              <w:t>-</w:t>
            </w:r>
          </w:p>
        </w:tc>
        <w:tc>
          <w:tcPr>
            <w:tcW w:w="2976" w:type="dxa"/>
          </w:tcPr>
          <w:p w14:paraId="6622A5F5" w14:textId="77777777" w:rsidR="00511062" w:rsidRPr="00613175" w:rsidRDefault="00511062" w:rsidP="00C06FDE">
            <w:pPr>
              <w:pStyle w:val="TAL"/>
              <w:rPr>
                <w:rFonts w:eastAsia="MS Gothic"/>
              </w:rPr>
            </w:pPr>
            <w:r w:rsidRPr="00613175">
              <w:rPr>
                <w:lang w:eastAsia="zh-CN"/>
              </w:rPr>
              <w:t>-</w:t>
            </w:r>
          </w:p>
        </w:tc>
        <w:tc>
          <w:tcPr>
            <w:tcW w:w="567" w:type="dxa"/>
          </w:tcPr>
          <w:p w14:paraId="5A459F4A" w14:textId="77777777" w:rsidR="00511062" w:rsidRPr="00613175" w:rsidRDefault="00511062" w:rsidP="00C06FDE">
            <w:pPr>
              <w:pStyle w:val="TAC"/>
              <w:rPr>
                <w:lang w:eastAsia="zh-CN"/>
              </w:rPr>
            </w:pPr>
          </w:p>
        </w:tc>
        <w:tc>
          <w:tcPr>
            <w:tcW w:w="850" w:type="dxa"/>
          </w:tcPr>
          <w:p w14:paraId="3BFCBA51" w14:textId="77777777" w:rsidR="00511062" w:rsidRPr="00613175" w:rsidRDefault="00511062" w:rsidP="00C06FDE">
            <w:pPr>
              <w:pStyle w:val="TAC"/>
              <w:rPr>
                <w:lang w:eastAsia="zh-CN"/>
              </w:rPr>
            </w:pPr>
          </w:p>
        </w:tc>
      </w:tr>
      <w:tr w:rsidR="00511062" w:rsidRPr="00613175" w14:paraId="21DEC1EE" w14:textId="77777777" w:rsidTr="00C06FDE">
        <w:trPr>
          <w:jc w:val="center"/>
        </w:trPr>
        <w:tc>
          <w:tcPr>
            <w:tcW w:w="704" w:type="dxa"/>
          </w:tcPr>
          <w:p w14:paraId="1C28A482" w14:textId="77777777" w:rsidR="00511062" w:rsidRPr="00613175" w:rsidRDefault="00511062" w:rsidP="00C06FDE">
            <w:pPr>
              <w:pStyle w:val="TAC"/>
              <w:rPr>
                <w:lang w:eastAsia="zh-CN"/>
              </w:rPr>
            </w:pPr>
            <w:r w:rsidRPr="00613175">
              <w:rPr>
                <w:lang w:eastAsia="zh-CN"/>
              </w:rPr>
              <w:t>20</w:t>
            </w:r>
          </w:p>
        </w:tc>
        <w:tc>
          <w:tcPr>
            <w:tcW w:w="3831" w:type="dxa"/>
          </w:tcPr>
          <w:p w14:paraId="5E3BD80E" w14:textId="0FBDC2BE" w:rsidR="00511062" w:rsidRPr="00613175" w:rsidRDefault="00511062" w:rsidP="00C06FDE">
            <w:pPr>
              <w:pStyle w:val="TAL"/>
            </w:pPr>
            <w:r w:rsidRPr="00613175">
              <w:t>Check: Does the UE send INVITE or UPDATE with a SDP offer to hold the call with B</w:t>
            </w:r>
            <w:r w:rsidR="000D3FF0" w:rsidRPr="00613175">
              <w:t xml:space="preserve"> by running step 1 of A.17 for MO Call Hold</w:t>
            </w:r>
            <w:r w:rsidRPr="00613175">
              <w:t>?</w:t>
            </w:r>
          </w:p>
        </w:tc>
        <w:tc>
          <w:tcPr>
            <w:tcW w:w="708" w:type="dxa"/>
          </w:tcPr>
          <w:p w14:paraId="38DC8035" w14:textId="77777777" w:rsidR="00511062" w:rsidRPr="00613175" w:rsidRDefault="00511062" w:rsidP="00C06FDE">
            <w:pPr>
              <w:pStyle w:val="TAC"/>
              <w:rPr>
                <w:lang w:eastAsia="zh-CN"/>
              </w:rPr>
            </w:pPr>
            <w:r w:rsidRPr="00613175">
              <w:rPr>
                <w:lang w:eastAsia="zh-CN"/>
              </w:rPr>
              <w:t>--&gt;</w:t>
            </w:r>
          </w:p>
        </w:tc>
        <w:tc>
          <w:tcPr>
            <w:tcW w:w="2976" w:type="dxa"/>
          </w:tcPr>
          <w:p w14:paraId="7E2F330A" w14:textId="77777777" w:rsidR="00511062" w:rsidRPr="00613175" w:rsidRDefault="00511062" w:rsidP="00C06FDE">
            <w:pPr>
              <w:pStyle w:val="TAL"/>
              <w:rPr>
                <w:rFonts w:eastAsia="MS Gothic"/>
              </w:rPr>
            </w:pPr>
            <w:r w:rsidRPr="00613175">
              <w:rPr>
                <w:rFonts w:eastAsia="MS Gothic"/>
              </w:rPr>
              <w:t>INVITE or UPDATE</w:t>
            </w:r>
          </w:p>
        </w:tc>
        <w:tc>
          <w:tcPr>
            <w:tcW w:w="567" w:type="dxa"/>
          </w:tcPr>
          <w:p w14:paraId="73C5F2E7" w14:textId="77777777" w:rsidR="00511062" w:rsidRPr="00613175" w:rsidRDefault="00511062" w:rsidP="00C06FDE">
            <w:pPr>
              <w:pStyle w:val="TAC"/>
              <w:rPr>
                <w:lang w:eastAsia="zh-CN"/>
              </w:rPr>
            </w:pPr>
            <w:r w:rsidRPr="00613175">
              <w:rPr>
                <w:lang w:eastAsia="zh-CN"/>
              </w:rPr>
              <w:t>1</w:t>
            </w:r>
          </w:p>
        </w:tc>
        <w:tc>
          <w:tcPr>
            <w:tcW w:w="850" w:type="dxa"/>
          </w:tcPr>
          <w:p w14:paraId="0C0473E5" w14:textId="77777777" w:rsidR="00511062" w:rsidRPr="00613175" w:rsidRDefault="00511062" w:rsidP="00C06FDE">
            <w:pPr>
              <w:pStyle w:val="TAC"/>
              <w:rPr>
                <w:lang w:eastAsia="zh-CN"/>
              </w:rPr>
            </w:pPr>
            <w:r w:rsidRPr="00613175">
              <w:rPr>
                <w:lang w:eastAsia="zh-CN"/>
              </w:rPr>
              <w:t>P</w:t>
            </w:r>
          </w:p>
        </w:tc>
      </w:tr>
      <w:tr w:rsidR="00511062" w:rsidRPr="00613175" w14:paraId="033BAECE" w14:textId="77777777" w:rsidTr="00C06FDE">
        <w:trPr>
          <w:jc w:val="center"/>
        </w:trPr>
        <w:tc>
          <w:tcPr>
            <w:tcW w:w="704" w:type="dxa"/>
          </w:tcPr>
          <w:p w14:paraId="79C2819A" w14:textId="3A325D57" w:rsidR="00511062" w:rsidRPr="00613175" w:rsidRDefault="00511062" w:rsidP="00C06FDE">
            <w:pPr>
              <w:pStyle w:val="TAC"/>
              <w:rPr>
                <w:lang w:eastAsia="zh-CN"/>
              </w:rPr>
            </w:pPr>
            <w:r w:rsidRPr="00613175">
              <w:rPr>
                <w:lang w:eastAsia="zh-CN"/>
              </w:rPr>
              <w:t>21</w:t>
            </w:r>
            <w:r w:rsidR="000D3FF0" w:rsidRPr="00613175">
              <w:rPr>
                <w:lang w:eastAsia="zh-CN"/>
              </w:rPr>
              <w:t>-23</w:t>
            </w:r>
          </w:p>
        </w:tc>
        <w:tc>
          <w:tcPr>
            <w:tcW w:w="3831" w:type="dxa"/>
          </w:tcPr>
          <w:p w14:paraId="35F2EF5A" w14:textId="58C361C6" w:rsidR="00511062" w:rsidRPr="00613175" w:rsidRDefault="000D3FF0" w:rsidP="00C06FDE">
            <w:pPr>
              <w:pStyle w:val="TAL"/>
              <w:rPr>
                <w:rFonts w:eastAsia="MS Gothic"/>
              </w:rPr>
            </w:pPr>
            <w:r w:rsidRPr="00613175">
              <w:rPr>
                <w:rFonts w:eastAsia="MS Gothic"/>
              </w:rPr>
              <w:t>Remaining steps 2-4 of A.17 for MO Call Hold happen</w:t>
            </w:r>
          </w:p>
        </w:tc>
        <w:tc>
          <w:tcPr>
            <w:tcW w:w="708" w:type="dxa"/>
          </w:tcPr>
          <w:p w14:paraId="43D513A8" w14:textId="1C894143" w:rsidR="00511062" w:rsidRPr="00613175" w:rsidRDefault="000D3FF0" w:rsidP="00C06FDE">
            <w:pPr>
              <w:pStyle w:val="TAC"/>
              <w:rPr>
                <w:lang w:eastAsia="zh-CN"/>
              </w:rPr>
            </w:pPr>
            <w:r w:rsidRPr="00613175">
              <w:rPr>
                <w:lang w:eastAsia="zh-CN"/>
              </w:rPr>
              <w:t>-</w:t>
            </w:r>
          </w:p>
        </w:tc>
        <w:tc>
          <w:tcPr>
            <w:tcW w:w="2976" w:type="dxa"/>
          </w:tcPr>
          <w:p w14:paraId="605FE434" w14:textId="58995FFC" w:rsidR="00511062" w:rsidRPr="00613175" w:rsidRDefault="000D3FF0" w:rsidP="00C06FDE">
            <w:pPr>
              <w:pStyle w:val="TAL"/>
              <w:rPr>
                <w:rFonts w:eastAsia="MS Gothic"/>
              </w:rPr>
            </w:pPr>
            <w:r w:rsidRPr="00613175">
              <w:rPr>
                <w:rFonts w:eastAsia="MS Gothic"/>
              </w:rPr>
              <w:t>-</w:t>
            </w:r>
          </w:p>
        </w:tc>
        <w:tc>
          <w:tcPr>
            <w:tcW w:w="567" w:type="dxa"/>
          </w:tcPr>
          <w:p w14:paraId="59C2865E" w14:textId="77777777" w:rsidR="00511062" w:rsidRPr="00613175" w:rsidRDefault="00511062" w:rsidP="00C06FDE">
            <w:pPr>
              <w:pStyle w:val="TAC"/>
              <w:rPr>
                <w:lang w:eastAsia="zh-CN"/>
              </w:rPr>
            </w:pPr>
            <w:r w:rsidRPr="00613175">
              <w:rPr>
                <w:lang w:eastAsia="zh-CN"/>
              </w:rPr>
              <w:t>-</w:t>
            </w:r>
          </w:p>
        </w:tc>
        <w:tc>
          <w:tcPr>
            <w:tcW w:w="850" w:type="dxa"/>
          </w:tcPr>
          <w:p w14:paraId="16A99812" w14:textId="77777777" w:rsidR="00511062" w:rsidRPr="00613175" w:rsidRDefault="00511062" w:rsidP="00C06FDE">
            <w:pPr>
              <w:pStyle w:val="TAC"/>
              <w:rPr>
                <w:lang w:eastAsia="zh-CN"/>
              </w:rPr>
            </w:pPr>
            <w:r w:rsidRPr="00613175">
              <w:rPr>
                <w:lang w:eastAsia="zh-CN"/>
              </w:rPr>
              <w:t>-</w:t>
            </w:r>
          </w:p>
        </w:tc>
      </w:tr>
      <w:tr w:rsidR="00511062" w:rsidRPr="00613175" w14:paraId="7D085A07" w14:textId="77777777" w:rsidTr="00C06FDE">
        <w:trPr>
          <w:jc w:val="center"/>
        </w:trPr>
        <w:tc>
          <w:tcPr>
            <w:tcW w:w="704" w:type="dxa"/>
            <w:vAlign w:val="center"/>
          </w:tcPr>
          <w:p w14:paraId="4DED69EF" w14:textId="77777777" w:rsidR="00511062" w:rsidRPr="00613175" w:rsidRDefault="00511062" w:rsidP="00C06FDE">
            <w:pPr>
              <w:pStyle w:val="TAC"/>
              <w:rPr>
                <w:lang w:eastAsia="zh-CN"/>
              </w:rPr>
            </w:pPr>
            <w:r w:rsidRPr="00613175">
              <w:rPr>
                <w:lang w:eastAsia="zh-CN"/>
              </w:rPr>
              <w:t>24</w:t>
            </w:r>
          </w:p>
        </w:tc>
        <w:tc>
          <w:tcPr>
            <w:tcW w:w="3831" w:type="dxa"/>
          </w:tcPr>
          <w:p w14:paraId="2805D031" w14:textId="77777777" w:rsidR="00511062" w:rsidRPr="00613175" w:rsidRDefault="00511062" w:rsidP="00C06FDE">
            <w:pPr>
              <w:pStyle w:val="TAL"/>
              <w:rPr>
                <w:rFonts w:eastAsia="MS Gothic"/>
              </w:rPr>
            </w:pPr>
            <w:r w:rsidRPr="00613175">
              <w:rPr>
                <w:snapToGrid w:val="0"/>
              </w:rPr>
              <w:t>Check: Does the UE send REFER to SS, simulating the transferee, referring to the transfer target</w:t>
            </w:r>
          </w:p>
        </w:tc>
        <w:tc>
          <w:tcPr>
            <w:tcW w:w="708" w:type="dxa"/>
          </w:tcPr>
          <w:p w14:paraId="02109D87" w14:textId="77777777" w:rsidR="00511062" w:rsidRPr="00613175" w:rsidRDefault="00511062" w:rsidP="00C06FDE">
            <w:pPr>
              <w:pStyle w:val="TAC"/>
              <w:rPr>
                <w:lang w:eastAsia="zh-CN"/>
              </w:rPr>
            </w:pPr>
            <w:r w:rsidRPr="00613175">
              <w:rPr>
                <w:lang w:eastAsia="zh-CN"/>
              </w:rPr>
              <w:t>--&gt;</w:t>
            </w:r>
          </w:p>
        </w:tc>
        <w:tc>
          <w:tcPr>
            <w:tcW w:w="2976" w:type="dxa"/>
          </w:tcPr>
          <w:p w14:paraId="52780096" w14:textId="77777777" w:rsidR="00511062" w:rsidRPr="00613175" w:rsidRDefault="00511062" w:rsidP="00C06FDE">
            <w:pPr>
              <w:pStyle w:val="TAL"/>
              <w:rPr>
                <w:rFonts w:eastAsia="MS Gothic"/>
              </w:rPr>
            </w:pPr>
            <w:r w:rsidRPr="00613175">
              <w:rPr>
                <w:snapToGrid w:val="0"/>
              </w:rPr>
              <w:t>REFER</w:t>
            </w:r>
          </w:p>
        </w:tc>
        <w:tc>
          <w:tcPr>
            <w:tcW w:w="567" w:type="dxa"/>
          </w:tcPr>
          <w:p w14:paraId="60BB4B57" w14:textId="77777777" w:rsidR="00511062" w:rsidRPr="00613175" w:rsidRDefault="00511062" w:rsidP="00C06FDE">
            <w:pPr>
              <w:pStyle w:val="TAC"/>
              <w:rPr>
                <w:lang w:eastAsia="zh-CN"/>
              </w:rPr>
            </w:pPr>
            <w:r w:rsidRPr="00613175">
              <w:rPr>
                <w:lang w:eastAsia="zh-CN"/>
              </w:rPr>
              <w:t>1</w:t>
            </w:r>
          </w:p>
        </w:tc>
        <w:tc>
          <w:tcPr>
            <w:tcW w:w="850" w:type="dxa"/>
          </w:tcPr>
          <w:p w14:paraId="0C463914" w14:textId="77777777" w:rsidR="00511062" w:rsidRPr="00613175" w:rsidRDefault="00511062" w:rsidP="00C06FDE">
            <w:pPr>
              <w:pStyle w:val="TAC"/>
              <w:rPr>
                <w:lang w:eastAsia="zh-CN"/>
              </w:rPr>
            </w:pPr>
            <w:r w:rsidRPr="00613175">
              <w:rPr>
                <w:lang w:eastAsia="zh-CN"/>
              </w:rPr>
              <w:t>P</w:t>
            </w:r>
          </w:p>
        </w:tc>
      </w:tr>
      <w:tr w:rsidR="00511062" w:rsidRPr="00613175" w14:paraId="2774581E" w14:textId="77777777" w:rsidTr="00C06FDE">
        <w:trPr>
          <w:jc w:val="center"/>
        </w:trPr>
        <w:tc>
          <w:tcPr>
            <w:tcW w:w="704" w:type="dxa"/>
            <w:vAlign w:val="center"/>
          </w:tcPr>
          <w:p w14:paraId="4472AD5D" w14:textId="77777777" w:rsidR="00511062" w:rsidRPr="00613175" w:rsidRDefault="00511062" w:rsidP="00C06FDE">
            <w:pPr>
              <w:pStyle w:val="TAC"/>
              <w:rPr>
                <w:lang w:eastAsia="zh-CN"/>
              </w:rPr>
            </w:pPr>
            <w:r w:rsidRPr="00613175">
              <w:rPr>
                <w:lang w:eastAsia="zh-CN"/>
              </w:rPr>
              <w:t>25</w:t>
            </w:r>
          </w:p>
        </w:tc>
        <w:tc>
          <w:tcPr>
            <w:tcW w:w="3831" w:type="dxa"/>
          </w:tcPr>
          <w:p w14:paraId="7E719522" w14:textId="77777777" w:rsidR="00511062" w:rsidRPr="00613175" w:rsidRDefault="00511062" w:rsidP="00C06FDE">
            <w:pPr>
              <w:pStyle w:val="TAL"/>
              <w:rPr>
                <w:rFonts w:eastAsia="MS Gothic"/>
              </w:rPr>
            </w:pPr>
            <w:r w:rsidRPr="00613175">
              <w:rPr>
                <w:snapToGrid w:val="0"/>
              </w:rPr>
              <w:t>The SS responds to REFER with 200 OK</w:t>
            </w:r>
          </w:p>
        </w:tc>
        <w:tc>
          <w:tcPr>
            <w:tcW w:w="708" w:type="dxa"/>
          </w:tcPr>
          <w:p w14:paraId="66733D13" w14:textId="77777777" w:rsidR="00511062" w:rsidRPr="00613175" w:rsidRDefault="00511062" w:rsidP="00C06FDE">
            <w:pPr>
              <w:pStyle w:val="TAC"/>
              <w:rPr>
                <w:lang w:eastAsia="zh-CN"/>
              </w:rPr>
            </w:pPr>
            <w:r w:rsidRPr="00613175">
              <w:rPr>
                <w:lang w:eastAsia="zh-CN"/>
              </w:rPr>
              <w:t>&lt;--</w:t>
            </w:r>
          </w:p>
        </w:tc>
        <w:tc>
          <w:tcPr>
            <w:tcW w:w="2976" w:type="dxa"/>
          </w:tcPr>
          <w:p w14:paraId="6DFAE854" w14:textId="77777777" w:rsidR="00511062" w:rsidRPr="00613175" w:rsidRDefault="00511062" w:rsidP="00C06FDE">
            <w:pPr>
              <w:pStyle w:val="TAL"/>
              <w:rPr>
                <w:rFonts w:eastAsia="MS Gothic"/>
              </w:rPr>
            </w:pPr>
            <w:r w:rsidRPr="00613175">
              <w:rPr>
                <w:snapToGrid w:val="0"/>
              </w:rPr>
              <w:t>200 OK</w:t>
            </w:r>
          </w:p>
        </w:tc>
        <w:tc>
          <w:tcPr>
            <w:tcW w:w="567" w:type="dxa"/>
          </w:tcPr>
          <w:p w14:paraId="4DAFC3F8" w14:textId="77777777" w:rsidR="00511062" w:rsidRPr="00613175" w:rsidRDefault="00511062" w:rsidP="00C06FDE">
            <w:pPr>
              <w:pStyle w:val="TAC"/>
              <w:rPr>
                <w:lang w:eastAsia="zh-CN"/>
              </w:rPr>
            </w:pPr>
          </w:p>
        </w:tc>
        <w:tc>
          <w:tcPr>
            <w:tcW w:w="850" w:type="dxa"/>
          </w:tcPr>
          <w:p w14:paraId="6AFDD8D5" w14:textId="77777777" w:rsidR="00511062" w:rsidRPr="00613175" w:rsidRDefault="00511062" w:rsidP="00C06FDE">
            <w:pPr>
              <w:pStyle w:val="TAC"/>
              <w:rPr>
                <w:lang w:eastAsia="zh-CN"/>
              </w:rPr>
            </w:pPr>
          </w:p>
        </w:tc>
      </w:tr>
      <w:tr w:rsidR="00511062" w:rsidRPr="00613175" w14:paraId="42855A93" w14:textId="77777777" w:rsidTr="00C06FDE">
        <w:trPr>
          <w:jc w:val="center"/>
        </w:trPr>
        <w:tc>
          <w:tcPr>
            <w:tcW w:w="704" w:type="dxa"/>
            <w:vAlign w:val="center"/>
          </w:tcPr>
          <w:p w14:paraId="356550BD" w14:textId="77777777" w:rsidR="00511062" w:rsidRPr="00613175" w:rsidRDefault="00511062" w:rsidP="00C06FDE">
            <w:pPr>
              <w:pStyle w:val="TAC"/>
              <w:rPr>
                <w:lang w:eastAsia="zh-CN"/>
              </w:rPr>
            </w:pPr>
            <w:r w:rsidRPr="00613175">
              <w:rPr>
                <w:lang w:eastAsia="zh-CN"/>
              </w:rPr>
              <w:t>26</w:t>
            </w:r>
          </w:p>
        </w:tc>
        <w:tc>
          <w:tcPr>
            <w:tcW w:w="3831" w:type="dxa"/>
          </w:tcPr>
          <w:p w14:paraId="0AD73456" w14:textId="77777777" w:rsidR="00511062" w:rsidRPr="00613175" w:rsidRDefault="00511062" w:rsidP="00C06FDE">
            <w:pPr>
              <w:pStyle w:val="TAL"/>
              <w:rPr>
                <w:rFonts w:eastAsia="MS Gothic"/>
              </w:rPr>
            </w:pPr>
            <w:r w:rsidRPr="00613175">
              <w:rPr>
                <w:snapToGrid w:val="0"/>
              </w:rPr>
              <w:t>The SS, simulating the transferee, sends initial NOTIFY for the implicit subscription created by the REFER request</w:t>
            </w:r>
          </w:p>
        </w:tc>
        <w:tc>
          <w:tcPr>
            <w:tcW w:w="708" w:type="dxa"/>
          </w:tcPr>
          <w:p w14:paraId="7CFF7A44" w14:textId="77777777" w:rsidR="00511062" w:rsidRPr="00613175" w:rsidRDefault="00511062" w:rsidP="00C06FDE">
            <w:pPr>
              <w:pStyle w:val="TAC"/>
              <w:rPr>
                <w:lang w:eastAsia="zh-CN"/>
              </w:rPr>
            </w:pPr>
            <w:r w:rsidRPr="00613175">
              <w:rPr>
                <w:lang w:eastAsia="zh-CN"/>
              </w:rPr>
              <w:t>&lt;--</w:t>
            </w:r>
          </w:p>
        </w:tc>
        <w:tc>
          <w:tcPr>
            <w:tcW w:w="2976" w:type="dxa"/>
          </w:tcPr>
          <w:p w14:paraId="7002774A" w14:textId="77777777" w:rsidR="00511062" w:rsidRPr="00613175" w:rsidRDefault="00511062" w:rsidP="00C06FDE">
            <w:pPr>
              <w:pStyle w:val="TAL"/>
              <w:rPr>
                <w:rFonts w:eastAsia="MS Gothic"/>
              </w:rPr>
            </w:pPr>
            <w:r w:rsidRPr="00613175">
              <w:rPr>
                <w:snapToGrid w:val="0"/>
              </w:rPr>
              <w:t>NOTIFY</w:t>
            </w:r>
          </w:p>
        </w:tc>
        <w:tc>
          <w:tcPr>
            <w:tcW w:w="567" w:type="dxa"/>
          </w:tcPr>
          <w:p w14:paraId="29A74400" w14:textId="77777777" w:rsidR="00511062" w:rsidRPr="00613175" w:rsidRDefault="00511062" w:rsidP="00C06FDE">
            <w:pPr>
              <w:pStyle w:val="TAC"/>
              <w:rPr>
                <w:lang w:eastAsia="zh-CN"/>
              </w:rPr>
            </w:pPr>
          </w:p>
        </w:tc>
        <w:tc>
          <w:tcPr>
            <w:tcW w:w="850" w:type="dxa"/>
          </w:tcPr>
          <w:p w14:paraId="10E8800E" w14:textId="77777777" w:rsidR="00511062" w:rsidRPr="00613175" w:rsidRDefault="00511062" w:rsidP="00C06FDE">
            <w:pPr>
              <w:pStyle w:val="TAC"/>
              <w:rPr>
                <w:lang w:eastAsia="zh-CN"/>
              </w:rPr>
            </w:pPr>
          </w:p>
        </w:tc>
      </w:tr>
      <w:tr w:rsidR="00511062" w:rsidRPr="00613175" w14:paraId="213F860B" w14:textId="77777777" w:rsidTr="00C06FDE">
        <w:trPr>
          <w:jc w:val="center"/>
        </w:trPr>
        <w:tc>
          <w:tcPr>
            <w:tcW w:w="704" w:type="dxa"/>
            <w:vAlign w:val="center"/>
          </w:tcPr>
          <w:p w14:paraId="10F089CE" w14:textId="77777777" w:rsidR="00511062" w:rsidRPr="00613175" w:rsidRDefault="00511062" w:rsidP="00C06FDE">
            <w:pPr>
              <w:pStyle w:val="TAC"/>
              <w:rPr>
                <w:lang w:eastAsia="zh-CN"/>
              </w:rPr>
            </w:pPr>
            <w:r w:rsidRPr="00613175">
              <w:rPr>
                <w:lang w:eastAsia="zh-CN"/>
              </w:rPr>
              <w:t>27</w:t>
            </w:r>
          </w:p>
        </w:tc>
        <w:tc>
          <w:tcPr>
            <w:tcW w:w="3831" w:type="dxa"/>
          </w:tcPr>
          <w:p w14:paraId="76E3537D" w14:textId="77777777" w:rsidR="00511062" w:rsidRPr="00613175" w:rsidRDefault="00511062" w:rsidP="00C06FDE">
            <w:pPr>
              <w:pStyle w:val="TAL"/>
              <w:rPr>
                <w:rFonts w:eastAsia="MS Gothic"/>
              </w:rPr>
            </w:pPr>
            <w:r w:rsidRPr="00613175">
              <w:rPr>
                <w:snapToGrid w:val="0"/>
              </w:rPr>
              <w:t>The UE responds to NOTIFY with 200 OK</w:t>
            </w:r>
          </w:p>
        </w:tc>
        <w:tc>
          <w:tcPr>
            <w:tcW w:w="708" w:type="dxa"/>
          </w:tcPr>
          <w:p w14:paraId="0A06D055" w14:textId="77777777" w:rsidR="00511062" w:rsidRPr="00613175" w:rsidRDefault="00511062" w:rsidP="00C06FDE">
            <w:pPr>
              <w:pStyle w:val="TAC"/>
              <w:rPr>
                <w:lang w:eastAsia="zh-CN"/>
              </w:rPr>
            </w:pPr>
            <w:r w:rsidRPr="00613175">
              <w:rPr>
                <w:lang w:eastAsia="zh-CN"/>
              </w:rPr>
              <w:t>--&gt;</w:t>
            </w:r>
          </w:p>
        </w:tc>
        <w:tc>
          <w:tcPr>
            <w:tcW w:w="2976" w:type="dxa"/>
          </w:tcPr>
          <w:p w14:paraId="42731256" w14:textId="77777777" w:rsidR="00511062" w:rsidRPr="00613175" w:rsidRDefault="00511062" w:rsidP="00C06FDE">
            <w:pPr>
              <w:pStyle w:val="TAL"/>
              <w:rPr>
                <w:rFonts w:eastAsia="MS Gothic"/>
              </w:rPr>
            </w:pPr>
            <w:r w:rsidRPr="00613175">
              <w:rPr>
                <w:snapToGrid w:val="0"/>
              </w:rPr>
              <w:t>200 OK</w:t>
            </w:r>
          </w:p>
        </w:tc>
        <w:tc>
          <w:tcPr>
            <w:tcW w:w="567" w:type="dxa"/>
          </w:tcPr>
          <w:p w14:paraId="539355B1" w14:textId="77777777" w:rsidR="00511062" w:rsidRPr="00613175" w:rsidRDefault="00511062" w:rsidP="00C06FDE">
            <w:pPr>
              <w:pStyle w:val="TAC"/>
              <w:rPr>
                <w:lang w:eastAsia="zh-CN"/>
              </w:rPr>
            </w:pPr>
            <w:r w:rsidRPr="00613175">
              <w:rPr>
                <w:lang w:eastAsia="zh-CN"/>
              </w:rPr>
              <w:t>2</w:t>
            </w:r>
          </w:p>
        </w:tc>
        <w:tc>
          <w:tcPr>
            <w:tcW w:w="850" w:type="dxa"/>
          </w:tcPr>
          <w:p w14:paraId="564B4915" w14:textId="77777777" w:rsidR="00511062" w:rsidRPr="00613175" w:rsidRDefault="00511062" w:rsidP="00C06FDE">
            <w:pPr>
              <w:pStyle w:val="TAC"/>
              <w:rPr>
                <w:lang w:eastAsia="zh-CN"/>
              </w:rPr>
            </w:pPr>
            <w:r w:rsidRPr="00613175">
              <w:rPr>
                <w:lang w:eastAsia="zh-CN"/>
              </w:rPr>
              <w:t>P</w:t>
            </w:r>
          </w:p>
        </w:tc>
      </w:tr>
      <w:tr w:rsidR="00511062" w:rsidRPr="00613175" w14:paraId="4A5042A2" w14:textId="77777777" w:rsidTr="00C06FDE">
        <w:trPr>
          <w:jc w:val="center"/>
        </w:trPr>
        <w:tc>
          <w:tcPr>
            <w:tcW w:w="704" w:type="dxa"/>
            <w:vAlign w:val="center"/>
          </w:tcPr>
          <w:p w14:paraId="1D061E8D" w14:textId="5E1A4FB6" w:rsidR="00511062" w:rsidRPr="00613175" w:rsidRDefault="00511062" w:rsidP="00C06FDE">
            <w:pPr>
              <w:pStyle w:val="TAC"/>
              <w:rPr>
                <w:lang w:eastAsia="zh-CN"/>
              </w:rPr>
            </w:pPr>
            <w:r w:rsidRPr="00613175">
              <w:rPr>
                <w:lang w:eastAsia="zh-CN"/>
              </w:rPr>
              <w:t>28</w:t>
            </w:r>
            <w:r w:rsidR="000D3FF0" w:rsidRPr="00613175">
              <w:rPr>
                <w:lang w:eastAsia="zh-CN"/>
              </w:rPr>
              <w:t>-31</w:t>
            </w:r>
          </w:p>
        </w:tc>
        <w:tc>
          <w:tcPr>
            <w:tcW w:w="3831" w:type="dxa"/>
          </w:tcPr>
          <w:p w14:paraId="0ECED6CD" w14:textId="0F042CAD" w:rsidR="00511062" w:rsidRPr="00613175" w:rsidRDefault="000D3FF0" w:rsidP="00C06FDE">
            <w:pPr>
              <w:pStyle w:val="TAL"/>
              <w:rPr>
                <w:snapToGrid w:val="0"/>
              </w:rPr>
            </w:pPr>
            <w:r w:rsidRPr="00613175">
              <w:rPr>
                <w:snapToGrid w:val="0"/>
              </w:rPr>
              <w:t>The SS, simulating the transferee, puts the UE on hold by executing the MT Call Hold procedure of Annex A.18, but setting the direction attribute to inactive.</w:t>
            </w:r>
          </w:p>
        </w:tc>
        <w:tc>
          <w:tcPr>
            <w:tcW w:w="708" w:type="dxa"/>
          </w:tcPr>
          <w:p w14:paraId="30132634" w14:textId="60177AE1" w:rsidR="00511062" w:rsidRPr="00613175" w:rsidRDefault="000D3FF0" w:rsidP="00C06FDE">
            <w:pPr>
              <w:pStyle w:val="TAC"/>
              <w:rPr>
                <w:lang w:eastAsia="zh-CN"/>
              </w:rPr>
            </w:pPr>
            <w:r w:rsidRPr="00613175">
              <w:rPr>
                <w:lang w:eastAsia="zh-CN"/>
              </w:rPr>
              <w:t>-</w:t>
            </w:r>
          </w:p>
        </w:tc>
        <w:tc>
          <w:tcPr>
            <w:tcW w:w="2976" w:type="dxa"/>
          </w:tcPr>
          <w:p w14:paraId="69AD676A" w14:textId="2E32B26E" w:rsidR="00511062" w:rsidRPr="00613175" w:rsidRDefault="000D3FF0" w:rsidP="00C06FDE">
            <w:pPr>
              <w:pStyle w:val="TAL"/>
              <w:rPr>
                <w:snapToGrid w:val="0"/>
              </w:rPr>
            </w:pPr>
            <w:r w:rsidRPr="00613175">
              <w:rPr>
                <w:snapToGrid w:val="0"/>
              </w:rPr>
              <w:t>-</w:t>
            </w:r>
          </w:p>
        </w:tc>
        <w:tc>
          <w:tcPr>
            <w:tcW w:w="567" w:type="dxa"/>
          </w:tcPr>
          <w:p w14:paraId="3C653522" w14:textId="6DF5C292" w:rsidR="00511062" w:rsidRPr="00613175" w:rsidRDefault="000D3FF0" w:rsidP="00C06FDE">
            <w:pPr>
              <w:pStyle w:val="TAC"/>
              <w:rPr>
                <w:lang w:eastAsia="zh-CN"/>
              </w:rPr>
            </w:pPr>
            <w:r w:rsidRPr="00613175">
              <w:rPr>
                <w:lang w:eastAsia="zh-CN"/>
              </w:rPr>
              <w:t>3</w:t>
            </w:r>
          </w:p>
        </w:tc>
        <w:tc>
          <w:tcPr>
            <w:tcW w:w="850" w:type="dxa"/>
          </w:tcPr>
          <w:p w14:paraId="11B43B36" w14:textId="52392456" w:rsidR="00511062" w:rsidRPr="00613175" w:rsidRDefault="000D3FF0" w:rsidP="00C06FDE">
            <w:pPr>
              <w:pStyle w:val="TAC"/>
              <w:rPr>
                <w:lang w:eastAsia="zh-CN"/>
              </w:rPr>
            </w:pPr>
            <w:r w:rsidRPr="00613175">
              <w:rPr>
                <w:lang w:eastAsia="zh-CN"/>
              </w:rPr>
              <w:t>P</w:t>
            </w:r>
          </w:p>
        </w:tc>
      </w:tr>
      <w:tr w:rsidR="00511062" w:rsidRPr="00613175" w14:paraId="3BB734A9" w14:textId="77777777" w:rsidTr="00C06FDE">
        <w:trPr>
          <w:jc w:val="center"/>
        </w:trPr>
        <w:tc>
          <w:tcPr>
            <w:tcW w:w="704" w:type="dxa"/>
            <w:vAlign w:val="center"/>
          </w:tcPr>
          <w:p w14:paraId="6AD779EE" w14:textId="77777777" w:rsidR="00511062" w:rsidRPr="00613175" w:rsidRDefault="00511062" w:rsidP="00C06FDE">
            <w:pPr>
              <w:pStyle w:val="TAC"/>
              <w:rPr>
                <w:lang w:eastAsia="zh-CN"/>
              </w:rPr>
            </w:pPr>
            <w:r w:rsidRPr="00613175">
              <w:rPr>
                <w:lang w:eastAsia="zh-CN"/>
              </w:rPr>
              <w:t>32</w:t>
            </w:r>
          </w:p>
        </w:tc>
        <w:tc>
          <w:tcPr>
            <w:tcW w:w="3831" w:type="dxa"/>
          </w:tcPr>
          <w:p w14:paraId="676D8F40" w14:textId="77777777" w:rsidR="00511062" w:rsidRPr="00613175" w:rsidRDefault="00511062" w:rsidP="00C06FDE">
            <w:pPr>
              <w:pStyle w:val="TAL"/>
              <w:rPr>
                <w:snapToGrid w:val="0"/>
              </w:rPr>
            </w:pPr>
            <w:r w:rsidRPr="00613175">
              <w:rPr>
                <w:snapToGrid w:val="0"/>
              </w:rPr>
              <w:t>The SS, simulating the transfer target, releases the call between UE and the transfer target with BYE</w:t>
            </w:r>
          </w:p>
        </w:tc>
        <w:tc>
          <w:tcPr>
            <w:tcW w:w="708" w:type="dxa"/>
          </w:tcPr>
          <w:p w14:paraId="711D8AC0" w14:textId="77777777" w:rsidR="00511062" w:rsidRPr="00613175" w:rsidRDefault="00511062" w:rsidP="00C06FDE">
            <w:pPr>
              <w:pStyle w:val="TAC"/>
              <w:rPr>
                <w:lang w:eastAsia="zh-CN"/>
              </w:rPr>
            </w:pPr>
            <w:r w:rsidRPr="00613175">
              <w:rPr>
                <w:lang w:eastAsia="zh-CN"/>
              </w:rPr>
              <w:t>&lt;--</w:t>
            </w:r>
          </w:p>
        </w:tc>
        <w:tc>
          <w:tcPr>
            <w:tcW w:w="2976" w:type="dxa"/>
          </w:tcPr>
          <w:p w14:paraId="1560D54C" w14:textId="77777777" w:rsidR="00511062" w:rsidRPr="00613175" w:rsidRDefault="00511062" w:rsidP="00C06FDE">
            <w:pPr>
              <w:pStyle w:val="TAL"/>
              <w:rPr>
                <w:snapToGrid w:val="0"/>
              </w:rPr>
            </w:pPr>
            <w:r w:rsidRPr="00613175">
              <w:rPr>
                <w:snapToGrid w:val="0"/>
              </w:rPr>
              <w:t>BYE</w:t>
            </w:r>
          </w:p>
        </w:tc>
        <w:tc>
          <w:tcPr>
            <w:tcW w:w="567" w:type="dxa"/>
          </w:tcPr>
          <w:p w14:paraId="3EE38DAA" w14:textId="77777777" w:rsidR="00511062" w:rsidRPr="00613175" w:rsidRDefault="00511062" w:rsidP="00C06FDE">
            <w:pPr>
              <w:pStyle w:val="TAC"/>
              <w:rPr>
                <w:lang w:eastAsia="zh-CN"/>
              </w:rPr>
            </w:pPr>
            <w:r w:rsidRPr="00613175">
              <w:rPr>
                <w:lang w:eastAsia="zh-CN"/>
              </w:rPr>
              <w:t>-</w:t>
            </w:r>
          </w:p>
        </w:tc>
        <w:tc>
          <w:tcPr>
            <w:tcW w:w="850" w:type="dxa"/>
          </w:tcPr>
          <w:p w14:paraId="3ABE906B" w14:textId="77777777" w:rsidR="00511062" w:rsidRPr="00613175" w:rsidRDefault="00511062" w:rsidP="00C06FDE">
            <w:pPr>
              <w:pStyle w:val="TAC"/>
              <w:rPr>
                <w:lang w:eastAsia="zh-CN"/>
              </w:rPr>
            </w:pPr>
            <w:r w:rsidRPr="00613175">
              <w:rPr>
                <w:lang w:eastAsia="zh-CN"/>
              </w:rPr>
              <w:t>-</w:t>
            </w:r>
          </w:p>
        </w:tc>
      </w:tr>
      <w:tr w:rsidR="00511062" w:rsidRPr="00613175" w14:paraId="6FD5E7B4" w14:textId="77777777" w:rsidTr="00C06FDE">
        <w:trPr>
          <w:jc w:val="center"/>
        </w:trPr>
        <w:tc>
          <w:tcPr>
            <w:tcW w:w="704" w:type="dxa"/>
            <w:vAlign w:val="center"/>
          </w:tcPr>
          <w:p w14:paraId="7E6BFE6C" w14:textId="77777777" w:rsidR="00511062" w:rsidRPr="00613175" w:rsidRDefault="00511062" w:rsidP="00C06FDE">
            <w:pPr>
              <w:pStyle w:val="TAC"/>
              <w:rPr>
                <w:lang w:eastAsia="zh-CN"/>
              </w:rPr>
            </w:pPr>
            <w:r w:rsidRPr="00613175">
              <w:rPr>
                <w:lang w:eastAsia="zh-CN"/>
              </w:rPr>
              <w:t>33</w:t>
            </w:r>
          </w:p>
        </w:tc>
        <w:tc>
          <w:tcPr>
            <w:tcW w:w="3831" w:type="dxa"/>
          </w:tcPr>
          <w:p w14:paraId="100C7CEF" w14:textId="77777777" w:rsidR="00511062" w:rsidRPr="00613175" w:rsidRDefault="00511062" w:rsidP="00C06FDE">
            <w:pPr>
              <w:pStyle w:val="TAL"/>
              <w:rPr>
                <w:snapToGrid w:val="0"/>
              </w:rPr>
            </w:pPr>
            <w:r w:rsidRPr="00613175">
              <w:rPr>
                <w:snapToGrid w:val="0"/>
              </w:rPr>
              <w:t>The UE responds to BYE with 200 OK</w:t>
            </w:r>
          </w:p>
        </w:tc>
        <w:tc>
          <w:tcPr>
            <w:tcW w:w="708" w:type="dxa"/>
          </w:tcPr>
          <w:p w14:paraId="4A218E80" w14:textId="77777777" w:rsidR="00511062" w:rsidRPr="00613175" w:rsidRDefault="00511062" w:rsidP="00C06FDE">
            <w:pPr>
              <w:pStyle w:val="TAC"/>
              <w:rPr>
                <w:lang w:eastAsia="zh-CN"/>
              </w:rPr>
            </w:pPr>
            <w:r w:rsidRPr="00613175">
              <w:rPr>
                <w:lang w:eastAsia="zh-CN"/>
              </w:rPr>
              <w:t>--&gt;</w:t>
            </w:r>
          </w:p>
        </w:tc>
        <w:tc>
          <w:tcPr>
            <w:tcW w:w="2976" w:type="dxa"/>
          </w:tcPr>
          <w:p w14:paraId="0464AEC1" w14:textId="77777777" w:rsidR="00511062" w:rsidRPr="00613175" w:rsidRDefault="00511062" w:rsidP="00C06FDE">
            <w:pPr>
              <w:pStyle w:val="TAL"/>
              <w:rPr>
                <w:snapToGrid w:val="0"/>
              </w:rPr>
            </w:pPr>
            <w:r w:rsidRPr="00613175">
              <w:rPr>
                <w:snapToGrid w:val="0"/>
              </w:rPr>
              <w:t>200 OK</w:t>
            </w:r>
          </w:p>
        </w:tc>
        <w:tc>
          <w:tcPr>
            <w:tcW w:w="567" w:type="dxa"/>
          </w:tcPr>
          <w:p w14:paraId="2590C4F5" w14:textId="77777777" w:rsidR="00511062" w:rsidRPr="00613175" w:rsidRDefault="00511062" w:rsidP="00C06FDE">
            <w:pPr>
              <w:pStyle w:val="TAC"/>
              <w:rPr>
                <w:lang w:eastAsia="zh-CN"/>
              </w:rPr>
            </w:pPr>
            <w:r w:rsidRPr="00613175">
              <w:rPr>
                <w:lang w:eastAsia="zh-CN"/>
              </w:rPr>
              <w:t>4</w:t>
            </w:r>
          </w:p>
        </w:tc>
        <w:tc>
          <w:tcPr>
            <w:tcW w:w="850" w:type="dxa"/>
          </w:tcPr>
          <w:p w14:paraId="3DE0B03D" w14:textId="77777777" w:rsidR="00511062" w:rsidRPr="00613175" w:rsidRDefault="00511062" w:rsidP="00C06FDE">
            <w:pPr>
              <w:pStyle w:val="TAC"/>
              <w:rPr>
                <w:lang w:eastAsia="zh-CN"/>
              </w:rPr>
            </w:pPr>
            <w:r w:rsidRPr="00613175">
              <w:rPr>
                <w:lang w:eastAsia="zh-CN"/>
              </w:rPr>
              <w:t>P</w:t>
            </w:r>
          </w:p>
        </w:tc>
      </w:tr>
      <w:tr w:rsidR="00511062" w:rsidRPr="00613175" w14:paraId="04896312" w14:textId="77777777" w:rsidTr="00C06FDE">
        <w:trPr>
          <w:jc w:val="center"/>
        </w:trPr>
        <w:tc>
          <w:tcPr>
            <w:tcW w:w="704" w:type="dxa"/>
            <w:vAlign w:val="center"/>
          </w:tcPr>
          <w:p w14:paraId="7C26D288" w14:textId="77777777" w:rsidR="00511062" w:rsidRPr="00613175" w:rsidRDefault="00511062" w:rsidP="00C06FDE">
            <w:pPr>
              <w:pStyle w:val="TAC"/>
              <w:rPr>
                <w:lang w:eastAsia="zh-CN"/>
              </w:rPr>
            </w:pPr>
            <w:r w:rsidRPr="00613175">
              <w:rPr>
                <w:lang w:eastAsia="zh-CN"/>
              </w:rPr>
              <w:t>34</w:t>
            </w:r>
          </w:p>
        </w:tc>
        <w:tc>
          <w:tcPr>
            <w:tcW w:w="3831" w:type="dxa"/>
          </w:tcPr>
          <w:p w14:paraId="7867AC34" w14:textId="6794219B" w:rsidR="00511062" w:rsidRPr="00613175" w:rsidRDefault="00511062" w:rsidP="00C06FDE">
            <w:pPr>
              <w:pStyle w:val="TAL"/>
              <w:rPr>
                <w:snapToGrid w:val="0"/>
              </w:rPr>
            </w:pPr>
            <w:r w:rsidRPr="00613175">
              <w:rPr>
                <w:snapToGrid w:val="0"/>
              </w:rPr>
              <w:t>The SS, simulating the transferee, sends a NOTIFY</w:t>
            </w:r>
            <w:r w:rsidR="000D3FF0" w:rsidRPr="00613175">
              <w:rPr>
                <w:snapToGrid w:val="0"/>
              </w:rPr>
              <w:t xml:space="preserve"> request</w:t>
            </w:r>
            <w:r w:rsidRPr="00613175">
              <w:rPr>
                <w:snapToGrid w:val="0"/>
              </w:rPr>
              <w:t xml:space="preserve"> to confirm that the call transfer has been completed</w:t>
            </w:r>
          </w:p>
        </w:tc>
        <w:tc>
          <w:tcPr>
            <w:tcW w:w="708" w:type="dxa"/>
          </w:tcPr>
          <w:p w14:paraId="3C465062" w14:textId="77777777" w:rsidR="00511062" w:rsidRPr="00613175" w:rsidRDefault="00511062" w:rsidP="00C06FDE">
            <w:pPr>
              <w:pStyle w:val="TAC"/>
              <w:rPr>
                <w:lang w:eastAsia="zh-CN"/>
              </w:rPr>
            </w:pPr>
            <w:r w:rsidRPr="00613175">
              <w:rPr>
                <w:lang w:eastAsia="zh-CN"/>
              </w:rPr>
              <w:t>&lt;--</w:t>
            </w:r>
          </w:p>
        </w:tc>
        <w:tc>
          <w:tcPr>
            <w:tcW w:w="2976" w:type="dxa"/>
          </w:tcPr>
          <w:p w14:paraId="7086A56D" w14:textId="77777777" w:rsidR="00511062" w:rsidRPr="00613175" w:rsidRDefault="00511062" w:rsidP="00C06FDE">
            <w:pPr>
              <w:pStyle w:val="TAL"/>
              <w:rPr>
                <w:snapToGrid w:val="0"/>
              </w:rPr>
            </w:pPr>
            <w:r w:rsidRPr="00613175">
              <w:rPr>
                <w:snapToGrid w:val="0"/>
              </w:rPr>
              <w:t>NOTIFY</w:t>
            </w:r>
          </w:p>
        </w:tc>
        <w:tc>
          <w:tcPr>
            <w:tcW w:w="567" w:type="dxa"/>
          </w:tcPr>
          <w:p w14:paraId="78854107" w14:textId="77777777" w:rsidR="00511062" w:rsidRPr="00613175" w:rsidRDefault="00511062" w:rsidP="00C06FDE">
            <w:pPr>
              <w:pStyle w:val="TAC"/>
              <w:rPr>
                <w:lang w:eastAsia="zh-CN"/>
              </w:rPr>
            </w:pPr>
            <w:r w:rsidRPr="00613175">
              <w:rPr>
                <w:lang w:eastAsia="zh-CN"/>
              </w:rPr>
              <w:t>-</w:t>
            </w:r>
          </w:p>
        </w:tc>
        <w:tc>
          <w:tcPr>
            <w:tcW w:w="850" w:type="dxa"/>
          </w:tcPr>
          <w:p w14:paraId="2B1CA241" w14:textId="77777777" w:rsidR="00511062" w:rsidRPr="00613175" w:rsidRDefault="00511062" w:rsidP="00C06FDE">
            <w:pPr>
              <w:pStyle w:val="TAC"/>
              <w:rPr>
                <w:lang w:eastAsia="zh-CN"/>
              </w:rPr>
            </w:pPr>
            <w:r w:rsidRPr="00613175">
              <w:rPr>
                <w:lang w:eastAsia="zh-CN"/>
              </w:rPr>
              <w:t>-</w:t>
            </w:r>
          </w:p>
        </w:tc>
      </w:tr>
      <w:tr w:rsidR="00511062" w:rsidRPr="00613175" w14:paraId="257D566E" w14:textId="77777777" w:rsidTr="00C06FDE">
        <w:trPr>
          <w:jc w:val="center"/>
        </w:trPr>
        <w:tc>
          <w:tcPr>
            <w:tcW w:w="704" w:type="dxa"/>
            <w:vAlign w:val="center"/>
          </w:tcPr>
          <w:p w14:paraId="25AA59A5" w14:textId="77777777" w:rsidR="00511062" w:rsidRPr="00613175" w:rsidRDefault="00511062" w:rsidP="00C06FDE">
            <w:pPr>
              <w:pStyle w:val="TAC"/>
              <w:rPr>
                <w:lang w:eastAsia="zh-CN"/>
              </w:rPr>
            </w:pPr>
            <w:r w:rsidRPr="00613175">
              <w:rPr>
                <w:lang w:eastAsia="zh-CN"/>
              </w:rPr>
              <w:t>35</w:t>
            </w:r>
          </w:p>
        </w:tc>
        <w:tc>
          <w:tcPr>
            <w:tcW w:w="3831" w:type="dxa"/>
          </w:tcPr>
          <w:p w14:paraId="133DD9F3" w14:textId="77777777" w:rsidR="00511062" w:rsidRPr="00613175" w:rsidRDefault="00511062" w:rsidP="00C06FDE">
            <w:pPr>
              <w:pStyle w:val="TAL"/>
              <w:rPr>
                <w:snapToGrid w:val="0"/>
              </w:rPr>
            </w:pPr>
            <w:r w:rsidRPr="00613175">
              <w:rPr>
                <w:snapToGrid w:val="0"/>
              </w:rPr>
              <w:t>The UE responds to NOTIFY with 200 OK</w:t>
            </w:r>
          </w:p>
        </w:tc>
        <w:tc>
          <w:tcPr>
            <w:tcW w:w="708" w:type="dxa"/>
          </w:tcPr>
          <w:p w14:paraId="46DEEBEF" w14:textId="77777777" w:rsidR="00511062" w:rsidRPr="00613175" w:rsidRDefault="00511062" w:rsidP="00C06FDE">
            <w:pPr>
              <w:pStyle w:val="TAC"/>
              <w:rPr>
                <w:lang w:eastAsia="zh-CN"/>
              </w:rPr>
            </w:pPr>
            <w:r w:rsidRPr="00613175">
              <w:rPr>
                <w:lang w:eastAsia="zh-CN"/>
              </w:rPr>
              <w:t>--&gt;</w:t>
            </w:r>
          </w:p>
        </w:tc>
        <w:tc>
          <w:tcPr>
            <w:tcW w:w="2976" w:type="dxa"/>
          </w:tcPr>
          <w:p w14:paraId="710E138D" w14:textId="77777777" w:rsidR="00511062" w:rsidRPr="00613175" w:rsidRDefault="00511062" w:rsidP="00C06FDE">
            <w:pPr>
              <w:pStyle w:val="TAL"/>
              <w:rPr>
                <w:snapToGrid w:val="0"/>
              </w:rPr>
            </w:pPr>
            <w:r w:rsidRPr="00613175">
              <w:rPr>
                <w:snapToGrid w:val="0"/>
              </w:rPr>
              <w:t>200 OK</w:t>
            </w:r>
          </w:p>
        </w:tc>
        <w:tc>
          <w:tcPr>
            <w:tcW w:w="567" w:type="dxa"/>
          </w:tcPr>
          <w:p w14:paraId="4410FF5C" w14:textId="77777777" w:rsidR="00511062" w:rsidRPr="00613175" w:rsidRDefault="00511062" w:rsidP="00C06FDE">
            <w:pPr>
              <w:pStyle w:val="TAC"/>
              <w:rPr>
                <w:lang w:eastAsia="zh-CN"/>
              </w:rPr>
            </w:pPr>
            <w:r w:rsidRPr="00613175">
              <w:rPr>
                <w:lang w:eastAsia="zh-CN"/>
              </w:rPr>
              <w:t>-</w:t>
            </w:r>
          </w:p>
        </w:tc>
        <w:tc>
          <w:tcPr>
            <w:tcW w:w="850" w:type="dxa"/>
          </w:tcPr>
          <w:p w14:paraId="5B213F11" w14:textId="77777777" w:rsidR="00511062" w:rsidRPr="00613175" w:rsidRDefault="00511062" w:rsidP="00C06FDE">
            <w:pPr>
              <w:pStyle w:val="TAC"/>
              <w:rPr>
                <w:lang w:eastAsia="zh-CN"/>
              </w:rPr>
            </w:pPr>
            <w:r w:rsidRPr="00613175">
              <w:rPr>
                <w:lang w:eastAsia="zh-CN"/>
              </w:rPr>
              <w:t>-</w:t>
            </w:r>
          </w:p>
        </w:tc>
      </w:tr>
      <w:tr w:rsidR="00511062" w:rsidRPr="00613175" w14:paraId="3C01A02C" w14:textId="77777777" w:rsidTr="00C06FDE">
        <w:trPr>
          <w:jc w:val="center"/>
        </w:trPr>
        <w:tc>
          <w:tcPr>
            <w:tcW w:w="704" w:type="dxa"/>
            <w:vAlign w:val="center"/>
          </w:tcPr>
          <w:p w14:paraId="546978FA" w14:textId="77777777" w:rsidR="00511062" w:rsidRPr="00613175" w:rsidRDefault="00511062" w:rsidP="00C06FDE">
            <w:pPr>
              <w:pStyle w:val="TAC"/>
              <w:rPr>
                <w:lang w:eastAsia="zh-CN"/>
              </w:rPr>
            </w:pPr>
            <w:r w:rsidRPr="00613175">
              <w:rPr>
                <w:lang w:eastAsia="zh-CN"/>
              </w:rPr>
              <w:t>36</w:t>
            </w:r>
          </w:p>
        </w:tc>
        <w:tc>
          <w:tcPr>
            <w:tcW w:w="3831" w:type="dxa"/>
          </w:tcPr>
          <w:p w14:paraId="6D52DF71" w14:textId="1A5AB520" w:rsidR="00511062" w:rsidRPr="00613175" w:rsidRDefault="00511062" w:rsidP="00C06FDE">
            <w:pPr>
              <w:pStyle w:val="TAL"/>
              <w:rPr>
                <w:snapToGrid w:val="0"/>
              </w:rPr>
            </w:pPr>
            <w:r w:rsidRPr="00613175">
              <w:rPr>
                <w:snapToGrid w:val="0"/>
              </w:rPr>
              <w:t xml:space="preserve">Optional: UE may send </w:t>
            </w:r>
            <w:r w:rsidR="000D3FF0" w:rsidRPr="00613175">
              <w:rPr>
                <w:snapToGrid w:val="0"/>
              </w:rPr>
              <w:t xml:space="preserve">a </w:t>
            </w:r>
            <w:r w:rsidRPr="00613175">
              <w:rPr>
                <w:snapToGrid w:val="0"/>
              </w:rPr>
              <w:t>BYE request to release call with the transferee</w:t>
            </w:r>
          </w:p>
        </w:tc>
        <w:tc>
          <w:tcPr>
            <w:tcW w:w="708" w:type="dxa"/>
          </w:tcPr>
          <w:p w14:paraId="1F52DCFA" w14:textId="77777777" w:rsidR="00511062" w:rsidRPr="00613175" w:rsidRDefault="00511062" w:rsidP="00C06FDE">
            <w:pPr>
              <w:pStyle w:val="TAC"/>
              <w:rPr>
                <w:lang w:eastAsia="zh-CN"/>
              </w:rPr>
            </w:pPr>
            <w:r w:rsidRPr="00613175">
              <w:rPr>
                <w:lang w:eastAsia="zh-CN"/>
              </w:rPr>
              <w:t>--&gt;</w:t>
            </w:r>
          </w:p>
        </w:tc>
        <w:tc>
          <w:tcPr>
            <w:tcW w:w="2976" w:type="dxa"/>
          </w:tcPr>
          <w:p w14:paraId="48F41E17" w14:textId="77777777" w:rsidR="00511062" w:rsidRPr="00613175" w:rsidRDefault="00511062" w:rsidP="00C06FDE">
            <w:pPr>
              <w:pStyle w:val="TAL"/>
              <w:rPr>
                <w:snapToGrid w:val="0"/>
              </w:rPr>
            </w:pPr>
            <w:r w:rsidRPr="00613175">
              <w:rPr>
                <w:snapToGrid w:val="0"/>
              </w:rPr>
              <w:t>BYE</w:t>
            </w:r>
          </w:p>
        </w:tc>
        <w:tc>
          <w:tcPr>
            <w:tcW w:w="567" w:type="dxa"/>
          </w:tcPr>
          <w:p w14:paraId="583325D5" w14:textId="77777777" w:rsidR="00511062" w:rsidRPr="00613175" w:rsidRDefault="00511062" w:rsidP="00C06FDE">
            <w:pPr>
              <w:pStyle w:val="TAC"/>
              <w:rPr>
                <w:lang w:eastAsia="zh-CN"/>
              </w:rPr>
            </w:pPr>
            <w:r w:rsidRPr="00613175">
              <w:rPr>
                <w:lang w:eastAsia="zh-CN"/>
              </w:rPr>
              <w:t>-</w:t>
            </w:r>
          </w:p>
        </w:tc>
        <w:tc>
          <w:tcPr>
            <w:tcW w:w="850" w:type="dxa"/>
          </w:tcPr>
          <w:p w14:paraId="3D3F2F2D" w14:textId="77777777" w:rsidR="00511062" w:rsidRPr="00613175" w:rsidRDefault="00511062" w:rsidP="00C06FDE">
            <w:pPr>
              <w:pStyle w:val="TAC"/>
              <w:rPr>
                <w:lang w:eastAsia="zh-CN"/>
              </w:rPr>
            </w:pPr>
            <w:r w:rsidRPr="00613175">
              <w:rPr>
                <w:lang w:eastAsia="zh-CN"/>
              </w:rPr>
              <w:t>-</w:t>
            </w:r>
          </w:p>
        </w:tc>
      </w:tr>
      <w:tr w:rsidR="00511062" w:rsidRPr="00613175" w14:paraId="77E99C84" w14:textId="77777777" w:rsidTr="00C06FDE">
        <w:trPr>
          <w:jc w:val="center"/>
        </w:trPr>
        <w:tc>
          <w:tcPr>
            <w:tcW w:w="704" w:type="dxa"/>
            <w:vAlign w:val="center"/>
          </w:tcPr>
          <w:p w14:paraId="256A951F" w14:textId="77777777" w:rsidR="00511062" w:rsidRPr="00613175" w:rsidRDefault="00511062" w:rsidP="00C06FDE">
            <w:pPr>
              <w:pStyle w:val="TAC"/>
              <w:rPr>
                <w:lang w:eastAsia="zh-CN"/>
              </w:rPr>
            </w:pPr>
            <w:r w:rsidRPr="00613175">
              <w:rPr>
                <w:lang w:eastAsia="zh-CN"/>
              </w:rPr>
              <w:t>37</w:t>
            </w:r>
          </w:p>
        </w:tc>
        <w:tc>
          <w:tcPr>
            <w:tcW w:w="3831" w:type="dxa"/>
          </w:tcPr>
          <w:p w14:paraId="04E797A3" w14:textId="77777777" w:rsidR="00511062" w:rsidRPr="00613175" w:rsidRDefault="00511062" w:rsidP="00C06FDE">
            <w:pPr>
              <w:pStyle w:val="TAL"/>
              <w:rPr>
                <w:snapToGrid w:val="0"/>
              </w:rPr>
            </w:pPr>
            <w:r w:rsidRPr="00613175">
              <w:rPr>
                <w:snapToGrid w:val="0"/>
              </w:rPr>
              <w:t>If the UE has sent BYE in step 33 then SS sends 200 OK for BYE</w:t>
            </w:r>
          </w:p>
        </w:tc>
        <w:tc>
          <w:tcPr>
            <w:tcW w:w="708" w:type="dxa"/>
          </w:tcPr>
          <w:p w14:paraId="43B105BB" w14:textId="77777777" w:rsidR="00511062" w:rsidRPr="00613175" w:rsidRDefault="00511062" w:rsidP="00C06FDE">
            <w:pPr>
              <w:pStyle w:val="TAC"/>
              <w:rPr>
                <w:lang w:eastAsia="zh-CN"/>
              </w:rPr>
            </w:pPr>
            <w:r w:rsidRPr="00613175">
              <w:rPr>
                <w:lang w:eastAsia="zh-CN"/>
              </w:rPr>
              <w:t>--&gt;</w:t>
            </w:r>
          </w:p>
        </w:tc>
        <w:tc>
          <w:tcPr>
            <w:tcW w:w="2976" w:type="dxa"/>
          </w:tcPr>
          <w:p w14:paraId="7935B5A4" w14:textId="77777777" w:rsidR="00511062" w:rsidRPr="00613175" w:rsidRDefault="00511062" w:rsidP="00C06FDE">
            <w:pPr>
              <w:pStyle w:val="TAL"/>
              <w:rPr>
                <w:snapToGrid w:val="0"/>
              </w:rPr>
            </w:pPr>
            <w:r w:rsidRPr="00613175">
              <w:rPr>
                <w:snapToGrid w:val="0"/>
              </w:rPr>
              <w:t>200 OK</w:t>
            </w:r>
          </w:p>
        </w:tc>
        <w:tc>
          <w:tcPr>
            <w:tcW w:w="567" w:type="dxa"/>
          </w:tcPr>
          <w:p w14:paraId="1C864533" w14:textId="77777777" w:rsidR="00511062" w:rsidRPr="00613175" w:rsidRDefault="00511062" w:rsidP="00C06FDE">
            <w:pPr>
              <w:pStyle w:val="TAC"/>
              <w:rPr>
                <w:lang w:eastAsia="zh-CN"/>
              </w:rPr>
            </w:pPr>
            <w:r w:rsidRPr="00613175">
              <w:rPr>
                <w:lang w:eastAsia="zh-CN"/>
              </w:rPr>
              <w:t>5</w:t>
            </w:r>
          </w:p>
        </w:tc>
        <w:tc>
          <w:tcPr>
            <w:tcW w:w="850" w:type="dxa"/>
          </w:tcPr>
          <w:p w14:paraId="6619694D" w14:textId="77777777" w:rsidR="00511062" w:rsidRPr="00613175" w:rsidRDefault="00511062" w:rsidP="00C06FDE">
            <w:pPr>
              <w:pStyle w:val="TAC"/>
              <w:rPr>
                <w:lang w:eastAsia="zh-CN"/>
              </w:rPr>
            </w:pPr>
            <w:r w:rsidRPr="00613175">
              <w:rPr>
                <w:lang w:eastAsia="zh-CN"/>
              </w:rPr>
              <w:t>P</w:t>
            </w:r>
          </w:p>
        </w:tc>
      </w:tr>
    </w:tbl>
    <w:p w14:paraId="58266338" w14:textId="77777777" w:rsidR="00511062" w:rsidRPr="00613175" w:rsidRDefault="00511062" w:rsidP="00511062"/>
    <w:p w14:paraId="53B95181" w14:textId="77777777" w:rsidR="00511062" w:rsidRPr="00613175" w:rsidRDefault="00511062" w:rsidP="00511062">
      <w:pPr>
        <w:pStyle w:val="H6"/>
      </w:pPr>
      <w:r w:rsidRPr="00613175">
        <w:t>8.36.3.3</w:t>
      </w:r>
      <w:r w:rsidRPr="00613175">
        <w:tab/>
        <w:t>Specific message contents</w:t>
      </w:r>
    </w:p>
    <w:p w14:paraId="2B5F2CB1" w14:textId="77777777" w:rsidR="000D3FF0" w:rsidRPr="00613175" w:rsidRDefault="000D3FF0" w:rsidP="000D3FF0">
      <w:pPr>
        <w:pStyle w:val="TH"/>
      </w:pPr>
      <w:bookmarkStart w:id="996" w:name="_Toc68197423"/>
      <w:r w:rsidRPr="00613175">
        <w:t xml:space="preserve">Table 8.36.3.3-1: INVITE (step 7,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720FE534"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D4242F6" w14:textId="77777777" w:rsidR="000D3FF0" w:rsidRPr="00613175" w:rsidRDefault="000D3FF0" w:rsidP="006048DB">
            <w:pPr>
              <w:pStyle w:val="TAL"/>
              <w:rPr>
                <w:rFonts w:cs="Arial"/>
              </w:rPr>
            </w:pPr>
            <w:r w:rsidRPr="00613175">
              <w:t>Derivation Path: TS 34.229-5, Step 1 in A.4.1</w:t>
            </w:r>
          </w:p>
        </w:tc>
      </w:tr>
      <w:tr w:rsidR="000D3FF0" w:rsidRPr="00613175" w14:paraId="55276BE4"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66D8F63F"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2C6BC08E"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CC6D01E"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322AE225"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23277B7" w14:textId="77777777" w:rsidR="000D3FF0" w:rsidRPr="00613175" w:rsidRDefault="000D3FF0" w:rsidP="006048DB">
            <w:pPr>
              <w:pStyle w:val="TAH"/>
            </w:pPr>
            <w:r w:rsidRPr="00613175">
              <w:t>Reference</w:t>
            </w:r>
          </w:p>
        </w:tc>
      </w:tr>
      <w:tr w:rsidR="000D3FF0" w:rsidRPr="00613175" w14:paraId="1C2C9D15" w14:textId="77777777" w:rsidTr="00925185">
        <w:trPr>
          <w:jc w:val="center"/>
        </w:trPr>
        <w:tc>
          <w:tcPr>
            <w:tcW w:w="1772" w:type="dxa"/>
            <w:tcBorders>
              <w:top w:val="single" w:sz="4" w:space="0" w:color="auto"/>
              <w:left w:val="single" w:sz="4" w:space="0" w:color="auto"/>
              <w:bottom w:val="nil"/>
              <w:right w:val="single" w:sz="4" w:space="0" w:color="auto"/>
            </w:tcBorders>
          </w:tcPr>
          <w:p w14:paraId="6462DD72" w14:textId="77777777" w:rsidR="000D3FF0" w:rsidRPr="00613175" w:rsidRDefault="000D3FF0" w:rsidP="00925185">
            <w:pPr>
              <w:pStyle w:val="TAH"/>
              <w:jc w:val="left"/>
            </w:pPr>
            <w:r w:rsidRPr="00613175">
              <w:t>Request-Line</w:t>
            </w:r>
          </w:p>
        </w:tc>
        <w:tc>
          <w:tcPr>
            <w:tcW w:w="878" w:type="dxa"/>
            <w:tcBorders>
              <w:top w:val="single" w:sz="4" w:space="0" w:color="auto"/>
              <w:left w:val="single" w:sz="4" w:space="0" w:color="auto"/>
              <w:bottom w:val="nil"/>
              <w:right w:val="single" w:sz="4" w:space="0" w:color="auto"/>
            </w:tcBorders>
          </w:tcPr>
          <w:p w14:paraId="3FD65387"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1C4F3837"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262C451D"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0B6426AE" w14:textId="77777777" w:rsidR="000D3FF0" w:rsidRPr="00613175" w:rsidRDefault="000D3FF0" w:rsidP="006048DB">
            <w:pPr>
              <w:keepNext/>
              <w:keepLines/>
              <w:spacing w:after="0"/>
              <w:jc w:val="center"/>
              <w:rPr>
                <w:rFonts w:ascii="Arial" w:hAnsi="Arial"/>
                <w:b/>
                <w:sz w:val="18"/>
              </w:rPr>
            </w:pPr>
          </w:p>
        </w:tc>
      </w:tr>
      <w:tr w:rsidR="000D3FF0" w:rsidRPr="00613175" w14:paraId="6F1638B2" w14:textId="77777777" w:rsidTr="00925185">
        <w:trPr>
          <w:jc w:val="center"/>
        </w:trPr>
        <w:tc>
          <w:tcPr>
            <w:tcW w:w="1772" w:type="dxa"/>
            <w:tcBorders>
              <w:top w:val="nil"/>
              <w:left w:val="single" w:sz="4" w:space="0" w:color="auto"/>
              <w:bottom w:val="single" w:sz="4" w:space="0" w:color="auto"/>
              <w:right w:val="single" w:sz="4" w:space="0" w:color="auto"/>
            </w:tcBorders>
          </w:tcPr>
          <w:p w14:paraId="7692E71F" w14:textId="77777777" w:rsidR="000D3FF0" w:rsidRPr="00613175" w:rsidRDefault="000D3FF0" w:rsidP="006048DB">
            <w:pPr>
              <w:pStyle w:val="TAH"/>
              <w:jc w:val="left"/>
              <w:rPr>
                <w:b w:val="0"/>
              </w:rPr>
            </w:pPr>
            <w:r w:rsidRPr="00613175">
              <w:tab/>
            </w:r>
            <w:r w:rsidRPr="00613175">
              <w:rPr>
                <w:b w:val="0"/>
                <w:lang w:eastAsia="zh-CN"/>
              </w:rPr>
              <w:t>Request-URI</w:t>
            </w:r>
          </w:p>
        </w:tc>
        <w:tc>
          <w:tcPr>
            <w:tcW w:w="878" w:type="dxa"/>
            <w:tcBorders>
              <w:top w:val="nil"/>
              <w:left w:val="single" w:sz="4" w:space="0" w:color="auto"/>
              <w:bottom w:val="single" w:sz="4" w:space="0" w:color="auto"/>
              <w:right w:val="single" w:sz="4" w:space="0" w:color="auto"/>
            </w:tcBorders>
          </w:tcPr>
          <w:p w14:paraId="7CB98ED0"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75A8B9D2" w14:textId="77777777" w:rsidR="000D3FF0" w:rsidRPr="00613175" w:rsidRDefault="000D3FF0" w:rsidP="006048DB">
            <w:pPr>
              <w:pStyle w:val="TAL"/>
            </w:pPr>
            <w:r w:rsidRPr="00613175">
              <w:t>px_IMS_CalleeUri2</w:t>
            </w:r>
          </w:p>
        </w:tc>
        <w:tc>
          <w:tcPr>
            <w:tcW w:w="749" w:type="dxa"/>
            <w:tcBorders>
              <w:top w:val="nil"/>
              <w:left w:val="single" w:sz="4" w:space="0" w:color="auto"/>
              <w:bottom w:val="single" w:sz="4" w:space="0" w:color="auto"/>
              <w:right w:val="single" w:sz="4" w:space="0" w:color="auto"/>
            </w:tcBorders>
          </w:tcPr>
          <w:p w14:paraId="64ED9BA8"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0A796B4E" w14:textId="77777777" w:rsidR="000D3FF0" w:rsidRPr="00613175" w:rsidRDefault="000D3FF0" w:rsidP="006048DB">
            <w:pPr>
              <w:keepNext/>
              <w:keepLines/>
              <w:spacing w:after="0"/>
              <w:jc w:val="center"/>
              <w:rPr>
                <w:rFonts w:ascii="Arial" w:hAnsi="Arial"/>
                <w:b/>
                <w:sz w:val="18"/>
              </w:rPr>
            </w:pPr>
          </w:p>
        </w:tc>
      </w:tr>
      <w:tr w:rsidR="000D3FF0" w:rsidRPr="00613175" w14:paraId="300AF106" w14:textId="77777777" w:rsidTr="00925185">
        <w:trPr>
          <w:jc w:val="center"/>
        </w:trPr>
        <w:tc>
          <w:tcPr>
            <w:tcW w:w="1772" w:type="dxa"/>
            <w:tcBorders>
              <w:top w:val="single" w:sz="4" w:space="0" w:color="auto"/>
              <w:left w:val="single" w:sz="4" w:space="0" w:color="auto"/>
              <w:bottom w:val="nil"/>
              <w:right w:val="single" w:sz="4" w:space="0" w:color="auto"/>
            </w:tcBorders>
          </w:tcPr>
          <w:p w14:paraId="4289E8B2" w14:textId="77777777" w:rsidR="000D3FF0" w:rsidRPr="00613175" w:rsidRDefault="000D3FF0" w:rsidP="00925185">
            <w:pPr>
              <w:pStyle w:val="TAH"/>
              <w:jc w:val="left"/>
            </w:pPr>
            <w:r w:rsidRPr="00613175">
              <w:t>To</w:t>
            </w:r>
          </w:p>
        </w:tc>
        <w:tc>
          <w:tcPr>
            <w:tcW w:w="878" w:type="dxa"/>
            <w:tcBorders>
              <w:top w:val="single" w:sz="4" w:space="0" w:color="auto"/>
              <w:left w:val="single" w:sz="4" w:space="0" w:color="auto"/>
              <w:bottom w:val="nil"/>
              <w:right w:val="single" w:sz="4" w:space="0" w:color="auto"/>
            </w:tcBorders>
          </w:tcPr>
          <w:p w14:paraId="3FB0BB06"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7A039E28"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77D76195"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1CC7977A" w14:textId="77777777" w:rsidR="000D3FF0" w:rsidRPr="00613175" w:rsidRDefault="000D3FF0" w:rsidP="006048DB">
            <w:pPr>
              <w:keepNext/>
              <w:keepLines/>
              <w:spacing w:after="0"/>
              <w:jc w:val="center"/>
              <w:rPr>
                <w:rFonts w:ascii="Arial" w:hAnsi="Arial"/>
                <w:b/>
                <w:sz w:val="18"/>
              </w:rPr>
            </w:pPr>
          </w:p>
        </w:tc>
      </w:tr>
      <w:tr w:rsidR="000D3FF0" w:rsidRPr="00613175" w14:paraId="19C2783B" w14:textId="77777777" w:rsidTr="00925185">
        <w:trPr>
          <w:jc w:val="center"/>
        </w:trPr>
        <w:tc>
          <w:tcPr>
            <w:tcW w:w="1772" w:type="dxa"/>
            <w:tcBorders>
              <w:top w:val="nil"/>
              <w:left w:val="single" w:sz="4" w:space="0" w:color="auto"/>
              <w:bottom w:val="single" w:sz="4" w:space="0" w:color="auto"/>
              <w:right w:val="single" w:sz="4" w:space="0" w:color="auto"/>
            </w:tcBorders>
          </w:tcPr>
          <w:p w14:paraId="2ECD3485" w14:textId="77777777" w:rsidR="000D3FF0" w:rsidRPr="00613175" w:rsidRDefault="000D3FF0" w:rsidP="006048DB">
            <w:pPr>
              <w:pStyle w:val="TAH"/>
              <w:jc w:val="left"/>
              <w:rPr>
                <w:b w:val="0"/>
              </w:rPr>
            </w:pPr>
            <w:r w:rsidRPr="00613175">
              <w:tab/>
            </w:r>
            <w:r w:rsidRPr="00613175">
              <w:rPr>
                <w:b w:val="0"/>
                <w:lang w:eastAsia="zh-CN"/>
              </w:rPr>
              <w:t>addr-spec</w:t>
            </w:r>
          </w:p>
        </w:tc>
        <w:tc>
          <w:tcPr>
            <w:tcW w:w="878" w:type="dxa"/>
            <w:tcBorders>
              <w:top w:val="nil"/>
              <w:left w:val="single" w:sz="4" w:space="0" w:color="auto"/>
              <w:bottom w:val="single" w:sz="4" w:space="0" w:color="auto"/>
              <w:right w:val="single" w:sz="4" w:space="0" w:color="auto"/>
            </w:tcBorders>
          </w:tcPr>
          <w:p w14:paraId="116494C8"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5AAC748D" w14:textId="77777777" w:rsidR="000D3FF0" w:rsidRPr="00613175" w:rsidRDefault="000D3FF0" w:rsidP="006048DB">
            <w:pPr>
              <w:pStyle w:val="TAL"/>
            </w:pPr>
            <w:r w:rsidRPr="00613175">
              <w:t>px_IMS_CalleeUri2</w:t>
            </w:r>
          </w:p>
        </w:tc>
        <w:tc>
          <w:tcPr>
            <w:tcW w:w="749" w:type="dxa"/>
            <w:tcBorders>
              <w:top w:val="nil"/>
              <w:left w:val="single" w:sz="4" w:space="0" w:color="auto"/>
              <w:bottom w:val="single" w:sz="4" w:space="0" w:color="auto"/>
              <w:right w:val="single" w:sz="4" w:space="0" w:color="auto"/>
            </w:tcBorders>
          </w:tcPr>
          <w:p w14:paraId="25003265"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139A191F" w14:textId="77777777" w:rsidR="000D3FF0" w:rsidRPr="00613175" w:rsidRDefault="000D3FF0" w:rsidP="006048DB">
            <w:pPr>
              <w:keepNext/>
              <w:keepLines/>
              <w:spacing w:after="0"/>
              <w:jc w:val="center"/>
              <w:rPr>
                <w:rFonts w:ascii="Arial" w:hAnsi="Arial"/>
                <w:b/>
                <w:sz w:val="18"/>
              </w:rPr>
            </w:pPr>
          </w:p>
        </w:tc>
      </w:tr>
    </w:tbl>
    <w:p w14:paraId="548B2B3A" w14:textId="77777777" w:rsidR="000D3FF0" w:rsidRPr="00613175" w:rsidRDefault="000D3FF0" w:rsidP="00925185">
      <w:pPr>
        <w:rPr>
          <w:lang w:eastAsia="zh-CN"/>
        </w:rPr>
      </w:pPr>
    </w:p>
    <w:p w14:paraId="7A0627F5" w14:textId="77777777" w:rsidR="000D3FF0" w:rsidRPr="00613175" w:rsidRDefault="000D3FF0" w:rsidP="000D3FF0">
      <w:pPr>
        <w:pStyle w:val="TH"/>
      </w:pPr>
      <w:r w:rsidRPr="00613175">
        <w:lastRenderedPageBreak/>
        <w:t xml:space="preserve">Table 8.36.3.3-2: 183 Session Progress (step 9,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504CB8A8"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5937E4AD" w14:textId="77777777" w:rsidR="000D3FF0" w:rsidRPr="00613175" w:rsidRDefault="000D3FF0" w:rsidP="006048DB">
            <w:pPr>
              <w:pStyle w:val="TAL"/>
              <w:rPr>
                <w:rFonts w:cs="Arial"/>
              </w:rPr>
            </w:pPr>
            <w:r w:rsidRPr="00613175">
              <w:t>Derivation Path: TS 34.229-5, Step 3 in A.4.1</w:t>
            </w:r>
          </w:p>
        </w:tc>
      </w:tr>
      <w:tr w:rsidR="000D3FF0" w:rsidRPr="00613175" w14:paraId="2ED96138"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2A54EFE1"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17836554"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26D31225"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0A6BEBFD"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948F484" w14:textId="77777777" w:rsidR="000D3FF0" w:rsidRPr="00613175" w:rsidRDefault="000D3FF0" w:rsidP="006048DB">
            <w:pPr>
              <w:pStyle w:val="TAH"/>
            </w:pPr>
            <w:r w:rsidRPr="00613175">
              <w:t>Reference</w:t>
            </w:r>
          </w:p>
        </w:tc>
      </w:tr>
      <w:tr w:rsidR="000D3FF0" w:rsidRPr="00613175" w14:paraId="45E1819A" w14:textId="77777777" w:rsidTr="00925185">
        <w:trPr>
          <w:jc w:val="center"/>
        </w:trPr>
        <w:tc>
          <w:tcPr>
            <w:tcW w:w="1772" w:type="dxa"/>
            <w:tcBorders>
              <w:top w:val="single" w:sz="4" w:space="0" w:color="auto"/>
              <w:left w:val="single" w:sz="4" w:space="0" w:color="auto"/>
              <w:bottom w:val="nil"/>
              <w:right w:val="single" w:sz="4" w:space="0" w:color="auto"/>
            </w:tcBorders>
          </w:tcPr>
          <w:p w14:paraId="64735F15" w14:textId="77777777" w:rsidR="000D3FF0" w:rsidRPr="00613175" w:rsidRDefault="000D3FF0" w:rsidP="00925185">
            <w:pPr>
              <w:pStyle w:val="TAH"/>
              <w:jc w:val="left"/>
            </w:pPr>
            <w:r w:rsidRPr="00613175">
              <w:t>Contact</w:t>
            </w:r>
          </w:p>
        </w:tc>
        <w:tc>
          <w:tcPr>
            <w:tcW w:w="878" w:type="dxa"/>
            <w:tcBorders>
              <w:top w:val="single" w:sz="4" w:space="0" w:color="auto"/>
              <w:left w:val="single" w:sz="4" w:space="0" w:color="auto"/>
              <w:bottom w:val="nil"/>
              <w:right w:val="single" w:sz="4" w:space="0" w:color="auto"/>
            </w:tcBorders>
          </w:tcPr>
          <w:p w14:paraId="39139C3E"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405DDAC7"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6B9EDF7A"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48F04DB2" w14:textId="77777777" w:rsidR="000D3FF0" w:rsidRPr="00613175" w:rsidRDefault="000D3FF0" w:rsidP="006048DB">
            <w:pPr>
              <w:keepNext/>
              <w:keepLines/>
              <w:spacing w:after="0"/>
              <w:jc w:val="center"/>
              <w:rPr>
                <w:rFonts w:ascii="Arial" w:hAnsi="Arial"/>
                <w:b/>
                <w:sz w:val="18"/>
              </w:rPr>
            </w:pPr>
          </w:p>
        </w:tc>
      </w:tr>
      <w:tr w:rsidR="000D3FF0" w:rsidRPr="00613175" w14:paraId="3A07A05F" w14:textId="77777777" w:rsidTr="00925185">
        <w:trPr>
          <w:jc w:val="center"/>
        </w:trPr>
        <w:tc>
          <w:tcPr>
            <w:tcW w:w="1772" w:type="dxa"/>
            <w:tcBorders>
              <w:top w:val="nil"/>
              <w:left w:val="single" w:sz="4" w:space="0" w:color="auto"/>
              <w:bottom w:val="single" w:sz="4" w:space="0" w:color="auto"/>
              <w:right w:val="single" w:sz="4" w:space="0" w:color="auto"/>
            </w:tcBorders>
          </w:tcPr>
          <w:p w14:paraId="7735C5E9" w14:textId="77777777" w:rsidR="000D3FF0" w:rsidRPr="00613175" w:rsidRDefault="000D3FF0" w:rsidP="006048DB">
            <w:pPr>
              <w:pStyle w:val="TAH"/>
              <w:jc w:val="left"/>
              <w:rPr>
                <w:b w:val="0"/>
              </w:rPr>
            </w:pPr>
            <w:r w:rsidRPr="00613175">
              <w:tab/>
            </w:r>
            <w:r w:rsidRPr="00613175">
              <w:rPr>
                <w:b w:val="0"/>
                <w:lang w:eastAsia="zh-CN"/>
              </w:rPr>
              <w:t>addr-spec</w:t>
            </w:r>
          </w:p>
        </w:tc>
        <w:tc>
          <w:tcPr>
            <w:tcW w:w="878" w:type="dxa"/>
            <w:tcBorders>
              <w:top w:val="nil"/>
              <w:left w:val="single" w:sz="4" w:space="0" w:color="auto"/>
              <w:bottom w:val="single" w:sz="4" w:space="0" w:color="auto"/>
              <w:right w:val="single" w:sz="4" w:space="0" w:color="auto"/>
            </w:tcBorders>
          </w:tcPr>
          <w:p w14:paraId="64F67B18"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5EDD46DF" w14:textId="77777777" w:rsidR="000D3FF0" w:rsidRPr="00613175" w:rsidRDefault="000D3FF0" w:rsidP="006048DB">
            <w:pPr>
              <w:pStyle w:val="TAL"/>
            </w:pPr>
            <w:r w:rsidRPr="00613175">
              <w:t>px_IMS_CalleeContactUri2</w:t>
            </w:r>
          </w:p>
        </w:tc>
        <w:tc>
          <w:tcPr>
            <w:tcW w:w="749" w:type="dxa"/>
            <w:tcBorders>
              <w:top w:val="nil"/>
              <w:left w:val="single" w:sz="4" w:space="0" w:color="auto"/>
              <w:bottom w:val="single" w:sz="4" w:space="0" w:color="auto"/>
              <w:right w:val="single" w:sz="4" w:space="0" w:color="auto"/>
            </w:tcBorders>
          </w:tcPr>
          <w:p w14:paraId="69F4BC37"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6CE576B3" w14:textId="77777777" w:rsidR="000D3FF0" w:rsidRPr="00613175" w:rsidRDefault="000D3FF0" w:rsidP="006048DB">
            <w:pPr>
              <w:keepNext/>
              <w:keepLines/>
              <w:spacing w:after="0"/>
              <w:jc w:val="center"/>
              <w:rPr>
                <w:rFonts w:ascii="Arial" w:hAnsi="Arial"/>
                <w:b/>
                <w:sz w:val="18"/>
              </w:rPr>
            </w:pPr>
          </w:p>
        </w:tc>
      </w:tr>
    </w:tbl>
    <w:p w14:paraId="51A0335A" w14:textId="77777777" w:rsidR="000D3FF0" w:rsidRPr="00613175" w:rsidRDefault="000D3FF0" w:rsidP="00925185"/>
    <w:p w14:paraId="09DEF18B" w14:textId="77777777" w:rsidR="000D3FF0" w:rsidRPr="00613175" w:rsidRDefault="000D3FF0" w:rsidP="000D3FF0">
      <w:pPr>
        <w:pStyle w:val="TH"/>
      </w:pPr>
      <w:r w:rsidRPr="00613175">
        <w:t xml:space="preserve">Table 8.36.3.3-3: 180 Ringing (step 14,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19061340"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48E51FE9" w14:textId="77777777" w:rsidR="000D3FF0" w:rsidRPr="00613175" w:rsidRDefault="000D3FF0" w:rsidP="006048DB">
            <w:pPr>
              <w:pStyle w:val="TAL"/>
              <w:rPr>
                <w:rFonts w:cs="Arial"/>
              </w:rPr>
            </w:pPr>
            <w:r w:rsidRPr="00613175">
              <w:t>Derivation Path: TS 34.229-5, Step 8 in A.4.1</w:t>
            </w:r>
          </w:p>
        </w:tc>
      </w:tr>
      <w:tr w:rsidR="000D3FF0" w:rsidRPr="00613175" w14:paraId="32A45B9B"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191D3D6B"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11C9EA12"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0A2570DC"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596763DD"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E6EFB1C" w14:textId="77777777" w:rsidR="000D3FF0" w:rsidRPr="00613175" w:rsidRDefault="000D3FF0" w:rsidP="006048DB">
            <w:pPr>
              <w:pStyle w:val="TAH"/>
            </w:pPr>
            <w:r w:rsidRPr="00613175">
              <w:t>Reference</w:t>
            </w:r>
          </w:p>
        </w:tc>
      </w:tr>
      <w:tr w:rsidR="000D3FF0" w:rsidRPr="00613175" w14:paraId="4F6D449D" w14:textId="77777777" w:rsidTr="00925185">
        <w:trPr>
          <w:jc w:val="center"/>
        </w:trPr>
        <w:tc>
          <w:tcPr>
            <w:tcW w:w="1772" w:type="dxa"/>
            <w:tcBorders>
              <w:top w:val="single" w:sz="4" w:space="0" w:color="auto"/>
              <w:left w:val="single" w:sz="4" w:space="0" w:color="auto"/>
              <w:bottom w:val="nil"/>
              <w:right w:val="single" w:sz="4" w:space="0" w:color="auto"/>
            </w:tcBorders>
          </w:tcPr>
          <w:p w14:paraId="665B1BA7" w14:textId="77777777" w:rsidR="000D3FF0" w:rsidRPr="00613175" w:rsidRDefault="000D3FF0" w:rsidP="00925185">
            <w:pPr>
              <w:pStyle w:val="TAH"/>
              <w:jc w:val="left"/>
            </w:pPr>
            <w:r w:rsidRPr="00613175">
              <w:t>Contact</w:t>
            </w:r>
          </w:p>
        </w:tc>
        <w:tc>
          <w:tcPr>
            <w:tcW w:w="878" w:type="dxa"/>
            <w:tcBorders>
              <w:top w:val="single" w:sz="4" w:space="0" w:color="auto"/>
              <w:left w:val="single" w:sz="4" w:space="0" w:color="auto"/>
              <w:bottom w:val="nil"/>
              <w:right w:val="single" w:sz="4" w:space="0" w:color="auto"/>
            </w:tcBorders>
          </w:tcPr>
          <w:p w14:paraId="5040C769"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602ED6A4"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7FED4710"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4CCC29D2" w14:textId="77777777" w:rsidR="000D3FF0" w:rsidRPr="00613175" w:rsidRDefault="000D3FF0" w:rsidP="006048DB">
            <w:pPr>
              <w:keepNext/>
              <w:keepLines/>
              <w:spacing w:after="0"/>
              <w:jc w:val="center"/>
              <w:rPr>
                <w:rFonts w:ascii="Arial" w:hAnsi="Arial"/>
                <w:b/>
                <w:sz w:val="18"/>
              </w:rPr>
            </w:pPr>
          </w:p>
        </w:tc>
      </w:tr>
      <w:tr w:rsidR="000D3FF0" w:rsidRPr="00613175" w14:paraId="25045646" w14:textId="77777777" w:rsidTr="00925185">
        <w:trPr>
          <w:jc w:val="center"/>
        </w:trPr>
        <w:tc>
          <w:tcPr>
            <w:tcW w:w="1772" w:type="dxa"/>
            <w:tcBorders>
              <w:top w:val="nil"/>
              <w:left w:val="single" w:sz="4" w:space="0" w:color="auto"/>
              <w:bottom w:val="single" w:sz="4" w:space="0" w:color="auto"/>
              <w:right w:val="single" w:sz="4" w:space="0" w:color="auto"/>
            </w:tcBorders>
          </w:tcPr>
          <w:p w14:paraId="2DEE2762" w14:textId="77777777" w:rsidR="000D3FF0" w:rsidRPr="00613175" w:rsidRDefault="000D3FF0" w:rsidP="006048DB">
            <w:pPr>
              <w:pStyle w:val="TAH"/>
              <w:jc w:val="left"/>
              <w:rPr>
                <w:b w:val="0"/>
              </w:rPr>
            </w:pPr>
            <w:r w:rsidRPr="00613175">
              <w:rPr>
                <w:b w:val="0"/>
              </w:rPr>
              <w:tab/>
            </w:r>
            <w:r w:rsidRPr="00613175">
              <w:rPr>
                <w:b w:val="0"/>
                <w:lang w:eastAsia="zh-CN"/>
              </w:rPr>
              <w:t>addr-spec</w:t>
            </w:r>
          </w:p>
        </w:tc>
        <w:tc>
          <w:tcPr>
            <w:tcW w:w="878" w:type="dxa"/>
            <w:tcBorders>
              <w:top w:val="nil"/>
              <w:left w:val="single" w:sz="4" w:space="0" w:color="auto"/>
              <w:bottom w:val="single" w:sz="4" w:space="0" w:color="auto"/>
              <w:right w:val="single" w:sz="4" w:space="0" w:color="auto"/>
            </w:tcBorders>
          </w:tcPr>
          <w:p w14:paraId="2469A71B"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043C7BBF" w14:textId="77777777" w:rsidR="000D3FF0" w:rsidRPr="00613175" w:rsidRDefault="000D3FF0" w:rsidP="006048DB">
            <w:pPr>
              <w:pStyle w:val="TAL"/>
            </w:pPr>
            <w:r w:rsidRPr="00613175">
              <w:t>px_IMS_CalleeContactUri2</w:t>
            </w:r>
          </w:p>
        </w:tc>
        <w:tc>
          <w:tcPr>
            <w:tcW w:w="749" w:type="dxa"/>
            <w:tcBorders>
              <w:top w:val="nil"/>
              <w:left w:val="single" w:sz="4" w:space="0" w:color="auto"/>
              <w:bottom w:val="single" w:sz="4" w:space="0" w:color="auto"/>
              <w:right w:val="single" w:sz="4" w:space="0" w:color="auto"/>
            </w:tcBorders>
          </w:tcPr>
          <w:p w14:paraId="1F640610"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5B4945B7" w14:textId="77777777" w:rsidR="000D3FF0" w:rsidRPr="00613175" w:rsidRDefault="000D3FF0" w:rsidP="006048DB">
            <w:pPr>
              <w:keepNext/>
              <w:keepLines/>
              <w:spacing w:after="0"/>
              <w:jc w:val="center"/>
              <w:rPr>
                <w:rFonts w:ascii="Arial" w:hAnsi="Arial"/>
                <w:b/>
                <w:sz w:val="18"/>
              </w:rPr>
            </w:pPr>
          </w:p>
        </w:tc>
      </w:tr>
    </w:tbl>
    <w:p w14:paraId="326E7846" w14:textId="77777777" w:rsidR="000D3FF0" w:rsidRPr="00613175" w:rsidRDefault="000D3FF0" w:rsidP="00925185"/>
    <w:p w14:paraId="5308DBC9" w14:textId="77777777" w:rsidR="000D3FF0" w:rsidRPr="00613175" w:rsidRDefault="000D3FF0" w:rsidP="000D3FF0">
      <w:pPr>
        <w:pStyle w:val="TH"/>
      </w:pPr>
      <w:r w:rsidRPr="00613175">
        <w:t xml:space="preserve">Table 8.36.3.3-4: 200 OK for INVITE (step 17,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7E75CF79"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15E49D5E" w14:textId="77777777" w:rsidR="000D3FF0" w:rsidRPr="00613175" w:rsidRDefault="000D3FF0" w:rsidP="006048DB">
            <w:pPr>
              <w:pStyle w:val="TAL"/>
              <w:rPr>
                <w:rFonts w:cs="Arial"/>
              </w:rPr>
            </w:pPr>
            <w:r w:rsidRPr="00613175">
              <w:t>Derivation Path: TS 34.229-5, Step 11 in A.4.1</w:t>
            </w:r>
          </w:p>
        </w:tc>
      </w:tr>
      <w:tr w:rsidR="000D3FF0" w:rsidRPr="00613175" w14:paraId="7C2F1361"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08A55B3B"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4AA9AD17"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6A623035"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53E04DD3"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5F16790F" w14:textId="77777777" w:rsidR="000D3FF0" w:rsidRPr="00613175" w:rsidRDefault="000D3FF0" w:rsidP="006048DB">
            <w:pPr>
              <w:pStyle w:val="TAH"/>
            </w:pPr>
            <w:r w:rsidRPr="00613175">
              <w:t>Reference</w:t>
            </w:r>
          </w:p>
        </w:tc>
      </w:tr>
      <w:tr w:rsidR="000D3FF0" w:rsidRPr="00613175" w14:paraId="07CB1AA6" w14:textId="77777777" w:rsidTr="00925185">
        <w:trPr>
          <w:jc w:val="center"/>
        </w:trPr>
        <w:tc>
          <w:tcPr>
            <w:tcW w:w="1772" w:type="dxa"/>
            <w:tcBorders>
              <w:top w:val="single" w:sz="4" w:space="0" w:color="auto"/>
              <w:left w:val="single" w:sz="4" w:space="0" w:color="auto"/>
              <w:bottom w:val="nil"/>
              <w:right w:val="single" w:sz="4" w:space="0" w:color="auto"/>
            </w:tcBorders>
          </w:tcPr>
          <w:p w14:paraId="350775C3" w14:textId="77777777" w:rsidR="000D3FF0" w:rsidRPr="00613175" w:rsidRDefault="000D3FF0" w:rsidP="00925185">
            <w:pPr>
              <w:pStyle w:val="TAH"/>
              <w:jc w:val="left"/>
            </w:pPr>
            <w:r w:rsidRPr="00613175">
              <w:t>Contact</w:t>
            </w:r>
          </w:p>
        </w:tc>
        <w:tc>
          <w:tcPr>
            <w:tcW w:w="878" w:type="dxa"/>
            <w:tcBorders>
              <w:top w:val="single" w:sz="4" w:space="0" w:color="auto"/>
              <w:left w:val="single" w:sz="4" w:space="0" w:color="auto"/>
              <w:bottom w:val="nil"/>
              <w:right w:val="single" w:sz="4" w:space="0" w:color="auto"/>
            </w:tcBorders>
          </w:tcPr>
          <w:p w14:paraId="7A3D87B0"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258B6094"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6F04C822"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257EAD4D" w14:textId="77777777" w:rsidR="000D3FF0" w:rsidRPr="00613175" w:rsidRDefault="000D3FF0" w:rsidP="006048DB">
            <w:pPr>
              <w:keepNext/>
              <w:keepLines/>
              <w:spacing w:after="0"/>
              <w:jc w:val="center"/>
              <w:rPr>
                <w:rFonts w:ascii="Arial" w:hAnsi="Arial"/>
                <w:b/>
                <w:sz w:val="18"/>
              </w:rPr>
            </w:pPr>
          </w:p>
        </w:tc>
      </w:tr>
      <w:tr w:rsidR="000D3FF0" w:rsidRPr="00613175" w14:paraId="2EA12A80" w14:textId="77777777" w:rsidTr="00925185">
        <w:trPr>
          <w:jc w:val="center"/>
        </w:trPr>
        <w:tc>
          <w:tcPr>
            <w:tcW w:w="1772" w:type="dxa"/>
            <w:tcBorders>
              <w:top w:val="nil"/>
              <w:left w:val="single" w:sz="4" w:space="0" w:color="auto"/>
              <w:bottom w:val="single" w:sz="4" w:space="0" w:color="auto"/>
              <w:right w:val="single" w:sz="4" w:space="0" w:color="auto"/>
            </w:tcBorders>
          </w:tcPr>
          <w:p w14:paraId="15CA0436" w14:textId="77777777" w:rsidR="000D3FF0" w:rsidRPr="00613175" w:rsidRDefault="000D3FF0" w:rsidP="006048DB">
            <w:pPr>
              <w:pStyle w:val="TAH"/>
              <w:jc w:val="left"/>
              <w:rPr>
                <w:b w:val="0"/>
              </w:rPr>
            </w:pPr>
            <w:r w:rsidRPr="00613175">
              <w:rPr>
                <w:b w:val="0"/>
              </w:rPr>
              <w:tab/>
            </w:r>
            <w:r w:rsidRPr="00613175">
              <w:rPr>
                <w:b w:val="0"/>
                <w:lang w:eastAsia="zh-CN"/>
              </w:rPr>
              <w:t>addr-spec</w:t>
            </w:r>
          </w:p>
        </w:tc>
        <w:tc>
          <w:tcPr>
            <w:tcW w:w="878" w:type="dxa"/>
            <w:tcBorders>
              <w:top w:val="nil"/>
              <w:left w:val="single" w:sz="4" w:space="0" w:color="auto"/>
              <w:bottom w:val="single" w:sz="4" w:space="0" w:color="auto"/>
              <w:right w:val="single" w:sz="4" w:space="0" w:color="auto"/>
            </w:tcBorders>
          </w:tcPr>
          <w:p w14:paraId="02103E0C"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44290F34" w14:textId="77777777" w:rsidR="000D3FF0" w:rsidRPr="00613175" w:rsidRDefault="000D3FF0" w:rsidP="006048DB">
            <w:pPr>
              <w:pStyle w:val="TAL"/>
            </w:pPr>
            <w:r w:rsidRPr="00613175">
              <w:t>px_IMS_CalleeContactUri2</w:t>
            </w:r>
          </w:p>
        </w:tc>
        <w:tc>
          <w:tcPr>
            <w:tcW w:w="749" w:type="dxa"/>
            <w:tcBorders>
              <w:top w:val="nil"/>
              <w:left w:val="single" w:sz="4" w:space="0" w:color="auto"/>
              <w:bottom w:val="single" w:sz="4" w:space="0" w:color="auto"/>
              <w:right w:val="single" w:sz="4" w:space="0" w:color="auto"/>
            </w:tcBorders>
          </w:tcPr>
          <w:p w14:paraId="7639043F"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0464EB3D" w14:textId="77777777" w:rsidR="000D3FF0" w:rsidRPr="00613175" w:rsidRDefault="000D3FF0" w:rsidP="006048DB">
            <w:pPr>
              <w:keepNext/>
              <w:keepLines/>
              <w:spacing w:after="0"/>
              <w:jc w:val="center"/>
              <w:rPr>
                <w:rFonts w:ascii="Arial" w:hAnsi="Arial"/>
                <w:b/>
                <w:sz w:val="18"/>
              </w:rPr>
            </w:pPr>
          </w:p>
        </w:tc>
      </w:tr>
    </w:tbl>
    <w:p w14:paraId="77E831D6" w14:textId="77777777" w:rsidR="000D3FF0" w:rsidRPr="00613175" w:rsidRDefault="000D3FF0" w:rsidP="00925185"/>
    <w:p w14:paraId="21CCC792" w14:textId="77777777" w:rsidR="000D3FF0" w:rsidRPr="00613175" w:rsidRDefault="000D3FF0" w:rsidP="000D3FF0">
      <w:pPr>
        <w:pStyle w:val="TH"/>
      </w:pPr>
      <w:r w:rsidRPr="00613175">
        <w:t xml:space="preserve">Table 8.36.3.3-5: INVITE/UPDATE (step 20,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4B0814DD"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4810E403" w14:textId="77777777" w:rsidR="000D3FF0" w:rsidRPr="00613175" w:rsidRDefault="000D3FF0" w:rsidP="006048DB">
            <w:pPr>
              <w:pStyle w:val="TAL"/>
              <w:rPr>
                <w:rFonts w:cs="Arial"/>
              </w:rPr>
            </w:pPr>
            <w:r w:rsidRPr="00613175">
              <w:t>Derivation Path: TS 34.229-5, Step 1 in A.4.1</w:t>
            </w:r>
          </w:p>
        </w:tc>
      </w:tr>
      <w:tr w:rsidR="000D3FF0" w:rsidRPr="00613175" w14:paraId="75F8C69E"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101550F5"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1CCF8559"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603B5F9A"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60CF8098"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13852568" w14:textId="77777777" w:rsidR="000D3FF0" w:rsidRPr="00613175" w:rsidRDefault="000D3FF0" w:rsidP="006048DB">
            <w:pPr>
              <w:pStyle w:val="TAH"/>
            </w:pPr>
            <w:r w:rsidRPr="00613175">
              <w:t>Reference</w:t>
            </w:r>
          </w:p>
        </w:tc>
      </w:tr>
      <w:tr w:rsidR="000D3FF0" w:rsidRPr="00613175" w14:paraId="5C4A5D53" w14:textId="77777777" w:rsidTr="00925185">
        <w:trPr>
          <w:jc w:val="center"/>
        </w:trPr>
        <w:tc>
          <w:tcPr>
            <w:tcW w:w="1772" w:type="dxa"/>
            <w:tcBorders>
              <w:top w:val="single" w:sz="4" w:space="0" w:color="auto"/>
              <w:left w:val="single" w:sz="4" w:space="0" w:color="auto"/>
              <w:bottom w:val="nil"/>
              <w:right w:val="single" w:sz="4" w:space="0" w:color="auto"/>
            </w:tcBorders>
          </w:tcPr>
          <w:p w14:paraId="63E8924F" w14:textId="77777777" w:rsidR="000D3FF0" w:rsidRPr="00613175" w:rsidRDefault="000D3FF0" w:rsidP="00925185">
            <w:pPr>
              <w:pStyle w:val="TAH"/>
              <w:jc w:val="left"/>
            </w:pPr>
            <w:r w:rsidRPr="00613175">
              <w:t>Request-Line</w:t>
            </w:r>
          </w:p>
        </w:tc>
        <w:tc>
          <w:tcPr>
            <w:tcW w:w="878" w:type="dxa"/>
            <w:tcBorders>
              <w:top w:val="single" w:sz="4" w:space="0" w:color="auto"/>
              <w:left w:val="single" w:sz="4" w:space="0" w:color="auto"/>
              <w:bottom w:val="nil"/>
              <w:right w:val="single" w:sz="4" w:space="0" w:color="auto"/>
            </w:tcBorders>
          </w:tcPr>
          <w:p w14:paraId="6C41C4BA"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32250038"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50862681"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45800B9D" w14:textId="77777777" w:rsidR="000D3FF0" w:rsidRPr="00613175" w:rsidRDefault="000D3FF0" w:rsidP="006048DB">
            <w:pPr>
              <w:keepNext/>
              <w:keepLines/>
              <w:spacing w:after="0"/>
              <w:jc w:val="center"/>
              <w:rPr>
                <w:rFonts w:ascii="Arial" w:hAnsi="Arial"/>
                <w:b/>
                <w:sz w:val="18"/>
              </w:rPr>
            </w:pPr>
          </w:p>
        </w:tc>
      </w:tr>
      <w:tr w:rsidR="000D3FF0" w:rsidRPr="00613175" w14:paraId="7027B3CC" w14:textId="77777777" w:rsidTr="00925185">
        <w:trPr>
          <w:jc w:val="center"/>
        </w:trPr>
        <w:tc>
          <w:tcPr>
            <w:tcW w:w="1772" w:type="dxa"/>
            <w:tcBorders>
              <w:top w:val="nil"/>
              <w:left w:val="single" w:sz="4" w:space="0" w:color="auto"/>
              <w:bottom w:val="single" w:sz="4" w:space="0" w:color="auto"/>
              <w:right w:val="single" w:sz="4" w:space="0" w:color="auto"/>
            </w:tcBorders>
          </w:tcPr>
          <w:p w14:paraId="2BEB2A72" w14:textId="77777777" w:rsidR="000D3FF0" w:rsidRPr="00613175" w:rsidRDefault="000D3FF0" w:rsidP="006048DB">
            <w:pPr>
              <w:pStyle w:val="TAH"/>
              <w:jc w:val="left"/>
              <w:rPr>
                <w:b w:val="0"/>
              </w:rPr>
            </w:pPr>
            <w:r w:rsidRPr="00613175">
              <w:rPr>
                <w:b w:val="0"/>
              </w:rPr>
              <w:tab/>
            </w:r>
            <w:r w:rsidRPr="00613175">
              <w:rPr>
                <w:b w:val="0"/>
                <w:lang w:eastAsia="zh-CN"/>
              </w:rPr>
              <w:t>Request-URI</w:t>
            </w:r>
          </w:p>
        </w:tc>
        <w:tc>
          <w:tcPr>
            <w:tcW w:w="878" w:type="dxa"/>
            <w:tcBorders>
              <w:top w:val="nil"/>
              <w:left w:val="single" w:sz="4" w:space="0" w:color="auto"/>
              <w:bottom w:val="single" w:sz="4" w:space="0" w:color="auto"/>
              <w:right w:val="single" w:sz="4" w:space="0" w:color="auto"/>
            </w:tcBorders>
          </w:tcPr>
          <w:p w14:paraId="77C82377"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54057415" w14:textId="77777777" w:rsidR="000D3FF0" w:rsidRPr="00613175" w:rsidRDefault="000D3FF0" w:rsidP="006048DB">
            <w:pPr>
              <w:pStyle w:val="TAL"/>
            </w:pPr>
            <w:r w:rsidRPr="00613175">
              <w:t>px_IMS_CalleeUri2</w:t>
            </w:r>
          </w:p>
        </w:tc>
        <w:tc>
          <w:tcPr>
            <w:tcW w:w="749" w:type="dxa"/>
            <w:tcBorders>
              <w:top w:val="nil"/>
              <w:left w:val="single" w:sz="4" w:space="0" w:color="auto"/>
              <w:bottom w:val="single" w:sz="4" w:space="0" w:color="auto"/>
              <w:right w:val="single" w:sz="4" w:space="0" w:color="auto"/>
            </w:tcBorders>
          </w:tcPr>
          <w:p w14:paraId="70431A2D"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5950144D" w14:textId="77777777" w:rsidR="000D3FF0" w:rsidRPr="00613175" w:rsidRDefault="000D3FF0" w:rsidP="006048DB">
            <w:pPr>
              <w:keepNext/>
              <w:keepLines/>
              <w:spacing w:after="0"/>
              <w:jc w:val="center"/>
              <w:rPr>
                <w:rFonts w:ascii="Arial" w:hAnsi="Arial"/>
                <w:b/>
                <w:sz w:val="18"/>
              </w:rPr>
            </w:pPr>
          </w:p>
        </w:tc>
      </w:tr>
    </w:tbl>
    <w:p w14:paraId="3E29938B" w14:textId="77777777" w:rsidR="000D3FF0" w:rsidRPr="00613175" w:rsidRDefault="000D3FF0" w:rsidP="00613175">
      <w:pPr>
        <w:rPr>
          <w:lang w:eastAsia="zh-CN"/>
        </w:rPr>
      </w:pPr>
    </w:p>
    <w:p w14:paraId="2235E2D9" w14:textId="77777777" w:rsidR="000D3FF0" w:rsidRPr="00613175" w:rsidRDefault="000D3FF0" w:rsidP="000D3FF0">
      <w:pPr>
        <w:pStyle w:val="TH"/>
      </w:pPr>
      <w:r w:rsidRPr="00613175">
        <w:t xml:space="preserve">Table 8.36.3.3-6: REFER (step 24,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77318200"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084C6E56" w14:textId="77777777" w:rsidR="000D3FF0" w:rsidRPr="00613175" w:rsidRDefault="000D3FF0" w:rsidP="006048DB">
            <w:pPr>
              <w:pStyle w:val="TAL"/>
              <w:rPr>
                <w:rFonts w:cs="Arial"/>
              </w:rPr>
            </w:pPr>
            <w:r w:rsidRPr="00613175">
              <w:t>Derivation Path: TS 34.229-1 [2], Step 1 in A.2.10</w:t>
            </w:r>
          </w:p>
        </w:tc>
      </w:tr>
      <w:tr w:rsidR="000D3FF0" w:rsidRPr="00613175" w14:paraId="702D9B46"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41553302"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7C92BB0D"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241ECE12"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4CD45531"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08D50BAD" w14:textId="77777777" w:rsidR="000D3FF0" w:rsidRPr="00613175" w:rsidRDefault="000D3FF0" w:rsidP="006048DB">
            <w:pPr>
              <w:pStyle w:val="TAH"/>
            </w:pPr>
            <w:r w:rsidRPr="00613175">
              <w:t>Reference</w:t>
            </w:r>
          </w:p>
        </w:tc>
      </w:tr>
      <w:tr w:rsidR="000D3FF0" w:rsidRPr="00613175" w14:paraId="25797F03" w14:textId="77777777" w:rsidTr="00925185">
        <w:trPr>
          <w:jc w:val="center"/>
        </w:trPr>
        <w:tc>
          <w:tcPr>
            <w:tcW w:w="1772" w:type="dxa"/>
            <w:tcBorders>
              <w:top w:val="single" w:sz="4" w:space="0" w:color="auto"/>
              <w:left w:val="single" w:sz="4" w:space="0" w:color="auto"/>
              <w:bottom w:val="nil"/>
              <w:right w:val="single" w:sz="4" w:space="0" w:color="auto"/>
            </w:tcBorders>
          </w:tcPr>
          <w:p w14:paraId="20AACBCF" w14:textId="77777777" w:rsidR="000D3FF0" w:rsidRPr="00613175" w:rsidRDefault="000D3FF0" w:rsidP="00925185">
            <w:pPr>
              <w:pStyle w:val="TAH"/>
              <w:jc w:val="left"/>
              <w:rPr>
                <w:lang w:eastAsia="en-US"/>
              </w:rPr>
            </w:pPr>
            <w:r w:rsidRPr="00613175">
              <w:t>Refer-To</w:t>
            </w:r>
          </w:p>
        </w:tc>
        <w:tc>
          <w:tcPr>
            <w:tcW w:w="878" w:type="dxa"/>
            <w:tcBorders>
              <w:top w:val="single" w:sz="4" w:space="0" w:color="auto"/>
              <w:left w:val="single" w:sz="4" w:space="0" w:color="auto"/>
              <w:bottom w:val="nil"/>
              <w:right w:val="single" w:sz="4" w:space="0" w:color="auto"/>
            </w:tcBorders>
          </w:tcPr>
          <w:p w14:paraId="535995F2"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2EDA4546"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06A0588A"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50714BE5" w14:textId="77777777" w:rsidR="000D3FF0" w:rsidRPr="00613175" w:rsidRDefault="000D3FF0" w:rsidP="006048DB">
            <w:pPr>
              <w:keepNext/>
              <w:keepLines/>
              <w:spacing w:after="0"/>
              <w:jc w:val="center"/>
              <w:rPr>
                <w:rFonts w:ascii="Arial" w:hAnsi="Arial"/>
                <w:b/>
                <w:sz w:val="18"/>
              </w:rPr>
            </w:pPr>
          </w:p>
        </w:tc>
      </w:tr>
      <w:tr w:rsidR="000D3FF0" w:rsidRPr="00613175" w14:paraId="0FAF0E47" w14:textId="77777777" w:rsidTr="00925185">
        <w:trPr>
          <w:jc w:val="center"/>
        </w:trPr>
        <w:tc>
          <w:tcPr>
            <w:tcW w:w="1772" w:type="dxa"/>
            <w:tcBorders>
              <w:top w:val="nil"/>
              <w:left w:val="single" w:sz="4" w:space="0" w:color="auto"/>
              <w:bottom w:val="single" w:sz="4" w:space="0" w:color="auto"/>
              <w:right w:val="single" w:sz="4" w:space="0" w:color="auto"/>
            </w:tcBorders>
          </w:tcPr>
          <w:p w14:paraId="410A625E" w14:textId="77777777" w:rsidR="000D3FF0" w:rsidRPr="00613175" w:rsidRDefault="000D3FF0" w:rsidP="00925185">
            <w:pPr>
              <w:pStyle w:val="TAH"/>
              <w:jc w:val="left"/>
              <w:rPr>
                <w:b w:val="0"/>
              </w:rPr>
            </w:pPr>
            <w:r w:rsidRPr="00613175">
              <w:rPr>
                <w:b w:val="0"/>
              </w:rPr>
              <w:tab/>
              <w:t>value</w:t>
            </w:r>
          </w:p>
        </w:tc>
        <w:tc>
          <w:tcPr>
            <w:tcW w:w="878" w:type="dxa"/>
            <w:tcBorders>
              <w:top w:val="nil"/>
              <w:left w:val="single" w:sz="4" w:space="0" w:color="auto"/>
              <w:bottom w:val="single" w:sz="4" w:space="0" w:color="auto"/>
              <w:right w:val="single" w:sz="4" w:space="0" w:color="auto"/>
            </w:tcBorders>
          </w:tcPr>
          <w:p w14:paraId="466C868A"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4C724688" w14:textId="77777777" w:rsidR="000D3FF0" w:rsidRPr="00613175" w:rsidRDefault="000D3FF0" w:rsidP="006048DB">
            <w:pPr>
              <w:pStyle w:val="TAL"/>
            </w:pPr>
            <w:r w:rsidRPr="00613175">
              <w:t>&lt;public address of transfer target?Replaces=(dialog id of the dialog between the UE and the transfer target)&amp;Require=replaces&gt;</w:t>
            </w:r>
          </w:p>
        </w:tc>
        <w:tc>
          <w:tcPr>
            <w:tcW w:w="749" w:type="dxa"/>
            <w:tcBorders>
              <w:top w:val="nil"/>
              <w:left w:val="single" w:sz="4" w:space="0" w:color="auto"/>
              <w:bottom w:val="single" w:sz="4" w:space="0" w:color="auto"/>
              <w:right w:val="single" w:sz="4" w:space="0" w:color="auto"/>
            </w:tcBorders>
          </w:tcPr>
          <w:p w14:paraId="5708A68C"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01EA2C38" w14:textId="77777777" w:rsidR="000D3FF0" w:rsidRPr="00613175" w:rsidRDefault="000D3FF0" w:rsidP="006048DB">
            <w:pPr>
              <w:keepNext/>
              <w:keepLines/>
              <w:spacing w:after="0"/>
              <w:jc w:val="center"/>
              <w:rPr>
                <w:rFonts w:ascii="Arial" w:hAnsi="Arial"/>
                <w:b/>
                <w:sz w:val="18"/>
              </w:rPr>
            </w:pPr>
          </w:p>
        </w:tc>
      </w:tr>
      <w:tr w:rsidR="000D3FF0" w:rsidRPr="00613175" w14:paraId="6549BC7E" w14:textId="77777777" w:rsidTr="006048DB">
        <w:trPr>
          <w:jc w:val="center"/>
        </w:trPr>
        <w:tc>
          <w:tcPr>
            <w:tcW w:w="1772" w:type="dxa"/>
            <w:tcBorders>
              <w:top w:val="single" w:sz="4" w:space="0" w:color="auto"/>
              <w:left w:val="single" w:sz="4" w:space="0" w:color="auto"/>
              <w:bottom w:val="nil"/>
              <w:right w:val="single" w:sz="4" w:space="0" w:color="auto"/>
            </w:tcBorders>
          </w:tcPr>
          <w:p w14:paraId="49C37A88" w14:textId="77777777" w:rsidR="000D3FF0" w:rsidRPr="00613175" w:rsidRDefault="000D3FF0" w:rsidP="00925185">
            <w:pPr>
              <w:pStyle w:val="TAH"/>
              <w:jc w:val="left"/>
              <w:rPr>
                <w:lang w:eastAsia="zh-CN"/>
              </w:rPr>
            </w:pPr>
            <w:r w:rsidRPr="00613175">
              <w:t>Referred-By</w:t>
            </w:r>
          </w:p>
        </w:tc>
        <w:tc>
          <w:tcPr>
            <w:tcW w:w="878" w:type="dxa"/>
            <w:tcBorders>
              <w:top w:val="single" w:sz="4" w:space="0" w:color="auto"/>
              <w:left w:val="single" w:sz="4" w:space="0" w:color="auto"/>
              <w:bottom w:val="nil"/>
              <w:right w:val="single" w:sz="4" w:space="0" w:color="auto"/>
            </w:tcBorders>
          </w:tcPr>
          <w:p w14:paraId="6B40A1D9"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298DF7FF"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466FB659"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46B33D76" w14:textId="77777777" w:rsidR="000D3FF0" w:rsidRPr="00613175" w:rsidRDefault="000D3FF0" w:rsidP="006048DB">
            <w:pPr>
              <w:keepNext/>
              <w:keepLines/>
              <w:spacing w:after="0"/>
              <w:jc w:val="center"/>
              <w:rPr>
                <w:rFonts w:ascii="Arial" w:hAnsi="Arial"/>
                <w:b/>
                <w:sz w:val="18"/>
              </w:rPr>
            </w:pPr>
          </w:p>
        </w:tc>
      </w:tr>
      <w:tr w:rsidR="000D3FF0" w:rsidRPr="00613175" w14:paraId="3B1D892A" w14:textId="77777777" w:rsidTr="006048DB">
        <w:trPr>
          <w:jc w:val="center"/>
        </w:trPr>
        <w:tc>
          <w:tcPr>
            <w:tcW w:w="1772" w:type="dxa"/>
            <w:tcBorders>
              <w:top w:val="nil"/>
              <w:left w:val="single" w:sz="4" w:space="0" w:color="auto"/>
              <w:bottom w:val="single" w:sz="4" w:space="0" w:color="auto"/>
              <w:right w:val="single" w:sz="4" w:space="0" w:color="auto"/>
            </w:tcBorders>
          </w:tcPr>
          <w:p w14:paraId="58D12BCD" w14:textId="77777777" w:rsidR="000D3FF0" w:rsidRPr="00613175" w:rsidRDefault="000D3FF0" w:rsidP="00925185">
            <w:pPr>
              <w:pStyle w:val="TAH"/>
              <w:jc w:val="left"/>
              <w:rPr>
                <w:lang w:eastAsia="zh-CN"/>
              </w:rPr>
            </w:pPr>
            <w:r w:rsidRPr="00613175">
              <w:rPr>
                <w:b w:val="0"/>
              </w:rPr>
              <w:tab/>
              <w:t>value</w:t>
            </w:r>
          </w:p>
        </w:tc>
        <w:tc>
          <w:tcPr>
            <w:tcW w:w="878" w:type="dxa"/>
            <w:tcBorders>
              <w:top w:val="nil"/>
              <w:left w:val="single" w:sz="4" w:space="0" w:color="auto"/>
              <w:bottom w:val="single" w:sz="4" w:space="0" w:color="auto"/>
              <w:right w:val="single" w:sz="4" w:space="0" w:color="auto"/>
            </w:tcBorders>
          </w:tcPr>
          <w:p w14:paraId="6B8A453E"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328F3956" w14:textId="77777777" w:rsidR="000D3FF0" w:rsidRPr="00613175" w:rsidRDefault="000D3FF0" w:rsidP="006048DB">
            <w:pPr>
              <w:pStyle w:val="TAL"/>
            </w:pPr>
            <w:r w:rsidRPr="00613175">
              <w:rPr>
                <w:snapToGrid w:val="0"/>
              </w:rPr>
              <w:t>same value as addr-spec field in From header in the first INVITE during initial call setup, if header present</w:t>
            </w:r>
          </w:p>
        </w:tc>
        <w:tc>
          <w:tcPr>
            <w:tcW w:w="749" w:type="dxa"/>
            <w:tcBorders>
              <w:top w:val="nil"/>
              <w:left w:val="single" w:sz="4" w:space="0" w:color="auto"/>
              <w:bottom w:val="single" w:sz="4" w:space="0" w:color="auto"/>
              <w:right w:val="single" w:sz="4" w:space="0" w:color="auto"/>
            </w:tcBorders>
          </w:tcPr>
          <w:p w14:paraId="3B975B9A"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38A20819" w14:textId="77777777" w:rsidR="000D3FF0" w:rsidRPr="00613175" w:rsidRDefault="000D3FF0" w:rsidP="006048DB">
            <w:pPr>
              <w:keepNext/>
              <w:keepLines/>
              <w:spacing w:after="0"/>
              <w:jc w:val="center"/>
              <w:rPr>
                <w:rFonts w:ascii="Arial" w:hAnsi="Arial"/>
                <w:b/>
                <w:sz w:val="18"/>
              </w:rPr>
            </w:pPr>
          </w:p>
        </w:tc>
      </w:tr>
      <w:tr w:rsidR="000D3FF0" w:rsidRPr="00613175" w14:paraId="5B47407C" w14:textId="77777777" w:rsidTr="00925185">
        <w:trPr>
          <w:jc w:val="center"/>
        </w:trPr>
        <w:tc>
          <w:tcPr>
            <w:tcW w:w="1772" w:type="dxa"/>
            <w:tcBorders>
              <w:top w:val="single" w:sz="4" w:space="0" w:color="auto"/>
              <w:left w:val="single" w:sz="4" w:space="0" w:color="auto"/>
              <w:bottom w:val="nil"/>
              <w:right w:val="single" w:sz="4" w:space="0" w:color="auto"/>
            </w:tcBorders>
          </w:tcPr>
          <w:p w14:paraId="7723E12D" w14:textId="77777777" w:rsidR="000D3FF0" w:rsidRPr="00613175" w:rsidRDefault="000D3FF0" w:rsidP="00925185">
            <w:pPr>
              <w:pStyle w:val="TAH"/>
              <w:jc w:val="left"/>
              <w:rPr>
                <w:lang w:eastAsia="zh-CN"/>
              </w:rPr>
            </w:pPr>
            <w:r w:rsidRPr="00613175">
              <w:t>Privacy</w:t>
            </w:r>
          </w:p>
        </w:tc>
        <w:tc>
          <w:tcPr>
            <w:tcW w:w="878" w:type="dxa"/>
            <w:tcBorders>
              <w:top w:val="single" w:sz="4" w:space="0" w:color="auto"/>
              <w:left w:val="single" w:sz="4" w:space="0" w:color="auto"/>
              <w:bottom w:val="nil"/>
              <w:right w:val="single" w:sz="4" w:space="0" w:color="auto"/>
            </w:tcBorders>
          </w:tcPr>
          <w:p w14:paraId="36828225"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47C79697"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4EE8EDD4"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58F8C916" w14:textId="77777777" w:rsidR="000D3FF0" w:rsidRPr="00613175" w:rsidRDefault="000D3FF0" w:rsidP="006048DB">
            <w:pPr>
              <w:keepNext/>
              <w:keepLines/>
              <w:spacing w:after="0"/>
              <w:jc w:val="center"/>
              <w:rPr>
                <w:rFonts w:ascii="Arial" w:hAnsi="Arial"/>
                <w:b/>
                <w:sz w:val="18"/>
              </w:rPr>
            </w:pPr>
          </w:p>
        </w:tc>
      </w:tr>
      <w:tr w:rsidR="000D3FF0" w:rsidRPr="00613175" w14:paraId="57A933AF" w14:textId="77777777" w:rsidTr="00925185">
        <w:trPr>
          <w:jc w:val="center"/>
        </w:trPr>
        <w:tc>
          <w:tcPr>
            <w:tcW w:w="1772" w:type="dxa"/>
            <w:tcBorders>
              <w:top w:val="nil"/>
              <w:left w:val="single" w:sz="4" w:space="0" w:color="auto"/>
              <w:bottom w:val="single" w:sz="4" w:space="0" w:color="auto"/>
              <w:right w:val="single" w:sz="4" w:space="0" w:color="auto"/>
            </w:tcBorders>
          </w:tcPr>
          <w:p w14:paraId="5781B9AD" w14:textId="77777777" w:rsidR="000D3FF0" w:rsidRPr="00613175" w:rsidRDefault="000D3FF0" w:rsidP="00925185">
            <w:pPr>
              <w:pStyle w:val="TAH"/>
              <w:jc w:val="left"/>
              <w:rPr>
                <w:lang w:eastAsia="zh-CN"/>
              </w:rPr>
            </w:pPr>
            <w:r w:rsidRPr="00613175">
              <w:rPr>
                <w:b w:val="0"/>
              </w:rPr>
              <w:tab/>
              <w:t>value</w:t>
            </w:r>
          </w:p>
        </w:tc>
        <w:tc>
          <w:tcPr>
            <w:tcW w:w="878" w:type="dxa"/>
            <w:tcBorders>
              <w:top w:val="nil"/>
              <w:left w:val="single" w:sz="4" w:space="0" w:color="auto"/>
              <w:bottom w:val="single" w:sz="4" w:space="0" w:color="auto"/>
              <w:right w:val="single" w:sz="4" w:space="0" w:color="auto"/>
            </w:tcBorders>
          </w:tcPr>
          <w:p w14:paraId="26BCF984"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3ABD045C" w14:textId="77777777" w:rsidR="000D3FF0" w:rsidRPr="00613175" w:rsidRDefault="000D3FF0" w:rsidP="006048DB">
            <w:pPr>
              <w:pStyle w:val="TAL"/>
            </w:pPr>
            <w:r w:rsidRPr="00613175">
              <w:rPr>
                <w:snapToGrid w:val="0"/>
              </w:rPr>
              <w:t>user (shall be included if privacy was required during original communication dialog and Referred-By header field is included)</w:t>
            </w:r>
          </w:p>
        </w:tc>
        <w:tc>
          <w:tcPr>
            <w:tcW w:w="749" w:type="dxa"/>
            <w:tcBorders>
              <w:top w:val="nil"/>
              <w:left w:val="single" w:sz="4" w:space="0" w:color="auto"/>
              <w:bottom w:val="single" w:sz="4" w:space="0" w:color="auto"/>
              <w:right w:val="single" w:sz="4" w:space="0" w:color="auto"/>
            </w:tcBorders>
          </w:tcPr>
          <w:p w14:paraId="005D1B3C"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0EEA9029" w14:textId="77777777" w:rsidR="000D3FF0" w:rsidRPr="00613175" w:rsidRDefault="000D3FF0" w:rsidP="006048DB">
            <w:pPr>
              <w:keepNext/>
              <w:keepLines/>
              <w:spacing w:after="0"/>
              <w:jc w:val="center"/>
              <w:rPr>
                <w:rFonts w:ascii="Arial" w:hAnsi="Arial"/>
                <w:b/>
                <w:sz w:val="18"/>
              </w:rPr>
            </w:pPr>
          </w:p>
        </w:tc>
      </w:tr>
    </w:tbl>
    <w:p w14:paraId="1130B107" w14:textId="77777777" w:rsidR="000D3FF0" w:rsidRPr="00613175" w:rsidRDefault="000D3FF0" w:rsidP="00925185"/>
    <w:p w14:paraId="1404072D" w14:textId="77777777" w:rsidR="000D3FF0" w:rsidRPr="00613175" w:rsidRDefault="000D3FF0" w:rsidP="000D3FF0">
      <w:pPr>
        <w:pStyle w:val="TH"/>
      </w:pPr>
      <w:r w:rsidRPr="00613175">
        <w:t xml:space="preserve">Table 8.36.3.3-7: NOTIFY (step 26,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40E63354"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9941493" w14:textId="77777777" w:rsidR="000D3FF0" w:rsidRPr="00613175" w:rsidRDefault="000D3FF0" w:rsidP="006048DB">
            <w:pPr>
              <w:pStyle w:val="TAL"/>
              <w:rPr>
                <w:rFonts w:cs="Arial"/>
              </w:rPr>
            </w:pPr>
            <w:r w:rsidRPr="00613175">
              <w:t>Derivation Path: TS 34.229-5, Step 1 in A.4.1</w:t>
            </w:r>
          </w:p>
        </w:tc>
      </w:tr>
      <w:tr w:rsidR="000D3FF0" w:rsidRPr="00613175" w14:paraId="6D686B3E"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5A4BF4F5"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2F0133DF"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5C2FB5D2"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2D5F21E4"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5A3F12F" w14:textId="77777777" w:rsidR="000D3FF0" w:rsidRPr="00613175" w:rsidRDefault="000D3FF0" w:rsidP="006048DB">
            <w:pPr>
              <w:pStyle w:val="TAH"/>
            </w:pPr>
            <w:r w:rsidRPr="00613175">
              <w:t>Reference</w:t>
            </w:r>
          </w:p>
        </w:tc>
      </w:tr>
      <w:tr w:rsidR="000D3FF0" w:rsidRPr="00613175" w14:paraId="1A9051B9"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tcPr>
          <w:p w14:paraId="59E71B30" w14:textId="77777777" w:rsidR="000D3FF0" w:rsidRPr="00613175" w:rsidRDefault="000D3FF0" w:rsidP="00925185">
            <w:pPr>
              <w:pStyle w:val="TAH"/>
              <w:jc w:val="left"/>
            </w:pPr>
            <w:r w:rsidRPr="00613175">
              <w:t>Message-body</w:t>
            </w:r>
          </w:p>
        </w:tc>
        <w:tc>
          <w:tcPr>
            <w:tcW w:w="878" w:type="dxa"/>
            <w:tcBorders>
              <w:top w:val="single" w:sz="4" w:space="0" w:color="auto"/>
              <w:left w:val="single" w:sz="4" w:space="0" w:color="auto"/>
              <w:bottom w:val="single" w:sz="4" w:space="0" w:color="auto"/>
              <w:right w:val="single" w:sz="4" w:space="0" w:color="auto"/>
            </w:tcBorders>
          </w:tcPr>
          <w:p w14:paraId="120AEF69"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single" w:sz="4" w:space="0" w:color="auto"/>
              <w:right w:val="single" w:sz="4" w:space="0" w:color="auto"/>
            </w:tcBorders>
          </w:tcPr>
          <w:p w14:paraId="488F42FF" w14:textId="77777777" w:rsidR="000D3FF0" w:rsidRPr="00613175" w:rsidRDefault="000D3FF0" w:rsidP="006048DB">
            <w:pPr>
              <w:pStyle w:val="TAL"/>
            </w:pPr>
            <w:r w:rsidRPr="00613175">
              <w:rPr>
                <w:i/>
              </w:rPr>
              <w:t>SIP/2.0 100 Trying</w:t>
            </w:r>
          </w:p>
        </w:tc>
        <w:tc>
          <w:tcPr>
            <w:tcW w:w="749" w:type="dxa"/>
            <w:tcBorders>
              <w:top w:val="single" w:sz="4" w:space="0" w:color="auto"/>
              <w:left w:val="single" w:sz="4" w:space="0" w:color="auto"/>
              <w:bottom w:val="single" w:sz="4" w:space="0" w:color="auto"/>
              <w:right w:val="single" w:sz="4" w:space="0" w:color="auto"/>
            </w:tcBorders>
          </w:tcPr>
          <w:p w14:paraId="3B09FECA"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single" w:sz="4" w:space="0" w:color="auto"/>
              <w:right w:val="single" w:sz="4" w:space="0" w:color="auto"/>
            </w:tcBorders>
          </w:tcPr>
          <w:p w14:paraId="0980502C" w14:textId="77777777" w:rsidR="000D3FF0" w:rsidRPr="00613175" w:rsidRDefault="000D3FF0" w:rsidP="006048DB">
            <w:pPr>
              <w:keepNext/>
              <w:keepLines/>
              <w:spacing w:after="0"/>
              <w:jc w:val="center"/>
              <w:rPr>
                <w:rFonts w:ascii="Arial" w:hAnsi="Arial"/>
                <w:b/>
                <w:sz w:val="18"/>
              </w:rPr>
            </w:pPr>
          </w:p>
        </w:tc>
      </w:tr>
    </w:tbl>
    <w:p w14:paraId="2D9BE05A" w14:textId="77777777" w:rsidR="000D3FF0" w:rsidRPr="00613175" w:rsidRDefault="000D3FF0" w:rsidP="00925185"/>
    <w:p w14:paraId="4FFAB4BC" w14:textId="77777777" w:rsidR="000D3FF0" w:rsidRPr="00613175" w:rsidRDefault="000D3FF0" w:rsidP="000D3FF0">
      <w:pPr>
        <w:pStyle w:val="TH"/>
      </w:pPr>
      <w:r w:rsidRPr="00613175">
        <w:t xml:space="preserve">Table 8.36.3.3-8: 200 OK for NOTIFY (step 27,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0D3FF0" w:rsidRPr="00613175" w14:paraId="410E1611" w14:textId="77777777" w:rsidTr="006048DB">
        <w:trPr>
          <w:jc w:val="center"/>
        </w:trPr>
        <w:tc>
          <w:tcPr>
            <w:tcW w:w="9634" w:type="dxa"/>
            <w:tcBorders>
              <w:top w:val="single" w:sz="4" w:space="0" w:color="auto"/>
              <w:left w:val="single" w:sz="4" w:space="0" w:color="auto"/>
              <w:bottom w:val="single" w:sz="4" w:space="0" w:color="auto"/>
              <w:right w:val="single" w:sz="4" w:space="0" w:color="auto"/>
            </w:tcBorders>
            <w:hideMark/>
          </w:tcPr>
          <w:p w14:paraId="5FF47A8B" w14:textId="77777777" w:rsidR="000D3FF0" w:rsidRPr="00613175" w:rsidRDefault="000D3FF0" w:rsidP="006048DB">
            <w:pPr>
              <w:pStyle w:val="TAL"/>
              <w:rPr>
                <w:rFonts w:cs="Arial"/>
              </w:rPr>
            </w:pPr>
            <w:r w:rsidRPr="00613175">
              <w:t>Derivation Path: TS 34.229-1 [2], Annex A.3.1, Conditions A11 and A22</w:t>
            </w:r>
          </w:p>
        </w:tc>
      </w:tr>
    </w:tbl>
    <w:p w14:paraId="54714F69" w14:textId="77777777" w:rsidR="000D3FF0" w:rsidRPr="00613175" w:rsidRDefault="000D3FF0" w:rsidP="00925185"/>
    <w:p w14:paraId="1A0042B1" w14:textId="77777777" w:rsidR="000D3FF0" w:rsidRPr="00613175" w:rsidRDefault="000D3FF0" w:rsidP="000D3FF0">
      <w:pPr>
        <w:pStyle w:val="TH"/>
      </w:pPr>
      <w:r w:rsidRPr="00613175">
        <w:lastRenderedPageBreak/>
        <w:t xml:space="preserve">Table 8.36.3.3-9: INVITE (step 28,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26D927EB"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170B4816" w14:textId="77777777" w:rsidR="000D3FF0" w:rsidRPr="00613175" w:rsidRDefault="000D3FF0" w:rsidP="006048DB">
            <w:pPr>
              <w:pStyle w:val="TAL"/>
              <w:rPr>
                <w:rFonts w:cs="Arial"/>
              </w:rPr>
            </w:pPr>
            <w:r w:rsidRPr="00613175">
              <w:t>Derivation Path: TS 34.229-5, Step 1 of A.19</w:t>
            </w:r>
          </w:p>
        </w:tc>
      </w:tr>
      <w:tr w:rsidR="000D3FF0" w:rsidRPr="00613175" w14:paraId="6E3FF3D5"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73DD377D"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08A69D71"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7AF2A23B"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4946BBC0"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99D9A94" w14:textId="77777777" w:rsidR="000D3FF0" w:rsidRPr="00613175" w:rsidRDefault="000D3FF0" w:rsidP="006048DB">
            <w:pPr>
              <w:pStyle w:val="TAH"/>
            </w:pPr>
            <w:r w:rsidRPr="00613175">
              <w:t>Reference</w:t>
            </w:r>
          </w:p>
        </w:tc>
      </w:tr>
      <w:tr w:rsidR="000D3FF0" w:rsidRPr="00613175" w14:paraId="1DCD43BB"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tcPr>
          <w:p w14:paraId="267A2AF1" w14:textId="77777777" w:rsidR="000D3FF0" w:rsidRPr="00613175" w:rsidRDefault="000D3FF0" w:rsidP="00925185">
            <w:pPr>
              <w:pStyle w:val="TAH"/>
              <w:jc w:val="left"/>
              <w:rPr>
                <w:lang w:eastAsia="en-US"/>
              </w:rPr>
            </w:pPr>
            <w:r w:rsidRPr="00613175">
              <w:t>Message-body</w:t>
            </w:r>
          </w:p>
        </w:tc>
        <w:tc>
          <w:tcPr>
            <w:tcW w:w="878" w:type="dxa"/>
            <w:tcBorders>
              <w:top w:val="single" w:sz="4" w:space="0" w:color="auto"/>
              <w:left w:val="single" w:sz="4" w:space="0" w:color="auto"/>
              <w:bottom w:val="single" w:sz="4" w:space="0" w:color="auto"/>
              <w:right w:val="single" w:sz="4" w:space="0" w:color="auto"/>
            </w:tcBorders>
          </w:tcPr>
          <w:p w14:paraId="37CE1D11"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single" w:sz="4" w:space="0" w:color="auto"/>
              <w:right w:val="single" w:sz="4" w:space="0" w:color="auto"/>
            </w:tcBorders>
          </w:tcPr>
          <w:p w14:paraId="793DF3E2" w14:textId="77777777" w:rsidR="000D3FF0" w:rsidRPr="00613175" w:rsidRDefault="000D3FF0" w:rsidP="006048DB">
            <w:pPr>
              <w:pStyle w:val="TAL"/>
            </w:pPr>
            <w:r w:rsidRPr="00613175">
              <w:t>Each media line carries direction attribute “a=inactive”</w:t>
            </w:r>
          </w:p>
        </w:tc>
        <w:tc>
          <w:tcPr>
            <w:tcW w:w="749" w:type="dxa"/>
            <w:tcBorders>
              <w:top w:val="single" w:sz="4" w:space="0" w:color="auto"/>
              <w:left w:val="single" w:sz="4" w:space="0" w:color="auto"/>
              <w:bottom w:val="single" w:sz="4" w:space="0" w:color="auto"/>
              <w:right w:val="single" w:sz="4" w:space="0" w:color="auto"/>
            </w:tcBorders>
          </w:tcPr>
          <w:p w14:paraId="58C215B8"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single" w:sz="4" w:space="0" w:color="auto"/>
              <w:right w:val="single" w:sz="4" w:space="0" w:color="auto"/>
            </w:tcBorders>
          </w:tcPr>
          <w:p w14:paraId="28C80DFC" w14:textId="77777777" w:rsidR="000D3FF0" w:rsidRPr="00613175" w:rsidRDefault="000D3FF0" w:rsidP="006048DB">
            <w:pPr>
              <w:keepNext/>
              <w:keepLines/>
              <w:spacing w:after="0"/>
              <w:jc w:val="center"/>
              <w:rPr>
                <w:rFonts w:ascii="Arial" w:hAnsi="Arial"/>
                <w:b/>
                <w:sz w:val="18"/>
              </w:rPr>
            </w:pPr>
          </w:p>
        </w:tc>
      </w:tr>
    </w:tbl>
    <w:p w14:paraId="66AC25D6" w14:textId="77777777" w:rsidR="000D3FF0" w:rsidRPr="00613175" w:rsidRDefault="000D3FF0" w:rsidP="00925185"/>
    <w:p w14:paraId="753478D4" w14:textId="77777777" w:rsidR="000D3FF0" w:rsidRPr="00613175" w:rsidRDefault="000D3FF0" w:rsidP="000D3FF0">
      <w:pPr>
        <w:pStyle w:val="TH"/>
      </w:pPr>
      <w:r w:rsidRPr="00613175">
        <w:t xml:space="preserve">Table 8.36.3.3-10: 200 OK for re-INVITE (step 30,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66282FB7"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90C410B" w14:textId="77777777" w:rsidR="000D3FF0" w:rsidRPr="00613175" w:rsidRDefault="000D3FF0" w:rsidP="006048DB">
            <w:pPr>
              <w:pStyle w:val="TAL"/>
              <w:rPr>
                <w:rFonts w:cs="Arial"/>
              </w:rPr>
            </w:pPr>
            <w:r w:rsidRPr="00613175">
              <w:t>Derivation Path: TS 34.229-5, Step 4 of A.19</w:t>
            </w:r>
          </w:p>
        </w:tc>
      </w:tr>
      <w:tr w:rsidR="000D3FF0" w:rsidRPr="00613175" w14:paraId="312D22FA"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2EBB6EE6"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679A4B37"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254458C5"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4A0E4499"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206A82EB" w14:textId="77777777" w:rsidR="000D3FF0" w:rsidRPr="00613175" w:rsidRDefault="000D3FF0" w:rsidP="006048DB">
            <w:pPr>
              <w:pStyle w:val="TAH"/>
            </w:pPr>
            <w:r w:rsidRPr="00613175">
              <w:t>Reference</w:t>
            </w:r>
          </w:p>
        </w:tc>
      </w:tr>
      <w:tr w:rsidR="000D3FF0" w:rsidRPr="00613175" w14:paraId="32E22D94"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tcPr>
          <w:p w14:paraId="2BA38DBD" w14:textId="77777777" w:rsidR="000D3FF0" w:rsidRPr="00613175" w:rsidRDefault="000D3FF0" w:rsidP="00925185">
            <w:pPr>
              <w:pStyle w:val="TAH"/>
              <w:jc w:val="left"/>
            </w:pPr>
            <w:r w:rsidRPr="00613175">
              <w:t>Message-body</w:t>
            </w:r>
          </w:p>
        </w:tc>
        <w:tc>
          <w:tcPr>
            <w:tcW w:w="878" w:type="dxa"/>
            <w:tcBorders>
              <w:top w:val="single" w:sz="4" w:space="0" w:color="auto"/>
              <w:left w:val="single" w:sz="4" w:space="0" w:color="auto"/>
              <w:bottom w:val="single" w:sz="4" w:space="0" w:color="auto"/>
              <w:right w:val="single" w:sz="4" w:space="0" w:color="auto"/>
            </w:tcBorders>
          </w:tcPr>
          <w:p w14:paraId="3C8158FD"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single" w:sz="4" w:space="0" w:color="auto"/>
              <w:right w:val="single" w:sz="4" w:space="0" w:color="auto"/>
            </w:tcBorders>
          </w:tcPr>
          <w:p w14:paraId="493FA6C5" w14:textId="77777777" w:rsidR="000D3FF0" w:rsidRPr="00613175" w:rsidRDefault="000D3FF0" w:rsidP="006048DB">
            <w:pPr>
              <w:pStyle w:val="TAL"/>
            </w:pPr>
            <w:r w:rsidRPr="00613175">
              <w:t>Each media line carries direction attribute “a=inactive”</w:t>
            </w:r>
          </w:p>
        </w:tc>
        <w:tc>
          <w:tcPr>
            <w:tcW w:w="749" w:type="dxa"/>
            <w:tcBorders>
              <w:top w:val="single" w:sz="4" w:space="0" w:color="auto"/>
              <w:left w:val="single" w:sz="4" w:space="0" w:color="auto"/>
              <w:bottom w:val="single" w:sz="4" w:space="0" w:color="auto"/>
              <w:right w:val="single" w:sz="4" w:space="0" w:color="auto"/>
            </w:tcBorders>
          </w:tcPr>
          <w:p w14:paraId="29EDAAA2"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single" w:sz="4" w:space="0" w:color="auto"/>
              <w:right w:val="single" w:sz="4" w:space="0" w:color="auto"/>
            </w:tcBorders>
          </w:tcPr>
          <w:p w14:paraId="1DB7E53E" w14:textId="77777777" w:rsidR="000D3FF0" w:rsidRPr="00613175" w:rsidRDefault="000D3FF0" w:rsidP="006048DB">
            <w:pPr>
              <w:keepNext/>
              <w:keepLines/>
              <w:spacing w:after="0"/>
              <w:jc w:val="center"/>
              <w:rPr>
                <w:rFonts w:ascii="Arial" w:hAnsi="Arial"/>
                <w:b/>
                <w:sz w:val="18"/>
              </w:rPr>
            </w:pPr>
          </w:p>
        </w:tc>
      </w:tr>
    </w:tbl>
    <w:p w14:paraId="29FB4721" w14:textId="77777777" w:rsidR="000D3FF0" w:rsidRPr="00613175" w:rsidRDefault="000D3FF0" w:rsidP="00925185"/>
    <w:p w14:paraId="27E497F4" w14:textId="77777777" w:rsidR="000D3FF0" w:rsidRPr="00613175" w:rsidRDefault="000D3FF0" w:rsidP="000D3FF0">
      <w:pPr>
        <w:pStyle w:val="TH"/>
      </w:pPr>
      <w:r w:rsidRPr="00613175">
        <w:t xml:space="preserve">Table 8.36.3.3-11: NOTIFY (step 34,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0D3FF0" w:rsidRPr="00613175" w14:paraId="0DF5B1B1" w14:textId="77777777" w:rsidTr="006048DB">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07A632C0" w14:textId="77777777" w:rsidR="000D3FF0" w:rsidRPr="00613175" w:rsidRDefault="000D3FF0" w:rsidP="006048DB">
            <w:pPr>
              <w:pStyle w:val="TAL"/>
              <w:rPr>
                <w:rFonts w:cs="Arial"/>
              </w:rPr>
            </w:pPr>
            <w:r w:rsidRPr="00613175">
              <w:t>Derivation Path: TS 34.229-1 [2], Annex A.2.11</w:t>
            </w:r>
          </w:p>
        </w:tc>
      </w:tr>
      <w:tr w:rsidR="000D3FF0" w:rsidRPr="00613175" w14:paraId="6D35F6B8"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hideMark/>
          </w:tcPr>
          <w:p w14:paraId="25AE80C9" w14:textId="77777777" w:rsidR="000D3FF0" w:rsidRPr="00613175" w:rsidRDefault="000D3FF0" w:rsidP="006048D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328F5C50" w14:textId="77777777" w:rsidR="000D3FF0" w:rsidRPr="00613175" w:rsidRDefault="000D3FF0" w:rsidP="006048D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40D532DE" w14:textId="77777777" w:rsidR="000D3FF0" w:rsidRPr="00613175" w:rsidRDefault="000D3FF0" w:rsidP="006048D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4E0D4544" w14:textId="77777777" w:rsidR="000D3FF0" w:rsidRPr="00613175" w:rsidRDefault="000D3FF0" w:rsidP="006048D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E271AA4" w14:textId="77777777" w:rsidR="000D3FF0" w:rsidRPr="00613175" w:rsidRDefault="000D3FF0" w:rsidP="006048DB">
            <w:pPr>
              <w:pStyle w:val="TAH"/>
            </w:pPr>
            <w:r w:rsidRPr="00613175">
              <w:t>Reference</w:t>
            </w:r>
          </w:p>
        </w:tc>
      </w:tr>
      <w:tr w:rsidR="000D3FF0" w:rsidRPr="00613175" w14:paraId="0FD696EB" w14:textId="77777777" w:rsidTr="00925185">
        <w:trPr>
          <w:jc w:val="center"/>
        </w:trPr>
        <w:tc>
          <w:tcPr>
            <w:tcW w:w="1772" w:type="dxa"/>
            <w:tcBorders>
              <w:top w:val="single" w:sz="4" w:space="0" w:color="auto"/>
              <w:left w:val="single" w:sz="4" w:space="0" w:color="auto"/>
              <w:bottom w:val="nil"/>
              <w:right w:val="single" w:sz="4" w:space="0" w:color="auto"/>
            </w:tcBorders>
          </w:tcPr>
          <w:p w14:paraId="4A46D579" w14:textId="77777777" w:rsidR="000D3FF0" w:rsidRPr="00613175" w:rsidRDefault="000D3FF0" w:rsidP="00925185">
            <w:pPr>
              <w:pStyle w:val="TAH"/>
              <w:jc w:val="left"/>
            </w:pPr>
            <w:r w:rsidRPr="00613175">
              <w:t>Subscription-State</w:t>
            </w:r>
          </w:p>
        </w:tc>
        <w:tc>
          <w:tcPr>
            <w:tcW w:w="878" w:type="dxa"/>
            <w:tcBorders>
              <w:top w:val="single" w:sz="4" w:space="0" w:color="auto"/>
              <w:left w:val="single" w:sz="4" w:space="0" w:color="auto"/>
              <w:bottom w:val="nil"/>
              <w:right w:val="single" w:sz="4" w:space="0" w:color="auto"/>
            </w:tcBorders>
          </w:tcPr>
          <w:p w14:paraId="1A785AB3"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nil"/>
              <w:right w:val="single" w:sz="4" w:space="0" w:color="auto"/>
            </w:tcBorders>
          </w:tcPr>
          <w:p w14:paraId="163C5368" w14:textId="77777777" w:rsidR="000D3FF0" w:rsidRPr="00613175" w:rsidRDefault="000D3FF0" w:rsidP="006048DB">
            <w:pPr>
              <w:pStyle w:val="TAL"/>
            </w:pPr>
          </w:p>
        </w:tc>
        <w:tc>
          <w:tcPr>
            <w:tcW w:w="749" w:type="dxa"/>
            <w:tcBorders>
              <w:top w:val="single" w:sz="4" w:space="0" w:color="auto"/>
              <w:left w:val="single" w:sz="4" w:space="0" w:color="auto"/>
              <w:bottom w:val="nil"/>
              <w:right w:val="single" w:sz="4" w:space="0" w:color="auto"/>
            </w:tcBorders>
          </w:tcPr>
          <w:p w14:paraId="2358701C"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nil"/>
              <w:right w:val="single" w:sz="4" w:space="0" w:color="auto"/>
            </w:tcBorders>
          </w:tcPr>
          <w:p w14:paraId="12D1A5E9" w14:textId="77777777" w:rsidR="000D3FF0" w:rsidRPr="00613175" w:rsidRDefault="000D3FF0" w:rsidP="006048DB">
            <w:pPr>
              <w:keepNext/>
              <w:keepLines/>
              <w:spacing w:after="0"/>
              <w:jc w:val="center"/>
              <w:rPr>
                <w:rFonts w:ascii="Arial" w:hAnsi="Arial"/>
                <w:b/>
                <w:sz w:val="18"/>
              </w:rPr>
            </w:pPr>
          </w:p>
        </w:tc>
      </w:tr>
      <w:tr w:rsidR="000D3FF0" w:rsidRPr="00613175" w14:paraId="1B99427D" w14:textId="77777777" w:rsidTr="00925185">
        <w:trPr>
          <w:jc w:val="center"/>
        </w:trPr>
        <w:tc>
          <w:tcPr>
            <w:tcW w:w="1772" w:type="dxa"/>
            <w:tcBorders>
              <w:top w:val="nil"/>
              <w:left w:val="single" w:sz="4" w:space="0" w:color="auto"/>
              <w:bottom w:val="nil"/>
              <w:right w:val="single" w:sz="4" w:space="0" w:color="auto"/>
            </w:tcBorders>
          </w:tcPr>
          <w:p w14:paraId="36685C7C" w14:textId="77777777" w:rsidR="000D3FF0" w:rsidRPr="00613175" w:rsidRDefault="000D3FF0" w:rsidP="006048DB">
            <w:pPr>
              <w:pStyle w:val="TAH"/>
              <w:jc w:val="left"/>
              <w:rPr>
                <w:b w:val="0"/>
              </w:rPr>
            </w:pPr>
            <w:r w:rsidRPr="00613175">
              <w:rPr>
                <w:b w:val="0"/>
              </w:rPr>
              <w:tab/>
              <w:t>Substate-value</w:t>
            </w:r>
          </w:p>
        </w:tc>
        <w:tc>
          <w:tcPr>
            <w:tcW w:w="878" w:type="dxa"/>
            <w:tcBorders>
              <w:top w:val="nil"/>
              <w:left w:val="single" w:sz="4" w:space="0" w:color="auto"/>
              <w:bottom w:val="nil"/>
              <w:right w:val="single" w:sz="4" w:space="0" w:color="auto"/>
            </w:tcBorders>
          </w:tcPr>
          <w:p w14:paraId="5CB0D3D7"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nil"/>
              <w:right w:val="single" w:sz="4" w:space="0" w:color="auto"/>
            </w:tcBorders>
          </w:tcPr>
          <w:p w14:paraId="06BBD44C" w14:textId="77777777" w:rsidR="000D3FF0" w:rsidRPr="00613175" w:rsidRDefault="000D3FF0" w:rsidP="006048DB">
            <w:pPr>
              <w:pStyle w:val="TAL"/>
              <w:rPr>
                <w:i/>
              </w:rPr>
            </w:pPr>
            <w:r w:rsidRPr="00613175">
              <w:rPr>
                <w:i/>
              </w:rPr>
              <w:t>terminated</w:t>
            </w:r>
          </w:p>
        </w:tc>
        <w:tc>
          <w:tcPr>
            <w:tcW w:w="749" w:type="dxa"/>
            <w:tcBorders>
              <w:top w:val="nil"/>
              <w:left w:val="single" w:sz="4" w:space="0" w:color="auto"/>
              <w:bottom w:val="nil"/>
              <w:right w:val="single" w:sz="4" w:space="0" w:color="auto"/>
            </w:tcBorders>
          </w:tcPr>
          <w:p w14:paraId="6ECC1E61"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nil"/>
              <w:right w:val="single" w:sz="4" w:space="0" w:color="auto"/>
            </w:tcBorders>
          </w:tcPr>
          <w:p w14:paraId="27B666FA" w14:textId="77777777" w:rsidR="000D3FF0" w:rsidRPr="00613175" w:rsidRDefault="000D3FF0" w:rsidP="006048DB">
            <w:pPr>
              <w:keepNext/>
              <w:keepLines/>
              <w:spacing w:after="0"/>
              <w:jc w:val="center"/>
              <w:rPr>
                <w:rFonts w:ascii="Arial" w:hAnsi="Arial"/>
                <w:b/>
                <w:sz w:val="18"/>
              </w:rPr>
            </w:pPr>
          </w:p>
        </w:tc>
      </w:tr>
      <w:tr w:rsidR="000D3FF0" w:rsidRPr="00613175" w14:paraId="0E095CAD" w14:textId="77777777" w:rsidTr="00925185">
        <w:trPr>
          <w:jc w:val="center"/>
        </w:trPr>
        <w:tc>
          <w:tcPr>
            <w:tcW w:w="1772" w:type="dxa"/>
            <w:tcBorders>
              <w:top w:val="nil"/>
              <w:left w:val="single" w:sz="4" w:space="0" w:color="auto"/>
              <w:bottom w:val="nil"/>
              <w:right w:val="single" w:sz="4" w:space="0" w:color="auto"/>
            </w:tcBorders>
          </w:tcPr>
          <w:p w14:paraId="61987BB1" w14:textId="77777777" w:rsidR="000D3FF0" w:rsidRPr="00613175" w:rsidRDefault="000D3FF0" w:rsidP="006048DB">
            <w:pPr>
              <w:pStyle w:val="TAH"/>
              <w:jc w:val="left"/>
              <w:rPr>
                <w:b w:val="0"/>
              </w:rPr>
            </w:pPr>
            <w:r w:rsidRPr="00613175">
              <w:rPr>
                <w:b w:val="0"/>
              </w:rPr>
              <w:tab/>
              <w:t>expires</w:t>
            </w:r>
          </w:p>
        </w:tc>
        <w:tc>
          <w:tcPr>
            <w:tcW w:w="878" w:type="dxa"/>
            <w:tcBorders>
              <w:top w:val="nil"/>
              <w:left w:val="single" w:sz="4" w:space="0" w:color="auto"/>
              <w:bottom w:val="nil"/>
              <w:right w:val="single" w:sz="4" w:space="0" w:color="auto"/>
            </w:tcBorders>
          </w:tcPr>
          <w:p w14:paraId="31CE1DAD"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nil"/>
              <w:right w:val="single" w:sz="4" w:space="0" w:color="auto"/>
            </w:tcBorders>
          </w:tcPr>
          <w:p w14:paraId="4B5550A9" w14:textId="77777777" w:rsidR="000D3FF0" w:rsidRPr="00613175" w:rsidRDefault="000D3FF0" w:rsidP="006048DB">
            <w:pPr>
              <w:pStyle w:val="TAL"/>
            </w:pPr>
            <w:r w:rsidRPr="00613175">
              <w:t>omitted from request</w:t>
            </w:r>
          </w:p>
        </w:tc>
        <w:tc>
          <w:tcPr>
            <w:tcW w:w="749" w:type="dxa"/>
            <w:tcBorders>
              <w:top w:val="nil"/>
              <w:left w:val="single" w:sz="4" w:space="0" w:color="auto"/>
              <w:bottom w:val="nil"/>
              <w:right w:val="single" w:sz="4" w:space="0" w:color="auto"/>
            </w:tcBorders>
          </w:tcPr>
          <w:p w14:paraId="230442EE"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nil"/>
              <w:right w:val="single" w:sz="4" w:space="0" w:color="auto"/>
            </w:tcBorders>
          </w:tcPr>
          <w:p w14:paraId="75886EA3" w14:textId="77777777" w:rsidR="000D3FF0" w:rsidRPr="00613175" w:rsidRDefault="000D3FF0" w:rsidP="006048DB">
            <w:pPr>
              <w:keepNext/>
              <w:keepLines/>
              <w:spacing w:after="0"/>
              <w:jc w:val="center"/>
              <w:rPr>
                <w:rFonts w:ascii="Arial" w:hAnsi="Arial"/>
                <w:b/>
                <w:sz w:val="18"/>
              </w:rPr>
            </w:pPr>
          </w:p>
        </w:tc>
      </w:tr>
      <w:tr w:rsidR="000D3FF0" w:rsidRPr="00613175" w14:paraId="193662B4" w14:textId="77777777" w:rsidTr="00925185">
        <w:trPr>
          <w:jc w:val="center"/>
        </w:trPr>
        <w:tc>
          <w:tcPr>
            <w:tcW w:w="1772" w:type="dxa"/>
            <w:tcBorders>
              <w:top w:val="nil"/>
              <w:left w:val="single" w:sz="4" w:space="0" w:color="auto"/>
              <w:bottom w:val="single" w:sz="4" w:space="0" w:color="auto"/>
              <w:right w:val="single" w:sz="4" w:space="0" w:color="auto"/>
            </w:tcBorders>
          </w:tcPr>
          <w:p w14:paraId="18351D43" w14:textId="77777777" w:rsidR="000D3FF0" w:rsidRPr="00613175" w:rsidRDefault="000D3FF0" w:rsidP="006048DB">
            <w:pPr>
              <w:pStyle w:val="TAH"/>
              <w:jc w:val="left"/>
              <w:rPr>
                <w:b w:val="0"/>
              </w:rPr>
            </w:pPr>
            <w:r w:rsidRPr="00613175">
              <w:rPr>
                <w:b w:val="0"/>
              </w:rPr>
              <w:tab/>
              <w:t>reason</w:t>
            </w:r>
          </w:p>
        </w:tc>
        <w:tc>
          <w:tcPr>
            <w:tcW w:w="878" w:type="dxa"/>
            <w:tcBorders>
              <w:top w:val="nil"/>
              <w:left w:val="single" w:sz="4" w:space="0" w:color="auto"/>
              <w:bottom w:val="single" w:sz="4" w:space="0" w:color="auto"/>
              <w:right w:val="single" w:sz="4" w:space="0" w:color="auto"/>
            </w:tcBorders>
          </w:tcPr>
          <w:p w14:paraId="48B04099" w14:textId="77777777" w:rsidR="000D3FF0" w:rsidRPr="00613175" w:rsidRDefault="000D3FF0" w:rsidP="006048DB">
            <w:pPr>
              <w:keepNext/>
              <w:keepLines/>
              <w:spacing w:after="0"/>
              <w:jc w:val="center"/>
              <w:rPr>
                <w:rFonts w:ascii="Arial" w:hAnsi="Arial"/>
                <w:b/>
                <w:sz w:val="18"/>
              </w:rPr>
            </w:pPr>
          </w:p>
        </w:tc>
        <w:tc>
          <w:tcPr>
            <w:tcW w:w="4795" w:type="dxa"/>
            <w:tcBorders>
              <w:top w:val="nil"/>
              <w:left w:val="single" w:sz="4" w:space="0" w:color="auto"/>
              <w:bottom w:val="single" w:sz="4" w:space="0" w:color="auto"/>
              <w:right w:val="single" w:sz="4" w:space="0" w:color="auto"/>
            </w:tcBorders>
          </w:tcPr>
          <w:p w14:paraId="2CAAFC55" w14:textId="77777777" w:rsidR="000D3FF0" w:rsidRPr="00613175" w:rsidRDefault="000D3FF0" w:rsidP="006048DB">
            <w:pPr>
              <w:pStyle w:val="TAL"/>
              <w:rPr>
                <w:i/>
              </w:rPr>
            </w:pPr>
            <w:r w:rsidRPr="00613175">
              <w:rPr>
                <w:i/>
              </w:rPr>
              <w:t>noresource</w:t>
            </w:r>
          </w:p>
        </w:tc>
        <w:tc>
          <w:tcPr>
            <w:tcW w:w="749" w:type="dxa"/>
            <w:tcBorders>
              <w:top w:val="nil"/>
              <w:left w:val="single" w:sz="4" w:space="0" w:color="auto"/>
              <w:bottom w:val="single" w:sz="4" w:space="0" w:color="auto"/>
              <w:right w:val="single" w:sz="4" w:space="0" w:color="auto"/>
            </w:tcBorders>
          </w:tcPr>
          <w:p w14:paraId="369F1F0C" w14:textId="77777777" w:rsidR="000D3FF0" w:rsidRPr="00613175" w:rsidRDefault="000D3FF0" w:rsidP="006048DB">
            <w:pPr>
              <w:keepNext/>
              <w:keepLines/>
              <w:spacing w:after="0"/>
              <w:jc w:val="center"/>
              <w:rPr>
                <w:rFonts w:ascii="Arial" w:hAnsi="Arial"/>
                <w:b/>
                <w:sz w:val="18"/>
              </w:rPr>
            </w:pPr>
          </w:p>
        </w:tc>
        <w:tc>
          <w:tcPr>
            <w:tcW w:w="1440" w:type="dxa"/>
            <w:tcBorders>
              <w:top w:val="nil"/>
              <w:left w:val="single" w:sz="4" w:space="0" w:color="auto"/>
              <w:bottom w:val="single" w:sz="4" w:space="0" w:color="auto"/>
              <w:right w:val="single" w:sz="4" w:space="0" w:color="auto"/>
            </w:tcBorders>
          </w:tcPr>
          <w:p w14:paraId="1176E4DB" w14:textId="77777777" w:rsidR="000D3FF0" w:rsidRPr="00613175" w:rsidRDefault="000D3FF0" w:rsidP="006048DB">
            <w:pPr>
              <w:keepNext/>
              <w:keepLines/>
              <w:spacing w:after="0"/>
              <w:jc w:val="center"/>
              <w:rPr>
                <w:rFonts w:ascii="Arial" w:hAnsi="Arial"/>
                <w:b/>
                <w:sz w:val="18"/>
              </w:rPr>
            </w:pPr>
          </w:p>
        </w:tc>
      </w:tr>
      <w:tr w:rsidR="000D3FF0" w:rsidRPr="00613175" w14:paraId="2BE147F1" w14:textId="77777777" w:rsidTr="006048DB">
        <w:trPr>
          <w:jc w:val="center"/>
        </w:trPr>
        <w:tc>
          <w:tcPr>
            <w:tcW w:w="1772" w:type="dxa"/>
            <w:tcBorders>
              <w:top w:val="single" w:sz="4" w:space="0" w:color="auto"/>
              <w:left w:val="single" w:sz="4" w:space="0" w:color="auto"/>
              <w:bottom w:val="single" w:sz="4" w:space="0" w:color="auto"/>
              <w:right w:val="single" w:sz="4" w:space="0" w:color="auto"/>
            </w:tcBorders>
          </w:tcPr>
          <w:p w14:paraId="56754F42" w14:textId="77777777" w:rsidR="000D3FF0" w:rsidRPr="00613175" w:rsidRDefault="000D3FF0" w:rsidP="00925185">
            <w:pPr>
              <w:pStyle w:val="TAH"/>
              <w:jc w:val="left"/>
              <w:rPr>
                <w:lang w:eastAsia="en-US"/>
              </w:rPr>
            </w:pPr>
            <w:r w:rsidRPr="00613175">
              <w:t>Message-body</w:t>
            </w:r>
          </w:p>
        </w:tc>
        <w:tc>
          <w:tcPr>
            <w:tcW w:w="878" w:type="dxa"/>
            <w:tcBorders>
              <w:top w:val="single" w:sz="4" w:space="0" w:color="auto"/>
              <w:left w:val="single" w:sz="4" w:space="0" w:color="auto"/>
              <w:bottom w:val="single" w:sz="4" w:space="0" w:color="auto"/>
              <w:right w:val="single" w:sz="4" w:space="0" w:color="auto"/>
            </w:tcBorders>
          </w:tcPr>
          <w:p w14:paraId="6D6E75D5" w14:textId="77777777" w:rsidR="000D3FF0" w:rsidRPr="00613175" w:rsidRDefault="000D3FF0" w:rsidP="006048DB">
            <w:pPr>
              <w:keepNext/>
              <w:keepLines/>
              <w:spacing w:after="0"/>
              <w:jc w:val="center"/>
              <w:rPr>
                <w:rFonts w:ascii="Arial" w:hAnsi="Arial"/>
                <w:b/>
                <w:sz w:val="18"/>
              </w:rPr>
            </w:pPr>
          </w:p>
        </w:tc>
        <w:tc>
          <w:tcPr>
            <w:tcW w:w="4795" w:type="dxa"/>
            <w:tcBorders>
              <w:top w:val="single" w:sz="4" w:space="0" w:color="auto"/>
              <w:left w:val="single" w:sz="4" w:space="0" w:color="auto"/>
              <w:bottom w:val="single" w:sz="4" w:space="0" w:color="auto"/>
              <w:right w:val="single" w:sz="4" w:space="0" w:color="auto"/>
            </w:tcBorders>
          </w:tcPr>
          <w:p w14:paraId="41AB6AEF" w14:textId="77777777" w:rsidR="000D3FF0" w:rsidRPr="00613175" w:rsidRDefault="000D3FF0" w:rsidP="006048DB">
            <w:pPr>
              <w:pStyle w:val="TAL"/>
              <w:rPr>
                <w:i/>
              </w:rPr>
            </w:pPr>
            <w:r w:rsidRPr="00613175">
              <w:rPr>
                <w:i/>
              </w:rPr>
              <w:t>SIP/2.0 200 OK</w:t>
            </w:r>
          </w:p>
        </w:tc>
        <w:tc>
          <w:tcPr>
            <w:tcW w:w="749" w:type="dxa"/>
            <w:tcBorders>
              <w:top w:val="single" w:sz="4" w:space="0" w:color="auto"/>
              <w:left w:val="single" w:sz="4" w:space="0" w:color="auto"/>
              <w:bottom w:val="single" w:sz="4" w:space="0" w:color="auto"/>
              <w:right w:val="single" w:sz="4" w:space="0" w:color="auto"/>
            </w:tcBorders>
          </w:tcPr>
          <w:p w14:paraId="683224B8" w14:textId="77777777" w:rsidR="000D3FF0" w:rsidRPr="00613175" w:rsidRDefault="000D3FF0" w:rsidP="006048DB">
            <w:pPr>
              <w:keepNext/>
              <w:keepLines/>
              <w:spacing w:after="0"/>
              <w:jc w:val="center"/>
              <w:rPr>
                <w:rFonts w:ascii="Arial" w:hAnsi="Arial"/>
                <w:b/>
                <w:sz w:val="18"/>
              </w:rPr>
            </w:pPr>
          </w:p>
        </w:tc>
        <w:tc>
          <w:tcPr>
            <w:tcW w:w="1440" w:type="dxa"/>
            <w:tcBorders>
              <w:top w:val="single" w:sz="4" w:space="0" w:color="auto"/>
              <w:left w:val="single" w:sz="4" w:space="0" w:color="auto"/>
              <w:bottom w:val="single" w:sz="4" w:space="0" w:color="auto"/>
              <w:right w:val="single" w:sz="4" w:space="0" w:color="auto"/>
            </w:tcBorders>
          </w:tcPr>
          <w:p w14:paraId="66B79523" w14:textId="77777777" w:rsidR="000D3FF0" w:rsidRPr="00613175" w:rsidRDefault="000D3FF0" w:rsidP="006048DB">
            <w:pPr>
              <w:keepNext/>
              <w:keepLines/>
              <w:spacing w:after="0"/>
              <w:jc w:val="center"/>
              <w:rPr>
                <w:rFonts w:ascii="Arial" w:hAnsi="Arial"/>
                <w:b/>
                <w:sz w:val="18"/>
              </w:rPr>
            </w:pPr>
          </w:p>
        </w:tc>
      </w:tr>
    </w:tbl>
    <w:p w14:paraId="7C91B56D" w14:textId="77777777" w:rsidR="000D3FF0" w:rsidRPr="00613175" w:rsidRDefault="000D3FF0" w:rsidP="00613175">
      <w:pPr>
        <w:rPr>
          <w:lang w:eastAsia="zh-CN"/>
        </w:rPr>
      </w:pPr>
    </w:p>
    <w:p w14:paraId="7CE9FE5F" w14:textId="77777777" w:rsidR="000D3FF0" w:rsidRPr="00613175" w:rsidRDefault="000D3FF0" w:rsidP="000D3FF0">
      <w:pPr>
        <w:pStyle w:val="TH"/>
      </w:pPr>
      <w:r w:rsidRPr="00613175">
        <w:t xml:space="preserve">Table 8.36.3.3-12: 200 OK for NOTIFY (step 35, table </w:t>
      </w:r>
      <w:r w:rsidRPr="00613175">
        <w:rPr>
          <w:rFonts w:cs="Arial"/>
        </w:rPr>
        <w:t>8.36.3.2-1</w:t>
      </w:r>
      <w:r w:rsidRPr="00613175">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0D3FF0" w:rsidRPr="00613175" w14:paraId="52C0D46B" w14:textId="77777777" w:rsidTr="006048DB">
        <w:trPr>
          <w:jc w:val="center"/>
        </w:trPr>
        <w:tc>
          <w:tcPr>
            <w:tcW w:w="9634" w:type="dxa"/>
            <w:tcBorders>
              <w:top w:val="single" w:sz="4" w:space="0" w:color="auto"/>
              <w:left w:val="single" w:sz="4" w:space="0" w:color="auto"/>
              <w:bottom w:val="single" w:sz="4" w:space="0" w:color="auto"/>
              <w:right w:val="single" w:sz="4" w:space="0" w:color="auto"/>
            </w:tcBorders>
            <w:hideMark/>
          </w:tcPr>
          <w:p w14:paraId="37D07261" w14:textId="77777777" w:rsidR="000D3FF0" w:rsidRPr="00613175" w:rsidRDefault="000D3FF0" w:rsidP="006048DB">
            <w:pPr>
              <w:pStyle w:val="TAL"/>
              <w:rPr>
                <w:rFonts w:cs="Arial"/>
              </w:rPr>
            </w:pPr>
            <w:r w:rsidRPr="00613175">
              <w:t>Derivation Path: TS 34.229-1 [2], Annex A.3.1, Conditions A11 and A22</w:t>
            </w:r>
          </w:p>
        </w:tc>
      </w:tr>
    </w:tbl>
    <w:p w14:paraId="7956DC07" w14:textId="77777777" w:rsidR="000D3FF0" w:rsidRPr="00613175" w:rsidRDefault="000D3FF0" w:rsidP="00925185">
      <w:pPr>
        <w:rPr>
          <w:rFonts w:eastAsia="MS Gothic"/>
        </w:rPr>
      </w:pPr>
    </w:p>
    <w:p w14:paraId="720DCBCA" w14:textId="77777777" w:rsidR="007D27F3" w:rsidRPr="00613175" w:rsidRDefault="007D27F3" w:rsidP="007D27F3">
      <w:pPr>
        <w:pStyle w:val="Heading2"/>
        <w:rPr>
          <w:rFonts w:eastAsia="Wingdings"/>
        </w:rPr>
      </w:pPr>
      <w:bookmarkStart w:id="997" w:name="_Toc84254379"/>
      <w:bookmarkStart w:id="998" w:name="_Toc84255174"/>
      <w:bookmarkStart w:id="999" w:name="_Toc75880681"/>
      <w:r w:rsidRPr="00613175">
        <w:rPr>
          <w:rFonts w:eastAsia="Wingdings"/>
        </w:rPr>
        <w:t>8.37</w:t>
      </w:r>
      <w:r w:rsidRPr="00613175">
        <w:rPr>
          <w:rFonts w:eastAsia="Wingdings"/>
        </w:rPr>
        <w:tab/>
        <w:t>Communication Waiting and answering the call / 5Gs</w:t>
      </w:r>
      <w:bookmarkEnd w:id="997"/>
      <w:bookmarkEnd w:id="998"/>
    </w:p>
    <w:p w14:paraId="164FF4B4" w14:textId="77777777" w:rsidR="007D27F3" w:rsidRPr="00613175" w:rsidRDefault="007D27F3" w:rsidP="007D27F3">
      <w:pPr>
        <w:pStyle w:val="H6"/>
      </w:pPr>
      <w:r w:rsidRPr="00613175">
        <w:t>8.37.1</w:t>
      </w:r>
      <w:r w:rsidRPr="00613175">
        <w:tab/>
        <w:t>Test Purpose (TP)</w:t>
      </w:r>
    </w:p>
    <w:p w14:paraId="146B5BA9" w14:textId="77777777" w:rsidR="007D27F3" w:rsidRPr="00613175" w:rsidRDefault="007D27F3" w:rsidP="007D27F3">
      <w:pPr>
        <w:pStyle w:val="H6"/>
      </w:pPr>
      <w:r w:rsidRPr="00613175">
        <w:t>(1)</w:t>
      </w:r>
    </w:p>
    <w:p w14:paraId="75A813B2" w14:textId="77777777" w:rsidR="007D27F3" w:rsidRPr="00613175" w:rsidRDefault="007D27F3" w:rsidP="007D27F3">
      <w:pPr>
        <w:pStyle w:val="PL"/>
        <w:rPr>
          <w:noProof w:val="0"/>
        </w:rPr>
      </w:pPr>
      <w:r w:rsidRPr="00613175">
        <w:rPr>
          <w:b/>
          <w:noProof w:val="0"/>
        </w:rPr>
        <w:t>with</w:t>
      </w:r>
      <w:r w:rsidRPr="00613175">
        <w:rPr>
          <w:noProof w:val="0"/>
        </w:rPr>
        <w:t xml:space="preserve"> { UE being registered to IMS and having initiated an MO voice call with preconditions }</w:t>
      </w:r>
    </w:p>
    <w:p w14:paraId="4C08816F"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D5A5D35"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receives INVITE for MT voice call with preconditions }</w:t>
      </w:r>
    </w:p>
    <w:p w14:paraId="0EB6AAF3"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continues voice call initiation until 180 Ringing (including conditional PRACK/200 OK) }</w:t>
      </w:r>
    </w:p>
    <w:p w14:paraId="10C8E6F3" w14:textId="77777777" w:rsidR="007D27F3" w:rsidRPr="00613175" w:rsidRDefault="007D27F3" w:rsidP="007D27F3">
      <w:pPr>
        <w:pStyle w:val="PL"/>
        <w:rPr>
          <w:noProof w:val="0"/>
        </w:rPr>
      </w:pPr>
      <w:r w:rsidRPr="00613175">
        <w:rPr>
          <w:noProof w:val="0"/>
        </w:rPr>
        <w:t xml:space="preserve">            }</w:t>
      </w:r>
    </w:p>
    <w:p w14:paraId="0650B460" w14:textId="77777777" w:rsidR="007D27F3" w:rsidRPr="00613175" w:rsidRDefault="007D27F3" w:rsidP="007D27F3">
      <w:pPr>
        <w:pStyle w:val="PL"/>
        <w:rPr>
          <w:noProof w:val="0"/>
        </w:rPr>
      </w:pPr>
    </w:p>
    <w:p w14:paraId="61246DE9" w14:textId="77777777" w:rsidR="007D27F3" w:rsidRPr="00613175" w:rsidRDefault="007D27F3" w:rsidP="007D27F3">
      <w:pPr>
        <w:pStyle w:val="H6"/>
      </w:pPr>
      <w:r w:rsidRPr="00613175">
        <w:t>(2)</w:t>
      </w:r>
    </w:p>
    <w:p w14:paraId="4D9975D6" w14:textId="77777777" w:rsidR="007D27F3" w:rsidRPr="00613175" w:rsidRDefault="007D27F3" w:rsidP="007D27F3">
      <w:pPr>
        <w:pStyle w:val="PL"/>
        <w:rPr>
          <w:noProof w:val="0"/>
        </w:rPr>
      </w:pPr>
      <w:r w:rsidRPr="00613175">
        <w:rPr>
          <w:b/>
          <w:noProof w:val="0"/>
        </w:rPr>
        <w:t>with</w:t>
      </w:r>
      <w:r w:rsidRPr="00613175">
        <w:rPr>
          <w:noProof w:val="0"/>
        </w:rPr>
        <w:t xml:space="preserve"> { UE having continued initiation of incoming voice call until 180 Ringing }</w:t>
      </w:r>
    </w:p>
    <w:p w14:paraId="134A65B1"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82BEDB3"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is being made to terminate the MO voice call }</w:t>
      </w:r>
    </w:p>
    <w:p w14:paraId="384AC0EC"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sends BYE for the MO voice call }</w:t>
      </w:r>
    </w:p>
    <w:p w14:paraId="26D7EFDC" w14:textId="77777777" w:rsidR="007D27F3" w:rsidRPr="00613175" w:rsidRDefault="007D27F3" w:rsidP="007D27F3">
      <w:pPr>
        <w:pStyle w:val="PL"/>
        <w:rPr>
          <w:noProof w:val="0"/>
        </w:rPr>
      </w:pPr>
      <w:r w:rsidRPr="00613175">
        <w:rPr>
          <w:noProof w:val="0"/>
        </w:rPr>
        <w:t xml:space="preserve">            }</w:t>
      </w:r>
    </w:p>
    <w:p w14:paraId="45198165" w14:textId="77777777" w:rsidR="007D27F3" w:rsidRPr="00613175" w:rsidRDefault="007D27F3" w:rsidP="007D27F3">
      <w:pPr>
        <w:pStyle w:val="PL"/>
        <w:rPr>
          <w:noProof w:val="0"/>
        </w:rPr>
      </w:pPr>
    </w:p>
    <w:p w14:paraId="7E85DB8D" w14:textId="77777777" w:rsidR="007D27F3" w:rsidRPr="00613175" w:rsidRDefault="007D27F3" w:rsidP="007D27F3">
      <w:pPr>
        <w:pStyle w:val="H6"/>
      </w:pPr>
      <w:r w:rsidRPr="00613175">
        <w:t>(3)</w:t>
      </w:r>
    </w:p>
    <w:p w14:paraId="7044A495" w14:textId="77777777" w:rsidR="007D27F3" w:rsidRPr="00613175" w:rsidRDefault="007D27F3" w:rsidP="007D27F3">
      <w:pPr>
        <w:pStyle w:val="PL"/>
        <w:rPr>
          <w:noProof w:val="0"/>
        </w:rPr>
      </w:pPr>
      <w:r w:rsidRPr="00613175">
        <w:rPr>
          <w:b/>
          <w:noProof w:val="0"/>
        </w:rPr>
        <w:t>with</w:t>
      </w:r>
      <w:r w:rsidRPr="00613175">
        <w:rPr>
          <w:noProof w:val="0"/>
        </w:rPr>
        <w:t xml:space="preserve"> { UE having terminated the MO voice call }</w:t>
      </w:r>
    </w:p>
    <w:p w14:paraId="146AEBC8"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4E410AD"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is being made to accept the incoming MT voice call }</w:t>
      </w:r>
    </w:p>
    <w:p w14:paraId="1C609F75"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sends 200 OK for INVITE }</w:t>
      </w:r>
    </w:p>
    <w:p w14:paraId="41D2007A" w14:textId="77777777" w:rsidR="007D27F3" w:rsidRPr="00613175" w:rsidRDefault="007D27F3" w:rsidP="007D27F3">
      <w:pPr>
        <w:pStyle w:val="PL"/>
        <w:rPr>
          <w:noProof w:val="0"/>
        </w:rPr>
      </w:pPr>
      <w:r w:rsidRPr="00613175">
        <w:rPr>
          <w:noProof w:val="0"/>
        </w:rPr>
        <w:t xml:space="preserve">            }</w:t>
      </w:r>
    </w:p>
    <w:p w14:paraId="30693245" w14:textId="77777777" w:rsidR="007D27F3" w:rsidRPr="00613175" w:rsidRDefault="007D27F3" w:rsidP="007D27F3">
      <w:pPr>
        <w:pStyle w:val="PL"/>
        <w:rPr>
          <w:noProof w:val="0"/>
        </w:rPr>
      </w:pPr>
    </w:p>
    <w:p w14:paraId="4EBA54C3" w14:textId="77777777" w:rsidR="007D27F3" w:rsidRPr="00613175" w:rsidRDefault="007D27F3" w:rsidP="007D27F3">
      <w:pPr>
        <w:pStyle w:val="H6"/>
      </w:pPr>
      <w:r w:rsidRPr="00613175">
        <w:t>8.37.2</w:t>
      </w:r>
      <w:r w:rsidRPr="00613175">
        <w:tab/>
        <w:t>Conformance Requirements</w:t>
      </w:r>
    </w:p>
    <w:p w14:paraId="5D52928E" w14:textId="77777777" w:rsidR="007D27F3" w:rsidRPr="00613175" w:rsidRDefault="007D27F3" w:rsidP="007D27F3">
      <w:r w:rsidRPr="00613175">
        <w:t>The conformance requirements covered in the present test case are, unless otherwise stated, Rel-15 requirements.</w:t>
      </w:r>
    </w:p>
    <w:p w14:paraId="43CD49FF" w14:textId="77777777" w:rsidR="007D27F3" w:rsidRPr="00613175" w:rsidRDefault="007D27F3" w:rsidP="007D27F3">
      <w:pPr>
        <w:rPr>
          <w:lang w:eastAsia="zh-CN"/>
        </w:rPr>
      </w:pPr>
      <w:r w:rsidRPr="00613175">
        <w:t>[TS 24.615 subclause 4.5.5.3.2]:</w:t>
      </w:r>
    </w:p>
    <w:p w14:paraId="359C9181" w14:textId="77777777" w:rsidR="007D27F3" w:rsidRPr="00613175" w:rsidRDefault="007D27F3" w:rsidP="007D27F3">
      <w:pPr>
        <w:rPr>
          <w:lang w:eastAsia="en-US"/>
        </w:rPr>
      </w:pPr>
      <w:r w:rsidRPr="00613175">
        <w:lastRenderedPageBreak/>
        <w:t>Upon receipt of an INVITE request containing:</w:t>
      </w:r>
    </w:p>
    <w:p w14:paraId="5286E1D8" w14:textId="77777777" w:rsidR="007D27F3" w:rsidRPr="00613175" w:rsidRDefault="007D27F3" w:rsidP="007D27F3">
      <w:pPr>
        <w:pStyle w:val="B10"/>
      </w:pPr>
      <w:r w:rsidRPr="00613175">
        <w:t>-</w:t>
      </w:r>
      <w:r w:rsidRPr="00613175">
        <w:tab/>
        <w:t>a Content-Type header field set to "application/vnd.3gpp.cw+xml";</w:t>
      </w:r>
    </w:p>
    <w:p w14:paraId="1B930F76" w14:textId="77777777" w:rsidR="007D27F3" w:rsidRPr="00613175" w:rsidRDefault="007D27F3" w:rsidP="007D27F3">
      <w:pPr>
        <w:pStyle w:val="B10"/>
      </w:pPr>
      <w:r w:rsidRPr="00613175">
        <w:t>-</w:t>
      </w:r>
      <w:r w:rsidRPr="00613175">
        <w:tab/>
        <w:t xml:space="preserve">a MIME body according to subclause 4.4.1 with the with the &lt;communication-waiting-indication&gt; element contained in the &lt;ims-cw&gt; root element; and </w:t>
      </w:r>
    </w:p>
    <w:p w14:paraId="73C4DC3C" w14:textId="77777777" w:rsidR="007D27F3" w:rsidRPr="00613175" w:rsidRDefault="007D27F3" w:rsidP="007D27F3">
      <w:pPr>
        <w:pStyle w:val="B10"/>
      </w:pPr>
      <w:r w:rsidRPr="00613175">
        <w:t>-</w:t>
      </w:r>
      <w:r w:rsidRPr="00613175">
        <w:tab/>
        <w:t>if the maximum number of waiting communications is not reached (i.e. UDUB condition has not occurred), the UE shall:</w:t>
      </w:r>
    </w:p>
    <w:p w14:paraId="6241D6BE" w14:textId="77777777" w:rsidR="007D27F3" w:rsidRPr="00613175" w:rsidRDefault="007D27F3" w:rsidP="007D27F3">
      <w:pPr>
        <w:pStyle w:val="B2"/>
      </w:pPr>
      <w:r w:rsidRPr="00613175">
        <w:t>-</w:t>
      </w:r>
      <w:r w:rsidRPr="00613175">
        <w:tab/>
        <w:t>provide a CW indication to the user;</w:t>
      </w:r>
    </w:p>
    <w:p w14:paraId="12D81510" w14:textId="77777777" w:rsidR="007D27F3" w:rsidRPr="00613175" w:rsidRDefault="007D27F3" w:rsidP="007D27F3">
      <w:pPr>
        <w:pStyle w:val="B2"/>
      </w:pPr>
      <w:r w:rsidRPr="00613175">
        <w:t>-</w:t>
      </w:r>
      <w:r w:rsidRPr="00613175">
        <w:tab/>
        <w:t>send a 180 (Ringing) response to the INVITE request according to the provisional response procedures described in 3GPP TS 24.229 [2];</w:t>
      </w:r>
    </w:p>
    <w:p w14:paraId="06ACB8B8" w14:textId="77777777" w:rsidR="007D27F3" w:rsidRPr="00613175" w:rsidRDefault="007D27F3" w:rsidP="007D27F3">
      <w:pPr>
        <w:pStyle w:val="B2"/>
      </w:pPr>
      <w:r w:rsidRPr="00613175">
        <w:t>-</w:t>
      </w:r>
      <w:r w:rsidRPr="00613175">
        <w:tab/>
        <w:t>optionally, if the INVITE includes an Expires header field, use the value of this header field to provide the time to expiry information of the communication waiting to the user; and</w:t>
      </w:r>
    </w:p>
    <w:p w14:paraId="2B371D46" w14:textId="77777777" w:rsidR="007D27F3" w:rsidRPr="00613175" w:rsidRDefault="007D27F3" w:rsidP="007D27F3">
      <w:pPr>
        <w:pStyle w:val="B2"/>
      </w:pPr>
      <w:r w:rsidRPr="00613175">
        <w:t>-</w:t>
      </w:r>
      <w:r w:rsidRPr="00613175">
        <w:tab/>
        <w:t>optionally start timer T</w:t>
      </w:r>
      <w:r w:rsidRPr="00613175">
        <w:rPr>
          <w:rFonts w:ascii="(Utiliser une police de caractè" w:hAnsi="(Utiliser une police de caractè"/>
          <w:vertAlign w:val="subscript"/>
        </w:rPr>
        <w:t>UE-CW</w:t>
      </w:r>
      <w:r w:rsidRPr="00613175">
        <w:t>;</w:t>
      </w:r>
    </w:p>
    <w:p w14:paraId="7C6AC345" w14:textId="77777777" w:rsidR="007D27F3" w:rsidRPr="00613175" w:rsidRDefault="007D27F3" w:rsidP="007D27F3">
      <w:pPr>
        <w:pStyle w:val="NO"/>
      </w:pPr>
      <w:r w:rsidRPr="00613175">
        <w:t>NOTE 1:</w:t>
      </w:r>
      <w:r w:rsidRPr="00613175">
        <w:tab/>
        <w:t>The timer T</w:t>
      </w:r>
      <w:r w:rsidRPr="00613175">
        <w:rPr>
          <w:rFonts w:ascii="(Utiliser une police de caractè" w:hAnsi="(Utiliser une police de caractè"/>
          <w:vertAlign w:val="subscript"/>
        </w:rPr>
        <w:t xml:space="preserve">UE-CW </w:t>
      </w:r>
      <w:r w:rsidRPr="00613175">
        <w:t>is used in order to limit the duration of the CW condition at the UE. For terminals that can provide an indication to the user that a CW condition is occurring without disturbing the active communication, this timer is not needed.</w:t>
      </w:r>
    </w:p>
    <w:p w14:paraId="26D21ACA" w14:textId="77777777" w:rsidR="007D27F3" w:rsidRPr="00613175" w:rsidRDefault="007D27F3" w:rsidP="007D27F3">
      <w:pPr>
        <w:pStyle w:val="NO"/>
      </w:pPr>
      <w:r w:rsidRPr="00613175">
        <w:t>NOTE 2:</w:t>
      </w:r>
      <w:r w:rsidRPr="00613175">
        <w:tab/>
        <w:t>RFC 5621 [9] describes conditions under which a 415 (Unsupported Media Type) response is returned.</w:t>
      </w:r>
    </w:p>
    <w:p w14:paraId="655A8070" w14:textId="77777777" w:rsidR="007D27F3" w:rsidRPr="00613175" w:rsidRDefault="007D27F3" w:rsidP="007D27F3">
      <w:r w:rsidRPr="00613175">
        <w:t>The UE may insert an Alert-Info header field set to "&lt;urn:alert:service:call-waiting&gt;" according to RFC 7462 [131] in the 180 (Ringing) response, according to the provisional response procedures described in 3GPP TS 24.229 [2].</w:t>
      </w:r>
    </w:p>
    <w:p w14:paraId="5BFE2659" w14:textId="77777777" w:rsidR="007D27F3" w:rsidRPr="00613175" w:rsidRDefault="007D27F3" w:rsidP="007D27F3">
      <w:r w:rsidRPr="00613175">
        <w:t>[TS 24.615 subclause 4.5.5.3.3]:</w:t>
      </w:r>
    </w:p>
    <w:p w14:paraId="4012001F" w14:textId="77777777" w:rsidR="007D27F3" w:rsidRPr="00613175" w:rsidRDefault="007D27F3" w:rsidP="007D27F3">
      <w:pPr>
        <w:pStyle w:val="H6"/>
      </w:pPr>
      <w:r w:rsidRPr="00613175">
        <w:t>Case A</w:t>
      </w:r>
    </w:p>
    <w:p w14:paraId="0D9B6C4C" w14:textId="77777777" w:rsidR="007D27F3" w:rsidRPr="00613175" w:rsidRDefault="007D27F3" w:rsidP="007D27F3">
      <w:r w:rsidRPr="00613175">
        <w:t>If user B accepts the waiting communication and holds (per procedures in 3GPP TS 24.610 [5]) or releases (per procedures in 3GPP TS 24.229 [2]) the active communication and timer T</w:t>
      </w:r>
      <w:r w:rsidRPr="00613175">
        <w:rPr>
          <w:rFonts w:ascii="(Utiliser une police de caractè" w:hAnsi="(Utiliser une police de caractè"/>
          <w:vertAlign w:val="subscript"/>
        </w:rPr>
        <w:t>UE-CW</w:t>
      </w:r>
      <w:r w:rsidRPr="00613175">
        <w:t xml:space="preserve"> has not expired, user B's UE shall:</w:t>
      </w:r>
    </w:p>
    <w:p w14:paraId="1E965A95" w14:textId="77777777" w:rsidR="007D27F3" w:rsidRPr="00613175" w:rsidRDefault="007D27F3" w:rsidP="007D27F3">
      <w:pPr>
        <w:pStyle w:val="B10"/>
      </w:pPr>
      <w:r w:rsidRPr="00613175">
        <w:t>-</w:t>
      </w:r>
      <w:r w:rsidRPr="00613175">
        <w:tab/>
        <w:t>stop timer T</w:t>
      </w:r>
      <w:r w:rsidRPr="00613175">
        <w:rPr>
          <w:vertAlign w:val="subscript"/>
        </w:rPr>
        <w:t xml:space="preserve">UE-CW </w:t>
      </w:r>
      <w:r w:rsidRPr="00613175">
        <w:t>(if it has been started);</w:t>
      </w:r>
    </w:p>
    <w:p w14:paraId="091DB7BC" w14:textId="77777777" w:rsidR="007D27F3" w:rsidRPr="00613175" w:rsidRDefault="007D27F3" w:rsidP="007D27F3">
      <w:pPr>
        <w:pStyle w:val="B10"/>
      </w:pPr>
      <w:r w:rsidRPr="00613175">
        <w:t>-</w:t>
      </w:r>
      <w:r w:rsidRPr="00613175">
        <w:tab/>
        <w:t>stop providing the CW indication to User B; and</w:t>
      </w:r>
    </w:p>
    <w:p w14:paraId="541E6436" w14:textId="77777777" w:rsidR="007D27F3" w:rsidRPr="00613175" w:rsidRDefault="007D27F3" w:rsidP="007D27F3">
      <w:pPr>
        <w:pStyle w:val="B10"/>
      </w:pPr>
      <w:r w:rsidRPr="00613175">
        <w:t>-</w:t>
      </w:r>
      <w:r w:rsidRPr="00613175">
        <w:tab/>
        <w:t>apply the procedures for answering the waiting communication to User B as described in 3GPP TS 24.229 [2].</w:t>
      </w:r>
    </w:p>
    <w:p w14:paraId="2CF75F4F" w14:textId="77777777" w:rsidR="007D27F3" w:rsidRPr="00613175" w:rsidRDefault="007D27F3" w:rsidP="007D27F3">
      <w:pPr>
        <w:pStyle w:val="H6"/>
      </w:pPr>
      <w:r w:rsidRPr="00613175">
        <w:t>Case B</w:t>
      </w:r>
    </w:p>
    <w:p w14:paraId="29101E8F" w14:textId="77777777" w:rsidR="007D27F3" w:rsidRPr="00613175" w:rsidRDefault="007D27F3" w:rsidP="007D27F3">
      <w:r w:rsidRPr="00613175">
        <w:t>If T</w:t>
      </w:r>
      <w:r w:rsidRPr="00613175">
        <w:rPr>
          <w:rFonts w:ascii="(Utiliser une police de caractè" w:hAnsi="(Utiliser une police de caractè"/>
          <w:vertAlign w:val="subscript"/>
        </w:rPr>
        <w:t>UE-CW</w:t>
      </w:r>
      <w:r w:rsidRPr="00613175">
        <w:t xml:space="preserve"> was started and expires, user B's UE shall:</w:t>
      </w:r>
    </w:p>
    <w:p w14:paraId="6A712B03" w14:textId="77777777" w:rsidR="007D27F3" w:rsidRPr="00613175" w:rsidRDefault="007D27F3" w:rsidP="007D27F3">
      <w:pPr>
        <w:pStyle w:val="B10"/>
      </w:pPr>
      <w:r w:rsidRPr="00613175">
        <w:t>-</w:t>
      </w:r>
      <w:r w:rsidRPr="00613175">
        <w:tab/>
        <w:t>stop providing the CW indication to User B; and</w:t>
      </w:r>
    </w:p>
    <w:p w14:paraId="128C14D8" w14:textId="77777777" w:rsidR="007D27F3" w:rsidRPr="00613175" w:rsidRDefault="007D27F3" w:rsidP="007D27F3">
      <w:pPr>
        <w:pStyle w:val="B10"/>
      </w:pPr>
      <w:r w:rsidRPr="00613175">
        <w:t>-</w:t>
      </w:r>
      <w:r w:rsidRPr="00613175">
        <w:tab/>
        <w:t>send a 480 (Temporarily Unavailable) response towards User C, optionally including a Reason header field set to cause 19, in accordance with RFC 6432 [130].</w:t>
      </w:r>
    </w:p>
    <w:p w14:paraId="23085486" w14:textId="77777777" w:rsidR="007D27F3" w:rsidRPr="00613175" w:rsidRDefault="007D27F3" w:rsidP="007D27F3">
      <w:r w:rsidRPr="00613175">
        <w:t>[TS 24.615 subclause 4.5.5.3.4]:</w:t>
      </w:r>
    </w:p>
    <w:p w14:paraId="119F590C" w14:textId="77777777" w:rsidR="007D27F3" w:rsidRPr="00613175" w:rsidRDefault="007D27F3" w:rsidP="007D27F3">
      <w:pPr>
        <w:pStyle w:val="NormalIndent"/>
        <w:ind w:left="0"/>
      </w:pPr>
      <w:r w:rsidRPr="00613175">
        <w:t>If user B's UE receives a CANCEL request or BYE request from User C during a CW condition, user B's UE shall:</w:t>
      </w:r>
    </w:p>
    <w:p w14:paraId="2927D5F6" w14:textId="77777777" w:rsidR="007D27F3" w:rsidRPr="00613175" w:rsidRDefault="007D27F3" w:rsidP="007D27F3">
      <w:pPr>
        <w:pStyle w:val="B10"/>
      </w:pPr>
      <w:r w:rsidRPr="00613175">
        <w:t>-</w:t>
      </w:r>
      <w:r w:rsidRPr="00613175">
        <w:tab/>
        <w:t>stop timer T</w:t>
      </w:r>
      <w:r w:rsidRPr="00613175">
        <w:rPr>
          <w:vertAlign w:val="subscript"/>
        </w:rPr>
        <w:t>UE-CW</w:t>
      </w:r>
      <w:r w:rsidRPr="00613175">
        <w:t xml:space="preserve"> (if necessary);</w:t>
      </w:r>
    </w:p>
    <w:p w14:paraId="78480579" w14:textId="77777777" w:rsidR="007D27F3" w:rsidRPr="00613175" w:rsidRDefault="007D27F3" w:rsidP="007D27F3">
      <w:pPr>
        <w:pStyle w:val="B10"/>
      </w:pPr>
      <w:r w:rsidRPr="00613175">
        <w:t>-</w:t>
      </w:r>
      <w:r w:rsidRPr="00613175">
        <w:tab/>
        <w:t>stop providing the CW indication to User B; and</w:t>
      </w:r>
    </w:p>
    <w:p w14:paraId="7E06DB41" w14:textId="77777777" w:rsidR="007D27F3" w:rsidRPr="00613175" w:rsidRDefault="007D27F3" w:rsidP="007D27F3">
      <w:pPr>
        <w:pStyle w:val="B10"/>
      </w:pPr>
      <w:r w:rsidRPr="00613175">
        <w:t>-</w:t>
      </w:r>
      <w:r w:rsidRPr="00613175">
        <w:tab/>
        <w:t>apply the terminating UE procedures upon receipt of CANCEL or BYE as described in 3GPP TS 24.229 [2].</w:t>
      </w:r>
    </w:p>
    <w:p w14:paraId="681646D2" w14:textId="77777777" w:rsidR="007D27F3" w:rsidRPr="00613175" w:rsidRDefault="007D27F3" w:rsidP="007D27F3">
      <w:r w:rsidRPr="00613175">
        <w:t>If user B's UE receives a CANCEL request or BYE request from User A and during a CW condition, user B's UE shall:</w:t>
      </w:r>
    </w:p>
    <w:p w14:paraId="39A7CA05" w14:textId="77777777" w:rsidR="007D27F3" w:rsidRPr="00613175" w:rsidRDefault="007D27F3" w:rsidP="007D27F3">
      <w:pPr>
        <w:pStyle w:val="B10"/>
      </w:pPr>
      <w:r w:rsidRPr="00613175">
        <w:t>-</w:t>
      </w:r>
      <w:r w:rsidRPr="00613175">
        <w:tab/>
        <w:t>stop timer T</w:t>
      </w:r>
      <w:r w:rsidRPr="00613175">
        <w:rPr>
          <w:vertAlign w:val="subscript"/>
        </w:rPr>
        <w:t>UE-CW</w:t>
      </w:r>
      <w:r w:rsidRPr="00613175">
        <w:t xml:space="preserve"> (if necessary);</w:t>
      </w:r>
    </w:p>
    <w:p w14:paraId="74FDF296" w14:textId="77777777" w:rsidR="007D27F3" w:rsidRPr="00613175" w:rsidRDefault="007D27F3" w:rsidP="007D27F3">
      <w:pPr>
        <w:pStyle w:val="B10"/>
      </w:pPr>
      <w:r w:rsidRPr="00613175">
        <w:t>-</w:t>
      </w:r>
      <w:r w:rsidRPr="00613175">
        <w:tab/>
        <w:t>stop providing the CW indication to User B;</w:t>
      </w:r>
    </w:p>
    <w:p w14:paraId="4D505D5A" w14:textId="77777777" w:rsidR="007D27F3" w:rsidRPr="00613175" w:rsidRDefault="007D27F3" w:rsidP="007D27F3">
      <w:pPr>
        <w:pStyle w:val="B10"/>
      </w:pPr>
      <w:r w:rsidRPr="00613175">
        <w:lastRenderedPageBreak/>
        <w:t>-</w:t>
      </w:r>
      <w:r w:rsidRPr="00613175">
        <w:tab/>
        <w:t>apply the terminating UE procedures upon receipt of CANCEL request or BYE request as described in 3GPP TS 24.229 [2]; and</w:t>
      </w:r>
    </w:p>
    <w:p w14:paraId="1F1A1F16" w14:textId="77777777" w:rsidR="007D27F3" w:rsidRPr="00613175" w:rsidRDefault="007D27F3" w:rsidP="007D27F3">
      <w:pPr>
        <w:pStyle w:val="B10"/>
      </w:pPr>
      <w:r w:rsidRPr="00613175">
        <w:t>-</w:t>
      </w:r>
      <w:r w:rsidRPr="00613175">
        <w:tab/>
        <w:t>optionally apply the procedure for accepting the waiting communication as described in 3GPP TS 24.229 [2].</w:t>
      </w:r>
    </w:p>
    <w:p w14:paraId="48275D38" w14:textId="77777777" w:rsidR="007D27F3" w:rsidRPr="00613175" w:rsidRDefault="007D27F3" w:rsidP="007D27F3">
      <w:pPr>
        <w:pStyle w:val="H6"/>
      </w:pPr>
      <w:r w:rsidRPr="00613175">
        <w:t>8.37.3</w:t>
      </w:r>
      <w:r w:rsidRPr="00613175">
        <w:tab/>
        <w:t>Test description</w:t>
      </w:r>
    </w:p>
    <w:p w14:paraId="292FF919" w14:textId="77777777" w:rsidR="007D27F3" w:rsidRPr="00613175" w:rsidRDefault="007D27F3" w:rsidP="007D27F3">
      <w:pPr>
        <w:pStyle w:val="H6"/>
      </w:pPr>
      <w:r w:rsidRPr="00613175">
        <w:t>8.37.3.1</w:t>
      </w:r>
      <w:r w:rsidRPr="00613175">
        <w:tab/>
        <w:t>Pre-test conditions</w:t>
      </w:r>
    </w:p>
    <w:p w14:paraId="30740010" w14:textId="77777777" w:rsidR="007D27F3" w:rsidRPr="00613175" w:rsidRDefault="007D27F3" w:rsidP="007D27F3">
      <w:pPr>
        <w:pStyle w:val="H6"/>
      </w:pPr>
      <w:r w:rsidRPr="00613175">
        <w:t>System Simulator:</w:t>
      </w:r>
    </w:p>
    <w:p w14:paraId="6D332054" w14:textId="77777777" w:rsidR="007D27F3" w:rsidRPr="00613175" w:rsidRDefault="007D27F3" w:rsidP="007D27F3">
      <w:pPr>
        <w:pStyle w:val="B10"/>
      </w:pPr>
      <w:r w:rsidRPr="00613175">
        <w:t>-</w:t>
      </w:r>
      <w:r w:rsidRPr="00613175">
        <w:tab/>
        <w:t>1 NR Cell connected to 5GC, default parameters.</w:t>
      </w:r>
    </w:p>
    <w:p w14:paraId="5D6C3166" w14:textId="77777777" w:rsidR="007D27F3" w:rsidRPr="00613175" w:rsidRDefault="007D27F3" w:rsidP="007D27F3">
      <w:pPr>
        <w:pStyle w:val="H6"/>
      </w:pPr>
      <w:r w:rsidRPr="00613175">
        <w:t>UE:</w:t>
      </w:r>
    </w:p>
    <w:p w14:paraId="1AAFEBB3" w14:textId="77777777" w:rsidR="007D27F3" w:rsidRPr="00613175" w:rsidRDefault="007D27F3" w:rsidP="007D27F3">
      <w:pPr>
        <w:pStyle w:val="B10"/>
      </w:pPr>
      <w:r w:rsidRPr="00613175">
        <w:t>-</w:t>
      </w:r>
      <w:r w:rsidRPr="00613175">
        <w:tab/>
      </w:r>
      <w:r w:rsidRPr="00613175">
        <w:rPr>
          <w:snapToGrid w:val="0"/>
        </w:rPr>
        <w:t>UE contains either ISIM and USIM applications or only USIM application on UICC.</w:t>
      </w:r>
    </w:p>
    <w:p w14:paraId="69F1FD1A" w14:textId="77777777" w:rsidR="007D27F3" w:rsidRPr="00613175" w:rsidRDefault="007D27F3" w:rsidP="007D27F3">
      <w:pPr>
        <w:pStyle w:val="B10"/>
        <w:rPr>
          <w:snapToGrid w:val="0"/>
        </w:rPr>
      </w:pPr>
      <w:r w:rsidRPr="00613175">
        <w:t>-</w:t>
      </w:r>
      <w:r w:rsidRPr="00613175">
        <w:tab/>
      </w:r>
      <w:r w:rsidRPr="00613175">
        <w:rPr>
          <w:snapToGrid w:val="0"/>
        </w:rPr>
        <w:t>UE is configured to register for IMS after switch on.</w:t>
      </w:r>
    </w:p>
    <w:p w14:paraId="0387CECD" w14:textId="77777777" w:rsidR="007D27F3" w:rsidRPr="00613175" w:rsidRDefault="007D27F3" w:rsidP="007D27F3">
      <w:pPr>
        <w:pStyle w:val="H6"/>
      </w:pPr>
      <w:r w:rsidRPr="00613175">
        <w:t>Preamble:</w:t>
      </w:r>
    </w:p>
    <w:p w14:paraId="0C1547B9" w14:textId="77777777" w:rsidR="007D27F3" w:rsidRPr="00613175" w:rsidRDefault="007D27F3" w:rsidP="007D27F3">
      <w:pPr>
        <w:pStyle w:val="B10"/>
      </w:pPr>
      <w:r w:rsidRPr="00613175">
        <w:t>-</w:t>
      </w:r>
      <w:r w:rsidRPr="00613175">
        <w:tab/>
        <w:t>The UE has registered to IMS and set up the MO voice call, by executing the generic test procedure in Annex A.2 up to the last step and thereafter executing the generic test procedure in A.4.1.</w:t>
      </w:r>
    </w:p>
    <w:p w14:paraId="276D2EFE" w14:textId="77777777" w:rsidR="007D27F3" w:rsidRPr="00613175" w:rsidRDefault="007D27F3" w:rsidP="007D27F3">
      <w:pPr>
        <w:pStyle w:val="H6"/>
        <w:rPr>
          <w:lang w:eastAsia="zh-CN"/>
        </w:rPr>
      </w:pPr>
      <w:r w:rsidRPr="00613175">
        <w:t>8.37.3.2</w:t>
      </w:r>
      <w:r w:rsidRPr="00613175">
        <w:tab/>
      </w:r>
      <w:r w:rsidRPr="00613175">
        <w:rPr>
          <w:snapToGrid w:val="0"/>
        </w:rPr>
        <w:t>Test procedure sequence</w:t>
      </w:r>
    </w:p>
    <w:p w14:paraId="22B09540" w14:textId="77777777" w:rsidR="007D27F3" w:rsidRPr="00613175" w:rsidRDefault="007D27F3" w:rsidP="007D27F3">
      <w:pPr>
        <w:pStyle w:val="TH"/>
        <w:rPr>
          <w:lang w:eastAsia="en-US"/>
        </w:rPr>
      </w:pPr>
      <w:r w:rsidRPr="00613175">
        <w:t>Table 8.37.3.2-1: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391"/>
        <w:gridCol w:w="709"/>
        <w:gridCol w:w="2408"/>
        <w:gridCol w:w="569"/>
        <w:gridCol w:w="850"/>
      </w:tblGrid>
      <w:tr w:rsidR="007D27F3" w:rsidRPr="00613175" w14:paraId="2580246D" w14:textId="77777777" w:rsidTr="007D27F3">
        <w:trPr>
          <w:jc w:val="center"/>
        </w:trPr>
        <w:tc>
          <w:tcPr>
            <w:tcW w:w="704" w:type="dxa"/>
            <w:tcBorders>
              <w:top w:val="single" w:sz="4" w:space="0" w:color="auto"/>
              <w:left w:val="single" w:sz="4" w:space="0" w:color="auto"/>
              <w:bottom w:val="nil"/>
              <w:right w:val="single" w:sz="4" w:space="0" w:color="auto"/>
            </w:tcBorders>
            <w:hideMark/>
          </w:tcPr>
          <w:p w14:paraId="6B5A7CF5" w14:textId="77777777" w:rsidR="007D27F3" w:rsidRPr="00613175" w:rsidRDefault="007D27F3">
            <w:pPr>
              <w:pStyle w:val="TAH"/>
            </w:pPr>
            <w:r w:rsidRPr="00613175">
              <w:t>St</w:t>
            </w:r>
          </w:p>
        </w:tc>
        <w:tc>
          <w:tcPr>
            <w:tcW w:w="4394" w:type="dxa"/>
            <w:tcBorders>
              <w:top w:val="single" w:sz="4" w:space="0" w:color="auto"/>
              <w:left w:val="single" w:sz="4" w:space="0" w:color="auto"/>
              <w:bottom w:val="single" w:sz="4" w:space="0" w:color="auto"/>
              <w:right w:val="single" w:sz="4" w:space="0" w:color="auto"/>
            </w:tcBorders>
            <w:hideMark/>
          </w:tcPr>
          <w:p w14:paraId="0978B280" w14:textId="77777777" w:rsidR="007D27F3" w:rsidRPr="00613175" w:rsidRDefault="007D27F3">
            <w:pPr>
              <w:pStyle w:val="TAH"/>
            </w:pPr>
            <w:r w:rsidRPr="00613175">
              <w:t>Procedure</w:t>
            </w:r>
          </w:p>
        </w:tc>
        <w:tc>
          <w:tcPr>
            <w:tcW w:w="3119" w:type="dxa"/>
            <w:gridSpan w:val="2"/>
            <w:tcBorders>
              <w:top w:val="single" w:sz="4" w:space="0" w:color="auto"/>
              <w:left w:val="single" w:sz="4" w:space="0" w:color="auto"/>
              <w:bottom w:val="single" w:sz="4" w:space="0" w:color="auto"/>
              <w:right w:val="single" w:sz="4" w:space="0" w:color="auto"/>
            </w:tcBorders>
            <w:hideMark/>
          </w:tcPr>
          <w:p w14:paraId="766496C3" w14:textId="77777777" w:rsidR="007D27F3" w:rsidRPr="00613175" w:rsidRDefault="007D27F3">
            <w:pPr>
              <w:pStyle w:val="TAH"/>
            </w:pPr>
            <w:r w:rsidRPr="00613175">
              <w:t>Message Sequence</w:t>
            </w:r>
          </w:p>
        </w:tc>
        <w:tc>
          <w:tcPr>
            <w:tcW w:w="569" w:type="dxa"/>
            <w:tcBorders>
              <w:top w:val="single" w:sz="4" w:space="0" w:color="auto"/>
              <w:left w:val="single" w:sz="4" w:space="0" w:color="auto"/>
              <w:bottom w:val="nil"/>
              <w:right w:val="single" w:sz="4" w:space="0" w:color="auto"/>
            </w:tcBorders>
            <w:hideMark/>
          </w:tcPr>
          <w:p w14:paraId="0BF8B4DF" w14:textId="77777777" w:rsidR="007D27F3" w:rsidRPr="00613175" w:rsidRDefault="007D27F3">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5F3F9691" w14:textId="77777777" w:rsidR="007D27F3" w:rsidRPr="00613175" w:rsidRDefault="007D27F3">
            <w:pPr>
              <w:pStyle w:val="TAH"/>
            </w:pPr>
            <w:r w:rsidRPr="00613175">
              <w:t>Verdict</w:t>
            </w:r>
          </w:p>
        </w:tc>
      </w:tr>
      <w:tr w:rsidR="007D27F3" w:rsidRPr="00613175" w14:paraId="6CCADEDA" w14:textId="77777777" w:rsidTr="007D27F3">
        <w:trPr>
          <w:jc w:val="center"/>
        </w:trPr>
        <w:tc>
          <w:tcPr>
            <w:tcW w:w="704" w:type="dxa"/>
            <w:tcBorders>
              <w:top w:val="nil"/>
              <w:left w:val="single" w:sz="4" w:space="0" w:color="auto"/>
              <w:bottom w:val="single" w:sz="4" w:space="0" w:color="auto"/>
              <w:right w:val="single" w:sz="4" w:space="0" w:color="auto"/>
            </w:tcBorders>
          </w:tcPr>
          <w:p w14:paraId="400224B7" w14:textId="77777777" w:rsidR="007D27F3" w:rsidRPr="00613175" w:rsidRDefault="007D27F3">
            <w:pPr>
              <w:pStyle w:val="TAH"/>
            </w:pPr>
          </w:p>
        </w:tc>
        <w:tc>
          <w:tcPr>
            <w:tcW w:w="4394" w:type="dxa"/>
            <w:tcBorders>
              <w:top w:val="single" w:sz="4" w:space="0" w:color="auto"/>
              <w:left w:val="single" w:sz="4" w:space="0" w:color="auto"/>
              <w:bottom w:val="single" w:sz="4" w:space="0" w:color="auto"/>
              <w:right w:val="single" w:sz="4" w:space="0" w:color="auto"/>
            </w:tcBorders>
          </w:tcPr>
          <w:p w14:paraId="2D476662" w14:textId="77777777" w:rsidR="007D27F3" w:rsidRPr="00613175" w:rsidRDefault="007D27F3">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272F98A4" w14:textId="77777777" w:rsidR="007D27F3" w:rsidRPr="00613175" w:rsidRDefault="007D27F3">
            <w:pPr>
              <w:pStyle w:val="TAH"/>
            </w:pPr>
            <w:r w:rsidRPr="00613175">
              <w:t>U - S</w:t>
            </w:r>
          </w:p>
        </w:tc>
        <w:tc>
          <w:tcPr>
            <w:tcW w:w="2410" w:type="dxa"/>
            <w:tcBorders>
              <w:top w:val="single" w:sz="4" w:space="0" w:color="auto"/>
              <w:left w:val="single" w:sz="4" w:space="0" w:color="auto"/>
              <w:bottom w:val="single" w:sz="4" w:space="0" w:color="auto"/>
              <w:right w:val="single" w:sz="4" w:space="0" w:color="auto"/>
            </w:tcBorders>
            <w:hideMark/>
          </w:tcPr>
          <w:p w14:paraId="67FF99A7" w14:textId="77777777" w:rsidR="007D27F3" w:rsidRPr="00613175" w:rsidRDefault="007D27F3">
            <w:pPr>
              <w:pStyle w:val="TAH"/>
            </w:pPr>
            <w:r w:rsidRPr="00613175">
              <w:t>Message</w:t>
            </w:r>
          </w:p>
        </w:tc>
        <w:tc>
          <w:tcPr>
            <w:tcW w:w="569" w:type="dxa"/>
            <w:tcBorders>
              <w:top w:val="nil"/>
              <w:left w:val="single" w:sz="4" w:space="0" w:color="auto"/>
              <w:bottom w:val="single" w:sz="4" w:space="0" w:color="auto"/>
              <w:right w:val="single" w:sz="4" w:space="0" w:color="auto"/>
            </w:tcBorders>
          </w:tcPr>
          <w:p w14:paraId="53B67FD9" w14:textId="77777777" w:rsidR="007D27F3" w:rsidRPr="00613175" w:rsidRDefault="007D27F3">
            <w:pPr>
              <w:pStyle w:val="TAH"/>
            </w:pPr>
          </w:p>
        </w:tc>
        <w:tc>
          <w:tcPr>
            <w:tcW w:w="850" w:type="dxa"/>
            <w:tcBorders>
              <w:top w:val="nil"/>
              <w:left w:val="single" w:sz="4" w:space="0" w:color="auto"/>
              <w:bottom w:val="single" w:sz="4" w:space="0" w:color="auto"/>
              <w:right w:val="single" w:sz="4" w:space="0" w:color="auto"/>
            </w:tcBorders>
          </w:tcPr>
          <w:p w14:paraId="1B537C0E" w14:textId="77777777" w:rsidR="007D27F3" w:rsidRPr="00613175" w:rsidRDefault="007D27F3">
            <w:pPr>
              <w:pStyle w:val="TAH"/>
            </w:pPr>
          </w:p>
        </w:tc>
      </w:tr>
      <w:tr w:rsidR="007D27F3" w:rsidRPr="00613175" w14:paraId="6959A492"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3DD4531F" w14:textId="77777777" w:rsidR="007D27F3" w:rsidRPr="00613175" w:rsidRDefault="007D27F3">
            <w:pPr>
              <w:pStyle w:val="TAC"/>
              <w:rPr>
                <w:snapToGrid w:val="0"/>
                <w:lang w:eastAsia="zh-CN"/>
              </w:rPr>
            </w:pPr>
            <w:r w:rsidRPr="00613175">
              <w:rPr>
                <w:snapToGrid w:val="0"/>
                <w:lang w:eastAsia="zh-CN"/>
              </w:rPr>
              <w:t>0</w:t>
            </w:r>
          </w:p>
        </w:tc>
        <w:tc>
          <w:tcPr>
            <w:tcW w:w="4394" w:type="dxa"/>
            <w:tcBorders>
              <w:top w:val="single" w:sz="4" w:space="0" w:color="auto"/>
              <w:left w:val="single" w:sz="4" w:space="0" w:color="auto"/>
              <w:bottom w:val="single" w:sz="4" w:space="0" w:color="auto"/>
              <w:right w:val="single" w:sz="4" w:space="0" w:color="auto"/>
            </w:tcBorders>
            <w:hideMark/>
          </w:tcPr>
          <w:p w14:paraId="1585A4E8" w14:textId="77777777" w:rsidR="007D27F3" w:rsidRPr="00613175" w:rsidRDefault="007D27F3">
            <w:pPr>
              <w:pStyle w:val="TAL"/>
              <w:rPr>
                <w:snapToGrid w:val="0"/>
                <w:lang w:eastAsia="en-US"/>
              </w:rPr>
            </w:pPr>
            <w:r w:rsidRPr="00613175">
              <w:rPr>
                <w:snapToGrid w:val="0"/>
              </w:rPr>
              <w:t>UE is made to attempt an IMS voice call</w:t>
            </w:r>
          </w:p>
        </w:tc>
        <w:tc>
          <w:tcPr>
            <w:tcW w:w="709" w:type="dxa"/>
            <w:tcBorders>
              <w:top w:val="single" w:sz="4" w:space="0" w:color="auto"/>
              <w:left w:val="single" w:sz="4" w:space="0" w:color="auto"/>
              <w:bottom w:val="single" w:sz="4" w:space="0" w:color="auto"/>
              <w:right w:val="single" w:sz="4" w:space="0" w:color="auto"/>
            </w:tcBorders>
            <w:hideMark/>
          </w:tcPr>
          <w:p w14:paraId="43140730"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72648B09" w14:textId="77777777" w:rsidR="007D27F3" w:rsidRPr="00613175" w:rsidRDefault="007D27F3">
            <w:pPr>
              <w:pStyle w:val="TAL"/>
              <w:rPr>
                <w:lang w:eastAsia="zh-CN"/>
              </w:rPr>
            </w:pPr>
            <w:r w:rsidRPr="00613175">
              <w:rPr>
                <w:lang w:eastAsia="zh-CN"/>
              </w:rPr>
              <w:t>-</w:t>
            </w:r>
          </w:p>
        </w:tc>
        <w:tc>
          <w:tcPr>
            <w:tcW w:w="569" w:type="dxa"/>
            <w:tcBorders>
              <w:top w:val="nil"/>
              <w:left w:val="single" w:sz="4" w:space="0" w:color="auto"/>
              <w:bottom w:val="single" w:sz="4" w:space="0" w:color="auto"/>
              <w:right w:val="single" w:sz="4" w:space="0" w:color="auto"/>
            </w:tcBorders>
            <w:hideMark/>
          </w:tcPr>
          <w:p w14:paraId="1636C6DE"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4E77EA05" w14:textId="77777777" w:rsidR="007D27F3" w:rsidRPr="00613175" w:rsidRDefault="007D27F3">
            <w:pPr>
              <w:pStyle w:val="TAC"/>
              <w:rPr>
                <w:lang w:eastAsia="zh-CN"/>
              </w:rPr>
            </w:pPr>
            <w:r w:rsidRPr="00613175">
              <w:rPr>
                <w:lang w:eastAsia="zh-CN"/>
              </w:rPr>
              <w:t>-</w:t>
            </w:r>
          </w:p>
        </w:tc>
      </w:tr>
      <w:tr w:rsidR="007D27F3" w:rsidRPr="00613175" w14:paraId="459C2C09"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2F0B5E51" w14:textId="77777777" w:rsidR="007D27F3" w:rsidRPr="00613175" w:rsidRDefault="007D27F3">
            <w:pPr>
              <w:pStyle w:val="TAC"/>
              <w:rPr>
                <w:lang w:eastAsia="zh-CN"/>
              </w:rPr>
            </w:pPr>
            <w:r w:rsidRPr="00613175">
              <w:rPr>
                <w:snapToGrid w:val="0"/>
              </w:rPr>
              <w:t>1-7</w:t>
            </w:r>
          </w:p>
        </w:tc>
        <w:tc>
          <w:tcPr>
            <w:tcW w:w="4394" w:type="dxa"/>
            <w:tcBorders>
              <w:top w:val="single" w:sz="4" w:space="0" w:color="auto"/>
              <w:left w:val="single" w:sz="4" w:space="0" w:color="auto"/>
              <w:bottom w:val="single" w:sz="4" w:space="0" w:color="auto"/>
              <w:right w:val="single" w:sz="4" w:space="0" w:color="auto"/>
            </w:tcBorders>
            <w:hideMark/>
          </w:tcPr>
          <w:p w14:paraId="622E04C4" w14:textId="53F84A55" w:rsidR="007D27F3" w:rsidRPr="00613175" w:rsidRDefault="007D27F3">
            <w:pPr>
              <w:pStyle w:val="TAL"/>
              <w:rPr>
                <w:lang w:eastAsia="zh-CN"/>
              </w:rPr>
            </w:pPr>
            <w:r w:rsidRPr="00613175">
              <w:rPr>
                <w:snapToGrid w:val="0"/>
              </w:rPr>
              <w:t xml:space="preserve">Steps 1-7 of A.5.1 are </w:t>
            </w:r>
            <w:r w:rsidR="00613175" w:rsidRPr="00613175">
              <w:rPr>
                <w:snapToGrid w:val="0"/>
              </w:rPr>
              <w:t>executed</w:t>
            </w:r>
            <w:r w:rsidRPr="00613175">
              <w:rPr>
                <w:snapToGrid w:val="0"/>
              </w:rPr>
              <w:t>.</w:t>
            </w:r>
          </w:p>
        </w:tc>
        <w:tc>
          <w:tcPr>
            <w:tcW w:w="709" w:type="dxa"/>
            <w:tcBorders>
              <w:top w:val="single" w:sz="4" w:space="0" w:color="auto"/>
              <w:left w:val="single" w:sz="4" w:space="0" w:color="auto"/>
              <w:bottom w:val="single" w:sz="4" w:space="0" w:color="auto"/>
              <w:right w:val="single" w:sz="4" w:space="0" w:color="auto"/>
            </w:tcBorders>
            <w:hideMark/>
          </w:tcPr>
          <w:p w14:paraId="1A79CE03"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4DE117C4" w14:textId="77777777" w:rsidR="007D27F3" w:rsidRPr="00613175" w:rsidRDefault="007D27F3">
            <w:pPr>
              <w:pStyle w:val="TAL"/>
              <w:rPr>
                <w:lang w:eastAsia="zh-CN"/>
              </w:rPr>
            </w:pPr>
            <w:r w:rsidRPr="00613175">
              <w:rPr>
                <w:rFonts w:eastAsia="MS Gothic"/>
              </w:rPr>
              <w:t>-</w:t>
            </w:r>
          </w:p>
        </w:tc>
        <w:tc>
          <w:tcPr>
            <w:tcW w:w="569" w:type="dxa"/>
            <w:tcBorders>
              <w:top w:val="nil"/>
              <w:left w:val="single" w:sz="4" w:space="0" w:color="auto"/>
              <w:bottom w:val="single" w:sz="4" w:space="0" w:color="auto"/>
              <w:right w:val="single" w:sz="4" w:space="0" w:color="auto"/>
            </w:tcBorders>
            <w:hideMark/>
          </w:tcPr>
          <w:p w14:paraId="4F598967"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38F90E08" w14:textId="77777777" w:rsidR="007D27F3" w:rsidRPr="00613175" w:rsidRDefault="007D27F3">
            <w:pPr>
              <w:pStyle w:val="TAC"/>
              <w:rPr>
                <w:lang w:eastAsia="zh-CN"/>
              </w:rPr>
            </w:pPr>
            <w:r w:rsidRPr="00613175">
              <w:rPr>
                <w:lang w:eastAsia="zh-CN"/>
              </w:rPr>
              <w:t>-</w:t>
            </w:r>
          </w:p>
        </w:tc>
      </w:tr>
      <w:tr w:rsidR="007D27F3" w:rsidRPr="00613175" w14:paraId="108FBA8B"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13523B06" w14:textId="77777777" w:rsidR="007D27F3" w:rsidRPr="00613175" w:rsidRDefault="007D27F3">
            <w:pPr>
              <w:pStyle w:val="TAC"/>
              <w:rPr>
                <w:snapToGrid w:val="0"/>
                <w:lang w:eastAsia="zh-CN"/>
              </w:rPr>
            </w:pPr>
            <w:r w:rsidRPr="00613175">
              <w:rPr>
                <w:snapToGrid w:val="0"/>
                <w:lang w:eastAsia="zh-CN"/>
              </w:rPr>
              <w:t>8</w:t>
            </w:r>
          </w:p>
        </w:tc>
        <w:tc>
          <w:tcPr>
            <w:tcW w:w="4394" w:type="dxa"/>
            <w:tcBorders>
              <w:top w:val="single" w:sz="4" w:space="0" w:color="auto"/>
              <w:left w:val="single" w:sz="4" w:space="0" w:color="auto"/>
              <w:bottom w:val="single" w:sz="4" w:space="0" w:color="auto"/>
              <w:right w:val="single" w:sz="4" w:space="0" w:color="auto"/>
            </w:tcBorders>
            <w:hideMark/>
          </w:tcPr>
          <w:p w14:paraId="54AF2248" w14:textId="7748786A" w:rsidR="007D27F3" w:rsidRPr="00613175" w:rsidRDefault="007D27F3">
            <w:pPr>
              <w:pStyle w:val="TAL"/>
              <w:rPr>
                <w:snapToGrid w:val="0"/>
                <w:lang w:eastAsia="zh-CN"/>
              </w:rPr>
            </w:pPr>
            <w:r w:rsidRPr="00613175">
              <w:t xml:space="preserve">Check: Does the UE responds to INVITE with 180 Ringing with </w:t>
            </w:r>
            <w:r w:rsidR="00613175" w:rsidRPr="00613175">
              <w:t>an</w:t>
            </w:r>
            <w:r w:rsidRPr="00613175">
              <w:t xml:space="preserve"> Alert-Info header field set to "&lt;urn:alert:service:call-waiting&gt;"</w:t>
            </w:r>
          </w:p>
        </w:tc>
        <w:tc>
          <w:tcPr>
            <w:tcW w:w="709" w:type="dxa"/>
            <w:tcBorders>
              <w:top w:val="single" w:sz="4" w:space="0" w:color="auto"/>
              <w:left w:val="single" w:sz="4" w:space="0" w:color="auto"/>
              <w:bottom w:val="single" w:sz="4" w:space="0" w:color="auto"/>
              <w:right w:val="single" w:sz="4" w:space="0" w:color="auto"/>
            </w:tcBorders>
            <w:hideMark/>
          </w:tcPr>
          <w:p w14:paraId="5DC2FA79"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1C0FD764" w14:textId="77777777" w:rsidR="007D27F3" w:rsidRPr="00613175" w:rsidRDefault="007D27F3">
            <w:pPr>
              <w:pStyle w:val="TAL"/>
              <w:rPr>
                <w:rFonts w:eastAsia="MS Gothic"/>
                <w:lang w:eastAsia="en-US"/>
              </w:rPr>
            </w:pPr>
            <w:r w:rsidRPr="00613175">
              <w:t>180 Ringing</w:t>
            </w:r>
          </w:p>
        </w:tc>
        <w:tc>
          <w:tcPr>
            <w:tcW w:w="569" w:type="dxa"/>
            <w:tcBorders>
              <w:top w:val="nil"/>
              <w:left w:val="single" w:sz="4" w:space="0" w:color="auto"/>
              <w:bottom w:val="single" w:sz="4" w:space="0" w:color="auto"/>
              <w:right w:val="single" w:sz="4" w:space="0" w:color="auto"/>
            </w:tcBorders>
            <w:hideMark/>
          </w:tcPr>
          <w:p w14:paraId="26C6CC3B" w14:textId="77777777" w:rsidR="007D27F3" w:rsidRPr="00613175" w:rsidRDefault="007D27F3">
            <w:pPr>
              <w:pStyle w:val="TAC"/>
              <w:rPr>
                <w:lang w:eastAsia="zh-CN"/>
              </w:rPr>
            </w:pPr>
            <w:r w:rsidRPr="00613175">
              <w:rPr>
                <w:lang w:eastAsia="zh-CN"/>
              </w:rPr>
              <w:t>1</w:t>
            </w:r>
          </w:p>
        </w:tc>
        <w:tc>
          <w:tcPr>
            <w:tcW w:w="850" w:type="dxa"/>
            <w:tcBorders>
              <w:top w:val="nil"/>
              <w:left w:val="single" w:sz="4" w:space="0" w:color="auto"/>
              <w:bottom w:val="single" w:sz="4" w:space="0" w:color="auto"/>
              <w:right w:val="single" w:sz="4" w:space="0" w:color="auto"/>
            </w:tcBorders>
            <w:hideMark/>
          </w:tcPr>
          <w:p w14:paraId="3395B00D" w14:textId="77777777" w:rsidR="007D27F3" w:rsidRPr="00613175" w:rsidRDefault="007D27F3">
            <w:pPr>
              <w:pStyle w:val="TAC"/>
              <w:rPr>
                <w:lang w:eastAsia="zh-CN"/>
              </w:rPr>
            </w:pPr>
            <w:r w:rsidRPr="00613175">
              <w:rPr>
                <w:lang w:eastAsia="zh-CN"/>
              </w:rPr>
              <w:t>P</w:t>
            </w:r>
          </w:p>
        </w:tc>
      </w:tr>
      <w:tr w:rsidR="007D27F3" w:rsidRPr="00613175" w14:paraId="0B858709"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74F41579" w14:textId="77777777" w:rsidR="007D27F3" w:rsidRPr="00613175" w:rsidRDefault="007D27F3">
            <w:pPr>
              <w:pStyle w:val="TAC"/>
              <w:rPr>
                <w:lang w:eastAsia="zh-CN"/>
              </w:rPr>
            </w:pPr>
            <w:r w:rsidRPr="00613175">
              <w:rPr>
                <w:lang w:eastAsia="zh-CN"/>
              </w:rPr>
              <w:t>9</w:t>
            </w:r>
          </w:p>
        </w:tc>
        <w:tc>
          <w:tcPr>
            <w:tcW w:w="4394" w:type="dxa"/>
            <w:tcBorders>
              <w:top w:val="single" w:sz="4" w:space="0" w:color="auto"/>
              <w:left w:val="single" w:sz="4" w:space="0" w:color="auto"/>
              <w:bottom w:val="single" w:sz="4" w:space="0" w:color="auto"/>
              <w:right w:val="single" w:sz="4" w:space="0" w:color="auto"/>
            </w:tcBorders>
            <w:hideMark/>
          </w:tcPr>
          <w:p w14:paraId="52E8BEE3" w14:textId="77777777" w:rsidR="007D27F3" w:rsidRPr="00613175" w:rsidRDefault="007D27F3">
            <w:pPr>
              <w:pStyle w:val="TAL"/>
              <w:rPr>
                <w:lang w:eastAsia="en-US"/>
              </w:rPr>
            </w:pPr>
            <w:r w:rsidRPr="00613175">
              <w:t>(Conditional) The SS shall send PRACK only if the 180 response contains 100rel option tag within the Require header.</w:t>
            </w:r>
          </w:p>
        </w:tc>
        <w:tc>
          <w:tcPr>
            <w:tcW w:w="709" w:type="dxa"/>
            <w:tcBorders>
              <w:top w:val="single" w:sz="4" w:space="0" w:color="auto"/>
              <w:left w:val="single" w:sz="4" w:space="0" w:color="auto"/>
              <w:bottom w:val="single" w:sz="4" w:space="0" w:color="auto"/>
              <w:right w:val="single" w:sz="4" w:space="0" w:color="auto"/>
            </w:tcBorders>
            <w:hideMark/>
          </w:tcPr>
          <w:p w14:paraId="45EFF516"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219A390A" w14:textId="77777777" w:rsidR="007D27F3" w:rsidRPr="00613175" w:rsidRDefault="007D27F3">
            <w:pPr>
              <w:pStyle w:val="TAL"/>
              <w:rPr>
                <w:lang w:eastAsia="en-US"/>
              </w:rPr>
            </w:pPr>
            <w:r w:rsidRPr="00613175">
              <w:t>PRACK</w:t>
            </w:r>
          </w:p>
        </w:tc>
        <w:tc>
          <w:tcPr>
            <w:tcW w:w="569" w:type="dxa"/>
            <w:tcBorders>
              <w:top w:val="nil"/>
              <w:left w:val="single" w:sz="4" w:space="0" w:color="auto"/>
              <w:bottom w:val="single" w:sz="4" w:space="0" w:color="auto"/>
              <w:right w:val="single" w:sz="4" w:space="0" w:color="auto"/>
            </w:tcBorders>
            <w:hideMark/>
          </w:tcPr>
          <w:p w14:paraId="348B0BA0"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5549CE8B" w14:textId="77777777" w:rsidR="007D27F3" w:rsidRPr="00613175" w:rsidRDefault="007D27F3">
            <w:pPr>
              <w:pStyle w:val="TAC"/>
              <w:rPr>
                <w:lang w:eastAsia="zh-CN"/>
              </w:rPr>
            </w:pPr>
            <w:r w:rsidRPr="00613175">
              <w:rPr>
                <w:lang w:eastAsia="zh-CN"/>
              </w:rPr>
              <w:t>-</w:t>
            </w:r>
          </w:p>
        </w:tc>
      </w:tr>
      <w:tr w:rsidR="007D27F3" w:rsidRPr="00613175" w14:paraId="6D382D73"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1C9A2443" w14:textId="77777777" w:rsidR="007D27F3" w:rsidRPr="00613175" w:rsidRDefault="007D27F3">
            <w:pPr>
              <w:pStyle w:val="TAC"/>
              <w:rPr>
                <w:lang w:eastAsia="zh-CN"/>
              </w:rPr>
            </w:pPr>
            <w:r w:rsidRPr="00613175">
              <w:rPr>
                <w:lang w:eastAsia="zh-CN"/>
              </w:rPr>
              <w:t>10</w:t>
            </w:r>
          </w:p>
        </w:tc>
        <w:tc>
          <w:tcPr>
            <w:tcW w:w="4394" w:type="dxa"/>
            <w:tcBorders>
              <w:top w:val="single" w:sz="4" w:space="0" w:color="auto"/>
              <w:left w:val="single" w:sz="4" w:space="0" w:color="auto"/>
              <w:bottom w:val="single" w:sz="4" w:space="0" w:color="auto"/>
              <w:right w:val="single" w:sz="4" w:space="0" w:color="auto"/>
            </w:tcBorders>
            <w:hideMark/>
          </w:tcPr>
          <w:p w14:paraId="606DD676" w14:textId="77777777" w:rsidR="007D27F3" w:rsidRPr="00613175" w:rsidRDefault="007D27F3">
            <w:pPr>
              <w:pStyle w:val="TAL"/>
              <w:rPr>
                <w:lang w:eastAsia="en-US"/>
              </w:rPr>
            </w:pPr>
            <w:r w:rsidRPr="00613175">
              <w:t>(Conditional) The UE acknowledges the PRACK with 200 OK.</w:t>
            </w:r>
          </w:p>
        </w:tc>
        <w:tc>
          <w:tcPr>
            <w:tcW w:w="709" w:type="dxa"/>
            <w:tcBorders>
              <w:top w:val="single" w:sz="4" w:space="0" w:color="auto"/>
              <w:left w:val="single" w:sz="4" w:space="0" w:color="auto"/>
              <w:bottom w:val="single" w:sz="4" w:space="0" w:color="auto"/>
              <w:right w:val="single" w:sz="4" w:space="0" w:color="auto"/>
            </w:tcBorders>
            <w:hideMark/>
          </w:tcPr>
          <w:p w14:paraId="70C94894"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74F23C31" w14:textId="77777777" w:rsidR="007D27F3" w:rsidRPr="00613175" w:rsidRDefault="007D27F3">
            <w:pPr>
              <w:pStyle w:val="TAL"/>
              <w:rPr>
                <w:lang w:eastAsia="en-US"/>
              </w:rPr>
            </w:pPr>
            <w:r w:rsidRPr="00613175">
              <w:t>200 OK</w:t>
            </w:r>
          </w:p>
        </w:tc>
        <w:tc>
          <w:tcPr>
            <w:tcW w:w="569" w:type="dxa"/>
            <w:tcBorders>
              <w:top w:val="nil"/>
              <w:left w:val="single" w:sz="4" w:space="0" w:color="auto"/>
              <w:bottom w:val="single" w:sz="4" w:space="0" w:color="auto"/>
              <w:right w:val="single" w:sz="4" w:space="0" w:color="auto"/>
            </w:tcBorders>
            <w:hideMark/>
          </w:tcPr>
          <w:p w14:paraId="0BFC0955" w14:textId="77777777" w:rsidR="007D27F3" w:rsidRPr="00613175" w:rsidRDefault="007D27F3">
            <w:pPr>
              <w:pStyle w:val="TAC"/>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5EFEBA26" w14:textId="77777777" w:rsidR="007D27F3" w:rsidRPr="00613175" w:rsidRDefault="007D27F3">
            <w:pPr>
              <w:pStyle w:val="TAC"/>
            </w:pPr>
            <w:r w:rsidRPr="00613175">
              <w:rPr>
                <w:lang w:eastAsia="zh-CN"/>
              </w:rPr>
              <w:t>-</w:t>
            </w:r>
          </w:p>
        </w:tc>
      </w:tr>
      <w:tr w:rsidR="007D27F3" w:rsidRPr="00613175" w14:paraId="068250B3"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1F349954" w14:textId="77777777" w:rsidR="007D27F3" w:rsidRPr="00613175" w:rsidRDefault="007D27F3">
            <w:pPr>
              <w:pStyle w:val="TAC"/>
              <w:rPr>
                <w:lang w:eastAsia="zh-CN"/>
              </w:rPr>
            </w:pPr>
            <w:r w:rsidRPr="00613175">
              <w:rPr>
                <w:lang w:eastAsia="zh-CN"/>
              </w:rPr>
              <w:t>11</w:t>
            </w:r>
          </w:p>
        </w:tc>
        <w:tc>
          <w:tcPr>
            <w:tcW w:w="4394" w:type="dxa"/>
            <w:tcBorders>
              <w:top w:val="single" w:sz="4" w:space="0" w:color="auto"/>
              <w:left w:val="single" w:sz="4" w:space="0" w:color="auto"/>
              <w:bottom w:val="single" w:sz="4" w:space="0" w:color="auto"/>
              <w:right w:val="single" w:sz="4" w:space="0" w:color="auto"/>
            </w:tcBorders>
            <w:hideMark/>
          </w:tcPr>
          <w:p w14:paraId="3FEAEB6E" w14:textId="77777777" w:rsidR="007D27F3" w:rsidRPr="00613175" w:rsidRDefault="007D27F3">
            <w:pPr>
              <w:pStyle w:val="TAL"/>
              <w:rPr>
                <w:lang w:eastAsia="en-US"/>
              </w:rPr>
            </w:pPr>
            <w:r w:rsidRPr="00613175">
              <w:t>The UE is made to end the MO call</w:t>
            </w:r>
          </w:p>
        </w:tc>
        <w:tc>
          <w:tcPr>
            <w:tcW w:w="709" w:type="dxa"/>
            <w:tcBorders>
              <w:top w:val="single" w:sz="4" w:space="0" w:color="auto"/>
              <w:left w:val="single" w:sz="4" w:space="0" w:color="auto"/>
              <w:bottom w:val="single" w:sz="4" w:space="0" w:color="auto"/>
              <w:right w:val="single" w:sz="4" w:space="0" w:color="auto"/>
            </w:tcBorders>
            <w:hideMark/>
          </w:tcPr>
          <w:p w14:paraId="3256B27A"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4309D227" w14:textId="77777777" w:rsidR="007D27F3" w:rsidRPr="00613175" w:rsidRDefault="007D27F3">
            <w:pPr>
              <w:pStyle w:val="TAL"/>
              <w:rPr>
                <w:lang w:eastAsia="zh-CN"/>
              </w:rPr>
            </w:pPr>
            <w:r w:rsidRPr="00613175">
              <w:rPr>
                <w:lang w:eastAsia="zh-CN"/>
              </w:rPr>
              <w:t>-</w:t>
            </w:r>
          </w:p>
        </w:tc>
        <w:tc>
          <w:tcPr>
            <w:tcW w:w="569" w:type="dxa"/>
            <w:tcBorders>
              <w:top w:val="nil"/>
              <w:left w:val="single" w:sz="4" w:space="0" w:color="auto"/>
              <w:bottom w:val="single" w:sz="4" w:space="0" w:color="auto"/>
              <w:right w:val="single" w:sz="4" w:space="0" w:color="auto"/>
            </w:tcBorders>
            <w:hideMark/>
          </w:tcPr>
          <w:p w14:paraId="6AD00838"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49D83551" w14:textId="77777777" w:rsidR="007D27F3" w:rsidRPr="00613175" w:rsidRDefault="007D27F3">
            <w:pPr>
              <w:pStyle w:val="TAC"/>
              <w:rPr>
                <w:lang w:eastAsia="zh-CN"/>
              </w:rPr>
            </w:pPr>
            <w:r w:rsidRPr="00613175">
              <w:rPr>
                <w:lang w:eastAsia="zh-CN"/>
              </w:rPr>
              <w:t>-</w:t>
            </w:r>
          </w:p>
        </w:tc>
      </w:tr>
      <w:tr w:rsidR="007D27F3" w:rsidRPr="00613175" w14:paraId="371F5BA5"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505EA88F" w14:textId="77777777" w:rsidR="007D27F3" w:rsidRPr="00613175" w:rsidRDefault="007D27F3">
            <w:pPr>
              <w:pStyle w:val="TAC"/>
              <w:rPr>
                <w:lang w:eastAsia="zh-CN"/>
              </w:rPr>
            </w:pPr>
            <w:r w:rsidRPr="00613175">
              <w:rPr>
                <w:lang w:eastAsia="zh-CN"/>
              </w:rPr>
              <w:t>12</w:t>
            </w:r>
          </w:p>
        </w:tc>
        <w:tc>
          <w:tcPr>
            <w:tcW w:w="4394" w:type="dxa"/>
            <w:tcBorders>
              <w:top w:val="single" w:sz="4" w:space="0" w:color="auto"/>
              <w:left w:val="single" w:sz="4" w:space="0" w:color="auto"/>
              <w:bottom w:val="single" w:sz="4" w:space="0" w:color="auto"/>
              <w:right w:val="single" w:sz="4" w:space="0" w:color="auto"/>
            </w:tcBorders>
            <w:hideMark/>
          </w:tcPr>
          <w:p w14:paraId="5A75655E" w14:textId="77777777" w:rsidR="007D27F3" w:rsidRPr="00613175" w:rsidRDefault="007D27F3">
            <w:pPr>
              <w:pStyle w:val="TAL"/>
              <w:rPr>
                <w:rFonts w:eastAsia="MS Gothic"/>
                <w:lang w:eastAsia="en-US"/>
              </w:rPr>
            </w:pPr>
            <w:r w:rsidRPr="00613175">
              <w:t>Check: Does the UE send a BYE to terminate its previous session?</w:t>
            </w:r>
          </w:p>
          <w:p w14:paraId="64BEA4CF" w14:textId="77777777" w:rsidR="007D27F3" w:rsidRPr="00613175" w:rsidRDefault="007D27F3">
            <w:pPr>
              <w:pStyle w:val="TAL"/>
              <w:rPr>
                <w:rFonts w:eastAsia="MS Gothic"/>
              </w:rPr>
            </w:pPr>
            <w:r w:rsidRPr="00613175">
              <w:rPr>
                <w:rFonts w:eastAsia="MS Gothic"/>
              </w:rPr>
              <w:t>(step 1 in Annex A.7)</w:t>
            </w:r>
          </w:p>
        </w:tc>
        <w:tc>
          <w:tcPr>
            <w:tcW w:w="709" w:type="dxa"/>
            <w:tcBorders>
              <w:top w:val="single" w:sz="4" w:space="0" w:color="auto"/>
              <w:left w:val="single" w:sz="4" w:space="0" w:color="auto"/>
              <w:bottom w:val="single" w:sz="4" w:space="0" w:color="auto"/>
              <w:right w:val="single" w:sz="4" w:space="0" w:color="auto"/>
            </w:tcBorders>
            <w:hideMark/>
          </w:tcPr>
          <w:p w14:paraId="00C574FE"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3225D4F1" w14:textId="77777777" w:rsidR="007D27F3" w:rsidRPr="00613175" w:rsidRDefault="007D27F3">
            <w:pPr>
              <w:pStyle w:val="TAL"/>
              <w:rPr>
                <w:rFonts w:eastAsia="MS Gothic" w:cs="Arial"/>
                <w:lang w:eastAsia="en-US"/>
              </w:rPr>
            </w:pPr>
            <w:r w:rsidRPr="00613175">
              <w:t>BYE</w:t>
            </w:r>
          </w:p>
        </w:tc>
        <w:tc>
          <w:tcPr>
            <w:tcW w:w="569" w:type="dxa"/>
            <w:tcBorders>
              <w:top w:val="single" w:sz="4" w:space="0" w:color="auto"/>
              <w:left w:val="single" w:sz="4" w:space="0" w:color="auto"/>
              <w:bottom w:val="single" w:sz="4" w:space="0" w:color="auto"/>
              <w:right w:val="single" w:sz="4" w:space="0" w:color="auto"/>
            </w:tcBorders>
            <w:hideMark/>
          </w:tcPr>
          <w:p w14:paraId="706702E2" w14:textId="77777777" w:rsidR="007D27F3" w:rsidRPr="00613175" w:rsidRDefault="007D27F3">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hideMark/>
          </w:tcPr>
          <w:p w14:paraId="3AE67B92" w14:textId="77777777" w:rsidR="007D27F3" w:rsidRPr="00613175" w:rsidRDefault="007D27F3">
            <w:pPr>
              <w:pStyle w:val="TAC"/>
              <w:rPr>
                <w:lang w:eastAsia="zh-CN"/>
              </w:rPr>
            </w:pPr>
            <w:r w:rsidRPr="00613175">
              <w:rPr>
                <w:lang w:eastAsia="zh-CN"/>
              </w:rPr>
              <w:t>P</w:t>
            </w:r>
          </w:p>
        </w:tc>
      </w:tr>
      <w:tr w:rsidR="007D27F3" w:rsidRPr="00613175" w14:paraId="1368A558"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490B86FB" w14:textId="77777777" w:rsidR="007D27F3" w:rsidRPr="00613175" w:rsidRDefault="007D27F3">
            <w:pPr>
              <w:pStyle w:val="TAC"/>
              <w:rPr>
                <w:lang w:eastAsia="zh-CN"/>
              </w:rPr>
            </w:pPr>
            <w:r w:rsidRPr="00613175">
              <w:rPr>
                <w:lang w:eastAsia="zh-CN"/>
              </w:rPr>
              <w:t>13</w:t>
            </w:r>
          </w:p>
        </w:tc>
        <w:tc>
          <w:tcPr>
            <w:tcW w:w="4394" w:type="dxa"/>
            <w:tcBorders>
              <w:top w:val="single" w:sz="4" w:space="0" w:color="auto"/>
              <w:left w:val="single" w:sz="4" w:space="0" w:color="auto"/>
              <w:bottom w:val="single" w:sz="4" w:space="0" w:color="auto"/>
              <w:right w:val="single" w:sz="4" w:space="0" w:color="auto"/>
            </w:tcBorders>
            <w:hideMark/>
          </w:tcPr>
          <w:p w14:paraId="5A46344F" w14:textId="77777777" w:rsidR="007D27F3" w:rsidRPr="00613175" w:rsidRDefault="007D27F3">
            <w:pPr>
              <w:pStyle w:val="TAL"/>
              <w:rPr>
                <w:snapToGrid w:val="0"/>
                <w:lang w:eastAsia="en-US"/>
              </w:rPr>
            </w:pPr>
            <w:r w:rsidRPr="00613175">
              <w:t>The SS responds to the BYE request with a valid 200 OK response.</w:t>
            </w:r>
          </w:p>
          <w:p w14:paraId="52518E78" w14:textId="77777777" w:rsidR="007D27F3" w:rsidRPr="00613175" w:rsidRDefault="007D27F3">
            <w:pPr>
              <w:pStyle w:val="TAL"/>
              <w:rPr>
                <w:snapToGrid w:val="0"/>
              </w:rPr>
            </w:pPr>
            <w:r w:rsidRPr="00613175">
              <w:rPr>
                <w:rFonts w:eastAsia="MS Gothic"/>
              </w:rPr>
              <w:t>(step 2 in Annex A.7)</w:t>
            </w:r>
          </w:p>
        </w:tc>
        <w:tc>
          <w:tcPr>
            <w:tcW w:w="709" w:type="dxa"/>
            <w:tcBorders>
              <w:top w:val="single" w:sz="4" w:space="0" w:color="auto"/>
              <w:left w:val="single" w:sz="4" w:space="0" w:color="auto"/>
              <w:bottom w:val="single" w:sz="4" w:space="0" w:color="auto"/>
              <w:right w:val="single" w:sz="4" w:space="0" w:color="auto"/>
            </w:tcBorders>
            <w:hideMark/>
          </w:tcPr>
          <w:p w14:paraId="1DD36E48"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533A8E15" w14:textId="77777777" w:rsidR="007D27F3" w:rsidRPr="00613175" w:rsidRDefault="007D27F3">
            <w:pPr>
              <w:pStyle w:val="TAL"/>
              <w:rPr>
                <w:snapToGrid w:val="0"/>
                <w:lang w:eastAsia="zh-CN"/>
              </w:rPr>
            </w:pPr>
            <w:r w:rsidRPr="00613175">
              <w:t>200 OK</w:t>
            </w:r>
          </w:p>
        </w:tc>
        <w:tc>
          <w:tcPr>
            <w:tcW w:w="569" w:type="dxa"/>
            <w:tcBorders>
              <w:top w:val="single" w:sz="4" w:space="0" w:color="auto"/>
              <w:left w:val="single" w:sz="4" w:space="0" w:color="auto"/>
              <w:bottom w:val="single" w:sz="4" w:space="0" w:color="auto"/>
              <w:right w:val="single" w:sz="4" w:space="0" w:color="auto"/>
            </w:tcBorders>
            <w:hideMark/>
          </w:tcPr>
          <w:p w14:paraId="086991E0"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50DF479" w14:textId="77777777" w:rsidR="007D27F3" w:rsidRPr="00613175" w:rsidRDefault="007D27F3">
            <w:pPr>
              <w:pStyle w:val="TAC"/>
              <w:rPr>
                <w:lang w:eastAsia="zh-CN"/>
              </w:rPr>
            </w:pPr>
            <w:r w:rsidRPr="00613175">
              <w:rPr>
                <w:lang w:eastAsia="zh-CN"/>
              </w:rPr>
              <w:t>-</w:t>
            </w:r>
          </w:p>
        </w:tc>
      </w:tr>
      <w:tr w:rsidR="007D27F3" w:rsidRPr="00613175" w14:paraId="7F5D3973"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309BDD36" w14:textId="77777777" w:rsidR="007D27F3" w:rsidRPr="00613175" w:rsidRDefault="007D27F3">
            <w:pPr>
              <w:pStyle w:val="TAC"/>
              <w:rPr>
                <w:lang w:eastAsia="zh-CN"/>
              </w:rPr>
            </w:pPr>
            <w:r w:rsidRPr="00613175">
              <w:rPr>
                <w:lang w:eastAsia="zh-CN"/>
              </w:rPr>
              <w:t>14</w:t>
            </w:r>
          </w:p>
        </w:tc>
        <w:tc>
          <w:tcPr>
            <w:tcW w:w="4394" w:type="dxa"/>
            <w:tcBorders>
              <w:top w:val="single" w:sz="4" w:space="0" w:color="auto"/>
              <w:left w:val="single" w:sz="4" w:space="0" w:color="auto"/>
              <w:bottom w:val="single" w:sz="4" w:space="0" w:color="auto"/>
              <w:right w:val="single" w:sz="4" w:space="0" w:color="auto"/>
            </w:tcBorders>
            <w:hideMark/>
          </w:tcPr>
          <w:p w14:paraId="66823BF4" w14:textId="77777777" w:rsidR="007D27F3" w:rsidRPr="00613175" w:rsidRDefault="007D27F3">
            <w:pPr>
              <w:pStyle w:val="TAL"/>
              <w:rPr>
                <w:snapToGrid w:val="0"/>
                <w:lang w:eastAsia="zh-CN"/>
              </w:rPr>
            </w:pPr>
            <w:r w:rsidRPr="00613175">
              <w:t>UE is made to accept the incoming call</w:t>
            </w:r>
          </w:p>
        </w:tc>
        <w:tc>
          <w:tcPr>
            <w:tcW w:w="709" w:type="dxa"/>
            <w:tcBorders>
              <w:top w:val="single" w:sz="4" w:space="0" w:color="auto"/>
              <w:left w:val="single" w:sz="4" w:space="0" w:color="auto"/>
              <w:bottom w:val="single" w:sz="4" w:space="0" w:color="auto"/>
              <w:right w:val="single" w:sz="4" w:space="0" w:color="auto"/>
            </w:tcBorders>
            <w:hideMark/>
          </w:tcPr>
          <w:p w14:paraId="2D42E997"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7B08198C" w14:textId="77777777" w:rsidR="007D27F3" w:rsidRPr="00613175" w:rsidRDefault="007D27F3">
            <w:pPr>
              <w:pStyle w:val="TAL"/>
              <w:rPr>
                <w:snapToGrid w:val="0"/>
                <w:lang w:eastAsia="zh-CN"/>
              </w:rPr>
            </w:pPr>
            <w:r w:rsidRPr="00613175">
              <w:rPr>
                <w:snapToGrid w:val="0"/>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00C90BF2"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BDBEE99" w14:textId="77777777" w:rsidR="007D27F3" w:rsidRPr="00613175" w:rsidRDefault="007D27F3">
            <w:pPr>
              <w:pStyle w:val="TAC"/>
              <w:rPr>
                <w:lang w:eastAsia="zh-CN"/>
              </w:rPr>
            </w:pPr>
            <w:r w:rsidRPr="00613175">
              <w:rPr>
                <w:lang w:eastAsia="zh-CN"/>
              </w:rPr>
              <w:t>-</w:t>
            </w:r>
          </w:p>
        </w:tc>
      </w:tr>
      <w:tr w:rsidR="007D27F3" w:rsidRPr="00613175" w14:paraId="2A7F1BCA"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3671DC3A" w14:textId="77777777" w:rsidR="007D27F3" w:rsidRPr="00613175" w:rsidRDefault="007D27F3">
            <w:pPr>
              <w:pStyle w:val="TAC"/>
              <w:rPr>
                <w:lang w:eastAsia="zh-CN"/>
              </w:rPr>
            </w:pPr>
            <w:r w:rsidRPr="00613175">
              <w:rPr>
                <w:lang w:eastAsia="zh-CN"/>
              </w:rPr>
              <w:t>15</w:t>
            </w:r>
          </w:p>
        </w:tc>
        <w:tc>
          <w:tcPr>
            <w:tcW w:w="4394" w:type="dxa"/>
            <w:tcBorders>
              <w:top w:val="single" w:sz="4" w:space="0" w:color="auto"/>
              <w:left w:val="single" w:sz="4" w:space="0" w:color="auto"/>
              <w:bottom w:val="single" w:sz="4" w:space="0" w:color="auto"/>
              <w:right w:val="single" w:sz="4" w:space="0" w:color="auto"/>
            </w:tcBorders>
            <w:hideMark/>
          </w:tcPr>
          <w:p w14:paraId="491A62D4" w14:textId="77777777" w:rsidR="007D27F3" w:rsidRPr="00613175" w:rsidRDefault="007D27F3">
            <w:pPr>
              <w:pStyle w:val="TAL"/>
              <w:rPr>
                <w:lang w:eastAsia="en-US"/>
              </w:rPr>
            </w:pPr>
            <w:r w:rsidRPr="00613175">
              <w:t>Check: Does the UE responds to INVITE with a 200 OK final response after the user answers the call.</w:t>
            </w:r>
          </w:p>
        </w:tc>
        <w:tc>
          <w:tcPr>
            <w:tcW w:w="709" w:type="dxa"/>
            <w:tcBorders>
              <w:top w:val="single" w:sz="4" w:space="0" w:color="auto"/>
              <w:left w:val="single" w:sz="4" w:space="0" w:color="auto"/>
              <w:bottom w:val="single" w:sz="4" w:space="0" w:color="auto"/>
              <w:right w:val="single" w:sz="4" w:space="0" w:color="auto"/>
            </w:tcBorders>
            <w:hideMark/>
          </w:tcPr>
          <w:p w14:paraId="144E3CFB"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1886141F" w14:textId="77777777" w:rsidR="007D27F3" w:rsidRPr="00613175" w:rsidRDefault="007D27F3">
            <w:pPr>
              <w:pStyle w:val="TAL"/>
              <w:rPr>
                <w:snapToGrid w:val="0"/>
                <w:lang w:eastAsia="zh-CN"/>
              </w:rPr>
            </w:pPr>
            <w:r w:rsidRPr="00613175">
              <w:t>200 OK</w:t>
            </w:r>
          </w:p>
        </w:tc>
        <w:tc>
          <w:tcPr>
            <w:tcW w:w="569" w:type="dxa"/>
            <w:tcBorders>
              <w:top w:val="single" w:sz="4" w:space="0" w:color="auto"/>
              <w:left w:val="single" w:sz="4" w:space="0" w:color="auto"/>
              <w:bottom w:val="single" w:sz="4" w:space="0" w:color="auto"/>
              <w:right w:val="single" w:sz="4" w:space="0" w:color="auto"/>
            </w:tcBorders>
            <w:hideMark/>
          </w:tcPr>
          <w:p w14:paraId="6ABE9FCF" w14:textId="77777777" w:rsidR="007D27F3" w:rsidRPr="00613175" w:rsidRDefault="007D27F3">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2E05AB08" w14:textId="77777777" w:rsidR="007D27F3" w:rsidRPr="00613175" w:rsidRDefault="007D27F3">
            <w:pPr>
              <w:pStyle w:val="TAC"/>
              <w:rPr>
                <w:lang w:eastAsia="zh-CN"/>
              </w:rPr>
            </w:pPr>
            <w:r w:rsidRPr="00613175">
              <w:rPr>
                <w:lang w:eastAsia="zh-CN"/>
              </w:rPr>
              <w:t>P</w:t>
            </w:r>
          </w:p>
        </w:tc>
      </w:tr>
      <w:tr w:rsidR="007D27F3" w:rsidRPr="00613175" w14:paraId="1753D475"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6959CB9A" w14:textId="77777777" w:rsidR="007D27F3" w:rsidRPr="00613175" w:rsidRDefault="007D27F3">
            <w:pPr>
              <w:pStyle w:val="TAC"/>
              <w:rPr>
                <w:lang w:eastAsia="zh-CN"/>
              </w:rPr>
            </w:pPr>
            <w:r w:rsidRPr="00613175">
              <w:rPr>
                <w:lang w:eastAsia="zh-CN"/>
              </w:rPr>
              <w:t>16</w:t>
            </w:r>
          </w:p>
        </w:tc>
        <w:tc>
          <w:tcPr>
            <w:tcW w:w="4394" w:type="dxa"/>
            <w:tcBorders>
              <w:top w:val="single" w:sz="4" w:space="0" w:color="auto"/>
              <w:left w:val="single" w:sz="4" w:space="0" w:color="auto"/>
              <w:bottom w:val="single" w:sz="4" w:space="0" w:color="auto"/>
              <w:right w:val="single" w:sz="4" w:space="0" w:color="auto"/>
            </w:tcBorders>
            <w:hideMark/>
          </w:tcPr>
          <w:p w14:paraId="34E4CE21" w14:textId="77777777" w:rsidR="007D27F3" w:rsidRPr="00613175" w:rsidRDefault="007D27F3">
            <w:pPr>
              <w:pStyle w:val="TAL"/>
              <w:rPr>
                <w:lang w:eastAsia="en-US"/>
              </w:rPr>
            </w:pPr>
            <w:r w:rsidRPr="00613175">
              <w:t>The SS acknowledges the receipt of 200 OK for INVITE.</w:t>
            </w:r>
          </w:p>
        </w:tc>
        <w:tc>
          <w:tcPr>
            <w:tcW w:w="709" w:type="dxa"/>
            <w:tcBorders>
              <w:top w:val="single" w:sz="4" w:space="0" w:color="auto"/>
              <w:left w:val="single" w:sz="4" w:space="0" w:color="auto"/>
              <w:bottom w:val="single" w:sz="4" w:space="0" w:color="auto"/>
              <w:right w:val="single" w:sz="4" w:space="0" w:color="auto"/>
            </w:tcBorders>
            <w:hideMark/>
          </w:tcPr>
          <w:p w14:paraId="48C49324"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384DAD09" w14:textId="77777777" w:rsidR="007D27F3" w:rsidRPr="00613175" w:rsidRDefault="007D27F3">
            <w:pPr>
              <w:pStyle w:val="TAL"/>
              <w:rPr>
                <w:snapToGrid w:val="0"/>
                <w:lang w:eastAsia="zh-CN"/>
              </w:rPr>
            </w:pPr>
            <w:r w:rsidRPr="00613175">
              <w:t>ACK</w:t>
            </w:r>
          </w:p>
        </w:tc>
        <w:tc>
          <w:tcPr>
            <w:tcW w:w="569" w:type="dxa"/>
            <w:tcBorders>
              <w:top w:val="single" w:sz="4" w:space="0" w:color="auto"/>
              <w:left w:val="single" w:sz="4" w:space="0" w:color="auto"/>
              <w:bottom w:val="single" w:sz="4" w:space="0" w:color="auto"/>
              <w:right w:val="single" w:sz="4" w:space="0" w:color="auto"/>
            </w:tcBorders>
            <w:hideMark/>
          </w:tcPr>
          <w:p w14:paraId="16F40DC3"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BC09D00" w14:textId="77777777" w:rsidR="007D27F3" w:rsidRPr="00613175" w:rsidRDefault="007D27F3">
            <w:pPr>
              <w:pStyle w:val="TAC"/>
              <w:rPr>
                <w:lang w:eastAsia="zh-CN"/>
              </w:rPr>
            </w:pPr>
            <w:r w:rsidRPr="00613175">
              <w:rPr>
                <w:lang w:eastAsia="zh-CN"/>
              </w:rPr>
              <w:t>-</w:t>
            </w:r>
          </w:p>
        </w:tc>
      </w:tr>
    </w:tbl>
    <w:p w14:paraId="060A3C9D" w14:textId="77777777" w:rsidR="007D27F3" w:rsidRPr="00613175" w:rsidRDefault="007D27F3" w:rsidP="007D27F3">
      <w:pPr>
        <w:rPr>
          <w:lang w:eastAsia="zh-CN"/>
        </w:rPr>
      </w:pPr>
    </w:p>
    <w:p w14:paraId="51C3F7AD" w14:textId="77777777" w:rsidR="007D27F3" w:rsidRPr="00613175" w:rsidRDefault="007D27F3" w:rsidP="007D27F3">
      <w:pPr>
        <w:pStyle w:val="H6"/>
        <w:rPr>
          <w:lang w:eastAsia="en-US"/>
        </w:rPr>
      </w:pPr>
      <w:r w:rsidRPr="00613175">
        <w:t>8.37.3.3</w:t>
      </w:r>
      <w:r w:rsidRPr="00613175">
        <w:tab/>
        <w:t>Specific message content</w:t>
      </w:r>
    </w:p>
    <w:p w14:paraId="66017ADE" w14:textId="77777777" w:rsidR="007D27F3" w:rsidRPr="00613175" w:rsidRDefault="007D27F3" w:rsidP="007D27F3">
      <w:pPr>
        <w:pStyle w:val="TH"/>
      </w:pPr>
      <w:r w:rsidRPr="00613175">
        <w:t xml:space="preserve">Table 8.37.3.3-1: 180 Ringing (Step 8, table </w:t>
      </w:r>
      <w:r w:rsidRPr="00613175">
        <w:rPr>
          <w:rFonts w:cs="Arial"/>
        </w:rPr>
        <w:t>8.37.3.2-1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3"/>
        <w:gridCol w:w="881"/>
        <w:gridCol w:w="4792"/>
        <w:gridCol w:w="751"/>
        <w:gridCol w:w="1448"/>
      </w:tblGrid>
      <w:tr w:rsidR="007D27F3" w:rsidRPr="00613175" w14:paraId="090AAC04" w14:textId="77777777" w:rsidTr="007D27F3">
        <w:trPr>
          <w:jc w:val="center"/>
        </w:trPr>
        <w:tc>
          <w:tcPr>
            <w:tcW w:w="9639" w:type="dxa"/>
            <w:gridSpan w:val="5"/>
            <w:tcBorders>
              <w:top w:val="single" w:sz="4" w:space="0" w:color="auto"/>
              <w:left w:val="single" w:sz="4" w:space="0" w:color="auto"/>
              <w:bottom w:val="single" w:sz="4" w:space="0" w:color="auto"/>
              <w:right w:val="single" w:sz="4" w:space="0" w:color="auto"/>
            </w:tcBorders>
            <w:hideMark/>
          </w:tcPr>
          <w:p w14:paraId="61D37A60" w14:textId="77777777" w:rsidR="007D27F3" w:rsidRPr="00613175" w:rsidRDefault="007D27F3">
            <w:pPr>
              <w:pStyle w:val="TAL"/>
            </w:pPr>
            <w:r w:rsidRPr="00613175">
              <w:t>Derivation Path: TS 34.229-1 [2], Annex A.2.6, Conditions A2 and A14.</w:t>
            </w:r>
          </w:p>
        </w:tc>
      </w:tr>
      <w:tr w:rsidR="007D27F3" w:rsidRPr="00613175" w14:paraId="17942FFA"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975C195" w14:textId="77777777" w:rsidR="007D27F3" w:rsidRPr="00613175" w:rsidRDefault="007D27F3">
            <w:pPr>
              <w:pStyle w:val="TAH"/>
            </w:pPr>
            <w:r w:rsidRPr="00613175">
              <w:t>Header/param</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59070CF" w14:textId="77777777" w:rsidR="007D27F3" w:rsidRPr="00613175" w:rsidRDefault="007D27F3">
            <w:pPr>
              <w:pStyle w:val="TAH"/>
            </w:pPr>
            <w:r w:rsidRPr="00613175">
              <w:t>Cond</w:t>
            </w: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1447C76"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B676461" w14:textId="77777777" w:rsidR="007D27F3" w:rsidRPr="00613175" w:rsidRDefault="007D27F3">
            <w:pPr>
              <w:pStyle w:val="TAH"/>
            </w:pPr>
            <w:r w:rsidRPr="00613175">
              <w:t>Rel</w:t>
            </w: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82A8D9" w14:textId="77777777" w:rsidR="007D27F3" w:rsidRPr="00613175" w:rsidRDefault="007D27F3">
            <w:pPr>
              <w:pStyle w:val="TAH"/>
            </w:pPr>
            <w:r w:rsidRPr="00613175">
              <w:t>Reference</w:t>
            </w:r>
          </w:p>
        </w:tc>
      </w:tr>
      <w:tr w:rsidR="007D27F3" w:rsidRPr="00613175" w14:paraId="7AECDE49"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B014491" w14:textId="77777777" w:rsidR="007D27F3" w:rsidRPr="00613175" w:rsidRDefault="007D27F3">
            <w:pPr>
              <w:pStyle w:val="TAL"/>
              <w:rPr>
                <w:b/>
              </w:rPr>
            </w:pPr>
            <w:r w:rsidRPr="00613175">
              <w:rPr>
                <w:b/>
                <w:bCs/>
              </w:rPr>
              <w:t>Alert-Info</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AB031BC" w14:textId="77777777" w:rsidR="007D27F3" w:rsidRPr="00613175" w:rsidRDefault="007D27F3">
            <w:pPr>
              <w:pStyle w:val="TAL"/>
              <w:rPr>
                <w:b/>
              </w:rPr>
            </w:pP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470E8F2" w14:textId="77777777" w:rsidR="007D27F3" w:rsidRPr="00613175" w:rsidRDefault="007D27F3">
            <w:pPr>
              <w:pStyle w:val="TAL"/>
              <w:rPr>
                <w:b/>
              </w:rPr>
            </w:pPr>
            <w:r w:rsidRPr="00613175">
              <w:t>&lt;urn:alert:service:call-waiting&gt;</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AA531C0" w14:textId="77777777" w:rsidR="007D27F3" w:rsidRPr="00613175" w:rsidRDefault="007D27F3">
            <w:pPr>
              <w:pStyle w:val="TAL"/>
              <w:rPr>
                <w:b/>
              </w:rPr>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E72888A" w14:textId="77777777" w:rsidR="007D27F3" w:rsidRPr="00613175" w:rsidRDefault="007D27F3">
            <w:pPr>
              <w:pStyle w:val="TAL"/>
              <w:rPr>
                <w:b/>
              </w:rPr>
            </w:pPr>
          </w:p>
        </w:tc>
      </w:tr>
    </w:tbl>
    <w:p w14:paraId="6C1893A6" w14:textId="77777777" w:rsidR="007D27F3" w:rsidRPr="00613175" w:rsidRDefault="007D27F3" w:rsidP="007D27F3">
      <w:pPr>
        <w:rPr>
          <w:lang w:eastAsia="en-US"/>
        </w:rPr>
      </w:pPr>
    </w:p>
    <w:p w14:paraId="05E52E56" w14:textId="77777777" w:rsidR="007D27F3" w:rsidRPr="00613175" w:rsidRDefault="007D27F3" w:rsidP="007D27F3">
      <w:pPr>
        <w:pStyle w:val="TH"/>
      </w:pPr>
      <w:r w:rsidRPr="00613175">
        <w:t xml:space="preserve">Table 8.37.3.3-2: PRACK (Step 9, table </w:t>
      </w:r>
      <w:r w:rsidRPr="00613175">
        <w:rPr>
          <w:rFonts w:cs="Arial"/>
        </w:rPr>
        <w:t>8.37.3.2-1</w:t>
      </w:r>
      <w:r w:rsidRPr="00613175">
        <w: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0"/>
        <w:gridCol w:w="879"/>
        <w:gridCol w:w="4784"/>
        <w:gridCol w:w="751"/>
        <w:gridCol w:w="1446"/>
      </w:tblGrid>
      <w:tr w:rsidR="007D27F3" w:rsidRPr="00613175" w14:paraId="643A908D" w14:textId="77777777" w:rsidTr="007D27F3">
        <w:trPr>
          <w:jc w:val="center"/>
        </w:trPr>
        <w:tc>
          <w:tcPr>
            <w:tcW w:w="9633" w:type="dxa"/>
            <w:gridSpan w:val="5"/>
            <w:tcBorders>
              <w:top w:val="single" w:sz="4" w:space="0" w:color="auto"/>
              <w:left w:val="single" w:sz="4" w:space="0" w:color="auto"/>
              <w:bottom w:val="single" w:sz="4" w:space="0" w:color="auto"/>
              <w:right w:val="single" w:sz="4" w:space="0" w:color="auto"/>
            </w:tcBorders>
            <w:hideMark/>
          </w:tcPr>
          <w:p w14:paraId="442F436D" w14:textId="77777777" w:rsidR="007D27F3" w:rsidRPr="00613175" w:rsidRDefault="007D27F3">
            <w:pPr>
              <w:pStyle w:val="TAL"/>
            </w:pPr>
            <w:r w:rsidRPr="00613175">
              <w:t>Derivation Path: TS 34.229-1 [2], Annex A.2.4, Condition A3</w:t>
            </w:r>
          </w:p>
        </w:tc>
      </w:tr>
      <w:tr w:rsidR="007D27F3" w:rsidRPr="00613175" w14:paraId="02E67E0A" w14:textId="77777777" w:rsidTr="007D27F3">
        <w:trPr>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5C856E7" w14:textId="77777777" w:rsidR="007D27F3" w:rsidRPr="00613175" w:rsidRDefault="007D27F3">
            <w:pPr>
              <w:pStyle w:val="TAH"/>
            </w:pPr>
            <w:r w:rsidRPr="00613175">
              <w:t>Header/param</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1BAA20D" w14:textId="77777777" w:rsidR="007D27F3" w:rsidRPr="00613175" w:rsidRDefault="007D27F3">
            <w:pPr>
              <w:pStyle w:val="TAH"/>
            </w:pPr>
            <w:r w:rsidRPr="00613175">
              <w:t>Cond</w:t>
            </w: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FE7A729"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504B2F4" w14:textId="77777777" w:rsidR="007D27F3" w:rsidRPr="00613175" w:rsidRDefault="007D27F3">
            <w:pPr>
              <w:pStyle w:val="TAH"/>
            </w:pPr>
            <w:r w:rsidRPr="00613175">
              <w:t>Rel</w:t>
            </w: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051F310" w14:textId="77777777" w:rsidR="007D27F3" w:rsidRPr="00613175" w:rsidRDefault="007D27F3">
            <w:pPr>
              <w:pStyle w:val="TAH"/>
            </w:pPr>
            <w:r w:rsidRPr="00613175">
              <w:t>Reference</w:t>
            </w:r>
          </w:p>
        </w:tc>
      </w:tr>
      <w:tr w:rsidR="007D27F3" w:rsidRPr="00613175" w14:paraId="74B2BB0A" w14:textId="77777777" w:rsidTr="007D27F3">
        <w:trPr>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7DF536" w14:textId="77777777" w:rsidR="007D27F3" w:rsidRPr="00613175" w:rsidRDefault="007D27F3">
            <w:pPr>
              <w:pStyle w:val="TAL"/>
              <w:rPr>
                <w:b/>
              </w:rPr>
            </w:pPr>
            <w:r w:rsidRPr="00613175">
              <w:rPr>
                <w:b/>
              </w:rPr>
              <w:t>Content-Length</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E34FF91" w14:textId="77777777" w:rsidR="007D27F3" w:rsidRPr="00613175" w:rsidRDefault="007D27F3">
            <w:pPr>
              <w:pStyle w:val="TAL"/>
              <w:rPr>
                <w:b/>
              </w:rPr>
            </w:pP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23D648C" w14:textId="77777777" w:rsidR="007D27F3" w:rsidRPr="00613175" w:rsidRDefault="007D27F3">
            <w:pPr>
              <w:pStyle w:val="TAL"/>
              <w:rPr>
                <w:b/>
              </w:rPr>
            </w:pP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84726E7" w14:textId="77777777" w:rsidR="007D27F3" w:rsidRPr="00613175" w:rsidRDefault="007D27F3">
            <w:pPr>
              <w:pStyle w:val="TAL"/>
              <w:rPr>
                <w:b/>
              </w:rPr>
            </w:pP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CAC2FCD" w14:textId="77777777" w:rsidR="007D27F3" w:rsidRPr="00613175" w:rsidRDefault="007D27F3">
            <w:pPr>
              <w:pStyle w:val="TAL"/>
              <w:rPr>
                <w:b/>
              </w:rPr>
            </w:pPr>
          </w:p>
        </w:tc>
      </w:tr>
      <w:tr w:rsidR="007D27F3" w:rsidRPr="00613175" w14:paraId="16AEF421" w14:textId="77777777" w:rsidTr="007D27F3">
        <w:trPr>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7BE5A4F" w14:textId="77777777" w:rsidR="007D27F3" w:rsidRPr="00613175" w:rsidRDefault="007D27F3">
            <w:pPr>
              <w:pStyle w:val="TAL"/>
              <w:rPr>
                <w:lang w:eastAsia="zh-CN"/>
              </w:rPr>
            </w:pPr>
            <w:r w:rsidRPr="00613175">
              <w:rPr>
                <w:b/>
                <w:bCs/>
              </w:rPr>
              <w:tab/>
            </w:r>
            <w:r w:rsidRPr="00613175">
              <w:rPr>
                <w:bCs/>
              </w:rPr>
              <w:t>value</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C9B3CED" w14:textId="77777777" w:rsidR="007D27F3" w:rsidRPr="00613175" w:rsidRDefault="007D27F3">
            <w:pPr>
              <w:pStyle w:val="TAL"/>
              <w:rPr>
                <w:b/>
                <w:lang w:eastAsia="en-US"/>
              </w:rPr>
            </w:pP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A7D1ABA" w14:textId="77777777" w:rsidR="007D27F3" w:rsidRPr="00613175" w:rsidRDefault="007D27F3">
            <w:pPr>
              <w:pStyle w:val="TAL"/>
            </w:pPr>
            <w:r w:rsidRPr="00613175">
              <w:t>0</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C77281E" w14:textId="77777777" w:rsidR="007D27F3" w:rsidRPr="00613175" w:rsidRDefault="007D27F3">
            <w:pPr>
              <w:pStyle w:val="TAL"/>
              <w:rPr>
                <w:b/>
              </w:rPr>
            </w:pP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24AB282" w14:textId="77777777" w:rsidR="007D27F3" w:rsidRPr="00613175" w:rsidRDefault="007D27F3">
            <w:pPr>
              <w:pStyle w:val="TAL"/>
              <w:rPr>
                <w:b/>
              </w:rPr>
            </w:pPr>
          </w:p>
        </w:tc>
      </w:tr>
      <w:tr w:rsidR="007D27F3" w:rsidRPr="00613175" w14:paraId="70272A5A" w14:textId="77777777" w:rsidTr="007D27F3">
        <w:trPr>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0D853BA" w14:textId="77777777" w:rsidR="007D27F3" w:rsidRPr="00613175" w:rsidRDefault="007D27F3">
            <w:pPr>
              <w:pStyle w:val="TAL"/>
              <w:rPr>
                <w:b/>
                <w:lang w:eastAsia="zh-CN"/>
              </w:rPr>
            </w:pPr>
            <w:r w:rsidRPr="00613175">
              <w:rPr>
                <w:b/>
              </w:rPr>
              <w:t>Message-body</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610FA30" w14:textId="77777777" w:rsidR="007D27F3" w:rsidRPr="00613175" w:rsidRDefault="007D27F3">
            <w:pPr>
              <w:pStyle w:val="TAL"/>
              <w:rPr>
                <w:b/>
                <w:lang w:eastAsia="en-US"/>
              </w:rPr>
            </w:pP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5AC155" w14:textId="77777777" w:rsidR="007D27F3" w:rsidRPr="00613175" w:rsidRDefault="007D27F3">
            <w:pPr>
              <w:pStyle w:val="TAL"/>
            </w:pPr>
            <w:r w:rsidRPr="00613175">
              <w:t>Not present</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8B78EB4" w14:textId="77777777" w:rsidR="007D27F3" w:rsidRPr="00613175" w:rsidRDefault="007D27F3">
            <w:pPr>
              <w:pStyle w:val="TAL"/>
              <w:rPr>
                <w:b/>
              </w:rPr>
            </w:pP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4EA6B67" w14:textId="77777777" w:rsidR="007D27F3" w:rsidRPr="00613175" w:rsidRDefault="007D27F3">
            <w:pPr>
              <w:pStyle w:val="TAL"/>
              <w:rPr>
                <w:b/>
              </w:rPr>
            </w:pPr>
          </w:p>
        </w:tc>
      </w:tr>
    </w:tbl>
    <w:p w14:paraId="2990BA07" w14:textId="77777777" w:rsidR="007D27F3" w:rsidRPr="00613175" w:rsidRDefault="007D27F3" w:rsidP="007D27F3">
      <w:pPr>
        <w:rPr>
          <w:lang w:eastAsia="en-US"/>
        </w:rPr>
      </w:pPr>
    </w:p>
    <w:p w14:paraId="303D77C9" w14:textId="77777777" w:rsidR="007D27F3" w:rsidRPr="00613175" w:rsidRDefault="007D27F3" w:rsidP="007D27F3">
      <w:pPr>
        <w:pStyle w:val="TH"/>
      </w:pPr>
      <w:r w:rsidRPr="00613175">
        <w:t xml:space="preserve">Table 8.37.3.3-3: 200 OK (Step 10, table </w:t>
      </w:r>
      <w:r w:rsidRPr="00613175">
        <w:rPr>
          <w:rFonts w:cs="Arial"/>
        </w:rPr>
        <w:t>8.37.3.2-1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60E31CB1"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41291A4F" w14:textId="77777777" w:rsidR="007D27F3" w:rsidRPr="00613175" w:rsidRDefault="007D27F3">
            <w:pPr>
              <w:pStyle w:val="TAL"/>
            </w:pPr>
            <w:r w:rsidRPr="00613175">
              <w:t>Derivation Path: TS 34.229-1 [2], Annex A.3.1, Conditions A2, A11 and A20.</w:t>
            </w:r>
          </w:p>
        </w:tc>
      </w:tr>
    </w:tbl>
    <w:p w14:paraId="03D0A3E5" w14:textId="77777777" w:rsidR="007D27F3" w:rsidRPr="00613175" w:rsidRDefault="007D27F3" w:rsidP="007D27F3">
      <w:pPr>
        <w:rPr>
          <w:lang w:eastAsia="en-US"/>
        </w:rPr>
      </w:pPr>
    </w:p>
    <w:p w14:paraId="762C49C0" w14:textId="77777777" w:rsidR="007D27F3" w:rsidRPr="00613175" w:rsidRDefault="007D27F3" w:rsidP="007D27F3">
      <w:pPr>
        <w:pStyle w:val="TH"/>
      </w:pPr>
      <w:r w:rsidRPr="00613175">
        <w:t xml:space="preserve">Table 8.37.3.3-4: 200 OK (Step 15, table </w:t>
      </w:r>
      <w:r w:rsidRPr="00613175">
        <w:rPr>
          <w:rFonts w:cs="Arial"/>
        </w:rPr>
        <w:t>8.37.3.2-1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1DE768BC"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1C16487B" w14:textId="77777777" w:rsidR="007D27F3" w:rsidRPr="00613175" w:rsidRDefault="007D27F3">
            <w:pPr>
              <w:pStyle w:val="TAL"/>
            </w:pPr>
            <w:r w:rsidRPr="00613175">
              <w:t>Derivation Path: TS 34.229-1 [2], Annex A.3.1, Conditions A1, A10 and A19.</w:t>
            </w:r>
          </w:p>
        </w:tc>
      </w:tr>
    </w:tbl>
    <w:p w14:paraId="51A9A3CD" w14:textId="77777777" w:rsidR="007D27F3" w:rsidRPr="00613175" w:rsidRDefault="007D27F3" w:rsidP="007D27F3">
      <w:pPr>
        <w:rPr>
          <w:lang w:eastAsia="en-US"/>
        </w:rPr>
      </w:pPr>
    </w:p>
    <w:p w14:paraId="73FDCF74" w14:textId="77777777" w:rsidR="007D27F3" w:rsidRPr="00613175" w:rsidRDefault="007D27F3" w:rsidP="007D27F3">
      <w:pPr>
        <w:pStyle w:val="TH"/>
      </w:pPr>
      <w:r w:rsidRPr="00613175">
        <w:t xml:space="preserve">Table 8.37.3.3-5: ACK (Step 16, table </w:t>
      </w:r>
      <w:r w:rsidRPr="00613175">
        <w:rPr>
          <w:rFonts w:cs="Arial"/>
        </w:rPr>
        <w:t>8.37.3.2-1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5AF597B8"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6B0C8921" w14:textId="77777777" w:rsidR="007D27F3" w:rsidRPr="00613175" w:rsidRDefault="007D27F3">
            <w:pPr>
              <w:pStyle w:val="TAL"/>
            </w:pPr>
            <w:r w:rsidRPr="00613175">
              <w:t>Derivation Path: TS 34.229-1 [2], Annex A.2.7, Conditions A2.</w:t>
            </w:r>
          </w:p>
        </w:tc>
      </w:tr>
    </w:tbl>
    <w:p w14:paraId="1ACA5ADE" w14:textId="77777777" w:rsidR="007D27F3" w:rsidRPr="00613175" w:rsidRDefault="007D27F3" w:rsidP="007D27F3">
      <w:pPr>
        <w:rPr>
          <w:lang w:eastAsia="en-US"/>
        </w:rPr>
      </w:pPr>
    </w:p>
    <w:bookmarkEnd w:id="996"/>
    <w:bookmarkEnd w:id="999"/>
    <w:p w14:paraId="75810E76" w14:textId="22418D02" w:rsidR="00511062" w:rsidRPr="00613175" w:rsidRDefault="00610109" w:rsidP="00511062">
      <w:pPr>
        <w:pStyle w:val="Heading2"/>
        <w:rPr>
          <w:rFonts w:eastAsia="MS Gothic"/>
        </w:rPr>
      </w:pPr>
      <w:r w:rsidRPr="00613175">
        <w:rPr>
          <w:rFonts w:eastAsia="MS Gothic"/>
        </w:rPr>
        <w:br w:type="page"/>
      </w:r>
      <w:bookmarkStart w:id="1000" w:name="_Toc68197424"/>
      <w:bookmarkStart w:id="1001" w:name="_Toc75880682"/>
      <w:bookmarkStart w:id="1002" w:name="_Toc84254380"/>
      <w:bookmarkStart w:id="1003" w:name="_Toc84255175"/>
      <w:r w:rsidR="00511062" w:rsidRPr="00613175">
        <w:rPr>
          <w:rFonts w:eastAsia="MS Gothic"/>
        </w:rPr>
        <w:t>8.38</w:t>
      </w:r>
      <w:r w:rsidR="00511062" w:rsidRPr="00613175">
        <w:rPr>
          <w:rFonts w:eastAsia="MS Gothic"/>
        </w:rPr>
        <w:tab/>
        <w:t>Communication Waiting and cancelling the call / 5GS</w:t>
      </w:r>
      <w:bookmarkEnd w:id="1000"/>
      <w:bookmarkEnd w:id="1001"/>
      <w:bookmarkEnd w:id="1002"/>
      <w:bookmarkEnd w:id="1003"/>
    </w:p>
    <w:p w14:paraId="7314ACB7" w14:textId="77777777" w:rsidR="00511062" w:rsidRPr="00613175" w:rsidRDefault="00511062" w:rsidP="00F238ED">
      <w:pPr>
        <w:pStyle w:val="H6"/>
        <w:rPr>
          <w:rFonts w:eastAsia="MS Gothic"/>
        </w:rPr>
      </w:pPr>
      <w:r w:rsidRPr="00613175">
        <w:rPr>
          <w:rFonts w:eastAsia="MS Gothic"/>
        </w:rPr>
        <w:t>8.38.1</w:t>
      </w:r>
      <w:r w:rsidRPr="00613175">
        <w:rPr>
          <w:rFonts w:eastAsia="MS Gothic"/>
        </w:rPr>
        <w:tab/>
        <w:t>Test Purpose (TP)</w:t>
      </w:r>
    </w:p>
    <w:p w14:paraId="7B32DF63" w14:textId="77777777" w:rsidR="00511062" w:rsidRPr="00613175" w:rsidRDefault="00511062" w:rsidP="00511062">
      <w:pPr>
        <w:pStyle w:val="H6"/>
      </w:pPr>
      <w:r w:rsidRPr="00613175">
        <w:t>(1)</w:t>
      </w:r>
    </w:p>
    <w:p w14:paraId="69B0E35B" w14:textId="77777777" w:rsidR="00511062" w:rsidRPr="00613175" w:rsidRDefault="00511062" w:rsidP="00511062">
      <w:pPr>
        <w:pStyle w:val="PL"/>
        <w:rPr>
          <w:rFonts w:eastAsia="Malgun Gothic"/>
          <w:b/>
          <w:noProof w:val="0"/>
        </w:rPr>
      </w:pPr>
      <w:r w:rsidRPr="00613175">
        <w:rPr>
          <w:b/>
          <w:noProof w:val="0"/>
        </w:rPr>
        <w:t>with</w:t>
      </w:r>
      <w:r w:rsidRPr="00613175">
        <w:rPr>
          <w:noProof w:val="0"/>
        </w:rPr>
        <w:t xml:space="preserve"> { UE being registered to IMS and having initiated an MO voice call with preconditions }</w:t>
      </w:r>
    </w:p>
    <w:p w14:paraId="420F06C8" w14:textId="77777777" w:rsidR="00511062" w:rsidRPr="00613175" w:rsidRDefault="00511062" w:rsidP="00511062">
      <w:pPr>
        <w:pStyle w:val="PL"/>
        <w:rPr>
          <w:noProof w:val="0"/>
        </w:rPr>
      </w:pPr>
      <w:r w:rsidRPr="00613175">
        <w:rPr>
          <w:b/>
          <w:noProof w:val="0"/>
        </w:rPr>
        <w:t>ensure that</w:t>
      </w:r>
      <w:r w:rsidRPr="00613175">
        <w:rPr>
          <w:noProof w:val="0"/>
        </w:rPr>
        <w:t xml:space="preserve"> {</w:t>
      </w:r>
    </w:p>
    <w:p w14:paraId="5583EFA3" w14:textId="77777777" w:rsidR="00511062" w:rsidRPr="00613175" w:rsidRDefault="00511062" w:rsidP="00511062">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w:t>
      </w:r>
      <w:r w:rsidRPr="00613175">
        <w:rPr>
          <w:noProof w:val="0"/>
          <w:snapToGrid w:val="0"/>
        </w:rPr>
        <w:t>receives INVITE for MT voice call with preconditions</w:t>
      </w:r>
      <w:r w:rsidRPr="00613175">
        <w:rPr>
          <w:noProof w:val="0"/>
        </w:rPr>
        <w:t xml:space="preserve"> }</w:t>
      </w:r>
    </w:p>
    <w:p w14:paraId="418D16E8"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continues voice call initiation until 180 Ringing (including conditional PRACK/200 OK)</w:t>
      </w:r>
      <w:r w:rsidRPr="00613175">
        <w:rPr>
          <w:noProof w:val="0"/>
        </w:rPr>
        <w:t xml:space="preserve"> }</w:t>
      </w:r>
    </w:p>
    <w:p w14:paraId="5CB4A230" w14:textId="77777777" w:rsidR="00511062" w:rsidRPr="00613175" w:rsidRDefault="00511062" w:rsidP="00511062">
      <w:pPr>
        <w:pStyle w:val="PL"/>
        <w:rPr>
          <w:noProof w:val="0"/>
        </w:rPr>
      </w:pPr>
      <w:r w:rsidRPr="00613175">
        <w:rPr>
          <w:noProof w:val="0"/>
        </w:rPr>
        <w:t xml:space="preserve">            }</w:t>
      </w:r>
    </w:p>
    <w:p w14:paraId="18BEF876" w14:textId="77777777" w:rsidR="00511062" w:rsidRPr="00613175" w:rsidRDefault="00511062" w:rsidP="00511062">
      <w:pPr>
        <w:pStyle w:val="PL"/>
        <w:rPr>
          <w:noProof w:val="0"/>
        </w:rPr>
      </w:pPr>
    </w:p>
    <w:p w14:paraId="714E855B" w14:textId="77777777" w:rsidR="00511062" w:rsidRPr="00613175" w:rsidRDefault="00511062" w:rsidP="00511062">
      <w:pPr>
        <w:pStyle w:val="H6"/>
      </w:pPr>
      <w:r w:rsidRPr="00613175">
        <w:t>(2)</w:t>
      </w:r>
    </w:p>
    <w:p w14:paraId="6C5EE0A1" w14:textId="77777777" w:rsidR="00511062" w:rsidRPr="00613175" w:rsidRDefault="00511062" w:rsidP="00511062">
      <w:pPr>
        <w:pStyle w:val="PL"/>
        <w:rPr>
          <w:rFonts w:eastAsia="Malgun Gothic"/>
          <w:b/>
          <w:noProof w:val="0"/>
        </w:rPr>
      </w:pPr>
      <w:r w:rsidRPr="00613175">
        <w:rPr>
          <w:b/>
          <w:noProof w:val="0"/>
        </w:rPr>
        <w:t>with</w:t>
      </w:r>
      <w:r w:rsidRPr="00613175">
        <w:rPr>
          <w:noProof w:val="0"/>
        </w:rPr>
        <w:t xml:space="preserve"> { UE having continued initiation of incoming voice call until 180 Ringing }</w:t>
      </w:r>
    </w:p>
    <w:p w14:paraId="0EDC61F9" w14:textId="77777777" w:rsidR="00511062" w:rsidRPr="00613175" w:rsidRDefault="00511062" w:rsidP="00511062">
      <w:pPr>
        <w:pStyle w:val="PL"/>
        <w:rPr>
          <w:noProof w:val="0"/>
        </w:rPr>
      </w:pPr>
      <w:r w:rsidRPr="00613175">
        <w:rPr>
          <w:b/>
          <w:noProof w:val="0"/>
        </w:rPr>
        <w:t>ensure that</w:t>
      </w:r>
      <w:r w:rsidRPr="00613175">
        <w:rPr>
          <w:noProof w:val="0"/>
        </w:rPr>
        <w:t xml:space="preserve"> {</w:t>
      </w:r>
    </w:p>
    <w:p w14:paraId="37A74D12" w14:textId="77777777" w:rsidR="00511062" w:rsidRPr="00613175" w:rsidRDefault="00511062" w:rsidP="00511062">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receives CANCEL for incoming voice call</w:t>
      </w:r>
      <w:r w:rsidRPr="00613175">
        <w:rPr>
          <w:noProof w:val="0"/>
          <w:snapToGrid w:val="0"/>
        </w:rPr>
        <w:t xml:space="preserve"> </w:t>
      </w:r>
      <w:r w:rsidRPr="00613175">
        <w:rPr>
          <w:noProof w:val="0"/>
        </w:rPr>
        <w:t>}</w:t>
      </w:r>
    </w:p>
    <w:p w14:paraId="28448D8C" w14:textId="77777777" w:rsidR="00511062" w:rsidRPr="00613175" w:rsidRDefault="00511062" w:rsidP="00511062">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responds with 200 OK and 487 Request Terminated responses</w:t>
      </w:r>
      <w:r w:rsidRPr="00613175">
        <w:rPr>
          <w:noProof w:val="0"/>
        </w:rPr>
        <w:t xml:space="preserve"> }</w:t>
      </w:r>
    </w:p>
    <w:p w14:paraId="68F6FDD0" w14:textId="77777777" w:rsidR="00511062" w:rsidRPr="00613175" w:rsidRDefault="00511062" w:rsidP="00511062">
      <w:pPr>
        <w:pStyle w:val="PL"/>
        <w:rPr>
          <w:noProof w:val="0"/>
        </w:rPr>
      </w:pPr>
      <w:r w:rsidRPr="00613175">
        <w:rPr>
          <w:noProof w:val="0"/>
        </w:rPr>
        <w:t xml:space="preserve">            }</w:t>
      </w:r>
    </w:p>
    <w:p w14:paraId="6673F91D" w14:textId="77777777" w:rsidR="00511062" w:rsidRPr="00613175" w:rsidRDefault="00511062" w:rsidP="00511062">
      <w:pPr>
        <w:pStyle w:val="PL"/>
        <w:rPr>
          <w:noProof w:val="0"/>
        </w:rPr>
      </w:pPr>
    </w:p>
    <w:p w14:paraId="0A28C49A" w14:textId="77777777" w:rsidR="00511062" w:rsidRPr="00613175" w:rsidRDefault="00511062" w:rsidP="00F238ED">
      <w:pPr>
        <w:pStyle w:val="H6"/>
        <w:rPr>
          <w:rFonts w:eastAsia="MS Gothic"/>
        </w:rPr>
      </w:pPr>
      <w:r w:rsidRPr="00613175">
        <w:rPr>
          <w:rFonts w:eastAsia="MS Gothic"/>
        </w:rPr>
        <w:t>8.38.2</w:t>
      </w:r>
      <w:r w:rsidRPr="00613175">
        <w:rPr>
          <w:rFonts w:eastAsia="MS Gothic"/>
        </w:rPr>
        <w:tab/>
        <w:t>Conformance Requirements</w:t>
      </w:r>
    </w:p>
    <w:p w14:paraId="590AED1C" w14:textId="77777777" w:rsidR="00511062" w:rsidRPr="00613175" w:rsidRDefault="00511062" w:rsidP="00511062">
      <w:r w:rsidRPr="00613175">
        <w:t>The conformance requirements covered in the present test case are, unless otherwise stated, Rel-15 requirements.</w:t>
      </w:r>
    </w:p>
    <w:p w14:paraId="1337289C" w14:textId="77777777" w:rsidR="00511062" w:rsidRPr="00613175" w:rsidRDefault="00511062" w:rsidP="00511062">
      <w:r w:rsidRPr="00613175">
        <w:t>[TS 24.615 clause 1]:</w:t>
      </w:r>
    </w:p>
    <w:p w14:paraId="461DAF8E" w14:textId="77777777" w:rsidR="00511062" w:rsidRPr="00613175" w:rsidRDefault="00511062" w:rsidP="00511062">
      <w:r w:rsidRPr="00613175">
        <w:t xml:space="preserve">The </w:t>
      </w:r>
      <w:r w:rsidRPr="00613175">
        <w:rPr>
          <w:b/>
        </w:rPr>
        <w:t>Communication Waiting (CW)</w:t>
      </w:r>
      <w:r w:rsidRPr="00613175">
        <w:t xml:space="preserve"> service enables a user to be informed, that very limited resources are available for an incoming communication. The user then has the choice of accepting, rejecting or ignoring the waiting call (as per basic call procedures).</w:t>
      </w:r>
    </w:p>
    <w:p w14:paraId="7BE4ADFA" w14:textId="77777777" w:rsidR="00511062" w:rsidRPr="00613175" w:rsidRDefault="00511062" w:rsidP="00511062">
      <w:r w:rsidRPr="00613175">
        <w:t>[TS 24.615 clause 4.2.1]:</w:t>
      </w:r>
    </w:p>
    <w:p w14:paraId="0EF35665" w14:textId="77777777" w:rsidR="00511062" w:rsidRPr="00613175" w:rsidRDefault="00511062" w:rsidP="00511062">
      <w:r w:rsidRPr="00613175">
        <w:t>When a communication arrives at the destination user, the UE validates the status of the user. If the user is already involved in one or more communications, the terminal notifies the served user of a communication waiting situation.</w:t>
      </w:r>
    </w:p>
    <w:p w14:paraId="28461CDC" w14:textId="77777777" w:rsidR="00511062" w:rsidRPr="00613175" w:rsidRDefault="00511062" w:rsidP="00511062">
      <w:r w:rsidRPr="00613175">
        <w:t>[TS 24.615 clause 4.5.5.3.2]:</w:t>
      </w:r>
    </w:p>
    <w:p w14:paraId="24CDF84B" w14:textId="77777777" w:rsidR="00511062" w:rsidRPr="00613175" w:rsidRDefault="00511062" w:rsidP="00511062">
      <w:pPr>
        <w:pStyle w:val="NormalIndent"/>
        <w:ind w:left="0"/>
      </w:pPr>
      <w:r w:rsidRPr="00613175">
        <w:t>The UE shall insert an Alert-Info header field set to "&lt;urn:alert:service:call-waiting&gt;", specified in RFC 7462 [8] in the 180 (Ringing) response, in accordance with the provisional response procedures described in 3GPP TS 24.229.</w:t>
      </w:r>
    </w:p>
    <w:p w14:paraId="0CBB1CF5" w14:textId="77777777" w:rsidR="00511062" w:rsidRPr="00613175" w:rsidRDefault="00511062" w:rsidP="00511062">
      <w:r w:rsidRPr="00613175">
        <w:t>[TS 24.615 clause 4.5.5.3.4]:</w:t>
      </w:r>
    </w:p>
    <w:p w14:paraId="01528FF7" w14:textId="77777777" w:rsidR="00511062" w:rsidRPr="00613175" w:rsidRDefault="00511062" w:rsidP="00511062">
      <w:pPr>
        <w:pStyle w:val="NormalIndent"/>
        <w:ind w:left="0"/>
      </w:pPr>
      <w:r w:rsidRPr="00613175">
        <w:t>If user B's UE receives a CANCEL request or BYE request from User C during a CW condition, user B's UE shall:</w:t>
      </w:r>
    </w:p>
    <w:p w14:paraId="5769A99B" w14:textId="77777777" w:rsidR="00511062" w:rsidRPr="00613175" w:rsidRDefault="00511062" w:rsidP="00511062">
      <w:pPr>
        <w:pStyle w:val="B10"/>
      </w:pPr>
      <w:r w:rsidRPr="00613175">
        <w:t>-</w:t>
      </w:r>
      <w:r w:rsidRPr="00613175">
        <w:tab/>
        <w:t>stop timer T</w:t>
      </w:r>
      <w:r w:rsidRPr="00613175">
        <w:rPr>
          <w:vertAlign w:val="subscript"/>
        </w:rPr>
        <w:t>UE-CW</w:t>
      </w:r>
      <w:r w:rsidRPr="00613175">
        <w:t xml:space="preserve"> (if necessary);</w:t>
      </w:r>
    </w:p>
    <w:p w14:paraId="0B9C85F7" w14:textId="77777777" w:rsidR="00511062" w:rsidRPr="00613175" w:rsidRDefault="00511062" w:rsidP="00511062">
      <w:pPr>
        <w:pStyle w:val="B10"/>
      </w:pPr>
      <w:r w:rsidRPr="00613175">
        <w:t>-</w:t>
      </w:r>
      <w:r w:rsidRPr="00613175">
        <w:tab/>
        <w:t>stop providing the CW indication to User B; and</w:t>
      </w:r>
    </w:p>
    <w:p w14:paraId="0ECC0DD4" w14:textId="77777777" w:rsidR="00511062" w:rsidRPr="00613175" w:rsidRDefault="00511062" w:rsidP="00511062">
      <w:pPr>
        <w:pStyle w:val="B10"/>
      </w:pPr>
      <w:r w:rsidRPr="00613175">
        <w:t>-</w:t>
      </w:r>
      <w:r w:rsidRPr="00613175">
        <w:tab/>
        <w:t>apply the terminating UE procedures upon receipt of CANCEL or BYE as described in 3GPP TS 24.229.</w:t>
      </w:r>
    </w:p>
    <w:p w14:paraId="453B413A" w14:textId="77777777" w:rsidR="00511062" w:rsidRPr="00613175" w:rsidRDefault="00511062" w:rsidP="00F238ED">
      <w:pPr>
        <w:pStyle w:val="H6"/>
        <w:rPr>
          <w:rFonts w:eastAsia="MS Gothic"/>
        </w:rPr>
      </w:pPr>
      <w:r w:rsidRPr="00613175">
        <w:rPr>
          <w:rFonts w:eastAsia="MS Gothic"/>
        </w:rPr>
        <w:t>8.38.3</w:t>
      </w:r>
      <w:r w:rsidRPr="00613175">
        <w:rPr>
          <w:rFonts w:eastAsia="MS Gothic"/>
        </w:rPr>
        <w:tab/>
        <w:t>Test description</w:t>
      </w:r>
    </w:p>
    <w:p w14:paraId="0D42254A" w14:textId="77777777" w:rsidR="00511062" w:rsidRPr="00613175" w:rsidRDefault="00511062" w:rsidP="00F238ED">
      <w:pPr>
        <w:pStyle w:val="H6"/>
      </w:pPr>
      <w:r w:rsidRPr="00613175">
        <w:t>8.38.3.1</w:t>
      </w:r>
      <w:r w:rsidRPr="00613175">
        <w:tab/>
        <w:t>Pre-test conditions</w:t>
      </w:r>
    </w:p>
    <w:p w14:paraId="3D9D4BD8" w14:textId="77777777" w:rsidR="00511062" w:rsidRPr="00613175" w:rsidRDefault="00511062" w:rsidP="00511062">
      <w:pPr>
        <w:pStyle w:val="H6"/>
        <w:rPr>
          <w:rFonts w:cs="Arial"/>
        </w:rPr>
      </w:pPr>
      <w:r w:rsidRPr="00613175">
        <w:rPr>
          <w:rFonts w:cs="Arial"/>
        </w:rPr>
        <w:t>System Simulator:</w:t>
      </w:r>
    </w:p>
    <w:p w14:paraId="56736DA4" w14:textId="77777777" w:rsidR="00511062" w:rsidRPr="00613175" w:rsidRDefault="00511062" w:rsidP="00511062">
      <w:pPr>
        <w:pStyle w:val="B10"/>
      </w:pPr>
      <w:r w:rsidRPr="00613175">
        <w:t>-</w:t>
      </w:r>
      <w:r w:rsidRPr="00613175">
        <w:tab/>
        <w:t>1 NR Cell connected to 5GC, default parameters.</w:t>
      </w:r>
    </w:p>
    <w:p w14:paraId="2542140E" w14:textId="77777777" w:rsidR="00511062" w:rsidRPr="00613175" w:rsidRDefault="00511062" w:rsidP="00511062">
      <w:pPr>
        <w:pStyle w:val="H6"/>
      </w:pPr>
      <w:r w:rsidRPr="00613175">
        <w:t>UE:</w:t>
      </w:r>
    </w:p>
    <w:p w14:paraId="73083101" w14:textId="77777777" w:rsidR="00511062" w:rsidRPr="00613175" w:rsidRDefault="00511062" w:rsidP="00511062">
      <w:pPr>
        <w:pStyle w:val="B10"/>
        <w:rPr>
          <w:snapToGrid w:val="0"/>
        </w:rPr>
      </w:pPr>
      <w:r w:rsidRPr="00613175">
        <w:t>-</w:t>
      </w:r>
      <w:r w:rsidRPr="00613175">
        <w:tab/>
        <w:t xml:space="preserve">The </w:t>
      </w:r>
      <w:r w:rsidRPr="00613175">
        <w:rPr>
          <w:snapToGrid w:val="0"/>
        </w:rPr>
        <w:t>UE contains either ISIM and USIM applications or only USIM application on UICC.</w:t>
      </w:r>
    </w:p>
    <w:p w14:paraId="1C4CDDFD" w14:textId="77777777" w:rsidR="00511062" w:rsidRPr="00613175" w:rsidRDefault="00511062" w:rsidP="00511062">
      <w:pPr>
        <w:pStyle w:val="B10"/>
        <w:rPr>
          <w:snapToGrid w:val="0"/>
        </w:rPr>
      </w:pPr>
      <w:r w:rsidRPr="00613175">
        <w:t>-</w:t>
      </w:r>
      <w:r w:rsidRPr="00613175">
        <w:tab/>
        <w:t xml:space="preserve">The </w:t>
      </w:r>
      <w:r w:rsidRPr="00613175">
        <w:rPr>
          <w:snapToGrid w:val="0"/>
        </w:rPr>
        <w:t>UE is configured to register for IMS after switch on.</w:t>
      </w:r>
    </w:p>
    <w:p w14:paraId="4BECF8AB" w14:textId="77777777" w:rsidR="00511062" w:rsidRPr="00613175" w:rsidRDefault="00511062" w:rsidP="00511062">
      <w:pPr>
        <w:pStyle w:val="B10"/>
        <w:rPr>
          <w:snapToGrid w:val="0"/>
        </w:rPr>
      </w:pPr>
      <w:r w:rsidRPr="00613175">
        <w:t>-</w:t>
      </w:r>
      <w:r w:rsidRPr="00613175">
        <w:tab/>
        <w:t xml:space="preserve">The </w:t>
      </w:r>
      <w:r w:rsidRPr="00613175">
        <w:rPr>
          <w:snapToGrid w:val="0"/>
        </w:rPr>
        <w:t>UE is configured to use preconditions.</w:t>
      </w:r>
    </w:p>
    <w:p w14:paraId="5D0C9614" w14:textId="77777777" w:rsidR="00511062" w:rsidRPr="00613175" w:rsidRDefault="00511062" w:rsidP="00511062">
      <w:pPr>
        <w:pStyle w:val="H6"/>
        <w:rPr>
          <w:rFonts w:cs="Arial"/>
        </w:rPr>
      </w:pPr>
      <w:r w:rsidRPr="00613175">
        <w:rPr>
          <w:rFonts w:cs="Arial"/>
        </w:rPr>
        <w:t>Preamble:</w:t>
      </w:r>
    </w:p>
    <w:p w14:paraId="46E674ED" w14:textId="6E2BA191" w:rsidR="00511062" w:rsidRPr="00613175" w:rsidRDefault="00A70297" w:rsidP="00A70297">
      <w:pPr>
        <w:pStyle w:val="ListParagraph"/>
        <w:overflowPunct w:val="0"/>
        <w:autoSpaceDE w:val="0"/>
        <w:autoSpaceDN w:val="0"/>
        <w:adjustRightInd w:val="0"/>
        <w:ind w:left="300"/>
        <w:textAlignment w:val="baseline"/>
        <w:rPr>
          <w:snapToGrid w:val="0"/>
        </w:rPr>
      </w:pPr>
      <w:r>
        <w:rPr>
          <w:snapToGrid w:val="0"/>
        </w:rPr>
        <w:t>-</w:t>
      </w:r>
      <w:r>
        <w:rPr>
          <w:snapToGrid w:val="0"/>
        </w:rPr>
        <w:tab/>
      </w:r>
      <w:r w:rsidR="00511062" w:rsidRPr="00613175">
        <w:rPr>
          <w:snapToGrid w:val="0"/>
        </w:rPr>
        <w:t>UE is in state 1N-A, registered to IMS and has set up an MO call with preconditions, by executing the generic test procedure in Table 4.9.15.2.2-1 of TS 38.508-1.</w:t>
      </w:r>
    </w:p>
    <w:p w14:paraId="12208503" w14:textId="77777777" w:rsidR="00511062" w:rsidRPr="00613175" w:rsidRDefault="00511062" w:rsidP="00F238ED">
      <w:pPr>
        <w:pStyle w:val="H6"/>
      </w:pPr>
      <w:r w:rsidRPr="00613175">
        <w:t>8.38.3.2</w:t>
      </w:r>
      <w:r w:rsidRPr="00613175">
        <w:tab/>
        <w:t>Test procedure sequence</w:t>
      </w:r>
    </w:p>
    <w:p w14:paraId="049B8090" w14:textId="77777777" w:rsidR="00511062" w:rsidRPr="00613175" w:rsidRDefault="00511062" w:rsidP="00511062">
      <w:pPr>
        <w:pStyle w:val="TH"/>
        <w:rPr>
          <w:rFonts w:cs="Arial"/>
        </w:rPr>
      </w:pPr>
      <w:r w:rsidRPr="00613175">
        <w:rPr>
          <w:rFonts w:cs="Arial"/>
        </w:rPr>
        <w:t>Table 8.38.3.2-1: Main Behaviour</w:t>
      </w: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511062" w:rsidRPr="00613175" w14:paraId="4C3697F1" w14:textId="77777777" w:rsidTr="00C06FDE">
        <w:trPr>
          <w:jc w:val="center"/>
        </w:trPr>
        <w:tc>
          <w:tcPr>
            <w:tcW w:w="567" w:type="dxa"/>
            <w:tcBorders>
              <w:bottom w:val="nil"/>
            </w:tcBorders>
          </w:tcPr>
          <w:p w14:paraId="5C9FB7D4" w14:textId="77777777" w:rsidR="00511062" w:rsidRPr="00613175" w:rsidRDefault="00511062" w:rsidP="00C06FDE">
            <w:pPr>
              <w:pStyle w:val="TAH"/>
              <w:ind w:left="400" w:hanging="400"/>
            </w:pPr>
            <w:r w:rsidRPr="00613175">
              <w:t>St</w:t>
            </w:r>
          </w:p>
        </w:tc>
        <w:tc>
          <w:tcPr>
            <w:tcW w:w="3968" w:type="dxa"/>
          </w:tcPr>
          <w:p w14:paraId="765C1D99" w14:textId="77777777" w:rsidR="00511062" w:rsidRPr="00613175" w:rsidRDefault="00511062" w:rsidP="00C06FDE">
            <w:pPr>
              <w:pStyle w:val="TAH"/>
              <w:ind w:left="400" w:hanging="400"/>
            </w:pPr>
            <w:r w:rsidRPr="00613175">
              <w:t>Procedure</w:t>
            </w:r>
          </w:p>
        </w:tc>
        <w:tc>
          <w:tcPr>
            <w:tcW w:w="3684" w:type="dxa"/>
            <w:gridSpan w:val="2"/>
          </w:tcPr>
          <w:p w14:paraId="46E871C4" w14:textId="77777777" w:rsidR="00511062" w:rsidRPr="00613175" w:rsidRDefault="00511062" w:rsidP="00C06FDE">
            <w:pPr>
              <w:pStyle w:val="TAH"/>
              <w:ind w:left="400" w:hanging="400"/>
            </w:pPr>
            <w:r w:rsidRPr="00613175">
              <w:t>Message Sequence</w:t>
            </w:r>
          </w:p>
        </w:tc>
        <w:tc>
          <w:tcPr>
            <w:tcW w:w="567" w:type="dxa"/>
            <w:tcBorders>
              <w:bottom w:val="nil"/>
            </w:tcBorders>
          </w:tcPr>
          <w:p w14:paraId="5E61375B" w14:textId="77777777" w:rsidR="00511062" w:rsidRPr="00613175" w:rsidRDefault="00511062" w:rsidP="00C06FDE">
            <w:pPr>
              <w:pStyle w:val="TAH"/>
            </w:pPr>
            <w:r w:rsidRPr="00613175">
              <w:t>TP</w:t>
            </w:r>
          </w:p>
        </w:tc>
        <w:tc>
          <w:tcPr>
            <w:tcW w:w="850" w:type="dxa"/>
            <w:tcBorders>
              <w:bottom w:val="nil"/>
            </w:tcBorders>
          </w:tcPr>
          <w:p w14:paraId="52957F04" w14:textId="77777777" w:rsidR="00511062" w:rsidRPr="00613175" w:rsidRDefault="00511062" w:rsidP="00C06FDE">
            <w:pPr>
              <w:pStyle w:val="TAH"/>
            </w:pPr>
            <w:r w:rsidRPr="00613175">
              <w:t>Verdict</w:t>
            </w:r>
          </w:p>
        </w:tc>
      </w:tr>
      <w:tr w:rsidR="00511062" w:rsidRPr="00613175" w14:paraId="0EA482F2" w14:textId="77777777" w:rsidTr="00C06FDE">
        <w:trPr>
          <w:jc w:val="center"/>
        </w:trPr>
        <w:tc>
          <w:tcPr>
            <w:tcW w:w="567" w:type="dxa"/>
            <w:tcBorders>
              <w:top w:val="nil"/>
            </w:tcBorders>
          </w:tcPr>
          <w:p w14:paraId="656FCA12" w14:textId="77777777" w:rsidR="00511062" w:rsidRPr="00613175" w:rsidRDefault="00511062" w:rsidP="00C06FDE">
            <w:pPr>
              <w:pStyle w:val="TAH"/>
            </w:pPr>
          </w:p>
        </w:tc>
        <w:tc>
          <w:tcPr>
            <w:tcW w:w="3968" w:type="dxa"/>
          </w:tcPr>
          <w:p w14:paraId="0CA8065C" w14:textId="77777777" w:rsidR="00511062" w:rsidRPr="00613175" w:rsidRDefault="00511062" w:rsidP="00C06FDE">
            <w:pPr>
              <w:pStyle w:val="TAH"/>
            </w:pPr>
          </w:p>
        </w:tc>
        <w:tc>
          <w:tcPr>
            <w:tcW w:w="708" w:type="dxa"/>
          </w:tcPr>
          <w:p w14:paraId="2508A787" w14:textId="77777777" w:rsidR="00511062" w:rsidRPr="00613175" w:rsidRDefault="00511062" w:rsidP="00C06FDE">
            <w:pPr>
              <w:pStyle w:val="TAH"/>
            </w:pPr>
            <w:r w:rsidRPr="00613175">
              <w:t>U - S</w:t>
            </w:r>
          </w:p>
        </w:tc>
        <w:tc>
          <w:tcPr>
            <w:tcW w:w="2976" w:type="dxa"/>
          </w:tcPr>
          <w:p w14:paraId="580FB10C" w14:textId="77777777" w:rsidR="00511062" w:rsidRPr="00613175" w:rsidRDefault="00511062" w:rsidP="00C06FDE">
            <w:pPr>
              <w:pStyle w:val="TAH"/>
            </w:pPr>
            <w:r w:rsidRPr="00613175">
              <w:t>Message</w:t>
            </w:r>
          </w:p>
        </w:tc>
        <w:tc>
          <w:tcPr>
            <w:tcW w:w="567" w:type="dxa"/>
            <w:tcBorders>
              <w:top w:val="nil"/>
            </w:tcBorders>
          </w:tcPr>
          <w:p w14:paraId="6D07EC61" w14:textId="77777777" w:rsidR="00511062" w:rsidRPr="00613175" w:rsidRDefault="00511062" w:rsidP="00C06FDE">
            <w:pPr>
              <w:pStyle w:val="TAH"/>
            </w:pPr>
          </w:p>
        </w:tc>
        <w:tc>
          <w:tcPr>
            <w:tcW w:w="850" w:type="dxa"/>
            <w:tcBorders>
              <w:top w:val="nil"/>
            </w:tcBorders>
          </w:tcPr>
          <w:p w14:paraId="640428F7" w14:textId="77777777" w:rsidR="00511062" w:rsidRPr="00613175" w:rsidRDefault="00511062" w:rsidP="00C06FDE">
            <w:pPr>
              <w:pStyle w:val="TAH"/>
            </w:pPr>
          </w:p>
        </w:tc>
      </w:tr>
      <w:tr w:rsidR="00511062" w:rsidRPr="00613175" w14:paraId="63C55A3D" w14:textId="77777777" w:rsidTr="00C06FDE">
        <w:trPr>
          <w:jc w:val="center"/>
        </w:trPr>
        <w:tc>
          <w:tcPr>
            <w:tcW w:w="567" w:type="dxa"/>
          </w:tcPr>
          <w:p w14:paraId="58403104" w14:textId="77777777" w:rsidR="00511062" w:rsidRPr="00613175" w:rsidRDefault="00511062" w:rsidP="00C06FDE">
            <w:pPr>
              <w:pStyle w:val="TAC"/>
            </w:pPr>
            <w:r w:rsidRPr="00613175">
              <w:t>1-7</w:t>
            </w:r>
          </w:p>
        </w:tc>
        <w:tc>
          <w:tcPr>
            <w:tcW w:w="3968" w:type="dxa"/>
          </w:tcPr>
          <w:p w14:paraId="31A53BA6" w14:textId="77777777" w:rsidR="00511062" w:rsidRPr="00613175" w:rsidRDefault="00511062" w:rsidP="00C06FDE">
            <w:pPr>
              <w:pStyle w:val="TAL"/>
            </w:pPr>
            <w:r w:rsidRPr="00613175">
              <w:t>MT Voice call setup takes place according to steps 1-7 of Annex A.5.1</w:t>
            </w:r>
          </w:p>
        </w:tc>
        <w:tc>
          <w:tcPr>
            <w:tcW w:w="708" w:type="dxa"/>
          </w:tcPr>
          <w:p w14:paraId="2AEE16F0" w14:textId="77777777" w:rsidR="00511062" w:rsidRPr="00613175" w:rsidRDefault="00511062" w:rsidP="00C06FDE">
            <w:pPr>
              <w:pStyle w:val="TAC"/>
            </w:pPr>
            <w:r w:rsidRPr="00613175">
              <w:t>-</w:t>
            </w:r>
          </w:p>
        </w:tc>
        <w:tc>
          <w:tcPr>
            <w:tcW w:w="2976" w:type="dxa"/>
          </w:tcPr>
          <w:p w14:paraId="0AF2C18B" w14:textId="77777777" w:rsidR="00511062" w:rsidRPr="00613175" w:rsidRDefault="00511062" w:rsidP="00C06FDE">
            <w:pPr>
              <w:pStyle w:val="TAL"/>
            </w:pPr>
            <w:r w:rsidRPr="00613175">
              <w:t>-</w:t>
            </w:r>
          </w:p>
        </w:tc>
        <w:tc>
          <w:tcPr>
            <w:tcW w:w="567" w:type="dxa"/>
          </w:tcPr>
          <w:p w14:paraId="1DF7A87F" w14:textId="77777777" w:rsidR="00511062" w:rsidRPr="00613175" w:rsidRDefault="00511062" w:rsidP="00C06FDE">
            <w:pPr>
              <w:pStyle w:val="TAC"/>
            </w:pPr>
            <w:r w:rsidRPr="00613175">
              <w:t>-</w:t>
            </w:r>
          </w:p>
        </w:tc>
        <w:tc>
          <w:tcPr>
            <w:tcW w:w="850" w:type="dxa"/>
          </w:tcPr>
          <w:p w14:paraId="4107D00D" w14:textId="77777777" w:rsidR="00511062" w:rsidRPr="00613175" w:rsidRDefault="00511062" w:rsidP="00C06FDE">
            <w:pPr>
              <w:pStyle w:val="TAC"/>
            </w:pPr>
            <w:r w:rsidRPr="00613175">
              <w:t>-</w:t>
            </w:r>
          </w:p>
        </w:tc>
      </w:tr>
      <w:tr w:rsidR="00511062" w:rsidRPr="00613175" w14:paraId="31CB449A" w14:textId="77777777" w:rsidTr="00C06FDE">
        <w:trPr>
          <w:jc w:val="center"/>
        </w:trPr>
        <w:tc>
          <w:tcPr>
            <w:tcW w:w="567" w:type="dxa"/>
          </w:tcPr>
          <w:p w14:paraId="2523B5FF" w14:textId="77777777" w:rsidR="00511062" w:rsidRPr="00613175" w:rsidRDefault="00511062" w:rsidP="00C06FDE">
            <w:pPr>
              <w:pStyle w:val="TAC"/>
            </w:pPr>
            <w:r w:rsidRPr="00613175">
              <w:t>8</w:t>
            </w:r>
          </w:p>
        </w:tc>
        <w:tc>
          <w:tcPr>
            <w:tcW w:w="3968" w:type="dxa"/>
          </w:tcPr>
          <w:p w14:paraId="6609B753" w14:textId="77777777" w:rsidR="00511062" w:rsidRPr="00613175" w:rsidRDefault="00511062" w:rsidP="00C06FDE">
            <w:pPr>
              <w:pStyle w:val="TAL"/>
            </w:pPr>
            <w:r w:rsidRPr="00613175">
              <w:t>Step 8 of Annex A.5.1 happens</w:t>
            </w:r>
          </w:p>
        </w:tc>
        <w:tc>
          <w:tcPr>
            <w:tcW w:w="708" w:type="dxa"/>
          </w:tcPr>
          <w:p w14:paraId="1DCAD421" w14:textId="77777777" w:rsidR="00511062" w:rsidRPr="00613175" w:rsidRDefault="00511062" w:rsidP="00C06FDE">
            <w:pPr>
              <w:pStyle w:val="TAC"/>
            </w:pPr>
            <w:r w:rsidRPr="00613175">
              <w:t>--&gt;</w:t>
            </w:r>
          </w:p>
        </w:tc>
        <w:tc>
          <w:tcPr>
            <w:tcW w:w="2976" w:type="dxa"/>
          </w:tcPr>
          <w:p w14:paraId="0938BBD3" w14:textId="77777777" w:rsidR="00511062" w:rsidRPr="00613175" w:rsidRDefault="00511062" w:rsidP="00C06FDE">
            <w:pPr>
              <w:pStyle w:val="TAL"/>
            </w:pPr>
            <w:r w:rsidRPr="00613175">
              <w:t>180 Ringing</w:t>
            </w:r>
          </w:p>
        </w:tc>
        <w:tc>
          <w:tcPr>
            <w:tcW w:w="567" w:type="dxa"/>
          </w:tcPr>
          <w:p w14:paraId="608A4C37" w14:textId="77777777" w:rsidR="00511062" w:rsidRPr="00613175" w:rsidRDefault="00511062" w:rsidP="00C06FDE">
            <w:pPr>
              <w:pStyle w:val="TAC"/>
            </w:pPr>
            <w:r w:rsidRPr="00613175">
              <w:t>1</w:t>
            </w:r>
          </w:p>
        </w:tc>
        <w:tc>
          <w:tcPr>
            <w:tcW w:w="850" w:type="dxa"/>
          </w:tcPr>
          <w:p w14:paraId="349ACD85" w14:textId="77777777" w:rsidR="00511062" w:rsidRPr="00613175" w:rsidRDefault="00511062" w:rsidP="00C06FDE">
            <w:pPr>
              <w:pStyle w:val="TAC"/>
            </w:pPr>
            <w:r w:rsidRPr="00613175">
              <w:t>P</w:t>
            </w:r>
          </w:p>
        </w:tc>
      </w:tr>
      <w:tr w:rsidR="00511062" w:rsidRPr="00613175" w14:paraId="2188F027" w14:textId="77777777" w:rsidTr="00C06FDE">
        <w:trPr>
          <w:trHeight w:val="509"/>
          <w:jc w:val="center"/>
        </w:trPr>
        <w:tc>
          <w:tcPr>
            <w:tcW w:w="567" w:type="dxa"/>
          </w:tcPr>
          <w:p w14:paraId="5E13A741" w14:textId="77777777" w:rsidR="00511062" w:rsidRPr="00613175" w:rsidRDefault="00511062" w:rsidP="00C06FDE">
            <w:pPr>
              <w:pStyle w:val="TAC"/>
            </w:pPr>
            <w:r w:rsidRPr="00613175">
              <w:t>9</w:t>
            </w:r>
          </w:p>
        </w:tc>
        <w:tc>
          <w:tcPr>
            <w:tcW w:w="3968" w:type="dxa"/>
          </w:tcPr>
          <w:p w14:paraId="33044440" w14:textId="77777777" w:rsidR="00511062" w:rsidRPr="00613175" w:rsidRDefault="00511062" w:rsidP="00C06FDE">
            <w:pPr>
              <w:pStyle w:val="TAL"/>
            </w:pPr>
            <w:r w:rsidRPr="00613175">
              <w:t>Conditional Step: if UE sent 180 Ringing reliably, Step 9 of Annex A.5.1 happens</w:t>
            </w:r>
          </w:p>
        </w:tc>
        <w:tc>
          <w:tcPr>
            <w:tcW w:w="708" w:type="dxa"/>
          </w:tcPr>
          <w:p w14:paraId="45BB2AB5" w14:textId="77777777" w:rsidR="00511062" w:rsidRPr="00613175" w:rsidRDefault="00511062" w:rsidP="00C06FDE">
            <w:pPr>
              <w:pStyle w:val="TAC"/>
              <w:rPr>
                <w:rFonts w:eastAsia="Yu Gothic"/>
              </w:rPr>
            </w:pPr>
            <w:r w:rsidRPr="00613175">
              <w:t>&lt;--</w:t>
            </w:r>
          </w:p>
        </w:tc>
        <w:tc>
          <w:tcPr>
            <w:tcW w:w="2976" w:type="dxa"/>
          </w:tcPr>
          <w:p w14:paraId="38624B54" w14:textId="77777777" w:rsidR="00511062" w:rsidRPr="00613175" w:rsidRDefault="00511062" w:rsidP="00C06FDE">
            <w:pPr>
              <w:pStyle w:val="TAL"/>
            </w:pPr>
            <w:r w:rsidRPr="00613175">
              <w:t>PRACK</w:t>
            </w:r>
          </w:p>
        </w:tc>
        <w:tc>
          <w:tcPr>
            <w:tcW w:w="567" w:type="dxa"/>
          </w:tcPr>
          <w:p w14:paraId="2DF0ACBC" w14:textId="77777777" w:rsidR="00511062" w:rsidRPr="00613175" w:rsidRDefault="00511062" w:rsidP="00C06FDE">
            <w:pPr>
              <w:pStyle w:val="TAC"/>
            </w:pPr>
            <w:r w:rsidRPr="00613175">
              <w:t>-</w:t>
            </w:r>
          </w:p>
        </w:tc>
        <w:tc>
          <w:tcPr>
            <w:tcW w:w="850" w:type="dxa"/>
          </w:tcPr>
          <w:p w14:paraId="051F6C43" w14:textId="77777777" w:rsidR="00511062" w:rsidRPr="00613175" w:rsidRDefault="00511062" w:rsidP="00C06FDE">
            <w:pPr>
              <w:pStyle w:val="TAC"/>
            </w:pPr>
            <w:r w:rsidRPr="00613175">
              <w:t>-</w:t>
            </w:r>
          </w:p>
        </w:tc>
      </w:tr>
      <w:tr w:rsidR="00511062" w:rsidRPr="00613175" w14:paraId="6DDE12EE" w14:textId="77777777" w:rsidTr="00C06FDE">
        <w:trPr>
          <w:trHeight w:val="287"/>
          <w:jc w:val="center"/>
        </w:trPr>
        <w:tc>
          <w:tcPr>
            <w:tcW w:w="567" w:type="dxa"/>
          </w:tcPr>
          <w:p w14:paraId="1D71C948" w14:textId="77777777" w:rsidR="00511062" w:rsidRPr="00613175" w:rsidRDefault="00511062" w:rsidP="00C06FDE">
            <w:pPr>
              <w:pStyle w:val="TAC"/>
            </w:pPr>
            <w:r w:rsidRPr="00613175">
              <w:t>10</w:t>
            </w:r>
          </w:p>
        </w:tc>
        <w:tc>
          <w:tcPr>
            <w:tcW w:w="3968" w:type="dxa"/>
          </w:tcPr>
          <w:p w14:paraId="3143A314" w14:textId="77777777" w:rsidR="00511062" w:rsidRPr="00613175" w:rsidRDefault="00511062" w:rsidP="00C06FDE">
            <w:pPr>
              <w:pStyle w:val="TAL"/>
            </w:pPr>
            <w:r w:rsidRPr="00613175">
              <w:t>Conditional Step: if UE sent 180 Ringing reliably, Step 10 of Annex A.5.1 happens</w:t>
            </w:r>
          </w:p>
        </w:tc>
        <w:tc>
          <w:tcPr>
            <w:tcW w:w="708" w:type="dxa"/>
          </w:tcPr>
          <w:p w14:paraId="0AD3FA87" w14:textId="77777777" w:rsidR="00511062" w:rsidRPr="00613175" w:rsidRDefault="00511062" w:rsidP="00C06FDE">
            <w:pPr>
              <w:pStyle w:val="TAC"/>
              <w:rPr>
                <w:rFonts w:eastAsia="Yu Gothic"/>
              </w:rPr>
            </w:pPr>
            <w:r w:rsidRPr="00613175">
              <w:t>--&gt;</w:t>
            </w:r>
          </w:p>
        </w:tc>
        <w:tc>
          <w:tcPr>
            <w:tcW w:w="2976" w:type="dxa"/>
          </w:tcPr>
          <w:p w14:paraId="013ED2BB" w14:textId="77777777" w:rsidR="00511062" w:rsidRPr="00613175" w:rsidRDefault="00511062" w:rsidP="00C06FDE">
            <w:pPr>
              <w:pStyle w:val="TAL"/>
            </w:pPr>
            <w:r w:rsidRPr="00613175">
              <w:t>200 OK</w:t>
            </w:r>
          </w:p>
        </w:tc>
        <w:tc>
          <w:tcPr>
            <w:tcW w:w="567" w:type="dxa"/>
          </w:tcPr>
          <w:p w14:paraId="6227008F" w14:textId="77777777" w:rsidR="00511062" w:rsidRPr="00613175" w:rsidRDefault="00511062" w:rsidP="00C06FDE">
            <w:pPr>
              <w:pStyle w:val="TAC"/>
            </w:pPr>
            <w:r w:rsidRPr="00613175">
              <w:t>-</w:t>
            </w:r>
          </w:p>
        </w:tc>
        <w:tc>
          <w:tcPr>
            <w:tcW w:w="850" w:type="dxa"/>
          </w:tcPr>
          <w:p w14:paraId="0D4D69BC" w14:textId="77777777" w:rsidR="00511062" w:rsidRPr="00613175" w:rsidRDefault="00511062" w:rsidP="00C06FDE">
            <w:pPr>
              <w:pStyle w:val="TAC"/>
            </w:pPr>
            <w:r w:rsidRPr="00613175">
              <w:t>-</w:t>
            </w:r>
          </w:p>
        </w:tc>
      </w:tr>
      <w:tr w:rsidR="00511062" w:rsidRPr="00613175" w14:paraId="33397064" w14:textId="77777777" w:rsidTr="00C06FDE">
        <w:trPr>
          <w:jc w:val="center"/>
        </w:trPr>
        <w:tc>
          <w:tcPr>
            <w:tcW w:w="567" w:type="dxa"/>
          </w:tcPr>
          <w:p w14:paraId="7B893928" w14:textId="77777777" w:rsidR="00511062" w:rsidRPr="00613175" w:rsidRDefault="00511062" w:rsidP="00C06FDE">
            <w:pPr>
              <w:pStyle w:val="TAC"/>
            </w:pPr>
            <w:r w:rsidRPr="00613175">
              <w:t>11</w:t>
            </w:r>
          </w:p>
        </w:tc>
        <w:tc>
          <w:tcPr>
            <w:tcW w:w="3968" w:type="dxa"/>
          </w:tcPr>
          <w:p w14:paraId="5A62A7BE" w14:textId="77777777" w:rsidR="00511062" w:rsidRPr="00613175" w:rsidRDefault="00511062" w:rsidP="00C06FDE">
            <w:pPr>
              <w:pStyle w:val="TAL"/>
            </w:pPr>
            <w:r w:rsidRPr="00613175">
              <w:t>SS sends CANCEL request to terminate INVITE transaction</w:t>
            </w:r>
          </w:p>
        </w:tc>
        <w:tc>
          <w:tcPr>
            <w:tcW w:w="708" w:type="dxa"/>
          </w:tcPr>
          <w:p w14:paraId="15CA19BD" w14:textId="77777777" w:rsidR="00511062" w:rsidRPr="00613175" w:rsidRDefault="00511062" w:rsidP="00C06FDE">
            <w:pPr>
              <w:pStyle w:val="TAC"/>
            </w:pPr>
            <w:r w:rsidRPr="00613175">
              <w:t>&lt;--</w:t>
            </w:r>
          </w:p>
        </w:tc>
        <w:tc>
          <w:tcPr>
            <w:tcW w:w="2976" w:type="dxa"/>
          </w:tcPr>
          <w:p w14:paraId="054A28DA" w14:textId="77777777" w:rsidR="00511062" w:rsidRPr="00613175" w:rsidRDefault="00511062" w:rsidP="00C06FDE">
            <w:pPr>
              <w:pStyle w:val="TAL"/>
            </w:pPr>
            <w:r w:rsidRPr="00613175">
              <w:t>CANCEL</w:t>
            </w:r>
          </w:p>
        </w:tc>
        <w:tc>
          <w:tcPr>
            <w:tcW w:w="567" w:type="dxa"/>
          </w:tcPr>
          <w:p w14:paraId="090DE7B9" w14:textId="77777777" w:rsidR="00511062" w:rsidRPr="00613175" w:rsidRDefault="00511062" w:rsidP="00C06FDE">
            <w:pPr>
              <w:pStyle w:val="TAC"/>
            </w:pPr>
            <w:r w:rsidRPr="00613175">
              <w:t>-</w:t>
            </w:r>
          </w:p>
        </w:tc>
        <w:tc>
          <w:tcPr>
            <w:tcW w:w="850" w:type="dxa"/>
          </w:tcPr>
          <w:p w14:paraId="757F6458" w14:textId="77777777" w:rsidR="00511062" w:rsidRPr="00613175" w:rsidRDefault="00511062" w:rsidP="00C06FDE">
            <w:pPr>
              <w:pStyle w:val="TAC"/>
            </w:pPr>
            <w:r w:rsidRPr="00613175">
              <w:t>-</w:t>
            </w:r>
          </w:p>
        </w:tc>
      </w:tr>
      <w:tr w:rsidR="00511062" w:rsidRPr="00613175" w14:paraId="025EE558" w14:textId="77777777" w:rsidTr="00C06FDE">
        <w:trPr>
          <w:jc w:val="center"/>
        </w:trPr>
        <w:tc>
          <w:tcPr>
            <w:tcW w:w="567" w:type="dxa"/>
          </w:tcPr>
          <w:p w14:paraId="3D997FE0" w14:textId="77777777" w:rsidR="00511062" w:rsidRPr="00613175" w:rsidRDefault="00511062" w:rsidP="00C06FDE">
            <w:pPr>
              <w:pStyle w:val="TAC"/>
            </w:pPr>
            <w:r w:rsidRPr="00613175">
              <w:t>12</w:t>
            </w:r>
          </w:p>
        </w:tc>
        <w:tc>
          <w:tcPr>
            <w:tcW w:w="3968" w:type="dxa"/>
          </w:tcPr>
          <w:p w14:paraId="44CB7C28" w14:textId="77777777" w:rsidR="00511062" w:rsidRPr="00613175" w:rsidRDefault="00511062" w:rsidP="00C06FDE">
            <w:pPr>
              <w:pStyle w:val="TAL"/>
            </w:pPr>
            <w:r w:rsidRPr="00613175">
              <w:t>UE acknowledges CANCEL with 200 OK</w:t>
            </w:r>
          </w:p>
        </w:tc>
        <w:tc>
          <w:tcPr>
            <w:tcW w:w="708" w:type="dxa"/>
          </w:tcPr>
          <w:p w14:paraId="4D66E4D2" w14:textId="77777777" w:rsidR="00511062" w:rsidRPr="00613175" w:rsidRDefault="00511062" w:rsidP="00C06FDE">
            <w:pPr>
              <w:pStyle w:val="TAC"/>
            </w:pPr>
            <w:r w:rsidRPr="00613175">
              <w:t>--&gt;</w:t>
            </w:r>
          </w:p>
        </w:tc>
        <w:tc>
          <w:tcPr>
            <w:tcW w:w="2976" w:type="dxa"/>
          </w:tcPr>
          <w:p w14:paraId="7F652167" w14:textId="77777777" w:rsidR="00511062" w:rsidRPr="00613175" w:rsidRDefault="00511062" w:rsidP="00C06FDE">
            <w:pPr>
              <w:pStyle w:val="TAL"/>
            </w:pPr>
            <w:r w:rsidRPr="00613175">
              <w:t>200 OK</w:t>
            </w:r>
          </w:p>
        </w:tc>
        <w:tc>
          <w:tcPr>
            <w:tcW w:w="567" w:type="dxa"/>
          </w:tcPr>
          <w:p w14:paraId="65BF79CE" w14:textId="77777777" w:rsidR="00511062" w:rsidRPr="00613175" w:rsidRDefault="00511062" w:rsidP="00C06FDE">
            <w:pPr>
              <w:pStyle w:val="TAC"/>
            </w:pPr>
            <w:r w:rsidRPr="00613175">
              <w:t>-</w:t>
            </w:r>
          </w:p>
        </w:tc>
        <w:tc>
          <w:tcPr>
            <w:tcW w:w="850" w:type="dxa"/>
          </w:tcPr>
          <w:p w14:paraId="7DB0CABE" w14:textId="77777777" w:rsidR="00511062" w:rsidRPr="00613175" w:rsidRDefault="00511062" w:rsidP="00C06FDE">
            <w:pPr>
              <w:pStyle w:val="TAC"/>
            </w:pPr>
            <w:r w:rsidRPr="00613175">
              <w:t>-</w:t>
            </w:r>
          </w:p>
        </w:tc>
      </w:tr>
      <w:tr w:rsidR="00511062" w:rsidRPr="00613175" w14:paraId="24F5706A" w14:textId="77777777" w:rsidTr="00C06FDE">
        <w:trPr>
          <w:jc w:val="center"/>
        </w:trPr>
        <w:tc>
          <w:tcPr>
            <w:tcW w:w="567" w:type="dxa"/>
          </w:tcPr>
          <w:p w14:paraId="0D912070" w14:textId="77777777" w:rsidR="00511062" w:rsidRPr="00613175" w:rsidRDefault="00511062" w:rsidP="00C06FDE">
            <w:pPr>
              <w:pStyle w:val="TAC"/>
            </w:pPr>
            <w:r w:rsidRPr="00613175">
              <w:t>13</w:t>
            </w:r>
          </w:p>
        </w:tc>
        <w:tc>
          <w:tcPr>
            <w:tcW w:w="3968" w:type="dxa"/>
          </w:tcPr>
          <w:p w14:paraId="13961666" w14:textId="77777777" w:rsidR="00511062" w:rsidRPr="00613175" w:rsidRDefault="00511062" w:rsidP="00C06FDE">
            <w:pPr>
              <w:pStyle w:val="TAL"/>
            </w:pPr>
            <w:r w:rsidRPr="00613175">
              <w:rPr>
                <w:lang w:eastAsia="en-US"/>
              </w:rPr>
              <w:t>The UE responds to INVITE with a 487 Request Terminated final response after transaction was terminated.</w:t>
            </w:r>
          </w:p>
        </w:tc>
        <w:tc>
          <w:tcPr>
            <w:tcW w:w="708" w:type="dxa"/>
          </w:tcPr>
          <w:p w14:paraId="7FE609E3" w14:textId="77777777" w:rsidR="00511062" w:rsidRPr="00613175" w:rsidRDefault="00511062" w:rsidP="00C06FDE">
            <w:pPr>
              <w:pStyle w:val="TAC"/>
            </w:pPr>
            <w:r w:rsidRPr="00613175">
              <w:t>--&gt;</w:t>
            </w:r>
          </w:p>
        </w:tc>
        <w:tc>
          <w:tcPr>
            <w:tcW w:w="2976" w:type="dxa"/>
          </w:tcPr>
          <w:p w14:paraId="37164A91" w14:textId="77777777" w:rsidR="00511062" w:rsidRPr="00613175" w:rsidRDefault="00511062" w:rsidP="00C06FDE">
            <w:pPr>
              <w:pStyle w:val="TAL"/>
            </w:pPr>
            <w:r w:rsidRPr="00613175">
              <w:t>487 Request Terminated</w:t>
            </w:r>
          </w:p>
        </w:tc>
        <w:tc>
          <w:tcPr>
            <w:tcW w:w="567" w:type="dxa"/>
          </w:tcPr>
          <w:p w14:paraId="6D377550" w14:textId="77777777" w:rsidR="00511062" w:rsidRPr="00613175" w:rsidRDefault="00511062" w:rsidP="00C06FDE">
            <w:pPr>
              <w:pStyle w:val="TAC"/>
            </w:pPr>
            <w:r w:rsidRPr="00613175">
              <w:t>2</w:t>
            </w:r>
          </w:p>
        </w:tc>
        <w:tc>
          <w:tcPr>
            <w:tcW w:w="850" w:type="dxa"/>
          </w:tcPr>
          <w:p w14:paraId="039C79B3" w14:textId="77777777" w:rsidR="00511062" w:rsidRPr="00613175" w:rsidRDefault="00511062" w:rsidP="00C06FDE">
            <w:pPr>
              <w:pStyle w:val="TAC"/>
            </w:pPr>
            <w:r w:rsidRPr="00613175">
              <w:t>P</w:t>
            </w:r>
          </w:p>
        </w:tc>
      </w:tr>
      <w:tr w:rsidR="00511062" w:rsidRPr="00613175" w14:paraId="631067BE" w14:textId="77777777" w:rsidTr="00C06FDE">
        <w:trPr>
          <w:jc w:val="center"/>
        </w:trPr>
        <w:tc>
          <w:tcPr>
            <w:tcW w:w="567" w:type="dxa"/>
          </w:tcPr>
          <w:p w14:paraId="76E668AC" w14:textId="77777777" w:rsidR="00511062" w:rsidRPr="00613175" w:rsidRDefault="00511062" w:rsidP="00C06FDE">
            <w:pPr>
              <w:pStyle w:val="TAC"/>
            </w:pPr>
            <w:r w:rsidRPr="00613175">
              <w:t>14</w:t>
            </w:r>
          </w:p>
        </w:tc>
        <w:tc>
          <w:tcPr>
            <w:tcW w:w="3968" w:type="dxa"/>
          </w:tcPr>
          <w:p w14:paraId="004A8A58" w14:textId="77777777" w:rsidR="00511062" w:rsidRPr="00613175" w:rsidRDefault="00511062" w:rsidP="00C06FDE">
            <w:pPr>
              <w:pStyle w:val="TAL"/>
            </w:pPr>
            <w:r w:rsidRPr="00613175">
              <w:t>SS acknowledges the receipt of 487 Request Terminated</w:t>
            </w:r>
          </w:p>
        </w:tc>
        <w:tc>
          <w:tcPr>
            <w:tcW w:w="708" w:type="dxa"/>
          </w:tcPr>
          <w:p w14:paraId="46AA0F2F" w14:textId="77777777" w:rsidR="00511062" w:rsidRPr="00613175" w:rsidRDefault="00511062" w:rsidP="00C06FDE">
            <w:pPr>
              <w:pStyle w:val="TAC"/>
              <w:rPr>
                <w:rFonts w:eastAsia="Yu Gothic"/>
              </w:rPr>
            </w:pPr>
            <w:r w:rsidRPr="00613175">
              <w:t>&lt;--</w:t>
            </w:r>
          </w:p>
        </w:tc>
        <w:tc>
          <w:tcPr>
            <w:tcW w:w="2976" w:type="dxa"/>
          </w:tcPr>
          <w:p w14:paraId="05156747" w14:textId="77777777" w:rsidR="00511062" w:rsidRPr="00613175" w:rsidRDefault="00511062" w:rsidP="00C06FDE">
            <w:pPr>
              <w:pStyle w:val="TAL"/>
            </w:pPr>
            <w:r w:rsidRPr="00613175">
              <w:t>ACK</w:t>
            </w:r>
          </w:p>
        </w:tc>
        <w:tc>
          <w:tcPr>
            <w:tcW w:w="567" w:type="dxa"/>
          </w:tcPr>
          <w:p w14:paraId="2127D18E" w14:textId="77777777" w:rsidR="00511062" w:rsidRPr="00613175" w:rsidRDefault="00511062" w:rsidP="00C06FDE">
            <w:pPr>
              <w:pStyle w:val="TAC"/>
            </w:pPr>
            <w:r w:rsidRPr="00613175">
              <w:t>-</w:t>
            </w:r>
          </w:p>
        </w:tc>
        <w:tc>
          <w:tcPr>
            <w:tcW w:w="850" w:type="dxa"/>
          </w:tcPr>
          <w:p w14:paraId="0F9F085C" w14:textId="77777777" w:rsidR="00511062" w:rsidRPr="00613175" w:rsidRDefault="00511062" w:rsidP="00C06FDE">
            <w:pPr>
              <w:pStyle w:val="TAC"/>
            </w:pPr>
            <w:r w:rsidRPr="00613175">
              <w:t>-</w:t>
            </w:r>
          </w:p>
        </w:tc>
      </w:tr>
    </w:tbl>
    <w:p w14:paraId="0768D851" w14:textId="77777777" w:rsidR="00511062" w:rsidRPr="00613175" w:rsidRDefault="00511062" w:rsidP="00511062"/>
    <w:p w14:paraId="5C3F4B4E" w14:textId="77777777" w:rsidR="00511062" w:rsidRPr="00613175" w:rsidRDefault="00511062" w:rsidP="00F238ED">
      <w:pPr>
        <w:pStyle w:val="H6"/>
      </w:pPr>
      <w:r w:rsidRPr="00613175">
        <w:t>8.38.3.3</w:t>
      </w:r>
      <w:r w:rsidRPr="00613175">
        <w:tab/>
        <w:t>Specific message contents</w:t>
      </w:r>
    </w:p>
    <w:p w14:paraId="0338CBCD" w14:textId="77777777" w:rsidR="00511062" w:rsidRPr="00613175" w:rsidRDefault="00511062" w:rsidP="00511062">
      <w:pPr>
        <w:pStyle w:val="TH"/>
      </w:pPr>
      <w:r w:rsidRPr="00613175">
        <w:t>Table 8.38.3.3-1: 180 Ringing (step 8, table 8.38.3.2-1)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511062" w:rsidRPr="00613175" w14:paraId="57243461" w14:textId="77777777" w:rsidTr="00C06FDE">
        <w:trPr>
          <w:cantSplit/>
          <w:tblHeader/>
          <w:jc w:val="center"/>
        </w:trPr>
        <w:tc>
          <w:tcPr>
            <w:tcW w:w="9634" w:type="dxa"/>
            <w:gridSpan w:val="5"/>
            <w:shd w:val="clear" w:color="auto" w:fill="auto"/>
          </w:tcPr>
          <w:p w14:paraId="34EF307E" w14:textId="77777777" w:rsidR="00511062" w:rsidRPr="00613175" w:rsidRDefault="00511062" w:rsidP="00C06FDE">
            <w:pPr>
              <w:pStyle w:val="TAL"/>
            </w:pPr>
            <w:r w:rsidRPr="00613175">
              <w:t>Derivation path: Step 8 of Annex A.5.1</w:t>
            </w:r>
          </w:p>
        </w:tc>
      </w:tr>
      <w:tr w:rsidR="00511062" w:rsidRPr="00613175" w14:paraId="6979E8ED" w14:textId="77777777" w:rsidTr="00C06FDE">
        <w:trPr>
          <w:cantSplit/>
          <w:tblHeader/>
          <w:jc w:val="center"/>
        </w:trPr>
        <w:tc>
          <w:tcPr>
            <w:tcW w:w="1772" w:type="dxa"/>
            <w:tcBorders>
              <w:bottom w:val="single" w:sz="4" w:space="0" w:color="auto"/>
            </w:tcBorders>
            <w:shd w:val="clear" w:color="auto" w:fill="auto"/>
          </w:tcPr>
          <w:p w14:paraId="22FA5F95" w14:textId="77777777" w:rsidR="00511062" w:rsidRPr="00613175" w:rsidRDefault="00511062" w:rsidP="00C06FDE">
            <w:pPr>
              <w:pStyle w:val="TAH"/>
            </w:pPr>
            <w:r w:rsidRPr="00613175">
              <w:t>Header/param</w:t>
            </w:r>
          </w:p>
        </w:tc>
        <w:tc>
          <w:tcPr>
            <w:tcW w:w="878" w:type="dxa"/>
            <w:tcBorders>
              <w:bottom w:val="single" w:sz="4" w:space="0" w:color="auto"/>
            </w:tcBorders>
            <w:shd w:val="clear" w:color="auto" w:fill="auto"/>
          </w:tcPr>
          <w:p w14:paraId="7A3191A5" w14:textId="77777777" w:rsidR="00511062" w:rsidRPr="00613175" w:rsidRDefault="00511062" w:rsidP="00C06FDE">
            <w:pPr>
              <w:pStyle w:val="TAH"/>
            </w:pPr>
            <w:r w:rsidRPr="00613175">
              <w:t>Cond</w:t>
            </w:r>
          </w:p>
        </w:tc>
        <w:tc>
          <w:tcPr>
            <w:tcW w:w="4795" w:type="dxa"/>
            <w:tcBorders>
              <w:bottom w:val="single" w:sz="4" w:space="0" w:color="auto"/>
            </w:tcBorders>
            <w:shd w:val="clear" w:color="auto" w:fill="auto"/>
          </w:tcPr>
          <w:p w14:paraId="5AAD61D3" w14:textId="77777777" w:rsidR="00511062" w:rsidRPr="00613175" w:rsidRDefault="00511062" w:rsidP="00C06FDE">
            <w:pPr>
              <w:pStyle w:val="TAH"/>
            </w:pPr>
            <w:r w:rsidRPr="00613175">
              <w:t>Value/remark</w:t>
            </w:r>
          </w:p>
        </w:tc>
        <w:tc>
          <w:tcPr>
            <w:tcW w:w="749" w:type="dxa"/>
            <w:tcBorders>
              <w:bottom w:val="single" w:sz="4" w:space="0" w:color="auto"/>
            </w:tcBorders>
            <w:shd w:val="clear" w:color="auto" w:fill="auto"/>
          </w:tcPr>
          <w:p w14:paraId="488EB14C" w14:textId="77777777" w:rsidR="00511062" w:rsidRPr="00613175" w:rsidRDefault="00511062" w:rsidP="00C06FDE">
            <w:pPr>
              <w:pStyle w:val="TAH"/>
            </w:pPr>
            <w:r w:rsidRPr="00613175">
              <w:t>Rel</w:t>
            </w:r>
          </w:p>
        </w:tc>
        <w:tc>
          <w:tcPr>
            <w:tcW w:w="1440" w:type="dxa"/>
            <w:tcBorders>
              <w:bottom w:val="single" w:sz="4" w:space="0" w:color="auto"/>
            </w:tcBorders>
          </w:tcPr>
          <w:p w14:paraId="25347BB1" w14:textId="77777777" w:rsidR="00511062" w:rsidRPr="00613175" w:rsidRDefault="00511062" w:rsidP="00C06FDE">
            <w:pPr>
              <w:pStyle w:val="TAH"/>
            </w:pPr>
            <w:r w:rsidRPr="00613175">
              <w:t>Reference</w:t>
            </w:r>
          </w:p>
        </w:tc>
      </w:tr>
      <w:tr w:rsidR="00511062" w:rsidRPr="00613175" w14:paraId="7F68F3FC" w14:textId="77777777" w:rsidTr="00C06FDE">
        <w:trPr>
          <w:cantSplit/>
          <w:tblHeader/>
          <w:jc w:val="center"/>
        </w:trPr>
        <w:tc>
          <w:tcPr>
            <w:tcW w:w="1772" w:type="dxa"/>
            <w:tcBorders>
              <w:top w:val="single" w:sz="4" w:space="0" w:color="auto"/>
              <w:bottom w:val="single" w:sz="4" w:space="0" w:color="auto"/>
            </w:tcBorders>
            <w:shd w:val="clear" w:color="auto" w:fill="auto"/>
          </w:tcPr>
          <w:p w14:paraId="04E9ABB6" w14:textId="77777777" w:rsidR="00511062" w:rsidRPr="00613175" w:rsidRDefault="00511062" w:rsidP="00C06FDE">
            <w:pPr>
              <w:pStyle w:val="TAL"/>
              <w:rPr>
                <w:b/>
              </w:rPr>
            </w:pPr>
            <w:r w:rsidRPr="00613175">
              <w:rPr>
                <w:b/>
              </w:rPr>
              <w:t>Alert-Info</w:t>
            </w:r>
          </w:p>
        </w:tc>
        <w:tc>
          <w:tcPr>
            <w:tcW w:w="878" w:type="dxa"/>
            <w:tcBorders>
              <w:top w:val="single" w:sz="4" w:space="0" w:color="auto"/>
              <w:bottom w:val="single" w:sz="4" w:space="0" w:color="auto"/>
            </w:tcBorders>
            <w:shd w:val="clear" w:color="auto" w:fill="auto"/>
          </w:tcPr>
          <w:p w14:paraId="136D0FE7" w14:textId="77777777" w:rsidR="00511062" w:rsidRPr="00613175" w:rsidRDefault="00511062" w:rsidP="00C06FDE">
            <w:pPr>
              <w:pStyle w:val="TAL"/>
            </w:pPr>
          </w:p>
        </w:tc>
        <w:tc>
          <w:tcPr>
            <w:tcW w:w="4795" w:type="dxa"/>
            <w:tcBorders>
              <w:top w:val="single" w:sz="4" w:space="0" w:color="auto"/>
              <w:bottom w:val="single" w:sz="4" w:space="0" w:color="auto"/>
            </w:tcBorders>
            <w:shd w:val="clear" w:color="auto" w:fill="auto"/>
          </w:tcPr>
          <w:p w14:paraId="5A07DFE4" w14:textId="77777777" w:rsidR="00511062" w:rsidRPr="00613175" w:rsidRDefault="00511062" w:rsidP="00C06FDE">
            <w:pPr>
              <w:pStyle w:val="TAL"/>
            </w:pPr>
            <w:r w:rsidRPr="00613175">
              <w:t>&lt;urn:alert:service:call-waiting&gt;</w:t>
            </w:r>
          </w:p>
        </w:tc>
        <w:tc>
          <w:tcPr>
            <w:tcW w:w="749" w:type="dxa"/>
            <w:tcBorders>
              <w:top w:val="single" w:sz="4" w:space="0" w:color="auto"/>
              <w:bottom w:val="single" w:sz="4" w:space="0" w:color="auto"/>
            </w:tcBorders>
            <w:shd w:val="clear" w:color="auto" w:fill="auto"/>
          </w:tcPr>
          <w:p w14:paraId="7B2518E6" w14:textId="77777777" w:rsidR="00511062" w:rsidRPr="00613175" w:rsidRDefault="00511062" w:rsidP="00C06FDE">
            <w:pPr>
              <w:pStyle w:val="TAL"/>
            </w:pPr>
          </w:p>
        </w:tc>
        <w:tc>
          <w:tcPr>
            <w:tcW w:w="1440" w:type="dxa"/>
            <w:tcBorders>
              <w:top w:val="single" w:sz="4" w:space="0" w:color="auto"/>
              <w:bottom w:val="single" w:sz="4" w:space="0" w:color="auto"/>
            </w:tcBorders>
          </w:tcPr>
          <w:p w14:paraId="59391F0C" w14:textId="77777777" w:rsidR="00511062" w:rsidRPr="00613175" w:rsidRDefault="00511062" w:rsidP="00C06FDE">
            <w:pPr>
              <w:pStyle w:val="TAL"/>
            </w:pPr>
            <w:r w:rsidRPr="00613175">
              <w:t>RFC 7462 [39]</w:t>
            </w:r>
          </w:p>
        </w:tc>
      </w:tr>
    </w:tbl>
    <w:p w14:paraId="78650893" w14:textId="77777777" w:rsidR="00511062" w:rsidRPr="00613175" w:rsidRDefault="00511062" w:rsidP="00511062"/>
    <w:p w14:paraId="5706DD52" w14:textId="77777777" w:rsidR="00511062" w:rsidRPr="00613175" w:rsidRDefault="00511062" w:rsidP="00511062">
      <w:pPr>
        <w:pStyle w:val="TH"/>
      </w:pPr>
      <w:r w:rsidRPr="00613175">
        <w:t>Table 8.38.3.3-2: CANCEL (step 11, table 8.38.3.2-1)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79B70F1E" w14:textId="77777777" w:rsidTr="00C06FDE">
        <w:trPr>
          <w:cantSplit/>
          <w:tblHeader/>
          <w:jc w:val="center"/>
        </w:trPr>
        <w:tc>
          <w:tcPr>
            <w:tcW w:w="9634" w:type="dxa"/>
            <w:shd w:val="clear" w:color="auto" w:fill="auto"/>
          </w:tcPr>
          <w:p w14:paraId="3D657E9D" w14:textId="77777777" w:rsidR="00511062" w:rsidRPr="00613175" w:rsidRDefault="00511062" w:rsidP="00C06FDE">
            <w:pPr>
              <w:pStyle w:val="TAL"/>
            </w:pPr>
            <w:r w:rsidRPr="00613175">
              <w:t>Derivation path: TS 34.229-1 [2], Table in subclause A.2.15</w:t>
            </w:r>
          </w:p>
        </w:tc>
      </w:tr>
    </w:tbl>
    <w:p w14:paraId="7ECBFA0A" w14:textId="77777777" w:rsidR="00511062" w:rsidRPr="00613175" w:rsidRDefault="00511062" w:rsidP="00511062"/>
    <w:p w14:paraId="7244537B" w14:textId="77777777" w:rsidR="00511062" w:rsidRPr="00613175" w:rsidRDefault="00511062" w:rsidP="00511062">
      <w:pPr>
        <w:pStyle w:val="TH"/>
      </w:pPr>
      <w:r w:rsidRPr="00613175">
        <w:t>Table 8.38.3.3-3: 200 OK (step 12, table 8.38.3.2-1)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349DC570" w14:textId="77777777" w:rsidTr="00C06FDE">
        <w:trPr>
          <w:cantSplit/>
          <w:tblHeader/>
          <w:jc w:val="center"/>
        </w:trPr>
        <w:tc>
          <w:tcPr>
            <w:tcW w:w="9634" w:type="dxa"/>
            <w:shd w:val="clear" w:color="auto" w:fill="auto"/>
          </w:tcPr>
          <w:p w14:paraId="42438DA5" w14:textId="77777777" w:rsidR="00511062" w:rsidRPr="00613175" w:rsidRDefault="00511062" w:rsidP="00C06FDE">
            <w:pPr>
              <w:pStyle w:val="TAL"/>
            </w:pPr>
            <w:r w:rsidRPr="00613175">
              <w:t>Derivation path: TS 34.229-1 [2], Table in subclause A.3.1 applying conditions A5 and A11</w:t>
            </w:r>
          </w:p>
        </w:tc>
      </w:tr>
    </w:tbl>
    <w:p w14:paraId="23AC3301" w14:textId="77777777" w:rsidR="00511062" w:rsidRPr="00613175" w:rsidRDefault="00511062" w:rsidP="00511062"/>
    <w:p w14:paraId="202D749F" w14:textId="77777777" w:rsidR="00511062" w:rsidRPr="00613175" w:rsidRDefault="00511062" w:rsidP="00511062">
      <w:pPr>
        <w:pStyle w:val="TH"/>
      </w:pPr>
      <w:r w:rsidRPr="00613175">
        <w:t>Table 8.38.3.3-4: 487 Request Terminated (step 13, table 8.38.3.2-1)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45FA83D1" w14:textId="77777777" w:rsidTr="00C06FDE">
        <w:trPr>
          <w:cantSplit/>
          <w:tblHeader/>
          <w:jc w:val="center"/>
        </w:trPr>
        <w:tc>
          <w:tcPr>
            <w:tcW w:w="9634" w:type="dxa"/>
            <w:shd w:val="clear" w:color="auto" w:fill="auto"/>
          </w:tcPr>
          <w:p w14:paraId="0ADFC7A4" w14:textId="77777777" w:rsidR="00511062" w:rsidRPr="00613175" w:rsidRDefault="00511062" w:rsidP="00C06FDE">
            <w:pPr>
              <w:pStyle w:val="TAL"/>
            </w:pPr>
            <w:r w:rsidRPr="00613175">
              <w:t>Derivation path: TS 34.229-1 [2], Table in subclause A.2.16</w:t>
            </w:r>
          </w:p>
        </w:tc>
      </w:tr>
    </w:tbl>
    <w:p w14:paraId="369FCD55" w14:textId="77777777" w:rsidR="00511062" w:rsidRPr="00613175" w:rsidRDefault="00511062" w:rsidP="00511062"/>
    <w:p w14:paraId="2B94F8A4" w14:textId="77777777" w:rsidR="00511062" w:rsidRPr="00613175" w:rsidRDefault="00511062" w:rsidP="00511062">
      <w:pPr>
        <w:pStyle w:val="TH"/>
      </w:pPr>
      <w:r w:rsidRPr="00613175">
        <w:t>Table 8.38.3.3-5: ACK (step 14, table 8.38.3.2-1)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4"/>
      </w:tblGrid>
      <w:tr w:rsidR="00511062" w:rsidRPr="00613175" w14:paraId="40095605" w14:textId="77777777" w:rsidTr="00C06FDE">
        <w:trPr>
          <w:cantSplit/>
          <w:tblHeader/>
          <w:jc w:val="center"/>
        </w:trPr>
        <w:tc>
          <w:tcPr>
            <w:tcW w:w="9634" w:type="dxa"/>
            <w:shd w:val="clear" w:color="auto" w:fill="auto"/>
          </w:tcPr>
          <w:p w14:paraId="0D137F5A" w14:textId="77777777" w:rsidR="00511062" w:rsidRPr="00613175" w:rsidRDefault="00511062" w:rsidP="00C06FDE">
            <w:pPr>
              <w:pStyle w:val="TAL"/>
            </w:pPr>
            <w:r w:rsidRPr="00613175">
              <w:t>Derivation path: TS 34.229-1 [2], Table in subclause A.2.7 applying conditions A2 and A4</w:t>
            </w:r>
          </w:p>
        </w:tc>
      </w:tr>
    </w:tbl>
    <w:p w14:paraId="60C51EBD" w14:textId="72AE6A80" w:rsidR="00511062" w:rsidRPr="00613175" w:rsidRDefault="00511062" w:rsidP="00987512"/>
    <w:p w14:paraId="21D6B130" w14:textId="77777777" w:rsidR="007D27F3" w:rsidRPr="00613175" w:rsidRDefault="007D27F3" w:rsidP="007D27F3">
      <w:pPr>
        <w:pStyle w:val="Heading2"/>
        <w:rPr>
          <w:rFonts w:eastAsia="Wingdings"/>
        </w:rPr>
      </w:pPr>
      <w:bookmarkStart w:id="1004" w:name="_Toc84254381"/>
      <w:bookmarkStart w:id="1005" w:name="_Toc84255176"/>
      <w:r w:rsidRPr="00613175">
        <w:rPr>
          <w:rFonts w:eastAsia="Wingdings"/>
        </w:rPr>
        <w:t>8.40</w:t>
      </w:r>
      <w:r w:rsidRPr="00613175">
        <w:rPr>
          <w:rFonts w:eastAsia="Wingdings"/>
        </w:rPr>
        <w:tab/>
        <w:t>User initiated USSI / 5GS</w:t>
      </w:r>
      <w:bookmarkEnd w:id="1004"/>
      <w:bookmarkEnd w:id="1005"/>
    </w:p>
    <w:p w14:paraId="4458440C" w14:textId="77777777" w:rsidR="007D27F3" w:rsidRPr="00613175" w:rsidRDefault="007D27F3" w:rsidP="007D27F3">
      <w:pPr>
        <w:pStyle w:val="H6"/>
      </w:pPr>
      <w:r w:rsidRPr="00613175">
        <w:t>8.40.1</w:t>
      </w:r>
      <w:r w:rsidRPr="00613175">
        <w:tab/>
        <w:t>Test Purpose (TP)</w:t>
      </w:r>
    </w:p>
    <w:p w14:paraId="09375063" w14:textId="77777777" w:rsidR="007D27F3" w:rsidRPr="00613175" w:rsidRDefault="007D27F3" w:rsidP="007D27F3">
      <w:pPr>
        <w:pStyle w:val="H6"/>
      </w:pPr>
      <w:r w:rsidRPr="00613175">
        <w:t>(1)</w:t>
      </w:r>
    </w:p>
    <w:p w14:paraId="2A139924" w14:textId="77777777" w:rsidR="007D27F3" w:rsidRPr="00613175" w:rsidRDefault="007D27F3" w:rsidP="007D27F3">
      <w:pPr>
        <w:pStyle w:val="PL"/>
        <w:rPr>
          <w:rFonts w:eastAsia="Malgun Gothic"/>
          <w:b/>
          <w:bCs/>
          <w:noProof w:val="0"/>
          <w:lang w:eastAsia="zh-CN"/>
        </w:rPr>
      </w:pPr>
      <w:r w:rsidRPr="00613175">
        <w:rPr>
          <w:b/>
          <w:bCs/>
          <w:noProof w:val="0"/>
        </w:rPr>
        <w:t>with</w:t>
      </w:r>
      <w:r w:rsidRPr="00613175">
        <w:rPr>
          <w:noProof w:val="0"/>
        </w:rPr>
        <w:t xml:space="preserve"> { UE being registered to IMS }</w:t>
      </w:r>
    </w:p>
    <w:p w14:paraId="4CE6D63D" w14:textId="77777777" w:rsidR="007D27F3" w:rsidRPr="00613175" w:rsidRDefault="007D27F3" w:rsidP="007D27F3">
      <w:pPr>
        <w:pStyle w:val="PL"/>
        <w:rPr>
          <w:noProof w:val="0"/>
          <w:lang w:eastAsia="en-US"/>
        </w:rPr>
      </w:pPr>
      <w:r w:rsidRPr="00613175">
        <w:rPr>
          <w:b/>
          <w:bCs/>
          <w:noProof w:val="0"/>
        </w:rPr>
        <w:t>ensure that</w:t>
      </w:r>
      <w:r w:rsidRPr="00613175">
        <w:rPr>
          <w:noProof w:val="0"/>
        </w:rPr>
        <w:t xml:space="preserve"> {</w:t>
      </w:r>
    </w:p>
    <w:p w14:paraId="4EB5CC09" w14:textId="754A9BE1"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is being made to attempt user </w:t>
      </w:r>
      <w:r w:rsidR="00613175" w:rsidRPr="00613175">
        <w:rPr>
          <w:noProof w:val="0"/>
        </w:rPr>
        <w:t>initiated</w:t>
      </w:r>
      <w:r w:rsidRPr="00613175">
        <w:rPr>
          <w:noProof w:val="0"/>
        </w:rPr>
        <w:t xml:space="preserve"> USSI }</w:t>
      </w:r>
    </w:p>
    <w:p w14:paraId="2F6141FF"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sends INVITE with SDP and ussd+xml bodies }</w:t>
      </w:r>
    </w:p>
    <w:p w14:paraId="412DAD7A" w14:textId="77777777" w:rsidR="007D27F3" w:rsidRPr="00613175" w:rsidRDefault="007D27F3" w:rsidP="007D27F3">
      <w:pPr>
        <w:pStyle w:val="PL"/>
        <w:rPr>
          <w:noProof w:val="0"/>
        </w:rPr>
      </w:pPr>
      <w:r w:rsidRPr="00613175">
        <w:rPr>
          <w:noProof w:val="0"/>
        </w:rPr>
        <w:t xml:space="preserve">            }</w:t>
      </w:r>
    </w:p>
    <w:p w14:paraId="1064F2FF" w14:textId="77777777" w:rsidR="007D27F3" w:rsidRPr="00613175" w:rsidRDefault="007D27F3" w:rsidP="007D27F3">
      <w:pPr>
        <w:pStyle w:val="PL"/>
        <w:rPr>
          <w:noProof w:val="0"/>
        </w:rPr>
      </w:pPr>
    </w:p>
    <w:p w14:paraId="0BCAD3AB" w14:textId="77777777" w:rsidR="007D27F3" w:rsidRPr="00613175" w:rsidRDefault="007D27F3" w:rsidP="007D27F3">
      <w:pPr>
        <w:pStyle w:val="H6"/>
      </w:pPr>
      <w:r w:rsidRPr="00613175">
        <w:t>(2)</w:t>
      </w:r>
    </w:p>
    <w:p w14:paraId="7F26EEFB" w14:textId="77777777" w:rsidR="007D27F3" w:rsidRPr="00613175" w:rsidRDefault="007D27F3" w:rsidP="007D27F3">
      <w:pPr>
        <w:pStyle w:val="PL"/>
        <w:rPr>
          <w:rFonts w:eastAsia="Malgun Gothic"/>
          <w:b/>
          <w:bCs/>
          <w:noProof w:val="0"/>
          <w:lang w:eastAsia="zh-CN"/>
        </w:rPr>
      </w:pPr>
      <w:r w:rsidRPr="00613175">
        <w:rPr>
          <w:b/>
          <w:bCs/>
          <w:noProof w:val="0"/>
        </w:rPr>
        <w:t>with</w:t>
      </w:r>
      <w:r w:rsidRPr="00613175">
        <w:rPr>
          <w:noProof w:val="0"/>
        </w:rPr>
        <w:t xml:space="preserve"> { UE having sent INVITE }</w:t>
      </w:r>
    </w:p>
    <w:p w14:paraId="13AB054D" w14:textId="77777777" w:rsidR="007D27F3" w:rsidRPr="00613175" w:rsidRDefault="007D27F3" w:rsidP="007D27F3">
      <w:pPr>
        <w:pStyle w:val="PL"/>
        <w:rPr>
          <w:noProof w:val="0"/>
          <w:lang w:eastAsia="en-US"/>
        </w:rPr>
      </w:pPr>
      <w:r w:rsidRPr="00613175">
        <w:rPr>
          <w:b/>
          <w:bCs/>
          <w:noProof w:val="0"/>
        </w:rPr>
        <w:t>ensure that</w:t>
      </w:r>
      <w:r w:rsidRPr="00613175">
        <w:rPr>
          <w:noProof w:val="0"/>
        </w:rPr>
        <w:t xml:space="preserve"> {</w:t>
      </w:r>
    </w:p>
    <w:p w14:paraId="22F72707"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receiving 100 Trying followed by 200 OK }</w:t>
      </w:r>
    </w:p>
    <w:p w14:paraId="7EA0F907"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completes session initiation by sending ACK }</w:t>
      </w:r>
    </w:p>
    <w:p w14:paraId="007E784F" w14:textId="77777777" w:rsidR="007D27F3" w:rsidRPr="00613175" w:rsidRDefault="007D27F3" w:rsidP="007D27F3">
      <w:pPr>
        <w:pStyle w:val="PL"/>
        <w:rPr>
          <w:noProof w:val="0"/>
        </w:rPr>
      </w:pPr>
      <w:r w:rsidRPr="00613175">
        <w:rPr>
          <w:noProof w:val="0"/>
        </w:rPr>
        <w:t xml:space="preserve">            }</w:t>
      </w:r>
    </w:p>
    <w:p w14:paraId="0EDA1E6F" w14:textId="77777777" w:rsidR="007D27F3" w:rsidRPr="00613175" w:rsidRDefault="007D27F3" w:rsidP="007D27F3">
      <w:pPr>
        <w:pStyle w:val="PL"/>
        <w:rPr>
          <w:noProof w:val="0"/>
        </w:rPr>
      </w:pPr>
    </w:p>
    <w:p w14:paraId="60CE307C" w14:textId="4115CDC5" w:rsidR="007D27F3" w:rsidRPr="00613175" w:rsidRDefault="007D27F3" w:rsidP="007D27F3">
      <w:pPr>
        <w:pStyle w:val="H6"/>
      </w:pPr>
      <w:r w:rsidRPr="00613175">
        <w:t>(3)</w:t>
      </w:r>
    </w:p>
    <w:p w14:paraId="6126F82C" w14:textId="77777777" w:rsidR="007D27F3" w:rsidRPr="00613175" w:rsidRDefault="007D27F3" w:rsidP="007D27F3">
      <w:pPr>
        <w:pStyle w:val="PL"/>
        <w:rPr>
          <w:rFonts w:eastAsia="Malgun Gothic"/>
          <w:b/>
          <w:bCs/>
          <w:noProof w:val="0"/>
          <w:lang w:eastAsia="zh-CN"/>
        </w:rPr>
      </w:pPr>
      <w:r w:rsidRPr="00613175">
        <w:rPr>
          <w:b/>
          <w:bCs/>
          <w:noProof w:val="0"/>
        </w:rPr>
        <w:t>with</w:t>
      </w:r>
      <w:r w:rsidRPr="00613175">
        <w:rPr>
          <w:noProof w:val="0"/>
        </w:rPr>
        <w:t xml:space="preserve"> { Session initiation being completed }</w:t>
      </w:r>
    </w:p>
    <w:p w14:paraId="2F0BA087" w14:textId="77777777" w:rsidR="007D27F3" w:rsidRPr="00613175" w:rsidRDefault="007D27F3" w:rsidP="007D27F3">
      <w:pPr>
        <w:pStyle w:val="PL"/>
        <w:rPr>
          <w:noProof w:val="0"/>
          <w:lang w:eastAsia="en-US"/>
        </w:rPr>
      </w:pPr>
      <w:r w:rsidRPr="00613175">
        <w:rPr>
          <w:b/>
          <w:bCs/>
          <w:noProof w:val="0"/>
        </w:rPr>
        <w:t>ensure that</w:t>
      </w:r>
      <w:r w:rsidRPr="00613175">
        <w:rPr>
          <w:noProof w:val="0"/>
        </w:rPr>
        <w:t xml:space="preserve"> {</w:t>
      </w:r>
    </w:p>
    <w:p w14:paraId="6C1A2E23"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receives BYE containing ussd+xml body with ussd string and language element }</w:t>
      </w:r>
    </w:p>
    <w:p w14:paraId="4368DF6A"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sends 200 OK response for BYE }</w:t>
      </w:r>
    </w:p>
    <w:p w14:paraId="294FB229" w14:textId="77777777" w:rsidR="007D27F3" w:rsidRPr="00613175" w:rsidRDefault="007D27F3" w:rsidP="007D27F3">
      <w:pPr>
        <w:pStyle w:val="PL"/>
        <w:rPr>
          <w:noProof w:val="0"/>
        </w:rPr>
      </w:pPr>
      <w:r w:rsidRPr="00613175">
        <w:rPr>
          <w:noProof w:val="0"/>
        </w:rPr>
        <w:t xml:space="preserve">            }</w:t>
      </w:r>
    </w:p>
    <w:p w14:paraId="7172A1C3" w14:textId="77777777" w:rsidR="007D27F3" w:rsidRPr="00613175" w:rsidRDefault="007D27F3" w:rsidP="007D27F3">
      <w:pPr>
        <w:pStyle w:val="PL"/>
        <w:rPr>
          <w:noProof w:val="0"/>
        </w:rPr>
      </w:pPr>
    </w:p>
    <w:p w14:paraId="55B4B1FF" w14:textId="77777777" w:rsidR="007D27F3" w:rsidRPr="00613175" w:rsidRDefault="007D27F3" w:rsidP="007D27F3">
      <w:pPr>
        <w:pStyle w:val="H6"/>
      </w:pPr>
      <w:r w:rsidRPr="00613175">
        <w:t>8.40.2</w:t>
      </w:r>
      <w:r w:rsidRPr="00613175">
        <w:tab/>
        <w:t>Conformance Requirements</w:t>
      </w:r>
    </w:p>
    <w:p w14:paraId="101D5CBB" w14:textId="77777777" w:rsidR="007D27F3" w:rsidRPr="00613175" w:rsidRDefault="007D27F3" w:rsidP="007D27F3">
      <w:pPr>
        <w:rPr>
          <w:lang w:eastAsia="zh-CN"/>
        </w:rPr>
      </w:pPr>
      <w:r w:rsidRPr="00613175">
        <w:t>The conformance requirements covered in the present test case are, unless otherwise stated, Rel-15 requirements.</w:t>
      </w:r>
    </w:p>
    <w:p w14:paraId="517B2449" w14:textId="77777777" w:rsidR="007D27F3" w:rsidRPr="00613175" w:rsidRDefault="007D27F3" w:rsidP="007D27F3">
      <w:pPr>
        <w:rPr>
          <w:lang w:eastAsia="zh-CN"/>
        </w:rPr>
      </w:pPr>
      <w:r w:rsidRPr="00613175">
        <w:t xml:space="preserve">[TS 24.390, clause 4.5.1]: </w:t>
      </w:r>
    </w:p>
    <w:p w14:paraId="7C2BE0C1" w14:textId="4A4AEAD8" w:rsidR="007D27F3" w:rsidRPr="00613175" w:rsidRDefault="007D27F3" w:rsidP="007D27F3">
      <w:pPr>
        <w:rPr>
          <w:lang w:eastAsia="en-US"/>
        </w:rPr>
      </w:pPr>
      <w:r w:rsidRPr="00613175">
        <w:t xml:space="preserve">In the IM CN subsystem USSD messages can be transported in SIP INFO requests, SIP INVITE requests and SIP BYE requests, using </w:t>
      </w:r>
      <w:r w:rsidR="00613175" w:rsidRPr="00613175">
        <w:t>an</w:t>
      </w:r>
      <w:r w:rsidRPr="00613175">
        <w:t xml:space="preserve"> application/vnd.3gpp.ussd+xml MIME body.</w:t>
      </w:r>
    </w:p>
    <w:p w14:paraId="3A5A3CF5" w14:textId="77777777" w:rsidR="007D27F3" w:rsidRPr="00613175" w:rsidRDefault="007D27F3" w:rsidP="007D27F3">
      <w:r w:rsidRPr="00613175">
        <w:t>Figure 4.1, figure 4.2, figure 4.3 and figure 4.4 give an overview of the supported USSD operations:</w:t>
      </w:r>
    </w:p>
    <w:p w14:paraId="32E14BC3" w14:textId="77777777" w:rsidR="007D27F3" w:rsidRPr="00613175" w:rsidRDefault="007D27F3" w:rsidP="007D27F3">
      <w:pPr>
        <w:keepNext/>
        <w:keepLines/>
        <w:widowControl w:val="0"/>
        <w:spacing w:after="0"/>
        <w:jc w:val="center"/>
      </w:pPr>
      <w:r w:rsidRPr="00613175">
        <w:t>UE</w:t>
      </w:r>
      <w:r w:rsidRPr="00613175">
        <w:tab/>
        <w:t>USSI AS</w:t>
      </w:r>
    </w:p>
    <w:p w14:paraId="082439A1" w14:textId="77777777" w:rsidR="007D27F3" w:rsidRPr="00613175" w:rsidRDefault="007D27F3" w:rsidP="007D27F3">
      <w:pPr>
        <w:keepNext/>
        <w:keepLines/>
        <w:widowControl w:val="0"/>
        <w:spacing w:after="0"/>
        <w:jc w:val="center"/>
      </w:pPr>
      <w:r w:rsidRPr="00613175">
        <w:t>INVITE</w:t>
      </w:r>
    </w:p>
    <w:p w14:paraId="70C39B65" w14:textId="77777777" w:rsidR="007D27F3" w:rsidRPr="00613175" w:rsidRDefault="007D27F3" w:rsidP="007D27F3">
      <w:pPr>
        <w:keepNext/>
        <w:keepLines/>
        <w:widowControl w:val="0"/>
        <w:spacing w:after="0"/>
        <w:jc w:val="center"/>
      </w:pPr>
      <w:r w:rsidRPr="00613175">
        <w:t>------------------------------------------------------------------------------------------------------------------------&gt;</w:t>
      </w:r>
    </w:p>
    <w:p w14:paraId="1B2D5D97" w14:textId="77777777" w:rsidR="007D27F3" w:rsidRPr="00613175" w:rsidRDefault="007D27F3" w:rsidP="007D27F3">
      <w:pPr>
        <w:keepNext/>
        <w:keepLines/>
        <w:widowControl w:val="0"/>
        <w:spacing w:after="0"/>
        <w:jc w:val="center"/>
      </w:pPr>
      <w:r w:rsidRPr="00613175">
        <w:t xml:space="preserve"> language, ussd-String</w:t>
      </w:r>
    </w:p>
    <w:p w14:paraId="366C32E9" w14:textId="77777777" w:rsidR="007D27F3" w:rsidRPr="00613175" w:rsidRDefault="007D27F3" w:rsidP="007D27F3">
      <w:pPr>
        <w:keepNext/>
        <w:keepLines/>
        <w:widowControl w:val="0"/>
        <w:spacing w:after="0"/>
        <w:jc w:val="center"/>
      </w:pPr>
      <w:r w:rsidRPr="00613175">
        <w:t xml:space="preserve"> </w:t>
      </w:r>
    </w:p>
    <w:p w14:paraId="6FE9F24D" w14:textId="77777777" w:rsidR="007D27F3" w:rsidRPr="00613175" w:rsidRDefault="007D27F3" w:rsidP="007D27F3">
      <w:pPr>
        <w:keepNext/>
        <w:keepLines/>
        <w:widowControl w:val="0"/>
        <w:spacing w:after="0"/>
        <w:jc w:val="center"/>
      </w:pPr>
      <w:r w:rsidRPr="00613175">
        <w:t>BYE</w:t>
      </w:r>
    </w:p>
    <w:p w14:paraId="7D01761F" w14:textId="77777777" w:rsidR="007D27F3" w:rsidRPr="00613175" w:rsidRDefault="007D27F3" w:rsidP="007D27F3">
      <w:pPr>
        <w:keepNext/>
        <w:keepLines/>
        <w:widowControl w:val="0"/>
        <w:spacing w:after="0"/>
        <w:jc w:val="center"/>
      </w:pPr>
      <w:r w:rsidRPr="00613175">
        <w:t>&lt;------------------------------------------------------------------------------------------------------------------------</w:t>
      </w:r>
    </w:p>
    <w:p w14:paraId="3C1D70BC" w14:textId="77777777" w:rsidR="007D27F3" w:rsidRPr="00613175" w:rsidRDefault="007D27F3" w:rsidP="007D27F3">
      <w:pPr>
        <w:keepNext/>
        <w:keepLines/>
        <w:widowControl w:val="0"/>
        <w:spacing w:after="0"/>
        <w:jc w:val="center"/>
      </w:pPr>
      <w:r w:rsidRPr="00613175">
        <w:t>language, ussd-String</w:t>
      </w:r>
    </w:p>
    <w:p w14:paraId="507A9E4F" w14:textId="77777777" w:rsidR="007D27F3" w:rsidRPr="00613175" w:rsidRDefault="007D27F3" w:rsidP="007D27F3">
      <w:pPr>
        <w:keepNext/>
        <w:keepLines/>
        <w:widowControl w:val="0"/>
        <w:spacing w:after="0"/>
        <w:jc w:val="center"/>
      </w:pPr>
      <w:r w:rsidRPr="00613175">
        <w:t xml:space="preserve"> </w:t>
      </w:r>
    </w:p>
    <w:p w14:paraId="0B181784" w14:textId="77777777" w:rsidR="007D27F3" w:rsidRPr="00613175" w:rsidRDefault="007D27F3" w:rsidP="007D27F3">
      <w:pPr>
        <w:keepNext/>
        <w:keepLines/>
        <w:widowControl w:val="0"/>
        <w:spacing w:after="0"/>
        <w:jc w:val="center"/>
      </w:pPr>
      <w:r w:rsidRPr="00613175">
        <w:t>BYE</w:t>
      </w:r>
    </w:p>
    <w:p w14:paraId="364ADC20" w14:textId="77777777" w:rsidR="007D27F3" w:rsidRPr="00613175" w:rsidRDefault="007D27F3" w:rsidP="007D27F3">
      <w:pPr>
        <w:keepNext/>
        <w:keepLines/>
        <w:widowControl w:val="0"/>
        <w:spacing w:after="0"/>
        <w:jc w:val="center"/>
      </w:pPr>
      <w:r w:rsidRPr="00613175">
        <w:t>&lt;-  -  -  -  -  -  -  -  -  -  -  -  -  -  -  -  -  -  -  -  -  -  -  -  -  -  -  -  -  -  -  -  -  -  -  -  -  -  -  -  -  -  -  -  -  -  -  -</w:t>
      </w:r>
    </w:p>
    <w:p w14:paraId="70EB81CD" w14:textId="77777777" w:rsidR="007D27F3" w:rsidRPr="00613175" w:rsidRDefault="007D27F3" w:rsidP="007D27F3">
      <w:pPr>
        <w:keepNext/>
        <w:keepLines/>
        <w:widowControl w:val="0"/>
        <w:spacing w:after="0"/>
        <w:jc w:val="center"/>
      </w:pPr>
      <w:r w:rsidRPr="00613175">
        <w:t>Error</w:t>
      </w:r>
    </w:p>
    <w:p w14:paraId="15DF8EEF" w14:textId="77777777" w:rsidR="007D27F3" w:rsidRPr="00613175" w:rsidRDefault="007D27F3" w:rsidP="007D27F3">
      <w:pPr>
        <w:keepNext/>
        <w:keepLines/>
        <w:widowControl w:val="0"/>
        <w:spacing w:after="0"/>
        <w:jc w:val="center"/>
      </w:pPr>
      <w:r w:rsidRPr="00613175">
        <w:t xml:space="preserve"> </w:t>
      </w:r>
    </w:p>
    <w:p w14:paraId="3C7B2B3C" w14:textId="77777777" w:rsidR="007D27F3" w:rsidRPr="00613175" w:rsidRDefault="007D27F3" w:rsidP="007D27F3">
      <w:pPr>
        <w:keepNext/>
        <w:keepLines/>
        <w:widowControl w:val="0"/>
        <w:spacing w:after="0"/>
        <w:jc w:val="center"/>
      </w:pPr>
      <w:r w:rsidRPr="00613175">
        <w:t xml:space="preserve"> </w:t>
      </w:r>
    </w:p>
    <w:p w14:paraId="5C36706A" w14:textId="77777777" w:rsidR="007D27F3" w:rsidRPr="00613175" w:rsidRDefault="007D27F3" w:rsidP="007D27F3">
      <w:pPr>
        <w:keepNext/>
        <w:keepLines/>
        <w:widowControl w:val="0"/>
        <w:spacing w:after="0"/>
        <w:jc w:val="center"/>
      </w:pPr>
      <w:r w:rsidRPr="00613175">
        <w:t xml:space="preserve"> </w:t>
      </w:r>
    </w:p>
    <w:p w14:paraId="2F83879F" w14:textId="77777777" w:rsidR="007D27F3" w:rsidRPr="00613175" w:rsidRDefault="007D27F3" w:rsidP="007D27F3">
      <w:pPr>
        <w:pStyle w:val="TF"/>
      </w:pPr>
      <w:r w:rsidRPr="00613175">
        <w:t>Figure 4.1: UE initiated USSD operation, network does not request further information</w:t>
      </w:r>
    </w:p>
    <w:p w14:paraId="63F6B4ED" w14:textId="77777777" w:rsidR="007D27F3" w:rsidRPr="00613175" w:rsidRDefault="007D27F3" w:rsidP="007D27F3">
      <w:r w:rsidRPr="00613175">
        <w:t xml:space="preserve"> [TS 24.390, clause 4.5.2]: </w:t>
      </w:r>
    </w:p>
    <w:p w14:paraId="0A87E3F5" w14:textId="77777777" w:rsidR="007D27F3" w:rsidRPr="00613175" w:rsidRDefault="007D27F3" w:rsidP="007D27F3">
      <w:r w:rsidRPr="00613175">
        <w:t>When a UE sends an initial INVITE request, in order to establish a USSD session, it shall include an SDP offer with one media description, according to subclause 6.1.2 of 3GPP TS 24.229 [6]. The UE shall add a zero port number value to the media descriptions of the SDP offer, in order to inform network entities that media resources are not requested for the session.</w:t>
      </w:r>
    </w:p>
    <w:p w14:paraId="1A40EB26" w14:textId="77777777" w:rsidR="007D27F3" w:rsidRPr="00613175" w:rsidRDefault="007D27F3" w:rsidP="007D27F3">
      <w:r w:rsidRPr="00613175">
        <w:t>A pre-existing network initiated USSD session cannot be used to carry a user initiated USSD session.</w:t>
      </w:r>
    </w:p>
    <w:p w14:paraId="4789CCAC" w14:textId="77777777" w:rsidR="007D27F3" w:rsidRPr="00613175" w:rsidRDefault="007D27F3" w:rsidP="007D27F3">
      <w:pPr>
        <w:rPr>
          <w:rFonts w:eastAsia="DengXian"/>
        </w:rPr>
      </w:pPr>
      <w:r w:rsidRPr="00613175">
        <w:t>When the USSI AS sends an SDP answer, it shall also add a zero port number value to any media description received in the associated SDP offer.</w:t>
      </w:r>
    </w:p>
    <w:p w14:paraId="0C7DC159" w14:textId="77777777" w:rsidR="007D27F3" w:rsidRPr="00613175" w:rsidRDefault="007D27F3" w:rsidP="007D27F3">
      <w:pPr>
        <w:rPr>
          <w:rFonts w:eastAsia="SimSun"/>
        </w:rPr>
      </w:pPr>
      <w:r w:rsidRPr="00613175">
        <w:t xml:space="preserve">[TS 24.390, clause 4.5.3]: </w:t>
      </w:r>
    </w:p>
    <w:p w14:paraId="4F6F2529" w14:textId="77777777" w:rsidR="007D27F3" w:rsidRPr="00613175" w:rsidRDefault="007D27F3" w:rsidP="007D27F3">
      <w:r w:rsidRPr="00613175">
        <w:t>If:</w:t>
      </w:r>
    </w:p>
    <w:p w14:paraId="75F167B7" w14:textId="77777777" w:rsidR="007D27F3" w:rsidRPr="00613175" w:rsidRDefault="007D27F3" w:rsidP="007D27F3">
      <w:pPr>
        <w:pStyle w:val="B10"/>
      </w:pPr>
      <w:r w:rsidRPr="00613175">
        <w:t>1)</w:t>
      </w:r>
      <w:r w:rsidRPr="00613175">
        <w:tab/>
        <w:t>the domain selection for originating voice calls specified in 3GPP TS 23.221 [y] determines that the UE uses the IMS to originate voice calls; and</w:t>
      </w:r>
    </w:p>
    <w:p w14:paraId="4924BECE" w14:textId="77777777" w:rsidR="007D27F3" w:rsidRPr="00613175" w:rsidRDefault="007D27F3" w:rsidP="007D27F3">
      <w:pPr>
        <w:pStyle w:val="B10"/>
      </w:pPr>
      <w:r w:rsidRPr="00613175">
        <w:t>2)</w:t>
      </w:r>
      <w:r w:rsidRPr="00613175">
        <w:tab/>
        <w:t>the UE is not configured with HPLMN operator preference for invocation of originating USSD requests using CS domain (e.g. see 3GPP TS 24.391 [13]);</w:t>
      </w:r>
    </w:p>
    <w:p w14:paraId="21B8D142" w14:textId="77777777" w:rsidR="007D27F3" w:rsidRPr="00613175" w:rsidRDefault="007D27F3" w:rsidP="007D27F3">
      <w:pPr>
        <w:rPr>
          <w:rFonts w:eastAsia="DengXian"/>
        </w:rPr>
      </w:pPr>
      <w:r w:rsidRPr="00613175">
        <w:t>or if the UE does not support the CS domain, then the UE can invoke the procedures in subclause 4.5.4, otherwise the UE shall not invoke the procedures in subclause 4.5.4.</w:t>
      </w:r>
    </w:p>
    <w:p w14:paraId="4A40A472" w14:textId="77777777" w:rsidR="007D27F3" w:rsidRPr="00613175" w:rsidRDefault="007D27F3" w:rsidP="007D27F3">
      <w:pPr>
        <w:rPr>
          <w:rFonts w:eastAsia="SimSun"/>
        </w:rPr>
      </w:pPr>
      <w:r w:rsidRPr="00613175">
        <w:t xml:space="preserve">[TS 24.390, clause 4.5.4.1]: </w:t>
      </w:r>
    </w:p>
    <w:p w14:paraId="2CF19098" w14:textId="77777777" w:rsidR="007D27F3" w:rsidRPr="00613175" w:rsidRDefault="007D27F3" w:rsidP="007D27F3">
      <w:pPr>
        <w:pStyle w:val="NO"/>
      </w:pPr>
      <w:r w:rsidRPr="00613175">
        <w:t>NOTE 1:</w:t>
      </w:r>
      <w:r w:rsidRPr="00613175">
        <w:tab/>
        <w:t>The Content-Language SIP header field is not used to determine the language of the USSD string. Only the &lt;language&gt; XML element is used.</w:t>
      </w:r>
    </w:p>
    <w:p w14:paraId="4A44CF44" w14:textId="77777777" w:rsidR="007D27F3" w:rsidRPr="00613175" w:rsidRDefault="007D27F3" w:rsidP="007D27F3">
      <w:r w:rsidRPr="00613175">
        <w:t>In order to send the initial USSD message, the UE shall send an initial INVITE request, according to 3GPP TS 24.229 [6]. The UE shall populate the request as follows:</w:t>
      </w:r>
    </w:p>
    <w:p w14:paraId="4CD03872" w14:textId="37202DB8" w:rsidR="007D27F3" w:rsidRPr="00613175" w:rsidRDefault="007D27F3" w:rsidP="007D27F3">
      <w:pPr>
        <w:pStyle w:val="B10"/>
      </w:pPr>
      <w:r w:rsidRPr="00613175">
        <w:t>1)</w:t>
      </w:r>
      <w:r w:rsidRPr="00613175">
        <w:tab/>
        <w:t xml:space="preserve">Request-URI set to a SIP URI with user part including the USSD string and  a "phone-context" parameter set to the home network domain name used in REGISTER request according to TS 24.229 [6], a host part set to the home </w:t>
      </w:r>
      <w:r w:rsidR="00613175" w:rsidRPr="00613175">
        <w:t>network</w:t>
      </w:r>
      <w:r w:rsidRPr="00613175">
        <w:t xml:space="preserve"> domain name used in REGISTER request as defined in TS 24.229 [6] a "user" URI parameter set to value "dialstring" as specified in RFC 4967 [7];</w:t>
      </w:r>
    </w:p>
    <w:p w14:paraId="6B1257F6" w14:textId="77777777" w:rsidR="007D27F3" w:rsidRPr="00613175" w:rsidRDefault="007D27F3" w:rsidP="007D27F3">
      <w:pPr>
        <w:pStyle w:val="B10"/>
      </w:pPr>
      <w:r w:rsidRPr="00613175">
        <w:t>2)</w:t>
      </w:r>
      <w:r w:rsidRPr="00613175">
        <w:tab/>
        <w:t>Recv-Info header field containing the g.3gpp.ussd info-package name;</w:t>
      </w:r>
    </w:p>
    <w:p w14:paraId="39C55D72" w14:textId="77777777" w:rsidR="007D27F3" w:rsidRPr="00613175" w:rsidRDefault="007D27F3" w:rsidP="007D27F3">
      <w:pPr>
        <w:pStyle w:val="B10"/>
      </w:pPr>
      <w:r w:rsidRPr="00613175">
        <w:t>3)</w:t>
      </w:r>
      <w:r w:rsidRPr="00613175">
        <w:tab/>
        <w:t>Accept header field containing the application/vnd.3gpp.ussd+xml, application/sdp and multipart/mixed MIME types;</w:t>
      </w:r>
    </w:p>
    <w:p w14:paraId="639EB99A" w14:textId="77777777" w:rsidR="007D27F3" w:rsidRPr="00613175" w:rsidRDefault="007D27F3" w:rsidP="007D27F3">
      <w:pPr>
        <w:pStyle w:val="B10"/>
      </w:pPr>
      <w:r w:rsidRPr="00613175">
        <w:t>4)</w:t>
      </w:r>
      <w:r w:rsidRPr="00613175">
        <w:tab/>
        <w:t>the Content-Type header, which shall contain "multipart/mixed";</w:t>
      </w:r>
    </w:p>
    <w:p w14:paraId="5B4324F5" w14:textId="77777777" w:rsidR="007D27F3" w:rsidRPr="00613175" w:rsidRDefault="007D27F3" w:rsidP="007D27F3">
      <w:pPr>
        <w:pStyle w:val="B10"/>
      </w:pPr>
      <w:r w:rsidRPr="00613175">
        <w:t>5)</w:t>
      </w:r>
      <w:r w:rsidRPr="00613175">
        <w:tab/>
        <w:t>SDP offer as described in subclause 4.5.2; and</w:t>
      </w:r>
    </w:p>
    <w:p w14:paraId="39EDA6F1" w14:textId="77777777" w:rsidR="007D27F3" w:rsidRPr="00613175" w:rsidRDefault="007D27F3" w:rsidP="007D27F3">
      <w:pPr>
        <w:pStyle w:val="B10"/>
      </w:pPr>
      <w:r w:rsidRPr="00613175">
        <w:t>6)</w:t>
      </w:r>
      <w:r w:rsidRPr="00613175">
        <w:tab/>
        <w:t>application/vnd.3gpp.ussd+xml MIME body as described in subclause 5.1.3 with a Content-Disposition header field set to "render" and with "handling" header field parameter set to "optional". The XML document shall contain a single &lt;ussd-string&gt; element and may contain a &lt;language&gt; element.</w:t>
      </w:r>
    </w:p>
    <w:p w14:paraId="6D2A4084" w14:textId="77777777" w:rsidR="007D27F3" w:rsidRPr="00613175" w:rsidRDefault="007D27F3" w:rsidP="007D27F3">
      <w:r w:rsidRPr="00613175">
        <w:t>…</w:t>
      </w:r>
    </w:p>
    <w:p w14:paraId="08FA0769" w14:textId="77777777" w:rsidR="007D27F3" w:rsidRPr="00613175" w:rsidRDefault="007D27F3" w:rsidP="007D27F3">
      <w:r w:rsidRPr="00613175">
        <w:t>When receiving a BYE request containing application/vnd.3gpp.ussd+xml MIME body, the UE shall, in addition to the procedures specified in 3GPP TS 24.229 [6], handle the application/vnd.3gpp.ussd+xml MIME body.</w:t>
      </w:r>
    </w:p>
    <w:p w14:paraId="7AFAF991" w14:textId="77777777" w:rsidR="007D27F3" w:rsidRPr="00613175" w:rsidRDefault="007D27F3" w:rsidP="007D27F3">
      <w:pPr>
        <w:pStyle w:val="NO"/>
      </w:pPr>
      <w:r w:rsidRPr="00613175">
        <w:t>NOTE 2:</w:t>
      </w:r>
      <w:r w:rsidRPr="00613175">
        <w:tab/>
        <w:t>According to 3GPP TS 24.229 [6], the UE can receive a BYE request without the application/vnd.3gpp.ussd+xml MIME body and in this case the dialog is terminated immediately.</w:t>
      </w:r>
    </w:p>
    <w:p w14:paraId="0945393F" w14:textId="77777777" w:rsidR="007D27F3" w:rsidRPr="00613175" w:rsidRDefault="007D27F3" w:rsidP="007D27F3">
      <w:r w:rsidRPr="00613175">
        <w:t>When receiving a 404 (Not Found) response to INVITE request, the UE shall determine that an attempt to deliver the USSD request using IMS fails due to missing network support.</w:t>
      </w:r>
    </w:p>
    <w:p w14:paraId="3FB1EC3F" w14:textId="77777777" w:rsidR="007D27F3" w:rsidRPr="00613175" w:rsidRDefault="007D27F3" w:rsidP="007D27F3">
      <w:pPr>
        <w:pStyle w:val="NO"/>
      </w:pPr>
      <w:r w:rsidRPr="00613175">
        <w:t>NOTE 3:</w:t>
      </w:r>
      <w:r w:rsidRPr="00613175">
        <w:tab/>
        <w:t>3GPP TS 23.221 [14] gives requirements related to failure of the USSD request using IMS due to missing network support.</w:t>
      </w:r>
    </w:p>
    <w:p w14:paraId="27C0F5DE" w14:textId="77777777" w:rsidR="007D27F3" w:rsidRPr="00613175" w:rsidRDefault="007D27F3" w:rsidP="007D27F3">
      <w:r w:rsidRPr="00613175">
        <w:t xml:space="preserve">[TS 24.390, clause 4.5.4.2]: </w:t>
      </w:r>
    </w:p>
    <w:p w14:paraId="30A51C57" w14:textId="77777777" w:rsidR="007D27F3" w:rsidRPr="00613175" w:rsidRDefault="007D27F3" w:rsidP="007D27F3">
      <w:r w:rsidRPr="00613175">
        <w:t>In addition to the procedures specified in this subclause, the USSI AS shall support the procedures specified in 3GPP TS 24.229 [6] for an AS.</w:t>
      </w:r>
    </w:p>
    <w:p w14:paraId="493D1583" w14:textId="77777777" w:rsidR="007D27F3" w:rsidRPr="00613175" w:rsidRDefault="007D27F3" w:rsidP="007D27F3">
      <w:pPr>
        <w:pStyle w:val="NO"/>
      </w:pPr>
      <w:r w:rsidRPr="00613175">
        <w:t>NOTE 1:</w:t>
      </w:r>
      <w:r w:rsidRPr="00613175">
        <w:tab/>
        <w:t>The Content-Language SIP header field is not used to determine the language of the USSD string. Only the &lt;language&gt; XML element is used.</w:t>
      </w:r>
    </w:p>
    <w:p w14:paraId="476F2F9C" w14:textId="77777777" w:rsidR="007D27F3" w:rsidRPr="00613175" w:rsidRDefault="007D27F3" w:rsidP="007D27F3">
      <w:r w:rsidRPr="00613175">
        <w:t>Upon receiving an initial INVITE request with Request-URI containing the SIP URI including the USSD string and a "user" URI parameter set to value "dialstring" as specified in RFC 4967 [7], if the application/vnd.3gpp.ussd+xml MIME body contained in the request is accepted by the USSI AS, the USSI AS shall:</w:t>
      </w:r>
    </w:p>
    <w:p w14:paraId="0F825887" w14:textId="77777777" w:rsidR="007D27F3" w:rsidRPr="00613175" w:rsidRDefault="007D27F3" w:rsidP="007D27F3">
      <w:r w:rsidRPr="00613175">
        <w:t>…</w:t>
      </w:r>
    </w:p>
    <w:p w14:paraId="168AF941" w14:textId="77777777" w:rsidR="007D27F3" w:rsidRPr="00613175" w:rsidRDefault="007D27F3" w:rsidP="007D27F3">
      <w:pPr>
        <w:pStyle w:val="B10"/>
      </w:pPr>
      <w:r w:rsidRPr="00613175">
        <w:t>2)</w:t>
      </w:r>
      <w:r w:rsidRPr="00613175">
        <w:tab/>
        <w:t>send 200 (OK) response to the request following the procedures specified for AS acting as a terminating UA in 3GPP TS 24.229 [6]. The USSI AS shall populate the 200 (OK) response to the request as follows:</w:t>
      </w:r>
    </w:p>
    <w:p w14:paraId="6C88EDA8" w14:textId="77777777" w:rsidR="007D27F3" w:rsidRPr="00613175" w:rsidRDefault="007D27F3" w:rsidP="007D27F3">
      <w:pPr>
        <w:pStyle w:val="B2"/>
      </w:pPr>
      <w:r w:rsidRPr="00613175">
        <w:t>a)</w:t>
      </w:r>
      <w:r w:rsidRPr="00613175">
        <w:tab/>
        <w:t>Recv-Info header field containing the g.3gpp.ussd info-package name;</w:t>
      </w:r>
    </w:p>
    <w:p w14:paraId="5C1224F7" w14:textId="77777777" w:rsidR="007D27F3" w:rsidRPr="00613175" w:rsidRDefault="007D27F3" w:rsidP="007D27F3">
      <w:pPr>
        <w:pStyle w:val="B2"/>
      </w:pPr>
      <w:r w:rsidRPr="00613175">
        <w:t>b)</w:t>
      </w:r>
      <w:r w:rsidRPr="00613175">
        <w:tab/>
        <w:t>Accept header field containing the application/vnd.3gpp.ussd+xml, application/sdp and multipart/mixed MIME types; and</w:t>
      </w:r>
    </w:p>
    <w:p w14:paraId="3F20F6F7" w14:textId="77777777" w:rsidR="007D27F3" w:rsidRPr="00613175" w:rsidRDefault="007D27F3" w:rsidP="007D27F3">
      <w:pPr>
        <w:pStyle w:val="B2"/>
      </w:pPr>
      <w:r w:rsidRPr="00613175">
        <w:t>c)</w:t>
      </w:r>
      <w:r w:rsidRPr="00613175">
        <w:tab/>
        <w:t>SDP answer as described in subclause 4.5.2.</w:t>
      </w:r>
    </w:p>
    <w:p w14:paraId="6EAF3666" w14:textId="77777777" w:rsidR="007D27F3" w:rsidRPr="00613175" w:rsidRDefault="007D27F3" w:rsidP="007D27F3">
      <w:r w:rsidRPr="00613175">
        <w:t>Upon receiving an ACK request associated with the INVITE request, the USSI AS shall:</w:t>
      </w:r>
    </w:p>
    <w:p w14:paraId="52C6CAA2" w14:textId="77777777" w:rsidR="007D27F3" w:rsidRPr="00613175" w:rsidRDefault="007D27F3" w:rsidP="007D27F3">
      <w:r w:rsidRPr="00613175">
        <w:t>…</w:t>
      </w:r>
    </w:p>
    <w:p w14:paraId="2F589221" w14:textId="77777777" w:rsidR="007D27F3" w:rsidRPr="00613175" w:rsidRDefault="007D27F3" w:rsidP="007D27F3">
      <w:pPr>
        <w:pStyle w:val="B10"/>
      </w:pPr>
      <w:r w:rsidRPr="00613175">
        <w:t>2)</w:t>
      </w:r>
      <w:r w:rsidRPr="00613175">
        <w:tab/>
        <w:t>if the network successfully performed the USSD information and does not need any further information, send a BYE request in order to terminate the dialog. The USSI AS shall populate the BYE request with application/vnd.3gpp.ussd+xml MIME body, as described in subclause 5.1.3 including a &lt;ussd-string&gt; element and a &lt;language&gt; element; and</w:t>
      </w:r>
    </w:p>
    <w:p w14:paraId="73EAB754" w14:textId="77777777" w:rsidR="007D27F3" w:rsidRPr="00613175" w:rsidRDefault="007D27F3" w:rsidP="007D27F3">
      <w:pPr>
        <w:pStyle w:val="B10"/>
      </w:pPr>
      <w:r w:rsidRPr="00613175">
        <w:t>3)</w:t>
      </w:r>
      <w:r w:rsidRPr="00613175">
        <w:tab/>
        <w:t>if the network informs the UE that the network is unable to process the USSD request or the network informs the UE that the network rejects the USSD request, send a BYE request in order to terminate the dialog. The USSI AS shall populate the BYE request with application/vnd.3gpp.ussd+xml MIME body, as described in subclause 5.1.3, including, a &lt;error-code&gt; element.</w:t>
      </w:r>
    </w:p>
    <w:p w14:paraId="0E880C54" w14:textId="77777777" w:rsidR="007D27F3" w:rsidRPr="00613175" w:rsidRDefault="007D27F3" w:rsidP="007D27F3">
      <w:pPr>
        <w:pStyle w:val="H6"/>
      </w:pPr>
      <w:r w:rsidRPr="00613175">
        <w:t>8.40.3</w:t>
      </w:r>
      <w:r w:rsidRPr="00613175">
        <w:tab/>
        <w:t>Test description</w:t>
      </w:r>
    </w:p>
    <w:p w14:paraId="144D9AE8" w14:textId="77777777" w:rsidR="007D27F3" w:rsidRPr="00613175" w:rsidRDefault="007D27F3" w:rsidP="007D27F3">
      <w:pPr>
        <w:pStyle w:val="H6"/>
      </w:pPr>
      <w:r w:rsidRPr="00613175">
        <w:t>8.40.3.1</w:t>
      </w:r>
      <w:r w:rsidRPr="00613175">
        <w:tab/>
        <w:t>Pre-test conditions</w:t>
      </w:r>
    </w:p>
    <w:p w14:paraId="003C6617" w14:textId="77777777" w:rsidR="007D27F3" w:rsidRPr="00613175" w:rsidRDefault="007D27F3" w:rsidP="007D27F3">
      <w:pPr>
        <w:pStyle w:val="H6"/>
      </w:pPr>
      <w:r w:rsidRPr="00613175">
        <w:t>System Simulator:</w:t>
      </w:r>
    </w:p>
    <w:p w14:paraId="28252F7D" w14:textId="77777777" w:rsidR="007D27F3" w:rsidRPr="00613175" w:rsidRDefault="007D27F3" w:rsidP="007D27F3">
      <w:pPr>
        <w:pStyle w:val="B10"/>
      </w:pPr>
      <w:r w:rsidRPr="00613175">
        <w:t>-</w:t>
      </w:r>
      <w:r w:rsidRPr="00613175">
        <w:tab/>
        <w:t>1 NR Cell connected to 5GC, default parameters.</w:t>
      </w:r>
    </w:p>
    <w:p w14:paraId="359B8B8E" w14:textId="77777777" w:rsidR="007D27F3" w:rsidRPr="00613175" w:rsidRDefault="007D27F3" w:rsidP="007D27F3">
      <w:pPr>
        <w:pStyle w:val="H6"/>
      </w:pPr>
      <w:r w:rsidRPr="00613175">
        <w:t>UE:</w:t>
      </w:r>
    </w:p>
    <w:p w14:paraId="2B4590D7" w14:textId="77777777" w:rsidR="007D27F3" w:rsidRPr="00613175" w:rsidRDefault="007D27F3" w:rsidP="007D27F3">
      <w:pPr>
        <w:pStyle w:val="B10"/>
      </w:pPr>
      <w:r w:rsidRPr="00613175">
        <w:t>-</w:t>
      </w:r>
      <w:r w:rsidRPr="00613175">
        <w:tab/>
      </w:r>
      <w:r w:rsidRPr="00613175">
        <w:rPr>
          <w:snapToGrid w:val="0"/>
        </w:rPr>
        <w:t>UE contains either ISIM and USIM applications or only USIM application on UICC.</w:t>
      </w:r>
    </w:p>
    <w:p w14:paraId="26D2622C" w14:textId="77777777" w:rsidR="007D27F3" w:rsidRPr="00613175" w:rsidRDefault="007D27F3" w:rsidP="007D27F3">
      <w:pPr>
        <w:pStyle w:val="B10"/>
        <w:rPr>
          <w:snapToGrid w:val="0"/>
        </w:rPr>
      </w:pPr>
      <w:r w:rsidRPr="00613175">
        <w:t>-</w:t>
      </w:r>
      <w:r w:rsidRPr="00613175">
        <w:tab/>
      </w:r>
      <w:r w:rsidRPr="00613175">
        <w:rPr>
          <w:snapToGrid w:val="0"/>
        </w:rPr>
        <w:t>UE is configured to register for IMS after switch on.</w:t>
      </w:r>
    </w:p>
    <w:p w14:paraId="700CF232" w14:textId="77777777" w:rsidR="007D27F3" w:rsidRPr="00613175" w:rsidRDefault="007D27F3" w:rsidP="007D27F3">
      <w:pPr>
        <w:pStyle w:val="H6"/>
      </w:pPr>
      <w:r w:rsidRPr="00613175">
        <w:t>Preamble:</w:t>
      </w:r>
    </w:p>
    <w:p w14:paraId="3BB45B8E" w14:textId="77777777" w:rsidR="007D27F3" w:rsidRPr="00613175" w:rsidRDefault="007D27F3" w:rsidP="007D27F3">
      <w:pPr>
        <w:pStyle w:val="B10"/>
      </w:pPr>
      <w:r w:rsidRPr="00613175">
        <w:t>-</w:t>
      </w:r>
      <w:r w:rsidRPr="00613175">
        <w:tab/>
        <w:t>The UE has registered to IMS, by executing the generic test procedure in Annex A.2 up to the last step.</w:t>
      </w:r>
    </w:p>
    <w:p w14:paraId="112925F0" w14:textId="77777777" w:rsidR="007D27F3" w:rsidRPr="00613175" w:rsidRDefault="007D27F3" w:rsidP="007D27F3">
      <w:pPr>
        <w:pStyle w:val="H6"/>
        <w:rPr>
          <w:lang w:eastAsia="zh-CN"/>
        </w:rPr>
      </w:pPr>
      <w:r w:rsidRPr="00613175">
        <w:t>8.40.3.2</w:t>
      </w:r>
      <w:r w:rsidRPr="00613175">
        <w:tab/>
      </w:r>
      <w:r w:rsidRPr="00613175">
        <w:rPr>
          <w:snapToGrid w:val="0"/>
        </w:rPr>
        <w:t>Test procedure sequence</w:t>
      </w:r>
    </w:p>
    <w:p w14:paraId="72A1295F" w14:textId="77777777" w:rsidR="007D27F3" w:rsidRPr="00613175" w:rsidRDefault="007D27F3" w:rsidP="007D27F3">
      <w:pPr>
        <w:pStyle w:val="TH"/>
        <w:rPr>
          <w:lang w:eastAsia="en-US"/>
        </w:rPr>
      </w:pPr>
      <w:r w:rsidRPr="00613175">
        <w:t>Table 8.40.3.2-1: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391"/>
        <w:gridCol w:w="709"/>
        <w:gridCol w:w="2408"/>
        <w:gridCol w:w="569"/>
        <w:gridCol w:w="850"/>
      </w:tblGrid>
      <w:tr w:rsidR="007D27F3" w:rsidRPr="00613175" w14:paraId="1DD10FA2" w14:textId="77777777" w:rsidTr="007D27F3">
        <w:trPr>
          <w:jc w:val="center"/>
        </w:trPr>
        <w:tc>
          <w:tcPr>
            <w:tcW w:w="704" w:type="dxa"/>
            <w:tcBorders>
              <w:top w:val="single" w:sz="4" w:space="0" w:color="auto"/>
              <w:left w:val="single" w:sz="4" w:space="0" w:color="auto"/>
              <w:bottom w:val="nil"/>
              <w:right w:val="single" w:sz="4" w:space="0" w:color="auto"/>
            </w:tcBorders>
            <w:hideMark/>
          </w:tcPr>
          <w:p w14:paraId="2BBD22C4" w14:textId="77777777" w:rsidR="007D27F3" w:rsidRPr="00613175" w:rsidRDefault="007D27F3">
            <w:pPr>
              <w:pStyle w:val="TAH"/>
            </w:pPr>
            <w:r w:rsidRPr="00613175">
              <w:t>St</w:t>
            </w:r>
          </w:p>
        </w:tc>
        <w:tc>
          <w:tcPr>
            <w:tcW w:w="4394" w:type="dxa"/>
            <w:tcBorders>
              <w:top w:val="single" w:sz="4" w:space="0" w:color="auto"/>
              <w:left w:val="single" w:sz="4" w:space="0" w:color="auto"/>
              <w:bottom w:val="single" w:sz="4" w:space="0" w:color="auto"/>
              <w:right w:val="single" w:sz="4" w:space="0" w:color="auto"/>
            </w:tcBorders>
            <w:hideMark/>
          </w:tcPr>
          <w:p w14:paraId="11EB796B" w14:textId="77777777" w:rsidR="007D27F3" w:rsidRPr="00613175" w:rsidRDefault="007D27F3">
            <w:pPr>
              <w:pStyle w:val="TAH"/>
            </w:pPr>
            <w:r w:rsidRPr="00613175">
              <w:t>Procedure</w:t>
            </w:r>
          </w:p>
        </w:tc>
        <w:tc>
          <w:tcPr>
            <w:tcW w:w="3119" w:type="dxa"/>
            <w:gridSpan w:val="2"/>
            <w:tcBorders>
              <w:top w:val="single" w:sz="4" w:space="0" w:color="auto"/>
              <w:left w:val="single" w:sz="4" w:space="0" w:color="auto"/>
              <w:bottom w:val="single" w:sz="4" w:space="0" w:color="auto"/>
              <w:right w:val="single" w:sz="4" w:space="0" w:color="auto"/>
            </w:tcBorders>
            <w:hideMark/>
          </w:tcPr>
          <w:p w14:paraId="119DCAE7" w14:textId="77777777" w:rsidR="007D27F3" w:rsidRPr="00613175" w:rsidRDefault="007D27F3">
            <w:pPr>
              <w:pStyle w:val="TAH"/>
            </w:pPr>
            <w:r w:rsidRPr="00613175">
              <w:t>Message Sequence</w:t>
            </w:r>
          </w:p>
        </w:tc>
        <w:tc>
          <w:tcPr>
            <w:tcW w:w="569" w:type="dxa"/>
            <w:tcBorders>
              <w:top w:val="single" w:sz="4" w:space="0" w:color="auto"/>
              <w:left w:val="single" w:sz="4" w:space="0" w:color="auto"/>
              <w:bottom w:val="nil"/>
              <w:right w:val="single" w:sz="4" w:space="0" w:color="auto"/>
            </w:tcBorders>
            <w:hideMark/>
          </w:tcPr>
          <w:p w14:paraId="6D7DA8E7" w14:textId="77777777" w:rsidR="007D27F3" w:rsidRPr="00613175" w:rsidRDefault="007D27F3">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08C58D79" w14:textId="77777777" w:rsidR="007D27F3" w:rsidRPr="00613175" w:rsidRDefault="007D27F3">
            <w:pPr>
              <w:pStyle w:val="TAH"/>
            </w:pPr>
            <w:r w:rsidRPr="00613175">
              <w:t>Verdict</w:t>
            </w:r>
          </w:p>
        </w:tc>
      </w:tr>
      <w:tr w:rsidR="007D27F3" w:rsidRPr="00613175" w14:paraId="08F293EE" w14:textId="77777777" w:rsidTr="007D27F3">
        <w:trPr>
          <w:jc w:val="center"/>
        </w:trPr>
        <w:tc>
          <w:tcPr>
            <w:tcW w:w="704" w:type="dxa"/>
            <w:tcBorders>
              <w:top w:val="nil"/>
              <w:left w:val="single" w:sz="4" w:space="0" w:color="auto"/>
              <w:bottom w:val="single" w:sz="4" w:space="0" w:color="auto"/>
              <w:right w:val="single" w:sz="4" w:space="0" w:color="auto"/>
            </w:tcBorders>
          </w:tcPr>
          <w:p w14:paraId="785187EC" w14:textId="77777777" w:rsidR="007D27F3" w:rsidRPr="00613175" w:rsidRDefault="007D27F3">
            <w:pPr>
              <w:pStyle w:val="TAH"/>
            </w:pPr>
          </w:p>
        </w:tc>
        <w:tc>
          <w:tcPr>
            <w:tcW w:w="4394" w:type="dxa"/>
            <w:tcBorders>
              <w:top w:val="single" w:sz="4" w:space="0" w:color="auto"/>
              <w:left w:val="single" w:sz="4" w:space="0" w:color="auto"/>
              <w:bottom w:val="single" w:sz="4" w:space="0" w:color="auto"/>
              <w:right w:val="single" w:sz="4" w:space="0" w:color="auto"/>
            </w:tcBorders>
          </w:tcPr>
          <w:p w14:paraId="6AD87346" w14:textId="77777777" w:rsidR="007D27F3" w:rsidRPr="00613175" w:rsidRDefault="007D27F3">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0CCB3F17" w14:textId="77777777" w:rsidR="007D27F3" w:rsidRPr="00613175" w:rsidRDefault="007D27F3">
            <w:pPr>
              <w:pStyle w:val="TAH"/>
            </w:pPr>
            <w:r w:rsidRPr="00613175">
              <w:t>U - S</w:t>
            </w:r>
          </w:p>
        </w:tc>
        <w:tc>
          <w:tcPr>
            <w:tcW w:w="2410" w:type="dxa"/>
            <w:tcBorders>
              <w:top w:val="single" w:sz="4" w:space="0" w:color="auto"/>
              <w:left w:val="single" w:sz="4" w:space="0" w:color="auto"/>
              <w:bottom w:val="single" w:sz="4" w:space="0" w:color="auto"/>
              <w:right w:val="single" w:sz="4" w:space="0" w:color="auto"/>
            </w:tcBorders>
            <w:hideMark/>
          </w:tcPr>
          <w:p w14:paraId="6C40162B" w14:textId="77777777" w:rsidR="007D27F3" w:rsidRPr="00613175" w:rsidRDefault="007D27F3">
            <w:pPr>
              <w:pStyle w:val="TAH"/>
            </w:pPr>
            <w:r w:rsidRPr="00613175">
              <w:t>Message</w:t>
            </w:r>
          </w:p>
        </w:tc>
        <w:tc>
          <w:tcPr>
            <w:tcW w:w="569" w:type="dxa"/>
            <w:tcBorders>
              <w:top w:val="nil"/>
              <w:left w:val="single" w:sz="4" w:space="0" w:color="auto"/>
              <w:bottom w:val="single" w:sz="4" w:space="0" w:color="auto"/>
              <w:right w:val="single" w:sz="4" w:space="0" w:color="auto"/>
            </w:tcBorders>
          </w:tcPr>
          <w:p w14:paraId="719F4E07" w14:textId="77777777" w:rsidR="007D27F3" w:rsidRPr="00613175" w:rsidRDefault="007D27F3">
            <w:pPr>
              <w:pStyle w:val="TAH"/>
            </w:pPr>
          </w:p>
        </w:tc>
        <w:tc>
          <w:tcPr>
            <w:tcW w:w="850" w:type="dxa"/>
            <w:tcBorders>
              <w:top w:val="nil"/>
              <w:left w:val="single" w:sz="4" w:space="0" w:color="auto"/>
              <w:bottom w:val="single" w:sz="4" w:space="0" w:color="auto"/>
              <w:right w:val="single" w:sz="4" w:space="0" w:color="auto"/>
            </w:tcBorders>
          </w:tcPr>
          <w:p w14:paraId="07815DA7" w14:textId="77777777" w:rsidR="007D27F3" w:rsidRPr="00613175" w:rsidRDefault="007D27F3">
            <w:pPr>
              <w:pStyle w:val="TAH"/>
            </w:pPr>
          </w:p>
        </w:tc>
      </w:tr>
      <w:tr w:rsidR="007D27F3" w:rsidRPr="00613175" w14:paraId="1984A938"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5D21D725" w14:textId="77777777" w:rsidR="007D27F3" w:rsidRPr="00613175" w:rsidRDefault="007D27F3">
            <w:pPr>
              <w:pStyle w:val="TAC"/>
              <w:rPr>
                <w:lang w:eastAsia="zh-CN"/>
              </w:rPr>
            </w:pPr>
            <w:r w:rsidRPr="00613175">
              <w:rPr>
                <w:snapToGrid w:val="0"/>
              </w:rPr>
              <w:t>1</w:t>
            </w:r>
          </w:p>
        </w:tc>
        <w:tc>
          <w:tcPr>
            <w:tcW w:w="4394" w:type="dxa"/>
            <w:tcBorders>
              <w:top w:val="single" w:sz="4" w:space="0" w:color="auto"/>
              <w:left w:val="single" w:sz="4" w:space="0" w:color="auto"/>
              <w:bottom w:val="single" w:sz="4" w:space="0" w:color="auto"/>
              <w:right w:val="single" w:sz="4" w:space="0" w:color="auto"/>
            </w:tcBorders>
            <w:hideMark/>
          </w:tcPr>
          <w:p w14:paraId="76477D6E" w14:textId="77777777" w:rsidR="007D27F3" w:rsidRPr="00613175" w:rsidRDefault="007D27F3">
            <w:pPr>
              <w:pStyle w:val="TAL"/>
              <w:rPr>
                <w:snapToGrid w:val="0"/>
                <w:lang w:eastAsia="zh-CN"/>
              </w:rPr>
            </w:pPr>
            <w:r w:rsidRPr="00613175">
              <w:rPr>
                <w:snapToGrid w:val="0"/>
                <w:lang w:eastAsia="zh-CN"/>
              </w:rPr>
              <w:t>Make the UE attempt an user initiated USSI with USSD string “*#60#”.</w:t>
            </w:r>
          </w:p>
        </w:tc>
        <w:tc>
          <w:tcPr>
            <w:tcW w:w="709" w:type="dxa"/>
            <w:tcBorders>
              <w:top w:val="single" w:sz="4" w:space="0" w:color="auto"/>
              <w:left w:val="single" w:sz="4" w:space="0" w:color="auto"/>
              <w:bottom w:val="single" w:sz="4" w:space="0" w:color="auto"/>
              <w:right w:val="single" w:sz="4" w:space="0" w:color="auto"/>
            </w:tcBorders>
            <w:hideMark/>
          </w:tcPr>
          <w:p w14:paraId="2FA3E0BE"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3CF1B58F" w14:textId="77777777" w:rsidR="007D27F3" w:rsidRPr="00613175" w:rsidRDefault="007D27F3">
            <w:pPr>
              <w:pStyle w:val="TAL"/>
              <w:rPr>
                <w:lang w:eastAsia="zh-CN"/>
              </w:rPr>
            </w:pPr>
            <w:r w:rsidRPr="00613175">
              <w:rPr>
                <w:rFonts w:eastAsia="MS Gothic"/>
              </w:rPr>
              <w:t xml:space="preserve">- </w:t>
            </w:r>
          </w:p>
        </w:tc>
        <w:tc>
          <w:tcPr>
            <w:tcW w:w="569" w:type="dxa"/>
            <w:tcBorders>
              <w:top w:val="nil"/>
              <w:left w:val="single" w:sz="4" w:space="0" w:color="auto"/>
              <w:bottom w:val="single" w:sz="4" w:space="0" w:color="auto"/>
              <w:right w:val="single" w:sz="4" w:space="0" w:color="auto"/>
            </w:tcBorders>
            <w:hideMark/>
          </w:tcPr>
          <w:p w14:paraId="1FCF154E"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66710975" w14:textId="77777777" w:rsidR="007D27F3" w:rsidRPr="00613175" w:rsidRDefault="007D27F3">
            <w:pPr>
              <w:pStyle w:val="TAC"/>
              <w:rPr>
                <w:lang w:eastAsia="zh-CN"/>
              </w:rPr>
            </w:pPr>
            <w:r w:rsidRPr="00613175">
              <w:rPr>
                <w:lang w:eastAsia="zh-CN"/>
              </w:rPr>
              <w:t>-</w:t>
            </w:r>
          </w:p>
        </w:tc>
      </w:tr>
      <w:tr w:rsidR="007D27F3" w:rsidRPr="00613175" w14:paraId="79FDF2B3"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115C8969" w14:textId="77777777" w:rsidR="007D27F3" w:rsidRPr="00613175" w:rsidRDefault="007D27F3">
            <w:pPr>
              <w:pStyle w:val="TAC"/>
              <w:rPr>
                <w:snapToGrid w:val="0"/>
                <w:lang w:eastAsia="zh-CN"/>
              </w:rPr>
            </w:pPr>
            <w:r w:rsidRPr="00613175">
              <w:rPr>
                <w:snapToGrid w:val="0"/>
                <w:lang w:eastAsia="zh-CN"/>
              </w:rPr>
              <w:t>2</w:t>
            </w:r>
          </w:p>
        </w:tc>
        <w:tc>
          <w:tcPr>
            <w:tcW w:w="4394" w:type="dxa"/>
            <w:tcBorders>
              <w:top w:val="single" w:sz="4" w:space="0" w:color="auto"/>
              <w:left w:val="single" w:sz="4" w:space="0" w:color="auto"/>
              <w:bottom w:val="single" w:sz="4" w:space="0" w:color="auto"/>
              <w:right w:val="single" w:sz="4" w:space="0" w:color="auto"/>
            </w:tcBorders>
            <w:hideMark/>
          </w:tcPr>
          <w:p w14:paraId="2610403C" w14:textId="77777777" w:rsidR="007D27F3" w:rsidRPr="00613175" w:rsidRDefault="007D27F3">
            <w:pPr>
              <w:pStyle w:val="TAL"/>
              <w:rPr>
                <w:snapToGrid w:val="0"/>
                <w:lang w:eastAsia="en-US"/>
              </w:rPr>
            </w:pPr>
            <w:r w:rsidRPr="00613175">
              <w:rPr>
                <w:snapToGrid w:val="0"/>
              </w:rPr>
              <w:t>Check: Does the UE send INVITE message?</w:t>
            </w:r>
          </w:p>
        </w:tc>
        <w:tc>
          <w:tcPr>
            <w:tcW w:w="709" w:type="dxa"/>
            <w:tcBorders>
              <w:top w:val="single" w:sz="4" w:space="0" w:color="auto"/>
              <w:left w:val="single" w:sz="4" w:space="0" w:color="auto"/>
              <w:bottom w:val="single" w:sz="4" w:space="0" w:color="auto"/>
              <w:right w:val="single" w:sz="4" w:space="0" w:color="auto"/>
            </w:tcBorders>
            <w:hideMark/>
          </w:tcPr>
          <w:p w14:paraId="587D1563" w14:textId="77777777" w:rsidR="007D27F3" w:rsidRPr="00613175" w:rsidRDefault="007D27F3">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51AA5DC4" w14:textId="77777777" w:rsidR="007D27F3" w:rsidRPr="00613175" w:rsidRDefault="007D27F3">
            <w:pPr>
              <w:pStyle w:val="TAL"/>
              <w:rPr>
                <w:lang w:eastAsia="zh-CN"/>
              </w:rPr>
            </w:pPr>
            <w:r w:rsidRPr="00613175">
              <w:rPr>
                <w:lang w:eastAsia="zh-CN"/>
              </w:rPr>
              <w:t>INVITE</w:t>
            </w:r>
          </w:p>
        </w:tc>
        <w:tc>
          <w:tcPr>
            <w:tcW w:w="569" w:type="dxa"/>
            <w:tcBorders>
              <w:top w:val="nil"/>
              <w:left w:val="single" w:sz="4" w:space="0" w:color="auto"/>
              <w:bottom w:val="single" w:sz="4" w:space="0" w:color="auto"/>
              <w:right w:val="single" w:sz="4" w:space="0" w:color="auto"/>
            </w:tcBorders>
            <w:hideMark/>
          </w:tcPr>
          <w:p w14:paraId="0FDC0A23" w14:textId="77777777" w:rsidR="007D27F3" w:rsidRPr="00613175" w:rsidRDefault="007D27F3">
            <w:pPr>
              <w:pStyle w:val="TAC"/>
              <w:rPr>
                <w:lang w:eastAsia="zh-CN"/>
              </w:rPr>
            </w:pPr>
            <w:r w:rsidRPr="00613175">
              <w:rPr>
                <w:lang w:eastAsia="zh-CN"/>
              </w:rPr>
              <w:t>1</w:t>
            </w:r>
          </w:p>
        </w:tc>
        <w:tc>
          <w:tcPr>
            <w:tcW w:w="850" w:type="dxa"/>
            <w:tcBorders>
              <w:top w:val="nil"/>
              <w:left w:val="single" w:sz="4" w:space="0" w:color="auto"/>
              <w:bottom w:val="single" w:sz="4" w:space="0" w:color="auto"/>
              <w:right w:val="single" w:sz="4" w:space="0" w:color="auto"/>
            </w:tcBorders>
            <w:hideMark/>
          </w:tcPr>
          <w:p w14:paraId="077DA3B4" w14:textId="77777777" w:rsidR="007D27F3" w:rsidRPr="00613175" w:rsidRDefault="007D27F3">
            <w:pPr>
              <w:pStyle w:val="TAC"/>
              <w:rPr>
                <w:lang w:eastAsia="zh-CN"/>
              </w:rPr>
            </w:pPr>
            <w:r w:rsidRPr="00613175">
              <w:rPr>
                <w:lang w:eastAsia="zh-CN"/>
              </w:rPr>
              <w:t>P</w:t>
            </w:r>
          </w:p>
        </w:tc>
      </w:tr>
      <w:tr w:rsidR="007D27F3" w:rsidRPr="00613175" w14:paraId="40351F77"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1E54B3B7" w14:textId="77777777" w:rsidR="007D27F3" w:rsidRPr="00613175" w:rsidRDefault="007D27F3">
            <w:pPr>
              <w:pStyle w:val="TAC"/>
              <w:rPr>
                <w:lang w:eastAsia="zh-CN"/>
              </w:rPr>
            </w:pPr>
            <w:r w:rsidRPr="00613175">
              <w:rPr>
                <w:snapToGrid w:val="0"/>
              </w:rPr>
              <w:t>3</w:t>
            </w:r>
          </w:p>
        </w:tc>
        <w:tc>
          <w:tcPr>
            <w:tcW w:w="4394" w:type="dxa"/>
            <w:tcBorders>
              <w:top w:val="single" w:sz="4" w:space="0" w:color="auto"/>
              <w:left w:val="single" w:sz="4" w:space="0" w:color="auto"/>
              <w:bottom w:val="single" w:sz="4" w:space="0" w:color="auto"/>
              <w:right w:val="single" w:sz="4" w:space="0" w:color="auto"/>
            </w:tcBorders>
            <w:hideMark/>
          </w:tcPr>
          <w:p w14:paraId="327F4288" w14:textId="77777777" w:rsidR="007D27F3" w:rsidRPr="00613175" w:rsidRDefault="007D27F3">
            <w:pPr>
              <w:pStyle w:val="TAL"/>
              <w:rPr>
                <w:snapToGrid w:val="0"/>
                <w:lang w:eastAsia="en-US"/>
              </w:rPr>
            </w:pPr>
            <w:r w:rsidRPr="00613175">
              <w:rPr>
                <w:snapToGrid w:val="0"/>
              </w:rPr>
              <w:t>SS sends a 100 Trying provisional response.</w:t>
            </w:r>
          </w:p>
        </w:tc>
        <w:tc>
          <w:tcPr>
            <w:tcW w:w="709" w:type="dxa"/>
            <w:tcBorders>
              <w:top w:val="single" w:sz="4" w:space="0" w:color="auto"/>
              <w:left w:val="single" w:sz="4" w:space="0" w:color="auto"/>
              <w:bottom w:val="single" w:sz="4" w:space="0" w:color="auto"/>
              <w:right w:val="single" w:sz="4" w:space="0" w:color="auto"/>
            </w:tcBorders>
            <w:hideMark/>
          </w:tcPr>
          <w:p w14:paraId="57282715" w14:textId="77777777" w:rsidR="007D27F3" w:rsidRPr="00613175" w:rsidRDefault="007D27F3">
            <w:pPr>
              <w:pStyle w:val="TAC"/>
              <w:rPr>
                <w:lang w:eastAsia="zh-CN"/>
              </w:rPr>
            </w:pPr>
            <w:r w:rsidRPr="00613175">
              <w:rPr>
                <w:lang w:eastAsia="zh-CN"/>
              </w:rPr>
              <w:t>&lt;--</w:t>
            </w:r>
          </w:p>
        </w:tc>
        <w:tc>
          <w:tcPr>
            <w:tcW w:w="2410" w:type="dxa"/>
            <w:tcBorders>
              <w:top w:val="single" w:sz="4" w:space="0" w:color="auto"/>
              <w:left w:val="single" w:sz="4" w:space="0" w:color="auto"/>
              <w:bottom w:val="single" w:sz="4" w:space="0" w:color="auto"/>
              <w:right w:val="single" w:sz="4" w:space="0" w:color="auto"/>
            </w:tcBorders>
            <w:hideMark/>
          </w:tcPr>
          <w:p w14:paraId="3A703C00" w14:textId="77777777" w:rsidR="007D27F3" w:rsidRPr="00613175" w:rsidRDefault="007D27F3">
            <w:pPr>
              <w:pStyle w:val="TAL"/>
              <w:rPr>
                <w:lang w:eastAsia="en-US"/>
              </w:rPr>
            </w:pPr>
            <w:r w:rsidRPr="00613175">
              <w:rPr>
                <w:rFonts w:eastAsia="MS Gothic"/>
                <w:szCs w:val="18"/>
              </w:rPr>
              <w:t>100 Trying</w:t>
            </w:r>
          </w:p>
        </w:tc>
        <w:tc>
          <w:tcPr>
            <w:tcW w:w="569" w:type="dxa"/>
            <w:tcBorders>
              <w:top w:val="nil"/>
              <w:left w:val="single" w:sz="4" w:space="0" w:color="auto"/>
              <w:bottom w:val="single" w:sz="4" w:space="0" w:color="auto"/>
              <w:right w:val="single" w:sz="4" w:space="0" w:color="auto"/>
            </w:tcBorders>
            <w:hideMark/>
          </w:tcPr>
          <w:p w14:paraId="7EBAB100"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5B254782" w14:textId="77777777" w:rsidR="007D27F3" w:rsidRPr="00613175" w:rsidRDefault="007D27F3">
            <w:pPr>
              <w:pStyle w:val="TAC"/>
              <w:rPr>
                <w:lang w:eastAsia="zh-CN"/>
              </w:rPr>
            </w:pPr>
            <w:r w:rsidRPr="00613175">
              <w:rPr>
                <w:lang w:eastAsia="zh-CN"/>
              </w:rPr>
              <w:t>-</w:t>
            </w:r>
          </w:p>
        </w:tc>
      </w:tr>
      <w:tr w:rsidR="007D27F3" w:rsidRPr="00613175" w14:paraId="6C33A66A"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5104FEE2" w14:textId="77777777" w:rsidR="007D27F3" w:rsidRPr="00613175" w:rsidRDefault="007D27F3">
            <w:pPr>
              <w:pStyle w:val="TAC"/>
              <w:rPr>
                <w:lang w:eastAsia="zh-CN"/>
              </w:rPr>
            </w:pPr>
            <w:r w:rsidRPr="00613175">
              <w:rPr>
                <w:lang w:eastAsia="zh-CN"/>
              </w:rPr>
              <w:t>4</w:t>
            </w:r>
          </w:p>
        </w:tc>
        <w:tc>
          <w:tcPr>
            <w:tcW w:w="4394" w:type="dxa"/>
            <w:tcBorders>
              <w:top w:val="single" w:sz="4" w:space="0" w:color="auto"/>
              <w:left w:val="single" w:sz="4" w:space="0" w:color="auto"/>
              <w:bottom w:val="single" w:sz="4" w:space="0" w:color="auto"/>
              <w:right w:val="single" w:sz="4" w:space="0" w:color="auto"/>
            </w:tcBorders>
            <w:hideMark/>
          </w:tcPr>
          <w:p w14:paraId="47B2F819" w14:textId="77777777" w:rsidR="007D27F3" w:rsidRPr="00613175" w:rsidRDefault="007D27F3">
            <w:pPr>
              <w:pStyle w:val="TAL"/>
              <w:rPr>
                <w:snapToGrid w:val="0"/>
                <w:lang w:eastAsia="en-US"/>
              </w:rPr>
            </w:pPr>
            <w:r w:rsidRPr="00613175">
              <w:rPr>
                <w:snapToGrid w:val="0"/>
              </w:rPr>
              <w:t>SS sends a 200 OK.</w:t>
            </w:r>
          </w:p>
        </w:tc>
        <w:tc>
          <w:tcPr>
            <w:tcW w:w="709" w:type="dxa"/>
            <w:tcBorders>
              <w:top w:val="single" w:sz="4" w:space="0" w:color="auto"/>
              <w:left w:val="single" w:sz="4" w:space="0" w:color="auto"/>
              <w:bottom w:val="single" w:sz="4" w:space="0" w:color="auto"/>
              <w:right w:val="single" w:sz="4" w:space="0" w:color="auto"/>
            </w:tcBorders>
            <w:hideMark/>
          </w:tcPr>
          <w:p w14:paraId="37E4A250" w14:textId="77777777" w:rsidR="007D27F3" w:rsidRPr="00613175" w:rsidRDefault="007D27F3">
            <w:pPr>
              <w:pStyle w:val="TAC"/>
              <w:rPr>
                <w:lang w:eastAsia="zh-CN"/>
              </w:rPr>
            </w:pPr>
            <w:r w:rsidRPr="00613175">
              <w:rPr>
                <w:lang w:eastAsia="zh-CN"/>
              </w:rPr>
              <w:t>&lt;--</w:t>
            </w:r>
          </w:p>
        </w:tc>
        <w:tc>
          <w:tcPr>
            <w:tcW w:w="2410" w:type="dxa"/>
            <w:tcBorders>
              <w:top w:val="single" w:sz="4" w:space="0" w:color="auto"/>
              <w:left w:val="single" w:sz="4" w:space="0" w:color="auto"/>
              <w:bottom w:val="single" w:sz="4" w:space="0" w:color="auto"/>
              <w:right w:val="single" w:sz="4" w:space="0" w:color="auto"/>
            </w:tcBorders>
            <w:hideMark/>
          </w:tcPr>
          <w:p w14:paraId="593398A0" w14:textId="77777777" w:rsidR="007D27F3" w:rsidRPr="00613175" w:rsidRDefault="007D27F3">
            <w:pPr>
              <w:pStyle w:val="TAL"/>
              <w:rPr>
                <w:lang w:eastAsia="en-US"/>
              </w:rPr>
            </w:pPr>
            <w:r w:rsidRPr="00613175">
              <w:rPr>
                <w:rFonts w:eastAsia="MS Gothic"/>
                <w:szCs w:val="18"/>
              </w:rPr>
              <w:t>200 OK</w:t>
            </w:r>
          </w:p>
        </w:tc>
        <w:tc>
          <w:tcPr>
            <w:tcW w:w="569" w:type="dxa"/>
            <w:tcBorders>
              <w:top w:val="nil"/>
              <w:left w:val="single" w:sz="4" w:space="0" w:color="auto"/>
              <w:bottom w:val="single" w:sz="4" w:space="0" w:color="auto"/>
              <w:right w:val="single" w:sz="4" w:space="0" w:color="auto"/>
            </w:tcBorders>
            <w:hideMark/>
          </w:tcPr>
          <w:p w14:paraId="2B73097E"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773FF8AB" w14:textId="77777777" w:rsidR="007D27F3" w:rsidRPr="00613175" w:rsidRDefault="007D27F3">
            <w:pPr>
              <w:pStyle w:val="TAC"/>
              <w:rPr>
                <w:lang w:eastAsia="zh-CN"/>
              </w:rPr>
            </w:pPr>
            <w:r w:rsidRPr="00613175">
              <w:rPr>
                <w:lang w:eastAsia="zh-CN"/>
              </w:rPr>
              <w:t>-</w:t>
            </w:r>
          </w:p>
        </w:tc>
      </w:tr>
      <w:tr w:rsidR="007D27F3" w:rsidRPr="00613175" w14:paraId="5953BB7F"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148418BC" w14:textId="77777777" w:rsidR="007D27F3" w:rsidRPr="00613175" w:rsidRDefault="007D27F3">
            <w:pPr>
              <w:pStyle w:val="TAC"/>
              <w:rPr>
                <w:lang w:eastAsia="zh-CN"/>
              </w:rPr>
            </w:pPr>
            <w:r w:rsidRPr="00613175">
              <w:rPr>
                <w:lang w:eastAsia="zh-CN"/>
              </w:rPr>
              <w:t>5</w:t>
            </w:r>
          </w:p>
        </w:tc>
        <w:tc>
          <w:tcPr>
            <w:tcW w:w="4394" w:type="dxa"/>
            <w:tcBorders>
              <w:top w:val="single" w:sz="4" w:space="0" w:color="auto"/>
              <w:left w:val="single" w:sz="4" w:space="0" w:color="auto"/>
              <w:bottom w:val="single" w:sz="4" w:space="0" w:color="auto"/>
              <w:right w:val="single" w:sz="4" w:space="0" w:color="auto"/>
            </w:tcBorders>
            <w:hideMark/>
          </w:tcPr>
          <w:p w14:paraId="2AB5B140" w14:textId="77777777" w:rsidR="007D27F3" w:rsidRPr="00613175" w:rsidRDefault="007D27F3">
            <w:pPr>
              <w:pStyle w:val="TAL"/>
              <w:rPr>
                <w:snapToGrid w:val="0"/>
                <w:lang w:eastAsia="en-US"/>
              </w:rPr>
            </w:pPr>
            <w:r w:rsidRPr="00613175">
              <w:rPr>
                <w:snapToGrid w:val="0"/>
              </w:rPr>
              <w:t xml:space="preserve">Check: Does the acknowledge reception of </w:t>
            </w:r>
            <w:r w:rsidRPr="00613175">
              <w:rPr>
                <w:rFonts w:eastAsia="MS Gothic"/>
                <w:szCs w:val="18"/>
              </w:rPr>
              <w:t>200 OK</w:t>
            </w:r>
          </w:p>
        </w:tc>
        <w:tc>
          <w:tcPr>
            <w:tcW w:w="709" w:type="dxa"/>
            <w:tcBorders>
              <w:top w:val="single" w:sz="4" w:space="0" w:color="auto"/>
              <w:left w:val="single" w:sz="4" w:space="0" w:color="auto"/>
              <w:bottom w:val="single" w:sz="4" w:space="0" w:color="auto"/>
              <w:right w:val="single" w:sz="4" w:space="0" w:color="auto"/>
            </w:tcBorders>
            <w:hideMark/>
          </w:tcPr>
          <w:p w14:paraId="175DACA2" w14:textId="77777777" w:rsidR="007D27F3" w:rsidRPr="00613175" w:rsidRDefault="007D27F3">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7FB48828" w14:textId="77777777" w:rsidR="007D27F3" w:rsidRPr="00613175" w:rsidRDefault="007D27F3">
            <w:pPr>
              <w:pStyle w:val="TAL"/>
              <w:rPr>
                <w:lang w:eastAsia="en-US"/>
              </w:rPr>
            </w:pPr>
            <w:r w:rsidRPr="00613175">
              <w:rPr>
                <w:rFonts w:eastAsia="MS Gothic"/>
                <w:szCs w:val="18"/>
              </w:rPr>
              <w:t>ACK</w:t>
            </w:r>
          </w:p>
        </w:tc>
        <w:tc>
          <w:tcPr>
            <w:tcW w:w="569" w:type="dxa"/>
            <w:tcBorders>
              <w:top w:val="nil"/>
              <w:left w:val="single" w:sz="4" w:space="0" w:color="auto"/>
              <w:bottom w:val="single" w:sz="4" w:space="0" w:color="auto"/>
              <w:right w:val="single" w:sz="4" w:space="0" w:color="auto"/>
            </w:tcBorders>
            <w:hideMark/>
          </w:tcPr>
          <w:p w14:paraId="4BD86768" w14:textId="77777777" w:rsidR="007D27F3" w:rsidRPr="00613175" w:rsidRDefault="007D27F3">
            <w:pPr>
              <w:pStyle w:val="TAC"/>
              <w:rPr>
                <w:lang w:eastAsia="zh-CN"/>
              </w:rPr>
            </w:pPr>
            <w:r w:rsidRPr="00613175">
              <w:rPr>
                <w:lang w:eastAsia="zh-CN"/>
              </w:rPr>
              <w:t>2</w:t>
            </w:r>
          </w:p>
        </w:tc>
        <w:tc>
          <w:tcPr>
            <w:tcW w:w="850" w:type="dxa"/>
            <w:tcBorders>
              <w:top w:val="nil"/>
              <w:left w:val="single" w:sz="4" w:space="0" w:color="auto"/>
              <w:bottom w:val="single" w:sz="4" w:space="0" w:color="auto"/>
              <w:right w:val="single" w:sz="4" w:space="0" w:color="auto"/>
            </w:tcBorders>
            <w:hideMark/>
          </w:tcPr>
          <w:p w14:paraId="4803EACE" w14:textId="77777777" w:rsidR="007D27F3" w:rsidRPr="00613175" w:rsidRDefault="007D27F3">
            <w:pPr>
              <w:pStyle w:val="TAC"/>
              <w:rPr>
                <w:lang w:eastAsia="zh-CN"/>
              </w:rPr>
            </w:pPr>
            <w:r w:rsidRPr="00613175">
              <w:rPr>
                <w:lang w:eastAsia="zh-CN"/>
              </w:rPr>
              <w:t>P</w:t>
            </w:r>
          </w:p>
        </w:tc>
      </w:tr>
      <w:tr w:rsidR="007D27F3" w:rsidRPr="00613175" w14:paraId="49992EB2"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7C4CEF18" w14:textId="77777777" w:rsidR="007D27F3" w:rsidRPr="00613175" w:rsidRDefault="007D27F3">
            <w:pPr>
              <w:pStyle w:val="TAC"/>
              <w:rPr>
                <w:lang w:eastAsia="zh-CN"/>
              </w:rPr>
            </w:pPr>
            <w:r w:rsidRPr="00613175">
              <w:rPr>
                <w:lang w:eastAsia="zh-CN"/>
              </w:rPr>
              <w:t>6</w:t>
            </w:r>
          </w:p>
        </w:tc>
        <w:tc>
          <w:tcPr>
            <w:tcW w:w="4394" w:type="dxa"/>
            <w:tcBorders>
              <w:top w:val="single" w:sz="4" w:space="0" w:color="auto"/>
              <w:left w:val="single" w:sz="4" w:space="0" w:color="auto"/>
              <w:bottom w:val="single" w:sz="4" w:space="0" w:color="auto"/>
              <w:right w:val="single" w:sz="4" w:space="0" w:color="auto"/>
            </w:tcBorders>
            <w:hideMark/>
          </w:tcPr>
          <w:p w14:paraId="2E7D6481" w14:textId="77777777" w:rsidR="007D27F3" w:rsidRPr="00613175" w:rsidRDefault="007D27F3">
            <w:pPr>
              <w:pStyle w:val="TAL"/>
              <w:rPr>
                <w:snapToGrid w:val="0"/>
                <w:lang w:eastAsia="en-US"/>
              </w:rPr>
            </w:pPr>
            <w:r w:rsidRPr="00613175">
              <w:rPr>
                <w:snapToGrid w:val="0"/>
              </w:rPr>
              <w:t>SS sends BYE to release the session.</w:t>
            </w:r>
          </w:p>
        </w:tc>
        <w:tc>
          <w:tcPr>
            <w:tcW w:w="709" w:type="dxa"/>
            <w:tcBorders>
              <w:top w:val="single" w:sz="4" w:space="0" w:color="auto"/>
              <w:left w:val="single" w:sz="4" w:space="0" w:color="auto"/>
              <w:bottom w:val="single" w:sz="4" w:space="0" w:color="auto"/>
              <w:right w:val="single" w:sz="4" w:space="0" w:color="auto"/>
            </w:tcBorders>
            <w:hideMark/>
          </w:tcPr>
          <w:p w14:paraId="1B857B36" w14:textId="77777777" w:rsidR="007D27F3" w:rsidRPr="00613175" w:rsidRDefault="007D27F3">
            <w:pPr>
              <w:pStyle w:val="TAC"/>
              <w:rPr>
                <w:lang w:eastAsia="zh-CN"/>
              </w:rPr>
            </w:pPr>
            <w:r w:rsidRPr="00613175">
              <w:rPr>
                <w:lang w:eastAsia="zh-CN"/>
              </w:rPr>
              <w:t>&lt;--</w:t>
            </w:r>
          </w:p>
        </w:tc>
        <w:tc>
          <w:tcPr>
            <w:tcW w:w="2410" w:type="dxa"/>
            <w:tcBorders>
              <w:top w:val="single" w:sz="4" w:space="0" w:color="auto"/>
              <w:left w:val="single" w:sz="4" w:space="0" w:color="auto"/>
              <w:bottom w:val="single" w:sz="4" w:space="0" w:color="auto"/>
              <w:right w:val="single" w:sz="4" w:space="0" w:color="auto"/>
            </w:tcBorders>
            <w:hideMark/>
          </w:tcPr>
          <w:p w14:paraId="6AD491FE" w14:textId="77777777" w:rsidR="007D27F3" w:rsidRPr="00613175" w:rsidRDefault="007D27F3">
            <w:pPr>
              <w:pStyle w:val="TAL"/>
              <w:rPr>
                <w:rFonts w:eastAsia="MS Gothic" w:cs="Arial"/>
                <w:lang w:eastAsia="en-US"/>
              </w:rPr>
            </w:pPr>
            <w:r w:rsidRPr="00613175">
              <w:rPr>
                <w:szCs w:val="18"/>
              </w:rPr>
              <w:t>BYE</w:t>
            </w:r>
          </w:p>
        </w:tc>
        <w:tc>
          <w:tcPr>
            <w:tcW w:w="569" w:type="dxa"/>
            <w:tcBorders>
              <w:top w:val="single" w:sz="4" w:space="0" w:color="auto"/>
              <w:left w:val="single" w:sz="4" w:space="0" w:color="auto"/>
              <w:bottom w:val="single" w:sz="4" w:space="0" w:color="auto"/>
              <w:right w:val="single" w:sz="4" w:space="0" w:color="auto"/>
            </w:tcBorders>
            <w:hideMark/>
          </w:tcPr>
          <w:p w14:paraId="77F1B322"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0E7214EB" w14:textId="77777777" w:rsidR="007D27F3" w:rsidRPr="00613175" w:rsidRDefault="007D27F3">
            <w:pPr>
              <w:pStyle w:val="TAC"/>
              <w:rPr>
                <w:lang w:eastAsia="zh-CN"/>
              </w:rPr>
            </w:pPr>
            <w:r w:rsidRPr="00613175">
              <w:rPr>
                <w:lang w:eastAsia="zh-CN"/>
              </w:rPr>
              <w:t>-</w:t>
            </w:r>
          </w:p>
        </w:tc>
      </w:tr>
      <w:tr w:rsidR="007D27F3" w:rsidRPr="00613175" w14:paraId="4056A25C"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14A14CC4" w14:textId="77777777" w:rsidR="007D27F3" w:rsidRPr="00613175" w:rsidRDefault="007D27F3">
            <w:pPr>
              <w:pStyle w:val="TAC"/>
              <w:rPr>
                <w:lang w:eastAsia="zh-CN"/>
              </w:rPr>
            </w:pPr>
            <w:r w:rsidRPr="00613175">
              <w:rPr>
                <w:lang w:eastAsia="zh-CN"/>
              </w:rPr>
              <w:t>7</w:t>
            </w:r>
          </w:p>
        </w:tc>
        <w:tc>
          <w:tcPr>
            <w:tcW w:w="4394" w:type="dxa"/>
            <w:tcBorders>
              <w:top w:val="single" w:sz="4" w:space="0" w:color="auto"/>
              <w:left w:val="single" w:sz="4" w:space="0" w:color="auto"/>
              <w:bottom w:val="single" w:sz="4" w:space="0" w:color="auto"/>
              <w:right w:val="single" w:sz="4" w:space="0" w:color="auto"/>
            </w:tcBorders>
            <w:hideMark/>
          </w:tcPr>
          <w:p w14:paraId="0B0AB67A" w14:textId="77777777" w:rsidR="007D27F3" w:rsidRPr="00613175" w:rsidRDefault="007D27F3">
            <w:pPr>
              <w:pStyle w:val="TAL"/>
              <w:rPr>
                <w:snapToGrid w:val="0"/>
                <w:lang w:eastAsia="en-US"/>
              </w:rPr>
            </w:pPr>
            <w:r w:rsidRPr="00613175">
              <w:rPr>
                <w:snapToGrid w:val="0"/>
              </w:rPr>
              <w:t>Check: Does the UE sends 200 OK for BYE</w:t>
            </w:r>
          </w:p>
        </w:tc>
        <w:tc>
          <w:tcPr>
            <w:tcW w:w="709" w:type="dxa"/>
            <w:tcBorders>
              <w:top w:val="single" w:sz="4" w:space="0" w:color="auto"/>
              <w:left w:val="single" w:sz="4" w:space="0" w:color="auto"/>
              <w:bottom w:val="single" w:sz="4" w:space="0" w:color="auto"/>
              <w:right w:val="single" w:sz="4" w:space="0" w:color="auto"/>
            </w:tcBorders>
            <w:hideMark/>
          </w:tcPr>
          <w:p w14:paraId="35070D6F" w14:textId="77777777" w:rsidR="007D27F3" w:rsidRPr="00613175" w:rsidRDefault="007D27F3">
            <w:pPr>
              <w:pStyle w:val="TAC"/>
              <w:rPr>
                <w:lang w:eastAsia="zh-CN"/>
              </w:rPr>
            </w:pPr>
            <w:r w:rsidRPr="00613175">
              <w:rPr>
                <w:lang w:eastAsia="zh-CN"/>
              </w:rPr>
              <w:t>--&gt;</w:t>
            </w:r>
          </w:p>
        </w:tc>
        <w:tc>
          <w:tcPr>
            <w:tcW w:w="2410" w:type="dxa"/>
            <w:tcBorders>
              <w:top w:val="single" w:sz="4" w:space="0" w:color="auto"/>
              <w:left w:val="single" w:sz="4" w:space="0" w:color="auto"/>
              <w:bottom w:val="single" w:sz="4" w:space="0" w:color="auto"/>
              <w:right w:val="single" w:sz="4" w:space="0" w:color="auto"/>
            </w:tcBorders>
            <w:hideMark/>
          </w:tcPr>
          <w:p w14:paraId="6A9B2E1E" w14:textId="77777777" w:rsidR="007D27F3" w:rsidRPr="00613175" w:rsidRDefault="007D27F3">
            <w:pPr>
              <w:pStyle w:val="TAL"/>
              <w:rPr>
                <w:snapToGrid w:val="0"/>
                <w:lang w:eastAsia="zh-CN"/>
              </w:rPr>
            </w:pPr>
            <w:r w:rsidRPr="00613175">
              <w:rPr>
                <w:rFonts w:eastAsia="MS Gothic"/>
                <w:szCs w:val="18"/>
              </w:rPr>
              <w:t>200 OK</w:t>
            </w:r>
          </w:p>
        </w:tc>
        <w:tc>
          <w:tcPr>
            <w:tcW w:w="569" w:type="dxa"/>
            <w:tcBorders>
              <w:top w:val="single" w:sz="4" w:space="0" w:color="auto"/>
              <w:left w:val="single" w:sz="4" w:space="0" w:color="auto"/>
              <w:bottom w:val="single" w:sz="4" w:space="0" w:color="auto"/>
              <w:right w:val="single" w:sz="4" w:space="0" w:color="auto"/>
            </w:tcBorders>
            <w:hideMark/>
          </w:tcPr>
          <w:p w14:paraId="5E452A16" w14:textId="77777777" w:rsidR="007D27F3" w:rsidRPr="00613175" w:rsidRDefault="007D27F3">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1E6C6B21" w14:textId="77777777" w:rsidR="007D27F3" w:rsidRPr="00613175" w:rsidRDefault="007D27F3">
            <w:pPr>
              <w:pStyle w:val="TAC"/>
              <w:rPr>
                <w:lang w:eastAsia="zh-CN"/>
              </w:rPr>
            </w:pPr>
            <w:r w:rsidRPr="00613175">
              <w:rPr>
                <w:lang w:eastAsia="zh-CN"/>
              </w:rPr>
              <w:t>P</w:t>
            </w:r>
          </w:p>
        </w:tc>
      </w:tr>
    </w:tbl>
    <w:p w14:paraId="569F874D" w14:textId="77777777" w:rsidR="007D27F3" w:rsidRPr="00613175" w:rsidRDefault="007D27F3" w:rsidP="007D27F3">
      <w:pPr>
        <w:rPr>
          <w:lang w:eastAsia="zh-CN"/>
        </w:rPr>
      </w:pPr>
    </w:p>
    <w:p w14:paraId="411673AF" w14:textId="77777777" w:rsidR="007D27F3" w:rsidRPr="00613175" w:rsidRDefault="007D27F3" w:rsidP="007D27F3">
      <w:pPr>
        <w:pStyle w:val="H6"/>
        <w:rPr>
          <w:lang w:eastAsia="en-US"/>
        </w:rPr>
      </w:pPr>
      <w:r w:rsidRPr="00613175">
        <w:t>8.40.3.3</w:t>
      </w:r>
      <w:r w:rsidRPr="00613175">
        <w:tab/>
        <w:t>Specific message content</w:t>
      </w:r>
    </w:p>
    <w:p w14:paraId="1560CAD5" w14:textId="77777777" w:rsidR="007D27F3" w:rsidRPr="00613175" w:rsidRDefault="007D27F3" w:rsidP="007D27F3">
      <w:pPr>
        <w:pStyle w:val="TH"/>
      </w:pPr>
      <w:r w:rsidRPr="00613175">
        <w:t xml:space="preserve">Table 8.40.3.3-1: INVITE (Step 2, table </w:t>
      </w:r>
      <w:r w:rsidRPr="00613175">
        <w:rPr>
          <w:rFonts w:cs="Arial"/>
        </w:rPr>
        <w:t>8.40.3.2-1</w:t>
      </w:r>
      <w:r w:rsidRPr="00613175">
        <w: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0"/>
        <w:gridCol w:w="879"/>
        <w:gridCol w:w="4784"/>
        <w:gridCol w:w="751"/>
        <w:gridCol w:w="1446"/>
      </w:tblGrid>
      <w:tr w:rsidR="007D27F3" w:rsidRPr="00613175" w14:paraId="0E0042D9" w14:textId="77777777" w:rsidTr="007D27F3">
        <w:trPr>
          <w:jc w:val="center"/>
        </w:trPr>
        <w:tc>
          <w:tcPr>
            <w:tcW w:w="9633" w:type="dxa"/>
            <w:gridSpan w:val="5"/>
            <w:tcBorders>
              <w:top w:val="single" w:sz="4" w:space="0" w:color="auto"/>
              <w:left w:val="single" w:sz="4" w:space="0" w:color="auto"/>
              <w:bottom w:val="single" w:sz="4" w:space="0" w:color="auto"/>
              <w:right w:val="single" w:sz="4" w:space="0" w:color="auto"/>
            </w:tcBorders>
            <w:hideMark/>
          </w:tcPr>
          <w:p w14:paraId="3D520114" w14:textId="77777777" w:rsidR="007D27F3" w:rsidRPr="00613175" w:rsidRDefault="007D27F3">
            <w:pPr>
              <w:pStyle w:val="TAL"/>
            </w:pPr>
            <w:r w:rsidRPr="00613175">
              <w:t>Derivation Path: TS 34.229-1 [2], Annex A.2.1, Conditions A4 and A28.</w:t>
            </w:r>
          </w:p>
        </w:tc>
      </w:tr>
      <w:tr w:rsidR="007D27F3" w:rsidRPr="00613175" w14:paraId="119CDB25" w14:textId="77777777" w:rsidTr="007D27F3">
        <w:trPr>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B11257F" w14:textId="77777777" w:rsidR="007D27F3" w:rsidRPr="00613175" w:rsidRDefault="007D27F3">
            <w:pPr>
              <w:pStyle w:val="TAH"/>
            </w:pPr>
            <w:r w:rsidRPr="00613175">
              <w:t>Header/param</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BD8487D" w14:textId="77777777" w:rsidR="007D27F3" w:rsidRPr="00613175" w:rsidRDefault="007D27F3">
            <w:pPr>
              <w:pStyle w:val="TAH"/>
            </w:pPr>
            <w:r w:rsidRPr="00613175">
              <w:t>Cond</w:t>
            </w: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361A499"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3F45C78" w14:textId="77777777" w:rsidR="007D27F3" w:rsidRPr="00613175" w:rsidRDefault="007D27F3">
            <w:pPr>
              <w:pStyle w:val="TAH"/>
            </w:pPr>
            <w:r w:rsidRPr="00613175">
              <w:t>Rel</w:t>
            </w: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08C4E19" w14:textId="77777777" w:rsidR="007D27F3" w:rsidRPr="00613175" w:rsidRDefault="007D27F3">
            <w:pPr>
              <w:pStyle w:val="TAH"/>
            </w:pPr>
            <w:r w:rsidRPr="00613175">
              <w:t>Reference</w:t>
            </w:r>
          </w:p>
        </w:tc>
      </w:tr>
      <w:tr w:rsidR="007D27F3" w:rsidRPr="00613175" w14:paraId="297BF484" w14:textId="77777777" w:rsidTr="007D27F3">
        <w:trPr>
          <w:jc w:val="center"/>
        </w:trPr>
        <w:tc>
          <w:tcPr>
            <w:tcW w:w="177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498FC78C" w14:textId="77777777" w:rsidR="007D27F3" w:rsidRPr="00613175" w:rsidRDefault="007D27F3">
            <w:pPr>
              <w:pStyle w:val="TAL"/>
              <w:rPr>
                <w:b/>
              </w:rPr>
            </w:pPr>
            <w:r w:rsidRPr="00613175">
              <w:rPr>
                <w:b/>
                <w:bCs/>
                <w:szCs w:val="18"/>
              </w:rPr>
              <w:t>Request-Line</w:t>
            </w:r>
          </w:p>
        </w:tc>
        <w:tc>
          <w:tcPr>
            <w:tcW w:w="87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BE72D0A" w14:textId="77777777" w:rsidR="007D27F3" w:rsidRPr="00613175" w:rsidRDefault="007D27F3">
            <w:pPr>
              <w:pStyle w:val="TAL"/>
              <w:rPr>
                <w:b/>
              </w:rPr>
            </w:pPr>
          </w:p>
        </w:tc>
        <w:tc>
          <w:tcPr>
            <w:tcW w:w="478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EB790AD"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433637F4" w14:textId="77777777" w:rsidR="007D27F3" w:rsidRPr="00613175" w:rsidRDefault="007D27F3">
            <w:pPr>
              <w:pStyle w:val="TAL"/>
              <w:rPr>
                <w:b/>
              </w:rPr>
            </w:pPr>
          </w:p>
        </w:tc>
        <w:tc>
          <w:tcPr>
            <w:tcW w:w="144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20D7631" w14:textId="77777777" w:rsidR="007D27F3" w:rsidRPr="00613175" w:rsidRDefault="007D27F3">
            <w:pPr>
              <w:pStyle w:val="TAL"/>
              <w:rPr>
                <w:b/>
              </w:rPr>
            </w:pPr>
          </w:p>
        </w:tc>
      </w:tr>
      <w:tr w:rsidR="007D27F3" w:rsidRPr="00613175" w14:paraId="2711CB00" w14:textId="77777777" w:rsidTr="007D27F3">
        <w:trPr>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13604712" w14:textId="77777777" w:rsidR="007D27F3" w:rsidRPr="00613175" w:rsidRDefault="007D27F3">
            <w:pPr>
              <w:pStyle w:val="TAL"/>
              <w:rPr>
                <w:b/>
              </w:rPr>
            </w:pPr>
            <w:r w:rsidRPr="00613175">
              <w:rPr>
                <w:szCs w:val="18"/>
              </w:rPr>
              <w:tab/>
              <w:t>Request-URI</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F932C38"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C144066" w14:textId="6886D018" w:rsidR="007D27F3" w:rsidRPr="00613175" w:rsidRDefault="007D27F3">
            <w:pPr>
              <w:pStyle w:val="TAL"/>
            </w:pPr>
            <w:r w:rsidRPr="00613175">
              <w:rPr>
                <w:szCs w:val="18"/>
              </w:rPr>
              <w:t xml:space="preserve">Request-URI set to a SIP URI with user part including the percent-encoded USSD string as used at step 1 and a "phone-context" parameter set to the home network domain name used in REGISTER request, a host part set to the home </w:t>
            </w:r>
            <w:r w:rsidR="00613175" w:rsidRPr="00613175">
              <w:rPr>
                <w:szCs w:val="18"/>
              </w:rPr>
              <w:t>network</w:t>
            </w:r>
            <w:r w:rsidRPr="00613175">
              <w:rPr>
                <w:szCs w:val="18"/>
              </w:rPr>
              <w:t xml:space="preserve"> domain name used in REGISTER request and a "user" URI parameter set to value "dialstring" </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FF7842A"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5960384" w14:textId="77777777" w:rsidR="007D27F3" w:rsidRPr="00613175" w:rsidRDefault="007D27F3">
            <w:pPr>
              <w:pStyle w:val="TAL"/>
              <w:rPr>
                <w:b/>
              </w:rPr>
            </w:pPr>
          </w:p>
        </w:tc>
      </w:tr>
      <w:tr w:rsidR="007D27F3" w:rsidRPr="00613175" w14:paraId="7CDC69AD" w14:textId="77777777" w:rsidTr="007D27F3">
        <w:trPr>
          <w:jc w:val="center"/>
        </w:trPr>
        <w:tc>
          <w:tcPr>
            <w:tcW w:w="177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70A595FD" w14:textId="77777777" w:rsidR="007D27F3" w:rsidRPr="00613175" w:rsidRDefault="007D27F3">
            <w:pPr>
              <w:pStyle w:val="TAL"/>
              <w:rPr>
                <w:b/>
              </w:rPr>
            </w:pPr>
            <w:r w:rsidRPr="00613175">
              <w:rPr>
                <w:b/>
                <w:bCs/>
                <w:szCs w:val="18"/>
              </w:rPr>
              <w:t>To</w:t>
            </w:r>
          </w:p>
        </w:tc>
        <w:tc>
          <w:tcPr>
            <w:tcW w:w="87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B7806B2" w14:textId="77777777" w:rsidR="007D27F3" w:rsidRPr="00613175" w:rsidRDefault="007D27F3">
            <w:pPr>
              <w:pStyle w:val="TAL"/>
              <w:rPr>
                <w:b/>
              </w:rPr>
            </w:pPr>
          </w:p>
        </w:tc>
        <w:tc>
          <w:tcPr>
            <w:tcW w:w="478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6A590D6"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8B24817" w14:textId="77777777" w:rsidR="007D27F3" w:rsidRPr="00613175" w:rsidRDefault="007D27F3">
            <w:pPr>
              <w:pStyle w:val="TAL"/>
              <w:rPr>
                <w:b/>
              </w:rPr>
            </w:pPr>
          </w:p>
        </w:tc>
        <w:tc>
          <w:tcPr>
            <w:tcW w:w="144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A849F33" w14:textId="77777777" w:rsidR="007D27F3" w:rsidRPr="00613175" w:rsidRDefault="007D27F3">
            <w:pPr>
              <w:pStyle w:val="TAL"/>
              <w:rPr>
                <w:b/>
              </w:rPr>
            </w:pPr>
          </w:p>
        </w:tc>
      </w:tr>
      <w:tr w:rsidR="007D27F3" w:rsidRPr="00613175" w14:paraId="59E39D86" w14:textId="77777777" w:rsidTr="007D27F3">
        <w:trPr>
          <w:jc w:val="center"/>
        </w:trPr>
        <w:tc>
          <w:tcPr>
            <w:tcW w:w="1771" w:type="dxa"/>
            <w:tcBorders>
              <w:top w:val="nil"/>
              <w:left w:val="single" w:sz="4" w:space="0" w:color="auto"/>
              <w:bottom w:val="nil"/>
              <w:right w:val="single" w:sz="4" w:space="0" w:color="auto"/>
            </w:tcBorders>
            <w:tcMar>
              <w:top w:w="0" w:type="dxa"/>
              <w:left w:w="115" w:type="dxa"/>
              <w:bottom w:w="0" w:type="dxa"/>
              <w:right w:w="115" w:type="dxa"/>
            </w:tcMar>
            <w:hideMark/>
          </w:tcPr>
          <w:p w14:paraId="2ECEFF3F" w14:textId="77777777" w:rsidR="007D27F3" w:rsidRPr="00613175" w:rsidRDefault="007D27F3">
            <w:pPr>
              <w:pStyle w:val="TAL"/>
              <w:rPr>
                <w:b/>
              </w:rPr>
            </w:pPr>
            <w:r w:rsidRPr="00613175">
              <w:rPr>
                <w:szCs w:val="18"/>
              </w:rPr>
              <w:tab/>
              <w:t>addr-spec</w:t>
            </w:r>
          </w:p>
        </w:tc>
        <w:tc>
          <w:tcPr>
            <w:tcW w:w="879" w:type="dxa"/>
            <w:tcBorders>
              <w:top w:val="nil"/>
              <w:left w:val="single" w:sz="4" w:space="0" w:color="auto"/>
              <w:bottom w:val="nil"/>
              <w:right w:val="single" w:sz="4" w:space="0" w:color="auto"/>
            </w:tcBorders>
            <w:tcMar>
              <w:top w:w="0" w:type="dxa"/>
              <w:left w:w="115" w:type="dxa"/>
              <w:bottom w:w="0" w:type="dxa"/>
              <w:right w:w="115" w:type="dxa"/>
            </w:tcMar>
          </w:tcPr>
          <w:p w14:paraId="5622CEDB" w14:textId="77777777" w:rsidR="007D27F3" w:rsidRPr="00613175" w:rsidRDefault="007D27F3">
            <w:pPr>
              <w:pStyle w:val="TAL"/>
              <w:rPr>
                <w:b/>
              </w:rPr>
            </w:pPr>
          </w:p>
        </w:tc>
        <w:tc>
          <w:tcPr>
            <w:tcW w:w="4786" w:type="dxa"/>
            <w:tcBorders>
              <w:top w:val="nil"/>
              <w:left w:val="single" w:sz="4" w:space="0" w:color="auto"/>
              <w:bottom w:val="nil"/>
              <w:right w:val="single" w:sz="4" w:space="0" w:color="auto"/>
            </w:tcBorders>
            <w:tcMar>
              <w:top w:w="0" w:type="dxa"/>
              <w:left w:w="115" w:type="dxa"/>
              <w:bottom w:w="0" w:type="dxa"/>
              <w:right w:w="115" w:type="dxa"/>
            </w:tcMar>
            <w:hideMark/>
          </w:tcPr>
          <w:p w14:paraId="10667F87" w14:textId="77777777" w:rsidR="007D27F3" w:rsidRPr="00613175" w:rsidRDefault="007D27F3">
            <w:pPr>
              <w:pStyle w:val="TAL"/>
            </w:pPr>
            <w:r w:rsidRPr="00613175">
              <w:rPr>
                <w:szCs w:val="18"/>
              </w:rPr>
              <w:t>same as Request URI</w:t>
            </w:r>
          </w:p>
        </w:tc>
        <w:tc>
          <w:tcPr>
            <w:tcW w:w="751" w:type="dxa"/>
            <w:tcBorders>
              <w:top w:val="nil"/>
              <w:left w:val="single" w:sz="4" w:space="0" w:color="auto"/>
              <w:bottom w:val="nil"/>
              <w:right w:val="single" w:sz="4" w:space="0" w:color="auto"/>
            </w:tcBorders>
            <w:tcMar>
              <w:top w:w="0" w:type="dxa"/>
              <w:left w:w="115" w:type="dxa"/>
              <w:bottom w:w="0" w:type="dxa"/>
              <w:right w:w="115" w:type="dxa"/>
            </w:tcMar>
          </w:tcPr>
          <w:p w14:paraId="47371AF6" w14:textId="77777777" w:rsidR="007D27F3" w:rsidRPr="00613175" w:rsidRDefault="007D27F3">
            <w:pPr>
              <w:pStyle w:val="TAL"/>
              <w:rPr>
                <w:b/>
              </w:rPr>
            </w:pPr>
          </w:p>
        </w:tc>
        <w:tc>
          <w:tcPr>
            <w:tcW w:w="1446" w:type="dxa"/>
            <w:tcBorders>
              <w:top w:val="nil"/>
              <w:left w:val="single" w:sz="4" w:space="0" w:color="auto"/>
              <w:bottom w:val="nil"/>
              <w:right w:val="single" w:sz="4" w:space="0" w:color="auto"/>
            </w:tcBorders>
            <w:tcMar>
              <w:top w:w="0" w:type="dxa"/>
              <w:left w:w="115" w:type="dxa"/>
              <w:bottom w:w="0" w:type="dxa"/>
              <w:right w:w="115" w:type="dxa"/>
            </w:tcMar>
          </w:tcPr>
          <w:p w14:paraId="28121CB2" w14:textId="77777777" w:rsidR="007D27F3" w:rsidRPr="00613175" w:rsidRDefault="007D27F3">
            <w:pPr>
              <w:pStyle w:val="TAL"/>
              <w:rPr>
                <w:b/>
              </w:rPr>
            </w:pPr>
          </w:p>
        </w:tc>
      </w:tr>
      <w:tr w:rsidR="007D27F3" w:rsidRPr="00613175" w14:paraId="5E6B1B98" w14:textId="77777777" w:rsidTr="007D27F3">
        <w:trPr>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0C1EF4C0" w14:textId="77777777" w:rsidR="007D27F3" w:rsidRPr="00613175" w:rsidRDefault="007D27F3">
            <w:pPr>
              <w:pStyle w:val="TAL"/>
              <w:rPr>
                <w:b/>
              </w:rPr>
            </w:pPr>
            <w:r w:rsidRPr="00613175">
              <w:rPr>
                <w:szCs w:val="18"/>
              </w:rPr>
              <w:tab/>
              <w:t>tag</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AA01FC7"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0BEFC759" w14:textId="77777777" w:rsidR="007D27F3" w:rsidRPr="00613175" w:rsidRDefault="007D27F3">
            <w:pPr>
              <w:pStyle w:val="TAL"/>
            </w:pPr>
            <w:r w:rsidRPr="00613175">
              <w:rPr>
                <w:szCs w:val="18"/>
              </w:rPr>
              <w:t>not present</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8BF61B3"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113C4A1" w14:textId="77777777" w:rsidR="007D27F3" w:rsidRPr="00613175" w:rsidRDefault="007D27F3">
            <w:pPr>
              <w:pStyle w:val="TAL"/>
              <w:rPr>
                <w:b/>
              </w:rPr>
            </w:pPr>
          </w:p>
        </w:tc>
      </w:tr>
      <w:tr w:rsidR="007D27F3" w:rsidRPr="00613175" w14:paraId="494F27D6" w14:textId="77777777" w:rsidTr="007D27F3">
        <w:trPr>
          <w:jc w:val="center"/>
        </w:trPr>
        <w:tc>
          <w:tcPr>
            <w:tcW w:w="177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4E0E7E85" w14:textId="77777777" w:rsidR="007D27F3" w:rsidRPr="00613175" w:rsidRDefault="007D27F3">
            <w:pPr>
              <w:pStyle w:val="TAL"/>
              <w:rPr>
                <w:b/>
              </w:rPr>
            </w:pPr>
            <w:r w:rsidRPr="00613175">
              <w:rPr>
                <w:b/>
                <w:bCs/>
                <w:szCs w:val="18"/>
              </w:rPr>
              <w:t>Recv-Info</w:t>
            </w:r>
          </w:p>
        </w:tc>
        <w:tc>
          <w:tcPr>
            <w:tcW w:w="87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D18882A" w14:textId="77777777" w:rsidR="007D27F3" w:rsidRPr="00613175" w:rsidRDefault="007D27F3">
            <w:pPr>
              <w:pStyle w:val="TAL"/>
              <w:rPr>
                <w:b/>
              </w:rPr>
            </w:pPr>
          </w:p>
        </w:tc>
        <w:tc>
          <w:tcPr>
            <w:tcW w:w="478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12C708C"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0E69B07" w14:textId="77777777" w:rsidR="007D27F3" w:rsidRPr="00613175" w:rsidRDefault="007D27F3">
            <w:pPr>
              <w:pStyle w:val="TAL"/>
              <w:rPr>
                <w:b/>
              </w:rPr>
            </w:pPr>
          </w:p>
        </w:tc>
        <w:tc>
          <w:tcPr>
            <w:tcW w:w="144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9D6322A" w14:textId="77777777" w:rsidR="007D27F3" w:rsidRPr="00613175" w:rsidRDefault="007D27F3">
            <w:pPr>
              <w:pStyle w:val="TAL"/>
              <w:rPr>
                <w:b/>
              </w:rPr>
            </w:pPr>
          </w:p>
        </w:tc>
      </w:tr>
      <w:tr w:rsidR="007D27F3" w:rsidRPr="00613175" w14:paraId="5DA610F4" w14:textId="77777777" w:rsidTr="007D27F3">
        <w:trPr>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CB80784" w14:textId="77777777" w:rsidR="007D27F3" w:rsidRPr="00613175" w:rsidRDefault="007D27F3">
            <w:pPr>
              <w:pStyle w:val="TAL"/>
              <w:rPr>
                <w:b/>
              </w:rPr>
            </w:pPr>
            <w:r w:rsidRPr="00613175">
              <w:rPr>
                <w:szCs w:val="18"/>
              </w:rPr>
              <w:tab/>
              <w:t>Info-package-type</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B055DCC"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57EC24EA" w14:textId="77777777" w:rsidR="007D27F3" w:rsidRPr="00613175" w:rsidRDefault="007D27F3">
            <w:pPr>
              <w:pStyle w:val="TAL"/>
            </w:pPr>
            <w:r w:rsidRPr="00613175">
              <w:rPr>
                <w:i/>
                <w:iCs/>
                <w:szCs w:val="18"/>
              </w:rPr>
              <w:t>g.3gpp.ussd</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950FBA1"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2D20210" w14:textId="77777777" w:rsidR="007D27F3" w:rsidRPr="00613175" w:rsidRDefault="007D27F3">
            <w:pPr>
              <w:pStyle w:val="TAL"/>
              <w:rPr>
                <w:b/>
              </w:rPr>
            </w:pPr>
          </w:p>
        </w:tc>
      </w:tr>
      <w:tr w:rsidR="007D27F3" w:rsidRPr="00613175" w14:paraId="79DE4954" w14:textId="77777777" w:rsidTr="007D27F3">
        <w:trPr>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46E5451F" w14:textId="77777777" w:rsidR="007D27F3" w:rsidRPr="00613175" w:rsidRDefault="007D27F3">
            <w:pPr>
              <w:pStyle w:val="TAL"/>
              <w:rPr>
                <w:b/>
              </w:rPr>
            </w:pPr>
            <w:r w:rsidRPr="00613175">
              <w:rPr>
                <w:b/>
                <w:bCs/>
                <w:szCs w:val="18"/>
              </w:rPr>
              <w:t>Accept</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4997FFD"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FD002EB" w14:textId="77777777" w:rsidR="007D27F3" w:rsidRPr="00613175" w:rsidRDefault="007D27F3">
            <w:pPr>
              <w:pStyle w:val="TAL"/>
            </w:pPr>
            <w:r w:rsidRPr="00613175">
              <w:rPr>
                <w:i/>
                <w:iCs/>
                <w:szCs w:val="18"/>
              </w:rPr>
              <w:t>application/vnd.3gpp.ussd+xml, application/sdp, multipart/mixed</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A0CF4CC"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E1800A9" w14:textId="77777777" w:rsidR="007D27F3" w:rsidRPr="00613175" w:rsidRDefault="007D27F3">
            <w:pPr>
              <w:pStyle w:val="TAL"/>
              <w:rPr>
                <w:b/>
              </w:rPr>
            </w:pPr>
          </w:p>
        </w:tc>
      </w:tr>
      <w:tr w:rsidR="007D27F3" w:rsidRPr="00613175" w14:paraId="4BFE465B" w14:textId="77777777" w:rsidTr="007D27F3">
        <w:trPr>
          <w:jc w:val="center"/>
        </w:trPr>
        <w:tc>
          <w:tcPr>
            <w:tcW w:w="177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5FB0181F" w14:textId="77777777" w:rsidR="007D27F3" w:rsidRPr="00613175" w:rsidRDefault="007D27F3">
            <w:pPr>
              <w:pStyle w:val="TAL"/>
              <w:rPr>
                <w:b/>
              </w:rPr>
            </w:pPr>
            <w:r w:rsidRPr="00613175">
              <w:rPr>
                <w:b/>
                <w:bCs/>
                <w:szCs w:val="18"/>
              </w:rPr>
              <w:t>Content-Type</w:t>
            </w:r>
          </w:p>
        </w:tc>
        <w:tc>
          <w:tcPr>
            <w:tcW w:w="87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19A39CD" w14:textId="77777777" w:rsidR="007D27F3" w:rsidRPr="00613175" w:rsidRDefault="007D27F3">
            <w:pPr>
              <w:pStyle w:val="TAL"/>
              <w:rPr>
                <w:b/>
              </w:rPr>
            </w:pPr>
          </w:p>
        </w:tc>
        <w:tc>
          <w:tcPr>
            <w:tcW w:w="478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4A82D77"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2E4E65B" w14:textId="77777777" w:rsidR="007D27F3" w:rsidRPr="00613175" w:rsidRDefault="007D27F3">
            <w:pPr>
              <w:pStyle w:val="TAL"/>
              <w:rPr>
                <w:b/>
              </w:rPr>
            </w:pPr>
          </w:p>
        </w:tc>
        <w:tc>
          <w:tcPr>
            <w:tcW w:w="144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265F1E8" w14:textId="77777777" w:rsidR="007D27F3" w:rsidRPr="00613175" w:rsidRDefault="007D27F3">
            <w:pPr>
              <w:pStyle w:val="TAL"/>
              <w:rPr>
                <w:b/>
              </w:rPr>
            </w:pPr>
          </w:p>
        </w:tc>
      </w:tr>
      <w:tr w:rsidR="007D27F3" w:rsidRPr="00613175" w14:paraId="69CF0305" w14:textId="77777777" w:rsidTr="007D27F3">
        <w:trPr>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4DDF708" w14:textId="77777777" w:rsidR="007D27F3" w:rsidRPr="00613175" w:rsidRDefault="007D27F3">
            <w:pPr>
              <w:pStyle w:val="TAL"/>
              <w:rPr>
                <w:b/>
              </w:rPr>
            </w:pPr>
            <w:r w:rsidRPr="00613175">
              <w:rPr>
                <w:szCs w:val="18"/>
              </w:rPr>
              <w:tab/>
              <w:t>media-type</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25AF648"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6A6CBBF" w14:textId="77777777" w:rsidR="007D27F3" w:rsidRPr="00613175" w:rsidRDefault="007D27F3">
            <w:pPr>
              <w:pStyle w:val="TAL"/>
            </w:pPr>
            <w:r w:rsidRPr="00613175">
              <w:rPr>
                <w:i/>
                <w:iCs/>
                <w:szCs w:val="18"/>
              </w:rPr>
              <w:t>multipart/mixed;</w:t>
            </w:r>
            <w:r w:rsidRPr="00613175">
              <w:rPr>
                <w:rFonts w:cs="Arial"/>
                <w:i/>
                <w:iCs/>
                <w:color w:val="000000"/>
                <w:szCs w:val="18"/>
              </w:rPr>
              <w:t>boundary=</w:t>
            </w:r>
            <w:r w:rsidRPr="00613175">
              <w:rPr>
                <w:rFonts w:cs="Arial"/>
                <w:color w:val="000000"/>
                <w:szCs w:val="18"/>
              </w:rPr>
              <w:t>any value</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7E342F1"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48BFF53" w14:textId="77777777" w:rsidR="007D27F3" w:rsidRPr="00613175" w:rsidRDefault="007D27F3">
            <w:pPr>
              <w:pStyle w:val="TAL"/>
              <w:rPr>
                <w:b/>
              </w:rPr>
            </w:pPr>
          </w:p>
        </w:tc>
      </w:tr>
      <w:tr w:rsidR="007D27F3" w:rsidRPr="00613175" w14:paraId="085CA280" w14:textId="77777777" w:rsidTr="007D27F3">
        <w:trPr>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45B3B7EC" w14:textId="77777777" w:rsidR="007D27F3" w:rsidRPr="00613175" w:rsidRDefault="007D27F3">
            <w:pPr>
              <w:pStyle w:val="TAL"/>
              <w:rPr>
                <w:szCs w:val="18"/>
              </w:rPr>
            </w:pPr>
            <w:r w:rsidRPr="00613175">
              <w:rPr>
                <w:b/>
                <w:bCs/>
                <w:szCs w:val="18"/>
              </w:rPr>
              <w:t>Message-body</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AA3C229"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75C682D" w14:textId="77777777" w:rsidR="007D27F3" w:rsidRPr="00613175" w:rsidRDefault="007D27F3">
            <w:pPr>
              <w:keepNext/>
              <w:keepLines/>
              <w:widowControl w:val="0"/>
              <w:spacing w:after="0"/>
              <w:rPr>
                <w:rFonts w:ascii="Arial" w:hAnsi="Arial"/>
                <w:sz w:val="18"/>
                <w:szCs w:val="18"/>
              </w:rPr>
            </w:pPr>
            <w:r w:rsidRPr="00613175">
              <w:rPr>
                <w:rFonts w:ascii="Arial" w:hAnsi="Arial"/>
                <w:sz w:val="18"/>
                <w:szCs w:val="18"/>
              </w:rPr>
              <w:t>The following SDP types and values.</w:t>
            </w:r>
          </w:p>
          <w:p w14:paraId="4F15528D" w14:textId="77777777" w:rsidR="007D27F3" w:rsidRPr="00613175" w:rsidRDefault="007D27F3">
            <w:pPr>
              <w:keepNext/>
              <w:keepLines/>
              <w:widowControl w:val="0"/>
              <w:spacing w:after="0"/>
              <w:rPr>
                <w:rFonts w:ascii="Arial" w:hAnsi="Arial"/>
                <w:sz w:val="18"/>
                <w:szCs w:val="18"/>
              </w:rPr>
            </w:pPr>
          </w:p>
          <w:p w14:paraId="000CBAA7" w14:textId="77777777" w:rsidR="007D27F3" w:rsidRPr="00613175" w:rsidRDefault="007D27F3">
            <w:pPr>
              <w:spacing w:after="0"/>
              <w:rPr>
                <w:rFonts w:ascii="Arial" w:hAnsi="Arial" w:cs="Arial"/>
                <w:color w:val="000000"/>
                <w:sz w:val="18"/>
                <w:szCs w:val="18"/>
              </w:rPr>
            </w:pPr>
            <w:r w:rsidRPr="00613175">
              <w:rPr>
                <w:rFonts w:ascii="Arial" w:hAnsi="Arial" w:cs="Arial"/>
                <w:color w:val="000000"/>
                <w:sz w:val="18"/>
                <w:szCs w:val="18"/>
              </w:rPr>
              <w:t>--boundary value (as provided in SIP hdr Content-Type)</w:t>
            </w:r>
          </w:p>
          <w:p w14:paraId="03613A77" w14:textId="77777777" w:rsidR="007D27F3" w:rsidRPr="00613175" w:rsidRDefault="007D27F3">
            <w:pPr>
              <w:keepNext/>
              <w:keepLines/>
              <w:widowControl w:val="0"/>
              <w:spacing w:after="0"/>
              <w:rPr>
                <w:rFonts w:ascii="Arial" w:hAnsi="Arial"/>
                <w:sz w:val="18"/>
                <w:szCs w:val="18"/>
              </w:rPr>
            </w:pPr>
            <w:r w:rsidRPr="00613175">
              <w:rPr>
                <w:rFonts w:ascii="Arial" w:hAnsi="Arial"/>
                <w:sz w:val="18"/>
                <w:szCs w:val="18"/>
              </w:rPr>
              <w:t>Content-Type: application/sdp</w:t>
            </w:r>
          </w:p>
          <w:p w14:paraId="440C97A3" w14:textId="77777777" w:rsidR="007D27F3" w:rsidRPr="00613175" w:rsidRDefault="007D27F3">
            <w:pPr>
              <w:keepNext/>
              <w:keepLines/>
              <w:widowControl w:val="0"/>
              <w:spacing w:after="0"/>
              <w:rPr>
                <w:rFonts w:ascii="Arial" w:hAnsi="Arial"/>
                <w:sz w:val="18"/>
                <w:szCs w:val="18"/>
              </w:rPr>
            </w:pPr>
          </w:p>
          <w:p w14:paraId="32221663" w14:textId="77777777" w:rsidR="007D27F3" w:rsidRPr="00613175" w:rsidRDefault="007D27F3">
            <w:pPr>
              <w:keepNext/>
              <w:keepLines/>
              <w:widowControl w:val="0"/>
              <w:spacing w:after="0"/>
              <w:rPr>
                <w:rFonts w:ascii="Arial" w:eastAsia="SimSun" w:hAnsi="Arial"/>
                <w:sz w:val="18"/>
                <w:szCs w:val="18"/>
              </w:rPr>
            </w:pPr>
            <w:r w:rsidRPr="00613175">
              <w:rPr>
                <w:rFonts w:ascii="Arial" w:hAnsi="Arial"/>
                <w:sz w:val="18"/>
                <w:szCs w:val="18"/>
              </w:rPr>
              <w:t>Session description:</w:t>
            </w:r>
          </w:p>
          <w:p w14:paraId="60C190E1"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v=0</w:t>
            </w:r>
          </w:p>
          <w:p w14:paraId="7CDFFB6D"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o=</w:t>
            </w:r>
            <w:r w:rsidRPr="00613175">
              <w:rPr>
                <w:rFonts w:ascii="Arial" w:hAnsi="Arial"/>
                <w:sz w:val="18"/>
                <w:szCs w:val="18"/>
              </w:rPr>
              <w:t>(username)</w:t>
            </w:r>
            <w:r w:rsidRPr="00613175">
              <w:rPr>
                <w:rFonts w:ascii="Arial" w:hAnsi="Arial"/>
                <w:i/>
                <w:iCs/>
                <w:sz w:val="18"/>
                <w:szCs w:val="18"/>
              </w:rPr>
              <w:t> </w:t>
            </w:r>
            <w:r w:rsidRPr="00613175">
              <w:rPr>
                <w:rFonts w:ascii="Arial" w:hAnsi="Arial"/>
                <w:sz w:val="18"/>
                <w:szCs w:val="18"/>
              </w:rPr>
              <w:t xml:space="preserve">(sess-id) (sess-version) </w:t>
            </w:r>
            <w:r w:rsidRPr="00613175">
              <w:rPr>
                <w:rFonts w:ascii="Arial" w:hAnsi="Arial"/>
                <w:i/>
                <w:iCs/>
                <w:sz w:val="18"/>
                <w:szCs w:val="18"/>
              </w:rPr>
              <w:t>IN</w:t>
            </w:r>
            <w:r w:rsidRPr="00613175">
              <w:rPr>
                <w:rFonts w:ascii="Arial" w:hAnsi="Arial"/>
                <w:sz w:val="18"/>
                <w:szCs w:val="18"/>
              </w:rPr>
              <w:t> (addrtype) (unicast-address for UE)</w:t>
            </w:r>
          </w:p>
          <w:p w14:paraId="37BD6FD2"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s=</w:t>
            </w:r>
            <w:r w:rsidRPr="00613175">
              <w:rPr>
                <w:rFonts w:ascii="Arial" w:hAnsi="Arial"/>
                <w:sz w:val="18"/>
                <w:szCs w:val="18"/>
              </w:rPr>
              <w:t>(session name)</w:t>
            </w:r>
          </w:p>
          <w:p w14:paraId="7977A26D"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c=IN</w:t>
            </w:r>
            <w:r w:rsidRPr="00613175">
              <w:rPr>
                <w:rFonts w:ascii="Arial" w:hAnsi="Arial"/>
                <w:sz w:val="18"/>
                <w:szCs w:val="18"/>
              </w:rPr>
              <w:t> (addrtype) (connection-address for UE) [Note 1]</w:t>
            </w:r>
          </w:p>
          <w:p w14:paraId="7D9F3950"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b=AS</w:t>
            </w:r>
            <w:r w:rsidRPr="00613175">
              <w:rPr>
                <w:rFonts w:ascii="Arial" w:hAnsi="Arial"/>
                <w:sz w:val="18"/>
                <w:szCs w:val="18"/>
              </w:rPr>
              <w:t>: (bandwidth-value)</w:t>
            </w:r>
          </w:p>
          <w:p w14:paraId="6066ACDE" w14:textId="77777777" w:rsidR="007D27F3" w:rsidRPr="00613175" w:rsidRDefault="007D27F3">
            <w:pPr>
              <w:keepNext/>
              <w:keepLines/>
              <w:widowControl w:val="0"/>
              <w:spacing w:after="0"/>
              <w:rPr>
                <w:rFonts w:ascii="Arial" w:hAnsi="Arial"/>
                <w:sz w:val="18"/>
                <w:szCs w:val="18"/>
              </w:rPr>
            </w:pPr>
          </w:p>
          <w:p w14:paraId="5E02B5C3" w14:textId="77777777" w:rsidR="007D27F3" w:rsidRPr="00613175" w:rsidRDefault="007D27F3">
            <w:pPr>
              <w:keepNext/>
              <w:keepLines/>
              <w:widowControl w:val="0"/>
              <w:spacing w:after="0"/>
              <w:rPr>
                <w:rFonts w:ascii="Arial" w:hAnsi="Arial"/>
                <w:sz w:val="18"/>
                <w:szCs w:val="18"/>
              </w:rPr>
            </w:pPr>
            <w:r w:rsidRPr="00613175">
              <w:rPr>
                <w:rFonts w:ascii="Arial" w:hAnsi="Arial"/>
                <w:sz w:val="18"/>
                <w:szCs w:val="18"/>
              </w:rPr>
              <w:t>Time description:</w:t>
            </w:r>
          </w:p>
          <w:p w14:paraId="2903D002"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t=</w:t>
            </w:r>
            <w:r w:rsidRPr="00613175">
              <w:rPr>
                <w:rFonts w:ascii="Arial" w:hAnsi="Arial"/>
                <w:sz w:val="18"/>
                <w:szCs w:val="18"/>
              </w:rPr>
              <w:t xml:space="preserve"> (start-time) (stop-time)</w:t>
            </w:r>
          </w:p>
          <w:p w14:paraId="124FB239" w14:textId="77777777" w:rsidR="007D27F3" w:rsidRPr="00613175" w:rsidRDefault="007D27F3">
            <w:pPr>
              <w:keepNext/>
              <w:keepLines/>
              <w:widowControl w:val="0"/>
              <w:spacing w:after="0"/>
              <w:rPr>
                <w:rFonts w:ascii="Arial" w:hAnsi="Arial"/>
                <w:sz w:val="18"/>
                <w:szCs w:val="18"/>
              </w:rPr>
            </w:pPr>
          </w:p>
          <w:p w14:paraId="1674F1DA" w14:textId="77777777" w:rsidR="007D27F3" w:rsidRPr="00613175" w:rsidRDefault="007D27F3">
            <w:pPr>
              <w:keepNext/>
              <w:keepLines/>
              <w:widowControl w:val="0"/>
              <w:spacing w:after="0"/>
              <w:rPr>
                <w:rFonts w:ascii="Arial" w:hAnsi="Arial"/>
                <w:sz w:val="18"/>
                <w:szCs w:val="18"/>
              </w:rPr>
            </w:pPr>
            <w:r w:rsidRPr="00613175">
              <w:rPr>
                <w:rFonts w:ascii="Arial" w:hAnsi="Arial"/>
                <w:sz w:val="18"/>
                <w:szCs w:val="18"/>
              </w:rPr>
              <w:t>Media description:</w:t>
            </w:r>
          </w:p>
          <w:p w14:paraId="1F6EF411"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m=</w:t>
            </w:r>
            <w:r w:rsidRPr="00613175">
              <w:rPr>
                <w:rFonts w:ascii="Arial" w:hAnsi="Arial"/>
                <w:sz w:val="18"/>
                <w:szCs w:val="18"/>
              </w:rPr>
              <w:t>(media) 0 [Note2]</w:t>
            </w:r>
          </w:p>
          <w:p w14:paraId="7E95E8AB"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c=IN</w:t>
            </w:r>
            <w:r w:rsidRPr="00613175">
              <w:rPr>
                <w:rFonts w:ascii="Arial" w:hAnsi="Arial"/>
                <w:sz w:val="18"/>
                <w:szCs w:val="18"/>
              </w:rPr>
              <w:t> (addrtype) (connection-address for UE) [Note 1]</w:t>
            </w:r>
          </w:p>
          <w:p w14:paraId="580BE6AD"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b=AS:</w:t>
            </w:r>
            <w:r w:rsidRPr="00613175">
              <w:rPr>
                <w:rFonts w:ascii="Arial" w:hAnsi="Arial"/>
                <w:sz w:val="18"/>
                <w:szCs w:val="18"/>
              </w:rPr>
              <w:t xml:space="preserve"> (bandwidth-value)</w:t>
            </w:r>
          </w:p>
          <w:p w14:paraId="5B9D4CBE" w14:textId="77777777" w:rsidR="007D27F3" w:rsidRPr="00613175" w:rsidRDefault="007D27F3">
            <w:pPr>
              <w:spacing w:after="0"/>
              <w:ind w:left="720"/>
              <w:rPr>
                <w:rFonts w:ascii="Arial" w:hAnsi="Arial" w:cs="Arial"/>
                <w:i/>
                <w:iCs/>
                <w:color w:val="000000"/>
                <w:sz w:val="18"/>
                <w:szCs w:val="18"/>
              </w:rPr>
            </w:pPr>
          </w:p>
          <w:p w14:paraId="3C960352" w14:textId="77777777" w:rsidR="007D27F3" w:rsidRPr="00613175" w:rsidRDefault="007D27F3">
            <w:pPr>
              <w:spacing w:after="0"/>
              <w:rPr>
                <w:rFonts w:ascii="Arial" w:hAnsi="Arial" w:cs="Arial"/>
                <w:color w:val="000000"/>
                <w:sz w:val="18"/>
                <w:szCs w:val="18"/>
              </w:rPr>
            </w:pPr>
            <w:r w:rsidRPr="00613175">
              <w:rPr>
                <w:rFonts w:ascii="Arial" w:hAnsi="Arial" w:cs="Arial"/>
                <w:color w:val="000000"/>
                <w:sz w:val="18"/>
                <w:szCs w:val="18"/>
              </w:rPr>
              <w:t>--boundary value (as provided in SIP hdr Content-Type)</w:t>
            </w:r>
          </w:p>
          <w:p w14:paraId="620A22A6" w14:textId="77777777" w:rsidR="007D27F3" w:rsidRPr="00613175" w:rsidRDefault="007D27F3">
            <w:pPr>
              <w:spacing w:after="0"/>
              <w:rPr>
                <w:rFonts w:ascii="Arial" w:hAnsi="Arial" w:cs="Arial"/>
                <w:i/>
                <w:iCs/>
                <w:color w:val="000000"/>
                <w:sz w:val="18"/>
                <w:szCs w:val="18"/>
              </w:rPr>
            </w:pPr>
            <w:r w:rsidRPr="00613175">
              <w:rPr>
                <w:rFonts w:ascii="Arial" w:hAnsi="Arial" w:cs="Arial"/>
                <w:i/>
                <w:iCs/>
                <w:color w:val="000000"/>
                <w:sz w:val="18"/>
                <w:szCs w:val="18"/>
              </w:rPr>
              <w:t>Content-Type: application/vnd.3gpp.ussd+xml</w:t>
            </w:r>
          </w:p>
          <w:p w14:paraId="39E02D8C" w14:textId="77777777" w:rsidR="007D27F3" w:rsidRPr="00613175" w:rsidRDefault="007D27F3">
            <w:pPr>
              <w:keepNext/>
              <w:keepLines/>
              <w:widowControl w:val="0"/>
              <w:spacing w:after="0"/>
              <w:rPr>
                <w:rFonts w:ascii="Arial" w:hAnsi="Arial" w:cs="Arial"/>
                <w:i/>
                <w:iCs/>
                <w:sz w:val="18"/>
                <w:szCs w:val="18"/>
              </w:rPr>
            </w:pPr>
            <w:r w:rsidRPr="00613175">
              <w:rPr>
                <w:rFonts w:ascii="Arial" w:hAnsi="Arial" w:cs="Arial"/>
                <w:i/>
                <w:iCs/>
                <w:sz w:val="18"/>
                <w:szCs w:val="18"/>
              </w:rPr>
              <w:t>&lt;?xml version="1.0" encoding="UTF-8"?&gt;</w:t>
            </w:r>
          </w:p>
          <w:p w14:paraId="68401545" w14:textId="77777777" w:rsidR="007D27F3" w:rsidRPr="00613175" w:rsidRDefault="007D27F3">
            <w:pPr>
              <w:keepNext/>
              <w:keepLines/>
              <w:widowControl w:val="0"/>
              <w:spacing w:after="0"/>
              <w:rPr>
                <w:rFonts w:ascii="Arial" w:hAnsi="Arial"/>
                <w:i/>
                <w:iCs/>
                <w:sz w:val="18"/>
                <w:szCs w:val="18"/>
              </w:rPr>
            </w:pPr>
            <w:r w:rsidRPr="00613175">
              <w:rPr>
                <w:rFonts w:ascii="Arial" w:hAnsi="Arial"/>
                <w:i/>
                <w:iCs/>
                <w:sz w:val="18"/>
                <w:szCs w:val="18"/>
              </w:rPr>
              <w:t>&lt;ussd-data&gt;</w:t>
            </w:r>
          </w:p>
          <w:p w14:paraId="7D7CE7DB" w14:textId="77777777" w:rsidR="007D27F3" w:rsidRPr="00613175" w:rsidRDefault="007D27F3">
            <w:pPr>
              <w:keepNext/>
              <w:keepLines/>
              <w:widowControl w:val="0"/>
              <w:spacing w:after="0"/>
              <w:rPr>
                <w:rFonts w:ascii="Arial" w:hAnsi="Arial"/>
                <w:i/>
                <w:iCs/>
                <w:sz w:val="18"/>
                <w:szCs w:val="18"/>
              </w:rPr>
            </w:pPr>
            <w:r w:rsidRPr="00613175">
              <w:rPr>
                <w:rFonts w:ascii="Arial" w:hAnsi="Arial"/>
                <w:i/>
                <w:iCs/>
                <w:sz w:val="18"/>
                <w:szCs w:val="18"/>
              </w:rPr>
              <w:t xml:space="preserve">  &lt;language&gt;</w:t>
            </w:r>
            <w:r w:rsidRPr="00613175">
              <w:rPr>
                <w:rFonts w:ascii="Arial" w:hAnsi="Arial"/>
                <w:sz w:val="18"/>
                <w:szCs w:val="18"/>
              </w:rPr>
              <w:t>(language)</w:t>
            </w:r>
            <w:r w:rsidRPr="00613175">
              <w:rPr>
                <w:rFonts w:ascii="Arial" w:hAnsi="Arial"/>
                <w:i/>
                <w:iCs/>
                <w:sz w:val="18"/>
                <w:szCs w:val="18"/>
              </w:rPr>
              <w:t xml:space="preserve">&lt;/language&gt; </w:t>
            </w:r>
            <w:r w:rsidRPr="00613175">
              <w:rPr>
                <w:rFonts w:ascii="Arial" w:hAnsi="Arial"/>
                <w:sz w:val="18"/>
                <w:szCs w:val="18"/>
              </w:rPr>
              <w:t>[Note 3]</w:t>
            </w:r>
          </w:p>
          <w:p w14:paraId="3BD7BD10" w14:textId="77777777" w:rsidR="007D27F3" w:rsidRPr="00613175" w:rsidRDefault="007D27F3">
            <w:pPr>
              <w:keepNext/>
              <w:keepLines/>
              <w:widowControl w:val="0"/>
              <w:spacing w:after="0"/>
              <w:rPr>
                <w:rFonts w:ascii="Arial" w:hAnsi="Arial"/>
                <w:i/>
                <w:iCs/>
                <w:sz w:val="18"/>
                <w:szCs w:val="18"/>
              </w:rPr>
            </w:pPr>
            <w:r w:rsidRPr="00613175">
              <w:rPr>
                <w:rFonts w:ascii="Arial" w:hAnsi="Arial"/>
                <w:i/>
                <w:iCs/>
                <w:sz w:val="18"/>
                <w:szCs w:val="18"/>
              </w:rPr>
              <w:t xml:space="preserve">  &lt;ussd-string&gt;</w:t>
            </w:r>
            <w:r w:rsidRPr="00613175">
              <w:rPr>
                <w:rFonts w:ascii="Arial" w:hAnsi="Arial"/>
                <w:sz w:val="18"/>
                <w:szCs w:val="18"/>
              </w:rPr>
              <w:t>( USSD string as used at step 1)</w:t>
            </w:r>
            <w:r w:rsidRPr="00613175">
              <w:rPr>
                <w:rFonts w:ascii="Arial" w:hAnsi="Arial"/>
                <w:i/>
                <w:iCs/>
                <w:sz w:val="18"/>
                <w:szCs w:val="18"/>
              </w:rPr>
              <w:t>&lt;/ussd-string&gt;</w:t>
            </w:r>
          </w:p>
          <w:p w14:paraId="5E7CD611" w14:textId="77777777" w:rsidR="007D27F3" w:rsidRPr="00613175" w:rsidRDefault="007D27F3">
            <w:pPr>
              <w:keepNext/>
              <w:keepLines/>
              <w:widowControl w:val="0"/>
              <w:spacing w:after="0"/>
              <w:rPr>
                <w:rFonts w:ascii="Arial" w:hAnsi="Arial"/>
                <w:i/>
                <w:iCs/>
                <w:sz w:val="18"/>
                <w:szCs w:val="18"/>
              </w:rPr>
            </w:pPr>
            <w:r w:rsidRPr="00613175">
              <w:rPr>
                <w:rFonts w:ascii="Arial" w:hAnsi="Arial"/>
                <w:i/>
                <w:iCs/>
                <w:sz w:val="18"/>
                <w:szCs w:val="18"/>
              </w:rPr>
              <w:t>&lt;/ussd-data&gt;</w:t>
            </w:r>
          </w:p>
          <w:p w14:paraId="762D4069" w14:textId="77777777" w:rsidR="007D27F3" w:rsidRPr="00613175" w:rsidRDefault="007D27F3">
            <w:pPr>
              <w:spacing w:after="0"/>
              <w:rPr>
                <w:rFonts w:ascii="Arial" w:hAnsi="Arial" w:cs="Arial"/>
                <w:color w:val="000000"/>
                <w:sz w:val="18"/>
                <w:szCs w:val="18"/>
              </w:rPr>
            </w:pPr>
            <w:r w:rsidRPr="00613175">
              <w:rPr>
                <w:rFonts w:ascii="Arial" w:hAnsi="Arial" w:cs="Arial"/>
                <w:color w:val="000000"/>
                <w:sz w:val="18"/>
                <w:szCs w:val="18"/>
              </w:rPr>
              <w:t>--boundary value (as provided in SIP hdr Content-Type)</w:t>
            </w:r>
          </w:p>
          <w:p w14:paraId="410CEE1C" w14:textId="77777777" w:rsidR="007D27F3" w:rsidRPr="00613175" w:rsidRDefault="007D27F3">
            <w:pPr>
              <w:keepNext/>
              <w:keepLines/>
              <w:widowControl w:val="0"/>
              <w:spacing w:after="0"/>
              <w:rPr>
                <w:rFonts w:ascii="Arial" w:hAnsi="Arial"/>
                <w:i/>
                <w:iCs/>
                <w:sz w:val="18"/>
                <w:szCs w:val="18"/>
              </w:rPr>
            </w:pPr>
          </w:p>
          <w:p w14:paraId="28178CA7" w14:textId="77777777" w:rsidR="007D27F3" w:rsidRPr="00613175" w:rsidRDefault="007D27F3">
            <w:pPr>
              <w:keepNext/>
              <w:keepLines/>
              <w:widowControl w:val="0"/>
              <w:spacing w:after="0"/>
              <w:rPr>
                <w:rFonts w:ascii="Arial" w:hAnsi="Arial"/>
                <w:sz w:val="18"/>
                <w:szCs w:val="18"/>
              </w:rPr>
            </w:pPr>
            <w:r w:rsidRPr="00613175">
              <w:rPr>
                <w:rFonts w:ascii="Arial" w:hAnsi="Arial"/>
                <w:sz w:val="18"/>
                <w:szCs w:val="18"/>
              </w:rPr>
              <w:t>Note 1: At least one "c=" field shall be present.</w:t>
            </w:r>
          </w:p>
          <w:p w14:paraId="2A7BAC66" w14:textId="77777777" w:rsidR="007D27F3" w:rsidRPr="00613175" w:rsidRDefault="007D27F3">
            <w:pPr>
              <w:keepNext/>
              <w:keepLines/>
              <w:widowControl w:val="0"/>
              <w:spacing w:after="0"/>
              <w:rPr>
                <w:rFonts w:ascii="Arial" w:hAnsi="Arial"/>
                <w:i/>
                <w:iCs/>
                <w:sz w:val="18"/>
                <w:szCs w:val="18"/>
              </w:rPr>
            </w:pPr>
            <w:r w:rsidRPr="00613175">
              <w:rPr>
                <w:rFonts w:ascii="Arial" w:hAnsi="Arial"/>
                <w:sz w:val="18"/>
                <w:szCs w:val="18"/>
              </w:rPr>
              <w:t xml:space="preserve">Note 2: media is the type of media like </w:t>
            </w:r>
            <w:r w:rsidRPr="00613175">
              <w:rPr>
                <w:rFonts w:ascii="Arial" w:hAnsi="Arial"/>
                <w:i/>
                <w:iCs/>
                <w:sz w:val="18"/>
                <w:szCs w:val="18"/>
              </w:rPr>
              <w:t>audio.</w:t>
            </w:r>
          </w:p>
          <w:p w14:paraId="659194B4" w14:textId="77777777" w:rsidR="007D27F3" w:rsidRPr="00613175" w:rsidRDefault="007D27F3">
            <w:pPr>
              <w:pStyle w:val="TAL"/>
              <w:rPr>
                <w:i/>
                <w:iCs/>
                <w:szCs w:val="18"/>
              </w:rPr>
            </w:pPr>
            <w:r w:rsidRPr="00613175">
              <w:rPr>
                <w:szCs w:val="18"/>
              </w:rPr>
              <w:t>Note 3: language is the type of USSD language coded as defined in IETF RFC 5646 [153]</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D029A74"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7EC1E8C" w14:textId="77777777" w:rsidR="007D27F3" w:rsidRPr="00613175" w:rsidRDefault="007D27F3">
            <w:pPr>
              <w:pStyle w:val="TAL"/>
              <w:rPr>
                <w:b/>
              </w:rPr>
            </w:pPr>
          </w:p>
        </w:tc>
      </w:tr>
    </w:tbl>
    <w:p w14:paraId="64D2C078" w14:textId="77777777" w:rsidR="007D27F3" w:rsidRPr="00613175" w:rsidRDefault="007D27F3" w:rsidP="007D27F3">
      <w:pPr>
        <w:rPr>
          <w:lang w:eastAsia="en-US"/>
        </w:rPr>
      </w:pPr>
    </w:p>
    <w:p w14:paraId="042EAFBD" w14:textId="0FEE0F5E" w:rsidR="007D27F3" w:rsidRPr="00613175" w:rsidRDefault="007D27F3" w:rsidP="007D27F3">
      <w:pPr>
        <w:pStyle w:val="TH"/>
      </w:pPr>
      <w:r w:rsidRPr="00613175">
        <w:t xml:space="preserve">Table 8.40.3.3-2: 200 OK for INVITE (Step 4, table </w:t>
      </w:r>
      <w:r w:rsidRPr="00613175">
        <w:rPr>
          <w:rFonts w:cs="Arial"/>
        </w:rPr>
        <w:t>8.40.3.2-1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3"/>
        <w:gridCol w:w="881"/>
        <w:gridCol w:w="4792"/>
        <w:gridCol w:w="751"/>
        <w:gridCol w:w="1448"/>
      </w:tblGrid>
      <w:tr w:rsidR="007D27F3" w:rsidRPr="00613175" w14:paraId="5E1703A6" w14:textId="77777777" w:rsidTr="007D27F3">
        <w:trPr>
          <w:jc w:val="center"/>
        </w:trPr>
        <w:tc>
          <w:tcPr>
            <w:tcW w:w="9639" w:type="dxa"/>
            <w:gridSpan w:val="5"/>
            <w:tcBorders>
              <w:top w:val="single" w:sz="4" w:space="0" w:color="auto"/>
              <w:left w:val="single" w:sz="4" w:space="0" w:color="auto"/>
              <w:bottom w:val="single" w:sz="4" w:space="0" w:color="auto"/>
              <w:right w:val="single" w:sz="4" w:space="0" w:color="auto"/>
            </w:tcBorders>
            <w:hideMark/>
          </w:tcPr>
          <w:p w14:paraId="0E18879B" w14:textId="77777777" w:rsidR="007D27F3" w:rsidRPr="00613175" w:rsidRDefault="007D27F3">
            <w:pPr>
              <w:pStyle w:val="TAL"/>
            </w:pPr>
            <w:r w:rsidRPr="00613175">
              <w:t>Derivation Path: TS 34.229-1 [2], Annex A.3.1, conditions A1, A10, and A19</w:t>
            </w:r>
          </w:p>
        </w:tc>
      </w:tr>
      <w:tr w:rsidR="007D27F3" w:rsidRPr="00613175" w14:paraId="29627A46"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3F3D5F1" w14:textId="77777777" w:rsidR="007D27F3" w:rsidRPr="00613175" w:rsidRDefault="007D27F3">
            <w:pPr>
              <w:pStyle w:val="TAH"/>
            </w:pPr>
            <w:r w:rsidRPr="00613175">
              <w:t>Header/param</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C6341D7" w14:textId="77777777" w:rsidR="007D27F3" w:rsidRPr="00613175" w:rsidRDefault="007D27F3">
            <w:pPr>
              <w:pStyle w:val="TAH"/>
            </w:pPr>
            <w:r w:rsidRPr="00613175">
              <w:t>Cond</w:t>
            </w: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E18CED"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5E8464D" w14:textId="77777777" w:rsidR="007D27F3" w:rsidRPr="00613175" w:rsidRDefault="007D27F3">
            <w:pPr>
              <w:pStyle w:val="TAH"/>
            </w:pPr>
            <w:r w:rsidRPr="00613175">
              <w:t>Rel</w:t>
            </w: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DDC884" w14:textId="77777777" w:rsidR="007D27F3" w:rsidRPr="00613175" w:rsidRDefault="007D27F3">
            <w:pPr>
              <w:pStyle w:val="TAH"/>
            </w:pPr>
            <w:r w:rsidRPr="00613175">
              <w:t>Reference</w:t>
            </w:r>
          </w:p>
        </w:tc>
      </w:tr>
      <w:tr w:rsidR="007D27F3" w:rsidRPr="00613175" w14:paraId="4F1656D1"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41F98EE5" w14:textId="77777777" w:rsidR="007D27F3" w:rsidRPr="00613175" w:rsidRDefault="007D27F3">
            <w:pPr>
              <w:pStyle w:val="TAL"/>
              <w:rPr>
                <w:b/>
              </w:rPr>
            </w:pPr>
            <w:r w:rsidRPr="00613175">
              <w:rPr>
                <w:b/>
                <w:bCs/>
                <w:szCs w:val="18"/>
              </w:rPr>
              <w:t>Recv-Info</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DEBBB43" w14:textId="77777777" w:rsidR="007D27F3" w:rsidRPr="00613175" w:rsidRDefault="007D27F3">
            <w:pPr>
              <w:pStyle w:val="TAL"/>
              <w:rPr>
                <w:b/>
              </w:rPr>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77BCB88" w14:textId="77777777" w:rsidR="007D27F3" w:rsidRPr="00613175" w:rsidRDefault="007D27F3">
            <w:pPr>
              <w:pStyle w:val="TAL"/>
              <w:rPr>
                <w:b/>
              </w:rPr>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33C2A92" w14:textId="77777777" w:rsidR="007D27F3" w:rsidRPr="00613175" w:rsidRDefault="007D27F3">
            <w:pPr>
              <w:pStyle w:val="TAL"/>
              <w:rPr>
                <w:b/>
              </w:rPr>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63A2125" w14:textId="77777777" w:rsidR="007D27F3" w:rsidRPr="00613175" w:rsidRDefault="007D27F3">
            <w:pPr>
              <w:pStyle w:val="TAL"/>
              <w:rPr>
                <w:b/>
              </w:rPr>
            </w:pPr>
          </w:p>
        </w:tc>
      </w:tr>
      <w:tr w:rsidR="007D27F3" w:rsidRPr="00613175" w14:paraId="74DE49A4"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270D699E" w14:textId="77777777" w:rsidR="007D27F3" w:rsidRPr="00613175" w:rsidRDefault="007D27F3">
            <w:pPr>
              <w:pStyle w:val="TAL"/>
            </w:pPr>
            <w:r w:rsidRPr="00613175">
              <w:rPr>
                <w:szCs w:val="18"/>
              </w:rPr>
              <w:tab/>
              <w:t>Info-package-type</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8999622" w14:textId="77777777" w:rsidR="007D27F3" w:rsidRPr="00613175" w:rsidRDefault="007D27F3">
            <w:pPr>
              <w:pStyle w:val="TAL"/>
              <w:rPr>
                <w:b/>
              </w:rPr>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472177FC" w14:textId="77777777" w:rsidR="007D27F3" w:rsidRPr="00613175" w:rsidRDefault="007D27F3">
            <w:pPr>
              <w:pStyle w:val="TAL"/>
            </w:pPr>
            <w:r w:rsidRPr="00613175">
              <w:rPr>
                <w:i/>
                <w:iCs/>
                <w:szCs w:val="18"/>
              </w:rPr>
              <w:t>g.3gpp.ussd</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A04CC05" w14:textId="77777777" w:rsidR="007D27F3" w:rsidRPr="00613175" w:rsidRDefault="007D27F3">
            <w:pPr>
              <w:pStyle w:val="TAL"/>
              <w:rPr>
                <w:b/>
              </w:rPr>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513D4F9" w14:textId="77777777" w:rsidR="007D27F3" w:rsidRPr="00613175" w:rsidRDefault="007D27F3">
            <w:pPr>
              <w:pStyle w:val="TAL"/>
              <w:rPr>
                <w:b/>
              </w:rPr>
            </w:pPr>
          </w:p>
        </w:tc>
      </w:tr>
      <w:tr w:rsidR="007D27F3" w:rsidRPr="00613175" w14:paraId="3BD61D6A"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EBC1C15" w14:textId="77777777" w:rsidR="007D27F3" w:rsidRPr="00613175" w:rsidRDefault="007D27F3">
            <w:pPr>
              <w:pStyle w:val="TAL"/>
              <w:rPr>
                <w:b/>
              </w:rPr>
            </w:pPr>
            <w:r w:rsidRPr="00613175">
              <w:rPr>
                <w:b/>
                <w:bCs/>
                <w:szCs w:val="18"/>
              </w:rPr>
              <w:t>Accept</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18DFCB6" w14:textId="77777777" w:rsidR="007D27F3" w:rsidRPr="00613175" w:rsidRDefault="007D27F3">
            <w:pPr>
              <w:pStyle w:val="TAL"/>
              <w:rPr>
                <w:b/>
              </w:rPr>
            </w:pP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F24BCF8" w14:textId="77777777" w:rsidR="007D27F3" w:rsidRPr="00613175" w:rsidRDefault="007D27F3">
            <w:pPr>
              <w:pStyle w:val="TAL"/>
            </w:pPr>
            <w:r w:rsidRPr="00613175">
              <w:rPr>
                <w:i/>
                <w:iCs/>
                <w:szCs w:val="18"/>
              </w:rPr>
              <w:t>application/vnd.3gpp.ussd+xml, application/sdp, multipart/mixed MIME types</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F722A51" w14:textId="77777777" w:rsidR="007D27F3" w:rsidRPr="00613175" w:rsidRDefault="007D27F3">
            <w:pPr>
              <w:pStyle w:val="TAL"/>
              <w:rPr>
                <w:b/>
              </w:rPr>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9CE566B" w14:textId="77777777" w:rsidR="007D27F3" w:rsidRPr="00613175" w:rsidRDefault="007D27F3">
            <w:pPr>
              <w:pStyle w:val="TAL"/>
              <w:rPr>
                <w:b/>
              </w:rPr>
            </w:pPr>
          </w:p>
        </w:tc>
      </w:tr>
      <w:tr w:rsidR="007D27F3" w:rsidRPr="00613175" w14:paraId="5D4D135F"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20333D7B" w14:textId="77777777" w:rsidR="007D27F3" w:rsidRPr="00613175" w:rsidRDefault="007D27F3">
            <w:pPr>
              <w:pStyle w:val="TAL"/>
              <w:rPr>
                <w:b/>
              </w:rPr>
            </w:pPr>
            <w:r w:rsidRPr="00613175">
              <w:rPr>
                <w:b/>
                <w:bCs/>
                <w:szCs w:val="18"/>
              </w:rPr>
              <w:t>Content-Type</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8CA6695" w14:textId="77777777" w:rsidR="007D27F3" w:rsidRPr="00613175" w:rsidRDefault="007D27F3">
            <w:pPr>
              <w:pStyle w:val="TAL"/>
              <w:rPr>
                <w:b/>
              </w:rPr>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7CE463C"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F69390B" w14:textId="77777777" w:rsidR="007D27F3" w:rsidRPr="00613175" w:rsidRDefault="007D27F3">
            <w:pPr>
              <w:pStyle w:val="TAL"/>
              <w:rPr>
                <w:b/>
              </w:rPr>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2BE659E" w14:textId="77777777" w:rsidR="007D27F3" w:rsidRPr="00613175" w:rsidRDefault="007D27F3">
            <w:pPr>
              <w:pStyle w:val="TAL"/>
              <w:rPr>
                <w:b/>
              </w:rPr>
            </w:pPr>
          </w:p>
        </w:tc>
      </w:tr>
      <w:tr w:rsidR="007D27F3" w:rsidRPr="00613175" w14:paraId="40C1107E"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0ED0D76" w14:textId="77777777" w:rsidR="007D27F3" w:rsidRPr="00613175" w:rsidRDefault="007D27F3">
            <w:pPr>
              <w:pStyle w:val="TAL"/>
              <w:rPr>
                <w:b/>
              </w:rPr>
            </w:pPr>
            <w:r w:rsidRPr="00613175">
              <w:rPr>
                <w:szCs w:val="18"/>
              </w:rPr>
              <w:tab/>
              <w:t>media-type</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12A5290" w14:textId="77777777" w:rsidR="007D27F3" w:rsidRPr="00613175" w:rsidRDefault="007D27F3">
            <w:pPr>
              <w:pStyle w:val="TAL"/>
              <w:rPr>
                <w:b/>
              </w:rPr>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5FAE5153" w14:textId="77777777" w:rsidR="007D27F3" w:rsidRPr="00613175" w:rsidRDefault="007D27F3">
            <w:pPr>
              <w:pStyle w:val="TAL"/>
            </w:pPr>
            <w:r w:rsidRPr="00613175">
              <w:rPr>
                <w:i/>
                <w:iCs/>
                <w:szCs w:val="18"/>
              </w:rPr>
              <w:t>application/sdp</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D72D663" w14:textId="77777777" w:rsidR="007D27F3" w:rsidRPr="00613175" w:rsidRDefault="007D27F3">
            <w:pPr>
              <w:pStyle w:val="TAL"/>
              <w:rPr>
                <w:b/>
              </w:rPr>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99769C1" w14:textId="77777777" w:rsidR="007D27F3" w:rsidRPr="00613175" w:rsidRDefault="007D27F3">
            <w:pPr>
              <w:pStyle w:val="TAL"/>
              <w:rPr>
                <w:b/>
              </w:rPr>
            </w:pPr>
          </w:p>
        </w:tc>
      </w:tr>
      <w:tr w:rsidR="007D27F3" w:rsidRPr="00613175" w14:paraId="17AC4F73"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9A28385" w14:textId="77777777" w:rsidR="007D27F3" w:rsidRPr="00613175" w:rsidRDefault="007D27F3">
            <w:pPr>
              <w:pStyle w:val="TAL"/>
              <w:rPr>
                <w:b/>
              </w:rPr>
            </w:pPr>
            <w:r w:rsidRPr="00613175">
              <w:rPr>
                <w:b/>
                <w:bCs/>
                <w:szCs w:val="18"/>
              </w:rPr>
              <w:t>Message-body</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A9C65AC" w14:textId="77777777" w:rsidR="007D27F3" w:rsidRPr="00613175" w:rsidRDefault="007D27F3">
            <w:pPr>
              <w:pStyle w:val="TAL"/>
              <w:rPr>
                <w:b/>
              </w:rPr>
            </w:pP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CF567F3" w14:textId="77777777" w:rsidR="007D27F3" w:rsidRPr="00613175" w:rsidRDefault="007D27F3">
            <w:pPr>
              <w:keepNext/>
              <w:keepLines/>
              <w:widowControl w:val="0"/>
              <w:spacing w:after="0"/>
              <w:rPr>
                <w:rFonts w:ascii="Arial" w:eastAsia="SimSun" w:hAnsi="Arial"/>
                <w:sz w:val="18"/>
                <w:szCs w:val="18"/>
              </w:rPr>
            </w:pPr>
            <w:r w:rsidRPr="00613175">
              <w:rPr>
                <w:rFonts w:ascii="Arial" w:hAnsi="Arial"/>
                <w:sz w:val="18"/>
                <w:szCs w:val="18"/>
              </w:rPr>
              <w:t>SDP body of the 200 response copied from the received INVITE and modified as follows:</w:t>
            </w:r>
          </w:p>
          <w:p w14:paraId="4DA1C7D8" w14:textId="77777777" w:rsidR="007D27F3" w:rsidRPr="00613175" w:rsidRDefault="007D27F3">
            <w:pPr>
              <w:keepNext/>
              <w:keepLines/>
              <w:widowControl w:val="0"/>
              <w:spacing w:after="0"/>
              <w:rPr>
                <w:rFonts w:ascii="Arial" w:hAnsi="Arial"/>
                <w:sz w:val="18"/>
                <w:szCs w:val="18"/>
              </w:rPr>
            </w:pPr>
          </w:p>
          <w:p w14:paraId="527C78E4" w14:textId="77777777" w:rsidR="007D27F3" w:rsidRPr="00613175" w:rsidRDefault="007D27F3">
            <w:pPr>
              <w:keepNext/>
              <w:keepLines/>
              <w:widowControl w:val="0"/>
              <w:spacing w:after="0"/>
              <w:rPr>
                <w:rFonts w:ascii="Arial" w:hAnsi="Arial"/>
                <w:sz w:val="18"/>
                <w:szCs w:val="18"/>
              </w:rPr>
            </w:pPr>
            <w:r w:rsidRPr="00613175">
              <w:rPr>
                <w:rFonts w:ascii="Arial" w:hAnsi="Arial"/>
                <w:i/>
                <w:iCs/>
                <w:sz w:val="18"/>
                <w:szCs w:val="18"/>
              </w:rPr>
              <w:t>-</w:t>
            </w:r>
            <w:r w:rsidRPr="00613175">
              <w:rPr>
                <w:rFonts w:ascii="Arial" w:hAnsi="Arial"/>
                <w:i/>
                <w:iCs/>
                <w:sz w:val="18"/>
                <w:szCs w:val="18"/>
              </w:rPr>
              <w:tab/>
              <w:t>o=- 1111111111 1111111111 IN</w:t>
            </w:r>
            <w:r w:rsidRPr="00613175">
              <w:rPr>
                <w:rFonts w:ascii="Arial" w:hAnsi="Arial"/>
                <w:sz w:val="18"/>
                <w:szCs w:val="18"/>
              </w:rPr>
              <w:t xml:space="preserve"> (addrtype) (unicast-address for SS)</w:t>
            </w:r>
          </w:p>
          <w:p w14:paraId="0C36B15A" w14:textId="77777777" w:rsidR="007D27F3" w:rsidRPr="00613175" w:rsidRDefault="007D27F3">
            <w:pPr>
              <w:keepNext/>
              <w:keepLines/>
              <w:widowControl w:val="0"/>
              <w:spacing w:after="0"/>
              <w:rPr>
                <w:rFonts w:ascii="Arial" w:hAnsi="Arial"/>
                <w:sz w:val="18"/>
                <w:szCs w:val="18"/>
              </w:rPr>
            </w:pPr>
          </w:p>
          <w:p w14:paraId="293E7A1A" w14:textId="77777777" w:rsidR="007D27F3" w:rsidRPr="00613175" w:rsidRDefault="007D27F3">
            <w:pPr>
              <w:keepNext/>
              <w:keepLines/>
              <w:widowControl w:val="0"/>
              <w:spacing w:after="0"/>
              <w:rPr>
                <w:rFonts w:ascii="Arial" w:hAnsi="Arial"/>
                <w:sz w:val="18"/>
                <w:szCs w:val="18"/>
              </w:rPr>
            </w:pPr>
            <w:r w:rsidRPr="00613175">
              <w:rPr>
                <w:rFonts w:ascii="Arial" w:hAnsi="Arial"/>
                <w:sz w:val="18"/>
                <w:szCs w:val="18"/>
              </w:rPr>
              <w:t>-</w:t>
            </w:r>
            <w:r w:rsidRPr="00613175">
              <w:rPr>
                <w:rFonts w:ascii="Arial" w:hAnsi="Arial"/>
                <w:sz w:val="18"/>
                <w:szCs w:val="18"/>
              </w:rPr>
              <w:tab/>
              <w:t>IP address on "c=" line changed to indicate to which IP address and port the UE should start sending the media;</w:t>
            </w:r>
          </w:p>
          <w:p w14:paraId="5CDEF7F5" w14:textId="77777777" w:rsidR="007D27F3" w:rsidRPr="00613175" w:rsidRDefault="007D27F3">
            <w:pPr>
              <w:keepNext/>
              <w:keepLines/>
              <w:widowControl w:val="0"/>
              <w:spacing w:after="0"/>
              <w:rPr>
                <w:rFonts w:ascii="Arial" w:hAnsi="Arial"/>
                <w:i/>
                <w:iCs/>
                <w:sz w:val="18"/>
                <w:szCs w:val="18"/>
              </w:rPr>
            </w:pPr>
          </w:p>
          <w:p w14:paraId="70DB5AE7" w14:textId="77777777" w:rsidR="007D27F3" w:rsidRPr="00613175" w:rsidRDefault="007D27F3">
            <w:pPr>
              <w:pStyle w:val="TAL"/>
            </w:pPr>
            <w:r w:rsidRPr="00613175">
              <w:rPr>
                <w:szCs w:val="18"/>
              </w:rPr>
              <w:t>- "a=" lines are all removed.</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A3B3526" w14:textId="77777777" w:rsidR="007D27F3" w:rsidRPr="00613175" w:rsidRDefault="007D27F3">
            <w:pPr>
              <w:pStyle w:val="TAL"/>
              <w:rPr>
                <w:b/>
              </w:rPr>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C72B591" w14:textId="77777777" w:rsidR="007D27F3" w:rsidRPr="00613175" w:rsidRDefault="007D27F3">
            <w:pPr>
              <w:pStyle w:val="TAL"/>
              <w:rPr>
                <w:b/>
              </w:rPr>
            </w:pPr>
          </w:p>
        </w:tc>
      </w:tr>
    </w:tbl>
    <w:p w14:paraId="4870A51A" w14:textId="77777777" w:rsidR="007D27F3" w:rsidRPr="00613175" w:rsidRDefault="007D27F3" w:rsidP="007D27F3">
      <w:pPr>
        <w:rPr>
          <w:lang w:eastAsia="en-US"/>
        </w:rPr>
      </w:pPr>
    </w:p>
    <w:p w14:paraId="247AA45F" w14:textId="77777777" w:rsidR="007D27F3" w:rsidRPr="00613175" w:rsidRDefault="007D27F3" w:rsidP="007D27F3">
      <w:pPr>
        <w:pStyle w:val="TH"/>
      </w:pPr>
      <w:r w:rsidRPr="00613175">
        <w:t xml:space="preserve">Table 8.40.3.3-3: BYE (Step 6, table </w:t>
      </w:r>
      <w:r w:rsidRPr="00613175">
        <w:rPr>
          <w:rFonts w:cs="Arial"/>
        </w:rPr>
        <w:t>8.40.3.2-1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3"/>
        <w:gridCol w:w="881"/>
        <w:gridCol w:w="4792"/>
        <w:gridCol w:w="751"/>
        <w:gridCol w:w="1448"/>
      </w:tblGrid>
      <w:tr w:rsidR="007D27F3" w:rsidRPr="00613175" w14:paraId="040A1694" w14:textId="77777777" w:rsidTr="007D27F3">
        <w:trPr>
          <w:jc w:val="center"/>
        </w:trPr>
        <w:tc>
          <w:tcPr>
            <w:tcW w:w="9639" w:type="dxa"/>
            <w:gridSpan w:val="5"/>
            <w:tcBorders>
              <w:top w:val="single" w:sz="4" w:space="0" w:color="auto"/>
              <w:left w:val="single" w:sz="4" w:space="0" w:color="auto"/>
              <w:bottom w:val="single" w:sz="4" w:space="0" w:color="auto"/>
              <w:right w:val="single" w:sz="4" w:space="0" w:color="auto"/>
            </w:tcBorders>
            <w:hideMark/>
          </w:tcPr>
          <w:p w14:paraId="1000A6C2" w14:textId="77777777" w:rsidR="007D27F3" w:rsidRPr="00613175" w:rsidRDefault="007D27F3">
            <w:pPr>
              <w:pStyle w:val="TAL"/>
            </w:pPr>
            <w:r w:rsidRPr="00613175">
              <w:t>Derivation Path: TS 34.229-1 [2], Annex A.2.8.</w:t>
            </w:r>
          </w:p>
        </w:tc>
      </w:tr>
      <w:tr w:rsidR="007D27F3" w:rsidRPr="00613175" w14:paraId="629F807A"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210E4CA" w14:textId="77777777" w:rsidR="007D27F3" w:rsidRPr="00613175" w:rsidRDefault="007D27F3">
            <w:pPr>
              <w:pStyle w:val="TAH"/>
            </w:pPr>
            <w:r w:rsidRPr="00613175">
              <w:t>Header/param</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25D5A0" w14:textId="77777777" w:rsidR="007D27F3" w:rsidRPr="00613175" w:rsidRDefault="007D27F3">
            <w:pPr>
              <w:pStyle w:val="TAH"/>
            </w:pPr>
            <w:r w:rsidRPr="00613175">
              <w:t>Cond</w:t>
            </w: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F813677"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B1336D1" w14:textId="77777777" w:rsidR="007D27F3" w:rsidRPr="00613175" w:rsidRDefault="007D27F3">
            <w:pPr>
              <w:pStyle w:val="TAH"/>
            </w:pPr>
            <w:r w:rsidRPr="00613175">
              <w:t>Rel</w:t>
            </w: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B2AC39E" w14:textId="77777777" w:rsidR="007D27F3" w:rsidRPr="00613175" w:rsidRDefault="007D27F3">
            <w:pPr>
              <w:pStyle w:val="TAH"/>
            </w:pPr>
            <w:r w:rsidRPr="00613175">
              <w:t>Reference</w:t>
            </w:r>
          </w:p>
        </w:tc>
      </w:tr>
      <w:tr w:rsidR="007D27F3" w:rsidRPr="00613175" w14:paraId="13B0D2CB"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1C10C0BC" w14:textId="77777777" w:rsidR="007D27F3" w:rsidRPr="00613175" w:rsidRDefault="007D27F3">
            <w:pPr>
              <w:pStyle w:val="TAL"/>
              <w:rPr>
                <w:b/>
              </w:rPr>
            </w:pPr>
            <w:r w:rsidRPr="00613175">
              <w:rPr>
                <w:b/>
                <w:bCs/>
                <w:szCs w:val="18"/>
              </w:rPr>
              <w:t>Content-Type</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49BE9BCD" w14:textId="77777777" w:rsidR="007D27F3" w:rsidRPr="00613175" w:rsidRDefault="007D27F3">
            <w:pPr>
              <w:pStyle w:val="TAL"/>
              <w:rPr>
                <w:b/>
              </w:rPr>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06BE775" w14:textId="77777777" w:rsidR="007D27F3" w:rsidRPr="00613175" w:rsidRDefault="007D27F3">
            <w:pPr>
              <w:pStyle w:val="TAL"/>
              <w:rPr>
                <w:b/>
              </w:rPr>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69B4121" w14:textId="77777777" w:rsidR="007D27F3" w:rsidRPr="00613175" w:rsidRDefault="007D27F3">
            <w:pPr>
              <w:pStyle w:val="TAL"/>
              <w:rPr>
                <w:b/>
              </w:rPr>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D1E6FB8" w14:textId="77777777" w:rsidR="007D27F3" w:rsidRPr="00613175" w:rsidRDefault="007D27F3">
            <w:pPr>
              <w:pStyle w:val="TAL"/>
              <w:rPr>
                <w:b/>
              </w:rPr>
            </w:pPr>
          </w:p>
        </w:tc>
      </w:tr>
      <w:tr w:rsidR="007D27F3" w:rsidRPr="00613175" w14:paraId="076F5BC1"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01936D6C" w14:textId="77777777" w:rsidR="007D27F3" w:rsidRPr="00613175" w:rsidRDefault="007D27F3">
            <w:pPr>
              <w:pStyle w:val="TAL"/>
            </w:pPr>
            <w:r w:rsidRPr="00613175">
              <w:rPr>
                <w:szCs w:val="18"/>
              </w:rPr>
              <w:tab/>
              <w:t>media-type</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FD97A24" w14:textId="77777777" w:rsidR="007D27F3" w:rsidRPr="00613175" w:rsidRDefault="007D27F3">
            <w:pPr>
              <w:pStyle w:val="TAL"/>
              <w:rPr>
                <w:b/>
              </w:rPr>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252F6982" w14:textId="77777777" w:rsidR="007D27F3" w:rsidRPr="00613175" w:rsidRDefault="007D27F3">
            <w:pPr>
              <w:pStyle w:val="TAL"/>
            </w:pPr>
            <w:r w:rsidRPr="00613175">
              <w:rPr>
                <w:i/>
                <w:iCs/>
                <w:szCs w:val="18"/>
              </w:rPr>
              <w:t>application/vnd.3gpp.ussd+xml</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6EF6892" w14:textId="77777777" w:rsidR="007D27F3" w:rsidRPr="00613175" w:rsidRDefault="007D27F3">
            <w:pPr>
              <w:pStyle w:val="TAL"/>
              <w:rPr>
                <w:b/>
              </w:rPr>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98B7E0C" w14:textId="77777777" w:rsidR="007D27F3" w:rsidRPr="00613175" w:rsidRDefault="007D27F3">
            <w:pPr>
              <w:pStyle w:val="TAL"/>
              <w:rPr>
                <w:b/>
              </w:rPr>
            </w:pPr>
          </w:p>
        </w:tc>
      </w:tr>
      <w:tr w:rsidR="007D27F3" w:rsidRPr="00613175" w14:paraId="752AADDE"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61FBE8C" w14:textId="77777777" w:rsidR="007D27F3" w:rsidRPr="00613175" w:rsidRDefault="007D27F3">
            <w:pPr>
              <w:pStyle w:val="TAL"/>
              <w:rPr>
                <w:b/>
              </w:rPr>
            </w:pPr>
            <w:r w:rsidRPr="00613175">
              <w:rPr>
                <w:b/>
                <w:bCs/>
                <w:szCs w:val="18"/>
              </w:rPr>
              <w:t>Message-body</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ADDECFC" w14:textId="77777777" w:rsidR="007D27F3" w:rsidRPr="00613175" w:rsidRDefault="007D27F3">
            <w:pPr>
              <w:pStyle w:val="TAL"/>
              <w:rPr>
                <w:b/>
              </w:rPr>
            </w:pP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ED93725" w14:textId="77777777" w:rsidR="007D27F3" w:rsidRPr="00613175" w:rsidRDefault="007D27F3">
            <w:pPr>
              <w:keepNext/>
              <w:keepLines/>
              <w:widowControl w:val="0"/>
              <w:spacing w:after="0"/>
              <w:rPr>
                <w:rFonts w:ascii="Arial" w:hAnsi="Arial" w:cs="Arial"/>
                <w:i/>
                <w:iCs/>
                <w:sz w:val="18"/>
                <w:szCs w:val="18"/>
              </w:rPr>
            </w:pPr>
            <w:r w:rsidRPr="00613175">
              <w:rPr>
                <w:rFonts w:ascii="Arial" w:hAnsi="Arial" w:cs="Arial"/>
                <w:i/>
                <w:iCs/>
                <w:sz w:val="18"/>
                <w:szCs w:val="18"/>
              </w:rPr>
              <w:t>&lt;?xml version="1.0" encoding="UTF-8"?&gt;</w:t>
            </w:r>
          </w:p>
          <w:p w14:paraId="7E2557BC" w14:textId="77777777" w:rsidR="007D27F3" w:rsidRPr="00613175" w:rsidRDefault="007D27F3">
            <w:pPr>
              <w:keepNext/>
              <w:keepLines/>
              <w:widowControl w:val="0"/>
              <w:spacing w:after="0"/>
              <w:rPr>
                <w:rFonts w:ascii="Arial" w:hAnsi="Arial"/>
                <w:i/>
                <w:iCs/>
                <w:sz w:val="18"/>
                <w:szCs w:val="18"/>
              </w:rPr>
            </w:pPr>
            <w:r w:rsidRPr="00613175">
              <w:rPr>
                <w:rFonts w:ascii="Arial" w:hAnsi="Arial"/>
                <w:i/>
                <w:iCs/>
                <w:sz w:val="18"/>
                <w:szCs w:val="18"/>
              </w:rPr>
              <w:t>&lt;ussd-data&gt;</w:t>
            </w:r>
          </w:p>
          <w:p w14:paraId="79A3CA91" w14:textId="77777777" w:rsidR="007D27F3" w:rsidRPr="00613175" w:rsidRDefault="007D27F3">
            <w:pPr>
              <w:keepNext/>
              <w:keepLines/>
              <w:widowControl w:val="0"/>
              <w:spacing w:after="0"/>
              <w:rPr>
                <w:rFonts w:ascii="Arial" w:hAnsi="Arial"/>
                <w:i/>
                <w:iCs/>
                <w:sz w:val="18"/>
                <w:szCs w:val="18"/>
              </w:rPr>
            </w:pPr>
            <w:r w:rsidRPr="00613175">
              <w:rPr>
                <w:rFonts w:ascii="Arial" w:hAnsi="Arial"/>
                <w:i/>
                <w:iCs/>
                <w:sz w:val="18"/>
                <w:szCs w:val="18"/>
              </w:rPr>
              <w:t xml:space="preserve">  &lt;language&gt;en&lt;/language&gt;</w:t>
            </w:r>
          </w:p>
          <w:p w14:paraId="1B9F25DF" w14:textId="77777777" w:rsidR="007D27F3" w:rsidRPr="00613175" w:rsidRDefault="007D27F3">
            <w:pPr>
              <w:keepNext/>
              <w:keepLines/>
              <w:widowControl w:val="0"/>
              <w:spacing w:after="0"/>
              <w:rPr>
                <w:rFonts w:ascii="Arial" w:hAnsi="Arial"/>
                <w:i/>
                <w:iCs/>
                <w:sz w:val="18"/>
                <w:szCs w:val="18"/>
              </w:rPr>
            </w:pPr>
            <w:r w:rsidRPr="00613175">
              <w:rPr>
                <w:rFonts w:ascii="Arial" w:hAnsi="Arial"/>
                <w:i/>
                <w:iCs/>
                <w:sz w:val="18"/>
                <w:szCs w:val="18"/>
              </w:rPr>
              <w:t xml:space="preserve">  &lt;ussd-string&gt;148*7#&lt;/ussd-string&gt;</w:t>
            </w:r>
          </w:p>
          <w:p w14:paraId="437CA5F7" w14:textId="77777777" w:rsidR="007D27F3" w:rsidRPr="00613175" w:rsidRDefault="007D27F3">
            <w:pPr>
              <w:pStyle w:val="TAL"/>
            </w:pPr>
            <w:r w:rsidRPr="00613175">
              <w:rPr>
                <w:i/>
                <w:iCs/>
                <w:szCs w:val="18"/>
              </w:rPr>
              <w:t>&lt;/ussd-data&gt;</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FF7D949" w14:textId="77777777" w:rsidR="007D27F3" w:rsidRPr="00613175" w:rsidRDefault="007D27F3">
            <w:pPr>
              <w:pStyle w:val="TAL"/>
              <w:rPr>
                <w:b/>
              </w:rPr>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2579639" w14:textId="77777777" w:rsidR="007D27F3" w:rsidRPr="00613175" w:rsidRDefault="007D27F3">
            <w:pPr>
              <w:pStyle w:val="TAL"/>
              <w:rPr>
                <w:b/>
              </w:rPr>
            </w:pPr>
          </w:p>
        </w:tc>
      </w:tr>
    </w:tbl>
    <w:p w14:paraId="2838A012" w14:textId="2EF02ACA" w:rsidR="007D27F3" w:rsidRPr="00613175" w:rsidRDefault="007D27F3" w:rsidP="00987512"/>
    <w:p w14:paraId="056AECFC" w14:textId="77777777" w:rsidR="007D27F3" w:rsidRPr="00613175" w:rsidRDefault="007D27F3" w:rsidP="007D27F3">
      <w:pPr>
        <w:pStyle w:val="Heading2"/>
        <w:rPr>
          <w:rFonts w:eastAsia="Wingdings"/>
        </w:rPr>
      </w:pPr>
      <w:bookmarkStart w:id="1006" w:name="_Toc84254382"/>
      <w:bookmarkStart w:id="1007" w:name="_Toc84255177"/>
      <w:r w:rsidRPr="00613175">
        <w:rPr>
          <w:rFonts w:eastAsia="Wingdings"/>
        </w:rPr>
        <w:t>8.41</w:t>
      </w:r>
      <w:r w:rsidRPr="00613175">
        <w:rPr>
          <w:rFonts w:eastAsia="Wingdings"/>
        </w:rPr>
        <w:tab/>
        <w:t>Communication Forwarding on No Reply: MO Call initiation with preconditions</w:t>
      </w:r>
      <w:bookmarkEnd w:id="1006"/>
      <w:bookmarkEnd w:id="1007"/>
    </w:p>
    <w:p w14:paraId="72123185" w14:textId="77777777" w:rsidR="007D27F3" w:rsidRPr="00613175" w:rsidRDefault="007D27F3" w:rsidP="007D27F3">
      <w:pPr>
        <w:pStyle w:val="H6"/>
      </w:pPr>
      <w:r w:rsidRPr="00613175">
        <w:t>8.41.1</w:t>
      </w:r>
      <w:r w:rsidRPr="00613175">
        <w:tab/>
        <w:t>Test Purpose (TP)</w:t>
      </w:r>
    </w:p>
    <w:p w14:paraId="3F02C170" w14:textId="77777777" w:rsidR="007D27F3" w:rsidRPr="00613175" w:rsidRDefault="007D27F3" w:rsidP="007D27F3">
      <w:pPr>
        <w:pStyle w:val="H6"/>
      </w:pPr>
      <w:r w:rsidRPr="00613175">
        <w:t>(1)</w:t>
      </w:r>
    </w:p>
    <w:p w14:paraId="67C3C4EB" w14:textId="77777777" w:rsidR="007D27F3" w:rsidRPr="00613175" w:rsidRDefault="007D27F3" w:rsidP="007D27F3">
      <w:pPr>
        <w:pStyle w:val="PL"/>
        <w:rPr>
          <w:rFonts w:eastAsia="Malgun Gothic"/>
          <w:b/>
          <w:bCs/>
          <w:noProof w:val="0"/>
          <w:lang w:eastAsia="zh-CN"/>
        </w:rPr>
      </w:pPr>
      <w:r w:rsidRPr="00613175">
        <w:rPr>
          <w:b/>
          <w:bCs/>
          <w:noProof w:val="0"/>
        </w:rPr>
        <w:t>with</w:t>
      </w:r>
      <w:r w:rsidRPr="00613175">
        <w:rPr>
          <w:noProof w:val="0"/>
        </w:rPr>
        <w:t xml:space="preserve"> { UE being registered to IMS and configured to use preconditions and being made to initiate a voice call }</w:t>
      </w:r>
    </w:p>
    <w:p w14:paraId="5C666667" w14:textId="77777777" w:rsidR="007D27F3" w:rsidRPr="00613175" w:rsidRDefault="007D27F3" w:rsidP="007D27F3">
      <w:pPr>
        <w:pStyle w:val="PL"/>
        <w:rPr>
          <w:noProof w:val="0"/>
          <w:lang w:eastAsia="en-US"/>
        </w:rPr>
      </w:pPr>
      <w:r w:rsidRPr="00613175">
        <w:rPr>
          <w:b/>
          <w:bCs/>
          <w:noProof w:val="0"/>
        </w:rPr>
        <w:t>ensure that</w:t>
      </w:r>
      <w:r w:rsidRPr="00613175">
        <w:rPr>
          <w:noProof w:val="0"/>
        </w:rPr>
        <w:t xml:space="preserve"> {</w:t>
      </w:r>
    </w:p>
    <w:p w14:paraId="5F7360FF"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Voice call initiation progressed until 180 Ringing (including PRACK/200 OK) and UE receives 181 Call is being forwarded followed by 183 Session Progress }</w:t>
      </w:r>
    </w:p>
    <w:p w14:paraId="685CFFD5"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completes call initiation with forwarded to UE by restarting from PRACK for 183 Session Progress }</w:t>
      </w:r>
    </w:p>
    <w:p w14:paraId="52CF8F7B" w14:textId="77777777" w:rsidR="007D27F3" w:rsidRPr="00613175" w:rsidRDefault="007D27F3" w:rsidP="007D27F3">
      <w:pPr>
        <w:pStyle w:val="PL"/>
        <w:rPr>
          <w:noProof w:val="0"/>
        </w:rPr>
      </w:pPr>
      <w:r w:rsidRPr="00613175">
        <w:rPr>
          <w:noProof w:val="0"/>
        </w:rPr>
        <w:t xml:space="preserve">            }</w:t>
      </w:r>
    </w:p>
    <w:p w14:paraId="7FC03A3F" w14:textId="77777777" w:rsidR="007D27F3" w:rsidRPr="00613175" w:rsidRDefault="007D27F3" w:rsidP="007D27F3">
      <w:pPr>
        <w:pStyle w:val="PL"/>
        <w:rPr>
          <w:noProof w:val="0"/>
        </w:rPr>
      </w:pPr>
    </w:p>
    <w:p w14:paraId="0C87778E" w14:textId="77777777" w:rsidR="007D27F3" w:rsidRPr="00613175" w:rsidRDefault="007D27F3" w:rsidP="007D27F3">
      <w:pPr>
        <w:pStyle w:val="H6"/>
      </w:pPr>
      <w:r w:rsidRPr="00613175">
        <w:t>8.41.2</w:t>
      </w:r>
      <w:r w:rsidRPr="00613175">
        <w:tab/>
        <w:t>Conformance Requirements</w:t>
      </w:r>
    </w:p>
    <w:p w14:paraId="44022F05" w14:textId="77777777" w:rsidR="007D27F3" w:rsidRPr="00613175" w:rsidRDefault="007D27F3" w:rsidP="007D27F3">
      <w:pPr>
        <w:rPr>
          <w:lang w:eastAsia="zh-CN"/>
        </w:rPr>
      </w:pPr>
      <w:r w:rsidRPr="00613175">
        <w:t>The conformance requirements covered in the present test case are, unless otherwise stated, Rel-15 requirements.</w:t>
      </w:r>
    </w:p>
    <w:p w14:paraId="22D2A1A5" w14:textId="77777777" w:rsidR="007D27F3" w:rsidRPr="00613175" w:rsidRDefault="007D27F3" w:rsidP="007D27F3">
      <w:pPr>
        <w:keepNext/>
        <w:rPr>
          <w:lang w:eastAsia="zh-CN"/>
        </w:rPr>
      </w:pPr>
      <w:r w:rsidRPr="00613175">
        <w:t>[TS 24.604, clause 4.2.1.4]:</w:t>
      </w:r>
    </w:p>
    <w:p w14:paraId="058FEDB8" w14:textId="77777777" w:rsidR="007D27F3" w:rsidRPr="00613175" w:rsidRDefault="007D27F3" w:rsidP="007D27F3">
      <w:pPr>
        <w:rPr>
          <w:lang w:eastAsia="en-US"/>
        </w:rPr>
      </w:pPr>
      <w:r w:rsidRPr="00613175">
        <w:t>The CFNR service enables a served user to have the network redirect to another user communications which are addressed to the served user's address, and for which the connection is not established within a defined period of time. The CFNR service may operate on all communications, or just those associated with specified services. The served user's ability to originate communications is unaffected by the CFNR supplementary service.</w:t>
      </w:r>
    </w:p>
    <w:p w14:paraId="7D9F56D9" w14:textId="77777777" w:rsidR="007D27F3" w:rsidRPr="00613175" w:rsidRDefault="007D27F3" w:rsidP="007D27F3">
      <w:r w:rsidRPr="00613175">
        <w:t>The CFNR service can only be invoked by the network after the communication has been offered to the served user and an indication that the called user is being informed of the communication has been received.</w:t>
      </w:r>
    </w:p>
    <w:p w14:paraId="64D3CD13" w14:textId="77777777" w:rsidR="007D27F3" w:rsidRPr="00613175" w:rsidRDefault="007D27F3" w:rsidP="007D27F3">
      <w:pPr>
        <w:keepNext/>
      </w:pPr>
      <w:r w:rsidRPr="00613175">
        <w:t>[TS 24.604, clause 4.5.2.1]:</w:t>
      </w:r>
    </w:p>
    <w:p w14:paraId="2C6F30B0" w14:textId="77777777" w:rsidR="007D27F3" w:rsidRPr="00613175" w:rsidRDefault="007D27F3" w:rsidP="007D27F3">
      <w:r w:rsidRPr="00613175">
        <w:t>When communication diversion has occurred on the served user side and the network option "</w:t>
      </w:r>
      <w:r w:rsidRPr="00613175">
        <w:rPr>
          <w:i/>
          <w:iCs/>
        </w:rPr>
        <w:t>Originating</w:t>
      </w:r>
      <w:r w:rsidRPr="00613175">
        <w:t>" user receives notification that his communication has been diverted (forwarded or deflected)" is set to true, the originating UA may receive a 181 (Call is being forwarded) response according to the procedures described in 3GPP TS 24.229.</w:t>
      </w:r>
    </w:p>
    <w:p w14:paraId="40ABA129" w14:textId="77777777" w:rsidR="007D27F3" w:rsidRPr="00613175" w:rsidRDefault="007D27F3" w:rsidP="007D27F3">
      <w:r w:rsidRPr="00613175">
        <w:t>The Information given by the History header could be displayed by the UA if it is a UE.</w:t>
      </w:r>
    </w:p>
    <w:p w14:paraId="135277D7" w14:textId="77777777" w:rsidR="007D27F3" w:rsidRPr="00613175" w:rsidRDefault="007D27F3" w:rsidP="007D27F3">
      <w:pPr>
        <w:keepNext/>
      </w:pPr>
      <w:r w:rsidRPr="00613175">
        <w:t>[TS 24.229, clause 9.2.3]:</w:t>
      </w:r>
    </w:p>
    <w:p w14:paraId="5DCC33B1" w14:textId="77777777" w:rsidR="007D27F3" w:rsidRPr="00613175" w:rsidRDefault="007D27F3" w:rsidP="007D27F3">
      <w:r w:rsidRPr="00613175">
        <w:t>Since the UE does not know that forking has occurred until a second provisional response arrives, the UE will request the radio/bearer resources as required by the first provisional response. For each subsequent provisional response that may be received, different alternative actions may be performed depending on the requirements in the SDP answer:</w:t>
      </w:r>
    </w:p>
    <w:p w14:paraId="7DE7FD2A" w14:textId="77777777" w:rsidR="007D27F3" w:rsidRPr="00613175" w:rsidRDefault="007D27F3" w:rsidP="007D27F3">
      <w:pPr>
        <w:pStyle w:val="B10"/>
      </w:pPr>
      <w:r w:rsidRPr="00613175">
        <w:t>-</w:t>
      </w:r>
      <w:r w:rsidRPr="00613175">
        <w:tab/>
        <w:t>the UE has sufficient radio/bearer resources to handle the media specified in the SDP of the subsequent provisional response, or</w:t>
      </w:r>
    </w:p>
    <w:p w14:paraId="47E83BBA" w14:textId="77777777" w:rsidR="007D27F3" w:rsidRPr="00613175" w:rsidRDefault="007D27F3" w:rsidP="007D27F3">
      <w:pPr>
        <w:pStyle w:val="B10"/>
      </w:pPr>
      <w:r w:rsidRPr="00613175">
        <w:t>-</w:t>
      </w:r>
      <w:r w:rsidRPr="00613175">
        <w:tab/>
        <w:t>the UE must request additional radio/bearer resources to accommodate the media specified in the SDP of the subsequent provisional response.</w:t>
      </w:r>
    </w:p>
    <w:p w14:paraId="334837FF" w14:textId="77777777" w:rsidR="007D27F3" w:rsidRPr="00613175" w:rsidRDefault="007D27F3" w:rsidP="007D27F3">
      <w:pPr>
        <w:pStyle w:val="NO"/>
      </w:pPr>
      <w:r w:rsidRPr="00613175">
        <w:t>NOTE 1:</w:t>
      </w:r>
      <w:r w:rsidRPr="00613175">
        <w:tab/>
        <w:t>When several forked responses are received, the resources requested by the UE is the "logical OR" of the resources indicated in the multiple responses to avoid allocation of unnecessary resources. The UE does not request more resources than proposed in the original INVITE request.</w:t>
      </w:r>
    </w:p>
    <w:p w14:paraId="7498FAEA" w14:textId="77777777" w:rsidR="007D27F3" w:rsidRPr="00613175" w:rsidRDefault="007D27F3" w:rsidP="007D27F3">
      <w:pPr>
        <w:pStyle w:val="NO"/>
      </w:pPr>
      <w:r w:rsidRPr="00613175">
        <w:t>NOTE 2:</w:t>
      </w:r>
      <w:r w:rsidRPr="00613175">
        <w:tab/>
        <w:t>When service-based local policy is applied, the UE receives the same authorization token for all forked requests/responses related to the same SIP session.</w:t>
      </w:r>
    </w:p>
    <w:p w14:paraId="2BDED593" w14:textId="77777777" w:rsidR="007D27F3" w:rsidRPr="00613175" w:rsidRDefault="007D27F3" w:rsidP="007D27F3">
      <w:r w:rsidRPr="00613175">
        <w:t>When an 199 (Early Dialog Terminated) response for the INVITE request is received for an early dialogue, the UE shall release reserved radio/bearer resources associated with that early dialogue.</w:t>
      </w:r>
    </w:p>
    <w:p w14:paraId="1EB437E7" w14:textId="77777777" w:rsidR="007D27F3" w:rsidRPr="00613175" w:rsidRDefault="007D27F3" w:rsidP="007D27F3">
      <w:r w:rsidRPr="00613175">
        <w:t>When the first final 200 (OK) response for the INVITE request is received for one of the early dialogues, the UE proceeds to set up the SIP session using the radio/bearer resources required for this session. Upon the reception of the first final 200 (OK) response for the INVITE request, the UE shall release all unneeded radio/bearer resources.</w:t>
      </w:r>
    </w:p>
    <w:p w14:paraId="02D1680C" w14:textId="77777777" w:rsidR="007D27F3" w:rsidRPr="00613175" w:rsidRDefault="007D27F3" w:rsidP="007D27F3">
      <w:pPr>
        <w:keepNext/>
      </w:pPr>
      <w:r w:rsidRPr="00613175">
        <w:t>GIBA:</w:t>
      </w:r>
    </w:p>
    <w:p w14:paraId="369140A5" w14:textId="77777777" w:rsidR="007D27F3" w:rsidRPr="00613175" w:rsidRDefault="007D27F3" w:rsidP="007D27F3">
      <w:pPr>
        <w:pStyle w:val="NO"/>
      </w:pPr>
      <w:r w:rsidRPr="00613175">
        <w:t>NOTE 1:</w:t>
      </w:r>
      <w:r w:rsidRPr="00613175">
        <w:tab/>
        <w:t>GIBA does not allow SIP requests to be protected using an IPsec security association because it does not perform a key agreement procedure.</w:t>
      </w:r>
    </w:p>
    <w:p w14:paraId="7D69BAD4" w14:textId="77777777" w:rsidR="007D27F3" w:rsidRPr="00613175" w:rsidRDefault="007D27F3" w:rsidP="007D27F3">
      <w:pPr>
        <w:pStyle w:val="H6"/>
      </w:pPr>
      <w:r w:rsidRPr="00613175">
        <w:t>8.41.3</w:t>
      </w:r>
      <w:r w:rsidRPr="00613175">
        <w:tab/>
        <w:t>Test description</w:t>
      </w:r>
    </w:p>
    <w:p w14:paraId="5C315365" w14:textId="77777777" w:rsidR="007D27F3" w:rsidRPr="00613175" w:rsidRDefault="007D27F3" w:rsidP="007D27F3">
      <w:pPr>
        <w:pStyle w:val="H6"/>
      </w:pPr>
      <w:r w:rsidRPr="00613175">
        <w:t>8.41.3.1</w:t>
      </w:r>
      <w:r w:rsidRPr="00613175">
        <w:tab/>
        <w:t>Pre-test conditions</w:t>
      </w:r>
    </w:p>
    <w:p w14:paraId="6B59379C" w14:textId="77777777" w:rsidR="007D27F3" w:rsidRPr="00613175" w:rsidRDefault="007D27F3" w:rsidP="007D27F3">
      <w:pPr>
        <w:pStyle w:val="H6"/>
      </w:pPr>
      <w:r w:rsidRPr="00613175">
        <w:t>System Simulator:</w:t>
      </w:r>
    </w:p>
    <w:p w14:paraId="58B7476B" w14:textId="77777777" w:rsidR="007D27F3" w:rsidRPr="00613175" w:rsidRDefault="007D27F3" w:rsidP="007D27F3">
      <w:pPr>
        <w:pStyle w:val="B10"/>
      </w:pPr>
      <w:r w:rsidRPr="00613175">
        <w:t>-</w:t>
      </w:r>
      <w:r w:rsidRPr="00613175">
        <w:tab/>
        <w:t>1 NR Cell connected to 5GC, default parameters.</w:t>
      </w:r>
    </w:p>
    <w:p w14:paraId="0A3BB582" w14:textId="77777777" w:rsidR="007D27F3" w:rsidRPr="00613175" w:rsidRDefault="007D27F3" w:rsidP="007D27F3">
      <w:pPr>
        <w:pStyle w:val="H6"/>
      </w:pPr>
      <w:r w:rsidRPr="00613175">
        <w:t>UE:</w:t>
      </w:r>
    </w:p>
    <w:p w14:paraId="2FAEE357" w14:textId="77777777" w:rsidR="007D27F3" w:rsidRPr="00613175" w:rsidRDefault="007D27F3" w:rsidP="007D27F3">
      <w:pPr>
        <w:pStyle w:val="B10"/>
        <w:rPr>
          <w:lang w:eastAsia="zh-CN"/>
        </w:rPr>
      </w:pPr>
      <w:r w:rsidRPr="00613175">
        <w:t>-</w:t>
      </w:r>
      <w:r w:rsidRPr="00613175">
        <w:tab/>
        <w:t>The UE contains either ISIM and USIM applications or only USIM application on UICC.</w:t>
      </w:r>
    </w:p>
    <w:p w14:paraId="63545366" w14:textId="77777777" w:rsidR="007D27F3" w:rsidRPr="00613175" w:rsidRDefault="007D27F3" w:rsidP="007D27F3">
      <w:pPr>
        <w:pStyle w:val="B10"/>
        <w:rPr>
          <w:lang w:eastAsia="en-US"/>
        </w:rPr>
      </w:pPr>
      <w:r w:rsidRPr="00613175">
        <w:t>-</w:t>
      </w:r>
      <w:r w:rsidRPr="00613175">
        <w:tab/>
        <w:t>The UE is configured to register for IMS after switch on.</w:t>
      </w:r>
    </w:p>
    <w:p w14:paraId="3510653E" w14:textId="77777777" w:rsidR="007D27F3" w:rsidRPr="00613175" w:rsidRDefault="007D27F3" w:rsidP="007D27F3">
      <w:pPr>
        <w:pStyle w:val="B10"/>
      </w:pPr>
      <w:r w:rsidRPr="00613175">
        <w:t>-</w:t>
      </w:r>
      <w:r w:rsidRPr="00613175">
        <w:tab/>
        <w:t>The UE is configured to use preconditions.</w:t>
      </w:r>
    </w:p>
    <w:p w14:paraId="5108D8A9" w14:textId="77777777" w:rsidR="007D27F3" w:rsidRPr="00613175" w:rsidRDefault="007D27F3" w:rsidP="007D27F3">
      <w:pPr>
        <w:pStyle w:val="H6"/>
        <w:rPr>
          <w:rFonts w:cs="Arial"/>
        </w:rPr>
      </w:pPr>
      <w:r w:rsidRPr="00613175">
        <w:rPr>
          <w:rFonts w:cs="Arial"/>
        </w:rPr>
        <w:t>Preamble:</w:t>
      </w:r>
    </w:p>
    <w:p w14:paraId="5B6C9CC4" w14:textId="77777777" w:rsidR="007D27F3" w:rsidRPr="00613175" w:rsidRDefault="007D27F3" w:rsidP="007D27F3">
      <w:pPr>
        <w:pStyle w:val="B10"/>
      </w:pPr>
      <w:r w:rsidRPr="00613175">
        <w:t>-</w:t>
      </w:r>
      <w:r w:rsidRPr="00613175">
        <w:tab/>
        <w:t>UE is in state 1N-A (TS 38.508-1 [21]) and registered to IMS</w:t>
      </w:r>
    </w:p>
    <w:p w14:paraId="70C6EF14" w14:textId="77777777" w:rsidR="007D27F3" w:rsidRPr="00613175" w:rsidRDefault="007D27F3" w:rsidP="007D27F3">
      <w:pPr>
        <w:pStyle w:val="H6"/>
        <w:rPr>
          <w:lang w:eastAsia="zh-CN"/>
        </w:rPr>
      </w:pPr>
      <w:r w:rsidRPr="00613175">
        <w:t>8.41.3.2</w:t>
      </w:r>
      <w:r w:rsidRPr="00613175">
        <w:tab/>
      </w:r>
      <w:r w:rsidRPr="00613175">
        <w:rPr>
          <w:snapToGrid w:val="0"/>
        </w:rPr>
        <w:t>Test procedure sequence</w:t>
      </w:r>
    </w:p>
    <w:p w14:paraId="1ACED757" w14:textId="77777777" w:rsidR="007D27F3" w:rsidRPr="00613175" w:rsidRDefault="007D27F3" w:rsidP="007D27F3">
      <w:pPr>
        <w:pStyle w:val="TH"/>
        <w:rPr>
          <w:lang w:eastAsia="en-US"/>
        </w:rPr>
      </w:pPr>
      <w:r w:rsidRPr="00613175">
        <w:t>Table 8.41.3.2-1: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391"/>
        <w:gridCol w:w="709"/>
        <w:gridCol w:w="2408"/>
        <w:gridCol w:w="569"/>
        <w:gridCol w:w="850"/>
      </w:tblGrid>
      <w:tr w:rsidR="007D27F3" w:rsidRPr="00613175" w14:paraId="7BEA49E4" w14:textId="77777777" w:rsidTr="007D27F3">
        <w:trPr>
          <w:jc w:val="center"/>
        </w:trPr>
        <w:tc>
          <w:tcPr>
            <w:tcW w:w="704" w:type="dxa"/>
            <w:tcBorders>
              <w:top w:val="single" w:sz="4" w:space="0" w:color="auto"/>
              <w:left w:val="single" w:sz="4" w:space="0" w:color="auto"/>
              <w:bottom w:val="nil"/>
              <w:right w:val="single" w:sz="4" w:space="0" w:color="auto"/>
            </w:tcBorders>
            <w:hideMark/>
          </w:tcPr>
          <w:p w14:paraId="0C27EEDD" w14:textId="77777777" w:rsidR="007D27F3" w:rsidRPr="00613175" w:rsidRDefault="007D27F3">
            <w:pPr>
              <w:pStyle w:val="TAH"/>
            </w:pPr>
            <w:r w:rsidRPr="00613175">
              <w:t>St</w:t>
            </w:r>
          </w:p>
        </w:tc>
        <w:tc>
          <w:tcPr>
            <w:tcW w:w="4394" w:type="dxa"/>
            <w:tcBorders>
              <w:top w:val="single" w:sz="4" w:space="0" w:color="auto"/>
              <w:left w:val="single" w:sz="4" w:space="0" w:color="auto"/>
              <w:bottom w:val="single" w:sz="4" w:space="0" w:color="auto"/>
              <w:right w:val="single" w:sz="4" w:space="0" w:color="auto"/>
            </w:tcBorders>
            <w:hideMark/>
          </w:tcPr>
          <w:p w14:paraId="730347FC" w14:textId="77777777" w:rsidR="007D27F3" w:rsidRPr="00613175" w:rsidRDefault="007D27F3">
            <w:pPr>
              <w:pStyle w:val="TAH"/>
            </w:pPr>
            <w:r w:rsidRPr="00613175">
              <w:t>Procedure</w:t>
            </w:r>
          </w:p>
        </w:tc>
        <w:tc>
          <w:tcPr>
            <w:tcW w:w="3119" w:type="dxa"/>
            <w:gridSpan w:val="2"/>
            <w:tcBorders>
              <w:top w:val="single" w:sz="4" w:space="0" w:color="auto"/>
              <w:left w:val="single" w:sz="4" w:space="0" w:color="auto"/>
              <w:bottom w:val="single" w:sz="4" w:space="0" w:color="auto"/>
              <w:right w:val="single" w:sz="4" w:space="0" w:color="auto"/>
            </w:tcBorders>
            <w:hideMark/>
          </w:tcPr>
          <w:p w14:paraId="5FED751F" w14:textId="77777777" w:rsidR="007D27F3" w:rsidRPr="00613175" w:rsidRDefault="007D27F3">
            <w:pPr>
              <w:pStyle w:val="TAH"/>
            </w:pPr>
            <w:r w:rsidRPr="00613175">
              <w:t>Message Sequence</w:t>
            </w:r>
          </w:p>
        </w:tc>
        <w:tc>
          <w:tcPr>
            <w:tcW w:w="569" w:type="dxa"/>
            <w:tcBorders>
              <w:top w:val="single" w:sz="4" w:space="0" w:color="auto"/>
              <w:left w:val="single" w:sz="4" w:space="0" w:color="auto"/>
              <w:bottom w:val="nil"/>
              <w:right w:val="single" w:sz="4" w:space="0" w:color="auto"/>
            </w:tcBorders>
            <w:hideMark/>
          </w:tcPr>
          <w:p w14:paraId="33B319BA" w14:textId="77777777" w:rsidR="007D27F3" w:rsidRPr="00613175" w:rsidRDefault="007D27F3">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78EECAE2" w14:textId="77777777" w:rsidR="007D27F3" w:rsidRPr="00613175" w:rsidRDefault="007D27F3">
            <w:pPr>
              <w:pStyle w:val="TAH"/>
            </w:pPr>
            <w:r w:rsidRPr="00613175">
              <w:t>Verdict</w:t>
            </w:r>
          </w:p>
        </w:tc>
      </w:tr>
      <w:tr w:rsidR="007D27F3" w:rsidRPr="00613175" w14:paraId="4008CB3C" w14:textId="77777777" w:rsidTr="007D27F3">
        <w:trPr>
          <w:jc w:val="center"/>
        </w:trPr>
        <w:tc>
          <w:tcPr>
            <w:tcW w:w="704" w:type="dxa"/>
            <w:tcBorders>
              <w:top w:val="nil"/>
              <w:left w:val="single" w:sz="4" w:space="0" w:color="auto"/>
              <w:bottom w:val="single" w:sz="4" w:space="0" w:color="auto"/>
              <w:right w:val="single" w:sz="4" w:space="0" w:color="auto"/>
            </w:tcBorders>
          </w:tcPr>
          <w:p w14:paraId="6621B187" w14:textId="77777777" w:rsidR="007D27F3" w:rsidRPr="00613175" w:rsidRDefault="007D27F3">
            <w:pPr>
              <w:pStyle w:val="TAH"/>
            </w:pPr>
          </w:p>
        </w:tc>
        <w:tc>
          <w:tcPr>
            <w:tcW w:w="4394" w:type="dxa"/>
            <w:tcBorders>
              <w:top w:val="single" w:sz="4" w:space="0" w:color="auto"/>
              <w:left w:val="single" w:sz="4" w:space="0" w:color="auto"/>
              <w:bottom w:val="single" w:sz="4" w:space="0" w:color="auto"/>
              <w:right w:val="single" w:sz="4" w:space="0" w:color="auto"/>
            </w:tcBorders>
          </w:tcPr>
          <w:p w14:paraId="35A47211" w14:textId="77777777" w:rsidR="007D27F3" w:rsidRPr="00613175" w:rsidRDefault="007D27F3">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00B8D0D8" w14:textId="77777777" w:rsidR="007D27F3" w:rsidRPr="00613175" w:rsidRDefault="007D27F3">
            <w:pPr>
              <w:pStyle w:val="TAH"/>
            </w:pPr>
            <w:r w:rsidRPr="00613175">
              <w:t>U - S</w:t>
            </w:r>
          </w:p>
        </w:tc>
        <w:tc>
          <w:tcPr>
            <w:tcW w:w="2410" w:type="dxa"/>
            <w:tcBorders>
              <w:top w:val="single" w:sz="4" w:space="0" w:color="auto"/>
              <w:left w:val="single" w:sz="4" w:space="0" w:color="auto"/>
              <w:bottom w:val="single" w:sz="4" w:space="0" w:color="auto"/>
              <w:right w:val="single" w:sz="4" w:space="0" w:color="auto"/>
            </w:tcBorders>
            <w:hideMark/>
          </w:tcPr>
          <w:p w14:paraId="4D3099B4" w14:textId="77777777" w:rsidR="007D27F3" w:rsidRPr="00613175" w:rsidRDefault="007D27F3">
            <w:pPr>
              <w:pStyle w:val="TAH"/>
            </w:pPr>
            <w:r w:rsidRPr="00613175">
              <w:t>Message</w:t>
            </w:r>
          </w:p>
        </w:tc>
        <w:tc>
          <w:tcPr>
            <w:tcW w:w="569" w:type="dxa"/>
            <w:tcBorders>
              <w:top w:val="nil"/>
              <w:left w:val="single" w:sz="4" w:space="0" w:color="auto"/>
              <w:bottom w:val="single" w:sz="4" w:space="0" w:color="auto"/>
              <w:right w:val="single" w:sz="4" w:space="0" w:color="auto"/>
            </w:tcBorders>
          </w:tcPr>
          <w:p w14:paraId="5C8560D0" w14:textId="77777777" w:rsidR="007D27F3" w:rsidRPr="00613175" w:rsidRDefault="007D27F3">
            <w:pPr>
              <w:pStyle w:val="TAH"/>
            </w:pPr>
          </w:p>
        </w:tc>
        <w:tc>
          <w:tcPr>
            <w:tcW w:w="850" w:type="dxa"/>
            <w:tcBorders>
              <w:top w:val="nil"/>
              <w:left w:val="single" w:sz="4" w:space="0" w:color="auto"/>
              <w:bottom w:val="single" w:sz="4" w:space="0" w:color="auto"/>
              <w:right w:val="single" w:sz="4" w:space="0" w:color="auto"/>
            </w:tcBorders>
          </w:tcPr>
          <w:p w14:paraId="03DFE960" w14:textId="77777777" w:rsidR="007D27F3" w:rsidRPr="00613175" w:rsidRDefault="007D27F3">
            <w:pPr>
              <w:pStyle w:val="TAH"/>
            </w:pPr>
          </w:p>
        </w:tc>
      </w:tr>
      <w:tr w:rsidR="007D27F3" w:rsidRPr="00613175" w14:paraId="0C79453B"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2C69A1F4" w14:textId="77777777" w:rsidR="007D27F3" w:rsidRPr="00613175" w:rsidRDefault="007D27F3">
            <w:pPr>
              <w:pStyle w:val="TAC"/>
              <w:rPr>
                <w:lang w:eastAsia="zh-CN"/>
              </w:rPr>
            </w:pPr>
            <w:r w:rsidRPr="00613175">
              <w:t>1</w:t>
            </w:r>
          </w:p>
        </w:tc>
        <w:tc>
          <w:tcPr>
            <w:tcW w:w="4394" w:type="dxa"/>
            <w:tcBorders>
              <w:top w:val="single" w:sz="4" w:space="0" w:color="auto"/>
              <w:left w:val="single" w:sz="4" w:space="0" w:color="auto"/>
              <w:bottom w:val="single" w:sz="4" w:space="0" w:color="auto"/>
              <w:right w:val="single" w:sz="4" w:space="0" w:color="auto"/>
            </w:tcBorders>
            <w:hideMark/>
          </w:tcPr>
          <w:p w14:paraId="6B76C95B" w14:textId="77777777" w:rsidR="007D27F3" w:rsidRPr="00613175" w:rsidRDefault="007D27F3">
            <w:pPr>
              <w:pStyle w:val="TAL"/>
              <w:rPr>
                <w:snapToGrid w:val="0"/>
                <w:lang w:eastAsia="zh-CN"/>
              </w:rPr>
            </w:pPr>
            <w:r w:rsidRPr="00613175">
              <w:t>UE is made to attempt an IMS voice call.</w:t>
            </w:r>
          </w:p>
        </w:tc>
        <w:tc>
          <w:tcPr>
            <w:tcW w:w="709" w:type="dxa"/>
            <w:tcBorders>
              <w:top w:val="single" w:sz="4" w:space="0" w:color="auto"/>
              <w:left w:val="single" w:sz="4" w:space="0" w:color="auto"/>
              <w:bottom w:val="single" w:sz="4" w:space="0" w:color="auto"/>
              <w:right w:val="single" w:sz="4" w:space="0" w:color="auto"/>
            </w:tcBorders>
            <w:hideMark/>
          </w:tcPr>
          <w:p w14:paraId="47179F58" w14:textId="77777777" w:rsidR="007D27F3" w:rsidRPr="00613175" w:rsidRDefault="007D27F3">
            <w:pPr>
              <w:pStyle w:val="TAC"/>
              <w:rPr>
                <w:lang w:eastAsia="zh-CN"/>
              </w:rPr>
            </w:pPr>
            <w:r w:rsidRPr="00613175">
              <w:t>-</w:t>
            </w:r>
          </w:p>
        </w:tc>
        <w:tc>
          <w:tcPr>
            <w:tcW w:w="2410" w:type="dxa"/>
            <w:tcBorders>
              <w:top w:val="single" w:sz="4" w:space="0" w:color="auto"/>
              <w:left w:val="single" w:sz="4" w:space="0" w:color="auto"/>
              <w:bottom w:val="single" w:sz="4" w:space="0" w:color="auto"/>
              <w:right w:val="single" w:sz="4" w:space="0" w:color="auto"/>
            </w:tcBorders>
            <w:hideMark/>
          </w:tcPr>
          <w:p w14:paraId="7048D366" w14:textId="77777777" w:rsidR="007D27F3" w:rsidRPr="00613175" w:rsidRDefault="007D27F3">
            <w:pPr>
              <w:pStyle w:val="TAL"/>
              <w:rPr>
                <w:lang w:eastAsia="zh-CN"/>
              </w:rPr>
            </w:pPr>
            <w:r w:rsidRPr="00613175">
              <w:t>-</w:t>
            </w:r>
          </w:p>
        </w:tc>
        <w:tc>
          <w:tcPr>
            <w:tcW w:w="569" w:type="dxa"/>
            <w:tcBorders>
              <w:top w:val="nil"/>
              <w:left w:val="single" w:sz="4" w:space="0" w:color="auto"/>
              <w:bottom w:val="single" w:sz="4" w:space="0" w:color="auto"/>
              <w:right w:val="single" w:sz="4" w:space="0" w:color="auto"/>
            </w:tcBorders>
            <w:hideMark/>
          </w:tcPr>
          <w:p w14:paraId="34E2E77E"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7FD794ED" w14:textId="77777777" w:rsidR="007D27F3" w:rsidRPr="00613175" w:rsidRDefault="007D27F3">
            <w:pPr>
              <w:pStyle w:val="TAC"/>
              <w:rPr>
                <w:lang w:eastAsia="zh-CN"/>
              </w:rPr>
            </w:pPr>
            <w:r w:rsidRPr="00613175">
              <w:rPr>
                <w:lang w:eastAsia="zh-CN"/>
              </w:rPr>
              <w:t>-</w:t>
            </w:r>
          </w:p>
        </w:tc>
      </w:tr>
      <w:tr w:rsidR="007D27F3" w:rsidRPr="00613175" w14:paraId="3CA5FD63"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2361A919" w14:textId="77777777" w:rsidR="007D27F3" w:rsidRPr="00613175" w:rsidRDefault="007D27F3">
            <w:pPr>
              <w:pStyle w:val="TAC"/>
              <w:rPr>
                <w:snapToGrid w:val="0"/>
                <w:lang w:eastAsia="zh-CN"/>
              </w:rPr>
            </w:pPr>
            <w:r w:rsidRPr="00613175">
              <w:t>2-7</w:t>
            </w:r>
          </w:p>
        </w:tc>
        <w:tc>
          <w:tcPr>
            <w:tcW w:w="4394" w:type="dxa"/>
            <w:tcBorders>
              <w:top w:val="single" w:sz="4" w:space="0" w:color="auto"/>
              <w:left w:val="single" w:sz="4" w:space="0" w:color="auto"/>
              <w:bottom w:val="single" w:sz="4" w:space="0" w:color="auto"/>
              <w:right w:val="single" w:sz="4" w:space="0" w:color="auto"/>
            </w:tcBorders>
            <w:hideMark/>
          </w:tcPr>
          <w:p w14:paraId="74A0F48D" w14:textId="77777777" w:rsidR="007D27F3" w:rsidRPr="00613175" w:rsidRDefault="007D27F3">
            <w:pPr>
              <w:pStyle w:val="TAL"/>
              <w:rPr>
                <w:snapToGrid w:val="0"/>
                <w:lang w:eastAsia="en-US"/>
              </w:rPr>
            </w:pPr>
            <w:r w:rsidRPr="00613175">
              <w:t>Steps 2-7 of generic procedure specified in Table 4.9.15.2.2-1 of TS 38.508-1 [21] are performed.</w:t>
            </w:r>
          </w:p>
        </w:tc>
        <w:tc>
          <w:tcPr>
            <w:tcW w:w="709" w:type="dxa"/>
            <w:tcBorders>
              <w:top w:val="single" w:sz="4" w:space="0" w:color="auto"/>
              <w:left w:val="single" w:sz="4" w:space="0" w:color="auto"/>
              <w:bottom w:val="single" w:sz="4" w:space="0" w:color="auto"/>
              <w:right w:val="single" w:sz="4" w:space="0" w:color="auto"/>
            </w:tcBorders>
            <w:hideMark/>
          </w:tcPr>
          <w:p w14:paraId="5DD2C892" w14:textId="77777777" w:rsidR="007D27F3" w:rsidRPr="00613175" w:rsidRDefault="007D27F3">
            <w:pPr>
              <w:pStyle w:val="TAC"/>
              <w:rPr>
                <w:lang w:eastAsia="zh-CN"/>
              </w:rPr>
            </w:pPr>
            <w:r w:rsidRPr="00613175">
              <w:t>-</w:t>
            </w:r>
          </w:p>
        </w:tc>
        <w:tc>
          <w:tcPr>
            <w:tcW w:w="2410" w:type="dxa"/>
            <w:tcBorders>
              <w:top w:val="single" w:sz="4" w:space="0" w:color="auto"/>
              <w:left w:val="single" w:sz="4" w:space="0" w:color="auto"/>
              <w:bottom w:val="single" w:sz="4" w:space="0" w:color="auto"/>
              <w:right w:val="single" w:sz="4" w:space="0" w:color="auto"/>
            </w:tcBorders>
            <w:hideMark/>
          </w:tcPr>
          <w:p w14:paraId="7A6572E9" w14:textId="77777777" w:rsidR="007D27F3" w:rsidRPr="00613175" w:rsidRDefault="007D27F3">
            <w:pPr>
              <w:pStyle w:val="TAL"/>
              <w:rPr>
                <w:lang w:eastAsia="zh-CN"/>
              </w:rPr>
            </w:pPr>
            <w:r w:rsidRPr="00613175">
              <w:t>-</w:t>
            </w:r>
          </w:p>
        </w:tc>
        <w:tc>
          <w:tcPr>
            <w:tcW w:w="569" w:type="dxa"/>
            <w:tcBorders>
              <w:top w:val="nil"/>
              <w:left w:val="single" w:sz="4" w:space="0" w:color="auto"/>
              <w:bottom w:val="single" w:sz="4" w:space="0" w:color="auto"/>
              <w:right w:val="single" w:sz="4" w:space="0" w:color="auto"/>
            </w:tcBorders>
            <w:hideMark/>
          </w:tcPr>
          <w:p w14:paraId="20F647BD"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232AD123" w14:textId="77777777" w:rsidR="007D27F3" w:rsidRPr="00613175" w:rsidRDefault="007D27F3">
            <w:pPr>
              <w:pStyle w:val="TAC"/>
              <w:rPr>
                <w:lang w:eastAsia="zh-CN"/>
              </w:rPr>
            </w:pPr>
            <w:r w:rsidRPr="00613175">
              <w:rPr>
                <w:lang w:eastAsia="zh-CN"/>
              </w:rPr>
              <w:t>-</w:t>
            </w:r>
          </w:p>
        </w:tc>
      </w:tr>
      <w:tr w:rsidR="007D27F3" w:rsidRPr="00613175" w14:paraId="21E523B7"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46F6985B" w14:textId="77777777" w:rsidR="007D27F3" w:rsidRPr="00613175" w:rsidRDefault="007D27F3">
            <w:pPr>
              <w:pStyle w:val="TAC"/>
              <w:rPr>
                <w:lang w:eastAsia="zh-CN"/>
              </w:rPr>
            </w:pPr>
            <w:r w:rsidRPr="00613175">
              <w:rPr>
                <w:snapToGrid w:val="0"/>
              </w:rPr>
              <w:t>8</w:t>
            </w:r>
            <w:r w:rsidRPr="00613175">
              <w:rPr>
                <w:lang w:eastAsia="zh-CN"/>
              </w:rPr>
              <w:t>-17</w:t>
            </w:r>
          </w:p>
        </w:tc>
        <w:tc>
          <w:tcPr>
            <w:tcW w:w="4394" w:type="dxa"/>
            <w:tcBorders>
              <w:top w:val="single" w:sz="4" w:space="0" w:color="auto"/>
              <w:left w:val="single" w:sz="4" w:space="0" w:color="auto"/>
              <w:bottom w:val="single" w:sz="4" w:space="0" w:color="auto"/>
              <w:right w:val="single" w:sz="4" w:space="0" w:color="auto"/>
            </w:tcBorders>
            <w:hideMark/>
          </w:tcPr>
          <w:p w14:paraId="7D3FA948" w14:textId="16EA2A46" w:rsidR="007D27F3" w:rsidRPr="00613175" w:rsidRDefault="007D27F3">
            <w:pPr>
              <w:pStyle w:val="TAL"/>
              <w:rPr>
                <w:snapToGrid w:val="0"/>
                <w:lang w:eastAsia="en-US"/>
              </w:rPr>
            </w:pPr>
            <w:r w:rsidRPr="00613175">
              <w:rPr>
                <w:snapToGrid w:val="0"/>
              </w:rPr>
              <w:t xml:space="preserve">Steps 1-10 as defined in Annex A.4.1 are </w:t>
            </w:r>
            <w:r w:rsidR="00613175" w:rsidRPr="00613175">
              <w:rPr>
                <w:snapToGrid w:val="0"/>
              </w:rPr>
              <w:t>executed</w:t>
            </w:r>
            <w:r w:rsidRPr="00613175">
              <w:rPr>
                <w:snapToGrid w:val="0"/>
              </w:rPr>
              <w:t>.</w:t>
            </w:r>
          </w:p>
        </w:tc>
        <w:tc>
          <w:tcPr>
            <w:tcW w:w="709" w:type="dxa"/>
            <w:tcBorders>
              <w:top w:val="single" w:sz="4" w:space="0" w:color="auto"/>
              <w:left w:val="single" w:sz="4" w:space="0" w:color="auto"/>
              <w:bottom w:val="single" w:sz="4" w:space="0" w:color="auto"/>
              <w:right w:val="single" w:sz="4" w:space="0" w:color="auto"/>
            </w:tcBorders>
            <w:hideMark/>
          </w:tcPr>
          <w:p w14:paraId="0E4E2147"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665F467B" w14:textId="77777777" w:rsidR="007D27F3" w:rsidRPr="00613175" w:rsidRDefault="007D27F3">
            <w:pPr>
              <w:pStyle w:val="TAL"/>
              <w:rPr>
                <w:szCs w:val="18"/>
                <w:lang w:eastAsia="zh-CN"/>
              </w:rPr>
            </w:pPr>
            <w:r w:rsidRPr="00613175">
              <w:rPr>
                <w:szCs w:val="18"/>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701FC488"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0DC38C2C" w14:textId="77777777" w:rsidR="007D27F3" w:rsidRPr="00613175" w:rsidRDefault="007D27F3">
            <w:pPr>
              <w:pStyle w:val="TAC"/>
              <w:rPr>
                <w:lang w:eastAsia="zh-CN"/>
              </w:rPr>
            </w:pPr>
            <w:r w:rsidRPr="00613175">
              <w:rPr>
                <w:lang w:eastAsia="zh-CN"/>
              </w:rPr>
              <w:t>-</w:t>
            </w:r>
          </w:p>
        </w:tc>
      </w:tr>
      <w:tr w:rsidR="007D27F3" w:rsidRPr="00613175" w14:paraId="340A98F4"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6E97F201" w14:textId="77777777" w:rsidR="007D27F3" w:rsidRPr="00613175" w:rsidRDefault="007D27F3">
            <w:pPr>
              <w:pStyle w:val="TAC"/>
              <w:rPr>
                <w:lang w:eastAsia="zh-CN"/>
              </w:rPr>
            </w:pPr>
            <w:r w:rsidRPr="00613175">
              <w:rPr>
                <w:lang w:eastAsia="zh-CN"/>
              </w:rPr>
              <w:t>18</w:t>
            </w:r>
          </w:p>
        </w:tc>
        <w:tc>
          <w:tcPr>
            <w:tcW w:w="4394" w:type="dxa"/>
            <w:tcBorders>
              <w:top w:val="single" w:sz="4" w:space="0" w:color="auto"/>
              <w:left w:val="single" w:sz="4" w:space="0" w:color="auto"/>
              <w:bottom w:val="single" w:sz="4" w:space="0" w:color="auto"/>
              <w:right w:val="single" w:sz="4" w:space="0" w:color="auto"/>
            </w:tcBorders>
            <w:hideMark/>
          </w:tcPr>
          <w:p w14:paraId="562BF7FD" w14:textId="77777777" w:rsidR="007D27F3" w:rsidRPr="00613175" w:rsidRDefault="007D27F3">
            <w:pPr>
              <w:pStyle w:val="TAL"/>
              <w:rPr>
                <w:snapToGrid w:val="0"/>
                <w:lang w:eastAsia="en-US"/>
              </w:rPr>
            </w:pPr>
            <w:r w:rsidRPr="00613175">
              <w:rPr>
                <w:rFonts w:eastAsia="MS Gothic"/>
              </w:rPr>
              <w:t>SS sends 181 response to indicate that call forwarding has been started as the user did not answer to the phone</w:t>
            </w:r>
          </w:p>
        </w:tc>
        <w:tc>
          <w:tcPr>
            <w:tcW w:w="709" w:type="dxa"/>
            <w:tcBorders>
              <w:top w:val="single" w:sz="4" w:space="0" w:color="auto"/>
              <w:left w:val="single" w:sz="4" w:space="0" w:color="auto"/>
              <w:bottom w:val="single" w:sz="4" w:space="0" w:color="auto"/>
              <w:right w:val="single" w:sz="4" w:space="0" w:color="auto"/>
            </w:tcBorders>
            <w:hideMark/>
          </w:tcPr>
          <w:p w14:paraId="6FD586D7"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6DA2CF74" w14:textId="77777777" w:rsidR="007D27F3" w:rsidRPr="00613175" w:rsidRDefault="007D27F3">
            <w:pPr>
              <w:pStyle w:val="TAL"/>
              <w:rPr>
                <w:rFonts w:eastAsia="MS Gothic"/>
                <w:szCs w:val="18"/>
                <w:lang w:eastAsia="en-US"/>
              </w:rPr>
            </w:pPr>
            <w:r w:rsidRPr="00613175">
              <w:rPr>
                <w:rFonts w:eastAsia="MS Gothic"/>
              </w:rPr>
              <w:t>181 Call is being forwarded</w:t>
            </w:r>
          </w:p>
        </w:tc>
        <w:tc>
          <w:tcPr>
            <w:tcW w:w="569" w:type="dxa"/>
            <w:tcBorders>
              <w:top w:val="single" w:sz="4" w:space="0" w:color="auto"/>
              <w:left w:val="single" w:sz="4" w:space="0" w:color="auto"/>
              <w:bottom w:val="single" w:sz="4" w:space="0" w:color="auto"/>
              <w:right w:val="single" w:sz="4" w:space="0" w:color="auto"/>
            </w:tcBorders>
            <w:hideMark/>
          </w:tcPr>
          <w:p w14:paraId="19FD7DF8"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CD64B11" w14:textId="77777777" w:rsidR="007D27F3" w:rsidRPr="00613175" w:rsidRDefault="007D27F3">
            <w:pPr>
              <w:pStyle w:val="TAC"/>
              <w:rPr>
                <w:lang w:eastAsia="zh-CN"/>
              </w:rPr>
            </w:pPr>
            <w:r w:rsidRPr="00613175">
              <w:rPr>
                <w:lang w:eastAsia="zh-CN"/>
              </w:rPr>
              <w:t>-</w:t>
            </w:r>
          </w:p>
        </w:tc>
      </w:tr>
      <w:tr w:rsidR="007D27F3" w:rsidRPr="00613175" w14:paraId="58E0321D"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159A90F3" w14:textId="77777777" w:rsidR="007D27F3" w:rsidRPr="00613175" w:rsidRDefault="007D27F3">
            <w:pPr>
              <w:pStyle w:val="TAC"/>
              <w:rPr>
                <w:lang w:eastAsia="zh-CN"/>
              </w:rPr>
            </w:pPr>
            <w:r w:rsidRPr="00613175">
              <w:rPr>
                <w:lang w:eastAsia="zh-CN"/>
              </w:rPr>
              <w:t>19</w:t>
            </w:r>
          </w:p>
        </w:tc>
        <w:tc>
          <w:tcPr>
            <w:tcW w:w="4394" w:type="dxa"/>
            <w:tcBorders>
              <w:top w:val="single" w:sz="4" w:space="0" w:color="auto"/>
              <w:left w:val="single" w:sz="4" w:space="0" w:color="auto"/>
              <w:bottom w:val="single" w:sz="4" w:space="0" w:color="auto"/>
              <w:right w:val="single" w:sz="4" w:space="0" w:color="auto"/>
            </w:tcBorders>
            <w:hideMark/>
          </w:tcPr>
          <w:p w14:paraId="65B7789E" w14:textId="77777777" w:rsidR="007D27F3" w:rsidRPr="00613175" w:rsidRDefault="007D27F3">
            <w:pPr>
              <w:pStyle w:val="TAL"/>
              <w:rPr>
                <w:snapToGrid w:val="0"/>
                <w:lang w:eastAsia="en-US"/>
              </w:rPr>
            </w:pPr>
            <w:r w:rsidRPr="00613175">
              <w:rPr>
                <w:rFonts w:eastAsia="MS Gothic"/>
              </w:rPr>
              <w:t xml:space="preserve">SS (simulating the phone to which the call was forwarded) responds with 183 Session Progress containing an SDP answer indicating support for AMR-WB codec and state of the local preconditions. </w:t>
            </w:r>
          </w:p>
        </w:tc>
        <w:tc>
          <w:tcPr>
            <w:tcW w:w="709" w:type="dxa"/>
            <w:tcBorders>
              <w:top w:val="single" w:sz="4" w:space="0" w:color="auto"/>
              <w:left w:val="single" w:sz="4" w:space="0" w:color="auto"/>
              <w:bottom w:val="single" w:sz="4" w:space="0" w:color="auto"/>
              <w:right w:val="single" w:sz="4" w:space="0" w:color="auto"/>
            </w:tcBorders>
            <w:hideMark/>
          </w:tcPr>
          <w:p w14:paraId="4A9B2408"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3CC2308E" w14:textId="77777777" w:rsidR="007D27F3" w:rsidRPr="00613175" w:rsidRDefault="007D27F3">
            <w:pPr>
              <w:pStyle w:val="TAL"/>
              <w:rPr>
                <w:rFonts w:eastAsia="MS Gothic"/>
                <w:szCs w:val="18"/>
                <w:lang w:eastAsia="en-US"/>
              </w:rPr>
            </w:pPr>
            <w:r w:rsidRPr="00613175">
              <w:rPr>
                <w:rFonts w:eastAsia="MS Gothic"/>
              </w:rPr>
              <w:t>183 Session Progress</w:t>
            </w:r>
          </w:p>
        </w:tc>
        <w:tc>
          <w:tcPr>
            <w:tcW w:w="569" w:type="dxa"/>
            <w:tcBorders>
              <w:top w:val="single" w:sz="4" w:space="0" w:color="auto"/>
              <w:left w:val="single" w:sz="4" w:space="0" w:color="auto"/>
              <w:bottom w:val="single" w:sz="4" w:space="0" w:color="auto"/>
              <w:right w:val="single" w:sz="4" w:space="0" w:color="auto"/>
            </w:tcBorders>
            <w:hideMark/>
          </w:tcPr>
          <w:p w14:paraId="00CD95C6"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9F78CC4" w14:textId="77777777" w:rsidR="007D27F3" w:rsidRPr="00613175" w:rsidRDefault="007D27F3">
            <w:pPr>
              <w:pStyle w:val="TAC"/>
              <w:rPr>
                <w:lang w:eastAsia="zh-CN"/>
              </w:rPr>
            </w:pPr>
            <w:r w:rsidRPr="00613175">
              <w:rPr>
                <w:lang w:eastAsia="zh-CN"/>
              </w:rPr>
              <w:t>-</w:t>
            </w:r>
          </w:p>
        </w:tc>
      </w:tr>
      <w:tr w:rsidR="007D27F3" w:rsidRPr="00613175" w14:paraId="66793A41"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2BEF71F4" w14:textId="77777777" w:rsidR="007D27F3" w:rsidRPr="00613175" w:rsidRDefault="007D27F3">
            <w:pPr>
              <w:pStyle w:val="TAC"/>
              <w:rPr>
                <w:lang w:eastAsia="zh-CN"/>
              </w:rPr>
            </w:pPr>
            <w:r w:rsidRPr="00613175">
              <w:rPr>
                <w:lang w:eastAsia="zh-CN"/>
              </w:rPr>
              <w:t>20</w:t>
            </w:r>
          </w:p>
        </w:tc>
        <w:tc>
          <w:tcPr>
            <w:tcW w:w="4394" w:type="dxa"/>
            <w:tcBorders>
              <w:top w:val="single" w:sz="4" w:space="0" w:color="auto"/>
              <w:left w:val="single" w:sz="4" w:space="0" w:color="auto"/>
              <w:bottom w:val="single" w:sz="4" w:space="0" w:color="auto"/>
              <w:right w:val="single" w:sz="4" w:space="0" w:color="auto"/>
            </w:tcBorders>
            <w:hideMark/>
          </w:tcPr>
          <w:p w14:paraId="1BF37B4E" w14:textId="77777777" w:rsidR="007D27F3" w:rsidRPr="00613175" w:rsidRDefault="007D27F3">
            <w:pPr>
              <w:pStyle w:val="TAL"/>
              <w:rPr>
                <w:lang w:eastAsia="zh-CN"/>
              </w:rPr>
            </w:pPr>
            <w:r w:rsidRPr="00613175">
              <w:rPr>
                <w:lang w:eastAsia="zh-CN"/>
              </w:rPr>
              <w:t>Check: Does the UE send PRACK for 183 Session Progress containing an SDP offer for negotiation with the UE which the call was forwarded to?</w:t>
            </w:r>
          </w:p>
        </w:tc>
        <w:tc>
          <w:tcPr>
            <w:tcW w:w="709" w:type="dxa"/>
            <w:tcBorders>
              <w:top w:val="single" w:sz="4" w:space="0" w:color="auto"/>
              <w:left w:val="single" w:sz="4" w:space="0" w:color="auto"/>
              <w:bottom w:val="single" w:sz="4" w:space="0" w:color="auto"/>
              <w:right w:val="single" w:sz="4" w:space="0" w:color="auto"/>
            </w:tcBorders>
            <w:hideMark/>
          </w:tcPr>
          <w:p w14:paraId="66CE14C2" w14:textId="77777777" w:rsidR="007D27F3" w:rsidRPr="00613175" w:rsidRDefault="007D27F3">
            <w:pPr>
              <w:pStyle w:val="TAC"/>
              <w:rPr>
                <w:rFonts w:ascii="Wingdings" w:hAnsi="Wingdings"/>
                <w:lang w:eastAsia="en-US"/>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0AFF43E0" w14:textId="77777777" w:rsidR="007D27F3" w:rsidRPr="00613175" w:rsidRDefault="007D27F3">
            <w:pPr>
              <w:pStyle w:val="TAL"/>
              <w:rPr>
                <w:rFonts w:eastAsia="MS Gothic"/>
              </w:rPr>
            </w:pPr>
            <w:r w:rsidRPr="00613175">
              <w:rPr>
                <w:rFonts w:eastAsia="MS Gothic"/>
              </w:rPr>
              <w:t>PRACK</w:t>
            </w:r>
          </w:p>
        </w:tc>
        <w:tc>
          <w:tcPr>
            <w:tcW w:w="569" w:type="dxa"/>
            <w:tcBorders>
              <w:top w:val="single" w:sz="4" w:space="0" w:color="auto"/>
              <w:left w:val="single" w:sz="4" w:space="0" w:color="auto"/>
              <w:bottom w:val="single" w:sz="4" w:space="0" w:color="auto"/>
              <w:right w:val="single" w:sz="4" w:space="0" w:color="auto"/>
            </w:tcBorders>
            <w:hideMark/>
          </w:tcPr>
          <w:p w14:paraId="7DDBA357" w14:textId="77777777" w:rsidR="007D27F3" w:rsidRPr="00613175" w:rsidRDefault="007D27F3">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hideMark/>
          </w:tcPr>
          <w:p w14:paraId="6E163EEF" w14:textId="77777777" w:rsidR="007D27F3" w:rsidRPr="00613175" w:rsidRDefault="007D27F3">
            <w:pPr>
              <w:pStyle w:val="TAC"/>
              <w:rPr>
                <w:lang w:eastAsia="zh-CN"/>
              </w:rPr>
            </w:pPr>
            <w:r w:rsidRPr="00613175">
              <w:rPr>
                <w:lang w:eastAsia="zh-CN"/>
              </w:rPr>
              <w:t>P</w:t>
            </w:r>
          </w:p>
        </w:tc>
      </w:tr>
      <w:tr w:rsidR="007D27F3" w:rsidRPr="00613175" w14:paraId="39D0D7AA"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53BCAAF3" w14:textId="77777777" w:rsidR="007D27F3" w:rsidRPr="00613175" w:rsidRDefault="007D27F3">
            <w:pPr>
              <w:pStyle w:val="TAC"/>
              <w:rPr>
                <w:lang w:eastAsia="zh-CN"/>
              </w:rPr>
            </w:pPr>
            <w:r w:rsidRPr="00613175">
              <w:rPr>
                <w:lang w:eastAsia="zh-CN"/>
              </w:rPr>
              <w:t>21</w:t>
            </w:r>
          </w:p>
        </w:tc>
        <w:tc>
          <w:tcPr>
            <w:tcW w:w="4394" w:type="dxa"/>
            <w:tcBorders>
              <w:top w:val="single" w:sz="4" w:space="0" w:color="auto"/>
              <w:left w:val="single" w:sz="4" w:space="0" w:color="auto"/>
              <w:bottom w:val="single" w:sz="4" w:space="0" w:color="auto"/>
              <w:right w:val="single" w:sz="4" w:space="0" w:color="auto"/>
            </w:tcBorders>
            <w:hideMark/>
          </w:tcPr>
          <w:p w14:paraId="07F7163B" w14:textId="77777777" w:rsidR="007D27F3" w:rsidRPr="00613175" w:rsidRDefault="007D27F3">
            <w:pPr>
              <w:pStyle w:val="TAL"/>
              <w:rPr>
                <w:rFonts w:eastAsia="MS Gothic"/>
                <w:lang w:eastAsia="en-US"/>
              </w:rPr>
            </w:pPr>
            <w:r w:rsidRPr="00613175">
              <w:rPr>
                <w:rFonts w:eastAsia="MS Gothic"/>
              </w:rPr>
              <w:t xml:space="preserve">SS responds to PRACK </w:t>
            </w:r>
            <w:r w:rsidRPr="00613175">
              <w:rPr>
                <w:lang w:eastAsia="zh-CN"/>
              </w:rPr>
              <w:t>containing an SDP answer.</w:t>
            </w:r>
          </w:p>
        </w:tc>
        <w:tc>
          <w:tcPr>
            <w:tcW w:w="709" w:type="dxa"/>
            <w:tcBorders>
              <w:top w:val="single" w:sz="4" w:space="0" w:color="auto"/>
              <w:left w:val="single" w:sz="4" w:space="0" w:color="auto"/>
              <w:bottom w:val="single" w:sz="4" w:space="0" w:color="auto"/>
              <w:right w:val="single" w:sz="4" w:space="0" w:color="auto"/>
            </w:tcBorders>
            <w:hideMark/>
          </w:tcPr>
          <w:p w14:paraId="2D1C82C4" w14:textId="77777777" w:rsidR="007D27F3" w:rsidRPr="00613175" w:rsidRDefault="007D27F3">
            <w:pPr>
              <w:pStyle w:val="TAC"/>
              <w:rPr>
                <w:rFonts w:ascii="Wingdings" w:hAnsi="Wingdings"/>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39D16EEC" w14:textId="77777777" w:rsidR="007D27F3" w:rsidRPr="00613175" w:rsidRDefault="007D27F3">
            <w:pPr>
              <w:pStyle w:val="TAL"/>
              <w:rPr>
                <w:rFonts w:eastAsia="MS Gothic"/>
              </w:rPr>
            </w:pPr>
            <w:r w:rsidRPr="00613175">
              <w:rPr>
                <w:rFonts w:eastAsia="MS Gothic"/>
              </w:rPr>
              <w:t>200 OK</w:t>
            </w:r>
          </w:p>
        </w:tc>
        <w:tc>
          <w:tcPr>
            <w:tcW w:w="569" w:type="dxa"/>
            <w:tcBorders>
              <w:top w:val="single" w:sz="4" w:space="0" w:color="auto"/>
              <w:left w:val="single" w:sz="4" w:space="0" w:color="auto"/>
              <w:bottom w:val="single" w:sz="4" w:space="0" w:color="auto"/>
              <w:right w:val="single" w:sz="4" w:space="0" w:color="auto"/>
            </w:tcBorders>
          </w:tcPr>
          <w:p w14:paraId="329925C8" w14:textId="77777777" w:rsidR="007D27F3" w:rsidRPr="00613175" w:rsidRDefault="007D27F3">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384B3F86" w14:textId="77777777" w:rsidR="007D27F3" w:rsidRPr="00613175" w:rsidRDefault="007D27F3">
            <w:pPr>
              <w:pStyle w:val="TAC"/>
              <w:rPr>
                <w:lang w:eastAsia="zh-CN"/>
              </w:rPr>
            </w:pPr>
          </w:p>
        </w:tc>
      </w:tr>
      <w:tr w:rsidR="007D27F3" w:rsidRPr="00613175" w14:paraId="233ECC03"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1BEE6263" w14:textId="77777777" w:rsidR="007D27F3" w:rsidRPr="00613175" w:rsidRDefault="007D27F3">
            <w:pPr>
              <w:pStyle w:val="TAC"/>
              <w:rPr>
                <w:lang w:eastAsia="zh-CN"/>
              </w:rPr>
            </w:pPr>
            <w:r w:rsidRPr="00613175">
              <w:rPr>
                <w:lang w:eastAsia="zh-CN"/>
              </w:rPr>
              <w:t>22</w:t>
            </w:r>
          </w:p>
        </w:tc>
        <w:tc>
          <w:tcPr>
            <w:tcW w:w="4394" w:type="dxa"/>
            <w:tcBorders>
              <w:top w:val="single" w:sz="4" w:space="0" w:color="auto"/>
              <w:left w:val="single" w:sz="4" w:space="0" w:color="auto"/>
              <w:bottom w:val="single" w:sz="4" w:space="0" w:color="auto"/>
              <w:right w:val="single" w:sz="4" w:space="0" w:color="auto"/>
            </w:tcBorders>
            <w:hideMark/>
          </w:tcPr>
          <w:p w14:paraId="23412A56" w14:textId="77777777" w:rsidR="007D27F3" w:rsidRPr="00613175" w:rsidRDefault="007D27F3">
            <w:pPr>
              <w:pStyle w:val="TAL"/>
              <w:rPr>
                <w:snapToGrid w:val="0"/>
                <w:lang w:eastAsia="en-US"/>
              </w:rPr>
            </w:pPr>
            <w:r w:rsidRPr="00613175">
              <w:rPr>
                <w:rFonts w:eastAsia="MS Gothic"/>
              </w:rPr>
              <w:t>The SS sends 180 Ringing response to the UE</w:t>
            </w:r>
          </w:p>
        </w:tc>
        <w:tc>
          <w:tcPr>
            <w:tcW w:w="709" w:type="dxa"/>
            <w:tcBorders>
              <w:top w:val="single" w:sz="4" w:space="0" w:color="auto"/>
              <w:left w:val="single" w:sz="4" w:space="0" w:color="auto"/>
              <w:bottom w:val="single" w:sz="4" w:space="0" w:color="auto"/>
              <w:right w:val="single" w:sz="4" w:space="0" w:color="auto"/>
            </w:tcBorders>
            <w:hideMark/>
          </w:tcPr>
          <w:p w14:paraId="1601EBD4"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62C0DB89" w14:textId="77777777" w:rsidR="007D27F3" w:rsidRPr="00613175" w:rsidRDefault="007D27F3">
            <w:pPr>
              <w:pStyle w:val="TAL"/>
              <w:rPr>
                <w:rFonts w:eastAsia="MS Gothic"/>
                <w:szCs w:val="18"/>
                <w:lang w:eastAsia="en-US"/>
              </w:rPr>
            </w:pPr>
            <w:r w:rsidRPr="00613175">
              <w:rPr>
                <w:rFonts w:eastAsia="MS Gothic"/>
              </w:rPr>
              <w:t>180 Ringing</w:t>
            </w:r>
          </w:p>
        </w:tc>
        <w:tc>
          <w:tcPr>
            <w:tcW w:w="569" w:type="dxa"/>
            <w:tcBorders>
              <w:top w:val="single" w:sz="4" w:space="0" w:color="auto"/>
              <w:left w:val="single" w:sz="4" w:space="0" w:color="auto"/>
              <w:bottom w:val="single" w:sz="4" w:space="0" w:color="auto"/>
              <w:right w:val="single" w:sz="4" w:space="0" w:color="auto"/>
            </w:tcBorders>
            <w:hideMark/>
          </w:tcPr>
          <w:p w14:paraId="1BB30777"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E321AE6" w14:textId="77777777" w:rsidR="007D27F3" w:rsidRPr="00613175" w:rsidRDefault="007D27F3">
            <w:pPr>
              <w:pStyle w:val="TAC"/>
              <w:rPr>
                <w:lang w:eastAsia="zh-CN"/>
              </w:rPr>
            </w:pPr>
            <w:r w:rsidRPr="00613175">
              <w:rPr>
                <w:lang w:eastAsia="zh-CN"/>
              </w:rPr>
              <w:t>-</w:t>
            </w:r>
          </w:p>
        </w:tc>
      </w:tr>
      <w:tr w:rsidR="007D27F3" w:rsidRPr="00613175" w14:paraId="33ED0DD9"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3B255C7E" w14:textId="77777777" w:rsidR="007D27F3" w:rsidRPr="00613175" w:rsidRDefault="007D27F3">
            <w:pPr>
              <w:pStyle w:val="TAC"/>
              <w:rPr>
                <w:lang w:eastAsia="zh-CN"/>
              </w:rPr>
            </w:pPr>
            <w:r w:rsidRPr="00613175">
              <w:rPr>
                <w:lang w:eastAsia="zh-CN"/>
              </w:rPr>
              <w:t>23</w:t>
            </w:r>
          </w:p>
        </w:tc>
        <w:tc>
          <w:tcPr>
            <w:tcW w:w="4394" w:type="dxa"/>
            <w:tcBorders>
              <w:top w:val="single" w:sz="4" w:space="0" w:color="auto"/>
              <w:left w:val="single" w:sz="4" w:space="0" w:color="auto"/>
              <w:bottom w:val="single" w:sz="4" w:space="0" w:color="auto"/>
              <w:right w:val="single" w:sz="4" w:space="0" w:color="auto"/>
            </w:tcBorders>
            <w:hideMark/>
          </w:tcPr>
          <w:p w14:paraId="235A199A" w14:textId="77777777" w:rsidR="007D27F3" w:rsidRPr="00613175" w:rsidRDefault="007D27F3">
            <w:pPr>
              <w:pStyle w:val="TAL"/>
              <w:rPr>
                <w:snapToGrid w:val="0"/>
                <w:lang w:eastAsia="en-US"/>
              </w:rPr>
            </w:pPr>
            <w:r w:rsidRPr="00613175">
              <w:rPr>
                <w:rFonts w:eastAsia="MS Gothic"/>
              </w:rPr>
              <w:t>UE acknowledges the receipt of 180 response by sending PRACK.</w:t>
            </w:r>
          </w:p>
        </w:tc>
        <w:tc>
          <w:tcPr>
            <w:tcW w:w="709" w:type="dxa"/>
            <w:tcBorders>
              <w:top w:val="single" w:sz="4" w:space="0" w:color="auto"/>
              <w:left w:val="single" w:sz="4" w:space="0" w:color="auto"/>
              <w:bottom w:val="single" w:sz="4" w:space="0" w:color="auto"/>
              <w:right w:val="single" w:sz="4" w:space="0" w:color="auto"/>
            </w:tcBorders>
            <w:hideMark/>
          </w:tcPr>
          <w:p w14:paraId="5294FBE4"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38903697" w14:textId="77777777" w:rsidR="007D27F3" w:rsidRPr="00613175" w:rsidRDefault="007D27F3">
            <w:pPr>
              <w:pStyle w:val="TAL"/>
              <w:rPr>
                <w:rFonts w:eastAsia="MS Gothic"/>
                <w:szCs w:val="18"/>
                <w:lang w:eastAsia="en-US"/>
              </w:rPr>
            </w:pPr>
            <w:r w:rsidRPr="00613175">
              <w:rPr>
                <w:rFonts w:eastAsia="MS Gothic"/>
              </w:rPr>
              <w:t>PRACK</w:t>
            </w:r>
          </w:p>
        </w:tc>
        <w:tc>
          <w:tcPr>
            <w:tcW w:w="569" w:type="dxa"/>
            <w:tcBorders>
              <w:top w:val="single" w:sz="4" w:space="0" w:color="auto"/>
              <w:left w:val="single" w:sz="4" w:space="0" w:color="auto"/>
              <w:bottom w:val="single" w:sz="4" w:space="0" w:color="auto"/>
              <w:right w:val="single" w:sz="4" w:space="0" w:color="auto"/>
            </w:tcBorders>
            <w:hideMark/>
          </w:tcPr>
          <w:p w14:paraId="0F8B13C1"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5817EDF" w14:textId="77777777" w:rsidR="007D27F3" w:rsidRPr="00613175" w:rsidRDefault="007D27F3">
            <w:pPr>
              <w:pStyle w:val="TAC"/>
              <w:rPr>
                <w:lang w:eastAsia="zh-CN"/>
              </w:rPr>
            </w:pPr>
            <w:r w:rsidRPr="00613175">
              <w:rPr>
                <w:lang w:eastAsia="zh-CN"/>
              </w:rPr>
              <w:t>-</w:t>
            </w:r>
          </w:p>
        </w:tc>
      </w:tr>
      <w:tr w:rsidR="007D27F3" w:rsidRPr="00613175" w14:paraId="542E5C36"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283919B2" w14:textId="77777777" w:rsidR="007D27F3" w:rsidRPr="00613175" w:rsidRDefault="007D27F3">
            <w:pPr>
              <w:pStyle w:val="TAC"/>
              <w:rPr>
                <w:lang w:eastAsia="zh-CN"/>
              </w:rPr>
            </w:pPr>
            <w:r w:rsidRPr="00613175">
              <w:rPr>
                <w:lang w:eastAsia="zh-CN"/>
              </w:rPr>
              <w:t>24</w:t>
            </w:r>
          </w:p>
        </w:tc>
        <w:tc>
          <w:tcPr>
            <w:tcW w:w="4394" w:type="dxa"/>
            <w:tcBorders>
              <w:top w:val="single" w:sz="4" w:space="0" w:color="auto"/>
              <w:left w:val="single" w:sz="4" w:space="0" w:color="auto"/>
              <w:bottom w:val="single" w:sz="4" w:space="0" w:color="auto"/>
              <w:right w:val="single" w:sz="4" w:space="0" w:color="auto"/>
            </w:tcBorders>
            <w:hideMark/>
          </w:tcPr>
          <w:p w14:paraId="319B8FAA" w14:textId="77777777" w:rsidR="007D27F3" w:rsidRPr="00613175" w:rsidRDefault="007D27F3">
            <w:pPr>
              <w:pStyle w:val="TAL"/>
              <w:rPr>
                <w:snapToGrid w:val="0"/>
                <w:lang w:eastAsia="en-US"/>
              </w:rPr>
            </w:pPr>
            <w:r w:rsidRPr="00613175">
              <w:rPr>
                <w:rFonts w:eastAsia="MS Gothic"/>
              </w:rPr>
              <w:t>The SS responds PRACK with 200 OK.</w:t>
            </w:r>
          </w:p>
        </w:tc>
        <w:tc>
          <w:tcPr>
            <w:tcW w:w="709" w:type="dxa"/>
            <w:tcBorders>
              <w:top w:val="single" w:sz="4" w:space="0" w:color="auto"/>
              <w:left w:val="single" w:sz="4" w:space="0" w:color="auto"/>
              <w:bottom w:val="single" w:sz="4" w:space="0" w:color="auto"/>
              <w:right w:val="single" w:sz="4" w:space="0" w:color="auto"/>
            </w:tcBorders>
            <w:hideMark/>
          </w:tcPr>
          <w:p w14:paraId="37E349F8"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25998770" w14:textId="77777777" w:rsidR="007D27F3" w:rsidRPr="00613175" w:rsidRDefault="007D27F3">
            <w:pPr>
              <w:pStyle w:val="TAL"/>
              <w:rPr>
                <w:rFonts w:eastAsia="MS Gothic"/>
                <w:szCs w:val="18"/>
                <w:lang w:eastAsia="en-US"/>
              </w:rPr>
            </w:pPr>
            <w:r w:rsidRPr="00613175">
              <w:rPr>
                <w:rFonts w:eastAsia="MS Gothic"/>
              </w:rPr>
              <w:t>200 OK</w:t>
            </w:r>
          </w:p>
        </w:tc>
        <w:tc>
          <w:tcPr>
            <w:tcW w:w="569" w:type="dxa"/>
            <w:tcBorders>
              <w:top w:val="single" w:sz="4" w:space="0" w:color="auto"/>
              <w:left w:val="single" w:sz="4" w:space="0" w:color="auto"/>
              <w:bottom w:val="single" w:sz="4" w:space="0" w:color="auto"/>
              <w:right w:val="single" w:sz="4" w:space="0" w:color="auto"/>
            </w:tcBorders>
            <w:hideMark/>
          </w:tcPr>
          <w:p w14:paraId="0DED8D16"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D4A3DB6" w14:textId="77777777" w:rsidR="007D27F3" w:rsidRPr="00613175" w:rsidRDefault="007D27F3">
            <w:pPr>
              <w:pStyle w:val="TAC"/>
              <w:rPr>
                <w:lang w:eastAsia="zh-CN"/>
              </w:rPr>
            </w:pPr>
            <w:r w:rsidRPr="00613175">
              <w:rPr>
                <w:lang w:eastAsia="zh-CN"/>
              </w:rPr>
              <w:t>-</w:t>
            </w:r>
          </w:p>
        </w:tc>
      </w:tr>
      <w:tr w:rsidR="007D27F3" w:rsidRPr="00613175" w14:paraId="1C7C5DBE"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11946F71" w14:textId="77777777" w:rsidR="007D27F3" w:rsidRPr="00613175" w:rsidRDefault="007D27F3">
            <w:pPr>
              <w:pStyle w:val="TAC"/>
              <w:rPr>
                <w:lang w:eastAsia="zh-CN"/>
              </w:rPr>
            </w:pPr>
            <w:r w:rsidRPr="00613175">
              <w:rPr>
                <w:lang w:eastAsia="zh-CN"/>
              </w:rPr>
              <w:t>25</w:t>
            </w:r>
          </w:p>
        </w:tc>
        <w:tc>
          <w:tcPr>
            <w:tcW w:w="4394" w:type="dxa"/>
            <w:tcBorders>
              <w:top w:val="single" w:sz="4" w:space="0" w:color="auto"/>
              <w:left w:val="single" w:sz="4" w:space="0" w:color="auto"/>
              <w:bottom w:val="single" w:sz="4" w:space="0" w:color="auto"/>
              <w:right w:val="single" w:sz="4" w:space="0" w:color="auto"/>
            </w:tcBorders>
            <w:hideMark/>
          </w:tcPr>
          <w:p w14:paraId="06840424" w14:textId="77777777" w:rsidR="007D27F3" w:rsidRPr="00613175" w:rsidRDefault="007D27F3">
            <w:pPr>
              <w:pStyle w:val="TAL"/>
              <w:rPr>
                <w:snapToGrid w:val="0"/>
                <w:lang w:eastAsia="en-US"/>
              </w:rPr>
            </w:pPr>
            <w:r w:rsidRPr="00613175">
              <w:rPr>
                <w:rFonts w:eastAsia="MS Gothic"/>
              </w:rPr>
              <w:t>The SS responds INVITE with 200 OK to indicate that the virtual remote UE had answered the call</w:t>
            </w:r>
          </w:p>
        </w:tc>
        <w:tc>
          <w:tcPr>
            <w:tcW w:w="709" w:type="dxa"/>
            <w:tcBorders>
              <w:top w:val="single" w:sz="4" w:space="0" w:color="auto"/>
              <w:left w:val="single" w:sz="4" w:space="0" w:color="auto"/>
              <w:bottom w:val="single" w:sz="4" w:space="0" w:color="auto"/>
              <w:right w:val="single" w:sz="4" w:space="0" w:color="auto"/>
            </w:tcBorders>
            <w:hideMark/>
          </w:tcPr>
          <w:p w14:paraId="119F9480"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3210A78D" w14:textId="77777777" w:rsidR="007D27F3" w:rsidRPr="00613175" w:rsidRDefault="007D27F3">
            <w:pPr>
              <w:pStyle w:val="TAL"/>
              <w:rPr>
                <w:rFonts w:eastAsia="MS Gothic"/>
                <w:szCs w:val="18"/>
                <w:lang w:eastAsia="en-US"/>
              </w:rPr>
            </w:pPr>
            <w:r w:rsidRPr="00613175">
              <w:rPr>
                <w:rFonts w:eastAsia="MS Gothic"/>
              </w:rPr>
              <w:t>200 OK</w:t>
            </w:r>
          </w:p>
        </w:tc>
        <w:tc>
          <w:tcPr>
            <w:tcW w:w="569" w:type="dxa"/>
            <w:tcBorders>
              <w:top w:val="single" w:sz="4" w:space="0" w:color="auto"/>
              <w:left w:val="single" w:sz="4" w:space="0" w:color="auto"/>
              <w:bottom w:val="single" w:sz="4" w:space="0" w:color="auto"/>
              <w:right w:val="single" w:sz="4" w:space="0" w:color="auto"/>
            </w:tcBorders>
            <w:hideMark/>
          </w:tcPr>
          <w:p w14:paraId="43F896C7"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2BD1FDE" w14:textId="77777777" w:rsidR="007D27F3" w:rsidRPr="00613175" w:rsidRDefault="007D27F3">
            <w:pPr>
              <w:pStyle w:val="TAC"/>
              <w:rPr>
                <w:lang w:eastAsia="zh-CN"/>
              </w:rPr>
            </w:pPr>
            <w:r w:rsidRPr="00613175">
              <w:rPr>
                <w:lang w:eastAsia="zh-CN"/>
              </w:rPr>
              <w:t>-</w:t>
            </w:r>
          </w:p>
        </w:tc>
      </w:tr>
      <w:tr w:rsidR="007D27F3" w:rsidRPr="00613175" w14:paraId="2CA9F995"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6A25108C" w14:textId="77777777" w:rsidR="007D27F3" w:rsidRPr="00613175" w:rsidRDefault="007D27F3">
            <w:pPr>
              <w:pStyle w:val="TAC"/>
              <w:rPr>
                <w:lang w:eastAsia="zh-CN"/>
              </w:rPr>
            </w:pPr>
            <w:r w:rsidRPr="00613175">
              <w:rPr>
                <w:lang w:eastAsia="zh-CN"/>
              </w:rPr>
              <w:t>26</w:t>
            </w:r>
          </w:p>
        </w:tc>
        <w:tc>
          <w:tcPr>
            <w:tcW w:w="4394" w:type="dxa"/>
            <w:tcBorders>
              <w:top w:val="single" w:sz="4" w:space="0" w:color="auto"/>
              <w:left w:val="single" w:sz="4" w:space="0" w:color="auto"/>
              <w:bottom w:val="single" w:sz="4" w:space="0" w:color="auto"/>
              <w:right w:val="single" w:sz="4" w:space="0" w:color="auto"/>
            </w:tcBorders>
            <w:hideMark/>
          </w:tcPr>
          <w:p w14:paraId="2AF8B27D" w14:textId="77777777" w:rsidR="007D27F3" w:rsidRPr="00613175" w:rsidRDefault="007D27F3">
            <w:pPr>
              <w:pStyle w:val="TAL"/>
              <w:rPr>
                <w:snapToGrid w:val="0"/>
                <w:lang w:eastAsia="en-US"/>
              </w:rPr>
            </w:pPr>
            <w:r w:rsidRPr="00613175">
              <w:rPr>
                <w:rFonts w:eastAsia="MS Gothic"/>
              </w:rPr>
              <w:t>The UE acknowledges the receipt of 200 OK for INVITE</w:t>
            </w:r>
          </w:p>
        </w:tc>
        <w:tc>
          <w:tcPr>
            <w:tcW w:w="709" w:type="dxa"/>
            <w:tcBorders>
              <w:top w:val="single" w:sz="4" w:space="0" w:color="auto"/>
              <w:left w:val="single" w:sz="4" w:space="0" w:color="auto"/>
              <w:bottom w:val="single" w:sz="4" w:space="0" w:color="auto"/>
              <w:right w:val="single" w:sz="4" w:space="0" w:color="auto"/>
            </w:tcBorders>
            <w:hideMark/>
          </w:tcPr>
          <w:p w14:paraId="21E420E8"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47CF204C" w14:textId="77777777" w:rsidR="007D27F3" w:rsidRPr="00613175" w:rsidRDefault="007D27F3">
            <w:pPr>
              <w:pStyle w:val="TAL"/>
              <w:rPr>
                <w:rFonts w:eastAsia="MS Gothic"/>
                <w:szCs w:val="18"/>
                <w:lang w:eastAsia="en-US"/>
              </w:rPr>
            </w:pPr>
            <w:r w:rsidRPr="00613175">
              <w:rPr>
                <w:rFonts w:eastAsia="MS Gothic"/>
              </w:rPr>
              <w:t>ACK</w:t>
            </w:r>
          </w:p>
        </w:tc>
        <w:tc>
          <w:tcPr>
            <w:tcW w:w="569" w:type="dxa"/>
            <w:tcBorders>
              <w:top w:val="single" w:sz="4" w:space="0" w:color="auto"/>
              <w:left w:val="single" w:sz="4" w:space="0" w:color="auto"/>
              <w:bottom w:val="single" w:sz="4" w:space="0" w:color="auto"/>
              <w:right w:val="single" w:sz="4" w:space="0" w:color="auto"/>
            </w:tcBorders>
            <w:hideMark/>
          </w:tcPr>
          <w:p w14:paraId="7016F067"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B1195BB" w14:textId="77777777" w:rsidR="007D27F3" w:rsidRPr="00613175" w:rsidRDefault="007D27F3">
            <w:pPr>
              <w:pStyle w:val="TAC"/>
              <w:rPr>
                <w:lang w:eastAsia="zh-CN"/>
              </w:rPr>
            </w:pPr>
            <w:r w:rsidRPr="00613175">
              <w:rPr>
                <w:lang w:eastAsia="zh-CN"/>
              </w:rPr>
              <w:t>-</w:t>
            </w:r>
          </w:p>
        </w:tc>
      </w:tr>
      <w:tr w:rsidR="007D27F3" w:rsidRPr="00613175" w14:paraId="0C76FD4A"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0FD88A05" w14:textId="77777777" w:rsidR="007D27F3" w:rsidRPr="00613175" w:rsidRDefault="007D27F3">
            <w:pPr>
              <w:pStyle w:val="TAC"/>
              <w:rPr>
                <w:lang w:eastAsia="zh-CN"/>
              </w:rPr>
            </w:pPr>
            <w:r w:rsidRPr="00613175">
              <w:rPr>
                <w:lang w:eastAsia="zh-CN"/>
              </w:rPr>
              <w:t>27</w:t>
            </w:r>
          </w:p>
        </w:tc>
        <w:tc>
          <w:tcPr>
            <w:tcW w:w="4394" w:type="dxa"/>
            <w:tcBorders>
              <w:top w:val="single" w:sz="4" w:space="0" w:color="auto"/>
              <w:left w:val="single" w:sz="4" w:space="0" w:color="auto"/>
              <w:bottom w:val="single" w:sz="4" w:space="0" w:color="auto"/>
              <w:right w:val="single" w:sz="4" w:space="0" w:color="auto"/>
            </w:tcBorders>
            <w:hideMark/>
          </w:tcPr>
          <w:p w14:paraId="0133A0D6" w14:textId="77777777" w:rsidR="007D27F3" w:rsidRPr="00613175" w:rsidRDefault="007D27F3">
            <w:pPr>
              <w:pStyle w:val="TAL"/>
              <w:rPr>
                <w:snapToGrid w:val="0"/>
                <w:lang w:eastAsia="zh-CN"/>
              </w:rPr>
            </w:pPr>
            <w:r w:rsidRPr="00613175">
              <w:rPr>
                <w:snapToGrid w:val="0"/>
                <w:lang w:eastAsia="zh-CN"/>
              </w:rPr>
              <w:t>UE is made to release the call</w:t>
            </w:r>
          </w:p>
        </w:tc>
        <w:tc>
          <w:tcPr>
            <w:tcW w:w="709" w:type="dxa"/>
            <w:tcBorders>
              <w:top w:val="single" w:sz="4" w:space="0" w:color="auto"/>
              <w:left w:val="single" w:sz="4" w:space="0" w:color="auto"/>
              <w:bottom w:val="single" w:sz="4" w:space="0" w:color="auto"/>
              <w:right w:val="single" w:sz="4" w:space="0" w:color="auto"/>
            </w:tcBorders>
            <w:hideMark/>
          </w:tcPr>
          <w:p w14:paraId="34ADDC01"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0CDDD6ED" w14:textId="77777777" w:rsidR="007D27F3" w:rsidRPr="00613175" w:rsidRDefault="007D27F3">
            <w:pPr>
              <w:pStyle w:val="TAL"/>
              <w:rPr>
                <w:rFonts w:eastAsia="MS Gothic"/>
                <w:lang w:eastAsia="en-US"/>
              </w:rPr>
            </w:pPr>
            <w:r w:rsidRPr="00613175">
              <w:rPr>
                <w:rFonts w:eastAsia="MS Gothic"/>
              </w:rPr>
              <w:t>-</w:t>
            </w:r>
          </w:p>
        </w:tc>
        <w:tc>
          <w:tcPr>
            <w:tcW w:w="569" w:type="dxa"/>
            <w:tcBorders>
              <w:top w:val="single" w:sz="4" w:space="0" w:color="auto"/>
              <w:left w:val="single" w:sz="4" w:space="0" w:color="auto"/>
              <w:bottom w:val="single" w:sz="4" w:space="0" w:color="auto"/>
              <w:right w:val="single" w:sz="4" w:space="0" w:color="auto"/>
            </w:tcBorders>
            <w:hideMark/>
          </w:tcPr>
          <w:p w14:paraId="358B08CB"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1DD28E7" w14:textId="77777777" w:rsidR="007D27F3" w:rsidRPr="00613175" w:rsidRDefault="007D27F3">
            <w:pPr>
              <w:pStyle w:val="TAC"/>
              <w:rPr>
                <w:lang w:eastAsia="zh-CN"/>
              </w:rPr>
            </w:pPr>
            <w:r w:rsidRPr="00613175">
              <w:rPr>
                <w:lang w:eastAsia="zh-CN"/>
              </w:rPr>
              <w:t>-</w:t>
            </w:r>
          </w:p>
        </w:tc>
      </w:tr>
      <w:tr w:rsidR="007D27F3" w:rsidRPr="00613175" w14:paraId="5E9ABBDB"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4BDFAB6A" w14:textId="77777777" w:rsidR="007D27F3" w:rsidRPr="00613175" w:rsidRDefault="007D27F3">
            <w:pPr>
              <w:pStyle w:val="TAC"/>
              <w:rPr>
                <w:lang w:eastAsia="zh-CN"/>
              </w:rPr>
            </w:pPr>
            <w:r w:rsidRPr="00613175">
              <w:rPr>
                <w:lang w:eastAsia="zh-CN"/>
              </w:rPr>
              <w:t>28-29</w:t>
            </w:r>
          </w:p>
        </w:tc>
        <w:tc>
          <w:tcPr>
            <w:tcW w:w="4394" w:type="dxa"/>
            <w:tcBorders>
              <w:top w:val="single" w:sz="4" w:space="0" w:color="auto"/>
              <w:left w:val="single" w:sz="4" w:space="0" w:color="auto"/>
              <w:bottom w:val="single" w:sz="4" w:space="0" w:color="auto"/>
              <w:right w:val="single" w:sz="4" w:space="0" w:color="auto"/>
            </w:tcBorders>
            <w:hideMark/>
          </w:tcPr>
          <w:p w14:paraId="5EBFEFCD" w14:textId="77777777" w:rsidR="007D27F3" w:rsidRPr="00613175" w:rsidRDefault="007D27F3">
            <w:pPr>
              <w:pStyle w:val="TAL"/>
              <w:rPr>
                <w:snapToGrid w:val="0"/>
                <w:lang w:eastAsia="zh-CN"/>
              </w:rPr>
            </w:pPr>
            <w:r w:rsidRPr="00613175">
              <w:rPr>
                <w:snapToGrid w:val="0"/>
                <w:lang w:eastAsia="zh-CN"/>
              </w:rPr>
              <w:t>Steps 1-2 in Annex A.7 are performed.</w:t>
            </w:r>
          </w:p>
        </w:tc>
        <w:tc>
          <w:tcPr>
            <w:tcW w:w="709" w:type="dxa"/>
            <w:tcBorders>
              <w:top w:val="single" w:sz="4" w:space="0" w:color="auto"/>
              <w:left w:val="single" w:sz="4" w:space="0" w:color="auto"/>
              <w:bottom w:val="single" w:sz="4" w:space="0" w:color="auto"/>
              <w:right w:val="single" w:sz="4" w:space="0" w:color="auto"/>
            </w:tcBorders>
            <w:hideMark/>
          </w:tcPr>
          <w:p w14:paraId="045F73B4"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5CE666E7" w14:textId="77777777" w:rsidR="007D27F3" w:rsidRPr="00613175" w:rsidRDefault="007D27F3">
            <w:pPr>
              <w:pStyle w:val="TAL"/>
              <w:rPr>
                <w:rFonts w:eastAsia="MS Gothic"/>
                <w:szCs w:val="18"/>
                <w:lang w:eastAsia="en-US"/>
              </w:rPr>
            </w:pPr>
            <w:r w:rsidRPr="00613175">
              <w:rPr>
                <w:rFonts w:eastAsia="MS Gothic"/>
              </w:rPr>
              <w:t>-</w:t>
            </w:r>
          </w:p>
        </w:tc>
        <w:tc>
          <w:tcPr>
            <w:tcW w:w="569" w:type="dxa"/>
            <w:tcBorders>
              <w:top w:val="single" w:sz="4" w:space="0" w:color="auto"/>
              <w:left w:val="single" w:sz="4" w:space="0" w:color="auto"/>
              <w:bottom w:val="single" w:sz="4" w:space="0" w:color="auto"/>
              <w:right w:val="single" w:sz="4" w:space="0" w:color="auto"/>
            </w:tcBorders>
            <w:hideMark/>
          </w:tcPr>
          <w:p w14:paraId="0E0693B2"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D5CDD18" w14:textId="77777777" w:rsidR="007D27F3" w:rsidRPr="00613175" w:rsidRDefault="007D27F3">
            <w:pPr>
              <w:pStyle w:val="TAC"/>
              <w:rPr>
                <w:lang w:eastAsia="zh-CN"/>
              </w:rPr>
            </w:pPr>
            <w:r w:rsidRPr="00613175">
              <w:rPr>
                <w:lang w:eastAsia="zh-CN"/>
              </w:rPr>
              <w:t>-</w:t>
            </w:r>
          </w:p>
        </w:tc>
      </w:tr>
    </w:tbl>
    <w:p w14:paraId="36EE7CCB" w14:textId="77777777" w:rsidR="007D27F3" w:rsidRPr="00613175" w:rsidRDefault="007D27F3" w:rsidP="00613175"/>
    <w:p w14:paraId="7125AE1A" w14:textId="734EF3DE" w:rsidR="007D27F3" w:rsidRPr="00613175" w:rsidRDefault="007D27F3" w:rsidP="007D27F3">
      <w:pPr>
        <w:pStyle w:val="H6"/>
        <w:rPr>
          <w:lang w:eastAsia="en-US"/>
        </w:rPr>
      </w:pPr>
      <w:r w:rsidRPr="00613175">
        <w:t>8.41.3.3</w:t>
      </w:r>
      <w:r w:rsidRPr="00613175">
        <w:tab/>
        <w:t>Specific message content</w:t>
      </w:r>
    </w:p>
    <w:p w14:paraId="4D950AB7" w14:textId="77777777" w:rsidR="007D27F3" w:rsidRPr="00613175" w:rsidRDefault="007D27F3" w:rsidP="007D27F3">
      <w:pPr>
        <w:pStyle w:val="TH"/>
      </w:pPr>
      <w:r w:rsidRPr="00613175">
        <w:t xml:space="preserve">Table 8.41.3.3-1: 181 Call is being forwarded for INVITE (Step 18, table </w:t>
      </w:r>
      <w:r w:rsidRPr="00613175">
        <w:rPr>
          <w:rFonts w:cs="Arial"/>
        </w:rPr>
        <w:t>8.41.3.2-1</w:t>
      </w:r>
      <w:r w:rsidRPr="00613175">
        <w: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0"/>
      </w:tblGrid>
      <w:tr w:rsidR="007D27F3" w:rsidRPr="00613175" w14:paraId="5A0434CA" w14:textId="77777777" w:rsidTr="007D27F3">
        <w:trPr>
          <w:jc w:val="center"/>
        </w:trPr>
        <w:tc>
          <w:tcPr>
            <w:tcW w:w="9633" w:type="dxa"/>
            <w:tcBorders>
              <w:top w:val="single" w:sz="4" w:space="0" w:color="auto"/>
              <w:left w:val="single" w:sz="4" w:space="0" w:color="auto"/>
              <w:bottom w:val="single" w:sz="4" w:space="0" w:color="auto"/>
              <w:right w:val="single" w:sz="4" w:space="0" w:color="auto"/>
            </w:tcBorders>
            <w:hideMark/>
          </w:tcPr>
          <w:p w14:paraId="69C8DE47" w14:textId="77777777" w:rsidR="007D27F3" w:rsidRPr="00613175" w:rsidRDefault="007D27F3">
            <w:pPr>
              <w:pStyle w:val="TAL"/>
            </w:pPr>
            <w:r w:rsidRPr="00613175">
              <w:t>Derivation Path: TS 34.229-1 [2], Annex A.2.14.</w:t>
            </w:r>
          </w:p>
        </w:tc>
      </w:tr>
    </w:tbl>
    <w:p w14:paraId="6E6A11E8" w14:textId="77777777" w:rsidR="007D27F3" w:rsidRPr="00613175" w:rsidRDefault="007D27F3" w:rsidP="007D27F3">
      <w:pPr>
        <w:rPr>
          <w:lang w:eastAsia="en-US"/>
        </w:rPr>
      </w:pPr>
    </w:p>
    <w:p w14:paraId="763DDA07" w14:textId="77777777" w:rsidR="007D27F3" w:rsidRPr="00613175" w:rsidRDefault="007D27F3" w:rsidP="007D27F3">
      <w:pPr>
        <w:pStyle w:val="TH"/>
      </w:pPr>
      <w:r w:rsidRPr="00613175">
        <w:t xml:space="preserve">Table 8.41.3.3-2: 183 Session Progress for INVITE (Step 19, table </w:t>
      </w:r>
      <w:r w:rsidRPr="00613175">
        <w:rPr>
          <w:rFonts w:cs="Arial"/>
        </w:rPr>
        <w:t>8.41.3.2-1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3"/>
        <w:gridCol w:w="881"/>
        <w:gridCol w:w="4792"/>
        <w:gridCol w:w="751"/>
        <w:gridCol w:w="1448"/>
      </w:tblGrid>
      <w:tr w:rsidR="007D27F3" w:rsidRPr="00613175" w14:paraId="2B31FB46" w14:textId="77777777" w:rsidTr="007D27F3">
        <w:trPr>
          <w:jc w:val="center"/>
        </w:trPr>
        <w:tc>
          <w:tcPr>
            <w:tcW w:w="9639" w:type="dxa"/>
            <w:gridSpan w:val="5"/>
            <w:tcBorders>
              <w:top w:val="single" w:sz="4" w:space="0" w:color="auto"/>
              <w:left w:val="single" w:sz="4" w:space="0" w:color="auto"/>
              <w:bottom w:val="single" w:sz="4" w:space="0" w:color="auto"/>
              <w:right w:val="single" w:sz="4" w:space="0" w:color="auto"/>
            </w:tcBorders>
            <w:hideMark/>
          </w:tcPr>
          <w:p w14:paraId="3DE23C59" w14:textId="77777777" w:rsidR="007D27F3" w:rsidRPr="00613175" w:rsidRDefault="007D27F3">
            <w:pPr>
              <w:pStyle w:val="TAL"/>
            </w:pPr>
            <w:r w:rsidRPr="00613175">
              <w:t>Derivation Path: TS 34.229-1 [2], Annex A.2.3, condition A1</w:t>
            </w:r>
          </w:p>
        </w:tc>
      </w:tr>
      <w:tr w:rsidR="007D27F3" w:rsidRPr="00613175" w14:paraId="4E7E46A2"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7817735" w14:textId="77777777" w:rsidR="007D27F3" w:rsidRPr="00613175" w:rsidRDefault="007D27F3">
            <w:pPr>
              <w:pStyle w:val="TAH"/>
            </w:pPr>
            <w:r w:rsidRPr="00613175">
              <w:t>Header/param</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CC710BB" w14:textId="77777777" w:rsidR="007D27F3" w:rsidRPr="00613175" w:rsidRDefault="007D27F3">
            <w:pPr>
              <w:pStyle w:val="TAH"/>
            </w:pPr>
            <w:r w:rsidRPr="00613175">
              <w:t>Cond</w:t>
            </w: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D9C606"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8ECA30" w14:textId="77777777" w:rsidR="007D27F3" w:rsidRPr="00613175" w:rsidRDefault="007D27F3">
            <w:pPr>
              <w:pStyle w:val="TAH"/>
            </w:pPr>
            <w:r w:rsidRPr="00613175">
              <w:t>Rel</w:t>
            </w: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CEF96F0" w14:textId="77777777" w:rsidR="007D27F3" w:rsidRPr="00613175" w:rsidRDefault="007D27F3">
            <w:pPr>
              <w:pStyle w:val="TAH"/>
            </w:pPr>
            <w:r w:rsidRPr="00613175">
              <w:t>Reference</w:t>
            </w:r>
          </w:p>
        </w:tc>
      </w:tr>
      <w:tr w:rsidR="007D27F3" w:rsidRPr="00613175" w14:paraId="3FED5EA1"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5D689FB3" w14:textId="77777777" w:rsidR="007D27F3" w:rsidRPr="00613175" w:rsidRDefault="007D27F3">
            <w:pPr>
              <w:pStyle w:val="TAL"/>
            </w:pPr>
            <w:r w:rsidRPr="00613175">
              <w:rPr>
                <w:b/>
                <w:bCs/>
              </w:rPr>
              <w:t>To</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1C3709E" w14:textId="77777777" w:rsidR="007D27F3" w:rsidRPr="00613175" w:rsidRDefault="007D27F3">
            <w:pPr>
              <w:pStyle w:val="TAL"/>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1C42808" w14:textId="77777777" w:rsidR="007D27F3" w:rsidRPr="00613175" w:rsidRDefault="007D27F3">
            <w:pPr>
              <w:pStyle w:val="TAL"/>
            </w:pP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D406B16" w14:textId="77777777" w:rsidR="007D27F3" w:rsidRPr="00613175" w:rsidRDefault="007D27F3">
            <w:pPr>
              <w:pStyle w:val="TAL"/>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B58FCF7" w14:textId="77777777" w:rsidR="007D27F3" w:rsidRPr="00613175" w:rsidRDefault="007D27F3">
            <w:pPr>
              <w:pStyle w:val="TAL"/>
            </w:pPr>
          </w:p>
        </w:tc>
      </w:tr>
      <w:tr w:rsidR="007D27F3" w:rsidRPr="00613175" w14:paraId="4ECD60F4"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10542A99" w14:textId="77777777" w:rsidR="007D27F3" w:rsidRPr="00613175" w:rsidRDefault="007D27F3">
            <w:pPr>
              <w:pStyle w:val="TAL"/>
            </w:pPr>
            <w:r w:rsidRPr="00613175">
              <w:tab/>
              <w:t>tag</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7F2D679" w14:textId="77777777" w:rsidR="007D27F3" w:rsidRPr="00613175" w:rsidRDefault="007D27F3">
            <w:pPr>
              <w:pStyle w:val="TAL"/>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0A1A9DDA" w14:textId="77777777" w:rsidR="007D27F3" w:rsidRPr="00613175" w:rsidRDefault="007D27F3">
            <w:pPr>
              <w:pStyle w:val="TAL"/>
            </w:pPr>
            <w:r w:rsidRPr="00613175">
              <w:t>different tag must be used than the one used in steps 8-17 as this response is now from another UE and belongs to another dialog instance. Note that this new tag must be used within the rest of the steps (18-29) in this test case instead of the tag used within steps 8-17</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A266905" w14:textId="77777777" w:rsidR="007D27F3" w:rsidRPr="00613175" w:rsidRDefault="007D27F3">
            <w:pPr>
              <w:pStyle w:val="TAL"/>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E97C0D3" w14:textId="77777777" w:rsidR="007D27F3" w:rsidRPr="00613175" w:rsidRDefault="007D27F3">
            <w:pPr>
              <w:pStyle w:val="TAL"/>
            </w:pPr>
          </w:p>
        </w:tc>
      </w:tr>
      <w:tr w:rsidR="007D27F3" w:rsidRPr="00613175" w14:paraId="33ABECC1"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380D45AF" w14:textId="77777777" w:rsidR="007D27F3" w:rsidRPr="00613175" w:rsidRDefault="007D27F3">
            <w:pPr>
              <w:pStyle w:val="TAL"/>
            </w:pPr>
            <w:r w:rsidRPr="00613175">
              <w:rPr>
                <w:b/>
                <w:bCs/>
              </w:rPr>
              <w:t>Contact</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0372AA1" w14:textId="77777777" w:rsidR="007D27F3" w:rsidRPr="00613175" w:rsidRDefault="007D27F3">
            <w:pPr>
              <w:pStyle w:val="TAL"/>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F6B5D73"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4ECBB1A" w14:textId="77777777" w:rsidR="007D27F3" w:rsidRPr="00613175" w:rsidRDefault="007D27F3">
            <w:pPr>
              <w:pStyle w:val="TAL"/>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8D2A25F" w14:textId="77777777" w:rsidR="007D27F3" w:rsidRPr="00613175" w:rsidRDefault="007D27F3">
            <w:pPr>
              <w:pStyle w:val="TAL"/>
            </w:pPr>
          </w:p>
        </w:tc>
      </w:tr>
      <w:tr w:rsidR="007D27F3" w:rsidRPr="00613175" w14:paraId="6DC4999E"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5A68493" w14:textId="77777777" w:rsidR="007D27F3" w:rsidRPr="00613175" w:rsidRDefault="007D27F3">
            <w:pPr>
              <w:pStyle w:val="TAL"/>
            </w:pPr>
            <w:r w:rsidRPr="00613175">
              <w:tab/>
              <w:t xml:space="preserve">addr-spec </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038DAC9" w14:textId="77777777" w:rsidR="007D27F3" w:rsidRPr="00613175" w:rsidRDefault="007D27F3">
            <w:pPr>
              <w:pStyle w:val="TAL"/>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02E33A0" w14:textId="77777777" w:rsidR="007D27F3" w:rsidRPr="00613175" w:rsidRDefault="007D27F3">
            <w:pPr>
              <w:pStyle w:val="TAL"/>
            </w:pPr>
            <w:r w:rsidRPr="00613175">
              <w:t>different URI must be used than the one used in step 9 as this is supposed now to represent another UE to which the call is being forwarded. Note that this new Contact must be used within the rest of the steps (20-21) in this test case.</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77F5C76" w14:textId="77777777" w:rsidR="007D27F3" w:rsidRPr="00613175" w:rsidRDefault="007D27F3">
            <w:pPr>
              <w:pStyle w:val="TAL"/>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C0B04D1" w14:textId="77777777" w:rsidR="007D27F3" w:rsidRPr="00613175" w:rsidRDefault="007D27F3">
            <w:pPr>
              <w:pStyle w:val="TAL"/>
            </w:pPr>
          </w:p>
        </w:tc>
      </w:tr>
      <w:tr w:rsidR="007D27F3" w:rsidRPr="00613175" w14:paraId="6A0455B8"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2A463E7B" w14:textId="77777777" w:rsidR="007D27F3" w:rsidRPr="00613175" w:rsidRDefault="007D27F3">
            <w:pPr>
              <w:pStyle w:val="TAL"/>
            </w:pPr>
            <w:r w:rsidRPr="00613175">
              <w:rPr>
                <w:b/>
                <w:bCs/>
              </w:rPr>
              <w:t>Require</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3D7C6BA" w14:textId="77777777" w:rsidR="007D27F3" w:rsidRPr="00613175" w:rsidRDefault="007D27F3">
            <w:pPr>
              <w:pStyle w:val="TAL"/>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7EFC9CD"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51D9D74" w14:textId="77777777" w:rsidR="007D27F3" w:rsidRPr="00613175" w:rsidRDefault="007D27F3">
            <w:pPr>
              <w:pStyle w:val="TAL"/>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C2E5F22" w14:textId="77777777" w:rsidR="007D27F3" w:rsidRPr="00613175" w:rsidRDefault="007D27F3">
            <w:pPr>
              <w:pStyle w:val="TAL"/>
            </w:pPr>
          </w:p>
        </w:tc>
      </w:tr>
      <w:tr w:rsidR="007D27F3" w:rsidRPr="00613175" w14:paraId="25E4094F"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435960CA" w14:textId="77777777" w:rsidR="007D27F3" w:rsidRPr="00613175" w:rsidRDefault="007D27F3">
            <w:pPr>
              <w:pStyle w:val="TAL"/>
            </w:pPr>
            <w:r w:rsidRPr="00613175">
              <w:tab/>
              <w:t>option-tag</w:t>
            </w:r>
            <w:r w:rsidRPr="00613175">
              <w:tab/>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6E30344" w14:textId="77777777" w:rsidR="007D27F3" w:rsidRPr="00613175" w:rsidRDefault="007D27F3">
            <w:pPr>
              <w:pStyle w:val="TAL"/>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5E013865" w14:textId="77777777" w:rsidR="007D27F3" w:rsidRPr="00613175" w:rsidRDefault="007D27F3">
            <w:pPr>
              <w:pStyle w:val="TAL"/>
            </w:pPr>
            <w:r w:rsidRPr="00613175">
              <w:rPr>
                <w:i/>
                <w:iCs/>
              </w:rPr>
              <w:t>precondition</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FDD5BB9" w14:textId="77777777" w:rsidR="007D27F3" w:rsidRPr="00613175" w:rsidRDefault="007D27F3">
            <w:pPr>
              <w:pStyle w:val="TAL"/>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A14AAAA" w14:textId="77777777" w:rsidR="007D27F3" w:rsidRPr="00613175" w:rsidRDefault="007D27F3">
            <w:pPr>
              <w:pStyle w:val="TAL"/>
            </w:pPr>
          </w:p>
        </w:tc>
      </w:tr>
      <w:tr w:rsidR="007D27F3" w:rsidRPr="00613175" w14:paraId="0FCB2250"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845F577" w14:textId="77777777" w:rsidR="007D27F3" w:rsidRPr="00613175" w:rsidRDefault="007D27F3">
            <w:pPr>
              <w:pStyle w:val="TAL"/>
            </w:pPr>
            <w:r w:rsidRPr="00613175">
              <w:rPr>
                <w:b/>
                <w:bCs/>
              </w:rPr>
              <w:t>Message-body</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EE6A0EE" w14:textId="77777777" w:rsidR="007D27F3" w:rsidRPr="00613175" w:rsidRDefault="007D27F3">
            <w:pPr>
              <w:pStyle w:val="TAL"/>
            </w:pP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0B8CE56" w14:textId="77777777" w:rsidR="007D27F3" w:rsidRPr="00613175" w:rsidRDefault="007D27F3">
            <w:pPr>
              <w:pStyle w:val="TAL"/>
            </w:pPr>
            <w:r w:rsidRPr="00613175">
              <w:t>Same contents as specified in step 3 annex A.4.1 except for o-line:</w:t>
            </w:r>
          </w:p>
          <w:p w14:paraId="6CD08717" w14:textId="77777777" w:rsidR="007D27F3" w:rsidRPr="00613175" w:rsidRDefault="007D27F3">
            <w:pPr>
              <w:pStyle w:val="TAL"/>
            </w:pPr>
            <w:r w:rsidRPr="00613175">
              <w:rPr>
                <w:rFonts w:eastAsia="SimSun"/>
                <w:i/>
                <w:iCs/>
              </w:rPr>
              <w:t>o=- 22222222 22222222 IN</w:t>
            </w:r>
            <w:r w:rsidRPr="00613175">
              <w:rPr>
                <w:rFonts w:eastAsia="SimSun"/>
              </w:rPr>
              <w:t xml:space="preserve"> (addrtype) (unicast-address for new remote UE).</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6DB72FF" w14:textId="77777777" w:rsidR="007D27F3" w:rsidRPr="00613175" w:rsidRDefault="007D27F3">
            <w:pPr>
              <w:pStyle w:val="TAL"/>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BD75B01" w14:textId="77777777" w:rsidR="007D27F3" w:rsidRPr="00613175" w:rsidRDefault="007D27F3">
            <w:pPr>
              <w:pStyle w:val="TAL"/>
            </w:pPr>
          </w:p>
        </w:tc>
      </w:tr>
    </w:tbl>
    <w:p w14:paraId="7EF00EBB" w14:textId="77777777" w:rsidR="007D27F3" w:rsidRPr="00613175" w:rsidRDefault="007D27F3" w:rsidP="007D27F3">
      <w:pPr>
        <w:rPr>
          <w:lang w:eastAsia="en-US"/>
        </w:rPr>
      </w:pPr>
    </w:p>
    <w:p w14:paraId="5A721A90" w14:textId="77777777" w:rsidR="007D27F3" w:rsidRPr="00613175" w:rsidRDefault="007D27F3" w:rsidP="007D27F3">
      <w:pPr>
        <w:pStyle w:val="TH"/>
      </w:pPr>
      <w:r w:rsidRPr="00613175">
        <w:t xml:space="preserve">Table 8.41.3.3-3: PRACK (Step 20 and 23, table </w:t>
      </w:r>
      <w:r w:rsidRPr="00613175">
        <w:rPr>
          <w:rFonts w:cs="Arial"/>
        </w:rPr>
        <w:t>8.41.3.2-1</w:t>
      </w:r>
      <w:r w:rsidRPr="00613175">
        <w:t>)</w:t>
      </w:r>
    </w:p>
    <w:p w14:paraId="6671DF40" w14:textId="77777777" w:rsidR="007D27F3" w:rsidRPr="00613175" w:rsidRDefault="007D27F3" w:rsidP="007D27F3">
      <w:r w:rsidRPr="00613175">
        <w:t>Same contents as specified in step 6 annex A.4.1 except for o-line, which is not checked.</w:t>
      </w:r>
    </w:p>
    <w:p w14:paraId="398E8B64" w14:textId="77777777" w:rsidR="007D27F3" w:rsidRPr="00613175" w:rsidRDefault="007D27F3" w:rsidP="007D27F3"/>
    <w:p w14:paraId="2C865FCF" w14:textId="77777777" w:rsidR="007D27F3" w:rsidRPr="00613175" w:rsidRDefault="007D27F3" w:rsidP="007D27F3">
      <w:pPr>
        <w:pStyle w:val="TH"/>
      </w:pPr>
      <w:r w:rsidRPr="00613175">
        <w:t xml:space="preserve">Table 8.41.3.3-4: 200 OK for PRACK (Step 21 and 24, table </w:t>
      </w:r>
      <w:r w:rsidRPr="00613175">
        <w:rPr>
          <w:rFonts w:cs="Arial"/>
        </w:rPr>
        <w:t>8.41.3.2-1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3"/>
        <w:gridCol w:w="881"/>
        <w:gridCol w:w="4792"/>
        <w:gridCol w:w="751"/>
        <w:gridCol w:w="1448"/>
      </w:tblGrid>
      <w:tr w:rsidR="007D27F3" w:rsidRPr="00613175" w14:paraId="0551E71D" w14:textId="77777777" w:rsidTr="007D27F3">
        <w:trPr>
          <w:jc w:val="center"/>
        </w:trPr>
        <w:tc>
          <w:tcPr>
            <w:tcW w:w="9639" w:type="dxa"/>
            <w:gridSpan w:val="5"/>
            <w:tcBorders>
              <w:top w:val="single" w:sz="4" w:space="0" w:color="auto"/>
              <w:left w:val="single" w:sz="4" w:space="0" w:color="auto"/>
              <w:bottom w:val="single" w:sz="4" w:space="0" w:color="auto"/>
              <w:right w:val="single" w:sz="4" w:space="0" w:color="auto"/>
            </w:tcBorders>
            <w:hideMark/>
          </w:tcPr>
          <w:p w14:paraId="3A1651EE" w14:textId="77777777" w:rsidR="007D27F3" w:rsidRPr="00613175" w:rsidRDefault="007D27F3">
            <w:pPr>
              <w:pStyle w:val="TAL"/>
              <w:rPr>
                <w:lang w:eastAsia="zh-CN"/>
              </w:rPr>
            </w:pPr>
            <w:r w:rsidRPr="00613175">
              <w:t>Derivation Path: TS 34.229-1 [2], Annex A.3.1, conditions A10 and A22</w:t>
            </w:r>
          </w:p>
        </w:tc>
      </w:tr>
      <w:tr w:rsidR="007D27F3" w:rsidRPr="00613175" w14:paraId="1ADD13E9" w14:textId="77777777" w:rsidTr="00613175">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21BFA3C" w14:textId="77777777" w:rsidR="007D27F3" w:rsidRPr="00613175" w:rsidRDefault="007D27F3">
            <w:pPr>
              <w:pStyle w:val="TAL"/>
              <w:rPr>
                <w:lang w:eastAsia="en-US"/>
              </w:rPr>
            </w:pPr>
            <w:r w:rsidRPr="00613175">
              <w:t>Header/param</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5B9A33" w14:textId="77777777" w:rsidR="007D27F3" w:rsidRPr="00613175" w:rsidRDefault="007D27F3">
            <w:pPr>
              <w:pStyle w:val="TAH"/>
            </w:pPr>
            <w:r w:rsidRPr="00613175">
              <w:t>Cond</w:t>
            </w: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3377E87"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2FDDF60" w14:textId="77777777" w:rsidR="007D27F3" w:rsidRPr="00613175" w:rsidRDefault="007D27F3">
            <w:pPr>
              <w:pStyle w:val="TAH"/>
            </w:pPr>
            <w:r w:rsidRPr="00613175">
              <w:t>Rel</w:t>
            </w: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6F5A04" w14:textId="77777777" w:rsidR="007D27F3" w:rsidRPr="00613175" w:rsidRDefault="007D27F3">
            <w:pPr>
              <w:pStyle w:val="TAH"/>
            </w:pPr>
            <w:r w:rsidRPr="00613175">
              <w:t>Reference</w:t>
            </w:r>
          </w:p>
        </w:tc>
      </w:tr>
      <w:tr w:rsidR="007D27F3" w:rsidRPr="00613175" w14:paraId="12E178BD" w14:textId="77777777" w:rsidTr="00613175">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2E519DEC" w14:textId="77777777" w:rsidR="007D27F3" w:rsidRPr="00613175" w:rsidRDefault="007D27F3">
            <w:pPr>
              <w:pStyle w:val="TAL"/>
              <w:rPr>
                <w:b/>
                <w:bCs/>
                <w:lang w:eastAsia="zh-CN"/>
              </w:rPr>
            </w:pPr>
            <w:r w:rsidRPr="00613175">
              <w:rPr>
                <w:b/>
                <w:bCs/>
              </w:rPr>
              <w:t>Require</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C243D21" w14:textId="77777777" w:rsidR="007D27F3" w:rsidRPr="00613175" w:rsidRDefault="007D27F3">
            <w:pPr>
              <w:pStyle w:val="TAH"/>
              <w:rPr>
                <w:lang w:eastAsia="en-US"/>
              </w:rPr>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549DF05" w14:textId="77777777" w:rsidR="007D27F3" w:rsidRPr="00613175" w:rsidRDefault="007D27F3">
            <w:pPr>
              <w:pStyle w:val="TAH"/>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DFDC052" w14:textId="77777777" w:rsidR="007D27F3" w:rsidRPr="00613175" w:rsidRDefault="007D27F3">
            <w:pPr>
              <w:pStyle w:val="TAH"/>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AC7ED24" w14:textId="77777777" w:rsidR="007D27F3" w:rsidRPr="00613175" w:rsidRDefault="007D27F3">
            <w:pPr>
              <w:pStyle w:val="TAH"/>
            </w:pPr>
          </w:p>
        </w:tc>
      </w:tr>
      <w:tr w:rsidR="007D27F3" w:rsidRPr="00613175" w14:paraId="70F48527" w14:textId="77777777" w:rsidTr="00613175">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EE1AB78" w14:textId="77777777" w:rsidR="007D27F3" w:rsidRPr="00613175" w:rsidRDefault="007D27F3">
            <w:pPr>
              <w:pStyle w:val="TAL"/>
              <w:rPr>
                <w:b/>
                <w:bCs/>
              </w:rPr>
            </w:pPr>
            <w:r w:rsidRPr="00613175">
              <w:tab/>
              <w:t>option-tag</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27C1F5D" w14:textId="77777777" w:rsidR="007D27F3" w:rsidRPr="00613175" w:rsidRDefault="007D27F3">
            <w:pPr>
              <w:pStyle w:val="TAH"/>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ECC2DE4" w14:textId="77777777" w:rsidR="007D27F3" w:rsidRPr="00613175" w:rsidRDefault="007D27F3">
            <w:pPr>
              <w:pStyle w:val="TAL"/>
              <w:rPr>
                <w:lang w:eastAsia="zh-CN"/>
              </w:rPr>
            </w:pPr>
          </w:p>
          <w:p w14:paraId="0A096E61" w14:textId="77777777" w:rsidR="007D27F3" w:rsidRPr="00613175" w:rsidRDefault="007D27F3" w:rsidP="00613175">
            <w:pPr>
              <w:pStyle w:val="TAL"/>
              <w:rPr>
                <w:lang w:eastAsia="en-US"/>
              </w:rPr>
            </w:pPr>
            <w:r w:rsidRPr="00613175">
              <w:rPr>
                <w:i/>
                <w:iCs/>
              </w:rPr>
              <w:t xml:space="preserve">precondition </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6DC3DF5" w14:textId="77777777" w:rsidR="007D27F3" w:rsidRPr="00613175" w:rsidRDefault="007D27F3">
            <w:pPr>
              <w:pStyle w:val="TAH"/>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A4194C0" w14:textId="77777777" w:rsidR="007D27F3" w:rsidRPr="00613175" w:rsidRDefault="007D27F3">
            <w:pPr>
              <w:pStyle w:val="TAH"/>
            </w:pPr>
          </w:p>
        </w:tc>
      </w:tr>
      <w:tr w:rsidR="007D27F3" w:rsidRPr="00613175" w14:paraId="4AECB621" w14:textId="77777777" w:rsidTr="00613175">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6FA52F96" w14:textId="77777777" w:rsidR="007D27F3" w:rsidRPr="00613175" w:rsidRDefault="007D27F3">
            <w:pPr>
              <w:pStyle w:val="TAL"/>
            </w:pPr>
            <w:r w:rsidRPr="00613175">
              <w:rPr>
                <w:b/>
                <w:bCs/>
              </w:rPr>
              <w:t>Content-Type</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F1F889A" w14:textId="77777777" w:rsidR="007D27F3" w:rsidRPr="00613175" w:rsidRDefault="007D27F3">
            <w:pPr>
              <w:pStyle w:val="TAH"/>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7C84034" w14:textId="77777777" w:rsidR="007D27F3" w:rsidRPr="00613175" w:rsidRDefault="007D27F3" w:rsidP="00613175">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853F6F1" w14:textId="77777777" w:rsidR="007D27F3" w:rsidRPr="00613175" w:rsidRDefault="007D27F3">
            <w:pPr>
              <w:pStyle w:val="TAH"/>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8352C2F" w14:textId="77777777" w:rsidR="007D27F3" w:rsidRPr="00613175" w:rsidRDefault="007D27F3">
            <w:pPr>
              <w:pStyle w:val="TAH"/>
            </w:pPr>
          </w:p>
        </w:tc>
      </w:tr>
      <w:tr w:rsidR="007D27F3" w:rsidRPr="00613175" w14:paraId="32DB9133" w14:textId="77777777" w:rsidTr="00613175">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613EC86" w14:textId="77777777" w:rsidR="007D27F3" w:rsidRPr="00613175" w:rsidRDefault="007D27F3">
            <w:pPr>
              <w:pStyle w:val="TAL"/>
            </w:pPr>
            <w:r w:rsidRPr="00613175">
              <w:tab/>
              <w:t>media-type</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7565B707" w14:textId="77777777" w:rsidR="007D27F3" w:rsidRPr="00613175" w:rsidRDefault="007D27F3">
            <w:pPr>
              <w:pStyle w:val="TAH"/>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5A2B8C8A" w14:textId="77777777" w:rsidR="007D27F3" w:rsidRPr="00613175" w:rsidRDefault="007D27F3" w:rsidP="00613175">
            <w:pPr>
              <w:pStyle w:val="TAL"/>
            </w:pPr>
            <w:r w:rsidRPr="00613175">
              <w:rPr>
                <w:i/>
                <w:iCs/>
              </w:rPr>
              <w:t>application/sdp</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3BB73DB" w14:textId="77777777" w:rsidR="007D27F3" w:rsidRPr="00613175" w:rsidRDefault="007D27F3">
            <w:pPr>
              <w:pStyle w:val="TAH"/>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59587DB6" w14:textId="77777777" w:rsidR="007D27F3" w:rsidRPr="00613175" w:rsidRDefault="007D27F3">
            <w:pPr>
              <w:pStyle w:val="TAH"/>
            </w:pPr>
          </w:p>
        </w:tc>
      </w:tr>
      <w:tr w:rsidR="007D27F3" w:rsidRPr="00613175" w14:paraId="48BE0929" w14:textId="77777777" w:rsidTr="00613175">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2C5E2274" w14:textId="77777777" w:rsidR="007D27F3" w:rsidRPr="00613175" w:rsidRDefault="007D27F3">
            <w:pPr>
              <w:pStyle w:val="TAL"/>
            </w:pPr>
            <w:r w:rsidRPr="00613175">
              <w:rPr>
                <w:b/>
                <w:bCs/>
              </w:rPr>
              <w:t>Content-Length</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25C7636" w14:textId="77777777" w:rsidR="007D27F3" w:rsidRPr="00613175" w:rsidRDefault="007D27F3">
            <w:pPr>
              <w:pStyle w:val="TAH"/>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202FC6B1" w14:textId="77777777" w:rsidR="007D27F3" w:rsidRPr="00613175" w:rsidRDefault="007D27F3" w:rsidP="00613175">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3E63C4E" w14:textId="77777777" w:rsidR="007D27F3" w:rsidRPr="00613175" w:rsidRDefault="007D27F3">
            <w:pPr>
              <w:pStyle w:val="TAH"/>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2A46B88" w14:textId="77777777" w:rsidR="007D27F3" w:rsidRPr="00613175" w:rsidRDefault="007D27F3">
            <w:pPr>
              <w:pStyle w:val="TAH"/>
            </w:pPr>
          </w:p>
        </w:tc>
      </w:tr>
      <w:tr w:rsidR="007D27F3" w:rsidRPr="00613175" w14:paraId="73F9850D" w14:textId="77777777" w:rsidTr="00613175">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3D72520C" w14:textId="77777777" w:rsidR="007D27F3" w:rsidRPr="00613175" w:rsidRDefault="007D27F3">
            <w:pPr>
              <w:pStyle w:val="TAL"/>
            </w:pPr>
            <w:r w:rsidRPr="00613175">
              <w:t xml:space="preserve">      value</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5C25C44" w14:textId="77777777" w:rsidR="007D27F3" w:rsidRPr="00613175" w:rsidRDefault="007D27F3">
            <w:pPr>
              <w:pStyle w:val="TAH"/>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C5A8899" w14:textId="77777777" w:rsidR="007D27F3" w:rsidRPr="00613175" w:rsidRDefault="007D27F3" w:rsidP="00613175">
            <w:pPr>
              <w:pStyle w:val="TAL"/>
            </w:pPr>
            <w:r w:rsidRPr="00613175">
              <w:t>length of message-body</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8374500" w14:textId="77777777" w:rsidR="007D27F3" w:rsidRPr="00613175" w:rsidRDefault="007D27F3">
            <w:pPr>
              <w:pStyle w:val="TAH"/>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B5EEEBD" w14:textId="77777777" w:rsidR="007D27F3" w:rsidRPr="00613175" w:rsidRDefault="007D27F3">
            <w:pPr>
              <w:pStyle w:val="TAH"/>
            </w:pPr>
          </w:p>
        </w:tc>
      </w:tr>
      <w:tr w:rsidR="007D27F3" w:rsidRPr="00613175" w14:paraId="219C18C7"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722CFF" w14:textId="77777777" w:rsidR="007D27F3" w:rsidRPr="00613175" w:rsidRDefault="007D27F3">
            <w:pPr>
              <w:pStyle w:val="TAL"/>
            </w:pPr>
            <w:r w:rsidRPr="00613175">
              <w:rPr>
                <w:b/>
                <w:bCs/>
              </w:rPr>
              <w:t>Message-body</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535146C" w14:textId="77777777" w:rsidR="007D27F3" w:rsidRPr="00613175" w:rsidRDefault="007D27F3">
            <w:pPr>
              <w:pStyle w:val="TAH"/>
            </w:pP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05D284A" w14:textId="77777777" w:rsidR="007D27F3" w:rsidRPr="00613175" w:rsidRDefault="007D27F3">
            <w:pPr>
              <w:pStyle w:val="TAL"/>
            </w:pPr>
            <w:r w:rsidRPr="00613175">
              <w:t>SDP body of the 200 response copied from the received PRACK and modified as follows:</w:t>
            </w:r>
          </w:p>
          <w:p w14:paraId="10DF4314" w14:textId="77777777" w:rsidR="007D27F3" w:rsidRPr="00613175" w:rsidRDefault="007D27F3">
            <w:pPr>
              <w:pStyle w:val="TAL"/>
            </w:pPr>
          </w:p>
          <w:p w14:paraId="601CFF7A" w14:textId="77777777" w:rsidR="007D27F3" w:rsidRPr="00613175" w:rsidRDefault="007D27F3">
            <w:pPr>
              <w:pStyle w:val="TAL"/>
            </w:pPr>
            <w:r w:rsidRPr="00613175">
              <w:t>- IP address on "c=" lines and transport port on "m=" lines changed to indicate to which IP address and port the UE should start sending the media;</w:t>
            </w:r>
          </w:p>
          <w:p w14:paraId="5381CFC8" w14:textId="77777777" w:rsidR="007D27F3" w:rsidRPr="00613175" w:rsidRDefault="007D27F3">
            <w:pPr>
              <w:pStyle w:val="TAL"/>
            </w:pPr>
            <w:r w:rsidRPr="00613175">
              <w:t>- "o=" line identical to previous SDP sent by SS except that sess-version is incremented;</w:t>
            </w:r>
          </w:p>
          <w:p w14:paraId="360CFD41" w14:textId="77777777" w:rsidR="007D27F3" w:rsidRPr="00613175" w:rsidRDefault="007D27F3" w:rsidP="00613175">
            <w:pPr>
              <w:pStyle w:val="TAL"/>
            </w:pPr>
            <w:r w:rsidRPr="00613175">
              <w:rPr>
                <w:i/>
                <w:iCs/>
              </w:rPr>
              <w:t xml:space="preserve">- </w:t>
            </w:r>
            <w:r w:rsidRPr="00613175">
              <w:t xml:space="preserve">Attributes for preconditions: </w:t>
            </w:r>
            <w:r w:rsidRPr="00613175">
              <w:rPr>
                <w:i/>
                <w:iCs/>
              </w:rPr>
              <w:t>a=curr:qos remote sendrecv</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B5C7909" w14:textId="77777777" w:rsidR="007D27F3" w:rsidRPr="00613175" w:rsidRDefault="007D27F3">
            <w:pPr>
              <w:pStyle w:val="TAH"/>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59C209E" w14:textId="77777777" w:rsidR="007D27F3" w:rsidRPr="00613175" w:rsidRDefault="007D27F3">
            <w:pPr>
              <w:pStyle w:val="TAH"/>
            </w:pPr>
          </w:p>
        </w:tc>
      </w:tr>
    </w:tbl>
    <w:p w14:paraId="7C6F59CA" w14:textId="77777777" w:rsidR="007D27F3" w:rsidRPr="00613175" w:rsidRDefault="007D27F3" w:rsidP="00613175">
      <w:pPr>
        <w:rPr>
          <w:lang w:eastAsia="en-US"/>
        </w:rPr>
      </w:pPr>
    </w:p>
    <w:p w14:paraId="56D48FDF" w14:textId="77777777" w:rsidR="007D27F3" w:rsidRPr="00613175" w:rsidRDefault="007D27F3" w:rsidP="007D27F3">
      <w:pPr>
        <w:pStyle w:val="TH"/>
      </w:pPr>
      <w:r w:rsidRPr="00613175">
        <w:t>Table 8.41.3.3-5: 180 Ringing for INVITE (Step 22, table 8.41.3.2-1)</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3"/>
        <w:gridCol w:w="881"/>
        <w:gridCol w:w="4792"/>
        <w:gridCol w:w="751"/>
        <w:gridCol w:w="1448"/>
      </w:tblGrid>
      <w:tr w:rsidR="007D27F3" w:rsidRPr="00613175" w14:paraId="23778449" w14:textId="77777777" w:rsidTr="007D27F3">
        <w:trPr>
          <w:jc w:val="center"/>
        </w:trPr>
        <w:tc>
          <w:tcPr>
            <w:tcW w:w="9639" w:type="dxa"/>
            <w:gridSpan w:val="5"/>
            <w:tcBorders>
              <w:top w:val="single" w:sz="4" w:space="0" w:color="auto"/>
              <w:left w:val="single" w:sz="4" w:space="0" w:color="auto"/>
              <w:bottom w:val="single" w:sz="4" w:space="0" w:color="auto"/>
              <w:right w:val="single" w:sz="4" w:space="0" w:color="auto"/>
            </w:tcBorders>
            <w:hideMark/>
          </w:tcPr>
          <w:p w14:paraId="33A030A9" w14:textId="77777777" w:rsidR="007D27F3" w:rsidRPr="00613175" w:rsidRDefault="007D27F3">
            <w:pPr>
              <w:pStyle w:val="TAL"/>
              <w:rPr>
                <w:lang w:eastAsia="zh-CN"/>
              </w:rPr>
            </w:pPr>
            <w:r w:rsidRPr="00613175">
              <w:t>Derivation Path: TS 34.229-1 [2], Annex A.2.4 with conditions A1 and A7</w:t>
            </w:r>
          </w:p>
        </w:tc>
      </w:tr>
      <w:tr w:rsidR="007D27F3" w:rsidRPr="00613175" w14:paraId="38702FBF"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B1AA389" w14:textId="77777777" w:rsidR="007D27F3" w:rsidRPr="00613175" w:rsidRDefault="007D27F3">
            <w:pPr>
              <w:pStyle w:val="TAL"/>
              <w:rPr>
                <w:lang w:eastAsia="en-US"/>
              </w:rPr>
            </w:pPr>
            <w:r w:rsidRPr="00613175">
              <w:t>Header/param</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008F65" w14:textId="77777777" w:rsidR="007D27F3" w:rsidRPr="00613175" w:rsidRDefault="007D27F3">
            <w:pPr>
              <w:pStyle w:val="TAH"/>
            </w:pPr>
            <w:r w:rsidRPr="00613175">
              <w:t>Cond</w:t>
            </w: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89DA41"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86AACE" w14:textId="77777777" w:rsidR="007D27F3" w:rsidRPr="00613175" w:rsidRDefault="007D27F3">
            <w:pPr>
              <w:pStyle w:val="TAH"/>
            </w:pPr>
            <w:r w:rsidRPr="00613175">
              <w:t>Rel</w:t>
            </w: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538DB4" w14:textId="77777777" w:rsidR="007D27F3" w:rsidRPr="00613175" w:rsidRDefault="007D27F3">
            <w:pPr>
              <w:pStyle w:val="TAH"/>
            </w:pPr>
            <w:r w:rsidRPr="00613175">
              <w:t>Reference</w:t>
            </w:r>
          </w:p>
        </w:tc>
      </w:tr>
      <w:tr w:rsidR="007D27F3" w:rsidRPr="00613175" w14:paraId="442D3620"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42E487E1" w14:textId="77777777" w:rsidR="007D27F3" w:rsidRPr="00613175" w:rsidRDefault="007D27F3">
            <w:pPr>
              <w:pStyle w:val="TAL"/>
            </w:pPr>
            <w:r w:rsidRPr="00613175">
              <w:rPr>
                <w:b/>
                <w:bCs/>
              </w:rPr>
              <w:t>Contact</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43DA63E" w14:textId="77777777" w:rsidR="007D27F3" w:rsidRPr="00613175" w:rsidRDefault="007D27F3">
            <w:pPr>
              <w:pStyle w:val="TAL"/>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C1F7AC1" w14:textId="77777777" w:rsidR="007D27F3" w:rsidRPr="00613175" w:rsidRDefault="007D27F3">
            <w:pPr>
              <w:pStyle w:val="TAL"/>
            </w:pP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EB51CF9" w14:textId="77777777" w:rsidR="007D27F3" w:rsidRPr="00613175" w:rsidRDefault="007D27F3">
            <w:pPr>
              <w:pStyle w:val="TAL"/>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52554A6" w14:textId="77777777" w:rsidR="007D27F3" w:rsidRPr="00613175" w:rsidRDefault="007D27F3">
            <w:pPr>
              <w:pStyle w:val="TAL"/>
            </w:pPr>
          </w:p>
        </w:tc>
      </w:tr>
      <w:tr w:rsidR="007D27F3" w:rsidRPr="00613175" w14:paraId="6A48D954"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158250F4" w14:textId="77777777" w:rsidR="007D27F3" w:rsidRPr="00613175" w:rsidRDefault="007D27F3">
            <w:pPr>
              <w:pStyle w:val="TAL"/>
            </w:pPr>
            <w:r w:rsidRPr="00613175">
              <w:tab/>
              <w:t>addr-spec</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36866A0" w14:textId="77777777" w:rsidR="007D27F3" w:rsidRPr="00613175" w:rsidRDefault="007D27F3">
            <w:pPr>
              <w:pStyle w:val="TAL"/>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1735D4A1" w14:textId="77777777" w:rsidR="007D27F3" w:rsidRPr="00613175" w:rsidRDefault="007D27F3">
            <w:pPr>
              <w:pStyle w:val="TAL"/>
            </w:pPr>
            <w:r w:rsidRPr="00613175">
              <w:t>Same value as in the 183 response of step 19</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72AE96D" w14:textId="77777777" w:rsidR="007D27F3" w:rsidRPr="00613175" w:rsidRDefault="007D27F3">
            <w:pPr>
              <w:pStyle w:val="TAL"/>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449B246" w14:textId="77777777" w:rsidR="007D27F3" w:rsidRPr="00613175" w:rsidRDefault="007D27F3">
            <w:pPr>
              <w:pStyle w:val="TAL"/>
            </w:pPr>
          </w:p>
        </w:tc>
      </w:tr>
      <w:tr w:rsidR="007D27F3" w:rsidRPr="00613175" w14:paraId="40A125A9"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07C66AAC" w14:textId="77777777" w:rsidR="007D27F3" w:rsidRPr="00613175" w:rsidRDefault="007D27F3">
            <w:pPr>
              <w:pStyle w:val="TAL"/>
            </w:pPr>
            <w:r w:rsidRPr="00613175">
              <w:rPr>
                <w:b/>
                <w:bCs/>
              </w:rPr>
              <w:t>History-Info</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1F70553" w14:textId="77777777" w:rsidR="007D27F3" w:rsidRPr="00613175" w:rsidRDefault="007D27F3">
            <w:pPr>
              <w:pStyle w:val="TAL"/>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C942DDF"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BB0B35B" w14:textId="77777777" w:rsidR="007D27F3" w:rsidRPr="00613175" w:rsidRDefault="007D27F3">
            <w:pPr>
              <w:pStyle w:val="TAL"/>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4DD80C1" w14:textId="77777777" w:rsidR="007D27F3" w:rsidRPr="00613175" w:rsidRDefault="007D27F3">
            <w:pPr>
              <w:pStyle w:val="TAL"/>
            </w:pPr>
          </w:p>
        </w:tc>
      </w:tr>
      <w:tr w:rsidR="007D27F3" w:rsidRPr="00613175" w14:paraId="58DFB78E" w14:textId="77777777" w:rsidTr="007D27F3">
        <w:trPr>
          <w:jc w:val="center"/>
        </w:trPr>
        <w:tc>
          <w:tcPr>
            <w:tcW w:w="1772" w:type="dxa"/>
            <w:tcBorders>
              <w:top w:val="nil"/>
              <w:left w:val="single" w:sz="4" w:space="0" w:color="auto"/>
              <w:bottom w:val="nil"/>
              <w:right w:val="single" w:sz="4" w:space="0" w:color="auto"/>
            </w:tcBorders>
            <w:tcMar>
              <w:top w:w="0" w:type="dxa"/>
              <w:left w:w="115" w:type="dxa"/>
              <w:bottom w:w="0" w:type="dxa"/>
              <w:right w:w="115" w:type="dxa"/>
            </w:tcMar>
            <w:hideMark/>
          </w:tcPr>
          <w:p w14:paraId="012E8B0E" w14:textId="77777777" w:rsidR="007D27F3" w:rsidRPr="00613175" w:rsidRDefault="007D27F3">
            <w:pPr>
              <w:pStyle w:val="TAL"/>
            </w:pPr>
            <w:r w:rsidRPr="00613175">
              <w:tab/>
              <w:t>hi-targeted-to-uri</w:t>
            </w:r>
          </w:p>
        </w:tc>
        <w:tc>
          <w:tcPr>
            <w:tcW w:w="880" w:type="dxa"/>
            <w:tcBorders>
              <w:top w:val="nil"/>
              <w:left w:val="single" w:sz="4" w:space="0" w:color="auto"/>
              <w:bottom w:val="nil"/>
              <w:right w:val="single" w:sz="4" w:space="0" w:color="auto"/>
            </w:tcBorders>
            <w:tcMar>
              <w:top w:w="0" w:type="dxa"/>
              <w:left w:w="115" w:type="dxa"/>
              <w:bottom w:w="0" w:type="dxa"/>
              <w:right w:w="115" w:type="dxa"/>
            </w:tcMar>
          </w:tcPr>
          <w:p w14:paraId="71995693" w14:textId="77777777" w:rsidR="007D27F3" w:rsidRPr="00613175" w:rsidRDefault="007D27F3">
            <w:pPr>
              <w:pStyle w:val="TAL"/>
            </w:pPr>
          </w:p>
        </w:tc>
        <w:tc>
          <w:tcPr>
            <w:tcW w:w="4789" w:type="dxa"/>
            <w:tcBorders>
              <w:top w:val="nil"/>
              <w:left w:val="single" w:sz="4" w:space="0" w:color="auto"/>
              <w:bottom w:val="nil"/>
              <w:right w:val="single" w:sz="4" w:space="0" w:color="auto"/>
            </w:tcBorders>
            <w:tcMar>
              <w:top w:w="0" w:type="dxa"/>
              <w:left w:w="115" w:type="dxa"/>
              <w:bottom w:w="0" w:type="dxa"/>
              <w:right w:w="115" w:type="dxa"/>
            </w:tcMar>
            <w:hideMark/>
          </w:tcPr>
          <w:p w14:paraId="229B31FA" w14:textId="77777777" w:rsidR="007D27F3" w:rsidRPr="00613175" w:rsidRDefault="007D27F3">
            <w:pPr>
              <w:pStyle w:val="TAL"/>
            </w:pPr>
            <w:r w:rsidRPr="00613175">
              <w:rPr>
                <w:rFonts w:eastAsia="MS Mincho"/>
              </w:rPr>
              <w:t>Same value as in the 181 response of step 18</w:t>
            </w:r>
          </w:p>
        </w:tc>
        <w:tc>
          <w:tcPr>
            <w:tcW w:w="751" w:type="dxa"/>
            <w:tcBorders>
              <w:top w:val="nil"/>
              <w:left w:val="single" w:sz="4" w:space="0" w:color="auto"/>
              <w:bottom w:val="nil"/>
              <w:right w:val="single" w:sz="4" w:space="0" w:color="auto"/>
            </w:tcBorders>
            <w:tcMar>
              <w:top w:w="0" w:type="dxa"/>
              <w:left w:w="115" w:type="dxa"/>
              <w:bottom w:w="0" w:type="dxa"/>
              <w:right w:w="115" w:type="dxa"/>
            </w:tcMar>
          </w:tcPr>
          <w:p w14:paraId="36D90A7B" w14:textId="77777777" w:rsidR="007D27F3" w:rsidRPr="00613175" w:rsidRDefault="007D27F3">
            <w:pPr>
              <w:pStyle w:val="TAL"/>
            </w:pPr>
          </w:p>
        </w:tc>
        <w:tc>
          <w:tcPr>
            <w:tcW w:w="1447" w:type="dxa"/>
            <w:tcBorders>
              <w:top w:val="nil"/>
              <w:left w:val="single" w:sz="4" w:space="0" w:color="auto"/>
              <w:bottom w:val="nil"/>
              <w:right w:val="single" w:sz="4" w:space="0" w:color="auto"/>
            </w:tcBorders>
            <w:tcMar>
              <w:top w:w="0" w:type="dxa"/>
              <w:left w:w="115" w:type="dxa"/>
              <w:bottom w:w="0" w:type="dxa"/>
              <w:right w:w="115" w:type="dxa"/>
            </w:tcMar>
          </w:tcPr>
          <w:p w14:paraId="3F73CF2D" w14:textId="77777777" w:rsidR="007D27F3" w:rsidRPr="00613175" w:rsidRDefault="007D27F3">
            <w:pPr>
              <w:pStyle w:val="TAL"/>
            </w:pPr>
          </w:p>
        </w:tc>
      </w:tr>
      <w:tr w:rsidR="007D27F3" w:rsidRPr="00613175" w14:paraId="0AEAAFD7"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1991A3FF" w14:textId="77777777" w:rsidR="007D27F3" w:rsidRPr="00613175" w:rsidRDefault="007D27F3">
            <w:pPr>
              <w:pStyle w:val="TAL"/>
            </w:pPr>
            <w:r w:rsidRPr="00613175">
              <w:tab/>
              <w:t>hi-index</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034D2636" w14:textId="77777777" w:rsidR="007D27F3" w:rsidRPr="00613175" w:rsidRDefault="007D27F3">
            <w:pPr>
              <w:pStyle w:val="TAL"/>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41BF9E6A" w14:textId="77777777" w:rsidR="007D27F3" w:rsidRPr="00613175" w:rsidRDefault="007D27F3">
            <w:pPr>
              <w:pStyle w:val="TAL"/>
            </w:pPr>
            <w:r w:rsidRPr="00613175">
              <w:rPr>
                <w:rFonts w:eastAsia="MS Mincho"/>
              </w:rPr>
              <w:t>Same value as in the 181 response of step 18</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6F2D1635" w14:textId="77777777" w:rsidR="007D27F3" w:rsidRPr="00613175" w:rsidRDefault="007D27F3">
            <w:pPr>
              <w:pStyle w:val="TAL"/>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FB9EDF5" w14:textId="77777777" w:rsidR="007D27F3" w:rsidRPr="00613175" w:rsidRDefault="007D27F3">
            <w:pPr>
              <w:pStyle w:val="TAL"/>
            </w:pPr>
          </w:p>
        </w:tc>
      </w:tr>
    </w:tbl>
    <w:p w14:paraId="68688ACB" w14:textId="77777777" w:rsidR="007D27F3" w:rsidRPr="00613175" w:rsidRDefault="007D27F3" w:rsidP="007D27F3">
      <w:pPr>
        <w:rPr>
          <w:lang w:eastAsia="en-US"/>
        </w:rPr>
      </w:pPr>
    </w:p>
    <w:p w14:paraId="0DA176B9" w14:textId="77777777" w:rsidR="007D27F3" w:rsidRPr="00613175" w:rsidRDefault="007D27F3" w:rsidP="007D27F3">
      <w:pPr>
        <w:pStyle w:val="TH"/>
      </w:pPr>
      <w:r w:rsidRPr="00613175">
        <w:t>Table 8.41.3.3-6: 200 OK for INVITE (Step 25, table 8.41.3.2-1)</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3"/>
        <w:gridCol w:w="881"/>
        <w:gridCol w:w="4792"/>
        <w:gridCol w:w="751"/>
        <w:gridCol w:w="1448"/>
      </w:tblGrid>
      <w:tr w:rsidR="007D27F3" w:rsidRPr="00613175" w14:paraId="6D822D8F" w14:textId="77777777" w:rsidTr="007D27F3">
        <w:trPr>
          <w:jc w:val="center"/>
        </w:trPr>
        <w:tc>
          <w:tcPr>
            <w:tcW w:w="9639" w:type="dxa"/>
            <w:gridSpan w:val="5"/>
            <w:tcBorders>
              <w:top w:val="single" w:sz="4" w:space="0" w:color="auto"/>
              <w:left w:val="single" w:sz="4" w:space="0" w:color="auto"/>
              <w:bottom w:val="single" w:sz="4" w:space="0" w:color="auto"/>
              <w:right w:val="single" w:sz="4" w:space="0" w:color="auto"/>
            </w:tcBorders>
            <w:hideMark/>
          </w:tcPr>
          <w:p w14:paraId="06545D0B" w14:textId="77777777" w:rsidR="007D27F3" w:rsidRPr="00613175" w:rsidRDefault="007D27F3">
            <w:pPr>
              <w:pStyle w:val="TAL"/>
              <w:rPr>
                <w:lang w:eastAsia="zh-CN"/>
              </w:rPr>
            </w:pPr>
            <w:r w:rsidRPr="00613175">
              <w:t>Derivation Path: TS 34.229-1 [2], Annex A.3.1</w:t>
            </w:r>
            <w:r w:rsidRPr="00613175">
              <w:rPr>
                <w:lang w:eastAsia="zh-CN"/>
              </w:rPr>
              <w:t>, conditions A1, A10, and A19</w:t>
            </w:r>
          </w:p>
        </w:tc>
      </w:tr>
      <w:tr w:rsidR="007D27F3" w:rsidRPr="00613175" w14:paraId="23A87BA9" w14:textId="77777777" w:rsidTr="007D27F3">
        <w:trPr>
          <w:jc w:val="center"/>
        </w:trPr>
        <w:tc>
          <w:tcPr>
            <w:tcW w:w="1772"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61ABA7D" w14:textId="77777777" w:rsidR="007D27F3" w:rsidRPr="00613175" w:rsidRDefault="007D27F3">
            <w:pPr>
              <w:pStyle w:val="TAL"/>
              <w:rPr>
                <w:lang w:eastAsia="en-US"/>
              </w:rPr>
            </w:pPr>
            <w:r w:rsidRPr="00613175">
              <w:t>Header/param</w:t>
            </w:r>
          </w:p>
        </w:tc>
        <w:tc>
          <w:tcPr>
            <w:tcW w:w="8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A712AD9" w14:textId="77777777" w:rsidR="007D27F3" w:rsidRPr="00613175" w:rsidRDefault="007D27F3">
            <w:pPr>
              <w:pStyle w:val="TAH"/>
            </w:pPr>
            <w:r w:rsidRPr="00613175">
              <w:t>Cond</w:t>
            </w:r>
          </w:p>
        </w:tc>
        <w:tc>
          <w:tcPr>
            <w:tcW w:w="478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2858DB7"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9A78DF" w14:textId="77777777" w:rsidR="007D27F3" w:rsidRPr="00613175" w:rsidRDefault="007D27F3">
            <w:pPr>
              <w:pStyle w:val="TAH"/>
            </w:pPr>
            <w:r w:rsidRPr="00613175">
              <w:t>Rel</w:t>
            </w: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91C0995" w14:textId="77777777" w:rsidR="007D27F3" w:rsidRPr="00613175" w:rsidRDefault="007D27F3">
            <w:pPr>
              <w:pStyle w:val="TAH"/>
            </w:pPr>
            <w:r w:rsidRPr="00613175">
              <w:t>Reference</w:t>
            </w:r>
          </w:p>
        </w:tc>
      </w:tr>
      <w:tr w:rsidR="007D27F3" w:rsidRPr="00613175" w14:paraId="24EEEB63"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119CD6C4" w14:textId="77777777" w:rsidR="007D27F3" w:rsidRPr="00613175" w:rsidRDefault="007D27F3">
            <w:pPr>
              <w:pStyle w:val="TAL"/>
            </w:pPr>
            <w:r w:rsidRPr="00613175">
              <w:rPr>
                <w:b/>
                <w:bCs/>
              </w:rPr>
              <w:t>Contact</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48E7E4E9" w14:textId="77777777" w:rsidR="007D27F3" w:rsidRPr="00613175" w:rsidRDefault="007D27F3">
            <w:pPr>
              <w:pStyle w:val="TAL"/>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34591F8" w14:textId="77777777" w:rsidR="007D27F3" w:rsidRPr="00613175" w:rsidRDefault="007D27F3">
            <w:pPr>
              <w:pStyle w:val="TAL"/>
            </w:pP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EFD89F9" w14:textId="77777777" w:rsidR="007D27F3" w:rsidRPr="00613175" w:rsidRDefault="007D27F3">
            <w:pPr>
              <w:pStyle w:val="TAL"/>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FA2D5BF" w14:textId="77777777" w:rsidR="007D27F3" w:rsidRPr="00613175" w:rsidRDefault="007D27F3">
            <w:pPr>
              <w:pStyle w:val="TAL"/>
            </w:pPr>
          </w:p>
        </w:tc>
      </w:tr>
      <w:tr w:rsidR="007D27F3" w:rsidRPr="00613175" w14:paraId="10BFFBB0"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7CC8F720" w14:textId="77777777" w:rsidR="007D27F3" w:rsidRPr="00613175" w:rsidRDefault="007D27F3">
            <w:pPr>
              <w:pStyle w:val="TAL"/>
            </w:pPr>
            <w:r w:rsidRPr="00613175">
              <w:tab/>
              <w:t>addr-spec</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4BD6F60" w14:textId="77777777" w:rsidR="007D27F3" w:rsidRPr="00613175" w:rsidRDefault="007D27F3">
            <w:pPr>
              <w:pStyle w:val="TAL"/>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32668D51" w14:textId="77777777" w:rsidR="007D27F3" w:rsidRPr="00613175" w:rsidRDefault="007D27F3">
            <w:pPr>
              <w:pStyle w:val="TAL"/>
            </w:pPr>
            <w:r w:rsidRPr="00613175">
              <w:t>Same value as in the 183 response of step 19</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348354B" w14:textId="77777777" w:rsidR="007D27F3" w:rsidRPr="00613175" w:rsidRDefault="007D27F3">
            <w:pPr>
              <w:pStyle w:val="TAL"/>
            </w:pPr>
          </w:p>
        </w:tc>
        <w:tc>
          <w:tcPr>
            <w:tcW w:w="14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431420F" w14:textId="77777777" w:rsidR="007D27F3" w:rsidRPr="00613175" w:rsidRDefault="007D27F3">
            <w:pPr>
              <w:pStyle w:val="TAL"/>
            </w:pPr>
          </w:p>
        </w:tc>
      </w:tr>
      <w:tr w:rsidR="007D27F3" w:rsidRPr="00613175" w14:paraId="577103B5" w14:textId="77777777" w:rsidTr="007D27F3">
        <w:trPr>
          <w:jc w:val="center"/>
        </w:trPr>
        <w:tc>
          <w:tcPr>
            <w:tcW w:w="1772"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3027584B" w14:textId="77777777" w:rsidR="007D27F3" w:rsidRPr="00613175" w:rsidRDefault="007D27F3">
            <w:pPr>
              <w:pStyle w:val="TAL"/>
            </w:pPr>
            <w:r w:rsidRPr="00613175">
              <w:rPr>
                <w:b/>
                <w:bCs/>
              </w:rPr>
              <w:t>History-Info</w:t>
            </w:r>
          </w:p>
        </w:tc>
        <w:tc>
          <w:tcPr>
            <w:tcW w:w="880"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073086A" w14:textId="77777777" w:rsidR="007D27F3" w:rsidRPr="00613175" w:rsidRDefault="007D27F3">
            <w:pPr>
              <w:pStyle w:val="TAL"/>
            </w:pPr>
          </w:p>
        </w:tc>
        <w:tc>
          <w:tcPr>
            <w:tcW w:w="478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0816BC2E"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B3DD2F3" w14:textId="77777777" w:rsidR="007D27F3" w:rsidRPr="00613175" w:rsidRDefault="007D27F3">
            <w:pPr>
              <w:pStyle w:val="TAL"/>
            </w:pPr>
          </w:p>
        </w:tc>
        <w:tc>
          <w:tcPr>
            <w:tcW w:w="1447"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DD2B4DB" w14:textId="77777777" w:rsidR="007D27F3" w:rsidRPr="00613175" w:rsidRDefault="007D27F3">
            <w:pPr>
              <w:pStyle w:val="TAL"/>
            </w:pPr>
          </w:p>
        </w:tc>
      </w:tr>
      <w:tr w:rsidR="007D27F3" w:rsidRPr="00613175" w14:paraId="59B9511C" w14:textId="77777777" w:rsidTr="007D27F3">
        <w:trPr>
          <w:jc w:val="center"/>
        </w:trPr>
        <w:tc>
          <w:tcPr>
            <w:tcW w:w="1772" w:type="dxa"/>
            <w:tcBorders>
              <w:top w:val="nil"/>
              <w:left w:val="single" w:sz="4" w:space="0" w:color="auto"/>
              <w:bottom w:val="nil"/>
              <w:right w:val="single" w:sz="4" w:space="0" w:color="auto"/>
            </w:tcBorders>
            <w:tcMar>
              <w:top w:w="0" w:type="dxa"/>
              <w:left w:w="115" w:type="dxa"/>
              <w:bottom w:w="0" w:type="dxa"/>
              <w:right w:w="115" w:type="dxa"/>
            </w:tcMar>
            <w:hideMark/>
          </w:tcPr>
          <w:p w14:paraId="25A821E7" w14:textId="77777777" w:rsidR="007D27F3" w:rsidRPr="00613175" w:rsidRDefault="007D27F3">
            <w:pPr>
              <w:pStyle w:val="TAL"/>
            </w:pPr>
            <w:r w:rsidRPr="00613175">
              <w:tab/>
              <w:t>hi-targeted-to-uri</w:t>
            </w:r>
          </w:p>
        </w:tc>
        <w:tc>
          <w:tcPr>
            <w:tcW w:w="880" w:type="dxa"/>
            <w:tcBorders>
              <w:top w:val="nil"/>
              <w:left w:val="single" w:sz="4" w:space="0" w:color="auto"/>
              <w:bottom w:val="nil"/>
              <w:right w:val="single" w:sz="4" w:space="0" w:color="auto"/>
            </w:tcBorders>
            <w:tcMar>
              <w:top w:w="0" w:type="dxa"/>
              <w:left w:w="115" w:type="dxa"/>
              <w:bottom w:w="0" w:type="dxa"/>
              <w:right w:w="115" w:type="dxa"/>
            </w:tcMar>
          </w:tcPr>
          <w:p w14:paraId="3E296B04" w14:textId="77777777" w:rsidR="007D27F3" w:rsidRPr="00613175" w:rsidRDefault="007D27F3">
            <w:pPr>
              <w:pStyle w:val="TAL"/>
            </w:pPr>
          </w:p>
        </w:tc>
        <w:tc>
          <w:tcPr>
            <w:tcW w:w="4789" w:type="dxa"/>
            <w:tcBorders>
              <w:top w:val="nil"/>
              <w:left w:val="single" w:sz="4" w:space="0" w:color="auto"/>
              <w:bottom w:val="nil"/>
              <w:right w:val="single" w:sz="4" w:space="0" w:color="auto"/>
            </w:tcBorders>
            <w:tcMar>
              <w:top w:w="0" w:type="dxa"/>
              <w:left w:w="115" w:type="dxa"/>
              <w:bottom w:w="0" w:type="dxa"/>
              <w:right w:w="115" w:type="dxa"/>
            </w:tcMar>
            <w:hideMark/>
          </w:tcPr>
          <w:p w14:paraId="55FB58F6" w14:textId="77777777" w:rsidR="007D27F3" w:rsidRPr="00613175" w:rsidRDefault="007D27F3">
            <w:pPr>
              <w:pStyle w:val="TAL"/>
            </w:pPr>
            <w:r w:rsidRPr="00613175">
              <w:rPr>
                <w:rFonts w:eastAsia="MS Mincho"/>
              </w:rPr>
              <w:t>Same value as in the 181 response of step 18</w:t>
            </w:r>
          </w:p>
        </w:tc>
        <w:tc>
          <w:tcPr>
            <w:tcW w:w="751" w:type="dxa"/>
            <w:tcBorders>
              <w:top w:val="nil"/>
              <w:left w:val="single" w:sz="4" w:space="0" w:color="auto"/>
              <w:bottom w:val="nil"/>
              <w:right w:val="single" w:sz="4" w:space="0" w:color="auto"/>
            </w:tcBorders>
            <w:tcMar>
              <w:top w:w="0" w:type="dxa"/>
              <w:left w:w="115" w:type="dxa"/>
              <w:bottom w:w="0" w:type="dxa"/>
              <w:right w:w="115" w:type="dxa"/>
            </w:tcMar>
          </w:tcPr>
          <w:p w14:paraId="2690AD69" w14:textId="77777777" w:rsidR="007D27F3" w:rsidRPr="00613175" w:rsidRDefault="007D27F3">
            <w:pPr>
              <w:pStyle w:val="TAL"/>
            </w:pPr>
          </w:p>
        </w:tc>
        <w:tc>
          <w:tcPr>
            <w:tcW w:w="1447" w:type="dxa"/>
            <w:tcBorders>
              <w:top w:val="nil"/>
              <w:left w:val="single" w:sz="4" w:space="0" w:color="auto"/>
              <w:bottom w:val="nil"/>
              <w:right w:val="single" w:sz="4" w:space="0" w:color="auto"/>
            </w:tcBorders>
            <w:tcMar>
              <w:top w:w="0" w:type="dxa"/>
              <w:left w:w="115" w:type="dxa"/>
              <w:bottom w:w="0" w:type="dxa"/>
              <w:right w:w="115" w:type="dxa"/>
            </w:tcMar>
          </w:tcPr>
          <w:p w14:paraId="17595908" w14:textId="77777777" w:rsidR="007D27F3" w:rsidRPr="00613175" w:rsidRDefault="007D27F3">
            <w:pPr>
              <w:pStyle w:val="TAL"/>
            </w:pPr>
          </w:p>
        </w:tc>
      </w:tr>
      <w:tr w:rsidR="007D27F3" w:rsidRPr="00613175" w14:paraId="4E95219C" w14:textId="77777777" w:rsidTr="007D27F3">
        <w:trPr>
          <w:jc w:val="center"/>
        </w:trPr>
        <w:tc>
          <w:tcPr>
            <w:tcW w:w="1772"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35698AC5" w14:textId="77777777" w:rsidR="007D27F3" w:rsidRPr="00613175" w:rsidRDefault="007D27F3">
            <w:pPr>
              <w:pStyle w:val="TAL"/>
            </w:pPr>
            <w:r w:rsidRPr="00613175">
              <w:tab/>
              <w:t>hi-index</w:t>
            </w:r>
          </w:p>
        </w:tc>
        <w:tc>
          <w:tcPr>
            <w:tcW w:w="880"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CFD7B1D" w14:textId="77777777" w:rsidR="007D27F3" w:rsidRPr="00613175" w:rsidRDefault="007D27F3">
            <w:pPr>
              <w:pStyle w:val="TAL"/>
            </w:pPr>
          </w:p>
        </w:tc>
        <w:tc>
          <w:tcPr>
            <w:tcW w:w="4789"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1368CF52" w14:textId="77777777" w:rsidR="007D27F3" w:rsidRPr="00613175" w:rsidRDefault="007D27F3">
            <w:pPr>
              <w:pStyle w:val="TAL"/>
            </w:pPr>
            <w:r w:rsidRPr="00613175">
              <w:rPr>
                <w:rFonts w:eastAsia="MS Mincho"/>
              </w:rPr>
              <w:t>Same value as in the 181 response of step 18</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6E630B7" w14:textId="77777777" w:rsidR="007D27F3" w:rsidRPr="00613175" w:rsidRDefault="007D27F3">
            <w:pPr>
              <w:pStyle w:val="TAL"/>
            </w:pPr>
          </w:p>
        </w:tc>
        <w:tc>
          <w:tcPr>
            <w:tcW w:w="1447"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7E7B19A" w14:textId="77777777" w:rsidR="007D27F3" w:rsidRPr="00613175" w:rsidRDefault="007D27F3">
            <w:pPr>
              <w:pStyle w:val="TAL"/>
            </w:pPr>
          </w:p>
        </w:tc>
      </w:tr>
    </w:tbl>
    <w:p w14:paraId="4A372E25" w14:textId="77777777" w:rsidR="007D27F3" w:rsidRPr="00613175" w:rsidRDefault="007D27F3" w:rsidP="007D27F3">
      <w:pPr>
        <w:rPr>
          <w:rFonts w:eastAsia="SimSun"/>
          <w:lang w:eastAsia="en-US"/>
        </w:rPr>
      </w:pPr>
    </w:p>
    <w:p w14:paraId="41F21E6D" w14:textId="77777777" w:rsidR="007D27F3" w:rsidRPr="00613175" w:rsidRDefault="007D27F3" w:rsidP="007D27F3">
      <w:pPr>
        <w:pStyle w:val="TH"/>
      </w:pPr>
      <w:r w:rsidRPr="00613175">
        <w:t xml:space="preserve">Table 8.41.3.3-7: ACK (Step 26, table </w:t>
      </w:r>
      <w:r w:rsidRPr="00613175">
        <w:rPr>
          <w:rFonts w:cs="Arial"/>
        </w:rPr>
        <w:t>8.41.3.2-1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35557FD0"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00862567" w14:textId="77777777" w:rsidR="007D27F3" w:rsidRPr="00613175" w:rsidRDefault="007D27F3">
            <w:pPr>
              <w:pStyle w:val="TAL"/>
              <w:rPr>
                <w:lang w:eastAsia="zh-CN"/>
              </w:rPr>
            </w:pPr>
            <w:r w:rsidRPr="00613175">
              <w:t>Derivation Path: TS 34.229-1 [2], Annex A.2.7, conditions A1</w:t>
            </w:r>
          </w:p>
        </w:tc>
      </w:tr>
    </w:tbl>
    <w:p w14:paraId="4EA66365" w14:textId="77777777" w:rsidR="007D27F3" w:rsidRPr="00613175" w:rsidRDefault="007D27F3" w:rsidP="00987512"/>
    <w:p w14:paraId="552608FC" w14:textId="18C833D7" w:rsidR="009D797E" w:rsidRPr="00613175" w:rsidRDefault="009D797E" w:rsidP="009D797E">
      <w:pPr>
        <w:pStyle w:val="Heading1"/>
      </w:pPr>
      <w:r w:rsidRPr="00613175">
        <w:rPr>
          <w:lang w:eastAsia="zh-CN"/>
        </w:rPr>
        <w:br w:type="page"/>
      </w:r>
      <w:bookmarkStart w:id="1008" w:name="_Toc51948472"/>
      <w:bookmarkStart w:id="1009" w:name="_Toc52162546"/>
      <w:bookmarkStart w:id="1010" w:name="_Toc60916185"/>
      <w:bookmarkStart w:id="1011" w:name="_Toc68197425"/>
      <w:bookmarkStart w:id="1012" w:name="_Toc75880683"/>
      <w:bookmarkStart w:id="1013" w:name="_Toc84254383"/>
      <w:bookmarkStart w:id="1014" w:name="_Toc84255178"/>
      <w:r w:rsidRPr="00613175">
        <w:t>9</w:t>
      </w:r>
      <w:r w:rsidRPr="00613175">
        <w:tab/>
        <w:t>SMS</w:t>
      </w:r>
      <w:bookmarkEnd w:id="1008"/>
      <w:bookmarkEnd w:id="1009"/>
      <w:bookmarkEnd w:id="1010"/>
      <w:bookmarkEnd w:id="1011"/>
      <w:bookmarkEnd w:id="1012"/>
      <w:bookmarkEnd w:id="1013"/>
      <w:bookmarkEnd w:id="1014"/>
    </w:p>
    <w:p w14:paraId="2F33A11C" w14:textId="77777777" w:rsidR="009D797E" w:rsidRPr="00613175" w:rsidRDefault="009D797E" w:rsidP="009D797E">
      <w:pPr>
        <w:pStyle w:val="Heading2"/>
        <w:rPr>
          <w:rFonts w:eastAsia="MS Gothic"/>
        </w:rPr>
      </w:pPr>
      <w:bookmarkStart w:id="1015" w:name="_Toc51948473"/>
      <w:bookmarkStart w:id="1016" w:name="_Toc52162547"/>
      <w:bookmarkStart w:id="1017" w:name="_Toc60916186"/>
      <w:bookmarkStart w:id="1018" w:name="_Toc68197426"/>
      <w:bookmarkStart w:id="1019" w:name="_Toc75880684"/>
      <w:bookmarkStart w:id="1020" w:name="_Toc84254384"/>
      <w:bookmarkStart w:id="1021" w:name="_Toc84255179"/>
      <w:r w:rsidRPr="00613175">
        <w:rPr>
          <w:rFonts w:eastAsia="MS Gothic"/>
        </w:rPr>
        <w:t>9.1</w:t>
      </w:r>
      <w:r w:rsidRPr="00613175">
        <w:rPr>
          <w:rFonts w:eastAsia="MS Gothic"/>
        </w:rPr>
        <w:tab/>
        <w:t>Mobile Originating SMS / 5GS</w:t>
      </w:r>
      <w:bookmarkEnd w:id="1015"/>
      <w:bookmarkEnd w:id="1016"/>
      <w:bookmarkEnd w:id="1017"/>
      <w:bookmarkEnd w:id="1018"/>
      <w:bookmarkEnd w:id="1019"/>
      <w:bookmarkEnd w:id="1020"/>
      <w:bookmarkEnd w:id="1021"/>
    </w:p>
    <w:p w14:paraId="6AB888C9" w14:textId="77777777" w:rsidR="009D797E" w:rsidRPr="00613175" w:rsidRDefault="009D797E" w:rsidP="00F238ED">
      <w:pPr>
        <w:pStyle w:val="H6"/>
        <w:rPr>
          <w:rFonts w:eastAsia="MS Gothic"/>
        </w:rPr>
      </w:pPr>
      <w:bookmarkStart w:id="1022" w:name="_Toc51948474"/>
      <w:bookmarkStart w:id="1023" w:name="_Toc52162548"/>
      <w:bookmarkStart w:id="1024" w:name="_Toc60916187"/>
      <w:r w:rsidRPr="00613175">
        <w:rPr>
          <w:rFonts w:eastAsia="MS Gothic"/>
        </w:rPr>
        <w:t>9.1.1</w:t>
      </w:r>
      <w:r w:rsidRPr="00613175">
        <w:rPr>
          <w:rFonts w:eastAsia="MS Gothic"/>
        </w:rPr>
        <w:tab/>
        <w:t xml:space="preserve">Test </w:t>
      </w:r>
      <w:r w:rsidRPr="00613175">
        <w:t>Purpose</w:t>
      </w:r>
      <w:r w:rsidRPr="00613175">
        <w:rPr>
          <w:rFonts w:eastAsia="MS Gothic"/>
        </w:rPr>
        <w:t xml:space="preserve"> (TP)</w:t>
      </w:r>
      <w:bookmarkEnd w:id="1022"/>
      <w:bookmarkEnd w:id="1023"/>
      <w:bookmarkEnd w:id="1024"/>
    </w:p>
    <w:p w14:paraId="44646A26" w14:textId="77777777" w:rsidR="009D797E" w:rsidRPr="00613175" w:rsidRDefault="009D797E" w:rsidP="009D797E">
      <w:pPr>
        <w:pStyle w:val="H6"/>
        <w:rPr>
          <w:rFonts w:ascii="Courier New" w:hAnsi="Courier New"/>
          <w:b/>
          <w:sz w:val="16"/>
        </w:rPr>
      </w:pPr>
      <w:r w:rsidRPr="00613175">
        <w:t>(1)</w:t>
      </w:r>
    </w:p>
    <w:p w14:paraId="5B49198E" w14:textId="77777777" w:rsidR="009D797E" w:rsidRPr="00613175" w:rsidRDefault="009D797E" w:rsidP="009D797E">
      <w:pPr>
        <w:pStyle w:val="PL"/>
        <w:rPr>
          <w:noProof w:val="0"/>
        </w:rPr>
      </w:pPr>
      <w:r w:rsidRPr="00613175">
        <w:rPr>
          <w:b/>
          <w:noProof w:val="0"/>
        </w:rPr>
        <w:t>with</w:t>
      </w:r>
      <w:r w:rsidRPr="00613175">
        <w:rPr>
          <w:noProof w:val="0"/>
        </w:rPr>
        <w:t xml:space="preserve"> { UE being registered to IMS }</w:t>
      </w:r>
    </w:p>
    <w:p w14:paraId="1E66500E" w14:textId="77777777" w:rsidR="009D797E" w:rsidRPr="00613175" w:rsidRDefault="009D797E" w:rsidP="009D797E">
      <w:pPr>
        <w:pStyle w:val="PL"/>
        <w:rPr>
          <w:noProof w:val="0"/>
        </w:rPr>
      </w:pPr>
      <w:r w:rsidRPr="00613175">
        <w:rPr>
          <w:b/>
          <w:noProof w:val="0"/>
        </w:rPr>
        <w:t xml:space="preserve">ensure that </w:t>
      </w:r>
      <w:r w:rsidRPr="00613175">
        <w:rPr>
          <w:noProof w:val="0"/>
        </w:rPr>
        <w:t>{</w:t>
      </w:r>
    </w:p>
    <w:p w14:paraId="5619D90A" w14:textId="77777777" w:rsidR="009D797E" w:rsidRPr="00613175" w:rsidRDefault="009D797E" w:rsidP="009D797E">
      <w:pPr>
        <w:pStyle w:val="PL"/>
        <w:rPr>
          <w:noProof w:val="0"/>
        </w:rPr>
      </w:pPr>
      <w:r w:rsidRPr="00613175">
        <w:rPr>
          <w:noProof w:val="0"/>
        </w:rPr>
        <w:t xml:space="preserve">  </w:t>
      </w:r>
      <w:r w:rsidRPr="00613175">
        <w:rPr>
          <w:b/>
          <w:noProof w:val="0"/>
        </w:rPr>
        <w:t>when</w:t>
      </w:r>
      <w:r w:rsidRPr="00613175">
        <w:rPr>
          <w:noProof w:val="0"/>
        </w:rPr>
        <w:t xml:space="preserve"> { UE is made to send an SMS over IP }</w:t>
      </w:r>
    </w:p>
    <w:p w14:paraId="38A83810" w14:textId="77777777" w:rsidR="009D797E" w:rsidRPr="00613175" w:rsidRDefault="009D797E" w:rsidP="009D797E">
      <w:pPr>
        <w:pStyle w:val="PL"/>
        <w:rPr>
          <w:noProof w:val="0"/>
        </w:rPr>
      </w:pPr>
      <w:r w:rsidRPr="00613175">
        <w:rPr>
          <w:noProof w:val="0"/>
        </w:rPr>
        <w:t xml:space="preserve">    </w:t>
      </w:r>
      <w:r w:rsidRPr="00613175">
        <w:rPr>
          <w:b/>
          <w:noProof w:val="0"/>
        </w:rPr>
        <w:t>then</w:t>
      </w:r>
      <w:r w:rsidRPr="00613175">
        <w:rPr>
          <w:noProof w:val="0"/>
        </w:rPr>
        <w:t xml:space="preserve"> { UE sends a SIP MESSAGE request containing a short message }</w:t>
      </w:r>
    </w:p>
    <w:p w14:paraId="287B9914" w14:textId="77777777" w:rsidR="009D797E" w:rsidRPr="00613175" w:rsidRDefault="009D797E" w:rsidP="009D797E">
      <w:pPr>
        <w:pStyle w:val="PL"/>
        <w:rPr>
          <w:noProof w:val="0"/>
        </w:rPr>
      </w:pPr>
      <w:r w:rsidRPr="00613175">
        <w:rPr>
          <w:noProof w:val="0"/>
        </w:rPr>
        <w:t xml:space="preserve">            }</w:t>
      </w:r>
    </w:p>
    <w:p w14:paraId="28AC50E2" w14:textId="77777777" w:rsidR="009D797E" w:rsidRPr="00613175" w:rsidRDefault="009D797E" w:rsidP="009D797E">
      <w:pPr>
        <w:pStyle w:val="PL"/>
        <w:rPr>
          <w:noProof w:val="0"/>
        </w:rPr>
      </w:pPr>
    </w:p>
    <w:p w14:paraId="75A7C5EA" w14:textId="77777777" w:rsidR="009D797E" w:rsidRPr="00613175" w:rsidRDefault="009D797E" w:rsidP="009D797E">
      <w:pPr>
        <w:pStyle w:val="H6"/>
      </w:pPr>
      <w:r w:rsidRPr="00613175">
        <w:t>(2)</w:t>
      </w:r>
    </w:p>
    <w:p w14:paraId="40609DB7" w14:textId="77777777" w:rsidR="009D797E" w:rsidRPr="00613175" w:rsidRDefault="009D797E" w:rsidP="009D797E">
      <w:pPr>
        <w:pStyle w:val="PL"/>
        <w:rPr>
          <w:noProof w:val="0"/>
        </w:rPr>
      </w:pPr>
      <w:r w:rsidRPr="00613175">
        <w:rPr>
          <w:b/>
          <w:noProof w:val="0"/>
        </w:rPr>
        <w:t>with</w:t>
      </w:r>
      <w:r w:rsidRPr="00613175">
        <w:rPr>
          <w:noProof w:val="0"/>
        </w:rPr>
        <w:t xml:space="preserve"> { UE having sent a SIP MESSAGE request containing a short message }</w:t>
      </w:r>
    </w:p>
    <w:p w14:paraId="558F4B1F" w14:textId="77777777" w:rsidR="009D797E" w:rsidRPr="00613175" w:rsidRDefault="009D797E" w:rsidP="009D797E">
      <w:pPr>
        <w:pStyle w:val="PL"/>
        <w:rPr>
          <w:noProof w:val="0"/>
        </w:rPr>
      </w:pPr>
      <w:r w:rsidRPr="00613175">
        <w:rPr>
          <w:b/>
          <w:noProof w:val="0"/>
        </w:rPr>
        <w:t>ensure that</w:t>
      </w:r>
      <w:r w:rsidRPr="00613175">
        <w:rPr>
          <w:noProof w:val="0"/>
        </w:rPr>
        <w:t xml:space="preserve"> {</w:t>
      </w:r>
    </w:p>
    <w:p w14:paraId="7541D5B3" w14:textId="77777777" w:rsidR="009D797E" w:rsidRPr="00613175" w:rsidRDefault="009D797E" w:rsidP="009D797E">
      <w:pPr>
        <w:pStyle w:val="PL"/>
        <w:rPr>
          <w:noProof w:val="0"/>
        </w:rPr>
      </w:pPr>
      <w:r w:rsidRPr="00613175">
        <w:rPr>
          <w:noProof w:val="0"/>
        </w:rPr>
        <w:t xml:space="preserve">  </w:t>
      </w:r>
      <w:r w:rsidRPr="00613175">
        <w:rPr>
          <w:b/>
          <w:noProof w:val="0"/>
        </w:rPr>
        <w:t>when</w:t>
      </w:r>
      <w:r w:rsidRPr="00613175">
        <w:rPr>
          <w:noProof w:val="0"/>
        </w:rPr>
        <w:t xml:space="preserve"> { UE receives a 202 Accepted response, followed by a SIP MESSAGE request containing a submission report  }</w:t>
      </w:r>
    </w:p>
    <w:p w14:paraId="79B03460" w14:textId="77777777" w:rsidR="009D797E" w:rsidRPr="00613175" w:rsidRDefault="009D797E" w:rsidP="009D797E">
      <w:pPr>
        <w:pStyle w:val="PL"/>
        <w:rPr>
          <w:noProof w:val="0"/>
        </w:rPr>
      </w:pPr>
      <w:r w:rsidRPr="00613175">
        <w:rPr>
          <w:noProof w:val="0"/>
        </w:rPr>
        <w:t xml:space="preserve">    </w:t>
      </w:r>
      <w:r w:rsidRPr="00613175">
        <w:rPr>
          <w:b/>
          <w:noProof w:val="0"/>
        </w:rPr>
        <w:t>then</w:t>
      </w:r>
      <w:r w:rsidRPr="00613175">
        <w:rPr>
          <w:noProof w:val="0"/>
        </w:rPr>
        <w:t xml:space="preserve"> { UE sends a 200 OK response }</w:t>
      </w:r>
    </w:p>
    <w:p w14:paraId="77D64CEB" w14:textId="77777777" w:rsidR="009D797E" w:rsidRPr="00613175" w:rsidRDefault="009D797E" w:rsidP="009D797E">
      <w:pPr>
        <w:pStyle w:val="PL"/>
        <w:rPr>
          <w:noProof w:val="0"/>
        </w:rPr>
      </w:pPr>
      <w:r w:rsidRPr="00613175">
        <w:rPr>
          <w:noProof w:val="0"/>
        </w:rPr>
        <w:t xml:space="preserve">            }</w:t>
      </w:r>
    </w:p>
    <w:p w14:paraId="7351D1EC" w14:textId="77777777" w:rsidR="009D797E" w:rsidRPr="00613175" w:rsidRDefault="009D797E" w:rsidP="009D797E">
      <w:pPr>
        <w:pStyle w:val="PL"/>
        <w:rPr>
          <w:noProof w:val="0"/>
        </w:rPr>
      </w:pPr>
    </w:p>
    <w:p w14:paraId="24EF42FF" w14:textId="77777777" w:rsidR="009D797E" w:rsidRPr="00613175" w:rsidRDefault="009D797E" w:rsidP="009D797E">
      <w:pPr>
        <w:pStyle w:val="H6"/>
      </w:pPr>
      <w:r w:rsidRPr="00613175">
        <w:t>(3)</w:t>
      </w:r>
    </w:p>
    <w:p w14:paraId="09E9F8A5" w14:textId="77777777" w:rsidR="009D797E" w:rsidRPr="00613175" w:rsidRDefault="009D797E" w:rsidP="009D797E">
      <w:pPr>
        <w:pStyle w:val="PL"/>
        <w:rPr>
          <w:noProof w:val="0"/>
        </w:rPr>
      </w:pPr>
      <w:r w:rsidRPr="00613175">
        <w:rPr>
          <w:b/>
          <w:noProof w:val="0"/>
        </w:rPr>
        <w:t>with</w:t>
      </w:r>
      <w:r w:rsidRPr="00613175">
        <w:rPr>
          <w:noProof w:val="0"/>
        </w:rPr>
        <w:t xml:space="preserve"> { UE having sent a 200 OK response for submission report }</w:t>
      </w:r>
    </w:p>
    <w:p w14:paraId="6FF49AC5" w14:textId="77777777" w:rsidR="009D797E" w:rsidRPr="00613175" w:rsidRDefault="009D797E" w:rsidP="009D797E">
      <w:pPr>
        <w:pStyle w:val="PL"/>
        <w:rPr>
          <w:noProof w:val="0"/>
        </w:rPr>
      </w:pPr>
      <w:r w:rsidRPr="00613175">
        <w:rPr>
          <w:b/>
          <w:noProof w:val="0"/>
        </w:rPr>
        <w:t>ensure that</w:t>
      </w:r>
      <w:r w:rsidRPr="00613175">
        <w:rPr>
          <w:noProof w:val="0"/>
        </w:rPr>
        <w:t xml:space="preserve"> {</w:t>
      </w:r>
    </w:p>
    <w:p w14:paraId="15E266B0" w14:textId="77777777" w:rsidR="009D797E" w:rsidRPr="00613175" w:rsidRDefault="009D797E" w:rsidP="009D797E">
      <w:pPr>
        <w:pStyle w:val="PL"/>
        <w:rPr>
          <w:noProof w:val="0"/>
        </w:rPr>
      </w:pPr>
      <w:r w:rsidRPr="00613175">
        <w:rPr>
          <w:noProof w:val="0"/>
        </w:rPr>
        <w:t xml:space="preserve">  </w:t>
      </w:r>
      <w:r w:rsidRPr="00613175">
        <w:rPr>
          <w:b/>
          <w:noProof w:val="0"/>
        </w:rPr>
        <w:t>when</w:t>
      </w:r>
      <w:r w:rsidRPr="00613175">
        <w:rPr>
          <w:noProof w:val="0"/>
        </w:rPr>
        <w:t xml:space="preserve"> { UE receives a SIP MESSAGE request containing a status report }</w:t>
      </w:r>
    </w:p>
    <w:p w14:paraId="298A2FCD" w14:textId="77777777" w:rsidR="009D797E" w:rsidRPr="00613175" w:rsidRDefault="009D797E" w:rsidP="009D797E">
      <w:pPr>
        <w:pStyle w:val="PL"/>
        <w:rPr>
          <w:noProof w:val="0"/>
        </w:rPr>
      </w:pPr>
      <w:r w:rsidRPr="00613175">
        <w:rPr>
          <w:noProof w:val="0"/>
        </w:rPr>
        <w:t xml:space="preserve">    </w:t>
      </w:r>
      <w:r w:rsidRPr="00613175">
        <w:rPr>
          <w:b/>
          <w:noProof w:val="0"/>
        </w:rPr>
        <w:t>then</w:t>
      </w:r>
      <w:r w:rsidRPr="00613175">
        <w:rPr>
          <w:noProof w:val="0"/>
        </w:rPr>
        <w:t xml:space="preserve"> { UE sends a 200 OK response, followed by a SIP MESSAGE request containing a delivery report for status report }</w:t>
      </w:r>
    </w:p>
    <w:p w14:paraId="3558985A" w14:textId="77777777" w:rsidR="009D797E" w:rsidRPr="00613175" w:rsidRDefault="009D797E" w:rsidP="009D797E">
      <w:pPr>
        <w:pStyle w:val="PL"/>
        <w:rPr>
          <w:noProof w:val="0"/>
        </w:rPr>
      </w:pPr>
      <w:r w:rsidRPr="00613175">
        <w:rPr>
          <w:noProof w:val="0"/>
        </w:rPr>
        <w:t xml:space="preserve">            }</w:t>
      </w:r>
    </w:p>
    <w:p w14:paraId="22D9761C" w14:textId="77777777" w:rsidR="009D797E" w:rsidRPr="00613175" w:rsidRDefault="009D797E" w:rsidP="009D797E">
      <w:pPr>
        <w:pStyle w:val="PL"/>
        <w:rPr>
          <w:noProof w:val="0"/>
        </w:rPr>
      </w:pPr>
    </w:p>
    <w:p w14:paraId="0B94D99B" w14:textId="77777777" w:rsidR="009D797E" w:rsidRPr="00613175" w:rsidRDefault="009D797E" w:rsidP="00F238ED">
      <w:pPr>
        <w:pStyle w:val="H6"/>
        <w:rPr>
          <w:rFonts w:eastAsia="MS Gothic"/>
        </w:rPr>
      </w:pPr>
      <w:bookmarkStart w:id="1025" w:name="_Toc51948475"/>
      <w:bookmarkStart w:id="1026" w:name="_Toc52162549"/>
      <w:bookmarkStart w:id="1027" w:name="_Toc60916188"/>
      <w:r w:rsidRPr="00613175">
        <w:rPr>
          <w:rFonts w:eastAsia="MS Gothic"/>
        </w:rPr>
        <w:t>9.1.2</w:t>
      </w:r>
      <w:r w:rsidRPr="00613175">
        <w:rPr>
          <w:rFonts w:eastAsia="MS Gothic"/>
        </w:rPr>
        <w:tab/>
        <w:t>Conformance Requirements</w:t>
      </w:r>
      <w:bookmarkEnd w:id="1025"/>
      <w:bookmarkEnd w:id="1026"/>
      <w:bookmarkEnd w:id="1027"/>
    </w:p>
    <w:p w14:paraId="6054B9AE" w14:textId="77777777" w:rsidR="000D610E" w:rsidRPr="00613175" w:rsidRDefault="000D610E" w:rsidP="000D610E">
      <w:r w:rsidRPr="00613175">
        <w:t>The conformance requirements covered in the present test case are, unless otherwise stated, Rel-15 requirements.</w:t>
      </w:r>
    </w:p>
    <w:p w14:paraId="686CC315" w14:textId="77777777" w:rsidR="009D797E" w:rsidRPr="00613175" w:rsidRDefault="009D797E" w:rsidP="009D797E">
      <w:pPr>
        <w:rPr>
          <w:lang w:eastAsia="zh-CN"/>
        </w:rPr>
      </w:pPr>
      <w:r w:rsidRPr="00613175">
        <w:rPr>
          <w:lang w:eastAsia="zh-CN"/>
        </w:rPr>
        <w:t>[TS 24.341, clause 5.3.1.2]:</w:t>
      </w:r>
    </w:p>
    <w:p w14:paraId="2F84EA2D" w14:textId="77777777" w:rsidR="009D797E" w:rsidRPr="00613175" w:rsidRDefault="009D797E" w:rsidP="009D797E">
      <w:r w:rsidRPr="00613175">
        <w:t>When an SM-over-IP sender wants to submit an SM over IP, the SM-over-IP sender shall send a SIP MESSAGE request with the following information:</w:t>
      </w:r>
    </w:p>
    <w:p w14:paraId="19188941" w14:textId="77777777" w:rsidR="009D797E" w:rsidRPr="00613175" w:rsidRDefault="009D797E" w:rsidP="009D797E">
      <w:pPr>
        <w:pStyle w:val="B10"/>
      </w:pPr>
      <w:r w:rsidRPr="00613175">
        <w:t>a)</w:t>
      </w:r>
      <w:r w:rsidRPr="00613175">
        <w:tab/>
        <w:t>the Request-URI, which shall contain the PSI of the SC of the SM-over-IP sender;</w:t>
      </w:r>
    </w:p>
    <w:p w14:paraId="5D565256" w14:textId="77777777" w:rsidR="009D797E" w:rsidRPr="00613175" w:rsidRDefault="009D797E" w:rsidP="009D797E">
      <w:pPr>
        <w:pStyle w:val="NO"/>
      </w:pPr>
      <w:r w:rsidRPr="00613175">
        <w:t>NOTE 1:</w:t>
      </w:r>
      <w:r w:rsidRPr="00613175">
        <w:tab/>
        <w:t>The PSI of the SC can be SIP URI or tel URI based on operator policy. The PSI of the SC can be obtained using one of the following methods in the priority order listed below:</w:t>
      </w:r>
    </w:p>
    <w:p w14:paraId="53A19145" w14:textId="77777777" w:rsidR="009D797E" w:rsidRPr="00613175" w:rsidRDefault="009D797E" w:rsidP="009D797E">
      <w:pPr>
        <w:pStyle w:val="B4"/>
      </w:pPr>
      <w:r w:rsidRPr="00613175">
        <w:t>1)</w:t>
      </w:r>
      <w:r w:rsidRPr="00613175">
        <w:tab/>
        <w:t>provided by the user;</w:t>
      </w:r>
    </w:p>
    <w:p w14:paraId="784EF0B6" w14:textId="77777777" w:rsidR="009D797E" w:rsidRPr="00613175" w:rsidRDefault="009D797E" w:rsidP="009D797E">
      <w:pPr>
        <w:pStyle w:val="B4"/>
      </w:pPr>
      <w:r w:rsidRPr="00613175">
        <w:t>2)</w:t>
      </w:r>
      <w:r w:rsidRPr="00613175">
        <w:tab/>
        <w:t>if UICC is used, then:</w:t>
      </w:r>
    </w:p>
    <w:p w14:paraId="07755E7F" w14:textId="77777777" w:rsidR="009D797E" w:rsidRPr="00613175" w:rsidRDefault="009D797E" w:rsidP="009D797E">
      <w:pPr>
        <w:pStyle w:val="B5"/>
      </w:pPr>
      <w:r w:rsidRPr="00613175">
        <w:t>-</w:t>
      </w:r>
      <w:r w:rsidRPr="00613175">
        <w:tab/>
        <w:t>if present in the ISIM, then the PSI of the SC is obtained from the EF</w:t>
      </w:r>
      <w:r w:rsidRPr="00613175">
        <w:rPr>
          <w:vertAlign w:val="subscript"/>
        </w:rPr>
        <w:t xml:space="preserve">PSISMSC </w:t>
      </w:r>
      <w:r w:rsidRPr="00613175">
        <w:t>in DF_TELECOM of the ISIM as per 3GPP TS 31.103 [18];</w:t>
      </w:r>
    </w:p>
    <w:p w14:paraId="3CB6E2A9" w14:textId="77777777" w:rsidR="009D797E" w:rsidRPr="00613175" w:rsidRDefault="009D797E" w:rsidP="009D797E">
      <w:pPr>
        <w:pStyle w:val="B5"/>
      </w:pPr>
      <w:r w:rsidRPr="00613175">
        <w:t>-</w:t>
      </w:r>
      <w:r w:rsidRPr="00613175">
        <w:tab/>
        <w:t>if not present on the ISIM, then the PSI of the SC is obtained from the EF</w:t>
      </w:r>
      <w:r w:rsidRPr="00613175">
        <w:rPr>
          <w:vertAlign w:val="subscript"/>
        </w:rPr>
        <w:t xml:space="preserve">PSISMSC </w:t>
      </w:r>
      <w:r w:rsidRPr="00613175">
        <w:t>in DF_TELECOM of the USIM as per 3GPP TS 31.102 [19]; or</w:t>
      </w:r>
    </w:p>
    <w:p w14:paraId="4F2253E5" w14:textId="77777777" w:rsidR="009D797E" w:rsidRPr="00613175" w:rsidRDefault="009D797E" w:rsidP="009D797E">
      <w:pPr>
        <w:pStyle w:val="B5"/>
      </w:pPr>
      <w:r w:rsidRPr="00613175">
        <w:t>-</w:t>
      </w:r>
      <w:r w:rsidRPr="00613175">
        <w:tab/>
        <w:t xml:space="preserve">if neither present on the ISIM nor on the USIM, then the PSI of the SC contains the </w:t>
      </w:r>
      <w:r w:rsidRPr="00613175">
        <w:rPr>
          <w:bCs/>
          <w:iCs/>
        </w:rPr>
        <w:t>TS</w:t>
      </w:r>
      <w:r w:rsidRPr="00613175">
        <w:rPr>
          <w:bCs/>
          <w:iCs/>
        </w:rPr>
        <w:noBreakHyphen/>
        <w:t>Service-Centre-Address</w:t>
      </w:r>
      <w:r w:rsidRPr="00613175">
        <w:t xml:space="preserve"> stored in the EF</w:t>
      </w:r>
      <w:r w:rsidRPr="00613175">
        <w:rPr>
          <w:vertAlign w:val="subscript"/>
        </w:rPr>
        <w:t>SMSP</w:t>
      </w:r>
      <w:r w:rsidRPr="00613175">
        <w:t xml:space="preserve"> in DF_TELECOM as per 3GPP TS 31.102 [19]. If the PSI of the SC is based on the E.164 number from the </w:t>
      </w:r>
      <w:r w:rsidRPr="00613175">
        <w:rPr>
          <w:bCs/>
          <w:iCs/>
        </w:rPr>
        <w:t>TS</w:t>
      </w:r>
      <w:r w:rsidRPr="00613175">
        <w:rPr>
          <w:bCs/>
          <w:iCs/>
        </w:rPr>
        <w:noBreakHyphen/>
        <w:t>Service-Centre-Address</w:t>
      </w:r>
      <w:r w:rsidRPr="00613175">
        <w:t xml:space="preserve"> stored in the EF</w:t>
      </w:r>
      <w:r w:rsidRPr="00613175">
        <w:rPr>
          <w:vertAlign w:val="subscript"/>
        </w:rPr>
        <w:t>SMSP</w:t>
      </w:r>
      <w:r w:rsidRPr="00613175">
        <w:t xml:space="preserve"> in DF_TELECOM then the URI constructed can be either a tel URI or a SIP URI (using the "user=phone" SIP URI parameter format).</w:t>
      </w:r>
    </w:p>
    <w:p w14:paraId="72F9649C" w14:textId="77777777" w:rsidR="009D797E" w:rsidRPr="00613175" w:rsidRDefault="009D797E" w:rsidP="009D797E">
      <w:pPr>
        <w:pStyle w:val="B4"/>
      </w:pPr>
      <w:r w:rsidRPr="00613175">
        <w:t>3)</w:t>
      </w:r>
      <w:r w:rsidRPr="00613175">
        <w:tab/>
        <w:t xml:space="preserve">if SIM is used instead of UICC, then the PSI of the SC contains the </w:t>
      </w:r>
      <w:r w:rsidRPr="00613175">
        <w:rPr>
          <w:bCs/>
          <w:iCs/>
        </w:rPr>
        <w:t>TS</w:t>
      </w:r>
      <w:r w:rsidRPr="00613175">
        <w:rPr>
          <w:bCs/>
          <w:iCs/>
        </w:rPr>
        <w:noBreakHyphen/>
        <w:t>Service Centre Address</w:t>
      </w:r>
      <w:r w:rsidRPr="00613175">
        <w:t xml:space="preserve"> stored in the EF</w:t>
      </w:r>
      <w:r w:rsidRPr="00613175">
        <w:rPr>
          <w:vertAlign w:val="subscript"/>
        </w:rPr>
        <w:t>SMSP</w:t>
      </w:r>
      <w:r w:rsidRPr="00613175">
        <w:t xml:space="preserve"> in DF_TELECOM as per 3GPP TS 51.011 [20]. If the PSI of the SC is based on the E.164 number from the </w:t>
      </w:r>
      <w:r w:rsidRPr="00613175">
        <w:rPr>
          <w:bCs/>
          <w:iCs/>
        </w:rPr>
        <w:t>TS</w:t>
      </w:r>
      <w:r w:rsidRPr="00613175">
        <w:rPr>
          <w:bCs/>
          <w:iCs/>
        </w:rPr>
        <w:noBreakHyphen/>
        <w:t>Service-Centre-Address</w:t>
      </w:r>
      <w:r w:rsidRPr="00613175">
        <w:t xml:space="preserve"> stored in the EF</w:t>
      </w:r>
      <w:r w:rsidRPr="00613175">
        <w:rPr>
          <w:vertAlign w:val="subscript"/>
        </w:rPr>
        <w:t>SMSP</w:t>
      </w:r>
      <w:r w:rsidRPr="00613175">
        <w:t xml:space="preserve"> in DF_TELECOM then the URI constructed can be either a tel URI or a SIP URI (using the "user=phone" SIP URI parameter format); or</w:t>
      </w:r>
    </w:p>
    <w:p w14:paraId="6495AE81" w14:textId="77777777" w:rsidR="009D797E" w:rsidRPr="00613175" w:rsidRDefault="009D797E" w:rsidP="009D797E">
      <w:pPr>
        <w:pStyle w:val="B4"/>
      </w:pPr>
      <w:r w:rsidRPr="00613175">
        <w:t>4)</w:t>
      </w:r>
      <w:r w:rsidRPr="00613175">
        <w:tab/>
        <w:t>if neither the UICC nor SIM is used, then how the PSI of the SC is configured and obtained is through means outside the scope of this specification.</w:t>
      </w:r>
    </w:p>
    <w:p w14:paraId="5D547230" w14:textId="77777777" w:rsidR="009D797E" w:rsidRPr="00613175" w:rsidRDefault="009D797E" w:rsidP="009D797E">
      <w:pPr>
        <w:pStyle w:val="B10"/>
      </w:pPr>
      <w:r w:rsidRPr="00613175">
        <w:t>b)</w:t>
      </w:r>
      <w:r w:rsidRPr="00613175">
        <w:tab/>
        <w:t>the From header, which shall contain a public user identity of the SM-over-IP sender;</w:t>
      </w:r>
    </w:p>
    <w:p w14:paraId="0BAD87CA" w14:textId="77777777" w:rsidR="009D797E" w:rsidRPr="00613175" w:rsidRDefault="009D797E" w:rsidP="009D797E">
      <w:pPr>
        <w:pStyle w:val="NO"/>
      </w:pPr>
      <w:r w:rsidRPr="00613175">
        <w:t>NOTE 2:</w:t>
      </w:r>
      <w:r w:rsidRPr="00613175">
        <w:tab/>
        <w:t xml:space="preserve">The IP-SM-GW will have to use an address of the SM-over-IP sender that the SC can process (i.e. an E.164 number). This address will come from a tel URI in a P-Asserted-Identity header </w:t>
      </w:r>
      <w:r w:rsidRPr="00613175">
        <w:rPr>
          <w:lang w:eastAsia="zh-CN"/>
        </w:rPr>
        <w:t xml:space="preserve">(as defined in RFC 3325 [13]) </w:t>
      </w:r>
      <w:r w:rsidRPr="00613175">
        <w:t>placed in the SIP MESSAGE request by the P-CSCF or S-CSCF.</w:t>
      </w:r>
    </w:p>
    <w:p w14:paraId="1B3EF686" w14:textId="77777777" w:rsidR="009D797E" w:rsidRPr="00613175" w:rsidRDefault="009D797E" w:rsidP="009D797E">
      <w:pPr>
        <w:pStyle w:val="NO"/>
      </w:pPr>
      <w:r w:rsidRPr="00613175">
        <w:t>NOTE 3:</w:t>
      </w:r>
      <w:r w:rsidRPr="00613175">
        <w:tab/>
        <w:t>The SM-over-IP sender has to store the Call-ID of the SIP MESSAGE request, so it can associate the appropriate SIP MESSAGE request including a submit report with it.</w:t>
      </w:r>
    </w:p>
    <w:p w14:paraId="5984379D" w14:textId="77777777" w:rsidR="009D797E" w:rsidRPr="00613175" w:rsidRDefault="009D797E" w:rsidP="009D797E">
      <w:pPr>
        <w:pStyle w:val="B10"/>
      </w:pPr>
      <w:r w:rsidRPr="00613175">
        <w:t>c)</w:t>
      </w:r>
      <w:r w:rsidRPr="00613175">
        <w:tab/>
        <w:t>the To header, which shall contain the SC of the SM-over-IP sender;</w:t>
      </w:r>
    </w:p>
    <w:p w14:paraId="40566012" w14:textId="77777777" w:rsidR="009D797E" w:rsidRPr="00613175" w:rsidRDefault="009D797E" w:rsidP="009D797E">
      <w:pPr>
        <w:pStyle w:val="B10"/>
      </w:pPr>
      <w:r w:rsidRPr="00613175">
        <w:t>d)</w:t>
      </w:r>
      <w:r w:rsidRPr="00613175">
        <w:tab/>
        <w:t>the Content-Type header, which shall contain "application/vnd.3gpp.sms"; and</w:t>
      </w:r>
    </w:p>
    <w:p w14:paraId="4CB06ACE" w14:textId="77777777" w:rsidR="009D797E" w:rsidRPr="00613175" w:rsidRDefault="009D797E" w:rsidP="009D797E">
      <w:pPr>
        <w:pStyle w:val="B10"/>
      </w:pPr>
      <w:r w:rsidRPr="00613175">
        <w:t>e)</w:t>
      </w:r>
      <w:r w:rsidRPr="00613175">
        <w:tab/>
        <w:t>the body of the request shall contain an RP-DATA message as defined in 3GPP TS 24.011 [8], including the SMS headers and the SMS user information encoded as specified in 3GPP TS 23.040 [3].</w:t>
      </w:r>
    </w:p>
    <w:p w14:paraId="26FE39A1" w14:textId="77777777" w:rsidR="009D797E" w:rsidRPr="00613175" w:rsidRDefault="009D797E" w:rsidP="009D797E">
      <w:pPr>
        <w:pStyle w:val="NO"/>
      </w:pPr>
      <w:r w:rsidRPr="00613175">
        <w:t>NOTE 4:</w:t>
      </w:r>
      <w:r w:rsidRPr="00613175">
        <w:tab/>
        <w:t>The address of the SC is included in the RP-DATA message content. The address of the SC included in the RP-DATA message content is stored in the EF</w:t>
      </w:r>
      <w:r w:rsidRPr="00613175">
        <w:rPr>
          <w:vertAlign w:val="subscript"/>
        </w:rPr>
        <w:t>SMSP</w:t>
      </w:r>
      <w:r w:rsidRPr="00613175">
        <w:t xml:space="preserve"> in DF_TELECOM of the (U)SIM of the SM-over-IP sender.</w:t>
      </w:r>
    </w:p>
    <w:p w14:paraId="01F59256" w14:textId="77777777" w:rsidR="009D797E" w:rsidRPr="00613175" w:rsidRDefault="009D797E" w:rsidP="009D797E">
      <w:pPr>
        <w:pStyle w:val="NO"/>
      </w:pPr>
      <w:r w:rsidRPr="00613175">
        <w:t>NOTE 5:</w:t>
      </w:r>
      <w:r w:rsidRPr="00613175">
        <w:tab/>
        <w:t xml:space="preserve">The SM-over-IP sender will use content transfer encoding of type "binary" for the encoding of the SM in the body of the SIP MESSAGE request. </w:t>
      </w:r>
    </w:p>
    <w:p w14:paraId="44FB8D3D" w14:textId="77777777" w:rsidR="009D797E" w:rsidRPr="00613175" w:rsidRDefault="009D797E" w:rsidP="009D797E">
      <w:pPr>
        <w:pStyle w:val="NO"/>
      </w:pPr>
      <w:r w:rsidRPr="00613175">
        <w:t>NOTE 6:</w:t>
      </w:r>
      <w:r w:rsidRPr="00613175">
        <w:tab/>
        <w:t>Both the address of the SC and the PSI of the SC can be configured in the EF</w:t>
      </w:r>
      <w:r w:rsidRPr="00613175">
        <w:rPr>
          <w:vertAlign w:val="subscript"/>
        </w:rPr>
        <w:t xml:space="preserve">PSISMSC </w:t>
      </w:r>
      <w:r w:rsidRPr="00613175">
        <w:t>in DF_TELECOM of the USIM and ISIM respectively using the USAT as per 3GPP TS 31.111 [21].</w:t>
      </w:r>
    </w:p>
    <w:p w14:paraId="01662626" w14:textId="77777777" w:rsidR="009D797E" w:rsidRPr="00613175" w:rsidRDefault="009D797E" w:rsidP="009D797E">
      <w:r w:rsidRPr="00613175">
        <w:t>The SM-over-IP sender may request the SC to return the status of the submitted message. The support of status report capabilities is optional for the SC.</w:t>
      </w:r>
    </w:p>
    <w:p w14:paraId="46D220C6" w14:textId="77777777" w:rsidR="009D797E" w:rsidRPr="00613175" w:rsidRDefault="009D797E" w:rsidP="009D797E">
      <w:r w:rsidRPr="00613175">
        <w:t>When a SIP MESSAGE request including a submit report in the "vnd.3gpp.sms" payload is received, the SM-over-IP sender shall:</w:t>
      </w:r>
    </w:p>
    <w:p w14:paraId="064022C7" w14:textId="77777777" w:rsidR="009D797E" w:rsidRPr="00613175" w:rsidRDefault="009D797E" w:rsidP="009D797E">
      <w:pPr>
        <w:pStyle w:val="B10"/>
      </w:pPr>
      <w:r w:rsidRPr="00613175">
        <w:t>-</w:t>
      </w:r>
      <w:r w:rsidRPr="00613175">
        <w:tab/>
        <w:t>if SM-over-IP sender supports In-Reply-To header usage and the In-Reply-To header indicates that the request corresponds to a short message submitted by the SM-over-IP sender, generate a 200 (OK) SIP response according to RFC 3428 [14].</w:t>
      </w:r>
    </w:p>
    <w:p w14:paraId="6582D8E0" w14:textId="77777777" w:rsidR="009D797E" w:rsidRPr="00613175" w:rsidRDefault="009D797E" w:rsidP="009D797E">
      <w:pPr>
        <w:pStyle w:val="B10"/>
      </w:pPr>
      <w:r w:rsidRPr="00613175">
        <w:tab/>
        <w:t>if SM-over-IP sender supports In-Reply-To header usage and the In-Reply-To header indicates that the request does not correspond to a short message submitted by the SM-over-IP sender, a 488 (Not Acceptable here) SIP response according to RFC 3428 [14].</w:t>
      </w:r>
    </w:p>
    <w:p w14:paraId="67C6E622" w14:textId="77777777" w:rsidR="009D797E" w:rsidRPr="00613175" w:rsidRDefault="009D797E" w:rsidP="009D797E">
      <w:pPr>
        <w:pStyle w:val="B10"/>
      </w:pPr>
      <w:r w:rsidRPr="00613175">
        <w:t>-</w:t>
      </w:r>
      <w:r w:rsidRPr="00613175">
        <w:tab/>
        <w:t>if SM-over-IP sender does not support In-Reply-To header usage, generate a 200 (OK) SIP response according to RFC 3428 [14]; and extract the payload encoded according to 3GPP TS 24.011 [8] for RP-ACK or RP-ERROR.</w:t>
      </w:r>
    </w:p>
    <w:p w14:paraId="5477A19C" w14:textId="77777777" w:rsidR="009D797E" w:rsidRPr="00613175" w:rsidRDefault="009D797E" w:rsidP="009D797E">
      <w:r w:rsidRPr="00613175">
        <w:t>[TS 24.341 clause 5.3.1.3]:</w:t>
      </w:r>
    </w:p>
    <w:p w14:paraId="0C7FAFCC" w14:textId="77777777" w:rsidR="009D797E" w:rsidRPr="00613175" w:rsidRDefault="009D797E" w:rsidP="009D797E">
      <w:r w:rsidRPr="00613175">
        <w:t>When a SIP MESSAGE request including a status report in the "vnd.3gpp.sms" payload is delivered, the SM-over-IP sender shall:</w:t>
      </w:r>
    </w:p>
    <w:p w14:paraId="1987DB96" w14:textId="77777777" w:rsidR="009D797E" w:rsidRPr="00613175" w:rsidRDefault="009D797E" w:rsidP="009D797E">
      <w:pPr>
        <w:pStyle w:val="B10"/>
      </w:pPr>
      <w:r w:rsidRPr="00613175">
        <w:t>-</w:t>
      </w:r>
      <w:r w:rsidRPr="00613175">
        <w:tab/>
        <w:t>generate a SIP response according to RFC 3428 [14];</w:t>
      </w:r>
    </w:p>
    <w:p w14:paraId="0BFFBEFF" w14:textId="77777777" w:rsidR="009D797E" w:rsidRPr="00613175" w:rsidRDefault="009D797E" w:rsidP="009D797E">
      <w:pPr>
        <w:pStyle w:val="B10"/>
      </w:pPr>
      <w:r w:rsidRPr="00613175">
        <w:t>-</w:t>
      </w:r>
      <w:r w:rsidRPr="00613175">
        <w:tab/>
        <w:t>extract the payload encoded according to 3GPP TS 24.011 [8] for RP-DATA; and</w:t>
      </w:r>
    </w:p>
    <w:p w14:paraId="6D4EE445" w14:textId="77777777" w:rsidR="009D797E" w:rsidRPr="00613175" w:rsidRDefault="009D797E" w:rsidP="009D797E">
      <w:pPr>
        <w:pStyle w:val="B10"/>
      </w:pPr>
      <w:r w:rsidRPr="00613175">
        <w:t>-</w:t>
      </w:r>
      <w:r w:rsidRPr="00613175">
        <w:tab/>
        <w:t>create a delivery report for the status report as described in subclause 5.3.2.4. The content of the delivery report is defined in 3GPP TS 24.011 [8].</w:t>
      </w:r>
    </w:p>
    <w:p w14:paraId="06982EA5" w14:textId="77777777" w:rsidR="009D797E" w:rsidRPr="00613175" w:rsidRDefault="009D797E" w:rsidP="009D797E">
      <w:r w:rsidRPr="00613175">
        <w:t>[TS 24.341 clause 5.3.2.4]:</w:t>
      </w:r>
    </w:p>
    <w:p w14:paraId="174221EC" w14:textId="77777777" w:rsidR="009D797E" w:rsidRPr="00613175" w:rsidRDefault="009D797E" w:rsidP="009D797E">
      <w:r w:rsidRPr="00613175">
        <w:t>When an SM-over-IP receiver wants to send an SM delivery report over IP, the SM-over-IP receiver shall send a SIP MESSAGE request with the following information:</w:t>
      </w:r>
    </w:p>
    <w:p w14:paraId="5F1C1421" w14:textId="77777777" w:rsidR="009D797E" w:rsidRPr="00613175" w:rsidRDefault="009D797E" w:rsidP="009D797E">
      <w:pPr>
        <w:pStyle w:val="B10"/>
      </w:pPr>
      <w:r w:rsidRPr="00613175">
        <w:t>a)</w:t>
      </w:r>
      <w:r w:rsidRPr="00613175">
        <w:tab/>
        <w:t>the Request-URI, which shall contain the IP-SM-GW;</w:t>
      </w:r>
    </w:p>
    <w:p w14:paraId="533D1512" w14:textId="77777777" w:rsidR="009D797E" w:rsidRPr="00613175" w:rsidRDefault="009D797E" w:rsidP="009D797E">
      <w:pPr>
        <w:pStyle w:val="NO"/>
      </w:pPr>
      <w:r w:rsidRPr="00613175">
        <w:t>NOTE 1:</w:t>
      </w:r>
      <w:r w:rsidRPr="00613175">
        <w:tab/>
        <w:t>The address of the IP-SM-GW is received in the P-Asserted-Identity header in the SIP MESSAGE request including the delivered short message.</w:t>
      </w:r>
    </w:p>
    <w:p w14:paraId="695E40A2" w14:textId="77777777" w:rsidR="009D797E" w:rsidRPr="00613175" w:rsidRDefault="009D797E" w:rsidP="009D797E">
      <w:pPr>
        <w:pStyle w:val="B10"/>
      </w:pPr>
      <w:r w:rsidRPr="00613175">
        <w:t>b)</w:t>
      </w:r>
      <w:r w:rsidRPr="00613175">
        <w:tab/>
        <w:t>the From header, which shall contain a public user identity of the SM-over-IP receiver.</w:t>
      </w:r>
    </w:p>
    <w:p w14:paraId="5FE272AC" w14:textId="77777777" w:rsidR="009D797E" w:rsidRPr="00613175" w:rsidRDefault="009D797E" w:rsidP="009D797E">
      <w:pPr>
        <w:pStyle w:val="B10"/>
      </w:pPr>
      <w:r w:rsidRPr="00613175">
        <w:t>c)</w:t>
      </w:r>
      <w:r w:rsidRPr="00613175">
        <w:tab/>
        <w:t>the To header, which shall contain the IP-SM-GW;</w:t>
      </w:r>
    </w:p>
    <w:p w14:paraId="0D5618F0" w14:textId="77777777" w:rsidR="009D797E" w:rsidRPr="00613175" w:rsidRDefault="009D797E" w:rsidP="009D797E">
      <w:pPr>
        <w:pStyle w:val="B10"/>
      </w:pPr>
      <w:r w:rsidRPr="00613175">
        <w:t>b)</w:t>
      </w:r>
      <w:r w:rsidRPr="00613175">
        <w:tab/>
        <w:t>the Content-Type header shall contain "application/vnd.3gpp.sms"; and</w:t>
      </w:r>
    </w:p>
    <w:p w14:paraId="3B076A9B" w14:textId="77777777" w:rsidR="009D797E" w:rsidRPr="00613175" w:rsidRDefault="009D797E" w:rsidP="009D797E">
      <w:pPr>
        <w:pStyle w:val="B10"/>
      </w:pPr>
      <w:r w:rsidRPr="00613175">
        <w:t>c)</w:t>
      </w:r>
      <w:r w:rsidRPr="00613175">
        <w:tab/>
        <w:t>the body of the request shall contain the RP-ACK or RP-ERROR message for the SM delivery report, as defined in 3GPP TS 24.011 [8].</w:t>
      </w:r>
    </w:p>
    <w:p w14:paraId="269197B9" w14:textId="77777777" w:rsidR="009D797E" w:rsidRPr="00613175" w:rsidRDefault="009D797E" w:rsidP="009D797E">
      <w:pPr>
        <w:pStyle w:val="NO"/>
      </w:pPr>
      <w:r w:rsidRPr="00613175">
        <w:t>NOTE 2:</w:t>
      </w:r>
      <w:r w:rsidRPr="00613175">
        <w:tab/>
        <w:t>The SM-over-IP sender will use content transfer encoding of type "binary" for the encoding of the SM in the body of the SIP MESSAGE request.</w:t>
      </w:r>
    </w:p>
    <w:p w14:paraId="22E76E9A" w14:textId="77777777" w:rsidR="009D797E" w:rsidRPr="00613175" w:rsidRDefault="009D797E" w:rsidP="00F238ED">
      <w:pPr>
        <w:pStyle w:val="H6"/>
        <w:rPr>
          <w:rFonts w:eastAsia="MS Gothic"/>
        </w:rPr>
      </w:pPr>
      <w:bookmarkStart w:id="1028" w:name="_Toc51948476"/>
      <w:bookmarkStart w:id="1029" w:name="_Toc52162550"/>
      <w:bookmarkStart w:id="1030" w:name="_Toc60916189"/>
      <w:r w:rsidRPr="00613175">
        <w:rPr>
          <w:rFonts w:eastAsia="MS Gothic"/>
        </w:rPr>
        <w:t>9.1.3</w:t>
      </w:r>
      <w:r w:rsidRPr="00613175">
        <w:rPr>
          <w:rFonts w:eastAsia="MS Gothic"/>
        </w:rPr>
        <w:tab/>
        <w:t>Test description</w:t>
      </w:r>
      <w:bookmarkEnd w:id="1028"/>
      <w:bookmarkEnd w:id="1029"/>
      <w:bookmarkEnd w:id="1030"/>
    </w:p>
    <w:p w14:paraId="238AD879" w14:textId="77777777" w:rsidR="009D797E" w:rsidRPr="00613175" w:rsidRDefault="009D797E" w:rsidP="00F238ED">
      <w:pPr>
        <w:pStyle w:val="H6"/>
      </w:pPr>
      <w:bookmarkStart w:id="1031" w:name="_Toc51948477"/>
      <w:bookmarkStart w:id="1032" w:name="_Toc52162551"/>
      <w:bookmarkStart w:id="1033" w:name="_Toc60916190"/>
      <w:r w:rsidRPr="00613175">
        <w:t>9.1.3.1</w:t>
      </w:r>
      <w:r w:rsidRPr="00613175">
        <w:tab/>
        <w:t>Pre-test conditions</w:t>
      </w:r>
      <w:bookmarkEnd w:id="1031"/>
      <w:bookmarkEnd w:id="1032"/>
      <w:bookmarkEnd w:id="1033"/>
    </w:p>
    <w:p w14:paraId="209F5B39" w14:textId="77777777" w:rsidR="009D797E" w:rsidRPr="00613175" w:rsidRDefault="009D797E" w:rsidP="009D797E">
      <w:pPr>
        <w:pStyle w:val="H6"/>
        <w:rPr>
          <w:rFonts w:cs="Arial"/>
        </w:rPr>
      </w:pPr>
      <w:r w:rsidRPr="00613175">
        <w:rPr>
          <w:rFonts w:cs="Arial"/>
        </w:rPr>
        <w:t>System Simulator:</w:t>
      </w:r>
    </w:p>
    <w:p w14:paraId="1C7B5534" w14:textId="77777777" w:rsidR="009D797E" w:rsidRPr="00613175" w:rsidRDefault="009D797E" w:rsidP="009D797E">
      <w:pPr>
        <w:pStyle w:val="B10"/>
      </w:pPr>
      <w:r w:rsidRPr="00613175">
        <w:t>-</w:t>
      </w:r>
      <w:r w:rsidRPr="00613175">
        <w:tab/>
        <w:t>1 NR Cell connected to 5GC, default parameters.</w:t>
      </w:r>
    </w:p>
    <w:p w14:paraId="428067E9" w14:textId="77777777" w:rsidR="009D797E" w:rsidRPr="00613175" w:rsidRDefault="009D797E" w:rsidP="009D797E">
      <w:pPr>
        <w:pStyle w:val="H6"/>
      </w:pPr>
      <w:r w:rsidRPr="00613175">
        <w:t>UE:</w:t>
      </w:r>
    </w:p>
    <w:p w14:paraId="531F1C14" w14:textId="77777777" w:rsidR="009D797E" w:rsidRPr="00613175" w:rsidRDefault="009D797E" w:rsidP="009D797E">
      <w:pPr>
        <w:pStyle w:val="B10"/>
      </w:pPr>
      <w:r w:rsidRPr="00613175">
        <w:t>-</w:t>
      </w:r>
      <w:r w:rsidRPr="00613175">
        <w:tab/>
      </w:r>
      <w:r w:rsidRPr="00613175">
        <w:rPr>
          <w:snapToGrid w:val="0"/>
        </w:rPr>
        <w:t>UE contains either ISIM and USIM applications or only USIM application on UICC.</w:t>
      </w:r>
    </w:p>
    <w:p w14:paraId="6B84FB36" w14:textId="77777777" w:rsidR="009D797E" w:rsidRPr="00613175" w:rsidRDefault="009D797E" w:rsidP="009D797E">
      <w:pPr>
        <w:pStyle w:val="B10"/>
        <w:rPr>
          <w:snapToGrid w:val="0"/>
        </w:rPr>
      </w:pPr>
      <w:r w:rsidRPr="00613175">
        <w:t>-</w:t>
      </w:r>
      <w:r w:rsidRPr="00613175">
        <w:tab/>
      </w:r>
      <w:r w:rsidRPr="00613175">
        <w:rPr>
          <w:snapToGrid w:val="0"/>
        </w:rPr>
        <w:t>UE is configured to register for IMS after switch on.</w:t>
      </w:r>
    </w:p>
    <w:p w14:paraId="67A63F8D" w14:textId="77777777" w:rsidR="009D797E" w:rsidRPr="00613175" w:rsidRDefault="009D797E" w:rsidP="009D797E">
      <w:pPr>
        <w:pStyle w:val="H6"/>
        <w:rPr>
          <w:rFonts w:cs="Arial"/>
        </w:rPr>
      </w:pPr>
      <w:r w:rsidRPr="00613175">
        <w:rPr>
          <w:rFonts w:cs="Arial"/>
        </w:rPr>
        <w:t>Preamble:</w:t>
      </w:r>
    </w:p>
    <w:p w14:paraId="6FE0E4A7" w14:textId="77777777" w:rsidR="009D797E" w:rsidRPr="00613175" w:rsidRDefault="009D797E" w:rsidP="009D797E">
      <w:pPr>
        <w:pStyle w:val="B10"/>
      </w:pPr>
      <w:r w:rsidRPr="00613175">
        <w:t>-</w:t>
      </w:r>
      <w:r w:rsidRPr="00613175">
        <w:tab/>
        <w:t>The UE is in test state 1N-A (TS 38.508-1</w:t>
      </w:r>
      <w:r w:rsidR="002C5AA0" w:rsidRPr="00613175">
        <w:t xml:space="preserve"> [21]</w:t>
      </w:r>
      <w:r w:rsidRPr="00613175">
        <w:t>) and registered to IMS.</w:t>
      </w:r>
    </w:p>
    <w:p w14:paraId="21B0D21B" w14:textId="77777777" w:rsidR="009D797E" w:rsidRPr="00613175" w:rsidRDefault="009D797E" w:rsidP="00F238ED">
      <w:pPr>
        <w:pStyle w:val="H6"/>
        <w:rPr>
          <w:snapToGrid w:val="0"/>
        </w:rPr>
      </w:pPr>
      <w:bookmarkStart w:id="1034" w:name="_Toc51948478"/>
      <w:bookmarkStart w:id="1035" w:name="_Toc52162552"/>
      <w:bookmarkStart w:id="1036" w:name="_Toc60916191"/>
      <w:r w:rsidRPr="00613175">
        <w:t>9.1.3.2</w:t>
      </w:r>
      <w:r w:rsidRPr="00613175">
        <w:tab/>
      </w:r>
      <w:r w:rsidRPr="00613175">
        <w:rPr>
          <w:snapToGrid w:val="0"/>
        </w:rPr>
        <w:t>Test procedure sequence</w:t>
      </w:r>
      <w:bookmarkEnd w:id="1034"/>
      <w:bookmarkEnd w:id="1035"/>
      <w:bookmarkEnd w:id="1036"/>
    </w:p>
    <w:p w14:paraId="17791DF8" w14:textId="77777777" w:rsidR="009D797E" w:rsidRPr="00613175" w:rsidRDefault="009D797E" w:rsidP="009D797E">
      <w:pPr>
        <w:pStyle w:val="TH"/>
        <w:rPr>
          <w:rFonts w:cs="Arial"/>
        </w:rPr>
      </w:pPr>
      <w:r w:rsidRPr="00613175">
        <w:rPr>
          <w:rFonts w:cs="Arial"/>
        </w:rPr>
        <w:t>Table 9.1.3.2-1: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9D797E" w:rsidRPr="00613175" w14:paraId="7F7F4ADF" w14:textId="77777777" w:rsidTr="002C5AA0">
        <w:trPr>
          <w:jc w:val="center"/>
        </w:trPr>
        <w:tc>
          <w:tcPr>
            <w:tcW w:w="567" w:type="dxa"/>
            <w:tcBorders>
              <w:bottom w:val="nil"/>
            </w:tcBorders>
          </w:tcPr>
          <w:p w14:paraId="1C7F6380" w14:textId="77777777" w:rsidR="009D797E" w:rsidRPr="00613175" w:rsidRDefault="009D797E" w:rsidP="008F43C4">
            <w:pPr>
              <w:pStyle w:val="TAH"/>
              <w:ind w:left="400" w:hanging="400"/>
            </w:pPr>
            <w:r w:rsidRPr="00613175">
              <w:t>St</w:t>
            </w:r>
          </w:p>
        </w:tc>
        <w:tc>
          <w:tcPr>
            <w:tcW w:w="3968" w:type="dxa"/>
          </w:tcPr>
          <w:p w14:paraId="5E18E603" w14:textId="77777777" w:rsidR="009D797E" w:rsidRPr="00613175" w:rsidRDefault="009D797E" w:rsidP="008F43C4">
            <w:pPr>
              <w:pStyle w:val="TAH"/>
              <w:ind w:left="400" w:hanging="400"/>
            </w:pPr>
            <w:r w:rsidRPr="00613175">
              <w:t>Procedure</w:t>
            </w:r>
          </w:p>
        </w:tc>
        <w:tc>
          <w:tcPr>
            <w:tcW w:w="3684" w:type="dxa"/>
            <w:gridSpan w:val="2"/>
          </w:tcPr>
          <w:p w14:paraId="7C3CE9FC" w14:textId="77777777" w:rsidR="009D797E" w:rsidRPr="00613175" w:rsidRDefault="009D797E" w:rsidP="008F43C4">
            <w:pPr>
              <w:pStyle w:val="TAH"/>
              <w:ind w:left="400" w:hanging="400"/>
            </w:pPr>
            <w:r w:rsidRPr="00613175">
              <w:t>Message Sequence</w:t>
            </w:r>
          </w:p>
        </w:tc>
        <w:tc>
          <w:tcPr>
            <w:tcW w:w="567" w:type="dxa"/>
            <w:tcBorders>
              <w:bottom w:val="nil"/>
            </w:tcBorders>
          </w:tcPr>
          <w:p w14:paraId="47E97423" w14:textId="77777777" w:rsidR="009D797E" w:rsidRPr="00613175" w:rsidRDefault="009D797E" w:rsidP="008F43C4">
            <w:pPr>
              <w:pStyle w:val="TAH"/>
            </w:pPr>
            <w:r w:rsidRPr="00613175">
              <w:t>TP</w:t>
            </w:r>
          </w:p>
        </w:tc>
        <w:tc>
          <w:tcPr>
            <w:tcW w:w="850" w:type="dxa"/>
            <w:tcBorders>
              <w:bottom w:val="nil"/>
            </w:tcBorders>
          </w:tcPr>
          <w:p w14:paraId="62194BD6" w14:textId="77777777" w:rsidR="009D797E" w:rsidRPr="00613175" w:rsidRDefault="009D797E" w:rsidP="008F43C4">
            <w:pPr>
              <w:pStyle w:val="TAH"/>
            </w:pPr>
            <w:r w:rsidRPr="00613175">
              <w:t>Verdict</w:t>
            </w:r>
          </w:p>
        </w:tc>
      </w:tr>
      <w:tr w:rsidR="009D797E" w:rsidRPr="00613175" w14:paraId="5CCD0B77" w14:textId="77777777" w:rsidTr="002C5AA0">
        <w:trPr>
          <w:jc w:val="center"/>
        </w:trPr>
        <w:tc>
          <w:tcPr>
            <w:tcW w:w="567" w:type="dxa"/>
            <w:tcBorders>
              <w:top w:val="nil"/>
            </w:tcBorders>
          </w:tcPr>
          <w:p w14:paraId="51685010" w14:textId="77777777" w:rsidR="009D797E" w:rsidRPr="00613175" w:rsidRDefault="009D797E" w:rsidP="008F43C4">
            <w:pPr>
              <w:pStyle w:val="TAH"/>
            </w:pPr>
          </w:p>
        </w:tc>
        <w:tc>
          <w:tcPr>
            <w:tcW w:w="3968" w:type="dxa"/>
          </w:tcPr>
          <w:p w14:paraId="29D443D1" w14:textId="77777777" w:rsidR="009D797E" w:rsidRPr="00613175" w:rsidRDefault="009D797E" w:rsidP="008F43C4">
            <w:pPr>
              <w:pStyle w:val="TAH"/>
            </w:pPr>
          </w:p>
        </w:tc>
        <w:tc>
          <w:tcPr>
            <w:tcW w:w="708" w:type="dxa"/>
          </w:tcPr>
          <w:p w14:paraId="4F3A5FC6" w14:textId="77777777" w:rsidR="009D797E" w:rsidRPr="00613175" w:rsidRDefault="009D797E" w:rsidP="008F43C4">
            <w:pPr>
              <w:pStyle w:val="TAH"/>
            </w:pPr>
            <w:r w:rsidRPr="00613175">
              <w:t>U - S</w:t>
            </w:r>
          </w:p>
        </w:tc>
        <w:tc>
          <w:tcPr>
            <w:tcW w:w="2976" w:type="dxa"/>
          </w:tcPr>
          <w:p w14:paraId="0D790746" w14:textId="77777777" w:rsidR="009D797E" w:rsidRPr="00613175" w:rsidRDefault="009D797E" w:rsidP="008F43C4">
            <w:pPr>
              <w:pStyle w:val="TAH"/>
            </w:pPr>
            <w:r w:rsidRPr="00613175">
              <w:t>Message</w:t>
            </w:r>
          </w:p>
        </w:tc>
        <w:tc>
          <w:tcPr>
            <w:tcW w:w="567" w:type="dxa"/>
            <w:tcBorders>
              <w:top w:val="nil"/>
            </w:tcBorders>
          </w:tcPr>
          <w:p w14:paraId="7718C1D2" w14:textId="77777777" w:rsidR="009D797E" w:rsidRPr="00613175" w:rsidRDefault="009D797E" w:rsidP="008F43C4">
            <w:pPr>
              <w:pStyle w:val="TAH"/>
            </w:pPr>
          </w:p>
        </w:tc>
        <w:tc>
          <w:tcPr>
            <w:tcW w:w="850" w:type="dxa"/>
            <w:tcBorders>
              <w:top w:val="nil"/>
            </w:tcBorders>
          </w:tcPr>
          <w:p w14:paraId="0BD09ABD" w14:textId="77777777" w:rsidR="009D797E" w:rsidRPr="00613175" w:rsidRDefault="009D797E" w:rsidP="008F43C4">
            <w:pPr>
              <w:pStyle w:val="TAH"/>
            </w:pPr>
          </w:p>
        </w:tc>
      </w:tr>
      <w:tr w:rsidR="009D797E" w:rsidRPr="00613175" w14:paraId="10383BD9" w14:textId="77777777" w:rsidTr="002C5AA0">
        <w:trPr>
          <w:jc w:val="center"/>
        </w:trPr>
        <w:tc>
          <w:tcPr>
            <w:tcW w:w="567" w:type="dxa"/>
            <w:tcBorders>
              <w:top w:val="nil"/>
            </w:tcBorders>
          </w:tcPr>
          <w:p w14:paraId="413DC705" w14:textId="77777777" w:rsidR="009D797E" w:rsidRPr="00613175" w:rsidRDefault="009D797E" w:rsidP="008F43C4">
            <w:pPr>
              <w:pStyle w:val="TAC"/>
              <w:rPr>
                <w:lang w:eastAsia="zh-CN"/>
              </w:rPr>
            </w:pPr>
            <w:r w:rsidRPr="00613175">
              <w:rPr>
                <w:lang w:eastAsia="zh-CN"/>
              </w:rPr>
              <w:t>1</w:t>
            </w:r>
          </w:p>
        </w:tc>
        <w:tc>
          <w:tcPr>
            <w:tcW w:w="3968" w:type="dxa"/>
          </w:tcPr>
          <w:p w14:paraId="7A08EF24" w14:textId="77777777" w:rsidR="009D797E" w:rsidRPr="00613175" w:rsidRDefault="009D797E" w:rsidP="008F43C4">
            <w:pPr>
              <w:pStyle w:val="TAC"/>
              <w:jc w:val="left"/>
            </w:pPr>
            <w:r w:rsidRPr="00613175">
              <w:t xml:space="preserve">UE is made to attempt a </w:t>
            </w:r>
            <w:r w:rsidRPr="00613175">
              <w:rPr>
                <w:snapToGrid w:val="0"/>
              </w:rPr>
              <w:t>Mobile Originating SMS over IMS</w:t>
            </w:r>
          </w:p>
        </w:tc>
        <w:tc>
          <w:tcPr>
            <w:tcW w:w="708" w:type="dxa"/>
          </w:tcPr>
          <w:p w14:paraId="43CB4099" w14:textId="77777777" w:rsidR="009D797E" w:rsidRPr="00613175" w:rsidRDefault="009D797E" w:rsidP="008F43C4">
            <w:pPr>
              <w:pStyle w:val="TAC"/>
              <w:rPr>
                <w:lang w:eastAsia="zh-CN"/>
              </w:rPr>
            </w:pPr>
            <w:r w:rsidRPr="00613175">
              <w:rPr>
                <w:lang w:eastAsia="zh-CN"/>
              </w:rPr>
              <w:t>-</w:t>
            </w:r>
          </w:p>
        </w:tc>
        <w:tc>
          <w:tcPr>
            <w:tcW w:w="2976" w:type="dxa"/>
          </w:tcPr>
          <w:p w14:paraId="677A059F" w14:textId="77777777" w:rsidR="009D797E" w:rsidRPr="00613175" w:rsidRDefault="009D797E" w:rsidP="008F43C4">
            <w:pPr>
              <w:pStyle w:val="TAC"/>
              <w:rPr>
                <w:lang w:eastAsia="zh-CN"/>
              </w:rPr>
            </w:pPr>
            <w:r w:rsidRPr="00613175">
              <w:rPr>
                <w:lang w:eastAsia="zh-CN"/>
              </w:rPr>
              <w:t>-</w:t>
            </w:r>
          </w:p>
        </w:tc>
        <w:tc>
          <w:tcPr>
            <w:tcW w:w="567" w:type="dxa"/>
            <w:tcBorders>
              <w:top w:val="nil"/>
            </w:tcBorders>
          </w:tcPr>
          <w:p w14:paraId="4F368F02" w14:textId="77777777" w:rsidR="009D797E" w:rsidRPr="00613175" w:rsidRDefault="009D797E" w:rsidP="008F43C4">
            <w:pPr>
              <w:pStyle w:val="TAC"/>
              <w:rPr>
                <w:lang w:eastAsia="zh-CN"/>
              </w:rPr>
            </w:pPr>
            <w:r w:rsidRPr="00613175">
              <w:rPr>
                <w:lang w:eastAsia="zh-CN"/>
              </w:rPr>
              <w:t>-</w:t>
            </w:r>
          </w:p>
        </w:tc>
        <w:tc>
          <w:tcPr>
            <w:tcW w:w="850" w:type="dxa"/>
            <w:tcBorders>
              <w:top w:val="nil"/>
            </w:tcBorders>
          </w:tcPr>
          <w:p w14:paraId="7B192F4B" w14:textId="77777777" w:rsidR="009D797E" w:rsidRPr="00613175" w:rsidRDefault="009D797E" w:rsidP="008F43C4">
            <w:pPr>
              <w:pStyle w:val="TAC"/>
              <w:rPr>
                <w:lang w:eastAsia="zh-CN"/>
              </w:rPr>
            </w:pPr>
            <w:r w:rsidRPr="00613175">
              <w:rPr>
                <w:lang w:eastAsia="zh-CN"/>
              </w:rPr>
              <w:t>-</w:t>
            </w:r>
          </w:p>
        </w:tc>
      </w:tr>
      <w:tr w:rsidR="002C5AA0" w:rsidRPr="00613175" w14:paraId="1557D231" w14:textId="77777777" w:rsidTr="002C5AA0">
        <w:trPr>
          <w:jc w:val="center"/>
        </w:trPr>
        <w:tc>
          <w:tcPr>
            <w:tcW w:w="567" w:type="dxa"/>
          </w:tcPr>
          <w:p w14:paraId="585CA103" w14:textId="77777777" w:rsidR="002C5AA0" w:rsidRPr="00613175" w:rsidRDefault="002C5AA0" w:rsidP="00273214">
            <w:pPr>
              <w:pStyle w:val="TAC"/>
              <w:rPr>
                <w:lang w:eastAsia="zh-CN"/>
              </w:rPr>
            </w:pPr>
            <w:r w:rsidRPr="00613175">
              <w:rPr>
                <w:lang w:eastAsia="zh-CN"/>
              </w:rPr>
              <w:t>1A-1F</w:t>
            </w:r>
          </w:p>
        </w:tc>
        <w:tc>
          <w:tcPr>
            <w:tcW w:w="3968" w:type="dxa"/>
          </w:tcPr>
          <w:p w14:paraId="7499DE3B" w14:textId="77777777" w:rsidR="002C5AA0" w:rsidRPr="00613175" w:rsidRDefault="002C5AA0" w:rsidP="00273214">
            <w:pPr>
              <w:pStyle w:val="TAL"/>
              <w:rPr>
                <w:rFonts w:eastAsia="MS Gothic"/>
              </w:rPr>
            </w:pPr>
            <w:r w:rsidRPr="00613175">
              <w:t>Steps 2-7 of generic procedure specified in Table 4.9.19.2.2-1 of TS 38.508-1 [21] are performed.</w:t>
            </w:r>
          </w:p>
        </w:tc>
        <w:tc>
          <w:tcPr>
            <w:tcW w:w="708" w:type="dxa"/>
          </w:tcPr>
          <w:p w14:paraId="4DEF7E16" w14:textId="77777777" w:rsidR="002C5AA0" w:rsidRPr="00613175" w:rsidRDefault="002C5AA0" w:rsidP="00273214">
            <w:pPr>
              <w:pStyle w:val="TAC"/>
            </w:pPr>
            <w:r w:rsidRPr="00613175">
              <w:t>-</w:t>
            </w:r>
          </w:p>
        </w:tc>
        <w:tc>
          <w:tcPr>
            <w:tcW w:w="2976" w:type="dxa"/>
          </w:tcPr>
          <w:p w14:paraId="77C4E72F" w14:textId="77777777" w:rsidR="002C5AA0" w:rsidRPr="00613175" w:rsidDel="002628EA" w:rsidRDefault="002C5AA0" w:rsidP="00273214">
            <w:pPr>
              <w:pStyle w:val="TAC"/>
              <w:rPr>
                <w:rFonts w:eastAsia="MS Gothic"/>
              </w:rPr>
            </w:pPr>
            <w:r w:rsidRPr="00613175">
              <w:rPr>
                <w:rFonts w:eastAsia="MS Gothic"/>
              </w:rPr>
              <w:t>-</w:t>
            </w:r>
          </w:p>
        </w:tc>
        <w:tc>
          <w:tcPr>
            <w:tcW w:w="567" w:type="dxa"/>
          </w:tcPr>
          <w:p w14:paraId="57E5E411" w14:textId="77777777" w:rsidR="002C5AA0" w:rsidRPr="00613175" w:rsidRDefault="002C5AA0" w:rsidP="00273214">
            <w:pPr>
              <w:pStyle w:val="TAC"/>
              <w:rPr>
                <w:lang w:eastAsia="zh-CN"/>
              </w:rPr>
            </w:pPr>
            <w:r w:rsidRPr="00613175">
              <w:rPr>
                <w:lang w:eastAsia="zh-CN"/>
              </w:rPr>
              <w:t>-</w:t>
            </w:r>
          </w:p>
        </w:tc>
        <w:tc>
          <w:tcPr>
            <w:tcW w:w="850" w:type="dxa"/>
          </w:tcPr>
          <w:p w14:paraId="296B52E5" w14:textId="77777777" w:rsidR="002C5AA0" w:rsidRPr="00613175" w:rsidRDefault="002C5AA0" w:rsidP="00273214">
            <w:pPr>
              <w:pStyle w:val="TAC"/>
              <w:rPr>
                <w:lang w:eastAsia="zh-CN"/>
              </w:rPr>
            </w:pPr>
            <w:r w:rsidRPr="00613175">
              <w:rPr>
                <w:lang w:eastAsia="zh-CN"/>
              </w:rPr>
              <w:t>-</w:t>
            </w:r>
          </w:p>
        </w:tc>
      </w:tr>
      <w:tr w:rsidR="009D797E" w:rsidRPr="00613175" w14:paraId="334BA5D2" w14:textId="77777777" w:rsidTr="002C5AA0">
        <w:trPr>
          <w:jc w:val="center"/>
        </w:trPr>
        <w:tc>
          <w:tcPr>
            <w:tcW w:w="567" w:type="dxa"/>
          </w:tcPr>
          <w:p w14:paraId="652761B6" w14:textId="77777777" w:rsidR="009D797E" w:rsidRPr="00613175" w:rsidRDefault="009D797E" w:rsidP="008F43C4">
            <w:pPr>
              <w:pStyle w:val="TAC"/>
              <w:rPr>
                <w:lang w:eastAsia="zh-CN"/>
              </w:rPr>
            </w:pPr>
            <w:r w:rsidRPr="00613175">
              <w:rPr>
                <w:lang w:eastAsia="zh-CN"/>
              </w:rPr>
              <w:t>2</w:t>
            </w:r>
          </w:p>
        </w:tc>
        <w:tc>
          <w:tcPr>
            <w:tcW w:w="3968" w:type="dxa"/>
          </w:tcPr>
          <w:p w14:paraId="32DC80FF" w14:textId="77777777" w:rsidR="009D797E" w:rsidRPr="00613175" w:rsidRDefault="009D797E" w:rsidP="008F43C4">
            <w:pPr>
              <w:pStyle w:val="TAL"/>
              <w:rPr>
                <w:rFonts w:eastAsia="MS Gothic"/>
              </w:rPr>
            </w:pPr>
            <w:r w:rsidRPr="00613175">
              <w:rPr>
                <w:rFonts w:eastAsia="MS Gothic"/>
              </w:rPr>
              <w:t xml:space="preserve">Check: Does UE send a </w:t>
            </w:r>
            <w:r w:rsidRPr="00613175" w:rsidDel="002628EA">
              <w:rPr>
                <w:rFonts w:eastAsia="MS Gothic"/>
              </w:rPr>
              <w:t xml:space="preserve">SIP MESSAGE request including a vnd.3gpp.sms payload that contains a </w:t>
            </w:r>
            <w:r w:rsidRPr="00613175">
              <w:rPr>
                <w:rFonts w:eastAsia="MS Gothic"/>
              </w:rPr>
              <w:t>short message?</w:t>
            </w:r>
          </w:p>
        </w:tc>
        <w:tc>
          <w:tcPr>
            <w:tcW w:w="708" w:type="dxa"/>
          </w:tcPr>
          <w:p w14:paraId="504D9678" w14:textId="77777777" w:rsidR="009D797E" w:rsidRPr="00613175" w:rsidRDefault="009D797E" w:rsidP="008F43C4">
            <w:pPr>
              <w:pStyle w:val="TAC"/>
              <w:rPr>
                <w:rFonts w:eastAsia="MS Gothic"/>
              </w:rPr>
            </w:pPr>
            <w:r w:rsidRPr="00613175">
              <w:t>--&gt;</w:t>
            </w:r>
          </w:p>
        </w:tc>
        <w:tc>
          <w:tcPr>
            <w:tcW w:w="2976" w:type="dxa"/>
          </w:tcPr>
          <w:p w14:paraId="4B925FA5" w14:textId="77777777" w:rsidR="009D797E" w:rsidRPr="00613175" w:rsidRDefault="009D797E" w:rsidP="008F43C4">
            <w:pPr>
              <w:pStyle w:val="TAL"/>
              <w:rPr>
                <w:rFonts w:eastAsia="MS Gothic"/>
              </w:rPr>
            </w:pPr>
            <w:r w:rsidRPr="00613175" w:rsidDel="002628EA">
              <w:rPr>
                <w:rFonts w:eastAsia="MS Gothic"/>
              </w:rPr>
              <w:t xml:space="preserve">SIP MESSAGE </w:t>
            </w:r>
          </w:p>
        </w:tc>
        <w:tc>
          <w:tcPr>
            <w:tcW w:w="567" w:type="dxa"/>
          </w:tcPr>
          <w:p w14:paraId="496C25EA" w14:textId="77777777" w:rsidR="009D797E" w:rsidRPr="00613175" w:rsidRDefault="009D797E" w:rsidP="008F43C4">
            <w:pPr>
              <w:pStyle w:val="TAC"/>
              <w:rPr>
                <w:lang w:eastAsia="zh-CN"/>
              </w:rPr>
            </w:pPr>
            <w:r w:rsidRPr="00613175">
              <w:rPr>
                <w:lang w:eastAsia="zh-CN"/>
              </w:rPr>
              <w:t>1</w:t>
            </w:r>
          </w:p>
        </w:tc>
        <w:tc>
          <w:tcPr>
            <w:tcW w:w="850" w:type="dxa"/>
          </w:tcPr>
          <w:p w14:paraId="54F76E34" w14:textId="77777777" w:rsidR="009D797E" w:rsidRPr="00613175" w:rsidRDefault="009D797E" w:rsidP="008F43C4">
            <w:pPr>
              <w:pStyle w:val="TAC"/>
              <w:rPr>
                <w:lang w:eastAsia="zh-CN"/>
              </w:rPr>
            </w:pPr>
            <w:r w:rsidRPr="00613175">
              <w:rPr>
                <w:lang w:eastAsia="zh-CN"/>
              </w:rPr>
              <w:t>P</w:t>
            </w:r>
          </w:p>
        </w:tc>
      </w:tr>
      <w:tr w:rsidR="009D797E" w:rsidRPr="00613175" w14:paraId="2017439B" w14:textId="77777777" w:rsidTr="002C5AA0">
        <w:trPr>
          <w:jc w:val="center"/>
        </w:trPr>
        <w:tc>
          <w:tcPr>
            <w:tcW w:w="567" w:type="dxa"/>
          </w:tcPr>
          <w:p w14:paraId="78253676" w14:textId="77777777" w:rsidR="009D797E" w:rsidRPr="00613175" w:rsidRDefault="009D797E" w:rsidP="008F43C4">
            <w:pPr>
              <w:pStyle w:val="TAC"/>
              <w:rPr>
                <w:lang w:eastAsia="zh-CN"/>
              </w:rPr>
            </w:pPr>
            <w:r w:rsidRPr="00613175">
              <w:rPr>
                <w:lang w:eastAsia="zh-CN"/>
              </w:rPr>
              <w:t>3</w:t>
            </w:r>
          </w:p>
        </w:tc>
        <w:tc>
          <w:tcPr>
            <w:tcW w:w="3968" w:type="dxa"/>
          </w:tcPr>
          <w:p w14:paraId="46A75084" w14:textId="77777777" w:rsidR="009D797E" w:rsidRPr="00613175" w:rsidRDefault="009D797E" w:rsidP="008F43C4">
            <w:pPr>
              <w:pStyle w:val="TAL"/>
              <w:rPr>
                <w:rFonts w:eastAsia="MS Gothic"/>
              </w:rPr>
            </w:pPr>
            <w:r w:rsidRPr="00613175">
              <w:rPr>
                <w:rFonts w:eastAsia="MS Gothic"/>
              </w:rPr>
              <w:t>SS responds with 202 Accepted</w:t>
            </w:r>
          </w:p>
        </w:tc>
        <w:tc>
          <w:tcPr>
            <w:tcW w:w="708" w:type="dxa"/>
          </w:tcPr>
          <w:p w14:paraId="1BC8B757" w14:textId="77777777" w:rsidR="009D797E" w:rsidRPr="00613175" w:rsidRDefault="009D797E" w:rsidP="008F43C4">
            <w:pPr>
              <w:pStyle w:val="TAC"/>
              <w:rPr>
                <w:rFonts w:eastAsia="MS Gothic"/>
              </w:rPr>
            </w:pPr>
            <w:r w:rsidRPr="00613175">
              <w:rPr>
                <w:lang w:eastAsia="zh-CN"/>
              </w:rPr>
              <w:t>&lt;--</w:t>
            </w:r>
          </w:p>
        </w:tc>
        <w:tc>
          <w:tcPr>
            <w:tcW w:w="2976" w:type="dxa"/>
          </w:tcPr>
          <w:p w14:paraId="7E2E40D8" w14:textId="77777777" w:rsidR="009D797E" w:rsidRPr="00613175" w:rsidRDefault="009D797E" w:rsidP="008F43C4">
            <w:pPr>
              <w:pStyle w:val="TAL"/>
              <w:rPr>
                <w:rFonts w:eastAsia="MS Gothic"/>
              </w:rPr>
            </w:pPr>
            <w:r w:rsidRPr="00613175">
              <w:rPr>
                <w:rFonts w:eastAsia="MS Gothic"/>
              </w:rPr>
              <w:t>202 Accepted</w:t>
            </w:r>
          </w:p>
        </w:tc>
        <w:tc>
          <w:tcPr>
            <w:tcW w:w="567" w:type="dxa"/>
          </w:tcPr>
          <w:p w14:paraId="4F7AA02B" w14:textId="77777777" w:rsidR="009D797E" w:rsidRPr="00613175" w:rsidRDefault="009D797E" w:rsidP="008F43C4">
            <w:pPr>
              <w:pStyle w:val="TAC"/>
              <w:rPr>
                <w:lang w:eastAsia="zh-CN"/>
              </w:rPr>
            </w:pPr>
            <w:r w:rsidRPr="00613175">
              <w:rPr>
                <w:lang w:eastAsia="zh-CN"/>
              </w:rPr>
              <w:t>-</w:t>
            </w:r>
          </w:p>
        </w:tc>
        <w:tc>
          <w:tcPr>
            <w:tcW w:w="850" w:type="dxa"/>
          </w:tcPr>
          <w:p w14:paraId="2E5F7BA5" w14:textId="77777777" w:rsidR="009D797E" w:rsidRPr="00613175" w:rsidRDefault="009D797E" w:rsidP="008F43C4">
            <w:pPr>
              <w:pStyle w:val="TAC"/>
              <w:rPr>
                <w:lang w:eastAsia="zh-CN"/>
              </w:rPr>
            </w:pPr>
            <w:r w:rsidRPr="00613175">
              <w:rPr>
                <w:lang w:eastAsia="zh-CN"/>
              </w:rPr>
              <w:t>-</w:t>
            </w:r>
          </w:p>
        </w:tc>
      </w:tr>
      <w:tr w:rsidR="009D797E" w:rsidRPr="00613175" w14:paraId="4F23ADE9" w14:textId="77777777" w:rsidTr="002C5AA0">
        <w:trPr>
          <w:jc w:val="center"/>
        </w:trPr>
        <w:tc>
          <w:tcPr>
            <w:tcW w:w="567" w:type="dxa"/>
          </w:tcPr>
          <w:p w14:paraId="378962E8" w14:textId="77777777" w:rsidR="009D797E" w:rsidRPr="00613175" w:rsidRDefault="009D797E" w:rsidP="008F43C4">
            <w:pPr>
              <w:pStyle w:val="TAC"/>
            </w:pPr>
            <w:r w:rsidRPr="00613175">
              <w:t>4</w:t>
            </w:r>
          </w:p>
        </w:tc>
        <w:tc>
          <w:tcPr>
            <w:tcW w:w="3968" w:type="dxa"/>
          </w:tcPr>
          <w:p w14:paraId="2CA430B4" w14:textId="77777777" w:rsidR="009D797E" w:rsidRPr="00613175" w:rsidRDefault="009D797E" w:rsidP="008F43C4">
            <w:pPr>
              <w:pStyle w:val="TAL"/>
              <w:rPr>
                <w:rFonts w:eastAsia="MS Gothic"/>
              </w:rPr>
            </w:pPr>
            <w:r w:rsidRPr="00613175">
              <w:rPr>
                <w:rFonts w:eastAsia="MS Gothic"/>
              </w:rPr>
              <w:t xml:space="preserve">SS sends a </w:t>
            </w:r>
            <w:r w:rsidRPr="00613175" w:rsidDel="002628EA">
              <w:rPr>
                <w:rFonts w:eastAsia="MS Gothic"/>
              </w:rPr>
              <w:t xml:space="preserve">SIP MESSAGE request including a vnd.3gpp.sms payload that contains the </w:t>
            </w:r>
            <w:r w:rsidRPr="00613175">
              <w:rPr>
                <w:rFonts w:eastAsia="MS Gothic"/>
              </w:rPr>
              <w:t xml:space="preserve">short message submission report indicating a positive acknowledgement of the short message sent by the UE at Step </w:t>
            </w:r>
            <w:r w:rsidR="002C5AA0" w:rsidRPr="00613175">
              <w:rPr>
                <w:rFonts w:eastAsia="MS Gothic"/>
              </w:rPr>
              <w:t>2</w:t>
            </w:r>
          </w:p>
        </w:tc>
        <w:tc>
          <w:tcPr>
            <w:tcW w:w="708" w:type="dxa"/>
          </w:tcPr>
          <w:p w14:paraId="31ED3BBD" w14:textId="77777777" w:rsidR="009D797E" w:rsidRPr="00613175" w:rsidRDefault="009D797E" w:rsidP="008F43C4">
            <w:pPr>
              <w:pStyle w:val="TAC"/>
              <w:rPr>
                <w:rFonts w:eastAsia="MS Gothic"/>
              </w:rPr>
            </w:pPr>
            <w:r w:rsidRPr="00613175">
              <w:rPr>
                <w:lang w:eastAsia="zh-CN"/>
              </w:rPr>
              <w:t>&lt;--</w:t>
            </w:r>
          </w:p>
        </w:tc>
        <w:tc>
          <w:tcPr>
            <w:tcW w:w="2976" w:type="dxa"/>
          </w:tcPr>
          <w:p w14:paraId="75198D09" w14:textId="77777777" w:rsidR="009D797E" w:rsidRPr="00613175" w:rsidRDefault="009D797E" w:rsidP="008F43C4">
            <w:pPr>
              <w:pStyle w:val="TAL"/>
              <w:rPr>
                <w:rFonts w:eastAsia="MS Gothic"/>
              </w:rPr>
            </w:pPr>
            <w:r w:rsidRPr="00613175" w:rsidDel="002628EA">
              <w:rPr>
                <w:rFonts w:eastAsia="MS Gothic"/>
              </w:rPr>
              <w:t>SIP MESSAGE</w:t>
            </w:r>
          </w:p>
        </w:tc>
        <w:tc>
          <w:tcPr>
            <w:tcW w:w="567" w:type="dxa"/>
          </w:tcPr>
          <w:p w14:paraId="70448821" w14:textId="77777777" w:rsidR="009D797E" w:rsidRPr="00613175" w:rsidRDefault="009D797E" w:rsidP="008F43C4">
            <w:pPr>
              <w:pStyle w:val="TAC"/>
              <w:rPr>
                <w:lang w:eastAsia="zh-CN"/>
              </w:rPr>
            </w:pPr>
            <w:r w:rsidRPr="00613175">
              <w:rPr>
                <w:lang w:eastAsia="zh-CN"/>
              </w:rPr>
              <w:t>-</w:t>
            </w:r>
          </w:p>
        </w:tc>
        <w:tc>
          <w:tcPr>
            <w:tcW w:w="850" w:type="dxa"/>
          </w:tcPr>
          <w:p w14:paraId="10274F8E" w14:textId="77777777" w:rsidR="009D797E" w:rsidRPr="00613175" w:rsidRDefault="009D797E" w:rsidP="008F43C4">
            <w:pPr>
              <w:pStyle w:val="TAC"/>
              <w:rPr>
                <w:lang w:eastAsia="zh-CN"/>
              </w:rPr>
            </w:pPr>
            <w:r w:rsidRPr="00613175">
              <w:rPr>
                <w:lang w:eastAsia="zh-CN"/>
              </w:rPr>
              <w:t>-</w:t>
            </w:r>
          </w:p>
        </w:tc>
      </w:tr>
      <w:tr w:rsidR="009D797E" w:rsidRPr="00613175" w14:paraId="4ABB74C3" w14:textId="77777777" w:rsidTr="002C5AA0">
        <w:trPr>
          <w:jc w:val="center"/>
        </w:trPr>
        <w:tc>
          <w:tcPr>
            <w:tcW w:w="567" w:type="dxa"/>
          </w:tcPr>
          <w:p w14:paraId="26D3ADBF" w14:textId="77777777" w:rsidR="009D797E" w:rsidRPr="00613175" w:rsidRDefault="009D797E" w:rsidP="008F43C4">
            <w:pPr>
              <w:pStyle w:val="TAC"/>
            </w:pPr>
            <w:r w:rsidRPr="00613175">
              <w:t>5</w:t>
            </w:r>
          </w:p>
        </w:tc>
        <w:tc>
          <w:tcPr>
            <w:tcW w:w="3968" w:type="dxa"/>
          </w:tcPr>
          <w:p w14:paraId="21BD33A8" w14:textId="77777777" w:rsidR="009D797E" w:rsidRPr="00613175" w:rsidRDefault="002C5AA0" w:rsidP="008F43C4">
            <w:pPr>
              <w:pStyle w:val="TAL"/>
              <w:rPr>
                <w:rFonts w:eastAsia="MS Gothic"/>
              </w:rPr>
            </w:pPr>
            <w:r w:rsidRPr="00613175">
              <w:rPr>
                <w:rFonts w:eastAsia="MS Gothic"/>
              </w:rPr>
              <w:t xml:space="preserve">Check: Does </w:t>
            </w:r>
            <w:r w:rsidR="009D797E" w:rsidRPr="00613175">
              <w:rPr>
                <w:rFonts w:eastAsia="MS Gothic"/>
              </w:rPr>
              <w:t>UE respond with 200 OK</w:t>
            </w:r>
            <w:r w:rsidRPr="00613175">
              <w:rPr>
                <w:rFonts w:eastAsia="MS Gothic"/>
              </w:rPr>
              <w:t>?</w:t>
            </w:r>
          </w:p>
        </w:tc>
        <w:tc>
          <w:tcPr>
            <w:tcW w:w="708" w:type="dxa"/>
          </w:tcPr>
          <w:p w14:paraId="72738181" w14:textId="77777777" w:rsidR="009D797E" w:rsidRPr="00613175" w:rsidRDefault="009D797E" w:rsidP="008F43C4">
            <w:pPr>
              <w:pStyle w:val="TAC"/>
              <w:rPr>
                <w:rFonts w:eastAsia="MS Gothic"/>
              </w:rPr>
            </w:pPr>
            <w:r w:rsidRPr="00613175">
              <w:t>--&gt;</w:t>
            </w:r>
          </w:p>
        </w:tc>
        <w:tc>
          <w:tcPr>
            <w:tcW w:w="2976" w:type="dxa"/>
          </w:tcPr>
          <w:p w14:paraId="543C2B05" w14:textId="77777777" w:rsidR="009D797E" w:rsidRPr="00613175" w:rsidRDefault="009D797E" w:rsidP="008F43C4">
            <w:pPr>
              <w:pStyle w:val="TAL"/>
              <w:rPr>
                <w:rFonts w:eastAsia="MS Gothic"/>
              </w:rPr>
            </w:pPr>
            <w:r w:rsidRPr="00613175">
              <w:rPr>
                <w:rFonts w:eastAsia="MS Gothic"/>
              </w:rPr>
              <w:t>200 OK</w:t>
            </w:r>
          </w:p>
        </w:tc>
        <w:tc>
          <w:tcPr>
            <w:tcW w:w="567" w:type="dxa"/>
          </w:tcPr>
          <w:p w14:paraId="234B5415" w14:textId="77777777" w:rsidR="009D797E" w:rsidRPr="00613175" w:rsidRDefault="009D797E" w:rsidP="008F43C4">
            <w:pPr>
              <w:pStyle w:val="TAC"/>
              <w:rPr>
                <w:lang w:eastAsia="zh-CN"/>
              </w:rPr>
            </w:pPr>
            <w:r w:rsidRPr="00613175">
              <w:rPr>
                <w:lang w:eastAsia="zh-CN"/>
              </w:rPr>
              <w:t>2</w:t>
            </w:r>
          </w:p>
        </w:tc>
        <w:tc>
          <w:tcPr>
            <w:tcW w:w="850" w:type="dxa"/>
          </w:tcPr>
          <w:p w14:paraId="1BE5675F" w14:textId="77777777" w:rsidR="009D797E" w:rsidRPr="00613175" w:rsidRDefault="009D797E" w:rsidP="008F43C4">
            <w:pPr>
              <w:pStyle w:val="TAC"/>
              <w:rPr>
                <w:lang w:eastAsia="zh-CN"/>
              </w:rPr>
            </w:pPr>
            <w:r w:rsidRPr="00613175">
              <w:rPr>
                <w:lang w:eastAsia="zh-CN"/>
              </w:rPr>
              <w:t>P</w:t>
            </w:r>
          </w:p>
        </w:tc>
      </w:tr>
      <w:tr w:rsidR="009D797E" w:rsidRPr="00613175" w14:paraId="1B399599" w14:textId="77777777" w:rsidTr="002C5AA0">
        <w:trPr>
          <w:jc w:val="center"/>
        </w:trPr>
        <w:tc>
          <w:tcPr>
            <w:tcW w:w="567" w:type="dxa"/>
          </w:tcPr>
          <w:p w14:paraId="147B4119" w14:textId="77777777" w:rsidR="009D797E" w:rsidRPr="00613175" w:rsidRDefault="009D797E" w:rsidP="008F43C4">
            <w:pPr>
              <w:pStyle w:val="TAC"/>
            </w:pPr>
            <w:r w:rsidRPr="00613175">
              <w:t>6</w:t>
            </w:r>
          </w:p>
        </w:tc>
        <w:tc>
          <w:tcPr>
            <w:tcW w:w="3968" w:type="dxa"/>
          </w:tcPr>
          <w:p w14:paraId="577D10E8" w14:textId="77777777" w:rsidR="009D797E" w:rsidRPr="00613175" w:rsidRDefault="009D797E" w:rsidP="008F43C4">
            <w:pPr>
              <w:pStyle w:val="TAL"/>
              <w:rPr>
                <w:rFonts w:eastAsia="MS Gothic"/>
              </w:rPr>
            </w:pPr>
            <w:r w:rsidRPr="00613175">
              <w:rPr>
                <w:rFonts w:eastAsia="MS Gothic"/>
              </w:rPr>
              <w:t xml:space="preserve">SS sends a </w:t>
            </w:r>
            <w:r w:rsidRPr="00613175" w:rsidDel="002628EA">
              <w:rPr>
                <w:rFonts w:eastAsia="MS Gothic"/>
              </w:rPr>
              <w:t>SIP MESSAGE request including a vnd.3gpp.sms payload that contains a</w:t>
            </w:r>
            <w:r w:rsidR="006C5F1C" w:rsidRPr="00613175">
              <w:rPr>
                <w:rFonts w:eastAsia="MS Gothic"/>
              </w:rPr>
              <w:t xml:space="preserve"> </w:t>
            </w:r>
            <w:r w:rsidRPr="00613175">
              <w:rPr>
                <w:rFonts w:eastAsia="MS Gothic"/>
              </w:rPr>
              <w:t>status report</w:t>
            </w:r>
          </w:p>
        </w:tc>
        <w:tc>
          <w:tcPr>
            <w:tcW w:w="708" w:type="dxa"/>
          </w:tcPr>
          <w:p w14:paraId="73FE704A" w14:textId="77777777" w:rsidR="009D797E" w:rsidRPr="00613175" w:rsidRDefault="009D797E" w:rsidP="008F43C4">
            <w:pPr>
              <w:pStyle w:val="TAC"/>
              <w:rPr>
                <w:rFonts w:eastAsia="MS Gothic"/>
              </w:rPr>
            </w:pPr>
            <w:r w:rsidRPr="00613175">
              <w:rPr>
                <w:lang w:eastAsia="zh-CN"/>
              </w:rPr>
              <w:t>&lt;--</w:t>
            </w:r>
          </w:p>
        </w:tc>
        <w:tc>
          <w:tcPr>
            <w:tcW w:w="2976" w:type="dxa"/>
          </w:tcPr>
          <w:p w14:paraId="0326C930" w14:textId="77777777" w:rsidR="009D797E" w:rsidRPr="00613175" w:rsidRDefault="009D797E" w:rsidP="008F43C4">
            <w:pPr>
              <w:pStyle w:val="TAL"/>
              <w:rPr>
                <w:rFonts w:eastAsia="MS Gothic"/>
              </w:rPr>
            </w:pPr>
            <w:r w:rsidRPr="00613175" w:rsidDel="002628EA">
              <w:rPr>
                <w:rFonts w:eastAsia="MS Gothic"/>
              </w:rPr>
              <w:t>SIP MESSAGE</w:t>
            </w:r>
          </w:p>
        </w:tc>
        <w:tc>
          <w:tcPr>
            <w:tcW w:w="567" w:type="dxa"/>
          </w:tcPr>
          <w:p w14:paraId="0200E51F" w14:textId="77777777" w:rsidR="009D797E" w:rsidRPr="00613175" w:rsidRDefault="009D797E" w:rsidP="008F43C4">
            <w:pPr>
              <w:pStyle w:val="TAC"/>
              <w:rPr>
                <w:lang w:eastAsia="zh-CN"/>
              </w:rPr>
            </w:pPr>
            <w:r w:rsidRPr="00613175">
              <w:rPr>
                <w:lang w:eastAsia="zh-CN"/>
              </w:rPr>
              <w:t>-</w:t>
            </w:r>
          </w:p>
        </w:tc>
        <w:tc>
          <w:tcPr>
            <w:tcW w:w="850" w:type="dxa"/>
          </w:tcPr>
          <w:p w14:paraId="77628FF5" w14:textId="77777777" w:rsidR="009D797E" w:rsidRPr="00613175" w:rsidRDefault="009D797E" w:rsidP="008F43C4">
            <w:pPr>
              <w:pStyle w:val="TAC"/>
              <w:rPr>
                <w:lang w:eastAsia="zh-CN"/>
              </w:rPr>
            </w:pPr>
            <w:r w:rsidRPr="00613175">
              <w:rPr>
                <w:lang w:eastAsia="zh-CN"/>
              </w:rPr>
              <w:t>-</w:t>
            </w:r>
          </w:p>
        </w:tc>
      </w:tr>
      <w:tr w:rsidR="009D797E" w:rsidRPr="00613175" w14:paraId="193F5E86" w14:textId="77777777" w:rsidTr="002C5AA0">
        <w:trPr>
          <w:jc w:val="center"/>
        </w:trPr>
        <w:tc>
          <w:tcPr>
            <w:tcW w:w="567" w:type="dxa"/>
          </w:tcPr>
          <w:p w14:paraId="0B2CDAA3" w14:textId="77777777" w:rsidR="009D797E" w:rsidRPr="00613175" w:rsidRDefault="009D797E" w:rsidP="008F43C4">
            <w:pPr>
              <w:pStyle w:val="TAC"/>
              <w:rPr>
                <w:lang w:eastAsia="zh-CN"/>
              </w:rPr>
            </w:pPr>
            <w:r w:rsidRPr="00613175">
              <w:rPr>
                <w:lang w:eastAsia="zh-CN"/>
              </w:rPr>
              <w:t>7</w:t>
            </w:r>
          </w:p>
        </w:tc>
        <w:tc>
          <w:tcPr>
            <w:tcW w:w="3968" w:type="dxa"/>
          </w:tcPr>
          <w:p w14:paraId="52CC60B4" w14:textId="77777777" w:rsidR="009D797E" w:rsidRPr="00613175" w:rsidRDefault="009D797E" w:rsidP="008F43C4">
            <w:pPr>
              <w:pStyle w:val="TAL"/>
              <w:rPr>
                <w:rFonts w:eastAsia="MS Gothic"/>
              </w:rPr>
            </w:pPr>
            <w:r w:rsidRPr="00613175">
              <w:rPr>
                <w:rFonts w:eastAsia="MS Gothic"/>
              </w:rPr>
              <w:t>Check: Does UE respond with 200 OK?</w:t>
            </w:r>
          </w:p>
        </w:tc>
        <w:tc>
          <w:tcPr>
            <w:tcW w:w="708" w:type="dxa"/>
          </w:tcPr>
          <w:p w14:paraId="05A6A9CB" w14:textId="77777777" w:rsidR="009D797E" w:rsidRPr="00613175" w:rsidRDefault="009D797E" w:rsidP="008F43C4">
            <w:pPr>
              <w:pStyle w:val="TAC"/>
              <w:rPr>
                <w:rFonts w:eastAsia="MS Gothic"/>
              </w:rPr>
            </w:pPr>
            <w:r w:rsidRPr="00613175">
              <w:t>--&gt;</w:t>
            </w:r>
          </w:p>
        </w:tc>
        <w:tc>
          <w:tcPr>
            <w:tcW w:w="2976" w:type="dxa"/>
          </w:tcPr>
          <w:p w14:paraId="65CC8066" w14:textId="77777777" w:rsidR="009D797E" w:rsidRPr="00613175" w:rsidRDefault="009D797E" w:rsidP="008F43C4">
            <w:pPr>
              <w:pStyle w:val="TAL"/>
              <w:rPr>
                <w:rFonts w:eastAsia="MS Gothic"/>
              </w:rPr>
            </w:pPr>
            <w:r w:rsidRPr="00613175">
              <w:rPr>
                <w:rFonts w:eastAsia="MS Gothic"/>
              </w:rPr>
              <w:t>200 OK</w:t>
            </w:r>
          </w:p>
        </w:tc>
        <w:tc>
          <w:tcPr>
            <w:tcW w:w="567" w:type="dxa"/>
          </w:tcPr>
          <w:p w14:paraId="7166B6F9" w14:textId="77777777" w:rsidR="009D797E" w:rsidRPr="00613175" w:rsidRDefault="009D797E" w:rsidP="008F43C4">
            <w:pPr>
              <w:pStyle w:val="TAC"/>
              <w:rPr>
                <w:lang w:eastAsia="zh-CN"/>
              </w:rPr>
            </w:pPr>
            <w:r w:rsidRPr="00613175">
              <w:rPr>
                <w:lang w:eastAsia="zh-CN"/>
              </w:rPr>
              <w:t>3</w:t>
            </w:r>
          </w:p>
        </w:tc>
        <w:tc>
          <w:tcPr>
            <w:tcW w:w="850" w:type="dxa"/>
          </w:tcPr>
          <w:p w14:paraId="0C865A35" w14:textId="77777777" w:rsidR="009D797E" w:rsidRPr="00613175" w:rsidRDefault="009D797E" w:rsidP="008F43C4">
            <w:pPr>
              <w:pStyle w:val="TAC"/>
            </w:pPr>
            <w:r w:rsidRPr="00613175">
              <w:rPr>
                <w:lang w:eastAsia="zh-CN"/>
              </w:rPr>
              <w:t>P</w:t>
            </w:r>
          </w:p>
        </w:tc>
      </w:tr>
      <w:tr w:rsidR="009D797E" w:rsidRPr="00613175" w14:paraId="46C43FC0" w14:textId="77777777" w:rsidTr="002C5AA0">
        <w:trPr>
          <w:jc w:val="center"/>
        </w:trPr>
        <w:tc>
          <w:tcPr>
            <w:tcW w:w="567" w:type="dxa"/>
          </w:tcPr>
          <w:p w14:paraId="2F1A0828" w14:textId="77777777" w:rsidR="009D797E" w:rsidRPr="00613175" w:rsidRDefault="009D797E" w:rsidP="008F43C4">
            <w:pPr>
              <w:pStyle w:val="TAC"/>
              <w:rPr>
                <w:lang w:eastAsia="zh-CN"/>
              </w:rPr>
            </w:pPr>
            <w:r w:rsidRPr="00613175">
              <w:rPr>
                <w:lang w:eastAsia="zh-CN"/>
              </w:rPr>
              <w:t>8</w:t>
            </w:r>
          </w:p>
        </w:tc>
        <w:tc>
          <w:tcPr>
            <w:tcW w:w="3968" w:type="dxa"/>
          </w:tcPr>
          <w:p w14:paraId="14B7B954" w14:textId="77777777" w:rsidR="009D797E" w:rsidRPr="00613175" w:rsidRDefault="009D797E" w:rsidP="008F43C4">
            <w:pPr>
              <w:pStyle w:val="TAL"/>
              <w:rPr>
                <w:rFonts w:eastAsia="MS Gothic"/>
              </w:rPr>
            </w:pPr>
            <w:r w:rsidRPr="00613175">
              <w:rPr>
                <w:rFonts w:eastAsia="MS Gothic"/>
              </w:rPr>
              <w:t xml:space="preserve">Check: Does UE send a </w:t>
            </w:r>
            <w:r w:rsidRPr="00613175" w:rsidDel="002628EA">
              <w:rPr>
                <w:rFonts w:eastAsia="MS Gothic"/>
              </w:rPr>
              <w:t>SIP MESSAGE request including a vnd.3gpp.sms payload that contains a</w:t>
            </w:r>
            <w:r w:rsidR="006C5F1C" w:rsidRPr="00613175">
              <w:rPr>
                <w:rFonts w:eastAsia="MS Gothic"/>
              </w:rPr>
              <w:t xml:space="preserve">n acknowledgement </w:t>
            </w:r>
            <w:r w:rsidRPr="00613175">
              <w:rPr>
                <w:rFonts w:eastAsia="MS Gothic"/>
              </w:rPr>
              <w:t>for the status report received at Step 6?</w:t>
            </w:r>
          </w:p>
        </w:tc>
        <w:tc>
          <w:tcPr>
            <w:tcW w:w="708" w:type="dxa"/>
          </w:tcPr>
          <w:p w14:paraId="674D9A57" w14:textId="77777777" w:rsidR="009D797E" w:rsidRPr="00613175" w:rsidRDefault="009D797E" w:rsidP="008F43C4">
            <w:pPr>
              <w:pStyle w:val="TAC"/>
              <w:rPr>
                <w:rFonts w:eastAsia="MS Gothic"/>
              </w:rPr>
            </w:pPr>
            <w:r w:rsidRPr="00613175">
              <w:t>--&gt;</w:t>
            </w:r>
          </w:p>
        </w:tc>
        <w:tc>
          <w:tcPr>
            <w:tcW w:w="2976" w:type="dxa"/>
          </w:tcPr>
          <w:p w14:paraId="2726D8BE" w14:textId="77777777" w:rsidR="009D797E" w:rsidRPr="00613175" w:rsidRDefault="009D797E" w:rsidP="008F43C4">
            <w:pPr>
              <w:pStyle w:val="TAL"/>
              <w:rPr>
                <w:rFonts w:eastAsia="MS Gothic"/>
              </w:rPr>
            </w:pPr>
            <w:r w:rsidRPr="00613175" w:rsidDel="002628EA">
              <w:rPr>
                <w:rFonts w:eastAsia="MS Gothic"/>
              </w:rPr>
              <w:t>SIP MESSAGE</w:t>
            </w:r>
          </w:p>
        </w:tc>
        <w:tc>
          <w:tcPr>
            <w:tcW w:w="567" w:type="dxa"/>
          </w:tcPr>
          <w:p w14:paraId="1855C266" w14:textId="77777777" w:rsidR="009D797E" w:rsidRPr="00613175" w:rsidRDefault="009D797E" w:rsidP="008F43C4">
            <w:pPr>
              <w:pStyle w:val="TAC"/>
              <w:rPr>
                <w:lang w:eastAsia="zh-CN"/>
              </w:rPr>
            </w:pPr>
            <w:r w:rsidRPr="00613175">
              <w:rPr>
                <w:lang w:eastAsia="zh-CN"/>
              </w:rPr>
              <w:t>3</w:t>
            </w:r>
          </w:p>
        </w:tc>
        <w:tc>
          <w:tcPr>
            <w:tcW w:w="850" w:type="dxa"/>
          </w:tcPr>
          <w:p w14:paraId="2D0F8093" w14:textId="77777777" w:rsidR="009D797E" w:rsidRPr="00613175" w:rsidRDefault="009D797E" w:rsidP="008F43C4">
            <w:pPr>
              <w:pStyle w:val="TAC"/>
              <w:rPr>
                <w:lang w:eastAsia="zh-CN"/>
              </w:rPr>
            </w:pPr>
            <w:r w:rsidRPr="00613175">
              <w:rPr>
                <w:lang w:eastAsia="zh-CN"/>
              </w:rPr>
              <w:t>P</w:t>
            </w:r>
          </w:p>
        </w:tc>
      </w:tr>
      <w:tr w:rsidR="009D797E" w:rsidRPr="00613175" w14:paraId="2880BB42" w14:textId="77777777" w:rsidTr="002C5AA0">
        <w:trPr>
          <w:jc w:val="center"/>
        </w:trPr>
        <w:tc>
          <w:tcPr>
            <w:tcW w:w="567" w:type="dxa"/>
          </w:tcPr>
          <w:p w14:paraId="71CE7300" w14:textId="77777777" w:rsidR="009D797E" w:rsidRPr="00613175" w:rsidRDefault="009D797E" w:rsidP="008F43C4">
            <w:pPr>
              <w:pStyle w:val="TAC"/>
              <w:rPr>
                <w:lang w:eastAsia="zh-CN"/>
              </w:rPr>
            </w:pPr>
            <w:r w:rsidRPr="00613175">
              <w:rPr>
                <w:lang w:eastAsia="zh-CN"/>
              </w:rPr>
              <w:t>9</w:t>
            </w:r>
          </w:p>
        </w:tc>
        <w:tc>
          <w:tcPr>
            <w:tcW w:w="3968" w:type="dxa"/>
          </w:tcPr>
          <w:p w14:paraId="181EC76E" w14:textId="77777777" w:rsidR="009D797E" w:rsidRPr="00613175" w:rsidRDefault="009D797E" w:rsidP="008F43C4">
            <w:pPr>
              <w:pStyle w:val="TAL"/>
              <w:rPr>
                <w:rFonts w:eastAsia="MS Gothic"/>
              </w:rPr>
            </w:pPr>
            <w:r w:rsidRPr="00613175">
              <w:rPr>
                <w:rFonts w:eastAsia="MS Gothic"/>
              </w:rPr>
              <w:t>SS responds with 202 Accepted</w:t>
            </w:r>
          </w:p>
        </w:tc>
        <w:tc>
          <w:tcPr>
            <w:tcW w:w="708" w:type="dxa"/>
          </w:tcPr>
          <w:p w14:paraId="6FD58752" w14:textId="77777777" w:rsidR="009D797E" w:rsidRPr="00613175" w:rsidRDefault="009D797E" w:rsidP="008F43C4">
            <w:pPr>
              <w:pStyle w:val="TAC"/>
              <w:rPr>
                <w:rFonts w:eastAsia="MS Gothic"/>
              </w:rPr>
            </w:pPr>
            <w:r w:rsidRPr="00613175">
              <w:rPr>
                <w:lang w:eastAsia="zh-CN"/>
              </w:rPr>
              <w:t>&lt;--</w:t>
            </w:r>
          </w:p>
        </w:tc>
        <w:tc>
          <w:tcPr>
            <w:tcW w:w="2976" w:type="dxa"/>
          </w:tcPr>
          <w:p w14:paraId="6DB5561D" w14:textId="77777777" w:rsidR="009D797E" w:rsidRPr="00613175" w:rsidRDefault="009D797E" w:rsidP="008F43C4">
            <w:pPr>
              <w:pStyle w:val="TAL"/>
              <w:rPr>
                <w:rFonts w:eastAsia="MS Gothic"/>
              </w:rPr>
            </w:pPr>
            <w:r w:rsidRPr="00613175">
              <w:rPr>
                <w:rFonts w:eastAsia="MS Gothic"/>
              </w:rPr>
              <w:t>202 Accepted</w:t>
            </w:r>
          </w:p>
        </w:tc>
        <w:tc>
          <w:tcPr>
            <w:tcW w:w="567" w:type="dxa"/>
          </w:tcPr>
          <w:p w14:paraId="60B58427" w14:textId="77777777" w:rsidR="009D797E" w:rsidRPr="00613175" w:rsidRDefault="009D797E" w:rsidP="008F43C4">
            <w:pPr>
              <w:pStyle w:val="TAC"/>
              <w:rPr>
                <w:lang w:eastAsia="zh-CN"/>
              </w:rPr>
            </w:pPr>
            <w:r w:rsidRPr="00613175">
              <w:rPr>
                <w:lang w:eastAsia="zh-CN"/>
              </w:rPr>
              <w:t>-</w:t>
            </w:r>
          </w:p>
        </w:tc>
        <w:tc>
          <w:tcPr>
            <w:tcW w:w="850" w:type="dxa"/>
          </w:tcPr>
          <w:p w14:paraId="2E9BC27B" w14:textId="77777777" w:rsidR="009D797E" w:rsidRPr="00613175" w:rsidRDefault="009D797E" w:rsidP="008F43C4">
            <w:pPr>
              <w:pStyle w:val="TAC"/>
              <w:rPr>
                <w:lang w:eastAsia="zh-CN"/>
              </w:rPr>
            </w:pPr>
            <w:r w:rsidRPr="00613175">
              <w:rPr>
                <w:lang w:eastAsia="zh-CN"/>
              </w:rPr>
              <w:t>-</w:t>
            </w:r>
          </w:p>
        </w:tc>
      </w:tr>
    </w:tbl>
    <w:p w14:paraId="6D9C8CE5" w14:textId="77777777" w:rsidR="009D797E" w:rsidRPr="00613175" w:rsidRDefault="009D797E" w:rsidP="009D797E"/>
    <w:p w14:paraId="29D616B1" w14:textId="77777777" w:rsidR="009D797E" w:rsidRPr="00613175" w:rsidRDefault="009D797E" w:rsidP="00F238ED">
      <w:pPr>
        <w:pStyle w:val="H6"/>
      </w:pPr>
      <w:bookmarkStart w:id="1037" w:name="_Toc51948479"/>
      <w:bookmarkStart w:id="1038" w:name="_Toc52162553"/>
      <w:bookmarkStart w:id="1039" w:name="_Toc60916192"/>
      <w:r w:rsidRPr="00613175">
        <w:t>9.1.3.3</w:t>
      </w:r>
      <w:r w:rsidRPr="00613175">
        <w:tab/>
        <w:t>Specific message contents</w:t>
      </w:r>
      <w:bookmarkEnd w:id="1037"/>
      <w:bookmarkEnd w:id="1038"/>
      <w:bookmarkEnd w:id="1039"/>
    </w:p>
    <w:p w14:paraId="1531548D" w14:textId="77777777" w:rsidR="009D797E" w:rsidRPr="00613175" w:rsidRDefault="009D797E" w:rsidP="009D797E">
      <w:pPr>
        <w:pStyle w:val="TH"/>
      </w:pPr>
      <w:r w:rsidRPr="00613175">
        <w:t xml:space="preserve">Table 9.1.3.3-1: </w:t>
      </w:r>
      <w:r w:rsidRPr="00613175" w:rsidDel="002628EA">
        <w:rPr>
          <w:snapToGrid w:val="0"/>
        </w:rPr>
        <w:t xml:space="preserve">SIP </w:t>
      </w:r>
      <w:r w:rsidRPr="00613175">
        <w:rPr>
          <w:snapToGrid w:val="0"/>
        </w:rPr>
        <w:t>MESSAGE</w:t>
      </w:r>
      <w:r w:rsidRPr="00613175">
        <w:t xml:space="preserve"> (step 2, table </w:t>
      </w:r>
      <w:r w:rsidRPr="00613175">
        <w:rPr>
          <w:rFonts w:cs="Arial"/>
        </w:rPr>
        <w:t>9.1.3.2-1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9D797E" w:rsidRPr="00613175" w14:paraId="39BF1923" w14:textId="77777777" w:rsidTr="008F43C4">
        <w:trPr>
          <w:jc w:val="center"/>
        </w:trPr>
        <w:tc>
          <w:tcPr>
            <w:tcW w:w="9639" w:type="dxa"/>
          </w:tcPr>
          <w:p w14:paraId="20856D4E" w14:textId="77777777" w:rsidR="009D797E" w:rsidRPr="00613175" w:rsidRDefault="009D797E" w:rsidP="008F43C4">
            <w:pPr>
              <w:pStyle w:val="TAL"/>
            </w:pPr>
            <w:r w:rsidRPr="00613175">
              <w:t>Derivation Path: TS 34.229-1 [2], Table in subclause A.7.3, Condition A5</w:t>
            </w:r>
          </w:p>
        </w:tc>
      </w:tr>
    </w:tbl>
    <w:p w14:paraId="73341859" w14:textId="77777777" w:rsidR="009D797E" w:rsidRPr="00613175" w:rsidRDefault="009D797E" w:rsidP="009D797E"/>
    <w:p w14:paraId="3096F6DC" w14:textId="77777777" w:rsidR="009D797E" w:rsidRPr="00613175" w:rsidRDefault="009D797E" w:rsidP="009D797E">
      <w:pPr>
        <w:pStyle w:val="TH"/>
      </w:pPr>
      <w:r w:rsidRPr="00613175">
        <w:t xml:space="preserve">Table 9.1.3.3-2: </w:t>
      </w:r>
      <w:r w:rsidRPr="00613175">
        <w:rPr>
          <w:snapToGrid w:val="0"/>
        </w:rPr>
        <w:t>202 Accepted</w:t>
      </w:r>
      <w:r w:rsidRPr="00613175">
        <w:t xml:space="preserve"> (step 3 and 9, table 9.1.3.2-1)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9D797E" w:rsidRPr="00613175" w14:paraId="687945DC" w14:textId="77777777" w:rsidTr="008F43C4">
        <w:trPr>
          <w:jc w:val="center"/>
        </w:trPr>
        <w:tc>
          <w:tcPr>
            <w:tcW w:w="9738" w:type="dxa"/>
          </w:tcPr>
          <w:p w14:paraId="2A891863" w14:textId="77777777" w:rsidR="009D797E" w:rsidRPr="00613175" w:rsidRDefault="009D797E" w:rsidP="008F43C4">
            <w:pPr>
              <w:pStyle w:val="TAL"/>
            </w:pPr>
            <w:r w:rsidRPr="00613175">
              <w:t>Derivation Path: TS 34.229-1 [2], Table in subclause A.3.3</w:t>
            </w:r>
          </w:p>
        </w:tc>
      </w:tr>
    </w:tbl>
    <w:p w14:paraId="0F79F618" w14:textId="77777777" w:rsidR="009D797E" w:rsidRPr="00613175" w:rsidRDefault="009D797E" w:rsidP="009D797E"/>
    <w:p w14:paraId="54E2C325" w14:textId="77777777" w:rsidR="009D797E" w:rsidRPr="00613175" w:rsidRDefault="009D797E" w:rsidP="009D797E">
      <w:pPr>
        <w:pStyle w:val="TH"/>
      </w:pPr>
      <w:r w:rsidRPr="00613175">
        <w:t xml:space="preserve">Table 9.1.3.3-3: </w:t>
      </w:r>
      <w:r w:rsidRPr="00613175" w:rsidDel="00AB7E70">
        <w:rPr>
          <w:snapToGrid w:val="0"/>
        </w:rPr>
        <w:t xml:space="preserve">SIP </w:t>
      </w:r>
      <w:r w:rsidRPr="00613175">
        <w:rPr>
          <w:snapToGrid w:val="0"/>
        </w:rPr>
        <w:t>MESSAGE</w:t>
      </w:r>
      <w:r w:rsidRPr="00613175">
        <w:t xml:space="preserve"> (step 4, table 9.1.3.2-1)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9D797E" w:rsidRPr="00613175" w14:paraId="3A58D5B9" w14:textId="77777777" w:rsidTr="008F43C4">
        <w:trPr>
          <w:jc w:val="center"/>
        </w:trPr>
        <w:tc>
          <w:tcPr>
            <w:tcW w:w="9639" w:type="dxa"/>
          </w:tcPr>
          <w:p w14:paraId="1A6546C6" w14:textId="77777777" w:rsidR="009D797E" w:rsidRPr="00613175" w:rsidRDefault="009D797E" w:rsidP="008F43C4">
            <w:pPr>
              <w:pStyle w:val="TAL"/>
            </w:pPr>
            <w:r w:rsidRPr="00613175">
              <w:t>Derivation Path: TS 34.229-1 [2], Table in subclause A.7.4</w:t>
            </w:r>
          </w:p>
        </w:tc>
      </w:tr>
    </w:tbl>
    <w:p w14:paraId="7D0BF218" w14:textId="77777777" w:rsidR="009D797E" w:rsidRPr="00613175" w:rsidRDefault="009D797E" w:rsidP="009D797E"/>
    <w:p w14:paraId="4E538565" w14:textId="77777777" w:rsidR="009D797E" w:rsidRPr="00613175" w:rsidRDefault="009D797E" w:rsidP="009D797E">
      <w:pPr>
        <w:pStyle w:val="TH"/>
      </w:pPr>
      <w:r w:rsidRPr="00613175">
        <w:t xml:space="preserve">Table 9.1.3.3-4: </w:t>
      </w:r>
      <w:r w:rsidRPr="00613175">
        <w:rPr>
          <w:snapToGrid w:val="0"/>
        </w:rPr>
        <w:t>200 OK</w:t>
      </w:r>
      <w:r w:rsidRPr="00613175">
        <w:t xml:space="preserve"> (step 5 and 7, table 9.1.3.2-1)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9D797E" w:rsidRPr="00613175" w14:paraId="7E363A8F" w14:textId="77777777" w:rsidTr="008F43C4">
        <w:trPr>
          <w:jc w:val="center"/>
        </w:trPr>
        <w:tc>
          <w:tcPr>
            <w:tcW w:w="9639" w:type="dxa"/>
          </w:tcPr>
          <w:p w14:paraId="75314523" w14:textId="77777777" w:rsidR="009D797E" w:rsidRPr="00613175" w:rsidRDefault="009D797E" w:rsidP="008F43C4">
            <w:pPr>
              <w:pStyle w:val="TAL"/>
            </w:pPr>
            <w:r w:rsidRPr="00613175">
              <w:t>Derivation Path: TS 34.229-1 [2], Table in subclause A.3.1</w:t>
            </w:r>
            <w:r w:rsidRPr="00613175">
              <w:rPr>
                <w:lang w:eastAsia="zh-CN"/>
              </w:rPr>
              <w:t xml:space="preserve">, </w:t>
            </w:r>
            <w:r w:rsidRPr="00613175">
              <w:t>Condition A5 and A22</w:t>
            </w:r>
          </w:p>
        </w:tc>
      </w:tr>
    </w:tbl>
    <w:p w14:paraId="0171810E" w14:textId="77777777" w:rsidR="009D797E" w:rsidRPr="00613175" w:rsidRDefault="009D797E" w:rsidP="009D797E"/>
    <w:p w14:paraId="7A70A85C" w14:textId="77777777" w:rsidR="009D797E" w:rsidRPr="00613175" w:rsidRDefault="009D797E" w:rsidP="009D797E">
      <w:pPr>
        <w:pStyle w:val="TH"/>
      </w:pPr>
      <w:r w:rsidRPr="00613175">
        <w:t xml:space="preserve">Table 9.1.3.3-5: </w:t>
      </w:r>
      <w:r w:rsidRPr="00613175" w:rsidDel="00AB7E70">
        <w:rPr>
          <w:snapToGrid w:val="0"/>
        </w:rPr>
        <w:t xml:space="preserve">SIP </w:t>
      </w:r>
      <w:r w:rsidRPr="00613175">
        <w:rPr>
          <w:snapToGrid w:val="0"/>
        </w:rPr>
        <w:t>MESSAGE</w:t>
      </w:r>
      <w:r w:rsidRPr="00613175">
        <w:t xml:space="preserve"> (step6, table 9.1.3.2-1)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9D797E" w:rsidRPr="00613175" w14:paraId="13826C3A" w14:textId="77777777" w:rsidTr="008F43C4">
        <w:trPr>
          <w:jc w:val="center"/>
        </w:trPr>
        <w:tc>
          <w:tcPr>
            <w:tcW w:w="9738" w:type="dxa"/>
          </w:tcPr>
          <w:p w14:paraId="4EF7CD0E" w14:textId="77777777" w:rsidR="009D797E" w:rsidRPr="00613175" w:rsidRDefault="009D797E" w:rsidP="008F43C4">
            <w:pPr>
              <w:pStyle w:val="TAL"/>
            </w:pPr>
            <w:r w:rsidRPr="00613175">
              <w:t>Derivation Path: TS 34.229-1 [2], Table in subclause A.7.5</w:t>
            </w:r>
          </w:p>
        </w:tc>
      </w:tr>
    </w:tbl>
    <w:p w14:paraId="0D7EB441" w14:textId="77777777" w:rsidR="009D797E" w:rsidRPr="00613175" w:rsidRDefault="009D797E" w:rsidP="009D797E"/>
    <w:p w14:paraId="50D5EA85" w14:textId="77777777" w:rsidR="009D797E" w:rsidRPr="00613175" w:rsidRDefault="009D797E" w:rsidP="009D797E">
      <w:pPr>
        <w:pStyle w:val="TH"/>
      </w:pPr>
      <w:r w:rsidRPr="00613175">
        <w:t xml:space="preserve">Table 9.1.3.3-6: </w:t>
      </w:r>
      <w:r w:rsidRPr="00613175" w:rsidDel="00AB7E70">
        <w:rPr>
          <w:snapToGrid w:val="0"/>
        </w:rPr>
        <w:t xml:space="preserve">SIP </w:t>
      </w:r>
      <w:r w:rsidRPr="00613175">
        <w:rPr>
          <w:snapToGrid w:val="0"/>
        </w:rPr>
        <w:t>MESSAGE</w:t>
      </w:r>
      <w:r w:rsidRPr="00613175">
        <w:t xml:space="preserve"> (step 8, table 9.1.3.2-1)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9D797E" w:rsidRPr="00613175" w14:paraId="4DDE23A9" w14:textId="77777777" w:rsidTr="008F43C4">
        <w:trPr>
          <w:jc w:val="center"/>
        </w:trPr>
        <w:tc>
          <w:tcPr>
            <w:tcW w:w="9639" w:type="dxa"/>
          </w:tcPr>
          <w:p w14:paraId="3992C00A" w14:textId="77777777" w:rsidR="009D797E" w:rsidRPr="00613175" w:rsidRDefault="009D797E" w:rsidP="008F43C4">
            <w:pPr>
              <w:pStyle w:val="TAL"/>
            </w:pPr>
            <w:r w:rsidRPr="00613175">
              <w:t>Derivation Path: TS 34.229-1 [2], Table in subclause A.7.6</w:t>
            </w:r>
          </w:p>
        </w:tc>
      </w:tr>
    </w:tbl>
    <w:p w14:paraId="5E0AF70A" w14:textId="77777777" w:rsidR="00603F76" w:rsidRPr="00613175" w:rsidRDefault="00603F76" w:rsidP="00987512">
      <w:pPr>
        <w:rPr>
          <w:lang w:eastAsia="zh-CN"/>
        </w:rPr>
      </w:pPr>
    </w:p>
    <w:p w14:paraId="65B42302" w14:textId="77777777" w:rsidR="00603F76" w:rsidRPr="00613175" w:rsidRDefault="00603F76" w:rsidP="00603F76">
      <w:pPr>
        <w:pStyle w:val="Heading2"/>
        <w:rPr>
          <w:rFonts w:eastAsia="MS Gothic"/>
        </w:rPr>
      </w:pPr>
      <w:r w:rsidRPr="00613175">
        <w:rPr>
          <w:lang w:eastAsia="zh-CN"/>
        </w:rPr>
        <w:br w:type="page"/>
      </w:r>
      <w:bookmarkStart w:id="1040" w:name="_Toc51948480"/>
      <w:bookmarkStart w:id="1041" w:name="_Toc52162554"/>
      <w:bookmarkStart w:id="1042" w:name="_Toc60916193"/>
      <w:bookmarkStart w:id="1043" w:name="_Toc68197427"/>
      <w:bookmarkStart w:id="1044" w:name="_Toc75880685"/>
      <w:bookmarkStart w:id="1045" w:name="_Toc84254385"/>
      <w:bookmarkStart w:id="1046" w:name="_Toc84255180"/>
      <w:r w:rsidRPr="00613175">
        <w:rPr>
          <w:rFonts w:eastAsia="MS Gothic"/>
        </w:rPr>
        <w:t>9.2</w:t>
      </w:r>
      <w:r w:rsidRPr="00613175">
        <w:rPr>
          <w:rFonts w:eastAsia="MS Gothic"/>
        </w:rPr>
        <w:tab/>
        <w:t xml:space="preserve">Mobile </w:t>
      </w:r>
      <w:r w:rsidR="002C5AA0" w:rsidRPr="00613175">
        <w:rPr>
          <w:rFonts w:eastAsia="MS Gothic"/>
        </w:rPr>
        <w:t xml:space="preserve">Terminating </w:t>
      </w:r>
      <w:r w:rsidRPr="00613175">
        <w:rPr>
          <w:rFonts w:eastAsia="MS Gothic"/>
        </w:rPr>
        <w:t>SMS / 5GS</w:t>
      </w:r>
      <w:bookmarkEnd w:id="1040"/>
      <w:bookmarkEnd w:id="1041"/>
      <w:bookmarkEnd w:id="1042"/>
      <w:bookmarkEnd w:id="1043"/>
      <w:bookmarkEnd w:id="1044"/>
      <w:bookmarkEnd w:id="1045"/>
      <w:bookmarkEnd w:id="1046"/>
    </w:p>
    <w:p w14:paraId="4AAFDE8A" w14:textId="77777777" w:rsidR="00603F76" w:rsidRPr="00613175" w:rsidRDefault="00603F76" w:rsidP="00F238ED">
      <w:pPr>
        <w:pStyle w:val="H6"/>
        <w:rPr>
          <w:rFonts w:eastAsia="MS Gothic"/>
        </w:rPr>
      </w:pPr>
      <w:bookmarkStart w:id="1047" w:name="_Toc51948481"/>
      <w:bookmarkStart w:id="1048" w:name="_Toc52162555"/>
      <w:bookmarkStart w:id="1049" w:name="_Toc60916194"/>
      <w:r w:rsidRPr="00613175">
        <w:rPr>
          <w:rFonts w:eastAsia="MS Gothic"/>
        </w:rPr>
        <w:t>9.2.1</w:t>
      </w:r>
      <w:r w:rsidRPr="00613175">
        <w:rPr>
          <w:rFonts w:eastAsia="MS Gothic"/>
        </w:rPr>
        <w:tab/>
        <w:t xml:space="preserve">Test </w:t>
      </w:r>
      <w:r w:rsidRPr="00613175">
        <w:t>Purpose</w:t>
      </w:r>
      <w:r w:rsidRPr="00613175">
        <w:rPr>
          <w:rFonts w:eastAsia="MS Gothic"/>
        </w:rPr>
        <w:t xml:space="preserve"> (TP)</w:t>
      </w:r>
      <w:bookmarkEnd w:id="1047"/>
      <w:bookmarkEnd w:id="1048"/>
      <w:bookmarkEnd w:id="1049"/>
    </w:p>
    <w:p w14:paraId="57F933AA" w14:textId="77777777" w:rsidR="00603F76" w:rsidRPr="00613175" w:rsidRDefault="00603F76" w:rsidP="00603F76">
      <w:pPr>
        <w:pStyle w:val="H6"/>
        <w:rPr>
          <w:rFonts w:ascii="Courier New" w:hAnsi="Courier New"/>
          <w:b/>
          <w:sz w:val="16"/>
        </w:rPr>
      </w:pPr>
      <w:r w:rsidRPr="00613175">
        <w:t>(1)</w:t>
      </w:r>
    </w:p>
    <w:p w14:paraId="0E3FF14E" w14:textId="77777777" w:rsidR="00603F76" w:rsidRPr="00613175" w:rsidRDefault="00603F76" w:rsidP="00603F76">
      <w:pPr>
        <w:pStyle w:val="PL"/>
        <w:rPr>
          <w:noProof w:val="0"/>
        </w:rPr>
      </w:pPr>
      <w:r w:rsidRPr="00613175">
        <w:rPr>
          <w:b/>
          <w:noProof w:val="0"/>
        </w:rPr>
        <w:t>with</w:t>
      </w:r>
      <w:r w:rsidRPr="00613175">
        <w:rPr>
          <w:noProof w:val="0"/>
        </w:rPr>
        <w:t xml:space="preserve"> { UE being registered to IMS }</w:t>
      </w:r>
    </w:p>
    <w:p w14:paraId="4618EA11" w14:textId="77777777" w:rsidR="00603F76" w:rsidRPr="00613175" w:rsidRDefault="00603F76" w:rsidP="00603F76">
      <w:pPr>
        <w:pStyle w:val="PL"/>
        <w:rPr>
          <w:noProof w:val="0"/>
        </w:rPr>
      </w:pPr>
      <w:r w:rsidRPr="00613175">
        <w:rPr>
          <w:b/>
          <w:noProof w:val="0"/>
        </w:rPr>
        <w:t>ensure that</w:t>
      </w:r>
      <w:r w:rsidRPr="00613175">
        <w:rPr>
          <w:noProof w:val="0"/>
        </w:rPr>
        <w:t xml:space="preserve"> {</w:t>
      </w:r>
    </w:p>
    <w:p w14:paraId="44D878E0" w14:textId="77777777" w:rsidR="00603F76" w:rsidRPr="00613175" w:rsidRDefault="00603F76" w:rsidP="00603F76">
      <w:pPr>
        <w:pStyle w:val="PL"/>
        <w:rPr>
          <w:noProof w:val="0"/>
        </w:rPr>
      </w:pPr>
      <w:r w:rsidRPr="00613175">
        <w:rPr>
          <w:noProof w:val="0"/>
        </w:rPr>
        <w:t xml:space="preserve"> </w:t>
      </w:r>
      <w:r w:rsidRPr="00613175">
        <w:rPr>
          <w:b/>
          <w:noProof w:val="0"/>
        </w:rPr>
        <w:t xml:space="preserve"> when</w:t>
      </w:r>
      <w:r w:rsidRPr="00613175">
        <w:rPr>
          <w:noProof w:val="0"/>
        </w:rPr>
        <w:t xml:space="preserve"> { UE receives a SIP MESSAGE request containing a short message }</w:t>
      </w:r>
    </w:p>
    <w:p w14:paraId="3FA1F607" w14:textId="77777777" w:rsidR="00603F76" w:rsidRPr="00613175" w:rsidRDefault="00603F76" w:rsidP="00603F76">
      <w:pPr>
        <w:pStyle w:val="PL"/>
        <w:rPr>
          <w:noProof w:val="0"/>
        </w:rPr>
      </w:pPr>
      <w:r w:rsidRPr="00613175">
        <w:rPr>
          <w:noProof w:val="0"/>
        </w:rPr>
        <w:t xml:space="preserve">   </w:t>
      </w:r>
      <w:r w:rsidRPr="00613175">
        <w:rPr>
          <w:b/>
          <w:noProof w:val="0"/>
        </w:rPr>
        <w:t xml:space="preserve"> then</w:t>
      </w:r>
      <w:r w:rsidRPr="00613175">
        <w:rPr>
          <w:noProof w:val="0"/>
        </w:rPr>
        <w:t xml:space="preserve"> { UE sends a 200 OK response, followed by a SIP MESSAGE request containing a delivery report }</w:t>
      </w:r>
    </w:p>
    <w:p w14:paraId="43683D6A" w14:textId="77777777" w:rsidR="00603F76" w:rsidRPr="00613175" w:rsidRDefault="00603F76" w:rsidP="00603F76">
      <w:pPr>
        <w:pStyle w:val="PL"/>
        <w:rPr>
          <w:noProof w:val="0"/>
        </w:rPr>
      </w:pPr>
      <w:r w:rsidRPr="00613175">
        <w:rPr>
          <w:noProof w:val="0"/>
        </w:rPr>
        <w:t xml:space="preserve">            }</w:t>
      </w:r>
    </w:p>
    <w:p w14:paraId="1108E14E" w14:textId="77777777" w:rsidR="00603F76" w:rsidRPr="00613175" w:rsidRDefault="00603F76" w:rsidP="00603F76">
      <w:pPr>
        <w:pStyle w:val="PL"/>
        <w:rPr>
          <w:noProof w:val="0"/>
        </w:rPr>
      </w:pPr>
    </w:p>
    <w:p w14:paraId="1CB81FFD" w14:textId="77777777" w:rsidR="00603F76" w:rsidRPr="00613175" w:rsidRDefault="00603F76" w:rsidP="00F238ED">
      <w:pPr>
        <w:pStyle w:val="H6"/>
        <w:rPr>
          <w:rFonts w:eastAsia="MS Gothic"/>
        </w:rPr>
      </w:pPr>
      <w:bookmarkStart w:id="1050" w:name="_Toc51948482"/>
      <w:bookmarkStart w:id="1051" w:name="_Toc52162556"/>
      <w:bookmarkStart w:id="1052" w:name="_Toc60916195"/>
      <w:r w:rsidRPr="00613175">
        <w:rPr>
          <w:rFonts w:eastAsia="MS Gothic"/>
        </w:rPr>
        <w:t>9.2.2</w:t>
      </w:r>
      <w:r w:rsidRPr="00613175">
        <w:rPr>
          <w:rFonts w:eastAsia="MS Gothic"/>
        </w:rPr>
        <w:tab/>
        <w:t>Conformance Requirements</w:t>
      </w:r>
      <w:bookmarkEnd w:id="1050"/>
      <w:bookmarkEnd w:id="1051"/>
      <w:bookmarkEnd w:id="1052"/>
    </w:p>
    <w:p w14:paraId="0BEC8018" w14:textId="77777777" w:rsidR="000D610E" w:rsidRPr="00613175" w:rsidRDefault="000D610E" w:rsidP="000D610E">
      <w:r w:rsidRPr="00613175">
        <w:t>The conformance requirements covered in the present test case are, unless otherwise stated, Rel-15 requirements.</w:t>
      </w:r>
    </w:p>
    <w:p w14:paraId="5EAFFEA8" w14:textId="77777777" w:rsidR="00603F76" w:rsidRPr="00613175" w:rsidRDefault="0031641D" w:rsidP="00603F76">
      <w:r w:rsidRPr="00613175">
        <w:t xml:space="preserve">[TS </w:t>
      </w:r>
      <w:r w:rsidR="00603F76" w:rsidRPr="00613175">
        <w:t>24.341, clause 5.3.2.3]</w:t>
      </w:r>
    </w:p>
    <w:p w14:paraId="20C95364" w14:textId="77777777" w:rsidR="00603F76" w:rsidRPr="00613175" w:rsidRDefault="00603F76" w:rsidP="00603F76">
      <w:r w:rsidRPr="00613175">
        <w:t>When a SIP MESSAGE request including a short message in the "vnd.3gpp.sms" payload is delivered, the SM-over-IP receiver shall:</w:t>
      </w:r>
    </w:p>
    <w:p w14:paraId="6690ED6E" w14:textId="77777777" w:rsidR="00603F76" w:rsidRPr="00613175" w:rsidRDefault="00603F76" w:rsidP="00603F76">
      <w:pPr>
        <w:pStyle w:val="B10"/>
      </w:pPr>
      <w:r w:rsidRPr="00613175">
        <w:t>-</w:t>
      </w:r>
      <w:r w:rsidRPr="00613175">
        <w:tab/>
        <w:t>generate a SIP response according to RFC 3428;</w:t>
      </w:r>
    </w:p>
    <w:p w14:paraId="60F18773" w14:textId="77777777" w:rsidR="00603F76" w:rsidRPr="00613175" w:rsidRDefault="00603F76" w:rsidP="00603F76">
      <w:pPr>
        <w:pStyle w:val="B10"/>
      </w:pPr>
      <w:r w:rsidRPr="00613175">
        <w:t>-</w:t>
      </w:r>
      <w:r w:rsidRPr="00613175">
        <w:tab/>
        <w:t>extract the payload encoded according to 3GPP TS 24.011 for RP-DATA; and</w:t>
      </w:r>
    </w:p>
    <w:p w14:paraId="2CE63599" w14:textId="77777777" w:rsidR="00603F76" w:rsidRPr="00613175" w:rsidRDefault="00603F76" w:rsidP="00603F76">
      <w:pPr>
        <w:pStyle w:val="B10"/>
      </w:pPr>
      <w:r w:rsidRPr="00613175">
        <w:t>-</w:t>
      </w:r>
      <w:r w:rsidRPr="00613175">
        <w:tab/>
        <w:t>create a delivery report as described in subclause 5.3.2.4. The content of the report is defined in 3GPP TS 24.011.</w:t>
      </w:r>
    </w:p>
    <w:p w14:paraId="16A2FADD" w14:textId="77777777" w:rsidR="00603F76" w:rsidRPr="00613175" w:rsidRDefault="00603F76" w:rsidP="00603F76">
      <w:r w:rsidRPr="00613175">
        <w:t>[TS 24.341, clause 5.3.2.4]</w:t>
      </w:r>
    </w:p>
    <w:p w14:paraId="057EA051" w14:textId="77777777" w:rsidR="00603F76" w:rsidRPr="00613175" w:rsidRDefault="00603F76" w:rsidP="00603F76">
      <w:r w:rsidRPr="00613175">
        <w:t>When an SM-over-IP receiver wants to send an SM delivery report over IP, the SM-over-IP receiver shall send a SIP MESSAGE request with the following information:</w:t>
      </w:r>
    </w:p>
    <w:p w14:paraId="65D90775" w14:textId="77777777" w:rsidR="00603F76" w:rsidRPr="00613175" w:rsidRDefault="00603F76" w:rsidP="00603F76">
      <w:pPr>
        <w:pStyle w:val="B10"/>
      </w:pPr>
      <w:r w:rsidRPr="00613175">
        <w:t>a)</w:t>
      </w:r>
      <w:r w:rsidRPr="00613175">
        <w:tab/>
        <w:t>the Request-URI, which shall contain the IP-SM-GW;</w:t>
      </w:r>
    </w:p>
    <w:p w14:paraId="52001102" w14:textId="77777777" w:rsidR="00603F76" w:rsidRPr="00613175" w:rsidRDefault="00603F76" w:rsidP="00603F76">
      <w:pPr>
        <w:pStyle w:val="NO"/>
      </w:pPr>
      <w:r w:rsidRPr="00613175">
        <w:t>NOTE 1:</w:t>
      </w:r>
      <w:r w:rsidRPr="00613175">
        <w:tab/>
        <w:t>The address of the IP-SM-GW is received in the P-Asserted-Identity header in the SIP MESSAGE request including the delivered short message.</w:t>
      </w:r>
    </w:p>
    <w:p w14:paraId="67995D14" w14:textId="77777777" w:rsidR="00603F76" w:rsidRPr="00613175" w:rsidRDefault="00603F76" w:rsidP="00603F76">
      <w:pPr>
        <w:pStyle w:val="B10"/>
      </w:pPr>
      <w:r w:rsidRPr="00613175">
        <w:t>b)</w:t>
      </w:r>
      <w:r w:rsidRPr="00613175">
        <w:tab/>
        <w:t>the From header, which shall contain a public user identity of the SM-over-IP receiver.</w:t>
      </w:r>
    </w:p>
    <w:p w14:paraId="0194C2ED" w14:textId="77777777" w:rsidR="00603F76" w:rsidRPr="00613175" w:rsidRDefault="00603F76" w:rsidP="00603F76">
      <w:pPr>
        <w:pStyle w:val="B10"/>
      </w:pPr>
      <w:r w:rsidRPr="00613175">
        <w:t>c)</w:t>
      </w:r>
      <w:r w:rsidRPr="00613175">
        <w:tab/>
        <w:t>the To header, which shall contain the IP-SM-GW;</w:t>
      </w:r>
    </w:p>
    <w:p w14:paraId="4306BED6" w14:textId="77777777" w:rsidR="00603F76" w:rsidRPr="00613175" w:rsidRDefault="00603F76" w:rsidP="00603F76">
      <w:pPr>
        <w:pStyle w:val="B10"/>
      </w:pPr>
      <w:r w:rsidRPr="00613175">
        <w:t>b)</w:t>
      </w:r>
      <w:r w:rsidRPr="00613175">
        <w:tab/>
        <w:t>the Content-Type header shall contain "application/vnd.3gpp.sms"; and</w:t>
      </w:r>
    </w:p>
    <w:p w14:paraId="74D3EF2F" w14:textId="77777777" w:rsidR="00603F76" w:rsidRPr="00613175" w:rsidRDefault="00603F76" w:rsidP="00603F76">
      <w:pPr>
        <w:pStyle w:val="B10"/>
      </w:pPr>
      <w:r w:rsidRPr="00613175">
        <w:t>c)</w:t>
      </w:r>
      <w:r w:rsidRPr="00613175">
        <w:tab/>
        <w:t>the body of the request shall contain the RP-ACK or RP-ERROR message for the SM delivery report, as defined in 3GPP TS 24.011 [8].</w:t>
      </w:r>
    </w:p>
    <w:p w14:paraId="018BC268" w14:textId="77777777" w:rsidR="00603F76" w:rsidRPr="00613175" w:rsidRDefault="00603F76" w:rsidP="00603F76">
      <w:pPr>
        <w:pStyle w:val="NO"/>
      </w:pPr>
      <w:r w:rsidRPr="00613175">
        <w:t>NOTE 2:</w:t>
      </w:r>
      <w:r w:rsidRPr="00613175">
        <w:tab/>
        <w:t>The SM-over-IP sender will use content transfer encoding of type "binary" for the encoding of the SM in the body of the SIP MESSAGE request.</w:t>
      </w:r>
    </w:p>
    <w:p w14:paraId="4F76F4E9" w14:textId="77777777" w:rsidR="00603F76" w:rsidRPr="00613175" w:rsidRDefault="00603F76" w:rsidP="00F238ED">
      <w:pPr>
        <w:pStyle w:val="H6"/>
        <w:rPr>
          <w:rFonts w:eastAsia="MS Gothic"/>
        </w:rPr>
      </w:pPr>
      <w:bookmarkStart w:id="1053" w:name="_Toc51948483"/>
      <w:bookmarkStart w:id="1054" w:name="_Toc52162557"/>
      <w:bookmarkStart w:id="1055" w:name="_Toc60916196"/>
      <w:r w:rsidRPr="00613175">
        <w:rPr>
          <w:rFonts w:eastAsia="MS Gothic"/>
        </w:rPr>
        <w:t>9.2.3</w:t>
      </w:r>
      <w:r w:rsidRPr="00613175">
        <w:rPr>
          <w:rFonts w:eastAsia="MS Gothic"/>
        </w:rPr>
        <w:tab/>
        <w:t>Test description</w:t>
      </w:r>
      <w:bookmarkEnd w:id="1053"/>
      <w:bookmarkEnd w:id="1054"/>
      <w:bookmarkEnd w:id="1055"/>
    </w:p>
    <w:p w14:paraId="219E7ED0" w14:textId="77777777" w:rsidR="00603F76" w:rsidRPr="00613175" w:rsidRDefault="00603F76" w:rsidP="00F238ED">
      <w:pPr>
        <w:pStyle w:val="H6"/>
      </w:pPr>
      <w:bookmarkStart w:id="1056" w:name="_Toc51948484"/>
      <w:bookmarkStart w:id="1057" w:name="_Toc52162558"/>
      <w:bookmarkStart w:id="1058" w:name="_Toc60916197"/>
      <w:r w:rsidRPr="00613175">
        <w:t>9.2.3.1</w:t>
      </w:r>
      <w:r w:rsidRPr="00613175">
        <w:tab/>
        <w:t>Pre-test conditions</w:t>
      </w:r>
      <w:bookmarkEnd w:id="1056"/>
      <w:bookmarkEnd w:id="1057"/>
      <w:bookmarkEnd w:id="1058"/>
    </w:p>
    <w:p w14:paraId="5873C82E" w14:textId="77777777" w:rsidR="00603F76" w:rsidRPr="00613175" w:rsidRDefault="00603F76" w:rsidP="00603F76">
      <w:pPr>
        <w:pStyle w:val="H6"/>
        <w:rPr>
          <w:rFonts w:cs="Arial"/>
        </w:rPr>
      </w:pPr>
      <w:r w:rsidRPr="00613175">
        <w:rPr>
          <w:rFonts w:cs="Arial"/>
        </w:rPr>
        <w:t>System Simulator:</w:t>
      </w:r>
    </w:p>
    <w:p w14:paraId="6CD365A6" w14:textId="77777777" w:rsidR="00603F76" w:rsidRPr="00613175" w:rsidRDefault="00603F76" w:rsidP="00603F76">
      <w:pPr>
        <w:pStyle w:val="B10"/>
      </w:pPr>
      <w:r w:rsidRPr="00613175">
        <w:t>-</w:t>
      </w:r>
      <w:r w:rsidRPr="00613175">
        <w:tab/>
        <w:t>1 NR Cell connected to 5GC, default parameters.</w:t>
      </w:r>
    </w:p>
    <w:p w14:paraId="04EF8273" w14:textId="77777777" w:rsidR="00603F76" w:rsidRPr="00613175" w:rsidRDefault="00603F76" w:rsidP="00603F76">
      <w:pPr>
        <w:pStyle w:val="H6"/>
      </w:pPr>
      <w:r w:rsidRPr="00613175">
        <w:t>UE:</w:t>
      </w:r>
    </w:p>
    <w:p w14:paraId="736C340A" w14:textId="77777777" w:rsidR="00603F76" w:rsidRPr="00613175" w:rsidRDefault="00603F76" w:rsidP="00603F76">
      <w:pPr>
        <w:pStyle w:val="B10"/>
      </w:pPr>
      <w:r w:rsidRPr="00613175">
        <w:t>-</w:t>
      </w:r>
      <w:r w:rsidRPr="00613175">
        <w:tab/>
      </w:r>
      <w:r w:rsidRPr="00613175">
        <w:rPr>
          <w:snapToGrid w:val="0"/>
        </w:rPr>
        <w:t>UE contains either ISIM and USIM applications or only USIM application on UICC.</w:t>
      </w:r>
    </w:p>
    <w:p w14:paraId="191561AA" w14:textId="77777777" w:rsidR="00603F76" w:rsidRPr="00613175" w:rsidRDefault="00603F76" w:rsidP="00603F76">
      <w:pPr>
        <w:pStyle w:val="B10"/>
        <w:rPr>
          <w:snapToGrid w:val="0"/>
        </w:rPr>
      </w:pPr>
      <w:r w:rsidRPr="00613175">
        <w:t>-</w:t>
      </w:r>
      <w:r w:rsidRPr="00613175">
        <w:tab/>
      </w:r>
      <w:r w:rsidRPr="00613175">
        <w:rPr>
          <w:snapToGrid w:val="0"/>
        </w:rPr>
        <w:t>UE is configured to register for IMS after switch on.</w:t>
      </w:r>
    </w:p>
    <w:p w14:paraId="64507E50" w14:textId="77777777" w:rsidR="00603F76" w:rsidRPr="00613175" w:rsidRDefault="00603F76" w:rsidP="00603F76">
      <w:pPr>
        <w:pStyle w:val="H6"/>
        <w:rPr>
          <w:rFonts w:cs="Arial"/>
        </w:rPr>
      </w:pPr>
      <w:r w:rsidRPr="00613175">
        <w:rPr>
          <w:rFonts w:cs="Arial"/>
        </w:rPr>
        <w:t>Preamble:</w:t>
      </w:r>
    </w:p>
    <w:p w14:paraId="7F0AAECE" w14:textId="77777777" w:rsidR="00603F76" w:rsidRPr="00613175" w:rsidRDefault="00603F76" w:rsidP="00603F76">
      <w:pPr>
        <w:pStyle w:val="B10"/>
      </w:pPr>
      <w:r w:rsidRPr="00613175">
        <w:t>-</w:t>
      </w:r>
      <w:r w:rsidRPr="00613175">
        <w:tab/>
        <w:t>The UE is in test state 1N-A (TS 38.508-1</w:t>
      </w:r>
      <w:r w:rsidR="002C5AA0" w:rsidRPr="00613175">
        <w:t xml:space="preserve"> [21]</w:t>
      </w:r>
      <w:r w:rsidRPr="00613175">
        <w:t>) and registered to IMS.</w:t>
      </w:r>
    </w:p>
    <w:p w14:paraId="57E11CAE" w14:textId="77777777" w:rsidR="00603F76" w:rsidRPr="00613175" w:rsidRDefault="00603F76" w:rsidP="00F238ED">
      <w:pPr>
        <w:pStyle w:val="H6"/>
        <w:rPr>
          <w:snapToGrid w:val="0"/>
        </w:rPr>
      </w:pPr>
      <w:bookmarkStart w:id="1059" w:name="_Toc51948485"/>
      <w:bookmarkStart w:id="1060" w:name="_Toc52162559"/>
      <w:bookmarkStart w:id="1061" w:name="_Toc60916198"/>
      <w:r w:rsidRPr="00613175">
        <w:t>9.2.3.2</w:t>
      </w:r>
      <w:r w:rsidRPr="00613175">
        <w:tab/>
      </w:r>
      <w:r w:rsidRPr="00613175">
        <w:rPr>
          <w:snapToGrid w:val="0"/>
        </w:rPr>
        <w:t>Test procedure sequence</w:t>
      </w:r>
      <w:bookmarkEnd w:id="1059"/>
      <w:bookmarkEnd w:id="1060"/>
      <w:bookmarkEnd w:id="1061"/>
    </w:p>
    <w:p w14:paraId="72162530" w14:textId="77777777" w:rsidR="00603F76" w:rsidRPr="00613175" w:rsidRDefault="00603F76" w:rsidP="00603F76">
      <w:pPr>
        <w:pStyle w:val="TH"/>
        <w:rPr>
          <w:rFonts w:cs="Arial"/>
        </w:rPr>
      </w:pPr>
      <w:r w:rsidRPr="00613175">
        <w:rPr>
          <w:rFonts w:cs="Arial"/>
        </w:rPr>
        <w:t>Table 9.2.3.2-1: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8"/>
        <w:gridCol w:w="708"/>
        <w:gridCol w:w="2976"/>
        <w:gridCol w:w="567"/>
        <w:gridCol w:w="850"/>
      </w:tblGrid>
      <w:tr w:rsidR="00603F76" w:rsidRPr="00613175" w14:paraId="63C57751" w14:textId="77777777" w:rsidTr="0021564B">
        <w:trPr>
          <w:jc w:val="center"/>
        </w:trPr>
        <w:tc>
          <w:tcPr>
            <w:tcW w:w="567" w:type="dxa"/>
            <w:tcBorders>
              <w:bottom w:val="nil"/>
            </w:tcBorders>
          </w:tcPr>
          <w:p w14:paraId="569D8471" w14:textId="77777777" w:rsidR="00603F76" w:rsidRPr="00613175" w:rsidRDefault="00603F76" w:rsidP="0021564B">
            <w:pPr>
              <w:pStyle w:val="TAH"/>
              <w:ind w:left="400" w:hanging="400"/>
            </w:pPr>
            <w:r w:rsidRPr="00613175">
              <w:t>St</w:t>
            </w:r>
          </w:p>
        </w:tc>
        <w:tc>
          <w:tcPr>
            <w:tcW w:w="3968" w:type="dxa"/>
          </w:tcPr>
          <w:p w14:paraId="73EED35E" w14:textId="77777777" w:rsidR="00603F76" w:rsidRPr="00613175" w:rsidRDefault="00603F76" w:rsidP="0021564B">
            <w:pPr>
              <w:pStyle w:val="TAH"/>
              <w:ind w:left="400" w:hanging="400"/>
            </w:pPr>
            <w:r w:rsidRPr="00613175">
              <w:t>Procedure</w:t>
            </w:r>
          </w:p>
        </w:tc>
        <w:tc>
          <w:tcPr>
            <w:tcW w:w="3684" w:type="dxa"/>
            <w:gridSpan w:val="2"/>
          </w:tcPr>
          <w:p w14:paraId="2C2FA1B4" w14:textId="77777777" w:rsidR="00603F76" w:rsidRPr="00613175" w:rsidRDefault="00603F76" w:rsidP="0021564B">
            <w:pPr>
              <w:pStyle w:val="TAH"/>
              <w:ind w:left="400" w:hanging="400"/>
            </w:pPr>
            <w:r w:rsidRPr="00613175">
              <w:t>Message Sequence</w:t>
            </w:r>
          </w:p>
        </w:tc>
        <w:tc>
          <w:tcPr>
            <w:tcW w:w="567" w:type="dxa"/>
            <w:tcBorders>
              <w:bottom w:val="nil"/>
            </w:tcBorders>
          </w:tcPr>
          <w:p w14:paraId="3A5B473D" w14:textId="77777777" w:rsidR="00603F76" w:rsidRPr="00613175" w:rsidRDefault="00603F76" w:rsidP="0021564B">
            <w:pPr>
              <w:pStyle w:val="TAH"/>
            </w:pPr>
            <w:r w:rsidRPr="00613175">
              <w:t>TP</w:t>
            </w:r>
          </w:p>
        </w:tc>
        <w:tc>
          <w:tcPr>
            <w:tcW w:w="850" w:type="dxa"/>
            <w:tcBorders>
              <w:bottom w:val="nil"/>
            </w:tcBorders>
          </w:tcPr>
          <w:p w14:paraId="5AC8C8A0" w14:textId="77777777" w:rsidR="00603F76" w:rsidRPr="00613175" w:rsidRDefault="00603F76" w:rsidP="0021564B">
            <w:pPr>
              <w:pStyle w:val="TAH"/>
            </w:pPr>
            <w:r w:rsidRPr="00613175">
              <w:t>Verdict</w:t>
            </w:r>
          </w:p>
        </w:tc>
      </w:tr>
      <w:tr w:rsidR="00603F76" w:rsidRPr="00613175" w14:paraId="5718B06F" w14:textId="77777777" w:rsidTr="0021564B">
        <w:trPr>
          <w:jc w:val="center"/>
        </w:trPr>
        <w:tc>
          <w:tcPr>
            <w:tcW w:w="567" w:type="dxa"/>
            <w:tcBorders>
              <w:top w:val="nil"/>
            </w:tcBorders>
          </w:tcPr>
          <w:p w14:paraId="297F4C6C" w14:textId="77777777" w:rsidR="00603F76" w:rsidRPr="00613175" w:rsidRDefault="00603F76" w:rsidP="0021564B">
            <w:pPr>
              <w:pStyle w:val="TAH"/>
            </w:pPr>
          </w:p>
        </w:tc>
        <w:tc>
          <w:tcPr>
            <w:tcW w:w="3968" w:type="dxa"/>
          </w:tcPr>
          <w:p w14:paraId="13A39797" w14:textId="77777777" w:rsidR="00603F76" w:rsidRPr="00613175" w:rsidRDefault="00603F76" w:rsidP="0021564B">
            <w:pPr>
              <w:pStyle w:val="TAH"/>
            </w:pPr>
          </w:p>
        </w:tc>
        <w:tc>
          <w:tcPr>
            <w:tcW w:w="708" w:type="dxa"/>
          </w:tcPr>
          <w:p w14:paraId="05FB32DB" w14:textId="77777777" w:rsidR="00603F76" w:rsidRPr="00613175" w:rsidRDefault="00603F76" w:rsidP="0021564B">
            <w:pPr>
              <w:pStyle w:val="TAH"/>
            </w:pPr>
            <w:r w:rsidRPr="00613175">
              <w:t>U - S</w:t>
            </w:r>
          </w:p>
        </w:tc>
        <w:tc>
          <w:tcPr>
            <w:tcW w:w="2976" w:type="dxa"/>
          </w:tcPr>
          <w:p w14:paraId="10DABB7A" w14:textId="77777777" w:rsidR="00603F76" w:rsidRPr="00613175" w:rsidRDefault="00603F76" w:rsidP="0021564B">
            <w:pPr>
              <w:pStyle w:val="TAH"/>
            </w:pPr>
            <w:r w:rsidRPr="00613175">
              <w:t>Message</w:t>
            </w:r>
          </w:p>
        </w:tc>
        <w:tc>
          <w:tcPr>
            <w:tcW w:w="567" w:type="dxa"/>
            <w:tcBorders>
              <w:top w:val="nil"/>
            </w:tcBorders>
          </w:tcPr>
          <w:p w14:paraId="3256E879" w14:textId="77777777" w:rsidR="00603F76" w:rsidRPr="00613175" w:rsidRDefault="00603F76" w:rsidP="0021564B">
            <w:pPr>
              <w:pStyle w:val="TAH"/>
            </w:pPr>
          </w:p>
        </w:tc>
        <w:tc>
          <w:tcPr>
            <w:tcW w:w="850" w:type="dxa"/>
            <w:tcBorders>
              <w:top w:val="nil"/>
            </w:tcBorders>
          </w:tcPr>
          <w:p w14:paraId="4B2149CA" w14:textId="77777777" w:rsidR="00603F76" w:rsidRPr="00613175" w:rsidRDefault="00603F76" w:rsidP="0021564B">
            <w:pPr>
              <w:pStyle w:val="TAH"/>
            </w:pPr>
          </w:p>
        </w:tc>
      </w:tr>
      <w:tr w:rsidR="002C5AA0" w:rsidRPr="00613175" w14:paraId="221E578D" w14:textId="77777777" w:rsidTr="00273214">
        <w:trPr>
          <w:jc w:val="center"/>
        </w:trPr>
        <w:tc>
          <w:tcPr>
            <w:tcW w:w="567" w:type="dxa"/>
            <w:tcBorders>
              <w:top w:val="nil"/>
            </w:tcBorders>
          </w:tcPr>
          <w:p w14:paraId="69357B4C" w14:textId="77777777" w:rsidR="002C5AA0" w:rsidRPr="00613175" w:rsidRDefault="002C5AA0" w:rsidP="00273214">
            <w:pPr>
              <w:pStyle w:val="TAC"/>
              <w:rPr>
                <w:lang w:eastAsia="zh-CN"/>
              </w:rPr>
            </w:pPr>
            <w:r w:rsidRPr="00613175">
              <w:rPr>
                <w:lang w:eastAsia="zh-CN"/>
              </w:rPr>
              <w:t>0A-0H</w:t>
            </w:r>
          </w:p>
        </w:tc>
        <w:tc>
          <w:tcPr>
            <w:tcW w:w="3968" w:type="dxa"/>
          </w:tcPr>
          <w:p w14:paraId="43C7FECE" w14:textId="77777777" w:rsidR="002C5AA0" w:rsidRPr="00613175" w:rsidRDefault="002C5AA0" w:rsidP="00273214">
            <w:pPr>
              <w:pStyle w:val="TAC"/>
              <w:jc w:val="left"/>
            </w:pPr>
            <w:r w:rsidRPr="00613175">
              <w:t>Steps 1-8 of generic procedure specified in Table 4.9.20.2.2-1 of TS 38.508-1 [21] are performed.</w:t>
            </w:r>
          </w:p>
        </w:tc>
        <w:tc>
          <w:tcPr>
            <w:tcW w:w="708" w:type="dxa"/>
          </w:tcPr>
          <w:p w14:paraId="6A8709C3" w14:textId="77777777" w:rsidR="002C5AA0" w:rsidRPr="00613175" w:rsidRDefault="002C5AA0" w:rsidP="00273214">
            <w:pPr>
              <w:pStyle w:val="TAC"/>
              <w:rPr>
                <w:lang w:eastAsia="zh-CN"/>
              </w:rPr>
            </w:pPr>
            <w:r w:rsidRPr="00613175">
              <w:rPr>
                <w:lang w:eastAsia="zh-CN"/>
              </w:rPr>
              <w:t>-</w:t>
            </w:r>
          </w:p>
        </w:tc>
        <w:tc>
          <w:tcPr>
            <w:tcW w:w="2976" w:type="dxa"/>
          </w:tcPr>
          <w:p w14:paraId="598E7161" w14:textId="77777777" w:rsidR="002C5AA0" w:rsidRPr="00613175" w:rsidDel="002628EA" w:rsidRDefault="002C5AA0" w:rsidP="00273214">
            <w:pPr>
              <w:pStyle w:val="TAC"/>
            </w:pPr>
            <w:r w:rsidRPr="00613175">
              <w:t>-</w:t>
            </w:r>
          </w:p>
        </w:tc>
        <w:tc>
          <w:tcPr>
            <w:tcW w:w="567" w:type="dxa"/>
            <w:tcBorders>
              <w:top w:val="nil"/>
            </w:tcBorders>
          </w:tcPr>
          <w:p w14:paraId="48A07386" w14:textId="77777777" w:rsidR="002C5AA0" w:rsidRPr="00613175" w:rsidRDefault="002C5AA0" w:rsidP="00273214">
            <w:pPr>
              <w:pStyle w:val="TAC"/>
              <w:rPr>
                <w:lang w:eastAsia="zh-CN"/>
              </w:rPr>
            </w:pPr>
            <w:r w:rsidRPr="00613175">
              <w:rPr>
                <w:lang w:eastAsia="zh-CN"/>
              </w:rPr>
              <w:t>-</w:t>
            </w:r>
          </w:p>
        </w:tc>
        <w:tc>
          <w:tcPr>
            <w:tcW w:w="850" w:type="dxa"/>
            <w:tcBorders>
              <w:top w:val="nil"/>
            </w:tcBorders>
          </w:tcPr>
          <w:p w14:paraId="4E7CBAFD" w14:textId="77777777" w:rsidR="002C5AA0" w:rsidRPr="00613175" w:rsidRDefault="002C5AA0" w:rsidP="00273214">
            <w:pPr>
              <w:pStyle w:val="TAC"/>
              <w:rPr>
                <w:lang w:eastAsia="zh-CN"/>
              </w:rPr>
            </w:pPr>
            <w:r w:rsidRPr="00613175">
              <w:rPr>
                <w:lang w:eastAsia="zh-CN"/>
              </w:rPr>
              <w:t>-</w:t>
            </w:r>
          </w:p>
        </w:tc>
      </w:tr>
      <w:tr w:rsidR="00603F76" w:rsidRPr="00613175" w14:paraId="669C537F" w14:textId="77777777" w:rsidTr="0021564B">
        <w:trPr>
          <w:jc w:val="center"/>
        </w:trPr>
        <w:tc>
          <w:tcPr>
            <w:tcW w:w="567" w:type="dxa"/>
            <w:tcBorders>
              <w:top w:val="nil"/>
            </w:tcBorders>
          </w:tcPr>
          <w:p w14:paraId="01117552" w14:textId="77777777" w:rsidR="00603F76" w:rsidRPr="00613175" w:rsidRDefault="00603F76" w:rsidP="0021564B">
            <w:pPr>
              <w:pStyle w:val="TAC"/>
              <w:rPr>
                <w:lang w:eastAsia="zh-CN"/>
              </w:rPr>
            </w:pPr>
            <w:r w:rsidRPr="00613175">
              <w:rPr>
                <w:lang w:eastAsia="zh-CN"/>
              </w:rPr>
              <w:t>1</w:t>
            </w:r>
          </w:p>
        </w:tc>
        <w:tc>
          <w:tcPr>
            <w:tcW w:w="3968" w:type="dxa"/>
          </w:tcPr>
          <w:p w14:paraId="15CE8E01" w14:textId="77777777" w:rsidR="00603F76" w:rsidRPr="00613175" w:rsidRDefault="00603F76" w:rsidP="0021564B">
            <w:pPr>
              <w:pStyle w:val="TAC"/>
              <w:jc w:val="left"/>
            </w:pPr>
            <w:r w:rsidRPr="00613175">
              <w:t>The SS sends a Short Message.</w:t>
            </w:r>
          </w:p>
        </w:tc>
        <w:tc>
          <w:tcPr>
            <w:tcW w:w="708" w:type="dxa"/>
          </w:tcPr>
          <w:p w14:paraId="302A6D38" w14:textId="77777777" w:rsidR="00603F76" w:rsidRPr="00613175" w:rsidRDefault="00603F76" w:rsidP="0021564B">
            <w:pPr>
              <w:pStyle w:val="TAC"/>
              <w:rPr>
                <w:lang w:eastAsia="zh-CN"/>
              </w:rPr>
            </w:pPr>
            <w:r w:rsidRPr="00613175">
              <w:rPr>
                <w:lang w:eastAsia="zh-CN"/>
              </w:rPr>
              <w:t>&lt;--</w:t>
            </w:r>
          </w:p>
        </w:tc>
        <w:tc>
          <w:tcPr>
            <w:tcW w:w="2976" w:type="dxa"/>
          </w:tcPr>
          <w:p w14:paraId="66ACCCCE" w14:textId="77777777" w:rsidR="00603F76" w:rsidRPr="00613175" w:rsidRDefault="00603F76" w:rsidP="0021564B">
            <w:pPr>
              <w:pStyle w:val="TAL"/>
              <w:rPr>
                <w:lang w:eastAsia="zh-CN"/>
              </w:rPr>
            </w:pPr>
            <w:r w:rsidRPr="00613175" w:rsidDel="002628EA">
              <w:t xml:space="preserve">SIP MESSAGE </w:t>
            </w:r>
          </w:p>
        </w:tc>
        <w:tc>
          <w:tcPr>
            <w:tcW w:w="567" w:type="dxa"/>
            <w:tcBorders>
              <w:top w:val="nil"/>
            </w:tcBorders>
          </w:tcPr>
          <w:p w14:paraId="0E39D9A9" w14:textId="77777777" w:rsidR="00603F76" w:rsidRPr="00613175" w:rsidRDefault="00603F76" w:rsidP="0021564B">
            <w:pPr>
              <w:pStyle w:val="TAC"/>
              <w:rPr>
                <w:lang w:eastAsia="zh-CN"/>
              </w:rPr>
            </w:pPr>
            <w:r w:rsidRPr="00613175">
              <w:rPr>
                <w:lang w:eastAsia="zh-CN"/>
              </w:rPr>
              <w:t>-</w:t>
            </w:r>
          </w:p>
        </w:tc>
        <w:tc>
          <w:tcPr>
            <w:tcW w:w="850" w:type="dxa"/>
            <w:tcBorders>
              <w:top w:val="nil"/>
            </w:tcBorders>
          </w:tcPr>
          <w:p w14:paraId="5C5FE9E1" w14:textId="77777777" w:rsidR="00603F76" w:rsidRPr="00613175" w:rsidRDefault="00603F76" w:rsidP="0021564B">
            <w:pPr>
              <w:pStyle w:val="TAC"/>
              <w:rPr>
                <w:lang w:eastAsia="zh-CN"/>
              </w:rPr>
            </w:pPr>
            <w:r w:rsidRPr="00613175">
              <w:rPr>
                <w:lang w:eastAsia="zh-CN"/>
              </w:rPr>
              <w:t>-</w:t>
            </w:r>
          </w:p>
        </w:tc>
      </w:tr>
      <w:tr w:rsidR="00603F76" w:rsidRPr="00613175" w14:paraId="253B0FF1" w14:textId="77777777" w:rsidTr="0021564B">
        <w:trPr>
          <w:jc w:val="center"/>
        </w:trPr>
        <w:tc>
          <w:tcPr>
            <w:tcW w:w="567" w:type="dxa"/>
          </w:tcPr>
          <w:p w14:paraId="163C2B85" w14:textId="77777777" w:rsidR="00603F76" w:rsidRPr="00613175" w:rsidRDefault="00603F76" w:rsidP="0021564B">
            <w:pPr>
              <w:pStyle w:val="TAC"/>
              <w:rPr>
                <w:lang w:eastAsia="zh-CN"/>
              </w:rPr>
            </w:pPr>
            <w:r w:rsidRPr="00613175">
              <w:rPr>
                <w:lang w:eastAsia="zh-CN"/>
              </w:rPr>
              <w:t>2</w:t>
            </w:r>
          </w:p>
        </w:tc>
        <w:tc>
          <w:tcPr>
            <w:tcW w:w="3968" w:type="dxa"/>
          </w:tcPr>
          <w:p w14:paraId="1D5E54E0" w14:textId="77777777" w:rsidR="00603F76" w:rsidRPr="00613175" w:rsidRDefault="00603F76" w:rsidP="0021564B">
            <w:pPr>
              <w:pStyle w:val="TAL"/>
              <w:rPr>
                <w:rFonts w:eastAsia="MS Gothic"/>
              </w:rPr>
            </w:pPr>
            <w:r w:rsidRPr="00613175">
              <w:t xml:space="preserve">Check: Does the UE </w:t>
            </w:r>
            <w:r w:rsidR="002C5AA0" w:rsidRPr="00613175">
              <w:t>send a 200 OK response</w:t>
            </w:r>
            <w:r w:rsidRPr="00613175">
              <w:t>?</w:t>
            </w:r>
          </w:p>
        </w:tc>
        <w:tc>
          <w:tcPr>
            <w:tcW w:w="708" w:type="dxa"/>
          </w:tcPr>
          <w:p w14:paraId="46EADAC2" w14:textId="77777777" w:rsidR="00603F76" w:rsidRPr="00613175" w:rsidRDefault="00603F76" w:rsidP="0021564B">
            <w:pPr>
              <w:pStyle w:val="TAC"/>
              <w:rPr>
                <w:rFonts w:eastAsia="MS Gothic"/>
              </w:rPr>
            </w:pPr>
            <w:r w:rsidRPr="00613175">
              <w:t>--&gt;</w:t>
            </w:r>
          </w:p>
        </w:tc>
        <w:tc>
          <w:tcPr>
            <w:tcW w:w="2976" w:type="dxa"/>
          </w:tcPr>
          <w:p w14:paraId="3AD725F5" w14:textId="77777777" w:rsidR="00603F76" w:rsidRPr="00613175" w:rsidRDefault="00603F76" w:rsidP="0021564B">
            <w:pPr>
              <w:pStyle w:val="TAL"/>
              <w:rPr>
                <w:rFonts w:eastAsia="MS Gothic"/>
              </w:rPr>
            </w:pPr>
            <w:r w:rsidRPr="00613175">
              <w:rPr>
                <w:rFonts w:eastAsia="MS Gothic"/>
              </w:rPr>
              <w:t>200 OK</w:t>
            </w:r>
          </w:p>
        </w:tc>
        <w:tc>
          <w:tcPr>
            <w:tcW w:w="567" w:type="dxa"/>
          </w:tcPr>
          <w:p w14:paraId="6AD80DE7" w14:textId="77777777" w:rsidR="00603F76" w:rsidRPr="00613175" w:rsidRDefault="00603F76" w:rsidP="0021564B">
            <w:pPr>
              <w:pStyle w:val="TAC"/>
              <w:rPr>
                <w:lang w:eastAsia="zh-CN"/>
              </w:rPr>
            </w:pPr>
            <w:r w:rsidRPr="00613175">
              <w:rPr>
                <w:lang w:eastAsia="zh-CN"/>
              </w:rPr>
              <w:t>1</w:t>
            </w:r>
          </w:p>
        </w:tc>
        <w:tc>
          <w:tcPr>
            <w:tcW w:w="850" w:type="dxa"/>
          </w:tcPr>
          <w:p w14:paraId="7D9A5851" w14:textId="77777777" w:rsidR="00603F76" w:rsidRPr="00613175" w:rsidRDefault="00603F76" w:rsidP="0021564B">
            <w:pPr>
              <w:pStyle w:val="TAC"/>
              <w:rPr>
                <w:lang w:eastAsia="zh-CN"/>
              </w:rPr>
            </w:pPr>
            <w:r w:rsidRPr="00613175">
              <w:rPr>
                <w:lang w:eastAsia="zh-CN"/>
              </w:rPr>
              <w:t>P</w:t>
            </w:r>
          </w:p>
        </w:tc>
      </w:tr>
      <w:tr w:rsidR="00603F76" w:rsidRPr="00613175" w14:paraId="7C5780C3" w14:textId="77777777" w:rsidTr="0021564B">
        <w:trPr>
          <w:jc w:val="center"/>
        </w:trPr>
        <w:tc>
          <w:tcPr>
            <w:tcW w:w="567" w:type="dxa"/>
          </w:tcPr>
          <w:p w14:paraId="65DF5568" w14:textId="77777777" w:rsidR="00603F76" w:rsidRPr="00613175" w:rsidRDefault="00603F76" w:rsidP="0021564B">
            <w:pPr>
              <w:pStyle w:val="TAC"/>
              <w:rPr>
                <w:lang w:eastAsia="zh-CN"/>
              </w:rPr>
            </w:pPr>
            <w:r w:rsidRPr="00613175">
              <w:rPr>
                <w:lang w:eastAsia="zh-CN"/>
              </w:rPr>
              <w:t>3</w:t>
            </w:r>
          </w:p>
        </w:tc>
        <w:tc>
          <w:tcPr>
            <w:tcW w:w="3968" w:type="dxa"/>
          </w:tcPr>
          <w:p w14:paraId="43DC7436" w14:textId="77777777" w:rsidR="00603F76" w:rsidRPr="00613175" w:rsidRDefault="00603F76" w:rsidP="0021564B">
            <w:pPr>
              <w:pStyle w:val="TAL"/>
              <w:rPr>
                <w:rFonts w:eastAsia="MS Gothic"/>
              </w:rPr>
            </w:pPr>
            <w:r w:rsidRPr="00613175">
              <w:t xml:space="preserve">Check: Does the UE respond </w:t>
            </w:r>
            <w:r w:rsidR="002C5AA0" w:rsidRPr="00613175">
              <w:t xml:space="preserve">with </w:t>
            </w:r>
            <w:r w:rsidRPr="00613175">
              <w:t>a delivery report?</w:t>
            </w:r>
          </w:p>
        </w:tc>
        <w:tc>
          <w:tcPr>
            <w:tcW w:w="708" w:type="dxa"/>
          </w:tcPr>
          <w:p w14:paraId="7B631800" w14:textId="77777777" w:rsidR="00603F76" w:rsidRPr="00613175" w:rsidRDefault="00603F76" w:rsidP="0021564B">
            <w:pPr>
              <w:pStyle w:val="TAC"/>
              <w:rPr>
                <w:rFonts w:eastAsia="MS Gothic"/>
              </w:rPr>
            </w:pPr>
            <w:r w:rsidRPr="00613175">
              <w:t>--&gt;</w:t>
            </w:r>
          </w:p>
        </w:tc>
        <w:tc>
          <w:tcPr>
            <w:tcW w:w="2976" w:type="dxa"/>
          </w:tcPr>
          <w:p w14:paraId="239CB6C8" w14:textId="77777777" w:rsidR="00603F76" w:rsidRPr="00613175" w:rsidRDefault="00603F76" w:rsidP="0021564B">
            <w:pPr>
              <w:pStyle w:val="TAL"/>
              <w:rPr>
                <w:rFonts w:eastAsia="MS Gothic"/>
              </w:rPr>
            </w:pPr>
            <w:r w:rsidRPr="00613175">
              <w:t xml:space="preserve">SIP </w:t>
            </w:r>
            <w:r w:rsidRPr="00613175">
              <w:rPr>
                <w:rFonts w:eastAsia="MS Gothic"/>
              </w:rPr>
              <w:t>MESSAGE</w:t>
            </w:r>
          </w:p>
        </w:tc>
        <w:tc>
          <w:tcPr>
            <w:tcW w:w="567" w:type="dxa"/>
          </w:tcPr>
          <w:p w14:paraId="4E1CD705" w14:textId="77777777" w:rsidR="00603F76" w:rsidRPr="00613175" w:rsidRDefault="00603F76" w:rsidP="0021564B">
            <w:pPr>
              <w:pStyle w:val="TAC"/>
              <w:rPr>
                <w:lang w:eastAsia="zh-CN"/>
              </w:rPr>
            </w:pPr>
            <w:r w:rsidRPr="00613175">
              <w:rPr>
                <w:lang w:eastAsia="zh-CN"/>
              </w:rPr>
              <w:t>1</w:t>
            </w:r>
          </w:p>
        </w:tc>
        <w:tc>
          <w:tcPr>
            <w:tcW w:w="850" w:type="dxa"/>
          </w:tcPr>
          <w:p w14:paraId="4371B5C8" w14:textId="77777777" w:rsidR="00603F76" w:rsidRPr="00613175" w:rsidRDefault="00603F76" w:rsidP="0021564B">
            <w:pPr>
              <w:pStyle w:val="TAC"/>
              <w:rPr>
                <w:lang w:eastAsia="zh-CN"/>
              </w:rPr>
            </w:pPr>
            <w:r w:rsidRPr="00613175">
              <w:rPr>
                <w:lang w:eastAsia="zh-CN"/>
              </w:rPr>
              <w:t>P</w:t>
            </w:r>
          </w:p>
        </w:tc>
      </w:tr>
      <w:tr w:rsidR="00603F76" w:rsidRPr="00613175" w14:paraId="51B68337" w14:textId="77777777" w:rsidTr="0021564B">
        <w:trPr>
          <w:jc w:val="center"/>
        </w:trPr>
        <w:tc>
          <w:tcPr>
            <w:tcW w:w="567" w:type="dxa"/>
          </w:tcPr>
          <w:p w14:paraId="43F3A124" w14:textId="77777777" w:rsidR="00603F76" w:rsidRPr="00613175" w:rsidRDefault="00603F76" w:rsidP="0021564B">
            <w:pPr>
              <w:pStyle w:val="TAC"/>
            </w:pPr>
            <w:r w:rsidRPr="00613175">
              <w:t>4</w:t>
            </w:r>
          </w:p>
        </w:tc>
        <w:tc>
          <w:tcPr>
            <w:tcW w:w="3968" w:type="dxa"/>
          </w:tcPr>
          <w:p w14:paraId="7479B5EC" w14:textId="77777777" w:rsidR="00603F76" w:rsidRPr="00613175" w:rsidRDefault="00603F76" w:rsidP="0021564B">
            <w:pPr>
              <w:pStyle w:val="TAL"/>
              <w:rPr>
                <w:rFonts w:eastAsia="MS Gothic"/>
              </w:rPr>
            </w:pPr>
            <w:r w:rsidRPr="00613175">
              <w:t xml:space="preserve">The SS sends a </w:t>
            </w:r>
            <w:r w:rsidR="002C5AA0" w:rsidRPr="00613175">
              <w:t>202 ACCEPTED</w:t>
            </w:r>
            <w:r w:rsidRPr="00613175">
              <w:t xml:space="preserve"> response.</w:t>
            </w:r>
          </w:p>
        </w:tc>
        <w:tc>
          <w:tcPr>
            <w:tcW w:w="708" w:type="dxa"/>
          </w:tcPr>
          <w:p w14:paraId="7C450263" w14:textId="77777777" w:rsidR="00603F76" w:rsidRPr="00613175" w:rsidRDefault="00603F76" w:rsidP="0021564B">
            <w:pPr>
              <w:pStyle w:val="TAC"/>
              <w:rPr>
                <w:rFonts w:eastAsia="MS Gothic"/>
              </w:rPr>
            </w:pPr>
            <w:r w:rsidRPr="00613175">
              <w:rPr>
                <w:lang w:eastAsia="zh-CN"/>
              </w:rPr>
              <w:t>&lt;--</w:t>
            </w:r>
          </w:p>
        </w:tc>
        <w:tc>
          <w:tcPr>
            <w:tcW w:w="2976" w:type="dxa"/>
          </w:tcPr>
          <w:p w14:paraId="7E798047" w14:textId="77777777" w:rsidR="00603F76" w:rsidRPr="00613175" w:rsidRDefault="00603F76" w:rsidP="0021564B">
            <w:pPr>
              <w:pStyle w:val="TAL"/>
              <w:rPr>
                <w:rFonts w:eastAsia="MS Gothic"/>
              </w:rPr>
            </w:pPr>
            <w:r w:rsidRPr="00613175">
              <w:rPr>
                <w:rFonts w:eastAsia="MS Gothic"/>
              </w:rPr>
              <w:t>202 ACCEPTED</w:t>
            </w:r>
          </w:p>
        </w:tc>
        <w:tc>
          <w:tcPr>
            <w:tcW w:w="567" w:type="dxa"/>
          </w:tcPr>
          <w:p w14:paraId="163B2ECA" w14:textId="77777777" w:rsidR="00603F76" w:rsidRPr="00613175" w:rsidRDefault="00603F76" w:rsidP="0021564B">
            <w:pPr>
              <w:pStyle w:val="TAC"/>
              <w:rPr>
                <w:lang w:eastAsia="zh-CN"/>
              </w:rPr>
            </w:pPr>
            <w:r w:rsidRPr="00613175">
              <w:rPr>
                <w:lang w:eastAsia="zh-CN"/>
              </w:rPr>
              <w:t>-</w:t>
            </w:r>
          </w:p>
        </w:tc>
        <w:tc>
          <w:tcPr>
            <w:tcW w:w="850" w:type="dxa"/>
          </w:tcPr>
          <w:p w14:paraId="777EACC2" w14:textId="77777777" w:rsidR="00603F76" w:rsidRPr="00613175" w:rsidRDefault="00603F76" w:rsidP="0021564B">
            <w:pPr>
              <w:pStyle w:val="TAC"/>
              <w:rPr>
                <w:lang w:eastAsia="zh-CN"/>
              </w:rPr>
            </w:pPr>
            <w:r w:rsidRPr="00613175">
              <w:rPr>
                <w:lang w:eastAsia="zh-CN"/>
              </w:rPr>
              <w:t>-</w:t>
            </w:r>
          </w:p>
        </w:tc>
      </w:tr>
    </w:tbl>
    <w:p w14:paraId="61D4AED1" w14:textId="77777777" w:rsidR="00603F76" w:rsidRPr="00613175" w:rsidRDefault="00603F76" w:rsidP="00603F76"/>
    <w:p w14:paraId="37437FF6" w14:textId="77777777" w:rsidR="00603F76" w:rsidRPr="00613175" w:rsidRDefault="00603F76" w:rsidP="00F238ED">
      <w:pPr>
        <w:pStyle w:val="H6"/>
      </w:pPr>
      <w:bookmarkStart w:id="1062" w:name="_Toc51948486"/>
      <w:bookmarkStart w:id="1063" w:name="_Toc52162560"/>
      <w:bookmarkStart w:id="1064" w:name="_Toc60916199"/>
      <w:r w:rsidRPr="00613175">
        <w:t>9.2.3.3</w:t>
      </w:r>
      <w:r w:rsidRPr="00613175">
        <w:tab/>
        <w:t>Specific message contents</w:t>
      </w:r>
      <w:bookmarkEnd w:id="1062"/>
      <w:bookmarkEnd w:id="1063"/>
      <w:bookmarkEnd w:id="1064"/>
    </w:p>
    <w:p w14:paraId="3390D9C2" w14:textId="77777777" w:rsidR="00603F76" w:rsidRPr="00613175" w:rsidRDefault="00603F76" w:rsidP="00603F76">
      <w:pPr>
        <w:pStyle w:val="TH"/>
      </w:pPr>
      <w:r w:rsidRPr="00613175">
        <w:t xml:space="preserve">Table 9.2.3.3-1: </w:t>
      </w:r>
      <w:r w:rsidRPr="00613175" w:rsidDel="002628EA">
        <w:rPr>
          <w:snapToGrid w:val="0"/>
        </w:rPr>
        <w:t xml:space="preserve">SIP </w:t>
      </w:r>
      <w:r w:rsidRPr="00613175">
        <w:rPr>
          <w:snapToGrid w:val="0"/>
        </w:rPr>
        <w:t>MESSAGE</w:t>
      </w:r>
      <w:r w:rsidRPr="00613175">
        <w:t xml:space="preserve"> (step 1, table </w:t>
      </w:r>
      <w:r w:rsidRPr="00613175">
        <w:rPr>
          <w:rFonts w:cs="Arial"/>
        </w:rPr>
        <w:t>9.2.3.2-1</w:t>
      </w:r>
      <w:r w:rsidRPr="0061317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603F76" w:rsidRPr="00613175" w14:paraId="048D8626" w14:textId="77777777" w:rsidTr="0021564B">
        <w:trPr>
          <w:jc w:val="center"/>
        </w:trPr>
        <w:tc>
          <w:tcPr>
            <w:tcW w:w="9639" w:type="dxa"/>
          </w:tcPr>
          <w:p w14:paraId="56FEB5B3" w14:textId="77777777" w:rsidR="00603F76" w:rsidRPr="00613175" w:rsidRDefault="00603F76" w:rsidP="0021564B">
            <w:pPr>
              <w:pStyle w:val="TAL"/>
            </w:pPr>
            <w:r w:rsidRPr="00613175">
              <w:t>Derivation Path: TS 34.229-1 [2], Table in subclause A.7.1</w:t>
            </w:r>
          </w:p>
        </w:tc>
      </w:tr>
    </w:tbl>
    <w:p w14:paraId="4460056B" w14:textId="77777777" w:rsidR="00603F76" w:rsidRPr="00613175" w:rsidRDefault="00603F76" w:rsidP="00603F76"/>
    <w:p w14:paraId="32BCBAC1" w14:textId="77777777" w:rsidR="00603F76" w:rsidRPr="00613175" w:rsidRDefault="00603F76" w:rsidP="00603F76">
      <w:pPr>
        <w:pStyle w:val="TH"/>
      </w:pPr>
      <w:r w:rsidRPr="00613175">
        <w:t xml:space="preserve">Table 9.2.3.3-2: </w:t>
      </w:r>
      <w:r w:rsidRPr="00613175">
        <w:rPr>
          <w:snapToGrid w:val="0"/>
        </w:rPr>
        <w:t>200 OK</w:t>
      </w:r>
      <w:r w:rsidRPr="00613175">
        <w:t xml:space="preserve"> (step 2 table 9.2.3.2-1)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603F76" w:rsidRPr="00613175" w14:paraId="1D4FE67F" w14:textId="77777777" w:rsidTr="0021564B">
        <w:trPr>
          <w:jc w:val="center"/>
        </w:trPr>
        <w:tc>
          <w:tcPr>
            <w:tcW w:w="9639" w:type="dxa"/>
          </w:tcPr>
          <w:p w14:paraId="0D5552A3" w14:textId="77777777" w:rsidR="00603F76" w:rsidRPr="00613175" w:rsidRDefault="00603F76" w:rsidP="0021564B">
            <w:pPr>
              <w:pStyle w:val="TAL"/>
            </w:pPr>
            <w:r w:rsidRPr="00613175">
              <w:t>Derivation Path: TS 34.229-1 [2], Table in subclause A.3.1</w:t>
            </w:r>
            <w:r w:rsidRPr="00613175">
              <w:rPr>
                <w:lang w:eastAsia="zh-CN"/>
              </w:rPr>
              <w:t xml:space="preserve">, </w:t>
            </w:r>
            <w:r w:rsidRPr="00613175">
              <w:t>Condition A5 and A22</w:t>
            </w:r>
          </w:p>
        </w:tc>
      </w:tr>
    </w:tbl>
    <w:p w14:paraId="1D4A6138" w14:textId="77777777" w:rsidR="00603F76" w:rsidRPr="00613175" w:rsidRDefault="00603F76" w:rsidP="00603F76"/>
    <w:p w14:paraId="498054F8" w14:textId="77777777" w:rsidR="00603F76" w:rsidRPr="00613175" w:rsidRDefault="00603F76" w:rsidP="00603F76">
      <w:pPr>
        <w:pStyle w:val="TH"/>
      </w:pPr>
      <w:r w:rsidRPr="00613175">
        <w:t xml:space="preserve">Table 9.2.3.3-3: </w:t>
      </w:r>
      <w:r w:rsidRPr="00613175" w:rsidDel="00AB7E70">
        <w:rPr>
          <w:snapToGrid w:val="0"/>
        </w:rPr>
        <w:t xml:space="preserve">SIP </w:t>
      </w:r>
      <w:r w:rsidRPr="00613175">
        <w:rPr>
          <w:snapToGrid w:val="0"/>
        </w:rPr>
        <w:t>MESSAGE</w:t>
      </w:r>
      <w:r w:rsidRPr="00613175">
        <w:t xml:space="preserve"> (step 3, table 9.2.3.2-1)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603F76" w:rsidRPr="00613175" w14:paraId="0971038B" w14:textId="77777777" w:rsidTr="0021564B">
        <w:trPr>
          <w:jc w:val="center"/>
        </w:trPr>
        <w:tc>
          <w:tcPr>
            <w:tcW w:w="9738" w:type="dxa"/>
          </w:tcPr>
          <w:p w14:paraId="5B488DB3" w14:textId="77777777" w:rsidR="00603F76" w:rsidRPr="00613175" w:rsidRDefault="00603F76" w:rsidP="0021564B">
            <w:pPr>
              <w:pStyle w:val="TAL"/>
            </w:pPr>
            <w:r w:rsidRPr="00613175">
              <w:t>Derivation Path: TS 34.229-1 [2], Table in subclause A.7.2</w:t>
            </w:r>
          </w:p>
        </w:tc>
      </w:tr>
    </w:tbl>
    <w:p w14:paraId="4FA1941B" w14:textId="77777777" w:rsidR="00603F76" w:rsidRPr="00613175" w:rsidRDefault="00603F76" w:rsidP="00603F76"/>
    <w:p w14:paraId="04BBBAE3" w14:textId="77777777" w:rsidR="00603F76" w:rsidRPr="00613175" w:rsidRDefault="00603F76" w:rsidP="00603F76">
      <w:pPr>
        <w:pStyle w:val="TH"/>
      </w:pPr>
      <w:r w:rsidRPr="00613175">
        <w:t xml:space="preserve">Table 9.2.3.3-4: </w:t>
      </w:r>
      <w:r w:rsidRPr="00613175">
        <w:rPr>
          <w:snapToGrid w:val="0"/>
        </w:rPr>
        <w:t>202 Accepted</w:t>
      </w:r>
      <w:r w:rsidRPr="00613175">
        <w:t xml:space="preserve"> (step 4, table 9.2.3.2-1)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603F76" w:rsidRPr="00613175" w14:paraId="7D89710F" w14:textId="77777777" w:rsidTr="0021564B">
        <w:trPr>
          <w:jc w:val="center"/>
        </w:trPr>
        <w:tc>
          <w:tcPr>
            <w:tcW w:w="9738" w:type="dxa"/>
          </w:tcPr>
          <w:p w14:paraId="30FD393C" w14:textId="77777777" w:rsidR="00603F76" w:rsidRPr="00613175" w:rsidRDefault="00603F76" w:rsidP="0021564B">
            <w:pPr>
              <w:pStyle w:val="TAL"/>
            </w:pPr>
            <w:r w:rsidRPr="00613175">
              <w:t>Derivation Path: TS 34.229-1 [2], Table in subclause A.3.3</w:t>
            </w:r>
          </w:p>
        </w:tc>
      </w:tr>
    </w:tbl>
    <w:p w14:paraId="1CC34A7B" w14:textId="77777777" w:rsidR="00CB40D5" w:rsidRPr="00613175" w:rsidRDefault="00CB40D5" w:rsidP="00987512">
      <w:pPr>
        <w:rPr>
          <w:lang w:eastAsia="zh-CN"/>
        </w:rPr>
      </w:pPr>
    </w:p>
    <w:p w14:paraId="0B0D183E" w14:textId="77777777" w:rsidR="00CB40D5" w:rsidRPr="00613175" w:rsidRDefault="00CB40D5" w:rsidP="0031641D">
      <w:pPr>
        <w:pStyle w:val="Heading2"/>
        <w:rPr>
          <w:rFonts w:eastAsia="MS Gothic"/>
        </w:rPr>
      </w:pPr>
      <w:r w:rsidRPr="00613175">
        <w:rPr>
          <w:lang w:eastAsia="zh-CN"/>
        </w:rPr>
        <w:br w:type="page"/>
      </w:r>
      <w:bookmarkStart w:id="1065" w:name="_Toc51948487"/>
      <w:bookmarkStart w:id="1066" w:name="_Toc52162561"/>
      <w:bookmarkStart w:id="1067" w:name="_Toc60916200"/>
      <w:bookmarkStart w:id="1068" w:name="_Toc68197428"/>
      <w:bookmarkStart w:id="1069" w:name="_Toc75880686"/>
      <w:bookmarkStart w:id="1070" w:name="_Toc84254386"/>
      <w:bookmarkStart w:id="1071" w:name="_Toc84255181"/>
      <w:r w:rsidRPr="00613175">
        <w:rPr>
          <w:lang w:eastAsia="zh-CN"/>
        </w:rPr>
        <w:t>9.3</w:t>
      </w:r>
      <w:r w:rsidRPr="00613175">
        <w:rPr>
          <w:lang w:eastAsia="zh-CN"/>
        </w:rPr>
        <w:tab/>
        <w:t>Mobile Originating Concatenated SMS / 5GS</w:t>
      </w:r>
      <w:bookmarkEnd w:id="1065"/>
      <w:bookmarkEnd w:id="1066"/>
      <w:bookmarkEnd w:id="1067"/>
      <w:bookmarkEnd w:id="1068"/>
      <w:bookmarkEnd w:id="1069"/>
      <w:bookmarkEnd w:id="1070"/>
      <w:bookmarkEnd w:id="1071"/>
    </w:p>
    <w:p w14:paraId="1067C7E9" w14:textId="77777777" w:rsidR="00CB40D5" w:rsidRPr="00613175" w:rsidRDefault="00CB40D5" w:rsidP="00F238ED">
      <w:pPr>
        <w:pStyle w:val="H6"/>
        <w:rPr>
          <w:lang w:eastAsia="zh-CN"/>
        </w:rPr>
      </w:pPr>
      <w:bookmarkStart w:id="1072" w:name="_Toc51948488"/>
      <w:bookmarkStart w:id="1073" w:name="_Toc52162562"/>
      <w:bookmarkStart w:id="1074" w:name="_Toc60916201"/>
      <w:r w:rsidRPr="00613175">
        <w:rPr>
          <w:lang w:eastAsia="zh-CN"/>
        </w:rPr>
        <w:t>9.3.1</w:t>
      </w:r>
      <w:r w:rsidRPr="00613175">
        <w:rPr>
          <w:lang w:eastAsia="zh-CN"/>
        </w:rPr>
        <w:tab/>
        <w:t>Test Purpose (TP)</w:t>
      </w:r>
      <w:bookmarkEnd w:id="1072"/>
      <w:bookmarkEnd w:id="1073"/>
      <w:bookmarkEnd w:id="1074"/>
    </w:p>
    <w:p w14:paraId="786CF0C3" w14:textId="77777777" w:rsidR="00CB40D5" w:rsidRPr="00613175" w:rsidRDefault="00CB40D5" w:rsidP="00CB40D5">
      <w:pPr>
        <w:pStyle w:val="H6"/>
      </w:pPr>
      <w:r w:rsidRPr="00613175">
        <w:t>(1)</w:t>
      </w:r>
    </w:p>
    <w:p w14:paraId="065D4EBF" w14:textId="77777777" w:rsidR="00CB40D5" w:rsidRPr="00613175" w:rsidRDefault="00CB40D5" w:rsidP="00CB40D5">
      <w:pPr>
        <w:pStyle w:val="PL"/>
        <w:rPr>
          <w:rFonts w:eastAsia="Malgun Gothic"/>
          <w:b/>
          <w:noProof w:val="0"/>
        </w:rPr>
      </w:pPr>
      <w:r w:rsidRPr="00613175">
        <w:rPr>
          <w:b/>
          <w:noProof w:val="0"/>
        </w:rPr>
        <w:t>with</w:t>
      </w:r>
      <w:r w:rsidRPr="00613175">
        <w:rPr>
          <w:noProof w:val="0"/>
        </w:rPr>
        <w:t xml:space="preserve"> { UE being registered to IMS }</w:t>
      </w:r>
    </w:p>
    <w:p w14:paraId="44A2AA10" w14:textId="77777777" w:rsidR="00CB40D5" w:rsidRPr="00613175" w:rsidRDefault="00CB40D5" w:rsidP="00CB40D5">
      <w:pPr>
        <w:pStyle w:val="PL"/>
        <w:rPr>
          <w:noProof w:val="0"/>
        </w:rPr>
      </w:pPr>
      <w:r w:rsidRPr="00613175">
        <w:rPr>
          <w:b/>
          <w:noProof w:val="0"/>
        </w:rPr>
        <w:t>ensure that</w:t>
      </w:r>
      <w:r w:rsidRPr="00613175">
        <w:rPr>
          <w:noProof w:val="0"/>
        </w:rPr>
        <w:t xml:space="preserve"> {</w:t>
      </w:r>
    </w:p>
    <w:p w14:paraId="2F62F5E4" w14:textId="77777777" w:rsidR="00CB40D5" w:rsidRPr="00613175" w:rsidRDefault="00CB40D5" w:rsidP="00CB40D5">
      <w:pPr>
        <w:pStyle w:val="PL"/>
        <w:rPr>
          <w:rFonts w:eastAsia="Malgun Gothic"/>
          <w:noProof w:val="0"/>
        </w:rPr>
      </w:pPr>
      <w:r w:rsidRPr="00613175">
        <w:rPr>
          <w:noProof w:val="0"/>
        </w:rPr>
        <w:t xml:space="preserve">  </w:t>
      </w:r>
      <w:r w:rsidRPr="00613175">
        <w:rPr>
          <w:b/>
          <w:noProof w:val="0"/>
        </w:rPr>
        <w:t>when</w:t>
      </w:r>
      <w:r w:rsidRPr="00613175">
        <w:rPr>
          <w:noProof w:val="0"/>
        </w:rPr>
        <w:t xml:space="preserve"> { </w:t>
      </w:r>
      <w:r w:rsidRPr="00613175">
        <w:rPr>
          <w:iCs/>
          <w:noProof w:val="0"/>
        </w:rPr>
        <w:t>UE is made to send a concatenated SMS over IP</w:t>
      </w:r>
      <w:r w:rsidRPr="00613175">
        <w:rPr>
          <w:noProof w:val="0"/>
        </w:rPr>
        <w:t xml:space="preserve"> }</w:t>
      </w:r>
    </w:p>
    <w:p w14:paraId="027FE9A6" w14:textId="77777777" w:rsidR="00CB40D5" w:rsidRPr="00613175" w:rsidRDefault="00CB40D5" w:rsidP="00CB40D5">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sends a SIP MESSAGE request containing the first segment of the concatenated SMS </w:t>
      </w:r>
      <w:r w:rsidRPr="00613175">
        <w:rPr>
          <w:noProof w:val="0"/>
        </w:rPr>
        <w:t>}</w:t>
      </w:r>
    </w:p>
    <w:p w14:paraId="0033332A" w14:textId="77777777" w:rsidR="00CB40D5" w:rsidRPr="00613175" w:rsidRDefault="00CB40D5" w:rsidP="00CB40D5">
      <w:pPr>
        <w:pStyle w:val="PL"/>
        <w:rPr>
          <w:noProof w:val="0"/>
        </w:rPr>
      </w:pPr>
      <w:r w:rsidRPr="00613175">
        <w:rPr>
          <w:noProof w:val="0"/>
        </w:rPr>
        <w:t xml:space="preserve">            }</w:t>
      </w:r>
    </w:p>
    <w:p w14:paraId="473E8C08" w14:textId="77777777" w:rsidR="0031641D" w:rsidRPr="00613175" w:rsidRDefault="0031641D" w:rsidP="00CB40D5">
      <w:pPr>
        <w:pStyle w:val="PL"/>
        <w:rPr>
          <w:noProof w:val="0"/>
        </w:rPr>
      </w:pPr>
    </w:p>
    <w:p w14:paraId="458EDB1A" w14:textId="77777777" w:rsidR="00CB40D5" w:rsidRPr="00613175" w:rsidRDefault="00CB40D5" w:rsidP="00CB40D5">
      <w:pPr>
        <w:pStyle w:val="H6"/>
      </w:pPr>
      <w:r w:rsidRPr="00613175">
        <w:t>(2)</w:t>
      </w:r>
    </w:p>
    <w:p w14:paraId="147859FA" w14:textId="77777777" w:rsidR="00CB40D5" w:rsidRPr="00613175" w:rsidRDefault="00CB40D5" w:rsidP="00CB40D5">
      <w:pPr>
        <w:pStyle w:val="PL"/>
        <w:rPr>
          <w:rFonts w:eastAsia="Malgun Gothic"/>
          <w:b/>
          <w:noProof w:val="0"/>
        </w:rPr>
      </w:pPr>
      <w:r w:rsidRPr="00613175">
        <w:rPr>
          <w:b/>
          <w:noProof w:val="0"/>
        </w:rPr>
        <w:t>with</w:t>
      </w:r>
      <w:r w:rsidRPr="00613175">
        <w:rPr>
          <w:noProof w:val="0"/>
        </w:rPr>
        <w:t xml:space="preserve"> { UE having sent a SIP MESSAGE request containing the first segment of the concatenated SMS }</w:t>
      </w:r>
    </w:p>
    <w:p w14:paraId="68208404" w14:textId="77777777" w:rsidR="00CB40D5" w:rsidRPr="00613175" w:rsidRDefault="00CB40D5" w:rsidP="00CB40D5">
      <w:pPr>
        <w:pStyle w:val="PL"/>
        <w:rPr>
          <w:noProof w:val="0"/>
        </w:rPr>
      </w:pPr>
      <w:r w:rsidRPr="00613175">
        <w:rPr>
          <w:b/>
          <w:noProof w:val="0"/>
        </w:rPr>
        <w:t>ensure that</w:t>
      </w:r>
      <w:r w:rsidRPr="00613175">
        <w:rPr>
          <w:noProof w:val="0"/>
        </w:rPr>
        <w:t xml:space="preserve"> {</w:t>
      </w:r>
    </w:p>
    <w:p w14:paraId="42757022" w14:textId="77777777" w:rsidR="00CB40D5" w:rsidRPr="00613175" w:rsidRDefault="00CB40D5" w:rsidP="00CB40D5">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receives a 202 Accepted response, followed by a SIP MESSAGE request containing a submission report for the first segment</w:t>
      </w:r>
      <w:r w:rsidRPr="00613175">
        <w:rPr>
          <w:noProof w:val="0"/>
          <w:snapToGrid w:val="0"/>
        </w:rPr>
        <w:t xml:space="preserve"> </w:t>
      </w:r>
      <w:r w:rsidRPr="00613175">
        <w:rPr>
          <w:noProof w:val="0"/>
        </w:rPr>
        <w:t>}</w:t>
      </w:r>
    </w:p>
    <w:p w14:paraId="2E5BAAA9" w14:textId="77777777" w:rsidR="00CB40D5" w:rsidRPr="00613175" w:rsidRDefault="00CB40D5" w:rsidP="00CB40D5">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UE sends a 200 OK response, followed by a SIP MESSAGE request containing the second segment of the concatenated SMS</w:t>
      </w:r>
      <w:r w:rsidRPr="00613175">
        <w:rPr>
          <w:noProof w:val="0"/>
        </w:rPr>
        <w:t xml:space="preserve"> }</w:t>
      </w:r>
    </w:p>
    <w:p w14:paraId="0DAED4DD" w14:textId="77777777" w:rsidR="00CB40D5" w:rsidRPr="00613175" w:rsidRDefault="00CB40D5" w:rsidP="00CB40D5">
      <w:pPr>
        <w:pStyle w:val="PL"/>
        <w:rPr>
          <w:noProof w:val="0"/>
        </w:rPr>
      </w:pPr>
      <w:r w:rsidRPr="00613175">
        <w:rPr>
          <w:noProof w:val="0"/>
        </w:rPr>
        <w:t xml:space="preserve">            }</w:t>
      </w:r>
    </w:p>
    <w:p w14:paraId="0728CFFF" w14:textId="77777777" w:rsidR="0031641D" w:rsidRPr="00613175" w:rsidRDefault="0031641D" w:rsidP="00CB40D5">
      <w:pPr>
        <w:pStyle w:val="PL"/>
        <w:rPr>
          <w:noProof w:val="0"/>
        </w:rPr>
      </w:pPr>
    </w:p>
    <w:p w14:paraId="43C01578" w14:textId="77777777" w:rsidR="00CB40D5" w:rsidRPr="00613175" w:rsidRDefault="00CB40D5" w:rsidP="00CB40D5">
      <w:pPr>
        <w:pStyle w:val="H6"/>
      </w:pPr>
      <w:r w:rsidRPr="00613175">
        <w:t>(3)</w:t>
      </w:r>
    </w:p>
    <w:p w14:paraId="3B048066" w14:textId="77777777" w:rsidR="00CB40D5" w:rsidRPr="00613175" w:rsidRDefault="00CB40D5" w:rsidP="00CB40D5">
      <w:pPr>
        <w:pStyle w:val="PL"/>
        <w:rPr>
          <w:rFonts w:eastAsia="Malgun Gothic"/>
          <w:b/>
          <w:noProof w:val="0"/>
        </w:rPr>
      </w:pPr>
      <w:r w:rsidRPr="00613175">
        <w:rPr>
          <w:b/>
          <w:noProof w:val="0"/>
        </w:rPr>
        <w:t>with</w:t>
      </w:r>
      <w:r w:rsidRPr="00613175">
        <w:rPr>
          <w:noProof w:val="0"/>
        </w:rPr>
        <w:t xml:space="preserve"> { UE having sent a SIP MESSAGE request containing the second segment of the concatenated SMS }</w:t>
      </w:r>
    </w:p>
    <w:p w14:paraId="36BEA0CC" w14:textId="77777777" w:rsidR="00CB40D5" w:rsidRPr="00613175" w:rsidRDefault="00CB40D5" w:rsidP="00CB40D5">
      <w:pPr>
        <w:pStyle w:val="PL"/>
        <w:rPr>
          <w:noProof w:val="0"/>
        </w:rPr>
      </w:pPr>
      <w:r w:rsidRPr="00613175">
        <w:rPr>
          <w:b/>
          <w:noProof w:val="0"/>
        </w:rPr>
        <w:t>ensure that</w:t>
      </w:r>
      <w:r w:rsidRPr="00613175">
        <w:rPr>
          <w:noProof w:val="0"/>
        </w:rPr>
        <w:t xml:space="preserve"> {</w:t>
      </w:r>
    </w:p>
    <w:p w14:paraId="4A2B807C" w14:textId="77777777" w:rsidR="00CB40D5" w:rsidRPr="00613175" w:rsidRDefault="00CB40D5" w:rsidP="00CB40D5">
      <w:pPr>
        <w:pStyle w:val="PL"/>
        <w:rPr>
          <w:rFonts w:eastAsia="Malgun Gothic"/>
          <w:noProof w:val="0"/>
        </w:rPr>
      </w:pPr>
      <w:r w:rsidRPr="00613175">
        <w:rPr>
          <w:noProof w:val="0"/>
        </w:rPr>
        <w:t xml:space="preserve">  </w:t>
      </w:r>
      <w:r w:rsidRPr="00613175">
        <w:rPr>
          <w:b/>
          <w:noProof w:val="0"/>
        </w:rPr>
        <w:t>when</w:t>
      </w:r>
      <w:r w:rsidRPr="00613175">
        <w:rPr>
          <w:noProof w:val="0"/>
        </w:rPr>
        <w:t xml:space="preserve"> { UE receives a 202 Accepted response, followed by a SIP MESSAGE request containing a submission report for the second segment</w:t>
      </w:r>
      <w:r w:rsidRPr="00613175">
        <w:rPr>
          <w:noProof w:val="0"/>
          <w:snapToGrid w:val="0"/>
        </w:rPr>
        <w:t xml:space="preserve"> </w:t>
      </w:r>
      <w:r w:rsidRPr="00613175">
        <w:rPr>
          <w:noProof w:val="0"/>
        </w:rPr>
        <w:t>}</w:t>
      </w:r>
    </w:p>
    <w:p w14:paraId="01ECEEBD" w14:textId="77777777" w:rsidR="00CB40D5" w:rsidRPr="00613175" w:rsidRDefault="00CB40D5" w:rsidP="00CB40D5">
      <w:pPr>
        <w:pStyle w:val="PL"/>
        <w:rPr>
          <w:noProof w:val="0"/>
        </w:rPr>
      </w:pPr>
      <w:r w:rsidRPr="00613175">
        <w:rPr>
          <w:noProof w:val="0"/>
        </w:rPr>
        <w:t xml:space="preserve">   </w:t>
      </w:r>
      <w:r w:rsidRPr="00613175">
        <w:rPr>
          <w:b/>
          <w:noProof w:val="0"/>
        </w:rPr>
        <w:t>then</w:t>
      </w:r>
      <w:r w:rsidRPr="00613175">
        <w:rPr>
          <w:noProof w:val="0"/>
        </w:rPr>
        <w:t xml:space="preserve"> { </w:t>
      </w:r>
      <w:r w:rsidRPr="00613175">
        <w:rPr>
          <w:noProof w:val="0"/>
          <w:snapToGrid w:val="0"/>
        </w:rPr>
        <w:t xml:space="preserve">UE sends a 200 OK response, followed by a SIP MESSAGE request containing the third segment of the concatenated SMS </w:t>
      </w:r>
      <w:r w:rsidRPr="00613175">
        <w:rPr>
          <w:noProof w:val="0"/>
        </w:rPr>
        <w:t>}</w:t>
      </w:r>
    </w:p>
    <w:p w14:paraId="798F8C64" w14:textId="77777777" w:rsidR="00CB40D5" w:rsidRPr="00613175" w:rsidRDefault="00CB40D5" w:rsidP="00CB40D5">
      <w:pPr>
        <w:pStyle w:val="PL"/>
        <w:rPr>
          <w:noProof w:val="0"/>
        </w:rPr>
      </w:pPr>
      <w:r w:rsidRPr="00613175">
        <w:rPr>
          <w:noProof w:val="0"/>
        </w:rPr>
        <w:t xml:space="preserve">            }</w:t>
      </w:r>
    </w:p>
    <w:p w14:paraId="1309E054" w14:textId="77777777" w:rsidR="0031641D" w:rsidRPr="00613175" w:rsidRDefault="0031641D" w:rsidP="00CB40D5">
      <w:pPr>
        <w:pStyle w:val="PL"/>
        <w:rPr>
          <w:noProof w:val="0"/>
        </w:rPr>
      </w:pPr>
    </w:p>
    <w:p w14:paraId="7CEFB4A1" w14:textId="77777777" w:rsidR="00CB40D5" w:rsidRPr="00613175" w:rsidRDefault="00CB40D5" w:rsidP="00CB40D5">
      <w:pPr>
        <w:pStyle w:val="H6"/>
      </w:pPr>
      <w:r w:rsidRPr="00613175">
        <w:t>(4)</w:t>
      </w:r>
    </w:p>
    <w:p w14:paraId="12F17496" w14:textId="77777777" w:rsidR="00CB40D5" w:rsidRPr="00613175" w:rsidRDefault="00CB40D5" w:rsidP="00CB40D5">
      <w:pPr>
        <w:pStyle w:val="PL"/>
        <w:rPr>
          <w:rFonts w:eastAsia="Malgun Gothic"/>
          <w:b/>
          <w:noProof w:val="0"/>
        </w:rPr>
      </w:pPr>
      <w:r w:rsidRPr="00613175">
        <w:rPr>
          <w:b/>
          <w:noProof w:val="0"/>
        </w:rPr>
        <w:t>with</w:t>
      </w:r>
      <w:r w:rsidRPr="00613175">
        <w:rPr>
          <w:noProof w:val="0"/>
        </w:rPr>
        <w:t xml:space="preserve"> { UE having sent a SIP MESSAGE request containing the third segment of the concatenated SMS }</w:t>
      </w:r>
    </w:p>
    <w:p w14:paraId="541247C7" w14:textId="77777777" w:rsidR="00CB40D5" w:rsidRPr="00613175" w:rsidRDefault="00CB40D5" w:rsidP="00CB40D5">
      <w:pPr>
        <w:pStyle w:val="PL"/>
        <w:rPr>
          <w:noProof w:val="0"/>
        </w:rPr>
      </w:pPr>
      <w:r w:rsidRPr="00613175">
        <w:rPr>
          <w:b/>
          <w:noProof w:val="0"/>
        </w:rPr>
        <w:t>ensure that</w:t>
      </w:r>
      <w:r w:rsidRPr="00613175">
        <w:rPr>
          <w:noProof w:val="0"/>
        </w:rPr>
        <w:t xml:space="preserve"> {</w:t>
      </w:r>
    </w:p>
    <w:p w14:paraId="5C587A5A" w14:textId="77777777" w:rsidR="00CB40D5" w:rsidRPr="00613175" w:rsidRDefault="00CB40D5" w:rsidP="00CB40D5">
      <w:pPr>
        <w:pStyle w:val="PL"/>
        <w:rPr>
          <w:rFonts w:eastAsia="Malgun Gothic"/>
          <w:noProof w:val="0"/>
        </w:rPr>
      </w:pPr>
      <w:r w:rsidRPr="00613175">
        <w:rPr>
          <w:noProof w:val="0"/>
        </w:rPr>
        <w:t xml:space="preserve">  </w:t>
      </w:r>
      <w:r w:rsidRPr="00613175">
        <w:rPr>
          <w:b/>
          <w:noProof w:val="0"/>
        </w:rPr>
        <w:t>when</w:t>
      </w:r>
      <w:r w:rsidRPr="00613175">
        <w:rPr>
          <w:noProof w:val="0"/>
        </w:rPr>
        <w:t xml:space="preserve"> { </w:t>
      </w:r>
      <w:r w:rsidRPr="00613175">
        <w:rPr>
          <w:iCs/>
          <w:noProof w:val="0"/>
        </w:rPr>
        <w:t xml:space="preserve">UE receives a 202 Accepted </w:t>
      </w:r>
      <w:r w:rsidR="0031641D" w:rsidRPr="00613175">
        <w:rPr>
          <w:iCs/>
          <w:noProof w:val="0"/>
        </w:rPr>
        <w:t>response</w:t>
      </w:r>
      <w:r w:rsidRPr="00613175">
        <w:rPr>
          <w:iCs/>
          <w:noProof w:val="0"/>
        </w:rPr>
        <w:t>, followed by a SIP MESSAGE request containing a submission report for the third segment</w:t>
      </w:r>
      <w:r w:rsidRPr="00613175">
        <w:rPr>
          <w:noProof w:val="0"/>
        </w:rPr>
        <w:t xml:space="preserve"> }</w:t>
      </w:r>
    </w:p>
    <w:p w14:paraId="495ABF76" w14:textId="77777777" w:rsidR="00CB40D5" w:rsidRPr="00613175" w:rsidRDefault="00CB40D5" w:rsidP="00CB40D5">
      <w:pPr>
        <w:pStyle w:val="PL"/>
        <w:rPr>
          <w:noProof w:val="0"/>
        </w:rPr>
      </w:pPr>
      <w:r w:rsidRPr="00613175">
        <w:rPr>
          <w:noProof w:val="0"/>
        </w:rPr>
        <w:t xml:space="preserve">   </w:t>
      </w:r>
      <w:r w:rsidRPr="00613175">
        <w:rPr>
          <w:b/>
          <w:noProof w:val="0"/>
        </w:rPr>
        <w:t>then</w:t>
      </w:r>
      <w:r w:rsidRPr="00613175">
        <w:rPr>
          <w:noProof w:val="0"/>
        </w:rPr>
        <w:t xml:space="preserve"> { UE sends a 200 OK response }</w:t>
      </w:r>
    </w:p>
    <w:p w14:paraId="396FF9DE" w14:textId="77777777" w:rsidR="00CB40D5" w:rsidRPr="00613175" w:rsidRDefault="00CB40D5" w:rsidP="00CB40D5">
      <w:pPr>
        <w:pStyle w:val="PL"/>
        <w:rPr>
          <w:noProof w:val="0"/>
        </w:rPr>
      </w:pPr>
      <w:r w:rsidRPr="00613175">
        <w:rPr>
          <w:noProof w:val="0"/>
        </w:rPr>
        <w:t xml:space="preserve">            }</w:t>
      </w:r>
    </w:p>
    <w:p w14:paraId="17D197FC" w14:textId="77777777" w:rsidR="00CB40D5" w:rsidRPr="00613175" w:rsidRDefault="00CB40D5" w:rsidP="00CB40D5">
      <w:pPr>
        <w:pStyle w:val="PL"/>
        <w:rPr>
          <w:noProof w:val="0"/>
        </w:rPr>
      </w:pPr>
    </w:p>
    <w:p w14:paraId="5EC06C52" w14:textId="77777777" w:rsidR="00CB40D5" w:rsidRPr="00613175" w:rsidRDefault="00CB40D5" w:rsidP="00F238ED">
      <w:pPr>
        <w:pStyle w:val="H6"/>
        <w:rPr>
          <w:lang w:eastAsia="zh-CN"/>
        </w:rPr>
      </w:pPr>
      <w:bookmarkStart w:id="1075" w:name="_Toc51948489"/>
      <w:bookmarkStart w:id="1076" w:name="_Toc52162563"/>
      <w:bookmarkStart w:id="1077" w:name="_Toc60916202"/>
      <w:r w:rsidRPr="00613175">
        <w:rPr>
          <w:lang w:eastAsia="zh-CN"/>
        </w:rPr>
        <w:t>9.3.2</w:t>
      </w:r>
      <w:r w:rsidRPr="00613175">
        <w:rPr>
          <w:lang w:eastAsia="zh-CN"/>
        </w:rPr>
        <w:tab/>
        <w:t>Conformance Requirements</w:t>
      </w:r>
      <w:bookmarkEnd w:id="1075"/>
      <w:bookmarkEnd w:id="1076"/>
      <w:bookmarkEnd w:id="1077"/>
    </w:p>
    <w:p w14:paraId="2897A483" w14:textId="77777777" w:rsidR="000D610E" w:rsidRPr="00613175" w:rsidRDefault="000D610E" w:rsidP="000D610E">
      <w:r w:rsidRPr="00613175">
        <w:t>The conformance requirements covered in the present test case are, unless otherwise stated, Rel-15 requirements.</w:t>
      </w:r>
    </w:p>
    <w:p w14:paraId="3A689135" w14:textId="77777777" w:rsidR="00CB40D5" w:rsidRPr="00613175" w:rsidRDefault="00CB40D5" w:rsidP="00CB40D5">
      <w:pPr>
        <w:rPr>
          <w:rFonts w:eastAsia="SimSun"/>
          <w:lang w:eastAsia="zh-CN"/>
        </w:rPr>
      </w:pPr>
      <w:r w:rsidRPr="00613175">
        <w:rPr>
          <w:lang w:eastAsia="zh-CN"/>
        </w:rPr>
        <w:t>[TS 23.040, clause 9.2.3.23]:</w:t>
      </w:r>
    </w:p>
    <w:p w14:paraId="58977CE3" w14:textId="77777777" w:rsidR="00CB40D5" w:rsidRPr="00613175" w:rsidRDefault="00CB40D5" w:rsidP="00CB40D5">
      <w:pPr>
        <w:pStyle w:val="B10"/>
        <w:rPr>
          <w:lang w:eastAsia="en-US"/>
        </w:rPr>
      </w:pPr>
      <w:r w:rsidRPr="00613175">
        <w:t>The TP</w:t>
      </w:r>
      <w:r w:rsidRPr="00613175">
        <w:noBreakHyphen/>
        <w:t>User</w:t>
      </w:r>
      <w:r w:rsidRPr="00613175">
        <w:noBreakHyphen/>
        <w:t>Data</w:t>
      </w:r>
      <w:r w:rsidRPr="00613175">
        <w:noBreakHyphen/>
        <w:t>Header</w:t>
      </w:r>
      <w:r w:rsidRPr="00613175">
        <w:noBreakHyphen/>
        <w:t>Indicator is a 1 bit field within bit 6 of the first octet of the following six PDUs:</w:t>
      </w:r>
    </w:p>
    <w:p w14:paraId="469EFA1D" w14:textId="77777777" w:rsidR="00CB40D5" w:rsidRPr="00613175" w:rsidRDefault="00CB40D5" w:rsidP="00CB40D5">
      <w:pPr>
        <w:pStyle w:val="B10"/>
      </w:pPr>
      <w:r w:rsidRPr="00613175">
        <w:t>-</w:t>
      </w:r>
      <w:r w:rsidRPr="00613175">
        <w:tab/>
        <w:t>SMS</w:t>
      </w:r>
      <w:r w:rsidRPr="00613175">
        <w:noBreakHyphen/>
        <w:t>SUBMIT,</w:t>
      </w:r>
    </w:p>
    <w:p w14:paraId="5BEE08B8" w14:textId="77777777" w:rsidR="00CB40D5" w:rsidRPr="00613175" w:rsidRDefault="00CB40D5" w:rsidP="00CB40D5">
      <w:pPr>
        <w:pStyle w:val="B10"/>
      </w:pPr>
      <w:r w:rsidRPr="00613175">
        <w:t>-</w:t>
      </w:r>
      <w:r w:rsidRPr="00613175">
        <w:tab/>
        <w:t>SMS-SUBMIT-REPORT,</w:t>
      </w:r>
    </w:p>
    <w:p w14:paraId="55D1610C" w14:textId="77777777" w:rsidR="00CB40D5" w:rsidRPr="00613175" w:rsidRDefault="00CB40D5" w:rsidP="00CB40D5">
      <w:pPr>
        <w:pStyle w:val="B10"/>
      </w:pPr>
      <w:r w:rsidRPr="00613175">
        <w:t>-</w:t>
      </w:r>
      <w:r w:rsidRPr="00613175">
        <w:tab/>
        <w:t>SMS</w:t>
      </w:r>
      <w:r w:rsidRPr="00613175">
        <w:noBreakHyphen/>
        <w:t>DELIVER,</w:t>
      </w:r>
    </w:p>
    <w:p w14:paraId="5C84D9E8" w14:textId="77777777" w:rsidR="00CB40D5" w:rsidRPr="00613175" w:rsidRDefault="00CB40D5" w:rsidP="00CB40D5">
      <w:pPr>
        <w:pStyle w:val="B10"/>
      </w:pPr>
      <w:r w:rsidRPr="00613175">
        <w:t>-</w:t>
      </w:r>
      <w:r w:rsidRPr="00613175">
        <w:tab/>
        <w:t>SMS-DELIVER-REPORT,</w:t>
      </w:r>
    </w:p>
    <w:p w14:paraId="6FA87D3C" w14:textId="77777777" w:rsidR="00CB40D5" w:rsidRPr="00613175" w:rsidRDefault="00CB40D5" w:rsidP="00CB40D5">
      <w:pPr>
        <w:pStyle w:val="B10"/>
      </w:pPr>
      <w:r w:rsidRPr="00613175">
        <w:t>-</w:t>
      </w:r>
      <w:r w:rsidRPr="00613175">
        <w:tab/>
        <w:t>SMS-STATUS-REPORT,</w:t>
      </w:r>
    </w:p>
    <w:p w14:paraId="2DD94C7A" w14:textId="77777777" w:rsidR="00CB40D5" w:rsidRPr="00613175" w:rsidRDefault="00CB40D5" w:rsidP="00CB40D5">
      <w:pPr>
        <w:pStyle w:val="B10"/>
      </w:pPr>
      <w:r w:rsidRPr="00613175">
        <w:t>-</w:t>
      </w:r>
      <w:r w:rsidRPr="00613175">
        <w:tab/>
        <w:t>SMS-COMMAND.</w:t>
      </w:r>
    </w:p>
    <w:p w14:paraId="0457AA88" w14:textId="77777777" w:rsidR="00CB40D5" w:rsidRPr="00613175" w:rsidRDefault="00CB40D5" w:rsidP="00CB40D5">
      <w:pPr>
        <w:pStyle w:val="B10"/>
      </w:pPr>
      <w:r w:rsidRPr="00613175">
        <w:t>TP-UDHI has the following values.</w:t>
      </w:r>
    </w:p>
    <w:p w14:paraId="3235DE73" w14:textId="77777777" w:rsidR="00CB40D5" w:rsidRPr="00613175" w:rsidRDefault="00CB40D5" w:rsidP="00CB40D5">
      <w:pPr>
        <w:pStyle w:val="B10"/>
      </w:pPr>
      <w:r w:rsidRPr="00613175">
        <w:t>Bit no. 6</w:t>
      </w:r>
      <w:r w:rsidRPr="00613175">
        <w:tab/>
        <w:t>0</w:t>
      </w:r>
      <w:r w:rsidRPr="00613175">
        <w:tab/>
        <w:t>The TP</w:t>
      </w:r>
      <w:r w:rsidRPr="00613175">
        <w:noBreakHyphen/>
        <w:t>UD field contains only the short message</w:t>
      </w:r>
    </w:p>
    <w:p w14:paraId="57A3C0B6" w14:textId="77777777" w:rsidR="00CB40D5" w:rsidRPr="00613175" w:rsidRDefault="00CB40D5" w:rsidP="00CB40D5">
      <w:pPr>
        <w:pStyle w:val="B10"/>
      </w:pPr>
      <w:r w:rsidRPr="00613175">
        <w:tab/>
      </w:r>
      <w:r w:rsidRPr="00613175">
        <w:tab/>
        <w:t>1</w:t>
      </w:r>
      <w:r w:rsidRPr="00613175">
        <w:tab/>
        <w:t>The beginning of the TP</w:t>
      </w:r>
      <w:r w:rsidRPr="00613175">
        <w:noBreakHyphen/>
        <w:t>UD field contains a Header in addition to the short message.</w:t>
      </w:r>
    </w:p>
    <w:p w14:paraId="4024E547" w14:textId="77777777" w:rsidR="00CB40D5" w:rsidRPr="00613175" w:rsidRDefault="00CB40D5" w:rsidP="00CB40D5">
      <w:pPr>
        <w:rPr>
          <w:lang w:eastAsia="zh-CN"/>
        </w:rPr>
      </w:pPr>
      <w:r w:rsidRPr="00613175">
        <w:rPr>
          <w:lang w:eastAsia="zh-CN"/>
        </w:rPr>
        <w:t>[TS 23.040, clause 9.2.3.24]:</w:t>
      </w:r>
    </w:p>
    <w:p w14:paraId="627CA27E" w14:textId="77777777" w:rsidR="00CB40D5" w:rsidRPr="00613175" w:rsidRDefault="00CB40D5" w:rsidP="00CB40D5">
      <w:pPr>
        <w:rPr>
          <w:lang w:eastAsia="en-US"/>
        </w:rPr>
      </w:pPr>
      <w:r w:rsidRPr="00613175">
        <w:t>The length of the TP-User-Data field is defined in the PDU’s of the SM-TL (see clause 9.2.2).</w:t>
      </w:r>
    </w:p>
    <w:p w14:paraId="6272A379" w14:textId="77777777" w:rsidR="00CB40D5" w:rsidRPr="00613175" w:rsidRDefault="00CB40D5" w:rsidP="00CB40D5">
      <w:r w:rsidRPr="00613175">
        <w:t>The TP</w:t>
      </w:r>
      <w:r w:rsidRPr="00613175">
        <w:noBreakHyphen/>
        <w:t>User</w:t>
      </w:r>
      <w:r w:rsidRPr="00613175">
        <w:noBreakHyphen/>
        <w:t>Data field may comprise just the short message itself or a Header in addition to the short message depending upon the setting of TP</w:t>
      </w:r>
      <w:r w:rsidRPr="00613175">
        <w:noBreakHyphen/>
        <w:t>UDHI.</w:t>
      </w:r>
    </w:p>
    <w:p w14:paraId="62F641C8" w14:textId="77777777" w:rsidR="00CB40D5" w:rsidRPr="00613175" w:rsidRDefault="00CB40D5" w:rsidP="00CB40D5">
      <w:r w:rsidRPr="00613175">
        <w:t>Where the TP</w:t>
      </w:r>
      <w:r w:rsidRPr="00613175">
        <w:noBreakHyphen/>
        <w:t>UDHI value is set to 0 the TP</w:t>
      </w:r>
      <w:r w:rsidRPr="00613175">
        <w:noBreakHyphen/>
        <w:t>User</w:t>
      </w:r>
      <w:r w:rsidRPr="00613175">
        <w:noBreakHyphen/>
        <w:t>Data field comprises the short message only, where the user data can be 7 bit (default alphabet) data, 8 bit data, or 16 bit (UCS2 [24]) data.</w:t>
      </w:r>
    </w:p>
    <w:p w14:paraId="1C4673EB" w14:textId="77777777" w:rsidR="00CB40D5" w:rsidRPr="00613175" w:rsidRDefault="00CB40D5" w:rsidP="00CB40D5">
      <w:r w:rsidRPr="00613175">
        <w:t>Where the TP</w:t>
      </w:r>
      <w:r w:rsidRPr="00613175">
        <w:noBreakHyphen/>
        <w:t>UDHI value is set to 1 the first octets of the TP</w:t>
      </w:r>
      <w:r w:rsidRPr="00613175">
        <w:noBreakHyphen/>
        <w:t>User</w:t>
      </w:r>
      <w:r w:rsidRPr="00613175">
        <w:noBreakHyphen/>
        <w:t>Data field contains a Header in the following order starting at the first octet of the TP</w:t>
      </w:r>
      <w:r w:rsidRPr="00613175">
        <w:noBreakHyphen/>
        <w:t>User</w:t>
      </w:r>
      <w:r w:rsidRPr="00613175">
        <w:noBreakHyphen/>
        <w:t>Data field.</w:t>
      </w:r>
    </w:p>
    <w:p w14:paraId="55D9C52D" w14:textId="77777777" w:rsidR="00CB40D5" w:rsidRPr="00613175" w:rsidRDefault="00CB40D5" w:rsidP="00CB40D5">
      <w:r w:rsidRPr="00613175">
        <w:t>Irrespective of whether any part of the User Data Header is ignored or discarded, the MS shall always store the entire TPDU exactly as received.</w:t>
      </w:r>
    </w:p>
    <w:p w14:paraId="1E6E4224" w14:textId="77777777" w:rsidR="00CB40D5" w:rsidRPr="00613175" w:rsidRDefault="00CB40D5" w:rsidP="00CB40D5">
      <w:pPr>
        <w:pStyle w:val="B10"/>
      </w:pPr>
      <w:r w:rsidRPr="00613175">
        <w:t>FIELD</w:t>
      </w:r>
      <w:r w:rsidRPr="00613175">
        <w:tab/>
      </w:r>
      <w:r w:rsidRPr="00613175">
        <w:tab/>
      </w:r>
      <w:r w:rsidRPr="00613175">
        <w:tab/>
      </w:r>
      <w:r w:rsidRPr="00613175">
        <w:tab/>
      </w:r>
      <w:r w:rsidRPr="00613175">
        <w:tab/>
      </w:r>
      <w:r w:rsidRPr="00613175">
        <w:tab/>
      </w:r>
      <w:r w:rsidRPr="00613175">
        <w:tab/>
        <w:t>LENGTH</w:t>
      </w:r>
    </w:p>
    <w:p w14:paraId="06EC1D0C" w14:textId="77777777" w:rsidR="00CB40D5" w:rsidRPr="00613175" w:rsidRDefault="00CB40D5" w:rsidP="00CB40D5">
      <w:pPr>
        <w:pStyle w:val="B10"/>
      </w:pPr>
      <w:r w:rsidRPr="00613175">
        <w:t>Length of User Data Header</w:t>
      </w:r>
      <w:r w:rsidRPr="00613175">
        <w:tab/>
      </w:r>
      <w:r w:rsidRPr="00613175">
        <w:tab/>
      </w:r>
      <w:r w:rsidRPr="00613175">
        <w:tab/>
      </w:r>
      <w:r w:rsidRPr="00613175">
        <w:tab/>
        <w:t>1 octet</w:t>
      </w:r>
    </w:p>
    <w:p w14:paraId="2B231127" w14:textId="77777777" w:rsidR="00CB40D5" w:rsidRPr="00613175" w:rsidRDefault="00CB40D5" w:rsidP="00CB40D5">
      <w:pPr>
        <w:pStyle w:val="B10"/>
      </w:pPr>
      <w:r w:rsidRPr="00613175">
        <w:tab/>
        <w:t>Information</w:t>
      </w:r>
      <w:r w:rsidRPr="00613175">
        <w:noBreakHyphen/>
        <w:t>Element</w:t>
      </w:r>
      <w:r w:rsidRPr="00613175">
        <w:noBreakHyphen/>
        <w:t xml:space="preserve">Identifier </w:t>
      </w:r>
      <w:r w:rsidRPr="00613175">
        <w:rPr>
          <w:sz w:val="18"/>
        </w:rPr>
        <w:t>"</w:t>
      </w:r>
      <w:r w:rsidRPr="00613175">
        <w:t>A</w:t>
      </w:r>
      <w:r w:rsidRPr="00613175">
        <w:rPr>
          <w:sz w:val="18"/>
        </w:rPr>
        <w:t>"</w:t>
      </w:r>
      <w:r w:rsidRPr="00613175">
        <w:tab/>
      </w:r>
      <w:r w:rsidRPr="00613175">
        <w:tab/>
        <w:t>1 octet</w:t>
      </w:r>
    </w:p>
    <w:p w14:paraId="7B55DD0E" w14:textId="77777777" w:rsidR="00CB40D5" w:rsidRPr="00613175" w:rsidRDefault="00CB40D5" w:rsidP="00CB40D5">
      <w:pPr>
        <w:pStyle w:val="B10"/>
      </w:pPr>
      <w:r w:rsidRPr="00613175">
        <w:tab/>
        <w:t>Length of Information</w:t>
      </w:r>
      <w:r w:rsidRPr="00613175">
        <w:noBreakHyphen/>
        <w:t xml:space="preserve">Element </w:t>
      </w:r>
      <w:r w:rsidRPr="00613175">
        <w:rPr>
          <w:sz w:val="18"/>
        </w:rPr>
        <w:t>"</w:t>
      </w:r>
      <w:r w:rsidRPr="00613175">
        <w:t>A</w:t>
      </w:r>
      <w:r w:rsidRPr="00613175">
        <w:rPr>
          <w:sz w:val="18"/>
        </w:rPr>
        <w:t>"</w:t>
      </w:r>
      <w:r w:rsidRPr="00613175">
        <w:tab/>
      </w:r>
      <w:r w:rsidRPr="00613175">
        <w:tab/>
        <w:t>1 octet</w:t>
      </w:r>
    </w:p>
    <w:p w14:paraId="280E64C3" w14:textId="77777777" w:rsidR="00CB40D5" w:rsidRPr="00613175" w:rsidRDefault="00CB40D5" w:rsidP="00CB40D5">
      <w:pPr>
        <w:pStyle w:val="B10"/>
      </w:pPr>
      <w:r w:rsidRPr="00613175">
        <w:tab/>
        <w:t>Information</w:t>
      </w:r>
      <w:r w:rsidRPr="00613175">
        <w:noBreakHyphen/>
        <w:t xml:space="preserve">Element </w:t>
      </w:r>
      <w:r w:rsidRPr="00613175">
        <w:rPr>
          <w:sz w:val="18"/>
        </w:rPr>
        <w:t>"</w:t>
      </w:r>
      <w:r w:rsidRPr="00613175">
        <w:t>A</w:t>
      </w:r>
      <w:r w:rsidRPr="00613175">
        <w:rPr>
          <w:sz w:val="18"/>
        </w:rPr>
        <w:t>"</w:t>
      </w:r>
      <w:r w:rsidRPr="00613175">
        <w:t xml:space="preserve"> Data</w:t>
      </w:r>
      <w:r w:rsidRPr="00613175">
        <w:tab/>
      </w:r>
      <w:r w:rsidRPr="00613175">
        <w:tab/>
      </w:r>
      <w:r w:rsidRPr="00613175">
        <w:tab/>
        <w:t xml:space="preserve">0 to </w:t>
      </w:r>
      <w:r w:rsidRPr="00613175">
        <w:rPr>
          <w:sz w:val="18"/>
        </w:rPr>
        <w:t>"</w:t>
      </w:r>
      <w:r w:rsidRPr="00613175">
        <w:t>n</w:t>
      </w:r>
      <w:r w:rsidRPr="00613175">
        <w:rPr>
          <w:sz w:val="18"/>
        </w:rPr>
        <w:t>"</w:t>
      </w:r>
      <w:r w:rsidRPr="00613175">
        <w:t xml:space="preserve"> octets</w:t>
      </w:r>
    </w:p>
    <w:p w14:paraId="4B3C5E49" w14:textId="77777777" w:rsidR="00CB40D5" w:rsidRPr="00613175" w:rsidRDefault="00CB40D5" w:rsidP="00CB40D5">
      <w:pPr>
        <w:pStyle w:val="B10"/>
      </w:pPr>
      <w:r w:rsidRPr="00613175">
        <w:tab/>
        <w:t>Information</w:t>
      </w:r>
      <w:r w:rsidRPr="00613175">
        <w:noBreakHyphen/>
        <w:t>Element</w:t>
      </w:r>
      <w:r w:rsidRPr="00613175">
        <w:noBreakHyphen/>
        <w:t xml:space="preserve">Identifier </w:t>
      </w:r>
      <w:r w:rsidRPr="00613175">
        <w:rPr>
          <w:sz w:val="18"/>
        </w:rPr>
        <w:t>"</w:t>
      </w:r>
      <w:r w:rsidRPr="00613175">
        <w:t>B</w:t>
      </w:r>
      <w:r w:rsidRPr="00613175">
        <w:rPr>
          <w:sz w:val="18"/>
        </w:rPr>
        <w:t>"</w:t>
      </w:r>
      <w:r w:rsidRPr="00613175">
        <w:tab/>
      </w:r>
      <w:r w:rsidRPr="00613175">
        <w:tab/>
      </w:r>
      <w:r w:rsidRPr="00613175">
        <w:tab/>
        <w:t>1 octet</w:t>
      </w:r>
    </w:p>
    <w:p w14:paraId="65FA015E" w14:textId="77777777" w:rsidR="00CB40D5" w:rsidRPr="00613175" w:rsidRDefault="00CB40D5" w:rsidP="00CB40D5">
      <w:pPr>
        <w:pStyle w:val="B10"/>
      </w:pPr>
      <w:r w:rsidRPr="00613175">
        <w:tab/>
        <w:t>Length of Information</w:t>
      </w:r>
      <w:r w:rsidRPr="00613175">
        <w:noBreakHyphen/>
        <w:t xml:space="preserve">Element </w:t>
      </w:r>
      <w:r w:rsidRPr="00613175">
        <w:rPr>
          <w:sz w:val="18"/>
        </w:rPr>
        <w:t>"</w:t>
      </w:r>
      <w:r w:rsidRPr="00613175">
        <w:t>B</w:t>
      </w:r>
      <w:r w:rsidRPr="00613175">
        <w:rPr>
          <w:sz w:val="18"/>
        </w:rPr>
        <w:t>"</w:t>
      </w:r>
      <w:r w:rsidRPr="00613175">
        <w:tab/>
      </w:r>
      <w:r w:rsidRPr="00613175">
        <w:tab/>
        <w:t>1 octet</w:t>
      </w:r>
    </w:p>
    <w:p w14:paraId="43134DBD" w14:textId="77777777" w:rsidR="00CB40D5" w:rsidRPr="00613175" w:rsidRDefault="00CB40D5" w:rsidP="00CB40D5">
      <w:pPr>
        <w:pStyle w:val="B10"/>
      </w:pPr>
      <w:r w:rsidRPr="00613175">
        <w:tab/>
        <w:t>Information</w:t>
      </w:r>
      <w:r w:rsidRPr="00613175">
        <w:noBreakHyphen/>
        <w:t xml:space="preserve">Element </w:t>
      </w:r>
      <w:r w:rsidRPr="00613175">
        <w:rPr>
          <w:sz w:val="18"/>
        </w:rPr>
        <w:t>"</w:t>
      </w:r>
      <w:r w:rsidRPr="00613175">
        <w:t>B</w:t>
      </w:r>
      <w:r w:rsidRPr="00613175">
        <w:rPr>
          <w:sz w:val="18"/>
        </w:rPr>
        <w:t>"</w:t>
      </w:r>
      <w:r w:rsidRPr="00613175">
        <w:t xml:space="preserve"> Data</w:t>
      </w:r>
      <w:r w:rsidRPr="00613175">
        <w:tab/>
      </w:r>
      <w:r w:rsidRPr="00613175">
        <w:tab/>
      </w:r>
      <w:r w:rsidRPr="00613175">
        <w:tab/>
        <w:t xml:space="preserve">0 to </w:t>
      </w:r>
      <w:r w:rsidRPr="00613175">
        <w:rPr>
          <w:sz w:val="18"/>
        </w:rPr>
        <w:t>"</w:t>
      </w:r>
      <w:r w:rsidRPr="00613175">
        <w:t>n</w:t>
      </w:r>
      <w:r w:rsidRPr="00613175">
        <w:rPr>
          <w:sz w:val="18"/>
        </w:rPr>
        <w:t>"</w:t>
      </w:r>
      <w:r w:rsidRPr="00613175">
        <w:t xml:space="preserve"> octets</w:t>
      </w:r>
    </w:p>
    <w:p w14:paraId="569A164A" w14:textId="77777777" w:rsidR="00CB40D5" w:rsidRPr="00613175" w:rsidRDefault="00CB40D5" w:rsidP="00CB40D5">
      <w:pPr>
        <w:pStyle w:val="B10"/>
      </w:pPr>
      <w:r w:rsidRPr="00613175">
        <w:tab/>
        <w:t>Information</w:t>
      </w:r>
      <w:r w:rsidRPr="00613175">
        <w:noBreakHyphen/>
        <w:t>Element</w:t>
      </w:r>
      <w:r w:rsidRPr="00613175">
        <w:noBreakHyphen/>
        <w:t xml:space="preserve">Identifier </w:t>
      </w:r>
      <w:r w:rsidRPr="00613175">
        <w:rPr>
          <w:sz w:val="18"/>
        </w:rPr>
        <w:t>"</w:t>
      </w:r>
      <w:r w:rsidRPr="00613175">
        <w:t>X</w:t>
      </w:r>
      <w:r w:rsidRPr="00613175">
        <w:rPr>
          <w:sz w:val="18"/>
        </w:rPr>
        <w:t>"</w:t>
      </w:r>
      <w:r w:rsidRPr="00613175">
        <w:tab/>
      </w:r>
      <w:r w:rsidRPr="00613175">
        <w:tab/>
      </w:r>
      <w:r w:rsidRPr="00613175">
        <w:tab/>
        <w:t>1 octet</w:t>
      </w:r>
    </w:p>
    <w:p w14:paraId="7055EB6C" w14:textId="77777777" w:rsidR="00CB40D5" w:rsidRPr="00613175" w:rsidRDefault="00CB40D5" w:rsidP="00CB40D5">
      <w:pPr>
        <w:pStyle w:val="B10"/>
      </w:pPr>
      <w:r w:rsidRPr="00613175">
        <w:tab/>
        <w:t>Length of Information</w:t>
      </w:r>
      <w:r w:rsidRPr="00613175">
        <w:noBreakHyphen/>
        <w:t xml:space="preserve">Element </w:t>
      </w:r>
      <w:r w:rsidRPr="00613175">
        <w:rPr>
          <w:sz w:val="18"/>
        </w:rPr>
        <w:t>"</w:t>
      </w:r>
      <w:r w:rsidRPr="00613175">
        <w:t>X</w:t>
      </w:r>
      <w:r w:rsidRPr="00613175">
        <w:rPr>
          <w:sz w:val="18"/>
        </w:rPr>
        <w:t>"</w:t>
      </w:r>
      <w:r w:rsidRPr="00613175">
        <w:tab/>
      </w:r>
      <w:r w:rsidRPr="00613175">
        <w:tab/>
      </w:r>
      <w:r w:rsidRPr="00613175">
        <w:tab/>
        <w:t>1 octet</w:t>
      </w:r>
    </w:p>
    <w:p w14:paraId="2B358692" w14:textId="77777777" w:rsidR="00CB40D5" w:rsidRPr="00613175" w:rsidRDefault="00CB40D5" w:rsidP="00CB40D5">
      <w:pPr>
        <w:pStyle w:val="B10"/>
      </w:pPr>
      <w:r w:rsidRPr="00613175">
        <w:tab/>
        <w:t>Information</w:t>
      </w:r>
      <w:r w:rsidRPr="00613175">
        <w:noBreakHyphen/>
        <w:t xml:space="preserve">Element </w:t>
      </w:r>
      <w:r w:rsidRPr="00613175">
        <w:rPr>
          <w:sz w:val="18"/>
        </w:rPr>
        <w:t>"</w:t>
      </w:r>
      <w:r w:rsidRPr="00613175">
        <w:t>X</w:t>
      </w:r>
      <w:r w:rsidRPr="00613175">
        <w:rPr>
          <w:sz w:val="18"/>
        </w:rPr>
        <w:t>"</w:t>
      </w:r>
      <w:r w:rsidRPr="00613175">
        <w:t xml:space="preserve"> Data</w:t>
      </w:r>
      <w:r w:rsidRPr="00613175">
        <w:tab/>
      </w:r>
      <w:r w:rsidRPr="00613175">
        <w:tab/>
      </w:r>
      <w:r w:rsidRPr="00613175">
        <w:tab/>
        <w:t xml:space="preserve">0 to </w:t>
      </w:r>
      <w:r w:rsidRPr="00613175">
        <w:rPr>
          <w:sz w:val="18"/>
        </w:rPr>
        <w:t>"</w:t>
      </w:r>
      <w:r w:rsidRPr="00613175">
        <w:t>n</w:t>
      </w:r>
      <w:r w:rsidRPr="00613175">
        <w:rPr>
          <w:sz w:val="18"/>
        </w:rPr>
        <w:t>"</w:t>
      </w:r>
      <w:r w:rsidRPr="00613175">
        <w:t xml:space="preserve"> octets</w:t>
      </w:r>
    </w:p>
    <w:p w14:paraId="3F785E17" w14:textId="77777777" w:rsidR="00CB40D5" w:rsidRPr="00613175" w:rsidRDefault="00CB40D5" w:rsidP="00CB40D5">
      <w:r w:rsidRPr="00613175">
        <w:t>The diagram below shows the layout of the TP-User-Data-Length and the TP-User-Data for uncompressed GSM 7 bit default</w:t>
      </w:r>
      <w:r w:rsidRPr="00613175">
        <w:rPr>
          <w:rFonts w:ascii="Arial" w:hAnsi="Arial"/>
        </w:rPr>
        <w:t xml:space="preserve"> </w:t>
      </w:r>
      <w:r w:rsidRPr="00613175">
        <w:t>alphabet data. The UDHL field is the first octet of the TP-User-Data content of the Short Message.</w:t>
      </w:r>
    </w:p>
    <w:p w14:paraId="07BE6409" w14:textId="77777777" w:rsidR="00CB40D5" w:rsidRPr="00613175" w:rsidRDefault="00CB40D5" w:rsidP="00CB40D5">
      <w:pPr>
        <w:pStyle w:val="TH"/>
      </w:pPr>
      <w:r w:rsidRPr="00613175">
        <w:rPr>
          <w:rFonts w:eastAsia="SimSun"/>
        </w:rPr>
        <w:object w:dxaOrig="8865" w:dyaOrig="4185" w14:anchorId="49476596">
          <v:shape id="_x0000_i1027" type="#_x0000_t75" style="width:443.5pt;height:210pt" o:ole="" fillcolor="window">
            <v:imagedata r:id="rId11" o:title=""/>
          </v:shape>
          <o:OLEObject Type="Embed" ProgID="Designer" ShapeID="_x0000_i1027" DrawAspect="Content" ObjectID="_1694881696" r:id="rId12"/>
        </w:object>
      </w:r>
    </w:p>
    <w:p w14:paraId="2E107248" w14:textId="77777777" w:rsidR="00CB40D5" w:rsidRPr="00613175" w:rsidRDefault="00CB40D5" w:rsidP="00CB40D5">
      <w:pPr>
        <w:pStyle w:val="TF"/>
      </w:pPr>
      <w:r w:rsidRPr="00613175">
        <w:t>Figure 9.2.3.24 (a)</w:t>
      </w:r>
    </w:p>
    <w:p w14:paraId="47FCF2CC" w14:textId="77777777" w:rsidR="0031641D" w:rsidRPr="00613175" w:rsidRDefault="0031641D" w:rsidP="00CB40D5"/>
    <w:p w14:paraId="4DFB5041" w14:textId="77777777" w:rsidR="00CB40D5" w:rsidRPr="00613175" w:rsidRDefault="00CB40D5" w:rsidP="00CB40D5">
      <w:r w:rsidRPr="00613175">
        <w:t>The diagram below shows the layout of the TP-User-Data-Length and the TP-User-Data for uncompressed 8 bit data or uncompressed UCS2 data. The UDHL field is the first octet of the TP-User-Data content of the Short Message.</w:t>
      </w:r>
    </w:p>
    <w:p w14:paraId="3D42A6C7" w14:textId="77777777" w:rsidR="00CB40D5" w:rsidRPr="00613175" w:rsidRDefault="00CB40D5" w:rsidP="00CB40D5">
      <w:pPr>
        <w:pStyle w:val="TH"/>
      </w:pPr>
      <w:r w:rsidRPr="00613175">
        <w:rPr>
          <w:rFonts w:eastAsia="SimSun"/>
        </w:rPr>
        <w:object w:dxaOrig="8805" w:dyaOrig="4170" w14:anchorId="531116A4">
          <v:shape id="_x0000_i1028" type="#_x0000_t75" style="width:440.5pt;height:208.5pt" o:ole="" fillcolor="window">
            <v:imagedata r:id="rId13" o:title=""/>
          </v:shape>
          <o:OLEObject Type="Embed" ProgID="Designer" ShapeID="_x0000_i1028" DrawAspect="Content" ObjectID="_1694881697" r:id="rId14"/>
        </w:object>
      </w:r>
    </w:p>
    <w:p w14:paraId="4104FFFA" w14:textId="77777777" w:rsidR="00CB40D5" w:rsidRPr="00613175" w:rsidRDefault="00CB40D5" w:rsidP="00CB40D5">
      <w:pPr>
        <w:pStyle w:val="TF"/>
      </w:pPr>
      <w:r w:rsidRPr="00613175">
        <w:t>Figure 9.2.3.24 (b)</w:t>
      </w:r>
    </w:p>
    <w:p w14:paraId="77DCF1EF" w14:textId="77777777" w:rsidR="0031641D" w:rsidRPr="00613175" w:rsidRDefault="0031641D" w:rsidP="00CB40D5"/>
    <w:p w14:paraId="723A4F0A" w14:textId="77777777" w:rsidR="00CB40D5" w:rsidRPr="00613175" w:rsidRDefault="00CB40D5" w:rsidP="00CB40D5">
      <w:r w:rsidRPr="00613175">
        <w:t>The diagram below shows the layout of the TP-User-Data-Length and the TP-User-Data for compressed GSM 7 bit default alphabet data, compressed 8 bit data or compressed UCS2 data. The UDHL field is the first octet of the TP</w:t>
      </w:r>
      <w:r w:rsidRPr="00613175">
        <w:noBreakHyphen/>
        <w:t>User-Data content of the Short Message.</w:t>
      </w:r>
    </w:p>
    <w:p w14:paraId="41F71E28" w14:textId="77777777" w:rsidR="00CB40D5" w:rsidRPr="00613175" w:rsidRDefault="00CB40D5" w:rsidP="00CB40D5">
      <w:pPr>
        <w:pStyle w:val="TH"/>
      </w:pPr>
      <w:r w:rsidRPr="00613175">
        <w:rPr>
          <w:rFonts w:eastAsia="SimSun"/>
        </w:rPr>
        <w:object w:dxaOrig="8805" w:dyaOrig="4170" w14:anchorId="519E61AD">
          <v:shape id="_x0000_i1029" type="#_x0000_t75" style="width:440.5pt;height:208.5pt" o:ole="" fillcolor="window">
            <v:imagedata r:id="rId15" o:title=""/>
          </v:shape>
          <o:OLEObject Type="Embed" ProgID="Designer" ShapeID="_x0000_i1029" DrawAspect="Content" ObjectID="_1694881698" r:id="rId16"/>
        </w:object>
      </w:r>
    </w:p>
    <w:p w14:paraId="404CB12F" w14:textId="77777777" w:rsidR="00CB40D5" w:rsidRPr="00613175" w:rsidRDefault="00CB40D5" w:rsidP="00CB40D5">
      <w:pPr>
        <w:pStyle w:val="TF"/>
      </w:pPr>
      <w:r w:rsidRPr="00613175">
        <w:t>Figure 9.2.3.24 (c)</w:t>
      </w:r>
    </w:p>
    <w:p w14:paraId="59362AF2" w14:textId="77777777" w:rsidR="0031641D" w:rsidRPr="00613175" w:rsidRDefault="0031641D" w:rsidP="00CB40D5"/>
    <w:p w14:paraId="0E1A5BB6" w14:textId="77777777" w:rsidR="00CB40D5" w:rsidRPr="00613175" w:rsidRDefault="00CB40D5" w:rsidP="00CB40D5">
      <w:r w:rsidRPr="00613175">
        <w:t>The definition of the TP</w:t>
      </w:r>
      <w:r w:rsidRPr="00613175">
        <w:noBreakHyphen/>
        <w:t>User</w:t>
      </w:r>
      <w:r w:rsidRPr="00613175">
        <w:noBreakHyphen/>
        <w:t>Data</w:t>
      </w:r>
      <w:r w:rsidRPr="00613175">
        <w:noBreakHyphen/>
        <w:t xml:space="preserve">Length field which immediately precedes the </w:t>
      </w:r>
      <w:r w:rsidRPr="00613175">
        <w:rPr>
          <w:sz w:val="18"/>
        </w:rPr>
        <w:t>"</w:t>
      </w:r>
      <w:r w:rsidRPr="00613175">
        <w:t>Length of User Data Header</w:t>
      </w:r>
      <w:r w:rsidRPr="00613175">
        <w:rPr>
          <w:sz w:val="18"/>
        </w:rPr>
        <w:t>"</w:t>
      </w:r>
      <w:r w:rsidRPr="00613175">
        <w:t xml:space="preserve"> is unchanged and shall therefore be the total length of the TP</w:t>
      </w:r>
      <w:r w:rsidRPr="00613175">
        <w:noBreakHyphen/>
        <w:t>User</w:t>
      </w:r>
      <w:r w:rsidRPr="00613175">
        <w:noBreakHyphen/>
        <w:t>Data field including the Header, if present. (see 9.2.3.16).</w:t>
      </w:r>
    </w:p>
    <w:p w14:paraId="243D07C5" w14:textId="77777777" w:rsidR="00CB40D5" w:rsidRPr="00613175" w:rsidRDefault="00CB40D5" w:rsidP="00CB40D5">
      <w:r w:rsidRPr="00613175">
        <w:t xml:space="preserve">The </w:t>
      </w:r>
      <w:r w:rsidRPr="00613175">
        <w:rPr>
          <w:sz w:val="18"/>
        </w:rPr>
        <w:t>"</w:t>
      </w:r>
      <w:r w:rsidRPr="00613175">
        <w:t>Length</w:t>
      </w:r>
      <w:r w:rsidRPr="00613175">
        <w:noBreakHyphen/>
        <w:t>of</w:t>
      </w:r>
      <w:r w:rsidRPr="00613175">
        <w:noBreakHyphen/>
        <w:t>Information</w:t>
      </w:r>
      <w:r w:rsidRPr="00613175">
        <w:noBreakHyphen/>
        <w:t>Element</w:t>
      </w:r>
      <w:r w:rsidRPr="00613175">
        <w:rPr>
          <w:sz w:val="18"/>
        </w:rPr>
        <w:t>"</w:t>
      </w:r>
      <w:r w:rsidRPr="00613175">
        <w:t xml:space="preserve"> fields shall be the integer representation of the number of octets within its associated </w:t>
      </w:r>
      <w:r w:rsidRPr="00613175">
        <w:rPr>
          <w:sz w:val="18"/>
        </w:rPr>
        <w:t>"</w:t>
      </w:r>
      <w:r w:rsidRPr="00613175">
        <w:t>Information</w:t>
      </w:r>
      <w:r w:rsidRPr="00613175">
        <w:noBreakHyphen/>
        <w:t>Element</w:t>
      </w:r>
      <w:r w:rsidRPr="00613175">
        <w:noBreakHyphen/>
        <w:t>Data</w:t>
      </w:r>
      <w:r w:rsidRPr="00613175">
        <w:rPr>
          <w:sz w:val="18"/>
        </w:rPr>
        <w:t>"</w:t>
      </w:r>
      <w:r w:rsidRPr="00613175">
        <w:t xml:space="preserve"> field which follows and shall not include itself in its count value.</w:t>
      </w:r>
    </w:p>
    <w:p w14:paraId="545FE250" w14:textId="77777777" w:rsidR="00CB40D5" w:rsidRPr="00613175" w:rsidRDefault="00CB40D5" w:rsidP="00CB40D5">
      <w:r w:rsidRPr="00613175">
        <w:t xml:space="preserve">The </w:t>
      </w:r>
      <w:r w:rsidRPr="00613175">
        <w:rPr>
          <w:sz w:val="18"/>
        </w:rPr>
        <w:t>"</w:t>
      </w:r>
      <w:r w:rsidRPr="00613175">
        <w:t>Length</w:t>
      </w:r>
      <w:r w:rsidRPr="00613175">
        <w:noBreakHyphen/>
        <w:t>of</w:t>
      </w:r>
      <w:r w:rsidRPr="00613175">
        <w:noBreakHyphen/>
        <w:t>User</w:t>
      </w:r>
      <w:r w:rsidRPr="00613175">
        <w:noBreakHyphen/>
        <w:t>Data</w:t>
      </w:r>
      <w:r w:rsidRPr="00613175">
        <w:noBreakHyphen/>
        <w:t>Header</w:t>
      </w:r>
      <w:r w:rsidRPr="00613175">
        <w:rPr>
          <w:sz w:val="18"/>
        </w:rPr>
        <w:t>"</w:t>
      </w:r>
      <w:r w:rsidRPr="00613175">
        <w:t xml:space="preserve"> field shall be the integer representation of the number of octets within the </w:t>
      </w:r>
      <w:r w:rsidRPr="00613175">
        <w:rPr>
          <w:sz w:val="18"/>
        </w:rPr>
        <w:t>"</w:t>
      </w:r>
      <w:r w:rsidRPr="00613175">
        <w:t>User</w:t>
      </w:r>
      <w:r w:rsidRPr="00613175">
        <w:noBreakHyphen/>
        <w:t>Data</w:t>
      </w:r>
      <w:r w:rsidRPr="00613175">
        <w:noBreakHyphen/>
        <w:t>Header</w:t>
      </w:r>
      <w:r w:rsidRPr="00613175">
        <w:rPr>
          <w:sz w:val="18"/>
        </w:rPr>
        <w:t>"</w:t>
      </w:r>
      <w:r w:rsidRPr="00613175">
        <w:t xml:space="preserve"> information fields which follow and shall not include itself in its count or any fill bits which may be present (see text below).</w:t>
      </w:r>
    </w:p>
    <w:p w14:paraId="7D79F76B" w14:textId="77777777" w:rsidR="00CB40D5" w:rsidRPr="00613175" w:rsidRDefault="00CB40D5" w:rsidP="00CB40D5">
      <w:r w:rsidRPr="00613175">
        <w:t>Information Elements may appear in any order and need not follow the order used in the present document. Information Elements are classified into 3 categories as described below.</w:t>
      </w:r>
    </w:p>
    <w:p w14:paraId="4B15B457" w14:textId="77777777" w:rsidR="00CB40D5" w:rsidRPr="00613175" w:rsidRDefault="00CB40D5" w:rsidP="00CB40D5">
      <w:pPr>
        <w:pStyle w:val="B10"/>
      </w:pPr>
      <w:r w:rsidRPr="00613175">
        <w:t>-</w:t>
      </w:r>
      <w:r w:rsidRPr="00613175">
        <w:tab/>
        <w:t xml:space="preserve">SMS Control – identifies those IEIs which have the capability of dictating SMS functionality. </w:t>
      </w:r>
    </w:p>
    <w:p w14:paraId="1AB439CF" w14:textId="77777777" w:rsidR="00CB40D5" w:rsidRPr="00613175" w:rsidRDefault="00CB40D5" w:rsidP="00CB40D5">
      <w:pPr>
        <w:pStyle w:val="B10"/>
      </w:pPr>
      <w:r w:rsidRPr="00613175">
        <w:t>-</w:t>
      </w:r>
      <w:r w:rsidRPr="00613175">
        <w:tab/>
        <w:t xml:space="preserve">EMS Control – identifies those IEIs which manage EMS Content IEIs. </w:t>
      </w:r>
    </w:p>
    <w:p w14:paraId="0F1A89A0" w14:textId="77777777" w:rsidR="00CB40D5" w:rsidRPr="00613175" w:rsidRDefault="00CB40D5" w:rsidP="00CB40D5">
      <w:pPr>
        <w:pStyle w:val="B10"/>
      </w:pPr>
      <w:r w:rsidRPr="00613175">
        <w:t>-</w:t>
      </w:r>
      <w:r w:rsidRPr="00613175">
        <w:tab/>
        <w:t>EMS Content – identifies those IEIs containing data of a unique media format.</w:t>
      </w:r>
    </w:p>
    <w:p w14:paraId="081E8749" w14:textId="77777777" w:rsidR="00CB40D5" w:rsidRPr="00613175" w:rsidRDefault="00CB40D5" w:rsidP="00CB40D5">
      <w:pPr>
        <w:spacing w:before="120" w:after="120"/>
      </w:pPr>
      <w:r w:rsidRPr="00613175">
        <w:t>It is permissible for certain IEs to be repeated within a short message, or within a concatenated message. There is no restriction on the repeatability of IEs in the EMS Content classification. The repeatability of SMS Control and EMS Control IEs is determined on an individual basis. See the IE table below for the repeatability of each IE.</w:t>
      </w:r>
    </w:p>
    <w:p w14:paraId="1638ABED" w14:textId="77777777" w:rsidR="00CB40D5" w:rsidRPr="00613175" w:rsidRDefault="00CB40D5" w:rsidP="00CB40D5">
      <w:pPr>
        <w:spacing w:before="120" w:after="120"/>
      </w:pPr>
      <w:r w:rsidRPr="00613175">
        <w:t>In the event that IEs determined as not repeatable are duplicated, the last occurrence of the IE shall be used. In the event that two or more IEs occur which have mutually exclusive meanings (e.g. an 8bit port address and a 16bit port address), then the last occurring IE shall be used.</w:t>
      </w:r>
    </w:p>
    <w:p w14:paraId="1728639D" w14:textId="77777777" w:rsidR="00CB40D5" w:rsidRPr="00613175" w:rsidRDefault="00CB40D5" w:rsidP="00CB40D5">
      <w:r w:rsidRPr="00613175">
        <w:t>If the length of the User Data Header is such that there are too few or too many octets in the final Information Element then the whole User Data Header shall be ignored.</w:t>
      </w:r>
    </w:p>
    <w:p w14:paraId="03824093" w14:textId="77777777" w:rsidR="00CB40D5" w:rsidRPr="00613175" w:rsidRDefault="00CB40D5" w:rsidP="00CB40D5">
      <w:r w:rsidRPr="00613175">
        <w:t>If any reserved values are received within the content of any Information Element then that part of the Information Element shall be ignored.</w:t>
      </w:r>
    </w:p>
    <w:p w14:paraId="36F40645" w14:textId="77777777" w:rsidR="00CB40D5" w:rsidRPr="00613175" w:rsidRDefault="00CB40D5" w:rsidP="00CB40D5">
      <w:r w:rsidRPr="00613175">
        <w:t>The support of any  Information Element Identifier is optional unless otherwise stated.</w:t>
      </w:r>
    </w:p>
    <w:p w14:paraId="4AA147C1" w14:textId="77777777" w:rsidR="00CB40D5" w:rsidRPr="00613175" w:rsidRDefault="00CB40D5" w:rsidP="00CB40D5">
      <w:r w:rsidRPr="00613175">
        <w:br w:type="page"/>
        <w:t>The Information Element Identifier octet shall be coded as follows:</w:t>
      </w:r>
    </w:p>
    <w:tbl>
      <w:tblPr>
        <w:tblW w:w="8910" w:type="dxa"/>
        <w:tblInd w:w="110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146"/>
        <w:gridCol w:w="4995"/>
        <w:gridCol w:w="1419"/>
        <w:gridCol w:w="1350"/>
      </w:tblGrid>
      <w:tr w:rsidR="00CB40D5" w:rsidRPr="00613175" w14:paraId="7CB46FD8" w14:textId="77777777" w:rsidTr="00D06369">
        <w:tc>
          <w:tcPr>
            <w:tcW w:w="1145" w:type="dxa"/>
            <w:tcBorders>
              <w:top w:val="single" w:sz="4" w:space="0" w:color="auto"/>
              <w:left w:val="single" w:sz="4" w:space="0" w:color="auto"/>
              <w:bottom w:val="single" w:sz="6" w:space="0" w:color="auto"/>
              <w:right w:val="single" w:sz="6" w:space="0" w:color="auto"/>
            </w:tcBorders>
            <w:hideMark/>
          </w:tcPr>
          <w:p w14:paraId="284A83EB" w14:textId="77777777" w:rsidR="00CB40D5" w:rsidRPr="00613175" w:rsidRDefault="00CB40D5" w:rsidP="00D06369">
            <w:pPr>
              <w:pStyle w:val="TAH"/>
            </w:pPr>
            <w:r w:rsidRPr="00613175">
              <w:t>VALUE (hex)</w:t>
            </w:r>
          </w:p>
        </w:tc>
        <w:tc>
          <w:tcPr>
            <w:tcW w:w="4993" w:type="dxa"/>
            <w:tcBorders>
              <w:top w:val="single" w:sz="4" w:space="0" w:color="auto"/>
              <w:left w:val="single" w:sz="6" w:space="0" w:color="auto"/>
              <w:bottom w:val="single" w:sz="6" w:space="0" w:color="auto"/>
              <w:right w:val="single" w:sz="6" w:space="0" w:color="auto"/>
            </w:tcBorders>
            <w:hideMark/>
          </w:tcPr>
          <w:p w14:paraId="4DB388D1" w14:textId="77777777" w:rsidR="00CB40D5" w:rsidRPr="00613175" w:rsidRDefault="00CB40D5" w:rsidP="00D06369">
            <w:pPr>
              <w:pStyle w:val="TAH"/>
            </w:pPr>
            <w:r w:rsidRPr="00613175">
              <w:t>MEANING</w:t>
            </w:r>
          </w:p>
        </w:tc>
        <w:tc>
          <w:tcPr>
            <w:tcW w:w="1419" w:type="dxa"/>
            <w:tcBorders>
              <w:top w:val="single" w:sz="4" w:space="0" w:color="auto"/>
              <w:left w:val="single" w:sz="6" w:space="0" w:color="auto"/>
              <w:bottom w:val="single" w:sz="6" w:space="0" w:color="auto"/>
              <w:right w:val="single" w:sz="6" w:space="0" w:color="auto"/>
            </w:tcBorders>
            <w:hideMark/>
          </w:tcPr>
          <w:p w14:paraId="7B948779" w14:textId="77777777" w:rsidR="00CB40D5" w:rsidRPr="00613175" w:rsidRDefault="00CB40D5" w:rsidP="00D06369">
            <w:pPr>
              <w:pStyle w:val="TAH"/>
            </w:pPr>
            <w:r w:rsidRPr="00613175">
              <w:t>Classification</w:t>
            </w:r>
          </w:p>
        </w:tc>
        <w:tc>
          <w:tcPr>
            <w:tcW w:w="1350" w:type="dxa"/>
            <w:tcBorders>
              <w:top w:val="single" w:sz="4" w:space="0" w:color="auto"/>
              <w:left w:val="single" w:sz="6" w:space="0" w:color="auto"/>
              <w:bottom w:val="single" w:sz="6" w:space="0" w:color="auto"/>
              <w:right w:val="single" w:sz="4" w:space="0" w:color="auto"/>
            </w:tcBorders>
            <w:hideMark/>
          </w:tcPr>
          <w:p w14:paraId="0C1E2D17" w14:textId="77777777" w:rsidR="00CB40D5" w:rsidRPr="00613175" w:rsidRDefault="00CB40D5" w:rsidP="00D06369">
            <w:pPr>
              <w:pStyle w:val="TAH"/>
            </w:pPr>
            <w:r w:rsidRPr="00613175">
              <w:t>Repeatability</w:t>
            </w:r>
          </w:p>
        </w:tc>
      </w:tr>
      <w:tr w:rsidR="00CB40D5" w:rsidRPr="00613175" w14:paraId="1E142751"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31339CEB" w14:textId="77777777" w:rsidR="00CB40D5" w:rsidRPr="00613175" w:rsidRDefault="00CB40D5" w:rsidP="00D06369">
            <w:pPr>
              <w:pStyle w:val="TAC"/>
            </w:pPr>
            <w:r w:rsidRPr="00613175">
              <w:t>00</w:t>
            </w:r>
          </w:p>
        </w:tc>
        <w:tc>
          <w:tcPr>
            <w:tcW w:w="4993" w:type="dxa"/>
            <w:tcBorders>
              <w:top w:val="single" w:sz="6" w:space="0" w:color="auto"/>
              <w:left w:val="single" w:sz="6" w:space="0" w:color="auto"/>
              <w:bottom w:val="single" w:sz="6" w:space="0" w:color="auto"/>
              <w:right w:val="single" w:sz="6" w:space="0" w:color="auto"/>
            </w:tcBorders>
            <w:hideMark/>
          </w:tcPr>
          <w:p w14:paraId="2417A922" w14:textId="77777777" w:rsidR="00CB40D5" w:rsidRPr="00613175" w:rsidRDefault="00CB40D5" w:rsidP="00D06369">
            <w:pPr>
              <w:pStyle w:val="TAL"/>
            </w:pPr>
            <w:r w:rsidRPr="00613175">
              <w:t>Concatenated short messages, 8-bit reference number</w:t>
            </w:r>
          </w:p>
        </w:tc>
        <w:tc>
          <w:tcPr>
            <w:tcW w:w="1419" w:type="dxa"/>
            <w:tcBorders>
              <w:top w:val="single" w:sz="6" w:space="0" w:color="auto"/>
              <w:left w:val="single" w:sz="6" w:space="0" w:color="auto"/>
              <w:bottom w:val="single" w:sz="6" w:space="0" w:color="auto"/>
              <w:right w:val="single" w:sz="6" w:space="0" w:color="auto"/>
            </w:tcBorders>
            <w:hideMark/>
          </w:tcPr>
          <w:p w14:paraId="3AC034F3"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7ABC1F92" w14:textId="77777777" w:rsidR="00CB40D5" w:rsidRPr="00613175" w:rsidRDefault="00CB40D5" w:rsidP="00D06369">
            <w:pPr>
              <w:pStyle w:val="TAL"/>
              <w:jc w:val="center"/>
            </w:pPr>
            <w:r w:rsidRPr="00613175">
              <w:t>No</w:t>
            </w:r>
          </w:p>
        </w:tc>
      </w:tr>
      <w:tr w:rsidR="00CB40D5" w:rsidRPr="00613175" w14:paraId="7923C190"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06350AE6" w14:textId="77777777" w:rsidR="00CB40D5" w:rsidRPr="00613175" w:rsidRDefault="00CB40D5" w:rsidP="00D06369">
            <w:pPr>
              <w:pStyle w:val="TAC"/>
            </w:pPr>
            <w:r w:rsidRPr="00613175">
              <w:t>01</w:t>
            </w:r>
          </w:p>
        </w:tc>
        <w:tc>
          <w:tcPr>
            <w:tcW w:w="4993" w:type="dxa"/>
            <w:tcBorders>
              <w:top w:val="single" w:sz="6" w:space="0" w:color="auto"/>
              <w:left w:val="single" w:sz="6" w:space="0" w:color="auto"/>
              <w:bottom w:val="single" w:sz="6" w:space="0" w:color="auto"/>
              <w:right w:val="single" w:sz="6" w:space="0" w:color="auto"/>
            </w:tcBorders>
            <w:hideMark/>
          </w:tcPr>
          <w:p w14:paraId="3BEFBD12" w14:textId="77777777" w:rsidR="00CB40D5" w:rsidRPr="00613175" w:rsidRDefault="00CB40D5" w:rsidP="00D06369">
            <w:pPr>
              <w:pStyle w:val="TAL"/>
            </w:pPr>
            <w:r w:rsidRPr="00613175">
              <w:t>Special SMS Message Indication</w:t>
            </w:r>
          </w:p>
        </w:tc>
        <w:tc>
          <w:tcPr>
            <w:tcW w:w="1419" w:type="dxa"/>
            <w:tcBorders>
              <w:top w:val="single" w:sz="6" w:space="0" w:color="auto"/>
              <w:left w:val="single" w:sz="6" w:space="0" w:color="auto"/>
              <w:bottom w:val="single" w:sz="6" w:space="0" w:color="auto"/>
              <w:right w:val="single" w:sz="6" w:space="0" w:color="auto"/>
            </w:tcBorders>
            <w:hideMark/>
          </w:tcPr>
          <w:p w14:paraId="7735391F"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4FDD5571" w14:textId="77777777" w:rsidR="00CB40D5" w:rsidRPr="00613175" w:rsidRDefault="00CB40D5" w:rsidP="00D06369">
            <w:pPr>
              <w:pStyle w:val="TAL"/>
              <w:jc w:val="center"/>
            </w:pPr>
            <w:r w:rsidRPr="00613175">
              <w:t>Yes</w:t>
            </w:r>
          </w:p>
        </w:tc>
      </w:tr>
      <w:tr w:rsidR="00CB40D5" w:rsidRPr="00613175" w14:paraId="64354DD0"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6BC5B8A1" w14:textId="77777777" w:rsidR="00CB40D5" w:rsidRPr="00613175" w:rsidRDefault="00CB40D5" w:rsidP="00D06369">
            <w:pPr>
              <w:pStyle w:val="TAC"/>
            </w:pPr>
            <w:r w:rsidRPr="00613175">
              <w:t>02</w:t>
            </w:r>
          </w:p>
        </w:tc>
        <w:tc>
          <w:tcPr>
            <w:tcW w:w="4993" w:type="dxa"/>
            <w:tcBorders>
              <w:top w:val="single" w:sz="6" w:space="0" w:color="auto"/>
              <w:left w:val="single" w:sz="6" w:space="0" w:color="auto"/>
              <w:bottom w:val="single" w:sz="6" w:space="0" w:color="auto"/>
              <w:right w:val="single" w:sz="6" w:space="0" w:color="auto"/>
            </w:tcBorders>
            <w:hideMark/>
          </w:tcPr>
          <w:p w14:paraId="1B48FA7E" w14:textId="77777777" w:rsidR="00CB40D5" w:rsidRPr="00613175" w:rsidRDefault="00CB40D5" w:rsidP="00D06369">
            <w:pPr>
              <w:pStyle w:val="TAL"/>
            </w:pPr>
            <w:r w:rsidRPr="00613175">
              <w:t>Reserved</w:t>
            </w:r>
          </w:p>
        </w:tc>
        <w:tc>
          <w:tcPr>
            <w:tcW w:w="1419" w:type="dxa"/>
            <w:tcBorders>
              <w:top w:val="single" w:sz="6" w:space="0" w:color="auto"/>
              <w:left w:val="single" w:sz="6" w:space="0" w:color="auto"/>
              <w:bottom w:val="single" w:sz="6" w:space="0" w:color="auto"/>
              <w:right w:val="single" w:sz="6" w:space="0" w:color="auto"/>
            </w:tcBorders>
            <w:hideMark/>
          </w:tcPr>
          <w:p w14:paraId="59BE6CF1" w14:textId="77777777" w:rsidR="00CB40D5" w:rsidRPr="00613175" w:rsidRDefault="00CB40D5" w:rsidP="00D06369">
            <w:pPr>
              <w:pStyle w:val="TAL"/>
            </w:pPr>
            <w:r w:rsidRPr="00613175">
              <w:t>N/A</w:t>
            </w:r>
          </w:p>
        </w:tc>
        <w:tc>
          <w:tcPr>
            <w:tcW w:w="1350" w:type="dxa"/>
            <w:tcBorders>
              <w:top w:val="single" w:sz="6" w:space="0" w:color="auto"/>
              <w:left w:val="single" w:sz="6" w:space="0" w:color="auto"/>
              <w:bottom w:val="single" w:sz="6" w:space="0" w:color="auto"/>
              <w:right w:val="single" w:sz="4" w:space="0" w:color="auto"/>
            </w:tcBorders>
            <w:hideMark/>
          </w:tcPr>
          <w:p w14:paraId="79664A17" w14:textId="77777777" w:rsidR="00CB40D5" w:rsidRPr="00613175" w:rsidRDefault="00CB40D5" w:rsidP="00D06369">
            <w:pPr>
              <w:pStyle w:val="TAL"/>
              <w:jc w:val="center"/>
            </w:pPr>
            <w:r w:rsidRPr="00613175">
              <w:t>N/A</w:t>
            </w:r>
          </w:p>
        </w:tc>
      </w:tr>
      <w:tr w:rsidR="00CB40D5" w:rsidRPr="00613175" w14:paraId="27B3A0D2"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6BF70F55" w14:textId="77777777" w:rsidR="00CB40D5" w:rsidRPr="00613175" w:rsidRDefault="00CB40D5" w:rsidP="00D06369">
            <w:pPr>
              <w:pStyle w:val="TAC"/>
            </w:pPr>
            <w:r w:rsidRPr="00613175">
              <w:t>03</w:t>
            </w:r>
          </w:p>
        </w:tc>
        <w:tc>
          <w:tcPr>
            <w:tcW w:w="4993" w:type="dxa"/>
            <w:tcBorders>
              <w:top w:val="single" w:sz="6" w:space="0" w:color="auto"/>
              <w:left w:val="single" w:sz="6" w:space="0" w:color="auto"/>
              <w:bottom w:val="single" w:sz="6" w:space="0" w:color="auto"/>
              <w:right w:val="single" w:sz="6" w:space="0" w:color="auto"/>
            </w:tcBorders>
            <w:hideMark/>
          </w:tcPr>
          <w:p w14:paraId="001429DE" w14:textId="77777777" w:rsidR="00CB40D5" w:rsidRPr="00613175" w:rsidRDefault="00CB40D5" w:rsidP="00D06369">
            <w:pPr>
              <w:pStyle w:val="TAL"/>
            </w:pPr>
            <w:r w:rsidRPr="00613175">
              <w:t>Value not used to avoid misinterpretation as &lt;LF&gt; character</w:t>
            </w:r>
          </w:p>
        </w:tc>
        <w:tc>
          <w:tcPr>
            <w:tcW w:w="1419" w:type="dxa"/>
            <w:tcBorders>
              <w:top w:val="single" w:sz="6" w:space="0" w:color="auto"/>
              <w:left w:val="single" w:sz="6" w:space="0" w:color="auto"/>
              <w:bottom w:val="single" w:sz="6" w:space="0" w:color="auto"/>
              <w:right w:val="single" w:sz="6" w:space="0" w:color="auto"/>
            </w:tcBorders>
            <w:hideMark/>
          </w:tcPr>
          <w:p w14:paraId="2096D209" w14:textId="77777777" w:rsidR="00CB40D5" w:rsidRPr="00613175" w:rsidRDefault="00CB40D5" w:rsidP="00D06369">
            <w:pPr>
              <w:pStyle w:val="TAL"/>
            </w:pPr>
            <w:r w:rsidRPr="00613175">
              <w:t>N/A</w:t>
            </w:r>
          </w:p>
        </w:tc>
        <w:tc>
          <w:tcPr>
            <w:tcW w:w="1350" w:type="dxa"/>
            <w:tcBorders>
              <w:top w:val="single" w:sz="6" w:space="0" w:color="auto"/>
              <w:left w:val="single" w:sz="6" w:space="0" w:color="auto"/>
              <w:bottom w:val="single" w:sz="6" w:space="0" w:color="auto"/>
              <w:right w:val="single" w:sz="4" w:space="0" w:color="auto"/>
            </w:tcBorders>
            <w:hideMark/>
          </w:tcPr>
          <w:p w14:paraId="55047970" w14:textId="77777777" w:rsidR="00CB40D5" w:rsidRPr="00613175" w:rsidRDefault="00CB40D5" w:rsidP="00D06369">
            <w:pPr>
              <w:pStyle w:val="TAL"/>
              <w:jc w:val="center"/>
            </w:pPr>
            <w:r w:rsidRPr="00613175">
              <w:t>N/A</w:t>
            </w:r>
          </w:p>
        </w:tc>
      </w:tr>
      <w:tr w:rsidR="00CB40D5" w:rsidRPr="00613175" w14:paraId="5830C962"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312D57AE" w14:textId="77777777" w:rsidR="00CB40D5" w:rsidRPr="00613175" w:rsidRDefault="00CB40D5" w:rsidP="00D06369">
            <w:pPr>
              <w:pStyle w:val="TAC"/>
            </w:pPr>
            <w:r w:rsidRPr="00613175">
              <w:t>04</w:t>
            </w:r>
          </w:p>
        </w:tc>
        <w:tc>
          <w:tcPr>
            <w:tcW w:w="4993" w:type="dxa"/>
            <w:tcBorders>
              <w:top w:val="single" w:sz="6" w:space="0" w:color="auto"/>
              <w:left w:val="single" w:sz="6" w:space="0" w:color="auto"/>
              <w:bottom w:val="single" w:sz="6" w:space="0" w:color="auto"/>
              <w:right w:val="single" w:sz="6" w:space="0" w:color="auto"/>
            </w:tcBorders>
            <w:hideMark/>
          </w:tcPr>
          <w:p w14:paraId="33897B50" w14:textId="77777777" w:rsidR="00CB40D5" w:rsidRPr="00613175" w:rsidRDefault="00CB40D5" w:rsidP="00D06369">
            <w:pPr>
              <w:pStyle w:val="TAL"/>
            </w:pPr>
            <w:r w:rsidRPr="00613175">
              <w:t>Application port addressing scheme, 8 bit address</w:t>
            </w:r>
          </w:p>
        </w:tc>
        <w:tc>
          <w:tcPr>
            <w:tcW w:w="1419" w:type="dxa"/>
            <w:tcBorders>
              <w:top w:val="single" w:sz="6" w:space="0" w:color="auto"/>
              <w:left w:val="single" w:sz="6" w:space="0" w:color="auto"/>
              <w:bottom w:val="single" w:sz="6" w:space="0" w:color="auto"/>
              <w:right w:val="single" w:sz="6" w:space="0" w:color="auto"/>
            </w:tcBorders>
            <w:hideMark/>
          </w:tcPr>
          <w:p w14:paraId="3C4C8261"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5E32A6AB" w14:textId="77777777" w:rsidR="00CB40D5" w:rsidRPr="00613175" w:rsidRDefault="00CB40D5" w:rsidP="00D06369">
            <w:pPr>
              <w:pStyle w:val="TAL"/>
              <w:jc w:val="center"/>
            </w:pPr>
            <w:r w:rsidRPr="00613175">
              <w:t>No</w:t>
            </w:r>
          </w:p>
        </w:tc>
      </w:tr>
      <w:tr w:rsidR="00CB40D5" w:rsidRPr="00613175" w14:paraId="1428B2F9"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62AA9794" w14:textId="77777777" w:rsidR="00CB40D5" w:rsidRPr="00613175" w:rsidRDefault="00CB40D5" w:rsidP="00D06369">
            <w:pPr>
              <w:pStyle w:val="TAC"/>
            </w:pPr>
            <w:r w:rsidRPr="00613175">
              <w:t>05</w:t>
            </w:r>
          </w:p>
        </w:tc>
        <w:tc>
          <w:tcPr>
            <w:tcW w:w="4993" w:type="dxa"/>
            <w:tcBorders>
              <w:top w:val="single" w:sz="6" w:space="0" w:color="auto"/>
              <w:left w:val="single" w:sz="6" w:space="0" w:color="auto"/>
              <w:bottom w:val="single" w:sz="6" w:space="0" w:color="auto"/>
              <w:right w:val="single" w:sz="6" w:space="0" w:color="auto"/>
            </w:tcBorders>
            <w:hideMark/>
          </w:tcPr>
          <w:p w14:paraId="458606F2" w14:textId="77777777" w:rsidR="00CB40D5" w:rsidRPr="00613175" w:rsidRDefault="00CB40D5" w:rsidP="00D06369">
            <w:pPr>
              <w:pStyle w:val="TAL"/>
            </w:pPr>
            <w:r w:rsidRPr="00613175">
              <w:t>Application port addressing scheme, 16 bit address</w:t>
            </w:r>
          </w:p>
        </w:tc>
        <w:tc>
          <w:tcPr>
            <w:tcW w:w="1419" w:type="dxa"/>
            <w:tcBorders>
              <w:top w:val="single" w:sz="6" w:space="0" w:color="auto"/>
              <w:left w:val="single" w:sz="6" w:space="0" w:color="auto"/>
              <w:bottom w:val="single" w:sz="6" w:space="0" w:color="auto"/>
              <w:right w:val="single" w:sz="6" w:space="0" w:color="auto"/>
            </w:tcBorders>
            <w:hideMark/>
          </w:tcPr>
          <w:p w14:paraId="41C54742"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484B848B" w14:textId="77777777" w:rsidR="00CB40D5" w:rsidRPr="00613175" w:rsidRDefault="00CB40D5" w:rsidP="00D06369">
            <w:pPr>
              <w:pStyle w:val="TAL"/>
              <w:jc w:val="center"/>
            </w:pPr>
            <w:r w:rsidRPr="00613175">
              <w:t>No</w:t>
            </w:r>
          </w:p>
        </w:tc>
      </w:tr>
      <w:tr w:rsidR="00CB40D5" w:rsidRPr="00613175" w14:paraId="4199D5BE"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7866B233" w14:textId="77777777" w:rsidR="00CB40D5" w:rsidRPr="00613175" w:rsidRDefault="00CB40D5" w:rsidP="00D06369">
            <w:pPr>
              <w:pStyle w:val="TAC"/>
            </w:pPr>
            <w:r w:rsidRPr="00613175">
              <w:t>06</w:t>
            </w:r>
          </w:p>
        </w:tc>
        <w:tc>
          <w:tcPr>
            <w:tcW w:w="4993" w:type="dxa"/>
            <w:tcBorders>
              <w:top w:val="single" w:sz="6" w:space="0" w:color="auto"/>
              <w:left w:val="single" w:sz="6" w:space="0" w:color="auto"/>
              <w:bottom w:val="single" w:sz="6" w:space="0" w:color="auto"/>
              <w:right w:val="single" w:sz="6" w:space="0" w:color="auto"/>
            </w:tcBorders>
            <w:hideMark/>
          </w:tcPr>
          <w:p w14:paraId="16CF5421" w14:textId="77777777" w:rsidR="00CB40D5" w:rsidRPr="00613175" w:rsidRDefault="00CB40D5" w:rsidP="00D06369">
            <w:pPr>
              <w:pStyle w:val="TAL"/>
            </w:pPr>
            <w:r w:rsidRPr="00613175">
              <w:t>SMSC Control Parameters</w:t>
            </w:r>
          </w:p>
        </w:tc>
        <w:tc>
          <w:tcPr>
            <w:tcW w:w="1419" w:type="dxa"/>
            <w:tcBorders>
              <w:top w:val="single" w:sz="6" w:space="0" w:color="auto"/>
              <w:left w:val="single" w:sz="6" w:space="0" w:color="auto"/>
              <w:bottom w:val="single" w:sz="6" w:space="0" w:color="auto"/>
              <w:right w:val="single" w:sz="6" w:space="0" w:color="auto"/>
            </w:tcBorders>
            <w:hideMark/>
          </w:tcPr>
          <w:p w14:paraId="2ADB245F"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340F14B3" w14:textId="77777777" w:rsidR="00CB40D5" w:rsidRPr="00613175" w:rsidRDefault="00CB40D5" w:rsidP="00D06369">
            <w:pPr>
              <w:pStyle w:val="TAL"/>
              <w:jc w:val="center"/>
            </w:pPr>
            <w:r w:rsidRPr="00613175">
              <w:t>No</w:t>
            </w:r>
          </w:p>
        </w:tc>
      </w:tr>
      <w:tr w:rsidR="00CB40D5" w:rsidRPr="00613175" w14:paraId="5A0C5E65"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45A9B523" w14:textId="77777777" w:rsidR="00CB40D5" w:rsidRPr="00613175" w:rsidRDefault="00CB40D5" w:rsidP="00D06369">
            <w:pPr>
              <w:pStyle w:val="TAC"/>
            </w:pPr>
            <w:r w:rsidRPr="00613175">
              <w:t>07</w:t>
            </w:r>
          </w:p>
        </w:tc>
        <w:tc>
          <w:tcPr>
            <w:tcW w:w="4993" w:type="dxa"/>
            <w:tcBorders>
              <w:top w:val="single" w:sz="6" w:space="0" w:color="auto"/>
              <w:left w:val="single" w:sz="6" w:space="0" w:color="auto"/>
              <w:bottom w:val="single" w:sz="6" w:space="0" w:color="auto"/>
              <w:right w:val="single" w:sz="6" w:space="0" w:color="auto"/>
            </w:tcBorders>
            <w:hideMark/>
          </w:tcPr>
          <w:p w14:paraId="1A96D4C3" w14:textId="77777777" w:rsidR="00CB40D5" w:rsidRPr="00613175" w:rsidRDefault="00CB40D5" w:rsidP="00D06369">
            <w:pPr>
              <w:pStyle w:val="TAL"/>
            </w:pPr>
            <w:r w:rsidRPr="00613175">
              <w:t xml:space="preserve">UDH Source Indicator </w:t>
            </w:r>
          </w:p>
        </w:tc>
        <w:tc>
          <w:tcPr>
            <w:tcW w:w="1419" w:type="dxa"/>
            <w:tcBorders>
              <w:top w:val="single" w:sz="6" w:space="0" w:color="auto"/>
              <w:left w:val="single" w:sz="6" w:space="0" w:color="auto"/>
              <w:bottom w:val="single" w:sz="6" w:space="0" w:color="auto"/>
              <w:right w:val="single" w:sz="6" w:space="0" w:color="auto"/>
            </w:tcBorders>
            <w:hideMark/>
          </w:tcPr>
          <w:p w14:paraId="276CF689"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1A3ABA5E" w14:textId="77777777" w:rsidR="00CB40D5" w:rsidRPr="00613175" w:rsidRDefault="00CB40D5" w:rsidP="00D06369">
            <w:pPr>
              <w:pStyle w:val="TAL"/>
              <w:jc w:val="center"/>
            </w:pPr>
            <w:r w:rsidRPr="00613175">
              <w:t>Yes</w:t>
            </w:r>
          </w:p>
        </w:tc>
      </w:tr>
      <w:tr w:rsidR="00CB40D5" w:rsidRPr="00613175" w14:paraId="2B9DF3AB"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278E3603" w14:textId="77777777" w:rsidR="00CB40D5" w:rsidRPr="00613175" w:rsidRDefault="00CB40D5" w:rsidP="00D06369">
            <w:pPr>
              <w:pStyle w:val="TAC"/>
            </w:pPr>
            <w:r w:rsidRPr="00613175">
              <w:t>08</w:t>
            </w:r>
          </w:p>
        </w:tc>
        <w:tc>
          <w:tcPr>
            <w:tcW w:w="4993" w:type="dxa"/>
            <w:tcBorders>
              <w:top w:val="single" w:sz="6" w:space="0" w:color="auto"/>
              <w:left w:val="single" w:sz="6" w:space="0" w:color="auto"/>
              <w:bottom w:val="single" w:sz="6" w:space="0" w:color="auto"/>
              <w:right w:val="single" w:sz="6" w:space="0" w:color="auto"/>
            </w:tcBorders>
            <w:hideMark/>
          </w:tcPr>
          <w:p w14:paraId="15BAEB75" w14:textId="77777777" w:rsidR="00CB40D5" w:rsidRPr="00613175" w:rsidRDefault="00CB40D5" w:rsidP="00D06369">
            <w:pPr>
              <w:pStyle w:val="TAL"/>
            </w:pPr>
            <w:r w:rsidRPr="00613175">
              <w:t>Concatenated short message, 16-bit reference number</w:t>
            </w:r>
          </w:p>
        </w:tc>
        <w:tc>
          <w:tcPr>
            <w:tcW w:w="1419" w:type="dxa"/>
            <w:tcBorders>
              <w:top w:val="single" w:sz="6" w:space="0" w:color="auto"/>
              <w:left w:val="single" w:sz="6" w:space="0" w:color="auto"/>
              <w:bottom w:val="single" w:sz="6" w:space="0" w:color="auto"/>
              <w:right w:val="single" w:sz="6" w:space="0" w:color="auto"/>
            </w:tcBorders>
            <w:hideMark/>
          </w:tcPr>
          <w:p w14:paraId="3EE79D3A"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56879CF9" w14:textId="77777777" w:rsidR="00CB40D5" w:rsidRPr="00613175" w:rsidRDefault="00CB40D5" w:rsidP="00D06369">
            <w:pPr>
              <w:pStyle w:val="TAL"/>
              <w:jc w:val="center"/>
            </w:pPr>
            <w:r w:rsidRPr="00613175">
              <w:t>No</w:t>
            </w:r>
          </w:p>
        </w:tc>
      </w:tr>
      <w:tr w:rsidR="00CB40D5" w:rsidRPr="00613175" w14:paraId="78199CB0"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6599C095" w14:textId="77777777" w:rsidR="00CB40D5" w:rsidRPr="00613175" w:rsidRDefault="00CB40D5" w:rsidP="00D06369">
            <w:pPr>
              <w:pStyle w:val="TAC"/>
            </w:pPr>
            <w:r w:rsidRPr="00613175">
              <w:t>09</w:t>
            </w:r>
          </w:p>
        </w:tc>
        <w:tc>
          <w:tcPr>
            <w:tcW w:w="4993" w:type="dxa"/>
            <w:tcBorders>
              <w:top w:val="single" w:sz="6" w:space="0" w:color="auto"/>
              <w:left w:val="single" w:sz="6" w:space="0" w:color="auto"/>
              <w:bottom w:val="single" w:sz="6" w:space="0" w:color="auto"/>
              <w:right w:val="single" w:sz="6" w:space="0" w:color="auto"/>
            </w:tcBorders>
            <w:hideMark/>
          </w:tcPr>
          <w:p w14:paraId="567E0FAF" w14:textId="77777777" w:rsidR="00CB40D5" w:rsidRPr="00613175" w:rsidRDefault="00CB40D5" w:rsidP="00D06369">
            <w:pPr>
              <w:pStyle w:val="TAL"/>
            </w:pPr>
            <w:r w:rsidRPr="00613175">
              <w:t>Wireless Control Message Protocol</w:t>
            </w:r>
          </w:p>
        </w:tc>
        <w:tc>
          <w:tcPr>
            <w:tcW w:w="1419" w:type="dxa"/>
            <w:tcBorders>
              <w:top w:val="single" w:sz="6" w:space="0" w:color="auto"/>
              <w:left w:val="single" w:sz="6" w:space="0" w:color="auto"/>
              <w:bottom w:val="single" w:sz="6" w:space="0" w:color="auto"/>
              <w:right w:val="single" w:sz="6" w:space="0" w:color="auto"/>
            </w:tcBorders>
            <w:hideMark/>
          </w:tcPr>
          <w:p w14:paraId="3D2C9A92"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73329F63" w14:textId="77777777" w:rsidR="00CB40D5" w:rsidRPr="00613175" w:rsidRDefault="00CB40D5" w:rsidP="00D06369">
            <w:pPr>
              <w:pStyle w:val="TAL"/>
              <w:jc w:val="center"/>
            </w:pPr>
            <w:r w:rsidRPr="00613175">
              <w:t>Note 3</w:t>
            </w:r>
          </w:p>
        </w:tc>
      </w:tr>
      <w:tr w:rsidR="00CB40D5" w:rsidRPr="00613175" w14:paraId="3B189D5B"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099CF25E" w14:textId="77777777" w:rsidR="00CB40D5" w:rsidRPr="00613175" w:rsidRDefault="00CB40D5" w:rsidP="00D06369">
            <w:pPr>
              <w:pStyle w:val="TAC"/>
            </w:pPr>
            <w:r w:rsidRPr="00613175">
              <w:t>0A</w:t>
            </w:r>
          </w:p>
        </w:tc>
        <w:tc>
          <w:tcPr>
            <w:tcW w:w="4993" w:type="dxa"/>
            <w:tcBorders>
              <w:top w:val="single" w:sz="6" w:space="0" w:color="auto"/>
              <w:left w:val="single" w:sz="6" w:space="0" w:color="auto"/>
              <w:bottom w:val="single" w:sz="6" w:space="0" w:color="auto"/>
              <w:right w:val="single" w:sz="6" w:space="0" w:color="auto"/>
            </w:tcBorders>
            <w:hideMark/>
          </w:tcPr>
          <w:p w14:paraId="650ABF50" w14:textId="77777777" w:rsidR="00CB40D5" w:rsidRPr="00613175" w:rsidRDefault="00CB40D5" w:rsidP="00D06369">
            <w:pPr>
              <w:pStyle w:val="TAL"/>
            </w:pPr>
            <w:r w:rsidRPr="00613175">
              <w:t>Text Formatting</w:t>
            </w:r>
          </w:p>
        </w:tc>
        <w:tc>
          <w:tcPr>
            <w:tcW w:w="1419" w:type="dxa"/>
            <w:tcBorders>
              <w:top w:val="single" w:sz="6" w:space="0" w:color="auto"/>
              <w:left w:val="single" w:sz="6" w:space="0" w:color="auto"/>
              <w:bottom w:val="single" w:sz="6" w:space="0" w:color="auto"/>
              <w:right w:val="single" w:sz="6" w:space="0" w:color="auto"/>
            </w:tcBorders>
            <w:hideMark/>
          </w:tcPr>
          <w:p w14:paraId="685A3E9F" w14:textId="77777777" w:rsidR="00CB40D5" w:rsidRPr="00613175" w:rsidRDefault="00CB40D5" w:rsidP="00D06369">
            <w:pPr>
              <w:pStyle w:val="TAL"/>
            </w:pPr>
            <w:r w:rsidRPr="00613175">
              <w:t>EMS Control</w:t>
            </w:r>
          </w:p>
        </w:tc>
        <w:tc>
          <w:tcPr>
            <w:tcW w:w="1350" w:type="dxa"/>
            <w:tcBorders>
              <w:top w:val="single" w:sz="6" w:space="0" w:color="auto"/>
              <w:left w:val="single" w:sz="6" w:space="0" w:color="auto"/>
              <w:bottom w:val="single" w:sz="6" w:space="0" w:color="auto"/>
              <w:right w:val="single" w:sz="4" w:space="0" w:color="auto"/>
            </w:tcBorders>
            <w:hideMark/>
          </w:tcPr>
          <w:p w14:paraId="69213C71" w14:textId="77777777" w:rsidR="00CB40D5" w:rsidRPr="00613175" w:rsidRDefault="00CB40D5" w:rsidP="00D06369">
            <w:pPr>
              <w:pStyle w:val="TAL"/>
              <w:jc w:val="center"/>
            </w:pPr>
            <w:r w:rsidRPr="00613175">
              <w:t>Yes</w:t>
            </w:r>
          </w:p>
        </w:tc>
      </w:tr>
      <w:tr w:rsidR="00CB40D5" w:rsidRPr="00613175" w14:paraId="2C90C483"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3A5991E3" w14:textId="77777777" w:rsidR="00CB40D5" w:rsidRPr="00613175" w:rsidRDefault="00CB40D5" w:rsidP="00D06369">
            <w:pPr>
              <w:pStyle w:val="TAC"/>
            </w:pPr>
            <w:r w:rsidRPr="00613175">
              <w:t>0B</w:t>
            </w:r>
          </w:p>
        </w:tc>
        <w:tc>
          <w:tcPr>
            <w:tcW w:w="4993" w:type="dxa"/>
            <w:tcBorders>
              <w:top w:val="single" w:sz="6" w:space="0" w:color="auto"/>
              <w:left w:val="single" w:sz="6" w:space="0" w:color="auto"/>
              <w:bottom w:val="single" w:sz="6" w:space="0" w:color="auto"/>
              <w:right w:val="single" w:sz="6" w:space="0" w:color="auto"/>
            </w:tcBorders>
            <w:hideMark/>
          </w:tcPr>
          <w:p w14:paraId="193E8589" w14:textId="77777777" w:rsidR="00CB40D5" w:rsidRPr="00613175" w:rsidRDefault="00CB40D5" w:rsidP="00D06369">
            <w:pPr>
              <w:pStyle w:val="TAL"/>
            </w:pPr>
            <w:r w:rsidRPr="00613175">
              <w:t>Predefined Sound</w:t>
            </w:r>
          </w:p>
        </w:tc>
        <w:tc>
          <w:tcPr>
            <w:tcW w:w="1419" w:type="dxa"/>
            <w:tcBorders>
              <w:top w:val="single" w:sz="6" w:space="0" w:color="auto"/>
              <w:left w:val="single" w:sz="6" w:space="0" w:color="auto"/>
              <w:bottom w:val="single" w:sz="6" w:space="0" w:color="auto"/>
              <w:right w:val="single" w:sz="6" w:space="0" w:color="auto"/>
            </w:tcBorders>
            <w:hideMark/>
          </w:tcPr>
          <w:p w14:paraId="0E95AAF8"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1ECCA98A" w14:textId="77777777" w:rsidR="00CB40D5" w:rsidRPr="00613175" w:rsidRDefault="00CB40D5" w:rsidP="00D06369">
            <w:pPr>
              <w:pStyle w:val="TAL"/>
              <w:jc w:val="center"/>
            </w:pPr>
            <w:r w:rsidRPr="00613175">
              <w:t>Yes</w:t>
            </w:r>
          </w:p>
        </w:tc>
      </w:tr>
      <w:tr w:rsidR="00CB40D5" w:rsidRPr="00613175" w14:paraId="20171220"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48CFA3F7" w14:textId="77777777" w:rsidR="00CB40D5" w:rsidRPr="00613175" w:rsidRDefault="00CB40D5" w:rsidP="00D06369">
            <w:pPr>
              <w:pStyle w:val="TAC"/>
            </w:pPr>
            <w:r w:rsidRPr="00613175">
              <w:t>0C</w:t>
            </w:r>
          </w:p>
        </w:tc>
        <w:tc>
          <w:tcPr>
            <w:tcW w:w="4993" w:type="dxa"/>
            <w:tcBorders>
              <w:top w:val="single" w:sz="6" w:space="0" w:color="auto"/>
              <w:left w:val="single" w:sz="6" w:space="0" w:color="auto"/>
              <w:bottom w:val="single" w:sz="6" w:space="0" w:color="auto"/>
              <w:right w:val="single" w:sz="6" w:space="0" w:color="auto"/>
            </w:tcBorders>
            <w:hideMark/>
          </w:tcPr>
          <w:p w14:paraId="60D2146B" w14:textId="77777777" w:rsidR="00CB40D5" w:rsidRPr="00613175" w:rsidRDefault="00CB40D5" w:rsidP="00D06369">
            <w:pPr>
              <w:pStyle w:val="TAL"/>
            </w:pPr>
            <w:r w:rsidRPr="00613175">
              <w:t>User Defined Sound (iMelody max 128 bytes)</w:t>
            </w:r>
          </w:p>
        </w:tc>
        <w:tc>
          <w:tcPr>
            <w:tcW w:w="1419" w:type="dxa"/>
            <w:tcBorders>
              <w:top w:val="single" w:sz="6" w:space="0" w:color="auto"/>
              <w:left w:val="single" w:sz="6" w:space="0" w:color="auto"/>
              <w:bottom w:val="single" w:sz="6" w:space="0" w:color="auto"/>
              <w:right w:val="single" w:sz="6" w:space="0" w:color="auto"/>
            </w:tcBorders>
            <w:hideMark/>
          </w:tcPr>
          <w:p w14:paraId="766636F7"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4A57A9BA" w14:textId="77777777" w:rsidR="00CB40D5" w:rsidRPr="00613175" w:rsidRDefault="00CB40D5" w:rsidP="00D06369">
            <w:pPr>
              <w:pStyle w:val="TAL"/>
              <w:jc w:val="center"/>
            </w:pPr>
            <w:r w:rsidRPr="00613175">
              <w:t>Yes</w:t>
            </w:r>
          </w:p>
        </w:tc>
      </w:tr>
      <w:tr w:rsidR="00CB40D5" w:rsidRPr="00613175" w14:paraId="7FF35B8D"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301F0907" w14:textId="77777777" w:rsidR="00CB40D5" w:rsidRPr="00613175" w:rsidRDefault="00CB40D5" w:rsidP="00D06369">
            <w:pPr>
              <w:pStyle w:val="TAC"/>
            </w:pPr>
            <w:r w:rsidRPr="00613175">
              <w:t>0D</w:t>
            </w:r>
          </w:p>
        </w:tc>
        <w:tc>
          <w:tcPr>
            <w:tcW w:w="4993" w:type="dxa"/>
            <w:tcBorders>
              <w:top w:val="single" w:sz="6" w:space="0" w:color="auto"/>
              <w:left w:val="single" w:sz="6" w:space="0" w:color="auto"/>
              <w:bottom w:val="single" w:sz="6" w:space="0" w:color="auto"/>
              <w:right w:val="single" w:sz="6" w:space="0" w:color="auto"/>
            </w:tcBorders>
            <w:hideMark/>
          </w:tcPr>
          <w:p w14:paraId="31AA1C3F" w14:textId="77777777" w:rsidR="00CB40D5" w:rsidRPr="00613175" w:rsidRDefault="00CB40D5" w:rsidP="00D06369">
            <w:pPr>
              <w:pStyle w:val="TAL"/>
            </w:pPr>
            <w:r w:rsidRPr="00613175">
              <w:t>Predefined Animation</w:t>
            </w:r>
          </w:p>
        </w:tc>
        <w:tc>
          <w:tcPr>
            <w:tcW w:w="1419" w:type="dxa"/>
            <w:tcBorders>
              <w:top w:val="single" w:sz="6" w:space="0" w:color="auto"/>
              <w:left w:val="single" w:sz="6" w:space="0" w:color="auto"/>
              <w:bottom w:val="single" w:sz="6" w:space="0" w:color="auto"/>
              <w:right w:val="single" w:sz="6" w:space="0" w:color="auto"/>
            </w:tcBorders>
            <w:hideMark/>
          </w:tcPr>
          <w:p w14:paraId="660A7A65"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3B0668E8" w14:textId="77777777" w:rsidR="00CB40D5" w:rsidRPr="00613175" w:rsidRDefault="00CB40D5" w:rsidP="00D06369">
            <w:pPr>
              <w:pStyle w:val="TAL"/>
              <w:jc w:val="center"/>
            </w:pPr>
            <w:r w:rsidRPr="00613175">
              <w:t>Yes</w:t>
            </w:r>
          </w:p>
        </w:tc>
      </w:tr>
      <w:tr w:rsidR="00CB40D5" w:rsidRPr="00613175" w14:paraId="7BBBBA18"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360C372B" w14:textId="77777777" w:rsidR="00CB40D5" w:rsidRPr="00613175" w:rsidRDefault="00CB40D5" w:rsidP="00D06369">
            <w:pPr>
              <w:pStyle w:val="TAC"/>
            </w:pPr>
            <w:r w:rsidRPr="00613175">
              <w:t>0E</w:t>
            </w:r>
          </w:p>
        </w:tc>
        <w:tc>
          <w:tcPr>
            <w:tcW w:w="4993" w:type="dxa"/>
            <w:tcBorders>
              <w:top w:val="single" w:sz="6" w:space="0" w:color="auto"/>
              <w:left w:val="single" w:sz="6" w:space="0" w:color="auto"/>
              <w:bottom w:val="single" w:sz="6" w:space="0" w:color="auto"/>
              <w:right w:val="single" w:sz="6" w:space="0" w:color="auto"/>
            </w:tcBorders>
            <w:hideMark/>
          </w:tcPr>
          <w:p w14:paraId="0DAD4BB5" w14:textId="77777777" w:rsidR="00CB40D5" w:rsidRPr="00613175" w:rsidRDefault="00CB40D5" w:rsidP="00D06369">
            <w:pPr>
              <w:pStyle w:val="TAL"/>
            </w:pPr>
            <w:r w:rsidRPr="00613175">
              <w:t>Large Animation (16*16 times 4 = 32*4 =128 bytes)</w:t>
            </w:r>
          </w:p>
        </w:tc>
        <w:tc>
          <w:tcPr>
            <w:tcW w:w="1419" w:type="dxa"/>
            <w:tcBorders>
              <w:top w:val="single" w:sz="6" w:space="0" w:color="auto"/>
              <w:left w:val="single" w:sz="6" w:space="0" w:color="auto"/>
              <w:bottom w:val="single" w:sz="6" w:space="0" w:color="auto"/>
              <w:right w:val="single" w:sz="6" w:space="0" w:color="auto"/>
            </w:tcBorders>
            <w:hideMark/>
          </w:tcPr>
          <w:p w14:paraId="4C3E257C"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0730F1DF" w14:textId="77777777" w:rsidR="00CB40D5" w:rsidRPr="00613175" w:rsidRDefault="00CB40D5" w:rsidP="00D06369">
            <w:pPr>
              <w:pStyle w:val="TAL"/>
              <w:jc w:val="center"/>
            </w:pPr>
            <w:r w:rsidRPr="00613175">
              <w:t>Yes</w:t>
            </w:r>
          </w:p>
        </w:tc>
      </w:tr>
      <w:tr w:rsidR="00CB40D5" w:rsidRPr="00613175" w14:paraId="1F7A1473"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6BDF32DC" w14:textId="77777777" w:rsidR="00CB40D5" w:rsidRPr="00613175" w:rsidRDefault="00CB40D5" w:rsidP="00D06369">
            <w:pPr>
              <w:pStyle w:val="TAC"/>
            </w:pPr>
            <w:r w:rsidRPr="00613175">
              <w:t>0F</w:t>
            </w:r>
          </w:p>
        </w:tc>
        <w:tc>
          <w:tcPr>
            <w:tcW w:w="4993" w:type="dxa"/>
            <w:tcBorders>
              <w:top w:val="single" w:sz="6" w:space="0" w:color="auto"/>
              <w:left w:val="single" w:sz="6" w:space="0" w:color="auto"/>
              <w:bottom w:val="single" w:sz="6" w:space="0" w:color="auto"/>
              <w:right w:val="single" w:sz="6" w:space="0" w:color="auto"/>
            </w:tcBorders>
            <w:hideMark/>
          </w:tcPr>
          <w:p w14:paraId="6CAF23C5" w14:textId="77777777" w:rsidR="00CB40D5" w:rsidRPr="00613175" w:rsidRDefault="00CB40D5" w:rsidP="00D06369">
            <w:pPr>
              <w:pStyle w:val="TAL"/>
            </w:pPr>
            <w:r w:rsidRPr="00613175">
              <w:t>Small Animation (8*8 times 4 = 8*4 =32 bytes)</w:t>
            </w:r>
          </w:p>
        </w:tc>
        <w:tc>
          <w:tcPr>
            <w:tcW w:w="1419" w:type="dxa"/>
            <w:tcBorders>
              <w:top w:val="single" w:sz="6" w:space="0" w:color="auto"/>
              <w:left w:val="single" w:sz="6" w:space="0" w:color="auto"/>
              <w:bottom w:val="single" w:sz="6" w:space="0" w:color="auto"/>
              <w:right w:val="single" w:sz="6" w:space="0" w:color="auto"/>
            </w:tcBorders>
            <w:hideMark/>
          </w:tcPr>
          <w:p w14:paraId="15FC3488"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0777F18B" w14:textId="77777777" w:rsidR="00CB40D5" w:rsidRPr="00613175" w:rsidRDefault="00CB40D5" w:rsidP="00D06369">
            <w:pPr>
              <w:pStyle w:val="TAL"/>
              <w:jc w:val="center"/>
            </w:pPr>
            <w:r w:rsidRPr="00613175">
              <w:t>Yes</w:t>
            </w:r>
          </w:p>
        </w:tc>
      </w:tr>
      <w:tr w:rsidR="00CB40D5" w:rsidRPr="00613175" w14:paraId="283A672E"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296F4709" w14:textId="77777777" w:rsidR="00CB40D5" w:rsidRPr="00613175" w:rsidRDefault="00CB40D5" w:rsidP="00D06369">
            <w:pPr>
              <w:pStyle w:val="TAC"/>
            </w:pPr>
            <w:r w:rsidRPr="00613175">
              <w:t>10</w:t>
            </w:r>
          </w:p>
        </w:tc>
        <w:tc>
          <w:tcPr>
            <w:tcW w:w="4993" w:type="dxa"/>
            <w:tcBorders>
              <w:top w:val="single" w:sz="6" w:space="0" w:color="auto"/>
              <w:left w:val="single" w:sz="6" w:space="0" w:color="auto"/>
              <w:bottom w:val="single" w:sz="6" w:space="0" w:color="auto"/>
              <w:right w:val="single" w:sz="6" w:space="0" w:color="auto"/>
            </w:tcBorders>
            <w:hideMark/>
          </w:tcPr>
          <w:p w14:paraId="2D04F425" w14:textId="77777777" w:rsidR="00CB40D5" w:rsidRPr="00613175" w:rsidRDefault="00CB40D5" w:rsidP="00D06369">
            <w:pPr>
              <w:pStyle w:val="TAL"/>
            </w:pPr>
            <w:r w:rsidRPr="00613175">
              <w:t>Large Picture (32*32 = 128 bytes)</w:t>
            </w:r>
          </w:p>
        </w:tc>
        <w:tc>
          <w:tcPr>
            <w:tcW w:w="1419" w:type="dxa"/>
            <w:tcBorders>
              <w:top w:val="single" w:sz="6" w:space="0" w:color="auto"/>
              <w:left w:val="single" w:sz="6" w:space="0" w:color="auto"/>
              <w:bottom w:val="single" w:sz="6" w:space="0" w:color="auto"/>
              <w:right w:val="single" w:sz="6" w:space="0" w:color="auto"/>
            </w:tcBorders>
            <w:hideMark/>
          </w:tcPr>
          <w:p w14:paraId="3216FB0C"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36A9B967" w14:textId="77777777" w:rsidR="00CB40D5" w:rsidRPr="00613175" w:rsidRDefault="00CB40D5" w:rsidP="00D06369">
            <w:pPr>
              <w:pStyle w:val="TAL"/>
              <w:jc w:val="center"/>
            </w:pPr>
            <w:r w:rsidRPr="00613175">
              <w:t>Yes</w:t>
            </w:r>
          </w:p>
        </w:tc>
      </w:tr>
      <w:tr w:rsidR="00CB40D5" w:rsidRPr="00613175" w14:paraId="080ED0EE"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6395237B" w14:textId="77777777" w:rsidR="00CB40D5" w:rsidRPr="00613175" w:rsidRDefault="00CB40D5" w:rsidP="00D06369">
            <w:pPr>
              <w:pStyle w:val="TAC"/>
            </w:pPr>
            <w:r w:rsidRPr="00613175">
              <w:t>11</w:t>
            </w:r>
          </w:p>
        </w:tc>
        <w:tc>
          <w:tcPr>
            <w:tcW w:w="4993" w:type="dxa"/>
            <w:tcBorders>
              <w:top w:val="single" w:sz="6" w:space="0" w:color="auto"/>
              <w:left w:val="single" w:sz="6" w:space="0" w:color="auto"/>
              <w:bottom w:val="single" w:sz="6" w:space="0" w:color="auto"/>
              <w:right w:val="single" w:sz="6" w:space="0" w:color="auto"/>
            </w:tcBorders>
            <w:hideMark/>
          </w:tcPr>
          <w:p w14:paraId="6B7F025E" w14:textId="77777777" w:rsidR="00CB40D5" w:rsidRPr="00613175" w:rsidRDefault="00CB40D5" w:rsidP="00D06369">
            <w:pPr>
              <w:pStyle w:val="TAL"/>
            </w:pPr>
            <w:r w:rsidRPr="00613175">
              <w:t>Small Picture (16*16 = 32 bytes)</w:t>
            </w:r>
          </w:p>
        </w:tc>
        <w:tc>
          <w:tcPr>
            <w:tcW w:w="1419" w:type="dxa"/>
            <w:tcBorders>
              <w:top w:val="single" w:sz="6" w:space="0" w:color="auto"/>
              <w:left w:val="single" w:sz="6" w:space="0" w:color="auto"/>
              <w:bottom w:val="single" w:sz="6" w:space="0" w:color="auto"/>
              <w:right w:val="single" w:sz="6" w:space="0" w:color="auto"/>
            </w:tcBorders>
            <w:hideMark/>
          </w:tcPr>
          <w:p w14:paraId="028AC471"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209ED2EF" w14:textId="77777777" w:rsidR="00CB40D5" w:rsidRPr="00613175" w:rsidRDefault="00CB40D5" w:rsidP="00D06369">
            <w:pPr>
              <w:pStyle w:val="TAL"/>
              <w:jc w:val="center"/>
            </w:pPr>
            <w:r w:rsidRPr="00613175">
              <w:t>Yes</w:t>
            </w:r>
          </w:p>
        </w:tc>
      </w:tr>
      <w:tr w:rsidR="00CB40D5" w:rsidRPr="00613175" w14:paraId="50C4EA4C"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3B71E41F" w14:textId="77777777" w:rsidR="00CB40D5" w:rsidRPr="00613175" w:rsidRDefault="00CB40D5" w:rsidP="00D06369">
            <w:pPr>
              <w:pStyle w:val="TAC"/>
            </w:pPr>
            <w:r w:rsidRPr="00613175">
              <w:t>12</w:t>
            </w:r>
          </w:p>
        </w:tc>
        <w:tc>
          <w:tcPr>
            <w:tcW w:w="4993" w:type="dxa"/>
            <w:tcBorders>
              <w:top w:val="single" w:sz="6" w:space="0" w:color="auto"/>
              <w:left w:val="single" w:sz="6" w:space="0" w:color="auto"/>
              <w:bottom w:val="single" w:sz="6" w:space="0" w:color="auto"/>
              <w:right w:val="single" w:sz="6" w:space="0" w:color="auto"/>
            </w:tcBorders>
            <w:hideMark/>
          </w:tcPr>
          <w:p w14:paraId="1B4952CE" w14:textId="77777777" w:rsidR="00CB40D5" w:rsidRPr="00613175" w:rsidRDefault="00CB40D5" w:rsidP="00D06369">
            <w:pPr>
              <w:pStyle w:val="TAL"/>
            </w:pPr>
            <w:r w:rsidRPr="00613175">
              <w:t>Variable Picture</w:t>
            </w:r>
          </w:p>
        </w:tc>
        <w:tc>
          <w:tcPr>
            <w:tcW w:w="1419" w:type="dxa"/>
            <w:tcBorders>
              <w:top w:val="single" w:sz="6" w:space="0" w:color="auto"/>
              <w:left w:val="single" w:sz="6" w:space="0" w:color="auto"/>
              <w:bottom w:val="single" w:sz="6" w:space="0" w:color="auto"/>
              <w:right w:val="single" w:sz="6" w:space="0" w:color="auto"/>
            </w:tcBorders>
            <w:hideMark/>
          </w:tcPr>
          <w:p w14:paraId="66FA5EA2"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2E0D56BA" w14:textId="77777777" w:rsidR="00CB40D5" w:rsidRPr="00613175" w:rsidRDefault="00CB40D5" w:rsidP="00D06369">
            <w:pPr>
              <w:pStyle w:val="TAL"/>
              <w:jc w:val="center"/>
            </w:pPr>
            <w:r w:rsidRPr="00613175">
              <w:t>Yes</w:t>
            </w:r>
          </w:p>
        </w:tc>
      </w:tr>
      <w:tr w:rsidR="00CB40D5" w:rsidRPr="00613175" w14:paraId="1DDF4075"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2D5D3F73" w14:textId="77777777" w:rsidR="00CB40D5" w:rsidRPr="00613175" w:rsidRDefault="00CB40D5" w:rsidP="00D06369">
            <w:pPr>
              <w:pStyle w:val="TAC"/>
            </w:pPr>
            <w:r w:rsidRPr="00613175">
              <w:t>13</w:t>
            </w:r>
          </w:p>
        </w:tc>
        <w:tc>
          <w:tcPr>
            <w:tcW w:w="4993" w:type="dxa"/>
            <w:tcBorders>
              <w:top w:val="single" w:sz="6" w:space="0" w:color="auto"/>
              <w:left w:val="single" w:sz="6" w:space="0" w:color="auto"/>
              <w:bottom w:val="single" w:sz="6" w:space="0" w:color="auto"/>
              <w:right w:val="single" w:sz="6" w:space="0" w:color="auto"/>
            </w:tcBorders>
            <w:hideMark/>
          </w:tcPr>
          <w:p w14:paraId="6D57F072" w14:textId="77777777" w:rsidR="00CB40D5" w:rsidRPr="00613175" w:rsidRDefault="00CB40D5" w:rsidP="00D06369">
            <w:pPr>
              <w:pStyle w:val="TAL"/>
            </w:pPr>
            <w:r w:rsidRPr="00613175">
              <w:t>User prompt indicator</w:t>
            </w:r>
          </w:p>
        </w:tc>
        <w:tc>
          <w:tcPr>
            <w:tcW w:w="1419" w:type="dxa"/>
            <w:tcBorders>
              <w:top w:val="single" w:sz="6" w:space="0" w:color="auto"/>
              <w:left w:val="single" w:sz="6" w:space="0" w:color="auto"/>
              <w:bottom w:val="single" w:sz="6" w:space="0" w:color="auto"/>
              <w:right w:val="single" w:sz="6" w:space="0" w:color="auto"/>
            </w:tcBorders>
            <w:hideMark/>
          </w:tcPr>
          <w:p w14:paraId="61B0452A" w14:textId="77777777" w:rsidR="00CB40D5" w:rsidRPr="00613175" w:rsidRDefault="00CB40D5" w:rsidP="00D06369">
            <w:pPr>
              <w:pStyle w:val="TAL"/>
            </w:pPr>
            <w:r w:rsidRPr="00613175">
              <w:t>EMS Control</w:t>
            </w:r>
          </w:p>
        </w:tc>
        <w:tc>
          <w:tcPr>
            <w:tcW w:w="1350" w:type="dxa"/>
            <w:tcBorders>
              <w:top w:val="single" w:sz="6" w:space="0" w:color="auto"/>
              <w:left w:val="single" w:sz="6" w:space="0" w:color="auto"/>
              <w:bottom w:val="single" w:sz="6" w:space="0" w:color="auto"/>
              <w:right w:val="single" w:sz="4" w:space="0" w:color="auto"/>
            </w:tcBorders>
            <w:hideMark/>
          </w:tcPr>
          <w:p w14:paraId="425A50EC" w14:textId="77777777" w:rsidR="00CB40D5" w:rsidRPr="00613175" w:rsidRDefault="00CB40D5" w:rsidP="00D06369">
            <w:pPr>
              <w:pStyle w:val="TAL"/>
              <w:jc w:val="center"/>
            </w:pPr>
            <w:r w:rsidRPr="00613175">
              <w:t>Yes</w:t>
            </w:r>
          </w:p>
        </w:tc>
      </w:tr>
      <w:tr w:rsidR="00CB40D5" w:rsidRPr="00613175" w14:paraId="189B37DB"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18B8905D" w14:textId="77777777" w:rsidR="00CB40D5" w:rsidRPr="00613175" w:rsidRDefault="00CB40D5" w:rsidP="00D06369">
            <w:pPr>
              <w:pStyle w:val="TAC"/>
            </w:pPr>
            <w:r w:rsidRPr="00613175">
              <w:t>14</w:t>
            </w:r>
          </w:p>
        </w:tc>
        <w:tc>
          <w:tcPr>
            <w:tcW w:w="4993" w:type="dxa"/>
            <w:tcBorders>
              <w:top w:val="single" w:sz="6" w:space="0" w:color="auto"/>
              <w:left w:val="single" w:sz="6" w:space="0" w:color="auto"/>
              <w:bottom w:val="single" w:sz="6" w:space="0" w:color="auto"/>
              <w:right w:val="single" w:sz="6" w:space="0" w:color="auto"/>
            </w:tcBorders>
            <w:hideMark/>
          </w:tcPr>
          <w:p w14:paraId="7B86FAAD" w14:textId="77777777" w:rsidR="00CB40D5" w:rsidRPr="00613175" w:rsidRDefault="00CB40D5" w:rsidP="00D06369">
            <w:pPr>
              <w:pStyle w:val="TAL"/>
            </w:pPr>
            <w:r w:rsidRPr="00613175">
              <w:t>Extended Object</w:t>
            </w:r>
          </w:p>
        </w:tc>
        <w:tc>
          <w:tcPr>
            <w:tcW w:w="1419" w:type="dxa"/>
            <w:tcBorders>
              <w:top w:val="single" w:sz="6" w:space="0" w:color="auto"/>
              <w:left w:val="single" w:sz="6" w:space="0" w:color="auto"/>
              <w:bottom w:val="single" w:sz="6" w:space="0" w:color="auto"/>
              <w:right w:val="single" w:sz="6" w:space="0" w:color="auto"/>
            </w:tcBorders>
            <w:hideMark/>
          </w:tcPr>
          <w:p w14:paraId="044BB636"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6799F6BA" w14:textId="77777777" w:rsidR="00CB40D5" w:rsidRPr="00613175" w:rsidRDefault="00CB40D5" w:rsidP="00D06369">
            <w:pPr>
              <w:pStyle w:val="TAL"/>
              <w:jc w:val="center"/>
            </w:pPr>
            <w:r w:rsidRPr="00613175">
              <w:t>Yes</w:t>
            </w:r>
          </w:p>
        </w:tc>
      </w:tr>
      <w:tr w:rsidR="00CB40D5" w:rsidRPr="00613175" w14:paraId="1176E7B4"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15BA90D2" w14:textId="77777777" w:rsidR="00CB40D5" w:rsidRPr="00613175" w:rsidRDefault="00CB40D5" w:rsidP="00D06369">
            <w:pPr>
              <w:pStyle w:val="TAC"/>
            </w:pPr>
            <w:r w:rsidRPr="00613175">
              <w:t>15</w:t>
            </w:r>
          </w:p>
        </w:tc>
        <w:tc>
          <w:tcPr>
            <w:tcW w:w="4993" w:type="dxa"/>
            <w:tcBorders>
              <w:top w:val="single" w:sz="6" w:space="0" w:color="auto"/>
              <w:left w:val="single" w:sz="6" w:space="0" w:color="auto"/>
              <w:bottom w:val="single" w:sz="6" w:space="0" w:color="auto"/>
              <w:right w:val="single" w:sz="6" w:space="0" w:color="auto"/>
            </w:tcBorders>
            <w:hideMark/>
          </w:tcPr>
          <w:p w14:paraId="31528DF9" w14:textId="77777777" w:rsidR="00CB40D5" w:rsidRPr="00613175" w:rsidRDefault="00CB40D5" w:rsidP="00D06369">
            <w:pPr>
              <w:pStyle w:val="TAL"/>
            </w:pPr>
            <w:r w:rsidRPr="00613175">
              <w:t>Reused Extended Object</w:t>
            </w:r>
          </w:p>
        </w:tc>
        <w:tc>
          <w:tcPr>
            <w:tcW w:w="1419" w:type="dxa"/>
            <w:tcBorders>
              <w:top w:val="single" w:sz="6" w:space="0" w:color="auto"/>
              <w:left w:val="single" w:sz="6" w:space="0" w:color="auto"/>
              <w:bottom w:val="single" w:sz="6" w:space="0" w:color="auto"/>
              <w:right w:val="single" w:sz="6" w:space="0" w:color="auto"/>
            </w:tcBorders>
            <w:hideMark/>
          </w:tcPr>
          <w:p w14:paraId="471D6073" w14:textId="77777777" w:rsidR="00CB40D5" w:rsidRPr="00613175" w:rsidRDefault="00CB40D5" w:rsidP="00D06369">
            <w:pPr>
              <w:pStyle w:val="TAL"/>
            </w:pPr>
            <w:r w:rsidRPr="00613175">
              <w:t>EMS Control</w:t>
            </w:r>
          </w:p>
        </w:tc>
        <w:tc>
          <w:tcPr>
            <w:tcW w:w="1350" w:type="dxa"/>
            <w:tcBorders>
              <w:top w:val="single" w:sz="6" w:space="0" w:color="auto"/>
              <w:left w:val="single" w:sz="6" w:space="0" w:color="auto"/>
              <w:bottom w:val="single" w:sz="6" w:space="0" w:color="auto"/>
              <w:right w:val="single" w:sz="4" w:space="0" w:color="auto"/>
            </w:tcBorders>
            <w:hideMark/>
          </w:tcPr>
          <w:p w14:paraId="4D09F132" w14:textId="77777777" w:rsidR="00CB40D5" w:rsidRPr="00613175" w:rsidRDefault="00CB40D5" w:rsidP="00D06369">
            <w:pPr>
              <w:pStyle w:val="TAL"/>
              <w:jc w:val="center"/>
            </w:pPr>
            <w:r w:rsidRPr="00613175">
              <w:t>Yes</w:t>
            </w:r>
          </w:p>
        </w:tc>
      </w:tr>
      <w:tr w:rsidR="00CB40D5" w:rsidRPr="00613175" w14:paraId="6EAA1B8F"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19A3A462" w14:textId="77777777" w:rsidR="00CB40D5" w:rsidRPr="00613175" w:rsidRDefault="00CB40D5" w:rsidP="00D06369">
            <w:pPr>
              <w:pStyle w:val="TAC"/>
            </w:pPr>
            <w:r w:rsidRPr="00613175">
              <w:t>16</w:t>
            </w:r>
          </w:p>
        </w:tc>
        <w:tc>
          <w:tcPr>
            <w:tcW w:w="4993" w:type="dxa"/>
            <w:tcBorders>
              <w:top w:val="single" w:sz="6" w:space="0" w:color="auto"/>
              <w:left w:val="single" w:sz="6" w:space="0" w:color="auto"/>
              <w:bottom w:val="single" w:sz="6" w:space="0" w:color="auto"/>
              <w:right w:val="single" w:sz="6" w:space="0" w:color="auto"/>
            </w:tcBorders>
            <w:hideMark/>
          </w:tcPr>
          <w:p w14:paraId="35E5FBB9" w14:textId="77777777" w:rsidR="00CB40D5" w:rsidRPr="00613175" w:rsidRDefault="00CB40D5" w:rsidP="00D06369">
            <w:pPr>
              <w:pStyle w:val="TAL"/>
            </w:pPr>
            <w:r w:rsidRPr="00613175">
              <w:t>Compression Control</w:t>
            </w:r>
          </w:p>
        </w:tc>
        <w:tc>
          <w:tcPr>
            <w:tcW w:w="1419" w:type="dxa"/>
            <w:tcBorders>
              <w:top w:val="single" w:sz="6" w:space="0" w:color="auto"/>
              <w:left w:val="single" w:sz="6" w:space="0" w:color="auto"/>
              <w:bottom w:val="single" w:sz="6" w:space="0" w:color="auto"/>
              <w:right w:val="single" w:sz="6" w:space="0" w:color="auto"/>
            </w:tcBorders>
            <w:hideMark/>
          </w:tcPr>
          <w:p w14:paraId="52F6C3EB" w14:textId="77777777" w:rsidR="00CB40D5" w:rsidRPr="00613175" w:rsidRDefault="00CB40D5" w:rsidP="00D06369">
            <w:pPr>
              <w:pStyle w:val="TAL"/>
            </w:pPr>
            <w:r w:rsidRPr="00613175">
              <w:t>EMS Control</w:t>
            </w:r>
          </w:p>
        </w:tc>
        <w:tc>
          <w:tcPr>
            <w:tcW w:w="1350" w:type="dxa"/>
            <w:tcBorders>
              <w:top w:val="single" w:sz="6" w:space="0" w:color="auto"/>
              <w:left w:val="single" w:sz="6" w:space="0" w:color="auto"/>
              <w:bottom w:val="single" w:sz="6" w:space="0" w:color="auto"/>
              <w:right w:val="single" w:sz="4" w:space="0" w:color="auto"/>
            </w:tcBorders>
            <w:hideMark/>
          </w:tcPr>
          <w:p w14:paraId="5FC6F4CC" w14:textId="77777777" w:rsidR="00CB40D5" w:rsidRPr="00613175" w:rsidRDefault="00CB40D5" w:rsidP="00D06369">
            <w:pPr>
              <w:pStyle w:val="TAL"/>
              <w:jc w:val="center"/>
            </w:pPr>
            <w:r w:rsidRPr="00613175">
              <w:t>No</w:t>
            </w:r>
          </w:p>
        </w:tc>
      </w:tr>
      <w:tr w:rsidR="00CB40D5" w:rsidRPr="00613175" w14:paraId="17E3FFAC"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0EF03AE8" w14:textId="77777777" w:rsidR="00CB40D5" w:rsidRPr="00613175" w:rsidRDefault="00CB40D5" w:rsidP="00D06369">
            <w:pPr>
              <w:pStyle w:val="TAC"/>
            </w:pPr>
            <w:r w:rsidRPr="00613175">
              <w:t>17</w:t>
            </w:r>
          </w:p>
        </w:tc>
        <w:tc>
          <w:tcPr>
            <w:tcW w:w="4993" w:type="dxa"/>
            <w:tcBorders>
              <w:top w:val="single" w:sz="6" w:space="0" w:color="auto"/>
              <w:left w:val="single" w:sz="6" w:space="0" w:color="auto"/>
              <w:bottom w:val="single" w:sz="6" w:space="0" w:color="auto"/>
              <w:right w:val="single" w:sz="6" w:space="0" w:color="auto"/>
            </w:tcBorders>
            <w:hideMark/>
          </w:tcPr>
          <w:p w14:paraId="311096CC" w14:textId="77777777" w:rsidR="00CB40D5" w:rsidRPr="00613175" w:rsidRDefault="00CB40D5" w:rsidP="00D06369">
            <w:pPr>
              <w:pStyle w:val="TAL"/>
            </w:pPr>
            <w:r w:rsidRPr="00613175">
              <w:t>Object Distribution Indicator</w:t>
            </w:r>
          </w:p>
        </w:tc>
        <w:tc>
          <w:tcPr>
            <w:tcW w:w="1419" w:type="dxa"/>
            <w:tcBorders>
              <w:top w:val="single" w:sz="6" w:space="0" w:color="auto"/>
              <w:left w:val="single" w:sz="6" w:space="0" w:color="auto"/>
              <w:bottom w:val="single" w:sz="6" w:space="0" w:color="auto"/>
              <w:right w:val="single" w:sz="6" w:space="0" w:color="auto"/>
            </w:tcBorders>
            <w:hideMark/>
          </w:tcPr>
          <w:p w14:paraId="6475D2A5" w14:textId="77777777" w:rsidR="00CB40D5" w:rsidRPr="00613175" w:rsidRDefault="00CB40D5" w:rsidP="00D06369">
            <w:pPr>
              <w:pStyle w:val="TAL"/>
            </w:pPr>
            <w:r w:rsidRPr="00613175">
              <w:t>EMS Control</w:t>
            </w:r>
          </w:p>
        </w:tc>
        <w:tc>
          <w:tcPr>
            <w:tcW w:w="1350" w:type="dxa"/>
            <w:tcBorders>
              <w:top w:val="single" w:sz="6" w:space="0" w:color="auto"/>
              <w:left w:val="single" w:sz="6" w:space="0" w:color="auto"/>
              <w:bottom w:val="single" w:sz="6" w:space="0" w:color="auto"/>
              <w:right w:val="single" w:sz="4" w:space="0" w:color="auto"/>
            </w:tcBorders>
            <w:hideMark/>
          </w:tcPr>
          <w:p w14:paraId="171EE92C" w14:textId="77777777" w:rsidR="00CB40D5" w:rsidRPr="00613175" w:rsidRDefault="00CB40D5" w:rsidP="00D06369">
            <w:pPr>
              <w:pStyle w:val="TAL"/>
              <w:jc w:val="center"/>
            </w:pPr>
            <w:r w:rsidRPr="00613175">
              <w:t>Yes</w:t>
            </w:r>
          </w:p>
        </w:tc>
      </w:tr>
      <w:tr w:rsidR="00CB40D5" w:rsidRPr="00613175" w14:paraId="2F434841"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20D4364A" w14:textId="77777777" w:rsidR="00CB40D5" w:rsidRPr="00613175" w:rsidRDefault="00CB40D5" w:rsidP="00D06369">
            <w:pPr>
              <w:pStyle w:val="TAC"/>
            </w:pPr>
            <w:r w:rsidRPr="00613175">
              <w:t>18</w:t>
            </w:r>
          </w:p>
        </w:tc>
        <w:tc>
          <w:tcPr>
            <w:tcW w:w="4993" w:type="dxa"/>
            <w:tcBorders>
              <w:top w:val="single" w:sz="6" w:space="0" w:color="auto"/>
              <w:left w:val="single" w:sz="6" w:space="0" w:color="auto"/>
              <w:bottom w:val="single" w:sz="6" w:space="0" w:color="auto"/>
              <w:right w:val="single" w:sz="6" w:space="0" w:color="auto"/>
            </w:tcBorders>
            <w:hideMark/>
          </w:tcPr>
          <w:p w14:paraId="08336F55" w14:textId="77777777" w:rsidR="00CB40D5" w:rsidRPr="00613175" w:rsidRDefault="00CB40D5" w:rsidP="00D06369">
            <w:pPr>
              <w:pStyle w:val="TAL"/>
            </w:pPr>
            <w:r w:rsidRPr="00613175">
              <w:t>Standard WVG object</w:t>
            </w:r>
          </w:p>
        </w:tc>
        <w:tc>
          <w:tcPr>
            <w:tcW w:w="1419" w:type="dxa"/>
            <w:tcBorders>
              <w:top w:val="single" w:sz="6" w:space="0" w:color="auto"/>
              <w:left w:val="single" w:sz="6" w:space="0" w:color="auto"/>
              <w:bottom w:val="single" w:sz="6" w:space="0" w:color="auto"/>
              <w:right w:val="single" w:sz="6" w:space="0" w:color="auto"/>
            </w:tcBorders>
            <w:hideMark/>
          </w:tcPr>
          <w:p w14:paraId="3842B711"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7275E0F0" w14:textId="77777777" w:rsidR="00CB40D5" w:rsidRPr="00613175" w:rsidRDefault="00CB40D5" w:rsidP="00D06369">
            <w:pPr>
              <w:pStyle w:val="TAL"/>
              <w:jc w:val="center"/>
            </w:pPr>
            <w:r w:rsidRPr="00613175">
              <w:t>Yes</w:t>
            </w:r>
          </w:p>
        </w:tc>
      </w:tr>
      <w:tr w:rsidR="00CB40D5" w:rsidRPr="00613175" w14:paraId="42C958DA"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4337C333" w14:textId="77777777" w:rsidR="00CB40D5" w:rsidRPr="00613175" w:rsidRDefault="00CB40D5" w:rsidP="00D06369">
            <w:pPr>
              <w:pStyle w:val="TAC"/>
            </w:pPr>
            <w:r w:rsidRPr="00613175">
              <w:t>19</w:t>
            </w:r>
          </w:p>
        </w:tc>
        <w:tc>
          <w:tcPr>
            <w:tcW w:w="4993" w:type="dxa"/>
            <w:tcBorders>
              <w:top w:val="single" w:sz="6" w:space="0" w:color="auto"/>
              <w:left w:val="single" w:sz="6" w:space="0" w:color="auto"/>
              <w:bottom w:val="single" w:sz="6" w:space="0" w:color="auto"/>
              <w:right w:val="single" w:sz="6" w:space="0" w:color="auto"/>
            </w:tcBorders>
            <w:hideMark/>
          </w:tcPr>
          <w:p w14:paraId="4D485058" w14:textId="77777777" w:rsidR="00CB40D5" w:rsidRPr="00613175" w:rsidRDefault="00CB40D5" w:rsidP="00D06369">
            <w:pPr>
              <w:pStyle w:val="TAL"/>
            </w:pPr>
            <w:r w:rsidRPr="00613175">
              <w:t>Character Size WVG object</w:t>
            </w:r>
          </w:p>
        </w:tc>
        <w:tc>
          <w:tcPr>
            <w:tcW w:w="1419" w:type="dxa"/>
            <w:tcBorders>
              <w:top w:val="single" w:sz="6" w:space="0" w:color="auto"/>
              <w:left w:val="single" w:sz="6" w:space="0" w:color="auto"/>
              <w:bottom w:val="single" w:sz="6" w:space="0" w:color="auto"/>
              <w:right w:val="single" w:sz="6" w:space="0" w:color="auto"/>
            </w:tcBorders>
            <w:hideMark/>
          </w:tcPr>
          <w:p w14:paraId="6A3F317C" w14:textId="77777777" w:rsidR="00CB40D5" w:rsidRPr="00613175" w:rsidRDefault="00CB40D5" w:rsidP="00D06369">
            <w:pPr>
              <w:pStyle w:val="TAL"/>
            </w:pPr>
            <w:r w:rsidRPr="00613175">
              <w:t>EMS Content</w:t>
            </w:r>
          </w:p>
        </w:tc>
        <w:tc>
          <w:tcPr>
            <w:tcW w:w="1350" w:type="dxa"/>
            <w:tcBorders>
              <w:top w:val="single" w:sz="6" w:space="0" w:color="auto"/>
              <w:left w:val="single" w:sz="6" w:space="0" w:color="auto"/>
              <w:bottom w:val="single" w:sz="6" w:space="0" w:color="auto"/>
              <w:right w:val="single" w:sz="4" w:space="0" w:color="auto"/>
            </w:tcBorders>
            <w:hideMark/>
          </w:tcPr>
          <w:p w14:paraId="155A4302" w14:textId="77777777" w:rsidR="00CB40D5" w:rsidRPr="00613175" w:rsidRDefault="00CB40D5" w:rsidP="00D06369">
            <w:pPr>
              <w:pStyle w:val="TAL"/>
              <w:jc w:val="center"/>
            </w:pPr>
            <w:r w:rsidRPr="00613175">
              <w:t>Yes</w:t>
            </w:r>
          </w:p>
        </w:tc>
      </w:tr>
      <w:tr w:rsidR="00CB40D5" w:rsidRPr="00613175" w14:paraId="3FF35FD4"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416274B8" w14:textId="77777777" w:rsidR="00CB40D5" w:rsidRPr="00613175" w:rsidRDefault="00CB40D5" w:rsidP="00D06369">
            <w:pPr>
              <w:pStyle w:val="TAC"/>
            </w:pPr>
            <w:r w:rsidRPr="00613175">
              <w:t>1A</w:t>
            </w:r>
          </w:p>
        </w:tc>
        <w:tc>
          <w:tcPr>
            <w:tcW w:w="4993" w:type="dxa"/>
            <w:tcBorders>
              <w:top w:val="single" w:sz="6" w:space="0" w:color="auto"/>
              <w:left w:val="single" w:sz="6" w:space="0" w:color="auto"/>
              <w:bottom w:val="single" w:sz="6" w:space="0" w:color="auto"/>
              <w:right w:val="single" w:sz="6" w:space="0" w:color="auto"/>
            </w:tcBorders>
            <w:hideMark/>
          </w:tcPr>
          <w:p w14:paraId="7924824B" w14:textId="77777777" w:rsidR="00CB40D5" w:rsidRPr="00613175" w:rsidRDefault="00CB40D5" w:rsidP="00D06369">
            <w:pPr>
              <w:pStyle w:val="TAL"/>
            </w:pPr>
            <w:r w:rsidRPr="00613175">
              <w:t>Extended Object Data Request Command</w:t>
            </w:r>
          </w:p>
        </w:tc>
        <w:tc>
          <w:tcPr>
            <w:tcW w:w="1419" w:type="dxa"/>
            <w:tcBorders>
              <w:top w:val="single" w:sz="6" w:space="0" w:color="auto"/>
              <w:left w:val="single" w:sz="6" w:space="0" w:color="auto"/>
              <w:bottom w:val="single" w:sz="6" w:space="0" w:color="auto"/>
              <w:right w:val="single" w:sz="6" w:space="0" w:color="auto"/>
            </w:tcBorders>
            <w:hideMark/>
          </w:tcPr>
          <w:p w14:paraId="08A77415" w14:textId="77777777" w:rsidR="00CB40D5" w:rsidRPr="00613175" w:rsidRDefault="00CB40D5" w:rsidP="00D06369">
            <w:pPr>
              <w:pStyle w:val="TAL"/>
            </w:pPr>
            <w:r w:rsidRPr="00613175">
              <w:t>EMS Control</w:t>
            </w:r>
          </w:p>
        </w:tc>
        <w:tc>
          <w:tcPr>
            <w:tcW w:w="1350" w:type="dxa"/>
            <w:tcBorders>
              <w:top w:val="single" w:sz="6" w:space="0" w:color="auto"/>
              <w:left w:val="single" w:sz="6" w:space="0" w:color="auto"/>
              <w:bottom w:val="single" w:sz="6" w:space="0" w:color="auto"/>
              <w:right w:val="single" w:sz="4" w:space="0" w:color="auto"/>
            </w:tcBorders>
            <w:hideMark/>
          </w:tcPr>
          <w:p w14:paraId="1B1CEE6C" w14:textId="77777777" w:rsidR="00CB40D5" w:rsidRPr="00613175" w:rsidRDefault="00CB40D5" w:rsidP="00D06369">
            <w:pPr>
              <w:pStyle w:val="TAL"/>
              <w:jc w:val="center"/>
            </w:pPr>
            <w:r w:rsidRPr="00613175">
              <w:t>No</w:t>
            </w:r>
          </w:p>
        </w:tc>
      </w:tr>
      <w:tr w:rsidR="00CB40D5" w:rsidRPr="00613175" w14:paraId="2671919C"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76B02380" w14:textId="77777777" w:rsidR="00CB40D5" w:rsidRPr="00613175" w:rsidRDefault="00CB40D5" w:rsidP="00D06369">
            <w:pPr>
              <w:pStyle w:val="TAC"/>
            </w:pPr>
            <w:r w:rsidRPr="00613175">
              <w:t>1B-1F</w:t>
            </w:r>
          </w:p>
        </w:tc>
        <w:tc>
          <w:tcPr>
            <w:tcW w:w="4993" w:type="dxa"/>
            <w:tcBorders>
              <w:top w:val="single" w:sz="6" w:space="0" w:color="auto"/>
              <w:left w:val="single" w:sz="6" w:space="0" w:color="auto"/>
              <w:bottom w:val="single" w:sz="6" w:space="0" w:color="auto"/>
              <w:right w:val="single" w:sz="6" w:space="0" w:color="auto"/>
            </w:tcBorders>
            <w:hideMark/>
          </w:tcPr>
          <w:p w14:paraId="5E4EDD62" w14:textId="77777777" w:rsidR="00CB40D5" w:rsidRPr="00613175" w:rsidRDefault="00CB40D5" w:rsidP="00D06369">
            <w:pPr>
              <w:pStyle w:val="TAL"/>
            </w:pPr>
            <w:r w:rsidRPr="00613175">
              <w:t>Reserved for future EMS features (see subclause 3.10)</w:t>
            </w:r>
          </w:p>
        </w:tc>
        <w:tc>
          <w:tcPr>
            <w:tcW w:w="1419" w:type="dxa"/>
            <w:tcBorders>
              <w:top w:val="single" w:sz="6" w:space="0" w:color="auto"/>
              <w:left w:val="single" w:sz="6" w:space="0" w:color="auto"/>
              <w:bottom w:val="single" w:sz="6" w:space="0" w:color="auto"/>
              <w:right w:val="single" w:sz="6" w:space="0" w:color="auto"/>
            </w:tcBorders>
            <w:hideMark/>
          </w:tcPr>
          <w:p w14:paraId="128FEA6C" w14:textId="77777777" w:rsidR="00CB40D5" w:rsidRPr="00613175" w:rsidRDefault="00CB40D5" w:rsidP="00D06369">
            <w:pPr>
              <w:pStyle w:val="TAL"/>
            </w:pPr>
            <w:r w:rsidRPr="00613175">
              <w:t>N/A</w:t>
            </w:r>
          </w:p>
        </w:tc>
        <w:tc>
          <w:tcPr>
            <w:tcW w:w="1350" w:type="dxa"/>
            <w:tcBorders>
              <w:top w:val="single" w:sz="6" w:space="0" w:color="auto"/>
              <w:left w:val="single" w:sz="6" w:space="0" w:color="auto"/>
              <w:bottom w:val="single" w:sz="6" w:space="0" w:color="auto"/>
              <w:right w:val="single" w:sz="4" w:space="0" w:color="auto"/>
            </w:tcBorders>
            <w:hideMark/>
          </w:tcPr>
          <w:p w14:paraId="3620E157" w14:textId="77777777" w:rsidR="00CB40D5" w:rsidRPr="00613175" w:rsidRDefault="00CB40D5" w:rsidP="00D06369">
            <w:pPr>
              <w:pStyle w:val="TAL"/>
              <w:jc w:val="center"/>
            </w:pPr>
            <w:r w:rsidRPr="00613175">
              <w:t>N/A</w:t>
            </w:r>
          </w:p>
        </w:tc>
      </w:tr>
      <w:tr w:rsidR="00CB40D5" w:rsidRPr="00613175" w14:paraId="550BE0F5"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6DEBE0B1" w14:textId="77777777" w:rsidR="00CB40D5" w:rsidRPr="00613175" w:rsidRDefault="00CB40D5" w:rsidP="00D06369">
            <w:pPr>
              <w:pStyle w:val="TAC"/>
            </w:pPr>
            <w:r w:rsidRPr="00613175">
              <w:t>20</w:t>
            </w:r>
          </w:p>
        </w:tc>
        <w:tc>
          <w:tcPr>
            <w:tcW w:w="4993" w:type="dxa"/>
            <w:tcBorders>
              <w:top w:val="single" w:sz="6" w:space="0" w:color="auto"/>
              <w:left w:val="single" w:sz="6" w:space="0" w:color="auto"/>
              <w:bottom w:val="single" w:sz="6" w:space="0" w:color="auto"/>
              <w:right w:val="single" w:sz="6" w:space="0" w:color="auto"/>
            </w:tcBorders>
            <w:hideMark/>
          </w:tcPr>
          <w:p w14:paraId="0D17CA09" w14:textId="77777777" w:rsidR="00CB40D5" w:rsidRPr="00613175" w:rsidRDefault="00CB40D5" w:rsidP="00D06369">
            <w:pPr>
              <w:pStyle w:val="TAL"/>
            </w:pPr>
            <w:r w:rsidRPr="00613175">
              <w:t>RFC 5322 E-Mail Header</w:t>
            </w:r>
          </w:p>
        </w:tc>
        <w:tc>
          <w:tcPr>
            <w:tcW w:w="1419" w:type="dxa"/>
            <w:tcBorders>
              <w:top w:val="single" w:sz="6" w:space="0" w:color="auto"/>
              <w:left w:val="single" w:sz="6" w:space="0" w:color="auto"/>
              <w:bottom w:val="single" w:sz="6" w:space="0" w:color="auto"/>
              <w:right w:val="single" w:sz="6" w:space="0" w:color="auto"/>
            </w:tcBorders>
            <w:hideMark/>
          </w:tcPr>
          <w:p w14:paraId="64AE65C1"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11827695" w14:textId="77777777" w:rsidR="00CB40D5" w:rsidRPr="00613175" w:rsidRDefault="00CB40D5" w:rsidP="00D06369">
            <w:pPr>
              <w:pStyle w:val="TAL"/>
              <w:jc w:val="center"/>
            </w:pPr>
            <w:r w:rsidRPr="00613175">
              <w:t>No</w:t>
            </w:r>
          </w:p>
        </w:tc>
      </w:tr>
      <w:tr w:rsidR="00CB40D5" w:rsidRPr="00613175" w14:paraId="3793254E"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43C20500" w14:textId="77777777" w:rsidR="00CB40D5" w:rsidRPr="00613175" w:rsidRDefault="00CB40D5" w:rsidP="00D06369">
            <w:pPr>
              <w:pStyle w:val="TAC"/>
            </w:pPr>
            <w:r w:rsidRPr="00613175">
              <w:t>21</w:t>
            </w:r>
          </w:p>
        </w:tc>
        <w:tc>
          <w:tcPr>
            <w:tcW w:w="4993" w:type="dxa"/>
            <w:tcBorders>
              <w:top w:val="single" w:sz="6" w:space="0" w:color="auto"/>
              <w:left w:val="single" w:sz="6" w:space="0" w:color="auto"/>
              <w:bottom w:val="single" w:sz="6" w:space="0" w:color="auto"/>
              <w:right w:val="single" w:sz="6" w:space="0" w:color="auto"/>
            </w:tcBorders>
            <w:hideMark/>
          </w:tcPr>
          <w:p w14:paraId="05469D5B" w14:textId="77777777" w:rsidR="00CB40D5" w:rsidRPr="00613175" w:rsidRDefault="00CB40D5" w:rsidP="00D06369">
            <w:pPr>
              <w:pStyle w:val="TAL"/>
            </w:pPr>
            <w:r w:rsidRPr="00613175">
              <w:t>Hyperlink format element</w:t>
            </w:r>
          </w:p>
        </w:tc>
        <w:tc>
          <w:tcPr>
            <w:tcW w:w="1419" w:type="dxa"/>
            <w:tcBorders>
              <w:top w:val="single" w:sz="6" w:space="0" w:color="auto"/>
              <w:left w:val="single" w:sz="6" w:space="0" w:color="auto"/>
              <w:bottom w:val="single" w:sz="6" w:space="0" w:color="auto"/>
              <w:right w:val="single" w:sz="6" w:space="0" w:color="auto"/>
            </w:tcBorders>
            <w:hideMark/>
          </w:tcPr>
          <w:p w14:paraId="010F630F"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4657F65D" w14:textId="77777777" w:rsidR="00CB40D5" w:rsidRPr="00613175" w:rsidRDefault="00CB40D5" w:rsidP="00D06369">
            <w:pPr>
              <w:pStyle w:val="TAL"/>
              <w:jc w:val="center"/>
            </w:pPr>
            <w:r w:rsidRPr="00613175">
              <w:t>Yes</w:t>
            </w:r>
          </w:p>
        </w:tc>
      </w:tr>
      <w:tr w:rsidR="00CB40D5" w:rsidRPr="00613175" w14:paraId="2235813B"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230AE646" w14:textId="77777777" w:rsidR="00CB40D5" w:rsidRPr="00613175" w:rsidRDefault="00CB40D5" w:rsidP="00D06369">
            <w:pPr>
              <w:pStyle w:val="TAC"/>
            </w:pPr>
            <w:r w:rsidRPr="00613175">
              <w:t>22</w:t>
            </w:r>
          </w:p>
        </w:tc>
        <w:tc>
          <w:tcPr>
            <w:tcW w:w="4993" w:type="dxa"/>
            <w:tcBorders>
              <w:top w:val="single" w:sz="6" w:space="0" w:color="auto"/>
              <w:left w:val="single" w:sz="6" w:space="0" w:color="auto"/>
              <w:bottom w:val="single" w:sz="6" w:space="0" w:color="auto"/>
              <w:right w:val="single" w:sz="6" w:space="0" w:color="auto"/>
            </w:tcBorders>
            <w:hideMark/>
          </w:tcPr>
          <w:p w14:paraId="7430C319" w14:textId="77777777" w:rsidR="00CB40D5" w:rsidRPr="00613175" w:rsidRDefault="00CB40D5" w:rsidP="00D06369">
            <w:pPr>
              <w:pStyle w:val="TAL"/>
            </w:pPr>
            <w:r w:rsidRPr="00613175">
              <w:t>Reply Address Element</w:t>
            </w:r>
          </w:p>
        </w:tc>
        <w:tc>
          <w:tcPr>
            <w:tcW w:w="1419" w:type="dxa"/>
            <w:tcBorders>
              <w:top w:val="single" w:sz="6" w:space="0" w:color="auto"/>
              <w:left w:val="single" w:sz="6" w:space="0" w:color="auto"/>
              <w:bottom w:val="single" w:sz="6" w:space="0" w:color="auto"/>
              <w:right w:val="single" w:sz="6" w:space="0" w:color="auto"/>
            </w:tcBorders>
            <w:hideMark/>
          </w:tcPr>
          <w:p w14:paraId="0DB994B7"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238AE30F" w14:textId="77777777" w:rsidR="00CB40D5" w:rsidRPr="00613175" w:rsidRDefault="00CB40D5" w:rsidP="00D06369">
            <w:pPr>
              <w:pStyle w:val="TAL"/>
              <w:jc w:val="center"/>
            </w:pPr>
            <w:r w:rsidRPr="00613175">
              <w:t>No</w:t>
            </w:r>
          </w:p>
        </w:tc>
      </w:tr>
      <w:tr w:rsidR="00CB40D5" w:rsidRPr="00613175" w14:paraId="62EA5951"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79AB728C" w14:textId="77777777" w:rsidR="00CB40D5" w:rsidRPr="00613175" w:rsidRDefault="00CB40D5" w:rsidP="00D06369">
            <w:pPr>
              <w:pStyle w:val="TAC"/>
            </w:pPr>
            <w:r w:rsidRPr="00613175">
              <w:t>23</w:t>
            </w:r>
          </w:p>
        </w:tc>
        <w:tc>
          <w:tcPr>
            <w:tcW w:w="4993" w:type="dxa"/>
            <w:tcBorders>
              <w:top w:val="single" w:sz="6" w:space="0" w:color="auto"/>
              <w:left w:val="single" w:sz="6" w:space="0" w:color="auto"/>
              <w:bottom w:val="single" w:sz="6" w:space="0" w:color="auto"/>
              <w:right w:val="single" w:sz="6" w:space="0" w:color="auto"/>
            </w:tcBorders>
            <w:hideMark/>
          </w:tcPr>
          <w:p w14:paraId="415654F4" w14:textId="77777777" w:rsidR="00CB40D5" w:rsidRPr="00613175" w:rsidRDefault="00CB40D5" w:rsidP="00D06369">
            <w:pPr>
              <w:pStyle w:val="TAL"/>
            </w:pPr>
            <w:r w:rsidRPr="00613175">
              <w:t>Enhanced Voice Mail Information</w:t>
            </w:r>
          </w:p>
        </w:tc>
        <w:tc>
          <w:tcPr>
            <w:tcW w:w="1419" w:type="dxa"/>
            <w:tcBorders>
              <w:top w:val="single" w:sz="6" w:space="0" w:color="auto"/>
              <w:left w:val="single" w:sz="6" w:space="0" w:color="auto"/>
              <w:bottom w:val="single" w:sz="6" w:space="0" w:color="auto"/>
              <w:right w:val="single" w:sz="6" w:space="0" w:color="auto"/>
            </w:tcBorders>
            <w:hideMark/>
          </w:tcPr>
          <w:p w14:paraId="2805E44B"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0513C7F3" w14:textId="77777777" w:rsidR="00CB40D5" w:rsidRPr="00613175" w:rsidRDefault="00CB40D5" w:rsidP="00D06369">
            <w:pPr>
              <w:pStyle w:val="TAL"/>
              <w:jc w:val="center"/>
            </w:pPr>
            <w:r w:rsidRPr="00613175">
              <w:t>No</w:t>
            </w:r>
          </w:p>
        </w:tc>
      </w:tr>
      <w:tr w:rsidR="00CB40D5" w:rsidRPr="00613175" w14:paraId="0730D4F5"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5371606D" w14:textId="77777777" w:rsidR="00CB40D5" w:rsidRPr="00613175" w:rsidRDefault="00CB40D5" w:rsidP="00D06369">
            <w:pPr>
              <w:pStyle w:val="TAC"/>
            </w:pPr>
            <w:r w:rsidRPr="00613175">
              <w:t>24</w:t>
            </w:r>
          </w:p>
        </w:tc>
        <w:tc>
          <w:tcPr>
            <w:tcW w:w="4993" w:type="dxa"/>
            <w:tcBorders>
              <w:top w:val="single" w:sz="6" w:space="0" w:color="auto"/>
              <w:left w:val="single" w:sz="6" w:space="0" w:color="auto"/>
              <w:bottom w:val="single" w:sz="6" w:space="0" w:color="auto"/>
              <w:right w:val="single" w:sz="6" w:space="0" w:color="auto"/>
            </w:tcBorders>
            <w:hideMark/>
          </w:tcPr>
          <w:p w14:paraId="3F8D13EF" w14:textId="77777777" w:rsidR="00CB40D5" w:rsidRPr="00613175" w:rsidRDefault="00CB40D5" w:rsidP="00D06369">
            <w:pPr>
              <w:pStyle w:val="TAL"/>
            </w:pPr>
            <w:r w:rsidRPr="00613175">
              <w:t xml:space="preserve">National Language Single Shift </w:t>
            </w:r>
          </w:p>
        </w:tc>
        <w:tc>
          <w:tcPr>
            <w:tcW w:w="1419" w:type="dxa"/>
            <w:tcBorders>
              <w:top w:val="single" w:sz="6" w:space="0" w:color="auto"/>
              <w:left w:val="single" w:sz="6" w:space="0" w:color="auto"/>
              <w:bottom w:val="single" w:sz="6" w:space="0" w:color="auto"/>
              <w:right w:val="single" w:sz="6" w:space="0" w:color="auto"/>
            </w:tcBorders>
            <w:hideMark/>
          </w:tcPr>
          <w:p w14:paraId="2242859A"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6D0C2D40" w14:textId="77777777" w:rsidR="00CB40D5" w:rsidRPr="00613175" w:rsidRDefault="00CB40D5" w:rsidP="00D06369">
            <w:pPr>
              <w:pStyle w:val="TAL"/>
              <w:jc w:val="center"/>
            </w:pPr>
            <w:r w:rsidRPr="00613175">
              <w:t>No</w:t>
            </w:r>
          </w:p>
        </w:tc>
      </w:tr>
      <w:tr w:rsidR="00CB40D5" w:rsidRPr="00613175" w14:paraId="6B0AA983"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77667346" w14:textId="77777777" w:rsidR="00CB40D5" w:rsidRPr="00613175" w:rsidRDefault="00CB40D5" w:rsidP="00D06369">
            <w:pPr>
              <w:pStyle w:val="TAC"/>
            </w:pPr>
            <w:r w:rsidRPr="00613175">
              <w:t>25</w:t>
            </w:r>
          </w:p>
        </w:tc>
        <w:tc>
          <w:tcPr>
            <w:tcW w:w="4993" w:type="dxa"/>
            <w:tcBorders>
              <w:top w:val="single" w:sz="6" w:space="0" w:color="auto"/>
              <w:left w:val="single" w:sz="6" w:space="0" w:color="auto"/>
              <w:bottom w:val="single" w:sz="6" w:space="0" w:color="auto"/>
              <w:right w:val="single" w:sz="6" w:space="0" w:color="auto"/>
            </w:tcBorders>
            <w:hideMark/>
          </w:tcPr>
          <w:p w14:paraId="30612E14" w14:textId="77777777" w:rsidR="00CB40D5" w:rsidRPr="00613175" w:rsidRDefault="00CB40D5" w:rsidP="00D06369">
            <w:pPr>
              <w:pStyle w:val="TAL"/>
            </w:pPr>
            <w:r w:rsidRPr="00613175">
              <w:t>National Language Locking Shift</w:t>
            </w:r>
          </w:p>
        </w:tc>
        <w:tc>
          <w:tcPr>
            <w:tcW w:w="1419" w:type="dxa"/>
            <w:tcBorders>
              <w:top w:val="single" w:sz="6" w:space="0" w:color="auto"/>
              <w:left w:val="single" w:sz="6" w:space="0" w:color="auto"/>
              <w:bottom w:val="single" w:sz="6" w:space="0" w:color="auto"/>
              <w:right w:val="single" w:sz="6" w:space="0" w:color="auto"/>
            </w:tcBorders>
            <w:hideMark/>
          </w:tcPr>
          <w:p w14:paraId="1B31939A"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57F848B8" w14:textId="77777777" w:rsidR="00CB40D5" w:rsidRPr="00613175" w:rsidRDefault="00CB40D5" w:rsidP="00D06369">
            <w:pPr>
              <w:pStyle w:val="TAL"/>
              <w:jc w:val="center"/>
            </w:pPr>
            <w:r w:rsidRPr="00613175">
              <w:t>No</w:t>
            </w:r>
          </w:p>
        </w:tc>
      </w:tr>
      <w:tr w:rsidR="00CB40D5" w:rsidRPr="00613175" w14:paraId="5856C701"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1315EB4C" w14:textId="77777777" w:rsidR="00CB40D5" w:rsidRPr="00613175" w:rsidRDefault="00CB40D5" w:rsidP="00D06369">
            <w:pPr>
              <w:pStyle w:val="TAC"/>
            </w:pPr>
            <w:r w:rsidRPr="00613175">
              <w:t>26 – 6F</w:t>
            </w:r>
          </w:p>
        </w:tc>
        <w:tc>
          <w:tcPr>
            <w:tcW w:w="4993" w:type="dxa"/>
            <w:tcBorders>
              <w:top w:val="single" w:sz="6" w:space="0" w:color="auto"/>
              <w:left w:val="single" w:sz="6" w:space="0" w:color="auto"/>
              <w:bottom w:val="single" w:sz="6" w:space="0" w:color="auto"/>
              <w:right w:val="single" w:sz="6" w:space="0" w:color="auto"/>
            </w:tcBorders>
            <w:hideMark/>
          </w:tcPr>
          <w:p w14:paraId="4AF07AE1" w14:textId="77777777" w:rsidR="00CB40D5" w:rsidRPr="00613175" w:rsidRDefault="00CB40D5" w:rsidP="00D06369">
            <w:pPr>
              <w:pStyle w:val="TAL"/>
            </w:pPr>
            <w:r w:rsidRPr="00613175">
              <w:t>Reserved for future use</w:t>
            </w:r>
          </w:p>
        </w:tc>
        <w:tc>
          <w:tcPr>
            <w:tcW w:w="1419" w:type="dxa"/>
            <w:tcBorders>
              <w:top w:val="single" w:sz="6" w:space="0" w:color="auto"/>
              <w:left w:val="single" w:sz="6" w:space="0" w:color="auto"/>
              <w:bottom w:val="single" w:sz="6" w:space="0" w:color="auto"/>
              <w:right w:val="single" w:sz="6" w:space="0" w:color="auto"/>
            </w:tcBorders>
            <w:hideMark/>
          </w:tcPr>
          <w:p w14:paraId="06A6F364" w14:textId="77777777" w:rsidR="00CB40D5" w:rsidRPr="00613175" w:rsidRDefault="00CB40D5" w:rsidP="00D06369">
            <w:pPr>
              <w:pStyle w:val="TAL"/>
            </w:pPr>
            <w:r w:rsidRPr="00613175">
              <w:t>N/A</w:t>
            </w:r>
          </w:p>
        </w:tc>
        <w:tc>
          <w:tcPr>
            <w:tcW w:w="1350" w:type="dxa"/>
            <w:tcBorders>
              <w:top w:val="single" w:sz="6" w:space="0" w:color="auto"/>
              <w:left w:val="single" w:sz="6" w:space="0" w:color="auto"/>
              <w:bottom w:val="single" w:sz="6" w:space="0" w:color="auto"/>
              <w:right w:val="single" w:sz="4" w:space="0" w:color="auto"/>
            </w:tcBorders>
            <w:hideMark/>
          </w:tcPr>
          <w:p w14:paraId="4DD3FB26" w14:textId="77777777" w:rsidR="00CB40D5" w:rsidRPr="00613175" w:rsidRDefault="00CB40D5" w:rsidP="00D06369">
            <w:pPr>
              <w:pStyle w:val="TAL"/>
              <w:jc w:val="center"/>
            </w:pPr>
            <w:r w:rsidRPr="00613175">
              <w:t>N/A</w:t>
            </w:r>
          </w:p>
        </w:tc>
      </w:tr>
      <w:tr w:rsidR="00CB40D5" w:rsidRPr="00613175" w14:paraId="41C70B52"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141D6847" w14:textId="77777777" w:rsidR="00CB40D5" w:rsidRPr="00613175" w:rsidRDefault="00CB40D5" w:rsidP="00D06369">
            <w:pPr>
              <w:pStyle w:val="TAC"/>
            </w:pPr>
            <w:r w:rsidRPr="00613175">
              <w:t>70 – 7F</w:t>
            </w:r>
          </w:p>
        </w:tc>
        <w:tc>
          <w:tcPr>
            <w:tcW w:w="4993" w:type="dxa"/>
            <w:tcBorders>
              <w:top w:val="single" w:sz="6" w:space="0" w:color="auto"/>
              <w:left w:val="single" w:sz="6" w:space="0" w:color="auto"/>
              <w:bottom w:val="single" w:sz="6" w:space="0" w:color="auto"/>
              <w:right w:val="single" w:sz="6" w:space="0" w:color="auto"/>
            </w:tcBorders>
            <w:hideMark/>
          </w:tcPr>
          <w:p w14:paraId="47362962" w14:textId="77777777" w:rsidR="00CB40D5" w:rsidRPr="00613175" w:rsidRDefault="00CB40D5" w:rsidP="00D06369">
            <w:pPr>
              <w:pStyle w:val="TAL"/>
            </w:pPr>
            <w:r w:rsidRPr="00613175">
              <w:t xml:space="preserve">(U)SIM Toolkit Security Headers </w:t>
            </w:r>
          </w:p>
        </w:tc>
        <w:tc>
          <w:tcPr>
            <w:tcW w:w="1419" w:type="dxa"/>
            <w:tcBorders>
              <w:top w:val="single" w:sz="6" w:space="0" w:color="auto"/>
              <w:left w:val="single" w:sz="6" w:space="0" w:color="auto"/>
              <w:bottom w:val="single" w:sz="6" w:space="0" w:color="auto"/>
              <w:right w:val="single" w:sz="6" w:space="0" w:color="auto"/>
            </w:tcBorders>
            <w:hideMark/>
          </w:tcPr>
          <w:p w14:paraId="03DE7A49"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0905E24B" w14:textId="77777777" w:rsidR="00CB40D5" w:rsidRPr="00613175" w:rsidRDefault="00CB40D5" w:rsidP="00D06369">
            <w:pPr>
              <w:pStyle w:val="TAL"/>
              <w:jc w:val="center"/>
            </w:pPr>
            <w:r w:rsidRPr="00613175">
              <w:t>Note 1</w:t>
            </w:r>
          </w:p>
        </w:tc>
      </w:tr>
      <w:tr w:rsidR="00CB40D5" w:rsidRPr="00613175" w14:paraId="7470D586"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0C0A2BD9" w14:textId="77777777" w:rsidR="00CB40D5" w:rsidRPr="00613175" w:rsidRDefault="00CB40D5" w:rsidP="00D06369">
            <w:pPr>
              <w:pStyle w:val="TAC"/>
            </w:pPr>
            <w:r w:rsidRPr="00613175">
              <w:t>80 – 9F</w:t>
            </w:r>
          </w:p>
        </w:tc>
        <w:tc>
          <w:tcPr>
            <w:tcW w:w="4993" w:type="dxa"/>
            <w:tcBorders>
              <w:top w:val="single" w:sz="6" w:space="0" w:color="auto"/>
              <w:left w:val="single" w:sz="6" w:space="0" w:color="auto"/>
              <w:bottom w:val="single" w:sz="6" w:space="0" w:color="auto"/>
              <w:right w:val="single" w:sz="6" w:space="0" w:color="auto"/>
            </w:tcBorders>
            <w:hideMark/>
          </w:tcPr>
          <w:p w14:paraId="7D40DC40" w14:textId="77777777" w:rsidR="00CB40D5" w:rsidRPr="00613175" w:rsidRDefault="00CB40D5" w:rsidP="00D06369">
            <w:pPr>
              <w:pStyle w:val="TAL"/>
            </w:pPr>
            <w:r w:rsidRPr="00613175">
              <w:t>SME to SME specific use</w:t>
            </w:r>
          </w:p>
        </w:tc>
        <w:tc>
          <w:tcPr>
            <w:tcW w:w="1419" w:type="dxa"/>
            <w:tcBorders>
              <w:top w:val="single" w:sz="6" w:space="0" w:color="auto"/>
              <w:left w:val="single" w:sz="6" w:space="0" w:color="auto"/>
              <w:bottom w:val="single" w:sz="6" w:space="0" w:color="auto"/>
              <w:right w:val="single" w:sz="6" w:space="0" w:color="auto"/>
            </w:tcBorders>
            <w:hideMark/>
          </w:tcPr>
          <w:p w14:paraId="3C4E7AD6"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29CB39B0" w14:textId="77777777" w:rsidR="00CB40D5" w:rsidRPr="00613175" w:rsidRDefault="00CB40D5" w:rsidP="00D06369">
            <w:pPr>
              <w:pStyle w:val="TAL"/>
              <w:jc w:val="center"/>
            </w:pPr>
            <w:r w:rsidRPr="00613175">
              <w:t>Note 2</w:t>
            </w:r>
          </w:p>
        </w:tc>
      </w:tr>
      <w:tr w:rsidR="00CB40D5" w:rsidRPr="00613175" w14:paraId="20336F79"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27BC658D" w14:textId="77777777" w:rsidR="00CB40D5" w:rsidRPr="00613175" w:rsidRDefault="00CB40D5" w:rsidP="00D06369">
            <w:pPr>
              <w:pStyle w:val="TAC"/>
            </w:pPr>
            <w:r w:rsidRPr="00613175">
              <w:t>A0 – BF</w:t>
            </w:r>
          </w:p>
        </w:tc>
        <w:tc>
          <w:tcPr>
            <w:tcW w:w="4993" w:type="dxa"/>
            <w:tcBorders>
              <w:top w:val="single" w:sz="6" w:space="0" w:color="auto"/>
              <w:left w:val="single" w:sz="6" w:space="0" w:color="auto"/>
              <w:bottom w:val="single" w:sz="6" w:space="0" w:color="auto"/>
              <w:right w:val="single" w:sz="6" w:space="0" w:color="auto"/>
            </w:tcBorders>
            <w:hideMark/>
          </w:tcPr>
          <w:p w14:paraId="01908D0C" w14:textId="77777777" w:rsidR="00CB40D5" w:rsidRPr="00613175" w:rsidRDefault="00CB40D5" w:rsidP="00D06369">
            <w:pPr>
              <w:pStyle w:val="TAL"/>
            </w:pPr>
            <w:r w:rsidRPr="00613175">
              <w:t>Reserved for future use</w:t>
            </w:r>
          </w:p>
        </w:tc>
        <w:tc>
          <w:tcPr>
            <w:tcW w:w="1419" w:type="dxa"/>
            <w:tcBorders>
              <w:top w:val="single" w:sz="6" w:space="0" w:color="auto"/>
              <w:left w:val="single" w:sz="6" w:space="0" w:color="auto"/>
              <w:bottom w:val="single" w:sz="6" w:space="0" w:color="auto"/>
              <w:right w:val="single" w:sz="6" w:space="0" w:color="auto"/>
            </w:tcBorders>
            <w:hideMark/>
          </w:tcPr>
          <w:p w14:paraId="217FA907" w14:textId="77777777" w:rsidR="00CB40D5" w:rsidRPr="00613175" w:rsidRDefault="00CB40D5" w:rsidP="00D06369">
            <w:pPr>
              <w:pStyle w:val="TAL"/>
            </w:pPr>
            <w:r w:rsidRPr="00613175">
              <w:t>N/A</w:t>
            </w:r>
          </w:p>
        </w:tc>
        <w:tc>
          <w:tcPr>
            <w:tcW w:w="1350" w:type="dxa"/>
            <w:tcBorders>
              <w:top w:val="single" w:sz="6" w:space="0" w:color="auto"/>
              <w:left w:val="single" w:sz="6" w:space="0" w:color="auto"/>
              <w:bottom w:val="single" w:sz="6" w:space="0" w:color="auto"/>
              <w:right w:val="single" w:sz="4" w:space="0" w:color="auto"/>
            </w:tcBorders>
            <w:hideMark/>
          </w:tcPr>
          <w:p w14:paraId="398436B4" w14:textId="77777777" w:rsidR="00CB40D5" w:rsidRPr="00613175" w:rsidRDefault="00CB40D5" w:rsidP="00D06369">
            <w:pPr>
              <w:pStyle w:val="TAL"/>
              <w:jc w:val="center"/>
            </w:pPr>
            <w:r w:rsidRPr="00613175">
              <w:t>N/A</w:t>
            </w:r>
          </w:p>
        </w:tc>
      </w:tr>
      <w:tr w:rsidR="00CB40D5" w:rsidRPr="00613175" w14:paraId="2ACFF6AF"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7048291B" w14:textId="77777777" w:rsidR="00CB40D5" w:rsidRPr="00613175" w:rsidRDefault="00CB40D5" w:rsidP="00D06369">
            <w:pPr>
              <w:pStyle w:val="TAC"/>
            </w:pPr>
            <w:r w:rsidRPr="00613175">
              <w:t>C0 – DF</w:t>
            </w:r>
          </w:p>
        </w:tc>
        <w:tc>
          <w:tcPr>
            <w:tcW w:w="4993" w:type="dxa"/>
            <w:tcBorders>
              <w:top w:val="single" w:sz="6" w:space="0" w:color="auto"/>
              <w:left w:val="single" w:sz="6" w:space="0" w:color="auto"/>
              <w:bottom w:val="single" w:sz="6" w:space="0" w:color="auto"/>
              <w:right w:val="single" w:sz="6" w:space="0" w:color="auto"/>
            </w:tcBorders>
            <w:hideMark/>
          </w:tcPr>
          <w:p w14:paraId="1B5DDAD6" w14:textId="77777777" w:rsidR="00CB40D5" w:rsidRPr="00613175" w:rsidRDefault="00CB40D5" w:rsidP="00D06369">
            <w:pPr>
              <w:pStyle w:val="TAL"/>
            </w:pPr>
            <w:r w:rsidRPr="00613175">
              <w:t>SC specific use</w:t>
            </w:r>
          </w:p>
        </w:tc>
        <w:tc>
          <w:tcPr>
            <w:tcW w:w="1419" w:type="dxa"/>
            <w:tcBorders>
              <w:top w:val="single" w:sz="6" w:space="0" w:color="auto"/>
              <w:left w:val="single" w:sz="6" w:space="0" w:color="auto"/>
              <w:bottom w:val="single" w:sz="6" w:space="0" w:color="auto"/>
              <w:right w:val="single" w:sz="6" w:space="0" w:color="auto"/>
            </w:tcBorders>
            <w:hideMark/>
          </w:tcPr>
          <w:p w14:paraId="7AA0F81D" w14:textId="77777777" w:rsidR="00CB40D5" w:rsidRPr="00613175" w:rsidRDefault="00CB40D5" w:rsidP="00D06369">
            <w:pPr>
              <w:pStyle w:val="TAL"/>
            </w:pPr>
            <w:r w:rsidRPr="00613175">
              <w:t>SMS Control</w:t>
            </w:r>
          </w:p>
        </w:tc>
        <w:tc>
          <w:tcPr>
            <w:tcW w:w="1350" w:type="dxa"/>
            <w:tcBorders>
              <w:top w:val="single" w:sz="6" w:space="0" w:color="auto"/>
              <w:left w:val="single" w:sz="6" w:space="0" w:color="auto"/>
              <w:bottom w:val="single" w:sz="6" w:space="0" w:color="auto"/>
              <w:right w:val="single" w:sz="4" w:space="0" w:color="auto"/>
            </w:tcBorders>
            <w:hideMark/>
          </w:tcPr>
          <w:p w14:paraId="0C5B6F78" w14:textId="77777777" w:rsidR="00CB40D5" w:rsidRPr="00613175" w:rsidRDefault="00CB40D5" w:rsidP="00D06369">
            <w:pPr>
              <w:pStyle w:val="TAL"/>
              <w:jc w:val="center"/>
            </w:pPr>
            <w:r w:rsidRPr="00613175">
              <w:t>Note 2</w:t>
            </w:r>
          </w:p>
        </w:tc>
      </w:tr>
      <w:tr w:rsidR="00CB40D5" w:rsidRPr="00613175" w14:paraId="3EF75DE4" w14:textId="77777777" w:rsidTr="00D06369">
        <w:tc>
          <w:tcPr>
            <w:tcW w:w="1145" w:type="dxa"/>
            <w:tcBorders>
              <w:top w:val="single" w:sz="6" w:space="0" w:color="auto"/>
              <w:left w:val="single" w:sz="4" w:space="0" w:color="auto"/>
              <w:bottom w:val="single" w:sz="6" w:space="0" w:color="auto"/>
              <w:right w:val="single" w:sz="6" w:space="0" w:color="auto"/>
            </w:tcBorders>
            <w:hideMark/>
          </w:tcPr>
          <w:p w14:paraId="073751DF" w14:textId="77777777" w:rsidR="00CB40D5" w:rsidRPr="00613175" w:rsidRDefault="00CB40D5" w:rsidP="00D06369">
            <w:pPr>
              <w:pStyle w:val="TAC"/>
            </w:pPr>
            <w:r w:rsidRPr="00613175">
              <w:t>E0 – FF</w:t>
            </w:r>
          </w:p>
        </w:tc>
        <w:tc>
          <w:tcPr>
            <w:tcW w:w="4993" w:type="dxa"/>
            <w:tcBorders>
              <w:top w:val="single" w:sz="6" w:space="0" w:color="auto"/>
              <w:left w:val="single" w:sz="6" w:space="0" w:color="auto"/>
              <w:bottom w:val="single" w:sz="6" w:space="0" w:color="auto"/>
              <w:right w:val="single" w:sz="6" w:space="0" w:color="auto"/>
            </w:tcBorders>
            <w:hideMark/>
          </w:tcPr>
          <w:p w14:paraId="704C97A0" w14:textId="77777777" w:rsidR="00CB40D5" w:rsidRPr="00613175" w:rsidRDefault="00CB40D5" w:rsidP="00D06369">
            <w:pPr>
              <w:pStyle w:val="TAL"/>
            </w:pPr>
            <w:r w:rsidRPr="00613175">
              <w:t>Reserved for future use</w:t>
            </w:r>
          </w:p>
        </w:tc>
        <w:tc>
          <w:tcPr>
            <w:tcW w:w="1419" w:type="dxa"/>
            <w:tcBorders>
              <w:top w:val="single" w:sz="6" w:space="0" w:color="auto"/>
              <w:left w:val="single" w:sz="6" w:space="0" w:color="auto"/>
              <w:bottom w:val="single" w:sz="6" w:space="0" w:color="auto"/>
              <w:right w:val="single" w:sz="6" w:space="0" w:color="auto"/>
            </w:tcBorders>
            <w:hideMark/>
          </w:tcPr>
          <w:p w14:paraId="4561B722" w14:textId="77777777" w:rsidR="00CB40D5" w:rsidRPr="00613175" w:rsidRDefault="00CB40D5" w:rsidP="00D06369">
            <w:pPr>
              <w:pStyle w:val="TAL"/>
            </w:pPr>
            <w:r w:rsidRPr="00613175">
              <w:t>N/A</w:t>
            </w:r>
          </w:p>
        </w:tc>
        <w:tc>
          <w:tcPr>
            <w:tcW w:w="1350" w:type="dxa"/>
            <w:tcBorders>
              <w:top w:val="single" w:sz="6" w:space="0" w:color="auto"/>
              <w:left w:val="single" w:sz="6" w:space="0" w:color="auto"/>
              <w:bottom w:val="single" w:sz="6" w:space="0" w:color="auto"/>
              <w:right w:val="single" w:sz="4" w:space="0" w:color="auto"/>
            </w:tcBorders>
            <w:hideMark/>
          </w:tcPr>
          <w:p w14:paraId="50BB5D4E" w14:textId="77777777" w:rsidR="00CB40D5" w:rsidRPr="00613175" w:rsidRDefault="00CB40D5" w:rsidP="00D06369">
            <w:pPr>
              <w:pStyle w:val="TAL"/>
              <w:jc w:val="center"/>
            </w:pPr>
            <w:r w:rsidRPr="00613175">
              <w:t>N/A</w:t>
            </w:r>
          </w:p>
        </w:tc>
      </w:tr>
      <w:tr w:rsidR="00CB40D5" w:rsidRPr="00613175" w14:paraId="72AE9F33" w14:textId="77777777" w:rsidTr="00D06369">
        <w:trPr>
          <w:cantSplit/>
        </w:trPr>
        <w:tc>
          <w:tcPr>
            <w:tcW w:w="8907" w:type="dxa"/>
            <w:gridSpan w:val="4"/>
            <w:tcBorders>
              <w:top w:val="single" w:sz="6" w:space="0" w:color="auto"/>
              <w:left w:val="single" w:sz="4" w:space="0" w:color="auto"/>
              <w:bottom w:val="single" w:sz="4" w:space="0" w:color="auto"/>
              <w:right w:val="single" w:sz="4" w:space="0" w:color="auto"/>
            </w:tcBorders>
            <w:hideMark/>
          </w:tcPr>
          <w:p w14:paraId="32D9C487" w14:textId="77777777" w:rsidR="00CB40D5" w:rsidRPr="00613175" w:rsidRDefault="00CB40D5" w:rsidP="00D06369">
            <w:pPr>
              <w:pStyle w:val="TAN"/>
            </w:pPr>
            <w:r w:rsidRPr="00613175">
              <w:t>Note 1:</w:t>
            </w:r>
            <w:r w:rsidRPr="00613175">
              <w:tab/>
              <w:t xml:space="preserve">The functionality of these IEIs is defined in 3GPP TSG 31.115 [28], and therefore, the repeatability is not within the scope of this document and will not be determined here. </w:t>
            </w:r>
          </w:p>
          <w:p w14:paraId="67553A92" w14:textId="77777777" w:rsidR="00CB40D5" w:rsidRPr="00613175" w:rsidRDefault="00CB40D5" w:rsidP="00D06369">
            <w:pPr>
              <w:pStyle w:val="TAN"/>
            </w:pPr>
            <w:r w:rsidRPr="00613175">
              <w:t>Note 2:</w:t>
            </w:r>
            <w:r w:rsidRPr="00613175">
              <w:tab/>
              <w:t>The functionality of these IEIs  is used in a proprietary fashion by different SMSC vendors, and therefore, are not within the scope of this technical specification.</w:t>
            </w:r>
          </w:p>
          <w:p w14:paraId="4BB4D079" w14:textId="77777777" w:rsidR="00CB40D5" w:rsidRPr="00613175" w:rsidRDefault="00CB40D5" w:rsidP="00D06369">
            <w:pPr>
              <w:pStyle w:val="TAN"/>
            </w:pPr>
            <w:r w:rsidRPr="00613175">
              <w:t>Note 3:</w:t>
            </w:r>
            <w:r w:rsidRPr="00613175">
              <w:tab/>
              <w:t>The functionality of these IEIs is defined by the WAP Forum and therefore the repeatability is not within the scope of this document and will not be determined here.</w:t>
            </w:r>
          </w:p>
        </w:tc>
      </w:tr>
    </w:tbl>
    <w:p w14:paraId="301E614A" w14:textId="77777777" w:rsidR="00CB40D5" w:rsidRPr="00613175" w:rsidRDefault="00CB40D5" w:rsidP="00CB40D5"/>
    <w:p w14:paraId="18870DCE" w14:textId="77777777" w:rsidR="00CB40D5" w:rsidRPr="00613175" w:rsidRDefault="00CB40D5" w:rsidP="00CB40D5">
      <w:r w:rsidRPr="00613175">
        <w:t>A receiving entity shall ignore (i.e. skip over and commence processing at the next information element) any information element where the IEI is Reserved or not supported.</w:t>
      </w:r>
      <w:r w:rsidRPr="00613175">
        <w:rPr>
          <w:rFonts w:ascii="Arial" w:hAnsi="Arial"/>
        </w:rPr>
        <w:t xml:space="preserve"> </w:t>
      </w:r>
      <w:r w:rsidRPr="00613175">
        <w:t>The receiving entity calculates the start of the next information element by looking at the length of the current information element and skipping that number of octets.</w:t>
      </w:r>
    </w:p>
    <w:p w14:paraId="10295AFA" w14:textId="77777777" w:rsidR="00CB40D5" w:rsidRPr="00613175" w:rsidRDefault="00CB40D5" w:rsidP="00CB40D5">
      <w:r w:rsidRPr="00613175">
        <w:t>The SM itself may be coded as 7, 8 or 16 bit data.</w:t>
      </w:r>
    </w:p>
    <w:p w14:paraId="1D93D2B5" w14:textId="77777777" w:rsidR="00CB40D5" w:rsidRPr="00613175" w:rsidRDefault="00CB40D5" w:rsidP="00CB40D5">
      <w:r w:rsidRPr="00613175">
        <w:t>If 7 bit data is used and the TP</w:t>
      </w:r>
      <w:r w:rsidRPr="00613175">
        <w:noBreakHyphen/>
        <w:t>UD</w:t>
      </w:r>
      <w:r w:rsidRPr="00613175">
        <w:noBreakHyphen/>
        <w:t>Header does not finish on a septet boundary then</w:t>
      </w:r>
      <w:r w:rsidRPr="00613175">
        <w:rPr>
          <w:rFonts w:ascii="Arial" w:hAnsi="Arial"/>
        </w:rPr>
        <w:t xml:space="preserve"> </w:t>
      </w:r>
      <w:r w:rsidRPr="00613175">
        <w:t>fill bits are inserted after the last Information Element Data octet up to the next septet boundary so that there is an integral number of septets for the entire TP</w:t>
      </w:r>
      <w:r w:rsidRPr="00613175">
        <w:noBreakHyphen/>
        <w:t>UD header. This is to ensure that the SM itself starts on an septet boundary so that an earlier Phase mobile shall be capable of displaying the SM itself although the TP</w:t>
      </w:r>
      <w:r w:rsidRPr="00613175">
        <w:noBreakHyphen/>
        <w:t>UD Header in the TP</w:t>
      </w:r>
      <w:r w:rsidRPr="00613175">
        <w:noBreakHyphen/>
        <w:t>UD field may not be understood.</w:t>
      </w:r>
    </w:p>
    <w:p w14:paraId="4B0731D6" w14:textId="77777777" w:rsidR="00CB40D5" w:rsidRPr="00613175" w:rsidRDefault="00CB40D5" w:rsidP="00CB40D5">
      <w:r w:rsidRPr="00613175">
        <w:t>It is optional to make the first character of the SM itself a Carriage Return character encoded according to the default 7 bit alphabet so that earlier Phase mobiles, which do not understand the TP</w:t>
      </w:r>
      <w:r w:rsidRPr="00613175">
        <w:noBreakHyphen/>
        <w:t>UD</w:t>
      </w:r>
      <w:r w:rsidRPr="00613175">
        <w:noBreakHyphen/>
        <w:t>Header, shall over</w:t>
      </w:r>
      <w:r w:rsidRPr="00613175">
        <w:noBreakHyphen/>
        <w:t>write the displayed TP</w:t>
      </w:r>
      <w:r w:rsidRPr="00613175">
        <w:noBreakHyphen/>
        <w:t>UD</w:t>
      </w:r>
      <w:r w:rsidRPr="00613175">
        <w:noBreakHyphen/>
        <w:t>Header with the SM itself.</w:t>
      </w:r>
    </w:p>
    <w:p w14:paraId="6E0FAE8A" w14:textId="77777777" w:rsidR="00CB40D5" w:rsidRPr="00613175" w:rsidRDefault="00CB40D5" w:rsidP="00CB40D5">
      <w:r w:rsidRPr="00613175">
        <w:t>If 16 bit (USC2) data is used then padding octets are not necessary. The</w:t>
      </w:r>
      <w:r w:rsidRPr="00613175">
        <w:rPr>
          <w:rFonts w:ascii="Arial" w:hAnsi="Arial"/>
        </w:rPr>
        <w:t xml:space="preserve"> </w:t>
      </w:r>
      <w:r w:rsidRPr="00613175">
        <w:t>SM itself shall start on an octet boundary.</w:t>
      </w:r>
    </w:p>
    <w:p w14:paraId="6AA7CF21" w14:textId="77777777" w:rsidR="00CB40D5" w:rsidRPr="00613175" w:rsidRDefault="00CB40D5" w:rsidP="00CB40D5">
      <w:r w:rsidRPr="00613175">
        <w:t>If 8 bit data is used then padding is not necessary. An earlier Phase mobile shall be able to display the SM itself although the TP</w:t>
      </w:r>
      <w:r w:rsidRPr="00613175">
        <w:noBreakHyphen/>
        <w:t>UD header may not be understood.</w:t>
      </w:r>
    </w:p>
    <w:p w14:paraId="42C20D83" w14:textId="77777777" w:rsidR="00CB40D5" w:rsidRPr="00613175" w:rsidRDefault="00CB40D5" w:rsidP="00CB40D5">
      <w:r w:rsidRPr="00613175">
        <w:t>It is also possible for mobiles not wishing to support the TP</w:t>
      </w:r>
      <w:r w:rsidRPr="00613175">
        <w:noBreakHyphen/>
        <w:t>UD header to check the value of the TP</w:t>
      </w:r>
      <w:r w:rsidRPr="00613175">
        <w:noBreakHyphen/>
        <w:t>UDHI bit in the SMS</w:t>
      </w:r>
      <w:r w:rsidRPr="00613175">
        <w:noBreakHyphen/>
        <w:t>Deliver PDU and the first octet of the TP</w:t>
      </w:r>
      <w:r w:rsidRPr="00613175">
        <w:noBreakHyphen/>
        <w:t>UD field and skip to the start of the SM and ignore the TP</w:t>
      </w:r>
      <w:r w:rsidRPr="00613175">
        <w:noBreakHyphen/>
        <w:t>UD header.</w:t>
      </w:r>
    </w:p>
    <w:p w14:paraId="298D4357" w14:textId="77777777" w:rsidR="00CB40D5" w:rsidRPr="00613175" w:rsidRDefault="00CB40D5" w:rsidP="00CB40D5">
      <w:pPr>
        <w:rPr>
          <w:lang w:eastAsia="zh-CN"/>
        </w:rPr>
      </w:pPr>
      <w:r w:rsidRPr="00613175">
        <w:rPr>
          <w:lang w:eastAsia="zh-CN"/>
        </w:rPr>
        <w:t>[TS 23.040, clause 9.2.3.24.1]:</w:t>
      </w:r>
    </w:p>
    <w:p w14:paraId="2B5D37E6" w14:textId="77777777" w:rsidR="00CB40D5" w:rsidRPr="00613175" w:rsidRDefault="00CB40D5" w:rsidP="00CB40D5">
      <w:pPr>
        <w:rPr>
          <w:lang w:eastAsia="en-US"/>
        </w:rPr>
      </w:pPr>
      <w:r w:rsidRPr="00613175">
        <w:t>This facility allows short messages to be concatenated to form a longer message.</w:t>
      </w:r>
    </w:p>
    <w:p w14:paraId="32363D7C" w14:textId="77777777" w:rsidR="00CB40D5" w:rsidRPr="00613175" w:rsidRDefault="00CB40D5" w:rsidP="00CB40D5">
      <w:r w:rsidRPr="00613175">
        <w:t>In the case of uncompressed 8</w:t>
      </w:r>
      <w:r w:rsidRPr="00613175">
        <w:noBreakHyphen/>
        <w:t>bit data, the maximum length of the short message within the TP</w:t>
      </w:r>
      <w:r w:rsidRPr="00613175">
        <w:noBreakHyphen/>
        <w:t>UD field is 134 (140</w:t>
      </w:r>
      <w:r w:rsidRPr="00613175">
        <w:noBreakHyphen/>
        <w:t>6) octets.</w:t>
      </w:r>
    </w:p>
    <w:p w14:paraId="65E18A19" w14:textId="77777777" w:rsidR="00CB40D5" w:rsidRPr="00613175" w:rsidRDefault="00CB40D5" w:rsidP="00CB40D5">
      <w:r w:rsidRPr="00613175">
        <w:t>In the case of uncompressed GSM 7 bit default alphabet data, the maximum length of the short message within the TP</w:t>
      </w:r>
      <w:r w:rsidRPr="00613175">
        <w:noBreakHyphen/>
        <w:t>UD field is 153 (160</w:t>
      </w:r>
      <w:r w:rsidRPr="00613175">
        <w:noBreakHyphen/>
        <w:t>7) characters. A character represented by an escape-sequence shall not be split in the middle.</w:t>
      </w:r>
    </w:p>
    <w:p w14:paraId="187BC8EF" w14:textId="77777777" w:rsidR="00CB40D5" w:rsidRPr="00613175" w:rsidRDefault="00CB40D5" w:rsidP="00CB40D5">
      <w:r w:rsidRPr="00613175">
        <w:t>In the case of 16 bit uncompressed USC2 data, the maximum length of the short message within the TP</w:t>
      </w:r>
      <w:r w:rsidRPr="00613175">
        <w:noBreakHyphen/>
        <w:t>UD field is 67 ((140</w:t>
      </w:r>
      <w:r w:rsidRPr="00613175">
        <w:noBreakHyphen/>
        <w:t>6)/2) characters. A UCS2 character shall not be split in the middle; if the length of the User Data Header is odd, the maximum length of the whole TP-UD field is 139 octets.</w:t>
      </w:r>
    </w:p>
    <w:p w14:paraId="5FD84938" w14:textId="77777777" w:rsidR="00CB40D5" w:rsidRPr="00613175" w:rsidRDefault="00CB40D5" w:rsidP="00CB40D5">
      <w:r w:rsidRPr="00613175">
        <w:t>In the case of compressed GSM 7 bit default alphabet</w:t>
      </w:r>
      <w:r w:rsidRPr="00613175">
        <w:rPr>
          <w:rFonts w:ascii="Arial" w:hAnsi="Arial"/>
        </w:rPr>
        <w:t xml:space="preserve"> </w:t>
      </w:r>
      <w:r w:rsidRPr="00613175">
        <w:t>data, 8 bit data or UCS2 the maximum length of the compressed short message within the TP-UD field is 134 (140-6) octets including the Compression Header and Compression Footer, both or either of which may be present (see clause 3.9).</w:t>
      </w:r>
    </w:p>
    <w:p w14:paraId="077DE5BA" w14:textId="77777777" w:rsidR="00CB40D5" w:rsidRPr="00613175" w:rsidRDefault="00CB40D5" w:rsidP="00CB40D5">
      <w:r w:rsidRPr="00613175">
        <w:t>The maximum length of an uncompressed concatenated short message is 39015 (255*153) default alphabet characters, 34170 (255*134) octets or 17085 (255*67) UCS2 characters.</w:t>
      </w:r>
    </w:p>
    <w:p w14:paraId="03E2D821" w14:textId="77777777" w:rsidR="00CB40D5" w:rsidRPr="00613175" w:rsidRDefault="00CB40D5" w:rsidP="00CB40D5">
      <w:r w:rsidRPr="00613175">
        <w:t>The maximum length of a compressed concatenated message is 34170 (255*134) octets including the Compression Header and Compression Footer (see clause 3.9 and figure 9.2.3.24.1(a) below).</w:t>
      </w:r>
    </w:p>
    <w:p w14:paraId="308A2F60" w14:textId="77777777" w:rsidR="00CB40D5" w:rsidRPr="00613175" w:rsidRDefault="00CB40D5" w:rsidP="00CB40D5">
      <w:pPr>
        <w:pStyle w:val="TH"/>
      </w:pPr>
      <w:r w:rsidRPr="00613175">
        <w:rPr>
          <w:rFonts w:eastAsia="SimSun"/>
        </w:rPr>
        <w:object w:dxaOrig="9090" w:dyaOrig="2175" w14:anchorId="44160A5B">
          <v:shape id="_x0000_i1030" type="#_x0000_t75" style="width:454.5pt;height:109pt" o:ole="" fillcolor="window">
            <v:imagedata r:id="rId17" o:title=""/>
          </v:shape>
          <o:OLEObject Type="Embed" ProgID="Word.Picture.8" ShapeID="_x0000_i1030" DrawAspect="Content" ObjectID="_1694881699" r:id="rId18"/>
        </w:object>
      </w:r>
    </w:p>
    <w:p w14:paraId="404830FE" w14:textId="77777777" w:rsidR="00CB40D5" w:rsidRPr="00613175" w:rsidRDefault="00CB40D5" w:rsidP="00CB40D5">
      <w:pPr>
        <w:pStyle w:val="TF"/>
      </w:pPr>
      <w:r w:rsidRPr="00613175">
        <w:t>Figure 9.2.3.24.1 (a): Concatenation of a Compressed short message</w:t>
      </w:r>
    </w:p>
    <w:p w14:paraId="2C8C662D" w14:textId="77777777" w:rsidR="0031641D" w:rsidRPr="00613175" w:rsidRDefault="0031641D" w:rsidP="00CB40D5"/>
    <w:p w14:paraId="2138A763" w14:textId="77777777" w:rsidR="00CB40D5" w:rsidRPr="00613175" w:rsidRDefault="00CB40D5" w:rsidP="00CB40D5">
      <w:r w:rsidRPr="00613175">
        <w:t>The Information</w:t>
      </w:r>
      <w:r w:rsidRPr="00613175">
        <w:noBreakHyphen/>
        <w:t>Element</w:t>
      </w:r>
      <w:r w:rsidRPr="00613175">
        <w:noBreakHyphen/>
        <w:t>Data field contains information set by the application in the SMS</w:t>
      </w:r>
      <w:r w:rsidRPr="00613175">
        <w:noBreakHyphen/>
        <w:t>SUBMIT so that the receiving entity is able to re</w:t>
      </w:r>
      <w:r w:rsidRPr="00613175">
        <w:noBreakHyphen/>
        <w:t>assemble the short messages in the correct order. Each concatenated short message contains a reference number which together with the originating address and Service Centre address allows the receiving entity to discriminate between concatenated short messages sent from different originating SMEs and/or SCs. In a network which has multiple SCs, it is possible for different segments of a concatenated SM to be sent via different SCs and so it is recommended that the SC address should not be checked by the MS unless the application specifically requires such a check.</w:t>
      </w:r>
    </w:p>
    <w:p w14:paraId="157A4F0B" w14:textId="77777777" w:rsidR="00CB40D5" w:rsidRPr="00613175" w:rsidRDefault="00CB40D5" w:rsidP="00CB40D5">
      <w:r w:rsidRPr="00613175">
        <w:t>The TP elements in the SMS</w:t>
      </w:r>
      <w:r w:rsidRPr="00613175">
        <w:noBreakHyphen/>
        <w:t>SUBMIT PDU, apart from TP</w:t>
      </w:r>
      <w:r w:rsidRPr="00613175">
        <w:noBreakHyphen/>
        <w:t>MR, TP-SRR, TP</w:t>
      </w:r>
      <w:r w:rsidRPr="00613175">
        <w:noBreakHyphen/>
        <w:t>UDL and TP</w:t>
      </w:r>
      <w:r w:rsidRPr="00613175">
        <w:noBreakHyphen/>
        <w:t>UD, should remain unchanged for each SM which forms part of a concatenated SM, otherwise this may lead to irrational behaviour. TP-MR must be incremented for every segment of</w:t>
      </w:r>
      <w:r w:rsidRPr="00613175">
        <w:rPr>
          <w:rFonts w:ascii="Arial" w:hAnsi="Arial"/>
        </w:rPr>
        <w:t xml:space="preserve"> </w:t>
      </w:r>
      <w:r w:rsidRPr="00613175">
        <w:t>a concatenated message as defined in clause 9.2.3.6. A SC shall handle segments of a concatenated message like any other short message. The relation between segments of a concatenated message is made only at the originator, where the message is segmented, and at the recipient, where the message is reassembled. SMS</w:t>
      </w:r>
      <w:r w:rsidRPr="00613175">
        <w:noBreakHyphen/>
        <w:t>COMMANDs identify messages by TP-MR and therefore apply to only one segment of a concatenated message. It is up to the originating SME to issue SMS-COMMANDs for all the required segments of a concatenated message.</w:t>
      </w:r>
    </w:p>
    <w:p w14:paraId="103716D1" w14:textId="77777777" w:rsidR="00CB40D5" w:rsidRPr="00613175" w:rsidRDefault="00CB40D5" w:rsidP="00CB40D5">
      <w:pPr>
        <w:keepNext/>
        <w:keepLines/>
      </w:pPr>
      <w:r w:rsidRPr="00613175">
        <w:t>The Information</w:t>
      </w:r>
      <w:r w:rsidRPr="00613175">
        <w:noBreakHyphen/>
        <w:t>Element</w:t>
      </w:r>
      <w:r w:rsidRPr="00613175">
        <w:noBreakHyphen/>
        <w:t>Data octets shall be coded as follows.</w:t>
      </w:r>
    </w:p>
    <w:p w14:paraId="2C72FDC9" w14:textId="77777777" w:rsidR="00CB40D5" w:rsidRPr="00613175" w:rsidRDefault="00CB40D5" w:rsidP="00CB40D5">
      <w:pPr>
        <w:pStyle w:val="B2"/>
        <w:keepNext/>
        <w:keepLines/>
      </w:pPr>
      <w:r w:rsidRPr="00613175">
        <w:t>Octet 1</w:t>
      </w:r>
      <w:r w:rsidRPr="00613175">
        <w:tab/>
        <w:t>Concatenated short message reference number.</w:t>
      </w:r>
    </w:p>
    <w:p w14:paraId="527EC1CA" w14:textId="77777777" w:rsidR="00CB40D5" w:rsidRPr="00613175" w:rsidRDefault="00CB40D5" w:rsidP="00CB40D5">
      <w:pPr>
        <w:pStyle w:val="NO"/>
        <w:keepNext/>
      </w:pPr>
      <w:r w:rsidRPr="00613175">
        <w:tab/>
        <w:t>This octet shall contain a modulo 256 counter indicating the reference number for a particular concatenated short message. This reference number shall remain constant for every short message which makes up a particular concatenated short message.</w:t>
      </w:r>
    </w:p>
    <w:p w14:paraId="63DD3DF1" w14:textId="77777777" w:rsidR="00CB40D5" w:rsidRPr="00613175" w:rsidRDefault="00CB40D5" w:rsidP="00CB40D5">
      <w:pPr>
        <w:pStyle w:val="B2"/>
      </w:pPr>
      <w:r w:rsidRPr="00613175">
        <w:t>Octet 2</w:t>
      </w:r>
      <w:r w:rsidRPr="00613175">
        <w:tab/>
        <w:t>Maximum number of short messages in the concatenated short message.</w:t>
      </w:r>
    </w:p>
    <w:p w14:paraId="399E4568" w14:textId="77777777" w:rsidR="00CB40D5" w:rsidRPr="00613175" w:rsidRDefault="00CB40D5" w:rsidP="00CB40D5">
      <w:pPr>
        <w:pStyle w:val="NO"/>
      </w:pPr>
      <w:r w:rsidRPr="00613175">
        <w:tab/>
        <w:t>This octet shall contain a value in the range 0 to 255 indicating the total number of short messages within the concatenated short message. The value shall start at 1 and remain constant for every short message which makes up the concatenated short message. If the value is zero then the receiving entity shall ignore the whole Information Element.</w:t>
      </w:r>
    </w:p>
    <w:p w14:paraId="07D96E1E" w14:textId="77777777" w:rsidR="00CB40D5" w:rsidRPr="00613175" w:rsidRDefault="00CB40D5" w:rsidP="00CB40D5">
      <w:pPr>
        <w:pStyle w:val="B2"/>
        <w:keepNext/>
      </w:pPr>
      <w:r w:rsidRPr="00613175">
        <w:t>Octet 3</w:t>
      </w:r>
      <w:r w:rsidRPr="00613175">
        <w:tab/>
        <w:t>Sequence number of the current short message.</w:t>
      </w:r>
    </w:p>
    <w:p w14:paraId="3B622561" w14:textId="77777777" w:rsidR="00CB40D5" w:rsidRPr="00613175" w:rsidRDefault="00CB40D5" w:rsidP="00CB40D5">
      <w:pPr>
        <w:pStyle w:val="NO"/>
      </w:pPr>
      <w:r w:rsidRPr="00613175">
        <w:tab/>
        <w:t>This octet shall contain a value in the range 0 to 255 indicating the sequence number of a particular short message within the concatenated short message. The value shall start at 1 and increment by one for every short message sent within the concatenated short message. If the value is zero or the value is greater than the value in octet 2 then the receiving entity shall ignore the whole Information Element.</w:t>
      </w:r>
    </w:p>
    <w:p w14:paraId="3F40C1B8" w14:textId="77777777" w:rsidR="00CB40D5" w:rsidRPr="00613175" w:rsidRDefault="00CB40D5" w:rsidP="00CB40D5">
      <w:r w:rsidRPr="00613175">
        <w:t>The IEI and associated IEI length and IEI data shall be present in every segment of the concatenated SM.</w:t>
      </w:r>
    </w:p>
    <w:p w14:paraId="325494A0" w14:textId="77777777" w:rsidR="00CB40D5" w:rsidRPr="00613175" w:rsidRDefault="00CB40D5" w:rsidP="00CB40D5">
      <w:r w:rsidRPr="00613175">
        <w:t>[TS 24.341, clause 5.3.2.3]</w:t>
      </w:r>
    </w:p>
    <w:p w14:paraId="71D67D5D" w14:textId="77777777" w:rsidR="00CB40D5" w:rsidRPr="00613175" w:rsidRDefault="00CB40D5" w:rsidP="00CB40D5">
      <w:r w:rsidRPr="00613175">
        <w:t>When a SIP MESSAGE request including a short message in the "vnd.3gpp.sms" payload is delivered, the SM-over-IP receiver shall:</w:t>
      </w:r>
    </w:p>
    <w:p w14:paraId="4C943E50" w14:textId="77777777" w:rsidR="00CB40D5" w:rsidRPr="00613175" w:rsidRDefault="00CB40D5" w:rsidP="00CB40D5">
      <w:pPr>
        <w:pStyle w:val="B10"/>
      </w:pPr>
      <w:r w:rsidRPr="00613175">
        <w:t>-</w:t>
      </w:r>
      <w:r w:rsidRPr="00613175">
        <w:tab/>
        <w:t>generate a SIP response according to RFC 3428;</w:t>
      </w:r>
    </w:p>
    <w:p w14:paraId="6E2761B2" w14:textId="77777777" w:rsidR="00CB40D5" w:rsidRPr="00613175" w:rsidRDefault="00CB40D5" w:rsidP="00CB40D5">
      <w:pPr>
        <w:pStyle w:val="B10"/>
      </w:pPr>
      <w:r w:rsidRPr="00613175">
        <w:t>-</w:t>
      </w:r>
      <w:r w:rsidRPr="00613175">
        <w:tab/>
        <w:t>extract the payload encoded according to 3GPP TS 24.011 for RP-DATA; and</w:t>
      </w:r>
    </w:p>
    <w:p w14:paraId="77DBD34F" w14:textId="77777777" w:rsidR="00CB40D5" w:rsidRPr="00613175" w:rsidRDefault="00CB40D5" w:rsidP="00CB40D5">
      <w:pPr>
        <w:pStyle w:val="B10"/>
      </w:pPr>
      <w:r w:rsidRPr="00613175">
        <w:t>-</w:t>
      </w:r>
      <w:r w:rsidRPr="00613175">
        <w:tab/>
        <w:t>create a delivery report as described in subclause 5.3.2.4. The content of the report is defined in 3GPP TS 24.011.</w:t>
      </w:r>
    </w:p>
    <w:p w14:paraId="47468266" w14:textId="77777777" w:rsidR="00CB40D5" w:rsidRPr="00613175" w:rsidRDefault="00CB40D5" w:rsidP="00CB40D5">
      <w:r w:rsidRPr="00613175">
        <w:t>[TS 24.341, clause 5.3.2.4]</w:t>
      </w:r>
    </w:p>
    <w:p w14:paraId="770550E7" w14:textId="77777777" w:rsidR="00CB40D5" w:rsidRPr="00613175" w:rsidRDefault="00CB40D5" w:rsidP="00CB40D5">
      <w:r w:rsidRPr="00613175">
        <w:t>When an SM-over-IP receiver wants to send an SM delivery report over IP, the SM-over-IP receiver shall send a SIP MESSAGE request with the following information:</w:t>
      </w:r>
    </w:p>
    <w:p w14:paraId="21FDA38F" w14:textId="77777777" w:rsidR="00CB40D5" w:rsidRPr="00613175" w:rsidRDefault="00CB40D5" w:rsidP="00CB40D5">
      <w:pPr>
        <w:pStyle w:val="B10"/>
      </w:pPr>
      <w:r w:rsidRPr="00613175">
        <w:t>a)</w:t>
      </w:r>
      <w:r w:rsidRPr="00613175">
        <w:tab/>
        <w:t>the Request-URI, which shall contain the IP-SM-GW;</w:t>
      </w:r>
    </w:p>
    <w:p w14:paraId="1A785F52" w14:textId="77777777" w:rsidR="00CB40D5" w:rsidRPr="00613175" w:rsidRDefault="00CB40D5" w:rsidP="00CB40D5">
      <w:pPr>
        <w:pStyle w:val="NO"/>
      </w:pPr>
      <w:r w:rsidRPr="00613175">
        <w:t>NOTE 1:</w:t>
      </w:r>
      <w:r w:rsidRPr="00613175">
        <w:tab/>
        <w:t>The address of the IP-SM-GW is received in the P-Asserted-Identity header in the SIP MESSAGE request including the delivered short message.</w:t>
      </w:r>
    </w:p>
    <w:p w14:paraId="16ED9360" w14:textId="77777777" w:rsidR="00CB40D5" w:rsidRPr="00613175" w:rsidRDefault="00CB40D5" w:rsidP="00CB40D5">
      <w:pPr>
        <w:pStyle w:val="B10"/>
      </w:pPr>
      <w:r w:rsidRPr="00613175">
        <w:t>b)</w:t>
      </w:r>
      <w:r w:rsidRPr="00613175">
        <w:tab/>
        <w:t>the From header, which shall contain a public user identity of the SM-over-IP receiver.</w:t>
      </w:r>
    </w:p>
    <w:p w14:paraId="333B8166" w14:textId="77777777" w:rsidR="00CB40D5" w:rsidRPr="00613175" w:rsidRDefault="00CB40D5" w:rsidP="00CB40D5">
      <w:pPr>
        <w:pStyle w:val="B10"/>
      </w:pPr>
      <w:r w:rsidRPr="00613175">
        <w:t>c)</w:t>
      </w:r>
      <w:r w:rsidRPr="00613175">
        <w:tab/>
        <w:t>the To header, which shall contain the IP-SM-GW;</w:t>
      </w:r>
    </w:p>
    <w:p w14:paraId="0CDFF063" w14:textId="77777777" w:rsidR="00CB40D5" w:rsidRPr="00613175" w:rsidRDefault="00CB40D5" w:rsidP="00CB40D5">
      <w:pPr>
        <w:pStyle w:val="B10"/>
      </w:pPr>
      <w:r w:rsidRPr="00613175">
        <w:t>b)</w:t>
      </w:r>
      <w:r w:rsidRPr="00613175">
        <w:tab/>
        <w:t>the Content-Type header shall contain "application/vnd.3gpp.sms"; and</w:t>
      </w:r>
    </w:p>
    <w:p w14:paraId="0615C0A3" w14:textId="77777777" w:rsidR="00CB40D5" w:rsidRPr="00613175" w:rsidRDefault="00CB40D5" w:rsidP="00CB40D5">
      <w:pPr>
        <w:pStyle w:val="B10"/>
      </w:pPr>
      <w:r w:rsidRPr="00613175">
        <w:t>c)</w:t>
      </w:r>
      <w:r w:rsidRPr="00613175">
        <w:tab/>
        <w:t>the body of the request shall contain the RP-ACK or RP-ERROR message for the SM delivery report, as defined in 3GPP TS 24.011 [8].</w:t>
      </w:r>
    </w:p>
    <w:p w14:paraId="0B8BE950" w14:textId="77777777" w:rsidR="00CB40D5" w:rsidRPr="00613175" w:rsidRDefault="00CB40D5" w:rsidP="00CB40D5">
      <w:pPr>
        <w:pStyle w:val="NO"/>
      </w:pPr>
      <w:r w:rsidRPr="00613175">
        <w:t>NOTE 2:</w:t>
      </w:r>
      <w:r w:rsidRPr="00613175">
        <w:tab/>
        <w:t>The SM-over-IP sender will use content transfer encoding of type "binary" for the encoding of the SM in the body of the SIP MESSAGE request.</w:t>
      </w:r>
    </w:p>
    <w:p w14:paraId="1182491A" w14:textId="77777777" w:rsidR="00CB40D5" w:rsidRPr="00613175" w:rsidRDefault="00CB40D5" w:rsidP="00F238ED">
      <w:pPr>
        <w:pStyle w:val="H6"/>
        <w:rPr>
          <w:rFonts w:eastAsia="MS Gothic"/>
        </w:rPr>
      </w:pPr>
      <w:bookmarkStart w:id="1078" w:name="_Toc51948490"/>
      <w:bookmarkStart w:id="1079" w:name="_Toc52162564"/>
      <w:bookmarkStart w:id="1080" w:name="_Toc60916203"/>
      <w:r w:rsidRPr="00613175">
        <w:rPr>
          <w:rFonts w:eastAsia="MS Gothic"/>
        </w:rPr>
        <w:t>9.3.3</w:t>
      </w:r>
      <w:r w:rsidRPr="00613175">
        <w:rPr>
          <w:rFonts w:eastAsia="MS Gothic"/>
        </w:rPr>
        <w:tab/>
        <w:t>Test description</w:t>
      </w:r>
      <w:bookmarkEnd w:id="1078"/>
      <w:bookmarkEnd w:id="1079"/>
      <w:bookmarkEnd w:id="1080"/>
    </w:p>
    <w:p w14:paraId="4E3B3646" w14:textId="77777777" w:rsidR="00CB40D5" w:rsidRPr="00613175" w:rsidRDefault="00CB40D5" w:rsidP="00F238ED">
      <w:pPr>
        <w:pStyle w:val="H6"/>
        <w:rPr>
          <w:rFonts w:eastAsia="SimSun"/>
        </w:rPr>
      </w:pPr>
      <w:bookmarkStart w:id="1081" w:name="_Toc51948491"/>
      <w:bookmarkStart w:id="1082" w:name="_Toc52162565"/>
      <w:bookmarkStart w:id="1083" w:name="_Toc60916204"/>
      <w:r w:rsidRPr="00613175">
        <w:t>9.3.3.1</w:t>
      </w:r>
      <w:r w:rsidRPr="00613175">
        <w:tab/>
        <w:t>Pre-test conditions</w:t>
      </w:r>
      <w:bookmarkEnd w:id="1081"/>
      <w:bookmarkEnd w:id="1082"/>
      <w:bookmarkEnd w:id="1083"/>
    </w:p>
    <w:p w14:paraId="509DEE60" w14:textId="77777777" w:rsidR="00CB40D5" w:rsidRPr="00613175" w:rsidRDefault="00CB40D5" w:rsidP="00CB40D5">
      <w:pPr>
        <w:pStyle w:val="H6"/>
        <w:rPr>
          <w:rFonts w:cs="Arial"/>
        </w:rPr>
      </w:pPr>
      <w:r w:rsidRPr="00613175">
        <w:rPr>
          <w:rFonts w:cs="Arial"/>
        </w:rPr>
        <w:t>System Simulator:</w:t>
      </w:r>
    </w:p>
    <w:p w14:paraId="55CEB5A3" w14:textId="77777777" w:rsidR="00CB40D5" w:rsidRPr="00613175" w:rsidRDefault="00CB40D5" w:rsidP="00CB40D5">
      <w:pPr>
        <w:pStyle w:val="B10"/>
      </w:pPr>
      <w:r w:rsidRPr="00613175">
        <w:t>-</w:t>
      </w:r>
      <w:r w:rsidRPr="00613175">
        <w:tab/>
        <w:t>1 NR Cell connected to 5GC, default parameters.</w:t>
      </w:r>
    </w:p>
    <w:p w14:paraId="761B031B" w14:textId="77777777" w:rsidR="00CB40D5" w:rsidRPr="00613175" w:rsidRDefault="00CB40D5" w:rsidP="00CB40D5">
      <w:pPr>
        <w:pStyle w:val="H6"/>
      </w:pPr>
      <w:r w:rsidRPr="00613175">
        <w:t>UE:</w:t>
      </w:r>
    </w:p>
    <w:p w14:paraId="05531B4C" w14:textId="77777777" w:rsidR="00CB40D5" w:rsidRPr="00613175" w:rsidRDefault="00CB40D5" w:rsidP="00CB40D5">
      <w:pPr>
        <w:pStyle w:val="B10"/>
      </w:pPr>
      <w:r w:rsidRPr="00613175">
        <w:t>-</w:t>
      </w:r>
      <w:r w:rsidRPr="00613175">
        <w:tab/>
        <w:t>UE contains either ISIM and USIM applications or only USIM application on UICC.</w:t>
      </w:r>
    </w:p>
    <w:p w14:paraId="604AE915" w14:textId="77777777" w:rsidR="00CB40D5" w:rsidRPr="00613175" w:rsidRDefault="00CB40D5" w:rsidP="00CB40D5">
      <w:pPr>
        <w:pStyle w:val="B10"/>
      </w:pPr>
      <w:r w:rsidRPr="00613175">
        <w:t>-</w:t>
      </w:r>
      <w:r w:rsidRPr="00613175">
        <w:tab/>
        <w:t>UE is configured to register for IMS after switch on.</w:t>
      </w:r>
    </w:p>
    <w:p w14:paraId="34DCA67E" w14:textId="77777777" w:rsidR="00CB40D5" w:rsidRPr="00613175" w:rsidRDefault="00CB40D5" w:rsidP="00CB40D5">
      <w:pPr>
        <w:pStyle w:val="B10"/>
        <w:rPr>
          <w:snapToGrid w:val="0"/>
        </w:rPr>
      </w:pPr>
      <w:r w:rsidRPr="00613175">
        <w:t>-</w:t>
      </w:r>
      <w:r w:rsidRPr="00613175">
        <w:tab/>
        <w:t>SMS over IP is enabled.</w:t>
      </w:r>
    </w:p>
    <w:p w14:paraId="0FEBFDC7" w14:textId="77777777" w:rsidR="00CB40D5" w:rsidRPr="00613175" w:rsidRDefault="00CB40D5" w:rsidP="00CB40D5">
      <w:pPr>
        <w:pStyle w:val="H6"/>
        <w:rPr>
          <w:rFonts w:cs="Arial"/>
        </w:rPr>
      </w:pPr>
      <w:r w:rsidRPr="00613175">
        <w:rPr>
          <w:rFonts w:cs="Arial"/>
        </w:rPr>
        <w:t>Preamble:</w:t>
      </w:r>
    </w:p>
    <w:p w14:paraId="6B737223" w14:textId="77777777" w:rsidR="00CB40D5" w:rsidRPr="00613175" w:rsidRDefault="00CB40D5" w:rsidP="00CB40D5">
      <w:pPr>
        <w:pStyle w:val="B10"/>
      </w:pPr>
      <w:r w:rsidRPr="00613175">
        <w:t>-</w:t>
      </w:r>
      <w:r w:rsidRPr="00613175">
        <w:tab/>
      </w:r>
      <w:r w:rsidRPr="00613175">
        <w:rPr>
          <w:lang w:eastAsia="zh-CN"/>
        </w:rPr>
        <w:t>The UE is in test state 1N-A (TS 38.508-1 [21]) and registered to IMS.</w:t>
      </w:r>
    </w:p>
    <w:p w14:paraId="46EEA76B" w14:textId="77777777" w:rsidR="00CB40D5" w:rsidRPr="00613175" w:rsidRDefault="00CB40D5" w:rsidP="00F238ED">
      <w:pPr>
        <w:pStyle w:val="H6"/>
        <w:rPr>
          <w:lang w:eastAsia="zh-CN"/>
        </w:rPr>
      </w:pPr>
      <w:bookmarkStart w:id="1084" w:name="_Toc51948492"/>
      <w:bookmarkStart w:id="1085" w:name="_Toc52162566"/>
      <w:bookmarkStart w:id="1086" w:name="_Toc60916205"/>
      <w:r w:rsidRPr="00613175">
        <w:rPr>
          <w:lang w:eastAsia="zh-CN"/>
        </w:rPr>
        <w:t>9.3.3.2</w:t>
      </w:r>
      <w:r w:rsidRPr="00613175">
        <w:rPr>
          <w:lang w:eastAsia="zh-CN"/>
        </w:rPr>
        <w:tab/>
        <w:t>Test procedure sequence</w:t>
      </w:r>
      <w:bookmarkEnd w:id="1084"/>
      <w:bookmarkEnd w:id="1085"/>
      <w:bookmarkEnd w:id="1086"/>
    </w:p>
    <w:p w14:paraId="4C9993B4" w14:textId="77777777" w:rsidR="00CB40D5" w:rsidRPr="00613175" w:rsidRDefault="00CB40D5" w:rsidP="00CB40D5">
      <w:pPr>
        <w:pStyle w:val="TH"/>
        <w:rPr>
          <w:lang w:eastAsia="x-none"/>
        </w:rPr>
      </w:pPr>
      <w:r w:rsidRPr="00613175">
        <w:rPr>
          <w:lang w:eastAsia="x-none"/>
        </w:rPr>
        <w:t>Table 9.3.3.2-1: Main Behaviour</w:t>
      </w:r>
    </w:p>
    <w:tbl>
      <w:tblPr>
        <w:tblW w:w="9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827"/>
        <w:gridCol w:w="708"/>
        <w:gridCol w:w="2976"/>
        <w:gridCol w:w="567"/>
        <w:gridCol w:w="850"/>
      </w:tblGrid>
      <w:tr w:rsidR="00CB40D5" w:rsidRPr="00613175" w14:paraId="07FFCB61" w14:textId="77777777" w:rsidTr="00D06369">
        <w:tc>
          <w:tcPr>
            <w:tcW w:w="675" w:type="dxa"/>
            <w:tcBorders>
              <w:top w:val="single" w:sz="4" w:space="0" w:color="auto"/>
              <w:left w:val="single" w:sz="4" w:space="0" w:color="auto"/>
              <w:bottom w:val="nil"/>
              <w:right w:val="single" w:sz="4" w:space="0" w:color="auto"/>
            </w:tcBorders>
            <w:hideMark/>
          </w:tcPr>
          <w:p w14:paraId="3AC44672" w14:textId="77777777" w:rsidR="00CB40D5" w:rsidRPr="00613175" w:rsidRDefault="00CB40D5" w:rsidP="00D06369">
            <w:pPr>
              <w:pStyle w:val="TAH"/>
              <w:ind w:left="400" w:hanging="400"/>
            </w:pPr>
            <w:r w:rsidRPr="00613175">
              <w:t>St</w:t>
            </w:r>
          </w:p>
        </w:tc>
        <w:tc>
          <w:tcPr>
            <w:tcW w:w="3827" w:type="dxa"/>
            <w:tcBorders>
              <w:top w:val="single" w:sz="4" w:space="0" w:color="auto"/>
              <w:left w:val="single" w:sz="4" w:space="0" w:color="auto"/>
              <w:bottom w:val="single" w:sz="4" w:space="0" w:color="auto"/>
              <w:right w:val="single" w:sz="4" w:space="0" w:color="auto"/>
            </w:tcBorders>
            <w:hideMark/>
          </w:tcPr>
          <w:p w14:paraId="16CF4607" w14:textId="77777777" w:rsidR="00CB40D5" w:rsidRPr="00613175" w:rsidRDefault="00CB40D5" w:rsidP="00D06369">
            <w:pPr>
              <w:pStyle w:val="TAH"/>
              <w:ind w:left="400" w:hanging="400"/>
            </w:pPr>
            <w:r w:rsidRPr="00613175">
              <w:t>Procedure</w:t>
            </w:r>
          </w:p>
        </w:tc>
        <w:tc>
          <w:tcPr>
            <w:tcW w:w="3684" w:type="dxa"/>
            <w:gridSpan w:val="2"/>
            <w:tcBorders>
              <w:top w:val="single" w:sz="4" w:space="0" w:color="auto"/>
              <w:left w:val="single" w:sz="4" w:space="0" w:color="auto"/>
              <w:bottom w:val="single" w:sz="4" w:space="0" w:color="auto"/>
              <w:right w:val="single" w:sz="4" w:space="0" w:color="auto"/>
            </w:tcBorders>
            <w:hideMark/>
          </w:tcPr>
          <w:p w14:paraId="28BE4061" w14:textId="77777777" w:rsidR="00CB40D5" w:rsidRPr="00613175" w:rsidRDefault="00CB40D5" w:rsidP="00D06369">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25B887CE" w14:textId="77777777" w:rsidR="00CB40D5" w:rsidRPr="00613175" w:rsidRDefault="00CB40D5" w:rsidP="00D06369">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333EB703" w14:textId="77777777" w:rsidR="00CB40D5" w:rsidRPr="00613175" w:rsidRDefault="00CB40D5" w:rsidP="00D06369">
            <w:pPr>
              <w:pStyle w:val="TAH"/>
            </w:pPr>
            <w:r w:rsidRPr="00613175">
              <w:t>Verdict</w:t>
            </w:r>
          </w:p>
        </w:tc>
      </w:tr>
      <w:tr w:rsidR="00CB40D5" w:rsidRPr="00613175" w14:paraId="090FEFC4" w14:textId="77777777" w:rsidTr="00D06369">
        <w:tc>
          <w:tcPr>
            <w:tcW w:w="675" w:type="dxa"/>
            <w:tcBorders>
              <w:top w:val="nil"/>
              <w:left w:val="single" w:sz="4" w:space="0" w:color="auto"/>
              <w:bottom w:val="single" w:sz="4" w:space="0" w:color="auto"/>
              <w:right w:val="single" w:sz="4" w:space="0" w:color="auto"/>
            </w:tcBorders>
          </w:tcPr>
          <w:p w14:paraId="7B2A012E" w14:textId="77777777" w:rsidR="00CB40D5" w:rsidRPr="00613175" w:rsidRDefault="00CB40D5" w:rsidP="00D06369">
            <w:pPr>
              <w:pStyle w:val="TAH"/>
            </w:pPr>
          </w:p>
        </w:tc>
        <w:tc>
          <w:tcPr>
            <w:tcW w:w="3827" w:type="dxa"/>
            <w:tcBorders>
              <w:top w:val="single" w:sz="4" w:space="0" w:color="auto"/>
              <w:left w:val="single" w:sz="4" w:space="0" w:color="auto"/>
              <w:bottom w:val="single" w:sz="4" w:space="0" w:color="auto"/>
              <w:right w:val="single" w:sz="4" w:space="0" w:color="auto"/>
            </w:tcBorders>
          </w:tcPr>
          <w:p w14:paraId="157C43B7" w14:textId="77777777" w:rsidR="00CB40D5" w:rsidRPr="00613175" w:rsidRDefault="00CB40D5" w:rsidP="00D06369">
            <w:pPr>
              <w:pStyle w:val="TAH"/>
            </w:pPr>
          </w:p>
        </w:tc>
        <w:tc>
          <w:tcPr>
            <w:tcW w:w="708" w:type="dxa"/>
            <w:tcBorders>
              <w:top w:val="single" w:sz="4" w:space="0" w:color="auto"/>
              <w:left w:val="single" w:sz="4" w:space="0" w:color="auto"/>
              <w:bottom w:val="single" w:sz="4" w:space="0" w:color="auto"/>
              <w:right w:val="single" w:sz="4" w:space="0" w:color="auto"/>
            </w:tcBorders>
            <w:hideMark/>
          </w:tcPr>
          <w:p w14:paraId="5B3E7CA6" w14:textId="77777777" w:rsidR="00CB40D5" w:rsidRPr="00613175" w:rsidRDefault="00CB40D5" w:rsidP="00D06369">
            <w:pPr>
              <w:pStyle w:val="TAH"/>
            </w:pPr>
            <w:r w:rsidRPr="00613175">
              <w:t>U - S</w:t>
            </w:r>
          </w:p>
        </w:tc>
        <w:tc>
          <w:tcPr>
            <w:tcW w:w="2976" w:type="dxa"/>
            <w:tcBorders>
              <w:top w:val="single" w:sz="4" w:space="0" w:color="auto"/>
              <w:left w:val="single" w:sz="4" w:space="0" w:color="auto"/>
              <w:bottom w:val="single" w:sz="4" w:space="0" w:color="auto"/>
              <w:right w:val="single" w:sz="4" w:space="0" w:color="auto"/>
            </w:tcBorders>
            <w:hideMark/>
          </w:tcPr>
          <w:p w14:paraId="0740DCDA" w14:textId="77777777" w:rsidR="00CB40D5" w:rsidRPr="00613175" w:rsidRDefault="00CB40D5" w:rsidP="00D06369">
            <w:pPr>
              <w:pStyle w:val="TAH"/>
            </w:pPr>
            <w:r w:rsidRPr="00613175">
              <w:t>Message</w:t>
            </w:r>
          </w:p>
        </w:tc>
        <w:tc>
          <w:tcPr>
            <w:tcW w:w="567" w:type="dxa"/>
            <w:tcBorders>
              <w:top w:val="nil"/>
              <w:left w:val="single" w:sz="4" w:space="0" w:color="auto"/>
              <w:bottom w:val="single" w:sz="4" w:space="0" w:color="auto"/>
              <w:right w:val="single" w:sz="4" w:space="0" w:color="auto"/>
            </w:tcBorders>
          </w:tcPr>
          <w:p w14:paraId="5E6543ED" w14:textId="77777777" w:rsidR="00CB40D5" w:rsidRPr="00613175" w:rsidRDefault="00CB40D5" w:rsidP="00D06369">
            <w:pPr>
              <w:pStyle w:val="TAH"/>
            </w:pPr>
          </w:p>
        </w:tc>
        <w:tc>
          <w:tcPr>
            <w:tcW w:w="850" w:type="dxa"/>
            <w:tcBorders>
              <w:top w:val="nil"/>
              <w:left w:val="single" w:sz="4" w:space="0" w:color="auto"/>
              <w:bottom w:val="single" w:sz="4" w:space="0" w:color="auto"/>
              <w:right w:val="single" w:sz="4" w:space="0" w:color="auto"/>
            </w:tcBorders>
          </w:tcPr>
          <w:p w14:paraId="6DEBC5CB" w14:textId="77777777" w:rsidR="00CB40D5" w:rsidRPr="00613175" w:rsidRDefault="00CB40D5" w:rsidP="00D06369">
            <w:pPr>
              <w:pStyle w:val="TAH"/>
            </w:pPr>
          </w:p>
        </w:tc>
      </w:tr>
      <w:tr w:rsidR="00CB40D5" w:rsidRPr="00613175" w14:paraId="4C1CC807" w14:textId="77777777" w:rsidTr="00D06369">
        <w:tc>
          <w:tcPr>
            <w:tcW w:w="675" w:type="dxa"/>
            <w:tcBorders>
              <w:top w:val="nil"/>
              <w:left w:val="single" w:sz="4" w:space="0" w:color="auto"/>
              <w:bottom w:val="single" w:sz="4" w:space="0" w:color="auto"/>
              <w:right w:val="single" w:sz="4" w:space="0" w:color="auto"/>
            </w:tcBorders>
          </w:tcPr>
          <w:p w14:paraId="436DDEC9" w14:textId="77777777" w:rsidR="00CB40D5" w:rsidRPr="00613175" w:rsidRDefault="00CB40D5" w:rsidP="00D06369">
            <w:pPr>
              <w:pStyle w:val="TAH"/>
              <w:rPr>
                <w:b w:val="0"/>
                <w:snapToGrid w:val="0"/>
              </w:rPr>
            </w:pPr>
            <w:r w:rsidRPr="00613175">
              <w:rPr>
                <w:b w:val="0"/>
                <w:snapToGrid w:val="0"/>
              </w:rPr>
              <w:t>1</w:t>
            </w:r>
          </w:p>
        </w:tc>
        <w:tc>
          <w:tcPr>
            <w:tcW w:w="3827" w:type="dxa"/>
            <w:tcBorders>
              <w:top w:val="single" w:sz="4" w:space="0" w:color="auto"/>
              <w:left w:val="single" w:sz="4" w:space="0" w:color="auto"/>
              <w:bottom w:val="single" w:sz="4" w:space="0" w:color="auto"/>
              <w:right w:val="single" w:sz="4" w:space="0" w:color="auto"/>
            </w:tcBorders>
          </w:tcPr>
          <w:p w14:paraId="6908A1C7" w14:textId="77777777" w:rsidR="00CB40D5" w:rsidRPr="00613175" w:rsidRDefault="00CB40D5" w:rsidP="00D06369">
            <w:pPr>
              <w:pStyle w:val="TAH"/>
              <w:jc w:val="left"/>
              <w:rPr>
                <w:b w:val="0"/>
                <w:snapToGrid w:val="0"/>
              </w:rPr>
            </w:pPr>
            <w:r w:rsidRPr="00613175">
              <w:rPr>
                <w:b w:val="0"/>
                <w:snapToGrid w:val="0"/>
              </w:rPr>
              <w:t>UE is made to send a Concatenated SMS over IP (The length of SMS text is determined so that the amount of segments of the concatenated SMS is three).</w:t>
            </w:r>
          </w:p>
        </w:tc>
        <w:tc>
          <w:tcPr>
            <w:tcW w:w="708" w:type="dxa"/>
            <w:tcBorders>
              <w:top w:val="single" w:sz="4" w:space="0" w:color="auto"/>
              <w:left w:val="single" w:sz="4" w:space="0" w:color="auto"/>
              <w:bottom w:val="single" w:sz="4" w:space="0" w:color="auto"/>
              <w:right w:val="single" w:sz="4" w:space="0" w:color="auto"/>
            </w:tcBorders>
          </w:tcPr>
          <w:p w14:paraId="0B334A8E" w14:textId="77777777" w:rsidR="00CB40D5" w:rsidRPr="00613175" w:rsidRDefault="00CB40D5" w:rsidP="00D06369">
            <w:pPr>
              <w:pStyle w:val="TAH"/>
            </w:pPr>
            <w:r w:rsidRPr="00613175">
              <w:t>-</w:t>
            </w:r>
          </w:p>
        </w:tc>
        <w:tc>
          <w:tcPr>
            <w:tcW w:w="2976" w:type="dxa"/>
            <w:tcBorders>
              <w:top w:val="single" w:sz="4" w:space="0" w:color="auto"/>
              <w:left w:val="single" w:sz="4" w:space="0" w:color="auto"/>
              <w:bottom w:val="single" w:sz="4" w:space="0" w:color="auto"/>
              <w:right w:val="single" w:sz="4" w:space="0" w:color="auto"/>
            </w:tcBorders>
          </w:tcPr>
          <w:p w14:paraId="49BFD558" w14:textId="77777777" w:rsidR="00CB40D5" w:rsidRPr="00613175" w:rsidRDefault="00CB40D5" w:rsidP="00D06369">
            <w:pPr>
              <w:pStyle w:val="TAH"/>
            </w:pPr>
            <w:r w:rsidRPr="00613175">
              <w:t>-</w:t>
            </w:r>
          </w:p>
        </w:tc>
        <w:tc>
          <w:tcPr>
            <w:tcW w:w="567" w:type="dxa"/>
            <w:tcBorders>
              <w:top w:val="nil"/>
              <w:left w:val="single" w:sz="4" w:space="0" w:color="auto"/>
              <w:bottom w:val="single" w:sz="4" w:space="0" w:color="auto"/>
              <w:right w:val="single" w:sz="4" w:space="0" w:color="auto"/>
            </w:tcBorders>
          </w:tcPr>
          <w:p w14:paraId="5F686DCE" w14:textId="77777777" w:rsidR="00CB40D5" w:rsidRPr="00613175" w:rsidRDefault="00CB40D5" w:rsidP="00D06369">
            <w:pPr>
              <w:pStyle w:val="TAH"/>
            </w:pPr>
            <w:r w:rsidRPr="00613175">
              <w:t>-</w:t>
            </w:r>
          </w:p>
        </w:tc>
        <w:tc>
          <w:tcPr>
            <w:tcW w:w="850" w:type="dxa"/>
            <w:tcBorders>
              <w:top w:val="nil"/>
              <w:left w:val="single" w:sz="4" w:space="0" w:color="auto"/>
              <w:bottom w:val="single" w:sz="4" w:space="0" w:color="auto"/>
              <w:right w:val="single" w:sz="4" w:space="0" w:color="auto"/>
            </w:tcBorders>
          </w:tcPr>
          <w:p w14:paraId="444953B3" w14:textId="77777777" w:rsidR="00CB40D5" w:rsidRPr="00613175" w:rsidRDefault="00CB40D5" w:rsidP="00D06369">
            <w:pPr>
              <w:pStyle w:val="TAH"/>
            </w:pPr>
            <w:r w:rsidRPr="00613175">
              <w:t>-</w:t>
            </w:r>
          </w:p>
        </w:tc>
      </w:tr>
      <w:tr w:rsidR="00A8083B" w:rsidRPr="00613175" w14:paraId="27026245" w14:textId="77777777" w:rsidTr="00273214">
        <w:tc>
          <w:tcPr>
            <w:tcW w:w="675" w:type="dxa"/>
            <w:tcBorders>
              <w:top w:val="single" w:sz="4" w:space="0" w:color="auto"/>
              <w:left w:val="single" w:sz="4" w:space="0" w:color="auto"/>
              <w:bottom w:val="single" w:sz="4" w:space="0" w:color="auto"/>
              <w:right w:val="single" w:sz="4" w:space="0" w:color="auto"/>
            </w:tcBorders>
          </w:tcPr>
          <w:p w14:paraId="073291C2" w14:textId="77777777" w:rsidR="00A8083B" w:rsidRPr="00613175" w:rsidRDefault="00A8083B" w:rsidP="00273214">
            <w:pPr>
              <w:pStyle w:val="TAC"/>
              <w:rPr>
                <w:lang w:eastAsia="zh-CN"/>
              </w:rPr>
            </w:pPr>
            <w:r w:rsidRPr="00613175">
              <w:rPr>
                <w:lang w:eastAsia="zh-CN"/>
              </w:rPr>
              <w:t>1A-1F</w:t>
            </w:r>
          </w:p>
        </w:tc>
        <w:tc>
          <w:tcPr>
            <w:tcW w:w="3827" w:type="dxa"/>
            <w:tcBorders>
              <w:top w:val="single" w:sz="4" w:space="0" w:color="auto"/>
              <w:left w:val="single" w:sz="4" w:space="0" w:color="auto"/>
              <w:bottom w:val="single" w:sz="4" w:space="0" w:color="auto"/>
              <w:right w:val="single" w:sz="4" w:space="0" w:color="auto"/>
            </w:tcBorders>
          </w:tcPr>
          <w:p w14:paraId="3A0E7174" w14:textId="77777777" w:rsidR="00A8083B" w:rsidRPr="00613175" w:rsidRDefault="00A8083B" w:rsidP="00273214">
            <w:pPr>
              <w:pStyle w:val="TAL"/>
              <w:rPr>
                <w:snapToGrid w:val="0"/>
              </w:rPr>
            </w:pPr>
            <w:r w:rsidRPr="00613175">
              <w:t>Steps 2-7 of generic procedure specified in Table 4.9.19.2.2-1 of TS 38.508-1 [21] are performed.</w:t>
            </w:r>
          </w:p>
        </w:tc>
        <w:tc>
          <w:tcPr>
            <w:tcW w:w="708" w:type="dxa"/>
            <w:tcBorders>
              <w:top w:val="single" w:sz="4" w:space="0" w:color="auto"/>
              <w:left w:val="single" w:sz="4" w:space="0" w:color="auto"/>
              <w:bottom w:val="single" w:sz="4" w:space="0" w:color="auto"/>
              <w:right w:val="single" w:sz="4" w:space="0" w:color="auto"/>
            </w:tcBorders>
          </w:tcPr>
          <w:p w14:paraId="57234EE6" w14:textId="77777777" w:rsidR="00A8083B" w:rsidRPr="00613175" w:rsidRDefault="00A8083B" w:rsidP="00273214">
            <w:pPr>
              <w:pStyle w:val="TAC"/>
            </w:pPr>
            <w:r w:rsidRPr="00613175">
              <w:t>-</w:t>
            </w:r>
          </w:p>
        </w:tc>
        <w:tc>
          <w:tcPr>
            <w:tcW w:w="2976" w:type="dxa"/>
            <w:tcBorders>
              <w:top w:val="single" w:sz="4" w:space="0" w:color="auto"/>
              <w:left w:val="single" w:sz="4" w:space="0" w:color="auto"/>
              <w:bottom w:val="single" w:sz="4" w:space="0" w:color="auto"/>
              <w:right w:val="single" w:sz="4" w:space="0" w:color="auto"/>
            </w:tcBorders>
          </w:tcPr>
          <w:p w14:paraId="0096ACA5" w14:textId="77777777" w:rsidR="00A8083B" w:rsidRPr="00613175" w:rsidRDefault="00A8083B" w:rsidP="00273214">
            <w:pPr>
              <w:pStyle w:val="TAC"/>
              <w:rPr>
                <w:lang w:eastAsia="zh-CN"/>
              </w:rPr>
            </w:pPr>
            <w:r w:rsidRPr="00613175">
              <w:rPr>
                <w:rFonts w:eastAsia="MS Gothic"/>
              </w:rPr>
              <w:t>-</w:t>
            </w:r>
          </w:p>
        </w:tc>
        <w:tc>
          <w:tcPr>
            <w:tcW w:w="567" w:type="dxa"/>
            <w:tcBorders>
              <w:top w:val="single" w:sz="4" w:space="0" w:color="auto"/>
              <w:left w:val="single" w:sz="4" w:space="0" w:color="auto"/>
              <w:bottom w:val="single" w:sz="4" w:space="0" w:color="auto"/>
              <w:right w:val="single" w:sz="4" w:space="0" w:color="auto"/>
            </w:tcBorders>
          </w:tcPr>
          <w:p w14:paraId="2F69D650" w14:textId="77777777" w:rsidR="00A8083B" w:rsidRPr="00613175" w:rsidRDefault="00A8083B" w:rsidP="00273214">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tcPr>
          <w:p w14:paraId="0A4F8087" w14:textId="77777777" w:rsidR="00A8083B" w:rsidRPr="00613175" w:rsidRDefault="00A8083B" w:rsidP="00273214">
            <w:pPr>
              <w:pStyle w:val="TAC"/>
            </w:pPr>
            <w:r w:rsidRPr="00613175">
              <w:rPr>
                <w:lang w:eastAsia="zh-CN"/>
              </w:rPr>
              <w:t>-</w:t>
            </w:r>
          </w:p>
        </w:tc>
      </w:tr>
      <w:tr w:rsidR="00CB40D5" w:rsidRPr="00613175" w14:paraId="6DE1807D"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2180BB23" w14:textId="77777777" w:rsidR="00CB40D5" w:rsidRPr="00613175" w:rsidRDefault="00CB40D5" w:rsidP="00D06369">
            <w:pPr>
              <w:pStyle w:val="TAC"/>
            </w:pPr>
            <w:r w:rsidRPr="00613175">
              <w:rPr>
                <w:lang w:eastAsia="zh-CN"/>
              </w:rPr>
              <w:t>2</w:t>
            </w:r>
          </w:p>
        </w:tc>
        <w:tc>
          <w:tcPr>
            <w:tcW w:w="3827" w:type="dxa"/>
            <w:tcBorders>
              <w:top w:val="single" w:sz="4" w:space="0" w:color="auto"/>
              <w:left w:val="single" w:sz="4" w:space="0" w:color="auto"/>
              <w:bottom w:val="single" w:sz="4" w:space="0" w:color="auto"/>
              <w:right w:val="single" w:sz="4" w:space="0" w:color="auto"/>
            </w:tcBorders>
            <w:hideMark/>
          </w:tcPr>
          <w:p w14:paraId="6297E32D" w14:textId="77777777" w:rsidR="00CB40D5" w:rsidRPr="00613175" w:rsidRDefault="00CB40D5" w:rsidP="00D06369">
            <w:pPr>
              <w:pStyle w:val="TAL"/>
              <w:rPr>
                <w:snapToGrid w:val="0"/>
              </w:rPr>
            </w:pPr>
            <w:r w:rsidRPr="00613175">
              <w:rPr>
                <w:snapToGrid w:val="0"/>
              </w:rPr>
              <w:t>Check: Does the UE send a SIP MESSAGE request including a vnd.3gpp.sms payload that contains the first segment of the concatenated SMS?</w:t>
            </w:r>
          </w:p>
        </w:tc>
        <w:tc>
          <w:tcPr>
            <w:tcW w:w="708" w:type="dxa"/>
            <w:tcBorders>
              <w:top w:val="single" w:sz="4" w:space="0" w:color="auto"/>
              <w:left w:val="single" w:sz="4" w:space="0" w:color="auto"/>
              <w:bottom w:val="single" w:sz="4" w:space="0" w:color="auto"/>
              <w:right w:val="single" w:sz="4" w:space="0" w:color="auto"/>
            </w:tcBorders>
            <w:hideMark/>
          </w:tcPr>
          <w:p w14:paraId="77F3130B" w14:textId="77777777" w:rsidR="00CB40D5" w:rsidRPr="00613175" w:rsidRDefault="00CB40D5" w:rsidP="00D06369">
            <w:pPr>
              <w:pStyle w:val="TAC"/>
            </w:pPr>
            <w:r w:rsidRPr="00613175">
              <w:t>--&gt;</w:t>
            </w:r>
          </w:p>
        </w:tc>
        <w:tc>
          <w:tcPr>
            <w:tcW w:w="2976" w:type="dxa"/>
            <w:tcBorders>
              <w:top w:val="single" w:sz="4" w:space="0" w:color="auto"/>
              <w:left w:val="single" w:sz="4" w:space="0" w:color="auto"/>
              <w:bottom w:val="single" w:sz="4" w:space="0" w:color="auto"/>
              <w:right w:val="single" w:sz="4" w:space="0" w:color="auto"/>
            </w:tcBorders>
            <w:hideMark/>
          </w:tcPr>
          <w:p w14:paraId="432E7F7D" w14:textId="77777777" w:rsidR="00CB40D5" w:rsidRPr="00613175" w:rsidRDefault="00CB40D5" w:rsidP="00D06369">
            <w:pPr>
              <w:pStyle w:val="TAL"/>
              <w:rPr>
                <w:lang w:eastAsia="zh-CN"/>
              </w:rPr>
            </w:pPr>
            <w:r w:rsidRPr="00613175">
              <w:rPr>
                <w:lang w:eastAsia="zh-CN"/>
              </w:rPr>
              <w:t>SIP MESSAGE request</w:t>
            </w:r>
          </w:p>
        </w:tc>
        <w:tc>
          <w:tcPr>
            <w:tcW w:w="567" w:type="dxa"/>
            <w:tcBorders>
              <w:top w:val="single" w:sz="4" w:space="0" w:color="auto"/>
              <w:left w:val="single" w:sz="4" w:space="0" w:color="auto"/>
              <w:bottom w:val="single" w:sz="4" w:space="0" w:color="auto"/>
              <w:right w:val="single" w:sz="4" w:space="0" w:color="auto"/>
            </w:tcBorders>
          </w:tcPr>
          <w:p w14:paraId="69DDA6DD" w14:textId="77777777" w:rsidR="00CB40D5" w:rsidRPr="00613175" w:rsidRDefault="00CB40D5" w:rsidP="00D06369">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tcPr>
          <w:p w14:paraId="77575EEC" w14:textId="77777777" w:rsidR="00CB40D5" w:rsidRPr="00613175" w:rsidRDefault="00CB40D5" w:rsidP="00D06369">
            <w:pPr>
              <w:pStyle w:val="TAC"/>
              <w:rPr>
                <w:lang w:eastAsia="en-US"/>
              </w:rPr>
            </w:pPr>
            <w:r w:rsidRPr="00613175">
              <w:rPr>
                <w:lang w:eastAsia="en-US"/>
              </w:rPr>
              <w:t>P</w:t>
            </w:r>
          </w:p>
        </w:tc>
      </w:tr>
      <w:tr w:rsidR="00CB40D5" w:rsidRPr="00613175" w14:paraId="2C7D0086"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7F0B25E1" w14:textId="77777777" w:rsidR="00CB40D5" w:rsidRPr="00613175" w:rsidRDefault="00CB40D5" w:rsidP="00D06369">
            <w:pPr>
              <w:pStyle w:val="TAC"/>
              <w:rPr>
                <w:lang w:eastAsia="zh-CN"/>
              </w:rPr>
            </w:pPr>
            <w:r w:rsidRPr="00613175">
              <w:t>3</w:t>
            </w:r>
          </w:p>
        </w:tc>
        <w:tc>
          <w:tcPr>
            <w:tcW w:w="3827" w:type="dxa"/>
            <w:tcBorders>
              <w:top w:val="single" w:sz="4" w:space="0" w:color="auto"/>
              <w:left w:val="single" w:sz="4" w:space="0" w:color="auto"/>
              <w:bottom w:val="single" w:sz="4" w:space="0" w:color="auto"/>
              <w:right w:val="single" w:sz="4" w:space="0" w:color="auto"/>
            </w:tcBorders>
            <w:hideMark/>
          </w:tcPr>
          <w:p w14:paraId="69B92D49" w14:textId="77777777" w:rsidR="00CB40D5" w:rsidRPr="00613175" w:rsidRDefault="00CB40D5" w:rsidP="00D06369">
            <w:pPr>
              <w:pStyle w:val="TAL"/>
              <w:rPr>
                <w:snapToGrid w:val="0"/>
                <w:lang w:eastAsia="zh-CN"/>
              </w:rPr>
            </w:pPr>
            <w:r w:rsidRPr="00613175">
              <w:rPr>
                <w:snapToGrid w:val="0"/>
                <w:lang w:eastAsia="zh-CN"/>
              </w:rPr>
              <w:t>SS responds with 202 Accepted.</w:t>
            </w:r>
          </w:p>
        </w:tc>
        <w:tc>
          <w:tcPr>
            <w:tcW w:w="708" w:type="dxa"/>
            <w:tcBorders>
              <w:top w:val="single" w:sz="4" w:space="0" w:color="auto"/>
              <w:left w:val="single" w:sz="4" w:space="0" w:color="auto"/>
              <w:bottom w:val="single" w:sz="4" w:space="0" w:color="auto"/>
              <w:right w:val="single" w:sz="4" w:space="0" w:color="auto"/>
            </w:tcBorders>
            <w:hideMark/>
          </w:tcPr>
          <w:p w14:paraId="000B2FCD" w14:textId="77777777" w:rsidR="00CB40D5" w:rsidRPr="00613175" w:rsidRDefault="00CB40D5" w:rsidP="00D06369">
            <w:pPr>
              <w:pStyle w:val="TAC"/>
              <w:rPr>
                <w:lang w:eastAsia="en-US"/>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tcPr>
          <w:p w14:paraId="48357CA0" w14:textId="77777777" w:rsidR="00CB40D5" w:rsidRPr="00613175" w:rsidRDefault="00CB40D5" w:rsidP="00D06369">
            <w:pPr>
              <w:pStyle w:val="TAL"/>
              <w:rPr>
                <w:lang w:eastAsia="zh-CN"/>
              </w:rPr>
            </w:pPr>
            <w:r w:rsidRPr="00613175">
              <w:rPr>
                <w:lang w:eastAsia="zh-CN"/>
              </w:rPr>
              <w:t>202 Accepted</w:t>
            </w:r>
          </w:p>
        </w:tc>
        <w:tc>
          <w:tcPr>
            <w:tcW w:w="567" w:type="dxa"/>
            <w:tcBorders>
              <w:top w:val="single" w:sz="4" w:space="0" w:color="auto"/>
              <w:left w:val="single" w:sz="4" w:space="0" w:color="auto"/>
              <w:bottom w:val="single" w:sz="4" w:space="0" w:color="auto"/>
              <w:right w:val="single" w:sz="4" w:space="0" w:color="auto"/>
            </w:tcBorders>
          </w:tcPr>
          <w:p w14:paraId="46FAE5F6" w14:textId="77777777" w:rsidR="00CB40D5" w:rsidRPr="00613175" w:rsidRDefault="00CB40D5" w:rsidP="00D06369">
            <w:pPr>
              <w:pStyle w:val="TAC"/>
              <w:rPr>
                <w:lang w:eastAsia="zh-CN"/>
              </w:rPr>
            </w:pPr>
            <w:r w:rsidRPr="00613175">
              <w:t>-</w:t>
            </w:r>
          </w:p>
        </w:tc>
        <w:tc>
          <w:tcPr>
            <w:tcW w:w="850" w:type="dxa"/>
            <w:tcBorders>
              <w:top w:val="single" w:sz="4" w:space="0" w:color="auto"/>
              <w:left w:val="single" w:sz="4" w:space="0" w:color="auto"/>
              <w:bottom w:val="single" w:sz="4" w:space="0" w:color="auto"/>
              <w:right w:val="single" w:sz="4" w:space="0" w:color="auto"/>
            </w:tcBorders>
          </w:tcPr>
          <w:p w14:paraId="2254DBB2" w14:textId="77777777" w:rsidR="00CB40D5" w:rsidRPr="00613175" w:rsidRDefault="00CB40D5" w:rsidP="00D06369">
            <w:pPr>
              <w:pStyle w:val="TAC"/>
              <w:rPr>
                <w:lang w:eastAsia="zh-CN"/>
              </w:rPr>
            </w:pPr>
            <w:r w:rsidRPr="00613175">
              <w:t>-</w:t>
            </w:r>
          </w:p>
        </w:tc>
      </w:tr>
      <w:tr w:rsidR="00CB40D5" w:rsidRPr="00613175" w14:paraId="6A309D84"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5289EBBF" w14:textId="77777777" w:rsidR="00CB40D5" w:rsidRPr="00613175" w:rsidRDefault="00CB40D5" w:rsidP="00D06369">
            <w:pPr>
              <w:pStyle w:val="TAC"/>
              <w:rPr>
                <w:lang w:eastAsia="en-US"/>
              </w:rPr>
            </w:pPr>
            <w:r w:rsidRPr="00613175">
              <w:t>4</w:t>
            </w:r>
          </w:p>
        </w:tc>
        <w:tc>
          <w:tcPr>
            <w:tcW w:w="3827" w:type="dxa"/>
            <w:tcBorders>
              <w:top w:val="single" w:sz="4" w:space="0" w:color="auto"/>
              <w:left w:val="single" w:sz="4" w:space="0" w:color="auto"/>
              <w:bottom w:val="single" w:sz="4" w:space="0" w:color="auto"/>
              <w:right w:val="single" w:sz="4" w:space="0" w:color="auto"/>
            </w:tcBorders>
            <w:hideMark/>
          </w:tcPr>
          <w:p w14:paraId="1025DAC7" w14:textId="77777777" w:rsidR="00CB40D5" w:rsidRPr="00613175" w:rsidRDefault="00CB40D5" w:rsidP="00D06369">
            <w:pPr>
              <w:pStyle w:val="TAL"/>
              <w:rPr>
                <w:lang w:eastAsia="zh-CN"/>
              </w:rPr>
            </w:pPr>
            <w:r w:rsidRPr="00613175">
              <w:rPr>
                <w:lang w:eastAsia="zh-CN"/>
              </w:rPr>
              <w:t xml:space="preserve">SS sends a SIP MESSAGE request including a vnd.3gpp.sms payload that contains the short message submission report indicating a positive acknowledgement of the first segment of the concatenated SMS sent by the UE at Step </w:t>
            </w:r>
            <w:r w:rsidR="00A8083B" w:rsidRPr="00613175">
              <w:rPr>
                <w:lang w:eastAsia="zh-CN"/>
              </w:rPr>
              <w:t>2</w:t>
            </w:r>
            <w:r w:rsidRPr="00613175">
              <w:rPr>
                <w:lang w:eastAsia="zh-CN"/>
              </w:rPr>
              <w:t>.</w:t>
            </w:r>
          </w:p>
        </w:tc>
        <w:tc>
          <w:tcPr>
            <w:tcW w:w="708" w:type="dxa"/>
            <w:tcBorders>
              <w:top w:val="single" w:sz="4" w:space="0" w:color="auto"/>
              <w:left w:val="single" w:sz="4" w:space="0" w:color="auto"/>
              <w:bottom w:val="single" w:sz="4" w:space="0" w:color="auto"/>
              <w:right w:val="single" w:sz="4" w:space="0" w:color="auto"/>
            </w:tcBorders>
          </w:tcPr>
          <w:p w14:paraId="1746B659" w14:textId="77777777" w:rsidR="00CB40D5" w:rsidRPr="00613175" w:rsidRDefault="00CB40D5" w:rsidP="00D06369">
            <w:pPr>
              <w:pStyle w:val="TAC"/>
              <w:rPr>
                <w:rFonts w:eastAsia="MS Mincho"/>
                <w:lang w:eastAsia="en-US"/>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tcPr>
          <w:p w14:paraId="0ECE34B3" w14:textId="77777777" w:rsidR="00CB40D5" w:rsidRPr="00613175" w:rsidRDefault="00CB40D5" w:rsidP="00D06369">
            <w:pPr>
              <w:pStyle w:val="TAL"/>
              <w:rPr>
                <w:rFonts w:eastAsia="SimSun"/>
              </w:rPr>
            </w:pPr>
            <w:r w:rsidRPr="00613175" w:rsidDel="002628EA">
              <w:rPr>
                <w:rFonts w:eastAsia="MS Gothic"/>
                <w:lang w:eastAsia="en-US"/>
              </w:rPr>
              <w:t xml:space="preserve">SIP </w:t>
            </w:r>
            <w:r w:rsidRPr="00613175">
              <w:rPr>
                <w:rFonts w:eastAsia="MS Gothic"/>
                <w:lang w:eastAsia="en-US"/>
              </w:rPr>
              <w:t xml:space="preserve">MESSAGE </w:t>
            </w:r>
            <w:r w:rsidRPr="00613175" w:rsidDel="002628EA">
              <w:rPr>
                <w:rFonts w:eastAsia="MS Gothic"/>
                <w:lang w:eastAsia="en-US"/>
              </w:rPr>
              <w:t>request</w:t>
            </w:r>
          </w:p>
        </w:tc>
        <w:tc>
          <w:tcPr>
            <w:tcW w:w="567" w:type="dxa"/>
            <w:tcBorders>
              <w:top w:val="single" w:sz="4" w:space="0" w:color="auto"/>
              <w:left w:val="single" w:sz="4" w:space="0" w:color="auto"/>
              <w:bottom w:val="single" w:sz="4" w:space="0" w:color="auto"/>
              <w:right w:val="single" w:sz="4" w:space="0" w:color="auto"/>
            </w:tcBorders>
          </w:tcPr>
          <w:p w14:paraId="17C86BA1" w14:textId="77777777" w:rsidR="00CB40D5" w:rsidRPr="00613175" w:rsidRDefault="00CB40D5" w:rsidP="00D06369">
            <w:pPr>
              <w:pStyle w:val="TAC"/>
              <w:rPr>
                <w:lang w:eastAsia="zh-CN"/>
              </w:rPr>
            </w:pPr>
            <w:r w:rsidRPr="00613175">
              <w:t>-</w:t>
            </w:r>
          </w:p>
        </w:tc>
        <w:tc>
          <w:tcPr>
            <w:tcW w:w="850" w:type="dxa"/>
            <w:tcBorders>
              <w:top w:val="single" w:sz="4" w:space="0" w:color="auto"/>
              <w:left w:val="single" w:sz="4" w:space="0" w:color="auto"/>
              <w:bottom w:val="single" w:sz="4" w:space="0" w:color="auto"/>
              <w:right w:val="single" w:sz="4" w:space="0" w:color="auto"/>
            </w:tcBorders>
          </w:tcPr>
          <w:p w14:paraId="7ED5C697" w14:textId="77777777" w:rsidR="00CB40D5" w:rsidRPr="00613175" w:rsidRDefault="00CB40D5" w:rsidP="00D06369">
            <w:pPr>
              <w:pStyle w:val="TAC"/>
              <w:rPr>
                <w:lang w:eastAsia="zh-CN"/>
              </w:rPr>
            </w:pPr>
            <w:r w:rsidRPr="00613175">
              <w:t>-</w:t>
            </w:r>
          </w:p>
        </w:tc>
      </w:tr>
      <w:tr w:rsidR="00CB40D5" w:rsidRPr="00613175" w14:paraId="1162E8F3"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6617CB29" w14:textId="77777777" w:rsidR="00CB40D5" w:rsidRPr="00613175" w:rsidRDefault="00CB40D5" w:rsidP="00D06369">
            <w:pPr>
              <w:pStyle w:val="TAC"/>
              <w:rPr>
                <w:lang w:eastAsia="en-US"/>
              </w:rPr>
            </w:pPr>
            <w:r w:rsidRPr="00613175">
              <w:t>5</w:t>
            </w:r>
          </w:p>
        </w:tc>
        <w:tc>
          <w:tcPr>
            <w:tcW w:w="3827" w:type="dxa"/>
            <w:tcBorders>
              <w:top w:val="single" w:sz="4" w:space="0" w:color="auto"/>
              <w:left w:val="single" w:sz="4" w:space="0" w:color="auto"/>
              <w:bottom w:val="single" w:sz="4" w:space="0" w:color="auto"/>
              <w:right w:val="single" w:sz="4" w:space="0" w:color="auto"/>
            </w:tcBorders>
            <w:hideMark/>
          </w:tcPr>
          <w:p w14:paraId="39D9C78D" w14:textId="77777777" w:rsidR="00CB40D5" w:rsidRPr="00613175" w:rsidRDefault="00A8083B" w:rsidP="00D06369">
            <w:pPr>
              <w:pStyle w:val="TAL"/>
            </w:pPr>
            <w:r w:rsidRPr="00613175">
              <w:rPr>
                <w:rFonts w:eastAsia="MS Gothic"/>
              </w:rPr>
              <w:t xml:space="preserve">Check: Does the </w:t>
            </w:r>
            <w:r w:rsidR="00CB40D5" w:rsidRPr="00613175">
              <w:rPr>
                <w:rFonts w:eastAsia="MS Gothic"/>
                <w:lang w:eastAsia="en-US"/>
              </w:rPr>
              <w:t>UE respond with 200 OK</w:t>
            </w:r>
            <w:r w:rsidRPr="00613175">
              <w:rPr>
                <w:rFonts w:eastAsia="MS Gothic"/>
                <w:lang w:eastAsia="en-US"/>
              </w:rPr>
              <w:t>?</w:t>
            </w:r>
          </w:p>
        </w:tc>
        <w:tc>
          <w:tcPr>
            <w:tcW w:w="708" w:type="dxa"/>
            <w:tcBorders>
              <w:top w:val="single" w:sz="4" w:space="0" w:color="auto"/>
              <w:left w:val="single" w:sz="4" w:space="0" w:color="auto"/>
              <w:bottom w:val="single" w:sz="4" w:space="0" w:color="auto"/>
              <w:right w:val="single" w:sz="4" w:space="0" w:color="auto"/>
            </w:tcBorders>
          </w:tcPr>
          <w:p w14:paraId="72C93606" w14:textId="77777777" w:rsidR="00CB40D5" w:rsidRPr="00613175" w:rsidRDefault="00CB40D5" w:rsidP="00D06369">
            <w:pPr>
              <w:pStyle w:val="TAC"/>
              <w:rPr>
                <w:rFonts w:eastAsia="MS Mincho"/>
              </w:rPr>
            </w:pPr>
            <w:r w:rsidRPr="00613175">
              <w:t>--&gt;</w:t>
            </w:r>
          </w:p>
        </w:tc>
        <w:tc>
          <w:tcPr>
            <w:tcW w:w="2976" w:type="dxa"/>
            <w:tcBorders>
              <w:top w:val="single" w:sz="4" w:space="0" w:color="auto"/>
              <w:left w:val="single" w:sz="4" w:space="0" w:color="auto"/>
              <w:bottom w:val="single" w:sz="4" w:space="0" w:color="auto"/>
              <w:right w:val="single" w:sz="4" w:space="0" w:color="auto"/>
            </w:tcBorders>
          </w:tcPr>
          <w:p w14:paraId="2C2A8129" w14:textId="77777777" w:rsidR="00CB40D5" w:rsidRPr="00613175" w:rsidRDefault="00CB40D5" w:rsidP="00D06369">
            <w:pPr>
              <w:pStyle w:val="TAL"/>
              <w:rPr>
                <w:rFonts w:eastAsia="SimSun"/>
                <w:lang w:eastAsia="zh-CN"/>
              </w:rPr>
            </w:pPr>
            <w:r w:rsidRPr="00613175">
              <w:rPr>
                <w:rFonts w:eastAsia="MS Gothic"/>
                <w:lang w:eastAsia="en-US"/>
              </w:rPr>
              <w:t>200 OK</w:t>
            </w:r>
          </w:p>
        </w:tc>
        <w:tc>
          <w:tcPr>
            <w:tcW w:w="567" w:type="dxa"/>
            <w:tcBorders>
              <w:top w:val="single" w:sz="4" w:space="0" w:color="auto"/>
              <w:left w:val="single" w:sz="4" w:space="0" w:color="auto"/>
              <w:bottom w:val="single" w:sz="4" w:space="0" w:color="auto"/>
              <w:right w:val="single" w:sz="4" w:space="0" w:color="auto"/>
            </w:tcBorders>
          </w:tcPr>
          <w:p w14:paraId="75A9DAD5" w14:textId="77777777" w:rsidR="00CB40D5" w:rsidRPr="00613175" w:rsidRDefault="00CB40D5" w:rsidP="00D06369">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103D0E86" w14:textId="77777777" w:rsidR="00CB40D5" w:rsidRPr="00613175" w:rsidRDefault="00CB40D5" w:rsidP="00D06369">
            <w:pPr>
              <w:pStyle w:val="TAC"/>
              <w:rPr>
                <w:lang w:eastAsia="zh-CN"/>
              </w:rPr>
            </w:pPr>
            <w:r w:rsidRPr="00613175">
              <w:rPr>
                <w:lang w:eastAsia="zh-CN"/>
              </w:rPr>
              <w:t>P</w:t>
            </w:r>
          </w:p>
        </w:tc>
      </w:tr>
      <w:tr w:rsidR="00CB40D5" w:rsidRPr="00613175" w14:paraId="7E71C36D"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1A8F6395" w14:textId="77777777" w:rsidR="00CB40D5" w:rsidRPr="00613175" w:rsidRDefault="00CB40D5" w:rsidP="00D06369">
            <w:pPr>
              <w:pStyle w:val="TAC"/>
              <w:rPr>
                <w:lang w:eastAsia="en-US"/>
              </w:rPr>
            </w:pPr>
            <w:r w:rsidRPr="00613175">
              <w:rPr>
                <w:lang w:eastAsia="zh-CN"/>
              </w:rPr>
              <w:t>6</w:t>
            </w:r>
          </w:p>
        </w:tc>
        <w:tc>
          <w:tcPr>
            <w:tcW w:w="3827" w:type="dxa"/>
            <w:tcBorders>
              <w:top w:val="single" w:sz="4" w:space="0" w:color="auto"/>
              <w:left w:val="single" w:sz="4" w:space="0" w:color="auto"/>
              <w:bottom w:val="single" w:sz="4" w:space="0" w:color="auto"/>
              <w:right w:val="single" w:sz="4" w:space="0" w:color="auto"/>
            </w:tcBorders>
            <w:hideMark/>
          </w:tcPr>
          <w:p w14:paraId="09EC128A" w14:textId="77777777" w:rsidR="00CB40D5" w:rsidRPr="00613175" w:rsidRDefault="00CB40D5" w:rsidP="00D06369">
            <w:pPr>
              <w:pStyle w:val="TAL"/>
              <w:rPr>
                <w:snapToGrid w:val="0"/>
              </w:rPr>
            </w:pPr>
            <w:r w:rsidRPr="00613175">
              <w:rPr>
                <w:snapToGrid w:val="0"/>
              </w:rPr>
              <w:t xml:space="preserve">Check: Does the </w:t>
            </w:r>
            <w:r w:rsidRPr="00613175">
              <w:rPr>
                <w:rFonts w:eastAsia="MS Gothic"/>
                <w:lang w:eastAsia="en-US"/>
              </w:rPr>
              <w:t xml:space="preserve">UE send a </w:t>
            </w:r>
            <w:r w:rsidRPr="00613175" w:rsidDel="002628EA">
              <w:rPr>
                <w:rFonts w:eastAsia="MS Gothic"/>
                <w:lang w:eastAsia="en-US"/>
              </w:rPr>
              <w:t>SIP MESSAGE request including a vnd.3</w:t>
            </w:r>
            <w:r w:rsidRPr="00613175">
              <w:rPr>
                <w:rFonts w:eastAsia="MS Gothic"/>
                <w:lang w:eastAsia="en-US"/>
              </w:rPr>
              <w:t>gpp.sms payload that contains the second segment of the concatenated SMS</w:t>
            </w:r>
            <w:r w:rsidRPr="00613175">
              <w:rPr>
                <w:snapToGrid w:val="0"/>
              </w:rPr>
              <w:t>?</w:t>
            </w:r>
          </w:p>
        </w:tc>
        <w:tc>
          <w:tcPr>
            <w:tcW w:w="708" w:type="dxa"/>
            <w:tcBorders>
              <w:top w:val="single" w:sz="4" w:space="0" w:color="auto"/>
              <w:left w:val="single" w:sz="4" w:space="0" w:color="auto"/>
              <w:bottom w:val="single" w:sz="4" w:space="0" w:color="auto"/>
              <w:right w:val="single" w:sz="4" w:space="0" w:color="auto"/>
            </w:tcBorders>
          </w:tcPr>
          <w:p w14:paraId="408FEF94" w14:textId="77777777" w:rsidR="00CB40D5" w:rsidRPr="00613175" w:rsidRDefault="00CB40D5" w:rsidP="00D06369">
            <w:pPr>
              <w:pStyle w:val="TAC"/>
              <w:rPr>
                <w:rFonts w:eastAsia="MS Mincho"/>
              </w:rPr>
            </w:pPr>
            <w:r w:rsidRPr="00613175">
              <w:t>--&gt;</w:t>
            </w:r>
          </w:p>
        </w:tc>
        <w:tc>
          <w:tcPr>
            <w:tcW w:w="2976" w:type="dxa"/>
            <w:tcBorders>
              <w:top w:val="single" w:sz="4" w:space="0" w:color="auto"/>
              <w:left w:val="single" w:sz="4" w:space="0" w:color="auto"/>
              <w:bottom w:val="single" w:sz="4" w:space="0" w:color="auto"/>
              <w:right w:val="single" w:sz="4" w:space="0" w:color="auto"/>
            </w:tcBorders>
          </w:tcPr>
          <w:p w14:paraId="6CE6EA7D" w14:textId="77777777" w:rsidR="00CB40D5" w:rsidRPr="00613175" w:rsidRDefault="00CB40D5" w:rsidP="00D06369">
            <w:pPr>
              <w:pStyle w:val="TAL"/>
              <w:rPr>
                <w:rFonts w:eastAsia="SimSun"/>
                <w:lang w:eastAsia="zh-CN"/>
              </w:rPr>
            </w:pPr>
            <w:r w:rsidRPr="00613175" w:rsidDel="002628EA">
              <w:rPr>
                <w:rFonts w:eastAsia="MS Gothic"/>
                <w:lang w:eastAsia="en-US"/>
              </w:rPr>
              <w:t xml:space="preserve">SIP </w:t>
            </w:r>
            <w:r w:rsidRPr="00613175">
              <w:rPr>
                <w:rFonts w:eastAsia="MS Gothic"/>
                <w:lang w:eastAsia="en-US"/>
              </w:rPr>
              <w:t xml:space="preserve">MESSAGE </w:t>
            </w:r>
            <w:r w:rsidRPr="00613175" w:rsidDel="002628EA">
              <w:rPr>
                <w:rFonts w:eastAsia="MS Gothic"/>
                <w:lang w:eastAsia="en-US"/>
              </w:rPr>
              <w:t>request</w:t>
            </w:r>
          </w:p>
        </w:tc>
        <w:tc>
          <w:tcPr>
            <w:tcW w:w="567" w:type="dxa"/>
            <w:tcBorders>
              <w:top w:val="single" w:sz="4" w:space="0" w:color="auto"/>
              <w:left w:val="single" w:sz="4" w:space="0" w:color="auto"/>
              <w:bottom w:val="single" w:sz="4" w:space="0" w:color="auto"/>
              <w:right w:val="single" w:sz="4" w:space="0" w:color="auto"/>
            </w:tcBorders>
          </w:tcPr>
          <w:p w14:paraId="71BEA290" w14:textId="77777777" w:rsidR="00CB40D5" w:rsidRPr="00613175" w:rsidRDefault="00CB40D5" w:rsidP="00D06369">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tcPr>
          <w:p w14:paraId="396F508B" w14:textId="77777777" w:rsidR="00CB40D5" w:rsidRPr="00613175" w:rsidRDefault="00CB40D5" w:rsidP="00D06369">
            <w:pPr>
              <w:pStyle w:val="TAC"/>
              <w:rPr>
                <w:lang w:eastAsia="zh-CN"/>
              </w:rPr>
            </w:pPr>
            <w:r w:rsidRPr="00613175">
              <w:rPr>
                <w:lang w:eastAsia="zh-CN"/>
              </w:rPr>
              <w:t>P</w:t>
            </w:r>
          </w:p>
        </w:tc>
      </w:tr>
      <w:tr w:rsidR="00CB40D5" w:rsidRPr="00613175" w14:paraId="28257432"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6D63321E" w14:textId="77777777" w:rsidR="00CB40D5" w:rsidRPr="00613175" w:rsidRDefault="00CB40D5" w:rsidP="00D06369">
            <w:pPr>
              <w:pStyle w:val="TAC"/>
              <w:rPr>
                <w:lang w:eastAsia="zh-CN"/>
              </w:rPr>
            </w:pPr>
            <w:r w:rsidRPr="00613175">
              <w:rPr>
                <w:lang w:eastAsia="zh-CN"/>
              </w:rPr>
              <w:t>7</w:t>
            </w:r>
          </w:p>
        </w:tc>
        <w:tc>
          <w:tcPr>
            <w:tcW w:w="3827" w:type="dxa"/>
            <w:tcBorders>
              <w:top w:val="single" w:sz="4" w:space="0" w:color="auto"/>
              <w:left w:val="single" w:sz="4" w:space="0" w:color="auto"/>
              <w:bottom w:val="single" w:sz="4" w:space="0" w:color="auto"/>
              <w:right w:val="single" w:sz="4" w:space="0" w:color="auto"/>
            </w:tcBorders>
            <w:hideMark/>
          </w:tcPr>
          <w:p w14:paraId="11869D1E" w14:textId="77777777" w:rsidR="00CB40D5" w:rsidRPr="00613175" w:rsidRDefault="00CB40D5" w:rsidP="00D06369">
            <w:pPr>
              <w:pStyle w:val="TAL"/>
              <w:rPr>
                <w:snapToGrid w:val="0"/>
                <w:lang w:eastAsia="zh-CN"/>
              </w:rPr>
            </w:pPr>
            <w:r w:rsidRPr="00613175">
              <w:rPr>
                <w:rFonts w:eastAsia="MS Gothic"/>
                <w:lang w:eastAsia="en-US"/>
              </w:rPr>
              <w:t>SS responds with 202 Accepted.</w:t>
            </w:r>
          </w:p>
        </w:tc>
        <w:tc>
          <w:tcPr>
            <w:tcW w:w="708" w:type="dxa"/>
            <w:tcBorders>
              <w:top w:val="single" w:sz="4" w:space="0" w:color="auto"/>
              <w:left w:val="single" w:sz="4" w:space="0" w:color="auto"/>
              <w:bottom w:val="single" w:sz="4" w:space="0" w:color="auto"/>
              <w:right w:val="single" w:sz="4" w:space="0" w:color="auto"/>
            </w:tcBorders>
          </w:tcPr>
          <w:p w14:paraId="744630E2" w14:textId="77777777" w:rsidR="00CB40D5" w:rsidRPr="00613175" w:rsidRDefault="00CB40D5" w:rsidP="00D06369">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tcPr>
          <w:p w14:paraId="43CE35A7" w14:textId="77777777" w:rsidR="00CB40D5" w:rsidRPr="00613175" w:rsidRDefault="00CB40D5" w:rsidP="00D06369">
            <w:pPr>
              <w:pStyle w:val="TAL"/>
              <w:rPr>
                <w:lang w:eastAsia="zh-CN"/>
              </w:rPr>
            </w:pPr>
            <w:r w:rsidRPr="00613175">
              <w:t>202 Accepted</w:t>
            </w:r>
          </w:p>
        </w:tc>
        <w:tc>
          <w:tcPr>
            <w:tcW w:w="567" w:type="dxa"/>
            <w:tcBorders>
              <w:top w:val="single" w:sz="4" w:space="0" w:color="auto"/>
              <w:left w:val="single" w:sz="4" w:space="0" w:color="auto"/>
              <w:bottom w:val="single" w:sz="4" w:space="0" w:color="auto"/>
              <w:right w:val="single" w:sz="4" w:space="0" w:color="auto"/>
            </w:tcBorders>
          </w:tcPr>
          <w:p w14:paraId="58ED22B4" w14:textId="77777777" w:rsidR="00CB40D5" w:rsidRPr="00613175" w:rsidRDefault="00CB40D5" w:rsidP="00D06369">
            <w:pPr>
              <w:pStyle w:val="TAC"/>
              <w:rPr>
                <w:lang w:eastAsia="zh-CN"/>
              </w:rPr>
            </w:pPr>
            <w:r w:rsidRPr="00613175">
              <w:t>-</w:t>
            </w:r>
          </w:p>
        </w:tc>
        <w:tc>
          <w:tcPr>
            <w:tcW w:w="850" w:type="dxa"/>
            <w:tcBorders>
              <w:top w:val="single" w:sz="4" w:space="0" w:color="auto"/>
              <w:left w:val="single" w:sz="4" w:space="0" w:color="auto"/>
              <w:bottom w:val="single" w:sz="4" w:space="0" w:color="auto"/>
              <w:right w:val="single" w:sz="4" w:space="0" w:color="auto"/>
            </w:tcBorders>
          </w:tcPr>
          <w:p w14:paraId="1C5947D5" w14:textId="77777777" w:rsidR="00CB40D5" w:rsidRPr="00613175" w:rsidRDefault="00CB40D5" w:rsidP="00D06369">
            <w:pPr>
              <w:pStyle w:val="TAC"/>
              <w:rPr>
                <w:lang w:eastAsia="zh-CN"/>
              </w:rPr>
            </w:pPr>
            <w:r w:rsidRPr="00613175">
              <w:t>-</w:t>
            </w:r>
          </w:p>
        </w:tc>
      </w:tr>
      <w:tr w:rsidR="00CB40D5" w:rsidRPr="00613175" w14:paraId="279FA8C3"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3FE77662" w14:textId="77777777" w:rsidR="00CB40D5" w:rsidRPr="00613175" w:rsidRDefault="00CB40D5" w:rsidP="00D06369">
            <w:pPr>
              <w:pStyle w:val="TAC"/>
              <w:rPr>
                <w:lang w:eastAsia="zh-CN"/>
              </w:rPr>
            </w:pPr>
            <w:r w:rsidRPr="00613175">
              <w:rPr>
                <w:lang w:eastAsia="zh-CN"/>
              </w:rPr>
              <w:t>8</w:t>
            </w:r>
          </w:p>
        </w:tc>
        <w:tc>
          <w:tcPr>
            <w:tcW w:w="3827" w:type="dxa"/>
            <w:tcBorders>
              <w:top w:val="single" w:sz="4" w:space="0" w:color="auto"/>
              <w:left w:val="single" w:sz="4" w:space="0" w:color="auto"/>
              <w:bottom w:val="single" w:sz="4" w:space="0" w:color="auto"/>
              <w:right w:val="single" w:sz="4" w:space="0" w:color="auto"/>
            </w:tcBorders>
            <w:hideMark/>
          </w:tcPr>
          <w:p w14:paraId="2DB56DBC" w14:textId="77777777" w:rsidR="00CB40D5" w:rsidRPr="00613175" w:rsidRDefault="00CB40D5" w:rsidP="00D06369">
            <w:pPr>
              <w:pStyle w:val="TAL"/>
              <w:rPr>
                <w:snapToGrid w:val="0"/>
                <w:lang w:eastAsia="zh-CN"/>
              </w:rPr>
            </w:pPr>
            <w:r w:rsidRPr="00613175">
              <w:rPr>
                <w:rFonts w:eastAsia="MS Gothic"/>
                <w:lang w:eastAsia="en-US"/>
              </w:rPr>
              <w:t xml:space="preserve">SS sends a </w:t>
            </w:r>
            <w:r w:rsidRPr="00613175" w:rsidDel="002628EA">
              <w:rPr>
                <w:rFonts w:eastAsia="MS Gothic"/>
                <w:lang w:eastAsia="en-US"/>
              </w:rPr>
              <w:t xml:space="preserve">SIP MESSAGE request including a vnd.3gpp.sms payload that contains the </w:t>
            </w:r>
            <w:r w:rsidRPr="00613175">
              <w:rPr>
                <w:rFonts w:eastAsia="MS Gothic"/>
                <w:lang w:eastAsia="en-US"/>
              </w:rPr>
              <w:t xml:space="preserve">short message submission report indicating a positive acknowledgement of the second segment of the concatenated SMS sent by the UE at Step </w:t>
            </w:r>
            <w:r w:rsidR="00A8083B" w:rsidRPr="00613175">
              <w:rPr>
                <w:rFonts w:eastAsia="MS Gothic"/>
              </w:rPr>
              <w:t>6</w:t>
            </w:r>
            <w:r w:rsidRPr="00613175">
              <w:rPr>
                <w:rFonts w:eastAsia="MS Gothic"/>
                <w:lang w:eastAsia="en-US"/>
              </w:rPr>
              <w:t>.</w:t>
            </w:r>
          </w:p>
        </w:tc>
        <w:tc>
          <w:tcPr>
            <w:tcW w:w="708" w:type="dxa"/>
            <w:tcBorders>
              <w:top w:val="single" w:sz="4" w:space="0" w:color="auto"/>
              <w:left w:val="single" w:sz="4" w:space="0" w:color="auto"/>
              <w:bottom w:val="single" w:sz="4" w:space="0" w:color="auto"/>
              <w:right w:val="single" w:sz="4" w:space="0" w:color="auto"/>
            </w:tcBorders>
          </w:tcPr>
          <w:p w14:paraId="243FA0DC" w14:textId="77777777" w:rsidR="00CB40D5" w:rsidRPr="00613175" w:rsidRDefault="00CB40D5" w:rsidP="00D06369">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tcPr>
          <w:p w14:paraId="380AF06A" w14:textId="77777777" w:rsidR="00CB40D5" w:rsidRPr="00613175" w:rsidRDefault="00CB40D5" w:rsidP="00D06369">
            <w:pPr>
              <w:pStyle w:val="TAL"/>
              <w:rPr>
                <w:lang w:eastAsia="zh-CN"/>
              </w:rPr>
            </w:pPr>
            <w:r w:rsidRPr="00613175">
              <w:t>SIP MESSAGE request</w:t>
            </w:r>
          </w:p>
        </w:tc>
        <w:tc>
          <w:tcPr>
            <w:tcW w:w="567" w:type="dxa"/>
            <w:tcBorders>
              <w:top w:val="single" w:sz="4" w:space="0" w:color="auto"/>
              <w:left w:val="single" w:sz="4" w:space="0" w:color="auto"/>
              <w:bottom w:val="single" w:sz="4" w:space="0" w:color="auto"/>
              <w:right w:val="single" w:sz="4" w:space="0" w:color="auto"/>
            </w:tcBorders>
          </w:tcPr>
          <w:p w14:paraId="16B5D9D8" w14:textId="77777777" w:rsidR="00CB40D5" w:rsidRPr="00613175" w:rsidRDefault="00CB40D5" w:rsidP="00D06369">
            <w:pPr>
              <w:pStyle w:val="TAC"/>
              <w:rPr>
                <w:lang w:eastAsia="zh-CN"/>
              </w:rPr>
            </w:pPr>
            <w:r w:rsidRPr="00613175">
              <w:t>-</w:t>
            </w:r>
          </w:p>
        </w:tc>
        <w:tc>
          <w:tcPr>
            <w:tcW w:w="850" w:type="dxa"/>
            <w:tcBorders>
              <w:top w:val="single" w:sz="4" w:space="0" w:color="auto"/>
              <w:left w:val="single" w:sz="4" w:space="0" w:color="auto"/>
              <w:bottom w:val="single" w:sz="4" w:space="0" w:color="auto"/>
              <w:right w:val="single" w:sz="4" w:space="0" w:color="auto"/>
            </w:tcBorders>
          </w:tcPr>
          <w:p w14:paraId="5972E3F2" w14:textId="77777777" w:rsidR="00CB40D5" w:rsidRPr="00613175" w:rsidRDefault="00CB40D5" w:rsidP="00D06369">
            <w:pPr>
              <w:pStyle w:val="TAC"/>
              <w:rPr>
                <w:lang w:eastAsia="zh-CN"/>
              </w:rPr>
            </w:pPr>
            <w:r w:rsidRPr="00613175">
              <w:t>-</w:t>
            </w:r>
          </w:p>
        </w:tc>
      </w:tr>
      <w:tr w:rsidR="00CB40D5" w:rsidRPr="00613175" w14:paraId="6BC84AB4"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3319FF42" w14:textId="77777777" w:rsidR="00CB40D5" w:rsidRPr="00613175" w:rsidRDefault="00CB40D5" w:rsidP="00D06369">
            <w:pPr>
              <w:pStyle w:val="TAC"/>
              <w:rPr>
                <w:lang w:eastAsia="zh-CN"/>
              </w:rPr>
            </w:pPr>
            <w:r w:rsidRPr="00613175">
              <w:rPr>
                <w:lang w:eastAsia="zh-CN"/>
              </w:rPr>
              <w:t>9</w:t>
            </w:r>
          </w:p>
        </w:tc>
        <w:tc>
          <w:tcPr>
            <w:tcW w:w="3827" w:type="dxa"/>
            <w:tcBorders>
              <w:top w:val="single" w:sz="4" w:space="0" w:color="auto"/>
              <w:left w:val="single" w:sz="4" w:space="0" w:color="auto"/>
              <w:bottom w:val="single" w:sz="4" w:space="0" w:color="auto"/>
              <w:right w:val="single" w:sz="4" w:space="0" w:color="auto"/>
            </w:tcBorders>
            <w:hideMark/>
          </w:tcPr>
          <w:p w14:paraId="07624638" w14:textId="77777777" w:rsidR="00CB40D5" w:rsidRPr="00613175" w:rsidRDefault="00A8083B" w:rsidP="00D06369">
            <w:pPr>
              <w:pStyle w:val="TAL"/>
              <w:rPr>
                <w:lang w:eastAsia="zh-CN"/>
              </w:rPr>
            </w:pPr>
            <w:r w:rsidRPr="00613175">
              <w:rPr>
                <w:rFonts w:eastAsia="MS Gothic"/>
              </w:rPr>
              <w:t xml:space="preserve">Check: Does the </w:t>
            </w:r>
            <w:r w:rsidR="00CB40D5" w:rsidRPr="00613175">
              <w:rPr>
                <w:rFonts w:eastAsia="MS Gothic"/>
                <w:lang w:eastAsia="en-US"/>
              </w:rPr>
              <w:t>UE respond with 200 OK</w:t>
            </w:r>
            <w:r w:rsidRPr="00613175">
              <w:rPr>
                <w:rFonts w:eastAsia="MS Gothic"/>
              </w:rPr>
              <w:t>?</w:t>
            </w:r>
          </w:p>
        </w:tc>
        <w:tc>
          <w:tcPr>
            <w:tcW w:w="708" w:type="dxa"/>
            <w:tcBorders>
              <w:top w:val="single" w:sz="4" w:space="0" w:color="auto"/>
              <w:left w:val="single" w:sz="4" w:space="0" w:color="auto"/>
              <w:bottom w:val="single" w:sz="4" w:space="0" w:color="auto"/>
              <w:right w:val="single" w:sz="4" w:space="0" w:color="auto"/>
            </w:tcBorders>
          </w:tcPr>
          <w:p w14:paraId="602C9182" w14:textId="77777777" w:rsidR="00CB40D5" w:rsidRPr="00613175" w:rsidRDefault="00CB40D5" w:rsidP="00D06369">
            <w:pPr>
              <w:pStyle w:val="TAC"/>
              <w:rPr>
                <w:lang w:eastAsia="zh-CN"/>
              </w:rPr>
            </w:pPr>
            <w:r w:rsidRPr="00613175">
              <w:t>--&gt;</w:t>
            </w:r>
          </w:p>
        </w:tc>
        <w:tc>
          <w:tcPr>
            <w:tcW w:w="2976" w:type="dxa"/>
            <w:tcBorders>
              <w:top w:val="single" w:sz="4" w:space="0" w:color="auto"/>
              <w:left w:val="single" w:sz="4" w:space="0" w:color="auto"/>
              <w:bottom w:val="single" w:sz="4" w:space="0" w:color="auto"/>
              <w:right w:val="single" w:sz="4" w:space="0" w:color="auto"/>
            </w:tcBorders>
          </w:tcPr>
          <w:p w14:paraId="28D706CA" w14:textId="77777777" w:rsidR="00CB40D5" w:rsidRPr="00613175" w:rsidRDefault="00CB40D5" w:rsidP="00D06369">
            <w:pPr>
              <w:pStyle w:val="TAL"/>
              <w:rPr>
                <w:lang w:eastAsia="zh-CN"/>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5C2C2FB3" w14:textId="77777777" w:rsidR="00CB40D5" w:rsidRPr="00613175" w:rsidRDefault="00CB40D5" w:rsidP="00D06369">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262EC856" w14:textId="77777777" w:rsidR="00CB40D5" w:rsidRPr="00613175" w:rsidRDefault="00CB40D5" w:rsidP="00D06369">
            <w:pPr>
              <w:pStyle w:val="TAC"/>
              <w:rPr>
                <w:lang w:eastAsia="en-US"/>
              </w:rPr>
            </w:pPr>
            <w:r w:rsidRPr="00613175">
              <w:rPr>
                <w:lang w:eastAsia="zh-CN"/>
              </w:rPr>
              <w:t>P</w:t>
            </w:r>
          </w:p>
        </w:tc>
      </w:tr>
      <w:tr w:rsidR="00CB40D5" w:rsidRPr="00613175" w14:paraId="51F18B61"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7DE6D5D2" w14:textId="77777777" w:rsidR="00CB40D5" w:rsidRPr="00613175" w:rsidRDefault="00CB40D5" w:rsidP="00D06369">
            <w:pPr>
              <w:pStyle w:val="TAC"/>
              <w:rPr>
                <w:lang w:eastAsia="zh-CN"/>
              </w:rPr>
            </w:pPr>
            <w:r w:rsidRPr="00613175">
              <w:rPr>
                <w:lang w:eastAsia="zh-CN"/>
              </w:rPr>
              <w:t>10</w:t>
            </w:r>
          </w:p>
        </w:tc>
        <w:tc>
          <w:tcPr>
            <w:tcW w:w="3827" w:type="dxa"/>
            <w:tcBorders>
              <w:top w:val="single" w:sz="4" w:space="0" w:color="auto"/>
              <w:left w:val="single" w:sz="4" w:space="0" w:color="auto"/>
              <w:bottom w:val="single" w:sz="4" w:space="0" w:color="auto"/>
              <w:right w:val="single" w:sz="4" w:space="0" w:color="auto"/>
            </w:tcBorders>
            <w:hideMark/>
          </w:tcPr>
          <w:p w14:paraId="1BA5D200" w14:textId="77777777" w:rsidR="00CB40D5" w:rsidRPr="00613175" w:rsidRDefault="00CB40D5" w:rsidP="00D06369">
            <w:pPr>
              <w:pStyle w:val="TAL"/>
              <w:rPr>
                <w:lang w:eastAsia="en-US"/>
              </w:rPr>
            </w:pPr>
            <w:r w:rsidRPr="00613175">
              <w:rPr>
                <w:snapToGrid w:val="0"/>
              </w:rPr>
              <w:t xml:space="preserve">Check: Does the </w:t>
            </w:r>
            <w:r w:rsidRPr="00613175">
              <w:rPr>
                <w:rFonts w:eastAsia="MS Gothic"/>
                <w:lang w:eastAsia="en-US"/>
              </w:rPr>
              <w:t xml:space="preserve">UE send a </w:t>
            </w:r>
            <w:r w:rsidRPr="00613175" w:rsidDel="002628EA">
              <w:rPr>
                <w:rFonts w:eastAsia="MS Gothic"/>
                <w:lang w:eastAsia="en-US"/>
              </w:rPr>
              <w:t>SIP MESSAGE request including a vnd.3</w:t>
            </w:r>
            <w:r w:rsidRPr="00613175">
              <w:rPr>
                <w:rFonts w:eastAsia="MS Gothic"/>
                <w:lang w:eastAsia="en-US"/>
              </w:rPr>
              <w:t>gpp.sms payload that contains the final segment of the concatenated SMS</w:t>
            </w:r>
            <w:r w:rsidRPr="00613175">
              <w:rPr>
                <w:snapToGrid w:val="0"/>
              </w:rPr>
              <w:t>?</w:t>
            </w:r>
          </w:p>
        </w:tc>
        <w:tc>
          <w:tcPr>
            <w:tcW w:w="708" w:type="dxa"/>
            <w:tcBorders>
              <w:top w:val="single" w:sz="4" w:space="0" w:color="auto"/>
              <w:left w:val="single" w:sz="4" w:space="0" w:color="auto"/>
              <w:bottom w:val="single" w:sz="4" w:space="0" w:color="auto"/>
              <w:right w:val="single" w:sz="4" w:space="0" w:color="auto"/>
            </w:tcBorders>
          </w:tcPr>
          <w:p w14:paraId="43761574" w14:textId="77777777" w:rsidR="00CB40D5" w:rsidRPr="00613175" w:rsidRDefault="00CB40D5" w:rsidP="00D06369">
            <w:pPr>
              <w:pStyle w:val="TAC"/>
              <w:rPr>
                <w:lang w:eastAsia="zh-CN"/>
              </w:rPr>
            </w:pPr>
            <w:r w:rsidRPr="00613175">
              <w:t>--&gt;</w:t>
            </w:r>
          </w:p>
        </w:tc>
        <w:tc>
          <w:tcPr>
            <w:tcW w:w="2976" w:type="dxa"/>
            <w:tcBorders>
              <w:top w:val="single" w:sz="4" w:space="0" w:color="auto"/>
              <w:left w:val="single" w:sz="4" w:space="0" w:color="auto"/>
              <w:bottom w:val="single" w:sz="4" w:space="0" w:color="auto"/>
              <w:right w:val="single" w:sz="4" w:space="0" w:color="auto"/>
            </w:tcBorders>
          </w:tcPr>
          <w:p w14:paraId="2421D99C" w14:textId="77777777" w:rsidR="00CB40D5" w:rsidRPr="00613175" w:rsidRDefault="00CB40D5" w:rsidP="00D06369">
            <w:pPr>
              <w:pStyle w:val="TAL"/>
              <w:rPr>
                <w:lang w:eastAsia="zh-CN"/>
              </w:rPr>
            </w:pPr>
            <w:r w:rsidRPr="00613175">
              <w:t>SIP MESSAGE request</w:t>
            </w:r>
          </w:p>
        </w:tc>
        <w:tc>
          <w:tcPr>
            <w:tcW w:w="567" w:type="dxa"/>
            <w:tcBorders>
              <w:top w:val="single" w:sz="4" w:space="0" w:color="auto"/>
              <w:left w:val="single" w:sz="4" w:space="0" w:color="auto"/>
              <w:bottom w:val="single" w:sz="4" w:space="0" w:color="auto"/>
              <w:right w:val="single" w:sz="4" w:space="0" w:color="auto"/>
            </w:tcBorders>
          </w:tcPr>
          <w:p w14:paraId="41A600AD" w14:textId="77777777" w:rsidR="00CB40D5" w:rsidRPr="00613175" w:rsidRDefault="00CB40D5" w:rsidP="00D06369">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tcPr>
          <w:p w14:paraId="1874BFDF" w14:textId="77777777" w:rsidR="00CB40D5" w:rsidRPr="00613175" w:rsidRDefault="00CB40D5" w:rsidP="00D06369">
            <w:pPr>
              <w:pStyle w:val="TAC"/>
              <w:rPr>
                <w:lang w:eastAsia="en-US"/>
              </w:rPr>
            </w:pPr>
            <w:r w:rsidRPr="00613175">
              <w:rPr>
                <w:lang w:eastAsia="en-US"/>
              </w:rPr>
              <w:t>P</w:t>
            </w:r>
          </w:p>
        </w:tc>
      </w:tr>
      <w:tr w:rsidR="00CB40D5" w:rsidRPr="00613175" w14:paraId="114A8983"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3A7CD903" w14:textId="77777777" w:rsidR="00CB40D5" w:rsidRPr="00613175" w:rsidRDefault="00CB40D5" w:rsidP="00D06369">
            <w:pPr>
              <w:pStyle w:val="TAC"/>
              <w:rPr>
                <w:lang w:eastAsia="zh-CN"/>
              </w:rPr>
            </w:pPr>
            <w:r w:rsidRPr="00613175">
              <w:rPr>
                <w:lang w:eastAsia="zh-CN"/>
              </w:rPr>
              <w:t>11</w:t>
            </w:r>
          </w:p>
        </w:tc>
        <w:tc>
          <w:tcPr>
            <w:tcW w:w="3827" w:type="dxa"/>
            <w:tcBorders>
              <w:top w:val="single" w:sz="4" w:space="0" w:color="auto"/>
              <w:left w:val="single" w:sz="4" w:space="0" w:color="auto"/>
              <w:bottom w:val="single" w:sz="4" w:space="0" w:color="auto"/>
              <w:right w:val="single" w:sz="4" w:space="0" w:color="auto"/>
            </w:tcBorders>
            <w:hideMark/>
          </w:tcPr>
          <w:p w14:paraId="629E1A96" w14:textId="77777777" w:rsidR="00CB40D5" w:rsidRPr="00613175" w:rsidRDefault="00CB40D5" w:rsidP="00D06369">
            <w:pPr>
              <w:pStyle w:val="TAL"/>
              <w:rPr>
                <w:snapToGrid w:val="0"/>
                <w:lang w:eastAsia="zh-CN"/>
              </w:rPr>
            </w:pPr>
            <w:r w:rsidRPr="00613175">
              <w:rPr>
                <w:snapToGrid w:val="0"/>
                <w:lang w:eastAsia="zh-CN"/>
              </w:rPr>
              <w:t>SS responds with 202 Accepted.</w:t>
            </w:r>
          </w:p>
        </w:tc>
        <w:tc>
          <w:tcPr>
            <w:tcW w:w="708" w:type="dxa"/>
            <w:tcBorders>
              <w:top w:val="single" w:sz="4" w:space="0" w:color="auto"/>
              <w:left w:val="single" w:sz="4" w:space="0" w:color="auto"/>
              <w:bottom w:val="single" w:sz="4" w:space="0" w:color="auto"/>
              <w:right w:val="single" w:sz="4" w:space="0" w:color="auto"/>
            </w:tcBorders>
          </w:tcPr>
          <w:p w14:paraId="666EC5CE" w14:textId="77777777" w:rsidR="00CB40D5" w:rsidRPr="00613175" w:rsidRDefault="00CB40D5" w:rsidP="00D06369">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tcPr>
          <w:p w14:paraId="42A75D75" w14:textId="77777777" w:rsidR="00CB40D5" w:rsidRPr="00613175" w:rsidRDefault="00CB40D5" w:rsidP="00D06369">
            <w:pPr>
              <w:pStyle w:val="TAL"/>
              <w:rPr>
                <w:lang w:eastAsia="zh-CN"/>
              </w:rPr>
            </w:pPr>
            <w:r w:rsidRPr="00613175">
              <w:t>202 Accepted</w:t>
            </w:r>
          </w:p>
        </w:tc>
        <w:tc>
          <w:tcPr>
            <w:tcW w:w="567" w:type="dxa"/>
            <w:tcBorders>
              <w:top w:val="single" w:sz="4" w:space="0" w:color="auto"/>
              <w:left w:val="single" w:sz="4" w:space="0" w:color="auto"/>
              <w:bottom w:val="single" w:sz="4" w:space="0" w:color="auto"/>
              <w:right w:val="single" w:sz="4" w:space="0" w:color="auto"/>
            </w:tcBorders>
          </w:tcPr>
          <w:p w14:paraId="29B92161" w14:textId="77777777" w:rsidR="00CB40D5" w:rsidRPr="00613175" w:rsidRDefault="00CB40D5" w:rsidP="00D06369">
            <w:pPr>
              <w:pStyle w:val="TAC"/>
              <w:rPr>
                <w:lang w:eastAsia="zh-CN"/>
              </w:rPr>
            </w:pPr>
            <w:r w:rsidRPr="00613175">
              <w:t>-</w:t>
            </w:r>
          </w:p>
        </w:tc>
        <w:tc>
          <w:tcPr>
            <w:tcW w:w="850" w:type="dxa"/>
            <w:tcBorders>
              <w:top w:val="single" w:sz="4" w:space="0" w:color="auto"/>
              <w:left w:val="single" w:sz="4" w:space="0" w:color="auto"/>
              <w:bottom w:val="single" w:sz="4" w:space="0" w:color="auto"/>
              <w:right w:val="single" w:sz="4" w:space="0" w:color="auto"/>
            </w:tcBorders>
          </w:tcPr>
          <w:p w14:paraId="3E4251D7" w14:textId="77777777" w:rsidR="00CB40D5" w:rsidRPr="00613175" w:rsidRDefault="00CB40D5" w:rsidP="00D06369">
            <w:pPr>
              <w:pStyle w:val="TAC"/>
              <w:rPr>
                <w:lang w:eastAsia="zh-CN"/>
              </w:rPr>
            </w:pPr>
            <w:r w:rsidRPr="00613175">
              <w:t>-</w:t>
            </w:r>
          </w:p>
        </w:tc>
      </w:tr>
      <w:tr w:rsidR="00CB40D5" w:rsidRPr="00613175" w14:paraId="621D3227" w14:textId="77777777" w:rsidTr="00D06369">
        <w:tc>
          <w:tcPr>
            <w:tcW w:w="675" w:type="dxa"/>
            <w:tcBorders>
              <w:top w:val="single" w:sz="4" w:space="0" w:color="auto"/>
              <w:left w:val="single" w:sz="4" w:space="0" w:color="auto"/>
              <w:bottom w:val="single" w:sz="4" w:space="0" w:color="auto"/>
              <w:right w:val="single" w:sz="4" w:space="0" w:color="auto"/>
            </w:tcBorders>
            <w:hideMark/>
          </w:tcPr>
          <w:p w14:paraId="738A2959" w14:textId="77777777" w:rsidR="00CB40D5" w:rsidRPr="00613175" w:rsidRDefault="00CB40D5" w:rsidP="00D06369">
            <w:pPr>
              <w:pStyle w:val="TAC"/>
              <w:rPr>
                <w:lang w:eastAsia="zh-CN"/>
              </w:rPr>
            </w:pPr>
            <w:r w:rsidRPr="00613175">
              <w:rPr>
                <w:lang w:eastAsia="zh-CN"/>
              </w:rPr>
              <w:t>12</w:t>
            </w:r>
          </w:p>
        </w:tc>
        <w:tc>
          <w:tcPr>
            <w:tcW w:w="3827" w:type="dxa"/>
            <w:tcBorders>
              <w:top w:val="single" w:sz="4" w:space="0" w:color="auto"/>
              <w:left w:val="single" w:sz="4" w:space="0" w:color="auto"/>
              <w:bottom w:val="single" w:sz="4" w:space="0" w:color="auto"/>
              <w:right w:val="single" w:sz="4" w:space="0" w:color="auto"/>
            </w:tcBorders>
            <w:hideMark/>
          </w:tcPr>
          <w:p w14:paraId="16613578" w14:textId="77777777" w:rsidR="00CB40D5" w:rsidRPr="00613175" w:rsidRDefault="00CB40D5" w:rsidP="00D06369">
            <w:pPr>
              <w:pStyle w:val="TAL"/>
              <w:rPr>
                <w:lang w:eastAsia="zh-CN"/>
              </w:rPr>
            </w:pPr>
            <w:r w:rsidRPr="00613175">
              <w:rPr>
                <w:lang w:eastAsia="zh-CN"/>
              </w:rPr>
              <w:t xml:space="preserve">SS sends a SIP MESSAGE request including a vnd.3gpp.sms payload that contains the short message submission report indicating a positive acknowledgement of the final segment of the concatenated SMS sent by the UE at Step </w:t>
            </w:r>
            <w:r w:rsidR="00A8083B" w:rsidRPr="00613175">
              <w:rPr>
                <w:lang w:eastAsia="zh-CN"/>
              </w:rPr>
              <w:t>10</w:t>
            </w:r>
            <w:r w:rsidRPr="00613175">
              <w:rPr>
                <w:lang w:eastAsia="zh-CN"/>
              </w:rPr>
              <w:t>.</w:t>
            </w:r>
          </w:p>
        </w:tc>
        <w:tc>
          <w:tcPr>
            <w:tcW w:w="708" w:type="dxa"/>
            <w:tcBorders>
              <w:top w:val="single" w:sz="4" w:space="0" w:color="auto"/>
              <w:left w:val="single" w:sz="4" w:space="0" w:color="auto"/>
              <w:bottom w:val="single" w:sz="4" w:space="0" w:color="auto"/>
              <w:right w:val="single" w:sz="4" w:space="0" w:color="auto"/>
            </w:tcBorders>
          </w:tcPr>
          <w:p w14:paraId="2A4CF311" w14:textId="77777777" w:rsidR="00CB40D5" w:rsidRPr="00613175" w:rsidRDefault="00CB40D5" w:rsidP="00D06369">
            <w:pPr>
              <w:pStyle w:val="TAC"/>
              <w:rPr>
                <w:lang w:eastAsia="zh-CN"/>
              </w:rPr>
            </w:pPr>
            <w:r w:rsidRPr="00613175">
              <w:rPr>
                <w:lang w:eastAsia="zh-CN"/>
              </w:rPr>
              <w:t>&lt;--</w:t>
            </w:r>
          </w:p>
        </w:tc>
        <w:tc>
          <w:tcPr>
            <w:tcW w:w="2976" w:type="dxa"/>
            <w:tcBorders>
              <w:top w:val="single" w:sz="4" w:space="0" w:color="auto"/>
              <w:left w:val="single" w:sz="4" w:space="0" w:color="auto"/>
              <w:bottom w:val="single" w:sz="4" w:space="0" w:color="auto"/>
              <w:right w:val="single" w:sz="4" w:space="0" w:color="auto"/>
            </w:tcBorders>
          </w:tcPr>
          <w:p w14:paraId="6515AF09" w14:textId="77777777" w:rsidR="00CB40D5" w:rsidRPr="00613175" w:rsidRDefault="00CB40D5" w:rsidP="00D06369">
            <w:pPr>
              <w:pStyle w:val="TAL"/>
              <w:rPr>
                <w:lang w:eastAsia="zh-CN"/>
              </w:rPr>
            </w:pPr>
            <w:r w:rsidRPr="00613175">
              <w:t>SIP MESSAGE request</w:t>
            </w:r>
          </w:p>
        </w:tc>
        <w:tc>
          <w:tcPr>
            <w:tcW w:w="567" w:type="dxa"/>
            <w:tcBorders>
              <w:top w:val="single" w:sz="4" w:space="0" w:color="auto"/>
              <w:left w:val="single" w:sz="4" w:space="0" w:color="auto"/>
              <w:bottom w:val="single" w:sz="4" w:space="0" w:color="auto"/>
              <w:right w:val="single" w:sz="4" w:space="0" w:color="auto"/>
            </w:tcBorders>
          </w:tcPr>
          <w:p w14:paraId="0BE8E0A3" w14:textId="77777777" w:rsidR="00CB40D5" w:rsidRPr="00613175" w:rsidRDefault="00CB40D5" w:rsidP="00D06369">
            <w:pPr>
              <w:pStyle w:val="TAC"/>
              <w:rPr>
                <w:lang w:eastAsia="zh-CN"/>
              </w:rPr>
            </w:pPr>
            <w:r w:rsidRPr="00613175">
              <w:t>-</w:t>
            </w:r>
          </w:p>
        </w:tc>
        <w:tc>
          <w:tcPr>
            <w:tcW w:w="850" w:type="dxa"/>
            <w:tcBorders>
              <w:top w:val="single" w:sz="4" w:space="0" w:color="auto"/>
              <w:left w:val="single" w:sz="4" w:space="0" w:color="auto"/>
              <w:bottom w:val="single" w:sz="4" w:space="0" w:color="auto"/>
              <w:right w:val="single" w:sz="4" w:space="0" w:color="auto"/>
            </w:tcBorders>
          </w:tcPr>
          <w:p w14:paraId="7FFE840F" w14:textId="77777777" w:rsidR="00CB40D5" w:rsidRPr="00613175" w:rsidRDefault="00CB40D5" w:rsidP="00D06369">
            <w:pPr>
              <w:pStyle w:val="TAC"/>
              <w:rPr>
                <w:lang w:eastAsia="zh-CN"/>
              </w:rPr>
            </w:pPr>
            <w:r w:rsidRPr="00613175">
              <w:t>-</w:t>
            </w:r>
          </w:p>
        </w:tc>
      </w:tr>
      <w:tr w:rsidR="00CB40D5" w:rsidRPr="00613175" w14:paraId="19A130CD" w14:textId="77777777" w:rsidTr="00D06369">
        <w:tc>
          <w:tcPr>
            <w:tcW w:w="675" w:type="dxa"/>
            <w:tcBorders>
              <w:top w:val="single" w:sz="4" w:space="0" w:color="auto"/>
              <w:left w:val="single" w:sz="4" w:space="0" w:color="auto"/>
              <w:bottom w:val="single" w:sz="4" w:space="0" w:color="auto"/>
              <w:right w:val="single" w:sz="4" w:space="0" w:color="auto"/>
            </w:tcBorders>
          </w:tcPr>
          <w:p w14:paraId="1519E201" w14:textId="77777777" w:rsidR="00CB40D5" w:rsidRPr="00613175" w:rsidRDefault="00CB40D5" w:rsidP="00D06369">
            <w:pPr>
              <w:pStyle w:val="TAC"/>
              <w:rPr>
                <w:lang w:eastAsia="zh-CN"/>
              </w:rPr>
            </w:pPr>
            <w:r w:rsidRPr="00613175">
              <w:rPr>
                <w:lang w:eastAsia="zh-CN"/>
              </w:rPr>
              <w:t>13</w:t>
            </w:r>
          </w:p>
        </w:tc>
        <w:tc>
          <w:tcPr>
            <w:tcW w:w="3827" w:type="dxa"/>
            <w:tcBorders>
              <w:top w:val="single" w:sz="4" w:space="0" w:color="auto"/>
              <w:left w:val="single" w:sz="4" w:space="0" w:color="auto"/>
              <w:bottom w:val="single" w:sz="4" w:space="0" w:color="auto"/>
              <w:right w:val="single" w:sz="4" w:space="0" w:color="auto"/>
            </w:tcBorders>
          </w:tcPr>
          <w:p w14:paraId="1D00000E" w14:textId="77777777" w:rsidR="00CB40D5" w:rsidRPr="00613175" w:rsidRDefault="00CB40D5" w:rsidP="00D06369">
            <w:pPr>
              <w:pStyle w:val="TAL"/>
              <w:rPr>
                <w:lang w:eastAsia="zh-CN"/>
              </w:rPr>
            </w:pPr>
            <w:r w:rsidRPr="00613175">
              <w:rPr>
                <w:snapToGrid w:val="0"/>
              </w:rPr>
              <w:t xml:space="preserve">Check: Does the </w:t>
            </w:r>
            <w:r w:rsidRPr="00613175">
              <w:rPr>
                <w:rFonts w:eastAsia="MS Gothic"/>
                <w:lang w:eastAsia="en-US"/>
              </w:rPr>
              <w:t>UE respond with 200 OK</w:t>
            </w:r>
            <w:r w:rsidRPr="00613175">
              <w:rPr>
                <w:snapToGrid w:val="0"/>
              </w:rPr>
              <w:t>?</w:t>
            </w:r>
          </w:p>
        </w:tc>
        <w:tc>
          <w:tcPr>
            <w:tcW w:w="708" w:type="dxa"/>
            <w:tcBorders>
              <w:top w:val="single" w:sz="4" w:space="0" w:color="auto"/>
              <w:left w:val="single" w:sz="4" w:space="0" w:color="auto"/>
              <w:bottom w:val="single" w:sz="4" w:space="0" w:color="auto"/>
              <w:right w:val="single" w:sz="4" w:space="0" w:color="auto"/>
            </w:tcBorders>
          </w:tcPr>
          <w:p w14:paraId="240EDBB3" w14:textId="77777777" w:rsidR="00CB40D5" w:rsidRPr="00613175" w:rsidRDefault="00CB40D5" w:rsidP="00D06369">
            <w:pPr>
              <w:pStyle w:val="TAC"/>
              <w:rPr>
                <w:lang w:eastAsia="zh-CN"/>
              </w:rPr>
            </w:pPr>
            <w:r w:rsidRPr="00613175">
              <w:t>--&gt;</w:t>
            </w:r>
          </w:p>
        </w:tc>
        <w:tc>
          <w:tcPr>
            <w:tcW w:w="2976" w:type="dxa"/>
            <w:tcBorders>
              <w:top w:val="single" w:sz="4" w:space="0" w:color="auto"/>
              <w:left w:val="single" w:sz="4" w:space="0" w:color="auto"/>
              <w:bottom w:val="single" w:sz="4" w:space="0" w:color="auto"/>
              <w:right w:val="single" w:sz="4" w:space="0" w:color="auto"/>
            </w:tcBorders>
          </w:tcPr>
          <w:p w14:paraId="690F27DC" w14:textId="77777777" w:rsidR="00CB40D5" w:rsidRPr="00613175" w:rsidRDefault="00CB40D5" w:rsidP="00D06369">
            <w:pPr>
              <w:pStyle w:val="TAL"/>
              <w:rPr>
                <w:lang w:eastAsia="zh-CN"/>
              </w:rPr>
            </w:pPr>
            <w:r w:rsidRPr="00613175">
              <w:t>200 OK</w:t>
            </w:r>
          </w:p>
        </w:tc>
        <w:tc>
          <w:tcPr>
            <w:tcW w:w="567" w:type="dxa"/>
            <w:tcBorders>
              <w:top w:val="single" w:sz="4" w:space="0" w:color="auto"/>
              <w:left w:val="single" w:sz="4" w:space="0" w:color="auto"/>
              <w:bottom w:val="single" w:sz="4" w:space="0" w:color="auto"/>
              <w:right w:val="single" w:sz="4" w:space="0" w:color="auto"/>
            </w:tcBorders>
          </w:tcPr>
          <w:p w14:paraId="057907DB" w14:textId="77777777" w:rsidR="00CB40D5" w:rsidRPr="00613175" w:rsidRDefault="00CB40D5" w:rsidP="00D06369">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tcPr>
          <w:p w14:paraId="0F2F0360" w14:textId="77777777" w:rsidR="00CB40D5" w:rsidRPr="00613175" w:rsidRDefault="00CB40D5" w:rsidP="00D06369">
            <w:pPr>
              <w:pStyle w:val="TAC"/>
              <w:rPr>
                <w:lang w:eastAsia="zh-CN"/>
              </w:rPr>
            </w:pPr>
            <w:r w:rsidRPr="00613175">
              <w:rPr>
                <w:lang w:eastAsia="zh-CN"/>
              </w:rPr>
              <w:t>P</w:t>
            </w:r>
          </w:p>
        </w:tc>
      </w:tr>
    </w:tbl>
    <w:p w14:paraId="57D9E16B" w14:textId="77777777" w:rsidR="00CB40D5" w:rsidRPr="00613175" w:rsidRDefault="00CB40D5" w:rsidP="00CB40D5"/>
    <w:p w14:paraId="5CA9A182" w14:textId="77777777" w:rsidR="00CB40D5" w:rsidRPr="00613175" w:rsidRDefault="00CB40D5" w:rsidP="00F238ED">
      <w:pPr>
        <w:pStyle w:val="H6"/>
        <w:rPr>
          <w:snapToGrid w:val="0"/>
        </w:rPr>
      </w:pPr>
      <w:bookmarkStart w:id="1087" w:name="_Toc51948493"/>
      <w:bookmarkStart w:id="1088" w:name="_Toc52162567"/>
      <w:bookmarkStart w:id="1089" w:name="_Toc60916206"/>
      <w:r w:rsidRPr="00613175">
        <w:rPr>
          <w:snapToGrid w:val="0"/>
        </w:rPr>
        <w:t>9.3.3.3</w:t>
      </w:r>
      <w:r w:rsidRPr="00613175">
        <w:rPr>
          <w:snapToGrid w:val="0"/>
        </w:rPr>
        <w:tab/>
        <w:t>Specific message contents</w:t>
      </w:r>
      <w:bookmarkEnd w:id="1087"/>
      <w:bookmarkEnd w:id="1088"/>
      <w:bookmarkEnd w:id="1089"/>
    </w:p>
    <w:p w14:paraId="72A5D7AF" w14:textId="77777777" w:rsidR="00CB40D5" w:rsidRPr="00613175" w:rsidRDefault="00CB40D5" w:rsidP="00CB40D5">
      <w:pPr>
        <w:pStyle w:val="TH"/>
      </w:pPr>
      <w:r w:rsidRPr="00613175">
        <w:t xml:space="preserve">Table 9.3.3.3-1: MESSAGE for MO SMS (step </w:t>
      </w:r>
      <w:r w:rsidR="00A8083B" w:rsidRPr="00613175">
        <w:t>2</w:t>
      </w:r>
      <w:r w:rsidRPr="00613175">
        <w:t>, table 9.3.3.2-1)</w:t>
      </w:r>
    </w:p>
    <w:tbl>
      <w:tblPr>
        <w:tblW w:w="963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47"/>
        <w:gridCol w:w="878"/>
        <w:gridCol w:w="4795"/>
        <w:gridCol w:w="749"/>
        <w:gridCol w:w="1461"/>
      </w:tblGrid>
      <w:tr w:rsidR="00CB40D5" w:rsidRPr="00613175" w14:paraId="246D0F19" w14:textId="77777777" w:rsidTr="00D06369">
        <w:tc>
          <w:tcPr>
            <w:tcW w:w="9630" w:type="dxa"/>
            <w:gridSpan w:val="5"/>
            <w:tcBorders>
              <w:top w:val="single" w:sz="4" w:space="0" w:color="auto"/>
              <w:left w:val="single" w:sz="4" w:space="0" w:color="auto"/>
              <w:bottom w:val="single" w:sz="4" w:space="0" w:color="auto"/>
              <w:right w:val="single" w:sz="4" w:space="0" w:color="auto"/>
            </w:tcBorders>
            <w:hideMark/>
          </w:tcPr>
          <w:p w14:paraId="5F503E26" w14:textId="77777777" w:rsidR="00CB40D5" w:rsidRPr="00613175" w:rsidRDefault="00CB40D5" w:rsidP="00D06369">
            <w:pPr>
              <w:pStyle w:val="TAL"/>
            </w:pPr>
            <w:r w:rsidRPr="00613175">
              <w:t xml:space="preserve">Derivation Path: TS 34.229-1 [2], Table in annex A.7.3 </w:t>
            </w:r>
          </w:p>
        </w:tc>
      </w:tr>
      <w:tr w:rsidR="00CB40D5" w:rsidRPr="00613175" w14:paraId="26C74C1C" w14:textId="77777777" w:rsidTr="00D06369">
        <w:trPr>
          <w:cantSplit/>
          <w:tblHeader/>
        </w:trPr>
        <w:tc>
          <w:tcPr>
            <w:tcW w:w="17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6E8FD04" w14:textId="77777777" w:rsidR="00CB40D5" w:rsidRPr="00613175" w:rsidRDefault="00CB40D5" w:rsidP="00D06369">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33F2825" w14:textId="77777777" w:rsidR="00CB40D5" w:rsidRPr="00613175" w:rsidRDefault="00CB40D5" w:rsidP="00D06369">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F3D4EE" w14:textId="77777777" w:rsidR="00CB40D5" w:rsidRPr="00613175" w:rsidRDefault="00CB40D5" w:rsidP="00D06369">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3C7EDC" w14:textId="77777777" w:rsidR="00CB40D5" w:rsidRPr="00613175" w:rsidRDefault="00CB40D5" w:rsidP="00D06369">
            <w:pPr>
              <w:pStyle w:val="TAH"/>
            </w:pPr>
            <w:r w:rsidRPr="00613175">
              <w:t>Rel</w:t>
            </w:r>
          </w:p>
        </w:tc>
        <w:tc>
          <w:tcPr>
            <w:tcW w:w="14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DB93F0" w14:textId="77777777" w:rsidR="00CB40D5" w:rsidRPr="00613175" w:rsidRDefault="00CB40D5" w:rsidP="00D06369">
            <w:pPr>
              <w:pStyle w:val="TAH"/>
            </w:pPr>
            <w:r w:rsidRPr="00613175">
              <w:t>Reference</w:t>
            </w:r>
          </w:p>
        </w:tc>
      </w:tr>
      <w:tr w:rsidR="00CB40D5" w:rsidRPr="00613175" w14:paraId="3BCB188F" w14:textId="77777777" w:rsidTr="00D06369">
        <w:trPr>
          <w:cantSplit/>
          <w:tblHeader/>
        </w:trPr>
        <w:tc>
          <w:tcPr>
            <w:tcW w:w="17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BF93A1" w14:textId="77777777" w:rsidR="00CB40D5" w:rsidRPr="00613175" w:rsidRDefault="00CB40D5" w:rsidP="00D06369">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E8F6FF0" w14:textId="77777777" w:rsidR="00CB40D5" w:rsidRPr="00613175" w:rsidRDefault="00CB40D5" w:rsidP="00D06369">
            <w:pPr>
              <w:pStyle w:val="TAL"/>
            </w:pPr>
          </w:p>
        </w:tc>
        <w:tc>
          <w:tcPr>
            <w:tcW w:w="479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FC62BF9" w14:textId="77777777" w:rsidR="00CB40D5" w:rsidRPr="00613175" w:rsidRDefault="00CB40D5" w:rsidP="00D06369">
            <w:pPr>
              <w:pStyle w:val="TAL"/>
            </w:pPr>
            <w:r w:rsidRPr="00613175">
              <w:t>- TP-UDHI=’1’B (The beginning of the TP UD field contains a Header in addition to the short message.)</w:t>
            </w:r>
          </w:p>
          <w:p w14:paraId="1091A482" w14:textId="77777777" w:rsidR="00CB40D5" w:rsidRPr="00613175" w:rsidRDefault="00CB40D5" w:rsidP="00D06369">
            <w:pPr>
              <w:pStyle w:val="TAL"/>
            </w:pPr>
            <w:r w:rsidRPr="00613175">
              <w:t xml:space="preserve">- TP-MR=any allowed value </w:t>
            </w:r>
          </w:p>
          <w:p w14:paraId="3E60D9C8" w14:textId="77777777" w:rsidR="00CB40D5" w:rsidRPr="00613175" w:rsidRDefault="00CB40D5" w:rsidP="00D06369">
            <w:pPr>
              <w:pStyle w:val="TAL"/>
            </w:pPr>
            <w:r w:rsidRPr="00613175">
              <w:t>- TP-UD</w:t>
            </w:r>
          </w:p>
          <w:p w14:paraId="248F9D3B" w14:textId="77777777" w:rsidR="00CB40D5" w:rsidRPr="00613175" w:rsidRDefault="00CB40D5" w:rsidP="00D06369">
            <w:pPr>
              <w:pStyle w:val="TAL"/>
            </w:pPr>
            <w:r w:rsidRPr="00613175">
              <w:t xml:space="preserve">    - Length of User Data Header (UDHL)=5</w:t>
            </w:r>
          </w:p>
          <w:p w14:paraId="348FB687" w14:textId="77777777" w:rsidR="00CB40D5" w:rsidRPr="00613175" w:rsidRDefault="00CB40D5" w:rsidP="00D06369">
            <w:pPr>
              <w:pStyle w:val="TAL"/>
            </w:pPr>
            <w:r w:rsidRPr="00613175">
              <w:t xml:space="preserve">    - Information Element Identifier (IEI)=0x00 (Concatenated short messages, 8-bit reference number)</w:t>
            </w:r>
          </w:p>
          <w:p w14:paraId="085A2792" w14:textId="77777777" w:rsidR="00CB40D5" w:rsidRPr="00613175" w:rsidRDefault="00CB40D5" w:rsidP="00D06369">
            <w:pPr>
              <w:pStyle w:val="TAL"/>
            </w:pPr>
            <w:r w:rsidRPr="00613175">
              <w:t xml:space="preserve">    - Length of Information Element (IEIDL)=3 </w:t>
            </w:r>
          </w:p>
          <w:p w14:paraId="05ACCD4E" w14:textId="77777777" w:rsidR="00CB40D5" w:rsidRPr="00613175" w:rsidRDefault="00CB40D5" w:rsidP="00D06369">
            <w:pPr>
              <w:pStyle w:val="TAL"/>
            </w:pPr>
            <w:r w:rsidRPr="00613175">
              <w:t xml:space="preserve">    - Concatenated short message reference number=any allowed value </w:t>
            </w:r>
          </w:p>
          <w:p w14:paraId="514CE4D4" w14:textId="77777777" w:rsidR="00CB40D5" w:rsidRPr="00613175" w:rsidRDefault="00CB40D5" w:rsidP="00D06369">
            <w:pPr>
              <w:pStyle w:val="TAL"/>
            </w:pPr>
            <w:r w:rsidRPr="00613175">
              <w:t xml:space="preserve">    - Maximum number of short messages in the concatenated short message=3</w:t>
            </w:r>
          </w:p>
          <w:p w14:paraId="0DF37B66" w14:textId="77777777" w:rsidR="00CB40D5" w:rsidRPr="00613175" w:rsidRDefault="00CB40D5" w:rsidP="00D06369">
            <w:pPr>
              <w:pStyle w:val="TAL"/>
            </w:pPr>
            <w:r w:rsidRPr="00613175">
              <w:t xml:space="preserve">    - Sequence number of the current short message=1</w:t>
            </w:r>
          </w:p>
        </w:tc>
        <w:tc>
          <w:tcPr>
            <w:tcW w:w="74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0D1BE7D" w14:textId="77777777" w:rsidR="00CB40D5" w:rsidRPr="00613175" w:rsidRDefault="00CB40D5" w:rsidP="00D06369">
            <w:pPr>
              <w:pStyle w:val="TAL"/>
            </w:pPr>
          </w:p>
        </w:tc>
        <w:tc>
          <w:tcPr>
            <w:tcW w:w="14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985915C" w14:textId="77777777" w:rsidR="00CB40D5" w:rsidRPr="00613175" w:rsidRDefault="00CB40D5" w:rsidP="00D06369">
            <w:pPr>
              <w:pStyle w:val="TAL"/>
            </w:pPr>
            <w:r w:rsidRPr="00613175">
              <w:t>TS 24.011 [25]</w:t>
            </w:r>
          </w:p>
          <w:p w14:paraId="342648FE" w14:textId="77777777" w:rsidR="00CB40D5" w:rsidRPr="00613175" w:rsidRDefault="00CB40D5" w:rsidP="00D06369">
            <w:pPr>
              <w:pStyle w:val="TAL"/>
            </w:pPr>
            <w:r w:rsidRPr="00613175">
              <w:t>TS 23.040 [24]</w:t>
            </w:r>
          </w:p>
        </w:tc>
      </w:tr>
    </w:tbl>
    <w:p w14:paraId="7979E915" w14:textId="77777777" w:rsidR="00CB40D5" w:rsidRPr="00613175" w:rsidRDefault="00CB40D5" w:rsidP="00CB40D5"/>
    <w:p w14:paraId="54EFC13D" w14:textId="77777777" w:rsidR="00CB40D5" w:rsidRPr="00613175" w:rsidRDefault="00CB40D5" w:rsidP="00CB40D5">
      <w:pPr>
        <w:pStyle w:val="TH"/>
      </w:pPr>
      <w:r w:rsidRPr="00613175">
        <w:t xml:space="preserve">Table 9.3.3.3-2: 202 ACCEPTED (step </w:t>
      </w:r>
      <w:r w:rsidR="00A8083B" w:rsidRPr="00613175">
        <w:t>3</w:t>
      </w:r>
      <w:r w:rsidRPr="00613175">
        <w:t>, table 9.3.3.2-1)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9"/>
      </w:tblGrid>
      <w:tr w:rsidR="00CB40D5" w:rsidRPr="00613175" w14:paraId="6992FCFA" w14:textId="77777777" w:rsidTr="00D06369">
        <w:tc>
          <w:tcPr>
            <w:tcW w:w="9639" w:type="dxa"/>
            <w:tcBorders>
              <w:top w:val="single" w:sz="4" w:space="0" w:color="auto"/>
              <w:left w:val="single" w:sz="4" w:space="0" w:color="auto"/>
              <w:bottom w:val="single" w:sz="4" w:space="0" w:color="auto"/>
              <w:right w:val="single" w:sz="4" w:space="0" w:color="auto"/>
            </w:tcBorders>
            <w:hideMark/>
          </w:tcPr>
          <w:p w14:paraId="0CD52FAF" w14:textId="77777777" w:rsidR="00CB40D5" w:rsidRPr="00613175" w:rsidRDefault="00CB40D5" w:rsidP="00D06369">
            <w:pPr>
              <w:pStyle w:val="TAL"/>
            </w:pPr>
            <w:r w:rsidRPr="00613175">
              <w:t>Derivation Path: TS 34.229-1 [2], Table in subclause A.3.3</w:t>
            </w:r>
          </w:p>
        </w:tc>
      </w:tr>
    </w:tbl>
    <w:p w14:paraId="46FFE9B2" w14:textId="77777777" w:rsidR="00CB40D5" w:rsidRPr="00613175" w:rsidRDefault="00CB40D5" w:rsidP="0031641D"/>
    <w:p w14:paraId="62B53A90" w14:textId="77777777" w:rsidR="00CB40D5" w:rsidRPr="00613175" w:rsidRDefault="00CB40D5" w:rsidP="00CB40D5">
      <w:pPr>
        <w:pStyle w:val="TH"/>
        <w:rPr>
          <w:lang w:eastAsia="en-US"/>
        </w:rPr>
      </w:pPr>
      <w:r w:rsidRPr="00613175">
        <w:t xml:space="preserve">Table 9.3.3.3-3: Short message submission report for MO SMS (step </w:t>
      </w:r>
      <w:r w:rsidR="00A8083B" w:rsidRPr="00613175">
        <w:t>4</w:t>
      </w:r>
      <w:r w:rsidRPr="00613175">
        <w:t>, table 9.3.3.2-1)</w:t>
      </w:r>
    </w:p>
    <w:tbl>
      <w:tblPr>
        <w:tblW w:w="963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0"/>
      </w:tblGrid>
      <w:tr w:rsidR="00CB40D5" w:rsidRPr="00613175" w14:paraId="26BA162F" w14:textId="77777777" w:rsidTr="00D06369">
        <w:tc>
          <w:tcPr>
            <w:tcW w:w="9630" w:type="dxa"/>
            <w:tcBorders>
              <w:top w:val="single" w:sz="4" w:space="0" w:color="auto"/>
              <w:left w:val="single" w:sz="4" w:space="0" w:color="auto"/>
              <w:bottom w:val="single" w:sz="4" w:space="0" w:color="auto"/>
              <w:right w:val="single" w:sz="4" w:space="0" w:color="auto"/>
            </w:tcBorders>
            <w:hideMark/>
          </w:tcPr>
          <w:p w14:paraId="5D948B8A" w14:textId="77777777" w:rsidR="00CB40D5" w:rsidRPr="00613175" w:rsidRDefault="00CB40D5" w:rsidP="00D06369">
            <w:pPr>
              <w:pStyle w:val="TAL"/>
            </w:pPr>
            <w:r w:rsidRPr="00613175">
              <w:t xml:space="preserve">Derivation Path: TS 34.229-1 [2], Table in annex A.7.4 </w:t>
            </w:r>
          </w:p>
        </w:tc>
      </w:tr>
    </w:tbl>
    <w:p w14:paraId="4BF1D5E0" w14:textId="77777777" w:rsidR="00CB40D5" w:rsidRPr="00613175" w:rsidRDefault="00CB40D5" w:rsidP="0031641D"/>
    <w:p w14:paraId="17A6D32F" w14:textId="77777777" w:rsidR="00CB40D5" w:rsidRPr="00613175" w:rsidRDefault="00CB40D5" w:rsidP="00CB40D5">
      <w:pPr>
        <w:pStyle w:val="TH"/>
      </w:pPr>
      <w:r w:rsidRPr="00613175">
        <w:t xml:space="preserve">Table 9.3.3.3-4: 200 OK for other requests than REGISTER or SUBSCRIBE (step </w:t>
      </w:r>
      <w:r w:rsidR="00A8083B" w:rsidRPr="00613175">
        <w:t>5</w:t>
      </w:r>
      <w:r w:rsidRPr="00613175">
        <w:t>, table 9.3.3.2-1)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9"/>
      </w:tblGrid>
      <w:tr w:rsidR="00CB40D5" w:rsidRPr="00613175" w14:paraId="0C2CF6E5" w14:textId="77777777" w:rsidTr="00D06369">
        <w:tc>
          <w:tcPr>
            <w:tcW w:w="9639" w:type="dxa"/>
            <w:tcBorders>
              <w:top w:val="single" w:sz="4" w:space="0" w:color="auto"/>
              <w:left w:val="single" w:sz="4" w:space="0" w:color="auto"/>
              <w:bottom w:val="single" w:sz="4" w:space="0" w:color="auto"/>
              <w:right w:val="single" w:sz="4" w:space="0" w:color="auto"/>
            </w:tcBorders>
            <w:hideMark/>
          </w:tcPr>
          <w:p w14:paraId="76007F9F" w14:textId="77777777" w:rsidR="00CB40D5" w:rsidRPr="00613175" w:rsidRDefault="00CB40D5" w:rsidP="00D06369">
            <w:pPr>
              <w:pStyle w:val="TAL"/>
            </w:pPr>
            <w:r w:rsidRPr="00613175">
              <w:t>Derivation Path: TS 34.229-1 [2], Table in subclause A.3.1, Condition A5, A22</w:t>
            </w:r>
          </w:p>
        </w:tc>
      </w:tr>
    </w:tbl>
    <w:p w14:paraId="340853AF" w14:textId="77777777" w:rsidR="00CB40D5" w:rsidRPr="00613175" w:rsidRDefault="00CB40D5" w:rsidP="00CB40D5"/>
    <w:p w14:paraId="3E7F25A9" w14:textId="77777777" w:rsidR="00CB40D5" w:rsidRPr="00613175" w:rsidRDefault="00CB40D5" w:rsidP="00CB40D5">
      <w:pPr>
        <w:pStyle w:val="TH"/>
      </w:pPr>
      <w:r w:rsidRPr="00613175">
        <w:t xml:space="preserve">Table 9.3.3.3-5: </w:t>
      </w:r>
      <w:r w:rsidRPr="00613175">
        <w:rPr>
          <w:snapToGrid w:val="0"/>
        </w:rPr>
        <w:t>MESSAGE for MO SMS</w:t>
      </w:r>
      <w:r w:rsidRPr="00613175">
        <w:t xml:space="preserve"> (step </w:t>
      </w:r>
      <w:r w:rsidR="00A8083B" w:rsidRPr="00613175">
        <w:t>6</w:t>
      </w:r>
      <w:r w:rsidRPr="00613175">
        <w:t>, table 9.3.3.2-1)</w:t>
      </w:r>
    </w:p>
    <w:tbl>
      <w:tblPr>
        <w:tblW w:w="963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47"/>
        <w:gridCol w:w="878"/>
        <w:gridCol w:w="4795"/>
        <w:gridCol w:w="749"/>
        <w:gridCol w:w="1461"/>
      </w:tblGrid>
      <w:tr w:rsidR="00CB40D5" w:rsidRPr="00613175" w14:paraId="2ABF1863" w14:textId="77777777" w:rsidTr="00D06369">
        <w:tc>
          <w:tcPr>
            <w:tcW w:w="9630" w:type="dxa"/>
            <w:gridSpan w:val="5"/>
            <w:tcBorders>
              <w:top w:val="single" w:sz="4" w:space="0" w:color="auto"/>
              <w:left w:val="single" w:sz="4" w:space="0" w:color="auto"/>
              <w:bottom w:val="single" w:sz="4" w:space="0" w:color="auto"/>
              <w:right w:val="single" w:sz="4" w:space="0" w:color="auto"/>
            </w:tcBorders>
            <w:hideMark/>
          </w:tcPr>
          <w:p w14:paraId="2ED48A01" w14:textId="77777777" w:rsidR="00CB40D5" w:rsidRPr="00613175" w:rsidRDefault="00CB40D5" w:rsidP="00D06369">
            <w:pPr>
              <w:pStyle w:val="TAL"/>
            </w:pPr>
            <w:r w:rsidRPr="00613175">
              <w:t xml:space="preserve">Derivation Path: TS 34.229-1 [2], Table in annex A.7.3 </w:t>
            </w:r>
          </w:p>
        </w:tc>
      </w:tr>
      <w:tr w:rsidR="00CB40D5" w:rsidRPr="00613175" w14:paraId="43C252EF" w14:textId="77777777" w:rsidTr="00D06369">
        <w:trPr>
          <w:cantSplit/>
          <w:tblHeader/>
        </w:trPr>
        <w:tc>
          <w:tcPr>
            <w:tcW w:w="17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176782" w14:textId="77777777" w:rsidR="00CB40D5" w:rsidRPr="00613175" w:rsidRDefault="00CB40D5" w:rsidP="00D06369">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EA9C07" w14:textId="77777777" w:rsidR="00CB40D5" w:rsidRPr="00613175" w:rsidRDefault="00CB40D5" w:rsidP="00D06369">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F707C0D" w14:textId="77777777" w:rsidR="00CB40D5" w:rsidRPr="00613175" w:rsidRDefault="00CB40D5" w:rsidP="00D06369">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953FF73" w14:textId="77777777" w:rsidR="00CB40D5" w:rsidRPr="00613175" w:rsidRDefault="00CB40D5" w:rsidP="00D06369">
            <w:pPr>
              <w:pStyle w:val="TAH"/>
            </w:pPr>
            <w:r w:rsidRPr="00613175">
              <w:t>Rel</w:t>
            </w:r>
          </w:p>
        </w:tc>
        <w:tc>
          <w:tcPr>
            <w:tcW w:w="14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67BBB04" w14:textId="77777777" w:rsidR="00CB40D5" w:rsidRPr="00613175" w:rsidRDefault="00CB40D5" w:rsidP="00D06369">
            <w:pPr>
              <w:pStyle w:val="TAH"/>
            </w:pPr>
            <w:r w:rsidRPr="00613175">
              <w:t>Reference</w:t>
            </w:r>
          </w:p>
        </w:tc>
      </w:tr>
      <w:tr w:rsidR="00CB40D5" w:rsidRPr="00613175" w14:paraId="14FFACDB" w14:textId="77777777" w:rsidTr="00D06369">
        <w:trPr>
          <w:cantSplit/>
          <w:tblHeader/>
        </w:trPr>
        <w:tc>
          <w:tcPr>
            <w:tcW w:w="17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F4636F" w14:textId="77777777" w:rsidR="00CB40D5" w:rsidRPr="00613175" w:rsidRDefault="00CB40D5" w:rsidP="00D06369">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A974D2E" w14:textId="77777777" w:rsidR="00CB40D5" w:rsidRPr="00613175" w:rsidRDefault="00CB40D5" w:rsidP="00D06369">
            <w:pPr>
              <w:pStyle w:val="TAL"/>
            </w:pPr>
          </w:p>
        </w:tc>
        <w:tc>
          <w:tcPr>
            <w:tcW w:w="479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78857F" w14:textId="77777777" w:rsidR="00CB40D5" w:rsidRPr="00613175" w:rsidRDefault="00CB40D5" w:rsidP="00D06369">
            <w:pPr>
              <w:pStyle w:val="TAL"/>
            </w:pPr>
            <w:r w:rsidRPr="00613175">
              <w:t>- TP-UDHI=’1’B (The beginning of the TP UD field contains a Header in addition to the short message.)</w:t>
            </w:r>
          </w:p>
          <w:p w14:paraId="4FA64449" w14:textId="77777777" w:rsidR="00CB40D5" w:rsidRPr="00613175" w:rsidRDefault="00CB40D5" w:rsidP="00D06369">
            <w:pPr>
              <w:pStyle w:val="TAL"/>
            </w:pPr>
            <w:r w:rsidRPr="00613175">
              <w:t>- TP-MR= The value sent in the step1 + 1 (incremented)</w:t>
            </w:r>
          </w:p>
          <w:p w14:paraId="3896749E" w14:textId="77777777" w:rsidR="00CB40D5" w:rsidRPr="00613175" w:rsidRDefault="00CB40D5" w:rsidP="00D06369">
            <w:pPr>
              <w:pStyle w:val="TAL"/>
            </w:pPr>
            <w:r w:rsidRPr="00613175">
              <w:t>- TP-UD</w:t>
            </w:r>
          </w:p>
          <w:p w14:paraId="7F04B1E7" w14:textId="77777777" w:rsidR="00CB40D5" w:rsidRPr="00613175" w:rsidRDefault="00CB40D5" w:rsidP="00D06369">
            <w:pPr>
              <w:pStyle w:val="TAL"/>
            </w:pPr>
            <w:r w:rsidRPr="00613175">
              <w:t xml:space="preserve">    - Length of User Data Header (UDHL)=5</w:t>
            </w:r>
          </w:p>
          <w:p w14:paraId="7229E952" w14:textId="77777777" w:rsidR="00CB40D5" w:rsidRPr="00613175" w:rsidRDefault="00CB40D5" w:rsidP="00D06369">
            <w:pPr>
              <w:pStyle w:val="TAL"/>
            </w:pPr>
            <w:r w:rsidRPr="00613175">
              <w:t xml:space="preserve">    - Information Element Identifier (IEI)=0x00 (Concatenated short messages, 8-bit reference number)</w:t>
            </w:r>
          </w:p>
          <w:p w14:paraId="4CE8D91D" w14:textId="77777777" w:rsidR="00CB40D5" w:rsidRPr="00613175" w:rsidRDefault="00CB40D5" w:rsidP="00D06369">
            <w:pPr>
              <w:pStyle w:val="TAL"/>
            </w:pPr>
            <w:r w:rsidRPr="00613175">
              <w:t xml:space="preserve">    - Length of Information Element (IEIDL)=3 </w:t>
            </w:r>
          </w:p>
          <w:p w14:paraId="1BDDFDC9" w14:textId="77777777" w:rsidR="00CB40D5" w:rsidRPr="00613175" w:rsidRDefault="00CB40D5" w:rsidP="00D06369">
            <w:pPr>
              <w:pStyle w:val="TAL"/>
            </w:pPr>
            <w:r w:rsidRPr="00613175">
              <w:t xml:space="preserve">    - Concatenated short message reference number= The same value sent in the step1  </w:t>
            </w:r>
          </w:p>
          <w:p w14:paraId="2E5DD01A" w14:textId="77777777" w:rsidR="00CB40D5" w:rsidRPr="00613175" w:rsidRDefault="00CB40D5" w:rsidP="00D06369">
            <w:pPr>
              <w:pStyle w:val="TAL"/>
            </w:pPr>
            <w:r w:rsidRPr="00613175">
              <w:t xml:space="preserve">    - Maximum number of short messages in the concatenated short message=3</w:t>
            </w:r>
          </w:p>
          <w:p w14:paraId="6005453E" w14:textId="77777777" w:rsidR="00CB40D5" w:rsidRPr="00613175" w:rsidRDefault="00CB40D5" w:rsidP="00D06369">
            <w:pPr>
              <w:pStyle w:val="TAL"/>
            </w:pPr>
            <w:r w:rsidRPr="00613175">
              <w:t xml:space="preserve">    - Sequence number of the current short message=2</w:t>
            </w:r>
          </w:p>
        </w:tc>
        <w:tc>
          <w:tcPr>
            <w:tcW w:w="74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53E4685" w14:textId="77777777" w:rsidR="00CB40D5" w:rsidRPr="00613175" w:rsidRDefault="00CB40D5" w:rsidP="00D06369">
            <w:pPr>
              <w:pStyle w:val="TAL"/>
            </w:pPr>
          </w:p>
        </w:tc>
        <w:tc>
          <w:tcPr>
            <w:tcW w:w="14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12444D8" w14:textId="77777777" w:rsidR="00CB40D5" w:rsidRPr="00613175" w:rsidRDefault="00CB40D5" w:rsidP="00D06369">
            <w:pPr>
              <w:pStyle w:val="TAL"/>
            </w:pPr>
            <w:r w:rsidRPr="00613175">
              <w:t>TS 24.011 [25]</w:t>
            </w:r>
          </w:p>
          <w:p w14:paraId="6771D4DA" w14:textId="77777777" w:rsidR="00CB40D5" w:rsidRPr="00613175" w:rsidRDefault="00CB40D5" w:rsidP="00D06369">
            <w:pPr>
              <w:pStyle w:val="TAL"/>
            </w:pPr>
            <w:r w:rsidRPr="00613175">
              <w:t>TS 23.040 [24]</w:t>
            </w:r>
          </w:p>
        </w:tc>
      </w:tr>
    </w:tbl>
    <w:p w14:paraId="2F96FD97" w14:textId="77777777" w:rsidR="00CB40D5" w:rsidRPr="00613175" w:rsidRDefault="00CB40D5" w:rsidP="0031641D"/>
    <w:p w14:paraId="4E8B4DE4" w14:textId="77777777" w:rsidR="00CB40D5" w:rsidRPr="00613175" w:rsidRDefault="00CB40D5" w:rsidP="00CB40D5">
      <w:pPr>
        <w:pStyle w:val="TH"/>
      </w:pPr>
      <w:r w:rsidRPr="00613175">
        <w:t xml:space="preserve">Table 9.3.3.3-6: 202 ACCEPTED (step </w:t>
      </w:r>
      <w:r w:rsidR="00A8083B" w:rsidRPr="00613175">
        <w:t>7</w:t>
      </w:r>
      <w:r w:rsidRPr="00613175">
        <w:t>, table 9.3.3.2-1)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9"/>
      </w:tblGrid>
      <w:tr w:rsidR="00CB40D5" w:rsidRPr="00613175" w14:paraId="6BA3DF72" w14:textId="77777777" w:rsidTr="00D06369">
        <w:tc>
          <w:tcPr>
            <w:tcW w:w="9639" w:type="dxa"/>
            <w:tcBorders>
              <w:top w:val="single" w:sz="4" w:space="0" w:color="auto"/>
              <w:left w:val="single" w:sz="4" w:space="0" w:color="auto"/>
              <w:bottom w:val="single" w:sz="4" w:space="0" w:color="auto"/>
              <w:right w:val="single" w:sz="4" w:space="0" w:color="auto"/>
            </w:tcBorders>
            <w:hideMark/>
          </w:tcPr>
          <w:p w14:paraId="5137FAF8" w14:textId="77777777" w:rsidR="00CB40D5" w:rsidRPr="00613175" w:rsidRDefault="00CB40D5" w:rsidP="00D06369">
            <w:pPr>
              <w:pStyle w:val="TAL"/>
            </w:pPr>
            <w:r w:rsidRPr="00613175">
              <w:t>Derivation Path: TS 34.229-1 [2], Table in subclause A.3.3</w:t>
            </w:r>
          </w:p>
        </w:tc>
      </w:tr>
    </w:tbl>
    <w:p w14:paraId="08C01313" w14:textId="77777777" w:rsidR="00CB40D5" w:rsidRPr="00613175" w:rsidRDefault="00CB40D5" w:rsidP="0031641D"/>
    <w:p w14:paraId="4BA880B7" w14:textId="77777777" w:rsidR="00CB40D5" w:rsidRPr="00613175" w:rsidRDefault="00CB40D5" w:rsidP="00CB40D5">
      <w:pPr>
        <w:pStyle w:val="TH"/>
        <w:rPr>
          <w:lang w:eastAsia="en-US"/>
        </w:rPr>
      </w:pPr>
      <w:r w:rsidRPr="00613175">
        <w:t xml:space="preserve">Table 9.3.3.3-7: Short message submission report for MO SMS (step </w:t>
      </w:r>
      <w:r w:rsidR="00A8083B" w:rsidRPr="00613175">
        <w:t>8</w:t>
      </w:r>
      <w:r w:rsidRPr="00613175">
        <w:t>, table 9.3.3.2-1)</w:t>
      </w:r>
    </w:p>
    <w:tbl>
      <w:tblPr>
        <w:tblW w:w="963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0"/>
      </w:tblGrid>
      <w:tr w:rsidR="00CB40D5" w:rsidRPr="00613175" w14:paraId="419A6192" w14:textId="77777777" w:rsidTr="00D06369">
        <w:tc>
          <w:tcPr>
            <w:tcW w:w="9630" w:type="dxa"/>
            <w:tcBorders>
              <w:top w:val="single" w:sz="4" w:space="0" w:color="auto"/>
              <w:left w:val="single" w:sz="4" w:space="0" w:color="auto"/>
              <w:bottom w:val="single" w:sz="4" w:space="0" w:color="auto"/>
              <w:right w:val="single" w:sz="4" w:space="0" w:color="auto"/>
            </w:tcBorders>
            <w:hideMark/>
          </w:tcPr>
          <w:p w14:paraId="1A5ECAE5" w14:textId="77777777" w:rsidR="00CB40D5" w:rsidRPr="00613175" w:rsidRDefault="00CB40D5" w:rsidP="00D06369">
            <w:pPr>
              <w:pStyle w:val="TAL"/>
            </w:pPr>
            <w:r w:rsidRPr="00613175">
              <w:t xml:space="preserve">Derivation Path: TS 34.229-1 [2], Table in annex A.7.4 </w:t>
            </w:r>
          </w:p>
        </w:tc>
      </w:tr>
    </w:tbl>
    <w:p w14:paraId="5A9E0896" w14:textId="77777777" w:rsidR="00CB40D5" w:rsidRPr="00613175" w:rsidRDefault="00CB40D5" w:rsidP="0031641D"/>
    <w:p w14:paraId="7BBC4791" w14:textId="77777777" w:rsidR="00CB40D5" w:rsidRPr="00613175" w:rsidRDefault="00CB40D5" w:rsidP="00CB40D5">
      <w:pPr>
        <w:pStyle w:val="TH"/>
      </w:pPr>
      <w:r w:rsidRPr="00613175">
        <w:t xml:space="preserve">Table 9.3.3.3-8: 200 OK for other requests than REGISTER or SUBSCRIBE (step </w:t>
      </w:r>
      <w:r w:rsidR="00A8083B" w:rsidRPr="00613175">
        <w:t>9</w:t>
      </w:r>
      <w:r w:rsidRPr="00613175">
        <w:t>, table 9.3.3.2-1)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9"/>
      </w:tblGrid>
      <w:tr w:rsidR="00CB40D5" w:rsidRPr="00613175" w14:paraId="3ED7B836" w14:textId="77777777" w:rsidTr="00D06369">
        <w:tc>
          <w:tcPr>
            <w:tcW w:w="9639" w:type="dxa"/>
            <w:tcBorders>
              <w:top w:val="single" w:sz="4" w:space="0" w:color="auto"/>
              <w:left w:val="single" w:sz="4" w:space="0" w:color="auto"/>
              <w:bottom w:val="single" w:sz="4" w:space="0" w:color="auto"/>
              <w:right w:val="single" w:sz="4" w:space="0" w:color="auto"/>
            </w:tcBorders>
            <w:hideMark/>
          </w:tcPr>
          <w:p w14:paraId="01128728" w14:textId="77777777" w:rsidR="00CB40D5" w:rsidRPr="00613175" w:rsidRDefault="00CB40D5" w:rsidP="00D06369">
            <w:pPr>
              <w:pStyle w:val="TAL"/>
            </w:pPr>
            <w:r w:rsidRPr="00613175">
              <w:t>Derivation Path: TS 34.229-1 [2], Table in subclause A.3.1, Condition A5, A22</w:t>
            </w:r>
          </w:p>
        </w:tc>
      </w:tr>
    </w:tbl>
    <w:p w14:paraId="74C2CFAC" w14:textId="77777777" w:rsidR="00CB40D5" w:rsidRPr="00613175" w:rsidRDefault="00CB40D5" w:rsidP="00CB40D5">
      <w:pPr>
        <w:rPr>
          <w:rFonts w:eastAsia="MS Gothic"/>
        </w:rPr>
      </w:pPr>
    </w:p>
    <w:p w14:paraId="70A5FFE7" w14:textId="77777777" w:rsidR="00CB40D5" w:rsidRPr="00613175" w:rsidRDefault="00CB40D5" w:rsidP="00CB40D5">
      <w:pPr>
        <w:pStyle w:val="TH"/>
      </w:pPr>
      <w:r w:rsidRPr="00613175">
        <w:t xml:space="preserve">Table 9.3.3.3-9: </w:t>
      </w:r>
      <w:r w:rsidRPr="00613175">
        <w:rPr>
          <w:snapToGrid w:val="0"/>
        </w:rPr>
        <w:t>MESSAGE for MO SMS</w:t>
      </w:r>
      <w:r w:rsidRPr="00613175">
        <w:t xml:space="preserve"> (step </w:t>
      </w:r>
      <w:r w:rsidR="00A8083B" w:rsidRPr="00613175">
        <w:t>10</w:t>
      </w:r>
      <w:r w:rsidRPr="00613175">
        <w:t>, table 9.3.3.2-1)</w:t>
      </w:r>
    </w:p>
    <w:tbl>
      <w:tblPr>
        <w:tblW w:w="963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47"/>
        <w:gridCol w:w="878"/>
        <w:gridCol w:w="4795"/>
        <w:gridCol w:w="749"/>
        <w:gridCol w:w="1461"/>
      </w:tblGrid>
      <w:tr w:rsidR="00CB40D5" w:rsidRPr="00613175" w14:paraId="4CA69CCD" w14:textId="77777777" w:rsidTr="00D06369">
        <w:tc>
          <w:tcPr>
            <w:tcW w:w="9630" w:type="dxa"/>
            <w:gridSpan w:val="5"/>
            <w:tcBorders>
              <w:top w:val="single" w:sz="4" w:space="0" w:color="auto"/>
              <w:left w:val="single" w:sz="4" w:space="0" w:color="auto"/>
              <w:bottom w:val="single" w:sz="4" w:space="0" w:color="auto"/>
              <w:right w:val="single" w:sz="4" w:space="0" w:color="auto"/>
            </w:tcBorders>
            <w:hideMark/>
          </w:tcPr>
          <w:p w14:paraId="2B573C07" w14:textId="77777777" w:rsidR="00CB40D5" w:rsidRPr="00613175" w:rsidRDefault="00CB40D5" w:rsidP="00D06369">
            <w:pPr>
              <w:pStyle w:val="TAL"/>
            </w:pPr>
            <w:r w:rsidRPr="00613175">
              <w:t xml:space="preserve">Derivation Path: TS 34.229-1 [2], Table in annex A.7.3 </w:t>
            </w:r>
          </w:p>
        </w:tc>
      </w:tr>
      <w:tr w:rsidR="00CB40D5" w:rsidRPr="00613175" w14:paraId="669EC747" w14:textId="77777777" w:rsidTr="00D06369">
        <w:trPr>
          <w:cantSplit/>
          <w:tblHeader/>
        </w:trPr>
        <w:tc>
          <w:tcPr>
            <w:tcW w:w="17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EDA5085" w14:textId="77777777" w:rsidR="00CB40D5" w:rsidRPr="00613175" w:rsidRDefault="00CB40D5" w:rsidP="00D06369">
            <w:pPr>
              <w:pStyle w:val="TAH"/>
              <w:jc w:val="left"/>
            </w:pPr>
            <w:r w:rsidRPr="00613175">
              <w:t>Header/param</w:t>
            </w:r>
          </w:p>
        </w:tc>
        <w:tc>
          <w:tcPr>
            <w:tcW w:w="878"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4FD550" w14:textId="77777777" w:rsidR="00CB40D5" w:rsidRPr="00613175" w:rsidRDefault="00CB40D5" w:rsidP="00D06369">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9B70D1D" w14:textId="77777777" w:rsidR="00CB40D5" w:rsidRPr="00613175" w:rsidRDefault="00CB40D5" w:rsidP="00D06369">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7F146E" w14:textId="77777777" w:rsidR="00CB40D5" w:rsidRPr="00613175" w:rsidRDefault="00CB40D5" w:rsidP="00D06369">
            <w:pPr>
              <w:pStyle w:val="TAH"/>
            </w:pPr>
            <w:r w:rsidRPr="00613175">
              <w:t>Rel</w:t>
            </w:r>
          </w:p>
        </w:tc>
        <w:tc>
          <w:tcPr>
            <w:tcW w:w="14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3FCCC0" w14:textId="77777777" w:rsidR="00CB40D5" w:rsidRPr="00613175" w:rsidRDefault="00CB40D5" w:rsidP="00D06369">
            <w:pPr>
              <w:pStyle w:val="TAH"/>
            </w:pPr>
            <w:r w:rsidRPr="00613175">
              <w:t>Reference</w:t>
            </w:r>
          </w:p>
        </w:tc>
      </w:tr>
      <w:tr w:rsidR="00CB40D5" w:rsidRPr="00613175" w14:paraId="0E6684AC" w14:textId="77777777" w:rsidTr="00D06369">
        <w:trPr>
          <w:cantSplit/>
          <w:tblHeader/>
        </w:trPr>
        <w:tc>
          <w:tcPr>
            <w:tcW w:w="1747"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4FCD6D" w14:textId="77777777" w:rsidR="00CB40D5" w:rsidRPr="00613175" w:rsidRDefault="00CB40D5" w:rsidP="00D06369">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488B83F" w14:textId="77777777" w:rsidR="00CB40D5" w:rsidRPr="00613175" w:rsidRDefault="00CB40D5" w:rsidP="00D06369">
            <w:pPr>
              <w:pStyle w:val="TAL"/>
            </w:pPr>
          </w:p>
        </w:tc>
        <w:tc>
          <w:tcPr>
            <w:tcW w:w="4795"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C112738" w14:textId="77777777" w:rsidR="00CB40D5" w:rsidRPr="00613175" w:rsidRDefault="00CB40D5" w:rsidP="00D06369">
            <w:pPr>
              <w:pStyle w:val="TAL"/>
            </w:pPr>
            <w:r w:rsidRPr="00613175">
              <w:t>- TP-UDHI=’1’B (The beginning of the TP UD field contains a Header in addition to the short message.)</w:t>
            </w:r>
          </w:p>
          <w:p w14:paraId="391A837C" w14:textId="77777777" w:rsidR="00CB40D5" w:rsidRPr="00613175" w:rsidRDefault="00CB40D5" w:rsidP="00D06369">
            <w:pPr>
              <w:pStyle w:val="TAL"/>
            </w:pPr>
            <w:r w:rsidRPr="00613175">
              <w:t xml:space="preserve">- TP-MR= The value sent in the step5 + 1 (incremented) </w:t>
            </w:r>
          </w:p>
          <w:p w14:paraId="4932F481" w14:textId="77777777" w:rsidR="00CB40D5" w:rsidRPr="00613175" w:rsidRDefault="00CB40D5" w:rsidP="00D06369">
            <w:pPr>
              <w:pStyle w:val="TAL"/>
            </w:pPr>
            <w:r w:rsidRPr="00613175">
              <w:t>- TP-UD</w:t>
            </w:r>
          </w:p>
          <w:p w14:paraId="42DAC524" w14:textId="77777777" w:rsidR="00CB40D5" w:rsidRPr="00613175" w:rsidRDefault="00CB40D5" w:rsidP="00D06369">
            <w:pPr>
              <w:pStyle w:val="TAL"/>
            </w:pPr>
            <w:r w:rsidRPr="00613175">
              <w:t xml:space="preserve">    - Length of User Data Header (UDHL)=5</w:t>
            </w:r>
          </w:p>
          <w:p w14:paraId="5DC9CC78" w14:textId="77777777" w:rsidR="00CB40D5" w:rsidRPr="00613175" w:rsidRDefault="00CB40D5" w:rsidP="00D06369">
            <w:pPr>
              <w:pStyle w:val="TAL"/>
            </w:pPr>
            <w:r w:rsidRPr="00613175">
              <w:t xml:space="preserve">    - Information Element Identifier (IEI)=0x00 (Concatenated short messages, 8-bit reference number)</w:t>
            </w:r>
          </w:p>
          <w:p w14:paraId="21B601FE" w14:textId="77777777" w:rsidR="00CB40D5" w:rsidRPr="00613175" w:rsidRDefault="00CB40D5" w:rsidP="00D06369">
            <w:pPr>
              <w:pStyle w:val="TAL"/>
            </w:pPr>
            <w:r w:rsidRPr="00613175">
              <w:t xml:space="preserve">    - Length of Information Element (IEIDL)=3 </w:t>
            </w:r>
          </w:p>
          <w:p w14:paraId="5E77446A" w14:textId="77777777" w:rsidR="00CB40D5" w:rsidRPr="00613175" w:rsidRDefault="00CB40D5" w:rsidP="00D06369">
            <w:pPr>
              <w:pStyle w:val="TAL"/>
            </w:pPr>
            <w:r w:rsidRPr="00613175">
              <w:t xml:space="preserve">    - Concatenated short message reference number= The same value sent in the step5  </w:t>
            </w:r>
          </w:p>
          <w:p w14:paraId="208879DD" w14:textId="77777777" w:rsidR="00CB40D5" w:rsidRPr="00613175" w:rsidRDefault="00CB40D5" w:rsidP="00D06369">
            <w:pPr>
              <w:pStyle w:val="TAL"/>
            </w:pPr>
            <w:r w:rsidRPr="00613175">
              <w:t xml:space="preserve">    - Maximum number of short messages in the concatenated short message=3</w:t>
            </w:r>
          </w:p>
          <w:p w14:paraId="2EB7E795" w14:textId="77777777" w:rsidR="00CB40D5" w:rsidRPr="00613175" w:rsidRDefault="00CB40D5" w:rsidP="00D06369">
            <w:pPr>
              <w:pStyle w:val="TAL"/>
            </w:pPr>
            <w:r w:rsidRPr="00613175">
              <w:t xml:space="preserve">    - Sequence number of the current short message=3    </w:t>
            </w:r>
          </w:p>
        </w:tc>
        <w:tc>
          <w:tcPr>
            <w:tcW w:w="74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03BFFDE" w14:textId="77777777" w:rsidR="00CB40D5" w:rsidRPr="00613175" w:rsidRDefault="00CB40D5" w:rsidP="00D06369">
            <w:pPr>
              <w:pStyle w:val="TAL"/>
            </w:pPr>
          </w:p>
        </w:tc>
        <w:tc>
          <w:tcPr>
            <w:tcW w:w="14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D3BF16" w14:textId="77777777" w:rsidR="00CB40D5" w:rsidRPr="00613175" w:rsidRDefault="00CB40D5" w:rsidP="00D06369">
            <w:pPr>
              <w:pStyle w:val="TAL"/>
            </w:pPr>
            <w:r w:rsidRPr="00613175">
              <w:t>TS 24.011 [25]</w:t>
            </w:r>
          </w:p>
          <w:p w14:paraId="6E56AE38" w14:textId="77777777" w:rsidR="00CB40D5" w:rsidRPr="00613175" w:rsidRDefault="00CB40D5" w:rsidP="00D06369">
            <w:pPr>
              <w:pStyle w:val="TAL"/>
            </w:pPr>
            <w:r w:rsidRPr="00613175">
              <w:t>TS 23.040 [24]</w:t>
            </w:r>
          </w:p>
        </w:tc>
      </w:tr>
    </w:tbl>
    <w:p w14:paraId="0DFC645F" w14:textId="77777777" w:rsidR="00CB40D5" w:rsidRPr="00613175" w:rsidRDefault="00CB40D5" w:rsidP="00CB40D5">
      <w:pPr>
        <w:rPr>
          <w:rFonts w:eastAsia="MS Gothic"/>
        </w:rPr>
      </w:pPr>
    </w:p>
    <w:p w14:paraId="26A35898" w14:textId="77777777" w:rsidR="00CB40D5" w:rsidRPr="00613175" w:rsidRDefault="00CB40D5" w:rsidP="00CB40D5">
      <w:pPr>
        <w:pStyle w:val="TH"/>
      </w:pPr>
      <w:r w:rsidRPr="00613175">
        <w:t xml:space="preserve">Table 9.3.3.3-10: 202 ACCEPTED (step </w:t>
      </w:r>
      <w:r w:rsidR="00A8083B" w:rsidRPr="00613175">
        <w:t>11</w:t>
      </w:r>
      <w:r w:rsidRPr="00613175">
        <w:t>, table 9.3.3.2-1)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9"/>
      </w:tblGrid>
      <w:tr w:rsidR="00CB40D5" w:rsidRPr="00613175" w14:paraId="559D7773" w14:textId="77777777" w:rsidTr="00D06369">
        <w:tc>
          <w:tcPr>
            <w:tcW w:w="9639" w:type="dxa"/>
            <w:tcBorders>
              <w:top w:val="single" w:sz="4" w:space="0" w:color="auto"/>
              <w:left w:val="single" w:sz="4" w:space="0" w:color="auto"/>
              <w:bottom w:val="single" w:sz="4" w:space="0" w:color="auto"/>
              <w:right w:val="single" w:sz="4" w:space="0" w:color="auto"/>
            </w:tcBorders>
            <w:hideMark/>
          </w:tcPr>
          <w:p w14:paraId="638A8F04" w14:textId="77777777" w:rsidR="00CB40D5" w:rsidRPr="00613175" w:rsidRDefault="00CB40D5" w:rsidP="00D06369">
            <w:pPr>
              <w:pStyle w:val="TAL"/>
            </w:pPr>
            <w:r w:rsidRPr="00613175">
              <w:t>Derivation Path: TS 34.229-1 [2], Table in subclause A.3.3</w:t>
            </w:r>
          </w:p>
        </w:tc>
      </w:tr>
    </w:tbl>
    <w:p w14:paraId="14FC5F4E" w14:textId="77777777" w:rsidR="00CB40D5" w:rsidRPr="00613175" w:rsidRDefault="00CB40D5" w:rsidP="00CB40D5">
      <w:pPr>
        <w:rPr>
          <w:rFonts w:eastAsia="MS Gothic"/>
        </w:rPr>
      </w:pPr>
    </w:p>
    <w:p w14:paraId="30E0F5B9" w14:textId="77777777" w:rsidR="00CB40D5" w:rsidRPr="00613175" w:rsidRDefault="00CB40D5" w:rsidP="00CB40D5">
      <w:pPr>
        <w:pStyle w:val="TH"/>
        <w:rPr>
          <w:lang w:eastAsia="en-US"/>
        </w:rPr>
      </w:pPr>
      <w:r w:rsidRPr="00613175">
        <w:t xml:space="preserve">Table 9.3.3.3-11: Short message submission report for MO SMS (step </w:t>
      </w:r>
      <w:r w:rsidR="00A8083B" w:rsidRPr="00613175">
        <w:t>12</w:t>
      </w:r>
      <w:r w:rsidRPr="00613175">
        <w:t>, table 9.3.3.2-1)</w:t>
      </w:r>
    </w:p>
    <w:tbl>
      <w:tblPr>
        <w:tblW w:w="963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0"/>
      </w:tblGrid>
      <w:tr w:rsidR="00CB40D5" w:rsidRPr="00613175" w14:paraId="3EBDA66E" w14:textId="77777777" w:rsidTr="00D06369">
        <w:tc>
          <w:tcPr>
            <w:tcW w:w="9630" w:type="dxa"/>
            <w:tcBorders>
              <w:top w:val="single" w:sz="4" w:space="0" w:color="auto"/>
              <w:left w:val="single" w:sz="4" w:space="0" w:color="auto"/>
              <w:bottom w:val="single" w:sz="4" w:space="0" w:color="auto"/>
              <w:right w:val="single" w:sz="4" w:space="0" w:color="auto"/>
            </w:tcBorders>
            <w:hideMark/>
          </w:tcPr>
          <w:p w14:paraId="413F9180" w14:textId="77777777" w:rsidR="00CB40D5" w:rsidRPr="00613175" w:rsidRDefault="00CB40D5" w:rsidP="00D06369">
            <w:pPr>
              <w:pStyle w:val="TAL"/>
            </w:pPr>
            <w:r w:rsidRPr="00613175">
              <w:t xml:space="preserve">Derivation Path: TS 34.229-1 [2], Table in annex A.7.4 </w:t>
            </w:r>
          </w:p>
        </w:tc>
      </w:tr>
    </w:tbl>
    <w:p w14:paraId="0CA69604" w14:textId="77777777" w:rsidR="00CB40D5" w:rsidRPr="00613175" w:rsidRDefault="00CB40D5" w:rsidP="00CB40D5">
      <w:pPr>
        <w:rPr>
          <w:rFonts w:eastAsia="MS Gothic"/>
        </w:rPr>
      </w:pPr>
    </w:p>
    <w:p w14:paraId="6DD5D8F0" w14:textId="77777777" w:rsidR="00CB40D5" w:rsidRPr="00613175" w:rsidRDefault="00CB40D5" w:rsidP="00CB40D5">
      <w:pPr>
        <w:pStyle w:val="TH"/>
      </w:pPr>
      <w:r w:rsidRPr="00613175">
        <w:t xml:space="preserve">Table 9.3.3.3-12: 200 OK for other requests than REGISTER or SUBSCRIBE (step </w:t>
      </w:r>
      <w:r w:rsidR="00A8083B" w:rsidRPr="00613175">
        <w:t>13</w:t>
      </w:r>
      <w:r w:rsidRPr="00613175">
        <w:t>, table 9.3.3.2-1)</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39"/>
      </w:tblGrid>
      <w:tr w:rsidR="00CB40D5" w:rsidRPr="00613175" w14:paraId="0483F160" w14:textId="77777777" w:rsidTr="00D06369">
        <w:tc>
          <w:tcPr>
            <w:tcW w:w="9639" w:type="dxa"/>
            <w:tcBorders>
              <w:top w:val="single" w:sz="4" w:space="0" w:color="auto"/>
              <w:left w:val="single" w:sz="4" w:space="0" w:color="auto"/>
              <w:bottom w:val="single" w:sz="4" w:space="0" w:color="auto"/>
              <w:right w:val="single" w:sz="4" w:space="0" w:color="auto"/>
            </w:tcBorders>
            <w:hideMark/>
          </w:tcPr>
          <w:p w14:paraId="3FF065F3" w14:textId="77777777" w:rsidR="00CB40D5" w:rsidRPr="00613175" w:rsidRDefault="00CB40D5" w:rsidP="00D06369">
            <w:pPr>
              <w:pStyle w:val="TAL"/>
            </w:pPr>
            <w:r w:rsidRPr="00613175">
              <w:t>Derivation Path: TS 34.229-1 [2], Table in subclause A.3.1, Condition A5, A22</w:t>
            </w:r>
          </w:p>
        </w:tc>
      </w:tr>
    </w:tbl>
    <w:p w14:paraId="54CF9809" w14:textId="77777777" w:rsidR="00987512" w:rsidRPr="00613175" w:rsidRDefault="00987512" w:rsidP="00987512">
      <w:pPr>
        <w:rPr>
          <w:lang w:eastAsia="zh-CN"/>
        </w:rPr>
      </w:pPr>
    </w:p>
    <w:p w14:paraId="3B0878E5" w14:textId="77777777" w:rsidR="004D2017" w:rsidRPr="00613175" w:rsidRDefault="004D2017" w:rsidP="004D2017">
      <w:pPr>
        <w:pStyle w:val="Heading2"/>
        <w:rPr>
          <w:rFonts w:eastAsia="MS Gothic"/>
        </w:rPr>
      </w:pPr>
      <w:r w:rsidRPr="00613175">
        <w:rPr>
          <w:rFonts w:eastAsia="MS Gothic"/>
        </w:rPr>
        <w:br w:type="page"/>
      </w:r>
      <w:bookmarkStart w:id="1090" w:name="_Toc51948494"/>
      <w:bookmarkStart w:id="1091" w:name="_Toc52162568"/>
      <w:bookmarkStart w:id="1092" w:name="_Toc60916207"/>
      <w:bookmarkStart w:id="1093" w:name="_Toc68197429"/>
      <w:bookmarkStart w:id="1094" w:name="_Toc75880687"/>
      <w:bookmarkStart w:id="1095" w:name="_Toc84254387"/>
      <w:bookmarkStart w:id="1096" w:name="_Toc84255182"/>
      <w:r w:rsidRPr="00613175">
        <w:rPr>
          <w:rFonts w:eastAsia="MS Gothic"/>
        </w:rPr>
        <w:t>9.4</w:t>
      </w:r>
      <w:r w:rsidRPr="00613175">
        <w:rPr>
          <w:rFonts w:eastAsia="MS Gothic"/>
        </w:rPr>
        <w:tab/>
        <w:t>Mobile Terminating Concatenated SMS / 5GS</w:t>
      </w:r>
      <w:bookmarkEnd w:id="1090"/>
      <w:bookmarkEnd w:id="1091"/>
      <w:bookmarkEnd w:id="1092"/>
      <w:bookmarkEnd w:id="1093"/>
      <w:bookmarkEnd w:id="1094"/>
      <w:bookmarkEnd w:id="1095"/>
      <w:bookmarkEnd w:id="1096"/>
    </w:p>
    <w:p w14:paraId="4F12CB0C" w14:textId="77777777" w:rsidR="004D2017" w:rsidRPr="00613175" w:rsidRDefault="004D2017" w:rsidP="00F238ED">
      <w:pPr>
        <w:pStyle w:val="H6"/>
        <w:rPr>
          <w:rFonts w:eastAsia="MS Gothic"/>
        </w:rPr>
      </w:pPr>
      <w:bookmarkStart w:id="1097" w:name="_Toc25274847"/>
      <w:bookmarkStart w:id="1098" w:name="_Toc51948495"/>
      <w:bookmarkStart w:id="1099" w:name="_Toc52162569"/>
      <w:bookmarkStart w:id="1100" w:name="_Toc60916208"/>
      <w:r w:rsidRPr="00613175">
        <w:rPr>
          <w:rFonts w:eastAsia="MS Gothic"/>
        </w:rPr>
        <w:t>9.4.1</w:t>
      </w:r>
      <w:r w:rsidRPr="00613175">
        <w:rPr>
          <w:rFonts w:eastAsia="MS Gothic"/>
        </w:rPr>
        <w:tab/>
      </w:r>
      <w:bookmarkEnd w:id="1097"/>
      <w:r w:rsidRPr="00613175">
        <w:rPr>
          <w:rFonts w:eastAsia="MS Gothic"/>
        </w:rPr>
        <w:t>Test Purpose (TP)</w:t>
      </w:r>
      <w:bookmarkEnd w:id="1098"/>
      <w:bookmarkEnd w:id="1099"/>
      <w:bookmarkEnd w:id="1100"/>
    </w:p>
    <w:p w14:paraId="1F046DBE" w14:textId="77777777" w:rsidR="004D2017" w:rsidRPr="00613175" w:rsidRDefault="004D2017" w:rsidP="004D2017">
      <w:pPr>
        <w:pStyle w:val="H6"/>
      </w:pPr>
      <w:r w:rsidRPr="00613175">
        <w:t>(1)</w:t>
      </w:r>
    </w:p>
    <w:p w14:paraId="07F2D876" w14:textId="77777777" w:rsidR="004D2017" w:rsidRPr="00613175" w:rsidRDefault="004D2017" w:rsidP="004D2017">
      <w:pPr>
        <w:pStyle w:val="PL"/>
        <w:rPr>
          <w:noProof w:val="0"/>
        </w:rPr>
      </w:pPr>
      <w:r w:rsidRPr="00613175">
        <w:rPr>
          <w:b/>
          <w:noProof w:val="0"/>
        </w:rPr>
        <w:t>with</w:t>
      </w:r>
      <w:r w:rsidRPr="00613175">
        <w:rPr>
          <w:noProof w:val="0"/>
        </w:rPr>
        <w:t xml:space="preserve"> { UE being registered to IMS }</w:t>
      </w:r>
    </w:p>
    <w:p w14:paraId="0A66D075" w14:textId="77777777" w:rsidR="004D2017" w:rsidRPr="00613175" w:rsidRDefault="004D2017" w:rsidP="004D2017">
      <w:pPr>
        <w:pStyle w:val="PL"/>
        <w:rPr>
          <w:noProof w:val="0"/>
        </w:rPr>
      </w:pPr>
      <w:r w:rsidRPr="00613175">
        <w:rPr>
          <w:b/>
          <w:noProof w:val="0"/>
        </w:rPr>
        <w:t>ensure that</w:t>
      </w:r>
      <w:r w:rsidRPr="00613175">
        <w:rPr>
          <w:noProof w:val="0"/>
        </w:rPr>
        <w:t xml:space="preserve"> {</w:t>
      </w:r>
    </w:p>
    <w:p w14:paraId="2557C4B7" w14:textId="77777777" w:rsidR="004D2017" w:rsidRPr="00613175" w:rsidRDefault="004D2017" w:rsidP="004D2017">
      <w:pPr>
        <w:pStyle w:val="PL"/>
        <w:rPr>
          <w:noProof w:val="0"/>
        </w:rPr>
      </w:pPr>
      <w:r w:rsidRPr="00613175">
        <w:rPr>
          <w:noProof w:val="0"/>
        </w:rPr>
        <w:t xml:space="preserve">  </w:t>
      </w:r>
      <w:r w:rsidRPr="00613175">
        <w:rPr>
          <w:b/>
          <w:noProof w:val="0"/>
        </w:rPr>
        <w:t>when</w:t>
      </w:r>
      <w:r w:rsidRPr="00613175">
        <w:rPr>
          <w:noProof w:val="0"/>
        </w:rPr>
        <w:t xml:space="preserve"> { UE receives a SIP MESSAGE request contain</w:t>
      </w:r>
      <w:r w:rsidR="0031641D" w:rsidRPr="00613175">
        <w:rPr>
          <w:noProof w:val="0"/>
        </w:rPr>
        <w:t>in</w:t>
      </w:r>
      <w:r w:rsidRPr="00613175">
        <w:rPr>
          <w:noProof w:val="0"/>
        </w:rPr>
        <w:t>g a first segment of a concatenated SMS }</w:t>
      </w:r>
    </w:p>
    <w:p w14:paraId="33225A67" w14:textId="77777777" w:rsidR="004D2017" w:rsidRPr="00613175" w:rsidRDefault="004D2017" w:rsidP="004D2017">
      <w:pPr>
        <w:pStyle w:val="PL"/>
        <w:rPr>
          <w:noProof w:val="0"/>
        </w:rPr>
      </w:pPr>
      <w:r w:rsidRPr="00613175">
        <w:rPr>
          <w:b/>
          <w:noProof w:val="0"/>
        </w:rPr>
        <w:t>then</w:t>
      </w:r>
      <w:r w:rsidRPr="00613175">
        <w:rPr>
          <w:noProof w:val="0"/>
        </w:rPr>
        <w:t xml:space="preserve"> { UE sends a 200 OK response, followed by a SIP MESSAGE request containing a delivery report for the first segment }</w:t>
      </w:r>
    </w:p>
    <w:p w14:paraId="47F2E48E" w14:textId="77777777" w:rsidR="004D2017" w:rsidRPr="00613175" w:rsidRDefault="0031641D" w:rsidP="004D2017">
      <w:pPr>
        <w:pStyle w:val="PL"/>
        <w:rPr>
          <w:noProof w:val="0"/>
        </w:rPr>
      </w:pPr>
      <w:r w:rsidRPr="00613175">
        <w:rPr>
          <w:noProof w:val="0"/>
        </w:rPr>
        <w:t xml:space="preserve">    </w:t>
      </w:r>
      <w:r w:rsidR="004D2017" w:rsidRPr="00613175">
        <w:rPr>
          <w:noProof w:val="0"/>
        </w:rPr>
        <w:t>}</w:t>
      </w:r>
    </w:p>
    <w:p w14:paraId="4C36EBD5" w14:textId="77777777" w:rsidR="0031641D" w:rsidRPr="00613175" w:rsidRDefault="0031641D" w:rsidP="004D2017">
      <w:pPr>
        <w:pStyle w:val="PL"/>
        <w:rPr>
          <w:noProof w:val="0"/>
        </w:rPr>
      </w:pPr>
    </w:p>
    <w:p w14:paraId="720238D2" w14:textId="77777777" w:rsidR="004D2017" w:rsidRPr="00613175" w:rsidRDefault="004D2017" w:rsidP="004D2017">
      <w:pPr>
        <w:pStyle w:val="H6"/>
      </w:pPr>
      <w:r w:rsidRPr="00613175">
        <w:t>(2)</w:t>
      </w:r>
    </w:p>
    <w:p w14:paraId="5A4AC673" w14:textId="77777777" w:rsidR="004D2017" w:rsidRPr="00613175" w:rsidRDefault="004D2017" w:rsidP="004D2017">
      <w:pPr>
        <w:pStyle w:val="PL"/>
        <w:rPr>
          <w:noProof w:val="0"/>
        </w:rPr>
      </w:pPr>
      <w:r w:rsidRPr="00613175">
        <w:rPr>
          <w:b/>
          <w:noProof w:val="0"/>
        </w:rPr>
        <w:t>with</w:t>
      </w:r>
      <w:r w:rsidRPr="00613175">
        <w:rPr>
          <w:noProof w:val="0"/>
        </w:rPr>
        <w:t xml:space="preserve"> { UE having sent a SIP MESSAGE request containing a delivery report for the first segment }</w:t>
      </w:r>
    </w:p>
    <w:p w14:paraId="01AC14DB" w14:textId="77777777" w:rsidR="004D2017" w:rsidRPr="00613175" w:rsidRDefault="004D2017" w:rsidP="004D2017">
      <w:pPr>
        <w:pStyle w:val="PL"/>
        <w:rPr>
          <w:noProof w:val="0"/>
        </w:rPr>
      </w:pPr>
      <w:r w:rsidRPr="00613175">
        <w:rPr>
          <w:b/>
          <w:noProof w:val="0"/>
        </w:rPr>
        <w:t>ensure that</w:t>
      </w:r>
      <w:r w:rsidRPr="00613175">
        <w:rPr>
          <w:noProof w:val="0"/>
        </w:rPr>
        <w:t xml:space="preserve"> {</w:t>
      </w:r>
    </w:p>
    <w:p w14:paraId="41A8B853" w14:textId="77777777" w:rsidR="004D2017" w:rsidRPr="00613175" w:rsidRDefault="004D2017" w:rsidP="004D2017">
      <w:pPr>
        <w:pStyle w:val="PL"/>
        <w:rPr>
          <w:noProof w:val="0"/>
        </w:rPr>
      </w:pPr>
      <w:r w:rsidRPr="00613175">
        <w:rPr>
          <w:noProof w:val="0"/>
        </w:rPr>
        <w:t xml:space="preserve">  </w:t>
      </w:r>
      <w:r w:rsidRPr="00613175">
        <w:rPr>
          <w:b/>
          <w:noProof w:val="0"/>
        </w:rPr>
        <w:t>when</w:t>
      </w:r>
      <w:r w:rsidRPr="00613175">
        <w:rPr>
          <w:noProof w:val="0"/>
        </w:rPr>
        <w:t xml:space="preserve"> { UE receives a 202 Accepted response, followed by a SIP MESSAGE request containing a second segment of a concatenated SMS }</w:t>
      </w:r>
    </w:p>
    <w:p w14:paraId="00B42CCA" w14:textId="77777777" w:rsidR="004D2017" w:rsidRPr="00613175" w:rsidRDefault="004D2017" w:rsidP="004D2017">
      <w:pPr>
        <w:pStyle w:val="PL"/>
        <w:rPr>
          <w:noProof w:val="0"/>
        </w:rPr>
      </w:pPr>
      <w:r w:rsidRPr="00613175">
        <w:rPr>
          <w:noProof w:val="0"/>
        </w:rPr>
        <w:t xml:space="preserve">    </w:t>
      </w:r>
      <w:r w:rsidRPr="00613175">
        <w:rPr>
          <w:b/>
          <w:noProof w:val="0"/>
        </w:rPr>
        <w:t>then</w:t>
      </w:r>
      <w:r w:rsidRPr="00613175">
        <w:rPr>
          <w:noProof w:val="0"/>
        </w:rPr>
        <w:t xml:space="preserve"> { UE sends a 200 OK response, followed by a SIP MESSAGE request containing a delivery report for the second segment }</w:t>
      </w:r>
    </w:p>
    <w:p w14:paraId="1B26E354" w14:textId="77777777" w:rsidR="004D2017" w:rsidRPr="00613175" w:rsidRDefault="0031641D" w:rsidP="004D2017">
      <w:pPr>
        <w:pStyle w:val="PL"/>
        <w:rPr>
          <w:noProof w:val="0"/>
        </w:rPr>
      </w:pPr>
      <w:r w:rsidRPr="00613175">
        <w:rPr>
          <w:noProof w:val="0"/>
        </w:rPr>
        <w:t xml:space="preserve">    </w:t>
      </w:r>
      <w:r w:rsidR="004D2017" w:rsidRPr="00613175">
        <w:rPr>
          <w:noProof w:val="0"/>
        </w:rPr>
        <w:t>}</w:t>
      </w:r>
    </w:p>
    <w:p w14:paraId="3DEBCBDC" w14:textId="77777777" w:rsidR="0031641D" w:rsidRPr="00613175" w:rsidRDefault="0031641D" w:rsidP="004D2017">
      <w:pPr>
        <w:pStyle w:val="PL"/>
        <w:rPr>
          <w:noProof w:val="0"/>
        </w:rPr>
      </w:pPr>
    </w:p>
    <w:p w14:paraId="19F87AB2" w14:textId="77777777" w:rsidR="004D2017" w:rsidRPr="00613175" w:rsidRDefault="004D2017" w:rsidP="004D2017">
      <w:pPr>
        <w:pStyle w:val="H6"/>
      </w:pPr>
      <w:bookmarkStart w:id="1101" w:name="_Toc25274848"/>
      <w:r w:rsidRPr="00613175">
        <w:t>(3)</w:t>
      </w:r>
    </w:p>
    <w:p w14:paraId="6C87D0A2" w14:textId="77777777" w:rsidR="004D2017" w:rsidRPr="00613175" w:rsidRDefault="004D2017" w:rsidP="004D2017">
      <w:pPr>
        <w:pStyle w:val="PL"/>
        <w:rPr>
          <w:noProof w:val="0"/>
        </w:rPr>
      </w:pPr>
      <w:r w:rsidRPr="00613175">
        <w:rPr>
          <w:b/>
          <w:noProof w:val="0"/>
        </w:rPr>
        <w:t>with</w:t>
      </w:r>
      <w:r w:rsidRPr="00613175">
        <w:rPr>
          <w:noProof w:val="0"/>
        </w:rPr>
        <w:t xml:space="preserve"> { UE having sent a SIP MESSAGE request containing a delivery report for the second segment }</w:t>
      </w:r>
    </w:p>
    <w:p w14:paraId="315BCC1E" w14:textId="77777777" w:rsidR="004D2017" w:rsidRPr="00613175" w:rsidRDefault="004D2017" w:rsidP="004D2017">
      <w:pPr>
        <w:pStyle w:val="PL"/>
        <w:rPr>
          <w:noProof w:val="0"/>
        </w:rPr>
      </w:pPr>
      <w:r w:rsidRPr="00613175">
        <w:rPr>
          <w:b/>
          <w:noProof w:val="0"/>
        </w:rPr>
        <w:t>ensure that</w:t>
      </w:r>
      <w:r w:rsidRPr="00613175">
        <w:rPr>
          <w:noProof w:val="0"/>
        </w:rPr>
        <w:t xml:space="preserve"> {</w:t>
      </w:r>
    </w:p>
    <w:p w14:paraId="29B258B7" w14:textId="77777777" w:rsidR="004D2017" w:rsidRPr="00613175" w:rsidRDefault="004D2017" w:rsidP="004D2017">
      <w:pPr>
        <w:pStyle w:val="PL"/>
        <w:rPr>
          <w:noProof w:val="0"/>
        </w:rPr>
      </w:pPr>
      <w:r w:rsidRPr="00613175">
        <w:rPr>
          <w:noProof w:val="0"/>
        </w:rPr>
        <w:t xml:space="preserve">  </w:t>
      </w:r>
      <w:r w:rsidRPr="00613175">
        <w:rPr>
          <w:b/>
          <w:noProof w:val="0"/>
        </w:rPr>
        <w:t>when</w:t>
      </w:r>
      <w:r w:rsidRPr="00613175">
        <w:rPr>
          <w:noProof w:val="0"/>
        </w:rPr>
        <w:t xml:space="preserve"> { UE receives a 202 Accepted response, followed by a SIP MESSAGE request containing a third segment of a concatenated SMS }</w:t>
      </w:r>
    </w:p>
    <w:p w14:paraId="3A0238B3" w14:textId="77777777" w:rsidR="004D2017" w:rsidRPr="00613175" w:rsidRDefault="004D2017" w:rsidP="004D2017">
      <w:pPr>
        <w:pStyle w:val="PL"/>
        <w:rPr>
          <w:noProof w:val="0"/>
        </w:rPr>
      </w:pPr>
      <w:r w:rsidRPr="00613175">
        <w:rPr>
          <w:noProof w:val="0"/>
        </w:rPr>
        <w:t xml:space="preserve">    </w:t>
      </w:r>
      <w:r w:rsidRPr="00613175">
        <w:rPr>
          <w:b/>
          <w:noProof w:val="0"/>
        </w:rPr>
        <w:t>then</w:t>
      </w:r>
      <w:r w:rsidRPr="00613175">
        <w:rPr>
          <w:noProof w:val="0"/>
        </w:rPr>
        <w:t xml:space="preserve"> { UE sends a 200 OK response, followed by a SIP MESSAGE request containing a delivery report for the third segment }</w:t>
      </w:r>
    </w:p>
    <w:p w14:paraId="02460B2A" w14:textId="77777777" w:rsidR="004D2017" w:rsidRPr="00613175" w:rsidRDefault="0031641D" w:rsidP="004D2017">
      <w:pPr>
        <w:pStyle w:val="PL"/>
        <w:rPr>
          <w:noProof w:val="0"/>
        </w:rPr>
      </w:pPr>
      <w:r w:rsidRPr="00613175">
        <w:rPr>
          <w:noProof w:val="0"/>
        </w:rPr>
        <w:t xml:space="preserve">    </w:t>
      </w:r>
      <w:r w:rsidR="004D2017" w:rsidRPr="00613175">
        <w:rPr>
          <w:noProof w:val="0"/>
        </w:rPr>
        <w:t>}</w:t>
      </w:r>
    </w:p>
    <w:p w14:paraId="5426FF75" w14:textId="77777777" w:rsidR="0031641D" w:rsidRPr="00613175" w:rsidRDefault="0031641D" w:rsidP="004D2017">
      <w:pPr>
        <w:pStyle w:val="PL"/>
        <w:rPr>
          <w:noProof w:val="0"/>
        </w:rPr>
      </w:pPr>
    </w:p>
    <w:p w14:paraId="772303FE" w14:textId="77777777" w:rsidR="004D2017" w:rsidRPr="00613175" w:rsidRDefault="004D2017" w:rsidP="00F238ED">
      <w:pPr>
        <w:pStyle w:val="H6"/>
        <w:rPr>
          <w:rFonts w:eastAsia="MS Gothic"/>
        </w:rPr>
      </w:pPr>
      <w:bookmarkStart w:id="1102" w:name="_Toc51948496"/>
      <w:bookmarkStart w:id="1103" w:name="_Toc52162570"/>
      <w:bookmarkStart w:id="1104" w:name="_Toc60916209"/>
      <w:r w:rsidRPr="00613175">
        <w:rPr>
          <w:rFonts w:eastAsia="MS Gothic"/>
        </w:rPr>
        <w:t>9.4.2</w:t>
      </w:r>
      <w:r w:rsidRPr="00613175">
        <w:rPr>
          <w:rFonts w:eastAsia="MS Gothic"/>
        </w:rPr>
        <w:tab/>
        <w:t>Conformance Requirements</w:t>
      </w:r>
      <w:bookmarkEnd w:id="1101"/>
      <w:bookmarkEnd w:id="1102"/>
      <w:bookmarkEnd w:id="1103"/>
      <w:bookmarkEnd w:id="1104"/>
    </w:p>
    <w:p w14:paraId="2B143488" w14:textId="77777777" w:rsidR="000D610E" w:rsidRPr="00613175" w:rsidRDefault="000D610E" w:rsidP="000D610E">
      <w:bookmarkStart w:id="1105" w:name="_Toc25274849"/>
      <w:r w:rsidRPr="00613175">
        <w:t>The conformance requirements covered in the present test case are, unless otherwise stated, Rel-15 requirements.</w:t>
      </w:r>
    </w:p>
    <w:p w14:paraId="155D2BF9" w14:textId="77777777" w:rsidR="004D2017" w:rsidRPr="00613175" w:rsidRDefault="004D2017" w:rsidP="004D2017">
      <w:pPr>
        <w:rPr>
          <w:lang w:eastAsia="zh-CN"/>
        </w:rPr>
      </w:pPr>
      <w:r w:rsidRPr="00613175">
        <w:rPr>
          <w:lang w:eastAsia="zh-CN"/>
        </w:rPr>
        <w:t>[TS 23.040, clause 9.2.3.23]:</w:t>
      </w:r>
    </w:p>
    <w:p w14:paraId="326CBD4F" w14:textId="77777777" w:rsidR="004D2017" w:rsidRPr="00613175" w:rsidRDefault="004D2017" w:rsidP="004D2017">
      <w:pPr>
        <w:pStyle w:val="B10"/>
      </w:pPr>
      <w:r w:rsidRPr="00613175">
        <w:t>The TP</w:t>
      </w:r>
      <w:r w:rsidRPr="00613175">
        <w:noBreakHyphen/>
        <w:t>User</w:t>
      </w:r>
      <w:r w:rsidRPr="00613175">
        <w:noBreakHyphen/>
        <w:t>Data</w:t>
      </w:r>
      <w:r w:rsidRPr="00613175">
        <w:noBreakHyphen/>
        <w:t>Header</w:t>
      </w:r>
      <w:r w:rsidRPr="00613175">
        <w:noBreakHyphen/>
        <w:t>Indicator is a 1 bit field within bit 6 of the first octet of the following six PDUs:</w:t>
      </w:r>
    </w:p>
    <w:p w14:paraId="10A74EFA" w14:textId="77777777" w:rsidR="004D2017" w:rsidRPr="00613175" w:rsidRDefault="004D2017" w:rsidP="004D2017">
      <w:pPr>
        <w:pStyle w:val="B10"/>
      </w:pPr>
      <w:r w:rsidRPr="00613175">
        <w:t>-</w:t>
      </w:r>
      <w:r w:rsidRPr="00613175">
        <w:tab/>
        <w:t>SMS</w:t>
      </w:r>
      <w:r w:rsidRPr="00613175">
        <w:noBreakHyphen/>
        <w:t xml:space="preserve">SUBMIT, </w:t>
      </w:r>
    </w:p>
    <w:p w14:paraId="7D8D8709" w14:textId="77777777" w:rsidR="004D2017" w:rsidRPr="00613175" w:rsidRDefault="004D2017" w:rsidP="004D2017">
      <w:pPr>
        <w:pStyle w:val="B10"/>
      </w:pPr>
      <w:r w:rsidRPr="00613175">
        <w:t>-</w:t>
      </w:r>
      <w:r w:rsidRPr="00613175">
        <w:tab/>
        <w:t>SMS-SUBMIT-REPORT,</w:t>
      </w:r>
    </w:p>
    <w:p w14:paraId="398269A5" w14:textId="77777777" w:rsidR="004D2017" w:rsidRPr="00613175" w:rsidRDefault="004D2017" w:rsidP="004D2017">
      <w:pPr>
        <w:pStyle w:val="B10"/>
      </w:pPr>
      <w:r w:rsidRPr="00613175">
        <w:t>-</w:t>
      </w:r>
      <w:r w:rsidRPr="00613175">
        <w:tab/>
        <w:t xml:space="preserve"> SMS</w:t>
      </w:r>
      <w:r w:rsidRPr="00613175">
        <w:noBreakHyphen/>
        <w:t xml:space="preserve">DELIVER, </w:t>
      </w:r>
    </w:p>
    <w:p w14:paraId="5B1B9EB4" w14:textId="77777777" w:rsidR="004D2017" w:rsidRPr="00613175" w:rsidRDefault="004D2017" w:rsidP="004D2017">
      <w:pPr>
        <w:pStyle w:val="B10"/>
      </w:pPr>
      <w:r w:rsidRPr="00613175">
        <w:t>-</w:t>
      </w:r>
      <w:r w:rsidRPr="00613175">
        <w:tab/>
        <w:t>SMS-DELIVER-REPORT,</w:t>
      </w:r>
    </w:p>
    <w:p w14:paraId="4DA44F55" w14:textId="77777777" w:rsidR="004D2017" w:rsidRPr="00613175" w:rsidRDefault="004D2017" w:rsidP="004D2017">
      <w:pPr>
        <w:pStyle w:val="B10"/>
      </w:pPr>
      <w:r w:rsidRPr="00613175">
        <w:t>-</w:t>
      </w:r>
      <w:r w:rsidRPr="00613175">
        <w:tab/>
        <w:t>SMS-STATUS-REPORT,</w:t>
      </w:r>
    </w:p>
    <w:p w14:paraId="338457F5" w14:textId="77777777" w:rsidR="004D2017" w:rsidRPr="00613175" w:rsidRDefault="004D2017" w:rsidP="004D2017">
      <w:pPr>
        <w:pStyle w:val="B10"/>
      </w:pPr>
      <w:r w:rsidRPr="00613175">
        <w:t>-</w:t>
      </w:r>
      <w:r w:rsidRPr="00613175">
        <w:tab/>
        <w:t xml:space="preserve">SMS-COMMAND. </w:t>
      </w:r>
    </w:p>
    <w:p w14:paraId="772F10F1" w14:textId="77777777" w:rsidR="004D2017" w:rsidRPr="00613175" w:rsidRDefault="004D2017" w:rsidP="004D2017">
      <w:pPr>
        <w:pStyle w:val="B10"/>
      </w:pPr>
      <w:r w:rsidRPr="00613175">
        <w:t>TP-UDHI has the following values.</w:t>
      </w:r>
    </w:p>
    <w:p w14:paraId="63A9DD91" w14:textId="77777777" w:rsidR="004D2017" w:rsidRPr="00613175" w:rsidRDefault="004D2017" w:rsidP="004D2017">
      <w:pPr>
        <w:pStyle w:val="B10"/>
      </w:pPr>
      <w:r w:rsidRPr="00613175">
        <w:t>Bit no. 6</w:t>
      </w:r>
      <w:r w:rsidRPr="00613175">
        <w:tab/>
        <w:t>0</w:t>
      </w:r>
      <w:r w:rsidRPr="00613175">
        <w:tab/>
        <w:t>The TP</w:t>
      </w:r>
      <w:r w:rsidRPr="00613175">
        <w:noBreakHyphen/>
        <w:t>UD field contains only the short message</w:t>
      </w:r>
    </w:p>
    <w:p w14:paraId="06A5F2CC" w14:textId="77777777" w:rsidR="004D2017" w:rsidRPr="00613175" w:rsidRDefault="004D2017" w:rsidP="004D2017">
      <w:pPr>
        <w:pStyle w:val="B10"/>
      </w:pPr>
      <w:r w:rsidRPr="00613175">
        <w:tab/>
      </w:r>
      <w:r w:rsidRPr="00613175">
        <w:tab/>
        <w:t>1</w:t>
      </w:r>
      <w:r w:rsidRPr="00613175">
        <w:tab/>
        <w:t>The beginning of the TP</w:t>
      </w:r>
      <w:r w:rsidRPr="00613175">
        <w:noBreakHyphen/>
        <w:t>UD field contains a Header in addition to the short message.</w:t>
      </w:r>
    </w:p>
    <w:p w14:paraId="27603DE6" w14:textId="77777777" w:rsidR="004D2017" w:rsidRPr="00613175" w:rsidRDefault="004D2017" w:rsidP="004D2017">
      <w:pPr>
        <w:rPr>
          <w:lang w:eastAsia="zh-CN"/>
        </w:rPr>
      </w:pPr>
      <w:r w:rsidRPr="00613175">
        <w:rPr>
          <w:lang w:eastAsia="zh-CN"/>
        </w:rPr>
        <w:t>[TS 23.040, clause 9.2.3.24]:</w:t>
      </w:r>
    </w:p>
    <w:p w14:paraId="32336677" w14:textId="77777777" w:rsidR="004D2017" w:rsidRPr="00613175" w:rsidRDefault="004D2017" w:rsidP="004D2017">
      <w:r w:rsidRPr="00613175">
        <w:t>The length of the TP-User-Data field is defined in the PDU’s of the SM-TL (see clause 9.2.2).</w:t>
      </w:r>
    </w:p>
    <w:p w14:paraId="78EEA8C3" w14:textId="77777777" w:rsidR="004D2017" w:rsidRPr="00613175" w:rsidRDefault="004D2017" w:rsidP="004D2017">
      <w:r w:rsidRPr="00613175">
        <w:t>The TP</w:t>
      </w:r>
      <w:r w:rsidRPr="00613175">
        <w:noBreakHyphen/>
        <w:t>User</w:t>
      </w:r>
      <w:r w:rsidRPr="00613175">
        <w:noBreakHyphen/>
        <w:t>Data field may comprise just the short message itself or a Header in addition to the short message depending upon the setting of TP</w:t>
      </w:r>
      <w:r w:rsidRPr="00613175">
        <w:noBreakHyphen/>
        <w:t>UDHI.</w:t>
      </w:r>
    </w:p>
    <w:p w14:paraId="76CD3041" w14:textId="77777777" w:rsidR="004D2017" w:rsidRPr="00613175" w:rsidRDefault="004D2017" w:rsidP="004D2017">
      <w:r w:rsidRPr="00613175">
        <w:t>Where the TP</w:t>
      </w:r>
      <w:r w:rsidRPr="00613175">
        <w:noBreakHyphen/>
        <w:t>UDHI value is set to 0 the TP</w:t>
      </w:r>
      <w:r w:rsidRPr="00613175">
        <w:noBreakHyphen/>
        <w:t>User</w:t>
      </w:r>
      <w:r w:rsidRPr="00613175">
        <w:noBreakHyphen/>
        <w:t>Data field comprises the short message only, where the user data can be 7 bit (default alphabet) data, 8 bit data, or 16 bit (UCS2 [24]) data.</w:t>
      </w:r>
    </w:p>
    <w:p w14:paraId="38C131B6" w14:textId="77777777" w:rsidR="004D2017" w:rsidRPr="00613175" w:rsidRDefault="004D2017" w:rsidP="004D2017">
      <w:r w:rsidRPr="00613175">
        <w:t>Where the TP</w:t>
      </w:r>
      <w:r w:rsidRPr="00613175">
        <w:noBreakHyphen/>
        <w:t>UDHI value is set to 1 the first octets of the TP</w:t>
      </w:r>
      <w:r w:rsidRPr="00613175">
        <w:noBreakHyphen/>
        <w:t>User</w:t>
      </w:r>
      <w:r w:rsidRPr="00613175">
        <w:noBreakHyphen/>
        <w:t>Data field contains a Header in the following order starting at the first octet of the TP</w:t>
      </w:r>
      <w:r w:rsidRPr="00613175">
        <w:noBreakHyphen/>
        <w:t>User</w:t>
      </w:r>
      <w:r w:rsidRPr="00613175">
        <w:noBreakHyphen/>
        <w:t>Data field.</w:t>
      </w:r>
    </w:p>
    <w:p w14:paraId="669CF5F2" w14:textId="77777777" w:rsidR="004D2017" w:rsidRPr="00613175" w:rsidRDefault="004D2017" w:rsidP="004D2017">
      <w:r w:rsidRPr="00613175">
        <w:t>Irrespective of whether any part of the User Data Header is ignored or discarded, the MS shall always store the entire TPDU exactly as received.</w:t>
      </w:r>
    </w:p>
    <w:p w14:paraId="2E943528" w14:textId="77777777" w:rsidR="004D2017" w:rsidRPr="00613175" w:rsidRDefault="004D2017" w:rsidP="004D2017">
      <w:pPr>
        <w:pStyle w:val="B10"/>
      </w:pPr>
      <w:r w:rsidRPr="00613175">
        <w:t>FIELD</w:t>
      </w:r>
      <w:r w:rsidRPr="00613175">
        <w:tab/>
      </w:r>
      <w:r w:rsidRPr="00613175">
        <w:tab/>
      </w:r>
      <w:r w:rsidRPr="00613175">
        <w:tab/>
      </w:r>
      <w:r w:rsidRPr="00613175">
        <w:tab/>
      </w:r>
      <w:r w:rsidRPr="00613175">
        <w:tab/>
      </w:r>
      <w:r w:rsidRPr="00613175">
        <w:tab/>
      </w:r>
      <w:r w:rsidRPr="00613175">
        <w:tab/>
        <w:t>LENGTH</w:t>
      </w:r>
    </w:p>
    <w:p w14:paraId="06C81D1F" w14:textId="77777777" w:rsidR="004D2017" w:rsidRPr="00613175" w:rsidRDefault="004D2017" w:rsidP="004D2017">
      <w:pPr>
        <w:pStyle w:val="B10"/>
      </w:pPr>
      <w:r w:rsidRPr="00613175">
        <w:t>Length of User Data Header</w:t>
      </w:r>
      <w:r w:rsidRPr="00613175">
        <w:tab/>
      </w:r>
      <w:r w:rsidRPr="00613175">
        <w:tab/>
      </w:r>
      <w:r w:rsidRPr="00613175">
        <w:tab/>
      </w:r>
      <w:r w:rsidRPr="00613175">
        <w:tab/>
        <w:t>1 octet</w:t>
      </w:r>
    </w:p>
    <w:p w14:paraId="4611DCB8" w14:textId="77777777" w:rsidR="004D2017" w:rsidRPr="00613175" w:rsidRDefault="004D2017" w:rsidP="004D2017">
      <w:pPr>
        <w:pStyle w:val="B10"/>
      </w:pPr>
      <w:r w:rsidRPr="00613175">
        <w:tab/>
        <w:t>Information</w:t>
      </w:r>
      <w:r w:rsidRPr="00613175">
        <w:noBreakHyphen/>
        <w:t>Element</w:t>
      </w:r>
      <w:r w:rsidRPr="00613175">
        <w:noBreakHyphen/>
        <w:t xml:space="preserve">Identifier </w:t>
      </w:r>
      <w:r w:rsidRPr="00613175">
        <w:rPr>
          <w:sz w:val="18"/>
        </w:rPr>
        <w:t>"</w:t>
      </w:r>
      <w:r w:rsidRPr="00613175">
        <w:t>A</w:t>
      </w:r>
      <w:r w:rsidRPr="00613175">
        <w:rPr>
          <w:sz w:val="18"/>
        </w:rPr>
        <w:t>"</w:t>
      </w:r>
      <w:r w:rsidRPr="00613175">
        <w:tab/>
      </w:r>
      <w:r w:rsidRPr="00613175">
        <w:tab/>
        <w:t>1 octet</w:t>
      </w:r>
    </w:p>
    <w:p w14:paraId="364D49FF" w14:textId="77777777" w:rsidR="004D2017" w:rsidRPr="00613175" w:rsidRDefault="004D2017" w:rsidP="004D2017">
      <w:pPr>
        <w:pStyle w:val="B10"/>
      </w:pPr>
      <w:r w:rsidRPr="00613175">
        <w:tab/>
        <w:t>Length of Information</w:t>
      </w:r>
      <w:r w:rsidRPr="00613175">
        <w:noBreakHyphen/>
        <w:t xml:space="preserve">Element </w:t>
      </w:r>
      <w:r w:rsidRPr="00613175">
        <w:rPr>
          <w:sz w:val="18"/>
        </w:rPr>
        <w:t>"</w:t>
      </w:r>
      <w:r w:rsidRPr="00613175">
        <w:t>A</w:t>
      </w:r>
      <w:r w:rsidRPr="00613175">
        <w:rPr>
          <w:sz w:val="18"/>
        </w:rPr>
        <w:t>"</w:t>
      </w:r>
      <w:r w:rsidRPr="00613175">
        <w:tab/>
      </w:r>
      <w:r w:rsidRPr="00613175">
        <w:tab/>
        <w:t>1 octet</w:t>
      </w:r>
    </w:p>
    <w:p w14:paraId="4E1C9C98" w14:textId="77777777" w:rsidR="004D2017" w:rsidRPr="00613175" w:rsidRDefault="004D2017" w:rsidP="004D2017">
      <w:pPr>
        <w:pStyle w:val="B10"/>
      </w:pPr>
      <w:r w:rsidRPr="00613175">
        <w:tab/>
        <w:t>Information</w:t>
      </w:r>
      <w:r w:rsidRPr="00613175">
        <w:noBreakHyphen/>
        <w:t xml:space="preserve">Element </w:t>
      </w:r>
      <w:r w:rsidRPr="00613175">
        <w:rPr>
          <w:sz w:val="18"/>
        </w:rPr>
        <w:t>"</w:t>
      </w:r>
      <w:r w:rsidRPr="00613175">
        <w:t>A</w:t>
      </w:r>
      <w:r w:rsidRPr="00613175">
        <w:rPr>
          <w:sz w:val="18"/>
        </w:rPr>
        <w:t>"</w:t>
      </w:r>
      <w:r w:rsidRPr="00613175">
        <w:t xml:space="preserve"> Data</w:t>
      </w:r>
      <w:r w:rsidRPr="00613175">
        <w:tab/>
      </w:r>
      <w:r w:rsidRPr="00613175">
        <w:tab/>
      </w:r>
      <w:r w:rsidRPr="00613175">
        <w:tab/>
        <w:t xml:space="preserve">0 to </w:t>
      </w:r>
      <w:r w:rsidRPr="00613175">
        <w:rPr>
          <w:sz w:val="18"/>
        </w:rPr>
        <w:t>"</w:t>
      </w:r>
      <w:r w:rsidRPr="00613175">
        <w:t>n</w:t>
      </w:r>
      <w:r w:rsidRPr="00613175">
        <w:rPr>
          <w:sz w:val="18"/>
        </w:rPr>
        <w:t>"</w:t>
      </w:r>
      <w:r w:rsidRPr="00613175">
        <w:t xml:space="preserve"> octets</w:t>
      </w:r>
    </w:p>
    <w:p w14:paraId="3AB04EB5" w14:textId="77777777" w:rsidR="004D2017" w:rsidRPr="00613175" w:rsidRDefault="004D2017" w:rsidP="004D2017">
      <w:pPr>
        <w:pStyle w:val="B10"/>
      </w:pPr>
      <w:r w:rsidRPr="00613175">
        <w:tab/>
        <w:t>Information</w:t>
      </w:r>
      <w:r w:rsidRPr="00613175">
        <w:noBreakHyphen/>
        <w:t>Element</w:t>
      </w:r>
      <w:r w:rsidRPr="00613175">
        <w:noBreakHyphen/>
        <w:t xml:space="preserve">Identifier </w:t>
      </w:r>
      <w:r w:rsidRPr="00613175">
        <w:rPr>
          <w:sz w:val="18"/>
        </w:rPr>
        <w:t>"</w:t>
      </w:r>
      <w:r w:rsidRPr="00613175">
        <w:t>B</w:t>
      </w:r>
      <w:r w:rsidRPr="00613175">
        <w:rPr>
          <w:sz w:val="18"/>
        </w:rPr>
        <w:t>"</w:t>
      </w:r>
      <w:r w:rsidRPr="00613175">
        <w:tab/>
      </w:r>
      <w:r w:rsidRPr="00613175">
        <w:tab/>
      </w:r>
      <w:r w:rsidRPr="00613175">
        <w:tab/>
        <w:t>1 octet</w:t>
      </w:r>
    </w:p>
    <w:p w14:paraId="18C84747" w14:textId="77777777" w:rsidR="004D2017" w:rsidRPr="00613175" w:rsidRDefault="004D2017" w:rsidP="004D2017">
      <w:pPr>
        <w:pStyle w:val="B10"/>
      </w:pPr>
      <w:r w:rsidRPr="00613175">
        <w:tab/>
        <w:t>Length of Information</w:t>
      </w:r>
      <w:r w:rsidRPr="00613175">
        <w:noBreakHyphen/>
        <w:t xml:space="preserve">Element </w:t>
      </w:r>
      <w:r w:rsidRPr="00613175">
        <w:rPr>
          <w:sz w:val="18"/>
        </w:rPr>
        <w:t>"</w:t>
      </w:r>
      <w:r w:rsidRPr="00613175">
        <w:t>B</w:t>
      </w:r>
      <w:r w:rsidRPr="00613175">
        <w:rPr>
          <w:sz w:val="18"/>
        </w:rPr>
        <w:t>"</w:t>
      </w:r>
      <w:r w:rsidRPr="00613175">
        <w:tab/>
      </w:r>
      <w:r w:rsidRPr="00613175">
        <w:tab/>
        <w:t>1 octet</w:t>
      </w:r>
    </w:p>
    <w:p w14:paraId="56633A3F" w14:textId="77777777" w:rsidR="004D2017" w:rsidRPr="00613175" w:rsidRDefault="004D2017" w:rsidP="004D2017">
      <w:pPr>
        <w:pStyle w:val="B10"/>
      </w:pPr>
      <w:r w:rsidRPr="00613175">
        <w:tab/>
        <w:t>Information</w:t>
      </w:r>
      <w:r w:rsidRPr="00613175">
        <w:noBreakHyphen/>
        <w:t xml:space="preserve">Element </w:t>
      </w:r>
      <w:r w:rsidRPr="00613175">
        <w:rPr>
          <w:sz w:val="18"/>
        </w:rPr>
        <w:t>"</w:t>
      </w:r>
      <w:r w:rsidRPr="00613175">
        <w:t>B</w:t>
      </w:r>
      <w:r w:rsidRPr="00613175">
        <w:rPr>
          <w:sz w:val="18"/>
        </w:rPr>
        <w:t>"</w:t>
      </w:r>
      <w:r w:rsidRPr="00613175">
        <w:t xml:space="preserve"> Data</w:t>
      </w:r>
      <w:r w:rsidRPr="00613175">
        <w:tab/>
      </w:r>
      <w:r w:rsidRPr="00613175">
        <w:tab/>
      </w:r>
      <w:r w:rsidRPr="00613175">
        <w:tab/>
        <w:t xml:space="preserve">0 to </w:t>
      </w:r>
      <w:r w:rsidRPr="00613175">
        <w:rPr>
          <w:sz w:val="18"/>
        </w:rPr>
        <w:t>"</w:t>
      </w:r>
      <w:r w:rsidRPr="00613175">
        <w:t>n</w:t>
      </w:r>
      <w:r w:rsidRPr="00613175">
        <w:rPr>
          <w:sz w:val="18"/>
        </w:rPr>
        <w:t>"</w:t>
      </w:r>
      <w:r w:rsidRPr="00613175">
        <w:t xml:space="preserve"> octets</w:t>
      </w:r>
    </w:p>
    <w:p w14:paraId="37BE595B" w14:textId="77777777" w:rsidR="004D2017" w:rsidRPr="00613175" w:rsidRDefault="004D2017" w:rsidP="004D2017">
      <w:pPr>
        <w:pStyle w:val="B10"/>
      </w:pPr>
      <w:r w:rsidRPr="00613175">
        <w:tab/>
        <w:t>Information</w:t>
      </w:r>
      <w:r w:rsidRPr="00613175">
        <w:noBreakHyphen/>
        <w:t>Element</w:t>
      </w:r>
      <w:r w:rsidRPr="00613175">
        <w:noBreakHyphen/>
        <w:t xml:space="preserve">Identifier </w:t>
      </w:r>
      <w:r w:rsidRPr="00613175">
        <w:rPr>
          <w:sz w:val="18"/>
        </w:rPr>
        <w:t>"</w:t>
      </w:r>
      <w:r w:rsidRPr="00613175">
        <w:t>X</w:t>
      </w:r>
      <w:r w:rsidRPr="00613175">
        <w:rPr>
          <w:sz w:val="18"/>
        </w:rPr>
        <w:t>"</w:t>
      </w:r>
      <w:r w:rsidRPr="00613175">
        <w:tab/>
      </w:r>
      <w:r w:rsidRPr="00613175">
        <w:tab/>
      </w:r>
      <w:r w:rsidRPr="00613175">
        <w:tab/>
        <w:t>1 octet</w:t>
      </w:r>
    </w:p>
    <w:p w14:paraId="1C76C310" w14:textId="77777777" w:rsidR="004D2017" w:rsidRPr="00613175" w:rsidRDefault="004D2017" w:rsidP="004D2017">
      <w:pPr>
        <w:pStyle w:val="B10"/>
      </w:pPr>
      <w:r w:rsidRPr="00613175">
        <w:tab/>
        <w:t>Length of Information</w:t>
      </w:r>
      <w:r w:rsidRPr="00613175">
        <w:noBreakHyphen/>
        <w:t xml:space="preserve">Element </w:t>
      </w:r>
      <w:r w:rsidRPr="00613175">
        <w:rPr>
          <w:sz w:val="18"/>
        </w:rPr>
        <w:t>"</w:t>
      </w:r>
      <w:r w:rsidRPr="00613175">
        <w:t>X</w:t>
      </w:r>
      <w:r w:rsidRPr="00613175">
        <w:rPr>
          <w:sz w:val="18"/>
        </w:rPr>
        <w:t>"</w:t>
      </w:r>
      <w:r w:rsidRPr="00613175">
        <w:tab/>
      </w:r>
      <w:r w:rsidRPr="00613175">
        <w:tab/>
      </w:r>
      <w:r w:rsidRPr="00613175">
        <w:tab/>
        <w:t>1 octet</w:t>
      </w:r>
    </w:p>
    <w:p w14:paraId="13260FD6" w14:textId="77777777" w:rsidR="004D2017" w:rsidRPr="00613175" w:rsidRDefault="004D2017" w:rsidP="004D2017">
      <w:pPr>
        <w:pStyle w:val="B10"/>
      </w:pPr>
      <w:r w:rsidRPr="00613175">
        <w:tab/>
        <w:t>Information</w:t>
      </w:r>
      <w:r w:rsidRPr="00613175">
        <w:noBreakHyphen/>
        <w:t xml:space="preserve">Element </w:t>
      </w:r>
      <w:r w:rsidRPr="00613175">
        <w:rPr>
          <w:sz w:val="18"/>
        </w:rPr>
        <w:t>"</w:t>
      </w:r>
      <w:r w:rsidRPr="00613175">
        <w:t>X</w:t>
      </w:r>
      <w:r w:rsidRPr="00613175">
        <w:rPr>
          <w:sz w:val="18"/>
        </w:rPr>
        <w:t>"</w:t>
      </w:r>
      <w:r w:rsidRPr="00613175">
        <w:t xml:space="preserve"> Data</w:t>
      </w:r>
      <w:r w:rsidRPr="00613175">
        <w:tab/>
      </w:r>
      <w:r w:rsidRPr="00613175">
        <w:tab/>
      </w:r>
      <w:r w:rsidRPr="00613175">
        <w:tab/>
        <w:t xml:space="preserve">0 to </w:t>
      </w:r>
      <w:r w:rsidRPr="00613175">
        <w:rPr>
          <w:sz w:val="18"/>
        </w:rPr>
        <w:t>"</w:t>
      </w:r>
      <w:r w:rsidRPr="00613175">
        <w:t>n</w:t>
      </w:r>
      <w:r w:rsidRPr="00613175">
        <w:rPr>
          <w:sz w:val="18"/>
        </w:rPr>
        <w:t>"</w:t>
      </w:r>
      <w:r w:rsidRPr="00613175">
        <w:t xml:space="preserve"> octets</w:t>
      </w:r>
    </w:p>
    <w:p w14:paraId="363A421C" w14:textId="77777777" w:rsidR="004D2017" w:rsidRPr="00613175" w:rsidRDefault="004D2017" w:rsidP="004D2017">
      <w:r w:rsidRPr="00613175">
        <w:t>The diagram below shows the layout of the TP-User-Data-Length and the TP-User-Data for uncompressed GSM 7 bit default</w:t>
      </w:r>
      <w:r w:rsidRPr="00613175">
        <w:rPr>
          <w:rFonts w:ascii="Arial" w:hAnsi="Arial"/>
        </w:rPr>
        <w:t xml:space="preserve"> </w:t>
      </w:r>
      <w:r w:rsidRPr="00613175">
        <w:t>alphabet data. The UDHL field is the first octet of the TP-User-Data content of the Short Message.</w:t>
      </w:r>
    </w:p>
    <w:p w14:paraId="7406FCF1" w14:textId="77777777" w:rsidR="004D2017" w:rsidRPr="00613175" w:rsidRDefault="004D2017" w:rsidP="004D2017">
      <w:pPr>
        <w:pStyle w:val="TH"/>
      </w:pPr>
      <w:r w:rsidRPr="00613175">
        <w:object w:dxaOrig="8866" w:dyaOrig="4192" w14:anchorId="1C981D1A">
          <v:shape id="_x0000_i1031" type="#_x0000_t75" style="width:443.5pt;height:210pt" o:ole="" fillcolor="window">
            <v:imagedata r:id="rId11" o:title=""/>
          </v:shape>
          <o:OLEObject Type="Embed" ProgID="Designer" ShapeID="_x0000_i1031" DrawAspect="Content" ObjectID="_1694881700" r:id="rId19"/>
        </w:object>
      </w:r>
    </w:p>
    <w:p w14:paraId="4B22A269" w14:textId="77777777" w:rsidR="004D2017" w:rsidRPr="00613175" w:rsidRDefault="004D2017" w:rsidP="0031641D">
      <w:pPr>
        <w:pStyle w:val="TF"/>
      </w:pPr>
      <w:r w:rsidRPr="00613175">
        <w:t xml:space="preserve">Figure 9.2.3.24 (a) </w:t>
      </w:r>
    </w:p>
    <w:p w14:paraId="0ABD6F8A" w14:textId="77777777" w:rsidR="0031641D" w:rsidRPr="00613175" w:rsidRDefault="0031641D" w:rsidP="004D2017"/>
    <w:p w14:paraId="206CA8FF" w14:textId="77777777" w:rsidR="004D2017" w:rsidRPr="00613175" w:rsidRDefault="004D2017" w:rsidP="004D2017">
      <w:r w:rsidRPr="00613175">
        <w:t>The diagram below shows the layout of the TP-User-Data-Length and the TP-User-Data for uncompressed 8 bit data or uncompressed UCS2 data. The UDHL field is the first octet of the TP-User-Data content of the Short Message.</w:t>
      </w:r>
    </w:p>
    <w:p w14:paraId="039C0A65" w14:textId="77777777" w:rsidR="004D2017" w:rsidRPr="00613175" w:rsidRDefault="004D2017" w:rsidP="004D2017">
      <w:pPr>
        <w:pStyle w:val="TH"/>
      </w:pPr>
      <w:r w:rsidRPr="00613175">
        <w:object w:dxaOrig="8803" w:dyaOrig="4166" w14:anchorId="12A13255">
          <v:shape id="_x0000_i1032" type="#_x0000_t75" style="width:440pt;height:208.5pt" o:ole="" fillcolor="window">
            <v:imagedata r:id="rId13" o:title=""/>
          </v:shape>
          <o:OLEObject Type="Embed" ProgID="Designer" ShapeID="_x0000_i1032" DrawAspect="Content" ObjectID="_1694881701" r:id="rId20"/>
        </w:object>
      </w:r>
    </w:p>
    <w:p w14:paraId="14476A4F" w14:textId="77777777" w:rsidR="004D2017" w:rsidRPr="00613175" w:rsidRDefault="004D2017" w:rsidP="0031641D">
      <w:pPr>
        <w:pStyle w:val="TF"/>
      </w:pPr>
      <w:r w:rsidRPr="00613175">
        <w:t>Figure 9.2.3.24 (b)</w:t>
      </w:r>
    </w:p>
    <w:p w14:paraId="12C61339" w14:textId="77777777" w:rsidR="0031641D" w:rsidRPr="00613175" w:rsidRDefault="0031641D" w:rsidP="004D2017"/>
    <w:p w14:paraId="53DC1FDD" w14:textId="77777777" w:rsidR="004D2017" w:rsidRPr="00613175" w:rsidRDefault="004D2017" w:rsidP="004D2017">
      <w:r w:rsidRPr="00613175">
        <w:t>The diagram below shows the layout of the TP-User-Data-Length and the TP-User-Data for compressed GSM 7 bit default alphabet data, compressed 8 bit data or compressed UCS2 data. The UDHL field is the first octet of the TP</w:t>
      </w:r>
      <w:r w:rsidRPr="00613175">
        <w:noBreakHyphen/>
        <w:t>User-Data content of the Short Message.</w:t>
      </w:r>
    </w:p>
    <w:p w14:paraId="3EBF36EE" w14:textId="77777777" w:rsidR="004D2017" w:rsidRPr="00613175" w:rsidRDefault="004D2017" w:rsidP="004D2017">
      <w:pPr>
        <w:pStyle w:val="TH"/>
      </w:pPr>
      <w:r w:rsidRPr="00613175">
        <w:object w:dxaOrig="8803" w:dyaOrig="4168" w14:anchorId="4D14B015">
          <v:shape id="_x0000_i1033" type="#_x0000_t75" style="width:440pt;height:208pt" o:ole="" fillcolor="window">
            <v:imagedata r:id="rId15" o:title=""/>
          </v:shape>
          <o:OLEObject Type="Embed" ProgID="Designer" ShapeID="_x0000_i1033" DrawAspect="Content" ObjectID="_1694881702" r:id="rId21"/>
        </w:object>
      </w:r>
    </w:p>
    <w:p w14:paraId="48AB138A" w14:textId="77777777" w:rsidR="004D2017" w:rsidRPr="00613175" w:rsidRDefault="004D2017" w:rsidP="0031641D">
      <w:pPr>
        <w:pStyle w:val="TF"/>
      </w:pPr>
      <w:r w:rsidRPr="00613175">
        <w:t>Figure 9.2.3.24 (c)</w:t>
      </w:r>
    </w:p>
    <w:p w14:paraId="66196F1F" w14:textId="77777777" w:rsidR="0031641D" w:rsidRPr="00613175" w:rsidRDefault="0031641D" w:rsidP="004D2017"/>
    <w:p w14:paraId="78C8D7DE" w14:textId="77777777" w:rsidR="004D2017" w:rsidRPr="00613175" w:rsidRDefault="004D2017" w:rsidP="004D2017">
      <w:r w:rsidRPr="00613175">
        <w:t>The definition of the TP</w:t>
      </w:r>
      <w:r w:rsidRPr="00613175">
        <w:noBreakHyphen/>
        <w:t>User</w:t>
      </w:r>
      <w:r w:rsidRPr="00613175">
        <w:noBreakHyphen/>
        <w:t>Data</w:t>
      </w:r>
      <w:r w:rsidRPr="00613175">
        <w:noBreakHyphen/>
        <w:t xml:space="preserve">Length field which immediately precedes the </w:t>
      </w:r>
      <w:r w:rsidRPr="00613175">
        <w:rPr>
          <w:sz w:val="18"/>
        </w:rPr>
        <w:t>"</w:t>
      </w:r>
      <w:r w:rsidRPr="00613175">
        <w:t>Length of User Data Header</w:t>
      </w:r>
      <w:r w:rsidRPr="00613175">
        <w:rPr>
          <w:sz w:val="18"/>
        </w:rPr>
        <w:t>"</w:t>
      </w:r>
      <w:r w:rsidRPr="00613175">
        <w:t xml:space="preserve"> is unchanged and shall therefore be the total length of the TP</w:t>
      </w:r>
      <w:r w:rsidRPr="00613175">
        <w:noBreakHyphen/>
        <w:t>User</w:t>
      </w:r>
      <w:r w:rsidRPr="00613175">
        <w:noBreakHyphen/>
        <w:t>Data field including the Header, if present. (see 9.2.3.16).</w:t>
      </w:r>
    </w:p>
    <w:p w14:paraId="4C0E5729" w14:textId="77777777" w:rsidR="004D2017" w:rsidRPr="00613175" w:rsidRDefault="004D2017" w:rsidP="004D2017">
      <w:r w:rsidRPr="00613175">
        <w:t xml:space="preserve">The </w:t>
      </w:r>
      <w:r w:rsidRPr="00613175">
        <w:rPr>
          <w:sz w:val="18"/>
        </w:rPr>
        <w:t>"</w:t>
      </w:r>
      <w:r w:rsidRPr="00613175">
        <w:t>Length</w:t>
      </w:r>
      <w:r w:rsidRPr="00613175">
        <w:noBreakHyphen/>
        <w:t>of</w:t>
      </w:r>
      <w:r w:rsidRPr="00613175">
        <w:noBreakHyphen/>
        <w:t>Information</w:t>
      </w:r>
      <w:r w:rsidRPr="00613175">
        <w:noBreakHyphen/>
        <w:t>Element</w:t>
      </w:r>
      <w:r w:rsidRPr="00613175">
        <w:rPr>
          <w:sz w:val="18"/>
        </w:rPr>
        <w:t>"</w:t>
      </w:r>
      <w:r w:rsidRPr="00613175">
        <w:t xml:space="preserve"> fields shall be the integer representation of the number of octets within its associated </w:t>
      </w:r>
      <w:r w:rsidRPr="00613175">
        <w:rPr>
          <w:sz w:val="18"/>
        </w:rPr>
        <w:t>"</w:t>
      </w:r>
      <w:r w:rsidRPr="00613175">
        <w:t>Information</w:t>
      </w:r>
      <w:r w:rsidRPr="00613175">
        <w:noBreakHyphen/>
        <w:t>Element</w:t>
      </w:r>
      <w:r w:rsidRPr="00613175">
        <w:noBreakHyphen/>
        <w:t>Data</w:t>
      </w:r>
      <w:r w:rsidRPr="00613175">
        <w:rPr>
          <w:sz w:val="18"/>
        </w:rPr>
        <w:t>"</w:t>
      </w:r>
      <w:r w:rsidRPr="00613175">
        <w:t xml:space="preserve"> field which follows and shall not include itself in its count value.</w:t>
      </w:r>
    </w:p>
    <w:p w14:paraId="5D328EF1" w14:textId="77777777" w:rsidR="004D2017" w:rsidRPr="00613175" w:rsidRDefault="004D2017" w:rsidP="004D2017">
      <w:r w:rsidRPr="00613175">
        <w:t xml:space="preserve">The </w:t>
      </w:r>
      <w:r w:rsidRPr="00613175">
        <w:rPr>
          <w:sz w:val="18"/>
        </w:rPr>
        <w:t>"</w:t>
      </w:r>
      <w:r w:rsidRPr="00613175">
        <w:t>Length</w:t>
      </w:r>
      <w:r w:rsidRPr="00613175">
        <w:noBreakHyphen/>
        <w:t>of</w:t>
      </w:r>
      <w:r w:rsidRPr="00613175">
        <w:noBreakHyphen/>
        <w:t>User</w:t>
      </w:r>
      <w:r w:rsidRPr="00613175">
        <w:noBreakHyphen/>
        <w:t>Data</w:t>
      </w:r>
      <w:r w:rsidRPr="00613175">
        <w:noBreakHyphen/>
        <w:t>Header</w:t>
      </w:r>
      <w:r w:rsidRPr="00613175">
        <w:rPr>
          <w:sz w:val="18"/>
        </w:rPr>
        <w:t>"</w:t>
      </w:r>
      <w:r w:rsidRPr="00613175">
        <w:t xml:space="preserve"> field shall be the integer representation of the number of octets within the </w:t>
      </w:r>
      <w:r w:rsidRPr="00613175">
        <w:rPr>
          <w:sz w:val="18"/>
        </w:rPr>
        <w:t>"</w:t>
      </w:r>
      <w:r w:rsidRPr="00613175">
        <w:t>User</w:t>
      </w:r>
      <w:r w:rsidRPr="00613175">
        <w:noBreakHyphen/>
        <w:t>Data</w:t>
      </w:r>
      <w:r w:rsidRPr="00613175">
        <w:noBreakHyphen/>
        <w:t>Header</w:t>
      </w:r>
      <w:r w:rsidRPr="00613175">
        <w:rPr>
          <w:sz w:val="18"/>
        </w:rPr>
        <w:t>"</w:t>
      </w:r>
      <w:r w:rsidRPr="00613175">
        <w:t xml:space="preserve"> information fields which follow and shall not include itself in its count or any fill bits which may be present (see text below).</w:t>
      </w:r>
    </w:p>
    <w:p w14:paraId="77A2A597" w14:textId="77777777" w:rsidR="004D2017" w:rsidRPr="00613175" w:rsidRDefault="004D2017" w:rsidP="004D2017">
      <w:r w:rsidRPr="00613175">
        <w:t>Information Elements may appear in any order and need not follow the order used in the present document. Information Elements are classified into 3 categories as described below.</w:t>
      </w:r>
    </w:p>
    <w:p w14:paraId="35B77D3B" w14:textId="77777777" w:rsidR="004D2017" w:rsidRPr="00613175" w:rsidRDefault="004D2017" w:rsidP="004D2017">
      <w:pPr>
        <w:pStyle w:val="B10"/>
      </w:pPr>
      <w:r w:rsidRPr="00613175">
        <w:t>-</w:t>
      </w:r>
      <w:r w:rsidRPr="00613175">
        <w:tab/>
        <w:t xml:space="preserve">SMS Control – identifies those IEIs which have the capability of dictating SMS functionality. </w:t>
      </w:r>
    </w:p>
    <w:p w14:paraId="5B4BFF26" w14:textId="77777777" w:rsidR="004D2017" w:rsidRPr="00613175" w:rsidRDefault="004D2017" w:rsidP="004D2017">
      <w:pPr>
        <w:pStyle w:val="B10"/>
      </w:pPr>
      <w:r w:rsidRPr="00613175">
        <w:t>-</w:t>
      </w:r>
      <w:r w:rsidRPr="00613175">
        <w:tab/>
        <w:t xml:space="preserve">EMS Control – identifies those IEIs which manage EMS Content IEIs. </w:t>
      </w:r>
    </w:p>
    <w:p w14:paraId="0D882FEC" w14:textId="77777777" w:rsidR="004D2017" w:rsidRPr="00613175" w:rsidRDefault="004D2017" w:rsidP="004D2017">
      <w:pPr>
        <w:pStyle w:val="B10"/>
      </w:pPr>
      <w:r w:rsidRPr="00613175">
        <w:t>-</w:t>
      </w:r>
      <w:r w:rsidRPr="00613175">
        <w:tab/>
        <w:t>EMS Content – identifies those IEIs containing data of a unique media format.</w:t>
      </w:r>
    </w:p>
    <w:p w14:paraId="3CA31F6A" w14:textId="77777777" w:rsidR="004D2017" w:rsidRPr="00613175" w:rsidRDefault="004D2017" w:rsidP="004D2017">
      <w:pPr>
        <w:spacing w:before="120" w:after="120"/>
      </w:pPr>
      <w:r w:rsidRPr="00613175">
        <w:t>It is permissible for certain IEs to be repeated within a short message, or within a concatenated message. There is no restriction on the repeatability of IEs in the EMS Content classification. The repeatability of SMS Control and EMS Control IEs is determined on an individual basis. See the IE table below for the repeatability of each IE.</w:t>
      </w:r>
    </w:p>
    <w:p w14:paraId="58F90591" w14:textId="77777777" w:rsidR="004D2017" w:rsidRPr="00613175" w:rsidRDefault="004D2017" w:rsidP="004D2017">
      <w:pPr>
        <w:spacing w:before="120" w:after="120"/>
      </w:pPr>
      <w:r w:rsidRPr="00613175">
        <w:t>In the event that IEs determined as not repeatable are duplicated, the last occurrence of the IE shall be used. In the event that two or more IEs occur which have mutually exclusive meanings (e.g. an 8bit port address and a 16bit port address), then the last occurring IE shall be used.</w:t>
      </w:r>
    </w:p>
    <w:p w14:paraId="64576045" w14:textId="77777777" w:rsidR="004D2017" w:rsidRPr="00613175" w:rsidRDefault="004D2017" w:rsidP="004D2017">
      <w:r w:rsidRPr="00613175">
        <w:t>If the length of the User Data Header is such that there are too few or too many octets in the final Information Element then the whole User Data Header shall be ignored.</w:t>
      </w:r>
    </w:p>
    <w:p w14:paraId="071513AE" w14:textId="77777777" w:rsidR="004D2017" w:rsidRPr="00613175" w:rsidRDefault="004D2017" w:rsidP="004D2017">
      <w:r w:rsidRPr="00613175">
        <w:t>If any reserved values are received within the content of any Information Element then that part of the Information Element shall be ignored.</w:t>
      </w:r>
    </w:p>
    <w:p w14:paraId="4EA0C12B" w14:textId="77777777" w:rsidR="004D2017" w:rsidRPr="00613175" w:rsidRDefault="004D2017" w:rsidP="004D2017">
      <w:r w:rsidRPr="00613175">
        <w:t>The support of any  Information Element Identifier is optional unless otherwise stated.</w:t>
      </w:r>
    </w:p>
    <w:p w14:paraId="081F68FD" w14:textId="77777777" w:rsidR="004D2017" w:rsidRPr="00613175" w:rsidRDefault="004D2017" w:rsidP="004D2017">
      <w:r w:rsidRPr="00613175">
        <w:br w:type="page"/>
        <w:t>The Information Element Identifier octet shall be coded as follows:</w:t>
      </w:r>
    </w:p>
    <w:tbl>
      <w:tblPr>
        <w:tblW w:w="890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45"/>
        <w:gridCol w:w="4993"/>
        <w:gridCol w:w="1419"/>
        <w:gridCol w:w="1350"/>
      </w:tblGrid>
      <w:tr w:rsidR="004D2017" w:rsidRPr="00613175" w14:paraId="64262697" w14:textId="77777777" w:rsidTr="00180E85">
        <w:trPr>
          <w:jc w:val="center"/>
        </w:trPr>
        <w:tc>
          <w:tcPr>
            <w:tcW w:w="1145" w:type="dxa"/>
          </w:tcPr>
          <w:p w14:paraId="380B67A2" w14:textId="77777777" w:rsidR="004D2017" w:rsidRPr="00613175" w:rsidRDefault="004D2017" w:rsidP="00180E85">
            <w:pPr>
              <w:pStyle w:val="TAH"/>
            </w:pPr>
            <w:r w:rsidRPr="00613175">
              <w:t>VALUE (hex)</w:t>
            </w:r>
          </w:p>
        </w:tc>
        <w:tc>
          <w:tcPr>
            <w:tcW w:w="4993" w:type="dxa"/>
          </w:tcPr>
          <w:p w14:paraId="289394C2" w14:textId="77777777" w:rsidR="004D2017" w:rsidRPr="00613175" w:rsidRDefault="004D2017" w:rsidP="00180E85">
            <w:pPr>
              <w:pStyle w:val="TAH"/>
            </w:pPr>
            <w:r w:rsidRPr="00613175">
              <w:t>MEANING</w:t>
            </w:r>
          </w:p>
        </w:tc>
        <w:tc>
          <w:tcPr>
            <w:tcW w:w="1419" w:type="dxa"/>
          </w:tcPr>
          <w:p w14:paraId="40BEA753" w14:textId="77777777" w:rsidR="004D2017" w:rsidRPr="00613175" w:rsidRDefault="004D2017" w:rsidP="00180E85">
            <w:pPr>
              <w:pStyle w:val="TAH"/>
            </w:pPr>
            <w:r w:rsidRPr="00613175">
              <w:t>Classification</w:t>
            </w:r>
          </w:p>
        </w:tc>
        <w:tc>
          <w:tcPr>
            <w:tcW w:w="1350" w:type="dxa"/>
          </w:tcPr>
          <w:p w14:paraId="6D25F49D" w14:textId="77777777" w:rsidR="004D2017" w:rsidRPr="00613175" w:rsidRDefault="004D2017" w:rsidP="00180E85">
            <w:pPr>
              <w:pStyle w:val="TAH"/>
            </w:pPr>
            <w:r w:rsidRPr="00613175">
              <w:t>Repeatability</w:t>
            </w:r>
          </w:p>
        </w:tc>
      </w:tr>
      <w:tr w:rsidR="004D2017" w:rsidRPr="00613175" w14:paraId="7AC56BA5" w14:textId="77777777" w:rsidTr="00180E85">
        <w:trPr>
          <w:jc w:val="center"/>
        </w:trPr>
        <w:tc>
          <w:tcPr>
            <w:tcW w:w="1145" w:type="dxa"/>
          </w:tcPr>
          <w:p w14:paraId="26A35CED" w14:textId="77777777" w:rsidR="004D2017" w:rsidRPr="00613175" w:rsidRDefault="004D2017" w:rsidP="00180E85">
            <w:pPr>
              <w:pStyle w:val="TAC"/>
            </w:pPr>
            <w:r w:rsidRPr="00613175">
              <w:t>00</w:t>
            </w:r>
          </w:p>
        </w:tc>
        <w:tc>
          <w:tcPr>
            <w:tcW w:w="4993" w:type="dxa"/>
          </w:tcPr>
          <w:p w14:paraId="6430C36B" w14:textId="77777777" w:rsidR="004D2017" w:rsidRPr="00613175" w:rsidRDefault="004D2017" w:rsidP="00180E85">
            <w:pPr>
              <w:pStyle w:val="TAL"/>
            </w:pPr>
            <w:r w:rsidRPr="00613175">
              <w:t>Concatenated short messages, 8-bit reference number</w:t>
            </w:r>
          </w:p>
        </w:tc>
        <w:tc>
          <w:tcPr>
            <w:tcW w:w="1419" w:type="dxa"/>
          </w:tcPr>
          <w:p w14:paraId="3DC5B91C" w14:textId="77777777" w:rsidR="004D2017" w:rsidRPr="00613175" w:rsidRDefault="004D2017" w:rsidP="00180E85">
            <w:pPr>
              <w:pStyle w:val="TAL"/>
            </w:pPr>
            <w:r w:rsidRPr="00613175">
              <w:t>SMS Control</w:t>
            </w:r>
          </w:p>
        </w:tc>
        <w:tc>
          <w:tcPr>
            <w:tcW w:w="1350" w:type="dxa"/>
          </w:tcPr>
          <w:p w14:paraId="655B4DD2" w14:textId="77777777" w:rsidR="004D2017" w:rsidRPr="00613175" w:rsidRDefault="004D2017" w:rsidP="00180E85">
            <w:pPr>
              <w:pStyle w:val="TAL"/>
              <w:jc w:val="center"/>
            </w:pPr>
            <w:r w:rsidRPr="00613175">
              <w:t>No</w:t>
            </w:r>
          </w:p>
        </w:tc>
      </w:tr>
      <w:tr w:rsidR="004D2017" w:rsidRPr="00613175" w14:paraId="1B6C4863" w14:textId="77777777" w:rsidTr="00180E85">
        <w:trPr>
          <w:jc w:val="center"/>
        </w:trPr>
        <w:tc>
          <w:tcPr>
            <w:tcW w:w="1145" w:type="dxa"/>
          </w:tcPr>
          <w:p w14:paraId="02BF8A89" w14:textId="77777777" w:rsidR="004D2017" w:rsidRPr="00613175" w:rsidRDefault="004D2017" w:rsidP="00180E85">
            <w:pPr>
              <w:pStyle w:val="TAC"/>
            </w:pPr>
            <w:r w:rsidRPr="00613175">
              <w:t>01</w:t>
            </w:r>
          </w:p>
        </w:tc>
        <w:tc>
          <w:tcPr>
            <w:tcW w:w="4993" w:type="dxa"/>
          </w:tcPr>
          <w:p w14:paraId="09326B56" w14:textId="77777777" w:rsidR="004D2017" w:rsidRPr="00613175" w:rsidRDefault="004D2017" w:rsidP="00180E85">
            <w:pPr>
              <w:pStyle w:val="TAL"/>
            </w:pPr>
            <w:r w:rsidRPr="00613175">
              <w:t>Special SMS Message Indication</w:t>
            </w:r>
          </w:p>
        </w:tc>
        <w:tc>
          <w:tcPr>
            <w:tcW w:w="1419" w:type="dxa"/>
          </w:tcPr>
          <w:p w14:paraId="6E4C733F" w14:textId="77777777" w:rsidR="004D2017" w:rsidRPr="00613175" w:rsidRDefault="004D2017" w:rsidP="00180E85">
            <w:pPr>
              <w:pStyle w:val="TAL"/>
            </w:pPr>
            <w:r w:rsidRPr="00613175">
              <w:t>SMS Control</w:t>
            </w:r>
          </w:p>
        </w:tc>
        <w:tc>
          <w:tcPr>
            <w:tcW w:w="1350" w:type="dxa"/>
          </w:tcPr>
          <w:p w14:paraId="05EE20C8" w14:textId="77777777" w:rsidR="004D2017" w:rsidRPr="00613175" w:rsidRDefault="004D2017" w:rsidP="00180E85">
            <w:pPr>
              <w:pStyle w:val="TAL"/>
              <w:jc w:val="center"/>
            </w:pPr>
            <w:r w:rsidRPr="00613175">
              <w:t>Yes</w:t>
            </w:r>
          </w:p>
        </w:tc>
      </w:tr>
      <w:tr w:rsidR="004D2017" w:rsidRPr="00613175" w14:paraId="05AA572A" w14:textId="77777777" w:rsidTr="00180E85">
        <w:trPr>
          <w:jc w:val="center"/>
        </w:trPr>
        <w:tc>
          <w:tcPr>
            <w:tcW w:w="1145" w:type="dxa"/>
          </w:tcPr>
          <w:p w14:paraId="2421CC7E" w14:textId="77777777" w:rsidR="004D2017" w:rsidRPr="00613175" w:rsidRDefault="004D2017" w:rsidP="00180E85">
            <w:pPr>
              <w:pStyle w:val="TAC"/>
            </w:pPr>
            <w:r w:rsidRPr="00613175">
              <w:t>02</w:t>
            </w:r>
          </w:p>
        </w:tc>
        <w:tc>
          <w:tcPr>
            <w:tcW w:w="4993" w:type="dxa"/>
          </w:tcPr>
          <w:p w14:paraId="3FAEBF09" w14:textId="77777777" w:rsidR="004D2017" w:rsidRPr="00613175" w:rsidRDefault="004D2017" w:rsidP="00180E85">
            <w:pPr>
              <w:pStyle w:val="TAL"/>
            </w:pPr>
            <w:r w:rsidRPr="00613175">
              <w:t>Reserved</w:t>
            </w:r>
          </w:p>
        </w:tc>
        <w:tc>
          <w:tcPr>
            <w:tcW w:w="1419" w:type="dxa"/>
          </w:tcPr>
          <w:p w14:paraId="2DE39E21" w14:textId="77777777" w:rsidR="004D2017" w:rsidRPr="00613175" w:rsidRDefault="004D2017" w:rsidP="00180E85">
            <w:pPr>
              <w:pStyle w:val="TAL"/>
            </w:pPr>
            <w:r w:rsidRPr="00613175">
              <w:t>N/A</w:t>
            </w:r>
          </w:p>
        </w:tc>
        <w:tc>
          <w:tcPr>
            <w:tcW w:w="1350" w:type="dxa"/>
          </w:tcPr>
          <w:p w14:paraId="10361402" w14:textId="77777777" w:rsidR="004D2017" w:rsidRPr="00613175" w:rsidRDefault="004D2017" w:rsidP="00180E85">
            <w:pPr>
              <w:pStyle w:val="TAL"/>
              <w:jc w:val="center"/>
            </w:pPr>
            <w:r w:rsidRPr="00613175">
              <w:t>N/A</w:t>
            </w:r>
          </w:p>
        </w:tc>
      </w:tr>
      <w:tr w:rsidR="004D2017" w:rsidRPr="00613175" w14:paraId="1F083C42" w14:textId="77777777" w:rsidTr="00180E85">
        <w:trPr>
          <w:jc w:val="center"/>
        </w:trPr>
        <w:tc>
          <w:tcPr>
            <w:tcW w:w="1145" w:type="dxa"/>
          </w:tcPr>
          <w:p w14:paraId="72DE8FD7" w14:textId="77777777" w:rsidR="004D2017" w:rsidRPr="00613175" w:rsidRDefault="004D2017" w:rsidP="00180E85">
            <w:pPr>
              <w:pStyle w:val="TAC"/>
            </w:pPr>
            <w:r w:rsidRPr="00613175">
              <w:t>03</w:t>
            </w:r>
          </w:p>
        </w:tc>
        <w:tc>
          <w:tcPr>
            <w:tcW w:w="4993" w:type="dxa"/>
          </w:tcPr>
          <w:p w14:paraId="5F41240A" w14:textId="77777777" w:rsidR="004D2017" w:rsidRPr="00613175" w:rsidRDefault="004D2017" w:rsidP="00180E85">
            <w:pPr>
              <w:pStyle w:val="TAL"/>
            </w:pPr>
            <w:r w:rsidRPr="00613175">
              <w:t>Value not used to avoid misinterpretation as &lt;LF&gt; character</w:t>
            </w:r>
          </w:p>
        </w:tc>
        <w:tc>
          <w:tcPr>
            <w:tcW w:w="1419" w:type="dxa"/>
          </w:tcPr>
          <w:p w14:paraId="61107410" w14:textId="77777777" w:rsidR="004D2017" w:rsidRPr="00613175" w:rsidRDefault="004D2017" w:rsidP="00180E85">
            <w:pPr>
              <w:pStyle w:val="TAL"/>
            </w:pPr>
            <w:r w:rsidRPr="00613175">
              <w:t>N/A</w:t>
            </w:r>
          </w:p>
        </w:tc>
        <w:tc>
          <w:tcPr>
            <w:tcW w:w="1350" w:type="dxa"/>
          </w:tcPr>
          <w:p w14:paraId="4F41813F" w14:textId="77777777" w:rsidR="004D2017" w:rsidRPr="00613175" w:rsidRDefault="004D2017" w:rsidP="00180E85">
            <w:pPr>
              <w:pStyle w:val="TAL"/>
              <w:jc w:val="center"/>
            </w:pPr>
            <w:r w:rsidRPr="00613175">
              <w:t>N/A</w:t>
            </w:r>
          </w:p>
        </w:tc>
      </w:tr>
      <w:tr w:rsidR="004D2017" w:rsidRPr="00613175" w14:paraId="4CF4F090" w14:textId="77777777" w:rsidTr="00180E85">
        <w:trPr>
          <w:jc w:val="center"/>
        </w:trPr>
        <w:tc>
          <w:tcPr>
            <w:tcW w:w="1145" w:type="dxa"/>
          </w:tcPr>
          <w:p w14:paraId="19FC78CF" w14:textId="77777777" w:rsidR="004D2017" w:rsidRPr="00613175" w:rsidRDefault="004D2017" w:rsidP="00180E85">
            <w:pPr>
              <w:pStyle w:val="TAC"/>
            </w:pPr>
            <w:r w:rsidRPr="00613175">
              <w:t>04</w:t>
            </w:r>
          </w:p>
        </w:tc>
        <w:tc>
          <w:tcPr>
            <w:tcW w:w="4993" w:type="dxa"/>
          </w:tcPr>
          <w:p w14:paraId="05B365F5" w14:textId="77777777" w:rsidR="004D2017" w:rsidRPr="00613175" w:rsidRDefault="004D2017" w:rsidP="00180E85">
            <w:pPr>
              <w:pStyle w:val="TAL"/>
            </w:pPr>
            <w:r w:rsidRPr="00613175">
              <w:t>Application port addressing scheme, 8 bit address</w:t>
            </w:r>
          </w:p>
        </w:tc>
        <w:tc>
          <w:tcPr>
            <w:tcW w:w="1419" w:type="dxa"/>
          </w:tcPr>
          <w:p w14:paraId="4E5B29CA" w14:textId="77777777" w:rsidR="004D2017" w:rsidRPr="00613175" w:rsidRDefault="004D2017" w:rsidP="00180E85">
            <w:pPr>
              <w:pStyle w:val="TAL"/>
            </w:pPr>
            <w:r w:rsidRPr="00613175">
              <w:t>SMS Control</w:t>
            </w:r>
          </w:p>
        </w:tc>
        <w:tc>
          <w:tcPr>
            <w:tcW w:w="1350" w:type="dxa"/>
          </w:tcPr>
          <w:p w14:paraId="1A5F16A8" w14:textId="77777777" w:rsidR="004D2017" w:rsidRPr="00613175" w:rsidRDefault="004D2017" w:rsidP="00180E85">
            <w:pPr>
              <w:pStyle w:val="TAL"/>
              <w:jc w:val="center"/>
            </w:pPr>
            <w:r w:rsidRPr="00613175">
              <w:t>No</w:t>
            </w:r>
          </w:p>
        </w:tc>
      </w:tr>
      <w:tr w:rsidR="004D2017" w:rsidRPr="00613175" w14:paraId="32A33B97" w14:textId="77777777" w:rsidTr="00180E85">
        <w:trPr>
          <w:jc w:val="center"/>
        </w:trPr>
        <w:tc>
          <w:tcPr>
            <w:tcW w:w="1145" w:type="dxa"/>
          </w:tcPr>
          <w:p w14:paraId="6BBDB3BB" w14:textId="77777777" w:rsidR="004D2017" w:rsidRPr="00613175" w:rsidRDefault="004D2017" w:rsidP="00180E85">
            <w:pPr>
              <w:pStyle w:val="TAC"/>
            </w:pPr>
            <w:r w:rsidRPr="00613175">
              <w:t>05</w:t>
            </w:r>
          </w:p>
        </w:tc>
        <w:tc>
          <w:tcPr>
            <w:tcW w:w="4993" w:type="dxa"/>
          </w:tcPr>
          <w:p w14:paraId="67A4EA98" w14:textId="77777777" w:rsidR="004D2017" w:rsidRPr="00613175" w:rsidRDefault="004D2017" w:rsidP="00180E85">
            <w:pPr>
              <w:pStyle w:val="TAL"/>
            </w:pPr>
            <w:r w:rsidRPr="00613175">
              <w:t>Application port addressing scheme, 16 bit address</w:t>
            </w:r>
          </w:p>
        </w:tc>
        <w:tc>
          <w:tcPr>
            <w:tcW w:w="1419" w:type="dxa"/>
          </w:tcPr>
          <w:p w14:paraId="3CC8A528" w14:textId="77777777" w:rsidR="004D2017" w:rsidRPr="00613175" w:rsidRDefault="004D2017" w:rsidP="00180E85">
            <w:pPr>
              <w:pStyle w:val="TAL"/>
            </w:pPr>
            <w:r w:rsidRPr="00613175">
              <w:t>SMS Control</w:t>
            </w:r>
          </w:p>
        </w:tc>
        <w:tc>
          <w:tcPr>
            <w:tcW w:w="1350" w:type="dxa"/>
          </w:tcPr>
          <w:p w14:paraId="7874C47F" w14:textId="77777777" w:rsidR="004D2017" w:rsidRPr="00613175" w:rsidRDefault="004D2017" w:rsidP="00180E85">
            <w:pPr>
              <w:pStyle w:val="TAL"/>
              <w:jc w:val="center"/>
            </w:pPr>
            <w:r w:rsidRPr="00613175">
              <w:t>No</w:t>
            </w:r>
          </w:p>
        </w:tc>
      </w:tr>
      <w:tr w:rsidR="004D2017" w:rsidRPr="00613175" w14:paraId="6B8EF000" w14:textId="77777777" w:rsidTr="00180E85">
        <w:trPr>
          <w:jc w:val="center"/>
        </w:trPr>
        <w:tc>
          <w:tcPr>
            <w:tcW w:w="1145" w:type="dxa"/>
          </w:tcPr>
          <w:p w14:paraId="3B31E8A5" w14:textId="77777777" w:rsidR="004D2017" w:rsidRPr="00613175" w:rsidRDefault="004D2017" w:rsidP="00180E85">
            <w:pPr>
              <w:pStyle w:val="TAC"/>
            </w:pPr>
            <w:r w:rsidRPr="00613175">
              <w:t>06</w:t>
            </w:r>
          </w:p>
        </w:tc>
        <w:tc>
          <w:tcPr>
            <w:tcW w:w="4993" w:type="dxa"/>
          </w:tcPr>
          <w:p w14:paraId="04B6E527" w14:textId="77777777" w:rsidR="004D2017" w:rsidRPr="00613175" w:rsidRDefault="004D2017" w:rsidP="00180E85">
            <w:pPr>
              <w:pStyle w:val="TAL"/>
            </w:pPr>
            <w:r w:rsidRPr="00613175">
              <w:t>SMSC Control Parameters</w:t>
            </w:r>
          </w:p>
        </w:tc>
        <w:tc>
          <w:tcPr>
            <w:tcW w:w="1419" w:type="dxa"/>
          </w:tcPr>
          <w:p w14:paraId="7781A929" w14:textId="77777777" w:rsidR="004D2017" w:rsidRPr="00613175" w:rsidRDefault="004D2017" w:rsidP="00180E85">
            <w:pPr>
              <w:pStyle w:val="TAL"/>
            </w:pPr>
            <w:r w:rsidRPr="00613175">
              <w:t>SMS Control</w:t>
            </w:r>
          </w:p>
        </w:tc>
        <w:tc>
          <w:tcPr>
            <w:tcW w:w="1350" w:type="dxa"/>
          </w:tcPr>
          <w:p w14:paraId="4443793D" w14:textId="77777777" w:rsidR="004D2017" w:rsidRPr="00613175" w:rsidRDefault="004D2017" w:rsidP="00180E85">
            <w:pPr>
              <w:pStyle w:val="TAL"/>
              <w:jc w:val="center"/>
            </w:pPr>
            <w:r w:rsidRPr="00613175">
              <w:t>No</w:t>
            </w:r>
          </w:p>
        </w:tc>
      </w:tr>
      <w:tr w:rsidR="004D2017" w:rsidRPr="00613175" w14:paraId="4BC51827" w14:textId="77777777" w:rsidTr="00180E85">
        <w:trPr>
          <w:jc w:val="center"/>
        </w:trPr>
        <w:tc>
          <w:tcPr>
            <w:tcW w:w="1145" w:type="dxa"/>
          </w:tcPr>
          <w:p w14:paraId="659A1DD8" w14:textId="77777777" w:rsidR="004D2017" w:rsidRPr="00613175" w:rsidRDefault="004D2017" w:rsidP="00180E85">
            <w:pPr>
              <w:pStyle w:val="TAC"/>
            </w:pPr>
            <w:r w:rsidRPr="00613175">
              <w:t>07</w:t>
            </w:r>
          </w:p>
        </w:tc>
        <w:tc>
          <w:tcPr>
            <w:tcW w:w="4993" w:type="dxa"/>
          </w:tcPr>
          <w:p w14:paraId="6477CC65" w14:textId="77777777" w:rsidR="004D2017" w:rsidRPr="00613175" w:rsidRDefault="004D2017" w:rsidP="00180E85">
            <w:pPr>
              <w:pStyle w:val="TAL"/>
            </w:pPr>
            <w:r w:rsidRPr="00613175">
              <w:t xml:space="preserve">UDH Source Indicator </w:t>
            </w:r>
          </w:p>
        </w:tc>
        <w:tc>
          <w:tcPr>
            <w:tcW w:w="1419" w:type="dxa"/>
          </w:tcPr>
          <w:p w14:paraId="62E9323B" w14:textId="77777777" w:rsidR="004D2017" w:rsidRPr="00613175" w:rsidRDefault="004D2017" w:rsidP="00180E85">
            <w:pPr>
              <w:pStyle w:val="TAL"/>
            </w:pPr>
            <w:r w:rsidRPr="00613175">
              <w:t>SMS Control</w:t>
            </w:r>
          </w:p>
        </w:tc>
        <w:tc>
          <w:tcPr>
            <w:tcW w:w="1350" w:type="dxa"/>
          </w:tcPr>
          <w:p w14:paraId="2738DEB9" w14:textId="77777777" w:rsidR="004D2017" w:rsidRPr="00613175" w:rsidRDefault="004D2017" w:rsidP="00180E85">
            <w:pPr>
              <w:pStyle w:val="TAL"/>
              <w:jc w:val="center"/>
            </w:pPr>
            <w:r w:rsidRPr="00613175">
              <w:t>Yes</w:t>
            </w:r>
          </w:p>
        </w:tc>
      </w:tr>
      <w:tr w:rsidR="004D2017" w:rsidRPr="00613175" w14:paraId="03A1D931" w14:textId="77777777" w:rsidTr="00180E85">
        <w:trPr>
          <w:jc w:val="center"/>
        </w:trPr>
        <w:tc>
          <w:tcPr>
            <w:tcW w:w="1145" w:type="dxa"/>
          </w:tcPr>
          <w:p w14:paraId="633C6BCE" w14:textId="77777777" w:rsidR="004D2017" w:rsidRPr="00613175" w:rsidRDefault="004D2017" w:rsidP="00180E85">
            <w:pPr>
              <w:pStyle w:val="TAC"/>
            </w:pPr>
            <w:r w:rsidRPr="00613175">
              <w:t>08</w:t>
            </w:r>
          </w:p>
        </w:tc>
        <w:tc>
          <w:tcPr>
            <w:tcW w:w="4993" w:type="dxa"/>
          </w:tcPr>
          <w:p w14:paraId="20009D4C" w14:textId="77777777" w:rsidR="004D2017" w:rsidRPr="00613175" w:rsidRDefault="004D2017" w:rsidP="00180E85">
            <w:pPr>
              <w:pStyle w:val="TAL"/>
            </w:pPr>
            <w:r w:rsidRPr="00613175">
              <w:t>Concatenated short message, 16-bit reference number</w:t>
            </w:r>
          </w:p>
        </w:tc>
        <w:tc>
          <w:tcPr>
            <w:tcW w:w="1419" w:type="dxa"/>
          </w:tcPr>
          <w:p w14:paraId="529F2FD2" w14:textId="77777777" w:rsidR="004D2017" w:rsidRPr="00613175" w:rsidRDefault="004D2017" w:rsidP="00180E85">
            <w:pPr>
              <w:pStyle w:val="TAL"/>
            </w:pPr>
            <w:r w:rsidRPr="00613175">
              <w:t>SMS Control</w:t>
            </w:r>
          </w:p>
        </w:tc>
        <w:tc>
          <w:tcPr>
            <w:tcW w:w="1350" w:type="dxa"/>
          </w:tcPr>
          <w:p w14:paraId="3FFA6282" w14:textId="77777777" w:rsidR="004D2017" w:rsidRPr="00613175" w:rsidRDefault="004D2017" w:rsidP="00180E85">
            <w:pPr>
              <w:pStyle w:val="TAL"/>
              <w:jc w:val="center"/>
            </w:pPr>
            <w:r w:rsidRPr="00613175">
              <w:t>No</w:t>
            </w:r>
          </w:p>
        </w:tc>
      </w:tr>
      <w:tr w:rsidR="004D2017" w:rsidRPr="00613175" w14:paraId="4E06DCF4" w14:textId="77777777" w:rsidTr="00180E85">
        <w:trPr>
          <w:jc w:val="center"/>
        </w:trPr>
        <w:tc>
          <w:tcPr>
            <w:tcW w:w="1145" w:type="dxa"/>
          </w:tcPr>
          <w:p w14:paraId="7315D69C" w14:textId="77777777" w:rsidR="004D2017" w:rsidRPr="00613175" w:rsidRDefault="004D2017" w:rsidP="00180E85">
            <w:pPr>
              <w:pStyle w:val="TAC"/>
            </w:pPr>
            <w:r w:rsidRPr="00613175">
              <w:t>09</w:t>
            </w:r>
          </w:p>
        </w:tc>
        <w:tc>
          <w:tcPr>
            <w:tcW w:w="4993" w:type="dxa"/>
          </w:tcPr>
          <w:p w14:paraId="27D70626" w14:textId="77777777" w:rsidR="004D2017" w:rsidRPr="00613175" w:rsidRDefault="004D2017" w:rsidP="00180E85">
            <w:pPr>
              <w:pStyle w:val="TAL"/>
            </w:pPr>
            <w:r w:rsidRPr="00613175">
              <w:t>Wireless Control Message Protocol</w:t>
            </w:r>
          </w:p>
        </w:tc>
        <w:tc>
          <w:tcPr>
            <w:tcW w:w="1419" w:type="dxa"/>
          </w:tcPr>
          <w:p w14:paraId="7F13B3CC" w14:textId="77777777" w:rsidR="004D2017" w:rsidRPr="00613175" w:rsidRDefault="004D2017" w:rsidP="00180E85">
            <w:pPr>
              <w:pStyle w:val="TAL"/>
            </w:pPr>
            <w:r w:rsidRPr="00613175">
              <w:t>SMS Control</w:t>
            </w:r>
          </w:p>
        </w:tc>
        <w:tc>
          <w:tcPr>
            <w:tcW w:w="1350" w:type="dxa"/>
          </w:tcPr>
          <w:p w14:paraId="31E58AB4" w14:textId="77777777" w:rsidR="004D2017" w:rsidRPr="00613175" w:rsidRDefault="004D2017" w:rsidP="00180E85">
            <w:pPr>
              <w:pStyle w:val="TAL"/>
              <w:jc w:val="center"/>
            </w:pPr>
            <w:r w:rsidRPr="00613175">
              <w:t>Note 3</w:t>
            </w:r>
          </w:p>
        </w:tc>
      </w:tr>
      <w:tr w:rsidR="004D2017" w:rsidRPr="00613175" w14:paraId="2BD80CD5" w14:textId="77777777" w:rsidTr="00180E85">
        <w:trPr>
          <w:jc w:val="center"/>
        </w:trPr>
        <w:tc>
          <w:tcPr>
            <w:tcW w:w="1145" w:type="dxa"/>
          </w:tcPr>
          <w:p w14:paraId="78575401" w14:textId="77777777" w:rsidR="004D2017" w:rsidRPr="00613175" w:rsidRDefault="004D2017" w:rsidP="00180E85">
            <w:pPr>
              <w:pStyle w:val="TAC"/>
            </w:pPr>
            <w:r w:rsidRPr="00613175">
              <w:t>0A</w:t>
            </w:r>
          </w:p>
        </w:tc>
        <w:tc>
          <w:tcPr>
            <w:tcW w:w="4993" w:type="dxa"/>
          </w:tcPr>
          <w:p w14:paraId="493EA29F" w14:textId="77777777" w:rsidR="004D2017" w:rsidRPr="00613175" w:rsidRDefault="004D2017" w:rsidP="00180E85">
            <w:pPr>
              <w:pStyle w:val="TAL"/>
            </w:pPr>
            <w:r w:rsidRPr="00613175">
              <w:t>Text Formatting</w:t>
            </w:r>
          </w:p>
        </w:tc>
        <w:tc>
          <w:tcPr>
            <w:tcW w:w="1419" w:type="dxa"/>
          </w:tcPr>
          <w:p w14:paraId="02F19C23" w14:textId="77777777" w:rsidR="004D2017" w:rsidRPr="00613175" w:rsidRDefault="004D2017" w:rsidP="00180E85">
            <w:pPr>
              <w:pStyle w:val="TAL"/>
            </w:pPr>
            <w:r w:rsidRPr="00613175">
              <w:t>EMS Control</w:t>
            </w:r>
          </w:p>
        </w:tc>
        <w:tc>
          <w:tcPr>
            <w:tcW w:w="1350" w:type="dxa"/>
          </w:tcPr>
          <w:p w14:paraId="09FF8D2F" w14:textId="77777777" w:rsidR="004D2017" w:rsidRPr="00613175" w:rsidRDefault="004D2017" w:rsidP="00180E85">
            <w:pPr>
              <w:pStyle w:val="TAL"/>
              <w:jc w:val="center"/>
            </w:pPr>
            <w:r w:rsidRPr="00613175">
              <w:t>Yes</w:t>
            </w:r>
          </w:p>
        </w:tc>
      </w:tr>
      <w:tr w:rsidR="004D2017" w:rsidRPr="00613175" w14:paraId="50D7A8DB" w14:textId="77777777" w:rsidTr="00180E85">
        <w:trPr>
          <w:jc w:val="center"/>
        </w:trPr>
        <w:tc>
          <w:tcPr>
            <w:tcW w:w="1145" w:type="dxa"/>
          </w:tcPr>
          <w:p w14:paraId="1A71202A" w14:textId="77777777" w:rsidR="004D2017" w:rsidRPr="00613175" w:rsidRDefault="004D2017" w:rsidP="00180E85">
            <w:pPr>
              <w:pStyle w:val="TAC"/>
            </w:pPr>
            <w:r w:rsidRPr="00613175">
              <w:t>0B</w:t>
            </w:r>
          </w:p>
        </w:tc>
        <w:tc>
          <w:tcPr>
            <w:tcW w:w="4993" w:type="dxa"/>
          </w:tcPr>
          <w:p w14:paraId="00EB98DB" w14:textId="77777777" w:rsidR="004D2017" w:rsidRPr="00613175" w:rsidRDefault="004D2017" w:rsidP="00180E85">
            <w:pPr>
              <w:pStyle w:val="TAL"/>
            </w:pPr>
            <w:r w:rsidRPr="00613175">
              <w:t>Predefined Sound</w:t>
            </w:r>
          </w:p>
        </w:tc>
        <w:tc>
          <w:tcPr>
            <w:tcW w:w="1419" w:type="dxa"/>
          </w:tcPr>
          <w:p w14:paraId="6953BE1E" w14:textId="77777777" w:rsidR="004D2017" w:rsidRPr="00613175" w:rsidRDefault="004D2017" w:rsidP="00180E85">
            <w:pPr>
              <w:pStyle w:val="TAL"/>
            </w:pPr>
            <w:r w:rsidRPr="00613175">
              <w:t>EMS Content</w:t>
            </w:r>
          </w:p>
        </w:tc>
        <w:tc>
          <w:tcPr>
            <w:tcW w:w="1350" w:type="dxa"/>
          </w:tcPr>
          <w:p w14:paraId="4CB18211" w14:textId="77777777" w:rsidR="004D2017" w:rsidRPr="00613175" w:rsidRDefault="004D2017" w:rsidP="00180E85">
            <w:pPr>
              <w:pStyle w:val="TAL"/>
              <w:jc w:val="center"/>
            </w:pPr>
            <w:r w:rsidRPr="00613175">
              <w:t>Yes</w:t>
            </w:r>
          </w:p>
        </w:tc>
      </w:tr>
      <w:tr w:rsidR="004D2017" w:rsidRPr="00613175" w14:paraId="229F49B6" w14:textId="77777777" w:rsidTr="00180E85">
        <w:trPr>
          <w:jc w:val="center"/>
        </w:trPr>
        <w:tc>
          <w:tcPr>
            <w:tcW w:w="1145" w:type="dxa"/>
          </w:tcPr>
          <w:p w14:paraId="7C75BBDC" w14:textId="77777777" w:rsidR="004D2017" w:rsidRPr="00613175" w:rsidRDefault="004D2017" w:rsidP="00180E85">
            <w:pPr>
              <w:pStyle w:val="TAC"/>
            </w:pPr>
            <w:r w:rsidRPr="00613175">
              <w:t>0C</w:t>
            </w:r>
          </w:p>
        </w:tc>
        <w:tc>
          <w:tcPr>
            <w:tcW w:w="4993" w:type="dxa"/>
          </w:tcPr>
          <w:p w14:paraId="4BB4F31D" w14:textId="77777777" w:rsidR="004D2017" w:rsidRPr="00613175" w:rsidRDefault="004D2017" w:rsidP="00180E85">
            <w:pPr>
              <w:pStyle w:val="TAL"/>
            </w:pPr>
            <w:r w:rsidRPr="00613175">
              <w:t>User Defined Sound (iMelody max 128 bytes)</w:t>
            </w:r>
          </w:p>
        </w:tc>
        <w:tc>
          <w:tcPr>
            <w:tcW w:w="1419" w:type="dxa"/>
          </w:tcPr>
          <w:p w14:paraId="77DF73AD" w14:textId="77777777" w:rsidR="004D2017" w:rsidRPr="00613175" w:rsidRDefault="004D2017" w:rsidP="00180E85">
            <w:pPr>
              <w:pStyle w:val="TAL"/>
            </w:pPr>
            <w:r w:rsidRPr="00613175">
              <w:t>EMS Content</w:t>
            </w:r>
          </w:p>
        </w:tc>
        <w:tc>
          <w:tcPr>
            <w:tcW w:w="1350" w:type="dxa"/>
          </w:tcPr>
          <w:p w14:paraId="5265B360" w14:textId="77777777" w:rsidR="004D2017" w:rsidRPr="00613175" w:rsidRDefault="004D2017" w:rsidP="00180E85">
            <w:pPr>
              <w:pStyle w:val="TAL"/>
              <w:jc w:val="center"/>
            </w:pPr>
            <w:r w:rsidRPr="00613175">
              <w:t>Yes</w:t>
            </w:r>
          </w:p>
        </w:tc>
      </w:tr>
      <w:tr w:rsidR="004D2017" w:rsidRPr="00613175" w14:paraId="7DDEF1EF" w14:textId="77777777" w:rsidTr="00180E85">
        <w:trPr>
          <w:jc w:val="center"/>
        </w:trPr>
        <w:tc>
          <w:tcPr>
            <w:tcW w:w="1145" w:type="dxa"/>
          </w:tcPr>
          <w:p w14:paraId="53DB8ACE" w14:textId="77777777" w:rsidR="004D2017" w:rsidRPr="00613175" w:rsidRDefault="004D2017" w:rsidP="00180E85">
            <w:pPr>
              <w:pStyle w:val="TAC"/>
            </w:pPr>
            <w:r w:rsidRPr="00613175">
              <w:t>0D</w:t>
            </w:r>
          </w:p>
        </w:tc>
        <w:tc>
          <w:tcPr>
            <w:tcW w:w="4993" w:type="dxa"/>
          </w:tcPr>
          <w:p w14:paraId="2868E9D0" w14:textId="77777777" w:rsidR="004D2017" w:rsidRPr="00613175" w:rsidRDefault="004D2017" w:rsidP="00180E85">
            <w:pPr>
              <w:pStyle w:val="TAL"/>
            </w:pPr>
            <w:r w:rsidRPr="00613175">
              <w:t>Predefined Animation</w:t>
            </w:r>
          </w:p>
        </w:tc>
        <w:tc>
          <w:tcPr>
            <w:tcW w:w="1419" w:type="dxa"/>
          </w:tcPr>
          <w:p w14:paraId="5BDE9665" w14:textId="77777777" w:rsidR="004D2017" w:rsidRPr="00613175" w:rsidRDefault="004D2017" w:rsidP="00180E85">
            <w:pPr>
              <w:pStyle w:val="TAL"/>
            </w:pPr>
            <w:r w:rsidRPr="00613175">
              <w:t>EMS Content</w:t>
            </w:r>
          </w:p>
        </w:tc>
        <w:tc>
          <w:tcPr>
            <w:tcW w:w="1350" w:type="dxa"/>
          </w:tcPr>
          <w:p w14:paraId="053C85A0" w14:textId="77777777" w:rsidR="004D2017" w:rsidRPr="00613175" w:rsidRDefault="004D2017" w:rsidP="00180E85">
            <w:pPr>
              <w:pStyle w:val="TAL"/>
              <w:jc w:val="center"/>
            </w:pPr>
            <w:r w:rsidRPr="00613175">
              <w:t>Yes</w:t>
            </w:r>
          </w:p>
        </w:tc>
      </w:tr>
      <w:tr w:rsidR="004D2017" w:rsidRPr="00613175" w14:paraId="74863059" w14:textId="77777777" w:rsidTr="00180E85">
        <w:trPr>
          <w:jc w:val="center"/>
        </w:trPr>
        <w:tc>
          <w:tcPr>
            <w:tcW w:w="1145" w:type="dxa"/>
          </w:tcPr>
          <w:p w14:paraId="6CF46179" w14:textId="77777777" w:rsidR="004D2017" w:rsidRPr="00613175" w:rsidRDefault="004D2017" w:rsidP="00180E85">
            <w:pPr>
              <w:pStyle w:val="TAC"/>
            </w:pPr>
            <w:r w:rsidRPr="00613175">
              <w:t>0E</w:t>
            </w:r>
          </w:p>
        </w:tc>
        <w:tc>
          <w:tcPr>
            <w:tcW w:w="4993" w:type="dxa"/>
          </w:tcPr>
          <w:p w14:paraId="764C3E56" w14:textId="77777777" w:rsidR="004D2017" w:rsidRPr="00613175" w:rsidRDefault="004D2017" w:rsidP="00180E85">
            <w:pPr>
              <w:pStyle w:val="TAL"/>
            </w:pPr>
            <w:r w:rsidRPr="00613175">
              <w:t>Large Animation (16*16 times 4 = 32*4 =128 bytes)</w:t>
            </w:r>
          </w:p>
        </w:tc>
        <w:tc>
          <w:tcPr>
            <w:tcW w:w="1419" w:type="dxa"/>
          </w:tcPr>
          <w:p w14:paraId="66007249" w14:textId="77777777" w:rsidR="004D2017" w:rsidRPr="00613175" w:rsidRDefault="004D2017" w:rsidP="00180E85">
            <w:pPr>
              <w:pStyle w:val="TAL"/>
            </w:pPr>
            <w:r w:rsidRPr="00613175">
              <w:t>EMS Content</w:t>
            </w:r>
          </w:p>
        </w:tc>
        <w:tc>
          <w:tcPr>
            <w:tcW w:w="1350" w:type="dxa"/>
          </w:tcPr>
          <w:p w14:paraId="3A2D3CE7" w14:textId="77777777" w:rsidR="004D2017" w:rsidRPr="00613175" w:rsidRDefault="004D2017" w:rsidP="00180E85">
            <w:pPr>
              <w:pStyle w:val="TAL"/>
              <w:jc w:val="center"/>
            </w:pPr>
            <w:r w:rsidRPr="00613175">
              <w:t>Yes</w:t>
            </w:r>
          </w:p>
        </w:tc>
      </w:tr>
      <w:tr w:rsidR="004D2017" w:rsidRPr="00613175" w14:paraId="6B1DC70A" w14:textId="77777777" w:rsidTr="00180E85">
        <w:trPr>
          <w:jc w:val="center"/>
        </w:trPr>
        <w:tc>
          <w:tcPr>
            <w:tcW w:w="1145" w:type="dxa"/>
          </w:tcPr>
          <w:p w14:paraId="5AF9BCA4" w14:textId="77777777" w:rsidR="004D2017" w:rsidRPr="00613175" w:rsidRDefault="004D2017" w:rsidP="00180E85">
            <w:pPr>
              <w:pStyle w:val="TAC"/>
            </w:pPr>
            <w:r w:rsidRPr="00613175">
              <w:t>0F</w:t>
            </w:r>
          </w:p>
        </w:tc>
        <w:tc>
          <w:tcPr>
            <w:tcW w:w="4993" w:type="dxa"/>
          </w:tcPr>
          <w:p w14:paraId="39C6D897" w14:textId="77777777" w:rsidR="004D2017" w:rsidRPr="00613175" w:rsidRDefault="004D2017" w:rsidP="00180E85">
            <w:pPr>
              <w:pStyle w:val="TAL"/>
            </w:pPr>
            <w:r w:rsidRPr="00613175">
              <w:t>Small Animation (8*8 times 4 = 8*4 =32 bytes)</w:t>
            </w:r>
          </w:p>
        </w:tc>
        <w:tc>
          <w:tcPr>
            <w:tcW w:w="1419" w:type="dxa"/>
          </w:tcPr>
          <w:p w14:paraId="1C6FD9BF" w14:textId="77777777" w:rsidR="004D2017" w:rsidRPr="00613175" w:rsidRDefault="004D2017" w:rsidP="00180E85">
            <w:pPr>
              <w:pStyle w:val="TAL"/>
            </w:pPr>
            <w:r w:rsidRPr="00613175">
              <w:t>EMS Content</w:t>
            </w:r>
          </w:p>
        </w:tc>
        <w:tc>
          <w:tcPr>
            <w:tcW w:w="1350" w:type="dxa"/>
          </w:tcPr>
          <w:p w14:paraId="0A013368" w14:textId="77777777" w:rsidR="004D2017" w:rsidRPr="00613175" w:rsidRDefault="004D2017" w:rsidP="00180E85">
            <w:pPr>
              <w:pStyle w:val="TAL"/>
              <w:jc w:val="center"/>
            </w:pPr>
            <w:r w:rsidRPr="00613175">
              <w:t>Yes</w:t>
            </w:r>
          </w:p>
        </w:tc>
      </w:tr>
      <w:tr w:rsidR="004D2017" w:rsidRPr="00613175" w14:paraId="6432CEB5" w14:textId="77777777" w:rsidTr="00180E85">
        <w:trPr>
          <w:jc w:val="center"/>
        </w:trPr>
        <w:tc>
          <w:tcPr>
            <w:tcW w:w="1145" w:type="dxa"/>
          </w:tcPr>
          <w:p w14:paraId="7069B58E" w14:textId="77777777" w:rsidR="004D2017" w:rsidRPr="00613175" w:rsidRDefault="004D2017" w:rsidP="00180E85">
            <w:pPr>
              <w:pStyle w:val="TAC"/>
            </w:pPr>
            <w:r w:rsidRPr="00613175">
              <w:t>10</w:t>
            </w:r>
          </w:p>
        </w:tc>
        <w:tc>
          <w:tcPr>
            <w:tcW w:w="4993" w:type="dxa"/>
          </w:tcPr>
          <w:p w14:paraId="2266EA38" w14:textId="77777777" w:rsidR="004D2017" w:rsidRPr="00613175" w:rsidRDefault="004D2017" w:rsidP="00180E85">
            <w:pPr>
              <w:pStyle w:val="TAL"/>
            </w:pPr>
            <w:r w:rsidRPr="00613175">
              <w:t>Large Picture (32*32 = 128 bytes)</w:t>
            </w:r>
          </w:p>
        </w:tc>
        <w:tc>
          <w:tcPr>
            <w:tcW w:w="1419" w:type="dxa"/>
          </w:tcPr>
          <w:p w14:paraId="613433E5" w14:textId="77777777" w:rsidR="004D2017" w:rsidRPr="00613175" w:rsidRDefault="004D2017" w:rsidP="00180E85">
            <w:pPr>
              <w:pStyle w:val="TAL"/>
            </w:pPr>
            <w:r w:rsidRPr="00613175">
              <w:t>EMS Content</w:t>
            </w:r>
          </w:p>
        </w:tc>
        <w:tc>
          <w:tcPr>
            <w:tcW w:w="1350" w:type="dxa"/>
          </w:tcPr>
          <w:p w14:paraId="2AB7B1F5" w14:textId="77777777" w:rsidR="004D2017" w:rsidRPr="00613175" w:rsidRDefault="004D2017" w:rsidP="00180E85">
            <w:pPr>
              <w:pStyle w:val="TAL"/>
              <w:jc w:val="center"/>
            </w:pPr>
            <w:r w:rsidRPr="00613175">
              <w:t>Yes</w:t>
            </w:r>
          </w:p>
        </w:tc>
      </w:tr>
      <w:tr w:rsidR="004D2017" w:rsidRPr="00613175" w14:paraId="7B7D2ADE" w14:textId="77777777" w:rsidTr="00180E85">
        <w:trPr>
          <w:jc w:val="center"/>
        </w:trPr>
        <w:tc>
          <w:tcPr>
            <w:tcW w:w="1145" w:type="dxa"/>
          </w:tcPr>
          <w:p w14:paraId="0C30D345" w14:textId="77777777" w:rsidR="004D2017" w:rsidRPr="00613175" w:rsidRDefault="004D2017" w:rsidP="00180E85">
            <w:pPr>
              <w:pStyle w:val="TAC"/>
            </w:pPr>
            <w:r w:rsidRPr="00613175">
              <w:t>11</w:t>
            </w:r>
          </w:p>
        </w:tc>
        <w:tc>
          <w:tcPr>
            <w:tcW w:w="4993" w:type="dxa"/>
          </w:tcPr>
          <w:p w14:paraId="4825A58E" w14:textId="77777777" w:rsidR="004D2017" w:rsidRPr="00613175" w:rsidRDefault="004D2017" w:rsidP="00180E85">
            <w:pPr>
              <w:pStyle w:val="TAL"/>
            </w:pPr>
            <w:r w:rsidRPr="00613175">
              <w:t>Small Picture (16*16 = 32 bytes)</w:t>
            </w:r>
          </w:p>
        </w:tc>
        <w:tc>
          <w:tcPr>
            <w:tcW w:w="1419" w:type="dxa"/>
          </w:tcPr>
          <w:p w14:paraId="674D07DC" w14:textId="77777777" w:rsidR="004D2017" w:rsidRPr="00613175" w:rsidRDefault="004D2017" w:rsidP="00180E85">
            <w:pPr>
              <w:pStyle w:val="TAL"/>
            </w:pPr>
            <w:r w:rsidRPr="00613175">
              <w:t>EMS Content</w:t>
            </w:r>
          </w:p>
        </w:tc>
        <w:tc>
          <w:tcPr>
            <w:tcW w:w="1350" w:type="dxa"/>
          </w:tcPr>
          <w:p w14:paraId="11336382" w14:textId="77777777" w:rsidR="004D2017" w:rsidRPr="00613175" w:rsidRDefault="004D2017" w:rsidP="00180E85">
            <w:pPr>
              <w:pStyle w:val="TAL"/>
              <w:jc w:val="center"/>
            </w:pPr>
            <w:r w:rsidRPr="00613175">
              <w:t>Yes</w:t>
            </w:r>
          </w:p>
        </w:tc>
      </w:tr>
      <w:tr w:rsidR="004D2017" w:rsidRPr="00613175" w14:paraId="731C6577" w14:textId="77777777" w:rsidTr="00180E85">
        <w:trPr>
          <w:jc w:val="center"/>
        </w:trPr>
        <w:tc>
          <w:tcPr>
            <w:tcW w:w="1145" w:type="dxa"/>
          </w:tcPr>
          <w:p w14:paraId="0BE29324" w14:textId="77777777" w:rsidR="004D2017" w:rsidRPr="00613175" w:rsidRDefault="004D2017" w:rsidP="00180E85">
            <w:pPr>
              <w:pStyle w:val="TAC"/>
            </w:pPr>
            <w:r w:rsidRPr="00613175">
              <w:t>12</w:t>
            </w:r>
          </w:p>
        </w:tc>
        <w:tc>
          <w:tcPr>
            <w:tcW w:w="4993" w:type="dxa"/>
          </w:tcPr>
          <w:p w14:paraId="0E3395BC" w14:textId="77777777" w:rsidR="004D2017" w:rsidRPr="00613175" w:rsidRDefault="004D2017" w:rsidP="00180E85">
            <w:pPr>
              <w:pStyle w:val="TAL"/>
            </w:pPr>
            <w:r w:rsidRPr="00613175">
              <w:t>Variable Picture</w:t>
            </w:r>
          </w:p>
        </w:tc>
        <w:tc>
          <w:tcPr>
            <w:tcW w:w="1419" w:type="dxa"/>
          </w:tcPr>
          <w:p w14:paraId="6C0415FA" w14:textId="77777777" w:rsidR="004D2017" w:rsidRPr="00613175" w:rsidRDefault="004D2017" w:rsidP="00180E85">
            <w:pPr>
              <w:pStyle w:val="TAL"/>
            </w:pPr>
            <w:r w:rsidRPr="00613175">
              <w:t>EMS Content</w:t>
            </w:r>
          </w:p>
        </w:tc>
        <w:tc>
          <w:tcPr>
            <w:tcW w:w="1350" w:type="dxa"/>
          </w:tcPr>
          <w:p w14:paraId="73CBF900" w14:textId="77777777" w:rsidR="004D2017" w:rsidRPr="00613175" w:rsidRDefault="004D2017" w:rsidP="00180E85">
            <w:pPr>
              <w:pStyle w:val="TAL"/>
              <w:jc w:val="center"/>
            </w:pPr>
            <w:r w:rsidRPr="00613175">
              <w:t>Yes</w:t>
            </w:r>
          </w:p>
        </w:tc>
      </w:tr>
      <w:tr w:rsidR="004D2017" w:rsidRPr="00613175" w14:paraId="5828EB5D" w14:textId="77777777" w:rsidTr="00180E85">
        <w:trPr>
          <w:jc w:val="center"/>
        </w:trPr>
        <w:tc>
          <w:tcPr>
            <w:tcW w:w="1145" w:type="dxa"/>
          </w:tcPr>
          <w:p w14:paraId="236D78CC" w14:textId="77777777" w:rsidR="004D2017" w:rsidRPr="00613175" w:rsidRDefault="004D2017" w:rsidP="00180E85">
            <w:pPr>
              <w:pStyle w:val="TAC"/>
            </w:pPr>
            <w:r w:rsidRPr="00613175">
              <w:t>13</w:t>
            </w:r>
          </w:p>
        </w:tc>
        <w:tc>
          <w:tcPr>
            <w:tcW w:w="4993" w:type="dxa"/>
          </w:tcPr>
          <w:p w14:paraId="39BFF99C" w14:textId="77777777" w:rsidR="004D2017" w:rsidRPr="00613175" w:rsidRDefault="004D2017" w:rsidP="00180E85">
            <w:pPr>
              <w:pStyle w:val="TAL"/>
            </w:pPr>
            <w:r w:rsidRPr="00613175">
              <w:t>User prompt indicator</w:t>
            </w:r>
          </w:p>
        </w:tc>
        <w:tc>
          <w:tcPr>
            <w:tcW w:w="1419" w:type="dxa"/>
          </w:tcPr>
          <w:p w14:paraId="14D7A4CD" w14:textId="77777777" w:rsidR="004D2017" w:rsidRPr="00613175" w:rsidRDefault="004D2017" w:rsidP="00180E85">
            <w:pPr>
              <w:pStyle w:val="TAL"/>
            </w:pPr>
            <w:r w:rsidRPr="00613175">
              <w:t>EMS Control</w:t>
            </w:r>
          </w:p>
        </w:tc>
        <w:tc>
          <w:tcPr>
            <w:tcW w:w="1350" w:type="dxa"/>
          </w:tcPr>
          <w:p w14:paraId="2FD9F8C2" w14:textId="77777777" w:rsidR="004D2017" w:rsidRPr="00613175" w:rsidRDefault="004D2017" w:rsidP="00180E85">
            <w:pPr>
              <w:pStyle w:val="TAL"/>
              <w:jc w:val="center"/>
            </w:pPr>
            <w:r w:rsidRPr="00613175">
              <w:t>Yes</w:t>
            </w:r>
          </w:p>
        </w:tc>
      </w:tr>
      <w:tr w:rsidR="004D2017" w:rsidRPr="00613175" w14:paraId="6D896825" w14:textId="77777777" w:rsidTr="00180E85">
        <w:trPr>
          <w:jc w:val="center"/>
        </w:trPr>
        <w:tc>
          <w:tcPr>
            <w:tcW w:w="1145" w:type="dxa"/>
          </w:tcPr>
          <w:p w14:paraId="34DA342A" w14:textId="77777777" w:rsidR="004D2017" w:rsidRPr="00613175" w:rsidRDefault="004D2017" w:rsidP="00180E85">
            <w:pPr>
              <w:pStyle w:val="TAC"/>
            </w:pPr>
            <w:r w:rsidRPr="00613175">
              <w:t>14</w:t>
            </w:r>
          </w:p>
        </w:tc>
        <w:tc>
          <w:tcPr>
            <w:tcW w:w="4993" w:type="dxa"/>
          </w:tcPr>
          <w:p w14:paraId="320FFFE2" w14:textId="77777777" w:rsidR="004D2017" w:rsidRPr="00613175" w:rsidRDefault="004D2017" w:rsidP="00180E85">
            <w:pPr>
              <w:pStyle w:val="TAL"/>
            </w:pPr>
            <w:r w:rsidRPr="00613175">
              <w:t>Extended Object</w:t>
            </w:r>
          </w:p>
        </w:tc>
        <w:tc>
          <w:tcPr>
            <w:tcW w:w="1419" w:type="dxa"/>
          </w:tcPr>
          <w:p w14:paraId="2AD845AA" w14:textId="77777777" w:rsidR="004D2017" w:rsidRPr="00613175" w:rsidRDefault="004D2017" w:rsidP="00180E85">
            <w:pPr>
              <w:pStyle w:val="TAL"/>
            </w:pPr>
            <w:r w:rsidRPr="00613175">
              <w:t>EMS Content</w:t>
            </w:r>
          </w:p>
        </w:tc>
        <w:tc>
          <w:tcPr>
            <w:tcW w:w="1350" w:type="dxa"/>
          </w:tcPr>
          <w:p w14:paraId="45F545F3" w14:textId="77777777" w:rsidR="004D2017" w:rsidRPr="00613175" w:rsidRDefault="004D2017" w:rsidP="00180E85">
            <w:pPr>
              <w:pStyle w:val="TAL"/>
              <w:jc w:val="center"/>
            </w:pPr>
            <w:r w:rsidRPr="00613175">
              <w:t>Yes</w:t>
            </w:r>
          </w:p>
        </w:tc>
      </w:tr>
      <w:tr w:rsidR="004D2017" w:rsidRPr="00613175" w14:paraId="6DDC2C03" w14:textId="77777777" w:rsidTr="00180E85">
        <w:trPr>
          <w:jc w:val="center"/>
        </w:trPr>
        <w:tc>
          <w:tcPr>
            <w:tcW w:w="1145" w:type="dxa"/>
          </w:tcPr>
          <w:p w14:paraId="4B6D50B9" w14:textId="77777777" w:rsidR="004D2017" w:rsidRPr="00613175" w:rsidRDefault="004D2017" w:rsidP="00180E85">
            <w:pPr>
              <w:pStyle w:val="TAC"/>
            </w:pPr>
            <w:r w:rsidRPr="00613175">
              <w:t>15</w:t>
            </w:r>
          </w:p>
        </w:tc>
        <w:tc>
          <w:tcPr>
            <w:tcW w:w="4993" w:type="dxa"/>
          </w:tcPr>
          <w:p w14:paraId="3BBE97A8" w14:textId="77777777" w:rsidR="004D2017" w:rsidRPr="00613175" w:rsidRDefault="004D2017" w:rsidP="00180E85">
            <w:pPr>
              <w:pStyle w:val="TAL"/>
            </w:pPr>
            <w:r w:rsidRPr="00613175">
              <w:t>Reused Extended Object</w:t>
            </w:r>
          </w:p>
        </w:tc>
        <w:tc>
          <w:tcPr>
            <w:tcW w:w="1419" w:type="dxa"/>
          </w:tcPr>
          <w:p w14:paraId="19CCE8B1" w14:textId="77777777" w:rsidR="004D2017" w:rsidRPr="00613175" w:rsidRDefault="004D2017" w:rsidP="00180E85">
            <w:pPr>
              <w:pStyle w:val="TAL"/>
            </w:pPr>
            <w:r w:rsidRPr="00613175">
              <w:t>EMS Control</w:t>
            </w:r>
          </w:p>
        </w:tc>
        <w:tc>
          <w:tcPr>
            <w:tcW w:w="1350" w:type="dxa"/>
          </w:tcPr>
          <w:p w14:paraId="65078DEA" w14:textId="77777777" w:rsidR="004D2017" w:rsidRPr="00613175" w:rsidRDefault="004D2017" w:rsidP="00180E85">
            <w:pPr>
              <w:pStyle w:val="TAL"/>
              <w:jc w:val="center"/>
            </w:pPr>
            <w:r w:rsidRPr="00613175">
              <w:t>Yes</w:t>
            </w:r>
          </w:p>
        </w:tc>
      </w:tr>
      <w:tr w:rsidR="004D2017" w:rsidRPr="00613175" w14:paraId="09D14DE8" w14:textId="77777777" w:rsidTr="00180E85">
        <w:trPr>
          <w:jc w:val="center"/>
        </w:trPr>
        <w:tc>
          <w:tcPr>
            <w:tcW w:w="1145" w:type="dxa"/>
          </w:tcPr>
          <w:p w14:paraId="32915F69" w14:textId="77777777" w:rsidR="004D2017" w:rsidRPr="00613175" w:rsidRDefault="004D2017" w:rsidP="00180E85">
            <w:pPr>
              <w:pStyle w:val="TAC"/>
            </w:pPr>
            <w:r w:rsidRPr="00613175">
              <w:t>16</w:t>
            </w:r>
          </w:p>
        </w:tc>
        <w:tc>
          <w:tcPr>
            <w:tcW w:w="4993" w:type="dxa"/>
          </w:tcPr>
          <w:p w14:paraId="0E05FD6A" w14:textId="77777777" w:rsidR="004D2017" w:rsidRPr="00613175" w:rsidRDefault="004D2017" w:rsidP="00180E85">
            <w:pPr>
              <w:pStyle w:val="TAL"/>
            </w:pPr>
            <w:r w:rsidRPr="00613175">
              <w:t>Compression Control</w:t>
            </w:r>
          </w:p>
        </w:tc>
        <w:tc>
          <w:tcPr>
            <w:tcW w:w="1419" w:type="dxa"/>
          </w:tcPr>
          <w:p w14:paraId="16D77CD0" w14:textId="77777777" w:rsidR="004D2017" w:rsidRPr="00613175" w:rsidRDefault="004D2017" w:rsidP="00180E85">
            <w:pPr>
              <w:pStyle w:val="TAL"/>
            </w:pPr>
            <w:r w:rsidRPr="00613175">
              <w:t>EMS Control</w:t>
            </w:r>
          </w:p>
        </w:tc>
        <w:tc>
          <w:tcPr>
            <w:tcW w:w="1350" w:type="dxa"/>
          </w:tcPr>
          <w:p w14:paraId="63DBFEF8" w14:textId="77777777" w:rsidR="004D2017" w:rsidRPr="00613175" w:rsidRDefault="004D2017" w:rsidP="00180E85">
            <w:pPr>
              <w:pStyle w:val="TAL"/>
              <w:jc w:val="center"/>
            </w:pPr>
            <w:r w:rsidRPr="00613175">
              <w:t>No</w:t>
            </w:r>
          </w:p>
        </w:tc>
      </w:tr>
      <w:tr w:rsidR="004D2017" w:rsidRPr="00613175" w14:paraId="1306C550" w14:textId="77777777" w:rsidTr="00180E85">
        <w:trPr>
          <w:jc w:val="center"/>
        </w:trPr>
        <w:tc>
          <w:tcPr>
            <w:tcW w:w="1145" w:type="dxa"/>
          </w:tcPr>
          <w:p w14:paraId="3DA680A4" w14:textId="77777777" w:rsidR="004D2017" w:rsidRPr="00613175" w:rsidRDefault="004D2017" w:rsidP="00180E85">
            <w:pPr>
              <w:pStyle w:val="TAC"/>
            </w:pPr>
            <w:r w:rsidRPr="00613175">
              <w:t>17</w:t>
            </w:r>
          </w:p>
        </w:tc>
        <w:tc>
          <w:tcPr>
            <w:tcW w:w="4993" w:type="dxa"/>
          </w:tcPr>
          <w:p w14:paraId="37A1F8BB" w14:textId="77777777" w:rsidR="004D2017" w:rsidRPr="00613175" w:rsidRDefault="004D2017" w:rsidP="00180E85">
            <w:pPr>
              <w:pStyle w:val="TAL"/>
            </w:pPr>
            <w:r w:rsidRPr="00613175">
              <w:t>Object Distribution Indicator</w:t>
            </w:r>
          </w:p>
        </w:tc>
        <w:tc>
          <w:tcPr>
            <w:tcW w:w="1419" w:type="dxa"/>
          </w:tcPr>
          <w:p w14:paraId="5BD00003" w14:textId="77777777" w:rsidR="004D2017" w:rsidRPr="00613175" w:rsidRDefault="004D2017" w:rsidP="00180E85">
            <w:pPr>
              <w:pStyle w:val="TAL"/>
            </w:pPr>
            <w:r w:rsidRPr="00613175">
              <w:t>EMS Control</w:t>
            </w:r>
          </w:p>
        </w:tc>
        <w:tc>
          <w:tcPr>
            <w:tcW w:w="1350" w:type="dxa"/>
          </w:tcPr>
          <w:p w14:paraId="559D6A60" w14:textId="77777777" w:rsidR="004D2017" w:rsidRPr="00613175" w:rsidRDefault="004D2017" w:rsidP="00180E85">
            <w:pPr>
              <w:pStyle w:val="TAL"/>
              <w:jc w:val="center"/>
            </w:pPr>
            <w:r w:rsidRPr="00613175">
              <w:t>Yes</w:t>
            </w:r>
          </w:p>
        </w:tc>
      </w:tr>
      <w:tr w:rsidR="004D2017" w:rsidRPr="00613175" w14:paraId="6931E830" w14:textId="77777777" w:rsidTr="00180E85">
        <w:trPr>
          <w:jc w:val="center"/>
        </w:trPr>
        <w:tc>
          <w:tcPr>
            <w:tcW w:w="1145" w:type="dxa"/>
          </w:tcPr>
          <w:p w14:paraId="05CC38C7" w14:textId="77777777" w:rsidR="004D2017" w:rsidRPr="00613175" w:rsidRDefault="004D2017" w:rsidP="00180E85">
            <w:pPr>
              <w:pStyle w:val="TAC"/>
            </w:pPr>
            <w:r w:rsidRPr="00613175">
              <w:t>18</w:t>
            </w:r>
          </w:p>
        </w:tc>
        <w:tc>
          <w:tcPr>
            <w:tcW w:w="4993" w:type="dxa"/>
          </w:tcPr>
          <w:p w14:paraId="06AACBF1" w14:textId="77777777" w:rsidR="004D2017" w:rsidRPr="00613175" w:rsidRDefault="004D2017" w:rsidP="00180E85">
            <w:pPr>
              <w:pStyle w:val="TAL"/>
            </w:pPr>
            <w:r w:rsidRPr="00613175">
              <w:t>Standard WVG object</w:t>
            </w:r>
          </w:p>
        </w:tc>
        <w:tc>
          <w:tcPr>
            <w:tcW w:w="1419" w:type="dxa"/>
          </w:tcPr>
          <w:p w14:paraId="615E7F04" w14:textId="77777777" w:rsidR="004D2017" w:rsidRPr="00613175" w:rsidRDefault="004D2017" w:rsidP="00180E85">
            <w:pPr>
              <w:pStyle w:val="TAL"/>
            </w:pPr>
            <w:r w:rsidRPr="00613175">
              <w:t>EMS Content</w:t>
            </w:r>
          </w:p>
        </w:tc>
        <w:tc>
          <w:tcPr>
            <w:tcW w:w="1350" w:type="dxa"/>
          </w:tcPr>
          <w:p w14:paraId="013BAB93" w14:textId="77777777" w:rsidR="004D2017" w:rsidRPr="00613175" w:rsidRDefault="004D2017" w:rsidP="00180E85">
            <w:pPr>
              <w:pStyle w:val="TAL"/>
              <w:jc w:val="center"/>
            </w:pPr>
            <w:r w:rsidRPr="00613175">
              <w:t>Yes</w:t>
            </w:r>
          </w:p>
        </w:tc>
      </w:tr>
      <w:tr w:rsidR="004D2017" w:rsidRPr="00613175" w14:paraId="1159C089" w14:textId="77777777" w:rsidTr="00180E85">
        <w:trPr>
          <w:jc w:val="center"/>
        </w:trPr>
        <w:tc>
          <w:tcPr>
            <w:tcW w:w="1145" w:type="dxa"/>
          </w:tcPr>
          <w:p w14:paraId="3AA565B6" w14:textId="77777777" w:rsidR="004D2017" w:rsidRPr="00613175" w:rsidRDefault="004D2017" w:rsidP="00180E85">
            <w:pPr>
              <w:pStyle w:val="TAC"/>
            </w:pPr>
            <w:r w:rsidRPr="00613175">
              <w:t>19</w:t>
            </w:r>
          </w:p>
        </w:tc>
        <w:tc>
          <w:tcPr>
            <w:tcW w:w="4993" w:type="dxa"/>
          </w:tcPr>
          <w:p w14:paraId="763BC81D" w14:textId="77777777" w:rsidR="004D2017" w:rsidRPr="00613175" w:rsidRDefault="004D2017" w:rsidP="00180E85">
            <w:pPr>
              <w:pStyle w:val="TAL"/>
            </w:pPr>
            <w:r w:rsidRPr="00613175">
              <w:t>Character Size WVG object</w:t>
            </w:r>
          </w:p>
        </w:tc>
        <w:tc>
          <w:tcPr>
            <w:tcW w:w="1419" w:type="dxa"/>
          </w:tcPr>
          <w:p w14:paraId="6E78E7EF" w14:textId="77777777" w:rsidR="004D2017" w:rsidRPr="00613175" w:rsidRDefault="004D2017" w:rsidP="00180E85">
            <w:pPr>
              <w:pStyle w:val="TAL"/>
            </w:pPr>
            <w:r w:rsidRPr="00613175">
              <w:t>EMS Content</w:t>
            </w:r>
          </w:p>
        </w:tc>
        <w:tc>
          <w:tcPr>
            <w:tcW w:w="1350" w:type="dxa"/>
          </w:tcPr>
          <w:p w14:paraId="2F66AF24" w14:textId="77777777" w:rsidR="004D2017" w:rsidRPr="00613175" w:rsidRDefault="004D2017" w:rsidP="00180E85">
            <w:pPr>
              <w:pStyle w:val="TAL"/>
              <w:jc w:val="center"/>
            </w:pPr>
            <w:r w:rsidRPr="00613175">
              <w:t>Yes</w:t>
            </w:r>
          </w:p>
        </w:tc>
      </w:tr>
      <w:tr w:rsidR="004D2017" w:rsidRPr="00613175" w14:paraId="1FB93D45" w14:textId="77777777" w:rsidTr="00180E85">
        <w:trPr>
          <w:jc w:val="center"/>
        </w:trPr>
        <w:tc>
          <w:tcPr>
            <w:tcW w:w="1145" w:type="dxa"/>
          </w:tcPr>
          <w:p w14:paraId="3B3C140C" w14:textId="77777777" w:rsidR="004D2017" w:rsidRPr="00613175" w:rsidRDefault="004D2017" w:rsidP="00180E85">
            <w:pPr>
              <w:pStyle w:val="TAC"/>
            </w:pPr>
            <w:r w:rsidRPr="00613175">
              <w:t>1A</w:t>
            </w:r>
          </w:p>
        </w:tc>
        <w:tc>
          <w:tcPr>
            <w:tcW w:w="4993" w:type="dxa"/>
          </w:tcPr>
          <w:p w14:paraId="0AD9E6C1" w14:textId="77777777" w:rsidR="004D2017" w:rsidRPr="00613175" w:rsidRDefault="004D2017" w:rsidP="00180E85">
            <w:pPr>
              <w:pStyle w:val="TAL"/>
            </w:pPr>
            <w:r w:rsidRPr="00613175">
              <w:t>Extended Object Data Request Command</w:t>
            </w:r>
          </w:p>
        </w:tc>
        <w:tc>
          <w:tcPr>
            <w:tcW w:w="1419" w:type="dxa"/>
          </w:tcPr>
          <w:p w14:paraId="64763E25" w14:textId="77777777" w:rsidR="004D2017" w:rsidRPr="00613175" w:rsidRDefault="004D2017" w:rsidP="00180E85">
            <w:pPr>
              <w:pStyle w:val="TAL"/>
            </w:pPr>
            <w:r w:rsidRPr="00613175">
              <w:t>EMS Control</w:t>
            </w:r>
          </w:p>
        </w:tc>
        <w:tc>
          <w:tcPr>
            <w:tcW w:w="1350" w:type="dxa"/>
          </w:tcPr>
          <w:p w14:paraId="273B0EF3" w14:textId="77777777" w:rsidR="004D2017" w:rsidRPr="00613175" w:rsidRDefault="004D2017" w:rsidP="00180E85">
            <w:pPr>
              <w:pStyle w:val="TAL"/>
              <w:jc w:val="center"/>
            </w:pPr>
            <w:r w:rsidRPr="00613175">
              <w:t>No</w:t>
            </w:r>
          </w:p>
        </w:tc>
      </w:tr>
      <w:tr w:rsidR="004D2017" w:rsidRPr="00613175" w14:paraId="56BBCBF2" w14:textId="77777777" w:rsidTr="00180E85">
        <w:trPr>
          <w:jc w:val="center"/>
        </w:trPr>
        <w:tc>
          <w:tcPr>
            <w:tcW w:w="1145" w:type="dxa"/>
          </w:tcPr>
          <w:p w14:paraId="2070545D" w14:textId="77777777" w:rsidR="004D2017" w:rsidRPr="00613175" w:rsidRDefault="004D2017" w:rsidP="00180E85">
            <w:pPr>
              <w:pStyle w:val="TAC"/>
            </w:pPr>
            <w:r w:rsidRPr="00613175">
              <w:t>1B-1F</w:t>
            </w:r>
          </w:p>
        </w:tc>
        <w:tc>
          <w:tcPr>
            <w:tcW w:w="4993" w:type="dxa"/>
          </w:tcPr>
          <w:p w14:paraId="10613487" w14:textId="77777777" w:rsidR="004D2017" w:rsidRPr="00613175" w:rsidRDefault="004D2017" w:rsidP="00180E85">
            <w:pPr>
              <w:pStyle w:val="TAL"/>
            </w:pPr>
            <w:r w:rsidRPr="00613175">
              <w:t>Reserved for future EMS features (see subclause 3.10)</w:t>
            </w:r>
          </w:p>
        </w:tc>
        <w:tc>
          <w:tcPr>
            <w:tcW w:w="1419" w:type="dxa"/>
          </w:tcPr>
          <w:p w14:paraId="7C28D01E" w14:textId="77777777" w:rsidR="004D2017" w:rsidRPr="00613175" w:rsidRDefault="004D2017" w:rsidP="00180E85">
            <w:pPr>
              <w:pStyle w:val="TAL"/>
            </w:pPr>
            <w:r w:rsidRPr="00613175">
              <w:t>N/A</w:t>
            </w:r>
          </w:p>
        </w:tc>
        <w:tc>
          <w:tcPr>
            <w:tcW w:w="1350" w:type="dxa"/>
          </w:tcPr>
          <w:p w14:paraId="44C50E20" w14:textId="77777777" w:rsidR="004D2017" w:rsidRPr="00613175" w:rsidRDefault="004D2017" w:rsidP="00180E85">
            <w:pPr>
              <w:pStyle w:val="TAL"/>
              <w:jc w:val="center"/>
            </w:pPr>
            <w:r w:rsidRPr="00613175">
              <w:t>N/A</w:t>
            </w:r>
          </w:p>
        </w:tc>
      </w:tr>
      <w:tr w:rsidR="004D2017" w:rsidRPr="00613175" w14:paraId="4EE0AF5A" w14:textId="77777777" w:rsidTr="00180E85">
        <w:trPr>
          <w:jc w:val="center"/>
        </w:trPr>
        <w:tc>
          <w:tcPr>
            <w:tcW w:w="1145" w:type="dxa"/>
          </w:tcPr>
          <w:p w14:paraId="7D8BF972" w14:textId="77777777" w:rsidR="004D2017" w:rsidRPr="00613175" w:rsidRDefault="004D2017" w:rsidP="00180E85">
            <w:pPr>
              <w:pStyle w:val="TAC"/>
            </w:pPr>
            <w:r w:rsidRPr="00613175">
              <w:t>20</w:t>
            </w:r>
          </w:p>
        </w:tc>
        <w:tc>
          <w:tcPr>
            <w:tcW w:w="4993" w:type="dxa"/>
          </w:tcPr>
          <w:p w14:paraId="7DED9840" w14:textId="77777777" w:rsidR="004D2017" w:rsidRPr="00613175" w:rsidRDefault="004D2017" w:rsidP="00180E85">
            <w:pPr>
              <w:pStyle w:val="TAL"/>
            </w:pPr>
            <w:r w:rsidRPr="00613175">
              <w:t>RFC 5322 E-Mail Header</w:t>
            </w:r>
          </w:p>
        </w:tc>
        <w:tc>
          <w:tcPr>
            <w:tcW w:w="1419" w:type="dxa"/>
          </w:tcPr>
          <w:p w14:paraId="1EF6C99C" w14:textId="77777777" w:rsidR="004D2017" w:rsidRPr="00613175" w:rsidRDefault="004D2017" w:rsidP="00180E85">
            <w:pPr>
              <w:pStyle w:val="TAL"/>
            </w:pPr>
            <w:r w:rsidRPr="00613175">
              <w:t>SMS Control</w:t>
            </w:r>
          </w:p>
        </w:tc>
        <w:tc>
          <w:tcPr>
            <w:tcW w:w="1350" w:type="dxa"/>
          </w:tcPr>
          <w:p w14:paraId="7CA130F9" w14:textId="77777777" w:rsidR="004D2017" w:rsidRPr="00613175" w:rsidRDefault="004D2017" w:rsidP="00180E85">
            <w:pPr>
              <w:pStyle w:val="TAL"/>
              <w:jc w:val="center"/>
            </w:pPr>
            <w:r w:rsidRPr="00613175">
              <w:t>No</w:t>
            </w:r>
          </w:p>
        </w:tc>
      </w:tr>
      <w:tr w:rsidR="004D2017" w:rsidRPr="00613175" w14:paraId="78820E12" w14:textId="77777777" w:rsidTr="00180E85">
        <w:trPr>
          <w:jc w:val="center"/>
        </w:trPr>
        <w:tc>
          <w:tcPr>
            <w:tcW w:w="1145" w:type="dxa"/>
          </w:tcPr>
          <w:p w14:paraId="1CB3E2F1" w14:textId="77777777" w:rsidR="004D2017" w:rsidRPr="00613175" w:rsidRDefault="004D2017" w:rsidP="00180E85">
            <w:pPr>
              <w:pStyle w:val="TAC"/>
            </w:pPr>
            <w:r w:rsidRPr="00613175">
              <w:t>21</w:t>
            </w:r>
          </w:p>
        </w:tc>
        <w:tc>
          <w:tcPr>
            <w:tcW w:w="4993" w:type="dxa"/>
          </w:tcPr>
          <w:p w14:paraId="3C1609D3" w14:textId="77777777" w:rsidR="004D2017" w:rsidRPr="00613175" w:rsidRDefault="004D2017" w:rsidP="00180E85">
            <w:pPr>
              <w:pStyle w:val="TAL"/>
            </w:pPr>
            <w:r w:rsidRPr="00613175">
              <w:t>Hyperlink format element</w:t>
            </w:r>
          </w:p>
        </w:tc>
        <w:tc>
          <w:tcPr>
            <w:tcW w:w="1419" w:type="dxa"/>
          </w:tcPr>
          <w:p w14:paraId="3483A810" w14:textId="77777777" w:rsidR="004D2017" w:rsidRPr="00613175" w:rsidRDefault="004D2017" w:rsidP="00180E85">
            <w:pPr>
              <w:pStyle w:val="TAL"/>
            </w:pPr>
            <w:r w:rsidRPr="00613175">
              <w:t>SMS Control</w:t>
            </w:r>
          </w:p>
        </w:tc>
        <w:tc>
          <w:tcPr>
            <w:tcW w:w="1350" w:type="dxa"/>
          </w:tcPr>
          <w:p w14:paraId="39D3416F" w14:textId="77777777" w:rsidR="004D2017" w:rsidRPr="00613175" w:rsidRDefault="004D2017" w:rsidP="00180E85">
            <w:pPr>
              <w:pStyle w:val="TAL"/>
              <w:jc w:val="center"/>
            </w:pPr>
            <w:r w:rsidRPr="00613175">
              <w:t>Yes</w:t>
            </w:r>
          </w:p>
        </w:tc>
      </w:tr>
      <w:tr w:rsidR="004D2017" w:rsidRPr="00613175" w14:paraId="684E0B23" w14:textId="77777777" w:rsidTr="00180E85">
        <w:trPr>
          <w:jc w:val="center"/>
        </w:trPr>
        <w:tc>
          <w:tcPr>
            <w:tcW w:w="1145" w:type="dxa"/>
          </w:tcPr>
          <w:p w14:paraId="3062C512" w14:textId="77777777" w:rsidR="004D2017" w:rsidRPr="00613175" w:rsidRDefault="004D2017" w:rsidP="00180E85">
            <w:pPr>
              <w:pStyle w:val="TAC"/>
            </w:pPr>
            <w:r w:rsidRPr="00613175">
              <w:t>22</w:t>
            </w:r>
          </w:p>
        </w:tc>
        <w:tc>
          <w:tcPr>
            <w:tcW w:w="4993" w:type="dxa"/>
          </w:tcPr>
          <w:p w14:paraId="582F192E" w14:textId="77777777" w:rsidR="004D2017" w:rsidRPr="00613175" w:rsidRDefault="004D2017" w:rsidP="00180E85">
            <w:pPr>
              <w:pStyle w:val="TAL"/>
            </w:pPr>
            <w:r w:rsidRPr="00613175">
              <w:t>Reply Address Element</w:t>
            </w:r>
          </w:p>
        </w:tc>
        <w:tc>
          <w:tcPr>
            <w:tcW w:w="1419" w:type="dxa"/>
          </w:tcPr>
          <w:p w14:paraId="21E5EB28" w14:textId="77777777" w:rsidR="004D2017" w:rsidRPr="00613175" w:rsidRDefault="004D2017" w:rsidP="00180E85">
            <w:pPr>
              <w:pStyle w:val="TAL"/>
            </w:pPr>
            <w:r w:rsidRPr="00613175">
              <w:t>SMS Control</w:t>
            </w:r>
          </w:p>
        </w:tc>
        <w:tc>
          <w:tcPr>
            <w:tcW w:w="1350" w:type="dxa"/>
          </w:tcPr>
          <w:p w14:paraId="0C7B1129" w14:textId="77777777" w:rsidR="004D2017" w:rsidRPr="00613175" w:rsidRDefault="004D2017" w:rsidP="00180E85">
            <w:pPr>
              <w:pStyle w:val="TAL"/>
              <w:jc w:val="center"/>
            </w:pPr>
            <w:r w:rsidRPr="00613175">
              <w:t>No</w:t>
            </w:r>
          </w:p>
        </w:tc>
      </w:tr>
      <w:tr w:rsidR="004D2017" w:rsidRPr="00613175" w14:paraId="45DCD1C0" w14:textId="77777777" w:rsidTr="00180E85">
        <w:trPr>
          <w:jc w:val="center"/>
        </w:trPr>
        <w:tc>
          <w:tcPr>
            <w:tcW w:w="1145" w:type="dxa"/>
          </w:tcPr>
          <w:p w14:paraId="150E353A" w14:textId="77777777" w:rsidR="004D2017" w:rsidRPr="00613175" w:rsidRDefault="004D2017" w:rsidP="00180E85">
            <w:pPr>
              <w:pStyle w:val="TAC"/>
            </w:pPr>
            <w:r w:rsidRPr="00613175">
              <w:t>23</w:t>
            </w:r>
          </w:p>
        </w:tc>
        <w:tc>
          <w:tcPr>
            <w:tcW w:w="4993" w:type="dxa"/>
          </w:tcPr>
          <w:p w14:paraId="5D1CC10B" w14:textId="77777777" w:rsidR="004D2017" w:rsidRPr="00613175" w:rsidRDefault="004D2017" w:rsidP="00180E85">
            <w:pPr>
              <w:pStyle w:val="TAL"/>
            </w:pPr>
            <w:r w:rsidRPr="00613175">
              <w:t>Enhanced Voice Mail Information</w:t>
            </w:r>
          </w:p>
        </w:tc>
        <w:tc>
          <w:tcPr>
            <w:tcW w:w="1419" w:type="dxa"/>
          </w:tcPr>
          <w:p w14:paraId="3326AE12" w14:textId="77777777" w:rsidR="004D2017" w:rsidRPr="00613175" w:rsidRDefault="004D2017" w:rsidP="00180E85">
            <w:pPr>
              <w:pStyle w:val="TAL"/>
            </w:pPr>
            <w:r w:rsidRPr="00613175">
              <w:t>SMS Control</w:t>
            </w:r>
          </w:p>
        </w:tc>
        <w:tc>
          <w:tcPr>
            <w:tcW w:w="1350" w:type="dxa"/>
          </w:tcPr>
          <w:p w14:paraId="6DF0B1AB" w14:textId="77777777" w:rsidR="004D2017" w:rsidRPr="00613175" w:rsidRDefault="004D2017" w:rsidP="00180E85">
            <w:pPr>
              <w:pStyle w:val="TAL"/>
              <w:jc w:val="center"/>
            </w:pPr>
            <w:r w:rsidRPr="00613175">
              <w:t>No</w:t>
            </w:r>
          </w:p>
        </w:tc>
      </w:tr>
      <w:tr w:rsidR="004D2017" w:rsidRPr="00613175" w14:paraId="1E3A2897" w14:textId="77777777" w:rsidTr="00180E85">
        <w:trPr>
          <w:jc w:val="center"/>
        </w:trPr>
        <w:tc>
          <w:tcPr>
            <w:tcW w:w="1145" w:type="dxa"/>
          </w:tcPr>
          <w:p w14:paraId="43678A7E" w14:textId="77777777" w:rsidR="004D2017" w:rsidRPr="00613175" w:rsidRDefault="004D2017" w:rsidP="00180E85">
            <w:pPr>
              <w:pStyle w:val="TAC"/>
            </w:pPr>
            <w:r w:rsidRPr="00613175">
              <w:t>24</w:t>
            </w:r>
          </w:p>
        </w:tc>
        <w:tc>
          <w:tcPr>
            <w:tcW w:w="4993" w:type="dxa"/>
          </w:tcPr>
          <w:p w14:paraId="7638D225" w14:textId="77777777" w:rsidR="004D2017" w:rsidRPr="00613175" w:rsidRDefault="004D2017" w:rsidP="00180E85">
            <w:pPr>
              <w:pStyle w:val="TAL"/>
            </w:pPr>
            <w:r w:rsidRPr="00613175">
              <w:t xml:space="preserve">National Language Single Shift </w:t>
            </w:r>
          </w:p>
        </w:tc>
        <w:tc>
          <w:tcPr>
            <w:tcW w:w="1419" w:type="dxa"/>
          </w:tcPr>
          <w:p w14:paraId="7CE2D57E" w14:textId="77777777" w:rsidR="004D2017" w:rsidRPr="00613175" w:rsidRDefault="004D2017" w:rsidP="00180E85">
            <w:pPr>
              <w:pStyle w:val="TAL"/>
            </w:pPr>
            <w:r w:rsidRPr="00613175">
              <w:t>SMS Control</w:t>
            </w:r>
          </w:p>
        </w:tc>
        <w:tc>
          <w:tcPr>
            <w:tcW w:w="1350" w:type="dxa"/>
          </w:tcPr>
          <w:p w14:paraId="25252CF3" w14:textId="77777777" w:rsidR="004D2017" w:rsidRPr="00613175" w:rsidRDefault="004D2017" w:rsidP="00180E85">
            <w:pPr>
              <w:pStyle w:val="TAL"/>
              <w:jc w:val="center"/>
            </w:pPr>
            <w:r w:rsidRPr="00613175">
              <w:t>No</w:t>
            </w:r>
          </w:p>
        </w:tc>
      </w:tr>
      <w:tr w:rsidR="004D2017" w:rsidRPr="00613175" w14:paraId="05554829" w14:textId="77777777" w:rsidTr="00180E85">
        <w:trPr>
          <w:jc w:val="center"/>
        </w:trPr>
        <w:tc>
          <w:tcPr>
            <w:tcW w:w="1145" w:type="dxa"/>
          </w:tcPr>
          <w:p w14:paraId="3833F92E" w14:textId="77777777" w:rsidR="004D2017" w:rsidRPr="00613175" w:rsidRDefault="004D2017" w:rsidP="00180E85">
            <w:pPr>
              <w:pStyle w:val="TAC"/>
            </w:pPr>
            <w:r w:rsidRPr="00613175">
              <w:t>25</w:t>
            </w:r>
          </w:p>
        </w:tc>
        <w:tc>
          <w:tcPr>
            <w:tcW w:w="4993" w:type="dxa"/>
          </w:tcPr>
          <w:p w14:paraId="3CEB28C3" w14:textId="77777777" w:rsidR="004D2017" w:rsidRPr="00613175" w:rsidRDefault="004D2017" w:rsidP="00180E85">
            <w:pPr>
              <w:pStyle w:val="TAL"/>
            </w:pPr>
            <w:r w:rsidRPr="00613175">
              <w:t>National Language Locking Shift</w:t>
            </w:r>
          </w:p>
        </w:tc>
        <w:tc>
          <w:tcPr>
            <w:tcW w:w="1419" w:type="dxa"/>
          </w:tcPr>
          <w:p w14:paraId="24878C85" w14:textId="77777777" w:rsidR="004D2017" w:rsidRPr="00613175" w:rsidRDefault="004D2017" w:rsidP="00180E85">
            <w:pPr>
              <w:pStyle w:val="TAL"/>
            </w:pPr>
            <w:r w:rsidRPr="00613175">
              <w:t>SMS Control</w:t>
            </w:r>
          </w:p>
        </w:tc>
        <w:tc>
          <w:tcPr>
            <w:tcW w:w="1350" w:type="dxa"/>
          </w:tcPr>
          <w:p w14:paraId="7F268F52" w14:textId="77777777" w:rsidR="004D2017" w:rsidRPr="00613175" w:rsidRDefault="004D2017" w:rsidP="00180E85">
            <w:pPr>
              <w:pStyle w:val="TAL"/>
              <w:jc w:val="center"/>
            </w:pPr>
            <w:r w:rsidRPr="00613175">
              <w:t>No</w:t>
            </w:r>
          </w:p>
        </w:tc>
      </w:tr>
      <w:tr w:rsidR="004D2017" w:rsidRPr="00613175" w14:paraId="7C38E536" w14:textId="77777777" w:rsidTr="00180E85">
        <w:trPr>
          <w:jc w:val="center"/>
        </w:trPr>
        <w:tc>
          <w:tcPr>
            <w:tcW w:w="1145" w:type="dxa"/>
          </w:tcPr>
          <w:p w14:paraId="33BDFAAD" w14:textId="77777777" w:rsidR="004D2017" w:rsidRPr="00613175" w:rsidRDefault="004D2017" w:rsidP="00180E85">
            <w:pPr>
              <w:pStyle w:val="TAC"/>
            </w:pPr>
            <w:r w:rsidRPr="00613175">
              <w:t>26 – 6F</w:t>
            </w:r>
          </w:p>
        </w:tc>
        <w:tc>
          <w:tcPr>
            <w:tcW w:w="4993" w:type="dxa"/>
          </w:tcPr>
          <w:p w14:paraId="1A469804" w14:textId="77777777" w:rsidR="004D2017" w:rsidRPr="00613175" w:rsidRDefault="004D2017" w:rsidP="00180E85">
            <w:pPr>
              <w:pStyle w:val="TAL"/>
            </w:pPr>
            <w:r w:rsidRPr="00613175">
              <w:t>Reserved for future use</w:t>
            </w:r>
          </w:p>
        </w:tc>
        <w:tc>
          <w:tcPr>
            <w:tcW w:w="1419" w:type="dxa"/>
          </w:tcPr>
          <w:p w14:paraId="21428AC7" w14:textId="77777777" w:rsidR="004D2017" w:rsidRPr="00613175" w:rsidRDefault="004D2017" w:rsidP="00180E85">
            <w:pPr>
              <w:pStyle w:val="TAL"/>
            </w:pPr>
            <w:r w:rsidRPr="00613175">
              <w:t>N/A</w:t>
            </w:r>
          </w:p>
        </w:tc>
        <w:tc>
          <w:tcPr>
            <w:tcW w:w="1350" w:type="dxa"/>
          </w:tcPr>
          <w:p w14:paraId="10D2A60C" w14:textId="77777777" w:rsidR="004D2017" w:rsidRPr="00613175" w:rsidRDefault="004D2017" w:rsidP="00180E85">
            <w:pPr>
              <w:pStyle w:val="TAL"/>
              <w:jc w:val="center"/>
            </w:pPr>
            <w:r w:rsidRPr="00613175">
              <w:t>N/A</w:t>
            </w:r>
          </w:p>
        </w:tc>
      </w:tr>
      <w:tr w:rsidR="004D2017" w:rsidRPr="00613175" w14:paraId="15CF9715" w14:textId="77777777" w:rsidTr="00180E85">
        <w:trPr>
          <w:jc w:val="center"/>
        </w:trPr>
        <w:tc>
          <w:tcPr>
            <w:tcW w:w="1145" w:type="dxa"/>
          </w:tcPr>
          <w:p w14:paraId="2DBE3411" w14:textId="77777777" w:rsidR="004D2017" w:rsidRPr="00613175" w:rsidRDefault="004D2017" w:rsidP="00180E85">
            <w:pPr>
              <w:pStyle w:val="TAC"/>
            </w:pPr>
            <w:r w:rsidRPr="00613175">
              <w:t>70 – 7F</w:t>
            </w:r>
          </w:p>
        </w:tc>
        <w:tc>
          <w:tcPr>
            <w:tcW w:w="4993" w:type="dxa"/>
          </w:tcPr>
          <w:p w14:paraId="74E035EE" w14:textId="77777777" w:rsidR="004D2017" w:rsidRPr="00613175" w:rsidRDefault="004D2017" w:rsidP="00180E85">
            <w:pPr>
              <w:pStyle w:val="TAL"/>
            </w:pPr>
            <w:r w:rsidRPr="00613175">
              <w:t xml:space="preserve">(U)SIM Toolkit Security Headers </w:t>
            </w:r>
          </w:p>
        </w:tc>
        <w:tc>
          <w:tcPr>
            <w:tcW w:w="1419" w:type="dxa"/>
          </w:tcPr>
          <w:p w14:paraId="5881EFC8" w14:textId="77777777" w:rsidR="004D2017" w:rsidRPr="00613175" w:rsidRDefault="004D2017" w:rsidP="00180E85">
            <w:pPr>
              <w:pStyle w:val="TAL"/>
            </w:pPr>
            <w:r w:rsidRPr="00613175">
              <w:t>SMS Control</w:t>
            </w:r>
          </w:p>
        </w:tc>
        <w:tc>
          <w:tcPr>
            <w:tcW w:w="1350" w:type="dxa"/>
          </w:tcPr>
          <w:p w14:paraId="0BD8C378" w14:textId="77777777" w:rsidR="004D2017" w:rsidRPr="00613175" w:rsidRDefault="004D2017" w:rsidP="00180E85">
            <w:pPr>
              <w:pStyle w:val="TAL"/>
              <w:jc w:val="center"/>
            </w:pPr>
            <w:r w:rsidRPr="00613175">
              <w:t>Note 1</w:t>
            </w:r>
          </w:p>
        </w:tc>
      </w:tr>
      <w:tr w:rsidR="004D2017" w:rsidRPr="00613175" w14:paraId="59D99F6E" w14:textId="77777777" w:rsidTr="00180E85">
        <w:trPr>
          <w:jc w:val="center"/>
        </w:trPr>
        <w:tc>
          <w:tcPr>
            <w:tcW w:w="1145" w:type="dxa"/>
          </w:tcPr>
          <w:p w14:paraId="57E3B4DA" w14:textId="77777777" w:rsidR="004D2017" w:rsidRPr="00613175" w:rsidRDefault="004D2017" w:rsidP="00180E85">
            <w:pPr>
              <w:pStyle w:val="TAC"/>
            </w:pPr>
            <w:r w:rsidRPr="00613175">
              <w:t>80 – 9F</w:t>
            </w:r>
          </w:p>
        </w:tc>
        <w:tc>
          <w:tcPr>
            <w:tcW w:w="4993" w:type="dxa"/>
          </w:tcPr>
          <w:p w14:paraId="559E0030" w14:textId="77777777" w:rsidR="004D2017" w:rsidRPr="00613175" w:rsidRDefault="004D2017" w:rsidP="00180E85">
            <w:pPr>
              <w:pStyle w:val="TAL"/>
            </w:pPr>
            <w:r w:rsidRPr="00613175">
              <w:t>SME to SME specific use</w:t>
            </w:r>
          </w:p>
        </w:tc>
        <w:tc>
          <w:tcPr>
            <w:tcW w:w="1419" w:type="dxa"/>
          </w:tcPr>
          <w:p w14:paraId="297A07FB" w14:textId="77777777" w:rsidR="004D2017" w:rsidRPr="00613175" w:rsidRDefault="004D2017" w:rsidP="00180E85">
            <w:pPr>
              <w:pStyle w:val="TAL"/>
            </w:pPr>
            <w:r w:rsidRPr="00613175">
              <w:t>SMS Control</w:t>
            </w:r>
          </w:p>
        </w:tc>
        <w:tc>
          <w:tcPr>
            <w:tcW w:w="1350" w:type="dxa"/>
          </w:tcPr>
          <w:p w14:paraId="4990FA28" w14:textId="77777777" w:rsidR="004D2017" w:rsidRPr="00613175" w:rsidRDefault="004D2017" w:rsidP="00180E85">
            <w:pPr>
              <w:pStyle w:val="TAL"/>
              <w:jc w:val="center"/>
            </w:pPr>
            <w:r w:rsidRPr="00613175">
              <w:t>Note 2</w:t>
            </w:r>
          </w:p>
        </w:tc>
      </w:tr>
      <w:tr w:rsidR="004D2017" w:rsidRPr="00613175" w14:paraId="063C4A9E" w14:textId="77777777" w:rsidTr="00180E85">
        <w:trPr>
          <w:jc w:val="center"/>
        </w:trPr>
        <w:tc>
          <w:tcPr>
            <w:tcW w:w="1145" w:type="dxa"/>
          </w:tcPr>
          <w:p w14:paraId="0CC62312" w14:textId="77777777" w:rsidR="004D2017" w:rsidRPr="00613175" w:rsidRDefault="004D2017" w:rsidP="00180E85">
            <w:pPr>
              <w:pStyle w:val="TAC"/>
            </w:pPr>
            <w:r w:rsidRPr="00613175">
              <w:t>A0 – BF</w:t>
            </w:r>
          </w:p>
        </w:tc>
        <w:tc>
          <w:tcPr>
            <w:tcW w:w="4993" w:type="dxa"/>
          </w:tcPr>
          <w:p w14:paraId="283C106E" w14:textId="77777777" w:rsidR="004D2017" w:rsidRPr="00613175" w:rsidRDefault="004D2017" w:rsidP="00180E85">
            <w:pPr>
              <w:pStyle w:val="TAL"/>
            </w:pPr>
            <w:r w:rsidRPr="00613175">
              <w:t>Reserved for future use</w:t>
            </w:r>
          </w:p>
        </w:tc>
        <w:tc>
          <w:tcPr>
            <w:tcW w:w="1419" w:type="dxa"/>
          </w:tcPr>
          <w:p w14:paraId="234F09DB" w14:textId="77777777" w:rsidR="004D2017" w:rsidRPr="00613175" w:rsidRDefault="004D2017" w:rsidP="00180E85">
            <w:pPr>
              <w:pStyle w:val="TAL"/>
            </w:pPr>
            <w:r w:rsidRPr="00613175">
              <w:t>N/A</w:t>
            </w:r>
          </w:p>
        </w:tc>
        <w:tc>
          <w:tcPr>
            <w:tcW w:w="1350" w:type="dxa"/>
          </w:tcPr>
          <w:p w14:paraId="2A39CB62" w14:textId="77777777" w:rsidR="004D2017" w:rsidRPr="00613175" w:rsidRDefault="004D2017" w:rsidP="00180E85">
            <w:pPr>
              <w:pStyle w:val="TAL"/>
              <w:jc w:val="center"/>
            </w:pPr>
            <w:r w:rsidRPr="00613175">
              <w:t>N/A</w:t>
            </w:r>
          </w:p>
        </w:tc>
      </w:tr>
      <w:tr w:rsidR="004D2017" w:rsidRPr="00613175" w14:paraId="09C475DB" w14:textId="77777777" w:rsidTr="00180E85">
        <w:trPr>
          <w:jc w:val="center"/>
        </w:trPr>
        <w:tc>
          <w:tcPr>
            <w:tcW w:w="1145" w:type="dxa"/>
          </w:tcPr>
          <w:p w14:paraId="520744F9" w14:textId="77777777" w:rsidR="004D2017" w:rsidRPr="00613175" w:rsidRDefault="004D2017" w:rsidP="00180E85">
            <w:pPr>
              <w:pStyle w:val="TAC"/>
            </w:pPr>
            <w:r w:rsidRPr="00613175">
              <w:t>C0 – DF</w:t>
            </w:r>
          </w:p>
        </w:tc>
        <w:tc>
          <w:tcPr>
            <w:tcW w:w="4993" w:type="dxa"/>
          </w:tcPr>
          <w:p w14:paraId="7BEDD96C" w14:textId="77777777" w:rsidR="004D2017" w:rsidRPr="00613175" w:rsidRDefault="004D2017" w:rsidP="00180E85">
            <w:pPr>
              <w:pStyle w:val="TAL"/>
            </w:pPr>
            <w:r w:rsidRPr="00613175">
              <w:t>SC specific use</w:t>
            </w:r>
          </w:p>
        </w:tc>
        <w:tc>
          <w:tcPr>
            <w:tcW w:w="1419" w:type="dxa"/>
          </w:tcPr>
          <w:p w14:paraId="6EBB03AF" w14:textId="77777777" w:rsidR="004D2017" w:rsidRPr="00613175" w:rsidRDefault="004D2017" w:rsidP="00180E85">
            <w:pPr>
              <w:pStyle w:val="TAL"/>
            </w:pPr>
            <w:r w:rsidRPr="00613175">
              <w:t>SMS Control</w:t>
            </w:r>
          </w:p>
        </w:tc>
        <w:tc>
          <w:tcPr>
            <w:tcW w:w="1350" w:type="dxa"/>
          </w:tcPr>
          <w:p w14:paraId="17894FBB" w14:textId="77777777" w:rsidR="004D2017" w:rsidRPr="00613175" w:rsidRDefault="004D2017" w:rsidP="00180E85">
            <w:pPr>
              <w:pStyle w:val="TAL"/>
              <w:jc w:val="center"/>
            </w:pPr>
            <w:r w:rsidRPr="00613175">
              <w:t>Note 2</w:t>
            </w:r>
          </w:p>
        </w:tc>
      </w:tr>
      <w:tr w:rsidR="004D2017" w:rsidRPr="00613175" w14:paraId="22845C6D" w14:textId="77777777" w:rsidTr="00180E85">
        <w:trPr>
          <w:jc w:val="center"/>
        </w:trPr>
        <w:tc>
          <w:tcPr>
            <w:tcW w:w="1145" w:type="dxa"/>
          </w:tcPr>
          <w:p w14:paraId="50E9F985" w14:textId="77777777" w:rsidR="004D2017" w:rsidRPr="00613175" w:rsidRDefault="004D2017" w:rsidP="00180E85">
            <w:pPr>
              <w:pStyle w:val="TAC"/>
            </w:pPr>
            <w:r w:rsidRPr="00613175">
              <w:t>E0 – FF</w:t>
            </w:r>
          </w:p>
        </w:tc>
        <w:tc>
          <w:tcPr>
            <w:tcW w:w="4993" w:type="dxa"/>
          </w:tcPr>
          <w:p w14:paraId="3B164E8A" w14:textId="77777777" w:rsidR="004D2017" w:rsidRPr="00613175" w:rsidRDefault="004D2017" w:rsidP="00180E85">
            <w:pPr>
              <w:pStyle w:val="TAL"/>
            </w:pPr>
            <w:r w:rsidRPr="00613175">
              <w:t>Reserved for future use</w:t>
            </w:r>
          </w:p>
        </w:tc>
        <w:tc>
          <w:tcPr>
            <w:tcW w:w="1419" w:type="dxa"/>
          </w:tcPr>
          <w:p w14:paraId="61CFDB33" w14:textId="77777777" w:rsidR="004D2017" w:rsidRPr="00613175" w:rsidRDefault="004D2017" w:rsidP="00180E85">
            <w:pPr>
              <w:pStyle w:val="TAL"/>
            </w:pPr>
            <w:r w:rsidRPr="00613175">
              <w:t>N/A</w:t>
            </w:r>
          </w:p>
        </w:tc>
        <w:tc>
          <w:tcPr>
            <w:tcW w:w="1350" w:type="dxa"/>
          </w:tcPr>
          <w:p w14:paraId="7E190FE9" w14:textId="77777777" w:rsidR="004D2017" w:rsidRPr="00613175" w:rsidRDefault="004D2017" w:rsidP="00180E85">
            <w:pPr>
              <w:pStyle w:val="TAL"/>
              <w:jc w:val="center"/>
            </w:pPr>
            <w:r w:rsidRPr="00613175">
              <w:t>N/A</w:t>
            </w:r>
          </w:p>
        </w:tc>
      </w:tr>
      <w:tr w:rsidR="004D2017" w:rsidRPr="00613175" w14:paraId="11D73FDA" w14:textId="77777777" w:rsidTr="00180E85">
        <w:trPr>
          <w:cantSplit/>
          <w:jc w:val="center"/>
        </w:trPr>
        <w:tc>
          <w:tcPr>
            <w:tcW w:w="8907" w:type="dxa"/>
            <w:gridSpan w:val="4"/>
          </w:tcPr>
          <w:p w14:paraId="4ADA81F6" w14:textId="77777777" w:rsidR="004D2017" w:rsidRPr="00613175" w:rsidRDefault="004D2017" w:rsidP="00180E85">
            <w:pPr>
              <w:pStyle w:val="TAN"/>
            </w:pPr>
            <w:r w:rsidRPr="00613175">
              <w:t>Note 1:</w:t>
            </w:r>
            <w:r w:rsidRPr="00613175">
              <w:tab/>
              <w:t>The functionality of these IEIs is defined in 3GPP TSG 31.115 [28], and therefore, the repeatability is not within the scope of this document and will not be determined here.</w:t>
            </w:r>
          </w:p>
          <w:p w14:paraId="3BB89555" w14:textId="77777777" w:rsidR="004D2017" w:rsidRPr="00613175" w:rsidRDefault="004D2017" w:rsidP="00180E85">
            <w:pPr>
              <w:pStyle w:val="TAN"/>
            </w:pPr>
            <w:r w:rsidRPr="00613175">
              <w:t>Note 2:</w:t>
            </w:r>
            <w:r w:rsidRPr="00613175">
              <w:tab/>
              <w:t>The functionality of these IEIs  is used in a proprietary fashion by different SMSC vendors, and therefore, are not within the scope of this technical specification.</w:t>
            </w:r>
          </w:p>
          <w:p w14:paraId="3345A4FD" w14:textId="77777777" w:rsidR="004D2017" w:rsidRPr="00613175" w:rsidRDefault="004D2017" w:rsidP="00180E85">
            <w:pPr>
              <w:pStyle w:val="TAN"/>
            </w:pPr>
            <w:r w:rsidRPr="00613175">
              <w:t>Note 3:</w:t>
            </w:r>
            <w:r w:rsidRPr="00613175">
              <w:tab/>
              <w:t>The functionality of these IEIs is defined by the WAP Forum and therefore the repeatability is not within the scope of this document and will not be determined here.</w:t>
            </w:r>
          </w:p>
        </w:tc>
      </w:tr>
    </w:tbl>
    <w:p w14:paraId="09B93BAE" w14:textId="77777777" w:rsidR="004D2017" w:rsidRPr="00613175" w:rsidRDefault="004D2017" w:rsidP="0031641D"/>
    <w:p w14:paraId="22333F81" w14:textId="77777777" w:rsidR="004D2017" w:rsidRPr="00613175" w:rsidRDefault="004D2017" w:rsidP="004D2017">
      <w:r w:rsidRPr="00613175">
        <w:t>A receiving entity shall ignore (i.e. skip over and commence processing at the next information element) any information element where the IEI is Reserved or not supported.</w:t>
      </w:r>
      <w:r w:rsidRPr="00613175">
        <w:rPr>
          <w:rFonts w:ascii="Arial" w:hAnsi="Arial"/>
        </w:rPr>
        <w:t xml:space="preserve"> </w:t>
      </w:r>
      <w:r w:rsidRPr="00613175">
        <w:t>The receiving entity calculates the start of the next information element by looking at the length of the current information element and skipping that number of octets.</w:t>
      </w:r>
    </w:p>
    <w:p w14:paraId="231801AB" w14:textId="77777777" w:rsidR="004D2017" w:rsidRPr="00613175" w:rsidRDefault="004D2017" w:rsidP="004D2017">
      <w:r w:rsidRPr="00613175">
        <w:t>The SM itself may be coded as 7, 8 or 16 bit data.</w:t>
      </w:r>
    </w:p>
    <w:p w14:paraId="6B04D3BC" w14:textId="77777777" w:rsidR="004D2017" w:rsidRPr="00613175" w:rsidRDefault="004D2017" w:rsidP="004D2017">
      <w:r w:rsidRPr="00613175">
        <w:t>If 7 bit data is used and the TP</w:t>
      </w:r>
      <w:r w:rsidRPr="00613175">
        <w:noBreakHyphen/>
        <w:t>UD</w:t>
      </w:r>
      <w:r w:rsidRPr="00613175">
        <w:noBreakHyphen/>
        <w:t>Header does not finish on a septet boundary then</w:t>
      </w:r>
      <w:r w:rsidRPr="00613175">
        <w:rPr>
          <w:rFonts w:ascii="Arial" w:hAnsi="Arial"/>
        </w:rPr>
        <w:t xml:space="preserve"> </w:t>
      </w:r>
      <w:r w:rsidRPr="00613175">
        <w:t>fill bits are inserted after the last Information Element Data octet up to the next septet boundary so that there is an integral number of septets for the entire TP</w:t>
      </w:r>
      <w:r w:rsidRPr="00613175">
        <w:noBreakHyphen/>
        <w:t>UD header. This is to ensure that the SM itself starts on an septet boundary so that an earlier Phase mobile shall be capable of displaying the SM itself although the TP</w:t>
      </w:r>
      <w:r w:rsidRPr="00613175">
        <w:noBreakHyphen/>
        <w:t>UD Header in the TP</w:t>
      </w:r>
      <w:r w:rsidRPr="00613175">
        <w:noBreakHyphen/>
        <w:t>UD field may not be understood.</w:t>
      </w:r>
    </w:p>
    <w:p w14:paraId="333BD29A" w14:textId="77777777" w:rsidR="004D2017" w:rsidRPr="00613175" w:rsidRDefault="004D2017" w:rsidP="004D2017">
      <w:r w:rsidRPr="00613175">
        <w:t>It is optional to make the first character of the SM itself a Carriage Return character encoded according to the default 7 bit alphabet so that earlier Phase mobiles, which do not understand the TP</w:t>
      </w:r>
      <w:r w:rsidRPr="00613175">
        <w:noBreakHyphen/>
        <w:t>UD</w:t>
      </w:r>
      <w:r w:rsidRPr="00613175">
        <w:noBreakHyphen/>
        <w:t>Header, shall over</w:t>
      </w:r>
      <w:r w:rsidRPr="00613175">
        <w:noBreakHyphen/>
        <w:t>write the displayed TP</w:t>
      </w:r>
      <w:r w:rsidRPr="00613175">
        <w:noBreakHyphen/>
        <w:t>UD</w:t>
      </w:r>
      <w:r w:rsidRPr="00613175">
        <w:noBreakHyphen/>
        <w:t>Header with the SM itself.</w:t>
      </w:r>
    </w:p>
    <w:p w14:paraId="190B28CD" w14:textId="77777777" w:rsidR="004D2017" w:rsidRPr="00613175" w:rsidRDefault="004D2017" w:rsidP="004D2017">
      <w:r w:rsidRPr="00613175">
        <w:t>If 16 bit (USC2) data is used then padding octets are not necessary. The</w:t>
      </w:r>
      <w:r w:rsidRPr="00613175">
        <w:rPr>
          <w:rFonts w:ascii="Arial" w:hAnsi="Arial"/>
        </w:rPr>
        <w:t xml:space="preserve"> </w:t>
      </w:r>
      <w:r w:rsidRPr="00613175">
        <w:t>SM itself shall start on an octet boundary.</w:t>
      </w:r>
    </w:p>
    <w:p w14:paraId="5C29058E" w14:textId="77777777" w:rsidR="004D2017" w:rsidRPr="00613175" w:rsidRDefault="004D2017" w:rsidP="004D2017">
      <w:r w:rsidRPr="00613175">
        <w:t>If 8 bit data is used then padding is not necessary. An earlier Phase mobile shall be able to display the SM itself although the TP</w:t>
      </w:r>
      <w:r w:rsidRPr="00613175">
        <w:noBreakHyphen/>
        <w:t>UD header may not be understood.</w:t>
      </w:r>
    </w:p>
    <w:p w14:paraId="2CC7048F" w14:textId="77777777" w:rsidR="004D2017" w:rsidRPr="00613175" w:rsidRDefault="004D2017" w:rsidP="004D2017">
      <w:r w:rsidRPr="00613175">
        <w:t>It is also possible for mobiles not wishing to support the TP</w:t>
      </w:r>
      <w:r w:rsidRPr="00613175">
        <w:noBreakHyphen/>
        <w:t>UD header to check the value of the TP</w:t>
      </w:r>
      <w:r w:rsidRPr="00613175">
        <w:noBreakHyphen/>
        <w:t>UDHI bit in the SMS</w:t>
      </w:r>
      <w:r w:rsidRPr="00613175">
        <w:noBreakHyphen/>
        <w:t>Deliver PDU and the first octet of the TP</w:t>
      </w:r>
      <w:r w:rsidRPr="00613175">
        <w:noBreakHyphen/>
        <w:t>UD field and skip to the start of the SM and ignore the TP</w:t>
      </w:r>
      <w:r w:rsidRPr="00613175">
        <w:noBreakHyphen/>
        <w:t>UD header.</w:t>
      </w:r>
    </w:p>
    <w:p w14:paraId="6A06B1F8" w14:textId="77777777" w:rsidR="004D2017" w:rsidRPr="00613175" w:rsidRDefault="004D2017" w:rsidP="004D2017">
      <w:pPr>
        <w:rPr>
          <w:lang w:eastAsia="zh-CN"/>
        </w:rPr>
      </w:pPr>
      <w:r w:rsidRPr="00613175">
        <w:rPr>
          <w:lang w:eastAsia="zh-CN"/>
        </w:rPr>
        <w:t>[TS 23.040, clause 9.2.3.24.1]:</w:t>
      </w:r>
    </w:p>
    <w:p w14:paraId="1DE67700" w14:textId="77777777" w:rsidR="004D2017" w:rsidRPr="00613175" w:rsidRDefault="004D2017" w:rsidP="004D2017">
      <w:r w:rsidRPr="00613175">
        <w:t>This facility allows short messages to be concatenated to form a longer message.</w:t>
      </w:r>
    </w:p>
    <w:p w14:paraId="2D6FF0CD" w14:textId="77777777" w:rsidR="004D2017" w:rsidRPr="00613175" w:rsidRDefault="004D2017" w:rsidP="004D2017">
      <w:r w:rsidRPr="00613175">
        <w:t>In the case of uncompressed 8</w:t>
      </w:r>
      <w:r w:rsidRPr="00613175">
        <w:noBreakHyphen/>
        <w:t>bit data, the maximum length of the short message within the TP</w:t>
      </w:r>
      <w:r w:rsidRPr="00613175">
        <w:noBreakHyphen/>
        <w:t>UD field is 134 (140</w:t>
      </w:r>
      <w:r w:rsidRPr="00613175">
        <w:noBreakHyphen/>
        <w:t>6) octets.</w:t>
      </w:r>
    </w:p>
    <w:p w14:paraId="3A75ABFC" w14:textId="77777777" w:rsidR="004D2017" w:rsidRPr="00613175" w:rsidRDefault="004D2017" w:rsidP="004D2017">
      <w:r w:rsidRPr="00613175">
        <w:t>In the case of uncompressed GSM 7 bit default alphabet data, the maximum length of the short message within the TP</w:t>
      </w:r>
      <w:r w:rsidRPr="00613175">
        <w:noBreakHyphen/>
        <w:t>UD field is 153 (160</w:t>
      </w:r>
      <w:r w:rsidRPr="00613175">
        <w:noBreakHyphen/>
        <w:t>7) characters. A character represented by an escape-sequence shall not be split in the middle.</w:t>
      </w:r>
    </w:p>
    <w:p w14:paraId="4F53AF46" w14:textId="77777777" w:rsidR="004D2017" w:rsidRPr="00613175" w:rsidRDefault="004D2017" w:rsidP="004D2017">
      <w:r w:rsidRPr="00613175">
        <w:t>In the case of 16 bit uncompressed USC2 data, the maximum length of the short message within the TP</w:t>
      </w:r>
      <w:r w:rsidRPr="00613175">
        <w:noBreakHyphen/>
        <w:t>UD field is 67 ((140</w:t>
      </w:r>
      <w:r w:rsidRPr="00613175">
        <w:noBreakHyphen/>
        <w:t>6)/2) characters. A UCS2 character shall not be split in the middle; if the length of the User Data Header is odd, the maximum length of the whole TP-UD field is 139 octets.</w:t>
      </w:r>
    </w:p>
    <w:p w14:paraId="5877EA44" w14:textId="77777777" w:rsidR="004D2017" w:rsidRPr="00613175" w:rsidRDefault="004D2017" w:rsidP="004D2017">
      <w:r w:rsidRPr="00613175">
        <w:t>In the case of compressed GSM 7 bit default alphabet</w:t>
      </w:r>
      <w:r w:rsidRPr="00613175">
        <w:rPr>
          <w:rFonts w:ascii="Arial" w:hAnsi="Arial"/>
        </w:rPr>
        <w:t xml:space="preserve"> </w:t>
      </w:r>
      <w:r w:rsidRPr="00613175">
        <w:t>data, 8 bit data or UCS2 the maximum length of the compressed short message within the TP-UD field is 134 (140-6) octets including the Compression Header and Compression Footer, both or either of which may be present (see clause 3.9).</w:t>
      </w:r>
    </w:p>
    <w:p w14:paraId="0B632ABE" w14:textId="77777777" w:rsidR="004D2017" w:rsidRPr="00613175" w:rsidRDefault="004D2017" w:rsidP="004D2017">
      <w:r w:rsidRPr="00613175">
        <w:t>The maximum length of an uncompressed concatenated short message is 39015 (255*153) default alphabet characters, 34170 (255*134) octets or 17085 (255*67) UCS2 characters.</w:t>
      </w:r>
    </w:p>
    <w:p w14:paraId="766B6E0C" w14:textId="77777777" w:rsidR="004D2017" w:rsidRPr="00613175" w:rsidRDefault="004D2017" w:rsidP="004D2017">
      <w:r w:rsidRPr="00613175">
        <w:t>The maximum length of a compressed concatenated message is 34170 (255*134) octets including the Compression Header and Compression Footer (see clause 3.9 and figure 9.2.3.24.1(a) below).</w:t>
      </w:r>
    </w:p>
    <w:bookmarkStart w:id="1106" w:name="_MON_1063200537"/>
    <w:bookmarkEnd w:id="1106"/>
    <w:bookmarkStart w:id="1107" w:name="_MON_1063434357"/>
    <w:bookmarkEnd w:id="1107"/>
    <w:p w14:paraId="1269B6F3" w14:textId="77777777" w:rsidR="004D2017" w:rsidRPr="00613175" w:rsidRDefault="004D2017" w:rsidP="004D2017">
      <w:pPr>
        <w:pStyle w:val="TH"/>
      </w:pPr>
      <w:r w:rsidRPr="00613175">
        <w:object w:dxaOrig="9086" w:dyaOrig="2169" w14:anchorId="2DB4013A">
          <v:shape id="_x0000_i1034" type="#_x0000_t75" style="width:454.5pt;height:108.5pt" o:ole="" fillcolor="window">
            <v:imagedata r:id="rId17" o:title=""/>
          </v:shape>
          <o:OLEObject Type="Embed" ProgID="Word.Picture.8" ShapeID="_x0000_i1034" DrawAspect="Content" ObjectID="_1694881703" r:id="rId22"/>
        </w:object>
      </w:r>
    </w:p>
    <w:p w14:paraId="7C9C5407" w14:textId="77777777" w:rsidR="004D2017" w:rsidRPr="00613175" w:rsidRDefault="004D2017" w:rsidP="0031641D">
      <w:pPr>
        <w:pStyle w:val="TF"/>
      </w:pPr>
      <w:r w:rsidRPr="00613175">
        <w:t>Figure 9.2.3.24.1 (a): Concatenation of a Compressed short message</w:t>
      </w:r>
    </w:p>
    <w:p w14:paraId="145082E3" w14:textId="77777777" w:rsidR="0031641D" w:rsidRPr="00613175" w:rsidRDefault="0031641D" w:rsidP="004D2017"/>
    <w:p w14:paraId="6FB9F922" w14:textId="77777777" w:rsidR="004D2017" w:rsidRPr="00613175" w:rsidRDefault="004D2017" w:rsidP="004D2017">
      <w:r w:rsidRPr="00613175">
        <w:t>The gNB-DU controlling a UE-associated logical F1-connection initiates the procedure by generating a UE The Information</w:t>
      </w:r>
      <w:r w:rsidRPr="00613175">
        <w:noBreakHyphen/>
        <w:t>Element</w:t>
      </w:r>
      <w:r w:rsidRPr="00613175">
        <w:noBreakHyphen/>
        <w:t>Data field contains information set by the application in the SMS</w:t>
      </w:r>
      <w:r w:rsidRPr="00613175">
        <w:noBreakHyphen/>
        <w:t>SUBMIT so that the receiving entity is able to re</w:t>
      </w:r>
      <w:r w:rsidRPr="00613175">
        <w:noBreakHyphen/>
        <w:t>assemble the short messages in the correct order. Each concatenated short message contains a reference number which together with the originating address and Service Centre address allows the receiving entity to discriminate between concatenated short messages sent from different originating SMEs and/or SCs. In a network which has multiple SCs, it is possible for different segments of a concatenated SM to be sent via different SCs and so it is recommended that the SC address should not be checked by the MS unless the application specifically requires such a check.</w:t>
      </w:r>
    </w:p>
    <w:p w14:paraId="4C976FCF" w14:textId="77777777" w:rsidR="004D2017" w:rsidRPr="00613175" w:rsidRDefault="004D2017" w:rsidP="004D2017">
      <w:r w:rsidRPr="00613175">
        <w:t>The TP elements in the SMS</w:t>
      </w:r>
      <w:r w:rsidRPr="00613175">
        <w:noBreakHyphen/>
        <w:t>SUBMIT PDU, apart from TP</w:t>
      </w:r>
      <w:r w:rsidRPr="00613175">
        <w:noBreakHyphen/>
        <w:t>MR, TP-SRR, TP</w:t>
      </w:r>
      <w:r w:rsidRPr="00613175">
        <w:noBreakHyphen/>
        <w:t>UDL and TP</w:t>
      </w:r>
      <w:r w:rsidRPr="00613175">
        <w:noBreakHyphen/>
        <w:t>UD, should remain unchanged for each SM which forms part of a concatenated SM, otherwise this may lead to irrational behaviour. TP-MR must be incremented for every segment of</w:t>
      </w:r>
      <w:r w:rsidRPr="00613175">
        <w:rPr>
          <w:rFonts w:ascii="Arial" w:hAnsi="Arial"/>
        </w:rPr>
        <w:t xml:space="preserve"> </w:t>
      </w:r>
      <w:r w:rsidRPr="00613175">
        <w:t>a concatenated message as defined in clause 9.2.3.6. A SC shall handle segments of a concatenated message like any other short message. The relation between segments of a concatenated message is made only at the originator, where the message is segmented, and at the recipient, where the message is reassembled. SMS</w:t>
      </w:r>
      <w:r w:rsidRPr="00613175">
        <w:noBreakHyphen/>
        <w:t>COMMANDs identify messages by TP-MR and therefore apply to only one segment of a concatenated message. It is up to the originating SME to issue SMS-COMMANDs for all the required segments of a concatenated message.</w:t>
      </w:r>
    </w:p>
    <w:p w14:paraId="68A925BF" w14:textId="77777777" w:rsidR="004D2017" w:rsidRPr="00613175" w:rsidRDefault="004D2017" w:rsidP="004D2017">
      <w:pPr>
        <w:keepNext/>
        <w:keepLines/>
      </w:pPr>
      <w:r w:rsidRPr="00613175">
        <w:t>The Information</w:t>
      </w:r>
      <w:r w:rsidRPr="00613175">
        <w:noBreakHyphen/>
        <w:t>Element</w:t>
      </w:r>
      <w:r w:rsidRPr="00613175">
        <w:noBreakHyphen/>
        <w:t>Data octets shall be coded as follows.</w:t>
      </w:r>
    </w:p>
    <w:p w14:paraId="3C1A1084" w14:textId="77777777" w:rsidR="004D2017" w:rsidRPr="00613175" w:rsidRDefault="004D2017" w:rsidP="004D2017">
      <w:pPr>
        <w:pStyle w:val="B2"/>
        <w:keepNext/>
        <w:keepLines/>
      </w:pPr>
      <w:r w:rsidRPr="00613175">
        <w:t>Octet 1</w:t>
      </w:r>
      <w:r w:rsidRPr="00613175">
        <w:tab/>
        <w:t>Concatenated short message reference number.</w:t>
      </w:r>
    </w:p>
    <w:p w14:paraId="4EF862A8" w14:textId="77777777" w:rsidR="004D2017" w:rsidRPr="00613175" w:rsidRDefault="004D2017" w:rsidP="004D2017">
      <w:pPr>
        <w:pStyle w:val="NO"/>
        <w:keepNext/>
      </w:pPr>
      <w:r w:rsidRPr="00613175">
        <w:tab/>
        <w:t>This octet shall contain a modulo 256 counter indicating the reference number for a particular concatenated short message. This reference number shall remain constant for every short message which makes up a particular concatenated short message.</w:t>
      </w:r>
    </w:p>
    <w:p w14:paraId="29EDA48B" w14:textId="77777777" w:rsidR="004D2017" w:rsidRPr="00613175" w:rsidRDefault="004D2017" w:rsidP="004D2017">
      <w:pPr>
        <w:pStyle w:val="B2"/>
      </w:pPr>
      <w:r w:rsidRPr="00613175">
        <w:t>Octet 2</w:t>
      </w:r>
      <w:r w:rsidRPr="00613175">
        <w:tab/>
        <w:t>Maximum number of short messages in the concatenated short message.</w:t>
      </w:r>
    </w:p>
    <w:p w14:paraId="1CCE3659" w14:textId="77777777" w:rsidR="004D2017" w:rsidRPr="00613175" w:rsidRDefault="004D2017" w:rsidP="004D2017">
      <w:pPr>
        <w:pStyle w:val="NO"/>
      </w:pPr>
      <w:r w:rsidRPr="00613175">
        <w:tab/>
        <w:t>This octet shall contain a value in the range 0 to 255 indicating the total number of short messages within the concatenated short message. The value shall start at 1 and remain constant for every short message which makes up the concatenated short message. If the value is zero then the receiving entity shall ignore the whole Information Element.</w:t>
      </w:r>
    </w:p>
    <w:p w14:paraId="2E07C39C" w14:textId="77777777" w:rsidR="004D2017" w:rsidRPr="00613175" w:rsidRDefault="004D2017" w:rsidP="004D2017">
      <w:pPr>
        <w:pStyle w:val="B2"/>
        <w:keepNext/>
      </w:pPr>
      <w:r w:rsidRPr="00613175">
        <w:t>Octet 3</w:t>
      </w:r>
      <w:r w:rsidRPr="00613175">
        <w:tab/>
        <w:t>Sequence number of the current short message.</w:t>
      </w:r>
    </w:p>
    <w:p w14:paraId="7AE7F1E3" w14:textId="77777777" w:rsidR="004D2017" w:rsidRPr="00613175" w:rsidRDefault="004D2017" w:rsidP="004D2017">
      <w:pPr>
        <w:pStyle w:val="NO"/>
      </w:pPr>
      <w:r w:rsidRPr="00613175">
        <w:tab/>
        <w:t>This octet shall contain a value in the range 0 to 255 indicating the sequence number of a particular short message within the concatenated short message. The value shall start at 1 and increment by one for every short message sent within the concatenated short message. If the value is zero or the value is greater than the value in octet 2 then the receiving entity shall ignore the whole Information Element.</w:t>
      </w:r>
    </w:p>
    <w:p w14:paraId="2F3796D7" w14:textId="77777777" w:rsidR="004D2017" w:rsidRPr="00613175" w:rsidRDefault="004D2017" w:rsidP="004D2017">
      <w:r w:rsidRPr="00613175">
        <w:t>The IEI and associated IEI length and IEI data shall be present in every segment of the concatenated SM.</w:t>
      </w:r>
    </w:p>
    <w:p w14:paraId="02A275E0" w14:textId="77777777" w:rsidR="004D2017" w:rsidRPr="00613175" w:rsidRDefault="004D2017" w:rsidP="004D2017">
      <w:r w:rsidRPr="00613175">
        <w:t>[TS 24.341, clause 5.3.2.3]</w:t>
      </w:r>
    </w:p>
    <w:p w14:paraId="2D90B598" w14:textId="77777777" w:rsidR="004D2017" w:rsidRPr="00613175" w:rsidRDefault="004D2017" w:rsidP="004D2017">
      <w:r w:rsidRPr="00613175">
        <w:t>When a SIP MESSAGE request including a short message in the "vnd.3gpp.sms" payload is delivered, the SM-over-IP receiver shall:</w:t>
      </w:r>
    </w:p>
    <w:p w14:paraId="239349EF" w14:textId="77777777" w:rsidR="004D2017" w:rsidRPr="00613175" w:rsidRDefault="004D2017" w:rsidP="004D2017">
      <w:pPr>
        <w:pStyle w:val="B10"/>
      </w:pPr>
      <w:r w:rsidRPr="00613175">
        <w:t>-</w:t>
      </w:r>
      <w:r w:rsidRPr="00613175">
        <w:tab/>
        <w:t>generate a SIP response according to RFC 3428 [14];</w:t>
      </w:r>
    </w:p>
    <w:p w14:paraId="64882BC4" w14:textId="77777777" w:rsidR="004D2017" w:rsidRPr="00613175" w:rsidRDefault="004D2017" w:rsidP="004D2017">
      <w:pPr>
        <w:pStyle w:val="B10"/>
      </w:pPr>
      <w:r w:rsidRPr="00613175">
        <w:t>-</w:t>
      </w:r>
      <w:r w:rsidRPr="00613175">
        <w:tab/>
        <w:t>extract the payload encoded according to 3GPP TS 24.011 [8] for RP-DATA; and</w:t>
      </w:r>
    </w:p>
    <w:p w14:paraId="5703E527" w14:textId="77777777" w:rsidR="004D2017" w:rsidRPr="00613175" w:rsidRDefault="004D2017" w:rsidP="004D2017">
      <w:pPr>
        <w:pStyle w:val="B10"/>
      </w:pPr>
      <w:r w:rsidRPr="00613175">
        <w:t>-</w:t>
      </w:r>
      <w:r w:rsidRPr="00613175">
        <w:tab/>
        <w:t>create a delivery report as described in subclause 5.3.2.4. The content of the report is defined in 3GPP TS 24.011 [8].</w:t>
      </w:r>
    </w:p>
    <w:p w14:paraId="4B7AF909" w14:textId="77777777" w:rsidR="004D2017" w:rsidRPr="00613175" w:rsidRDefault="004D2017" w:rsidP="004D2017">
      <w:r w:rsidRPr="00613175">
        <w:t>[TS 24.341, clause 5.3.2.4]</w:t>
      </w:r>
    </w:p>
    <w:p w14:paraId="47B0AF60" w14:textId="77777777" w:rsidR="004D2017" w:rsidRPr="00613175" w:rsidRDefault="004D2017" w:rsidP="004D2017">
      <w:r w:rsidRPr="00613175">
        <w:t>When an SM-over-IP receiver wants to send an SM delivery report over IP, the SM-over-IP receiver shall send a SIP MESSAGE request with the following information:</w:t>
      </w:r>
    </w:p>
    <w:p w14:paraId="6044DF4C" w14:textId="77777777" w:rsidR="004D2017" w:rsidRPr="00613175" w:rsidRDefault="004D2017" w:rsidP="004D2017">
      <w:pPr>
        <w:pStyle w:val="B10"/>
      </w:pPr>
      <w:r w:rsidRPr="00613175">
        <w:t>a)</w:t>
      </w:r>
      <w:r w:rsidRPr="00613175">
        <w:tab/>
        <w:t>the Request-URI, which shall contain the IP-SM-GW;</w:t>
      </w:r>
    </w:p>
    <w:p w14:paraId="4D375641" w14:textId="77777777" w:rsidR="004D2017" w:rsidRPr="00613175" w:rsidRDefault="004D2017" w:rsidP="004D2017">
      <w:pPr>
        <w:pStyle w:val="NO"/>
      </w:pPr>
      <w:r w:rsidRPr="00613175">
        <w:t>NOTE 1:</w:t>
      </w:r>
      <w:r w:rsidRPr="00613175">
        <w:tab/>
        <w:t>The address of the IP-SM-GW is received in the P-Asserted-Identity header in the SIP MESSAGE request including the delivered short message.</w:t>
      </w:r>
    </w:p>
    <w:p w14:paraId="5EF4C7D0" w14:textId="77777777" w:rsidR="004D2017" w:rsidRPr="00613175" w:rsidRDefault="004D2017" w:rsidP="004D2017">
      <w:pPr>
        <w:pStyle w:val="B10"/>
      </w:pPr>
      <w:r w:rsidRPr="00613175">
        <w:t>b)</w:t>
      </w:r>
      <w:r w:rsidRPr="00613175">
        <w:tab/>
        <w:t>the From header, which shall contain a public user identity of the SM-over-IP receiver.</w:t>
      </w:r>
    </w:p>
    <w:p w14:paraId="6FA26C59" w14:textId="77777777" w:rsidR="004D2017" w:rsidRPr="00613175" w:rsidRDefault="004D2017" w:rsidP="004D2017">
      <w:pPr>
        <w:pStyle w:val="B10"/>
        <w:rPr>
          <w:lang w:eastAsia="zh-CN"/>
        </w:rPr>
      </w:pPr>
      <w:r w:rsidRPr="00613175">
        <w:t>c)</w:t>
      </w:r>
      <w:r w:rsidRPr="00613175">
        <w:tab/>
        <w:t>the To header, which shall contain the IP-SM-GW;</w:t>
      </w:r>
      <w:r w:rsidRPr="00613175">
        <w:rPr>
          <w:lang w:eastAsia="zh-CN"/>
        </w:rPr>
        <w:t xml:space="preserve"> </w:t>
      </w:r>
    </w:p>
    <w:p w14:paraId="452380DA" w14:textId="77777777" w:rsidR="004D2017" w:rsidRPr="00613175" w:rsidRDefault="004D2017" w:rsidP="004D2017">
      <w:pPr>
        <w:pStyle w:val="B10"/>
      </w:pPr>
      <w:r w:rsidRPr="00613175">
        <w:rPr>
          <w:lang w:eastAsia="zh-CN"/>
        </w:rPr>
        <w:t>d)</w:t>
      </w:r>
      <w:r w:rsidRPr="00613175">
        <w:rPr>
          <w:lang w:eastAsia="zh-CN"/>
        </w:rPr>
        <w:tab/>
        <w:t xml:space="preserve">the </w:t>
      </w:r>
      <w:r w:rsidRPr="00613175">
        <w:t>In-Reply-To header which shall contain the Call-Id of the SIP MESSAGE request that</w:t>
      </w:r>
      <w:r w:rsidRPr="00613175">
        <w:rPr>
          <w:lang w:eastAsia="zh-CN"/>
        </w:rPr>
        <w:t xml:space="preserve"> was received in</w:t>
      </w:r>
      <w:r w:rsidRPr="00613175">
        <w:t xml:space="preserve"> the </w:t>
      </w:r>
      <w:r w:rsidRPr="00613175">
        <w:rPr>
          <w:lang w:eastAsia="zh-CN"/>
        </w:rPr>
        <w:t>received</w:t>
      </w:r>
      <w:r w:rsidRPr="00613175">
        <w:t xml:space="preserve"> short message</w:t>
      </w:r>
      <w:r w:rsidRPr="00613175">
        <w:rPr>
          <w:lang w:eastAsia="zh-CN"/>
        </w:rPr>
        <w:t>;</w:t>
      </w:r>
    </w:p>
    <w:p w14:paraId="7E130209" w14:textId="77777777" w:rsidR="004D2017" w:rsidRPr="00613175" w:rsidRDefault="004D2017" w:rsidP="004D2017">
      <w:pPr>
        <w:pStyle w:val="B10"/>
      </w:pPr>
      <w:r w:rsidRPr="00613175">
        <w:rPr>
          <w:lang w:eastAsia="zh-CN"/>
        </w:rPr>
        <w:t>e</w:t>
      </w:r>
      <w:r w:rsidRPr="00613175">
        <w:t>)</w:t>
      </w:r>
      <w:r w:rsidRPr="00613175">
        <w:tab/>
        <w:t>the Content-Type header shall contain "application/vnd.3gpp.sms"; and</w:t>
      </w:r>
    </w:p>
    <w:p w14:paraId="3A42011D" w14:textId="77777777" w:rsidR="004D2017" w:rsidRPr="00613175" w:rsidRDefault="004D2017" w:rsidP="004D2017">
      <w:pPr>
        <w:pStyle w:val="B10"/>
      </w:pPr>
      <w:r w:rsidRPr="00613175">
        <w:rPr>
          <w:lang w:eastAsia="zh-CN"/>
        </w:rPr>
        <w:t>f</w:t>
      </w:r>
      <w:r w:rsidRPr="00613175">
        <w:t>)</w:t>
      </w:r>
      <w:r w:rsidRPr="00613175">
        <w:tab/>
        <w:t>the body of the request shall contain the RP-ACK or RP-ERROR message for the SM delivery report, as defined in 3GPP TS 24.011 [8].</w:t>
      </w:r>
    </w:p>
    <w:p w14:paraId="11319A77" w14:textId="77777777" w:rsidR="004D2017" w:rsidRPr="00613175" w:rsidRDefault="004D2017" w:rsidP="004D2017">
      <w:pPr>
        <w:pStyle w:val="NO"/>
      </w:pPr>
      <w:r w:rsidRPr="00613175">
        <w:t>NOTE 2:</w:t>
      </w:r>
      <w:r w:rsidRPr="00613175">
        <w:tab/>
        <w:t>The SM-over-IP sender will use content transfer encoding of type "binary" for the encoding of the SM in the body of the SIP MESSAGE request.</w:t>
      </w:r>
    </w:p>
    <w:p w14:paraId="7866667B" w14:textId="77777777" w:rsidR="004D2017" w:rsidRPr="00613175" w:rsidRDefault="004D2017" w:rsidP="00F238ED">
      <w:pPr>
        <w:pStyle w:val="H6"/>
        <w:rPr>
          <w:rFonts w:eastAsia="MS Gothic"/>
        </w:rPr>
      </w:pPr>
      <w:bookmarkStart w:id="1108" w:name="_Toc51948497"/>
      <w:bookmarkStart w:id="1109" w:name="_Toc52162571"/>
      <w:bookmarkStart w:id="1110" w:name="_Toc60916210"/>
      <w:r w:rsidRPr="00613175">
        <w:rPr>
          <w:rFonts w:eastAsia="MS Gothic"/>
        </w:rPr>
        <w:t>9.4.3</w:t>
      </w:r>
      <w:r w:rsidRPr="00613175">
        <w:rPr>
          <w:rFonts w:eastAsia="MS Gothic"/>
        </w:rPr>
        <w:tab/>
        <w:t xml:space="preserve">Test </w:t>
      </w:r>
      <w:bookmarkEnd w:id="1105"/>
      <w:r w:rsidRPr="00613175">
        <w:rPr>
          <w:rFonts w:eastAsia="MS Gothic"/>
        </w:rPr>
        <w:t>description</w:t>
      </w:r>
      <w:bookmarkEnd w:id="1108"/>
      <w:bookmarkEnd w:id="1109"/>
      <w:bookmarkEnd w:id="1110"/>
    </w:p>
    <w:p w14:paraId="0B767EB0" w14:textId="77777777" w:rsidR="004D2017" w:rsidRPr="00613175" w:rsidRDefault="004D2017" w:rsidP="00F238ED">
      <w:pPr>
        <w:pStyle w:val="H6"/>
      </w:pPr>
      <w:bookmarkStart w:id="1111" w:name="_Toc51948498"/>
      <w:bookmarkStart w:id="1112" w:name="_Toc52162572"/>
      <w:bookmarkStart w:id="1113" w:name="_Toc60916211"/>
      <w:r w:rsidRPr="00613175">
        <w:t>9.4.3.1</w:t>
      </w:r>
      <w:r w:rsidRPr="00613175">
        <w:tab/>
        <w:t>Pre-test conditions</w:t>
      </w:r>
      <w:bookmarkEnd w:id="1111"/>
      <w:bookmarkEnd w:id="1112"/>
      <w:bookmarkEnd w:id="1113"/>
    </w:p>
    <w:p w14:paraId="5BE6DF1B" w14:textId="77777777" w:rsidR="004D2017" w:rsidRPr="00613175" w:rsidRDefault="004D2017" w:rsidP="004D2017">
      <w:pPr>
        <w:pStyle w:val="H6"/>
      </w:pPr>
      <w:r w:rsidRPr="00613175">
        <w:t>System Simulator:</w:t>
      </w:r>
    </w:p>
    <w:p w14:paraId="4309FF5A" w14:textId="77777777" w:rsidR="004D2017" w:rsidRPr="00613175" w:rsidRDefault="004D2017" w:rsidP="004D2017">
      <w:pPr>
        <w:pStyle w:val="B10"/>
      </w:pPr>
      <w:r w:rsidRPr="00613175">
        <w:t>-</w:t>
      </w:r>
      <w:r w:rsidRPr="00613175">
        <w:tab/>
        <w:t>1 NR Cell connected to 5GC, default parameters.</w:t>
      </w:r>
    </w:p>
    <w:p w14:paraId="7195F2CA" w14:textId="77777777" w:rsidR="004D2017" w:rsidRPr="00613175" w:rsidRDefault="004D2017" w:rsidP="004D2017">
      <w:pPr>
        <w:pStyle w:val="H6"/>
      </w:pPr>
      <w:r w:rsidRPr="00613175">
        <w:t>UE:</w:t>
      </w:r>
    </w:p>
    <w:p w14:paraId="20901A15" w14:textId="77777777" w:rsidR="004D2017" w:rsidRPr="00613175" w:rsidRDefault="004D2017" w:rsidP="004D2017">
      <w:pPr>
        <w:pStyle w:val="B10"/>
      </w:pPr>
      <w:r w:rsidRPr="00613175">
        <w:t>-</w:t>
      </w:r>
      <w:r w:rsidRPr="00613175">
        <w:tab/>
        <w:t>UE contains either ISIM and USIM applications or only USIM application on UICC.</w:t>
      </w:r>
    </w:p>
    <w:p w14:paraId="53456448" w14:textId="77777777" w:rsidR="004D2017" w:rsidRPr="00613175" w:rsidRDefault="004D2017" w:rsidP="004D2017">
      <w:pPr>
        <w:pStyle w:val="B10"/>
        <w:rPr>
          <w:snapToGrid w:val="0"/>
        </w:rPr>
      </w:pPr>
      <w:r w:rsidRPr="00613175">
        <w:t>-</w:t>
      </w:r>
      <w:r w:rsidRPr="00613175">
        <w:tab/>
        <w:t>UE is configured to register for IMS after switch on.</w:t>
      </w:r>
    </w:p>
    <w:p w14:paraId="2824F107" w14:textId="77777777" w:rsidR="004D2017" w:rsidRPr="00613175" w:rsidRDefault="004D2017" w:rsidP="004D2017">
      <w:pPr>
        <w:pStyle w:val="H6"/>
      </w:pPr>
      <w:r w:rsidRPr="00613175">
        <w:t>Preamble:</w:t>
      </w:r>
    </w:p>
    <w:p w14:paraId="2C3F6F56" w14:textId="77777777" w:rsidR="004D2017" w:rsidRPr="00613175" w:rsidRDefault="004D2017" w:rsidP="004D2017">
      <w:pPr>
        <w:pStyle w:val="B10"/>
      </w:pPr>
      <w:r w:rsidRPr="00613175">
        <w:t>-</w:t>
      </w:r>
      <w:r w:rsidRPr="00613175">
        <w:tab/>
      </w:r>
      <w:r w:rsidRPr="00613175">
        <w:rPr>
          <w:lang w:eastAsia="zh-CN"/>
        </w:rPr>
        <w:t>The UE is in test state 1N-A (TS 38.508-1</w:t>
      </w:r>
      <w:r w:rsidR="00A8083B" w:rsidRPr="00613175">
        <w:rPr>
          <w:lang w:eastAsia="zh-CN"/>
        </w:rPr>
        <w:t xml:space="preserve"> [21]</w:t>
      </w:r>
      <w:r w:rsidRPr="00613175">
        <w:rPr>
          <w:lang w:eastAsia="zh-CN"/>
        </w:rPr>
        <w:t>) and registered to IMS.</w:t>
      </w:r>
    </w:p>
    <w:p w14:paraId="189F0F42" w14:textId="77777777" w:rsidR="004D2017" w:rsidRPr="00613175" w:rsidRDefault="004D2017" w:rsidP="00F238ED">
      <w:pPr>
        <w:pStyle w:val="H6"/>
      </w:pPr>
      <w:bookmarkStart w:id="1114" w:name="_Toc51948499"/>
      <w:bookmarkStart w:id="1115" w:name="_Toc52162573"/>
      <w:bookmarkStart w:id="1116" w:name="_Toc60916212"/>
      <w:r w:rsidRPr="00613175">
        <w:t>9.4.3.2</w:t>
      </w:r>
      <w:r w:rsidRPr="00613175">
        <w:tab/>
        <w:t>Test procedure sequence</w:t>
      </w:r>
      <w:bookmarkEnd w:id="1114"/>
      <w:bookmarkEnd w:id="1115"/>
      <w:bookmarkEnd w:id="1116"/>
    </w:p>
    <w:p w14:paraId="291928BA" w14:textId="77777777" w:rsidR="004D2017" w:rsidRPr="00613175" w:rsidRDefault="004D2017" w:rsidP="004D2017">
      <w:pPr>
        <w:pStyle w:val="TH"/>
      </w:pPr>
      <w:r w:rsidRPr="00613175">
        <w:t>Table 9.4.3.2-1: Main Behaviour</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3841"/>
        <w:gridCol w:w="711"/>
        <w:gridCol w:w="2987"/>
        <w:gridCol w:w="569"/>
        <w:gridCol w:w="853"/>
      </w:tblGrid>
      <w:tr w:rsidR="004D2017" w:rsidRPr="00613175" w14:paraId="22C96BD9" w14:textId="77777777" w:rsidTr="00A8083B">
        <w:trPr>
          <w:jc w:val="center"/>
        </w:trPr>
        <w:tc>
          <w:tcPr>
            <w:tcW w:w="678" w:type="dxa"/>
            <w:tcBorders>
              <w:bottom w:val="nil"/>
            </w:tcBorders>
          </w:tcPr>
          <w:p w14:paraId="453C2191" w14:textId="77777777" w:rsidR="004D2017" w:rsidRPr="00613175" w:rsidRDefault="004D2017" w:rsidP="00180E85">
            <w:pPr>
              <w:pStyle w:val="TAH"/>
            </w:pPr>
            <w:r w:rsidRPr="00613175">
              <w:t>St</w:t>
            </w:r>
          </w:p>
        </w:tc>
        <w:tc>
          <w:tcPr>
            <w:tcW w:w="3841" w:type="dxa"/>
          </w:tcPr>
          <w:p w14:paraId="2EE081C8" w14:textId="77777777" w:rsidR="004D2017" w:rsidRPr="00613175" w:rsidRDefault="004D2017" w:rsidP="00180E85">
            <w:pPr>
              <w:pStyle w:val="TAH"/>
            </w:pPr>
            <w:r w:rsidRPr="00613175">
              <w:t>Procedure</w:t>
            </w:r>
          </w:p>
        </w:tc>
        <w:tc>
          <w:tcPr>
            <w:tcW w:w="3698" w:type="dxa"/>
            <w:gridSpan w:val="2"/>
          </w:tcPr>
          <w:p w14:paraId="75DFA1C8" w14:textId="77777777" w:rsidR="004D2017" w:rsidRPr="00613175" w:rsidRDefault="004D2017" w:rsidP="00180E85">
            <w:pPr>
              <w:pStyle w:val="TAH"/>
            </w:pPr>
            <w:r w:rsidRPr="00613175">
              <w:t>Message Sequence</w:t>
            </w:r>
          </w:p>
        </w:tc>
        <w:tc>
          <w:tcPr>
            <w:tcW w:w="569" w:type="dxa"/>
            <w:tcBorders>
              <w:bottom w:val="nil"/>
            </w:tcBorders>
          </w:tcPr>
          <w:p w14:paraId="1F4E647A" w14:textId="77777777" w:rsidR="004D2017" w:rsidRPr="00613175" w:rsidRDefault="004D2017" w:rsidP="00180E85">
            <w:pPr>
              <w:pStyle w:val="TAH"/>
            </w:pPr>
            <w:r w:rsidRPr="00613175">
              <w:t>TP</w:t>
            </w:r>
          </w:p>
        </w:tc>
        <w:tc>
          <w:tcPr>
            <w:tcW w:w="853" w:type="dxa"/>
            <w:tcBorders>
              <w:bottom w:val="nil"/>
            </w:tcBorders>
          </w:tcPr>
          <w:p w14:paraId="1D7168AD" w14:textId="77777777" w:rsidR="004D2017" w:rsidRPr="00613175" w:rsidRDefault="004D2017" w:rsidP="00180E85">
            <w:pPr>
              <w:pStyle w:val="TAH"/>
            </w:pPr>
            <w:r w:rsidRPr="00613175">
              <w:t>Verdict</w:t>
            </w:r>
          </w:p>
        </w:tc>
      </w:tr>
      <w:tr w:rsidR="004D2017" w:rsidRPr="00613175" w14:paraId="1808189A" w14:textId="77777777" w:rsidTr="00A8083B">
        <w:trPr>
          <w:jc w:val="center"/>
        </w:trPr>
        <w:tc>
          <w:tcPr>
            <w:tcW w:w="678" w:type="dxa"/>
            <w:tcBorders>
              <w:top w:val="nil"/>
            </w:tcBorders>
          </w:tcPr>
          <w:p w14:paraId="243B23BF" w14:textId="77777777" w:rsidR="004D2017" w:rsidRPr="00613175" w:rsidRDefault="004D2017" w:rsidP="00180E85">
            <w:pPr>
              <w:pStyle w:val="TAH"/>
            </w:pPr>
          </w:p>
        </w:tc>
        <w:tc>
          <w:tcPr>
            <w:tcW w:w="3841" w:type="dxa"/>
          </w:tcPr>
          <w:p w14:paraId="0BD72DE8" w14:textId="77777777" w:rsidR="004D2017" w:rsidRPr="00613175" w:rsidRDefault="004D2017" w:rsidP="00180E85">
            <w:pPr>
              <w:pStyle w:val="TAH"/>
            </w:pPr>
          </w:p>
        </w:tc>
        <w:tc>
          <w:tcPr>
            <w:tcW w:w="711" w:type="dxa"/>
          </w:tcPr>
          <w:p w14:paraId="5908D6C0" w14:textId="77777777" w:rsidR="004D2017" w:rsidRPr="00613175" w:rsidRDefault="004D2017" w:rsidP="00180E85">
            <w:pPr>
              <w:pStyle w:val="TAH"/>
            </w:pPr>
            <w:r w:rsidRPr="00613175">
              <w:t>U - S</w:t>
            </w:r>
          </w:p>
        </w:tc>
        <w:tc>
          <w:tcPr>
            <w:tcW w:w="2987" w:type="dxa"/>
          </w:tcPr>
          <w:p w14:paraId="432369CD" w14:textId="77777777" w:rsidR="004D2017" w:rsidRPr="00613175" w:rsidRDefault="004D2017" w:rsidP="00180E85">
            <w:pPr>
              <w:pStyle w:val="TAH"/>
            </w:pPr>
            <w:r w:rsidRPr="00613175">
              <w:t>Message</w:t>
            </w:r>
          </w:p>
        </w:tc>
        <w:tc>
          <w:tcPr>
            <w:tcW w:w="569" w:type="dxa"/>
            <w:tcBorders>
              <w:top w:val="nil"/>
            </w:tcBorders>
          </w:tcPr>
          <w:p w14:paraId="409EC673" w14:textId="77777777" w:rsidR="004D2017" w:rsidRPr="00613175" w:rsidRDefault="004D2017" w:rsidP="00180E85">
            <w:pPr>
              <w:pStyle w:val="TAH"/>
            </w:pPr>
          </w:p>
        </w:tc>
        <w:tc>
          <w:tcPr>
            <w:tcW w:w="853" w:type="dxa"/>
            <w:tcBorders>
              <w:top w:val="nil"/>
            </w:tcBorders>
          </w:tcPr>
          <w:p w14:paraId="262FEF9D" w14:textId="77777777" w:rsidR="004D2017" w:rsidRPr="00613175" w:rsidRDefault="004D2017" w:rsidP="00180E85">
            <w:pPr>
              <w:pStyle w:val="TAH"/>
            </w:pPr>
          </w:p>
        </w:tc>
      </w:tr>
      <w:tr w:rsidR="00A8083B" w:rsidRPr="00613175" w14:paraId="7054AEC5" w14:textId="77777777" w:rsidTr="00273214">
        <w:trPr>
          <w:jc w:val="center"/>
        </w:trPr>
        <w:tc>
          <w:tcPr>
            <w:tcW w:w="678" w:type="dxa"/>
          </w:tcPr>
          <w:p w14:paraId="09A49920" w14:textId="77777777" w:rsidR="00A8083B" w:rsidRPr="00613175" w:rsidRDefault="00A8083B" w:rsidP="00273214">
            <w:pPr>
              <w:pStyle w:val="TAC"/>
            </w:pPr>
            <w:r w:rsidRPr="00613175">
              <w:rPr>
                <w:lang w:eastAsia="zh-CN"/>
              </w:rPr>
              <w:t>0A-0H</w:t>
            </w:r>
          </w:p>
        </w:tc>
        <w:tc>
          <w:tcPr>
            <w:tcW w:w="3841" w:type="dxa"/>
          </w:tcPr>
          <w:p w14:paraId="0A93178D" w14:textId="77777777" w:rsidR="00A8083B" w:rsidRPr="00613175" w:rsidRDefault="00A8083B" w:rsidP="00273214">
            <w:pPr>
              <w:pStyle w:val="TAL"/>
              <w:rPr>
                <w:snapToGrid w:val="0"/>
              </w:rPr>
            </w:pPr>
            <w:r w:rsidRPr="00613175">
              <w:t>Steps 1-8 of generic procedure specified in Table 4.9.20.2.2-1 of TS 38.508-1 [21] are performed.</w:t>
            </w:r>
          </w:p>
        </w:tc>
        <w:tc>
          <w:tcPr>
            <w:tcW w:w="711" w:type="dxa"/>
          </w:tcPr>
          <w:p w14:paraId="47FB352B" w14:textId="77777777" w:rsidR="00A8083B" w:rsidRPr="00613175" w:rsidRDefault="00A8083B" w:rsidP="00273214">
            <w:pPr>
              <w:pStyle w:val="TAC"/>
              <w:rPr>
                <w:lang w:eastAsia="zh-CN"/>
              </w:rPr>
            </w:pPr>
            <w:r w:rsidRPr="00613175">
              <w:rPr>
                <w:lang w:eastAsia="zh-CN"/>
              </w:rPr>
              <w:t>-</w:t>
            </w:r>
          </w:p>
        </w:tc>
        <w:tc>
          <w:tcPr>
            <w:tcW w:w="2987" w:type="dxa"/>
          </w:tcPr>
          <w:p w14:paraId="0B338E43" w14:textId="77777777" w:rsidR="00A8083B" w:rsidRPr="00613175" w:rsidRDefault="00A8083B" w:rsidP="00273214">
            <w:pPr>
              <w:pStyle w:val="TAC"/>
              <w:rPr>
                <w:lang w:eastAsia="zh-CN"/>
              </w:rPr>
            </w:pPr>
            <w:r w:rsidRPr="00613175">
              <w:t>-</w:t>
            </w:r>
          </w:p>
        </w:tc>
        <w:tc>
          <w:tcPr>
            <w:tcW w:w="569" w:type="dxa"/>
          </w:tcPr>
          <w:p w14:paraId="53E5596F" w14:textId="77777777" w:rsidR="00A8083B" w:rsidRPr="00613175" w:rsidRDefault="00A8083B" w:rsidP="00273214">
            <w:pPr>
              <w:pStyle w:val="TAC"/>
              <w:rPr>
                <w:lang w:eastAsia="zh-CN"/>
              </w:rPr>
            </w:pPr>
            <w:r w:rsidRPr="00613175">
              <w:rPr>
                <w:lang w:eastAsia="zh-CN"/>
              </w:rPr>
              <w:t>-</w:t>
            </w:r>
          </w:p>
        </w:tc>
        <w:tc>
          <w:tcPr>
            <w:tcW w:w="853" w:type="dxa"/>
          </w:tcPr>
          <w:p w14:paraId="20A4E0E7" w14:textId="77777777" w:rsidR="00A8083B" w:rsidRPr="00613175" w:rsidRDefault="00A8083B" w:rsidP="00273214">
            <w:pPr>
              <w:pStyle w:val="TAC"/>
            </w:pPr>
            <w:r w:rsidRPr="00613175">
              <w:rPr>
                <w:lang w:eastAsia="zh-CN"/>
              </w:rPr>
              <w:t>-</w:t>
            </w:r>
          </w:p>
        </w:tc>
      </w:tr>
      <w:tr w:rsidR="004D2017" w:rsidRPr="00613175" w14:paraId="1F035BA9" w14:textId="77777777" w:rsidTr="00A8083B">
        <w:trPr>
          <w:jc w:val="center"/>
        </w:trPr>
        <w:tc>
          <w:tcPr>
            <w:tcW w:w="678" w:type="dxa"/>
          </w:tcPr>
          <w:p w14:paraId="7BC1A5E3" w14:textId="77777777" w:rsidR="004D2017" w:rsidRPr="00613175" w:rsidRDefault="004D2017" w:rsidP="00180E85">
            <w:pPr>
              <w:pStyle w:val="TAC"/>
            </w:pPr>
            <w:r w:rsidRPr="00613175">
              <w:t>1</w:t>
            </w:r>
          </w:p>
        </w:tc>
        <w:tc>
          <w:tcPr>
            <w:tcW w:w="3841" w:type="dxa"/>
          </w:tcPr>
          <w:p w14:paraId="4F05EC13" w14:textId="77777777" w:rsidR="004D2017" w:rsidRPr="00613175" w:rsidRDefault="004D2017" w:rsidP="00180E85">
            <w:pPr>
              <w:pStyle w:val="TAL"/>
              <w:rPr>
                <w:snapToGrid w:val="0"/>
              </w:rPr>
            </w:pPr>
            <w:r w:rsidRPr="00613175">
              <w:rPr>
                <w:snapToGrid w:val="0"/>
              </w:rPr>
              <w:t>SS sends a first segment of a concatenated SMS in the message-body of SIP_MESSAGE.</w:t>
            </w:r>
          </w:p>
        </w:tc>
        <w:tc>
          <w:tcPr>
            <w:tcW w:w="711" w:type="dxa"/>
          </w:tcPr>
          <w:p w14:paraId="313E836C" w14:textId="77777777" w:rsidR="004D2017" w:rsidRPr="00613175" w:rsidRDefault="004D2017" w:rsidP="00180E85">
            <w:pPr>
              <w:pStyle w:val="TAC"/>
            </w:pPr>
            <w:r w:rsidRPr="00613175">
              <w:rPr>
                <w:lang w:eastAsia="zh-CN"/>
              </w:rPr>
              <w:t>&lt;--</w:t>
            </w:r>
          </w:p>
        </w:tc>
        <w:tc>
          <w:tcPr>
            <w:tcW w:w="2987" w:type="dxa"/>
          </w:tcPr>
          <w:p w14:paraId="46449D00" w14:textId="77777777" w:rsidR="004D2017" w:rsidRPr="00613175" w:rsidRDefault="004D2017" w:rsidP="00180E85">
            <w:pPr>
              <w:pStyle w:val="TAL"/>
              <w:rPr>
                <w:lang w:eastAsia="zh-CN"/>
              </w:rPr>
            </w:pPr>
            <w:r w:rsidRPr="00613175">
              <w:rPr>
                <w:lang w:eastAsia="zh-CN"/>
              </w:rPr>
              <w:t>SIP MESSAGE request</w:t>
            </w:r>
          </w:p>
        </w:tc>
        <w:tc>
          <w:tcPr>
            <w:tcW w:w="569" w:type="dxa"/>
          </w:tcPr>
          <w:p w14:paraId="5147EFE0" w14:textId="77777777" w:rsidR="004D2017" w:rsidRPr="00613175" w:rsidRDefault="004D2017" w:rsidP="00180E85">
            <w:pPr>
              <w:pStyle w:val="TAC"/>
              <w:rPr>
                <w:lang w:eastAsia="zh-CN"/>
              </w:rPr>
            </w:pPr>
          </w:p>
        </w:tc>
        <w:tc>
          <w:tcPr>
            <w:tcW w:w="853" w:type="dxa"/>
          </w:tcPr>
          <w:p w14:paraId="4FCA4D46" w14:textId="77777777" w:rsidR="004D2017" w:rsidRPr="00613175" w:rsidRDefault="004D2017" w:rsidP="00180E85">
            <w:pPr>
              <w:pStyle w:val="TAC"/>
            </w:pPr>
          </w:p>
        </w:tc>
      </w:tr>
      <w:tr w:rsidR="004D2017" w:rsidRPr="00613175" w14:paraId="2BC9BA61" w14:textId="77777777" w:rsidTr="00A8083B">
        <w:trPr>
          <w:jc w:val="center"/>
        </w:trPr>
        <w:tc>
          <w:tcPr>
            <w:tcW w:w="678" w:type="dxa"/>
          </w:tcPr>
          <w:p w14:paraId="5EE02514" w14:textId="77777777" w:rsidR="004D2017" w:rsidRPr="00613175" w:rsidRDefault="004D2017" w:rsidP="00180E85">
            <w:pPr>
              <w:pStyle w:val="TAC"/>
              <w:rPr>
                <w:lang w:eastAsia="zh-CN"/>
              </w:rPr>
            </w:pPr>
            <w:r w:rsidRPr="00613175">
              <w:rPr>
                <w:lang w:eastAsia="zh-CN"/>
              </w:rPr>
              <w:t>2</w:t>
            </w:r>
          </w:p>
        </w:tc>
        <w:tc>
          <w:tcPr>
            <w:tcW w:w="3841" w:type="dxa"/>
          </w:tcPr>
          <w:p w14:paraId="57FB636E" w14:textId="77777777" w:rsidR="004D2017" w:rsidRPr="00613175" w:rsidRDefault="004D2017" w:rsidP="00180E85">
            <w:pPr>
              <w:pStyle w:val="TAL"/>
              <w:rPr>
                <w:snapToGrid w:val="0"/>
                <w:lang w:eastAsia="zh-CN"/>
              </w:rPr>
            </w:pPr>
            <w:r w:rsidRPr="00613175">
              <w:rPr>
                <w:snapToGrid w:val="0"/>
                <w:lang w:eastAsia="zh-CN"/>
              </w:rPr>
              <w:t xml:space="preserve">Check: </w:t>
            </w:r>
            <w:r w:rsidR="00A8083B" w:rsidRPr="00613175">
              <w:rPr>
                <w:snapToGrid w:val="0"/>
                <w:lang w:eastAsia="zh-CN"/>
              </w:rPr>
              <w:t xml:space="preserve">Does the </w:t>
            </w:r>
            <w:r w:rsidRPr="00613175">
              <w:rPr>
                <w:snapToGrid w:val="0"/>
                <w:lang w:eastAsia="zh-CN"/>
              </w:rPr>
              <w:t>UE respond with a 200 OK?</w:t>
            </w:r>
          </w:p>
        </w:tc>
        <w:tc>
          <w:tcPr>
            <w:tcW w:w="711" w:type="dxa"/>
          </w:tcPr>
          <w:p w14:paraId="622253C4" w14:textId="77777777" w:rsidR="004D2017" w:rsidRPr="00613175" w:rsidRDefault="004D2017" w:rsidP="00180E85">
            <w:pPr>
              <w:pStyle w:val="TAC"/>
            </w:pPr>
            <w:r w:rsidRPr="00613175">
              <w:t>--&gt;</w:t>
            </w:r>
          </w:p>
        </w:tc>
        <w:tc>
          <w:tcPr>
            <w:tcW w:w="2987" w:type="dxa"/>
          </w:tcPr>
          <w:p w14:paraId="59F47A1E" w14:textId="77777777" w:rsidR="004D2017" w:rsidRPr="00613175" w:rsidRDefault="004D2017" w:rsidP="00180E85">
            <w:pPr>
              <w:pStyle w:val="TAL"/>
              <w:rPr>
                <w:lang w:eastAsia="zh-CN"/>
              </w:rPr>
            </w:pPr>
            <w:r w:rsidRPr="00613175">
              <w:rPr>
                <w:lang w:eastAsia="zh-CN"/>
              </w:rPr>
              <w:t>200 OK</w:t>
            </w:r>
          </w:p>
        </w:tc>
        <w:tc>
          <w:tcPr>
            <w:tcW w:w="569" w:type="dxa"/>
          </w:tcPr>
          <w:p w14:paraId="12FDAAAA" w14:textId="77777777" w:rsidR="004D2017" w:rsidRPr="00613175" w:rsidRDefault="004D2017" w:rsidP="00180E85">
            <w:pPr>
              <w:pStyle w:val="TAC"/>
              <w:rPr>
                <w:lang w:eastAsia="zh-CN"/>
              </w:rPr>
            </w:pPr>
            <w:r w:rsidRPr="00613175">
              <w:rPr>
                <w:lang w:eastAsia="zh-CN"/>
              </w:rPr>
              <w:t>1</w:t>
            </w:r>
          </w:p>
        </w:tc>
        <w:tc>
          <w:tcPr>
            <w:tcW w:w="853" w:type="dxa"/>
          </w:tcPr>
          <w:p w14:paraId="28890677" w14:textId="77777777" w:rsidR="004D2017" w:rsidRPr="00613175" w:rsidRDefault="004D2017" w:rsidP="00180E85">
            <w:pPr>
              <w:pStyle w:val="TAC"/>
              <w:rPr>
                <w:lang w:eastAsia="zh-CN"/>
              </w:rPr>
            </w:pPr>
            <w:r w:rsidRPr="00613175">
              <w:rPr>
                <w:lang w:eastAsia="zh-CN"/>
              </w:rPr>
              <w:t>P</w:t>
            </w:r>
          </w:p>
        </w:tc>
      </w:tr>
      <w:tr w:rsidR="004D2017" w:rsidRPr="00613175" w14:paraId="502F80E0" w14:textId="77777777" w:rsidTr="00A8083B">
        <w:trPr>
          <w:jc w:val="center"/>
        </w:trPr>
        <w:tc>
          <w:tcPr>
            <w:tcW w:w="678" w:type="dxa"/>
          </w:tcPr>
          <w:p w14:paraId="74FFE916" w14:textId="77777777" w:rsidR="004D2017" w:rsidRPr="00613175" w:rsidRDefault="004D2017" w:rsidP="00180E85">
            <w:pPr>
              <w:pStyle w:val="TAC"/>
            </w:pPr>
            <w:r w:rsidRPr="00613175">
              <w:t>3</w:t>
            </w:r>
          </w:p>
        </w:tc>
        <w:tc>
          <w:tcPr>
            <w:tcW w:w="3841" w:type="dxa"/>
          </w:tcPr>
          <w:p w14:paraId="189DE6A2" w14:textId="77777777" w:rsidR="004D2017" w:rsidRPr="00613175" w:rsidRDefault="004D2017" w:rsidP="00180E85">
            <w:pPr>
              <w:pStyle w:val="TAL"/>
              <w:rPr>
                <w:lang w:eastAsia="zh-CN"/>
              </w:rPr>
            </w:pPr>
            <w:r w:rsidRPr="00613175">
              <w:rPr>
                <w:lang w:eastAsia="zh-CN"/>
              </w:rPr>
              <w:t xml:space="preserve">Check: </w:t>
            </w:r>
            <w:r w:rsidR="00A8083B" w:rsidRPr="00613175">
              <w:rPr>
                <w:lang w:eastAsia="zh-CN"/>
              </w:rPr>
              <w:t>W</w:t>
            </w:r>
            <w:r w:rsidR="00A8083B" w:rsidRPr="00613175">
              <w:t xml:space="preserve">hen </w:t>
            </w:r>
            <w:r w:rsidRPr="00613175">
              <w:t>the payload is extracted, does the UE respond with a delivery report included in the message-body of MESSAGE?</w:t>
            </w:r>
          </w:p>
        </w:tc>
        <w:tc>
          <w:tcPr>
            <w:tcW w:w="711" w:type="dxa"/>
          </w:tcPr>
          <w:p w14:paraId="7CA58F38" w14:textId="77777777" w:rsidR="004D2017" w:rsidRPr="00613175" w:rsidRDefault="004D2017" w:rsidP="00180E85">
            <w:pPr>
              <w:pStyle w:val="TAC"/>
              <w:rPr>
                <w:rFonts w:eastAsia="MS Mincho"/>
              </w:rPr>
            </w:pPr>
            <w:r w:rsidRPr="00613175">
              <w:t>--&gt;</w:t>
            </w:r>
          </w:p>
        </w:tc>
        <w:tc>
          <w:tcPr>
            <w:tcW w:w="2987" w:type="dxa"/>
          </w:tcPr>
          <w:p w14:paraId="76744449" w14:textId="77777777" w:rsidR="004D2017" w:rsidRPr="00613175" w:rsidRDefault="004D2017" w:rsidP="00180E85">
            <w:pPr>
              <w:pStyle w:val="TAL"/>
            </w:pPr>
            <w:r w:rsidRPr="00613175">
              <w:rPr>
                <w:lang w:eastAsia="zh-CN"/>
              </w:rPr>
              <w:t>SIP MESSAGE request</w:t>
            </w:r>
          </w:p>
        </w:tc>
        <w:tc>
          <w:tcPr>
            <w:tcW w:w="569" w:type="dxa"/>
          </w:tcPr>
          <w:p w14:paraId="656CA8EA" w14:textId="77777777" w:rsidR="004D2017" w:rsidRPr="00613175" w:rsidRDefault="004D2017" w:rsidP="00180E85">
            <w:pPr>
              <w:pStyle w:val="TAC"/>
              <w:rPr>
                <w:lang w:eastAsia="zh-CN"/>
              </w:rPr>
            </w:pPr>
            <w:r w:rsidRPr="00613175">
              <w:rPr>
                <w:lang w:eastAsia="zh-CN"/>
              </w:rPr>
              <w:t>1</w:t>
            </w:r>
          </w:p>
        </w:tc>
        <w:tc>
          <w:tcPr>
            <w:tcW w:w="853" w:type="dxa"/>
          </w:tcPr>
          <w:p w14:paraId="149917B7" w14:textId="77777777" w:rsidR="004D2017" w:rsidRPr="00613175" w:rsidRDefault="004D2017" w:rsidP="00180E85">
            <w:pPr>
              <w:pStyle w:val="TAC"/>
              <w:rPr>
                <w:lang w:eastAsia="zh-CN"/>
              </w:rPr>
            </w:pPr>
            <w:r w:rsidRPr="00613175">
              <w:rPr>
                <w:lang w:eastAsia="zh-CN"/>
              </w:rPr>
              <w:t>P</w:t>
            </w:r>
          </w:p>
        </w:tc>
      </w:tr>
      <w:tr w:rsidR="004D2017" w:rsidRPr="00613175" w14:paraId="761D3B6D" w14:textId="77777777" w:rsidTr="00A8083B">
        <w:trPr>
          <w:jc w:val="center"/>
        </w:trPr>
        <w:tc>
          <w:tcPr>
            <w:tcW w:w="678" w:type="dxa"/>
          </w:tcPr>
          <w:p w14:paraId="496FF075" w14:textId="77777777" w:rsidR="004D2017" w:rsidRPr="00613175" w:rsidRDefault="004D2017" w:rsidP="00180E85">
            <w:pPr>
              <w:pStyle w:val="TAC"/>
            </w:pPr>
            <w:r w:rsidRPr="00613175">
              <w:t>4</w:t>
            </w:r>
          </w:p>
        </w:tc>
        <w:tc>
          <w:tcPr>
            <w:tcW w:w="3841" w:type="dxa"/>
          </w:tcPr>
          <w:p w14:paraId="6668A599" w14:textId="77777777" w:rsidR="004D2017" w:rsidRPr="00613175" w:rsidRDefault="004D2017" w:rsidP="00180E85">
            <w:pPr>
              <w:pStyle w:val="TAL"/>
            </w:pPr>
            <w:r w:rsidRPr="00613175">
              <w:t>SS responds with a 202 ACCEPTED.</w:t>
            </w:r>
          </w:p>
        </w:tc>
        <w:tc>
          <w:tcPr>
            <w:tcW w:w="711" w:type="dxa"/>
          </w:tcPr>
          <w:p w14:paraId="57A5CA67" w14:textId="77777777" w:rsidR="004D2017" w:rsidRPr="00613175" w:rsidRDefault="004D2017" w:rsidP="00180E85">
            <w:pPr>
              <w:pStyle w:val="TAC"/>
              <w:rPr>
                <w:rFonts w:eastAsia="MS Mincho"/>
              </w:rPr>
            </w:pPr>
            <w:r w:rsidRPr="00613175">
              <w:rPr>
                <w:lang w:eastAsia="zh-CN"/>
              </w:rPr>
              <w:t>&lt;--</w:t>
            </w:r>
          </w:p>
        </w:tc>
        <w:tc>
          <w:tcPr>
            <w:tcW w:w="2987" w:type="dxa"/>
          </w:tcPr>
          <w:p w14:paraId="0E52B9DF" w14:textId="77777777" w:rsidR="004D2017" w:rsidRPr="00613175" w:rsidRDefault="004D2017" w:rsidP="00180E85">
            <w:pPr>
              <w:pStyle w:val="TAL"/>
              <w:rPr>
                <w:lang w:eastAsia="zh-CN"/>
              </w:rPr>
            </w:pPr>
            <w:r w:rsidRPr="00613175">
              <w:rPr>
                <w:lang w:eastAsia="zh-CN"/>
              </w:rPr>
              <w:t>202 ACCEPTED</w:t>
            </w:r>
          </w:p>
        </w:tc>
        <w:tc>
          <w:tcPr>
            <w:tcW w:w="569" w:type="dxa"/>
          </w:tcPr>
          <w:p w14:paraId="16B15B6F" w14:textId="77777777" w:rsidR="004D2017" w:rsidRPr="00613175" w:rsidRDefault="004D2017" w:rsidP="00180E85">
            <w:pPr>
              <w:pStyle w:val="TAC"/>
              <w:rPr>
                <w:lang w:eastAsia="zh-CN"/>
              </w:rPr>
            </w:pPr>
          </w:p>
        </w:tc>
        <w:tc>
          <w:tcPr>
            <w:tcW w:w="853" w:type="dxa"/>
          </w:tcPr>
          <w:p w14:paraId="2D0D6660" w14:textId="77777777" w:rsidR="004D2017" w:rsidRPr="00613175" w:rsidRDefault="004D2017" w:rsidP="00180E85">
            <w:pPr>
              <w:pStyle w:val="TAC"/>
              <w:rPr>
                <w:lang w:eastAsia="zh-CN"/>
              </w:rPr>
            </w:pPr>
          </w:p>
        </w:tc>
      </w:tr>
      <w:tr w:rsidR="004D2017" w:rsidRPr="00613175" w14:paraId="7F3480EA" w14:textId="77777777" w:rsidTr="00A8083B">
        <w:trPr>
          <w:jc w:val="center"/>
        </w:trPr>
        <w:tc>
          <w:tcPr>
            <w:tcW w:w="678" w:type="dxa"/>
          </w:tcPr>
          <w:p w14:paraId="5A7DBA89" w14:textId="77777777" w:rsidR="004D2017" w:rsidRPr="00613175" w:rsidRDefault="004D2017" w:rsidP="00180E85">
            <w:pPr>
              <w:pStyle w:val="TAC"/>
            </w:pPr>
            <w:r w:rsidRPr="00613175">
              <w:t>5</w:t>
            </w:r>
          </w:p>
        </w:tc>
        <w:tc>
          <w:tcPr>
            <w:tcW w:w="3841" w:type="dxa"/>
          </w:tcPr>
          <w:p w14:paraId="2469F004" w14:textId="77777777" w:rsidR="004D2017" w:rsidRPr="00613175" w:rsidRDefault="004D2017" w:rsidP="00180E85">
            <w:pPr>
              <w:pStyle w:val="TAL"/>
              <w:rPr>
                <w:snapToGrid w:val="0"/>
              </w:rPr>
            </w:pPr>
            <w:r w:rsidRPr="00613175">
              <w:rPr>
                <w:snapToGrid w:val="0"/>
              </w:rPr>
              <w:t>SS sends a second segment of a concatenated SMS in the message-body of SIP_MESSAGE.</w:t>
            </w:r>
          </w:p>
        </w:tc>
        <w:tc>
          <w:tcPr>
            <w:tcW w:w="711" w:type="dxa"/>
          </w:tcPr>
          <w:p w14:paraId="0F297F8E" w14:textId="77777777" w:rsidR="004D2017" w:rsidRPr="00613175" w:rsidRDefault="004D2017" w:rsidP="00180E85">
            <w:pPr>
              <w:pStyle w:val="TAC"/>
              <w:rPr>
                <w:rFonts w:eastAsia="MS Mincho"/>
              </w:rPr>
            </w:pPr>
            <w:r w:rsidRPr="00613175">
              <w:rPr>
                <w:lang w:eastAsia="zh-CN"/>
              </w:rPr>
              <w:t>&lt;--</w:t>
            </w:r>
          </w:p>
        </w:tc>
        <w:tc>
          <w:tcPr>
            <w:tcW w:w="2987" w:type="dxa"/>
          </w:tcPr>
          <w:p w14:paraId="460F239B" w14:textId="77777777" w:rsidR="004D2017" w:rsidRPr="00613175" w:rsidRDefault="004D2017" w:rsidP="00180E85">
            <w:pPr>
              <w:pStyle w:val="TAL"/>
              <w:rPr>
                <w:lang w:eastAsia="zh-CN"/>
              </w:rPr>
            </w:pPr>
            <w:r w:rsidRPr="00613175">
              <w:rPr>
                <w:lang w:eastAsia="zh-CN"/>
              </w:rPr>
              <w:t>SIP MESSAGE request</w:t>
            </w:r>
          </w:p>
        </w:tc>
        <w:tc>
          <w:tcPr>
            <w:tcW w:w="569" w:type="dxa"/>
          </w:tcPr>
          <w:p w14:paraId="4DD5D3EA" w14:textId="77777777" w:rsidR="004D2017" w:rsidRPr="00613175" w:rsidRDefault="004D2017" w:rsidP="00180E85">
            <w:pPr>
              <w:pStyle w:val="TAC"/>
              <w:rPr>
                <w:lang w:eastAsia="zh-CN"/>
              </w:rPr>
            </w:pPr>
          </w:p>
        </w:tc>
        <w:tc>
          <w:tcPr>
            <w:tcW w:w="853" w:type="dxa"/>
          </w:tcPr>
          <w:p w14:paraId="1F2F9359" w14:textId="77777777" w:rsidR="004D2017" w:rsidRPr="00613175" w:rsidRDefault="004D2017" w:rsidP="00180E85">
            <w:pPr>
              <w:pStyle w:val="TAC"/>
              <w:rPr>
                <w:lang w:eastAsia="zh-CN"/>
              </w:rPr>
            </w:pPr>
          </w:p>
        </w:tc>
      </w:tr>
      <w:tr w:rsidR="004D2017" w:rsidRPr="00613175" w14:paraId="59238C80" w14:textId="77777777" w:rsidTr="00A8083B">
        <w:trPr>
          <w:jc w:val="center"/>
        </w:trPr>
        <w:tc>
          <w:tcPr>
            <w:tcW w:w="678" w:type="dxa"/>
          </w:tcPr>
          <w:p w14:paraId="1C428B12" w14:textId="77777777" w:rsidR="004D2017" w:rsidRPr="00613175" w:rsidRDefault="004D2017" w:rsidP="00180E85">
            <w:pPr>
              <w:pStyle w:val="TAC"/>
              <w:rPr>
                <w:lang w:eastAsia="zh-CN"/>
              </w:rPr>
            </w:pPr>
            <w:r w:rsidRPr="00613175">
              <w:rPr>
                <w:lang w:eastAsia="zh-CN"/>
              </w:rPr>
              <w:t>6</w:t>
            </w:r>
          </w:p>
        </w:tc>
        <w:tc>
          <w:tcPr>
            <w:tcW w:w="3841" w:type="dxa"/>
          </w:tcPr>
          <w:p w14:paraId="3FDDE0F8" w14:textId="77777777" w:rsidR="004D2017" w:rsidRPr="00613175" w:rsidRDefault="004D2017" w:rsidP="00180E85">
            <w:pPr>
              <w:pStyle w:val="TAL"/>
              <w:rPr>
                <w:snapToGrid w:val="0"/>
                <w:lang w:eastAsia="zh-CN"/>
              </w:rPr>
            </w:pPr>
            <w:r w:rsidRPr="00613175">
              <w:rPr>
                <w:snapToGrid w:val="0"/>
                <w:lang w:eastAsia="zh-CN"/>
              </w:rPr>
              <w:t xml:space="preserve">Check: </w:t>
            </w:r>
            <w:r w:rsidR="00A8083B" w:rsidRPr="00613175">
              <w:rPr>
                <w:snapToGrid w:val="0"/>
                <w:lang w:eastAsia="zh-CN"/>
              </w:rPr>
              <w:t>D</w:t>
            </w:r>
            <w:r w:rsidRPr="00613175">
              <w:rPr>
                <w:snapToGrid w:val="0"/>
                <w:lang w:eastAsia="zh-CN"/>
              </w:rPr>
              <w:t>oes</w:t>
            </w:r>
            <w:r w:rsidR="00A8083B" w:rsidRPr="00613175">
              <w:rPr>
                <w:snapToGrid w:val="0"/>
                <w:lang w:eastAsia="zh-CN"/>
              </w:rPr>
              <w:t xml:space="preserve"> the</w:t>
            </w:r>
            <w:r w:rsidRPr="00613175">
              <w:rPr>
                <w:snapToGrid w:val="0"/>
                <w:lang w:eastAsia="zh-CN"/>
              </w:rPr>
              <w:t xml:space="preserve"> UE respond with a 200 OK?</w:t>
            </w:r>
          </w:p>
        </w:tc>
        <w:tc>
          <w:tcPr>
            <w:tcW w:w="711" w:type="dxa"/>
          </w:tcPr>
          <w:p w14:paraId="3E0C631C" w14:textId="77777777" w:rsidR="004D2017" w:rsidRPr="00613175" w:rsidRDefault="004D2017" w:rsidP="00180E85">
            <w:pPr>
              <w:pStyle w:val="TAC"/>
              <w:rPr>
                <w:lang w:eastAsia="zh-CN"/>
              </w:rPr>
            </w:pPr>
            <w:r w:rsidRPr="00613175">
              <w:t>--&gt;</w:t>
            </w:r>
          </w:p>
        </w:tc>
        <w:tc>
          <w:tcPr>
            <w:tcW w:w="2987" w:type="dxa"/>
          </w:tcPr>
          <w:p w14:paraId="7C42FAEA" w14:textId="77777777" w:rsidR="004D2017" w:rsidRPr="00613175" w:rsidRDefault="004D2017" w:rsidP="00180E85">
            <w:pPr>
              <w:pStyle w:val="TAL"/>
              <w:rPr>
                <w:lang w:eastAsia="zh-CN"/>
              </w:rPr>
            </w:pPr>
            <w:r w:rsidRPr="00613175">
              <w:rPr>
                <w:lang w:eastAsia="zh-CN"/>
              </w:rPr>
              <w:t>200 OK</w:t>
            </w:r>
          </w:p>
        </w:tc>
        <w:tc>
          <w:tcPr>
            <w:tcW w:w="569" w:type="dxa"/>
          </w:tcPr>
          <w:p w14:paraId="30A0E9BB" w14:textId="77777777" w:rsidR="004D2017" w:rsidRPr="00613175" w:rsidRDefault="004D2017" w:rsidP="00180E85">
            <w:pPr>
              <w:pStyle w:val="TAC"/>
              <w:rPr>
                <w:lang w:eastAsia="zh-CN"/>
              </w:rPr>
            </w:pPr>
            <w:r w:rsidRPr="00613175">
              <w:rPr>
                <w:lang w:eastAsia="zh-CN"/>
              </w:rPr>
              <w:t>2</w:t>
            </w:r>
          </w:p>
        </w:tc>
        <w:tc>
          <w:tcPr>
            <w:tcW w:w="853" w:type="dxa"/>
          </w:tcPr>
          <w:p w14:paraId="28337530" w14:textId="77777777" w:rsidR="004D2017" w:rsidRPr="00613175" w:rsidRDefault="004D2017" w:rsidP="00180E85">
            <w:pPr>
              <w:pStyle w:val="TAC"/>
              <w:rPr>
                <w:lang w:eastAsia="zh-CN"/>
              </w:rPr>
            </w:pPr>
            <w:r w:rsidRPr="00613175">
              <w:rPr>
                <w:lang w:eastAsia="zh-CN"/>
              </w:rPr>
              <w:t>P</w:t>
            </w:r>
          </w:p>
        </w:tc>
      </w:tr>
      <w:tr w:rsidR="004D2017" w:rsidRPr="00613175" w14:paraId="05D39F01" w14:textId="77777777" w:rsidTr="00A8083B">
        <w:trPr>
          <w:jc w:val="center"/>
        </w:trPr>
        <w:tc>
          <w:tcPr>
            <w:tcW w:w="678" w:type="dxa"/>
          </w:tcPr>
          <w:p w14:paraId="43D1F114" w14:textId="77777777" w:rsidR="004D2017" w:rsidRPr="00613175" w:rsidRDefault="004D2017" w:rsidP="00180E85">
            <w:pPr>
              <w:pStyle w:val="TAC"/>
              <w:rPr>
                <w:lang w:eastAsia="zh-CN"/>
              </w:rPr>
            </w:pPr>
            <w:r w:rsidRPr="00613175">
              <w:rPr>
                <w:lang w:eastAsia="zh-CN"/>
              </w:rPr>
              <w:t>7</w:t>
            </w:r>
          </w:p>
        </w:tc>
        <w:tc>
          <w:tcPr>
            <w:tcW w:w="3841" w:type="dxa"/>
          </w:tcPr>
          <w:p w14:paraId="681A594A" w14:textId="77777777" w:rsidR="004D2017" w:rsidRPr="00613175" w:rsidRDefault="004D2017" w:rsidP="00180E85">
            <w:pPr>
              <w:pStyle w:val="TAL"/>
              <w:rPr>
                <w:snapToGrid w:val="0"/>
                <w:lang w:eastAsia="zh-CN"/>
              </w:rPr>
            </w:pPr>
            <w:r w:rsidRPr="00613175">
              <w:rPr>
                <w:lang w:eastAsia="zh-CN"/>
              </w:rPr>
              <w:t xml:space="preserve">Check: </w:t>
            </w:r>
            <w:r w:rsidR="00A8083B" w:rsidRPr="00613175">
              <w:rPr>
                <w:lang w:eastAsia="zh-CN"/>
              </w:rPr>
              <w:t>W</w:t>
            </w:r>
            <w:r w:rsidRPr="00613175">
              <w:t>hen the payload is extracted, does the UE respond with a delivery report included in the message-body of MESSAGE?</w:t>
            </w:r>
          </w:p>
        </w:tc>
        <w:tc>
          <w:tcPr>
            <w:tcW w:w="711" w:type="dxa"/>
          </w:tcPr>
          <w:p w14:paraId="55E06198" w14:textId="77777777" w:rsidR="004D2017" w:rsidRPr="00613175" w:rsidRDefault="004D2017" w:rsidP="00180E85">
            <w:pPr>
              <w:pStyle w:val="TAC"/>
              <w:rPr>
                <w:lang w:eastAsia="zh-CN"/>
              </w:rPr>
            </w:pPr>
            <w:bookmarkStart w:id="1117" w:name="OLE_LINK4"/>
            <w:r w:rsidRPr="00613175">
              <w:t>--&gt;</w:t>
            </w:r>
            <w:bookmarkEnd w:id="1117"/>
          </w:p>
        </w:tc>
        <w:tc>
          <w:tcPr>
            <w:tcW w:w="2987" w:type="dxa"/>
          </w:tcPr>
          <w:p w14:paraId="1C0CEBC6" w14:textId="77777777" w:rsidR="004D2017" w:rsidRPr="00613175" w:rsidRDefault="004D2017" w:rsidP="00180E85">
            <w:pPr>
              <w:pStyle w:val="TAL"/>
              <w:rPr>
                <w:lang w:eastAsia="zh-CN"/>
              </w:rPr>
            </w:pPr>
            <w:r w:rsidRPr="00613175">
              <w:rPr>
                <w:lang w:eastAsia="zh-CN"/>
              </w:rPr>
              <w:t>SIP MESSAGE request</w:t>
            </w:r>
          </w:p>
        </w:tc>
        <w:tc>
          <w:tcPr>
            <w:tcW w:w="569" w:type="dxa"/>
          </w:tcPr>
          <w:p w14:paraId="36BDBF75" w14:textId="77777777" w:rsidR="004D2017" w:rsidRPr="00613175" w:rsidRDefault="004D2017" w:rsidP="00180E85">
            <w:pPr>
              <w:pStyle w:val="TAC"/>
              <w:rPr>
                <w:lang w:eastAsia="zh-CN"/>
              </w:rPr>
            </w:pPr>
            <w:r w:rsidRPr="00613175">
              <w:rPr>
                <w:lang w:eastAsia="zh-CN"/>
              </w:rPr>
              <w:t>2</w:t>
            </w:r>
          </w:p>
        </w:tc>
        <w:tc>
          <w:tcPr>
            <w:tcW w:w="853" w:type="dxa"/>
          </w:tcPr>
          <w:p w14:paraId="2866ABA5" w14:textId="77777777" w:rsidR="004D2017" w:rsidRPr="00613175" w:rsidRDefault="004D2017" w:rsidP="00180E85">
            <w:pPr>
              <w:pStyle w:val="TAC"/>
              <w:rPr>
                <w:lang w:eastAsia="zh-CN"/>
              </w:rPr>
            </w:pPr>
            <w:r w:rsidRPr="00613175">
              <w:rPr>
                <w:lang w:eastAsia="zh-CN"/>
              </w:rPr>
              <w:t>P</w:t>
            </w:r>
          </w:p>
        </w:tc>
      </w:tr>
      <w:tr w:rsidR="004D2017" w:rsidRPr="00613175" w14:paraId="2C4F3C1D" w14:textId="77777777" w:rsidTr="00A8083B">
        <w:trPr>
          <w:jc w:val="center"/>
        </w:trPr>
        <w:tc>
          <w:tcPr>
            <w:tcW w:w="678" w:type="dxa"/>
          </w:tcPr>
          <w:p w14:paraId="22879679" w14:textId="77777777" w:rsidR="004D2017" w:rsidRPr="00613175" w:rsidRDefault="004D2017" w:rsidP="00180E85">
            <w:pPr>
              <w:pStyle w:val="TAC"/>
              <w:rPr>
                <w:lang w:eastAsia="zh-CN"/>
              </w:rPr>
            </w:pPr>
            <w:r w:rsidRPr="00613175">
              <w:rPr>
                <w:lang w:eastAsia="zh-CN"/>
              </w:rPr>
              <w:t>8</w:t>
            </w:r>
          </w:p>
        </w:tc>
        <w:tc>
          <w:tcPr>
            <w:tcW w:w="3841" w:type="dxa"/>
          </w:tcPr>
          <w:p w14:paraId="46A460C5" w14:textId="77777777" w:rsidR="004D2017" w:rsidRPr="00613175" w:rsidRDefault="004D2017" w:rsidP="00180E85">
            <w:pPr>
              <w:pStyle w:val="TAL"/>
              <w:rPr>
                <w:lang w:eastAsia="zh-CN"/>
              </w:rPr>
            </w:pPr>
            <w:r w:rsidRPr="00613175">
              <w:t>SS responds with a 202 ACCEPTED.</w:t>
            </w:r>
          </w:p>
        </w:tc>
        <w:tc>
          <w:tcPr>
            <w:tcW w:w="711" w:type="dxa"/>
          </w:tcPr>
          <w:p w14:paraId="2B2143FA" w14:textId="77777777" w:rsidR="004D2017" w:rsidRPr="00613175" w:rsidRDefault="004D2017" w:rsidP="00180E85">
            <w:pPr>
              <w:pStyle w:val="TAC"/>
              <w:rPr>
                <w:lang w:eastAsia="zh-CN"/>
              </w:rPr>
            </w:pPr>
            <w:r w:rsidRPr="00613175">
              <w:rPr>
                <w:lang w:eastAsia="zh-CN"/>
              </w:rPr>
              <w:t>&lt;--</w:t>
            </w:r>
          </w:p>
        </w:tc>
        <w:tc>
          <w:tcPr>
            <w:tcW w:w="2987" w:type="dxa"/>
          </w:tcPr>
          <w:p w14:paraId="3639A291" w14:textId="77777777" w:rsidR="004D2017" w:rsidRPr="00613175" w:rsidRDefault="004D2017" w:rsidP="00180E85">
            <w:pPr>
              <w:pStyle w:val="TAL"/>
              <w:rPr>
                <w:lang w:eastAsia="zh-CN"/>
              </w:rPr>
            </w:pPr>
            <w:r w:rsidRPr="00613175">
              <w:rPr>
                <w:lang w:eastAsia="zh-CN"/>
              </w:rPr>
              <w:t>202 ACCEPTED</w:t>
            </w:r>
          </w:p>
        </w:tc>
        <w:tc>
          <w:tcPr>
            <w:tcW w:w="569" w:type="dxa"/>
          </w:tcPr>
          <w:p w14:paraId="5C1E58DC" w14:textId="77777777" w:rsidR="004D2017" w:rsidRPr="00613175" w:rsidRDefault="004D2017" w:rsidP="00180E85">
            <w:pPr>
              <w:pStyle w:val="TAC"/>
              <w:rPr>
                <w:lang w:eastAsia="zh-CN"/>
              </w:rPr>
            </w:pPr>
          </w:p>
        </w:tc>
        <w:tc>
          <w:tcPr>
            <w:tcW w:w="853" w:type="dxa"/>
          </w:tcPr>
          <w:p w14:paraId="1343D501" w14:textId="77777777" w:rsidR="004D2017" w:rsidRPr="00613175" w:rsidRDefault="004D2017" w:rsidP="00180E85">
            <w:pPr>
              <w:pStyle w:val="TAC"/>
            </w:pPr>
          </w:p>
        </w:tc>
      </w:tr>
      <w:tr w:rsidR="004D2017" w:rsidRPr="00613175" w14:paraId="53648479" w14:textId="77777777" w:rsidTr="00A8083B">
        <w:trPr>
          <w:jc w:val="center"/>
        </w:trPr>
        <w:tc>
          <w:tcPr>
            <w:tcW w:w="678" w:type="dxa"/>
          </w:tcPr>
          <w:p w14:paraId="76C1F993" w14:textId="77777777" w:rsidR="004D2017" w:rsidRPr="00613175" w:rsidRDefault="004D2017" w:rsidP="00180E85">
            <w:pPr>
              <w:pStyle w:val="TAC"/>
              <w:rPr>
                <w:lang w:eastAsia="zh-CN"/>
              </w:rPr>
            </w:pPr>
            <w:r w:rsidRPr="00613175">
              <w:rPr>
                <w:lang w:eastAsia="zh-CN"/>
              </w:rPr>
              <w:t>9</w:t>
            </w:r>
          </w:p>
        </w:tc>
        <w:tc>
          <w:tcPr>
            <w:tcW w:w="3841" w:type="dxa"/>
          </w:tcPr>
          <w:p w14:paraId="0A9082D4" w14:textId="77777777" w:rsidR="004D2017" w:rsidRPr="00613175" w:rsidRDefault="004D2017" w:rsidP="00180E85">
            <w:pPr>
              <w:pStyle w:val="TAL"/>
            </w:pPr>
            <w:r w:rsidRPr="00613175">
              <w:rPr>
                <w:snapToGrid w:val="0"/>
              </w:rPr>
              <w:t xml:space="preserve">SS sends a </w:t>
            </w:r>
            <w:r w:rsidR="0031641D" w:rsidRPr="00613175">
              <w:rPr>
                <w:snapToGrid w:val="0"/>
              </w:rPr>
              <w:t>final</w:t>
            </w:r>
            <w:r w:rsidRPr="00613175">
              <w:rPr>
                <w:snapToGrid w:val="0"/>
              </w:rPr>
              <w:t xml:space="preserve"> segment of a concatenated SMS in the message-body of SIP_MESSAGE.</w:t>
            </w:r>
          </w:p>
        </w:tc>
        <w:tc>
          <w:tcPr>
            <w:tcW w:w="711" w:type="dxa"/>
          </w:tcPr>
          <w:p w14:paraId="64F7AD65" w14:textId="77777777" w:rsidR="004D2017" w:rsidRPr="00613175" w:rsidRDefault="004D2017" w:rsidP="00180E85">
            <w:pPr>
              <w:pStyle w:val="TAC"/>
              <w:rPr>
                <w:lang w:eastAsia="zh-CN"/>
              </w:rPr>
            </w:pPr>
            <w:r w:rsidRPr="00613175">
              <w:rPr>
                <w:lang w:eastAsia="zh-CN"/>
              </w:rPr>
              <w:t>&lt;--</w:t>
            </w:r>
          </w:p>
        </w:tc>
        <w:tc>
          <w:tcPr>
            <w:tcW w:w="2987" w:type="dxa"/>
          </w:tcPr>
          <w:p w14:paraId="0CC3E63E" w14:textId="77777777" w:rsidR="004D2017" w:rsidRPr="00613175" w:rsidRDefault="004D2017" w:rsidP="00180E85">
            <w:pPr>
              <w:pStyle w:val="TAL"/>
              <w:rPr>
                <w:lang w:eastAsia="zh-CN"/>
              </w:rPr>
            </w:pPr>
            <w:r w:rsidRPr="00613175">
              <w:rPr>
                <w:lang w:eastAsia="zh-CN"/>
              </w:rPr>
              <w:t>SIP MESSAGE request</w:t>
            </w:r>
          </w:p>
        </w:tc>
        <w:tc>
          <w:tcPr>
            <w:tcW w:w="569" w:type="dxa"/>
          </w:tcPr>
          <w:p w14:paraId="5264973D" w14:textId="77777777" w:rsidR="004D2017" w:rsidRPr="00613175" w:rsidRDefault="004D2017" w:rsidP="00180E85">
            <w:pPr>
              <w:pStyle w:val="TAC"/>
              <w:rPr>
                <w:lang w:eastAsia="zh-CN"/>
              </w:rPr>
            </w:pPr>
          </w:p>
        </w:tc>
        <w:tc>
          <w:tcPr>
            <w:tcW w:w="853" w:type="dxa"/>
          </w:tcPr>
          <w:p w14:paraId="780ADA45" w14:textId="77777777" w:rsidR="004D2017" w:rsidRPr="00613175" w:rsidRDefault="004D2017" w:rsidP="00180E85">
            <w:pPr>
              <w:pStyle w:val="TAC"/>
            </w:pPr>
          </w:p>
        </w:tc>
      </w:tr>
      <w:tr w:rsidR="004D2017" w:rsidRPr="00613175" w14:paraId="1E354025" w14:textId="77777777" w:rsidTr="00A8083B">
        <w:trPr>
          <w:jc w:val="center"/>
        </w:trPr>
        <w:tc>
          <w:tcPr>
            <w:tcW w:w="678" w:type="dxa"/>
          </w:tcPr>
          <w:p w14:paraId="523AF617" w14:textId="77777777" w:rsidR="004D2017" w:rsidRPr="00613175" w:rsidRDefault="004D2017" w:rsidP="00180E85">
            <w:pPr>
              <w:pStyle w:val="TAC"/>
              <w:rPr>
                <w:lang w:eastAsia="zh-CN"/>
              </w:rPr>
            </w:pPr>
            <w:r w:rsidRPr="00613175">
              <w:rPr>
                <w:lang w:eastAsia="zh-CN"/>
              </w:rPr>
              <w:t>10</w:t>
            </w:r>
          </w:p>
        </w:tc>
        <w:tc>
          <w:tcPr>
            <w:tcW w:w="3841" w:type="dxa"/>
          </w:tcPr>
          <w:p w14:paraId="3AFFABEB" w14:textId="77777777" w:rsidR="004D2017" w:rsidRPr="00613175" w:rsidRDefault="004D2017" w:rsidP="00180E85">
            <w:pPr>
              <w:pStyle w:val="TAL"/>
              <w:rPr>
                <w:snapToGrid w:val="0"/>
                <w:lang w:eastAsia="zh-CN"/>
              </w:rPr>
            </w:pPr>
            <w:r w:rsidRPr="00613175">
              <w:rPr>
                <w:snapToGrid w:val="0"/>
                <w:lang w:eastAsia="zh-CN"/>
              </w:rPr>
              <w:t xml:space="preserve">Check: </w:t>
            </w:r>
            <w:r w:rsidR="00A8083B" w:rsidRPr="00613175">
              <w:rPr>
                <w:snapToGrid w:val="0"/>
                <w:lang w:eastAsia="zh-CN"/>
              </w:rPr>
              <w:t>D</w:t>
            </w:r>
            <w:r w:rsidRPr="00613175">
              <w:rPr>
                <w:snapToGrid w:val="0"/>
                <w:lang w:eastAsia="zh-CN"/>
              </w:rPr>
              <w:t xml:space="preserve">oes </w:t>
            </w:r>
            <w:r w:rsidR="00A8083B" w:rsidRPr="00613175">
              <w:rPr>
                <w:snapToGrid w:val="0"/>
                <w:lang w:eastAsia="zh-CN"/>
              </w:rPr>
              <w:t xml:space="preserve">the </w:t>
            </w:r>
            <w:r w:rsidRPr="00613175">
              <w:rPr>
                <w:snapToGrid w:val="0"/>
                <w:lang w:eastAsia="zh-CN"/>
              </w:rPr>
              <w:t>UE respond with a 200 OK?</w:t>
            </w:r>
          </w:p>
        </w:tc>
        <w:tc>
          <w:tcPr>
            <w:tcW w:w="711" w:type="dxa"/>
          </w:tcPr>
          <w:p w14:paraId="7D732EDC" w14:textId="77777777" w:rsidR="004D2017" w:rsidRPr="00613175" w:rsidRDefault="004D2017" w:rsidP="00180E85">
            <w:pPr>
              <w:pStyle w:val="TAC"/>
              <w:rPr>
                <w:lang w:eastAsia="zh-CN"/>
              </w:rPr>
            </w:pPr>
            <w:r w:rsidRPr="00613175">
              <w:t>--&gt;</w:t>
            </w:r>
          </w:p>
        </w:tc>
        <w:tc>
          <w:tcPr>
            <w:tcW w:w="2987" w:type="dxa"/>
          </w:tcPr>
          <w:p w14:paraId="46D99B9E" w14:textId="77777777" w:rsidR="004D2017" w:rsidRPr="00613175" w:rsidRDefault="004D2017" w:rsidP="00180E85">
            <w:pPr>
              <w:pStyle w:val="TAL"/>
              <w:rPr>
                <w:lang w:eastAsia="zh-CN"/>
              </w:rPr>
            </w:pPr>
            <w:r w:rsidRPr="00613175">
              <w:rPr>
                <w:lang w:eastAsia="zh-CN"/>
              </w:rPr>
              <w:t>200 OK</w:t>
            </w:r>
          </w:p>
        </w:tc>
        <w:tc>
          <w:tcPr>
            <w:tcW w:w="569" w:type="dxa"/>
          </w:tcPr>
          <w:p w14:paraId="2533D33E" w14:textId="77777777" w:rsidR="004D2017" w:rsidRPr="00613175" w:rsidRDefault="004D2017" w:rsidP="00180E85">
            <w:pPr>
              <w:pStyle w:val="TAC"/>
              <w:rPr>
                <w:lang w:eastAsia="zh-CN"/>
              </w:rPr>
            </w:pPr>
            <w:r w:rsidRPr="00613175">
              <w:rPr>
                <w:lang w:eastAsia="zh-CN"/>
              </w:rPr>
              <w:t>3</w:t>
            </w:r>
          </w:p>
        </w:tc>
        <w:tc>
          <w:tcPr>
            <w:tcW w:w="853" w:type="dxa"/>
          </w:tcPr>
          <w:p w14:paraId="503BB901" w14:textId="77777777" w:rsidR="004D2017" w:rsidRPr="00613175" w:rsidRDefault="004D2017" w:rsidP="00180E85">
            <w:pPr>
              <w:pStyle w:val="TAC"/>
              <w:rPr>
                <w:lang w:eastAsia="zh-CN"/>
              </w:rPr>
            </w:pPr>
            <w:r w:rsidRPr="00613175">
              <w:rPr>
                <w:lang w:eastAsia="zh-CN"/>
              </w:rPr>
              <w:t>P</w:t>
            </w:r>
          </w:p>
        </w:tc>
      </w:tr>
      <w:tr w:rsidR="004D2017" w:rsidRPr="00613175" w14:paraId="06965D18" w14:textId="77777777" w:rsidTr="00A8083B">
        <w:trPr>
          <w:jc w:val="center"/>
        </w:trPr>
        <w:tc>
          <w:tcPr>
            <w:tcW w:w="678" w:type="dxa"/>
          </w:tcPr>
          <w:p w14:paraId="7BEA8AAD" w14:textId="77777777" w:rsidR="004D2017" w:rsidRPr="00613175" w:rsidRDefault="004D2017" w:rsidP="00180E85">
            <w:pPr>
              <w:pStyle w:val="TAC"/>
              <w:rPr>
                <w:lang w:eastAsia="zh-CN"/>
              </w:rPr>
            </w:pPr>
            <w:r w:rsidRPr="00613175">
              <w:rPr>
                <w:lang w:eastAsia="zh-CN"/>
              </w:rPr>
              <w:t>11</w:t>
            </w:r>
          </w:p>
        </w:tc>
        <w:tc>
          <w:tcPr>
            <w:tcW w:w="3841" w:type="dxa"/>
          </w:tcPr>
          <w:p w14:paraId="6FD71ABC" w14:textId="77777777" w:rsidR="004D2017" w:rsidRPr="00613175" w:rsidRDefault="004D2017" w:rsidP="00180E85">
            <w:pPr>
              <w:pStyle w:val="TAL"/>
              <w:rPr>
                <w:lang w:eastAsia="zh-CN"/>
              </w:rPr>
            </w:pPr>
            <w:r w:rsidRPr="00613175">
              <w:rPr>
                <w:lang w:eastAsia="zh-CN"/>
              </w:rPr>
              <w:t xml:space="preserve">Check: </w:t>
            </w:r>
            <w:r w:rsidR="00A8083B" w:rsidRPr="00613175">
              <w:rPr>
                <w:lang w:eastAsia="zh-CN"/>
              </w:rPr>
              <w:t>W</w:t>
            </w:r>
            <w:r w:rsidRPr="00613175">
              <w:t>hen the payload is extracted, does the UE respond with a delivery report included in the message-body of MESSAGE?</w:t>
            </w:r>
          </w:p>
        </w:tc>
        <w:tc>
          <w:tcPr>
            <w:tcW w:w="711" w:type="dxa"/>
          </w:tcPr>
          <w:p w14:paraId="2A29A34C" w14:textId="77777777" w:rsidR="004D2017" w:rsidRPr="00613175" w:rsidRDefault="004D2017" w:rsidP="00180E85">
            <w:pPr>
              <w:pStyle w:val="TAC"/>
              <w:rPr>
                <w:lang w:eastAsia="zh-CN"/>
              </w:rPr>
            </w:pPr>
            <w:r w:rsidRPr="00613175">
              <w:t>--&gt;</w:t>
            </w:r>
          </w:p>
        </w:tc>
        <w:tc>
          <w:tcPr>
            <w:tcW w:w="2987" w:type="dxa"/>
          </w:tcPr>
          <w:p w14:paraId="1A6A5DF9" w14:textId="77777777" w:rsidR="004D2017" w:rsidRPr="00613175" w:rsidRDefault="004D2017" w:rsidP="00180E85">
            <w:pPr>
              <w:pStyle w:val="TAL"/>
              <w:rPr>
                <w:lang w:eastAsia="zh-CN"/>
              </w:rPr>
            </w:pPr>
            <w:r w:rsidRPr="00613175">
              <w:rPr>
                <w:lang w:eastAsia="zh-CN"/>
              </w:rPr>
              <w:t>SIP MESSAGE request</w:t>
            </w:r>
          </w:p>
        </w:tc>
        <w:tc>
          <w:tcPr>
            <w:tcW w:w="569" w:type="dxa"/>
          </w:tcPr>
          <w:p w14:paraId="7DA3D83E" w14:textId="77777777" w:rsidR="004D2017" w:rsidRPr="00613175" w:rsidRDefault="004D2017" w:rsidP="00180E85">
            <w:pPr>
              <w:pStyle w:val="TAC"/>
              <w:rPr>
                <w:lang w:eastAsia="zh-CN"/>
              </w:rPr>
            </w:pPr>
            <w:r w:rsidRPr="00613175">
              <w:rPr>
                <w:lang w:eastAsia="zh-CN"/>
              </w:rPr>
              <w:t>3</w:t>
            </w:r>
          </w:p>
        </w:tc>
        <w:tc>
          <w:tcPr>
            <w:tcW w:w="853" w:type="dxa"/>
          </w:tcPr>
          <w:p w14:paraId="11ABCAF9" w14:textId="77777777" w:rsidR="004D2017" w:rsidRPr="00613175" w:rsidRDefault="004D2017" w:rsidP="00180E85">
            <w:pPr>
              <w:pStyle w:val="TAC"/>
              <w:rPr>
                <w:lang w:eastAsia="zh-CN"/>
              </w:rPr>
            </w:pPr>
            <w:r w:rsidRPr="00613175">
              <w:rPr>
                <w:lang w:eastAsia="zh-CN"/>
              </w:rPr>
              <w:t>P</w:t>
            </w:r>
          </w:p>
        </w:tc>
      </w:tr>
      <w:tr w:rsidR="004D2017" w:rsidRPr="00613175" w14:paraId="799A367D" w14:textId="77777777" w:rsidTr="00A8083B">
        <w:trPr>
          <w:jc w:val="center"/>
        </w:trPr>
        <w:tc>
          <w:tcPr>
            <w:tcW w:w="678" w:type="dxa"/>
          </w:tcPr>
          <w:p w14:paraId="517E22C1" w14:textId="77777777" w:rsidR="004D2017" w:rsidRPr="00613175" w:rsidRDefault="004D2017" w:rsidP="00180E85">
            <w:pPr>
              <w:pStyle w:val="TAC"/>
              <w:rPr>
                <w:lang w:eastAsia="zh-CN"/>
              </w:rPr>
            </w:pPr>
            <w:r w:rsidRPr="00613175">
              <w:rPr>
                <w:lang w:eastAsia="zh-CN"/>
              </w:rPr>
              <w:t>12</w:t>
            </w:r>
          </w:p>
        </w:tc>
        <w:tc>
          <w:tcPr>
            <w:tcW w:w="3841" w:type="dxa"/>
          </w:tcPr>
          <w:p w14:paraId="6F08396D" w14:textId="77777777" w:rsidR="004D2017" w:rsidRPr="00613175" w:rsidRDefault="004D2017" w:rsidP="00180E85">
            <w:pPr>
              <w:pStyle w:val="TAL"/>
              <w:rPr>
                <w:lang w:eastAsia="zh-CN"/>
              </w:rPr>
            </w:pPr>
            <w:r w:rsidRPr="00613175">
              <w:t>SS responds with a 202 ACCEPTED.</w:t>
            </w:r>
          </w:p>
        </w:tc>
        <w:tc>
          <w:tcPr>
            <w:tcW w:w="711" w:type="dxa"/>
          </w:tcPr>
          <w:p w14:paraId="298FF958" w14:textId="77777777" w:rsidR="004D2017" w:rsidRPr="00613175" w:rsidRDefault="004D2017" w:rsidP="00180E85">
            <w:pPr>
              <w:keepNext/>
              <w:keepLines/>
              <w:spacing w:after="0"/>
              <w:jc w:val="center"/>
              <w:rPr>
                <w:rFonts w:ascii="Arial" w:hAnsi="Arial"/>
                <w:sz w:val="18"/>
              </w:rPr>
            </w:pPr>
            <w:r w:rsidRPr="00613175">
              <w:rPr>
                <w:lang w:eastAsia="zh-CN"/>
              </w:rPr>
              <w:t>&lt;--</w:t>
            </w:r>
          </w:p>
        </w:tc>
        <w:tc>
          <w:tcPr>
            <w:tcW w:w="2987" w:type="dxa"/>
          </w:tcPr>
          <w:p w14:paraId="135D6A6E" w14:textId="77777777" w:rsidR="004D2017" w:rsidRPr="00613175" w:rsidRDefault="004D2017" w:rsidP="00180E85">
            <w:pPr>
              <w:pStyle w:val="TAL"/>
              <w:rPr>
                <w:lang w:eastAsia="zh-CN"/>
              </w:rPr>
            </w:pPr>
            <w:r w:rsidRPr="00613175">
              <w:rPr>
                <w:lang w:eastAsia="zh-CN"/>
              </w:rPr>
              <w:t>202 ACCEPTED</w:t>
            </w:r>
          </w:p>
        </w:tc>
        <w:tc>
          <w:tcPr>
            <w:tcW w:w="569" w:type="dxa"/>
          </w:tcPr>
          <w:p w14:paraId="01C8C00D" w14:textId="77777777" w:rsidR="004D2017" w:rsidRPr="00613175" w:rsidRDefault="004D2017" w:rsidP="00180E85">
            <w:pPr>
              <w:pStyle w:val="TAC"/>
              <w:rPr>
                <w:lang w:eastAsia="zh-CN"/>
              </w:rPr>
            </w:pPr>
          </w:p>
        </w:tc>
        <w:tc>
          <w:tcPr>
            <w:tcW w:w="853" w:type="dxa"/>
          </w:tcPr>
          <w:p w14:paraId="0D7C6E25" w14:textId="77777777" w:rsidR="004D2017" w:rsidRPr="00613175" w:rsidRDefault="004D2017" w:rsidP="00180E85">
            <w:pPr>
              <w:pStyle w:val="TAC"/>
              <w:rPr>
                <w:lang w:eastAsia="zh-CN"/>
              </w:rPr>
            </w:pPr>
          </w:p>
        </w:tc>
      </w:tr>
    </w:tbl>
    <w:p w14:paraId="2C296155" w14:textId="77777777" w:rsidR="004D2017" w:rsidRPr="00613175" w:rsidRDefault="004D2017" w:rsidP="004D2017"/>
    <w:p w14:paraId="4A87C089" w14:textId="77777777" w:rsidR="004D2017" w:rsidRPr="00613175" w:rsidRDefault="004D2017" w:rsidP="00F238ED">
      <w:pPr>
        <w:pStyle w:val="H6"/>
      </w:pPr>
      <w:bookmarkStart w:id="1118" w:name="_Toc51948500"/>
      <w:bookmarkStart w:id="1119" w:name="_Toc52162574"/>
      <w:bookmarkStart w:id="1120" w:name="_Toc60916213"/>
      <w:r w:rsidRPr="00613175">
        <w:t>9.4.3.3</w:t>
      </w:r>
      <w:r w:rsidRPr="00613175">
        <w:tab/>
        <w:t>Specific message contents</w:t>
      </w:r>
      <w:bookmarkEnd w:id="1118"/>
      <w:bookmarkEnd w:id="1119"/>
      <w:bookmarkEnd w:id="1120"/>
    </w:p>
    <w:p w14:paraId="54F22C9F" w14:textId="77777777" w:rsidR="004D2017" w:rsidRPr="00613175" w:rsidRDefault="004D2017" w:rsidP="004D2017">
      <w:pPr>
        <w:pStyle w:val="TH"/>
      </w:pPr>
      <w:bookmarkStart w:id="1121" w:name="_Hlk12826370"/>
      <w:r w:rsidRPr="00613175">
        <w:t xml:space="preserve">Table 9.4.3.3-1: </w:t>
      </w:r>
      <w:r w:rsidRPr="00613175">
        <w:rPr>
          <w:snapToGrid w:val="0"/>
        </w:rPr>
        <w:t>MESSAGE for MT SMS</w:t>
      </w:r>
      <w:r w:rsidRPr="00613175">
        <w:t xml:space="preserve"> (step 1, table 9.4.3.2-1)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4D2017" w:rsidRPr="00613175" w14:paraId="3C93EA49" w14:textId="77777777" w:rsidTr="00180E85">
        <w:trPr>
          <w:cantSplit/>
          <w:tblHeader/>
          <w:jc w:val="center"/>
        </w:trPr>
        <w:tc>
          <w:tcPr>
            <w:tcW w:w="9634" w:type="dxa"/>
            <w:gridSpan w:val="5"/>
            <w:shd w:val="clear" w:color="auto" w:fill="auto"/>
          </w:tcPr>
          <w:p w14:paraId="69A6BC55" w14:textId="77777777" w:rsidR="004D2017" w:rsidRPr="00613175" w:rsidRDefault="004D2017" w:rsidP="00180E85">
            <w:pPr>
              <w:pStyle w:val="TAL"/>
            </w:pPr>
            <w:r w:rsidRPr="00613175">
              <w:t>Derivation Path: TS 34.229-1 [2], Table in annex A.7.1</w:t>
            </w:r>
          </w:p>
        </w:tc>
      </w:tr>
      <w:tr w:rsidR="004D2017" w:rsidRPr="00613175" w14:paraId="37417BD1" w14:textId="77777777" w:rsidTr="00180E85">
        <w:trPr>
          <w:cantSplit/>
          <w:tblHeader/>
          <w:jc w:val="center"/>
        </w:trPr>
        <w:tc>
          <w:tcPr>
            <w:tcW w:w="1772" w:type="dxa"/>
            <w:shd w:val="clear" w:color="auto" w:fill="auto"/>
          </w:tcPr>
          <w:p w14:paraId="118FD175" w14:textId="77777777" w:rsidR="004D2017" w:rsidRPr="00613175" w:rsidRDefault="004D2017" w:rsidP="00180E85">
            <w:pPr>
              <w:pStyle w:val="TAH"/>
            </w:pPr>
            <w:r w:rsidRPr="00613175">
              <w:t>Header/param</w:t>
            </w:r>
          </w:p>
        </w:tc>
        <w:tc>
          <w:tcPr>
            <w:tcW w:w="878" w:type="dxa"/>
            <w:shd w:val="clear" w:color="auto" w:fill="auto"/>
          </w:tcPr>
          <w:p w14:paraId="55632E4C" w14:textId="77777777" w:rsidR="004D2017" w:rsidRPr="00613175" w:rsidRDefault="004D2017" w:rsidP="00180E85">
            <w:pPr>
              <w:pStyle w:val="TAH"/>
            </w:pPr>
            <w:r w:rsidRPr="00613175">
              <w:t>Cond</w:t>
            </w:r>
          </w:p>
        </w:tc>
        <w:tc>
          <w:tcPr>
            <w:tcW w:w="4795" w:type="dxa"/>
            <w:shd w:val="clear" w:color="auto" w:fill="auto"/>
          </w:tcPr>
          <w:p w14:paraId="58F40DAC" w14:textId="77777777" w:rsidR="004D2017" w:rsidRPr="00613175" w:rsidRDefault="004D2017" w:rsidP="00180E85">
            <w:pPr>
              <w:pStyle w:val="TAH"/>
            </w:pPr>
            <w:r w:rsidRPr="00613175">
              <w:t>Value/remark</w:t>
            </w:r>
          </w:p>
        </w:tc>
        <w:tc>
          <w:tcPr>
            <w:tcW w:w="749" w:type="dxa"/>
            <w:shd w:val="clear" w:color="auto" w:fill="auto"/>
          </w:tcPr>
          <w:p w14:paraId="25BD6730" w14:textId="77777777" w:rsidR="004D2017" w:rsidRPr="00613175" w:rsidRDefault="004D2017" w:rsidP="00180E85">
            <w:pPr>
              <w:pStyle w:val="TAH"/>
            </w:pPr>
            <w:r w:rsidRPr="00613175">
              <w:t>Rel</w:t>
            </w:r>
          </w:p>
        </w:tc>
        <w:tc>
          <w:tcPr>
            <w:tcW w:w="1440" w:type="dxa"/>
          </w:tcPr>
          <w:p w14:paraId="6E2C5EE5" w14:textId="77777777" w:rsidR="004D2017" w:rsidRPr="00613175" w:rsidRDefault="004D2017" w:rsidP="00180E85">
            <w:pPr>
              <w:pStyle w:val="TAH"/>
            </w:pPr>
            <w:r w:rsidRPr="00613175">
              <w:t>Reference</w:t>
            </w:r>
          </w:p>
        </w:tc>
      </w:tr>
      <w:tr w:rsidR="004D2017" w:rsidRPr="00613175" w14:paraId="533216F0" w14:textId="77777777" w:rsidTr="00180E85">
        <w:trPr>
          <w:cantSplit/>
          <w:tblHeader/>
          <w:jc w:val="center"/>
        </w:trPr>
        <w:tc>
          <w:tcPr>
            <w:tcW w:w="1772" w:type="dxa"/>
            <w:tcBorders>
              <w:bottom w:val="single" w:sz="4" w:space="0" w:color="auto"/>
            </w:tcBorders>
            <w:shd w:val="clear" w:color="auto" w:fill="auto"/>
          </w:tcPr>
          <w:p w14:paraId="6637C7E2" w14:textId="77777777" w:rsidR="004D2017" w:rsidRPr="00613175" w:rsidRDefault="004D2017" w:rsidP="00180E85">
            <w:pPr>
              <w:pStyle w:val="TAL"/>
              <w:rPr>
                <w:b/>
              </w:rPr>
            </w:pPr>
            <w:r w:rsidRPr="00613175">
              <w:rPr>
                <w:b/>
              </w:rPr>
              <w:t>Message-body</w:t>
            </w:r>
          </w:p>
        </w:tc>
        <w:tc>
          <w:tcPr>
            <w:tcW w:w="878" w:type="dxa"/>
            <w:tcBorders>
              <w:bottom w:val="single" w:sz="4" w:space="0" w:color="auto"/>
            </w:tcBorders>
            <w:shd w:val="clear" w:color="auto" w:fill="auto"/>
          </w:tcPr>
          <w:p w14:paraId="04FC0378" w14:textId="77777777" w:rsidR="004D2017" w:rsidRPr="00613175" w:rsidRDefault="004D2017" w:rsidP="00180E85">
            <w:pPr>
              <w:pStyle w:val="TAL"/>
            </w:pPr>
          </w:p>
        </w:tc>
        <w:tc>
          <w:tcPr>
            <w:tcW w:w="4795" w:type="dxa"/>
            <w:tcBorders>
              <w:bottom w:val="single" w:sz="4" w:space="0" w:color="auto"/>
            </w:tcBorders>
            <w:shd w:val="clear" w:color="auto" w:fill="auto"/>
          </w:tcPr>
          <w:p w14:paraId="531DC851" w14:textId="77777777" w:rsidR="004D2017" w:rsidRPr="00613175" w:rsidRDefault="004D2017" w:rsidP="00180E85">
            <w:pPr>
              <w:pStyle w:val="TAL"/>
            </w:pPr>
            <w:r w:rsidRPr="00613175">
              <w:t>- TP-RP=’0’B (TP Reply Path parameter is not set in this SMS SUBMIT/DELIVER)</w:t>
            </w:r>
          </w:p>
          <w:p w14:paraId="389AAE55" w14:textId="77777777" w:rsidR="004D2017" w:rsidRPr="00613175" w:rsidRDefault="004D2017" w:rsidP="00180E85">
            <w:pPr>
              <w:pStyle w:val="TAL"/>
            </w:pPr>
            <w:r w:rsidRPr="00613175">
              <w:t>- TP-MMS=’0’B (More messages are waiting for the MS in this SC)</w:t>
            </w:r>
          </w:p>
          <w:p w14:paraId="211EC3BB" w14:textId="77777777" w:rsidR="004D2017" w:rsidRPr="00613175" w:rsidRDefault="004D2017" w:rsidP="00180E85">
            <w:pPr>
              <w:pStyle w:val="TAL"/>
            </w:pPr>
            <w:r w:rsidRPr="00613175">
              <w:t xml:space="preserve">- </w:t>
            </w:r>
            <w:r w:rsidRPr="00613175">
              <w:rPr>
                <w:lang w:eastAsia="ja-JP"/>
              </w:rPr>
              <w:t>TP-UDHI=</w:t>
            </w:r>
            <w:r w:rsidRPr="00613175">
              <w:t>’1’B (The beginning of the TP UD field contains a Header in addition to the short message.)</w:t>
            </w:r>
          </w:p>
          <w:p w14:paraId="34479009" w14:textId="77777777" w:rsidR="004D2017" w:rsidRPr="00613175" w:rsidRDefault="004D2017" w:rsidP="00180E85">
            <w:pPr>
              <w:pStyle w:val="TAL"/>
            </w:pPr>
            <w:r w:rsidRPr="00613175">
              <w:t>- TP-PID=’00000000’B</w:t>
            </w:r>
          </w:p>
          <w:p w14:paraId="386D7E77" w14:textId="77777777" w:rsidR="004D2017" w:rsidRPr="00613175" w:rsidRDefault="004D2017" w:rsidP="00180E85">
            <w:pPr>
              <w:pStyle w:val="TAL"/>
            </w:pPr>
            <w:r w:rsidRPr="00613175">
              <w:t>- TP-UD</w:t>
            </w:r>
          </w:p>
          <w:p w14:paraId="5B9962DC" w14:textId="77777777" w:rsidR="004D2017" w:rsidRPr="00613175" w:rsidRDefault="004D2017" w:rsidP="00180E85">
            <w:pPr>
              <w:pStyle w:val="TAL"/>
            </w:pPr>
            <w:r w:rsidRPr="00613175">
              <w:t xml:space="preserve">    - Length of User Data Header (UDHL)=5</w:t>
            </w:r>
          </w:p>
          <w:p w14:paraId="267284A4" w14:textId="77777777" w:rsidR="004D2017" w:rsidRPr="00613175" w:rsidRDefault="004D2017" w:rsidP="00180E85">
            <w:pPr>
              <w:pStyle w:val="TAL"/>
            </w:pPr>
            <w:r w:rsidRPr="00613175">
              <w:t xml:space="preserve">    - Information Element Identifier (IEI)=0x00 (Concatenated short messages, 8-bit reference number)</w:t>
            </w:r>
          </w:p>
          <w:p w14:paraId="12573E94" w14:textId="77777777" w:rsidR="004D2017" w:rsidRPr="00613175" w:rsidRDefault="004D2017" w:rsidP="00180E85">
            <w:pPr>
              <w:pStyle w:val="TAL"/>
            </w:pPr>
            <w:r w:rsidRPr="00613175">
              <w:t xml:space="preserve">    - Length of Information Element (IEIDL)=3 </w:t>
            </w:r>
          </w:p>
          <w:p w14:paraId="380873AE" w14:textId="77777777" w:rsidR="004D2017" w:rsidRPr="00613175" w:rsidRDefault="004D2017" w:rsidP="00180E85">
            <w:pPr>
              <w:pStyle w:val="TAL"/>
            </w:pPr>
            <w:r w:rsidRPr="00613175">
              <w:t xml:space="preserve">    - Concatenated short message reference number=any allowed value </w:t>
            </w:r>
          </w:p>
          <w:p w14:paraId="374AB1BA" w14:textId="77777777" w:rsidR="004D2017" w:rsidRPr="00613175" w:rsidRDefault="004D2017" w:rsidP="00180E85">
            <w:pPr>
              <w:pStyle w:val="TAL"/>
            </w:pPr>
            <w:r w:rsidRPr="00613175">
              <w:t xml:space="preserve">    - Maximum number of short messages in the concatenated short message=3</w:t>
            </w:r>
          </w:p>
          <w:p w14:paraId="47910C67" w14:textId="77777777" w:rsidR="004D2017" w:rsidRPr="00613175" w:rsidRDefault="004D2017" w:rsidP="00180E85">
            <w:pPr>
              <w:pStyle w:val="TAL"/>
            </w:pPr>
            <w:r w:rsidRPr="00613175">
              <w:t xml:space="preserve">    - Sequence number of the current short message=1</w:t>
            </w:r>
          </w:p>
        </w:tc>
        <w:tc>
          <w:tcPr>
            <w:tcW w:w="749" w:type="dxa"/>
            <w:tcBorders>
              <w:bottom w:val="single" w:sz="4" w:space="0" w:color="auto"/>
            </w:tcBorders>
            <w:shd w:val="clear" w:color="auto" w:fill="auto"/>
          </w:tcPr>
          <w:p w14:paraId="2295B179" w14:textId="77777777" w:rsidR="004D2017" w:rsidRPr="00613175" w:rsidRDefault="004D2017" w:rsidP="00180E85">
            <w:pPr>
              <w:pStyle w:val="TAL"/>
            </w:pPr>
          </w:p>
        </w:tc>
        <w:tc>
          <w:tcPr>
            <w:tcW w:w="1440" w:type="dxa"/>
            <w:tcBorders>
              <w:bottom w:val="single" w:sz="4" w:space="0" w:color="auto"/>
            </w:tcBorders>
          </w:tcPr>
          <w:p w14:paraId="63C63191" w14:textId="77777777" w:rsidR="004D2017" w:rsidRPr="00613175" w:rsidRDefault="004D2017" w:rsidP="00180E85">
            <w:pPr>
              <w:pStyle w:val="TAL"/>
            </w:pPr>
            <w:r w:rsidRPr="00613175">
              <w:t>TS 24.011 [25]</w:t>
            </w:r>
          </w:p>
          <w:p w14:paraId="456873DF" w14:textId="77777777" w:rsidR="004D2017" w:rsidRPr="00613175" w:rsidRDefault="004D2017" w:rsidP="00180E85">
            <w:pPr>
              <w:pStyle w:val="TAL"/>
            </w:pPr>
            <w:r w:rsidRPr="00613175">
              <w:t>TS 23.040 [24]</w:t>
            </w:r>
          </w:p>
        </w:tc>
      </w:tr>
    </w:tbl>
    <w:p w14:paraId="43A6E8BA" w14:textId="77777777" w:rsidR="004D2017" w:rsidRPr="00613175" w:rsidRDefault="004D2017" w:rsidP="004D2017"/>
    <w:p w14:paraId="753B04DA" w14:textId="77777777" w:rsidR="004D2017" w:rsidRPr="00613175" w:rsidRDefault="004D2017" w:rsidP="004D2017">
      <w:pPr>
        <w:pStyle w:val="TH"/>
      </w:pPr>
      <w:r w:rsidRPr="00613175">
        <w:t>Table 9.4.3.3-2: 200 OK for other requests than REGISTER or SUBSCRIBE (step 2/6/10, table 9.4.3.2-1)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4D2017" w:rsidRPr="00613175" w14:paraId="5C313449" w14:textId="77777777" w:rsidTr="00180E85">
        <w:trPr>
          <w:jc w:val="center"/>
        </w:trPr>
        <w:tc>
          <w:tcPr>
            <w:tcW w:w="9738" w:type="dxa"/>
          </w:tcPr>
          <w:p w14:paraId="743624DD" w14:textId="77777777" w:rsidR="004D2017" w:rsidRPr="00613175" w:rsidRDefault="004D2017" w:rsidP="00180E85">
            <w:pPr>
              <w:pStyle w:val="TAL"/>
            </w:pPr>
            <w:r w:rsidRPr="00613175">
              <w:t>Derivation Path: TS 34.229-1 [2], Table in subclause A.3.1, Condition A22</w:t>
            </w:r>
          </w:p>
        </w:tc>
      </w:tr>
    </w:tbl>
    <w:p w14:paraId="66AFB40D" w14:textId="77777777" w:rsidR="004D2017" w:rsidRPr="00613175" w:rsidRDefault="004D2017" w:rsidP="004D2017"/>
    <w:bookmarkEnd w:id="1121"/>
    <w:p w14:paraId="7D9B4743" w14:textId="77777777" w:rsidR="004D2017" w:rsidRPr="00613175" w:rsidRDefault="004D2017" w:rsidP="004D2017">
      <w:pPr>
        <w:pStyle w:val="TH"/>
      </w:pPr>
      <w:r w:rsidRPr="00613175">
        <w:t>Table 9.4.3.3-3: MESSAGE for delivery report (step 3/7/11, table 9.4.3.2-1)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4D2017" w:rsidRPr="00613175" w14:paraId="184F52E3" w14:textId="77777777" w:rsidTr="00180E85">
        <w:trPr>
          <w:jc w:val="center"/>
        </w:trPr>
        <w:tc>
          <w:tcPr>
            <w:tcW w:w="9738" w:type="dxa"/>
          </w:tcPr>
          <w:p w14:paraId="4909CECC" w14:textId="77777777" w:rsidR="004D2017" w:rsidRPr="00613175" w:rsidRDefault="004D2017" w:rsidP="00180E85">
            <w:pPr>
              <w:pStyle w:val="TAL"/>
            </w:pPr>
            <w:r w:rsidRPr="00613175">
              <w:t>Derivation Path: TS 34.229-1 [2], Table in subclause A.7.2</w:t>
            </w:r>
          </w:p>
        </w:tc>
      </w:tr>
    </w:tbl>
    <w:p w14:paraId="362B7BB9" w14:textId="77777777" w:rsidR="004D2017" w:rsidRPr="00613175" w:rsidRDefault="004D2017" w:rsidP="004D2017"/>
    <w:p w14:paraId="3D3636F5" w14:textId="77777777" w:rsidR="004D2017" w:rsidRPr="00613175" w:rsidRDefault="004D2017" w:rsidP="004D2017">
      <w:pPr>
        <w:pStyle w:val="TH"/>
      </w:pPr>
      <w:r w:rsidRPr="00613175">
        <w:t>Table 9.4.3.3-4: 202 ACCEPTED (step 4/8, table 9.4.3.2-1)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4D2017" w:rsidRPr="00613175" w14:paraId="36700C7A" w14:textId="77777777" w:rsidTr="00180E85">
        <w:trPr>
          <w:jc w:val="center"/>
        </w:trPr>
        <w:tc>
          <w:tcPr>
            <w:tcW w:w="9738" w:type="dxa"/>
          </w:tcPr>
          <w:p w14:paraId="63E72B2B" w14:textId="77777777" w:rsidR="004D2017" w:rsidRPr="00613175" w:rsidRDefault="004D2017" w:rsidP="00180E85">
            <w:pPr>
              <w:pStyle w:val="TAL"/>
            </w:pPr>
            <w:r w:rsidRPr="00613175">
              <w:t>Derivation Path: TS 34.229-1 [2], Table in subclause A.3.3</w:t>
            </w:r>
          </w:p>
        </w:tc>
      </w:tr>
    </w:tbl>
    <w:p w14:paraId="039B87D4" w14:textId="77777777" w:rsidR="004D2017" w:rsidRPr="00613175" w:rsidRDefault="004D2017" w:rsidP="004D2017"/>
    <w:p w14:paraId="00B68BE3" w14:textId="77777777" w:rsidR="004D2017" w:rsidRPr="00613175" w:rsidRDefault="004D2017" w:rsidP="004D2017">
      <w:pPr>
        <w:pStyle w:val="TH"/>
      </w:pPr>
      <w:r w:rsidRPr="00613175">
        <w:t>Table 9.4.3.3-5: MESSAGE for MT SMS (step 5, table 9.4.3.2-1)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4D2017" w:rsidRPr="00613175" w14:paraId="7406248E" w14:textId="77777777" w:rsidTr="00180E85">
        <w:trPr>
          <w:cantSplit/>
          <w:tblHeader/>
          <w:jc w:val="center"/>
        </w:trPr>
        <w:tc>
          <w:tcPr>
            <w:tcW w:w="9634" w:type="dxa"/>
            <w:gridSpan w:val="5"/>
            <w:shd w:val="clear" w:color="auto" w:fill="auto"/>
          </w:tcPr>
          <w:p w14:paraId="76213BF5" w14:textId="77777777" w:rsidR="004D2017" w:rsidRPr="00613175" w:rsidRDefault="004D2017" w:rsidP="00180E85">
            <w:pPr>
              <w:pStyle w:val="TAL"/>
            </w:pPr>
            <w:r w:rsidRPr="00613175">
              <w:t>Derivation Path: TS 34.229-1 [2], Table in annex A.7.1</w:t>
            </w:r>
          </w:p>
        </w:tc>
      </w:tr>
      <w:tr w:rsidR="004D2017" w:rsidRPr="00613175" w14:paraId="5DC3A9E4" w14:textId="77777777" w:rsidTr="00180E85">
        <w:trPr>
          <w:cantSplit/>
          <w:tblHeader/>
          <w:jc w:val="center"/>
        </w:trPr>
        <w:tc>
          <w:tcPr>
            <w:tcW w:w="1772" w:type="dxa"/>
            <w:shd w:val="clear" w:color="auto" w:fill="auto"/>
          </w:tcPr>
          <w:p w14:paraId="2AB55F63" w14:textId="77777777" w:rsidR="004D2017" w:rsidRPr="00613175" w:rsidRDefault="004D2017" w:rsidP="00180E85">
            <w:pPr>
              <w:pStyle w:val="TAH"/>
            </w:pPr>
            <w:r w:rsidRPr="00613175">
              <w:t>Header/param</w:t>
            </w:r>
          </w:p>
        </w:tc>
        <w:tc>
          <w:tcPr>
            <w:tcW w:w="878" w:type="dxa"/>
            <w:shd w:val="clear" w:color="auto" w:fill="auto"/>
          </w:tcPr>
          <w:p w14:paraId="0B191FED" w14:textId="77777777" w:rsidR="004D2017" w:rsidRPr="00613175" w:rsidRDefault="004D2017" w:rsidP="00180E85">
            <w:pPr>
              <w:pStyle w:val="TAH"/>
            </w:pPr>
            <w:r w:rsidRPr="00613175">
              <w:t>Cond</w:t>
            </w:r>
          </w:p>
        </w:tc>
        <w:tc>
          <w:tcPr>
            <w:tcW w:w="4795" w:type="dxa"/>
            <w:shd w:val="clear" w:color="auto" w:fill="auto"/>
          </w:tcPr>
          <w:p w14:paraId="5DEA7B19" w14:textId="77777777" w:rsidR="004D2017" w:rsidRPr="00613175" w:rsidRDefault="004D2017" w:rsidP="00180E85">
            <w:pPr>
              <w:pStyle w:val="TAH"/>
            </w:pPr>
            <w:r w:rsidRPr="00613175">
              <w:t>Value/remark</w:t>
            </w:r>
          </w:p>
        </w:tc>
        <w:tc>
          <w:tcPr>
            <w:tcW w:w="749" w:type="dxa"/>
            <w:shd w:val="clear" w:color="auto" w:fill="auto"/>
          </w:tcPr>
          <w:p w14:paraId="07814A2C" w14:textId="77777777" w:rsidR="004D2017" w:rsidRPr="00613175" w:rsidRDefault="004D2017" w:rsidP="00180E85">
            <w:pPr>
              <w:pStyle w:val="TAH"/>
            </w:pPr>
            <w:r w:rsidRPr="00613175">
              <w:t>Rel</w:t>
            </w:r>
          </w:p>
        </w:tc>
        <w:tc>
          <w:tcPr>
            <w:tcW w:w="1440" w:type="dxa"/>
          </w:tcPr>
          <w:p w14:paraId="06073688" w14:textId="77777777" w:rsidR="004D2017" w:rsidRPr="00613175" w:rsidRDefault="004D2017" w:rsidP="00180E85">
            <w:pPr>
              <w:pStyle w:val="TAH"/>
            </w:pPr>
            <w:r w:rsidRPr="00613175">
              <w:t>Reference</w:t>
            </w:r>
          </w:p>
        </w:tc>
      </w:tr>
      <w:tr w:rsidR="004D2017" w:rsidRPr="00613175" w14:paraId="510E47BC" w14:textId="77777777" w:rsidTr="00180E85">
        <w:trPr>
          <w:cantSplit/>
          <w:tblHeader/>
          <w:jc w:val="center"/>
        </w:trPr>
        <w:tc>
          <w:tcPr>
            <w:tcW w:w="1772" w:type="dxa"/>
            <w:tcBorders>
              <w:bottom w:val="single" w:sz="4" w:space="0" w:color="auto"/>
            </w:tcBorders>
            <w:shd w:val="clear" w:color="auto" w:fill="auto"/>
          </w:tcPr>
          <w:p w14:paraId="3659694B" w14:textId="77777777" w:rsidR="004D2017" w:rsidRPr="00613175" w:rsidRDefault="004D2017" w:rsidP="00180E85">
            <w:pPr>
              <w:pStyle w:val="TAL"/>
              <w:rPr>
                <w:b/>
              </w:rPr>
            </w:pPr>
            <w:r w:rsidRPr="00613175">
              <w:rPr>
                <w:b/>
              </w:rPr>
              <w:t>Message-body</w:t>
            </w:r>
          </w:p>
        </w:tc>
        <w:tc>
          <w:tcPr>
            <w:tcW w:w="878" w:type="dxa"/>
            <w:tcBorders>
              <w:bottom w:val="single" w:sz="4" w:space="0" w:color="auto"/>
            </w:tcBorders>
            <w:shd w:val="clear" w:color="auto" w:fill="auto"/>
          </w:tcPr>
          <w:p w14:paraId="1F293771" w14:textId="77777777" w:rsidR="004D2017" w:rsidRPr="00613175" w:rsidRDefault="004D2017" w:rsidP="00180E85">
            <w:pPr>
              <w:keepNext/>
              <w:keepLines/>
              <w:spacing w:after="0"/>
              <w:rPr>
                <w:rFonts w:ascii="Arial" w:hAnsi="Arial"/>
                <w:sz w:val="18"/>
              </w:rPr>
            </w:pPr>
          </w:p>
        </w:tc>
        <w:tc>
          <w:tcPr>
            <w:tcW w:w="4795" w:type="dxa"/>
            <w:tcBorders>
              <w:bottom w:val="single" w:sz="4" w:space="0" w:color="auto"/>
            </w:tcBorders>
            <w:shd w:val="clear" w:color="auto" w:fill="auto"/>
          </w:tcPr>
          <w:p w14:paraId="0B40B1B0" w14:textId="77777777" w:rsidR="004D2017" w:rsidRPr="00613175" w:rsidRDefault="004D2017" w:rsidP="00180E85">
            <w:pPr>
              <w:pStyle w:val="TAL"/>
            </w:pPr>
            <w:r w:rsidRPr="00613175">
              <w:t>- TP-RP=’0’B (TP Reply Path parameter is not set in this SMS SUBMIT/DELIVER)</w:t>
            </w:r>
          </w:p>
          <w:p w14:paraId="4BED52ED" w14:textId="77777777" w:rsidR="004D2017" w:rsidRPr="00613175" w:rsidRDefault="004D2017" w:rsidP="00180E85">
            <w:pPr>
              <w:pStyle w:val="TAL"/>
            </w:pPr>
            <w:r w:rsidRPr="00613175">
              <w:t>- TP-MMS=’0’B (More messages are waiting for the MS in this SC)</w:t>
            </w:r>
          </w:p>
          <w:p w14:paraId="6A932B75" w14:textId="77777777" w:rsidR="004D2017" w:rsidRPr="00613175" w:rsidRDefault="004D2017" w:rsidP="00180E85">
            <w:pPr>
              <w:pStyle w:val="TAL"/>
            </w:pPr>
            <w:r w:rsidRPr="00613175">
              <w:t>- TP-UDHI=’1’B (The beginning of the TP UD field contains a Header in addition to the short message.)</w:t>
            </w:r>
          </w:p>
          <w:p w14:paraId="2AF70DC8" w14:textId="77777777" w:rsidR="004D2017" w:rsidRPr="00613175" w:rsidRDefault="004D2017" w:rsidP="00180E85">
            <w:pPr>
              <w:pStyle w:val="TAL"/>
            </w:pPr>
            <w:r w:rsidRPr="00613175">
              <w:t>- TP-PID=’00000000’B</w:t>
            </w:r>
          </w:p>
          <w:p w14:paraId="62D8892C" w14:textId="77777777" w:rsidR="004D2017" w:rsidRPr="00613175" w:rsidRDefault="004D2017" w:rsidP="00180E85">
            <w:pPr>
              <w:pStyle w:val="TAL"/>
            </w:pPr>
            <w:r w:rsidRPr="00613175">
              <w:t>- TP-UD</w:t>
            </w:r>
          </w:p>
          <w:p w14:paraId="28133CD2" w14:textId="77777777" w:rsidR="004D2017" w:rsidRPr="00613175" w:rsidRDefault="004D2017" w:rsidP="00180E85">
            <w:pPr>
              <w:pStyle w:val="TAL"/>
            </w:pPr>
            <w:r w:rsidRPr="00613175">
              <w:t xml:space="preserve">    - Length of User Data Header (UDHL)=5</w:t>
            </w:r>
          </w:p>
          <w:p w14:paraId="051103FB" w14:textId="77777777" w:rsidR="004D2017" w:rsidRPr="00613175" w:rsidRDefault="004D2017" w:rsidP="00180E85">
            <w:pPr>
              <w:pStyle w:val="TAL"/>
            </w:pPr>
            <w:r w:rsidRPr="00613175">
              <w:t xml:space="preserve">    - Information Element Identifier (IEI)=0x00 (Concatenated short messages, 8-bit reference number)</w:t>
            </w:r>
          </w:p>
          <w:p w14:paraId="78D276CB" w14:textId="77777777" w:rsidR="004D2017" w:rsidRPr="00613175" w:rsidRDefault="004D2017" w:rsidP="00180E85">
            <w:pPr>
              <w:pStyle w:val="TAL"/>
            </w:pPr>
            <w:r w:rsidRPr="00613175">
              <w:t xml:space="preserve">    - Length of Information Element (IEIDL)=3 </w:t>
            </w:r>
          </w:p>
          <w:p w14:paraId="3D2435F1" w14:textId="77777777" w:rsidR="004D2017" w:rsidRPr="00613175" w:rsidRDefault="004D2017" w:rsidP="00180E85">
            <w:pPr>
              <w:pStyle w:val="TAL"/>
            </w:pPr>
            <w:r w:rsidRPr="00613175">
              <w:t xml:space="preserve">    - Concatenated short message reference number=The same value sent in the step1 </w:t>
            </w:r>
          </w:p>
          <w:p w14:paraId="3136437B" w14:textId="77777777" w:rsidR="004D2017" w:rsidRPr="00613175" w:rsidRDefault="004D2017" w:rsidP="00180E85">
            <w:pPr>
              <w:pStyle w:val="TAL"/>
            </w:pPr>
            <w:r w:rsidRPr="00613175">
              <w:t xml:space="preserve">    - Maximum number of short messages in the concatenated short message=3</w:t>
            </w:r>
          </w:p>
          <w:p w14:paraId="09C792DD" w14:textId="77777777" w:rsidR="004D2017" w:rsidRPr="00613175" w:rsidRDefault="004D2017" w:rsidP="00180E85">
            <w:pPr>
              <w:pStyle w:val="TAL"/>
            </w:pPr>
            <w:r w:rsidRPr="00613175">
              <w:t xml:space="preserve">    - Sequence number of the current short message=2</w:t>
            </w:r>
          </w:p>
        </w:tc>
        <w:tc>
          <w:tcPr>
            <w:tcW w:w="749" w:type="dxa"/>
            <w:tcBorders>
              <w:bottom w:val="single" w:sz="4" w:space="0" w:color="auto"/>
            </w:tcBorders>
            <w:shd w:val="clear" w:color="auto" w:fill="auto"/>
          </w:tcPr>
          <w:p w14:paraId="4859DF35" w14:textId="77777777" w:rsidR="004D2017" w:rsidRPr="00613175" w:rsidRDefault="004D2017" w:rsidP="00180E85">
            <w:pPr>
              <w:pStyle w:val="TAL"/>
            </w:pPr>
          </w:p>
        </w:tc>
        <w:tc>
          <w:tcPr>
            <w:tcW w:w="1440" w:type="dxa"/>
            <w:tcBorders>
              <w:bottom w:val="single" w:sz="4" w:space="0" w:color="auto"/>
            </w:tcBorders>
          </w:tcPr>
          <w:p w14:paraId="3AD4D390" w14:textId="77777777" w:rsidR="004D2017" w:rsidRPr="00613175" w:rsidRDefault="004D2017" w:rsidP="00180E85">
            <w:pPr>
              <w:pStyle w:val="TAL"/>
            </w:pPr>
            <w:r w:rsidRPr="00613175">
              <w:t>TS 24.011 [25]</w:t>
            </w:r>
          </w:p>
          <w:p w14:paraId="11C516F4" w14:textId="77777777" w:rsidR="004D2017" w:rsidRPr="00613175" w:rsidRDefault="004D2017" w:rsidP="00180E85">
            <w:pPr>
              <w:pStyle w:val="TAL"/>
            </w:pPr>
            <w:r w:rsidRPr="00613175">
              <w:t>TS 23.040 [24]</w:t>
            </w:r>
          </w:p>
        </w:tc>
      </w:tr>
    </w:tbl>
    <w:p w14:paraId="2BE2E0DF" w14:textId="77777777" w:rsidR="004D2017" w:rsidRPr="00613175" w:rsidRDefault="004D2017" w:rsidP="004D2017"/>
    <w:p w14:paraId="39D9A23B" w14:textId="77777777" w:rsidR="004D2017" w:rsidRPr="00613175" w:rsidRDefault="004D2017" w:rsidP="004D2017">
      <w:pPr>
        <w:pStyle w:val="TH"/>
      </w:pPr>
      <w:r w:rsidRPr="00613175">
        <w:t>Table 9.4.3.3-6: MESSAGE for MT SMS (step 9, table 9.4.3.2-1)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4D2017" w:rsidRPr="00613175" w14:paraId="1D7173DE" w14:textId="77777777" w:rsidTr="00180E85">
        <w:trPr>
          <w:cantSplit/>
          <w:tblHeader/>
          <w:jc w:val="center"/>
        </w:trPr>
        <w:tc>
          <w:tcPr>
            <w:tcW w:w="9634" w:type="dxa"/>
            <w:gridSpan w:val="5"/>
            <w:shd w:val="clear" w:color="auto" w:fill="auto"/>
          </w:tcPr>
          <w:p w14:paraId="6D317564" w14:textId="77777777" w:rsidR="004D2017" w:rsidRPr="00613175" w:rsidRDefault="004D2017" w:rsidP="00180E85">
            <w:pPr>
              <w:pStyle w:val="TAL"/>
            </w:pPr>
            <w:r w:rsidRPr="00613175">
              <w:t>Derivation Path: TS 34.229-1 [2], Table in annex A.7.1</w:t>
            </w:r>
          </w:p>
        </w:tc>
      </w:tr>
      <w:tr w:rsidR="004D2017" w:rsidRPr="00613175" w14:paraId="532CE64E" w14:textId="77777777" w:rsidTr="00180E85">
        <w:trPr>
          <w:cantSplit/>
          <w:tblHeader/>
          <w:jc w:val="center"/>
        </w:trPr>
        <w:tc>
          <w:tcPr>
            <w:tcW w:w="1772" w:type="dxa"/>
            <w:shd w:val="clear" w:color="auto" w:fill="auto"/>
          </w:tcPr>
          <w:p w14:paraId="2476CCEA" w14:textId="77777777" w:rsidR="004D2017" w:rsidRPr="00613175" w:rsidRDefault="004D2017" w:rsidP="00180E85">
            <w:pPr>
              <w:pStyle w:val="TAH"/>
            </w:pPr>
            <w:r w:rsidRPr="00613175">
              <w:t>Header/param</w:t>
            </w:r>
          </w:p>
        </w:tc>
        <w:tc>
          <w:tcPr>
            <w:tcW w:w="878" w:type="dxa"/>
            <w:shd w:val="clear" w:color="auto" w:fill="auto"/>
          </w:tcPr>
          <w:p w14:paraId="7C9FE87F" w14:textId="77777777" w:rsidR="004D2017" w:rsidRPr="00613175" w:rsidRDefault="004D2017" w:rsidP="00180E85">
            <w:pPr>
              <w:pStyle w:val="TAH"/>
            </w:pPr>
            <w:r w:rsidRPr="00613175">
              <w:t>Cond</w:t>
            </w:r>
          </w:p>
        </w:tc>
        <w:tc>
          <w:tcPr>
            <w:tcW w:w="4795" w:type="dxa"/>
            <w:shd w:val="clear" w:color="auto" w:fill="auto"/>
          </w:tcPr>
          <w:p w14:paraId="1DA758E2" w14:textId="77777777" w:rsidR="004D2017" w:rsidRPr="00613175" w:rsidRDefault="004D2017" w:rsidP="00180E85">
            <w:pPr>
              <w:pStyle w:val="TAH"/>
            </w:pPr>
            <w:r w:rsidRPr="00613175">
              <w:t>Value/remark</w:t>
            </w:r>
          </w:p>
        </w:tc>
        <w:tc>
          <w:tcPr>
            <w:tcW w:w="749" w:type="dxa"/>
            <w:shd w:val="clear" w:color="auto" w:fill="auto"/>
          </w:tcPr>
          <w:p w14:paraId="38099C9C" w14:textId="77777777" w:rsidR="004D2017" w:rsidRPr="00613175" w:rsidRDefault="004D2017" w:rsidP="00180E85">
            <w:pPr>
              <w:pStyle w:val="TAH"/>
            </w:pPr>
            <w:r w:rsidRPr="00613175">
              <w:t>Rel</w:t>
            </w:r>
          </w:p>
        </w:tc>
        <w:tc>
          <w:tcPr>
            <w:tcW w:w="1440" w:type="dxa"/>
          </w:tcPr>
          <w:p w14:paraId="63C9E396" w14:textId="77777777" w:rsidR="004D2017" w:rsidRPr="00613175" w:rsidRDefault="004D2017" w:rsidP="00180E85">
            <w:pPr>
              <w:pStyle w:val="TAH"/>
            </w:pPr>
            <w:r w:rsidRPr="00613175">
              <w:t>Reference</w:t>
            </w:r>
          </w:p>
        </w:tc>
      </w:tr>
      <w:tr w:rsidR="004D2017" w:rsidRPr="00613175" w14:paraId="10C84F65" w14:textId="77777777" w:rsidTr="00180E85">
        <w:trPr>
          <w:cantSplit/>
          <w:tblHeader/>
          <w:jc w:val="center"/>
        </w:trPr>
        <w:tc>
          <w:tcPr>
            <w:tcW w:w="1772" w:type="dxa"/>
            <w:tcBorders>
              <w:bottom w:val="single" w:sz="4" w:space="0" w:color="auto"/>
            </w:tcBorders>
            <w:shd w:val="clear" w:color="auto" w:fill="auto"/>
          </w:tcPr>
          <w:p w14:paraId="7C8C1EFD" w14:textId="77777777" w:rsidR="004D2017" w:rsidRPr="00613175" w:rsidRDefault="004D2017" w:rsidP="00180E85">
            <w:pPr>
              <w:pStyle w:val="TAL"/>
              <w:rPr>
                <w:b/>
              </w:rPr>
            </w:pPr>
            <w:r w:rsidRPr="00613175">
              <w:rPr>
                <w:b/>
              </w:rPr>
              <w:t>Message-body</w:t>
            </w:r>
          </w:p>
        </w:tc>
        <w:tc>
          <w:tcPr>
            <w:tcW w:w="878" w:type="dxa"/>
            <w:tcBorders>
              <w:bottom w:val="single" w:sz="4" w:space="0" w:color="auto"/>
            </w:tcBorders>
            <w:shd w:val="clear" w:color="auto" w:fill="auto"/>
          </w:tcPr>
          <w:p w14:paraId="268DDC41" w14:textId="77777777" w:rsidR="004D2017" w:rsidRPr="00613175" w:rsidRDefault="004D2017" w:rsidP="00180E85">
            <w:pPr>
              <w:keepNext/>
              <w:keepLines/>
              <w:spacing w:after="0"/>
              <w:rPr>
                <w:rFonts w:ascii="Arial" w:hAnsi="Arial"/>
                <w:sz w:val="18"/>
              </w:rPr>
            </w:pPr>
          </w:p>
        </w:tc>
        <w:tc>
          <w:tcPr>
            <w:tcW w:w="4795" w:type="dxa"/>
            <w:tcBorders>
              <w:bottom w:val="single" w:sz="4" w:space="0" w:color="auto"/>
            </w:tcBorders>
            <w:shd w:val="clear" w:color="auto" w:fill="auto"/>
          </w:tcPr>
          <w:p w14:paraId="2B476555" w14:textId="77777777" w:rsidR="004D2017" w:rsidRPr="00613175" w:rsidRDefault="004D2017" w:rsidP="00180E85">
            <w:pPr>
              <w:pStyle w:val="TAL"/>
            </w:pPr>
            <w:r w:rsidRPr="00613175">
              <w:t>- TP-RP=’0’B (TP Reply Path parameter is not set in this SMS SUBMIT/DELIVER)</w:t>
            </w:r>
          </w:p>
          <w:p w14:paraId="6D073ECD" w14:textId="77777777" w:rsidR="004D2017" w:rsidRPr="00613175" w:rsidRDefault="004D2017" w:rsidP="00180E85">
            <w:pPr>
              <w:pStyle w:val="TAL"/>
            </w:pPr>
            <w:r w:rsidRPr="00613175">
              <w:t>- TP-MMS=’0’B (More messages are waiting for the MS in this SC)</w:t>
            </w:r>
          </w:p>
          <w:p w14:paraId="4A011EE8" w14:textId="77777777" w:rsidR="004D2017" w:rsidRPr="00613175" w:rsidRDefault="004D2017" w:rsidP="00180E85">
            <w:pPr>
              <w:pStyle w:val="TAL"/>
            </w:pPr>
            <w:r w:rsidRPr="00613175">
              <w:t>- TP-UDHI=’1’B (The beginning of the TP UD field contains a Header in addition to the short message.)</w:t>
            </w:r>
          </w:p>
          <w:p w14:paraId="280B7B6E" w14:textId="77777777" w:rsidR="004D2017" w:rsidRPr="00613175" w:rsidRDefault="004D2017" w:rsidP="00180E85">
            <w:pPr>
              <w:pStyle w:val="TAL"/>
            </w:pPr>
            <w:r w:rsidRPr="00613175">
              <w:t>- TP-PID=’00000000’B</w:t>
            </w:r>
          </w:p>
          <w:p w14:paraId="5B8AF9EF" w14:textId="77777777" w:rsidR="004D2017" w:rsidRPr="00613175" w:rsidRDefault="004D2017" w:rsidP="00180E85">
            <w:pPr>
              <w:pStyle w:val="TAL"/>
            </w:pPr>
            <w:r w:rsidRPr="00613175">
              <w:t>- TP-UD</w:t>
            </w:r>
          </w:p>
          <w:p w14:paraId="7DA330E5" w14:textId="77777777" w:rsidR="004D2017" w:rsidRPr="00613175" w:rsidRDefault="004D2017" w:rsidP="00180E85">
            <w:pPr>
              <w:pStyle w:val="TAL"/>
            </w:pPr>
            <w:r w:rsidRPr="00613175">
              <w:t xml:space="preserve">    - Length of User Data Header (UDHL)=5</w:t>
            </w:r>
          </w:p>
          <w:p w14:paraId="7897B0AE" w14:textId="77777777" w:rsidR="004D2017" w:rsidRPr="00613175" w:rsidRDefault="004D2017" w:rsidP="00180E85">
            <w:pPr>
              <w:pStyle w:val="TAL"/>
            </w:pPr>
            <w:r w:rsidRPr="00613175">
              <w:t xml:space="preserve">    - Information Element Identifier (IEI)=0x00 (Concatenated short messages, 8-bit reference number)</w:t>
            </w:r>
          </w:p>
          <w:p w14:paraId="6E620E33" w14:textId="77777777" w:rsidR="004D2017" w:rsidRPr="00613175" w:rsidRDefault="004D2017" w:rsidP="00180E85">
            <w:pPr>
              <w:pStyle w:val="TAL"/>
            </w:pPr>
            <w:r w:rsidRPr="00613175">
              <w:t xml:space="preserve">    - Length of Information Element (IEIDL)=3 </w:t>
            </w:r>
          </w:p>
          <w:p w14:paraId="42C7B8A2" w14:textId="77777777" w:rsidR="004D2017" w:rsidRPr="00613175" w:rsidRDefault="004D2017" w:rsidP="00180E85">
            <w:pPr>
              <w:pStyle w:val="TAL"/>
            </w:pPr>
            <w:r w:rsidRPr="00613175">
              <w:t xml:space="preserve">    - Concatenated short message reference number=The same value sent in the step1 </w:t>
            </w:r>
          </w:p>
          <w:p w14:paraId="0302ED4E" w14:textId="77777777" w:rsidR="004D2017" w:rsidRPr="00613175" w:rsidRDefault="004D2017" w:rsidP="00180E85">
            <w:pPr>
              <w:pStyle w:val="TAL"/>
            </w:pPr>
            <w:r w:rsidRPr="00613175">
              <w:t xml:space="preserve">    - Maximum number of short messages in the concatenated short message=3</w:t>
            </w:r>
          </w:p>
          <w:p w14:paraId="225683A2" w14:textId="77777777" w:rsidR="004D2017" w:rsidRPr="00613175" w:rsidRDefault="004D2017" w:rsidP="00180E85">
            <w:pPr>
              <w:pStyle w:val="TAL"/>
            </w:pPr>
            <w:r w:rsidRPr="00613175">
              <w:t xml:space="preserve">    - Sequence number of the current short message=3</w:t>
            </w:r>
          </w:p>
        </w:tc>
        <w:tc>
          <w:tcPr>
            <w:tcW w:w="749" w:type="dxa"/>
            <w:tcBorders>
              <w:bottom w:val="single" w:sz="4" w:space="0" w:color="auto"/>
            </w:tcBorders>
            <w:shd w:val="clear" w:color="auto" w:fill="auto"/>
          </w:tcPr>
          <w:p w14:paraId="6C049D77" w14:textId="77777777" w:rsidR="004D2017" w:rsidRPr="00613175" w:rsidRDefault="004D2017" w:rsidP="00180E85">
            <w:pPr>
              <w:pStyle w:val="TAL"/>
            </w:pPr>
          </w:p>
        </w:tc>
        <w:tc>
          <w:tcPr>
            <w:tcW w:w="1440" w:type="dxa"/>
            <w:tcBorders>
              <w:bottom w:val="single" w:sz="4" w:space="0" w:color="auto"/>
            </w:tcBorders>
          </w:tcPr>
          <w:p w14:paraId="0819D73E" w14:textId="77777777" w:rsidR="004D2017" w:rsidRPr="00613175" w:rsidRDefault="004D2017" w:rsidP="00180E85">
            <w:pPr>
              <w:pStyle w:val="TAL"/>
            </w:pPr>
            <w:r w:rsidRPr="00613175">
              <w:t>TS 24.011 [25]</w:t>
            </w:r>
          </w:p>
          <w:p w14:paraId="6263267C" w14:textId="77777777" w:rsidR="004D2017" w:rsidRPr="00613175" w:rsidRDefault="004D2017" w:rsidP="00180E85">
            <w:pPr>
              <w:pStyle w:val="TAL"/>
            </w:pPr>
            <w:r w:rsidRPr="00613175">
              <w:t>TS 23.040 [24]</w:t>
            </w:r>
          </w:p>
        </w:tc>
      </w:tr>
    </w:tbl>
    <w:p w14:paraId="6F9AA231" w14:textId="77777777" w:rsidR="002644F8" w:rsidRPr="00613175" w:rsidRDefault="002644F8" w:rsidP="003E11B9">
      <w:pPr>
        <w:rPr>
          <w:rFonts w:eastAsia="MS Gothic"/>
        </w:rPr>
      </w:pPr>
    </w:p>
    <w:p w14:paraId="1A4D1D1A" w14:textId="77777777" w:rsidR="002644F8" w:rsidRPr="00613175" w:rsidRDefault="002644F8" w:rsidP="002644F8">
      <w:pPr>
        <w:pStyle w:val="Heading2"/>
      </w:pPr>
      <w:r w:rsidRPr="00613175">
        <w:rPr>
          <w:rFonts w:eastAsia="MS Gothic"/>
        </w:rPr>
        <w:br w:type="page"/>
      </w:r>
      <w:bookmarkStart w:id="1122" w:name="_Toc51948501"/>
      <w:bookmarkStart w:id="1123" w:name="_Toc52162575"/>
      <w:bookmarkStart w:id="1124" w:name="_Toc60916214"/>
      <w:bookmarkStart w:id="1125" w:name="_Toc68197430"/>
      <w:bookmarkStart w:id="1126" w:name="_Toc75880688"/>
      <w:bookmarkStart w:id="1127" w:name="_Toc84254388"/>
      <w:bookmarkStart w:id="1128" w:name="_Toc84255183"/>
      <w:r w:rsidRPr="00613175">
        <w:t>9.5</w:t>
      </w:r>
      <w:r w:rsidRPr="00613175">
        <w:tab/>
        <w:t>Mobile Originating SMS / RP-ERROR / 5GS</w:t>
      </w:r>
      <w:bookmarkEnd w:id="1122"/>
      <w:bookmarkEnd w:id="1123"/>
      <w:bookmarkEnd w:id="1124"/>
      <w:bookmarkEnd w:id="1125"/>
      <w:bookmarkEnd w:id="1126"/>
      <w:bookmarkEnd w:id="1127"/>
      <w:bookmarkEnd w:id="1128"/>
    </w:p>
    <w:p w14:paraId="1B62261F" w14:textId="77777777" w:rsidR="002644F8" w:rsidRPr="00613175" w:rsidRDefault="002644F8" w:rsidP="00F238ED">
      <w:pPr>
        <w:pStyle w:val="H6"/>
      </w:pPr>
      <w:bookmarkStart w:id="1129" w:name="_Toc51948502"/>
      <w:bookmarkStart w:id="1130" w:name="_Toc52162576"/>
      <w:bookmarkStart w:id="1131" w:name="_Toc60916215"/>
      <w:r w:rsidRPr="00613175">
        <w:t>9.5.1</w:t>
      </w:r>
      <w:r w:rsidRPr="00613175">
        <w:tab/>
        <w:t>Test Purpose (TP)</w:t>
      </w:r>
      <w:bookmarkEnd w:id="1129"/>
      <w:bookmarkEnd w:id="1130"/>
      <w:bookmarkEnd w:id="1131"/>
    </w:p>
    <w:p w14:paraId="1F5D252B" w14:textId="77777777" w:rsidR="002644F8" w:rsidRPr="00613175" w:rsidRDefault="002644F8" w:rsidP="002644F8">
      <w:pPr>
        <w:pStyle w:val="H6"/>
      </w:pPr>
      <w:r w:rsidRPr="00613175">
        <w:t>(1)</w:t>
      </w:r>
    </w:p>
    <w:p w14:paraId="5367950C" w14:textId="77777777" w:rsidR="002644F8" w:rsidRPr="00613175" w:rsidRDefault="002644F8" w:rsidP="002644F8">
      <w:pPr>
        <w:pStyle w:val="PL"/>
        <w:rPr>
          <w:noProof w:val="0"/>
        </w:rPr>
      </w:pPr>
      <w:r w:rsidRPr="00613175">
        <w:rPr>
          <w:b/>
          <w:noProof w:val="0"/>
        </w:rPr>
        <w:t>with</w:t>
      </w:r>
      <w:r w:rsidRPr="00613175">
        <w:rPr>
          <w:noProof w:val="0"/>
        </w:rPr>
        <w:t xml:space="preserve"> { UE being registered to IMS }</w:t>
      </w:r>
    </w:p>
    <w:p w14:paraId="47CDD090" w14:textId="77777777" w:rsidR="002644F8" w:rsidRPr="00613175" w:rsidRDefault="002644F8" w:rsidP="002644F8">
      <w:pPr>
        <w:pStyle w:val="PL"/>
        <w:rPr>
          <w:noProof w:val="0"/>
        </w:rPr>
      </w:pPr>
      <w:r w:rsidRPr="00613175">
        <w:rPr>
          <w:b/>
          <w:noProof w:val="0"/>
        </w:rPr>
        <w:t>ensure that</w:t>
      </w:r>
      <w:r w:rsidRPr="00613175">
        <w:rPr>
          <w:noProof w:val="0"/>
        </w:rPr>
        <w:t xml:space="preserve"> {</w:t>
      </w:r>
    </w:p>
    <w:p w14:paraId="3DC71109" w14:textId="77777777" w:rsidR="002644F8" w:rsidRPr="00613175" w:rsidRDefault="002644F8" w:rsidP="002644F8">
      <w:pPr>
        <w:pStyle w:val="PL"/>
        <w:rPr>
          <w:noProof w:val="0"/>
        </w:rPr>
      </w:pPr>
      <w:r w:rsidRPr="00613175">
        <w:rPr>
          <w:noProof w:val="0"/>
        </w:rPr>
        <w:t xml:space="preserve">  </w:t>
      </w:r>
      <w:r w:rsidRPr="00613175">
        <w:rPr>
          <w:b/>
          <w:noProof w:val="0"/>
        </w:rPr>
        <w:t>when</w:t>
      </w:r>
      <w:r w:rsidRPr="00613175">
        <w:rPr>
          <w:noProof w:val="0"/>
        </w:rPr>
        <w:t xml:space="preserve"> { UE is made to send an SMS over IP }</w:t>
      </w:r>
    </w:p>
    <w:p w14:paraId="18E54F41" w14:textId="77777777" w:rsidR="002644F8" w:rsidRPr="00613175" w:rsidRDefault="002644F8" w:rsidP="002644F8">
      <w:pPr>
        <w:pStyle w:val="PL"/>
        <w:rPr>
          <w:noProof w:val="0"/>
        </w:rPr>
      </w:pPr>
      <w:r w:rsidRPr="00613175">
        <w:rPr>
          <w:noProof w:val="0"/>
        </w:rPr>
        <w:t xml:space="preserve">    </w:t>
      </w:r>
      <w:r w:rsidRPr="00613175">
        <w:rPr>
          <w:b/>
          <w:noProof w:val="0"/>
        </w:rPr>
        <w:t>then</w:t>
      </w:r>
      <w:r w:rsidRPr="00613175">
        <w:rPr>
          <w:noProof w:val="0"/>
        </w:rPr>
        <w:t xml:space="preserve"> { UE sends a SIP MESSAGE request containing a short message }</w:t>
      </w:r>
    </w:p>
    <w:p w14:paraId="301E20F1" w14:textId="77777777" w:rsidR="002644F8" w:rsidRPr="00613175" w:rsidRDefault="0031641D" w:rsidP="002644F8">
      <w:pPr>
        <w:pStyle w:val="PL"/>
        <w:rPr>
          <w:noProof w:val="0"/>
        </w:rPr>
      </w:pPr>
      <w:r w:rsidRPr="00613175">
        <w:rPr>
          <w:noProof w:val="0"/>
        </w:rPr>
        <w:t xml:space="preserve">    </w:t>
      </w:r>
      <w:r w:rsidR="002644F8" w:rsidRPr="00613175">
        <w:rPr>
          <w:noProof w:val="0"/>
        </w:rPr>
        <w:t>}</w:t>
      </w:r>
    </w:p>
    <w:p w14:paraId="0EE29D76" w14:textId="77777777" w:rsidR="0031641D" w:rsidRPr="00613175" w:rsidRDefault="0031641D" w:rsidP="002644F8">
      <w:pPr>
        <w:pStyle w:val="PL"/>
        <w:rPr>
          <w:noProof w:val="0"/>
        </w:rPr>
      </w:pPr>
    </w:p>
    <w:p w14:paraId="26BF7E87" w14:textId="77777777" w:rsidR="002644F8" w:rsidRPr="00613175" w:rsidRDefault="002644F8" w:rsidP="002644F8">
      <w:pPr>
        <w:pStyle w:val="H6"/>
      </w:pPr>
      <w:r w:rsidRPr="00613175">
        <w:t>(2)</w:t>
      </w:r>
    </w:p>
    <w:p w14:paraId="1B65BF89" w14:textId="77777777" w:rsidR="002644F8" w:rsidRPr="00613175" w:rsidRDefault="002644F8" w:rsidP="002644F8">
      <w:pPr>
        <w:pStyle w:val="PL"/>
        <w:rPr>
          <w:noProof w:val="0"/>
        </w:rPr>
      </w:pPr>
      <w:r w:rsidRPr="00613175">
        <w:rPr>
          <w:b/>
          <w:noProof w:val="0"/>
        </w:rPr>
        <w:t>with</w:t>
      </w:r>
      <w:r w:rsidRPr="00613175">
        <w:rPr>
          <w:noProof w:val="0"/>
        </w:rPr>
        <w:t xml:space="preserve"> { UE having sent a SIP MESSAGE request containing a short message }</w:t>
      </w:r>
    </w:p>
    <w:p w14:paraId="2971B0FB" w14:textId="77777777" w:rsidR="002644F8" w:rsidRPr="00613175" w:rsidRDefault="002644F8" w:rsidP="002644F8">
      <w:pPr>
        <w:pStyle w:val="PL"/>
        <w:rPr>
          <w:noProof w:val="0"/>
        </w:rPr>
      </w:pPr>
      <w:r w:rsidRPr="00613175">
        <w:rPr>
          <w:b/>
          <w:noProof w:val="0"/>
        </w:rPr>
        <w:t>ensure that</w:t>
      </w:r>
      <w:r w:rsidRPr="00613175">
        <w:rPr>
          <w:noProof w:val="0"/>
        </w:rPr>
        <w:t xml:space="preserve"> {</w:t>
      </w:r>
    </w:p>
    <w:p w14:paraId="099F483B" w14:textId="77777777" w:rsidR="002644F8" w:rsidRPr="00613175" w:rsidRDefault="002644F8" w:rsidP="002644F8">
      <w:pPr>
        <w:pStyle w:val="PL"/>
        <w:rPr>
          <w:noProof w:val="0"/>
        </w:rPr>
      </w:pPr>
      <w:r w:rsidRPr="00613175">
        <w:rPr>
          <w:noProof w:val="0"/>
        </w:rPr>
        <w:t xml:space="preserve">  </w:t>
      </w:r>
      <w:r w:rsidRPr="00613175">
        <w:rPr>
          <w:b/>
          <w:noProof w:val="0"/>
        </w:rPr>
        <w:t>when</w:t>
      </w:r>
      <w:r w:rsidRPr="00613175">
        <w:rPr>
          <w:noProof w:val="0"/>
        </w:rPr>
        <w:t xml:space="preserve"> { UE receives a 202 Accepted response, followed by a SIP MESSAGE request containing an RP-ERROR message }</w:t>
      </w:r>
    </w:p>
    <w:p w14:paraId="3EA2B801" w14:textId="77777777" w:rsidR="002644F8" w:rsidRPr="00613175" w:rsidRDefault="002644F8" w:rsidP="002644F8">
      <w:pPr>
        <w:pStyle w:val="PL"/>
        <w:rPr>
          <w:noProof w:val="0"/>
        </w:rPr>
      </w:pPr>
      <w:r w:rsidRPr="00613175">
        <w:rPr>
          <w:noProof w:val="0"/>
        </w:rPr>
        <w:t xml:space="preserve">    </w:t>
      </w:r>
      <w:r w:rsidRPr="00613175">
        <w:rPr>
          <w:b/>
          <w:noProof w:val="0"/>
        </w:rPr>
        <w:t>then</w:t>
      </w:r>
      <w:r w:rsidRPr="00613175">
        <w:rPr>
          <w:noProof w:val="0"/>
        </w:rPr>
        <w:t xml:space="preserve"> { UE sends a 200 OK response }</w:t>
      </w:r>
    </w:p>
    <w:p w14:paraId="0379DD87" w14:textId="77777777" w:rsidR="002644F8" w:rsidRPr="00613175" w:rsidRDefault="0031641D" w:rsidP="002644F8">
      <w:pPr>
        <w:pStyle w:val="PL"/>
        <w:rPr>
          <w:noProof w:val="0"/>
        </w:rPr>
      </w:pPr>
      <w:r w:rsidRPr="00613175">
        <w:rPr>
          <w:noProof w:val="0"/>
        </w:rPr>
        <w:t xml:space="preserve">    </w:t>
      </w:r>
      <w:r w:rsidR="002644F8" w:rsidRPr="00613175">
        <w:rPr>
          <w:noProof w:val="0"/>
        </w:rPr>
        <w:t>}</w:t>
      </w:r>
    </w:p>
    <w:p w14:paraId="75342B61" w14:textId="77777777" w:rsidR="0031641D" w:rsidRPr="00613175" w:rsidRDefault="0031641D" w:rsidP="002644F8">
      <w:pPr>
        <w:pStyle w:val="PL"/>
        <w:rPr>
          <w:noProof w:val="0"/>
        </w:rPr>
      </w:pPr>
    </w:p>
    <w:p w14:paraId="6D710FF0" w14:textId="77777777" w:rsidR="002644F8" w:rsidRPr="00613175" w:rsidRDefault="002644F8" w:rsidP="00F238ED">
      <w:pPr>
        <w:pStyle w:val="H6"/>
      </w:pPr>
      <w:bookmarkStart w:id="1132" w:name="_Toc51948503"/>
      <w:bookmarkStart w:id="1133" w:name="_Toc52162577"/>
      <w:bookmarkStart w:id="1134" w:name="_Toc60916216"/>
      <w:r w:rsidRPr="00613175">
        <w:t>9.5.2</w:t>
      </w:r>
      <w:r w:rsidRPr="00613175">
        <w:tab/>
        <w:t>Conformance Requirements</w:t>
      </w:r>
      <w:bookmarkEnd w:id="1132"/>
      <w:bookmarkEnd w:id="1133"/>
      <w:bookmarkEnd w:id="1134"/>
    </w:p>
    <w:p w14:paraId="61E384BB" w14:textId="77777777" w:rsidR="00D00A2C" w:rsidRPr="00613175" w:rsidRDefault="00D00A2C" w:rsidP="00D00A2C">
      <w:r w:rsidRPr="00613175">
        <w:t>The conformance requirements covered in the present test case are, unless otherwise stated, Rel-15 requirements.</w:t>
      </w:r>
    </w:p>
    <w:p w14:paraId="257D5304" w14:textId="77777777" w:rsidR="002644F8" w:rsidRPr="00613175" w:rsidRDefault="002644F8" w:rsidP="002644F8">
      <w:pPr>
        <w:rPr>
          <w:lang w:eastAsia="zh-CN"/>
        </w:rPr>
      </w:pPr>
      <w:r w:rsidRPr="00613175">
        <w:rPr>
          <w:lang w:eastAsia="zh-CN"/>
        </w:rPr>
        <w:t>[TS 24.341, clause 5.3.1.1]:</w:t>
      </w:r>
    </w:p>
    <w:p w14:paraId="53E6786C" w14:textId="77777777" w:rsidR="002644F8" w:rsidRPr="00613175" w:rsidRDefault="002644F8" w:rsidP="002644F8">
      <w:r w:rsidRPr="00613175">
        <w:t>In addition to the procedures specified in subclause 5.3.1, the SM-over-IP sender shall support the procedures specified in 3GPP TS 24.229 [10] appropriate to the functional entity in which the SM-over-IP sender is implemented. The SM-over-IP sender shall build and populate RP-DATA message, containing all the information that a mobile station submitting an SM according to 3GPP TS 24.011 [8] would place, for successful delivery. The SM-over-IP sender shall parse and interpret RP- DATA, RP-ACK and RP-ERROR messages, containing all the information that a mobile station receiving an SM according to 3GPP TS 24.011 [8] would see, in a SM submission or status report.</w:t>
      </w:r>
    </w:p>
    <w:p w14:paraId="4BA6BB5F" w14:textId="77777777" w:rsidR="002644F8" w:rsidRPr="00613175" w:rsidRDefault="002644F8" w:rsidP="002644F8">
      <w:pPr>
        <w:pStyle w:val="NO"/>
      </w:pPr>
      <w:r w:rsidRPr="00613175">
        <w:t>NOTE 1:</w:t>
      </w:r>
      <w:r w:rsidRPr="00613175">
        <w:tab/>
      </w:r>
      <w:r w:rsidRPr="00613175">
        <w:rPr>
          <w:lang w:eastAsia="ja-JP"/>
        </w:rPr>
        <w:t>If t</w:t>
      </w:r>
      <w:r w:rsidRPr="00613175">
        <w:t>he SM-over-IP sender</w:t>
      </w:r>
      <w:r w:rsidRPr="00613175">
        <w:rPr>
          <w:lang w:eastAsia="ja-JP"/>
        </w:rPr>
        <w:t xml:space="preserve"> uses SMR entity timers as specified in </w:t>
      </w:r>
      <w:r w:rsidRPr="00613175">
        <w:t>3GPP TS 24.011 [8]</w:t>
      </w:r>
      <w:r w:rsidRPr="00613175">
        <w:rPr>
          <w:lang w:eastAsia="ja-JP"/>
        </w:rPr>
        <w:t xml:space="preserve">, then TR1M is set to a value greater than timer F </w:t>
      </w:r>
      <w:r w:rsidRPr="00613175">
        <w:t>(see 3GPP TS 24.229 [10]).</w:t>
      </w:r>
    </w:p>
    <w:p w14:paraId="566F1A2E" w14:textId="77777777" w:rsidR="002644F8" w:rsidRPr="00613175" w:rsidRDefault="002644F8" w:rsidP="002644F8">
      <w:pPr>
        <w:pStyle w:val="NO"/>
        <w:rPr>
          <w:lang w:eastAsia="zh-CN"/>
        </w:rPr>
      </w:pPr>
      <w:r w:rsidRPr="00613175">
        <w:t>NOTE 2:</w:t>
      </w:r>
      <w:r w:rsidRPr="00613175">
        <w:tab/>
        <w:t>If the SM-over-IP sender expects to receive a SM submit report will include the "+g.3gpp.smsip" parameter in the Contact header field when sending a REGISTER request.</w:t>
      </w:r>
    </w:p>
    <w:p w14:paraId="7F4C3B69" w14:textId="77777777" w:rsidR="002644F8" w:rsidRPr="00613175" w:rsidRDefault="002644F8" w:rsidP="002644F8">
      <w:pPr>
        <w:rPr>
          <w:lang w:eastAsia="zh-CN"/>
        </w:rPr>
      </w:pPr>
      <w:r w:rsidRPr="00613175">
        <w:rPr>
          <w:lang w:eastAsia="zh-CN"/>
        </w:rPr>
        <w:t>[TS 24.341, clause 5.3.1.2]:</w:t>
      </w:r>
    </w:p>
    <w:p w14:paraId="2A903025" w14:textId="77777777" w:rsidR="002644F8" w:rsidRPr="00613175" w:rsidRDefault="002644F8" w:rsidP="002644F8">
      <w:r w:rsidRPr="00613175">
        <w:t>When an SM-over-IP sender wants to submit an SM over IP, the SM-over-IP sender shall send a SIP MESSAGE request with the following information:</w:t>
      </w:r>
    </w:p>
    <w:p w14:paraId="7893BECC" w14:textId="77777777" w:rsidR="002644F8" w:rsidRPr="00613175" w:rsidRDefault="002644F8" w:rsidP="002644F8">
      <w:pPr>
        <w:pStyle w:val="B10"/>
      </w:pPr>
      <w:r w:rsidRPr="00613175">
        <w:t>a)</w:t>
      </w:r>
      <w:r w:rsidRPr="00613175">
        <w:tab/>
        <w:t>the Request-URI, which shall contain the PSI of the SC of the SM-over-IP sender;</w:t>
      </w:r>
    </w:p>
    <w:p w14:paraId="570BA3A0" w14:textId="77777777" w:rsidR="002644F8" w:rsidRPr="00613175" w:rsidRDefault="002644F8" w:rsidP="002644F8">
      <w:pPr>
        <w:pStyle w:val="NO"/>
      </w:pPr>
      <w:r w:rsidRPr="00613175">
        <w:t>NOTE 1:</w:t>
      </w:r>
      <w:r w:rsidRPr="00613175">
        <w:tab/>
        <w:t>The PSI of the SC can be SIP URI or tel URI based on operator policy. The PSI of the SC can be obtained using one of the following methods in the priority order listed below:</w:t>
      </w:r>
    </w:p>
    <w:p w14:paraId="7491135A" w14:textId="77777777" w:rsidR="002644F8" w:rsidRPr="00613175" w:rsidRDefault="002644F8" w:rsidP="002644F8">
      <w:pPr>
        <w:pStyle w:val="B4"/>
      </w:pPr>
      <w:r w:rsidRPr="00613175">
        <w:t>1)</w:t>
      </w:r>
      <w:r w:rsidRPr="00613175">
        <w:tab/>
        <w:t>provided by the user;</w:t>
      </w:r>
    </w:p>
    <w:p w14:paraId="7CA068EA" w14:textId="77777777" w:rsidR="002644F8" w:rsidRPr="00613175" w:rsidRDefault="002644F8" w:rsidP="002644F8">
      <w:pPr>
        <w:pStyle w:val="B4"/>
      </w:pPr>
      <w:r w:rsidRPr="00613175">
        <w:t>2)</w:t>
      </w:r>
      <w:r w:rsidRPr="00613175">
        <w:tab/>
        <w:t>if UICC is used, then:</w:t>
      </w:r>
    </w:p>
    <w:p w14:paraId="30E5D7B6" w14:textId="77777777" w:rsidR="002644F8" w:rsidRPr="00613175" w:rsidRDefault="002644F8" w:rsidP="002644F8">
      <w:pPr>
        <w:pStyle w:val="B5"/>
      </w:pPr>
      <w:r w:rsidRPr="00613175">
        <w:t>-</w:t>
      </w:r>
      <w:r w:rsidRPr="00613175">
        <w:tab/>
        <w:t>if an ISIM is present, then the PSI of the SC is obtained from the EF</w:t>
      </w:r>
      <w:r w:rsidRPr="00613175">
        <w:rPr>
          <w:vertAlign w:val="subscript"/>
        </w:rPr>
        <w:t xml:space="preserve">PSISMSC </w:t>
      </w:r>
      <w:r w:rsidRPr="00613175">
        <w:t>in DF_TELECOM as per 3GPP TS 31.103 [18];</w:t>
      </w:r>
    </w:p>
    <w:p w14:paraId="7C9140F2" w14:textId="77777777" w:rsidR="002644F8" w:rsidRPr="00613175" w:rsidRDefault="002644F8" w:rsidP="002644F8">
      <w:pPr>
        <w:pStyle w:val="B5"/>
      </w:pPr>
      <w:r w:rsidRPr="00613175">
        <w:t>-</w:t>
      </w:r>
      <w:r w:rsidRPr="00613175">
        <w:tab/>
        <w:t>if an ISIM is not present, then the PSI of the SC is obtained from the EF</w:t>
      </w:r>
      <w:r w:rsidRPr="00613175">
        <w:rPr>
          <w:vertAlign w:val="subscript"/>
        </w:rPr>
        <w:t xml:space="preserve">PSISMSC </w:t>
      </w:r>
      <w:r w:rsidRPr="00613175">
        <w:t>in DF_TELECOM as per 3GPP TS 31.102 [19]; or</w:t>
      </w:r>
    </w:p>
    <w:p w14:paraId="6B759054" w14:textId="77777777" w:rsidR="002644F8" w:rsidRPr="00613175" w:rsidRDefault="002644F8" w:rsidP="002644F8">
      <w:pPr>
        <w:pStyle w:val="B5"/>
      </w:pPr>
      <w:r w:rsidRPr="00613175">
        <w:t>-</w:t>
      </w:r>
      <w:r w:rsidRPr="00613175">
        <w:tab/>
        <w:t>if the PSI of the SC is not available in EF</w:t>
      </w:r>
      <w:r w:rsidRPr="00613175">
        <w:rPr>
          <w:vertAlign w:val="subscript"/>
        </w:rPr>
        <w:t xml:space="preserve">PSISMSC </w:t>
      </w:r>
      <w:r w:rsidRPr="00613175">
        <w:t xml:space="preserve">in DF_TELECOM, then the PSI of the SC contains the </w:t>
      </w:r>
      <w:r w:rsidRPr="00613175">
        <w:rPr>
          <w:bCs/>
          <w:iCs/>
        </w:rPr>
        <w:t>TS</w:t>
      </w:r>
      <w:r w:rsidRPr="00613175">
        <w:rPr>
          <w:bCs/>
          <w:iCs/>
        </w:rPr>
        <w:noBreakHyphen/>
        <w:t>Service-Centre-Address</w:t>
      </w:r>
      <w:r w:rsidRPr="00613175">
        <w:t xml:space="preserve"> stored in the EF</w:t>
      </w:r>
      <w:r w:rsidRPr="00613175">
        <w:rPr>
          <w:vertAlign w:val="subscript"/>
        </w:rPr>
        <w:t>SMSP</w:t>
      </w:r>
      <w:r w:rsidRPr="00613175">
        <w:t xml:space="preserve"> in DF_TELECOM as per 3GPP TS 31.102 [19]. If the PSI of the SC is based on the E.164 number from the </w:t>
      </w:r>
      <w:r w:rsidRPr="00613175">
        <w:rPr>
          <w:bCs/>
          <w:iCs/>
        </w:rPr>
        <w:t>TS</w:t>
      </w:r>
      <w:r w:rsidRPr="00613175">
        <w:rPr>
          <w:bCs/>
          <w:iCs/>
        </w:rPr>
        <w:noBreakHyphen/>
        <w:t>Service-Centre-Address</w:t>
      </w:r>
      <w:r w:rsidRPr="00613175">
        <w:t xml:space="preserve"> stored in the EF</w:t>
      </w:r>
      <w:r w:rsidRPr="00613175">
        <w:rPr>
          <w:vertAlign w:val="subscript"/>
        </w:rPr>
        <w:t>SMSP</w:t>
      </w:r>
      <w:r w:rsidRPr="00613175">
        <w:t xml:space="preserve"> in DF_TELECOM then the URI constructed can be either a tel URI or a SIP URI (using the "user=phone" SIP URI  parameter format).</w:t>
      </w:r>
    </w:p>
    <w:p w14:paraId="182ECFA5" w14:textId="77777777" w:rsidR="002644F8" w:rsidRPr="00613175" w:rsidRDefault="002644F8" w:rsidP="002644F8">
      <w:pPr>
        <w:pStyle w:val="B4"/>
      </w:pPr>
      <w:r w:rsidRPr="00613175">
        <w:t>3)</w:t>
      </w:r>
      <w:r w:rsidRPr="00613175">
        <w:tab/>
        <w:t xml:space="preserve">if SIM is used instead of UICC, then the PSI of the SC contains the </w:t>
      </w:r>
      <w:r w:rsidRPr="00613175">
        <w:rPr>
          <w:bCs/>
          <w:iCs/>
        </w:rPr>
        <w:t>TS</w:t>
      </w:r>
      <w:r w:rsidRPr="00613175">
        <w:rPr>
          <w:bCs/>
          <w:iCs/>
        </w:rPr>
        <w:noBreakHyphen/>
        <w:t>Service Centre Address</w:t>
      </w:r>
      <w:r w:rsidRPr="00613175">
        <w:t xml:space="preserve"> stored in the EF</w:t>
      </w:r>
      <w:r w:rsidRPr="00613175">
        <w:rPr>
          <w:vertAlign w:val="subscript"/>
        </w:rPr>
        <w:t>SMSP</w:t>
      </w:r>
      <w:r w:rsidRPr="00613175">
        <w:t xml:space="preserve"> in DF_TELECOM as per 3GPP TS 51.011 [20]. If the PSI of the SC is based on the E.164 number from the </w:t>
      </w:r>
      <w:r w:rsidRPr="00613175">
        <w:rPr>
          <w:bCs/>
          <w:iCs/>
        </w:rPr>
        <w:t>TS</w:t>
      </w:r>
      <w:r w:rsidRPr="00613175">
        <w:rPr>
          <w:bCs/>
          <w:iCs/>
        </w:rPr>
        <w:noBreakHyphen/>
        <w:t>Service-Centre-Address</w:t>
      </w:r>
      <w:r w:rsidRPr="00613175">
        <w:t xml:space="preserve"> stored in the EF</w:t>
      </w:r>
      <w:r w:rsidRPr="00613175">
        <w:rPr>
          <w:vertAlign w:val="subscript"/>
        </w:rPr>
        <w:t>SMSP</w:t>
      </w:r>
      <w:r w:rsidRPr="00613175">
        <w:t xml:space="preserve"> in DF_TELECOM then the URI constructed can be either a tel URI or a SIP URI (using the "user=phone" SIP URI  parameter format); or</w:t>
      </w:r>
    </w:p>
    <w:p w14:paraId="56E09A6C" w14:textId="77777777" w:rsidR="002644F8" w:rsidRPr="00613175" w:rsidRDefault="002644F8" w:rsidP="002644F8">
      <w:pPr>
        <w:pStyle w:val="B4"/>
      </w:pPr>
      <w:r w:rsidRPr="00613175">
        <w:t>4)</w:t>
      </w:r>
      <w:r w:rsidRPr="00613175">
        <w:tab/>
        <w:t>if neither the UICC nor SIM is used, then how the PSI of the SC is configured and obtained is through means outside the scope of this specification.</w:t>
      </w:r>
    </w:p>
    <w:p w14:paraId="019104E5" w14:textId="77777777" w:rsidR="002644F8" w:rsidRPr="00613175" w:rsidRDefault="002644F8" w:rsidP="002644F8">
      <w:pPr>
        <w:pStyle w:val="B10"/>
      </w:pPr>
      <w:r w:rsidRPr="00613175">
        <w:t>b)</w:t>
      </w:r>
      <w:r w:rsidRPr="00613175">
        <w:tab/>
        <w:t>the From header, which shall contain a public user identity of the SM-over-IP sender;</w:t>
      </w:r>
    </w:p>
    <w:p w14:paraId="337568A2" w14:textId="77777777" w:rsidR="002644F8" w:rsidRPr="00613175" w:rsidRDefault="002644F8" w:rsidP="002644F8">
      <w:pPr>
        <w:pStyle w:val="NO"/>
      </w:pPr>
      <w:r w:rsidRPr="00613175">
        <w:t>NOTE 2:</w:t>
      </w:r>
      <w:r w:rsidRPr="00613175">
        <w:tab/>
        <w:t xml:space="preserve">The IP-SM-GW will have to use an address of the SM-over-IP sender that the SC can process (i.e. an E.164 number). This address will come from a tel URI in a P-Asserted-Identity header </w:t>
      </w:r>
      <w:r w:rsidRPr="00613175">
        <w:rPr>
          <w:lang w:eastAsia="zh-CN"/>
        </w:rPr>
        <w:t xml:space="preserve">(as defined in RFC 3325 [13]) </w:t>
      </w:r>
      <w:r w:rsidRPr="00613175">
        <w:t>placed in the SIP MESSAGE request by the P-CSCF or S-CSCF.</w:t>
      </w:r>
    </w:p>
    <w:p w14:paraId="3A3BE578" w14:textId="77777777" w:rsidR="002644F8" w:rsidRPr="00613175" w:rsidRDefault="002644F8" w:rsidP="002644F8">
      <w:pPr>
        <w:pStyle w:val="NO"/>
      </w:pPr>
      <w:r w:rsidRPr="00613175">
        <w:t>NOTE 3:</w:t>
      </w:r>
      <w:r w:rsidRPr="00613175">
        <w:tab/>
        <w:t>The SM-over-IP sender has to store the Call-ID of the SIP MESSAGE request, so it can associate the appropriate SIP MESSAGE request including a submit report with it.</w:t>
      </w:r>
    </w:p>
    <w:p w14:paraId="26DF1109" w14:textId="77777777" w:rsidR="002644F8" w:rsidRPr="00613175" w:rsidRDefault="002644F8" w:rsidP="002644F8">
      <w:pPr>
        <w:pStyle w:val="B10"/>
      </w:pPr>
      <w:r w:rsidRPr="00613175">
        <w:t>c)</w:t>
      </w:r>
      <w:r w:rsidRPr="00613175">
        <w:tab/>
        <w:t>the To header, which shall contain the PSI of the SC of the SM-over-IP sender;</w:t>
      </w:r>
    </w:p>
    <w:p w14:paraId="569D5FBC" w14:textId="77777777" w:rsidR="002644F8" w:rsidRPr="00613175" w:rsidRDefault="002644F8" w:rsidP="002644F8">
      <w:pPr>
        <w:pStyle w:val="B10"/>
      </w:pPr>
      <w:r w:rsidRPr="00613175">
        <w:t>d)</w:t>
      </w:r>
      <w:r w:rsidRPr="00613175">
        <w:tab/>
        <w:t>the Content-Type header, which shall contain "application/vnd.3gpp.sms"; and</w:t>
      </w:r>
    </w:p>
    <w:p w14:paraId="6E6E847D" w14:textId="77777777" w:rsidR="002644F8" w:rsidRPr="00613175" w:rsidRDefault="002644F8" w:rsidP="002644F8">
      <w:pPr>
        <w:pStyle w:val="B10"/>
      </w:pPr>
      <w:r w:rsidRPr="00613175">
        <w:t>e)</w:t>
      </w:r>
      <w:r w:rsidRPr="00613175">
        <w:tab/>
        <w:t>the body of the request shall contain an RP-DATA message as defined in 3GPP TS 24.011 [8], including the SMS headers and the SMS user information encoded as specified in 3GPP TS 23.040 [3].</w:t>
      </w:r>
    </w:p>
    <w:p w14:paraId="20DD9D68" w14:textId="77777777" w:rsidR="002644F8" w:rsidRPr="00613175" w:rsidRDefault="002644F8" w:rsidP="002644F8">
      <w:pPr>
        <w:pStyle w:val="NO"/>
      </w:pPr>
      <w:r w:rsidRPr="00613175">
        <w:t>NOTE 4:</w:t>
      </w:r>
      <w:r w:rsidRPr="00613175">
        <w:tab/>
        <w:t>The address of the SC is included in the RP-DATA message content. The address of the SC included in the RP-DATA message content</w:t>
      </w:r>
      <w:r w:rsidRPr="00613175" w:rsidDel="00083383">
        <w:t xml:space="preserve"> </w:t>
      </w:r>
      <w:r w:rsidRPr="00613175">
        <w:t>is stored in the EF</w:t>
      </w:r>
      <w:r w:rsidRPr="00613175">
        <w:rPr>
          <w:vertAlign w:val="subscript"/>
        </w:rPr>
        <w:t>SMSP</w:t>
      </w:r>
      <w:r w:rsidRPr="00613175">
        <w:t xml:space="preserve"> in DF_TELECOM of the (U)SIM of the SM-over-IP sender.</w:t>
      </w:r>
    </w:p>
    <w:p w14:paraId="70EC6B21" w14:textId="77777777" w:rsidR="002644F8" w:rsidRPr="00613175" w:rsidRDefault="002644F8" w:rsidP="002644F8">
      <w:pPr>
        <w:pStyle w:val="NO"/>
      </w:pPr>
      <w:r w:rsidRPr="00613175">
        <w:t>NOTE 5:</w:t>
      </w:r>
      <w:r w:rsidRPr="00613175">
        <w:tab/>
        <w:t>The SM-over-IP sender will use content transfer encoding of type "binary" for the encoding of the SM in the body of the SIP MESSAGE request.</w:t>
      </w:r>
    </w:p>
    <w:p w14:paraId="38D6D4B7" w14:textId="77777777" w:rsidR="002644F8" w:rsidRPr="00613175" w:rsidRDefault="002644F8" w:rsidP="002644F8">
      <w:pPr>
        <w:pStyle w:val="NO"/>
      </w:pPr>
      <w:r w:rsidRPr="00613175">
        <w:t>NOTE 6:</w:t>
      </w:r>
      <w:r w:rsidRPr="00613175">
        <w:tab/>
        <w:t>Both the address of the SC and the PSI of the SC can be configured in the EF</w:t>
      </w:r>
      <w:r w:rsidRPr="00613175">
        <w:rPr>
          <w:vertAlign w:val="subscript"/>
        </w:rPr>
        <w:t xml:space="preserve">PSISMSC </w:t>
      </w:r>
      <w:r w:rsidRPr="00613175">
        <w:t>in DF_TELECOM of the USIM and ISIM respectively using the USAT as per 3GPP TS 31.111 [21].</w:t>
      </w:r>
    </w:p>
    <w:p w14:paraId="24AB308C" w14:textId="77777777" w:rsidR="002644F8" w:rsidRPr="00613175" w:rsidRDefault="002644F8" w:rsidP="002644F8">
      <w:r w:rsidRPr="00613175">
        <w:t>The SM-over-IP sender may request the SC to return the status of the submitted message. The support of status report capabilities is optional for the SC.</w:t>
      </w:r>
    </w:p>
    <w:p w14:paraId="567229F3" w14:textId="77777777" w:rsidR="002644F8" w:rsidRPr="00613175" w:rsidRDefault="002644F8" w:rsidP="002644F8">
      <w:r w:rsidRPr="00613175">
        <w:t>When a SIP MESSAGE request including a submit report in the "vnd.3gpp.sms" payload is received, the SM-over-IP sender shall:</w:t>
      </w:r>
    </w:p>
    <w:p w14:paraId="74C026DE" w14:textId="77777777" w:rsidR="002644F8" w:rsidRPr="00613175" w:rsidRDefault="002644F8" w:rsidP="002644F8">
      <w:pPr>
        <w:pStyle w:val="B10"/>
      </w:pPr>
      <w:r w:rsidRPr="00613175">
        <w:t>-</w:t>
      </w:r>
      <w:r w:rsidRPr="00613175">
        <w:tab/>
        <w:t xml:space="preserve">if SM-over-IP sender supports In-Reply-To header usage and the In-Reply-To header indicates that the request corresponds to a short message submitted by the SM-over-IP sender, generate a 200 (OK) SIP response according to RFC 3428 [14]. </w:t>
      </w:r>
    </w:p>
    <w:p w14:paraId="0A9FF974" w14:textId="77777777" w:rsidR="002644F8" w:rsidRPr="00613175" w:rsidRDefault="002644F8" w:rsidP="002644F8">
      <w:pPr>
        <w:pStyle w:val="B10"/>
      </w:pPr>
      <w:r w:rsidRPr="00613175">
        <w:tab/>
        <w:t>if SM-over-IP sender supports In-Reply-To header usage and the In-Reply-To header indicates that the request does not correspond to a short message submitted by the SM-over-IP sender, a 488 (Not Acceptable here) SIP response according to RFC 3428 [14].</w:t>
      </w:r>
    </w:p>
    <w:p w14:paraId="363192B6" w14:textId="77777777" w:rsidR="002644F8" w:rsidRPr="00613175" w:rsidRDefault="002644F8" w:rsidP="002644F8">
      <w:pPr>
        <w:pStyle w:val="B10"/>
      </w:pPr>
      <w:r w:rsidRPr="00613175">
        <w:t>-</w:t>
      </w:r>
      <w:r w:rsidRPr="00613175">
        <w:tab/>
        <w:t>if SM-over-IP sender does not support In-Reply-To header usage, generate a 200 (OK) SIP response according to RFC 3428 [14]; and extract the payload encoded according to 3GPP TS 24.011 [8] for RP-ACK or RP-ERROR.</w:t>
      </w:r>
    </w:p>
    <w:p w14:paraId="26D6131B" w14:textId="77777777" w:rsidR="002644F8" w:rsidRPr="00613175" w:rsidRDefault="002644F8" w:rsidP="002644F8">
      <w:r w:rsidRPr="00613175">
        <w:t>[TS 24.341 clause 5.3.1.3]:</w:t>
      </w:r>
    </w:p>
    <w:p w14:paraId="7DA7B51E" w14:textId="77777777" w:rsidR="002644F8" w:rsidRPr="00613175" w:rsidRDefault="002644F8" w:rsidP="002644F8">
      <w:r w:rsidRPr="00613175">
        <w:t>When a SIP MESSAGE request including a status report in the "vnd.3gpp.sms" payload is delivered, the SM-over-IP sender shall:</w:t>
      </w:r>
    </w:p>
    <w:p w14:paraId="25DC3696" w14:textId="77777777" w:rsidR="002644F8" w:rsidRPr="00613175" w:rsidRDefault="002644F8" w:rsidP="002644F8">
      <w:pPr>
        <w:pStyle w:val="B10"/>
      </w:pPr>
      <w:r w:rsidRPr="00613175">
        <w:t>-</w:t>
      </w:r>
      <w:r w:rsidRPr="00613175">
        <w:tab/>
        <w:t>generate a SIP response according to RFC 3428 [14];</w:t>
      </w:r>
    </w:p>
    <w:p w14:paraId="0C26E78C" w14:textId="77777777" w:rsidR="002644F8" w:rsidRPr="00613175" w:rsidRDefault="002644F8" w:rsidP="002644F8">
      <w:pPr>
        <w:pStyle w:val="B10"/>
      </w:pPr>
      <w:r w:rsidRPr="00613175">
        <w:t>-</w:t>
      </w:r>
      <w:r w:rsidRPr="00613175">
        <w:tab/>
        <w:t>extract the payload encoded according to 3GPP TS 24.011 [8] for RP-DATA; and</w:t>
      </w:r>
    </w:p>
    <w:p w14:paraId="4B8D8B2C" w14:textId="77777777" w:rsidR="002644F8" w:rsidRPr="00613175" w:rsidRDefault="002644F8" w:rsidP="002644F8">
      <w:pPr>
        <w:pStyle w:val="B10"/>
      </w:pPr>
      <w:r w:rsidRPr="00613175">
        <w:t>-</w:t>
      </w:r>
      <w:r w:rsidRPr="00613175">
        <w:tab/>
        <w:t>create a delivery report for the status report as described in subclause 5.3.2.4. The content of the delivery report is defined in 3GPP TS 24.011 [8].</w:t>
      </w:r>
    </w:p>
    <w:p w14:paraId="1021025C" w14:textId="77777777" w:rsidR="002644F8" w:rsidRPr="00613175" w:rsidRDefault="002644F8" w:rsidP="002644F8">
      <w:r w:rsidRPr="00613175">
        <w:t>[TS 24.341 clause 5.3.2.4]:</w:t>
      </w:r>
    </w:p>
    <w:p w14:paraId="5D64420F" w14:textId="77777777" w:rsidR="002644F8" w:rsidRPr="00613175" w:rsidRDefault="002644F8" w:rsidP="002644F8">
      <w:r w:rsidRPr="00613175">
        <w:t>When an SM-over-IP receiver wants to send an SM delivery report over IP, the SM-over-IP receiver shall send a SIP MESSAGE request with the following information:</w:t>
      </w:r>
    </w:p>
    <w:p w14:paraId="6A4733F4" w14:textId="77777777" w:rsidR="002644F8" w:rsidRPr="00613175" w:rsidRDefault="002644F8" w:rsidP="002644F8">
      <w:pPr>
        <w:pStyle w:val="B10"/>
      </w:pPr>
      <w:r w:rsidRPr="00613175">
        <w:t>a)</w:t>
      </w:r>
      <w:r w:rsidRPr="00613175">
        <w:tab/>
        <w:t>the Request-URI, which shall contain the IP-SM-GW;</w:t>
      </w:r>
    </w:p>
    <w:p w14:paraId="48A1172B" w14:textId="77777777" w:rsidR="002644F8" w:rsidRPr="00613175" w:rsidRDefault="002644F8" w:rsidP="002644F8">
      <w:pPr>
        <w:pStyle w:val="NO"/>
      </w:pPr>
      <w:r w:rsidRPr="00613175">
        <w:t>NOTE 1:</w:t>
      </w:r>
      <w:r w:rsidRPr="00613175">
        <w:tab/>
        <w:t>The address of the IP-SM-GW is received in the P-Asserted-Identity header in the SIP MESSAGE request including the delivered short message.</w:t>
      </w:r>
    </w:p>
    <w:p w14:paraId="6702AC4D" w14:textId="77777777" w:rsidR="002644F8" w:rsidRPr="00613175" w:rsidRDefault="002644F8" w:rsidP="002644F8">
      <w:pPr>
        <w:pStyle w:val="B10"/>
      </w:pPr>
      <w:r w:rsidRPr="00613175">
        <w:t>b)</w:t>
      </w:r>
      <w:r w:rsidRPr="00613175">
        <w:tab/>
        <w:t>the From header, which shall contain a public user identity of the SM-over-IP receiver.</w:t>
      </w:r>
    </w:p>
    <w:p w14:paraId="6C990473" w14:textId="77777777" w:rsidR="002644F8" w:rsidRPr="00613175" w:rsidRDefault="002644F8" w:rsidP="002644F8">
      <w:pPr>
        <w:pStyle w:val="B10"/>
        <w:rPr>
          <w:lang w:eastAsia="zh-CN"/>
        </w:rPr>
      </w:pPr>
      <w:r w:rsidRPr="00613175">
        <w:t>c)</w:t>
      </w:r>
      <w:r w:rsidRPr="00613175">
        <w:tab/>
        <w:t>the To header, which shall contain the IP-SM-GW;</w:t>
      </w:r>
      <w:r w:rsidRPr="00613175">
        <w:rPr>
          <w:lang w:eastAsia="zh-CN"/>
        </w:rPr>
        <w:t xml:space="preserve"> </w:t>
      </w:r>
    </w:p>
    <w:p w14:paraId="454CA0FE" w14:textId="77777777" w:rsidR="002644F8" w:rsidRPr="00613175" w:rsidRDefault="002644F8" w:rsidP="002644F8">
      <w:pPr>
        <w:pStyle w:val="B10"/>
      </w:pPr>
      <w:r w:rsidRPr="00613175">
        <w:rPr>
          <w:lang w:eastAsia="zh-CN"/>
        </w:rPr>
        <w:t>d)</w:t>
      </w:r>
      <w:r w:rsidRPr="00613175">
        <w:rPr>
          <w:lang w:eastAsia="zh-CN"/>
        </w:rPr>
        <w:tab/>
        <w:t xml:space="preserve">the </w:t>
      </w:r>
      <w:r w:rsidRPr="00613175">
        <w:t>In-Reply-To header which shall contain the Call-Id of the SIP MESSAGE request that</w:t>
      </w:r>
      <w:r w:rsidRPr="00613175">
        <w:rPr>
          <w:lang w:eastAsia="zh-CN"/>
        </w:rPr>
        <w:t xml:space="preserve"> was received in</w:t>
      </w:r>
      <w:r w:rsidRPr="00613175">
        <w:t xml:space="preserve"> the </w:t>
      </w:r>
      <w:r w:rsidRPr="00613175">
        <w:rPr>
          <w:lang w:eastAsia="zh-CN"/>
        </w:rPr>
        <w:t>received</w:t>
      </w:r>
      <w:r w:rsidRPr="00613175">
        <w:t xml:space="preserve"> short message</w:t>
      </w:r>
      <w:r w:rsidRPr="00613175">
        <w:rPr>
          <w:lang w:eastAsia="zh-CN"/>
        </w:rPr>
        <w:t>;</w:t>
      </w:r>
    </w:p>
    <w:p w14:paraId="27C91BCC" w14:textId="77777777" w:rsidR="002644F8" w:rsidRPr="00613175" w:rsidRDefault="002644F8" w:rsidP="002644F8">
      <w:pPr>
        <w:pStyle w:val="B10"/>
      </w:pPr>
      <w:r w:rsidRPr="00613175">
        <w:rPr>
          <w:lang w:eastAsia="zh-CN"/>
        </w:rPr>
        <w:t>e</w:t>
      </w:r>
      <w:r w:rsidRPr="00613175">
        <w:t>)</w:t>
      </w:r>
      <w:r w:rsidRPr="00613175">
        <w:tab/>
        <w:t>the Content-Type header shall contain "application/vnd.3gpp.sms"; and</w:t>
      </w:r>
    </w:p>
    <w:p w14:paraId="693C2DAF" w14:textId="77777777" w:rsidR="002644F8" w:rsidRPr="00613175" w:rsidRDefault="002644F8" w:rsidP="002644F8">
      <w:pPr>
        <w:pStyle w:val="B10"/>
      </w:pPr>
      <w:r w:rsidRPr="00613175">
        <w:rPr>
          <w:lang w:eastAsia="zh-CN"/>
        </w:rPr>
        <w:t>f</w:t>
      </w:r>
      <w:r w:rsidRPr="00613175">
        <w:t>)</w:t>
      </w:r>
      <w:r w:rsidRPr="00613175">
        <w:tab/>
        <w:t>the body of the request shall contain the RP-ACK or RP-ERROR message for the SM delivery report, as defined in 3GPP TS 24.011 [8].</w:t>
      </w:r>
    </w:p>
    <w:p w14:paraId="44B184D7" w14:textId="77777777" w:rsidR="002644F8" w:rsidRPr="00613175" w:rsidRDefault="002644F8" w:rsidP="002644F8">
      <w:pPr>
        <w:pStyle w:val="NO"/>
      </w:pPr>
      <w:r w:rsidRPr="00613175">
        <w:t>NOTE 2:</w:t>
      </w:r>
      <w:r w:rsidRPr="00613175">
        <w:tab/>
        <w:t>The SM-over-IP sender will use content transfer encoding of type "binary" for the encoding of the SM in the body of the SIP MESSAGE request.</w:t>
      </w:r>
    </w:p>
    <w:p w14:paraId="69420604" w14:textId="77777777" w:rsidR="002644F8" w:rsidRPr="00613175" w:rsidRDefault="002644F8" w:rsidP="002644F8">
      <w:r w:rsidRPr="00613175">
        <w:t>[TS 24.011 clause 8.2.5.4]:</w:t>
      </w:r>
    </w:p>
    <w:p w14:paraId="24EDC675" w14:textId="77777777" w:rsidR="002644F8" w:rsidRPr="00613175" w:rsidRDefault="002644F8" w:rsidP="002644F8">
      <w:r w:rsidRPr="00613175">
        <w:t>This element is a variable length element always included in the RP</w:t>
      </w:r>
      <w:r w:rsidRPr="00613175">
        <w:noBreakHyphen/>
        <w:t>ERROR message, conveying a negative result of a RP</w:t>
      </w:r>
      <w:r w:rsidRPr="00613175">
        <w:noBreakHyphen/>
        <w:t>DATA message transfer attempt or RP</w:t>
      </w:r>
      <w:r w:rsidRPr="00613175">
        <w:noBreakHyphen/>
        <w:t>SMMA notification attempt. The element contains a cause value and optionally a diagnostic field giving further details of the error cause.</w:t>
      </w:r>
    </w:p>
    <w:p w14:paraId="50E34BC6" w14:textId="77777777" w:rsidR="002644F8" w:rsidRPr="00613175" w:rsidRDefault="002644F8" w:rsidP="0031641D">
      <w:r w:rsidRPr="00613175">
        <w:t>The coding of the cause value is given in table 8.4/3GPP TS 24.011. The mapping between error causes in 3GPP TS 24.011 and 3GPP TS 29.002 (MAP) is specified in 3GPP TS 23.040. Parameters included in the return error from MAP (e.g. System Failure) are mapped directly into the diagnostic field.</w:t>
      </w:r>
    </w:p>
    <w:tbl>
      <w:tblPr>
        <w:tblW w:w="0" w:type="auto"/>
        <w:jc w:val="center"/>
        <w:tblLayout w:type="fixed"/>
        <w:tblLook w:val="0000" w:firstRow="0" w:lastRow="0" w:firstColumn="0" w:lastColumn="0" w:noHBand="0" w:noVBand="0"/>
      </w:tblPr>
      <w:tblGrid>
        <w:gridCol w:w="1134"/>
        <w:gridCol w:w="4576"/>
        <w:gridCol w:w="1237"/>
      </w:tblGrid>
      <w:tr w:rsidR="002644F8" w:rsidRPr="00613175" w14:paraId="0D805EA4" w14:textId="77777777" w:rsidTr="00F67FCB">
        <w:trPr>
          <w:jc w:val="center"/>
        </w:trPr>
        <w:tc>
          <w:tcPr>
            <w:tcW w:w="6947" w:type="dxa"/>
            <w:gridSpan w:val="3"/>
          </w:tcPr>
          <w:p w14:paraId="3ADEB988" w14:textId="77777777" w:rsidR="002644F8" w:rsidRPr="00613175" w:rsidRDefault="002644F8" w:rsidP="0031641D">
            <w:pPr>
              <w:pStyle w:val="TAC"/>
            </w:pPr>
            <w:r w:rsidRPr="00613175">
              <w:t>8</w:t>
            </w:r>
            <w:r w:rsidRPr="00613175">
              <w:tab/>
              <w:t>7</w:t>
            </w:r>
            <w:r w:rsidRPr="00613175">
              <w:tab/>
              <w:t>6</w:t>
            </w:r>
            <w:r w:rsidRPr="00613175">
              <w:tab/>
              <w:t>5</w:t>
            </w:r>
            <w:r w:rsidRPr="00613175">
              <w:tab/>
              <w:t>4</w:t>
            </w:r>
            <w:r w:rsidRPr="00613175">
              <w:tab/>
              <w:t>3</w:t>
            </w:r>
            <w:r w:rsidRPr="00613175">
              <w:tab/>
              <w:t>2</w:t>
            </w:r>
            <w:r w:rsidRPr="00613175">
              <w:tab/>
              <w:t>1</w:t>
            </w:r>
          </w:p>
        </w:tc>
      </w:tr>
      <w:tr w:rsidR="002644F8" w:rsidRPr="00613175" w14:paraId="64B24265" w14:textId="77777777" w:rsidTr="00F67FCB">
        <w:trPr>
          <w:jc w:val="center"/>
        </w:trPr>
        <w:tc>
          <w:tcPr>
            <w:tcW w:w="1134" w:type="dxa"/>
            <w:tcBorders>
              <w:top w:val="single" w:sz="6" w:space="0" w:color="auto"/>
              <w:left w:val="single" w:sz="6" w:space="0" w:color="auto"/>
              <w:bottom w:val="single" w:sz="6" w:space="0" w:color="auto"/>
              <w:right w:val="single" w:sz="6" w:space="0" w:color="auto"/>
            </w:tcBorders>
          </w:tcPr>
          <w:p w14:paraId="10BB70F4" w14:textId="77777777" w:rsidR="002644F8" w:rsidRPr="00613175" w:rsidRDefault="002644F8" w:rsidP="0031641D">
            <w:pPr>
              <w:pStyle w:val="TAC"/>
            </w:pPr>
            <w:r w:rsidRPr="00613175">
              <w:t>0</w:t>
            </w:r>
          </w:p>
        </w:tc>
        <w:tc>
          <w:tcPr>
            <w:tcW w:w="4576" w:type="dxa"/>
            <w:tcBorders>
              <w:top w:val="single" w:sz="6" w:space="0" w:color="auto"/>
              <w:left w:val="nil"/>
              <w:bottom w:val="single" w:sz="6" w:space="0" w:color="auto"/>
              <w:right w:val="single" w:sz="6" w:space="0" w:color="auto"/>
            </w:tcBorders>
          </w:tcPr>
          <w:p w14:paraId="01E8FD09" w14:textId="77777777" w:rsidR="002644F8" w:rsidRPr="00613175" w:rsidRDefault="002644F8" w:rsidP="0031641D">
            <w:pPr>
              <w:pStyle w:val="TAC"/>
            </w:pPr>
            <w:r w:rsidRPr="00613175">
              <w:t>1</w:t>
            </w:r>
            <w:r w:rsidRPr="00613175">
              <w:tab/>
              <w:t>0</w:t>
            </w:r>
            <w:r w:rsidRPr="00613175">
              <w:tab/>
              <w:t>0</w:t>
            </w:r>
            <w:r w:rsidRPr="00613175">
              <w:tab/>
              <w:t>0</w:t>
            </w:r>
            <w:r w:rsidRPr="00613175">
              <w:tab/>
              <w:t>0</w:t>
            </w:r>
            <w:r w:rsidRPr="00613175">
              <w:tab/>
              <w:t>1</w:t>
            </w:r>
            <w:r w:rsidRPr="00613175">
              <w:tab/>
              <w:t>0</w:t>
            </w:r>
          </w:p>
          <w:p w14:paraId="6240052E" w14:textId="77777777" w:rsidR="002644F8" w:rsidRPr="00613175" w:rsidRDefault="002644F8" w:rsidP="0031641D">
            <w:pPr>
              <w:pStyle w:val="TAC"/>
            </w:pPr>
            <w:r w:rsidRPr="00613175">
              <w:t>RP</w:t>
            </w:r>
            <w:r w:rsidRPr="00613175">
              <w:noBreakHyphen/>
              <w:t>Cause IEI</w:t>
            </w:r>
          </w:p>
        </w:tc>
        <w:tc>
          <w:tcPr>
            <w:tcW w:w="1237" w:type="dxa"/>
            <w:tcBorders>
              <w:left w:val="nil"/>
            </w:tcBorders>
          </w:tcPr>
          <w:p w14:paraId="4D13976B" w14:textId="77777777" w:rsidR="002644F8" w:rsidRPr="00613175" w:rsidRDefault="002644F8" w:rsidP="0031641D">
            <w:pPr>
              <w:pStyle w:val="TAC"/>
            </w:pPr>
          </w:p>
          <w:p w14:paraId="03A4CF53" w14:textId="77777777" w:rsidR="002644F8" w:rsidRPr="00613175" w:rsidRDefault="002644F8" w:rsidP="0031641D">
            <w:pPr>
              <w:pStyle w:val="TAC"/>
            </w:pPr>
            <w:r w:rsidRPr="00613175">
              <w:t>1 octet</w:t>
            </w:r>
          </w:p>
        </w:tc>
      </w:tr>
      <w:tr w:rsidR="002644F8" w:rsidRPr="00613175" w14:paraId="198D1E00" w14:textId="77777777" w:rsidTr="00F67FCB">
        <w:trPr>
          <w:jc w:val="center"/>
        </w:trPr>
        <w:tc>
          <w:tcPr>
            <w:tcW w:w="5710" w:type="dxa"/>
            <w:gridSpan w:val="2"/>
            <w:tcBorders>
              <w:left w:val="single" w:sz="6" w:space="0" w:color="auto"/>
              <w:bottom w:val="single" w:sz="6" w:space="0" w:color="auto"/>
              <w:right w:val="single" w:sz="6" w:space="0" w:color="auto"/>
            </w:tcBorders>
          </w:tcPr>
          <w:p w14:paraId="25AA1314" w14:textId="77777777" w:rsidR="002644F8" w:rsidRPr="00613175" w:rsidRDefault="002644F8" w:rsidP="0031641D">
            <w:pPr>
              <w:pStyle w:val="TAC"/>
            </w:pPr>
            <w:r w:rsidRPr="00613175">
              <w:t>Length indicator</w:t>
            </w:r>
          </w:p>
        </w:tc>
        <w:tc>
          <w:tcPr>
            <w:tcW w:w="1237" w:type="dxa"/>
            <w:tcBorders>
              <w:left w:val="nil"/>
            </w:tcBorders>
          </w:tcPr>
          <w:p w14:paraId="08AABFCF" w14:textId="77777777" w:rsidR="002644F8" w:rsidRPr="00613175" w:rsidRDefault="002644F8" w:rsidP="0031641D">
            <w:pPr>
              <w:pStyle w:val="TAC"/>
            </w:pPr>
            <w:r w:rsidRPr="00613175">
              <w:t>1 octet</w:t>
            </w:r>
          </w:p>
        </w:tc>
      </w:tr>
      <w:tr w:rsidR="002644F8" w:rsidRPr="00613175" w14:paraId="264C9A23" w14:textId="77777777" w:rsidTr="00F67FCB">
        <w:trPr>
          <w:jc w:val="center"/>
        </w:trPr>
        <w:tc>
          <w:tcPr>
            <w:tcW w:w="1134" w:type="dxa"/>
            <w:tcBorders>
              <w:left w:val="single" w:sz="6" w:space="0" w:color="auto"/>
              <w:bottom w:val="single" w:sz="6" w:space="0" w:color="auto"/>
              <w:right w:val="single" w:sz="6" w:space="0" w:color="auto"/>
            </w:tcBorders>
          </w:tcPr>
          <w:p w14:paraId="55C4A982" w14:textId="77777777" w:rsidR="002644F8" w:rsidRPr="00613175" w:rsidRDefault="002644F8" w:rsidP="00F67FCB">
            <w:pPr>
              <w:spacing w:before="40" w:after="40"/>
              <w:jc w:val="center"/>
            </w:pPr>
            <w:r w:rsidRPr="00613175">
              <w:t>0 ext</w:t>
            </w:r>
          </w:p>
        </w:tc>
        <w:tc>
          <w:tcPr>
            <w:tcW w:w="4576" w:type="dxa"/>
            <w:tcBorders>
              <w:left w:val="single" w:sz="6" w:space="0" w:color="auto"/>
              <w:bottom w:val="single" w:sz="6" w:space="0" w:color="auto"/>
              <w:right w:val="single" w:sz="6" w:space="0" w:color="auto"/>
            </w:tcBorders>
          </w:tcPr>
          <w:p w14:paraId="6562A443" w14:textId="6A183682" w:rsidR="002644F8" w:rsidRPr="00613175" w:rsidRDefault="002644F8" w:rsidP="0031641D">
            <w:pPr>
              <w:pStyle w:val="TAC"/>
            </w:pPr>
            <w:r w:rsidRPr="00613175">
              <w:t>Cause value</w:t>
            </w:r>
          </w:p>
        </w:tc>
        <w:tc>
          <w:tcPr>
            <w:tcW w:w="1237" w:type="dxa"/>
            <w:tcBorders>
              <w:left w:val="nil"/>
            </w:tcBorders>
          </w:tcPr>
          <w:p w14:paraId="14449674" w14:textId="77777777" w:rsidR="002644F8" w:rsidRPr="00613175" w:rsidRDefault="002644F8" w:rsidP="0031641D">
            <w:pPr>
              <w:pStyle w:val="TAC"/>
            </w:pPr>
            <w:r w:rsidRPr="00613175">
              <w:t>1 octet</w:t>
            </w:r>
          </w:p>
        </w:tc>
      </w:tr>
      <w:tr w:rsidR="002644F8" w:rsidRPr="00613175" w14:paraId="1B28CF54" w14:textId="77777777" w:rsidTr="00F67FCB">
        <w:trPr>
          <w:jc w:val="center"/>
        </w:trPr>
        <w:tc>
          <w:tcPr>
            <w:tcW w:w="5710" w:type="dxa"/>
            <w:gridSpan w:val="2"/>
            <w:tcBorders>
              <w:left w:val="single" w:sz="6" w:space="0" w:color="auto"/>
              <w:bottom w:val="single" w:sz="6" w:space="0" w:color="auto"/>
              <w:right w:val="single" w:sz="6" w:space="0" w:color="auto"/>
            </w:tcBorders>
          </w:tcPr>
          <w:p w14:paraId="63C1FAD1" w14:textId="77777777" w:rsidR="002644F8" w:rsidRPr="00613175" w:rsidRDefault="002644F8" w:rsidP="0031641D">
            <w:pPr>
              <w:pStyle w:val="TAC"/>
            </w:pPr>
            <w:r w:rsidRPr="00613175">
              <w:t>Diagnostic field</w:t>
            </w:r>
          </w:p>
        </w:tc>
        <w:tc>
          <w:tcPr>
            <w:tcW w:w="1237" w:type="dxa"/>
            <w:tcBorders>
              <w:left w:val="nil"/>
            </w:tcBorders>
          </w:tcPr>
          <w:p w14:paraId="23C0166B" w14:textId="77777777" w:rsidR="002644F8" w:rsidRPr="00613175" w:rsidRDefault="002644F8" w:rsidP="0031641D">
            <w:pPr>
              <w:pStyle w:val="TAC"/>
            </w:pPr>
            <w:r w:rsidRPr="00613175">
              <w:t>1 octet  *</w:t>
            </w:r>
          </w:p>
        </w:tc>
      </w:tr>
    </w:tbl>
    <w:p w14:paraId="07A695CC" w14:textId="77777777" w:rsidR="002644F8" w:rsidRPr="00613175" w:rsidRDefault="002644F8" w:rsidP="0031641D">
      <w:pPr>
        <w:pStyle w:val="TF"/>
      </w:pPr>
      <w:r w:rsidRPr="00613175">
        <w:t>Figure 8.8/3GPP TS 24.011: RP</w:t>
      </w:r>
      <w:r w:rsidRPr="00613175">
        <w:noBreakHyphen/>
        <w:t>Cause element layout</w:t>
      </w:r>
    </w:p>
    <w:p w14:paraId="1CCD6324" w14:textId="77777777" w:rsidR="0031641D" w:rsidRPr="00613175" w:rsidRDefault="0031641D" w:rsidP="0031641D"/>
    <w:p w14:paraId="0E61201E" w14:textId="77777777" w:rsidR="002644F8" w:rsidRPr="00613175" w:rsidRDefault="002644F8" w:rsidP="002644F8">
      <w:pPr>
        <w:pStyle w:val="TH"/>
      </w:pPr>
      <w:r w:rsidRPr="00613175">
        <w:t>Table 8.4/3GPP TS 24.011 (part 1): Cause values that may be contained in an RP</w:t>
      </w:r>
      <w:r w:rsidRPr="00613175">
        <w:noBreakHyphen/>
        <w:t>ERROR message</w:t>
      </w:r>
      <w:r w:rsidRPr="00613175">
        <w:br/>
        <w:t>in a mobile originating SM</w:t>
      </w:r>
      <w:r w:rsidRPr="00613175">
        <w:noBreakHyphen/>
        <w:t>transfer attempt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00"/>
        <w:gridCol w:w="1143"/>
        <w:gridCol w:w="4678"/>
      </w:tblGrid>
      <w:tr w:rsidR="002644F8" w:rsidRPr="00613175" w14:paraId="2C6E102D" w14:textId="77777777" w:rsidTr="00F67FCB">
        <w:trPr>
          <w:jc w:val="center"/>
        </w:trPr>
        <w:tc>
          <w:tcPr>
            <w:tcW w:w="1800" w:type="dxa"/>
          </w:tcPr>
          <w:p w14:paraId="3F19CFAD" w14:textId="77777777" w:rsidR="002644F8" w:rsidRPr="00613175" w:rsidRDefault="002644F8" w:rsidP="00F67FCB">
            <w:pPr>
              <w:pStyle w:val="TAH"/>
            </w:pPr>
            <w:r w:rsidRPr="00613175">
              <w:t>Cause value</w:t>
            </w:r>
          </w:p>
        </w:tc>
        <w:tc>
          <w:tcPr>
            <w:tcW w:w="1143" w:type="dxa"/>
          </w:tcPr>
          <w:p w14:paraId="5C410333" w14:textId="77777777" w:rsidR="002644F8" w:rsidRPr="00613175" w:rsidRDefault="002644F8" w:rsidP="0031641D">
            <w:pPr>
              <w:pStyle w:val="TAH"/>
            </w:pPr>
            <w:r w:rsidRPr="00613175">
              <w:t>Cause</w:t>
            </w:r>
            <w:r w:rsidR="0031641D" w:rsidRPr="00613175">
              <w:t xml:space="preserve"> number</w:t>
            </w:r>
          </w:p>
        </w:tc>
        <w:tc>
          <w:tcPr>
            <w:tcW w:w="4678" w:type="dxa"/>
          </w:tcPr>
          <w:p w14:paraId="4524B62F" w14:textId="77777777" w:rsidR="002644F8" w:rsidRPr="00613175" w:rsidRDefault="002644F8" w:rsidP="00F67FCB">
            <w:pPr>
              <w:pStyle w:val="TAH"/>
            </w:pPr>
            <w:r w:rsidRPr="00613175">
              <w:t>Cause</w:t>
            </w:r>
          </w:p>
        </w:tc>
      </w:tr>
      <w:tr w:rsidR="002644F8" w:rsidRPr="00613175" w14:paraId="00C5BE21" w14:textId="77777777" w:rsidTr="00F67FCB">
        <w:trPr>
          <w:jc w:val="center"/>
        </w:trPr>
        <w:tc>
          <w:tcPr>
            <w:tcW w:w="1800" w:type="dxa"/>
          </w:tcPr>
          <w:p w14:paraId="156F65CB" w14:textId="77777777" w:rsidR="002644F8" w:rsidRPr="00613175" w:rsidRDefault="002644F8" w:rsidP="00F67FCB">
            <w:pPr>
              <w:pStyle w:val="TAL"/>
            </w:pPr>
            <w:r w:rsidRPr="00613175">
              <w:t>7 6 5 4 3 2 1</w:t>
            </w:r>
          </w:p>
        </w:tc>
        <w:tc>
          <w:tcPr>
            <w:tcW w:w="1143" w:type="dxa"/>
          </w:tcPr>
          <w:p w14:paraId="6DA0CF3F" w14:textId="77777777" w:rsidR="002644F8" w:rsidRPr="00613175" w:rsidRDefault="002644F8" w:rsidP="00F67FCB">
            <w:pPr>
              <w:pStyle w:val="TAL"/>
            </w:pPr>
            <w:r w:rsidRPr="00613175">
              <w:t xml:space="preserve"> #</w:t>
            </w:r>
          </w:p>
        </w:tc>
        <w:tc>
          <w:tcPr>
            <w:tcW w:w="4678" w:type="dxa"/>
          </w:tcPr>
          <w:p w14:paraId="4D3B8E0F" w14:textId="77777777" w:rsidR="002644F8" w:rsidRPr="00613175" w:rsidRDefault="002644F8" w:rsidP="00F67FCB">
            <w:pPr>
              <w:pStyle w:val="TAL"/>
            </w:pPr>
          </w:p>
        </w:tc>
      </w:tr>
      <w:tr w:rsidR="002644F8" w:rsidRPr="00613175" w14:paraId="6B9D8F62" w14:textId="77777777" w:rsidTr="00F67FCB">
        <w:trPr>
          <w:jc w:val="center"/>
        </w:trPr>
        <w:tc>
          <w:tcPr>
            <w:tcW w:w="1800" w:type="dxa"/>
          </w:tcPr>
          <w:p w14:paraId="3D1BA1F3" w14:textId="77777777" w:rsidR="002644F8" w:rsidRPr="00613175" w:rsidRDefault="002644F8" w:rsidP="00F67FCB">
            <w:pPr>
              <w:pStyle w:val="TAL"/>
            </w:pPr>
            <w:r w:rsidRPr="00613175">
              <w:t>0 0 0 0 0 0 1</w:t>
            </w:r>
          </w:p>
        </w:tc>
        <w:tc>
          <w:tcPr>
            <w:tcW w:w="1143" w:type="dxa"/>
          </w:tcPr>
          <w:p w14:paraId="6820B653" w14:textId="77777777" w:rsidR="002644F8" w:rsidRPr="00613175" w:rsidRDefault="002644F8" w:rsidP="00F67FCB">
            <w:pPr>
              <w:pStyle w:val="TAL"/>
            </w:pPr>
            <w:r w:rsidRPr="00613175">
              <w:t xml:space="preserve"> 1</w:t>
            </w:r>
          </w:p>
        </w:tc>
        <w:tc>
          <w:tcPr>
            <w:tcW w:w="4678" w:type="dxa"/>
          </w:tcPr>
          <w:p w14:paraId="49FF8BA8" w14:textId="77777777" w:rsidR="002644F8" w:rsidRPr="00613175" w:rsidRDefault="002644F8" w:rsidP="00F67FCB">
            <w:pPr>
              <w:pStyle w:val="TAL"/>
            </w:pPr>
            <w:r w:rsidRPr="00613175">
              <w:t>Unassigned (unallocated) number</w:t>
            </w:r>
          </w:p>
        </w:tc>
      </w:tr>
      <w:tr w:rsidR="002644F8" w:rsidRPr="00613175" w14:paraId="283C9483" w14:textId="77777777" w:rsidTr="00F67FCB">
        <w:trPr>
          <w:jc w:val="center"/>
        </w:trPr>
        <w:tc>
          <w:tcPr>
            <w:tcW w:w="1800" w:type="dxa"/>
          </w:tcPr>
          <w:p w14:paraId="16929D43" w14:textId="77777777" w:rsidR="002644F8" w:rsidRPr="00613175" w:rsidRDefault="002644F8" w:rsidP="00F67FCB">
            <w:pPr>
              <w:pStyle w:val="TAL"/>
            </w:pPr>
            <w:r w:rsidRPr="00613175">
              <w:t>0 0 0 1 0 0 0</w:t>
            </w:r>
          </w:p>
        </w:tc>
        <w:tc>
          <w:tcPr>
            <w:tcW w:w="1143" w:type="dxa"/>
          </w:tcPr>
          <w:p w14:paraId="11A7D428" w14:textId="77777777" w:rsidR="002644F8" w:rsidRPr="00613175" w:rsidRDefault="002644F8" w:rsidP="00F67FCB">
            <w:pPr>
              <w:pStyle w:val="TAL"/>
            </w:pPr>
            <w:r w:rsidRPr="00613175">
              <w:t xml:space="preserve"> 8</w:t>
            </w:r>
          </w:p>
        </w:tc>
        <w:tc>
          <w:tcPr>
            <w:tcW w:w="4678" w:type="dxa"/>
          </w:tcPr>
          <w:p w14:paraId="6E82BA93" w14:textId="77777777" w:rsidR="002644F8" w:rsidRPr="00613175" w:rsidRDefault="002644F8" w:rsidP="00F67FCB">
            <w:pPr>
              <w:pStyle w:val="TAL"/>
            </w:pPr>
            <w:r w:rsidRPr="00613175">
              <w:t>Operator determined barring</w:t>
            </w:r>
          </w:p>
        </w:tc>
      </w:tr>
      <w:tr w:rsidR="002644F8" w:rsidRPr="00613175" w14:paraId="250E2E5B" w14:textId="77777777" w:rsidTr="00F67FCB">
        <w:trPr>
          <w:jc w:val="center"/>
        </w:trPr>
        <w:tc>
          <w:tcPr>
            <w:tcW w:w="1800" w:type="dxa"/>
          </w:tcPr>
          <w:p w14:paraId="371A29DA" w14:textId="77777777" w:rsidR="002644F8" w:rsidRPr="00613175" w:rsidRDefault="002644F8" w:rsidP="00F67FCB">
            <w:pPr>
              <w:pStyle w:val="TAL"/>
            </w:pPr>
            <w:r w:rsidRPr="00613175">
              <w:t>0 0 0 1 0 1 0</w:t>
            </w:r>
          </w:p>
        </w:tc>
        <w:tc>
          <w:tcPr>
            <w:tcW w:w="1143" w:type="dxa"/>
          </w:tcPr>
          <w:p w14:paraId="01C455E2" w14:textId="77777777" w:rsidR="002644F8" w:rsidRPr="00613175" w:rsidRDefault="002644F8" w:rsidP="00F67FCB">
            <w:pPr>
              <w:pStyle w:val="TAL"/>
            </w:pPr>
            <w:r w:rsidRPr="00613175">
              <w:t>10</w:t>
            </w:r>
          </w:p>
        </w:tc>
        <w:tc>
          <w:tcPr>
            <w:tcW w:w="4678" w:type="dxa"/>
          </w:tcPr>
          <w:p w14:paraId="641F6FBA" w14:textId="77777777" w:rsidR="002644F8" w:rsidRPr="00613175" w:rsidRDefault="002644F8" w:rsidP="00F67FCB">
            <w:pPr>
              <w:pStyle w:val="TAL"/>
            </w:pPr>
            <w:r w:rsidRPr="00613175">
              <w:t>Call barred</w:t>
            </w:r>
          </w:p>
        </w:tc>
      </w:tr>
      <w:tr w:rsidR="002644F8" w:rsidRPr="00613175" w14:paraId="508BF7D3" w14:textId="77777777" w:rsidTr="00F67FCB">
        <w:trPr>
          <w:jc w:val="center"/>
        </w:trPr>
        <w:tc>
          <w:tcPr>
            <w:tcW w:w="1800" w:type="dxa"/>
          </w:tcPr>
          <w:p w14:paraId="2C15263C" w14:textId="77777777" w:rsidR="002644F8" w:rsidRPr="00613175" w:rsidRDefault="002644F8" w:rsidP="00F67FCB">
            <w:pPr>
              <w:pStyle w:val="TAL"/>
            </w:pPr>
            <w:r w:rsidRPr="00613175">
              <w:t>0 0 0 1 0 1 1</w:t>
            </w:r>
          </w:p>
        </w:tc>
        <w:tc>
          <w:tcPr>
            <w:tcW w:w="1143" w:type="dxa"/>
          </w:tcPr>
          <w:p w14:paraId="4268A915" w14:textId="77777777" w:rsidR="002644F8" w:rsidRPr="00613175" w:rsidRDefault="002644F8" w:rsidP="00F67FCB">
            <w:pPr>
              <w:pStyle w:val="TAL"/>
            </w:pPr>
            <w:r w:rsidRPr="00613175">
              <w:t>11</w:t>
            </w:r>
          </w:p>
        </w:tc>
        <w:tc>
          <w:tcPr>
            <w:tcW w:w="4678" w:type="dxa"/>
          </w:tcPr>
          <w:p w14:paraId="442B69F0" w14:textId="77777777" w:rsidR="002644F8" w:rsidRPr="00613175" w:rsidRDefault="002644F8" w:rsidP="00F67FCB">
            <w:pPr>
              <w:pStyle w:val="TAL"/>
            </w:pPr>
            <w:r w:rsidRPr="00613175">
              <w:t>Reserved</w:t>
            </w:r>
          </w:p>
        </w:tc>
      </w:tr>
      <w:tr w:rsidR="002644F8" w:rsidRPr="00613175" w14:paraId="3E092C45" w14:textId="77777777" w:rsidTr="00F67FCB">
        <w:trPr>
          <w:jc w:val="center"/>
        </w:trPr>
        <w:tc>
          <w:tcPr>
            <w:tcW w:w="1800" w:type="dxa"/>
          </w:tcPr>
          <w:p w14:paraId="24AF391D" w14:textId="77777777" w:rsidR="002644F8" w:rsidRPr="00613175" w:rsidRDefault="002644F8" w:rsidP="00F67FCB">
            <w:pPr>
              <w:pStyle w:val="TAL"/>
            </w:pPr>
            <w:r w:rsidRPr="00613175">
              <w:t>0 0 1 0 1 0 1</w:t>
            </w:r>
          </w:p>
        </w:tc>
        <w:tc>
          <w:tcPr>
            <w:tcW w:w="1143" w:type="dxa"/>
          </w:tcPr>
          <w:p w14:paraId="712ED0BE" w14:textId="77777777" w:rsidR="002644F8" w:rsidRPr="00613175" w:rsidRDefault="002644F8" w:rsidP="00F67FCB">
            <w:pPr>
              <w:pStyle w:val="TAL"/>
            </w:pPr>
            <w:r w:rsidRPr="00613175">
              <w:t>21</w:t>
            </w:r>
          </w:p>
        </w:tc>
        <w:tc>
          <w:tcPr>
            <w:tcW w:w="4678" w:type="dxa"/>
          </w:tcPr>
          <w:p w14:paraId="2C0B069B" w14:textId="77777777" w:rsidR="002644F8" w:rsidRPr="00613175" w:rsidRDefault="002644F8" w:rsidP="00F67FCB">
            <w:pPr>
              <w:pStyle w:val="TAL"/>
            </w:pPr>
            <w:r w:rsidRPr="00613175">
              <w:t>Short message transfer rejected</w:t>
            </w:r>
          </w:p>
        </w:tc>
      </w:tr>
      <w:tr w:rsidR="002644F8" w:rsidRPr="00613175" w14:paraId="57CAFD7A" w14:textId="77777777" w:rsidTr="00F67FCB">
        <w:trPr>
          <w:jc w:val="center"/>
        </w:trPr>
        <w:tc>
          <w:tcPr>
            <w:tcW w:w="1800" w:type="dxa"/>
          </w:tcPr>
          <w:p w14:paraId="00F4233E" w14:textId="77777777" w:rsidR="002644F8" w:rsidRPr="00613175" w:rsidRDefault="002644F8" w:rsidP="00F67FCB">
            <w:pPr>
              <w:pStyle w:val="TAL"/>
            </w:pPr>
            <w:r w:rsidRPr="00613175">
              <w:t>0 0 1 1 0 1 1</w:t>
            </w:r>
          </w:p>
        </w:tc>
        <w:tc>
          <w:tcPr>
            <w:tcW w:w="1143" w:type="dxa"/>
          </w:tcPr>
          <w:p w14:paraId="30F8C2A3" w14:textId="77777777" w:rsidR="002644F8" w:rsidRPr="00613175" w:rsidRDefault="002644F8" w:rsidP="00F67FCB">
            <w:pPr>
              <w:pStyle w:val="TAL"/>
            </w:pPr>
            <w:r w:rsidRPr="00613175">
              <w:t>27</w:t>
            </w:r>
          </w:p>
        </w:tc>
        <w:tc>
          <w:tcPr>
            <w:tcW w:w="4678" w:type="dxa"/>
          </w:tcPr>
          <w:p w14:paraId="524FBB23" w14:textId="77777777" w:rsidR="002644F8" w:rsidRPr="00613175" w:rsidRDefault="002644F8" w:rsidP="00F67FCB">
            <w:pPr>
              <w:pStyle w:val="TAL"/>
            </w:pPr>
            <w:r w:rsidRPr="00613175">
              <w:t>Destination out of order</w:t>
            </w:r>
          </w:p>
        </w:tc>
      </w:tr>
      <w:tr w:rsidR="002644F8" w:rsidRPr="00613175" w14:paraId="4C049C99" w14:textId="77777777" w:rsidTr="00F67FCB">
        <w:trPr>
          <w:jc w:val="center"/>
        </w:trPr>
        <w:tc>
          <w:tcPr>
            <w:tcW w:w="1800" w:type="dxa"/>
          </w:tcPr>
          <w:p w14:paraId="216B05B1" w14:textId="77777777" w:rsidR="002644F8" w:rsidRPr="00613175" w:rsidRDefault="002644F8" w:rsidP="00F67FCB">
            <w:pPr>
              <w:pStyle w:val="TAL"/>
            </w:pPr>
            <w:r w:rsidRPr="00613175">
              <w:t>0 0 1 1 1 0 0</w:t>
            </w:r>
          </w:p>
        </w:tc>
        <w:tc>
          <w:tcPr>
            <w:tcW w:w="1143" w:type="dxa"/>
          </w:tcPr>
          <w:p w14:paraId="21C61F02" w14:textId="77777777" w:rsidR="002644F8" w:rsidRPr="00613175" w:rsidRDefault="002644F8" w:rsidP="00F67FCB">
            <w:pPr>
              <w:pStyle w:val="TAL"/>
            </w:pPr>
            <w:r w:rsidRPr="00613175">
              <w:t>28</w:t>
            </w:r>
          </w:p>
        </w:tc>
        <w:tc>
          <w:tcPr>
            <w:tcW w:w="4678" w:type="dxa"/>
          </w:tcPr>
          <w:p w14:paraId="48A0630C" w14:textId="77777777" w:rsidR="002644F8" w:rsidRPr="00613175" w:rsidRDefault="002644F8" w:rsidP="00F67FCB">
            <w:pPr>
              <w:pStyle w:val="TAL"/>
            </w:pPr>
            <w:r w:rsidRPr="00613175">
              <w:t>Unidentified subscriber</w:t>
            </w:r>
          </w:p>
        </w:tc>
      </w:tr>
      <w:tr w:rsidR="002644F8" w:rsidRPr="00613175" w14:paraId="5E316F62" w14:textId="77777777" w:rsidTr="00F67FCB">
        <w:trPr>
          <w:jc w:val="center"/>
        </w:trPr>
        <w:tc>
          <w:tcPr>
            <w:tcW w:w="1800" w:type="dxa"/>
          </w:tcPr>
          <w:p w14:paraId="67F8803B" w14:textId="77777777" w:rsidR="002644F8" w:rsidRPr="00613175" w:rsidRDefault="002644F8" w:rsidP="00F67FCB">
            <w:pPr>
              <w:pStyle w:val="TAL"/>
            </w:pPr>
            <w:r w:rsidRPr="00613175">
              <w:t>0 0 1 1 1 0 1</w:t>
            </w:r>
          </w:p>
        </w:tc>
        <w:tc>
          <w:tcPr>
            <w:tcW w:w="1143" w:type="dxa"/>
          </w:tcPr>
          <w:p w14:paraId="435C51CB" w14:textId="77777777" w:rsidR="002644F8" w:rsidRPr="00613175" w:rsidRDefault="002644F8" w:rsidP="00F67FCB">
            <w:pPr>
              <w:pStyle w:val="TAL"/>
            </w:pPr>
            <w:r w:rsidRPr="00613175">
              <w:t>29</w:t>
            </w:r>
          </w:p>
        </w:tc>
        <w:tc>
          <w:tcPr>
            <w:tcW w:w="4678" w:type="dxa"/>
          </w:tcPr>
          <w:p w14:paraId="47BAA3F9" w14:textId="77777777" w:rsidR="002644F8" w:rsidRPr="00613175" w:rsidRDefault="002644F8" w:rsidP="00F67FCB">
            <w:pPr>
              <w:pStyle w:val="TAL"/>
            </w:pPr>
            <w:r w:rsidRPr="00613175">
              <w:t>Facility rejected</w:t>
            </w:r>
          </w:p>
        </w:tc>
      </w:tr>
      <w:tr w:rsidR="002644F8" w:rsidRPr="00613175" w14:paraId="32687B1E" w14:textId="77777777" w:rsidTr="00F67FCB">
        <w:trPr>
          <w:jc w:val="center"/>
        </w:trPr>
        <w:tc>
          <w:tcPr>
            <w:tcW w:w="1800" w:type="dxa"/>
          </w:tcPr>
          <w:p w14:paraId="298AD9F8" w14:textId="77777777" w:rsidR="002644F8" w:rsidRPr="00613175" w:rsidRDefault="002644F8" w:rsidP="00F67FCB">
            <w:pPr>
              <w:pStyle w:val="TAL"/>
            </w:pPr>
            <w:r w:rsidRPr="00613175">
              <w:t>0 0 1 1 1 1 0</w:t>
            </w:r>
          </w:p>
        </w:tc>
        <w:tc>
          <w:tcPr>
            <w:tcW w:w="1143" w:type="dxa"/>
          </w:tcPr>
          <w:p w14:paraId="4ED8D0FD" w14:textId="77777777" w:rsidR="002644F8" w:rsidRPr="00613175" w:rsidRDefault="002644F8" w:rsidP="00F67FCB">
            <w:pPr>
              <w:pStyle w:val="TAL"/>
            </w:pPr>
            <w:r w:rsidRPr="00613175">
              <w:t>30</w:t>
            </w:r>
          </w:p>
        </w:tc>
        <w:tc>
          <w:tcPr>
            <w:tcW w:w="4678" w:type="dxa"/>
          </w:tcPr>
          <w:p w14:paraId="6ED66834" w14:textId="77777777" w:rsidR="002644F8" w:rsidRPr="00613175" w:rsidRDefault="002644F8" w:rsidP="00F67FCB">
            <w:pPr>
              <w:pStyle w:val="TAL"/>
            </w:pPr>
            <w:r w:rsidRPr="00613175">
              <w:t>Unknown subscriber</w:t>
            </w:r>
          </w:p>
        </w:tc>
      </w:tr>
      <w:tr w:rsidR="002644F8" w:rsidRPr="00613175" w14:paraId="4427E73B" w14:textId="77777777" w:rsidTr="00F67FCB">
        <w:trPr>
          <w:jc w:val="center"/>
        </w:trPr>
        <w:tc>
          <w:tcPr>
            <w:tcW w:w="1800" w:type="dxa"/>
          </w:tcPr>
          <w:p w14:paraId="6D47FAD9" w14:textId="77777777" w:rsidR="002644F8" w:rsidRPr="00613175" w:rsidRDefault="002644F8" w:rsidP="00F67FCB">
            <w:pPr>
              <w:pStyle w:val="TAL"/>
            </w:pPr>
            <w:r w:rsidRPr="00613175">
              <w:t>0 1 0 0 1 1 0</w:t>
            </w:r>
          </w:p>
        </w:tc>
        <w:tc>
          <w:tcPr>
            <w:tcW w:w="1143" w:type="dxa"/>
          </w:tcPr>
          <w:p w14:paraId="7D6F4593" w14:textId="77777777" w:rsidR="002644F8" w:rsidRPr="00613175" w:rsidRDefault="002644F8" w:rsidP="00F67FCB">
            <w:pPr>
              <w:pStyle w:val="TAL"/>
            </w:pPr>
            <w:r w:rsidRPr="00613175">
              <w:t>38</w:t>
            </w:r>
          </w:p>
        </w:tc>
        <w:tc>
          <w:tcPr>
            <w:tcW w:w="4678" w:type="dxa"/>
          </w:tcPr>
          <w:p w14:paraId="30CD043A" w14:textId="77777777" w:rsidR="002644F8" w:rsidRPr="00613175" w:rsidRDefault="002644F8" w:rsidP="00F67FCB">
            <w:pPr>
              <w:pStyle w:val="TAL"/>
            </w:pPr>
            <w:r w:rsidRPr="00613175">
              <w:t>Network out of order</w:t>
            </w:r>
          </w:p>
        </w:tc>
      </w:tr>
      <w:tr w:rsidR="002644F8" w:rsidRPr="00613175" w14:paraId="57A15151" w14:textId="77777777" w:rsidTr="00F67FCB">
        <w:trPr>
          <w:jc w:val="center"/>
        </w:trPr>
        <w:tc>
          <w:tcPr>
            <w:tcW w:w="1800" w:type="dxa"/>
          </w:tcPr>
          <w:p w14:paraId="49DEAB2F" w14:textId="77777777" w:rsidR="002644F8" w:rsidRPr="00613175" w:rsidRDefault="002644F8" w:rsidP="00F67FCB">
            <w:pPr>
              <w:pStyle w:val="TAL"/>
            </w:pPr>
            <w:r w:rsidRPr="00613175">
              <w:t>0 1 0 1 0 0 1</w:t>
            </w:r>
          </w:p>
        </w:tc>
        <w:tc>
          <w:tcPr>
            <w:tcW w:w="1143" w:type="dxa"/>
          </w:tcPr>
          <w:p w14:paraId="7E5A015D" w14:textId="77777777" w:rsidR="002644F8" w:rsidRPr="00613175" w:rsidRDefault="002644F8" w:rsidP="00F67FCB">
            <w:pPr>
              <w:pStyle w:val="TAL"/>
            </w:pPr>
            <w:r w:rsidRPr="00613175">
              <w:t>41</w:t>
            </w:r>
          </w:p>
        </w:tc>
        <w:tc>
          <w:tcPr>
            <w:tcW w:w="4678" w:type="dxa"/>
          </w:tcPr>
          <w:p w14:paraId="5DF33E13" w14:textId="77777777" w:rsidR="002644F8" w:rsidRPr="00613175" w:rsidRDefault="002644F8" w:rsidP="00F67FCB">
            <w:pPr>
              <w:pStyle w:val="TAL"/>
            </w:pPr>
            <w:r w:rsidRPr="00613175">
              <w:t>Temporary failure</w:t>
            </w:r>
          </w:p>
        </w:tc>
      </w:tr>
      <w:tr w:rsidR="002644F8" w:rsidRPr="00613175" w14:paraId="4D9C04D9" w14:textId="77777777" w:rsidTr="00F67FCB">
        <w:trPr>
          <w:jc w:val="center"/>
        </w:trPr>
        <w:tc>
          <w:tcPr>
            <w:tcW w:w="1800" w:type="dxa"/>
          </w:tcPr>
          <w:p w14:paraId="62B97846" w14:textId="77777777" w:rsidR="002644F8" w:rsidRPr="00613175" w:rsidRDefault="002644F8" w:rsidP="00F67FCB">
            <w:pPr>
              <w:pStyle w:val="TAL"/>
            </w:pPr>
            <w:r w:rsidRPr="00613175">
              <w:t>0 1 0 1 0 1 0</w:t>
            </w:r>
          </w:p>
        </w:tc>
        <w:tc>
          <w:tcPr>
            <w:tcW w:w="1143" w:type="dxa"/>
          </w:tcPr>
          <w:p w14:paraId="00480C32" w14:textId="77777777" w:rsidR="002644F8" w:rsidRPr="00613175" w:rsidRDefault="002644F8" w:rsidP="00F67FCB">
            <w:pPr>
              <w:pStyle w:val="TAL"/>
            </w:pPr>
            <w:r w:rsidRPr="00613175">
              <w:t>42</w:t>
            </w:r>
          </w:p>
        </w:tc>
        <w:tc>
          <w:tcPr>
            <w:tcW w:w="4678" w:type="dxa"/>
          </w:tcPr>
          <w:p w14:paraId="670889D1" w14:textId="77777777" w:rsidR="002644F8" w:rsidRPr="00613175" w:rsidRDefault="002644F8" w:rsidP="00F67FCB">
            <w:pPr>
              <w:pStyle w:val="TAL"/>
            </w:pPr>
            <w:r w:rsidRPr="00613175">
              <w:t>Congestion</w:t>
            </w:r>
          </w:p>
        </w:tc>
      </w:tr>
      <w:tr w:rsidR="002644F8" w:rsidRPr="00613175" w14:paraId="7EA33867" w14:textId="77777777" w:rsidTr="00F67FCB">
        <w:trPr>
          <w:jc w:val="center"/>
        </w:trPr>
        <w:tc>
          <w:tcPr>
            <w:tcW w:w="1800" w:type="dxa"/>
          </w:tcPr>
          <w:p w14:paraId="7572CC99" w14:textId="77777777" w:rsidR="002644F8" w:rsidRPr="00613175" w:rsidRDefault="002644F8" w:rsidP="00F67FCB">
            <w:pPr>
              <w:pStyle w:val="TAL"/>
            </w:pPr>
            <w:r w:rsidRPr="00613175">
              <w:t>0 1 0 1 1 1 1</w:t>
            </w:r>
          </w:p>
        </w:tc>
        <w:tc>
          <w:tcPr>
            <w:tcW w:w="1143" w:type="dxa"/>
          </w:tcPr>
          <w:p w14:paraId="50200CA2" w14:textId="77777777" w:rsidR="002644F8" w:rsidRPr="00613175" w:rsidRDefault="002644F8" w:rsidP="00F67FCB">
            <w:pPr>
              <w:pStyle w:val="TAL"/>
            </w:pPr>
            <w:r w:rsidRPr="00613175">
              <w:t>47</w:t>
            </w:r>
          </w:p>
        </w:tc>
        <w:tc>
          <w:tcPr>
            <w:tcW w:w="4678" w:type="dxa"/>
          </w:tcPr>
          <w:p w14:paraId="789170D9" w14:textId="77777777" w:rsidR="002644F8" w:rsidRPr="00613175" w:rsidRDefault="002644F8" w:rsidP="00F67FCB">
            <w:pPr>
              <w:pStyle w:val="TAL"/>
            </w:pPr>
            <w:r w:rsidRPr="00613175">
              <w:t>Resources unavailable, unspecified</w:t>
            </w:r>
          </w:p>
        </w:tc>
      </w:tr>
      <w:tr w:rsidR="002644F8" w:rsidRPr="00613175" w14:paraId="44157F8B" w14:textId="77777777" w:rsidTr="00F67FCB">
        <w:trPr>
          <w:jc w:val="center"/>
        </w:trPr>
        <w:tc>
          <w:tcPr>
            <w:tcW w:w="1800" w:type="dxa"/>
          </w:tcPr>
          <w:p w14:paraId="56B7C61F" w14:textId="77777777" w:rsidR="002644F8" w:rsidRPr="00613175" w:rsidRDefault="002644F8" w:rsidP="00F67FCB">
            <w:pPr>
              <w:pStyle w:val="TAL"/>
            </w:pPr>
            <w:r w:rsidRPr="00613175">
              <w:t>0 1 1 0 0 1 0</w:t>
            </w:r>
          </w:p>
        </w:tc>
        <w:tc>
          <w:tcPr>
            <w:tcW w:w="1143" w:type="dxa"/>
          </w:tcPr>
          <w:p w14:paraId="63387318" w14:textId="77777777" w:rsidR="002644F8" w:rsidRPr="00613175" w:rsidRDefault="002644F8" w:rsidP="00F67FCB">
            <w:pPr>
              <w:pStyle w:val="TAL"/>
            </w:pPr>
            <w:r w:rsidRPr="00613175">
              <w:t>50</w:t>
            </w:r>
          </w:p>
        </w:tc>
        <w:tc>
          <w:tcPr>
            <w:tcW w:w="4678" w:type="dxa"/>
          </w:tcPr>
          <w:p w14:paraId="07A445C6" w14:textId="77777777" w:rsidR="002644F8" w:rsidRPr="00613175" w:rsidRDefault="002644F8" w:rsidP="00F67FCB">
            <w:pPr>
              <w:pStyle w:val="TAL"/>
            </w:pPr>
            <w:r w:rsidRPr="00613175">
              <w:t>Requested facility not subscribed</w:t>
            </w:r>
          </w:p>
        </w:tc>
      </w:tr>
      <w:tr w:rsidR="002644F8" w:rsidRPr="00613175" w14:paraId="11F8DC25" w14:textId="77777777" w:rsidTr="00F67FCB">
        <w:trPr>
          <w:jc w:val="center"/>
        </w:trPr>
        <w:tc>
          <w:tcPr>
            <w:tcW w:w="1800" w:type="dxa"/>
          </w:tcPr>
          <w:p w14:paraId="07CABD55" w14:textId="77777777" w:rsidR="002644F8" w:rsidRPr="00613175" w:rsidRDefault="002644F8" w:rsidP="00F67FCB">
            <w:pPr>
              <w:pStyle w:val="TAL"/>
            </w:pPr>
            <w:r w:rsidRPr="00613175">
              <w:t>1 0 0 0 1 0 1</w:t>
            </w:r>
          </w:p>
        </w:tc>
        <w:tc>
          <w:tcPr>
            <w:tcW w:w="1143" w:type="dxa"/>
          </w:tcPr>
          <w:p w14:paraId="07CE2473" w14:textId="77777777" w:rsidR="002644F8" w:rsidRPr="00613175" w:rsidRDefault="002644F8" w:rsidP="00F67FCB">
            <w:pPr>
              <w:pStyle w:val="TAL"/>
            </w:pPr>
            <w:r w:rsidRPr="00613175">
              <w:t>69</w:t>
            </w:r>
          </w:p>
        </w:tc>
        <w:tc>
          <w:tcPr>
            <w:tcW w:w="4678" w:type="dxa"/>
          </w:tcPr>
          <w:p w14:paraId="0A58F698" w14:textId="77777777" w:rsidR="002644F8" w:rsidRPr="00613175" w:rsidRDefault="002644F8" w:rsidP="00F67FCB">
            <w:pPr>
              <w:pStyle w:val="TAL"/>
            </w:pPr>
            <w:r w:rsidRPr="00613175">
              <w:t>Requested facility not implemented</w:t>
            </w:r>
          </w:p>
        </w:tc>
      </w:tr>
      <w:tr w:rsidR="002644F8" w:rsidRPr="00613175" w14:paraId="3BD388FE" w14:textId="77777777" w:rsidTr="00F67FCB">
        <w:trPr>
          <w:jc w:val="center"/>
        </w:trPr>
        <w:tc>
          <w:tcPr>
            <w:tcW w:w="1800" w:type="dxa"/>
          </w:tcPr>
          <w:p w14:paraId="13223064" w14:textId="77777777" w:rsidR="002644F8" w:rsidRPr="00613175" w:rsidRDefault="002644F8" w:rsidP="00F67FCB">
            <w:pPr>
              <w:pStyle w:val="TAL"/>
            </w:pPr>
            <w:r w:rsidRPr="00613175">
              <w:t>1 0 1 0 0 0 1</w:t>
            </w:r>
          </w:p>
        </w:tc>
        <w:tc>
          <w:tcPr>
            <w:tcW w:w="1143" w:type="dxa"/>
          </w:tcPr>
          <w:p w14:paraId="21A7219B" w14:textId="77777777" w:rsidR="002644F8" w:rsidRPr="00613175" w:rsidRDefault="002644F8" w:rsidP="00F67FCB">
            <w:pPr>
              <w:pStyle w:val="TAL"/>
            </w:pPr>
            <w:r w:rsidRPr="00613175">
              <w:t>81</w:t>
            </w:r>
          </w:p>
        </w:tc>
        <w:tc>
          <w:tcPr>
            <w:tcW w:w="4678" w:type="dxa"/>
          </w:tcPr>
          <w:p w14:paraId="23C0F068" w14:textId="77777777" w:rsidR="002644F8" w:rsidRPr="00613175" w:rsidRDefault="002644F8" w:rsidP="00F67FCB">
            <w:pPr>
              <w:pStyle w:val="TAL"/>
            </w:pPr>
            <w:r w:rsidRPr="00613175">
              <w:t>Invalid short message transfer reference value</w:t>
            </w:r>
          </w:p>
        </w:tc>
      </w:tr>
      <w:tr w:rsidR="002644F8" w:rsidRPr="00613175" w14:paraId="76F48711" w14:textId="77777777" w:rsidTr="00F67FCB">
        <w:trPr>
          <w:jc w:val="center"/>
        </w:trPr>
        <w:tc>
          <w:tcPr>
            <w:tcW w:w="1800" w:type="dxa"/>
          </w:tcPr>
          <w:p w14:paraId="3D3B4F7E" w14:textId="77777777" w:rsidR="002644F8" w:rsidRPr="00613175" w:rsidRDefault="002644F8" w:rsidP="00F67FCB">
            <w:pPr>
              <w:pStyle w:val="TAL"/>
            </w:pPr>
            <w:r w:rsidRPr="00613175">
              <w:t>1 0 1 1 1 1 1</w:t>
            </w:r>
          </w:p>
        </w:tc>
        <w:tc>
          <w:tcPr>
            <w:tcW w:w="1143" w:type="dxa"/>
          </w:tcPr>
          <w:p w14:paraId="276558BC" w14:textId="77777777" w:rsidR="002644F8" w:rsidRPr="00613175" w:rsidRDefault="002644F8" w:rsidP="00F67FCB">
            <w:pPr>
              <w:pStyle w:val="TAL"/>
            </w:pPr>
            <w:r w:rsidRPr="00613175">
              <w:t>95</w:t>
            </w:r>
          </w:p>
        </w:tc>
        <w:tc>
          <w:tcPr>
            <w:tcW w:w="4678" w:type="dxa"/>
          </w:tcPr>
          <w:p w14:paraId="7609F478" w14:textId="77777777" w:rsidR="002644F8" w:rsidRPr="00613175" w:rsidRDefault="002644F8" w:rsidP="00F67FCB">
            <w:pPr>
              <w:pStyle w:val="TAL"/>
            </w:pPr>
            <w:r w:rsidRPr="00613175">
              <w:t>Semantically incorrect message</w:t>
            </w:r>
          </w:p>
        </w:tc>
      </w:tr>
      <w:tr w:rsidR="002644F8" w:rsidRPr="00613175" w14:paraId="1012F293" w14:textId="77777777" w:rsidTr="00F67FCB">
        <w:trPr>
          <w:jc w:val="center"/>
        </w:trPr>
        <w:tc>
          <w:tcPr>
            <w:tcW w:w="1800" w:type="dxa"/>
          </w:tcPr>
          <w:p w14:paraId="1DEE9189" w14:textId="77777777" w:rsidR="002644F8" w:rsidRPr="00613175" w:rsidRDefault="002644F8" w:rsidP="00F67FCB">
            <w:pPr>
              <w:pStyle w:val="TAL"/>
            </w:pPr>
            <w:r w:rsidRPr="00613175">
              <w:t>1 1 0 0 0 0 0</w:t>
            </w:r>
          </w:p>
        </w:tc>
        <w:tc>
          <w:tcPr>
            <w:tcW w:w="1143" w:type="dxa"/>
          </w:tcPr>
          <w:p w14:paraId="64520012" w14:textId="77777777" w:rsidR="002644F8" w:rsidRPr="00613175" w:rsidRDefault="002644F8" w:rsidP="00F67FCB">
            <w:pPr>
              <w:pStyle w:val="TAL"/>
            </w:pPr>
            <w:r w:rsidRPr="00613175">
              <w:t>96</w:t>
            </w:r>
          </w:p>
        </w:tc>
        <w:tc>
          <w:tcPr>
            <w:tcW w:w="4678" w:type="dxa"/>
          </w:tcPr>
          <w:p w14:paraId="38D9A16F" w14:textId="77777777" w:rsidR="002644F8" w:rsidRPr="00613175" w:rsidRDefault="002644F8" w:rsidP="00F67FCB">
            <w:pPr>
              <w:pStyle w:val="TAL"/>
            </w:pPr>
            <w:r w:rsidRPr="00613175">
              <w:t>Invalid mandatory information</w:t>
            </w:r>
          </w:p>
        </w:tc>
      </w:tr>
      <w:tr w:rsidR="002644F8" w:rsidRPr="00613175" w14:paraId="45079784" w14:textId="77777777" w:rsidTr="00F67FCB">
        <w:trPr>
          <w:jc w:val="center"/>
        </w:trPr>
        <w:tc>
          <w:tcPr>
            <w:tcW w:w="1800" w:type="dxa"/>
          </w:tcPr>
          <w:p w14:paraId="41F09D4F" w14:textId="77777777" w:rsidR="002644F8" w:rsidRPr="00613175" w:rsidRDefault="002644F8" w:rsidP="00F67FCB">
            <w:pPr>
              <w:pStyle w:val="TAL"/>
            </w:pPr>
            <w:r w:rsidRPr="00613175">
              <w:t>1 1 0 0 0 0 1</w:t>
            </w:r>
          </w:p>
        </w:tc>
        <w:tc>
          <w:tcPr>
            <w:tcW w:w="1143" w:type="dxa"/>
          </w:tcPr>
          <w:p w14:paraId="46CFCA79" w14:textId="77777777" w:rsidR="002644F8" w:rsidRPr="00613175" w:rsidRDefault="002644F8" w:rsidP="00F67FCB">
            <w:pPr>
              <w:pStyle w:val="TAL"/>
            </w:pPr>
            <w:r w:rsidRPr="00613175">
              <w:t>97</w:t>
            </w:r>
          </w:p>
        </w:tc>
        <w:tc>
          <w:tcPr>
            <w:tcW w:w="4678" w:type="dxa"/>
          </w:tcPr>
          <w:p w14:paraId="2C975794" w14:textId="77777777" w:rsidR="002644F8" w:rsidRPr="00613175" w:rsidRDefault="002644F8" w:rsidP="00F67FCB">
            <w:pPr>
              <w:pStyle w:val="TAL"/>
            </w:pPr>
            <w:r w:rsidRPr="00613175">
              <w:t>Message type non</w:t>
            </w:r>
            <w:r w:rsidRPr="00613175">
              <w:noBreakHyphen/>
              <w:t>existent or not implemented</w:t>
            </w:r>
          </w:p>
        </w:tc>
      </w:tr>
      <w:tr w:rsidR="002644F8" w:rsidRPr="00613175" w14:paraId="61DFE9A1" w14:textId="77777777" w:rsidTr="00F67FCB">
        <w:trPr>
          <w:jc w:val="center"/>
        </w:trPr>
        <w:tc>
          <w:tcPr>
            <w:tcW w:w="1800" w:type="dxa"/>
          </w:tcPr>
          <w:p w14:paraId="4F4C791F" w14:textId="77777777" w:rsidR="002644F8" w:rsidRPr="00613175" w:rsidRDefault="002644F8" w:rsidP="00F67FCB">
            <w:pPr>
              <w:pStyle w:val="TAL"/>
            </w:pPr>
            <w:r w:rsidRPr="00613175">
              <w:t>1 1 0 0 0 1 0</w:t>
            </w:r>
          </w:p>
        </w:tc>
        <w:tc>
          <w:tcPr>
            <w:tcW w:w="1143" w:type="dxa"/>
          </w:tcPr>
          <w:p w14:paraId="43CF6FC1" w14:textId="77777777" w:rsidR="002644F8" w:rsidRPr="00613175" w:rsidRDefault="002644F8" w:rsidP="00F67FCB">
            <w:pPr>
              <w:pStyle w:val="TAL"/>
            </w:pPr>
            <w:r w:rsidRPr="00613175">
              <w:t>98</w:t>
            </w:r>
          </w:p>
        </w:tc>
        <w:tc>
          <w:tcPr>
            <w:tcW w:w="4678" w:type="dxa"/>
          </w:tcPr>
          <w:p w14:paraId="07FF229F" w14:textId="77777777" w:rsidR="002644F8" w:rsidRPr="00613175" w:rsidRDefault="002644F8" w:rsidP="00F67FCB">
            <w:pPr>
              <w:pStyle w:val="TAL"/>
            </w:pPr>
            <w:r w:rsidRPr="00613175">
              <w:t>Message not compatible with short message protocol state</w:t>
            </w:r>
          </w:p>
        </w:tc>
      </w:tr>
      <w:tr w:rsidR="002644F8" w:rsidRPr="00613175" w14:paraId="0038F5D5" w14:textId="77777777" w:rsidTr="00F67FCB">
        <w:trPr>
          <w:jc w:val="center"/>
        </w:trPr>
        <w:tc>
          <w:tcPr>
            <w:tcW w:w="1800" w:type="dxa"/>
          </w:tcPr>
          <w:p w14:paraId="6612A458" w14:textId="77777777" w:rsidR="002644F8" w:rsidRPr="00613175" w:rsidRDefault="002644F8" w:rsidP="00F67FCB">
            <w:pPr>
              <w:pStyle w:val="TAL"/>
            </w:pPr>
            <w:r w:rsidRPr="00613175">
              <w:t>1 1 0 0 0 1 1</w:t>
            </w:r>
          </w:p>
        </w:tc>
        <w:tc>
          <w:tcPr>
            <w:tcW w:w="1143" w:type="dxa"/>
          </w:tcPr>
          <w:p w14:paraId="7437C285" w14:textId="77777777" w:rsidR="002644F8" w:rsidRPr="00613175" w:rsidRDefault="002644F8" w:rsidP="00F67FCB">
            <w:pPr>
              <w:pStyle w:val="TAL"/>
            </w:pPr>
            <w:r w:rsidRPr="00613175">
              <w:t>99</w:t>
            </w:r>
          </w:p>
        </w:tc>
        <w:tc>
          <w:tcPr>
            <w:tcW w:w="4678" w:type="dxa"/>
          </w:tcPr>
          <w:p w14:paraId="1A2E6081" w14:textId="77777777" w:rsidR="002644F8" w:rsidRPr="00613175" w:rsidRDefault="002644F8" w:rsidP="00F67FCB">
            <w:pPr>
              <w:pStyle w:val="TAL"/>
            </w:pPr>
            <w:r w:rsidRPr="00613175">
              <w:t>Information element non</w:t>
            </w:r>
            <w:r w:rsidRPr="00613175">
              <w:noBreakHyphen/>
              <w:t>existent or not implemented</w:t>
            </w:r>
          </w:p>
        </w:tc>
      </w:tr>
      <w:tr w:rsidR="002644F8" w:rsidRPr="00613175" w14:paraId="3DE45450" w14:textId="77777777" w:rsidTr="00F67FCB">
        <w:trPr>
          <w:jc w:val="center"/>
        </w:trPr>
        <w:tc>
          <w:tcPr>
            <w:tcW w:w="1800" w:type="dxa"/>
          </w:tcPr>
          <w:p w14:paraId="243B8C00" w14:textId="77777777" w:rsidR="002644F8" w:rsidRPr="00613175" w:rsidRDefault="002644F8" w:rsidP="00F67FCB">
            <w:pPr>
              <w:pStyle w:val="TAL"/>
            </w:pPr>
            <w:r w:rsidRPr="00613175">
              <w:t>1 1 0 1 1 1 1</w:t>
            </w:r>
          </w:p>
        </w:tc>
        <w:tc>
          <w:tcPr>
            <w:tcW w:w="1143" w:type="dxa"/>
          </w:tcPr>
          <w:p w14:paraId="1B76A881" w14:textId="77777777" w:rsidR="002644F8" w:rsidRPr="00613175" w:rsidRDefault="002644F8" w:rsidP="00F67FCB">
            <w:pPr>
              <w:pStyle w:val="TAL"/>
            </w:pPr>
            <w:r w:rsidRPr="00613175">
              <w:t>111</w:t>
            </w:r>
          </w:p>
        </w:tc>
        <w:tc>
          <w:tcPr>
            <w:tcW w:w="4678" w:type="dxa"/>
          </w:tcPr>
          <w:p w14:paraId="322B302F" w14:textId="77777777" w:rsidR="002644F8" w:rsidRPr="00613175" w:rsidRDefault="002644F8" w:rsidP="00F67FCB">
            <w:pPr>
              <w:pStyle w:val="TAL"/>
            </w:pPr>
            <w:r w:rsidRPr="00613175">
              <w:t>Protocol error, unspecified</w:t>
            </w:r>
          </w:p>
        </w:tc>
      </w:tr>
      <w:tr w:rsidR="002644F8" w:rsidRPr="00613175" w14:paraId="5323ECBB" w14:textId="77777777" w:rsidTr="00F67FCB">
        <w:trPr>
          <w:jc w:val="center"/>
        </w:trPr>
        <w:tc>
          <w:tcPr>
            <w:tcW w:w="1800" w:type="dxa"/>
          </w:tcPr>
          <w:p w14:paraId="7B8367B6" w14:textId="77777777" w:rsidR="002644F8" w:rsidRPr="00613175" w:rsidRDefault="002644F8" w:rsidP="00F67FCB">
            <w:pPr>
              <w:pStyle w:val="TAL"/>
            </w:pPr>
            <w:r w:rsidRPr="00613175">
              <w:t>1 1 1 1 1 1 1</w:t>
            </w:r>
          </w:p>
        </w:tc>
        <w:tc>
          <w:tcPr>
            <w:tcW w:w="1143" w:type="dxa"/>
          </w:tcPr>
          <w:p w14:paraId="7B2EAB79" w14:textId="77777777" w:rsidR="002644F8" w:rsidRPr="00613175" w:rsidRDefault="002644F8" w:rsidP="00F67FCB">
            <w:pPr>
              <w:pStyle w:val="TAL"/>
            </w:pPr>
            <w:r w:rsidRPr="00613175">
              <w:t>127</w:t>
            </w:r>
          </w:p>
        </w:tc>
        <w:tc>
          <w:tcPr>
            <w:tcW w:w="4678" w:type="dxa"/>
          </w:tcPr>
          <w:p w14:paraId="487532A0" w14:textId="77777777" w:rsidR="002644F8" w:rsidRPr="00613175" w:rsidRDefault="002644F8" w:rsidP="00F67FCB">
            <w:pPr>
              <w:pStyle w:val="TAL"/>
            </w:pPr>
            <w:r w:rsidRPr="00613175">
              <w:t>Interworking, unspecified</w:t>
            </w:r>
          </w:p>
        </w:tc>
      </w:tr>
      <w:tr w:rsidR="002644F8" w:rsidRPr="00613175" w14:paraId="6A9C2BF4" w14:textId="77777777" w:rsidTr="00F67FCB">
        <w:trPr>
          <w:jc w:val="center"/>
        </w:trPr>
        <w:tc>
          <w:tcPr>
            <w:tcW w:w="7621" w:type="dxa"/>
            <w:gridSpan w:val="3"/>
          </w:tcPr>
          <w:p w14:paraId="243D9C26" w14:textId="77777777" w:rsidR="002644F8" w:rsidRPr="00613175" w:rsidRDefault="0031641D" w:rsidP="0031641D">
            <w:pPr>
              <w:pStyle w:val="TAN"/>
            </w:pPr>
            <w:r w:rsidRPr="00613175">
              <w:t xml:space="preserve">Note: </w:t>
            </w:r>
            <w:r w:rsidR="002644F8" w:rsidRPr="00613175">
              <w:t>All other cause values shall be treated as cause number 41, "Temporary Failure"</w:t>
            </w:r>
          </w:p>
        </w:tc>
      </w:tr>
    </w:tbl>
    <w:p w14:paraId="044F1ACB" w14:textId="77777777" w:rsidR="002644F8" w:rsidRPr="00613175" w:rsidRDefault="002644F8" w:rsidP="002644F8"/>
    <w:p w14:paraId="395DE1D8" w14:textId="77777777" w:rsidR="002644F8" w:rsidRPr="00613175" w:rsidRDefault="002644F8" w:rsidP="00F238ED">
      <w:pPr>
        <w:pStyle w:val="H6"/>
      </w:pPr>
      <w:bookmarkStart w:id="1135" w:name="_Toc51948504"/>
      <w:bookmarkStart w:id="1136" w:name="_Toc52162578"/>
      <w:bookmarkStart w:id="1137" w:name="_Toc60916217"/>
      <w:r w:rsidRPr="00613175">
        <w:t>9.5.3</w:t>
      </w:r>
      <w:r w:rsidRPr="00613175">
        <w:tab/>
        <w:t>Test description</w:t>
      </w:r>
      <w:bookmarkEnd w:id="1135"/>
      <w:bookmarkEnd w:id="1136"/>
      <w:bookmarkEnd w:id="1137"/>
    </w:p>
    <w:p w14:paraId="61ADDF5A" w14:textId="77777777" w:rsidR="002644F8" w:rsidRPr="00613175" w:rsidRDefault="002644F8" w:rsidP="00F238ED">
      <w:pPr>
        <w:pStyle w:val="H6"/>
      </w:pPr>
      <w:bookmarkStart w:id="1138" w:name="_Toc51948505"/>
      <w:bookmarkStart w:id="1139" w:name="_Toc52162579"/>
      <w:bookmarkStart w:id="1140" w:name="_Toc60916218"/>
      <w:r w:rsidRPr="00613175">
        <w:t>9.5.3.1</w:t>
      </w:r>
      <w:r w:rsidRPr="00613175">
        <w:tab/>
        <w:t>Pre-test conditions</w:t>
      </w:r>
      <w:bookmarkEnd w:id="1138"/>
      <w:bookmarkEnd w:id="1139"/>
      <w:bookmarkEnd w:id="1140"/>
    </w:p>
    <w:p w14:paraId="665E6F43" w14:textId="77777777" w:rsidR="002644F8" w:rsidRPr="00613175" w:rsidRDefault="002644F8" w:rsidP="002644F8">
      <w:pPr>
        <w:pStyle w:val="H6"/>
      </w:pPr>
      <w:r w:rsidRPr="00613175">
        <w:t>System Simulator:</w:t>
      </w:r>
    </w:p>
    <w:p w14:paraId="4FDF48F0" w14:textId="77777777" w:rsidR="002644F8" w:rsidRPr="00613175" w:rsidRDefault="002644F8" w:rsidP="002644F8">
      <w:pPr>
        <w:pStyle w:val="B10"/>
      </w:pPr>
      <w:r w:rsidRPr="00613175">
        <w:t>-</w:t>
      </w:r>
      <w:r w:rsidRPr="00613175">
        <w:tab/>
        <w:t>1 NR Cell connected to 5GC, default parameters.</w:t>
      </w:r>
    </w:p>
    <w:p w14:paraId="43FDF2BC" w14:textId="77777777" w:rsidR="002644F8" w:rsidRPr="00613175" w:rsidRDefault="002644F8" w:rsidP="002644F8">
      <w:pPr>
        <w:pStyle w:val="H6"/>
      </w:pPr>
      <w:r w:rsidRPr="00613175">
        <w:t>UE:</w:t>
      </w:r>
    </w:p>
    <w:p w14:paraId="0055DE15" w14:textId="77777777" w:rsidR="002644F8" w:rsidRPr="00613175" w:rsidRDefault="002644F8" w:rsidP="002644F8">
      <w:pPr>
        <w:pStyle w:val="B10"/>
      </w:pPr>
      <w:r w:rsidRPr="00613175">
        <w:t>-</w:t>
      </w:r>
      <w:r w:rsidRPr="00613175">
        <w:tab/>
        <w:t>UE contains either ISIM and USIM applications or only USIM application on UICC.</w:t>
      </w:r>
    </w:p>
    <w:p w14:paraId="79357F8D" w14:textId="77777777" w:rsidR="002644F8" w:rsidRPr="00613175" w:rsidRDefault="002644F8" w:rsidP="002644F8">
      <w:pPr>
        <w:pStyle w:val="B10"/>
      </w:pPr>
      <w:r w:rsidRPr="00613175">
        <w:t>-</w:t>
      </w:r>
      <w:r w:rsidRPr="00613175">
        <w:tab/>
        <w:t>UE is configured to register for IMS after switch on.</w:t>
      </w:r>
    </w:p>
    <w:p w14:paraId="146B3FB5" w14:textId="77777777" w:rsidR="002644F8" w:rsidRPr="00613175" w:rsidRDefault="002644F8" w:rsidP="002644F8">
      <w:pPr>
        <w:pStyle w:val="B10"/>
      </w:pPr>
      <w:r w:rsidRPr="00613175">
        <w:t>-</w:t>
      </w:r>
      <w:r w:rsidRPr="00613175">
        <w:tab/>
        <w:t>SMS over IP is enabled.</w:t>
      </w:r>
    </w:p>
    <w:p w14:paraId="7177D1CD" w14:textId="77777777" w:rsidR="002644F8" w:rsidRPr="00613175" w:rsidRDefault="002644F8" w:rsidP="002644F8">
      <w:pPr>
        <w:pStyle w:val="H6"/>
      </w:pPr>
      <w:r w:rsidRPr="00613175">
        <w:t>Preamble:</w:t>
      </w:r>
    </w:p>
    <w:p w14:paraId="1CB89784" w14:textId="77777777" w:rsidR="002644F8" w:rsidRPr="00613175" w:rsidRDefault="002644F8" w:rsidP="002644F8">
      <w:pPr>
        <w:pStyle w:val="B10"/>
      </w:pPr>
      <w:r w:rsidRPr="00613175">
        <w:t>-</w:t>
      </w:r>
      <w:r w:rsidRPr="00613175">
        <w:tab/>
        <w:t>The UE is in test state 1N-A (TS 38.508-1 [21]) and registered to IMS.</w:t>
      </w:r>
    </w:p>
    <w:p w14:paraId="7099681C" w14:textId="77777777" w:rsidR="002644F8" w:rsidRPr="00613175" w:rsidRDefault="002644F8" w:rsidP="00F238ED">
      <w:pPr>
        <w:pStyle w:val="H6"/>
        <w:rPr>
          <w:snapToGrid w:val="0"/>
        </w:rPr>
      </w:pPr>
      <w:bookmarkStart w:id="1141" w:name="_Toc51948506"/>
      <w:bookmarkStart w:id="1142" w:name="_Toc52162580"/>
      <w:bookmarkStart w:id="1143" w:name="_Toc60916219"/>
      <w:r w:rsidRPr="00613175">
        <w:t>9.5.3.2</w:t>
      </w:r>
      <w:r w:rsidRPr="00613175">
        <w:tab/>
      </w:r>
      <w:r w:rsidRPr="00613175">
        <w:rPr>
          <w:snapToGrid w:val="0"/>
        </w:rPr>
        <w:t>Test procedure sequence</w:t>
      </w:r>
      <w:bookmarkEnd w:id="1141"/>
      <w:bookmarkEnd w:id="1142"/>
      <w:bookmarkEnd w:id="1143"/>
    </w:p>
    <w:p w14:paraId="483BED1D" w14:textId="77777777" w:rsidR="002644F8" w:rsidRPr="00613175" w:rsidRDefault="002644F8" w:rsidP="002644F8">
      <w:pPr>
        <w:pStyle w:val="TH"/>
      </w:pPr>
      <w:r w:rsidRPr="00613175">
        <w:t>Table 9.5.3.2-1: Main Behaviour</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3841"/>
        <w:gridCol w:w="711"/>
        <w:gridCol w:w="2987"/>
        <w:gridCol w:w="569"/>
        <w:gridCol w:w="853"/>
      </w:tblGrid>
      <w:tr w:rsidR="002644F8" w:rsidRPr="00613175" w14:paraId="00702619" w14:textId="77777777" w:rsidTr="00A8083B">
        <w:trPr>
          <w:jc w:val="center"/>
        </w:trPr>
        <w:tc>
          <w:tcPr>
            <w:tcW w:w="678" w:type="dxa"/>
            <w:tcBorders>
              <w:bottom w:val="nil"/>
            </w:tcBorders>
          </w:tcPr>
          <w:p w14:paraId="3E043D96" w14:textId="77777777" w:rsidR="002644F8" w:rsidRPr="00613175" w:rsidRDefault="002644F8" w:rsidP="00F67FCB">
            <w:pPr>
              <w:pStyle w:val="TAH"/>
            </w:pPr>
            <w:r w:rsidRPr="00613175">
              <w:t>St</w:t>
            </w:r>
          </w:p>
        </w:tc>
        <w:tc>
          <w:tcPr>
            <w:tcW w:w="3841" w:type="dxa"/>
          </w:tcPr>
          <w:p w14:paraId="43BB8B58" w14:textId="77777777" w:rsidR="002644F8" w:rsidRPr="00613175" w:rsidRDefault="002644F8" w:rsidP="00F67FCB">
            <w:pPr>
              <w:pStyle w:val="TAH"/>
            </w:pPr>
            <w:r w:rsidRPr="00613175">
              <w:t>Procedure</w:t>
            </w:r>
          </w:p>
        </w:tc>
        <w:tc>
          <w:tcPr>
            <w:tcW w:w="3698" w:type="dxa"/>
            <w:gridSpan w:val="2"/>
          </w:tcPr>
          <w:p w14:paraId="0CDD7F5F" w14:textId="77777777" w:rsidR="002644F8" w:rsidRPr="00613175" w:rsidRDefault="002644F8" w:rsidP="00F67FCB">
            <w:pPr>
              <w:pStyle w:val="TAH"/>
            </w:pPr>
            <w:r w:rsidRPr="00613175">
              <w:t>Message Sequence</w:t>
            </w:r>
          </w:p>
        </w:tc>
        <w:tc>
          <w:tcPr>
            <w:tcW w:w="569" w:type="dxa"/>
            <w:tcBorders>
              <w:bottom w:val="nil"/>
            </w:tcBorders>
          </w:tcPr>
          <w:p w14:paraId="286C0F2B" w14:textId="77777777" w:rsidR="002644F8" w:rsidRPr="00613175" w:rsidRDefault="002644F8" w:rsidP="00F67FCB">
            <w:pPr>
              <w:pStyle w:val="TAH"/>
            </w:pPr>
            <w:r w:rsidRPr="00613175">
              <w:t>TP</w:t>
            </w:r>
          </w:p>
        </w:tc>
        <w:tc>
          <w:tcPr>
            <w:tcW w:w="853" w:type="dxa"/>
            <w:tcBorders>
              <w:bottom w:val="nil"/>
            </w:tcBorders>
          </w:tcPr>
          <w:p w14:paraId="548EAC2D" w14:textId="77777777" w:rsidR="002644F8" w:rsidRPr="00613175" w:rsidRDefault="002644F8" w:rsidP="00F67FCB">
            <w:pPr>
              <w:pStyle w:val="TAH"/>
            </w:pPr>
            <w:r w:rsidRPr="00613175">
              <w:t>Verdict</w:t>
            </w:r>
          </w:p>
        </w:tc>
      </w:tr>
      <w:tr w:rsidR="002644F8" w:rsidRPr="00613175" w14:paraId="4B1FCD7F" w14:textId="77777777" w:rsidTr="00A8083B">
        <w:trPr>
          <w:jc w:val="center"/>
        </w:trPr>
        <w:tc>
          <w:tcPr>
            <w:tcW w:w="678" w:type="dxa"/>
            <w:tcBorders>
              <w:top w:val="nil"/>
            </w:tcBorders>
          </w:tcPr>
          <w:p w14:paraId="69724833" w14:textId="77777777" w:rsidR="002644F8" w:rsidRPr="00613175" w:rsidRDefault="002644F8" w:rsidP="00F67FCB">
            <w:pPr>
              <w:pStyle w:val="TAH"/>
            </w:pPr>
          </w:p>
        </w:tc>
        <w:tc>
          <w:tcPr>
            <w:tcW w:w="3841" w:type="dxa"/>
          </w:tcPr>
          <w:p w14:paraId="6048B26E" w14:textId="77777777" w:rsidR="002644F8" w:rsidRPr="00613175" w:rsidRDefault="002644F8" w:rsidP="00F67FCB">
            <w:pPr>
              <w:pStyle w:val="TAH"/>
            </w:pPr>
          </w:p>
        </w:tc>
        <w:tc>
          <w:tcPr>
            <w:tcW w:w="711" w:type="dxa"/>
          </w:tcPr>
          <w:p w14:paraId="5FF20C76" w14:textId="77777777" w:rsidR="002644F8" w:rsidRPr="00613175" w:rsidRDefault="002644F8" w:rsidP="00F67FCB">
            <w:pPr>
              <w:pStyle w:val="TAH"/>
            </w:pPr>
            <w:r w:rsidRPr="00613175">
              <w:t>U - S</w:t>
            </w:r>
          </w:p>
        </w:tc>
        <w:tc>
          <w:tcPr>
            <w:tcW w:w="2987" w:type="dxa"/>
          </w:tcPr>
          <w:p w14:paraId="63D4F749" w14:textId="77777777" w:rsidR="002644F8" w:rsidRPr="00613175" w:rsidRDefault="002644F8" w:rsidP="00F67FCB">
            <w:pPr>
              <w:pStyle w:val="TAH"/>
            </w:pPr>
            <w:r w:rsidRPr="00613175">
              <w:t>Message</w:t>
            </w:r>
          </w:p>
        </w:tc>
        <w:tc>
          <w:tcPr>
            <w:tcW w:w="569" w:type="dxa"/>
            <w:tcBorders>
              <w:top w:val="nil"/>
            </w:tcBorders>
          </w:tcPr>
          <w:p w14:paraId="7C1FA559" w14:textId="77777777" w:rsidR="002644F8" w:rsidRPr="00613175" w:rsidRDefault="002644F8" w:rsidP="00F67FCB">
            <w:pPr>
              <w:pStyle w:val="TAH"/>
            </w:pPr>
          </w:p>
        </w:tc>
        <w:tc>
          <w:tcPr>
            <w:tcW w:w="853" w:type="dxa"/>
            <w:tcBorders>
              <w:top w:val="nil"/>
            </w:tcBorders>
          </w:tcPr>
          <w:p w14:paraId="651754DF" w14:textId="77777777" w:rsidR="002644F8" w:rsidRPr="00613175" w:rsidRDefault="002644F8" w:rsidP="00F67FCB">
            <w:pPr>
              <w:pStyle w:val="TAH"/>
            </w:pPr>
          </w:p>
        </w:tc>
      </w:tr>
      <w:tr w:rsidR="002644F8" w:rsidRPr="00613175" w14:paraId="5752CE85" w14:textId="77777777" w:rsidTr="00A8083B">
        <w:trPr>
          <w:jc w:val="center"/>
        </w:trPr>
        <w:tc>
          <w:tcPr>
            <w:tcW w:w="678" w:type="dxa"/>
          </w:tcPr>
          <w:p w14:paraId="1E1B5CDA" w14:textId="77777777" w:rsidR="002644F8" w:rsidRPr="00613175" w:rsidRDefault="002644F8" w:rsidP="00F67FCB">
            <w:pPr>
              <w:pStyle w:val="TAC"/>
              <w:rPr>
                <w:lang w:eastAsia="zh-CN"/>
              </w:rPr>
            </w:pPr>
            <w:r w:rsidRPr="00613175">
              <w:rPr>
                <w:lang w:eastAsia="zh-CN"/>
              </w:rPr>
              <w:t>1</w:t>
            </w:r>
          </w:p>
        </w:tc>
        <w:tc>
          <w:tcPr>
            <w:tcW w:w="3841" w:type="dxa"/>
          </w:tcPr>
          <w:p w14:paraId="1AC5D743" w14:textId="77777777" w:rsidR="002644F8" w:rsidRPr="00613175" w:rsidRDefault="002644F8" w:rsidP="00F67FCB">
            <w:pPr>
              <w:pStyle w:val="TAL"/>
              <w:rPr>
                <w:snapToGrid w:val="0"/>
                <w:lang w:eastAsia="zh-CN"/>
              </w:rPr>
            </w:pPr>
            <w:r w:rsidRPr="00613175">
              <w:rPr>
                <w:snapToGrid w:val="0"/>
                <w:lang w:eastAsia="zh-CN"/>
              </w:rPr>
              <w:t>UE is made to send an SMS over IP.</w:t>
            </w:r>
          </w:p>
        </w:tc>
        <w:tc>
          <w:tcPr>
            <w:tcW w:w="711" w:type="dxa"/>
          </w:tcPr>
          <w:p w14:paraId="32DFE46E" w14:textId="77777777" w:rsidR="002644F8" w:rsidRPr="00613175" w:rsidRDefault="002644F8" w:rsidP="00F67FCB">
            <w:pPr>
              <w:keepNext/>
              <w:keepLines/>
              <w:spacing w:after="0"/>
              <w:jc w:val="center"/>
              <w:rPr>
                <w:rFonts w:ascii="Arial" w:hAnsi="Arial"/>
                <w:sz w:val="18"/>
              </w:rPr>
            </w:pPr>
          </w:p>
        </w:tc>
        <w:tc>
          <w:tcPr>
            <w:tcW w:w="2987" w:type="dxa"/>
          </w:tcPr>
          <w:p w14:paraId="524B278D" w14:textId="77777777" w:rsidR="002644F8" w:rsidRPr="00613175" w:rsidRDefault="002644F8" w:rsidP="00F67FCB">
            <w:pPr>
              <w:pStyle w:val="TAL"/>
              <w:rPr>
                <w:snapToGrid w:val="0"/>
                <w:lang w:eastAsia="zh-CN"/>
              </w:rPr>
            </w:pPr>
          </w:p>
        </w:tc>
        <w:tc>
          <w:tcPr>
            <w:tcW w:w="569" w:type="dxa"/>
          </w:tcPr>
          <w:p w14:paraId="28393307" w14:textId="77777777" w:rsidR="002644F8" w:rsidRPr="00613175" w:rsidRDefault="002644F8" w:rsidP="00F67FCB">
            <w:pPr>
              <w:pStyle w:val="TAC"/>
              <w:rPr>
                <w:lang w:eastAsia="zh-CN"/>
              </w:rPr>
            </w:pPr>
          </w:p>
        </w:tc>
        <w:tc>
          <w:tcPr>
            <w:tcW w:w="853" w:type="dxa"/>
          </w:tcPr>
          <w:p w14:paraId="35674F1D" w14:textId="77777777" w:rsidR="002644F8" w:rsidRPr="00613175" w:rsidRDefault="002644F8" w:rsidP="00F67FCB">
            <w:pPr>
              <w:pStyle w:val="TAC"/>
              <w:rPr>
                <w:lang w:eastAsia="zh-CN"/>
              </w:rPr>
            </w:pPr>
          </w:p>
        </w:tc>
      </w:tr>
      <w:tr w:rsidR="00A8083B" w:rsidRPr="00613175" w14:paraId="17656C85" w14:textId="77777777" w:rsidTr="00273214">
        <w:trPr>
          <w:jc w:val="center"/>
        </w:trPr>
        <w:tc>
          <w:tcPr>
            <w:tcW w:w="678" w:type="dxa"/>
          </w:tcPr>
          <w:p w14:paraId="1EC9ACFE" w14:textId="77777777" w:rsidR="00A8083B" w:rsidRPr="00613175" w:rsidRDefault="00A8083B" w:rsidP="00A8083B">
            <w:pPr>
              <w:keepNext/>
              <w:keepLines/>
              <w:overflowPunct/>
              <w:autoSpaceDE/>
              <w:autoSpaceDN/>
              <w:adjustRightInd/>
              <w:spacing w:after="0"/>
              <w:jc w:val="center"/>
              <w:textAlignment w:val="auto"/>
              <w:rPr>
                <w:rFonts w:ascii="Arial" w:hAnsi="Arial"/>
                <w:sz w:val="18"/>
                <w:lang w:eastAsia="zh-CN"/>
              </w:rPr>
            </w:pPr>
            <w:r w:rsidRPr="00613175">
              <w:rPr>
                <w:rFonts w:ascii="Arial" w:hAnsi="Arial"/>
                <w:sz w:val="18"/>
                <w:lang w:eastAsia="zh-CN"/>
              </w:rPr>
              <w:t>1A-1F</w:t>
            </w:r>
          </w:p>
        </w:tc>
        <w:tc>
          <w:tcPr>
            <w:tcW w:w="3841" w:type="dxa"/>
          </w:tcPr>
          <w:p w14:paraId="39FE5C99" w14:textId="77777777" w:rsidR="00A8083B" w:rsidRPr="00613175" w:rsidRDefault="00A8083B" w:rsidP="00A8083B">
            <w:pPr>
              <w:keepNext/>
              <w:keepLines/>
              <w:overflowPunct/>
              <w:autoSpaceDE/>
              <w:autoSpaceDN/>
              <w:adjustRightInd/>
              <w:spacing w:after="0"/>
              <w:textAlignment w:val="auto"/>
              <w:rPr>
                <w:rFonts w:ascii="Arial" w:hAnsi="Arial"/>
                <w:snapToGrid w:val="0"/>
                <w:sz w:val="18"/>
                <w:lang w:eastAsia="zh-CN"/>
              </w:rPr>
            </w:pPr>
            <w:r w:rsidRPr="00613175">
              <w:rPr>
                <w:rFonts w:ascii="Arial" w:hAnsi="Arial"/>
                <w:sz w:val="18"/>
                <w:lang w:eastAsia="en-US"/>
              </w:rPr>
              <w:t>Steps 2-7 of generic procedure specified in Table 4.9.19.2.2-1 of TS 38.508-1 [21] are performed.</w:t>
            </w:r>
          </w:p>
        </w:tc>
        <w:tc>
          <w:tcPr>
            <w:tcW w:w="711" w:type="dxa"/>
          </w:tcPr>
          <w:p w14:paraId="6E3328A1" w14:textId="77777777" w:rsidR="00A8083B" w:rsidRPr="00613175" w:rsidRDefault="00A8083B" w:rsidP="00A8083B">
            <w:pPr>
              <w:keepNext/>
              <w:keepLines/>
              <w:overflowPunct/>
              <w:autoSpaceDE/>
              <w:autoSpaceDN/>
              <w:adjustRightInd/>
              <w:spacing w:after="0"/>
              <w:jc w:val="center"/>
              <w:textAlignment w:val="auto"/>
              <w:rPr>
                <w:rFonts w:ascii="Arial" w:hAnsi="Arial"/>
                <w:sz w:val="18"/>
                <w:lang w:eastAsia="en-US"/>
              </w:rPr>
            </w:pPr>
            <w:r w:rsidRPr="00613175">
              <w:rPr>
                <w:rFonts w:ascii="Arial" w:hAnsi="Arial"/>
                <w:sz w:val="18"/>
                <w:lang w:eastAsia="en-US"/>
              </w:rPr>
              <w:t>-</w:t>
            </w:r>
          </w:p>
        </w:tc>
        <w:tc>
          <w:tcPr>
            <w:tcW w:w="2987" w:type="dxa"/>
          </w:tcPr>
          <w:p w14:paraId="3BAA9A88" w14:textId="77777777" w:rsidR="00A8083B" w:rsidRPr="00613175" w:rsidRDefault="00A8083B" w:rsidP="00A8083B">
            <w:pPr>
              <w:keepNext/>
              <w:keepLines/>
              <w:overflowPunct/>
              <w:autoSpaceDE/>
              <w:autoSpaceDN/>
              <w:adjustRightInd/>
              <w:spacing w:after="0"/>
              <w:textAlignment w:val="auto"/>
              <w:rPr>
                <w:rFonts w:ascii="Arial" w:hAnsi="Arial"/>
                <w:snapToGrid w:val="0"/>
                <w:sz w:val="18"/>
                <w:lang w:eastAsia="zh-CN"/>
              </w:rPr>
            </w:pPr>
            <w:r w:rsidRPr="00613175">
              <w:rPr>
                <w:rFonts w:ascii="Arial" w:eastAsia="MS Gothic" w:hAnsi="Arial"/>
                <w:sz w:val="18"/>
                <w:lang w:eastAsia="en-US"/>
              </w:rPr>
              <w:t>-</w:t>
            </w:r>
          </w:p>
        </w:tc>
        <w:tc>
          <w:tcPr>
            <w:tcW w:w="569" w:type="dxa"/>
          </w:tcPr>
          <w:p w14:paraId="1AF71891" w14:textId="77777777" w:rsidR="00A8083B" w:rsidRPr="00613175" w:rsidRDefault="00A8083B" w:rsidP="00A8083B">
            <w:pPr>
              <w:keepNext/>
              <w:keepLines/>
              <w:overflowPunct/>
              <w:autoSpaceDE/>
              <w:autoSpaceDN/>
              <w:adjustRightInd/>
              <w:spacing w:after="0"/>
              <w:jc w:val="center"/>
              <w:textAlignment w:val="auto"/>
              <w:rPr>
                <w:rFonts w:ascii="Arial" w:hAnsi="Arial"/>
                <w:sz w:val="18"/>
                <w:lang w:eastAsia="zh-CN"/>
              </w:rPr>
            </w:pPr>
            <w:r w:rsidRPr="00613175">
              <w:rPr>
                <w:rFonts w:ascii="Arial" w:hAnsi="Arial"/>
                <w:sz w:val="18"/>
                <w:lang w:eastAsia="zh-CN"/>
              </w:rPr>
              <w:t>-</w:t>
            </w:r>
          </w:p>
        </w:tc>
        <w:tc>
          <w:tcPr>
            <w:tcW w:w="853" w:type="dxa"/>
          </w:tcPr>
          <w:p w14:paraId="14763F41" w14:textId="77777777" w:rsidR="00A8083B" w:rsidRPr="00613175" w:rsidRDefault="00A8083B" w:rsidP="00A8083B">
            <w:pPr>
              <w:keepNext/>
              <w:keepLines/>
              <w:overflowPunct/>
              <w:autoSpaceDE/>
              <w:autoSpaceDN/>
              <w:adjustRightInd/>
              <w:spacing w:after="0"/>
              <w:jc w:val="center"/>
              <w:textAlignment w:val="auto"/>
              <w:rPr>
                <w:rFonts w:ascii="Arial" w:hAnsi="Arial"/>
                <w:sz w:val="18"/>
                <w:lang w:eastAsia="zh-CN"/>
              </w:rPr>
            </w:pPr>
            <w:r w:rsidRPr="00613175">
              <w:rPr>
                <w:rFonts w:ascii="Arial" w:hAnsi="Arial"/>
                <w:sz w:val="18"/>
                <w:lang w:eastAsia="zh-CN"/>
              </w:rPr>
              <w:t>-</w:t>
            </w:r>
          </w:p>
        </w:tc>
      </w:tr>
      <w:tr w:rsidR="002644F8" w:rsidRPr="00613175" w14:paraId="5AA96139" w14:textId="77777777" w:rsidTr="00A8083B">
        <w:trPr>
          <w:jc w:val="center"/>
        </w:trPr>
        <w:tc>
          <w:tcPr>
            <w:tcW w:w="678" w:type="dxa"/>
          </w:tcPr>
          <w:p w14:paraId="2900DDDE" w14:textId="77777777" w:rsidR="002644F8" w:rsidRPr="00613175" w:rsidRDefault="002644F8" w:rsidP="00F67FCB">
            <w:pPr>
              <w:pStyle w:val="TAC"/>
              <w:rPr>
                <w:lang w:eastAsia="zh-CN"/>
              </w:rPr>
            </w:pPr>
            <w:r w:rsidRPr="00613175">
              <w:rPr>
                <w:lang w:eastAsia="zh-CN"/>
              </w:rPr>
              <w:t>2</w:t>
            </w:r>
          </w:p>
        </w:tc>
        <w:tc>
          <w:tcPr>
            <w:tcW w:w="3841" w:type="dxa"/>
          </w:tcPr>
          <w:p w14:paraId="214C664A" w14:textId="77777777" w:rsidR="002644F8" w:rsidRPr="00613175" w:rsidRDefault="002644F8" w:rsidP="00F67FCB">
            <w:pPr>
              <w:pStyle w:val="TAL"/>
              <w:rPr>
                <w:snapToGrid w:val="0"/>
                <w:lang w:eastAsia="zh-CN"/>
              </w:rPr>
            </w:pPr>
            <w:r w:rsidRPr="00613175">
              <w:rPr>
                <w:snapToGrid w:val="0"/>
                <w:lang w:eastAsia="zh-CN"/>
              </w:rPr>
              <w:t xml:space="preserve">Check: </w:t>
            </w:r>
            <w:r w:rsidR="00A8083B" w:rsidRPr="00613175">
              <w:rPr>
                <w:snapToGrid w:val="0"/>
                <w:lang w:eastAsia="zh-CN"/>
              </w:rPr>
              <w:t>D</w:t>
            </w:r>
            <w:r w:rsidRPr="00613175">
              <w:rPr>
                <w:snapToGrid w:val="0"/>
                <w:lang w:eastAsia="zh-CN"/>
              </w:rPr>
              <w:t xml:space="preserve">oes the UE send a </w:t>
            </w:r>
            <w:r w:rsidRPr="00613175" w:rsidDel="002628EA">
              <w:rPr>
                <w:snapToGrid w:val="0"/>
                <w:lang w:eastAsia="zh-CN"/>
              </w:rPr>
              <w:t xml:space="preserve">SIP MESSAGE request including a vnd.3gpp.sms payload that contains a </w:t>
            </w:r>
            <w:r w:rsidRPr="00613175">
              <w:rPr>
                <w:snapToGrid w:val="0"/>
                <w:lang w:eastAsia="zh-CN"/>
              </w:rPr>
              <w:t>short message?</w:t>
            </w:r>
          </w:p>
        </w:tc>
        <w:tc>
          <w:tcPr>
            <w:tcW w:w="711" w:type="dxa"/>
          </w:tcPr>
          <w:p w14:paraId="0AFCFA28" w14:textId="77777777" w:rsidR="002644F8" w:rsidRPr="00613175" w:rsidRDefault="002644F8" w:rsidP="00F67FCB">
            <w:pPr>
              <w:pStyle w:val="TAC"/>
              <w:rPr>
                <w:rFonts w:eastAsia="MS Mincho"/>
              </w:rPr>
            </w:pPr>
            <w:r w:rsidRPr="00613175">
              <w:t>--&gt;</w:t>
            </w:r>
          </w:p>
        </w:tc>
        <w:tc>
          <w:tcPr>
            <w:tcW w:w="2987" w:type="dxa"/>
          </w:tcPr>
          <w:p w14:paraId="261578C5" w14:textId="77777777" w:rsidR="002644F8" w:rsidRPr="00613175" w:rsidRDefault="002644F8" w:rsidP="00F67FCB">
            <w:pPr>
              <w:pStyle w:val="TAL"/>
              <w:rPr>
                <w:snapToGrid w:val="0"/>
                <w:lang w:eastAsia="zh-CN"/>
              </w:rPr>
            </w:pPr>
            <w:r w:rsidRPr="00613175">
              <w:rPr>
                <w:snapToGrid w:val="0"/>
                <w:lang w:eastAsia="zh-CN"/>
              </w:rPr>
              <w:t>SIP MESSAGE request</w:t>
            </w:r>
          </w:p>
        </w:tc>
        <w:tc>
          <w:tcPr>
            <w:tcW w:w="569" w:type="dxa"/>
          </w:tcPr>
          <w:p w14:paraId="20C6E5CD" w14:textId="77777777" w:rsidR="002644F8" w:rsidRPr="00613175" w:rsidRDefault="002644F8" w:rsidP="00F67FCB">
            <w:pPr>
              <w:pStyle w:val="TAC"/>
              <w:rPr>
                <w:lang w:eastAsia="zh-CN"/>
              </w:rPr>
            </w:pPr>
            <w:r w:rsidRPr="00613175">
              <w:rPr>
                <w:lang w:eastAsia="zh-CN"/>
              </w:rPr>
              <w:t>1</w:t>
            </w:r>
          </w:p>
        </w:tc>
        <w:tc>
          <w:tcPr>
            <w:tcW w:w="853" w:type="dxa"/>
          </w:tcPr>
          <w:p w14:paraId="096AA0D9" w14:textId="77777777" w:rsidR="002644F8" w:rsidRPr="00613175" w:rsidRDefault="002644F8" w:rsidP="00F67FCB">
            <w:pPr>
              <w:pStyle w:val="TAC"/>
              <w:rPr>
                <w:lang w:eastAsia="zh-CN"/>
              </w:rPr>
            </w:pPr>
            <w:r w:rsidRPr="00613175">
              <w:rPr>
                <w:lang w:eastAsia="zh-CN"/>
              </w:rPr>
              <w:t>P</w:t>
            </w:r>
          </w:p>
        </w:tc>
      </w:tr>
      <w:tr w:rsidR="002644F8" w:rsidRPr="00613175" w14:paraId="1B6DE264" w14:textId="77777777" w:rsidTr="00A8083B">
        <w:trPr>
          <w:jc w:val="center"/>
        </w:trPr>
        <w:tc>
          <w:tcPr>
            <w:tcW w:w="678" w:type="dxa"/>
          </w:tcPr>
          <w:p w14:paraId="2F03B0FC" w14:textId="77777777" w:rsidR="002644F8" w:rsidRPr="00613175" w:rsidRDefault="002644F8" w:rsidP="00F67FCB">
            <w:pPr>
              <w:pStyle w:val="TAC"/>
              <w:rPr>
                <w:lang w:eastAsia="zh-CN"/>
              </w:rPr>
            </w:pPr>
            <w:r w:rsidRPr="00613175">
              <w:rPr>
                <w:lang w:eastAsia="zh-CN"/>
              </w:rPr>
              <w:t>3</w:t>
            </w:r>
          </w:p>
        </w:tc>
        <w:tc>
          <w:tcPr>
            <w:tcW w:w="3841" w:type="dxa"/>
          </w:tcPr>
          <w:p w14:paraId="3BA96EE4" w14:textId="77777777" w:rsidR="002644F8" w:rsidRPr="00613175" w:rsidRDefault="002644F8" w:rsidP="00F67FCB">
            <w:pPr>
              <w:pStyle w:val="TAL"/>
              <w:rPr>
                <w:snapToGrid w:val="0"/>
                <w:lang w:eastAsia="zh-CN"/>
              </w:rPr>
            </w:pPr>
            <w:r w:rsidRPr="00613175">
              <w:rPr>
                <w:snapToGrid w:val="0"/>
                <w:lang w:eastAsia="zh-CN"/>
              </w:rPr>
              <w:t>SS responds with 202 Accepted.</w:t>
            </w:r>
          </w:p>
        </w:tc>
        <w:tc>
          <w:tcPr>
            <w:tcW w:w="711" w:type="dxa"/>
          </w:tcPr>
          <w:p w14:paraId="6E0FF545" w14:textId="77777777" w:rsidR="002644F8" w:rsidRPr="00613175" w:rsidRDefault="002644F8" w:rsidP="00F67FCB">
            <w:pPr>
              <w:pStyle w:val="TAC"/>
              <w:rPr>
                <w:rFonts w:eastAsia="MS Mincho"/>
              </w:rPr>
            </w:pPr>
            <w:r w:rsidRPr="00613175">
              <w:rPr>
                <w:lang w:eastAsia="zh-CN"/>
              </w:rPr>
              <w:t>&lt;--</w:t>
            </w:r>
          </w:p>
        </w:tc>
        <w:tc>
          <w:tcPr>
            <w:tcW w:w="2987" w:type="dxa"/>
          </w:tcPr>
          <w:p w14:paraId="75414D1A" w14:textId="77777777" w:rsidR="002644F8" w:rsidRPr="00613175" w:rsidRDefault="002644F8" w:rsidP="00F67FCB">
            <w:pPr>
              <w:pStyle w:val="TAL"/>
              <w:rPr>
                <w:snapToGrid w:val="0"/>
                <w:lang w:eastAsia="zh-CN"/>
              </w:rPr>
            </w:pPr>
            <w:r w:rsidRPr="00613175">
              <w:rPr>
                <w:snapToGrid w:val="0"/>
                <w:lang w:eastAsia="zh-CN"/>
              </w:rPr>
              <w:t>202 ACCEPTED</w:t>
            </w:r>
          </w:p>
        </w:tc>
        <w:tc>
          <w:tcPr>
            <w:tcW w:w="569" w:type="dxa"/>
          </w:tcPr>
          <w:p w14:paraId="6537D428" w14:textId="77777777" w:rsidR="002644F8" w:rsidRPr="00613175" w:rsidRDefault="002644F8" w:rsidP="00F67FCB">
            <w:pPr>
              <w:pStyle w:val="TAC"/>
              <w:rPr>
                <w:lang w:eastAsia="zh-CN"/>
              </w:rPr>
            </w:pPr>
          </w:p>
        </w:tc>
        <w:tc>
          <w:tcPr>
            <w:tcW w:w="853" w:type="dxa"/>
          </w:tcPr>
          <w:p w14:paraId="29D2EA29" w14:textId="77777777" w:rsidR="002644F8" w:rsidRPr="00613175" w:rsidRDefault="002644F8" w:rsidP="00F67FCB">
            <w:pPr>
              <w:pStyle w:val="TAC"/>
              <w:rPr>
                <w:lang w:eastAsia="zh-CN"/>
              </w:rPr>
            </w:pPr>
          </w:p>
        </w:tc>
      </w:tr>
      <w:tr w:rsidR="002644F8" w:rsidRPr="00613175" w14:paraId="49D62744" w14:textId="77777777" w:rsidTr="00A8083B">
        <w:trPr>
          <w:jc w:val="center"/>
        </w:trPr>
        <w:tc>
          <w:tcPr>
            <w:tcW w:w="678" w:type="dxa"/>
          </w:tcPr>
          <w:p w14:paraId="6192D258" w14:textId="77777777" w:rsidR="002644F8" w:rsidRPr="00613175" w:rsidRDefault="002644F8" w:rsidP="00F67FCB">
            <w:pPr>
              <w:pStyle w:val="TAC"/>
              <w:rPr>
                <w:lang w:eastAsia="zh-CN"/>
              </w:rPr>
            </w:pPr>
            <w:r w:rsidRPr="00613175">
              <w:rPr>
                <w:lang w:eastAsia="zh-CN"/>
              </w:rPr>
              <w:t>4</w:t>
            </w:r>
          </w:p>
        </w:tc>
        <w:tc>
          <w:tcPr>
            <w:tcW w:w="3841" w:type="dxa"/>
          </w:tcPr>
          <w:p w14:paraId="589C66C3" w14:textId="77777777" w:rsidR="002644F8" w:rsidRPr="00613175" w:rsidRDefault="002644F8" w:rsidP="00F67FCB">
            <w:pPr>
              <w:pStyle w:val="TAL"/>
              <w:rPr>
                <w:snapToGrid w:val="0"/>
                <w:lang w:eastAsia="zh-CN"/>
              </w:rPr>
            </w:pPr>
            <w:r w:rsidRPr="00613175">
              <w:rPr>
                <w:snapToGrid w:val="0"/>
                <w:lang w:eastAsia="zh-CN"/>
              </w:rPr>
              <w:t xml:space="preserve">SS sends a </w:t>
            </w:r>
            <w:r w:rsidRPr="00613175" w:rsidDel="002628EA">
              <w:rPr>
                <w:snapToGrid w:val="0"/>
                <w:lang w:eastAsia="zh-CN"/>
              </w:rPr>
              <w:t>SIP MESSAGE request including a vnd.</w:t>
            </w:r>
            <w:r w:rsidRPr="00613175">
              <w:rPr>
                <w:snapToGrid w:val="0"/>
                <w:lang w:eastAsia="zh-CN"/>
              </w:rPr>
              <w:t>3gpp.sms payload and RP-ERROR message.</w:t>
            </w:r>
          </w:p>
        </w:tc>
        <w:tc>
          <w:tcPr>
            <w:tcW w:w="711" w:type="dxa"/>
          </w:tcPr>
          <w:p w14:paraId="031F3D28" w14:textId="77777777" w:rsidR="002644F8" w:rsidRPr="00613175" w:rsidRDefault="002644F8" w:rsidP="00F67FCB">
            <w:pPr>
              <w:pStyle w:val="TAC"/>
              <w:rPr>
                <w:rFonts w:eastAsia="MS Mincho"/>
              </w:rPr>
            </w:pPr>
            <w:r w:rsidRPr="00613175">
              <w:rPr>
                <w:lang w:eastAsia="zh-CN"/>
              </w:rPr>
              <w:t>&lt;--</w:t>
            </w:r>
          </w:p>
        </w:tc>
        <w:tc>
          <w:tcPr>
            <w:tcW w:w="2987" w:type="dxa"/>
          </w:tcPr>
          <w:p w14:paraId="6079D3BD" w14:textId="77777777" w:rsidR="002644F8" w:rsidRPr="00613175" w:rsidRDefault="002644F8" w:rsidP="00F67FCB">
            <w:pPr>
              <w:pStyle w:val="TAL"/>
              <w:rPr>
                <w:snapToGrid w:val="0"/>
                <w:lang w:eastAsia="zh-CN"/>
              </w:rPr>
            </w:pPr>
            <w:r w:rsidRPr="00613175">
              <w:rPr>
                <w:snapToGrid w:val="0"/>
                <w:lang w:eastAsia="zh-CN"/>
              </w:rPr>
              <w:t>SIP MESSAGE request</w:t>
            </w:r>
          </w:p>
        </w:tc>
        <w:tc>
          <w:tcPr>
            <w:tcW w:w="569" w:type="dxa"/>
          </w:tcPr>
          <w:p w14:paraId="3CBCD9F2" w14:textId="77777777" w:rsidR="002644F8" w:rsidRPr="00613175" w:rsidRDefault="002644F8" w:rsidP="00F67FCB">
            <w:pPr>
              <w:pStyle w:val="TAC"/>
              <w:rPr>
                <w:lang w:eastAsia="zh-CN"/>
              </w:rPr>
            </w:pPr>
          </w:p>
        </w:tc>
        <w:tc>
          <w:tcPr>
            <w:tcW w:w="853" w:type="dxa"/>
          </w:tcPr>
          <w:p w14:paraId="3401F30E" w14:textId="77777777" w:rsidR="002644F8" w:rsidRPr="00613175" w:rsidRDefault="002644F8" w:rsidP="00F67FCB">
            <w:pPr>
              <w:pStyle w:val="TAC"/>
              <w:rPr>
                <w:lang w:eastAsia="zh-CN"/>
              </w:rPr>
            </w:pPr>
          </w:p>
        </w:tc>
      </w:tr>
      <w:tr w:rsidR="002644F8" w:rsidRPr="00613175" w14:paraId="6DA3DEFE" w14:textId="77777777" w:rsidTr="00A8083B">
        <w:trPr>
          <w:jc w:val="center"/>
        </w:trPr>
        <w:tc>
          <w:tcPr>
            <w:tcW w:w="678" w:type="dxa"/>
          </w:tcPr>
          <w:p w14:paraId="37AD4AF9" w14:textId="77777777" w:rsidR="002644F8" w:rsidRPr="00613175" w:rsidRDefault="002644F8" w:rsidP="00F67FCB">
            <w:pPr>
              <w:pStyle w:val="TAC"/>
              <w:rPr>
                <w:lang w:eastAsia="zh-CN"/>
              </w:rPr>
            </w:pPr>
            <w:r w:rsidRPr="00613175">
              <w:rPr>
                <w:lang w:eastAsia="zh-CN"/>
              </w:rPr>
              <w:t>5</w:t>
            </w:r>
          </w:p>
        </w:tc>
        <w:tc>
          <w:tcPr>
            <w:tcW w:w="3841" w:type="dxa"/>
          </w:tcPr>
          <w:p w14:paraId="0E22022F" w14:textId="77777777" w:rsidR="002644F8" w:rsidRPr="00613175" w:rsidRDefault="002644F8" w:rsidP="00F67FCB">
            <w:pPr>
              <w:pStyle w:val="TAL"/>
              <w:rPr>
                <w:snapToGrid w:val="0"/>
                <w:lang w:eastAsia="zh-CN"/>
              </w:rPr>
            </w:pPr>
            <w:r w:rsidRPr="00613175">
              <w:rPr>
                <w:snapToGrid w:val="0"/>
                <w:lang w:eastAsia="zh-CN"/>
              </w:rPr>
              <w:t xml:space="preserve">Check: </w:t>
            </w:r>
            <w:r w:rsidR="00A8083B" w:rsidRPr="00613175">
              <w:rPr>
                <w:snapToGrid w:val="0"/>
                <w:lang w:eastAsia="zh-CN"/>
              </w:rPr>
              <w:t>D</w:t>
            </w:r>
            <w:r w:rsidRPr="00613175">
              <w:rPr>
                <w:snapToGrid w:val="0"/>
                <w:lang w:eastAsia="zh-CN"/>
              </w:rPr>
              <w:t>oes the UE respond with 200 OK?</w:t>
            </w:r>
          </w:p>
        </w:tc>
        <w:tc>
          <w:tcPr>
            <w:tcW w:w="711" w:type="dxa"/>
          </w:tcPr>
          <w:p w14:paraId="49BA82BD" w14:textId="77777777" w:rsidR="002644F8" w:rsidRPr="00613175" w:rsidRDefault="002644F8" w:rsidP="00F67FCB">
            <w:pPr>
              <w:pStyle w:val="TAC"/>
              <w:rPr>
                <w:lang w:eastAsia="zh-CN"/>
              </w:rPr>
            </w:pPr>
            <w:r w:rsidRPr="00613175">
              <w:t>--&gt;</w:t>
            </w:r>
          </w:p>
        </w:tc>
        <w:tc>
          <w:tcPr>
            <w:tcW w:w="2987" w:type="dxa"/>
          </w:tcPr>
          <w:p w14:paraId="1336794F" w14:textId="77777777" w:rsidR="002644F8" w:rsidRPr="00613175" w:rsidRDefault="002644F8" w:rsidP="00F67FCB">
            <w:pPr>
              <w:pStyle w:val="TAL"/>
              <w:rPr>
                <w:snapToGrid w:val="0"/>
                <w:lang w:eastAsia="zh-CN"/>
              </w:rPr>
            </w:pPr>
            <w:r w:rsidRPr="00613175">
              <w:rPr>
                <w:snapToGrid w:val="0"/>
                <w:lang w:eastAsia="zh-CN"/>
              </w:rPr>
              <w:t>200 OK</w:t>
            </w:r>
          </w:p>
        </w:tc>
        <w:tc>
          <w:tcPr>
            <w:tcW w:w="569" w:type="dxa"/>
          </w:tcPr>
          <w:p w14:paraId="2BD88DB6" w14:textId="77777777" w:rsidR="002644F8" w:rsidRPr="00613175" w:rsidRDefault="002644F8" w:rsidP="00F67FCB">
            <w:pPr>
              <w:pStyle w:val="TAC"/>
              <w:rPr>
                <w:lang w:eastAsia="zh-CN"/>
              </w:rPr>
            </w:pPr>
            <w:r w:rsidRPr="00613175">
              <w:rPr>
                <w:lang w:eastAsia="zh-CN"/>
              </w:rPr>
              <w:t>2</w:t>
            </w:r>
          </w:p>
        </w:tc>
        <w:tc>
          <w:tcPr>
            <w:tcW w:w="853" w:type="dxa"/>
          </w:tcPr>
          <w:p w14:paraId="2DC159EF" w14:textId="77777777" w:rsidR="002644F8" w:rsidRPr="00613175" w:rsidRDefault="002644F8" w:rsidP="00F67FCB">
            <w:pPr>
              <w:pStyle w:val="TAC"/>
              <w:rPr>
                <w:lang w:eastAsia="zh-CN"/>
              </w:rPr>
            </w:pPr>
            <w:r w:rsidRPr="00613175">
              <w:rPr>
                <w:lang w:eastAsia="zh-CN"/>
              </w:rPr>
              <w:t>P</w:t>
            </w:r>
          </w:p>
        </w:tc>
      </w:tr>
    </w:tbl>
    <w:p w14:paraId="42AEA6D1" w14:textId="77777777" w:rsidR="0031641D" w:rsidRPr="00613175" w:rsidRDefault="0031641D" w:rsidP="0031641D">
      <w:bookmarkStart w:id="1144" w:name="_Toc51948507"/>
    </w:p>
    <w:p w14:paraId="4142732C" w14:textId="77777777" w:rsidR="002644F8" w:rsidRPr="00613175" w:rsidRDefault="002644F8" w:rsidP="00F238ED">
      <w:pPr>
        <w:pStyle w:val="H6"/>
      </w:pPr>
      <w:bookmarkStart w:id="1145" w:name="_Toc52162581"/>
      <w:bookmarkStart w:id="1146" w:name="_Toc60916220"/>
      <w:r w:rsidRPr="00613175">
        <w:t>9.5.3.3</w:t>
      </w:r>
      <w:r w:rsidRPr="00613175">
        <w:tab/>
        <w:t>Specific message contents</w:t>
      </w:r>
      <w:bookmarkEnd w:id="1144"/>
      <w:bookmarkEnd w:id="1145"/>
      <w:bookmarkEnd w:id="1146"/>
    </w:p>
    <w:p w14:paraId="2D493142" w14:textId="77777777" w:rsidR="002644F8" w:rsidRPr="00613175" w:rsidRDefault="002644F8" w:rsidP="002644F8">
      <w:pPr>
        <w:pStyle w:val="TH"/>
      </w:pPr>
      <w:r w:rsidRPr="00613175">
        <w:t>Table 9.5.3.3-1: Message for MO SMS (step 2, table 9.5.3.2-1)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2644F8" w:rsidRPr="00613175" w14:paraId="75EB2A95" w14:textId="77777777" w:rsidTr="00F67FCB">
        <w:trPr>
          <w:jc w:val="center"/>
        </w:trPr>
        <w:tc>
          <w:tcPr>
            <w:tcW w:w="9639" w:type="dxa"/>
          </w:tcPr>
          <w:p w14:paraId="6BF37562" w14:textId="77777777" w:rsidR="002644F8" w:rsidRPr="00613175" w:rsidRDefault="002644F8" w:rsidP="00F67FCB">
            <w:pPr>
              <w:pStyle w:val="TAL"/>
            </w:pPr>
            <w:r w:rsidRPr="00613175">
              <w:t>Derivation Path: TS 34.229-1 [2], Table in annex A.7.3, Condition A2, A5</w:t>
            </w:r>
          </w:p>
        </w:tc>
      </w:tr>
    </w:tbl>
    <w:p w14:paraId="59CD8B3E" w14:textId="77777777" w:rsidR="002644F8" w:rsidRPr="00613175" w:rsidRDefault="002644F8" w:rsidP="002644F8"/>
    <w:p w14:paraId="3D639FC4" w14:textId="77777777" w:rsidR="002644F8" w:rsidRPr="00613175" w:rsidRDefault="002644F8" w:rsidP="002644F8">
      <w:pPr>
        <w:pStyle w:val="TH"/>
      </w:pPr>
      <w:r w:rsidRPr="00613175">
        <w:t>Table 9.5.3.3-2: 202 ACCEPTED (step 3, table 9.5.3.2-1)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2644F8" w:rsidRPr="00613175" w14:paraId="1EDA9F25" w14:textId="77777777" w:rsidTr="00F67FCB">
        <w:trPr>
          <w:jc w:val="center"/>
        </w:trPr>
        <w:tc>
          <w:tcPr>
            <w:tcW w:w="9639" w:type="dxa"/>
          </w:tcPr>
          <w:p w14:paraId="31F4FEAA" w14:textId="77777777" w:rsidR="002644F8" w:rsidRPr="00613175" w:rsidRDefault="002644F8" w:rsidP="00F67FCB">
            <w:pPr>
              <w:pStyle w:val="TAL"/>
            </w:pPr>
            <w:r w:rsidRPr="00613175">
              <w:t>Derivation Path: TS 34.229-1 [2], Table in subclause A.3.3</w:t>
            </w:r>
          </w:p>
        </w:tc>
      </w:tr>
    </w:tbl>
    <w:p w14:paraId="44180AAF" w14:textId="77777777" w:rsidR="002644F8" w:rsidRPr="00613175" w:rsidRDefault="002644F8" w:rsidP="002644F8"/>
    <w:p w14:paraId="695EB6E9" w14:textId="77777777" w:rsidR="002644F8" w:rsidRPr="00613175" w:rsidRDefault="002644F8" w:rsidP="002644F8">
      <w:pPr>
        <w:pStyle w:val="TH"/>
      </w:pPr>
      <w:r w:rsidRPr="00613175">
        <w:t>Table 9.5.3.3-3: Short message submission report for MO SMS (step 4, table 9.5.3.2-1)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2"/>
        <w:gridCol w:w="878"/>
        <w:gridCol w:w="4795"/>
        <w:gridCol w:w="749"/>
        <w:gridCol w:w="1440"/>
      </w:tblGrid>
      <w:tr w:rsidR="002644F8" w:rsidRPr="00613175" w14:paraId="06B684EB" w14:textId="77777777" w:rsidTr="00F67FCB">
        <w:trPr>
          <w:cantSplit/>
          <w:tblHeade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19BF297" w14:textId="77777777" w:rsidR="002644F8" w:rsidRPr="00613175" w:rsidRDefault="002644F8" w:rsidP="00F67FCB">
            <w:pPr>
              <w:pStyle w:val="TAL"/>
              <w:rPr>
                <w:rFonts w:cs="Arial"/>
              </w:rPr>
            </w:pPr>
            <w:r w:rsidRPr="00613175">
              <w:t xml:space="preserve">Derivation Path: TS 34.229-1 [2], Table in annex A.7.4 </w:t>
            </w:r>
          </w:p>
        </w:tc>
      </w:tr>
      <w:tr w:rsidR="002644F8" w:rsidRPr="00613175" w14:paraId="332E82F4" w14:textId="77777777" w:rsidTr="00F67FCB">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2315DACE" w14:textId="77777777" w:rsidR="002644F8" w:rsidRPr="00613175" w:rsidRDefault="002644F8" w:rsidP="00F67FCB">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1877C37D" w14:textId="77777777" w:rsidR="002644F8" w:rsidRPr="00613175" w:rsidRDefault="002644F8" w:rsidP="00F67FCB">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45936428" w14:textId="77777777" w:rsidR="002644F8" w:rsidRPr="00613175" w:rsidRDefault="002644F8" w:rsidP="00F67FCB">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427632E4" w14:textId="77777777" w:rsidR="002644F8" w:rsidRPr="00613175" w:rsidRDefault="002644F8" w:rsidP="00F67FCB">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4B8B1EEF" w14:textId="77777777" w:rsidR="002644F8" w:rsidRPr="00613175" w:rsidRDefault="002644F8" w:rsidP="00F67FCB">
            <w:pPr>
              <w:pStyle w:val="TAH"/>
            </w:pPr>
            <w:r w:rsidRPr="00613175">
              <w:t>Reference</w:t>
            </w:r>
          </w:p>
        </w:tc>
      </w:tr>
      <w:tr w:rsidR="002644F8" w:rsidRPr="00613175" w14:paraId="406EBCAF" w14:textId="77777777" w:rsidTr="00F67FCB">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1A629319" w14:textId="77777777" w:rsidR="002644F8" w:rsidRPr="00613175" w:rsidRDefault="002644F8" w:rsidP="00F67FCB">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52B1F25C" w14:textId="77777777" w:rsidR="002644F8" w:rsidRPr="00613175" w:rsidRDefault="002644F8" w:rsidP="00F67FCB">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0FAB89D1" w14:textId="77777777" w:rsidR="002644F8" w:rsidRPr="00613175" w:rsidRDefault="002644F8" w:rsidP="00F67FCB">
            <w:pPr>
              <w:pStyle w:val="TAL"/>
            </w:pPr>
            <w:r w:rsidRPr="00613175">
              <w:t>RP-ERROR message with RP</w:t>
            </w:r>
            <w:r w:rsidRPr="00613175">
              <w:noBreakHyphen/>
              <w:t>Cause Data:</w:t>
            </w:r>
            <w:r w:rsidRPr="00613175">
              <w:br/>
            </w:r>
            <w:r w:rsidRPr="00613175">
              <w:tab/>
              <w:t>Length: 2, Length indicator = 1</w:t>
            </w:r>
          </w:p>
          <w:p w14:paraId="42D2DAF6" w14:textId="77777777" w:rsidR="002644F8" w:rsidRPr="00613175" w:rsidRDefault="002644F8" w:rsidP="00F67FCB">
            <w:pPr>
              <w:pStyle w:val="TAL"/>
            </w:pPr>
            <w:r w:rsidRPr="00613175">
              <w:tab/>
              <w:t>Extension: not extended</w:t>
            </w:r>
          </w:p>
          <w:p w14:paraId="2E26E683" w14:textId="77777777" w:rsidR="002644F8" w:rsidRPr="00613175" w:rsidRDefault="002644F8" w:rsidP="00F67FCB">
            <w:pPr>
              <w:pStyle w:val="TAL"/>
            </w:pPr>
            <w:r w:rsidRPr="00613175">
              <w:tab/>
              <w:t>Cause value: 38 (Network out of order)</w:t>
            </w:r>
          </w:p>
        </w:tc>
        <w:tc>
          <w:tcPr>
            <w:tcW w:w="749" w:type="dxa"/>
            <w:tcBorders>
              <w:top w:val="single" w:sz="4" w:space="0" w:color="auto"/>
              <w:left w:val="single" w:sz="4" w:space="0" w:color="auto"/>
              <w:bottom w:val="single" w:sz="4" w:space="0" w:color="auto"/>
              <w:right w:val="single" w:sz="4" w:space="0" w:color="auto"/>
            </w:tcBorders>
          </w:tcPr>
          <w:p w14:paraId="2565EC95" w14:textId="77777777" w:rsidR="002644F8" w:rsidRPr="00613175" w:rsidRDefault="002644F8" w:rsidP="00F67FCB">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5231E46C" w14:textId="77777777" w:rsidR="002644F8" w:rsidRPr="00613175" w:rsidRDefault="002644F8" w:rsidP="00F67FCB">
            <w:pPr>
              <w:pStyle w:val="TAL"/>
            </w:pPr>
            <w:r w:rsidRPr="00613175">
              <w:t>TS 24.011 [25]</w:t>
            </w:r>
          </w:p>
          <w:p w14:paraId="5F14EA56" w14:textId="77777777" w:rsidR="002644F8" w:rsidRPr="00613175" w:rsidRDefault="002644F8" w:rsidP="00F67FCB">
            <w:pPr>
              <w:pStyle w:val="TAL"/>
            </w:pPr>
            <w:r w:rsidRPr="00613175">
              <w:t>TS 23.040 [24]</w:t>
            </w:r>
          </w:p>
        </w:tc>
      </w:tr>
    </w:tbl>
    <w:p w14:paraId="73495E70" w14:textId="77777777" w:rsidR="002644F8" w:rsidRPr="00613175" w:rsidRDefault="002644F8" w:rsidP="002644F8"/>
    <w:p w14:paraId="60B8D8DC" w14:textId="77777777" w:rsidR="002644F8" w:rsidRPr="00613175" w:rsidRDefault="002644F8" w:rsidP="002644F8">
      <w:pPr>
        <w:pStyle w:val="TH"/>
      </w:pPr>
      <w:r w:rsidRPr="00613175">
        <w:t>Table 9.5.3.3-4: 200 OK for other requests than REGISTER or SUBSCRIBE (step 5, table 9.5.3.2-1)</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39"/>
      </w:tblGrid>
      <w:tr w:rsidR="002644F8" w:rsidRPr="00613175" w14:paraId="5AA7B5E7" w14:textId="77777777" w:rsidTr="00F67FCB">
        <w:trPr>
          <w:jc w:val="center"/>
        </w:trPr>
        <w:tc>
          <w:tcPr>
            <w:tcW w:w="9639" w:type="dxa"/>
          </w:tcPr>
          <w:p w14:paraId="2E645899" w14:textId="77777777" w:rsidR="002644F8" w:rsidRPr="00613175" w:rsidRDefault="002644F8" w:rsidP="00F67FCB">
            <w:pPr>
              <w:pStyle w:val="TAL"/>
            </w:pPr>
            <w:r w:rsidRPr="00613175">
              <w:t>Derivation Path: TS 34.229-1 [2], Table in subclause A.3.1, Condition A5, A22</w:t>
            </w:r>
          </w:p>
        </w:tc>
      </w:tr>
    </w:tbl>
    <w:p w14:paraId="6EFA5454" w14:textId="77777777" w:rsidR="005C5F5E" w:rsidRPr="00613175" w:rsidRDefault="005C5F5E" w:rsidP="003E11B9">
      <w:pPr>
        <w:rPr>
          <w:rFonts w:eastAsia="MS Gothic"/>
        </w:rPr>
      </w:pPr>
    </w:p>
    <w:p w14:paraId="14820C8F" w14:textId="77777777" w:rsidR="00565BFA" w:rsidRPr="00613175" w:rsidRDefault="006C5F1C" w:rsidP="00565BFA">
      <w:pPr>
        <w:keepNext/>
        <w:keepLines/>
        <w:pBdr>
          <w:top w:val="single" w:sz="12" w:space="3" w:color="auto"/>
        </w:pBdr>
        <w:overflowPunct/>
        <w:autoSpaceDE/>
        <w:autoSpaceDN/>
        <w:adjustRightInd/>
        <w:spacing w:before="240"/>
        <w:ind w:left="1134" w:hanging="1134"/>
        <w:textAlignment w:val="auto"/>
        <w:outlineLvl w:val="0"/>
        <w:rPr>
          <w:rFonts w:ascii="Arial" w:hAnsi="Arial"/>
          <w:sz w:val="36"/>
          <w:lang w:eastAsia="en-US"/>
        </w:rPr>
      </w:pPr>
      <w:bookmarkStart w:id="1147" w:name="_Toc51948508"/>
      <w:bookmarkStart w:id="1148" w:name="_Toc52162583"/>
      <w:r w:rsidRPr="00613175">
        <w:rPr>
          <w:rFonts w:ascii="Arial" w:hAnsi="Arial"/>
          <w:sz w:val="36"/>
          <w:lang w:eastAsia="en-US"/>
        </w:rPr>
        <w:br w:type="page"/>
      </w:r>
      <w:r w:rsidR="00565BFA" w:rsidRPr="00613175">
        <w:rPr>
          <w:rFonts w:ascii="Arial" w:hAnsi="Arial"/>
          <w:sz w:val="36"/>
          <w:lang w:eastAsia="en-US"/>
        </w:rPr>
        <w:t>10</w:t>
      </w:r>
      <w:r w:rsidR="00565BFA" w:rsidRPr="00613175">
        <w:rPr>
          <w:rFonts w:ascii="Arial" w:hAnsi="Arial"/>
          <w:sz w:val="36"/>
          <w:lang w:eastAsia="en-US"/>
        </w:rPr>
        <w:tab/>
        <w:t>Emergency Calls</w:t>
      </w:r>
    </w:p>
    <w:p w14:paraId="5C288F1B" w14:textId="77777777" w:rsidR="005662C6" w:rsidRPr="00613175" w:rsidRDefault="005662C6" w:rsidP="005662C6">
      <w:pPr>
        <w:pStyle w:val="Heading2"/>
      </w:pPr>
      <w:bookmarkStart w:id="1149" w:name="_Toc60916221"/>
      <w:bookmarkStart w:id="1150" w:name="_Toc68197431"/>
      <w:bookmarkStart w:id="1151" w:name="_Toc75880689"/>
      <w:bookmarkStart w:id="1152" w:name="_Toc84254389"/>
      <w:bookmarkStart w:id="1153" w:name="_Toc84255184"/>
      <w:r w:rsidRPr="00613175">
        <w:t>10.1</w:t>
      </w:r>
      <w:r w:rsidRPr="00613175">
        <w:tab/>
        <w:t>Emergency Call with emergency registration / Success / Location information available / 5GS</w:t>
      </w:r>
      <w:bookmarkEnd w:id="1147"/>
      <w:bookmarkEnd w:id="1148"/>
      <w:bookmarkEnd w:id="1149"/>
      <w:bookmarkEnd w:id="1150"/>
      <w:bookmarkEnd w:id="1151"/>
      <w:bookmarkEnd w:id="1152"/>
      <w:bookmarkEnd w:id="1153"/>
    </w:p>
    <w:p w14:paraId="1B06F1C0" w14:textId="77777777" w:rsidR="005662C6" w:rsidRPr="00613175" w:rsidRDefault="005662C6" w:rsidP="00F238ED">
      <w:pPr>
        <w:pStyle w:val="H6"/>
      </w:pPr>
      <w:bookmarkStart w:id="1154" w:name="_Toc51948509"/>
      <w:bookmarkStart w:id="1155" w:name="_Toc52162584"/>
      <w:bookmarkStart w:id="1156" w:name="_Toc60916222"/>
      <w:r w:rsidRPr="00613175">
        <w:t>10.1.1</w:t>
      </w:r>
      <w:r w:rsidRPr="00613175">
        <w:tab/>
        <w:t>Test Purpose (TP)</w:t>
      </w:r>
      <w:bookmarkEnd w:id="1154"/>
      <w:bookmarkEnd w:id="1155"/>
      <w:bookmarkEnd w:id="1156"/>
    </w:p>
    <w:p w14:paraId="74751EA6" w14:textId="77777777" w:rsidR="005662C6" w:rsidRPr="00613175" w:rsidRDefault="005662C6" w:rsidP="005662C6">
      <w:pPr>
        <w:pStyle w:val="H6"/>
        <w:rPr>
          <w:rFonts w:ascii="Courier New" w:hAnsi="Courier New"/>
          <w:b/>
          <w:sz w:val="16"/>
        </w:rPr>
      </w:pPr>
      <w:r w:rsidRPr="00613175">
        <w:t>(1)</w:t>
      </w:r>
    </w:p>
    <w:p w14:paraId="4C25C695" w14:textId="77777777" w:rsidR="005662C6" w:rsidRPr="00613175" w:rsidRDefault="005662C6" w:rsidP="005662C6">
      <w:pPr>
        <w:pStyle w:val="PL"/>
        <w:rPr>
          <w:noProof w:val="0"/>
        </w:rPr>
      </w:pPr>
      <w:r w:rsidRPr="00613175">
        <w:rPr>
          <w:b/>
          <w:noProof w:val="0"/>
        </w:rPr>
        <w:t>with</w:t>
      </w:r>
      <w:r w:rsidRPr="00613175">
        <w:rPr>
          <w:noProof w:val="0"/>
        </w:rPr>
        <w:t xml:space="preserve"> { UE being registered to IMS }</w:t>
      </w:r>
    </w:p>
    <w:p w14:paraId="60401AC4" w14:textId="77777777" w:rsidR="005662C6" w:rsidRPr="00613175" w:rsidRDefault="005662C6" w:rsidP="005662C6">
      <w:pPr>
        <w:pStyle w:val="PL"/>
        <w:rPr>
          <w:noProof w:val="0"/>
        </w:rPr>
      </w:pPr>
      <w:r w:rsidRPr="00613175">
        <w:rPr>
          <w:b/>
          <w:noProof w:val="0"/>
        </w:rPr>
        <w:t>ensure that</w:t>
      </w:r>
      <w:r w:rsidRPr="00613175">
        <w:rPr>
          <w:noProof w:val="0"/>
        </w:rPr>
        <w:t xml:space="preserve"> {</w:t>
      </w:r>
    </w:p>
    <w:p w14:paraId="164FCCD6" w14:textId="77777777" w:rsidR="005662C6" w:rsidRPr="00613175" w:rsidRDefault="005662C6" w:rsidP="005662C6">
      <w:pPr>
        <w:pStyle w:val="PL"/>
        <w:rPr>
          <w:noProof w:val="0"/>
        </w:rPr>
      </w:pPr>
      <w:r w:rsidRPr="00613175">
        <w:rPr>
          <w:noProof w:val="0"/>
        </w:rPr>
        <w:t xml:space="preserve">  </w:t>
      </w:r>
      <w:r w:rsidRPr="00613175">
        <w:rPr>
          <w:b/>
          <w:noProof w:val="0"/>
        </w:rPr>
        <w:t>when</w:t>
      </w:r>
      <w:r w:rsidRPr="00613175">
        <w:rPr>
          <w:noProof w:val="0"/>
        </w:rPr>
        <w:t xml:space="preserve"> { UE is being made to initiate an emergency call }</w:t>
      </w:r>
    </w:p>
    <w:p w14:paraId="0E71FC58" w14:textId="77777777" w:rsidR="005662C6" w:rsidRPr="00613175" w:rsidRDefault="005662C6" w:rsidP="005662C6">
      <w:pPr>
        <w:pStyle w:val="PL"/>
        <w:rPr>
          <w:noProof w:val="0"/>
        </w:rPr>
      </w:pPr>
      <w:r w:rsidRPr="00613175">
        <w:rPr>
          <w:noProof w:val="0"/>
        </w:rPr>
        <w:t xml:space="preserve">    </w:t>
      </w:r>
      <w:r w:rsidRPr="00613175">
        <w:rPr>
          <w:b/>
          <w:noProof w:val="0"/>
        </w:rPr>
        <w:t>then</w:t>
      </w:r>
      <w:r w:rsidRPr="00613175">
        <w:rPr>
          <w:noProof w:val="0"/>
        </w:rPr>
        <w:t xml:space="preserve"> { UE sends a correctly composed initial REGISTER request for IMS emergency registration }</w:t>
      </w:r>
    </w:p>
    <w:p w14:paraId="45EA8433" w14:textId="77777777" w:rsidR="0031641D" w:rsidRPr="00613175" w:rsidRDefault="0031641D" w:rsidP="005662C6">
      <w:pPr>
        <w:pStyle w:val="PL"/>
        <w:rPr>
          <w:noProof w:val="0"/>
        </w:rPr>
      </w:pPr>
    </w:p>
    <w:p w14:paraId="50DE7643" w14:textId="77777777" w:rsidR="005662C6" w:rsidRPr="00613175" w:rsidRDefault="005662C6" w:rsidP="005662C6">
      <w:pPr>
        <w:pStyle w:val="H6"/>
      </w:pPr>
      <w:r w:rsidRPr="00613175">
        <w:t>(2)</w:t>
      </w:r>
    </w:p>
    <w:p w14:paraId="016BCB19" w14:textId="77777777" w:rsidR="005662C6" w:rsidRPr="00613175" w:rsidRDefault="005662C6" w:rsidP="005662C6">
      <w:pPr>
        <w:pStyle w:val="PL"/>
        <w:rPr>
          <w:noProof w:val="0"/>
        </w:rPr>
      </w:pPr>
      <w:r w:rsidRPr="00613175">
        <w:rPr>
          <w:b/>
          <w:noProof w:val="0"/>
        </w:rPr>
        <w:t>with</w:t>
      </w:r>
      <w:r w:rsidRPr="00613175">
        <w:rPr>
          <w:noProof w:val="0"/>
        </w:rPr>
        <w:t xml:space="preserve"> { UE having sent an unprotected REGISTER request }</w:t>
      </w:r>
    </w:p>
    <w:p w14:paraId="1F5B40FF" w14:textId="77777777" w:rsidR="005662C6" w:rsidRPr="00613175" w:rsidRDefault="005662C6" w:rsidP="005662C6">
      <w:pPr>
        <w:pStyle w:val="PL"/>
        <w:rPr>
          <w:noProof w:val="0"/>
        </w:rPr>
      </w:pPr>
      <w:r w:rsidRPr="00613175">
        <w:rPr>
          <w:b/>
          <w:noProof w:val="0"/>
        </w:rPr>
        <w:t>ensure</w:t>
      </w:r>
      <w:r w:rsidRPr="00613175">
        <w:rPr>
          <w:noProof w:val="0"/>
        </w:rPr>
        <w:t xml:space="preserve"> that {</w:t>
      </w:r>
    </w:p>
    <w:p w14:paraId="0AD931FC" w14:textId="77777777" w:rsidR="005662C6" w:rsidRPr="00613175" w:rsidRDefault="005662C6" w:rsidP="005662C6">
      <w:pPr>
        <w:pStyle w:val="PL"/>
        <w:rPr>
          <w:noProof w:val="0"/>
        </w:rPr>
      </w:pPr>
      <w:r w:rsidRPr="00613175">
        <w:rPr>
          <w:noProof w:val="0"/>
        </w:rPr>
        <w:t xml:space="preserve">  </w:t>
      </w:r>
      <w:r w:rsidRPr="00613175">
        <w:rPr>
          <w:b/>
          <w:noProof w:val="0"/>
        </w:rPr>
        <w:t>when</w:t>
      </w:r>
      <w:r w:rsidRPr="00613175">
        <w:rPr>
          <w:noProof w:val="0"/>
        </w:rPr>
        <w:t xml:space="preserve"> { UE receiving a valid 401 (Unauthorized) response for the initial REGISTER request sent }</w:t>
      </w:r>
    </w:p>
    <w:p w14:paraId="495F4A21" w14:textId="77777777" w:rsidR="005662C6" w:rsidRPr="00613175" w:rsidRDefault="005662C6" w:rsidP="005662C6">
      <w:pPr>
        <w:pStyle w:val="PL"/>
        <w:rPr>
          <w:noProof w:val="0"/>
        </w:rPr>
      </w:pPr>
      <w:r w:rsidRPr="00613175">
        <w:rPr>
          <w:noProof w:val="0"/>
        </w:rPr>
        <w:t xml:space="preserve">    </w:t>
      </w:r>
      <w:r w:rsidRPr="00613175">
        <w:rPr>
          <w:b/>
          <w:noProof w:val="0"/>
        </w:rPr>
        <w:t>then</w:t>
      </w:r>
      <w:r w:rsidRPr="00613175">
        <w:rPr>
          <w:noProof w:val="0"/>
        </w:rPr>
        <w:t xml:space="preserve"> { UE correctly authenticates itself by sending another REGISTER request with a correctly composed Authorization header using the AKAv1-MD5 algorithm }</w:t>
      </w:r>
    </w:p>
    <w:p w14:paraId="67ABB14F" w14:textId="77777777" w:rsidR="005662C6" w:rsidRPr="00613175" w:rsidRDefault="0031641D" w:rsidP="005662C6">
      <w:pPr>
        <w:pStyle w:val="PL"/>
        <w:rPr>
          <w:noProof w:val="0"/>
        </w:rPr>
      </w:pPr>
      <w:r w:rsidRPr="00613175">
        <w:rPr>
          <w:noProof w:val="0"/>
        </w:rPr>
        <w:t xml:space="preserve">    </w:t>
      </w:r>
      <w:r w:rsidR="005662C6" w:rsidRPr="00613175">
        <w:rPr>
          <w:noProof w:val="0"/>
        </w:rPr>
        <w:t>}</w:t>
      </w:r>
    </w:p>
    <w:p w14:paraId="40BE19A3" w14:textId="77777777" w:rsidR="0031641D" w:rsidRPr="00613175" w:rsidRDefault="0031641D" w:rsidP="005662C6">
      <w:pPr>
        <w:pStyle w:val="PL"/>
        <w:rPr>
          <w:noProof w:val="0"/>
        </w:rPr>
      </w:pPr>
    </w:p>
    <w:p w14:paraId="57EA584E" w14:textId="77777777" w:rsidR="005662C6" w:rsidRPr="00613175" w:rsidRDefault="005662C6" w:rsidP="005662C6">
      <w:pPr>
        <w:pStyle w:val="H6"/>
      </w:pPr>
      <w:r w:rsidRPr="00613175">
        <w:t>(3)</w:t>
      </w:r>
    </w:p>
    <w:p w14:paraId="544A9D39" w14:textId="77777777" w:rsidR="005662C6" w:rsidRPr="00613175" w:rsidRDefault="005662C6" w:rsidP="005662C6">
      <w:pPr>
        <w:pStyle w:val="PL"/>
        <w:rPr>
          <w:noProof w:val="0"/>
        </w:rPr>
      </w:pPr>
      <w:r w:rsidRPr="00613175">
        <w:rPr>
          <w:b/>
          <w:noProof w:val="0"/>
        </w:rPr>
        <w:t>with</w:t>
      </w:r>
      <w:r w:rsidRPr="00613175">
        <w:rPr>
          <w:noProof w:val="0"/>
        </w:rPr>
        <w:t xml:space="preserve"> { UE having sent unprotected and then protected REGISTER request }</w:t>
      </w:r>
    </w:p>
    <w:p w14:paraId="4D7E7B55" w14:textId="77777777" w:rsidR="005662C6" w:rsidRPr="00613175" w:rsidRDefault="005662C6" w:rsidP="005662C6">
      <w:pPr>
        <w:pStyle w:val="PL"/>
        <w:rPr>
          <w:noProof w:val="0"/>
        </w:rPr>
      </w:pPr>
      <w:r w:rsidRPr="00613175">
        <w:rPr>
          <w:b/>
          <w:noProof w:val="0"/>
        </w:rPr>
        <w:t>ensure that</w:t>
      </w:r>
      <w:r w:rsidRPr="00613175">
        <w:rPr>
          <w:noProof w:val="0"/>
        </w:rPr>
        <w:t xml:space="preserve"> {</w:t>
      </w:r>
    </w:p>
    <w:p w14:paraId="084E4DBD" w14:textId="77777777" w:rsidR="005662C6" w:rsidRPr="00613175" w:rsidRDefault="005662C6" w:rsidP="005662C6">
      <w:pPr>
        <w:pStyle w:val="PL"/>
        <w:rPr>
          <w:noProof w:val="0"/>
        </w:rPr>
      </w:pPr>
      <w:r w:rsidRPr="00613175">
        <w:rPr>
          <w:noProof w:val="0"/>
        </w:rPr>
        <w:t xml:space="preserve">  </w:t>
      </w:r>
      <w:r w:rsidRPr="00613175">
        <w:rPr>
          <w:b/>
          <w:noProof w:val="0"/>
        </w:rPr>
        <w:t>when</w:t>
      </w:r>
      <w:r w:rsidRPr="00613175">
        <w:rPr>
          <w:noProof w:val="0"/>
        </w:rPr>
        <w:t xml:space="preserve"> { UE receiving a valid 200 OK response for the REGISTER sent for authentication }</w:t>
      </w:r>
    </w:p>
    <w:p w14:paraId="3F0907AE" w14:textId="77777777" w:rsidR="005662C6" w:rsidRPr="00613175" w:rsidRDefault="005662C6" w:rsidP="005662C6">
      <w:pPr>
        <w:pStyle w:val="PL"/>
        <w:rPr>
          <w:noProof w:val="0"/>
        </w:rPr>
      </w:pPr>
      <w:r w:rsidRPr="00613175">
        <w:rPr>
          <w:noProof w:val="0"/>
        </w:rPr>
        <w:t xml:space="preserve">    </w:t>
      </w:r>
      <w:r w:rsidRPr="00613175">
        <w:rPr>
          <w:b/>
          <w:noProof w:val="0"/>
        </w:rPr>
        <w:t>then</w:t>
      </w:r>
      <w:r w:rsidRPr="00613175">
        <w:rPr>
          <w:noProof w:val="0"/>
        </w:rPr>
        <w:t xml:space="preserve"> { UE sends a correctly composed INVITE request }</w:t>
      </w:r>
    </w:p>
    <w:p w14:paraId="587864A4" w14:textId="77777777" w:rsidR="005662C6" w:rsidRPr="00613175" w:rsidRDefault="0031641D" w:rsidP="005662C6">
      <w:pPr>
        <w:pStyle w:val="PL"/>
        <w:rPr>
          <w:noProof w:val="0"/>
        </w:rPr>
      </w:pPr>
      <w:r w:rsidRPr="00613175">
        <w:rPr>
          <w:noProof w:val="0"/>
        </w:rPr>
        <w:t xml:space="preserve">    </w:t>
      </w:r>
      <w:r w:rsidR="005662C6" w:rsidRPr="00613175">
        <w:rPr>
          <w:noProof w:val="0"/>
        </w:rPr>
        <w:t>}</w:t>
      </w:r>
    </w:p>
    <w:p w14:paraId="1DB9DDE4" w14:textId="77777777" w:rsidR="0031641D" w:rsidRPr="00613175" w:rsidRDefault="0031641D" w:rsidP="005662C6">
      <w:pPr>
        <w:pStyle w:val="PL"/>
        <w:rPr>
          <w:noProof w:val="0"/>
        </w:rPr>
      </w:pPr>
    </w:p>
    <w:p w14:paraId="7E824665" w14:textId="77777777" w:rsidR="005662C6" w:rsidRPr="00613175" w:rsidRDefault="005662C6" w:rsidP="005662C6">
      <w:pPr>
        <w:pStyle w:val="H6"/>
      </w:pPr>
      <w:r w:rsidRPr="00613175">
        <w:t>(4)</w:t>
      </w:r>
    </w:p>
    <w:p w14:paraId="66D39756" w14:textId="77777777" w:rsidR="005662C6" w:rsidRPr="00613175" w:rsidRDefault="005662C6" w:rsidP="005662C6">
      <w:pPr>
        <w:pStyle w:val="PL"/>
        <w:rPr>
          <w:noProof w:val="0"/>
        </w:rPr>
      </w:pPr>
      <w:r w:rsidRPr="00613175">
        <w:rPr>
          <w:b/>
          <w:noProof w:val="0"/>
        </w:rPr>
        <w:t>with</w:t>
      </w:r>
      <w:r w:rsidRPr="00613175">
        <w:rPr>
          <w:noProof w:val="0"/>
        </w:rPr>
        <w:t xml:space="preserve"> { UE having sent INVITE }</w:t>
      </w:r>
    </w:p>
    <w:p w14:paraId="5E61A7D1" w14:textId="77777777" w:rsidR="005662C6" w:rsidRPr="00613175" w:rsidRDefault="005662C6" w:rsidP="005662C6">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36FD424" w14:textId="77777777" w:rsidR="005662C6" w:rsidRPr="00613175" w:rsidRDefault="005662C6" w:rsidP="005662C6">
      <w:pPr>
        <w:pStyle w:val="PL"/>
        <w:rPr>
          <w:noProof w:val="0"/>
        </w:rPr>
      </w:pPr>
      <w:r w:rsidRPr="00613175">
        <w:rPr>
          <w:noProof w:val="0"/>
        </w:rPr>
        <w:t xml:space="preserve">  </w:t>
      </w:r>
      <w:r w:rsidRPr="00613175">
        <w:rPr>
          <w:b/>
          <w:noProof w:val="0"/>
        </w:rPr>
        <w:t>when</w:t>
      </w:r>
      <w:r w:rsidRPr="00613175">
        <w:rPr>
          <w:noProof w:val="0"/>
        </w:rPr>
        <w:t xml:space="preserve"> { UE </w:t>
      </w:r>
      <w:r w:rsidR="0031641D" w:rsidRPr="00613175">
        <w:rPr>
          <w:noProof w:val="0"/>
        </w:rPr>
        <w:t>receiving</w:t>
      </w:r>
      <w:r w:rsidRPr="00613175">
        <w:rPr>
          <w:noProof w:val="0"/>
        </w:rPr>
        <w:t xml:space="preserve"> 100 Trying, followed by 180 Ringing, followed by 200 OK }</w:t>
      </w:r>
    </w:p>
    <w:p w14:paraId="542A5367" w14:textId="77777777" w:rsidR="005662C6" w:rsidRPr="00613175" w:rsidRDefault="005662C6" w:rsidP="005662C6">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76CE6697" w14:textId="77777777" w:rsidR="005662C6" w:rsidRPr="00613175" w:rsidRDefault="0031641D" w:rsidP="005662C6">
      <w:pPr>
        <w:pStyle w:val="PL"/>
        <w:rPr>
          <w:noProof w:val="0"/>
        </w:rPr>
      </w:pPr>
      <w:r w:rsidRPr="00613175">
        <w:rPr>
          <w:noProof w:val="0"/>
        </w:rPr>
        <w:t xml:space="preserve">      </w:t>
      </w:r>
      <w:r w:rsidR="005662C6" w:rsidRPr="00613175">
        <w:rPr>
          <w:noProof w:val="0"/>
        </w:rPr>
        <w:t>}</w:t>
      </w:r>
    </w:p>
    <w:p w14:paraId="67429654" w14:textId="77777777" w:rsidR="0031641D" w:rsidRPr="00613175" w:rsidRDefault="0031641D" w:rsidP="005662C6">
      <w:pPr>
        <w:pStyle w:val="PL"/>
        <w:rPr>
          <w:noProof w:val="0"/>
        </w:rPr>
      </w:pPr>
    </w:p>
    <w:p w14:paraId="008E0EE1" w14:textId="77777777" w:rsidR="005662C6" w:rsidRPr="00613175" w:rsidRDefault="005662C6" w:rsidP="005662C6">
      <w:pPr>
        <w:pStyle w:val="H6"/>
      </w:pPr>
      <w:r w:rsidRPr="00613175">
        <w:t>(5)</w:t>
      </w:r>
    </w:p>
    <w:p w14:paraId="64DD729A" w14:textId="77777777" w:rsidR="005662C6" w:rsidRPr="00613175" w:rsidRDefault="005662C6" w:rsidP="005662C6">
      <w:pPr>
        <w:pStyle w:val="PL"/>
        <w:rPr>
          <w:noProof w:val="0"/>
        </w:rPr>
      </w:pPr>
      <w:r w:rsidRPr="00613175">
        <w:rPr>
          <w:b/>
          <w:noProof w:val="0"/>
        </w:rPr>
        <w:t>with</w:t>
      </w:r>
      <w:r w:rsidRPr="00613175">
        <w:rPr>
          <w:noProof w:val="0"/>
        </w:rPr>
        <w:t xml:space="preserve"> { Emergency call being established }</w:t>
      </w:r>
    </w:p>
    <w:p w14:paraId="1E8265E0" w14:textId="77777777" w:rsidR="005662C6" w:rsidRPr="00613175" w:rsidRDefault="005662C6" w:rsidP="005662C6">
      <w:pPr>
        <w:pStyle w:val="PL"/>
        <w:rPr>
          <w:noProof w:val="0"/>
        </w:rPr>
      </w:pPr>
      <w:r w:rsidRPr="00613175">
        <w:rPr>
          <w:b/>
          <w:noProof w:val="0"/>
        </w:rPr>
        <w:t>ensure that</w:t>
      </w:r>
      <w:r w:rsidRPr="00613175">
        <w:rPr>
          <w:noProof w:val="0"/>
        </w:rPr>
        <w:t xml:space="preserve"> {</w:t>
      </w:r>
    </w:p>
    <w:p w14:paraId="0B8AFED8" w14:textId="77777777" w:rsidR="005662C6" w:rsidRPr="00613175" w:rsidRDefault="005662C6" w:rsidP="005662C6">
      <w:pPr>
        <w:pStyle w:val="PL"/>
        <w:rPr>
          <w:noProof w:val="0"/>
        </w:rPr>
      </w:pPr>
      <w:r w:rsidRPr="00613175">
        <w:rPr>
          <w:noProof w:val="0"/>
        </w:rPr>
        <w:t xml:space="preserve">  </w:t>
      </w:r>
      <w:r w:rsidRPr="00613175">
        <w:rPr>
          <w:b/>
          <w:noProof w:val="0"/>
        </w:rPr>
        <w:t>when</w:t>
      </w:r>
      <w:r w:rsidRPr="00613175">
        <w:rPr>
          <w:noProof w:val="0"/>
        </w:rPr>
        <w:t xml:space="preserve"> { UE receives BYE  }</w:t>
      </w:r>
    </w:p>
    <w:p w14:paraId="6E5F6E58" w14:textId="77777777" w:rsidR="005662C6" w:rsidRPr="00613175" w:rsidRDefault="005662C6" w:rsidP="005662C6">
      <w:pPr>
        <w:pStyle w:val="PL"/>
        <w:rPr>
          <w:noProof w:val="0"/>
        </w:rPr>
      </w:pPr>
      <w:r w:rsidRPr="00613175">
        <w:rPr>
          <w:noProof w:val="0"/>
        </w:rPr>
        <w:t xml:space="preserve">    </w:t>
      </w:r>
      <w:r w:rsidRPr="00613175">
        <w:rPr>
          <w:b/>
          <w:noProof w:val="0"/>
        </w:rPr>
        <w:t>then</w:t>
      </w:r>
      <w:r w:rsidRPr="00613175">
        <w:rPr>
          <w:noProof w:val="0"/>
        </w:rPr>
        <w:t xml:space="preserve"> { UE sends a 200 OK response }</w:t>
      </w:r>
    </w:p>
    <w:p w14:paraId="5E1929EA" w14:textId="77777777" w:rsidR="005662C6" w:rsidRPr="00613175" w:rsidRDefault="0031641D" w:rsidP="005662C6">
      <w:pPr>
        <w:pStyle w:val="PL"/>
        <w:rPr>
          <w:noProof w:val="0"/>
        </w:rPr>
      </w:pPr>
      <w:r w:rsidRPr="00613175">
        <w:rPr>
          <w:noProof w:val="0"/>
        </w:rPr>
        <w:t xml:space="preserve">    </w:t>
      </w:r>
      <w:r w:rsidR="005662C6" w:rsidRPr="00613175">
        <w:rPr>
          <w:noProof w:val="0"/>
        </w:rPr>
        <w:t>}</w:t>
      </w:r>
    </w:p>
    <w:p w14:paraId="0669F145" w14:textId="77777777" w:rsidR="0031641D" w:rsidRPr="00613175" w:rsidRDefault="0031641D" w:rsidP="005662C6">
      <w:pPr>
        <w:pStyle w:val="PL"/>
        <w:rPr>
          <w:noProof w:val="0"/>
        </w:rPr>
      </w:pPr>
    </w:p>
    <w:p w14:paraId="29598FD4" w14:textId="77777777" w:rsidR="005662C6" w:rsidRPr="00613175" w:rsidRDefault="005662C6" w:rsidP="00F238ED">
      <w:pPr>
        <w:pStyle w:val="H6"/>
      </w:pPr>
      <w:bookmarkStart w:id="1157" w:name="_Toc51948510"/>
      <w:bookmarkStart w:id="1158" w:name="_Toc52162585"/>
      <w:bookmarkStart w:id="1159" w:name="_Toc60916223"/>
      <w:r w:rsidRPr="00613175">
        <w:t>10.1.2</w:t>
      </w:r>
      <w:r w:rsidRPr="00613175">
        <w:tab/>
        <w:t>Conformance Requirements</w:t>
      </w:r>
      <w:bookmarkEnd w:id="1157"/>
      <w:bookmarkEnd w:id="1158"/>
      <w:bookmarkEnd w:id="1159"/>
    </w:p>
    <w:p w14:paraId="2E7C87F4" w14:textId="77777777" w:rsidR="00CA2DCF" w:rsidRPr="00613175" w:rsidRDefault="00CA2DCF" w:rsidP="00CA2DCF">
      <w:pPr>
        <w:rPr>
          <w:lang w:eastAsia="zh-CN"/>
        </w:rPr>
      </w:pPr>
      <w:r w:rsidRPr="00613175">
        <w:rPr>
          <w:lang w:eastAsia="zh-CN"/>
        </w:rPr>
        <w:t>The conformance requirements covered in the present test case are, unless otherwise stated, Rel-15 requirements.</w:t>
      </w:r>
    </w:p>
    <w:p w14:paraId="6BEF6E7C" w14:textId="77777777" w:rsidR="005662C6" w:rsidRPr="00613175" w:rsidRDefault="005662C6" w:rsidP="005662C6">
      <w:r w:rsidRPr="00613175">
        <w:t>[TS 24.229 clause 4.7.5]:</w:t>
      </w:r>
    </w:p>
    <w:p w14:paraId="5B6E8D45" w14:textId="77777777" w:rsidR="005662C6" w:rsidRPr="00613175" w:rsidRDefault="005662C6" w:rsidP="005662C6">
      <w:r w:rsidRPr="00613175">
        <w:t>A number of mechanisms also exist for providing location in support of emergency calls, both for routeing to a PSAP, and for use by the PSAP itself, in the IM CN subsystem:</w:t>
      </w:r>
    </w:p>
    <w:p w14:paraId="3B2E8495" w14:textId="77777777" w:rsidR="005662C6" w:rsidRPr="00613175" w:rsidRDefault="005662C6" w:rsidP="005662C6">
      <w:pPr>
        <w:pStyle w:val="B10"/>
      </w:pPr>
      <w:r w:rsidRPr="00613175">
        <w:t>a)</w:t>
      </w:r>
      <w:r w:rsidRPr="00613175">
        <w:tab/>
        <w:t>by the inclusion by the UE of the Geolocation header field containing a location by reference or by value (see RFC 6442 [89]);</w:t>
      </w:r>
    </w:p>
    <w:p w14:paraId="02A10CEB" w14:textId="77777777" w:rsidR="005662C6" w:rsidRPr="00613175" w:rsidRDefault="005662C6" w:rsidP="005662C6">
      <w:pPr>
        <w:pStyle w:val="B10"/>
      </w:pPr>
      <w:r w:rsidRPr="00613175">
        <w:t>b)</w:t>
      </w:r>
      <w:r w:rsidRPr="00613175">
        <w:tab/>
        <w:t xml:space="preserve">by the inclusion by the UE of a P-Access-Network-Info header field, which contains a cell identifier or location </w:t>
      </w:r>
      <w:r w:rsidR="0031641D" w:rsidRPr="00613175">
        <w:t>identifier</w:t>
      </w:r>
      <w:r w:rsidRPr="00613175">
        <w:t>, which is subsequently mapped, potentially by the recipient, into a real location;</w:t>
      </w:r>
    </w:p>
    <w:p w14:paraId="4680B38B" w14:textId="77777777" w:rsidR="005662C6" w:rsidRPr="00613175" w:rsidRDefault="005662C6" w:rsidP="005662C6">
      <w:r w:rsidRPr="00613175">
        <w:t>...</w:t>
      </w:r>
    </w:p>
    <w:p w14:paraId="5274C3A6" w14:textId="77777777" w:rsidR="005662C6" w:rsidRPr="00613175" w:rsidRDefault="005662C6" w:rsidP="005662C6">
      <w:r w:rsidRPr="00613175">
        <w:t>Which means of providing location is used depends on local regulatory and operator requirements. One or more mechanisms can be used. Location can be subject to privacy constraints.</w:t>
      </w:r>
    </w:p>
    <w:p w14:paraId="7973A048" w14:textId="77777777" w:rsidR="005662C6" w:rsidRPr="00613175" w:rsidRDefault="005662C6" w:rsidP="005662C6">
      <w:r w:rsidRPr="00613175">
        <w:t>[TS 24.229 clause 5.1.6.2]:</w:t>
      </w:r>
    </w:p>
    <w:p w14:paraId="63D8D7B3" w14:textId="77777777" w:rsidR="005662C6" w:rsidRPr="00613175" w:rsidRDefault="005662C6" w:rsidP="005662C6">
      <w:r w:rsidRPr="00613175">
        <w:t>When the user initiates an emergency call, if emergency registration is needed (including cases described in subclause 5.1.6.2A), the UE shall perform an emergency registration prior to sending the SIP request related to the emergency call.</w:t>
      </w:r>
    </w:p>
    <w:p w14:paraId="10D7DD73" w14:textId="77777777" w:rsidR="005662C6" w:rsidRPr="00613175" w:rsidRDefault="005662C6" w:rsidP="005662C6">
      <w:r w:rsidRPr="00613175">
        <w:t>...</w:t>
      </w:r>
    </w:p>
    <w:p w14:paraId="61A880B0" w14:textId="77777777" w:rsidR="005662C6" w:rsidRPr="00613175" w:rsidRDefault="005662C6" w:rsidP="005662C6">
      <w:r w:rsidRPr="00613175">
        <w:t>When a UE performs an initial emergency registration the UE shall perform the actions as specified in subclause 5.1.1.2 with the following additions and modifications:</w:t>
      </w:r>
    </w:p>
    <w:p w14:paraId="185DCD56" w14:textId="77777777" w:rsidR="005662C6" w:rsidRPr="00613175" w:rsidRDefault="005662C6" w:rsidP="005662C6">
      <w:pPr>
        <w:pStyle w:val="B10"/>
      </w:pPr>
      <w:r w:rsidRPr="00613175">
        <w:t>a)</w:t>
      </w:r>
      <w:r w:rsidRPr="00613175">
        <w:tab/>
        <w:t xml:space="preserve">the UE shall include a "sos" SIP </w:t>
      </w:r>
      <w:smartTag w:uri="urn:schemas-microsoft-com:office:smarttags" w:element="stockticker">
        <w:r w:rsidRPr="00613175">
          <w:t>URI</w:t>
        </w:r>
      </w:smartTag>
      <w:r w:rsidRPr="00613175">
        <w:t xml:space="preserve"> parameter in the Contact header field as described in subclause 7.2A.13, indicating that this is an emergency registration and that the associated contact address is allowed only for emergency service; and</w:t>
      </w:r>
    </w:p>
    <w:p w14:paraId="619B1736" w14:textId="77777777" w:rsidR="005662C6" w:rsidRPr="00613175" w:rsidRDefault="005662C6" w:rsidP="005662C6">
      <w:pPr>
        <w:pStyle w:val="B10"/>
      </w:pPr>
      <w:r w:rsidRPr="00613175">
        <w:t>b)</w:t>
      </w:r>
      <w:r w:rsidRPr="00613175">
        <w:tab/>
        <w:t>the UE shall populate the From and To header fields of the REGISTER request with:</w:t>
      </w:r>
    </w:p>
    <w:p w14:paraId="15D64A96" w14:textId="77777777" w:rsidR="005662C6" w:rsidRPr="00613175" w:rsidRDefault="005662C6" w:rsidP="005662C6">
      <w:pPr>
        <w:pStyle w:val="B2"/>
      </w:pPr>
      <w:r w:rsidRPr="00613175">
        <w:t>-</w:t>
      </w:r>
      <w:r w:rsidRPr="00613175">
        <w:tab/>
        <w:t>the first entry in the list of public user identities provisioned in the UE;</w:t>
      </w:r>
    </w:p>
    <w:p w14:paraId="58F81968" w14:textId="77777777" w:rsidR="005662C6" w:rsidRPr="00613175" w:rsidRDefault="005662C6" w:rsidP="005662C6">
      <w:pPr>
        <w:pStyle w:val="B2"/>
      </w:pPr>
      <w:r w:rsidRPr="00613175">
        <w:t>-</w:t>
      </w:r>
      <w:r w:rsidRPr="00613175">
        <w:tab/>
        <w:t xml:space="preserve">the default public user identity obtained during the normal registration, if the UE is not provisioned with a list of public user </w:t>
      </w:r>
      <w:r w:rsidR="0031641D" w:rsidRPr="00613175">
        <w:t>identities</w:t>
      </w:r>
      <w:r w:rsidRPr="00613175">
        <w:t>, but the UE is currently registered to the IM CN subsystem; and</w:t>
      </w:r>
    </w:p>
    <w:p w14:paraId="40F39E79" w14:textId="77777777" w:rsidR="005662C6" w:rsidRPr="00613175" w:rsidRDefault="005662C6" w:rsidP="005662C6">
      <w:pPr>
        <w:pStyle w:val="B2"/>
      </w:pPr>
      <w:r w:rsidRPr="00613175">
        <w:t>-</w:t>
      </w:r>
      <w:r w:rsidRPr="00613175">
        <w:tab/>
        <w:t>the derived temporary public user identity, in all other cases.</w:t>
      </w:r>
    </w:p>
    <w:p w14:paraId="5DBA35D8" w14:textId="539719A8" w:rsidR="00CA2DCF" w:rsidRPr="00613175" w:rsidRDefault="00CA2DCF" w:rsidP="00CA2DCF">
      <w:pPr>
        <w:rPr>
          <w:lang w:eastAsia="zh-CN"/>
        </w:rPr>
      </w:pPr>
      <w:r w:rsidRPr="00613175">
        <w:rPr>
          <w:lang w:eastAsia="zh-CN"/>
        </w:rPr>
        <w:t xml:space="preserve">[TS 24.229 </w:t>
      </w:r>
      <w:r w:rsidR="00536958" w:rsidRPr="00613175">
        <w:rPr>
          <w:lang w:eastAsia="zh-CN"/>
        </w:rPr>
        <w:t xml:space="preserve">clause </w:t>
      </w:r>
      <w:r w:rsidRPr="00613175">
        <w:rPr>
          <w:lang w:eastAsia="zh-CN"/>
        </w:rPr>
        <w:t>5.1.6.3]</w:t>
      </w:r>
    </w:p>
    <w:p w14:paraId="4BB088E4" w14:textId="77777777" w:rsidR="00CA2DCF" w:rsidRPr="00613175" w:rsidRDefault="00CA2DCF" w:rsidP="00CA2DCF">
      <w:pPr>
        <w:rPr>
          <w:lang w:eastAsia="zh-CN"/>
        </w:rPr>
      </w:pPr>
      <w:r w:rsidRPr="00613175">
        <w:rPr>
          <w:lang w:eastAsia="zh-CN"/>
        </w:rPr>
        <w:t>Upon receiving the 200 (OK) to the REGISTER request that completes the emergency registration, the UE shall not subscribe to the reg event package of the public user identity specified in the REGISTER request.</w:t>
      </w:r>
    </w:p>
    <w:p w14:paraId="4E808279" w14:textId="3FA7493A" w:rsidR="00CA2DCF" w:rsidRPr="00613175" w:rsidRDefault="00CA2DCF" w:rsidP="00CA2DCF">
      <w:pPr>
        <w:rPr>
          <w:lang w:eastAsia="zh-CN"/>
        </w:rPr>
      </w:pPr>
      <w:r w:rsidRPr="00613175">
        <w:rPr>
          <w:lang w:eastAsia="zh-CN"/>
        </w:rPr>
        <w:t xml:space="preserve">[TS 24.229 </w:t>
      </w:r>
      <w:r w:rsidR="00536958" w:rsidRPr="00613175">
        <w:rPr>
          <w:lang w:eastAsia="zh-CN"/>
        </w:rPr>
        <w:t xml:space="preserve">clause </w:t>
      </w:r>
      <w:r w:rsidRPr="00613175">
        <w:rPr>
          <w:lang w:eastAsia="zh-CN"/>
        </w:rPr>
        <w:t>5.1.6.5]</w:t>
      </w:r>
    </w:p>
    <w:p w14:paraId="331A2829" w14:textId="77777777" w:rsidR="00CA2DCF" w:rsidRPr="00613175" w:rsidRDefault="00CA2DCF" w:rsidP="00CA2DCF">
      <w:r w:rsidRPr="00613175">
        <w:t>When a UE performs authentication a UE shall perform the procedures as specified in subclause 5.1.1.5.</w:t>
      </w:r>
    </w:p>
    <w:p w14:paraId="0D837C52" w14:textId="31340563" w:rsidR="00CA2DCF" w:rsidRPr="00613175" w:rsidRDefault="00CA2DCF" w:rsidP="00CA2DCF">
      <w:pPr>
        <w:rPr>
          <w:lang w:eastAsia="zh-CN"/>
        </w:rPr>
      </w:pPr>
      <w:r w:rsidRPr="00613175">
        <w:rPr>
          <w:lang w:eastAsia="zh-CN"/>
        </w:rPr>
        <w:t xml:space="preserve">[TS 24.229 </w:t>
      </w:r>
      <w:r w:rsidR="00536958" w:rsidRPr="00613175">
        <w:rPr>
          <w:lang w:eastAsia="zh-CN"/>
        </w:rPr>
        <w:t xml:space="preserve">clause </w:t>
      </w:r>
      <w:r w:rsidRPr="00613175">
        <w:rPr>
          <w:lang w:eastAsia="zh-CN"/>
        </w:rPr>
        <w:t>5.1.6.8.3]</w:t>
      </w:r>
    </w:p>
    <w:p w14:paraId="08451DF3" w14:textId="77777777" w:rsidR="00CA2DCF" w:rsidRPr="00613175" w:rsidRDefault="00CA2DCF" w:rsidP="00CA2DCF">
      <w:r w:rsidRPr="00613175">
        <w:t>After a successful initial emergency registration,</w:t>
      </w:r>
      <w:r w:rsidRPr="00613175">
        <w:rPr>
          <w:lang w:eastAsia="ja-JP"/>
        </w:rPr>
        <w:t xml:space="preserve"> t</w:t>
      </w:r>
      <w:r w:rsidRPr="00613175">
        <w:t>he UE shall apply the procedures as specified in subclause 5.1.2A and 5.1.3 with the following additions:</w:t>
      </w:r>
    </w:p>
    <w:p w14:paraId="5E9AA3AE" w14:textId="77777777" w:rsidR="00CA2DCF" w:rsidRPr="00613175" w:rsidRDefault="00CA2DCF" w:rsidP="00CA2DCF">
      <w:pPr>
        <w:pStyle w:val="B10"/>
      </w:pPr>
      <w:r w:rsidRPr="00613175">
        <w:t>1)</w:t>
      </w:r>
      <w:r w:rsidRPr="00613175">
        <w:tab/>
        <w:t xml:space="preserve">the UE shall insert in the INVITE request, a From header field that includes the public user identity registered via emergency registration or the tel </w:t>
      </w:r>
      <w:smartTag w:uri="urn:schemas-microsoft-com:office:smarttags" w:element="stockticker">
        <w:r w:rsidRPr="00613175">
          <w:t>URI</w:t>
        </w:r>
      </w:smartTag>
      <w:r w:rsidRPr="00613175">
        <w:t xml:space="preserve"> associated with the public user identity registered via emergency registration, as described in subclause 4.2;</w:t>
      </w:r>
    </w:p>
    <w:p w14:paraId="6D863116" w14:textId="77777777" w:rsidR="00CA2DCF" w:rsidRPr="00613175" w:rsidRDefault="00CA2DCF" w:rsidP="00CA2DCF">
      <w:pPr>
        <w:pStyle w:val="B10"/>
      </w:pPr>
      <w:r w:rsidRPr="00613175">
        <w:t>2)</w:t>
      </w:r>
      <w:r w:rsidRPr="00613175">
        <w:tab/>
        <w:t>the UE shall include a service URN in the Request-</w:t>
      </w:r>
      <w:smartTag w:uri="urn:schemas-microsoft-com:office:smarttags" w:element="stockticker">
        <w:r w:rsidRPr="00613175">
          <w:t>URI</w:t>
        </w:r>
      </w:smartTag>
      <w:r w:rsidRPr="00613175">
        <w:t xml:space="preserve"> of the INVITE request in accordance with subclause 5.1.6.8.1;</w:t>
      </w:r>
    </w:p>
    <w:p w14:paraId="501601E4" w14:textId="77777777" w:rsidR="00CA2DCF" w:rsidRPr="00613175" w:rsidRDefault="00CA2DCF" w:rsidP="00CA2DCF">
      <w:pPr>
        <w:pStyle w:val="B10"/>
      </w:pPr>
      <w:r w:rsidRPr="00613175">
        <w:t>3)</w:t>
      </w:r>
      <w:r w:rsidRPr="00613175">
        <w:tab/>
        <w:t>the UE shall insert in the INVITE request, a To header field with the same emergency service URN as in the Request-</w:t>
      </w:r>
      <w:smartTag w:uri="urn:schemas-microsoft-com:office:smarttags" w:element="stockticker">
        <w:r w:rsidRPr="00613175">
          <w:t>URI</w:t>
        </w:r>
      </w:smartTag>
      <w:r w:rsidRPr="00613175">
        <w:t>;</w:t>
      </w:r>
    </w:p>
    <w:p w14:paraId="77536D0E" w14:textId="77777777" w:rsidR="00CA2DCF" w:rsidRPr="00613175" w:rsidRDefault="00CA2DCF" w:rsidP="00CA2DCF">
      <w:pPr>
        <w:pStyle w:val="B10"/>
      </w:pPr>
      <w:r w:rsidRPr="00613175">
        <w:t>4)</w:t>
      </w:r>
      <w:r w:rsidRPr="00613175">
        <w:tab/>
        <w:t>if available to the UE, and if defined for the access type as specified in subclause 7.2A.4, the P-Access-Network-Info header field shall contain a location identifier such as the cell id, line id or the identity of the WLAN access node, which is relevant for routeing the IMS emergency call;</w:t>
      </w:r>
    </w:p>
    <w:p w14:paraId="568B9B22" w14:textId="77777777" w:rsidR="00CA2DCF" w:rsidRPr="00613175" w:rsidRDefault="00CA2DCF" w:rsidP="00CA2DCF">
      <w:pPr>
        <w:pStyle w:val="NO"/>
      </w:pPr>
      <w:r w:rsidRPr="00613175">
        <w:t>NOTE 1:</w:t>
      </w:r>
      <w:r w:rsidRPr="00613175">
        <w:tab/>
        <w:t>The IMS emergency specification in 3GPP TS 23.167 [4B] describes several methods how the UE can get its location information from the access network or from a server. Such methods are not in the scope of this specification.</w:t>
      </w:r>
    </w:p>
    <w:p w14:paraId="44CB5AAB" w14:textId="77777777" w:rsidR="00CA2DCF" w:rsidRPr="00613175" w:rsidRDefault="00CA2DCF" w:rsidP="00CA2DCF">
      <w:pPr>
        <w:pStyle w:val="B10"/>
      </w:pPr>
      <w:r w:rsidRPr="00613175">
        <w:t>5)</w:t>
      </w:r>
      <w:r w:rsidRPr="00613175">
        <w:tab/>
        <w:t xml:space="preserve">the UE shall insert in the INVITE request, one or two P-Preferred-Identity header field(s) that include the public user identity registered via emergency registration or the tel </w:t>
      </w:r>
      <w:smartTag w:uri="urn:schemas-microsoft-com:office:smarttags" w:element="stockticker">
        <w:r w:rsidRPr="00613175">
          <w:t>URI</w:t>
        </w:r>
      </w:smartTag>
      <w:r w:rsidRPr="00613175">
        <w:t xml:space="preserve"> associated with the public user identity</w:t>
      </w:r>
      <w:r w:rsidRPr="00613175">
        <w:rPr>
          <w:lang w:eastAsia="zh-CN"/>
        </w:rPr>
        <w:t xml:space="preserve"> registered via emergency registration as described in</w:t>
      </w:r>
      <w:r w:rsidRPr="00613175">
        <w:t xml:space="preserve"> subclause 4.2;</w:t>
      </w:r>
    </w:p>
    <w:p w14:paraId="48621A80" w14:textId="77777777" w:rsidR="00CA2DCF" w:rsidRPr="00613175" w:rsidRDefault="00CA2DCF" w:rsidP="00CA2DCF">
      <w:pPr>
        <w:pStyle w:val="NO"/>
      </w:pPr>
      <w:r w:rsidRPr="00613175">
        <w:t>NOTE 2:</w:t>
      </w:r>
      <w:r w:rsidRPr="00613175">
        <w:tab/>
        <w:t>Providing two P-Preferred-Identity header fields is usually supported by UE acting as enterprise network.</w:t>
      </w:r>
    </w:p>
    <w:p w14:paraId="769F8C2B" w14:textId="77777777" w:rsidR="00CA2DCF" w:rsidRPr="00613175" w:rsidRDefault="00CA2DCF" w:rsidP="00CA2DCF">
      <w:pPr>
        <w:pStyle w:val="B10"/>
      </w:pPr>
      <w:r w:rsidRPr="00613175">
        <w:t>6)</w:t>
      </w:r>
      <w:r w:rsidRPr="00613175">
        <w:tab/>
        <w:t>void;</w:t>
      </w:r>
    </w:p>
    <w:p w14:paraId="61D14E7F" w14:textId="77777777" w:rsidR="00CA2DCF" w:rsidRPr="00613175" w:rsidRDefault="00CA2DCF" w:rsidP="00CA2DCF">
      <w:pPr>
        <w:pStyle w:val="B10"/>
      </w:pPr>
      <w:r w:rsidRPr="00613175">
        <w:t>7)</w:t>
      </w:r>
      <w:r w:rsidRPr="00613175">
        <w:tab/>
        <w:t xml:space="preserve">if the UE has its location information available, or a </w:t>
      </w:r>
      <w:smartTag w:uri="urn:schemas-microsoft-com:office:smarttags" w:element="stockticker">
        <w:r w:rsidRPr="00613175">
          <w:t>URI</w:t>
        </w:r>
      </w:smartTag>
      <w:r w:rsidRPr="00613175">
        <w:t xml:space="preserve"> that points to the location information, then the UE shall include a Geolocation header field in the INVITE request in the following way:</w:t>
      </w:r>
    </w:p>
    <w:p w14:paraId="35BD4829" w14:textId="77777777" w:rsidR="00CA2DCF" w:rsidRPr="00613175" w:rsidRDefault="00CA2DCF" w:rsidP="00CA2DCF">
      <w:pPr>
        <w:pStyle w:val="B2"/>
      </w:pPr>
      <w:r w:rsidRPr="00613175">
        <w:t>-</w:t>
      </w:r>
      <w:r w:rsidRPr="00613175">
        <w:tab/>
        <w:t xml:space="preserve">if the UE is aware of the </w:t>
      </w:r>
      <w:smartTag w:uri="urn:schemas-microsoft-com:office:smarttags" w:element="stockticker">
        <w:r w:rsidRPr="00613175">
          <w:t>URI</w:t>
        </w:r>
      </w:smartTag>
      <w:r w:rsidRPr="00613175">
        <w:t xml:space="preserve"> that points to where the UE's location is stored, include the </w:t>
      </w:r>
      <w:smartTag w:uri="urn:schemas-microsoft-com:office:smarttags" w:element="stockticker">
        <w:r w:rsidRPr="00613175">
          <w:t>URI</w:t>
        </w:r>
      </w:smartTag>
      <w:r w:rsidRPr="00613175">
        <w:t xml:space="preserve"> as the Geolocation header field value, as described in RFC 6442 [89]; or</w:t>
      </w:r>
    </w:p>
    <w:p w14:paraId="3986278F" w14:textId="77777777" w:rsidR="00CA2DCF" w:rsidRPr="00613175" w:rsidRDefault="00CA2DCF" w:rsidP="00CA2DCF">
      <w:pPr>
        <w:pStyle w:val="B2"/>
      </w:pPr>
      <w:r w:rsidRPr="00613175">
        <w:t>-</w:t>
      </w:r>
      <w:r w:rsidRPr="00613175">
        <w:tab/>
        <w:t>if the UE is aware of its location information, include the location information in a PIDF location object, in accordance with RFC 4119 [90], include the location object in a message body with the content type application/pidf+xml, and include a Content ID URL, referring to the message body, as the Geolocation header field value, as described RFC 6442 [89], and include a Content-Disposition header field with a disposition type "render" value and a "handling" header field parameter with an "optional" value, as described in RFC 3261 [26];</w:t>
      </w:r>
    </w:p>
    <w:p w14:paraId="6AA86A8B" w14:textId="77777777" w:rsidR="00CA2DCF" w:rsidRPr="00613175" w:rsidRDefault="00CA2DCF" w:rsidP="00CA2DCF">
      <w:pPr>
        <w:pStyle w:val="B10"/>
      </w:pPr>
      <w:r w:rsidRPr="00613175">
        <w:t>8)</w:t>
      </w:r>
      <w:r w:rsidRPr="00613175">
        <w:tab/>
        <w:t>if the UE includes a Geolocation header field, the UE shall also include a Geolocation-Routing header field with a "yes" header field value, which indicates that the location of the UE can be used by other entities to make routing decisions, as described in RFC 6442 [89];</w:t>
      </w:r>
    </w:p>
    <w:p w14:paraId="5A0C4F47" w14:textId="77777777" w:rsidR="00CA2DCF" w:rsidRPr="00613175" w:rsidRDefault="00CA2DCF" w:rsidP="00CA2DCF">
      <w:pPr>
        <w:pStyle w:val="NO"/>
      </w:pPr>
      <w:r w:rsidRPr="00613175">
        <w:t>NOTE 3:</w:t>
      </w:r>
      <w:r w:rsidRPr="00613175">
        <w:tab/>
        <w:t xml:space="preserve">It is suggested that UE's only use the option of providing a </w:t>
      </w:r>
      <w:smartTag w:uri="urn:schemas-microsoft-com:office:smarttags" w:element="stockticker">
        <w:r w:rsidRPr="00613175">
          <w:t>URI</w:t>
        </w:r>
      </w:smartTag>
      <w:r w:rsidRPr="00613175">
        <w:t xml:space="preserve"> when the domain part belongs to the current P-CSCF or S-CSCF provider. This is an issue on which the network operator needs to provide guidance to the end user. A </w:t>
      </w:r>
      <w:smartTag w:uri="urn:schemas-microsoft-com:office:smarttags" w:element="stockticker">
        <w:r w:rsidRPr="00613175">
          <w:t>URI</w:t>
        </w:r>
      </w:smartTag>
      <w:r w:rsidRPr="00613175">
        <w:t xml:space="preserve"> that is only resolvable to the UE which is making the emergency call is not desirable.</w:t>
      </w:r>
    </w:p>
    <w:p w14:paraId="254A4F81" w14:textId="77777777" w:rsidR="00CA2DCF" w:rsidRPr="00613175" w:rsidRDefault="00CA2DCF" w:rsidP="00CA2DCF">
      <w:pPr>
        <w:pStyle w:val="B10"/>
      </w:pPr>
      <w:r w:rsidRPr="00613175">
        <w:t>9)</w:t>
      </w:r>
      <w:r w:rsidRPr="00613175">
        <w:tab/>
        <w:t xml:space="preserve">if the UE has neither geographical location information available, nor a </w:t>
      </w:r>
      <w:smartTag w:uri="urn:schemas-microsoft-com:office:smarttags" w:element="stockticker">
        <w:smartTag w:uri="urn:schemas-microsoft-com:office:smarttags" w:element="stockticker">
          <w:r w:rsidRPr="00613175">
            <w:t>UR</w:t>
          </w:r>
        </w:smartTag>
        <w:r w:rsidRPr="00613175">
          <w:t>I</w:t>
        </w:r>
      </w:smartTag>
      <w:r w:rsidRPr="00613175">
        <w:t xml:space="preserve"> that points to the location information, the UE shall not insert a Geolocation header field in the INVITE request; and</w:t>
      </w:r>
    </w:p>
    <w:p w14:paraId="2ED8D33E" w14:textId="77777777" w:rsidR="00CA2DCF" w:rsidRPr="00613175" w:rsidRDefault="00CA2DCF" w:rsidP="00CA2DCF">
      <w:pPr>
        <w:pStyle w:val="B10"/>
      </w:pPr>
      <w:r w:rsidRPr="00613175">
        <w:t>10)</w:t>
      </w:r>
      <w:r w:rsidRPr="00613175">
        <w:tab/>
        <w:t>if support of the current location discovery during an emergency call is allowed in the IP-CAN specific annex and the UE supports the current location discovery during an emergency call, the UE shall include a Recv-Info header field as described in RFC 6086 [25], indicating the g.3gpp.current-location-discovery info package name and shall include an Accept header field indicating the "application/vnd.3gpp.current-location-discovery+xml" MIME type.</w:t>
      </w:r>
    </w:p>
    <w:p w14:paraId="4F2CC106" w14:textId="77777777" w:rsidR="00CA2DCF" w:rsidRPr="00613175" w:rsidRDefault="00CA2DCF" w:rsidP="00CA2DCF">
      <w:pPr>
        <w:pStyle w:val="NO"/>
      </w:pPr>
      <w:r w:rsidRPr="00613175">
        <w:t>NOTE 4:</w:t>
      </w:r>
      <w:r w:rsidRPr="00613175">
        <w:tab/>
        <w:t>RFC 3261 [26] provides for the use of the Priority header field with a suggested value of "emergency". It is not precluded that emergency sessions contain this value, but such usage will have no impact on the processing within the IM CN subsystem.</w:t>
      </w:r>
    </w:p>
    <w:p w14:paraId="78AAAED6" w14:textId="77777777" w:rsidR="005662C6" w:rsidRPr="00613175" w:rsidRDefault="005662C6" w:rsidP="005662C6">
      <w:r w:rsidRPr="00613175">
        <w:t>[TS 24.237 clause 7.2]:</w:t>
      </w:r>
    </w:p>
    <w:p w14:paraId="4702331D" w14:textId="77777777" w:rsidR="005662C6" w:rsidRPr="00613175" w:rsidRDefault="005662C6" w:rsidP="005662C6">
      <w:r w:rsidRPr="00613175">
        <w:t>When originating an emergency call as specified in 3GPP TS 24.229 [2] and if the SC UE has an IMEI, then the SC UE shall include the sip.instance media feature tag as specified in IETF RFC 5626 [22] with value based on the IMEI as defined in 3GPP TS 23.003 [12] in the Contact header field of the SIP INVITE request according to IETF RFC 3840 [53].</w:t>
      </w:r>
    </w:p>
    <w:p w14:paraId="3A6FC49D" w14:textId="77777777" w:rsidR="005662C6" w:rsidRPr="00613175" w:rsidRDefault="005662C6" w:rsidP="005662C6">
      <w:r w:rsidRPr="00613175">
        <w:t>[TS 23.003 clause 13.8]:</w:t>
      </w:r>
    </w:p>
    <w:p w14:paraId="6CD69625" w14:textId="77777777" w:rsidR="005662C6" w:rsidRPr="00613175" w:rsidRDefault="005662C6" w:rsidP="005662C6">
      <w:r w:rsidRPr="00613175">
        <w:t>An instance-id is a SIP Contact header parameter that uniquely identifies the SIP UA performing a registration.</w:t>
      </w:r>
    </w:p>
    <w:p w14:paraId="7F4B04D8" w14:textId="77777777" w:rsidR="005662C6" w:rsidRPr="00613175" w:rsidRDefault="005662C6" w:rsidP="005662C6">
      <w:r w:rsidRPr="00613175">
        <w:t>When an IMEI is available, the instance-id shall take the form of a IMEI URN (see RFC 7254 [79]). The format of the instance-id shall take the form "urn:gsma:imei:&lt;imeival&gt;" where by the imeival shall contain the IMEI encoded as defined in RFC 7254 [79]. The optional &lt;sw-version-param&gt; and &lt;imei-version-param&gt; parameters shall not be included in the instance-id. RFC 7255 [104] specifies additional considerations for using the IMEI as an instance-id. An example of such an instance-id is as follows:</w:t>
      </w:r>
    </w:p>
    <w:p w14:paraId="7C05D8F6" w14:textId="77777777" w:rsidR="005662C6" w:rsidRPr="00613175" w:rsidRDefault="005662C6" w:rsidP="005662C6">
      <w:pPr>
        <w:pStyle w:val="EX"/>
      </w:pPr>
      <w:r w:rsidRPr="00613175">
        <w:t>EXAMPLE:</w:t>
      </w:r>
      <w:r w:rsidRPr="00613175">
        <w:tab/>
        <w:t>urn:gsma:imei:90420156-025763-0</w:t>
      </w:r>
    </w:p>
    <w:p w14:paraId="0761575F" w14:textId="77777777" w:rsidR="005662C6" w:rsidRPr="00613175" w:rsidRDefault="005662C6" w:rsidP="005662C6">
      <w:r w:rsidRPr="00613175">
        <w:t>If no IMEI is available, the instance-id shall take the form of a string representation of a UUID as a URN as defined in IETF RFC 4122 [80]. An example of such an instance-id is as follows:</w:t>
      </w:r>
    </w:p>
    <w:p w14:paraId="3C6190AF" w14:textId="77777777" w:rsidR="005662C6" w:rsidRPr="00613175" w:rsidRDefault="005662C6" w:rsidP="005662C6">
      <w:pPr>
        <w:pStyle w:val="EX"/>
      </w:pPr>
      <w:r w:rsidRPr="00613175">
        <w:t>EXAMPLE:</w:t>
      </w:r>
      <w:r w:rsidRPr="00613175">
        <w:tab/>
        <w:t>urn:uuid:f81d4fae-7dec-11d0-a765-00a0c91e6bf6</w:t>
      </w:r>
    </w:p>
    <w:p w14:paraId="05F853C2" w14:textId="77777777" w:rsidR="005662C6" w:rsidRPr="00613175" w:rsidRDefault="005662C6" w:rsidP="005662C6">
      <w:r w:rsidRPr="00613175">
        <w:t>For more information on the instance-id and when it is used, see 3GPP TS 24.229 [81].</w:t>
      </w:r>
    </w:p>
    <w:p w14:paraId="38C2824B" w14:textId="77777777" w:rsidR="005662C6" w:rsidRPr="00613175" w:rsidRDefault="005662C6" w:rsidP="00F238ED">
      <w:pPr>
        <w:pStyle w:val="H6"/>
      </w:pPr>
      <w:bookmarkStart w:id="1160" w:name="_Toc51948511"/>
      <w:bookmarkStart w:id="1161" w:name="_Toc52162586"/>
      <w:bookmarkStart w:id="1162" w:name="_Toc60916224"/>
      <w:r w:rsidRPr="00613175">
        <w:t>10.1.3</w:t>
      </w:r>
      <w:r w:rsidRPr="00613175">
        <w:tab/>
        <w:t>Test description</w:t>
      </w:r>
      <w:bookmarkEnd w:id="1160"/>
      <w:bookmarkEnd w:id="1161"/>
      <w:bookmarkEnd w:id="1162"/>
    </w:p>
    <w:p w14:paraId="190D4A1F" w14:textId="77777777" w:rsidR="005662C6" w:rsidRPr="00613175" w:rsidRDefault="005662C6" w:rsidP="00F238ED">
      <w:pPr>
        <w:pStyle w:val="H6"/>
      </w:pPr>
      <w:bookmarkStart w:id="1163" w:name="_Toc51948512"/>
      <w:bookmarkStart w:id="1164" w:name="_Toc52162587"/>
      <w:bookmarkStart w:id="1165" w:name="_Toc60916225"/>
      <w:r w:rsidRPr="00613175">
        <w:t>10.1.3.1</w:t>
      </w:r>
      <w:r w:rsidRPr="00613175">
        <w:tab/>
        <w:t>Pre-test conditions</w:t>
      </w:r>
      <w:bookmarkEnd w:id="1163"/>
      <w:bookmarkEnd w:id="1164"/>
      <w:bookmarkEnd w:id="1165"/>
    </w:p>
    <w:p w14:paraId="2DE136B1" w14:textId="77777777" w:rsidR="005662C6" w:rsidRPr="00613175" w:rsidRDefault="005662C6" w:rsidP="005662C6">
      <w:pPr>
        <w:pStyle w:val="H6"/>
      </w:pPr>
      <w:r w:rsidRPr="00613175">
        <w:t>System Simulator:</w:t>
      </w:r>
    </w:p>
    <w:p w14:paraId="33FBFD51" w14:textId="77777777" w:rsidR="005662C6" w:rsidRPr="00613175" w:rsidRDefault="005662C6" w:rsidP="005662C6">
      <w:pPr>
        <w:pStyle w:val="B10"/>
      </w:pPr>
      <w:r w:rsidRPr="00613175">
        <w:t>-</w:t>
      </w:r>
      <w:r w:rsidRPr="00613175">
        <w:tab/>
        <w:t>1 NR Cell connected to 5GC, default parameters.</w:t>
      </w:r>
    </w:p>
    <w:p w14:paraId="6531DE2C" w14:textId="77777777" w:rsidR="005662C6" w:rsidRPr="00613175" w:rsidRDefault="005662C6" w:rsidP="005662C6">
      <w:pPr>
        <w:pStyle w:val="H6"/>
      </w:pPr>
      <w:r w:rsidRPr="00613175">
        <w:t>UE:</w:t>
      </w:r>
    </w:p>
    <w:p w14:paraId="45251E58" w14:textId="77777777" w:rsidR="005662C6" w:rsidRPr="00613175" w:rsidRDefault="005662C6" w:rsidP="005662C6">
      <w:pPr>
        <w:pStyle w:val="B10"/>
      </w:pPr>
      <w:r w:rsidRPr="00613175">
        <w:t>-</w:t>
      </w:r>
      <w:r w:rsidRPr="00613175">
        <w:tab/>
        <w:t>UE contains either ISIM and USIM applications or only USIM application on UICC.</w:t>
      </w:r>
    </w:p>
    <w:p w14:paraId="3C09E013" w14:textId="77777777" w:rsidR="005662C6" w:rsidRPr="00613175" w:rsidRDefault="005662C6" w:rsidP="005662C6">
      <w:pPr>
        <w:pStyle w:val="B10"/>
      </w:pPr>
      <w:r w:rsidRPr="00613175">
        <w:t>-</w:t>
      </w:r>
      <w:r w:rsidRPr="00613175">
        <w:tab/>
        <w:t>UE is configured to register for IMS after switch on.</w:t>
      </w:r>
    </w:p>
    <w:p w14:paraId="61E60507" w14:textId="77777777" w:rsidR="005662C6" w:rsidRPr="00613175" w:rsidRDefault="005662C6" w:rsidP="005662C6">
      <w:pPr>
        <w:pStyle w:val="H6"/>
      </w:pPr>
      <w:r w:rsidRPr="00613175">
        <w:t>Preamble:</w:t>
      </w:r>
    </w:p>
    <w:p w14:paraId="505BCC5C" w14:textId="0B7C4BEB" w:rsidR="005662C6" w:rsidRPr="00613175" w:rsidRDefault="005662C6" w:rsidP="005662C6">
      <w:pPr>
        <w:pStyle w:val="B10"/>
      </w:pPr>
      <w:r w:rsidRPr="00613175">
        <w:t>-</w:t>
      </w:r>
      <w:r w:rsidRPr="00613175">
        <w:tab/>
        <w:t>The UE is in test state 1N-A (TS 38.508-1</w:t>
      </w:r>
      <w:r w:rsidR="00536958" w:rsidRPr="00613175">
        <w:t xml:space="preserve"> [21]</w:t>
      </w:r>
      <w:r w:rsidRPr="00613175">
        <w:t>) and registered to IMS.</w:t>
      </w:r>
    </w:p>
    <w:p w14:paraId="6CBBD80F" w14:textId="77777777" w:rsidR="005662C6" w:rsidRPr="00613175" w:rsidRDefault="005662C6" w:rsidP="00F238ED">
      <w:pPr>
        <w:pStyle w:val="H6"/>
      </w:pPr>
      <w:bookmarkStart w:id="1166" w:name="_Toc51948513"/>
      <w:bookmarkStart w:id="1167" w:name="_Toc52162588"/>
      <w:bookmarkStart w:id="1168" w:name="_Toc60916226"/>
      <w:r w:rsidRPr="00613175">
        <w:t>10.1.3.2</w:t>
      </w:r>
      <w:r w:rsidRPr="00613175">
        <w:tab/>
        <w:t>Test procedure sequence</w:t>
      </w:r>
      <w:bookmarkEnd w:id="1166"/>
      <w:bookmarkEnd w:id="1167"/>
      <w:bookmarkEnd w:id="1168"/>
    </w:p>
    <w:p w14:paraId="7D5CB434" w14:textId="77777777" w:rsidR="005662C6" w:rsidRPr="00613175" w:rsidRDefault="005662C6" w:rsidP="005662C6">
      <w:pPr>
        <w:pStyle w:val="TH"/>
      </w:pPr>
      <w:r w:rsidRPr="00613175">
        <w:t>Table 10.1.3.2-1: Main Behaviour</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4061"/>
        <w:gridCol w:w="982"/>
        <w:gridCol w:w="2522"/>
        <w:gridCol w:w="563"/>
        <w:gridCol w:w="842"/>
      </w:tblGrid>
      <w:tr w:rsidR="005662C6" w:rsidRPr="00613175" w14:paraId="6E283ADF" w14:textId="77777777" w:rsidTr="00DE2024">
        <w:trPr>
          <w:jc w:val="center"/>
        </w:trPr>
        <w:tc>
          <w:tcPr>
            <w:tcW w:w="675" w:type="dxa"/>
            <w:tcBorders>
              <w:bottom w:val="nil"/>
            </w:tcBorders>
          </w:tcPr>
          <w:p w14:paraId="687A195D" w14:textId="77777777" w:rsidR="005662C6" w:rsidRPr="00613175" w:rsidRDefault="005662C6" w:rsidP="00DE2024">
            <w:pPr>
              <w:pStyle w:val="TAH"/>
            </w:pPr>
            <w:r w:rsidRPr="00613175">
              <w:t>St</w:t>
            </w:r>
          </w:p>
        </w:tc>
        <w:tc>
          <w:tcPr>
            <w:tcW w:w="4111" w:type="dxa"/>
          </w:tcPr>
          <w:p w14:paraId="2F2BE2F9" w14:textId="77777777" w:rsidR="005662C6" w:rsidRPr="00613175" w:rsidRDefault="005662C6" w:rsidP="00DE2024">
            <w:pPr>
              <w:pStyle w:val="TAH"/>
            </w:pPr>
            <w:r w:rsidRPr="00613175">
              <w:t>Procedure</w:t>
            </w:r>
          </w:p>
        </w:tc>
        <w:tc>
          <w:tcPr>
            <w:tcW w:w="3544" w:type="dxa"/>
            <w:gridSpan w:val="2"/>
          </w:tcPr>
          <w:p w14:paraId="41AF2A4C" w14:textId="77777777" w:rsidR="005662C6" w:rsidRPr="00613175" w:rsidRDefault="005662C6" w:rsidP="00DE2024">
            <w:pPr>
              <w:pStyle w:val="TAH"/>
            </w:pPr>
            <w:r w:rsidRPr="00613175">
              <w:t>Message Sequence</w:t>
            </w:r>
          </w:p>
        </w:tc>
        <w:tc>
          <w:tcPr>
            <w:tcW w:w="567" w:type="dxa"/>
            <w:tcBorders>
              <w:bottom w:val="nil"/>
            </w:tcBorders>
          </w:tcPr>
          <w:p w14:paraId="77F67627" w14:textId="77777777" w:rsidR="005662C6" w:rsidRPr="00613175" w:rsidRDefault="005662C6" w:rsidP="00DE2024">
            <w:pPr>
              <w:pStyle w:val="TAH"/>
            </w:pPr>
            <w:r w:rsidRPr="00613175">
              <w:t>TP</w:t>
            </w:r>
          </w:p>
        </w:tc>
        <w:tc>
          <w:tcPr>
            <w:tcW w:w="850" w:type="dxa"/>
            <w:tcBorders>
              <w:bottom w:val="nil"/>
            </w:tcBorders>
          </w:tcPr>
          <w:p w14:paraId="451FC07C" w14:textId="77777777" w:rsidR="005662C6" w:rsidRPr="00613175" w:rsidRDefault="005662C6" w:rsidP="00DE2024">
            <w:pPr>
              <w:pStyle w:val="TAH"/>
            </w:pPr>
            <w:r w:rsidRPr="00613175">
              <w:t>Verdict</w:t>
            </w:r>
          </w:p>
        </w:tc>
      </w:tr>
      <w:tr w:rsidR="005662C6" w:rsidRPr="00613175" w14:paraId="10CCAC8A" w14:textId="77777777" w:rsidTr="00DE2024">
        <w:trPr>
          <w:jc w:val="center"/>
        </w:trPr>
        <w:tc>
          <w:tcPr>
            <w:tcW w:w="675" w:type="dxa"/>
            <w:tcBorders>
              <w:top w:val="nil"/>
            </w:tcBorders>
          </w:tcPr>
          <w:p w14:paraId="18677773" w14:textId="77777777" w:rsidR="005662C6" w:rsidRPr="00613175" w:rsidRDefault="005662C6" w:rsidP="00DE2024">
            <w:pPr>
              <w:pStyle w:val="TAH"/>
            </w:pPr>
          </w:p>
        </w:tc>
        <w:tc>
          <w:tcPr>
            <w:tcW w:w="4111" w:type="dxa"/>
          </w:tcPr>
          <w:p w14:paraId="545E22C2" w14:textId="77777777" w:rsidR="005662C6" w:rsidRPr="00613175" w:rsidRDefault="005662C6" w:rsidP="00DE2024">
            <w:pPr>
              <w:pStyle w:val="TAH"/>
            </w:pPr>
          </w:p>
        </w:tc>
        <w:tc>
          <w:tcPr>
            <w:tcW w:w="992" w:type="dxa"/>
          </w:tcPr>
          <w:p w14:paraId="3A685E38" w14:textId="77777777" w:rsidR="005662C6" w:rsidRPr="00613175" w:rsidRDefault="005662C6" w:rsidP="00DE2024">
            <w:pPr>
              <w:pStyle w:val="TAH"/>
            </w:pPr>
            <w:r w:rsidRPr="00613175">
              <w:t>U - S</w:t>
            </w:r>
          </w:p>
        </w:tc>
        <w:tc>
          <w:tcPr>
            <w:tcW w:w="2552" w:type="dxa"/>
          </w:tcPr>
          <w:p w14:paraId="50F359D8" w14:textId="77777777" w:rsidR="005662C6" w:rsidRPr="00613175" w:rsidRDefault="005662C6" w:rsidP="00DE2024">
            <w:pPr>
              <w:pStyle w:val="TAH"/>
            </w:pPr>
            <w:r w:rsidRPr="00613175">
              <w:t>Message</w:t>
            </w:r>
          </w:p>
        </w:tc>
        <w:tc>
          <w:tcPr>
            <w:tcW w:w="567" w:type="dxa"/>
            <w:tcBorders>
              <w:top w:val="nil"/>
            </w:tcBorders>
          </w:tcPr>
          <w:p w14:paraId="22CA8298" w14:textId="77777777" w:rsidR="005662C6" w:rsidRPr="00613175" w:rsidRDefault="005662C6" w:rsidP="00DE2024">
            <w:pPr>
              <w:pStyle w:val="TAH"/>
            </w:pPr>
          </w:p>
        </w:tc>
        <w:tc>
          <w:tcPr>
            <w:tcW w:w="850" w:type="dxa"/>
            <w:tcBorders>
              <w:top w:val="nil"/>
            </w:tcBorders>
          </w:tcPr>
          <w:p w14:paraId="4E00D3DD" w14:textId="77777777" w:rsidR="005662C6" w:rsidRPr="00613175" w:rsidRDefault="005662C6" w:rsidP="00DE2024">
            <w:pPr>
              <w:pStyle w:val="TAH"/>
            </w:pPr>
          </w:p>
        </w:tc>
      </w:tr>
      <w:tr w:rsidR="005662C6" w:rsidRPr="00613175" w14:paraId="6856D80C" w14:textId="77777777" w:rsidTr="00DE2024">
        <w:trPr>
          <w:jc w:val="center"/>
        </w:trPr>
        <w:tc>
          <w:tcPr>
            <w:tcW w:w="675" w:type="dxa"/>
          </w:tcPr>
          <w:p w14:paraId="1703E926" w14:textId="77777777" w:rsidR="005662C6" w:rsidRPr="00613175" w:rsidRDefault="005662C6" w:rsidP="00DE2024">
            <w:pPr>
              <w:pStyle w:val="TAC"/>
              <w:rPr>
                <w:lang w:eastAsia="zh-CN"/>
              </w:rPr>
            </w:pPr>
            <w:r w:rsidRPr="00613175">
              <w:rPr>
                <w:lang w:eastAsia="zh-CN"/>
              </w:rPr>
              <w:t>1</w:t>
            </w:r>
          </w:p>
        </w:tc>
        <w:tc>
          <w:tcPr>
            <w:tcW w:w="4111" w:type="dxa"/>
          </w:tcPr>
          <w:p w14:paraId="0C14276E" w14:textId="77777777" w:rsidR="005662C6" w:rsidRPr="00613175" w:rsidRDefault="005662C6" w:rsidP="00DE2024">
            <w:pPr>
              <w:pStyle w:val="TAL"/>
              <w:rPr>
                <w:snapToGrid w:val="0"/>
                <w:lang w:eastAsia="zh-CN"/>
              </w:rPr>
            </w:pPr>
            <w:r w:rsidRPr="00613175">
              <w:rPr>
                <w:snapToGrid w:val="0"/>
                <w:lang w:eastAsia="zh-CN"/>
              </w:rPr>
              <w:t>UE is made to make an emergency call</w:t>
            </w:r>
          </w:p>
        </w:tc>
        <w:tc>
          <w:tcPr>
            <w:tcW w:w="992" w:type="dxa"/>
          </w:tcPr>
          <w:p w14:paraId="7C396B84" w14:textId="77777777" w:rsidR="005662C6" w:rsidRPr="00613175" w:rsidRDefault="005662C6" w:rsidP="00DE2024">
            <w:pPr>
              <w:pStyle w:val="TAC"/>
            </w:pPr>
          </w:p>
        </w:tc>
        <w:tc>
          <w:tcPr>
            <w:tcW w:w="2552" w:type="dxa"/>
          </w:tcPr>
          <w:p w14:paraId="41DEAEE0" w14:textId="77777777" w:rsidR="005662C6" w:rsidRPr="00613175" w:rsidRDefault="005662C6" w:rsidP="00DE2024">
            <w:pPr>
              <w:pStyle w:val="TAL"/>
              <w:rPr>
                <w:lang w:eastAsia="zh-CN"/>
              </w:rPr>
            </w:pPr>
          </w:p>
        </w:tc>
        <w:tc>
          <w:tcPr>
            <w:tcW w:w="567" w:type="dxa"/>
          </w:tcPr>
          <w:p w14:paraId="16E78E09" w14:textId="77777777" w:rsidR="005662C6" w:rsidRPr="00613175" w:rsidRDefault="005662C6" w:rsidP="00DE2024">
            <w:pPr>
              <w:pStyle w:val="TAC"/>
              <w:rPr>
                <w:lang w:eastAsia="zh-CN"/>
              </w:rPr>
            </w:pPr>
          </w:p>
        </w:tc>
        <w:tc>
          <w:tcPr>
            <w:tcW w:w="850" w:type="dxa"/>
          </w:tcPr>
          <w:p w14:paraId="4C40ADC2" w14:textId="77777777" w:rsidR="005662C6" w:rsidRPr="00613175" w:rsidRDefault="005662C6" w:rsidP="00DE2024">
            <w:pPr>
              <w:pStyle w:val="TAC"/>
              <w:rPr>
                <w:lang w:eastAsia="zh-CN"/>
              </w:rPr>
            </w:pPr>
          </w:p>
        </w:tc>
      </w:tr>
      <w:tr w:rsidR="005662C6" w:rsidRPr="00613175" w14:paraId="75FA9DD2" w14:textId="77777777" w:rsidTr="00DE2024">
        <w:trPr>
          <w:jc w:val="center"/>
        </w:trPr>
        <w:tc>
          <w:tcPr>
            <w:tcW w:w="675" w:type="dxa"/>
          </w:tcPr>
          <w:p w14:paraId="66AB25C4" w14:textId="77777777" w:rsidR="005662C6" w:rsidRPr="00613175" w:rsidRDefault="005662C6" w:rsidP="00DE2024">
            <w:pPr>
              <w:pStyle w:val="TAC"/>
              <w:rPr>
                <w:lang w:eastAsia="zh-CN"/>
              </w:rPr>
            </w:pPr>
            <w:r w:rsidRPr="00613175">
              <w:rPr>
                <w:lang w:eastAsia="zh-CN"/>
              </w:rPr>
              <w:t>2</w:t>
            </w:r>
          </w:p>
        </w:tc>
        <w:tc>
          <w:tcPr>
            <w:tcW w:w="4111" w:type="dxa"/>
          </w:tcPr>
          <w:p w14:paraId="4ED4AF23" w14:textId="77777777" w:rsidR="005662C6" w:rsidRPr="00613175" w:rsidRDefault="005662C6" w:rsidP="00DE2024">
            <w:pPr>
              <w:pStyle w:val="TAL"/>
              <w:rPr>
                <w:snapToGrid w:val="0"/>
                <w:lang w:eastAsia="zh-CN"/>
              </w:rPr>
            </w:pPr>
            <w:r w:rsidRPr="00613175">
              <w:rPr>
                <w:snapToGrid w:val="0"/>
                <w:lang w:eastAsia="zh-CN"/>
              </w:rPr>
              <w:t>Step 1 of annex A.3 (emergency registration)</w:t>
            </w:r>
          </w:p>
          <w:p w14:paraId="504FB0E0" w14:textId="77777777" w:rsidR="005662C6" w:rsidRPr="00613175" w:rsidRDefault="005662C6" w:rsidP="00DE2024">
            <w:pPr>
              <w:pStyle w:val="TAL"/>
              <w:rPr>
                <w:snapToGrid w:val="0"/>
                <w:lang w:eastAsia="zh-CN"/>
              </w:rPr>
            </w:pPr>
            <w:r w:rsidRPr="00613175">
              <w:rPr>
                <w:snapToGrid w:val="0"/>
                <w:lang w:eastAsia="zh-CN"/>
              </w:rPr>
              <w:t>Check: Does the UE send a correctly composed initial REGISTER request for IMS emergency registration?</w:t>
            </w:r>
          </w:p>
        </w:tc>
        <w:tc>
          <w:tcPr>
            <w:tcW w:w="992" w:type="dxa"/>
          </w:tcPr>
          <w:p w14:paraId="1C414F14" w14:textId="77777777" w:rsidR="005662C6" w:rsidRPr="00613175" w:rsidRDefault="005662C6" w:rsidP="00DE2024">
            <w:pPr>
              <w:pStyle w:val="TAC"/>
            </w:pPr>
            <w:r w:rsidRPr="00613175">
              <w:rPr>
                <w:lang w:eastAsia="zh-CN"/>
              </w:rPr>
              <w:t>--&gt;</w:t>
            </w:r>
          </w:p>
        </w:tc>
        <w:tc>
          <w:tcPr>
            <w:tcW w:w="2552" w:type="dxa"/>
          </w:tcPr>
          <w:p w14:paraId="1083739B" w14:textId="77777777" w:rsidR="005662C6" w:rsidRPr="00613175" w:rsidRDefault="005662C6" w:rsidP="00DE2024">
            <w:pPr>
              <w:pStyle w:val="TAL"/>
              <w:rPr>
                <w:lang w:eastAsia="zh-CN"/>
              </w:rPr>
            </w:pPr>
            <w:r w:rsidRPr="00613175">
              <w:rPr>
                <w:lang w:eastAsia="zh-CN"/>
              </w:rPr>
              <w:t>REGISTER</w:t>
            </w:r>
          </w:p>
        </w:tc>
        <w:tc>
          <w:tcPr>
            <w:tcW w:w="567" w:type="dxa"/>
          </w:tcPr>
          <w:p w14:paraId="1DF6C3C6" w14:textId="77777777" w:rsidR="005662C6" w:rsidRPr="00613175" w:rsidRDefault="005662C6" w:rsidP="00DE2024">
            <w:pPr>
              <w:pStyle w:val="TAC"/>
              <w:rPr>
                <w:lang w:eastAsia="zh-CN"/>
              </w:rPr>
            </w:pPr>
            <w:r w:rsidRPr="00613175">
              <w:rPr>
                <w:lang w:eastAsia="zh-CN"/>
              </w:rPr>
              <w:t>1</w:t>
            </w:r>
          </w:p>
        </w:tc>
        <w:tc>
          <w:tcPr>
            <w:tcW w:w="850" w:type="dxa"/>
          </w:tcPr>
          <w:p w14:paraId="1EC13AD4" w14:textId="77777777" w:rsidR="005662C6" w:rsidRPr="00613175" w:rsidRDefault="005662C6" w:rsidP="00DE2024">
            <w:pPr>
              <w:pStyle w:val="TAC"/>
              <w:rPr>
                <w:lang w:eastAsia="zh-CN"/>
              </w:rPr>
            </w:pPr>
            <w:r w:rsidRPr="00613175">
              <w:rPr>
                <w:lang w:eastAsia="zh-CN"/>
              </w:rPr>
              <w:t>P</w:t>
            </w:r>
          </w:p>
        </w:tc>
      </w:tr>
      <w:tr w:rsidR="005662C6" w:rsidRPr="00613175" w14:paraId="6B06B1E6" w14:textId="77777777" w:rsidTr="00DE2024">
        <w:trPr>
          <w:jc w:val="center"/>
        </w:trPr>
        <w:tc>
          <w:tcPr>
            <w:tcW w:w="675" w:type="dxa"/>
          </w:tcPr>
          <w:p w14:paraId="2A857415" w14:textId="77777777" w:rsidR="005662C6" w:rsidRPr="00613175" w:rsidRDefault="005662C6" w:rsidP="00DE2024">
            <w:pPr>
              <w:pStyle w:val="TAC"/>
              <w:rPr>
                <w:lang w:eastAsia="zh-CN"/>
              </w:rPr>
            </w:pPr>
            <w:r w:rsidRPr="00613175">
              <w:rPr>
                <w:lang w:eastAsia="zh-CN"/>
              </w:rPr>
              <w:t>3</w:t>
            </w:r>
          </w:p>
        </w:tc>
        <w:tc>
          <w:tcPr>
            <w:tcW w:w="4111" w:type="dxa"/>
          </w:tcPr>
          <w:p w14:paraId="5CC30798" w14:textId="77777777" w:rsidR="005662C6" w:rsidRPr="00613175" w:rsidRDefault="005662C6" w:rsidP="00DE2024">
            <w:pPr>
              <w:pStyle w:val="TAL"/>
              <w:rPr>
                <w:snapToGrid w:val="0"/>
                <w:lang w:eastAsia="zh-CN"/>
              </w:rPr>
            </w:pPr>
            <w:r w:rsidRPr="00613175">
              <w:rPr>
                <w:snapToGrid w:val="0"/>
                <w:lang w:eastAsia="zh-CN"/>
              </w:rPr>
              <w:t>Step 2 of annex A.3 (emergency registration)</w:t>
            </w:r>
          </w:p>
        </w:tc>
        <w:tc>
          <w:tcPr>
            <w:tcW w:w="992" w:type="dxa"/>
          </w:tcPr>
          <w:p w14:paraId="41073460" w14:textId="77777777" w:rsidR="005662C6" w:rsidRPr="00613175" w:rsidRDefault="005662C6" w:rsidP="00DE2024">
            <w:pPr>
              <w:pStyle w:val="TAC"/>
            </w:pPr>
            <w:r w:rsidRPr="00613175">
              <w:rPr>
                <w:lang w:eastAsia="zh-CN"/>
              </w:rPr>
              <w:t>&lt;--</w:t>
            </w:r>
          </w:p>
        </w:tc>
        <w:tc>
          <w:tcPr>
            <w:tcW w:w="2552" w:type="dxa"/>
          </w:tcPr>
          <w:p w14:paraId="4C711EC4" w14:textId="77777777" w:rsidR="005662C6" w:rsidRPr="00613175" w:rsidRDefault="005662C6" w:rsidP="00DE2024">
            <w:pPr>
              <w:pStyle w:val="TAL"/>
              <w:rPr>
                <w:lang w:eastAsia="zh-CN"/>
              </w:rPr>
            </w:pPr>
            <w:r w:rsidRPr="00613175">
              <w:rPr>
                <w:lang w:eastAsia="zh-CN"/>
              </w:rPr>
              <w:t>401 Unauthorized</w:t>
            </w:r>
          </w:p>
        </w:tc>
        <w:tc>
          <w:tcPr>
            <w:tcW w:w="567" w:type="dxa"/>
          </w:tcPr>
          <w:p w14:paraId="2AB62184" w14:textId="77777777" w:rsidR="005662C6" w:rsidRPr="00613175" w:rsidRDefault="005662C6" w:rsidP="00DE2024">
            <w:pPr>
              <w:pStyle w:val="TAC"/>
              <w:rPr>
                <w:lang w:eastAsia="zh-CN"/>
              </w:rPr>
            </w:pPr>
          </w:p>
        </w:tc>
        <w:tc>
          <w:tcPr>
            <w:tcW w:w="850" w:type="dxa"/>
          </w:tcPr>
          <w:p w14:paraId="28309667" w14:textId="77777777" w:rsidR="005662C6" w:rsidRPr="00613175" w:rsidRDefault="005662C6" w:rsidP="00DE2024">
            <w:pPr>
              <w:pStyle w:val="TAC"/>
              <w:rPr>
                <w:lang w:eastAsia="zh-CN"/>
              </w:rPr>
            </w:pPr>
          </w:p>
        </w:tc>
      </w:tr>
      <w:tr w:rsidR="005662C6" w:rsidRPr="00613175" w14:paraId="5F299FB2" w14:textId="77777777" w:rsidTr="00DE2024">
        <w:trPr>
          <w:jc w:val="center"/>
        </w:trPr>
        <w:tc>
          <w:tcPr>
            <w:tcW w:w="675" w:type="dxa"/>
          </w:tcPr>
          <w:p w14:paraId="7AE3C581" w14:textId="77777777" w:rsidR="005662C6" w:rsidRPr="00613175" w:rsidRDefault="005662C6" w:rsidP="00DE2024">
            <w:pPr>
              <w:pStyle w:val="TAC"/>
              <w:rPr>
                <w:lang w:eastAsia="zh-CN"/>
              </w:rPr>
            </w:pPr>
            <w:r w:rsidRPr="00613175">
              <w:rPr>
                <w:lang w:eastAsia="zh-CN"/>
              </w:rPr>
              <w:t>4</w:t>
            </w:r>
          </w:p>
        </w:tc>
        <w:tc>
          <w:tcPr>
            <w:tcW w:w="4111" w:type="dxa"/>
          </w:tcPr>
          <w:p w14:paraId="0F1CD6EF" w14:textId="77777777" w:rsidR="005662C6" w:rsidRPr="00613175" w:rsidRDefault="005662C6" w:rsidP="00DE2024">
            <w:pPr>
              <w:pStyle w:val="TAL"/>
              <w:rPr>
                <w:snapToGrid w:val="0"/>
                <w:lang w:eastAsia="zh-CN"/>
              </w:rPr>
            </w:pPr>
            <w:r w:rsidRPr="00613175">
              <w:rPr>
                <w:snapToGrid w:val="0"/>
                <w:lang w:eastAsia="zh-CN"/>
              </w:rPr>
              <w:t>Step 3 of annex A.3 (emergency registration)</w:t>
            </w:r>
          </w:p>
          <w:p w14:paraId="606E460B" w14:textId="77777777" w:rsidR="005662C6" w:rsidRPr="00613175" w:rsidRDefault="005662C6" w:rsidP="00DE2024">
            <w:pPr>
              <w:pStyle w:val="TAL"/>
              <w:rPr>
                <w:snapToGrid w:val="0"/>
                <w:lang w:eastAsia="zh-CN"/>
              </w:rPr>
            </w:pPr>
            <w:r w:rsidRPr="00613175">
              <w:rPr>
                <w:snapToGrid w:val="0"/>
                <w:lang w:eastAsia="zh-CN"/>
              </w:rPr>
              <w:t>Check: Does the UE correctly authenticate itself by sending another REGISTER request with a correctly composed Authorization header using the AKAv1-MD5 algorithm?</w:t>
            </w:r>
          </w:p>
        </w:tc>
        <w:tc>
          <w:tcPr>
            <w:tcW w:w="992" w:type="dxa"/>
          </w:tcPr>
          <w:p w14:paraId="01820F2F" w14:textId="77777777" w:rsidR="005662C6" w:rsidRPr="00613175" w:rsidRDefault="005662C6" w:rsidP="00DE2024">
            <w:pPr>
              <w:pStyle w:val="TAC"/>
            </w:pPr>
            <w:r w:rsidRPr="00613175">
              <w:rPr>
                <w:lang w:eastAsia="zh-CN"/>
              </w:rPr>
              <w:t>--&gt;</w:t>
            </w:r>
          </w:p>
        </w:tc>
        <w:tc>
          <w:tcPr>
            <w:tcW w:w="2552" w:type="dxa"/>
          </w:tcPr>
          <w:p w14:paraId="758D22DC" w14:textId="77777777" w:rsidR="005662C6" w:rsidRPr="00613175" w:rsidRDefault="005662C6" w:rsidP="00DE2024">
            <w:pPr>
              <w:pStyle w:val="TAL"/>
              <w:rPr>
                <w:lang w:eastAsia="zh-CN"/>
              </w:rPr>
            </w:pPr>
            <w:r w:rsidRPr="00613175">
              <w:rPr>
                <w:lang w:eastAsia="zh-CN"/>
              </w:rPr>
              <w:t>REGISTER</w:t>
            </w:r>
          </w:p>
        </w:tc>
        <w:tc>
          <w:tcPr>
            <w:tcW w:w="567" w:type="dxa"/>
          </w:tcPr>
          <w:p w14:paraId="427F593E" w14:textId="77777777" w:rsidR="005662C6" w:rsidRPr="00613175" w:rsidRDefault="005662C6" w:rsidP="00DE2024">
            <w:pPr>
              <w:pStyle w:val="TAC"/>
              <w:rPr>
                <w:lang w:eastAsia="zh-CN"/>
              </w:rPr>
            </w:pPr>
            <w:r w:rsidRPr="00613175">
              <w:rPr>
                <w:lang w:eastAsia="zh-CN"/>
              </w:rPr>
              <w:t>2</w:t>
            </w:r>
          </w:p>
        </w:tc>
        <w:tc>
          <w:tcPr>
            <w:tcW w:w="850" w:type="dxa"/>
          </w:tcPr>
          <w:p w14:paraId="2A8F868D" w14:textId="77777777" w:rsidR="005662C6" w:rsidRPr="00613175" w:rsidRDefault="005662C6" w:rsidP="00DE2024">
            <w:pPr>
              <w:pStyle w:val="TAC"/>
              <w:rPr>
                <w:lang w:eastAsia="zh-CN"/>
              </w:rPr>
            </w:pPr>
            <w:r w:rsidRPr="00613175">
              <w:rPr>
                <w:lang w:eastAsia="zh-CN"/>
              </w:rPr>
              <w:t>P</w:t>
            </w:r>
          </w:p>
        </w:tc>
      </w:tr>
      <w:tr w:rsidR="005662C6" w:rsidRPr="00613175" w14:paraId="74DFA355" w14:textId="77777777" w:rsidTr="00DE2024">
        <w:trPr>
          <w:jc w:val="center"/>
        </w:trPr>
        <w:tc>
          <w:tcPr>
            <w:tcW w:w="675" w:type="dxa"/>
          </w:tcPr>
          <w:p w14:paraId="5AE04CA6" w14:textId="77777777" w:rsidR="005662C6" w:rsidRPr="00613175" w:rsidRDefault="005662C6" w:rsidP="00DE2024">
            <w:pPr>
              <w:pStyle w:val="TAC"/>
              <w:rPr>
                <w:lang w:eastAsia="zh-CN"/>
              </w:rPr>
            </w:pPr>
            <w:r w:rsidRPr="00613175">
              <w:rPr>
                <w:lang w:eastAsia="zh-CN"/>
              </w:rPr>
              <w:t>5</w:t>
            </w:r>
          </w:p>
        </w:tc>
        <w:tc>
          <w:tcPr>
            <w:tcW w:w="4111" w:type="dxa"/>
          </w:tcPr>
          <w:p w14:paraId="69E9661A" w14:textId="77777777" w:rsidR="005662C6" w:rsidRPr="00613175" w:rsidRDefault="005662C6" w:rsidP="00DE2024">
            <w:pPr>
              <w:pStyle w:val="TAL"/>
              <w:rPr>
                <w:snapToGrid w:val="0"/>
                <w:lang w:eastAsia="zh-CN"/>
              </w:rPr>
            </w:pPr>
            <w:r w:rsidRPr="00613175">
              <w:rPr>
                <w:snapToGrid w:val="0"/>
                <w:lang w:eastAsia="zh-CN"/>
              </w:rPr>
              <w:t>Step 4 of annex A.3 (emergency registration)</w:t>
            </w:r>
          </w:p>
        </w:tc>
        <w:tc>
          <w:tcPr>
            <w:tcW w:w="992" w:type="dxa"/>
          </w:tcPr>
          <w:p w14:paraId="39FEDF91" w14:textId="77777777" w:rsidR="005662C6" w:rsidRPr="00613175" w:rsidRDefault="005662C6" w:rsidP="00DE2024">
            <w:pPr>
              <w:pStyle w:val="TAC"/>
            </w:pPr>
            <w:r w:rsidRPr="00613175">
              <w:rPr>
                <w:lang w:eastAsia="zh-CN"/>
              </w:rPr>
              <w:t>&lt;--</w:t>
            </w:r>
          </w:p>
        </w:tc>
        <w:tc>
          <w:tcPr>
            <w:tcW w:w="2552" w:type="dxa"/>
          </w:tcPr>
          <w:p w14:paraId="01D39BA4" w14:textId="77777777" w:rsidR="005662C6" w:rsidRPr="00613175" w:rsidRDefault="005662C6" w:rsidP="00DE2024">
            <w:pPr>
              <w:pStyle w:val="TAL"/>
              <w:rPr>
                <w:lang w:eastAsia="zh-CN"/>
              </w:rPr>
            </w:pPr>
            <w:r w:rsidRPr="00613175">
              <w:rPr>
                <w:lang w:eastAsia="zh-CN"/>
              </w:rPr>
              <w:t>200 OK</w:t>
            </w:r>
          </w:p>
        </w:tc>
        <w:tc>
          <w:tcPr>
            <w:tcW w:w="567" w:type="dxa"/>
          </w:tcPr>
          <w:p w14:paraId="2E068D83" w14:textId="77777777" w:rsidR="005662C6" w:rsidRPr="00613175" w:rsidRDefault="005662C6" w:rsidP="00DE2024">
            <w:pPr>
              <w:pStyle w:val="TAC"/>
              <w:rPr>
                <w:lang w:eastAsia="zh-CN"/>
              </w:rPr>
            </w:pPr>
          </w:p>
        </w:tc>
        <w:tc>
          <w:tcPr>
            <w:tcW w:w="850" w:type="dxa"/>
          </w:tcPr>
          <w:p w14:paraId="4C6FB781" w14:textId="77777777" w:rsidR="005662C6" w:rsidRPr="00613175" w:rsidRDefault="005662C6" w:rsidP="00DE2024">
            <w:pPr>
              <w:pStyle w:val="TAC"/>
              <w:rPr>
                <w:lang w:eastAsia="zh-CN"/>
              </w:rPr>
            </w:pPr>
          </w:p>
        </w:tc>
      </w:tr>
      <w:tr w:rsidR="005662C6" w:rsidRPr="00613175" w14:paraId="55B4D1F7" w14:textId="77777777" w:rsidTr="00DE2024">
        <w:trPr>
          <w:jc w:val="center"/>
        </w:trPr>
        <w:tc>
          <w:tcPr>
            <w:tcW w:w="675" w:type="dxa"/>
          </w:tcPr>
          <w:p w14:paraId="4289DB0E" w14:textId="77777777" w:rsidR="005662C6" w:rsidRPr="00613175" w:rsidRDefault="005662C6" w:rsidP="00DE2024">
            <w:pPr>
              <w:pStyle w:val="TAC"/>
              <w:rPr>
                <w:lang w:eastAsia="zh-CN"/>
              </w:rPr>
            </w:pPr>
            <w:r w:rsidRPr="00613175">
              <w:rPr>
                <w:lang w:eastAsia="zh-CN"/>
              </w:rPr>
              <w:t>6</w:t>
            </w:r>
          </w:p>
        </w:tc>
        <w:tc>
          <w:tcPr>
            <w:tcW w:w="4111" w:type="dxa"/>
          </w:tcPr>
          <w:p w14:paraId="3DA58692" w14:textId="77777777" w:rsidR="005662C6" w:rsidRPr="00613175" w:rsidRDefault="005662C6" w:rsidP="00DE2024">
            <w:pPr>
              <w:pStyle w:val="TAL"/>
              <w:rPr>
                <w:snapToGrid w:val="0"/>
                <w:lang w:eastAsia="zh-CN"/>
              </w:rPr>
            </w:pPr>
            <w:r w:rsidRPr="00613175">
              <w:rPr>
                <w:snapToGrid w:val="0"/>
                <w:lang w:eastAsia="zh-CN"/>
              </w:rPr>
              <w:t>Step 1 of annex A.6 (emergency call)</w:t>
            </w:r>
          </w:p>
          <w:p w14:paraId="12286AC1" w14:textId="77777777" w:rsidR="005662C6" w:rsidRPr="00613175" w:rsidRDefault="005662C6" w:rsidP="00DE2024">
            <w:pPr>
              <w:pStyle w:val="TAL"/>
              <w:rPr>
                <w:snapToGrid w:val="0"/>
                <w:lang w:eastAsia="zh-CN"/>
              </w:rPr>
            </w:pPr>
            <w:r w:rsidRPr="00613175">
              <w:rPr>
                <w:snapToGrid w:val="0"/>
                <w:lang w:eastAsia="zh-CN"/>
              </w:rPr>
              <w:t>Check: Does the UE send a correctly composed INVITE request?</w:t>
            </w:r>
          </w:p>
        </w:tc>
        <w:tc>
          <w:tcPr>
            <w:tcW w:w="992" w:type="dxa"/>
          </w:tcPr>
          <w:p w14:paraId="33942E2E" w14:textId="77777777" w:rsidR="005662C6" w:rsidRPr="00613175" w:rsidRDefault="005662C6" w:rsidP="00DE2024">
            <w:pPr>
              <w:pStyle w:val="TAC"/>
            </w:pPr>
            <w:r w:rsidRPr="00613175">
              <w:rPr>
                <w:lang w:eastAsia="zh-CN"/>
              </w:rPr>
              <w:t>--&gt;</w:t>
            </w:r>
          </w:p>
        </w:tc>
        <w:tc>
          <w:tcPr>
            <w:tcW w:w="2552" w:type="dxa"/>
          </w:tcPr>
          <w:p w14:paraId="56BC59CD" w14:textId="77777777" w:rsidR="005662C6" w:rsidRPr="00613175" w:rsidRDefault="005662C6" w:rsidP="00DE2024">
            <w:pPr>
              <w:pStyle w:val="TAL"/>
              <w:rPr>
                <w:lang w:eastAsia="zh-CN"/>
              </w:rPr>
            </w:pPr>
            <w:r w:rsidRPr="00613175">
              <w:rPr>
                <w:lang w:eastAsia="zh-CN"/>
              </w:rPr>
              <w:t>INVITE</w:t>
            </w:r>
          </w:p>
        </w:tc>
        <w:tc>
          <w:tcPr>
            <w:tcW w:w="567" w:type="dxa"/>
          </w:tcPr>
          <w:p w14:paraId="12CDE511" w14:textId="77777777" w:rsidR="005662C6" w:rsidRPr="00613175" w:rsidRDefault="005662C6" w:rsidP="00DE2024">
            <w:pPr>
              <w:pStyle w:val="TAC"/>
              <w:rPr>
                <w:lang w:eastAsia="zh-CN"/>
              </w:rPr>
            </w:pPr>
            <w:r w:rsidRPr="00613175">
              <w:rPr>
                <w:lang w:eastAsia="zh-CN"/>
              </w:rPr>
              <w:t>3</w:t>
            </w:r>
          </w:p>
        </w:tc>
        <w:tc>
          <w:tcPr>
            <w:tcW w:w="850" w:type="dxa"/>
          </w:tcPr>
          <w:p w14:paraId="7FD97D9C" w14:textId="77777777" w:rsidR="005662C6" w:rsidRPr="00613175" w:rsidRDefault="005662C6" w:rsidP="00DE2024">
            <w:pPr>
              <w:pStyle w:val="TAC"/>
              <w:rPr>
                <w:lang w:eastAsia="zh-CN"/>
              </w:rPr>
            </w:pPr>
            <w:r w:rsidRPr="00613175">
              <w:rPr>
                <w:lang w:eastAsia="zh-CN"/>
              </w:rPr>
              <w:t>P</w:t>
            </w:r>
          </w:p>
        </w:tc>
      </w:tr>
      <w:tr w:rsidR="005662C6" w:rsidRPr="00613175" w14:paraId="21C290A2" w14:textId="77777777" w:rsidTr="00DE2024">
        <w:trPr>
          <w:jc w:val="center"/>
        </w:trPr>
        <w:tc>
          <w:tcPr>
            <w:tcW w:w="675" w:type="dxa"/>
          </w:tcPr>
          <w:p w14:paraId="14E7DA28" w14:textId="77777777" w:rsidR="005662C6" w:rsidRPr="00613175" w:rsidRDefault="005662C6" w:rsidP="00DE2024">
            <w:pPr>
              <w:pStyle w:val="TAC"/>
              <w:rPr>
                <w:lang w:eastAsia="zh-CN"/>
              </w:rPr>
            </w:pPr>
            <w:r w:rsidRPr="00613175">
              <w:rPr>
                <w:lang w:eastAsia="zh-CN"/>
              </w:rPr>
              <w:t>7</w:t>
            </w:r>
          </w:p>
        </w:tc>
        <w:tc>
          <w:tcPr>
            <w:tcW w:w="4111" w:type="dxa"/>
          </w:tcPr>
          <w:p w14:paraId="1DA8F9D0" w14:textId="77777777" w:rsidR="005662C6" w:rsidRPr="00613175" w:rsidRDefault="005662C6" w:rsidP="00DE2024">
            <w:pPr>
              <w:pStyle w:val="TAL"/>
              <w:rPr>
                <w:lang w:eastAsia="zh-CN"/>
              </w:rPr>
            </w:pPr>
            <w:r w:rsidRPr="00613175">
              <w:rPr>
                <w:lang w:eastAsia="zh-CN"/>
              </w:rPr>
              <w:t>Step 2 of annex A.6 (emergency call)</w:t>
            </w:r>
          </w:p>
        </w:tc>
        <w:tc>
          <w:tcPr>
            <w:tcW w:w="992" w:type="dxa"/>
          </w:tcPr>
          <w:p w14:paraId="76846CC3" w14:textId="77777777" w:rsidR="005662C6" w:rsidRPr="00613175" w:rsidRDefault="005662C6" w:rsidP="00DE2024">
            <w:pPr>
              <w:pStyle w:val="TAC"/>
              <w:rPr>
                <w:rFonts w:eastAsia="MS Mincho"/>
              </w:rPr>
            </w:pPr>
            <w:r w:rsidRPr="00613175">
              <w:rPr>
                <w:lang w:eastAsia="zh-CN"/>
              </w:rPr>
              <w:t>&lt;--</w:t>
            </w:r>
          </w:p>
        </w:tc>
        <w:tc>
          <w:tcPr>
            <w:tcW w:w="2552" w:type="dxa"/>
          </w:tcPr>
          <w:p w14:paraId="514D6AA0" w14:textId="77777777" w:rsidR="005662C6" w:rsidRPr="00613175" w:rsidRDefault="005662C6" w:rsidP="00DE2024">
            <w:pPr>
              <w:pStyle w:val="TAL"/>
              <w:rPr>
                <w:lang w:eastAsia="zh-CN"/>
              </w:rPr>
            </w:pPr>
            <w:r w:rsidRPr="00613175">
              <w:rPr>
                <w:lang w:eastAsia="zh-CN"/>
              </w:rPr>
              <w:t>100 Trying</w:t>
            </w:r>
          </w:p>
        </w:tc>
        <w:tc>
          <w:tcPr>
            <w:tcW w:w="567" w:type="dxa"/>
          </w:tcPr>
          <w:p w14:paraId="22006AA5" w14:textId="77777777" w:rsidR="005662C6" w:rsidRPr="00613175" w:rsidRDefault="005662C6" w:rsidP="00DE2024">
            <w:pPr>
              <w:pStyle w:val="TAC"/>
              <w:rPr>
                <w:lang w:eastAsia="zh-CN"/>
              </w:rPr>
            </w:pPr>
          </w:p>
        </w:tc>
        <w:tc>
          <w:tcPr>
            <w:tcW w:w="850" w:type="dxa"/>
          </w:tcPr>
          <w:p w14:paraId="050812B6" w14:textId="77777777" w:rsidR="005662C6" w:rsidRPr="00613175" w:rsidRDefault="005662C6" w:rsidP="00DE2024">
            <w:pPr>
              <w:pStyle w:val="TAC"/>
              <w:rPr>
                <w:lang w:eastAsia="zh-CN"/>
              </w:rPr>
            </w:pPr>
          </w:p>
        </w:tc>
      </w:tr>
      <w:tr w:rsidR="005662C6" w:rsidRPr="00613175" w14:paraId="4E28697E" w14:textId="77777777" w:rsidTr="00DE2024">
        <w:trPr>
          <w:jc w:val="center"/>
        </w:trPr>
        <w:tc>
          <w:tcPr>
            <w:tcW w:w="675" w:type="dxa"/>
          </w:tcPr>
          <w:p w14:paraId="40335963" w14:textId="77777777" w:rsidR="005662C6" w:rsidRPr="00613175" w:rsidRDefault="005662C6" w:rsidP="00DE2024">
            <w:pPr>
              <w:pStyle w:val="TAC"/>
              <w:rPr>
                <w:lang w:eastAsia="zh-CN"/>
              </w:rPr>
            </w:pPr>
            <w:r w:rsidRPr="00613175">
              <w:rPr>
                <w:lang w:eastAsia="zh-CN"/>
              </w:rPr>
              <w:t>8</w:t>
            </w:r>
          </w:p>
        </w:tc>
        <w:tc>
          <w:tcPr>
            <w:tcW w:w="4111" w:type="dxa"/>
          </w:tcPr>
          <w:p w14:paraId="0CF91032" w14:textId="77777777" w:rsidR="005662C6" w:rsidRPr="00613175" w:rsidRDefault="005662C6" w:rsidP="00DE2024">
            <w:pPr>
              <w:pStyle w:val="TAL"/>
              <w:rPr>
                <w:lang w:eastAsia="zh-CN"/>
              </w:rPr>
            </w:pPr>
            <w:r w:rsidRPr="00613175">
              <w:rPr>
                <w:lang w:eastAsia="zh-CN"/>
              </w:rPr>
              <w:t>Step 3 of annex A.6 (emergency call)</w:t>
            </w:r>
          </w:p>
        </w:tc>
        <w:tc>
          <w:tcPr>
            <w:tcW w:w="992" w:type="dxa"/>
          </w:tcPr>
          <w:p w14:paraId="49EF10DA" w14:textId="77777777" w:rsidR="005662C6" w:rsidRPr="00613175" w:rsidRDefault="005662C6" w:rsidP="00DE2024">
            <w:pPr>
              <w:pStyle w:val="TAC"/>
              <w:rPr>
                <w:lang w:eastAsia="zh-CN"/>
              </w:rPr>
            </w:pPr>
            <w:r w:rsidRPr="00613175">
              <w:rPr>
                <w:lang w:eastAsia="zh-CN"/>
              </w:rPr>
              <w:t>&lt;--</w:t>
            </w:r>
          </w:p>
        </w:tc>
        <w:tc>
          <w:tcPr>
            <w:tcW w:w="2552" w:type="dxa"/>
          </w:tcPr>
          <w:p w14:paraId="736647FE" w14:textId="77777777" w:rsidR="005662C6" w:rsidRPr="00613175" w:rsidRDefault="005662C6" w:rsidP="00DE2024">
            <w:pPr>
              <w:pStyle w:val="TAL"/>
              <w:rPr>
                <w:lang w:eastAsia="zh-CN"/>
              </w:rPr>
            </w:pPr>
            <w:r w:rsidRPr="00613175">
              <w:rPr>
                <w:lang w:eastAsia="zh-CN"/>
              </w:rPr>
              <w:t>180 Ringing</w:t>
            </w:r>
          </w:p>
        </w:tc>
        <w:tc>
          <w:tcPr>
            <w:tcW w:w="567" w:type="dxa"/>
          </w:tcPr>
          <w:p w14:paraId="35E4E272" w14:textId="77777777" w:rsidR="005662C6" w:rsidRPr="00613175" w:rsidRDefault="005662C6" w:rsidP="00DE2024">
            <w:pPr>
              <w:pStyle w:val="TAC"/>
              <w:rPr>
                <w:lang w:eastAsia="zh-CN"/>
              </w:rPr>
            </w:pPr>
          </w:p>
        </w:tc>
        <w:tc>
          <w:tcPr>
            <w:tcW w:w="850" w:type="dxa"/>
          </w:tcPr>
          <w:p w14:paraId="28CFFCF7" w14:textId="77777777" w:rsidR="005662C6" w:rsidRPr="00613175" w:rsidRDefault="005662C6" w:rsidP="00DE2024">
            <w:pPr>
              <w:pStyle w:val="TAC"/>
              <w:rPr>
                <w:lang w:eastAsia="zh-CN"/>
              </w:rPr>
            </w:pPr>
          </w:p>
        </w:tc>
      </w:tr>
      <w:tr w:rsidR="005662C6" w:rsidRPr="00613175" w14:paraId="1BC53776" w14:textId="77777777" w:rsidTr="00DE2024">
        <w:trPr>
          <w:jc w:val="center"/>
        </w:trPr>
        <w:tc>
          <w:tcPr>
            <w:tcW w:w="675" w:type="dxa"/>
          </w:tcPr>
          <w:p w14:paraId="7F63F7D6" w14:textId="77777777" w:rsidR="005662C6" w:rsidRPr="00613175" w:rsidRDefault="005662C6" w:rsidP="00DE2024">
            <w:pPr>
              <w:pStyle w:val="TAC"/>
              <w:rPr>
                <w:lang w:eastAsia="zh-CN"/>
              </w:rPr>
            </w:pPr>
            <w:r w:rsidRPr="00613175">
              <w:rPr>
                <w:lang w:eastAsia="zh-CN"/>
              </w:rPr>
              <w:t>9</w:t>
            </w:r>
          </w:p>
        </w:tc>
        <w:tc>
          <w:tcPr>
            <w:tcW w:w="4111" w:type="dxa"/>
          </w:tcPr>
          <w:p w14:paraId="3927D09E" w14:textId="77777777" w:rsidR="005662C6" w:rsidRPr="00613175" w:rsidRDefault="005662C6" w:rsidP="00DE2024">
            <w:pPr>
              <w:pStyle w:val="TAL"/>
              <w:rPr>
                <w:lang w:eastAsia="zh-CN"/>
              </w:rPr>
            </w:pPr>
            <w:r w:rsidRPr="00613175">
              <w:rPr>
                <w:lang w:eastAsia="zh-CN"/>
              </w:rPr>
              <w:t>Step 4 of annex A.6 (emergency call)</w:t>
            </w:r>
          </w:p>
        </w:tc>
        <w:tc>
          <w:tcPr>
            <w:tcW w:w="992" w:type="dxa"/>
          </w:tcPr>
          <w:p w14:paraId="477B0B40" w14:textId="77777777" w:rsidR="005662C6" w:rsidRPr="00613175" w:rsidRDefault="005662C6" w:rsidP="00DE2024">
            <w:pPr>
              <w:pStyle w:val="TAC"/>
              <w:rPr>
                <w:lang w:eastAsia="zh-CN"/>
              </w:rPr>
            </w:pPr>
            <w:r w:rsidRPr="00613175">
              <w:rPr>
                <w:lang w:eastAsia="zh-CN"/>
              </w:rPr>
              <w:t>&lt;--</w:t>
            </w:r>
          </w:p>
        </w:tc>
        <w:tc>
          <w:tcPr>
            <w:tcW w:w="2552" w:type="dxa"/>
          </w:tcPr>
          <w:p w14:paraId="566B6586" w14:textId="77777777" w:rsidR="005662C6" w:rsidRPr="00613175" w:rsidRDefault="005662C6" w:rsidP="00DE2024">
            <w:pPr>
              <w:pStyle w:val="TAL"/>
              <w:rPr>
                <w:lang w:eastAsia="zh-CN"/>
              </w:rPr>
            </w:pPr>
            <w:r w:rsidRPr="00613175">
              <w:rPr>
                <w:lang w:eastAsia="zh-CN"/>
              </w:rPr>
              <w:t>200 OK</w:t>
            </w:r>
          </w:p>
        </w:tc>
        <w:tc>
          <w:tcPr>
            <w:tcW w:w="567" w:type="dxa"/>
          </w:tcPr>
          <w:p w14:paraId="7122A642" w14:textId="77777777" w:rsidR="005662C6" w:rsidRPr="00613175" w:rsidRDefault="005662C6" w:rsidP="00DE2024">
            <w:pPr>
              <w:pStyle w:val="TAC"/>
              <w:rPr>
                <w:lang w:eastAsia="zh-CN"/>
              </w:rPr>
            </w:pPr>
          </w:p>
        </w:tc>
        <w:tc>
          <w:tcPr>
            <w:tcW w:w="850" w:type="dxa"/>
          </w:tcPr>
          <w:p w14:paraId="59513759" w14:textId="77777777" w:rsidR="005662C6" w:rsidRPr="00613175" w:rsidRDefault="005662C6" w:rsidP="00DE2024">
            <w:pPr>
              <w:pStyle w:val="TAC"/>
              <w:rPr>
                <w:lang w:eastAsia="zh-CN"/>
              </w:rPr>
            </w:pPr>
          </w:p>
        </w:tc>
      </w:tr>
      <w:tr w:rsidR="005662C6" w:rsidRPr="00613175" w14:paraId="024E5C38" w14:textId="77777777" w:rsidTr="00DE2024">
        <w:trPr>
          <w:jc w:val="center"/>
        </w:trPr>
        <w:tc>
          <w:tcPr>
            <w:tcW w:w="675" w:type="dxa"/>
          </w:tcPr>
          <w:p w14:paraId="77ED7372" w14:textId="77777777" w:rsidR="005662C6" w:rsidRPr="00613175" w:rsidRDefault="005662C6" w:rsidP="00DE2024">
            <w:pPr>
              <w:pStyle w:val="TAC"/>
              <w:rPr>
                <w:lang w:eastAsia="zh-CN"/>
              </w:rPr>
            </w:pPr>
            <w:r w:rsidRPr="00613175">
              <w:rPr>
                <w:lang w:eastAsia="zh-CN"/>
              </w:rPr>
              <w:t>10</w:t>
            </w:r>
          </w:p>
        </w:tc>
        <w:tc>
          <w:tcPr>
            <w:tcW w:w="4111" w:type="dxa"/>
          </w:tcPr>
          <w:p w14:paraId="6B72C47D" w14:textId="77777777" w:rsidR="005662C6" w:rsidRPr="00613175" w:rsidRDefault="005662C6" w:rsidP="00DE2024">
            <w:pPr>
              <w:pStyle w:val="TAL"/>
              <w:rPr>
                <w:lang w:eastAsia="zh-CN"/>
              </w:rPr>
            </w:pPr>
            <w:r w:rsidRPr="00613175">
              <w:rPr>
                <w:lang w:eastAsia="zh-CN"/>
              </w:rPr>
              <w:t>Step 5 of annex A.6 (emergency call)</w:t>
            </w:r>
          </w:p>
          <w:p w14:paraId="2CE8D4CA" w14:textId="77777777" w:rsidR="005662C6" w:rsidRPr="00613175" w:rsidRDefault="005662C6" w:rsidP="00DE2024">
            <w:pPr>
              <w:pStyle w:val="TAL"/>
              <w:rPr>
                <w:lang w:eastAsia="zh-CN"/>
              </w:rPr>
            </w:pPr>
            <w:r w:rsidRPr="00613175">
              <w:rPr>
                <w:lang w:eastAsia="zh-CN"/>
              </w:rPr>
              <w:t xml:space="preserve">Check: </w:t>
            </w:r>
            <w:r w:rsidRPr="00613175">
              <w:rPr>
                <w:snapToGrid w:val="0"/>
                <w:lang w:eastAsia="zh-CN"/>
              </w:rPr>
              <w:t>D</w:t>
            </w:r>
            <w:r w:rsidRPr="00613175">
              <w:rPr>
                <w:lang w:eastAsia="zh-CN"/>
              </w:rPr>
              <w:t>oes the UE send ACK?</w:t>
            </w:r>
          </w:p>
        </w:tc>
        <w:tc>
          <w:tcPr>
            <w:tcW w:w="992" w:type="dxa"/>
          </w:tcPr>
          <w:p w14:paraId="7B381A14" w14:textId="77777777" w:rsidR="005662C6" w:rsidRPr="00613175" w:rsidRDefault="005662C6" w:rsidP="00DE2024">
            <w:pPr>
              <w:pStyle w:val="TAC"/>
            </w:pPr>
            <w:r w:rsidRPr="00613175">
              <w:rPr>
                <w:lang w:eastAsia="zh-CN"/>
              </w:rPr>
              <w:t>--&gt;</w:t>
            </w:r>
          </w:p>
        </w:tc>
        <w:tc>
          <w:tcPr>
            <w:tcW w:w="2552" w:type="dxa"/>
          </w:tcPr>
          <w:p w14:paraId="324D6328" w14:textId="77777777" w:rsidR="005662C6" w:rsidRPr="00613175" w:rsidRDefault="005662C6" w:rsidP="00DE2024">
            <w:pPr>
              <w:pStyle w:val="TAL"/>
              <w:rPr>
                <w:lang w:eastAsia="zh-CN"/>
              </w:rPr>
            </w:pPr>
            <w:r w:rsidRPr="00613175">
              <w:rPr>
                <w:lang w:eastAsia="zh-CN"/>
              </w:rPr>
              <w:t>ACK</w:t>
            </w:r>
          </w:p>
        </w:tc>
        <w:tc>
          <w:tcPr>
            <w:tcW w:w="567" w:type="dxa"/>
          </w:tcPr>
          <w:p w14:paraId="5DE1D2F7" w14:textId="77777777" w:rsidR="005662C6" w:rsidRPr="00613175" w:rsidRDefault="005662C6" w:rsidP="00DE2024">
            <w:pPr>
              <w:pStyle w:val="TAC"/>
              <w:rPr>
                <w:lang w:eastAsia="zh-CN"/>
              </w:rPr>
            </w:pPr>
            <w:r w:rsidRPr="00613175">
              <w:rPr>
                <w:lang w:eastAsia="zh-CN"/>
              </w:rPr>
              <w:t>4</w:t>
            </w:r>
          </w:p>
        </w:tc>
        <w:tc>
          <w:tcPr>
            <w:tcW w:w="850" w:type="dxa"/>
          </w:tcPr>
          <w:p w14:paraId="3B673AFA" w14:textId="77777777" w:rsidR="005662C6" w:rsidRPr="00613175" w:rsidRDefault="005662C6" w:rsidP="00DE2024">
            <w:pPr>
              <w:pStyle w:val="TAC"/>
              <w:rPr>
                <w:lang w:eastAsia="zh-CN"/>
              </w:rPr>
            </w:pPr>
            <w:r w:rsidRPr="00613175">
              <w:rPr>
                <w:lang w:eastAsia="zh-CN"/>
              </w:rPr>
              <w:t>P</w:t>
            </w:r>
          </w:p>
        </w:tc>
      </w:tr>
      <w:tr w:rsidR="005662C6" w:rsidRPr="00613175" w14:paraId="5BEE9B50" w14:textId="77777777" w:rsidTr="00DE2024">
        <w:trPr>
          <w:jc w:val="center"/>
        </w:trPr>
        <w:tc>
          <w:tcPr>
            <w:tcW w:w="675" w:type="dxa"/>
          </w:tcPr>
          <w:p w14:paraId="13348A31" w14:textId="77777777" w:rsidR="005662C6" w:rsidRPr="00613175" w:rsidRDefault="005662C6" w:rsidP="00DE2024">
            <w:pPr>
              <w:pStyle w:val="TAC"/>
              <w:rPr>
                <w:lang w:eastAsia="zh-CN"/>
              </w:rPr>
            </w:pPr>
            <w:r w:rsidRPr="00613175">
              <w:rPr>
                <w:lang w:eastAsia="zh-CN"/>
              </w:rPr>
              <w:t>11</w:t>
            </w:r>
          </w:p>
        </w:tc>
        <w:tc>
          <w:tcPr>
            <w:tcW w:w="4111" w:type="dxa"/>
          </w:tcPr>
          <w:p w14:paraId="61A635F8" w14:textId="77777777" w:rsidR="005662C6" w:rsidRPr="00613175" w:rsidRDefault="005662C6" w:rsidP="00DE2024">
            <w:pPr>
              <w:pStyle w:val="TAL"/>
            </w:pPr>
            <w:r w:rsidRPr="00613175">
              <w:t>Step 1 of annex A.8 (MT Release of Voice Call)</w:t>
            </w:r>
          </w:p>
        </w:tc>
        <w:tc>
          <w:tcPr>
            <w:tcW w:w="992" w:type="dxa"/>
          </w:tcPr>
          <w:p w14:paraId="40715677" w14:textId="77777777" w:rsidR="005662C6" w:rsidRPr="00613175" w:rsidRDefault="005662C6" w:rsidP="00DE2024">
            <w:pPr>
              <w:pStyle w:val="TAC"/>
              <w:rPr>
                <w:rFonts w:eastAsia="MS Mincho"/>
              </w:rPr>
            </w:pPr>
            <w:r w:rsidRPr="00613175">
              <w:rPr>
                <w:lang w:eastAsia="zh-CN"/>
              </w:rPr>
              <w:t>&lt;--</w:t>
            </w:r>
          </w:p>
        </w:tc>
        <w:tc>
          <w:tcPr>
            <w:tcW w:w="2552" w:type="dxa"/>
          </w:tcPr>
          <w:p w14:paraId="570EF83C" w14:textId="77777777" w:rsidR="005662C6" w:rsidRPr="00613175" w:rsidRDefault="005662C6" w:rsidP="00DE2024">
            <w:pPr>
              <w:pStyle w:val="TAL"/>
              <w:rPr>
                <w:lang w:eastAsia="zh-CN"/>
              </w:rPr>
            </w:pPr>
            <w:r w:rsidRPr="00613175">
              <w:rPr>
                <w:lang w:eastAsia="zh-CN"/>
              </w:rPr>
              <w:t>BYE</w:t>
            </w:r>
          </w:p>
        </w:tc>
        <w:tc>
          <w:tcPr>
            <w:tcW w:w="567" w:type="dxa"/>
          </w:tcPr>
          <w:p w14:paraId="7455E9F0" w14:textId="77777777" w:rsidR="005662C6" w:rsidRPr="00613175" w:rsidRDefault="005662C6" w:rsidP="00DE2024">
            <w:pPr>
              <w:pStyle w:val="TAC"/>
              <w:rPr>
                <w:lang w:eastAsia="zh-CN"/>
              </w:rPr>
            </w:pPr>
          </w:p>
        </w:tc>
        <w:tc>
          <w:tcPr>
            <w:tcW w:w="850" w:type="dxa"/>
          </w:tcPr>
          <w:p w14:paraId="1EFC9BB8" w14:textId="77777777" w:rsidR="005662C6" w:rsidRPr="00613175" w:rsidRDefault="005662C6" w:rsidP="00DE2024">
            <w:pPr>
              <w:pStyle w:val="TAC"/>
              <w:rPr>
                <w:lang w:eastAsia="zh-CN"/>
              </w:rPr>
            </w:pPr>
          </w:p>
        </w:tc>
      </w:tr>
      <w:tr w:rsidR="005662C6" w:rsidRPr="00613175" w14:paraId="4A03EFBA" w14:textId="77777777" w:rsidTr="00DE2024">
        <w:trPr>
          <w:jc w:val="center"/>
        </w:trPr>
        <w:tc>
          <w:tcPr>
            <w:tcW w:w="675" w:type="dxa"/>
          </w:tcPr>
          <w:p w14:paraId="6BC9321D" w14:textId="77777777" w:rsidR="005662C6" w:rsidRPr="00613175" w:rsidRDefault="005662C6" w:rsidP="00DE2024">
            <w:pPr>
              <w:pStyle w:val="TAC"/>
              <w:rPr>
                <w:lang w:eastAsia="zh-CN"/>
              </w:rPr>
            </w:pPr>
            <w:r w:rsidRPr="00613175">
              <w:rPr>
                <w:lang w:eastAsia="zh-CN"/>
              </w:rPr>
              <w:t>12</w:t>
            </w:r>
          </w:p>
        </w:tc>
        <w:tc>
          <w:tcPr>
            <w:tcW w:w="4111" w:type="dxa"/>
          </w:tcPr>
          <w:p w14:paraId="20946B83" w14:textId="77777777" w:rsidR="005662C6" w:rsidRPr="00613175" w:rsidRDefault="005662C6" w:rsidP="00DE2024">
            <w:pPr>
              <w:pStyle w:val="TAL"/>
              <w:rPr>
                <w:snapToGrid w:val="0"/>
              </w:rPr>
            </w:pPr>
            <w:r w:rsidRPr="00613175">
              <w:rPr>
                <w:snapToGrid w:val="0"/>
              </w:rPr>
              <w:t>Step 2 of annex A.8 (MT Release of Voice Call)</w:t>
            </w:r>
          </w:p>
          <w:p w14:paraId="78ED467F" w14:textId="77777777" w:rsidR="005662C6" w:rsidRPr="00613175" w:rsidRDefault="005662C6" w:rsidP="00DE2024">
            <w:pPr>
              <w:pStyle w:val="TAL"/>
              <w:rPr>
                <w:snapToGrid w:val="0"/>
              </w:rPr>
            </w:pPr>
            <w:r w:rsidRPr="00613175">
              <w:rPr>
                <w:snapToGrid w:val="0"/>
              </w:rPr>
              <w:t xml:space="preserve">Check: </w:t>
            </w:r>
            <w:r w:rsidRPr="00613175">
              <w:rPr>
                <w:snapToGrid w:val="0"/>
                <w:lang w:eastAsia="zh-CN"/>
              </w:rPr>
              <w:t>D</w:t>
            </w:r>
            <w:r w:rsidRPr="00613175">
              <w:rPr>
                <w:snapToGrid w:val="0"/>
              </w:rPr>
              <w:t>oes the UE send 200 OK for the BYE request and ends the call?</w:t>
            </w:r>
          </w:p>
        </w:tc>
        <w:tc>
          <w:tcPr>
            <w:tcW w:w="992" w:type="dxa"/>
          </w:tcPr>
          <w:p w14:paraId="41B66209" w14:textId="77777777" w:rsidR="005662C6" w:rsidRPr="00613175" w:rsidRDefault="005662C6" w:rsidP="00DE2024">
            <w:pPr>
              <w:pStyle w:val="TAC"/>
              <w:rPr>
                <w:rFonts w:eastAsia="MS Mincho"/>
              </w:rPr>
            </w:pPr>
            <w:r w:rsidRPr="00613175">
              <w:rPr>
                <w:lang w:eastAsia="zh-CN"/>
              </w:rPr>
              <w:t>--&gt;</w:t>
            </w:r>
          </w:p>
        </w:tc>
        <w:tc>
          <w:tcPr>
            <w:tcW w:w="2552" w:type="dxa"/>
          </w:tcPr>
          <w:p w14:paraId="0CDBBC54" w14:textId="77777777" w:rsidR="005662C6" w:rsidRPr="00613175" w:rsidRDefault="005662C6" w:rsidP="00DE2024">
            <w:pPr>
              <w:pStyle w:val="TAL"/>
              <w:rPr>
                <w:lang w:eastAsia="zh-CN"/>
              </w:rPr>
            </w:pPr>
            <w:r w:rsidRPr="00613175">
              <w:rPr>
                <w:lang w:eastAsia="zh-CN"/>
              </w:rPr>
              <w:t>200 OK</w:t>
            </w:r>
          </w:p>
        </w:tc>
        <w:tc>
          <w:tcPr>
            <w:tcW w:w="567" w:type="dxa"/>
          </w:tcPr>
          <w:p w14:paraId="64D499D0" w14:textId="77777777" w:rsidR="005662C6" w:rsidRPr="00613175" w:rsidRDefault="005662C6" w:rsidP="00DE2024">
            <w:pPr>
              <w:pStyle w:val="TAC"/>
              <w:rPr>
                <w:lang w:eastAsia="zh-CN"/>
              </w:rPr>
            </w:pPr>
            <w:r w:rsidRPr="00613175">
              <w:rPr>
                <w:lang w:eastAsia="zh-CN"/>
              </w:rPr>
              <w:t>5</w:t>
            </w:r>
          </w:p>
        </w:tc>
        <w:tc>
          <w:tcPr>
            <w:tcW w:w="850" w:type="dxa"/>
          </w:tcPr>
          <w:p w14:paraId="4B1D9C59" w14:textId="77777777" w:rsidR="005662C6" w:rsidRPr="00613175" w:rsidRDefault="005662C6" w:rsidP="00DE2024">
            <w:pPr>
              <w:pStyle w:val="TAC"/>
              <w:rPr>
                <w:lang w:eastAsia="zh-CN"/>
              </w:rPr>
            </w:pPr>
            <w:r w:rsidRPr="00613175">
              <w:rPr>
                <w:lang w:eastAsia="zh-CN"/>
              </w:rPr>
              <w:t>P</w:t>
            </w:r>
          </w:p>
        </w:tc>
      </w:tr>
    </w:tbl>
    <w:p w14:paraId="141093E8" w14:textId="77777777" w:rsidR="0031641D" w:rsidRPr="00613175" w:rsidRDefault="0031641D" w:rsidP="0031641D">
      <w:bookmarkStart w:id="1169" w:name="_Toc51948514"/>
    </w:p>
    <w:p w14:paraId="5B06DCE2" w14:textId="77777777" w:rsidR="005662C6" w:rsidRPr="00613175" w:rsidRDefault="005662C6" w:rsidP="00F238ED">
      <w:pPr>
        <w:pStyle w:val="H6"/>
      </w:pPr>
      <w:bookmarkStart w:id="1170" w:name="_Toc52162589"/>
      <w:bookmarkStart w:id="1171" w:name="_Toc60916227"/>
      <w:r w:rsidRPr="00613175">
        <w:t>10.1.3.3</w:t>
      </w:r>
      <w:r w:rsidRPr="00613175">
        <w:tab/>
        <w:t>Specific message contents</w:t>
      </w:r>
      <w:bookmarkEnd w:id="1169"/>
      <w:bookmarkEnd w:id="1170"/>
      <w:bookmarkEnd w:id="1171"/>
    </w:p>
    <w:p w14:paraId="3154AD62" w14:textId="10093A29" w:rsidR="00BC244A" w:rsidRPr="00613175" w:rsidRDefault="005662C6" w:rsidP="003E11B9">
      <w:r w:rsidRPr="00613175">
        <w:t>None as fully described in annex A.3, A.6 and A.8.</w:t>
      </w:r>
    </w:p>
    <w:p w14:paraId="00484A46" w14:textId="77777777" w:rsidR="00D4174E" w:rsidRPr="00613175" w:rsidRDefault="00D4174E" w:rsidP="00D4174E">
      <w:pPr>
        <w:pStyle w:val="Heading2"/>
        <w:rPr>
          <w:rFonts w:eastAsia="SimSun"/>
        </w:rPr>
      </w:pPr>
      <w:bookmarkStart w:id="1172" w:name="_Toc84254390"/>
      <w:bookmarkStart w:id="1173" w:name="_Toc84255185"/>
      <w:r w:rsidRPr="00613175">
        <w:rPr>
          <w:rFonts w:eastAsia="SimSun"/>
        </w:rPr>
        <w:t>10.2</w:t>
      </w:r>
      <w:r w:rsidRPr="00613175">
        <w:rPr>
          <w:rFonts w:eastAsia="SimSun"/>
        </w:rPr>
        <w:tab/>
        <w:t>Emergency Call with emergency registration / Success / Location information not available / 5GS</w:t>
      </w:r>
      <w:bookmarkEnd w:id="1172"/>
      <w:bookmarkEnd w:id="1173"/>
    </w:p>
    <w:p w14:paraId="705611D1" w14:textId="77777777" w:rsidR="00D4174E" w:rsidRPr="00613175" w:rsidRDefault="00D4174E" w:rsidP="00D4174E">
      <w:pPr>
        <w:pStyle w:val="H6"/>
        <w:rPr>
          <w:rFonts w:eastAsia="SimSun"/>
        </w:rPr>
      </w:pPr>
      <w:r w:rsidRPr="00613175">
        <w:t>10.2.1</w:t>
      </w:r>
      <w:r w:rsidRPr="00613175">
        <w:tab/>
        <w:t>Test Purpose (TP)</w:t>
      </w:r>
    </w:p>
    <w:p w14:paraId="30F671D5" w14:textId="77777777" w:rsidR="00D4174E" w:rsidRPr="00613175" w:rsidRDefault="00D4174E" w:rsidP="00D4174E">
      <w:pPr>
        <w:pStyle w:val="H6"/>
        <w:rPr>
          <w:rFonts w:ascii="Courier New" w:hAnsi="Courier New"/>
          <w:b/>
          <w:sz w:val="16"/>
        </w:rPr>
      </w:pPr>
      <w:r w:rsidRPr="00613175">
        <w:t>(1)</w:t>
      </w:r>
    </w:p>
    <w:p w14:paraId="7979BC09" w14:textId="77777777" w:rsidR="00D4174E" w:rsidRPr="00613175" w:rsidRDefault="00D4174E" w:rsidP="00D4174E">
      <w:pPr>
        <w:pStyle w:val="PL"/>
        <w:rPr>
          <w:noProof w:val="0"/>
        </w:rPr>
      </w:pPr>
      <w:r w:rsidRPr="00613175">
        <w:rPr>
          <w:b/>
          <w:noProof w:val="0"/>
        </w:rPr>
        <w:t>with</w:t>
      </w:r>
      <w:r w:rsidRPr="00613175">
        <w:rPr>
          <w:noProof w:val="0"/>
        </w:rPr>
        <w:t xml:space="preserve"> { UE being registered to IMS }</w:t>
      </w:r>
    </w:p>
    <w:p w14:paraId="4E2FA64C" w14:textId="77777777" w:rsidR="00D4174E" w:rsidRPr="00613175" w:rsidRDefault="00D4174E" w:rsidP="00D4174E">
      <w:pPr>
        <w:pStyle w:val="PL"/>
        <w:rPr>
          <w:noProof w:val="0"/>
        </w:rPr>
      </w:pPr>
      <w:r w:rsidRPr="00613175">
        <w:rPr>
          <w:b/>
          <w:noProof w:val="0"/>
        </w:rPr>
        <w:t>ensure that</w:t>
      </w:r>
      <w:r w:rsidRPr="00613175">
        <w:rPr>
          <w:noProof w:val="0"/>
        </w:rPr>
        <w:t xml:space="preserve"> {</w:t>
      </w:r>
    </w:p>
    <w:p w14:paraId="150B835C" w14:textId="77777777"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is being made to initiate an emergency call }</w:t>
      </w:r>
    </w:p>
    <w:p w14:paraId="75BB1A6A" w14:textId="22E33683"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sends a correctly composed initial REGISTER request for IMS emergency registration }</w:t>
      </w:r>
    </w:p>
    <w:p w14:paraId="01AEF398" w14:textId="77777777" w:rsidR="00D4174E" w:rsidRPr="00613175" w:rsidRDefault="00D4174E" w:rsidP="00D4174E">
      <w:pPr>
        <w:pStyle w:val="PL"/>
        <w:rPr>
          <w:noProof w:val="0"/>
        </w:rPr>
      </w:pPr>
    </w:p>
    <w:p w14:paraId="25F144FA" w14:textId="77777777" w:rsidR="00D4174E" w:rsidRPr="00613175" w:rsidRDefault="00D4174E" w:rsidP="00D4174E">
      <w:pPr>
        <w:pStyle w:val="H6"/>
      </w:pPr>
      <w:r w:rsidRPr="00613175">
        <w:t>(2)</w:t>
      </w:r>
    </w:p>
    <w:p w14:paraId="33EFF706" w14:textId="77777777" w:rsidR="00D4174E" w:rsidRPr="00613175" w:rsidRDefault="00D4174E" w:rsidP="00D4174E">
      <w:pPr>
        <w:pStyle w:val="PL"/>
        <w:rPr>
          <w:noProof w:val="0"/>
        </w:rPr>
      </w:pPr>
      <w:r w:rsidRPr="00613175">
        <w:rPr>
          <w:b/>
          <w:noProof w:val="0"/>
        </w:rPr>
        <w:t>with</w:t>
      </w:r>
      <w:r w:rsidRPr="00613175">
        <w:rPr>
          <w:noProof w:val="0"/>
        </w:rPr>
        <w:t xml:space="preserve"> { UE having sent an unprotected REGISTER request }</w:t>
      </w:r>
    </w:p>
    <w:p w14:paraId="17E4709B" w14:textId="77777777" w:rsidR="00D4174E" w:rsidRPr="00613175" w:rsidRDefault="00D4174E" w:rsidP="00D4174E">
      <w:pPr>
        <w:pStyle w:val="PL"/>
        <w:rPr>
          <w:noProof w:val="0"/>
        </w:rPr>
      </w:pPr>
      <w:r w:rsidRPr="00613175">
        <w:rPr>
          <w:b/>
          <w:noProof w:val="0"/>
        </w:rPr>
        <w:t>ensure</w:t>
      </w:r>
      <w:r w:rsidRPr="00613175">
        <w:rPr>
          <w:noProof w:val="0"/>
        </w:rPr>
        <w:t xml:space="preserve"> that {</w:t>
      </w:r>
    </w:p>
    <w:p w14:paraId="31C0B277" w14:textId="77777777"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receiving a valid 401 (Unauthorized) response for the initial REGISTER request sent }</w:t>
      </w:r>
    </w:p>
    <w:p w14:paraId="488B55FF" w14:textId="77777777"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correctly authenticates itself by sending another REGISTER request with a correctly composed Authorization header using the AKAv1-MD5 algorithm }</w:t>
      </w:r>
    </w:p>
    <w:p w14:paraId="246EFE84" w14:textId="1B811C12" w:rsidR="00D4174E" w:rsidRPr="00613175" w:rsidRDefault="00D4174E" w:rsidP="00D4174E">
      <w:pPr>
        <w:pStyle w:val="PL"/>
        <w:rPr>
          <w:noProof w:val="0"/>
        </w:rPr>
      </w:pPr>
      <w:r w:rsidRPr="00613175">
        <w:rPr>
          <w:noProof w:val="0"/>
        </w:rPr>
        <w:t xml:space="preserve">         }</w:t>
      </w:r>
    </w:p>
    <w:p w14:paraId="431E983C" w14:textId="77777777" w:rsidR="00D4174E" w:rsidRPr="00613175" w:rsidRDefault="00D4174E" w:rsidP="00D4174E">
      <w:pPr>
        <w:pStyle w:val="PL"/>
        <w:rPr>
          <w:noProof w:val="0"/>
        </w:rPr>
      </w:pPr>
    </w:p>
    <w:p w14:paraId="5126D07D" w14:textId="77777777" w:rsidR="00D4174E" w:rsidRPr="00613175" w:rsidRDefault="00D4174E" w:rsidP="00D4174E">
      <w:pPr>
        <w:pStyle w:val="H6"/>
      </w:pPr>
      <w:r w:rsidRPr="00613175">
        <w:t>(3)</w:t>
      </w:r>
    </w:p>
    <w:p w14:paraId="591930A3" w14:textId="77777777" w:rsidR="00D4174E" w:rsidRPr="00613175" w:rsidRDefault="00D4174E" w:rsidP="00D4174E">
      <w:pPr>
        <w:pStyle w:val="PL"/>
        <w:rPr>
          <w:noProof w:val="0"/>
        </w:rPr>
      </w:pPr>
      <w:r w:rsidRPr="00613175">
        <w:rPr>
          <w:b/>
          <w:noProof w:val="0"/>
        </w:rPr>
        <w:t>with</w:t>
      </w:r>
      <w:r w:rsidRPr="00613175">
        <w:rPr>
          <w:noProof w:val="0"/>
        </w:rPr>
        <w:t xml:space="preserve"> { UE having sent unprotected and then protected REGISTER request }</w:t>
      </w:r>
    </w:p>
    <w:p w14:paraId="366BC644" w14:textId="77777777" w:rsidR="00D4174E" w:rsidRPr="00613175" w:rsidRDefault="00D4174E" w:rsidP="00D4174E">
      <w:pPr>
        <w:pStyle w:val="PL"/>
        <w:rPr>
          <w:noProof w:val="0"/>
        </w:rPr>
      </w:pPr>
      <w:r w:rsidRPr="00613175">
        <w:rPr>
          <w:b/>
          <w:noProof w:val="0"/>
        </w:rPr>
        <w:t>ensure that</w:t>
      </w:r>
      <w:r w:rsidRPr="00613175">
        <w:rPr>
          <w:noProof w:val="0"/>
        </w:rPr>
        <w:t xml:space="preserve"> {</w:t>
      </w:r>
    </w:p>
    <w:p w14:paraId="5FA1EB81" w14:textId="77777777"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receiving a valid 200 OK response for the REGISTER sent for authentication }</w:t>
      </w:r>
    </w:p>
    <w:p w14:paraId="61D494AB" w14:textId="77777777"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sends a correctly composed INVITE request without location information }</w:t>
      </w:r>
    </w:p>
    <w:p w14:paraId="33585809" w14:textId="07C30A65" w:rsidR="00D4174E" w:rsidRPr="00613175" w:rsidRDefault="00D4174E" w:rsidP="00D4174E">
      <w:pPr>
        <w:pStyle w:val="PL"/>
        <w:rPr>
          <w:noProof w:val="0"/>
        </w:rPr>
      </w:pPr>
      <w:r w:rsidRPr="00613175">
        <w:rPr>
          <w:noProof w:val="0"/>
        </w:rPr>
        <w:t xml:space="preserve">         }</w:t>
      </w:r>
    </w:p>
    <w:p w14:paraId="60727AF0" w14:textId="77777777" w:rsidR="00D4174E" w:rsidRPr="00613175" w:rsidRDefault="00D4174E" w:rsidP="00D4174E">
      <w:pPr>
        <w:pStyle w:val="PL"/>
        <w:rPr>
          <w:noProof w:val="0"/>
        </w:rPr>
      </w:pPr>
    </w:p>
    <w:p w14:paraId="5F362B08" w14:textId="77777777" w:rsidR="00D4174E" w:rsidRPr="00613175" w:rsidRDefault="00D4174E" w:rsidP="00D4174E">
      <w:pPr>
        <w:pStyle w:val="H6"/>
      </w:pPr>
      <w:r w:rsidRPr="00613175">
        <w:t>(4)</w:t>
      </w:r>
    </w:p>
    <w:p w14:paraId="3C1DC2F9" w14:textId="77777777" w:rsidR="00D4174E" w:rsidRPr="00613175" w:rsidRDefault="00D4174E" w:rsidP="00D4174E">
      <w:pPr>
        <w:pStyle w:val="PL"/>
        <w:rPr>
          <w:noProof w:val="0"/>
        </w:rPr>
      </w:pPr>
      <w:r w:rsidRPr="00613175">
        <w:rPr>
          <w:b/>
          <w:noProof w:val="0"/>
        </w:rPr>
        <w:t>with</w:t>
      </w:r>
      <w:r w:rsidRPr="00613175">
        <w:rPr>
          <w:noProof w:val="0"/>
        </w:rPr>
        <w:t xml:space="preserve"> { UE having sent INVITE }</w:t>
      </w:r>
    </w:p>
    <w:p w14:paraId="5CCDA7F7" w14:textId="77777777" w:rsidR="00D4174E" w:rsidRPr="00613175" w:rsidRDefault="00D4174E" w:rsidP="00D4174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8B1A2F1" w14:textId="30647514"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w:t>
      </w:r>
      <w:r w:rsidR="00613175" w:rsidRPr="00613175">
        <w:rPr>
          <w:noProof w:val="0"/>
        </w:rPr>
        <w:t>receiving</w:t>
      </w:r>
      <w:r w:rsidRPr="00613175">
        <w:rPr>
          <w:noProof w:val="0"/>
        </w:rPr>
        <w:t xml:space="preserve"> 100 Trying, followed by 180 Ringing, followed by 200 OK }</w:t>
      </w:r>
    </w:p>
    <w:p w14:paraId="31C4ED30" w14:textId="77777777"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6ACC2B05" w14:textId="483A08BA" w:rsidR="00D4174E" w:rsidRPr="00613175" w:rsidRDefault="00D4174E" w:rsidP="00D4174E">
      <w:pPr>
        <w:pStyle w:val="PL"/>
        <w:rPr>
          <w:noProof w:val="0"/>
        </w:rPr>
      </w:pPr>
      <w:r w:rsidRPr="00613175">
        <w:rPr>
          <w:noProof w:val="0"/>
        </w:rPr>
        <w:t xml:space="preserve">         }</w:t>
      </w:r>
    </w:p>
    <w:p w14:paraId="21F4116D" w14:textId="77777777" w:rsidR="00D4174E" w:rsidRPr="00613175" w:rsidRDefault="00D4174E" w:rsidP="00D4174E">
      <w:pPr>
        <w:pStyle w:val="PL"/>
        <w:rPr>
          <w:noProof w:val="0"/>
        </w:rPr>
      </w:pPr>
    </w:p>
    <w:p w14:paraId="359B3DD4" w14:textId="77777777" w:rsidR="00D4174E" w:rsidRPr="00613175" w:rsidRDefault="00D4174E" w:rsidP="00D4174E">
      <w:pPr>
        <w:pStyle w:val="H6"/>
      </w:pPr>
      <w:r w:rsidRPr="00613175">
        <w:t>10.2.2</w:t>
      </w:r>
      <w:r w:rsidRPr="00613175">
        <w:tab/>
        <w:t>Conformance Requirements</w:t>
      </w:r>
    </w:p>
    <w:p w14:paraId="1F9FADC8" w14:textId="77777777" w:rsidR="00D4174E" w:rsidRPr="00613175" w:rsidRDefault="00D4174E" w:rsidP="00D4174E">
      <w:bookmarkStart w:id="1174" w:name="OLE_LINK1"/>
      <w:r w:rsidRPr="00613175">
        <w:t>The conformance requirements covered in the present test case are, unless otherwise stated, Rel-15 requirements.</w:t>
      </w:r>
    </w:p>
    <w:bookmarkEnd w:id="1174"/>
    <w:p w14:paraId="4BDA9B3C" w14:textId="77777777" w:rsidR="00D4174E" w:rsidRPr="00613175" w:rsidRDefault="00D4174E" w:rsidP="00D4174E">
      <w:r w:rsidRPr="00613175">
        <w:t>[TS 24.229 clause 5.1.6.1]:</w:t>
      </w:r>
    </w:p>
    <w:p w14:paraId="1C8234E0" w14:textId="77777777" w:rsidR="00D4174E" w:rsidRPr="00613175" w:rsidRDefault="00D4174E" w:rsidP="00D4174E">
      <w:pPr>
        <w:rPr>
          <w:lang w:eastAsia="en-US"/>
        </w:rPr>
      </w:pPr>
      <w:r w:rsidRPr="00613175">
        <w:t>A CS and IM CN subsystem capable UE shall follow the conventions and rules specified in 3GPP TS 22.101 [1A] and 3GPP TS 23.167 [4B] to select the domain for the emergency call attempt. If the CS domain is selected, the UE shall attempt an emergency call setup using appropriate access technology specific procedures.</w:t>
      </w:r>
    </w:p>
    <w:p w14:paraId="4A333451" w14:textId="77777777" w:rsidR="00D4174E" w:rsidRPr="00613175" w:rsidRDefault="00D4174E" w:rsidP="00D4174E">
      <w:pPr>
        <w:pStyle w:val="NO"/>
      </w:pPr>
      <w:bookmarkStart w:id="1175" w:name="_Hlk507506160"/>
      <w:r w:rsidRPr="00613175">
        <w:t>NOTE 1:</w:t>
      </w:r>
      <w:r w:rsidRPr="00613175">
        <w:tab/>
        <w:t>For CS systems based on 3GPP TS 24.008 [8], clause B.5 applies.</w:t>
      </w:r>
    </w:p>
    <w:bookmarkEnd w:id="1175"/>
    <w:p w14:paraId="296AD115" w14:textId="77777777" w:rsidR="00D4174E" w:rsidRPr="00613175" w:rsidRDefault="00D4174E" w:rsidP="00D4174E">
      <w:r w:rsidRPr="00613175">
        <w:t>The UE shall determine, whether it is currently attached to its home operator</w:t>
      </w:r>
      <w:r w:rsidRPr="00613175">
        <w:rPr>
          <w:lang w:eastAsia="ja-JP"/>
        </w:rPr>
        <w:t>'</w:t>
      </w:r>
      <w:r w:rsidRPr="00613175">
        <w:t>s network (e.g. HPLMN) or to a different network than its home operator</w:t>
      </w:r>
      <w:r w:rsidRPr="00613175">
        <w:rPr>
          <w:lang w:eastAsia="ja-JP"/>
        </w:rPr>
        <w:t>'</w:t>
      </w:r>
      <w:r w:rsidRPr="00613175">
        <w:t>s network (e.g. VPLMN) by applying access technology specific procedures described in the access technology specific annexes.</w:t>
      </w:r>
    </w:p>
    <w:p w14:paraId="01E3DB50" w14:textId="77777777" w:rsidR="00D4174E" w:rsidRPr="00613175" w:rsidRDefault="00D4174E" w:rsidP="00D4174E">
      <w:r w:rsidRPr="00613175">
        <w:t>[TS 24.229 clause 5.1.6.2]:</w:t>
      </w:r>
    </w:p>
    <w:p w14:paraId="1D6146E2" w14:textId="77777777" w:rsidR="00D4174E" w:rsidRPr="00613175" w:rsidRDefault="00D4174E" w:rsidP="00D4174E">
      <w:pPr>
        <w:rPr>
          <w:lang w:eastAsia="en-US"/>
        </w:rPr>
      </w:pPr>
      <w:r w:rsidRPr="00613175">
        <w:t>When the user initiates an emergency call, if emergency registration is needed (including cases described in subclause 5.1.6.2A), the UE shall perform an emergency registration prior to sending the SIP request related to the emergency call.</w:t>
      </w:r>
    </w:p>
    <w:p w14:paraId="37E91622" w14:textId="77777777" w:rsidR="00D4174E" w:rsidRPr="00613175" w:rsidRDefault="00D4174E" w:rsidP="00D4174E">
      <w:r w:rsidRPr="00613175">
        <w:t>...</w:t>
      </w:r>
    </w:p>
    <w:p w14:paraId="0402F284" w14:textId="77777777" w:rsidR="00D4174E" w:rsidRPr="00613175" w:rsidRDefault="00D4174E" w:rsidP="00D4174E">
      <w:pPr>
        <w:rPr>
          <w:lang w:eastAsia="en-US"/>
        </w:rPr>
      </w:pPr>
      <w:r w:rsidRPr="00613175">
        <w:t>IP-CAN procedures for emergency registration are defined in 3GPP TS 23.167 [4B] and in each access technology specific annex.</w:t>
      </w:r>
    </w:p>
    <w:p w14:paraId="001E7578" w14:textId="77777777" w:rsidR="00D4174E" w:rsidRPr="00613175" w:rsidRDefault="00D4174E" w:rsidP="00D4174E">
      <w:r w:rsidRPr="00613175">
        <w:t>When a UE performs an initial emergency registration the UE shall perform the actions as specified in subclause 5.1.1.2 with the following additions and modifications:</w:t>
      </w:r>
    </w:p>
    <w:p w14:paraId="2B8D22F5" w14:textId="77777777" w:rsidR="00D4174E" w:rsidRPr="00613175" w:rsidRDefault="00D4174E" w:rsidP="00D4174E">
      <w:pPr>
        <w:pStyle w:val="B10"/>
      </w:pPr>
      <w:r w:rsidRPr="00613175">
        <w:t>a)</w:t>
      </w:r>
      <w:r w:rsidRPr="00613175">
        <w:tab/>
        <w:t xml:space="preserve">the UE shall include a "sos" SIP </w:t>
      </w:r>
      <w:smartTag w:uri="urn:schemas-microsoft-com:office:smarttags" w:element="stockticker">
        <w:r w:rsidRPr="00613175">
          <w:t>URI</w:t>
        </w:r>
      </w:smartTag>
      <w:r w:rsidRPr="00613175">
        <w:t xml:space="preserve"> parameter in the Contact header field as described in subclause 7.2A.13, indicating that this is an emergency registration and that the associated contact address is allowed only for emergency service; and</w:t>
      </w:r>
    </w:p>
    <w:p w14:paraId="6082EAD8" w14:textId="77777777" w:rsidR="00D4174E" w:rsidRPr="00613175" w:rsidRDefault="00D4174E" w:rsidP="00D4174E">
      <w:pPr>
        <w:pStyle w:val="B10"/>
      </w:pPr>
      <w:r w:rsidRPr="00613175">
        <w:t>b)</w:t>
      </w:r>
      <w:r w:rsidRPr="00613175">
        <w:tab/>
        <w:t>the UE shall populate the From and To header fields of the REGISTER request with:</w:t>
      </w:r>
    </w:p>
    <w:p w14:paraId="19784088" w14:textId="77777777" w:rsidR="00D4174E" w:rsidRPr="00613175" w:rsidRDefault="00D4174E" w:rsidP="00D4174E">
      <w:pPr>
        <w:pStyle w:val="B2"/>
      </w:pPr>
      <w:r w:rsidRPr="00613175">
        <w:t>-</w:t>
      </w:r>
      <w:r w:rsidRPr="00613175">
        <w:tab/>
        <w:t>the first entry in the list of public user identities provisioned in the UE;</w:t>
      </w:r>
    </w:p>
    <w:p w14:paraId="35504FA3" w14:textId="494259BE" w:rsidR="00D4174E" w:rsidRPr="00613175" w:rsidRDefault="00D4174E" w:rsidP="00D4174E">
      <w:pPr>
        <w:pStyle w:val="B2"/>
      </w:pPr>
      <w:r w:rsidRPr="00613175">
        <w:t>-</w:t>
      </w:r>
      <w:r w:rsidRPr="00613175">
        <w:tab/>
        <w:t xml:space="preserve">the default public user identity obtained during the normal registration, if the UE is not provisioned with a list of public user </w:t>
      </w:r>
      <w:r w:rsidR="00613175" w:rsidRPr="00613175">
        <w:t>identities</w:t>
      </w:r>
      <w:r w:rsidRPr="00613175">
        <w:t>, but the UE is currently registered to the IM CN subsystem; and</w:t>
      </w:r>
    </w:p>
    <w:p w14:paraId="650BFCD3" w14:textId="77777777" w:rsidR="00D4174E" w:rsidRPr="00613175" w:rsidRDefault="00D4174E" w:rsidP="00D4174E">
      <w:pPr>
        <w:pStyle w:val="B2"/>
      </w:pPr>
      <w:r w:rsidRPr="00613175">
        <w:t>-</w:t>
      </w:r>
      <w:r w:rsidRPr="00613175">
        <w:tab/>
        <w:t>the derived temporary public user identity, in all other cases.</w:t>
      </w:r>
    </w:p>
    <w:p w14:paraId="17EF17FA" w14:textId="77777777" w:rsidR="00D4174E" w:rsidRPr="00613175" w:rsidRDefault="00D4174E" w:rsidP="00D4174E">
      <w:r w:rsidRPr="00613175">
        <w:t>[TS 24.229 clause 5.1.6.8.3]:</w:t>
      </w:r>
    </w:p>
    <w:p w14:paraId="4A7785D2" w14:textId="77777777" w:rsidR="00D4174E" w:rsidRPr="00613175" w:rsidRDefault="00D4174E" w:rsidP="00D4174E">
      <w:pPr>
        <w:rPr>
          <w:lang w:eastAsia="en-US"/>
        </w:rPr>
      </w:pPr>
      <w:r w:rsidRPr="00613175">
        <w:t>After a successful initial emergency registration,</w:t>
      </w:r>
      <w:r w:rsidRPr="00613175">
        <w:rPr>
          <w:lang w:eastAsia="ja-JP"/>
        </w:rPr>
        <w:t xml:space="preserve"> t</w:t>
      </w:r>
      <w:r w:rsidRPr="00613175">
        <w:t>he UE shall apply the procedures as specified in subclause 5.1.2A and 5.1.3 with the following additions:</w:t>
      </w:r>
    </w:p>
    <w:p w14:paraId="6655A560" w14:textId="77777777" w:rsidR="00D4174E" w:rsidRPr="00613175" w:rsidRDefault="00D4174E" w:rsidP="00D4174E">
      <w:pPr>
        <w:pStyle w:val="B10"/>
      </w:pPr>
      <w:r w:rsidRPr="00613175">
        <w:t>1)</w:t>
      </w:r>
      <w:r w:rsidRPr="00613175">
        <w:tab/>
        <w:t xml:space="preserve">the UE shall insert in the INVITE request, a From header field that includes the public user identity registered via emergency registration or the tel </w:t>
      </w:r>
      <w:smartTag w:uri="urn:schemas-microsoft-com:office:smarttags" w:element="stockticker">
        <w:r w:rsidRPr="00613175">
          <w:t>URI</w:t>
        </w:r>
      </w:smartTag>
      <w:r w:rsidRPr="00613175">
        <w:t xml:space="preserve"> associated with the public user identity registered via emergency registration, as described in subclause 4.2;</w:t>
      </w:r>
    </w:p>
    <w:p w14:paraId="7EB636C7" w14:textId="77777777" w:rsidR="00D4174E" w:rsidRPr="00613175" w:rsidRDefault="00D4174E" w:rsidP="00D4174E">
      <w:pPr>
        <w:pStyle w:val="B10"/>
      </w:pPr>
      <w:r w:rsidRPr="00613175">
        <w:t>2)</w:t>
      </w:r>
      <w:r w:rsidRPr="00613175">
        <w:tab/>
        <w:t>the UE shall include a service URN in the Request-</w:t>
      </w:r>
      <w:smartTag w:uri="urn:schemas-microsoft-com:office:smarttags" w:element="stockticker">
        <w:r w:rsidRPr="00613175">
          <w:t>URI</w:t>
        </w:r>
      </w:smartTag>
      <w:r w:rsidRPr="00613175">
        <w:t xml:space="preserve"> of the INVITE request in accordance with subclause 5.1.6.8.1;</w:t>
      </w:r>
    </w:p>
    <w:p w14:paraId="2F606781" w14:textId="77777777" w:rsidR="00D4174E" w:rsidRPr="00613175" w:rsidRDefault="00D4174E" w:rsidP="00D4174E">
      <w:pPr>
        <w:pStyle w:val="B10"/>
      </w:pPr>
      <w:r w:rsidRPr="00613175">
        <w:t>3)</w:t>
      </w:r>
      <w:r w:rsidRPr="00613175">
        <w:tab/>
        <w:t>the UE shall insert in the INVITE request, a To header field with the same emergency service URN as in the Request-</w:t>
      </w:r>
      <w:smartTag w:uri="urn:schemas-microsoft-com:office:smarttags" w:element="stockticker">
        <w:r w:rsidRPr="00613175">
          <w:t>URI</w:t>
        </w:r>
      </w:smartTag>
      <w:r w:rsidRPr="00613175">
        <w:t>;</w:t>
      </w:r>
    </w:p>
    <w:p w14:paraId="206F9968" w14:textId="77777777" w:rsidR="00D4174E" w:rsidRPr="00613175" w:rsidRDefault="00D4174E" w:rsidP="00D4174E">
      <w:pPr>
        <w:pStyle w:val="B10"/>
      </w:pPr>
      <w:r w:rsidRPr="00613175">
        <w:t>4)</w:t>
      </w:r>
      <w:r w:rsidRPr="00613175">
        <w:tab/>
        <w:t>if available to the UE, and if defined for the access type as specified in subclause 7.2A.4, the P-Access-Network-Info header field shall contain a location identifier such as the cell id, line id or the identity of the WLAN access node, which is relevant for routeing the IMS emergency call;</w:t>
      </w:r>
    </w:p>
    <w:p w14:paraId="745CE094" w14:textId="77777777" w:rsidR="00D4174E" w:rsidRPr="00613175" w:rsidRDefault="00D4174E" w:rsidP="00D4174E">
      <w:pPr>
        <w:pStyle w:val="NO"/>
      </w:pPr>
      <w:r w:rsidRPr="00613175">
        <w:t>NOTE 1:</w:t>
      </w:r>
      <w:r w:rsidRPr="00613175">
        <w:tab/>
        <w:t>The IMS emergency specification in 3GPP TS 23.167 [4B] describes several methods how the UE can get its location information from the access network or from a server. Such methods are not in the scope of this specification.</w:t>
      </w:r>
    </w:p>
    <w:p w14:paraId="2A2077A4" w14:textId="77777777" w:rsidR="00D4174E" w:rsidRPr="00613175" w:rsidRDefault="00D4174E" w:rsidP="00D4174E">
      <w:pPr>
        <w:pStyle w:val="B10"/>
      </w:pPr>
      <w:r w:rsidRPr="00613175">
        <w:t>5)</w:t>
      </w:r>
      <w:r w:rsidRPr="00613175">
        <w:tab/>
        <w:t xml:space="preserve">the UE shall insert in the INVITE request, one or two P-Preferred-Identity header field(s) that include the public user identity registered via emergency registration or the tel </w:t>
      </w:r>
      <w:smartTag w:uri="urn:schemas-microsoft-com:office:smarttags" w:element="stockticker">
        <w:r w:rsidRPr="00613175">
          <w:t>URI</w:t>
        </w:r>
      </w:smartTag>
      <w:r w:rsidRPr="00613175">
        <w:t xml:space="preserve"> associated with the public user identity</w:t>
      </w:r>
      <w:r w:rsidRPr="00613175">
        <w:rPr>
          <w:lang w:eastAsia="zh-CN"/>
        </w:rPr>
        <w:t xml:space="preserve"> registered via emergency registration as described in</w:t>
      </w:r>
      <w:r w:rsidRPr="00613175">
        <w:t xml:space="preserve"> subclause 4.2;</w:t>
      </w:r>
    </w:p>
    <w:p w14:paraId="3A9A9B61" w14:textId="77777777" w:rsidR="00D4174E" w:rsidRPr="00613175" w:rsidRDefault="00D4174E" w:rsidP="00D4174E">
      <w:pPr>
        <w:pStyle w:val="NO"/>
      </w:pPr>
      <w:r w:rsidRPr="00613175">
        <w:t>NOTE 2:</w:t>
      </w:r>
      <w:r w:rsidRPr="00613175">
        <w:tab/>
        <w:t>Providing two P-Preferred-Identity header fields is usually supported by UE acting as enterprise network.</w:t>
      </w:r>
    </w:p>
    <w:p w14:paraId="5847B90B" w14:textId="77777777" w:rsidR="00D4174E" w:rsidRPr="00613175" w:rsidRDefault="00D4174E" w:rsidP="00D4174E">
      <w:pPr>
        <w:pStyle w:val="B10"/>
      </w:pPr>
      <w:r w:rsidRPr="00613175">
        <w:t>6)</w:t>
      </w:r>
      <w:r w:rsidRPr="00613175">
        <w:tab/>
        <w:t>void;</w:t>
      </w:r>
    </w:p>
    <w:p w14:paraId="5292CEE9" w14:textId="77777777" w:rsidR="00D4174E" w:rsidRPr="00613175" w:rsidRDefault="00D4174E" w:rsidP="00D4174E">
      <w:pPr>
        <w:pStyle w:val="B10"/>
      </w:pPr>
      <w:r w:rsidRPr="00613175">
        <w:t>7)</w:t>
      </w:r>
      <w:r w:rsidRPr="00613175">
        <w:tab/>
        <w:t xml:space="preserve">if the UE has its location information available, or a </w:t>
      </w:r>
      <w:smartTag w:uri="urn:schemas-microsoft-com:office:smarttags" w:element="stockticker">
        <w:r w:rsidRPr="00613175">
          <w:t>URI</w:t>
        </w:r>
      </w:smartTag>
      <w:r w:rsidRPr="00613175">
        <w:t xml:space="preserve"> that points to the location information, then the UE shall include a Geolocation header field in the INVITE request in the following way:</w:t>
      </w:r>
    </w:p>
    <w:p w14:paraId="65189A68" w14:textId="77777777" w:rsidR="00D4174E" w:rsidRPr="00613175" w:rsidRDefault="00D4174E" w:rsidP="00D4174E">
      <w:pPr>
        <w:pStyle w:val="B2"/>
      </w:pPr>
      <w:r w:rsidRPr="00613175">
        <w:t>-</w:t>
      </w:r>
      <w:r w:rsidRPr="00613175">
        <w:tab/>
        <w:t xml:space="preserve">if the UE is aware of the </w:t>
      </w:r>
      <w:smartTag w:uri="urn:schemas-microsoft-com:office:smarttags" w:element="stockticker">
        <w:r w:rsidRPr="00613175">
          <w:t>URI</w:t>
        </w:r>
      </w:smartTag>
      <w:r w:rsidRPr="00613175">
        <w:t xml:space="preserve"> that points to where the UE's location is stored, include the </w:t>
      </w:r>
      <w:smartTag w:uri="urn:schemas-microsoft-com:office:smarttags" w:element="stockticker">
        <w:r w:rsidRPr="00613175">
          <w:t>URI</w:t>
        </w:r>
      </w:smartTag>
      <w:r w:rsidRPr="00613175">
        <w:t xml:space="preserve"> as the Geolocation header field value, as described in RFC 6442 [89]; or</w:t>
      </w:r>
    </w:p>
    <w:p w14:paraId="7BE878D8" w14:textId="77777777" w:rsidR="00D4174E" w:rsidRPr="00613175" w:rsidRDefault="00D4174E" w:rsidP="00D4174E">
      <w:pPr>
        <w:pStyle w:val="B2"/>
      </w:pPr>
      <w:r w:rsidRPr="00613175">
        <w:t>-</w:t>
      </w:r>
      <w:r w:rsidRPr="00613175">
        <w:tab/>
        <w:t>if the UE is aware of its location information, include the location information in a PIDF location object, in accordance with RFC 4119 [90], include the location object in a message body with the content type application/pidf+xml, and include a Content ID URL, referring to the message body, as the Geolocation header field value, as described RFC 6442 [89], and include a Content-Disposition header field with a disposition type "render" value and a "handling" header field parameter with an "optional" value, as described in RFC 3261 [26];</w:t>
      </w:r>
    </w:p>
    <w:p w14:paraId="2070FA58" w14:textId="77777777" w:rsidR="00D4174E" w:rsidRPr="00613175" w:rsidRDefault="00D4174E" w:rsidP="00D4174E">
      <w:pPr>
        <w:pStyle w:val="B10"/>
      </w:pPr>
      <w:r w:rsidRPr="00613175">
        <w:t>8)</w:t>
      </w:r>
      <w:r w:rsidRPr="00613175">
        <w:tab/>
        <w:t>if the UE includes a Geolocation header field, the UE shall also include a Geolocation-Routing header field with a "yes" header field value, which indicates that the location of the UE can be used by other entities to make routing decisions, as described in RFC 6442 [89];</w:t>
      </w:r>
    </w:p>
    <w:p w14:paraId="2940CFD2" w14:textId="77777777" w:rsidR="00D4174E" w:rsidRPr="00613175" w:rsidRDefault="00D4174E" w:rsidP="00D4174E">
      <w:pPr>
        <w:pStyle w:val="NO"/>
      </w:pPr>
      <w:r w:rsidRPr="00613175">
        <w:t>NOTE 3:</w:t>
      </w:r>
      <w:r w:rsidRPr="00613175">
        <w:tab/>
        <w:t xml:space="preserve">It is suggested that UE's only use the option of providing a </w:t>
      </w:r>
      <w:smartTag w:uri="urn:schemas-microsoft-com:office:smarttags" w:element="stockticker">
        <w:r w:rsidRPr="00613175">
          <w:t>URI</w:t>
        </w:r>
      </w:smartTag>
      <w:r w:rsidRPr="00613175">
        <w:t xml:space="preserve"> when the domain part belongs to the current P-CSCF or S-CSCF provider. This is an issue on which the network operator needs to provide guidance to the end user. A </w:t>
      </w:r>
      <w:smartTag w:uri="urn:schemas-microsoft-com:office:smarttags" w:element="stockticker">
        <w:r w:rsidRPr="00613175">
          <w:t>URI</w:t>
        </w:r>
      </w:smartTag>
      <w:r w:rsidRPr="00613175">
        <w:t xml:space="preserve"> that is only resolvable to the UE which is making the emergency call is not desirable.</w:t>
      </w:r>
    </w:p>
    <w:p w14:paraId="36717A90" w14:textId="77777777" w:rsidR="00D4174E" w:rsidRPr="00613175" w:rsidRDefault="00D4174E" w:rsidP="00D4174E">
      <w:pPr>
        <w:pStyle w:val="B10"/>
      </w:pPr>
      <w:r w:rsidRPr="00613175">
        <w:t>9)</w:t>
      </w:r>
      <w:r w:rsidRPr="00613175">
        <w:tab/>
        <w:t xml:space="preserve">if the UE has neither geographical location information available, nor a </w:t>
      </w:r>
      <w:smartTag w:uri="urn:schemas-microsoft-com:office:smarttags" w:element="stockticker">
        <w:smartTag w:uri="urn:schemas-microsoft-com:office:smarttags" w:element="stockticker">
          <w:r w:rsidRPr="00613175">
            <w:t>UR</w:t>
          </w:r>
        </w:smartTag>
        <w:r w:rsidRPr="00613175">
          <w:t>I</w:t>
        </w:r>
      </w:smartTag>
      <w:r w:rsidRPr="00613175">
        <w:t xml:space="preserve"> that points to the location information, the UE shall not insert a Geolocation header field in the INVITE request; and</w:t>
      </w:r>
    </w:p>
    <w:p w14:paraId="3A77C6E5" w14:textId="77777777" w:rsidR="00D4174E" w:rsidRPr="00613175" w:rsidRDefault="00D4174E" w:rsidP="00D4174E">
      <w:pPr>
        <w:pStyle w:val="B10"/>
      </w:pPr>
      <w:r w:rsidRPr="00613175">
        <w:t>10)</w:t>
      </w:r>
      <w:r w:rsidRPr="00613175">
        <w:tab/>
        <w:t>if support of the current location discovery during an emergency call is allowed in the IP-CAN specific annex and the UE supports the current location discovery during an emergency call, the UE shall include a Recv-Info header field as described in RFC 6086 [25], indicating the g.3gpp.current-location-discovery info package name and shall include an Accept header field indicating the "application/vnd.3gpp.current-location-discovery+xml" MIME type.</w:t>
      </w:r>
    </w:p>
    <w:p w14:paraId="20161E34" w14:textId="77777777" w:rsidR="00D4174E" w:rsidRPr="00613175" w:rsidRDefault="00D4174E" w:rsidP="00D4174E">
      <w:pPr>
        <w:pStyle w:val="NO"/>
      </w:pPr>
      <w:r w:rsidRPr="00613175">
        <w:t>NOTE 4:</w:t>
      </w:r>
      <w:r w:rsidRPr="00613175">
        <w:tab/>
        <w:t>RFC 3261 [26] provides for the use of the Priority header field with a suggested value of "emergency". It is not precluded that emergency sessions contain this value, but such usage will have no impact on the processing within the IM CN subsystem.</w:t>
      </w:r>
    </w:p>
    <w:p w14:paraId="0B9170A8" w14:textId="77777777" w:rsidR="00D4174E" w:rsidRPr="00613175" w:rsidRDefault="00D4174E" w:rsidP="00D4174E">
      <w:r w:rsidRPr="00613175">
        <w:t>[TS 24.229 annex L.2.2.6]:</w:t>
      </w:r>
    </w:p>
    <w:p w14:paraId="659BA69C" w14:textId="77777777" w:rsidR="00D4174E" w:rsidRPr="00613175" w:rsidRDefault="00D4174E" w:rsidP="00D4174E">
      <w:pPr>
        <w:rPr>
          <w:lang w:eastAsia="en-US"/>
        </w:rPr>
      </w:pPr>
      <w:r w:rsidRPr="00613175">
        <w:t>Emergency bearers are defined for use in emergency calls in EPS and core network support of these bearers is indicated to the UE in NAS signalling. Where the UE recognises that a call request is an emergency call and the core network supports emergency bearers, the UE shall use these EPS bearer contexts for both signalling and media for emergency calls made using the IM CN subsystem.</w:t>
      </w:r>
    </w:p>
    <w:p w14:paraId="1F5396C0" w14:textId="77777777" w:rsidR="00D4174E" w:rsidRPr="00613175" w:rsidRDefault="00D4174E" w:rsidP="00D4174E">
      <w:r w:rsidRPr="00613175">
        <w:t>...</w:t>
      </w:r>
    </w:p>
    <w:p w14:paraId="64CB02B0" w14:textId="77777777" w:rsidR="00D4174E" w:rsidRPr="00613175" w:rsidRDefault="00D4174E" w:rsidP="00D4174E">
      <w:pPr>
        <w:rPr>
          <w:lang w:eastAsia="en-US"/>
        </w:rPr>
      </w:pPr>
      <w:r w:rsidRPr="00613175">
        <w:t>When activating an EPS bearer context to perform emergency registration, the UE shall request a PDN connection for emergency bearer services as described in 3GPP TS 24.301 [8J]. The procedures for EPS bearer context activation and P-CSCF discovery, as described in subclause L.2.2.1 of this specification apply accordingly.</w:t>
      </w:r>
    </w:p>
    <w:p w14:paraId="5B3309F4" w14:textId="77777777" w:rsidR="00D4174E" w:rsidRPr="00613175" w:rsidRDefault="00D4174E" w:rsidP="00D4174E">
      <w:r w:rsidRPr="00613175">
        <w:t xml:space="preserve">In order to find out whether the UE is attached to the home PLMN or to the visited PLMN, the UE shall compare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values derived from its </w:t>
      </w:r>
      <w:smartTag w:uri="urn:schemas-microsoft-com:office:smarttags" w:element="stockticker">
        <w:r w:rsidRPr="00613175">
          <w:t>IMSI</w:t>
        </w:r>
      </w:smartTag>
      <w:r w:rsidRPr="00613175">
        <w:t xml:space="preserve"> with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of the PLMN the UE is attached to. If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of the PLMN the UE is attached to do not match with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derived from the </w:t>
      </w:r>
      <w:smartTag w:uri="urn:schemas-microsoft-com:office:smarttags" w:element="stockticker">
        <w:r w:rsidRPr="00613175">
          <w:t>IMSI</w:t>
        </w:r>
      </w:smartTag>
      <w:r w:rsidRPr="00613175">
        <w:t>, then for the purpose of emergency calls in the IM CN subsystem the UE shall consider to be attached to a VPLMN.</w:t>
      </w:r>
    </w:p>
    <w:p w14:paraId="5011C4AF" w14:textId="77777777" w:rsidR="00D4174E" w:rsidRPr="00613175" w:rsidRDefault="00D4174E" w:rsidP="00D4174E">
      <w:pPr>
        <w:pStyle w:val="NO"/>
      </w:pPr>
      <w:r w:rsidRPr="00613175">
        <w:t>NOTE 2:</w:t>
      </w:r>
      <w:r w:rsidRPr="00613175">
        <w:tab/>
        <w:t>In this respect an equivalent HPLMN, as defined in 3GPP TS 23.122 [4C] will be considered as a visited network.</w:t>
      </w:r>
    </w:p>
    <w:p w14:paraId="54B34EC1" w14:textId="77777777" w:rsidR="00D4174E" w:rsidRPr="00613175" w:rsidRDefault="00D4174E" w:rsidP="00D4174E">
      <w:r w:rsidRPr="00613175">
        <w:t>[TS 24.237 clause 7.2]:</w:t>
      </w:r>
    </w:p>
    <w:p w14:paraId="7DE13281" w14:textId="77777777" w:rsidR="00D4174E" w:rsidRPr="00613175" w:rsidRDefault="00D4174E" w:rsidP="00D4174E">
      <w:pPr>
        <w:rPr>
          <w:lang w:eastAsia="en-US"/>
        </w:rPr>
      </w:pPr>
      <w:r w:rsidRPr="00613175">
        <w:t>When originating an emergency call as specified in 3GPP TS 24.229 [2] and if the SC UE has an IMEI, then the SC UE shall include the sip.instance media feature tag as specified in IETF RFC 5626 [22] with value based on the IMEI as defined in 3GPP TS 23.003 [12] in the Contact header field of the SIP INVITE request according to IETF RFC 3840 [53].</w:t>
      </w:r>
    </w:p>
    <w:p w14:paraId="435B6A63" w14:textId="77777777" w:rsidR="00D4174E" w:rsidRPr="00613175" w:rsidRDefault="00D4174E" w:rsidP="00D4174E">
      <w:r w:rsidRPr="00613175">
        <w:t>[TS 23.003 clause 13.8]:</w:t>
      </w:r>
    </w:p>
    <w:p w14:paraId="250D249E" w14:textId="77777777" w:rsidR="00D4174E" w:rsidRPr="00613175" w:rsidRDefault="00D4174E" w:rsidP="00D4174E">
      <w:pPr>
        <w:rPr>
          <w:lang w:eastAsia="en-US"/>
        </w:rPr>
      </w:pPr>
      <w:r w:rsidRPr="00613175">
        <w:t>An instance-id is a SIP Contact header parameter that uniquely identifies the SIP UA performing a registration.</w:t>
      </w:r>
    </w:p>
    <w:p w14:paraId="04429446" w14:textId="77777777" w:rsidR="00D4174E" w:rsidRPr="00613175" w:rsidRDefault="00D4174E" w:rsidP="00D4174E">
      <w:r w:rsidRPr="00613175">
        <w:t>When an IMEI is available, the instance-id shall take the form of a IMEI URN (see RFC 7254 [79]). The format of the instance-id shall take the form "urn:gsma:imei:&lt;imeival&gt;" where by the imeival shall contain the IMEI encoded as defined in RFC 7254 [79]. The optional &lt;sw-version-param&gt; and &lt;imei-version-param&gt; parameters shall not be included in the instance-id. RFC 7255 [104] specifies additional considerations for using the IMEI as an instance-id. An example of such an instance-id is as follows:</w:t>
      </w:r>
    </w:p>
    <w:p w14:paraId="093EF0DD" w14:textId="77777777" w:rsidR="00D4174E" w:rsidRPr="00613175" w:rsidRDefault="00D4174E" w:rsidP="00D4174E">
      <w:pPr>
        <w:pStyle w:val="EX"/>
      </w:pPr>
      <w:r w:rsidRPr="00613175">
        <w:t>EXAMPLE:</w:t>
      </w:r>
      <w:r w:rsidRPr="00613175">
        <w:tab/>
        <w:t>urn:gsma:imei:90420156-025763-0</w:t>
      </w:r>
    </w:p>
    <w:p w14:paraId="4EAB00F0" w14:textId="77777777" w:rsidR="00D4174E" w:rsidRPr="00613175" w:rsidRDefault="00D4174E" w:rsidP="00D4174E">
      <w:r w:rsidRPr="00613175">
        <w:t>If no IMEI is available, the instance-id shall take the form of a string representation of a UUID as a URN as defined in IETF RFC 4122 [80]. An example of such an instance-id is as follows:</w:t>
      </w:r>
    </w:p>
    <w:p w14:paraId="114FC8F0" w14:textId="77777777" w:rsidR="00D4174E" w:rsidRPr="00613175" w:rsidRDefault="00D4174E" w:rsidP="00D4174E">
      <w:pPr>
        <w:pStyle w:val="EX"/>
      </w:pPr>
      <w:r w:rsidRPr="00613175">
        <w:t>EXAMPLE:</w:t>
      </w:r>
      <w:r w:rsidRPr="00613175">
        <w:tab/>
        <w:t>urn:uuid:f81d4fae-7dec-11d0-a765-00a0c91e6bf6</w:t>
      </w:r>
    </w:p>
    <w:p w14:paraId="3CDC592F" w14:textId="77777777" w:rsidR="00D4174E" w:rsidRPr="00613175" w:rsidRDefault="00D4174E" w:rsidP="00D4174E">
      <w:r w:rsidRPr="00613175">
        <w:t>For more information on the instance-id and when it is used, see 3GPP TS 24.229 [81].</w:t>
      </w:r>
    </w:p>
    <w:p w14:paraId="6C562A2D" w14:textId="77777777" w:rsidR="00D4174E" w:rsidRPr="00613175" w:rsidRDefault="00D4174E" w:rsidP="00D4174E">
      <w:pPr>
        <w:keepNext/>
        <w:keepLines/>
        <w:spacing w:before="120"/>
        <w:ind w:left="1985" w:hanging="1985"/>
        <w:rPr>
          <w:rFonts w:ascii="Arial" w:hAnsi="Arial"/>
          <w:snapToGrid w:val="0"/>
        </w:rPr>
      </w:pPr>
      <w:r w:rsidRPr="00613175">
        <w:rPr>
          <w:rFonts w:ascii="Arial" w:hAnsi="Arial"/>
          <w:snapToGrid w:val="0"/>
        </w:rPr>
        <w:t>Reference(s)</w:t>
      </w:r>
    </w:p>
    <w:p w14:paraId="409CF2D7" w14:textId="77777777" w:rsidR="00D4174E" w:rsidRPr="00613175" w:rsidRDefault="00D4174E" w:rsidP="00D4174E">
      <w:pPr>
        <w:rPr>
          <w:snapToGrid w:val="0"/>
          <w:lang w:eastAsia="en-US"/>
        </w:rPr>
      </w:pPr>
      <w:r w:rsidRPr="00613175">
        <w:rPr>
          <w:snapToGrid w:val="0"/>
        </w:rPr>
        <w:t>3GPP T</w:t>
      </w:r>
      <w:r w:rsidRPr="00613175">
        <w:t>S 24.229 [7], clauses 5.1.6.1, 5.1.6.2, 5.1.6.8.3 and Annex L2.2.6, TS 24.237 [26] clause 7.2 and TS 23.003 [27] clause 13.8 (release 9).</w:t>
      </w:r>
    </w:p>
    <w:p w14:paraId="601CEA8F" w14:textId="77777777" w:rsidR="00D4174E" w:rsidRPr="00613175" w:rsidRDefault="00D4174E" w:rsidP="00D4174E">
      <w:pPr>
        <w:pStyle w:val="H6"/>
      </w:pPr>
      <w:r w:rsidRPr="00613175">
        <w:t>10.2.3</w:t>
      </w:r>
      <w:r w:rsidRPr="00613175">
        <w:tab/>
        <w:t>Test description</w:t>
      </w:r>
    </w:p>
    <w:p w14:paraId="505F6297" w14:textId="77777777" w:rsidR="00D4174E" w:rsidRPr="00613175" w:rsidRDefault="00D4174E" w:rsidP="00D4174E">
      <w:pPr>
        <w:pStyle w:val="H6"/>
      </w:pPr>
      <w:r w:rsidRPr="00613175">
        <w:t>10.2.3.1</w:t>
      </w:r>
      <w:r w:rsidRPr="00613175">
        <w:tab/>
        <w:t>Pre-test conditions</w:t>
      </w:r>
    </w:p>
    <w:p w14:paraId="7656113F" w14:textId="77777777" w:rsidR="00D4174E" w:rsidRPr="00613175" w:rsidRDefault="00D4174E" w:rsidP="00D4174E">
      <w:pPr>
        <w:pStyle w:val="H6"/>
      </w:pPr>
      <w:r w:rsidRPr="00613175">
        <w:t>System Simulator:</w:t>
      </w:r>
    </w:p>
    <w:p w14:paraId="5EE08849" w14:textId="77777777" w:rsidR="00D4174E" w:rsidRPr="00613175" w:rsidRDefault="00D4174E" w:rsidP="00D4174E">
      <w:pPr>
        <w:pStyle w:val="B10"/>
      </w:pPr>
      <w:r w:rsidRPr="00613175">
        <w:t>-</w:t>
      </w:r>
      <w:r w:rsidRPr="00613175">
        <w:tab/>
        <w:t>1 NR Cell connected to 5GC, default parameters.</w:t>
      </w:r>
    </w:p>
    <w:p w14:paraId="66D92FA9" w14:textId="77777777" w:rsidR="00D4174E" w:rsidRPr="00613175" w:rsidRDefault="00D4174E" w:rsidP="00D4174E">
      <w:pPr>
        <w:pStyle w:val="H6"/>
      </w:pPr>
      <w:r w:rsidRPr="00613175">
        <w:t>UE:</w:t>
      </w:r>
    </w:p>
    <w:p w14:paraId="350649C0" w14:textId="77777777" w:rsidR="00D4174E" w:rsidRPr="00613175" w:rsidRDefault="00D4174E" w:rsidP="00D4174E">
      <w:pPr>
        <w:pStyle w:val="B10"/>
      </w:pPr>
      <w:r w:rsidRPr="00613175">
        <w:t>-</w:t>
      </w:r>
      <w:r w:rsidRPr="00613175">
        <w:tab/>
        <w:t>UE contains either ISIM and USIM applications or only USIM application on UICC.</w:t>
      </w:r>
    </w:p>
    <w:p w14:paraId="4D481F0B" w14:textId="77777777" w:rsidR="00D4174E" w:rsidRPr="00613175" w:rsidRDefault="00D4174E" w:rsidP="00D4174E">
      <w:pPr>
        <w:pStyle w:val="B10"/>
      </w:pPr>
      <w:r w:rsidRPr="00613175">
        <w:t>-</w:t>
      </w:r>
      <w:r w:rsidRPr="00613175">
        <w:tab/>
        <w:t>UE is configured to register for IMS after switch on.</w:t>
      </w:r>
    </w:p>
    <w:p w14:paraId="62DBD018" w14:textId="77777777" w:rsidR="00D4174E" w:rsidRPr="00613175" w:rsidRDefault="00D4174E" w:rsidP="00D4174E">
      <w:pPr>
        <w:pStyle w:val="B10"/>
      </w:pPr>
      <w:r w:rsidRPr="00613175">
        <w:t>-</w:t>
      </w:r>
      <w:r w:rsidRPr="00613175">
        <w:tab/>
        <w:t>UE is either not able to obtain location information or is configured to not obtain location information when setting up an emergency session.</w:t>
      </w:r>
    </w:p>
    <w:p w14:paraId="25CB2686" w14:textId="77777777" w:rsidR="00D4174E" w:rsidRPr="00613175" w:rsidRDefault="00D4174E" w:rsidP="00D4174E">
      <w:pPr>
        <w:pStyle w:val="H6"/>
      </w:pPr>
      <w:r w:rsidRPr="00613175">
        <w:t>Preamble:</w:t>
      </w:r>
    </w:p>
    <w:p w14:paraId="7D91BB8B" w14:textId="77777777" w:rsidR="00D4174E" w:rsidRPr="00613175" w:rsidRDefault="00D4174E" w:rsidP="00D4174E">
      <w:pPr>
        <w:pStyle w:val="B10"/>
      </w:pPr>
      <w:r w:rsidRPr="00613175">
        <w:t>-</w:t>
      </w:r>
      <w:r w:rsidRPr="00613175">
        <w:tab/>
        <w:t>The UE is in test state 1N-A (TS 38.508-1 [21]) and registered to IMS.</w:t>
      </w:r>
    </w:p>
    <w:p w14:paraId="5AD4ADAB" w14:textId="77777777" w:rsidR="00D4174E" w:rsidRPr="00613175" w:rsidRDefault="00D4174E" w:rsidP="00D4174E">
      <w:pPr>
        <w:pStyle w:val="H6"/>
      </w:pPr>
      <w:r w:rsidRPr="00613175">
        <w:t>10.2.3.2</w:t>
      </w:r>
      <w:r w:rsidRPr="00613175">
        <w:tab/>
        <w:t>Test procedure sequence</w:t>
      </w:r>
    </w:p>
    <w:p w14:paraId="2C1761CC" w14:textId="77777777" w:rsidR="00D4174E" w:rsidRPr="00613175" w:rsidRDefault="00D4174E" w:rsidP="00D4174E">
      <w:pPr>
        <w:pStyle w:val="TH"/>
      </w:pPr>
      <w:r w:rsidRPr="00613175">
        <w:t>Table 10.2.3.2-1: Main Behaviour</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4064"/>
        <w:gridCol w:w="983"/>
        <w:gridCol w:w="2524"/>
        <w:gridCol w:w="563"/>
        <w:gridCol w:w="842"/>
      </w:tblGrid>
      <w:tr w:rsidR="00D4174E" w:rsidRPr="00613175" w14:paraId="415CA0DA" w14:textId="77777777" w:rsidTr="00D4174E">
        <w:trPr>
          <w:jc w:val="center"/>
        </w:trPr>
        <w:tc>
          <w:tcPr>
            <w:tcW w:w="675" w:type="dxa"/>
            <w:tcBorders>
              <w:top w:val="single" w:sz="4" w:space="0" w:color="auto"/>
              <w:left w:val="single" w:sz="4" w:space="0" w:color="auto"/>
              <w:bottom w:val="nil"/>
              <w:right w:val="single" w:sz="4" w:space="0" w:color="auto"/>
            </w:tcBorders>
            <w:hideMark/>
          </w:tcPr>
          <w:p w14:paraId="180F9F6F" w14:textId="77777777" w:rsidR="00D4174E" w:rsidRPr="00613175" w:rsidRDefault="00D4174E">
            <w:pPr>
              <w:pStyle w:val="TAH"/>
            </w:pPr>
            <w:r w:rsidRPr="00613175">
              <w:t>St</w:t>
            </w:r>
          </w:p>
        </w:tc>
        <w:tc>
          <w:tcPr>
            <w:tcW w:w="4111" w:type="dxa"/>
            <w:tcBorders>
              <w:top w:val="single" w:sz="4" w:space="0" w:color="auto"/>
              <w:left w:val="single" w:sz="4" w:space="0" w:color="auto"/>
              <w:bottom w:val="single" w:sz="4" w:space="0" w:color="auto"/>
              <w:right w:val="single" w:sz="4" w:space="0" w:color="auto"/>
            </w:tcBorders>
            <w:hideMark/>
          </w:tcPr>
          <w:p w14:paraId="2A643460" w14:textId="77777777" w:rsidR="00D4174E" w:rsidRPr="00613175" w:rsidRDefault="00D4174E">
            <w:pPr>
              <w:pStyle w:val="TAH"/>
            </w:pPr>
            <w:r w:rsidRPr="00613175">
              <w:t>Procedure</w:t>
            </w:r>
          </w:p>
        </w:tc>
        <w:tc>
          <w:tcPr>
            <w:tcW w:w="3544" w:type="dxa"/>
            <w:gridSpan w:val="2"/>
            <w:tcBorders>
              <w:top w:val="single" w:sz="4" w:space="0" w:color="auto"/>
              <w:left w:val="single" w:sz="4" w:space="0" w:color="auto"/>
              <w:bottom w:val="single" w:sz="4" w:space="0" w:color="auto"/>
              <w:right w:val="single" w:sz="4" w:space="0" w:color="auto"/>
            </w:tcBorders>
            <w:hideMark/>
          </w:tcPr>
          <w:p w14:paraId="613A128D" w14:textId="77777777" w:rsidR="00D4174E" w:rsidRPr="00613175" w:rsidRDefault="00D4174E">
            <w:pPr>
              <w:pStyle w:val="TAH"/>
            </w:pPr>
            <w:r w:rsidRPr="00613175">
              <w:t>Message Sequence</w:t>
            </w:r>
          </w:p>
        </w:tc>
        <w:tc>
          <w:tcPr>
            <w:tcW w:w="567" w:type="dxa"/>
            <w:tcBorders>
              <w:top w:val="single" w:sz="4" w:space="0" w:color="auto"/>
              <w:left w:val="single" w:sz="4" w:space="0" w:color="auto"/>
              <w:bottom w:val="nil"/>
              <w:right w:val="single" w:sz="4" w:space="0" w:color="auto"/>
            </w:tcBorders>
            <w:hideMark/>
          </w:tcPr>
          <w:p w14:paraId="0BE69699" w14:textId="77777777" w:rsidR="00D4174E" w:rsidRPr="00613175" w:rsidRDefault="00D4174E">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282C2A39" w14:textId="77777777" w:rsidR="00D4174E" w:rsidRPr="00613175" w:rsidRDefault="00D4174E">
            <w:pPr>
              <w:pStyle w:val="TAH"/>
            </w:pPr>
            <w:r w:rsidRPr="00613175">
              <w:t>Verdict</w:t>
            </w:r>
          </w:p>
        </w:tc>
      </w:tr>
      <w:tr w:rsidR="00D4174E" w:rsidRPr="00613175" w14:paraId="3747B4BC" w14:textId="77777777" w:rsidTr="00D4174E">
        <w:trPr>
          <w:jc w:val="center"/>
        </w:trPr>
        <w:tc>
          <w:tcPr>
            <w:tcW w:w="675" w:type="dxa"/>
            <w:tcBorders>
              <w:top w:val="nil"/>
              <w:left w:val="single" w:sz="4" w:space="0" w:color="auto"/>
              <w:bottom w:val="single" w:sz="4" w:space="0" w:color="auto"/>
              <w:right w:val="single" w:sz="4" w:space="0" w:color="auto"/>
            </w:tcBorders>
          </w:tcPr>
          <w:p w14:paraId="1993A45D" w14:textId="77777777" w:rsidR="00D4174E" w:rsidRPr="00613175" w:rsidRDefault="00D4174E">
            <w:pPr>
              <w:pStyle w:val="TAH"/>
            </w:pPr>
          </w:p>
        </w:tc>
        <w:tc>
          <w:tcPr>
            <w:tcW w:w="4111" w:type="dxa"/>
            <w:tcBorders>
              <w:top w:val="single" w:sz="4" w:space="0" w:color="auto"/>
              <w:left w:val="single" w:sz="4" w:space="0" w:color="auto"/>
              <w:bottom w:val="single" w:sz="4" w:space="0" w:color="auto"/>
              <w:right w:val="single" w:sz="4" w:space="0" w:color="auto"/>
            </w:tcBorders>
          </w:tcPr>
          <w:p w14:paraId="50153D1B" w14:textId="77777777" w:rsidR="00D4174E" w:rsidRPr="00613175" w:rsidRDefault="00D4174E">
            <w:pPr>
              <w:pStyle w:val="TAH"/>
            </w:pPr>
          </w:p>
        </w:tc>
        <w:tc>
          <w:tcPr>
            <w:tcW w:w="992" w:type="dxa"/>
            <w:tcBorders>
              <w:top w:val="single" w:sz="4" w:space="0" w:color="auto"/>
              <w:left w:val="single" w:sz="4" w:space="0" w:color="auto"/>
              <w:bottom w:val="single" w:sz="4" w:space="0" w:color="auto"/>
              <w:right w:val="single" w:sz="4" w:space="0" w:color="auto"/>
            </w:tcBorders>
            <w:hideMark/>
          </w:tcPr>
          <w:p w14:paraId="59D60CEC" w14:textId="77777777" w:rsidR="00D4174E" w:rsidRPr="00613175" w:rsidRDefault="00D4174E">
            <w:pPr>
              <w:pStyle w:val="TAH"/>
            </w:pPr>
            <w:r w:rsidRPr="00613175">
              <w:t>U - S</w:t>
            </w:r>
          </w:p>
        </w:tc>
        <w:tc>
          <w:tcPr>
            <w:tcW w:w="2552" w:type="dxa"/>
            <w:tcBorders>
              <w:top w:val="single" w:sz="4" w:space="0" w:color="auto"/>
              <w:left w:val="single" w:sz="4" w:space="0" w:color="auto"/>
              <w:bottom w:val="single" w:sz="4" w:space="0" w:color="auto"/>
              <w:right w:val="single" w:sz="4" w:space="0" w:color="auto"/>
            </w:tcBorders>
            <w:hideMark/>
          </w:tcPr>
          <w:p w14:paraId="03BAAAF4" w14:textId="77777777" w:rsidR="00D4174E" w:rsidRPr="00613175" w:rsidRDefault="00D4174E">
            <w:pPr>
              <w:pStyle w:val="TAH"/>
            </w:pPr>
            <w:r w:rsidRPr="00613175">
              <w:t>Message</w:t>
            </w:r>
          </w:p>
        </w:tc>
        <w:tc>
          <w:tcPr>
            <w:tcW w:w="567" w:type="dxa"/>
            <w:tcBorders>
              <w:top w:val="nil"/>
              <w:left w:val="single" w:sz="4" w:space="0" w:color="auto"/>
              <w:bottom w:val="single" w:sz="4" w:space="0" w:color="auto"/>
              <w:right w:val="single" w:sz="4" w:space="0" w:color="auto"/>
            </w:tcBorders>
          </w:tcPr>
          <w:p w14:paraId="2B3D17BA" w14:textId="77777777" w:rsidR="00D4174E" w:rsidRPr="00613175" w:rsidRDefault="00D4174E">
            <w:pPr>
              <w:pStyle w:val="TAH"/>
            </w:pPr>
          </w:p>
        </w:tc>
        <w:tc>
          <w:tcPr>
            <w:tcW w:w="850" w:type="dxa"/>
            <w:tcBorders>
              <w:top w:val="nil"/>
              <w:left w:val="single" w:sz="4" w:space="0" w:color="auto"/>
              <w:bottom w:val="single" w:sz="4" w:space="0" w:color="auto"/>
              <w:right w:val="single" w:sz="4" w:space="0" w:color="auto"/>
            </w:tcBorders>
          </w:tcPr>
          <w:p w14:paraId="61C4002D" w14:textId="77777777" w:rsidR="00D4174E" w:rsidRPr="00613175" w:rsidRDefault="00D4174E">
            <w:pPr>
              <w:pStyle w:val="TAH"/>
            </w:pPr>
          </w:p>
        </w:tc>
      </w:tr>
      <w:tr w:rsidR="00D4174E" w:rsidRPr="00613175" w14:paraId="791AD531"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54ED69D6" w14:textId="77777777" w:rsidR="00D4174E" w:rsidRPr="00613175" w:rsidRDefault="00D4174E">
            <w:pPr>
              <w:pStyle w:val="TAC"/>
              <w:rPr>
                <w:lang w:eastAsia="zh-CN"/>
              </w:rPr>
            </w:pPr>
            <w:r w:rsidRPr="00613175">
              <w:rPr>
                <w:lang w:eastAsia="zh-CN"/>
              </w:rPr>
              <w:t>1</w:t>
            </w:r>
          </w:p>
        </w:tc>
        <w:tc>
          <w:tcPr>
            <w:tcW w:w="4111" w:type="dxa"/>
            <w:tcBorders>
              <w:top w:val="single" w:sz="4" w:space="0" w:color="auto"/>
              <w:left w:val="single" w:sz="4" w:space="0" w:color="auto"/>
              <w:bottom w:val="single" w:sz="4" w:space="0" w:color="auto"/>
              <w:right w:val="single" w:sz="4" w:space="0" w:color="auto"/>
            </w:tcBorders>
            <w:hideMark/>
          </w:tcPr>
          <w:p w14:paraId="330212E8" w14:textId="77777777" w:rsidR="00D4174E" w:rsidRPr="00613175" w:rsidRDefault="00D4174E">
            <w:pPr>
              <w:pStyle w:val="TAL"/>
              <w:rPr>
                <w:snapToGrid w:val="0"/>
                <w:lang w:eastAsia="zh-CN"/>
              </w:rPr>
            </w:pPr>
            <w:r w:rsidRPr="00613175">
              <w:rPr>
                <w:snapToGrid w:val="0"/>
                <w:lang w:eastAsia="zh-CN"/>
              </w:rPr>
              <w:t>UE is made to make an emergency call</w:t>
            </w:r>
          </w:p>
        </w:tc>
        <w:tc>
          <w:tcPr>
            <w:tcW w:w="992" w:type="dxa"/>
            <w:tcBorders>
              <w:top w:val="single" w:sz="4" w:space="0" w:color="auto"/>
              <w:left w:val="single" w:sz="4" w:space="0" w:color="auto"/>
              <w:bottom w:val="single" w:sz="4" w:space="0" w:color="auto"/>
              <w:right w:val="single" w:sz="4" w:space="0" w:color="auto"/>
            </w:tcBorders>
          </w:tcPr>
          <w:p w14:paraId="719C11CA" w14:textId="77777777" w:rsidR="00D4174E" w:rsidRPr="00613175" w:rsidRDefault="00D4174E">
            <w:pPr>
              <w:pStyle w:val="TAC"/>
              <w:rPr>
                <w:lang w:eastAsia="en-US"/>
              </w:rPr>
            </w:pPr>
          </w:p>
        </w:tc>
        <w:tc>
          <w:tcPr>
            <w:tcW w:w="2552" w:type="dxa"/>
            <w:tcBorders>
              <w:top w:val="single" w:sz="4" w:space="0" w:color="auto"/>
              <w:left w:val="single" w:sz="4" w:space="0" w:color="auto"/>
              <w:bottom w:val="single" w:sz="4" w:space="0" w:color="auto"/>
              <w:right w:val="single" w:sz="4" w:space="0" w:color="auto"/>
            </w:tcBorders>
          </w:tcPr>
          <w:p w14:paraId="0B63657A" w14:textId="77777777" w:rsidR="00D4174E" w:rsidRPr="00613175" w:rsidRDefault="00D4174E">
            <w:pPr>
              <w:pStyle w:val="TAL"/>
              <w:rPr>
                <w:lang w:eastAsia="zh-CN"/>
              </w:rPr>
            </w:pPr>
          </w:p>
        </w:tc>
        <w:tc>
          <w:tcPr>
            <w:tcW w:w="567" w:type="dxa"/>
            <w:tcBorders>
              <w:top w:val="single" w:sz="4" w:space="0" w:color="auto"/>
              <w:left w:val="single" w:sz="4" w:space="0" w:color="auto"/>
              <w:bottom w:val="single" w:sz="4" w:space="0" w:color="auto"/>
              <w:right w:val="single" w:sz="4" w:space="0" w:color="auto"/>
            </w:tcBorders>
          </w:tcPr>
          <w:p w14:paraId="7F38ACCB"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3C49DFC8" w14:textId="77777777" w:rsidR="00D4174E" w:rsidRPr="00613175" w:rsidRDefault="00D4174E">
            <w:pPr>
              <w:pStyle w:val="TAC"/>
              <w:rPr>
                <w:lang w:eastAsia="zh-CN"/>
              </w:rPr>
            </w:pPr>
          </w:p>
        </w:tc>
      </w:tr>
      <w:tr w:rsidR="00D4174E" w:rsidRPr="00613175" w14:paraId="6AEDFA48"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1571BB54" w14:textId="77777777" w:rsidR="00D4174E" w:rsidRPr="00613175" w:rsidRDefault="00D4174E">
            <w:pPr>
              <w:pStyle w:val="TAC"/>
              <w:rPr>
                <w:lang w:eastAsia="zh-CN"/>
              </w:rPr>
            </w:pPr>
            <w:r w:rsidRPr="00613175">
              <w:rPr>
                <w:lang w:eastAsia="zh-CN"/>
              </w:rPr>
              <w:t>2</w:t>
            </w:r>
          </w:p>
        </w:tc>
        <w:tc>
          <w:tcPr>
            <w:tcW w:w="4111" w:type="dxa"/>
            <w:tcBorders>
              <w:top w:val="single" w:sz="4" w:space="0" w:color="auto"/>
              <w:left w:val="single" w:sz="4" w:space="0" w:color="auto"/>
              <w:bottom w:val="single" w:sz="4" w:space="0" w:color="auto"/>
              <w:right w:val="single" w:sz="4" w:space="0" w:color="auto"/>
            </w:tcBorders>
            <w:hideMark/>
          </w:tcPr>
          <w:p w14:paraId="472C492D" w14:textId="77777777" w:rsidR="00D4174E" w:rsidRPr="00613175" w:rsidRDefault="00D4174E">
            <w:pPr>
              <w:pStyle w:val="TAL"/>
              <w:rPr>
                <w:snapToGrid w:val="0"/>
                <w:lang w:eastAsia="zh-CN"/>
              </w:rPr>
            </w:pPr>
            <w:r w:rsidRPr="00613175">
              <w:rPr>
                <w:snapToGrid w:val="0"/>
                <w:lang w:eastAsia="zh-CN"/>
              </w:rPr>
              <w:t>Step 1 of annex A.3 (emergency registration)</w:t>
            </w:r>
          </w:p>
          <w:p w14:paraId="09001E04" w14:textId="77777777" w:rsidR="00D4174E" w:rsidRPr="00613175" w:rsidRDefault="00D4174E">
            <w:pPr>
              <w:pStyle w:val="TAL"/>
              <w:rPr>
                <w:snapToGrid w:val="0"/>
                <w:lang w:eastAsia="zh-CN"/>
              </w:rPr>
            </w:pPr>
            <w:r w:rsidRPr="00613175">
              <w:rPr>
                <w:snapToGrid w:val="0"/>
                <w:lang w:eastAsia="zh-CN"/>
              </w:rPr>
              <w:t>Check: Does the UE send a correctly composed initial REGISTER request for IMS emergency registration?</w:t>
            </w:r>
          </w:p>
        </w:tc>
        <w:tc>
          <w:tcPr>
            <w:tcW w:w="992" w:type="dxa"/>
            <w:tcBorders>
              <w:top w:val="single" w:sz="4" w:space="0" w:color="auto"/>
              <w:left w:val="single" w:sz="4" w:space="0" w:color="auto"/>
              <w:bottom w:val="single" w:sz="4" w:space="0" w:color="auto"/>
              <w:right w:val="single" w:sz="4" w:space="0" w:color="auto"/>
            </w:tcBorders>
            <w:hideMark/>
          </w:tcPr>
          <w:p w14:paraId="648C2AAF" w14:textId="77777777" w:rsidR="00D4174E" w:rsidRPr="00613175" w:rsidRDefault="00D4174E">
            <w:pPr>
              <w:pStyle w:val="TAC"/>
              <w:rPr>
                <w:lang w:eastAsia="en-US"/>
              </w:rPr>
            </w:pPr>
            <w:r w:rsidRPr="00613175">
              <w:rPr>
                <w:lang w:eastAsia="zh-CN"/>
              </w:rPr>
              <w:t>--&gt;</w:t>
            </w:r>
          </w:p>
        </w:tc>
        <w:tc>
          <w:tcPr>
            <w:tcW w:w="2552" w:type="dxa"/>
            <w:tcBorders>
              <w:top w:val="single" w:sz="4" w:space="0" w:color="auto"/>
              <w:left w:val="single" w:sz="4" w:space="0" w:color="auto"/>
              <w:bottom w:val="single" w:sz="4" w:space="0" w:color="auto"/>
              <w:right w:val="single" w:sz="4" w:space="0" w:color="auto"/>
            </w:tcBorders>
            <w:hideMark/>
          </w:tcPr>
          <w:p w14:paraId="704E745B" w14:textId="77777777" w:rsidR="00D4174E" w:rsidRPr="00613175" w:rsidRDefault="00D4174E">
            <w:pPr>
              <w:pStyle w:val="TAL"/>
              <w:rPr>
                <w:lang w:eastAsia="zh-CN"/>
              </w:rPr>
            </w:pPr>
            <w:r w:rsidRPr="00613175">
              <w:rPr>
                <w:lang w:eastAsia="zh-CN"/>
              </w:rPr>
              <w:t>REGISTER</w:t>
            </w:r>
          </w:p>
        </w:tc>
        <w:tc>
          <w:tcPr>
            <w:tcW w:w="567" w:type="dxa"/>
            <w:tcBorders>
              <w:top w:val="single" w:sz="4" w:space="0" w:color="auto"/>
              <w:left w:val="single" w:sz="4" w:space="0" w:color="auto"/>
              <w:bottom w:val="single" w:sz="4" w:space="0" w:color="auto"/>
              <w:right w:val="single" w:sz="4" w:space="0" w:color="auto"/>
            </w:tcBorders>
            <w:hideMark/>
          </w:tcPr>
          <w:p w14:paraId="0CD2BFC6" w14:textId="77777777" w:rsidR="00D4174E" w:rsidRPr="00613175" w:rsidRDefault="00D4174E">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hideMark/>
          </w:tcPr>
          <w:p w14:paraId="0C13B406" w14:textId="77777777" w:rsidR="00D4174E" w:rsidRPr="00613175" w:rsidRDefault="00D4174E">
            <w:pPr>
              <w:pStyle w:val="TAC"/>
              <w:rPr>
                <w:lang w:eastAsia="zh-CN"/>
              </w:rPr>
            </w:pPr>
            <w:r w:rsidRPr="00613175">
              <w:rPr>
                <w:lang w:eastAsia="zh-CN"/>
              </w:rPr>
              <w:t>P</w:t>
            </w:r>
          </w:p>
        </w:tc>
      </w:tr>
      <w:tr w:rsidR="00D4174E" w:rsidRPr="00613175" w14:paraId="6361B1A1"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46A78D86" w14:textId="77777777" w:rsidR="00D4174E" w:rsidRPr="00613175" w:rsidRDefault="00D4174E">
            <w:pPr>
              <w:pStyle w:val="TAC"/>
              <w:rPr>
                <w:lang w:eastAsia="zh-CN"/>
              </w:rPr>
            </w:pPr>
            <w:r w:rsidRPr="00613175">
              <w:rPr>
                <w:lang w:eastAsia="zh-CN"/>
              </w:rPr>
              <w:t>3</w:t>
            </w:r>
          </w:p>
        </w:tc>
        <w:tc>
          <w:tcPr>
            <w:tcW w:w="4111" w:type="dxa"/>
            <w:tcBorders>
              <w:top w:val="single" w:sz="4" w:space="0" w:color="auto"/>
              <w:left w:val="single" w:sz="4" w:space="0" w:color="auto"/>
              <w:bottom w:val="single" w:sz="4" w:space="0" w:color="auto"/>
              <w:right w:val="single" w:sz="4" w:space="0" w:color="auto"/>
            </w:tcBorders>
            <w:hideMark/>
          </w:tcPr>
          <w:p w14:paraId="24ED20C7" w14:textId="77777777" w:rsidR="00D4174E" w:rsidRPr="00613175" w:rsidRDefault="00D4174E">
            <w:pPr>
              <w:pStyle w:val="TAL"/>
              <w:rPr>
                <w:snapToGrid w:val="0"/>
                <w:lang w:eastAsia="zh-CN"/>
              </w:rPr>
            </w:pPr>
            <w:r w:rsidRPr="00613175">
              <w:rPr>
                <w:snapToGrid w:val="0"/>
                <w:lang w:eastAsia="zh-CN"/>
              </w:rPr>
              <w:t>Step 2 of annex A.3 (emergency registration)</w:t>
            </w:r>
          </w:p>
        </w:tc>
        <w:tc>
          <w:tcPr>
            <w:tcW w:w="992" w:type="dxa"/>
            <w:tcBorders>
              <w:top w:val="single" w:sz="4" w:space="0" w:color="auto"/>
              <w:left w:val="single" w:sz="4" w:space="0" w:color="auto"/>
              <w:bottom w:val="single" w:sz="4" w:space="0" w:color="auto"/>
              <w:right w:val="single" w:sz="4" w:space="0" w:color="auto"/>
            </w:tcBorders>
            <w:hideMark/>
          </w:tcPr>
          <w:p w14:paraId="380F36A1" w14:textId="77777777" w:rsidR="00D4174E" w:rsidRPr="00613175" w:rsidRDefault="00D4174E">
            <w:pPr>
              <w:pStyle w:val="TAC"/>
              <w:rPr>
                <w:lang w:eastAsia="en-US"/>
              </w:rPr>
            </w:pPr>
            <w:r w:rsidRPr="00613175">
              <w:rPr>
                <w:lang w:eastAsia="zh-CN"/>
              </w:rPr>
              <w:t>&lt;--</w:t>
            </w:r>
          </w:p>
        </w:tc>
        <w:tc>
          <w:tcPr>
            <w:tcW w:w="2552" w:type="dxa"/>
            <w:tcBorders>
              <w:top w:val="single" w:sz="4" w:space="0" w:color="auto"/>
              <w:left w:val="single" w:sz="4" w:space="0" w:color="auto"/>
              <w:bottom w:val="single" w:sz="4" w:space="0" w:color="auto"/>
              <w:right w:val="single" w:sz="4" w:space="0" w:color="auto"/>
            </w:tcBorders>
            <w:hideMark/>
          </w:tcPr>
          <w:p w14:paraId="3AAF8B24" w14:textId="77777777" w:rsidR="00D4174E" w:rsidRPr="00613175" w:rsidRDefault="00D4174E">
            <w:pPr>
              <w:pStyle w:val="TAL"/>
              <w:rPr>
                <w:lang w:eastAsia="zh-CN"/>
              </w:rPr>
            </w:pPr>
            <w:r w:rsidRPr="00613175">
              <w:rPr>
                <w:lang w:eastAsia="zh-CN"/>
              </w:rPr>
              <w:t>401 Unauthorized</w:t>
            </w:r>
          </w:p>
        </w:tc>
        <w:tc>
          <w:tcPr>
            <w:tcW w:w="567" w:type="dxa"/>
            <w:tcBorders>
              <w:top w:val="single" w:sz="4" w:space="0" w:color="auto"/>
              <w:left w:val="single" w:sz="4" w:space="0" w:color="auto"/>
              <w:bottom w:val="single" w:sz="4" w:space="0" w:color="auto"/>
              <w:right w:val="single" w:sz="4" w:space="0" w:color="auto"/>
            </w:tcBorders>
          </w:tcPr>
          <w:p w14:paraId="7B79B6F2"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76C5E13" w14:textId="77777777" w:rsidR="00D4174E" w:rsidRPr="00613175" w:rsidRDefault="00D4174E">
            <w:pPr>
              <w:pStyle w:val="TAC"/>
              <w:rPr>
                <w:lang w:eastAsia="zh-CN"/>
              </w:rPr>
            </w:pPr>
          </w:p>
        </w:tc>
      </w:tr>
      <w:tr w:rsidR="00D4174E" w:rsidRPr="00613175" w14:paraId="2C15D19A"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35E84634" w14:textId="77777777" w:rsidR="00D4174E" w:rsidRPr="00613175" w:rsidRDefault="00D4174E">
            <w:pPr>
              <w:pStyle w:val="TAC"/>
              <w:rPr>
                <w:lang w:eastAsia="zh-CN"/>
              </w:rPr>
            </w:pPr>
            <w:r w:rsidRPr="00613175">
              <w:rPr>
                <w:lang w:eastAsia="zh-CN"/>
              </w:rPr>
              <w:t>4</w:t>
            </w:r>
          </w:p>
        </w:tc>
        <w:tc>
          <w:tcPr>
            <w:tcW w:w="4111" w:type="dxa"/>
            <w:tcBorders>
              <w:top w:val="single" w:sz="4" w:space="0" w:color="auto"/>
              <w:left w:val="single" w:sz="4" w:space="0" w:color="auto"/>
              <w:bottom w:val="single" w:sz="4" w:space="0" w:color="auto"/>
              <w:right w:val="single" w:sz="4" w:space="0" w:color="auto"/>
            </w:tcBorders>
            <w:hideMark/>
          </w:tcPr>
          <w:p w14:paraId="2ADA1521" w14:textId="77777777" w:rsidR="00D4174E" w:rsidRPr="00613175" w:rsidRDefault="00D4174E">
            <w:pPr>
              <w:pStyle w:val="TAL"/>
              <w:rPr>
                <w:snapToGrid w:val="0"/>
                <w:lang w:eastAsia="zh-CN"/>
              </w:rPr>
            </w:pPr>
            <w:r w:rsidRPr="00613175">
              <w:rPr>
                <w:snapToGrid w:val="0"/>
                <w:lang w:eastAsia="zh-CN"/>
              </w:rPr>
              <w:t>Step 3 of annex A.3 (emergency registration)</w:t>
            </w:r>
          </w:p>
          <w:p w14:paraId="0B695D78" w14:textId="77777777" w:rsidR="00D4174E" w:rsidRPr="00613175" w:rsidRDefault="00D4174E">
            <w:pPr>
              <w:pStyle w:val="TAL"/>
              <w:rPr>
                <w:snapToGrid w:val="0"/>
                <w:lang w:eastAsia="zh-CN"/>
              </w:rPr>
            </w:pPr>
            <w:r w:rsidRPr="00613175">
              <w:rPr>
                <w:snapToGrid w:val="0"/>
                <w:lang w:eastAsia="zh-CN"/>
              </w:rPr>
              <w:t>Check: Does the UE correctly authenticate itself by sending another REGISTER request with a correctly composed Authorization header using the AKAv1-MD5 algorithm?</w:t>
            </w:r>
          </w:p>
        </w:tc>
        <w:tc>
          <w:tcPr>
            <w:tcW w:w="992" w:type="dxa"/>
            <w:tcBorders>
              <w:top w:val="single" w:sz="4" w:space="0" w:color="auto"/>
              <w:left w:val="single" w:sz="4" w:space="0" w:color="auto"/>
              <w:bottom w:val="single" w:sz="4" w:space="0" w:color="auto"/>
              <w:right w:val="single" w:sz="4" w:space="0" w:color="auto"/>
            </w:tcBorders>
            <w:hideMark/>
          </w:tcPr>
          <w:p w14:paraId="64338D33" w14:textId="77777777" w:rsidR="00D4174E" w:rsidRPr="00613175" w:rsidRDefault="00D4174E">
            <w:pPr>
              <w:pStyle w:val="TAC"/>
              <w:rPr>
                <w:lang w:eastAsia="en-US"/>
              </w:rPr>
            </w:pPr>
            <w:r w:rsidRPr="00613175">
              <w:rPr>
                <w:lang w:eastAsia="zh-CN"/>
              </w:rPr>
              <w:t>--&gt;</w:t>
            </w:r>
          </w:p>
        </w:tc>
        <w:tc>
          <w:tcPr>
            <w:tcW w:w="2552" w:type="dxa"/>
            <w:tcBorders>
              <w:top w:val="single" w:sz="4" w:space="0" w:color="auto"/>
              <w:left w:val="single" w:sz="4" w:space="0" w:color="auto"/>
              <w:bottom w:val="single" w:sz="4" w:space="0" w:color="auto"/>
              <w:right w:val="single" w:sz="4" w:space="0" w:color="auto"/>
            </w:tcBorders>
            <w:hideMark/>
          </w:tcPr>
          <w:p w14:paraId="28BCB7BE" w14:textId="77777777" w:rsidR="00D4174E" w:rsidRPr="00613175" w:rsidRDefault="00D4174E">
            <w:pPr>
              <w:pStyle w:val="TAL"/>
              <w:rPr>
                <w:lang w:eastAsia="zh-CN"/>
              </w:rPr>
            </w:pPr>
            <w:r w:rsidRPr="00613175">
              <w:rPr>
                <w:lang w:eastAsia="zh-CN"/>
              </w:rPr>
              <w:t>REGISTER</w:t>
            </w:r>
          </w:p>
        </w:tc>
        <w:tc>
          <w:tcPr>
            <w:tcW w:w="567" w:type="dxa"/>
            <w:tcBorders>
              <w:top w:val="single" w:sz="4" w:space="0" w:color="auto"/>
              <w:left w:val="single" w:sz="4" w:space="0" w:color="auto"/>
              <w:bottom w:val="single" w:sz="4" w:space="0" w:color="auto"/>
              <w:right w:val="single" w:sz="4" w:space="0" w:color="auto"/>
            </w:tcBorders>
            <w:hideMark/>
          </w:tcPr>
          <w:p w14:paraId="6AE1C22C" w14:textId="77777777" w:rsidR="00D4174E" w:rsidRPr="00613175" w:rsidRDefault="00D4174E">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hideMark/>
          </w:tcPr>
          <w:p w14:paraId="71E2FD21" w14:textId="77777777" w:rsidR="00D4174E" w:rsidRPr="00613175" w:rsidRDefault="00D4174E">
            <w:pPr>
              <w:pStyle w:val="TAC"/>
              <w:rPr>
                <w:lang w:eastAsia="zh-CN"/>
              </w:rPr>
            </w:pPr>
            <w:r w:rsidRPr="00613175">
              <w:rPr>
                <w:lang w:eastAsia="zh-CN"/>
              </w:rPr>
              <w:t>P</w:t>
            </w:r>
          </w:p>
        </w:tc>
      </w:tr>
      <w:tr w:rsidR="00D4174E" w:rsidRPr="00613175" w14:paraId="1E69E1B4"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5C16C91A" w14:textId="77777777" w:rsidR="00D4174E" w:rsidRPr="00613175" w:rsidRDefault="00D4174E">
            <w:pPr>
              <w:pStyle w:val="TAC"/>
              <w:rPr>
                <w:lang w:eastAsia="zh-CN"/>
              </w:rPr>
            </w:pPr>
            <w:r w:rsidRPr="00613175">
              <w:rPr>
                <w:lang w:eastAsia="zh-CN"/>
              </w:rPr>
              <w:t>5</w:t>
            </w:r>
          </w:p>
        </w:tc>
        <w:tc>
          <w:tcPr>
            <w:tcW w:w="4111" w:type="dxa"/>
            <w:tcBorders>
              <w:top w:val="single" w:sz="4" w:space="0" w:color="auto"/>
              <w:left w:val="single" w:sz="4" w:space="0" w:color="auto"/>
              <w:bottom w:val="single" w:sz="4" w:space="0" w:color="auto"/>
              <w:right w:val="single" w:sz="4" w:space="0" w:color="auto"/>
            </w:tcBorders>
            <w:hideMark/>
          </w:tcPr>
          <w:p w14:paraId="712DC136" w14:textId="77777777" w:rsidR="00D4174E" w:rsidRPr="00613175" w:rsidRDefault="00D4174E">
            <w:pPr>
              <w:pStyle w:val="TAL"/>
              <w:rPr>
                <w:snapToGrid w:val="0"/>
                <w:lang w:eastAsia="zh-CN"/>
              </w:rPr>
            </w:pPr>
            <w:r w:rsidRPr="00613175">
              <w:rPr>
                <w:snapToGrid w:val="0"/>
                <w:lang w:eastAsia="zh-CN"/>
              </w:rPr>
              <w:t>Step 4 of annex A.3 (emergency registration)</w:t>
            </w:r>
          </w:p>
        </w:tc>
        <w:tc>
          <w:tcPr>
            <w:tcW w:w="992" w:type="dxa"/>
            <w:tcBorders>
              <w:top w:val="single" w:sz="4" w:space="0" w:color="auto"/>
              <w:left w:val="single" w:sz="4" w:space="0" w:color="auto"/>
              <w:bottom w:val="single" w:sz="4" w:space="0" w:color="auto"/>
              <w:right w:val="single" w:sz="4" w:space="0" w:color="auto"/>
            </w:tcBorders>
            <w:hideMark/>
          </w:tcPr>
          <w:p w14:paraId="035A1B7F" w14:textId="77777777" w:rsidR="00D4174E" w:rsidRPr="00613175" w:rsidRDefault="00D4174E">
            <w:pPr>
              <w:pStyle w:val="TAC"/>
              <w:rPr>
                <w:lang w:eastAsia="en-US"/>
              </w:rPr>
            </w:pPr>
            <w:r w:rsidRPr="00613175">
              <w:rPr>
                <w:lang w:eastAsia="zh-CN"/>
              </w:rPr>
              <w:t>&lt;--</w:t>
            </w:r>
          </w:p>
        </w:tc>
        <w:tc>
          <w:tcPr>
            <w:tcW w:w="2552" w:type="dxa"/>
            <w:tcBorders>
              <w:top w:val="single" w:sz="4" w:space="0" w:color="auto"/>
              <w:left w:val="single" w:sz="4" w:space="0" w:color="auto"/>
              <w:bottom w:val="single" w:sz="4" w:space="0" w:color="auto"/>
              <w:right w:val="single" w:sz="4" w:space="0" w:color="auto"/>
            </w:tcBorders>
            <w:hideMark/>
          </w:tcPr>
          <w:p w14:paraId="32DD99C0" w14:textId="77777777" w:rsidR="00D4174E" w:rsidRPr="00613175" w:rsidRDefault="00D4174E">
            <w:pPr>
              <w:pStyle w:val="TAL"/>
              <w:rPr>
                <w:lang w:eastAsia="zh-CN"/>
              </w:rPr>
            </w:pPr>
            <w:r w:rsidRPr="00613175">
              <w:rPr>
                <w:lang w:eastAsia="zh-CN"/>
              </w:rPr>
              <w:t>200 OK</w:t>
            </w:r>
          </w:p>
        </w:tc>
        <w:tc>
          <w:tcPr>
            <w:tcW w:w="567" w:type="dxa"/>
            <w:tcBorders>
              <w:top w:val="single" w:sz="4" w:space="0" w:color="auto"/>
              <w:left w:val="single" w:sz="4" w:space="0" w:color="auto"/>
              <w:bottom w:val="single" w:sz="4" w:space="0" w:color="auto"/>
              <w:right w:val="single" w:sz="4" w:space="0" w:color="auto"/>
            </w:tcBorders>
          </w:tcPr>
          <w:p w14:paraId="7A602094"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54CED90E" w14:textId="77777777" w:rsidR="00D4174E" w:rsidRPr="00613175" w:rsidRDefault="00D4174E">
            <w:pPr>
              <w:pStyle w:val="TAC"/>
              <w:rPr>
                <w:lang w:eastAsia="zh-CN"/>
              </w:rPr>
            </w:pPr>
          </w:p>
        </w:tc>
      </w:tr>
      <w:tr w:rsidR="00D4174E" w:rsidRPr="00613175" w14:paraId="407B42EE"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5F047448" w14:textId="77777777" w:rsidR="00D4174E" w:rsidRPr="00613175" w:rsidRDefault="00D4174E">
            <w:pPr>
              <w:pStyle w:val="TAC"/>
              <w:rPr>
                <w:lang w:eastAsia="zh-CN"/>
              </w:rPr>
            </w:pPr>
            <w:r w:rsidRPr="00613175">
              <w:rPr>
                <w:lang w:eastAsia="zh-CN"/>
              </w:rPr>
              <w:t>6</w:t>
            </w:r>
          </w:p>
        </w:tc>
        <w:tc>
          <w:tcPr>
            <w:tcW w:w="4111" w:type="dxa"/>
            <w:tcBorders>
              <w:top w:val="single" w:sz="4" w:space="0" w:color="auto"/>
              <w:left w:val="single" w:sz="4" w:space="0" w:color="auto"/>
              <w:bottom w:val="single" w:sz="4" w:space="0" w:color="auto"/>
              <w:right w:val="single" w:sz="4" w:space="0" w:color="auto"/>
            </w:tcBorders>
            <w:hideMark/>
          </w:tcPr>
          <w:p w14:paraId="48EDC958" w14:textId="77777777" w:rsidR="00D4174E" w:rsidRPr="00613175" w:rsidRDefault="00D4174E">
            <w:pPr>
              <w:pStyle w:val="TAL"/>
              <w:rPr>
                <w:snapToGrid w:val="0"/>
                <w:lang w:eastAsia="zh-CN"/>
              </w:rPr>
            </w:pPr>
            <w:r w:rsidRPr="00613175">
              <w:rPr>
                <w:snapToGrid w:val="0"/>
                <w:lang w:eastAsia="zh-CN"/>
              </w:rPr>
              <w:t>Step 1 of annex A.6 (emergency call)</w:t>
            </w:r>
          </w:p>
          <w:p w14:paraId="655210FB" w14:textId="77777777" w:rsidR="00D4174E" w:rsidRPr="00613175" w:rsidRDefault="00D4174E">
            <w:pPr>
              <w:pStyle w:val="TAL"/>
              <w:rPr>
                <w:snapToGrid w:val="0"/>
                <w:lang w:eastAsia="zh-CN"/>
              </w:rPr>
            </w:pPr>
            <w:r w:rsidRPr="00613175">
              <w:rPr>
                <w:snapToGrid w:val="0"/>
                <w:lang w:eastAsia="zh-CN"/>
              </w:rPr>
              <w:t>Check: Does the UE send a correctly composed INVITE request without location information?</w:t>
            </w:r>
          </w:p>
        </w:tc>
        <w:tc>
          <w:tcPr>
            <w:tcW w:w="992" w:type="dxa"/>
            <w:tcBorders>
              <w:top w:val="single" w:sz="4" w:space="0" w:color="auto"/>
              <w:left w:val="single" w:sz="4" w:space="0" w:color="auto"/>
              <w:bottom w:val="single" w:sz="4" w:space="0" w:color="auto"/>
              <w:right w:val="single" w:sz="4" w:space="0" w:color="auto"/>
            </w:tcBorders>
            <w:hideMark/>
          </w:tcPr>
          <w:p w14:paraId="18624920" w14:textId="77777777" w:rsidR="00D4174E" w:rsidRPr="00613175" w:rsidRDefault="00D4174E">
            <w:pPr>
              <w:pStyle w:val="TAC"/>
              <w:rPr>
                <w:lang w:eastAsia="en-US"/>
              </w:rPr>
            </w:pPr>
            <w:r w:rsidRPr="00613175">
              <w:rPr>
                <w:lang w:eastAsia="zh-CN"/>
              </w:rPr>
              <w:t>--&gt;</w:t>
            </w:r>
          </w:p>
        </w:tc>
        <w:tc>
          <w:tcPr>
            <w:tcW w:w="2552" w:type="dxa"/>
            <w:tcBorders>
              <w:top w:val="single" w:sz="4" w:space="0" w:color="auto"/>
              <w:left w:val="single" w:sz="4" w:space="0" w:color="auto"/>
              <w:bottom w:val="single" w:sz="4" w:space="0" w:color="auto"/>
              <w:right w:val="single" w:sz="4" w:space="0" w:color="auto"/>
            </w:tcBorders>
            <w:hideMark/>
          </w:tcPr>
          <w:p w14:paraId="0D9BFF3C" w14:textId="77777777" w:rsidR="00D4174E" w:rsidRPr="00613175" w:rsidRDefault="00D4174E">
            <w:pPr>
              <w:pStyle w:val="TAL"/>
              <w:rPr>
                <w:lang w:eastAsia="zh-CN"/>
              </w:rPr>
            </w:pPr>
            <w:r w:rsidRPr="00613175">
              <w:rPr>
                <w:lang w:eastAsia="zh-CN"/>
              </w:rPr>
              <w:t>INVITE</w:t>
            </w:r>
          </w:p>
        </w:tc>
        <w:tc>
          <w:tcPr>
            <w:tcW w:w="567" w:type="dxa"/>
            <w:tcBorders>
              <w:top w:val="single" w:sz="4" w:space="0" w:color="auto"/>
              <w:left w:val="single" w:sz="4" w:space="0" w:color="auto"/>
              <w:bottom w:val="single" w:sz="4" w:space="0" w:color="auto"/>
              <w:right w:val="single" w:sz="4" w:space="0" w:color="auto"/>
            </w:tcBorders>
            <w:hideMark/>
          </w:tcPr>
          <w:p w14:paraId="349B5386" w14:textId="77777777" w:rsidR="00D4174E" w:rsidRPr="00613175" w:rsidRDefault="00D4174E">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45E01465" w14:textId="77777777" w:rsidR="00D4174E" w:rsidRPr="00613175" w:rsidRDefault="00D4174E">
            <w:pPr>
              <w:pStyle w:val="TAC"/>
              <w:rPr>
                <w:lang w:eastAsia="zh-CN"/>
              </w:rPr>
            </w:pPr>
            <w:r w:rsidRPr="00613175">
              <w:rPr>
                <w:lang w:eastAsia="zh-CN"/>
              </w:rPr>
              <w:t>P</w:t>
            </w:r>
          </w:p>
        </w:tc>
      </w:tr>
      <w:tr w:rsidR="00D4174E" w:rsidRPr="00613175" w14:paraId="1AEC0E1B"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53C36EF0" w14:textId="77777777" w:rsidR="00D4174E" w:rsidRPr="00613175" w:rsidRDefault="00D4174E">
            <w:pPr>
              <w:pStyle w:val="TAC"/>
              <w:rPr>
                <w:lang w:eastAsia="zh-CN"/>
              </w:rPr>
            </w:pPr>
            <w:r w:rsidRPr="00613175">
              <w:rPr>
                <w:lang w:eastAsia="zh-CN"/>
              </w:rPr>
              <w:t>7</w:t>
            </w:r>
          </w:p>
        </w:tc>
        <w:tc>
          <w:tcPr>
            <w:tcW w:w="4111" w:type="dxa"/>
            <w:tcBorders>
              <w:top w:val="single" w:sz="4" w:space="0" w:color="auto"/>
              <w:left w:val="single" w:sz="4" w:space="0" w:color="auto"/>
              <w:bottom w:val="single" w:sz="4" w:space="0" w:color="auto"/>
              <w:right w:val="single" w:sz="4" w:space="0" w:color="auto"/>
            </w:tcBorders>
            <w:hideMark/>
          </w:tcPr>
          <w:p w14:paraId="0B83DC29" w14:textId="77777777" w:rsidR="00D4174E" w:rsidRPr="00613175" w:rsidRDefault="00D4174E">
            <w:pPr>
              <w:pStyle w:val="TAL"/>
              <w:rPr>
                <w:lang w:eastAsia="zh-CN"/>
              </w:rPr>
            </w:pPr>
            <w:r w:rsidRPr="00613175">
              <w:rPr>
                <w:lang w:eastAsia="zh-CN"/>
              </w:rPr>
              <w:t>Step 2 of annex A.6 (emergency call)</w:t>
            </w:r>
          </w:p>
        </w:tc>
        <w:tc>
          <w:tcPr>
            <w:tcW w:w="992" w:type="dxa"/>
            <w:tcBorders>
              <w:top w:val="single" w:sz="4" w:space="0" w:color="auto"/>
              <w:left w:val="single" w:sz="4" w:space="0" w:color="auto"/>
              <w:bottom w:val="single" w:sz="4" w:space="0" w:color="auto"/>
              <w:right w:val="single" w:sz="4" w:space="0" w:color="auto"/>
            </w:tcBorders>
            <w:hideMark/>
          </w:tcPr>
          <w:p w14:paraId="5CA1C4BE" w14:textId="77777777" w:rsidR="00D4174E" w:rsidRPr="00613175" w:rsidRDefault="00D4174E">
            <w:pPr>
              <w:pStyle w:val="TAC"/>
              <w:rPr>
                <w:rFonts w:eastAsia="MS Mincho"/>
                <w:lang w:eastAsia="en-US"/>
              </w:rPr>
            </w:pPr>
            <w:r w:rsidRPr="00613175">
              <w:rPr>
                <w:lang w:eastAsia="zh-CN"/>
              </w:rPr>
              <w:t>&lt;--</w:t>
            </w:r>
          </w:p>
        </w:tc>
        <w:tc>
          <w:tcPr>
            <w:tcW w:w="2552" w:type="dxa"/>
            <w:tcBorders>
              <w:top w:val="single" w:sz="4" w:space="0" w:color="auto"/>
              <w:left w:val="single" w:sz="4" w:space="0" w:color="auto"/>
              <w:bottom w:val="single" w:sz="4" w:space="0" w:color="auto"/>
              <w:right w:val="single" w:sz="4" w:space="0" w:color="auto"/>
            </w:tcBorders>
            <w:hideMark/>
          </w:tcPr>
          <w:p w14:paraId="4505A189" w14:textId="77777777" w:rsidR="00D4174E" w:rsidRPr="00613175" w:rsidRDefault="00D4174E">
            <w:pPr>
              <w:pStyle w:val="TAL"/>
              <w:rPr>
                <w:rFonts w:eastAsia="SimSun"/>
                <w:lang w:eastAsia="zh-CN"/>
              </w:rPr>
            </w:pPr>
            <w:r w:rsidRPr="00613175">
              <w:rPr>
                <w:lang w:eastAsia="zh-CN"/>
              </w:rPr>
              <w:t>100 Trying</w:t>
            </w:r>
          </w:p>
        </w:tc>
        <w:tc>
          <w:tcPr>
            <w:tcW w:w="567" w:type="dxa"/>
            <w:tcBorders>
              <w:top w:val="single" w:sz="4" w:space="0" w:color="auto"/>
              <w:left w:val="single" w:sz="4" w:space="0" w:color="auto"/>
              <w:bottom w:val="single" w:sz="4" w:space="0" w:color="auto"/>
              <w:right w:val="single" w:sz="4" w:space="0" w:color="auto"/>
            </w:tcBorders>
          </w:tcPr>
          <w:p w14:paraId="0412EFEC"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658ADA78" w14:textId="77777777" w:rsidR="00D4174E" w:rsidRPr="00613175" w:rsidRDefault="00D4174E">
            <w:pPr>
              <w:pStyle w:val="TAC"/>
              <w:rPr>
                <w:lang w:eastAsia="zh-CN"/>
              </w:rPr>
            </w:pPr>
          </w:p>
        </w:tc>
      </w:tr>
      <w:tr w:rsidR="00D4174E" w:rsidRPr="00613175" w14:paraId="09CFB748"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6CE5D37C" w14:textId="77777777" w:rsidR="00D4174E" w:rsidRPr="00613175" w:rsidRDefault="00D4174E">
            <w:pPr>
              <w:pStyle w:val="TAC"/>
              <w:rPr>
                <w:lang w:eastAsia="zh-CN"/>
              </w:rPr>
            </w:pPr>
            <w:r w:rsidRPr="00613175">
              <w:rPr>
                <w:lang w:eastAsia="zh-CN"/>
              </w:rPr>
              <w:t>8</w:t>
            </w:r>
          </w:p>
        </w:tc>
        <w:tc>
          <w:tcPr>
            <w:tcW w:w="4111" w:type="dxa"/>
            <w:tcBorders>
              <w:top w:val="single" w:sz="4" w:space="0" w:color="auto"/>
              <w:left w:val="single" w:sz="4" w:space="0" w:color="auto"/>
              <w:bottom w:val="single" w:sz="4" w:space="0" w:color="auto"/>
              <w:right w:val="single" w:sz="4" w:space="0" w:color="auto"/>
            </w:tcBorders>
            <w:hideMark/>
          </w:tcPr>
          <w:p w14:paraId="47EF264C" w14:textId="77777777" w:rsidR="00D4174E" w:rsidRPr="00613175" w:rsidRDefault="00D4174E">
            <w:pPr>
              <w:pStyle w:val="TAL"/>
              <w:rPr>
                <w:lang w:eastAsia="zh-CN"/>
              </w:rPr>
            </w:pPr>
            <w:r w:rsidRPr="00613175">
              <w:rPr>
                <w:lang w:eastAsia="zh-CN"/>
              </w:rPr>
              <w:t>Step 3 of annex A.6 (emergency call)</w:t>
            </w:r>
          </w:p>
        </w:tc>
        <w:tc>
          <w:tcPr>
            <w:tcW w:w="992" w:type="dxa"/>
            <w:tcBorders>
              <w:top w:val="single" w:sz="4" w:space="0" w:color="auto"/>
              <w:left w:val="single" w:sz="4" w:space="0" w:color="auto"/>
              <w:bottom w:val="single" w:sz="4" w:space="0" w:color="auto"/>
              <w:right w:val="single" w:sz="4" w:space="0" w:color="auto"/>
            </w:tcBorders>
            <w:hideMark/>
          </w:tcPr>
          <w:p w14:paraId="3C9CFAF7" w14:textId="77777777" w:rsidR="00D4174E" w:rsidRPr="00613175" w:rsidRDefault="00D4174E">
            <w:pPr>
              <w:pStyle w:val="TAC"/>
              <w:rPr>
                <w:lang w:eastAsia="zh-CN"/>
              </w:rPr>
            </w:pPr>
            <w:r w:rsidRPr="00613175">
              <w:rPr>
                <w:lang w:eastAsia="zh-CN"/>
              </w:rPr>
              <w:t>&lt;--</w:t>
            </w:r>
          </w:p>
        </w:tc>
        <w:tc>
          <w:tcPr>
            <w:tcW w:w="2552" w:type="dxa"/>
            <w:tcBorders>
              <w:top w:val="single" w:sz="4" w:space="0" w:color="auto"/>
              <w:left w:val="single" w:sz="4" w:space="0" w:color="auto"/>
              <w:bottom w:val="single" w:sz="4" w:space="0" w:color="auto"/>
              <w:right w:val="single" w:sz="4" w:space="0" w:color="auto"/>
            </w:tcBorders>
            <w:hideMark/>
          </w:tcPr>
          <w:p w14:paraId="6D54A8E6" w14:textId="77777777" w:rsidR="00D4174E" w:rsidRPr="00613175" w:rsidRDefault="00D4174E">
            <w:pPr>
              <w:pStyle w:val="TAL"/>
              <w:rPr>
                <w:lang w:eastAsia="zh-CN"/>
              </w:rPr>
            </w:pPr>
            <w:r w:rsidRPr="00613175">
              <w:rPr>
                <w:lang w:eastAsia="zh-CN"/>
              </w:rPr>
              <w:t>180 Ringing</w:t>
            </w:r>
          </w:p>
        </w:tc>
        <w:tc>
          <w:tcPr>
            <w:tcW w:w="567" w:type="dxa"/>
            <w:tcBorders>
              <w:top w:val="single" w:sz="4" w:space="0" w:color="auto"/>
              <w:left w:val="single" w:sz="4" w:space="0" w:color="auto"/>
              <w:bottom w:val="single" w:sz="4" w:space="0" w:color="auto"/>
              <w:right w:val="single" w:sz="4" w:space="0" w:color="auto"/>
            </w:tcBorders>
          </w:tcPr>
          <w:p w14:paraId="63E07138"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34646050" w14:textId="77777777" w:rsidR="00D4174E" w:rsidRPr="00613175" w:rsidRDefault="00D4174E">
            <w:pPr>
              <w:pStyle w:val="TAC"/>
              <w:rPr>
                <w:lang w:eastAsia="zh-CN"/>
              </w:rPr>
            </w:pPr>
          </w:p>
        </w:tc>
      </w:tr>
      <w:tr w:rsidR="00D4174E" w:rsidRPr="00613175" w14:paraId="1FBD2B2D"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00B6ECF3" w14:textId="77777777" w:rsidR="00D4174E" w:rsidRPr="00613175" w:rsidRDefault="00D4174E">
            <w:pPr>
              <w:pStyle w:val="TAC"/>
              <w:rPr>
                <w:lang w:eastAsia="zh-CN"/>
              </w:rPr>
            </w:pPr>
            <w:r w:rsidRPr="00613175">
              <w:rPr>
                <w:lang w:eastAsia="zh-CN"/>
              </w:rPr>
              <w:t>9</w:t>
            </w:r>
          </w:p>
        </w:tc>
        <w:tc>
          <w:tcPr>
            <w:tcW w:w="4111" w:type="dxa"/>
            <w:tcBorders>
              <w:top w:val="single" w:sz="4" w:space="0" w:color="auto"/>
              <w:left w:val="single" w:sz="4" w:space="0" w:color="auto"/>
              <w:bottom w:val="single" w:sz="4" w:space="0" w:color="auto"/>
              <w:right w:val="single" w:sz="4" w:space="0" w:color="auto"/>
            </w:tcBorders>
            <w:hideMark/>
          </w:tcPr>
          <w:p w14:paraId="04ACC4B4" w14:textId="77777777" w:rsidR="00D4174E" w:rsidRPr="00613175" w:rsidRDefault="00D4174E">
            <w:pPr>
              <w:pStyle w:val="TAL"/>
              <w:rPr>
                <w:lang w:eastAsia="zh-CN"/>
              </w:rPr>
            </w:pPr>
            <w:r w:rsidRPr="00613175">
              <w:rPr>
                <w:lang w:eastAsia="zh-CN"/>
              </w:rPr>
              <w:t>Step 4 of annex A.6 (emergency call)</w:t>
            </w:r>
          </w:p>
        </w:tc>
        <w:tc>
          <w:tcPr>
            <w:tcW w:w="992" w:type="dxa"/>
            <w:tcBorders>
              <w:top w:val="single" w:sz="4" w:space="0" w:color="auto"/>
              <w:left w:val="single" w:sz="4" w:space="0" w:color="auto"/>
              <w:bottom w:val="single" w:sz="4" w:space="0" w:color="auto"/>
              <w:right w:val="single" w:sz="4" w:space="0" w:color="auto"/>
            </w:tcBorders>
            <w:hideMark/>
          </w:tcPr>
          <w:p w14:paraId="7302D720" w14:textId="77777777" w:rsidR="00D4174E" w:rsidRPr="00613175" w:rsidRDefault="00D4174E">
            <w:pPr>
              <w:pStyle w:val="TAC"/>
              <w:rPr>
                <w:lang w:eastAsia="zh-CN"/>
              </w:rPr>
            </w:pPr>
            <w:r w:rsidRPr="00613175">
              <w:rPr>
                <w:lang w:eastAsia="zh-CN"/>
              </w:rPr>
              <w:t>&lt;--</w:t>
            </w:r>
          </w:p>
        </w:tc>
        <w:tc>
          <w:tcPr>
            <w:tcW w:w="2552" w:type="dxa"/>
            <w:tcBorders>
              <w:top w:val="single" w:sz="4" w:space="0" w:color="auto"/>
              <w:left w:val="single" w:sz="4" w:space="0" w:color="auto"/>
              <w:bottom w:val="single" w:sz="4" w:space="0" w:color="auto"/>
              <w:right w:val="single" w:sz="4" w:space="0" w:color="auto"/>
            </w:tcBorders>
            <w:hideMark/>
          </w:tcPr>
          <w:p w14:paraId="4F03D2A1" w14:textId="77777777" w:rsidR="00D4174E" w:rsidRPr="00613175" w:rsidRDefault="00D4174E">
            <w:pPr>
              <w:pStyle w:val="TAL"/>
              <w:rPr>
                <w:lang w:eastAsia="zh-CN"/>
              </w:rPr>
            </w:pPr>
            <w:r w:rsidRPr="00613175">
              <w:rPr>
                <w:lang w:eastAsia="zh-CN"/>
              </w:rPr>
              <w:t>200 OK</w:t>
            </w:r>
          </w:p>
        </w:tc>
        <w:tc>
          <w:tcPr>
            <w:tcW w:w="567" w:type="dxa"/>
            <w:tcBorders>
              <w:top w:val="single" w:sz="4" w:space="0" w:color="auto"/>
              <w:left w:val="single" w:sz="4" w:space="0" w:color="auto"/>
              <w:bottom w:val="single" w:sz="4" w:space="0" w:color="auto"/>
              <w:right w:val="single" w:sz="4" w:space="0" w:color="auto"/>
            </w:tcBorders>
          </w:tcPr>
          <w:p w14:paraId="60B44992"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7F775322" w14:textId="77777777" w:rsidR="00D4174E" w:rsidRPr="00613175" w:rsidRDefault="00D4174E">
            <w:pPr>
              <w:pStyle w:val="TAC"/>
              <w:rPr>
                <w:lang w:eastAsia="zh-CN"/>
              </w:rPr>
            </w:pPr>
          </w:p>
        </w:tc>
      </w:tr>
      <w:tr w:rsidR="00D4174E" w:rsidRPr="00613175" w14:paraId="4B09E803"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372E1F83" w14:textId="77777777" w:rsidR="00D4174E" w:rsidRPr="00613175" w:rsidRDefault="00D4174E">
            <w:pPr>
              <w:pStyle w:val="TAC"/>
              <w:rPr>
                <w:lang w:eastAsia="zh-CN"/>
              </w:rPr>
            </w:pPr>
            <w:r w:rsidRPr="00613175">
              <w:rPr>
                <w:lang w:eastAsia="zh-CN"/>
              </w:rPr>
              <w:t>10</w:t>
            </w:r>
          </w:p>
        </w:tc>
        <w:tc>
          <w:tcPr>
            <w:tcW w:w="4111" w:type="dxa"/>
            <w:tcBorders>
              <w:top w:val="single" w:sz="4" w:space="0" w:color="auto"/>
              <w:left w:val="single" w:sz="4" w:space="0" w:color="auto"/>
              <w:bottom w:val="single" w:sz="4" w:space="0" w:color="auto"/>
              <w:right w:val="single" w:sz="4" w:space="0" w:color="auto"/>
            </w:tcBorders>
            <w:hideMark/>
          </w:tcPr>
          <w:p w14:paraId="7F7BA6F9" w14:textId="77777777" w:rsidR="00D4174E" w:rsidRPr="00613175" w:rsidRDefault="00D4174E">
            <w:pPr>
              <w:pStyle w:val="TAL"/>
              <w:rPr>
                <w:lang w:eastAsia="zh-CN"/>
              </w:rPr>
            </w:pPr>
            <w:r w:rsidRPr="00613175">
              <w:rPr>
                <w:lang w:eastAsia="zh-CN"/>
              </w:rPr>
              <w:t>Step 5 of annex A.6 (emergency call)</w:t>
            </w:r>
          </w:p>
          <w:p w14:paraId="45C19C1D" w14:textId="77777777" w:rsidR="00D4174E" w:rsidRPr="00613175" w:rsidRDefault="00D4174E">
            <w:pPr>
              <w:pStyle w:val="TAL"/>
              <w:rPr>
                <w:lang w:eastAsia="zh-CN"/>
              </w:rPr>
            </w:pPr>
            <w:r w:rsidRPr="00613175">
              <w:rPr>
                <w:lang w:eastAsia="zh-CN"/>
              </w:rPr>
              <w:t xml:space="preserve">Check: </w:t>
            </w:r>
            <w:r w:rsidRPr="00613175">
              <w:rPr>
                <w:snapToGrid w:val="0"/>
                <w:lang w:eastAsia="zh-CN"/>
              </w:rPr>
              <w:t>D</w:t>
            </w:r>
            <w:r w:rsidRPr="00613175">
              <w:rPr>
                <w:lang w:eastAsia="zh-CN"/>
              </w:rPr>
              <w:t>oes the UE send ACK?</w:t>
            </w:r>
          </w:p>
        </w:tc>
        <w:tc>
          <w:tcPr>
            <w:tcW w:w="992" w:type="dxa"/>
            <w:tcBorders>
              <w:top w:val="single" w:sz="4" w:space="0" w:color="auto"/>
              <w:left w:val="single" w:sz="4" w:space="0" w:color="auto"/>
              <w:bottom w:val="single" w:sz="4" w:space="0" w:color="auto"/>
              <w:right w:val="single" w:sz="4" w:space="0" w:color="auto"/>
            </w:tcBorders>
            <w:hideMark/>
          </w:tcPr>
          <w:p w14:paraId="2F8ECF8A" w14:textId="77777777" w:rsidR="00D4174E" w:rsidRPr="00613175" w:rsidRDefault="00D4174E">
            <w:pPr>
              <w:pStyle w:val="TAC"/>
              <w:rPr>
                <w:lang w:eastAsia="en-US"/>
              </w:rPr>
            </w:pPr>
            <w:r w:rsidRPr="00613175">
              <w:rPr>
                <w:lang w:eastAsia="zh-CN"/>
              </w:rPr>
              <w:t>--&gt;</w:t>
            </w:r>
          </w:p>
        </w:tc>
        <w:tc>
          <w:tcPr>
            <w:tcW w:w="2552" w:type="dxa"/>
            <w:tcBorders>
              <w:top w:val="single" w:sz="4" w:space="0" w:color="auto"/>
              <w:left w:val="single" w:sz="4" w:space="0" w:color="auto"/>
              <w:bottom w:val="single" w:sz="4" w:space="0" w:color="auto"/>
              <w:right w:val="single" w:sz="4" w:space="0" w:color="auto"/>
            </w:tcBorders>
            <w:hideMark/>
          </w:tcPr>
          <w:p w14:paraId="14BCB428" w14:textId="77777777" w:rsidR="00D4174E" w:rsidRPr="00613175" w:rsidRDefault="00D4174E">
            <w:pPr>
              <w:pStyle w:val="TAL"/>
              <w:rPr>
                <w:lang w:eastAsia="zh-CN"/>
              </w:rPr>
            </w:pPr>
            <w:r w:rsidRPr="00613175">
              <w:rPr>
                <w:lang w:eastAsia="zh-CN"/>
              </w:rPr>
              <w:t>ACK</w:t>
            </w:r>
          </w:p>
        </w:tc>
        <w:tc>
          <w:tcPr>
            <w:tcW w:w="567" w:type="dxa"/>
            <w:tcBorders>
              <w:top w:val="single" w:sz="4" w:space="0" w:color="auto"/>
              <w:left w:val="single" w:sz="4" w:space="0" w:color="auto"/>
              <w:bottom w:val="single" w:sz="4" w:space="0" w:color="auto"/>
              <w:right w:val="single" w:sz="4" w:space="0" w:color="auto"/>
            </w:tcBorders>
            <w:hideMark/>
          </w:tcPr>
          <w:p w14:paraId="26581FE6" w14:textId="77777777" w:rsidR="00D4174E" w:rsidRPr="00613175" w:rsidRDefault="00D4174E">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hideMark/>
          </w:tcPr>
          <w:p w14:paraId="1DCC8B54" w14:textId="77777777" w:rsidR="00D4174E" w:rsidRPr="00613175" w:rsidRDefault="00D4174E">
            <w:pPr>
              <w:pStyle w:val="TAC"/>
              <w:rPr>
                <w:lang w:eastAsia="zh-CN"/>
              </w:rPr>
            </w:pPr>
            <w:r w:rsidRPr="00613175">
              <w:rPr>
                <w:lang w:eastAsia="zh-CN"/>
              </w:rPr>
              <w:t>P</w:t>
            </w:r>
          </w:p>
        </w:tc>
      </w:tr>
      <w:tr w:rsidR="00D4174E" w:rsidRPr="00613175" w14:paraId="171DB269"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56169467" w14:textId="77777777" w:rsidR="00D4174E" w:rsidRPr="00613175" w:rsidRDefault="00D4174E">
            <w:pPr>
              <w:pStyle w:val="TAC"/>
              <w:rPr>
                <w:lang w:eastAsia="zh-CN"/>
              </w:rPr>
            </w:pPr>
            <w:r w:rsidRPr="00613175">
              <w:rPr>
                <w:lang w:eastAsia="zh-CN"/>
              </w:rPr>
              <w:t>11</w:t>
            </w:r>
          </w:p>
        </w:tc>
        <w:tc>
          <w:tcPr>
            <w:tcW w:w="4111" w:type="dxa"/>
            <w:tcBorders>
              <w:top w:val="single" w:sz="4" w:space="0" w:color="auto"/>
              <w:left w:val="single" w:sz="4" w:space="0" w:color="auto"/>
              <w:bottom w:val="single" w:sz="4" w:space="0" w:color="auto"/>
              <w:right w:val="single" w:sz="4" w:space="0" w:color="auto"/>
            </w:tcBorders>
            <w:hideMark/>
          </w:tcPr>
          <w:p w14:paraId="3B48210A" w14:textId="77777777" w:rsidR="00D4174E" w:rsidRPr="00613175" w:rsidRDefault="00D4174E">
            <w:pPr>
              <w:pStyle w:val="TAL"/>
              <w:rPr>
                <w:lang w:eastAsia="en-US"/>
              </w:rPr>
            </w:pPr>
            <w:r w:rsidRPr="00613175">
              <w:t>Step 1 of annex A.8 (MT Release of Voice Call)</w:t>
            </w:r>
          </w:p>
        </w:tc>
        <w:tc>
          <w:tcPr>
            <w:tcW w:w="992" w:type="dxa"/>
            <w:tcBorders>
              <w:top w:val="single" w:sz="4" w:space="0" w:color="auto"/>
              <w:left w:val="single" w:sz="4" w:space="0" w:color="auto"/>
              <w:bottom w:val="single" w:sz="4" w:space="0" w:color="auto"/>
              <w:right w:val="single" w:sz="4" w:space="0" w:color="auto"/>
            </w:tcBorders>
            <w:hideMark/>
          </w:tcPr>
          <w:p w14:paraId="59284C81" w14:textId="77777777" w:rsidR="00D4174E" w:rsidRPr="00613175" w:rsidRDefault="00D4174E">
            <w:pPr>
              <w:pStyle w:val="TAC"/>
              <w:rPr>
                <w:rFonts w:eastAsia="MS Mincho"/>
              </w:rPr>
            </w:pPr>
            <w:r w:rsidRPr="00613175">
              <w:rPr>
                <w:lang w:eastAsia="zh-CN"/>
              </w:rPr>
              <w:t>&lt;--</w:t>
            </w:r>
          </w:p>
        </w:tc>
        <w:tc>
          <w:tcPr>
            <w:tcW w:w="2552" w:type="dxa"/>
            <w:tcBorders>
              <w:top w:val="single" w:sz="4" w:space="0" w:color="auto"/>
              <w:left w:val="single" w:sz="4" w:space="0" w:color="auto"/>
              <w:bottom w:val="single" w:sz="4" w:space="0" w:color="auto"/>
              <w:right w:val="single" w:sz="4" w:space="0" w:color="auto"/>
            </w:tcBorders>
            <w:hideMark/>
          </w:tcPr>
          <w:p w14:paraId="7A0BE2D3" w14:textId="77777777" w:rsidR="00D4174E" w:rsidRPr="00613175" w:rsidRDefault="00D4174E">
            <w:pPr>
              <w:pStyle w:val="TAL"/>
              <w:rPr>
                <w:rFonts w:eastAsia="SimSun"/>
                <w:lang w:eastAsia="zh-CN"/>
              </w:rPr>
            </w:pPr>
            <w:r w:rsidRPr="00613175">
              <w:rPr>
                <w:lang w:eastAsia="zh-CN"/>
              </w:rPr>
              <w:t>BYE</w:t>
            </w:r>
          </w:p>
        </w:tc>
        <w:tc>
          <w:tcPr>
            <w:tcW w:w="567" w:type="dxa"/>
            <w:tcBorders>
              <w:top w:val="single" w:sz="4" w:space="0" w:color="auto"/>
              <w:left w:val="single" w:sz="4" w:space="0" w:color="auto"/>
              <w:bottom w:val="single" w:sz="4" w:space="0" w:color="auto"/>
              <w:right w:val="single" w:sz="4" w:space="0" w:color="auto"/>
            </w:tcBorders>
          </w:tcPr>
          <w:p w14:paraId="3509C36C"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529AC8FF" w14:textId="77777777" w:rsidR="00D4174E" w:rsidRPr="00613175" w:rsidRDefault="00D4174E">
            <w:pPr>
              <w:pStyle w:val="TAC"/>
              <w:rPr>
                <w:lang w:eastAsia="zh-CN"/>
              </w:rPr>
            </w:pPr>
          </w:p>
        </w:tc>
      </w:tr>
      <w:tr w:rsidR="00D4174E" w:rsidRPr="00613175" w14:paraId="3E680387" w14:textId="77777777" w:rsidTr="00D4174E">
        <w:trPr>
          <w:jc w:val="center"/>
        </w:trPr>
        <w:tc>
          <w:tcPr>
            <w:tcW w:w="675" w:type="dxa"/>
            <w:tcBorders>
              <w:top w:val="single" w:sz="4" w:space="0" w:color="auto"/>
              <w:left w:val="single" w:sz="4" w:space="0" w:color="auto"/>
              <w:bottom w:val="single" w:sz="4" w:space="0" w:color="auto"/>
              <w:right w:val="single" w:sz="4" w:space="0" w:color="auto"/>
            </w:tcBorders>
            <w:hideMark/>
          </w:tcPr>
          <w:p w14:paraId="69521C77" w14:textId="77777777" w:rsidR="00D4174E" w:rsidRPr="00613175" w:rsidRDefault="00D4174E">
            <w:pPr>
              <w:pStyle w:val="TAC"/>
              <w:rPr>
                <w:lang w:eastAsia="zh-CN"/>
              </w:rPr>
            </w:pPr>
            <w:r w:rsidRPr="00613175">
              <w:rPr>
                <w:lang w:eastAsia="zh-CN"/>
              </w:rPr>
              <w:t>12</w:t>
            </w:r>
          </w:p>
        </w:tc>
        <w:tc>
          <w:tcPr>
            <w:tcW w:w="4111" w:type="dxa"/>
            <w:tcBorders>
              <w:top w:val="single" w:sz="4" w:space="0" w:color="auto"/>
              <w:left w:val="single" w:sz="4" w:space="0" w:color="auto"/>
              <w:bottom w:val="single" w:sz="4" w:space="0" w:color="auto"/>
              <w:right w:val="single" w:sz="4" w:space="0" w:color="auto"/>
            </w:tcBorders>
            <w:hideMark/>
          </w:tcPr>
          <w:p w14:paraId="0E1AF586" w14:textId="77777777" w:rsidR="00D4174E" w:rsidRPr="00613175" w:rsidRDefault="00D4174E">
            <w:pPr>
              <w:pStyle w:val="TAL"/>
              <w:rPr>
                <w:snapToGrid w:val="0"/>
                <w:lang w:eastAsia="en-US"/>
              </w:rPr>
            </w:pPr>
            <w:r w:rsidRPr="00613175">
              <w:rPr>
                <w:snapToGrid w:val="0"/>
              </w:rPr>
              <w:t>Step 2 of annex A.8 (MT Release of Voice Call)</w:t>
            </w:r>
          </w:p>
          <w:p w14:paraId="3B49C58F" w14:textId="77777777" w:rsidR="00D4174E" w:rsidRPr="00613175" w:rsidRDefault="00D4174E">
            <w:pPr>
              <w:pStyle w:val="TAL"/>
              <w:rPr>
                <w:snapToGrid w:val="0"/>
              </w:rPr>
            </w:pPr>
            <w:r w:rsidRPr="00613175">
              <w:rPr>
                <w:snapToGrid w:val="0"/>
              </w:rPr>
              <w:t xml:space="preserve">Check: </w:t>
            </w:r>
            <w:r w:rsidRPr="00613175">
              <w:rPr>
                <w:snapToGrid w:val="0"/>
                <w:lang w:eastAsia="zh-CN"/>
              </w:rPr>
              <w:t>D</w:t>
            </w:r>
            <w:r w:rsidRPr="00613175">
              <w:rPr>
                <w:snapToGrid w:val="0"/>
              </w:rPr>
              <w:t>oes the UE send 200 OK for the BYE request and ends the call?</w:t>
            </w:r>
          </w:p>
        </w:tc>
        <w:tc>
          <w:tcPr>
            <w:tcW w:w="992" w:type="dxa"/>
            <w:tcBorders>
              <w:top w:val="single" w:sz="4" w:space="0" w:color="auto"/>
              <w:left w:val="single" w:sz="4" w:space="0" w:color="auto"/>
              <w:bottom w:val="single" w:sz="4" w:space="0" w:color="auto"/>
              <w:right w:val="single" w:sz="4" w:space="0" w:color="auto"/>
            </w:tcBorders>
            <w:hideMark/>
          </w:tcPr>
          <w:p w14:paraId="182CDB6A" w14:textId="77777777" w:rsidR="00D4174E" w:rsidRPr="00613175" w:rsidRDefault="00D4174E">
            <w:pPr>
              <w:pStyle w:val="TAC"/>
              <w:rPr>
                <w:rFonts w:eastAsia="MS Mincho"/>
              </w:rPr>
            </w:pPr>
            <w:r w:rsidRPr="00613175">
              <w:rPr>
                <w:lang w:eastAsia="zh-CN"/>
              </w:rPr>
              <w:t>--&gt;</w:t>
            </w:r>
          </w:p>
        </w:tc>
        <w:tc>
          <w:tcPr>
            <w:tcW w:w="2552" w:type="dxa"/>
            <w:tcBorders>
              <w:top w:val="single" w:sz="4" w:space="0" w:color="auto"/>
              <w:left w:val="single" w:sz="4" w:space="0" w:color="auto"/>
              <w:bottom w:val="single" w:sz="4" w:space="0" w:color="auto"/>
              <w:right w:val="single" w:sz="4" w:space="0" w:color="auto"/>
            </w:tcBorders>
            <w:hideMark/>
          </w:tcPr>
          <w:p w14:paraId="0BEA2A88" w14:textId="77777777" w:rsidR="00D4174E" w:rsidRPr="00613175" w:rsidRDefault="00D4174E">
            <w:pPr>
              <w:pStyle w:val="TAL"/>
              <w:rPr>
                <w:rFonts w:eastAsia="SimSun"/>
                <w:lang w:eastAsia="zh-CN"/>
              </w:rPr>
            </w:pPr>
            <w:r w:rsidRPr="00613175">
              <w:rPr>
                <w:lang w:eastAsia="zh-CN"/>
              </w:rPr>
              <w:t>200 OK</w:t>
            </w:r>
          </w:p>
        </w:tc>
        <w:tc>
          <w:tcPr>
            <w:tcW w:w="567" w:type="dxa"/>
            <w:tcBorders>
              <w:top w:val="single" w:sz="4" w:space="0" w:color="auto"/>
              <w:left w:val="single" w:sz="4" w:space="0" w:color="auto"/>
              <w:bottom w:val="single" w:sz="4" w:space="0" w:color="auto"/>
              <w:right w:val="single" w:sz="4" w:space="0" w:color="auto"/>
            </w:tcBorders>
          </w:tcPr>
          <w:p w14:paraId="316E5FA6" w14:textId="77777777" w:rsidR="00D4174E" w:rsidRPr="00613175" w:rsidRDefault="00D4174E">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72583EA4" w14:textId="77777777" w:rsidR="00D4174E" w:rsidRPr="00613175" w:rsidRDefault="00D4174E">
            <w:pPr>
              <w:pStyle w:val="TAC"/>
              <w:rPr>
                <w:lang w:eastAsia="zh-CN"/>
              </w:rPr>
            </w:pPr>
          </w:p>
        </w:tc>
      </w:tr>
    </w:tbl>
    <w:p w14:paraId="30CDEFB8" w14:textId="77777777" w:rsidR="00D4174E" w:rsidRPr="00613175" w:rsidRDefault="00D4174E" w:rsidP="00613175"/>
    <w:p w14:paraId="375C25E3" w14:textId="4BB9C52B" w:rsidR="00D4174E" w:rsidRPr="00613175" w:rsidRDefault="00D4174E" w:rsidP="00D4174E">
      <w:pPr>
        <w:pStyle w:val="H6"/>
        <w:rPr>
          <w:lang w:eastAsia="en-US"/>
        </w:rPr>
      </w:pPr>
      <w:r w:rsidRPr="00613175">
        <w:t>10.2.3.3</w:t>
      </w:r>
      <w:r w:rsidRPr="00613175">
        <w:tab/>
        <w:t>Specific message contents</w:t>
      </w:r>
    </w:p>
    <w:p w14:paraId="6526591E" w14:textId="77777777" w:rsidR="00D4174E" w:rsidRPr="00613175" w:rsidRDefault="00D4174E" w:rsidP="00D4174E">
      <w:pPr>
        <w:pStyle w:val="TH"/>
      </w:pPr>
      <w:r w:rsidRPr="00613175">
        <w:t>Table 10.2.3.3-1: INVITE (step 6, table 10.2.3.2-1)</w:t>
      </w:r>
    </w:p>
    <w:tbl>
      <w:tblPr>
        <w:tblpPr w:leftFromText="180" w:rightFromText="180" w:vertAnchor="text" w:horzAnchor="margin" w:tblpY="5"/>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0"/>
      </w:tblGrid>
      <w:tr w:rsidR="00D4174E" w:rsidRPr="00613175" w14:paraId="28AF96CB" w14:textId="77777777" w:rsidTr="00D4174E">
        <w:tc>
          <w:tcPr>
            <w:tcW w:w="9634" w:type="dxa"/>
            <w:tcBorders>
              <w:top w:val="single" w:sz="4" w:space="0" w:color="auto"/>
              <w:left w:val="single" w:sz="4" w:space="0" w:color="auto"/>
              <w:bottom w:val="single" w:sz="4" w:space="0" w:color="auto"/>
              <w:right w:val="single" w:sz="4" w:space="0" w:color="auto"/>
            </w:tcBorders>
            <w:hideMark/>
          </w:tcPr>
          <w:p w14:paraId="0B35C412" w14:textId="77777777" w:rsidR="00D4174E" w:rsidRPr="00613175" w:rsidRDefault="00D4174E">
            <w:pPr>
              <w:pStyle w:val="TAL"/>
              <w:rPr>
                <w:rFonts w:cs="Arial"/>
              </w:rPr>
            </w:pPr>
            <w:r w:rsidRPr="00613175">
              <w:t>Derivation Path: Annex A.6 Step 1, with Conditions A7 and A28 of 34.229-1 [2] A.2.1</w:t>
            </w:r>
          </w:p>
        </w:tc>
      </w:tr>
    </w:tbl>
    <w:p w14:paraId="4D08FD1A" w14:textId="629CF6F0" w:rsidR="00D4174E" w:rsidRPr="00613175" w:rsidRDefault="00D4174E" w:rsidP="003E11B9"/>
    <w:p w14:paraId="1DD00ACA" w14:textId="34254AF9" w:rsidR="00D4174E" w:rsidRPr="00613175" w:rsidRDefault="00D4174E" w:rsidP="00D4174E">
      <w:pPr>
        <w:pStyle w:val="Heading2"/>
        <w:rPr>
          <w:rFonts w:eastAsia="SimSun"/>
        </w:rPr>
      </w:pPr>
      <w:bookmarkStart w:id="1176" w:name="_Toc84254391"/>
      <w:bookmarkStart w:id="1177" w:name="_Toc84255186"/>
      <w:r w:rsidRPr="00613175">
        <w:rPr>
          <w:rFonts w:eastAsia="SimSun"/>
        </w:rPr>
        <w:t>10.3</w:t>
      </w:r>
      <w:r w:rsidRPr="00613175">
        <w:rPr>
          <w:rFonts w:eastAsia="SimSun"/>
        </w:rPr>
        <w:tab/>
        <w:t xml:space="preserve">Emergency call with emergency registration / Emergency SIP signalling and media in parallel with </w:t>
      </w:r>
      <w:r w:rsidR="00613175" w:rsidRPr="00613175">
        <w:rPr>
          <w:rFonts w:eastAsia="SimSun"/>
        </w:rPr>
        <w:t>another</w:t>
      </w:r>
      <w:r w:rsidRPr="00613175">
        <w:rPr>
          <w:rFonts w:eastAsia="SimSun"/>
        </w:rPr>
        <w:t xml:space="preserve"> ongoing IM CN subsystem signalling and media / 5GS</w:t>
      </w:r>
      <w:bookmarkEnd w:id="1176"/>
      <w:bookmarkEnd w:id="1177"/>
    </w:p>
    <w:p w14:paraId="513AB409" w14:textId="77777777" w:rsidR="00D4174E" w:rsidRPr="00613175" w:rsidRDefault="00D4174E" w:rsidP="00D4174E">
      <w:pPr>
        <w:pStyle w:val="H6"/>
        <w:rPr>
          <w:rFonts w:eastAsia="SimSun"/>
        </w:rPr>
      </w:pPr>
      <w:r w:rsidRPr="00613175">
        <w:t>10.3.1</w:t>
      </w:r>
      <w:r w:rsidRPr="00613175">
        <w:tab/>
        <w:t>Test Purpose (TP)</w:t>
      </w:r>
    </w:p>
    <w:p w14:paraId="54199024" w14:textId="77777777" w:rsidR="00D4174E" w:rsidRPr="00613175" w:rsidRDefault="00D4174E" w:rsidP="00D4174E">
      <w:pPr>
        <w:pStyle w:val="H6"/>
        <w:rPr>
          <w:rFonts w:ascii="Courier New" w:hAnsi="Courier New"/>
          <w:b/>
          <w:sz w:val="16"/>
        </w:rPr>
      </w:pPr>
      <w:r w:rsidRPr="00613175">
        <w:t>(1)</w:t>
      </w:r>
    </w:p>
    <w:p w14:paraId="73BB8ADE" w14:textId="77777777" w:rsidR="00D4174E" w:rsidRPr="00613175" w:rsidRDefault="00D4174E" w:rsidP="00D4174E">
      <w:pPr>
        <w:pStyle w:val="PL"/>
        <w:rPr>
          <w:noProof w:val="0"/>
        </w:rPr>
      </w:pPr>
      <w:r w:rsidRPr="00613175">
        <w:rPr>
          <w:b/>
          <w:noProof w:val="0"/>
        </w:rPr>
        <w:t>with</w:t>
      </w:r>
      <w:r w:rsidRPr="00613175">
        <w:rPr>
          <w:noProof w:val="0"/>
        </w:rPr>
        <w:t xml:space="preserve"> { UE being registered to IMS, having set up a voice call, and having it put on hold }</w:t>
      </w:r>
    </w:p>
    <w:p w14:paraId="7CCB6606" w14:textId="77777777" w:rsidR="00D4174E" w:rsidRPr="00613175" w:rsidRDefault="00D4174E" w:rsidP="00D4174E">
      <w:pPr>
        <w:pStyle w:val="PL"/>
        <w:rPr>
          <w:noProof w:val="0"/>
        </w:rPr>
      </w:pPr>
      <w:r w:rsidRPr="00613175">
        <w:rPr>
          <w:b/>
          <w:noProof w:val="0"/>
        </w:rPr>
        <w:t>ensure that</w:t>
      </w:r>
      <w:r w:rsidRPr="00613175">
        <w:rPr>
          <w:noProof w:val="0"/>
        </w:rPr>
        <w:t xml:space="preserve"> {</w:t>
      </w:r>
    </w:p>
    <w:p w14:paraId="2215EC4B" w14:textId="77777777"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is being made to initiate an emergency call }</w:t>
      </w:r>
    </w:p>
    <w:p w14:paraId="3E16B351" w14:textId="30740D74"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initiates and completes IMS emergency registration }</w:t>
      </w:r>
    </w:p>
    <w:p w14:paraId="6F34F6A0" w14:textId="77777777" w:rsidR="00352B47" w:rsidRPr="00613175" w:rsidRDefault="00352B47" w:rsidP="00D4174E">
      <w:pPr>
        <w:pStyle w:val="PL"/>
        <w:rPr>
          <w:noProof w:val="0"/>
        </w:rPr>
      </w:pPr>
    </w:p>
    <w:p w14:paraId="07E9FB80" w14:textId="77777777" w:rsidR="00D4174E" w:rsidRPr="00613175" w:rsidRDefault="00D4174E" w:rsidP="00D4174E">
      <w:pPr>
        <w:pStyle w:val="H6"/>
      </w:pPr>
      <w:r w:rsidRPr="00613175">
        <w:t>(2)</w:t>
      </w:r>
    </w:p>
    <w:p w14:paraId="36622582" w14:textId="77777777" w:rsidR="00D4174E" w:rsidRPr="00613175" w:rsidRDefault="00D4174E" w:rsidP="00D4174E">
      <w:pPr>
        <w:pStyle w:val="PL"/>
        <w:rPr>
          <w:noProof w:val="0"/>
        </w:rPr>
      </w:pPr>
      <w:r w:rsidRPr="00613175">
        <w:rPr>
          <w:b/>
          <w:noProof w:val="0"/>
        </w:rPr>
        <w:t>with</w:t>
      </w:r>
      <w:r w:rsidRPr="00613175">
        <w:rPr>
          <w:noProof w:val="0"/>
        </w:rPr>
        <w:t xml:space="preserve"> { UE being made to initiate an emergency call }</w:t>
      </w:r>
    </w:p>
    <w:p w14:paraId="6E45B50E" w14:textId="77777777" w:rsidR="00D4174E" w:rsidRPr="00613175" w:rsidRDefault="00D4174E" w:rsidP="00D4174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33FC935" w14:textId="77777777"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having completed IMS emergency registration }</w:t>
      </w:r>
    </w:p>
    <w:p w14:paraId="4116B81E" w14:textId="77777777"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sends correctly composed INVITE request for emergency call }</w:t>
      </w:r>
    </w:p>
    <w:p w14:paraId="1FA223C8" w14:textId="43EA5AC8" w:rsidR="00D4174E" w:rsidRPr="00613175" w:rsidRDefault="00D4174E" w:rsidP="00D4174E">
      <w:pPr>
        <w:pStyle w:val="PL"/>
        <w:rPr>
          <w:noProof w:val="0"/>
        </w:rPr>
      </w:pPr>
      <w:r w:rsidRPr="00613175">
        <w:rPr>
          <w:noProof w:val="0"/>
        </w:rPr>
        <w:t>}</w:t>
      </w:r>
    </w:p>
    <w:p w14:paraId="10A97A4F" w14:textId="77777777" w:rsidR="00352B47" w:rsidRPr="00613175" w:rsidRDefault="00352B47" w:rsidP="00D4174E">
      <w:pPr>
        <w:pStyle w:val="PL"/>
        <w:rPr>
          <w:noProof w:val="0"/>
        </w:rPr>
      </w:pPr>
    </w:p>
    <w:p w14:paraId="2A4361B6" w14:textId="77777777" w:rsidR="00D4174E" w:rsidRPr="00613175" w:rsidRDefault="00D4174E" w:rsidP="00D4174E">
      <w:pPr>
        <w:pStyle w:val="H6"/>
      </w:pPr>
      <w:r w:rsidRPr="00613175">
        <w:t>(3)</w:t>
      </w:r>
    </w:p>
    <w:p w14:paraId="7608437A" w14:textId="77777777" w:rsidR="00D4174E" w:rsidRPr="00613175" w:rsidRDefault="00D4174E" w:rsidP="00D4174E">
      <w:pPr>
        <w:pStyle w:val="PL"/>
        <w:rPr>
          <w:noProof w:val="0"/>
        </w:rPr>
      </w:pPr>
      <w:r w:rsidRPr="00613175">
        <w:rPr>
          <w:b/>
          <w:noProof w:val="0"/>
        </w:rPr>
        <w:t>with</w:t>
      </w:r>
      <w:r w:rsidRPr="00613175">
        <w:rPr>
          <w:noProof w:val="0"/>
        </w:rPr>
        <w:t xml:space="preserve"> { UE having sent INVITE }</w:t>
      </w:r>
    </w:p>
    <w:p w14:paraId="3611A0A6" w14:textId="77777777" w:rsidR="00D4174E" w:rsidRPr="00613175" w:rsidRDefault="00D4174E" w:rsidP="00D4174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5D4CC78F" w14:textId="15BA009C"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w:t>
      </w:r>
      <w:r w:rsidR="00613175" w:rsidRPr="00613175">
        <w:rPr>
          <w:noProof w:val="0"/>
        </w:rPr>
        <w:t>receiving</w:t>
      </w:r>
      <w:r w:rsidRPr="00613175">
        <w:rPr>
          <w:noProof w:val="0"/>
        </w:rPr>
        <w:t xml:space="preserve"> 100 Trying, followed by 180 Ringing, followed by 200 OK }</w:t>
      </w:r>
    </w:p>
    <w:p w14:paraId="6590AF2F" w14:textId="77777777"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sends ACK }</w:t>
      </w:r>
    </w:p>
    <w:p w14:paraId="7A9D9009" w14:textId="2F78958D" w:rsidR="00D4174E" w:rsidRPr="00613175" w:rsidRDefault="00D4174E" w:rsidP="00D4174E">
      <w:pPr>
        <w:pStyle w:val="PL"/>
        <w:rPr>
          <w:noProof w:val="0"/>
        </w:rPr>
      </w:pPr>
      <w:r w:rsidRPr="00613175">
        <w:rPr>
          <w:noProof w:val="0"/>
        </w:rPr>
        <w:t>}</w:t>
      </w:r>
    </w:p>
    <w:p w14:paraId="400E1B63" w14:textId="77777777" w:rsidR="00352B47" w:rsidRPr="00613175" w:rsidRDefault="00352B47" w:rsidP="00D4174E">
      <w:pPr>
        <w:pStyle w:val="PL"/>
        <w:rPr>
          <w:noProof w:val="0"/>
        </w:rPr>
      </w:pPr>
    </w:p>
    <w:p w14:paraId="09ABB40A" w14:textId="77777777" w:rsidR="00D4174E" w:rsidRPr="00613175" w:rsidRDefault="00D4174E" w:rsidP="00D4174E">
      <w:pPr>
        <w:pStyle w:val="H6"/>
      </w:pPr>
      <w:r w:rsidRPr="00613175">
        <w:t>(4)</w:t>
      </w:r>
    </w:p>
    <w:p w14:paraId="1B26A666" w14:textId="77777777" w:rsidR="00D4174E" w:rsidRPr="00613175" w:rsidRDefault="00D4174E" w:rsidP="00D4174E">
      <w:pPr>
        <w:pStyle w:val="PL"/>
        <w:rPr>
          <w:noProof w:val="0"/>
        </w:rPr>
      </w:pPr>
      <w:r w:rsidRPr="00613175">
        <w:rPr>
          <w:b/>
          <w:noProof w:val="0"/>
        </w:rPr>
        <w:t>with</w:t>
      </w:r>
      <w:r w:rsidRPr="00613175">
        <w:rPr>
          <w:noProof w:val="0"/>
        </w:rPr>
        <w:t xml:space="preserve"> { Emergency call being established }</w:t>
      </w:r>
    </w:p>
    <w:p w14:paraId="34CA4476" w14:textId="77777777" w:rsidR="00D4174E" w:rsidRPr="00613175" w:rsidRDefault="00D4174E" w:rsidP="00D4174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EB13F8E" w14:textId="77777777"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receives BYE }</w:t>
      </w:r>
    </w:p>
    <w:p w14:paraId="00DFF884" w14:textId="77777777"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sends a 200 OK response }</w:t>
      </w:r>
    </w:p>
    <w:p w14:paraId="2B4D8FD5" w14:textId="3D4A676B" w:rsidR="00D4174E" w:rsidRPr="00613175" w:rsidRDefault="00D4174E" w:rsidP="00D4174E">
      <w:pPr>
        <w:pStyle w:val="PL"/>
        <w:rPr>
          <w:noProof w:val="0"/>
        </w:rPr>
      </w:pPr>
      <w:r w:rsidRPr="00613175">
        <w:rPr>
          <w:noProof w:val="0"/>
        </w:rPr>
        <w:t>}</w:t>
      </w:r>
    </w:p>
    <w:p w14:paraId="6A6E434B" w14:textId="77777777" w:rsidR="00352B47" w:rsidRPr="00613175" w:rsidRDefault="00352B47" w:rsidP="00D4174E">
      <w:pPr>
        <w:pStyle w:val="PL"/>
        <w:rPr>
          <w:noProof w:val="0"/>
        </w:rPr>
      </w:pPr>
    </w:p>
    <w:p w14:paraId="5993BAD7" w14:textId="77777777" w:rsidR="00D4174E" w:rsidRPr="00613175" w:rsidRDefault="00D4174E" w:rsidP="00D4174E">
      <w:pPr>
        <w:pStyle w:val="H6"/>
      </w:pPr>
      <w:r w:rsidRPr="00613175">
        <w:t>(5)</w:t>
      </w:r>
    </w:p>
    <w:p w14:paraId="1373B4FE" w14:textId="1BB62575" w:rsidR="00D4174E" w:rsidRPr="00613175" w:rsidRDefault="00D4174E" w:rsidP="00D4174E">
      <w:pPr>
        <w:pStyle w:val="PL"/>
        <w:rPr>
          <w:noProof w:val="0"/>
        </w:rPr>
      </w:pPr>
      <w:r w:rsidRPr="00613175">
        <w:rPr>
          <w:b/>
          <w:noProof w:val="0"/>
        </w:rPr>
        <w:t>with</w:t>
      </w:r>
      <w:r w:rsidRPr="00613175">
        <w:rPr>
          <w:noProof w:val="0"/>
        </w:rPr>
        <w:t xml:space="preserve"> { Emergency call being </w:t>
      </w:r>
      <w:r w:rsidR="00613175" w:rsidRPr="00613175">
        <w:rPr>
          <w:noProof w:val="0"/>
        </w:rPr>
        <w:t>terminated</w:t>
      </w:r>
      <w:r w:rsidRPr="00613175">
        <w:rPr>
          <w:noProof w:val="0"/>
        </w:rPr>
        <w:t xml:space="preserve"> }</w:t>
      </w:r>
    </w:p>
    <w:p w14:paraId="58F33F33" w14:textId="77777777" w:rsidR="00D4174E" w:rsidRPr="00613175" w:rsidRDefault="00D4174E" w:rsidP="00D4174E">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06CC79F2" w14:textId="77777777" w:rsidR="00D4174E" w:rsidRPr="00613175" w:rsidRDefault="00D4174E" w:rsidP="00D4174E">
      <w:pPr>
        <w:pStyle w:val="PL"/>
        <w:rPr>
          <w:noProof w:val="0"/>
        </w:rPr>
      </w:pPr>
      <w:r w:rsidRPr="00613175">
        <w:rPr>
          <w:noProof w:val="0"/>
        </w:rPr>
        <w:t xml:space="preserve">  </w:t>
      </w:r>
      <w:r w:rsidRPr="00613175">
        <w:rPr>
          <w:b/>
          <w:noProof w:val="0"/>
        </w:rPr>
        <w:t>when</w:t>
      </w:r>
      <w:r w:rsidRPr="00613175">
        <w:rPr>
          <w:noProof w:val="0"/>
        </w:rPr>
        <w:t xml:space="preserve"> { UE having sent 200 OK for BYE }</w:t>
      </w:r>
    </w:p>
    <w:p w14:paraId="6D6EFA66" w14:textId="1EA6D986" w:rsidR="00D4174E" w:rsidRPr="00613175" w:rsidRDefault="00D4174E" w:rsidP="00D4174E">
      <w:pPr>
        <w:pStyle w:val="PL"/>
        <w:rPr>
          <w:noProof w:val="0"/>
        </w:rPr>
      </w:pPr>
      <w:r w:rsidRPr="00613175">
        <w:rPr>
          <w:noProof w:val="0"/>
        </w:rPr>
        <w:t xml:space="preserve">    </w:t>
      </w:r>
      <w:r w:rsidRPr="00613175">
        <w:rPr>
          <w:b/>
          <w:noProof w:val="0"/>
        </w:rPr>
        <w:t>then</w:t>
      </w:r>
      <w:r w:rsidRPr="00613175">
        <w:rPr>
          <w:noProof w:val="0"/>
        </w:rPr>
        <w:t xml:space="preserve"> { UE sends re-INVITE and completes resumption of the original voice call }</w:t>
      </w:r>
    </w:p>
    <w:p w14:paraId="01F39FEF" w14:textId="77777777" w:rsidR="00352B47" w:rsidRPr="00613175" w:rsidRDefault="00352B47" w:rsidP="00D4174E">
      <w:pPr>
        <w:pStyle w:val="PL"/>
        <w:rPr>
          <w:noProof w:val="0"/>
        </w:rPr>
      </w:pPr>
    </w:p>
    <w:p w14:paraId="558911D1" w14:textId="77777777" w:rsidR="00D4174E" w:rsidRPr="00613175" w:rsidRDefault="00D4174E" w:rsidP="00D4174E">
      <w:pPr>
        <w:pStyle w:val="H6"/>
      </w:pPr>
      <w:r w:rsidRPr="00613175">
        <w:t>10.3.2</w:t>
      </w:r>
      <w:r w:rsidRPr="00613175">
        <w:tab/>
        <w:t>Conformance Requirements</w:t>
      </w:r>
    </w:p>
    <w:p w14:paraId="067D5506" w14:textId="77777777" w:rsidR="00D4174E" w:rsidRPr="00613175" w:rsidRDefault="00D4174E" w:rsidP="00D4174E">
      <w:r w:rsidRPr="00613175">
        <w:t>The conformance requirements covered in the present test case are, unless otherwise stated, Rel-15 requirements.</w:t>
      </w:r>
    </w:p>
    <w:p w14:paraId="11336F58" w14:textId="77777777" w:rsidR="00D4174E" w:rsidRPr="00613175" w:rsidRDefault="00D4174E" w:rsidP="00D4174E">
      <w:r w:rsidRPr="00613175">
        <w:t>[TS 24.229 clause 5.1.6.1]:</w:t>
      </w:r>
    </w:p>
    <w:p w14:paraId="7D43443A" w14:textId="77777777" w:rsidR="00D4174E" w:rsidRPr="00613175" w:rsidRDefault="00D4174E" w:rsidP="00D4174E">
      <w:pPr>
        <w:rPr>
          <w:lang w:eastAsia="en-US"/>
        </w:rPr>
      </w:pPr>
      <w:r w:rsidRPr="00613175">
        <w:t>A CS and IM CN subsystem capable UE shall follow the conventions and rules specified in 3GPP TS 22.101 [1A] and 3GPP TS 23.167 [4B] to select the domain for the emergency call attempt. If the CS domain is selected, the UE shall attempt an emergency call setup using appropriate access technology specific procedures.</w:t>
      </w:r>
    </w:p>
    <w:p w14:paraId="189D6D4B" w14:textId="77777777" w:rsidR="00D4174E" w:rsidRPr="00613175" w:rsidRDefault="00D4174E" w:rsidP="00D4174E">
      <w:pPr>
        <w:pStyle w:val="NO"/>
      </w:pPr>
      <w:r w:rsidRPr="00613175">
        <w:t>NOTE 1:</w:t>
      </w:r>
      <w:r w:rsidRPr="00613175">
        <w:tab/>
        <w:t>For CS systems based on 3GPP TS 24.008 [8], clause B.5 applies.</w:t>
      </w:r>
    </w:p>
    <w:p w14:paraId="6A769269" w14:textId="77777777" w:rsidR="00D4174E" w:rsidRPr="00613175" w:rsidRDefault="00D4174E" w:rsidP="00D4174E">
      <w:r w:rsidRPr="00613175">
        <w:t>The UE shall determine, whether it is currently attached to its home operator</w:t>
      </w:r>
      <w:r w:rsidRPr="00613175">
        <w:rPr>
          <w:lang w:eastAsia="ja-JP"/>
        </w:rPr>
        <w:t>'</w:t>
      </w:r>
      <w:r w:rsidRPr="00613175">
        <w:t>s network (e.g. HPLMN) or to a different network than its home operator</w:t>
      </w:r>
      <w:r w:rsidRPr="00613175">
        <w:rPr>
          <w:lang w:eastAsia="ja-JP"/>
        </w:rPr>
        <w:t>'</w:t>
      </w:r>
      <w:r w:rsidRPr="00613175">
        <w:t>s network (e.g. VPLMN) by applying access technology specific procedures described in the access technology specific annexes.</w:t>
      </w:r>
    </w:p>
    <w:p w14:paraId="61DBC0E0" w14:textId="77777777" w:rsidR="00D4174E" w:rsidRPr="00613175" w:rsidRDefault="00D4174E" w:rsidP="00D4174E">
      <w:r w:rsidRPr="00613175">
        <w:t>[TS 24.229 clause 5.1.6.2]:</w:t>
      </w:r>
    </w:p>
    <w:p w14:paraId="46833F72" w14:textId="77777777" w:rsidR="00D4174E" w:rsidRPr="00613175" w:rsidRDefault="00D4174E" w:rsidP="00D4174E">
      <w:pPr>
        <w:rPr>
          <w:lang w:eastAsia="en-US"/>
        </w:rPr>
      </w:pPr>
      <w:r w:rsidRPr="00613175">
        <w:t>When the user initiates an emergency call, if emergency registration is needed (including cases described in subclause 5.1.6.2A), the UE shall perform an emergency registration prior to sending the SIP request related to the emergency call.</w:t>
      </w:r>
    </w:p>
    <w:p w14:paraId="3425CBBC" w14:textId="77777777" w:rsidR="00D4174E" w:rsidRPr="00613175" w:rsidRDefault="00D4174E" w:rsidP="00D4174E">
      <w:r w:rsidRPr="00613175">
        <w:t>...</w:t>
      </w:r>
    </w:p>
    <w:p w14:paraId="2905C48A" w14:textId="77777777" w:rsidR="00D4174E" w:rsidRPr="00613175" w:rsidRDefault="00D4174E" w:rsidP="00D4174E">
      <w:pPr>
        <w:rPr>
          <w:lang w:eastAsia="en-US"/>
        </w:rPr>
      </w:pPr>
      <w:r w:rsidRPr="00613175">
        <w:t>IP-CAN procedures for emergency registration are defined in 3GPP TS 23.167 [4B] and in each access technology specific annex.</w:t>
      </w:r>
    </w:p>
    <w:p w14:paraId="5D51A26B" w14:textId="77777777" w:rsidR="00D4174E" w:rsidRPr="00613175" w:rsidRDefault="00D4174E" w:rsidP="00D4174E">
      <w:r w:rsidRPr="00613175">
        <w:t>When a UE performs an initial emergency registration the UE shall perform the actions as specified in subclause 5.1.1.2 with the following additions and modifications:</w:t>
      </w:r>
    </w:p>
    <w:p w14:paraId="1FD0DD3B" w14:textId="77777777" w:rsidR="00D4174E" w:rsidRPr="00613175" w:rsidRDefault="00D4174E" w:rsidP="00D4174E">
      <w:pPr>
        <w:pStyle w:val="B10"/>
      </w:pPr>
      <w:r w:rsidRPr="00613175">
        <w:t>a)</w:t>
      </w:r>
      <w:r w:rsidRPr="00613175">
        <w:tab/>
        <w:t xml:space="preserve">the UE shall include a "sos" SIP </w:t>
      </w:r>
      <w:smartTag w:uri="urn:schemas-microsoft-com:office:smarttags" w:element="stockticker">
        <w:r w:rsidRPr="00613175">
          <w:t>URI</w:t>
        </w:r>
      </w:smartTag>
      <w:r w:rsidRPr="00613175">
        <w:t xml:space="preserve"> parameter in the Contact header field as described in subclause 7.2A.13, indicating that this is an emergency registration and that the associated contact address is allowed only for emergency service; and</w:t>
      </w:r>
    </w:p>
    <w:p w14:paraId="2AC3EBAA" w14:textId="77777777" w:rsidR="00D4174E" w:rsidRPr="00613175" w:rsidRDefault="00D4174E" w:rsidP="00D4174E">
      <w:pPr>
        <w:pStyle w:val="B10"/>
      </w:pPr>
      <w:r w:rsidRPr="00613175">
        <w:t>b)</w:t>
      </w:r>
      <w:r w:rsidRPr="00613175">
        <w:tab/>
        <w:t>the UE shall populate the From and To header fields of the REGISTER request with:</w:t>
      </w:r>
    </w:p>
    <w:p w14:paraId="39349A52" w14:textId="77777777" w:rsidR="00D4174E" w:rsidRPr="00613175" w:rsidRDefault="00D4174E" w:rsidP="00D4174E">
      <w:pPr>
        <w:pStyle w:val="B2"/>
      </w:pPr>
      <w:r w:rsidRPr="00613175">
        <w:t>-</w:t>
      </w:r>
      <w:r w:rsidRPr="00613175">
        <w:tab/>
        <w:t>the first entry in the list of public user identities provisioned in the UE;</w:t>
      </w:r>
    </w:p>
    <w:p w14:paraId="32111328" w14:textId="35C7C99A" w:rsidR="00D4174E" w:rsidRPr="00613175" w:rsidRDefault="00D4174E" w:rsidP="00D4174E">
      <w:pPr>
        <w:pStyle w:val="B2"/>
      </w:pPr>
      <w:r w:rsidRPr="00613175">
        <w:t>-</w:t>
      </w:r>
      <w:r w:rsidRPr="00613175">
        <w:tab/>
        <w:t xml:space="preserve">the default public user identity obtained during the normal registration, if the UE is not provisioned with a list of public user </w:t>
      </w:r>
      <w:r w:rsidR="00613175" w:rsidRPr="00613175">
        <w:t>identities</w:t>
      </w:r>
      <w:r w:rsidRPr="00613175">
        <w:t>, but the UE is currently registered to the IM CN subsystem; and</w:t>
      </w:r>
    </w:p>
    <w:p w14:paraId="5418B76D" w14:textId="77777777" w:rsidR="00D4174E" w:rsidRPr="00613175" w:rsidRDefault="00D4174E" w:rsidP="00D4174E">
      <w:pPr>
        <w:pStyle w:val="B2"/>
      </w:pPr>
      <w:r w:rsidRPr="00613175">
        <w:t>-</w:t>
      </w:r>
      <w:r w:rsidRPr="00613175">
        <w:tab/>
        <w:t>the derived temporary public user identity, in all other cases.</w:t>
      </w:r>
    </w:p>
    <w:p w14:paraId="5341BEE4" w14:textId="77777777" w:rsidR="00D4174E" w:rsidRPr="00613175" w:rsidRDefault="00D4174E" w:rsidP="00D4174E">
      <w:r w:rsidRPr="00613175">
        <w:t>[TS 24.229 clause 5.1.6.8.3]:</w:t>
      </w:r>
    </w:p>
    <w:p w14:paraId="1C45190E" w14:textId="77777777" w:rsidR="00D4174E" w:rsidRPr="00613175" w:rsidRDefault="00D4174E" w:rsidP="00D4174E">
      <w:pPr>
        <w:rPr>
          <w:lang w:eastAsia="en-US"/>
        </w:rPr>
      </w:pPr>
      <w:r w:rsidRPr="00613175">
        <w:t>After a successful initial emergency registration,</w:t>
      </w:r>
      <w:r w:rsidRPr="00613175">
        <w:rPr>
          <w:lang w:eastAsia="ja-JP"/>
        </w:rPr>
        <w:t xml:space="preserve"> t</w:t>
      </w:r>
      <w:r w:rsidRPr="00613175">
        <w:t>he UE shall apply the procedures as specified in subclause 5.1.2A and 5.1.3 with the following additions:</w:t>
      </w:r>
    </w:p>
    <w:p w14:paraId="21DEFAF7" w14:textId="77777777" w:rsidR="00D4174E" w:rsidRPr="00613175" w:rsidRDefault="00D4174E" w:rsidP="00D4174E">
      <w:pPr>
        <w:pStyle w:val="B10"/>
      </w:pPr>
      <w:r w:rsidRPr="00613175">
        <w:t>1)</w:t>
      </w:r>
      <w:r w:rsidRPr="00613175">
        <w:tab/>
        <w:t xml:space="preserve">the UE shall insert in the INVITE request, a From header field that includes the public user identity registered via emergency registration or the tel </w:t>
      </w:r>
      <w:smartTag w:uri="urn:schemas-microsoft-com:office:smarttags" w:element="stockticker">
        <w:r w:rsidRPr="00613175">
          <w:t>URI</w:t>
        </w:r>
      </w:smartTag>
      <w:r w:rsidRPr="00613175">
        <w:t xml:space="preserve"> associated with the public user identity registered via emergency registration, as described in subclause 4.2;</w:t>
      </w:r>
    </w:p>
    <w:p w14:paraId="024E9726" w14:textId="77777777" w:rsidR="00D4174E" w:rsidRPr="00613175" w:rsidRDefault="00D4174E" w:rsidP="00D4174E">
      <w:pPr>
        <w:pStyle w:val="B10"/>
      </w:pPr>
      <w:r w:rsidRPr="00613175">
        <w:t>2)</w:t>
      </w:r>
      <w:r w:rsidRPr="00613175">
        <w:tab/>
        <w:t>the UE shall include a service URN in the Request-</w:t>
      </w:r>
      <w:smartTag w:uri="urn:schemas-microsoft-com:office:smarttags" w:element="stockticker">
        <w:r w:rsidRPr="00613175">
          <w:t>URI</w:t>
        </w:r>
      </w:smartTag>
      <w:r w:rsidRPr="00613175">
        <w:t xml:space="preserve"> of the INVITE request in accordance with subclause 5.1.6.8.1;</w:t>
      </w:r>
    </w:p>
    <w:p w14:paraId="1C092FE0" w14:textId="77777777" w:rsidR="00D4174E" w:rsidRPr="00613175" w:rsidRDefault="00D4174E" w:rsidP="00D4174E">
      <w:pPr>
        <w:pStyle w:val="B10"/>
      </w:pPr>
      <w:r w:rsidRPr="00613175">
        <w:t>3)</w:t>
      </w:r>
      <w:r w:rsidRPr="00613175">
        <w:tab/>
        <w:t>the UE shall insert in the INVITE request, a To header field with the same emergency service URN as in the Request-</w:t>
      </w:r>
      <w:smartTag w:uri="urn:schemas-microsoft-com:office:smarttags" w:element="stockticker">
        <w:r w:rsidRPr="00613175">
          <w:t>URI</w:t>
        </w:r>
      </w:smartTag>
      <w:r w:rsidRPr="00613175">
        <w:t>;</w:t>
      </w:r>
    </w:p>
    <w:p w14:paraId="277E5828" w14:textId="77777777" w:rsidR="00D4174E" w:rsidRPr="00613175" w:rsidRDefault="00D4174E" w:rsidP="00D4174E">
      <w:pPr>
        <w:pStyle w:val="B10"/>
      </w:pPr>
      <w:r w:rsidRPr="00613175">
        <w:t>4)</w:t>
      </w:r>
      <w:r w:rsidRPr="00613175">
        <w:tab/>
        <w:t>if available to the UE, and if defined for the access type as specified in subclause 7.2A.4, the P-Access-Network-Info header field shall contain a location identifier such as the cell id, line id or the identity of the WLAN access node, which is relevant for routeing the IMS emergency call;</w:t>
      </w:r>
    </w:p>
    <w:p w14:paraId="3508AE5B" w14:textId="77777777" w:rsidR="00D4174E" w:rsidRPr="00613175" w:rsidRDefault="00D4174E" w:rsidP="00D4174E">
      <w:pPr>
        <w:pStyle w:val="NO"/>
      </w:pPr>
      <w:r w:rsidRPr="00613175">
        <w:t>NOTE 1:</w:t>
      </w:r>
      <w:r w:rsidRPr="00613175">
        <w:tab/>
        <w:t>The IMS emergency specification in 3GPP TS 23.167 [4B] describes several methods how the UE can get its location information from the access network or from a server. Such methods are not in the scope of this specification.</w:t>
      </w:r>
    </w:p>
    <w:p w14:paraId="291598E6" w14:textId="77777777" w:rsidR="00D4174E" w:rsidRPr="00613175" w:rsidRDefault="00D4174E" w:rsidP="00D4174E">
      <w:pPr>
        <w:pStyle w:val="B10"/>
      </w:pPr>
      <w:r w:rsidRPr="00613175">
        <w:t>5)</w:t>
      </w:r>
      <w:r w:rsidRPr="00613175">
        <w:tab/>
        <w:t xml:space="preserve">the UE shall insert in the INVITE request, one or two P-Preferred-Identity header field(s) that include the public user identity registered via emergency registration or the tel </w:t>
      </w:r>
      <w:smartTag w:uri="urn:schemas-microsoft-com:office:smarttags" w:element="stockticker">
        <w:r w:rsidRPr="00613175">
          <w:t>URI</w:t>
        </w:r>
      </w:smartTag>
      <w:r w:rsidRPr="00613175">
        <w:t xml:space="preserve"> associated with the public user identity</w:t>
      </w:r>
      <w:r w:rsidRPr="00613175">
        <w:rPr>
          <w:lang w:eastAsia="zh-CN"/>
        </w:rPr>
        <w:t xml:space="preserve"> registered via emergency registration as described in</w:t>
      </w:r>
      <w:r w:rsidRPr="00613175">
        <w:t xml:space="preserve"> subclause 4.2;</w:t>
      </w:r>
    </w:p>
    <w:p w14:paraId="3C97801A" w14:textId="77777777" w:rsidR="00D4174E" w:rsidRPr="00613175" w:rsidRDefault="00D4174E" w:rsidP="00D4174E">
      <w:pPr>
        <w:pStyle w:val="NO"/>
      </w:pPr>
      <w:r w:rsidRPr="00613175">
        <w:t>NOTE 2:</w:t>
      </w:r>
      <w:r w:rsidRPr="00613175">
        <w:tab/>
        <w:t>Providing two P-Preferred-Identity header fields is usually supported by UE acting as enterprise network.</w:t>
      </w:r>
    </w:p>
    <w:p w14:paraId="1B1A4967" w14:textId="77777777" w:rsidR="00D4174E" w:rsidRPr="00613175" w:rsidRDefault="00D4174E" w:rsidP="00D4174E">
      <w:pPr>
        <w:pStyle w:val="B10"/>
      </w:pPr>
      <w:r w:rsidRPr="00613175">
        <w:t>6)</w:t>
      </w:r>
      <w:r w:rsidRPr="00613175">
        <w:tab/>
        <w:t>void;</w:t>
      </w:r>
    </w:p>
    <w:p w14:paraId="5A7EB3BB" w14:textId="77777777" w:rsidR="00D4174E" w:rsidRPr="00613175" w:rsidRDefault="00D4174E" w:rsidP="00D4174E">
      <w:pPr>
        <w:pStyle w:val="B10"/>
      </w:pPr>
      <w:r w:rsidRPr="00613175">
        <w:t>7)</w:t>
      </w:r>
      <w:r w:rsidRPr="00613175">
        <w:tab/>
        <w:t xml:space="preserve">if the UE has its location information available, or a </w:t>
      </w:r>
      <w:smartTag w:uri="urn:schemas-microsoft-com:office:smarttags" w:element="stockticker">
        <w:r w:rsidRPr="00613175">
          <w:t>URI</w:t>
        </w:r>
      </w:smartTag>
      <w:r w:rsidRPr="00613175">
        <w:t xml:space="preserve"> that points to the location information, then the UE shall include a Geolocation header field in the INVITE request in the following way:</w:t>
      </w:r>
    </w:p>
    <w:p w14:paraId="49C1F96E" w14:textId="77777777" w:rsidR="00D4174E" w:rsidRPr="00613175" w:rsidRDefault="00D4174E" w:rsidP="00D4174E">
      <w:pPr>
        <w:pStyle w:val="B2"/>
      </w:pPr>
      <w:r w:rsidRPr="00613175">
        <w:t>-</w:t>
      </w:r>
      <w:r w:rsidRPr="00613175">
        <w:tab/>
        <w:t xml:space="preserve">if the UE is aware of the </w:t>
      </w:r>
      <w:smartTag w:uri="urn:schemas-microsoft-com:office:smarttags" w:element="stockticker">
        <w:r w:rsidRPr="00613175">
          <w:t>URI</w:t>
        </w:r>
      </w:smartTag>
      <w:r w:rsidRPr="00613175">
        <w:t xml:space="preserve"> that points to where the UE's location is stored, include the </w:t>
      </w:r>
      <w:smartTag w:uri="urn:schemas-microsoft-com:office:smarttags" w:element="stockticker">
        <w:r w:rsidRPr="00613175">
          <w:t>URI</w:t>
        </w:r>
      </w:smartTag>
      <w:r w:rsidRPr="00613175">
        <w:t xml:space="preserve"> as the Geolocation header field value, as described in RFC 6442 [89]; or</w:t>
      </w:r>
    </w:p>
    <w:p w14:paraId="318ACB67" w14:textId="77777777" w:rsidR="00D4174E" w:rsidRPr="00613175" w:rsidRDefault="00D4174E" w:rsidP="00D4174E">
      <w:pPr>
        <w:pStyle w:val="B2"/>
      </w:pPr>
      <w:r w:rsidRPr="00613175">
        <w:t>-</w:t>
      </w:r>
      <w:r w:rsidRPr="00613175">
        <w:tab/>
        <w:t>if the UE is aware of its location information, include the location information in a PIDF location object, in accordance with RFC 4119 [90], include the location object in a message body with the content type application/pidf+xml, and include a Content ID URL, referring to the message body, as the Geolocation header field value, as described RFC 6442 [89], and include a Content-Disposition header field with a disposition type "render" value and a "handling" header field parameter with an "optional" value, as described in RFC 3261 [26];</w:t>
      </w:r>
    </w:p>
    <w:p w14:paraId="34A9EB1C" w14:textId="77777777" w:rsidR="00D4174E" w:rsidRPr="00613175" w:rsidRDefault="00D4174E" w:rsidP="00D4174E">
      <w:pPr>
        <w:pStyle w:val="B10"/>
      </w:pPr>
      <w:r w:rsidRPr="00613175">
        <w:t>8)</w:t>
      </w:r>
      <w:r w:rsidRPr="00613175">
        <w:tab/>
        <w:t>if the UE includes a Geolocation header field, the UE shall also include a Geolocation-Routing header field with a "yes" header field value, which indicates that the location of the UE can be used by other entities to make routing decisions, as described in RFC 6442 [89];</w:t>
      </w:r>
    </w:p>
    <w:p w14:paraId="75AD6FF4" w14:textId="77777777" w:rsidR="00D4174E" w:rsidRPr="00613175" w:rsidRDefault="00D4174E" w:rsidP="00D4174E">
      <w:pPr>
        <w:pStyle w:val="NO"/>
      </w:pPr>
      <w:r w:rsidRPr="00613175">
        <w:t>NOTE 3:</w:t>
      </w:r>
      <w:r w:rsidRPr="00613175">
        <w:tab/>
        <w:t xml:space="preserve">It is suggested that UE's only use the option of providing a </w:t>
      </w:r>
      <w:smartTag w:uri="urn:schemas-microsoft-com:office:smarttags" w:element="stockticker">
        <w:r w:rsidRPr="00613175">
          <w:t>URI</w:t>
        </w:r>
      </w:smartTag>
      <w:r w:rsidRPr="00613175">
        <w:t xml:space="preserve"> when the domain part belongs to the current P-CSCF or S-CSCF provider. This is an issue on which the network operator needs to provide guidance to the end user. A </w:t>
      </w:r>
      <w:smartTag w:uri="urn:schemas-microsoft-com:office:smarttags" w:element="stockticker">
        <w:r w:rsidRPr="00613175">
          <w:t>URI</w:t>
        </w:r>
      </w:smartTag>
      <w:r w:rsidRPr="00613175">
        <w:t xml:space="preserve"> that is only resolvable to the UE which is making the emergency call is not desirable.</w:t>
      </w:r>
    </w:p>
    <w:p w14:paraId="19ACDB3B" w14:textId="77777777" w:rsidR="00D4174E" w:rsidRPr="00613175" w:rsidRDefault="00D4174E" w:rsidP="00D4174E">
      <w:pPr>
        <w:pStyle w:val="B10"/>
      </w:pPr>
      <w:r w:rsidRPr="00613175">
        <w:t>9)</w:t>
      </w:r>
      <w:r w:rsidRPr="00613175">
        <w:tab/>
        <w:t xml:space="preserve">if the UE has neither geographical location information available, nor a </w:t>
      </w:r>
      <w:smartTag w:uri="urn:schemas-microsoft-com:office:smarttags" w:element="stockticker">
        <w:smartTag w:uri="urn:schemas-microsoft-com:office:smarttags" w:element="stockticker">
          <w:r w:rsidRPr="00613175">
            <w:t>UR</w:t>
          </w:r>
        </w:smartTag>
        <w:r w:rsidRPr="00613175">
          <w:t>I</w:t>
        </w:r>
      </w:smartTag>
      <w:r w:rsidRPr="00613175">
        <w:t xml:space="preserve"> that points to the location information, the UE shall not insert a Geolocation header field in the INVITE request; and</w:t>
      </w:r>
    </w:p>
    <w:p w14:paraId="17631604" w14:textId="77777777" w:rsidR="00D4174E" w:rsidRPr="00613175" w:rsidRDefault="00D4174E" w:rsidP="00D4174E">
      <w:pPr>
        <w:pStyle w:val="B10"/>
      </w:pPr>
      <w:r w:rsidRPr="00613175">
        <w:t>10)</w:t>
      </w:r>
      <w:r w:rsidRPr="00613175">
        <w:tab/>
        <w:t>if support of the current location discovery during an emergency call is allowed in the IP-CAN specific annex and the UE supports the current location discovery during an emergency call, the UE shall include a Recv-Info header field as described in RFC 6086 [25], indicating the g.3gpp.current-location-discovery info package name and shall include an Accept header field indicating the "application/vnd.3gpp.current-location-discovery+xml" MIME type.</w:t>
      </w:r>
    </w:p>
    <w:p w14:paraId="4F50580A" w14:textId="77777777" w:rsidR="00D4174E" w:rsidRPr="00613175" w:rsidRDefault="00D4174E" w:rsidP="00D4174E">
      <w:pPr>
        <w:pStyle w:val="NO"/>
      </w:pPr>
      <w:r w:rsidRPr="00613175">
        <w:t>NOTE 4:</w:t>
      </w:r>
      <w:r w:rsidRPr="00613175">
        <w:tab/>
        <w:t>RFC 3261 [26] provides for the use of the Priority header field with a suggested value of "emergency". It is not precluded that emergency sessions contain this value, but such usage will have no impact on the processing within the IM CN subsystem.</w:t>
      </w:r>
    </w:p>
    <w:p w14:paraId="584E6780" w14:textId="77777777" w:rsidR="00D4174E" w:rsidRPr="00613175" w:rsidRDefault="00D4174E" w:rsidP="00D4174E">
      <w:r w:rsidRPr="00613175">
        <w:t>[TS 24.229 annex L.2.2.6]:</w:t>
      </w:r>
    </w:p>
    <w:p w14:paraId="52E57A9B" w14:textId="77777777" w:rsidR="00D4174E" w:rsidRPr="00613175" w:rsidRDefault="00D4174E" w:rsidP="00D4174E">
      <w:pPr>
        <w:rPr>
          <w:lang w:eastAsia="en-US"/>
        </w:rPr>
      </w:pPr>
      <w:r w:rsidRPr="00613175">
        <w:t>Emergency bearers are defined for use in emergency calls in EPS and core network support of these bearers is indicated to the UE in NAS signalling. Where the UE recognises that a call request is an emergency call and the core network supports emergency bearers, the UE shall use these EPS bearer contexts for both signalling and media for emergency calls made using the IM CN subsystem.</w:t>
      </w:r>
    </w:p>
    <w:p w14:paraId="489D75BC" w14:textId="77777777" w:rsidR="00D4174E" w:rsidRPr="00613175" w:rsidRDefault="00D4174E" w:rsidP="00D4174E">
      <w:r w:rsidRPr="00613175">
        <w:t>...</w:t>
      </w:r>
    </w:p>
    <w:p w14:paraId="5BBA7693" w14:textId="77777777" w:rsidR="00D4174E" w:rsidRPr="00613175" w:rsidRDefault="00D4174E" w:rsidP="00D4174E">
      <w:pPr>
        <w:rPr>
          <w:lang w:eastAsia="en-US"/>
        </w:rPr>
      </w:pPr>
      <w:r w:rsidRPr="00613175">
        <w:t>When activating an EPS bearer context to perform emergency registration, the UE shall request a PDN connection for emergency bearer services as described in 3GPP TS 24.301 [8J]. The procedures for EPS bearer context activation and P-CSCF discovery, as described in subclause L.2.2.1 of this specification apply accordingly.</w:t>
      </w:r>
    </w:p>
    <w:p w14:paraId="1B63D7F8" w14:textId="77777777" w:rsidR="00D4174E" w:rsidRPr="00613175" w:rsidRDefault="00D4174E" w:rsidP="00D4174E">
      <w:r w:rsidRPr="00613175">
        <w:t xml:space="preserve">In order to find out whether the UE is attached to the home PLMN or to the visited PLMN, the UE shall compare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values derived from its </w:t>
      </w:r>
      <w:smartTag w:uri="urn:schemas-microsoft-com:office:smarttags" w:element="stockticker">
        <w:r w:rsidRPr="00613175">
          <w:t>IMSI</w:t>
        </w:r>
      </w:smartTag>
      <w:r w:rsidRPr="00613175">
        <w:t xml:space="preserve"> with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of the PLMN the UE is attached to. If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of the PLMN the UE is attached to do not match with the </w:t>
      </w:r>
      <w:smartTag w:uri="urn:schemas-microsoft-com:office:smarttags" w:element="stockticker">
        <w:r w:rsidRPr="00613175">
          <w:t>MCC</w:t>
        </w:r>
      </w:smartTag>
      <w:r w:rsidRPr="00613175">
        <w:t xml:space="preserve"> and </w:t>
      </w:r>
      <w:smartTag w:uri="urn:schemas-microsoft-com:office:smarttags" w:element="stockticker">
        <w:r w:rsidRPr="00613175">
          <w:t>MNC</w:t>
        </w:r>
      </w:smartTag>
      <w:r w:rsidRPr="00613175">
        <w:t xml:space="preserve"> derived from the </w:t>
      </w:r>
      <w:smartTag w:uri="urn:schemas-microsoft-com:office:smarttags" w:element="stockticker">
        <w:r w:rsidRPr="00613175">
          <w:t>IMSI</w:t>
        </w:r>
      </w:smartTag>
      <w:r w:rsidRPr="00613175">
        <w:t>, then for the purpose of emergency calls in the IM CN subsystem the UE shall consider to be attached to a VPLMN.</w:t>
      </w:r>
    </w:p>
    <w:p w14:paraId="60611484" w14:textId="77777777" w:rsidR="00D4174E" w:rsidRPr="00613175" w:rsidRDefault="00D4174E" w:rsidP="00D4174E">
      <w:pPr>
        <w:pStyle w:val="NO"/>
      </w:pPr>
      <w:r w:rsidRPr="00613175">
        <w:t>NOTE 2:</w:t>
      </w:r>
      <w:r w:rsidRPr="00613175">
        <w:tab/>
        <w:t>In this respect an equivalent HPLMN, as defined in 3GPP TS 23.122 [4C] will be considered as a visited network.</w:t>
      </w:r>
    </w:p>
    <w:p w14:paraId="075CFA7A" w14:textId="77777777" w:rsidR="00D4174E" w:rsidRPr="00613175" w:rsidRDefault="00D4174E" w:rsidP="00D4174E">
      <w:pPr>
        <w:keepNext/>
        <w:keepLines/>
        <w:spacing w:before="120"/>
        <w:ind w:left="1985" w:hanging="1985"/>
        <w:rPr>
          <w:rFonts w:ascii="Arial" w:hAnsi="Arial"/>
          <w:snapToGrid w:val="0"/>
        </w:rPr>
      </w:pPr>
      <w:r w:rsidRPr="00613175">
        <w:rPr>
          <w:rFonts w:ascii="Arial" w:hAnsi="Arial"/>
          <w:snapToGrid w:val="0"/>
        </w:rPr>
        <w:t>Reference(s)</w:t>
      </w:r>
    </w:p>
    <w:p w14:paraId="1501CABA" w14:textId="77777777" w:rsidR="00D4174E" w:rsidRPr="00613175" w:rsidRDefault="00D4174E" w:rsidP="00D4174E">
      <w:pPr>
        <w:rPr>
          <w:snapToGrid w:val="0"/>
          <w:lang w:eastAsia="en-US"/>
        </w:rPr>
      </w:pPr>
      <w:r w:rsidRPr="00613175">
        <w:rPr>
          <w:snapToGrid w:val="0"/>
        </w:rPr>
        <w:t>3GPP T</w:t>
      </w:r>
      <w:r w:rsidRPr="00613175">
        <w:t>S 24.229 [7], clauses 5.1.6.1, 5.1.6.2, 5.1.6.8.3 and Annex L2.2.6.</w:t>
      </w:r>
    </w:p>
    <w:p w14:paraId="00CB0216" w14:textId="77777777" w:rsidR="00D4174E" w:rsidRPr="00613175" w:rsidRDefault="00D4174E" w:rsidP="00D4174E">
      <w:pPr>
        <w:pStyle w:val="H6"/>
      </w:pPr>
      <w:r w:rsidRPr="00613175">
        <w:t>10.3.3</w:t>
      </w:r>
      <w:r w:rsidRPr="00613175">
        <w:tab/>
        <w:t>Test description</w:t>
      </w:r>
    </w:p>
    <w:p w14:paraId="071BC888" w14:textId="77777777" w:rsidR="00D4174E" w:rsidRPr="00613175" w:rsidRDefault="00D4174E" w:rsidP="00D4174E">
      <w:pPr>
        <w:pStyle w:val="H6"/>
      </w:pPr>
      <w:r w:rsidRPr="00613175">
        <w:t>10.3.3.1</w:t>
      </w:r>
      <w:r w:rsidRPr="00613175">
        <w:tab/>
        <w:t>Pre-test conditions</w:t>
      </w:r>
    </w:p>
    <w:p w14:paraId="4FE8C846" w14:textId="77777777" w:rsidR="00D4174E" w:rsidRPr="00613175" w:rsidRDefault="00D4174E" w:rsidP="00D4174E">
      <w:pPr>
        <w:pStyle w:val="H6"/>
      </w:pPr>
      <w:r w:rsidRPr="00613175">
        <w:t>System Simulator:</w:t>
      </w:r>
    </w:p>
    <w:p w14:paraId="3057F39E" w14:textId="77777777" w:rsidR="00D4174E" w:rsidRPr="00613175" w:rsidRDefault="00D4174E" w:rsidP="00D4174E">
      <w:pPr>
        <w:pStyle w:val="B10"/>
      </w:pPr>
      <w:r w:rsidRPr="00613175">
        <w:t>-</w:t>
      </w:r>
      <w:r w:rsidRPr="00613175">
        <w:tab/>
        <w:t>1 NR Cell connected to 5GC, default parameters.</w:t>
      </w:r>
    </w:p>
    <w:p w14:paraId="3929CFD0" w14:textId="77777777" w:rsidR="00D4174E" w:rsidRPr="00613175" w:rsidRDefault="00D4174E" w:rsidP="00D4174E">
      <w:pPr>
        <w:pStyle w:val="H6"/>
      </w:pPr>
      <w:r w:rsidRPr="00613175">
        <w:t>UE:</w:t>
      </w:r>
    </w:p>
    <w:p w14:paraId="1416291F" w14:textId="77777777" w:rsidR="00D4174E" w:rsidRPr="00613175" w:rsidRDefault="00D4174E" w:rsidP="00D4174E">
      <w:pPr>
        <w:pStyle w:val="B10"/>
      </w:pPr>
      <w:r w:rsidRPr="00613175">
        <w:t>-</w:t>
      </w:r>
      <w:r w:rsidRPr="00613175">
        <w:tab/>
        <w:t>UE contains either ISIM and USIM applications or only USIM application on UICC.</w:t>
      </w:r>
    </w:p>
    <w:p w14:paraId="31343379" w14:textId="77777777" w:rsidR="00D4174E" w:rsidRPr="00613175" w:rsidRDefault="00D4174E" w:rsidP="00D4174E">
      <w:pPr>
        <w:pStyle w:val="B10"/>
      </w:pPr>
      <w:r w:rsidRPr="00613175">
        <w:t>-</w:t>
      </w:r>
      <w:r w:rsidRPr="00613175">
        <w:tab/>
        <w:t>UE is configured to register for IMS after switch on.</w:t>
      </w:r>
    </w:p>
    <w:p w14:paraId="3AA77F0D" w14:textId="77777777" w:rsidR="00D4174E" w:rsidRPr="00613175" w:rsidRDefault="00D4174E" w:rsidP="00D4174E">
      <w:pPr>
        <w:pStyle w:val="H6"/>
      </w:pPr>
      <w:r w:rsidRPr="00613175">
        <w:t>Preamble:</w:t>
      </w:r>
    </w:p>
    <w:p w14:paraId="46C1E43F" w14:textId="77777777" w:rsidR="00D4174E" w:rsidRPr="00613175" w:rsidRDefault="00D4174E" w:rsidP="00D4174E">
      <w:pPr>
        <w:pStyle w:val="B10"/>
      </w:pPr>
      <w:r w:rsidRPr="00613175">
        <w:t>-</w:t>
      </w:r>
      <w:r w:rsidRPr="00613175">
        <w:tab/>
        <w:t>The UE is in test state 1N-A (TS 38.508-1 [21]) and registered to IMS and thereafter executing the generic test procedure in Annex A.4.1 up to its last step for a multimedia non-emergency call.</w:t>
      </w:r>
    </w:p>
    <w:p w14:paraId="175E2C84" w14:textId="77777777" w:rsidR="00D4174E" w:rsidRPr="00613175" w:rsidRDefault="00D4174E" w:rsidP="00D4174E">
      <w:pPr>
        <w:pStyle w:val="H6"/>
      </w:pPr>
      <w:r w:rsidRPr="00613175">
        <w:t>10.3.3.2</w:t>
      </w:r>
      <w:r w:rsidRPr="00613175">
        <w:tab/>
        <w:t>Test procedure sequence</w:t>
      </w:r>
    </w:p>
    <w:p w14:paraId="12DE7F73" w14:textId="77777777" w:rsidR="00D4174E" w:rsidRPr="00613175" w:rsidRDefault="00D4174E" w:rsidP="00D4174E">
      <w:pPr>
        <w:pStyle w:val="TH"/>
      </w:pPr>
      <w:r w:rsidRPr="00613175">
        <w:t>Table 10.3.3.2-1: Main Behaviour</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029"/>
        <w:gridCol w:w="983"/>
        <w:gridCol w:w="2524"/>
        <w:gridCol w:w="563"/>
        <w:gridCol w:w="843"/>
      </w:tblGrid>
      <w:tr w:rsidR="00D4174E" w:rsidRPr="00613175" w14:paraId="6A6E2241" w14:textId="77777777" w:rsidTr="00D4174E">
        <w:trPr>
          <w:jc w:val="center"/>
        </w:trPr>
        <w:tc>
          <w:tcPr>
            <w:tcW w:w="704" w:type="dxa"/>
            <w:tcBorders>
              <w:top w:val="single" w:sz="4" w:space="0" w:color="auto"/>
              <w:left w:val="single" w:sz="4" w:space="0" w:color="auto"/>
              <w:bottom w:val="nil"/>
              <w:right w:val="single" w:sz="4" w:space="0" w:color="auto"/>
            </w:tcBorders>
            <w:hideMark/>
          </w:tcPr>
          <w:p w14:paraId="7CCC1ACB" w14:textId="77777777" w:rsidR="00D4174E" w:rsidRPr="00613175" w:rsidRDefault="00D4174E">
            <w:pPr>
              <w:pStyle w:val="TAH"/>
            </w:pPr>
            <w:r w:rsidRPr="00613175">
              <w:t>St</w:t>
            </w:r>
          </w:p>
        </w:tc>
        <w:tc>
          <w:tcPr>
            <w:tcW w:w="4026" w:type="dxa"/>
            <w:tcBorders>
              <w:top w:val="single" w:sz="4" w:space="0" w:color="auto"/>
              <w:left w:val="single" w:sz="4" w:space="0" w:color="auto"/>
              <w:bottom w:val="single" w:sz="4" w:space="0" w:color="auto"/>
              <w:right w:val="single" w:sz="4" w:space="0" w:color="auto"/>
            </w:tcBorders>
            <w:hideMark/>
          </w:tcPr>
          <w:p w14:paraId="3D2CCA8B" w14:textId="77777777" w:rsidR="00D4174E" w:rsidRPr="00613175" w:rsidRDefault="00D4174E">
            <w:pPr>
              <w:pStyle w:val="TAH"/>
            </w:pPr>
            <w:r w:rsidRPr="00613175">
              <w:t>Procedure</w:t>
            </w:r>
          </w:p>
        </w:tc>
        <w:tc>
          <w:tcPr>
            <w:tcW w:w="3504" w:type="dxa"/>
            <w:gridSpan w:val="2"/>
            <w:tcBorders>
              <w:top w:val="single" w:sz="4" w:space="0" w:color="auto"/>
              <w:left w:val="single" w:sz="4" w:space="0" w:color="auto"/>
              <w:bottom w:val="single" w:sz="4" w:space="0" w:color="auto"/>
              <w:right w:val="single" w:sz="4" w:space="0" w:color="auto"/>
            </w:tcBorders>
            <w:hideMark/>
          </w:tcPr>
          <w:p w14:paraId="7A630671" w14:textId="77777777" w:rsidR="00D4174E" w:rsidRPr="00613175" w:rsidRDefault="00D4174E">
            <w:pPr>
              <w:pStyle w:val="TAH"/>
            </w:pPr>
            <w:r w:rsidRPr="00613175">
              <w:t>Message Sequence</w:t>
            </w:r>
          </w:p>
        </w:tc>
        <w:tc>
          <w:tcPr>
            <w:tcW w:w="563" w:type="dxa"/>
            <w:tcBorders>
              <w:top w:val="single" w:sz="4" w:space="0" w:color="auto"/>
              <w:left w:val="single" w:sz="4" w:space="0" w:color="auto"/>
              <w:bottom w:val="nil"/>
              <w:right w:val="single" w:sz="4" w:space="0" w:color="auto"/>
            </w:tcBorders>
            <w:hideMark/>
          </w:tcPr>
          <w:p w14:paraId="43FB15FC" w14:textId="77777777" w:rsidR="00D4174E" w:rsidRPr="00613175" w:rsidRDefault="00D4174E">
            <w:pPr>
              <w:pStyle w:val="TAH"/>
            </w:pPr>
            <w:r w:rsidRPr="00613175">
              <w:t>TP</w:t>
            </w:r>
          </w:p>
        </w:tc>
        <w:tc>
          <w:tcPr>
            <w:tcW w:w="842" w:type="dxa"/>
            <w:tcBorders>
              <w:top w:val="single" w:sz="4" w:space="0" w:color="auto"/>
              <w:left w:val="single" w:sz="4" w:space="0" w:color="auto"/>
              <w:bottom w:val="nil"/>
              <w:right w:val="single" w:sz="4" w:space="0" w:color="auto"/>
            </w:tcBorders>
            <w:hideMark/>
          </w:tcPr>
          <w:p w14:paraId="128744FC" w14:textId="77777777" w:rsidR="00D4174E" w:rsidRPr="00613175" w:rsidRDefault="00D4174E">
            <w:pPr>
              <w:pStyle w:val="TAH"/>
            </w:pPr>
            <w:r w:rsidRPr="00613175">
              <w:t>Verdict</w:t>
            </w:r>
          </w:p>
        </w:tc>
      </w:tr>
      <w:tr w:rsidR="00D4174E" w:rsidRPr="00613175" w14:paraId="3F1686E5" w14:textId="77777777" w:rsidTr="00D4174E">
        <w:trPr>
          <w:jc w:val="center"/>
        </w:trPr>
        <w:tc>
          <w:tcPr>
            <w:tcW w:w="704" w:type="dxa"/>
            <w:tcBorders>
              <w:top w:val="nil"/>
              <w:left w:val="single" w:sz="4" w:space="0" w:color="auto"/>
              <w:bottom w:val="single" w:sz="4" w:space="0" w:color="auto"/>
              <w:right w:val="single" w:sz="4" w:space="0" w:color="auto"/>
            </w:tcBorders>
          </w:tcPr>
          <w:p w14:paraId="1E2505FC" w14:textId="77777777" w:rsidR="00D4174E" w:rsidRPr="00613175" w:rsidRDefault="00D4174E">
            <w:pPr>
              <w:pStyle w:val="TAH"/>
            </w:pPr>
          </w:p>
        </w:tc>
        <w:tc>
          <w:tcPr>
            <w:tcW w:w="4026" w:type="dxa"/>
            <w:tcBorders>
              <w:top w:val="single" w:sz="4" w:space="0" w:color="auto"/>
              <w:left w:val="single" w:sz="4" w:space="0" w:color="auto"/>
              <w:bottom w:val="single" w:sz="4" w:space="0" w:color="auto"/>
              <w:right w:val="single" w:sz="4" w:space="0" w:color="auto"/>
            </w:tcBorders>
          </w:tcPr>
          <w:p w14:paraId="0D635D61" w14:textId="77777777" w:rsidR="00D4174E" w:rsidRPr="00613175" w:rsidRDefault="00D4174E">
            <w:pPr>
              <w:pStyle w:val="TAH"/>
            </w:pPr>
          </w:p>
        </w:tc>
        <w:tc>
          <w:tcPr>
            <w:tcW w:w="982" w:type="dxa"/>
            <w:tcBorders>
              <w:top w:val="single" w:sz="4" w:space="0" w:color="auto"/>
              <w:left w:val="single" w:sz="4" w:space="0" w:color="auto"/>
              <w:bottom w:val="single" w:sz="4" w:space="0" w:color="auto"/>
              <w:right w:val="single" w:sz="4" w:space="0" w:color="auto"/>
            </w:tcBorders>
            <w:hideMark/>
          </w:tcPr>
          <w:p w14:paraId="38021AFF" w14:textId="77777777" w:rsidR="00D4174E" w:rsidRPr="00613175" w:rsidRDefault="00D4174E">
            <w:pPr>
              <w:pStyle w:val="TAH"/>
            </w:pPr>
            <w:r w:rsidRPr="00613175">
              <w:t>U - S</w:t>
            </w:r>
          </w:p>
        </w:tc>
        <w:tc>
          <w:tcPr>
            <w:tcW w:w="2522" w:type="dxa"/>
            <w:tcBorders>
              <w:top w:val="single" w:sz="4" w:space="0" w:color="auto"/>
              <w:left w:val="single" w:sz="4" w:space="0" w:color="auto"/>
              <w:bottom w:val="single" w:sz="4" w:space="0" w:color="auto"/>
              <w:right w:val="single" w:sz="4" w:space="0" w:color="auto"/>
            </w:tcBorders>
            <w:hideMark/>
          </w:tcPr>
          <w:p w14:paraId="43D26A6D" w14:textId="77777777" w:rsidR="00D4174E" w:rsidRPr="00613175" w:rsidRDefault="00D4174E">
            <w:pPr>
              <w:pStyle w:val="TAH"/>
            </w:pPr>
            <w:r w:rsidRPr="00613175">
              <w:t>Message</w:t>
            </w:r>
          </w:p>
        </w:tc>
        <w:tc>
          <w:tcPr>
            <w:tcW w:w="563" w:type="dxa"/>
            <w:tcBorders>
              <w:top w:val="nil"/>
              <w:left w:val="single" w:sz="4" w:space="0" w:color="auto"/>
              <w:bottom w:val="single" w:sz="4" w:space="0" w:color="auto"/>
              <w:right w:val="single" w:sz="4" w:space="0" w:color="auto"/>
            </w:tcBorders>
          </w:tcPr>
          <w:p w14:paraId="7A499D81" w14:textId="77777777" w:rsidR="00D4174E" w:rsidRPr="00613175" w:rsidRDefault="00D4174E">
            <w:pPr>
              <w:pStyle w:val="TAH"/>
            </w:pPr>
          </w:p>
        </w:tc>
        <w:tc>
          <w:tcPr>
            <w:tcW w:w="842" w:type="dxa"/>
            <w:tcBorders>
              <w:top w:val="nil"/>
              <w:left w:val="single" w:sz="4" w:space="0" w:color="auto"/>
              <w:bottom w:val="single" w:sz="4" w:space="0" w:color="auto"/>
              <w:right w:val="single" w:sz="4" w:space="0" w:color="auto"/>
            </w:tcBorders>
          </w:tcPr>
          <w:p w14:paraId="752C49C2" w14:textId="77777777" w:rsidR="00D4174E" w:rsidRPr="00613175" w:rsidRDefault="00D4174E">
            <w:pPr>
              <w:pStyle w:val="TAH"/>
            </w:pPr>
          </w:p>
        </w:tc>
      </w:tr>
      <w:tr w:rsidR="00D4174E" w:rsidRPr="00613175" w14:paraId="01F6C210"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5E41DCED" w14:textId="77777777" w:rsidR="00D4174E" w:rsidRPr="00613175" w:rsidRDefault="00D4174E">
            <w:pPr>
              <w:pStyle w:val="TAC"/>
              <w:rPr>
                <w:lang w:eastAsia="zh-CN"/>
              </w:rPr>
            </w:pPr>
            <w:r w:rsidRPr="00613175">
              <w:rPr>
                <w:lang w:eastAsia="zh-CN"/>
              </w:rPr>
              <w:t>1</w:t>
            </w:r>
          </w:p>
        </w:tc>
        <w:tc>
          <w:tcPr>
            <w:tcW w:w="4026" w:type="dxa"/>
            <w:tcBorders>
              <w:top w:val="single" w:sz="4" w:space="0" w:color="auto"/>
              <w:left w:val="single" w:sz="4" w:space="0" w:color="auto"/>
              <w:bottom w:val="single" w:sz="4" w:space="0" w:color="auto"/>
              <w:right w:val="single" w:sz="4" w:space="0" w:color="auto"/>
            </w:tcBorders>
            <w:hideMark/>
          </w:tcPr>
          <w:p w14:paraId="1FC552DB" w14:textId="77777777" w:rsidR="00D4174E" w:rsidRPr="00613175" w:rsidRDefault="00D4174E">
            <w:pPr>
              <w:pStyle w:val="TAL"/>
              <w:rPr>
                <w:snapToGrid w:val="0"/>
                <w:lang w:eastAsia="zh-CN"/>
              </w:rPr>
            </w:pPr>
            <w:r w:rsidRPr="00613175">
              <w:rPr>
                <w:snapToGrid w:val="0"/>
                <w:lang w:eastAsia="zh-CN"/>
              </w:rPr>
              <w:t>UE is made to hold the ongoing call</w:t>
            </w:r>
          </w:p>
        </w:tc>
        <w:tc>
          <w:tcPr>
            <w:tcW w:w="982" w:type="dxa"/>
            <w:tcBorders>
              <w:top w:val="single" w:sz="4" w:space="0" w:color="auto"/>
              <w:left w:val="single" w:sz="4" w:space="0" w:color="auto"/>
              <w:bottom w:val="single" w:sz="4" w:space="0" w:color="auto"/>
              <w:right w:val="single" w:sz="4" w:space="0" w:color="auto"/>
            </w:tcBorders>
            <w:hideMark/>
          </w:tcPr>
          <w:p w14:paraId="70085E78" w14:textId="77777777" w:rsidR="00D4174E" w:rsidRPr="00613175" w:rsidRDefault="00D4174E">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0C1D034E" w14:textId="77777777" w:rsidR="00D4174E" w:rsidRPr="00613175" w:rsidRDefault="00D4174E">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5014756B" w14:textId="77777777" w:rsidR="00D4174E" w:rsidRPr="00613175" w:rsidRDefault="00D4174E">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3BE9588C" w14:textId="77777777" w:rsidR="00D4174E" w:rsidRPr="00613175" w:rsidRDefault="00D4174E">
            <w:pPr>
              <w:pStyle w:val="TAC"/>
              <w:rPr>
                <w:lang w:eastAsia="zh-CN"/>
              </w:rPr>
            </w:pPr>
            <w:r w:rsidRPr="00613175">
              <w:rPr>
                <w:lang w:eastAsia="zh-CN"/>
              </w:rPr>
              <w:t>-</w:t>
            </w:r>
          </w:p>
        </w:tc>
      </w:tr>
      <w:tr w:rsidR="00D4174E" w:rsidRPr="00613175" w14:paraId="0D4E4DFD"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727F9310" w14:textId="77777777" w:rsidR="00D4174E" w:rsidRPr="00613175" w:rsidRDefault="00D4174E">
            <w:pPr>
              <w:pStyle w:val="TAC"/>
              <w:rPr>
                <w:lang w:eastAsia="zh-CN"/>
              </w:rPr>
            </w:pPr>
            <w:r w:rsidRPr="00613175">
              <w:rPr>
                <w:lang w:eastAsia="zh-CN"/>
              </w:rPr>
              <w:t>2-5</w:t>
            </w:r>
          </w:p>
        </w:tc>
        <w:tc>
          <w:tcPr>
            <w:tcW w:w="4026" w:type="dxa"/>
            <w:tcBorders>
              <w:top w:val="single" w:sz="4" w:space="0" w:color="auto"/>
              <w:left w:val="single" w:sz="4" w:space="0" w:color="auto"/>
              <w:bottom w:val="single" w:sz="4" w:space="0" w:color="auto"/>
              <w:right w:val="single" w:sz="4" w:space="0" w:color="auto"/>
            </w:tcBorders>
            <w:hideMark/>
          </w:tcPr>
          <w:p w14:paraId="2339AFF2" w14:textId="77777777" w:rsidR="00D4174E" w:rsidRPr="00613175" w:rsidRDefault="00D4174E">
            <w:pPr>
              <w:pStyle w:val="TAL"/>
              <w:rPr>
                <w:snapToGrid w:val="0"/>
                <w:lang w:eastAsia="zh-CN"/>
              </w:rPr>
            </w:pPr>
            <w:r w:rsidRPr="00613175">
              <w:rPr>
                <w:lang w:eastAsia="zh-CN"/>
              </w:rPr>
              <w:t>Ongoing call is put on hold by UE</w:t>
            </w:r>
          </w:p>
          <w:p w14:paraId="771FAD4E" w14:textId="77777777" w:rsidR="00D4174E" w:rsidRPr="00613175" w:rsidRDefault="00D4174E">
            <w:pPr>
              <w:pStyle w:val="TAL"/>
              <w:rPr>
                <w:snapToGrid w:val="0"/>
                <w:lang w:eastAsia="zh-CN"/>
              </w:rPr>
            </w:pPr>
            <w:r w:rsidRPr="00613175">
              <w:rPr>
                <w:snapToGrid w:val="0"/>
                <w:lang w:eastAsia="zh-CN"/>
              </w:rPr>
              <w:t>(Steps 1-4 of Annex A.17)</w:t>
            </w:r>
          </w:p>
        </w:tc>
        <w:tc>
          <w:tcPr>
            <w:tcW w:w="982" w:type="dxa"/>
            <w:tcBorders>
              <w:top w:val="single" w:sz="4" w:space="0" w:color="auto"/>
              <w:left w:val="single" w:sz="4" w:space="0" w:color="auto"/>
              <w:bottom w:val="single" w:sz="4" w:space="0" w:color="auto"/>
              <w:right w:val="single" w:sz="4" w:space="0" w:color="auto"/>
            </w:tcBorders>
            <w:hideMark/>
          </w:tcPr>
          <w:p w14:paraId="154873BD" w14:textId="77777777" w:rsidR="00D4174E" w:rsidRPr="00613175" w:rsidRDefault="00D4174E">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178CCA71" w14:textId="77777777" w:rsidR="00D4174E" w:rsidRPr="00613175" w:rsidRDefault="00D4174E">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0F3F0E0C" w14:textId="77777777" w:rsidR="00D4174E" w:rsidRPr="00613175" w:rsidRDefault="00D4174E">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010A904B" w14:textId="77777777" w:rsidR="00D4174E" w:rsidRPr="00613175" w:rsidRDefault="00D4174E">
            <w:pPr>
              <w:pStyle w:val="TAC"/>
              <w:rPr>
                <w:lang w:eastAsia="zh-CN"/>
              </w:rPr>
            </w:pPr>
            <w:r w:rsidRPr="00613175">
              <w:rPr>
                <w:lang w:eastAsia="zh-CN"/>
              </w:rPr>
              <w:t>-</w:t>
            </w:r>
          </w:p>
        </w:tc>
      </w:tr>
      <w:tr w:rsidR="00D4174E" w:rsidRPr="00613175" w14:paraId="640090EA"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101293FE" w14:textId="77777777" w:rsidR="00D4174E" w:rsidRPr="00613175" w:rsidRDefault="00D4174E">
            <w:pPr>
              <w:pStyle w:val="TAC"/>
              <w:rPr>
                <w:lang w:eastAsia="zh-CN"/>
              </w:rPr>
            </w:pPr>
            <w:r w:rsidRPr="00613175">
              <w:rPr>
                <w:lang w:eastAsia="zh-CN"/>
              </w:rPr>
              <w:t>6</w:t>
            </w:r>
          </w:p>
        </w:tc>
        <w:tc>
          <w:tcPr>
            <w:tcW w:w="4026" w:type="dxa"/>
            <w:tcBorders>
              <w:top w:val="single" w:sz="4" w:space="0" w:color="auto"/>
              <w:left w:val="single" w:sz="4" w:space="0" w:color="auto"/>
              <w:bottom w:val="single" w:sz="4" w:space="0" w:color="auto"/>
              <w:right w:val="single" w:sz="4" w:space="0" w:color="auto"/>
            </w:tcBorders>
            <w:hideMark/>
          </w:tcPr>
          <w:p w14:paraId="33C43547" w14:textId="77777777" w:rsidR="00D4174E" w:rsidRPr="00613175" w:rsidRDefault="00D4174E">
            <w:pPr>
              <w:pStyle w:val="TAL"/>
              <w:rPr>
                <w:snapToGrid w:val="0"/>
                <w:lang w:eastAsia="zh-CN"/>
              </w:rPr>
            </w:pPr>
            <w:r w:rsidRPr="00613175">
              <w:rPr>
                <w:snapToGrid w:val="0"/>
                <w:lang w:eastAsia="zh-CN"/>
              </w:rPr>
              <w:t>UE is made to initiate an emergency call</w:t>
            </w:r>
          </w:p>
        </w:tc>
        <w:tc>
          <w:tcPr>
            <w:tcW w:w="982" w:type="dxa"/>
            <w:tcBorders>
              <w:top w:val="single" w:sz="4" w:space="0" w:color="auto"/>
              <w:left w:val="single" w:sz="4" w:space="0" w:color="auto"/>
              <w:bottom w:val="single" w:sz="4" w:space="0" w:color="auto"/>
              <w:right w:val="single" w:sz="4" w:space="0" w:color="auto"/>
            </w:tcBorders>
            <w:hideMark/>
          </w:tcPr>
          <w:p w14:paraId="093CB741" w14:textId="77777777" w:rsidR="00D4174E" w:rsidRPr="00613175" w:rsidRDefault="00D4174E">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794EFB42" w14:textId="77777777" w:rsidR="00D4174E" w:rsidRPr="00613175" w:rsidRDefault="00D4174E">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660A15D6" w14:textId="77777777" w:rsidR="00D4174E" w:rsidRPr="00613175" w:rsidRDefault="00D4174E">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2BF4A8E8" w14:textId="77777777" w:rsidR="00D4174E" w:rsidRPr="00613175" w:rsidRDefault="00D4174E">
            <w:pPr>
              <w:pStyle w:val="TAC"/>
              <w:rPr>
                <w:lang w:eastAsia="zh-CN"/>
              </w:rPr>
            </w:pPr>
            <w:r w:rsidRPr="00613175">
              <w:rPr>
                <w:lang w:eastAsia="zh-CN"/>
              </w:rPr>
              <w:t>-</w:t>
            </w:r>
          </w:p>
        </w:tc>
      </w:tr>
      <w:tr w:rsidR="00D4174E" w:rsidRPr="00613175" w14:paraId="78533480"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04C44989" w14:textId="77777777" w:rsidR="00D4174E" w:rsidRPr="00613175" w:rsidRDefault="00D4174E">
            <w:pPr>
              <w:pStyle w:val="TAC"/>
              <w:rPr>
                <w:lang w:eastAsia="zh-CN"/>
              </w:rPr>
            </w:pPr>
            <w:r w:rsidRPr="00613175">
              <w:rPr>
                <w:lang w:eastAsia="zh-CN"/>
              </w:rPr>
              <w:t>7-10</w:t>
            </w:r>
          </w:p>
        </w:tc>
        <w:tc>
          <w:tcPr>
            <w:tcW w:w="4026" w:type="dxa"/>
            <w:tcBorders>
              <w:top w:val="single" w:sz="4" w:space="0" w:color="auto"/>
              <w:left w:val="single" w:sz="4" w:space="0" w:color="auto"/>
              <w:bottom w:val="single" w:sz="4" w:space="0" w:color="auto"/>
              <w:right w:val="single" w:sz="4" w:space="0" w:color="auto"/>
            </w:tcBorders>
            <w:hideMark/>
          </w:tcPr>
          <w:p w14:paraId="7945CF27" w14:textId="77777777" w:rsidR="00D4174E" w:rsidRPr="00613175" w:rsidRDefault="00D4174E">
            <w:pPr>
              <w:pStyle w:val="TAL"/>
              <w:rPr>
                <w:snapToGrid w:val="0"/>
                <w:lang w:eastAsia="zh-CN"/>
              </w:rPr>
            </w:pPr>
            <w:r w:rsidRPr="00613175">
              <w:rPr>
                <w:snapToGrid w:val="0"/>
              </w:rPr>
              <w:t>Check: Does the UE initiate and complete the IMS emergency registration?</w:t>
            </w:r>
          </w:p>
          <w:p w14:paraId="062908D4" w14:textId="77777777" w:rsidR="00D4174E" w:rsidRPr="00613175" w:rsidRDefault="00D4174E">
            <w:pPr>
              <w:pStyle w:val="TAL"/>
              <w:rPr>
                <w:snapToGrid w:val="0"/>
                <w:lang w:eastAsia="zh-CN"/>
              </w:rPr>
            </w:pPr>
            <w:r w:rsidRPr="00613175">
              <w:rPr>
                <w:snapToGrid w:val="0"/>
                <w:lang w:eastAsia="zh-CN"/>
              </w:rPr>
              <w:t>(Steps 1-4 of Annex A.3)</w:t>
            </w:r>
          </w:p>
        </w:tc>
        <w:tc>
          <w:tcPr>
            <w:tcW w:w="982" w:type="dxa"/>
            <w:tcBorders>
              <w:top w:val="single" w:sz="4" w:space="0" w:color="auto"/>
              <w:left w:val="single" w:sz="4" w:space="0" w:color="auto"/>
              <w:bottom w:val="single" w:sz="4" w:space="0" w:color="auto"/>
              <w:right w:val="single" w:sz="4" w:space="0" w:color="auto"/>
            </w:tcBorders>
            <w:hideMark/>
          </w:tcPr>
          <w:p w14:paraId="6F4451A7" w14:textId="77777777" w:rsidR="00D4174E" w:rsidRPr="00613175" w:rsidRDefault="00D4174E">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2AFD6D0E" w14:textId="77777777" w:rsidR="00D4174E" w:rsidRPr="00613175" w:rsidRDefault="00D4174E">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574D6F73" w14:textId="77777777" w:rsidR="00D4174E" w:rsidRPr="00613175" w:rsidRDefault="00D4174E">
            <w:pPr>
              <w:pStyle w:val="TAC"/>
              <w:rPr>
                <w:lang w:eastAsia="zh-CN"/>
              </w:rPr>
            </w:pPr>
            <w:r w:rsidRPr="00613175">
              <w:rPr>
                <w:lang w:eastAsia="zh-CN"/>
              </w:rPr>
              <w:t>1</w:t>
            </w:r>
          </w:p>
        </w:tc>
        <w:tc>
          <w:tcPr>
            <w:tcW w:w="842" w:type="dxa"/>
            <w:tcBorders>
              <w:top w:val="single" w:sz="4" w:space="0" w:color="auto"/>
              <w:left w:val="single" w:sz="4" w:space="0" w:color="auto"/>
              <w:bottom w:val="single" w:sz="4" w:space="0" w:color="auto"/>
              <w:right w:val="single" w:sz="4" w:space="0" w:color="auto"/>
            </w:tcBorders>
            <w:hideMark/>
          </w:tcPr>
          <w:p w14:paraId="50B985EA" w14:textId="77777777" w:rsidR="00D4174E" w:rsidRPr="00613175" w:rsidRDefault="00D4174E">
            <w:pPr>
              <w:pStyle w:val="TAC"/>
              <w:rPr>
                <w:lang w:eastAsia="zh-CN"/>
              </w:rPr>
            </w:pPr>
            <w:r w:rsidRPr="00613175">
              <w:rPr>
                <w:lang w:eastAsia="zh-CN"/>
              </w:rPr>
              <w:t>P</w:t>
            </w:r>
          </w:p>
        </w:tc>
      </w:tr>
      <w:tr w:rsidR="00D4174E" w:rsidRPr="00613175" w14:paraId="27574665"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2B12122E" w14:textId="77777777" w:rsidR="00D4174E" w:rsidRPr="00613175" w:rsidRDefault="00D4174E">
            <w:pPr>
              <w:pStyle w:val="TAC"/>
              <w:rPr>
                <w:lang w:eastAsia="zh-CN"/>
              </w:rPr>
            </w:pPr>
            <w:r w:rsidRPr="00613175">
              <w:rPr>
                <w:lang w:eastAsia="zh-CN"/>
              </w:rPr>
              <w:t>11</w:t>
            </w:r>
          </w:p>
        </w:tc>
        <w:tc>
          <w:tcPr>
            <w:tcW w:w="4026" w:type="dxa"/>
            <w:tcBorders>
              <w:top w:val="single" w:sz="4" w:space="0" w:color="auto"/>
              <w:left w:val="single" w:sz="4" w:space="0" w:color="auto"/>
              <w:bottom w:val="single" w:sz="4" w:space="0" w:color="auto"/>
              <w:right w:val="single" w:sz="4" w:space="0" w:color="auto"/>
            </w:tcBorders>
            <w:hideMark/>
          </w:tcPr>
          <w:p w14:paraId="6F5035F7" w14:textId="77777777" w:rsidR="00D4174E" w:rsidRPr="00613175" w:rsidRDefault="00D4174E">
            <w:pPr>
              <w:pStyle w:val="TAL"/>
              <w:rPr>
                <w:snapToGrid w:val="0"/>
                <w:lang w:eastAsia="zh-CN"/>
              </w:rPr>
            </w:pPr>
            <w:r w:rsidRPr="00613175">
              <w:rPr>
                <w:snapToGrid w:val="0"/>
                <w:lang w:eastAsia="zh-CN"/>
              </w:rPr>
              <w:t>Check: Does the UE send correctly composed INVITE request for emergency call?</w:t>
            </w:r>
          </w:p>
          <w:p w14:paraId="73333AF7" w14:textId="77777777" w:rsidR="00D4174E" w:rsidRPr="00613175" w:rsidRDefault="00D4174E">
            <w:pPr>
              <w:pStyle w:val="TAL"/>
              <w:rPr>
                <w:snapToGrid w:val="0"/>
                <w:lang w:eastAsia="zh-CN"/>
              </w:rPr>
            </w:pPr>
            <w:r w:rsidRPr="00613175">
              <w:rPr>
                <w:snapToGrid w:val="0"/>
                <w:lang w:eastAsia="zh-CN"/>
              </w:rPr>
              <w:t>(Step 1 of Annex A.6)</w:t>
            </w:r>
          </w:p>
        </w:tc>
        <w:tc>
          <w:tcPr>
            <w:tcW w:w="982" w:type="dxa"/>
            <w:tcBorders>
              <w:top w:val="single" w:sz="4" w:space="0" w:color="auto"/>
              <w:left w:val="single" w:sz="4" w:space="0" w:color="auto"/>
              <w:bottom w:val="single" w:sz="4" w:space="0" w:color="auto"/>
              <w:right w:val="single" w:sz="4" w:space="0" w:color="auto"/>
            </w:tcBorders>
            <w:hideMark/>
          </w:tcPr>
          <w:p w14:paraId="0F6A07D9" w14:textId="77777777" w:rsidR="00D4174E" w:rsidRPr="00613175" w:rsidRDefault="00D4174E">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71BBDBE2" w14:textId="77777777" w:rsidR="00D4174E" w:rsidRPr="00613175" w:rsidRDefault="00D4174E">
            <w:pPr>
              <w:pStyle w:val="TAL"/>
              <w:rPr>
                <w:lang w:eastAsia="zh-CN"/>
              </w:rPr>
            </w:pPr>
            <w:r w:rsidRPr="00613175">
              <w:rPr>
                <w:lang w:eastAsia="zh-CN"/>
              </w:rPr>
              <w:t>INVITE</w:t>
            </w:r>
          </w:p>
        </w:tc>
        <w:tc>
          <w:tcPr>
            <w:tcW w:w="563" w:type="dxa"/>
            <w:tcBorders>
              <w:top w:val="single" w:sz="4" w:space="0" w:color="auto"/>
              <w:left w:val="single" w:sz="4" w:space="0" w:color="auto"/>
              <w:bottom w:val="single" w:sz="4" w:space="0" w:color="auto"/>
              <w:right w:val="single" w:sz="4" w:space="0" w:color="auto"/>
            </w:tcBorders>
            <w:hideMark/>
          </w:tcPr>
          <w:p w14:paraId="4EEF54F4" w14:textId="77777777" w:rsidR="00D4174E" w:rsidRPr="00613175" w:rsidRDefault="00D4174E">
            <w:pPr>
              <w:pStyle w:val="TAC"/>
              <w:rPr>
                <w:lang w:eastAsia="zh-CN"/>
              </w:rPr>
            </w:pPr>
            <w:r w:rsidRPr="00613175">
              <w:rPr>
                <w:lang w:eastAsia="zh-CN"/>
              </w:rPr>
              <w:t>2</w:t>
            </w:r>
          </w:p>
        </w:tc>
        <w:tc>
          <w:tcPr>
            <w:tcW w:w="842" w:type="dxa"/>
            <w:tcBorders>
              <w:top w:val="single" w:sz="4" w:space="0" w:color="auto"/>
              <w:left w:val="single" w:sz="4" w:space="0" w:color="auto"/>
              <w:bottom w:val="single" w:sz="4" w:space="0" w:color="auto"/>
              <w:right w:val="single" w:sz="4" w:space="0" w:color="auto"/>
            </w:tcBorders>
            <w:hideMark/>
          </w:tcPr>
          <w:p w14:paraId="4E9AE530" w14:textId="77777777" w:rsidR="00D4174E" w:rsidRPr="00613175" w:rsidRDefault="00D4174E">
            <w:pPr>
              <w:pStyle w:val="TAC"/>
              <w:rPr>
                <w:lang w:eastAsia="zh-CN"/>
              </w:rPr>
            </w:pPr>
            <w:r w:rsidRPr="00613175">
              <w:rPr>
                <w:lang w:eastAsia="zh-CN"/>
              </w:rPr>
              <w:t>P</w:t>
            </w:r>
          </w:p>
        </w:tc>
      </w:tr>
      <w:tr w:rsidR="00D4174E" w:rsidRPr="00613175" w14:paraId="6BE0C037"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5A345001" w14:textId="77777777" w:rsidR="00D4174E" w:rsidRPr="00613175" w:rsidRDefault="00D4174E">
            <w:pPr>
              <w:pStyle w:val="TAC"/>
              <w:rPr>
                <w:lang w:eastAsia="zh-CN"/>
              </w:rPr>
            </w:pPr>
            <w:r w:rsidRPr="00613175">
              <w:rPr>
                <w:lang w:eastAsia="zh-CN"/>
              </w:rPr>
              <w:t>12-14</w:t>
            </w:r>
          </w:p>
        </w:tc>
        <w:tc>
          <w:tcPr>
            <w:tcW w:w="4026" w:type="dxa"/>
            <w:tcBorders>
              <w:top w:val="single" w:sz="4" w:space="0" w:color="auto"/>
              <w:left w:val="single" w:sz="4" w:space="0" w:color="auto"/>
              <w:bottom w:val="single" w:sz="4" w:space="0" w:color="auto"/>
              <w:right w:val="single" w:sz="4" w:space="0" w:color="auto"/>
            </w:tcBorders>
            <w:hideMark/>
          </w:tcPr>
          <w:p w14:paraId="23EE22DD" w14:textId="77777777" w:rsidR="00D4174E" w:rsidRPr="00613175" w:rsidRDefault="00D4174E">
            <w:pPr>
              <w:pStyle w:val="TAL"/>
              <w:rPr>
                <w:snapToGrid w:val="0"/>
                <w:lang w:eastAsia="zh-CN"/>
              </w:rPr>
            </w:pPr>
            <w:r w:rsidRPr="00613175">
              <w:rPr>
                <w:snapToGrid w:val="0"/>
                <w:lang w:eastAsia="zh-CN"/>
              </w:rPr>
              <w:t>SS sends 100 Trying, followed by 180 Ringing, followed by 200 OK.</w:t>
            </w:r>
          </w:p>
          <w:p w14:paraId="01BC2C5D" w14:textId="77777777" w:rsidR="00D4174E" w:rsidRPr="00613175" w:rsidRDefault="00D4174E">
            <w:pPr>
              <w:pStyle w:val="TAL"/>
              <w:rPr>
                <w:snapToGrid w:val="0"/>
                <w:lang w:eastAsia="zh-CN"/>
              </w:rPr>
            </w:pPr>
            <w:r w:rsidRPr="00613175">
              <w:rPr>
                <w:snapToGrid w:val="0"/>
                <w:lang w:eastAsia="zh-CN"/>
              </w:rPr>
              <w:t>(Steps 2-4 of Annex A.6)</w:t>
            </w:r>
          </w:p>
        </w:tc>
        <w:tc>
          <w:tcPr>
            <w:tcW w:w="982" w:type="dxa"/>
            <w:tcBorders>
              <w:top w:val="single" w:sz="4" w:space="0" w:color="auto"/>
              <w:left w:val="single" w:sz="4" w:space="0" w:color="auto"/>
              <w:bottom w:val="single" w:sz="4" w:space="0" w:color="auto"/>
              <w:right w:val="single" w:sz="4" w:space="0" w:color="auto"/>
            </w:tcBorders>
            <w:hideMark/>
          </w:tcPr>
          <w:p w14:paraId="2AFEA87B" w14:textId="77777777" w:rsidR="00D4174E" w:rsidRPr="00613175" w:rsidRDefault="00D4174E">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06922F1C" w14:textId="77777777" w:rsidR="00D4174E" w:rsidRPr="00613175" w:rsidRDefault="00D4174E">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31260709" w14:textId="77777777" w:rsidR="00D4174E" w:rsidRPr="00613175" w:rsidRDefault="00D4174E">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1AE8B126" w14:textId="77777777" w:rsidR="00D4174E" w:rsidRPr="00613175" w:rsidRDefault="00D4174E">
            <w:pPr>
              <w:pStyle w:val="TAC"/>
              <w:rPr>
                <w:lang w:eastAsia="zh-CN"/>
              </w:rPr>
            </w:pPr>
            <w:r w:rsidRPr="00613175">
              <w:rPr>
                <w:lang w:eastAsia="zh-CN"/>
              </w:rPr>
              <w:t>-</w:t>
            </w:r>
          </w:p>
        </w:tc>
      </w:tr>
      <w:tr w:rsidR="00D4174E" w:rsidRPr="00613175" w14:paraId="509048D7"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283AEDC6" w14:textId="77777777" w:rsidR="00D4174E" w:rsidRPr="00613175" w:rsidRDefault="00D4174E">
            <w:pPr>
              <w:pStyle w:val="TAC"/>
              <w:rPr>
                <w:lang w:eastAsia="zh-CN"/>
              </w:rPr>
            </w:pPr>
            <w:r w:rsidRPr="00613175">
              <w:rPr>
                <w:lang w:eastAsia="zh-CN"/>
              </w:rPr>
              <w:t>15</w:t>
            </w:r>
          </w:p>
        </w:tc>
        <w:tc>
          <w:tcPr>
            <w:tcW w:w="4026" w:type="dxa"/>
            <w:tcBorders>
              <w:top w:val="single" w:sz="4" w:space="0" w:color="auto"/>
              <w:left w:val="single" w:sz="4" w:space="0" w:color="auto"/>
              <w:bottom w:val="single" w:sz="4" w:space="0" w:color="auto"/>
              <w:right w:val="single" w:sz="4" w:space="0" w:color="auto"/>
            </w:tcBorders>
            <w:hideMark/>
          </w:tcPr>
          <w:p w14:paraId="77C09F11" w14:textId="77777777" w:rsidR="00D4174E" w:rsidRPr="00613175" w:rsidRDefault="00D4174E">
            <w:pPr>
              <w:pStyle w:val="TAL"/>
              <w:rPr>
                <w:lang w:eastAsia="zh-CN"/>
              </w:rPr>
            </w:pPr>
            <w:r w:rsidRPr="00613175">
              <w:rPr>
                <w:lang w:eastAsia="zh-CN"/>
              </w:rPr>
              <w:t>Check: Does the UE acknowledge?</w:t>
            </w:r>
          </w:p>
          <w:p w14:paraId="33A33CB9" w14:textId="77777777" w:rsidR="00D4174E" w:rsidRPr="00613175" w:rsidRDefault="00D4174E">
            <w:pPr>
              <w:pStyle w:val="TAL"/>
              <w:rPr>
                <w:lang w:eastAsia="zh-CN"/>
              </w:rPr>
            </w:pPr>
            <w:r w:rsidRPr="00613175">
              <w:rPr>
                <w:lang w:eastAsia="zh-CN"/>
              </w:rPr>
              <w:t>(</w:t>
            </w:r>
            <w:r w:rsidRPr="00613175">
              <w:rPr>
                <w:snapToGrid w:val="0"/>
                <w:lang w:eastAsia="zh-CN"/>
              </w:rPr>
              <w:t>Step 5 of Annex A.6</w:t>
            </w:r>
            <w:r w:rsidRPr="00613175">
              <w:rPr>
                <w:lang w:eastAsia="zh-CN"/>
              </w:rPr>
              <w:t>)</w:t>
            </w:r>
          </w:p>
        </w:tc>
        <w:tc>
          <w:tcPr>
            <w:tcW w:w="982" w:type="dxa"/>
            <w:tcBorders>
              <w:top w:val="single" w:sz="4" w:space="0" w:color="auto"/>
              <w:left w:val="single" w:sz="4" w:space="0" w:color="auto"/>
              <w:bottom w:val="single" w:sz="4" w:space="0" w:color="auto"/>
              <w:right w:val="single" w:sz="4" w:space="0" w:color="auto"/>
            </w:tcBorders>
            <w:hideMark/>
          </w:tcPr>
          <w:p w14:paraId="185D4E44" w14:textId="77777777" w:rsidR="00D4174E" w:rsidRPr="00613175" w:rsidRDefault="00D4174E">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4E903E00" w14:textId="77777777" w:rsidR="00D4174E" w:rsidRPr="00613175" w:rsidRDefault="00D4174E">
            <w:pPr>
              <w:pStyle w:val="TAL"/>
              <w:rPr>
                <w:rFonts w:eastAsia="SimSun"/>
                <w:lang w:eastAsia="zh-CN"/>
              </w:rPr>
            </w:pPr>
            <w:r w:rsidRPr="00613175">
              <w:rPr>
                <w:lang w:eastAsia="zh-CN"/>
              </w:rPr>
              <w:t>ACK</w:t>
            </w:r>
          </w:p>
        </w:tc>
        <w:tc>
          <w:tcPr>
            <w:tcW w:w="563" w:type="dxa"/>
            <w:tcBorders>
              <w:top w:val="single" w:sz="4" w:space="0" w:color="auto"/>
              <w:left w:val="single" w:sz="4" w:space="0" w:color="auto"/>
              <w:bottom w:val="single" w:sz="4" w:space="0" w:color="auto"/>
              <w:right w:val="single" w:sz="4" w:space="0" w:color="auto"/>
            </w:tcBorders>
            <w:hideMark/>
          </w:tcPr>
          <w:p w14:paraId="0EA761CA" w14:textId="77777777" w:rsidR="00D4174E" w:rsidRPr="00613175" w:rsidRDefault="00D4174E">
            <w:pPr>
              <w:pStyle w:val="TAC"/>
              <w:rPr>
                <w:lang w:eastAsia="zh-CN"/>
              </w:rPr>
            </w:pPr>
            <w:r w:rsidRPr="00613175">
              <w:rPr>
                <w:lang w:eastAsia="zh-CN"/>
              </w:rPr>
              <w:t xml:space="preserve">3 </w:t>
            </w:r>
          </w:p>
        </w:tc>
        <w:tc>
          <w:tcPr>
            <w:tcW w:w="842" w:type="dxa"/>
            <w:tcBorders>
              <w:top w:val="single" w:sz="4" w:space="0" w:color="auto"/>
              <w:left w:val="single" w:sz="4" w:space="0" w:color="auto"/>
              <w:bottom w:val="single" w:sz="4" w:space="0" w:color="auto"/>
              <w:right w:val="single" w:sz="4" w:space="0" w:color="auto"/>
            </w:tcBorders>
            <w:hideMark/>
          </w:tcPr>
          <w:p w14:paraId="465F496A" w14:textId="77777777" w:rsidR="00D4174E" w:rsidRPr="00613175" w:rsidRDefault="00D4174E">
            <w:pPr>
              <w:pStyle w:val="TAC"/>
              <w:rPr>
                <w:lang w:eastAsia="zh-CN"/>
              </w:rPr>
            </w:pPr>
            <w:r w:rsidRPr="00613175">
              <w:rPr>
                <w:lang w:eastAsia="zh-CN"/>
              </w:rPr>
              <w:t>P</w:t>
            </w:r>
          </w:p>
        </w:tc>
      </w:tr>
      <w:tr w:rsidR="00D4174E" w:rsidRPr="00613175" w14:paraId="566E0962"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4A473812" w14:textId="77777777" w:rsidR="00D4174E" w:rsidRPr="00613175" w:rsidRDefault="00D4174E">
            <w:pPr>
              <w:pStyle w:val="TAC"/>
              <w:rPr>
                <w:lang w:eastAsia="zh-CN"/>
              </w:rPr>
            </w:pPr>
            <w:r w:rsidRPr="00613175">
              <w:rPr>
                <w:lang w:eastAsia="zh-CN"/>
              </w:rPr>
              <w:t>16</w:t>
            </w:r>
          </w:p>
        </w:tc>
        <w:tc>
          <w:tcPr>
            <w:tcW w:w="4026" w:type="dxa"/>
            <w:tcBorders>
              <w:top w:val="single" w:sz="4" w:space="0" w:color="auto"/>
              <w:left w:val="single" w:sz="4" w:space="0" w:color="auto"/>
              <w:bottom w:val="single" w:sz="4" w:space="0" w:color="auto"/>
              <w:right w:val="single" w:sz="4" w:space="0" w:color="auto"/>
            </w:tcBorders>
            <w:hideMark/>
          </w:tcPr>
          <w:p w14:paraId="293EEDD2" w14:textId="77777777" w:rsidR="00D4174E" w:rsidRPr="00613175" w:rsidRDefault="00D4174E">
            <w:pPr>
              <w:pStyle w:val="TAL"/>
              <w:rPr>
                <w:lang w:eastAsia="zh-CN"/>
              </w:rPr>
            </w:pPr>
            <w:r w:rsidRPr="00613175">
              <w:rPr>
                <w:lang w:eastAsia="zh-CN"/>
              </w:rPr>
              <w:t>SS sends BYE to release the emergency call.</w:t>
            </w:r>
          </w:p>
          <w:p w14:paraId="6E365E9D" w14:textId="77777777" w:rsidR="00D4174E" w:rsidRPr="00613175" w:rsidRDefault="00D4174E">
            <w:pPr>
              <w:pStyle w:val="TAL"/>
              <w:rPr>
                <w:lang w:eastAsia="zh-CN"/>
              </w:rPr>
            </w:pPr>
            <w:r w:rsidRPr="00613175">
              <w:rPr>
                <w:lang w:eastAsia="zh-CN"/>
              </w:rPr>
              <w:t>(Step 1 of Annex A.8)</w:t>
            </w:r>
          </w:p>
        </w:tc>
        <w:tc>
          <w:tcPr>
            <w:tcW w:w="982" w:type="dxa"/>
            <w:tcBorders>
              <w:top w:val="single" w:sz="4" w:space="0" w:color="auto"/>
              <w:left w:val="single" w:sz="4" w:space="0" w:color="auto"/>
              <w:bottom w:val="single" w:sz="4" w:space="0" w:color="auto"/>
              <w:right w:val="single" w:sz="4" w:space="0" w:color="auto"/>
            </w:tcBorders>
            <w:hideMark/>
          </w:tcPr>
          <w:p w14:paraId="36D89842" w14:textId="77777777" w:rsidR="00D4174E" w:rsidRPr="00613175" w:rsidRDefault="00D4174E">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2E55F31F" w14:textId="77777777" w:rsidR="00D4174E" w:rsidRPr="00613175" w:rsidRDefault="00D4174E">
            <w:pPr>
              <w:pStyle w:val="TAL"/>
              <w:rPr>
                <w:lang w:eastAsia="zh-CN"/>
              </w:rPr>
            </w:pPr>
            <w:r w:rsidRPr="00613175">
              <w:rPr>
                <w:lang w:eastAsia="zh-CN"/>
              </w:rPr>
              <w:t>BYE</w:t>
            </w:r>
          </w:p>
        </w:tc>
        <w:tc>
          <w:tcPr>
            <w:tcW w:w="563" w:type="dxa"/>
            <w:tcBorders>
              <w:top w:val="single" w:sz="4" w:space="0" w:color="auto"/>
              <w:left w:val="single" w:sz="4" w:space="0" w:color="auto"/>
              <w:bottom w:val="single" w:sz="4" w:space="0" w:color="auto"/>
              <w:right w:val="single" w:sz="4" w:space="0" w:color="auto"/>
            </w:tcBorders>
            <w:hideMark/>
          </w:tcPr>
          <w:p w14:paraId="325CA941" w14:textId="77777777" w:rsidR="00D4174E" w:rsidRPr="00613175" w:rsidRDefault="00D4174E">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27D5F6E9" w14:textId="77777777" w:rsidR="00D4174E" w:rsidRPr="00613175" w:rsidRDefault="00D4174E">
            <w:pPr>
              <w:pStyle w:val="TAC"/>
              <w:rPr>
                <w:lang w:eastAsia="zh-CN"/>
              </w:rPr>
            </w:pPr>
            <w:r w:rsidRPr="00613175">
              <w:rPr>
                <w:lang w:eastAsia="zh-CN"/>
              </w:rPr>
              <w:t>-</w:t>
            </w:r>
          </w:p>
        </w:tc>
      </w:tr>
      <w:tr w:rsidR="00D4174E" w:rsidRPr="00613175" w14:paraId="57AD0A38"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566ACC0B" w14:textId="77777777" w:rsidR="00D4174E" w:rsidRPr="00613175" w:rsidRDefault="00D4174E">
            <w:pPr>
              <w:pStyle w:val="TAC"/>
              <w:rPr>
                <w:lang w:eastAsia="zh-CN"/>
              </w:rPr>
            </w:pPr>
            <w:r w:rsidRPr="00613175">
              <w:rPr>
                <w:lang w:eastAsia="zh-CN"/>
              </w:rPr>
              <w:t>17</w:t>
            </w:r>
          </w:p>
        </w:tc>
        <w:tc>
          <w:tcPr>
            <w:tcW w:w="4026" w:type="dxa"/>
            <w:tcBorders>
              <w:top w:val="single" w:sz="4" w:space="0" w:color="auto"/>
              <w:left w:val="single" w:sz="4" w:space="0" w:color="auto"/>
              <w:bottom w:val="single" w:sz="4" w:space="0" w:color="auto"/>
              <w:right w:val="single" w:sz="4" w:space="0" w:color="auto"/>
            </w:tcBorders>
            <w:hideMark/>
          </w:tcPr>
          <w:p w14:paraId="5A229ADC" w14:textId="77777777" w:rsidR="00D4174E" w:rsidRPr="00613175" w:rsidRDefault="00D4174E">
            <w:pPr>
              <w:pStyle w:val="TAL"/>
              <w:rPr>
                <w:lang w:eastAsia="zh-CN"/>
              </w:rPr>
            </w:pPr>
            <w:r w:rsidRPr="00613175">
              <w:rPr>
                <w:lang w:eastAsia="zh-CN"/>
              </w:rPr>
              <w:t>Check: Does the UE send 200 OK response?</w:t>
            </w:r>
          </w:p>
          <w:p w14:paraId="7C9BD418" w14:textId="77777777" w:rsidR="00D4174E" w:rsidRPr="00613175" w:rsidRDefault="00D4174E">
            <w:pPr>
              <w:pStyle w:val="TAL"/>
              <w:rPr>
                <w:lang w:eastAsia="zh-CN"/>
              </w:rPr>
            </w:pPr>
            <w:r w:rsidRPr="00613175">
              <w:rPr>
                <w:lang w:eastAsia="zh-CN"/>
              </w:rPr>
              <w:t>(Step 2 of Annex A.8)</w:t>
            </w:r>
          </w:p>
        </w:tc>
        <w:tc>
          <w:tcPr>
            <w:tcW w:w="982" w:type="dxa"/>
            <w:tcBorders>
              <w:top w:val="single" w:sz="4" w:space="0" w:color="auto"/>
              <w:left w:val="single" w:sz="4" w:space="0" w:color="auto"/>
              <w:bottom w:val="single" w:sz="4" w:space="0" w:color="auto"/>
              <w:right w:val="single" w:sz="4" w:space="0" w:color="auto"/>
            </w:tcBorders>
            <w:hideMark/>
          </w:tcPr>
          <w:p w14:paraId="01248553" w14:textId="77777777" w:rsidR="00D4174E" w:rsidRPr="00613175" w:rsidRDefault="00D4174E">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711B6424" w14:textId="77777777" w:rsidR="00D4174E" w:rsidRPr="00613175" w:rsidRDefault="00D4174E">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42DDB29D" w14:textId="77777777" w:rsidR="00D4174E" w:rsidRPr="00613175" w:rsidRDefault="00D4174E">
            <w:pPr>
              <w:pStyle w:val="TAC"/>
              <w:rPr>
                <w:lang w:eastAsia="zh-CN"/>
              </w:rPr>
            </w:pPr>
            <w:r w:rsidRPr="00613175">
              <w:rPr>
                <w:lang w:eastAsia="zh-CN"/>
              </w:rPr>
              <w:t>4</w:t>
            </w:r>
          </w:p>
        </w:tc>
        <w:tc>
          <w:tcPr>
            <w:tcW w:w="842" w:type="dxa"/>
            <w:tcBorders>
              <w:top w:val="single" w:sz="4" w:space="0" w:color="auto"/>
              <w:left w:val="single" w:sz="4" w:space="0" w:color="auto"/>
              <w:bottom w:val="single" w:sz="4" w:space="0" w:color="auto"/>
              <w:right w:val="single" w:sz="4" w:space="0" w:color="auto"/>
            </w:tcBorders>
            <w:hideMark/>
          </w:tcPr>
          <w:p w14:paraId="4E1A07E0" w14:textId="77777777" w:rsidR="00D4174E" w:rsidRPr="00613175" w:rsidRDefault="00D4174E">
            <w:pPr>
              <w:pStyle w:val="TAC"/>
              <w:rPr>
                <w:lang w:eastAsia="zh-CN"/>
              </w:rPr>
            </w:pPr>
            <w:r w:rsidRPr="00613175">
              <w:rPr>
                <w:lang w:eastAsia="zh-CN"/>
              </w:rPr>
              <w:t>P</w:t>
            </w:r>
          </w:p>
        </w:tc>
      </w:tr>
      <w:tr w:rsidR="00D4174E" w:rsidRPr="00613175" w14:paraId="1EF4B363"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246DEB20" w14:textId="77777777" w:rsidR="00D4174E" w:rsidRPr="00613175" w:rsidRDefault="00D4174E">
            <w:pPr>
              <w:pStyle w:val="TAC"/>
              <w:rPr>
                <w:lang w:eastAsia="zh-CN"/>
              </w:rPr>
            </w:pPr>
            <w:r w:rsidRPr="00613175">
              <w:rPr>
                <w:lang w:eastAsia="zh-CN"/>
              </w:rPr>
              <w:t>18</w:t>
            </w:r>
          </w:p>
        </w:tc>
        <w:tc>
          <w:tcPr>
            <w:tcW w:w="4026" w:type="dxa"/>
            <w:tcBorders>
              <w:top w:val="single" w:sz="4" w:space="0" w:color="auto"/>
              <w:left w:val="single" w:sz="4" w:space="0" w:color="auto"/>
              <w:bottom w:val="single" w:sz="4" w:space="0" w:color="auto"/>
              <w:right w:val="single" w:sz="4" w:space="0" w:color="auto"/>
            </w:tcBorders>
            <w:hideMark/>
          </w:tcPr>
          <w:p w14:paraId="27E1E9DE" w14:textId="77777777" w:rsidR="00D4174E" w:rsidRPr="00613175" w:rsidRDefault="00D4174E">
            <w:pPr>
              <w:pStyle w:val="TAL"/>
              <w:rPr>
                <w:lang w:eastAsia="zh-CN"/>
              </w:rPr>
            </w:pPr>
            <w:r w:rsidRPr="00613175">
              <w:rPr>
                <w:lang w:eastAsia="zh-CN"/>
              </w:rPr>
              <w:t>UE is made to resume the original voice call</w:t>
            </w:r>
          </w:p>
        </w:tc>
        <w:tc>
          <w:tcPr>
            <w:tcW w:w="982" w:type="dxa"/>
            <w:tcBorders>
              <w:top w:val="single" w:sz="4" w:space="0" w:color="auto"/>
              <w:left w:val="single" w:sz="4" w:space="0" w:color="auto"/>
              <w:bottom w:val="single" w:sz="4" w:space="0" w:color="auto"/>
              <w:right w:val="single" w:sz="4" w:space="0" w:color="auto"/>
            </w:tcBorders>
            <w:hideMark/>
          </w:tcPr>
          <w:p w14:paraId="20D5A8D1" w14:textId="77777777" w:rsidR="00D4174E" w:rsidRPr="00613175" w:rsidRDefault="00D4174E">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3FBA121F" w14:textId="77777777" w:rsidR="00D4174E" w:rsidRPr="00613175" w:rsidRDefault="00D4174E">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605611F1" w14:textId="77777777" w:rsidR="00D4174E" w:rsidRPr="00613175" w:rsidRDefault="00D4174E">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60FB2CDB" w14:textId="77777777" w:rsidR="00D4174E" w:rsidRPr="00613175" w:rsidRDefault="00D4174E">
            <w:pPr>
              <w:pStyle w:val="TAC"/>
              <w:rPr>
                <w:lang w:eastAsia="zh-CN"/>
              </w:rPr>
            </w:pPr>
            <w:r w:rsidRPr="00613175">
              <w:rPr>
                <w:lang w:eastAsia="zh-CN"/>
              </w:rPr>
              <w:t>-</w:t>
            </w:r>
          </w:p>
        </w:tc>
      </w:tr>
      <w:tr w:rsidR="00D4174E" w:rsidRPr="00613175" w14:paraId="19ABBB3A" w14:textId="77777777" w:rsidTr="00D4174E">
        <w:trPr>
          <w:jc w:val="center"/>
        </w:trPr>
        <w:tc>
          <w:tcPr>
            <w:tcW w:w="704" w:type="dxa"/>
            <w:tcBorders>
              <w:top w:val="single" w:sz="4" w:space="0" w:color="auto"/>
              <w:left w:val="single" w:sz="4" w:space="0" w:color="auto"/>
              <w:bottom w:val="single" w:sz="4" w:space="0" w:color="auto"/>
              <w:right w:val="single" w:sz="4" w:space="0" w:color="auto"/>
            </w:tcBorders>
            <w:hideMark/>
          </w:tcPr>
          <w:p w14:paraId="2C92B109" w14:textId="77777777" w:rsidR="00D4174E" w:rsidRPr="00613175" w:rsidRDefault="00D4174E">
            <w:pPr>
              <w:pStyle w:val="TAC"/>
              <w:rPr>
                <w:lang w:eastAsia="zh-CN"/>
              </w:rPr>
            </w:pPr>
            <w:r w:rsidRPr="00613175">
              <w:rPr>
                <w:lang w:eastAsia="zh-CN"/>
              </w:rPr>
              <w:t>19-22</w:t>
            </w:r>
          </w:p>
        </w:tc>
        <w:tc>
          <w:tcPr>
            <w:tcW w:w="4026" w:type="dxa"/>
            <w:tcBorders>
              <w:top w:val="single" w:sz="4" w:space="0" w:color="auto"/>
              <w:left w:val="single" w:sz="4" w:space="0" w:color="auto"/>
              <w:bottom w:val="single" w:sz="4" w:space="0" w:color="auto"/>
              <w:right w:val="single" w:sz="4" w:space="0" w:color="auto"/>
            </w:tcBorders>
            <w:hideMark/>
          </w:tcPr>
          <w:p w14:paraId="129E7878" w14:textId="77777777" w:rsidR="00D4174E" w:rsidRPr="00613175" w:rsidRDefault="00D4174E">
            <w:pPr>
              <w:pStyle w:val="TAL"/>
              <w:rPr>
                <w:snapToGrid w:val="0"/>
                <w:lang w:eastAsia="zh-CN"/>
              </w:rPr>
            </w:pPr>
            <w:r w:rsidRPr="00613175">
              <w:rPr>
                <w:lang w:eastAsia="zh-CN"/>
              </w:rPr>
              <w:t>Check: Does the UE send re-INVITE and completes resumption of the original voice call?</w:t>
            </w:r>
          </w:p>
          <w:p w14:paraId="64805108" w14:textId="77777777" w:rsidR="00D4174E" w:rsidRPr="00613175" w:rsidRDefault="00D4174E">
            <w:pPr>
              <w:pStyle w:val="TAL"/>
              <w:rPr>
                <w:lang w:eastAsia="zh-CN"/>
              </w:rPr>
            </w:pPr>
            <w:r w:rsidRPr="00613175">
              <w:rPr>
                <w:snapToGrid w:val="0"/>
                <w:lang w:eastAsia="zh-CN"/>
              </w:rPr>
              <w:t>(Steps 1-4 of Annex A.17)</w:t>
            </w:r>
          </w:p>
        </w:tc>
        <w:tc>
          <w:tcPr>
            <w:tcW w:w="982" w:type="dxa"/>
            <w:tcBorders>
              <w:top w:val="single" w:sz="4" w:space="0" w:color="auto"/>
              <w:left w:val="single" w:sz="4" w:space="0" w:color="auto"/>
              <w:bottom w:val="single" w:sz="4" w:space="0" w:color="auto"/>
              <w:right w:val="single" w:sz="4" w:space="0" w:color="auto"/>
            </w:tcBorders>
            <w:hideMark/>
          </w:tcPr>
          <w:p w14:paraId="29B19E03" w14:textId="77777777" w:rsidR="00D4174E" w:rsidRPr="00613175" w:rsidRDefault="00D4174E">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1E07A778" w14:textId="77777777" w:rsidR="00D4174E" w:rsidRPr="00613175" w:rsidRDefault="00D4174E">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26B059EC" w14:textId="77777777" w:rsidR="00D4174E" w:rsidRPr="00613175" w:rsidRDefault="00D4174E">
            <w:pPr>
              <w:pStyle w:val="TAC"/>
              <w:rPr>
                <w:lang w:eastAsia="zh-CN"/>
              </w:rPr>
            </w:pPr>
            <w:r w:rsidRPr="00613175">
              <w:rPr>
                <w:lang w:eastAsia="zh-CN"/>
              </w:rPr>
              <w:t>5</w:t>
            </w:r>
          </w:p>
        </w:tc>
        <w:tc>
          <w:tcPr>
            <w:tcW w:w="842" w:type="dxa"/>
            <w:tcBorders>
              <w:top w:val="single" w:sz="4" w:space="0" w:color="auto"/>
              <w:left w:val="single" w:sz="4" w:space="0" w:color="auto"/>
              <w:bottom w:val="single" w:sz="4" w:space="0" w:color="auto"/>
              <w:right w:val="single" w:sz="4" w:space="0" w:color="auto"/>
            </w:tcBorders>
            <w:hideMark/>
          </w:tcPr>
          <w:p w14:paraId="56767678" w14:textId="77777777" w:rsidR="00D4174E" w:rsidRPr="00613175" w:rsidRDefault="00D4174E">
            <w:pPr>
              <w:pStyle w:val="TAC"/>
              <w:rPr>
                <w:lang w:eastAsia="zh-CN"/>
              </w:rPr>
            </w:pPr>
            <w:r w:rsidRPr="00613175">
              <w:rPr>
                <w:lang w:eastAsia="zh-CN"/>
              </w:rPr>
              <w:t>P</w:t>
            </w:r>
          </w:p>
        </w:tc>
      </w:tr>
    </w:tbl>
    <w:p w14:paraId="4EA8EFE4" w14:textId="77777777" w:rsidR="00352B47" w:rsidRPr="00613175" w:rsidRDefault="00352B47" w:rsidP="00613175"/>
    <w:p w14:paraId="6C3A6D8B" w14:textId="29376EF8" w:rsidR="00D4174E" w:rsidRPr="00613175" w:rsidRDefault="00D4174E" w:rsidP="00D4174E">
      <w:pPr>
        <w:pStyle w:val="H6"/>
        <w:rPr>
          <w:lang w:eastAsia="en-US"/>
        </w:rPr>
      </w:pPr>
      <w:r w:rsidRPr="00613175">
        <w:t>10.3.3.3</w:t>
      </w:r>
      <w:r w:rsidRPr="00613175">
        <w:tab/>
        <w:t>Specific message contents</w:t>
      </w:r>
    </w:p>
    <w:p w14:paraId="188966A8" w14:textId="77777777" w:rsidR="00D4174E" w:rsidRPr="00613175" w:rsidRDefault="00D4174E" w:rsidP="00D4174E">
      <w:pPr>
        <w:rPr>
          <w:lang w:eastAsia="zh-CN"/>
        </w:rPr>
      </w:pPr>
      <w:r w:rsidRPr="00613175">
        <w:rPr>
          <w:lang w:eastAsia="zh-CN"/>
        </w:rPr>
        <w:t>None as fully specified in Annex A.3, A.6, A.8 and A.17.</w:t>
      </w:r>
    </w:p>
    <w:p w14:paraId="7F69F4C2" w14:textId="77777777" w:rsidR="003A2839" w:rsidRPr="00613175" w:rsidRDefault="003A2839" w:rsidP="003A2839">
      <w:pPr>
        <w:pStyle w:val="Heading2"/>
        <w:rPr>
          <w:rFonts w:eastAsia="Wingdings"/>
        </w:rPr>
      </w:pPr>
      <w:bookmarkStart w:id="1178" w:name="_Toc84254392"/>
      <w:bookmarkStart w:id="1179" w:name="_Toc84255187"/>
      <w:r w:rsidRPr="00613175">
        <w:rPr>
          <w:rFonts w:eastAsia="Wingdings"/>
        </w:rPr>
        <w:t>10.4</w:t>
      </w:r>
      <w:r w:rsidRPr="00613175">
        <w:rPr>
          <w:rFonts w:eastAsia="Wingdings"/>
        </w:rPr>
        <w:tab/>
        <w:t>Non-UE detectable emergency call / IM CN sends a 1xx response / UE geographical location information available or not / 5GS</w:t>
      </w:r>
      <w:bookmarkEnd w:id="1178"/>
      <w:bookmarkEnd w:id="1179"/>
    </w:p>
    <w:p w14:paraId="1EDFAAC5" w14:textId="77777777" w:rsidR="003A2839" w:rsidRPr="00613175" w:rsidRDefault="003A2839" w:rsidP="003A2839">
      <w:pPr>
        <w:pStyle w:val="H6"/>
      </w:pPr>
      <w:r w:rsidRPr="00613175">
        <w:t>10.4.1</w:t>
      </w:r>
      <w:r w:rsidRPr="00613175">
        <w:tab/>
        <w:t>Test Purpose (TP)</w:t>
      </w:r>
    </w:p>
    <w:p w14:paraId="05A6F773" w14:textId="77777777" w:rsidR="003A2839" w:rsidRPr="00613175" w:rsidRDefault="003A2839" w:rsidP="003A2839">
      <w:pPr>
        <w:pStyle w:val="H6"/>
        <w:rPr>
          <w:rFonts w:eastAsia="MT Extra"/>
        </w:rPr>
      </w:pPr>
      <w:r w:rsidRPr="00613175">
        <w:t>(1)</w:t>
      </w:r>
    </w:p>
    <w:p w14:paraId="716FACDF" w14:textId="77777777" w:rsidR="003A2839" w:rsidRPr="00613175" w:rsidRDefault="003A2839" w:rsidP="003A2839">
      <w:pPr>
        <w:pStyle w:val="PL"/>
        <w:rPr>
          <w:noProof w:val="0"/>
        </w:rPr>
      </w:pPr>
      <w:r w:rsidRPr="00613175">
        <w:rPr>
          <w:b/>
          <w:noProof w:val="0"/>
        </w:rPr>
        <w:t>with</w:t>
      </w:r>
      <w:r w:rsidRPr="00613175">
        <w:rPr>
          <w:noProof w:val="0"/>
        </w:rPr>
        <w:t xml:space="preserve"> { UE being registered to IMS}</w:t>
      </w:r>
    </w:p>
    <w:p w14:paraId="6447ECC2" w14:textId="77777777" w:rsidR="003A2839" w:rsidRPr="00613175" w:rsidRDefault="003A2839" w:rsidP="003A2839">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3652B128" w14:textId="77777777" w:rsidR="003A2839" w:rsidRPr="00613175" w:rsidRDefault="003A2839" w:rsidP="003A2839">
      <w:pPr>
        <w:pStyle w:val="PL"/>
        <w:rPr>
          <w:noProof w:val="0"/>
        </w:rPr>
      </w:pPr>
      <w:r w:rsidRPr="00613175">
        <w:rPr>
          <w:noProof w:val="0"/>
        </w:rPr>
        <w:t xml:space="preserve">  </w:t>
      </w:r>
      <w:r w:rsidRPr="00613175">
        <w:rPr>
          <w:b/>
          <w:noProof w:val="0"/>
        </w:rPr>
        <w:t>when</w:t>
      </w:r>
      <w:r w:rsidRPr="00613175">
        <w:rPr>
          <w:noProof w:val="0"/>
        </w:rPr>
        <w:t xml:space="preserve"> { UE is being made to initiate a voice call it does not recognize as an emergency call }</w:t>
      </w:r>
    </w:p>
    <w:p w14:paraId="1D632DD7" w14:textId="77777777" w:rsidR="003A2839" w:rsidRPr="00613175" w:rsidRDefault="003A2839" w:rsidP="003A2839">
      <w:pPr>
        <w:pStyle w:val="PL"/>
        <w:rPr>
          <w:noProof w:val="0"/>
        </w:rPr>
      </w:pPr>
      <w:r w:rsidRPr="00613175">
        <w:rPr>
          <w:noProof w:val="0"/>
        </w:rPr>
        <w:t xml:space="preserve">    </w:t>
      </w:r>
      <w:r w:rsidRPr="00613175">
        <w:rPr>
          <w:b/>
          <w:noProof w:val="0"/>
        </w:rPr>
        <w:t>then</w:t>
      </w:r>
      <w:r w:rsidRPr="00613175">
        <w:rPr>
          <w:noProof w:val="0"/>
        </w:rPr>
        <w:t xml:space="preserve"> { UE sends a correctly composed INVITE request }</w:t>
      </w:r>
    </w:p>
    <w:p w14:paraId="00E25093" w14:textId="77777777" w:rsidR="003A2839" w:rsidRPr="00613175" w:rsidRDefault="003A2839" w:rsidP="003A2839">
      <w:pPr>
        <w:pStyle w:val="PL"/>
        <w:rPr>
          <w:noProof w:val="0"/>
        </w:rPr>
      </w:pPr>
      <w:r w:rsidRPr="00613175">
        <w:rPr>
          <w:noProof w:val="0"/>
        </w:rPr>
        <w:t xml:space="preserve">            }</w:t>
      </w:r>
    </w:p>
    <w:p w14:paraId="0539C51D" w14:textId="77777777" w:rsidR="003A2839" w:rsidRPr="00613175" w:rsidRDefault="003A2839" w:rsidP="003A2839">
      <w:pPr>
        <w:pStyle w:val="PL"/>
        <w:rPr>
          <w:noProof w:val="0"/>
        </w:rPr>
      </w:pPr>
    </w:p>
    <w:p w14:paraId="144B955F" w14:textId="77777777" w:rsidR="003A2839" w:rsidRPr="00613175" w:rsidRDefault="003A2839" w:rsidP="003A2839">
      <w:pPr>
        <w:pStyle w:val="H6"/>
      </w:pPr>
      <w:r w:rsidRPr="00613175">
        <w:t>(2)</w:t>
      </w:r>
    </w:p>
    <w:p w14:paraId="32AE2673" w14:textId="77777777" w:rsidR="003A2839" w:rsidRPr="00613175" w:rsidRDefault="003A2839" w:rsidP="003A2839">
      <w:pPr>
        <w:pStyle w:val="PL"/>
        <w:rPr>
          <w:noProof w:val="0"/>
        </w:rPr>
      </w:pPr>
      <w:r w:rsidRPr="00613175">
        <w:rPr>
          <w:b/>
          <w:noProof w:val="0"/>
        </w:rPr>
        <w:t>with</w:t>
      </w:r>
      <w:r w:rsidRPr="00613175">
        <w:rPr>
          <w:noProof w:val="0"/>
        </w:rPr>
        <w:t xml:space="preserve"> { UE having sent INVITE for a non-UE detectable emergency call }</w:t>
      </w:r>
    </w:p>
    <w:p w14:paraId="5E05E88B" w14:textId="77777777" w:rsidR="003A2839" w:rsidRPr="00613175" w:rsidRDefault="003A2839" w:rsidP="003A2839">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23B6F596" w14:textId="77777777" w:rsidR="003A2839" w:rsidRPr="00613175" w:rsidRDefault="003A2839" w:rsidP="003A2839">
      <w:pPr>
        <w:pStyle w:val="PL"/>
        <w:rPr>
          <w:noProof w:val="0"/>
        </w:rPr>
      </w:pPr>
      <w:r w:rsidRPr="00613175">
        <w:rPr>
          <w:noProof w:val="0"/>
        </w:rPr>
        <w:t xml:space="preserve">  </w:t>
      </w:r>
      <w:r w:rsidRPr="00613175">
        <w:rPr>
          <w:b/>
          <w:noProof w:val="0"/>
        </w:rPr>
        <w:t>when</w:t>
      </w:r>
      <w:r w:rsidRPr="00613175">
        <w:rPr>
          <w:noProof w:val="0"/>
        </w:rPr>
        <w:t xml:space="preserve"> { UE receives 183 Session Progress containing a P-Asserted-Identity header }</w:t>
      </w:r>
    </w:p>
    <w:p w14:paraId="3CF85435" w14:textId="77777777" w:rsidR="003A2839" w:rsidRPr="00613175" w:rsidRDefault="003A2839" w:rsidP="003A2839">
      <w:pPr>
        <w:pStyle w:val="PL"/>
        <w:rPr>
          <w:noProof w:val="0"/>
        </w:rPr>
      </w:pPr>
      <w:r w:rsidRPr="00613175">
        <w:rPr>
          <w:noProof w:val="0"/>
        </w:rPr>
        <w:t xml:space="preserve">    </w:t>
      </w:r>
      <w:r w:rsidRPr="00613175">
        <w:rPr>
          <w:b/>
          <w:noProof w:val="0"/>
        </w:rPr>
        <w:t>then</w:t>
      </w:r>
      <w:r w:rsidRPr="00613175">
        <w:rPr>
          <w:noProof w:val="0"/>
        </w:rPr>
        <w:t xml:space="preserve"> { UE sends (after PRACK/200 OK) a correctly composed UPDATE request and completes the call setup }</w:t>
      </w:r>
    </w:p>
    <w:p w14:paraId="1DC3517E" w14:textId="0874B2FB" w:rsidR="003A2839" w:rsidRPr="00613175" w:rsidRDefault="003A2839" w:rsidP="003A2839">
      <w:pPr>
        <w:pStyle w:val="PL"/>
        <w:tabs>
          <w:tab w:val="clear" w:pos="384"/>
        </w:tabs>
        <w:rPr>
          <w:noProof w:val="0"/>
        </w:rPr>
      </w:pPr>
      <w:r w:rsidRPr="00613175">
        <w:rPr>
          <w:noProof w:val="0"/>
        </w:rPr>
        <w:t xml:space="preserve">            }</w:t>
      </w:r>
    </w:p>
    <w:p w14:paraId="0002FB7D" w14:textId="77777777" w:rsidR="003A2839" w:rsidRPr="00613175" w:rsidRDefault="003A2839" w:rsidP="003A2839">
      <w:pPr>
        <w:pStyle w:val="PL"/>
        <w:tabs>
          <w:tab w:val="clear" w:pos="384"/>
        </w:tabs>
        <w:rPr>
          <w:noProof w:val="0"/>
        </w:rPr>
      </w:pPr>
    </w:p>
    <w:p w14:paraId="691A1940" w14:textId="77777777" w:rsidR="003A2839" w:rsidRPr="00613175" w:rsidRDefault="003A2839" w:rsidP="003A2839">
      <w:pPr>
        <w:pStyle w:val="H6"/>
      </w:pPr>
      <w:r w:rsidRPr="00613175">
        <w:t>10.4.2</w:t>
      </w:r>
      <w:r w:rsidRPr="00613175">
        <w:tab/>
        <w:t>Conformance Requirements</w:t>
      </w:r>
    </w:p>
    <w:p w14:paraId="29479B38" w14:textId="77777777" w:rsidR="003A2839" w:rsidRPr="00613175" w:rsidRDefault="003A2839" w:rsidP="003A2839">
      <w:r w:rsidRPr="00613175">
        <w:t>The conformance requirements covered in the present test case are, unless otherwise stated, Rel-15 requirements.</w:t>
      </w:r>
    </w:p>
    <w:p w14:paraId="3B1A8D8F" w14:textId="77777777" w:rsidR="003A2839" w:rsidRPr="00613175" w:rsidRDefault="003A2839" w:rsidP="003A2839">
      <w:r w:rsidRPr="00613175">
        <w:t>[TS 24.229 clause 5.1.6.10]</w:t>
      </w:r>
    </w:p>
    <w:p w14:paraId="04B5751A" w14:textId="77777777" w:rsidR="003A2839" w:rsidRPr="00613175" w:rsidRDefault="003A2839" w:rsidP="003A2839">
      <w:r w:rsidRPr="00613175">
        <w:t>If the UE receives a 1xx or 200 (OK) response to an initial request for a dialog, the response containing a P-Asserted-Identity header field set to an emergency number as specified in 3GPP TS 22.101 [1A], and:</w:t>
      </w:r>
    </w:p>
    <w:p w14:paraId="405A2B3B" w14:textId="77777777" w:rsidR="003A2839" w:rsidRPr="00613175" w:rsidRDefault="003A2839" w:rsidP="003A2839">
      <w:pPr>
        <w:pStyle w:val="B10"/>
      </w:pPr>
      <w:r w:rsidRPr="00613175">
        <w:t>-</w:t>
      </w:r>
      <w:r w:rsidRPr="00613175">
        <w:tab/>
        <w:t>if a public GRUU value (pub-gruu) has been saved associated with the public user identity, the public GRUU value has not been included in the Contact header field of the initial request for a dialog as specified in RFC 5627 [93];</w:t>
      </w:r>
    </w:p>
    <w:p w14:paraId="5E394688" w14:textId="77777777" w:rsidR="003A2839" w:rsidRPr="00613175" w:rsidRDefault="003A2839" w:rsidP="003A2839">
      <w:pPr>
        <w:pStyle w:val="B10"/>
      </w:pPr>
      <w:r w:rsidRPr="00613175">
        <w:t>-</w:t>
      </w:r>
      <w:r w:rsidRPr="00613175">
        <w:tab/>
        <w:t>if a public GRUU value (pub-gruu) has not been saved and a protected server port was not included in the address in the Contact header field of the initial request for a dialog; or</w:t>
      </w:r>
    </w:p>
    <w:p w14:paraId="5653AFEA" w14:textId="77777777" w:rsidR="003A2839" w:rsidRPr="00613175" w:rsidRDefault="003A2839" w:rsidP="003A2839">
      <w:pPr>
        <w:pStyle w:val="B10"/>
      </w:pPr>
      <w:r w:rsidRPr="00613175">
        <w:t>-</w:t>
      </w:r>
      <w:r w:rsidRPr="00613175">
        <w:tab/>
        <w:t xml:space="preserve">if the UE has its geographical location information available, or a </w:t>
      </w:r>
      <w:smartTag w:uri="urn:schemas-microsoft-com:office:smarttags" w:element="stockticker">
        <w:r w:rsidRPr="00613175">
          <w:t>URI</w:t>
        </w:r>
      </w:smartTag>
      <w:r w:rsidRPr="00613175">
        <w:t xml:space="preserve"> that points to the location information, and the geographical location information or </w:t>
      </w:r>
      <w:smartTag w:uri="urn:schemas-microsoft-com:office:smarttags" w:element="stockticker">
        <w:r w:rsidRPr="00613175">
          <w:t>URI</w:t>
        </w:r>
      </w:smartTag>
      <w:r w:rsidRPr="00613175">
        <w:t xml:space="preserve"> has not been included in the initial request for a dialog;</w:t>
      </w:r>
    </w:p>
    <w:p w14:paraId="63907C0C" w14:textId="77777777" w:rsidR="003A2839" w:rsidRPr="00613175" w:rsidRDefault="003A2839" w:rsidP="003A2839">
      <w:r w:rsidRPr="00613175">
        <w:t>then the UE shall send an UPDATE request according to RFC 3311 [29]; and:</w:t>
      </w:r>
    </w:p>
    <w:p w14:paraId="38F3C29C" w14:textId="77777777" w:rsidR="003A2839" w:rsidRPr="00613175" w:rsidRDefault="003A2839" w:rsidP="003A2839">
      <w:pPr>
        <w:pStyle w:val="B10"/>
      </w:pPr>
      <w:r w:rsidRPr="00613175">
        <w:t>1)</w:t>
      </w:r>
      <w:r w:rsidRPr="00613175">
        <w:tab/>
        <w:t>if available to the UE, and if defined for the access type as specified in subclause 7.2A.4, the UE shall include in the UPDATE request a P-Access-Network-Info header field and it shall contain a location identifier such as the cell id or the identity of the WLAN access node;</w:t>
      </w:r>
    </w:p>
    <w:p w14:paraId="7A7DA3E0" w14:textId="77777777" w:rsidR="003A2839" w:rsidRPr="00613175" w:rsidRDefault="003A2839" w:rsidP="003A2839">
      <w:pPr>
        <w:pStyle w:val="B10"/>
      </w:pPr>
      <w:r w:rsidRPr="00613175">
        <w:t>2)</w:t>
      </w:r>
      <w:r w:rsidRPr="00613175">
        <w:tab/>
        <w:t xml:space="preserve">if the UE has its geographical location information available, or a </w:t>
      </w:r>
      <w:smartTag w:uri="urn:schemas-microsoft-com:office:smarttags" w:element="stockticker">
        <w:r w:rsidRPr="00613175">
          <w:t>URI</w:t>
        </w:r>
      </w:smartTag>
      <w:r w:rsidRPr="00613175">
        <w:t xml:space="preserve"> that points to the location information, then the UE shall include it in the UPDATE request in the following way:</w:t>
      </w:r>
    </w:p>
    <w:p w14:paraId="4104B3F9" w14:textId="77777777" w:rsidR="003A2839" w:rsidRPr="00613175" w:rsidRDefault="003A2839" w:rsidP="003A2839">
      <w:pPr>
        <w:pStyle w:val="B2"/>
      </w:pPr>
      <w:r w:rsidRPr="00613175">
        <w:t>I)</w:t>
      </w:r>
      <w:r w:rsidRPr="00613175">
        <w:tab/>
        <w:t xml:space="preserve">if the UE is aware of the </w:t>
      </w:r>
      <w:smartTag w:uri="urn:schemas-microsoft-com:office:smarttags" w:element="stockticker">
        <w:r w:rsidRPr="00613175">
          <w:t>URI</w:t>
        </w:r>
      </w:smartTag>
      <w:r w:rsidRPr="00613175">
        <w:t xml:space="preserve"> that points to where the UE's location is stored, include the </w:t>
      </w:r>
      <w:smartTag w:uri="urn:schemas-microsoft-com:office:smarttags" w:element="stockticker">
        <w:r w:rsidRPr="00613175">
          <w:t>URI</w:t>
        </w:r>
      </w:smartTag>
      <w:r w:rsidRPr="00613175">
        <w:t xml:space="preserve"> as the Geolocation header field value, as described in RFC 6442 [89]; or</w:t>
      </w:r>
    </w:p>
    <w:p w14:paraId="6C792B00" w14:textId="77777777" w:rsidR="003A2839" w:rsidRPr="00613175" w:rsidRDefault="003A2839" w:rsidP="003A2839">
      <w:pPr>
        <w:pStyle w:val="B2"/>
      </w:pPr>
      <w:r w:rsidRPr="00613175">
        <w:t>II)</w:t>
      </w:r>
      <w:r w:rsidRPr="00613175">
        <w:tab/>
        <w:t>if the UE is aware of its location information, include the location information in a PIDF location object, in accordance with RFC 4119 [90], include the location object in a message body with the content type application/pidf+xml, and include a Content ID URL, referring to the message body, as the Geolocation header field value, as described RFC 6442 [89], and include a Content-Disposition header field with a disposition type "render" value and a "handling" header field parameter with an "optional" value, as described in RFC 3261 [26];</w:t>
      </w:r>
    </w:p>
    <w:p w14:paraId="7F738D24" w14:textId="77777777" w:rsidR="003A2839" w:rsidRPr="00613175" w:rsidRDefault="003A2839" w:rsidP="003A2839">
      <w:pPr>
        <w:pStyle w:val="B10"/>
      </w:pPr>
      <w:r w:rsidRPr="00613175">
        <w:t>3)</w:t>
      </w:r>
      <w:r w:rsidRPr="00613175">
        <w:tab/>
        <w:t>if the UE includes a Geolocation header field, the UE shall also include a Geolocation-Routing header field with a "yes" header field value, which indicates that the location of the UE can be used by other entities to make routing decisions, as described in RFC 6442 [89];</w:t>
      </w:r>
    </w:p>
    <w:p w14:paraId="0EFA9EE2" w14:textId="77777777" w:rsidR="003A2839" w:rsidRPr="00613175" w:rsidRDefault="003A2839" w:rsidP="003A2839">
      <w:pPr>
        <w:pStyle w:val="B10"/>
      </w:pPr>
      <w:r w:rsidRPr="00613175">
        <w:t>4)</w:t>
      </w:r>
      <w:r w:rsidRPr="00613175">
        <w:tab/>
        <w:t xml:space="preserve">if the UE has neither geographical location information available, nor a </w:t>
      </w:r>
      <w:smartTag w:uri="urn:schemas-microsoft-com:office:smarttags" w:element="stockticker">
        <w:r w:rsidRPr="00613175">
          <w:t>URI</w:t>
        </w:r>
      </w:smartTag>
      <w:r w:rsidRPr="00613175">
        <w:t xml:space="preserve"> that points to the location information, the UE shall not insert a Geolocation header field in the UPDATE request; and</w:t>
      </w:r>
    </w:p>
    <w:p w14:paraId="3FAE00DE" w14:textId="77777777" w:rsidR="003A2839" w:rsidRPr="00613175" w:rsidRDefault="003A2839" w:rsidP="003A2839">
      <w:pPr>
        <w:pStyle w:val="B10"/>
      </w:pPr>
      <w:r w:rsidRPr="00613175">
        <w:t>5)</w:t>
      </w:r>
      <w:r w:rsidRPr="00613175">
        <w:tab/>
        <w:t>if a public GRUU value ("pub-gruu" header field parameter) has been saved associated with the public user identity, then the UE shall insert the public GRUU ("pub-gruu" header field parameter) value in the Contact header field of the UPDATE request as specified in RFC 5627 [93]; otherwise the UE shall include the address in the Contact header field set in accordance with subclause 5.1.6.8.4, item 8.</w:t>
      </w:r>
    </w:p>
    <w:p w14:paraId="11642A67" w14:textId="77777777" w:rsidR="003A2839" w:rsidRPr="00613175" w:rsidRDefault="003A2839" w:rsidP="003A2839">
      <w:pPr>
        <w:pStyle w:val="NO"/>
      </w:pPr>
      <w:r w:rsidRPr="00613175">
        <w:t>NOTE 1:</w:t>
      </w:r>
      <w:r w:rsidRPr="00613175">
        <w:tab/>
        <w:t>The IMS emergency specification in 3GPP TS 23.167 [4B] describes several methods how the UE can get its location information from the access network or from a server. Such methods are not in the scope of this specification.</w:t>
      </w:r>
    </w:p>
    <w:p w14:paraId="4ABB7E85" w14:textId="77777777" w:rsidR="003A2839" w:rsidRPr="00613175" w:rsidRDefault="003A2839" w:rsidP="003A2839">
      <w:pPr>
        <w:pStyle w:val="NO"/>
      </w:pPr>
      <w:r w:rsidRPr="00613175">
        <w:t>NOTE 2:</w:t>
      </w:r>
      <w:r w:rsidRPr="00613175">
        <w:tab/>
        <w:t xml:space="preserve">It is suggested that UEs only use the option of providing a </w:t>
      </w:r>
      <w:smartTag w:uri="urn:schemas-microsoft-com:office:smarttags" w:element="stockticker">
        <w:r w:rsidRPr="00613175">
          <w:t>URI</w:t>
        </w:r>
      </w:smartTag>
      <w:r w:rsidRPr="00613175">
        <w:t xml:space="preserve"> when the domain part belongs to the current P-CSCF or S-CSCF provider. This is an issue on which the network operator needs to provide guidance to the end user. A </w:t>
      </w:r>
      <w:smartTag w:uri="urn:schemas-microsoft-com:office:smarttags" w:element="stockticker">
        <w:r w:rsidRPr="00613175">
          <w:t>URI</w:t>
        </w:r>
      </w:smartTag>
      <w:r w:rsidRPr="00613175">
        <w:t xml:space="preserve"> that is only resolvable to the UE which is making the emergency call is not desirable.</w:t>
      </w:r>
    </w:p>
    <w:p w14:paraId="15F18AA3" w14:textId="77777777" w:rsidR="003A2839" w:rsidRPr="00613175" w:rsidRDefault="003A2839" w:rsidP="003A2839">
      <w:pPr>
        <w:pStyle w:val="NO"/>
      </w:pPr>
      <w:r w:rsidRPr="00613175">
        <w:t>NOTE 3:</w:t>
      </w:r>
      <w:r w:rsidRPr="00613175">
        <w:tab/>
        <w:t>During the dialog, the points of attachment to the IP-CAN of the UE can change (e.g. UE connects to different cells). The UE will populate the P-Access-Network-Info header field in any request (except CANCEL requests) or response (except CANCEL responses) within a dialog with the current point of attachment to the IP-CAN (e.g. the current cell information).</w:t>
      </w:r>
    </w:p>
    <w:p w14:paraId="6E604C47" w14:textId="77777777" w:rsidR="003A2839" w:rsidRPr="00613175" w:rsidRDefault="003A2839" w:rsidP="003A2839">
      <w:pPr>
        <w:pStyle w:val="NO"/>
      </w:pPr>
      <w:r w:rsidRPr="00613175">
        <w:t>NOTE 4:</w:t>
      </w:r>
      <w:r w:rsidRPr="00613175">
        <w:tab/>
        <w:t>In this version of the specification, only requests creating a dialog can request emergency services.</w:t>
      </w:r>
    </w:p>
    <w:p w14:paraId="7F5B416A" w14:textId="77777777" w:rsidR="003A2839" w:rsidRPr="00613175" w:rsidRDefault="003A2839" w:rsidP="003A2839">
      <w:pPr>
        <w:pStyle w:val="H6"/>
      </w:pPr>
      <w:r w:rsidRPr="00613175">
        <w:t>10.4.3</w:t>
      </w:r>
      <w:r w:rsidRPr="00613175">
        <w:tab/>
        <w:t>Test description</w:t>
      </w:r>
    </w:p>
    <w:p w14:paraId="6AE98900" w14:textId="77777777" w:rsidR="003A2839" w:rsidRPr="00613175" w:rsidRDefault="003A2839" w:rsidP="003A2839">
      <w:pPr>
        <w:pStyle w:val="H6"/>
      </w:pPr>
      <w:r w:rsidRPr="00613175">
        <w:t>10.4.3.1</w:t>
      </w:r>
      <w:r w:rsidRPr="00613175">
        <w:tab/>
        <w:t>Pre-test conditions</w:t>
      </w:r>
    </w:p>
    <w:p w14:paraId="1C39AAD4" w14:textId="77777777" w:rsidR="003A2839" w:rsidRPr="00613175" w:rsidRDefault="003A2839" w:rsidP="003A2839">
      <w:pPr>
        <w:pStyle w:val="H6"/>
        <w:rPr>
          <w:rFonts w:eastAsia="MT Extra" w:cs="Tahoma"/>
        </w:rPr>
      </w:pPr>
      <w:r w:rsidRPr="00613175">
        <w:rPr>
          <w:rFonts w:cs="Tahoma"/>
        </w:rPr>
        <w:t>System Simulator:</w:t>
      </w:r>
    </w:p>
    <w:p w14:paraId="6B5B5B28" w14:textId="77777777" w:rsidR="003A2839" w:rsidRPr="00613175" w:rsidRDefault="003A2839" w:rsidP="003A2839">
      <w:pPr>
        <w:pStyle w:val="B10"/>
        <w:rPr>
          <w:rFonts w:cs="MS LineDraw"/>
          <w:lang w:eastAsia="sv-SE"/>
        </w:rPr>
      </w:pPr>
      <w:r w:rsidRPr="00613175">
        <w:t>-</w:t>
      </w:r>
      <w:r w:rsidRPr="00613175">
        <w:tab/>
        <w:t>1 NR Cell connected to 5GC, default parameters.</w:t>
      </w:r>
    </w:p>
    <w:p w14:paraId="2AC50D10" w14:textId="77777777" w:rsidR="003A2839" w:rsidRPr="00613175" w:rsidRDefault="003A2839" w:rsidP="003A2839">
      <w:pPr>
        <w:pStyle w:val="H6"/>
        <w:rPr>
          <w:lang w:eastAsia="en-US"/>
        </w:rPr>
      </w:pPr>
      <w:r w:rsidRPr="00613175">
        <w:t>UE:</w:t>
      </w:r>
    </w:p>
    <w:p w14:paraId="6492D848" w14:textId="77777777" w:rsidR="003A2839" w:rsidRPr="00613175" w:rsidRDefault="003A2839" w:rsidP="003A2839">
      <w:pPr>
        <w:pStyle w:val="B10"/>
        <w:rPr>
          <w:snapToGrid w:val="0"/>
        </w:rPr>
      </w:pPr>
      <w:r w:rsidRPr="00613175">
        <w:t>-</w:t>
      </w:r>
      <w:r w:rsidRPr="00613175">
        <w:tab/>
      </w:r>
      <w:r w:rsidRPr="00613175">
        <w:rPr>
          <w:snapToGrid w:val="0"/>
        </w:rPr>
        <w:t>UE contains either ISIM and USIM applications or only USIM application on UICC.</w:t>
      </w:r>
    </w:p>
    <w:p w14:paraId="70802835" w14:textId="77777777" w:rsidR="003A2839" w:rsidRPr="00613175" w:rsidRDefault="003A2839" w:rsidP="003A2839">
      <w:pPr>
        <w:pStyle w:val="B10"/>
        <w:rPr>
          <w:snapToGrid w:val="0"/>
        </w:rPr>
      </w:pPr>
      <w:r w:rsidRPr="00613175">
        <w:t>-</w:t>
      </w:r>
      <w:r w:rsidRPr="00613175">
        <w:tab/>
      </w:r>
      <w:r w:rsidRPr="00613175">
        <w:rPr>
          <w:snapToGrid w:val="0"/>
        </w:rPr>
        <w:t>UE is configured to register for IMS after switch on.</w:t>
      </w:r>
    </w:p>
    <w:p w14:paraId="7F93623A" w14:textId="77777777" w:rsidR="003A2839" w:rsidRPr="00613175" w:rsidRDefault="003A2839" w:rsidP="003A2839">
      <w:pPr>
        <w:pStyle w:val="B10"/>
        <w:rPr>
          <w:snapToGrid w:val="0"/>
        </w:rPr>
      </w:pPr>
      <w:r w:rsidRPr="00613175">
        <w:rPr>
          <w:snapToGrid w:val="0"/>
        </w:rPr>
        <w:t>-</w:t>
      </w:r>
      <w:r w:rsidRPr="00613175">
        <w:tab/>
        <w:t>The t</w:t>
      </w:r>
      <w:r w:rsidRPr="00613175">
        <w:rPr>
          <w:snapToGrid w:val="0"/>
        </w:rPr>
        <w:t>est environment shall be set up to provide the needed input to the UE, in order for the UE to derive its location, if the UE is capable of obtaining location information. This shall be done by use of the test function Update UE Location Information defined in TS 38.509 [48], if supported by the UE according to pc_UpdateUE_LocationInformation (Item 4 in Table A.13 in TS 34,123-2[XX]). Otherwise, or in addition any other suitable method may also be used.</w:t>
      </w:r>
    </w:p>
    <w:p w14:paraId="542C3757" w14:textId="77777777" w:rsidR="003A2839" w:rsidRPr="00613175" w:rsidRDefault="003A2839" w:rsidP="003A2839">
      <w:pPr>
        <w:pStyle w:val="H6"/>
        <w:rPr>
          <w:rFonts w:cs="Tahoma"/>
        </w:rPr>
      </w:pPr>
      <w:r w:rsidRPr="00613175">
        <w:rPr>
          <w:rFonts w:cs="Tahoma"/>
        </w:rPr>
        <w:t>Preamble:</w:t>
      </w:r>
    </w:p>
    <w:p w14:paraId="3F53F094" w14:textId="77777777" w:rsidR="003A2839" w:rsidRPr="00613175" w:rsidRDefault="003A2839" w:rsidP="003A2839">
      <w:pPr>
        <w:pStyle w:val="B10"/>
      </w:pPr>
      <w:r w:rsidRPr="00613175">
        <w:t>-</w:t>
      </w:r>
      <w:r w:rsidRPr="00613175">
        <w:tab/>
        <w:t>UE is in state 1N-A (TS 38.508-1 [21]) and registered to IMS.</w:t>
      </w:r>
    </w:p>
    <w:p w14:paraId="12412DCB" w14:textId="77777777" w:rsidR="003A2839" w:rsidRPr="00613175" w:rsidRDefault="003A2839" w:rsidP="003A2839">
      <w:pPr>
        <w:pStyle w:val="H6"/>
        <w:rPr>
          <w:snapToGrid w:val="0"/>
        </w:rPr>
      </w:pPr>
      <w:r w:rsidRPr="00613175">
        <w:t>10.4.3.2</w:t>
      </w:r>
      <w:r w:rsidRPr="00613175">
        <w:tab/>
      </w:r>
      <w:r w:rsidRPr="00613175">
        <w:rPr>
          <w:snapToGrid w:val="0"/>
        </w:rPr>
        <w:t>Test procedure sequence</w:t>
      </w:r>
    </w:p>
    <w:p w14:paraId="698677EB" w14:textId="77777777" w:rsidR="003A2839" w:rsidRPr="00613175" w:rsidRDefault="003A2839" w:rsidP="003A2839">
      <w:pPr>
        <w:pStyle w:val="TH"/>
        <w:rPr>
          <w:rFonts w:eastAsia="MT Extra" w:cs="Tahoma"/>
        </w:rPr>
      </w:pPr>
      <w:r w:rsidRPr="00613175">
        <w:rPr>
          <w:rFonts w:cs="Tahoma"/>
        </w:rPr>
        <w:t>Table 10.4.3.2-1: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827"/>
        <w:gridCol w:w="709"/>
        <w:gridCol w:w="2693"/>
        <w:gridCol w:w="486"/>
        <w:gridCol w:w="850"/>
      </w:tblGrid>
      <w:tr w:rsidR="003A2839" w:rsidRPr="00613175" w14:paraId="30ED1532" w14:textId="77777777" w:rsidTr="003A2839">
        <w:trPr>
          <w:jc w:val="center"/>
        </w:trPr>
        <w:tc>
          <w:tcPr>
            <w:tcW w:w="988" w:type="dxa"/>
            <w:tcBorders>
              <w:top w:val="single" w:sz="4" w:space="0" w:color="auto"/>
              <w:left w:val="single" w:sz="4" w:space="0" w:color="auto"/>
              <w:bottom w:val="nil"/>
              <w:right w:val="single" w:sz="4" w:space="0" w:color="auto"/>
            </w:tcBorders>
            <w:hideMark/>
          </w:tcPr>
          <w:p w14:paraId="66B374E5" w14:textId="77777777" w:rsidR="003A2839" w:rsidRPr="00613175" w:rsidRDefault="003A2839">
            <w:pPr>
              <w:pStyle w:val="TAH"/>
              <w:ind w:left="400" w:hanging="400"/>
              <w:rPr>
                <w:rFonts w:cs="MS LineDraw"/>
              </w:rPr>
            </w:pPr>
            <w:r w:rsidRPr="00613175">
              <w:t>St</w:t>
            </w:r>
          </w:p>
        </w:tc>
        <w:tc>
          <w:tcPr>
            <w:tcW w:w="3827" w:type="dxa"/>
            <w:tcBorders>
              <w:top w:val="single" w:sz="4" w:space="0" w:color="auto"/>
              <w:left w:val="single" w:sz="4" w:space="0" w:color="auto"/>
              <w:bottom w:val="single" w:sz="4" w:space="0" w:color="auto"/>
              <w:right w:val="single" w:sz="4" w:space="0" w:color="auto"/>
            </w:tcBorders>
            <w:hideMark/>
          </w:tcPr>
          <w:p w14:paraId="0D985F12" w14:textId="77777777" w:rsidR="003A2839" w:rsidRPr="00613175" w:rsidRDefault="003A2839">
            <w:pPr>
              <w:pStyle w:val="TAH"/>
              <w:ind w:left="400" w:hanging="400"/>
            </w:pPr>
            <w:r w:rsidRPr="00613175">
              <w:t>Procedure</w:t>
            </w:r>
          </w:p>
        </w:tc>
        <w:tc>
          <w:tcPr>
            <w:tcW w:w="3402" w:type="dxa"/>
            <w:gridSpan w:val="2"/>
            <w:tcBorders>
              <w:top w:val="single" w:sz="4" w:space="0" w:color="auto"/>
              <w:left w:val="single" w:sz="4" w:space="0" w:color="auto"/>
              <w:bottom w:val="single" w:sz="4" w:space="0" w:color="auto"/>
              <w:right w:val="single" w:sz="4" w:space="0" w:color="auto"/>
            </w:tcBorders>
            <w:hideMark/>
          </w:tcPr>
          <w:p w14:paraId="2983DBE7" w14:textId="77777777" w:rsidR="003A2839" w:rsidRPr="00613175" w:rsidRDefault="003A2839">
            <w:pPr>
              <w:pStyle w:val="TAH"/>
              <w:ind w:left="400" w:hanging="400"/>
            </w:pPr>
            <w:r w:rsidRPr="00613175">
              <w:t>Message Sequence</w:t>
            </w:r>
          </w:p>
        </w:tc>
        <w:tc>
          <w:tcPr>
            <w:tcW w:w="486" w:type="dxa"/>
            <w:tcBorders>
              <w:top w:val="single" w:sz="4" w:space="0" w:color="auto"/>
              <w:left w:val="single" w:sz="4" w:space="0" w:color="auto"/>
              <w:bottom w:val="nil"/>
              <w:right w:val="single" w:sz="4" w:space="0" w:color="auto"/>
            </w:tcBorders>
            <w:hideMark/>
          </w:tcPr>
          <w:p w14:paraId="429806C2" w14:textId="77777777" w:rsidR="003A2839" w:rsidRPr="00613175" w:rsidRDefault="003A2839">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5D481226" w14:textId="77777777" w:rsidR="003A2839" w:rsidRPr="00613175" w:rsidRDefault="003A2839">
            <w:pPr>
              <w:pStyle w:val="TAH"/>
            </w:pPr>
            <w:r w:rsidRPr="00613175">
              <w:t>Verdict</w:t>
            </w:r>
          </w:p>
        </w:tc>
      </w:tr>
      <w:tr w:rsidR="003A2839" w:rsidRPr="00613175" w14:paraId="07A549B4" w14:textId="77777777" w:rsidTr="00613175">
        <w:trPr>
          <w:jc w:val="center"/>
        </w:trPr>
        <w:tc>
          <w:tcPr>
            <w:tcW w:w="988" w:type="dxa"/>
            <w:tcBorders>
              <w:top w:val="nil"/>
              <w:left w:val="single" w:sz="4" w:space="0" w:color="auto"/>
              <w:bottom w:val="single" w:sz="4" w:space="0" w:color="auto"/>
              <w:right w:val="single" w:sz="4" w:space="0" w:color="auto"/>
            </w:tcBorders>
          </w:tcPr>
          <w:p w14:paraId="1252ED64" w14:textId="77777777" w:rsidR="003A2839" w:rsidRPr="00613175" w:rsidRDefault="003A2839">
            <w:pPr>
              <w:pStyle w:val="TAH"/>
            </w:pPr>
          </w:p>
        </w:tc>
        <w:tc>
          <w:tcPr>
            <w:tcW w:w="3827" w:type="dxa"/>
            <w:tcBorders>
              <w:top w:val="single" w:sz="4" w:space="0" w:color="auto"/>
              <w:left w:val="single" w:sz="4" w:space="0" w:color="auto"/>
              <w:bottom w:val="single" w:sz="4" w:space="0" w:color="auto"/>
              <w:right w:val="single" w:sz="4" w:space="0" w:color="auto"/>
            </w:tcBorders>
          </w:tcPr>
          <w:p w14:paraId="1269E115" w14:textId="77777777" w:rsidR="003A2839" w:rsidRPr="00613175" w:rsidRDefault="003A2839">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02ECAE9C" w14:textId="77777777" w:rsidR="003A2839" w:rsidRPr="00613175" w:rsidRDefault="003A2839">
            <w:pPr>
              <w:pStyle w:val="TAH"/>
            </w:pPr>
            <w:r w:rsidRPr="00613175">
              <w:t>U - S</w:t>
            </w:r>
          </w:p>
        </w:tc>
        <w:tc>
          <w:tcPr>
            <w:tcW w:w="2693" w:type="dxa"/>
            <w:tcBorders>
              <w:top w:val="single" w:sz="4" w:space="0" w:color="auto"/>
              <w:left w:val="single" w:sz="4" w:space="0" w:color="auto"/>
              <w:bottom w:val="single" w:sz="4" w:space="0" w:color="auto"/>
              <w:right w:val="single" w:sz="4" w:space="0" w:color="auto"/>
            </w:tcBorders>
            <w:hideMark/>
          </w:tcPr>
          <w:p w14:paraId="4CF35131" w14:textId="77777777" w:rsidR="003A2839" w:rsidRPr="00613175" w:rsidRDefault="003A2839">
            <w:pPr>
              <w:pStyle w:val="TAH"/>
            </w:pPr>
            <w:r w:rsidRPr="00613175">
              <w:t>Message</w:t>
            </w:r>
          </w:p>
        </w:tc>
        <w:tc>
          <w:tcPr>
            <w:tcW w:w="486" w:type="dxa"/>
            <w:tcBorders>
              <w:top w:val="nil"/>
              <w:left w:val="single" w:sz="4" w:space="0" w:color="auto"/>
              <w:bottom w:val="single" w:sz="4" w:space="0" w:color="auto"/>
              <w:right w:val="single" w:sz="4" w:space="0" w:color="auto"/>
            </w:tcBorders>
          </w:tcPr>
          <w:p w14:paraId="2D7E9953" w14:textId="77777777" w:rsidR="003A2839" w:rsidRPr="00613175" w:rsidRDefault="003A2839">
            <w:pPr>
              <w:pStyle w:val="TAH"/>
            </w:pPr>
          </w:p>
        </w:tc>
        <w:tc>
          <w:tcPr>
            <w:tcW w:w="850" w:type="dxa"/>
            <w:tcBorders>
              <w:top w:val="nil"/>
              <w:left w:val="single" w:sz="4" w:space="0" w:color="auto"/>
              <w:bottom w:val="single" w:sz="4" w:space="0" w:color="auto"/>
              <w:right w:val="single" w:sz="4" w:space="0" w:color="auto"/>
            </w:tcBorders>
          </w:tcPr>
          <w:p w14:paraId="6CCCCB6F" w14:textId="77777777" w:rsidR="003A2839" w:rsidRPr="00613175" w:rsidRDefault="003A2839">
            <w:pPr>
              <w:pStyle w:val="TAH"/>
            </w:pPr>
          </w:p>
        </w:tc>
      </w:tr>
      <w:tr w:rsidR="003A2839" w:rsidRPr="00613175" w14:paraId="23B5C917" w14:textId="77777777" w:rsidTr="00613175">
        <w:trPr>
          <w:jc w:val="center"/>
        </w:trPr>
        <w:tc>
          <w:tcPr>
            <w:tcW w:w="988" w:type="dxa"/>
            <w:tcBorders>
              <w:top w:val="single" w:sz="4" w:space="0" w:color="auto"/>
              <w:left w:val="single" w:sz="4" w:space="0" w:color="auto"/>
              <w:bottom w:val="single" w:sz="4" w:space="0" w:color="auto"/>
              <w:right w:val="single" w:sz="4" w:space="0" w:color="auto"/>
            </w:tcBorders>
            <w:hideMark/>
          </w:tcPr>
          <w:p w14:paraId="6B0932EA" w14:textId="77777777" w:rsidR="003A2839" w:rsidRPr="00613175" w:rsidRDefault="003A2839">
            <w:pPr>
              <w:pStyle w:val="TAC"/>
              <w:rPr>
                <w:lang w:eastAsia="zh-CN"/>
              </w:rPr>
            </w:pPr>
            <w:r w:rsidRPr="00613175">
              <w:rPr>
                <w:lang w:eastAsia="zh-CN"/>
              </w:rPr>
              <w:t>1</w:t>
            </w:r>
          </w:p>
        </w:tc>
        <w:tc>
          <w:tcPr>
            <w:tcW w:w="3827" w:type="dxa"/>
            <w:tcBorders>
              <w:top w:val="single" w:sz="4" w:space="0" w:color="auto"/>
              <w:left w:val="single" w:sz="4" w:space="0" w:color="auto"/>
              <w:bottom w:val="single" w:sz="4" w:space="0" w:color="auto"/>
              <w:right w:val="single" w:sz="4" w:space="0" w:color="auto"/>
            </w:tcBorders>
            <w:hideMark/>
          </w:tcPr>
          <w:p w14:paraId="5AF32182" w14:textId="77777777" w:rsidR="003A2839" w:rsidRPr="00613175" w:rsidRDefault="003A2839">
            <w:pPr>
              <w:pStyle w:val="TAL"/>
              <w:rPr>
                <w:lang w:eastAsia="en-US"/>
              </w:rPr>
            </w:pPr>
            <w:r w:rsidRPr="00613175">
              <w:t>Make the UE attempt an IMS voice call.</w:t>
            </w:r>
          </w:p>
        </w:tc>
        <w:tc>
          <w:tcPr>
            <w:tcW w:w="709" w:type="dxa"/>
            <w:tcBorders>
              <w:top w:val="single" w:sz="4" w:space="0" w:color="auto"/>
              <w:left w:val="single" w:sz="4" w:space="0" w:color="auto"/>
              <w:bottom w:val="single" w:sz="4" w:space="0" w:color="auto"/>
              <w:right w:val="single" w:sz="4" w:space="0" w:color="auto"/>
            </w:tcBorders>
          </w:tcPr>
          <w:p w14:paraId="3C5964A6" w14:textId="77777777" w:rsidR="003A2839" w:rsidRPr="00613175" w:rsidRDefault="003A2839">
            <w:pPr>
              <w:pStyle w:val="TAC"/>
            </w:pPr>
          </w:p>
        </w:tc>
        <w:tc>
          <w:tcPr>
            <w:tcW w:w="2693" w:type="dxa"/>
            <w:tcBorders>
              <w:top w:val="single" w:sz="4" w:space="0" w:color="auto"/>
              <w:left w:val="single" w:sz="4" w:space="0" w:color="auto"/>
              <w:bottom w:val="single" w:sz="4" w:space="0" w:color="auto"/>
              <w:right w:val="single" w:sz="4" w:space="0" w:color="auto"/>
            </w:tcBorders>
          </w:tcPr>
          <w:p w14:paraId="4C7707C6" w14:textId="77777777" w:rsidR="003A2839" w:rsidRPr="00613175" w:rsidRDefault="003A2839">
            <w:pPr>
              <w:pStyle w:val="TAL"/>
            </w:pPr>
          </w:p>
        </w:tc>
        <w:tc>
          <w:tcPr>
            <w:tcW w:w="486" w:type="dxa"/>
            <w:tcBorders>
              <w:top w:val="single" w:sz="4" w:space="0" w:color="auto"/>
              <w:left w:val="single" w:sz="4" w:space="0" w:color="auto"/>
              <w:bottom w:val="single" w:sz="4" w:space="0" w:color="auto"/>
              <w:right w:val="single" w:sz="4" w:space="0" w:color="auto"/>
            </w:tcBorders>
            <w:hideMark/>
          </w:tcPr>
          <w:p w14:paraId="0D721E1C"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6DF9D037" w14:textId="77777777" w:rsidR="003A2839" w:rsidRPr="00613175" w:rsidRDefault="003A2839">
            <w:pPr>
              <w:pStyle w:val="TAC"/>
            </w:pPr>
            <w:r w:rsidRPr="00613175">
              <w:t>-</w:t>
            </w:r>
          </w:p>
        </w:tc>
      </w:tr>
      <w:tr w:rsidR="003A2839" w:rsidRPr="00613175" w14:paraId="0BE84985" w14:textId="77777777" w:rsidTr="00613175">
        <w:trPr>
          <w:jc w:val="center"/>
        </w:trPr>
        <w:tc>
          <w:tcPr>
            <w:tcW w:w="988" w:type="dxa"/>
            <w:tcBorders>
              <w:top w:val="single" w:sz="4" w:space="0" w:color="auto"/>
              <w:left w:val="single" w:sz="4" w:space="0" w:color="auto"/>
              <w:bottom w:val="single" w:sz="4" w:space="0" w:color="auto"/>
              <w:right w:val="single" w:sz="4" w:space="0" w:color="auto"/>
            </w:tcBorders>
            <w:hideMark/>
          </w:tcPr>
          <w:p w14:paraId="0FF03B9E" w14:textId="77777777" w:rsidR="003A2839" w:rsidRPr="00613175" w:rsidRDefault="003A2839">
            <w:pPr>
              <w:pStyle w:val="TAC"/>
            </w:pPr>
            <w:r w:rsidRPr="00613175">
              <w:rPr>
                <w:lang w:eastAsia="zh-CN"/>
              </w:rPr>
              <w:t>2-7</w:t>
            </w:r>
          </w:p>
        </w:tc>
        <w:tc>
          <w:tcPr>
            <w:tcW w:w="3827" w:type="dxa"/>
            <w:tcBorders>
              <w:top w:val="single" w:sz="4" w:space="0" w:color="auto"/>
              <w:left w:val="single" w:sz="4" w:space="0" w:color="auto"/>
              <w:bottom w:val="single" w:sz="4" w:space="0" w:color="auto"/>
              <w:right w:val="single" w:sz="4" w:space="0" w:color="auto"/>
            </w:tcBorders>
            <w:hideMark/>
          </w:tcPr>
          <w:p w14:paraId="0E2BE216" w14:textId="77777777" w:rsidR="003A2839" w:rsidRPr="00613175" w:rsidRDefault="003A2839">
            <w:pPr>
              <w:pStyle w:val="TAL"/>
            </w:pPr>
            <w:r w:rsidRPr="00613175">
              <w:t>Steps 2-7 of generic procedure specified in Table 4.9.15.2.2-1 of TS 38.508-1 [21] are performed.</w:t>
            </w:r>
          </w:p>
        </w:tc>
        <w:tc>
          <w:tcPr>
            <w:tcW w:w="709" w:type="dxa"/>
            <w:tcBorders>
              <w:top w:val="single" w:sz="4" w:space="0" w:color="auto"/>
              <w:left w:val="single" w:sz="4" w:space="0" w:color="auto"/>
              <w:bottom w:val="single" w:sz="4" w:space="0" w:color="auto"/>
              <w:right w:val="single" w:sz="4" w:space="0" w:color="auto"/>
            </w:tcBorders>
            <w:hideMark/>
          </w:tcPr>
          <w:p w14:paraId="448D169F" w14:textId="77777777" w:rsidR="003A2839" w:rsidRPr="00613175" w:rsidRDefault="003A2839">
            <w:pPr>
              <w:pStyle w:val="TAC"/>
            </w:pPr>
            <w:r w:rsidRPr="00613175">
              <w:rPr>
                <w:lang w:eastAsia="zh-CN"/>
              </w:rPr>
              <w:t>-</w:t>
            </w:r>
          </w:p>
        </w:tc>
        <w:tc>
          <w:tcPr>
            <w:tcW w:w="2693" w:type="dxa"/>
            <w:tcBorders>
              <w:top w:val="single" w:sz="4" w:space="0" w:color="auto"/>
              <w:left w:val="single" w:sz="4" w:space="0" w:color="auto"/>
              <w:bottom w:val="single" w:sz="4" w:space="0" w:color="auto"/>
              <w:right w:val="single" w:sz="4" w:space="0" w:color="auto"/>
            </w:tcBorders>
            <w:hideMark/>
          </w:tcPr>
          <w:p w14:paraId="73A9A72D" w14:textId="77777777" w:rsidR="003A2839" w:rsidRPr="00613175" w:rsidRDefault="003A2839">
            <w:pPr>
              <w:pStyle w:val="TAL"/>
            </w:pPr>
            <w:r w:rsidRPr="00613175">
              <w:rPr>
                <w:lang w:eastAsia="zh-CN"/>
              </w:rPr>
              <w:t>-</w:t>
            </w:r>
          </w:p>
        </w:tc>
        <w:tc>
          <w:tcPr>
            <w:tcW w:w="486" w:type="dxa"/>
            <w:tcBorders>
              <w:top w:val="single" w:sz="4" w:space="0" w:color="auto"/>
              <w:left w:val="single" w:sz="4" w:space="0" w:color="auto"/>
              <w:bottom w:val="single" w:sz="4" w:space="0" w:color="auto"/>
              <w:right w:val="single" w:sz="4" w:space="0" w:color="auto"/>
            </w:tcBorders>
            <w:hideMark/>
          </w:tcPr>
          <w:p w14:paraId="4E7F6C3F"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09689351" w14:textId="77777777" w:rsidR="003A2839" w:rsidRPr="00613175" w:rsidRDefault="003A2839">
            <w:pPr>
              <w:pStyle w:val="TAC"/>
            </w:pPr>
            <w:r w:rsidRPr="00613175">
              <w:t>-</w:t>
            </w:r>
          </w:p>
        </w:tc>
      </w:tr>
      <w:tr w:rsidR="003A2839" w:rsidRPr="00613175" w14:paraId="64153D6F" w14:textId="77777777" w:rsidTr="00613175">
        <w:trPr>
          <w:jc w:val="center"/>
        </w:trPr>
        <w:tc>
          <w:tcPr>
            <w:tcW w:w="988" w:type="dxa"/>
            <w:tcBorders>
              <w:top w:val="single" w:sz="4" w:space="0" w:color="auto"/>
              <w:left w:val="single" w:sz="4" w:space="0" w:color="auto"/>
              <w:bottom w:val="single" w:sz="4" w:space="0" w:color="auto"/>
              <w:right w:val="single" w:sz="4" w:space="0" w:color="auto"/>
            </w:tcBorders>
            <w:hideMark/>
          </w:tcPr>
          <w:p w14:paraId="6959248B" w14:textId="77777777" w:rsidR="003A2839" w:rsidRPr="00613175" w:rsidRDefault="003A2839">
            <w:pPr>
              <w:pStyle w:val="TAC"/>
              <w:rPr>
                <w:lang w:eastAsia="zh-CN"/>
              </w:rPr>
            </w:pPr>
            <w:r w:rsidRPr="00613175">
              <w:rPr>
                <w:lang w:eastAsia="zh-CN"/>
              </w:rPr>
              <w:t>-</w:t>
            </w:r>
          </w:p>
        </w:tc>
        <w:tc>
          <w:tcPr>
            <w:tcW w:w="3827" w:type="dxa"/>
            <w:tcBorders>
              <w:top w:val="single" w:sz="4" w:space="0" w:color="auto"/>
              <w:left w:val="single" w:sz="4" w:space="0" w:color="auto"/>
              <w:bottom w:val="single" w:sz="4" w:space="0" w:color="auto"/>
              <w:right w:val="single" w:sz="4" w:space="0" w:color="auto"/>
            </w:tcBorders>
            <w:hideMark/>
          </w:tcPr>
          <w:p w14:paraId="1BDBCF4D" w14:textId="77777777" w:rsidR="003A2839" w:rsidRPr="00613175" w:rsidRDefault="003A2839">
            <w:pPr>
              <w:pStyle w:val="TAL"/>
              <w:rPr>
                <w:lang w:eastAsia="en-US"/>
              </w:rPr>
            </w:pPr>
            <w:r w:rsidRPr="00613175">
              <w:t>EXCEPTION: In parallel to step 8 below, step 8 of generic procedure specified in Table 4.9.15.2.2-1 of TS 38.508-1 [21]  takes place.</w:t>
            </w:r>
          </w:p>
        </w:tc>
        <w:tc>
          <w:tcPr>
            <w:tcW w:w="709" w:type="dxa"/>
            <w:tcBorders>
              <w:top w:val="single" w:sz="4" w:space="0" w:color="auto"/>
              <w:left w:val="single" w:sz="4" w:space="0" w:color="auto"/>
              <w:bottom w:val="single" w:sz="4" w:space="0" w:color="auto"/>
              <w:right w:val="single" w:sz="4" w:space="0" w:color="auto"/>
            </w:tcBorders>
            <w:hideMark/>
          </w:tcPr>
          <w:p w14:paraId="5AAC788A" w14:textId="77777777" w:rsidR="003A2839" w:rsidRPr="00613175" w:rsidRDefault="003A2839">
            <w:pPr>
              <w:pStyle w:val="TAC"/>
              <w:rPr>
                <w:lang w:eastAsia="zh-CN"/>
              </w:rPr>
            </w:pPr>
            <w:r w:rsidRPr="00613175">
              <w:rPr>
                <w:lang w:eastAsia="zh-CN"/>
              </w:rPr>
              <w:t>-</w:t>
            </w:r>
          </w:p>
        </w:tc>
        <w:tc>
          <w:tcPr>
            <w:tcW w:w="2693" w:type="dxa"/>
            <w:tcBorders>
              <w:top w:val="single" w:sz="4" w:space="0" w:color="auto"/>
              <w:left w:val="single" w:sz="4" w:space="0" w:color="auto"/>
              <w:bottom w:val="single" w:sz="4" w:space="0" w:color="auto"/>
              <w:right w:val="single" w:sz="4" w:space="0" w:color="auto"/>
            </w:tcBorders>
            <w:hideMark/>
          </w:tcPr>
          <w:p w14:paraId="25992F7C" w14:textId="77777777" w:rsidR="003A2839" w:rsidRPr="00613175" w:rsidRDefault="003A2839">
            <w:pPr>
              <w:pStyle w:val="TAL"/>
              <w:rPr>
                <w:lang w:eastAsia="zh-CN"/>
              </w:rPr>
            </w:pPr>
            <w:r w:rsidRPr="00613175">
              <w:rPr>
                <w:lang w:eastAsia="zh-CN"/>
              </w:rPr>
              <w:t>-</w:t>
            </w:r>
          </w:p>
        </w:tc>
        <w:tc>
          <w:tcPr>
            <w:tcW w:w="486" w:type="dxa"/>
            <w:tcBorders>
              <w:top w:val="single" w:sz="4" w:space="0" w:color="auto"/>
              <w:left w:val="single" w:sz="4" w:space="0" w:color="auto"/>
              <w:bottom w:val="single" w:sz="4" w:space="0" w:color="auto"/>
              <w:right w:val="single" w:sz="4" w:space="0" w:color="auto"/>
            </w:tcBorders>
            <w:hideMark/>
          </w:tcPr>
          <w:p w14:paraId="00BF6A5D" w14:textId="77777777" w:rsidR="003A2839" w:rsidRPr="00613175" w:rsidRDefault="003A2839">
            <w:pPr>
              <w:pStyle w:val="TAC"/>
              <w:rPr>
                <w:lang w:eastAsia="en-US"/>
              </w:rPr>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4A601BBF" w14:textId="77777777" w:rsidR="003A2839" w:rsidRPr="00613175" w:rsidRDefault="003A2839">
            <w:pPr>
              <w:pStyle w:val="TAC"/>
            </w:pPr>
            <w:r w:rsidRPr="00613175">
              <w:t>-</w:t>
            </w:r>
          </w:p>
        </w:tc>
      </w:tr>
      <w:tr w:rsidR="003A2839" w:rsidRPr="00613175" w14:paraId="1EA53740" w14:textId="77777777" w:rsidTr="00613175">
        <w:trPr>
          <w:jc w:val="center"/>
        </w:trPr>
        <w:tc>
          <w:tcPr>
            <w:tcW w:w="988" w:type="dxa"/>
            <w:tcBorders>
              <w:top w:val="single" w:sz="4" w:space="0" w:color="auto"/>
              <w:left w:val="single" w:sz="4" w:space="0" w:color="auto"/>
              <w:bottom w:val="single" w:sz="4" w:space="0" w:color="auto"/>
              <w:right w:val="single" w:sz="4" w:space="0" w:color="auto"/>
            </w:tcBorders>
            <w:hideMark/>
          </w:tcPr>
          <w:p w14:paraId="1DE2C8D5" w14:textId="77777777" w:rsidR="003A2839" w:rsidRPr="00613175" w:rsidRDefault="003A2839">
            <w:pPr>
              <w:pStyle w:val="TAC"/>
            </w:pPr>
            <w:r w:rsidRPr="00613175">
              <w:t>8</w:t>
            </w:r>
          </w:p>
        </w:tc>
        <w:tc>
          <w:tcPr>
            <w:tcW w:w="3827" w:type="dxa"/>
            <w:tcBorders>
              <w:top w:val="single" w:sz="4" w:space="0" w:color="auto"/>
              <w:left w:val="single" w:sz="4" w:space="0" w:color="auto"/>
              <w:bottom w:val="single" w:sz="4" w:space="0" w:color="auto"/>
              <w:right w:val="single" w:sz="4" w:space="0" w:color="auto"/>
            </w:tcBorders>
            <w:hideMark/>
          </w:tcPr>
          <w:p w14:paraId="203F505F" w14:textId="77777777" w:rsidR="003A2839" w:rsidRPr="00613175" w:rsidRDefault="003A2839">
            <w:pPr>
              <w:pStyle w:val="TAL"/>
            </w:pPr>
            <w:r w:rsidRPr="00613175">
              <w:rPr>
                <w:rFonts w:eastAsia="MS Gothic"/>
              </w:rPr>
              <w:t>UE sends INVITE</w:t>
            </w:r>
          </w:p>
          <w:p w14:paraId="37FB20CF" w14:textId="77777777" w:rsidR="003A2839" w:rsidRPr="00613175" w:rsidRDefault="003A2839">
            <w:pPr>
              <w:pStyle w:val="TAL"/>
            </w:pPr>
            <w:r w:rsidRPr="00613175">
              <w:t>(Step 1 of Annex A.4.2)</w:t>
            </w:r>
          </w:p>
        </w:tc>
        <w:tc>
          <w:tcPr>
            <w:tcW w:w="709" w:type="dxa"/>
            <w:tcBorders>
              <w:top w:val="single" w:sz="4" w:space="0" w:color="auto"/>
              <w:left w:val="single" w:sz="4" w:space="0" w:color="auto"/>
              <w:bottom w:val="single" w:sz="4" w:space="0" w:color="auto"/>
              <w:right w:val="single" w:sz="4" w:space="0" w:color="auto"/>
            </w:tcBorders>
            <w:hideMark/>
          </w:tcPr>
          <w:p w14:paraId="382665F0" w14:textId="77777777" w:rsidR="003A2839" w:rsidRPr="00613175" w:rsidRDefault="003A2839">
            <w:pPr>
              <w:pStyle w:val="TAC"/>
            </w:pPr>
            <w:r w:rsidRPr="00613175">
              <w:t>-</w:t>
            </w:r>
          </w:p>
        </w:tc>
        <w:tc>
          <w:tcPr>
            <w:tcW w:w="2693" w:type="dxa"/>
            <w:tcBorders>
              <w:top w:val="single" w:sz="4" w:space="0" w:color="auto"/>
              <w:left w:val="single" w:sz="4" w:space="0" w:color="auto"/>
              <w:bottom w:val="single" w:sz="4" w:space="0" w:color="auto"/>
              <w:right w:val="single" w:sz="4" w:space="0" w:color="auto"/>
            </w:tcBorders>
            <w:hideMark/>
          </w:tcPr>
          <w:p w14:paraId="34217FA1" w14:textId="77777777" w:rsidR="003A2839" w:rsidRPr="00613175" w:rsidRDefault="003A2839">
            <w:pPr>
              <w:pStyle w:val="TAL"/>
            </w:pPr>
            <w:r w:rsidRPr="00613175">
              <w:rPr>
                <w:rFonts w:eastAsia="MS Gothic"/>
              </w:rPr>
              <w:t>INVITE</w:t>
            </w:r>
          </w:p>
        </w:tc>
        <w:tc>
          <w:tcPr>
            <w:tcW w:w="486" w:type="dxa"/>
            <w:tcBorders>
              <w:top w:val="single" w:sz="4" w:space="0" w:color="auto"/>
              <w:left w:val="single" w:sz="4" w:space="0" w:color="auto"/>
              <w:bottom w:val="single" w:sz="4" w:space="0" w:color="auto"/>
              <w:right w:val="single" w:sz="4" w:space="0" w:color="auto"/>
            </w:tcBorders>
            <w:hideMark/>
          </w:tcPr>
          <w:p w14:paraId="042A1C5B"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5E8E92DE" w14:textId="77777777" w:rsidR="003A2839" w:rsidRPr="00613175" w:rsidRDefault="003A2839">
            <w:pPr>
              <w:pStyle w:val="TAC"/>
            </w:pPr>
            <w:r w:rsidRPr="00613175">
              <w:t>-</w:t>
            </w:r>
          </w:p>
        </w:tc>
      </w:tr>
      <w:tr w:rsidR="003A2839" w:rsidRPr="00613175" w14:paraId="5B8B24A9" w14:textId="77777777" w:rsidTr="00613175">
        <w:trPr>
          <w:jc w:val="center"/>
        </w:trPr>
        <w:tc>
          <w:tcPr>
            <w:tcW w:w="988" w:type="dxa"/>
            <w:tcBorders>
              <w:top w:val="single" w:sz="4" w:space="0" w:color="auto"/>
              <w:left w:val="single" w:sz="4" w:space="0" w:color="auto"/>
              <w:bottom w:val="single" w:sz="4" w:space="0" w:color="auto"/>
              <w:right w:val="single" w:sz="4" w:space="0" w:color="auto"/>
            </w:tcBorders>
            <w:hideMark/>
          </w:tcPr>
          <w:p w14:paraId="43455B9B" w14:textId="77777777" w:rsidR="003A2839" w:rsidRPr="00613175" w:rsidRDefault="003A2839">
            <w:pPr>
              <w:pStyle w:val="TAC"/>
              <w:rPr>
                <w:lang w:eastAsia="zh-CN"/>
              </w:rPr>
            </w:pPr>
            <w:r w:rsidRPr="00613175">
              <w:t>9</w:t>
            </w:r>
          </w:p>
        </w:tc>
        <w:tc>
          <w:tcPr>
            <w:tcW w:w="3827" w:type="dxa"/>
            <w:tcBorders>
              <w:top w:val="single" w:sz="4" w:space="0" w:color="auto"/>
              <w:left w:val="single" w:sz="4" w:space="0" w:color="auto"/>
              <w:bottom w:val="single" w:sz="4" w:space="0" w:color="auto"/>
              <w:right w:val="single" w:sz="4" w:space="0" w:color="auto"/>
            </w:tcBorders>
            <w:hideMark/>
          </w:tcPr>
          <w:p w14:paraId="56D81C7A" w14:textId="77777777" w:rsidR="003A2839" w:rsidRPr="00613175" w:rsidRDefault="003A2839">
            <w:pPr>
              <w:pStyle w:val="TAL"/>
              <w:rPr>
                <w:lang w:eastAsia="en-US"/>
              </w:rPr>
            </w:pPr>
            <w:r w:rsidRPr="00613175">
              <w:t xml:space="preserve">SS sends a 100 Trying provisional response </w:t>
            </w:r>
            <w:r w:rsidRPr="00613175">
              <w:br/>
              <w:t>(Step 2 of Annex A.4.2)</w:t>
            </w:r>
          </w:p>
        </w:tc>
        <w:tc>
          <w:tcPr>
            <w:tcW w:w="709" w:type="dxa"/>
            <w:tcBorders>
              <w:top w:val="single" w:sz="4" w:space="0" w:color="auto"/>
              <w:left w:val="single" w:sz="4" w:space="0" w:color="auto"/>
              <w:bottom w:val="single" w:sz="4" w:space="0" w:color="auto"/>
              <w:right w:val="single" w:sz="4" w:space="0" w:color="auto"/>
            </w:tcBorders>
            <w:hideMark/>
          </w:tcPr>
          <w:p w14:paraId="3BC965FD" w14:textId="77777777" w:rsidR="003A2839" w:rsidRPr="00613175" w:rsidRDefault="003A2839">
            <w:pPr>
              <w:pStyle w:val="TAC"/>
              <w:rPr>
                <w:lang w:eastAsia="zh-CN"/>
              </w:rPr>
            </w:pPr>
            <w:r w:rsidRPr="00613175">
              <w:t>&lt;--</w:t>
            </w:r>
          </w:p>
        </w:tc>
        <w:tc>
          <w:tcPr>
            <w:tcW w:w="2693" w:type="dxa"/>
            <w:tcBorders>
              <w:top w:val="single" w:sz="4" w:space="0" w:color="auto"/>
              <w:left w:val="single" w:sz="4" w:space="0" w:color="auto"/>
              <w:bottom w:val="single" w:sz="4" w:space="0" w:color="auto"/>
              <w:right w:val="single" w:sz="4" w:space="0" w:color="auto"/>
            </w:tcBorders>
            <w:hideMark/>
          </w:tcPr>
          <w:p w14:paraId="385A6371" w14:textId="77777777" w:rsidR="003A2839" w:rsidRPr="00613175" w:rsidRDefault="003A2839">
            <w:pPr>
              <w:pStyle w:val="TAL"/>
              <w:rPr>
                <w:lang w:eastAsia="zh-CN"/>
              </w:rPr>
            </w:pPr>
            <w:r w:rsidRPr="00613175">
              <w:t>100 Trying</w:t>
            </w:r>
          </w:p>
        </w:tc>
        <w:tc>
          <w:tcPr>
            <w:tcW w:w="486" w:type="dxa"/>
            <w:tcBorders>
              <w:top w:val="single" w:sz="4" w:space="0" w:color="auto"/>
              <w:left w:val="single" w:sz="4" w:space="0" w:color="auto"/>
              <w:bottom w:val="single" w:sz="4" w:space="0" w:color="auto"/>
              <w:right w:val="single" w:sz="4" w:space="0" w:color="auto"/>
            </w:tcBorders>
            <w:hideMark/>
          </w:tcPr>
          <w:p w14:paraId="7EA5B94B" w14:textId="77777777" w:rsidR="003A2839" w:rsidRPr="00613175" w:rsidRDefault="003A2839">
            <w:pPr>
              <w:pStyle w:val="TAC"/>
              <w:rPr>
                <w:lang w:eastAsia="en-US"/>
              </w:rPr>
            </w:pPr>
            <w:r w:rsidRPr="00613175">
              <w:t>1</w:t>
            </w:r>
          </w:p>
        </w:tc>
        <w:tc>
          <w:tcPr>
            <w:tcW w:w="850" w:type="dxa"/>
            <w:tcBorders>
              <w:top w:val="single" w:sz="4" w:space="0" w:color="auto"/>
              <w:left w:val="single" w:sz="4" w:space="0" w:color="auto"/>
              <w:bottom w:val="single" w:sz="4" w:space="0" w:color="auto"/>
              <w:right w:val="single" w:sz="4" w:space="0" w:color="auto"/>
            </w:tcBorders>
            <w:hideMark/>
          </w:tcPr>
          <w:p w14:paraId="36C26AE2" w14:textId="77777777" w:rsidR="003A2839" w:rsidRPr="00613175" w:rsidRDefault="003A2839">
            <w:pPr>
              <w:pStyle w:val="TAC"/>
            </w:pPr>
            <w:r w:rsidRPr="00613175">
              <w:t>P</w:t>
            </w:r>
          </w:p>
        </w:tc>
      </w:tr>
      <w:tr w:rsidR="003A2839" w:rsidRPr="00613175" w14:paraId="1F597704" w14:textId="77777777" w:rsidTr="00613175">
        <w:trPr>
          <w:jc w:val="center"/>
        </w:trPr>
        <w:tc>
          <w:tcPr>
            <w:tcW w:w="988" w:type="dxa"/>
            <w:tcBorders>
              <w:top w:val="single" w:sz="4" w:space="0" w:color="auto"/>
              <w:left w:val="single" w:sz="4" w:space="0" w:color="auto"/>
              <w:bottom w:val="single" w:sz="4" w:space="0" w:color="auto"/>
              <w:right w:val="single" w:sz="4" w:space="0" w:color="auto"/>
            </w:tcBorders>
            <w:hideMark/>
          </w:tcPr>
          <w:p w14:paraId="040A48F5" w14:textId="77777777" w:rsidR="003A2839" w:rsidRPr="00613175" w:rsidRDefault="003A2839">
            <w:pPr>
              <w:pStyle w:val="TAC"/>
              <w:rPr>
                <w:lang w:eastAsia="zh-CN"/>
              </w:rPr>
            </w:pPr>
            <w:r w:rsidRPr="00613175">
              <w:rPr>
                <w:lang w:eastAsia="zh-CN"/>
              </w:rPr>
              <w:t>10-12</w:t>
            </w:r>
          </w:p>
        </w:tc>
        <w:tc>
          <w:tcPr>
            <w:tcW w:w="3827" w:type="dxa"/>
            <w:tcBorders>
              <w:top w:val="single" w:sz="4" w:space="0" w:color="auto"/>
              <w:left w:val="single" w:sz="4" w:space="0" w:color="auto"/>
              <w:bottom w:val="single" w:sz="4" w:space="0" w:color="auto"/>
              <w:right w:val="single" w:sz="4" w:space="0" w:color="auto"/>
            </w:tcBorders>
            <w:hideMark/>
          </w:tcPr>
          <w:p w14:paraId="199D7F27" w14:textId="77777777" w:rsidR="003A2839" w:rsidRPr="00613175" w:rsidRDefault="003A2839">
            <w:pPr>
              <w:pStyle w:val="TAL"/>
              <w:rPr>
                <w:lang w:eastAsia="en-US"/>
              </w:rPr>
            </w:pPr>
            <w:r w:rsidRPr="00613175">
              <w:t>Steps 10 -12 of generic procedure specified in Table 4.9.15.2.2-1 of TS 38.508-1 [21] are performed.</w:t>
            </w:r>
          </w:p>
        </w:tc>
        <w:tc>
          <w:tcPr>
            <w:tcW w:w="709" w:type="dxa"/>
            <w:tcBorders>
              <w:top w:val="single" w:sz="4" w:space="0" w:color="auto"/>
              <w:left w:val="single" w:sz="4" w:space="0" w:color="auto"/>
              <w:bottom w:val="single" w:sz="4" w:space="0" w:color="auto"/>
              <w:right w:val="single" w:sz="4" w:space="0" w:color="auto"/>
            </w:tcBorders>
            <w:hideMark/>
          </w:tcPr>
          <w:p w14:paraId="4A23ABB9" w14:textId="77777777" w:rsidR="003A2839" w:rsidRPr="00613175" w:rsidRDefault="003A2839">
            <w:pPr>
              <w:pStyle w:val="TAC"/>
            </w:pPr>
            <w:r w:rsidRPr="00613175">
              <w:rPr>
                <w:lang w:eastAsia="zh-CN"/>
              </w:rPr>
              <w:t>-</w:t>
            </w:r>
          </w:p>
        </w:tc>
        <w:tc>
          <w:tcPr>
            <w:tcW w:w="2693" w:type="dxa"/>
            <w:tcBorders>
              <w:top w:val="single" w:sz="4" w:space="0" w:color="auto"/>
              <w:left w:val="single" w:sz="4" w:space="0" w:color="auto"/>
              <w:bottom w:val="single" w:sz="4" w:space="0" w:color="auto"/>
              <w:right w:val="single" w:sz="4" w:space="0" w:color="auto"/>
            </w:tcBorders>
            <w:hideMark/>
          </w:tcPr>
          <w:p w14:paraId="557FA6A8" w14:textId="77777777" w:rsidR="003A2839" w:rsidRPr="00613175" w:rsidRDefault="003A2839">
            <w:pPr>
              <w:pStyle w:val="TAL"/>
            </w:pPr>
            <w:r w:rsidRPr="00613175">
              <w:rPr>
                <w:lang w:eastAsia="zh-CN"/>
              </w:rPr>
              <w:t>-</w:t>
            </w:r>
          </w:p>
        </w:tc>
        <w:tc>
          <w:tcPr>
            <w:tcW w:w="486" w:type="dxa"/>
            <w:tcBorders>
              <w:top w:val="single" w:sz="4" w:space="0" w:color="auto"/>
              <w:left w:val="single" w:sz="4" w:space="0" w:color="auto"/>
              <w:bottom w:val="single" w:sz="4" w:space="0" w:color="auto"/>
              <w:right w:val="single" w:sz="4" w:space="0" w:color="auto"/>
            </w:tcBorders>
          </w:tcPr>
          <w:p w14:paraId="1D295BB1"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56AF54EA" w14:textId="77777777" w:rsidR="003A2839" w:rsidRPr="00613175" w:rsidRDefault="003A2839">
            <w:pPr>
              <w:pStyle w:val="TAC"/>
            </w:pPr>
          </w:p>
        </w:tc>
      </w:tr>
      <w:tr w:rsidR="003A2839" w:rsidRPr="00613175" w14:paraId="28A7DCD4"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46379E68" w14:textId="77777777" w:rsidR="003A2839" w:rsidRPr="00613175" w:rsidRDefault="003A2839">
            <w:pPr>
              <w:pStyle w:val="TAC"/>
            </w:pPr>
            <w:r w:rsidRPr="00613175">
              <w:t>13</w:t>
            </w:r>
          </w:p>
        </w:tc>
        <w:tc>
          <w:tcPr>
            <w:tcW w:w="3827" w:type="dxa"/>
            <w:tcBorders>
              <w:top w:val="single" w:sz="4" w:space="0" w:color="auto"/>
              <w:left w:val="single" w:sz="4" w:space="0" w:color="auto"/>
              <w:bottom w:val="single" w:sz="4" w:space="0" w:color="auto"/>
              <w:right w:val="single" w:sz="4" w:space="0" w:color="auto"/>
            </w:tcBorders>
            <w:hideMark/>
          </w:tcPr>
          <w:p w14:paraId="5EC4E055" w14:textId="77777777" w:rsidR="003A2839" w:rsidRPr="00613175" w:rsidRDefault="003A2839">
            <w:pPr>
              <w:pStyle w:val="TAL"/>
            </w:pPr>
            <w:r w:rsidRPr="00613175">
              <w:t>SS sends an SDP answer</w:t>
            </w:r>
            <w:r w:rsidRPr="00613175">
              <w:br/>
              <w:t>(Step 3 of Annex A.4.2)</w:t>
            </w:r>
          </w:p>
        </w:tc>
        <w:tc>
          <w:tcPr>
            <w:tcW w:w="709" w:type="dxa"/>
            <w:tcBorders>
              <w:top w:val="single" w:sz="4" w:space="0" w:color="auto"/>
              <w:left w:val="single" w:sz="4" w:space="0" w:color="auto"/>
              <w:bottom w:val="single" w:sz="4" w:space="0" w:color="auto"/>
              <w:right w:val="single" w:sz="4" w:space="0" w:color="auto"/>
            </w:tcBorders>
            <w:hideMark/>
          </w:tcPr>
          <w:p w14:paraId="41DF13F1" w14:textId="77777777" w:rsidR="003A2839" w:rsidRPr="00613175" w:rsidRDefault="003A2839">
            <w:pPr>
              <w:pStyle w:val="TAC"/>
            </w:pPr>
            <w:r w:rsidRPr="00613175">
              <w:t>&lt;--</w:t>
            </w:r>
          </w:p>
        </w:tc>
        <w:tc>
          <w:tcPr>
            <w:tcW w:w="2693" w:type="dxa"/>
            <w:tcBorders>
              <w:top w:val="single" w:sz="4" w:space="0" w:color="auto"/>
              <w:left w:val="single" w:sz="4" w:space="0" w:color="auto"/>
              <w:bottom w:val="single" w:sz="4" w:space="0" w:color="auto"/>
              <w:right w:val="single" w:sz="4" w:space="0" w:color="auto"/>
            </w:tcBorders>
            <w:hideMark/>
          </w:tcPr>
          <w:p w14:paraId="260CD015" w14:textId="77777777" w:rsidR="003A2839" w:rsidRPr="00613175" w:rsidRDefault="003A2839">
            <w:pPr>
              <w:pStyle w:val="TAL"/>
            </w:pPr>
            <w:r w:rsidRPr="00613175">
              <w:t>183 Session Progress</w:t>
            </w:r>
          </w:p>
        </w:tc>
        <w:tc>
          <w:tcPr>
            <w:tcW w:w="486" w:type="dxa"/>
            <w:tcBorders>
              <w:top w:val="single" w:sz="4" w:space="0" w:color="auto"/>
              <w:left w:val="single" w:sz="4" w:space="0" w:color="auto"/>
              <w:bottom w:val="single" w:sz="4" w:space="0" w:color="auto"/>
              <w:right w:val="single" w:sz="4" w:space="0" w:color="auto"/>
            </w:tcBorders>
          </w:tcPr>
          <w:p w14:paraId="54976CB3"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5031FC46" w14:textId="77777777" w:rsidR="003A2839" w:rsidRPr="00613175" w:rsidRDefault="003A2839">
            <w:pPr>
              <w:pStyle w:val="TAC"/>
            </w:pPr>
          </w:p>
        </w:tc>
      </w:tr>
      <w:tr w:rsidR="003A2839" w:rsidRPr="00613175" w14:paraId="771405C0"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4ACF6ADC" w14:textId="77777777" w:rsidR="003A2839" w:rsidRPr="00613175" w:rsidRDefault="003A2839">
            <w:pPr>
              <w:pStyle w:val="TAC"/>
            </w:pPr>
            <w:r w:rsidRPr="00613175">
              <w:t>14</w:t>
            </w:r>
          </w:p>
        </w:tc>
        <w:tc>
          <w:tcPr>
            <w:tcW w:w="3827" w:type="dxa"/>
            <w:tcBorders>
              <w:top w:val="single" w:sz="4" w:space="0" w:color="auto"/>
              <w:left w:val="single" w:sz="4" w:space="0" w:color="auto"/>
              <w:bottom w:val="single" w:sz="4" w:space="0" w:color="auto"/>
              <w:right w:val="single" w:sz="4" w:space="0" w:color="auto"/>
            </w:tcBorders>
            <w:hideMark/>
          </w:tcPr>
          <w:p w14:paraId="12435C75" w14:textId="77777777" w:rsidR="003A2839" w:rsidRPr="00613175" w:rsidRDefault="003A2839">
            <w:pPr>
              <w:pStyle w:val="TAL"/>
            </w:pPr>
            <w:r w:rsidRPr="00613175">
              <w:t>UE acks 183 Session Progress</w:t>
            </w:r>
            <w:r w:rsidRPr="00613175">
              <w:br/>
              <w:t>(Step 4 of Annex A.4.2)</w:t>
            </w:r>
          </w:p>
        </w:tc>
        <w:tc>
          <w:tcPr>
            <w:tcW w:w="709" w:type="dxa"/>
            <w:tcBorders>
              <w:top w:val="single" w:sz="4" w:space="0" w:color="auto"/>
              <w:left w:val="single" w:sz="4" w:space="0" w:color="auto"/>
              <w:bottom w:val="single" w:sz="4" w:space="0" w:color="auto"/>
              <w:right w:val="single" w:sz="4" w:space="0" w:color="auto"/>
            </w:tcBorders>
            <w:hideMark/>
          </w:tcPr>
          <w:p w14:paraId="3D3EA283" w14:textId="77777777" w:rsidR="003A2839" w:rsidRPr="00613175" w:rsidRDefault="003A2839">
            <w:pPr>
              <w:pStyle w:val="TAC"/>
            </w:pPr>
            <w:r w:rsidRPr="00613175">
              <w:t>--&gt;</w:t>
            </w:r>
          </w:p>
        </w:tc>
        <w:tc>
          <w:tcPr>
            <w:tcW w:w="2693" w:type="dxa"/>
            <w:tcBorders>
              <w:top w:val="single" w:sz="4" w:space="0" w:color="auto"/>
              <w:left w:val="single" w:sz="4" w:space="0" w:color="auto"/>
              <w:bottom w:val="single" w:sz="4" w:space="0" w:color="auto"/>
              <w:right w:val="single" w:sz="4" w:space="0" w:color="auto"/>
            </w:tcBorders>
            <w:hideMark/>
          </w:tcPr>
          <w:p w14:paraId="26ED434C" w14:textId="77777777" w:rsidR="003A2839" w:rsidRPr="00613175" w:rsidRDefault="003A2839">
            <w:pPr>
              <w:pStyle w:val="TAL"/>
            </w:pPr>
            <w:r w:rsidRPr="00613175">
              <w:t>PRACK</w:t>
            </w:r>
          </w:p>
        </w:tc>
        <w:tc>
          <w:tcPr>
            <w:tcW w:w="486" w:type="dxa"/>
            <w:tcBorders>
              <w:top w:val="single" w:sz="4" w:space="0" w:color="auto"/>
              <w:left w:val="single" w:sz="4" w:space="0" w:color="auto"/>
              <w:bottom w:val="single" w:sz="4" w:space="0" w:color="auto"/>
              <w:right w:val="single" w:sz="4" w:space="0" w:color="auto"/>
            </w:tcBorders>
          </w:tcPr>
          <w:p w14:paraId="773B8DED"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42C0BCB3" w14:textId="77777777" w:rsidR="003A2839" w:rsidRPr="00613175" w:rsidRDefault="003A2839">
            <w:pPr>
              <w:pStyle w:val="TAC"/>
            </w:pPr>
          </w:p>
        </w:tc>
      </w:tr>
      <w:tr w:rsidR="003A2839" w:rsidRPr="00613175" w14:paraId="4826EAA3"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562D9813" w14:textId="77777777" w:rsidR="003A2839" w:rsidRPr="00613175" w:rsidRDefault="003A2839">
            <w:pPr>
              <w:pStyle w:val="TAC"/>
            </w:pPr>
            <w:r w:rsidRPr="00613175">
              <w:t>15</w:t>
            </w:r>
          </w:p>
        </w:tc>
        <w:tc>
          <w:tcPr>
            <w:tcW w:w="3827" w:type="dxa"/>
            <w:tcBorders>
              <w:top w:val="single" w:sz="4" w:space="0" w:color="auto"/>
              <w:left w:val="single" w:sz="4" w:space="0" w:color="auto"/>
              <w:bottom w:val="single" w:sz="4" w:space="0" w:color="auto"/>
              <w:right w:val="single" w:sz="4" w:space="0" w:color="auto"/>
            </w:tcBorders>
            <w:hideMark/>
          </w:tcPr>
          <w:p w14:paraId="2E2FFE86" w14:textId="77777777" w:rsidR="003A2839" w:rsidRPr="00613175" w:rsidRDefault="003A2839">
            <w:pPr>
              <w:pStyle w:val="TAL"/>
            </w:pPr>
            <w:r w:rsidRPr="00613175">
              <w:t>SS responds to PRACK</w:t>
            </w:r>
            <w:r w:rsidRPr="00613175">
              <w:br/>
              <w:t>(Step 5 of Annex A.4.2)</w:t>
            </w:r>
          </w:p>
        </w:tc>
        <w:tc>
          <w:tcPr>
            <w:tcW w:w="709" w:type="dxa"/>
            <w:tcBorders>
              <w:top w:val="single" w:sz="4" w:space="0" w:color="auto"/>
              <w:left w:val="single" w:sz="4" w:space="0" w:color="auto"/>
              <w:bottom w:val="single" w:sz="4" w:space="0" w:color="auto"/>
              <w:right w:val="single" w:sz="4" w:space="0" w:color="auto"/>
            </w:tcBorders>
            <w:hideMark/>
          </w:tcPr>
          <w:p w14:paraId="02442A8F" w14:textId="77777777" w:rsidR="003A2839" w:rsidRPr="00613175" w:rsidRDefault="003A2839">
            <w:pPr>
              <w:pStyle w:val="TAC"/>
            </w:pPr>
            <w:r w:rsidRPr="00613175">
              <w:t>&lt;--</w:t>
            </w:r>
          </w:p>
        </w:tc>
        <w:tc>
          <w:tcPr>
            <w:tcW w:w="2693" w:type="dxa"/>
            <w:tcBorders>
              <w:top w:val="single" w:sz="4" w:space="0" w:color="auto"/>
              <w:left w:val="single" w:sz="4" w:space="0" w:color="auto"/>
              <w:bottom w:val="single" w:sz="4" w:space="0" w:color="auto"/>
              <w:right w:val="single" w:sz="4" w:space="0" w:color="auto"/>
            </w:tcBorders>
            <w:hideMark/>
          </w:tcPr>
          <w:p w14:paraId="0C215531" w14:textId="77777777" w:rsidR="003A2839" w:rsidRPr="00613175" w:rsidRDefault="003A2839">
            <w:pPr>
              <w:pStyle w:val="TAL"/>
            </w:pPr>
            <w:r w:rsidRPr="00613175">
              <w:rPr>
                <w:rFonts w:eastAsia="MS Gothic"/>
              </w:rPr>
              <w:t>200 OK</w:t>
            </w:r>
          </w:p>
        </w:tc>
        <w:tc>
          <w:tcPr>
            <w:tcW w:w="486" w:type="dxa"/>
            <w:tcBorders>
              <w:top w:val="single" w:sz="4" w:space="0" w:color="auto"/>
              <w:left w:val="single" w:sz="4" w:space="0" w:color="auto"/>
              <w:bottom w:val="single" w:sz="4" w:space="0" w:color="auto"/>
              <w:right w:val="single" w:sz="4" w:space="0" w:color="auto"/>
            </w:tcBorders>
          </w:tcPr>
          <w:p w14:paraId="75CDF6D7"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79839638" w14:textId="77777777" w:rsidR="003A2839" w:rsidRPr="00613175" w:rsidRDefault="003A2839">
            <w:pPr>
              <w:pStyle w:val="TAC"/>
            </w:pPr>
          </w:p>
        </w:tc>
      </w:tr>
      <w:tr w:rsidR="003A2839" w:rsidRPr="00613175" w14:paraId="2007FAF2"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180458A4" w14:textId="77777777" w:rsidR="003A2839" w:rsidRPr="00613175" w:rsidRDefault="003A2839">
            <w:pPr>
              <w:pStyle w:val="TAC"/>
            </w:pPr>
            <w:r w:rsidRPr="00613175">
              <w:t>16</w:t>
            </w:r>
          </w:p>
        </w:tc>
        <w:tc>
          <w:tcPr>
            <w:tcW w:w="3827" w:type="dxa"/>
            <w:tcBorders>
              <w:top w:val="single" w:sz="4" w:space="0" w:color="auto"/>
              <w:left w:val="single" w:sz="4" w:space="0" w:color="auto"/>
              <w:bottom w:val="single" w:sz="4" w:space="0" w:color="auto"/>
              <w:right w:val="single" w:sz="4" w:space="0" w:color="auto"/>
            </w:tcBorders>
            <w:hideMark/>
          </w:tcPr>
          <w:p w14:paraId="79C954DB" w14:textId="77777777" w:rsidR="003A2839" w:rsidRPr="00613175" w:rsidRDefault="003A2839">
            <w:pPr>
              <w:pStyle w:val="TAL"/>
            </w:pPr>
            <w:r w:rsidRPr="00613175">
              <w:t>Check: Does the UE send an UPDATE?</w:t>
            </w:r>
          </w:p>
        </w:tc>
        <w:tc>
          <w:tcPr>
            <w:tcW w:w="709" w:type="dxa"/>
            <w:tcBorders>
              <w:top w:val="single" w:sz="4" w:space="0" w:color="auto"/>
              <w:left w:val="single" w:sz="4" w:space="0" w:color="auto"/>
              <w:bottom w:val="single" w:sz="4" w:space="0" w:color="auto"/>
              <w:right w:val="single" w:sz="4" w:space="0" w:color="auto"/>
            </w:tcBorders>
            <w:hideMark/>
          </w:tcPr>
          <w:p w14:paraId="3BC94820" w14:textId="77777777" w:rsidR="003A2839" w:rsidRPr="00613175" w:rsidRDefault="003A2839">
            <w:pPr>
              <w:pStyle w:val="TAC"/>
            </w:pPr>
            <w:r w:rsidRPr="00613175">
              <w:t>--&gt;</w:t>
            </w:r>
          </w:p>
        </w:tc>
        <w:tc>
          <w:tcPr>
            <w:tcW w:w="2693" w:type="dxa"/>
            <w:tcBorders>
              <w:top w:val="single" w:sz="4" w:space="0" w:color="auto"/>
              <w:left w:val="single" w:sz="4" w:space="0" w:color="auto"/>
              <w:bottom w:val="single" w:sz="4" w:space="0" w:color="auto"/>
              <w:right w:val="single" w:sz="4" w:space="0" w:color="auto"/>
            </w:tcBorders>
            <w:hideMark/>
          </w:tcPr>
          <w:p w14:paraId="33E0C320" w14:textId="77777777" w:rsidR="003A2839" w:rsidRPr="00613175" w:rsidRDefault="003A2839">
            <w:pPr>
              <w:pStyle w:val="TAL"/>
              <w:rPr>
                <w:rFonts w:eastAsia="MS Gothic"/>
              </w:rPr>
            </w:pPr>
            <w:r w:rsidRPr="00613175">
              <w:t>UPDATE</w:t>
            </w:r>
          </w:p>
        </w:tc>
        <w:tc>
          <w:tcPr>
            <w:tcW w:w="486" w:type="dxa"/>
            <w:tcBorders>
              <w:top w:val="single" w:sz="4" w:space="0" w:color="auto"/>
              <w:left w:val="single" w:sz="4" w:space="0" w:color="auto"/>
              <w:bottom w:val="single" w:sz="4" w:space="0" w:color="auto"/>
              <w:right w:val="single" w:sz="4" w:space="0" w:color="auto"/>
            </w:tcBorders>
            <w:hideMark/>
          </w:tcPr>
          <w:p w14:paraId="50AA71C0" w14:textId="77777777" w:rsidR="003A2839" w:rsidRPr="00613175" w:rsidRDefault="003A2839">
            <w:pPr>
              <w:pStyle w:val="TAC"/>
            </w:pPr>
            <w:r w:rsidRPr="00613175">
              <w:t>2</w:t>
            </w:r>
          </w:p>
        </w:tc>
        <w:tc>
          <w:tcPr>
            <w:tcW w:w="850" w:type="dxa"/>
            <w:tcBorders>
              <w:top w:val="single" w:sz="4" w:space="0" w:color="auto"/>
              <w:left w:val="single" w:sz="4" w:space="0" w:color="auto"/>
              <w:bottom w:val="single" w:sz="4" w:space="0" w:color="auto"/>
              <w:right w:val="single" w:sz="4" w:space="0" w:color="auto"/>
            </w:tcBorders>
            <w:hideMark/>
          </w:tcPr>
          <w:p w14:paraId="35DAA566" w14:textId="77777777" w:rsidR="003A2839" w:rsidRPr="00613175" w:rsidRDefault="003A2839">
            <w:pPr>
              <w:pStyle w:val="TAC"/>
            </w:pPr>
            <w:r w:rsidRPr="00613175">
              <w:t>P</w:t>
            </w:r>
          </w:p>
        </w:tc>
      </w:tr>
      <w:tr w:rsidR="003A2839" w:rsidRPr="00613175" w14:paraId="74D98ACB"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6D32D4ED" w14:textId="77777777" w:rsidR="003A2839" w:rsidRPr="00613175" w:rsidRDefault="003A2839">
            <w:pPr>
              <w:pStyle w:val="TAC"/>
            </w:pPr>
            <w:r w:rsidRPr="00613175">
              <w:t>17</w:t>
            </w:r>
          </w:p>
        </w:tc>
        <w:tc>
          <w:tcPr>
            <w:tcW w:w="3827" w:type="dxa"/>
            <w:tcBorders>
              <w:top w:val="single" w:sz="4" w:space="0" w:color="auto"/>
              <w:left w:val="single" w:sz="4" w:space="0" w:color="auto"/>
              <w:bottom w:val="single" w:sz="4" w:space="0" w:color="auto"/>
              <w:right w:val="single" w:sz="4" w:space="0" w:color="auto"/>
            </w:tcBorders>
            <w:hideMark/>
          </w:tcPr>
          <w:p w14:paraId="521F7F15" w14:textId="77777777" w:rsidR="003A2839" w:rsidRPr="00613175" w:rsidRDefault="003A2839">
            <w:pPr>
              <w:pStyle w:val="TAL"/>
            </w:pPr>
            <w:r w:rsidRPr="00613175">
              <w:t>SS responds to INVITE</w:t>
            </w:r>
            <w:r w:rsidRPr="00613175">
              <w:br/>
              <w:t>(Step 11 of Annex A.4.2)</w:t>
            </w:r>
          </w:p>
        </w:tc>
        <w:tc>
          <w:tcPr>
            <w:tcW w:w="709" w:type="dxa"/>
            <w:tcBorders>
              <w:top w:val="single" w:sz="4" w:space="0" w:color="auto"/>
              <w:left w:val="single" w:sz="4" w:space="0" w:color="auto"/>
              <w:bottom w:val="single" w:sz="4" w:space="0" w:color="auto"/>
              <w:right w:val="single" w:sz="4" w:space="0" w:color="auto"/>
            </w:tcBorders>
            <w:hideMark/>
          </w:tcPr>
          <w:p w14:paraId="1D5B338E" w14:textId="77777777" w:rsidR="003A2839" w:rsidRPr="00613175" w:rsidRDefault="003A2839">
            <w:pPr>
              <w:pStyle w:val="TAC"/>
            </w:pPr>
            <w:r w:rsidRPr="00613175">
              <w:t>&lt;--</w:t>
            </w:r>
          </w:p>
        </w:tc>
        <w:tc>
          <w:tcPr>
            <w:tcW w:w="2693" w:type="dxa"/>
            <w:tcBorders>
              <w:top w:val="single" w:sz="4" w:space="0" w:color="auto"/>
              <w:left w:val="single" w:sz="4" w:space="0" w:color="auto"/>
              <w:bottom w:val="single" w:sz="4" w:space="0" w:color="auto"/>
              <w:right w:val="single" w:sz="4" w:space="0" w:color="auto"/>
            </w:tcBorders>
            <w:hideMark/>
          </w:tcPr>
          <w:p w14:paraId="4ED589C7" w14:textId="77777777" w:rsidR="003A2839" w:rsidRPr="00613175" w:rsidRDefault="003A2839">
            <w:pPr>
              <w:pStyle w:val="TAL"/>
            </w:pPr>
            <w:r w:rsidRPr="00613175">
              <w:t>200 OK</w:t>
            </w:r>
          </w:p>
        </w:tc>
        <w:tc>
          <w:tcPr>
            <w:tcW w:w="486" w:type="dxa"/>
            <w:tcBorders>
              <w:top w:val="single" w:sz="4" w:space="0" w:color="auto"/>
              <w:left w:val="single" w:sz="4" w:space="0" w:color="auto"/>
              <w:bottom w:val="single" w:sz="4" w:space="0" w:color="auto"/>
              <w:right w:val="single" w:sz="4" w:space="0" w:color="auto"/>
            </w:tcBorders>
          </w:tcPr>
          <w:p w14:paraId="71138429"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14C2162D" w14:textId="77777777" w:rsidR="003A2839" w:rsidRPr="00613175" w:rsidRDefault="003A2839">
            <w:pPr>
              <w:pStyle w:val="TAC"/>
            </w:pPr>
          </w:p>
        </w:tc>
      </w:tr>
      <w:tr w:rsidR="003A2839" w:rsidRPr="00613175" w14:paraId="5CA028D8"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58AE94C4" w14:textId="77777777" w:rsidR="003A2839" w:rsidRPr="00613175" w:rsidRDefault="003A2839">
            <w:pPr>
              <w:pStyle w:val="TAC"/>
            </w:pPr>
            <w:r w:rsidRPr="00613175">
              <w:t>18</w:t>
            </w:r>
          </w:p>
        </w:tc>
        <w:tc>
          <w:tcPr>
            <w:tcW w:w="3827" w:type="dxa"/>
            <w:tcBorders>
              <w:top w:val="single" w:sz="4" w:space="0" w:color="auto"/>
              <w:left w:val="single" w:sz="4" w:space="0" w:color="auto"/>
              <w:bottom w:val="single" w:sz="4" w:space="0" w:color="auto"/>
              <w:right w:val="single" w:sz="4" w:space="0" w:color="auto"/>
            </w:tcBorders>
            <w:hideMark/>
          </w:tcPr>
          <w:p w14:paraId="3C8E0955" w14:textId="77777777" w:rsidR="003A2839" w:rsidRPr="00613175" w:rsidRDefault="003A2839">
            <w:pPr>
              <w:pStyle w:val="TAL"/>
            </w:pPr>
            <w:r w:rsidRPr="00613175">
              <w:t>UE acks 200 OK for INVITE</w:t>
            </w:r>
            <w:r w:rsidRPr="00613175">
              <w:br/>
              <w:t>(Step 12 of Annex A.4.2)</w:t>
            </w:r>
          </w:p>
        </w:tc>
        <w:tc>
          <w:tcPr>
            <w:tcW w:w="709" w:type="dxa"/>
            <w:tcBorders>
              <w:top w:val="single" w:sz="4" w:space="0" w:color="auto"/>
              <w:left w:val="single" w:sz="4" w:space="0" w:color="auto"/>
              <w:bottom w:val="single" w:sz="4" w:space="0" w:color="auto"/>
              <w:right w:val="single" w:sz="4" w:space="0" w:color="auto"/>
            </w:tcBorders>
            <w:hideMark/>
          </w:tcPr>
          <w:p w14:paraId="3008CB76" w14:textId="77777777" w:rsidR="003A2839" w:rsidRPr="00613175" w:rsidRDefault="003A2839">
            <w:pPr>
              <w:pStyle w:val="TAC"/>
            </w:pPr>
            <w:r w:rsidRPr="00613175">
              <w:t>--&gt;</w:t>
            </w:r>
          </w:p>
        </w:tc>
        <w:tc>
          <w:tcPr>
            <w:tcW w:w="2693" w:type="dxa"/>
            <w:tcBorders>
              <w:top w:val="single" w:sz="4" w:space="0" w:color="auto"/>
              <w:left w:val="single" w:sz="4" w:space="0" w:color="auto"/>
              <w:bottom w:val="single" w:sz="4" w:space="0" w:color="auto"/>
              <w:right w:val="single" w:sz="4" w:space="0" w:color="auto"/>
            </w:tcBorders>
            <w:hideMark/>
          </w:tcPr>
          <w:p w14:paraId="5C722F94" w14:textId="77777777" w:rsidR="003A2839" w:rsidRPr="00613175" w:rsidRDefault="003A2839">
            <w:pPr>
              <w:pStyle w:val="TAL"/>
            </w:pPr>
            <w:r w:rsidRPr="00613175">
              <w:t>ACK</w:t>
            </w:r>
          </w:p>
        </w:tc>
        <w:tc>
          <w:tcPr>
            <w:tcW w:w="486" w:type="dxa"/>
            <w:tcBorders>
              <w:top w:val="single" w:sz="4" w:space="0" w:color="auto"/>
              <w:left w:val="single" w:sz="4" w:space="0" w:color="auto"/>
              <w:bottom w:val="single" w:sz="4" w:space="0" w:color="auto"/>
              <w:right w:val="single" w:sz="4" w:space="0" w:color="auto"/>
            </w:tcBorders>
          </w:tcPr>
          <w:p w14:paraId="23982612"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1EF94A32" w14:textId="77777777" w:rsidR="003A2839" w:rsidRPr="00613175" w:rsidRDefault="003A2839">
            <w:pPr>
              <w:pStyle w:val="TAC"/>
            </w:pPr>
          </w:p>
        </w:tc>
      </w:tr>
      <w:tr w:rsidR="003A2839" w:rsidRPr="00613175" w14:paraId="518AD85E" w14:textId="77777777" w:rsidTr="00613175">
        <w:trPr>
          <w:jc w:val="center"/>
        </w:trPr>
        <w:tc>
          <w:tcPr>
            <w:tcW w:w="988" w:type="dxa"/>
            <w:tcBorders>
              <w:top w:val="single" w:sz="4" w:space="0" w:color="auto"/>
              <w:left w:val="single" w:sz="4" w:space="0" w:color="auto"/>
              <w:bottom w:val="single" w:sz="4" w:space="0" w:color="auto"/>
              <w:right w:val="single" w:sz="4" w:space="0" w:color="auto"/>
            </w:tcBorders>
            <w:hideMark/>
          </w:tcPr>
          <w:p w14:paraId="074BC7A8" w14:textId="77777777" w:rsidR="003A2839" w:rsidRPr="00613175" w:rsidRDefault="003A2839">
            <w:pPr>
              <w:pStyle w:val="TAC"/>
              <w:rPr>
                <w:lang w:eastAsia="zh-CN"/>
              </w:rPr>
            </w:pPr>
            <w:r w:rsidRPr="00613175">
              <w:rPr>
                <w:lang w:eastAsia="zh-CN"/>
              </w:rPr>
              <w:t>19-20</w:t>
            </w:r>
          </w:p>
        </w:tc>
        <w:tc>
          <w:tcPr>
            <w:tcW w:w="3827" w:type="dxa"/>
            <w:tcBorders>
              <w:top w:val="single" w:sz="4" w:space="0" w:color="auto"/>
              <w:left w:val="single" w:sz="4" w:space="0" w:color="auto"/>
              <w:bottom w:val="single" w:sz="4" w:space="0" w:color="auto"/>
              <w:right w:val="single" w:sz="4" w:space="0" w:color="auto"/>
            </w:tcBorders>
            <w:hideMark/>
          </w:tcPr>
          <w:p w14:paraId="01371BB4" w14:textId="77777777" w:rsidR="003A2839" w:rsidRPr="00613175" w:rsidRDefault="003A2839">
            <w:pPr>
              <w:pStyle w:val="TAL"/>
              <w:rPr>
                <w:lang w:eastAsia="en-US"/>
              </w:rPr>
            </w:pPr>
            <w:r w:rsidRPr="00613175">
              <w:t>Steps 1-2 of the procedure A.8 are executed for MT release of speech call</w:t>
            </w:r>
          </w:p>
        </w:tc>
        <w:tc>
          <w:tcPr>
            <w:tcW w:w="709" w:type="dxa"/>
            <w:tcBorders>
              <w:top w:val="single" w:sz="4" w:space="0" w:color="auto"/>
              <w:left w:val="single" w:sz="4" w:space="0" w:color="auto"/>
              <w:bottom w:val="single" w:sz="4" w:space="0" w:color="auto"/>
              <w:right w:val="single" w:sz="4" w:space="0" w:color="auto"/>
            </w:tcBorders>
            <w:hideMark/>
          </w:tcPr>
          <w:p w14:paraId="3A2E6730" w14:textId="77777777" w:rsidR="003A2839" w:rsidRPr="00613175" w:rsidRDefault="003A2839">
            <w:pPr>
              <w:pStyle w:val="TAC"/>
              <w:rPr>
                <w:lang w:eastAsia="zh-CN"/>
              </w:rPr>
            </w:pPr>
            <w:r w:rsidRPr="00613175">
              <w:rPr>
                <w:lang w:eastAsia="zh-CN"/>
              </w:rPr>
              <w:t>-</w:t>
            </w:r>
          </w:p>
        </w:tc>
        <w:tc>
          <w:tcPr>
            <w:tcW w:w="2693" w:type="dxa"/>
            <w:tcBorders>
              <w:top w:val="single" w:sz="4" w:space="0" w:color="auto"/>
              <w:left w:val="single" w:sz="4" w:space="0" w:color="auto"/>
              <w:bottom w:val="single" w:sz="4" w:space="0" w:color="auto"/>
              <w:right w:val="single" w:sz="4" w:space="0" w:color="auto"/>
            </w:tcBorders>
            <w:hideMark/>
          </w:tcPr>
          <w:p w14:paraId="21396905" w14:textId="77777777" w:rsidR="003A2839" w:rsidRPr="00613175" w:rsidRDefault="003A2839">
            <w:pPr>
              <w:pStyle w:val="TAL"/>
              <w:rPr>
                <w:lang w:eastAsia="zh-CN"/>
              </w:rPr>
            </w:pPr>
            <w:r w:rsidRPr="00613175">
              <w:rPr>
                <w:lang w:eastAsia="zh-CN"/>
              </w:rPr>
              <w:t>-</w:t>
            </w:r>
          </w:p>
        </w:tc>
        <w:tc>
          <w:tcPr>
            <w:tcW w:w="486" w:type="dxa"/>
            <w:tcBorders>
              <w:top w:val="single" w:sz="4" w:space="0" w:color="auto"/>
              <w:left w:val="single" w:sz="4" w:space="0" w:color="auto"/>
              <w:bottom w:val="single" w:sz="4" w:space="0" w:color="auto"/>
              <w:right w:val="single" w:sz="4" w:space="0" w:color="auto"/>
            </w:tcBorders>
            <w:hideMark/>
          </w:tcPr>
          <w:p w14:paraId="327E95D2" w14:textId="77777777" w:rsidR="003A2839" w:rsidRPr="00613175" w:rsidRDefault="003A2839">
            <w:pPr>
              <w:pStyle w:val="TAC"/>
              <w:rPr>
                <w:lang w:eastAsia="en-US"/>
              </w:rPr>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3D466B30" w14:textId="77777777" w:rsidR="003A2839" w:rsidRPr="00613175" w:rsidRDefault="003A2839">
            <w:pPr>
              <w:pStyle w:val="TAC"/>
            </w:pPr>
            <w:r w:rsidRPr="00613175">
              <w:t>-</w:t>
            </w:r>
          </w:p>
        </w:tc>
      </w:tr>
      <w:tr w:rsidR="003A2839" w:rsidRPr="00613175" w14:paraId="5781BD7A"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569B765F" w14:textId="77777777" w:rsidR="003A2839" w:rsidRPr="00613175" w:rsidRDefault="003A2839">
            <w:pPr>
              <w:pStyle w:val="TAC"/>
              <w:rPr>
                <w:lang w:eastAsia="zh-CN"/>
              </w:rPr>
            </w:pPr>
            <w:r w:rsidRPr="00613175">
              <w:rPr>
                <w:lang w:eastAsia="zh-CN"/>
              </w:rPr>
              <w:t>21-23</w:t>
            </w:r>
          </w:p>
        </w:tc>
        <w:tc>
          <w:tcPr>
            <w:tcW w:w="3827" w:type="dxa"/>
            <w:tcBorders>
              <w:top w:val="single" w:sz="4" w:space="0" w:color="auto"/>
              <w:left w:val="single" w:sz="4" w:space="0" w:color="auto"/>
              <w:bottom w:val="single" w:sz="4" w:space="0" w:color="auto"/>
              <w:right w:val="single" w:sz="4" w:space="0" w:color="auto"/>
            </w:tcBorders>
            <w:hideMark/>
          </w:tcPr>
          <w:p w14:paraId="25190DC1" w14:textId="77777777" w:rsidR="003A2839" w:rsidRPr="00613175" w:rsidRDefault="003A2839">
            <w:pPr>
              <w:pStyle w:val="TAL"/>
              <w:rPr>
                <w:lang w:eastAsia="en-US"/>
              </w:rPr>
            </w:pPr>
            <w:r w:rsidRPr="00613175">
              <w:t>Steps 3-5 of generic procedure specified in Table 4.9.18.2.2-1 of TS 38.508-1 [21] are performed.</w:t>
            </w:r>
          </w:p>
        </w:tc>
        <w:tc>
          <w:tcPr>
            <w:tcW w:w="709" w:type="dxa"/>
            <w:tcBorders>
              <w:top w:val="single" w:sz="4" w:space="0" w:color="auto"/>
              <w:left w:val="single" w:sz="4" w:space="0" w:color="auto"/>
              <w:bottom w:val="single" w:sz="4" w:space="0" w:color="auto"/>
              <w:right w:val="single" w:sz="4" w:space="0" w:color="auto"/>
            </w:tcBorders>
          </w:tcPr>
          <w:p w14:paraId="4D316686" w14:textId="77777777" w:rsidR="003A2839" w:rsidRPr="00613175" w:rsidRDefault="003A2839">
            <w:pPr>
              <w:pStyle w:val="TAC"/>
              <w:rPr>
                <w:lang w:eastAsia="zh-CN"/>
              </w:rPr>
            </w:pPr>
          </w:p>
        </w:tc>
        <w:tc>
          <w:tcPr>
            <w:tcW w:w="2693" w:type="dxa"/>
            <w:tcBorders>
              <w:top w:val="single" w:sz="4" w:space="0" w:color="auto"/>
              <w:left w:val="single" w:sz="4" w:space="0" w:color="auto"/>
              <w:bottom w:val="single" w:sz="4" w:space="0" w:color="auto"/>
              <w:right w:val="single" w:sz="4" w:space="0" w:color="auto"/>
            </w:tcBorders>
          </w:tcPr>
          <w:p w14:paraId="7B371278" w14:textId="77777777" w:rsidR="003A2839" w:rsidRPr="00613175" w:rsidRDefault="003A2839">
            <w:pPr>
              <w:pStyle w:val="TAL"/>
              <w:rPr>
                <w:lang w:eastAsia="zh-CN"/>
              </w:rPr>
            </w:pPr>
          </w:p>
        </w:tc>
        <w:tc>
          <w:tcPr>
            <w:tcW w:w="486" w:type="dxa"/>
            <w:tcBorders>
              <w:top w:val="single" w:sz="4" w:space="0" w:color="auto"/>
              <w:left w:val="single" w:sz="4" w:space="0" w:color="auto"/>
              <w:bottom w:val="single" w:sz="4" w:space="0" w:color="auto"/>
              <w:right w:val="single" w:sz="4" w:space="0" w:color="auto"/>
            </w:tcBorders>
          </w:tcPr>
          <w:p w14:paraId="0ACC8619" w14:textId="77777777" w:rsidR="003A2839" w:rsidRPr="00613175" w:rsidRDefault="003A2839">
            <w:pPr>
              <w:pStyle w:val="TAC"/>
              <w:rPr>
                <w:lang w:eastAsia="en-US"/>
              </w:rPr>
            </w:pPr>
          </w:p>
        </w:tc>
        <w:tc>
          <w:tcPr>
            <w:tcW w:w="850" w:type="dxa"/>
            <w:tcBorders>
              <w:top w:val="single" w:sz="4" w:space="0" w:color="auto"/>
              <w:left w:val="single" w:sz="4" w:space="0" w:color="auto"/>
              <w:bottom w:val="single" w:sz="4" w:space="0" w:color="auto"/>
              <w:right w:val="single" w:sz="4" w:space="0" w:color="auto"/>
            </w:tcBorders>
          </w:tcPr>
          <w:p w14:paraId="63413456" w14:textId="77777777" w:rsidR="003A2839" w:rsidRPr="00613175" w:rsidRDefault="003A2839">
            <w:pPr>
              <w:pStyle w:val="TAC"/>
            </w:pPr>
          </w:p>
        </w:tc>
      </w:tr>
    </w:tbl>
    <w:p w14:paraId="274EE34A" w14:textId="77777777" w:rsidR="003A2839" w:rsidRPr="00613175" w:rsidRDefault="003A2839" w:rsidP="003A2839">
      <w:pPr>
        <w:rPr>
          <w:rFonts w:ascii="MS LineDraw" w:hAnsi="MS LineDraw" w:cs="MS LineDraw"/>
          <w:lang w:eastAsia="en-US"/>
        </w:rPr>
      </w:pPr>
    </w:p>
    <w:p w14:paraId="18724BED" w14:textId="77777777" w:rsidR="003A2839" w:rsidRPr="00613175" w:rsidRDefault="003A2839" w:rsidP="003A2839">
      <w:pPr>
        <w:pStyle w:val="H6"/>
      </w:pPr>
      <w:r w:rsidRPr="00613175">
        <w:t>10.4.3.3</w:t>
      </w:r>
      <w:r w:rsidRPr="00613175">
        <w:tab/>
        <w:t>Specific message contents</w:t>
      </w:r>
    </w:p>
    <w:p w14:paraId="73D785DB" w14:textId="77777777" w:rsidR="003A2839" w:rsidRPr="00613175" w:rsidRDefault="003A2839" w:rsidP="003A2839">
      <w:pPr>
        <w:pStyle w:val="TH"/>
      </w:pPr>
      <w:r w:rsidRPr="00613175">
        <w:t>Table 10.4.3.3-1: 183 Session Progress (step 11, table 10.4.3.2-1)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1"/>
        <w:gridCol w:w="878"/>
        <w:gridCol w:w="4793"/>
        <w:gridCol w:w="749"/>
        <w:gridCol w:w="1439"/>
      </w:tblGrid>
      <w:tr w:rsidR="003A2839" w:rsidRPr="00613175" w14:paraId="13548F24" w14:textId="77777777" w:rsidTr="003A2839">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2E371CB1" w14:textId="77777777" w:rsidR="003A2839" w:rsidRPr="00613175" w:rsidRDefault="003A2839">
            <w:pPr>
              <w:pStyle w:val="TAL"/>
              <w:rPr>
                <w:rFonts w:cs="Arial"/>
              </w:rPr>
            </w:pPr>
            <w:r w:rsidRPr="00613175">
              <w:t>Derivation Path: TS 34.229-1 [2], Table in annex A.2.3, Conditions A1, A5</w:t>
            </w:r>
          </w:p>
        </w:tc>
      </w:tr>
      <w:tr w:rsidR="003A2839" w:rsidRPr="00613175" w14:paraId="7AE6DDE2" w14:textId="77777777" w:rsidTr="003A2839">
        <w:trPr>
          <w:jc w:val="center"/>
        </w:trPr>
        <w:tc>
          <w:tcPr>
            <w:tcW w:w="1772" w:type="dxa"/>
            <w:tcBorders>
              <w:top w:val="single" w:sz="4" w:space="0" w:color="auto"/>
              <w:left w:val="single" w:sz="4" w:space="0" w:color="auto"/>
              <w:bottom w:val="single" w:sz="4" w:space="0" w:color="auto"/>
              <w:right w:val="single" w:sz="4" w:space="0" w:color="auto"/>
            </w:tcBorders>
            <w:hideMark/>
          </w:tcPr>
          <w:p w14:paraId="2E040D94" w14:textId="77777777" w:rsidR="003A2839" w:rsidRPr="00613175" w:rsidRDefault="003A2839">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6C89B4C3" w14:textId="77777777" w:rsidR="003A2839" w:rsidRPr="00613175" w:rsidRDefault="003A2839">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79E8A069" w14:textId="77777777" w:rsidR="003A2839" w:rsidRPr="00613175" w:rsidRDefault="003A2839">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6C5EDAD9" w14:textId="77777777" w:rsidR="003A2839" w:rsidRPr="00613175" w:rsidRDefault="003A2839">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0DFE96AB" w14:textId="77777777" w:rsidR="003A2839" w:rsidRPr="00613175" w:rsidRDefault="003A2839">
            <w:pPr>
              <w:pStyle w:val="TAH"/>
            </w:pPr>
            <w:r w:rsidRPr="00613175">
              <w:t>Reference</w:t>
            </w:r>
          </w:p>
        </w:tc>
      </w:tr>
      <w:tr w:rsidR="003A2839" w:rsidRPr="00613175" w14:paraId="5BDDF364" w14:textId="77777777" w:rsidTr="003A2839">
        <w:trPr>
          <w:jc w:val="center"/>
        </w:trPr>
        <w:tc>
          <w:tcPr>
            <w:tcW w:w="1772" w:type="dxa"/>
            <w:tcBorders>
              <w:top w:val="single" w:sz="4" w:space="0" w:color="auto"/>
              <w:left w:val="single" w:sz="4" w:space="0" w:color="auto"/>
              <w:bottom w:val="single" w:sz="4" w:space="0" w:color="auto"/>
              <w:right w:val="single" w:sz="4" w:space="0" w:color="auto"/>
            </w:tcBorders>
          </w:tcPr>
          <w:p w14:paraId="05DB170C" w14:textId="77777777" w:rsidR="003A2839" w:rsidRPr="00613175" w:rsidRDefault="003A2839">
            <w:pPr>
              <w:pStyle w:val="TAL"/>
              <w:rPr>
                <w:b/>
              </w:rPr>
            </w:pPr>
            <w:r w:rsidRPr="00613175">
              <w:rPr>
                <w:b/>
              </w:rPr>
              <w:t>Message-body</w:t>
            </w:r>
          </w:p>
          <w:p w14:paraId="410FE939" w14:textId="77777777" w:rsidR="003A2839" w:rsidRPr="00613175" w:rsidRDefault="003A2839">
            <w:pPr>
              <w:pStyle w:val="TAL"/>
              <w:ind w:firstLineChars="100" w:firstLine="181"/>
              <w:rPr>
                <w:b/>
                <w:lang w:eastAsia="zh-CN"/>
              </w:rPr>
            </w:pPr>
          </w:p>
        </w:tc>
        <w:tc>
          <w:tcPr>
            <w:tcW w:w="878" w:type="dxa"/>
            <w:tcBorders>
              <w:top w:val="single" w:sz="4" w:space="0" w:color="auto"/>
              <w:left w:val="single" w:sz="4" w:space="0" w:color="auto"/>
              <w:bottom w:val="single" w:sz="4" w:space="0" w:color="auto"/>
              <w:right w:val="single" w:sz="4" w:space="0" w:color="auto"/>
            </w:tcBorders>
          </w:tcPr>
          <w:p w14:paraId="1A72FC96" w14:textId="77777777" w:rsidR="003A2839" w:rsidRPr="00613175" w:rsidRDefault="003A2839">
            <w:pPr>
              <w:pStyle w:val="TAH"/>
              <w:rPr>
                <w:lang w:eastAsia="en-US"/>
              </w:rPr>
            </w:pPr>
          </w:p>
        </w:tc>
        <w:tc>
          <w:tcPr>
            <w:tcW w:w="4795" w:type="dxa"/>
            <w:tcBorders>
              <w:top w:val="single" w:sz="4" w:space="0" w:color="auto"/>
              <w:left w:val="single" w:sz="4" w:space="0" w:color="auto"/>
              <w:bottom w:val="single" w:sz="4" w:space="0" w:color="auto"/>
              <w:right w:val="single" w:sz="4" w:space="0" w:color="auto"/>
            </w:tcBorders>
          </w:tcPr>
          <w:p w14:paraId="4850C7E8" w14:textId="77777777" w:rsidR="003A2839" w:rsidRPr="00613175" w:rsidRDefault="003A2839">
            <w:pPr>
              <w:pStyle w:val="TAL"/>
            </w:pPr>
          </w:p>
          <w:p w14:paraId="5E11D8B6" w14:textId="77777777" w:rsidR="003A2839" w:rsidRPr="00613175" w:rsidRDefault="003A2839">
            <w:pPr>
              <w:pStyle w:val="TAL"/>
              <w:rPr>
                <w:rFonts w:eastAsia="SimSun"/>
                <w:lang w:eastAsia="zh-CN"/>
              </w:rPr>
            </w:pPr>
            <w:r w:rsidRPr="00613175">
              <w:rPr>
                <w:rFonts w:eastAsia="SimSun"/>
                <w:lang w:eastAsia="zh-CN"/>
              </w:rPr>
              <w:t>The following SDP types and values.</w:t>
            </w:r>
          </w:p>
          <w:p w14:paraId="6DB39841" w14:textId="77777777" w:rsidR="003A2839" w:rsidRPr="00613175" w:rsidRDefault="003A2839">
            <w:pPr>
              <w:pStyle w:val="TAL"/>
              <w:rPr>
                <w:rFonts w:eastAsia="SimSun"/>
                <w:lang w:eastAsia="zh-CN"/>
              </w:rPr>
            </w:pPr>
          </w:p>
          <w:p w14:paraId="1DE4E329" w14:textId="77777777" w:rsidR="003A2839" w:rsidRPr="00613175" w:rsidRDefault="003A2839">
            <w:pPr>
              <w:pStyle w:val="TAL"/>
              <w:rPr>
                <w:rFonts w:eastAsia="SimSun"/>
                <w:b/>
                <w:lang w:eastAsia="zh-CN"/>
              </w:rPr>
            </w:pPr>
            <w:r w:rsidRPr="00613175">
              <w:rPr>
                <w:rFonts w:eastAsia="SimSun"/>
                <w:b/>
                <w:lang w:eastAsia="zh-CN"/>
              </w:rPr>
              <w:t>Session description:</w:t>
            </w:r>
          </w:p>
          <w:p w14:paraId="70EB64F2" w14:textId="77777777" w:rsidR="003A2839" w:rsidRPr="00613175" w:rsidRDefault="003A2839">
            <w:pPr>
              <w:pStyle w:val="TAL"/>
              <w:rPr>
                <w:rFonts w:eastAsia="SimSun"/>
                <w:i/>
                <w:lang w:eastAsia="zh-CN"/>
              </w:rPr>
            </w:pPr>
            <w:r w:rsidRPr="00613175">
              <w:rPr>
                <w:rFonts w:eastAsia="SimSun"/>
                <w:i/>
                <w:lang w:eastAsia="zh-CN"/>
              </w:rPr>
              <w:t>v=0</w:t>
            </w:r>
          </w:p>
          <w:p w14:paraId="118C9BF1" w14:textId="77777777" w:rsidR="003A2839" w:rsidRPr="00613175" w:rsidRDefault="003A2839">
            <w:pPr>
              <w:pStyle w:val="TAL"/>
              <w:rPr>
                <w:rFonts w:eastAsia="SimSun"/>
                <w:lang w:eastAsia="zh-CN"/>
              </w:rPr>
            </w:pPr>
            <w:r w:rsidRPr="00613175">
              <w:rPr>
                <w:rFonts w:eastAsia="SimSun"/>
                <w:i/>
                <w:lang w:eastAsia="zh-CN"/>
              </w:rPr>
              <w:t>o=- 1111111111 1111111111 IN</w:t>
            </w:r>
            <w:r w:rsidRPr="00613175">
              <w:rPr>
                <w:rFonts w:eastAsia="SimSun"/>
                <w:lang w:eastAsia="zh-CN"/>
              </w:rPr>
              <w:t xml:space="preserve"> (addrtype) (unicast-address for SS)</w:t>
            </w:r>
          </w:p>
          <w:p w14:paraId="5A472220" w14:textId="77777777" w:rsidR="003A2839" w:rsidRPr="00613175" w:rsidRDefault="003A2839">
            <w:pPr>
              <w:pStyle w:val="TAL"/>
              <w:rPr>
                <w:rFonts w:eastAsia="SimSun"/>
                <w:lang w:eastAsia="zh-CN"/>
              </w:rPr>
            </w:pPr>
            <w:r w:rsidRPr="00613175">
              <w:rPr>
                <w:i/>
                <w:iCs/>
                <w:snapToGrid w:val="0"/>
              </w:rPr>
              <w:t>s=-</w:t>
            </w:r>
          </w:p>
          <w:p w14:paraId="75F4FA97" w14:textId="77777777" w:rsidR="003A2839" w:rsidRPr="00613175" w:rsidRDefault="003A2839">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SS)</w:t>
            </w:r>
          </w:p>
          <w:p w14:paraId="523E724F" w14:textId="77777777" w:rsidR="003A2839" w:rsidRPr="00613175" w:rsidRDefault="003A2839">
            <w:pPr>
              <w:pStyle w:val="TAL"/>
              <w:rPr>
                <w:rFonts w:eastAsia="SimSun"/>
                <w:i/>
                <w:lang w:eastAsia="zh-CN"/>
              </w:rPr>
            </w:pPr>
            <w:r w:rsidRPr="00613175">
              <w:rPr>
                <w:rFonts w:eastAsia="SimSun"/>
                <w:i/>
                <w:lang w:eastAsia="zh-CN"/>
              </w:rPr>
              <w:t>b=AS:65</w:t>
            </w:r>
          </w:p>
          <w:p w14:paraId="40B4197D" w14:textId="77777777" w:rsidR="003A2839" w:rsidRPr="00613175" w:rsidRDefault="003A2839">
            <w:pPr>
              <w:pStyle w:val="TAL"/>
              <w:rPr>
                <w:rFonts w:eastAsia="SimSun"/>
                <w:lang w:eastAsia="zh-CN"/>
              </w:rPr>
            </w:pPr>
          </w:p>
          <w:p w14:paraId="5842B39D" w14:textId="77777777" w:rsidR="003A2839" w:rsidRPr="00613175" w:rsidRDefault="003A2839">
            <w:pPr>
              <w:pStyle w:val="TAL"/>
              <w:rPr>
                <w:rFonts w:eastAsia="SimSun"/>
                <w:b/>
                <w:lang w:eastAsia="zh-CN"/>
              </w:rPr>
            </w:pPr>
            <w:r w:rsidRPr="00613175">
              <w:rPr>
                <w:rFonts w:eastAsia="SimSun"/>
                <w:b/>
                <w:lang w:eastAsia="zh-CN"/>
              </w:rPr>
              <w:t>Time description:</w:t>
            </w:r>
          </w:p>
          <w:p w14:paraId="11F17AC2" w14:textId="77777777" w:rsidR="003A2839" w:rsidRPr="00613175" w:rsidRDefault="003A2839">
            <w:pPr>
              <w:pStyle w:val="TAL"/>
              <w:rPr>
                <w:rFonts w:eastAsia="SimSun"/>
                <w:i/>
                <w:lang w:eastAsia="zh-CN"/>
              </w:rPr>
            </w:pPr>
            <w:r w:rsidRPr="00613175">
              <w:rPr>
                <w:rFonts w:eastAsia="SimSun"/>
                <w:i/>
                <w:lang w:eastAsia="zh-CN"/>
              </w:rPr>
              <w:t>t=0 0</w:t>
            </w:r>
          </w:p>
          <w:p w14:paraId="77FF2D74" w14:textId="77777777" w:rsidR="003A2839" w:rsidRPr="00613175" w:rsidRDefault="003A2839">
            <w:pPr>
              <w:pStyle w:val="TAL"/>
              <w:rPr>
                <w:rFonts w:eastAsia="SimSun"/>
                <w:lang w:eastAsia="zh-CN"/>
              </w:rPr>
            </w:pPr>
          </w:p>
          <w:p w14:paraId="137FB833" w14:textId="77777777" w:rsidR="003A2839" w:rsidRPr="00613175" w:rsidRDefault="003A2839">
            <w:pPr>
              <w:pStyle w:val="TAL"/>
              <w:rPr>
                <w:rFonts w:eastAsia="SimSun"/>
                <w:b/>
                <w:lang w:eastAsia="zh-CN"/>
              </w:rPr>
            </w:pPr>
            <w:r w:rsidRPr="00613175">
              <w:rPr>
                <w:rFonts w:eastAsia="SimSun"/>
                <w:b/>
                <w:lang w:eastAsia="zh-CN"/>
              </w:rPr>
              <w:t>Media description:</w:t>
            </w:r>
          </w:p>
          <w:p w14:paraId="25CA3626" w14:textId="77777777" w:rsidR="003A2839" w:rsidRPr="00613175" w:rsidRDefault="003A2839">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cs="Tahoma"/>
                <w:i/>
                <w:szCs w:val="16"/>
                <w:lang w:eastAsia="zh-CN"/>
              </w:rPr>
              <w:t xml:space="preserve"> </w:t>
            </w:r>
            <w:r w:rsidRPr="00613175">
              <w:rPr>
                <w:rFonts w:eastAsia="SimSun"/>
                <w:lang w:eastAsia="zh-CN"/>
              </w:rPr>
              <w:t>(fmt) [Note 1, 2]</w:t>
            </w:r>
          </w:p>
          <w:p w14:paraId="598C1D6E" w14:textId="77777777" w:rsidR="003A2839" w:rsidRPr="00613175" w:rsidRDefault="003A2839">
            <w:pPr>
              <w:pStyle w:val="TAL"/>
              <w:rPr>
                <w:rFonts w:eastAsia="SimSun"/>
                <w:i/>
                <w:lang w:eastAsia="zh-CN"/>
              </w:rPr>
            </w:pPr>
            <w:r w:rsidRPr="00613175">
              <w:rPr>
                <w:rFonts w:eastAsia="SimSun"/>
                <w:i/>
                <w:lang w:eastAsia="zh-CN"/>
              </w:rPr>
              <w:t>b=AS:65</w:t>
            </w:r>
          </w:p>
          <w:p w14:paraId="6F51E5B1" w14:textId="77777777" w:rsidR="003A2839" w:rsidRPr="00613175" w:rsidRDefault="003A2839">
            <w:pPr>
              <w:pStyle w:val="TAL"/>
              <w:rPr>
                <w:rFonts w:eastAsia="SimSun"/>
                <w:i/>
                <w:lang w:eastAsia="zh-CN"/>
              </w:rPr>
            </w:pPr>
            <w:r w:rsidRPr="00613175">
              <w:rPr>
                <w:rFonts w:eastAsia="SimSun"/>
                <w:i/>
                <w:lang w:eastAsia="zh-CN"/>
              </w:rPr>
              <w:t>b=RS:</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33E5A43F" w14:textId="77777777" w:rsidR="003A2839" w:rsidRPr="00613175" w:rsidRDefault="003A2839">
            <w:pPr>
              <w:pStyle w:val="TAL"/>
              <w:rPr>
                <w:rFonts w:eastAsia="SimSun"/>
                <w:i/>
                <w:lang w:eastAsia="zh-CN"/>
              </w:rPr>
            </w:pPr>
            <w:r w:rsidRPr="00613175">
              <w:rPr>
                <w:rFonts w:eastAsia="SimSun"/>
                <w:i/>
                <w:lang w:eastAsia="zh-CN"/>
              </w:rPr>
              <w:t>b=RR:</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0BDAE2ED" w14:textId="77777777" w:rsidR="003A2839" w:rsidRPr="00613175" w:rsidRDefault="003A2839">
            <w:pPr>
              <w:pStyle w:val="TAL"/>
              <w:rPr>
                <w:rFonts w:eastAsia="SimSun"/>
                <w:lang w:eastAsia="zh-CN"/>
              </w:rPr>
            </w:pPr>
          </w:p>
          <w:p w14:paraId="67404FFF" w14:textId="77777777" w:rsidR="003A2839" w:rsidRPr="00613175" w:rsidRDefault="003A2839">
            <w:pPr>
              <w:pStyle w:val="TAL"/>
              <w:rPr>
                <w:rFonts w:eastAsia="SimSun"/>
                <w:b/>
                <w:lang w:eastAsia="zh-CN"/>
              </w:rPr>
            </w:pPr>
            <w:r w:rsidRPr="00613175">
              <w:rPr>
                <w:rFonts w:eastAsia="SimSun"/>
                <w:b/>
                <w:lang w:eastAsia="zh-CN"/>
              </w:rPr>
              <w:t>Attributes for media:</w:t>
            </w:r>
          </w:p>
          <w:p w14:paraId="2949E8CB" w14:textId="77777777" w:rsidR="003A2839" w:rsidRPr="00613175" w:rsidRDefault="003A2839">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8]</w:t>
            </w:r>
          </w:p>
          <w:p w14:paraId="13747097" w14:textId="77777777" w:rsidR="003A2839" w:rsidRPr="00613175" w:rsidRDefault="003A2839">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mode-set=0,1,2; max-red=220 </w:t>
            </w:r>
            <w:r w:rsidRPr="00613175">
              <w:rPr>
                <w:rFonts w:eastAsia="SimSun"/>
                <w:lang w:eastAsia="zh-CN"/>
              </w:rPr>
              <w:t>[Note 8]</w:t>
            </w:r>
          </w:p>
          <w:p w14:paraId="75101736" w14:textId="77777777" w:rsidR="003A2839" w:rsidRPr="00613175" w:rsidRDefault="003A2839">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9]</w:t>
            </w:r>
          </w:p>
          <w:p w14:paraId="055761F7" w14:textId="77777777" w:rsidR="003A2839" w:rsidRPr="00613175" w:rsidRDefault="003A2839">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mode-set=0,1,2, max-red=220 </w:t>
            </w:r>
            <w:r w:rsidRPr="00613175">
              <w:rPr>
                <w:rFonts w:eastAsia="SimSun"/>
                <w:lang w:eastAsia="zh-CN"/>
              </w:rPr>
              <w:t>[Note 9]</w:t>
            </w:r>
          </w:p>
          <w:p w14:paraId="0455F137" w14:textId="77777777" w:rsidR="003A2839" w:rsidRPr="00613175" w:rsidRDefault="003A2839">
            <w:pPr>
              <w:pStyle w:val="TAL"/>
              <w:rPr>
                <w:rFonts w:eastAsia="SimSun" w:cs="Tahoma"/>
                <w:i/>
                <w:szCs w:val="16"/>
                <w:lang w:eastAsia="zh-CN"/>
              </w:rPr>
            </w:pPr>
            <w:r w:rsidRPr="00613175">
              <w:rPr>
                <w:rFonts w:eastAsia="SimSun" w:cs="Tahoma"/>
                <w:i/>
                <w:szCs w:val="16"/>
                <w:lang w:eastAsia="zh-CN"/>
              </w:rPr>
              <w:t>a=ecn-capable-rtp: leap ect=0</w:t>
            </w:r>
            <w:r w:rsidRPr="00613175">
              <w:rPr>
                <w:rFonts w:eastAsia="SimSun" w:cs="Tahoma"/>
                <w:bCs/>
                <w:szCs w:val="16"/>
                <w:lang w:eastAsia="zh-CN"/>
              </w:rPr>
              <w:t xml:space="preserve"> </w:t>
            </w:r>
            <w:r w:rsidRPr="00613175">
              <w:rPr>
                <w:rFonts w:eastAsia="SimSun" w:cs="Tahoma"/>
                <w:szCs w:val="16"/>
                <w:lang w:eastAsia="zh-CN"/>
              </w:rPr>
              <w:t>[Note 6]</w:t>
            </w:r>
          </w:p>
          <w:p w14:paraId="70136C19" w14:textId="77777777" w:rsidR="003A2839" w:rsidRPr="00613175" w:rsidRDefault="003A2839">
            <w:pPr>
              <w:pStyle w:val="TAL"/>
              <w:rPr>
                <w:rFonts w:eastAsia="SimSun" w:cs="Tahoma"/>
                <w:i/>
                <w:szCs w:val="16"/>
                <w:lang w:eastAsia="zh-CN"/>
              </w:rPr>
            </w:pPr>
            <w:r w:rsidRPr="00613175">
              <w:rPr>
                <w:rFonts w:eastAsia="SimSun" w:cs="Tahoma"/>
                <w:i/>
                <w:szCs w:val="16"/>
                <w:lang w:eastAsia="zh-CN"/>
              </w:rPr>
              <w:t>a=rtcp-fb:* nack ecn</w:t>
            </w:r>
            <w:r w:rsidRPr="00613175">
              <w:rPr>
                <w:rFonts w:eastAsia="SimSun" w:cs="Tahoma"/>
                <w:bCs/>
                <w:szCs w:val="16"/>
                <w:lang w:eastAsia="zh-CN"/>
              </w:rPr>
              <w:t xml:space="preserve"> </w:t>
            </w:r>
            <w:r w:rsidRPr="00613175">
              <w:rPr>
                <w:rFonts w:eastAsia="SimSun" w:cs="Tahoma"/>
                <w:szCs w:val="16"/>
                <w:lang w:eastAsia="zh-CN"/>
              </w:rPr>
              <w:t>[Note 6]</w:t>
            </w:r>
          </w:p>
          <w:p w14:paraId="3426DFDD" w14:textId="77777777" w:rsidR="003A2839" w:rsidRPr="00613175" w:rsidRDefault="003A2839">
            <w:pPr>
              <w:pStyle w:val="TAL"/>
              <w:rPr>
                <w:rFonts w:eastAsia="SimSun" w:cs="Tahoma"/>
                <w:szCs w:val="16"/>
                <w:lang w:eastAsia="zh-CN"/>
              </w:rPr>
            </w:pPr>
            <w:r w:rsidRPr="00613175">
              <w:rPr>
                <w:rFonts w:eastAsia="SimSun" w:cs="Tahoma"/>
                <w:i/>
                <w:szCs w:val="16"/>
                <w:lang w:eastAsia="zh-CN"/>
              </w:rPr>
              <w:t>a=rtcp-xr:ecn-sum</w:t>
            </w:r>
            <w:r w:rsidRPr="00613175">
              <w:rPr>
                <w:rFonts w:eastAsia="SimSun" w:cs="Tahoma"/>
                <w:bCs/>
                <w:szCs w:val="16"/>
                <w:lang w:eastAsia="zh-CN"/>
              </w:rPr>
              <w:t xml:space="preserve"> </w:t>
            </w:r>
            <w:r w:rsidRPr="00613175">
              <w:rPr>
                <w:rFonts w:eastAsia="SimSun" w:cs="Tahoma"/>
                <w:szCs w:val="16"/>
                <w:lang w:eastAsia="zh-CN"/>
              </w:rPr>
              <w:t>[Note 6]</w:t>
            </w:r>
          </w:p>
          <w:p w14:paraId="5266E099" w14:textId="77777777" w:rsidR="003A2839" w:rsidRPr="00613175" w:rsidRDefault="003A2839">
            <w:pPr>
              <w:pStyle w:val="TAL"/>
              <w:rPr>
                <w:rFonts w:eastAsia="SimSun"/>
                <w:i/>
                <w:lang w:eastAsia="zh-CN"/>
              </w:rPr>
            </w:pPr>
            <w:r w:rsidRPr="00613175">
              <w:rPr>
                <w:rFonts w:eastAsia="SimSun"/>
                <w:i/>
                <w:lang w:eastAsia="zh-CN"/>
              </w:rPr>
              <w:t>a=ptime:20</w:t>
            </w:r>
          </w:p>
          <w:p w14:paraId="4FC33A14" w14:textId="77777777" w:rsidR="003A2839" w:rsidRPr="00613175" w:rsidRDefault="003A2839">
            <w:pPr>
              <w:pStyle w:val="TAL"/>
              <w:rPr>
                <w:rFonts w:eastAsia="SimSun"/>
                <w:i/>
                <w:lang w:eastAsia="zh-CN"/>
              </w:rPr>
            </w:pPr>
            <w:r w:rsidRPr="00613175">
              <w:rPr>
                <w:rFonts w:eastAsia="SimSun"/>
                <w:i/>
                <w:lang w:eastAsia="zh-CN"/>
              </w:rPr>
              <w:t>a=maxptime:240</w:t>
            </w:r>
          </w:p>
          <w:p w14:paraId="0F97EBB5" w14:textId="77777777" w:rsidR="003A2839" w:rsidRPr="00613175" w:rsidRDefault="003A2839">
            <w:pPr>
              <w:pStyle w:val="TAL"/>
              <w:rPr>
                <w:rFonts w:eastAsia="SimSun"/>
                <w:lang w:eastAsia="zh-CN"/>
              </w:rPr>
            </w:pPr>
          </w:p>
          <w:p w14:paraId="523A3B72" w14:textId="77777777" w:rsidR="003A2839" w:rsidRPr="00613175" w:rsidRDefault="003A2839">
            <w:pPr>
              <w:pStyle w:val="TAL"/>
              <w:rPr>
                <w:rFonts w:eastAsia="SimSun"/>
                <w:b/>
                <w:bCs/>
                <w:lang w:eastAsia="zh-CN"/>
              </w:rPr>
            </w:pPr>
            <w:r w:rsidRPr="00613175">
              <w:rPr>
                <w:rFonts w:eastAsia="SimSun"/>
                <w:b/>
                <w:bCs/>
                <w:lang w:eastAsia="zh-CN"/>
              </w:rPr>
              <w:t>Attributes for media security mechanism:</w:t>
            </w:r>
          </w:p>
          <w:p w14:paraId="1F076333" w14:textId="77777777" w:rsidR="003A2839" w:rsidRPr="00613175" w:rsidRDefault="003A2839">
            <w:pPr>
              <w:pStyle w:val="TAL"/>
              <w:rPr>
                <w:rFonts w:eastAsia="SimSun"/>
                <w:bCs/>
                <w:i/>
                <w:lang w:eastAsia="zh-CN"/>
              </w:rPr>
            </w:pPr>
            <w:r w:rsidRPr="00613175">
              <w:rPr>
                <w:rFonts w:eastAsia="SimSun"/>
                <w:bCs/>
                <w:i/>
                <w:lang w:eastAsia="zh-CN"/>
              </w:rPr>
              <w:t xml:space="preserve">a=3ge2ae: requested </w:t>
            </w:r>
            <w:r w:rsidRPr="00613175">
              <w:rPr>
                <w:rFonts w:eastAsia="SimSun"/>
                <w:bCs/>
                <w:lang w:eastAsia="zh-CN"/>
              </w:rPr>
              <w:t>[Note 7]</w:t>
            </w:r>
          </w:p>
          <w:p w14:paraId="79756CBF" w14:textId="77777777" w:rsidR="003A2839" w:rsidRPr="00613175" w:rsidRDefault="003A2839">
            <w:pPr>
              <w:pStyle w:val="TAL"/>
              <w:rPr>
                <w:rFonts w:eastAsia="SimSun"/>
                <w:bCs/>
                <w:lang w:eastAsia="zh-CN"/>
              </w:rPr>
            </w:pPr>
            <w:r w:rsidRPr="00613175">
              <w:rPr>
                <w:rFonts w:eastAsia="SimSun"/>
                <w:bCs/>
                <w:i/>
                <w:lang w:eastAsia="zh-CN"/>
              </w:rPr>
              <w:t xml:space="preserve">a=crypto:1 AES_CM_128_HMAC_SHA1_80inline:PS1uQCVeeCFCanVmcjkpPywjNWhcYD0mXXtxaVBR|2^20|1:4 </w:t>
            </w:r>
            <w:r w:rsidRPr="00613175">
              <w:rPr>
                <w:rFonts w:eastAsia="SimSun"/>
                <w:bCs/>
                <w:lang w:eastAsia="zh-CN"/>
              </w:rPr>
              <w:t>[Note 7]</w:t>
            </w:r>
          </w:p>
          <w:p w14:paraId="28D9D7B2" w14:textId="77777777" w:rsidR="003A2839" w:rsidRPr="00613175" w:rsidRDefault="003A2839">
            <w:pPr>
              <w:pStyle w:val="TAL"/>
              <w:rPr>
                <w:rFonts w:eastAsia="SimSun"/>
                <w:lang w:eastAsia="zh-CN"/>
              </w:rPr>
            </w:pPr>
          </w:p>
          <w:p w14:paraId="48348854" w14:textId="77777777" w:rsidR="003A2839" w:rsidRPr="00613175" w:rsidRDefault="003A2839">
            <w:pPr>
              <w:pStyle w:val="TAL"/>
              <w:rPr>
                <w:rFonts w:eastAsia="SimSun"/>
                <w:lang w:eastAsia="zh-CN"/>
              </w:rPr>
            </w:pPr>
            <w:r w:rsidRPr="00613175">
              <w:rPr>
                <w:rFonts w:eastAsia="SimSun"/>
                <w:lang w:eastAsia="zh-CN"/>
              </w:rPr>
              <w:t>Note 1: The values for fmt, payload type and format are copied from step 1.</w:t>
            </w:r>
          </w:p>
          <w:p w14:paraId="225ECEFE" w14:textId="77777777" w:rsidR="003A2839" w:rsidRPr="00613175" w:rsidRDefault="003A2839">
            <w:pPr>
              <w:pStyle w:val="TAL"/>
              <w:rPr>
                <w:rFonts w:eastAsia="SimSun"/>
                <w:b/>
                <w:lang w:eastAsia="zh-CN"/>
              </w:rPr>
            </w:pPr>
            <w:r w:rsidRPr="00613175">
              <w:rPr>
                <w:rFonts w:eastAsia="SimSun"/>
                <w:lang w:eastAsia="zh-CN"/>
              </w:rPr>
              <w:t>Note 2: Transport port is the port number of the SS (see RFC 3264 clause 6).</w:t>
            </w:r>
          </w:p>
          <w:p w14:paraId="2A379CE6" w14:textId="77777777" w:rsidR="003A2839" w:rsidRPr="00613175" w:rsidRDefault="003A2839">
            <w:pPr>
              <w:pStyle w:val="TAL"/>
              <w:rPr>
                <w:rFonts w:eastAsia="SimSun"/>
                <w:lang w:eastAsia="zh-CN"/>
              </w:rPr>
            </w:pPr>
            <w:r w:rsidRPr="00613175">
              <w:rPr>
                <w:rFonts w:eastAsia="SimSun"/>
                <w:lang w:eastAsia="zh-CN"/>
              </w:rPr>
              <w:t>Note 3: The bandwidth-value is copied from step 1.</w:t>
            </w:r>
          </w:p>
          <w:p w14:paraId="328AE6FE" w14:textId="77777777" w:rsidR="003A2839" w:rsidRPr="00613175" w:rsidRDefault="003A2839">
            <w:pPr>
              <w:pStyle w:val="TAL"/>
              <w:rPr>
                <w:rFonts w:eastAsia="SimSun"/>
                <w:iCs/>
                <w:snapToGrid w:val="0"/>
                <w:lang w:eastAsia="zh-CN"/>
              </w:rPr>
            </w:pPr>
            <w:r w:rsidRPr="00613175">
              <w:rPr>
                <w:rFonts w:eastAsia="SimSun"/>
                <w:iCs/>
                <w:snapToGrid w:val="0"/>
                <w:lang w:eastAsia="zh-CN"/>
              </w:rPr>
              <w:t>Note 4: All present br, br-send and br-recv parameter=value pairs are copied from step 1.</w:t>
            </w:r>
          </w:p>
          <w:p w14:paraId="15CC6409" w14:textId="77777777" w:rsidR="003A2839" w:rsidRPr="00613175" w:rsidRDefault="003A2839">
            <w:pPr>
              <w:pStyle w:val="TAL"/>
              <w:rPr>
                <w:rFonts w:eastAsia="SimSun"/>
                <w:lang w:eastAsia="zh-CN"/>
              </w:rPr>
            </w:pPr>
            <w:r w:rsidRPr="00613175">
              <w:rPr>
                <w:rFonts w:eastAsia="SimSun"/>
                <w:iCs/>
                <w:snapToGrid w:val="0"/>
                <w:lang w:eastAsia="zh-CN"/>
              </w:rPr>
              <w:t xml:space="preserve">Note 5: </w:t>
            </w:r>
            <w:r w:rsidRPr="00613175">
              <w:rPr>
                <w:iCs/>
                <w:lang w:eastAsia="zh-CN"/>
              </w:rPr>
              <w:t>bw, bw-send and bw-recv parameter are copied from bw at step 1</w:t>
            </w:r>
            <w:r w:rsidRPr="00613175">
              <w:rPr>
                <w:i/>
                <w:iCs/>
                <w:lang w:eastAsia="zh-CN"/>
              </w:rPr>
              <w:t>.</w:t>
            </w:r>
          </w:p>
          <w:p w14:paraId="5D2664DD" w14:textId="77777777" w:rsidR="003A2839" w:rsidRPr="00613175" w:rsidRDefault="003A2839">
            <w:pPr>
              <w:pStyle w:val="TAL"/>
              <w:rPr>
                <w:rFonts w:eastAsia="SimSun" w:cs="Tahoma"/>
                <w:szCs w:val="16"/>
                <w:lang w:eastAsia="zh-CN"/>
              </w:rPr>
            </w:pPr>
            <w:r w:rsidRPr="00613175">
              <w:rPr>
                <w:rFonts w:eastAsia="SimSun" w:cs="Tahoma"/>
                <w:iCs/>
                <w:snapToGrid w:val="0"/>
                <w:szCs w:val="16"/>
                <w:lang w:eastAsia="zh-CN"/>
              </w:rPr>
              <w:t xml:space="preserve">Note 6: </w:t>
            </w:r>
            <w:r w:rsidRPr="00613175">
              <w:rPr>
                <w:rFonts w:eastAsia="SimSun" w:cs="Tahoma"/>
                <w:szCs w:val="16"/>
                <w:lang w:eastAsia="zh-CN"/>
              </w:rPr>
              <w:t>Attributes for ECN Capability are present if the UE supports Explicit Congestion Notification.</w:t>
            </w:r>
          </w:p>
          <w:p w14:paraId="24F869F3" w14:textId="77777777" w:rsidR="003A2839" w:rsidRPr="00613175" w:rsidRDefault="003A2839">
            <w:pPr>
              <w:pStyle w:val="TAL"/>
              <w:rPr>
                <w:rFonts w:eastAsia="SimSun"/>
                <w:lang w:eastAsia="zh-CN"/>
              </w:rPr>
            </w:pPr>
            <w:r w:rsidRPr="00613175">
              <w:rPr>
                <w:rFonts w:eastAsia="SimSun"/>
                <w:lang w:eastAsia="zh-CN"/>
              </w:rPr>
              <w:t>Note 7: Attributes for media plane security are present if the use of end-to-access-edge security is supported by UE.</w:t>
            </w:r>
          </w:p>
          <w:p w14:paraId="690545D3" w14:textId="77777777" w:rsidR="003A2839" w:rsidRPr="00613175" w:rsidRDefault="003A2839">
            <w:pPr>
              <w:pStyle w:val="TAL"/>
              <w:rPr>
                <w:rFonts w:eastAsia="SimSun"/>
                <w:lang w:eastAsia="zh-CN"/>
              </w:rPr>
            </w:pPr>
            <w:r w:rsidRPr="00613175">
              <w:rPr>
                <w:rFonts w:eastAsia="SimSun"/>
                <w:lang w:eastAsia="zh-CN"/>
              </w:rPr>
              <w:t>Note 8: This EVS configuration is sent if UE sent it as the first of its EVS configurations in INVITE.</w:t>
            </w:r>
          </w:p>
          <w:p w14:paraId="0A54927D" w14:textId="77777777" w:rsidR="003A2839" w:rsidRPr="00613175" w:rsidRDefault="003A2839">
            <w:pPr>
              <w:pStyle w:val="TAL"/>
              <w:rPr>
                <w:b/>
                <w:i/>
                <w:lang w:eastAsia="en-US"/>
              </w:rPr>
            </w:pPr>
            <w:r w:rsidRPr="00613175">
              <w:rPr>
                <w:rFonts w:eastAsia="SimSun"/>
                <w:lang w:eastAsia="zh-CN"/>
              </w:rPr>
              <w:t>Note 9: This EVS configuration is sent if UE did not send "br=13.2; bw=swb" as the first of its EVS configurations in INVITE.</w:t>
            </w:r>
          </w:p>
        </w:tc>
        <w:tc>
          <w:tcPr>
            <w:tcW w:w="749" w:type="dxa"/>
            <w:tcBorders>
              <w:top w:val="single" w:sz="4" w:space="0" w:color="auto"/>
              <w:left w:val="single" w:sz="4" w:space="0" w:color="auto"/>
              <w:bottom w:val="single" w:sz="4" w:space="0" w:color="auto"/>
              <w:right w:val="single" w:sz="4" w:space="0" w:color="auto"/>
            </w:tcBorders>
          </w:tcPr>
          <w:p w14:paraId="698468ED" w14:textId="77777777" w:rsidR="003A2839" w:rsidRPr="00613175" w:rsidRDefault="003A2839">
            <w:pPr>
              <w:pStyle w:val="TAC"/>
            </w:pPr>
          </w:p>
        </w:tc>
        <w:tc>
          <w:tcPr>
            <w:tcW w:w="1440" w:type="dxa"/>
            <w:tcBorders>
              <w:top w:val="single" w:sz="4" w:space="0" w:color="auto"/>
              <w:left w:val="single" w:sz="4" w:space="0" w:color="auto"/>
              <w:bottom w:val="single" w:sz="4" w:space="0" w:color="auto"/>
              <w:right w:val="single" w:sz="4" w:space="0" w:color="auto"/>
            </w:tcBorders>
          </w:tcPr>
          <w:p w14:paraId="17BA29B0" w14:textId="77777777" w:rsidR="003A2839" w:rsidRPr="00613175" w:rsidRDefault="003A2839">
            <w:pPr>
              <w:pStyle w:val="TAC"/>
            </w:pPr>
          </w:p>
        </w:tc>
      </w:tr>
    </w:tbl>
    <w:p w14:paraId="6CCF34D8" w14:textId="77777777" w:rsidR="003A2839" w:rsidRPr="00613175" w:rsidRDefault="003A2839" w:rsidP="003A2839">
      <w:pPr>
        <w:rPr>
          <w:lang w:eastAsia="en-US"/>
        </w:rPr>
      </w:pPr>
    </w:p>
    <w:p w14:paraId="642B236D" w14:textId="77777777" w:rsidR="003A2839" w:rsidRPr="00613175" w:rsidRDefault="003A2839" w:rsidP="003A2839">
      <w:pPr>
        <w:pStyle w:val="TH"/>
      </w:pPr>
      <w:r w:rsidRPr="00613175">
        <w:t>Table 10.4.3.3-2: UPDATE (step 16, table 10.4.3.2-1)</w:t>
      </w:r>
    </w:p>
    <w:tbl>
      <w:tblPr>
        <w:tblW w:w="9705"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724"/>
        <w:gridCol w:w="2668"/>
        <w:gridCol w:w="5313"/>
      </w:tblGrid>
      <w:tr w:rsidR="003A2839" w:rsidRPr="00613175" w14:paraId="65AC2541" w14:textId="77777777" w:rsidTr="003A2839">
        <w:trPr>
          <w:jc w:val="center"/>
        </w:trPr>
        <w:tc>
          <w:tcPr>
            <w:tcW w:w="9700" w:type="dxa"/>
            <w:gridSpan w:val="3"/>
            <w:tcBorders>
              <w:top w:val="single" w:sz="4" w:space="0" w:color="auto"/>
              <w:left w:val="single" w:sz="4" w:space="0" w:color="auto"/>
              <w:bottom w:val="single" w:sz="4" w:space="0" w:color="auto"/>
              <w:right w:val="single" w:sz="4" w:space="0" w:color="auto"/>
            </w:tcBorders>
            <w:hideMark/>
          </w:tcPr>
          <w:p w14:paraId="65FAE83C" w14:textId="77777777" w:rsidR="003A2839" w:rsidRPr="00613175" w:rsidRDefault="003A2839">
            <w:pPr>
              <w:pStyle w:val="TAH"/>
              <w:jc w:val="left"/>
            </w:pPr>
            <w:r w:rsidRPr="00613175">
              <w:t>Derivation Path: TS 34.229-1 [2], Table in annex A.2.5, Conditions A1, A6</w:t>
            </w:r>
          </w:p>
        </w:tc>
      </w:tr>
      <w:tr w:rsidR="003A2839" w:rsidRPr="00613175" w14:paraId="6193D072" w14:textId="77777777" w:rsidTr="00613175">
        <w:trPr>
          <w:jc w:val="center"/>
        </w:trPr>
        <w:tc>
          <w:tcPr>
            <w:tcW w:w="1723" w:type="dxa"/>
            <w:tcBorders>
              <w:top w:val="single" w:sz="4" w:space="0" w:color="auto"/>
              <w:left w:val="single" w:sz="4" w:space="0" w:color="auto"/>
              <w:bottom w:val="single" w:sz="4" w:space="0" w:color="auto"/>
              <w:right w:val="single" w:sz="6" w:space="0" w:color="auto"/>
            </w:tcBorders>
            <w:hideMark/>
          </w:tcPr>
          <w:p w14:paraId="181E1831" w14:textId="77777777" w:rsidR="003A2839" w:rsidRPr="00613175" w:rsidRDefault="003A2839">
            <w:pPr>
              <w:pStyle w:val="TAH"/>
              <w:jc w:val="left"/>
            </w:pPr>
            <w:r w:rsidRPr="00613175">
              <w:t>Header/param</w:t>
            </w:r>
          </w:p>
        </w:tc>
        <w:tc>
          <w:tcPr>
            <w:tcW w:w="2667" w:type="dxa"/>
            <w:tcBorders>
              <w:top w:val="single" w:sz="4" w:space="0" w:color="auto"/>
              <w:left w:val="single" w:sz="6" w:space="0" w:color="auto"/>
              <w:bottom w:val="single" w:sz="4" w:space="0" w:color="auto"/>
              <w:right w:val="single" w:sz="6" w:space="0" w:color="auto"/>
            </w:tcBorders>
            <w:hideMark/>
          </w:tcPr>
          <w:p w14:paraId="5592C0A7" w14:textId="77777777" w:rsidR="003A2839" w:rsidRPr="00613175" w:rsidRDefault="003A2839">
            <w:pPr>
              <w:pStyle w:val="TAH"/>
              <w:jc w:val="left"/>
            </w:pPr>
            <w:r w:rsidRPr="00613175">
              <w:t>Cond</w:t>
            </w:r>
          </w:p>
        </w:tc>
        <w:tc>
          <w:tcPr>
            <w:tcW w:w="5310" w:type="dxa"/>
            <w:tcBorders>
              <w:top w:val="single" w:sz="4" w:space="0" w:color="auto"/>
              <w:left w:val="single" w:sz="6" w:space="0" w:color="auto"/>
              <w:bottom w:val="single" w:sz="4" w:space="0" w:color="auto"/>
              <w:right w:val="single" w:sz="4" w:space="0" w:color="auto"/>
            </w:tcBorders>
            <w:hideMark/>
          </w:tcPr>
          <w:p w14:paraId="79F5B0FD" w14:textId="77777777" w:rsidR="003A2839" w:rsidRPr="00613175" w:rsidRDefault="003A2839">
            <w:pPr>
              <w:pStyle w:val="TAH"/>
              <w:jc w:val="left"/>
            </w:pPr>
            <w:r w:rsidRPr="00613175">
              <w:t>Value/Remark</w:t>
            </w:r>
          </w:p>
        </w:tc>
      </w:tr>
      <w:tr w:rsidR="003A2839" w:rsidRPr="00613175" w14:paraId="5F651C37" w14:textId="77777777" w:rsidTr="00613175">
        <w:trPr>
          <w:jc w:val="center"/>
        </w:trPr>
        <w:tc>
          <w:tcPr>
            <w:tcW w:w="1723" w:type="dxa"/>
            <w:tcBorders>
              <w:top w:val="single" w:sz="4" w:space="0" w:color="auto"/>
              <w:left w:val="single" w:sz="4" w:space="0" w:color="auto"/>
              <w:bottom w:val="single" w:sz="4" w:space="0" w:color="auto"/>
              <w:right w:val="single" w:sz="6" w:space="0" w:color="auto"/>
            </w:tcBorders>
            <w:hideMark/>
          </w:tcPr>
          <w:p w14:paraId="7EB08D09" w14:textId="77777777" w:rsidR="003A2839" w:rsidRPr="00613175" w:rsidRDefault="003A2839">
            <w:pPr>
              <w:pStyle w:val="TAH"/>
              <w:jc w:val="left"/>
            </w:pPr>
            <w:r w:rsidRPr="00613175">
              <w:t>Geolocation</w:t>
            </w:r>
          </w:p>
          <w:p w14:paraId="561F9A7D" w14:textId="77777777" w:rsidR="003A2839" w:rsidRPr="00613175" w:rsidRDefault="003A2839">
            <w:pPr>
              <w:pStyle w:val="TAH"/>
              <w:jc w:val="left"/>
              <w:rPr>
                <w:b w:val="0"/>
              </w:rPr>
            </w:pPr>
            <w:r w:rsidRPr="00613175">
              <w:rPr>
                <w:b w:val="0"/>
              </w:rPr>
              <w:t xml:space="preserve">    locationURI</w:t>
            </w:r>
          </w:p>
        </w:tc>
        <w:tc>
          <w:tcPr>
            <w:tcW w:w="2667" w:type="dxa"/>
            <w:tcBorders>
              <w:top w:val="single" w:sz="4" w:space="0" w:color="auto"/>
              <w:left w:val="single" w:sz="6" w:space="0" w:color="auto"/>
              <w:bottom w:val="single" w:sz="4" w:space="0" w:color="auto"/>
              <w:right w:val="single" w:sz="6" w:space="0" w:color="auto"/>
            </w:tcBorders>
            <w:hideMark/>
          </w:tcPr>
          <w:p w14:paraId="15768FF2" w14:textId="77777777" w:rsidR="003A2839" w:rsidRPr="00613175" w:rsidRDefault="003A2839">
            <w:pPr>
              <w:pStyle w:val="TAH"/>
              <w:jc w:val="left"/>
              <w:rPr>
                <w:b w:val="0"/>
              </w:rPr>
            </w:pPr>
            <w:r w:rsidRPr="00613175">
              <w:rPr>
                <w:b w:val="0"/>
              </w:rPr>
              <w:t>UE is capable of obtaining location information</w:t>
            </w:r>
          </w:p>
        </w:tc>
        <w:tc>
          <w:tcPr>
            <w:tcW w:w="5310" w:type="dxa"/>
            <w:tcBorders>
              <w:top w:val="single" w:sz="4" w:space="0" w:color="auto"/>
              <w:left w:val="single" w:sz="6" w:space="0" w:color="auto"/>
              <w:bottom w:val="single" w:sz="4" w:space="0" w:color="auto"/>
              <w:right w:val="single" w:sz="4" w:space="0" w:color="auto"/>
            </w:tcBorders>
          </w:tcPr>
          <w:p w14:paraId="007CE4ED" w14:textId="77777777" w:rsidR="003A2839" w:rsidRPr="00613175" w:rsidRDefault="003A2839">
            <w:pPr>
              <w:pStyle w:val="TAH"/>
              <w:jc w:val="left"/>
            </w:pPr>
          </w:p>
          <w:p w14:paraId="5266F971" w14:textId="77777777" w:rsidR="003A2839" w:rsidRPr="00613175" w:rsidRDefault="003A2839">
            <w:pPr>
              <w:pStyle w:val="TAH"/>
              <w:jc w:val="left"/>
              <w:rPr>
                <w:b w:val="0"/>
                <w:i/>
              </w:rPr>
            </w:pPr>
            <w:r w:rsidRPr="00613175">
              <w:rPr>
                <w:b w:val="0"/>
                <w:i/>
              </w:rPr>
              <w:t>cid-url indicating the Content-Id of the PIDF-LO within the multipart MIME body of INVITE request.</w:t>
            </w:r>
          </w:p>
          <w:p w14:paraId="537C375F" w14:textId="77777777" w:rsidR="003A2839" w:rsidRPr="00613175" w:rsidRDefault="003A2839">
            <w:pPr>
              <w:pStyle w:val="TAH"/>
              <w:jc w:val="left"/>
              <w:rPr>
                <w:b w:val="0"/>
              </w:rPr>
            </w:pPr>
            <w:r w:rsidRPr="00613175">
              <w:rPr>
                <w:b w:val="0"/>
                <w:i/>
              </w:rPr>
              <w:t>(Note that location-by-reference URI is not allowed as the SS does not provide any external storage for location info for the UE to refer.)</w:t>
            </w:r>
          </w:p>
        </w:tc>
      </w:tr>
      <w:tr w:rsidR="003A2839" w:rsidRPr="00613175" w14:paraId="352CABAE" w14:textId="77777777" w:rsidTr="00613175">
        <w:trPr>
          <w:jc w:val="center"/>
        </w:trPr>
        <w:tc>
          <w:tcPr>
            <w:tcW w:w="1723" w:type="dxa"/>
            <w:tcBorders>
              <w:top w:val="single" w:sz="4" w:space="0" w:color="auto"/>
              <w:left w:val="single" w:sz="4" w:space="0" w:color="auto"/>
              <w:bottom w:val="single" w:sz="4" w:space="0" w:color="auto"/>
              <w:right w:val="single" w:sz="6" w:space="0" w:color="auto"/>
            </w:tcBorders>
            <w:hideMark/>
          </w:tcPr>
          <w:p w14:paraId="44F8489D" w14:textId="77777777" w:rsidR="003A2839" w:rsidRPr="00613175" w:rsidRDefault="003A2839">
            <w:pPr>
              <w:pStyle w:val="TAH"/>
              <w:jc w:val="left"/>
            </w:pPr>
            <w:r w:rsidRPr="00613175">
              <w:t>Geolocation-Routing</w:t>
            </w:r>
          </w:p>
        </w:tc>
        <w:tc>
          <w:tcPr>
            <w:tcW w:w="2667" w:type="dxa"/>
            <w:tcBorders>
              <w:top w:val="single" w:sz="4" w:space="0" w:color="auto"/>
              <w:left w:val="single" w:sz="6" w:space="0" w:color="auto"/>
              <w:bottom w:val="single" w:sz="4" w:space="0" w:color="auto"/>
              <w:right w:val="single" w:sz="6" w:space="0" w:color="auto"/>
            </w:tcBorders>
            <w:hideMark/>
          </w:tcPr>
          <w:p w14:paraId="040698B0" w14:textId="77777777" w:rsidR="003A2839" w:rsidRPr="00613175" w:rsidRDefault="003A2839">
            <w:pPr>
              <w:pStyle w:val="TAH"/>
              <w:jc w:val="left"/>
              <w:rPr>
                <w:b w:val="0"/>
              </w:rPr>
            </w:pPr>
            <w:r w:rsidRPr="00613175">
              <w:rPr>
                <w:b w:val="0"/>
              </w:rPr>
              <w:t>UE is capable of obtaining location information</w:t>
            </w:r>
          </w:p>
        </w:tc>
        <w:tc>
          <w:tcPr>
            <w:tcW w:w="5310" w:type="dxa"/>
            <w:tcBorders>
              <w:top w:val="single" w:sz="4" w:space="0" w:color="auto"/>
              <w:left w:val="single" w:sz="6" w:space="0" w:color="auto"/>
              <w:bottom w:val="single" w:sz="4" w:space="0" w:color="auto"/>
              <w:right w:val="single" w:sz="4" w:space="0" w:color="auto"/>
            </w:tcBorders>
            <w:hideMark/>
          </w:tcPr>
          <w:p w14:paraId="0C1C4FC3" w14:textId="77777777" w:rsidR="003A2839" w:rsidRPr="00613175" w:rsidRDefault="003A2839">
            <w:pPr>
              <w:pStyle w:val="TAH"/>
              <w:jc w:val="left"/>
              <w:rPr>
                <w:b w:val="0"/>
              </w:rPr>
            </w:pPr>
            <w:r w:rsidRPr="00613175">
              <w:rPr>
                <w:b w:val="0"/>
              </w:rPr>
              <w:t>“yes”</w:t>
            </w:r>
          </w:p>
        </w:tc>
      </w:tr>
      <w:tr w:rsidR="003A2839" w:rsidRPr="00613175" w14:paraId="60A20E8E" w14:textId="77777777" w:rsidTr="00613175">
        <w:trPr>
          <w:jc w:val="center"/>
        </w:trPr>
        <w:tc>
          <w:tcPr>
            <w:tcW w:w="1723" w:type="dxa"/>
            <w:tcBorders>
              <w:top w:val="single" w:sz="4" w:space="0" w:color="auto"/>
              <w:left w:val="single" w:sz="4" w:space="0" w:color="auto"/>
              <w:bottom w:val="single" w:sz="4" w:space="0" w:color="auto"/>
              <w:right w:val="single" w:sz="6" w:space="0" w:color="auto"/>
            </w:tcBorders>
            <w:hideMark/>
          </w:tcPr>
          <w:p w14:paraId="0DC302C3" w14:textId="77777777" w:rsidR="003A2839" w:rsidRPr="00613175" w:rsidRDefault="003A2839">
            <w:pPr>
              <w:pStyle w:val="TAH"/>
              <w:jc w:val="left"/>
            </w:pPr>
            <w:r w:rsidRPr="00613175">
              <w:t>Contact</w:t>
            </w:r>
          </w:p>
          <w:p w14:paraId="0D4DB06F" w14:textId="77777777" w:rsidR="003A2839" w:rsidRPr="00613175" w:rsidRDefault="003A2839">
            <w:pPr>
              <w:pStyle w:val="TAH"/>
              <w:jc w:val="left"/>
              <w:rPr>
                <w:b w:val="0"/>
              </w:rPr>
            </w:pPr>
            <w:r w:rsidRPr="00613175">
              <w:rPr>
                <w:b w:val="0"/>
              </w:rPr>
              <w:t xml:space="preserve">    addr-spec</w:t>
            </w:r>
          </w:p>
        </w:tc>
        <w:tc>
          <w:tcPr>
            <w:tcW w:w="2667" w:type="dxa"/>
            <w:tcBorders>
              <w:top w:val="single" w:sz="4" w:space="0" w:color="auto"/>
              <w:left w:val="single" w:sz="6" w:space="0" w:color="auto"/>
              <w:bottom w:val="single" w:sz="4" w:space="0" w:color="auto"/>
              <w:right w:val="single" w:sz="6" w:space="0" w:color="auto"/>
            </w:tcBorders>
          </w:tcPr>
          <w:p w14:paraId="787651A3" w14:textId="77777777" w:rsidR="003A2839" w:rsidRPr="00613175" w:rsidRDefault="003A2839">
            <w:pPr>
              <w:pStyle w:val="TAH"/>
              <w:jc w:val="left"/>
              <w:rPr>
                <w:b w:val="0"/>
              </w:rPr>
            </w:pPr>
          </w:p>
        </w:tc>
        <w:tc>
          <w:tcPr>
            <w:tcW w:w="5310" w:type="dxa"/>
            <w:tcBorders>
              <w:top w:val="single" w:sz="4" w:space="0" w:color="auto"/>
              <w:left w:val="single" w:sz="6" w:space="0" w:color="auto"/>
              <w:bottom w:val="single" w:sz="4" w:space="0" w:color="auto"/>
              <w:right w:val="single" w:sz="4" w:space="0" w:color="auto"/>
            </w:tcBorders>
            <w:hideMark/>
          </w:tcPr>
          <w:p w14:paraId="6E26C6B5" w14:textId="77777777" w:rsidR="003A2839" w:rsidRPr="00613175" w:rsidRDefault="003A2839">
            <w:pPr>
              <w:pStyle w:val="TAH"/>
              <w:jc w:val="left"/>
              <w:rPr>
                <w:b w:val="0"/>
              </w:rPr>
            </w:pPr>
            <w:r w:rsidRPr="00613175">
              <w:rPr>
                <w:b w:val="0"/>
              </w:rPr>
              <w:t>SIP URI with IP address or FQDN and protected server port of UE</w:t>
            </w:r>
          </w:p>
        </w:tc>
      </w:tr>
      <w:tr w:rsidR="003A2839" w:rsidRPr="00613175" w14:paraId="52992334" w14:textId="77777777" w:rsidTr="00613175">
        <w:trPr>
          <w:jc w:val="center"/>
        </w:trPr>
        <w:tc>
          <w:tcPr>
            <w:tcW w:w="1723" w:type="dxa"/>
            <w:tcBorders>
              <w:top w:val="single" w:sz="4" w:space="0" w:color="auto"/>
              <w:left w:val="single" w:sz="4" w:space="0" w:color="auto"/>
              <w:bottom w:val="single" w:sz="4" w:space="0" w:color="auto"/>
              <w:right w:val="single" w:sz="6" w:space="0" w:color="auto"/>
            </w:tcBorders>
            <w:hideMark/>
          </w:tcPr>
          <w:p w14:paraId="441540B7" w14:textId="77777777" w:rsidR="003A2839" w:rsidRPr="00613175" w:rsidRDefault="003A2839">
            <w:pPr>
              <w:pStyle w:val="TAH"/>
              <w:jc w:val="left"/>
            </w:pPr>
            <w:r w:rsidRPr="00613175">
              <w:t>Content-Type</w:t>
            </w:r>
          </w:p>
          <w:p w14:paraId="7E60923B" w14:textId="77777777" w:rsidR="003A2839" w:rsidRPr="00613175" w:rsidRDefault="003A2839">
            <w:pPr>
              <w:pStyle w:val="TAH"/>
              <w:jc w:val="left"/>
              <w:rPr>
                <w:b w:val="0"/>
              </w:rPr>
            </w:pPr>
            <w:r w:rsidRPr="00613175">
              <w:rPr>
                <w:b w:val="0"/>
              </w:rPr>
              <w:t xml:space="preserve">    media-type</w:t>
            </w:r>
          </w:p>
        </w:tc>
        <w:tc>
          <w:tcPr>
            <w:tcW w:w="2667" w:type="dxa"/>
            <w:tcBorders>
              <w:top w:val="single" w:sz="4" w:space="0" w:color="auto"/>
              <w:left w:val="single" w:sz="6" w:space="0" w:color="auto"/>
              <w:bottom w:val="single" w:sz="4" w:space="0" w:color="auto"/>
              <w:right w:val="single" w:sz="6" w:space="0" w:color="auto"/>
            </w:tcBorders>
          </w:tcPr>
          <w:p w14:paraId="59D6D4E6" w14:textId="77777777" w:rsidR="003A2839" w:rsidRPr="00613175" w:rsidRDefault="003A2839">
            <w:pPr>
              <w:pStyle w:val="TAH"/>
              <w:jc w:val="left"/>
              <w:rPr>
                <w:b w:val="0"/>
              </w:rPr>
            </w:pPr>
          </w:p>
        </w:tc>
        <w:tc>
          <w:tcPr>
            <w:tcW w:w="5310" w:type="dxa"/>
            <w:tcBorders>
              <w:top w:val="single" w:sz="4" w:space="0" w:color="auto"/>
              <w:left w:val="single" w:sz="6" w:space="0" w:color="auto"/>
              <w:bottom w:val="single" w:sz="4" w:space="0" w:color="auto"/>
              <w:right w:val="single" w:sz="4" w:space="0" w:color="auto"/>
            </w:tcBorders>
            <w:hideMark/>
          </w:tcPr>
          <w:p w14:paraId="21B251F3" w14:textId="77777777" w:rsidR="003A2839" w:rsidRPr="00613175" w:rsidRDefault="003A2839">
            <w:pPr>
              <w:pStyle w:val="TAH"/>
              <w:jc w:val="left"/>
              <w:rPr>
                <w:b w:val="0"/>
              </w:rPr>
            </w:pPr>
            <w:r w:rsidRPr="00613175">
              <w:rPr>
                <w:b w:val="0"/>
              </w:rPr>
              <w:t>If condition A1 applies: multipart/mixed</w:t>
            </w:r>
          </w:p>
          <w:p w14:paraId="50FE9B50" w14:textId="77777777" w:rsidR="003A2839" w:rsidRPr="00613175" w:rsidRDefault="003A2839">
            <w:pPr>
              <w:pStyle w:val="TAH"/>
              <w:jc w:val="left"/>
              <w:rPr>
                <w:b w:val="0"/>
              </w:rPr>
            </w:pPr>
            <w:r w:rsidRPr="00613175">
              <w:rPr>
                <w:b w:val="0"/>
              </w:rPr>
              <w:t>If condition A1 application/sdp</w:t>
            </w:r>
          </w:p>
        </w:tc>
      </w:tr>
      <w:tr w:rsidR="003A2839" w:rsidRPr="00613175" w14:paraId="63AB3D5A" w14:textId="77777777" w:rsidTr="00613175">
        <w:trPr>
          <w:trHeight w:val="255"/>
          <w:jc w:val="center"/>
        </w:trPr>
        <w:tc>
          <w:tcPr>
            <w:tcW w:w="1723" w:type="dxa"/>
            <w:tcBorders>
              <w:top w:val="single" w:sz="4" w:space="0" w:color="auto"/>
              <w:left w:val="single" w:sz="4" w:space="0" w:color="auto"/>
              <w:bottom w:val="single" w:sz="4" w:space="0" w:color="auto"/>
              <w:right w:val="single" w:sz="4" w:space="0" w:color="auto"/>
            </w:tcBorders>
            <w:hideMark/>
          </w:tcPr>
          <w:p w14:paraId="57E8653F" w14:textId="77777777" w:rsidR="003A2839" w:rsidRPr="00613175" w:rsidRDefault="003A2839">
            <w:pPr>
              <w:pStyle w:val="TAL"/>
              <w:rPr>
                <w:rFonts w:eastAsia="SimSun"/>
                <w:b/>
                <w:szCs w:val="24"/>
                <w:lang w:eastAsia="zh-CN"/>
              </w:rPr>
            </w:pPr>
            <w:r w:rsidRPr="00613175">
              <w:rPr>
                <w:rFonts w:eastAsia="SimSun"/>
                <w:b/>
                <w:szCs w:val="24"/>
                <w:lang w:eastAsia="zh-CN"/>
              </w:rPr>
              <w:t>Message-body</w:t>
            </w:r>
          </w:p>
        </w:tc>
        <w:tc>
          <w:tcPr>
            <w:tcW w:w="2667" w:type="dxa"/>
            <w:tcBorders>
              <w:top w:val="single" w:sz="4" w:space="0" w:color="auto"/>
              <w:left w:val="single" w:sz="4" w:space="0" w:color="auto"/>
              <w:bottom w:val="single" w:sz="4" w:space="0" w:color="auto"/>
              <w:right w:val="single" w:sz="4" w:space="0" w:color="auto"/>
            </w:tcBorders>
          </w:tcPr>
          <w:p w14:paraId="0980F62F" w14:textId="77777777" w:rsidR="003A2839" w:rsidRPr="00613175" w:rsidRDefault="003A2839">
            <w:pPr>
              <w:pStyle w:val="TAL"/>
              <w:rPr>
                <w:rFonts w:eastAsia="SimSun"/>
                <w:lang w:eastAsia="zh-CN"/>
              </w:rPr>
            </w:pPr>
          </w:p>
        </w:tc>
        <w:tc>
          <w:tcPr>
            <w:tcW w:w="5310" w:type="dxa"/>
            <w:tcBorders>
              <w:top w:val="single" w:sz="4" w:space="0" w:color="auto"/>
              <w:left w:val="single" w:sz="4" w:space="0" w:color="auto"/>
              <w:bottom w:val="single" w:sz="4" w:space="0" w:color="auto"/>
              <w:right w:val="single" w:sz="4" w:space="0" w:color="auto"/>
            </w:tcBorders>
          </w:tcPr>
          <w:p w14:paraId="337129D0" w14:textId="77777777" w:rsidR="003A2839" w:rsidRPr="00613175" w:rsidRDefault="003A2839">
            <w:pPr>
              <w:pStyle w:val="TAL"/>
              <w:rPr>
                <w:rFonts w:eastAsia="SimSun"/>
                <w:lang w:eastAsia="zh-CN"/>
              </w:rPr>
            </w:pPr>
            <w:r w:rsidRPr="00613175">
              <w:rPr>
                <w:rFonts w:eastAsia="SimSun"/>
                <w:lang w:eastAsia="zh-CN"/>
              </w:rPr>
              <w:t>If condition A1 applies, the multipart-mime body shall also contain a PIDF-LO element mapped to the same Content-ID which can be found from the Geolocation header</w:t>
            </w:r>
          </w:p>
          <w:p w14:paraId="175DE802" w14:textId="77777777" w:rsidR="003A2839" w:rsidRPr="00613175" w:rsidRDefault="003A2839">
            <w:pPr>
              <w:pStyle w:val="TAL"/>
              <w:rPr>
                <w:rFonts w:eastAsia="SimSun"/>
                <w:lang w:eastAsia="zh-CN"/>
              </w:rPr>
            </w:pPr>
          </w:p>
          <w:p w14:paraId="089A473B" w14:textId="77777777" w:rsidR="003A2839" w:rsidRPr="00613175" w:rsidRDefault="003A2839">
            <w:pPr>
              <w:pStyle w:val="TAL"/>
              <w:rPr>
                <w:rFonts w:eastAsia="SimSun"/>
                <w:lang w:eastAsia="zh-CN"/>
              </w:rPr>
            </w:pPr>
            <w:r w:rsidRPr="00613175">
              <w:rPr>
                <w:rFonts w:eastAsia="SimSun"/>
                <w:lang w:eastAsia="zh-CN"/>
              </w:rPr>
              <w:t>The PIDF-LO shall contain at least the following elements:</w:t>
            </w:r>
          </w:p>
          <w:p w14:paraId="21AB663F" w14:textId="77777777" w:rsidR="003A2839" w:rsidRPr="00613175" w:rsidRDefault="003A2839">
            <w:pPr>
              <w:pStyle w:val="TAL"/>
              <w:rPr>
                <w:rFonts w:eastAsia="SimSun"/>
                <w:lang w:eastAsia="zh-CN"/>
              </w:rPr>
            </w:pPr>
            <w:r w:rsidRPr="00613175">
              <w:rPr>
                <w:rFonts w:eastAsia="SimSun"/>
                <w:lang w:eastAsia="zh-CN"/>
              </w:rPr>
              <w:t>-</w:t>
            </w:r>
            <w:r w:rsidRPr="00613175">
              <w:rPr>
                <w:rFonts w:eastAsia="SimSun"/>
                <w:lang w:eastAsia="zh-CN"/>
              </w:rPr>
              <w:tab/>
              <w:t>One or more ‘geopriv’ elements, each containing:</w:t>
            </w:r>
          </w:p>
          <w:p w14:paraId="477E4120" w14:textId="77777777" w:rsidR="003A2839" w:rsidRPr="00613175" w:rsidRDefault="003A2839">
            <w:pPr>
              <w:pStyle w:val="TAL"/>
              <w:rPr>
                <w:rFonts w:eastAsia="SimSun"/>
                <w:lang w:eastAsia="zh-CN"/>
              </w:rPr>
            </w:pPr>
            <w:r w:rsidRPr="00613175">
              <w:rPr>
                <w:rFonts w:eastAsia="SimSun"/>
                <w:lang w:eastAsia="zh-CN"/>
              </w:rPr>
              <w:t>-</w:t>
            </w:r>
            <w:r w:rsidRPr="00613175">
              <w:rPr>
                <w:rFonts w:eastAsia="SimSun"/>
                <w:lang w:eastAsia="zh-CN"/>
              </w:rPr>
              <w:tab/>
              <w:t>One ‘location-info’ element describing the location of the UE; and</w:t>
            </w:r>
          </w:p>
          <w:p w14:paraId="519531FB" w14:textId="77777777" w:rsidR="003A2839" w:rsidRPr="00613175" w:rsidRDefault="003A2839">
            <w:pPr>
              <w:pStyle w:val="TAL"/>
              <w:rPr>
                <w:rFonts w:eastAsia="SimSun"/>
                <w:lang w:eastAsia="zh-CN"/>
              </w:rPr>
            </w:pPr>
            <w:r w:rsidRPr="00613175">
              <w:rPr>
                <w:rFonts w:eastAsia="SimSun"/>
                <w:lang w:eastAsia="zh-CN"/>
              </w:rPr>
              <w:t>-</w:t>
            </w:r>
            <w:r w:rsidRPr="00613175">
              <w:rPr>
                <w:rFonts w:eastAsia="SimSun"/>
                <w:lang w:eastAsia="zh-CN"/>
              </w:rPr>
              <w:tab/>
              <w:t>One ‘usage-rules’ element describing the limitations of the usage of the location info.</w:t>
            </w:r>
          </w:p>
        </w:tc>
      </w:tr>
    </w:tbl>
    <w:p w14:paraId="3B5D975D" w14:textId="77777777" w:rsidR="003A2839" w:rsidRPr="00613175" w:rsidRDefault="003A2839" w:rsidP="003A2839">
      <w:pPr>
        <w:rPr>
          <w:lang w:eastAsia="en-US"/>
        </w:rPr>
      </w:pPr>
    </w:p>
    <w:p w14:paraId="10849352" w14:textId="77777777" w:rsidR="003A2839" w:rsidRPr="00613175" w:rsidRDefault="003A2839" w:rsidP="003A2839">
      <w:pPr>
        <w:pStyle w:val="TH"/>
      </w:pPr>
      <w:r w:rsidRPr="00613175">
        <w:t>Table 10.4.3.3-3: 180 RINGING (step 18, table 10.4.3.2-1)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0"/>
      </w:tblGrid>
      <w:tr w:rsidR="003A2839" w:rsidRPr="00613175" w14:paraId="2D5A61C2" w14:textId="77777777" w:rsidTr="003A2839">
        <w:trPr>
          <w:jc w:val="center"/>
        </w:trPr>
        <w:tc>
          <w:tcPr>
            <w:tcW w:w="9634" w:type="dxa"/>
            <w:tcBorders>
              <w:top w:val="single" w:sz="4" w:space="0" w:color="auto"/>
              <w:left w:val="single" w:sz="4" w:space="0" w:color="auto"/>
              <w:bottom w:val="single" w:sz="4" w:space="0" w:color="auto"/>
              <w:right w:val="single" w:sz="4" w:space="0" w:color="auto"/>
            </w:tcBorders>
            <w:hideMark/>
          </w:tcPr>
          <w:p w14:paraId="49145DAC" w14:textId="77777777" w:rsidR="003A2839" w:rsidRPr="00613175" w:rsidRDefault="003A2839">
            <w:pPr>
              <w:pStyle w:val="TAL"/>
              <w:rPr>
                <w:rFonts w:cs="Arial"/>
              </w:rPr>
            </w:pPr>
            <w:r w:rsidRPr="00613175">
              <w:t>Derivation Path: TS 34.229-1 [2], Annex A.2.6, Conditions A4, A8.</w:t>
            </w:r>
          </w:p>
        </w:tc>
      </w:tr>
    </w:tbl>
    <w:p w14:paraId="7F6513E2" w14:textId="77777777" w:rsidR="003A2839" w:rsidRPr="00613175" w:rsidRDefault="003A2839" w:rsidP="003A2839">
      <w:pPr>
        <w:rPr>
          <w:lang w:eastAsia="en-US"/>
        </w:rPr>
      </w:pPr>
    </w:p>
    <w:p w14:paraId="63B8BF15" w14:textId="77777777" w:rsidR="003A2839" w:rsidRPr="00613175" w:rsidRDefault="003A2839" w:rsidP="003A2839">
      <w:pPr>
        <w:pStyle w:val="TH"/>
      </w:pPr>
      <w:r w:rsidRPr="00613175">
        <w:t>Table 10.4.3.3-4: 200 OK (step 21, table 10.4.3.2-1)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0"/>
      </w:tblGrid>
      <w:tr w:rsidR="003A2839" w:rsidRPr="00613175" w14:paraId="05EFB832" w14:textId="77777777" w:rsidTr="003A2839">
        <w:trPr>
          <w:jc w:val="center"/>
        </w:trPr>
        <w:tc>
          <w:tcPr>
            <w:tcW w:w="9634" w:type="dxa"/>
            <w:tcBorders>
              <w:top w:val="single" w:sz="4" w:space="0" w:color="auto"/>
              <w:left w:val="single" w:sz="4" w:space="0" w:color="auto"/>
              <w:bottom w:val="single" w:sz="4" w:space="0" w:color="auto"/>
              <w:right w:val="single" w:sz="4" w:space="0" w:color="auto"/>
            </w:tcBorders>
            <w:hideMark/>
          </w:tcPr>
          <w:p w14:paraId="41877DBE" w14:textId="77777777" w:rsidR="003A2839" w:rsidRPr="00613175" w:rsidRDefault="003A2839">
            <w:pPr>
              <w:pStyle w:val="TAL"/>
              <w:rPr>
                <w:rFonts w:cs="Arial"/>
              </w:rPr>
            </w:pPr>
            <w:r w:rsidRPr="00613175">
              <w:t>Derivation Path: TS 34.229-1 [2], Annex A.3.1, Condition A6.</w:t>
            </w:r>
          </w:p>
        </w:tc>
      </w:tr>
    </w:tbl>
    <w:p w14:paraId="587A054B" w14:textId="77777777" w:rsidR="003A2839" w:rsidRPr="00613175" w:rsidRDefault="003A2839" w:rsidP="003A2839">
      <w:pPr>
        <w:rPr>
          <w:lang w:eastAsia="en-US"/>
        </w:rPr>
      </w:pPr>
    </w:p>
    <w:p w14:paraId="1EC4B675" w14:textId="77777777" w:rsidR="007D27F3" w:rsidRPr="00613175" w:rsidRDefault="007D27F3" w:rsidP="007D27F3">
      <w:pPr>
        <w:pStyle w:val="Heading2"/>
        <w:rPr>
          <w:rFonts w:eastAsia="MS Gothic"/>
        </w:rPr>
      </w:pPr>
      <w:bookmarkStart w:id="1180" w:name="_Toc84254393"/>
      <w:bookmarkStart w:id="1181" w:name="_Toc84255188"/>
      <w:r w:rsidRPr="00613175">
        <w:rPr>
          <w:rFonts w:eastAsia="MS Gothic"/>
        </w:rPr>
        <w:t>10.6</w:t>
      </w:r>
      <w:r w:rsidRPr="00613175">
        <w:rPr>
          <w:rFonts w:eastAsia="MS Gothic"/>
        </w:rPr>
        <w:tab/>
      </w:r>
      <w:r w:rsidRPr="00613175">
        <w:rPr>
          <w:color w:val="000000"/>
        </w:rPr>
        <w:t>Non-UE detectable emergency call / IM CN sends 380 with an Alternative Service / Previous emergency IMS registration not expired / 5GS</w:t>
      </w:r>
      <w:bookmarkEnd w:id="1180"/>
      <w:bookmarkEnd w:id="1181"/>
    </w:p>
    <w:p w14:paraId="7B987374" w14:textId="77777777" w:rsidR="007D27F3" w:rsidRPr="00613175" w:rsidRDefault="007D27F3" w:rsidP="007D27F3">
      <w:pPr>
        <w:pStyle w:val="H6"/>
        <w:rPr>
          <w:rFonts w:eastAsia="MS Gothic"/>
        </w:rPr>
      </w:pPr>
      <w:r w:rsidRPr="00613175">
        <w:rPr>
          <w:rFonts w:eastAsia="MS Gothic"/>
        </w:rPr>
        <w:t>10.6.1</w:t>
      </w:r>
      <w:r w:rsidRPr="00613175">
        <w:rPr>
          <w:rFonts w:eastAsia="MS Gothic"/>
        </w:rPr>
        <w:tab/>
        <w:t xml:space="preserve">Test </w:t>
      </w:r>
      <w:r w:rsidRPr="00613175">
        <w:t>Purpose</w:t>
      </w:r>
      <w:r w:rsidRPr="00613175">
        <w:rPr>
          <w:rFonts w:eastAsia="MS Gothic"/>
        </w:rPr>
        <w:t xml:space="preserve"> (TP)</w:t>
      </w:r>
    </w:p>
    <w:p w14:paraId="229217E3" w14:textId="77777777" w:rsidR="007D27F3" w:rsidRPr="00613175" w:rsidRDefault="007D27F3" w:rsidP="007D27F3">
      <w:pPr>
        <w:pStyle w:val="H6"/>
      </w:pPr>
      <w:r w:rsidRPr="00613175">
        <w:t>(1)</w:t>
      </w:r>
    </w:p>
    <w:p w14:paraId="59AB24EC" w14:textId="77777777" w:rsidR="007D27F3" w:rsidRPr="00613175" w:rsidRDefault="007D27F3" w:rsidP="007D27F3">
      <w:pPr>
        <w:pStyle w:val="PL"/>
        <w:rPr>
          <w:noProof w:val="0"/>
        </w:rPr>
      </w:pPr>
      <w:r w:rsidRPr="00613175">
        <w:rPr>
          <w:b/>
          <w:noProof w:val="0"/>
        </w:rPr>
        <w:t>with</w:t>
      </w:r>
      <w:r w:rsidRPr="00613175">
        <w:rPr>
          <w:noProof w:val="0"/>
        </w:rPr>
        <w:t xml:space="preserve"> { UE being registered to IMS }</w:t>
      </w:r>
    </w:p>
    <w:p w14:paraId="15B45A30"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2F49EDB"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is made to start an emergency call }</w:t>
      </w:r>
    </w:p>
    <w:p w14:paraId="3D7F12F9"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performs IMS registration and sets up emergency call }</w:t>
      </w:r>
    </w:p>
    <w:p w14:paraId="4F07A503" w14:textId="77777777" w:rsidR="007D27F3" w:rsidRPr="00613175" w:rsidRDefault="007D27F3" w:rsidP="007D27F3">
      <w:pPr>
        <w:pStyle w:val="PL"/>
        <w:rPr>
          <w:noProof w:val="0"/>
        </w:rPr>
      </w:pPr>
      <w:r w:rsidRPr="00613175">
        <w:rPr>
          <w:noProof w:val="0"/>
        </w:rPr>
        <w:t xml:space="preserve">            }</w:t>
      </w:r>
    </w:p>
    <w:p w14:paraId="735233A9" w14:textId="77777777" w:rsidR="007D27F3" w:rsidRPr="00613175" w:rsidRDefault="007D27F3" w:rsidP="007D27F3">
      <w:pPr>
        <w:pStyle w:val="PL"/>
        <w:rPr>
          <w:noProof w:val="0"/>
        </w:rPr>
      </w:pPr>
    </w:p>
    <w:p w14:paraId="3394D6DA" w14:textId="77777777" w:rsidR="007D27F3" w:rsidRPr="00613175" w:rsidRDefault="007D27F3" w:rsidP="007D27F3">
      <w:pPr>
        <w:pStyle w:val="H6"/>
      </w:pPr>
      <w:r w:rsidRPr="00613175">
        <w:t>(2)</w:t>
      </w:r>
    </w:p>
    <w:p w14:paraId="700337CB" w14:textId="77777777" w:rsidR="007D27F3" w:rsidRPr="00613175" w:rsidRDefault="007D27F3" w:rsidP="007D27F3">
      <w:pPr>
        <w:pStyle w:val="PL"/>
        <w:rPr>
          <w:noProof w:val="0"/>
        </w:rPr>
      </w:pPr>
      <w:r w:rsidRPr="00613175">
        <w:rPr>
          <w:b/>
          <w:noProof w:val="0"/>
        </w:rPr>
        <w:t>with</w:t>
      </w:r>
      <w:r w:rsidRPr="00613175">
        <w:rPr>
          <w:noProof w:val="0"/>
        </w:rPr>
        <w:t xml:space="preserve"> { Emergency call ongoing }</w:t>
      </w:r>
    </w:p>
    <w:p w14:paraId="46805557"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456C857"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Network sends BYE }</w:t>
      </w:r>
    </w:p>
    <w:p w14:paraId="5050945C"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sends 200 OK for BYE }</w:t>
      </w:r>
    </w:p>
    <w:p w14:paraId="3E5876B2" w14:textId="77777777" w:rsidR="007D27F3" w:rsidRPr="00613175" w:rsidRDefault="007D27F3" w:rsidP="007D27F3">
      <w:pPr>
        <w:pStyle w:val="PL"/>
        <w:rPr>
          <w:noProof w:val="0"/>
        </w:rPr>
      </w:pPr>
      <w:r w:rsidRPr="00613175">
        <w:rPr>
          <w:noProof w:val="0"/>
        </w:rPr>
        <w:t xml:space="preserve">            }</w:t>
      </w:r>
    </w:p>
    <w:p w14:paraId="62CE6C5E" w14:textId="77777777" w:rsidR="007D27F3" w:rsidRPr="00613175" w:rsidRDefault="007D27F3" w:rsidP="007D27F3">
      <w:pPr>
        <w:pStyle w:val="PL"/>
        <w:rPr>
          <w:noProof w:val="0"/>
        </w:rPr>
      </w:pPr>
    </w:p>
    <w:p w14:paraId="24204CF5" w14:textId="77777777" w:rsidR="007D27F3" w:rsidRPr="00613175" w:rsidRDefault="007D27F3" w:rsidP="007D27F3">
      <w:pPr>
        <w:pStyle w:val="H6"/>
      </w:pPr>
      <w:r w:rsidRPr="00613175">
        <w:t>(3)</w:t>
      </w:r>
    </w:p>
    <w:p w14:paraId="063521AF" w14:textId="77777777" w:rsidR="007D27F3" w:rsidRPr="00613175" w:rsidRDefault="007D27F3" w:rsidP="007D27F3">
      <w:pPr>
        <w:pStyle w:val="PL"/>
        <w:rPr>
          <w:noProof w:val="0"/>
        </w:rPr>
      </w:pPr>
      <w:r w:rsidRPr="00613175">
        <w:rPr>
          <w:b/>
          <w:noProof w:val="0"/>
        </w:rPr>
        <w:t>with</w:t>
      </w:r>
      <w:r w:rsidRPr="00613175">
        <w:rPr>
          <w:noProof w:val="0"/>
        </w:rPr>
        <w:t xml:space="preserve"> { Emergency call being terminated }</w:t>
      </w:r>
    </w:p>
    <w:p w14:paraId="3F59DF69"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5DC98C1"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is made to initiate a non UE detectable emergency call }</w:t>
      </w:r>
    </w:p>
    <w:p w14:paraId="2ADD2D9C"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sends correctly composed INVITE request for normal voice call }</w:t>
      </w:r>
    </w:p>
    <w:p w14:paraId="022B7924" w14:textId="77777777" w:rsidR="007D27F3" w:rsidRPr="00613175" w:rsidRDefault="007D27F3" w:rsidP="007D27F3">
      <w:pPr>
        <w:pStyle w:val="PL"/>
        <w:rPr>
          <w:noProof w:val="0"/>
        </w:rPr>
      </w:pPr>
      <w:r w:rsidRPr="00613175">
        <w:rPr>
          <w:noProof w:val="0"/>
        </w:rPr>
        <w:t xml:space="preserve">            }</w:t>
      </w:r>
    </w:p>
    <w:p w14:paraId="58D307C8" w14:textId="77777777" w:rsidR="007D27F3" w:rsidRPr="00613175" w:rsidRDefault="007D27F3" w:rsidP="007D27F3">
      <w:pPr>
        <w:pStyle w:val="PL"/>
        <w:rPr>
          <w:noProof w:val="0"/>
        </w:rPr>
      </w:pPr>
    </w:p>
    <w:p w14:paraId="32DE7C38" w14:textId="77777777" w:rsidR="007D27F3" w:rsidRPr="00613175" w:rsidRDefault="007D27F3" w:rsidP="007D27F3">
      <w:pPr>
        <w:pStyle w:val="H6"/>
      </w:pPr>
      <w:r w:rsidRPr="00613175">
        <w:t>(4)</w:t>
      </w:r>
    </w:p>
    <w:p w14:paraId="1C5044CA" w14:textId="77777777" w:rsidR="007D27F3" w:rsidRPr="00613175" w:rsidRDefault="007D27F3" w:rsidP="007D27F3">
      <w:pPr>
        <w:pStyle w:val="PL"/>
        <w:rPr>
          <w:noProof w:val="0"/>
        </w:rPr>
      </w:pPr>
      <w:r w:rsidRPr="00613175">
        <w:rPr>
          <w:b/>
          <w:noProof w:val="0"/>
        </w:rPr>
        <w:t>with</w:t>
      </w:r>
      <w:r w:rsidRPr="00613175">
        <w:rPr>
          <w:noProof w:val="0"/>
        </w:rPr>
        <w:t xml:space="preserve"> { UE having sent INVITE for normal voice call }</w:t>
      </w:r>
    </w:p>
    <w:p w14:paraId="4E6BC80F"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7E6B6A7"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receives 380 Alternative Service response }</w:t>
      </w:r>
    </w:p>
    <w:p w14:paraId="08F9D7EC"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acknowledges and initiates an emergency call }</w:t>
      </w:r>
    </w:p>
    <w:p w14:paraId="73DD3580" w14:textId="77777777" w:rsidR="007D27F3" w:rsidRPr="00613175" w:rsidRDefault="007D27F3" w:rsidP="007D27F3">
      <w:pPr>
        <w:pStyle w:val="PL"/>
        <w:rPr>
          <w:noProof w:val="0"/>
        </w:rPr>
      </w:pPr>
      <w:r w:rsidRPr="00613175">
        <w:rPr>
          <w:noProof w:val="0"/>
        </w:rPr>
        <w:t xml:space="preserve">            }</w:t>
      </w:r>
    </w:p>
    <w:p w14:paraId="085A5542" w14:textId="77777777" w:rsidR="007D27F3" w:rsidRPr="00613175" w:rsidRDefault="007D27F3" w:rsidP="007D27F3">
      <w:pPr>
        <w:pStyle w:val="PL"/>
        <w:rPr>
          <w:noProof w:val="0"/>
        </w:rPr>
      </w:pPr>
    </w:p>
    <w:p w14:paraId="0C856BDE" w14:textId="77777777" w:rsidR="007D27F3" w:rsidRPr="00613175" w:rsidRDefault="007D27F3" w:rsidP="007D27F3">
      <w:pPr>
        <w:pStyle w:val="H6"/>
      </w:pPr>
      <w:r w:rsidRPr="00613175">
        <w:t>(5)</w:t>
      </w:r>
    </w:p>
    <w:p w14:paraId="7587E189" w14:textId="77777777" w:rsidR="007D27F3" w:rsidRPr="00613175" w:rsidRDefault="007D27F3" w:rsidP="007D27F3">
      <w:pPr>
        <w:pStyle w:val="PL"/>
        <w:rPr>
          <w:noProof w:val="0"/>
        </w:rPr>
      </w:pPr>
      <w:r w:rsidRPr="00613175">
        <w:rPr>
          <w:b/>
          <w:noProof w:val="0"/>
        </w:rPr>
        <w:t>with</w:t>
      </w:r>
      <w:r w:rsidRPr="00613175">
        <w:rPr>
          <w:noProof w:val="0"/>
        </w:rPr>
        <w:t xml:space="preserve"> { Emergency call ongoing }</w:t>
      </w:r>
    </w:p>
    <w:p w14:paraId="78E44651" w14:textId="77777777" w:rsidR="007D27F3" w:rsidRPr="00613175" w:rsidRDefault="007D27F3" w:rsidP="007D27F3">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86A93E0"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Network sends BYE }</w:t>
      </w:r>
    </w:p>
    <w:p w14:paraId="5BB7DB5B" w14:textId="77777777" w:rsidR="007D27F3" w:rsidRPr="00613175" w:rsidRDefault="007D27F3" w:rsidP="007D27F3">
      <w:pPr>
        <w:pStyle w:val="PL"/>
        <w:rPr>
          <w:noProof w:val="0"/>
        </w:rPr>
      </w:pPr>
      <w:r w:rsidRPr="00613175">
        <w:rPr>
          <w:noProof w:val="0"/>
        </w:rPr>
        <w:t xml:space="preserve">    </w:t>
      </w:r>
      <w:r w:rsidRPr="00613175">
        <w:rPr>
          <w:b/>
          <w:noProof w:val="0"/>
        </w:rPr>
        <w:t>then</w:t>
      </w:r>
      <w:r w:rsidRPr="00613175">
        <w:rPr>
          <w:noProof w:val="0"/>
        </w:rPr>
        <w:t xml:space="preserve"> { UE sends 200 OK for BYE }</w:t>
      </w:r>
    </w:p>
    <w:p w14:paraId="376709E0" w14:textId="77777777" w:rsidR="007D27F3" w:rsidRPr="00613175" w:rsidRDefault="007D27F3" w:rsidP="007D27F3">
      <w:pPr>
        <w:pStyle w:val="PL"/>
        <w:rPr>
          <w:noProof w:val="0"/>
        </w:rPr>
      </w:pPr>
      <w:r w:rsidRPr="00613175">
        <w:rPr>
          <w:noProof w:val="0"/>
        </w:rPr>
        <w:t xml:space="preserve">            }</w:t>
      </w:r>
    </w:p>
    <w:p w14:paraId="06F2ABB9" w14:textId="77777777" w:rsidR="007D27F3" w:rsidRPr="00613175" w:rsidRDefault="007D27F3" w:rsidP="007D27F3">
      <w:pPr>
        <w:pStyle w:val="PL"/>
        <w:rPr>
          <w:noProof w:val="0"/>
        </w:rPr>
      </w:pPr>
    </w:p>
    <w:p w14:paraId="26B2876A" w14:textId="77777777" w:rsidR="007D27F3" w:rsidRPr="00613175" w:rsidRDefault="007D27F3" w:rsidP="007D27F3">
      <w:pPr>
        <w:pStyle w:val="H6"/>
        <w:rPr>
          <w:rFonts w:eastAsia="MS Gothic"/>
        </w:rPr>
      </w:pPr>
      <w:r w:rsidRPr="00613175">
        <w:rPr>
          <w:rFonts w:eastAsia="MS Gothic"/>
        </w:rPr>
        <w:t>10.6.2</w:t>
      </w:r>
      <w:r w:rsidRPr="00613175">
        <w:rPr>
          <w:rFonts w:eastAsia="MS Gothic"/>
        </w:rPr>
        <w:tab/>
        <w:t>Conformance Requirements</w:t>
      </w:r>
    </w:p>
    <w:p w14:paraId="2A01B19F" w14:textId="77777777" w:rsidR="007D27F3" w:rsidRPr="00613175" w:rsidRDefault="007D27F3" w:rsidP="007D27F3">
      <w:r w:rsidRPr="00613175">
        <w:rPr>
          <w:lang w:eastAsia="zh-CN"/>
        </w:rPr>
        <w:t>The conformance requirements covered in the present test case are, unless otherwise stated, Rel-15 requirements.</w:t>
      </w:r>
    </w:p>
    <w:p w14:paraId="1E07D883" w14:textId="77777777" w:rsidR="007D27F3" w:rsidRPr="00613175" w:rsidRDefault="007D27F3" w:rsidP="007D27F3">
      <w:r w:rsidRPr="00613175">
        <w:t>[TS 24.229 clause 5.1.3.1]:</w:t>
      </w:r>
    </w:p>
    <w:p w14:paraId="2E09D276" w14:textId="77777777" w:rsidR="007D27F3" w:rsidRPr="00613175" w:rsidRDefault="007D27F3" w:rsidP="007D27F3">
      <w:r w:rsidRPr="00613175">
        <w:t>In the event the UE receives a 380 (Alternative Service) response to an initial INVITE request the response containing a P-Asserted-Identity header field with a value equal to the value of the last entry of the Path header field value received during registration and the response containing a 3GPP IM CN subsystem XML body that includes an &lt;ims-3gpp&gt; element, including a version attribute, with an &lt;alternative-service&gt; child element with the &lt;type&gt; child element set to "emergency" (see table 7.6.2), the UE shall select a domain in accordance with the conventions and rules specified in 3GPP TS 22.101 [1A] and 3GPP TS 23.167 [4B], and:</w:t>
      </w:r>
    </w:p>
    <w:p w14:paraId="49DBCD89" w14:textId="1A2F7C08" w:rsidR="007D27F3" w:rsidRPr="00613175" w:rsidRDefault="007D27F3" w:rsidP="007D27F3">
      <w:pPr>
        <w:pStyle w:val="B10"/>
      </w:pPr>
      <w:r w:rsidRPr="00613175">
        <w:t>-</w:t>
      </w:r>
      <w:r w:rsidRPr="00613175">
        <w:tab/>
        <w:t xml:space="preserve">if the CS domain is selected, the UE </w:t>
      </w:r>
      <w:r w:rsidR="00613175" w:rsidRPr="00613175">
        <w:t>behaviour</w:t>
      </w:r>
      <w:r w:rsidRPr="00613175">
        <w:t xml:space="preserve"> is defined in subclause 7.1.2 of 3GPP TS 23.167 [4B] and, where appropriate, in the access technology specific annex; and</w:t>
      </w:r>
    </w:p>
    <w:p w14:paraId="1068E45A" w14:textId="77777777" w:rsidR="007D27F3" w:rsidRPr="00613175" w:rsidRDefault="007D27F3" w:rsidP="007D27F3">
      <w:pPr>
        <w:pStyle w:val="B10"/>
      </w:pPr>
      <w:r w:rsidRPr="00613175">
        <w:t>-</w:t>
      </w:r>
      <w:r w:rsidRPr="00613175">
        <w:tab/>
        <w:t>if the IM CN subsystem is selected, the UE shall apply the procedures in subclause 5.1.6 with the exception of selecting a domain for the emergency call attempt.</w:t>
      </w:r>
    </w:p>
    <w:p w14:paraId="230D1389" w14:textId="77777777" w:rsidR="007D27F3" w:rsidRPr="00613175" w:rsidRDefault="007D27F3" w:rsidP="007D27F3">
      <w:pPr>
        <w:pStyle w:val="NO"/>
      </w:pPr>
      <w:r w:rsidRPr="00613175">
        <w:t>NOTE 10:</w:t>
      </w:r>
      <w:r w:rsidRPr="00613175">
        <w:tab/>
        <w:t xml:space="preserve">The last entry on the Path header field value received during registration is the value of the SIP </w:t>
      </w:r>
      <w:smartTag w:uri="urn:schemas-microsoft-com:office:smarttags" w:element="stockticker">
        <w:r w:rsidRPr="00613175">
          <w:t>URI</w:t>
        </w:r>
      </w:smartTag>
      <w:r w:rsidRPr="00613175">
        <w:t xml:space="preserve"> of the P-CSCF. If there are multiple registration flows associated with the registration, then the UE has received from the P-CSCF during registration multiple sets of Path header field values. The last entry of the Path header field value corresponding to the flow on which the 380 (Alternative Service) response was received is checked.</w:t>
      </w:r>
    </w:p>
    <w:p w14:paraId="47B32325" w14:textId="77777777" w:rsidR="007D27F3" w:rsidRPr="00613175" w:rsidRDefault="007D27F3" w:rsidP="007D27F3">
      <w:r w:rsidRPr="00613175">
        <w:t>[TS 24.229 clause 5.1.6.2A]:</w:t>
      </w:r>
    </w:p>
    <w:p w14:paraId="3E581B02" w14:textId="77777777" w:rsidR="007D27F3" w:rsidRPr="00613175" w:rsidRDefault="007D27F3" w:rsidP="007D27F3">
      <w:r w:rsidRPr="00613175">
        <w:t>The UE shall perform a new initial emergency registration, as specified in subclause 5.1.6.2, if the UE determines that:</w:t>
      </w:r>
    </w:p>
    <w:p w14:paraId="5510EA07" w14:textId="77777777" w:rsidR="007D27F3" w:rsidRPr="00613175" w:rsidRDefault="007D27F3" w:rsidP="007D27F3">
      <w:pPr>
        <w:pStyle w:val="B10"/>
      </w:pPr>
      <w:r w:rsidRPr="00613175">
        <w:t>-</w:t>
      </w:r>
      <w:r w:rsidRPr="00613175">
        <w:tab/>
        <w:t>it has previously performed an emergency registration which has not yet expired; and</w:t>
      </w:r>
    </w:p>
    <w:p w14:paraId="04EEE145" w14:textId="77777777" w:rsidR="007D27F3" w:rsidRPr="00613175" w:rsidRDefault="007D27F3" w:rsidP="007D27F3">
      <w:pPr>
        <w:pStyle w:val="B10"/>
      </w:pPr>
      <w:r w:rsidRPr="00613175">
        <w:t>-</w:t>
      </w:r>
      <w:r w:rsidRPr="00613175">
        <w:tab/>
        <w:t>it has obtained an IP address from the serving IP-CAN, as specified in subclause 9.2.1, different than the IP address used for the emergency registration.</w:t>
      </w:r>
    </w:p>
    <w:p w14:paraId="5B44B58F" w14:textId="77777777" w:rsidR="007D27F3" w:rsidRPr="00613175" w:rsidRDefault="007D27F3" w:rsidP="007D27F3">
      <w:pPr>
        <w:pStyle w:val="H6"/>
        <w:rPr>
          <w:rFonts w:eastAsia="MS Gothic"/>
        </w:rPr>
      </w:pPr>
      <w:r w:rsidRPr="00613175">
        <w:rPr>
          <w:rFonts w:eastAsia="MS Gothic"/>
        </w:rPr>
        <w:t>10.6.3</w:t>
      </w:r>
      <w:r w:rsidRPr="00613175">
        <w:rPr>
          <w:rFonts w:eastAsia="MS Gothic"/>
        </w:rPr>
        <w:tab/>
        <w:t>Test description</w:t>
      </w:r>
    </w:p>
    <w:p w14:paraId="75F61034" w14:textId="77777777" w:rsidR="007D27F3" w:rsidRPr="00613175" w:rsidRDefault="007D27F3" w:rsidP="007D27F3">
      <w:pPr>
        <w:pStyle w:val="H6"/>
      </w:pPr>
      <w:r w:rsidRPr="00613175">
        <w:t>10.6.3.1</w:t>
      </w:r>
      <w:r w:rsidRPr="00613175">
        <w:tab/>
        <w:t>Pre-test conditions</w:t>
      </w:r>
    </w:p>
    <w:p w14:paraId="7BD89240" w14:textId="77777777" w:rsidR="007D27F3" w:rsidRPr="00613175" w:rsidRDefault="007D27F3" w:rsidP="007D27F3">
      <w:pPr>
        <w:pStyle w:val="H6"/>
        <w:rPr>
          <w:rFonts w:cs="Arial"/>
        </w:rPr>
      </w:pPr>
      <w:r w:rsidRPr="00613175">
        <w:rPr>
          <w:rFonts w:cs="Arial"/>
        </w:rPr>
        <w:t>System Simulator:</w:t>
      </w:r>
    </w:p>
    <w:p w14:paraId="3E6F88BA" w14:textId="77777777" w:rsidR="007D27F3" w:rsidRPr="00613175" w:rsidRDefault="007D27F3" w:rsidP="007D27F3">
      <w:pPr>
        <w:pStyle w:val="B10"/>
      </w:pPr>
      <w:r w:rsidRPr="00613175">
        <w:t>-</w:t>
      </w:r>
      <w:r w:rsidRPr="00613175">
        <w:tab/>
        <w:t>1 NR Cell connected to 5GC, default parameters.</w:t>
      </w:r>
    </w:p>
    <w:p w14:paraId="57DD1B90" w14:textId="77777777" w:rsidR="007D27F3" w:rsidRPr="00613175" w:rsidRDefault="007D27F3" w:rsidP="007D27F3">
      <w:pPr>
        <w:pStyle w:val="H6"/>
      </w:pPr>
      <w:r w:rsidRPr="00613175">
        <w:t>UE:</w:t>
      </w:r>
    </w:p>
    <w:p w14:paraId="587754E7" w14:textId="77777777" w:rsidR="007D27F3" w:rsidRPr="00613175" w:rsidRDefault="007D27F3" w:rsidP="007D27F3">
      <w:pPr>
        <w:pStyle w:val="B10"/>
      </w:pPr>
      <w:r w:rsidRPr="00613175">
        <w:t>-</w:t>
      </w:r>
      <w:r w:rsidRPr="00613175">
        <w:tab/>
      </w:r>
      <w:r w:rsidRPr="00613175">
        <w:rPr>
          <w:snapToGrid w:val="0"/>
        </w:rPr>
        <w:t>UE contains either ISIM and USIM applications or only USIM application on UICC.</w:t>
      </w:r>
    </w:p>
    <w:p w14:paraId="750109D7" w14:textId="77777777" w:rsidR="007D27F3" w:rsidRPr="00613175" w:rsidRDefault="007D27F3" w:rsidP="007D27F3">
      <w:pPr>
        <w:pStyle w:val="B10"/>
        <w:rPr>
          <w:snapToGrid w:val="0"/>
        </w:rPr>
      </w:pPr>
      <w:r w:rsidRPr="00613175">
        <w:t>-</w:t>
      </w:r>
      <w:r w:rsidRPr="00613175">
        <w:tab/>
      </w:r>
      <w:r w:rsidRPr="00613175">
        <w:rPr>
          <w:snapToGrid w:val="0"/>
        </w:rPr>
        <w:t>UE is configured to register for IMS after switch on.</w:t>
      </w:r>
    </w:p>
    <w:p w14:paraId="43E37AD6" w14:textId="77777777" w:rsidR="007D27F3" w:rsidRPr="00613175" w:rsidRDefault="007D27F3" w:rsidP="007D27F3">
      <w:pPr>
        <w:pStyle w:val="H6"/>
        <w:rPr>
          <w:rFonts w:cs="Arial"/>
        </w:rPr>
      </w:pPr>
      <w:r w:rsidRPr="00613175">
        <w:rPr>
          <w:rFonts w:cs="Arial"/>
        </w:rPr>
        <w:t>Preamble:</w:t>
      </w:r>
    </w:p>
    <w:p w14:paraId="08EC35CB" w14:textId="77777777" w:rsidR="007D27F3" w:rsidRPr="00613175" w:rsidRDefault="007D27F3" w:rsidP="007D27F3">
      <w:pPr>
        <w:ind w:firstLine="284"/>
        <w:rPr>
          <w:snapToGrid w:val="0"/>
        </w:rPr>
      </w:pPr>
      <w:r w:rsidRPr="00613175">
        <w:t>-</w:t>
      </w:r>
      <w:r w:rsidRPr="00613175">
        <w:tab/>
      </w:r>
      <w:r w:rsidRPr="00613175">
        <w:rPr>
          <w:snapToGrid w:val="0"/>
        </w:rPr>
        <w:t xml:space="preserve">UE is in state 1N-A </w:t>
      </w:r>
      <w:r w:rsidRPr="00613175">
        <w:t>(TS 38.508-1 [21])</w:t>
      </w:r>
      <w:r w:rsidRPr="00613175">
        <w:rPr>
          <w:snapToGrid w:val="0"/>
        </w:rPr>
        <w:t xml:space="preserve"> and registered to IMS.</w:t>
      </w:r>
    </w:p>
    <w:p w14:paraId="68D85C40" w14:textId="77777777" w:rsidR="007D27F3" w:rsidRPr="00613175" w:rsidRDefault="007D27F3" w:rsidP="007D27F3">
      <w:pPr>
        <w:pStyle w:val="H6"/>
        <w:rPr>
          <w:snapToGrid w:val="0"/>
        </w:rPr>
      </w:pPr>
      <w:r w:rsidRPr="00613175">
        <w:t>10.6.3.2</w:t>
      </w:r>
      <w:r w:rsidRPr="00613175">
        <w:tab/>
      </w:r>
      <w:r w:rsidRPr="00613175">
        <w:rPr>
          <w:snapToGrid w:val="0"/>
        </w:rPr>
        <w:t>Test procedure sequence</w:t>
      </w:r>
    </w:p>
    <w:p w14:paraId="4F57E33C" w14:textId="77777777" w:rsidR="007D27F3" w:rsidRPr="00613175" w:rsidRDefault="007D27F3" w:rsidP="007D27F3">
      <w:pPr>
        <w:pStyle w:val="TH"/>
        <w:rPr>
          <w:rFonts w:cs="Arial"/>
        </w:rPr>
      </w:pPr>
      <w:r w:rsidRPr="00613175">
        <w:rPr>
          <w:rFonts w:cs="Arial"/>
        </w:rPr>
        <w:t>Table 10.6.3.2-1: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965"/>
        <w:gridCol w:w="708"/>
        <w:gridCol w:w="2974"/>
        <w:gridCol w:w="567"/>
        <w:gridCol w:w="850"/>
      </w:tblGrid>
      <w:tr w:rsidR="007D27F3" w:rsidRPr="00613175" w14:paraId="6FEF2C5B" w14:textId="77777777" w:rsidTr="007D27F3">
        <w:trPr>
          <w:jc w:val="center"/>
        </w:trPr>
        <w:tc>
          <w:tcPr>
            <w:tcW w:w="567" w:type="dxa"/>
            <w:tcBorders>
              <w:top w:val="single" w:sz="4" w:space="0" w:color="auto"/>
              <w:left w:val="single" w:sz="4" w:space="0" w:color="auto"/>
              <w:bottom w:val="nil"/>
              <w:right w:val="single" w:sz="4" w:space="0" w:color="auto"/>
            </w:tcBorders>
            <w:hideMark/>
          </w:tcPr>
          <w:p w14:paraId="79B5426B" w14:textId="77777777" w:rsidR="007D27F3" w:rsidRPr="00613175" w:rsidRDefault="007D27F3">
            <w:pPr>
              <w:pStyle w:val="TAH"/>
              <w:ind w:left="400" w:hanging="400"/>
            </w:pPr>
            <w:r w:rsidRPr="00613175">
              <w:t>St</w:t>
            </w:r>
          </w:p>
        </w:tc>
        <w:tc>
          <w:tcPr>
            <w:tcW w:w="3968" w:type="dxa"/>
            <w:tcBorders>
              <w:top w:val="single" w:sz="4" w:space="0" w:color="auto"/>
              <w:left w:val="single" w:sz="4" w:space="0" w:color="auto"/>
              <w:bottom w:val="single" w:sz="4" w:space="0" w:color="auto"/>
              <w:right w:val="single" w:sz="4" w:space="0" w:color="auto"/>
            </w:tcBorders>
            <w:hideMark/>
          </w:tcPr>
          <w:p w14:paraId="39C209F8" w14:textId="77777777" w:rsidR="007D27F3" w:rsidRPr="00613175" w:rsidRDefault="007D27F3">
            <w:pPr>
              <w:pStyle w:val="TAH"/>
              <w:ind w:left="400" w:hanging="400"/>
            </w:pPr>
            <w:r w:rsidRPr="00613175">
              <w:t>Procedure</w:t>
            </w:r>
          </w:p>
        </w:tc>
        <w:tc>
          <w:tcPr>
            <w:tcW w:w="3684" w:type="dxa"/>
            <w:gridSpan w:val="2"/>
            <w:tcBorders>
              <w:top w:val="single" w:sz="4" w:space="0" w:color="auto"/>
              <w:left w:val="single" w:sz="4" w:space="0" w:color="auto"/>
              <w:bottom w:val="single" w:sz="4" w:space="0" w:color="auto"/>
              <w:right w:val="single" w:sz="4" w:space="0" w:color="auto"/>
            </w:tcBorders>
            <w:hideMark/>
          </w:tcPr>
          <w:p w14:paraId="640535C0" w14:textId="77777777" w:rsidR="007D27F3" w:rsidRPr="00613175" w:rsidRDefault="007D27F3">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36EBEB9B" w14:textId="77777777" w:rsidR="007D27F3" w:rsidRPr="00613175" w:rsidRDefault="007D27F3">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13BA5F85" w14:textId="77777777" w:rsidR="007D27F3" w:rsidRPr="00613175" w:rsidRDefault="007D27F3">
            <w:pPr>
              <w:pStyle w:val="TAH"/>
            </w:pPr>
            <w:r w:rsidRPr="00613175">
              <w:t>Verdict</w:t>
            </w:r>
          </w:p>
        </w:tc>
      </w:tr>
      <w:tr w:rsidR="007D27F3" w:rsidRPr="00613175" w14:paraId="1144BD18" w14:textId="77777777" w:rsidTr="007D27F3">
        <w:trPr>
          <w:jc w:val="center"/>
        </w:trPr>
        <w:tc>
          <w:tcPr>
            <w:tcW w:w="567" w:type="dxa"/>
            <w:tcBorders>
              <w:top w:val="nil"/>
              <w:left w:val="single" w:sz="4" w:space="0" w:color="auto"/>
              <w:bottom w:val="single" w:sz="4" w:space="0" w:color="auto"/>
              <w:right w:val="single" w:sz="4" w:space="0" w:color="auto"/>
            </w:tcBorders>
          </w:tcPr>
          <w:p w14:paraId="4585A45B" w14:textId="77777777" w:rsidR="007D27F3" w:rsidRPr="00613175" w:rsidRDefault="007D27F3">
            <w:pPr>
              <w:pStyle w:val="TAH"/>
            </w:pPr>
          </w:p>
        </w:tc>
        <w:tc>
          <w:tcPr>
            <w:tcW w:w="3968" w:type="dxa"/>
            <w:tcBorders>
              <w:top w:val="single" w:sz="4" w:space="0" w:color="auto"/>
              <w:left w:val="single" w:sz="4" w:space="0" w:color="auto"/>
              <w:bottom w:val="single" w:sz="4" w:space="0" w:color="auto"/>
              <w:right w:val="single" w:sz="4" w:space="0" w:color="auto"/>
            </w:tcBorders>
          </w:tcPr>
          <w:p w14:paraId="32FF164B" w14:textId="77777777" w:rsidR="007D27F3" w:rsidRPr="00613175" w:rsidRDefault="007D27F3">
            <w:pPr>
              <w:pStyle w:val="TAH"/>
            </w:pPr>
          </w:p>
        </w:tc>
        <w:tc>
          <w:tcPr>
            <w:tcW w:w="708" w:type="dxa"/>
            <w:tcBorders>
              <w:top w:val="single" w:sz="4" w:space="0" w:color="auto"/>
              <w:left w:val="single" w:sz="4" w:space="0" w:color="auto"/>
              <w:bottom w:val="single" w:sz="4" w:space="0" w:color="auto"/>
              <w:right w:val="single" w:sz="4" w:space="0" w:color="auto"/>
            </w:tcBorders>
            <w:hideMark/>
          </w:tcPr>
          <w:p w14:paraId="7F070FE9" w14:textId="77777777" w:rsidR="007D27F3" w:rsidRPr="00613175" w:rsidRDefault="007D27F3">
            <w:pPr>
              <w:pStyle w:val="TAH"/>
            </w:pPr>
            <w:r w:rsidRPr="00613175">
              <w:t>U - S</w:t>
            </w:r>
          </w:p>
        </w:tc>
        <w:tc>
          <w:tcPr>
            <w:tcW w:w="2976" w:type="dxa"/>
            <w:tcBorders>
              <w:top w:val="single" w:sz="4" w:space="0" w:color="auto"/>
              <w:left w:val="single" w:sz="4" w:space="0" w:color="auto"/>
              <w:bottom w:val="single" w:sz="4" w:space="0" w:color="auto"/>
              <w:right w:val="single" w:sz="4" w:space="0" w:color="auto"/>
            </w:tcBorders>
            <w:hideMark/>
          </w:tcPr>
          <w:p w14:paraId="4CFA6796" w14:textId="77777777" w:rsidR="007D27F3" w:rsidRPr="00613175" w:rsidRDefault="007D27F3">
            <w:pPr>
              <w:pStyle w:val="TAH"/>
            </w:pPr>
            <w:r w:rsidRPr="00613175">
              <w:t>Message</w:t>
            </w:r>
          </w:p>
        </w:tc>
        <w:tc>
          <w:tcPr>
            <w:tcW w:w="567" w:type="dxa"/>
            <w:tcBorders>
              <w:top w:val="nil"/>
              <w:left w:val="single" w:sz="4" w:space="0" w:color="auto"/>
              <w:bottom w:val="single" w:sz="4" w:space="0" w:color="auto"/>
              <w:right w:val="single" w:sz="4" w:space="0" w:color="auto"/>
            </w:tcBorders>
          </w:tcPr>
          <w:p w14:paraId="3D64CEC4" w14:textId="77777777" w:rsidR="007D27F3" w:rsidRPr="00613175" w:rsidRDefault="007D27F3">
            <w:pPr>
              <w:pStyle w:val="TAH"/>
            </w:pPr>
          </w:p>
        </w:tc>
        <w:tc>
          <w:tcPr>
            <w:tcW w:w="850" w:type="dxa"/>
            <w:tcBorders>
              <w:top w:val="nil"/>
              <w:left w:val="single" w:sz="4" w:space="0" w:color="auto"/>
              <w:bottom w:val="single" w:sz="4" w:space="0" w:color="auto"/>
              <w:right w:val="single" w:sz="4" w:space="0" w:color="auto"/>
            </w:tcBorders>
          </w:tcPr>
          <w:p w14:paraId="5F5D16E8" w14:textId="77777777" w:rsidR="007D27F3" w:rsidRPr="00613175" w:rsidRDefault="007D27F3">
            <w:pPr>
              <w:pStyle w:val="TAH"/>
            </w:pPr>
          </w:p>
        </w:tc>
      </w:tr>
      <w:tr w:rsidR="007D27F3" w:rsidRPr="00613175" w14:paraId="7A2FC31C"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1516EA08" w14:textId="77777777" w:rsidR="007D27F3" w:rsidRPr="00613175" w:rsidRDefault="007D27F3">
            <w:pPr>
              <w:pStyle w:val="TAC"/>
              <w:rPr>
                <w:lang w:eastAsia="zh-CN"/>
              </w:rPr>
            </w:pPr>
            <w:r w:rsidRPr="00613175">
              <w:rPr>
                <w:lang w:eastAsia="zh-CN"/>
              </w:rPr>
              <w:t>1</w:t>
            </w:r>
          </w:p>
        </w:tc>
        <w:tc>
          <w:tcPr>
            <w:tcW w:w="3968" w:type="dxa"/>
            <w:tcBorders>
              <w:top w:val="single" w:sz="4" w:space="0" w:color="auto"/>
              <w:left w:val="single" w:sz="4" w:space="0" w:color="auto"/>
              <w:bottom w:val="single" w:sz="4" w:space="0" w:color="auto"/>
              <w:right w:val="single" w:sz="4" w:space="0" w:color="auto"/>
            </w:tcBorders>
            <w:hideMark/>
          </w:tcPr>
          <w:p w14:paraId="2B1D041B" w14:textId="77777777" w:rsidR="007D27F3" w:rsidRPr="00613175" w:rsidRDefault="007D27F3">
            <w:pPr>
              <w:pStyle w:val="TAL"/>
              <w:rPr>
                <w:lang w:eastAsia="ja-JP"/>
              </w:rPr>
            </w:pPr>
            <w:r w:rsidRPr="00613175">
              <w:rPr>
                <w:snapToGrid w:val="0"/>
                <w:lang w:eastAsia="zh-CN"/>
              </w:rPr>
              <w:t>UE is made to make an emergency call</w:t>
            </w:r>
          </w:p>
        </w:tc>
        <w:tc>
          <w:tcPr>
            <w:tcW w:w="708" w:type="dxa"/>
            <w:tcBorders>
              <w:top w:val="single" w:sz="4" w:space="0" w:color="auto"/>
              <w:left w:val="single" w:sz="4" w:space="0" w:color="auto"/>
              <w:bottom w:val="single" w:sz="4" w:space="0" w:color="auto"/>
              <w:right w:val="single" w:sz="4" w:space="0" w:color="auto"/>
            </w:tcBorders>
            <w:hideMark/>
          </w:tcPr>
          <w:p w14:paraId="1333596D" w14:textId="77777777" w:rsidR="007D27F3" w:rsidRPr="00613175" w:rsidRDefault="007D27F3">
            <w:pPr>
              <w:pStyle w:val="TAC"/>
              <w:rPr>
                <w:lang w:eastAsia="zh-CN"/>
              </w:rPr>
            </w:pPr>
            <w:r w:rsidRPr="00613175">
              <w:rPr>
                <w:lang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33FA675E" w14:textId="77777777" w:rsidR="007D27F3" w:rsidRPr="00613175" w:rsidRDefault="007D27F3">
            <w:pPr>
              <w:pStyle w:val="TAL"/>
              <w:jc w:val="center"/>
              <w:rPr>
                <w:rFonts w:eastAsia="MS Gothic"/>
                <w:lang w:eastAsia="ja-JP"/>
              </w:rPr>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285C408A"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7624BB3B" w14:textId="77777777" w:rsidR="007D27F3" w:rsidRPr="00613175" w:rsidRDefault="007D27F3">
            <w:pPr>
              <w:pStyle w:val="TAC"/>
              <w:rPr>
                <w:lang w:eastAsia="zh-CN"/>
              </w:rPr>
            </w:pPr>
            <w:r w:rsidRPr="00613175">
              <w:rPr>
                <w:lang w:eastAsia="zh-CN"/>
              </w:rPr>
              <w:t>-</w:t>
            </w:r>
          </w:p>
        </w:tc>
      </w:tr>
      <w:tr w:rsidR="007D27F3" w:rsidRPr="00613175" w14:paraId="0B2D494D" w14:textId="77777777" w:rsidTr="007D27F3">
        <w:trPr>
          <w:trHeight w:val="350"/>
          <w:jc w:val="center"/>
        </w:trPr>
        <w:tc>
          <w:tcPr>
            <w:tcW w:w="567" w:type="dxa"/>
            <w:tcBorders>
              <w:top w:val="single" w:sz="4" w:space="0" w:color="auto"/>
              <w:left w:val="single" w:sz="4" w:space="0" w:color="auto"/>
              <w:bottom w:val="single" w:sz="4" w:space="0" w:color="auto"/>
              <w:right w:val="single" w:sz="4" w:space="0" w:color="auto"/>
            </w:tcBorders>
            <w:hideMark/>
          </w:tcPr>
          <w:p w14:paraId="155D12F8" w14:textId="77777777" w:rsidR="007D27F3" w:rsidRPr="00613175" w:rsidRDefault="007D27F3">
            <w:pPr>
              <w:pStyle w:val="TAC"/>
              <w:rPr>
                <w:lang w:eastAsia="ja-JP"/>
              </w:rPr>
            </w:pPr>
            <w:r w:rsidRPr="00613175">
              <w:t>2-11</w:t>
            </w:r>
          </w:p>
        </w:tc>
        <w:tc>
          <w:tcPr>
            <w:tcW w:w="3968" w:type="dxa"/>
            <w:tcBorders>
              <w:top w:val="single" w:sz="4" w:space="0" w:color="auto"/>
              <w:left w:val="single" w:sz="4" w:space="0" w:color="auto"/>
              <w:bottom w:val="single" w:sz="4" w:space="0" w:color="auto"/>
              <w:right w:val="single" w:sz="4" w:space="0" w:color="auto"/>
            </w:tcBorders>
            <w:hideMark/>
          </w:tcPr>
          <w:p w14:paraId="2EAD6912" w14:textId="77777777" w:rsidR="007D27F3" w:rsidRPr="00613175" w:rsidRDefault="007D27F3">
            <w:pPr>
              <w:pStyle w:val="TAL"/>
            </w:pPr>
            <w:r w:rsidRPr="00613175">
              <w:t>Steps 1-10 of generic procedure specified in Table 4.9.11.2.2-1 of TS 38.508-1 [21] are performed.</w:t>
            </w:r>
          </w:p>
        </w:tc>
        <w:tc>
          <w:tcPr>
            <w:tcW w:w="708" w:type="dxa"/>
            <w:tcBorders>
              <w:top w:val="single" w:sz="4" w:space="0" w:color="auto"/>
              <w:left w:val="single" w:sz="4" w:space="0" w:color="auto"/>
              <w:bottom w:val="single" w:sz="4" w:space="0" w:color="auto"/>
              <w:right w:val="single" w:sz="4" w:space="0" w:color="auto"/>
            </w:tcBorders>
            <w:hideMark/>
          </w:tcPr>
          <w:p w14:paraId="4DA49B20" w14:textId="77777777" w:rsidR="007D27F3" w:rsidRPr="00613175" w:rsidRDefault="007D27F3">
            <w:pPr>
              <w:pStyle w:val="TAC"/>
              <w:rPr>
                <w:rFonts w:eastAsia="MS Gothic"/>
              </w:rPr>
            </w:pPr>
            <w:r w:rsidRPr="00613175">
              <w:t>-</w:t>
            </w:r>
          </w:p>
        </w:tc>
        <w:tc>
          <w:tcPr>
            <w:tcW w:w="2976" w:type="dxa"/>
            <w:tcBorders>
              <w:top w:val="single" w:sz="4" w:space="0" w:color="auto"/>
              <w:left w:val="single" w:sz="4" w:space="0" w:color="auto"/>
              <w:bottom w:val="single" w:sz="4" w:space="0" w:color="auto"/>
              <w:right w:val="single" w:sz="4" w:space="0" w:color="auto"/>
            </w:tcBorders>
            <w:hideMark/>
          </w:tcPr>
          <w:p w14:paraId="3EDFEE52" w14:textId="77777777" w:rsidR="007D27F3" w:rsidRPr="00613175" w:rsidRDefault="007D27F3">
            <w:pPr>
              <w:pStyle w:val="TAL"/>
              <w:rPr>
                <w:rFonts w:eastAsia="MS Gothic"/>
              </w:rPr>
            </w:pPr>
            <w:r w:rsidRPr="00613175">
              <w:rPr>
                <w:rFonts w:eastAsia="MS Gothic"/>
              </w:rPr>
              <w:t>-</w:t>
            </w:r>
          </w:p>
        </w:tc>
        <w:tc>
          <w:tcPr>
            <w:tcW w:w="567" w:type="dxa"/>
            <w:tcBorders>
              <w:top w:val="single" w:sz="4" w:space="0" w:color="auto"/>
              <w:left w:val="single" w:sz="4" w:space="0" w:color="auto"/>
              <w:bottom w:val="single" w:sz="4" w:space="0" w:color="auto"/>
              <w:right w:val="single" w:sz="4" w:space="0" w:color="auto"/>
            </w:tcBorders>
            <w:hideMark/>
          </w:tcPr>
          <w:p w14:paraId="2FC69582"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70626E45" w14:textId="77777777" w:rsidR="007D27F3" w:rsidRPr="00613175" w:rsidRDefault="007D27F3">
            <w:pPr>
              <w:pStyle w:val="TAC"/>
              <w:rPr>
                <w:lang w:eastAsia="zh-CN"/>
              </w:rPr>
            </w:pPr>
            <w:r w:rsidRPr="00613175">
              <w:rPr>
                <w:lang w:eastAsia="zh-CN"/>
              </w:rPr>
              <w:t>-</w:t>
            </w:r>
          </w:p>
        </w:tc>
      </w:tr>
      <w:tr w:rsidR="007D27F3" w:rsidRPr="00613175" w14:paraId="5AEA8273"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6361C8BE" w14:textId="77777777" w:rsidR="007D27F3" w:rsidRPr="00613175" w:rsidRDefault="007D27F3">
            <w:pPr>
              <w:pStyle w:val="TAC"/>
              <w:rPr>
                <w:lang w:eastAsia="zh-CN"/>
              </w:rPr>
            </w:pPr>
            <w:r w:rsidRPr="00613175">
              <w:rPr>
                <w:lang w:eastAsia="zh-CN"/>
              </w:rPr>
              <w:t>12-15</w:t>
            </w:r>
          </w:p>
        </w:tc>
        <w:tc>
          <w:tcPr>
            <w:tcW w:w="3968" w:type="dxa"/>
            <w:tcBorders>
              <w:top w:val="single" w:sz="4" w:space="0" w:color="auto"/>
              <w:left w:val="single" w:sz="4" w:space="0" w:color="auto"/>
              <w:bottom w:val="single" w:sz="4" w:space="0" w:color="auto"/>
              <w:right w:val="single" w:sz="4" w:space="0" w:color="auto"/>
            </w:tcBorders>
            <w:hideMark/>
          </w:tcPr>
          <w:p w14:paraId="395EFC96" w14:textId="77777777" w:rsidR="007D27F3" w:rsidRPr="00613175" w:rsidRDefault="007D27F3">
            <w:pPr>
              <w:pStyle w:val="TAL"/>
              <w:rPr>
                <w:rFonts w:eastAsia="MS Gothic"/>
                <w:lang w:eastAsia="ja-JP"/>
              </w:rPr>
            </w:pPr>
            <w:r w:rsidRPr="00613175">
              <w:t>Steps 1-4 of Annex A.6 happens</w:t>
            </w:r>
          </w:p>
        </w:tc>
        <w:tc>
          <w:tcPr>
            <w:tcW w:w="708" w:type="dxa"/>
            <w:tcBorders>
              <w:top w:val="single" w:sz="4" w:space="0" w:color="auto"/>
              <w:left w:val="single" w:sz="4" w:space="0" w:color="auto"/>
              <w:bottom w:val="single" w:sz="4" w:space="0" w:color="auto"/>
              <w:right w:val="single" w:sz="4" w:space="0" w:color="auto"/>
            </w:tcBorders>
            <w:hideMark/>
          </w:tcPr>
          <w:p w14:paraId="0C0CDEFC" w14:textId="77777777" w:rsidR="007D27F3" w:rsidRPr="00613175" w:rsidRDefault="007D27F3">
            <w:pPr>
              <w:pStyle w:val="TAC"/>
              <w:rPr>
                <w:rFonts w:eastAsia="MS Gothic"/>
              </w:rPr>
            </w:pPr>
            <w:r w:rsidRPr="00613175">
              <w:rPr>
                <w:lang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64D330E0" w14:textId="77777777" w:rsidR="007D27F3" w:rsidRPr="00613175" w:rsidRDefault="007D27F3">
            <w:pPr>
              <w:pStyle w:val="TAL"/>
              <w:rPr>
                <w:rFonts w:eastAsia="MS Gothic"/>
              </w:rPr>
            </w:pPr>
            <w:r w:rsidRPr="00613175">
              <w:rPr>
                <w:rFonts w:eastAsia="MS Gothic"/>
              </w:rPr>
              <w:t>-</w:t>
            </w:r>
          </w:p>
        </w:tc>
        <w:tc>
          <w:tcPr>
            <w:tcW w:w="567" w:type="dxa"/>
            <w:tcBorders>
              <w:top w:val="single" w:sz="4" w:space="0" w:color="auto"/>
              <w:left w:val="single" w:sz="4" w:space="0" w:color="auto"/>
              <w:bottom w:val="single" w:sz="4" w:space="0" w:color="auto"/>
              <w:right w:val="single" w:sz="4" w:space="0" w:color="auto"/>
            </w:tcBorders>
            <w:hideMark/>
          </w:tcPr>
          <w:p w14:paraId="1506FE95"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4861619C" w14:textId="77777777" w:rsidR="007D27F3" w:rsidRPr="00613175" w:rsidRDefault="007D27F3">
            <w:pPr>
              <w:pStyle w:val="TAC"/>
              <w:rPr>
                <w:lang w:eastAsia="zh-CN"/>
              </w:rPr>
            </w:pPr>
            <w:r w:rsidRPr="00613175">
              <w:rPr>
                <w:lang w:eastAsia="zh-CN"/>
              </w:rPr>
              <w:t>-</w:t>
            </w:r>
          </w:p>
        </w:tc>
      </w:tr>
      <w:tr w:rsidR="007D27F3" w:rsidRPr="00613175" w14:paraId="6A735238"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719B5B61" w14:textId="77777777" w:rsidR="007D27F3" w:rsidRPr="00613175" w:rsidRDefault="007D27F3">
            <w:pPr>
              <w:pStyle w:val="TAC"/>
              <w:rPr>
                <w:lang w:eastAsia="zh-CN"/>
              </w:rPr>
            </w:pPr>
            <w:r w:rsidRPr="00613175">
              <w:rPr>
                <w:lang w:eastAsia="zh-CN"/>
              </w:rPr>
              <w:t>16</w:t>
            </w:r>
          </w:p>
        </w:tc>
        <w:tc>
          <w:tcPr>
            <w:tcW w:w="3968" w:type="dxa"/>
            <w:tcBorders>
              <w:top w:val="single" w:sz="4" w:space="0" w:color="auto"/>
              <w:left w:val="single" w:sz="4" w:space="0" w:color="auto"/>
              <w:bottom w:val="single" w:sz="4" w:space="0" w:color="auto"/>
              <w:right w:val="single" w:sz="4" w:space="0" w:color="auto"/>
            </w:tcBorders>
            <w:hideMark/>
          </w:tcPr>
          <w:p w14:paraId="700D7DC3" w14:textId="77777777" w:rsidR="007D27F3" w:rsidRPr="00613175" w:rsidRDefault="007D27F3">
            <w:pPr>
              <w:pStyle w:val="TAL"/>
              <w:rPr>
                <w:lang w:eastAsia="ja-JP"/>
              </w:rPr>
            </w:pPr>
            <w:r w:rsidRPr="00613175">
              <w:t>Step 5 of Annex A.6 happens</w:t>
            </w:r>
          </w:p>
          <w:p w14:paraId="509EA6D6" w14:textId="77777777" w:rsidR="007D27F3" w:rsidRPr="00613175" w:rsidRDefault="007D27F3">
            <w:pPr>
              <w:pStyle w:val="TAL"/>
              <w:rPr>
                <w:rFonts w:eastAsia="MS Gothic"/>
              </w:rPr>
            </w:pPr>
            <w:r w:rsidRPr="00613175">
              <w:rPr>
                <w:lang w:eastAsia="zh-CN"/>
              </w:rPr>
              <w:t xml:space="preserve">Check: </w:t>
            </w:r>
            <w:r w:rsidRPr="00613175">
              <w:rPr>
                <w:snapToGrid w:val="0"/>
                <w:lang w:eastAsia="zh-CN"/>
              </w:rPr>
              <w:t>D</w:t>
            </w:r>
            <w:r w:rsidRPr="00613175">
              <w:rPr>
                <w:lang w:eastAsia="zh-CN"/>
              </w:rPr>
              <w:t>oes the UE send an ACK?</w:t>
            </w:r>
          </w:p>
        </w:tc>
        <w:tc>
          <w:tcPr>
            <w:tcW w:w="708" w:type="dxa"/>
            <w:tcBorders>
              <w:top w:val="single" w:sz="4" w:space="0" w:color="auto"/>
              <w:left w:val="single" w:sz="4" w:space="0" w:color="auto"/>
              <w:bottom w:val="single" w:sz="4" w:space="0" w:color="auto"/>
              <w:right w:val="single" w:sz="4" w:space="0" w:color="auto"/>
            </w:tcBorders>
            <w:hideMark/>
          </w:tcPr>
          <w:p w14:paraId="71734977" w14:textId="77777777" w:rsidR="007D27F3" w:rsidRPr="00613175" w:rsidRDefault="007D27F3">
            <w:pPr>
              <w:pStyle w:val="TAC"/>
              <w:rPr>
                <w:rFonts w:eastAsia="MS Gothic"/>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6ED63F62" w14:textId="77777777" w:rsidR="007D27F3" w:rsidRPr="00613175" w:rsidRDefault="007D27F3">
            <w:pPr>
              <w:pStyle w:val="TAL"/>
              <w:rPr>
                <w:rFonts w:eastAsia="MS Gothic"/>
              </w:rPr>
            </w:pPr>
            <w:r w:rsidRPr="00613175">
              <w:rPr>
                <w:rFonts w:eastAsia="MS Gothic"/>
              </w:rPr>
              <w:t>ACK</w:t>
            </w:r>
          </w:p>
        </w:tc>
        <w:tc>
          <w:tcPr>
            <w:tcW w:w="567" w:type="dxa"/>
            <w:tcBorders>
              <w:top w:val="single" w:sz="4" w:space="0" w:color="auto"/>
              <w:left w:val="single" w:sz="4" w:space="0" w:color="auto"/>
              <w:bottom w:val="single" w:sz="4" w:space="0" w:color="auto"/>
              <w:right w:val="single" w:sz="4" w:space="0" w:color="auto"/>
            </w:tcBorders>
            <w:hideMark/>
          </w:tcPr>
          <w:p w14:paraId="2C4A74D6" w14:textId="77777777" w:rsidR="007D27F3" w:rsidRPr="00613175" w:rsidRDefault="007D27F3">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hideMark/>
          </w:tcPr>
          <w:p w14:paraId="3F70EE50" w14:textId="77777777" w:rsidR="007D27F3" w:rsidRPr="00613175" w:rsidRDefault="007D27F3">
            <w:pPr>
              <w:pStyle w:val="TAC"/>
              <w:rPr>
                <w:lang w:eastAsia="zh-CN"/>
              </w:rPr>
            </w:pPr>
            <w:r w:rsidRPr="00613175">
              <w:rPr>
                <w:lang w:eastAsia="zh-CN"/>
              </w:rPr>
              <w:t>P</w:t>
            </w:r>
          </w:p>
        </w:tc>
      </w:tr>
      <w:tr w:rsidR="007D27F3" w:rsidRPr="00613175" w14:paraId="2C6AB755" w14:textId="77777777" w:rsidTr="007D27F3">
        <w:trPr>
          <w:trHeight w:val="197"/>
          <w:jc w:val="center"/>
        </w:trPr>
        <w:tc>
          <w:tcPr>
            <w:tcW w:w="567" w:type="dxa"/>
            <w:tcBorders>
              <w:top w:val="single" w:sz="4" w:space="0" w:color="auto"/>
              <w:left w:val="single" w:sz="4" w:space="0" w:color="auto"/>
              <w:bottom w:val="single" w:sz="4" w:space="0" w:color="auto"/>
              <w:right w:val="single" w:sz="4" w:space="0" w:color="auto"/>
            </w:tcBorders>
            <w:hideMark/>
          </w:tcPr>
          <w:p w14:paraId="65262268" w14:textId="77777777" w:rsidR="007D27F3" w:rsidRPr="00613175" w:rsidRDefault="007D27F3">
            <w:pPr>
              <w:pStyle w:val="TAC"/>
              <w:rPr>
                <w:lang w:eastAsia="zh-CN"/>
              </w:rPr>
            </w:pPr>
            <w:r w:rsidRPr="00613175">
              <w:rPr>
                <w:lang w:eastAsia="zh-CN"/>
              </w:rPr>
              <w:t>17</w:t>
            </w:r>
          </w:p>
        </w:tc>
        <w:tc>
          <w:tcPr>
            <w:tcW w:w="3968" w:type="dxa"/>
            <w:tcBorders>
              <w:top w:val="single" w:sz="4" w:space="0" w:color="auto"/>
              <w:left w:val="single" w:sz="4" w:space="0" w:color="auto"/>
              <w:bottom w:val="single" w:sz="4" w:space="0" w:color="auto"/>
              <w:right w:val="single" w:sz="4" w:space="0" w:color="auto"/>
            </w:tcBorders>
            <w:hideMark/>
          </w:tcPr>
          <w:p w14:paraId="0302D77C" w14:textId="77777777" w:rsidR="007D27F3" w:rsidRPr="00613175" w:rsidRDefault="007D27F3">
            <w:pPr>
              <w:pStyle w:val="TAL"/>
              <w:rPr>
                <w:rFonts w:eastAsia="MS Gothic"/>
                <w:lang w:eastAsia="ja-JP"/>
              </w:rPr>
            </w:pPr>
            <w:r w:rsidRPr="00613175">
              <w:rPr>
                <w:rFonts w:eastAsia="MS Gothic"/>
              </w:rPr>
              <w:t>Step 1 of Annex A.8</w:t>
            </w:r>
            <w:r w:rsidRPr="00613175">
              <w:t xml:space="preserve"> happens</w:t>
            </w:r>
          </w:p>
        </w:tc>
        <w:tc>
          <w:tcPr>
            <w:tcW w:w="708" w:type="dxa"/>
            <w:tcBorders>
              <w:top w:val="single" w:sz="4" w:space="0" w:color="auto"/>
              <w:left w:val="single" w:sz="4" w:space="0" w:color="auto"/>
              <w:bottom w:val="single" w:sz="4" w:space="0" w:color="auto"/>
              <w:right w:val="single" w:sz="4" w:space="0" w:color="auto"/>
            </w:tcBorders>
            <w:hideMark/>
          </w:tcPr>
          <w:p w14:paraId="1F117283" w14:textId="77777777" w:rsidR="007D27F3" w:rsidRPr="00613175" w:rsidRDefault="007D27F3">
            <w:pPr>
              <w:pStyle w:val="TAC"/>
              <w:rPr>
                <w:rFonts w:eastAsia="MS Gothic"/>
              </w:rPr>
            </w:pPr>
            <w:r w:rsidRPr="00613175">
              <w:t>&lt;--</w:t>
            </w:r>
          </w:p>
        </w:tc>
        <w:tc>
          <w:tcPr>
            <w:tcW w:w="2976" w:type="dxa"/>
            <w:tcBorders>
              <w:top w:val="single" w:sz="4" w:space="0" w:color="auto"/>
              <w:left w:val="single" w:sz="4" w:space="0" w:color="auto"/>
              <w:bottom w:val="single" w:sz="4" w:space="0" w:color="auto"/>
              <w:right w:val="single" w:sz="4" w:space="0" w:color="auto"/>
            </w:tcBorders>
            <w:hideMark/>
          </w:tcPr>
          <w:p w14:paraId="7B62C37C" w14:textId="77777777" w:rsidR="007D27F3" w:rsidRPr="00613175" w:rsidRDefault="007D27F3">
            <w:pPr>
              <w:pStyle w:val="TAL"/>
              <w:rPr>
                <w:rFonts w:eastAsia="MS Gothic"/>
              </w:rPr>
            </w:pPr>
            <w:r w:rsidRPr="00613175">
              <w:rPr>
                <w:rFonts w:eastAsia="MS Gothic"/>
              </w:rPr>
              <w:t>BYE</w:t>
            </w:r>
          </w:p>
        </w:tc>
        <w:tc>
          <w:tcPr>
            <w:tcW w:w="567" w:type="dxa"/>
            <w:tcBorders>
              <w:top w:val="single" w:sz="4" w:space="0" w:color="auto"/>
              <w:left w:val="single" w:sz="4" w:space="0" w:color="auto"/>
              <w:bottom w:val="single" w:sz="4" w:space="0" w:color="auto"/>
              <w:right w:val="single" w:sz="4" w:space="0" w:color="auto"/>
            </w:tcBorders>
            <w:hideMark/>
          </w:tcPr>
          <w:p w14:paraId="16F27039"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DC7FE11" w14:textId="77777777" w:rsidR="007D27F3" w:rsidRPr="00613175" w:rsidRDefault="007D27F3">
            <w:pPr>
              <w:pStyle w:val="TAC"/>
              <w:rPr>
                <w:lang w:eastAsia="zh-CN"/>
              </w:rPr>
            </w:pPr>
            <w:r w:rsidRPr="00613175">
              <w:rPr>
                <w:lang w:eastAsia="zh-CN"/>
              </w:rPr>
              <w:t>-</w:t>
            </w:r>
          </w:p>
        </w:tc>
      </w:tr>
      <w:tr w:rsidR="007D27F3" w:rsidRPr="00613175" w14:paraId="233426A2" w14:textId="77777777" w:rsidTr="007D27F3">
        <w:trPr>
          <w:trHeight w:val="260"/>
          <w:jc w:val="center"/>
        </w:trPr>
        <w:tc>
          <w:tcPr>
            <w:tcW w:w="567" w:type="dxa"/>
            <w:tcBorders>
              <w:top w:val="single" w:sz="4" w:space="0" w:color="auto"/>
              <w:left w:val="single" w:sz="4" w:space="0" w:color="auto"/>
              <w:bottom w:val="single" w:sz="4" w:space="0" w:color="auto"/>
              <w:right w:val="single" w:sz="4" w:space="0" w:color="auto"/>
            </w:tcBorders>
            <w:hideMark/>
          </w:tcPr>
          <w:p w14:paraId="1507F3C0" w14:textId="77777777" w:rsidR="007D27F3" w:rsidRPr="00613175" w:rsidRDefault="007D27F3">
            <w:pPr>
              <w:pStyle w:val="TAC"/>
              <w:rPr>
                <w:lang w:eastAsia="zh-CN"/>
              </w:rPr>
            </w:pPr>
            <w:r w:rsidRPr="00613175">
              <w:rPr>
                <w:lang w:eastAsia="zh-CN"/>
              </w:rPr>
              <w:t>18</w:t>
            </w:r>
          </w:p>
        </w:tc>
        <w:tc>
          <w:tcPr>
            <w:tcW w:w="3968" w:type="dxa"/>
            <w:tcBorders>
              <w:top w:val="single" w:sz="4" w:space="0" w:color="auto"/>
              <w:left w:val="single" w:sz="4" w:space="0" w:color="auto"/>
              <w:bottom w:val="single" w:sz="4" w:space="0" w:color="auto"/>
              <w:right w:val="single" w:sz="4" w:space="0" w:color="auto"/>
            </w:tcBorders>
            <w:hideMark/>
          </w:tcPr>
          <w:p w14:paraId="6D1EC53E" w14:textId="77777777" w:rsidR="007D27F3" w:rsidRPr="00613175" w:rsidRDefault="007D27F3">
            <w:pPr>
              <w:pStyle w:val="TAL"/>
              <w:rPr>
                <w:lang w:eastAsia="ja-JP"/>
              </w:rPr>
            </w:pPr>
            <w:r w:rsidRPr="00613175">
              <w:rPr>
                <w:rFonts w:eastAsia="MS Gothic"/>
              </w:rPr>
              <w:t>Step 2 of Annex A.8</w:t>
            </w:r>
            <w:r w:rsidRPr="00613175">
              <w:t xml:space="preserve"> happens</w:t>
            </w:r>
          </w:p>
          <w:p w14:paraId="5081DA14" w14:textId="77777777" w:rsidR="007D27F3" w:rsidRPr="00613175" w:rsidRDefault="007D27F3">
            <w:pPr>
              <w:pStyle w:val="TAL"/>
              <w:rPr>
                <w:rFonts w:eastAsia="MS Gothic"/>
              </w:rPr>
            </w:pPr>
            <w:r w:rsidRPr="00613175">
              <w:rPr>
                <w:snapToGrid w:val="0"/>
              </w:rPr>
              <w:t xml:space="preserve">Check: </w:t>
            </w:r>
            <w:r w:rsidRPr="00613175">
              <w:rPr>
                <w:snapToGrid w:val="0"/>
                <w:lang w:eastAsia="zh-CN"/>
              </w:rPr>
              <w:t>D</w:t>
            </w:r>
            <w:r w:rsidRPr="00613175">
              <w:rPr>
                <w:snapToGrid w:val="0"/>
              </w:rPr>
              <w:t>oes the UE send 200 OK for the BYE request and ends the call?</w:t>
            </w:r>
          </w:p>
        </w:tc>
        <w:tc>
          <w:tcPr>
            <w:tcW w:w="708" w:type="dxa"/>
            <w:tcBorders>
              <w:top w:val="single" w:sz="4" w:space="0" w:color="auto"/>
              <w:left w:val="single" w:sz="4" w:space="0" w:color="auto"/>
              <w:bottom w:val="single" w:sz="4" w:space="0" w:color="auto"/>
              <w:right w:val="single" w:sz="4" w:space="0" w:color="auto"/>
            </w:tcBorders>
            <w:hideMark/>
          </w:tcPr>
          <w:p w14:paraId="2098032A" w14:textId="77777777" w:rsidR="007D27F3" w:rsidRPr="00613175" w:rsidRDefault="007D27F3">
            <w:pPr>
              <w:pStyle w:val="TAC"/>
              <w:rPr>
                <w:rFonts w:eastAsia="MS Gothic"/>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02BE2A31" w14:textId="77777777" w:rsidR="007D27F3" w:rsidRPr="00613175" w:rsidRDefault="007D27F3">
            <w:pPr>
              <w:pStyle w:val="TAL"/>
              <w:rPr>
                <w:rFonts w:eastAsia="MS Gothic"/>
              </w:rPr>
            </w:pPr>
            <w:r w:rsidRPr="00613175">
              <w:rPr>
                <w:rFonts w:eastAsia="MS Gothic"/>
              </w:rPr>
              <w:t>200 OK</w:t>
            </w:r>
          </w:p>
        </w:tc>
        <w:tc>
          <w:tcPr>
            <w:tcW w:w="567" w:type="dxa"/>
            <w:tcBorders>
              <w:top w:val="single" w:sz="4" w:space="0" w:color="auto"/>
              <w:left w:val="single" w:sz="4" w:space="0" w:color="auto"/>
              <w:bottom w:val="single" w:sz="4" w:space="0" w:color="auto"/>
              <w:right w:val="single" w:sz="4" w:space="0" w:color="auto"/>
            </w:tcBorders>
            <w:hideMark/>
          </w:tcPr>
          <w:p w14:paraId="54655BA9" w14:textId="77777777" w:rsidR="007D27F3" w:rsidRPr="00613175" w:rsidRDefault="007D27F3">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hideMark/>
          </w:tcPr>
          <w:p w14:paraId="4F7A55A3" w14:textId="77777777" w:rsidR="007D27F3" w:rsidRPr="00613175" w:rsidRDefault="007D27F3">
            <w:pPr>
              <w:pStyle w:val="TAC"/>
              <w:rPr>
                <w:lang w:eastAsia="zh-CN"/>
              </w:rPr>
            </w:pPr>
            <w:r w:rsidRPr="00613175">
              <w:rPr>
                <w:lang w:eastAsia="zh-CN"/>
              </w:rPr>
              <w:t>P</w:t>
            </w:r>
          </w:p>
        </w:tc>
      </w:tr>
      <w:tr w:rsidR="007D27F3" w:rsidRPr="00613175" w14:paraId="0BB64339"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22BAD538" w14:textId="77777777" w:rsidR="007D27F3" w:rsidRPr="00613175" w:rsidRDefault="007D27F3">
            <w:pPr>
              <w:pStyle w:val="TAC"/>
              <w:rPr>
                <w:lang w:eastAsia="zh-CN"/>
              </w:rPr>
            </w:pPr>
            <w:r w:rsidRPr="00613175">
              <w:rPr>
                <w:lang w:eastAsia="zh-CN"/>
              </w:rPr>
              <w:t>19</w:t>
            </w:r>
          </w:p>
        </w:tc>
        <w:tc>
          <w:tcPr>
            <w:tcW w:w="3968" w:type="dxa"/>
            <w:tcBorders>
              <w:top w:val="single" w:sz="4" w:space="0" w:color="auto"/>
              <w:left w:val="single" w:sz="4" w:space="0" w:color="auto"/>
              <w:bottom w:val="single" w:sz="4" w:space="0" w:color="auto"/>
              <w:right w:val="single" w:sz="4" w:space="0" w:color="auto"/>
            </w:tcBorders>
            <w:hideMark/>
          </w:tcPr>
          <w:p w14:paraId="749279F1" w14:textId="77777777" w:rsidR="007D27F3" w:rsidRPr="00613175" w:rsidRDefault="007D27F3">
            <w:pPr>
              <w:pStyle w:val="TAL"/>
              <w:rPr>
                <w:rFonts w:eastAsia="MS Gothic"/>
                <w:lang w:eastAsia="ja-JP"/>
              </w:rPr>
            </w:pPr>
            <w:r w:rsidRPr="00613175">
              <w:t>UE is made to attempt an IMS voice call</w:t>
            </w:r>
          </w:p>
        </w:tc>
        <w:tc>
          <w:tcPr>
            <w:tcW w:w="708" w:type="dxa"/>
            <w:tcBorders>
              <w:top w:val="single" w:sz="4" w:space="0" w:color="auto"/>
              <w:left w:val="single" w:sz="4" w:space="0" w:color="auto"/>
              <w:bottom w:val="single" w:sz="4" w:space="0" w:color="auto"/>
              <w:right w:val="single" w:sz="4" w:space="0" w:color="auto"/>
            </w:tcBorders>
            <w:hideMark/>
          </w:tcPr>
          <w:p w14:paraId="325D0006" w14:textId="77777777" w:rsidR="007D27F3" w:rsidRPr="00613175" w:rsidRDefault="007D27F3">
            <w:pPr>
              <w:pStyle w:val="TAC"/>
              <w:rPr>
                <w:rFonts w:eastAsia="MS Gothic"/>
              </w:rPr>
            </w:pPr>
            <w:r w:rsidRPr="00613175">
              <w:rPr>
                <w:rFonts w:eastAsia="MS Gothic"/>
              </w:rPr>
              <w:t>-</w:t>
            </w:r>
          </w:p>
        </w:tc>
        <w:tc>
          <w:tcPr>
            <w:tcW w:w="2976" w:type="dxa"/>
            <w:tcBorders>
              <w:top w:val="single" w:sz="4" w:space="0" w:color="auto"/>
              <w:left w:val="single" w:sz="4" w:space="0" w:color="auto"/>
              <w:bottom w:val="single" w:sz="4" w:space="0" w:color="auto"/>
              <w:right w:val="single" w:sz="4" w:space="0" w:color="auto"/>
            </w:tcBorders>
            <w:hideMark/>
          </w:tcPr>
          <w:p w14:paraId="34D6A831" w14:textId="77777777" w:rsidR="007D27F3" w:rsidRPr="00613175" w:rsidRDefault="007D27F3">
            <w:pPr>
              <w:pStyle w:val="TAL"/>
              <w:rPr>
                <w:rFonts w:eastAsia="MS Gothic"/>
              </w:rPr>
            </w:pPr>
            <w:r w:rsidRPr="00613175">
              <w:rPr>
                <w:rFonts w:eastAsia="MS Gothic"/>
              </w:rPr>
              <w:t>-</w:t>
            </w:r>
          </w:p>
        </w:tc>
        <w:tc>
          <w:tcPr>
            <w:tcW w:w="567" w:type="dxa"/>
            <w:tcBorders>
              <w:top w:val="single" w:sz="4" w:space="0" w:color="auto"/>
              <w:left w:val="single" w:sz="4" w:space="0" w:color="auto"/>
              <w:bottom w:val="single" w:sz="4" w:space="0" w:color="auto"/>
              <w:right w:val="single" w:sz="4" w:space="0" w:color="auto"/>
            </w:tcBorders>
            <w:hideMark/>
          </w:tcPr>
          <w:p w14:paraId="29FF3A9E"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F787892" w14:textId="77777777" w:rsidR="007D27F3" w:rsidRPr="00613175" w:rsidRDefault="007D27F3">
            <w:pPr>
              <w:pStyle w:val="TAC"/>
              <w:rPr>
                <w:lang w:eastAsia="zh-CN"/>
              </w:rPr>
            </w:pPr>
            <w:r w:rsidRPr="00613175">
              <w:rPr>
                <w:lang w:eastAsia="zh-CN"/>
              </w:rPr>
              <w:t>-</w:t>
            </w:r>
          </w:p>
        </w:tc>
      </w:tr>
      <w:tr w:rsidR="007D27F3" w:rsidRPr="00613175" w14:paraId="452C3BEF" w14:textId="77777777" w:rsidTr="007D27F3">
        <w:trPr>
          <w:trHeight w:val="278"/>
          <w:jc w:val="center"/>
        </w:trPr>
        <w:tc>
          <w:tcPr>
            <w:tcW w:w="567" w:type="dxa"/>
            <w:tcBorders>
              <w:top w:val="single" w:sz="4" w:space="0" w:color="auto"/>
              <w:left w:val="single" w:sz="4" w:space="0" w:color="auto"/>
              <w:bottom w:val="single" w:sz="4" w:space="0" w:color="auto"/>
              <w:right w:val="single" w:sz="4" w:space="0" w:color="auto"/>
            </w:tcBorders>
            <w:hideMark/>
          </w:tcPr>
          <w:p w14:paraId="6A3D8E70" w14:textId="77777777" w:rsidR="007D27F3" w:rsidRPr="00613175" w:rsidRDefault="007D27F3">
            <w:pPr>
              <w:pStyle w:val="TAC"/>
              <w:rPr>
                <w:lang w:eastAsia="zh-CN"/>
              </w:rPr>
            </w:pPr>
            <w:r w:rsidRPr="00613175">
              <w:rPr>
                <w:lang w:eastAsia="zh-CN"/>
              </w:rPr>
              <w:t>20</w:t>
            </w:r>
          </w:p>
        </w:tc>
        <w:tc>
          <w:tcPr>
            <w:tcW w:w="3968" w:type="dxa"/>
            <w:tcBorders>
              <w:top w:val="single" w:sz="4" w:space="0" w:color="auto"/>
              <w:left w:val="single" w:sz="4" w:space="0" w:color="auto"/>
              <w:bottom w:val="single" w:sz="4" w:space="0" w:color="auto"/>
              <w:right w:val="single" w:sz="4" w:space="0" w:color="auto"/>
            </w:tcBorders>
            <w:hideMark/>
          </w:tcPr>
          <w:p w14:paraId="568E4962" w14:textId="77777777" w:rsidR="007D27F3" w:rsidRPr="00613175" w:rsidRDefault="007D27F3">
            <w:pPr>
              <w:pStyle w:val="TAL"/>
              <w:rPr>
                <w:rFonts w:eastAsia="MS Gothic"/>
                <w:lang w:eastAsia="ja-JP"/>
              </w:rPr>
            </w:pPr>
            <w:r w:rsidRPr="00613175">
              <w:rPr>
                <w:rFonts w:eastAsia="MS Gothic"/>
              </w:rPr>
              <w:t>UE sends INVITE with the first SDP offer</w:t>
            </w:r>
            <w:r w:rsidRPr="00613175">
              <w:rPr>
                <w:rFonts w:eastAsia="MS Gothic"/>
              </w:rPr>
              <w:br/>
              <w:t xml:space="preserve">Check: Does the UE send </w:t>
            </w:r>
            <w:r w:rsidRPr="00613175">
              <w:t>correctly composed INVITE request for normal voice call?</w:t>
            </w:r>
          </w:p>
        </w:tc>
        <w:tc>
          <w:tcPr>
            <w:tcW w:w="708" w:type="dxa"/>
            <w:tcBorders>
              <w:top w:val="single" w:sz="4" w:space="0" w:color="auto"/>
              <w:left w:val="single" w:sz="4" w:space="0" w:color="auto"/>
              <w:bottom w:val="single" w:sz="4" w:space="0" w:color="auto"/>
              <w:right w:val="single" w:sz="4" w:space="0" w:color="auto"/>
            </w:tcBorders>
            <w:hideMark/>
          </w:tcPr>
          <w:p w14:paraId="2BA2279E" w14:textId="77777777" w:rsidR="007D27F3" w:rsidRPr="00613175" w:rsidRDefault="007D27F3">
            <w:pPr>
              <w:pStyle w:val="TAC"/>
              <w:rPr>
                <w:lang w:eastAsia="zh-CN"/>
              </w:rPr>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06D6AB46" w14:textId="77777777" w:rsidR="007D27F3" w:rsidRPr="00613175" w:rsidRDefault="007D27F3">
            <w:pPr>
              <w:pStyle w:val="TAL"/>
              <w:rPr>
                <w:rFonts w:eastAsia="MS Gothic"/>
                <w:lang w:eastAsia="ja-JP"/>
              </w:rPr>
            </w:pPr>
            <w:r w:rsidRPr="00613175">
              <w:rPr>
                <w:rFonts w:eastAsia="MS Gothic"/>
              </w:rPr>
              <w:t>INVITE</w:t>
            </w:r>
          </w:p>
        </w:tc>
        <w:tc>
          <w:tcPr>
            <w:tcW w:w="567" w:type="dxa"/>
            <w:tcBorders>
              <w:top w:val="single" w:sz="4" w:space="0" w:color="auto"/>
              <w:left w:val="single" w:sz="4" w:space="0" w:color="auto"/>
              <w:bottom w:val="single" w:sz="4" w:space="0" w:color="auto"/>
              <w:right w:val="single" w:sz="4" w:space="0" w:color="auto"/>
            </w:tcBorders>
            <w:hideMark/>
          </w:tcPr>
          <w:p w14:paraId="74754BDB" w14:textId="77777777" w:rsidR="007D27F3" w:rsidRPr="00613175" w:rsidRDefault="007D27F3">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52EC0FF0" w14:textId="77777777" w:rsidR="007D27F3" w:rsidRPr="00613175" w:rsidRDefault="007D27F3">
            <w:pPr>
              <w:pStyle w:val="TAC"/>
              <w:rPr>
                <w:lang w:eastAsia="zh-CN"/>
              </w:rPr>
            </w:pPr>
            <w:r w:rsidRPr="00613175">
              <w:rPr>
                <w:lang w:eastAsia="zh-CN"/>
              </w:rPr>
              <w:t>P</w:t>
            </w:r>
          </w:p>
        </w:tc>
      </w:tr>
      <w:tr w:rsidR="007D27F3" w:rsidRPr="00613175" w14:paraId="2772F749"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4D04202E" w14:textId="77777777" w:rsidR="007D27F3" w:rsidRPr="00613175" w:rsidRDefault="007D27F3">
            <w:pPr>
              <w:pStyle w:val="TAC"/>
              <w:rPr>
                <w:lang w:eastAsia="zh-CN"/>
              </w:rPr>
            </w:pPr>
            <w:r w:rsidRPr="00613175">
              <w:rPr>
                <w:lang w:eastAsia="zh-CN"/>
              </w:rPr>
              <w:t>21</w:t>
            </w:r>
          </w:p>
        </w:tc>
        <w:tc>
          <w:tcPr>
            <w:tcW w:w="3968" w:type="dxa"/>
            <w:tcBorders>
              <w:top w:val="single" w:sz="4" w:space="0" w:color="auto"/>
              <w:left w:val="single" w:sz="4" w:space="0" w:color="auto"/>
              <w:bottom w:val="single" w:sz="4" w:space="0" w:color="auto"/>
              <w:right w:val="single" w:sz="4" w:space="0" w:color="auto"/>
            </w:tcBorders>
            <w:hideMark/>
          </w:tcPr>
          <w:p w14:paraId="3253752E" w14:textId="77777777" w:rsidR="007D27F3" w:rsidRPr="00613175" w:rsidRDefault="007D27F3">
            <w:pPr>
              <w:pStyle w:val="TAL"/>
              <w:rPr>
                <w:rFonts w:eastAsia="MS Gothic"/>
                <w:lang w:eastAsia="ja-JP"/>
              </w:rPr>
            </w:pPr>
            <w:r w:rsidRPr="00613175">
              <w:rPr>
                <w:rFonts w:eastAsia="MS Gothic"/>
              </w:rPr>
              <w:t>SS responds with 380 Alternative Service</w:t>
            </w:r>
          </w:p>
        </w:tc>
        <w:tc>
          <w:tcPr>
            <w:tcW w:w="708" w:type="dxa"/>
            <w:tcBorders>
              <w:top w:val="single" w:sz="4" w:space="0" w:color="auto"/>
              <w:left w:val="single" w:sz="4" w:space="0" w:color="auto"/>
              <w:bottom w:val="single" w:sz="4" w:space="0" w:color="auto"/>
              <w:right w:val="single" w:sz="4" w:space="0" w:color="auto"/>
            </w:tcBorders>
            <w:hideMark/>
          </w:tcPr>
          <w:p w14:paraId="46C331D7" w14:textId="77777777" w:rsidR="007D27F3" w:rsidRPr="00613175" w:rsidRDefault="007D27F3">
            <w:pPr>
              <w:pStyle w:val="TAC"/>
              <w:rPr>
                <w:lang w:eastAsia="zh-CN"/>
              </w:rPr>
            </w:pPr>
            <w:r w:rsidRPr="00613175">
              <w:t>&lt;--</w:t>
            </w:r>
          </w:p>
        </w:tc>
        <w:tc>
          <w:tcPr>
            <w:tcW w:w="2976" w:type="dxa"/>
            <w:tcBorders>
              <w:top w:val="single" w:sz="4" w:space="0" w:color="auto"/>
              <w:left w:val="single" w:sz="4" w:space="0" w:color="auto"/>
              <w:bottom w:val="single" w:sz="4" w:space="0" w:color="auto"/>
              <w:right w:val="single" w:sz="4" w:space="0" w:color="auto"/>
            </w:tcBorders>
            <w:hideMark/>
          </w:tcPr>
          <w:p w14:paraId="495BCD90" w14:textId="77777777" w:rsidR="007D27F3" w:rsidRPr="00613175" w:rsidRDefault="007D27F3">
            <w:pPr>
              <w:pStyle w:val="TAL"/>
              <w:rPr>
                <w:rFonts w:eastAsia="MS Gothic"/>
                <w:lang w:eastAsia="ja-JP"/>
              </w:rPr>
            </w:pPr>
            <w:r w:rsidRPr="00613175">
              <w:rPr>
                <w:rFonts w:eastAsia="MS Gothic"/>
              </w:rPr>
              <w:t>380 Alternative Service</w:t>
            </w:r>
          </w:p>
        </w:tc>
        <w:tc>
          <w:tcPr>
            <w:tcW w:w="567" w:type="dxa"/>
            <w:tcBorders>
              <w:top w:val="single" w:sz="4" w:space="0" w:color="auto"/>
              <w:left w:val="single" w:sz="4" w:space="0" w:color="auto"/>
              <w:bottom w:val="single" w:sz="4" w:space="0" w:color="auto"/>
              <w:right w:val="single" w:sz="4" w:space="0" w:color="auto"/>
            </w:tcBorders>
            <w:hideMark/>
          </w:tcPr>
          <w:p w14:paraId="61E9D996"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634D4C3F" w14:textId="77777777" w:rsidR="007D27F3" w:rsidRPr="00613175" w:rsidRDefault="007D27F3">
            <w:pPr>
              <w:pStyle w:val="TAC"/>
              <w:rPr>
                <w:lang w:eastAsia="zh-CN"/>
              </w:rPr>
            </w:pPr>
            <w:r w:rsidRPr="00613175">
              <w:rPr>
                <w:lang w:eastAsia="zh-CN"/>
              </w:rPr>
              <w:t>-</w:t>
            </w:r>
          </w:p>
        </w:tc>
      </w:tr>
      <w:tr w:rsidR="007D27F3" w:rsidRPr="00613175" w14:paraId="395F2F9A"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008582AA" w14:textId="77777777" w:rsidR="007D27F3" w:rsidRPr="00613175" w:rsidRDefault="007D27F3">
            <w:pPr>
              <w:pStyle w:val="TAC"/>
              <w:rPr>
                <w:lang w:eastAsia="zh-CN"/>
              </w:rPr>
            </w:pPr>
            <w:r w:rsidRPr="00613175">
              <w:rPr>
                <w:lang w:eastAsia="zh-CN"/>
              </w:rPr>
              <w:t>22</w:t>
            </w:r>
          </w:p>
        </w:tc>
        <w:tc>
          <w:tcPr>
            <w:tcW w:w="3968" w:type="dxa"/>
            <w:tcBorders>
              <w:top w:val="single" w:sz="4" w:space="0" w:color="auto"/>
              <w:left w:val="single" w:sz="4" w:space="0" w:color="auto"/>
              <w:bottom w:val="single" w:sz="4" w:space="0" w:color="auto"/>
              <w:right w:val="single" w:sz="4" w:space="0" w:color="auto"/>
            </w:tcBorders>
            <w:hideMark/>
          </w:tcPr>
          <w:p w14:paraId="1CF270C0" w14:textId="77777777" w:rsidR="007D27F3" w:rsidRPr="00613175" w:rsidRDefault="007D27F3">
            <w:pPr>
              <w:pStyle w:val="TAL"/>
              <w:rPr>
                <w:rFonts w:eastAsia="MS Gothic"/>
                <w:lang w:eastAsia="ja-JP"/>
              </w:rPr>
            </w:pPr>
            <w:r w:rsidRPr="00613175">
              <w:rPr>
                <w:rFonts w:eastAsia="MS Gothic"/>
              </w:rPr>
              <w:t>UE acknowledges the receipt of 380 Alternative Service response</w:t>
            </w:r>
          </w:p>
        </w:tc>
        <w:tc>
          <w:tcPr>
            <w:tcW w:w="708" w:type="dxa"/>
            <w:tcBorders>
              <w:top w:val="single" w:sz="4" w:space="0" w:color="auto"/>
              <w:left w:val="single" w:sz="4" w:space="0" w:color="auto"/>
              <w:bottom w:val="single" w:sz="4" w:space="0" w:color="auto"/>
              <w:right w:val="single" w:sz="4" w:space="0" w:color="auto"/>
            </w:tcBorders>
            <w:hideMark/>
          </w:tcPr>
          <w:p w14:paraId="1BDC4A0C" w14:textId="77777777" w:rsidR="007D27F3" w:rsidRPr="00613175" w:rsidRDefault="007D27F3">
            <w:pPr>
              <w:pStyle w:val="TAC"/>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6D117A99" w14:textId="77777777" w:rsidR="007D27F3" w:rsidRPr="00613175" w:rsidRDefault="007D27F3">
            <w:pPr>
              <w:pStyle w:val="TAL"/>
              <w:rPr>
                <w:rFonts w:eastAsia="MS Gothic"/>
              </w:rPr>
            </w:pPr>
            <w:r w:rsidRPr="00613175">
              <w:rPr>
                <w:rFonts w:eastAsia="MS Gothic"/>
              </w:rPr>
              <w:t>ACK</w:t>
            </w:r>
          </w:p>
        </w:tc>
        <w:tc>
          <w:tcPr>
            <w:tcW w:w="567" w:type="dxa"/>
            <w:tcBorders>
              <w:top w:val="single" w:sz="4" w:space="0" w:color="auto"/>
              <w:left w:val="single" w:sz="4" w:space="0" w:color="auto"/>
              <w:bottom w:val="single" w:sz="4" w:space="0" w:color="auto"/>
              <w:right w:val="single" w:sz="4" w:space="0" w:color="auto"/>
            </w:tcBorders>
            <w:hideMark/>
          </w:tcPr>
          <w:p w14:paraId="529925AC"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84710DF" w14:textId="77777777" w:rsidR="007D27F3" w:rsidRPr="00613175" w:rsidRDefault="007D27F3">
            <w:pPr>
              <w:pStyle w:val="TAC"/>
              <w:rPr>
                <w:lang w:eastAsia="zh-CN"/>
              </w:rPr>
            </w:pPr>
            <w:r w:rsidRPr="00613175">
              <w:rPr>
                <w:lang w:eastAsia="zh-CN"/>
              </w:rPr>
              <w:t>-</w:t>
            </w:r>
          </w:p>
        </w:tc>
      </w:tr>
      <w:tr w:rsidR="007D27F3" w:rsidRPr="00613175" w14:paraId="4A0BB13E"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13B1F2B3" w14:textId="77777777" w:rsidR="007D27F3" w:rsidRPr="00613175" w:rsidRDefault="007D27F3">
            <w:pPr>
              <w:pStyle w:val="TAC"/>
              <w:rPr>
                <w:lang w:eastAsia="zh-CN"/>
              </w:rPr>
            </w:pPr>
            <w:r w:rsidRPr="00613175">
              <w:rPr>
                <w:lang w:eastAsia="zh-CN"/>
              </w:rPr>
              <w:t>23</w:t>
            </w:r>
          </w:p>
        </w:tc>
        <w:tc>
          <w:tcPr>
            <w:tcW w:w="3968" w:type="dxa"/>
            <w:tcBorders>
              <w:top w:val="single" w:sz="4" w:space="0" w:color="auto"/>
              <w:left w:val="single" w:sz="4" w:space="0" w:color="auto"/>
              <w:bottom w:val="single" w:sz="4" w:space="0" w:color="auto"/>
              <w:right w:val="single" w:sz="4" w:space="0" w:color="auto"/>
            </w:tcBorders>
            <w:hideMark/>
          </w:tcPr>
          <w:p w14:paraId="2CB88902" w14:textId="77777777" w:rsidR="007D27F3" w:rsidRPr="00613175" w:rsidRDefault="007D27F3">
            <w:pPr>
              <w:pStyle w:val="TAL"/>
              <w:rPr>
                <w:lang w:eastAsia="ja-JP"/>
              </w:rPr>
            </w:pPr>
            <w:r w:rsidRPr="00613175">
              <w:rPr>
                <w:rFonts w:eastAsia="MS Gothic"/>
              </w:rPr>
              <w:t>Step 1 of Annex A.6</w:t>
            </w:r>
            <w:r w:rsidRPr="00613175">
              <w:t xml:space="preserve"> happens</w:t>
            </w:r>
          </w:p>
          <w:p w14:paraId="3E6CCC3F" w14:textId="77777777" w:rsidR="007D27F3" w:rsidRPr="00613175" w:rsidRDefault="007D27F3">
            <w:pPr>
              <w:pStyle w:val="TAL"/>
              <w:rPr>
                <w:rFonts w:eastAsia="MS Gothic"/>
              </w:rPr>
            </w:pPr>
            <w:r w:rsidRPr="00613175">
              <w:t>Check: Does UE send INVITE message for emergency call?</w:t>
            </w:r>
          </w:p>
        </w:tc>
        <w:tc>
          <w:tcPr>
            <w:tcW w:w="708" w:type="dxa"/>
            <w:tcBorders>
              <w:top w:val="single" w:sz="4" w:space="0" w:color="auto"/>
              <w:left w:val="single" w:sz="4" w:space="0" w:color="auto"/>
              <w:bottom w:val="single" w:sz="4" w:space="0" w:color="auto"/>
              <w:right w:val="single" w:sz="4" w:space="0" w:color="auto"/>
            </w:tcBorders>
            <w:hideMark/>
          </w:tcPr>
          <w:p w14:paraId="6EE46167" w14:textId="77777777" w:rsidR="007D27F3" w:rsidRPr="00613175" w:rsidRDefault="007D27F3">
            <w:pPr>
              <w:pStyle w:val="TAC"/>
            </w:pPr>
            <w:r w:rsidRPr="00613175">
              <w:t>--&gt;</w:t>
            </w:r>
          </w:p>
        </w:tc>
        <w:tc>
          <w:tcPr>
            <w:tcW w:w="2976" w:type="dxa"/>
            <w:tcBorders>
              <w:top w:val="single" w:sz="4" w:space="0" w:color="auto"/>
              <w:left w:val="single" w:sz="4" w:space="0" w:color="auto"/>
              <w:bottom w:val="single" w:sz="4" w:space="0" w:color="auto"/>
              <w:right w:val="single" w:sz="4" w:space="0" w:color="auto"/>
            </w:tcBorders>
            <w:hideMark/>
          </w:tcPr>
          <w:p w14:paraId="4A79A86D" w14:textId="77777777" w:rsidR="007D27F3" w:rsidRPr="00613175" w:rsidRDefault="007D27F3">
            <w:pPr>
              <w:pStyle w:val="TAL"/>
              <w:rPr>
                <w:rFonts w:eastAsia="MS Gothic"/>
              </w:rPr>
            </w:pPr>
            <w:r w:rsidRPr="00613175">
              <w:rPr>
                <w:rFonts w:eastAsia="MS Gothic"/>
              </w:rPr>
              <w:t>INVITE</w:t>
            </w:r>
          </w:p>
        </w:tc>
        <w:tc>
          <w:tcPr>
            <w:tcW w:w="567" w:type="dxa"/>
            <w:tcBorders>
              <w:top w:val="single" w:sz="4" w:space="0" w:color="auto"/>
              <w:left w:val="single" w:sz="4" w:space="0" w:color="auto"/>
              <w:bottom w:val="single" w:sz="4" w:space="0" w:color="auto"/>
              <w:right w:val="single" w:sz="4" w:space="0" w:color="auto"/>
            </w:tcBorders>
            <w:hideMark/>
          </w:tcPr>
          <w:p w14:paraId="383F28C0" w14:textId="77777777" w:rsidR="007D27F3" w:rsidRPr="00613175" w:rsidRDefault="007D27F3">
            <w:pPr>
              <w:pStyle w:val="TAC"/>
              <w:rPr>
                <w:lang w:eastAsia="zh-CN"/>
              </w:rPr>
            </w:pPr>
            <w:r w:rsidRPr="00613175">
              <w:rPr>
                <w:lang w:eastAsia="zh-CN"/>
              </w:rPr>
              <w:t>4</w:t>
            </w:r>
          </w:p>
        </w:tc>
        <w:tc>
          <w:tcPr>
            <w:tcW w:w="850" w:type="dxa"/>
            <w:tcBorders>
              <w:top w:val="single" w:sz="4" w:space="0" w:color="auto"/>
              <w:left w:val="single" w:sz="4" w:space="0" w:color="auto"/>
              <w:bottom w:val="single" w:sz="4" w:space="0" w:color="auto"/>
              <w:right w:val="single" w:sz="4" w:space="0" w:color="auto"/>
            </w:tcBorders>
            <w:hideMark/>
          </w:tcPr>
          <w:p w14:paraId="6A0B2EB4" w14:textId="77777777" w:rsidR="007D27F3" w:rsidRPr="00613175" w:rsidRDefault="007D27F3">
            <w:pPr>
              <w:pStyle w:val="TAC"/>
              <w:rPr>
                <w:lang w:eastAsia="zh-CN"/>
              </w:rPr>
            </w:pPr>
            <w:r w:rsidRPr="00613175">
              <w:rPr>
                <w:lang w:eastAsia="zh-CN"/>
              </w:rPr>
              <w:t>P</w:t>
            </w:r>
          </w:p>
        </w:tc>
      </w:tr>
      <w:tr w:rsidR="007D27F3" w:rsidRPr="00613175" w14:paraId="1F6E592F"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3D9B690C" w14:textId="77777777" w:rsidR="007D27F3" w:rsidRPr="00613175" w:rsidRDefault="007D27F3">
            <w:pPr>
              <w:pStyle w:val="TAC"/>
              <w:rPr>
                <w:lang w:eastAsia="zh-CN"/>
              </w:rPr>
            </w:pPr>
            <w:r w:rsidRPr="00613175">
              <w:rPr>
                <w:lang w:eastAsia="zh-CN"/>
              </w:rPr>
              <w:t>24-27</w:t>
            </w:r>
          </w:p>
        </w:tc>
        <w:tc>
          <w:tcPr>
            <w:tcW w:w="3968" w:type="dxa"/>
            <w:tcBorders>
              <w:top w:val="single" w:sz="4" w:space="0" w:color="auto"/>
              <w:left w:val="single" w:sz="4" w:space="0" w:color="auto"/>
              <w:bottom w:val="single" w:sz="4" w:space="0" w:color="auto"/>
              <w:right w:val="single" w:sz="4" w:space="0" w:color="auto"/>
            </w:tcBorders>
            <w:hideMark/>
          </w:tcPr>
          <w:p w14:paraId="0E19BCD1" w14:textId="77777777" w:rsidR="007D27F3" w:rsidRPr="00613175" w:rsidRDefault="007D27F3">
            <w:pPr>
              <w:pStyle w:val="TAL"/>
              <w:rPr>
                <w:rFonts w:eastAsia="MS Gothic"/>
                <w:lang w:eastAsia="ja-JP"/>
              </w:rPr>
            </w:pPr>
            <w:r w:rsidRPr="00613175">
              <w:rPr>
                <w:rFonts w:eastAsia="MS Gothic"/>
              </w:rPr>
              <w:t xml:space="preserve">Steps 2-5 of Annex A.6 </w:t>
            </w:r>
            <w:r w:rsidRPr="00613175">
              <w:t>happens</w:t>
            </w:r>
          </w:p>
        </w:tc>
        <w:tc>
          <w:tcPr>
            <w:tcW w:w="708" w:type="dxa"/>
            <w:tcBorders>
              <w:top w:val="single" w:sz="4" w:space="0" w:color="auto"/>
              <w:left w:val="single" w:sz="4" w:space="0" w:color="auto"/>
              <w:bottom w:val="single" w:sz="4" w:space="0" w:color="auto"/>
              <w:right w:val="single" w:sz="4" w:space="0" w:color="auto"/>
            </w:tcBorders>
            <w:hideMark/>
          </w:tcPr>
          <w:p w14:paraId="0C6D4E09" w14:textId="77777777" w:rsidR="007D27F3" w:rsidRPr="00613175" w:rsidRDefault="007D27F3">
            <w:pPr>
              <w:pStyle w:val="TAC"/>
            </w:pPr>
            <w:r w:rsidRPr="00613175">
              <w:t>-</w:t>
            </w:r>
          </w:p>
        </w:tc>
        <w:tc>
          <w:tcPr>
            <w:tcW w:w="2976" w:type="dxa"/>
            <w:tcBorders>
              <w:top w:val="single" w:sz="4" w:space="0" w:color="auto"/>
              <w:left w:val="single" w:sz="4" w:space="0" w:color="auto"/>
              <w:bottom w:val="single" w:sz="4" w:space="0" w:color="auto"/>
              <w:right w:val="single" w:sz="4" w:space="0" w:color="auto"/>
            </w:tcBorders>
            <w:hideMark/>
          </w:tcPr>
          <w:p w14:paraId="585753E9" w14:textId="77777777" w:rsidR="007D27F3" w:rsidRPr="00613175" w:rsidRDefault="007D27F3">
            <w:pPr>
              <w:pStyle w:val="TAL"/>
              <w:rPr>
                <w:rFonts w:eastAsia="MS Gothic"/>
              </w:rPr>
            </w:pPr>
            <w:r w:rsidRPr="00613175">
              <w:rPr>
                <w:rFonts w:eastAsia="MS Gothic"/>
              </w:rPr>
              <w:t>-</w:t>
            </w:r>
          </w:p>
        </w:tc>
        <w:tc>
          <w:tcPr>
            <w:tcW w:w="567" w:type="dxa"/>
            <w:tcBorders>
              <w:top w:val="single" w:sz="4" w:space="0" w:color="auto"/>
              <w:left w:val="single" w:sz="4" w:space="0" w:color="auto"/>
              <w:bottom w:val="single" w:sz="4" w:space="0" w:color="auto"/>
              <w:right w:val="single" w:sz="4" w:space="0" w:color="auto"/>
            </w:tcBorders>
            <w:hideMark/>
          </w:tcPr>
          <w:p w14:paraId="293AE4AB"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363317D" w14:textId="77777777" w:rsidR="007D27F3" w:rsidRPr="00613175" w:rsidRDefault="007D27F3">
            <w:pPr>
              <w:pStyle w:val="TAC"/>
              <w:rPr>
                <w:lang w:eastAsia="zh-CN"/>
              </w:rPr>
            </w:pPr>
            <w:r w:rsidRPr="00613175">
              <w:rPr>
                <w:lang w:eastAsia="zh-CN"/>
              </w:rPr>
              <w:t>-</w:t>
            </w:r>
          </w:p>
        </w:tc>
      </w:tr>
      <w:tr w:rsidR="007D27F3" w:rsidRPr="00613175" w14:paraId="673950E7"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67603291" w14:textId="77777777" w:rsidR="007D27F3" w:rsidRPr="00613175" w:rsidRDefault="007D27F3">
            <w:pPr>
              <w:pStyle w:val="TAC"/>
              <w:rPr>
                <w:lang w:eastAsia="zh-CN"/>
              </w:rPr>
            </w:pPr>
            <w:r w:rsidRPr="00613175">
              <w:rPr>
                <w:lang w:eastAsia="zh-CN"/>
              </w:rPr>
              <w:t>28</w:t>
            </w:r>
          </w:p>
        </w:tc>
        <w:tc>
          <w:tcPr>
            <w:tcW w:w="3968" w:type="dxa"/>
            <w:tcBorders>
              <w:top w:val="single" w:sz="4" w:space="0" w:color="auto"/>
              <w:left w:val="single" w:sz="4" w:space="0" w:color="auto"/>
              <w:bottom w:val="single" w:sz="4" w:space="0" w:color="auto"/>
              <w:right w:val="single" w:sz="4" w:space="0" w:color="auto"/>
            </w:tcBorders>
            <w:hideMark/>
          </w:tcPr>
          <w:p w14:paraId="7080E45A" w14:textId="77777777" w:rsidR="007D27F3" w:rsidRPr="00613175" w:rsidRDefault="007D27F3">
            <w:pPr>
              <w:pStyle w:val="TAL"/>
              <w:rPr>
                <w:rFonts w:eastAsia="MS Gothic"/>
                <w:lang w:eastAsia="ja-JP"/>
              </w:rPr>
            </w:pPr>
            <w:r w:rsidRPr="00613175">
              <w:rPr>
                <w:rFonts w:eastAsia="MS Gothic"/>
              </w:rPr>
              <w:t>Step 1 of Annex A.8</w:t>
            </w:r>
            <w:r w:rsidRPr="00613175">
              <w:t xml:space="preserve"> happens</w:t>
            </w:r>
          </w:p>
        </w:tc>
        <w:tc>
          <w:tcPr>
            <w:tcW w:w="708" w:type="dxa"/>
            <w:tcBorders>
              <w:top w:val="single" w:sz="4" w:space="0" w:color="auto"/>
              <w:left w:val="single" w:sz="4" w:space="0" w:color="auto"/>
              <w:bottom w:val="single" w:sz="4" w:space="0" w:color="auto"/>
              <w:right w:val="single" w:sz="4" w:space="0" w:color="auto"/>
            </w:tcBorders>
            <w:hideMark/>
          </w:tcPr>
          <w:p w14:paraId="1BC53E51" w14:textId="77777777" w:rsidR="007D27F3" w:rsidRPr="00613175" w:rsidRDefault="007D27F3">
            <w:pPr>
              <w:pStyle w:val="TAC"/>
            </w:pPr>
            <w:r w:rsidRPr="00613175">
              <w:t>&lt;--</w:t>
            </w:r>
          </w:p>
        </w:tc>
        <w:tc>
          <w:tcPr>
            <w:tcW w:w="2976" w:type="dxa"/>
            <w:tcBorders>
              <w:top w:val="single" w:sz="4" w:space="0" w:color="auto"/>
              <w:left w:val="single" w:sz="4" w:space="0" w:color="auto"/>
              <w:bottom w:val="single" w:sz="4" w:space="0" w:color="auto"/>
              <w:right w:val="single" w:sz="4" w:space="0" w:color="auto"/>
            </w:tcBorders>
            <w:hideMark/>
          </w:tcPr>
          <w:p w14:paraId="78F4795F" w14:textId="77777777" w:rsidR="007D27F3" w:rsidRPr="00613175" w:rsidRDefault="007D27F3">
            <w:pPr>
              <w:pStyle w:val="TAL"/>
              <w:rPr>
                <w:rFonts w:eastAsia="MS Gothic"/>
              </w:rPr>
            </w:pPr>
            <w:r w:rsidRPr="00613175">
              <w:rPr>
                <w:rFonts w:eastAsia="MS Gothic"/>
              </w:rPr>
              <w:t>BYE</w:t>
            </w:r>
          </w:p>
        </w:tc>
        <w:tc>
          <w:tcPr>
            <w:tcW w:w="567" w:type="dxa"/>
            <w:tcBorders>
              <w:top w:val="single" w:sz="4" w:space="0" w:color="auto"/>
              <w:left w:val="single" w:sz="4" w:space="0" w:color="auto"/>
              <w:bottom w:val="single" w:sz="4" w:space="0" w:color="auto"/>
              <w:right w:val="single" w:sz="4" w:space="0" w:color="auto"/>
            </w:tcBorders>
            <w:hideMark/>
          </w:tcPr>
          <w:p w14:paraId="55E12A72"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A2637D9" w14:textId="77777777" w:rsidR="007D27F3" w:rsidRPr="00613175" w:rsidRDefault="007D27F3">
            <w:pPr>
              <w:pStyle w:val="TAC"/>
              <w:rPr>
                <w:lang w:eastAsia="zh-CN"/>
              </w:rPr>
            </w:pPr>
            <w:r w:rsidRPr="00613175">
              <w:rPr>
                <w:lang w:eastAsia="zh-CN"/>
              </w:rPr>
              <w:t>-</w:t>
            </w:r>
          </w:p>
        </w:tc>
      </w:tr>
      <w:tr w:rsidR="007D27F3" w:rsidRPr="00613175" w14:paraId="1B1C4341" w14:textId="77777777" w:rsidTr="007D27F3">
        <w:trPr>
          <w:jc w:val="center"/>
        </w:trPr>
        <w:tc>
          <w:tcPr>
            <w:tcW w:w="567" w:type="dxa"/>
            <w:tcBorders>
              <w:top w:val="single" w:sz="4" w:space="0" w:color="auto"/>
              <w:left w:val="single" w:sz="4" w:space="0" w:color="auto"/>
              <w:bottom w:val="single" w:sz="4" w:space="0" w:color="auto"/>
              <w:right w:val="single" w:sz="4" w:space="0" w:color="auto"/>
            </w:tcBorders>
            <w:hideMark/>
          </w:tcPr>
          <w:p w14:paraId="1CE19C4A" w14:textId="77777777" w:rsidR="007D27F3" w:rsidRPr="00613175" w:rsidRDefault="007D27F3">
            <w:pPr>
              <w:pStyle w:val="TAC"/>
              <w:rPr>
                <w:lang w:eastAsia="zh-CN"/>
              </w:rPr>
            </w:pPr>
            <w:r w:rsidRPr="00613175">
              <w:rPr>
                <w:lang w:eastAsia="zh-CN"/>
              </w:rPr>
              <w:t>29</w:t>
            </w:r>
          </w:p>
        </w:tc>
        <w:tc>
          <w:tcPr>
            <w:tcW w:w="3968" w:type="dxa"/>
            <w:tcBorders>
              <w:top w:val="single" w:sz="4" w:space="0" w:color="auto"/>
              <w:left w:val="single" w:sz="4" w:space="0" w:color="auto"/>
              <w:bottom w:val="single" w:sz="4" w:space="0" w:color="auto"/>
              <w:right w:val="single" w:sz="4" w:space="0" w:color="auto"/>
            </w:tcBorders>
            <w:hideMark/>
          </w:tcPr>
          <w:p w14:paraId="16358BB7" w14:textId="77777777" w:rsidR="007D27F3" w:rsidRPr="00613175" w:rsidRDefault="007D27F3">
            <w:pPr>
              <w:pStyle w:val="TAL"/>
              <w:rPr>
                <w:lang w:eastAsia="ja-JP"/>
              </w:rPr>
            </w:pPr>
            <w:r w:rsidRPr="00613175">
              <w:rPr>
                <w:rFonts w:eastAsia="MS Gothic"/>
              </w:rPr>
              <w:t>Step 2 of Annex A.8</w:t>
            </w:r>
            <w:r w:rsidRPr="00613175">
              <w:t xml:space="preserve"> happens</w:t>
            </w:r>
          </w:p>
          <w:p w14:paraId="1F3DB43D" w14:textId="77777777" w:rsidR="007D27F3" w:rsidRPr="00613175" w:rsidRDefault="007D27F3">
            <w:pPr>
              <w:pStyle w:val="TAL"/>
              <w:rPr>
                <w:rFonts w:eastAsia="MS Gothic"/>
              </w:rPr>
            </w:pPr>
            <w:r w:rsidRPr="00613175">
              <w:rPr>
                <w:snapToGrid w:val="0"/>
              </w:rPr>
              <w:t xml:space="preserve">Check: </w:t>
            </w:r>
            <w:r w:rsidRPr="00613175">
              <w:rPr>
                <w:snapToGrid w:val="0"/>
                <w:lang w:eastAsia="zh-CN"/>
              </w:rPr>
              <w:t>D</w:t>
            </w:r>
            <w:r w:rsidRPr="00613175">
              <w:rPr>
                <w:snapToGrid w:val="0"/>
              </w:rPr>
              <w:t>oes the UE send 200 OK for the BYE request and ends the call?</w:t>
            </w:r>
          </w:p>
        </w:tc>
        <w:tc>
          <w:tcPr>
            <w:tcW w:w="708" w:type="dxa"/>
            <w:tcBorders>
              <w:top w:val="single" w:sz="4" w:space="0" w:color="auto"/>
              <w:left w:val="single" w:sz="4" w:space="0" w:color="auto"/>
              <w:bottom w:val="single" w:sz="4" w:space="0" w:color="auto"/>
              <w:right w:val="single" w:sz="4" w:space="0" w:color="auto"/>
            </w:tcBorders>
            <w:hideMark/>
          </w:tcPr>
          <w:p w14:paraId="1D3849F3" w14:textId="77777777" w:rsidR="007D27F3" w:rsidRPr="00613175" w:rsidRDefault="007D27F3">
            <w:pPr>
              <w:pStyle w:val="TAC"/>
            </w:pPr>
            <w:r w:rsidRPr="00613175">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1379B530" w14:textId="77777777" w:rsidR="007D27F3" w:rsidRPr="00613175" w:rsidRDefault="007D27F3">
            <w:pPr>
              <w:pStyle w:val="TAL"/>
              <w:rPr>
                <w:rFonts w:eastAsia="MS Gothic"/>
              </w:rPr>
            </w:pPr>
            <w:r w:rsidRPr="00613175">
              <w:rPr>
                <w:rFonts w:eastAsia="MS Gothic"/>
              </w:rPr>
              <w:t>200 OK</w:t>
            </w:r>
          </w:p>
        </w:tc>
        <w:tc>
          <w:tcPr>
            <w:tcW w:w="567" w:type="dxa"/>
            <w:tcBorders>
              <w:top w:val="single" w:sz="4" w:space="0" w:color="auto"/>
              <w:left w:val="single" w:sz="4" w:space="0" w:color="auto"/>
              <w:bottom w:val="single" w:sz="4" w:space="0" w:color="auto"/>
              <w:right w:val="single" w:sz="4" w:space="0" w:color="auto"/>
            </w:tcBorders>
            <w:hideMark/>
          </w:tcPr>
          <w:p w14:paraId="3F28B7F9" w14:textId="77777777" w:rsidR="007D27F3" w:rsidRPr="00613175" w:rsidRDefault="007D27F3">
            <w:pPr>
              <w:pStyle w:val="TAC"/>
              <w:rPr>
                <w:lang w:eastAsia="zh-CN"/>
              </w:rPr>
            </w:pPr>
            <w:r w:rsidRPr="00613175">
              <w:rPr>
                <w:lang w:eastAsia="zh-CN"/>
              </w:rPr>
              <w:t>5</w:t>
            </w:r>
          </w:p>
        </w:tc>
        <w:tc>
          <w:tcPr>
            <w:tcW w:w="850" w:type="dxa"/>
            <w:tcBorders>
              <w:top w:val="single" w:sz="4" w:space="0" w:color="auto"/>
              <w:left w:val="single" w:sz="4" w:space="0" w:color="auto"/>
              <w:bottom w:val="single" w:sz="4" w:space="0" w:color="auto"/>
              <w:right w:val="single" w:sz="4" w:space="0" w:color="auto"/>
            </w:tcBorders>
            <w:hideMark/>
          </w:tcPr>
          <w:p w14:paraId="18269484" w14:textId="77777777" w:rsidR="007D27F3" w:rsidRPr="00613175" w:rsidRDefault="007D27F3">
            <w:pPr>
              <w:pStyle w:val="TAC"/>
              <w:rPr>
                <w:lang w:eastAsia="zh-CN"/>
              </w:rPr>
            </w:pPr>
            <w:r w:rsidRPr="00613175">
              <w:rPr>
                <w:lang w:eastAsia="zh-CN"/>
              </w:rPr>
              <w:t>P</w:t>
            </w:r>
          </w:p>
        </w:tc>
      </w:tr>
    </w:tbl>
    <w:p w14:paraId="264CCA0A" w14:textId="77777777" w:rsidR="007D27F3" w:rsidRPr="00613175" w:rsidRDefault="007D27F3" w:rsidP="007D27F3">
      <w:pPr>
        <w:rPr>
          <w:lang w:eastAsia="ja-JP"/>
        </w:rPr>
      </w:pPr>
    </w:p>
    <w:p w14:paraId="6AEFA8AA" w14:textId="77777777" w:rsidR="007D27F3" w:rsidRPr="00613175" w:rsidRDefault="007D27F3" w:rsidP="007D27F3">
      <w:pPr>
        <w:pStyle w:val="H6"/>
      </w:pPr>
      <w:r w:rsidRPr="00613175">
        <w:t>10.6.3.3</w:t>
      </w:r>
      <w:r w:rsidRPr="00613175">
        <w:tab/>
        <w:t>Specific message contents</w:t>
      </w:r>
    </w:p>
    <w:p w14:paraId="07266318" w14:textId="77777777" w:rsidR="007D27F3" w:rsidRPr="00613175" w:rsidRDefault="007D27F3" w:rsidP="001D48A4">
      <w:pPr>
        <w:pStyle w:val="TH"/>
      </w:pPr>
      <w:r w:rsidRPr="00613175">
        <w:t>Table 10.6.3.3-1: INVITE for non UE detectable emergency call (step 20, table 10.6.3.2-1)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1"/>
        <w:gridCol w:w="878"/>
        <w:gridCol w:w="4793"/>
        <w:gridCol w:w="749"/>
        <w:gridCol w:w="1439"/>
      </w:tblGrid>
      <w:tr w:rsidR="007D27F3" w:rsidRPr="00613175" w14:paraId="2C3DA9F1" w14:textId="77777777" w:rsidTr="007D27F3">
        <w:trPr>
          <w:cantSplit/>
          <w:tblHeade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66B44165" w14:textId="77777777" w:rsidR="007D27F3" w:rsidRPr="00613175" w:rsidRDefault="007D27F3">
            <w:pPr>
              <w:pStyle w:val="TAL"/>
            </w:pPr>
            <w:r w:rsidRPr="00613175">
              <w:t>Derivation path: TS 34.229-1 [2], Annex A.2.1, Conditions A1, A3, A4, A28, A29, and A30</w:t>
            </w:r>
          </w:p>
        </w:tc>
      </w:tr>
      <w:tr w:rsidR="007D27F3" w:rsidRPr="00613175" w14:paraId="78FDE85A" w14:textId="77777777" w:rsidTr="007D27F3">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54AD4BC1" w14:textId="77777777" w:rsidR="007D27F3" w:rsidRPr="00613175" w:rsidRDefault="007D27F3">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174016B7" w14:textId="77777777" w:rsidR="007D27F3" w:rsidRPr="00613175" w:rsidRDefault="007D27F3">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10B417AA" w14:textId="77777777" w:rsidR="007D27F3" w:rsidRPr="00613175" w:rsidRDefault="007D27F3">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67FC9C89" w14:textId="77777777" w:rsidR="007D27F3" w:rsidRPr="00613175" w:rsidRDefault="007D27F3">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610E346B" w14:textId="77777777" w:rsidR="007D27F3" w:rsidRPr="00613175" w:rsidRDefault="007D27F3">
            <w:pPr>
              <w:pStyle w:val="TAH"/>
            </w:pPr>
            <w:r w:rsidRPr="00613175">
              <w:t>Reference</w:t>
            </w:r>
          </w:p>
        </w:tc>
      </w:tr>
      <w:tr w:rsidR="007D27F3" w:rsidRPr="00613175" w14:paraId="5EFC71F7" w14:textId="77777777" w:rsidTr="007D27F3">
        <w:trPr>
          <w:cantSplit/>
          <w:tblHeader/>
          <w:jc w:val="center"/>
        </w:trPr>
        <w:tc>
          <w:tcPr>
            <w:tcW w:w="1772" w:type="dxa"/>
            <w:tcBorders>
              <w:top w:val="single" w:sz="4" w:space="0" w:color="auto"/>
              <w:left w:val="single" w:sz="4" w:space="0" w:color="auto"/>
              <w:bottom w:val="single" w:sz="4" w:space="0" w:color="auto"/>
              <w:right w:val="single" w:sz="4" w:space="0" w:color="auto"/>
            </w:tcBorders>
          </w:tcPr>
          <w:p w14:paraId="0F3DD812" w14:textId="1C35B642" w:rsidR="007D27F3" w:rsidRPr="00613175" w:rsidRDefault="007D27F3">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5296E9DA" w14:textId="77777777" w:rsidR="007D27F3" w:rsidRPr="00613175" w:rsidRDefault="007D27F3">
            <w:pPr>
              <w:pStyle w:val="TAL"/>
            </w:pPr>
          </w:p>
        </w:tc>
        <w:tc>
          <w:tcPr>
            <w:tcW w:w="4795" w:type="dxa"/>
            <w:tcBorders>
              <w:top w:val="single" w:sz="4" w:space="0" w:color="auto"/>
              <w:left w:val="single" w:sz="4" w:space="0" w:color="auto"/>
              <w:bottom w:val="single" w:sz="4" w:space="0" w:color="auto"/>
              <w:right w:val="single" w:sz="4" w:space="0" w:color="auto"/>
            </w:tcBorders>
          </w:tcPr>
          <w:p w14:paraId="02963CB2" w14:textId="77777777" w:rsidR="007D27F3" w:rsidRPr="00613175" w:rsidRDefault="007D27F3">
            <w:pPr>
              <w:keepNext/>
              <w:keepLines/>
              <w:spacing w:after="0"/>
              <w:rPr>
                <w:rFonts w:ascii="Arial" w:hAnsi="Arial"/>
                <w:snapToGrid w:val="0"/>
                <w:sz w:val="18"/>
              </w:rPr>
            </w:pPr>
            <w:r w:rsidRPr="00613175">
              <w:rPr>
                <w:rFonts w:ascii="Arial" w:hAnsi="Arial"/>
                <w:snapToGrid w:val="0"/>
                <w:sz w:val="18"/>
              </w:rPr>
              <w:t>The following SDP types and values.</w:t>
            </w:r>
          </w:p>
          <w:p w14:paraId="58A32CBD" w14:textId="77777777" w:rsidR="007D27F3" w:rsidRPr="00613175" w:rsidRDefault="007D27F3">
            <w:pPr>
              <w:keepNext/>
              <w:keepLines/>
              <w:spacing w:after="0"/>
              <w:rPr>
                <w:rFonts w:ascii="Arial" w:hAnsi="Arial"/>
                <w:snapToGrid w:val="0"/>
                <w:sz w:val="18"/>
              </w:rPr>
            </w:pPr>
          </w:p>
          <w:p w14:paraId="06F831B9" w14:textId="77777777" w:rsidR="007D27F3" w:rsidRPr="00613175" w:rsidRDefault="007D27F3">
            <w:pPr>
              <w:keepNext/>
              <w:keepLines/>
              <w:spacing w:after="0"/>
              <w:rPr>
                <w:rFonts w:ascii="Arial" w:hAnsi="Arial"/>
                <w:b/>
                <w:bCs/>
                <w:snapToGrid w:val="0"/>
                <w:sz w:val="18"/>
              </w:rPr>
            </w:pPr>
            <w:r w:rsidRPr="00613175">
              <w:rPr>
                <w:rFonts w:ascii="Arial" w:hAnsi="Arial"/>
                <w:b/>
                <w:bCs/>
                <w:snapToGrid w:val="0"/>
                <w:sz w:val="18"/>
              </w:rPr>
              <w:t>Session description:</w:t>
            </w:r>
          </w:p>
          <w:p w14:paraId="7A982F44"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v=0</w:t>
            </w:r>
          </w:p>
          <w:p w14:paraId="3B5A3239"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o=</w:t>
            </w:r>
            <w:r w:rsidRPr="00613175">
              <w:rPr>
                <w:rFonts w:ascii="Arial" w:hAnsi="Arial"/>
                <w:iCs/>
                <w:snapToGrid w:val="0"/>
                <w:sz w:val="18"/>
              </w:rPr>
              <w:t>(username)</w:t>
            </w:r>
            <w:r w:rsidRPr="00613175">
              <w:rPr>
                <w:rFonts w:ascii="Arial" w:hAnsi="Arial"/>
                <w:i/>
                <w:iCs/>
                <w:snapToGrid w:val="0"/>
                <w:sz w:val="18"/>
              </w:rPr>
              <w:t xml:space="preserve"> </w:t>
            </w:r>
            <w:r w:rsidRPr="00613175">
              <w:rPr>
                <w:rFonts w:ascii="Arial" w:hAnsi="Arial"/>
                <w:iCs/>
                <w:snapToGrid w:val="0"/>
                <w:sz w:val="18"/>
              </w:rPr>
              <w:t xml:space="preserve">(sess-id) </w:t>
            </w:r>
            <w:r w:rsidRPr="00613175">
              <w:rPr>
                <w:rFonts w:ascii="Arial" w:hAnsi="Arial"/>
                <w:bCs/>
                <w:sz w:val="18"/>
              </w:rPr>
              <w:t xml:space="preserve">(sess-version) </w:t>
            </w:r>
            <w:r w:rsidRPr="00613175">
              <w:rPr>
                <w:rFonts w:ascii="Arial" w:hAnsi="Arial"/>
                <w:i/>
                <w:iCs/>
                <w:snapToGrid w:val="0"/>
                <w:sz w:val="18"/>
              </w:rPr>
              <w:t>IN</w:t>
            </w:r>
            <w:r w:rsidRPr="00613175">
              <w:rPr>
                <w:rFonts w:ascii="Arial" w:hAnsi="Arial"/>
                <w:snapToGrid w:val="0"/>
                <w:sz w:val="18"/>
              </w:rPr>
              <w:t xml:space="preserve"> </w:t>
            </w:r>
            <w:r w:rsidRPr="00613175">
              <w:rPr>
                <w:rFonts w:ascii="Arial" w:hAnsi="Arial"/>
                <w:sz w:val="18"/>
              </w:rPr>
              <w:t>(addrtype)</w:t>
            </w:r>
            <w:r w:rsidRPr="00613175">
              <w:rPr>
                <w:rFonts w:ascii="Arial" w:hAnsi="Arial"/>
                <w:snapToGrid w:val="0"/>
                <w:sz w:val="18"/>
              </w:rPr>
              <w:t xml:space="preserve"> (unicast-address for UE)</w:t>
            </w:r>
          </w:p>
          <w:p w14:paraId="0E458B8D"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s=</w:t>
            </w:r>
            <w:r w:rsidRPr="00613175">
              <w:rPr>
                <w:rFonts w:ascii="Arial" w:hAnsi="Arial"/>
                <w:iCs/>
                <w:snapToGrid w:val="0"/>
                <w:sz w:val="18"/>
              </w:rPr>
              <w:t>(session name)</w:t>
            </w:r>
          </w:p>
          <w:p w14:paraId="1D0767B5"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c=IN</w:t>
            </w:r>
            <w:r w:rsidRPr="00613175">
              <w:rPr>
                <w:rFonts w:ascii="Arial" w:hAnsi="Arial"/>
                <w:snapToGrid w:val="0"/>
                <w:sz w:val="18"/>
              </w:rPr>
              <w:t xml:space="preserve"> </w:t>
            </w:r>
            <w:r w:rsidRPr="00613175">
              <w:rPr>
                <w:rFonts w:ascii="Arial" w:hAnsi="Arial"/>
                <w:sz w:val="18"/>
              </w:rPr>
              <w:t>(addrtype)</w:t>
            </w:r>
            <w:r w:rsidRPr="00613175">
              <w:rPr>
                <w:rFonts w:ascii="Arial" w:hAnsi="Arial"/>
                <w:snapToGrid w:val="0"/>
                <w:sz w:val="18"/>
              </w:rPr>
              <w:t xml:space="preserve"> (connection-address for UE) [Note 1]</w:t>
            </w:r>
          </w:p>
          <w:p w14:paraId="4022492B" w14:textId="77777777" w:rsidR="007D27F3" w:rsidRPr="00613175" w:rsidRDefault="007D27F3">
            <w:pPr>
              <w:keepNext/>
              <w:keepLines/>
              <w:spacing w:after="0"/>
              <w:rPr>
                <w:rFonts w:ascii="Arial" w:hAnsi="Arial"/>
                <w:snapToGrid w:val="0"/>
                <w:sz w:val="18"/>
              </w:rPr>
            </w:pPr>
          </w:p>
          <w:p w14:paraId="7E5DDC38" w14:textId="77777777" w:rsidR="007D27F3" w:rsidRPr="00613175" w:rsidRDefault="007D27F3">
            <w:pPr>
              <w:keepNext/>
              <w:keepLines/>
              <w:spacing w:after="0"/>
              <w:rPr>
                <w:rFonts w:ascii="Arial" w:hAnsi="Arial"/>
                <w:b/>
                <w:bCs/>
                <w:snapToGrid w:val="0"/>
                <w:sz w:val="18"/>
              </w:rPr>
            </w:pPr>
            <w:r w:rsidRPr="00613175">
              <w:rPr>
                <w:rFonts w:ascii="Arial" w:hAnsi="Arial"/>
                <w:b/>
                <w:bCs/>
                <w:snapToGrid w:val="0"/>
                <w:sz w:val="18"/>
              </w:rPr>
              <w:t>Time description:</w:t>
            </w:r>
          </w:p>
          <w:p w14:paraId="71D65C3B"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t=</w:t>
            </w:r>
            <w:r w:rsidRPr="00613175">
              <w:rPr>
                <w:rFonts w:ascii="Arial" w:hAnsi="Arial"/>
                <w:bCs/>
                <w:sz w:val="18"/>
              </w:rPr>
              <w:t xml:space="preserve"> (start-time) (stop-time)</w:t>
            </w:r>
          </w:p>
          <w:p w14:paraId="479D486E" w14:textId="77777777" w:rsidR="007D27F3" w:rsidRPr="00613175" w:rsidRDefault="007D27F3">
            <w:pPr>
              <w:keepNext/>
              <w:keepLines/>
              <w:spacing w:after="0"/>
              <w:rPr>
                <w:rFonts w:ascii="Arial" w:hAnsi="Arial"/>
                <w:snapToGrid w:val="0"/>
                <w:sz w:val="18"/>
              </w:rPr>
            </w:pPr>
          </w:p>
          <w:p w14:paraId="77F08DAF" w14:textId="77777777" w:rsidR="007D27F3" w:rsidRPr="00613175" w:rsidRDefault="007D27F3">
            <w:pPr>
              <w:keepNext/>
              <w:keepLines/>
              <w:spacing w:after="0"/>
              <w:rPr>
                <w:rFonts w:ascii="Arial" w:hAnsi="Arial"/>
                <w:b/>
                <w:bCs/>
                <w:snapToGrid w:val="0"/>
                <w:sz w:val="18"/>
              </w:rPr>
            </w:pPr>
            <w:r w:rsidRPr="00613175">
              <w:rPr>
                <w:rFonts w:ascii="Arial" w:hAnsi="Arial"/>
                <w:b/>
                <w:bCs/>
                <w:sz w:val="18"/>
              </w:rPr>
              <w:t>Media description:</w:t>
            </w:r>
          </w:p>
          <w:p w14:paraId="627857BA"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m=audio</w:t>
            </w:r>
            <w:r w:rsidRPr="00613175">
              <w:rPr>
                <w:rFonts w:ascii="Arial" w:hAnsi="Arial"/>
                <w:snapToGrid w:val="0"/>
                <w:sz w:val="18"/>
              </w:rPr>
              <w:t xml:space="preserve"> (transport port) [Note 2]</w:t>
            </w:r>
          </w:p>
          <w:p w14:paraId="3DCA5CCD"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c=IN</w:t>
            </w:r>
            <w:r w:rsidRPr="00613175">
              <w:rPr>
                <w:rFonts w:ascii="Arial" w:hAnsi="Arial"/>
                <w:snapToGrid w:val="0"/>
                <w:sz w:val="18"/>
              </w:rPr>
              <w:t xml:space="preserve"> </w:t>
            </w:r>
            <w:r w:rsidRPr="00613175">
              <w:rPr>
                <w:rFonts w:ascii="Arial" w:hAnsi="Arial"/>
                <w:sz w:val="18"/>
              </w:rPr>
              <w:t>(addrtype)</w:t>
            </w:r>
            <w:r w:rsidRPr="00613175">
              <w:rPr>
                <w:rFonts w:ascii="Arial" w:hAnsi="Arial"/>
                <w:snapToGrid w:val="0"/>
                <w:sz w:val="18"/>
              </w:rPr>
              <w:t xml:space="preserve"> (connection-address for UE) [Note 1]</w:t>
            </w:r>
          </w:p>
          <w:p w14:paraId="17570356" w14:textId="77777777" w:rsidR="007D27F3" w:rsidRPr="00613175" w:rsidRDefault="007D27F3">
            <w:pPr>
              <w:keepNext/>
              <w:keepLines/>
              <w:spacing w:after="0"/>
              <w:rPr>
                <w:rFonts w:ascii="Arial" w:hAnsi="Arial"/>
                <w:snapToGrid w:val="0"/>
                <w:sz w:val="18"/>
              </w:rPr>
            </w:pPr>
            <w:r w:rsidRPr="00613175">
              <w:rPr>
                <w:rFonts w:ascii="Arial" w:hAnsi="Arial"/>
                <w:i/>
                <w:iCs/>
                <w:snapToGrid w:val="0"/>
                <w:sz w:val="18"/>
              </w:rPr>
              <w:t>b=AS:</w:t>
            </w:r>
            <w:r w:rsidRPr="00613175">
              <w:rPr>
                <w:rFonts w:ascii="Arial" w:hAnsi="Arial"/>
                <w:snapToGrid w:val="0"/>
                <w:sz w:val="18"/>
              </w:rPr>
              <w:t xml:space="preserve"> (bandwidth-value)</w:t>
            </w:r>
          </w:p>
          <w:p w14:paraId="0027AC13" w14:textId="77777777" w:rsidR="007D27F3" w:rsidRPr="00613175" w:rsidRDefault="007D27F3">
            <w:pPr>
              <w:keepNext/>
              <w:keepLines/>
              <w:spacing w:after="0"/>
              <w:rPr>
                <w:rFonts w:ascii="Courier New" w:hAnsi="Courier New" w:cs="Courier New"/>
                <w:sz w:val="18"/>
              </w:rPr>
            </w:pPr>
          </w:p>
          <w:p w14:paraId="0D01005D" w14:textId="77777777" w:rsidR="007D27F3" w:rsidRPr="00613175" w:rsidRDefault="007D27F3">
            <w:pPr>
              <w:keepNext/>
              <w:keepLines/>
              <w:spacing w:after="0"/>
              <w:rPr>
                <w:rFonts w:ascii="Arial" w:hAnsi="Arial"/>
                <w:sz w:val="18"/>
              </w:rPr>
            </w:pPr>
            <w:r w:rsidRPr="00613175">
              <w:rPr>
                <w:rFonts w:ascii="Arial" w:hAnsi="Arial"/>
                <w:sz w:val="18"/>
              </w:rPr>
              <w:t>Note 1: At least one "c=" field shall be present.</w:t>
            </w:r>
          </w:p>
          <w:p w14:paraId="7A77B0BF" w14:textId="77777777" w:rsidR="007D27F3" w:rsidRPr="00613175" w:rsidRDefault="007D27F3">
            <w:pPr>
              <w:pStyle w:val="TAL"/>
            </w:pPr>
            <w:r w:rsidRPr="00613175">
              <w:t>Note 2: EVS codec shall be present in the media attributes, optionally including channel number "/1".</w:t>
            </w:r>
          </w:p>
        </w:tc>
        <w:tc>
          <w:tcPr>
            <w:tcW w:w="749" w:type="dxa"/>
            <w:tcBorders>
              <w:top w:val="single" w:sz="4" w:space="0" w:color="auto"/>
              <w:left w:val="single" w:sz="4" w:space="0" w:color="auto"/>
              <w:bottom w:val="single" w:sz="4" w:space="0" w:color="auto"/>
              <w:right w:val="single" w:sz="4" w:space="0" w:color="auto"/>
            </w:tcBorders>
          </w:tcPr>
          <w:p w14:paraId="5CC48A1C" w14:textId="77777777" w:rsidR="007D27F3" w:rsidRPr="00613175" w:rsidRDefault="007D27F3">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7AF3331A" w14:textId="77777777" w:rsidR="007D27F3" w:rsidRPr="00613175" w:rsidRDefault="007D27F3">
            <w:pPr>
              <w:pStyle w:val="TAL"/>
            </w:pPr>
            <w:r w:rsidRPr="00613175">
              <w:t>TS 24.229 [7]</w:t>
            </w:r>
          </w:p>
        </w:tc>
      </w:tr>
    </w:tbl>
    <w:p w14:paraId="15AD04F2" w14:textId="77777777" w:rsidR="007D27F3" w:rsidRPr="00613175" w:rsidRDefault="007D27F3" w:rsidP="007D27F3">
      <w:pPr>
        <w:rPr>
          <w:lang w:eastAsia="ja-JP"/>
        </w:rPr>
      </w:pPr>
    </w:p>
    <w:p w14:paraId="29A38731" w14:textId="77777777" w:rsidR="007D27F3" w:rsidRPr="00613175" w:rsidRDefault="007D27F3" w:rsidP="001D48A4">
      <w:pPr>
        <w:pStyle w:val="TH"/>
      </w:pPr>
      <w:r w:rsidRPr="00613175">
        <w:t>Table 10.6.3.3-2: 380 Alternative Service (step 21, table 10.6.3.2-1)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1"/>
        <w:gridCol w:w="878"/>
        <w:gridCol w:w="4793"/>
        <w:gridCol w:w="749"/>
        <w:gridCol w:w="1439"/>
      </w:tblGrid>
      <w:tr w:rsidR="007D27F3" w:rsidRPr="00613175" w14:paraId="111427D4" w14:textId="77777777" w:rsidTr="007D27F3">
        <w:trPr>
          <w:cantSplit/>
          <w:tblHeade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01861D06" w14:textId="77777777" w:rsidR="007D27F3" w:rsidRPr="00613175" w:rsidRDefault="007D27F3">
            <w:pPr>
              <w:pStyle w:val="TAL"/>
            </w:pPr>
            <w:r w:rsidRPr="00613175">
              <w:t>Derivation path: TS 34.229-1 [2], Annex A.4.1</w:t>
            </w:r>
          </w:p>
        </w:tc>
      </w:tr>
      <w:tr w:rsidR="007D27F3" w:rsidRPr="00613175" w14:paraId="789DB07F" w14:textId="77777777" w:rsidTr="007D27F3">
        <w:trPr>
          <w:cantSplit/>
          <w:tblHeader/>
          <w:jc w:val="center"/>
        </w:trPr>
        <w:tc>
          <w:tcPr>
            <w:tcW w:w="1772" w:type="dxa"/>
            <w:tcBorders>
              <w:top w:val="single" w:sz="4" w:space="0" w:color="auto"/>
              <w:left w:val="single" w:sz="4" w:space="0" w:color="auto"/>
              <w:bottom w:val="single" w:sz="4" w:space="0" w:color="auto"/>
              <w:right w:val="single" w:sz="4" w:space="0" w:color="auto"/>
            </w:tcBorders>
            <w:hideMark/>
          </w:tcPr>
          <w:p w14:paraId="4D48AFC8" w14:textId="77777777" w:rsidR="007D27F3" w:rsidRPr="00613175" w:rsidRDefault="007D27F3">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788C60BC" w14:textId="77777777" w:rsidR="007D27F3" w:rsidRPr="00613175" w:rsidRDefault="007D27F3">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3C6802FC" w14:textId="77777777" w:rsidR="007D27F3" w:rsidRPr="00613175" w:rsidRDefault="007D27F3">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7D474C98" w14:textId="77777777" w:rsidR="007D27F3" w:rsidRPr="00613175" w:rsidRDefault="007D27F3">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33525543" w14:textId="77777777" w:rsidR="007D27F3" w:rsidRPr="00613175" w:rsidRDefault="007D27F3">
            <w:pPr>
              <w:pStyle w:val="TAH"/>
            </w:pPr>
            <w:r w:rsidRPr="00613175">
              <w:t>Reference</w:t>
            </w:r>
          </w:p>
        </w:tc>
      </w:tr>
      <w:tr w:rsidR="007D27F3" w:rsidRPr="00613175" w14:paraId="0F6AF933" w14:textId="77777777" w:rsidTr="007D27F3">
        <w:trPr>
          <w:cantSplit/>
          <w:trHeight w:val="257"/>
          <w:tblHeader/>
          <w:jc w:val="center"/>
        </w:trPr>
        <w:tc>
          <w:tcPr>
            <w:tcW w:w="1772" w:type="dxa"/>
            <w:tcBorders>
              <w:top w:val="single" w:sz="4" w:space="0" w:color="auto"/>
              <w:left w:val="single" w:sz="4" w:space="0" w:color="auto"/>
              <w:bottom w:val="single" w:sz="4" w:space="0" w:color="auto"/>
              <w:right w:val="single" w:sz="4" w:space="0" w:color="auto"/>
            </w:tcBorders>
          </w:tcPr>
          <w:p w14:paraId="11F74D48" w14:textId="0E1CD06E" w:rsidR="007D27F3" w:rsidRPr="00613175" w:rsidRDefault="007D27F3">
            <w:pPr>
              <w:pStyle w:val="TAL"/>
              <w:rPr>
                <w:b/>
              </w:rPr>
            </w:pPr>
            <w:r w:rsidRPr="00613175">
              <w:rPr>
                <w:b/>
              </w:rPr>
              <w:t>Message-body</w:t>
            </w:r>
          </w:p>
        </w:tc>
        <w:tc>
          <w:tcPr>
            <w:tcW w:w="878" w:type="dxa"/>
            <w:tcBorders>
              <w:top w:val="single" w:sz="4" w:space="0" w:color="auto"/>
              <w:left w:val="single" w:sz="4" w:space="0" w:color="auto"/>
              <w:bottom w:val="single" w:sz="4" w:space="0" w:color="auto"/>
              <w:right w:val="single" w:sz="4" w:space="0" w:color="auto"/>
            </w:tcBorders>
          </w:tcPr>
          <w:p w14:paraId="575C6D31" w14:textId="77777777" w:rsidR="007D27F3" w:rsidRPr="00613175" w:rsidRDefault="007D27F3">
            <w:pPr>
              <w:pStyle w:val="TAL"/>
            </w:pPr>
          </w:p>
        </w:tc>
        <w:tc>
          <w:tcPr>
            <w:tcW w:w="4795" w:type="dxa"/>
            <w:tcBorders>
              <w:top w:val="single" w:sz="4" w:space="0" w:color="auto"/>
              <w:left w:val="single" w:sz="4" w:space="0" w:color="auto"/>
              <w:bottom w:val="single" w:sz="4" w:space="0" w:color="auto"/>
              <w:right w:val="single" w:sz="4" w:space="0" w:color="auto"/>
            </w:tcBorders>
            <w:hideMark/>
          </w:tcPr>
          <w:p w14:paraId="0FD5C6D2" w14:textId="77777777" w:rsidR="007D27F3" w:rsidRPr="00613175" w:rsidRDefault="007D27F3">
            <w:pPr>
              <w:keepNext/>
              <w:keepLines/>
              <w:spacing w:after="0"/>
              <w:rPr>
                <w:rFonts w:ascii="Arial" w:hAnsi="Arial"/>
                <w:i/>
                <w:sz w:val="18"/>
              </w:rPr>
            </w:pPr>
            <w:r w:rsidRPr="00613175">
              <w:rPr>
                <w:rFonts w:ascii="Arial" w:hAnsi="Arial"/>
                <w:i/>
                <w:sz w:val="18"/>
              </w:rPr>
              <w:t>&lt;?xml version="1.0"</w:t>
            </w:r>
            <w:r w:rsidRPr="00613175">
              <w:rPr>
                <w:rFonts w:ascii="Arial" w:eastAsia="SimSun" w:hAnsi="Arial"/>
                <w:i/>
                <w:iCs/>
                <w:sz w:val="18"/>
                <w:lang w:eastAsia="zh-CN"/>
              </w:rPr>
              <w:t xml:space="preserve"> encoding="UTF-8"</w:t>
            </w:r>
            <w:r w:rsidRPr="00613175">
              <w:rPr>
                <w:rFonts w:ascii="Arial" w:hAnsi="Arial"/>
                <w:i/>
                <w:sz w:val="18"/>
              </w:rPr>
              <w:t>?&gt;</w:t>
            </w:r>
          </w:p>
          <w:p w14:paraId="17392DD9" w14:textId="77777777" w:rsidR="007D27F3" w:rsidRPr="00613175" w:rsidRDefault="007D27F3">
            <w:pPr>
              <w:keepNext/>
              <w:keepLines/>
              <w:spacing w:after="0"/>
              <w:rPr>
                <w:rFonts w:ascii="Arial" w:hAnsi="Arial"/>
                <w:i/>
                <w:sz w:val="18"/>
              </w:rPr>
            </w:pPr>
            <w:r w:rsidRPr="00613175">
              <w:rPr>
                <w:rFonts w:ascii="Arial" w:hAnsi="Arial"/>
                <w:i/>
                <w:sz w:val="18"/>
              </w:rPr>
              <w:t>&lt;ims-3gpp version="1"&gt;</w:t>
            </w:r>
          </w:p>
          <w:p w14:paraId="07A0A338" w14:textId="77777777" w:rsidR="007D27F3" w:rsidRPr="00613175" w:rsidRDefault="007D27F3">
            <w:pPr>
              <w:keepNext/>
              <w:keepLines/>
              <w:spacing w:after="0"/>
              <w:rPr>
                <w:rFonts w:ascii="Arial" w:hAnsi="Arial"/>
                <w:i/>
                <w:sz w:val="18"/>
              </w:rPr>
            </w:pPr>
            <w:r w:rsidRPr="00613175">
              <w:rPr>
                <w:rFonts w:ascii="Arial" w:hAnsi="Arial"/>
                <w:i/>
                <w:sz w:val="18"/>
              </w:rPr>
              <w:t xml:space="preserve">  &lt;alternative-service&gt;</w:t>
            </w:r>
          </w:p>
          <w:p w14:paraId="38A25677" w14:textId="77777777" w:rsidR="007D27F3" w:rsidRPr="00613175" w:rsidRDefault="007D27F3">
            <w:pPr>
              <w:keepNext/>
              <w:keepLines/>
              <w:spacing w:after="0"/>
              <w:rPr>
                <w:rFonts w:ascii="Arial" w:hAnsi="Arial"/>
                <w:i/>
                <w:sz w:val="18"/>
              </w:rPr>
            </w:pPr>
            <w:r w:rsidRPr="00613175">
              <w:rPr>
                <w:rFonts w:ascii="Arial" w:hAnsi="Arial"/>
                <w:i/>
                <w:sz w:val="18"/>
              </w:rPr>
              <w:t xml:space="preserve">    &lt;type&gt;emergency&lt;/type&gt;</w:t>
            </w:r>
          </w:p>
          <w:p w14:paraId="46DBD2C5" w14:textId="77777777" w:rsidR="007D27F3" w:rsidRPr="00613175" w:rsidRDefault="007D27F3">
            <w:pPr>
              <w:keepNext/>
              <w:keepLines/>
              <w:spacing w:after="0"/>
              <w:rPr>
                <w:rFonts w:ascii="Arial" w:hAnsi="Arial"/>
                <w:i/>
                <w:sz w:val="18"/>
              </w:rPr>
            </w:pPr>
            <w:r w:rsidRPr="00613175">
              <w:rPr>
                <w:rFonts w:ascii="Arial" w:hAnsi="Arial"/>
                <w:i/>
                <w:sz w:val="18"/>
              </w:rPr>
              <w:t xml:space="preserve">    &lt;reason/&gt;</w:t>
            </w:r>
          </w:p>
          <w:p w14:paraId="7A31AA9A" w14:textId="77777777" w:rsidR="007D27F3" w:rsidRPr="00613175" w:rsidRDefault="007D27F3">
            <w:pPr>
              <w:keepNext/>
              <w:keepLines/>
              <w:spacing w:after="0"/>
              <w:rPr>
                <w:rFonts w:ascii="Arial" w:hAnsi="Arial"/>
                <w:i/>
                <w:sz w:val="18"/>
              </w:rPr>
            </w:pPr>
            <w:r w:rsidRPr="00613175">
              <w:rPr>
                <w:rFonts w:ascii="Arial" w:hAnsi="Arial"/>
                <w:i/>
                <w:sz w:val="18"/>
              </w:rPr>
              <w:t xml:space="preserve">    &lt;action&gt;</w:t>
            </w:r>
            <w:r w:rsidRPr="00613175">
              <w:rPr>
                <w:rFonts w:ascii="Arial" w:hAnsi="Arial"/>
                <w:sz w:val="18"/>
              </w:rPr>
              <w:t>emergency-registration&lt;/action&gt;</w:t>
            </w:r>
          </w:p>
          <w:p w14:paraId="5E6ACA62" w14:textId="77777777" w:rsidR="007D27F3" w:rsidRPr="00613175" w:rsidRDefault="007D27F3">
            <w:pPr>
              <w:keepNext/>
              <w:keepLines/>
              <w:spacing w:after="0"/>
              <w:rPr>
                <w:rFonts w:ascii="Arial" w:hAnsi="Arial"/>
                <w:i/>
                <w:sz w:val="18"/>
              </w:rPr>
            </w:pPr>
            <w:r w:rsidRPr="00613175">
              <w:rPr>
                <w:rFonts w:ascii="Arial" w:hAnsi="Arial"/>
                <w:i/>
                <w:sz w:val="18"/>
              </w:rPr>
              <w:t xml:space="preserve">  &lt;/alternative-service&gt;</w:t>
            </w:r>
          </w:p>
          <w:p w14:paraId="41E2F5EE" w14:textId="77777777" w:rsidR="007D27F3" w:rsidRPr="00613175" w:rsidRDefault="007D27F3">
            <w:pPr>
              <w:pStyle w:val="TAL"/>
            </w:pPr>
            <w:r w:rsidRPr="00613175">
              <w:rPr>
                <w:i/>
              </w:rPr>
              <w:t>&lt;/ims-3gpp&gt;</w:t>
            </w:r>
          </w:p>
        </w:tc>
        <w:tc>
          <w:tcPr>
            <w:tcW w:w="749" w:type="dxa"/>
            <w:tcBorders>
              <w:top w:val="single" w:sz="4" w:space="0" w:color="auto"/>
              <w:left w:val="single" w:sz="4" w:space="0" w:color="auto"/>
              <w:bottom w:val="single" w:sz="4" w:space="0" w:color="auto"/>
              <w:right w:val="single" w:sz="4" w:space="0" w:color="auto"/>
            </w:tcBorders>
          </w:tcPr>
          <w:p w14:paraId="3B018D9E" w14:textId="77777777" w:rsidR="007D27F3" w:rsidRPr="00613175" w:rsidRDefault="007D27F3">
            <w:pPr>
              <w:pStyle w:val="TAL"/>
            </w:pPr>
          </w:p>
        </w:tc>
        <w:tc>
          <w:tcPr>
            <w:tcW w:w="1440" w:type="dxa"/>
            <w:tcBorders>
              <w:top w:val="single" w:sz="4" w:space="0" w:color="auto"/>
              <w:left w:val="single" w:sz="4" w:space="0" w:color="auto"/>
              <w:bottom w:val="single" w:sz="4" w:space="0" w:color="auto"/>
              <w:right w:val="single" w:sz="4" w:space="0" w:color="auto"/>
            </w:tcBorders>
            <w:hideMark/>
          </w:tcPr>
          <w:p w14:paraId="45A2BE4A" w14:textId="77777777" w:rsidR="007D27F3" w:rsidRPr="00613175" w:rsidRDefault="007D27F3">
            <w:pPr>
              <w:pStyle w:val="TAL"/>
            </w:pPr>
            <w:r w:rsidRPr="00613175">
              <w:t>TS 24.229 [7]</w:t>
            </w:r>
          </w:p>
        </w:tc>
      </w:tr>
    </w:tbl>
    <w:p w14:paraId="15E6C49D" w14:textId="77777777" w:rsidR="007D27F3" w:rsidRPr="00613175" w:rsidRDefault="007D27F3" w:rsidP="007D27F3">
      <w:pPr>
        <w:rPr>
          <w:lang w:eastAsia="ja-JP"/>
        </w:rPr>
      </w:pPr>
    </w:p>
    <w:p w14:paraId="51117F85" w14:textId="77777777" w:rsidR="007D27F3" w:rsidRPr="00613175" w:rsidRDefault="007D27F3" w:rsidP="001D48A4">
      <w:pPr>
        <w:pStyle w:val="TH"/>
      </w:pPr>
      <w:r w:rsidRPr="00613175">
        <w:t>Table 10.6.3.3-3: ACK (step 22, table 10.6.3.2-1)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738"/>
      </w:tblGrid>
      <w:tr w:rsidR="007D27F3" w:rsidRPr="00613175" w14:paraId="2647EDE9" w14:textId="77777777" w:rsidTr="007D27F3">
        <w:trPr>
          <w:jc w:val="center"/>
        </w:trPr>
        <w:tc>
          <w:tcPr>
            <w:tcW w:w="9738" w:type="dxa"/>
            <w:tcBorders>
              <w:top w:val="single" w:sz="4" w:space="0" w:color="auto"/>
              <w:left w:val="single" w:sz="4" w:space="0" w:color="auto"/>
              <w:bottom w:val="single" w:sz="4" w:space="0" w:color="auto"/>
              <w:right w:val="single" w:sz="4" w:space="0" w:color="auto"/>
            </w:tcBorders>
            <w:hideMark/>
          </w:tcPr>
          <w:p w14:paraId="2755EBE8" w14:textId="77777777" w:rsidR="007D27F3" w:rsidRPr="00613175" w:rsidRDefault="007D27F3">
            <w:pPr>
              <w:keepNext/>
              <w:keepLines/>
              <w:spacing w:after="0"/>
              <w:rPr>
                <w:rFonts w:ascii="Arial" w:hAnsi="Arial"/>
                <w:sz w:val="18"/>
              </w:rPr>
            </w:pPr>
            <w:r w:rsidRPr="00613175">
              <w:rPr>
                <w:rFonts w:ascii="Arial" w:hAnsi="Arial"/>
                <w:sz w:val="18"/>
              </w:rPr>
              <w:t>Derivation Path: TS 34.229-1 [2], Annex A.2.7, Conditions A1 and A4</w:t>
            </w:r>
          </w:p>
        </w:tc>
      </w:tr>
    </w:tbl>
    <w:p w14:paraId="2CDF00B3" w14:textId="6E2EBB31" w:rsidR="007D27F3" w:rsidRPr="00613175" w:rsidRDefault="007D27F3" w:rsidP="00613175"/>
    <w:p w14:paraId="55D6D65C" w14:textId="77777777" w:rsidR="003A2839" w:rsidRPr="00613175" w:rsidRDefault="003A2839" w:rsidP="003A2839">
      <w:pPr>
        <w:pStyle w:val="Heading2"/>
        <w:rPr>
          <w:rFonts w:eastAsia="Wingdings"/>
        </w:rPr>
      </w:pPr>
      <w:bookmarkStart w:id="1182" w:name="_Toc84254394"/>
      <w:bookmarkStart w:id="1183" w:name="_Toc84255189"/>
      <w:r w:rsidRPr="00613175">
        <w:rPr>
          <w:rFonts w:eastAsia="Wingdings"/>
        </w:rPr>
        <w:t>10.9</w:t>
      </w:r>
      <w:r w:rsidRPr="00613175">
        <w:rPr>
          <w:rFonts w:eastAsia="Wingdings"/>
        </w:rPr>
        <w:tab/>
        <w:t>Emergency call without emergency registration / UE credentials are not accepted / 5GS</w:t>
      </w:r>
      <w:bookmarkEnd w:id="1182"/>
      <w:bookmarkEnd w:id="1183"/>
    </w:p>
    <w:p w14:paraId="2DEA6336" w14:textId="77777777" w:rsidR="003A2839" w:rsidRPr="00613175" w:rsidRDefault="003A2839" w:rsidP="003A2839">
      <w:pPr>
        <w:pStyle w:val="H6"/>
      </w:pPr>
      <w:r w:rsidRPr="00613175">
        <w:t>10.9.1</w:t>
      </w:r>
      <w:r w:rsidRPr="00613175">
        <w:tab/>
        <w:t>Test Purpose (TP)</w:t>
      </w:r>
    </w:p>
    <w:p w14:paraId="13ECD5A7" w14:textId="77777777" w:rsidR="003A2839" w:rsidRPr="00613175" w:rsidRDefault="003A2839" w:rsidP="003A2839">
      <w:pPr>
        <w:pStyle w:val="H6"/>
        <w:rPr>
          <w:rFonts w:eastAsia="MT Extra"/>
        </w:rPr>
      </w:pPr>
      <w:r w:rsidRPr="00613175">
        <w:t>(1)</w:t>
      </w:r>
    </w:p>
    <w:p w14:paraId="7FCD22A2" w14:textId="77777777" w:rsidR="003A2839" w:rsidRPr="00613175" w:rsidRDefault="003A2839" w:rsidP="003A2839">
      <w:pPr>
        <w:pStyle w:val="PL"/>
        <w:rPr>
          <w:noProof w:val="0"/>
        </w:rPr>
      </w:pPr>
      <w:r w:rsidRPr="00613175">
        <w:rPr>
          <w:b/>
          <w:noProof w:val="0"/>
        </w:rPr>
        <w:t>with</w:t>
      </w:r>
      <w:r w:rsidRPr="00613175">
        <w:rPr>
          <w:noProof w:val="0"/>
        </w:rPr>
        <w:t xml:space="preserve"> { UE being registered to IMS and being made to initiate an emergency call }</w:t>
      </w:r>
    </w:p>
    <w:p w14:paraId="7BB69F2D" w14:textId="77777777" w:rsidR="003A2839" w:rsidRPr="00613175" w:rsidRDefault="003A2839" w:rsidP="003A2839">
      <w:pPr>
        <w:pStyle w:val="PL"/>
        <w:rPr>
          <w:noProof w:val="0"/>
        </w:rPr>
      </w:pPr>
      <w:r w:rsidRPr="00613175">
        <w:rPr>
          <w:b/>
          <w:noProof w:val="0"/>
        </w:rPr>
        <w:t>ensure</w:t>
      </w:r>
      <w:r w:rsidRPr="00613175">
        <w:rPr>
          <w:noProof w:val="0"/>
        </w:rPr>
        <w:t xml:space="preserve"> that {</w:t>
      </w:r>
    </w:p>
    <w:p w14:paraId="28058B24" w14:textId="77777777" w:rsidR="003A2839" w:rsidRPr="00613175" w:rsidRDefault="003A2839" w:rsidP="003A2839">
      <w:pPr>
        <w:pStyle w:val="PL"/>
        <w:rPr>
          <w:noProof w:val="0"/>
        </w:rPr>
      </w:pPr>
      <w:r w:rsidRPr="00613175">
        <w:rPr>
          <w:noProof w:val="0"/>
        </w:rPr>
        <w:t xml:space="preserve">  </w:t>
      </w:r>
      <w:r w:rsidRPr="00613175">
        <w:rPr>
          <w:b/>
          <w:noProof w:val="0"/>
        </w:rPr>
        <w:t>when</w:t>
      </w:r>
      <w:r w:rsidRPr="00613175">
        <w:rPr>
          <w:noProof w:val="0"/>
        </w:rPr>
        <w:t xml:space="preserve"> { UE attempts IMS emergency registration and network declines by sending 403 Forbidden }</w:t>
      </w:r>
    </w:p>
    <w:p w14:paraId="77B7BF6A" w14:textId="77777777" w:rsidR="003A2839" w:rsidRPr="00613175" w:rsidRDefault="003A2839" w:rsidP="003A2839">
      <w:pPr>
        <w:pStyle w:val="PL"/>
        <w:rPr>
          <w:noProof w:val="0"/>
        </w:rPr>
      </w:pPr>
      <w:r w:rsidRPr="00613175">
        <w:rPr>
          <w:noProof w:val="0"/>
        </w:rPr>
        <w:t xml:space="preserve">    </w:t>
      </w:r>
      <w:r w:rsidRPr="00613175">
        <w:rPr>
          <w:b/>
          <w:noProof w:val="0"/>
        </w:rPr>
        <w:t>then</w:t>
      </w:r>
      <w:r w:rsidRPr="00613175">
        <w:rPr>
          <w:noProof w:val="0"/>
        </w:rPr>
        <w:t xml:space="preserve"> { UE initiates and completes IMS emergency calls on non-protected ports }</w:t>
      </w:r>
    </w:p>
    <w:p w14:paraId="5F372F74" w14:textId="34FB91D7" w:rsidR="003A2839" w:rsidRPr="00613175" w:rsidRDefault="003A2839" w:rsidP="003A2839">
      <w:pPr>
        <w:pStyle w:val="PL"/>
        <w:rPr>
          <w:b/>
          <w:noProof w:val="0"/>
        </w:rPr>
      </w:pPr>
      <w:r w:rsidRPr="00613175">
        <w:rPr>
          <w:b/>
          <w:noProof w:val="0"/>
        </w:rPr>
        <w:t>}</w:t>
      </w:r>
    </w:p>
    <w:p w14:paraId="3216B0DC" w14:textId="77777777" w:rsidR="003A2839" w:rsidRPr="00613175" w:rsidRDefault="003A2839" w:rsidP="003A2839">
      <w:pPr>
        <w:pStyle w:val="PL"/>
        <w:rPr>
          <w:noProof w:val="0"/>
        </w:rPr>
      </w:pPr>
    </w:p>
    <w:p w14:paraId="63246F59" w14:textId="77777777" w:rsidR="003A2839" w:rsidRPr="00613175" w:rsidRDefault="003A2839" w:rsidP="003A2839">
      <w:pPr>
        <w:pStyle w:val="H6"/>
      </w:pPr>
      <w:r w:rsidRPr="00613175">
        <w:t>10.9.2</w:t>
      </w:r>
      <w:r w:rsidRPr="00613175">
        <w:tab/>
        <w:t>Conformance Requirements</w:t>
      </w:r>
    </w:p>
    <w:p w14:paraId="07D08CFE" w14:textId="77777777" w:rsidR="003A2839" w:rsidRPr="00613175" w:rsidRDefault="003A2839" w:rsidP="003A2839">
      <w:r w:rsidRPr="00613175">
        <w:t>The conformance requirements covered in the present test case are, unless otherwise stated, Rel-15 requirements.</w:t>
      </w:r>
    </w:p>
    <w:p w14:paraId="66BD8FB6" w14:textId="77777777" w:rsidR="003A2839" w:rsidRPr="00613175" w:rsidRDefault="003A2839" w:rsidP="003A2839">
      <w:r w:rsidRPr="00613175">
        <w:t>[TS 33.203 clause 7.1]</w:t>
      </w:r>
    </w:p>
    <w:p w14:paraId="113F361A" w14:textId="77777777" w:rsidR="003A2839" w:rsidRPr="00613175" w:rsidRDefault="003A2839" w:rsidP="003A2839">
      <w:pPr>
        <w:pStyle w:val="B2"/>
      </w:pPr>
      <w:r w:rsidRPr="00613175">
        <w:t>The P</w:t>
      </w:r>
      <w:r w:rsidRPr="00613175">
        <w:noBreakHyphen/>
        <w:t xml:space="preserve">CSCF is allowed to receive only REGISTER messages, messages relating to emergency services in accordance with </w:t>
      </w:r>
      <w:r w:rsidRPr="00613175">
        <w:rPr>
          <w:rFonts w:eastAsia="SimSun"/>
          <w:lang w:eastAsia="zh-CN" w:bidi="he-IL"/>
        </w:rPr>
        <w:t>TS 23.167</w:t>
      </w:r>
      <w:r w:rsidRPr="00613175">
        <w:t xml:space="preserve"> [31] and TS 24.229 [8], and error messages related to unprotected messages on unprotected ports. All other messages not arriving on a protected port shall be either discarded or rejected by the P</w:t>
      </w:r>
      <w:r w:rsidRPr="00613175">
        <w:noBreakHyphen/>
        <w:t>CSCF.</w:t>
      </w:r>
    </w:p>
    <w:p w14:paraId="410B3606" w14:textId="77777777" w:rsidR="003A2839" w:rsidRPr="00613175" w:rsidRDefault="003A2839" w:rsidP="003A2839">
      <w:pPr>
        <w:pStyle w:val="B2"/>
      </w:pPr>
      <w:r w:rsidRPr="00613175">
        <w:t>4.</w:t>
      </w:r>
      <w:r w:rsidRPr="00613175">
        <w:tab/>
        <w:t>The UE is allowed to receive only the following messages on an unprotected port:</w:t>
      </w:r>
    </w:p>
    <w:p w14:paraId="66244EF5" w14:textId="77777777" w:rsidR="003A2839" w:rsidRPr="00613175" w:rsidRDefault="003A2839" w:rsidP="003A2839">
      <w:pPr>
        <w:pStyle w:val="B3"/>
      </w:pPr>
      <w:r w:rsidRPr="00613175">
        <w:t>-</w:t>
      </w:r>
      <w:r w:rsidRPr="00613175">
        <w:tab/>
        <w:t xml:space="preserve">responses to unprotected REGISTER messages; </w:t>
      </w:r>
    </w:p>
    <w:p w14:paraId="19F5F17C" w14:textId="77777777" w:rsidR="003A2839" w:rsidRPr="00613175" w:rsidRDefault="003A2839" w:rsidP="003A2839">
      <w:pPr>
        <w:pStyle w:val="B3"/>
      </w:pPr>
      <w:r w:rsidRPr="00613175">
        <w:t>-</w:t>
      </w:r>
      <w:r w:rsidRPr="00613175">
        <w:tab/>
        <w:t xml:space="preserve">messages relating to emergency services in accordance with </w:t>
      </w:r>
      <w:r w:rsidRPr="00613175">
        <w:rPr>
          <w:rFonts w:eastAsia="SimSun"/>
          <w:lang w:eastAsia="zh-CN" w:bidi="he-IL"/>
        </w:rPr>
        <w:t>TS 23.167</w:t>
      </w:r>
      <w:r w:rsidRPr="00613175">
        <w:t xml:space="preserve"> [31] and TS 24.229 [8];</w:t>
      </w:r>
    </w:p>
    <w:p w14:paraId="0B3DEBC8" w14:textId="77777777" w:rsidR="003A2839" w:rsidRPr="00613175" w:rsidRDefault="003A2839" w:rsidP="003A2839">
      <w:pPr>
        <w:pStyle w:val="B3"/>
      </w:pPr>
      <w:r w:rsidRPr="00613175">
        <w:t>-</w:t>
      </w:r>
      <w:r w:rsidRPr="00613175">
        <w:tab/>
        <w:t>error messages related to unprotected messages.</w:t>
      </w:r>
    </w:p>
    <w:p w14:paraId="618B00F1" w14:textId="77777777" w:rsidR="003A2839" w:rsidRPr="00613175" w:rsidRDefault="003A2839" w:rsidP="003A2839">
      <w:pPr>
        <w:pStyle w:val="B2"/>
      </w:pPr>
      <w:r w:rsidRPr="00613175">
        <w:tab/>
        <w:t>All other messages not arriving on a protected port shall be rejected or silently discarded by the UE.</w:t>
      </w:r>
    </w:p>
    <w:p w14:paraId="2CAFFA9D" w14:textId="77777777" w:rsidR="003A2839" w:rsidRPr="00613175" w:rsidRDefault="003A2839" w:rsidP="003A2839">
      <w:r w:rsidRPr="00613175">
        <w:t>[TS 24.229 clause 5.1.6.1]</w:t>
      </w:r>
    </w:p>
    <w:p w14:paraId="762E2370" w14:textId="77777777" w:rsidR="003A2839" w:rsidRPr="00613175" w:rsidRDefault="003A2839" w:rsidP="003A2839">
      <w:r w:rsidRPr="00613175">
        <w:t>If the IM CN subsystem is selected and the UE is currently attached to its home operator's network (e.g. HPLMN) and the UE is currently registered and the IP-CAN defines emergency bearers and the core network has indicated that it supports emergency bearers, the UE shall:</w:t>
      </w:r>
    </w:p>
    <w:p w14:paraId="631267B0" w14:textId="77777777" w:rsidR="003A2839" w:rsidRPr="00613175" w:rsidRDefault="003A2839" w:rsidP="003A2839">
      <w:pPr>
        <w:pStyle w:val="B10"/>
        <w:rPr>
          <w:lang w:eastAsia="ja-JP"/>
        </w:rPr>
      </w:pPr>
      <w:r w:rsidRPr="00613175">
        <w:rPr>
          <w:lang w:eastAsia="ja-JP"/>
        </w:rPr>
        <w:t>1)</w:t>
      </w:r>
      <w:r w:rsidRPr="00613175">
        <w:rPr>
          <w:lang w:eastAsia="ja-JP"/>
        </w:rPr>
        <w:tab/>
        <w:t>perform an initial emergency registration, as described in subclause 5.1.6.2; and</w:t>
      </w:r>
    </w:p>
    <w:p w14:paraId="040AB036" w14:textId="272BD40F" w:rsidR="003A2839" w:rsidRPr="00613175" w:rsidRDefault="003A2839" w:rsidP="00613175">
      <w:pPr>
        <w:pStyle w:val="B10"/>
        <w:rPr>
          <w:lang w:eastAsia="en-US"/>
        </w:rPr>
      </w:pPr>
      <w:r w:rsidRPr="00613175">
        <w:rPr>
          <w:lang w:eastAsia="ja-JP"/>
        </w:rPr>
        <w:t>2)</w:t>
      </w:r>
      <w:r w:rsidRPr="00613175">
        <w:rPr>
          <w:lang w:eastAsia="ja-JP"/>
        </w:rPr>
        <w:tab/>
        <w:t>attempt an emergency call as described in subclause 5.1.6.8.3.</w:t>
      </w:r>
    </w:p>
    <w:p w14:paraId="2916A990" w14:textId="77777777" w:rsidR="003A2839" w:rsidRPr="00613175" w:rsidRDefault="003A2839" w:rsidP="003A2839">
      <w:pPr>
        <w:pStyle w:val="H6"/>
      </w:pPr>
      <w:r w:rsidRPr="00613175">
        <w:t>10.9.3</w:t>
      </w:r>
      <w:r w:rsidRPr="00613175">
        <w:tab/>
        <w:t>Test description</w:t>
      </w:r>
    </w:p>
    <w:p w14:paraId="6573B7A7" w14:textId="77777777" w:rsidR="003A2839" w:rsidRPr="00613175" w:rsidRDefault="003A2839" w:rsidP="003A2839">
      <w:pPr>
        <w:pStyle w:val="H6"/>
      </w:pPr>
      <w:r w:rsidRPr="00613175">
        <w:t>10.9.3.1</w:t>
      </w:r>
      <w:r w:rsidRPr="00613175">
        <w:tab/>
        <w:t>Pre-test conditions</w:t>
      </w:r>
    </w:p>
    <w:p w14:paraId="2359604E" w14:textId="77777777" w:rsidR="003A2839" w:rsidRPr="00613175" w:rsidRDefault="003A2839" w:rsidP="003A2839">
      <w:pPr>
        <w:pStyle w:val="H6"/>
        <w:rPr>
          <w:rFonts w:eastAsia="MT Extra" w:cs="Tahoma"/>
        </w:rPr>
      </w:pPr>
      <w:r w:rsidRPr="00613175">
        <w:rPr>
          <w:rFonts w:cs="Tahoma"/>
        </w:rPr>
        <w:t>System Simulator:</w:t>
      </w:r>
    </w:p>
    <w:p w14:paraId="36D0539F" w14:textId="77777777" w:rsidR="003A2839" w:rsidRPr="00613175" w:rsidRDefault="003A2839" w:rsidP="003A2839">
      <w:pPr>
        <w:pStyle w:val="B10"/>
        <w:rPr>
          <w:rFonts w:cs="MS LineDraw"/>
          <w:lang w:eastAsia="sv-SE"/>
        </w:rPr>
      </w:pPr>
      <w:r w:rsidRPr="00613175">
        <w:t>-</w:t>
      </w:r>
      <w:r w:rsidRPr="00613175">
        <w:tab/>
        <w:t>1 NR Cell connected to 5GC, default parameters.</w:t>
      </w:r>
    </w:p>
    <w:p w14:paraId="7124D8F2" w14:textId="77777777" w:rsidR="003A2839" w:rsidRPr="00613175" w:rsidRDefault="003A2839" w:rsidP="003A2839">
      <w:pPr>
        <w:pStyle w:val="H6"/>
        <w:rPr>
          <w:lang w:eastAsia="en-US"/>
        </w:rPr>
      </w:pPr>
      <w:r w:rsidRPr="00613175">
        <w:t>UE:</w:t>
      </w:r>
    </w:p>
    <w:p w14:paraId="2DA3A21E" w14:textId="77777777" w:rsidR="003A2839" w:rsidRPr="00613175" w:rsidRDefault="003A2839" w:rsidP="003A2839">
      <w:pPr>
        <w:pStyle w:val="B10"/>
      </w:pPr>
      <w:r w:rsidRPr="00613175">
        <w:t>-</w:t>
      </w:r>
      <w:r w:rsidRPr="00613175">
        <w:tab/>
        <w:t>UE contains either ISIM and USIM applications or only USIM application on UICC.</w:t>
      </w:r>
    </w:p>
    <w:p w14:paraId="798F2971" w14:textId="77777777" w:rsidR="003A2839" w:rsidRPr="00613175" w:rsidRDefault="003A2839" w:rsidP="003A2839">
      <w:pPr>
        <w:pStyle w:val="B10"/>
      </w:pPr>
      <w:r w:rsidRPr="00613175">
        <w:t>-</w:t>
      </w:r>
      <w:r w:rsidRPr="00613175">
        <w:tab/>
        <w:t>UE is configured to register for IMS after switch on.</w:t>
      </w:r>
    </w:p>
    <w:p w14:paraId="0435DE5F" w14:textId="77777777" w:rsidR="003A2839" w:rsidRPr="00613175" w:rsidRDefault="003A2839" w:rsidP="003A2839">
      <w:pPr>
        <w:pStyle w:val="H6"/>
        <w:rPr>
          <w:rFonts w:cs="Tahoma"/>
        </w:rPr>
      </w:pPr>
      <w:r w:rsidRPr="00613175">
        <w:rPr>
          <w:rFonts w:cs="Tahoma"/>
        </w:rPr>
        <w:t>Preamble:</w:t>
      </w:r>
    </w:p>
    <w:p w14:paraId="21A0A1FA" w14:textId="77777777" w:rsidR="003A2839" w:rsidRPr="00613175" w:rsidRDefault="003A2839" w:rsidP="003A2839">
      <w:pPr>
        <w:pStyle w:val="B10"/>
      </w:pPr>
      <w:r w:rsidRPr="00613175">
        <w:t>-</w:t>
      </w:r>
      <w:r w:rsidRPr="00613175">
        <w:tab/>
        <w:t>The UE is in test state 1N-A (TS 38.508-1 [21]) and registered to IMS.</w:t>
      </w:r>
    </w:p>
    <w:p w14:paraId="2A72C7E4" w14:textId="77777777" w:rsidR="003A2839" w:rsidRPr="00613175" w:rsidRDefault="003A2839" w:rsidP="003A2839">
      <w:pPr>
        <w:pStyle w:val="H6"/>
        <w:rPr>
          <w:snapToGrid w:val="0"/>
        </w:rPr>
      </w:pPr>
      <w:r w:rsidRPr="00613175">
        <w:t>10.9.3.2</w:t>
      </w:r>
      <w:r w:rsidRPr="00613175">
        <w:tab/>
      </w:r>
      <w:r w:rsidRPr="00613175">
        <w:rPr>
          <w:snapToGrid w:val="0"/>
        </w:rPr>
        <w:t>Test procedure sequence</w:t>
      </w:r>
    </w:p>
    <w:p w14:paraId="106B4807" w14:textId="77777777" w:rsidR="003A2839" w:rsidRPr="00613175" w:rsidRDefault="003A2839" w:rsidP="003A2839">
      <w:pPr>
        <w:pStyle w:val="TH"/>
        <w:rPr>
          <w:rFonts w:eastAsia="MT Extra" w:cs="Tahoma"/>
        </w:rPr>
      </w:pPr>
      <w:r w:rsidRPr="00613175">
        <w:rPr>
          <w:rFonts w:cs="Tahoma"/>
        </w:rPr>
        <w:t>Table 10.9.3.2-1: Main Behaviour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4677"/>
        <w:gridCol w:w="709"/>
        <w:gridCol w:w="1762"/>
        <w:gridCol w:w="567"/>
        <w:gridCol w:w="850"/>
      </w:tblGrid>
      <w:tr w:rsidR="003A2839" w:rsidRPr="00613175" w14:paraId="17E78065" w14:textId="77777777" w:rsidTr="003A2839">
        <w:trPr>
          <w:jc w:val="center"/>
        </w:trPr>
        <w:tc>
          <w:tcPr>
            <w:tcW w:w="988" w:type="dxa"/>
            <w:tcBorders>
              <w:top w:val="single" w:sz="4" w:space="0" w:color="auto"/>
              <w:left w:val="single" w:sz="4" w:space="0" w:color="auto"/>
              <w:bottom w:val="nil"/>
              <w:right w:val="single" w:sz="4" w:space="0" w:color="auto"/>
            </w:tcBorders>
            <w:hideMark/>
          </w:tcPr>
          <w:p w14:paraId="7EB6F1FB" w14:textId="77777777" w:rsidR="003A2839" w:rsidRPr="00613175" w:rsidRDefault="003A2839">
            <w:pPr>
              <w:pStyle w:val="TAH"/>
              <w:ind w:left="400" w:hanging="400"/>
              <w:rPr>
                <w:rFonts w:cs="MS LineDraw"/>
              </w:rPr>
            </w:pPr>
            <w:r w:rsidRPr="00613175">
              <w:t>St</w:t>
            </w:r>
          </w:p>
        </w:tc>
        <w:tc>
          <w:tcPr>
            <w:tcW w:w="4677" w:type="dxa"/>
            <w:tcBorders>
              <w:top w:val="single" w:sz="4" w:space="0" w:color="auto"/>
              <w:left w:val="single" w:sz="4" w:space="0" w:color="auto"/>
              <w:bottom w:val="single" w:sz="4" w:space="0" w:color="auto"/>
              <w:right w:val="single" w:sz="4" w:space="0" w:color="auto"/>
            </w:tcBorders>
            <w:hideMark/>
          </w:tcPr>
          <w:p w14:paraId="4B6E284A" w14:textId="77777777" w:rsidR="003A2839" w:rsidRPr="00613175" w:rsidRDefault="003A2839">
            <w:pPr>
              <w:pStyle w:val="TAH"/>
              <w:ind w:left="400" w:hanging="400"/>
            </w:pPr>
            <w:r w:rsidRPr="00613175">
              <w:t>Procedure</w:t>
            </w:r>
          </w:p>
        </w:tc>
        <w:tc>
          <w:tcPr>
            <w:tcW w:w="2471" w:type="dxa"/>
            <w:gridSpan w:val="2"/>
            <w:tcBorders>
              <w:top w:val="single" w:sz="4" w:space="0" w:color="auto"/>
              <w:left w:val="single" w:sz="4" w:space="0" w:color="auto"/>
              <w:bottom w:val="single" w:sz="4" w:space="0" w:color="auto"/>
              <w:right w:val="single" w:sz="4" w:space="0" w:color="auto"/>
            </w:tcBorders>
            <w:hideMark/>
          </w:tcPr>
          <w:p w14:paraId="5C0C6D55" w14:textId="77777777" w:rsidR="003A2839" w:rsidRPr="00613175" w:rsidRDefault="003A2839">
            <w:pPr>
              <w:pStyle w:val="TAH"/>
              <w:ind w:left="400" w:hanging="400"/>
            </w:pPr>
            <w:r w:rsidRPr="00613175">
              <w:t>Message Sequence</w:t>
            </w:r>
          </w:p>
        </w:tc>
        <w:tc>
          <w:tcPr>
            <w:tcW w:w="567" w:type="dxa"/>
            <w:tcBorders>
              <w:top w:val="single" w:sz="4" w:space="0" w:color="auto"/>
              <w:left w:val="single" w:sz="4" w:space="0" w:color="auto"/>
              <w:bottom w:val="nil"/>
              <w:right w:val="single" w:sz="4" w:space="0" w:color="auto"/>
            </w:tcBorders>
            <w:hideMark/>
          </w:tcPr>
          <w:p w14:paraId="63CB3689" w14:textId="77777777" w:rsidR="003A2839" w:rsidRPr="00613175" w:rsidRDefault="003A2839">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05F80BC0" w14:textId="77777777" w:rsidR="003A2839" w:rsidRPr="00613175" w:rsidRDefault="003A2839">
            <w:pPr>
              <w:pStyle w:val="TAH"/>
            </w:pPr>
            <w:r w:rsidRPr="00613175">
              <w:t>Verdict</w:t>
            </w:r>
          </w:p>
        </w:tc>
      </w:tr>
      <w:tr w:rsidR="003A2839" w:rsidRPr="00613175" w14:paraId="1AB390C9" w14:textId="77777777" w:rsidTr="003A2839">
        <w:trPr>
          <w:jc w:val="center"/>
        </w:trPr>
        <w:tc>
          <w:tcPr>
            <w:tcW w:w="988" w:type="dxa"/>
            <w:tcBorders>
              <w:top w:val="nil"/>
              <w:left w:val="single" w:sz="4" w:space="0" w:color="auto"/>
              <w:bottom w:val="single" w:sz="4" w:space="0" w:color="auto"/>
              <w:right w:val="single" w:sz="4" w:space="0" w:color="auto"/>
            </w:tcBorders>
          </w:tcPr>
          <w:p w14:paraId="27356CA6" w14:textId="77777777" w:rsidR="003A2839" w:rsidRPr="00613175" w:rsidRDefault="003A2839">
            <w:pPr>
              <w:pStyle w:val="TAH"/>
            </w:pPr>
          </w:p>
        </w:tc>
        <w:tc>
          <w:tcPr>
            <w:tcW w:w="4677" w:type="dxa"/>
            <w:tcBorders>
              <w:top w:val="single" w:sz="4" w:space="0" w:color="auto"/>
              <w:left w:val="single" w:sz="4" w:space="0" w:color="auto"/>
              <w:bottom w:val="single" w:sz="4" w:space="0" w:color="auto"/>
              <w:right w:val="single" w:sz="4" w:space="0" w:color="auto"/>
            </w:tcBorders>
          </w:tcPr>
          <w:p w14:paraId="4795DA7F" w14:textId="77777777" w:rsidR="003A2839" w:rsidRPr="00613175" w:rsidRDefault="003A2839">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5AEC0AD5" w14:textId="77777777" w:rsidR="003A2839" w:rsidRPr="00613175" w:rsidRDefault="003A2839">
            <w:pPr>
              <w:pStyle w:val="TAH"/>
            </w:pPr>
            <w:r w:rsidRPr="00613175">
              <w:t>U - S</w:t>
            </w:r>
          </w:p>
        </w:tc>
        <w:tc>
          <w:tcPr>
            <w:tcW w:w="1762" w:type="dxa"/>
            <w:tcBorders>
              <w:top w:val="single" w:sz="4" w:space="0" w:color="auto"/>
              <w:left w:val="single" w:sz="4" w:space="0" w:color="auto"/>
              <w:bottom w:val="single" w:sz="4" w:space="0" w:color="auto"/>
              <w:right w:val="single" w:sz="4" w:space="0" w:color="auto"/>
            </w:tcBorders>
            <w:hideMark/>
          </w:tcPr>
          <w:p w14:paraId="2C687F45" w14:textId="77777777" w:rsidR="003A2839" w:rsidRPr="00613175" w:rsidRDefault="003A2839">
            <w:pPr>
              <w:pStyle w:val="TAH"/>
            </w:pPr>
            <w:r w:rsidRPr="00613175">
              <w:t>Message</w:t>
            </w:r>
          </w:p>
        </w:tc>
        <w:tc>
          <w:tcPr>
            <w:tcW w:w="567" w:type="dxa"/>
            <w:tcBorders>
              <w:top w:val="nil"/>
              <w:left w:val="single" w:sz="4" w:space="0" w:color="auto"/>
              <w:bottom w:val="single" w:sz="4" w:space="0" w:color="auto"/>
              <w:right w:val="single" w:sz="4" w:space="0" w:color="auto"/>
            </w:tcBorders>
          </w:tcPr>
          <w:p w14:paraId="3FE75781" w14:textId="77777777" w:rsidR="003A2839" w:rsidRPr="00613175" w:rsidRDefault="003A2839">
            <w:pPr>
              <w:pStyle w:val="TAH"/>
            </w:pPr>
          </w:p>
        </w:tc>
        <w:tc>
          <w:tcPr>
            <w:tcW w:w="850" w:type="dxa"/>
            <w:tcBorders>
              <w:top w:val="nil"/>
              <w:left w:val="single" w:sz="4" w:space="0" w:color="auto"/>
              <w:bottom w:val="single" w:sz="4" w:space="0" w:color="auto"/>
              <w:right w:val="single" w:sz="4" w:space="0" w:color="auto"/>
            </w:tcBorders>
          </w:tcPr>
          <w:p w14:paraId="2914B6BF" w14:textId="77777777" w:rsidR="003A2839" w:rsidRPr="00613175" w:rsidRDefault="003A2839">
            <w:pPr>
              <w:pStyle w:val="TAH"/>
            </w:pPr>
          </w:p>
        </w:tc>
      </w:tr>
      <w:tr w:rsidR="003A2839" w:rsidRPr="00613175" w14:paraId="09400EEE"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75C628DC" w14:textId="77777777" w:rsidR="003A2839" w:rsidRPr="00613175" w:rsidRDefault="003A2839">
            <w:pPr>
              <w:pStyle w:val="TAC"/>
              <w:rPr>
                <w:lang w:eastAsia="zh-CN"/>
              </w:rPr>
            </w:pPr>
            <w:r w:rsidRPr="00613175">
              <w:rPr>
                <w:lang w:eastAsia="zh-CN"/>
              </w:rPr>
              <w:t>1</w:t>
            </w:r>
          </w:p>
        </w:tc>
        <w:tc>
          <w:tcPr>
            <w:tcW w:w="4677" w:type="dxa"/>
            <w:tcBorders>
              <w:top w:val="single" w:sz="4" w:space="0" w:color="auto"/>
              <w:left w:val="single" w:sz="4" w:space="0" w:color="auto"/>
              <w:bottom w:val="single" w:sz="4" w:space="0" w:color="auto"/>
              <w:right w:val="single" w:sz="4" w:space="0" w:color="auto"/>
            </w:tcBorders>
            <w:hideMark/>
          </w:tcPr>
          <w:p w14:paraId="4E1A88D1" w14:textId="77777777" w:rsidR="003A2839" w:rsidRPr="00613175" w:rsidRDefault="003A2839">
            <w:pPr>
              <w:pStyle w:val="TAL"/>
              <w:rPr>
                <w:lang w:eastAsia="en-US"/>
              </w:rPr>
            </w:pPr>
            <w:r w:rsidRPr="00613175">
              <w:t>Make the UE to initiate an emergency call.</w:t>
            </w:r>
          </w:p>
        </w:tc>
        <w:tc>
          <w:tcPr>
            <w:tcW w:w="709" w:type="dxa"/>
            <w:tcBorders>
              <w:top w:val="single" w:sz="4" w:space="0" w:color="auto"/>
              <w:left w:val="single" w:sz="4" w:space="0" w:color="auto"/>
              <w:bottom w:val="single" w:sz="4" w:space="0" w:color="auto"/>
              <w:right w:val="single" w:sz="4" w:space="0" w:color="auto"/>
            </w:tcBorders>
            <w:hideMark/>
          </w:tcPr>
          <w:p w14:paraId="6AFF8E5E" w14:textId="77777777" w:rsidR="003A2839" w:rsidRPr="00613175" w:rsidRDefault="003A2839">
            <w:pPr>
              <w:pStyle w:val="TAC"/>
            </w:pPr>
            <w:r w:rsidRPr="00613175">
              <w:rPr>
                <w:lang w:eastAsia="zh-CN"/>
              </w:rPr>
              <w:t>-</w:t>
            </w:r>
          </w:p>
        </w:tc>
        <w:tc>
          <w:tcPr>
            <w:tcW w:w="1762" w:type="dxa"/>
            <w:tcBorders>
              <w:top w:val="single" w:sz="4" w:space="0" w:color="auto"/>
              <w:left w:val="single" w:sz="4" w:space="0" w:color="auto"/>
              <w:bottom w:val="single" w:sz="4" w:space="0" w:color="auto"/>
              <w:right w:val="single" w:sz="4" w:space="0" w:color="auto"/>
            </w:tcBorders>
            <w:hideMark/>
          </w:tcPr>
          <w:p w14:paraId="6905A12F" w14:textId="77777777" w:rsidR="003A2839" w:rsidRPr="00613175" w:rsidRDefault="003A2839">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18057DCA"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25B76F93" w14:textId="77777777" w:rsidR="003A2839" w:rsidRPr="00613175" w:rsidRDefault="003A2839">
            <w:pPr>
              <w:pStyle w:val="TAC"/>
            </w:pPr>
            <w:r w:rsidRPr="00613175">
              <w:t>-</w:t>
            </w:r>
          </w:p>
        </w:tc>
      </w:tr>
      <w:tr w:rsidR="003A2839" w:rsidRPr="00613175" w14:paraId="7B760C27"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79898099" w14:textId="77777777" w:rsidR="003A2839" w:rsidRPr="00613175" w:rsidRDefault="003A2839">
            <w:pPr>
              <w:pStyle w:val="TAC"/>
              <w:rPr>
                <w:lang w:eastAsia="zh-CN"/>
              </w:rPr>
            </w:pPr>
            <w:r w:rsidRPr="00613175">
              <w:rPr>
                <w:lang w:eastAsia="zh-CN"/>
              </w:rPr>
              <w:t>2-9</w:t>
            </w:r>
          </w:p>
        </w:tc>
        <w:tc>
          <w:tcPr>
            <w:tcW w:w="4677" w:type="dxa"/>
            <w:tcBorders>
              <w:top w:val="single" w:sz="4" w:space="0" w:color="auto"/>
              <w:left w:val="single" w:sz="4" w:space="0" w:color="auto"/>
              <w:bottom w:val="single" w:sz="4" w:space="0" w:color="auto"/>
              <w:right w:val="single" w:sz="4" w:space="0" w:color="auto"/>
            </w:tcBorders>
            <w:hideMark/>
          </w:tcPr>
          <w:p w14:paraId="2B175A01" w14:textId="77777777" w:rsidR="003A2839" w:rsidRPr="00613175" w:rsidRDefault="003A2839">
            <w:pPr>
              <w:pStyle w:val="TAL"/>
              <w:rPr>
                <w:snapToGrid w:val="0"/>
                <w:lang w:eastAsia="zh-CN"/>
              </w:rPr>
            </w:pPr>
            <w:r w:rsidRPr="00613175">
              <w:rPr>
                <w:snapToGrid w:val="0"/>
                <w:lang w:eastAsia="zh-CN"/>
              </w:rPr>
              <w:t xml:space="preserve">Steps 1-8 of annex table 4.9.11.2.2-1 of TS 38.508-1[21] </w:t>
            </w:r>
            <w:r w:rsidRPr="00613175">
              <w:t>are performed.</w:t>
            </w:r>
          </w:p>
        </w:tc>
        <w:tc>
          <w:tcPr>
            <w:tcW w:w="709" w:type="dxa"/>
            <w:tcBorders>
              <w:top w:val="single" w:sz="4" w:space="0" w:color="auto"/>
              <w:left w:val="single" w:sz="4" w:space="0" w:color="auto"/>
              <w:bottom w:val="single" w:sz="4" w:space="0" w:color="auto"/>
              <w:right w:val="single" w:sz="4" w:space="0" w:color="auto"/>
            </w:tcBorders>
            <w:hideMark/>
          </w:tcPr>
          <w:p w14:paraId="39E4ABE9" w14:textId="77777777" w:rsidR="003A2839" w:rsidRPr="00613175" w:rsidRDefault="003A2839">
            <w:pPr>
              <w:pStyle w:val="TAC"/>
              <w:rPr>
                <w:lang w:eastAsia="en-US"/>
              </w:rPr>
            </w:pPr>
            <w:r w:rsidRPr="00613175">
              <w:rPr>
                <w:lang w:eastAsia="zh-CN"/>
              </w:rPr>
              <w:t>-</w:t>
            </w:r>
          </w:p>
        </w:tc>
        <w:tc>
          <w:tcPr>
            <w:tcW w:w="1762" w:type="dxa"/>
            <w:tcBorders>
              <w:top w:val="single" w:sz="4" w:space="0" w:color="auto"/>
              <w:left w:val="single" w:sz="4" w:space="0" w:color="auto"/>
              <w:bottom w:val="single" w:sz="4" w:space="0" w:color="auto"/>
              <w:right w:val="single" w:sz="4" w:space="0" w:color="auto"/>
            </w:tcBorders>
            <w:hideMark/>
          </w:tcPr>
          <w:p w14:paraId="14A3D16E" w14:textId="77777777" w:rsidR="003A2839" w:rsidRPr="00613175" w:rsidRDefault="003A2839">
            <w:pPr>
              <w:pStyle w:val="TAL"/>
            </w:pPr>
            <w:r w:rsidRPr="00613175">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6BA61CE2"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5EAF0595" w14:textId="77777777" w:rsidR="003A2839" w:rsidRPr="00613175" w:rsidRDefault="003A2839">
            <w:pPr>
              <w:pStyle w:val="TAC"/>
            </w:pPr>
            <w:r w:rsidRPr="00613175">
              <w:t>-</w:t>
            </w:r>
          </w:p>
        </w:tc>
      </w:tr>
      <w:tr w:rsidR="003A2839" w:rsidRPr="00613175" w14:paraId="2710930D"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tcPr>
          <w:p w14:paraId="7ABD2B00" w14:textId="77777777" w:rsidR="003A2839" w:rsidRPr="00613175" w:rsidRDefault="003A2839">
            <w:pPr>
              <w:pStyle w:val="TAC"/>
              <w:rPr>
                <w:lang w:eastAsia="zh-CN"/>
              </w:rPr>
            </w:pPr>
          </w:p>
        </w:tc>
        <w:tc>
          <w:tcPr>
            <w:tcW w:w="4677" w:type="dxa"/>
            <w:tcBorders>
              <w:top w:val="single" w:sz="4" w:space="0" w:color="auto"/>
              <w:left w:val="single" w:sz="4" w:space="0" w:color="auto"/>
              <w:bottom w:val="single" w:sz="4" w:space="0" w:color="auto"/>
              <w:right w:val="single" w:sz="4" w:space="0" w:color="auto"/>
            </w:tcBorders>
            <w:hideMark/>
          </w:tcPr>
          <w:p w14:paraId="4627A280" w14:textId="77777777" w:rsidR="003A2839" w:rsidRPr="00613175" w:rsidRDefault="003A2839">
            <w:pPr>
              <w:pStyle w:val="TAL"/>
              <w:rPr>
                <w:lang w:eastAsia="en-US"/>
              </w:rPr>
            </w:pPr>
            <w:r w:rsidRPr="00613175">
              <w:t>EXCEPTION: In parallel to the events described in steps 10-11 below the events specified in steps 1a1 to 5 of Table 10.9.3.2-2 take place.</w:t>
            </w:r>
          </w:p>
        </w:tc>
        <w:tc>
          <w:tcPr>
            <w:tcW w:w="709" w:type="dxa"/>
            <w:tcBorders>
              <w:top w:val="single" w:sz="4" w:space="0" w:color="auto"/>
              <w:left w:val="single" w:sz="4" w:space="0" w:color="auto"/>
              <w:bottom w:val="single" w:sz="4" w:space="0" w:color="auto"/>
              <w:right w:val="single" w:sz="4" w:space="0" w:color="auto"/>
            </w:tcBorders>
            <w:hideMark/>
          </w:tcPr>
          <w:p w14:paraId="7991D9F2" w14:textId="77777777" w:rsidR="003A2839" w:rsidRPr="00613175" w:rsidRDefault="003A2839">
            <w:pPr>
              <w:pStyle w:val="TAC"/>
              <w:rPr>
                <w:lang w:eastAsia="zh-CN"/>
              </w:rPr>
            </w:pPr>
            <w:r w:rsidRPr="00613175">
              <w:t>-</w:t>
            </w:r>
          </w:p>
        </w:tc>
        <w:tc>
          <w:tcPr>
            <w:tcW w:w="1762" w:type="dxa"/>
            <w:tcBorders>
              <w:top w:val="single" w:sz="4" w:space="0" w:color="auto"/>
              <w:left w:val="single" w:sz="4" w:space="0" w:color="auto"/>
              <w:bottom w:val="single" w:sz="4" w:space="0" w:color="auto"/>
              <w:right w:val="single" w:sz="4" w:space="0" w:color="auto"/>
            </w:tcBorders>
            <w:hideMark/>
          </w:tcPr>
          <w:p w14:paraId="6B6303C2" w14:textId="77777777" w:rsidR="003A2839" w:rsidRPr="00613175" w:rsidRDefault="003A2839">
            <w:pPr>
              <w:pStyle w:val="TAL"/>
              <w:rPr>
                <w:lang w:eastAsia="zh-CN"/>
              </w:rPr>
            </w:pPr>
            <w:r w:rsidRPr="00613175">
              <w:t>--</w:t>
            </w:r>
          </w:p>
        </w:tc>
        <w:tc>
          <w:tcPr>
            <w:tcW w:w="567" w:type="dxa"/>
            <w:tcBorders>
              <w:top w:val="single" w:sz="4" w:space="0" w:color="auto"/>
              <w:left w:val="single" w:sz="4" w:space="0" w:color="auto"/>
              <w:bottom w:val="single" w:sz="4" w:space="0" w:color="auto"/>
              <w:right w:val="single" w:sz="4" w:space="0" w:color="auto"/>
            </w:tcBorders>
            <w:hideMark/>
          </w:tcPr>
          <w:p w14:paraId="50942A94" w14:textId="77777777" w:rsidR="003A2839" w:rsidRPr="00613175" w:rsidRDefault="003A2839">
            <w:pPr>
              <w:pStyle w:val="TAC"/>
              <w:rPr>
                <w:lang w:eastAsia="en-US"/>
              </w:rPr>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5F324867" w14:textId="77777777" w:rsidR="003A2839" w:rsidRPr="00613175" w:rsidRDefault="003A2839">
            <w:pPr>
              <w:pStyle w:val="TAC"/>
            </w:pPr>
            <w:r w:rsidRPr="00613175">
              <w:t>-</w:t>
            </w:r>
          </w:p>
        </w:tc>
      </w:tr>
      <w:tr w:rsidR="003A2839" w:rsidRPr="00613175" w14:paraId="10DA7A25"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41E62853" w14:textId="77777777" w:rsidR="003A2839" w:rsidRPr="00613175" w:rsidRDefault="003A2839">
            <w:pPr>
              <w:pStyle w:val="TAC"/>
              <w:rPr>
                <w:lang w:eastAsia="zh-CN"/>
              </w:rPr>
            </w:pPr>
            <w:r w:rsidRPr="00613175">
              <w:rPr>
                <w:lang w:eastAsia="zh-CN"/>
              </w:rPr>
              <w:t>10-11</w:t>
            </w:r>
          </w:p>
        </w:tc>
        <w:tc>
          <w:tcPr>
            <w:tcW w:w="4677" w:type="dxa"/>
            <w:tcBorders>
              <w:top w:val="single" w:sz="4" w:space="0" w:color="auto"/>
              <w:left w:val="single" w:sz="4" w:space="0" w:color="auto"/>
              <w:bottom w:val="single" w:sz="4" w:space="0" w:color="auto"/>
              <w:right w:val="single" w:sz="4" w:space="0" w:color="auto"/>
            </w:tcBorders>
            <w:hideMark/>
          </w:tcPr>
          <w:p w14:paraId="35A5C062" w14:textId="77777777" w:rsidR="003A2839" w:rsidRPr="00613175" w:rsidRDefault="003A2839">
            <w:pPr>
              <w:pStyle w:val="TAL"/>
              <w:rPr>
                <w:lang w:eastAsia="en-US"/>
              </w:rPr>
            </w:pPr>
            <w:r w:rsidRPr="00613175">
              <w:rPr>
                <w:snapToGrid w:val="0"/>
                <w:lang w:eastAsia="zh-CN"/>
              </w:rPr>
              <w:t xml:space="preserve">Steps 9-10 of annex table 4.9.11.2.2-1 of TS 38.508-1[21] </w:t>
            </w:r>
            <w:r w:rsidRPr="00613175">
              <w:t>are performed.</w:t>
            </w:r>
          </w:p>
        </w:tc>
        <w:tc>
          <w:tcPr>
            <w:tcW w:w="709" w:type="dxa"/>
            <w:tcBorders>
              <w:top w:val="single" w:sz="4" w:space="0" w:color="auto"/>
              <w:left w:val="single" w:sz="4" w:space="0" w:color="auto"/>
              <w:bottom w:val="single" w:sz="4" w:space="0" w:color="auto"/>
              <w:right w:val="single" w:sz="4" w:space="0" w:color="auto"/>
            </w:tcBorders>
            <w:hideMark/>
          </w:tcPr>
          <w:p w14:paraId="32D24D57" w14:textId="77777777" w:rsidR="003A2839" w:rsidRPr="00613175" w:rsidRDefault="003A2839">
            <w:pPr>
              <w:pStyle w:val="TAC"/>
            </w:pPr>
            <w:r w:rsidRPr="00613175">
              <w:t>-</w:t>
            </w:r>
          </w:p>
        </w:tc>
        <w:tc>
          <w:tcPr>
            <w:tcW w:w="1762" w:type="dxa"/>
            <w:tcBorders>
              <w:top w:val="single" w:sz="4" w:space="0" w:color="auto"/>
              <w:left w:val="single" w:sz="4" w:space="0" w:color="auto"/>
              <w:bottom w:val="single" w:sz="4" w:space="0" w:color="auto"/>
              <w:right w:val="single" w:sz="4" w:space="0" w:color="auto"/>
            </w:tcBorders>
            <w:hideMark/>
          </w:tcPr>
          <w:p w14:paraId="48EDBEFF" w14:textId="77777777" w:rsidR="003A2839" w:rsidRPr="00613175" w:rsidRDefault="003A2839">
            <w:pPr>
              <w:pStyle w:val="TAL"/>
            </w:pPr>
            <w:r w:rsidRPr="00613175">
              <w:t>-</w:t>
            </w:r>
          </w:p>
        </w:tc>
        <w:tc>
          <w:tcPr>
            <w:tcW w:w="567" w:type="dxa"/>
            <w:tcBorders>
              <w:top w:val="single" w:sz="4" w:space="0" w:color="auto"/>
              <w:left w:val="single" w:sz="4" w:space="0" w:color="auto"/>
              <w:bottom w:val="single" w:sz="4" w:space="0" w:color="auto"/>
              <w:right w:val="single" w:sz="4" w:space="0" w:color="auto"/>
            </w:tcBorders>
            <w:hideMark/>
          </w:tcPr>
          <w:p w14:paraId="63C525E9"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1D4C3D5A" w14:textId="77777777" w:rsidR="003A2839" w:rsidRPr="00613175" w:rsidRDefault="003A2839">
            <w:pPr>
              <w:pStyle w:val="TAC"/>
            </w:pPr>
            <w:r w:rsidRPr="00613175">
              <w:t>-</w:t>
            </w:r>
          </w:p>
        </w:tc>
      </w:tr>
      <w:tr w:rsidR="003A2839" w:rsidRPr="00613175" w14:paraId="309891F1"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288C85C1" w14:textId="77777777" w:rsidR="003A2839" w:rsidRPr="00613175" w:rsidRDefault="003A2839">
            <w:pPr>
              <w:pStyle w:val="TAC"/>
              <w:rPr>
                <w:lang w:eastAsia="zh-CN"/>
              </w:rPr>
            </w:pPr>
            <w:r w:rsidRPr="00613175">
              <w:rPr>
                <w:lang w:eastAsia="zh-CN"/>
              </w:rPr>
              <w:t>-</w:t>
            </w:r>
          </w:p>
        </w:tc>
        <w:tc>
          <w:tcPr>
            <w:tcW w:w="4677" w:type="dxa"/>
            <w:tcBorders>
              <w:top w:val="single" w:sz="4" w:space="0" w:color="auto"/>
              <w:left w:val="single" w:sz="4" w:space="0" w:color="auto"/>
              <w:bottom w:val="single" w:sz="4" w:space="0" w:color="auto"/>
              <w:right w:val="single" w:sz="4" w:space="0" w:color="auto"/>
            </w:tcBorders>
            <w:hideMark/>
          </w:tcPr>
          <w:p w14:paraId="31F40C50" w14:textId="77777777" w:rsidR="003A2839" w:rsidRPr="00613175" w:rsidRDefault="003A2839">
            <w:pPr>
              <w:pStyle w:val="TAL"/>
              <w:rPr>
                <w:snapToGrid w:val="0"/>
                <w:lang w:eastAsia="zh-CN"/>
              </w:rPr>
            </w:pPr>
            <w:r w:rsidRPr="00613175">
              <w:t xml:space="preserve">EXCEPTION: In parallel to the events described in steps 12a1-21 below the events specified in </w:t>
            </w:r>
            <w:r w:rsidRPr="00613175">
              <w:rPr>
                <w:snapToGrid w:val="0"/>
                <w:lang w:eastAsia="zh-CN"/>
              </w:rPr>
              <w:t xml:space="preserve">11-13 of annex table 4.9.11.2.2-1 of TS 38.508-1[21] </w:t>
            </w:r>
            <w:r w:rsidRPr="00613175">
              <w:t>are performed.</w:t>
            </w:r>
          </w:p>
        </w:tc>
        <w:tc>
          <w:tcPr>
            <w:tcW w:w="709" w:type="dxa"/>
            <w:tcBorders>
              <w:top w:val="single" w:sz="4" w:space="0" w:color="auto"/>
              <w:left w:val="single" w:sz="4" w:space="0" w:color="auto"/>
              <w:bottom w:val="single" w:sz="4" w:space="0" w:color="auto"/>
              <w:right w:val="single" w:sz="4" w:space="0" w:color="auto"/>
            </w:tcBorders>
            <w:hideMark/>
          </w:tcPr>
          <w:p w14:paraId="7A8932AC" w14:textId="77777777" w:rsidR="003A2839" w:rsidRPr="00613175" w:rsidRDefault="003A2839">
            <w:pPr>
              <w:pStyle w:val="TAC"/>
              <w:rPr>
                <w:lang w:eastAsia="en-US"/>
              </w:rPr>
            </w:pPr>
            <w:r w:rsidRPr="00613175">
              <w:t>-</w:t>
            </w:r>
          </w:p>
        </w:tc>
        <w:tc>
          <w:tcPr>
            <w:tcW w:w="1762" w:type="dxa"/>
            <w:tcBorders>
              <w:top w:val="single" w:sz="4" w:space="0" w:color="auto"/>
              <w:left w:val="single" w:sz="4" w:space="0" w:color="auto"/>
              <w:bottom w:val="single" w:sz="4" w:space="0" w:color="auto"/>
              <w:right w:val="single" w:sz="4" w:space="0" w:color="auto"/>
            </w:tcBorders>
            <w:hideMark/>
          </w:tcPr>
          <w:p w14:paraId="7C69F9F9" w14:textId="77777777" w:rsidR="003A2839" w:rsidRPr="00613175" w:rsidRDefault="003A2839">
            <w:pPr>
              <w:pStyle w:val="TAL"/>
            </w:pPr>
            <w:r w:rsidRPr="00613175">
              <w:t>-</w:t>
            </w:r>
          </w:p>
        </w:tc>
        <w:tc>
          <w:tcPr>
            <w:tcW w:w="567" w:type="dxa"/>
            <w:tcBorders>
              <w:top w:val="single" w:sz="4" w:space="0" w:color="auto"/>
              <w:left w:val="single" w:sz="4" w:space="0" w:color="auto"/>
              <w:bottom w:val="single" w:sz="4" w:space="0" w:color="auto"/>
              <w:right w:val="single" w:sz="4" w:space="0" w:color="auto"/>
            </w:tcBorders>
            <w:hideMark/>
          </w:tcPr>
          <w:p w14:paraId="08A7D1A7"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2922A173" w14:textId="77777777" w:rsidR="003A2839" w:rsidRPr="00613175" w:rsidRDefault="003A2839">
            <w:pPr>
              <w:pStyle w:val="TAC"/>
            </w:pPr>
            <w:r w:rsidRPr="00613175">
              <w:t>-</w:t>
            </w:r>
          </w:p>
        </w:tc>
      </w:tr>
      <w:tr w:rsidR="003A2839" w:rsidRPr="00613175" w14:paraId="6525E20F"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6823AA3B" w14:textId="77777777" w:rsidR="003A2839" w:rsidRPr="00613175" w:rsidRDefault="003A2839">
            <w:pPr>
              <w:pStyle w:val="TAC"/>
              <w:rPr>
                <w:lang w:eastAsia="zh-CN"/>
              </w:rPr>
            </w:pPr>
            <w:r w:rsidRPr="00613175">
              <w:rPr>
                <w:lang w:eastAsia="zh-CN"/>
              </w:rPr>
              <w:t>-</w:t>
            </w:r>
          </w:p>
        </w:tc>
        <w:tc>
          <w:tcPr>
            <w:tcW w:w="4677" w:type="dxa"/>
            <w:tcBorders>
              <w:top w:val="single" w:sz="4" w:space="0" w:color="auto"/>
              <w:left w:val="single" w:sz="4" w:space="0" w:color="auto"/>
              <w:bottom w:val="single" w:sz="4" w:space="0" w:color="auto"/>
              <w:right w:val="single" w:sz="4" w:space="0" w:color="auto"/>
            </w:tcBorders>
            <w:hideMark/>
          </w:tcPr>
          <w:p w14:paraId="3B4697EA" w14:textId="77777777" w:rsidR="003A2839" w:rsidRPr="00613175" w:rsidRDefault="003A2839">
            <w:pPr>
              <w:pStyle w:val="TAL"/>
              <w:rPr>
                <w:lang w:eastAsia="en-US"/>
              </w:rPr>
            </w:pPr>
            <w:r w:rsidRPr="00613175">
              <w:t>EXCEPTION: Step 12a1 describes behaviour depending UE implementation; the "lower case letter" identifies a step sequence that take place if the UE performs a specific action.</w:t>
            </w:r>
          </w:p>
        </w:tc>
        <w:tc>
          <w:tcPr>
            <w:tcW w:w="709" w:type="dxa"/>
            <w:tcBorders>
              <w:top w:val="single" w:sz="4" w:space="0" w:color="auto"/>
              <w:left w:val="single" w:sz="4" w:space="0" w:color="auto"/>
              <w:bottom w:val="single" w:sz="4" w:space="0" w:color="auto"/>
              <w:right w:val="single" w:sz="4" w:space="0" w:color="auto"/>
            </w:tcBorders>
            <w:hideMark/>
          </w:tcPr>
          <w:p w14:paraId="1E3EB6DD" w14:textId="77777777" w:rsidR="003A2839" w:rsidRPr="00613175" w:rsidRDefault="003A2839">
            <w:pPr>
              <w:pStyle w:val="TAC"/>
            </w:pPr>
            <w:r w:rsidRPr="00613175">
              <w:t>-</w:t>
            </w:r>
          </w:p>
        </w:tc>
        <w:tc>
          <w:tcPr>
            <w:tcW w:w="1762" w:type="dxa"/>
            <w:tcBorders>
              <w:top w:val="single" w:sz="4" w:space="0" w:color="auto"/>
              <w:left w:val="single" w:sz="4" w:space="0" w:color="auto"/>
              <w:bottom w:val="single" w:sz="4" w:space="0" w:color="auto"/>
              <w:right w:val="single" w:sz="4" w:space="0" w:color="auto"/>
            </w:tcBorders>
            <w:hideMark/>
          </w:tcPr>
          <w:p w14:paraId="66FA015E" w14:textId="77777777" w:rsidR="003A2839" w:rsidRPr="00613175" w:rsidRDefault="003A2839">
            <w:pPr>
              <w:pStyle w:val="TAL"/>
            </w:pPr>
            <w:r w:rsidRPr="00613175">
              <w:t>-</w:t>
            </w:r>
          </w:p>
        </w:tc>
        <w:tc>
          <w:tcPr>
            <w:tcW w:w="567" w:type="dxa"/>
            <w:tcBorders>
              <w:top w:val="single" w:sz="4" w:space="0" w:color="auto"/>
              <w:left w:val="single" w:sz="4" w:space="0" w:color="auto"/>
              <w:bottom w:val="single" w:sz="4" w:space="0" w:color="auto"/>
              <w:right w:val="single" w:sz="4" w:space="0" w:color="auto"/>
            </w:tcBorders>
            <w:hideMark/>
          </w:tcPr>
          <w:p w14:paraId="20135F1F"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2234F84A" w14:textId="77777777" w:rsidR="003A2839" w:rsidRPr="00613175" w:rsidRDefault="003A2839">
            <w:pPr>
              <w:pStyle w:val="TAC"/>
            </w:pPr>
            <w:r w:rsidRPr="00613175">
              <w:t>-</w:t>
            </w:r>
          </w:p>
        </w:tc>
      </w:tr>
      <w:tr w:rsidR="003A2839" w:rsidRPr="00613175" w14:paraId="1B4B2681"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795E359C" w14:textId="77777777" w:rsidR="003A2839" w:rsidRPr="00613175" w:rsidRDefault="003A2839">
            <w:pPr>
              <w:pStyle w:val="TAC"/>
              <w:rPr>
                <w:lang w:eastAsia="zh-CN"/>
              </w:rPr>
            </w:pPr>
            <w:r w:rsidRPr="00613175">
              <w:rPr>
                <w:lang w:eastAsia="zh-CN"/>
              </w:rPr>
              <w:t>12a1</w:t>
            </w:r>
          </w:p>
        </w:tc>
        <w:tc>
          <w:tcPr>
            <w:tcW w:w="4677" w:type="dxa"/>
            <w:tcBorders>
              <w:top w:val="single" w:sz="4" w:space="0" w:color="auto"/>
              <w:left w:val="single" w:sz="4" w:space="0" w:color="auto"/>
              <w:bottom w:val="single" w:sz="4" w:space="0" w:color="auto"/>
              <w:right w:val="single" w:sz="4" w:space="0" w:color="auto"/>
            </w:tcBorders>
            <w:hideMark/>
          </w:tcPr>
          <w:p w14:paraId="2E3B8B8C" w14:textId="77777777" w:rsidR="003A2839" w:rsidRPr="00613175" w:rsidRDefault="003A2839">
            <w:pPr>
              <w:pStyle w:val="TAL"/>
              <w:rPr>
                <w:lang w:eastAsia="en-US"/>
              </w:rPr>
            </w:pPr>
            <w:r w:rsidRPr="00613175">
              <w:t>The generic procedure for IP address allocation in the user plane specified in subclause 4.5A.3 in TS 38.508-1 [21] is performed.</w:t>
            </w:r>
          </w:p>
        </w:tc>
        <w:tc>
          <w:tcPr>
            <w:tcW w:w="709" w:type="dxa"/>
            <w:tcBorders>
              <w:top w:val="single" w:sz="4" w:space="0" w:color="auto"/>
              <w:left w:val="single" w:sz="4" w:space="0" w:color="auto"/>
              <w:bottom w:val="single" w:sz="4" w:space="0" w:color="auto"/>
              <w:right w:val="single" w:sz="4" w:space="0" w:color="auto"/>
            </w:tcBorders>
            <w:hideMark/>
          </w:tcPr>
          <w:p w14:paraId="3D6546A9" w14:textId="77777777" w:rsidR="003A2839" w:rsidRPr="00613175" w:rsidRDefault="003A2839">
            <w:pPr>
              <w:pStyle w:val="TAC"/>
            </w:pPr>
            <w:r w:rsidRPr="00613175">
              <w:t>-</w:t>
            </w:r>
          </w:p>
        </w:tc>
        <w:tc>
          <w:tcPr>
            <w:tcW w:w="1762" w:type="dxa"/>
            <w:tcBorders>
              <w:top w:val="single" w:sz="4" w:space="0" w:color="auto"/>
              <w:left w:val="single" w:sz="4" w:space="0" w:color="auto"/>
              <w:bottom w:val="single" w:sz="4" w:space="0" w:color="auto"/>
              <w:right w:val="single" w:sz="4" w:space="0" w:color="auto"/>
            </w:tcBorders>
            <w:hideMark/>
          </w:tcPr>
          <w:p w14:paraId="7154A233" w14:textId="77777777" w:rsidR="003A2839" w:rsidRPr="00613175" w:rsidRDefault="003A2839">
            <w:pPr>
              <w:pStyle w:val="TAL"/>
            </w:pPr>
            <w:r w:rsidRPr="00613175">
              <w:t>-</w:t>
            </w:r>
          </w:p>
        </w:tc>
        <w:tc>
          <w:tcPr>
            <w:tcW w:w="567" w:type="dxa"/>
            <w:tcBorders>
              <w:top w:val="single" w:sz="4" w:space="0" w:color="auto"/>
              <w:left w:val="single" w:sz="4" w:space="0" w:color="auto"/>
              <w:bottom w:val="single" w:sz="4" w:space="0" w:color="auto"/>
              <w:right w:val="single" w:sz="4" w:space="0" w:color="auto"/>
            </w:tcBorders>
            <w:hideMark/>
          </w:tcPr>
          <w:p w14:paraId="56DF7271"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553632E4" w14:textId="77777777" w:rsidR="003A2839" w:rsidRPr="00613175" w:rsidRDefault="003A2839">
            <w:pPr>
              <w:pStyle w:val="TAC"/>
            </w:pPr>
            <w:r w:rsidRPr="00613175">
              <w:t>-</w:t>
            </w:r>
          </w:p>
        </w:tc>
      </w:tr>
      <w:tr w:rsidR="003A2839" w:rsidRPr="00613175" w14:paraId="1D396560"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2D10D5E4" w14:textId="77777777" w:rsidR="003A2839" w:rsidRPr="00613175" w:rsidRDefault="003A2839">
            <w:pPr>
              <w:pStyle w:val="TAC"/>
              <w:rPr>
                <w:lang w:eastAsia="zh-CN"/>
              </w:rPr>
            </w:pPr>
            <w:r w:rsidRPr="00613175">
              <w:rPr>
                <w:lang w:eastAsia="zh-CN"/>
              </w:rPr>
              <w:t>13</w:t>
            </w:r>
          </w:p>
        </w:tc>
        <w:tc>
          <w:tcPr>
            <w:tcW w:w="4677" w:type="dxa"/>
            <w:tcBorders>
              <w:top w:val="single" w:sz="4" w:space="0" w:color="auto"/>
              <w:left w:val="single" w:sz="4" w:space="0" w:color="auto"/>
              <w:bottom w:val="single" w:sz="4" w:space="0" w:color="auto"/>
              <w:right w:val="single" w:sz="4" w:space="0" w:color="auto"/>
            </w:tcBorders>
            <w:hideMark/>
          </w:tcPr>
          <w:p w14:paraId="79EA5A0D" w14:textId="77777777" w:rsidR="003A2839" w:rsidRPr="00613175" w:rsidRDefault="003A2839">
            <w:pPr>
              <w:pStyle w:val="TAL"/>
              <w:rPr>
                <w:lang w:eastAsia="en-US"/>
              </w:rPr>
            </w:pPr>
            <w:r w:rsidRPr="00613175">
              <w:rPr>
                <w:rFonts w:eastAsia="MS Gothic"/>
              </w:rPr>
              <w:t>UE sends REGISTER</w:t>
            </w:r>
          </w:p>
          <w:p w14:paraId="2E8D96D7" w14:textId="77777777" w:rsidR="003A2839" w:rsidRPr="00613175" w:rsidRDefault="003A2839">
            <w:pPr>
              <w:pStyle w:val="TAL"/>
            </w:pPr>
            <w:r w:rsidRPr="00613175">
              <w:t>(Step 1 of Annex A.3)</w:t>
            </w:r>
          </w:p>
        </w:tc>
        <w:tc>
          <w:tcPr>
            <w:tcW w:w="709" w:type="dxa"/>
            <w:tcBorders>
              <w:top w:val="single" w:sz="4" w:space="0" w:color="auto"/>
              <w:left w:val="single" w:sz="4" w:space="0" w:color="auto"/>
              <w:bottom w:val="single" w:sz="4" w:space="0" w:color="auto"/>
              <w:right w:val="single" w:sz="4" w:space="0" w:color="auto"/>
            </w:tcBorders>
            <w:hideMark/>
          </w:tcPr>
          <w:p w14:paraId="08E08229" w14:textId="77777777" w:rsidR="003A2839" w:rsidRPr="00613175" w:rsidRDefault="003A2839">
            <w:pPr>
              <w:pStyle w:val="TAC"/>
            </w:pPr>
            <w:r w:rsidRPr="00613175">
              <w:t>--&gt;</w:t>
            </w:r>
          </w:p>
        </w:tc>
        <w:tc>
          <w:tcPr>
            <w:tcW w:w="1762" w:type="dxa"/>
            <w:tcBorders>
              <w:top w:val="single" w:sz="4" w:space="0" w:color="auto"/>
              <w:left w:val="single" w:sz="4" w:space="0" w:color="auto"/>
              <w:bottom w:val="single" w:sz="4" w:space="0" w:color="auto"/>
              <w:right w:val="single" w:sz="4" w:space="0" w:color="auto"/>
            </w:tcBorders>
            <w:hideMark/>
          </w:tcPr>
          <w:p w14:paraId="27EE2062" w14:textId="77777777" w:rsidR="003A2839" w:rsidRPr="00613175" w:rsidRDefault="003A2839">
            <w:pPr>
              <w:pStyle w:val="TAL"/>
            </w:pPr>
            <w:r w:rsidRPr="00613175">
              <w:rPr>
                <w:rFonts w:eastAsia="MS Gothic"/>
              </w:rPr>
              <w:t>REGISTER</w:t>
            </w:r>
          </w:p>
        </w:tc>
        <w:tc>
          <w:tcPr>
            <w:tcW w:w="567" w:type="dxa"/>
            <w:tcBorders>
              <w:top w:val="single" w:sz="4" w:space="0" w:color="auto"/>
              <w:left w:val="single" w:sz="4" w:space="0" w:color="auto"/>
              <w:bottom w:val="single" w:sz="4" w:space="0" w:color="auto"/>
              <w:right w:val="single" w:sz="4" w:space="0" w:color="auto"/>
            </w:tcBorders>
            <w:hideMark/>
          </w:tcPr>
          <w:p w14:paraId="755D1FFF" w14:textId="77777777" w:rsidR="003A2839" w:rsidRPr="00613175" w:rsidRDefault="003A2839">
            <w:pPr>
              <w:pStyle w:val="TAC"/>
            </w:pPr>
            <w:r w:rsidRPr="00613175">
              <w:t>-</w:t>
            </w:r>
          </w:p>
        </w:tc>
        <w:tc>
          <w:tcPr>
            <w:tcW w:w="850" w:type="dxa"/>
            <w:tcBorders>
              <w:top w:val="single" w:sz="4" w:space="0" w:color="auto"/>
              <w:left w:val="single" w:sz="4" w:space="0" w:color="auto"/>
              <w:bottom w:val="single" w:sz="4" w:space="0" w:color="auto"/>
              <w:right w:val="single" w:sz="4" w:space="0" w:color="auto"/>
            </w:tcBorders>
            <w:hideMark/>
          </w:tcPr>
          <w:p w14:paraId="10A17605" w14:textId="77777777" w:rsidR="003A2839" w:rsidRPr="00613175" w:rsidRDefault="003A2839">
            <w:pPr>
              <w:pStyle w:val="TAC"/>
            </w:pPr>
            <w:r w:rsidRPr="00613175">
              <w:t>-</w:t>
            </w:r>
          </w:p>
        </w:tc>
      </w:tr>
      <w:tr w:rsidR="003A2839" w:rsidRPr="00613175" w14:paraId="0501BE6A"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3DF2D942" w14:textId="77777777" w:rsidR="003A2839" w:rsidRPr="00613175" w:rsidRDefault="003A2839">
            <w:pPr>
              <w:pStyle w:val="TAC"/>
              <w:rPr>
                <w:lang w:eastAsia="zh-CN"/>
              </w:rPr>
            </w:pPr>
            <w:r w:rsidRPr="00613175">
              <w:rPr>
                <w:lang w:eastAsia="zh-CN"/>
              </w:rPr>
              <w:t>14</w:t>
            </w:r>
          </w:p>
        </w:tc>
        <w:tc>
          <w:tcPr>
            <w:tcW w:w="4677" w:type="dxa"/>
            <w:tcBorders>
              <w:top w:val="single" w:sz="4" w:space="0" w:color="auto"/>
              <w:left w:val="single" w:sz="4" w:space="0" w:color="auto"/>
              <w:bottom w:val="single" w:sz="4" w:space="0" w:color="auto"/>
              <w:right w:val="single" w:sz="4" w:space="0" w:color="auto"/>
            </w:tcBorders>
            <w:hideMark/>
          </w:tcPr>
          <w:p w14:paraId="28859A76" w14:textId="77777777" w:rsidR="003A2839" w:rsidRPr="00613175" w:rsidRDefault="003A2839">
            <w:pPr>
              <w:pStyle w:val="TAL"/>
              <w:rPr>
                <w:rFonts w:eastAsia="MS Gothic"/>
                <w:lang w:eastAsia="en-US"/>
              </w:rPr>
            </w:pPr>
            <w:r w:rsidRPr="00613175">
              <w:rPr>
                <w:rFonts w:eastAsia="MS Gothic"/>
              </w:rPr>
              <w:t>SS sends 401 Unauthorized</w:t>
            </w:r>
          </w:p>
          <w:p w14:paraId="28836068" w14:textId="77777777" w:rsidR="003A2839" w:rsidRPr="00613175" w:rsidRDefault="003A2839">
            <w:pPr>
              <w:pStyle w:val="TAL"/>
            </w:pPr>
            <w:r w:rsidRPr="00613175">
              <w:t>(Step 2 of Annex A.3)</w:t>
            </w:r>
          </w:p>
        </w:tc>
        <w:tc>
          <w:tcPr>
            <w:tcW w:w="709" w:type="dxa"/>
            <w:tcBorders>
              <w:top w:val="single" w:sz="4" w:space="0" w:color="auto"/>
              <w:left w:val="single" w:sz="4" w:space="0" w:color="auto"/>
              <w:bottom w:val="single" w:sz="4" w:space="0" w:color="auto"/>
              <w:right w:val="single" w:sz="4" w:space="0" w:color="auto"/>
            </w:tcBorders>
            <w:hideMark/>
          </w:tcPr>
          <w:p w14:paraId="531650D1" w14:textId="77777777" w:rsidR="003A2839" w:rsidRPr="00613175" w:rsidRDefault="003A2839">
            <w:pPr>
              <w:pStyle w:val="TAC"/>
            </w:pPr>
            <w:r w:rsidRPr="00613175">
              <w:t>&lt;--</w:t>
            </w:r>
          </w:p>
        </w:tc>
        <w:tc>
          <w:tcPr>
            <w:tcW w:w="1762" w:type="dxa"/>
            <w:tcBorders>
              <w:top w:val="single" w:sz="4" w:space="0" w:color="auto"/>
              <w:left w:val="single" w:sz="4" w:space="0" w:color="auto"/>
              <w:bottom w:val="single" w:sz="4" w:space="0" w:color="auto"/>
              <w:right w:val="single" w:sz="4" w:space="0" w:color="auto"/>
            </w:tcBorders>
            <w:hideMark/>
          </w:tcPr>
          <w:p w14:paraId="1A27565E" w14:textId="77777777" w:rsidR="003A2839" w:rsidRPr="00613175" w:rsidRDefault="003A2839">
            <w:pPr>
              <w:pStyle w:val="TAL"/>
            </w:pPr>
            <w:r w:rsidRPr="00613175">
              <w:rPr>
                <w:rFonts w:eastAsia="MS Gothic"/>
              </w:rPr>
              <w:t>401 Unauthorized</w:t>
            </w:r>
          </w:p>
        </w:tc>
        <w:tc>
          <w:tcPr>
            <w:tcW w:w="567" w:type="dxa"/>
            <w:tcBorders>
              <w:top w:val="single" w:sz="4" w:space="0" w:color="auto"/>
              <w:left w:val="single" w:sz="4" w:space="0" w:color="auto"/>
              <w:bottom w:val="single" w:sz="4" w:space="0" w:color="auto"/>
              <w:right w:val="single" w:sz="4" w:space="0" w:color="auto"/>
            </w:tcBorders>
          </w:tcPr>
          <w:p w14:paraId="722911F6"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2CA304F4" w14:textId="77777777" w:rsidR="003A2839" w:rsidRPr="00613175" w:rsidRDefault="003A2839">
            <w:pPr>
              <w:pStyle w:val="TAC"/>
            </w:pPr>
          </w:p>
        </w:tc>
      </w:tr>
      <w:tr w:rsidR="003A2839" w:rsidRPr="00613175" w14:paraId="06EF1A18"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2EF29DB5" w14:textId="77777777" w:rsidR="003A2839" w:rsidRPr="00613175" w:rsidRDefault="003A2839">
            <w:pPr>
              <w:pStyle w:val="TAC"/>
              <w:rPr>
                <w:lang w:eastAsia="zh-CN"/>
              </w:rPr>
            </w:pPr>
            <w:r w:rsidRPr="00613175">
              <w:rPr>
                <w:lang w:eastAsia="zh-CN"/>
              </w:rPr>
              <w:t>15</w:t>
            </w:r>
          </w:p>
        </w:tc>
        <w:tc>
          <w:tcPr>
            <w:tcW w:w="4677" w:type="dxa"/>
            <w:tcBorders>
              <w:top w:val="single" w:sz="4" w:space="0" w:color="auto"/>
              <w:left w:val="single" w:sz="4" w:space="0" w:color="auto"/>
              <w:bottom w:val="single" w:sz="4" w:space="0" w:color="auto"/>
              <w:right w:val="single" w:sz="4" w:space="0" w:color="auto"/>
            </w:tcBorders>
            <w:hideMark/>
          </w:tcPr>
          <w:p w14:paraId="2C99013F" w14:textId="77777777" w:rsidR="003A2839" w:rsidRPr="00613175" w:rsidRDefault="003A2839">
            <w:pPr>
              <w:pStyle w:val="TAL"/>
              <w:rPr>
                <w:lang w:eastAsia="en-US"/>
              </w:rPr>
            </w:pPr>
            <w:r w:rsidRPr="00613175">
              <w:rPr>
                <w:rFonts w:eastAsia="MS Gothic"/>
              </w:rPr>
              <w:t>UE sends REGISTER</w:t>
            </w:r>
          </w:p>
          <w:p w14:paraId="04D19539" w14:textId="77777777" w:rsidR="003A2839" w:rsidRPr="00613175" w:rsidRDefault="003A2839">
            <w:pPr>
              <w:pStyle w:val="TAL"/>
            </w:pPr>
            <w:r w:rsidRPr="00613175">
              <w:t>(Step 3 of Annex A.3)</w:t>
            </w:r>
          </w:p>
        </w:tc>
        <w:tc>
          <w:tcPr>
            <w:tcW w:w="709" w:type="dxa"/>
            <w:tcBorders>
              <w:top w:val="single" w:sz="4" w:space="0" w:color="auto"/>
              <w:left w:val="single" w:sz="4" w:space="0" w:color="auto"/>
              <w:bottom w:val="single" w:sz="4" w:space="0" w:color="auto"/>
              <w:right w:val="single" w:sz="4" w:space="0" w:color="auto"/>
            </w:tcBorders>
            <w:hideMark/>
          </w:tcPr>
          <w:p w14:paraId="77565C2F" w14:textId="77777777" w:rsidR="003A2839" w:rsidRPr="00613175" w:rsidRDefault="003A2839">
            <w:pPr>
              <w:pStyle w:val="TAC"/>
            </w:pPr>
            <w:r w:rsidRPr="00613175">
              <w:t>--&gt;</w:t>
            </w:r>
          </w:p>
        </w:tc>
        <w:tc>
          <w:tcPr>
            <w:tcW w:w="1762" w:type="dxa"/>
            <w:tcBorders>
              <w:top w:val="single" w:sz="4" w:space="0" w:color="auto"/>
              <w:left w:val="single" w:sz="4" w:space="0" w:color="auto"/>
              <w:bottom w:val="single" w:sz="4" w:space="0" w:color="auto"/>
              <w:right w:val="single" w:sz="4" w:space="0" w:color="auto"/>
            </w:tcBorders>
            <w:hideMark/>
          </w:tcPr>
          <w:p w14:paraId="471B64EB" w14:textId="77777777" w:rsidR="003A2839" w:rsidRPr="00613175" w:rsidRDefault="003A2839">
            <w:pPr>
              <w:pStyle w:val="TAL"/>
            </w:pPr>
            <w:r w:rsidRPr="00613175">
              <w:rPr>
                <w:rFonts w:eastAsia="MS Gothic"/>
              </w:rPr>
              <w:t>REGISTER</w:t>
            </w:r>
          </w:p>
        </w:tc>
        <w:tc>
          <w:tcPr>
            <w:tcW w:w="567" w:type="dxa"/>
            <w:tcBorders>
              <w:top w:val="single" w:sz="4" w:space="0" w:color="auto"/>
              <w:left w:val="single" w:sz="4" w:space="0" w:color="auto"/>
              <w:bottom w:val="single" w:sz="4" w:space="0" w:color="auto"/>
              <w:right w:val="single" w:sz="4" w:space="0" w:color="auto"/>
            </w:tcBorders>
          </w:tcPr>
          <w:p w14:paraId="00FB704E"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49100726" w14:textId="77777777" w:rsidR="003A2839" w:rsidRPr="00613175" w:rsidRDefault="003A2839">
            <w:pPr>
              <w:pStyle w:val="TAC"/>
            </w:pPr>
          </w:p>
        </w:tc>
      </w:tr>
      <w:tr w:rsidR="003A2839" w:rsidRPr="00613175" w14:paraId="7F41DE08"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1DC8CF21" w14:textId="77777777" w:rsidR="003A2839" w:rsidRPr="00613175" w:rsidRDefault="003A2839">
            <w:pPr>
              <w:pStyle w:val="TAC"/>
              <w:rPr>
                <w:lang w:eastAsia="zh-CN"/>
              </w:rPr>
            </w:pPr>
            <w:r w:rsidRPr="00613175">
              <w:rPr>
                <w:lang w:eastAsia="zh-CN"/>
              </w:rPr>
              <w:t>16</w:t>
            </w:r>
          </w:p>
        </w:tc>
        <w:tc>
          <w:tcPr>
            <w:tcW w:w="4677" w:type="dxa"/>
            <w:tcBorders>
              <w:top w:val="single" w:sz="4" w:space="0" w:color="auto"/>
              <w:left w:val="single" w:sz="4" w:space="0" w:color="auto"/>
              <w:bottom w:val="single" w:sz="4" w:space="0" w:color="auto"/>
              <w:right w:val="single" w:sz="4" w:space="0" w:color="auto"/>
            </w:tcBorders>
            <w:hideMark/>
          </w:tcPr>
          <w:p w14:paraId="3BBEF89C" w14:textId="77777777" w:rsidR="003A2839" w:rsidRPr="00613175" w:rsidRDefault="003A2839">
            <w:pPr>
              <w:pStyle w:val="TAL"/>
              <w:rPr>
                <w:lang w:eastAsia="en-US"/>
              </w:rPr>
            </w:pPr>
            <w:r w:rsidRPr="00613175">
              <w:rPr>
                <w:rFonts w:eastAsia="MS Gothic"/>
              </w:rPr>
              <w:t xml:space="preserve">SS sends </w:t>
            </w:r>
            <w:r w:rsidRPr="00613175">
              <w:t>403 Forbidden</w:t>
            </w:r>
          </w:p>
        </w:tc>
        <w:tc>
          <w:tcPr>
            <w:tcW w:w="709" w:type="dxa"/>
            <w:tcBorders>
              <w:top w:val="single" w:sz="4" w:space="0" w:color="auto"/>
              <w:left w:val="single" w:sz="4" w:space="0" w:color="auto"/>
              <w:bottom w:val="single" w:sz="4" w:space="0" w:color="auto"/>
              <w:right w:val="single" w:sz="4" w:space="0" w:color="auto"/>
            </w:tcBorders>
            <w:hideMark/>
          </w:tcPr>
          <w:p w14:paraId="2854476C" w14:textId="77777777" w:rsidR="003A2839" w:rsidRPr="00613175" w:rsidRDefault="003A2839">
            <w:pPr>
              <w:pStyle w:val="TAC"/>
            </w:pPr>
            <w:r w:rsidRPr="00613175">
              <w:rPr>
                <w:lang w:eastAsia="zh-CN"/>
              </w:rPr>
              <w:t>&lt;--</w:t>
            </w:r>
          </w:p>
        </w:tc>
        <w:tc>
          <w:tcPr>
            <w:tcW w:w="1762" w:type="dxa"/>
            <w:tcBorders>
              <w:top w:val="single" w:sz="4" w:space="0" w:color="auto"/>
              <w:left w:val="single" w:sz="4" w:space="0" w:color="auto"/>
              <w:bottom w:val="single" w:sz="4" w:space="0" w:color="auto"/>
              <w:right w:val="single" w:sz="4" w:space="0" w:color="auto"/>
            </w:tcBorders>
            <w:hideMark/>
          </w:tcPr>
          <w:p w14:paraId="4444D067" w14:textId="77777777" w:rsidR="003A2839" w:rsidRPr="00613175" w:rsidRDefault="003A2839">
            <w:pPr>
              <w:pStyle w:val="TAL"/>
            </w:pPr>
            <w:r w:rsidRPr="00613175">
              <w:t>403 Forbidden</w:t>
            </w:r>
          </w:p>
        </w:tc>
        <w:tc>
          <w:tcPr>
            <w:tcW w:w="567" w:type="dxa"/>
            <w:tcBorders>
              <w:top w:val="single" w:sz="4" w:space="0" w:color="auto"/>
              <w:left w:val="single" w:sz="4" w:space="0" w:color="auto"/>
              <w:bottom w:val="single" w:sz="4" w:space="0" w:color="auto"/>
              <w:right w:val="single" w:sz="4" w:space="0" w:color="auto"/>
            </w:tcBorders>
          </w:tcPr>
          <w:p w14:paraId="1EFBD4EA"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3E23D226" w14:textId="77777777" w:rsidR="003A2839" w:rsidRPr="00613175" w:rsidRDefault="003A2839">
            <w:pPr>
              <w:pStyle w:val="TAC"/>
            </w:pPr>
          </w:p>
        </w:tc>
      </w:tr>
      <w:tr w:rsidR="003A2839" w:rsidRPr="00613175" w14:paraId="62E06302"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1CEFDE22" w14:textId="77777777" w:rsidR="003A2839" w:rsidRPr="00613175" w:rsidRDefault="003A2839">
            <w:pPr>
              <w:pStyle w:val="TAC"/>
              <w:rPr>
                <w:lang w:eastAsia="zh-CN"/>
              </w:rPr>
            </w:pPr>
            <w:r w:rsidRPr="00613175">
              <w:rPr>
                <w:lang w:eastAsia="zh-CN"/>
              </w:rPr>
              <w:t>17</w:t>
            </w:r>
          </w:p>
        </w:tc>
        <w:tc>
          <w:tcPr>
            <w:tcW w:w="4677" w:type="dxa"/>
            <w:tcBorders>
              <w:top w:val="single" w:sz="4" w:space="0" w:color="auto"/>
              <w:left w:val="single" w:sz="4" w:space="0" w:color="auto"/>
              <w:bottom w:val="single" w:sz="4" w:space="0" w:color="auto"/>
              <w:right w:val="single" w:sz="4" w:space="0" w:color="auto"/>
            </w:tcBorders>
            <w:hideMark/>
          </w:tcPr>
          <w:p w14:paraId="39297054" w14:textId="77777777" w:rsidR="003A2839" w:rsidRPr="00613175" w:rsidRDefault="003A2839">
            <w:pPr>
              <w:pStyle w:val="TAL"/>
              <w:rPr>
                <w:rFonts w:eastAsia="MS Gothic"/>
                <w:lang w:eastAsia="en-US"/>
              </w:rPr>
            </w:pPr>
            <w:r w:rsidRPr="00613175">
              <w:rPr>
                <w:rFonts w:eastAsia="MS Gothic"/>
              </w:rPr>
              <w:t>Check: Does the UE send a correctly composed INVITE request?</w:t>
            </w:r>
          </w:p>
          <w:p w14:paraId="05C72647" w14:textId="77777777" w:rsidR="003A2839" w:rsidRPr="00613175" w:rsidRDefault="003A2839">
            <w:pPr>
              <w:pStyle w:val="TAL"/>
            </w:pPr>
            <w:r w:rsidRPr="00613175">
              <w:rPr>
                <w:rFonts w:eastAsia="MS Gothic"/>
              </w:rPr>
              <w:t>(Step 1 of annex A.6)</w:t>
            </w:r>
          </w:p>
        </w:tc>
        <w:tc>
          <w:tcPr>
            <w:tcW w:w="709" w:type="dxa"/>
            <w:tcBorders>
              <w:top w:val="single" w:sz="4" w:space="0" w:color="auto"/>
              <w:left w:val="single" w:sz="4" w:space="0" w:color="auto"/>
              <w:bottom w:val="single" w:sz="4" w:space="0" w:color="auto"/>
              <w:right w:val="single" w:sz="4" w:space="0" w:color="auto"/>
            </w:tcBorders>
            <w:hideMark/>
          </w:tcPr>
          <w:p w14:paraId="44142A84" w14:textId="77777777" w:rsidR="003A2839" w:rsidRPr="00613175" w:rsidRDefault="003A2839">
            <w:pPr>
              <w:pStyle w:val="TAC"/>
            </w:pPr>
            <w:r w:rsidRPr="00613175">
              <w:rPr>
                <w:lang w:eastAsia="zh-CN"/>
              </w:rPr>
              <w:t>--&gt;</w:t>
            </w:r>
          </w:p>
        </w:tc>
        <w:tc>
          <w:tcPr>
            <w:tcW w:w="1762" w:type="dxa"/>
            <w:tcBorders>
              <w:top w:val="single" w:sz="4" w:space="0" w:color="auto"/>
              <w:left w:val="single" w:sz="4" w:space="0" w:color="auto"/>
              <w:bottom w:val="single" w:sz="4" w:space="0" w:color="auto"/>
              <w:right w:val="single" w:sz="4" w:space="0" w:color="auto"/>
            </w:tcBorders>
            <w:hideMark/>
          </w:tcPr>
          <w:p w14:paraId="54AFD0AF" w14:textId="77777777" w:rsidR="003A2839" w:rsidRPr="00613175" w:rsidRDefault="003A2839">
            <w:pPr>
              <w:pStyle w:val="TAL"/>
            </w:pPr>
            <w:r w:rsidRPr="00613175">
              <w:rPr>
                <w:lang w:eastAsia="zh-CN"/>
              </w:rPr>
              <w:t>INVITE</w:t>
            </w:r>
          </w:p>
        </w:tc>
        <w:tc>
          <w:tcPr>
            <w:tcW w:w="567" w:type="dxa"/>
            <w:tcBorders>
              <w:top w:val="single" w:sz="4" w:space="0" w:color="auto"/>
              <w:left w:val="single" w:sz="4" w:space="0" w:color="auto"/>
              <w:bottom w:val="single" w:sz="4" w:space="0" w:color="auto"/>
              <w:right w:val="single" w:sz="4" w:space="0" w:color="auto"/>
            </w:tcBorders>
            <w:hideMark/>
          </w:tcPr>
          <w:p w14:paraId="77E5B565" w14:textId="77777777" w:rsidR="003A2839" w:rsidRPr="00613175" w:rsidRDefault="003A2839">
            <w:pPr>
              <w:pStyle w:val="TAC"/>
            </w:pPr>
            <w:r w:rsidRPr="00613175">
              <w:t>1</w:t>
            </w:r>
          </w:p>
        </w:tc>
        <w:tc>
          <w:tcPr>
            <w:tcW w:w="850" w:type="dxa"/>
            <w:tcBorders>
              <w:top w:val="single" w:sz="4" w:space="0" w:color="auto"/>
              <w:left w:val="single" w:sz="4" w:space="0" w:color="auto"/>
              <w:bottom w:val="single" w:sz="4" w:space="0" w:color="auto"/>
              <w:right w:val="single" w:sz="4" w:space="0" w:color="auto"/>
            </w:tcBorders>
            <w:hideMark/>
          </w:tcPr>
          <w:p w14:paraId="426CCC24" w14:textId="77777777" w:rsidR="003A2839" w:rsidRPr="00613175" w:rsidRDefault="003A2839">
            <w:pPr>
              <w:pStyle w:val="TAC"/>
            </w:pPr>
            <w:r w:rsidRPr="00613175">
              <w:t>P</w:t>
            </w:r>
          </w:p>
        </w:tc>
      </w:tr>
      <w:tr w:rsidR="003A2839" w:rsidRPr="00613175" w14:paraId="41BE2C62"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55432D13" w14:textId="77777777" w:rsidR="003A2839" w:rsidRPr="00613175" w:rsidRDefault="003A2839">
            <w:pPr>
              <w:pStyle w:val="TAC"/>
              <w:rPr>
                <w:lang w:eastAsia="zh-CN"/>
              </w:rPr>
            </w:pPr>
            <w:r w:rsidRPr="00613175">
              <w:rPr>
                <w:lang w:eastAsia="zh-CN"/>
              </w:rPr>
              <w:t>18</w:t>
            </w:r>
          </w:p>
        </w:tc>
        <w:tc>
          <w:tcPr>
            <w:tcW w:w="4677" w:type="dxa"/>
            <w:tcBorders>
              <w:top w:val="single" w:sz="4" w:space="0" w:color="auto"/>
              <w:left w:val="single" w:sz="4" w:space="0" w:color="auto"/>
              <w:bottom w:val="single" w:sz="4" w:space="0" w:color="auto"/>
              <w:right w:val="single" w:sz="4" w:space="0" w:color="auto"/>
            </w:tcBorders>
            <w:hideMark/>
          </w:tcPr>
          <w:p w14:paraId="0D251A95" w14:textId="77777777" w:rsidR="003A2839" w:rsidRPr="00613175" w:rsidRDefault="003A2839">
            <w:pPr>
              <w:pStyle w:val="TAL"/>
              <w:rPr>
                <w:lang w:eastAsia="en-US"/>
              </w:rPr>
            </w:pPr>
            <w:r w:rsidRPr="00613175">
              <w:t xml:space="preserve">SS sends </w:t>
            </w:r>
            <w:r w:rsidRPr="00613175">
              <w:rPr>
                <w:lang w:eastAsia="zh-CN"/>
              </w:rPr>
              <w:t>100 Trying.</w:t>
            </w:r>
          </w:p>
          <w:p w14:paraId="63797016" w14:textId="77777777" w:rsidR="003A2839" w:rsidRPr="00613175" w:rsidRDefault="003A2839">
            <w:pPr>
              <w:pStyle w:val="TAL"/>
            </w:pPr>
            <w:r w:rsidRPr="00613175">
              <w:t>(Step 2 of annex A.6)</w:t>
            </w:r>
          </w:p>
        </w:tc>
        <w:tc>
          <w:tcPr>
            <w:tcW w:w="709" w:type="dxa"/>
            <w:tcBorders>
              <w:top w:val="single" w:sz="4" w:space="0" w:color="auto"/>
              <w:left w:val="single" w:sz="4" w:space="0" w:color="auto"/>
              <w:bottom w:val="single" w:sz="4" w:space="0" w:color="auto"/>
              <w:right w:val="single" w:sz="4" w:space="0" w:color="auto"/>
            </w:tcBorders>
            <w:hideMark/>
          </w:tcPr>
          <w:p w14:paraId="44CDF168" w14:textId="77777777" w:rsidR="003A2839" w:rsidRPr="00613175" w:rsidRDefault="003A2839">
            <w:pPr>
              <w:pStyle w:val="TAC"/>
            </w:pPr>
            <w:r w:rsidRPr="00613175">
              <w:rPr>
                <w:lang w:eastAsia="zh-CN"/>
              </w:rPr>
              <w:t>&lt;--</w:t>
            </w:r>
          </w:p>
        </w:tc>
        <w:tc>
          <w:tcPr>
            <w:tcW w:w="1762" w:type="dxa"/>
            <w:tcBorders>
              <w:top w:val="single" w:sz="4" w:space="0" w:color="auto"/>
              <w:left w:val="single" w:sz="4" w:space="0" w:color="auto"/>
              <w:bottom w:val="single" w:sz="4" w:space="0" w:color="auto"/>
              <w:right w:val="single" w:sz="4" w:space="0" w:color="auto"/>
            </w:tcBorders>
            <w:hideMark/>
          </w:tcPr>
          <w:p w14:paraId="2BB2EE76" w14:textId="77777777" w:rsidR="003A2839" w:rsidRPr="00613175" w:rsidRDefault="003A2839">
            <w:pPr>
              <w:pStyle w:val="TAL"/>
            </w:pPr>
            <w:r w:rsidRPr="00613175">
              <w:rPr>
                <w:lang w:eastAsia="zh-CN"/>
              </w:rPr>
              <w:t>100 Trying</w:t>
            </w:r>
          </w:p>
        </w:tc>
        <w:tc>
          <w:tcPr>
            <w:tcW w:w="567" w:type="dxa"/>
            <w:tcBorders>
              <w:top w:val="single" w:sz="4" w:space="0" w:color="auto"/>
              <w:left w:val="single" w:sz="4" w:space="0" w:color="auto"/>
              <w:bottom w:val="single" w:sz="4" w:space="0" w:color="auto"/>
              <w:right w:val="single" w:sz="4" w:space="0" w:color="auto"/>
            </w:tcBorders>
          </w:tcPr>
          <w:p w14:paraId="0A72E9E1"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75831B60" w14:textId="77777777" w:rsidR="003A2839" w:rsidRPr="00613175" w:rsidRDefault="003A2839">
            <w:pPr>
              <w:pStyle w:val="TAC"/>
            </w:pPr>
          </w:p>
        </w:tc>
      </w:tr>
      <w:tr w:rsidR="003A2839" w:rsidRPr="00613175" w14:paraId="2558974B"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37B984D8" w14:textId="77777777" w:rsidR="003A2839" w:rsidRPr="00613175" w:rsidRDefault="003A2839">
            <w:pPr>
              <w:pStyle w:val="TAC"/>
              <w:rPr>
                <w:lang w:eastAsia="zh-CN"/>
              </w:rPr>
            </w:pPr>
            <w:r w:rsidRPr="00613175">
              <w:rPr>
                <w:lang w:eastAsia="zh-CN"/>
              </w:rPr>
              <w:t>19</w:t>
            </w:r>
          </w:p>
        </w:tc>
        <w:tc>
          <w:tcPr>
            <w:tcW w:w="4677" w:type="dxa"/>
            <w:tcBorders>
              <w:top w:val="single" w:sz="4" w:space="0" w:color="auto"/>
              <w:left w:val="single" w:sz="4" w:space="0" w:color="auto"/>
              <w:bottom w:val="single" w:sz="4" w:space="0" w:color="auto"/>
              <w:right w:val="single" w:sz="4" w:space="0" w:color="auto"/>
            </w:tcBorders>
            <w:hideMark/>
          </w:tcPr>
          <w:p w14:paraId="632A12C1" w14:textId="77777777" w:rsidR="003A2839" w:rsidRPr="00613175" w:rsidRDefault="003A2839">
            <w:pPr>
              <w:pStyle w:val="TAL"/>
              <w:rPr>
                <w:lang w:eastAsia="en-US"/>
              </w:rPr>
            </w:pPr>
            <w:r w:rsidRPr="00613175">
              <w:t xml:space="preserve">SS sends </w:t>
            </w:r>
            <w:r w:rsidRPr="00613175">
              <w:rPr>
                <w:lang w:eastAsia="zh-CN"/>
              </w:rPr>
              <w:t>180 Ringing.</w:t>
            </w:r>
          </w:p>
          <w:p w14:paraId="601E7078" w14:textId="77777777" w:rsidR="003A2839" w:rsidRPr="00613175" w:rsidRDefault="003A2839">
            <w:pPr>
              <w:pStyle w:val="TAL"/>
            </w:pPr>
            <w:r w:rsidRPr="00613175">
              <w:t>(Step 3 of annex A.6)</w:t>
            </w:r>
          </w:p>
        </w:tc>
        <w:tc>
          <w:tcPr>
            <w:tcW w:w="709" w:type="dxa"/>
            <w:tcBorders>
              <w:top w:val="single" w:sz="4" w:space="0" w:color="auto"/>
              <w:left w:val="single" w:sz="4" w:space="0" w:color="auto"/>
              <w:bottom w:val="single" w:sz="4" w:space="0" w:color="auto"/>
              <w:right w:val="single" w:sz="4" w:space="0" w:color="auto"/>
            </w:tcBorders>
            <w:hideMark/>
          </w:tcPr>
          <w:p w14:paraId="0ACD9D30" w14:textId="77777777" w:rsidR="003A2839" w:rsidRPr="00613175" w:rsidRDefault="003A2839">
            <w:pPr>
              <w:pStyle w:val="TAC"/>
            </w:pPr>
            <w:r w:rsidRPr="00613175">
              <w:rPr>
                <w:lang w:eastAsia="zh-CN"/>
              </w:rPr>
              <w:t>&lt;--</w:t>
            </w:r>
          </w:p>
        </w:tc>
        <w:tc>
          <w:tcPr>
            <w:tcW w:w="1762" w:type="dxa"/>
            <w:tcBorders>
              <w:top w:val="single" w:sz="4" w:space="0" w:color="auto"/>
              <w:left w:val="single" w:sz="4" w:space="0" w:color="auto"/>
              <w:bottom w:val="single" w:sz="4" w:space="0" w:color="auto"/>
              <w:right w:val="single" w:sz="4" w:space="0" w:color="auto"/>
            </w:tcBorders>
            <w:hideMark/>
          </w:tcPr>
          <w:p w14:paraId="0D13FC01" w14:textId="77777777" w:rsidR="003A2839" w:rsidRPr="00613175" w:rsidRDefault="003A2839">
            <w:pPr>
              <w:pStyle w:val="TAL"/>
            </w:pPr>
            <w:r w:rsidRPr="00613175">
              <w:rPr>
                <w:lang w:eastAsia="zh-CN"/>
              </w:rPr>
              <w:t>180 Ringing</w:t>
            </w:r>
          </w:p>
        </w:tc>
        <w:tc>
          <w:tcPr>
            <w:tcW w:w="567" w:type="dxa"/>
            <w:tcBorders>
              <w:top w:val="single" w:sz="4" w:space="0" w:color="auto"/>
              <w:left w:val="single" w:sz="4" w:space="0" w:color="auto"/>
              <w:bottom w:val="single" w:sz="4" w:space="0" w:color="auto"/>
              <w:right w:val="single" w:sz="4" w:space="0" w:color="auto"/>
            </w:tcBorders>
          </w:tcPr>
          <w:p w14:paraId="52B7635E"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606BDF0B" w14:textId="77777777" w:rsidR="003A2839" w:rsidRPr="00613175" w:rsidRDefault="003A2839">
            <w:pPr>
              <w:pStyle w:val="TAC"/>
            </w:pPr>
          </w:p>
        </w:tc>
      </w:tr>
      <w:tr w:rsidR="003A2839" w:rsidRPr="00613175" w14:paraId="7A90ABE4"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52B0DA1B" w14:textId="77777777" w:rsidR="003A2839" w:rsidRPr="00613175" w:rsidRDefault="003A2839">
            <w:pPr>
              <w:pStyle w:val="TAC"/>
              <w:rPr>
                <w:lang w:eastAsia="zh-CN"/>
              </w:rPr>
            </w:pPr>
            <w:r w:rsidRPr="00613175">
              <w:rPr>
                <w:lang w:eastAsia="zh-CN"/>
              </w:rPr>
              <w:t>20</w:t>
            </w:r>
          </w:p>
        </w:tc>
        <w:tc>
          <w:tcPr>
            <w:tcW w:w="4677" w:type="dxa"/>
            <w:tcBorders>
              <w:top w:val="single" w:sz="4" w:space="0" w:color="auto"/>
              <w:left w:val="single" w:sz="4" w:space="0" w:color="auto"/>
              <w:bottom w:val="single" w:sz="4" w:space="0" w:color="auto"/>
              <w:right w:val="single" w:sz="4" w:space="0" w:color="auto"/>
            </w:tcBorders>
            <w:hideMark/>
          </w:tcPr>
          <w:p w14:paraId="65AC310C" w14:textId="77777777" w:rsidR="003A2839" w:rsidRPr="00613175" w:rsidRDefault="003A2839">
            <w:pPr>
              <w:pStyle w:val="TAL"/>
              <w:rPr>
                <w:lang w:eastAsia="en-US"/>
              </w:rPr>
            </w:pPr>
            <w:r w:rsidRPr="00613175">
              <w:t xml:space="preserve">SS sends </w:t>
            </w:r>
            <w:r w:rsidRPr="00613175">
              <w:rPr>
                <w:lang w:eastAsia="zh-CN"/>
              </w:rPr>
              <w:t>200 OK.</w:t>
            </w:r>
          </w:p>
          <w:p w14:paraId="19E28123" w14:textId="77777777" w:rsidR="003A2839" w:rsidRPr="00613175" w:rsidRDefault="003A2839">
            <w:pPr>
              <w:pStyle w:val="TAL"/>
            </w:pPr>
            <w:r w:rsidRPr="00613175">
              <w:t>(Step 4 of annex A.6)</w:t>
            </w:r>
          </w:p>
        </w:tc>
        <w:tc>
          <w:tcPr>
            <w:tcW w:w="709" w:type="dxa"/>
            <w:tcBorders>
              <w:top w:val="single" w:sz="4" w:space="0" w:color="auto"/>
              <w:left w:val="single" w:sz="4" w:space="0" w:color="auto"/>
              <w:bottom w:val="single" w:sz="4" w:space="0" w:color="auto"/>
              <w:right w:val="single" w:sz="4" w:space="0" w:color="auto"/>
            </w:tcBorders>
            <w:hideMark/>
          </w:tcPr>
          <w:p w14:paraId="2180E526" w14:textId="77777777" w:rsidR="003A2839" w:rsidRPr="00613175" w:rsidRDefault="003A2839">
            <w:pPr>
              <w:pStyle w:val="TAC"/>
            </w:pPr>
            <w:r w:rsidRPr="00613175">
              <w:rPr>
                <w:lang w:eastAsia="zh-CN"/>
              </w:rPr>
              <w:t>&lt;--</w:t>
            </w:r>
          </w:p>
        </w:tc>
        <w:tc>
          <w:tcPr>
            <w:tcW w:w="1762" w:type="dxa"/>
            <w:tcBorders>
              <w:top w:val="single" w:sz="4" w:space="0" w:color="auto"/>
              <w:left w:val="single" w:sz="4" w:space="0" w:color="auto"/>
              <w:bottom w:val="single" w:sz="4" w:space="0" w:color="auto"/>
              <w:right w:val="single" w:sz="4" w:space="0" w:color="auto"/>
            </w:tcBorders>
            <w:hideMark/>
          </w:tcPr>
          <w:p w14:paraId="68E39694" w14:textId="77777777" w:rsidR="003A2839" w:rsidRPr="00613175" w:rsidRDefault="003A2839">
            <w:pPr>
              <w:pStyle w:val="TAL"/>
            </w:pPr>
            <w:r w:rsidRPr="00613175">
              <w:rPr>
                <w:lang w:eastAsia="zh-CN"/>
              </w:rPr>
              <w:t>200 OK</w:t>
            </w:r>
          </w:p>
        </w:tc>
        <w:tc>
          <w:tcPr>
            <w:tcW w:w="567" w:type="dxa"/>
            <w:tcBorders>
              <w:top w:val="single" w:sz="4" w:space="0" w:color="auto"/>
              <w:left w:val="single" w:sz="4" w:space="0" w:color="auto"/>
              <w:bottom w:val="single" w:sz="4" w:space="0" w:color="auto"/>
              <w:right w:val="single" w:sz="4" w:space="0" w:color="auto"/>
            </w:tcBorders>
          </w:tcPr>
          <w:p w14:paraId="7E14994F" w14:textId="77777777" w:rsidR="003A2839" w:rsidRPr="00613175" w:rsidRDefault="003A2839">
            <w:pPr>
              <w:pStyle w:val="TAC"/>
            </w:pPr>
          </w:p>
        </w:tc>
        <w:tc>
          <w:tcPr>
            <w:tcW w:w="850" w:type="dxa"/>
            <w:tcBorders>
              <w:top w:val="single" w:sz="4" w:space="0" w:color="auto"/>
              <w:left w:val="single" w:sz="4" w:space="0" w:color="auto"/>
              <w:bottom w:val="single" w:sz="4" w:space="0" w:color="auto"/>
              <w:right w:val="single" w:sz="4" w:space="0" w:color="auto"/>
            </w:tcBorders>
          </w:tcPr>
          <w:p w14:paraId="774A5AF7" w14:textId="77777777" w:rsidR="003A2839" w:rsidRPr="00613175" w:rsidRDefault="003A2839">
            <w:pPr>
              <w:pStyle w:val="TAC"/>
            </w:pPr>
          </w:p>
        </w:tc>
      </w:tr>
      <w:tr w:rsidR="003A2839" w:rsidRPr="00613175" w14:paraId="54E3380D"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1B1F34E7" w14:textId="77777777" w:rsidR="003A2839" w:rsidRPr="00613175" w:rsidRDefault="003A2839">
            <w:pPr>
              <w:pStyle w:val="TAC"/>
              <w:rPr>
                <w:lang w:eastAsia="zh-CN"/>
              </w:rPr>
            </w:pPr>
            <w:r w:rsidRPr="00613175">
              <w:rPr>
                <w:lang w:eastAsia="zh-CN"/>
              </w:rPr>
              <w:t>21</w:t>
            </w:r>
          </w:p>
        </w:tc>
        <w:tc>
          <w:tcPr>
            <w:tcW w:w="4677" w:type="dxa"/>
            <w:tcBorders>
              <w:top w:val="single" w:sz="4" w:space="0" w:color="auto"/>
              <w:left w:val="single" w:sz="4" w:space="0" w:color="auto"/>
              <w:bottom w:val="single" w:sz="4" w:space="0" w:color="auto"/>
              <w:right w:val="single" w:sz="4" w:space="0" w:color="auto"/>
            </w:tcBorders>
            <w:hideMark/>
          </w:tcPr>
          <w:p w14:paraId="173D4B20" w14:textId="77777777" w:rsidR="003A2839" w:rsidRPr="00613175" w:rsidRDefault="003A2839">
            <w:pPr>
              <w:pStyle w:val="TAL"/>
              <w:rPr>
                <w:lang w:eastAsia="zh-CN"/>
              </w:rPr>
            </w:pPr>
            <w:r w:rsidRPr="00613175">
              <w:rPr>
                <w:lang w:eastAsia="zh-CN"/>
              </w:rPr>
              <w:t xml:space="preserve">Check: </w:t>
            </w:r>
            <w:r w:rsidRPr="00613175">
              <w:rPr>
                <w:snapToGrid w:val="0"/>
                <w:lang w:eastAsia="zh-CN"/>
              </w:rPr>
              <w:t>D</w:t>
            </w:r>
            <w:r w:rsidRPr="00613175">
              <w:rPr>
                <w:lang w:eastAsia="zh-CN"/>
              </w:rPr>
              <w:t>oes the UE send ACK?</w:t>
            </w:r>
          </w:p>
          <w:p w14:paraId="2577CFDC" w14:textId="77777777" w:rsidR="003A2839" w:rsidRPr="00613175" w:rsidRDefault="003A2839">
            <w:pPr>
              <w:pStyle w:val="TAL"/>
              <w:rPr>
                <w:lang w:eastAsia="en-US"/>
              </w:rPr>
            </w:pPr>
            <w:r w:rsidRPr="00613175">
              <w:rPr>
                <w:lang w:eastAsia="zh-CN"/>
              </w:rPr>
              <w:t>(Step 5 of annex A.6)</w:t>
            </w:r>
          </w:p>
        </w:tc>
        <w:tc>
          <w:tcPr>
            <w:tcW w:w="709" w:type="dxa"/>
            <w:tcBorders>
              <w:top w:val="single" w:sz="4" w:space="0" w:color="auto"/>
              <w:left w:val="single" w:sz="4" w:space="0" w:color="auto"/>
              <w:bottom w:val="single" w:sz="4" w:space="0" w:color="auto"/>
              <w:right w:val="single" w:sz="4" w:space="0" w:color="auto"/>
            </w:tcBorders>
            <w:hideMark/>
          </w:tcPr>
          <w:p w14:paraId="006DFE79" w14:textId="77777777" w:rsidR="003A2839" w:rsidRPr="00613175" w:rsidRDefault="003A2839">
            <w:pPr>
              <w:pStyle w:val="TAC"/>
            </w:pPr>
            <w:r w:rsidRPr="00613175">
              <w:rPr>
                <w:lang w:eastAsia="zh-CN"/>
              </w:rPr>
              <w:t>--&gt;</w:t>
            </w:r>
          </w:p>
        </w:tc>
        <w:tc>
          <w:tcPr>
            <w:tcW w:w="1762" w:type="dxa"/>
            <w:tcBorders>
              <w:top w:val="single" w:sz="4" w:space="0" w:color="auto"/>
              <w:left w:val="single" w:sz="4" w:space="0" w:color="auto"/>
              <w:bottom w:val="single" w:sz="4" w:space="0" w:color="auto"/>
              <w:right w:val="single" w:sz="4" w:space="0" w:color="auto"/>
            </w:tcBorders>
            <w:hideMark/>
          </w:tcPr>
          <w:p w14:paraId="16C80961" w14:textId="77777777" w:rsidR="003A2839" w:rsidRPr="00613175" w:rsidRDefault="003A2839">
            <w:pPr>
              <w:pStyle w:val="TAL"/>
            </w:pPr>
            <w:r w:rsidRPr="00613175">
              <w:rPr>
                <w:lang w:eastAsia="zh-CN"/>
              </w:rPr>
              <w:t>ACK</w:t>
            </w:r>
          </w:p>
        </w:tc>
        <w:tc>
          <w:tcPr>
            <w:tcW w:w="567" w:type="dxa"/>
            <w:tcBorders>
              <w:top w:val="single" w:sz="4" w:space="0" w:color="auto"/>
              <w:left w:val="single" w:sz="4" w:space="0" w:color="auto"/>
              <w:bottom w:val="single" w:sz="4" w:space="0" w:color="auto"/>
              <w:right w:val="single" w:sz="4" w:space="0" w:color="auto"/>
            </w:tcBorders>
            <w:hideMark/>
          </w:tcPr>
          <w:p w14:paraId="131C822B" w14:textId="77777777" w:rsidR="003A2839" w:rsidRPr="00613175" w:rsidRDefault="003A2839">
            <w:pPr>
              <w:pStyle w:val="TAC"/>
            </w:pPr>
            <w:r w:rsidRPr="00613175">
              <w:t>1</w:t>
            </w:r>
          </w:p>
        </w:tc>
        <w:tc>
          <w:tcPr>
            <w:tcW w:w="850" w:type="dxa"/>
            <w:tcBorders>
              <w:top w:val="single" w:sz="4" w:space="0" w:color="auto"/>
              <w:left w:val="single" w:sz="4" w:space="0" w:color="auto"/>
              <w:bottom w:val="single" w:sz="4" w:space="0" w:color="auto"/>
              <w:right w:val="single" w:sz="4" w:space="0" w:color="auto"/>
            </w:tcBorders>
            <w:hideMark/>
          </w:tcPr>
          <w:p w14:paraId="47BA65E1" w14:textId="77777777" w:rsidR="003A2839" w:rsidRPr="00613175" w:rsidRDefault="003A2839">
            <w:pPr>
              <w:pStyle w:val="TAC"/>
            </w:pPr>
            <w:r w:rsidRPr="00613175">
              <w:t>P</w:t>
            </w:r>
          </w:p>
        </w:tc>
      </w:tr>
      <w:tr w:rsidR="003A2839" w:rsidRPr="00613175" w14:paraId="55DE8190"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2BEA1BA6" w14:textId="77777777" w:rsidR="003A2839" w:rsidRPr="00613175" w:rsidRDefault="003A2839">
            <w:pPr>
              <w:pStyle w:val="TAC"/>
              <w:rPr>
                <w:lang w:eastAsia="zh-CN"/>
              </w:rPr>
            </w:pPr>
            <w:r w:rsidRPr="00613175">
              <w:rPr>
                <w:lang w:eastAsia="zh-CN"/>
              </w:rPr>
              <w:t>22</w:t>
            </w:r>
          </w:p>
        </w:tc>
        <w:tc>
          <w:tcPr>
            <w:tcW w:w="4677" w:type="dxa"/>
            <w:tcBorders>
              <w:top w:val="single" w:sz="4" w:space="0" w:color="auto"/>
              <w:left w:val="single" w:sz="4" w:space="0" w:color="auto"/>
              <w:bottom w:val="single" w:sz="4" w:space="0" w:color="auto"/>
              <w:right w:val="single" w:sz="4" w:space="0" w:color="auto"/>
            </w:tcBorders>
            <w:hideMark/>
          </w:tcPr>
          <w:p w14:paraId="4F336960" w14:textId="77777777" w:rsidR="003A2839" w:rsidRPr="00613175" w:rsidRDefault="003A2839">
            <w:pPr>
              <w:pStyle w:val="TAL"/>
              <w:rPr>
                <w:lang w:eastAsia="en-US"/>
              </w:rPr>
            </w:pPr>
            <w:r w:rsidRPr="00613175">
              <w:t>SS sends BYE.</w:t>
            </w:r>
          </w:p>
          <w:p w14:paraId="025E58F4" w14:textId="77777777" w:rsidR="003A2839" w:rsidRPr="00613175" w:rsidRDefault="003A2839">
            <w:pPr>
              <w:pStyle w:val="TAL"/>
              <w:rPr>
                <w:lang w:eastAsia="zh-CN"/>
              </w:rPr>
            </w:pPr>
            <w:r w:rsidRPr="00613175">
              <w:t>(Step 1 of annex A.8)</w:t>
            </w:r>
          </w:p>
        </w:tc>
        <w:tc>
          <w:tcPr>
            <w:tcW w:w="709" w:type="dxa"/>
            <w:tcBorders>
              <w:top w:val="single" w:sz="4" w:space="0" w:color="auto"/>
              <w:left w:val="single" w:sz="4" w:space="0" w:color="auto"/>
              <w:bottom w:val="single" w:sz="4" w:space="0" w:color="auto"/>
              <w:right w:val="single" w:sz="4" w:space="0" w:color="auto"/>
            </w:tcBorders>
            <w:hideMark/>
          </w:tcPr>
          <w:p w14:paraId="78872A48" w14:textId="77777777" w:rsidR="003A2839" w:rsidRPr="00613175" w:rsidRDefault="003A2839">
            <w:pPr>
              <w:pStyle w:val="TAC"/>
              <w:rPr>
                <w:lang w:eastAsia="zh-CN"/>
              </w:rPr>
            </w:pPr>
            <w:r w:rsidRPr="00613175">
              <w:rPr>
                <w:lang w:eastAsia="zh-CN"/>
              </w:rPr>
              <w:t>&lt;--</w:t>
            </w:r>
          </w:p>
        </w:tc>
        <w:tc>
          <w:tcPr>
            <w:tcW w:w="1762" w:type="dxa"/>
            <w:tcBorders>
              <w:top w:val="single" w:sz="4" w:space="0" w:color="auto"/>
              <w:left w:val="single" w:sz="4" w:space="0" w:color="auto"/>
              <w:bottom w:val="single" w:sz="4" w:space="0" w:color="auto"/>
              <w:right w:val="single" w:sz="4" w:space="0" w:color="auto"/>
            </w:tcBorders>
            <w:hideMark/>
          </w:tcPr>
          <w:p w14:paraId="746DFB59" w14:textId="77777777" w:rsidR="003A2839" w:rsidRPr="00613175" w:rsidRDefault="003A2839">
            <w:pPr>
              <w:pStyle w:val="TAL"/>
              <w:rPr>
                <w:lang w:eastAsia="zh-CN"/>
              </w:rPr>
            </w:pPr>
            <w:r w:rsidRPr="00613175">
              <w:rPr>
                <w:lang w:eastAsia="zh-CN"/>
              </w:rPr>
              <w:t>BYE</w:t>
            </w:r>
          </w:p>
        </w:tc>
        <w:tc>
          <w:tcPr>
            <w:tcW w:w="567" w:type="dxa"/>
            <w:tcBorders>
              <w:top w:val="single" w:sz="4" w:space="0" w:color="auto"/>
              <w:left w:val="single" w:sz="4" w:space="0" w:color="auto"/>
              <w:bottom w:val="single" w:sz="4" w:space="0" w:color="auto"/>
              <w:right w:val="single" w:sz="4" w:space="0" w:color="auto"/>
            </w:tcBorders>
            <w:hideMark/>
          </w:tcPr>
          <w:p w14:paraId="3A508B87" w14:textId="77777777" w:rsidR="003A2839" w:rsidRPr="00613175" w:rsidRDefault="003A2839">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F05A02C" w14:textId="77777777" w:rsidR="003A2839" w:rsidRPr="00613175" w:rsidRDefault="003A2839">
            <w:pPr>
              <w:pStyle w:val="TAC"/>
              <w:rPr>
                <w:lang w:eastAsia="zh-CN"/>
              </w:rPr>
            </w:pPr>
            <w:r w:rsidRPr="00613175">
              <w:rPr>
                <w:lang w:eastAsia="zh-CN"/>
              </w:rPr>
              <w:t>-</w:t>
            </w:r>
          </w:p>
        </w:tc>
      </w:tr>
      <w:tr w:rsidR="003A2839" w:rsidRPr="00613175" w14:paraId="52AAB812" w14:textId="77777777" w:rsidTr="003A2839">
        <w:trPr>
          <w:jc w:val="center"/>
        </w:trPr>
        <w:tc>
          <w:tcPr>
            <w:tcW w:w="988" w:type="dxa"/>
            <w:tcBorders>
              <w:top w:val="single" w:sz="4" w:space="0" w:color="auto"/>
              <w:left w:val="single" w:sz="4" w:space="0" w:color="auto"/>
              <w:bottom w:val="single" w:sz="4" w:space="0" w:color="auto"/>
              <w:right w:val="single" w:sz="4" w:space="0" w:color="auto"/>
            </w:tcBorders>
            <w:hideMark/>
          </w:tcPr>
          <w:p w14:paraId="541D5963" w14:textId="77777777" w:rsidR="003A2839" w:rsidRPr="00613175" w:rsidRDefault="003A2839">
            <w:pPr>
              <w:pStyle w:val="TAC"/>
              <w:rPr>
                <w:lang w:eastAsia="zh-CN"/>
              </w:rPr>
            </w:pPr>
            <w:r w:rsidRPr="00613175">
              <w:rPr>
                <w:lang w:eastAsia="zh-CN"/>
              </w:rPr>
              <w:t>23</w:t>
            </w:r>
          </w:p>
        </w:tc>
        <w:tc>
          <w:tcPr>
            <w:tcW w:w="4677" w:type="dxa"/>
            <w:tcBorders>
              <w:top w:val="single" w:sz="4" w:space="0" w:color="auto"/>
              <w:left w:val="single" w:sz="4" w:space="0" w:color="auto"/>
              <w:bottom w:val="single" w:sz="4" w:space="0" w:color="auto"/>
              <w:right w:val="single" w:sz="4" w:space="0" w:color="auto"/>
            </w:tcBorders>
            <w:hideMark/>
          </w:tcPr>
          <w:p w14:paraId="04FB1046" w14:textId="77777777" w:rsidR="003A2839" w:rsidRPr="00613175" w:rsidRDefault="003A2839">
            <w:pPr>
              <w:pStyle w:val="TAL"/>
              <w:rPr>
                <w:lang w:eastAsia="en-US"/>
              </w:rPr>
            </w:pPr>
            <w:r w:rsidRPr="00613175">
              <w:t xml:space="preserve">UE sends </w:t>
            </w:r>
            <w:r w:rsidRPr="00613175">
              <w:rPr>
                <w:lang w:eastAsia="zh-CN"/>
              </w:rPr>
              <w:t>200 OK.</w:t>
            </w:r>
          </w:p>
          <w:p w14:paraId="2EABF0B9" w14:textId="77777777" w:rsidR="003A2839" w:rsidRPr="00613175" w:rsidRDefault="003A2839">
            <w:pPr>
              <w:pStyle w:val="TAL"/>
            </w:pPr>
            <w:r w:rsidRPr="00613175">
              <w:t>(Step 1 of annex A.8)</w:t>
            </w:r>
          </w:p>
        </w:tc>
        <w:tc>
          <w:tcPr>
            <w:tcW w:w="709" w:type="dxa"/>
            <w:tcBorders>
              <w:top w:val="single" w:sz="4" w:space="0" w:color="auto"/>
              <w:left w:val="single" w:sz="4" w:space="0" w:color="auto"/>
              <w:bottom w:val="single" w:sz="4" w:space="0" w:color="auto"/>
              <w:right w:val="single" w:sz="4" w:space="0" w:color="auto"/>
            </w:tcBorders>
            <w:hideMark/>
          </w:tcPr>
          <w:p w14:paraId="153EB1E4" w14:textId="77777777" w:rsidR="003A2839" w:rsidRPr="00613175" w:rsidRDefault="003A2839">
            <w:pPr>
              <w:pStyle w:val="TAC"/>
              <w:rPr>
                <w:lang w:eastAsia="zh-CN"/>
              </w:rPr>
            </w:pPr>
            <w:r w:rsidRPr="00613175">
              <w:rPr>
                <w:lang w:eastAsia="zh-CN"/>
              </w:rPr>
              <w:t>--&gt;</w:t>
            </w:r>
          </w:p>
        </w:tc>
        <w:tc>
          <w:tcPr>
            <w:tcW w:w="1762" w:type="dxa"/>
            <w:tcBorders>
              <w:top w:val="single" w:sz="4" w:space="0" w:color="auto"/>
              <w:left w:val="single" w:sz="4" w:space="0" w:color="auto"/>
              <w:bottom w:val="single" w:sz="4" w:space="0" w:color="auto"/>
              <w:right w:val="single" w:sz="4" w:space="0" w:color="auto"/>
            </w:tcBorders>
            <w:hideMark/>
          </w:tcPr>
          <w:p w14:paraId="213B32A6" w14:textId="77777777" w:rsidR="003A2839" w:rsidRPr="00613175" w:rsidRDefault="003A2839">
            <w:pPr>
              <w:pStyle w:val="TAL"/>
              <w:rPr>
                <w:lang w:eastAsia="zh-CN"/>
              </w:rPr>
            </w:pPr>
            <w:r w:rsidRPr="00613175">
              <w:rPr>
                <w:lang w:eastAsia="zh-CN"/>
              </w:rPr>
              <w:t>200 OK</w:t>
            </w:r>
          </w:p>
        </w:tc>
        <w:tc>
          <w:tcPr>
            <w:tcW w:w="567" w:type="dxa"/>
            <w:tcBorders>
              <w:top w:val="single" w:sz="4" w:space="0" w:color="auto"/>
              <w:left w:val="single" w:sz="4" w:space="0" w:color="auto"/>
              <w:bottom w:val="single" w:sz="4" w:space="0" w:color="auto"/>
              <w:right w:val="single" w:sz="4" w:space="0" w:color="auto"/>
            </w:tcBorders>
            <w:hideMark/>
          </w:tcPr>
          <w:p w14:paraId="7712D455" w14:textId="77777777" w:rsidR="003A2839" w:rsidRPr="00613175" w:rsidRDefault="003A2839">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868AC67" w14:textId="77777777" w:rsidR="003A2839" w:rsidRPr="00613175" w:rsidRDefault="003A2839">
            <w:pPr>
              <w:pStyle w:val="TAC"/>
              <w:rPr>
                <w:lang w:eastAsia="zh-CN"/>
              </w:rPr>
            </w:pPr>
            <w:r w:rsidRPr="00613175">
              <w:rPr>
                <w:lang w:eastAsia="zh-CN"/>
              </w:rPr>
              <w:t>-</w:t>
            </w:r>
          </w:p>
        </w:tc>
      </w:tr>
    </w:tbl>
    <w:p w14:paraId="7A645D68" w14:textId="77777777" w:rsidR="003A2839" w:rsidRPr="00613175" w:rsidRDefault="003A2839" w:rsidP="003A2839">
      <w:pPr>
        <w:rPr>
          <w:rFonts w:ascii="MS LineDraw" w:hAnsi="MS LineDraw" w:cs="MS LineDraw"/>
          <w:lang w:eastAsia="en-US"/>
        </w:rPr>
      </w:pPr>
    </w:p>
    <w:p w14:paraId="77605AEF" w14:textId="77777777" w:rsidR="003A2839" w:rsidRPr="00613175" w:rsidRDefault="003A2839" w:rsidP="003A2839">
      <w:pPr>
        <w:pStyle w:val="H6"/>
      </w:pPr>
      <w:r w:rsidRPr="00613175">
        <w:t>10.9.3.3</w:t>
      </w:r>
      <w:r w:rsidRPr="00613175">
        <w:tab/>
        <w:t>Specific message contents</w:t>
      </w:r>
    </w:p>
    <w:p w14:paraId="468D8247" w14:textId="77777777" w:rsidR="003A2839" w:rsidRPr="00613175" w:rsidRDefault="003A2839" w:rsidP="003A2839">
      <w:pPr>
        <w:pStyle w:val="TH"/>
      </w:pPr>
      <w:r w:rsidRPr="00613175">
        <w:t>Table 10.9.3.3-1: INVITE (step 17, table 10.9.3.2-1)</w:t>
      </w:r>
    </w:p>
    <w:tbl>
      <w:tblPr>
        <w:tblW w:w="9705"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724"/>
        <w:gridCol w:w="1250"/>
        <w:gridCol w:w="6731"/>
      </w:tblGrid>
      <w:tr w:rsidR="003A2839" w:rsidRPr="00613175" w14:paraId="4B285555" w14:textId="77777777" w:rsidTr="003A2839">
        <w:trPr>
          <w:jc w:val="center"/>
        </w:trPr>
        <w:tc>
          <w:tcPr>
            <w:tcW w:w="9700" w:type="dxa"/>
            <w:gridSpan w:val="3"/>
            <w:tcBorders>
              <w:top w:val="single" w:sz="4" w:space="0" w:color="auto"/>
              <w:left w:val="single" w:sz="4" w:space="0" w:color="auto"/>
              <w:bottom w:val="single" w:sz="4" w:space="0" w:color="auto"/>
              <w:right w:val="single" w:sz="4" w:space="0" w:color="auto"/>
            </w:tcBorders>
            <w:hideMark/>
          </w:tcPr>
          <w:p w14:paraId="3DCBB695" w14:textId="77777777" w:rsidR="003A2839" w:rsidRPr="00613175" w:rsidRDefault="003A2839">
            <w:pPr>
              <w:pStyle w:val="TAH"/>
              <w:jc w:val="left"/>
              <w:rPr>
                <w:b w:val="0"/>
              </w:rPr>
            </w:pPr>
            <w:r w:rsidRPr="00613175">
              <w:rPr>
                <w:b w:val="0"/>
              </w:rPr>
              <w:t>Derivation Path: TS 34.229-1 [2], Annex A.2.1, Conditions A6, A7, A8, A28.</w:t>
            </w:r>
          </w:p>
        </w:tc>
      </w:tr>
      <w:tr w:rsidR="003A2839" w:rsidRPr="00613175" w14:paraId="2A54455E" w14:textId="77777777" w:rsidTr="003A2839">
        <w:trPr>
          <w:jc w:val="center"/>
        </w:trPr>
        <w:tc>
          <w:tcPr>
            <w:tcW w:w="1723" w:type="dxa"/>
            <w:tcBorders>
              <w:top w:val="single" w:sz="4" w:space="0" w:color="auto"/>
              <w:left w:val="single" w:sz="4" w:space="0" w:color="auto"/>
              <w:bottom w:val="single" w:sz="4" w:space="0" w:color="auto"/>
              <w:right w:val="single" w:sz="6" w:space="0" w:color="auto"/>
            </w:tcBorders>
            <w:hideMark/>
          </w:tcPr>
          <w:p w14:paraId="655E8A99" w14:textId="77777777" w:rsidR="003A2839" w:rsidRPr="00613175" w:rsidRDefault="003A2839">
            <w:pPr>
              <w:pStyle w:val="TAH"/>
              <w:jc w:val="left"/>
            </w:pPr>
            <w:r w:rsidRPr="00613175">
              <w:t>Header/param</w:t>
            </w:r>
          </w:p>
        </w:tc>
        <w:tc>
          <w:tcPr>
            <w:tcW w:w="1249" w:type="dxa"/>
            <w:tcBorders>
              <w:top w:val="single" w:sz="4" w:space="0" w:color="auto"/>
              <w:left w:val="single" w:sz="6" w:space="0" w:color="auto"/>
              <w:bottom w:val="single" w:sz="4" w:space="0" w:color="auto"/>
              <w:right w:val="single" w:sz="6" w:space="0" w:color="auto"/>
            </w:tcBorders>
            <w:hideMark/>
          </w:tcPr>
          <w:p w14:paraId="76F7FEEC" w14:textId="77777777" w:rsidR="003A2839" w:rsidRPr="00613175" w:rsidRDefault="003A2839">
            <w:pPr>
              <w:pStyle w:val="TAH"/>
              <w:jc w:val="left"/>
            </w:pPr>
            <w:r w:rsidRPr="00613175">
              <w:t>Cond</w:t>
            </w:r>
          </w:p>
        </w:tc>
        <w:tc>
          <w:tcPr>
            <w:tcW w:w="6728" w:type="dxa"/>
            <w:tcBorders>
              <w:top w:val="single" w:sz="4" w:space="0" w:color="auto"/>
              <w:left w:val="single" w:sz="6" w:space="0" w:color="auto"/>
              <w:bottom w:val="single" w:sz="4" w:space="0" w:color="auto"/>
              <w:right w:val="single" w:sz="4" w:space="0" w:color="auto"/>
            </w:tcBorders>
            <w:hideMark/>
          </w:tcPr>
          <w:p w14:paraId="22FBA0CB" w14:textId="77777777" w:rsidR="003A2839" w:rsidRPr="00613175" w:rsidRDefault="003A2839">
            <w:pPr>
              <w:pStyle w:val="TAH"/>
              <w:jc w:val="left"/>
            </w:pPr>
            <w:r w:rsidRPr="00613175">
              <w:t>Value/Remark</w:t>
            </w:r>
          </w:p>
        </w:tc>
      </w:tr>
      <w:tr w:rsidR="003A2839" w:rsidRPr="00613175" w14:paraId="42786BB3" w14:textId="77777777" w:rsidTr="00613175">
        <w:trPr>
          <w:jc w:val="center"/>
        </w:trPr>
        <w:tc>
          <w:tcPr>
            <w:tcW w:w="1723" w:type="dxa"/>
            <w:tcBorders>
              <w:top w:val="single" w:sz="4" w:space="0" w:color="auto"/>
              <w:left w:val="single" w:sz="4" w:space="0" w:color="auto"/>
              <w:bottom w:val="single" w:sz="4" w:space="0" w:color="auto"/>
              <w:right w:val="single" w:sz="6" w:space="0" w:color="auto"/>
            </w:tcBorders>
            <w:hideMark/>
          </w:tcPr>
          <w:p w14:paraId="7DF5F4C5" w14:textId="77777777" w:rsidR="003A2839" w:rsidRPr="00613175" w:rsidRDefault="003A2839">
            <w:pPr>
              <w:pStyle w:val="TAH"/>
              <w:jc w:val="left"/>
              <w:rPr>
                <w:b w:val="0"/>
              </w:rPr>
            </w:pPr>
            <w:r w:rsidRPr="00613175">
              <w:t>Message-body</w:t>
            </w:r>
          </w:p>
        </w:tc>
        <w:tc>
          <w:tcPr>
            <w:tcW w:w="1249" w:type="dxa"/>
            <w:tcBorders>
              <w:top w:val="single" w:sz="4" w:space="0" w:color="auto"/>
              <w:left w:val="single" w:sz="6" w:space="0" w:color="auto"/>
              <w:bottom w:val="single" w:sz="4" w:space="0" w:color="auto"/>
              <w:right w:val="single" w:sz="6" w:space="0" w:color="auto"/>
            </w:tcBorders>
          </w:tcPr>
          <w:p w14:paraId="5FBC30A9" w14:textId="77777777" w:rsidR="003A2839" w:rsidRPr="00613175" w:rsidRDefault="003A2839">
            <w:pPr>
              <w:pStyle w:val="TAH"/>
              <w:jc w:val="left"/>
              <w:rPr>
                <w:b w:val="0"/>
              </w:rPr>
            </w:pPr>
          </w:p>
        </w:tc>
        <w:tc>
          <w:tcPr>
            <w:tcW w:w="6728" w:type="dxa"/>
            <w:tcBorders>
              <w:top w:val="single" w:sz="4" w:space="0" w:color="auto"/>
              <w:left w:val="single" w:sz="6" w:space="0" w:color="auto"/>
              <w:bottom w:val="single" w:sz="4" w:space="0" w:color="auto"/>
              <w:right w:val="single" w:sz="4" w:space="0" w:color="auto"/>
            </w:tcBorders>
          </w:tcPr>
          <w:p w14:paraId="51A3B06A" w14:textId="77777777" w:rsidR="003A2839" w:rsidRPr="00613175" w:rsidRDefault="003A2839">
            <w:pPr>
              <w:pStyle w:val="TAH"/>
              <w:jc w:val="left"/>
            </w:pPr>
          </w:p>
          <w:p w14:paraId="0FB3B75D" w14:textId="77777777" w:rsidR="003A2839" w:rsidRPr="00613175" w:rsidRDefault="003A2839">
            <w:pPr>
              <w:pStyle w:val="TAL"/>
              <w:rPr>
                <w:snapToGrid w:val="0"/>
              </w:rPr>
            </w:pPr>
            <w:r w:rsidRPr="00613175">
              <w:rPr>
                <w:snapToGrid w:val="0"/>
              </w:rPr>
              <w:t>The following SDP types and values.</w:t>
            </w:r>
          </w:p>
          <w:p w14:paraId="7C8E30FD" w14:textId="77777777" w:rsidR="003A2839" w:rsidRPr="00613175" w:rsidRDefault="003A2839">
            <w:pPr>
              <w:pStyle w:val="TAL"/>
              <w:rPr>
                <w:snapToGrid w:val="0"/>
              </w:rPr>
            </w:pPr>
          </w:p>
          <w:p w14:paraId="75FA61AD" w14:textId="77777777" w:rsidR="003A2839" w:rsidRPr="00613175" w:rsidRDefault="003A2839">
            <w:pPr>
              <w:pStyle w:val="TAL"/>
              <w:rPr>
                <w:b/>
                <w:snapToGrid w:val="0"/>
              </w:rPr>
            </w:pPr>
            <w:r w:rsidRPr="00613175">
              <w:rPr>
                <w:b/>
                <w:snapToGrid w:val="0"/>
              </w:rPr>
              <w:t>Session description:</w:t>
            </w:r>
          </w:p>
          <w:p w14:paraId="21822F26" w14:textId="77777777" w:rsidR="003A2839" w:rsidRPr="00613175" w:rsidRDefault="003A2839">
            <w:pPr>
              <w:pStyle w:val="TAL"/>
              <w:rPr>
                <w:rFonts w:eastAsia="SimSun"/>
                <w:i/>
                <w:lang w:eastAsia="zh-CN"/>
              </w:rPr>
            </w:pPr>
            <w:r w:rsidRPr="00613175">
              <w:rPr>
                <w:i/>
                <w:iCs/>
                <w:snapToGrid w:val="0"/>
              </w:rPr>
              <w:t>v=0</w:t>
            </w:r>
          </w:p>
          <w:p w14:paraId="1A577DAE" w14:textId="77777777" w:rsidR="003A2839" w:rsidRPr="00613175" w:rsidRDefault="003A2839">
            <w:pPr>
              <w:pStyle w:val="TAL"/>
              <w:rPr>
                <w:rFonts w:eastAsia="SimSun"/>
                <w:i/>
                <w:lang w:eastAsia="zh-CN"/>
              </w:rPr>
            </w:pPr>
            <w:r w:rsidRPr="00613175">
              <w:rPr>
                <w:rFonts w:eastAsia="SimSun"/>
                <w:i/>
                <w:lang w:eastAsia="zh-CN"/>
              </w:rPr>
              <w:t>o=(username) (sess-id) (sess-version) IN (addrtype) (unicast-address for UE)</w:t>
            </w:r>
          </w:p>
          <w:p w14:paraId="297D2A85" w14:textId="77777777" w:rsidR="003A2839" w:rsidRPr="00613175" w:rsidRDefault="003A2839">
            <w:pPr>
              <w:pStyle w:val="TAL"/>
              <w:rPr>
                <w:rFonts w:eastAsia="SimSun"/>
                <w:i/>
                <w:lang w:eastAsia="zh-CN"/>
              </w:rPr>
            </w:pPr>
            <w:r w:rsidRPr="00613175">
              <w:rPr>
                <w:rFonts w:eastAsia="SimSun"/>
                <w:i/>
                <w:lang w:eastAsia="zh-CN"/>
              </w:rPr>
              <w:t>s=(session name)</w:t>
            </w:r>
          </w:p>
          <w:p w14:paraId="41D4ED88" w14:textId="77777777" w:rsidR="003A2839" w:rsidRPr="00613175" w:rsidRDefault="003A2839">
            <w:pPr>
              <w:pStyle w:val="TAL"/>
              <w:rPr>
                <w:snapToGrid w:val="0"/>
                <w:lang w:eastAsia="en-US"/>
              </w:rPr>
            </w:pPr>
            <w:r w:rsidRPr="00613175">
              <w:rPr>
                <w:rFonts w:eastAsia="SimSun"/>
                <w:i/>
                <w:lang w:eastAsia="zh-CN"/>
              </w:rPr>
              <w:t>c=IN (addrtype</w:t>
            </w:r>
            <w:r w:rsidRPr="00613175">
              <w:t>)</w:t>
            </w:r>
            <w:r w:rsidRPr="00613175">
              <w:rPr>
                <w:snapToGrid w:val="0"/>
              </w:rPr>
              <w:t xml:space="preserve"> (connection-address for UE) [Note 1]</w:t>
            </w:r>
          </w:p>
          <w:p w14:paraId="20A9639C" w14:textId="77777777" w:rsidR="003A2839" w:rsidRPr="00613175" w:rsidRDefault="003A2839">
            <w:pPr>
              <w:pStyle w:val="TAL"/>
              <w:rPr>
                <w:snapToGrid w:val="0"/>
              </w:rPr>
            </w:pPr>
          </w:p>
          <w:p w14:paraId="1D5F0C0D" w14:textId="77777777" w:rsidR="003A2839" w:rsidRPr="00613175" w:rsidRDefault="003A2839">
            <w:pPr>
              <w:pStyle w:val="TAL"/>
              <w:rPr>
                <w:b/>
                <w:snapToGrid w:val="0"/>
              </w:rPr>
            </w:pPr>
            <w:r w:rsidRPr="00613175">
              <w:rPr>
                <w:b/>
                <w:snapToGrid w:val="0"/>
              </w:rPr>
              <w:t>Time description:</w:t>
            </w:r>
          </w:p>
          <w:p w14:paraId="625E00EC" w14:textId="77777777" w:rsidR="003A2839" w:rsidRPr="00613175" w:rsidRDefault="003A2839">
            <w:pPr>
              <w:pStyle w:val="TAL"/>
              <w:rPr>
                <w:snapToGrid w:val="0"/>
              </w:rPr>
            </w:pPr>
            <w:r w:rsidRPr="00613175">
              <w:rPr>
                <w:i/>
                <w:iCs/>
                <w:snapToGrid w:val="0"/>
              </w:rPr>
              <w:t>t=</w:t>
            </w:r>
            <w:r w:rsidRPr="00613175">
              <w:rPr>
                <w:bCs/>
              </w:rPr>
              <w:t xml:space="preserve"> (start-</w:t>
            </w:r>
            <w:r w:rsidRPr="00613175">
              <w:rPr>
                <w:rFonts w:eastAsia="SimSun"/>
                <w:i/>
                <w:lang w:eastAsia="zh-CN"/>
              </w:rPr>
              <w:t>time</w:t>
            </w:r>
            <w:r w:rsidRPr="00613175">
              <w:rPr>
                <w:bCs/>
              </w:rPr>
              <w:t>) (stop-time)</w:t>
            </w:r>
          </w:p>
          <w:p w14:paraId="4B565266" w14:textId="77777777" w:rsidR="003A2839" w:rsidRPr="00613175" w:rsidRDefault="003A2839">
            <w:pPr>
              <w:pStyle w:val="TAL"/>
              <w:rPr>
                <w:snapToGrid w:val="0"/>
              </w:rPr>
            </w:pPr>
          </w:p>
          <w:p w14:paraId="49A3E5C6" w14:textId="77777777" w:rsidR="003A2839" w:rsidRPr="00613175" w:rsidRDefault="003A2839">
            <w:pPr>
              <w:pStyle w:val="TAL"/>
              <w:rPr>
                <w:b/>
                <w:snapToGrid w:val="0"/>
              </w:rPr>
            </w:pPr>
            <w:r w:rsidRPr="00613175">
              <w:rPr>
                <w:b/>
              </w:rPr>
              <w:t>Media description:</w:t>
            </w:r>
          </w:p>
          <w:p w14:paraId="2FB2CB27" w14:textId="77777777" w:rsidR="003A2839" w:rsidRPr="00613175" w:rsidRDefault="003A2839">
            <w:pPr>
              <w:pStyle w:val="TAL"/>
              <w:rPr>
                <w:i/>
                <w:iCs/>
                <w:snapToGrid w:val="0"/>
              </w:rPr>
            </w:pPr>
            <w:r w:rsidRPr="00613175">
              <w:rPr>
                <w:i/>
                <w:iCs/>
                <w:snapToGrid w:val="0"/>
              </w:rPr>
              <w:t>m=audio</w:t>
            </w:r>
            <w:r w:rsidRPr="00613175">
              <w:rPr>
                <w:snapToGrid w:val="0"/>
              </w:rPr>
              <w:t xml:space="preserve"> (transport port) [Note 2]</w:t>
            </w:r>
          </w:p>
          <w:p w14:paraId="7928520F" w14:textId="77777777" w:rsidR="003A2839" w:rsidRPr="00613175" w:rsidRDefault="003A2839">
            <w:pPr>
              <w:pStyle w:val="TAL"/>
              <w:rPr>
                <w:i/>
                <w:iCs/>
                <w:snapToGrid w:val="0"/>
              </w:rPr>
            </w:pPr>
            <w:r w:rsidRPr="00613175">
              <w:rPr>
                <w:i/>
                <w:iCs/>
                <w:snapToGrid w:val="0"/>
              </w:rPr>
              <w:t>c=IN</w:t>
            </w:r>
            <w:r w:rsidRPr="00613175">
              <w:rPr>
                <w:snapToGrid w:val="0"/>
              </w:rPr>
              <w:t xml:space="preserve"> (addrtype) (connection-address for UE) [Note 1]</w:t>
            </w:r>
          </w:p>
          <w:p w14:paraId="1AE100D0" w14:textId="77777777" w:rsidR="003A2839" w:rsidRPr="00613175" w:rsidRDefault="003A2839">
            <w:pPr>
              <w:pStyle w:val="TAL"/>
              <w:rPr>
                <w:snapToGrid w:val="0"/>
              </w:rPr>
            </w:pPr>
            <w:r w:rsidRPr="00613175">
              <w:rPr>
                <w:i/>
                <w:iCs/>
                <w:snapToGrid w:val="0"/>
              </w:rPr>
              <w:t>b=AS:</w:t>
            </w:r>
            <w:r w:rsidRPr="00613175">
              <w:rPr>
                <w:snapToGrid w:val="0"/>
              </w:rPr>
              <w:t xml:space="preserve"> (bandwidth-value)</w:t>
            </w:r>
          </w:p>
          <w:p w14:paraId="44E8ECAD" w14:textId="77777777" w:rsidR="003A2839" w:rsidRPr="00613175" w:rsidRDefault="003A2839">
            <w:pPr>
              <w:pStyle w:val="TAL"/>
              <w:rPr>
                <w:snapToGrid w:val="0"/>
              </w:rPr>
            </w:pPr>
          </w:p>
          <w:p w14:paraId="36CC7CC5" w14:textId="77777777" w:rsidR="003A2839" w:rsidRPr="00613175" w:rsidRDefault="003A2839">
            <w:pPr>
              <w:pStyle w:val="TAL"/>
            </w:pPr>
            <w:r w:rsidRPr="00613175">
              <w:t>Note 1: At least one "c=" field shall be present.</w:t>
            </w:r>
          </w:p>
          <w:p w14:paraId="5DDB55D3" w14:textId="77777777" w:rsidR="003A2839" w:rsidRPr="00613175" w:rsidRDefault="003A2839">
            <w:pPr>
              <w:pStyle w:val="TAH"/>
              <w:jc w:val="left"/>
              <w:rPr>
                <w:b w:val="0"/>
              </w:rPr>
            </w:pPr>
            <w:r w:rsidRPr="00613175">
              <w:rPr>
                <w:b w:val="0"/>
              </w:rPr>
              <w:t>Note 2: EVS codec shall be present in the media attributes, optionally including channel number "/1".</w:t>
            </w:r>
          </w:p>
        </w:tc>
      </w:tr>
    </w:tbl>
    <w:p w14:paraId="20C88905" w14:textId="77777777" w:rsidR="003A2839" w:rsidRPr="00613175" w:rsidRDefault="003A2839" w:rsidP="003A2839">
      <w:pPr>
        <w:rPr>
          <w:lang w:eastAsia="en-US"/>
        </w:rPr>
      </w:pPr>
    </w:p>
    <w:p w14:paraId="483D5A3C" w14:textId="77777777" w:rsidR="003A2839" w:rsidRPr="00613175" w:rsidRDefault="003A2839" w:rsidP="003A2839">
      <w:pPr>
        <w:pStyle w:val="TH"/>
      </w:pPr>
      <w:r w:rsidRPr="00613175">
        <w:t>Table 10.9.3.3-2: 180 Ringing (step 19, table 10.9.3.2-1)</w:t>
      </w:r>
    </w:p>
    <w:tbl>
      <w:tblPr>
        <w:tblW w:w="9705"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9705"/>
      </w:tblGrid>
      <w:tr w:rsidR="003A2839" w:rsidRPr="00613175" w14:paraId="5A037F3B" w14:textId="77777777" w:rsidTr="003A2839">
        <w:trPr>
          <w:jc w:val="center"/>
        </w:trPr>
        <w:tc>
          <w:tcPr>
            <w:tcW w:w="9700" w:type="dxa"/>
            <w:tcBorders>
              <w:top w:val="single" w:sz="4" w:space="0" w:color="auto"/>
              <w:left w:val="single" w:sz="4" w:space="0" w:color="auto"/>
              <w:bottom w:val="single" w:sz="4" w:space="0" w:color="auto"/>
              <w:right w:val="single" w:sz="4" w:space="0" w:color="auto"/>
            </w:tcBorders>
            <w:hideMark/>
          </w:tcPr>
          <w:p w14:paraId="74BB8C55" w14:textId="77777777" w:rsidR="003A2839" w:rsidRPr="00613175" w:rsidRDefault="003A2839">
            <w:pPr>
              <w:pStyle w:val="TAH"/>
              <w:jc w:val="left"/>
              <w:rPr>
                <w:b w:val="0"/>
              </w:rPr>
            </w:pPr>
            <w:r w:rsidRPr="00613175">
              <w:rPr>
                <w:b w:val="0"/>
              </w:rPr>
              <w:t>Derivation Path: TS 34.229-1 [2], Annex A.2.6, Conditions A4, A7, A14.</w:t>
            </w:r>
          </w:p>
        </w:tc>
      </w:tr>
    </w:tbl>
    <w:p w14:paraId="5334D911" w14:textId="77777777" w:rsidR="003A2839" w:rsidRPr="00613175" w:rsidRDefault="003A2839" w:rsidP="003A2839">
      <w:pPr>
        <w:rPr>
          <w:lang w:eastAsia="en-US"/>
        </w:rPr>
      </w:pPr>
    </w:p>
    <w:p w14:paraId="2D784AD3" w14:textId="77777777" w:rsidR="003A2839" w:rsidRPr="00613175" w:rsidRDefault="003A2839" w:rsidP="003A2839">
      <w:pPr>
        <w:pStyle w:val="TH"/>
      </w:pPr>
      <w:r w:rsidRPr="00613175">
        <w:t>Table 10.9.3.3-3: 200 OK (step 20, table 10.9.3.2-1)</w:t>
      </w:r>
    </w:p>
    <w:tbl>
      <w:tblPr>
        <w:tblW w:w="9705"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724"/>
        <w:gridCol w:w="1250"/>
        <w:gridCol w:w="6731"/>
      </w:tblGrid>
      <w:tr w:rsidR="003A2839" w:rsidRPr="00613175" w14:paraId="4CD21DF2" w14:textId="77777777" w:rsidTr="003A2839">
        <w:trPr>
          <w:jc w:val="center"/>
        </w:trPr>
        <w:tc>
          <w:tcPr>
            <w:tcW w:w="9700" w:type="dxa"/>
            <w:gridSpan w:val="3"/>
            <w:tcBorders>
              <w:top w:val="single" w:sz="4" w:space="0" w:color="auto"/>
              <w:left w:val="single" w:sz="4" w:space="0" w:color="auto"/>
              <w:bottom w:val="single" w:sz="4" w:space="0" w:color="auto"/>
              <w:right w:val="single" w:sz="4" w:space="0" w:color="auto"/>
            </w:tcBorders>
            <w:hideMark/>
          </w:tcPr>
          <w:p w14:paraId="7ADB5ED5" w14:textId="77777777" w:rsidR="003A2839" w:rsidRPr="00613175" w:rsidRDefault="003A2839">
            <w:pPr>
              <w:pStyle w:val="TAH"/>
              <w:jc w:val="left"/>
              <w:rPr>
                <w:b w:val="0"/>
              </w:rPr>
            </w:pPr>
            <w:r w:rsidRPr="00613175">
              <w:rPr>
                <w:b w:val="0"/>
              </w:rPr>
              <w:t>Derivation Path: TS 34.229-1 [2], Annex A.3.1, Conditions A6, A7, A22.</w:t>
            </w:r>
          </w:p>
        </w:tc>
      </w:tr>
      <w:tr w:rsidR="003A2839" w:rsidRPr="00613175" w14:paraId="17B26C3B" w14:textId="77777777" w:rsidTr="003A2839">
        <w:trPr>
          <w:jc w:val="center"/>
        </w:trPr>
        <w:tc>
          <w:tcPr>
            <w:tcW w:w="1723" w:type="dxa"/>
            <w:tcBorders>
              <w:top w:val="single" w:sz="4" w:space="0" w:color="auto"/>
              <w:left w:val="single" w:sz="4" w:space="0" w:color="auto"/>
              <w:bottom w:val="single" w:sz="4" w:space="0" w:color="auto"/>
              <w:right w:val="single" w:sz="6" w:space="0" w:color="auto"/>
            </w:tcBorders>
            <w:hideMark/>
          </w:tcPr>
          <w:p w14:paraId="33D39D77" w14:textId="77777777" w:rsidR="003A2839" w:rsidRPr="00613175" w:rsidRDefault="003A2839">
            <w:pPr>
              <w:pStyle w:val="TAH"/>
              <w:jc w:val="left"/>
            </w:pPr>
            <w:r w:rsidRPr="00613175">
              <w:t>Header/param</w:t>
            </w:r>
          </w:p>
        </w:tc>
        <w:tc>
          <w:tcPr>
            <w:tcW w:w="1249" w:type="dxa"/>
            <w:tcBorders>
              <w:top w:val="single" w:sz="4" w:space="0" w:color="auto"/>
              <w:left w:val="single" w:sz="6" w:space="0" w:color="auto"/>
              <w:bottom w:val="single" w:sz="4" w:space="0" w:color="auto"/>
              <w:right w:val="single" w:sz="6" w:space="0" w:color="auto"/>
            </w:tcBorders>
            <w:hideMark/>
          </w:tcPr>
          <w:p w14:paraId="584C9BD2" w14:textId="77777777" w:rsidR="003A2839" w:rsidRPr="00613175" w:rsidRDefault="003A2839">
            <w:pPr>
              <w:pStyle w:val="TAH"/>
              <w:jc w:val="left"/>
            </w:pPr>
            <w:r w:rsidRPr="00613175">
              <w:t>Cond</w:t>
            </w:r>
          </w:p>
        </w:tc>
        <w:tc>
          <w:tcPr>
            <w:tcW w:w="6728" w:type="dxa"/>
            <w:tcBorders>
              <w:top w:val="single" w:sz="4" w:space="0" w:color="auto"/>
              <w:left w:val="single" w:sz="6" w:space="0" w:color="auto"/>
              <w:bottom w:val="single" w:sz="4" w:space="0" w:color="auto"/>
              <w:right w:val="single" w:sz="4" w:space="0" w:color="auto"/>
            </w:tcBorders>
            <w:hideMark/>
          </w:tcPr>
          <w:p w14:paraId="0E02ACF8" w14:textId="77777777" w:rsidR="003A2839" w:rsidRPr="00613175" w:rsidRDefault="003A2839">
            <w:pPr>
              <w:pStyle w:val="TAH"/>
              <w:jc w:val="left"/>
            </w:pPr>
            <w:r w:rsidRPr="00613175">
              <w:t>Value/Remark</w:t>
            </w:r>
          </w:p>
        </w:tc>
      </w:tr>
      <w:tr w:rsidR="003A2839" w:rsidRPr="00613175" w14:paraId="7D0D64F6" w14:textId="77777777" w:rsidTr="003A2839">
        <w:trPr>
          <w:jc w:val="center"/>
        </w:trPr>
        <w:tc>
          <w:tcPr>
            <w:tcW w:w="1723" w:type="dxa"/>
            <w:tcBorders>
              <w:top w:val="single" w:sz="4" w:space="0" w:color="auto"/>
              <w:left w:val="single" w:sz="4" w:space="0" w:color="auto"/>
              <w:bottom w:val="single" w:sz="4" w:space="0" w:color="auto"/>
              <w:right w:val="single" w:sz="6" w:space="0" w:color="auto"/>
            </w:tcBorders>
            <w:hideMark/>
          </w:tcPr>
          <w:p w14:paraId="32EEC783" w14:textId="77777777" w:rsidR="003A2839" w:rsidRPr="00613175" w:rsidRDefault="003A2839">
            <w:pPr>
              <w:pStyle w:val="TAH"/>
              <w:jc w:val="left"/>
              <w:rPr>
                <w:rFonts w:eastAsia="SimSun"/>
                <w:szCs w:val="24"/>
                <w:lang w:eastAsia="zh-CN"/>
              </w:rPr>
            </w:pPr>
            <w:r w:rsidRPr="00613175">
              <w:rPr>
                <w:rFonts w:eastAsia="SimSun"/>
                <w:szCs w:val="24"/>
                <w:lang w:eastAsia="zh-CN"/>
              </w:rPr>
              <w:t>Content-Type</w:t>
            </w:r>
          </w:p>
          <w:p w14:paraId="0D68A949" w14:textId="77777777" w:rsidR="003A2839" w:rsidRPr="00613175" w:rsidRDefault="003A2839">
            <w:pPr>
              <w:pStyle w:val="TAH"/>
              <w:jc w:val="left"/>
              <w:rPr>
                <w:b w:val="0"/>
                <w:lang w:eastAsia="en-US"/>
              </w:rPr>
            </w:pPr>
            <w:r w:rsidRPr="00613175">
              <w:rPr>
                <w:b w:val="0"/>
              </w:rPr>
              <w:t xml:space="preserve">   </w:t>
            </w:r>
            <w:r w:rsidRPr="00613175">
              <w:rPr>
                <w:rFonts w:eastAsia="SimSun"/>
                <w:b w:val="0"/>
                <w:szCs w:val="24"/>
                <w:lang w:eastAsia="zh-CN"/>
              </w:rPr>
              <w:t>media-type</w:t>
            </w:r>
          </w:p>
        </w:tc>
        <w:tc>
          <w:tcPr>
            <w:tcW w:w="1249" w:type="dxa"/>
            <w:tcBorders>
              <w:top w:val="single" w:sz="4" w:space="0" w:color="auto"/>
              <w:left w:val="single" w:sz="6" w:space="0" w:color="auto"/>
              <w:bottom w:val="single" w:sz="4" w:space="0" w:color="auto"/>
              <w:right w:val="single" w:sz="6" w:space="0" w:color="auto"/>
            </w:tcBorders>
          </w:tcPr>
          <w:p w14:paraId="03330DF2" w14:textId="77777777" w:rsidR="003A2839" w:rsidRPr="00613175" w:rsidRDefault="003A2839">
            <w:pPr>
              <w:pStyle w:val="TAH"/>
              <w:jc w:val="left"/>
              <w:rPr>
                <w:b w:val="0"/>
              </w:rPr>
            </w:pPr>
          </w:p>
        </w:tc>
        <w:tc>
          <w:tcPr>
            <w:tcW w:w="6728" w:type="dxa"/>
            <w:tcBorders>
              <w:top w:val="single" w:sz="4" w:space="0" w:color="auto"/>
              <w:left w:val="single" w:sz="6" w:space="0" w:color="auto"/>
              <w:bottom w:val="single" w:sz="4" w:space="0" w:color="auto"/>
              <w:right w:val="single" w:sz="4" w:space="0" w:color="auto"/>
            </w:tcBorders>
          </w:tcPr>
          <w:p w14:paraId="58AAA7C6" w14:textId="77777777" w:rsidR="003A2839" w:rsidRPr="00613175" w:rsidRDefault="003A2839">
            <w:pPr>
              <w:pStyle w:val="TAH"/>
              <w:jc w:val="left"/>
              <w:rPr>
                <w:b w:val="0"/>
              </w:rPr>
            </w:pPr>
          </w:p>
          <w:p w14:paraId="25F32CE0" w14:textId="77777777" w:rsidR="003A2839" w:rsidRPr="00613175" w:rsidRDefault="003A2839">
            <w:pPr>
              <w:pStyle w:val="TAH"/>
              <w:jc w:val="left"/>
              <w:rPr>
                <w:b w:val="0"/>
              </w:rPr>
            </w:pPr>
            <w:r w:rsidRPr="00613175">
              <w:rPr>
                <w:b w:val="0"/>
              </w:rPr>
              <w:t>application/sdp</w:t>
            </w:r>
          </w:p>
        </w:tc>
      </w:tr>
      <w:tr w:rsidR="003A2839" w:rsidRPr="00613175" w14:paraId="4D2347FC" w14:textId="77777777" w:rsidTr="003A2839">
        <w:trPr>
          <w:jc w:val="center"/>
        </w:trPr>
        <w:tc>
          <w:tcPr>
            <w:tcW w:w="1723" w:type="dxa"/>
            <w:tcBorders>
              <w:top w:val="single" w:sz="4" w:space="0" w:color="auto"/>
              <w:left w:val="single" w:sz="4" w:space="0" w:color="auto"/>
              <w:bottom w:val="single" w:sz="4" w:space="0" w:color="auto"/>
              <w:right w:val="single" w:sz="6" w:space="0" w:color="auto"/>
            </w:tcBorders>
            <w:hideMark/>
          </w:tcPr>
          <w:p w14:paraId="05E73E89" w14:textId="77777777" w:rsidR="003A2839" w:rsidRPr="00613175" w:rsidRDefault="003A2839">
            <w:pPr>
              <w:pStyle w:val="TAH"/>
              <w:jc w:val="left"/>
              <w:rPr>
                <w:rFonts w:eastAsia="SimSun"/>
                <w:szCs w:val="24"/>
                <w:lang w:eastAsia="zh-CN"/>
              </w:rPr>
            </w:pPr>
            <w:r w:rsidRPr="00613175">
              <w:rPr>
                <w:rFonts w:eastAsia="SimSun"/>
                <w:szCs w:val="24"/>
                <w:lang w:eastAsia="zh-CN"/>
              </w:rPr>
              <w:t>Content-Length</w:t>
            </w:r>
          </w:p>
          <w:p w14:paraId="1356C957" w14:textId="77777777" w:rsidR="003A2839" w:rsidRPr="00613175" w:rsidRDefault="003A2839">
            <w:pPr>
              <w:pStyle w:val="TAH"/>
              <w:jc w:val="left"/>
              <w:rPr>
                <w:b w:val="0"/>
                <w:lang w:eastAsia="en-US"/>
              </w:rPr>
            </w:pPr>
            <w:r w:rsidRPr="00613175">
              <w:rPr>
                <w:b w:val="0"/>
              </w:rPr>
              <w:t xml:space="preserve">   </w:t>
            </w:r>
            <w:r w:rsidRPr="00613175">
              <w:rPr>
                <w:rFonts w:eastAsia="SimSun"/>
                <w:b w:val="0"/>
                <w:szCs w:val="24"/>
                <w:lang w:eastAsia="zh-CN"/>
              </w:rPr>
              <w:t>value</w:t>
            </w:r>
          </w:p>
        </w:tc>
        <w:tc>
          <w:tcPr>
            <w:tcW w:w="1249" w:type="dxa"/>
            <w:tcBorders>
              <w:top w:val="single" w:sz="4" w:space="0" w:color="auto"/>
              <w:left w:val="single" w:sz="6" w:space="0" w:color="auto"/>
              <w:bottom w:val="single" w:sz="4" w:space="0" w:color="auto"/>
              <w:right w:val="single" w:sz="6" w:space="0" w:color="auto"/>
            </w:tcBorders>
          </w:tcPr>
          <w:p w14:paraId="0376D198" w14:textId="77777777" w:rsidR="003A2839" w:rsidRPr="00613175" w:rsidRDefault="003A2839">
            <w:pPr>
              <w:pStyle w:val="TAH"/>
              <w:jc w:val="left"/>
              <w:rPr>
                <w:b w:val="0"/>
              </w:rPr>
            </w:pPr>
          </w:p>
        </w:tc>
        <w:tc>
          <w:tcPr>
            <w:tcW w:w="6728" w:type="dxa"/>
            <w:tcBorders>
              <w:top w:val="single" w:sz="4" w:space="0" w:color="auto"/>
              <w:left w:val="single" w:sz="6" w:space="0" w:color="auto"/>
              <w:bottom w:val="single" w:sz="4" w:space="0" w:color="auto"/>
              <w:right w:val="single" w:sz="4" w:space="0" w:color="auto"/>
            </w:tcBorders>
          </w:tcPr>
          <w:p w14:paraId="00537689" w14:textId="77777777" w:rsidR="003A2839" w:rsidRPr="00613175" w:rsidRDefault="003A2839">
            <w:pPr>
              <w:pStyle w:val="TAH"/>
              <w:jc w:val="left"/>
              <w:rPr>
                <w:b w:val="0"/>
              </w:rPr>
            </w:pPr>
          </w:p>
          <w:p w14:paraId="1CF70FBB" w14:textId="77777777" w:rsidR="003A2839" w:rsidRPr="00613175" w:rsidRDefault="003A2839">
            <w:pPr>
              <w:pStyle w:val="TAH"/>
              <w:jc w:val="left"/>
              <w:rPr>
                <w:b w:val="0"/>
              </w:rPr>
            </w:pPr>
            <w:r w:rsidRPr="00613175">
              <w:rPr>
                <w:b w:val="0"/>
              </w:rPr>
              <w:t>length of message-body</w:t>
            </w:r>
          </w:p>
        </w:tc>
      </w:tr>
      <w:tr w:rsidR="003A2839" w:rsidRPr="00613175" w14:paraId="7E4FF9D7" w14:textId="77777777" w:rsidTr="003A2839">
        <w:trPr>
          <w:jc w:val="center"/>
        </w:trPr>
        <w:tc>
          <w:tcPr>
            <w:tcW w:w="1723" w:type="dxa"/>
            <w:tcBorders>
              <w:top w:val="single" w:sz="4" w:space="0" w:color="auto"/>
              <w:left w:val="single" w:sz="4" w:space="0" w:color="auto"/>
              <w:bottom w:val="single" w:sz="4" w:space="0" w:color="auto"/>
              <w:right w:val="single" w:sz="6" w:space="0" w:color="auto"/>
            </w:tcBorders>
            <w:hideMark/>
          </w:tcPr>
          <w:p w14:paraId="5D8D689C" w14:textId="77777777" w:rsidR="003A2839" w:rsidRPr="00613175" w:rsidRDefault="003A2839">
            <w:pPr>
              <w:pStyle w:val="TAH"/>
              <w:jc w:val="left"/>
              <w:rPr>
                <w:b w:val="0"/>
              </w:rPr>
            </w:pPr>
            <w:r w:rsidRPr="00613175">
              <w:t>Message-body</w:t>
            </w:r>
          </w:p>
        </w:tc>
        <w:tc>
          <w:tcPr>
            <w:tcW w:w="1249" w:type="dxa"/>
            <w:tcBorders>
              <w:top w:val="single" w:sz="4" w:space="0" w:color="auto"/>
              <w:left w:val="single" w:sz="6" w:space="0" w:color="auto"/>
              <w:bottom w:val="single" w:sz="4" w:space="0" w:color="auto"/>
              <w:right w:val="single" w:sz="6" w:space="0" w:color="auto"/>
            </w:tcBorders>
          </w:tcPr>
          <w:p w14:paraId="14F30F40" w14:textId="77777777" w:rsidR="003A2839" w:rsidRPr="00613175" w:rsidRDefault="003A2839">
            <w:pPr>
              <w:pStyle w:val="TAH"/>
              <w:jc w:val="left"/>
              <w:rPr>
                <w:b w:val="0"/>
              </w:rPr>
            </w:pPr>
          </w:p>
        </w:tc>
        <w:tc>
          <w:tcPr>
            <w:tcW w:w="6728" w:type="dxa"/>
            <w:tcBorders>
              <w:top w:val="single" w:sz="4" w:space="0" w:color="auto"/>
              <w:left w:val="single" w:sz="6" w:space="0" w:color="auto"/>
              <w:bottom w:val="single" w:sz="4" w:space="0" w:color="auto"/>
              <w:right w:val="single" w:sz="4" w:space="0" w:color="auto"/>
            </w:tcBorders>
          </w:tcPr>
          <w:p w14:paraId="4B9CD747" w14:textId="77777777" w:rsidR="003A2839" w:rsidRPr="00613175" w:rsidRDefault="003A2839">
            <w:pPr>
              <w:pStyle w:val="TAL"/>
              <w:rPr>
                <w:snapToGrid w:val="0"/>
              </w:rPr>
            </w:pPr>
            <w:r w:rsidRPr="00613175">
              <w:rPr>
                <w:snapToGrid w:val="0"/>
              </w:rPr>
              <w:t>The following SDP types and values.</w:t>
            </w:r>
          </w:p>
          <w:p w14:paraId="5AFB8E24" w14:textId="77777777" w:rsidR="003A2839" w:rsidRPr="00613175" w:rsidRDefault="003A2839">
            <w:pPr>
              <w:pStyle w:val="TAL"/>
              <w:rPr>
                <w:snapToGrid w:val="0"/>
              </w:rPr>
            </w:pPr>
          </w:p>
          <w:p w14:paraId="7F88E2A0" w14:textId="77777777" w:rsidR="003A2839" w:rsidRPr="00613175" w:rsidRDefault="003A2839">
            <w:pPr>
              <w:pStyle w:val="TAL"/>
              <w:rPr>
                <w:b/>
                <w:snapToGrid w:val="0"/>
              </w:rPr>
            </w:pPr>
            <w:r w:rsidRPr="00613175">
              <w:rPr>
                <w:b/>
                <w:snapToGrid w:val="0"/>
              </w:rPr>
              <w:t>Session description:</w:t>
            </w:r>
          </w:p>
          <w:p w14:paraId="416B1560" w14:textId="77777777" w:rsidR="003A2839" w:rsidRPr="00613175" w:rsidRDefault="003A2839">
            <w:pPr>
              <w:pStyle w:val="TAL"/>
              <w:rPr>
                <w:i/>
                <w:iCs/>
                <w:snapToGrid w:val="0"/>
              </w:rPr>
            </w:pPr>
            <w:r w:rsidRPr="00613175">
              <w:rPr>
                <w:i/>
                <w:iCs/>
                <w:snapToGrid w:val="0"/>
              </w:rPr>
              <w:t>v=0</w:t>
            </w:r>
          </w:p>
          <w:p w14:paraId="441FEA74" w14:textId="77777777" w:rsidR="003A2839" w:rsidRPr="00613175" w:rsidRDefault="003A2839">
            <w:pPr>
              <w:pStyle w:val="TAL"/>
              <w:rPr>
                <w:i/>
                <w:iCs/>
                <w:snapToGrid w:val="0"/>
              </w:rPr>
            </w:pPr>
            <w:r w:rsidRPr="00613175">
              <w:rPr>
                <w:i/>
                <w:iCs/>
                <w:snapToGrid w:val="0"/>
              </w:rPr>
              <w:t>o=- 1111111111 1111111111 IN (addrtype) (unicast-address for SS)</w:t>
            </w:r>
          </w:p>
          <w:p w14:paraId="1772312B" w14:textId="77777777" w:rsidR="003A2839" w:rsidRPr="00613175" w:rsidRDefault="003A2839">
            <w:pPr>
              <w:pStyle w:val="TAL"/>
              <w:rPr>
                <w:i/>
                <w:iCs/>
                <w:snapToGrid w:val="0"/>
              </w:rPr>
            </w:pPr>
            <w:r w:rsidRPr="00613175">
              <w:rPr>
                <w:i/>
                <w:iCs/>
                <w:snapToGrid w:val="0"/>
              </w:rPr>
              <w:t>s=-</w:t>
            </w:r>
          </w:p>
          <w:p w14:paraId="12D50DF9" w14:textId="77777777" w:rsidR="003A2839" w:rsidRPr="00613175" w:rsidRDefault="003A2839">
            <w:pPr>
              <w:pStyle w:val="TAL"/>
              <w:rPr>
                <w:i/>
                <w:iCs/>
                <w:snapToGrid w:val="0"/>
              </w:rPr>
            </w:pPr>
            <w:r w:rsidRPr="00613175">
              <w:rPr>
                <w:i/>
                <w:iCs/>
                <w:snapToGrid w:val="0"/>
              </w:rPr>
              <w:t>c=IN (addrtype) (connection-address for SS)</w:t>
            </w:r>
          </w:p>
          <w:p w14:paraId="1285CAA6" w14:textId="77777777" w:rsidR="003A2839" w:rsidRPr="00613175" w:rsidRDefault="003A2839">
            <w:pPr>
              <w:pStyle w:val="TAL"/>
              <w:rPr>
                <w:i/>
                <w:iCs/>
                <w:snapToGrid w:val="0"/>
              </w:rPr>
            </w:pPr>
            <w:r w:rsidRPr="00613175">
              <w:rPr>
                <w:i/>
                <w:iCs/>
                <w:snapToGrid w:val="0"/>
              </w:rPr>
              <w:t>b=AS:37</w:t>
            </w:r>
          </w:p>
          <w:p w14:paraId="31BBF6D5" w14:textId="77777777" w:rsidR="003A2839" w:rsidRPr="00613175" w:rsidRDefault="003A2839">
            <w:pPr>
              <w:pStyle w:val="TAL"/>
              <w:rPr>
                <w:snapToGrid w:val="0"/>
              </w:rPr>
            </w:pPr>
          </w:p>
          <w:p w14:paraId="12F90985" w14:textId="77777777" w:rsidR="003A2839" w:rsidRPr="00613175" w:rsidRDefault="003A2839">
            <w:pPr>
              <w:pStyle w:val="TAL"/>
              <w:rPr>
                <w:b/>
                <w:snapToGrid w:val="0"/>
              </w:rPr>
            </w:pPr>
            <w:r w:rsidRPr="00613175">
              <w:rPr>
                <w:b/>
                <w:snapToGrid w:val="0"/>
              </w:rPr>
              <w:t>Time description:</w:t>
            </w:r>
          </w:p>
          <w:p w14:paraId="76EEF95F" w14:textId="77777777" w:rsidR="003A2839" w:rsidRPr="00613175" w:rsidRDefault="003A2839">
            <w:pPr>
              <w:pStyle w:val="TAL"/>
              <w:rPr>
                <w:snapToGrid w:val="0"/>
              </w:rPr>
            </w:pPr>
            <w:r w:rsidRPr="00613175">
              <w:rPr>
                <w:i/>
                <w:iCs/>
                <w:snapToGrid w:val="0"/>
              </w:rPr>
              <w:t>t=0 0</w:t>
            </w:r>
          </w:p>
          <w:p w14:paraId="48E1AB58" w14:textId="77777777" w:rsidR="003A2839" w:rsidRPr="00613175" w:rsidRDefault="003A2839">
            <w:pPr>
              <w:pStyle w:val="TAL"/>
              <w:rPr>
                <w:snapToGrid w:val="0"/>
              </w:rPr>
            </w:pPr>
          </w:p>
          <w:p w14:paraId="1477364C" w14:textId="77777777" w:rsidR="003A2839" w:rsidRPr="00613175" w:rsidRDefault="003A2839">
            <w:pPr>
              <w:pStyle w:val="TAL"/>
              <w:rPr>
                <w:b/>
                <w:snapToGrid w:val="0"/>
              </w:rPr>
            </w:pPr>
            <w:r w:rsidRPr="00613175">
              <w:rPr>
                <w:b/>
              </w:rPr>
              <w:t>Media description:</w:t>
            </w:r>
          </w:p>
          <w:p w14:paraId="3C6AC798" w14:textId="77777777" w:rsidR="003A2839" w:rsidRPr="00613175" w:rsidRDefault="003A2839">
            <w:pPr>
              <w:pStyle w:val="TAL"/>
              <w:rPr>
                <w:i/>
                <w:iCs/>
                <w:snapToGrid w:val="0"/>
              </w:rPr>
            </w:pPr>
            <w:r w:rsidRPr="00613175">
              <w:rPr>
                <w:i/>
                <w:iCs/>
                <w:snapToGrid w:val="0"/>
              </w:rPr>
              <w:t>m=audio</w:t>
            </w:r>
            <w:r w:rsidRPr="00613175">
              <w:rPr>
                <w:snapToGrid w:val="0"/>
              </w:rPr>
              <w:t xml:space="preserve"> (</w:t>
            </w:r>
            <w:r w:rsidRPr="00613175">
              <w:rPr>
                <w:i/>
                <w:iCs/>
                <w:snapToGrid w:val="0"/>
              </w:rPr>
              <w:t>transport port) RTP/AVP (fmt) [Note 1]</w:t>
            </w:r>
          </w:p>
          <w:p w14:paraId="6777DEB8" w14:textId="77777777" w:rsidR="003A2839" w:rsidRPr="00613175" w:rsidRDefault="003A2839">
            <w:pPr>
              <w:pStyle w:val="TAL"/>
              <w:rPr>
                <w:i/>
                <w:iCs/>
                <w:snapToGrid w:val="0"/>
              </w:rPr>
            </w:pPr>
            <w:r w:rsidRPr="00613175">
              <w:rPr>
                <w:i/>
                <w:iCs/>
                <w:snapToGrid w:val="0"/>
              </w:rPr>
              <w:t>b=AS:37</w:t>
            </w:r>
          </w:p>
          <w:p w14:paraId="7CA82423" w14:textId="77777777" w:rsidR="003A2839" w:rsidRPr="00613175" w:rsidRDefault="003A2839">
            <w:pPr>
              <w:pStyle w:val="TAL"/>
              <w:rPr>
                <w:i/>
                <w:iCs/>
                <w:snapToGrid w:val="0"/>
              </w:rPr>
            </w:pPr>
            <w:r w:rsidRPr="00613175">
              <w:rPr>
                <w:i/>
                <w:iCs/>
                <w:snapToGrid w:val="0"/>
              </w:rPr>
              <w:t>b=RS:0</w:t>
            </w:r>
          </w:p>
          <w:p w14:paraId="597F571D" w14:textId="77777777" w:rsidR="003A2839" w:rsidRPr="00613175" w:rsidRDefault="003A2839">
            <w:pPr>
              <w:pStyle w:val="TAL"/>
              <w:rPr>
                <w:i/>
                <w:iCs/>
                <w:snapToGrid w:val="0"/>
              </w:rPr>
            </w:pPr>
            <w:r w:rsidRPr="00613175">
              <w:rPr>
                <w:i/>
                <w:iCs/>
                <w:snapToGrid w:val="0"/>
              </w:rPr>
              <w:t>b=RR:0</w:t>
            </w:r>
          </w:p>
          <w:p w14:paraId="053DCBE1" w14:textId="77777777" w:rsidR="003A2839" w:rsidRPr="00613175" w:rsidRDefault="003A2839">
            <w:pPr>
              <w:pStyle w:val="TAL"/>
              <w:rPr>
                <w:i/>
                <w:iCs/>
                <w:snapToGrid w:val="0"/>
              </w:rPr>
            </w:pPr>
          </w:p>
          <w:p w14:paraId="2EC33022" w14:textId="77777777" w:rsidR="003A2839" w:rsidRPr="00613175" w:rsidRDefault="003A2839">
            <w:pPr>
              <w:pStyle w:val="TAL"/>
              <w:rPr>
                <w:b/>
                <w:snapToGrid w:val="0"/>
              </w:rPr>
            </w:pPr>
            <w:r w:rsidRPr="00613175">
              <w:rPr>
                <w:b/>
                <w:snapToGrid w:val="0"/>
              </w:rPr>
              <w:t xml:space="preserve">Attributes for media: </w:t>
            </w:r>
          </w:p>
          <w:p w14:paraId="111A6770" w14:textId="77777777" w:rsidR="003A2839" w:rsidRPr="00613175" w:rsidRDefault="003A2839">
            <w:pPr>
              <w:pStyle w:val="TAL"/>
              <w:rPr>
                <w:i/>
                <w:iCs/>
                <w:snapToGrid w:val="0"/>
              </w:rPr>
            </w:pPr>
            <w:r w:rsidRPr="00613175">
              <w:rPr>
                <w:i/>
                <w:iCs/>
                <w:snapToGrid w:val="0"/>
              </w:rPr>
              <w:t>a=rtpmap:</w:t>
            </w:r>
            <w:r w:rsidRPr="00613175">
              <w:rPr>
                <w:bCs/>
              </w:rPr>
              <w:t xml:space="preserve"> (</w:t>
            </w:r>
            <w:r w:rsidRPr="00613175">
              <w:rPr>
                <w:i/>
                <w:iCs/>
                <w:snapToGrid w:val="0"/>
              </w:rPr>
              <w:t>payload type) EVS/16000/1 [Note 1]</w:t>
            </w:r>
          </w:p>
          <w:p w14:paraId="3CFEFA6C" w14:textId="77777777" w:rsidR="003A2839" w:rsidRPr="00613175" w:rsidRDefault="003A2839">
            <w:pPr>
              <w:pStyle w:val="TAL"/>
              <w:rPr>
                <w:i/>
                <w:iCs/>
                <w:snapToGrid w:val="0"/>
              </w:rPr>
            </w:pPr>
            <w:r w:rsidRPr="00613175">
              <w:rPr>
                <w:i/>
                <w:iCs/>
                <w:snapToGrid w:val="0"/>
              </w:rPr>
              <w:t>a=fmtp: (format) mode-change-capability=2; max-red=220</w:t>
            </w:r>
          </w:p>
          <w:p w14:paraId="1CD9C6B2" w14:textId="77777777" w:rsidR="003A2839" w:rsidRPr="00613175" w:rsidRDefault="003A2839">
            <w:pPr>
              <w:pStyle w:val="TAL"/>
              <w:rPr>
                <w:i/>
                <w:iCs/>
                <w:snapToGrid w:val="0"/>
              </w:rPr>
            </w:pPr>
            <w:r w:rsidRPr="00613175">
              <w:rPr>
                <w:i/>
                <w:iCs/>
                <w:snapToGrid w:val="0"/>
              </w:rPr>
              <w:t>a=ptime:20</w:t>
            </w:r>
          </w:p>
          <w:p w14:paraId="69A85CC0" w14:textId="77777777" w:rsidR="003A2839" w:rsidRPr="00613175" w:rsidRDefault="003A2839">
            <w:pPr>
              <w:pStyle w:val="TAL"/>
              <w:rPr>
                <w:i/>
                <w:iCs/>
                <w:snapToGrid w:val="0"/>
              </w:rPr>
            </w:pPr>
            <w:r w:rsidRPr="00613175">
              <w:rPr>
                <w:i/>
                <w:iCs/>
                <w:snapToGrid w:val="0"/>
              </w:rPr>
              <w:t>a=maxptime:240</w:t>
            </w:r>
          </w:p>
          <w:p w14:paraId="7AFB1387" w14:textId="77777777" w:rsidR="003A2839" w:rsidRPr="00613175" w:rsidRDefault="003A2839">
            <w:pPr>
              <w:pStyle w:val="TAL"/>
              <w:rPr>
                <w:i/>
                <w:iCs/>
                <w:snapToGrid w:val="0"/>
              </w:rPr>
            </w:pPr>
          </w:p>
          <w:p w14:paraId="0D2923D2" w14:textId="77777777" w:rsidR="003A2839" w:rsidRPr="00613175" w:rsidRDefault="003A2839">
            <w:pPr>
              <w:pStyle w:val="TAH"/>
              <w:jc w:val="left"/>
              <w:rPr>
                <w:b w:val="0"/>
              </w:rPr>
            </w:pPr>
            <w:r w:rsidRPr="00613175">
              <w:rPr>
                <w:b w:val="0"/>
                <w:bCs/>
              </w:rPr>
              <w:t>Note 1: The value for fmt, payload type and format is copied from step 1.</w:t>
            </w:r>
          </w:p>
        </w:tc>
      </w:tr>
    </w:tbl>
    <w:p w14:paraId="5D30A30B" w14:textId="77777777" w:rsidR="003A2839" w:rsidRPr="00613175" w:rsidRDefault="003A2839" w:rsidP="003A2839">
      <w:pPr>
        <w:keepNext/>
        <w:rPr>
          <w:lang w:eastAsia="en-US"/>
        </w:rPr>
      </w:pPr>
    </w:p>
    <w:p w14:paraId="2DEBB33D" w14:textId="77777777" w:rsidR="003A2839" w:rsidRPr="00613175" w:rsidRDefault="003A2839" w:rsidP="003A2839">
      <w:pPr>
        <w:pStyle w:val="TH"/>
      </w:pPr>
      <w:r w:rsidRPr="00613175">
        <w:t>Table 10.9.3.3-4: BYE (step 22, table 10.9.3.2-1)</w:t>
      </w:r>
    </w:p>
    <w:tbl>
      <w:tblPr>
        <w:tblW w:w="9705"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9705"/>
      </w:tblGrid>
      <w:tr w:rsidR="003A2839" w:rsidRPr="00613175" w14:paraId="54593E25" w14:textId="77777777" w:rsidTr="003A2839">
        <w:trPr>
          <w:jc w:val="center"/>
        </w:trPr>
        <w:tc>
          <w:tcPr>
            <w:tcW w:w="9700" w:type="dxa"/>
            <w:tcBorders>
              <w:top w:val="single" w:sz="4" w:space="0" w:color="auto"/>
              <w:left w:val="single" w:sz="4" w:space="0" w:color="auto"/>
              <w:bottom w:val="single" w:sz="4" w:space="0" w:color="auto"/>
              <w:right w:val="single" w:sz="4" w:space="0" w:color="auto"/>
            </w:tcBorders>
            <w:hideMark/>
          </w:tcPr>
          <w:p w14:paraId="4648079F" w14:textId="77777777" w:rsidR="003A2839" w:rsidRPr="00613175" w:rsidRDefault="003A2839">
            <w:pPr>
              <w:pStyle w:val="TAH"/>
              <w:jc w:val="left"/>
              <w:rPr>
                <w:b w:val="0"/>
              </w:rPr>
            </w:pPr>
            <w:r w:rsidRPr="00613175">
              <w:rPr>
                <w:b w:val="0"/>
              </w:rPr>
              <w:t>Derivation Path: TS 34.229-1 [2], Annex A.2.8, Conditions A3, A6, A8.</w:t>
            </w:r>
          </w:p>
        </w:tc>
      </w:tr>
    </w:tbl>
    <w:p w14:paraId="7EB1F40B" w14:textId="77777777" w:rsidR="003A2839" w:rsidRPr="00613175" w:rsidRDefault="003A2839" w:rsidP="003A2839">
      <w:pPr>
        <w:rPr>
          <w:lang w:eastAsia="en-US"/>
        </w:rPr>
      </w:pPr>
    </w:p>
    <w:p w14:paraId="460EC386" w14:textId="31C6A61A" w:rsidR="00352B47" w:rsidRPr="00613175" w:rsidRDefault="00352B47" w:rsidP="00352B47">
      <w:pPr>
        <w:pStyle w:val="Heading2"/>
        <w:rPr>
          <w:rFonts w:eastAsia="SimSun"/>
        </w:rPr>
      </w:pPr>
      <w:bookmarkStart w:id="1184" w:name="_Toc84254395"/>
      <w:bookmarkStart w:id="1185" w:name="_Toc84255190"/>
      <w:r w:rsidRPr="00613175">
        <w:rPr>
          <w:rFonts w:eastAsia="SimSun"/>
        </w:rPr>
        <w:t>10.11</w:t>
      </w:r>
      <w:r w:rsidRPr="00613175">
        <w:rPr>
          <w:rFonts w:eastAsia="SimSun"/>
        </w:rPr>
        <w:tab/>
        <w:t>New initial emergency registration after obtaining new IP address different than the IP address / 5GS</w:t>
      </w:r>
      <w:bookmarkEnd w:id="1184"/>
      <w:bookmarkEnd w:id="1185"/>
    </w:p>
    <w:p w14:paraId="3F6FC6B8" w14:textId="77777777" w:rsidR="00352B47" w:rsidRPr="00613175" w:rsidRDefault="00352B47" w:rsidP="00352B47">
      <w:pPr>
        <w:pStyle w:val="H6"/>
        <w:rPr>
          <w:rFonts w:eastAsia="SimSun"/>
        </w:rPr>
      </w:pPr>
      <w:r w:rsidRPr="00613175">
        <w:t>10.11.1</w:t>
      </w:r>
      <w:r w:rsidRPr="00613175">
        <w:tab/>
        <w:t>Test Purpose (TP)</w:t>
      </w:r>
    </w:p>
    <w:p w14:paraId="3E274EEB" w14:textId="77777777" w:rsidR="00352B47" w:rsidRPr="00613175" w:rsidRDefault="00352B47" w:rsidP="00352B47">
      <w:pPr>
        <w:pStyle w:val="H6"/>
        <w:rPr>
          <w:rFonts w:ascii="Courier New" w:hAnsi="Courier New"/>
          <w:b/>
          <w:sz w:val="16"/>
        </w:rPr>
      </w:pPr>
      <w:r w:rsidRPr="00613175">
        <w:t>(1)</w:t>
      </w:r>
    </w:p>
    <w:p w14:paraId="050B718E" w14:textId="77777777" w:rsidR="00352B47" w:rsidRPr="00613175" w:rsidRDefault="00352B47" w:rsidP="00352B47">
      <w:pPr>
        <w:pStyle w:val="PL"/>
        <w:rPr>
          <w:b/>
          <w:noProof w:val="0"/>
        </w:rPr>
      </w:pPr>
      <w:r w:rsidRPr="00613175">
        <w:rPr>
          <w:b/>
          <w:noProof w:val="0"/>
        </w:rPr>
        <w:t xml:space="preserve">with { </w:t>
      </w:r>
      <w:r w:rsidRPr="00613175">
        <w:rPr>
          <w:noProof w:val="0"/>
        </w:rPr>
        <w:t>UE being registered to IMS</w:t>
      </w:r>
      <w:r w:rsidRPr="00613175">
        <w:rPr>
          <w:b/>
          <w:noProof w:val="0"/>
        </w:rPr>
        <w:t xml:space="preserve"> }</w:t>
      </w:r>
    </w:p>
    <w:p w14:paraId="23100272" w14:textId="77777777" w:rsidR="00352B47" w:rsidRPr="00613175" w:rsidRDefault="00352B47" w:rsidP="00352B47">
      <w:pPr>
        <w:pStyle w:val="PL"/>
        <w:rPr>
          <w:b/>
          <w:noProof w:val="0"/>
        </w:rPr>
      </w:pPr>
      <w:r w:rsidRPr="00613175">
        <w:rPr>
          <w:b/>
          <w:noProof w:val="0"/>
        </w:rPr>
        <w:t>ensure that {</w:t>
      </w:r>
    </w:p>
    <w:p w14:paraId="383A892F" w14:textId="77777777" w:rsidR="00352B47" w:rsidRPr="00613175" w:rsidRDefault="00352B47" w:rsidP="00352B47">
      <w:pPr>
        <w:pStyle w:val="PL"/>
        <w:rPr>
          <w:b/>
          <w:noProof w:val="0"/>
        </w:rPr>
      </w:pPr>
      <w:r w:rsidRPr="00613175">
        <w:rPr>
          <w:b/>
          <w:noProof w:val="0"/>
        </w:rPr>
        <w:t xml:space="preserve">  when { </w:t>
      </w:r>
      <w:r w:rsidRPr="00613175">
        <w:rPr>
          <w:noProof w:val="0"/>
        </w:rPr>
        <w:t>UE is made to start an emergency call</w:t>
      </w:r>
      <w:r w:rsidRPr="00613175">
        <w:rPr>
          <w:b/>
          <w:noProof w:val="0"/>
        </w:rPr>
        <w:t xml:space="preserve"> }</w:t>
      </w:r>
    </w:p>
    <w:p w14:paraId="38ADABA3" w14:textId="77777777" w:rsidR="00352B47" w:rsidRPr="00613175" w:rsidRDefault="00352B47" w:rsidP="00613175">
      <w:pPr>
        <w:pStyle w:val="PL"/>
        <w:rPr>
          <w:b/>
          <w:noProof w:val="0"/>
        </w:rPr>
      </w:pPr>
      <w:r w:rsidRPr="00613175">
        <w:rPr>
          <w:b/>
          <w:noProof w:val="0"/>
        </w:rPr>
        <w:t xml:space="preserve">then { </w:t>
      </w:r>
      <w:r w:rsidRPr="00613175">
        <w:rPr>
          <w:noProof w:val="0"/>
        </w:rPr>
        <w:t>UE performs IMS emergency registration and sets up an emergency call</w:t>
      </w:r>
      <w:r w:rsidRPr="00613175">
        <w:rPr>
          <w:b/>
          <w:noProof w:val="0"/>
        </w:rPr>
        <w:t xml:space="preserve"> }</w:t>
      </w:r>
    </w:p>
    <w:p w14:paraId="799E64B4" w14:textId="704BC08A" w:rsidR="00352B47" w:rsidRPr="00613175" w:rsidRDefault="00352B47" w:rsidP="00613175">
      <w:pPr>
        <w:pStyle w:val="PL"/>
        <w:rPr>
          <w:b/>
          <w:noProof w:val="0"/>
        </w:rPr>
      </w:pPr>
      <w:r w:rsidRPr="00613175">
        <w:rPr>
          <w:b/>
          <w:noProof w:val="0"/>
        </w:rPr>
        <w:t xml:space="preserve">         }</w:t>
      </w:r>
    </w:p>
    <w:p w14:paraId="25265529" w14:textId="77777777" w:rsidR="00352B47" w:rsidRPr="00613175" w:rsidRDefault="00352B47" w:rsidP="00613175">
      <w:pPr>
        <w:pStyle w:val="PL"/>
        <w:rPr>
          <w:b/>
          <w:noProof w:val="0"/>
        </w:rPr>
      </w:pPr>
    </w:p>
    <w:p w14:paraId="4C8A3B16" w14:textId="77777777" w:rsidR="00352B47" w:rsidRPr="00613175" w:rsidRDefault="00352B47" w:rsidP="00352B47">
      <w:pPr>
        <w:pStyle w:val="H6"/>
      </w:pPr>
      <w:r w:rsidRPr="00613175">
        <w:t>(2)</w:t>
      </w:r>
    </w:p>
    <w:p w14:paraId="6E0991D5" w14:textId="77777777" w:rsidR="00352B47" w:rsidRPr="00613175" w:rsidRDefault="00352B47" w:rsidP="00352B47">
      <w:pPr>
        <w:pStyle w:val="PL"/>
        <w:rPr>
          <w:noProof w:val="0"/>
        </w:rPr>
      </w:pPr>
      <w:r w:rsidRPr="00613175">
        <w:rPr>
          <w:b/>
          <w:noProof w:val="0"/>
        </w:rPr>
        <w:t>with</w:t>
      </w:r>
      <w:r w:rsidRPr="00613175">
        <w:rPr>
          <w:noProof w:val="0"/>
        </w:rPr>
        <w:t xml:space="preserve"> { Emergency call ongoing }</w:t>
      </w:r>
    </w:p>
    <w:p w14:paraId="002C863A" w14:textId="77777777" w:rsidR="00352B47" w:rsidRPr="00613175" w:rsidRDefault="00352B47" w:rsidP="00352B47">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47261DA3" w14:textId="77777777" w:rsidR="00352B47" w:rsidRPr="00613175" w:rsidRDefault="00352B47" w:rsidP="00352B47">
      <w:pPr>
        <w:pStyle w:val="PL"/>
        <w:rPr>
          <w:noProof w:val="0"/>
        </w:rPr>
      </w:pPr>
      <w:r w:rsidRPr="00613175">
        <w:rPr>
          <w:noProof w:val="0"/>
        </w:rPr>
        <w:t xml:space="preserve">  </w:t>
      </w:r>
      <w:r w:rsidRPr="00613175">
        <w:rPr>
          <w:b/>
          <w:noProof w:val="0"/>
        </w:rPr>
        <w:t>when</w:t>
      </w:r>
      <w:r w:rsidRPr="00613175">
        <w:rPr>
          <w:noProof w:val="0"/>
        </w:rPr>
        <w:t xml:space="preserve"> { Network sends BYE }</w:t>
      </w:r>
    </w:p>
    <w:p w14:paraId="1C4BC365" w14:textId="77777777" w:rsidR="00352B47" w:rsidRPr="00613175" w:rsidRDefault="00352B47" w:rsidP="00352B47">
      <w:pPr>
        <w:pStyle w:val="PL"/>
        <w:rPr>
          <w:noProof w:val="0"/>
        </w:rPr>
      </w:pPr>
      <w:r w:rsidRPr="00613175">
        <w:rPr>
          <w:noProof w:val="0"/>
        </w:rPr>
        <w:t xml:space="preserve">    </w:t>
      </w:r>
      <w:r w:rsidRPr="00613175">
        <w:rPr>
          <w:b/>
          <w:noProof w:val="0"/>
        </w:rPr>
        <w:t>then</w:t>
      </w:r>
      <w:r w:rsidRPr="00613175">
        <w:rPr>
          <w:noProof w:val="0"/>
        </w:rPr>
        <w:t xml:space="preserve"> { UE sends 200 OK for BYE }</w:t>
      </w:r>
    </w:p>
    <w:p w14:paraId="2193BF01" w14:textId="392FC1CE" w:rsidR="00352B47" w:rsidRPr="00613175" w:rsidRDefault="00352B47" w:rsidP="00352B47">
      <w:pPr>
        <w:pStyle w:val="PL"/>
        <w:tabs>
          <w:tab w:val="clear" w:pos="768"/>
          <w:tab w:val="left" w:pos="535"/>
        </w:tabs>
        <w:rPr>
          <w:noProof w:val="0"/>
        </w:rPr>
      </w:pPr>
      <w:r w:rsidRPr="00613175">
        <w:rPr>
          <w:noProof w:val="0"/>
        </w:rPr>
        <w:t xml:space="preserve">         }</w:t>
      </w:r>
    </w:p>
    <w:p w14:paraId="5E7C0A94" w14:textId="77777777" w:rsidR="00352B47" w:rsidRPr="00613175" w:rsidRDefault="00352B47" w:rsidP="00352B47">
      <w:pPr>
        <w:pStyle w:val="PL"/>
        <w:tabs>
          <w:tab w:val="clear" w:pos="768"/>
          <w:tab w:val="left" w:pos="535"/>
        </w:tabs>
        <w:rPr>
          <w:noProof w:val="0"/>
          <w:lang w:eastAsia="zh-CN"/>
        </w:rPr>
      </w:pPr>
    </w:p>
    <w:p w14:paraId="3C133D84" w14:textId="77777777" w:rsidR="00352B47" w:rsidRPr="00613175" w:rsidRDefault="00352B47" w:rsidP="00352B47">
      <w:pPr>
        <w:pStyle w:val="H6"/>
        <w:rPr>
          <w:lang w:eastAsia="en-US"/>
        </w:rPr>
      </w:pPr>
      <w:r w:rsidRPr="00613175">
        <w:t>(3)</w:t>
      </w:r>
    </w:p>
    <w:p w14:paraId="492BB49D" w14:textId="77777777" w:rsidR="00352B47" w:rsidRPr="00613175" w:rsidRDefault="00352B47" w:rsidP="00352B47">
      <w:pPr>
        <w:pStyle w:val="PL"/>
        <w:rPr>
          <w:noProof w:val="0"/>
        </w:rPr>
      </w:pPr>
      <w:r w:rsidRPr="00613175">
        <w:rPr>
          <w:b/>
          <w:noProof w:val="0"/>
        </w:rPr>
        <w:t>with</w:t>
      </w:r>
      <w:r w:rsidRPr="00613175">
        <w:rPr>
          <w:noProof w:val="0"/>
        </w:rPr>
        <w:t xml:space="preserve"> { Emergency call being terminated }</w:t>
      </w:r>
    </w:p>
    <w:p w14:paraId="2CBCC5B3" w14:textId="77777777" w:rsidR="00352B47" w:rsidRPr="00613175" w:rsidRDefault="00352B47" w:rsidP="00352B47">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0F9359F" w14:textId="77777777" w:rsidR="00352B47" w:rsidRPr="00613175" w:rsidRDefault="00352B47" w:rsidP="00352B47">
      <w:pPr>
        <w:pStyle w:val="PL"/>
        <w:rPr>
          <w:noProof w:val="0"/>
        </w:rPr>
      </w:pPr>
      <w:r w:rsidRPr="00613175">
        <w:rPr>
          <w:noProof w:val="0"/>
        </w:rPr>
        <w:t xml:space="preserve">  </w:t>
      </w:r>
      <w:r w:rsidRPr="00613175">
        <w:rPr>
          <w:b/>
          <w:noProof w:val="0"/>
        </w:rPr>
        <w:t>when</w:t>
      </w:r>
      <w:r w:rsidRPr="00613175">
        <w:rPr>
          <w:noProof w:val="0"/>
        </w:rPr>
        <w:t xml:space="preserve"> { IP address re-allocation is triggered by the network }</w:t>
      </w:r>
    </w:p>
    <w:p w14:paraId="538B0D8C" w14:textId="77777777" w:rsidR="00352B47" w:rsidRPr="00613175" w:rsidRDefault="00352B47" w:rsidP="00352B47">
      <w:pPr>
        <w:pStyle w:val="PL"/>
        <w:rPr>
          <w:noProof w:val="0"/>
        </w:rPr>
      </w:pPr>
      <w:r w:rsidRPr="00613175">
        <w:rPr>
          <w:noProof w:val="0"/>
        </w:rPr>
        <w:t xml:space="preserve">    </w:t>
      </w:r>
      <w:r w:rsidRPr="00613175">
        <w:rPr>
          <w:b/>
          <w:noProof w:val="0"/>
        </w:rPr>
        <w:t>then</w:t>
      </w:r>
      <w:r w:rsidRPr="00613175">
        <w:rPr>
          <w:noProof w:val="0"/>
        </w:rPr>
        <w:t xml:space="preserve"> { UE performs a new initial IMS emergency registration }</w:t>
      </w:r>
    </w:p>
    <w:p w14:paraId="18938635" w14:textId="4107F950" w:rsidR="00352B47" w:rsidRPr="00613175" w:rsidRDefault="00352B47" w:rsidP="00352B47">
      <w:pPr>
        <w:pStyle w:val="PL"/>
        <w:rPr>
          <w:noProof w:val="0"/>
        </w:rPr>
      </w:pPr>
      <w:r w:rsidRPr="00613175">
        <w:rPr>
          <w:noProof w:val="0"/>
        </w:rPr>
        <w:t xml:space="preserve">         }</w:t>
      </w:r>
    </w:p>
    <w:p w14:paraId="69F4532B" w14:textId="77777777" w:rsidR="00352B47" w:rsidRPr="00613175" w:rsidRDefault="00352B47" w:rsidP="00352B47">
      <w:pPr>
        <w:pStyle w:val="PL"/>
        <w:rPr>
          <w:noProof w:val="0"/>
        </w:rPr>
      </w:pPr>
    </w:p>
    <w:p w14:paraId="6E906AA1" w14:textId="77777777" w:rsidR="00352B47" w:rsidRPr="00613175" w:rsidRDefault="00352B47" w:rsidP="00352B47">
      <w:pPr>
        <w:pStyle w:val="H6"/>
      </w:pPr>
      <w:r w:rsidRPr="00613175">
        <w:t>10.11.2</w:t>
      </w:r>
      <w:r w:rsidRPr="00613175">
        <w:tab/>
        <w:t>Conformance Requirements</w:t>
      </w:r>
    </w:p>
    <w:p w14:paraId="3557985A" w14:textId="77777777" w:rsidR="00352B47" w:rsidRPr="00613175" w:rsidRDefault="00352B47" w:rsidP="00352B47">
      <w:r w:rsidRPr="00613175">
        <w:t>The conformance requirements covered in the present test case are, unless otherwise stated, Rel-15 requirements.</w:t>
      </w:r>
    </w:p>
    <w:p w14:paraId="7C7C83E4" w14:textId="77777777" w:rsidR="00352B47" w:rsidRPr="00613175" w:rsidRDefault="00352B47" w:rsidP="00352B47">
      <w:r w:rsidRPr="00613175">
        <w:t>[TS 24.229 clause 5.1.6.2A]:</w:t>
      </w:r>
    </w:p>
    <w:p w14:paraId="4FDCC1CE" w14:textId="77777777" w:rsidR="00352B47" w:rsidRPr="00613175" w:rsidRDefault="00352B47" w:rsidP="00352B47">
      <w:pPr>
        <w:rPr>
          <w:lang w:eastAsia="en-US"/>
        </w:rPr>
      </w:pPr>
      <w:r w:rsidRPr="00613175">
        <w:t>The UE shall perform a new initial emergency registration, as specified in subclause 5.1.6.2, if the UE determines that:</w:t>
      </w:r>
    </w:p>
    <w:p w14:paraId="6303DEF7" w14:textId="77777777" w:rsidR="00352B47" w:rsidRPr="00613175" w:rsidRDefault="00352B47" w:rsidP="00352B47">
      <w:pPr>
        <w:pStyle w:val="B10"/>
      </w:pPr>
      <w:r w:rsidRPr="00613175">
        <w:t>-</w:t>
      </w:r>
      <w:r w:rsidRPr="00613175">
        <w:tab/>
        <w:t>it has previously performed an emergency registration which has not yet expired; and</w:t>
      </w:r>
    </w:p>
    <w:p w14:paraId="268D8F7C" w14:textId="77777777" w:rsidR="00352B47" w:rsidRPr="00613175" w:rsidRDefault="00352B47" w:rsidP="00352B47">
      <w:pPr>
        <w:pStyle w:val="B10"/>
      </w:pPr>
      <w:r w:rsidRPr="00613175">
        <w:t>-</w:t>
      </w:r>
      <w:r w:rsidRPr="00613175">
        <w:tab/>
        <w:t>it has obtained an IP address from the serving IP-CAN, as specified in subclause 9.2.1, different than the IP address used for the emergency registration.</w:t>
      </w:r>
    </w:p>
    <w:p w14:paraId="1FC65526" w14:textId="77777777" w:rsidR="00352B47" w:rsidRPr="00613175" w:rsidRDefault="00352B47" w:rsidP="00352B47">
      <w:r w:rsidRPr="00613175">
        <w:t>[TS 24.229 clause 5.1.1.2.1]:</w:t>
      </w:r>
    </w:p>
    <w:p w14:paraId="16BD6920" w14:textId="77777777" w:rsidR="00352B47" w:rsidRPr="00613175" w:rsidRDefault="00352B47" w:rsidP="00352B47">
      <w:pPr>
        <w:rPr>
          <w:lang w:eastAsia="en-US"/>
        </w:rPr>
      </w:pPr>
      <w:r w:rsidRPr="00613175">
        <w:t>On sending an unprotected REGISTER request, the UE shall populate the header fields as follows:</w:t>
      </w:r>
    </w:p>
    <w:p w14:paraId="7B76ADB0" w14:textId="77777777" w:rsidR="00352B47" w:rsidRPr="00613175" w:rsidRDefault="00352B47" w:rsidP="00352B47">
      <w:pPr>
        <w:pStyle w:val="B10"/>
      </w:pPr>
      <w:r w:rsidRPr="00613175">
        <w:t>a)</w:t>
      </w:r>
      <w:r w:rsidRPr="00613175">
        <w:tab/>
        <w:t xml:space="preserve">a From header field set to the SIP </w:t>
      </w:r>
      <w:smartTag w:uri="urn:schemas-microsoft-com:office:smarttags" w:element="stockticker">
        <w:r w:rsidRPr="00613175">
          <w:t>URI</w:t>
        </w:r>
      </w:smartTag>
      <w:r w:rsidRPr="00613175">
        <w:t xml:space="preserve"> that contains:</w:t>
      </w:r>
    </w:p>
    <w:p w14:paraId="12F23A91" w14:textId="77777777" w:rsidR="00352B47" w:rsidRPr="00613175" w:rsidRDefault="00352B47" w:rsidP="00352B47">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71BD8971" w14:textId="77777777" w:rsidR="00352B47" w:rsidRPr="00613175" w:rsidRDefault="00352B47" w:rsidP="00352B47">
      <w:pPr>
        <w:pStyle w:val="B2"/>
      </w:pPr>
      <w:r w:rsidRPr="00613175">
        <w:t>2)</w:t>
      </w:r>
      <w:r w:rsidRPr="00613175">
        <w:tab/>
        <w:t>the public user identity to be registered;</w:t>
      </w:r>
    </w:p>
    <w:p w14:paraId="0F4E99CF" w14:textId="77777777" w:rsidR="00352B47" w:rsidRPr="00613175" w:rsidRDefault="00352B47" w:rsidP="00352B47">
      <w:pPr>
        <w:pStyle w:val="B10"/>
      </w:pPr>
      <w:r w:rsidRPr="00613175">
        <w:t>b)</w:t>
      </w:r>
      <w:r w:rsidRPr="00613175">
        <w:tab/>
        <w:t xml:space="preserve">a To header field set to the SIP </w:t>
      </w:r>
      <w:smartTag w:uri="urn:schemas-microsoft-com:office:smarttags" w:element="stockticker">
        <w:r w:rsidRPr="00613175">
          <w:t>URI</w:t>
        </w:r>
      </w:smartTag>
      <w:r w:rsidRPr="00613175">
        <w:t xml:space="preserve"> that contains:</w:t>
      </w:r>
    </w:p>
    <w:p w14:paraId="556F4116" w14:textId="77777777" w:rsidR="00352B47" w:rsidRPr="00613175" w:rsidRDefault="00352B47" w:rsidP="00352B47">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2820CD3F" w14:textId="77777777" w:rsidR="00352B47" w:rsidRPr="00613175" w:rsidRDefault="00352B47" w:rsidP="00352B47">
      <w:pPr>
        <w:pStyle w:val="B2"/>
      </w:pPr>
      <w:r w:rsidRPr="00613175">
        <w:t>2)</w:t>
      </w:r>
      <w:r w:rsidRPr="00613175">
        <w:tab/>
        <w:t>the public user identity to be registered;</w:t>
      </w:r>
    </w:p>
    <w:p w14:paraId="0D6EC514" w14:textId="77777777" w:rsidR="00352B47" w:rsidRPr="00613175" w:rsidRDefault="00352B47" w:rsidP="00352B47">
      <w:pPr>
        <w:pStyle w:val="B10"/>
      </w:pPr>
      <w:r w:rsidRPr="00613175">
        <w:t>c)</w:t>
      </w:r>
      <w:r w:rsidRPr="00613175">
        <w:tab/>
        <w:t xml:space="preserve">a Contact header field set to include SIP </w:t>
      </w:r>
      <w:smartTag w:uri="urn:schemas-microsoft-com:office:smarttags" w:element="stockticker">
        <w:r w:rsidRPr="00613175">
          <w:t>URI</w:t>
        </w:r>
      </w:smartTag>
      <w:r w:rsidRPr="00613175">
        <w:t>(s) containing the IP address or FQDN of the UE in the hostport parameter. If the UE:</w:t>
      </w:r>
    </w:p>
    <w:p w14:paraId="6D8B45E9" w14:textId="77777777" w:rsidR="00352B47" w:rsidRPr="00613175" w:rsidRDefault="00352B47" w:rsidP="00352B47">
      <w:pPr>
        <w:pStyle w:val="B2"/>
      </w:pPr>
      <w:r w:rsidRPr="00613175">
        <w:t>1)</w:t>
      </w:r>
      <w:r w:rsidRPr="00613175">
        <w:tab/>
        <w:t>supports GRUU (see table A.4, item A.4/53);</w:t>
      </w:r>
    </w:p>
    <w:p w14:paraId="1305FDF3" w14:textId="77777777" w:rsidR="00352B47" w:rsidRPr="00613175" w:rsidRDefault="00352B47" w:rsidP="00352B47">
      <w:pPr>
        <w:pStyle w:val="B2"/>
      </w:pPr>
      <w:r w:rsidRPr="00613175">
        <w:t>2)</w:t>
      </w:r>
      <w:r w:rsidRPr="00613175">
        <w:tab/>
        <w:t>supports multiple registrations;</w:t>
      </w:r>
    </w:p>
    <w:p w14:paraId="67EC01F5" w14:textId="77777777" w:rsidR="00352B47" w:rsidRPr="00613175" w:rsidRDefault="00352B47" w:rsidP="00352B47">
      <w:pPr>
        <w:pStyle w:val="B2"/>
      </w:pPr>
      <w:r w:rsidRPr="00613175">
        <w:t>3)</w:t>
      </w:r>
      <w:r w:rsidRPr="00613175">
        <w:tab/>
        <w:t>has an IMEI available; or</w:t>
      </w:r>
    </w:p>
    <w:p w14:paraId="6413F40F" w14:textId="77777777" w:rsidR="00352B47" w:rsidRPr="00613175" w:rsidRDefault="00352B47" w:rsidP="00352B47">
      <w:pPr>
        <w:pStyle w:val="B2"/>
      </w:pPr>
      <w:r w:rsidRPr="00613175">
        <w:t>4)</w:t>
      </w:r>
      <w:r w:rsidRPr="00613175">
        <w:tab/>
        <w:t>has an MEID available;</w:t>
      </w:r>
    </w:p>
    <w:p w14:paraId="6C86DE67" w14:textId="77777777" w:rsidR="00352B47" w:rsidRPr="00613175" w:rsidRDefault="00352B47" w:rsidP="00352B47">
      <w:pPr>
        <w:pStyle w:val="B10"/>
      </w:pPr>
      <w:r w:rsidRPr="00613175">
        <w:tab/>
        <w:t>the UE shall include a "+sip.instance" header field parameter containing the instance ID. Only the IMEI shall be used for generating an instance ID for a multi-mode UE that supports both 3GPP and 3GPP2 defined radio access networks.</w:t>
      </w:r>
    </w:p>
    <w:p w14:paraId="0D0F1865" w14:textId="77777777" w:rsidR="00352B47" w:rsidRPr="00613175" w:rsidRDefault="00352B47" w:rsidP="00352B47">
      <w:pPr>
        <w:pStyle w:val="NO"/>
      </w:pPr>
      <w:r w:rsidRPr="00613175">
        <w:t>NOTE 2:</w:t>
      </w:r>
      <w:r w:rsidRPr="00613175">
        <w:tab/>
        <w:t>The requirement placed on the UE to include an instance ID based on the IMEI or the MEID when the UE does not support GRUU and does not support multiple registrations does not imply any additional requirements on the network.</w:t>
      </w:r>
    </w:p>
    <w:p w14:paraId="1727A1A7" w14:textId="77777777" w:rsidR="00352B47" w:rsidRPr="00613175" w:rsidRDefault="00352B47" w:rsidP="00352B47">
      <w:pPr>
        <w:pStyle w:val="B10"/>
      </w:pPr>
      <w:r w:rsidRPr="00613175">
        <w:tab/>
        <w:t>If the UE supports multiple registrations it shall include a "reg-id" header field parameter as described in RFC 5626 [92].</w:t>
      </w:r>
    </w:p>
    <w:p w14:paraId="667137AB" w14:textId="77777777" w:rsidR="00352B47" w:rsidRPr="00613175" w:rsidRDefault="00352B47" w:rsidP="00352B47">
      <w:pPr>
        <w:pStyle w:val="B10"/>
      </w:pPr>
      <w:r w:rsidRPr="00613175">
        <w:tab/>
        <w:t>The UE shall include all supported ICSI values (</w:t>
      </w:r>
      <w:r w:rsidRPr="00613175">
        <w:rPr>
          <w:lang w:eastAsia="zh-CN"/>
        </w:rPr>
        <w:t xml:space="preserve">coded as specified in subclause 7.2A.8.2) in a g.3gpp.icsi-ref media feature tag as defined in subclause 7.9.2 </w:t>
      </w:r>
      <w:r w:rsidRPr="00613175">
        <w:t>and RFC 3840 [62]</w:t>
      </w:r>
      <w:r w:rsidRPr="00613175">
        <w:rPr>
          <w:lang w:eastAsia="zh-CN"/>
        </w:rPr>
        <w:t xml:space="preserve"> </w:t>
      </w:r>
      <w:r w:rsidRPr="00613175">
        <w:t>for the IMS communication services it intends to use</w:t>
      </w:r>
      <w:r w:rsidRPr="00613175">
        <w:rPr>
          <w:lang w:eastAsia="zh-CN"/>
        </w:rPr>
        <w:t xml:space="preserve">, </w:t>
      </w:r>
      <w:r w:rsidRPr="00613175">
        <w:t>and IARI values (</w:t>
      </w:r>
      <w:r w:rsidRPr="00613175">
        <w:rPr>
          <w:lang w:eastAsia="zh-CN"/>
        </w:rPr>
        <w:t xml:space="preserve">coded as specified in subclause 7.2A.9.2), </w:t>
      </w:r>
      <w:r w:rsidRPr="00613175">
        <w:t xml:space="preserve">for the IMS applications it intends to use in a </w:t>
      </w:r>
      <w:r w:rsidRPr="00613175">
        <w:rPr>
          <w:lang w:eastAsia="zh-CN"/>
        </w:rPr>
        <w:t xml:space="preserve">g.3gpp.iari-ref media </w:t>
      </w:r>
      <w:r w:rsidRPr="00613175">
        <w:t xml:space="preserve">feature tag as defined in subclause 7.9.3 and </w:t>
      </w:r>
      <w:r w:rsidRPr="00613175">
        <w:rPr>
          <w:lang w:eastAsia="zh-CN"/>
        </w:rPr>
        <w:t>RFC 3840 [62]</w:t>
      </w:r>
      <w:r w:rsidRPr="00613175">
        <w:t>.</w:t>
      </w:r>
    </w:p>
    <w:p w14:paraId="20717736" w14:textId="77777777" w:rsidR="00352B47" w:rsidRPr="00613175" w:rsidRDefault="00352B47" w:rsidP="00352B47">
      <w:pPr>
        <w:pStyle w:val="B10"/>
      </w:pPr>
      <w:r w:rsidRPr="00613175">
        <w:tab/>
        <w:t xml:space="preserve">The UE shall include the media feature tags as defined in </w:t>
      </w:r>
      <w:r w:rsidRPr="00613175">
        <w:rPr>
          <w:lang w:eastAsia="zh-CN"/>
        </w:rPr>
        <w:t>RFC 3840 [62] for all supported streaming media types</w:t>
      </w:r>
      <w:r w:rsidRPr="00613175">
        <w:t>.</w:t>
      </w:r>
    </w:p>
    <w:p w14:paraId="3BF70F29" w14:textId="77777777" w:rsidR="00352B47" w:rsidRPr="00613175" w:rsidRDefault="00352B47" w:rsidP="00352B47">
      <w:pPr>
        <w:pStyle w:val="B10"/>
      </w:pPr>
      <w:r w:rsidRPr="00613175">
        <w:tab/>
        <w:t xml:space="preserve">If the UE supports RFC 6140 [191] and performs the functions of an external attached network, for the registration of bulk number contacts the UE shall include a Contact </w:t>
      </w:r>
      <w:smartTag w:uri="urn:schemas-microsoft-com:office:smarttags" w:element="stockticker">
        <w:r w:rsidRPr="00613175">
          <w:t>URI</w:t>
        </w:r>
      </w:smartTag>
      <w:r w:rsidRPr="00613175">
        <w:t xml:space="preserve"> without a user portion and containing the "bnc" </w:t>
      </w:r>
      <w:smartTag w:uri="urn:schemas-microsoft-com:office:smarttags" w:element="stockticker">
        <w:r w:rsidRPr="00613175">
          <w:t>URI</w:t>
        </w:r>
      </w:smartTag>
      <w:r w:rsidRPr="00613175">
        <w:t xml:space="preserve"> parameter.</w:t>
      </w:r>
    </w:p>
    <w:p w14:paraId="100D68BF" w14:textId="2AB5EBCA" w:rsidR="00352B47" w:rsidRPr="00613175" w:rsidRDefault="00352B47" w:rsidP="00352B47">
      <w:pPr>
        <w:pStyle w:val="B10"/>
      </w:pPr>
      <w:r w:rsidRPr="00613175">
        <w:tab/>
        <w:t>If the UE has no specific reason not to include a user part in the URI of the contact address (</w:t>
      </w:r>
      <w:r w:rsidR="00613175" w:rsidRPr="00613175">
        <w:t>e.g.</w:t>
      </w:r>
      <w:r w:rsidRPr="00613175">
        <w:t xml:space="preserve"> some UE performing the functions of an external attached network), the UE should include a user part in the URI of the contact address such that the user part is globally unique and does not reveal any private information;</w:t>
      </w:r>
    </w:p>
    <w:p w14:paraId="6D781A7C" w14:textId="77777777" w:rsidR="00352B47" w:rsidRPr="00613175" w:rsidRDefault="00352B47" w:rsidP="00352B47">
      <w:pPr>
        <w:pStyle w:val="NO"/>
      </w:pPr>
      <w:r w:rsidRPr="00613175">
        <w:t>NOTE 3:</w:t>
      </w:r>
      <w:r w:rsidRPr="00613175">
        <w:tab/>
        <w:t>A time-based UUID (Universal Unique Identifier) generated as per subclause 4.2 of RFC 4122 [154] is globally unique and does not reveal any private information.</w:t>
      </w:r>
    </w:p>
    <w:p w14:paraId="339D029B" w14:textId="77777777" w:rsidR="00352B47" w:rsidRPr="00613175" w:rsidRDefault="00352B47" w:rsidP="00352B47">
      <w:pPr>
        <w:pStyle w:val="B10"/>
      </w:pPr>
      <w:r w:rsidRPr="00613175">
        <w:t>d)</w:t>
      </w:r>
      <w:r w:rsidRPr="00613175">
        <w:tab/>
        <w:t xml:space="preserve">a Via header field set to include the sent-by field containing the IP address or FQDN of the UE and </w:t>
      </w:r>
      <w:r w:rsidRPr="00613175">
        <w:rPr>
          <w:lang w:eastAsia="zh-CN"/>
        </w:rPr>
        <w:t>the port number where the UE expects to receive the response to this request when UDP is used</w:t>
      </w:r>
      <w:r w:rsidRPr="00613175">
        <w:t xml:space="preserve">. For </w:t>
      </w:r>
      <w:smartTag w:uri="urn:schemas-microsoft-com:office:smarttags" w:element="stockticker">
        <w:r w:rsidRPr="00613175">
          <w:rPr>
            <w:rFonts w:eastAsia="MS Mincho"/>
          </w:rPr>
          <w:t>TCP</w:t>
        </w:r>
      </w:smartTag>
      <w:r w:rsidRPr="00613175">
        <w:rPr>
          <w:rFonts w:eastAsia="MS Mincho"/>
        </w:rPr>
        <w:t xml:space="preserve">, the response is received on the </w:t>
      </w:r>
      <w:smartTag w:uri="urn:schemas-microsoft-com:office:smarttags" w:element="stockticker">
        <w:r w:rsidRPr="00613175">
          <w:rPr>
            <w:rFonts w:eastAsia="MS Mincho"/>
          </w:rPr>
          <w:t>TCP</w:t>
        </w:r>
      </w:smartTag>
      <w:r w:rsidRPr="00613175">
        <w:rPr>
          <w:rFonts w:eastAsia="MS Mincho"/>
        </w:rPr>
        <w:t xml:space="preserve"> connection on which the request was sent. For the UDP, </w:t>
      </w:r>
      <w:r w:rsidRPr="00613175">
        <w:t xml:space="preserve">the UE shall also include a "rport" header field parameter with no value in the Via header field. Unless the UE has been configured to not send keep-alives, and unless the UE is directly connected to an IP-CAN for which usage of </w:t>
      </w:r>
      <w:smartTag w:uri="urn:schemas-microsoft-com:office:smarttags" w:element="stockticker">
        <w:r w:rsidRPr="00613175">
          <w:t>NAT</w:t>
        </w:r>
      </w:smartTag>
      <w:r w:rsidRPr="00613175">
        <w:t xml:space="preserve"> is not defined, it shall include a "keep" header field parameter with no value in the Via header field, in order to indicate support of sending keep-alives associated with the registration, as described in RFC 6223 [143];</w:t>
      </w:r>
    </w:p>
    <w:p w14:paraId="2979BC04" w14:textId="77777777" w:rsidR="00352B47" w:rsidRPr="00613175" w:rsidRDefault="00352B47" w:rsidP="00352B47">
      <w:pPr>
        <w:pStyle w:val="NO"/>
      </w:pPr>
      <w:r w:rsidRPr="00613175">
        <w:t>NOTE 4:</w:t>
      </w:r>
      <w:r w:rsidRPr="00613175">
        <w:tab/>
        <w:t xml:space="preserve">When sending the unprotected REGISTER request using UDP, </w:t>
      </w:r>
      <w:r w:rsidRPr="00613175">
        <w:rPr>
          <w:kern w:val="2"/>
          <w:lang w:eastAsia="zh-CN"/>
        </w:rPr>
        <w:t xml:space="preserve">the UE transmit the request from the same IP address and port on which it expects to receive the </w:t>
      </w:r>
      <w:r w:rsidRPr="00613175">
        <w:t>response to this request</w:t>
      </w:r>
      <w:r w:rsidRPr="00613175">
        <w:rPr>
          <w:kern w:val="2"/>
          <w:lang w:eastAsia="zh-CN"/>
        </w:rPr>
        <w:t>.</w:t>
      </w:r>
    </w:p>
    <w:p w14:paraId="3E2EB8C6" w14:textId="77777777" w:rsidR="00352B47" w:rsidRPr="00613175" w:rsidRDefault="00352B47" w:rsidP="00352B47">
      <w:pPr>
        <w:pStyle w:val="B10"/>
      </w:pPr>
      <w:r w:rsidRPr="00613175">
        <w:t>e)</w:t>
      </w:r>
      <w:r w:rsidRPr="00613175">
        <w:tab/>
        <w:t>a registration expiration interval value of 600 000 seconds as the value desired for the duration of the registration;</w:t>
      </w:r>
    </w:p>
    <w:p w14:paraId="21735D2C" w14:textId="77777777" w:rsidR="00352B47" w:rsidRPr="00613175" w:rsidRDefault="00352B47" w:rsidP="00352B47">
      <w:pPr>
        <w:pStyle w:val="NO"/>
      </w:pPr>
      <w:r w:rsidRPr="00613175">
        <w:t>NOTE 5:</w:t>
      </w:r>
      <w:r w:rsidRPr="00613175">
        <w:tab/>
        <w:t>The registrar (S-CSCF) might decrease the duration of the registration in accordance with network policy. Registration attempts with a registration period of less than a predefined minimum value defined in the registrar will be rejected with a 423 (Interval Too Brief) response.</w:t>
      </w:r>
    </w:p>
    <w:p w14:paraId="61CA2145" w14:textId="77777777" w:rsidR="00352B47" w:rsidRPr="00613175" w:rsidRDefault="00352B47" w:rsidP="00352B47">
      <w:pPr>
        <w:pStyle w:val="B10"/>
      </w:pPr>
      <w:r w:rsidRPr="00613175">
        <w:t>f)</w:t>
      </w:r>
      <w:r w:rsidRPr="00613175">
        <w:tab/>
        <w:t>a Request-</w:t>
      </w:r>
      <w:smartTag w:uri="urn:schemas-microsoft-com:office:smarttags" w:element="stockticker">
        <w:r w:rsidRPr="00613175">
          <w:t>URI</w:t>
        </w:r>
      </w:smartTag>
      <w:r w:rsidRPr="00613175">
        <w:t xml:space="preserve"> set to the SIP </w:t>
      </w:r>
      <w:smartTag w:uri="urn:schemas-microsoft-com:office:smarttags" w:element="stockticker">
        <w:r w:rsidRPr="00613175">
          <w:t>URI</w:t>
        </w:r>
      </w:smartTag>
      <w:r w:rsidRPr="00613175">
        <w:t xml:space="preserve"> of the domain name of the home network used to address the REGISTER request;</w:t>
      </w:r>
    </w:p>
    <w:p w14:paraId="226B4E6D" w14:textId="77777777" w:rsidR="00352B47" w:rsidRPr="00613175" w:rsidRDefault="00352B47" w:rsidP="00352B47">
      <w:pPr>
        <w:pStyle w:val="B10"/>
      </w:pPr>
      <w:r w:rsidRPr="00613175">
        <w:t>g)</w:t>
      </w:r>
      <w:r w:rsidRPr="00613175">
        <w:tab/>
        <w:t>the Supported header field containing the option-tag "path", and</w:t>
      </w:r>
    </w:p>
    <w:p w14:paraId="09AC76D4" w14:textId="77777777" w:rsidR="00352B47" w:rsidRPr="00613175" w:rsidRDefault="00352B47" w:rsidP="00352B47">
      <w:pPr>
        <w:pStyle w:val="B2"/>
      </w:pPr>
      <w:r w:rsidRPr="00613175">
        <w:t>1)</w:t>
      </w:r>
      <w:r w:rsidRPr="00613175">
        <w:tab/>
        <w:t>if GRUU is supported, the option-tag "gruu"; and</w:t>
      </w:r>
    </w:p>
    <w:p w14:paraId="38576494" w14:textId="77777777" w:rsidR="00352B47" w:rsidRPr="00613175" w:rsidRDefault="00352B47" w:rsidP="00352B47">
      <w:pPr>
        <w:pStyle w:val="B2"/>
      </w:pPr>
      <w:r w:rsidRPr="00613175">
        <w:t>2)</w:t>
      </w:r>
      <w:r w:rsidRPr="00613175">
        <w:tab/>
        <w:t>if multiple registrations is supported, the option-tag "outbound".</w:t>
      </w:r>
    </w:p>
    <w:p w14:paraId="0BBA5923" w14:textId="77777777" w:rsidR="00352B47" w:rsidRPr="00613175" w:rsidRDefault="00352B47" w:rsidP="00352B47">
      <w:pPr>
        <w:pStyle w:val="B10"/>
      </w:pPr>
      <w:r w:rsidRPr="00613175">
        <w:t>h)</w:t>
      </w:r>
      <w:r w:rsidRPr="00613175">
        <w:tab/>
        <w:t xml:space="preserve">if a security association or </w:t>
      </w:r>
      <w:smartTag w:uri="urn:schemas-microsoft-com:office:smarttags" w:element="stockticker">
        <w:r w:rsidRPr="00613175">
          <w:t>TLS</w:t>
        </w:r>
      </w:smartTag>
      <w:r w:rsidRPr="00613175">
        <w:t xml:space="preserve"> session exists, and if available to the UE (as defined in the access technology specific annexes for each access technology), a P-Access-Network-Info header field set as specified for the access network technology (see subclause 7.2A.4);</w:t>
      </w:r>
    </w:p>
    <w:p w14:paraId="06FA3F41" w14:textId="77777777" w:rsidR="00352B47" w:rsidRPr="00613175" w:rsidRDefault="00352B47" w:rsidP="00352B47">
      <w:pPr>
        <w:pStyle w:val="B10"/>
      </w:pPr>
      <w:r w:rsidRPr="00613175">
        <w:t>i)</w:t>
      </w:r>
      <w:r w:rsidRPr="00613175">
        <w:tab/>
        <w:t>a Security-Client header field to announce the media plane security mechanisms the UE supports, if any, labelled with the "mediasec" header field parameter specified in subclause 7.2A.7;</w:t>
      </w:r>
    </w:p>
    <w:p w14:paraId="4959422E" w14:textId="77777777" w:rsidR="00352B47" w:rsidRPr="00613175" w:rsidRDefault="00352B47" w:rsidP="00352B47">
      <w:pPr>
        <w:pStyle w:val="NO"/>
      </w:pPr>
      <w:r w:rsidRPr="00613175">
        <w:t>NOTE 6:</w:t>
      </w:r>
      <w:r w:rsidRPr="00613175">
        <w:tab/>
        <w:t>The "mediasec" header field parameter indicates that security mechanisms are specific to the media plane.</w:t>
      </w:r>
    </w:p>
    <w:p w14:paraId="004CC6F1" w14:textId="77777777" w:rsidR="00352B47" w:rsidRPr="00613175" w:rsidRDefault="00352B47" w:rsidP="00352B47">
      <w:pPr>
        <w:pStyle w:val="B10"/>
      </w:pPr>
      <w:r w:rsidRPr="00613175">
        <w:t>j)</w:t>
      </w:r>
      <w:r w:rsidRPr="00613175">
        <w:tab/>
        <w:t>if the UE supports RFC 6140 [191] and performs the functions of an external attached network, for the registration of bulk number contacts the UE shall include a Require header field containing the option-tag "gin"; and</w:t>
      </w:r>
    </w:p>
    <w:p w14:paraId="1C78B211" w14:textId="77777777" w:rsidR="00352B47" w:rsidRPr="00613175" w:rsidRDefault="00352B47" w:rsidP="00352B47">
      <w:pPr>
        <w:pStyle w:val="B10"/>
      </w:pPr>
      <w:r w:rsidRPr="00613175">
        <w:t>k)</w:t>
      </w:r>
      <w:r w:rsidRPr="00613175">
        <w:tab/>
        <w:t>if the UE supports RFC 6140 [191] and performs the functions of an external attached network, for the registration of bulk number contacts the UE shall include a Proxy-Require header field containing the option-tag "gin".</w:t>
      </w:r>
    </w:p>
    <w:p w14:paraId="5D53F797" w14:textId="77777777" w:rsidR="00352B47" w:rsidRPr="00613175" w:rsidRDefault="00352B47" w:rsidP="00352B47">
      <w:r w:rsidRPr="00613175">
        <w:t>On receiving a 401 (Unauthorized) response to the REGISTER request, the UE shall:</w:t>
      </w:r>
    </w:p>
    <w:p w14:paraId="794E33AB" w14:textId="77777777" w:rsidR="00352B47" w:rsidRPr="00613175" w:rsidRDefault="00352B47" w:rsidP="00352B47">
      <w:pPr>
        <w:pStyle w:val="B10"/>
      </w:pPr>
      <w:r w:rsidRPr="00613175">
        <w:t>a)</w:t>
      </w:r>
      <w:r w:rsidRPr="00613175">
        <w:tab/>
        <w:t>if available, store the announcement of media plane security mechanisms the P-CSCF (IMS-</w:t>
      </w:r>
      <w:smartTag w:uri="urn:schemas-microsoft-com:office:smarttags" w:element="stockticker">
        <w:r w:rsidRPr="00613175">
          <w:t>ALG</w:t>
        </w:r>
      </w:smartTag>
      <w:r w:rsidRPr="00613175">
        <w:t>) supports labelled with the "mediasec" header field parameter specified in subclause 7.2A.7 and received in the Security-Server header field, if any. Once the UE chooses a media security mechanism from the list received in the Security-Server header field from the server, the UE may initiate that mechanism on a media level when it initiates new media in an existing session.</w:t>
      </w:r>
    </w:p>
    <w:p w14:paraId="482122D4" w14:textId="77777777" w:rsidR="00352B47" w:rsidRPr="00613175" w:rsidRDefault="00352B47" w:rsidP="00352B47">
      <w:pPr>
        <w:pStyle w:val="NO"/>
      </w:pPr>
      <w:r w:rsidRPr="00613175">
        <w:t>NOTE 7:</w:t>
      </w:r>
      <w:r w:rsidRPr="00613175">
        <w:tab/>
        <w:t>The "mediasec" header field parameter indicates that security mechanisms are specific to the media plane.</w:t>
      </w:r>
    </w:p>
    <w:p w14:paraId="3A41F4A9" w14:textId="77777777" w:rsidR="00352B47" w:rsidRPr="00613175" w:rsidRDefault="00352B47" w:rsidP="00352B47">
      <w:r w:rsidRPr="00613175">
        <w:t>On receiving the 200 (OK) response to the REGISTER request, the UE shall:</w:t>
      </w:r>
    </w:p>
    <w:p w14:paraId="0F53C27A" w14:textId="77777777" w:rsidR="00352B47" w:rsidRPr="00613175" w:rsidRDefault="00352B47" w:rsidP="00352B47">
      <w:pPr>
        <w:pStyle w:val="B10"/>
      </w:pPr>
      <w:r w:rsidRPr="00613175">
        <w:t>a)</w:t>
      </w:r>
      <w:r w:rsidRPr="00613175">
        <w:tab/>
        <w:t>store the expiration time of the registration for the public user identities found in the To header field value and bind it either to the respective contact address of the UE or to the registration flow and the associated contact address (if the multiple registration mechanism is used);</w:t>
      </w:r>
    </w:p>
    <w:p w14:paraId="1B5875F3" w14:textId="77777777" w:rsidR="00352B47" w:rsidRPr="00613175" w:rsidRDefault="00352B47" w:rsidP="00352B47">
      <w:pPr>
        <w:pStyle w:val="NO"/>
      </w:pPr>
      <w:r w:rsidRPr="00613175">
        <w:t>NOTE 8:</w:t>
      </w:r>
      <w:r w:rsidRPr="00613175">
        <w:tab/>
        <w:t xml:space="preserve">If the UE supports RFC 6140 [191] and performs the functions of an external attached network, the To header field will contain the main </w:t>
      </w:r>
      <w:smartTag w:uri="urn:schemas-microsoft-com:office:smarttags" w:element="stockticker">
        <w:r w:rsidRPr="00613175">
          <w:t>URI</w:t>
        </w:r>
      </w:smartTag>
      <w:r w:rsidRPr="00613175">
        <w:t xml:space="preserve"> of the UE.</w:t>
      </w:r>
    </w:p>
    <w:p w14:paraId="2BB1A486" w14:textId="77777777" w:rsidR="00352B47" w:rsidRPr="00613175" w:rsidRDefault="00352B47" w:rsidP="00352B47">
      <w:pPr>
        <w:pStyle w:val="B10"/>
      </w:pPr>
      <w:r w:rsidRPr="00613175">
        <w:t>b)</w:t>
      </w:r>
      <w:r w:rsidRPr="00613175">
        <w:tab/>
        <w:t xml:space="preserve">store as the default public user identity the first </w:t>
      </w:r>
      <w:smartTag w:uri="urn:schemas-microsoft-com:office:smarttags" w:element="stockticker">
        <w:r w:rsidRPr="00613175">
          <w:t>URI</w:t>
        </w:r>
      </w:smartTag>
      <w:r w:rsidRPr="00613175">
        <w:t xml:space="preserve"> on the list of URIs present in the P-Associated-</w:t>
      </w:r>
      <w:smartTag w:uri="urn:schemas-microsoft-com:office:smarttags" w:element="stockticker">
        <w:r w:rsidRPr="00613175">
          <w:t>URI</w:t>
        </w:r>
      </w:smartTag>
      <w:r w:rsidRPr="00613175">
        <w:t xml:space="preserve"> header field and bind it to the respective contact address of the UE and the associated set of security associations or </w:t>
      </w:r>
      <w:smartTag w:uri="urn:schemas-microsoft-com:office:smarttags" w:element="stockticker">
        <w:r w:rsidRPr="00613175">
          <w:t>TLS</w:t>
        </w:r>
      </w:smartTag>
      <w:r w:rsidRPr="00613175">
        <w:t xml:space="preserve"> session;</w:t>
      </w:r>
    </w:p>
    <w:p w14:paraId="590179D3" w14:textId="77777777" w:rsidR="00352B47" w:rsidRPr="00613175" w:rsidRDefault="00352B47" w:rsidP="00352B47">
      <w:pPr>
        <w:pStyle w:val="NO"/>
      </w:pPr>
      <w:r w:rsidRPr="00613175">
        <w:t>NOTE 9:</w:t>
      </w:r>
      <w:r w:rsidRPr="00613175">
        <w:tab/>
        <w:t xml:space="preserve">When using the respective contact address and associated set of security associations or </w:t>
      </w:r>
      <w:smartTag w:uri="urn:schemas-microsoft-com:office:smarttags" w:element="stockticker">
        <w:r w:rsidRPr="00613175">
          <w:t>TLS</w:t>
        </w:r>
      </w:smartTag>
      <w:r w:rsidRPr="00613175">
        <w:t xml:space="preserve"> session, the UE can utilize additional URIs contained in the P-Associated-</w:t>
      </w:r>
      <w:smartTag w:uri="urn:schemas-microsoft-com:office:smarttags" w:element="stockticker">
        <w:r w:rsidRPr="00613175">
          <w:t>URI</w:t>
        </w:r>
      </w:smartTag>
      <w:r w:rsidRPr="00613175">
        <w:t xml:space="preserve"> header field and bound it to the respective contact address of the UE and the associated set of security associations or </w:t>
      </w:r>
      <w:smartTag w:uri="urn:schemas-microsoft-com:office:smarttags" w:element="stockticker">
        <w:r w:rsidRPr="00613175">
          <w:t>TLS</w:t>
        </w:r>
      </w:smartTag>
      <w:r w:rsidRPr="00613175">
        <w:t xml:space="preserve"> session, e.g. for application purposes.</w:t>
      </w:r>
    </w:p>
    <w:p w14:paraId="28AB88FE" w14:textId="77777777" w:rsidR="00352B47" w:rsidRPr="00613175" w:rsidRDefault="00352B47" w:rsidP="00352B47">
      <w:pPr>
        <w:pStyle w:val="B10"/>
      </w:pPr>
      <w:r w:rsidRPr="00613175">
        <w:t>c)</w:t>
      </w:r>
      <w:r w:rsidRPr="00613175">
        <w:tab/>
        <w:t>treat the identity under registration as a barred public user identity, if it is not included in the P-Associated-</w:t>
      </w:r>
      <w:smartTag w:uri="urn:schemas-microsoft-com:office:smarttags" w:element="stockticker">
        <w:r w:rsidRPr="00613175">
          <w:t>URI</w:t>
        </w:r>
      </w:smartTag>
      <w:r w:rsidRPr="00613175">
        <w:t xml:space="preserve"> header field;</w:t>
      </w:r>
    </w:p>
    <w:p w14:paraId="57B33CFB" w14:textId="77777777" w:rsidR="00352B47" w:rsidRPr="00613175" w:rsidRDefault="00352B47" w:rsidP="00352B47">
      <w:pPr>
        <w:pStyle w:val="B10"/>
      </w:pPr>
      <w:r w:rsidRPr="00613175">
        <w:t>d)</w:t>
      </w:r>
      <w:r w:rsidRPr="00613175">
        <w:tab/>
        <w:t xml:space="preserve">store the list of service route values contained in the Service-Route header field and bind the list either to the contact address or to the registration flow and the associated contact address (if the multiple registration mechanism is used), and the associated set of security associations or </w:t>
      </w:r>
      <w:smartTag w:uri="urn:schemas-microsoft-com:office:smarttags" w:element="stockticker">
        <w:r w:rsidRPr="00613175">
          <w:t>TLS</w:t>
        </w:r>
      </w:smartTag>
      <w:r w:rsidRPr="00613175">
        <w:t xml:space="preserve"> session over which the REGISTER request was sent;</w:t>
      </w:r>
    </w:p>
    <w:p w14:paraId="123758AE" w14:textId="77777777" w:rsidR="00352B47" w:rsidRPr="00613175" w:rsidRDefault="00352B47" w:rsidP="00352B47">
      <w:pPr>
        <w:pStyle w:val="NO"/>
      </w:pPr>
      <w:r w:rsidRPr="00613175">
        <w:t>NOTE 10:</w:t>
      </w:r>
      <w:r w:rsidRPr="00613175">
        <w:tab/>
        <w:t>When multiple registration mechanism is not used, there will be only one list of service route values bound to a contact address. However, when multiple registration mechanism is used, there will be different list of service route values bound to each registration flow and the associated contact address.</w:t>
      </w:r>
    </w:p>
    <w:p w14:paraId="7051C979" w14:textId="77777777" w:rsidR="00352B47" w:rsidRPr="00613175" w:rsidRDefault="00352B47" w:rsidP="00352B47">
      <w:pPr>
        <w:pStyle w:val="NO"/>
      </w:pPr>
      <w:r w:rsidRPr="00613175">
        <w:t>NOTE 11:</w:t>
      </w:r>
      <w:r w:rsidRPr="00613175">
        <w:tab/>
        <w:t xml:space="preserve">The UE will use the stored list of service route values to build a proper preloaded Route header field for new dialogs and standalone transactions (other than REGISTER method) when using either the respective contact address or the registration flow and the associated contact address (if the multiple registration mechanism is used), and the associated set of security associations or </w:t>
      </w:r>
      <w:smartTag w:uri="urn:schemas-microsoft-com:office:smarttags" w:element="stockticker">
        <w:r w:rsidRPr="00613175">
          <w:t>TLS</w:t>
        </w:r>
      </w:smartTag>
      <w:r w:rsidRPr="00613175">
        <w:t xml:space="preserve"> session.</w:t>
      </w:r>
    </w:p>
    <w:p w14:paraId="0CAB24FD" w14:textId="77777777" w:rsidR="00352B47" w:rsidRPr="00613175" w:rsidRDefault="00352B47" w:rsidP="00352B47">
      <w:pPr>
        <w:pStyle w:val="B10"/>
      </w:pPr>
      <w:r w:rsidRPr="00613175">
        <w:t>e)</w:t>
      </w:r>
      <w:r w:rsidRPr="00613175">
        <w:tab/>
        <w:t>if the UE indicated support for GRUU in the Supported header field of the REGISTER request then:</w:t>
      </w:r>
    </w:p>
    <w:p w14:paraId="1CB6C578" w14:textId="77777777" w:rsidR="00352B47" w:rsidRPr="00613175" w:rsidRDefault="00352B47" w:rsidP="00352B47">
      <w:pPr>
        <w:pStyle w:val="B2"/>
      </w:pPr>
      <w:r w:rsidRPr="00613175">
        <w:t>-</w:t>
      </w:r>
      <w:r w:rsidRPr="00613175">
        <w:tab/>
        <w:t xml:space="preserve">if the UE did not use the procedures specified in </w:t>
      </w:r>
      <w:r w:rsidRPr="00613175">
        <w:rPr>
          <w:rFonts w:eastAsia="MS Mincho"/>
        </w:rPr>
        <w:t xml:space="preserve">RFC 6140 [191] </w:t>
      </w:r>
      <w:r w:rsidRPr="00613175">
        <w:t>for registration, find the Contact header field within the response that matches the one included in the REGISTER request. If this contains a "pub-gruu" header field parameter or a "temp-gruu" header field parameter or both, then store the value of those parameters as the GRUUs for the UE in association with the public user identity and the contact address that was registered; and</w:t>
      </w:r>
    </w:p>
    <w:p w14:paraId="2AC251FB" w14:textId="77777777" w:rsidR="00352B47" w:rsidRPr="00613175" w:rsidRDefault="00352B47" w:rsidP="00352B47">
      <w:pPr>
        <w:pStyle w:val="B2"/>
      </w:pPr>
      <w:r w:rsidRPr="00613175">
        <w:t>-</w:t>
      </w:r>
      <w:r w:rsidRPr="00613175">
        <w:tab/>
        <w:t xml:space="preserve">if the UE used the procedures specified in </w:t>
      </w:r>
      <w:r w:rsidRPr="00613175">
        <w:rPr>
          <w:rFonts w:eastAsia="MS Mincho"/>
        </w:rPr>
        <w:t xml:space="preserve">RFC 6140 [191] </w:t>
      </w:r>
      <w:r w:rsidRPr="00613175">
        <w:t xml:space="preserve">for registration then find the Contact header field within the response that matches the one included in the REGISTER request. If this contains a "pub-gruu" header field parameter then store the value of the "pub-gruu" header field parameter for use for generating public GRUUs for registering UAs as specified in </w:t>
      </w:r>
      <w:r w:rsidRPr="00613175">
        <w:rPr>
          <w:rFonts w:eastAsia="MS Mincho"/>
        </w:rPr>
        <w:t>RFC 6140 [191]</w:t>
      </w:r>
      <w:r w:rsidRPr="00613175">
        <w:t xml:space="preserve">. If this contains a "temp-gruu-cookie" header field parameter then store the value of the "temp-gruu-cookie" header field parameter for use for generating temporary GRUUs for registering UAs as specified in </w:t>
      </w:r>
      <w:r w:rsidRPr="00613175">
        <w:rPr>
          <w:rFonts w:eastAsia="MS Mincho"/>
        </w:rPr>
        <w:t>RFC 6140 [191];</w:t>
      </w:r>
    </w:p>
    <w:p w14:paraId="7BCFC54C" w14:textId="202376A8" w:rsidR="00352B47" w:rsidRPr="00613175" w:rsidRDefault="00352B47" w:rsidP="00352B47">
      <w:pPr>
        <w:pStyle w:val="NO"/>
      </w:pPr>
      <w:r w:rsidRPr="00613175">
        <w:t>NOTE 12:</w:t>
      </w:r>
      <w:r w:rsidRPr="00613175">
        <w:tab/>
        <w:t xml:space="preserve">When allocating public GRUUs to registering UAs the functionality within the UE that performs the role of registrar will add an "sg" SIP </w:t>
      </w:r>
      <w:smartTag w:uri="urn:schemas-microsoft-com:office:smarttags" w:element="stockticker">
        <w:r w:rsidRPr="00613175">
          <w:t>URI</w:t>
        </w:r>
      </w:smartTag>
      <w:r w:rsidRPr="00613175">
        <w:t xml:space="preserve"> parameter that </w:t>
      </w:r>
      <w:r w:rsidR="00613175" w:rsidRPr="00613175">
        <w:t>uniquely</w:t>
      </w:r>
      <w:r w:rsidRPr="00613175">
        <w:t xml:space="preserve"> identifies that UA to the public GRUU it received in the "pub-gruu" header field parameter. The procedures for generating a temporary GRUU using the "temp-gruu-cookie" header field parameter </w:t>
      </w:r>
      <w:r w:rsidRPr="00613175">
        <w:rPr>
          <w:rFonts w:eastAsia="MS Mincho" w:cs="Courier New"/>
          <w:lang w:eastAsia="zh-TW"/>
        </w:rPr>
        <w:t>are specified in subclause</w:t>
      </w:r>
      <w:r w:rsidRPr="00613175">
        <w:rPr>
          <w:rFonts w:eastAsia="MS Mincho"/>
        </w:rPr>
        <w:t> </w:t>
      </w:r>
      <w:r w:rsidRPr="00613175">
        <w:rPr>
          <w:rFonts w:eastAsia="MS Mincho" w:cs="Courier New"/>
          <w:lang w:eastAsia="zh-TW"/>
        </w:rPr>
        <w:t xml:space="preserve">7.1.2.2 of </w:t>
      </w:r>
      <w:r w:rsidRPr="00613175">
        <w:rPr>
          <w:rFonts w:eastAsia="MS Mincho"/>
        </w:rPr>
        <w:t>RFC 6140 [191].</w:t>
      </w:r>
    </w:p>
    <w:p w14:paraId="6CD100DF" w14:textId="77777777" w:rsidR="00352B47" w:rsidRPr="00613175" w:rsidRDefault="00352B47" w:rsidP="00352B47">
      <w:pPr>
        <w:pStyle w:val="B10"/>
      </w:pPr>
      <w:r w:rsidRPr="00613175">
        <w:t>f)</w:t>
      </w:r>
      <w:r w:rsidRPr="00613175">
        <w:tab/>
        <w:t>if the REGISTER request contained the "reg-id" and "+sip.instance" Contact header field parameter and the "outbound" option tag in a Supported header field, the UE shall check whether the option-tag "outbound" is present in the Require header field:</w:t>
      </w:r>
    </w:p>
    <w:p w14:paraId="291B6C6A" w14:textId="77777777" w:rsidR="00352B47" w:rsidRPr="00613175" w:rsidRDefault="00352B47" w:rsidP="00352B47">
      <w:pPr>
        <w:pStyle w:val="B2"/>
      </w:pPr>
      <w:r w:rsidRPr="00613175">
        <w:t>-</w:t>
      </w:r>
      <w:r w:rsidRPr="00613175">
        <w:tab/>
        <w:t>if no option-tag "outbound" is present, the UE shall conclude that the S-CSCF does not support the registration procedure as described in RFC 5626 [92], and the S-CSCF has followed the registration procedure as described in RFC 5627 [93] or RFC 3261 [26], i.e., if there is a previously registered contact address, the S-CSCF replaced the old contact address and associated information with the new contact address and associated information (see bullet e) above). Upon detecting that the S-CSCF does not support the registration procedure as defined in RFC 5626 [92], the UE shall refrain from registering any additional IMS flows for the same private identity as described in RFC 5626 [92]; or</w:t>
      </w:r>
    </w:p>
    <w:p w14:paraId="1C1AECA9" w14:textId="77777777" w:rsidR="00352B47" w:rsidRPr="00613175" w:rsidRDefault="00352B47" w:rsidP="00352B47">
      <w:pPr>
        <w:pStyle w:val="NO"/>
      </w:pPr>
      <w:r w:rsidRPr="00613175">
        <w:t>NOTE 13:</w:t>
      </w:r>
      <w:r w:rsidRPr="00613175">
        <w:tab/>
        <w:t>Upon replaces the old contact address with the new contact address, the S-CSCF performs the network initiated deregistration procedure for the previously registered public user identities and the associated old contact address as described in subclause 5.4.1.5. Hence, the UE will receive a NOTIFY request informing the UE about the deregistration of the old contact address.</w:t>
      </w:r>
    </w:p>
    <w:p w14:paraId="4FF5D42E" w14:textId="77777777" w:rsidR="00352B47" w:rsidRPr="00613175" w:rsidRDefault="00352B47" w:rsidP="00352B47">
      <w:pPr>
        <w:pStyle w:val="B2"/>
      </w:pPr>
      <w:r w:rsidRPr="00613175">
        <w:t>-</w:t>
      </w:r>
      <w:r w:rsidRPr="00613175">
        <w:tab/>
        <w:t>if an option-tag "outbound" is present, the UE may establish additional IMS flows for the same private identity, as defined in RFC 5626 [92];</w:t>
      </w:r>
    </w:p>
    <w:p w14:paraId="24D9B8D0" w14:textId="77777777" w:rsidR="00352B47" w:rsidRPr="00613175" w:rsidRDefault="00352B47" w:rsidP="00352B47">
      <w:pPr>
        <w:pStyle w:val="B10"/>
      </w:pPr>
      <w:r w:rsidRPr="00613175">
        <w:t>g)</w:t>
      </w:r>
      <w:r w:rsidRPr="00613175">
        <w:tab/>
        <w:t>if available, store the announcement of media plane security mechanisms the P-CSCF (IMS-</w:t>
      </w:r>
      <w:smartTag w:uri="urn:schemas-microsoft-com:office:smarttags" w:element="stockticker">
        <w:r w:rsidRPr="00613175">
          <w:t>ALG</w:t>
        </w:r>
      </w:smartTag>
      <w:r w:rsidRPr="00613175">
        <w:t>) supports labelled with the "mediasec" header field parameter specified in subclause 7.2A.7 and received in the Security-Server header field, if any. Once the UE chooses a media security mechanism from the list received in the Security-Server header field from the server, it may initiate that mechanism on a media level when it initiates new media in an existing session;</w:t>
      </w:r>
    </w:p>
    <w:p w14:paraId="4F93BDB5" w14:textId="77777777" w:rsidR="00352B47" w:rsidRPr="00613175" w:rsidRDefault="00352B47" w:rsidP="00352B47">
      <w:pPr>
        <w:pStyle w:val="NO"/>
      </w:pPr>
      <w:r w:rsidRPr="00613175">
        <w:t>NOTE 14:</w:t>
      </w:r>
      <w:r w:rsidRPr="00613175">
        <w:tab/>
        <w:t>The "mediasec" header field parameter indicates that security mechanisms are specific to the media plane.</w:t>
      </w:r>
    </w:p>
    <w:p w14:paraId="71E1A0CB" w14:textId="77777777" w:rsidR="00352B47" w:rsidRPr="00613175" w:rsidRDefault="00352B47" w:rsidP="00352B47">
      <w:pPr>
        <w:pStyle w:val="B10"/>
      </w:pPr>
      <w:r w:rsidRPr="00613175">
        <w:t>h)</w:t>
      </w:r>
      <w:r w:rsidRPr="00613175">
        <w:tab/>
        <w:t xml:space="preserve">if the Via header field contains a "keep" header field parameter with a value, unless the UE detects that it is not behind a </w:t>
      </w:r>
      <w:smartTag w:uri="urn:schemas-microsoft-com:office:smarttags" w:element="stockticker">
        <w:r w:rsidRPr="00613175">
          <w:t>NAT</w:t>
        </w:r>
      </w:smartTag>
      <w:r w:rsidRPr="00613175">
        <w:t>, start to send keep-alives associated with the registration towards the P-CSCF, as described in RFC 6223 [143];</w:t>
      </w:r>
    </w:p>
    <w:p w14:paraId="77E275FE" w14:textId="77777777" w:rsidR="00352B47" w:rsidRPr="00613175" w:rsidRDefault="00352B47" w:rsidP="00352B47">
      <w:pPr>
        <w:pStyle w:val="B10"/>
      </w:pPr>
      <w:r w:rsidRPr="00613175">
        <w:t>i)</w:t>
      </w:r>
      <w:r w:rsidRPr="00613175">
        <w:tab/>
      </w:r>
      <w:r w:rsidRPr="00613175">
        <w:rPr>
          <w:color w:val="000000"/>
        </w:rPr>
        <w:t>if a Feature-Caps header field, as specified in RFC</w:t>
      </w:r>
      <w:r w:rsidRPr="00613175">
        <w:t> </w:t>
      </w:r>
      <w:r w:rsidRPr="00613175">
        <w:rPr>
          <w:color w:val="000000"/>
        </w:rPr>
        <w:t xml:space="preserve">6809 [190], is received, </w:t>
      </w:r>
      <w:r w:rsidRPr="00613175">
        <w:t xml:space="preserve">a UE supporting the Feature-Caps header field shall </w:t>
      </w:r>
      <w:r w:rsidRPr="00613175">
        <w:rPr>
          <w:color w:val="000000"/>
        </w:rPr>
        <w:t xml:space="preserve">consider the ICSI values received in the </w:t>
      </w:r>
      <w:r w:rsidRPr="00613175">
        <w:t>Feature-Caps header field of 200 (OK) response as supported by the IM subsystem for the established registration or registration flow (if the multiple registration mechanism is used);</w:t>
      </w:r>
    </w:p>
    <w:p w14:paraId="45D580FE" w14:textId="77777777" w:rsidR="00352B47" w:rsidRPr="00613175" w:rsidRDefault="00352B47" w:rsidP="00352B47">
      <w:pPr>
        <w:pStyle w:val="NO"/>
      </w:pPr>
      <w:r w:rsidRPr="00613175">
        <w:t>NOTE 15:</w:t>
      </w:r>
      <w:r w:rsidRPr="00613175">
        <w:tab/>
        <w:t>The UE and related applications can use the ICSI values received in the Feature-Caps header field of 200 (OK) response to improve the user experience.</w:t>
      </w:r>
    </w:p>
    <w:p w14:paraId="2AC26385" w14:textId="77777777" w:rsidR="00352B47" w:rsidRPr="00613175" w:rsidRDefault="00352B47" w:rsidP="00352B47">
      <w:pPr>
        <w:pStyle w:val="B10"/>
      </w:pPr>
      <w:r w:rsidRPr="00613175">
        <w:t>j)</w:t>
      </w:r>
      <w:r w:rsidRPr="00613175">
        <w:tab/>
        <w:t>void; and</w:t>
      </w:r>
    </w:p>
    <w:p w14:paraId="7E70B796" w14:textId="77777777" w:rsidR="00352B47" w:rsidRPr="00613175" w:rsidRDefault="00352B47" w:rsidP="00352B47">
      <w:pPr>
        <w:pStyle w:val="B10"/>
      </w:pPr>
      <w:r w:rsidRPr="00613175">
        <w:t>k)</w:t>
      </w:r>
      <w:r w:rsidRPr="00613175">
        <w:tab/>
      </w:r>
      <w:r w:rsidRPr="00613175">
        <w:rPr>
          <w:color w:val="000000"/>
        </w:rPr>
        <w:t>if the 200 (OK) response includes a Feature-Caps header field, as specified in RFC</w:t>
      </w:r>
      <w:r w:rsidRPr="00613175">
        <w:t> </w:t>
      </w:r>
      <w:r w:rsidRPr="00613175">
        <w:rPr>
          <w:color w:val="000000"/>
        </w:rPr>
        <w:t xml:space="preserve">6809 [190], with a "+g.3gpp.verstat" header field parameter and if the UE supports calling number verification status determination, determine that the home network supports calling number verification </w:t>
      </w:r>
      <w:r w:rsidRPr="00613175">
        <w:t xml:space="preserve">using </w:t>
      </w:r>
      <w:r w:rsidRPr="00613175">
        <w:rPr>
          <w:lang w:eastAsia="ja-JP"/>
        </w:rPr>
        <w:t>signature verification</w:t>
      </w:r>
      <w:r w:rsidRPr="00613175">
        <w:rPr>
          <w:color w:val="000000"/>
        </w:rPr>
        <w:t xml:space="preserve"> </w:t>
      </w:r>
      <w:r w:rsidRPr="00613175">
        <w:rPr>
          <w:lang w:eastAsia="ja-JP"/>
        </w:rPr>
        <w:t>and attestation</w:t>
      </w:r>
      <w:r w:rsidRPr="00613175">
        <w:rPr>
          <w:color w:val="000000"/>
        </w:rPr>
        <w:t xml:space="preserve"> information, as defined in </w:t>
      </w:r>
      <w:r w:rsidRPr="00613175">
        <w:t>subclause 3.1.</w:t>
      </w:r>
    </w:p>
    <w:p w14:paraId="453FE044" w14:textId="77777777" w:rsidR="00352B47" w:rsidRPr="00613175" w:rsidRDefault="00352B47" w:rsidP="00352B47">
      <w:r w:rsidRPr="00613175">
        <w:t>[TS 24.229 clause 5.1.6.8.3]:</w:t>
      </w:r>
    </w:p>
    <w:p w14:paraId="3E8B6466" w14:textId="77777777" w:rsidR="00352B47" w:rsidRPr="00613175" w:rsidRDefault="00352B47" w:rsidP="00352B47">
      <w:pPr>
        <w:rPr>
          <w:lang w:eastAsia="en-US"/>
        </w:rPr>
      </w:pPr>
      <w:r w:rsidRPr="00613175">
        <w:t>After a successful initial emergency registration,</w:t>
      </w:r>
      <w:r w:rsidRPr="00613175">
        <w:rPr>
          <w:lang w:eastAsia="ja-JP"/>
        </w:rPr>
        <w:t xml:space="preserve"> t</w:t>
      </w:r>
      <w:r w:rsidRPr="00613175">
        <w:t>he UE shall apply the procedures as specified in subclause 5.1.2A and 5.1.3 with the following additions:</w:t>
      </w:r>
    </w:p>
    <w:p w14:paraId="049772C7" w14:textId="77777777" w:rsidR="00352B47" w:rsidRPr="00613175" w:rsidRDefault="00352B47" w:rsidP="00352B47">
      <w:pPr>
        <w:pStyle w:val="B10"/>
      </w:pPr>
      <w:r w:rsidRPr="00613175">
        <w:t>1)</w:t>
      </w:r>
      <w:r w:rsidRPr="00613175">
        <w:tab/>
        <w:t xml:space="preserve">the UE shall insert in the INVITE request, a From header field that includes the public user identity registered via emergency registration or the tel </w:t>
      </w:r>
      <w:smartTag w:uri="urn:schemas-microsoft-com:office:smarttags" w:element="stockticker">
        <w:r w:rsidRPr="00613175">
          <w:t>URI</w:t>
        </w:r>
      </w:smartTag>
      <w:r w:rsidRPr="00613175">
        <w:t xml:space="preserve"> associated with the public user identity registered via emergency registration, as described in subclause 4.2;</w:t>
      </w:r>
    </w:p>
    <w:p w14:paraId="411AE7FA" w14:textId="77777777" w:rsidR="00352B47" w:rsidRPr="00613175" w:rsidRDefault="00352B47" w:rsidP="00352B47">
      <w:pPr>
        <w:pStyle w:val="B10"/>
      </w:pPr>
      <w:r w:rsidRPr="00613175">
        <w:t>2)</w:t>
      </w:r>
      <w:r w:rsidRPr="00613175">
        <w:tab/>
        <w:t>the UE shall include a service URN in the Request-</w:t>
      </w:r>
      <w:smartTag w:uri="urn:schemas-microsoft-com:office:smarttags" w:element="stockticker">
        <w:r w:rsidRPr="00613175">
          <w:t>URI</w:t>
        </w:r>
      </w:smartTag>
      <w:r w:rsidRPr="00613175">
        <w:t xml:space="preserve"> of the INVITE request in accordance with subclause 5.1.6.8.1;</w:t>
      </w:r>
    </w:p>
    <w:p w14:paraId="404237B0" w14:textId="77777777" w:rsidR="00352B47" w:rsidRPr="00613175" w:rsidRDefault="00352B47" w:rsidP="00352B47">
      <w:pPr>
        <w:pStyle w:val="B10"/>
      </w:pPr>
      <w:r w:rsidRPr="00613175">
        <w:t>3)</w:t>
      </w:r>
      <w:r w:rsidRPr="00613175">
        <w:tab/>
        <w:t>the UE shall insert in the INVITE request, a To header field with the same emergency service URN as in the Request-</w:t>
      </w:r>
      <w:smartTag w:uri="urn:schemas-microsoft-com:office:smarttags" w:element="stockticker">
        <w:r w:rsidRPr="00613175">
          <w:t>URI</w:t>
        </w:r>
      </w:smartTag>
      <w:r w:rsidRPr="00613175">
        <w:t>;</w:t>
      </w:r>
    </w:p>
    <w:p w14:paraId="475F3AEC" w14:textId="77777777" w:rsidR="00352B47" w:rsidRPr="00613175" w:rsidRDefault="00352B47" w:rsidP="00352B47">
      <w:pPr>
        <w:pStyle w:val="B10"/>
      </w:pPr>
      <w:r w:rsidRPr="00613175">
        <w:t>4)</w:t>
      </w:r>
      <w:r w:rsidRPr="00613175">
        <w:tab/>
        <w:t>if available to the UE, and if defined for the access type as specified in subclause 7.2A.4, the P-Access-Network-Info header field shall contain a location identifier such as the cell id, line id or the identity of the WLAN access node, which is relevant for routeing the IMS emergency call;</w:t>
      </w:r>
    </w:p>
    <w:p w14:paraId="2B643D5D" w14:textId="77777777" w:rsidR="00352B47" w:rsidRPr="00613175" w:rsidRDefault="00352B47" w:rsidP="00352B47">
      <w:pPr>
        <w:pStyle w:val="NO"/>
      </w:pPr>
      <w:r w:rsidRPr="00613175">
        <w:t>NOTE 1:</w:t>
      </w:r>
      <w:r w:rsidRPr="00613175">
        <w:tab/>
        <w:t>The IMS emergency specification in 3GPP TS 23.167 [4B] describes several methods how the UE can get its location information from the access network or from a server. Such methods are not in the scope of this specification.</w:t>
      </w:r>
    </w:p>
    <w:p w14:paraId="3F92D328" w14:textId="77777777" w:rsidR="00352B47" w:rsidRPr="00613175" w:rsidRDefault="00352B47" w:rsidP="00352B47">
      <w:pPr>
        <w:pStyle w:val="B10"/>
      </w:pPr>
      <w:r w:rsidRPr="00613175">
        <w:t>5)</w:t>
      </w:r>
      <w:r w:rsidRPr="00613175">
        <w:tab/>
        <w:t xml:space="preserve">the UE shall insert in the INVITE request, one or two P-Preferred-Identity header field(s) that include the public user identity registered via emergency registration or the tel </w:t>
      </w:r>
      <w:smartTag w:uri="urn:schemas-microsoft-com:office:smarttags" w:element="stockticker">
        <w:r w:rsidRPr="00613175">
          <w:t>URI</w:t>
        </w:r>
      </w:smartTag>
      <w:r w:rsidRPr="00613175">
        <w:t xml:space="preserve"> associated with the public user identity</w:t>
      </w:r>
      <w:r w:rsidRPr="00613175">
        <w:rPr>
          <w:lang w:eastAsia="zh-CN"/>
        </w:rPr>
        <w:t xml:space="preserve"> registered via emergency registration as described in</w:t>
      </w:r>
      <w:r w:rsidRPr="00613175">
        <w:t xml:space="preserve"> subclause 4.2;</w:t>
      </w:r>
    </w:p>
    <w:p w14:paraId="7EBB6C1C" w14:textId="77777777" w:rsidR="00352B47" w:rsidRPr="00613175" w:rsidRDefault="00352B47" w:rsidP="00352B47">
      <w:pPr>
        <w:pStyle w:val="NO"/>
      </w:pPr>
      <w:r w:rsidRPr="00613175">
        <w:t>NOTE 2:</w:t>
      </w:r>
      <w:r w:rsidRPr="00613175">
        <w:tab/>
        <w:t>Providing two P-Preferred-Identity header fields is usually supported by UE acting as enterprise network.</w:t>
      </w:r>
    </w:p>
    <w:p w14:paraId="772F726B" w14:textId="77777777" w:rsidR="00352B47" w:rsidRPr="00613175" w:rsidRDefault="00352B47" w:rsidP="00352B47">
      <w:pPr>
        <w:pStyle w:val="B10"/>
      </w:pPr>
      <w:r w:rsidRPr="00613175">
        <w:t>6)</w:t>
      </w:r>
      <w:r w:rsidRPr="00613175">
        <w:tab/>
        <w:t>void;</w:t>
      </w:r>
    </w:p>
    <w:p w14:paraId="724563A3" w14:textId="77777777" w:rsidR="00352B47" w:rsidRPr="00613175" w:rsidRDefault="00352B47" w:rsidP="00352B47">
      <w:pPr>
        <w:pStyle w:val="B10"/>
      </w:pPr>
      <w:r w:rsidRPr="00613175">
        <w:t>7)</w:t>
      </w:r>
      <w:r w:rsidRPr="00613175">
        <w:tab/>
        <w:t xml:space="preserve">if the UE has its location information available, or a </w:t>
      </w:r>
      <w:smartTag w:uri="urn:schemas-microsoft-com:office:smarttags" w:element="stockticker">
        <w:r w:rsidRPr="00613175">
          <w:t>URI</w:t>
        </w:r>
      </w:smartTag>
      <w:r w:rsidRPr="00613175">
        <w:t xml:space="preserve"> that points to the location information, then the UE shall include a Geolocation header field in the INVITE request in the following way:</w:t>
      </w:r>
    </w:p>
    <w:p w14:paraId="6B0C4C4A" w14:textId="77777777" w:rsidR="00352B47" w:rsidRPr="00613175" w:rsidRDefault="00352B47" w:rsidP="00352B47">
      <w:pPr>
        <w:pStyle w:val="B2"/>
      </w:pPr>
      <w:r w:rsidRPr="00613175">
        <w:t>-</w:t>
      </w:r>
      <w:r w:rsidRPr="00613175">
        <w:tab/>
        <w:t xml:space="preserve">if the UE is aware of the </w:t>
      </w:r>
      <w:smartTag w:uri="urn:schemas-microsoft-com:office:smarttags" w:element="stockticker">
        <w:r w:rsidRPr="00613175">
          <w:t>URI</w:t>
        </w:r>
      </w:smartTag>
      <w:r w:rsidRPr="00613175">
        <w:t xml:space="preserve"> that points to where the UE's location is stored, include the </w:t>
      </w:r>
      <w:smartTag w:uri="urn:schemas-microsoft-com:office:smarttags" w:element="stockticker">
        <w:r w:rsidRPr="00613175">
          <w:t>URI</w:t>
        </w:r>
      </w:smartTag>
      <w:r w:rsidRPr="00613175">
        <w:t xml:space="preserve"> as the Geolocation header field value, as described in RFC 6442 [89]; or</w:t>
      </w:r>
    </w:p>
    <w:p w14:paraId="51D79843" w14:textId="77777777" w:rsidR="00352B47" w:rsidRPr="00613175" w:rsidRDefault="00352B47" w:rsidP="00352B47">
      <w:pPr>
        <w:pStyle w:val="B2"/>
      </w:pPr>
      <w:r w:rsidRPr="00613175">
        <w:t>-</w:t>
      </w:r>
      <w:r w:rsidRPr="00613175">
        <w:tab/>
        <w:t>if the UE is aware of its location information, include the location information in a PIDF location object, in accordance with RFC 4119 [90], include the location object in a message body with the content type application/pidf+xml, and include a Content ID URL, referring to the message body, as the Geolocation header field value, as described RFC 6442 [89], and include a Content-Disposition header field with a disposition type "render" value and a "handling" header field parameter with an "optional" value, as described in RFC 3261 [26];</w:t>
      </w:r>
    </w:p>
    <w:p w14:paraId="56F91309" w14:textId="77777777" w:rsidR="00352B47" w:rsidRPr="00613175" w:rsidRDefault="00352B47" w:rsidP="00352B47">
      <w:pPr>
        <w:pStyle w:val="B10"/>
      </w:pPr>
      <w:r w:rsidRPr="00613175">
        <w:t>8)</w:t>
      </w:r>
      <w:r w:rsidRPr="00613175">
        <w:tab/>
        <w:t>if the UE includes a Geolocation header field, the UE shall also include a Geolocation-Routing header field with a "yes" header field value, which indicates that the location of the UE can be used by other entities to make routing decisions, as described in RFC 6442 [89];</w:t>
      </w:r>
    </w:p>
    <w:p w14:paraId="2C5C3229" w14:textId="77777777" w:rsidR="00352B47" w:rsidRPr="00613175" w:rsidRDefault="00352B47" w:rsidP="00352B47">
      <w:pPr>
        <w:pStyle w:val="NO"/>
      </w:pPr>
      <w:r w:rsidRPr="00613175">
        <w:t>NOTE 3:</w:t>
      </w:r>
      <w:r w:rsidRPr="00613175">
        <w:tab/>
        <w:t xml:space="preserve">It is suggested that UE's only use the option of providing a </w:t>
      </w:r>
      <w:smartTag w:uri="urn:schemas-microsoft-com:office:smarttags" w:element="stockticker">
        <w:r w:rsidRPr="00613175">
          <w:t>URI</w:t>
        </w:r>
      </w:smartTag>
      <w:r w:rsidRPr="00613175">
        <w:t xml:space="preserve"> when the domain part belongs to the current P-CSCF or S-CSCF provider. This is an issue on which the network operator needs to provide guidance to the end user. A </w:t>
      </w:r>
      <w:smartTag w:uri="urn:schemas-microsoft-com:office:smarttags" w:element="stockticker">
        <w:r w:rsidRPr="00613175">
          <w:t>URI</w:t>
        </w:r>
      </w:smartTag>
      <w:r w:rsidRPr="00613175">
        <w:t xml:space="preserve"> that is only resolvable to the UE which is making the emergency call is not desirable.</w:t>
      </w:r>
    </w:p>
    <w:p w14:paraId="67FD2C54" w14:textId="77777777" w:rsidR="00352B47" w:rsidRPr="00613175" w:rsidRDefault="00352B47" w:rsidP="00352B47">
      <w:pPr>
        <w:pStyle w:val="B10"/>
      </w:pPr>
      <w:r w:rsidRPr="00613175">
        <w:t>9)</w:t>
      </w:r>
      <w:r w:rsidRPr="00613175">
        <w:tab/>
        <w:t xml:space="preserve">if the UE has neither geographical location information available, nor a </w:t>
      </w:r>
      <w:smartTag w:uri="urn:schemas-microsoft-com:office:smarttags" w:element="stockticker">
        <w:smartTag w:uri="urn:schemas-microsoft-com:office:smarttags" w:element="stockticker">
          <w:r w:rsidRPr="00613175">
            <w:t>UR</w:t>
          </w:r>
        </w:smartTag>
        <w:r w:rsidRPr="00613175">
          <w:t>I</w:t>
        </w:r>
      </w:smartTag>
      <w:r w:rsidRPr="00613175">
        <w:t xml:space="preserve"> that points to the location information, the UE shall not insert a Geolocation header field in the INVITE request; and</w:t>
      </w:r>
    </w:p>
    <w:p w14:paraId="769A7FC2" w14:textId="77777777" w:rsidR="00352B47" w:rsidRPr="00613175" w:rsidRDefault="00352B47" w:rsidP="00352B47">
      <w:pPr>
        <w:pStyle w:val="B10"/>
      </w:pPr>
      <w:r w:rsidRPr="00613175">
        <w:t>10)</w:t>
      </w:r>
      <w:r w:rsidRPr="00613175">
        <w:tab/>
        <w:t>if support of the current location discovery during an emergency call is allowed in the IP-CAN specific annex and the UE supports the current location discovery during an emergency call, the UE shall include a Recv-Info header field as described in RFC 6086 [25], indicating the g.3gpp.current-location-discovery info package name and shall include an Accept header field indicating the "application/vnd.3gpp.current-location-discovery+xml" MIME type.</w:t>
      </w:r>
    </w:p>
    <w:p w14:paraId="20242F3D" w14:textId="77777777" w:rsidR="00352B47" w:rsidRPr="00613175" w:rsidRDefault="00352B47" w:rsidP="00352B47">
      <w:pPr>
        <w:pStyle w:val="NO"/>
      </w:pPr>
      <w:r w:rsidRPr="00613175">
        <w:t>NOTE 4:</w:t>
      </w:r>
      <w:r w:rsidRPr="00613175">
        <w:tab/>
        <w:t>RFC 3261 [26] provides for the use of the Priority header field with a suggested value of "emergency". It is not precluded that emergency sessions contain this value, but such usage will have no impact on the processing within the IM CN subsystem.</w:t>
      </w:r>
    </w:p>
    <w:p w14:paraId="2734F115" w14:textId="77777777" w:rsidR="00352B47" w:rsidRPr="00613175" w:rsidRDefault="00352B47" w:rsidP="00352B47">
      <w:r w:rsidRPr="00613175">
        <w:t xml:space="preserve">[TS 24.229 clause 5.1.1.4.1]: </w:t>
      </w:r>
    </w:p>
    <w:p w14:paraId="351175C4" w14:textId="77777777" w:rsidR="00352B47" w:rsidRPr="00613175" w:rsidRDefault="00352B47" w:rsidP="00352B47">
      <w:pPr>
        <w:rPr>
          <w:lang w:eastAsia="en-US"/>
        </w:rPr>
      </w:pPr>
      <w:r w:rsidRPr="00613175">
        <w:t>The UE can perform the reregistration of a previously registered public user identity via an initial registration as specified in subclause 5.1.1.2, when binding the previously registered public user identity to new contact address or to the registration flow and the associated contact address (if the multiple registration mechanism is used).</w:t>
      </w:r>
    </w:p>
    <w:p w14:paraId="79DFB073" w14:textId="77777777" w:rsidR="00352B47" w:rsidRPr="00613175" w:rsidRDefault="00352B47" w:rsidP="00352B47">
      <w:r w:rsidRPr="00613175">
        <w:t>[TS 24.229 clause 5.1.1.2.2]</w:t>
      </w:r>
    </w:p>
    <w:p w14:paraId="15811A39" w14:textId="77777777" w:rsidR="00352B47" w:rsidRPr="00613175" w:rsidRDefault="00352B47" w:rsidP="00352B47">
      <w:r w:rsidRPr="00613175">
        <w:t>On sending a REGISTER request, as defined in subclause 5.1.1.2.1, the UE shall additionally populate the header fields as follows:</w:t>
      </w:r>
    </w:p>
    <w:p w14:paraId="14D7CCA9" w14:textId="77777777" w:rsidR="00352B47" w:rsidRPr="00613175" w:rsidRDefault="00352B47" w:rsidP="00352B47">
      <w:pPr>
        <w:pStyle w:val="B10"/>
      </w:pPr>
      <w:r w:rsidRPr="00613175">
        <w:t>a)</w:t>
      </w:r>
      <w:r w:rsidRPr="00613175">
        <w:tab/>
        <w:t>an Authorization header field, with:</w:t>
      </w:r>
    </w:p>
    <w:p w14:paraId="35D31B9A" w14:textId="77777777" w:rsidR="00352B47" w:rsidRPr="00613175" w:rsidRDefault="00352B47" w:rsidP="00352B47">
      <w:pPr>
        <w:pStyle w:val="B2"/>
      </w:pPr>
      <w:r w:rsidRPr="00613175">
        <w:t>-</w:t>
      </w:r>
      <w:r w:rsidRPr="00613175">
        <w:tab/>
        <w:t>the "username" header field parameter, set to the value of the private user identity;</w:t>
      </w:r>
    </w:p>
    <w:p w14:paraId="7ED6C33A" w14:textId="77777777" w:rsidR="00352B47" w:rsidRPr="00613175" w:rsidRDefault="00352B47" w:rsidP="00352B47">
      <w:pPr>
        <w:pStyle w:val="B2"/>
      </w:pPr>
      <w:r w:rsidRPr="00613175">
        <w:t>-</w:t>
      </w:r>
      <w:r w:rsidRPr="00613175">
        <w:tab/>
        <w:t>the "realm" header field parameter, set to the domain name of the home network;</w:t>
      </w:r>
    </w:p>
    <w:p w14:paraId="100C7193" w14:textId="77777777" w:rsidR="00352B47" w:rsidRPr="00613175" w:rsidRDefault="00352B47" w:rsidP="00352B47">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486DBE49" w14:textId="77777777" w:rsidR="00352B47" w:rsidRPr="00613175" w:rsidRDefault="00352B47" w:rsidP="00352B47">
      <w:pPr>
        <w:pStyle w:val="B2"/>
      </w:pPr>
      <w:r w:rsidRPr="00613175">
        <w:t>-</w:t>
      </w:r>
      <w:r w:rsidRPr="00613175">
        <w:tab/>
        <w:t>the "nonce" header field parameter, set to an empty value; and</w:t>
      </w:r>
    </w:p>
    <w:p w14:paraId="3529E4F7" w14:textId="77777777" w:rsidR="00352B47" w:rsidRPr="00613175" w:rsidRDefault="00352B47" w:rsidP="00352B47">
      <w:pPr>
        <w:pStyle w:val="B2"/>
      </w:pPr>
      <w:r w:rsidRPr="00613175">
        <w:t>-</w:t>
      </w:r>
      <w:r w:rsidRPr="00613175">
        <w:tab/>
        <w:t>the "response" header field parameter, set to an empty value;</w:t>
      </w:r>
    </w:p>
    <w:p w14:paraId="2341A788" w14:textId="77777777" w:rsidR="00352B47" w:rsidRPr="00613175" w:rsidRDefault="00352B47" w:rsidP="00352B47">
      <w:pPr>
        <w:pStyle w:val="NO"/>
      </w:pPr>
      <w:r w:rsidRPr="00613175">
        <w:t>NOTE 1:</w:t>
      </w:r>
      <w:r w:rsidRPr="00613175">
        <w:tab/>
        <w:t>If the UE specifies its FQDN in the hostport parameter in the Contact header field and in the sent-by field in the Via header field, then it has to ensure that the given FQDN will resolve (e.g., by reverse DNS lookup) to the IP address that is bound to the security association.</w:t>
      </w:r>
    </w:p>
    <w:p w14:paraId="28C4D10B" w14:textId="77777777" w:rsidR="00352B47" w:rsidRPr="00613175" w:rsidRDefault="00352B47" w:rsidP="00352B47">
      <w:pPr>
        <w:pStyle w:val="NO"/>
      </w:pPr>
      <w:r w:rsidRPr="00613175">
        <w:t>NOTE 2:</w:t>
      </w:r>
      <w:r w:rsidRPr="00613175">
        <w:tab/>
        <w:t>The UE associates two ports, a protected client port and a protected server port, with each pair of security association. For details on the selection of the port values see 3GPP TS 33.203 [19].</w:t>
      </w:r>
    </w:p>
    <w:p w14:paraId="21945529" w14:textId="77777777" w:rsidR="00352B47" w:rsidRPr="00613175" w:rsidRDefault="00352B47" w:rsidP="00352B47">
      <w:pPr>
        <w:pStyle w:val="B10"/>
      </w:pPr>
      <w:r w:rsidRPr="00613175">
        <w:t>b)</w:t>
      </w:r>
      <w:r w:rsidRPr="00613175">
        <w:tab/>
        <w:t>additionally for the Contact header field, if the REGISTER request is protected by a security association, include the protected server port value in the hostport parameter;</w:t>
      </w:r>
    </w:p>
    <w:p w14:paraId="5293C848" w14:textId="77777777" w:rsidR="00352B47" w:rsidRPr="00613175" w:rsidRDefault="00352B47" w:rsidP="00352B47">
      <w:pPr>
        <w:pStyle w:val="B10"/>
      </w:pPr>
      <w:r w:rsidRPr="00613175">
        <w:t>c)</w:t>
      </w:r>
      <w:r w:rsidRPr="00613175">
        <w:tab/>
        <w:t>additionally for the Via header field, for UDP, if the REGISTER request is protected by a security association, include the protected server port value in the sent-by field; and</w:t>
      </w:r>
    </w:p>
    <w:p w14:paraId="0A774974" w14:textId="77777777" w:rsidR="00352B47" w:rsidRPr="00613175" w:rsidRDefault="00352B47" w:rsidP="00352B47">
      <w:pPr>
        <w:pStyle w:val="B10"/>
      </w:pPr>
      <w:r w:rsidRPr="00613175">
        <w:t>d)</w:t>
      </w:r>
      <w:r w:rsidRPr="00613175">
        <w:tab/>
        <w:t>a Security-Client header field set to specify the signalling plane security mechanism the UE supports, the IPsec layer algorithms the UE supports and the parameters needed for the security association setup. The UE shall support the setup of two pairs of security associations as defined in 3GPP TS 33.203 [19]. The syntax of the parameters needed for the security association setup is specified in annex H of 3GPP TS 33.203 [19]. The UE shall support the "ipsec-3gpp" security mechanism, as specified in RFC 3329 [48]. The UE shall support the IPsec layer algorithms for integrity and confidentiality protection as defined in 3GPP TS 33.203 [19], and shall announce support for them according to the procedures defined in RFC 3329 [48].</w:t>
      </w:r>
    </w:p>
    <w:p w14:paraId="1D498BB5" w14:textId="77777777" w:rsidR="00352B47" w:rsidRPr="00613175" w:rsidRDefault="00352B47" w:rsidP="00352B47">
      <w:r w:rsidRPr="00613175">
        <w:t>On receiving the 200 (OK) response to the REGISTER request defined in subclause 5.1.1.2.1, the UE shall additionally:</w:t>
      </w:r>
    </w:p>
    <w:p w14:paraId="29816ACF" w14:textId="77777777" w:rsidR="00352B47" w:rsidRPr="00613175" w:rsidRDefault="00352B47" w:rsidP="00352B47">
      <w:pPr>
        <w:pStyle w:val="B10"/>
      </w:pPr>
      <w:r w:rsidRPr="00613175">
        <w:t>1)</w:t>
      </w:r>
      <w:r w:rsidRPr="00613175">
        <w:tab/>
        <w:t xml:space="preserve">If the UE supports multiple registrations and the REGISTER request contained the "+sip.instance" header field parameter and the </w:t>
      </w:r>
      <w:r w:rsidRPr="00613175">
        <w:rPr>
          <w:lang w:eastAsia="ja-JP"/>
        </w:rPr>
        <w:t>"</w:t>
      </w:r>
      <w:r w:rsidRPr="00613175">
        <w:t>reg-id</w:t>
      </w:r>
      <w:r w:rsidRPr="00613175">
        <w:rPr>
          <w:lang w:eastAsia="ja-JP"/>
        </w:rPr>
        <w:t>"</w:t>
      </w:r>
      <w:r w:rsidRPr="00613175">
        <w:t xml:space="preserve"> header field parameter in the Contact header field, and the "outbound" option-tag in the Supported header field, the UE shall check whether the option-tag "outbound" is present in the Require header field. If the option-tag "outbound" is present, then the UE shall use the bidirectional flow as defined in RFC 5626 [92] as follows:</w:t>
      </w:r>
    </w:p>
    <w:p w14:paraId="64EB48AF" w14:textId="77777777" w:rsidR="00352B47" w:rsidRPr="00613175" w:rsidRDefault="00352B47" w:rsidP="00352B47">
      <w:pPr>
        <w:pStyle w:val="B2"/>
      </w:pPr>
      <w:r w:rsidRPr="00613175">
        <w:t>a)</w:t>
      </w:r>
      <w:r w:rsidRPr="00613175">
        <w:tab/>
        <w:t>for UDP, the bidirectional flow consists of two unidirectional flows, i.e. the first unidirectional flow is identified with the UE's protected client port, the P-CSCF's protected server port, and the respective IP addresses. The UE uses this flow to send the requests and responses to the P-CSCF. The second unidirectional flow is identified with the P-CSCF's protected client port, the UE's protected server port and the IP addresses. The second unidirectional flow is used by the UE to receive the requests and responses from the P-CSCF; or</w:t>
      </w:r>
    </w:p>
    <w:p w14:paraId="31505856" w14:textId="77777777" w:rsidR="00352B47" w:rsidRPr="00613175" w:rsidRDefault="00352B47" w:rsidP="00352B47">
      <w:pPr>
        <w:pStyle w:val="B2"/>
        <w:rPr>
          <w:iCs/>
        </w:rPr>
      </w:pPr>
      <w:r w:rsidRPr="00613175">
        <w:t>b)</w:t>
      </w:r>
      <w:r w:rsidRPr="00613175">
        <w:tab/>
        <w:t xml:space="preserve">for </w:t>
      </w:r>
      <w:smartTag w:uri="urn:schemas-microsoft-com:office:smarttags" w:element="stockticker">
        <w:r w:rsidRPr="00613175">
          <w:t>TCP</w:t>
        </w:r>
      </w:smartTag>
      <w:r w:rsidRPr="00613175">
        <w:t xml:space="preserve">, the bidirectional flow is the </w:t>
      </w:r>
      <w:smartTag w:uri="urn:schemas-microsoft-com:office:smarttags" w:element="stockticker">
        <w:r w:rsidRPr="00613175">
          <w:t>TCP</w:t>
        </w:r>
      </w:smartTag>
      <w:r w:rsidRPr="00613175">
        <w:t xml:space="preserve"> connection between the UE and the P-CSCF. This </w:t>
      </w:r>
      <w:smartTag w:uri="urn:schemas-microsoft-com:office:smarttags" w:element="stockticker">
        <w:r w:rsidRPr="00613175">
          <w:t>TCP</w:t>
        </w:r>
      </w:smartTag>
      <w:r w:rsidRPr="00613175">
        <w:t xml:space="preserve"> connection was established by the UE, i.e. from the UE's protected client port and the UE's IP address to the P-CSCF's protected server port and the P-CSCF's IP address. This </w:t>
      </w:r>
      <w:smartTag w:uri="urn:schemas-microsoft-com:office:smarttags" w:element="stockticker">
        <w:r w:rsidRPr="00613175">
          <w:t>TCP</w:t>
        </w:r>
      </w:smartTag>
      <w:r w:rsidRPr="00613175">
        <w:t xml:space="preserve"> connection is used to exchange SIP messages between the UE and the P-CSCF</w:t>
      </w:r>
      <w:r w:rsidRPr="00613175">
        <w:rPr>
          <w:iCs/>
        </w:rPr>
        <w:t>; and</w:t>
      </w:r>
    </w:p>
    <w:p w14:paraId="7259B142" w14:textId="77777777" w:rsidR="00352B47" w:rsidRPr="00613175" w:rsidRDefault="00352B47" w:rsidP="00352B47">
      <w:pPr>
        <w:pStyle w:val="B10"/>
      </w:pPr>
      <w:r w:rsidRPr="00613175">
        <w:t>2)</w:t>
      </w:r>
      <w:r w:rsidRPr="00613175">
        <w:tab/>
        <w:t>set the security association lifetime to the longest of either the previously existing security association lifetime (if available), or the lifetime of the just completed registration plus 30 seconds.</w:t>
      </w:r>
    </w:p>
    <w:p w14:paraId="75F21EE5" w14:textId="77777777" w:rsidR="00352B47" w:rsidRPr="00613175" w:rsidRDefault="00352B47" w:rsidP="00352B47">
      <w:pPr>
        <w:pStyle w:val="B10"/>
      </w:pPr>
      <w:r w:rsidRPr="00613175">
        <w:t>NOTE 3:</w:t>
      </w:r>
      <w:r w:rsidRPr="00613175">
        <w:tab/>
        <w:t>If the UE receives Authentication-Info, it will proceed as described in RFC 3310 [49].</w:t>
      </w:r>
    </w:p>
    <w:p w14:paraId="64982303" w14:textId="77777777" w:rsidR="00352B47" w:rsidRPr="00613175" w:rsidRDefault="00352B47" w:rsidP="00352B47">
      <w:r w:rsidRPr="00613175">
        <w:t>When a 401 (Unauthorized) response to a REGISTER is received the UE shall behave as described in subclause 5.1.1.5.1.</w:t>
      </w:r>
    </w:p>
    <w:p w14:paraId="3B84129E" w14:textId="77777777" w:rsidR="00352B47" w:rsidRPr="00613175" w:rsidRDefault="00352B47" w:rsidP="00352B47">
      <w:r w:rsidRPr="00613175">
        <w:t>[TS 24.229 clause 5.1.1.5.1]:</w:t>
      </w:r>
    </w:p>
    <w:p w14:paraId="54CAF9C9" w14:textId="77777777" w:rsidR="00352B47" w:rsidRPr="00613175" w:rsidRDefault="00352B47" w:rsidP="00352B47">
      <w:pPr>
        <w:keepNext/>
        <w:keepLines/>
      </w:pPr>
      <w:r w:rsidRPr="00613175">
        <w:t>On receiving a 401 (Unauthorized) response to the REGISTER request, the UE shall:</w:t>
      </w:r>
    </w:p>
    <w:p w14:paraId="09DD6B51" w14:textId="77777777" w:rsidR="00352B47" w:rsidRPr="00613175" w:rsidRDefault="00352B47" w:rsidP="00352B47">
      <w:pPr>
        <w:pStyle w:val="B10"/>
        <w:keepNext/>
        <w:keepLines/>
      </w:pPr>
      <w:r w:rsidRPr="00613175">
        <w:t>1)</w:t>
      </w:r>
      <w:r w:rsidRPr="00613175">
        <w:tab/>
        <w:t xml:space="preserve">extract the </w:t>
      </w:r>
      <w:smartTag w:uri="urn:schemas-microsoft-com:office:smarttags" w:element="stockticker">
        <w:r w:rsidRPr="00613175">
          <w:t>RAND</w:t>
        </w:r>
      </w:smartTag>
      <w:r w:rsidRPr="00613175">
        <w:t xml:space="preserve"> and </w:t>
      </w:r>
      <w:smartTag w:uri="urn:schemas-microsoft-com:office:smarttags" w:element="stockticker">
        <w:r w:rsidRPr="00613175">
          <w:t>AUTN</w:t>
        </w:r>
      </w:smartTag>
      <w:r w:rsidRPr="00613175">
        <w:t xml:space="preserve"> parameters;</w:t>
      </w:r>
    </w:p>
    <w:p w14:paraId="0E6AA6FF" w14:textId="77777777" w:rsidR="00352B47" w:rsidRPr="00613175" w:rsidRDefault="00352B47" w:rsidP="00352B47">
      <w:pPr>
        <w:pStyle w:val="B10"/>
        <w:keepNext/>
        <w:keepLines/>
      </w:pPr>
      <w:r w:rsidRPr="00613175">
        <w:t>2)</w:t>
      </w:r>
      <w:r w:rsidRPr="00613175">
        <w:tab/>
        <w:t xml:space="preserve">check the validity of a received authentication challenge, as described in 3GPP TS 33.203 [19] i.e. the locally calculated XMAC must match the </w:t>
      </w:r>
      <w:smartTag w:uri="urn:schemas-microsoft-com:office:smarttags" w:element="stockticker">
        <w:r w:rsidRPr="00613175">
          <w:t>MAC</w:t>
        </w:r>
      </w:smartTag>
      <w:r w:rsidRPr="00613175">
        <w:t xml:space="preserve"> parameter derived from the </w:t>
      </w:r>
      <w:smartTag w:uri="urn:schemas-microsoft-com:office:smarttags" w:element="stockticker">
        <w:r w:rsidRPr="00613175">
          <w:t>AUTN</w:t>
        </w:r>
      </w:smartTag>
      <w:r w:rsidRPr="00613175">
        <w:t xml:space="preserve"> part of the challenge; and the SQN parameter derived from the </w:t>
      </w:r>
      <w:smartTag w:uri="urn:schemas-microsoft-com:office:smarttags" w:element="stockticker">
        <w:r w:rsidRPr="00613175">
          <w:t>AUTN</w:t>
        </w:r>
      </w:smartTag>
      <w:r w:rsidRPr="00613175">
        <w:t xml:space="preserve"> part of the challenge must be within the correct range; and</w:t>
      </w:r>
    </w:p>
    <w:p w14:paraId="2C952A54" w14:textId="77777777" w:rsidR="00352B47" w:rsidRPr="00613175" w:rsidRDefault="00352B47" w:rsidP="00352B47">
      <w:pPr>
        <w:pStyle w:val="B10"/>
        <w:keepNext/>
        <w:keepLines/>
      </w:pPr>
      <w:r w:rsidRPr="00613175">
        <w:t>3)</w:t>
      </w:r>
      <w:r w:rsidRPr="00613175">
        <w:tab/>
        <w:t>check the existence of the Security-Server header field as described in RFC 3329 [48]. If the Security-Server header field is not present or it does not contain the parameters required for the setup of the set of security associations (see annex H of 3GPP TS 33.203 [19]), the UE shall abandon the authentication procedure and send a new REGISTER request with a new Call-ID.</w:t>
      </w:r>
    </w:p>
    <w:p w14:paraId="71859A00" w14:textId="77777777" w:rsidR="00352B47" w:rsidRPr="00613175" w:rsidRDefault="00352B47" w:rsidP="00352B47">
      <w:r w:rsidRPr="00613175">
        <w:t>In the case that the 401 (Unauthorized) response to the REGISTER request is deemed to be valid the UE shall:</w:t>
      </w:r>
    </w:p>
    <w:p w14:paraId="2D71E8C3" w14:textId="77777777" w:rsidR="00352B47" w:rsidRPr="00613175" w:rsidRDefault="00352B47" w:rsidP="00352B47">
      <w:pPr>
        <w:pStyle w:val="B10"/>
      </w:pPr>
      <w:r w:rsidRPr="00613175">
        <w:t>1)</w:t>
      </w:r>
      <w:r w:rsidRPr="00613175">
        <w:tab/>
        <w:t xml:space="preserve">calculate the </w:t>
      </w:r>
      <w:smartTag w:uri="urn:schemas-microsoft-com:office:smarttags" w:element="stockticker">
        <w:r w:rsidRPr="00613175">
          <w:t>RES</w:t>
        </w:r>
      </w:smartTag>
      <w:r w:rsidRPr="00613175">
        <w:t xml:space="preserve"> parameter and derive the keys CK and IK from </w:t>
      </w:r>
      <w:smartTag w:uri="urn:schemas-microsoft-com:office:smarttags" w:element="stockticker">
        <w:r w:rsidRPr="00613175">
          <w:t>RAND</w:t>
        </w:r>
      </w:smartTag>
      <w:r w:rsidRPr="00613175">
        <w:t xml:space="preserve"> as described in 3GPP TS 33.203 [19];</w:t>
      </w:r>
    </w:p>
    <w:p w14:paraId="05FB56F0" w14:textId="77777777" w:rsidR="00352B47" w:rsidRPr="00613175" w:rsidRDefault="00352B47" w:rsidP="00352B47">
      <w:pPr>
        <w:pStyle w:val="B10"/>
      </w:pPr>
      <w:r w:rsidRPr="00613175">
        <w:t>2)</w:t>
      </w:r>
      <w:r w:rsidRPr="00613175">
        <w:tab/>
        <w:t>set up a temporary set of security associations for this registration based on the static list and parameters the UE received in the 401 (Unauthorized) response and its capabilities sent in the Security-Client header field in the REGISTER request. The UE sets up the temporary set of security associations using the most preferred mechanism and algorithm returned by the P-CSCF and supported by the UE and using IK and CK (only if encryption enabled) as the shared key. The UE shall use the parameters received in the Security-Server header field to setup the temporary set of security associations. The UE shall set a temporary SIP level lifetime for the temporary set of security associations to the value of reg-await-auth timer;</w:t>
      </w:r>
    </w:p>
    <w:p w14:paraId="1642DD5A" w14:textId="77777777" w:rsidR="00352B47" w:rsidRPr="00613175" w:rsidRDefault="00352B47" w:rsidP="00352B47">
      <w:pPr>
        <w:pStyle w:val="B10"/>
      </w:pPr>
      <w:r w:rsidRPr="00613175">
        <w:t>3)</w:t>
      </w:r>
      <w:r w:rsidRPr="00613175">
        <w:tab/>
        <w:t>store the announcement of the media plane security mechanisms the P-CSCF (IMS-</w:t>
      </w:r>
      <w:smartTag w:uri="urn:schemas-microsoft-com:office:smarttags" w:element="stockticker">
        <w:r w:rsidRPr="00613175">
          <w:t>ALG</w:t>
        </w:r>
      </w:smartTag>
      <w:r w:rsidRPr="00613175">
        <w:t>) supports received in the Security-Server header field and labelled with the "mediasec" header field parameter specified in subclause 7.2A.7, if any</w:t>
      </w:r>
      <w:r w:rsidRPr="00613175">
        <w:rPr>
          <w:vanish/>
        </w:rPr>
        <w:t>; and</w:t>
      </w:r>
    </w:p>
    <w:p w14:paraId="1E3286F6" w14:textId="77777777" w:rsidR="00352B47" w:rsidRPr="00613175" w:rsidRDefault="00352B47" w:rsidP="00352B47">
      <w:pPr>
        <w:pStyle w:val="B10"/>
      </w:pPr>
      <w:r w:rsidRPr="00613175">
        <w:t>NOTE 1:</w:t>
      </w:r>
      <w:r w:rsidRPr="00613175">
        <w:tab/>
        <w:t>The "mediasec" header field parameter indicates that security mechanisms are specific to the media plane.</w:t>
      </w:r>
    </w:p>
    <w:p w14:paraId="137046DD" w14:textId="77777777" w:rsidR="00352B47" w:rsidRPr="00613175" w:rsidRDefault="00352B47" w:rsidP="00352B47">
      <w:pPr>
        <w:pStyle w:val="B10"/>
      </w:pPr>
      <w:r w:rsidRPr="00613175">
        <w:t>4)</w:t>
      </w:r>
      <w:r w:rsidRPr="00613175">
        <w:tab/>
        <w:t xml:space="preserve">send another REGISTER request </w:t>
      </w:r>
      <w:r w:rsidRPr="00613175">
        <w:rPr>
          <w:lang w:eastAsia="ja-JP"/>
        </w:rPr>
        <w:t xml:space="preserve">towards the protected server port indicated in the response </w:t>
      </w:r>
      <w:r w:rsidRPr="00613175">
        <w:t>using the temporary set of security associations to protect the message. The header fields are populated as defined for the initial REGISTER request that was challenged with the received 401 (Unauthorized) response, with the addition that the UE shall include an Authorization header field containing:</w:t>
      </w:r>
    </w:p>
    <w:p w14:paraId="555B484D" w14:textId="77777777" w:rsidR="00352B47" w:rsidRPr="00613175" w:rsidRDefault="00352B47" w:rsidP="00352B47">
      <w:pPr>
        <w:pStyle w:val="B2"/>
      </w:pPr>
      <w:r w:rsidRPr="00613175">
        <w:t>-</w:t>
      </w:r>
      <w:r w:rsidRPr="00613175">
        <w:tab/>
        <w:t xml:space="preserve">the "realm" header field parameter set to the value as received in the "realm" </w:t>
      </w:r>
      <w:smartTag w:uri="urn:schemas-microsoft-com:office:smarttags" w:element="stockticker">
        <w:r w:rsidRPr="00613175">
          <w:t>WWW</w:t>
        </w:r>
      </w:smartTag>
      <w:r w:rsidRPr="00613175">
        <w:t>-Authenticate header field parameter;</w:t>
      </w:r>
    </w:p>
    <w:p w14:paraId="29F19EC5" w14:textId="77777777" w:rsidR="00352B47" w:rsidRPr="00613175" w:rsidRDefault="00352B47" w:rsidP="00352B47">
      <w:pPr>
        <w:pStyle w:val="B2"/>
      </w:pPr>
      <w:r w:rsidRPr="00613175">
        <w:t>-</w:t>
      </w:r>
      <w:r w:rsidRPr="00613175">
        <w:tab/>
        <w:t>the "username" header field parameter, set to the value of the private user identity;</w:t>
      </w:r>
    </w:p>
    <w:p w14:paraId="3564BB84" w14:textId="77777777" w:rsidR="00352B47" w:rsidRPr="00613175" w:rsidRDefault="00352B47" w:rsidP="00352B47">
      <w:pPr>
        <w:pStyle w:val="B2"/>
      </w:pPr>
      <w:r w:rsidRPr="00613175">
        <w:t>-</w:t>
      </w:r>
      <w:r w:rsidRPr="00613175">
        <w:tab/>
        <w:t xml:space="preserve">the "response" header field parameter that contains the </w:t>
      </w:r>
      <w:smartTag w:uri="urn:schemas-microsoft-com:office:smarttags" w:element="stockticker">
        <w:r w:rsidRPr="00613175">
          <w:t>RES</w:t>
        </w:r>
      </w:smartTag>
      <w:r w:rsidRPr="00613175">
        <w:t xml:space="preserve"> parameter, as described in RFC 3310 [49];</w:t>
      </w:r>
    </w:p>
    <w:p w14:paraId="747A8985" w14:textId="77777777" w:rsidR="00352B47" w:rsidRPr="00613175" w:rsidRDefault="00352B47" w:rsidP="00352B47">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1BFAB9F7" w14:textId="77777777" w:rsidR="00352B47" w:rsidRPr="00613175" w:rsidRDefault="00352B47" w:rsidP="00352B47">
      <w:pPr>
        <w:pStyle w:val="B2"/>
      </w:pPr>
      <w:r w:rsidRPr="00613175">
        <w:t>-</w:t>
      </w:r>
      <w:r w:rsidRPr="00613175">
        <w:tab/>
        <w:t>the "</w:t>
      </w:r>
      <w:r w:rsidRPr="00613175">
        <w:rPr>
          <w:bCs/>
        </w:rPr>
        <w:t xml:space="preserve">algorithm" header field parameter, </w:t>
      </w:r>
      <w:r w:rsidRPr="00613175">
        <w:t>set to</w:t>
      </w:r>
      <w:r w:rsidRPr="00613175">
        <w:rPr>
          <w:sz w:val="22"/>
          <w:szCs w:val="22"/>
        </w:rPr>
        <w:t xml:space="preserve"> </w:t>
      </w:r>
      <w:r w:rsidRPr="00613175">
        <w:t>the value received in the 401 (Unauthorized) response</w:t>
      </w:r>
      <w:r w:rsidRPr="00613175">
        <w:rPr>
          <w:sz w:val="22"/>
          <w:szCs w:val="22"/>
        </w:rPr>
        <w:t>;</w:t>
      </w:r>
      <w:r w:rsidRPr="00613175">
        <w:t xml:space="preserve"> and</w:t>
      </w:r>
    </w:p>
    <w:p w14:paraId="7CBCFBF0" w14:textId="77777777" w:rsidR="00352B47" w:rsidRPr="00613175" w:rsidRDefault="00352B47" w:rsidP="00352B47">
      <w:pPr>
        <w:pStyle w:val="B2"/>
      </w:pPr>
      <w:r w:rsidRPr="00613175">
        <w:t>-</w:t>
      </w:r>
      <w:r w:rsidRPr="00613175">
        <w:tab/>
        <w:t>the "nonce" header field parameter, set to the value received in the 401 (Unauthorized) response.</w:t>
      </w:r>
    </w:p>
    <w:p w14:paraId="791A23C4" w14:textId="77777777" w:rsidR="00352B47" w:rsidRPr="00613175" w:rsidRDefault="00352B47" w:rsidP="00352B47">
      <w:pPr>
        <w:pStyle w:val="B10"/>
      </w:pPr>
      <w:r w:rsidRPr="00613175">
        <w:tab/>
        <w:t>The UE shall also insert the Security-Client header field that is identical to the Security-Client header field that was included in the previous REGISTER request (i.e. the REGISTER request that was challenged with the received 401 (Unauthorized) response). The UE shall also insert the Security-Verify header field into the request, by mirroring in it the content of the Security-Server header field received in the 401 (Unauthorized) response. The UE shall set the Call-ID of the security association protected REGISTER request which carries the authentication challenge response to the same value as the Call-ID of the 401 (Unauthorized) response which carried the challenge.</w:t>
      </w:r>
    </w:p>
    <w:p w14:paraId="7ADB0086" w14:textId="77777777" w:rsidR="00352B47" w:rsidRPr="00613175" w:rsidRDefault="00352B47" w:rsidP="00352B47">
      <w:pPr>
        <w:pStyle w:val="NO"/>
      </w:pPr>
      <w:r w:rsidRPr="00613175">
        <w:t>NOTE 2:</w:t>
      </w:r>
      <w:r w:rsidRPr="00613175">
        <w:tab/>
        <w:t>The Security-Client header field contains signalling plane security mechanism and if the UE supports media plane security, then media plane security mechanisms are contained, too.</w:t>
      </w:r>
    </w:p>
    <w:p w14:paraId="3EB00B4B" w14:textId="77777777" w:rsidR="00352B47" w:rsidRPr="00613175" w:rsidRDefault="00352B47" w:rsidP="00352B47">
      <w:r w:rsidRPr="00613175">
        <w:t>On receiving the 200 (OK) response for the security association protected REGISTER request registering a public user identity with the associated contact address, the UE shall:</w:t>
      </w:r>
    </w:p>
    <w:p w14:paraId="02AE0468" w14:textId="77777777" w:rsidR="00352B47" w:rsidRPr="00613175" w:rsidRDefault="00352B47" w:rsidP="00352B47">
      <w:pPr>
        <w:pStyle w:val="B10"/>
      </w:pPr>
      <w:r w:rsidRPr="00613175">
        <w:t>-</w:t>
      </w:r>
      <w:r w:rsidRPr="00613175">
        <w:tab/>
        <w:t>change the temporary set of security associations to a newly established set of security associations, i.e. set its SIP level lifetime to the longest of either the previously existing set of security associations SIP level lifetime, or the lifetime of the just completed registration plus 30 seconds; and</w:t>
      </w:r>
    </w:p>
    <w:p w14:paraId="68EBBA2F" w14:textId="77777777" w:rsidR="00352B47" w:rsidRPr="00613175" w:rsidRDefault="00352B47" w:rsidP="00352B47">
      <w:pPr>
        <w:pStyle w:val="B10"/>
      </w:pPr>
      <w:r w:rsidRPr="00613175">
        <w:t>-</w:t>
      </w:r>
      <w:r w:rsidRPr="00613175">
        <w:tab/>
        <w:t>if this is the only set of security associations available toward the P-CSCF, use the newly established set of security associations for further</w:t>
      </w:r>
      <w:r w:rsidRPr="00613175">
        <w:rPr>
          <w:i/>
          <w:iCs/>
        </w:rPr>
        <w:t xml:space="preserve"> </w:t>
      </w:r>
      <w:r w:rsidRPr="00613175">
        <w:t>messages sent towards the P-CSCF. If there are additional sets of security associations (e.g. due to registration of multiple contact addresses), the UE can either use them or use the newly established set of security associations for further</w:t>
      </w:r>
      <w:r w:rsidRPr="00613175">
        <w:rPr>
          <w:i/>
          <w:iCs/>
        </w:rPr>
        <w:t xml:space="preserve"> </w:t>
      </w:r>
      <w:r w:rsidRPr="00613175">
        <w:t>messages sent towards the P-CSCF as appropriate.</w:t>
      </w:r>
    </w:p>
    <w:p w14:paraId="365283F4" w14:textId="77777777" w:rsidR="00352B47" w:rsidRPr="00613175" w:rsidRDefault="00352B47" w:rsidP="00352B47">
      <w:r w:rsidRPr="00613175">
        <w:t>[TS 33.203 clause 7.5]:</w:t>
      </w:r>
    </w:p>
    <w:p w14:paraId="169D012F" w14:textId="77777777" w:rsidR="00352B47" w:rsidRPr="00613175" w:rsidRDefault="00352B47" w:rsidP="00352B47">
      <w:pPr>
        <w:rPr>
          <w:lang w:eastAsia="en-US"/>
        </w:rPr>
      </w:pPr>
      <w:r w:rsidRPr="00613175">
        <w:t>When a UE changes its IP address, e.g. by using the method described in RFC 3041 [18], then the UE shall delete the existing SA's and initiate an unprotected registration procedure using the new IP address as the source IP address in the packets carrying the REGISTER messages.</w:t>
      </w:r>
    </w:p>
    <w:p w14:paraId="20431DE0" w14:textId="77777777" w:rsidR="00352B47" w:rsidRPr="00613175" w:rsidRDefault="00352B47" w:rsidP="00352B47">
      <w:pPr>
        <w:keepNext/>
        <w:keepLines/>
        <w:spacing w:before="120"/>
        <w:ind w:left="1985" w:hanging="1985"/>
        <w:rPr>
          <w:rFonts w:ascii="Arial" w:hAnsi="Arial"/>
          <w:snapToGrid w:val="0"/>
        </w:rPr>
      </w:pPr>
      <w:r w:rsidRPr="00613175">
        <w:rPr>
          <w:rFonts w:ascii="Arial" w:hAnsi="Arial"/>
          <w:snapToGrid w:val="0"/>
        </w:rPr>
        <w:t>Reference(s)</w:t>
      </w:r>
    </w:p>
    <w:p w14:paraId="49DDDDE3" w14:textId="77777777" w:rsidR="00352B47" w:rsidRPr="00613175" w:rsidRDefault="00352B47" w:rsidP="00352B47">
      <w:pPr>
        <w:rPr>
          <w:snapToGrid w:val="0"/>
          <w:lang w:eastAsia="en-US"/>
        </w:rPr>
      </w:pPr>
      <w:r w:rsidRPr="00613175">
        <w:rPr>
          <w:snapToGrid w:val="0"/>
        </w:rPr>
        <w:t>3GPP T</w:t>
      </w:r>
      <w:r w:rsidRPr="00613175">
        <w:t>S 24.229 [7], clauses 5.1.6.2A, 5.1.1.2.2, 5.1.1.2.1, 5.1.1.5.1 and 5.1.6.4, 33.203 [16] clause 7.5.</w:t>
      </w:r>
    </w:p>
    <w:p w14:paraId="5F961A31" w14:textId="77777777" w:rsidR="00352B47" w:rsidRPr="00613175" w:rsidRDefault="00352B47" w:rsidP="00352B47">
      <w:pPr>
        <w:pStyle w:val="H6"/>
      </w:pPr>
      <w:r w:rsidRPr="00613175">
        <w:t>10.11.3</w:t>
      </w:r>
      <w:r w:rsidRPr="00613175">
        <w:tab/>
        <w:t>Test description</w:t>
      </w:r>
    </w:p>
    <w:p w14:paraId="1C77A3A4" w14:textId="77777777" w:rsidR="00352B47" w:rsidRPr="00613175" w:rsidRDefault="00352B47" w:rsidP="00352B47">
      <w:pPr>
        <w:pStyle w:val="H6"/>
      </w:pPr>
      <w:r w:rsidRPr="00613175">
        <w:t>10.11.3.1</w:t>
      </w:r>
      <w:r w:rsidRPr="00613175">
        <w:tab/>
        <w:t>Pre-test conditions</w:t>
      </w:r>
    </w:p>
    <w:p w14:paraId="34CD9C40" w14:textId="77777777" w:rsidR="00352B47" w:rsidRPr="00613175" w:rsidRDefault="00352B47" w:rsidP="00352B47">
      <w:pPr>
        <w:pStyle w:val="H6"/>
      </w:pPr>
      <w:r w:rsidRPr="00613175">
        <w:t>System Simulator:</w:t>
      </w:r>
    </w:p>
    <w:p w14:paraId="4EF01CA4" w14:textId="77777777" w:rsidR="00352B47" w:rsidRPr="00613175" w:rsidRDefault="00352B47" w:rsidP="00352B47">
      <w:pPr>
        <w:pStyle w:val="B10"/>
      </w:pPr>
      <w:r w:rsidRPr="00613175">
        <w:t>-</w:t>
      </w:r>
      <w:r w:rsidRPr="00613175">
        <w:tab/>
        <w:t>1 NR Cell connected to 5GC, default parameters.</w:t>
      </w:r>
    </w:p>
    <w:p w14:paraId="6C878DCD" w14:textId="77777777" w:rsidR="00352B47" w:rsidRPr="00613175" w:rsidRDefault="00352B47" w:rsidP="00352B47">
      <w:pPr>
        <w:pStyle w:val="H6"/>
      </w:pPr>
      <w:r w:rsidRPr="00613175">
        <w:t>UE:</w:t>
      </w:r>
    </w:p>
    <w:p w14:paraId="2757E397" w14:textId="77777777" w:rsidR="00352B47" w:rsidRPr="00613175" w:rsidRDefault="00352B47" w:rsidP="00352B47">
      <w:pPr>
        <w:pStyle w:val="B10"/>
      </w:pPr>
      <w:r w:rsidRPr="00613175">
        <w:t>-</w:t>
      </w:r>
      <w:r w:rsidRPr="00613175">
        <w:tab/>
        <w:t>UE contains either ISIM and USIM applications or only USIM application on UICC.</w:t>
      </w:r>
    </w:p>
    <w:p w14:paraId="71C2E3E8" w14:textId="77777777" w:rsidR="00352B47" w:rsidRPr="00613175" w:rsidRDefault="00352B47" w:rsidP="00352B47">
      <w:pPr>
        <w:pStyle w:val="B10"/>
      </w:pPr>
      <w:r w:rsidRPr="00613175">
        <w:t>-</w:t>
      </w:r>
      <w:r w:rsidRPr="00613175">
        <w:tab/>
        <w:t>UE is configured to register for IMS after switch on.</w:t>
      </w:r>
    </w:p>
    <w:p w14:paraId="5CAE2321" w14:textId="77777777" w:rsidR="00352B47" w:rsidRPr="00613175" w:rsidRDefault="00352B47" w:rsidP="00352B47">
      <w:pPr>
        <w:pStyle w:val="H6"/>
      </w:pPr>
      <w:r w:rsidRPr="00613175">
        <w:t>Preamble:</w:t>
      </w:r>
    </w:p>
    <w:p w14:paraId="1F869FE7" w14:textId="77777777" w:rsidR="00352B47" w:rsidRPr="00613175" w:rsidRDefault="00352B47" w:rsidP="00352B47">
      <w:pPr>
        <w:pStyle w:val="B10"/>
      </w:pPr>
      <w:r w:rsidRPr="00613175">
        <w:t>-</w:t>
      </w:r>
      <w:r w:rsidRPr="00613175">
        <w:tab/>
        <w:t>The UE is in test state 1N-A (TS 38.508-1 [21]) and registered to IMS.</w:t>
      </w:r>
    </w:p>
    <w:p w14:paraId="0AB11E83" w14:textId="77777777" w:rsidR="00352B47" w:rsidRPr="00613175" w:rsidRDefault="00352B47" w:rsidP="00352B47">
      <w:pPr>
        <w:pStyle w:val="H6"/>
      </w:pPr>
      <w:r w:rsidRPr="00613175">
        <w:t>10.11.3.2</w:t>
      </w:r>
      <w:r w:rsidRPr="00613175">
        <w:tab/>
        <w:t>Test procedure sequence</w:t>
      </w:r>
    </w:p>
    <w:p w14:paraId="47EC46E7" w14:textId="77777777" w:rsidR="00352B47" w:rsidRPr="00613175" w:rsidRDefault="00352B47" w:rsidP="00352B47">
      <w:pPr>
        <w:pStyle w:val="TH"/>
      </w:pPr>
      <w:r w:rsidRPr="00613175">
        <w:t>Table 10.11.3.2-1: Main Behaviour</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029"/>
        <w:gridCol w:w="983"/>
        <w:gridCol w:w="2524"/>
        <w:gridCol w:w="563"/>
        <w:gridCol w:w="843"/>
      </w:tblGrid>
      <w:tr w:rsidR="00352B47" w:rsidRPr="00613175" w14:paraId="5486354F" w14:textId="77777777" w:rsidTr="00352B47">
        <w:trPr>
          <w:jc w:val="center"/>
        </w:trPr>
        <w:tc>
          <w:tcPr>
            <w:tcW w:w="704" w:type="dxa"/>
            <w:tcBorders>
              <w:top w:val="single" w:sz="4" w:space="0" w:color="auto"/>
              <w:left w:val="single" w:sz="4" w:space="0" w:color="auto"/>
              <w:bottom w:val="nil"/>
              <w:right w:val="single" w:sz="4" w:space="0" w:color="auto"/>
            </w:tcBorders>
            <w:hideMark/>
          </w:tcPr>
          <w:p w14:paraId="4E68F86A" w14:textId="77777777" w:rsidR="00352B47" w:rsidRPr="00613175" w:rsidRDefault="00352B47">
            <w:pPr>
              <w:pStyle w:val="TAH"/>
            </w:pPr>
            <w:r w:rsidRPr="00613175">
              <w:t>St</w:t>
            </w:r>
          </w:p>
        </w:tc>
        <w:tc>
          <w:tcPr>
            <w:tcW w:w="4026" w:type="dxa"/>
            <w:tcBorders>
              <w:top w:val="single" w:sz="4" w:space="0" w:color="auto"/>
              <w:left w:val="single" w:sz="4" w:space="0" w:color="auto"/>
              <w:bottom w:val="single" w:sz="4" w:space="0" w:color="auto"/>
              <w:right w:val="single" w:sz="4" w:space="0" w:color="auto"/>
            </w:tcBorders>
            <w:hideMark/>
          </w:tcPr>
          <w:p w14:paraId="2C0ED4F3" w14:textId="77777777" w:rsidR="00352B47" w:rsidRPr="00613175" w:rsidRDefault="00352B47">
            <w:pPr>
              <w:pStyle w:val="TAH"/>
            </w:pPr>
            <w:r w:rsidRPr="00613175">
              <w:t>Procedure</w:t>
            </w:r>
          </w:p>
        </w:tc>
        <w:tc>
          <w:tcPr>
            <w:tcW w:w="3504" w:type="dxa"/>
            <w:gridSpan w:val="2"/>
            <w:tcBorders>
              <w:top w:val="single" w:sz="4" w:space="0" w:color="auto"/>
              <w:left w:val="single" w:sz="4" w:space="0" w:color="auto"/>
              <w:bottom w:val="single" w:sz="4" w:space="0" w:color="auto"/>
              <w:right w:val="single" w:sz="4" w:space="0" w:color="auto"/>
            </w:tcBorders>
            <w:hideMark/>
          </w:tcPr>
          <w:p w14:paraId="500C2AF8" w14:textId="77777777" w:rsidR="00352B47" w:rsidRPr="00613175" w:rsidRDefault="00352B47">
            <w:pPr>
              <w:pStyle w:val="TAH"/>
            </w:pPr>
            <w:r w:rsidRPr="00613175">
              <w:t>Message Sequence</w:t>
            </w:r>
          </w:p>
        </w:tc>
        <w:tc>
          <w:tcPr>
            <w:tcW w:w="563" w:type="dxa"/>
            <w:tcBorders>
              <w:top w:val="single" w:sz="4" w:space="0" w:color="auto"/>
              <w:left w:val="single" w:sz="4" w:space="0" w:color="auto"/>
              <w:bottom w:val="nil"/>
              <w:right w:val="single" w:sz="4" w:space="0" w:color="auto"/>
            </w:tcBorders>
            <w:hideMark/>
          </w:tcPr>
          <w:p w14:paraId="7DD94AE0" w14:textId="77777777" w:rsidR="00352B47" w:rsidRPr="00613175" w:rsidRDefault="00352B47">
            <w:pPr>
              <w:pStyle w:val="TAH"/>
            </w:pPr>
            <w:r w:rsidRPr="00613175">
              <w:t>TP</w:t>
            </w:r>
          </w:p>
        </w:tc>
        <w:tc>
          <w:tcPr>
            <w:tcW w:w="842" w:type="dxa"/>
            <w:tcBorders>
              <w:top w:val="single" w:sz="4" w:space="0" w:color="auto"/>
              <w:left w:val="single" w:sz="4" w:space="0" w:color="auto"/>
              <w:bottom w:val="nil"/>
              <w:right w:val="single" w:sz="4" w:space="0" w:color="auto"/>
            </w:tcBorders>
            <w:hideMark/>
          </w:tcPr>
          <w:p w14:paraId="141A6AF7" w14:textId="77777777" w:rsidR="00352B47" w:rsidRPr="00613175" w:rsidRDefault="00352B47">
            <w:pPr>
              <w:pStyle w:val="TAH"/>
            </w:pPr>
            <w:r w:rsidRPr="00613175">
              <w:t>Verdict</w:t>
            </w:r>
          </w:p>
        </w:tc>
      </w:tr>
      <w:tr w:rsidR="00352B47" w:rsidRPr="00613175" w14:paraId="0CEB19C1" w14:textId="77777777" w:rsidTr="00352B47">
        <w:trPr>
          <w:jc w:val="center"/>
        </w:trPr>
        <w:tc>
          <w:tcPr>
            <w:tcW w:w="704" w:type="dxa"/>
            <w:tcBorders>
              <w:top w:val="nil"/>
              <w:left w:val="single" w:sz="4" w:space="0" w:color="auto"/>
              <w:bottom w:val="single" w:sz="4" w:space="0" w:color="auto"/>
              <w:right w:val="single" w:sz="4" w:space="0" w:color="auto"/>
            </w:tcBorders>
          </w:tcPr>
          <w:p w14:paraId="3BB7FEA7" w14:textId="77777777" w:rsidR="00352B47" w:rsidRPr="00613175" w:rsidRDefault="00352B47">
            <w:pPr>
              <w:pStyle w:val="TAH"/>
            </w:pPr>
          </w:p>
        </w:tc>
        <w:tc>
          <w:tcPr>
            <w:tcW w:w="4026" w:type="dxa"/>
            <w:tcBorders>
              <w:top w:val="single" w:sz="4" w:space="0" w:color="auto"/>
              <w:left w:val="single" w:sz="4" w:space="0" w:color="auto"/>
              <w:bottom w:val="single" w:sz="4" w:space="0" w:color="auto"/>
              <w:right w:val="single" w:sz="4" w:space="0" w:color="auto"/>
            </w:tcBorders>
          </w:tcPr>
          <w:p w14:paraId="1CB1162D" w14:textId="77777777" w:rsidR="00352B47" w:rsidRPr="00613175" w:rsidRDefault="00352B47">
            <w:pPr>
              <w:pStyle w:val="TAH"/>
            </w:pPr>
          </w:p>
        </w:tc>
        <w:tc>
          <w:tcPr>
            <w:tcW w:w="982" w:type="dxa"/>
            <w:tcBorders>
              <w:top w:val="single" w:sz="4" w:space="0" w:color="auto"/>
              <w:left w:val="single" w:sz="4" w:space="0" w:color="auto"/>
              <w:bottom w:val="single" w:sz="4" w:space="0" w:color="auto"/>
              <w:right w:val="single" w:sz="4" w:space="0" w:color="auto"/>
            </w:tcBorders>
            <w:hideMark/>
          </w:tcPr>
          <w:p w14:paraId="50AC7717" w14:textId="77777777" w:rsidR="00352B47" w:rsidRPr="00613175" w:rsidRDefault="00352B47">
            <w:pPr>
              <w:pStyle w:val="TAH"/>
            </w:pPr>
            <w:r w:rsidRPr="00613175">
              <w:t>U - S</w:t>
            </w:r>
          </w:p>
        </w:tc>
        <w:tc>
          <w:tcPr>
            <w:tcW w:w="2522" w:type="dxa"/>
            <w:tcBorders>
              <w:top w:val="single" w:sz="4" w:space="0" w:color="auto"/>
              <w:left w:val="single" w:sz="4" w:space="0" w:color="auto"/>
              <w:bottom w:val="single" w:sz="4" w:space="0" w:color="auto"/>
              <w:right w:val="single" w:sz="4" w:space="0" w:color="auto"/>
            </w:tcBorders>
            <w:hideMark/>
          </w:tcPr>
          <w:p w14:paraId="036196C9" w14:textId="77777777" w:rsidR="00352B47" w:rsidRPr="00613175" w:rsidRDefault="00352B47">
            <w:pPr>
              <w:pStyle w:val="TAH"/>
            </w:pPr>
            <w:r w:rsidRPr="00613175">
              <w:t>Message</w:t>
            </w:r>
          </w:p>
        </w:tc>
        <w:tc>
          <w:tcPr>
            <w:tcW w:w="563" w:type="dxa"/>
            <w:tcBorders>
              <w:top w:val="nil"/>
              <w:left w:val="single" w:sz="4" w:space="0" w:color="auto"/>
              <w:bottom w:val="single" w:sz="4" w:space="0" w:color="auto"/>
              <w:right w:val="single" w:sz="4" w:space="0" w:color="auto"/>
            </w:tcBorders>
          </w:tcPr>
          <w:p w14:paraId="51E23FEF" w14:textId="77777777" w:rsidR="00352B47" w:rsidRPr="00613175" w:rsidRDefault="00352B47">
            <w:pPr>
              <w:pStyle w:val="TAH"/>
            </w:pPr>
          </w:p>
        </w:tc>
        <w:tc>
          <w:tcPr>
            <w:tcW w:w="842" w:type="dxa"/>
            <w:tcBorders>
              <w:top w:val="nil"/>
              <w:left w:val="single" w:sz="4" w:space="0" w:color="auto"/>
              <w:bottom w:val="single" w:sz="4" w:space="0" w:color="auto"/>
              <w:right w:val="single" w:sz="4" w:space="0" w:color="auto"/>
            </w:tcBorders>
          </w:tcPr>
          <w:p w14:paraId="6FBBA663" w14:textId="77777777" w:rsidR="00352B47" w:rsidRPr="00613175" w:rsidRDefault="00352B47">
            <w:pPr>
              <w:pStyle w:val="TAH"/>
            </w:pPr>
          </w:p>
        </w:tc>
      </w:tr>
      <w:tr w:rsidR="00352B47" w:rsidRPr="00613175" w14:paraId="306085A0"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hideMark/>
          </w:tcPr>
          <w:p w14:paraId="3247C945" w14:textId="77777777" w:rsidR="00352B47" w:rsidRPr="00613175" w:rsidRDefault="00352B47">
            <w:pPr>
              <w:pStyle w:val="TAC"/>
              <w:rPr>
                <w:lang w:eastAsia="zh-CN"/>
              </w:rPr>
            </w:pPr>
            <w:r w:rsidRPr="00613175">
              <w:rPr>
                <w:lang w:eastAsia="zh-CN"/>
              </w:rPr>
              <w:t>1</w:t>
            </w:r>
          </w:p>
        </w:tc>
        <w:tc>
          <w:tcPr>
            <w:tcW w:w="4026" w:type="dxa"/>
            <w:tcBorders>
              <w:top w:val="single" w:sz="4" w:space="0" w:color="auto"/>
              <w:left w:val="single" w:sz="4" w:space="0" w:color="auto"/>
              <w:bottom w:val="single" w:sz="4" w:space="0" w:color="auto"/>
              <w:right w:val="single" w:sz="4" w:space="0" w:color="auto"/>
            </w:tcBorders>
            <w:hideMark/>
          </w:tcPr>
          <w:p w14:paraId="070132D6" w14:textId="77777777" w:rsidR="00352B47" w:rsidRPr="00613175" w:rsidRDefault="00352B47">
            <w:pPr>
              <w:pStyle w:val="TAL"/>
              <w:rPr>
                <w:snapToGrid w:val="0"/>
                <w:lang w:eastAsia="zh-CN"/>
              </w:rPr>
            </w:pPr>
            <w:r w:rsidRPr="00613175">
              <w:rPr>
                <w:snapToGrid w:val="0"/>
                <w:lang w:eastAsia="zh-CN"/>
              </w:rPr>
              <w:t>UE is made to initiates an emergency call</w:t>
            </w:r>
          </w:p>
        </w:tc>
        <w:tc>
          <w:tcPr>
            <w:tcW w:w="982" w:type="dxa"/>
            <w:tcBorders>
              <w:top w:val="single" w:sz="4" w:space="0" w:color="auto"/>
              <w:left w:val="single" w:sz="4" w:space="0" w:color="auto"/>
              <w:bottom w:val="single" w:sz="4" w:space="0" w:color="auto"/>
              <w:right w:val="single" w:sz="4" w:space="0" w:color="auto"/>
            </w:tcBorders>
            <w:hideMark/>
          </w:tcPr>
          <w:p w14:paraId="5407FC41" w14:textId="77777777" w:rsidR="00352B47" w:rsidRPr="00613175" w:rsidRDefault="00352B47">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51653283" w14:textId="77777777" w:rsidR="00352B47" w:rsidRPr="00613175" w:rsidRDefault="00352B47">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324FB0D2" w14:textId="77777777" w:rsidR="00352B47" w:rsidRPr="00613175" w:rsidRDefault="00352B47">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363F2AFA" w14:textId="77777777" w:rsidR="00352B47" w:rsidRPr="00613175" w:rsidRDefault="00352B47">
            <w:pPr>
              <w:pStyle w:val="TAC"/>
              <w:rPr>
                <w:lang w:eastAsia="zh-CN"/>
              </w:rPr>
            </w:pPr>
            <w:r w:rsidRPr="00613175">
              <w:rPr>
                <w:lang w:eastAsia="zh-CN"/>
              </w:rPr>
              <w:t>-</w:t>
            </w:r>
          </w:p>
        </w:tc>
      </w:tr>
      <w:tr w:rsidR="00352B47" w:rsidRPr="00613175" w14:paraId="1C4DF7EF"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hideMark/>
          </w:tcPr>
          <w:p w14:paraId="01F30593" w14:textId="77777777" w:rsidR="00352B47" w:rsidRPr="00613175" w:rsidRDefault="00352B47">
            <w:pPr>
              <w:pStyle w:val="TAC"/>
              <w:rPr>
                <w:lang w:eastAsia="zh-CN"/>
              </w:rPr>
            </w:pPr>
            <w:r w:rsidRPr="00613175">
              <w:rPr>
                <w:lang w:eastAsia="zh-CN"/>
              </w:rPr>
              <w:t>2-5</w:t>
            </w:r>
          </w:p>
        </w:tc>
        <w:tc>
          <w:tcPr>
            <w:tcW w:w="4026" w:type="dxa"/>
            <w:tcBorders>
              <w:top w:val="single" w:sz="4" w:space="0" w:color="auto"/>
              <w:left w:val="single" w:sz="4" w:space="0" w:color="auto"/>
              <w:bottom w:val="single" w:sz="4" w:space="0" w:color="auto"/>
              <w:right w:val="single" w:sz="4" w:space="0" w:color="auto"/>
            </w:tcBorders>
            <w:hideMark/>
          </w:tcPr>
          <w:p w14:paraId="63297F97" w14:textId="77777777" w:rsidR="00352B47" w:rsidRPr="00613175" w:rsidRDefault="00352B47">
            <w:pPr>
              <w:pStyle w:val="TAL"/>
              <w:rPr>
                <w:snapToGrid w:val="0"/>
                <w:lang w:eastAsia="zh-CN"/>
              </w:rPr>
            </w:pPr>
            <w:r w:rsidRPr="00613175">
              <w:rPr>
                <w:lang w:eastAsia="zh-CN"/>
              </w:rPr>
              <w:t>Check: Does the UE correctly initiate and complete emergency registration?</w:t>
            </w:r>
          </w:p>
          <w:p w14:paraId="4A109D9F" w14:textId="77777777" w:rsidR="00352B47" w:rsidRPr="00613175" w:rsidRDefault="00352B47">
            <w:pPr>
              <w:pStyle w:val="TAL"/>
              <w:rPr>
                <w:snapToGrid w:val="0"/>
                <w:lang w:eastAsia="zh-CN"/>
              </w:rPr>
            </w:pPr>
            <w:r w:rsidRPr="00613175">
              <w:rPr>
                <w:snapToGrid w:val="0"/>
                <w:lang w:eastAsia="zh-CN"/>
              </w:rPr>
              <w:t>(Steps 1-4 of Annex A.3)</w:t>
            </w:r>
          </w:p>
        </w:tc>
        <w:tc>
          <w:tcPr>
            <w:tcW w:w="982" w:type="dxa"/>
            <w:tcBorders>
              <w:top w:val="single" w:sz="4" w:space="0" w:color="auto"/>
              <w:left w:val="single" w:sz="4" w:space="0" w:color="auto"/>
              <w:bottom w:val="single" w:sz="4" w:space="0" w:color="auto"/>
              <w:right w:val="single" w:sz="4" w:space="0" w:color="auto"/>
            </w:tcBorders>
            <w:hideMark/>
          </w:tcPr>
          <w:p w14:paraId="7A7BBE77" w14:textId="77777777" w:rsidR="00352B47" w:rsidRPr="00613175" w:rsidRDefault="00352B47">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7846D609" w14:textId="77777777" w:rsidR="00352B47" w:rsidRPr="00613175" w:rsidRDefault="00352B47">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508E0C62" w14:textId="77777777" w:rsidR="00352B47" w:rsidRPr="00613175" w:rsidRDefault="00352B47">
            <w:pPr>
              <w:pStyle w:val="TAC"/>
              <w:rPr>
                <w:lang w:eastAsia="zh-CN"/>
              </w:rPr>
            </w:pPr>
            <w:r w:rsidRPr="00613175">
              <w:rPr>
                <w:lang w:eastAsia="zh-CN"/>
              </w:rPr>
              <w:t>1</w:t>
            </w:r>
          </w:p>
        </w:tc>
        <w:tc>
          <w:tcPr>
            <w:tcW w:w="842" w:type="dxa"/>
            <w:tcBorders>
              <w:top w:val="single" w:sz="4" w:space="0" w:color="auto"/>
              <w:left w:val="single" w:sz="4" w:space="0" w:color="auto"/>
              <w:bottom w:val="single" w:sz="4" w:space="0" w:color="auto"/>
              <w:right w:val="single" w:sz="4" w:space="0" w:color="auto"/>
            </w:tcBorders>
            <w:hideMark/>
          </w:tcPr>
          <w:p w14:paraId="747DE1D7" w14:textId="77777777" w:rsidR="00352B47" w:rsidRPr="00613175" w:rsidRDefault="00352B47">
            <w:pPr>
              <w:pStyle w:val="TAC"/>
              <w:rPr>
                <w:lang w:eastAsia="zh-CN"/>
              </w:rPr>
            </w:pPr>
            <w:r w:rsidRPr="00613175">
              <w:rPr>
                <w:lang w:eastAsia="zh-CN"/>
              </w:rPr>
              <w:t>P</w:t>
            </w:r>
          </w:p>
        </w:tc>
      </w:tr>
      <w:tr w:rsidR="00352B47" w:rsidRPr="00613175" w14:paraId="5DC15DD6"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hideMark/>
          </w:tcPr>
          <w:p w14:paraId="762D44FE" w14:textId="77777777" w:rsidR="00352B47" w:rsidRPr="00613175" w:rsidRDefault="00352B47">
            <w:pPr>
              <w:pStyle w:val="TAC"/>
              <w:rPr>
                <w:lang w:eastAsia="zh-CN"/>
              </w:rPr>
            </w:pPr>
            <w:r w:rsidRPr="00613175">
              <w:rPr>
                <w:lang w:eastAsia="zh-CN"/>
              </w:rPr>
              <w:t>6-9</w:t>
            </w:r>
          </w:p>
        </w:tc>
        <w:tc>
          <w:tcPr>
            <w:tcW w:w="4026" w:type="dxa"/>
            <w:tcBorders>
              <w:top w:val="single" w:sz="4" w:space="0" w:color="auto"/>
              <w:left w:val="single" w:sz="4" w:space="0" w:color="auto"/>
              <w:bottom w:val="single" w:sz="4" w:space="0" w:color="auto"/>
              <w:right w:val="single" w:sz="4" w:space="0" w:color="auto"/>
            </w:tcBorders>
            <w:hideMark/>
          </w:tcPr>
          <w:p w14:paraId="41BCB4D1" w14:textId="77777777" w:rsidR="00352B47" w:rsidRPr="00613175" w:rsidRDefault="00352B47">
            <w:pPr>
              <w:pStyle w:val="TAL"/>
              <w:rPr>
                <w:lang w:eastAsia="zh-CN"/>
              </w:rPr>
            </w:pPr>
            <w:r w:rsidRPr="00613175">
              <w:rPr>
                <w:lang w:eastAsia="zh-CN"/>
              </w:rPr>
              <w:t>Check: Does the UE correctly initiate and complete the establishment of an emergency voice call?</w:t>
            </w:r>
          </w:p>
          <w:p w14:paraId="7F71892B" w14:textId="77777777" w:rsidR="00352B47" w:rsidRPr="00613175" w:rsidRDefault="00352B47">
            <w:pPr>
              <w:pStyle w:val="TAL"/>
              <w:rPr>
                <w:lang w:eastAsia="zh-CN"/>
              </w:rPr>
            </w:pPr>
            <w:r w:rsidRPr="00613175">
              <w:rPr>
                <w:snapToGrid w:val="0"/>
                <w:lang w:eastAsia="zh-CN"/>
              </w:rPr>
              <w:t>(Steps 1-4 of Annex A.6)</w:t>
            </w:r>
          </w:p>
        </w:tc>
        <w:tc>
          <w:tcPr>
            <w:tcW w:w="982" w:type="dxa"/>
            <w:tcBorders>
              <w:top w:val="single" w:sz="4" w:space="0" w:color="auto"/>
              <w:left w:val="single" w:sz="4" w:space="0" w:color="auto"/>
              <w:bottom w:val="single" w:sz="4" w:space="0" w:color="auto"/>
              <w:right w:val="single" w:sz="4" w:space="0" w:color="auto"/>
            </w:tcBorders>
            <w:hideMark/>
          </w:tcPr>
          <w:p w14:paraId="41A82F42" w14:textId="77777777" w:rsidR="00352B47" w:rsidRPr="00613175" w:rsidRDefault="00352B47">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6C29BB89" w14:textId="77777777" w:rsidR="00352B47" w:rsidRPr="00613175" w:rsidRDefault="00352B47">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180C5854" w14:textId="77777777" w:rsidR="00352B47" w:rsidRPr="00613175" w:rsidRDefault="00352B47">
            <w:pPr>
              <w:pStyle w:val="TAC"/>
              <w:rPr>
                <w:lang w:eastAsia="zh-CN"/>
              </w:rPr>
            </w:pPr>
            <w:r w:rsidRPr="00613175">
              <w:rPr>
                <w:lang w:eastAsia="zh-CN"/>
              </w:rPr>
              <w:t>1</w:t>
            </w:r>
          </w:p>
        </w:tc>
        <w:tc>
          <w:tcPr>
            <w:tcW w:w="842" w:type="dxa"/>
            <w:tcBorders>
              <w:top w:val="single" w:sz="4" w:space="0" w:color="auto"/>
              <w:left w:val="single" w:sz="4" w:space="0" w:color="auto"/>
              <w:bottom w:val="single" w:sz="4" w:space="0" w:color="auto"/>
              <w:right w:val="single" w:sz="4" w:space="0" w:color="auto"/>
            </w:tcBorders>
            <w:hideMark/>
          </w:tcPr>
          <w:p w14:paraId="2CA5552D" w14:textId="77777777" w:rsidR="00352B47" w:rsidRPr="00613175" w:rsidRDefault="00352B47">
            <w:pPr>
              <w:pStyle w:val="TAC"/>
              <w:rPr>
                <w:lang w:eastAsia="zh-CN"/>
              </w:rPr>
            </w:pPr>
            <w:r w:rsidRPr="00613175">
              <w:rPr>
                <w:lang w:eastAsia="zh-CN"/>
              </w:rPr>
              <w:t>P</w:t>
            </w:r>
          </w:p>
        </w:tc>
      </w:tr>
      <w:tr w:rsidR="00352B47" w:rsidRPr="00613175" w14:paraId="5834D767"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hideMark/>
          </w:tcPr>
          <w:p w14:paraId="5E39C750" w14:textId="77777777" w:rsidR="00352B47" w:rsidRPr="00613175" w:rsidRDefault="00352B47">
            <w:pPr>
              <w:pStyle w:val="TAC"/>
              <w:rPr>
                <w:lang w:eastAsia="zh-CN"/>
              </w:rPr>
            </w:pPr>
            <w:r w:rsidRPr="00613175">
              <w:rPr>
                <w:lang w:eastAsia="zh-CN"/>
              </w:rPr>
              <w:t>10</w:t>
            </w:r>
          </w:p>
        </w:tc>
        <w:tc>
          <w:tcPr>
            <w:tcW w:w="4026" w:type="dxa"/>
            <w:tcBorders>
              <w:top w:val="single" w:sz="4" w:space="0" w:color="auto"/>
              <w:left w:val="single" w:sz="4" w:space="0" w:color="auto"/>
              <w:bottom w:val="single" w:sz="4" w:space="0" w:color="auto"/>
              <w:right w:val="single" w:sz="4" w:space="0" w:color="auto"/>
            </w:tcBorders>
            <w:hideMark/>
          </w:tcPr>
          <w:p w14:paraId="69A02978" w14:textId="77777777" w:rsidR="00352B47" w:rsidRPr="00613175" w:rsidRDefault="00352B47">
            <w:pPr>
              <w:pStyle w:val="TAL"/>
              <w:rPr>
                <w:lang w:eastAsia="zh-CN"/>
              </w:rPr>
            </w:pPr>
            <w:r w:rsidRPr="00613175">
              <w:rPr>
                <w:lang w:eastAsia="zh-CN"/>
              </w:rPr>
              <w:t>SS sends BYE to release the emergency call.</w:t>
            </w:r>
          </w:p>
          <w:p w14:paraId="4063BF87" w14:textId="77777777" w:rsidR="00352B47" w:rsidRPr="00613175" w:rsidRDefault="00352B47">
            <w:pPr>
              <w:pStyle w:val="TAL"/>
              <w:rPr>
                <w:lang w:eastAsia="zh-CN"/>
              </w:rPr>
            </w:pPr>
            <w:r w:rsidRPr="00613175">
              <w:t xml:space="preserve">(Step 1 of annex A.8) </w:t>
            </w:r>
          </w:p>
        </w:tc>
        <w:tc>
          <w:tcPr>
            <w:tcW w:w="982" w:type="dxa"/>
            <w:tcBorders>
              <w:top w:val="single" w:sz="4" w:space="0" w:color="auto"/>
              <w:left w:val="single" w:sz="4" w:space="0" w:color="auto"/>
              <w:bottom w:val="single" w:sz="4" w:space="0" w:color="auto"/>
              <w:right w:val="single" w:sz="4" w:space="0" w:color="auto"/>
            </w:tcBorders>
            <w:hideMark/>
          </w:tcPr>
          <w:p w14:paraId="4DB77D34" w14:textId="77777777" w:rsidR="00352B47" w:rsidRPr="00613175" w:rsidRDefault="00352B47">
            <w:pPr>
              <w:pStyle w:val="TAC"/>
              <w:rPr>
                <w:lang w:eastAsia="en-US"/>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134B0198" w14:textId="77777777" w:rsidR="00352B47" w:rsidRPr="00613175" w:rsidRDefault="00352B47">
            <w:pPr>
              <w:pStyle w:val="TAL"/>
              <w:rPr>
                <w:lang w:eastAsia="zh-CN"/>
              </w:rPr>
            </w:pPr>
            <w:r w:rsidRPr="00613175">
              <w:rPr>
                <w:lang w:eastAsia="zh-CN"/>
              </w:rPr>
              <w:t>BYE</w:t>
            </w:r>
          </w:p>
        </w:tc>
        <w:tc>
          <w:tcPr>
            <w:tcW w:w="563" w:type="dxa"/>
            <w:tcBorders>
              <w:top w:val="single" w:sz="4" w:space="0" w:color="auto"/>
              <w:left w:val="single" w:sz="4" w:space="0" w:color="auto"/>
              <w:bottom w:val="single" w:sz="4" w:space="0" w:color="auto"/>
              <w:right w:val="single" w:sz="4" w:space="0" w:color="auto"/>
            </w:tcBorders>
            <w:hideMark/>
          </w:tcPr>
          <w:p w14:paraId="3F88E58E" w14:textId="77777777" w:rsidR="00352B47" w:rsidRPr="00613175" w:rsidRDefault="00352B47">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01DB616A" w14:textId="77777777" w:rsidR="00352B47" w:rsidRPr="00613175" w:rsidRDefault="00352B47">
            <w:pPr>
              <w:pStyle w:val="TAC"/>
              <w:rPr>
                <w:lang w:eastAsia="zh-CN"/>
              </w:rPr>
            </w:pPr>
            <w:r w:rsidRPr="00613175">
              <w:rPr>
                <w:lang w:eastAsia="zh-CN"/>
              </w:rPr>
              <w:t>-</w:t>
            </w:r>
          </w:p>
        </w:tc>
      </w:tr>
      <w:tr w:rsidR="00352B47" w:rsidRPr="00613175" w14:paraId="5695BD61"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hideMark/>
          </w:tcPr>
          <w:p w14:paraId="7E387796" w14:textId="77777777" w:rsidR="00352B47" w:rsidRPr="00613175" w:rsidRDefault="00352B47">
            <w:pPr>
              <w:pStyle w:val="TAC"/>
              <w:rPr>
                <w:lang w:eastAsia="zh-CN"/>
              </w:rPr>
            </w:pPr>
            <w:r w:rsidRPr="00613175">
              <w:rPr>
                <w:lang w:eastAsia="zh-CN"/>
              </w:rPr>
              <w:t>11</w:t>
            </w:r>
          </w:p>
        </w:tc>
        <w:tc>
          <w:tcPr>
            <w:tcW w:w="4026" w:type="dxa"/>
            <w:tcBorders>
              <w:top w:val="single" w:sz="4" w:space="0" w:color="auto"/>
              <w:left w:val="single" w:sz="4" w:space="0" w:color="auto"/>
              <w:bottom w:val="single" w:sz="4" w:space="0" w:color="auto"/>
              <w:right w:val="single" w:sz="4" w:space="0" w:color="auto"/>
            </w:tcBorders>
            <w:hideMark/>
          </w:tcPr>
          <w:p w14:paraId="5750BF49" w14:textId="77777777" w:rsidR="00352B47" w:rsidRPr="00613175" w:rsidRDefault="00352B47">
            <w:pPr>
              <w:pStyle w:val="TAL"/>
              <w:rPr>
                <w:lang w:eastAsia="zh-CN"/>
              </w:rPr>
            </w:pPr>
            <w:r w:rsidRPr="00613175">
              <w:rPr>
                <w:lang w:eastAsia="zh-CN"/>
              </w:rPr>
              <w:t>Check: Does the UE send 200 OK for the BYE request and ends the call?</w:t>
            </w:r>
          </w:p>
          <w:p w14:paraId="4FC72EDB" w14:textId="77777777" w:rsidR="00352B47" w:rsidRPr="00613175" w:rsidRDefault="00352B47">
            <w:pPr>
              <w:pStyle w:val="TAL"/>
              <w:rPr>
                <w:lang w:eastAsia="zh-CN"/>
              </w:rPr>
            </w:pPr>
            <w:r w:rsidRPr="00613175">
              <w:rPr>
                <w:lang w:eastAsia="zh-CN"/>
              </w:rPr>
              <w:t xml:space="preserve">(Step 2 of annex A.8) </w:t>
            </w:r>
          </w:p>
        </w:tc>
        <w:tc>
          <w:tcPr>
            <w:tcW w:w="982" w:type="dxa"/>
            <w:tcBorders>
              <w:top w:val="single" w:sz="4" w:space="0" w:color="auto"/>
              <w:left w:val="single" w:sz="4" w:space="0" w:color="auto"/>
              <w:bottom w:val="single" w:sz="4" w:space="0" w:color="auto"/>
              <w:right w:val="single" w:sz="4" w:space="0" w:color="auto"/>
            </w:tcBorders>
            <w:hideMark/>
          </w:tcPr>
          <w:p w14:paraId="275D7182" w14:textId="77777777" w:rsidR="00352B47" w:rsidRPr="00613175" w:rsidRDefault="00352B47">
            <w:pPr>
              <w:pStyle w:val="TAC"/>
              <w:rPr>
                <w:lang w:eastAsia="en-US"/>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46D85BEC" w14:textId="77777777" w:rsidR="00352B47" w:rsidRPr="00613175" w:rsidRDefault="00352B47">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754B4273" w14:textId="77777777" w:rsidR="00352B47" w:rsidRPr="00613175" w:rsidRDefault="00352B47">
            <w:pPr>
              <w:pStyle w:val="TAC"/>
              <w:rPr>
                <w:lang w:eastAsia="zh-CN"/>
              </w:rPr>
            </w:pPr>
            <w:r w:rsidRPr="00613175">
              <w:rPr>
                <w:lang w:eastAsia="zh-CN"/>
              </w:rPr>
              <w:t>2</w:t>
            </w:r>
          </w:p>
        </w:tc>
        <w:tc>
          <w:tcPr>
            <w:tcW w:w="842" w:type="dxa"/>
            <w:tcBorders>
              <w:top w:val="single" w:sz="4" w:space="0" w:color="auto"/>
              <w:left w:val="single" w:sz="4" w:space="0" w:color="auto"/>
              <w:bottom w:val="single" w:sz="4" w:space="0" w:color="auto"/>
              <w:right w:val="single" w:sz="4" w:space="0" w:color="auto"/>
            </w:tcBorders>
            <w:hideMark/>
          </w:tcPr>
          <w:p w14:paraId="63412E2F" w14:textId="77777777" w:rsidR="00352B47" w:rsidRPr="00613175" w:rsidRDefault="00352B47">
            <w:pPr>
              <w:pStyle w:val="TAC"/>
              <w:rPr>
                <w:lang w:eastAsia="zh-CN"/>
              </w:rPr>
            </w:pPr>
            <w:r w:rsidRPr="00613175">
              <w:rPr>
                <w:lang w:eastAsia="zh-CN"/>
              </w:rPr>
              <w:t>P</w:t>
            </w:r>
          </w:p>
        </w:tc>
      </w:tr>
      <w:tr w:rsidR="00352B47" w:rsidRPr="00613175" w14:paraId="5BA6248B"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tcPr>
          <w:p w14:paraId="498F1931" w14:textId="77777777" w:rsidR="00352B47" w:rsidRPr="00613175" w:rsidRDefault="00352B47">
            <w:pPr>
              <w:pStyle w:val="TAC"/>
              <w:rPr>
                <w:lang w:eastAsia="zh-CN"/>
              </w:rPr>
            </w:pPr>
          </w:p>
        </w:tc>
        <w:tc>
          <w:tcPr>
            <w:tcW w:w="4026" w:type="dxa"/>
            <w:tcBorders>
              <w:top w:val="single" w:sz="4" w:space="0" w:color="auto"/>
              <w:left w:val="single" w:sz="4" w:space="0" w:color="auto"/>
              <w:bottom w:val="single" w:sz="4" w:space="0" w:color="auto"/>
              <w:right w:val="single" w:sz="4" w:space="0" w:color="auto"/>
            </w:tcBorders>
          </w:tcPr>
          <w:p w14:paraId="11C6364F" w14:textId="77777777" w:rsidR="00352B47" w:rsidRPr="00613175" w:rsidRDefault="00352B47">
            <w:pPr>
              <w:pStyle w:val="TAL"/>
              <w:rPr>
                <w:lang w:eastAsia="zh-CN"/>
              </w:rPr>
            </w:pPr>
            <w:r w:rsidRPr="00613175">
              <w:rPr>
                <w:lang w:eastAsia="zh-CN"/>
              </w:rPr>
              <w:t>(Note: the accuracy for this step is FFS.)</w:t>
            </w:r>
          </w:p>
          <w:p w14:paraId="7C1E2F71" w14:textId="77777777" w:rsidR="00352B47" w:rsidRPr="00613175" w:rsidRDefault="00352B47">
            <w:pPr>
              <w:pStyle w:val="TAL"/>
              <w:rPr>
                <w:lang w:eastAsia="zh-CN"/>
              </w:rPr>
            </w:pPr>
          </w:p>
          <w:p w14:paraId="2D0EEB7A" w14:textId="77777777" w:rsidR="00352B47" w:rsidRPr="00613175" w:rsidRDefault="00352B47">
            <w:pPr>
              <w:pStyle w:val="TAL"/>
              <w:rPr>
                <w:lang w:eastAsia="zh-CN"/>
              </w:rPr>
            </w:pPr>
            <w:r w:rsidRPr="00613175">
              <w:rPr>
                <w:lang w:eastAsia="zh-CN"/>
              </w:rPr>
              <w:t>SS releases the emergency PDU session.</w:t>
            </w:r>
          </w:p>
          <w:p w14:paraId="306C70AD" w14:textId="77777777" w:rsidR="00352B47" w:rsidRPr="00613175" w:rsidRDefault="00352B47">
            <w:pPr>
              <w:pStyle w:val="TAL"/>
              <w:rPr>
                <w:lang w:eastAsia="zh-CN"/>
              </w:rPr>
            </w:pPr>
            <w:r w:rsidRPr="00613175">
              <w:rPr>
                <w:lang w:eastAsia="zh-CN"/>
              </w:rPr>
              <w:t>(Procedures of TS 38.508 [21] Table 4.9.21.2.2-1: Procedure for PDU Session Release)</w:t>
            </w:r>
          </w:p>
        </w:tc>
        <w:tc>
          <w:tcPr>
            <w:tcW w:w="982" w:type="dxa"/>
            <w:tcBorders>
              <w:top w:val="single" w:sz="4" w:space="0" w:color="auto"/>
              <w:left w:val="single" w:sz="4" w:space="0" w:color="auto"/>
              <w:bottom w:val="single" w:sz="4" w:space="0" w:color="auto"/>
              <w:right w:val="single" w:sz="4" w:space="0" w:color="auto"/>
            </w:tcBorders>
            <w:hideMark/>
          </w:tcPr>
          <w:p w14:paraId="4B2B7005" w14:textId="77777777" w:rsidR="00352B47" w:rsidRPr="00613175" w:rsidRDefault="00352B47">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5C753B1E" w14:textId="77777777" w:rsidR="00352B47" w:rsidRPr="00613175" w:rsidRDefault="00352B47">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1869DCCC" w14:textId="77777777" w:rsidR="00352B47" w:rsidRPr="00613175" w:rsidRDefault="00352B47">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30482AFE" w14:textId="77777777" w:rsidR="00352B47" w:rsidRPr="00613175" w:rsidRDefault="00352B47">
            <w:pPr>
              <w:pStyle w:val="TAC"/>
              <w:rPr>
                <w:lang w:eastAsia="zh-CN"/>
              </w:rPr>
            </w:pPr>
            <w:r w:rsidRPr="00613175">
              <w:rPr>
                <w:lang w:eastAsia="zh-CN"/>
              </w:rPr>
              <w:t>-</w:t>
            </w:r>
          </w:p>
        </w:tc>
      </w:tr>
      <w:tr w:rsidR="00352B47" w:rsidRPr="00613175" w14:paraId="6660FC3B"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hideMark/>
          </w:tcPr>
          <w:p w14:paraId="0FD4D346" w14:textId="77777777" w:rsidR="00352B47" w:rsidRPr="00613175" w:rsidRDefault="00352B47">
            <w:pPr>
              <w:pStyle w:val="TAC"/>
              <w:rPr>
                <w:lang w:eastAsia="zh-CN"/>
              </w:rPr>
            </w:pPr>
            <w:r w:rsidRPr="00613175">
              <w:rPr>
                <w:lang w:eastAsia="zh-CN"/>
              </w:rPr>
              <w:t>12</w:t>
            </w:r>
          </w:p>
        </w:tc>
        <w:tc>
          <w:tcPr>
            <w:tcW w:w="4026" w:type="dxa"/>
            <w:tcBorders>
              <w:top w:val="single" w:sz="4" w:space="0" w:color="auto"/>
              <w:left w:val="single" w:sz="4" w:space="0" w:color="auto"/>
              <w:bottom w:val="single" w:sz="4" w:space="0" w:color="auto"/>
              <w:right w:val="single" w:sz="4" w:space="0" w:color="auto"/>
            </w:tcBorders>
            <w:hideMark/>
          </w:tcPr>
          <w:p w14:paraId="72B9D1AF" w14:textId="77777777" w:rsidR="00352B47" w:rsidRPr="00613175" w:rsidRDefault="00352B47">
            <w:pPr>
              <w:pStyle w:val="TAL"/>
              <w:rPr>
                <w:snapToGrid w:val="0"/>
                <w:lang w:eastAsia="zh-CN"/>
              </w:rPr>
            </w:pPr>
            <w:r w:rsidRPr="00613175">
              <w:rPr>
                <w:snapToGrid w:val="0"/>
                <w:lang w:eastAsia="zh-CN"/>
              </w:rPr>
              <w:t>UE is made to initiates another emergency call</w:t>
            </w:r>
          </w:p>
          <w:p w14:paraId="5DAE1BB0" w14:textId="77777777" w:rsidR="00352B47" w:rsidRPr="00613175" w:rsidRDefault="00352B47">
            <w:pPr>
              <w:pStyle w:val="TAL"/>
              <w:rPr>
                <w:lang w:eastAsia="zh-CN"/>
              </w:rPr>
            </w:pPr>
            <w:r w:rsidRPr="00613175">
              <w:rPr>
                <w:snapToGrid w:val="0"/>
                <w:lang w:eastAsia="zh-CN"/>
              </w:rPr>
              <w:t>(Note: this step needs to be triggered quickly enough so that the previous emergency registration is still valid.)</w:t>
            </w:r>
          </w:p>
        </w:tc>
        <w:tc>
          <w:tcPr>
            <w:tcW w:w="982" w:type="dxa"/>
            <w:tcBorders>
              <w:top w:val="single" w:sz="4" w:space="0" w:color="auto"/>
              <w:left w:val="single" w:sz="4" w:space="0" w:color="auto"/>
              <w:bottom w:val="single" w:sz="4" w:space="0" w:color="auto"/>
              <w:right w:val="single" w:sz="4" w:space="0" w:color="auto"/>
            </w:tcBorders>
            <w:hideMark/>
          </w:tcPr>
          <w:p w14:paraId="7B69052D" w14:textId="77777777" w:rsidR="00352B47" w:rsidRPr="00613175" w:rsidRDefault="00352B47">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06F8922D" w14:textId="77777777" w:rsidR="00352B47" w:rsidRPr="00613175" w:rsidRDefault="00352B47">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090C8186" w14:textId="77777777" w:rsidR="00352B47" w:rsidRPr="00613175" w:rsidRDefault="00352B47">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3FD1957F" w14:textId="77777777" w:rsidR="00352B47" w:rsidRPr="00613175" w:rsidRDefault="00352B47">
            <w:pPr>
              <w:pStyle w:val="TAC"/>
              <w:rPr>
                <w:lang w:eastAsia="zh-CN"/>
              </w:rPr>
            </w:pPr>
            <w:r w:rsidRPr="00613175">
              <w:rPr>
                <w:lang w:eastAsia="zh-CN"/>
              </w:rPr>
              <w:t>-</w:t>
            </w:r>
          </w:p>
        </w:tc>
      </w:tr>
      <w:tr w:rsidR="00352B47" w:rsidRPr="00613175" w14:paraId="00654081"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tcPr>
          <w:p w14:paraId="31B94E22" w14:textId="77777777" w:rsidR="00352B47" w:rsidRPr="00613175" w:rsidRDefault="00352B47">
            <w:pPr>
              <w:pStyle w:val="TAC"/>
              <w:rPr>
                <w:lang w:eastAsia="zh-CN"/>
              </w:rPr>
            </w:pPr>
          </w:p>
        </w:tc>
        <w:tc>
          <w:tcPr>
            <w:tcW w:w="4026" w:type="dxa"/>
            <w:tcBorders>
              <w:top w:val="single" w:sz="4" w:space="0" w:color="auto"/>
              <w:left w:val="single" w:sz="4" w:space="0" w:color="auto"/>
              <w:bottom w:val="single" w:sz="4" w:space="0" w:color="auto"/>
              <w:right w:val="single" w:sz="4" w:space="0" w:color="auto"/>
            </w:tcBorders>
          </w:tcPr>
          <w:p w14:paraId="2CF73B01" w14:textId="77777777" w:rsidR="00352B47" w:rsidRPr="00613175" w:rsidRDefault="00352B47">
            <w:pPr>
              <w:pStyle w:val="TAL"/>
              <w:rPr>
                <w:lang w:eastAsia="zh-CN"/>
              </w:rPr>
            </w:pPr>
            <w:r w:rsidRPr="00613175">
              <w:rPr>
                <w:lang w:eastAsia="zh-CN"/>
              </w:rPr>
              <w:t>(Note: the accuracy for this step is FFS.)</w:t>
            </w:r>
          </w:p>
          <w:p w14:paraId="239F683C" w14:textId="77777777" w:rsidR="00352B47" w:rsidRPr="00613175" w:rsidRDefault="00352B47">
            <w:pPr>
              <w:pStyle w:val="TAL"/>
              <w:rPr>
                <w:lang w:eastAsia="zh-CN"/>
              </w:rPr>
            </w:pPr>
          </w:p>
          <w:p w14:paraId="356E9B97" w14:textId="77777777" w:rsidR="00352B47" w:rsidRPr="00613175" w:rsidRDefault="00352B47">
            <w:pPr>
              <w:pStyle w:val="TAL"/>
              <w:rPr>
                <w:lang w:eastAsia="zh-CN"/>
              </w:rPr>
            </w:pPr>
            <w:r w:rsidRPr="00613175">
              <w:rPr>
                <w:lang w:eastAsia="zh-CN"/>
              </w:rPr>
              <w:t>UE requests the establishment of a new emergency PDU session. (Procedures of TS 38.508 [21] Table 4.5A.2.2.2-1: PDU session establishment procedure)</w:t>
            </w:r>
          </w:p>
          <w:p w14:paraId="6F53C8DE" w14:textId="77777777" w:rsidR="00352B47" w:rsidRPr="00613175" w:rsidRDefault="00352B47">
            <w:pPr>
              <w:pStyle w:val="TAL"/>
              <w:rPr>
                <w:lang w:eastAsia="zh-CN"/>
              </w:rPr>
            </w:pPr>
          </w:p>
          <w:p w14:paraId="7C4DE4C1" w14:textId="77777777" w:rsidR="00352B47" w:rsidRPr="00613175" w:rsidRDefault="00352B47">
            <w:pPr>
              <w:pStyle w:val="TAL"/>
              <w:rPr>
                <w:lang w:eastAsia="zh-CN"/>
              </w:rPr>
            </w:pPr>
            <w:r w:rsidRPr="00613175">
              <w:rPr>
                <w:lang w:eastAsia="zh-CN"/>
              </w:rPr>
              <w:t>(Note: the SS needs to allocate a different IP address than that in the previous emergency PDU session.)</w:t>
            </w:r>
          </w:p>
        </w:tc>
        <w:tc>
          <w:tcPr>
            <w:tcW w:w="982" w:type="dxa"/>
            <w:tcBorders>
              <w:top w:val="single" w:sz="4" w:space="0" w:color="auto"/>
              <w:left w:val="single" w:sz="4" w:space="0" w:color="auto"/>
              <w:bottom w:val="single" w:sz="4" w:space="0" w:color="auto"/>
              <w:right w:val="single" w:sz="4" w:space="0" w:color="auto"/>
            </w:tcBorders>
            <w:hideMark/>
          </w:tcPr>
          <w:p w14:paraId="534DC6E9" w14:textId="77777777" w:rsidR="00352B47" w:rsidRPr="00613175" w:rsidRDefault="00352B47">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69D4A9CA" w14:textId="77777777" w:rsidR="00352B47" w:rsidRPr="00613175" w:rsidRDefault="00352B47">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1E829FB9" w14:textId="77777777" w:rsidR="00352B47" w:rsidRPr="00613175" w:rsidRDefault="00352B47">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143640EB" w14:textId="77777777" w:rsidR="00352B47" w:rsidRPr="00613175" w:rsidRDefault="00352B47">
            <w:pPr>
              <w:pStyle w:val="TAC"/>
              <w:rPr>
                <w:lang w:eastAsia="zh-CN"/>
              </w:rPr>
            </w:pPr>
            <w:r w:rsidRPr="00613175">
              <w:rPr>
                <w:lang w:eastAsia="zh-CN"/>
              </w:rPr>
              <w:t>-</w:t>
            </w:r>
          </w:p>
        </w:tc>
      </w:tr>
      <w:tr w:rsidR="00352B47" w:rsidRPr="00613175" w14:paraId="03D46883" w14:textId="77777777" w:rsidTr="00352B47">
        <w:trPr>
          <w:jc w:val="center"/>
        </w:trPr>
        <w:tc>
          <w:tcPr>
            <w:tcW w:w="704" w:type="dxa"/>
            <w:tcBorders>
              <w:top w:val="single" w:sz="4" w:space="0" w:color="auto"/>
              <w:left w:val="single" w:sz="4" w:space="0" w:color="auto"/>
              <w:bottom w:val="single" w:sz="4" w:space="0" w:color="auto"/>
              <w:right w:val="single" w:sz="4" w:space="0" w:color="auto"/>
            </w:tcBorders>
            <w:hideMark/>
          </w:tcPr>
          <w:p w14:paraId="47685321" w14:textId="77777777" w:rsidR="00352B47" w:rsidRPr="00613175" w:rsidRDefault="00352B47">
            <w:pPr>
              <w:pStyle w:val="TAC"/>
              <w:rPr>
                <w:lang w:eastAsia="zh-CN"/>
              </w:rPr>
            </w:pPr>
            <w:r w:rsidRPr="00613175">
              <w:rPr>
                <w:lang w:eastAsia="zh-CN"/>
              </w:rPr>
              <w:t>13-16</w:t>
            </w:r>
          </w:p>
        </w:tc>
        <w:tc>
          <w:tcPr>
            <w:tcW w:w="4026" w:type="dxa"/>
            <w:tcBorders>
              <w:top w:val="single" w:sz="4" w:space="0" w:color="auto"/>
              <w:left w:val="single" w:sz="4" w:space="0" w:color="auto"/>
              <w:bottom w:val="single" w:sz="4" w:space="0" w:color="auto"/>
              <w:right w:val="single" w:sz="4" w:space="0" w:color="auto"/>
            </w:tcBorders>
            <w:hideMark/>
          </w:tcPr>
          <w:p w14:paraId="0849F0A9" w14:textId="77777777" w:rsidR="00352B47" w:rsidRPr="00613175" w:rsidRDefault="00352B47">
            <w:pPr>
              <w:pStyle w:val="TAL"/>
              <w:rPr>
                <w:snapToGrid w:val="0"/>
                <w:lang w:eastAsia="zh-CN"/>
              </w:rPr>
            </w:pPr>
            <w:r w:rsidRPr="00613175">
              <w:rPr>
                <w:lang w:eastAsia="zh-CN"/>
              </w:rPr>
              <w:t>Check: Does the UE correctly initiate and complete emergency registration?</w:t>
            </w:r>
          </w:p>
          <w:p w14:paraId="17A232D4" w14:textId="77777777" w:rsidR="00352B47" w:rsidRPr="00613175" w:rsidRDefault="00352B47">
            <w:pPr>
              <w:pStyle w:val="TAL"/>
              <w:rPr>
                <w:lang w:eastAsia="zh-CN"/>
              </w:rPr>
            </w:pPr>
            <w:r w:rsidRPr="00613175">
              <w:rPr>
                <w:snapToGrid w:val="0"/>
                <w:lang w:eastAsia="zh-CN"/>
              </w:rPr>
              <w:t>(Steps 1-4 of Annex A.3)</w:t>
            </w:r>
          </w:p>
        </w:tc>
        <w:tc>
          <w:tcPr>
            <w:tcW w:w="982" w:type="dxa"/>
            <w:tcBorders>
              <w:top w:val="single" w:sz="4" w:space="0" w:color="auto"/>
              <w:left w:val="single" w:sz="4" w:space="0" w:color="auto"/>
              <w:bottom w:val="single" w:sz="4" w:space="0" w:color="auto"/>
              <w:right w:val="single" w:sz="4" w:space="0" w:color="auto"/>
            </w:tcBorders>
            <w:hideMark/>
          </w:tcPr>
          <w:p w14:paraId="4484A1AB" w14:textId="77777777" w:rsidR="00352B47" w:rsidRPr="00613175" w:rsidRDefault="00352B47">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2F3AEEDF" w14:textId="77777777" w:rsidR="00352B47" w:rsidRPr="00613175" w:rsidRDefault="00352B47">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02EA9B03" w14:textId="77777777" w:rsidR="00352B47" w:rsidRPr="00613175" w:rsidRDefault="00352B47">
            <w:pPr>
              <w:pStyle w:val="TAC"/>
              <w:rPr>
                <w:lang w:eastAsia="zh-CN"/>
              </w:rPr>
            </w:pPr>
            <w:r w:rsidRPr="00613175">
              <w:rPr>
                <w:lang w:eastAsia="zh-CN"/>
              </w:rPr>
              <w:t>3</w:t>
            </w:r>
          </w:p>
        </w:tc>
        <w:tc>
          <w:tcPr>
            <w:tcW w:w="842" w:type="dxa"/>
            <w:tcBorders>
              <w:top w:val="single" w:sz="4" w:space="0" w:color="auto"/>
              <w:left w:val="single" w:sz="4" w:space="0" w:color="auto"/>
              <w:bottom w:val="single" w:sz="4" w:space="0" w:color="auto"/>
              <w:right w:val="single" w:sz="4" w:space="0" w:color="auto"/>
            </w:tcBorders>
            <w:hideMark/>
          </w:tcPr>
          <w:p w14:paraId="7D4965D4" w14:textId="77777777" w:rsidR="00352B47" w:rsidRPr="00613175" w:rsidRDefault="00352B47">
            <w:pPr>
              <w:pStyle w:val="TAC"/>
              <w:rPr>
                <w:lang w:eastAsia="zh-CN"/>
              </w:rPr>
            </w:pPr>
            <w:r w:rsidRPr="00613175">
              <w:rPr>
                <w:lang w:eastAsia="zh-CN"/>
              </w:rPr>
              <w:t>P</w:t>
            </w:r>
          </w:p>
        </w:tc>
      </w:tr>
    </w:tbl>
    <w:p w14:paraId="55EB36A2" w14:textId="77777777" w:rsidR="00352B47" w:rsidRPr="00613175" w:rsidRDefault="00352B47" w:rsidP="00613175"/>
    <w:p w14:paraId="06BA22C4" w14:textId="3A57D09F" w:rsidR="00352B47" w:rsidRPr="00613175" w:rsidRDefault="00352B47" w:rsidP="00352B47">
      <w:pPr>
        <w:pStyle w:val="H6"/>
        <w:rPr>
          <w:lang w:eastAsia="en-US"/>
        </w:rPr>
      </w:pPr>
      <w:r w:rsidRPr="00613175">
        <w:t>10.11.3.3</w:t>
      </w:r>
      <w:r w:rsidRPr="00613175">
        <w:tab/>
        <w:t>Specific message contents</w:t>
      </w:r>
    </w:p>
    <w:p w14:paraId="2DD45D05" w14:textId="77777777" w:rsidR="00352B47" w:rsidRPr="00613175" w:rsidRDefault="00352B47" w:rsidP="00352B47">
      <w:pPr>
        <w:rPr>
          <w:lang w:eastAsia="zh-CN"/>
        </w:rPr>
      </w:pPr>
      <w:r w:rsidRPr="00613175">
        <w:rPr>
          <w:lang w:eastAsia="zh-CN"/>
        </w:rPr>
        <w:t>None as fully specified in Annex A.3, A.6 and A.8.</w:t>
      </w:r>
    </w:p>
    <w:p w14:paraId="581CB8BB" w14:textId="77777777" w:rsidR="00C63B8D" w:rsidRPr="00613175" w:rsidRDefault="00C63B8D" w:rsidP="00C63B8D">
      <w:pPr>
        <w:pStyle w:val="Heading2"/>
        <w:rPr>
          <w:rFonts w:eastAsia="SimSun"/>
        </w:rPr>
      </w:pPr>
      <w:bookmarkStart w:id="1186" w:name="_Toc84254396"/>
      <w:bookmarkStart w:id="1187" w:name="_Toc84255191"/>
      <w:r w:rsidRPr="00613175">
        <w:rPr>
          <w:rFonts w:eastAsia="SimSun"/>
        </w:rPr>
        <w:t>10.12</w:t>
      </w:r>
      <w:r w:rsidRPr="00613175">
        <w:rPr>
          <w:rFonts w:eastAsia="SimSun"/>
        </w:rPr>
        <w:tab/>
        <w:t>User-initiated emergency reregistration / UE has emergency related ongoing dialog / 5GS</w:t>
      </w:r>
      <w:bookmarkEnd w:id="1186"/>
      <w:bookmarkEnd w:id="1187"/>
    </w:p>
    <w:p w14:paraId="60E7D06C" w14:textId="77777777" w:rsidR="00C63B8D" w:rsidRPr="00613175" w:rsidRDefault="00C63B8D" w:rsidP="00C63B8D">
      <w:pPr>
        <w:pStyle w:val="H6"/>
        <w:rPr>
          <w:rFonts w:eastAsia="SimSun"/>
        </w:rPr>
      </w:pPr>
      <w:r w:rsidRPr="00613175">
        <w:t>10.12.1</w:t>
      </w:r>
      <w:r w:rsidRPr="00613175">
        <w:tab/>
        <w:t>Test Purpose (TP)</w:t>
      </w:r>
    </w:p>
    <w:p w14:paraId="3833AE0E" w14:textId="77777777" w:rsidR="00C63B8D" w:rsidRPr="00613175" w:rsidRDefault="00C63B8D" w:rsidP="00C63B8D">
      <w:pPr>
        <w:pStyle w:val="H6"/>
        <w:rPr>
          <w:rFonts w:ascii="Courier New" w:hAnsi="Courier New"/>
          <w:b/>
          <w:sz w:val="16"/>
        </w:rPr>
      </w:pPr>
      <w:r w:rsidRPr="00613175">
        <w:t>(1)</w:t>
      </w:r>
    </w:p>
    <w:p w14:paraId="31A91B5D" w14:textId="77777777" w:rsidR="00C63B8D" w:rsidRPr="00613175" w:rsidRDefault="00C63B8D" w:rsidP="00C63B8D">
      <w:pPr>
        <w:pStyle w:val="PL"/>
        <w:rPr>
          <w:noProof w:val="0"/>
        </w:rPr>
      </w:pPr>
      <w:r w:rsidRPr="00613175">
        <w:rPr>
          <w:b/>
          <w:noProof w:val="0"/>
        </w:rPr>
        <w:t>with</w:t>
      </w:r>
      <w:r w:rsidRPr="00613175">
        <w:rPr>
          <w:noProof w:val="0"/>
        </w:rPr>
        <w:t xml:space="preserve"> { UE being registered to IMS }</w:t>
      </w:r>
    </w:p>
    <w:p w14:paraId="3F8B952E" w14:textId="77777777" w:rsidR="00C63B8D" w:rsidRPr="00613175" w:rsidRDefault="00C63B8D" w:rsidP="00C63B8D">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68E6C9BE" w14:textId="77777777" w:rsidR="00C63B8D" w:rsidRPr="00613175" w:rsidRDefault="00C63B8D" w:rsidP="00C63B8D">
      <w:pPr>
        <w:pStyle w:val="PL"/>
        <w:rPr>
          <w:noProof w:val="0"/>
        </w:rPr>
      </w:pPr>
      <w:r w:rsidRPr="00613175">
        <w:rPr>
          <w:noProof w:val="0"/>
        </w:rPr>
        <w:t xml:space="preserve">  </w:t>
      </w:r>
      <w:r w:rsidRPr="00613175">
        <w:rPr>
          <w:b/>
          <w:noProof w:val="0"/>
        </w:rPr>
        <w:t>when</w:t>
      </w:r>
      <w:r w:rsidRPr="00613175">
        <w:rPr>
          <w:noProof w:val="0"/>
        </w:rPr>
        <w:t xml:space="preserve"> { UE is made to start an emergency call }</w:t>
      </w:r>
    </w:p>
    <w:p w14:paraId="78D67B86" w14:textId="77777777" w:rsidR="00C63B8D" w:rsidRPr="00613175" w:rsidRDefault="00C63B8D" w:rsidP="00C63B8D">
      <w:pPr>
        <w:pStyle w:val="PL"/>
        <w:rPr>
          <w:noProof w:val="0"/>
        </w:rPr>
      </w:pPr>
      <w:r w:rsidRPr="00613175">
        <w:rPr>
          <w:noProof w:val="0"/>
        </w:rPr>
        <w:t xml:space="preserve">    </w:t>
      </w:r>
      <w:r w:rsidRPr="00613175">
        <w:rPr>
          <w:b/>
          <w:noProof w:val="0"/>
        </w:rPr>
        <w:t>then</w:t>
      </w:r>
      <w:r w:rsidRPr="00613175">
        <w:rPr>
          <w:noProof w:val="0"/>
        </w:rPr>
        <w:t xml:space="preserve"> { UE performs IMS emergency registration and sets up an emergency call }</w:t>
      </w:r>
    </w:p>
    <w:p w14:paraId="574DCD66" w14:textId="77777777" w:rsidR="00C63B8D" w:rsidRPr="00613175" w:rsidRDefault="00C63B8D" w:rsidP="00C63B8D">
      <w:pPr>
        <w:pStyle w:val="PL"/>
        <w:rPr>
          <w:noProof w:val="0"/>
        </w:rPr>
      </w:pPr>
      <w:r w:rsidRPr="00613175">
        <w:rPr>
          <w:noProof w:val="0"/>
        </w:rPr>
        <w:tab/>
      </w:r>
      <w:r w:rsidRPr="00613175">
        <w:rPr>
          <w:noProof w:val="0"/>
        </w:rPr>
        <w:tab/>
      </w:r>
      <w:r w:rsidRPr="00613175">
        <w:rPr>
          <w:noProof w:val="0"/>
        </w:rPr>
        <w:tab/>
        <w:t>}</w:t>
      </w:r>
    </w:p>
    <w:p w14:paraId="5ECD967F" w14:textId="77777777" w:rsidR="00C63B8D" w:rsidRPr="00613175" w:rsidRDefault="00C63B8D" w:rsidP="00C63B8D">
      <w:pPr>
        <w:pStyle w:val="H6"/>
      </w:pPr>
      <w:r w:rsidRPr="00613175">
        <w:t>(2)</w:t>
      </w:r>
    </w:p>
    <w:p w14:paraId="10137B2E" w14:textId="77777777" w:rsidR="00C63B8D" w:rsidRPr="00613175" w:rsidRDefault="00C63B8D" w:rsidP="00C63B8D">
      <w:pPr>
        <w:pStyle w:val="PL"/>
        <w:rPr>
          <w:noProof w:val="0"/>
        </w:rPr>
      </w:pPr>
      <w:r w:rsidRPr="00613175">
        <w:rPr>
          <w:b/>
          <w:noProof w:val="0"/>
        </w:rPr>
        <w:t>with</w:t>
      </w:r>
      <w:r w:rsidRPr="00613175">
        <w:rPr>
          <w:noProof w:val="0"/>
        </w:rPr>
        <w:t xml:space="preserve"> { Emergency call ongoing }</w:t>
      </w:r>
    </w:p>
    <w:p w14:paraId="56693C8C" w14:textId="77777777" w:rsidR="00C63B8D" w:rsidRPr="00613175" w:rsidRDefault="00C63B8D" w:rsidP="00C63B8D">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1E44A07A" w14:textId="77777777" w:rsidR="00C63B8D" w:rsidRPr="00613175" w:rsidRDefault="00C63B8D" w:rsidP="00C63B8D">
      <w:pPr>
        <w:pStyle w:val="PL"/>
        <w:rPr>
          <w:noProof w:val="0"/>
        </w:rPr>
      </w:pPr>
      <w:r w:rsidRPr="00613175">
        <w:rPr>
          <w:noProof w:val="0"/>
        </w:rPr>
        <w:t xml:space="preserve">  </w:t>
      </w:r>
      <w:r w:rsidRPr="00613175">
        <w:rPr>
          <w:b/>
          <w:noProof w:val="0"/>
        </w:rPr>
        <w:t>when</w:t>
      </w:r>
      <w:r w:rsidRPr="00613175">
        <w:rPr>
          <w:noProof w:val="0"/>
        </w:rPr>
        <w:t xml:space="preserve"> { IMS emergency registration passes half of the expiring time }</w:t>
      </w:r>
    </w:p>
    <w:p w14:paraId="49CD2516" w14:textId="77777777" w:rsidR="00C63B8D" w:rsidRPr="00613175" w:rsidRDefault="00C63B8D" w:rsidP="00C63B8D">
      <w:pPr>
        <w:pStyle w:val="PL"/>
        <w:rPr>
          <w:noProof w:val="0"/>
        </w:rPr>
      </w:pPr>
      <w:r w:rsidRPr="00613175">
        <w:rPr>
          <w:noProof w:val="0"/>
        </w:rPr>
        <w:t xml:space="preserve">    </w:t>
      </w:r>
      <w:r w:rsidRPr="00613175">
        <w:rPr>
          <w:b/>
          <w:noProof w:val="0"/>
        </w:rPr>
        <w:t>then</w:t>
      </w:r>
      <w:r w:rsidRPr="00613175">
        <w:rPr>
          <w:noProof w:val="0"/>
        </w:rPr>
        <w:t xml:space="preserve"> { UE performs IMS emergency re-registration }</w:t>
      </w:r>
    </w:p>
    <w:p w14:paraId="5E14A2BE" w14:textId="77777777" w:rsidR="00C63B8D" w:rsidRPr="00613175" w:rsidRDefault="00C63B8D" w:rsidP="00C63B8D">
      <w:pPr>
        <w:pStyle w:val="PL"/>
        <w:rPr>
          <w:noProof w:val="0"/>
        </w:rPr>
      </w:pPr>
      <w:r w:rsidRPr="00613175">
        <w:rPr>
          <w:noProof w:val="0"/>
        </w:rPr>
        <w:tab/>
      </w:r>
      <w:r w:rsidRPr="00613175">
        <w:rPr>
          <w:noProof w:val="0"/>
        </w:rPr>
        <w:tab/>
      </w:r>
      <w:r w:rsidRPr="00613175">
        <w:rPr>
          <w:noProof w:val="0"/>
        </w:rPr>
        <w:tab/>
        <w:t>}</w:t>
      </w:r>
    </w:p>
    <w:p w14:paraId="58B4467D" w14:textId="77777777" w:rsidR="00C63B8D" w:rsidRPr="00613175" w:rsidRDefault="00C63B8D" w:rsidP="00C63B8D">
      <w:pPr>
        <w:pStyle w:val="H6"/>
      </w:pPr>
      <w:r w:rsidRPr="00613175">
        <w:t>10.12.2</w:t>
      </w:r>
      <w:r w:rsidRPr="00613175">
        <w:tab/>
        <w:t>Conformance Requirements</w:t>
      </w:r>
    </w:p>
    <w:p w14:paraId="1700FFBB" w14:textId="77777777" w:rsidR="00C63B8D" w:rsidRPr="00613175" w:rsidRDefault="00C63B8D" w:rsidP="00C63B8D">
      <w:r w:rsidRPr="00613175">
        <w:t>The conformance requirements covered in the present test case are, unless otherwise stated, Rel-15 requirements.</w:t>
      </w:r>
    </w:p>
    <w:p w14:paraId="1C5F6601" w14:textId="77777777" w:rsidR="00C63B8D" w:rsidRPr="00613175" w:rsidRDefault="00C63B8D" w:rsidP="00C63B8D">
      <w:r w:rsidRPr="00613175">
        <w:t>[TS 24.229 clause 5.1.6.4]:</w:t>
      </w:r>
    </w:p>
    <w:p w14:paraId="12D8E944" w14:textId="77777777" w:rsidR="00C63B8D" w:rsidRPr="00613175" w:rsidRDefault="00C63B8D" w:rsidP="00C63B8D">
      <w:r w:rsidRPr="00613175">
        <w:t>The UE shall perform user-initiated emergency reregistration</w:t>
      </w:r>
      <w:r w:rsidRPr="00613175">
        <w:rPr>
          <w:lang w:eastAsia="zh-CN"/>
        </w:rPr>
        <w:t xml:space="preserve"> as specified in </w:t>
      </w:r>
      <w:r w:rsidRPr="00613175">
        <w:t>subclause 5</w:t>
      </w:r>
      <w:r w:rsidRPr="00613175">
        <w:rPr>
          <w:lang w:eastAsia="zh-CN"/>
        </w:rPr>
        <w:t>.1.1.4 if half of the time for the emergency registration has expired and:</w:t>
      </w:r>
    </w:p>
    <w:p w14:paraId="26799252" w14:textId="77777777" w:rsidR="00C63B8D" w:rsidRPr="00613175" w:rsidRDefault="00C63B8D" w:rsidP="00C63B8D">
      <w:pPr>
        <w:pStyle w:val="B10"/>
      </w:pPr>
      <w:r w:rsidRPr="00613175">
        <w:rPr>
          <w:lang w:eastAsia="zh-CN"/>
        </w:rPr>
        <w:t>-</w:t>
      </w:r>
      <w:r w:rsidRPr="00613175">
        <w:rPr>
          <w:lang w:eastAsia="zh-CN"/>
        </w:rPr>
        <w:tab/>
        <w:t xml:space="preserve">the UE has emergency related </w:t>
      </w:r>
      <w:r w:rsidRPr="00613175">
        <w:t>ongoing dialog;</w:t>
      </w:r>
    </w:p>
    <w:p w14:paraId="20EF2B9B" w14:textId="77777777" w:rsidR="00C63B8D" w:rsidRPr="00613175" w:rsidRDefault="00C63B8D" w:rsidP="00C63B8D">
      <w:pPr>
        <w:pStyle w:val="B10"/>
      </w:pPr>
      <w:r w:rsidRPr="00613175">
        <w:t>-</w:t>
      </w:r>
      <w:r w:rsidRPr="00613175">
        <w:tab/>
        <w:t>standalone transactions exist; or</w:t>
      </w:r>
    </w:p>
    <w:p w14:paraId="1268AEA8" w14:textId="77777777" w:rsidR="00C63B8D" w:rsidRPr="00613175" w:rsidRDefault="00C63B8D" w:rsidP="00C63B8D">
      <w:pPr>
        <w:pStyle w:val="B10"/>
        <w:rPr>
          <w:lang w:eastAsia="zh-CN"/>
        </w:rPr>
      </w:pPr>
      <w:r w:rsidRPr="00613175">
        <w:rPr>
          <w:lang w:eastAsia="zh-CN"/>
        </w:rPr>
        <w:t>-</w:t>
      </w:r>
      <w:r w:rsidRPr="00613175">
        <w:rPr>
          <w:lang w:eastAsia="zh-CN"/>
        </w:rPr>
        <w:tab/>
        <w:t>the user initiates an emergency call.</w:t>
      </w:r>
    </w:p>
    <w:p w14:paraId="5501123C" w14:textId="77777777" w:rsidR="00C63B8D" w:rsidRPr="00613175" w:rsidRDefault="00C63B8D" w:rsidP="00C63B8D">
      <w:r w:rsidRPr="00613175">
        <w:t>The UE shall not perform user-initiated emergency reregistration in any other cases.</w:t>
      </w:r>
    </w:p>
    <w:p w14:paraId="25257246" w14:textId="77777777" w:rsidR="00C63B8D" w:rsidRPr="00613175" w:rsidRDefault="00C63B8D" w:rsidP="00C63B8D">
      <w:r w:rsidRPr="00613175">
        <w:t xml:space="preserve">[TS 24.229 clause 5.1.1.4.1]: </w:t>
      </w:r>
    </w:p>
    <w:p w14:paraId="289D9F2E" w14:textId="77777777" w:rsidR="00C63B8D" w:rsidRPr="00613175" w:rsidRDefault="00C63B8D" w:rsidP="00C63B8D">
      <w:pPr>
        <w:rPr>
          <w:lang w:eastAsia="en-US"/>
        </w:rPr>
      </w:pPr>
      <w:r w:rsidRPr="00613175">
        <w:t xml:space="preserve">When sending a protected REGISTER request, the UE shall use a security association or </w:t>
      </w:r>
      <w:smartTag w:uri="urn:schemas-microsoft-com:office:smarttags" w:element="stockticker">
        <w:r w:rsidRPr="00613175">
          <w:t>TLS</w:t>
        </w:r>
      </w:smartTag>
      <w:r w:rsidRPr="00613175">
        <w:t xml:space="preserve"> session associated either with the contact address or with the registration flow and the associated contact address used to send the request, see 3GPP TS 33.203 [19], established as a result of an earlier initial registration.</w:t>
      </w:r>
    </w:p>
    <w:p w14:paraId="41F06095" w14:textId="77777777" w:rsidR="00C63B8D" w:rsidRPr="00613175" w:rsidRDefault="00C63B8D" w:rsidP="00C63B8D">
      <w:r w:rsidRPr="00613175">
        <w:t>The UE shall extract or derive a public user identity, the private user identity, and the domain name to be used in the Request-</w:t>
      </w:r>
      <w:smartTag w:uri="urn:schemas-microsoft-com:office:smarttags" w:element="stockticker">
        <w:r w:rsidRPr="00613175">
          <w:t>URI</w:t>
        </w:r>
      </w:smartTag>
      <w:r w:rsidRPr="00613175">
        <w:t xml:space="preserve"> in the registration, according to the procedures described in subclause 5.1.1.1A or subclause 5.1.1.1B.</w:t>
      </w:r>
    </w:p>
    <w:p w14:paraId="3DB608CC" w14:textId="77777777" w:rsidR="00C63B8D" w:rsidRPr="00613175" w:rsidRDefault="00C63B8D" w:rsidP="00C63B8D">
      <w:r w:rsidRPr="00613175">
        <w:t>On sending a REGISTER request that does not contain a challenge response, the UE shall populate the header fields as follows:</w:t>
      </w:r>
    </w:p>
    <w:p w14:paraId="0B7C5DB1" w14:textId="77777777" w:rsidR="00C63B8D" w:rsidRPr="00613175" w:rsidRDefault="00C63B8D" w:rsidP="00C63B8D">
      <w:pPr>
        <w:pStyle w:val="B10"/>
      </w:pPr>
      <w:r w:rsidRPr="00613175">
        <w:t>a)</w:t>
      </w:r>
      <w:r w:rsidRPr="00613175">
        <w:tab/>
        <w:t xml:space="preserve">a From header field set to the SIP </w:t>
      </w:r>
      <w:smartTag w:uri="urn:schemas-microsoft-com:office:smarttags" w:element="stockticker">
        <w:r w:rsidRPr="00613175">
          <w:t>URI</w:t>
        </w:r>
      </w:smartTag>
      <w:r w:rsidRPr="00613175">
        <w:t xml:space="preserve"> that contains:</w:t>
      </w:r>
    </w:p>
    <w:p w14:paraId="3D231223" w14:textId="77777777" w:rsidR="00C63B8D" w:rsidRPr="00613175" w:rsidRDefault="00C63B8D" w:rsidP="00C63B8D">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057BA375" w14:textId="77777777" w:rsidR="00C63B8D" w:rsidRPr="00613175" w:rsidRDefault="00C63B8D" w:rsidP="00C63B8D">
      <w:pPr>
        <w:pStyle w:val="B2"/>
      </w:pPr>
      <w:r w:rsidRPr="00613175">
        <w:t>2)</w:t>
      </w:r>
      <w:r w:rsidRPr="00613175">
        <w:tab/>
        <w:t>the public user identity to be registered;</w:t>
      </w:r>
    </w:p>
    <w:p w14:paraId="733A71B4" w14:textId="77777777" w:rsidR="00C63B8D" w:rsidRPr="00613175" w:rsidRDefault="00C63B8D" w:rsidP="00C63B8D">
      <w:pPr>
        <w:pStyle w:val="B10"/>
      </w:pPr>
      <w:r w:rsidRPr="00613175">
        <w:t>b)</w:t>
      </w:r>
      <w:r w:rsidRPr="00613175">
        <w:tab/>
        <w:t xml:space="preserve">a To header field set to the SIP </w:t>
      </w:r>
      <w:smartTag w:uri="urn:schemas-microsoft-com:office:smarttags" w:element="stockticker">
        <w:r w:rsidRPr="00613175">
          <w:t>URI</w:t>
        </w:r>
      </w:smartTag>
      <w:r w:rsidRPr="00613175">
        <w:t xml:space="preserve"> that contains:</w:t>
      </w:r>
    </w:p>
    <w:p w14:paraId="2428FB0E" w14:textId="77777777" w:rsidR="00C63B8D" w:rsidRPr="00613175" w:rsidRDefault="00C63B8D" w:rsidP="00C63B8D">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53341AE1" w14:textId="77777777" w:rsidR="00C63B8D" w:rsidRPr="00613175" w:rsidRDefault="00C63B8D" w:rsidP="00C63B8D">
      <w:pPr>
        <w:pStyle w:val="B2"/>
      </w:pPr>
      <w:r w:rsidRPr="00613175">
        <w:t>2)</w:t>
      </w:r>
      <w:r w:rsidRPr="00613175">
        <w:tab/>
        <w:t>the public user identity to be registered;</w:t>
      </w:r>
    </w:p>
    <w:p w14:paraId="10F81EEE" w14:textId="77777777" w:rsidR="00C63B8D" w:rsidRPr="00613175" w:rsidRDefault="00C63B8D" w:rsidP="00C63B8D">
      <w:pPr>
        <w:pStyle w:val="B10"/>
      </w:pPr>
      <w:r w:rsidRPr="00613175">
        <w:t>c)</w:t>
      </w:r>
      <w:r w:rsidRPr="00613175">
        <w:tab/>
        <w:t xml:space="preserve">a Contact header field set to include SIP </w:t>
      </w:r>
      <w:smartTag w:uri="urn:schemas-microsoft-com:office:smarttags" w:element="stockticker">
        <w:r w:rsidRPr="00613175">
          <w:t>URI</w:t>
        </w:r>
      </w:smartTag>
      <w:r w:rsidRPr="00613175">
        <w:t>(s) that contain(s) in the hostport parameter the IP address or FQDN of the UE, and containing the instance ID of the UE in the "+sip.instance" header field parameter, if the UE:</w:t>
      </w:r>
    </w:p>
    <w:p w14:paraId="19C7473C" w14:textId="77777777" w:rsidR="00C63B8D" w:rsidRPr="00613175" w:rsidRDefault="00C63B8D" w:rsidP="00C63B8D">
      <w:pPr>
        <w:pStyle w:val="B2"/>
      </w:pPr>
      <w:r w:rsidRPr="00613175">
        <w:t>1)</w:t>
      </w:r>
      <w:r w:rsidRPr="00613175">
        <w:tab/>
        <w:t>supports GRUU (see table A.4, item A.4/53);</w:t>
      </w:r>
    </w:p>
    <w:p w14:paraId="0D049A2C" w14:textId="77777777" w:rsidR="00C63B8D" w:rsidRPr="00613175" w:rsidRDefault="00C63B8D" w:rsidP="00C63B8D">
      <w:pPr>
        <w:pStyle w:val="B2"/>
      </w:pPr>
      <w:r w:rsidRPr="00613175">
        <w:t>2)</w:t>
      </w:r>
      <w:r w:rsidRPr="00613175">
        <w:tab/>
        <w:t>supports multiple registrations;</w:t>
      </w:r>
    </w:p>
    <w:p w14:paraId="049B4781" w14:textId="77777777" w:rsidR="00C63B8D" w:rsidRPr="00613175" w:rsidRDefault="00C63B8D" w:rsidP="00C63B8D">
      <w:pPr>
        <w:pStyle w:val="B2"/>
      </w:pPr>
      <w:r w:rsidRPr="00613175">
        <w:t>3)</w:t>
      </w:r>
      <w:r w:rsidRPr="00613175">
        <w:tab/>
        <w:t>has an IMEI available; or</w:t>
      </w:r>
    </w:p>
    <w:p w14:paraId="5412D835" w14:textId="77777777" w:rsidR="00C63B8D" w:rsidRPr="00613175" w:rsidRDefault="00C63B8D" w:rsidP="00C63B8D">
      <w:pPr>
        <w:pStyle w:val="B2"/>
      </w:pPr>
      <w:r w:rsidRPr="00613175">
        <w:t>4)</w:t>
      </w:r>
      <w:r w:rsidRPr="00613175">
        <w:tab/>
        <w:t>has an MEID available.</w:t>
      </w:r>
    </w:p>
    <w:p w14:paraId="71FD59DE" w14:textId="77777777" w:rsidR="00C63B8D" w:rsidRPr="00613175" w:rsidRDefault="00C63B8D" w:rsidP="00C63B8D">
      <w:pPr>
        <w:pStyle w:val="B10"/>
      </w:pPr>
      <w:r w:rsidRPr="00613175">
        <w:tab/>
        <w:t>Only the IMEI shall be used for generating an instance ID for a multi-mode UE that supports both 3GPP and 3GPP2 defined radio access networks.</w:t>
      </w:r>
    </w:p>
    <w:p w14:paraId="1F6D9A14" w14:textId="77777777" w:rsidR="00C63B8D" w:rsidRPr="00613175" w:rsidRDefault="00C63B8D" w:rsidP="00C63B8D">
      <w:pPr>
        <w:pStyle w:val="NO"/>
      </w:pPr>
      <w:r w:rsidRPr="00613175">
        <w:t>NOTE 1:</w:t>
      </w:r>
      <w:r w:rsidRPr="00613175">
        <w:tab/>
        <w:t>The requirement placed on the UE to include an instance ID based on the IMEI or the MEID when the UE does not support GRUU and does not support multiple registrations does not imply any additional requirements on the network.</w:t>
      </w:r>
    </w:p>
    <w:p w14:paraId="4ABCB1A1" w14:textId="77777777" w:rsidR="00C63B8D" w:rsidRPr="00613175" w:rsidRDefault="00C63B8D" w:rsidP="00C63B8D">
      <w:pPr>
        <w:pStyle w:val="B10"/>
      </w:pPr>
      <w:r w:rsidRPr="00613175">
        <w:tab/>
        <w:t>If the UE support multiple registrations, it shall include "reg-id" header field as described in RFC 5626 [92]. The UE shall include all supported ICSI values (</w:t>
      </w:r>
      <w:r w:rsidRPr="00613175">
        <w:rPr>
          <w:lang w:eastAsia="zh-CN"/>
        </w:rPr>
        <w:t xml:space="preserve">coded as specified in subclause 7.2A.8.2) in a g.3gpp.icsi-ref media feature tag as defined in subclause 7.9.2 </w:t>
      </w:r>
      <w:r w:rsidRPr="00613175">
        <w:t>and RFC 3840 [62] for the IMS communication it intends to use</w:t>
      </w:r>
      <w:r w:rsidRPr="00613175">
        <w:rPr>
          <w:lang w:eastAsia="zh-CN"/>
        </w:rPr>
        <w:t xml:space="preserve">, </w:t>
      </w:r>
      <w:r w:rsidRPr="00613175">
        <w:t>and IARI values (</w:t>
      </w:r>
      <w:r w:rsidRPr="00613175">
        <w:rPr>
          <w:lang w:eastAsia="zh-CN"/>
        </w:rPr>
        <w:t xml:space="preserve">coded as specified in subclause 7.2A.9.2), </w:t>
      </w:r>
      <w:r w:rsidRPr="00613175">
        <w:t xml:space="preserve">for the IMS applications it intends to use in a </w:t>
      </w:r>
      <w:r w:rsidRPr="00613175">
        <w:rPr>
          <w:lang w:eastAsia="zh-CN"/>
        </w:rPr>
        <w:t xml:space="preserve">g.3gpp.iari-ref media </w:t>
      </w:r>
      <w:r w:rsidRPr="00613175">
        <w:t xml:space="preserve">feature tag as defined in subclause 7.9.3 and </w:t>
      </w:r>
      <w:r w:rsidRPr="00613175">
        <w:rPr>
          <w:lang w:eastAsia="zh-CN"/>
        </w:rPr>
        <w:t>RFC 3840 [62]</w:t>
      </w:r>
      <w:r w:rsidRPr="00613175">
        <w:t>.</w:t>
      </w:r>
    </w:p>
    <w:p w14:paraId="43F74874" w14:textId="77777777" w:rsidR="00C63B8D" w:rsidRPr="00613175" w:rsidRDefault="00C63B8D" w:rsidP="00C63B8D">
      <w:pPr>
        <w:pStyle w:val="B10"/>
      </w:pPr>
      <w:r w:rsidRPr="00613175">
        <w:tab/>
        <w:t xml:space="preserve">If the UE supports RFC 6140 [191] and performs the functions of an external attached network, for the registration of bulk number contacts the UE shall include a Contact </w:t>
      </w:r>
      <w:smartTag w:uri="urn:schemas-microsoft-com:office:smarttags" w:element="stockticker">
        <w:r w:rsidRPr="00613175">
          <w:t>URI</w:t>
        </w:r>
      </w:smartTag>
      <w:r w:rsidRPr="00613175">
        <w:t xml:space="preserve"> without a user portion and containing the "bnc" </w:t>
      </w:r>
      <w:smartTag w:uri="urn:schemas-microsoft-com:office:smarttags" w:element="stockticker">
        <w:r w:rsidRPr="00613175">
          <w:t>URI</w:t>
        </w:r>
      </w:smartTag>
      <w:r w:rsidRPr="00613175">
        <w:t xml:space="preserve"> parameter.</w:t>
      </w:r>
    </w:p>
    <w:p w14:paraId="00A35140" w14:textId="77777777" w:rsidR="00C63B8D" w:rsidRPr="00613175" w:rsidRDefault="00C63B8D" w:rsidP="00C63B8D">
      <w:pPr>
        <w:pStyle w:val="B10"/>
      </w:pPr>
      <w:r w:rsidRPr="00613175">
        <w:tab/>
        <w:t>If a user part has previously been included in an initial REGISTER request, the UE shall use the user part which was previously used to create the binding being refreshed or removed;</w:t>
      </w:r>
    </w:p>
    <w:p w14:paraId="1470C631" w14:textId="77777777" w:rsidR="00C63B8D" w:rsidRPr="00613175" w:rsidRDefault="00C63B8D" w:rsidP="00C63B8D">
      <w:pPr>
        <w:pStyle w:val="B10"/>
      </w:pPr>
      <w:r w:rsidRPr="00613175">
        <w:t>d)</w:t>
      </w:r>
      <w:r w:rsidRPr="00613175">
        <w:tab/>
        <w:t>a Via header field set to include the IP address or FQDN of the UE in the sent-by field</w:t>
      </w:r>
      <w:r w:rsidRPr="00613175">
        <w:rPr>
          <w:rFonts w:eastAsia="MS Mincho"/>
        </w:rPr>
        <w:t xml:space="preserve">. For the </w:t>
      </w:r>
      <w:smartTag w:uri="urn:schemas-microsoft-com:office:smarttags" w:element="stockticker">
        <w:r w:rsidRPr="00613175">
          <w:rPr>
            <w:rFonts w:eastAsia="MS Mincho"/>
          </w:rPr>
          <w:t>TCP</w:t>
        </w:r>
      </w:smartTag>
      <w:r w:rsidRPr="00613175">
        <w:rPr>
          <w:rFonts w:eastAsia="MS Mincho"/>
        </w:rPr>
        <w:t xml:space="preserve">, the response is received on the </w:t>
      </w:r>
      <w:smartTag w:uri="urn:schemas-microsoft-com:office:smarttags" w:element="stockticker">
        <w:r w:rsidRPr="00613175">
          <w:rPr>
            <w:rFonts w:eastAsia="MS Mincho"/>
          </w:rPr>
          <w:t>TCP</w:t>
        </w:r>
      </w:smartTag>
      <w:r w:rsidRPr="00613175">
        <w:rPr>
          <w:rFonts w:eastAsia="MS Mincho"/>
        </w:rPr>
        <w:t xml:space="preserve"> connection on which the request was sent. If the UE previously has previously negotiated sending of keep-alives associated with the registration, it </w:t>
      </w:r>
      <w:r w:rsidRPr="00613175">
        <w:t>shall include a "keep" header field parameter with no value in the Via header field, in order to indicate continuous support to send keep-alives, as described in RFC 6223 [143];</w:t>
      </w:r>
    </w:p>
    <w:p w14:paraId="456FF349" w14:textId="77777777" w:rsidR="00C63B8D" w:rsidRPr="00613175" w:rsidRDefault="00C63B8D" w:rsidP="00C63B8D">
      <w:pPr>
        <w:pStyle w:val="B10"/>
      </w:pPr>
      <w:r w:rsidRPr="00613175">
        <w:t>e)</w:t>
      </w:r>
      <w:r w:rsidRPr="00613175">
        <w:tab/>
        <w:t>a registration expiration interval value, set to 600 000 seconds as the value desired for the duration of the registration;</w:t>
      </w:r>
    </w:p>
    <w:p w14:paraId="72D5004F" w14:textId="77777777" w:rsidR="00C63B8D" w:rsidRPr="00613175" w:rsidRDefault="00C63B8D" w:rsidP="00C63B8D">
      <w:pPr>
        <w:pStyle w:val="NO"/>
      </w:pPr>
      <w:r w:rsidRPr="00613175">
        <w:t>NOTE 2:</w:t>
      </w:r>
      <w:r w:rsidRPr="00613175">
        <w:tab/>
        <w:t>The registrar (S-CSCF) might decrease the duration of the registration in accordance with network policy. Registration attempts with a registration period of less than a predefined minimum value defined in the registrar will be rejected with a 423 (Interval Too Brief) response.</w:t>
      </w:r>
    </w:p>
    <w:p w14:paraId="7079D57A" w14:textId="77777777" w:rsidR="00C63B8D" w:rsidRPr="00613175" w:rsidRDefault="00C63B8D" w:rsidP="00C63B8D">
      <w:pPr>
        <w:pStyle w:val="B10"/>
      </w:pPr>
      <w:r w:rsidRPr="00613175">
        <w:t>f)</w:t>
      </w:r>
      <w:r w:rsidRPr="00613175">
        <w:tab/>
        <w:t>a Request-</w:t>
      </w:r>
      <w:smartTag w:uri="urn:schemas-microsoft-com:office:smarttags" w:element="stockticker">
        <w:r w:rsidRPr="00613175">
          <w:t>URI</w:t>
        </w:r>
      </w:smartTag>
      <w:r w:rsidRPr="00613175">
        <w:t xml:space="preserve"> set to the SIP </w:t>
      </w:r>
      <w:smartTag w:uri="urn:schemas-microsoft-com:office:smarttags" w:element="stockticker">
        <w:r w:rsidRPr="00613175">
          <w:t>URI</w:t>
        </w:r>
      </w:smartTag>
      <w:r w:rsidRPr="00613175">
        <w:t xml:space="preserve"> of the domain name of the home network used to address the REGISTER request;</w:t>
      </w:r>
    </w:p>
    <w:p w14:paraId="0CFF900D" w14:textId="77777777" w:rsidR="00C63B8D" w:rsidRPr="00613175" w:rsidRDefault="00C63B8D" w:rsidP="00C63B8D">
      <w:pPr>
        <w:pStyle w:val="B10"/>
      </w:pPr>
      <w:r w:rsidRPr="00613175">
        <w:t>g)</w:t>
      </w:r>
      <w:r w:rsidRPr="00613175">
        <w:tab/>
        <w:t>the Supported header field containing the option-tag "path", and:</w:t>
      </w:r>
    </w:p>
    <w:p w14:paraId="4345F766" w14:textId="77777777" w:rsidR="00C63B8D" w:rsidRPr="00613175" w:rsidRDefault="00C63B8D" w:rsidP="00C63B8D">
      <w:pPr>
        <w:pStyle w:val="B2"/>
      </w:pPr>
      <w:r w:rsidRPr="00613175">
        <w:t>1)</w:t>
      </w:r>
      <w:r w:rsidRPr="00613175">
        <w:tab/>
        <w:t>if GRUU is supported, the option-tag "gruu"; and</w:t>
      </w:r>
    </w:p>
    <w:p w14:paraId="6E30D221" w14:textId="77777777" w:rsidR="00C63B8D" w:rsidRPr="00613175" w:rsidRDefault="00C63B8D" w:rsidP="00C63B8D">
      <w:pPr>
        <w:pStyle w:val="B2"/>
      </w:pPr>
      <w:r w:rsidRPr="00613175">
        <w:t>2)</w:t>
      </w:r>
      <w:r w:rsidRPr="00613175">
        <w:tab/>
        <w:t>if multiple registrations is supported, the option-tag "outbound";</w:t>
      </w:r>
    </w:p>
    <w:p w14:paraId="61FA202A" w14:textId="77777777" w:rsidR="00C63B8D" w:rsidRPr="00613175" w:rsidRDefault="00C63B8D" w:rsidP="00C63B8D">
      <w:pPr>
        <w:pStyle w:val="B10"/>
      </w:pPr>
      <w:r w:rsidRPr="00613175">
        <w:t>h)</w:t>
      </w:r>
      <w:r w:rsidRPr="00613175">
        <w:tab/>
        <w:t>if available to the UE (as defined in the access technology specific annexes for each access technology), a P-Access-Network-Info header field set as specified for the access network technology (see subclause 7.2A.4);</w:t>
      </w:r>
    </w:p>
    <w:p w14:paraId="53B0E5EA" w14:textId="77777777" w:rsidR="00C63B8D" w:rsidRPr="00613175" w:rsidRDefault="00C63B8D" w:rsidP="00C63B8D">
      <w:pPr>
        <w:pStyle w:val="B10"/>
      </w:pPr>
      <w:r w:rsidRPr="00613175">
        <w:t>i)</w:t>
      </w:r>
      <w:r w:rsidRPr="00613175">
        <w:tab/>
        <w:t>a Security-Client header field to announce the media plane security mechanisms the UE supports, if any, labelled with the "mediasec" header field parameter specified in subclause 7.2A.7;</w:t>
      </w:r>
    </w:p>
    <w:p w14:paraId="4471291C" w14:textId="77777777" w:rsidR="00C63B8D" w:rsidRPr="00613175" w:rsidRDefault="00C63B8D" w:rsidP="00C63B8D">
      <w:pPr>
        <w:pStyle w:val="NO"/>
      </w:pPr>
      <w:r w:rsidRPr="00613175">
        <w:t>NOTE 3:</w:t>
      </w:r>
      <w:r w:rsidRPr="00613175">
        <w:tab/>
        <w:t>The "mediasec" header field parameter indicates that security mechanisms are specific to the media plane.</w:t>
      </w:r>
    </w:p>
    <w:p w14:paraId="4442EE9D" w14:textId="77777777" w:rsidR="00C63B8D" w:rsidRPr="00613175" w:rsidRDefault="00C63B8D" w:rsidP="00C63B8D">
      <w:pPr>
        <w:pStyle w:val="B10"/>
      </w:pPr>
      <w:r w:rsidRPr="00613175">
        <w:t>j)</w:t>
      </w:r>
      <w:r w:rsidRPr="00613175">
        <w:tab/>
        <w:t>if the UE supports RFC 6140 [191] and performs the functions of an external attached network, for the registration of bulk number contacts the UE shall include a Require header field containing the option-tag "gin"; and</w:t>
      </w:r>
    </w:p>
    <w:p w14:paraId="56C8D5E6" w14:textId="77777777" w:rsidR="00C63B8D" w:rsidRPr="00613175" w:rsidRDefault="00C63B8D" w:rsidP="00C63B8D">
      <w:pPr>
        <w:pStyle w:val="B10"/>
      </w:pPr>
      <w:r w:rsidRPr="00613175">
        <w:t>k)</w:t>
      </w:r>
      <w:r w:rsidRPr="00613175">
        <w:tab/>
        <w:t>if the UE supports RFC 6140 [191] and performs the functions of an external attached network, for the registration of bulk number contacts the UE shall include a Proxy-Require header field containing the option-tag "gin".</w:t>
      </w:r>
    </w:p>
    <w:p w14:paraId="71C2C2BA" w14:textId="77777777" w:rsidR="00C63B8D" w:rsidRPr="00613175" w:rsidRDefault="00C63B8D" w:rsidP="00C63B8D">
      <w:r w:rsidRPr="00613175">
        <w:t>On receiving the 200 (OK) response to the REGISTER request, the UE shall:</w:t>
      </w:r>
    </w:p>
    <w:p w14:paraId="57B5422B" w14:textId="77777777" w:rsidR="00C63B8D" w:rsidRPr="00613175" w:rsidRDefault="00C63B8D" w:rsidP="00C63B8D">
      <w:pPr>
        <w:pStyle w:val="B10"/>
      </w:pPr>
      <w:r w:rsidRPr="00613175">
        <w:t>a)</w:t>
      </w:r>
      <w:r w:rsidRPr="00613175">
        <w:tab/>
        <w:t>bind the new expiration time of the registration for this public user identity found in the To header field value either to the contact address or to the registration flow and the associated contact address used in this registration;</w:t>
      </w:r>
    </w:p>
    <w:p w14:paraId="5FB85B56" w14:textId="77777777" w:rsidR="00C63B8D" w:rsidRPr="00613175" w:rsidRDefault="00C63B8D" w:rsidP="00C63B8D">
      <w:pPr>
        <w:pStyle w:val="NO"/>
      </w:pPr>
      <w:r w:rsidRPr="00613175">
        <w:t>NOTE 4:</w:t>
      </w:r>
      <w:r w:rsidRPr="00613175">
        <w:tab/>
        <w:t xml:space="preserve">If the UE supports RFC 6140 [191] and performs the functions of an external attached network, the To header field will contain the main </w:t>
      </w:r>
      <w:smartTag w:uri="urn:schemas-microsoft-com:office:smarttags" w:element="stockticker">
        <w:r w:rsidRPr="00613175">
          <w:t>URI</w:t>
        </w:r>
      </w:smartTag>
      <w:r w:rsidRPr="00613175">
        <w:t xml:space="preserve"> of the UE.</w:t>
      </w:r>
    </w:p>
    <w:p w14:paraId="3E94EBC7" w14:textId="77777777" w:rsidR="00C63B8D" w:rsidRPr="00613175" w:rsidRDefault="00C63B8D" w:rsidP="00C63B8D">
      <w:pPr>
        <w:pStyle w:val="B10"/>
      </w:pPr>
      <w:r w:rsidRPr="00613175">
        <w:t>b)</w:t>
      </w:r>
      <w:r w:rsidRPr="00613175">
        <w:tab/>
        <w:t>store the list of service route values contained in the Service-Route header field and bind the list either to the contact address or to the registration flow and the associated contact address (if the multiple registration mechanism is used);</w:t>
      </w:r>
    </w:p>
    <w:p w14:paraId="7225FC98" w14:textId="77777777" w:rsidR="00C63B8D" w:rsidRPr="00613175" w:rsidRDefault="00C63B8D" w:rsidP="00C63B8D">
      <w:pPr>
        <w:pStyle w:val="NO"/>
      </w:pPr>
      <w:r w:rsidRPr="00613175">
        <w:t>NOTE 5:</w:t>
      </w:r>
      <w:r w:rsidRPr="00613175">
        <w:tab/>
        <w:t>The stored list of service route values will be used to build a proper preloaded Route header field for new dialogs and standalone transactions (other than REGISTER method) when using either the respective contact address or the registration flow and the associated contact address (if the multiple registration mechanism is used).</w:t>
      </w:r>
    </w:p>
    <w:p w14:paraId="3658421D" w14:textId="77777777" w:rsidR="00C63B8D" w:rsidRPr="00613175" w:rsidRDefault="00C63B8D" w:rsidP="00C63B8D">
      <w:pPr>
        <w:pStyle w:val="B10"/>
      </w:pPr>
      <w:r w:rsidRPr="00613175">
        <w:t>NOTE 6:</w:t>
      </w:r>
      <w:r w:rsidRPr="00613175">
        <w:tab/>
        <w:t xml:space="preserve">If the list of Service-Route headers saved from a previous registration and bound either to this contact address or to the registration flow and the associated contact address (if the multiple registration mechanism is used), and the associated set of security associations or </w:t>
      </w:r>
      <w:smartTag w:uri="urn:schemas-microsoft-com:office:smarttags" w:element="stockticker">
        <w:r w:rsidRPr="00613175">
          <w:t>TLS</w:t>
        </w:r>
      </w:smartTag>
      <w:r w:rsidRPr="00613175">
        <w:t xml:space="preserve"> session already exist, then the received list of Service-</w:t>
      </w:r>
      <w:r w:rsidRPr="00613175">
        <w:rPr>
          <w:snapToGrid w:val="0"/>
        </w:rPr>
        <w:t>Route</w:t>
      </w:r>
      <w:r w:rsidRPr="00613175">
        <w:t xml:space="preserve"> headers replaces the old list.</w:t>
      </w:r>
    </w:p>
    <w:p w14:paraId="72ED25C7" w14:textId="77777777" w:rsidR="00C63B8D" w:rsidRPr="00613175" w:rsidRDefault="00C63B8D" w:rsidP="00C63B8D">
      <w:pPr>
        <w:pStyle w:val="NO"/>
      </w:pPr>
      <w:r w:rsidRPr="00613175">
        <w:t>NOTE 7:</w:t>
      </w:r>
      <w:r w:rsidRPr="00613175">
        <w:tab/>
        <w:t>The UE can utilize additional URIs contained in the P-Associated-</w:t>
      </w:r>
      <w:smartTag w:uri="urn:schemas-microsoft-com:office:smarttags" w:element="stockticker">
        <w:r w:rsidRPr="00613175">
          <w:t>URI</w:t>
        </w:r>
      </w:smartTag>
      <w:r w:rsidRPr="00613175">
        <w:t xml:space="preserve"> header field, e.g. for application purposes.</w:t>
      </w:r>
    </w:p>
    <w:p w14:paraId="0ECF3BEE" w14:textId="77777777" w:rsidR="00C63B8D" w:rsidRPr="00613175" w:rsidRDefault="00C63B8D" w:rsidP="00C63B8D">
      <w:pPr>
        <w:pStyle w:val="B10"/>
      </w:pPr>
      <w:r w:rsidRPr="00613175">
        <w:t>c)</w:t>
      </w:r>
      <w:r w:rsidRPr="00613175">
        <w:tab/>
        <w:t>if the UE indicated support for GRUU in the Supported header field of the REGISTER request then:</w:t>
      </w:r>
    </w:p>
    <w:p w14:paraId="3F3ADE05" w14:textId="77777777" w:rsidR="00C63B8D" w:rsidRPr="00613175" w:rsidRDefault="00C63B8D" w:rsidP="00C63B8D">
      <w:pPr>
        <w:pStyle w:val="B2"/>
      </w:pPr>
      <w:r w:rsidRPr="00613175">
        <w:t>-</w:t>
      </w:r>
      <w:r w:rsidRPr="00613175">
        <w:tab/>
        <w:t xml:space="preserve">if the UE did not use the procedures specified in </w:t>
      </w:r>
      <w:r w:rsidRPr="00613175">
        <w:rPr>
          <w:rFonts w:eastAsia="MS Mincho"/>
        </w:rPr>
        <w:t xml:space="preserve">RFC 6140 [191] </w:t>
      </w:r>
      <w:r w:rsidRPr="00613175">
        <w:t>for registration find the Contact header field within the response that matches the one included in the REGISTER request. If this contains a "pub-gruu" header field parameter or a "temp-gruu" header field parameter or both, then store the value of those parameters as the GRUUs for the UE in association with the public user identity and the contact address that was registered; and</w:t>
      </w:r>
    </w:p>
    <w:p w14:paraId="5064475F" w14:textId="77777777" w:rsidR="00C63B8D" w:rsidRPr="00613175" w:rsidRDefault="00C63B8D" w:rsidP="00C63B8D">
      <w:pPr>
        <w:pStyle w:val="B2"/>
      </w:pPr>
      <w:r w:rsidRPr="00613175">
        <w:t>-</w:t>
      </w:r>
      <w:r w:rsidRPr="00613175">
        <w:tab/>
        <w:t xml:space="preserve">if the UE used the procedures specified in </w:t>
      </w:r>
      <w:r w:rsidRPr="00613175">
        <w:rPr>
          <w:rFonts w:eastAsia="MS Mincho"/>
        </w:rPr>
        <w:t>RFC 6140 [191]</w:t>
      </w:r>
      <w:r w:rsidRPr="00613175">
        <w:t xml:space="preserve">for registration then find the Contact header field within the response that matches the one included in the REGISTER request. If this contains a "pub-gruu" header field parameter then store the value of the "pub-gruu" header field parameter for use for generating public GRUUs for registering UAs as specified in </w:t>
      </w:r>
      <w:r w:rsidRPr="00613175">
        <w:rPr>
          <w:rFonts w:eastAsia="MS Mincho"/>
        </w:rPr>
        <w:t>RFC 6140 [191]</w:t>
      </w:r>
      <w:r w:rsidRPr="00613175">
        <w:t xml:space="preserve">. If this contains a "temp-gruu-cookie" header field parameter then store the value of the "temp-gruu-cookie" header field parameter for use for generating temporary GRUUs for registering UAs as specified in </w:t>
      </w:r>
      <w:r w:rsidRPr="00613175">
        <w:rPr>
          <w:rFonts w:eastAsia="MS Mincho"/>
        </w:rPr>
        <w:t>RFC 6140 [191];</w:t>
      </w:r>
    </w:p>
    <w:p w14:paraId="3212F462" w14:textId="0B8BCF72" w:rsidR="00C63B8D" w:rsidRPr="00613175" w:rsidRDefault="00C63B8D" w:rsidP="00C63B8D">
      <w:pPr>
        <w:pStyle w:val="NO"/>
        <w:rPr>
          <w:rFonts w:eastAsia="MS Mincho"/>
        </w:rPr>
      </w:pPr>
      <w:r w:rsidRPr="00613175">
        <w:t>NOTE 8:</w:t>
      </w:r>
      <w:r w:rsidRPr="00613175">
        <w:tab/>
        <w:t xml:space="preserve">When allocating public GRUUs to registering UAs the functionality within the UE that performs the role of registrar will add an "sg" SIP </w:t>
      </w:r>
      <w:smartTag w:uri="urn:schemas-microsoft-com:office:smarttags" w:element="stockticker">
        <w:r w:rsidRPr="00613175">
          <w:t>URI</w:t>
        </w:r>
      </w:smartTag>
      <w:r w:rsidRPr="00613175">
        <w:t xml:space="preserve"> parameter that </w:t>
      </w:r>
      <w:r w:rsidR="00613175" w:rsidRPr="00613175">
        <w:t>uniquely</w:t>
      </w:r>
      <w:r w:rsidRPr="00613175">
        <w:t xml:space="preserve"> identifies that UA to the public GRUU it received in the "pub-gruu" header field parameter. The procedures for generating a temporary GRUU using the "temp-gruu-cookie" header field parameter </w:t>
      </w:r>
      <w:r w:rsidRPr="00613175">
        <w:rPr>
          <w:rFonts w:eastAsia="MS Mincho" w:cs="Courier New"/>
          <w:lang w:eastAsia="zh-TW"/>
        </w:rPr>
        <w:t>are specified in subclause</w:t>
      </w:r>
      <w:r w:rsidRPr="00613175">
        <w:rPr>
          <w:rFonts w:eastAsia="MS Mincho"/>
        </w:rPr>
        <w:t> </w:t>
      </w:r>
      <w:r w:rsidRPr="00613175">
        <w:rPr>
          <w:rFonts w:eastAsia="MS Mincho" w:cs="Courier New"/>
          <w:lang w:eastAsia="zh-TW"/>
        </w:rPr>
        <w:t xml:space="preserve">7.1.2.2 of </w:t>
      </w:r>
      <w:r w:rsidRPr="00613175">
        <w:rPr>
          <w:rFonts w:eastAsia="MS Mincho"/>
        </w:rPr>
        <w:t>RFC 6140 [191].</w:t>
      </w:r>
    </w:p>
    <w:p w14:paraId="1C362A85" w14:textId="77777777" w:rsidR="00C63B8D" w:rsidRPr="00613175" w:rsidRDefault="00C63B8D" w:rsidP="00C63B8D">
      <w:pPr>
        <w:pStyle w:val="B10"/>
        <w:rPr>
          <w:rFonts w:eastAsia="SimSun"/>
        </w:rPr>
      </w:pPr>
      <w:r w:rsidRPr="00613175">
        <w:t>d)</w:t>
      </w:r>
      <w:r w:rsidRPr="00613175">
        <w:tab/>
        <w:t>store the announcement of the media plane security mechanisms the P-CSCF (IMS-</w:t>
      </w:r>
      <w:smartTag w:uri="urn:schemas-microsoft-com:office:smarttags" w:element="stockticker">
        <w:r w:rsidRPr="00613175">
          <w:t>ALG</w:t>
        </w:r>
      </w:smartTag>
      <w:r w:rsidRPr="00613175">
        <w:t>) supports received in the Security-Server header field and labelled with the "mediasec" header field parameter specified in subclause 7.2A.7, if any. Once the UE chooses a media security mechanism from the list received in the Security-Server header field from the server, it may initiate that mechanism on a media level when it initiates new media in an existing session;</w:t>
      </w:r>
    </w:p>
    <w:p w14:paraId="6509FEC4" w14:textId="77777777" w:rsidR="00C63B8D" w:rsidRPr="00613175" w:rsidRDefault="00C63B8D" w:rsidP="00C63B8D">
      <w:pPr>
        <w:pStyle w:val="NO"/>
      </w:pPr>
      <w:r w:rsidRPr="00613175">
        <w:t>NOTE 9:</w:t>
      </w:r>
      <w:r w:rsidRPr="00613175">
        <w:tab/>
        <w:t>The "mediasec" header field parameter indicates that security mechanisms are specific to the media plane.</w:t>
      </w:r>
    </w:p>
    <w:p w14:paraId="4B7F85DC" w14:textId="77777777" w:rsidR="00C63B8D" w:rsidRPr="00613175" w:rsidRDefault="00C63B8D" w:rsidP="00C63B8D">
      <w:pPr>
        <w:pStyle w:val="B10"/>
      </w:pPr>
      <w:r w:rsidRPr="00613175">
        <w:t>e)</w:t>
      </w:r>
      <w:r w:rsidRPr="00613175">
        <w:tab/>
        <w:t>if the Via header field contains a "keep" header field parameter with a value, continue to send keep-alives as described in RFC 6223 [143], towards the P-CSCF;</w:t>
      </w:r>
    </w:p>
    <w:p w14:paraId="763F2EE5" w14:textId="77777777" w:rsidR="00C63B8D" w:rsidRPr="00613175" w:rsidRDefault="00C63B8D" w:rsidP="00C63B8D">
      <w:pPr>
        <w:pStyle w:val="B10"/>
      </w:pPr>
      <w:r w:rsidRPr="00613175">
        <w:t>f)</w:t>
      </w:r>
      <w:r w:rsidRPr="00613175">
        <w:tab/>
        <w:t>if the 200 (OK) response contains the Authentication-Info header field including a nextnonce field, store the contained nonce as a nonce for authentication associated to the same registration or registration flow (if the multiple registration mechanism is used) and shall delete any other previously stored nonce value for authentication for this registration or registration flow (if the multiple registration mechanism is used);</w:t>
      </w:r>
    </w:p>
    <w:p w14:paraId="70F70F8F" w14:textId="77777777" w:rsidR="00C63B8D" w:rsidRPr="00613175" w:rsidRDefault="00C63B8D" w:rsidP="00C63B8D">
      <w:pPr>
        <w:pStyle w:val="NO"/>
      </w:pPr>
      <w:r w:rsidRPr="00613175">
        <w:t>NOTE 10:</w:t>
      </w:r>
      <w:r w:rsidRPr="00613175">
        <w:tab/>
        <w:t>The related registration flow or registration is identified by the couple instance-id and reg-id if the multiple registration mechanism is used or by contact address if not.</w:t>
      </w:r>
    </w:p>
    <w:p w14:paraId="511CD144" w14:textId="77777777" w:rsidR="00C63B8D" w:rsidRPr="00613175" w:rsidRDefault="00C63B8D" w:rsidP="00C63B8D">
      <w:pPr>
        <w:pStyle w:val="B10"/>
      </w:pPr>
      <w:r w:rsidRPr="00613175">
        <w:t>g)</w:t>
      </w:r>
      <w:r w:rsidRPr="00613175">
        <w:tab/>
        <w:t>if a Feature-Caps header field is received, a UE supporting the Feature-Caps header field shall consider the ICSI values received in the Feature-Caps header field of 200 (OK) response as supported for the established registration or registration flow (if the multiple registration mechanism is used) according to RFC 6809 [190]; and</w:t>
      </w:r>
    </w:p>
    <w:p w14:paraId="59950255" w14:textId="77777777" w:rsidR="00C63B8D" w:rsidRPr="00613175" w:rsidRDefault="00C63B8D" w:rsidP="00C63B8D">
      <w:pPr>
        <w:pStyle w:val="NO"/>
      </w:pPr>
      <w:r w:rsidRPr="00613175">
        <w:t>NOTE 11:</w:t>
      </w:r>
      <w:r w:rsidRPr="00613175">
        <w:tab/>
        <w:t>The UE and related applications can use the ICSI values received in the Feature-Caps header field to improve the user experience.</w:t>
      </w:r>
    </w:p>
    <w:p w14:paraId="44874E8C" w14:textId="77777777" w:rsidR="00C63B8D" w:rsidRPr="00613175" w:rsidRDefault="00C63B8D" w:rsidP="00C63B8D">
      <w:pPr>
        <w:pStyle w:val="B10"/>
      </w:pPr>
      <w:r w:rsidRPr="00613175">
        <w:t>h)</w:t>
      </w:r>
      <w:r w:rsidRPr="00613175">
        <w:tab/>
        <w:t>void.</w:t>
      </w:r>
    </w:p>
    <w:p w14:paraId="15DD1845" w14:textId="77777777" w:rsidR="00C63B8D" w:rsidRPr="00613175" w:rsidRDefault="00C63B8D" w:rsidP="00C63B8D">
      <w:r w:rsidRPr="00613175">
        <w:t>[TS 24.229 clause 5.1.1.4.2]:</w:t>
      </w:r>
    </w:p>
    <w:p w14:paraId="5DF8C683" w14:textId="77777777" w:rsidR="00C63B8D" w:rsidRPr="00613175" w:rsidRDefault="00C63B8D" w:rsidP="00C63B8D">
      <w:r w:rsidRPr="00613175">
        <w:t>On sending a REGISTER request, as defined in subclause 5.1.1.4.1, the UE shall additionally populate the header fields as follows:</w:t>
      </w:r>
    </w:p>
    <w:p w14:paraId="2BE47951" w14:textId="77777777" w:rsidR="00C63B8D" w:rsidRPr="00613175" w:rsidRDefault="00C63B8D" w:rsidP="00C63B8D">
      <w:pPr>
        <w:pStyle w:val="B10"/>
      </w:pPr>
      <w:r w:rsidRPr="00613175">
        <w:t>a)</w:t>
      </w:r>
      <w:r w:rsidRPr="00613175">
        <w:tab/>
        <w:t>an Authorization header field, with:</w:t>
      </w:r>
    </w:p>
    <w:p w14:paraId="770ED736" w14:textId="77777777" w:rsidR="00C63B8D" w:rsidRPr="00613175" w:rsidRDefault="00C63B8D" w:rsidP="00C63B8D">
      <w:pPr>
        <w:pStyle w:val="B2"/>
      </w:pPr>
      <w:r w:rsidRPr="00613175">
        <w:t>-</w:t>
      </w:r>
      <w:r w:rsidRPr="00613175">
        <w:tab/>
        <w:t>the "username" header field parameter set to the value of the private user identity;</w:t>
      </w:r>
    </w:p>
    <w:p w14:paraId="0F633B11" w14:textId="77777777" w:rsidR="00C63B8D" w:rsidRPr="00613175" w:rsidRDefault="00C63B8D" w:rsidP="00C63B8D">
      <w:pPr>
        <w:pStyle w:val="B2"/>
      </w:pPr>
      <w:r w:rsidRPr="00613175">
        <w:t>-</w:t>
      </w:r>
      <w:r w:rsidRPr="00613175">
        <w:tab/>
        <w:t xml:space="preserve">the "realm" header field parameter directive, set to the value as received in the "realm" </w:t>
      </w:r>
      <w:smartTag w:uri="urn:schemas-microsoft-com:office:smarttags" w:element="stockticker">
        <w:r w:rsidRPr="00613175">
          <w:t>WWW</w:t>
        </w:r>
      </w:smartTag>
      <w:r w:rsidRPr="00613175">
        <w:t>-Authenticate header field parameter;</w:t>
      </w:r>
    </w:p>
    <w:p w14:paraId="6CDDA5CF" w14:textId="77777777" w:rsidR="00C63B8D" w:rsidRPr="00613175" w:rsidRDefault="00C63B8D" w:rsidP="00C63B8D">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0E2EDD9B" w14:textId="77777777" w:rsidR="00C63B8D" w:rsidRPr="00613175" w:rsidRDefault="00C63B8D" w:rsidP="00C63B8D">
      <w:pPr>
        <w:pStyle w:val="B2"/>
      </w:pPr>
      <w:r w:rsidRPr="00613175">
        <w:t>-</w:t>
      </w:r>
      <w:r w:rsidRPr="00613175">
        <w:tab/>
        <w:t>the "nonce" header field parameter, set to last received nonce value; and</w:t>
      </w:r>
    </w:p>
    <w:p w14:paraId="36F829E6" w14:textId="77777777" w:rsidR="00C63B8D" w:rsidRPr="00613175" w:rsidRDefault="00C63B8D" w:rsidP="00C63B8D">
      <w:pPr>
        <w:pStyle w:val="B2"/>
      </w:pPr>
      <w:r w:rsidRPr="00613175">
        <w:t>-</w:t>
      </w:r>
      <w:r w:rsidRPr="00613175">
        <w:tab/>
        <w:t>the "response" header field parameter, set to the last calculated response value;</w:t>
      </w:r>
    </w:p>
    <w:p w14:paraId="696C24EF" w14:textId="77777777" w:rsidR="00C63B8D" w:rsidRPr="00613175" w:rsidRDefault="00C63B8D" w:rsidP="00C63B8D">
      <w:pPr>
        <w:pStyle w:val="NO"/>
      </w:pPr>
      <w:r w:rsidRPr="00613175">
        <w:t>NOTE 1:</w:t>
      </w:r>
      <w:r w:rsidRPr="00613175">
        <w:tab/>
        <w:t>If the UE specifies its FQDN in the hostport parameter in the Contact header field and in the sent-by field in the Via header field, then it has to ensure that the given FQDN will resolve (e.g., by reverse DNS lookup) to the IP address that is bound to the security association.</w:t>
      </w:r>
    </w:p>
    <w:p w14:paraId="74D1D07E" w14:textId="77777777" w:rsidR="00C63B8D" w:rsidRPr="00613175" w:rsidRDefault="00C63B8D" w:rsidP="00C63B8D">
      <w:pPr>
        <w:pStyle w:val="NO"/>
      </w:pPr>
      <w:r w:rsidRPr="00613175">
        <w:t>NOTE 2:</w:t>
      </w:r>
      <w:r w:rsidRPr="00613175">
        <w:tab/>
        <w:t>The UE associates two ports, a protected client port and a protected server port, with each pair of security associations. For details on the selection of the protected port value see 3GPP TS 33.203 [19].</w:t>
      </w:r>
    </w:p>
    <w:p w14:paraId="303872A7" w14:textId="77777777" w:rsidR="00C63B8D" w:rsidRPr="00613175" w:rsidRDefault="00C63B8D" w:rsidP="00C63B8D">
      <w:pPr>
        <w:pStyle w:val="NO"/>
      </w:pPr>
      <w:r w:rsidRPr="00613175">
        <w:t>NOTE 3:</w:t>
      </w:r>
      <w:r w:rsidRPr="00613175">
        <w:tab/>
        <w:t xml:space="preserve">If the UE is setting up an additional registration using procedures specified in RFC 5626 [92] and the UE accesses the network through 3GPP or 3GPP2 systems without any </w:t>
      </w:r>
      <w:smartTag w:uri="urn:schemas-microsoft-com:office:smarttags" w:element="stockticker">
        <w:r w:rsidRPr="00613175">
          <w:t>NAT</w:t>
        </w:r>
      </w:smartTag>
      <w:r w:rsidRPr="00613175">
        <w:t>, the flow is considered to be "logical flow".</w:t>
      </w:r>
    </w:p>
    <w:p w14:paraId="00933455" w14:textId="77777777" w:rsidR="00C63B8D" w:rsidRPr="00613175" w:rsidRDefault="00C63B8D" w:rsidP="00C63B8D">
      <w:pPr>
        <w:pStyle w:val="B10"/>
      </w:pPr>
      <w:r w:rsidRPr="00613175">
        <w:t>b)</w:t>
      </w:r>
      <w:r w:rsidRPr="00613175">
        <w:tab/>
        <w:t>additionally for the Contact header field, include the protected server port value in the hostport parameter;</w:t>
      </w:r>
    </w:p>
    <w:p w14:paraId="2A4B552E" w14:textId="77777777" w:rsidR="00C63B8D" w:rsidRPr="00613175" w:rsidRDefault="00C63B8D" w:rsidP="00C63B8D">
      <w:pPr>
        <w:pStyle w:val="B10"/>
      </w:pPr>
      <w:r w:rsidRPr="00613175">
        <w:t>c)</w:t>
      </w:r>
      <w:r w:rsidRPr="00613175">
        <w:tab/>
        <w:t>additionally for the Via header field, for UDP, if the REGISTER request is protected by a security association, include the protected server port value in the sent-by field;</w:t>
      </w:r>
    </w:p>
    <w:p w14:paraId="270F9750" w14:textId="77777777" w:rsidR="00C63B8D" w:rsidRPr="00613175" w:rsidRDefault="00C63B8D" w:rsidP="00C63B8D">
      <w:pPr>
        <w:pStyle w:val="B10"/>
      </w:pPr>
      <w:r w:rsidRPr="00613175">
        <w:t>d)</w:t>
      </w:r>
      <w:r w:rsidRPr="00613175">
        <w:tab/>
        <w:t>a Security-Client header field, set to specify the signalling plane security mechanism it supports, the IPsec layer algorithms for security and confidentiality protection it supports and the new parameter values needed for the setup of two new pairs of security associations. For further details see 3GPP TS 33.203 [19] and RFC 3329 [48]; and</w:t>
      </w:r>
    </w:p>
    <w:p w14:paraId="1C2C8FA0" w14:textId="77777777" w:rsidR="00C63B8D" w:rsidRPr="00613175" w:rsidRDefault="00C63B8D" w:rsidP="00C63B8D">
      <w:pPr>
        <w:pStyle w:val="B10"/>
      </w:pPr>
      <w:r w:rsidRPr="00613175">
        <w:t>e)</w:t>
      </w:r>
      <w:r w:rsidRPr="00613175">
        <w:tab/>
        <w:t>a Security-Verify header field that contains the content of the Security-Server header field received in the 401 (Unauthorized) response of the last successful authentication.</w:t>
      </w:r>
    </w:p>
    <w:p w14:paraId="748EA7C1" w14:textId="77777777" w:rsidR="00C63B8D" w:rsidRPr="00613175" w:rsidRDefault="00C63B8D" w:rsidP="00C63B8D">
      <w:r w:rsidRPr="00613175">
        <w:t>On receiving the 200 (OK) response to the REGISTER request, the UE shall additionally:</w:t>
      </w:r>
    </w:p>
    <w:p w14:paraId="1FC68945" w14:textId="77777777" w:rsidR="00C63B8D" w:rsidRPr="00613175" w:rsidRDefault="00C63B8D" w:rsidP="00C63B8D">
      <w:pPr>
        <w:pStyle w:val="B10"/>
      </w:pPr>
      <w:r w:rsidRPr="00613175">
        <w:t>a)</w:t>
      </w:r>
      <w:r w:rsidRPr="00613175">
        <w:tab/>
        <w:t>set the security association lifetime associated with either this contact address or the registration flow and the associated contact address (if the multiple registration mechanism is used), and the associated set of security associations to the longest of either the previously existing security association lifetime, or the lifetime of the just completed registration plus 30 seconds.</w:t>
      </w:r>
    </w:p>
    <w:p w14:paraId="1E8CD863" w14:textId="77777777" w:rsidR="00C63B8D" w:rsidRPr="00613175" w:rsidRDefault="00C63B8D" w:rsidP="00C63B8D">
      <w:pPr>
        <w:pStyle w:val="NO"/>
      </w:pPr>
      <w:r w:rsidRPr="00613175">
        <w:t>NOTE 4:</w:t>
      </w:r>
      <w:r w:rsidRPr="00613175">
        <w:tab/>
        <w:t>If the UE receives Authentication-Info, it will proceed as described in RFC 3310 [49].</w:t>
      </w:r>
    </w:p>
    <w:p w14:paraId="1C5609E9" w14:textId="77777777" w:rsidR="00C63B8D" w:rsidRPr="00613175" w:rsidRDefault="00C63B8D" w:rsidP="00C63B8D">
      <w:r w:rsidRPr="00613175">
        <w:t>[TS 24.229 clause 5.1.1.5.1]:</w:t>
      </w:r>
    </w:p>
    <w:p w14:paraId="2BC6EF1C" w14:textId="77777777" w:rsidR="00C63B8D" w:rsidRPr="00613175" w:rsidRDefault="00C63B8D" w:rsidP="00C63B8D">
      <w:pPr>
        <w:keepNext/>
        <w:keepLines/>
      </w:pPr>
      <w:r w:rsidRPr="00613175">
        <w:t>On receiving a 401 (Unauthorized) response to the REGISTER request, the UE shall:</w:t>
      </w:r>
    </w:p>
    <w:p w14:paraId="09CFD93F" w14:textId="77777777" w:rsidR="00C63B8D" w:rsidRPr="00613175" w:rsidRDefault="00C63B8D" w:rsidP="00C63B8D">
      <w:pPr>
        <w:pStyle w:val="B10"/>
        <w:keepNext/>
        <w:keepLines/>
      </w:pPr>
      <w:r w:rsidRPr="00613175">
        <w:t>1)</w:t>
      </w:r>
      <w:r w:rsidRPr="00613175">
        <w:tab/>
        <w:t xml:space="preserve">extract the </w:t>
      </w:r>
      <w:smartTag w:uri="urn:schemas-microsoft-com:office:smarttags" w:element="stockticker">
        <w:r w:rsidRPr="00613175">
          <w:t>RAND</w:t>
        </w:r>
      </w:smartTag>
      <w:r w:rsidRPr="00613175">
        <w:t xml:space="preserve"> and </w:t>
      </w:r>
      <w:smartTag w:uri="urn:schemas-microsoft-com:office:smarttags" w:element="stockticker">
        <w:r w:rsidRPr="00613175">
          <w:t>AUTN</w:t>
        </w:r>
      </w:smartTag>
      <w:r w:rsidRPr="00613175">
        <w:t xml:space="preserve"> parameters;</w:t>
      </w:r>
    </w:p>
    <w:p w14:paraId="05CDF1B9" w14:textId="77777777" w:rsidR="00C63B8D" w:rsidRPr="00613175" w:rsidRDefault="00C63B8D" w:rsidP="00C63B8D">
      <w:pPr>
        <w:pStyle w:val="B10"/>
        <w:keepNext/>
        <w:keepLines/>
      </w:pPr>
      <w:r w:rsidRPr="00613175">
        <w:t>2)</w:t>
      </w:r>
      <w:r w:rsidRPr="00613175">
        <w:tab/>
        <w:t xml:space="preserve">check the validity of a received authentication challenge, as described in 3GPP TS 33.203 [19] i.e. the locally calculated XMAC must match the </w:t>
      </w:r>
      <w:smartTag w:uri="urn:schemas-microsoft-com:office:smarttags" w:element="stockticker">
        <w:r w:rsidRPr="00613175">
          <w:t>MAC</w:t>
        </w:r>
      </w:smartTag>
      <w:r w:rsidRPr="00613175">
        <w:t xml:space="preserve"> parameter derived from the </w:t>
      </w:r>
      <w:smartTag w:uri="urn:schemas-microsoft-com:office:smarttags" w:element="stockticker">
        <w:r w:rsidRPr="00613175">
          <w:t>AUTN</w:t>
        </w:r>
      </w:smartTag>
      <w:r w:rsidRPr="00613175">
        <w:t xml:space="preserve"> part of the challenge; and the SQN parameter derived from the </w:t>
      </w:r>
      <w:smartTag w:uri="urn:schemas-microsoft-com:office:smarttags" w:element="stockticker">
        <w:r w:rsidRPr="00613175">
          <w:t>AUTN</w:t>
        </w:r>
      </w:smartTag>
      <w:r w:rsidRPr="00613175">
        <w:t xml:space="preserve"> part of the challenge must be within the correct range; and</w:t>
      </w:r>
    </w:p>
    <w:p w14:paraId="48BF03A6" w14:textId="77777777" w:rsidR="00C63B8D" w:rsidRPr="00613175" w:rsidRDefault="00C63B8D" w:rsidP="00C63B8D">
      <w:pPr>
        <w:pStyle w:val="B10"/>
        <w:keepNext/>
        <w:keepLines/>
      </w:pPr>
      <w:r w:rsidRPr="00613175">
        <w:t>3)</w:t>
      </w:r>
      <w:r w:rsidRPr="00613175">
        <w:tab/>
        <w:t>check the existence of the Security-Server header field as described in RFC 3329 [48]. If the Security-Server header field is not present or it does not contain the parameters required for the setup of the set of security associations (see annex H of 3GPP TS 33.203 [19]), the UE shall abandon the authentication procedure and send a new REGISTER request with a new Call-ID.</w:t>
      </w:r>
    </w:p>
    <w:p w14:paraId="62FBCF0B" w14:textId="77777777" w:rsidR="00C63B8D" w:rsidRPr="00613175" w:rsidRDefault="00C63B8D" w:rsidP="00C63B8D">
      <w:r w:rsidRPr="00613175">
        <w:t>In the case that the 401 (Unauthorized) response to the REGISTER request is deemed to be valid the UE shall:</w:t>
      </w:r>
    </w:p>
    <w:p w14:paraId="7142CDBB" w14:textId="77777777" w:rsidR="00C63B8D" w:rsidRPr="00613175" w:rsidRDefault="00C63B8D" w:rsidP="00C63B8D">
      <w:pPr>
        <w:pStyle w:val="B10"/>
      </w:pPr>
      <w:r w:rsidRPr="00613175">
        <w:t>1)</w:t>
      </w:r>
      <w:r w:rsidRPr="00613175">
        <w:tab/>
        <w:t xml:space="preserve">calculate the </w:t>
      </w:r>
      <w:smartTag w:uri="urn:schemas-microsoft-com:office:smarttags" w:element="stockticker">
        <w:r w:rsidRPr="00613175">
          <w:t>RES</w:t>
        </w:r>
      </w:smartTag>
      <w:r w:rsidRPr="00613175">
        <w:t xml:space="preserve"> parameter and derive the keys CK and IK from </w:t>
      </w:r>
      <w:smartTag w:uri="urn:schemas-microsoft-com:office:smarttags" w:element="stockticker">
        <w:r w:rsidRPr="00613175">
          <w:t>RAND</w:t>
        </w:r>
      </w:smartTag>
      <w:r w:rsidRPr="00613175">
        <w:t xml:space="preserve"> as described in 3GPP TS 33.203 [19];</w:t>
      </w:r>
    </w:p>
    <w:p w14:paraId="2ADB7EFD" w14:textId="77777777" w:rsidR="00C63B8D" w:rsidRPr="00613175" w:rsidRDefault="00C63B8D" w:rsidP="00C63B8D">
      <w:pPr>
        <w:pStyle w:val="B10"/>
      </w:pPr>
      <w:r w:rsidRPr="00613175">
        <w:t>2)</w:t>
      </w:r>
      <w:r w:rsidRPr="00613175">
        <w:tab/>
        <w:t>set up a temporary set of security associations for this registration based on the static list and parameters the UE received in the 401 (Unauthorized) response and its capabilities sent in the Security-Client header field in the REGISTER request. The UE sets up the temporary set of security associations using the most preferred mechanism and algorithm returned by the P-CSCF and supported by the UE and using IK and CK (only if encryption enabled) as the shared key. The UE shall use the parameters received in the Security-Server header field to setup the temporary set of security associations. The UE shall set a temporary SIP level lifetime for the temporary set of security associations to the value of reg-await-auth timer;</w:t>
      </w:r>
    </w:p>
    <w:p w14:paraId="41A373B8" w14:textId="77777777" w:rsidR="00C63B8D" w:rsidRPr="00613175" w:rsidRDefault="00C63B8D" w:rsidP="00C63B8D">
      <w:pPr>
        <w:pStyle w:val="B10"/>
      </w:pPr>
      <w:r w:rsidRPr="00613175">
        <w:t>3)</w:t>
      </w:r>
      <w:r w:rsidRPr="00613175">
        <w:tab/>
        <w:t>store the announcement of the media plane security mechanisms the P-CSCF (IMS-</w:t>
      </w:r>
      <w:smartTag w:uri="urn:schemas-microsoft-com:office:smarttags" w:element="stockticker">
        <w:r w:rsidRPr="00613175">
          <w:t>ALG</w:t>
        </w:r>
      </w:smartTag>
      <w:r w:rsidRPr="00613175">
        <w:t>) supports received in the Security-Server header field and labelled with the "mediasec" header field parameter specified in subclause 7.2A.7, if any</w:t>
      </w:r>
      <w:r w:rsidRPr="00613175">
        <w:rPr>
          <w:vanish/>
        </w:rPr>
        <w:t>; and</w:t>
      </w:r>
    </w:p>
    <w:p w14:paraId="369B4272" w14:textId="77777777" w:rsidR="00C63B8D" w:rsidRPr="00613175" w:rsidRDefault="00C63B8D" w:rsidP="00C63B8D">
      <w:pPr>
        <w:pStyle w:val="B10"/>
      </w:pPr>
      <w:r w:rsidRPr="00613175">
        <w:t>NOTE 1:</w:t>
      </w:r>
      <w:r w:rsidRPr="00613175">
        <w:tab/>
        <w:t>The "mediasec" header field parameter indicates that security mechanisms are specific to the media plane.</w:t>
      </w:r>
    </w:p>
    <w:p w14:paraId="7D50D8C4" w14:textId="77777777" w:rsidR="00C63B8D" w:rsidRPr="00613175" w:rsidRDefault="00C63B8D" w:rsidP="00C63B8D">
      <w:pPr>
        <w:pStyle w:val="B10"/>
      </w:pPr>
      <w:r w:rsidRPr="00613175">
        <w:t>4)</w:t>
      </w:r>
      <w:r w:rsidRPr="00613175">
        <w:tab/>
        <w:t xml:space="preserve">send another REGISTER request </w:t>
      </w:r>
      <w:r w:rsidRPr="00613175">
        <w:rPr>
          <w:lang w:eastAsia="ja-JP"/>
        </w:rPr>
        <w:t xml:space="preserve">towards the protected server port indicated in the response </w:t>
      </w:r>
      <w:r w:rsidRPr="00613175">
        <w:t>using the temporary set of security associations to protect the message. The header fields are populated as defined for the initial REGISTER request that was challenged with the received 401 (Unauthorized) response, with the addition that the UE shall include an Authorization header field containing:</w:t>
      </w:r>
    </w:p>
    <w:p w14:paraId="2198D0BD" w14:textId="77777777" w:rsidR="00C63B8D" w:rsidRPr="00613175" w:rsidRDefault="00C63B8D" w:rsidP="00C63B8D">
      <w:pPr>
        <w:pStyle w:val="B2"/>
      </w:pPr>
      <w:r w:rsidRPr="00613175">
        <w:t>-</w:t>
      </w:r>
      <w:r w:rsidRPr="00613175">
        <w:tab/>
        <w:t xml:space="preserve">the "realm" header field parameter set to the value as received in the "realm" </w:t>
      </w:r>
      <w:smartTag w:uri="urn:schemas-microsoft-com:office:smarttags" w:element="stockticker">
        <w:r w:rsidRPr="00613175">
          <w:t>WWW</w:t>
        </w:r>
      </w:smartTag>
      <w:r w:rsidRPr="00613175">
        <w:t>-Authenticate header field parameter;</w:t>
      </w:r>
    </w:p>
    <w:p w14:paraId="7E8CAE1C" w14:textId="77777777" w:rsidR="00C63B8D" w:rsidRPr="00613175" w:rsidRDefault="00C63B8D" w:rsidP="00C63B8D">
      <w:pPr>
        <w:pStyle w:val="B2"/>
      </w:pPr>
      <w:r w:rsidRPr="00613175">
        <w:t>-</w:t>
      </w:r>
      <w:r w:rsidRPr="00613175">
        <w:tab/>
        <w:t>the "username" header field parameter, set to the value of the private user identity;</w:t>
      </w:r>
    </w:p>
    <w:p w14:paraId="76006500" w14:textId="77777777" w:rsidR="00C63B8D" w:rsidRPr="00613175" w:rsidRDefault="00C63B8D" w:rsidP="00C63B8D">
      <w:pPr>
        <w:pStyle w:val="B2"/>
      </w:pPr>
      <w:r w:rsidRPr="00613175">
        <w:t>-</w:t>
      </w:r>
      <w:r w:rsidRPr="00613175">
        <w:tab/>
        <w:t xml:space="preserve">the "response" header field parameter that contains the </w:t>
      </w:r>
      <w:smartTag w:uri="urn:schemas-microsoft-com:office:smarttags" w:element="stockticker">
        <w:r w:rsidRPr="00613175">
          <w:t>RES</w:t>
        </w:r>
      </w:smartTag>
      <w:r w:rsidRPr="00613175">
        <w:t xml:space="preserve"> parameter, as described in RFC 3310 [49];</w:t>
      </w:r>
    </w:p>
    <w:p w14:paraId="082FA285" w14:textId="77777777" w:rsidR="00C63B8D" w:rsidRPr="00613175" w:rsidRDefault="00C63B8D" w:rsidP="00C63B8D">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267A82FD" w14:textId="77777777" w:rsidR="00C63B8D" w:rsidRPr="00613175" w:rsidRDefault="00C63B8D" w:rsidP="00C63B8D">
      <w:pPr>
        <w:pStyle w:val="B2"/>
      </w:pPr>
      <w:r w:rsidRPr="00613175">
        <w:t>-</w:t>
      </w:r>
      <w:r w:rsidRPr="00613175">
        <w:tab/>
        <w:t>the "</w:t>
      </w:r>
      <w:r w:rsidRPr="00613175">
        <w:rPr>
          <w:bCs/>
        </w:rPr>
        <w:t xml:space="preserve">algorithm" header field parameter, </w:t>
      </w:r>
      <w:r w:rsidRPr="00613175">
        <w:t>set to</w:t>
      </w:r>
      <w:r w:rsidRPr="00613175">
        <w:rPr>
          <w:sz w:val="22"/>
          <w:szCs w:val="22"/>
        </w:rPr>
        <w:t xml:space="preserve"> </w:t>
      </w:r>
      <w:r w:rsidRPr="00613175">
        <w:t>the value received in the 401 (Unauthorized) response</w:t>
      </w:r>
      <w:r w:rsidRPr="00613175">
        <w:rPr>
          <w:sz w:val="22"/>
          <w:szCs w:val="22"/>
        </w:rPr>
        <w:t>;</w:t>
      </w:r>
      <w:r w:rsidRPr="00613175">
        <w:t xml:space="preserve"> and</w:t>
      </w:r>
    </w:p>
    <w:p w14:paraId="44FFE001" w14:textId="77777777" w:rsidR="00C63B8D" w:rsidRPr="00613175" w:rsidRDefault="00C63B8D" w:rsidP="00C63B8D">
      <w:pPr>
        <w:pStyle w:val="B2"/>
      </w:pPr>
      <w:r w:rsidRPr="00613175">
        <w:t>-</w:t>
      </w:r>
      <w:r w:rsidRPr="00613175">
        <w:tab/>
        <w:t>the "nonce" header field parameter, set to the value received in the 401 (Unauthorized) response.</w:t>
      </w:r>
    </w:p>
    <w:p w14:paraId="274153C4" w14:textId="77777777" w:rsidR="00C63B8D" w:rsidRPr="00613175" w:rsidRDefault="00C63B8D" w:rsidP="00C63B8D">
      <w:pPr>
        <w:pStyle w:val="B10"/>
      </w:pPr>
      <w:r w:rsidRPr="00613175">
        <w:tab/>
        <w:t>The UE shall also insert the Security-Client header field that is identical to the Security-Client header field that was included in the previous REGISTER request (i.e. the REGISTER request that was challenged with the received 401 (Unauthorized) response). The UE shall also insert the Security-Verify header field into the request, by mirroring in it the content of the Security-Server header field received in the 401 (Unauthorized) response. The UE shall set the Call-ID of the security association protected REGISTER request which carries the authentication challenge response to the same value as the Call-ID of the 401 (Unauthorized) response which carried the challenge.</w:t>
      </w:r>
    </w:p>
    <w:p w14:paraId="10375209" w14:textId="77777777" w:rsidR="00C63B8D" w:rsidRPr="00613175" w:rsidRDefault="00C63B8D" w:rsidP="00C63B8D">
      <w:pPr>
        <w:pStyle w:val="NO"/>
      </w:pPr>
      <w:r w:rsidRPr="00613175">
        <w:t>NOTE 2:</w:t>
      </w:r>
      <w:r w:rsidRPr="00613175">
        <w:tab/>
        <w:t>The Security-Client header field contains signalling plane security mechanism and if the UE supports media plane security, then media plane security mechanisms are contained, too.</w:t>
      </w:r>
    </w:p>
    <w:p w14:paraId="3552CFDA" w14:textId="77777777" w:rsidR="00C63B8D" w:rsidRPr="00613175" w:rsidRDefault="00C63B8D" w:rsidP="00C63B8D">
      <w:r w:rsidRPr="00613175">
        <w:t>On receiving the 200 (OK) response for the security association protected REGISTER request registering a public user identity with the associated contact address, the UE shall:</w:t>
      </w:r>
    </w:p>
    <w:p w14:paraId="44FCBAF5" w14:textId="77777777" w:rsidR="00C63B8D" w:rsidRPr="00613175" w:rsidRDefault="00C63B8D" w:rsidP="00C63B8D">
      <w:pPr>
        <w:pStyle w:val="B10"/>
      </w:pPr>
      <w:r w:rsidRPr="00613175">
        <w:t>-</w:t>
      </w:r>
      <w:r w:rsidRPr="00613175">
        <w:tab/>
        <w:t>change the temporary set of security associations to a newly established set of security associations, i.e. set its SIP level lifetime to the longest of either the previously existing set of security associations SIP level lifetime, or the lifetime of the just completed registration plus 30 seconds; and</w:t>
      </w:r>
    </w:p>
    <w:p w14:paraId="2E9D1DE6" w14:textId="77777777" w:rsidR="00C63B8D" w:rsidRPr="00613175" w:rsidRDefault="00C63B8D" w:rsidP="00C63B8D">
      <w:pPr>
        <w:pStyle w:val="B10"/>
      </w:pPr>
      <w:r w:rsidRPr="00613175">
        <w:t>-</w:t>
      </w:r>
      <w:r w:rsidRPr="00613175">
        <w:tab/>
        <w:t>if this is the only set of security associations available toward the P-CSCF, use the newly established set of security associations for further</w:t>
      </w:r>
      <w:r w:rsidRPr="00613175">
        <w:rPr>
          <w:i/>
          <w:iCs/>
        </w:rPr>
        <w:t xml:space="preserve"> </w:t>
      </w:r>
      <w:r w:rsidRPr="00613175">
        <w:t>messages sent towards the P-CSCF. If there are additional sets of security associations (e.g. due to registration of multiple contact addresses), the UE can either use them or use the newly established set of security associations for further</w:t>
      </w:r>
      <w:r w:rsidRPr="00613175">
        <w:rPr>
          <w:i/>
          <w:iCs/>
        </w:rPr>
        <w:t xml:space="preserve"> </w:t>
      </w:r>
      <w:r w:rsidRPr="00613175">
        <w:t>messages sent towards the P-CSCF as appropriate.</w:t>
      </w:r>
    </w:p>
    <w:p w14:paraId="5C90D2AD" w14:textId="77777777" w:rsidR="00C63B8D" w:rsidRPr="00613175" w:rsidRDefault="00C63B8D" w:rsidP="00C63B8D">
      <w:pPr>
        <w:keepNext/>
        <w:keepLines/>
        <w:spacing w:before="120"/>
        <w:ind w:left="1985" w:hanging="1985"/>
        <w:rPr>
          <w:rFonts w:ascii="Arial" w:hAnsi="Arial"/>
          <w:snapToGrid w:val="0"/>
        </w:rPr>
      </w:pPr>
      <w:r w:rsidRPr="00613175">
        <w:rPr>
          <w:rFonts w:ascii="Arial" w:hAnsi="Arial"/>
          <w:snapToGrid w:val="0"/>
        </w:rPr>
        <w:t>Reference(s)</w:t>
      </w:r>
    </w:p>
    <w:p w14:paraId="3AEF13AF" w14:textId="77777777" w:rsidR="00C63B8D" w:rsidRPr="00613175" w:rsidRDefault="00C63B8D" w:rsidP="00C63B8D">
      <w:pPr>
        <w:rPr>
          <w:snapToGrid w:val="0"/>
          <w:lang w:eastAsia="en-US"/>
        </w:rPr>
      </w:pPr>
      <w:r w:rsidRPr="00613175">
        <w:rPr>
          <w:snapToGrid w:val="0"/>
        </w:rPr>
        <w:t>3GPP T</w:t>
      </w:r>
      <w:r w:rsidRPr="00613175">
        <w:t>S 24.229 [7], clauses 5.1.1.4.1, 5.1.1.4.2, 5.1.1.5.1 and 5.1.6.4.</w:t>
      </w:r>
    </w:p>
    <w:p w14:paraId="00D2FC71" w14:textId="77777777" w:rsidR="00C63B8D" w:rsidRPr="00613175" w:rsidRDefault="00C63B8D" w:rsidP="00C63B8D">
      <w:pPr>
        <w:pStyle w:val="H6"/>
      </w:pPr>
      <w:r w:rsidRPr="00613175">
        <w:t>10.12.3</w:t>
      </w:r>
      <w:r w:rsidRPr="00613175">
        <w:tab/>
        <w:t>Test description</w:t>
      </w:r>
    </w:p>
    <w:p w14:paraId="392B22B0" w14:textId="77777777" w:rsidR="00C63B8D" w:rsidRPr="00613175" w:rsidRDefault="00C63B8D" w:rsidP="00C63B8D">
      <w:pPr>
        <w:pStyle w:val="H6"/>
      </w:pPr>
      <w:r w:rsidRPr="00613175">
        <w:t>10.12.3.1</w:t>
      </w:r>
      <w:r w:rsidRPr="00613175">
        <w:tab/>
        <w:t>Pre-test conditions</w:t>
      </w:r>
    </w:p>
    <w:p w14:paraId="46DE9726" w14:textId="77777777" w:rsidR="00C63B8D" w:rsidRPr="00613175" w:rsidRDefault="00C63B8D" w:rsidP="00C63B8D">
      <w:pPr>
        <w:pStyle w:val="H6"/>
      </w:pPr>
      <w:r w:rsidRPr="00613175">
        <w:t>System Simulator:</w:t>
      </w:r>
    </w:p>
    <w:p w14:paraId="6459709B" w14:textId="77777777" w:rsidR="00C63B8D" w:rsidRPr="00613175" w:rsidRDefault="00C63B8D" w:rsidP="00C63B8D">
      <w:pPr>
        <w:pStyle w:val="B10"/>
      </w:pPr>
      <w:r w:rsidRPr="00613175">
        <w:t>-</w:t>
      </w:r>
      <w:r w:rsidRPr="00613175">
        <w:tab/>
        <w:t>1 NR Cell connected to 5GC, default parameters.</w:t>
      </w:r>
    </w:p>
    <w:p w14:paraId="5641E869" w14:textId="77777777" w:rsidR="00C63B8D" w:rsidRPr="00613175" w:rsidRDefault="00C63B8D" w:rsidP="00C63B8D">
      <w:pPr>
        <w:pStyle w:val="H6"/>
      </w:pPr>
      <w:r w:rsidRPr="00613175">
        <w:t>UE:</w:t>
      </w:r>
    </w:p>
    <w:p w14:paraId="397DF8E2" w14:textId="77777777" w:rsidR="00C63B8D" w:rsidRPr="00613175" w:rsidRDefault="00C63B8D" w:rsidP="00C63B8D">
      <w:pPr>
        <w:pStyle w:val="B10"/>
      </w:pPr>
      <w:r w:rsidRPr="00613175">
        <w:t>-</w:t>
      </w:r>
      <w:r w:rsidRPr="00613175">
        <w:tab/>
        <w:t>UE contains either ISIM and USIM applications or only USIM application on UICC.</w:t>
      </w:r>
    </w:p>
    <w:p w14:paraId="30C1CFCB" w14:textId="77777777" w:rsidR="00C63B8D" w:rsidRPr="00613175" w:rsidRDefault="00C63B8D" w:rsidP="00C63B8D">
      <w:pPr>
        <w:pStyle w:val="B10"/>
      </w:pPr>
      <w:r w:rsidRPr="00613175">
        <w:t>-</w:t>
      </w:r>
      <w:r w:rsidRPr="00613175">
        <w:tab/>
        <w:t>UE is configured to register for IMS after switch on.</w:t>
      </w:r>
    </w:p>
    <w:p w14:paraId="164D627C" w14:textId="77777777" w:rsidR="00C63B8D" w:rsidRPr="00613175" w:rsidRDefault="00C63B8D" w:rsidP="00C63B8D">
      <w:pPr>
        <w:pStyle w:val="H6"/>
      </w:pPr>
      <w:r w:rsidRPr="00613175">
        <w:t>Preamble:</w:t>
      </w:r>
    </w:p>
    <w:p w14:paraId="31C7EA51" w14:textId="77777777" w:rsidR="00C63B8D" w:rsidRPr="00613175" w:rsidRDefault="00C63B8D" w:rsidP="00C63B8D">
      <w:pPr>
        <w:pStyle w:val="B10"/>
      </w:pPr>
      <w:r w:rsidRPr="00613175">
        <w:t>-</w:t>
      </w:r>
      <w:r w:rsidRPr="00613175">
        <w:tab/>
        <w:t>The UE is in test state 1N-A (TS 38.508-1) and registered to IMS.</w:t>
      </w:r>
    </w:p>
    <w:p w14:paraId="5D74F2E6" w14:textId="77777777" w:rsidR="00C63B8D" w:rsidRPr="00613175" w:rsidRDefault="00C63B8D" w:rsidP="00C63B8D">
      <w:pPr>
        <w:pStyle w:val="H6"/>
      </w:pPr>
      <w:r w:rsidRPr="00613175">
        <w:t>10.12.3.2</w:t>
      </w:r>
      <w:r w:rsidRPr="00613175">
        <w:tab/>
        <w:t>Test procedure sequence</w:t>
      </w:r>
    </w:p>
    <w:p w14:paraId="6A975AB6" w14:textId="77777777" w:rsidR="00C63B8D" w:rsidRPr="00613175" w:rsidRDefault="00C63B8D" w:rsidP="00C63B8D">
      <w:pPr>
        <w:pStyle w:val="TH"/>
      </w:pPr>
      <w:r w:rsidRPr="00613175">
        <w:t>Table 10.12.3.2-1: Main Behaviour</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029"/>
        <w:gridCol w:w="983"/>
        <w:gridCol w:w="2524"/>
        <w:gridCol w:w="563"/>
        <w:gridCol w:w="843"/>
      </w:tblGrid>
      <w:tr w:rsidR="00C63B8D" w:rsidRPr="00613175" w14:paraId="4434A5AC" w14:textId="77777777" w:rsidTr="00C63B8D">
        <w:trPr>
          <w:jc w:val="center"/>
        </w:trPr>
        <w:tc>
          <w:tcPr>
            <w:tcW w:w="704" w:type="dxa"/>
            <w:tcBorders>
              <w:top w:val="single" w:sz="4" w:space="0" w:color="auto"/>
              <w:left w:val="single" w:sz="4" w:space="0" w:color="auto"/>
              <w:bottom w:val="nil"/>
              <w:right w:val="single" w:sz="4" w:space="0" w:color="auto"/>
            </w:tcBorders>
            <w:hideMark/>
          </w:tcPr>
          <w:p w14:paraId="4B7FED4E" w14:textId="77777777" w:rsidR="00C63B8D" w:rsidRPr="00613175" w:rsidRDefault="00C63B8D">
            <w:pPr>
              <w:pStyle w:val="TAH"/>
            </w:pPr>
            <w:r w:rsidRPr="00613175">
              <w:t>St</w:t>
            </w:r>
          </w:p>
        </w:tc>
        <w:tc>
          <w:tcPr>
            <w:tcW w:w="4026" w:type="dxa"/>
            <w:tcBorders>
              <w:top w:val="single" w:sz="4" w:space="0" w:color="auto"/>
              <w:left w:val="single" w:sz="4" w:space="0" w:color="auto"/>
              <w:bottom w:val="single" w:sz="4" w:space="0" w:color="auto"/>
              <w:right w:val="single" w:sz="4" w:space="0" w:color="auto"/>
            </w:tcBorders>
            <w:hideMark/>
          </w:tcPr>
          <w:p w14:paraId="05BFA67A" w14:textId="77777777" w:rsidR="00C63B8D" w:rsidRPr="00613175" w:rsidRDefault="00C63B8D">
            <w:pPr>
              <w:pStyle w:val="TAH"/>
            </w:pPr>
            <w:r w:rsidRPr="00613175">
              <w:t>Procedure</w:t>
            </w:r>
          </w:p>
        </w:tc>
        <w:tc>
          <w:tcPr>
            <w:tcW w:w="3504" w:type="dxa"/>
            <w:gridSpan w:val="2"/>
            <w:tcBorders>
              <w:top w:val="single" w:sz="4" w:space="0" w:color="auto"/>
              <w:left w:val="single" w:sz="4" w:space="0" w:color="auto"/>
              <w:bottom w:val="single" w:sz="4" w:space="0" w:color="auto"/>
              <w:right w:val="single" w:sz="4" w:space="0" w:color="auto"/>
            </w:tcBorders>
            <w:hideMark/>
          </w:tcPr>
          <w:p w14:paraId="24624155" w14:textId="77777777" w:rsidR="00C63B8D" w:rsidRPr="00613175" w:rsidRDefault="00C63B8D">
            <w:pPr>
              <w:pStyle w:val="TAH"/>
            </w:pPr>
            <w:r w:rsidRPr="00613175">
              <w:t>Message Sequence</w:t>
            </w:r>
          </w:p>
        </w:tc>
        <w:tc>
          <w:tcPr>
            <w:tcW w:w="563" w:type="dxa"/>
            <w:tcBorders>
              <w:top w:val="single" w:sz="4" w:space="0" w:color="auto"/>
              <w:left w:val="single" w:sz="4" w:space="0" w:color="auto"/>
              <w:bottom w:val="nil"/>
              <w:right w:val="single" w:sz="4" w:space="0" w:color="auto"/>
            </w:tcBorders>
            <w:hideMark/>
          </w:tcPr>
          <w:p w14:paraId="68711765" w14:textId="77777777" w:rsidR="00C63B8D" w:rsidRPr="00613175" w:rsidRDefault="00C63B8D">
            <w:pPr>
              <w:pStyle w:val="TAH"/>
            </w:pPr>
            <w:r w:rsidRPr="00613175">
              <w:t>TP</w:t>
            </w:r>
          </w:p>
        </w:tc>
        <w:tc>
          <w:tcPr>
            <w:tcW w:w="842" w:type="dxa"/>
            <w:tcBorders>
              <w:top w:val="single" w:sz="4" w:space="0" w:color="auto"/>
              <w:left w:val="single" w:sz="4" w:space="0" w:color="auto"/>
              <w:bottom w:val="nil"/>
              <w:right w:val="single" w:sz="4" w:space="0" w:color="auto"/>
            </w:tcBorders>
            <w:hideMark/>
          </w:tcPr>
          <w:p w14:paraId="559B5C66" w14:textId="77777777" w:rsidR="00C63B8D" w:rsidRPr="00613175" w:rsidRDefault="00C63B8D">
            <w:pPr>
              <w:pStyle w:val="TAH"/>
            </w:pPr>
            <w:r w:rsidRPr="00613175">
              <w:t>Verdict</w:t>
            </w:r>
          </w:p>
        </w:tc>
      </w:tr>
      <w:tr w:rsidR="00C63B8D" w:rsidRPr="00613175" w14:paraId="6C75E9D0" w14:textId="77777777" w:rsidTr="00C63B8D">
        <w:trPr>
          <w:jc w:val="center"/>
        </w:trPr>
        <w:tc>
          <w:tcPr>
            <w:tcW w:w="704" w:type="dxa"/>
            <w:tcBorders>
              <w:top w:val="nil"/>
              <w:left w:val="single" w:sz="4" w:space="0" w:color="auto"/>
              <w:bottom w:val="single" w:sz="4" w:space="0" w:color="auto"/>
              <w:right w:val="single" w:sz="4" w:space="0" w:color="auto"/>
            </w:tcBorders>
          </w:tcPr>
          <w:p w14:paraId="32C4918D" w14:textId="77777777" w:rsidR="00C63B8D" w:rsidRPr="00613175" w:rsidRDefault="00C63B8D">
            <w:pPr>
              <w:pStyle w:val="TAH"/>
            </w:pPr>
          </w:p>
        </w:tc>
        <w:tc>
          <w:tcPr>
            <w:tcW w:w="4026" w:type="dxa"/>
            <w:tcBorders>
              <w:top w:val="single" w:sz="4" w:space="0" w:color="auto"/>
              <w:left w:val="single" w:sz="4" w:space="0" w:color="auto"/>
              <w:bottom w:val="single" w:sz="4" w:space="0" w:color="auto"/>
              <w:right w:val="single" w:sz="4" w:space="0" w:color="auto"/>
            </w:tcBorders>
          </w:tcPr>
          <w:p w14:paraId="3A108E70" w14:textId="77777777" w:rsidR="00C63B8D" w:rsidRPr="00613175" w:rsidRDefault="00C63B8D">
            <w:pPr>
              <w:pStyle w:val="TAH"/>
            </w:pPr>
          </w:p>
        </w:tc>
        <w:tc>
          <w:tcPr>
            <w:tcW w:w="982" w:type="dxa"/>
            <w:tcBorders>
              <w:top w:val="single" w:sz="4" w:space="0" w:color="auto"/>
              <w:left w:val="single" w:sz="4" w:space="0" w:color="auto"/>
              <w:bottom w:val="single" w:sz="4" w:space="0" w:color="auto"/>
              <w:right w:val="single" w:sz="4" w:space="0" w:color="auto"/>
            </w:tcBorders>
            <w:hideMark/>
          </w:tcPr>
          <w:p w14:paraId="28352BB7" w14:textId="77777777" w:rsidR="00C63B8D" w:rsidRPr="00613175" w:rsidRDefault="00C63B8D">
            <w:pPr>
              <w:pStyle w:val="TAH"/>
            </w:pPr>
            <w:r w:rsidRPr="00613175">
              <w:t>U - S</w:t>
            </w:r>
          </w:p>
        </w:tc>
        <w:tc>
          <w:tcPr>
            <w:tcW w:w="2522" w:type="dxa"/>
            <w:tcBorders>
              <w:top w:val="single" w:sz="4" w:space="0" w:color="auto"/>
              <w:left w:val="single" w:sz="4" w:space="0" w:color="auto"/>
              <w:bottom w:val="single" w:sz="4" w:space="0" w:color="auto"/>
              <w:right w:val="single" w:sz="4" w:space="0" w:color="auto"/>
            </w:tcBorders>
            <w:hideMark/>
          </w:tcPr>
          <w:p w14:paraId="1ADADAD5" w14:textId="77777777" w:rsidR="00C63B8D" w:rsidRPr="00613175" w:rsidRDefault="00C63B8D">
            <w:pPr>
              <w:pStyle w:val="TAH"/>
            </w:pPr>
            <w:r w:rsidRPr="00613175">
              <w:t>Message</w:t>
            </w:r>
          </w:p>
        </w:tc>
        <w:tc>
          <w:tcPr>
            <w:tcW w:w="563" w:type="dxa"/>
            <w:tcBorders>
              <w:top w:val="nil"/>
              <w:left w:val="single" w:sz="4" w:space="0" w:color="auto"/>
              <w:bottom w:val="single" w:sz="4" w:space="0" w:color="auto"/>
              <w:right w:val="single" w:sz="4" w:space="0" w:color="auto"/>
            </w:tcBorders>
          </w:tcPr>
          <w:p w14:paraId="5909DE91" w14:textId="77777777" w:rsidR="00C63B8D" w:rsidRPr="00613175" w:rsidRDefault="00C63B8D">
            <w:pPr>
              <w:pStyle w:val="TAH"/>
            </w:pPr>
          </w:p>
        </w:tc>
        <w:tc>
          <w:tcPr>
            <w:tcW w:w="842" w:type="dxa"/>
            <w:tcBorders>
              <w:top w:val="nil"/>
              <w:left w:val="single" w:sz="4" w:space="0" w:color="auto"/>
              <w:bottom w:val="single" w:sz="4" w:space="0" w:color="auto"/>
              <w:right w:val="single" w:sz="4" w:space="0" w:color="auto"/>
            </w:tcBorders>
          </w:tcPr>
          <w:p w14:paraId="6AAC3B90" w14:textId="77777777" w:rsidR="00C63B8D" w:rsidRPr="00613175" w:rsidRDefault="00C63B8D">
            <w:pPr>
              <w:pStyle w:val="TAH"/>
            </w:pPr>
          </w:p>
        </w:tc>
      </w:tr>
      <w:tr w:rsidR="00C63B8D" w:rsidRPr="00613175" w14:paraId="3B9DF3C4"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0297BCFD" w14:textId="77777777" w:rsidR="00C63B8D" w:rsidRPr="00613175" w:rsidRDefault="00C63B8D">
            <w:pPr>
              <w:pStyle w:val="TAC"/>
              <w:rPr>
                <w:lang w:eastAsia="zh-CN"/>
              </w:rPr>
            </w:pPr>
            <w:r w:rsidRPr="00613175">
              <w:rPr>
                <w:lang w:eastAsia="zh-CN"/>
              </w:rPr>
              <w:t>1</w:t>
            </w:r>
          </w:p>
        </w:tc>
        <w:tc>
          <w:tcPr>
            <w:tcW w:w="4026" w:type="dxa"/>
            <w:tcBorders>
              <w:top w:val="single" w:sz="4" w:space="0" w:color="auto"/>
              <w:left w:val="single" w:sz="4" w:space="0" w:color="auto"/>
              <w:bottom w:val="single" w:sz="4" w:space="0" w:color="auto"/>
              <w:right w:val="single" w:sz="4" w:space="0" w:color="auto"/>
            </w:tcBorders>
            <w:hideMark/>
          </w:tcPr>
          <w:p w14:paraId="1239E318" w14:textId="77777777" w:rsidR="00C63B8D" w:rsidRPr="00613175" w:rsidRDefault="00C63B8D">
            <w:pPr>
              <w:pStyle w:val="TAL"/>
              <w:rPr>
                <w:snapToGrid w:val="0"/>
                <w:lang w:eastAsia="zh-CN"/>
              </w:rPr>
            </w:pPr>
            <w:r w:rsidRPr="00613175">
              <w:rPr>
                <w:snapToGrid w:val="0"/>
                <w:lang w:eastAsia="zh-CN"/>
              </w:rPr>
              <w:t>UE is made to initiate an emergency call</w:t>
            </w:r>
          </w:p>
        </w:tc>
        <w:tc>
          <w:tcPr>
            <w:tcW w:w="982" w:type="dxa"/>
            <w:tcBorders>
              <w:top w:val="single" w:sz="4" w:space="0" w:color="auto"/>
              <w:left w:val="single" w:sz="4" w:space="0" w:color="auto"/>
              <w:bottom w:val="single" w:sz="4" w:space="0" w:color="auto"/>
              <w:right w:val="single" w:sz="4" w:space="0" w:color="auto"/>
            </w:tcBorders>
            <w:hideMark/>
          </w:tcPr>
          <w:p w14:paraId="51C9D780" w14:textId="77777777" w:rsidR="00C63B8D" w:rsidRPr="00613175" w:rsidRDefault="00C63B8D">
            <w:pPr>
              <w:pStyle w:val="TAC"/>
              <w:rPr>
                <w:lang w:eastAsia="en-US"/>
              </w:rPr>
            </w:pPr>
            <w:r w:rsidRPr="00613175">
              <w:t>-</w:t>
            </w:r>
          </w:p>
        </w:tc>
        <w:tc>
          <w:tcPr>
            <w:tcW w:w="2522" w:type="dxa"/>
            <w:tcBorders>
              <w:top w:val="single" w:sz="4" w:space="0" w:color="auto"/>
              <w:left w:val="single" w:sz="4" w:space="0" w:color="auto"/>
              <w:bottom w:val="single" w:sz="4" w:space="0" w:color="auto"/>
              <w:right w:val="single" w:sz="4" w:space="0" w:color="auto"/>
            </w:tcBorders>
            <w:hideMark/>
          </w:tcPr>
          <w:p w14:paraId="475D3ACB" w14:textId="77777777" w:rsidR="00C63B8D" w:rsidRPr="00613175" w:rsidRDefault="00C63B8D">
            <w:pPr>
              <w:pStyle w:val="TAL"/>
              <w:rPr>
                <w:lang w:eastAsia="zh-CN"/>
              </w:rPr>
            </w:pPr>
            <w:r w:rsidRPr="00613175">
              <w:t>-</w:t>
            </w:r>
          </w:p>
        </w:tc>
        <w:tc>
          <w:tcPr>
            <w:tcW w:w="563" w:type="dxa"/>
            <w:tcBorders>
              <w:top w:val="single" w:sz="4" w:space="0" w:color="auto"/>
              <w:left w:val="single" w:sz="4" w:space="0" w:color="auto"/>
              <w:bottom w:val="single" w:sz="4" w:space="0" w:color="auto"/>
              <w:right w:val="single" w:sz="4" w:space="0" w:color="auto"/>
            </w:tcBorders>
            <w:hideMark/>
          </w:tcPr>
          <w:p w14:paraId="5EA549CC" w14:textId="77777777" w:rsidR="00C63B8D" w:rsidRPr="00613175" w:rsidRDefault="00C63B8D">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060CFEF7" w14:textId="77777777" w:rsidR="00C63B8D" w:rsidRPr="00613175" w:rsidRDefault="00C63B8D">
            <w:pPr>
              <w:pStyle w:val="TAC"/>
              <w:rPr>
                <w:lang w:eastAsia="zh-CN"/>
              </w:rPr>
            </w:pPr>
            <w:r w:rsidRPr="00613175">
              <w:rPr>
                <w:lang w:eastAsia="zh-CN"/>
              </w:rPr>
              <w:t>-</w:t>
            </w:r>
          </w:p>
        </w:tc>
      </w:tr>
      <w:tr w:rsidR="00C63B8D" w:rsidRPr="00613175" w14:paraId="3F4DAAC9"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359D7C39" w14:textId="77777777" w:rsidR="00C63B8D" w:rsidRPr="00613175" w:rsidRDefault="00C63B8D">
            <w:pPr>
              <w:pStyle w:val="TAC"/>
              <w:rPr>
                <w:lang w:eastAsia="zh-CN"/>
              </w:rPr>
            </w:pPr>
            <w:r w:rsidRPr="00613175">
              <w:rPr>
                <w:lang w:eastAsia="zh-CN"/>
              </w:rPr>
              <w:t>2-4</w:t>
            </w:r>
          </w:p>
        </w:tc>
        <w:tc>
          <w:tcPr>
            <w:tcW w:w="4026" w:type="dxa"/>
            <w:tcBorders>
              <w:top w:val="single" w:sz="4" w:space="0" w:color="auto"/>
              <w:left w:val="single" w:sz="4" w:space="0" w:color="auto"/>
              <w:bottom w:val="single" w:sz="4" w:space="0" w:color="auto"/>
              <w:right w:val="single" w:sz="4" w:space="0" w:color="auto"/>
            </w:tcBorders>
            <w:hideMark/>
          </w:tcPr>
          <w:p w14:paraId="75B35E43" w14:textId="77777777" w:rsidR="00C63B8D" w:rsidRPr="00613175" w:rsidRDefault="00C63B8D">
            <w:pPr>
              <w:pStyle w:val="TAL"/>
              <w:rPr>
                <w:snapToGrid w:val="0"/>
                <w:lang w:eastAsia="zh-CN"/>
              </w:rPr>
            </w:pPr>
            <w:r w:rsidRPr="00613175">
              <w:rPr>
                <w:lang w:eastAsia="zh-CN"/>
              </w:rPr>
              <w:t>Check: Does the UE correctly initiate emergency registration?</w:t>
            </w:r>
          </w:p>
          <w:p w14:paraId="7D341C15" w14:textId="77777777" w:rsidR="00C63B8D" w:rsidRPr="00613175" w:rsidRDefault="00C63B8D">
            <w:pPr>
              <w:pStyle w:val="TAL"/>
              <w:rPr>
                <w:snapToGrid w:val="0"/>
                <w:lang w:eastAsia="zh-CN"/>
              </w:rPr>
            </w:pPr>
            <w:r w:rsidRPr="00613175">
              <w:rPr>
                <w:snapToGrid w:val="0"/>
                <w:lang w:eastAsia="zh-CN"/>
              </w:rPr>
              <w:t>(Steps 1-3 of Annex A.3)</w:t>
            </w:r>
          </w:p>
        </w:tc>
        <w:tc>
          <w:tcPr>
            <w:tcW w:w="982" w:type="dxa"/>
            <w:tcBorders>
              <w:top w:val="single" w:sz="4" w:space="0" w:color="auto"/>
              <w:left w:val="single" w:sz="4" w:space="0" w:color="auto"/>
              <w:bottom w:val="single" w:sz="4" w:space="0" w:color="auto"/>
              <w:right w:val="single" w:sz="4" w:space="0" w:color="auto"/>
            </w:tcBorders>
            <w:hideMark/>
          </w:tcPr>
          <w:p w14:paraId="5326599F" w14:textId="77777777" w:rsidR="00C63B8D" w:rsidRPr="00613175" w:rsidRDefault="00C63B8D">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01491CAE" w14:textId="77777777" w:rsidR="00C63B8D" w:rsidRPr="00613175" w:rsidRDefault="00C63B8D">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6CDDF29C" w14:textId="77777777" w:rsidR="00C63B8D" w:rsidRPr="00613175" w:rsidRDefault="00C63B8D">
            <w:pPr>
              <w:pStyle w:val="TAC"/>
              <w:rPr>
                <w:lang w:eastAsia="zh-CN"/>
              </w:rPr>
            </w:pPr>
            <w:r w:rsidRPr="00613175">
              <w:rPr>
                <w:lang w:eastAsia="zh-CN"/>
              </w:rPr>
              <w:t>1</w:t>
            </w:r>
          </w:p>
        </w:tc>
        <w:tc>
          <w:tcPr>
            <w:tcW w:w="842" w:type="dxa"/>
            <w:tcBorders>
              <w:top w:val="single" w:sz="4" w:space="0" w:color="auto"/>
              <w:left w:val="single" w:sz="4" w:space="0" w:color="auto"/>
              <w:bottom w:val="single" w:sz="4" w:space="0" w:color="auto"/>
              <w:right w:val="single" w:sz="4" w:space="0" w:color="auto"/>
            </w:tcBorders>
            <w:hideMark/>
          </w:tcPr>
          <w:p w14:paraId="19B13BBE" w14:textId="77777777" w:rsidR="00C63B8D" w:rsidRPr="00613175" w:rsidRDefault="00C63B8D">
            <w:pPr>
              <w:pStyle w:val="TAC"/>
              <w:rPr>
                <w:lang w:eastAsia="zh-CN"/>
              </w:rPr>
            </w:pPr>
            <w:r w:rsidRPr="00613175">
              <w:rPr>
                <w:lang w:eastAsia="zh-CN"/>
              </w:rPr>
              <w:t>P</w:t>
            </w:r>
          </w:p>
        </w:tc>
      </w:tr>
      <w:tr w:rsidR="00C63B8D" w:rsidRPr="00613175" w14:paraId="7D0EB092"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219DB4CB" w14:textId="77777777" w:rsidR="00C63B8D" w:rsidRPr="00613175" w:rsidRDefault="00C63B8D">
            <w:pPr>
              <w:pStyle w:val="TAC"/>
              <w:rPr>
                <w:lang w:eastAsia="zh-CN"/>
              </w:rPr>
            </w:pPr>
            <w:r w:rsidRPr="00613175">
              <w:rPr>
                <w:lang w:eastAsia="zh-CN"/>
              </w:rPr>
              <w:t>5</w:t>
            </w:r>
          </w:p>
        </w:tc>
        <w:tc>
          <w:tcPr>
            <w:tcW w:w="4026" w:type="dxa"/>
            <w:tcBorders>
              <w:top w:val="single" w:sz="4" w:space="0" w:color="auto"/>
              <w:left w:val="single" w:sz="4" w:space="0" w:color="auto"/>
              <w:bottom w:val="single" w:sz="4" w:space="0" w:color="auto"/>
              <w:right w:val="single" w:sz="4" w:space="0" w:color="auto"/>
            </w:tcBorders>
            <w:hideMark/>
          </w:tcPr>
          <w:p w14:paraId="3A2D8612" w14:textId="77777777" w:rsidR="00C63B8D" w:rsidRPr="00613175" w:rsidRDefault="00C63B8D">
            <w:pPr>
              <w:pStyle w:val="TAL"/>
              <w:rPr>
                <w:lang w:eastAsia="zh-CN"/>
              </w:rPr>
            </w:pPr>
            <w:r w:rsidRPr="00613175">
              <w:rPr>
                <w:lang w:eastAsia="zh-CN"/>
              </w:rPr>
              <w:t>SS responds 200 OK to finish the registration, setting the expiration time to 120 seconds.</w:t>
            </w:r>
          </w:p>
        </w:tc>
        <w:tc>
          <w:tcPr>
            <w:tcW w:w="982" w:type="dxa"/>
            <w:tcBorders>
              <w:top w:val="single" w:sz="4" w:space="0" w:color="auto"/>
              <w:left w:val="single" w:sz="4" w:space="0" w:color="auto"/>
              <w:bottom w:val="single" w:sz="4" w:space="0" w:color="auto"/>
              <w:right w:val="single" w:sz="4" w:space="0" w:color="auto"/>
            </w:tcBorders>
            <w:hideMark/>
          </w:tcPr>
          <w:p w14:paraId="7F7D2E76" w14:textId="77777777" w:rsidR="00C63B8D" w:rsidRPr="00613175" w:rsidRDefault="00C63B8D">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006C617A" w14:textId="77777777" w:rsidR="00C63B8D" w:rsidRPr="00613175" w:rsidRDefault="00C63B8D">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58E43B7E" w14:textId="77777777" w:rsidR="00C63B8D" w:rsidRPr="00613175" w:rsidRDefault="00C63B8D">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46CB3720" w14:textId="77777777" w:rsidR="00C63B8D" w:rsidRPr="00613175" w:rsidRDefault="00C63B8D">
            <w:pPr>
              <w:pStyle w:val="TAC"/>
              <w:rPr>
                <w:lang w:eastAsia="zh-CN"/>
              </w:rPr>
            </w:pPr>
            <w:r w:rsidRPr="00613175">
              <w:rPr>
                <w:lang w:eastAsia="zh-CN"/>
              </w:rPr>
              <w:t>-</w:t>
            </w:r>
          </w:p>
        </w:tc>
      </w:tr>
      <w:tr w:rsidR="00C63B8D" w:rsidRPr="00613175" w14:paraId="0F1DB5D3"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3798CB19" w14:textId="77777777" w:rsidR="00C63B8D" w:rsidRPr="00613175" w:rsidRDefault="00C63B8D">
            <w:pPr>
              <w:pStyle w:val="TAC"/>
              <w:rPr>
                <w:lang w:eastAsia="zh-CN"/>
              </w:rPr>
            </w:pPr>
            <w:r w:rsidRPr="00613175">
              <w:rPr>
                <w:lang w:eastAsia="zh-CN"/>
              </w:rPr>
              <w:t>6-10</w:t>
            </w:r>
          </w:p>
        </w:tc>
        <w:tc>
          <w:tcPr>
            <w:tcW w:w="4026" w:type="dxa"/>
            <w:tcBorders>
              <w:top w:val="single" w:sz="4" w:space="0" w:color="auto"/>
              <w:left w:val="single" w:sz="4" w:space="0" w:color="auto"/>
              <w:bottom w:val="single" w:sz="4" w:space="0" w:color="auto"/>
              <w:right w:val="single" w:sz="4" w:space="0" w:color="auto"/>
            </w:tcBorders>
            <w:hideMark/>
          </w:tcPr>
          <w:p w14:paraId="7BB453DF" w14:textId="77777777" w:rsidR="00C63B8D" w:rsidRPr="00613175" w:rsidRDefault="00C63B8D">
            <w:pPr>
              <w:pStyle w:val="TAL"/>
              <w:rPr>
                <w:lang w:eastAsia="zh-CN"/>
              </w:rPr>
            </w:pPr>
            <w:r w:rsidRPr="00613175">
              <w:rPr>
                <w:lang w:eastAsia="zh-CN"/>
              </w:rPr>
              <w:t>Check: Does the UE correctly initiate and complete the establishment of an emergency voice call?</w:t>
            </w:r>
          </w:p>
          <w:p w14:paraId="50029164" w14:textId="77777777" w:rsidR="00C63B8D" w:rsidRPr="00613175" w:rsidRDefault="00C63B8D">
            <w:pPr>
              <w:pStyle w:val="TAL"/>
              <w:rPr>
                <w:lang w:eastAsia="zh-CN"/>
              </w:rPr>
            </w:pPr>
            <w:r w:rsidRPr="00613175">
              <w:rPr>
                <w:snapToGrid w:val="0"/>
                <w:lang w:eastAsia="zh-CN"/>
              </w:rPr>
              <w:t>(Steps 1-5 of Annex A.6)</w:t>
            </w:r>
          </w:p>
        </w:tc>
        <w:tc>
          <w:tcPr>
            <w:tcW w:w="982" w:type="dxa"/>
            <w:tcBorders>
              <w:top w:val="single" w:sz="4" w:space="0" w:color="auto"/>
              <w:left w:val="single" w:sz="4" w:space="0" w:color="auto"/>
              <w:bottom w:val="single" w:sz="4" w:space="0" w:color="auto"/>
              <w:right w:val="single" w:sz="4" w:space="0" w:color="auto"/>
            </w:tcBorders>
            <w:hideMark/>
          </w:tcPr>
          <w:p w14:paraId="0D907B14" w14:textId="77777777" w:rsidR="00C63B8D" w:rsidRPr="00613175" w:rsidRDefault="00C63B8D">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7ACE6842" w14:textId="77777777" w:rsidR="00C63B8D" w:rsidRPr="00613175" w:rsidRDefault="00C63B8D">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5B829C71" w14:textId="77777777" w:rsidR="00C63B8D" w:rsidRPr="00613175" w:rsidRDefault="00C63B8D">
            <w:pPr>
              <w:pStyle w:val="TAC"/>
              <w:rPr>
                <w:lang w:eastAsia="zh-CN"/>
              </w:rPr>
            </w:pPr>
            <w:r w:rsidRPr="00613175">
              <w:rPr>
                <w:lang w:eastAsia="zh-CN"/>
              </w:rPr>
              <w:t>1</w:t>
            </w:r>
          </w:p>
        </w:tc>
        <w:tc>
          <w:tcPr>
            <w:tcW w:w="842" w:type="dxa"/>
            <w:tcBorders>
              <w:top w:val="single" w:sz="4" w:space="0" w:color="auto"/>
              <w:left w:val="single" w:sz="4" w:space="0" w:color="auto"/>
              <w:bottom w:val="single" w:sz="4" w:space="0" w:color="auto"/>
              <w:right w:val="single" w:sz="4" w:space="0" w:color="auto"/>
            </w:tcBorders>
            <w:hideMark/>
          </w:tcPr>
          <w:p w14:paraId="3CB88D9E" w14:textId="77777777" w:rsidR="00C63B8D" w:rsidRPr="00613175" w:rsidRDefault="00C63B8D">
            <w:pPr>
              <w:pStyle w:val="TAC"/>
              <w:rPr>
                <w:lang w:eastAsia="zh-CN"/>
              </w:rPr>
            </w:pPr>
            <w:r w:rsidRPr="00613175">
              <w:rPr>
                <w:lang w:eastAsia="zh-CN"/>
              </w:rPr>
              <w:t>P</w:t>
            </w:r>
          </w:p>
        </w:tc>
      </w:tr>
      <w:tr w:rsidR="00C63B8D" w:rsidRPr="00613175" w14:paraId="5C350F59"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01D527D0" w14:textId="77777777" w:rsidR="00C63B8D" w:rsidRPr="00613175" w:rsidRDefault="00C63B8D">
            <w:pPr>
              <w:pStyle w:val="TAC"/>
              <w:rPr>
                <w:lang w:eastAsia="zh-CN"/>
              </w:rPr>
            </w:pPr>
            <w:r w:rsidRPr="00613175">
              <w:rPr>
                <w:lang w:eastAsia="zh-CN"/>
              </w:rPr>
              <w:t>11</w:t>
            </w:r>
          </w:p>
        </w:tc>
        <w:tc>
          <w:tcPr>
            <w:tcW w:w="4026" w:type="dxa"/>
            <w:tcBorders>
              <w:top w:val="single" w:sz="4" w:space="0" w:color="auto"/>
              <w:left w:val="single" w:sz="4" w:space="0" w:color="auto"/>
              <w:bottom w:val="single" w:sz="4" w:space="0" w:color="auto"/>
              <w:right w:val="single" w:sz="4" w:space="0" w:color="auto"/>
            </w:tcBorders>
            <w:hideMark/>
          </w:tcPr>
          <w:p w14:paraId="696506F7" w14:textId="77777777" w:rsidR="00C63B8D" w:rsidRPr="00613175" w:rsidRDefault="00C63B8D">
            <w:pPr>
              <w:pStyle w:val="TAL"/>
              <w:rPr>
                <w:lang w:eastAsia="zh-CN"/>
              </w:rPr>
            </w:pPr>
            <w:r w:rsidRPr="00613175">
              <w:rPr>
                <w:lang w:eastAsia="zh-CN"/>
              </w:rPr>
              <w:t>Check: Does the UE re-register to the emergency service 60 seconds before the expiration time?</w:t>
            </w:r>
          </w:p>
        </w:tc>
        <w:tc>
          <w:tcPr>
            <w:tcW w:w="982" w:type="dxa"/>
            <w:tcBorders>
              <w:top w:val="single" w:sz="4" w:space="0" w:color="auto"/>
              <w:left w:val="single" w:sz="4" w:space="0" w:color="auto"/>
              <w:bottom w:val="single" w:sz="4" w:space="0" w:color="auto"/>
              <w:right w:val="single" w:sz="4" w:space="0" w:color="auto"/>
            </w:tcBorders>
            <w:hideMark/>
          </w:tcPr>
          <w:p w14:paraId="63C9189C" w14:textId="77777777" w:rsidR="00C63B8D" w:rsidRPr="00613175" w:rsidRDefault="00C63B8D">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34C1F236" w14:textId="77777777" w:rsidR="00C63B8D" w:rsidRPr="00613175" w:rsidRDefault="00C63B8D">
            <w:pPr>
              <w:pStyle w:val="TAL"/>
              <w:rPr>
                <w:lang w:eastAsia="zh-CN"/>
              </w:rPr>
            </w:pPr>
            <w:r w:rsidRPr="00613175">
              <w:rPr>
                <w:lang w:eastAsia="zh-CN"/>
              </w:rPr>
              <w:t>REGISTER</w:t>
            </w:r>
          </w:p>
        </w:tc>
        <w:tc>
          <w:tcPr>
            <w:tcW w:w="563" w:type="dxa"/>
            <w:tcBorders>
              <w:top w:val="single" w:sz="4" w:space="0" w:color="auto"/>
              <w:left w:val="single" w:sz="4" w:space="0" w:color="auto"/>
              <w:bottom w:val="single" w:sz="4" w:space="0" w:color="auto"/>
              <w:right w:val="single" w:sz="4" w:space="0" w:color="auto"/>
            </w:tcBorders>
            <w:hideMark/>
          </w:tcPr>
          <w:p w14:paraId="0F75DDC8" w14:textId="77777777" w:rsidR="00C63B8D" w:rsidRPr="00613175" w:rsidRDefault="00C63B8D">
            <w:pPr>
              <w:pStyle w:val="TAC"/>
              <w:rPr>
                <w:lang w:eastAsia="zh-CN"/>
              </w:rPr>
            </w:pPr>
            <w:r w:rsidRPr="00613175">
              <w:rPr>
                <w:lang w:eastAsia="zh-CN"/>
              </w:rPr>
              <w:t>2</w:t>
            </w:r>
          </w:p>
        </w:tc>
        <w:tc>
          <w:tcPr>
            <w:tcW w:w="842" w:type="dxa"/>
            <w:tcBorders>
              <w:top w:val="single" w:sz="4" w:space="0" w:color="auto"/>
              <w:left w:val="single" w:sz="4" w:space="0" w:color="auto"/>
              <w:bottom w:val="single" w:sz="4" w:space="0" w:color="auto"/>
              <w:right w:val="single" w:sz="4" w:space="0" w:color="auto"/>
            </w:tcBorders>
            <w:hideMark/>
          </w:tcPr>
          <w:p w14:paraId="37CA052B" w14:textId="77777777" w:rsidR="00C63B8D" w:rsidRPr="00613175" w:rsidRDefault="00C63B8D">
            <w:pPr>
              <w:pStyle w:val="TAC"/>
              <w:rPr>
                <w:lang w:eastAsia="zh-CN"/>
              </w:rPr>
            </w:pPr>
            <w:r w:rsidRPr="00613175">
              <w:rPr>
                <w:lang w:eastAsia="zh-CN"/>
              </w:rPr>
              <w:t>P</w:t>
            </w:r>
          </w:p>
        </w:tc>
      </w:tr>
      <w:tr w:rsidR="00C63B8D" w:rsidRPr="00613175" w14:paraId="2C9E6648"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7A9AA32B" w14:textId="77777777" w:rsidR="00C63B8D" w:rsidRPr="00613175" w:rsidRDefault="00C63B8D">
            <w:pPr>
              <w:pStyle w:val="TAC"/>
              <w:rPr>
                <w:lang w:eastAsia="zh-CN"/>
              </w:rPr>
            </w:pPr>
            <w:r w:rsidRPr="00613175">
              <w:rPr>
                <w:lang w:eastAsia="zh-CN"/>
              </w:rPr>
              <w:t>12</w:t>
            </w:r>
          </w:p>
        </w:tc>
        <w:tc>
          <w:tcPr>
            <w:tcW w:w="4026" w:type="dxa"/>
            <w:tcBorders>
              <w:top w:val="single" w:sz="4" w:space="0" w:color="auto"/>
              <w:left w:val="single" w:sz="4" w:space="0" w:color="auto"/>
              <w:bottom w:val="single" w:sz="4" w:space="0" w:color="auto"/>
              <w:right w:val="single" w:sz="4" w:space="0" w:color="auto"/>
            </w:tcBorders>
            <w:hideMark/>
          </w:tcPr>
          <w:p w14:paraId="1972A0A9" w14:textId="77777777" w:rsidR="00C63B8D" w:rsidRPr="00613175" w:rsidRDefault="00C63B8D">
            <w:pPr>
              <w:pStyle w:val="TAL"/>
              <w:rPr>
                <w:lang w:eastAsia="zh-CN"/>
              </w:rPr>
            </w:pPr>
            <w:r w:rsidRPr="00613175">
              <w:rPr>
                <w:lang w:eastAsia="zh-CN"/>
              </w:rPr>
              <w:t>The SS responds with a valid authentication challenge and security mechanisms supported by the network.</w:t>
            </w:r>
          </w:p>
        </w:tc>
        <w:tc>
          <w:tcPr>
            <w:tcW w:w="982" w:type="dxa"/>
            <w:tcBorders>
              <w:top w:val="single" w:sz="4" w:space="0" w:color="auto"/>
              <w:left w:val="single" w:sz="4" w:space="0" w:color="auto"/>
              <w:bottom w:val="single" w:sz="4" w:space="0" w:color="auto"/>
              <w:right w:val="single" w:sz="4" w:space="0" w:color="auto"/>
            </w:tcBorders>
            <w:hideMark/>
          </w:tcPr>
          <w:p w14:paraId="5D8A2692" w14:textId="77777777" w:rsidR="00C63B8D" w:rsidRPr="00613175" w:rsidRDefault="00C63B8D">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17F68B34" w14:textId="77777777" w:rsidR="00C63B8D" w:rsidRPr="00613175" w:rsidRDefault="00C63B8D">
            <w:pPr>
              <w:pStyle w:val="TAL"/>
              <w:rPr>
                <w:lang w:eastAsia="zh-CN"/>
              </w:rPr>
            </w:pPr>
            <w:r w:rsidRPr="00613175">
              <w:rPr>
                <w:lang w:eastAsia="zh-CN"/>
              </w:rPr>
              <w:t>401 Unauthorized</w:t>
            </w:r>
          </w:p>
        </w:tc>
        <w:tc>
          <w:tcPr>
            <w:tcW w:w="563" w:type="dxa"/>
            <w:tcBorders>
              <w:top w:val="single" w:sz="4" w:space="0" w:color="auto"/>
              <w:left w:val="single" w:sz="4" w:space="0" w:color="auto"/>
              <w:bottom w:val="single" w:sz="4" w:space="0" w:color="auto"/>
              <w:right w:val="single" w:sz="4" w:space="0" w:color="auto"/>
            </w:tcBorders>
            <w:hideMark/>
          </w:tcPr>
          <w:p w14:paraId="68470D66" w14:textId="77777777" w:rsidR="00C63B8D" w:rsidRPr="00613175" w:rsidRDefault="00C63B8D">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08D9F526" w14:textId="77777777" w:rsidR="00C63B8D" w:rsidRPr="00613175" w:rsidRDefault="00C63B8D">
            <w:pPr>
              <w:pStyle w:val="TAC"/>
              <w:rPr>
                <w:lang w:eastAsia="zh-CN"/>
              </w:rPr>
            </w:pPr>
            <w:r w:rsidRPr="00613175">
              <w:rPr>
                <w:lang w:eastAsia="zh-CN"/>
              </w:rPr>
              <w:t>-</w:t>
            </w:r>
          </w:p>
        </w:tc>
      </w:tr>
      <w:tr w:rsidR="00C63B8D" w:rsidRPr="00613175" w14:paraId="1084890F"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53C6A9D4" w14:textId="77777777" w:rsidR="00C63B8D" w:rsidRPr="00613175" w:rsidRDefault="00C63B8D">
            <w:pPr>
              <w:pStyle w:val="TAC"/>
              <w:rPr>
                <w:lang w:eastAsia="zh-CN"/>
              </w:rPr>
            </w:pPr>
            <w:r w:rsidRPr="00613175">
              <w:rPr>
                <w:lang w:eastAsia="zh-CN"/>
              </w:rPr>
              <w:t>13</w:t>
            </w:r>
          </w:p>
        </w:tc>
        <w:tc>
          <w:tcPr>
            <w:tcW w:w="4026" w:type="dxa"/>
            <w:tcBorders>
              <w:top w:val="single" w:sz="4" w:space="0" w:color="auto"/>
              <w:left w:val="single" w:sz="4" w:space="0" w:color="auto"/>
              <w:bottom w:val="single" w:sz="4" w:space="0" w:color="auto"/>
              <w:right w:val="single" w:sz="4" w:space="0" w:color="auto"/>
            </w:tcBorders>
            <w:hideMark/>
          </w:tcPr>
          <w:p w14:paraId="076E0369" w14:textId="77777777" w:rsidR="00C63B8D" w:rsidRPr="00613175" w:rsidRDefault="00C63B8D">
            <w:pPr>
              <w:pStyle w:val="TAL"/>
              <w:rPr>
                <w:lang w:eastAsia="zh-CN"/>
              </w:rPr>
            </w:pPr>
            <w:r w:rsidRPr="00613175">
              <w:rPr>
                <w:lang w:eastAsia="zh-CN"/>
              </w:rPr>
              <w:t>Check: Does the UE complete the security negotiation procedures, set up a new temporary set of SAs and uses those for sending another REGISTER?</w:t>
            </w:r>
          </w:p>
        </w:tc>
        <w:tc>
          <w:tcPr>
            <w:tcW w:w="982" w:type="dxa"/>
            <w:tcBorders>
              <w:top w:val="single" w:sz="4" w:space="0" w:color="auto"/>
              <w:left w:val="single" w:sz="4" w:space="0" w:color="auto"/>
              <w:bottom w:val="single" w:sz="4" w:space="0" w:color="auto"/>
              <w:right w:val="single" w:sz="4" w:space="0" w:color="auto"/>
            </w:tcBorders>
            <w:hideMark/>
          </w:tcPr>
          <w:p w14:paraId="22857B02" w14:textId="77777777" w:rsidR="00C63B8D" w:rsidRPr="00613175" w:rsidRDefault="00C63B8D">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75CCC77A" w14:textId="77777777" w:rsidR="00C63B8D" w:rsidRPr="00613175" w:rsidRDefault="00C63B8D">
            <w:pPr>
              <w:pStyle w:val="TAL"/>
              <w:rPr>
                <w:lang w:eastAsia="zh-CN"/>
              </w:rPr>
            </w:pPr>
            <w:r w:rsidRPr="00613175">
              <w:rPr>
                <w:lang w:eastAsia="zh-CN"/>
              </w:rPr>
              <w:t>REGISTER</w:t>
            </w:r>
          </w:p>
        </w:tc>
        <w:tc>
          <w:tcPr>
            <w:tcW w:w="563" w:type="dxa"/>
            <w:tcBorders>
              <w:top w:val="single" w:sz="4" w:space="0" w:color="auto"/>
              <w:left w:val="single" w:sz="4" w:space="0" w:color="auto"/>
              <w:bottom w:val="single" w:sz="4" w:space="0" w:color="auto"/>
              <w:right w:val="single" w:sz="4" w:space="0" w:color="auto"/>
            </w:tcBorders>
            <w:hideMark/>
          </w:tcPr>
          <w:p w14:paraId="4C0D85A9" w14:textId="77777777" w:rsidR="00C63B8D" w:rsidRPr="00613175" w:rsidRDefault="00C63B8D">
            <w:pPr>
              <w:pStyle w:val="TAC"/>
              <w:rPr>
                <w:lang w:eastAsia="zh-CN"/>
              </w:rPr>
            </w:pPr>
            <w:r w:rsidRPr="00613175">
              <w:rPr>
                <w:lang w:eastAsia="zh-CN"/>
              </w:rPr>
              <w:t>2</w:t>
            </w:r>
          </w:p>
        </w:tc>
        <w:tc>
          <w:tcPr>
            <w:tcW w:w="842" w:type="dxa"/>
            <w:tcBorders>
              <w:top w:val="single" w:sz="4" w:space="0" w:color="auto"/>
              <w:left w:val="single" w:sz="4" w:space="0" w:color="auto"/>
              <w:bottom w:val="single" w:sz="4" w:space="0" w:color="auto"/>
              <w:right w:val="single" w:sz="4" w:space="0" w:color="auto"/>
            </w:tcBorders>
            <w:hideMark/>
          </w:tcPr>
          <w:p w14:paraId="3DCD856D" w14:textId="77777777" w:rsidR="00C63B8D" w:rsidRPr="00613175" w:rsidRDefault="00C63B8D">
            <w:pPr>
              <w:pStyle w:val="TAC"/>
              <w:rPr>
                <w:lang w:eastAsia="zh-CN"/>
              </w:rPr>
            </w:pPr>
            <w:r w:rsidRPr="00613175">
              <w:rPr>
                <w:lang w:eastAsia="zh-CN"/>
              </w:rPr>
              <w:t>P</w:t>
            </w:r>
          </w:p>
        </w:tc>
      </w:tr>
      <w:tr w:rsidR="00C63B8D" w:rsidRPr="00613175" w14:paraId="4669459D"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478AAB7D" w14:textId="77777777" w:rsidR="00C63B8D" w:rsidRPr="00613175" w:rsidRDefault="00C63B8D">
            <w:pPr>
              <w:pStyle w:val="TAC"/>
              <w:rPr>
                <w:lang w:eastAsia="zh-CN"/>
              </w:rPr>
            </w:pPr>
            <w:r w:rsidRPr="00613175">
              <w:rPr>
                <w:lang w:eastAsia="zh-CN"/>
              </w:rPr>
              <w:t>14</w:t>
            </w:r>
          </w:p>
        </w:tc>
        <w:tc>
          <w:tcPr>
            <w:tcW w:w="4026" w:type="dxa"/>
            <w:tcBorders>
              <w:top w:val="single" w:sz="4" w:space="0" w:color="auto"/>
              <w:left w:val="single" w:sz="4" w:space="0" w:color="auto"/>
              <w:bottom w:val="single" w:sz="4" w:space="0" w:color="auto"/>
              <w:right w:val="single" w:sz="4" w:space="0" w:color="auto"/>
            </w:tcBorders>
            <w:hideMark/>
          </w:tcPr>
          <w:p w14:paraId="2DE1A63D" w14:textId="77777777" w:rsidR="00C63B8D" w:rsidRPr="00613175" w:rsidRDefault="00C63B8D">
            <w:pPr>
              <w:pStyle w:val="TAL"/>
              <w:rPr>
                <w:lang w:eastAsia="zh-CN"/>
              </w:rPr>
            </w:pPr>
            <w:r w:rsidRPr="00613175">
              <w:rPr>
                <w:lang w:eastAsia="zh-CN"/>
              </w:rPr>
              <w:t>The SS responds with 200 OK.</w:t>
            </w:r>
          </w:p>
          <w:p w14:paraId="44B3451B" w14:textId="77777777" w:rsidR="00C63B8D" w:rsidRPr="00613175" w:rsidRDefault="00C63B8D">
            <w:pPr>
              <w:pStyle w:val="TAL"/>
              <w:rPr>
                <w:lang w:eastAsia="zh-CN"/>
              </w:rPr>
            </w:pPr>
            <w:r w:rsidRPr="00613175">
              <w:rPr>
                <w:lang w:eastAsia="zh-CN"/>
              </w:rPr>
              <w:t>(Step 4 of annex A.3)</w:t>
            </w:r>
          </w:p>
        </w:tc>
        <w:tc>
          <w:tcPr>
            <w:tcW w:w="982" w:type="dxa"/>
            <w:tcBorders>
              <w:top w:val="single" w:sz="4" w:space="0" w:color="auto"/>
              <w:left w:val="single" w:sz="4" w:space="0" w:color="auto"/>
              <w:bottom w:val="single" w:sz="4" w:space="0" w:color="auto"/>
              <w:right w:val="single" w:sz="4" w:space="0" w:color="auto"/>
            </w:tcBorders>
            <w:hideMark/>
          </w:tcPr>
          <w:p w14:paraId="2C6EF992" w14:textId="77777777" w:rsidR="00C63B8D" w:rsidRPr="00613175" w:rsidRDefault="00C63B8D">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38692AEF" w14:textId="77777777" w:rsidR="00C63B8D" w:rsidRPr="00613175" w:rsidRDefault="00C63B8D">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35A0E4F2" w14:textId="77777777" w:rsidR="00C63B8D" w:rsidRPr="00613175" w:rsidRDefault="00C63B8D">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787BF4BF" w14:textId="77777777" w:rsidR="00C63B8D" w:rsidRPr="00613175" w:rsidRDefault="00C63B8D">
            <w:pPr>
              <w:pStyle w:val="TAC"/>
              <w:rPr>
                <w:lang w:eastAsia="zh-CN"/>
              </w:rPr>
            </w:pPr>
            <w:r w:rsidRPr="00613175">
              <w:rPr>
                <w:lang w:eastAsia="zh-CN"/>
              </w:rPr>
              <w:t>-</w:t>
            </w:r>
          </w:p>
        </w:tc>
      </w:tr>
      <w:tr w:rsidR="00C63B8D" w:rsidRPr="00613175" w14:paraId="77B044C6"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4FA0662F" w14:textId="77777777" w:rsidR="00C63B8D" w:rsidRPr="00613175" w:rsidRDefault="00C63B8D">
            <w:pPr>
              <w:pStyle w:val="TAC"/>
              <w:rPr>
                <w:lang w:eastAsia="zh-CN"/>
              </w:rPr>
            </w:pPr>
            <w:r w:rsidRPr="00613175">
              <w:rPr>
                <w:lang w:eastAsia="zh-CN"/>
              </w:rPr>
              <w:t>15</w:t>
            </w:r>
          </w:p>
        </w:tc>
        <w:tc>
          <w:tcPr>
            <w:tcW w:w="4026" w:type="dxa"/>
            <w:tcBorders>
              <w:top w:val="single" w:sz="4" w:space="0" w:color="auto"/>
              <w:left w:val="single" w:sz="4" w:space="0" w:color="auto"/>
              <w:bottom w:val="single" w:sz="4" w:space="0" w:color="auto"/>
              <w:right w:val="single" w:sz="4" w:space="0" w:color="auto"/>
            </w:tcBorders>
            <w:hideMark/>
          </w:tcPr>
          <w:p w14:paraId="577D0438" w14:textId="77777777" w:rsidR="00C63B8D" w:rsidRPr="00613175" w:rsidRDefault="00C63B8D">
            <w:pPr>
              <w:pStyle w:val="TAL"/>
              <w:rPr>
                <w:lang w:eastAsia="zh-CN"/>
              </w:rPr>
            </w:pPr>
            <w:r w:rsidRPr="00613175">
              <w:rPr>
                <w:lang w:eastAsia="zh-CN"/>
              </w:rPr>
              <w:t>SS sends BYE to release the emergency call.</w:t>
            </w:r>
          </w:p>
          <w:p w14:paraId="7217CECD" w14:textId="77777777" w:rsidR="00C63B8D" w:rsidRPr="00613175" w:rsidRDefault="00C63B8D">
            <w:pPr>
              <w:pStyle w:val="TAL"/>
              <w:rPr>
                <w:lang w:eastAsia="zh-CN"/>
              </w:rPr>
            </w:pPr>
            <w:r w:rsidRPr="00613175">
              <w:t xml:space="preserve">(Step 1 of annex A.8) </w:t>
            </w:r>
          </w:p>
        </w:tc>
        <w:tc>
          <w:tcPr>
            <w:tcW w:w="982" w:type="dxa"/>
            <w:tcBorders>
              <w:top w:val="single" w:sz="4" w:space="0" w:color="auto"/>
              <w:left w:val="single" w:sz="4" w:space="0" w:color="auto"/>
              <w:bottom w:val="single" w:sz="4" w:space="0" w:color="auto"/>
              <w:right w:val="single" w:sz="4" w:space="0" w:color="auto"/>
            </w:tcBorders>
            <w:hideMark/>
          </w:tcPr>
          <w:p w14:paraId="16659559" w14:textId="77777777" w:rsidR="00C63B8D" w:rsidRPr="00613175" w:rsidRDefault="00C63B8D">
            <w:pPr>
              <w:pStyle w:val="TAC"/>
              <w:rPr>
                <w:lang w:eastAsia="en-US"/>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521F2902" w14:textId="77777777" w:rsidR="00C63B8D" w:rsidRPr="00613175" w:rsidRDefault="00C63B8D">
            <w:pPr>
              <w:pStyle w:val="TAL"/>
              <w:rPr>
                <w:lang w:eastAsia="zh-CN"/>
              </w:rPr>
            </w:pPr>
            <w:r w:rsidRPr="00613175">
              <w:rPr>
                <w:lang w:eastAsia="zh-CN"/>
              </w:rPr>
              <w:t>BYE</w:t>
            </w:r>
          </w:p>
        </w:tc>
        <w:tc>
          <w:tcPr>
            <w:tcW w:w="563" w:type="dxa"/>
            <w:tcBorders>
              <w:top w:val="single" w:sz="4" w:space="0" w:color="auto"/>
              <w:left w:val="single" w:sz="4" w:space="0" w:color="auto"/>
              <w:bottom w:val="single" w:sz="4" w:space="0" w:color="auto"/>
              <w:right w:val="single" w:sz="4" w:space="0" w:color="auto"/>
            </w:tcBorders>
            <w:hideMark/>
          </w:tcPr>
          <w:p w14:paraId="10751BFA" w14:textId="77777777" w:rsidR="00C63B8D" w:rsidRPr="00613175" w:rsidRDefault="00C63B8D">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77BF0F06" w14:textId="77777777" w:rsidR="00C63B8D" w:rsidRPr="00613175" w:rsidRDefault="00C63B8D">
            <w:pPr>
              <w:pStyle w:val="TAC"/>
              <w:rPr>
                <w:lang w:eastAsia="zh-CN"/>
              </w:rPr>
            </w:pPr>
            <w:r w:rsidRPr="00613175">
              <w:rPr>
                <w:lang w:eastAsia="zh-CN"/>
              </w:rPr>
              <w:t>-</w:t>
            </w:r>
          </w:p>
        </w:tc>
      </w:tr>
      <w:tr w:rsidR="00C63B8D" w:rsidRPr="00613175" w14:paraId="3FB990F5" w14:textId="77777777" w:rsidTr="00C63B8D">
        <w:trPr>
          <w:jc w:val="center"/>
        </w:trPr>
        <w:tc>
          <w:tcPr>
            <w:tcW w:w="704" w:type="dxa"/>
            <w:tcBorders>
              <w:top w:val="single" w:sz="4" w:space="0" w:color="auto"/>
              <w:left w:val="single" w:sz="4" w:space="0" w:color="auto"/>
              <w:bottom w:val="single" w:sz="4" w:space="0" w:color="auto"/>
              <w:right w:val="single" w:sz="4" w:space="0" w:color="auto"/>
            </w:tcBorders>
            <w:hideMark/>
          </w:tcPr>
          <w:p w14:paraId="404B59D7" w14:textId="77777777" w:rsidR="00C63B8D" w:rsidRPr="00613175" w:rsidRDefault="00C63B8D">
            <w:pPr>
              <w:pStyle w:val="TAC"/>
              <w:rPr>
                <w:lang w:eastAsia="zh-CN"/>
              </w:rPr>
            </w:pPr>
            <w:r w:rsidRPr="00613175">
              <w:rPr>
                <w:lang w:eastAsia="zh-CN"/>
              </w:rPr>
              <w:t>16</w:t>
            </w:r>
          </w:p>
        </w:tc>
        <w:tc>
          <w:tcPr>
            <w:tcW w:w="4026" w:type="dxa"/>
            <w:tcBorders>
              <w:top w:val="single" w:sz="4" w:space="0" w:color="auto"/>
              <w:left w:val="single" w:sz="4" w:space="0" w:color="auto"/>
              <w:bottom w:val="single" w:sz="4" w:space="0" w:color="auto"/>
              <w:right w:val="single" w:sz="4" w:space="0" w:color="auto"/>
            </w:tcBorders>
            <w:hideMark/>
          </w:tcPr>
          <w:p w14:paraId="25C254F7" w14:textId="77777777" w:rsidR="00C63B8D" w:rsidRPr="00613175" w:rsidRDefault="00C63B8D">
            <w:pPr>
              <w:pStyle w:val="TAL"/>
              <w:rPr>
                <w:lang w:eastAsia="zh-CN"/>
              </w:rPr>
            </w:pPr>
            <w:r w:rsidRPr="00613175">
              <w:rPr>
                <w:lang w:eastAsia="zh-CN"/>
              </w:rPr>
              <w:t>Check: Does the UE send 200 OK for the BYE request and ends the call?</w:t>
            </w:r>
          </w:p>
          <w:p w14:paraId="2B4242A0" w14:textId="7DFC94E2" w:rsidR="00C63B8D" w:rsidRPr="00613175" w:rsidRDefault="00C63B8D">
            <w:pPr>
              <w:pStyle w:val="TAL"/>
              <w:rPr>
                <w:lang w:eastAsia="zh-CN"/>
              </w:rPr>
            </w:pPr>
            <w:r w:rsidRPr="00613175">
              <w:rPr>
                <w:lang w:eastAsia="zh-CN"/>
              </w:rPr>
              <w:t>(Step 2 of annex A.8)</w:t>
            </w:r>
          </w:p>
        </w:tc>
        <w:tc>
          <w:tcPr>
            <w:tcW w:w="982" w:type="dxa"/>
            <w:tcBorders>
              <w:top w:val="single" w:sz="4" w:space="0" w:color="auto"/>
              <w:left w:val="single" w:sz="4" w:space="0" w:color="auto"/>
              <w:bottom w:val="single" w:sz="4" w:space="0" w:color="auto"/>
              <w:right w:val="single" w:sz="4" w:space="0" w:color="auto"/>
            </w:tcBorders>
            <w:hideMark/>
          </w:tcPr>
          <w:p w14:paraId="2802C520" w14:textId="77777777" w:rsidR="00C63B8D" w:rsidRPr="00613175" w:rsidRDefault="00C63B8D">
            <w:pPr>
              <w:pStyle w:val="TAC"/>
              <w:rPr>
                <w:lang w:eastAsia="en-US"/>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0D511DAB" w14:textId="77777777" w:rsidR="00C63B8D" w:rsidRPr="00613175" w:rsidRDefault="00C63B8D">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7BEBCFB5" w14:textId="77777777" w:rsidR="00C63B8D" w:rsidRPr="00613175" w:rsidRDefault="00C63B8D">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208C4180" w14:textId="77777777" w:rsidR="00C63B8D" w:rsidRPr="00613175" w:rsidRDefault="00C63B8D">
            <w:pPr>
              <w:pStyle w:val="TAC"/>
              <w:rPr>
                <w:lang w:eastAsia="zh-CN"/>
              </w:rPr>
            </w:pPr>
            <w:r w:rsidRPr="00613175">
              <w:rPr>
                <w:lang w:eastAsia="zh-CN"/>
              </w:rPr>
              <w:t>-</w:t>
            </w:r>
          </w:p>
        </w:tc>
      </w:tr>
    </w:tbl>
    <w:p w14:paraId="51C116EC" w14:textId="77777777" w:rsidR="00C63B8D" w:rsidRPr="00613175" w:rsidRDefault="00C63B8D" w:rsidP="00C63B8D">
      <w:pPr>
        <w:pStyle w:val="H6"/>
        <w:rPr>
          <w:lang w:eastAsia="en-US"/>
        </w:rPr>
      </w:pPr>
      <w:r w:rsidRPr="00613175">
        <w:t>10.12.3.3</w:t>
      </w:r>
      <w:r w:rsidRPr="00613175">
        <w:tab/>
        <w:t>Specific message contents</w:t>
      </w:r>
    </w:p>
    <w:p w14:paraId="77993725" w14:textId="77777777" w:rsidR="00C63B8D" w:rsidRPr="00613175" w:rsidRDefault="00C63B8D" w:rsidP="00C63B8D">
      <w:pPr>
        <w:pStyle w:val="TH"/>
      </w:pPr>
      <w:r w:rsidRPr="00613175">
        <w:t>Table 10.12.3.3-1: 200 OK for REGISTER (step 5, table 10.12.3.2-1)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0"/>
        <w:gridCol w:w="775"/>
        <w:gridCol w:w="5384"/>
        <w:gridCol w:w="567"/>
        <w:gridCol w:w="1134"/>
      </w:tblGrid>
      <w:tr w:rsidR="00C63B8D" w:rsidRPr="00613175" w14:paraId="3D20D412" w14:textId="77777777" w:rsidTr="00C63B8D">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4BE5775C" w14:textId="77777777" w:rsidR="00C63B8D" w:rsidRPr="00613175" w:rsidRDefault="00C63B8D">
            <w:pPr>
              <w:pStyle w:val="TAL"/>
              <w:rPr>
                <w:rFonts w:cs="Arial"/>
              </w:rPr>
            </w:pPr>
            <w:r w:rsidRPr="00613175">
              <w:t>Derivation Path: TS 34.229-1 [2], Annex A.1.3, Condition A3</w:t>
            </w:r>
          </w:p>
        </w:tc>
      </w:tr>
      <w:tr w:rsidR="00C63B8D" w:rsidRPr="00613175" w14:paraId="526817EE" w14:textId="77777777" w:rsidTr="00C63B8D">
        <w:trPr>
          <w:jc w:val="center"/>
        </w:trPr>
        <w:tc>
          <w:tcPr>
            <w:tcW w:w="1772" w:type="dxa"/>
            <w:tcBorders>
              <w:top w:val="single" w:sz="4" w:space="0" w:color="auto"/>
              <w:left w:val="single" w:sz="4" w:space="0" w:color="auto"/>
              <w:bottom w:val="single" w:sz="4" w:space="0" w:color="auto"/>
              <w:right w:val="single" w:sz="4" w:space="0" w:color="auto"/>
            </w:tcBorders>
            <w:hideMark/>
          </w:tcPr>
          <w:p w14:paraId="2F74939A" w14:textId="77777777" w:rsidR="00C63B8D" w:rsidRPr="00613175" w:rsidRDefault="00C63B8D">
            <w:pPr>
              <w:pStyle w:val="TAH"/>
            </w:pPr>
            <w:r w:rsidRPr="00613175">
              <w:t>Header/param</w:t>
            </w:r>
          </w:p>
        </w:tc>
        <w:tc>
          <w:tcPr>
            <w:tcW w:w="775" w:type="dxa"/>
            <w:tcBorders>
              <w:top w:val="single" w:sz="4" w:space="0" w:color="auto"/>
              <w:left w:val="single" w:sz="4" w:space="0" w:color="auto"/>
              <w:bottom w:val="single" w:sz="4" w:space="0" w:color="auto"/>
              <w:right w:val="single" w:sz="4" w:space="0" w:color="auto"/>
            </w:tcBorders>
            <w:hideMark/>
          </w:tcPr>
          <w:p w14:paraId="264F455A" w14:textId="77777777" w:rsidR="00C63B8D" w:rsidRPr="00613175" w:rsidRDefault="00C63B8D">
            <w:pPr>
              <w:pStyle w:val="TAH"/>
            </w:pPr>
            <w:r w:rsidRPr="00613175">
              <w:t>Cond</w:t>
            </w:r>
          </w:p>
        </w:tc>
        <w:tc>
          <w:tcPr>
            <w:tcW w:w="5386" w:type="dxa"/>
            <w:tcBorders>
              <w:top w:val="single" w:sz="4" w:space="0" w:color="auto"/>
              <w:left w:val="single" w:sz="4" w:space="0" w:color="auto"/>
              <w:bottom w:val="single" w:sz="4" w:space="0" w:color="auto"/>
              <w:right w:val="single" w:sz="4" w:space="0" w:color="auto"/>
            </w:tcBorders>
            <w:hideMark/>
          </w:tcPr>
          <w:p w14:paraId="4A244F55" w14:textId="77777777" w:rsidR="00C63B8D" w:rsidRPr="00613175" w:rsidRDefault="00C63B8D">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6E044E36" w14:textId="77777777" w:rsidR="00C63B8D" w:rsidRPr="00613175" w:rsidRDefault="00C63B8D">
            <w:pPr>
              <w:pStyle w:val="TAH"/>
            </w:pPr>
            <w:r w:rsidRPr="00613175">
              <w:t>Rel</w:t>
            </w:r>
          </w:p>
        </w:tc>
        <w:tc>
          <w:tcPr>
            <w:tcW w:w="1134" w:type="dxa"/>
            <w:tcBorders>
              <w:top w:val="single" w:sz="4" w:space="0" w:color="auto"/>
              <w:left w:val="single" w:sz="4" w:space="0" w:color="auto"/>
              <w:bottom w:val="single" w:sz="4" w:space="0" w:color="auto"/>
              <w:right w:val="single" w:sz="4" w:space="0" w:color="auto"/>
            </w:tcBorders>
            <w:hideMark/>
          </w:tcPr>
          <w:p w14:paraId="363961C2" w14:textId="77777777" w:rsidR="00C63B8D" w:rsidRPr="00613175" w:rsidRDefault="00C63B8D">
            <w:pPr>
              <w:pStyle w:val="TAH"/>
            </w:pPr>
            <w:r w:rsidRPr="00613175">
              <w:t>Reference</w:t>
            </w:r>
          </w:p>
        </w:tc>
      </w:tr>
      <w:tr w:rsidR="00C63B8D" w:rsidRPr="00613175" w14:paraId="55240D86" w14:textId="77777777" w:rsidTr="00C63B8D">
        <w:trPr>
          <w:jc w:val="center"/>
        </w:trPr>
        <w:tc>
          <w:tcPr>
            <w:tcW w:w="1772" w:type="dxa"/>
            <w:tcBorders>
              <w:top w:val="single" w:sz="4" w:space="0" w:color="auto"/>
              <w:left w:val="single" w:sz="4" w:space="0" w:color="auto"/>
              <w:bottom w:val="nil"/>
              <w:right w:val="single" w:sz="4" w:space="0" w:color="auto"/>
            </w:tcBorders>
            <w:hideMark/>
          </w:tcPr>
          <w:p w14:paraId="7E6AF819" w14:textId="77777777" w:rsidR="00C63B8D" w:rsidRPr="00613175" w:rsidRDefault="00C63B8D">
            <w:pPr>
              <w:pStyle w:val="TAL"/>
              <w:rPr>
                <w:b/>
                <w:lang w:eastAsia="zh-CN"/>
              </w:rPr>
            </w:pPr>
            <w:r w:rsidRPr="00613175">
              <w:rPr>
                <w:b/>
              </w:rPr>
              <w:t>Contact</w:t>
            </w:r>
          </w:p>
        </w:tc>
        <w:tc>
          <w:tcPr>
            <w:tcW w:w="775" w:type="dxa"/>
            <w:tcBorders>
              <w:top w:val="single" w:sz="4" w:space="0" w:color="auto"/>
              <w:left w:val="single" w:sz="4" w:space="0" w:color="auto"/>
              <w:bottom w:val="nil"/>
              <w:right w:val="single" w:sz="4" w:space="0" w:color="auto"/>
            </w:tcBorders>
          </w:tcPr>
          <w:p w14:paraId="68BCD3D6" w14:textId="77777777" w:rsidR="00C63B8D" w:rsidRPr="00613175" w:rsidRDefault="00C63B8D">
            <w:pPr>
              <w:pStyle w:val="TAH"/>
              <w:rPr>
                <w:lang w:eastAsia="en-US"/>
              </w:rPr>
            </w:pPr>
          </w:p>
        </w:tc>
        <w:tc>
          <w:tcPr>
            <w:tcW w:w="5386" w:type="dxa"/>
            <w:tcBorders>
              <w:top w:val="single" w:sz="4" w:space="0" w:color="auto"/>
              <w:left w:val="single" w:sz="4" w:space="0" w:color="auto"/>
              <w:bottom w:val="nil"/>
              <w:right w:val="single" w:sz="4" w:space="0" w:color="auto"/>
            </w:tcBorders>
          </w:tcPr>
          <w:p w14:paraId="2F17A337" w14:textId="77777777" w:rsidR="00C63B8D" w:rsidRPr="00613175" w:rsidRDefault="00C63B8D">
            <w:pPr>
              <w:pStyle w:val="TAL"/>
              <w:rPr>
                <w:b/>
              </w:rPr>
            </w:pPr>
          </w:p>
        </w:tc>
        <w:tc>
          <w:tcPr>
            <w:tcW w:w="567" w:type="dxa"/>
            <w:tcBorders>
              <w:top w:val="single" w:sz="4" w:space="0" w:color="auto"/>
              <w:left w:val="single" w:sz="4" w:space="0" w:color="auto"/>
              <w:bottom w:val="nil"/>
              <w:right w:val="single" w:sz="4" w:space="0" w:color="auto"/>
            </w:tcBorders>
          </w:tcPr>
          <w:p w14:paraId="38DD5317" w14:textId="77777777" w:rsidR="00C63B8D" w:rsidRPr="00613175" w:rsidRDefault="00C63B8D">
            <w:pPr>
              <w:pStyle w:val="TAH"/>
            </w:pPr>
          </w:p>
        </w:tc>
        <w:tc>
          <w:tcPr>
            <w:tcW w:w="1134" w:type="dxa"/>
            <w:tcBorders>
              <w:top w:val="single" w:sz="4" w:space="0" w:color="auto"/>
              <w:left w:val="single" w:sz="4" w:space="0" w:color="auto"/>
              <w:bottom w:val="nil"/>
              <w:right w:val="single" w:sz="4" w:space="0" w:color="auto"/>
            </w:tcBorders>
          </w:tcPr>
          <w:p w14:paraId="1DC97897" w14:textId="77777777" w:rsidR="00C63B8D" w:rsidRPr="00613175" w:rsidRDefault="00C63B8D">
            <w:pPr>
              <w:pStyle w:val="TAH"/>
            </w:pPr>
          </w:p>
        </w:tc>
      </w:tr>
      <w:tr w:rsidR="00C63B8D" w:rsidRPr="00613175" w14:paraId="2D6BB0F9" w14:textId="77777777" w:rsidTr="00C63B8D">
        <w:trPr>
          <w:jc w:val="center"/>
        </w:trPr>
        <w:tc>
          <w:tcPr>
            <w:tcW w:w="1772" w:type="dxa"/>
            <w:tcBorders>
              <w:top w:val="nil"/>
              <w:left w:val="single" w:sz="4" w:space="0" w:color="auto"/>
              <w:bottom w:val="single" w:sz="4" w:space="0" w:color="auto"/>
              <w:right w:val="single" w:sz="4" w:space="0" w:color="auto"/>
            </w:tcBorders>
            <w:hideMark/>
          </w:tcPr>
          <w:p w14:paraId="6327B142" w14:textId="77777777" w:rsidR="00C63B8D" w:rsidRPr="00613175" w:rsidRDefault="00C63B8D">
            <w:pPr>
              <w:pStyle w:val="TAL"/>
            </w:pPr>
            <w:r w:rsidRPr="00613175">
              <w:tab/>
              <w:t>expires</w:t>
            </w:r>
          </w:p>
        </w:tc>
        <w:tc>
          <w:tcPr>
            <w:tcW w:w="775" w:type="dxa"/>
            <w:tcBorders>
              <w:top w:val="nil"/>
              <w:left w:val="single" w:sz="4" w:space="0" w:color="auto"/>
              <w:bottom w:val="single" w:sz="4" w:space="0" w:color="auto"/>
              <w:right w:val="single" w:sz="4" w:space="0" w:color="auto"/>
            </w:tcBorders>
          </w:tcPr>
          <w:p w14:paraId="04C81A2E" w14:textId="77777777" w:rsidR="00C63B8D" w:rsidRPr="00613175" w:rsidRDefault="00C63B8D">
            <w:pPr>
              <w:pStyle w:val="TAH"/>
            </w:pPr>
          </w:p>
        </w:tc>
        <w:tc>
          <w:tcPr>
            <w:tcW w:w="5386" w:type="dxa"/>
            <w:tcBorders>
              <w:top w:val="nil"/>
              <w:left w:val="single" w:sz="4" w:space="0" w:color="auto"/>
              <w:bottom w:val="single" w:sz="4" w:space="0" w:color="auto"/>
              <w:right w:val="single" w:sz="4" w:space="0" w:color="auto"/>
            </w:tcBorders>
            <w:hideMark/>
          </w:tcPr>
          <w:p w14:paraId="0BA10B17" w14:textId="77777777" w:rsidR="00C63B8D" w:rsidRPr="00613175" w:rsidRDefault="00C63B8D">
            <w:pPr>
              <w:pStyle w:val="TAL"/>
              <w:rPr>
                <w:lang w:eastAsia="zh-CN"/>
              </w:rPr>
            </w:pPr>
            <w:r w:rsidRPr="00613175">
              <w:rPr>
                <w:lang w:eastAsia="zh-CN"/>
              </w:rPr>
              <w:t>120</w:t>
            </w:r>
          </w:p>
        </w:tc>
        <w:tc>
          <w:tcPr>
            <w:tcW w:w="567" w:type="dxa"/>
            <w:tcBorders>
              <w:top w:val="nil"/>
              <w:left w:val="single" w:sz="4" w:space="0" w:color="auto"/>
              <w:bottom w:val="single" w:sz="4" w:space="0" w:color="auto"/>
              <w:right w:val="single" w:sz="4" w:space="0" w:color="auto"/>
            </w:tcBorders>
          </w:tcPr>
          <w:p w14:paraId="3C33238F" w14:textId="77777777" w:rsidR="00C63B8D" w:rsidRPr="00613175" w:rsidRDefault="00C63B8D">
            <w:pPr>
              <w:pStyle w:val="TAH"/>
              <w:rPr>
                <w:lang w:eastAsia="en-US"/>
              </w:rPr>
            </w:pPr>
          </w:p>
        </w:tc>
        <w:tc>
          <w:tcPr>
            <w:tcW w:w="1134" w:type="dxa"/>
            <w:tcBorders>
              <w:top w:val="nil"/>
              <w:left w:val="single" w:sz="4" w:space="0" w:color="auto"/>
              <w:bottom w:val="single" w:sz="4" w:space="0" w:color="auto"/>
              <w:right w:val="single" w:sz="4" w:space="0" w:color="auto"/>
            </w:tcBorders>
          </w:tcPr>
          <w:p w14:paraId="10E7F341" w14:textId="77777777" w:rsidR="00C63B8D" w:rsidRPr="00613175" w:rsidRDefault="00C63B8D">
            <w:pPr>
              <w:pStyle w:val="TAH"/>
            </w:pPr>
          </w:p>
        </w:tc>
      </w:tr>
    </w:tbl>
    <w:p w14:paraId="17710851" w14:textId="77777777" w:rsidR="00C63B8D" w:rsidRPr="00613175" w:rsidRDefault="00C63B8D" w:rsidP="00C63B8D">
      <w:pPr>
        <w:rPr>
          <w:lang w:eastAsia="en-US"/>
        </w:rPr>
      </w:pPr>
    </w:p>
    <w:p w14:paraId="6658C651" w14:textId="77777777" w:rsidR="00C63B8D" w:rsidRPr="00613175" w:rsidRDefault="00C63B8D" w:rsidP="00C63B8D">
      <w:pPr>
        <w:pStyle w:val="TH"/>
      </w:pPr>
      <w:r w:rsidRPr="00613175">
        <w:t>Table 10.12.3.3-2: REGISTER (step 11, table 10.12.3.2-1)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0"/>
        <w:gridCol w:w="775"/>
        <w:gridCol w:w="5384"/>
        <w:gridCol w:w="567"/>
        <w:gridCol w:w="1134"/>
      </w:tblGrid>
      <w:tr w:rsidR="00C63B8D" w:rsidRPr="00613175" w14:paraId="4D06EE6C" w14:textId="77777777" w:rsidTr="00C63B8D">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76BD08C9" w14:textId="77777777" w:rsidR="00C63B8D" w:rsidRPr="00613175" w:rsidRDefault="00C63B8D">
            <w:pPr>
              <w:pStyle w:val="TAL"/>
              <w:rPr>
                <w:rFonts w:cs="Arial"/>
              </w:rPr>
            </w:pPr>
            <w:r w:rsidRPr="00613175">
              <w:t>Derivation Path: TS 34.229-1 [2], Annex A.1.1, Conditions A2 and A32</w:t>
            </w:r>
          </w:p>
        </w:tc>
      </w:tr>
      <w:tr w:rsidR="00C63B8D" w:rsidRPr="00613175" w14:paraId="5E700393" w14:textId="77777777" w:rsidTr="00C63B8D">
        <w:trPr>
          <w:jc w:val="center"/>
        </w:trPr>
        <w:tc>
          <w:tcPr>
            <w:tcW w:w="1772" w:type="dxa"/>
            <w:tcBorders>
              <w:top w:val="single" w:sz="4" w:space="0" w:color="auto"/>
              <w:left w:val="single" w:sz="4" w:space="0" w:color="auto"/>
              <w:bottom w:val="single" w:sz="4" w:space="0" w:color="auto"/>
              <w:right w:val="single" w:sz="4" w:space="0" w:color="auto"/>
            </w:tcBorders>
            <w:hideMark/>
          </w:tcPr>
          <w:p w14:paraId="1DF57230" w14:textId="77777777" w:rsidR="00C63B8D" w:rsidRPr="00613175" w:rsidRDefault="00C63B8D">
            <w:pPr>
              <w:pStyle w:val="TAH"/>
            </w:pPr>
            <w:r w:rsidRPr="00613175">
              <w:t>Header/param</w:t>
            </w:r>
          </w:p>
        </w:tc>
        <w:tc>
          <w:tcPr>
            <w:tcW w:w="775" w:type="dxa"/>
            <w:tcBorders>
              <w:top w:val="single" w:sz="4" w:space="0" w:color="auto"/>
              <w:left w:val="single" w:sz="4" w:space="0" w:color="auto"/>
              <w:bottom w:val="single" w:sz="4" w:space="0" w:color="auto"/>
              <w:right w:val="single" w:sz="4" w:space="0" w:color="auto"/>
            </w:tcBorders>
            <w:hideMark/>
          </w:tcPr>
          <w:p w14:paraId="6C2A63D1" w14:textId="77777777" w:rsidR="00C63B8D" w:rsidRPr="00613175" w:rsidRDefault="00C63B8D">
            <w:pPr>
              <w:pStyle w:val="TAH"/>
            </w:pPr>
            <w:r w:rsidRPr="00613175">
              <w:t>Cond</w:t>
            </w:r>
          </w:p>
        </w:tc>
        <w:tc>
          <w:tcPr>
            <w:tcW w:w="5386" w:type="dxa"/>
            <w:tcBorders>
              <w:top w:val="single" w:sz="4" w:space="0" w:color="auto"/>
              <w:left w:val="single" w:sz="4" w:space="0" w:color="auto"/>
              <w:bottom w:val="single" w:sz="4" w:space="0" w:color="auto"/>
              <w:right w:val="single" w:sz="4" w:space="0" w:color="auto"/>
            </w:tcBorders>
            <w:hideMark/>
          </w:tcPr>
          <w:p w14:paraId="31443499" w14:textId="77777777" w:rsidR="00C63B8D" w:rsidRPr="00613175" w:rsidRDefault="00C63B8D">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20A2AC2C" w14:textId="77777777" w:rsidR="00C63B8D" w:rsidRPr="00613175" w:rsidRDefault="00C63B8D">
            <w:pPr>
              <w:pStyle w:val="TAH"/>
            </w:pPr>
            <w:r w:rsidRPr="00613175">
              <w:t>Rel</w:t>
            </w:r>
          </w:p>
        </w:tc>
        <w:tc>
          <w:tcPr>
            <w:tcW w:w="1134" w:type="dxa"/>
            <w:tcBorders>
              <w:top w:val="single" w:sz="4" w:space="0" w:color="auto"/>
              <w:left w:val="single" w:sz="4" w:space="0" w:color="auto"/>
              <w:bottom w:val="single" w:sz="4" w:space="0" w:color="auto"/>
              <w:right w:val="single" w:sz="4" w:space="0" w:color="auto"/>
            </w:tcBorders>
            <w:hideMark/>
          </w:tcPr>
          <w:p w14:paraId="1BB3DE9E" w14:textId="77777777" w:rsidR="00C63B8D" w:rsidRPr="00613175" w:rsidRDefault="00C63B8D">
            <w:pPr>
              <w:pStyle w:val="TAH"/>
            </w:pPr>
            <w:r w:rsidRPr="00613175">
              <w:t>Reference</w:t>
            </w:r>
          </w:p>
        </w:tc>
      </w:tr>
      <w:tr w:rsidR="00C63B8D" w:rsidRPr="00613175" w14:paraId="5528AD79" w14:textId="77777777" w:rsidTr="00C63B8D">
        <w:trPr>
          <w:jc w:val="center"/>
        </w:trPr>
        <w:tc>
          <w:tcPr>
            <w:tcW w:w="1772" w:type="dxa"/>
            <w:tcBorders>
              <w:top w:val="single" w:sz="4" w:space="0" w:color="auto"/>
              <w:left w:val="single" w:sz="4" w:space="0" w:color="auto"/>
              <w:bottom w:val="nil"/>
              <w:right w:val="single" w:sz="4" w:space="0" w:color="auto"/>
            </w:tcBorders>
            <w:hideMark/>
          </w:tcPr>
          <w:p w14:paraId="0A4616BE" w14:textId="77777777" w:rsidR="00C63B8D" w:rsidRPr="00613175" w:rsidRDefault="00C63B8D">
            <w:pPr>
              <w:pStyle w:val="TAL"/>
              <w:rPr>
                <w:b/>
                <w:lang w:eastAsia="zh-CN"/>
              </w:rPr>
            </w:pPr>
            <w:r w:rsidRPr="00613175">
              <w:rPr>
                <w:b/>
              </w:rPr>
              <w:t>Contact</w:t>
            </w:r>
          </w:p>
        </w:tc>
        <w:tc>
          <w:tcPr>
            <w:tcW w:w="775" w:type="dxa"/>
            <w:tcBorders>
              <w:top w:val="single" w:sz="4" w:space="0" w:color="auto"/>
              <w:left w:val="single" w:sz="4" w:space="0" w:color="auto"/>
              <w:bottom w:val="nil"/>
              <w:right w:val="single" w:sz="4" w:space="0" w:color="auto"/>
            </w:tcBorders>
          </w:tcPr>
          <w:p w14:paraId="3DE31F8F" w14:textId="77777777" w:rsidR="00C63B8D" w:rsidRPr="00613175" w:rsidRDefault="00C63B8D">
            <w:pPr>
              <w:pStyle w:val="TAH"/>
              <w:rPr>
                <w:lang w:eastAsia="en-US"/>
              </w:rPr>
            </w:pPr>
          </w:p>
        </w:tc>
        <w:tc>
          <w:tcPr>
            <w:tcW w:w="5386" w:type="dxa"/>
            <w:tcBorders>
              <w:top w:val="single" w:sz="4" w:space="0" w:color="auto"/>
              <w:left w:val="single" w:sz="4" w:space="0" w:color="auto"/>
              <w:bottom w:val="nil"/>
              <w:right w:val="single" w:sz="4" w:space="0" w:color="auto"/>
            </w:tcBorders>
          </w:tcPr>
          <w:p w14:paraId="4D3E950E" w14:textId="77777777" w:rsidR="00C63B8D" w:rsidRPr="00613175" w:rsidRDefault="00C63B8D">
            <w:pPr>
              <w:pStyle w:val="TAL"/>
              <w:rPr>
                <w:b/>
              </w:rPr>
            </w:pPr>
          </w:p>
        </w:tc>
        <w:tc>
          <w:tcPr>
            <w:tcW w:w="567" w:type="dxa"/>
            <w:tcBorders>
              <w:top w:val="single" w:sz="4" w:space="0" w:color="auto"/>
              <w:left w:val="single" w:sz="4" w:space="0" w:color="auto"/>
              <w:bottom w:val="nil"/>
              <w:right w:val="single" w:sz="4" w:space="0" w:color="auto"/>
            </w:tcBorders>
          </w:tcPr>
          <w:p w14:paraId="74E90756" w14:textId="77777777" w:rsidR="00C63B8D" w:rsidRPr="00613175" w:rsidRDefault="00C63B8D">
            <w:pPr>
              <w:pStyle w:val="TAH"/>
            </w:pPr>
          </w:p>
        </w:tc>
        <w:tc>
          <w:tcPr>
            <w:tcW w:w="1134" w:type="dxa"/>
            <w:tcBorders>
              <w:top w:val="single" w:sz="4" w:space="0" w:color="auto"/>
              <w:left w:val="single" w:sz="4" w:space="0" w:color="auto"/>
              <w:bottom w:val="nil"/>
              <w:right w:val="single" w:sz="4" w:space="0" w:color="auto"/>
            </w:tcBorders>
          </w:tcPr>
          <w:p w14:paraId="2ACB527F" w14:textId="77777777" w:rsidR="00C63B8D" w:rsidRPr="00613175" w:rsidRDefault="00C63B8D">
            <w:pPr>
              <w:pStyle w:val="TAH"/>
            </w:pPr>
          </w:p>
        </w:tc>
      </w:tr>
      <w:tr w:rsidR="00C63B8D" w:rsidRPr="00613175" w14:paraId="370AD6B2" w14:textId="77777777" w:rsidTr="00C63B8D">
        <w:trPr>
          <w:jc w:val="center"/>
        </w:trPr>
        <w:tc>
          <w:tcPr>
            <w:tcW w:w="1772" w:type="dxa"/>
            <w:tcBorders>
              <w:top w:val="nil"/>
              <w:left w:val="single" w:sz="4" w:space="0" w:color="auto"/>
              <w:bottom w:val="single" w:sz="4" w:space="0" w:color="auto"/>
              <w:right w:val="single" w:sz="4" w:space="0" w:color="auto"/>
            </w:tcBorders>
            <w:hideMark/>
          </w:tcPr>
          <w:p w14:paraId="1493E4E9" w14:textId="77777777" w:rsidR="00C63B8D" w:rsidRPr="00613175" w:rsidRDefault="00C63B8D">
            <w:pPr>
              <w:pStyle w:val="TAL"/>
            </w:pPr>
            <w:r w:rsidRPr="00613175">
              <w:tab/>
              <w:t>addr-spec</w:t>
            </w:r>
          </w:p>
        </w:tc>
        <w:tc>
          <w:tcPr>
            <w:tcW w:w="775" w:type="dxa"/>
            <w:tcBorders>
              <w:top w:val="nil"/>
              <w:left w:val="single" w:sz="4" w:space="0" w:color="auto"/>
              <w:bottom w:val="single" w:sz="4" w:space="0" w:color="auto"/>
              <w:right w:val="single" w:sz="4" w:space="0" w:color="auto"/>
            </w:tcBorders>
          </w:tcPr>
          <w:p w14:paraId="08C16BFB" w14:textId="77777777" w:rsidR="00C63B8D" w:rsidRPr="00613175" w:rsidRDefault="00C63B8D">
            <w:pPr>
              <w:pStyle w:val="TAH"/>
            </w:pPr>
          </w:p>
        </w:tc>
        <w:tc>
          <w:tcPr>
            <w:tcW w:w="5386" w:type="dxa"/>
            <w:tcBorders>
              <w:top w:val="nil"/>
              <w:left w:val="single" w:sz="4" w:space="0" w:color="auto"/>
              <w:bottom w:val="single" w:sz="4" w:space="0" w:color="auto"/>
              <w:right w:val="single" w:sz="4" w:space="0" w:color="auto"/>
            </w:tcBorders>
            <w:hideMark/>
          </w:tcPr>
          <w:p w14:paraId="7F582B89" w14:textId="77777777" w:rsidR="00C63B8D" w:rsidRPr="00613175" w:rsidRDefault="00C63B8D">
            <w:pPr>
              <w:pStyle w:val="TAL"/>
              <w:rPr>
                <w:lang w:eastAsia="zh-CN"/>
              </w:rPr>
            </w:pPr>
            <w:r w:rsidRPr="00613175">
              <w:rPr>
                <w:lang w:eastAsia="zh-CN"/>
              </w:rPr>
              <w:t>SIP URI with IP address or FQDN and protected server port of UE. The SIP URI shall contain the sos URI parameter.</w:t>
            </w:r>
          </w:p>
        </w:tc>
        <w:tc>
          <w:tcPr>
            <w:tcW w:w="567" w:type="dxa"/>
            <w:tcBorders>
              <w:top w:val="nil"/>
              <w:left w:val="single" w:sz="4" w:space="0" w:color="auto"/>
              <w:bottom w:val="single" w:sz="4" w:space="0" w:color="auto"/>
              <w:right w:val="single" w:sz="4" w:space="0" w:color="auto"/>
            </w:tcBorders>
          </w:tcPr>
          <w:p w14:paraId="748B1F2D" w14:textId="77777777" w:rsidR="00C63B8D" w:rsidRPr="00613175" w:rsidRDefault="00C63B8D">
            <w:pPr>
              <w:pStyle w:val="TAH"/>
              <w:rPr>
                <w:lang w:eastAsia="en-US"/>
              </w:rPr>
            </w:pPr>
          </w:p>
        </w:tc>
        <w:tc>
          <w:tcPr>
            <w:tcW w:w="1134" w:type="dxa"/>
            <w:tcBorders>
              <w:top w:val="nil"/>
              <w:left w:val="single" w:sz="4" w:space="0" w:color="auto"/>
              <w:bottom w:val="single" w:sz="4" w:space="0" w:color="auto"/>
              <w:right w:val="single" w:sz="4" w:space="0" w:color="auto"/>
            </w:tcBorders>
          </w:tcPr>
          <w:p w14:paraId="1837FDA8" w14:textId="77777777" w:rsidR="00C63B8D" w:rsidRPr="00613175" w:rsidRDefault="00C63B8D">
            <w:pPr>
              <w:pStyle w:val="TAH"/>
            </w:pPr>
          </w:p>
        </w:tc>
      </w:tr>
      <w:tr w:rsidR="00C63B8D" w:rsidRPr="00613175" w14:paraId="36687120" w14:textId="77777777" w:rsidTr="00C63B8D">
        <w:trPr>
          <w:jc w:val="center"/>
        </w:trPr>
        <w:tc>
          <w:tcPr>
            <w:tcW w:w="1772" w:type="dxa"/>
            <w:tcBorders>
              <w:top w:val="single" w:sz="4" w:space="0" w:color="auto"/>
              <w:left w:val="single" w:sz="4" w:space="0" w:color="auto"/>
              <w:bottom w:val="nil"/>
              <w:right w:val="single" w:sz="4" w:space="0" w:color="auto"/>
            </w:tcBorders>
            <w:hideMark/>
          </w:tcPr>
          <w:p w14:paraId="35DB3B23" w14:textId="77777777" w:rsidR="00C63B8D" w:rsidRPr="00613175" w:rsidRDefault="00C63B8D">
            <w:pPr>
              <w:pStyle w:val="TAL"/>
              <w:rPr>
                <w:lang w:eastAsia="zh-CN"/>
              </w:rPr>
            </w:pPr>
            <w:r w:rsidRPr="00613175">
              <w:rPr>
                <w:b/>
              </w:rPr>
              <w:t>Security-Client</w:t>
            </w:r>
          </w:p>
        </w:tc>
        <w:tc>
          <w:tcPr>
            <w:tcW w:w="775" w:type="dxa"/>
            <w:tcBorders>
              <w:top w:val="single" w:sz="4" w:space="0" w:color="auto"/>
              <w:left w:val="single" w:sz="4" w:space="0" w:color="auto"/>
              <w:bottom w:val="nil"/>
              <w:right w:val="single" w:sz="4" w:space="0" w:color="auto"/>
            </w:tcBorders>
          </w:tcPr>
          <w:p w14:paraId="36788AB4" w14:textId="77777777" w:rsidR="00C63B8D" w:rsidRPr="00613175" w:rsidRDefault="00C63B8D">
            <w:pPr>
              <w:pStyle w:val="TAH"/>
              <w:rPr>
                <w:lang w:eastAsia="en-US"/>
              </w:rPr>
            </w:pPr>
          </w:p>
        </w:tc>
        <w:tc>
          <w:tcPr>
            <w:tcW w:w="5386" w:type="dxa"/>
            <w:tcBorders>
              <w:top w:val="single" w:sz="4" w:space="0" w:color="auto"/>
              <w:left w:val="single" w:sz="4" w:space="0" w:color="auto"/>
              <w:bottom w:val="nil"/>
              <w:right w:val="single" w:sz="4" w:space="0" w:color="auto"/>
            </w:tcBorders>
          </w:tcPr>
          <w:p w14:paraId="496DDED3" w14:textId="77777777" w:rsidR="00C63B8D" w:rsidRPr="00613175" w:rsidRDefault="00C63B8D">
            <w:pPr>
              <w:pStyle w:val="TAL"/>
              <w:rPr>
                <w:lang w:eastAsia="zh-CN"/>
              </w:rPr>
            </w:pPr>
          </w:p>
        </w:tc>
        <w:tc>
          <w:tcPr>
            <w:tcW w:w="567" w:type="dxa"/>
            <w:tcBorders>
              <w:top w:val="single" w:sz="4" w:space="0" w:color="auto"/>
              <w:left w:val="single" w:sz="4" w:space="0" w:color="auto"/>
              <w:bottom w:val="nil"/>
              <w:right w:val="single" w:sz="4" w:space="0" w:color="auto"/>
            </w:tcBorders>
          </w:tcPr>
          <w:p w14:paraId="170A30C7" w14:textId="77777777" w:rsidR="00C63B8D" w:rsidRPr="00613175" w:rsidRDefault="00C63B8D">
            <w:pPr>
              <w:pStyle w:val="TAH"/>
              <w:rPr>
                <w:lang w:eastAsia="en-US"/>
              </w:rPr>
            </w:pPr>
          </w:p>
        </w:tc>
        <w:tc>
          <w:tcPr>
            <w:tcW w:w="1134" w:type="dxa"/>
            <w:tcBorders>
              <w:top w:val="single" w:sz="4" w:space="0" w:color="auto"/>
              <w:left w:val="single" w:sz="4" w:space="0" w:color="auto"/>
              <w:bottom w:val="nil"/>
              <w:right w:val="single" w:sz="4" w:space="0" w:color="auto"/>
            </w:tcBorders>
          </w:tcPr>
          <w:p w14:paraId="7CFDF9E3" w14:textId="77777777" w:rsidR="00C63B8D" w:rsidRPr="00613175" w:rsidRDefault="00C63B8D">
            <w:pPr>
              <w:pStyle w:val="TAH"/>
            </w:pPr>
          </w:p>
        </w:tc>
      </w:tr>
      <w:tr w:rsidR="00C63B8D" w:rsidRPr="00613175" w14:paraId="51E18B3E" w14:textId="77777777" w:rsidTr="00C63B8D">
        <w:trPr>
          <w:jc w:val="center"/>
        </w:trPr>
        <w:tc>
          <w:tcPr>
            <w:tcW w:w="1772" w:type="dxa"/>
            <w:tcBorders>
              <w:top w:val="nil"/>
              <w:left w:val="single" w:sz="4" w:space="0" w:color="auto"/>
              <w:bottom w:val="nil"/>
              <w:right w:val="single" w:sz="4" w:space="0" w:color="auto"/>
            </w:tcBorders>
            <w:hideMark/>
          </w:tcPr>
          <w:p w14:paraId="5FC8B59C" w14:textId="77777777" w:rsidR="00C63B8D" w:rsidRPr="00613175" w:rsidRDefault="00C63B8D">
            <w:pPr>
              <w:pStyle w:val="TAL"/>
              <w:rPr>
                <w:lang w:eastAsia="zh-CN"/>
              </w:rPr>
            </w:pPr>
            <w:r w:rsidRPr="00613175">
              <w:tab/>
              <w:t>spi-c</w:t>
            </w:r>
          </w:p>
        </w:tc>
        <w:tc>
          <w:tcPr>
            <w:tcW w:w="775" w:type="dxa"/>
            <w:tcBorders>
              <w:top w:val="nil"/>
              <w:left w:val="single" w:sz="4" w:space="0" w:color="auto"/>
              <w:bottom w:val="nil"/>
              <w:right w:val="single" w:sz="4" w:space="0" w:color="auto"/>
            </w:tcBorders>
          </w:tcPr>
          <w:p w14:paraId="31EC0B79"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4780E6B7" w14:textId="77777777" w:rsidR="00C63B8D" w:rsidRPr="00613175" w:rsidRDefault="00C63B8D">
            <w:pPr>
              <w:pStyle w:val="TAL"/>
              <w:rPr>
                <w:lang w:eastAsia="zh-CN"/>
              </w:rPr>
            </w:pPr>
            <w:r w:rsidRPr="00613175">
              <w:rPr>
                <w:szCs w:val="24"/>
              </w:rPr>
              <w:t>new SPI number of the inbound SA at the protected client port</w:t>
            </w:r>
          </w:p>
        </w:tc>
        <w:tc>
          <w:tcPr>
            <w:tcW w:w="567" w:type="dxa"/>
            <w:tcBorders>
              <w:top w:val="nil"/>
              <w:left w:val="single" w:sz="4" w:space="0" w:color="auto"/>
              <w:bottom w:val="nil"/>
              <w:right w:val="single" w:sz="4" w:space="0" w:color="auto"/>
            </w:tcBorders>
          </w:tcPr>
          <w:p w14:paraId="371FD871"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5BBF3859" w14:textId="77777777" w:rsidR="00C63B8D" w:rsidRPr="00613175" w:rsidRDefault="00C63B8D">
            <w:pPr>
              <w:pStyle w:val="TAH"/>
            </w:pPr>
          </w:p>
        </w:tc>
      </w:tr>
      <w:tr w:rsidR="00C63B8D" w:rsidRPr="00613175" w14:paraId="6EABDAE0" w14:textId="77777777" w:rsidTr="00C63B8D">
        <w:trPr>
          <w:jc w:val="center"/>
        </w:trPr>
        <w:tc>
          <w:tcPr>
            <w:tcW w:w="1772" w:type="dxa"/>
            <w:tcBorders>
              <w:top w:val="nil"/>
              <w:left w:val="single" w:sz="4" w:space="0" w:color="auto"/>
              <w:bottom w:val="nil"/>
              <w:right w:val="single" w:sz="4" w:space="0" w:color="auto"/>
            </w:tcBorders>
            <w:hideMark/>
          </w:tcPr>
          <w:p w14:paraId="54A7AC5A" w14:textId="77777777" w:rsidR="00C63B8D" w:rsidRPr="00613175" w:rsidRDefault="00C63B8D">
            <w:pPr>
              <w:pStyle w:val="TAL"/>
              <w:rPr>
                <w:lang w:eastAsia="zh-CN"/>
              </w:rPr>
            </w:pPr>
            <w:r w:rsidRPr="00613175">
              <w:tab/>
              <w:t>spi-s</w:t>
            </w:r>
          </w:p>
        </w:tc>
        <w:tc>
          <w:tcPr>
            <w:tcW w:w="775" w:type="dxa"/>
            <w:tcBorders>
              <w:top w:val="nil"/>
              <w:left w:val="single" w:sz="4" w:space="0" w:color="auto"/>
              <w:bottom w:val="nil"/>
              <w:right w:val="single" w:sz="4" w:space="0" w:color="auto"/>
            </w:tcBorders>
          </w:tcPr>
          <w:p w14:paraId="3F8BE8F0"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75741CC5" w14:textId="77777777" w:rsidR="00C63B8D" w:rsidRPr="00613175" w:rsidRDefault="00C63B8D">
            <w:pPr>
              <w:pStyle w:val="TAL"/>
              <w:rPr>
                <w:lang w:eastAsia="zh-CN"/>
              </w:rPr>
            </w:pPr>
            <w:r w:rsidRPr="00613175">
              <w:rPr>
                <w:szCs w:val="24"/>
              </w:rPr>
              <w:t>new SPI number of the inbound SA at the protected server port</w:t>
            </w:r>
          </w:p>
        </w:tc>
        <w:tc>
          <w:tcPr>
            <w:tcW w:w="567" w:type="dxa"/>
            <w:tcBorders>
              <w:top w:val="nil"/>
              <w:left w:val="single" w:sz="4" w:space="0" w:color="auto"/>
              <w:bottom w:val="nil"/>
              <w:right w:val="single" w:sz="4" w:space="0" w:color="auto"/>
            </w:tcBorders>
          </w:tcPr>
          <w:p w14:paraId="0280ACC1"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1D700CE8" w14:textId="77777777" w:rsidR="00C63B8D" w:rsidRPr="00613175" w:rsidRDefault="00C63B8D">
            <w:pPr>
              <w:pStyle w:val="TAH"/>
            </w:pPr>
          </w:p>
        </w:tc>
      </w:tr>
      <w:tr w:rsidR="00C63B8D" w:rsidRPr="00613175" w14:paraId="31C7E125" w14:textId="77777777" w:rsidTr="00C63B8D">
        <w:trPr>
          <w:jc w:val="center"/>
        </w:trPr>
        <w:tc>
          <w:tcPr>
            <w:tcW w:w="1772" w:type="dxa"/>
            <w:tcBorders>
              <w:top w:val="nil"/>
              <w:left w:val="single" w:sz="4" w:space="0" w:color="auto"/>
              <w:bottom w:val="nil"/>
              <w:right w:val="single" w:sz="4" w:space="0" w:color="auto"/>
            </w:tcBorders>
            <w:hideMark/>
          </w:tcPr>
          <w:p w14:paraId="51F8B5DD" w14:textId="77777777" w:rsidR="00C63B8D" w:rsidRPr="00613175" w:rsidRDefault="00C63B8D">
            <w:pPr>
              <w:pStyle w:val="TAL"/>
              <w:rPr>
                <w:lang w:eastAsia="zh-CN"/>
              </w:rPr>
            </w:pPr>
            <w:r w:rsidRPr="00613175">
              <w:tab/>
              <w:t>port-c</w:t>
            </w:r>
          </w:p>
        </w:tc>
        <w:tc>
          <w:tcPr>
            <w:tcW w:w="775" w:type="dxa"/>
            <w:tcBorders>
              <w:top w:val="nil"/>
              <w:left w:val="single" w:sz="4" w:space="0" w:color="auto"/>
              <w:bottom w:val="nil"/>
              <w:right w:val="single" w:sz="4" w:space="0" w:color="auto"/>
            </w:tcBorders>
          </w:tcPr>
          <w:p w14:paraId="4D65CE1B"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55A0AE16" w14:textId="77777777" w:rsidR="00C63B8D" w:rsidRPr="00613175" w:rsidRDefault="00C63B8D">
            <w:pPr>
              <w:pStyle w:val="TAL"/>
              <w:rPr>
                <w:lang w:eastAsia="zh-CN"/>
              </w:rPr>
            </w:pPr>
            <w:r w:rsidRPr="00613175">
              <w:rPr>
                <w:szCs w:val="24"/>
              </w:rPr>
              <w:t>new protected client port needed for the setup of new pairs of security associations</w:t>
            </w:r>
          </w:p>
        </w:tc>
        <w:tc>
          <w:tcPr>
            <w:tcW w:w="567" w:type="dxa"/>
            <w:tcBorders>
              <w:top w:val="nil"/>
              <w:left w:val="single" w:sz="4" w:space="0" w:color="auto"/>
              <w:bottom w:val="nil"/>
              <w:right w:val="single" w:sz="4" w:space="0" w:color="auto"/>
            </w:tcBorders>
          </w:tcPr>
          <w:p w14:paraId="10435863"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02A29201" w14:textId="77777777" w:rsidR="00C63B8D" w:rsidRPr="00613175" w:rsidRDefault="00C63B8D">
            <w:pPr>
              <w:pStyle w:val="TAH"/>
            </w:pPr>
          </w:p>
        </w:tc>
      </w:tr>
      <w:tr w:rsidR="00C63B8D" w:rsidRPr="00613175" w14:paraId="482138F6" w14:textId="77777777" w:rsidTr="00C63B8D">
        <w:trPr>
          <w:jc w:val="center"/>
        </w:trPr>
        <w:tc>
          <w:tcPr>
            <w:tcW w:w="1772" w:type="dxa"/>
            <w:tcBorders>
              <w:top w:val="nil"/>
              <w:left w:val="single" w:sz="4" w:space="0" w:color="auto"/>
              <w:bottom w:val="single" w:sz="4" w:space="0" w:color="auto"/>
              <w:right w:val="single" w:sz="4" w:space="0" w:color="auto"/>
            </w:tcBorders>
            <w:hideMark/>
          </w:tcPr>
          <w:p w14:paraId="5C15056F" w14:textId="77777777" w:rsidR="00C63B8D" w:rsidRPr="00613175" w:rsidRDefault="00C63B8D">
            <w:pPr>
              <w:pStyle w:val="TAL"/>
              <w:rPr>
                <w:lang w:eastAsia="zh-CN"/>
              </w:rPr>
            </w:pPr>
            <w:r w:rsidRPr="00613175">
              <w:tab/>
              <w:t>port-s</w:t>
            </w:r>
          </w:p>
        </w:tc>
        <w:tc>
          <w:tcPr>
            <w:tcW w:w="775" w:type="dxa"/>
            <w:tcBorders>
              <w:top w:val="nil"/>
              <w:left w:val="single" w:sz="4" w:space="0" w:color="auto"/>
              <w:bottom w:val="single" w:sz="4" w:space="0" w:color="auto"/>
              <w:right w:val="single" w:sz="4" w:space="0" w:color="auto"/>
            </w:tcBorders>
          </w:tcPr>
          <w:p w14:paraId="2D7E5E9F" w14:textId="77777777" w:rsidR="00C63B8D" w:rsidRPr="00613175" w:rsidRDefault="00C63B8D">
            <w:pPr>
              <w:pStyle w:val="TAH"/>
              <w:rPr>
                <w:lang w:eastAsia="en-US"/>
              </w:rPr>
            </w:pPr>
          </w:p>
        </w:tc>
        <w:tc>
          <w:tcPr>
            <w:tcW w:w="5386" w:type="dxa"/>
            <w:tcBorders>
              <w:top w:val="nil"/>
              <w:left w:val="single" w:sz="4" w:space="0" w:color="auto"/>
              <w:bottom w:val="single" w:sz="4" w:space="0" w:color="auto"/>
              <w:right w:val="single" w:sz="4" w:space="0" w:color="auto"/>
            </w:tcBorders>
            <w:hideMark/>
          </w:tcPr>
          <w:p w14:paraId="6400D7CB" w14:textId="77777777" w:rsidR="00C63B8D" w:rsidRPr="00613175" w:rsidRDefault="00C63B8D">
            <w:pPr>
              <w:pStyle w:val="TAL"/>
              <w:rPr>
                <w:lang w:eastAsia="zh-CN"/>
              </w:rPr>
            </w:pPr>
            <w:r w:rsidRPr="00613175">
              <w:rPr>
                <w:szCs w:val="24"/>
              </w:rPr>
              <w:t>Same value as in the previous REGISTER</w:t>
            </w:r>
          </w:p>
        </w:tc>
        <w:tc>
          <w:tcPr>
            <w:tcW w:w="567" w:type="dxa"/>
            <w:tcBorders>
              <w:top w:val="nil"/>
              <w:left w:val="single" w:sz="4" w:space="0" w:color="auto"/>
              <w:bottom w:val="single" w:sz="4" w:space="0" w:color="auto"/>
              <w:right w:val="single" w:sz="4" w:space="0" w:color="auto"/>
            </w:tcBorders>
          </w:tcPr>
          <w:p w14:paraId="0F638561" w14:textId="77777777" w:rsidR="00C63B8D" w:rsidRPr="00613175" w:rsidRDefault="00C63B8D">
            <w:pPr>
              <w:pStyle w:val="TAH"/>
              <w:rPr>
                <w:lang w:eastAsia="en-US"/>
              </w:rPr>
            </w:pPr>
          </w:p>
        </w:tc>
        <w:tc>
          <w:tcPr>
            <w:tcW w:w="1134" w:type="dxa"/>
            <w:tcBorders>
              <w:top w:val="nil"/>
              <w:left w:val="single" w:sz="4" w:space="0" w:color="auto"/>
              <w:bottom w:val="single" w:sz="4" w:space="0" w:color="auto"/>
              <w:right w:val="single" w:sz="4" w:space="0" w:color="auto"/>
            </w:tcBorders>
          </w:tcPr>
          <w:p w14:paraId="78008CA9" w14:textId="77777777" w:rsidR="00C63B8D" w:rsidRPr="00613175" w:rsidRDefault="00C63B8D">
            <w:pPr>
              <w:pStyle w:val="TAH"/>
            </w:pPr>
          </w:p>
        </w:tc>
      </w:tr>
    </w:tbl>
    <w:p w14:paraId="3D932217" w14:textId="77777777" w:rsidR="00C63B8D" w:rsidRPr="00613175" w:rsidRDefault="00C63B8D" w:rsidP="00C63B8D">
      <w:pPr>
        <w:rPr>
          <w:lang w:eastAsia="en-US"/>
        </w:rPr>
      </w:pPr>
    </w:p>
    <w:p w14:paraId="508F9556" w14:textId="77777777" w:rsidR="00C63B8D" w:rsidRPr="00613175" w:rsidRDefault="00C63B8D" w:rsidP="00C63B8D">
      <w:pPr>
        <w:pStyle w:val="TH"/>
      </w:pPr>
      <w:r w:rsidRPr="00613175">
        <w:t>Table 10.12.3.3-3: 401 Unauthorized for REGISTER (step 12, table 10.12.3.2-1)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0"/>
        <w:gridCol w:w="775"/>
        <w:gridCol w:w="5384"/>
        <w:gridCol w:w="567"/>
        <w:gridCol w:w="1134"/>
      </w:tblGrid>
      <w:tr w:rsidR="00C63B8D" w:rsidRPr="00613175" w14:paraId="31BBE2BC" w14:textId="77777777" w:rsidTr="00C63B8D">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2F60DAF0" w14:textId="77777777" w:rsidR="00C63B8D" w:rsidRPr="00613175" w:rsidRDefault="00C63B8D">
            <w:pPr>
              <w:pStyle w:val="TAL"/>
              <w:rPr>
                <w:rFonts w:cs="Arial"/>
              </w:rPr>
            </w:pPr>
            <w:r w:rsidRPr="00613175">
              <w:t>Derivation Path: TS 34.229-1 [2], Annex A.1.2</w:t>
            </w:r>
          </w:p>
        </w:tc>
      </w:tr>
      <w:tr w:rsidR="00C63B8D" w:rsidRPr="00613175" w14:paraId="26A1CB1F" w14:textId="77777777" w:rsidTr="00C63B8D">
        <w:trPr>
          <w:jc w:val="center"/>
        </w:trPr>
        <w:tc>
          <w:tcPr>
            <w:tcW w:w="1772" w:type="dxa"/>
            <w:tcBorders>
              <w:top w:val="single" w:sz="4" w:space="0" w:color="auto"/>
              <w:left w:val="single" w:sz="4" w:space="0" w:color="auto"/>
              <w:bottom w:val="single" w:sz="4" w:space="0" w:color="auto"/>
              <w:right w:val="single" w:sz="4" w:space="0" w:color="auto"/>
            </w:tcBorders>
            <w:hideMark/>
          </w:tcPr>
          <w:p w14:paraId="0FF60CF5" w14:textId="77777777" w:rsidR="00C63B8D" w:rsidRPr="00613175" w:rsidRDefault="00C63B8D">
            <w:pPr>
              <w:pStyle w:val="TAH"/>
            </w:pPr>
            <w:r w:rsidRPr="00613175">
              <w:t>Header/param</w:t>
            </w:r>
          </w:p>
        </w:tc>
        <w:tc>
          <w:tcPr>
            <w:tcW w:w="775" w:type="dxa"/>
            <w:tcBorders>
              <w:top w:val="single" w:sz="4" w:space="0" w:color="auto"/>
              <w:left w:val="single" w:sz="4" w:space="0" w:color="auto"/>
              <w:bottom w:val="single" w:sz="4" w:space="0" w:color="auto"/>
              <w:right w:val="single" w:sz="4" w:space="0" w:color="auto"/>
            </w:tcBorders>
            <w:hideMark/>
          </w:tcPr>
          <w:p w14:paraId="6D5BD17E" w14:textId="77777777" w:rsidR="00C63B8D" w:rsidRPr="00613175" w:rsidRDefault="00C63B8D">
            <w:pPr>
              <w:pStyle w:val="TAH"/>
            </w:pPr>
            <w:r w:rsidRPr="00613175">
              <w:t>Cond</w:t>
            </w:r>
          </w:p>
        </w:tc>
        <w:tc>
          <w:tcPr>
            <w:tcW w:w="5386" w:type="dxa"/>
            <w:tcBorders>
              <w:top w:val="single" w:sz="4" w:space="0" w:color="auto"/>
              <w:left w:val="single" w:sz="4" w:space="0" w:color="auto"/>
              <w:bottom w:val="single" w:sz="4" w:space="0" w:color="auto"/>
              <w:right w:val="single" w:sz="4" w:space="0" w:color="auto"/>
            </w:tcBorders>
            <w:hideMark/>
          </w:tcPr>
          <w:p w14:paraId="7680BB57" w14:textId="77777777" w:rsidR="00C63B8D" w:rsidRPr="00613175" w:rsidRDefault="00C63B8D">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43A00073" w14:textId="77777777" w:rsidR="00C63B8D" w:rsidRPr="00613175" w:rsidRDefault="00C63B8D">
            <w:pPr>
              <w:pStyle w:val="TAH"/>
            </w:pPr>
            <w:r w:rsidRPr="00613175">
              <w:t>Rel</w:t>
            </w:r>
          </w:p>
        </w:tc>
        <w:tc>
          <w:tcPr>
            <w:tcW w:w="1134" w:type="dxa"/>
            <w:tcBorders>
              <w:top w:val="single" w:sz="4" w:space="0" w:color="auto"/>
              <w:left w:val="single" w:sz="4" w:space="0" w:color="auto"/>
              <w:bottom w:val="single" w:sz="4" w:space="0" w:color="auto"/>
              <w:right w:val="single" w:sz="4" w:space="0" w:color="auto"/>
            </w:tcBorders>
            <w:hideMark/>
          </w:tcPr>
          <w:p w14:paraId="6C3E21C1" w14:textId="77777777" w:rsidR="00C63B8D" w:rsidRPr="00613175" w:rsidRDefault="00C63B8D">
            <w:pPr>
              <w:pStyle w:val="TAH"/>
            </w:pPr>
            <w:r w:rsidRPr="00613175">
              <w:t>Reference</w:t>
            </w:r>
          </w:p>
        </w:tc>
      </w:tr>
      <w:tr w:rsidR="00C63B8D" w:rsidRPr="00613175" w14:paraId="009F22EA" w14:textId="77777777" w:rsidTr="00C63B8D">
        <w:trPr>
          <w:jc w:val="center"/>
        </w:trPr>
        <w:tc>
          <w:tcPr>
            <w:tcW w:w="1772" w:type="dxa"/>
            <w:tcBorders>
              <w:top w:val="single" w:sz="4" w:space="0" w:color="auto"/>
              <w:left w:val="single" w:sz="4" w:space="0" w:color="auto"/>
              <w:bottom w:val="nil"/>
              <w:right w:val="single" w:sz="4" w:space="0" w:color="auto"/>
            </w:tcBorders>
            <w:hideMark/>
          </w:tcPr>
          <w:p w14:paraId="27FA2E38" w14:textId="77777777" w:rsidR="00C63B8D" w:rsidRPr="00613175" w:rsidRDefault="00C63B8D">
            <w:pPr>
              <w:pStyle w:val="TAL"/>
              <w:rPr>
                <w:lang w:eastAsia="zh-CN"/>
              </w:rPr>
            </w:pPr>
            <w:r w:rsidRPr="00613175">
              <w:rPr>
                <w:b/>
              </w:rPr>
              <w:t>Security-Server</w:t>
            </w:r>
          </w:p>
        </w:tc>
        <w:tc>
          <w:tcPr>
            <w:tcW w:w="775" w:type="dxa"/>
            <w:tcBorders>
              <w:top w:val="single" w:sz="4" w:space="0" w:color="auto"/>
              <w:left w:val="single" w:sz="4" w:space="0" w:color="auto"/>
              <w:bottom w:val="nil"/>
              <w:right w:val="single" w:sz="4" w:space="0" w:color="auto"/>
            </w:tcBorders>
          </w:tcPr>
          <w:p w14:paraId="43CBD889" w14:textId="77777777" w:rsidR="00C63B8D" w:rsidRPr="00613175" w:rsidRDefault="00C63B8D">
            <w:pPr>
              <w:pStyle w:val="TAH"/>
              <w:rPr>
                <w:lang w:eastAsia="en-US"/>
              </w:rPr>
            </w:pPr>
          </w:p>
        </w:tc>
        <w:tc>
          <w:tcPr>
            <w:tcW w:w="5386" w:type="dxa"/>
            <w:tcBorders>
              <w:top w:val="single" w:sz="4" w:space="0" w:color="auto"/>
              <w:left w:val="single" w:sz="4" w:space="0" w:color="auto"/>
              <w:bottom w:val="nil"/>
              <w:right w:val="single" w:sz="4" w:space="0" w:color="auto"/>
            </w:tcBorders>
          </w:tcPr>
          <w:p w14:paraId="7E3ED077" w14:textId="77777777" w:rsidR="00C63B8D" w:rsidRPr="00613175" w:rsidRDefault="00C63B8D">
            <w:pPr>
              <w:pStyle w:val="TAL"/>
              <w:rPr>
                <w:lang w:eastAsia="zh-CN"/>
              </w:rPr>
            </w:pPr>
          </w:p>
        </w:tc>
        <w:tc>
          <w:tcPr>
            <w:tcW w:w="567" w:type="dxa"/>
            <w:tcBorders>
              <w:top w:val="single" w:sz="4" w:space="0" w:color="auto"/>
              <w:left w:val="single" w:sz="4" w:space="0" w:color="auto"/>
              <w:bottom w:val="nil"/>
              <w:right w:val="single" w:sz="4" w:space="0" w:color="auto"/>
            </w:tcBorders>
          </w:tcPr>
          <w:p w14:paraId="4AD0571F" w14:textId="77777777" w:rsidR="00C63B8D" w:rsidRPr="00613175" w:rsidRDefault="00C63B8D">
            <w:pPr>
              <w:pStyle w:val="TAH"/>
              <w:rPr>
                <w:lang w:eastAsia="en-US"/>
              </w:rPr>
            </w:pPr>
          </w:p>
        </w:tc>
        <w:tc>
          <w:tcPr>
            <w:tcW w:w="1134" w:type="dxa"/>
            <w:tcBorders>
              <w:top w:val="single" w:sz="4" w:space="0" w:color="auto"/>
              <w:left w:val="single" w:sz="4" w:space="0" w:color="auto"/>
              <w:bottom w:val="nil"/>
              <w:right w:val="single" w:sz="4" w:space="0" w:color="auto"/>
            </w:tcBorders>
          </w:tcPr>
          <w:p w14:paraId="35AB1DB3" w14:textId="77777777" w:rsidR="00C63B8D" w:rsidRPr="00613175" w:rsidRDefault="00C63B8D">
            <w:pPr>
              <w:pStyle w:val="TAH"/>
            </w:pPr>
          </w:p>
        </w:tc>
      </w:tr>
      <w:tr w:rsidR="00C63B8D" w:rsidRPr="00613175" w14:paraId="53E00313" w14:textId="77777777" w:rsidTr="00C63B8D">
        <w:trPr>
          <w:jc w:val="center"/>
        </w:trPr>
        <w:tc>
          <w:tcPr>
            <w:tcW w:w="1772" w:type="dxa"/>
            <w:tcBorders>
              <w:top w:val="nil"/>
              <w:left w:val="single" w:sz="4" w:space="0" w:color="auto"/>
              <w:bottom w:val="nil"/>
              <w:right w:val="single" w:sz="4" w:space="0" w:color="auto"/>
            </w:tcBorders>
            <w:hideMark/>
          </w:tcPr>
          <w:p w14:paraId="740B1809" w14:textId="77777777" w:rsidR="00C63B8D" w:rsidRPr="00613175" w:rsidRDefault="00C63B8D">
            <w:pPr>
              <w:pStyle w:val="TAL"/>
              <w:rPr>
                <w:lang w:eastAsia="zh-CN"/>
              </w:rPr>
            </w:pPr>
            <w:r w:rsidRPr="00613175">
              <w:tab/>
              <w:t>spi-c</w:t>
            </w:r>
          </w:p>
        </w:tc>
        <w:tc>
          <w:tcPr>
            <w:tcW w:w="775" w:type="dxa"/>
            <w:tcBorders>
              <w:top w:val="nil"/>
              <w:left w:val="single" w:sz="4" w:space="0" w:color="auto"/>
              <w:bottom w:val="nil"/>
              <w:right w:val="single" w:sz="4" w:space="0" w:color="auto"/>
            </w:tcBorders>
          </w:tcPr>
          <w:p w14:paraId="68A617D7"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46ED812D" w14:textId="77777777" w:rsidR="00C63B8D" w:rsidRPr="00613175" w:rsidRDefault="00C63B8D">
            <w:pPr>
              <w:pStyle w:val="TAL"/>
              <w:rPr>
                <w:lang w:eastAsia="zh-CN"/>
              </w:rPr>
            </w:pPr>
            <w:r w:rsidRPr="00613175">
              <w:t>new SPI number of the inbound SA at the protected client port</w:t>
            </w:r>
          </w:p>
        </w:tc>
        <w:tc>
          <w:tcPr>
            <w:tcW w:w="567" w:type="dxa"/>
            <w:tcBorders>
              <w:top w:val="nil"/>
              <w:left w:val="single" w:sz="4" w:space="0" w:color="auto"/>
              <w:bottom w:val="nil"/>
              <w:right w:val="single" w:sz="4" w:space="0" w:color="auto"/>
            </w:tcBorders>
          </w:tcPr>
          <w:p w14:paraId="20816EAC"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207F6F5D" w14:textId="77777777" w:rsidR="00C63B8D" w:rsidRPr="00613175" w:rsidRDefault="00C63B8D">
            <w:pPr>
              <w:pStyle w:val="TAH"/>
            </w:pPr>
          </w:p>
        </w:tc>
      </w:tr>
      <w:tr w:rsidR="00C63B8D" w:rsidRPr="00613175" w14:paraId="6073DF33" w14:textId="77777777" w:rsidTr="00C63B8D">
        <w:trPr>
          <w:jc w:val="center"/>
        </w:trPr>
        <w:tc>
          <w:tcPr>
            <w:tcW w:w="1772" w:type="dxa"/>
            <w:tcBorders>
              <w:top w:val="nil"/>
              <w:left w:val="single" w:sz="4" w:space="0" w:color="auto"/>
              <w:bottom w:val="nil"/>
              <w:right w:val="single" w:sz="4" w:space="0" w:color="auto"/>
            </w:tcBorders>
            <w:hideMark/>
          </w:tcPr>
          <w:p w14:paraId="53E2C3E5" w14:textId="77777777" w:rsidR="00C63B8D" w:rsidRPr="00613175" w:rsidRDefault="00C63B8D">
            <w:pPr>
              <w:pStyle w:val="TAL"/>
              <w:rPr>
                <w:lang w:eastAsia="zh-CN"/>
              </w:rPr>
            </w:pPr>
            <w:r w:rsidRPr="00613175">
              <w:tab/>
              <w:t>spi-s</w:t>
            </w:r>
          </w:p>
        </w:tc>
        <w:tc>
          <w:tcPr>
            <w:tcW w:w="775" w:type="dxa"/>
            <w:tcBorders>
              <w:top w:val="nil"/>
              <w:left w:val="single" w:sz="4" w:space="0" w:color="auto"/>
              <w:bottom w:val="nil"/>
              <w:right w:val="single" w:sz="4" w:space="0" w:color="auto"/>
            </w:tcBorders>
          </w:tcPr>
          <w:p w14:paraId="3D8219C8"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4323F595" w14:textId="77777777" w:rsidR="00C63B8D" w:rsidRPr="00613175" w:rsidRDefault="00C63B8D">
            <w:pPr>
              <w:pStyle w:val="TAL"/>
              <w:rPr>
                <w:lang w:eastAsia="zh-CN"/>
              </w:rPr>
            </w:pPr>
            <w:r w:rsidRPr="00613175">
              <w:t>new SPI number of the inbound SA at the protected server port</w:t>
            </w:r>
          </w:p>
        </w:tc>
        <w:tc>
          <w:tcPr>
            <w:tcW w:w="567" w:type="dxa"/>
            <w:tcBorders>
              <w:top w:val="nil"/>
              <w:left w:val="single" w:sz="4" w:space="0" w:color="auto"/>
              <w:bottom w:val="nil"/>
              <w:right w:val="single" w:sz="4" w:space="0" w:color="auto"/>
            </w:tcBorders>
          </w:tcPr>
          <w:p w14:paraId="55912C7F"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3D64D609" w14:textId="77777777" w:rsidR="00C63B8D" w:rsidRPr="00613175" w:rsidRDefault="00C63B8D">
            <w:pPr>
              <w:pStyle w:val="TAH"/>
            </w:pPr>
          </w:p>
        </w:tc>
      </w:tr>
      <w:tr w:rsidR="00C63B8D" w:rsidRPr="00613175" w14:paraId="7638EF10" w14:textId="77777777" w:rsidTr="00C63B8D">
        <w:trPr>
          <w:jc w:val="center"/>
        </w:trPr>
        <w:tc>
          <w:tcPr>
            <w:tcW w:w="1772" w:type="dxa"/>
            <w:tcBorders>
              <w:top w:val="nil"/>
              <w:left w:val="single" w:sz="4" w:space="0" w:color="auto"/>
              <w:bottom w:val="nil"/>
              <w:right w:val="single" w:sz="4" w:space="0" w:color="auto"/>
            </w:tcBorders>
            <w:hideMark/>
          </w:tcPr>
          <w:p w14:paraId="58468FC0" w14:textId="77777777" w:rsidR="00C63B8D" w:rsidRPr="00613175" w:rsidRDefault="00C63B8D">
            <w:pPr>
              <w:pStyle w:val="TAL"/>
              <w:rPr>
                <w:lang w:eastAsia="zh-CN"/>
              </w:rPr>
            </w:pPr>
            <w:r w:rsidRPr="00613175">
              <w:tab/>
              <w:t>port-c</w:t>
            </w:r>
          </w:p>
        </w:tc>
        <w:tc>
          <w:tcPr>
            <w:tcW w:w="775" w:type="dxa"/>
            <w:tcBorders>
              <w:top w:val="nil"/>
              <w:left w:val="single" w:sz="4" w:space="0" w:color="auto"/>
              <w:bottom w:val="nil"/>
              <w:right w:val="single" w:sz="4" w:space="0" w:color="auto"/>
            </w:tcBorders>
          </w:tcPr>
          <w:p w14:paraId="2605ABFE"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42A3F0B0" w14:textId="77777777" w:rsidR="00C63B8D" w:rsidRPr="00613175" w:rsidRDefault="00C63B8D">
            <w:pPr>
              <w:pStyle w:val="TAL"/>
              <w:rPr>
                <w:lang w:eastAsia="zh-CN"/>
              </w:rPr>
            </w:pPr>
            <w:r w:rsidRPr="00613175">
              <w:t>new protected client port needed for the setup of new pairs of security associations</w:t>
            </w:r>
          </w:p>
        </w:tc>
        <w:tc>
          <w:tcPr>
            <w:tcW w:w="567" w:type="dxa"/>
            <w:tcBorders>
              <w:top w:val="nil"/>
              <w:left w:val="single" w:sz="4" w:space="0" w:color="auto"/>
              <w:bottom w:val="nil"/>
              <w:right w:val="single" w:sz="4" w:space="0" w:color="auto"/>
            </w:tcBorders>
          </w:tcPr>
          <w:p w14:paraId="2655595E"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3352454A" w14:textId="77777777" w:rsidR="00C63B8D" w:rsidRPr="00613175" w:rsidRDefault="00C63B8D">
            <w:pPr>
              <w:pStyle w:val="TAH"/>
            </w:pPr>
          </w:p>
        </w:tc>
      </w:tr>
      <w:tr w:rsidR="00C63B8D" w:rsidRPr="00613175" w14:paraId="116EBD92" w14:textId="77777777" w:rsidTr="00C63B8D">
        <w:trPr>
          <w:jc w:val="center"/>
        </w:trPr>
        <w:tc>
          <w:tcPr>
            <w:tcW w:w="1772" w:type="dxa"/>
            <w:tcBorders>
              <w:top w:val="nil"/>
              <w:left w:val="single" w:sz="4" w:space="0" w:color="auto"/>
              <w:bottom w:val="nil"/>
              <w:right w:val="single" w:sz="4" w:space="0" w:color="auto"/>
            </w:tcBorders>
            <w:hideMark/>
          </w:tcPr>
          <w:p w14:paraId="01382816" w14:textId="77777777" w:rsidR="00C63B8D" w:rsidRPr="00613175" w:rsidRDefault="00C63B8D">
            <w:pPr>
              <w:pStyle w:val="TAL"/>
              <w:rPr>
                <w:lang w:eastAsia="zh-CN"/>
              </w:rPr>
            </w:pPr>
            <w:r w:rsidRPr="00613175">
              <w:tab/>
              <w:t>port-s</w:t>
            </w:r>
          </w:p>
        </w:tc>
        <w:tc>
          <w:tcPr>
            <w:tcW w:w="775" w:type="dxa"/>
            <w:tcBorders>
              <w:top w:val="nil"/>
              <w:left w:val="single" w:sz="4" w:space="0" w:color="auto"/>
              <w:bottom w:val="nil"/>
              <w:right w:val="single" w:sz="4" w:space="0" w:color="auto"/>
            </w:tcBorders>
          </w:tcPr>
          <w:p w14:paraId="62667D6D"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10E6A99A" w14:textId="77777777" w:rsidR="00C63B8D" w:rsidRPr="00613175" w:rsidRDefault="00C63B8D">
            <w:pPr>
              <w:pStyle w:val="TAL"/>
              <w:rPr>
                <w:lang w:eastAsia="zh-CN"/>
              </w:rPr>
            </w:pPr>
            <w:r w:rsidRPr="00613175">
              <w:t>Same value as in the previous Security-Server headers</w:t>
            </w:r>
          </w:p>
        </w:tc>
        <w:tc>
          <w:tcPr>
            <w:tcW w:w="567" w:type="dxa"/>
            <w:tcBorders>
              <w:top w:val="nil"/>
              <w:left w:val="single" w:sz="4" w:space="0" w:color="auto"/>
              <w:bottom w:val="nil"/>
              <w:right w:val="single" w:sz="4" w:space="0" w:color="auto"/>
            </w:tcBorders>
          </w:tcPr>
          <w:p w14:paraId="7C052034"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6BB171FC" w14:textId="77777777" w:rsidR="00C63B8D" w:rsidRPr="00613175" w:rsidRDefault="00C63B8D">
            <w:pPr>
              <w:pStyle w:val="TAH"/>
            </w:pPr>
          </w:p>
        </w:tc>
      </w:tr>
      <w:tr w:rsidR="00C63B8D" w:rsidRPr="00613175" w14:paraId="10A7865D" w14:textId="77777777" w:rsidTr="00C63B8D">
        <w:trPr>
          <w:jc w:val="center"/>
        </w:trPr>
        <w:tc>
          <w:tcPr>
            <w:tcW w:w="1772" w:type="dxa"/>
            <w:tcBorders>
              <w:top w:val="single" w:sz="4" w:space="0" w:color="auto"/>
              <w:left w:val="single" w:sz="4" w:space="0" w:color="auto"/>
              <w:bottom w:val="nil"/>
              <w:right w:val="single" w:sz="4" w:space="0" w:color="auto"/>
            </w:tcBorders>
            <w:hideMark/>
          </w:tcPr>
          <w:p w14:paraId="606B489A" w14:textId="77777777" w:rsidR="00C63B8D" w:rsidRPr="00613175" w:rsidRDefault="00C63B8D">
            <w:pPr>
              <w:pStyle w:val="TAL"/>
              <w:rPr>
                <w:lang w:eastAsia="zh-CN"/>
              </w:rPr>
            </w:pPr>
            <w:r w:rsidRPr="00613175">
              <w:rPr>
                <w:b/>
              </w:rPr>
              <w:t>WWW-Authenticate</w:t>
            </w:r>
          </w:p>
        </w:tc>
        <w:tc>
          <w:tcPr>
            <w:tcW w:w="775" w:type="dxa"/>
            <w:tcBorders>
              <w:top w:val="single" w:sz="4" w:space="0" w:color="auto"/>
              <w:left w:val="single" w:sz="4" w:space="0" w:color="auto"/>
              <w:bottom w:val="nil"/>
              <w:right w:val="single" w:sz="4" w:space="0" w:color="auto"/>
            </w:tcBorders>
          </w:tcPr>
          <w:p w14:paraId="0ECD2F7D" w14:textId="77777777" w:rsidR="00C63B8D" w:rsidRPr="00613175" w:rsidRDefault="00C63B8D">
            <w:pPr>
              <w:pStyle w:val="TAH"/>
              <w:rPr>
                <w:lang w:eastAsia="en-US"/>
              </w:rPr>
            </w:pPr>
          </w:p>
        </w:tc>
        <w:tc>
          <w:tcPr>
            <w:tcW w:w="5386" w:type="dxa"/>
            <w:tcBorders>
              <w:top w:val="single" w:sz="4" w:space="0" w:color="auto"/>
              <w:left w:val="single" w:sz="4" w:space="0" w:color="auto"/>
              <w:bottom w:val="nil"/>
              <w:right w:val="single" w:sz="4" w:space="0" w:color="auto"/>
            </w:tcBorders>
          </w:tcPr>
          <w:p w14:paraId="70A38554" w14:textId="77777777" w:rsidR="00C63B8D" w:rsidRPr="00613175" w:rsidRDefault="00C63B8D">
            <w:pPr>
              <w:pStyle w:val="TAL"/>
              <w:rPr>
                <w:lang w:eastAsia="zh-CN"/>
              </w:rPr>
            </w:pPr>
          </w:p>
        </w:tc>
        <w:tc>
          <w:tcPr>
            <w:tcW w:w="567" w:type="dxa"/>
            <w:tcBorders>
              <w:top w:val="single" w:sz="4" w:space="0" w:color="auto"/>
              <w:left w:val="single" w:sz="4" w:space="0" w:color="auto"/>
              <w:bottom w:val="nil"/>
              <w:right w:val="single" w:sz="4" w:space="0" w:color="auto"/>
            </w:tcBorders>
          </w:tcPr>
          <w:p w14:paraId="4C3EED30" w14:textId="77777777" w:rsidR="00C63B8D" w:rsidRPr="00613175" w:rsidRDefault="00C63B8D">
            <w:pPr>
              <w:pStyle w:val="TAH"/>
              <w:rPr>
                <w:lang w:eastAsia="en-US"/>
              </w:rPr>
            </w:pPr>
          </w:p>
        </w:tc>
        <w:tc>
          <w:tcPr>
            <w:tcW w:w="1134" w:type="dxa"/>
            <w:tcBorders>
              <w:top w:val="single" w:sz="4" w:space="0" w:color="auto"/>
              <w:left w:val="single" w:sz="4" w:space="0" w:color="auto"/>
              <w:bottom w:val="nil"/>
              <w:right w:val="single" w:sz="4" w:space="0" w:color="auto"/>
            </w:tcBorders>
          </w:tcPr>
          <w:p w14:paraId="251E2614" w14:textId="77777777" w:rsidR="00C63B8D" w:rsidRPr="00613175" w:rsidRDefault="00C63B8D">
            <w:pPr>
              <w:pStyle w:val="TAH"/>
            </w:pPr>
          </w:p>
        </w:tc>
      </w:tr>
      <w:tr w:rsidR="00C63B8D" w:rsidRPr="00613175" w14:paraId="3E935D63" w14:textId="77777777" w:rsidTr="00C63B8D">
        <w:trPr>
          <w:jc w:val="center"/>
        </w:trPr>
        <w:tc>
          <w:tcPr>
            <w:tcW w:w="1772" w:type="dxa"/>
            <w:tcBorders>
              <w:top w:val="nil"/>
              <w:left w:val="single" w:sz="4" w:space="0" w:color="auto"/>
              <w:bottom w:val="single" w:sz="4" w:space="0" w:color="auto"/>
              <w:right w:val="single" w:sz="4" w:space="0" w:color="auto"/>
            </w:tcBorders>
            <w:hideMark/>
          </w:tcPr>
          <w:p w14:paraId="05DA6100" w14:textId="77777777" w:rsidR="00C63B8D" w:rsidRPr="00613175" w:rsidRDefault="00C63B8D">
            <w:pPr>
              <w:pStyle w:val="TAL"/>
              <w:rPr>
                <w:lang w:eastAsia="zh-CN"/>
              </w:rPr>
            </w:pPr>
            <w:r w:rsidRPr="00613175">
              <w:tab/>
              <w:t>nonce</w:t>
            </w:r>
          </w:p>
        </w:tc>
        <w:tc>
          <w:tcPr>
            <w:tcW w:w="775" w:type="dxa"/>
            <w:tcBorders>
              <w:top w:val="nil"/>
              <w:left w:val="single" w:sz="4" w:space="0" w:color="auto"/>
              <w:bottom w:val="single" w:sz="4" w:space="0" w:color="auto"/>
              <w:right w:val="single" w:sz="4" w:space="0" w:color="auto"/>
            </w:tcBorders>
          </w:tcPr>
          <w:p w14:paraId="25C7EDDB" w14:textId="77777777" w:rsidR="00C63B8D" w:rsidRPr="00613175" w:rsidRDefault="00C63B8D">
            <w:pPr>
              <w:pStyle w:val="TAH"/>
              <w:rPr>
                <w:lang w:eastAsia="en-US"/>
              </w:rPr>
            </w:pPr>
          </w:p>
        </w:tc>
        <w:tc>
          <w:tcPr>
            <w:tcW w:w="5386" w:type="dxa"/>
            <w:tcBorders>
              <w:top w:val="nil"/>
              <w:left w:val="single" w:sz="4" w:space="0" w:color="auto"/>
              <w:bottom w:val="single" w:sz="4" w:space="0" w:color="auto"/>
              <w:right w:val="single" w:sz="4" w:space="0" w:color="auto"/>
            </w:tcBorders>
            <w:hideMark/>
          </w:tcPr>
          <w:p w14:paraId="01FCAE86" w14:textId="77777777" w:rsidR="00C63B8D" w:rsidRPr="00613175" w:rsidRDefault="00C63B8D">
            <w:pPr>
              <w:pStyle w:val="TAL"/>
              <w:rPr>
                <w:lang w:eastAsia="zh-CN"/>
              </w:rPr>
            </w:pPr>
            <w:r w:rsidRPr="00613175">
              <w:rPr>
                <w:szCs w:val="24"/>
              </w:rPr>
              <w:t>Base 64 encoding of a new RAND and AUTN</w:t>
            </w:r>
          </w:p>
        </w:tc>
        <w:tc>
          <w:tcPr>
            <w:tcW w:w="567" w:type="dxa"/>
            <w:tcBorders>
              <w:top w:val="nil"/>
              <w:left w:val="single" w:sz="4" w:space="0" w:color="auto"/>
              <w:bottom w:val="single" w:sz="4" w:space="0" w:color="auto"/>
              <w:right w:val="single" w:sz="4" w:space="0" w:color="auto"/>
            </w:tcBorders>
          </w:tcPr>
          <w:p w14:paraId="55BFF47D" w14:textId="77777777" w:rsidR="00C63B8D" w:rsidRPr="00613175" w:rsidRDefault="00C63B8D">
            <w:pPr>
              <w:pStyle w:val="TAH"/>
              <w:rPr>
                <w:lang w:eastAsia="en-US"/>
              </w:rPr>
            </w:pPr>
          </w:p>
        </w:tc>
        <w:tc>
          <w:tcPr>
            <w:tcW w:w="1134" w:type="dxa"/>
            <w:tcBorders>
              <w:top w:val="nil"/>
              <w:left w:val="single" w:sz="4" w:space="0" w:color="auto"/>
              <w:bottom w:val="single" w:sz="4" w:space="0" w:color="auto"/>
              <w:right w:val="single" w:sz="4" w:space="0" w:color="auto"/>
            </w:tcBorders>
          </w:tcPr>
          <w:p w14:paraId="401346E4" w14:textId="77777777" w:rsidR="00C63B8D" w:rsidRPr="00613175" w:rsidRDefault="00C63B8D">
            <w:pPr>
              <w:pStyle w:val="TAH"/>
            </w:pPr>
          </w:p>
        </w:tc>
      </w:tr>
    </w:tbl>
    <w:p w14:paraId="36728086" w14:textId="77777777" w:rsidR="00C63B8D" w:rsidRPr="00613175" w:rsidRDefault="00C63B8D" w:rsidP="00C63B8D">
      <w:pPr>
        <w:rPr>
          <w:lang w:eastAsia="en-US"/>
        </w:rPr>
      </w:pPr>
    </w:p>
    <w:p w14:paraId="61B95B2F" w14:textId="77777777" w:rsidR="00C63B8D" w:rsidRPr="00613175" w:rsidRDefault="00C63B8D" w:rsidP="00C63B8D">
      <w:pPr>
        <w:pStyle w:val="TH"/>
      </w:pPr>
      <w:r w:rsidRPr="00613175">
        <w:t>Table 10.12.3.3-4: REGISTER (step 13, table 10.12.3.2-1)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0"/>
        <w:gridCol w:w="775"/>
        <w:gridCol w:w="5384"/>
        <w:gridCol w:w="567"/>
        <w:gridCol w:w="1134"/>
      </w:tblGrid>
      <w:tr w:rsidR="00C63B8D" w:rsidRPr="00613175" w14:paraId="6248CC82" w14:textId="77777777" w:rsidTr="00C63B8D">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1EEC175B" w14:textId="77777777" w:rsidR="00C63B8D" w:rsidRPr="00613175" w:rsidRDefault="00C63B8D">
            <w:pPr>
              <w:pStyle w:val="TAL"/>
              <w:rPr>
                <w:rFonts w:cs="Arial"/>
              </w:rPr>
            </w:pPr>
            <w:r w:rsidRPr="00613175">
              <w:t>Derivation Path: TS 34.229-1 [2], Annex A.1.1, Conditions A2 and A32</w:t>
            </w:r>
          </w:p>
        </w:tc>
      </w:tr>
      <w:tr w:rsidR="00C63B8D" w:rsidRPr="00613175" w14:paraId="5289C619" w14:textId="77777777" w:rsidTr="00C63B8D">
        <w:trPr>
          <w:jc w:val="center"/>
        </w:trPr>
        <w:tc>
          <w:tcPr>
            <w:tcW w:w="1772" w:type="dxa"/>
            <w:tcBorders>
              <w:top w:val="single" w:sz="4" w:space="0" w:color="auto"/>
              <w:left w:val="single" w:sz="4" w:space="0" w:color="auto"/>
              <w:bottom w:val="single" w:sz="4" w:space="0" w:color="auto"/>
              <w:right w:val="single" w:sz="4" w:space="0" w:color="auto"/>
            </w:tcBorders>
            <w:hideMark/>
          </w:tcPr>
          <w:p w14:paraId="1DDA77E3" w14:textId="77777777" w:rsidR="00C63B8D" w:rsidRPr="00613175" w:rsidRDefault="00C63B8D">
            <w:pPr>
              <w:pStyle w:val="TAH"/>
            </w:pPr>
            <w:r w:rsidRPr="00613175">
              <w:t>Header/param</w:t>
            </w:r>
          </w:p>
        </w:tc>
        <w:tc>
          <w:tcPr>
            <w:tcW w:w="775" w:type="dxa"/>
            <w:tcBorders>
              <w:top w:val="single" w:sz="4" w:space="0" w:color="auto"/>
              <w:left w:val="single" w:sz="4" w:space="0" w:color="auto"/>
              <w:bottom w:val="single" w:sz="4" w:space="0" w:color="auto"/>
              <w:right w:val="single" w:sz="4" w:space="0" w:color="auto"/>
            </w:tcBorders>
            <w:hideMark/>
          </w:tcPr>
          <w:p w14:paraId="6135FF14" w14:textId="77777777" w:rsidR="00C63B8D" w:rsidRPr="00613175" w:rsidRDefault="00C63B8D">
            <w:pPr>
              <w:pStyle w:val="TAH"/>
            </w:pPr>
            <w:r w:rsidRPr="00613175">
              <w:t>Cond</w:t>
            </w:r>
          </w:p>
        </w:tc>
        <w:tc>
          <w:tcPr>
            <w:tcW w:w="5386" w:type="dxa"/>
            <w:tcBorders>
              <w:top w:val="single" w:sz="4" w:space="0" w:color="auto"/>
              <w:left w:val="single" w:sz="4" w:space="0" w:color="auto"/>
              <w:bottom w:val="single" w:sz="4" w:space="0" w:color="auto"/>
              <w:right w:val="single" w:sz="4" w:space="0" w:color="auto"/>
            </w:tcBorders>
            <w:hideMark/>
          </w:tcPr>
          <w:p w14:paraId="6F878445" w14:textId="77777777" w:rsidR="00C63B8D" w:rsidRPr="00613175" w:rsidRDefault="00C63B8D">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3CEA3B62" w14:textId="77777777" w:rsidR="00C63B8D" w:rsidRPr="00613175" w:rsidRDefault="00C63B8D">
            <w:pPr>
              <w:pStyle w:val="TAH"/>
            </w:pPr>
            <w:r w:rsidRPr="00613175">
              <w:t>Rel</w:t>
            </w:r>
          </w:p>
        </w:tc>
        <w:tc>
          <w:tcPr>
            <w:tcW w:w="1134" w:type="dxa"/>
            <w:tcBorders>
              <w:top w:val="single" w:sz="4" w:space="0" w:color="auto"/>
              <w:left w:val="single" w:sz="4" w:space="0" w:color="auto"/>
              <w:bottom w:val="single" w:sz="4" w:space="0" w:color="auto"/>
              <w:right w:val="single" w:sz="4" w:space="0" w:color="auto"/>
            </w:tcBorders>
            <w:hideMark/>
          </w:tcPr>
          <w:p w14:paraId="00F5033C" w14:textId="77777777" w:rsidR="00C63B8D" w:rsidRPr="00613175" w:rsidRDefault="00C63B8D">
            <w:pPr>
              <w:pStyle w:val="TAH"/>
            </w:pPr>
            <w:r w:rsidRPr="00613175">
              <w:t>Reference</w:t>
            </w:r>
          </w:p>
        </w:tc>
      </w:tr>
      <w:tr w:rsidR="00C63B8D" w:rsidRPr="00613175" w14:paraId="07256A10" w14:textId="77777777" w:rsidTr="00C63B8D">
        <w:trPr>
          <w:jc w:val="center"/>
        </w:trPr>
        <w:tc>
          <w:tcPr>
            <w:tcW w:w="1772" w:type="dxa"/>
            <w:tcBorders>
              <w:top w:val="single" w:sz="4" w:space="0" w:color="auto"/>
              <w:left w:val="single" w:sz="4" w:space="0" w:color="auto"/>
              <w:bottom w:val="nil"/>
              <w:right w:val="single" w:sz="4" w:space="0" w:color="auto"/>
            </w:tcBorders>
            <w:hideMark/>
          </w:tcPr>
          <w:p w14:paraId="0A819ADB" w14:textId="77777777" w:rsidR="00C63B8D" w:rsidRPr="00613175" w:rsidRDefault="00C63B8D">
            <w:pPr>
              <w:pStyle w:val="TAL"/>
              <w:rPr>
                <w:b/>
                <w:lang w:eastAsia="zh-CN"/>
              </w:rPr>
            </w:pPr>
            <w:r w:rsidRPr="00613175">
              <w:rPr>
                <w:b/>
              </w:rPr>
              <w:t>Contact</w:t>
            </w:r>
          </w:p>
        </w:tc>
        <w:tc>
          <w:tcPr>
            <w:tcW w:w="775" w:type="dxa"/>
            <w:tcBorders>
              <w:top w:val="single" w:sz="4" w:space="0" w:color="auto"/>
              <w:left w:val="single" w:sz="4" w:space="0" w:color="auto"/>
              <w:bottom w:val="nil"/>
              <w:right w:val="single" w:sz="4" w:space="0" w:color="auto"/>
            </w:tcBorders>
          </w:tcPr>
          <w:p w14:paraId="291E8679" w14:textId="77777777" w:rsidR="00C63B8D" w:rsidRPr="00613175" w:rsidRDefault="00C63B8D">
            <w:pPr>
              <w:pStyle w:val="TAH"/>
              <w:rPr>
                <w:lang w:eastAsia="en-US"/>
              </w:rPr>
            </w:pPr>
          </w:p>
        </w:tc>
        <w:tc>
          <w:tcPr>
            <w:tcW w:w="5386" w:type="dxa"/>
            <w:tcBorders>
              <w:top w:val="single" w:sz="4" w:space="0" w:color="auto"/>
              <w:left w:val="single" w:sz="4" w:space="0" w:color="auto"/>
              <w:bottom w:val="nil"/>
              <w:right w:val="single" w:sz="4" w:space="0" w:color="auto"/>
            </w:tcBorders>
          </w:tcPr>
          <w:p w14:paraId="13198B4E" w14:textId="77777777" w:rsidR="00C63B8D" w:rsidRPr="00613175" w:rsidRDefault="00C63B8D">
            <w:pPr>
              <w:pStyle w:val="TAL"/>
              <w:rPr>
                <w:b/>
              </w:rPr>
            </w:pPr>
          </w:p>
        </w:tc>
        <w:tc>
          <w:tcPr>
            <w:tcW w:w="567" w:type="dxa"/>
            <w:tcBorders>
              <w:top w:val="single" w:sz="4" w:space="0" w:color="auto"/>
              <w:left w:val="single" w:sz="4" w:space="0" w:color="auto"/>
              <w:bottom w:val="nil"/>
              <w:right w:val="single" w:sz="4" w:space="0" w:color="auto"/>
            </w:tcBorders>
          </w:tcPr>
          <w:p w14:paraId="5601DD6A" w14:textId="77777777" w:rsidR="00C63B8D" w:rsidRPr="00613175" w:rsidRDefault="00C63B8D">
            <w:pPr>
              <w:pStyle w:val="TAH"/>
            </w:pPr>
          </w:p>
        </w:tc>
        <w:tc>
          <w:tcPr>
            <w:tcW w:w="1134" w:type="dxa"/>
            <w:tcBorders>
              <w:top w:val="single" w:sz="4" w:space="0" w:color="auto"/>
              <w:left w:val="single" w:sz="4" w:space="0" w:color="auto"/>
              <w:bottom w:val="nil"/>
              <w:right w:val="single" w:sz="4" w:space="0" w:color="auto"/>
            </w:tcBorders>
          </w:tcPr>
          <w:p w14:paraId="2098208C" w14:textId="77777777" w:rsidR="00C63B8D" w:rsidRPr="00613175" w:rsidRDefault="00C63B8D">
            <w:pPr>
              <w:pStyle w:val="TAH"/>
            </w:pPr>
          </w:p>
        </w:tc>
      </w:tr>
      <w:tr w:rsidR="00C63B8D" w:rsidRPr="00613175" w14:paraId="2958FB72" w14:textId="77777777" w:rsidTr="00C63B8D">
        <w:trPr>
          <w:jc w:val="center"/>
        </w:trPr>
        <w:tc>
          <w:tcPr>
            <w:tcW w:w="1772" w:type="dxa"/>
            <w:tcBorders>
              <w:top w:val="nil"/>
              <w:left w:val="single" w:sz="4" w:space="0" w:color="auto"/>
              <w:bottom w:val="single" w:sz="4" w:space="0" w:color="auto"/>
              <w:right w:val="single" w:sz="4" w:space="0" w:color="auto"/>
            </w:tcBorders>
            <w:hideMark/>
          </w:tcPr>
          <w:p w14:paraId="41629B10" w14:textId="77777777" w:rsidR="00C63B8D" w:rsidRPr="00613175" w:rsidRDefault="00C63B8D">
            <w:pPr>
              <w:pStyle w:val="TAL"/>
            </w:pPr>
            <w:r w:rsidRPr="00613175">
              <w:tab/>
              <w:t>addr-spec</w:t>
            </w:r>
          </w:p>
        </w:tc>
        <w:tc>
          <w:tcPr>
            <w:tcW w:w="775" w:type="dxa"/>
            <w:tcBorders>
              <w:top w:val="nil"/>
              <w:left w:val="single" w:sz="4" w:space="0" w:color="auto"/>
              <w:bottom w:val="single" w:sz="4" w:space="0" w:color="auto"/>
              <w:right w:val="single" w:sz="4" w:space="0" w:color="auto"/>
            </w:tcBorders>
          </w:tcPr>
          <w:p w14:paraId="7EE397F0" w14:textId="77777777" w:rsidR="00C63B8D" w:rsidRPr="00613175" w:rsidRDefault="00C63B8D">
            <w:pPr>
              <w:pStyle w:val="TAH"/>
            </w:pPr>
          </w:p>
        </w:tc>
        <w:tc>
          <w:tcPr>
            <w:tcW w:w="5386" w:type="dxa"/>
            <w:tcBorders>
              <w:top w:val="nil"/>
              <w:left w:val="single" w:sz="4" w:space="0" w:color="auto"/>
              <w:bottom w:val="single" w:sz="4" w:space="0" w:color="auto"/>
              <w:right w:val="single" w:sz="4" w:space="0" w:color="auto"/>
            </w:tcBorders>
            <w:hideMark/>
          </w:tcPr>
          <w:p w14:paraId="7C48DE4D" w14:textId="77777777" w:rsidR="00C63B8D" w:rsidRPr="00613175" w:rsidRDefault="00C63B8D">
            <w:pPr>
              <w:pStyle w:val="TAL"/>
              <w:rPr>
                <w:lang w:eastAsia="zh-CN"/>
              </w:rPr>
            </w:pPr>
            <w:r w:rsidRPr="00613175">
              <w:rPr>
                <w:lang w:eastAsia="zh-CN"/>
              </w:rPr>
              <w:t>The same with Step 11 above.</w:t>
            </w:r>
          </w:p>
        </w:tc>
        <w:tc>
          <w:tcPr>
            <w:tcW w:w="567" w:type="dxa"/>
            <w:tcBorders>
              <w:top w:val="nil"/>
              <w:left w:val="single" w:sz="4" w:space="0" w:color="auto"/>
              <w:bottom w:val="single" w:sz="4" w:space="0" w:color="auto"/>
              <w:right w:val="single" w:sz="4" w:space="0" w:color="auto"/>
            </w:tcBorders>
          </w:tcPr>
          <w:p w14:paraId="12852397" w14:textId="77777777" w:rsidR="00C63B8D" w:rsidRPr="00613175" w:rsidRDefault="00C63B8D">
            <w:pPr>
              <w:pStyle w:val="TAH"/>
              <w:rPr>
                <w:lang w:eastAsia="en-US"/>
              </w:rPr>
            </w:pPr>
          </w:p>
        </w:tc>
        <w:tc>
          <w:tcPr>
            <w:tcW w:w="1134" w:type="dxa"/>
            <w:tcBorders>
              <w:top w:val="nil"/>
              <w:left w:val="single" w:sz="4" w:space="0" w:color="auto"/>
              <w:bottom w:val="single" w:sz="4" w:space="0" w:color="auto"/>
              <w:right w:val="single" w:sz="4" w:space="0" w:color="auto"/>
            </w:tcBorders>
          </w:tcPr>
          <w:p w14:paraId="18B315D3" w14:textId="77777777" w:rsidR="00C63B8D" w:rsidRPr="00613175" w:rsidRDefault="00C63B8D">
            <w:pPr>
              <w:pStyle w:val="TAH"/>
            </w:pPr>
          </w:p>
        </w:tc>
      </w:tr>
      <w:tr w:rsidR="00C63B8D" w:rsidRPr="00613175" w14:paraId="7531F31D" w14:textId="77777777" w:rsidTr="00C63B8D">
        <w:trPr>
          <w:jc w:val="center"/>
        </w:trPr>
        <w:tc>
          <w:tcPr>
            <w:tcW w:w="1772" w:type="dxa"/>
            <w:tcBorders>
              <w:top w:val="single" w:sz="4" w:space="0" w:color="auto"/>
              <w:left w:val="single" w:sz="4" w:space="0" w:color="auto"/>
              <w:bottom w:val="nil"/>
              <w:right w:val="single" w:sz="4" w:space="0" w:color="auto"/>
            </w:tcBorders>
            <w:hideMark/>
          </w:tcPr>
          <w:p w14:paraId="55B31C4E" w14:textId="77777777" w:rsidR="00C63B8D" w:rsidRPr="00613175" w:rsidRDefault="00C63B8D">
            <w:pPr>
              <w:pStyle w:val="TAL"/>
              <w:rPr>
                <w:lang w:eastAsia="zh-CN"/>
              </w:rPr>
            </w:pPr>
            <w:r w:rsidRPr="00613175">
              <w:rPr>
                <w:b/>
              </w:rPr>
              <w:t>Security-Client</w:t>
            </w:r>
          </w:p>
        </w:tc>
        <w:tc>
          <w:tcPr>
            <w:tcW w:w="775" w:type="dxa"/>
            <w:tcBorders>
              <w:top w:val="single" w:sz="4" w:space="0" w:color="auto"/>
              <w:left w:val="single" w:sz="4" w:space="0" w:color="auto"/>
              <w:bottom w:val="nil"/>
              <w:right w:val="single" w:sz="4" w:space="0" w:color="auto"/>
            </w:tcBorders>
          </w:tcPr>
          <w:p w14:paraId="5351B8A6" w14:textId="77777777" w:rsidR="00C63B8D" w:rsidRPr="00613175" w:rsidRDefault="00C63B8D">
            <w:pPr>
              <w:pStyle w:val="TAH"/>
              <w:rPr>
                <w:lang w:eastAsia="en-US"/>
              </w:rPr>
            </w:pPr>
          </w:p>
        </w:tc>
        <w:tc>
          <w:tcPr>
            <w:tcW w:w="5386" w:type="dxa"/>
            <w:tcBorders>
              <w:top w:val="single" w:sz="4" w:space="0" w:color="auto"/>
              <w:left w:val="single" w:sz="4" w:space="0" w:color="auto"/>
              <w:bottom w:val="nil"/>
              <w:right w:val="single" w:sz="4" w:space="0" w:color="auto"/>
            </w:tcBorders>
          </w:tcPr>
          <w:p w14:paraId="012589C2" w14:textId="77777777" w:rsidR="00C63B8D" w:rsidRPr="00613175" w:rsidRDefault="00C63B8D">
            <w:pPr>
              <w:pStyle w:val="TAL"/>
              <w:rPr>
                <w:lang w:eastAsia="zh-CN"/>
              </w:rPr>
            </w:pPr>
          </w:p>
        </w:tc>
        <w:tc>
          <w:tcPr>
            <w:tcW w:w="567" w:type="dxa"/>
            <w:tcBorders>
              <w:top w:val="single" w:sz="4" w:space="0" w:color="auto"/>
              <w:left w:val="single" w:sz="4" w:space="0" w:color="auto"/>
              <w:bottom w:val="nil"/>
              <w:right w:val="single" w:sz="4" w:space="0" w:color="auto"/>
            </w:tcBorders>
          </w:tcPr>
          <w:p w14:paraId="1822759A" w14:textId="77777777" w:rsidR="00C63B8D" w:rsidRPr="00613175" w:rsidRDefault="00C63B8D">
            <w:pPr>
              <w:pStyle w:val="TAH"/>
              <w:rPr>
                <w:lang w:eastAsia="en-US"/>
              </w:rPr>
            </w:pPr>
          </w:p>
        </w:tc>
        <w:tc>
          <w:tcPr>
            <w:tcW w:w="1134" w:type="dxa"/>
            <w:tcBorders>
              <w:top w:val="single" w:sz="4" w:space="0" w:color="auto"/>
              <w:left w:val="single" w:sz="4" w:space="0" w:color="auto"/>
              <w:bottom w:val="nil"/>
              <w:right w:val="single" w:sz="4" w:space="0" w:color="auto"/>
            </w:tcBorders>
          </w:tcPr>
          <w:p w14:paraId="7D06492B" w14:textId="77777777" w:rsidR="00C63B8D" w:rsidRPr="00613175" w:rsidRDefault="00C63B8D">
            <w:pPr>
              <w:pStyle w:val="TAH"/>
            </w:pPr>
          </w:p>
        </w:tc>
      </w:tr>
      <w:tr w:rsidR="00C63B8D" w:rsidRPr="00613175" w14:paraId="742F6406" w14:textId="77777777" w:rsidTr="00C63B8D">
        <w:trPr>
          <w:jc w:val="center"/>
        </w:trPr>
        <w:tc>
          <w:tcPr>
            <w:tcW w:w="1772" w:type="dxa"/>
            <w:tcBorders>
              <w:top w:val="nil"/>
              <w:left w:val="single" w:sz="4" w:space="0" w:color="auto"/>
              <w:bottom w:val="nil"/>
              <w:right w:val="single" w:sz="4" w:space="0" w:color="auto"/>
            </w:tcBorders>
            <w:hideMark/>
          </w:tcPr>
          <w:p w14:paraId="184884C4" w14:textId="77777777" w:rsidR="00C63B8D" w:rsidRPr="00613175" w:rsidRDefault="00C63B8D">
            <w:pPr>
              <w:pStyle w:val="TAL"/>
              <w:rPr>
                <w:lang w:eastAsia="zh-CN"/>
              </w:rPr>
            </w:pPr>
            <w:r w:rsidRPr="00613175">
              <w:tab/>
              <w:t>spi-c</w:t>
            </w:r>
          </w:p>
        </w:tc>
        <w:tc>
          <w:tcPr>
            <w:tcW w:w="775" w:type="dxa"/>
            <w:tcBorders>
              <w:top w:val="nil"/>
              <w:left w:val="single" w:sz="4" w:space="0" w:color="auto"/>
              <w:bottom w:val="nil"/>
              <w:right w:val="single" w:sz="4" w:space="0" w:color="auto"/>
            </w:tcBorders>
          </w:tcPr>
          <w:p w14:paraId="311A15F7"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50C97880" w14:textId="77777777" w:rsidR="00C63B8D" w:rsidRPr="00613175" w:rsidRDefault="00C63B8D">
            <w:pPr>
              <w:pStyle w:val="TAL"/>
              <w:rPr>
                <w:lang w:eastAsia="zh-CN"/>
              </w:rPr>
            </w:pPr>
            <w:r w:rsidRPr="00613175">
              <w:rPr>
                <w:lang w:eastAsia="zh-CN"/>
              </w:rPr>
              <w:t>The same with Step 11 above.</w:t>
            </w:r>
          </w:p>
        </w:tc>
        <w:tc>
          <w:tcPr>
            <w:tcW w:w="567" w:type="dxa"/>
            <w:tcBorders>
              <w:top w:val="nil"/>
              <w:left w:val="single" w:sz="4" w:space="0" w:color="auto"/>
              <w:bottom w:val="nil"/>
              <w:right w:val="single" w:sz="4" w:space="0" w:color="auto"/>
            </w:tcBorders>
          </w:tcPr>
          <w:p w14:paraId="5C20A32F"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6B21365C" w14:textId="77777777" w:rsidR="00C63B8D" w:rsidRPr="00613175" w:rsidRDefault="00C63B8D">
            <w:pPr>
              <w:pStyle w:val="TAH"/>
            </w:pPr>
          </w:p>
        </w:tc>
      </w:tr>
      <w:tr w:rsidR="00C63B8D" w:rsidRPr="00613175" w14:paraId="19E939BC" w14:textId="77777777" w:rsidTr="00C63B8D">
        <w:trPr>
          <w:jc w:val="center"/>
        </w:trPr>
        <w:tc>
          <w:tcPr>
            <w:tcW w:w="1772" w:type="dxa"/>
            <w:tcBorders>
              <w:top w:val="nil"/>
              <w:left w:val="single" w:sz="4" w:space="0" w:color="auto"/>
              <w:bottom w:val="nil"/>
              <w:right w:val="single" w:sz="4" w:space="0" w:color="auto"/>
            </w:tcBorders>
            <w:hideMark/>
          </w:tcPr>
          <w:p w14:paraId="591D3D14" w14:textId="77777777" w:rsidR="00C63B8D" w:rsidRPr="00613175" w:rsidRDefault="00C63B8D">
            <w:pPr>
              <w:pStyle w:val="TAL"/>
              <w:rPr>
                <w:lang w:eastAsia="zh-CN"/>
              </w:rPr>
            </w:pPr>
            <w:r w:rsidRPr="00613175">
              <w:tab/>
              <w:t>spi-s</w:t>
            </w:r>
          </w:p>
        </w:tc>
        <w:tc>
          <w:tcPr>
            <w:tcW w:w="775" w:type="dxa"/>
            <w:tcBorders>
              <w:top w:val="nil"/>
              <w:left w:val="single" w:sz="4" w:space="0" w:color="auto"/>
              <w:bottom w:val="nil"/>
              <w:right w:val="single" w:sz="4" w:space="0" w:color="auto"/>
            </w:tcBorders>
          </w:tcPr>
          <w:p w14:paraId="51BD0EB1"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5CE981C1" w14:textId="77777777" w:rsidR="00C63B8D" w:rsidRPr="00613175" w:rsidRDefault="00C63B8D">
            <w:pPr>
              <w:pStyle w:val="TAL"/>
              <w:rPr>
                <w:lang w:eastAsia="zh-CN"/>
              </w:rPr>
            </w:pPr>
            <w:r w:rsidRPr="00613175">
              <w:rPr>
                <w:lang w:eastAsia="zh-CN"/>
              </w:rPr>
              <w:t>The same with Step 11 above.</w:t>
            </w:r>
          </w:p>
        </w:tc>
        <w:tc>
          <w:tcPr>
            <w:tcW w:w="567" w:type="dxa"/>
            <w:tcBorders>
              <w:top w:val="nil"/>
              <w:left w:val="single" w:sz="4" w:space="0" w:color="auto"/>
              <w:bottom w:val="nil"/>
              <w:right w:val="single" w:sz="4" w:space="0" w:color="auto"/>
            </w:tcBorders>
          </w:tcPr>
          <w:p w14:paraId="0523A0B5"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42D90031" w14:textId="77777777" w:rsidR="00C63B8D" w:rsidRPr="00613175" w:rsidRDefault="00C63B8D">
            <w:pPr>
              <w:pStyle w:val="TAH"/>
            </w:pPr>
          </w:p>
        </w:tc>
      </w:tr>
      <w:tr w:rsidR="00C63B8D" w:rsidRPr="00613175" w14:paraId="12E331F2" w14:textId="77777777" w:rsidTr="00C63B8D">
        <w:trPr>
          <w:jc w:val="center"/>
        </w:trPr>
        <w:tc>
          <w:tcPr>
            <w:tcW w:w="1772" w:type="dxa"/>
            <w:tcBorders>
              <w:top w:val="nil"/>
              <w:left w:val="single" w:sz="4" w:space="0" w:color="auto"/>
              <w:bottom w:val="nil"/>
              <w:right w:val="single" w:sz="4" w:space="0" w:color="auto"/>
            </w:tcBorders>
            <w:hideMark/>
          </w:tcPr>
          <w:p w14:paraId="2358A449" w14:textId="77777777" w:rsidR="00C63B8D" w:rsidRPr="00613175" w:rsidRDefault="00C63B8D">
            <w:pPr>
              <w:pStyle w:val="TAL"/>
              <w:rPr>
                <w:lang w:eastAsia="zh-CN"/>
              </w:rPr>
            </w:pPr>
            <w:r w:rsidRPr="00613175">
              <w:tab/>
              <w:t>port-c</w:t>
            </w:r>
          </w:p>
        </w:tc>
        <w:tc>
          <w:tcPr>
            <w:tcW w:w="775" w:type="dxa"/>
            <w:tcBorders>
              <w:top w:val="nil"/>
              <w:left w:val="single" w:sz="4" w:space="0" w:color="auto"/>
              <w:bottom w:val="nil"/>
              <w:right w:val="single" w:sz="4" w:space="0" w:color="auto"/>
            </w:tcBorders>
          </w:tcPr>
          <w:p w14:paraId="1AA346D5" w14:textId="77777777" w:rsidR="00C63B8D" w:rsidRPr="00613175" w:rsidRDefault="00C63B8D">
            <w:pPr>
              <w:pStyle w:val="TAH"/>
              <w:rPr>
                <w:lang w:eastAsia="en-US"/>
              </w:rPr>
            </w:pPr>
          </w:p>
        </w:tc>
        <w:tc>
          <w:tcPr>
            <w:tcW w:w="5386" w:type="dxa"/>
            <w:tcBorders>
              <w:top w:val="nil"/>
              <w:left w:val="single" w:sz="4" w:space="0" w:color="auto"/>
              <w:bottom w:val="nil"/>
              <w:right w:val="single" w:sz="4" w:space="0" w:color="auto"/>
            </w:tcBorders>
            <w:hideMark/>
          </w:tcPr>
          <w:p w14:paraId="04E129B5" w14:textId="77777777" w:rsidR="00C63B8D" w:rsidRPr="00613175" w:rsidRDefault="00C63B8D">
            <w:pPr>
              <w:pStyle w:val="TAL"/>
              <w:rPr>
                <w:lang w:eastAsia="zh-CN"/>
              </w:rPr>
            </w:pPr>
            <w:r w:rsidRPr="00613175">
              <w:rPr>
                <w:lang w:eastAsia="zh-CN"/>
              </w:rPr>
              <w:t>The same with Step 11 above.</w:t>
            </w:r>
          </w:p>
        </w:tc>
        <w:tc>
          <w:tcPr>
            <w:tcW w:w="567" w:type="dxa"/>
            <w:tcBorders>
              <w:top w:val="nil"/>
              <w:left w:val="single" w:sz="4" w:space="0" w:color="auto"/>
              <w:bottom w:val="nil"/>
              <w:right w:val="single" w:sz="4" w:space="0" w:color="auto"/>
            </w:tcBorders>
          </w:tcPr>
          <w:p w14:paraId="4D09AD71" w14:textId="77777777" w:rsidR="00C63B8D" w:rsidRPr="00613175" w:rsidRDefault="00C63B8D">
            <w:pPr>
              <w:pStyle w:val="TAH"/>
              <w:rPr>
                <w:lang w:eastAsia="en-US"/>
              </w:rPr>
            </w:pPr>
          </w:p>
        </w:tc>
        <w:tc>
          <w:tcPr>
            <w:tcW w:w="1134" w:type="dxa"/>
            <w:tcBorders>
              <w:top w:val="nil"/>
              <w:left w:val="single" w:sz="4" w:space="0" w:color="auto"/>
              <w:bottom w:val="nil"/>
              <w:right w:val="single" w:sz="4" w:space="0" w:color="auto"/>
            </w:tcBorders>
          </w:tcPr>
          <w:p w14:paraId="074F93BB" w14:textId="77777777" w:rsidR="00C63B8D" w:rsidRPr="00613175" w:rsidRDefault="00C63B8D">
            <w:pPr>
              <w:pStyle w:val="TAH"/>
            </w:pPr>
          </w:p>
        </w:tc>
      </w:tr>
      <w:tr w:rsidR="00C63B8D" w:rsidRPr="00613175" w14:paraId="11DB26A5" w14:textId="77777777" w:rsidTr="00C63B8D">
        <w:trPr>
          <w:jc w:val="center"/>
        </w:trPr>
        <w:tc>
          <w:tcPr>
            <w:tcW w:w="1772" w:type="dxa"/>
            <w:tcBorders>
              <w:top w:val="nil"/>
              <w:left w:val="single" w:sz="4" w:space="0" w:color="auto"/>
              <w:bottom w:val="single" w:sz="4" w:space="0" w:color="auto"/>
              <w:right w:val="single" w:sz="4" w:space="0" w:color="auto"/>
            </w:tcBorders>
            <w:hideMark/>
          </w:tcPr>
          <w:p w14:paraId="30FFCF8E" w14:textId="77777777" w:rsidR="00C63B8D" w:rsidRPr="00613175" w:rsidRDefault="00C63B8D">
            <w:pPr>
              <w:pStyle w:val="TAL"/>
              <w:rPr>
                <w:lang w:eastAsia="zh-CN"/>
              </w:rPr>
            </w:pPr>
            <w:r w:rsidRPr="00613175">
              <w:tab/>
              <w:t>port-s</w:t>
            </w:r>
          </w:p>
        </w:tc>
        <w:tc>
          <w:tcPr>
            <w:tcW w:w="775" w:type="dxa"/>
            <w:tcBorders>
              <w:top w:val="nil"/>
              <w:left w:val="single" w:sz="4" w:space="0" w:color="auto"/>
              <w:bottom w:val="single" w:sz="4" w:space="0" w:color="auto"/>
              <w:right w:val="single" w:sz="4" w:space="0" w:color="auto"/>
            </w:tcBorders>
          </w:tcPr>
          <w:p w14:paraId="60CA4EBB" w14:textId="77777777" w:rsidR="00C63B8D" w:rsidRPr="00613175" w:rsidRDefault="00C63B8D">
            <w:pPr>
              <w:pStyle w:val="TAH"/>
              <w:rPr>
                <w:lang w:eastAsia="en-US"/>
              </w:rPr>
            </w:pPr>
          </w:p>
        </w:tc>
        <w:tc>
          <w:tcPr>
            <w:tcW w:w="5386" w:type="dxa"/>
            <w:tcBorders>
              <w:top w:val="nil"/>
              <w:left w:val="single" w:sz="4" w:space="0" w:color="auto"/>
              <w:bottom w:val="single" w:sz="4" w:space="0" w:color="auto"/>
              <w:right w:val="single" w:sz="4" w:space="0" w:color="auto"/>
            </w:tcBorders>
            <w:hideMark/>
          </w:tcPr>
          <w:p w14:paraId="4C3B3519" w14:textId="77777777" w:rsidR="00C63B8D" w:rsidRPr="00613175" w:rsidRDefault="00C63B8D">
            <w:pPr>
              <w:pStyle w:val="TAL"/>
              <w:rPr>
                <w:lang w:eastAsia="zh-CN"/>
              </w:rPr>
            </w:pPr>
            <w:r w:rsidRPr="00613175">
              <w:rPr>
                <w:lang w:eastAsia="zh-CN"/>
              </w:rPr>
              <w:t>The same with Step 11 above.</w:t>
            </w:r>
          </w:p>
        </w:tc>
        <w:tc>
          <w:tcPr>
            <w:tcW w:w="567" w:type="dxa"/>
            <w:tcBorders>
              <w:top w:val="nil"/>
              <w:left w:val="single" w:sz="4" w:space="0" w:color="auto"/>
              <w:bottom w:val="single" w:sz="4" w:space="0" w:color="auto"/>
              <w:right w:val="single" w:sz="4" w:space="0" w:color="auto"/>
            </w:tcBorders>
          </w:tcPr>
          <w:p w14:paraId="1670DFC5" w14:textId="77777777" w:rsidR="00C63B8D" w:rsidRPr="00613175" w:rsidRDefault="00C63B8D">
            <w:pPr>
              <w:pStyle w:val="TAH"/>
              <w:rPr>
                <w:lang w:eastAsia="en-US"/>
              </w:rPr>
            </w:pPr>
          </w:p>
        </w:tc>
        <w:tc>
          <w:tcPr>
            <w:tcW w:w="1134" w:type="dxa"/>
            <w:tcBorders>
              <w:top w:val="nil"/>
              <w:left w:val="single" w:sz="4" w:space="0" w:color="auto"/>
              <w:bottom w:val="single" w:sz="4" w:space="0" w:color="auto"/>
              <w:right w:val="single" w:sz="4" w:space="0" w:color="auto"/>
            </w:tcBorders>
          </w:tcPr>
          <w:p w14:paraId="03453A53" w14:textId="77777777" w:rsidR="00C63B8D" w:rsidRPr="00613175" w:rsidRDefault="00C63B8D">
            <w:pPr>
              <w:pStyle w:val="TAH"/>
            </w:pPr>
          </w:p>
        </w:tc>
      </w:tr>
      <w:tr w:rsidR="00C63B8D" w:rsidRPr="00613175" w14:paraId="791F3C5B" w14:textId="77777777" w:rsidTr="00C63B8D">
        <w:trPr>
          <w:jc w:val="center"/>
        </w:trPr>
        <w:tc>
          <w:tcPr>
            <w:tcW w:w="1772" w:type="dxa"/>
            <w:tcBorders>
              <w:top w:val="single" w:sz="4" w:space="0" w:color="auto"/>
              <w:left w:val="single" w:sz="4" w:space="0" w:color="auto"/>
              <w:bottom w:val="single" w:sz="4" w:space="0" w:color="auto"/>
              <w:right w:val="single" w:sz="4" w:space="0" w:color="auto"/>
            </w:tcBorders>
            <w:hideMark/>
          </w:tcPr>
          <w:p w14:paraId="1F664D08" w14:textId="77777777" w:rsidR="00C63B8D" w:rsidRPr="00613175" w:rsidRDefault="00C63B8D">
            <w:pPr>
              <w:pStyle w:val="TAL"/>
            </w:pPr>
            <w:r w:rsidRPr="00613175">
              <w:rPr>
                <w:b/>
              </w:rPr>
              <w:t>Authorization</w:t>
            </w:r>
          </w:p>
        </w:tc>
        <w:tc>
          <w:tcPr>
            <w:tcW w:w="775" w:type="dxa"/>
            <w:tcBorders>
              <w:top w:val="single" w:sz="4" w:space="0" w:color="auto"/>
              <w:left w:val="single" w:sz="4" w:space="0" w:color="auto"/>
              <w:bottom w:val="single" w:sz="4" w:space="0" w:color="auto"/>
              <w:right w:val="single" w:sz="4" w:space="0" w:color="auto"/>
            </w:tcBorders>
          </w:tcPr>
          <w:p w14:paraId="32A5E228" w14:textId="77777777" w:rsidR="00C63B8D" w:rsidRPr="00613175" w:rsidRDefault="00C63B8D">
            <w:pPr>
              <w:pStyle w:val="TAH"/>
            </w:pPr>
          </w:p>
        </w:tc>
        <w:tc>
          <w:tcPr>
            <w:tcW w:w="5386" w:type="dxa"/>
            <w:tcBorders>
              <w:top w:val="single" w:sz="4" w:space="0" w:color="auto"/>
              <w:left w:val="single" w:sz="4" w:space="0" w:color="auto"/>
              <w:bottom w:val="single" w:sz="4" w:space="0" w:color="auto"/>
              <w:right w:val="single" w:sz="4" w:space="0" w:color="auto"/>
            </w:tcBorders>
            <w:hideMark/>
          </w:tcPr>
          <w:p w14:paraId="20E1DF7E" w14:textId="77777777" w:rsidR="00C63B8D" w:rsidRPr="00613175" w:rsidRDefault="00C63B8D">
            <w:pPr>
              <w:pStyle w:val="TAL"/>
              <w:rPr>
                <w:szCs w:val="24"/>
              </w:rPr>
            </w:pPr>
            <w:r w:rsidRPr="00613175">
              <w:rPr>
                <w:szCs w:val="24"/>
              </w:rPr>
              <w:t>Recalculated based on the nonce received from SS within 401 response in Step 12 above.</w:t>
            </w:r>
          </w:p>
        </w:tc>
        <w:tc>
          <w:tcPr>
            <w:tcW w:w="567" w:type="dxa"/>
            <w:tcBorders>
              <w:top w:val="single" w:sz="4" w:space="0" w:color="auto"/>
              <w:left w:val="single" w:sz="4" w:space="0" w:color="auto"/>
              <w:bottom w:val="single" w:sz="4" w:space="0" w:color="auto"/>
              <w:right w:val="single" w:sz="4" w:space="0" w:color="auto"/>
            </w:tcBorders>
          </w:tcPr>
          <w:p w14:paraId="144798C7" w14:textId="77777777" w:rsidR="00C63B8D" w:rsidRPr="00613175" w:rsidRDefault="00C63B8D">
            <w:pPr>
              <w:pStyle w:val="TAH"/>
            </w:pPr>
          </w:p>
        </w:tc>
        <w:tc>
          <w:tcPr>
            <w:tcW w:w="1134" w:type="dxa"/>
            <w:tcBorders>
              <w:top w:val="single" w:sz="4" w:space="0" w:color="auto"/>
              <w:left w:val="single" w:sz="4" w:space="0" w:color="auto"/>
              <w:bottom w:val="single" w:sz="4" w:space="0" w:color="auto"/>
              <w:right w:val="single" w:sz="4" w:space="0" w:color="auto"/>
            </w:tcBorders>
          </w:tcPr>
          <w:p w14:paraId="19BCC005" w14:textId="77777777" w:rsidR="00C63B8D" w:rsidRPr="00613175" w:rsidRDefault="00C63B8D">
            <w:pPr>
              <w:pStyle w:val="TAH"/>
            </w:pPr>
          </w:p>
        </w:tc>
      </w:tr>
    </w:tbl>
    <w:p w14:paraId="3ABA4A9A" w14:textId="44A8382A" w:rsidR="00D4174E" w:rsidRPr="00613175" w:rsidRDefault="00D4174E" w:rsidP="003E11B9"/>
    <w:p w14:paraId="03747E6D" w14:textId="77777777" w:rsidR="00367B42" w:rsidRPr="00613175" w:rsidRDefault="00367B42" w:rsidP="00367B42">
      <w:pPr>
        <w:pStyle w:val="Heading2"/>
        <w:rPr>
          <w:rFonts w:eastAsia="SimSun"/>
        </w:rPr>
      </w:pPr>
      <w:bookmarkStart w:id="1188" w:name="_Toc84254397"/>
      <w:bookmarkStart w:id="1189" w:name="_Toc84255192"/>
      <w:r w:rsidRPr="00613175">
        <w:rPr>
          <w:rFonts w:eastAsia="SimSun"/>
        </w:rPr>
        <w:t>10.13</w:t>
      </w:r>
      <w:r w:rsidRPr="00613175">
        <w:rPr>
          <w:rFonts w:eastAsia="SimSun"/>
        </w:rPr>
        <w:tab/>
        <w:t>User-initiated emergency reregistration / User initiates an emergency call / 5GS</w:t>
      </w:r>
      <w:bookmarkEnd w:id="1188"/>
      <w:bookmarkEnd w:id="1189"/>
    </w:p>
    <w:p w14:paraId="2722D837" w14:textId="77777777" w:rsidR="00367B42" w:rsidRPr="00613175" w:rsidRDefault="00367B42" w:rsidP="00367B42">
      <w:pPr>
        <w:pStyle w:val="H6"/>
        <w:rPr>
          <w:rFonts w:eastAsia="SimSun"/>
        </w:rPr>
      </w:pPr>
      <w:r w:rsidRPr="00613175">
        <w:t>10.13.1</w:t>
      </w:r>
      <w:r w:rsidRPr="00613175">
        <w:tab/>
        <w:t>Test Purpose (TP)</w:t>
      </w:r>
    </w:p>
    <w:p w14:paraId="7ECD8DCB" w14:textId="77777777" w:rsidR="00367B42" w:rsidRPr="00613175" w:rsidRDefault="00367B42" w:rsidP="00367B42">
      <w:pPr>
        <w:pStyle w:val="H6"/>
        <w:rPr>
          <w:rFonts w:ascii="Courier New" w:hAnsi="Courier New"/>
          <w:b/>
          <w:sz w:val="16"/>
        </w:rPr>
      </w:pPr>
      <w:r w:rsidRPr="00613175">
        <w:t>(1)</w:t>
      </w:r>
    </w:p>
    <w:p w14:paraId="2EC5A074" w14:textId="77777777" w:rsidR="00367B42" w:rsidRPr="00613175" w:rsidRDefault="00367B42" w:rsidP="00367B42">
      <w:pPr>
        <w:pStyle w:val="PL"/>
        <w:rPr>
          <w:noProof w:val="0"/>
        </w:rPr>
      </w:pPr>
      <w:r w:rsidRPr="00613175">
        <w:rPr>
          <w:b/>
          <w:noProof w:val="0"/>
        </w:rPr>
        <w:t>with</w:t>
      </w:r>
      <w:r w:rsidRPr="00613175">
        <w:rPr>
          <w:noProof w:val="0"/>
        </w:rPr>
        <w:t xml:space="preserve"> { UE being registered to IMS }</w:t>
      </w:r>
    </w:p>
    <w:p w14:paraId="6EA957C8" w14:textId="77777777" w:rsidR="00367B42" w:rsidRPr="00613175" w:rsidRDefault="00367B42" w:rsidP="00367B42">
      <w:pPr>
        <w:pStyle w:val="PL"/>
        <w:rPr>
          <w:noProof w:val="0"/>
        </w:rPr>
      </w:pPr>
      <w:r w:rsidRPr="00613175">
        <w:rPr>
          <w:b/>
          <w:noProof w:val="0"/>
        </w:rPr>
        <w:t>ensure</w:t>
      </w:r>
      <w:r w:rsidRPr="00613175">
        <w:rPr>
          <w:noProof w:val="0"/>
        </w:rPr>
        <w:t xml:space="preserve"> </w:t>
      </w:r>
      <w:r w:rsidRPr="00613175">
        <w:rPr>
          <w:b/>
          <w:noProof w:val="0"/>
        </w:rPr>
        <w:t>that</w:t>
      </w:r>
      <w:r w:rsidRPr="00613175">
        <w:rPr>
          <w:noProof w:val="0"/>
        </w:rPr>
        <w:t xml:space="preserve"> {</w:t>
      </w:r>
    </w:p>
    <w:p w14:paraId="71998518" w14:textId="77777777" w:rsidR="00367B42" w:rsidRPr="00613175" w:rsidRDefault="00367B42" w:rsidP="00367B42">
      <w:pPr>
        <w:pStyle w:val="PL"/>
        <w:rPr>
          <w:noProof w:val="0"/>
        </w:rPr>
      </w:pPr>
      <w:r w:rsidRPr="00613175">
        <w:rPr>
          <w:noProof w:val="0"/>
        </w:rPr>
        <w:t xml:space="preserve">  </w:t>
      </w:r>
      <w:r w:rsidRPr="00613175">
        <w:rPr>
          <w:b/>
          <w:noProof w:val="0"/>
        </w:rPr>
        <w:t>when</w:t>
      </w:r>
      <w:r w:rsidRPr="00613175">
        <w:rPr>
          <w:noProof w:val="0"/>
        </w:rPr>
        <w:t xml:space="preserve"> { UE is made to start an emergency call }</w:t>
      </w:r>
    </w:p>
    <w:p w14:paraId="2993EA39" w14:textId="77777777" w:rsidR="00367B42" w:rsidRPr="00613175" w:rsidRDefault="00367B42" w:rsidP="00367B42">
      <w:pPr>
        <w:pStyle w:val="PL"/>
        <w:rPr>
          <w:noProof w:val="0"/>
        </w:rPr>
      </w:pPr>
      <w:r w:rsidRPr="00613175">
        <w:rPr>
          <w:noProof w:val="0"/>
        </w:rPr>
        <w:t xml:space="preserve">    </w:t>
      </w:r>
      <w:r w:rsidRPr="00613175">
        <w:rPr>
          <w:b/>
          <w:noProof w:val="0"/>
        </w:rPr>
        <w:t>then</w:t>
      </w:r>
      <w:r w:rsidRPr="00613175">
        <w:rPr>
          <w:noProof w:val="0"/>
        </w:rPr>
        <w:t xml:space="preserve"> { UE performs IMS emergency registration and initiates the setup of an emergency call }</w:t>
      </w:r>
    </w:p>
    <w:p w14:paraId="2A8D53F7" w14:textId="1F144776" w:rsidR="00367B42" w:rsidRPr="00613175" w:rsidRDefault="00367B42" w:rsidP="00367B42">
      <w:pPr>
        <w:pStyle w:val="PL"/>
        <w:rPr>
          <w:noProof w:val="0"/>
        </w:rPr>
      </w:pPr>
      <w:r w:rsidRPr="00613175">
        <w:rPr>
          <w:noProof w:val="0"/>
        </w:rPr>
        <w:t xml:space="preserve">         }</w:t>
      </w:r>
    </w:p>
    <w:p w14:paraId="123968DE" w14:textId="77777777" w:rsidR="00367B42" w:rsidRPr="00613175" w:rsidRDefault="00367B42" w:rsidP="00367B42">
      <w:pPr>
        <w:pStyle w:val="PL"/>
        <w:rPr>
          <w:noProof w:val="0"/>
        </w:rPr>
      </w:pPr>
    </w:p>
    <w:p w14:paraId="0ADAFA9C" w14:textId="77777777" w:rsidR="00367B42" w:rsidRPr="00613175" w:rsidRDefault="00367B42" w:rsidP="00367B42">
      <w:pPr>
        <w:pStyle w:val="H6"/>
      </w:pPr>
      <w:r w:rsidRPr="00613175">
        <w:t>(2)</w:t>
      </w:r>
    </w:p>
    <w:p w14:paraId="0DCCD7EA" w14:textId="77777777" w:rsidR="00367B42" w:rsidRPr="00613175" w:rsidRDefault="00367B42" w:rsidP="00367B42">
      <w:pPr>
        <w:pStyle w:val="PL"/>
        <w:tabs>
          <w:tab w:val="left" w:pos="535"/>
        </w:tabs>
        <w:rPr>
          <w:noProof w:val="0"/>
          <w:lang w:eastAsia="zh-CN"/>
        </w:rPr>
      </w:pPr>
      <w:r w:rsidRPr="00613175">
        <w:rPr>
          <w:b/>
          <w:noProof w:val="0"/>
          <w:lang w:eastAsia="zh-CN"/>
        </w:rPr>
        <w:t>with</w:t>
      </w:r>
      <w:r w:rsidRPr="00613175">
        <w:rPr>
          <w:noProof w:val="0"/>
          <w:lang w:eastAsia="zh-CN"/>
        </w:rPr>
        <w:t xml:space="preserve"> { Emergency call setup having proceeded until 180 Ringing }</w:t>
      </w:r>
    </w:p>
    <w:p w14:paraId="0683EA0D" w14:textId="77777777" w:rsidR="00367B42" w:rsidRPr="00613175" w:rsidRDefault="00367B42" w:rsidP="00367B42">
      <w:pPr>
        <w:pStyle w:val="PL"/>
        <w:tabs>
          <w:tab w:val="left" w:pos="535"/>
        </w:tabs>
        <w:rPr>
          <w:noProof w:val="0"/>
          <w:lang w:eastAsia="zh-CN"/>
        </w:rPr>
      </w:pPr>
      <w:r w:rsidRPr="00613175">
        <w:rPr>
          <w:b/>
          <w:noProof w:val="0"/>
          <w:lang w:eastAsia="zh-CN"/>
        </w:rPr>
        <w:t>ensure</w:t>
      </w:r>
      <w:r w:rsidRPr="00613175">
        <w:rPr>
          <w:noProof w:val="0"/>
          <w:lang w:eastAsia="zh-CN"/>
        </w:rPr>
        <w:t xml:space="preserve"> </w:t>
      </w:r>
      <w:r w:rsidRPr="00613175">
        <w:rPr>
          <w:b/>
          <w:noProof w:val="0"/>
          <w:lang w:eastAsia="zh-CN"/>
        </w:rPr>
        <w:t>that</w:t>
      </w:r>
      <w:r w:rsidRPr="00613175">
        <w:rPr>
          <w:noProof w:val="0"/>
          <w:lang w:eastAsia="zh-CN"/>
        </w:rPr>
        <w:t xml:space="preserve"> {</w:t>
      </w:r>
    </w:p>
    <w:p w14:paraId="0DB6B77D" w14:textId="77777777" w:rsidR="00367B42" w:rsidRPr="00613175" w:rsidRDefault="00367B42" w:rsidP="00367B42">
      <w:pPr>
        <w:pStyle w:val="PL"/>
        <w:tabs>
          <w:tab w:val="left" w:pos="535"/>
        </w:tabs>
        <w:rPr>
          <w:noProof w:val="0"/>
          <w:lang w:eastAsia="zh-CN"/>
        </w:rPr>
      </w:pPr>
      <w:r w:rsidRPr="00613175">
        <w:rPr>
          <w:noProof w:val="0"/>
          <w:lang w:eastAsia="zh-CN"/>
        </w:rPr>
        <w:t xml:space="preserve">  </w:t>
      </w:r>
      <w:r w:rsidRPr="00613175">
        <w:rPr>
          <w:b/>
          <w:noProof w:val="0"/>
          <w:lang w:eastAsia="zh-CN"/>
        </w:rPr>
        <w:t>when</w:t>
      </w:r>
      <w:r w:rsidRPr="00613175">
        <w:rPr>
          <w:noProof w:val="0"/>
          <w:lang w:eastAsia="zh-CN"/>
        </w:rPr>
        <w:t xml:space="preserve"> { IMS emergency registration expiring }</w:t>
      </w:r>
    </w:p>
    <w:p w14:paraId="35A9E3D1" w14:textId="77777777" w:rsidR="00367B42" w:rsidRPr="00613175" w:rsidRDefault="00367B42" w:rsidP="00367B42">
      <w:pPr>
        <w:pStyle w:val="PL"/>
        <w:tabs>
          <w:tab w:val="left" w:pos="535"/>
        </w:tabs>
        <w:rPr>
          <w:noProof w:val="0"/>
          <w:lang w:eastAsia="zh-CN"/>
        </w:rPr>
      </w:pPr>
      <w:r w:rsidRPr="00613175">
        <w:rPr>
          <w:noProof w:val="0"/>
          <w:lang w:eastAsia="zh-CN"/>
        </w:rPr>
        <w:t xml:space="preserve">    </w:t>
      </w:r>
      <w:r w:rsidRPr="00613175">
        <w:rPr>
          <w:b/>
          <w:noProof w:val="0"/>
          <w:lang w:eastAsia="zh-CN"/>
        </w:rPr>
        <w:t>then</w:t>
      </w:r>
      <w:r w:rsidRPr="00613175">
        <w:rPr>
          <w:noProof w:val="0"/>
          <w:lang w:eastAsia="zh-CN"/>
        </w:rPr>
        <w:t xml:space="preserve"> { UE performs IMS emergency re-registration }</w:t>
      </w:r>
    </w:p>
    <w:p w14:paraId="5195A59D" w14:textId="53ADC25F" w:rsidR="00367B42" w:rsidRPr="00613175" w:rsidRDefault="00367B42" w:rsidP="00367B42">
      <w:pPr>
        <w:pStyle w:val="PL"/>
        <w:tabs>
          <w:tab w:val="clear" w:pos="768"/>
          <w:tab w:val="left" w:pos="535"/>
        </w:tabs>
        <w:rPr>
          <w:noProof w:val="0"/>
          <w:lang w:eastAsia="zh-CN"/>
        </w:rPr>
      </w:pPr>
      <w:r w:rsidRPr="00613175">
        <w:rPr>
          <w:noProof w:val="0"/>
          <w:lang w:eastAsia="zh-CN"/>
        </w:rPr>
        <w:t xml:space="preserve">         }</w:t>
      </w:r>
    </w:p>
    <w:p w14:paraId="4C06AA5A" w14:textId="77777777" w:rsidR="00367B42" w:rsidRPr="00613175" w:rsidRDefault="00367B42" w:rsidP="00367B42">
      <w:pPr>
        <w:pStyle w:val="PL"/>
        <w:tabs>
          <w:tab w:val="clear" w:pos="768"/>
          <w:tab w:val="left" w:pos="535"/>
        </w:tabs>
        <w:rPr>
          <w:noProof w:val="0"/>
          <w:lang w:eastAsia="zh-CN"/>
        </w:rPr>
      </w:pPr>
    </w:p>
    <w:p w14:paraId="74FF45F5" w14:textId="77777777" w:rsidR="00367B42" w:rsidRPr="00613175" w:rsidRDefault="00367B42" w:rsidP="00367B42">
      <w:pPr>
        <w:pStyle w:val="H6"/>
        <w:rPr>
          <w:lang w:eastAsia="en-US"/>
        </w:rPr>
      </w:pPr>
      <w:r w:rsidRPr="00613175">
        <w:t>10.13.2</w:t>
      </w:r>
      <w:r w:rsidRPr="00613175">
        <w:tab/>
        <w:t>Conformance Requirements</w:t>
      </w:r>
    </w:p>
    <w:p w14:paraId="002BC49D" w14:textId="77777777" w:rsidR="00367B42" w:rsidRPr="00613175" w:rsidRDefault="00367B42" w:rsidP="00367B42">
      <w:r w:rsidRPr="00613175">
        <w:t>The conformance requirements covered in the present test case are, unless otherwise stated, Rel-15 requirements.</w:t>
      </w:r>
    </w:p>
    <w:p w14:paraId="2A227136" w14:textId="77777777" w:rsidR="00367B42" w:rsidRPr="00613175" w:rsidRDefault="00367B42" w:rsidP="00367B42">
      <w:r w:rsidRPr="00613175">
        <w:t>[TS 24.229 clause 5.1.6.4]:</w:t>
      </w:r>
    </w:p>
    <w:p w14:paraId="065DE49C" w14:textId="77777777" w:rsidR="00367B42" w:rsidRPr="00613175" w:rsidRDefault="00367B42" w:rsidP="00367B42">
      <w:r w:rsidRPr="00613175">
        <w:t>The UE shall perform user-initiated emergency reregistration</w:t>
      </w:r>
      <w:r w:rsidRPr="00613175">
        <w:rPr>
          <w:lang w:eastAsia="zh-CN"/>
        </w:rPr>
        <w:t xml:space="preserve"> as specified in </w:t>
      </w:r>
      <w:r w:rsidRPr="00613175">
        <w:t>subclause 5</w:t>
      </w:r>
      <w:r w:rsidRPr="00613175">
        <w:rPr>
          <w:lang w:eastAsia="zh-CN"/>
        </w:rPr>
        <w:t>.1.1.4 if half of the time for the emergency registration has expired and:</w:t>
      </w:r>
    </w:p>
    <w:p w14:paraId="5B17FB2E" w14:textId="77777777" w:rsidR="00367B42" w:rsidRPr="00613175" w:rsidRDefault="00367B42" w:rsidP="00367B42">
      <w:pPr>
        <w:pStyle w:val="B10"/>
      </w:pPr>
      <w:r w:rsidRPr="00613175">
        <w:rPr>
          <w:lang w:eastAsia="zh-CN"/>
        </w:rPr>
        <w:t>-</w:t>
      </w:r>
      <w:r w:rsidRPr="00613175">
        <w:rPr>
          <w:lang w:eastAsia="zh-CN"/>
        </w:rPr>
        <w:tab/>
        <w:t xml:space="preserve">the UE has emergency related </w:t>
      </w:r>
      <w:r w:rsidRPr="00613175">
        <w:t>ongoing dialog;</w:t>
      </w:r>
    </w:p>
    <w:p w14:paraId="420BEAA1" w14:textId="77777777" w:rsidR="00367B42" w:rsidRPr="00613175" w:rsidRDefault="00367B42" w:rsidP="00367B42">
      <w:pPr>
        <w:pStyle w:val="B10"/>
      </w:pPr>
      <w:r w:rsidRPr="00613175">
        <w:t>-</w:t>
      </w:r>
      <w:r w:rsidRPr="00613175">
        <w:tab/>
        <w:t>standalone transactions exist; or</w:t>
      </w:r>
    </w:p>
    <w:p w14:paraId="5E34F0F0" w14:textId="77777777" w:rsidR="00367B42" w:rsidRPr="00613175" w:rsidRDefault="00367B42" w:rsidP="00367B42">
      <w:pPr>
        <w:pStyle w:val="B10"/>
        <w:rPr>
          <w:lang w:eastAsia="zh-CN"/>
        </w:rPr>
      </w:pPr>
      <w:r w:rsidRPr="00613175">
        <w:rPr>
          <w:lang w:eastAsia="zh-CN"/>
        </w:rPr>
        <w:t>-</w:t>
      </w:r>
      <w:r w:rsidRPr="00613175">
        <w:rPr>
          <w:lang w:eastAsia="zh-CN"/>
        </w:rPr>
        <w:tab/>
        <w:t>the user initiates an emergency call.</w:t>
      </w:r>
    </w:p>
    <w:p w14:paraId="300C07D9" w14:textId="77777777" w:rsidR="00367B42" w:rsidRPr="00613175" w:rsidRDefault="00367B42" w:rsidP="00367B42">
      <w:r w:rsidRPr="00613175">
        <w:t>The UE shall not perform user-initiated emergency reregistration in any other cases.</w:t>
      </w:r>
    </w:p>
    <w:p w14:paraId="5895CF72" w14:textId="77777777" w:rsidR="00367B42" w:rsidRPr="00613175" w:rsidRDefault="00367B42" w:rsidP="00367B42">
      <w:r w:rsidRPr="00613175">
        <w:t xml:space="preserve">[TS 24.229 clause 5.1.1.4.1]: </w:t>
      </w:r>
    </w:p>
    <w:p w14:paraId="06442A6D" w14:textId="77777777" w:rsidR="00367B42" w:rsidRPr="00613175" w:rsidRDefault="00367B42" w:rsidP="00367B42">
      <w:pPr>
        <w:rPr>
          <w:lang w:eastAsia="en-US"/>
        </w:rPr>
      </w:pPr>
      <w:r w:rsidRPr="00613175">
        <w:t xml:space="preserve">When sending a protected REGISTER request, the UE shall use a security association or </w:t>
      </w:r>
      <w:smartTag w:uri="urn:schemas-microsoft-com:office:smarttags" w:element="stockticker">
        <w:r w:rsidRPr="00613175">
          <w:t>TLS</w:t>
        </w:r>
      </w:smartTag>
      <w:r w:rsidRPr="00613175">
        <w:t xml:space="preserve"> session associated either with the contact address or with the registration flow and the associated contact address used to send the request, see 3GPP TS 33.203 [19], established as a result of an earlier initial registration.</w:t>
      </w:r>
    </w:p>
    <w:p w14:paraId="001C3B31" w14:textId="77777777" w:rsidR="00367B42" w:rsidRPr="00613175" w:rsidRDefault="00367B42" w:rsidP="00367B42">
      <w:r w:rsidRPr="00613175">
        <w:t>The UE shall extract or derive a public user identity, the private user identity, and the domain name to be used in the Request-</w:t>
      </w:r>
      <w:smartTag w:uri="urn:schemas-microsoft-com:office:smarttags" w:element="stockticker">
        <w:r w:rsidRPr="00613175">
          <w:t>URI</w:t>
        </w:r>
      </w:smartTag>
      <w:r w:rsidRPr="00613175">
        <w:t xml:space="preserve"> in the registration, according to the procedures described in subclause 5.1.1.1A or subclause 5.1.1.1B.</w:t>
      </w:r>
    </w:p>
    <w:p w14:paraId="561784FE" w14:textId="77777777" w:rsidR="00367B42" w:rsidRPr="00613175" w:rsidRDefault="00367B42" w:rsidP="00367B42">
      <w:r w:rsidRPr="00613175">
        <w:t>On sending a REGISTER request that does not contain a challenge response, the UE shall populate the header fields as follows:</w:t>
      </w:r>
    </w:p>
    <w:p w14:paraId="5F55D4F9" w14:textId="77777777" w:rsidR="00367B42" w:rsidRPr="00613175" w:rsidRDefault="00367B42" w:rsidP="00367B42">
      <w:pPr>
        <w:pStyle w:val="B10"/>
      </w:pPr>
      <w:r w:rsidRPr="00613175">
        <w:t>a)</w:t>
      </w:r>
      <w:r w:rsidRPr="00613175">
        <w:tab/>
        <w:t xml:space="preserve">a From header field set to the SIP </w:t>
      </w:r>
      <w:smartTag w:uri="urn:schemas-microsoft-com:office:smarttags" w:element="stockticker">
        <w:r w:rsidRPr="00613175">
          <w:t>URI</w:t>
        </w:r>
      </w:smartTag>
      <w:r w:rsidRPr="00613175">
        <w:t xml:space="preserve"> that contains:</w:t>
      </w:r>
    </w:p>
    <w:p w14:paraId="7AD82E5E" w14:textId="77777777" w:rsidR="00367B42" w:rsidRPr="00613175" w:rsidRDefault="00367B42" w:rsidP="00367B42">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5277CB27" w14:textId="77777777" w:rsidR="00367B42" w:rsidRPr="00613175" w:rsidRDefault="00367B42" w:rsidP="00367B42">
      <w:pPr>
        <w:pStyle w:val="B2"/>
      </w:pPr>
      <w:r w:rsidRPr="00613175">
        <w:t>2)</w:t>
      </w:r>
      <w:r w:rsidRPr="00613175">
        <w:tab/>
        <w:t>the public user identity to be registered;</w:t>
      </w:r>
    </w:p>
    <w:p w14:paraId="58B96C83" w14:textId="77777777" w:rsidR="00367B42" w:rsidRPr="00613175" w:rsidRDefault="00367B42" w:rsidP="00367B42">
      <w:pPr>
        <w:pStyle w:val="B10"/>
      </w:pPr>
      <w:r w:rsidRPr="00613175">
        <w:t>b)</w:t>
      </w:r>
      <w:r w:rsidRPr="00613175">
        <w:tab/>
        <w:t xml:space="preserve">a To header field set to the SIP </w:t>
      </w:r>
      <w:smartTag w:uri="urn:schemas-microsoft-com:office:smarttags" w:element="stockticker">
        <w:r w:rsidRPr="00613175">
          <w:t>URI</w:t>
        </w:r>
      </w:smartTag>
      <w:r w:rsidRPr="00613175">
        <w:t xml:space="preserve"> that contains:</w:t>
      </w:r>
    </w:p>
    <w:p w14:paraId="5C84B328" w14:textId="77777777" w:rsidR="00367B42" w:rsidRPr="00613175" w:rsidRDefault="00367B42" w:rsidP="00367B42">
      <w:pPr>
        <w:pStyle w:val="B2"/>
      </w:pPr>
      <w:r w:rsidRPr="00613175">
        <w:t>1)</w:t>
      </w:r>
      <w:r w:rsidRPr="00613175">
        <w:tab/>
        <w:t xml:space="preserve">if the UE supports RFC 6140 [191] and performs the functions of an external attached network, the main </w:t>
      </w:r>
      <w:smartTag w:uri="urn:schemas-microsoft-com:office:smarttags" w:element="stockticker">
        <w:r w:rsidRPr="00613175">
          <w:t>URI</w:t>
        </w:r>
      </w:smartTag>
      <w:r w:rsidRPr="00613175">
        <w:t xml:space="preserve"> of the UE; else</w:t>
      </w:r>
    </w:p>
    <w:p w14:paraId="69D9F001" w14:textId="77777777" w:rsidR="00367B42" w:rsidRPr="00613175" w:rsidRDefault="00367B42" w:rsidP="00367B42">
      <w:pPr>
        <w:pStyle w:val="B2"/>
      </w:pPr>
      <w:r w:rsidRPr="00613175">
        <w:t>2)</w:t>
      </w:r>
      <w:r w:rsidRPr="00613175">
        <w:tab/>
        <w:t>the public user identity to be registered;</w:t>
      </w:r>
    </w:p>
    <w:p w14:paraId="68D93479" w14:textId="77777777" w:rsidR="00367B42" w:rsidRPr="00613175" w:rsidRDefault="00367B42" w:rsidP="00367B42">
      <w:pPr>
        <w:pStyle w:val="B10"/>
      </w:pPr>
      <w:r w:rsidRPr="00613175">
        <w:t>c)</w:t>
      </w:r>
      <w:r w:rsidRPr="00613175">
        <w:tab/>
        <w:t xml:space="preserve">a Contact header field set to include SIP </w:t>
      </w:r>
      <w:smartTag w:uri="urn:schemas-microsoft-com:office:smarttags" w:element="stockticker">
        <w:r w:rsidRPr="00613175">
          <w:t>URI</w:t>
        </w:r>
      </w:smartTag>
      <w:r w:rsidRPr="00613175">
        <w:t>(s) that contain(s) in the hostport parameter the IP address or FQDN of the UE, and containing the instance ID of the UE in the "+sip.instance" header field parameter, if the UE:</w:t>
      </w:r>
    </w:p>
    <w:p w14:paraId="6FBEE530" w14:textId="77777777" w:rsidR="00367B42" w:rsidRPr="00613175" w:rsidRDefault="00367B42" w:rsidP="00367B42">
      <w:pPr>
        <w:pStyle w:val="B2"/>
      </w:pPr>
      <w:r w:rsidRPr="00613175">
        <w:t>1)</w:t>
      </w:r>
      <w:r w:rsidRPr="00613175">
        <w:tab/>
        <w:t>supports GRUU (see table A.4, item A.4/53);</w:t>
      </w:r>
    </w:p>
    <w:p w14:paraId="096B5D79" w14:textId="77777777" w:rsidR="00367B42" w:rsidRPr="00613175" w:rsidRDefault="00367B42" w:rsidP="00367B42">
      <w:pPr>
        <w:pStyle w:val="B2"/>
      </w:pPr>
      <w:r w:rsidRPr="00613175">
        <w:t>2)</w:t>
      </w:r>
      <w:r w:rsidRPr="00613175">
        <w:tab/>
        <w:t>supports multiple registrations;</w:t>
      </w:r>
    </w:p>
    <w:p w14:paraId="76EDA852" w14:textId="77777777" w:rsidR="00367B42" w:rsidRPr="00613175" w:rsidRDefault="00367B42" w:rsidP="00367B42">
      <w:pPr>
        <w:pStyle w:val="B2"/>
      </w:pPr>
      <w:r w:rsidRPr="00613175">
        <w:t>3)</w:t>
      </w:r>
      <w:r w:rsidRPr="00613175">
        <w:tab/>
        <w:t>has an IMEI available; or</w:t>
      </w:r>
    </w:p>
    <w:p w14:paraId="165F48EE" w14:textId="77777777" w:rsidR="00367B42" w:rsidRPr="00613175" w:rsidRDefault="00367B42" w:rsidP="00367B42">
      <w:pPr>
        <w:pStyle w:val="B2"/>
      </w:pPr>
      <w:r w:rsidRPr="00613175">
        <w:t>4)</w:t>
      </w:r>
      <w:r w:rsidRPr="00613175">
        <w:tab/>
        <w:t>has an MEID available.</w:t>
      </w:r>
    </w:p>
    <w:p w14:paraId="607D7EBE" w14:textId="77777777" w:rsidR="00367B42" w:rsidRPr="00613175" w:rsidRDefault="00367B42" w:rsidP="00367B42">
      <w:pPr>
        <w:pStyle w:val="B10"/>
      </w:pPr>
      <w:r w:rsidRPr="00613175">
        <w:tab/>
        <w:t>Only the IMEI shall be used for generating an instance ID for a multi-mode UE that supports both 3GPP and 3GPP2 defined radio access networks.</w:t>
      </w:r>
    </w:p>
    <w:p w14:paraId="49742646" w14:textId="77777777" w:rsidR="00367B42" w:rsidRPr="00613175" w:rsidRDefault="00367B42" w:rsidP="00367B42">
      <w:pPr>
        <w:pStyle w:val="NO"/>
      </w:pPr>
      <w:r w:rsidRPr="00613175">
        <w:t>NOTE 1:</w:t>
      </w:r>
      <w:r w:rsidRPr="00613175">
        <w:tab/>
        <w:t>The requirement placed on the UE to include an instance ID based on the IMEI or the MEID when the UE does not support GRUU and does not support multiple registrations does not imply any additional requirements on the network.</w:t>
      </w:r>
    </w:p>
    <w:p w14:paraId="07ED30D0" w14:textId="77777777" w:rsidR="00367B42" w:rsidRPr="00613175" w:rsidRDefault="00367B42" w:rsidP="00367B42">
      <w:pPr>
        <w:pStyle w:val="B10"/>
      </w:pPr>
      <w:r w:rsidRPr="00613175">
        <w:tab/>
        <w:t>If the UE support multiple registrations, it shall include "reg-id" header field as described in RFC 5626 [92]. The UE shall include all supported ICSI values (</w:t>
      </w:r>
      <w:r w:rsidRPr="00613175">
        <w:rPr>
          <w:lang w:eastAsia="zh-CN"/>
        </w:rPr>
        <w:t xml:space="preserve">coded as specified in subclause 7.2A.8.2) in a g.3gpp.icsi-ref media feature tag as defined in subclause 7.9.2 </w:t>
      </w:r>
      <w:r w:rsidRPr="00613175">
        <w:t>and RFC 3840 [62] for the IMS communication it intends to use</w:t>
      </w:r>
      <w:r w:rsidRPr="00613175">
        <w:rPr>
          <w:lang w:eastAsia="zh-CN"/>
        </w:rPr>
        <w:t xml:space="preserve">, </w:t>
      </w:r>
      <w:r w:rsidRPr="00613175">
        <w:t>and IARI values (</w:t>
      </w:r>
      <w:r w:rsidRPr="00613175">
        <w:rPr>
          <w:lang w:eastAsia="zh-CN"/>
        </w:rPr>
        <w:t xml:space="preserve">coded as specified in subclause 7.2A.9.2), </w:t>
      </w:r>
      <w:r w:rsidRPr="00613175">
        <w:t xml:space="preserve">for the IMS applications it intends to use in a </w:t>
      </w:r>
      <w:r w:rsidRPr="00613175">
        <w:rPr>
          <w:lang w:eastAsia="zh-CN"/>
        </w:rPr>
        <w:t xml:space="preserve">g.3gpp.iari-ref media </w:t>
      </w:r>
      <w:r w:rsidRPr="00613175">
        <w:t xml:space="preserve">feature tag as defined in subclause 7.9.3 and </w:t>
      </w:r>
      <w:r w:rsidRPr="00613175">
        <w:rPr>
          <w:lang w:eastAsia="zh-CN"/>
        </w:rPr>
        <w:t>RFC 3840 [62]</w:t>
      </w:r>
      <w:r w:rsidRPr="00613175">
        <w:t>.</w:t>
      </w:r>
    </w:p>
    <w:p w14:paraId="317645D3" w14:textId="77777777" w:rsidR="00367B42" w:rsidRPr="00613175" w:rsidRDefault="00367B42" w:rsidP="00367B42">
      <w:pPr>
        <w:pStyle w:val="B10"/>
      </w:pPr>
      <w:r w:rsidRPr="00613175">
        <w:tab/>
        <w:t xml:space="preserve">If the UE supports RFC 6140 [191] and performs the functions of an external attached network, for the registration of bulk number contacts the UE shall include a Contact </w:t>
      </w:r>
      <w:smartTag w:uri="urn:schemas-microsoft-com:office:smarttags" w:element="stockticker">
        <w:r w:rsidRPr="00613175">
          <w:t>URI</w:t>
        </w:r>
      </w:smartTag>
      <w:r w:rsidRPr="00613175">
        <w:t xml:space="preserve"> without a user portion and containing the "bnc" </w:t>
      </w:r>
      <w:smartTag w:uri="urn:schemas-microsoft-com:office:smarttags" w:element="stockticker">
        <w:r w:rsidRPr="00613175">
          <w:t>URI</w:t>
        </w:r>
      </w:smartTag>
      <w:r w:rsidRPr="00613175">
        <w:t xml:space="preserve"> parameter.</w:t>
      </w:r>
    </w:p>
    <w:p w14:paraId="21617437" w14:textId="77777777" w:rsidR="00367B42" w:rsidRPr="00613175" w:rsidRDefault="00367B42" w:rsidP="00367B42">
      <w:pPr>
        <w:pStyle w:val="B10"/>
      </w:pPr>
      <w:r w:rsidRPr="00613175">
        <w:tab/>
        <w:t>If a user part has previously been included in an initial REGISTER request, the UE shall use the user part which was previously used to create the binding being refreshed or removed;</w:t>
      </w:r>
    </w:p>
    <w:p w14:paraId="32B41D2D" w14:textId="77777777" w:rsidR="00367B42" w:rsidRPr="00613175" w:rsidRDefault="00367B42" w:rsidP="00367B42">
      <w:pPr>
        <w:pStyle w:val="B10"/>
      </w:pPr>
      <w:r w:rsidRPr="00613175">
        <w:t>d)</w:t>
      </w:r>
      <w:r w:rsidRPr="00613175">
        <w:tab/>
        <w:t>a Via header field set to include the IP address or FQDN of the UE in the sent-by field</w:t>
      </w:r>
      <w:r w:rsidRPr="00613175">
        <w:rPr>
          <w:rFonts w:eastAsia="MS Mincho"/>
        </w:rPr>
        <w:t xml:space="preserve">. For the </w:t>
      </w:r>
      <w:smartTag w:uri="urn:schemas-microsoft-com:office:smarttags" w:element="stockticker">
        <w:r w:rsidRPr="00613175">
          <w:rPr>
            <w:rFonts w:eastAsia="MS Mincho"/>
          </w:rPr>
          <w:t>TCP</w:t>
        </w:r>
      </w:smartTag>
      <w:r w:rsidRPr="00613175">
        <w:rPr>
          <w:rFonts w:eastAsia="MS Mincho"/>
        </w:rPr>
        <w:t xml:space="preserve">, the response is received on the </w:t>
      </w:r>
      <w:smartTag w:uri="urn:schemas-microsoft-com:office:smarttags" w:element="stockticker">
        <w:r w:rsidRPr="00613175">
          <w:rPr>
            <w:rFonts w:eastAsia="MS Mincho"/>
          </w:rPr>
          <w:t>TCP</w:t>
        </w:r>
      </w:smartTag>
      <w:r w:rsidRPr="00613175">
        <w:rPr>
          <w:rFonts w:eastAsia="MS Mincho"/>
        </w:rPr>
        <w:t xml:space="preserve"> connection on which the request was sent. If the UE previously has previously negotiated sending of keep-alives associated with the registration, it </w:t>
      </w:r>
      <w:r w:rsidRPr="00613175">
        <w:t>shall include a "keep" header field parameter with no value in the Via header field, in order to indicate continuous support to send keep-alives, as described in RFC 6223 [143];</w:t>
      </w:r>
    </w:p>
    <w:p w14:paraId="42D00DDB" w14:textId="77777777" w:rsidR="00367B42" w:rsidRPr="00613175" w:rsidRDefault="00367B42" w:rsidP="00367B42">
      <w:pPr>
        <w:pStyle w:val="B10"/>
      </w:pPr>
      <w:r w:rsidRPr="00613175">
        <w:t>e)</w:t>
      </w:r>
      <w:r w:rsidRPr="00613175">
        <w:tab/>
        <w:t>a registration expiration interval value, set to 600 000 seconds as the value desired for the duration of the registration;</w:t>
      </w:r>
    </w:p>
    <w:p w14:paraId="42B0617A" w14:textId="77777777" w:rsidR="00367B42" w:rsidRPr="00613175" w:rsidRDefault="00367B42" w:rsidP="00367B42">
      <w:pPr>
        <w:pStyle w:val="NO"/>
      </w:pPr>
      <w:r w:rsidRPr="00613175">
        <w:t>NOTE 2:</w:t>
      </w:r>
      <w:r w:rsidRPr="00613175">
        <w:tab/>
        <w:t>The registrar (S-CSCF) might decrease the duration of the registration in accordance with network policy. Registration attempts with a registration period of less than a predefined minimum value defined in the registrar will be rejected with a 423 (Interval Too Brief) response.</w:t>
      </w:r>
    </w:p>
    <w:p w14:paraId="039853C6" w14:textId="77777777" w:rsidR="00367B42" w:rsidRPr="00613175" w:rsidRDefault="00367B42" w:rsidP="00367B42">
      <w:pPr>
        <w:pStyle w:val="B10"/>
      </w:pPr>
      <w:r w:rsidRPr="00613175">
        <w:t>f)</w:t>
      </w:r>
      <w:r w:rsidRPr="00613175">
        <w:tab/>
        <w:t>a Request-</w:t>
      </w:r>
      <w:smartTag w:uri="urn:schemas-microsoft-com:office:smarttags" w:element="stockticker">
        <w:r w:rsidRPr="00613175">
          <w:t>URI</w:t>
        </w:r>
      </w:smartTag>
      <w:r w:rsidRPr="00613175">
        <w:t xml:space="preserve"> set to the SIP </w:t>
      </w:r>
      <w:smartTag w:uri="urn:schemas-microsoft-com:office:smarttags" w:element="stockticker">
        <w:r w:rsidRPr="00613175">
          <w:t>URI</w:t>
        </w:r>
      </w:smartTag>
      <w:r w:rsidRPr="00613175">
        <w:t xml:space="preserve"> of the domain name of the home network used to address the REGISTER request;</w:t>
      </w:r>
    </w:p>
    <w:p w14:paraId="05D28D3A" w14:textId="77777777" w:rsidR="00367B42" w:rsidRPr="00613175" w:rsidRDefault="00367B42" w:rsidP="00367B42">
      <w:pPr>
        <w:pStyle w:val="B10"/>
      </w:pPr>
      <w:r w:rsidRPr="00613175">
        <w:t>g)</w:t>
      </w:r>
      <w:r w:rsidRPr="00613175">
        <w:tab/>
        <w:t>the Supported header field containing the option-tag "path", and:</w:t>
      </w:r>
    </w:p>
    <w:p w14:paraId="7980A9AE" w14:textId="77777777" w:rsidR="00367B42" w:rsidRPr="00613175" w:rsidRDefault="00367B42" w:rsidP="00367B42">
      <w:pPr>
        <w:pStyle w:val="B2"/>
      </w:pPr>
      <w:r w:rsidRPr="00613175">
        <w:t>1)</w:t>
      </w:r>
      <w:r w:rsidRPr="00613175">
        <w:tab/>
        <w:t>if GRUU is supported, the option-tag "gruu"; and</w:t>
      </w:r>
    </w:p>
    <w:p w14:paraId="57FA8094" w14:textId="77777777" w:rsidR="00367B42" w:rsidRPr="00613175" w:rsidRDefault="00367B42" w:rsidP="00367B42">
      <w:pPr>
        <w:pStyle w:val="B2"/>
      </w:pPr>
      <w:r w:rsidRPr="00613175">
        <w:t>2)</w:t>
      </w:r>
      <w:r w:rsidRPr="00613175">
        <w:tab/>
        <w:t>if multiple registrations is supported, the option-tag "outbound";</w:t>
      </w:r>
    </w:p>
    <w:p w14:paraId="40239E15" w14:textId="77777777" w:rsidR="00367B42" w:rsidRPr="00613175" w:rsidRDefault="00367B42" w:rsidP="00367B42">
      <w:pPr>
        <w:pStyle w:val="B10"/>
      </w:pPr>
      <w:r w:rsidRPr="00613175">
        <w:t>h)</w:t>
      </w:r>
      <w:r w:rsidRPr="00613175">
        <w:tab/>
        <w:t>if available to the UE (as defined in the access technology specific annexes for each access technology), a P-Access-Network-Info header field set as specified for the access network technology (see subclause 7.2A.4);</w:t>
      </w:r>
    </w:p>
    <w:p w14:paraId="3174702F" w14:textId="77777777" w:rsidR="00367B42" w:rsidRPr="00613175" w:rsidRDefault="00367B42" w:rsidP="00367B42">
      <w:pPr>
        <w:pStyle w:val="B10"/>
      </w:pPr>
      <w:r w:rsidRPr="00613175">
        <w:t>i)</w:t>
      </w:r>
      <w:r w:rsidRPr="00613175">
        <w:tab/>
        <w:t>a Security-Client header field to announce the media plane security mechanisms the UE supports, if any, labelled with the "mediasec" header field parameter specified in subclause 7.2A.7;</w:t>
      </w:r>
    </w:p>
    <w:p w14:paraId="5B008BC5" w14:textId="77777777" w:rsidR="00367B42" w:rsidRPr="00613175" w:rsidRDefault="00367B42" w:rsidP="00367B42">
      <w:pPr>
        <w:pStyle w:val="NO"/>
      </w:pPr>
      <w:r w:rsidRPr="00613175">
        <w:t>NOTE 3:</w:t>
      </w:r>
      <w:r w:rsidRPr="00613175">
        <w:tab/>
        <w:t>The "mediasec" header field parameter indicates that security mechanisms are specific to the media plane.</w:t>
      </w:r>
    </w:p>
    <w:p w14:paraId="3EFEF675" w14:textId="77777777" w:rsidR="00367B42" w:rsidRPr="00613175" w:rsidRDefault="00367B42" w:rsidP="00367B42">
      <w:pPr>
        <w:pStyle w:val="B10"/>
      </w:pPr>
      <w:r w:rsidRPr="00613175">
        <w:t>j)</w:t>
      </w:r>
      <w:r w:rsidRPr="00613175">
        <w:tab/>
        <w:t>if the UE supports RFC 6140 [191] and performs the functions of an external attached network, for the registration of bulk number contacts the UE shall include a Require header field containing the option-tag "gin"; and</w:t>
      </w:r>
    </w:p>
    <w:p w14:paraId="5641C3F0" w14:textId="77777777" w:rsidR="00367B42" w:rsidRPr="00613175" w:rsidRDefault="00367B42" w:rsidP="00367B42">
      <w:pPr>
        <w:pStyle w:val="B10"/>
      </w:pPr>
      <w:r w:rsidRPr="00613175">
        <w:t>k)</w:t>
      </w:r>
      <w:r w:rsidRPr="00613175">
        <w:tab/>
        <w:t>if the UE supports RFC 6140 [191] and performs the functions of an external attached network, for the registration of bulk number contacts the UE shall include a Proxy-Require header field containing the option-tag "gin".</w:t>
      </w:r>
    </w:p>
    <w:p w14:paraId="3406BB6F" w14:textId="77777777" w:rsidR="00367B42" w:rsidRPr="00613175" w:rsidRDefault="00367B42" w:rsidP="00367B42">
      <w:r w:rsidRPr="00613175">
        <w:t>On receiving the 200 (OK) response to the REGISTER request, the UE shall:</w:t>
      </w:r>
    </w:p>
    <w:p w14:paraId="015164B9" w14:textId="77777777" w:rsidR="00367B42" w:rsidRPr="00613175" w:rsidRDefault="00367B42" w:rsidP="00367B42">
      <w:pPr>
        <w:pStyle w:val="B10"/>
      </w:pPr>
      <w:r w:rsidRPr="00613175">
        <w:t>a)</w:t>
      </w:r>
      <w:r w:rsidRPr="00613175">
        <w:tab/>
        <w:t>bind the new expiration time of the registration for this public user identity found in the To header field value either to the contact address or to the registration flow and the associated contact address used in this registration;</w:t>
      </w:r>
    </w:p>
    <w:p w14:paraId="2A91C70E" w14:textId="77777777" w:rsidR="00367B42" w:rsidRPr="00613175" w:rsidRDefault="00367B42" w:rsidP="00367B42">
      <w:pPr>
        <w:pStyle w:val="NO"/>
      </w:pPr>
      <w:r w:rsidRPr="00613175">
        <w:t>NOTE 4:</w:t>
      </w:r>
      <w:r w:rsidRPr="00613175">
        <w:tab/>
        <w:t xml:space="preserve">If the UE supports RFC 6140 [191] and performs the functions of an external attached network, the To header field will contain the main </w:t>
      </w:r>
      <w:smartTag w:uri="urn:schemas-microsoft-com:office:smarttags" w:element="stockticker">
        <w:r w:rsidRPr="00613175">
          <w:t>URI</w:t>
        </w:r>
      </w:smartTag>
      <w:r w:rsidRPr="00613175">
        <w:t xml:space="preserve"> of the UE.</w:t>
      </w:r>
    </w:p>
    <w:p w14:paraId="358E2041" w14:textId="77777777" w:rsidR="00367B42" w:rsidRPr="00613175" w:rsidRDefault="00367B42" w:rsidP="00367B42">
      <w:pPr>
        <w:pStyle w:val="B10"/>
      </w:pPr>
      <w:r w:rsidRPr="00613175">
        <w:t>b)</w:t>
      </w:r>
      <w:r w:rsidRPr="00613175">
        <w:tab/>
        <w:t>store the list of service route values contained in the Service-Route header field and bind the list either to the contact address or to the registration flow and the associated contact address (if the multiple registration mechanism is used);</w:t>
      </w:r>
    </w:p>
    <w:p w14:paraId="28783D7C" w14:textId="77777777" w:rsidR="00367B42" w:rsidRPr="00613175" w:rsidRDefault="00367B42" w:rsidP="00367B42">
      <w:pPr>
        <w:pStyle w:val="NO"/>
      </w:pPr>
      <w:r w:rsidRPr="00613175">
        <w:t>NOTE 5:</w:t>
      </w:r>
      <w:r w:rsidRPr="00613175">
        <w:tab/>
        <w:t>The stored list of service route values will be used to build a proper preloaded Route header field for new dialogs and standalone transactions (other than REGISTER method) when using either the respective contact address or the registration flow and the associated contact address (if the multiple registration mechanism is used).</w:t>
      </w:r>
    </w:p>
    <w:p w14:paraId="27DB945E" w14:textId="77777777" w:rsidR="00367B42" w:rsidRPr="00613175" w:rsidRDefault="00367B42" w:rsidP="00367B42">
      <w:pPr>
        <w:pStyle w:val="B10"/>
      </w:pPr>
      <w:r w:rsidRPr="00613175">
        <w:t>NOTE 6:</w:t>
      </w:r>
      <w:r w:rsidRPr="00613175">
        <w:tab/>
        <w:t xml:space="preserve">If the list of Service-Route headers saved from a previous registration and bound either to this contact address or to the registration flow and the associated contact address (if the multiple registration mechanism is used), and the associated set of security associations or </w:t>
      </w:r>
      <w:smartTag w:uri="urn:schemas-microsoft-com:office:smarttags" w:element="stockticker">
        <w:r w:rsidRPr="00613175">
          <w:t>TLS</w:t>
        </w:r>
      </w:smartTag>
      <w:r w:rsidRPr="00613175">
        <w:t xml:space="preserve"> session already exist, then the received list of Service-</w:t>
      </w:r>
      <w:r w:rsidRPr="00613175">
        <w:rPr>
          <w:snapToGrid w:val="0"/>
        </w:rPr>
        <w:t>Route</w:t>
      </w:r>
      <w:r w:rsidRPr="00613175">
        <w:t xml:space="preserve"> headers replaces the old list.</w:t>
      </w:r>
    </w:p>
    <w:p w14:paraId="2DD79737" w14:textId="77777777" w:rsidR="00367B42" w:rsidRPr="00613175" w:rsidRDefault="00367B42" w:rsidP="00367B42">
      <w:pPr>
        <w:pStyle w:val="NO"/>
      </w:pPr>
      <w:r w:rsidRPr="00613175">
        <w:t>NOTE 7:</w:t>
      </w:r>
      <w:r w:rsidRPr="00613175">
        <w:tab/>
        <w:t>The UE can utilize additional URIs contained in the P-Associated-</w:t>
      </w:r>
      <w:smartTag w:uri="urn:schemas-microsoft-com:office:smarttags" w:element="stockticker">
        <w:r w:rsidRPr="00613175">
          <w:t>URI</w:t>
        </w:r>
      </w:smartTag>
      <w:r w:rsidRPr="00613175">
        <w:t xml:space="preserve"> header field, e.g. for application purposes.</w:t>
      </w:r>
    </w:p>
    <w:p w14:paraId="42D0F43E" w14:textId="77777777" w:rsidR="00367B42" w:rsidRPr="00613175" w:rsidRDefault="00367B42" w:rsidP="00367B42">
      <w:pPr>
        <w:pStyle w:val="B10"/>
      </w:pPr>
      <w:r w:rsidRPr="00613175">
        <w:t>c)</w:t>
      </w:r>
      <w:r w:rsidRPr="00613175">
        <w:tab/>
        <w:t>if the UE indicated support for GRUU in the Supported header field of the REGISTER request then:</w:t>
      </w:r>
    </w:p>
    <w:p w14:paraId="6536D180" w14:textId="77777777" w:rsidR="00367B42" w:rsidRPr="00613175" w:rsidRDefault="00367B42" w:rsidP="00367B42">
      <w:pPr>
        <w:pStyle w:val="B2"/>
      </w:pPr>
      <w:r w:rsidRPr="00613175">
        <w:t>-</w:t>
      </w:r>
      <w:r w:rsidRPr="00613175">
        <w:tab/>
        <w:t xml:space="preserve">if the UE did not use the procedures specified in </w:t>
      </w:r>
      <w:r w:rsidRPr="00613175">
        <w:rPr>
          <w:rFonts w:eastAsia="MS Mincho"/>
        </w:rPr>
        <w:t xml:space="preserve">RFC 6140 [191] </w:t>
      </w:r>
      <w:r w:rsidRPr="00613175">
        <w:t>for registration find the Contact header field within the response that matches the one included in the REGISTER request. If this contains a "pub-gruu" header field parameter or a "temp-gruu" header field parameter or both, then store the value of those parameters as the GRUUs for the UE in association with the public user identity and the contact address that was registered; and</w:t>
      </w:r>
    </w:p>
    <w:p w14:paraId="031019AF" w14:textId="77777777" w:rsidR="00367B42" w:rsidRPr="00613175" w:rsidRDefault="00367B42" w:rsidP="00367B42">
      <w:pPr>
        <w:pStyle w:val="B2"/>
      </w:pPr>
      <w:r w:rsidRPr="00613175">
        <w:t>-</w:t>
      </w:r>
      <w:r w:rsidRPr="00613175">
        <w:tab/>
        <w:t xml:space="preserve">if the UE used the procedures specified in </w:t>
      </w:r>
      <w:r w:rsidRPr="00613175">
        <w:rPr>
          <w:rFonts w:eastAsia="MS Mincho"/>
        </w:rPr>
        <w:t>RFC 6140 [191]</w:t>
      </w:r>
      <w:r w:rsidRPr="00613175">
        <w:t xml:space="preserve">for registration then find the Contact header field within the response that matches the one included in the REGISTER request. If this contains a "pub-gruu" header field parameter then store the value of the "pub-gruu" header field parameter for use for generating public GRUUs for registering UAs as specified in </w:t>
      </w:r>
      <w:r w:rsidRPr="00613175">
        <w:rPr>
          <w:rFonts w:eastAsia="MS Mincho"/>
        </w:rPr>
        <w:t>RFC 6140 [191]</w:t>
      </w:r>
      <w:r w:rsidRPr="00613175">
        <w:t xml:space="preserve">. If this contains a "temp-gruu-cookie" header field parameter then store the value of the "temp-gruu-cookie" header field parameter for use for generating temporary GRUUs for registering UAs as specified in </w:t>
      </w:r>
      <w:r w:rsidRPr="00613175">
        <w:rPr>
          <w:rFonts w:eastAsia="MS Mincho"/>
        </w:rPr>
        <w:t>RFC 6140 [191];</w:t>
      </w:r>
    </w:p>
    <w:p w14:paraId="1BB5FD8F" w14:textId="0DA1F5AD" w:rsidR="00367B42" w:rsidRPr="00613175" w:rsidRDefault="00367B42" w:rsidP="00367B42">
      <w:pPr>
        <w:pStyle w:val="NO"/>
        <w:rPr>
          <w:rFonts w:eastAsia="MS Mincho"/>
        </w:rPr>
      </w:pPr>
      <w:r w:rsidRPr="00613175">
        <w:t>NOTE 8:</w:t>
      </w:r>
      <w:r w:rsidRPr="00613175">
        <w:tab/>
        <w:t xml:space="preserve">When allocating public GRUUs to registering UAs the functionality within the UE that performs the role of registrar will add an "sg" SIP </w:t>
      </w:r>
      <w:smartTag w:uri="urn:schemas-microsoft-com:office:smarttags" w:element="stockticker">
        <w:r w:rsidRPr="00613175">
          <w:t>URI</w:t>
        </w:r>
      </w:smartTag>
      <w:r w:rsidRPr="00613175">
        <w:t xml:space="preserve"> parameter that </w:t>
      </w:r>
      <w:r w:rsidR="00613175" w:rsidRPr="00613175">
        <w:t>uniquely</w:t>
      </w:r>
      <w:r w:rsidRPr="00613175">
        <w:t xml:space="preserve"> identifies that UA to the public GRUU it received in the "pub-gruu" header field parameter. The procedures for generating a temporary GRUU using the "temp-gruu-cookie" header field parameter </w:t>
      </w:r>
      <w:r w:rsidRPr="00613175">
        <w:rPr>
          <w:rFonts w:eastAsia="MS Mincho" w:cs="Courier New"/>
          <w:lang w:eastAsia="zh-TW"/>
        </w:rPr>
        <w:t>are specified in subclause</w:t>
      </w:r>
      <w:r w:rsidRPr="00613175">
        <w:rPr>
          <w:rFonts w:eastAsia="MS Mincho"/>
        </w:rPr>
        <w:t> </w:t>
      </w:r>
      <w:r w:rsidRPr="00613175">
        <w:rPr>
          <w:rFonts w:eastAsia="MS Mincho" w:cs="Courier New"/>
          <w:lang w:eastAsia="zh-TW"/>
        </w:rPr>
        <w:t xml:space="preserve">7.1.2.2 of </w:t>
      </w:r>
      <w:r w:rsidRPr="00613175">
        <w:rPr>
          <w:rFonts w:eastAsia="MS Mincho"/>
        </w:rPr>
        <w:t>RFC 6140 [191].</w:t>
      </w:r>
    </w:p>
    <w:p w14:paraId="2FCD0628" w14:textId="77777777" w:rsidR="00367B42" w:rsidRPr="00613175" w:rsidRDefault="00367B42" w:rsidP="00367B42">
      <w:pPr>
        <w:pStyle w:val="B10"/>
        <w:rPr>
          <w:rFonts w:eastAsia="SimSun"/>
        </w:rPr>
      </w:pPr>
      <w:r w:rsidRPr="00613175">
        <w:t>d)</w:t>
      </w:r>
      <w:r w:rsidRPr="00613175">
        <w:tab/>
        <w:t>store the announcement of the media plane security mechanisms the P-CSCF (IMS-</w:t>
      </w:r>
      <w:smartTag w:uri="urn:schemas-microsoft-com:office:smarttags" w:element="stockticker">
        <w:r w:rsidRPr="00613175">
          <w:t>ALG</w:t>
        </w:r>
      </w:smartTag>
      <w:r w:rsidRPr="00613175">
        <w:t>) supports received in the Security-Server header field and labelled with the "mediasec" header field parameter specified in subclause 7.2A.7, if any. Once the UE chooses a media security mechanism from the list received in the Security-Server header field from the server, it may initiate that mechanism on a media level when it initiates new media in an existing session;</w:t>
      </w:r>
    </w:p>
    <w:p w14:paraId="677207A4" w14:textId="77777777" w:rsidR="00367B42" w:rsidRPr="00613175" w:rsidRDefault="00367B42" w:rsidP="00367B42">
      <w:pPr>
        <w:pStyle w:val="NO"/>
      </w:pPr>
      <w:r w:rsidRPr="00613175">
        <w:t>NOTE 9:</w:t>
      </w:r>
      <w:r w:rsidRPr="00613175">
        <w:tab/>
        <w:t>The "mediasec" header field parameter indicates that security mechanisms are specific to the media plane.</w:t>
      </w:r>
    </w:p>
    <w:p w14:paraId="1C9C19FD" w14:textId="77777777" w:rsidR="00367B42" w:rsidRPr="00613175" w:rsidRDefault="00367B42" w:rsidP="00367B42">
      <w:pPr>
        <w:pStyle w:val="B10"/>
      </w:pPr>
      <w:r w:rsidRPr="00613175">
        <w:t>e)</w:t>
      </w:r>
      <w:r w:rsidRPr="00613175">
        <w:tab/>
        <w:t>if the Via header field contains a "keep" header field parameter with a value, continue to send keep-alives as described in RFC 6223 [143], towards the P-CSCF;</w:t>
      </w:r>
    </w:p>
    <w:p w14:paraId="2B9DB89B" w14:textId="77777777" w:rsidR="00367B42" w:rsidRPr="00613175" w:rsidRDefault="00367B42" w:rsidP="00367B42">
      <w:pPr>
        <w:pStyle w:val="B10"/>
      </w:pPr>
      <w:r w:rsidRPr="00613175">
        <w:t>f)</w:t>
      </w:r>
      <w:r w:rsidRPr="00613175">
        <w:tab/>
        <w:t>if the 200 (OK) response contains the Authentication-Info header field including a nextnonce field, store the contained nonce as a nonce for authentication associated to the same registration or registration flow (if the multiple registration mechanism is used) and shall delete any other previously stored nonce value for authentication for this registration or registration flow (if the multiple registration mechanism is used);</w:t>
      </w:r>
    </w:p>
    <w:p w14:paraId="5CBFE6E7" w14:textId="77777777" w:rsidR="00367B42" w:rsidRPr="00613175" w:rsidRDefault="00367B42" w:rsidP="00367B42">
      <w:pPr>
        <w:pStyle w:val="NO"/>
      </w:pPr>
      <w:r w:rsidRPr="00613175">
        <w:t>NOTE 10:</w:t>
      </w:r>
      <w:r w:rsidRPr="00613175">
        <w:tab/>
        <w:t>The related registration flow or registration is identified by the couple instance-id and reg-id if the multiple registration mechanism is used or by contact address if not.</w:t>
      </w:r>
    </w:p>
    <w:p w14:paraId="490A0887" w14:textId="77777777" w:rsidR="00367B42" w:rsidRPr="00613175" w:rsidRDefault="00367B42" w:rsidP="00367B42">
      <w:pPr>
        <w:pStyle w:val="B10"/>
      </w:pPr>
      <w:r w:rsidRPr="00613175">
        <w:t>g)</w:t>
      </w:r>
      <w:r w:rsidRPr="00613175">
        <w:tab/>
        <w:t>if a Feature-Caps header field is received, a UE supporting the Feature-Caps header field shall consider the ICSI values received in the Feature-Caps header field of 200 (OK) response as supported for the established registration or registration flow (if the multiple registration mechanism is used) according to RFC 6809 [190]; and</w:t>
      </w:r>
    </w:p>
    <w:p w14:paraId="20F6105E" w14:textId="77777777" w:rsidR="00367B42" w:rsidRPr="00613175" w:rsidRDefault="00367B42" w:rsidP="00367B42">
      <w:pPr>
        <w:pStyle w:val="NO"/>
      </w:pPr>
      <w:r w:rsidRPr="00613175">
        <w:t>NOTE 11:</w:t>
      </w:r>
      <w:r w:rsidRPr="00613175">
        <w:tab/>
        <w:t>The UE and related applications can use the ICSI values received in the Feature-Caps header field to improve the user experience.</w:t>
      </w:r>
    </w:p>
    <w:p w14:paraId="1ADE9A27" w14:textId="77777777" w:rsidR="00367B42" w:rsidRPr="00613175" w:rsidRDefault="00367B42" w:rsidP="00367B42">
      <w:pPr>
        <w:pStyle w:val="B10"/>
      </w:pPr>
      <w:r w:rsidRPr="00613175">
        <w:t>h)</w:t>
      </w:r>
      <w:r w:rsidRPr="00613175">
        <w:tab/>
        <w:t>void.</w:t>
      </w:r>
    </w:p>
    <w:p w14:paraId="68CC7FE4" w14:textId="77777777" w:rsidR="00367B42" w:rsidRPr="00613175" w:rsidRDefault="00367B42" w:rsidP="00367B42">
      <w:r w:rsidRPr="00613175">
        <w:t>[TS 24.229 clause 5.1.1.4.2]:</w:t>
      </w:r>
    </w:p>
    <w:p w14:paraId="085330BD" w14:textId="77777777" w:rsidR="00367B42" w:rsidRPr="00613175" w:rsidRDefault="00367B42" w:rsidP="00367B42">
      <w:r w:rsidRPr="00613175">
        <w:t>On sending a REGISTER request, as defined in subclause 5.1.1.4.1, the UE shall additionally populate the header fields as follows:</w:t>
      </w:r>
    </w:p>
    <w:p w14:paraId="7A816D24" w14:textId="77777777" w:rsidR="00367B42" w:rsidRPr="00613175" w:rsidRDefault="00367B42" w:rsidP="00367B42">
      <w:pPr>
        <w:pStyle w:val="B10"/>
      </w:pPr>
      <w:r w:rsidRPr="00613175">
        <w:t>a)</w:t>
      </w:r>
      <w:r w:rsidRPr="00613175">
        <w:tab/>
        <w:t>an Authorization header field, with:</w:t>
      </w:r>
    </w:p>
    <w:p w14:paraId="5244FDE8" w14:textId="77777777" w:rsidR="00367B42" w:rsidRPr="00613175" w:rsidRDefault="00367B42" w:rsidP="00367B42">
      <w:pPr>
        <w:pStyle w:val="B2"/>
      </w:pPr>
      <w:r w:rsidRPr="00613175">
        <w:t>-</w:t>
      </w:r>
      <w:r w:rsidRPr="00613175">
        <w:tab/>
        <w:t>the "username" header field parameter set to the value of the private user identity;</w:t>
      </w:r>
    </w:p>
    <w:p w14:paraId="3BCD82A0" w14:textId="77777777" w:rsidR="00367B42" w:rsidRPr="00613175" w:rsidRDefault="00367B42" w:rsidP="00367B42">
      <w:pPr>
        <w:pStyle w:val="B2"/>
      </w:pPr>
      <w:r w:rsidRPr="00613175">
        <w:t>-</w:t>
      </w:r>
      <w:r w:rsidRPr="00613175">
        <w:tab/>
        <w:t xml:space="preserve">the "realm" header field parameter directive, set to the value as received in the "realm" </w:t>
      </w:r>
      <w:smartTag w:uri="urn:schemas-microsoft-com:office:smarttags" w:element="stockticker">
        <w:r w:rsidRPr="00613175">
          <w:t>WWW</w:t>
        </w:r>
      </w:smartTag>
      <w:r w:rsidRPr="00613175">
        <w:t>-Authenticate header field parameter;</w:t>
      </w:r>
    </w:p>
    <w:p w14:paraId="561909B1" w14:textId="77777777" w:rsidR="00367B42" w:rsidRPr="00613175" w:rsidRDefault="00367B42" w:rsidP="00367B42">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1995B5C7" w14:textId="77777777" w:rsidR="00367B42" w:rsidRPr="00613175" w:rsidRDefault="00367B42" w:rsidP="00367B42">
      <w:pPr>
        <w:pStyle w:val="B2"/>
      </w:pPr>
      <w:r w:rsidRPr="00613175">
        <w:t>-</w:t>
      </w:r>
      <w:r w:rsidRPr="00613175">
        <w:tab/>
        <w:t>the "nonce" header field parameter, set to last received nonce value; and</w:t>
      </w:r>
    </w:p>
    <w:p w14:paraId="1F6B4B0B" w14:textId="77777777" w:rsidR="00367B42" w:rsidRPr="00613175" w:rsidRDefault="00367B42" w:rsidP="00367B42">
      <w:pPr>
        <w:pStyle w:val="B2"/>
      </w:pPr>
      <w:r w:rsidRPr="00613175">
        <w:t>-</w:t>
      </w:r>
      <w:r w:rsidRPr="00613175">
        <w:tab/>
        <w:t>the "response" header field parameter, set to the last calculated response value;</w:t>
      </w:r>
    </w:p>
    <w:p w14:paraId="722A9DDD" w14:textId="77777777" w:rsidR="00367B42" w:rsidRPr="00613175" w:rsidRDefault="00367B42" w:rsidP="00367B42">
      <w:pPr>
        <w:pStyle w:val="NO"/>
      </w:pPr>
      <w:r w:rsidRPr="00613175">
        <w:t>NOTE 1:</w:t>
      </w:r>
      <w:r w:rsidRPr="00613175">
        <w:tab/>
        <w:t>If the UE specifies its FQDN in the hostport parameter in the Contact header field and in the sent-by field in the Via header field, then it has to ensure that the given FQDN will resolve (e.g., by reverse DNS lookup) to the IP address that is bound to the security association.</w:t>
      </w:r>
    </w:p>
    <w:p w14:paraId="67F72251" w14:textId="77777777" w:rsidR="00367B42" w:rsidRPr="00613175" w:rsidRDefault="00367B42" w:rsidP="00367B42">
      <w:pPr>
        <w:pStyle w:val="NO"/>
      </w:pPr>
      <w:r w:rsidRPr="00613175">
        <w:t>NOTE 2:</w:t>
      </w:r>
      <w:r w:rsidRPr="00613175">
        <w:tab/>
        <w:t>The UE associates two ports, a protected client port and a protected server port, with each pair of security associations. For details on the selection of the protected port value see 3GPP TS 33.203 [19].</w:t>
      </w:r>
    </w:p>
    <w:p w14:paraId="0EEC6129" w14:textId="77777777" w:rsidR="00367B42" w:rsidRPr="00613175" w:rsidRDefault="00367B42" w:rsidP="00367B42">
      <w:pPr>
        <w:pStyle w:val="NO"/>
      </w:pPr>
      <w:r w:rsidRPr="00613175">
        <w:t>NOTE 3:</w:t>
      </w:r>
      <w:r w:rsidRPr="00613175">
        <w:tab/>
        <w:t xml:space="preserve">If the UE is setting up an additional registration using procedures specified in RFC 5626 [92] and the UE accesses the network through 3GPP or 3GPP2 systems without any </w:t>
      </w:r>
      <w:smartTag w:uri="urn:schemas-microsoft-com:office:smarttags" w:element="stockticker">
        <w:r w:rsidRPr="00613175">
          <w:t>NAT</w:t>
        </w:r>
      </w:smartTag>
      <w:r w:rsidRPr="00613175">
        <w:t>, the flow is considered to be "logical flow".</w:t>
      </w:r>
    </w:p>
    <w:p w14:paraId="1D580C4E" w14:textId="77777777" w:rsidR="00367B42" w:rsidRPr="00613175" w:rsidRDefault="00367B42" w:rsidP="00367B42">
      <w:pPr>
        <w:pStyle w:val="B10"/>
      </w:pPr>
      <w:r w:rsidRPr="00613175">
        <w:t>b)</w:t>
      </w:r>
      <w:r w:rsidRPr="00613175">
        <w:tab/>
        <w:t>additionally for the Contact header field, include the protected server port value in the hostport parameter;</w:t>
      </w:r>
    </w:p>
    <w:p w14:paraId="55DCDED5" w14:textId="77777777" w:rsidR="00367B42" w:rsidRPr="00613175" w:rsidRDefault="00367B42" w:rsidP="00367B42">
      <w:pPr>
        <w:pStyle w:val="B10"/>
      </w:pPr>
      <w:r w:rsidRPr="00613175">
        <w:t>c)</w:t>
      </w:r>
      <w:r w:rsidRPr="00613175">
        <w:tab/>
        <w:t>additionally for the Via header field, for UDP, if the REGISTER request is protected by a security association, include the protected server port value in the sent-by field;</w:t>
      </w:r>
    </w:p>
    <w:p w14:paraId="155D6AB2" w14:textId="77777777" w:rsidR="00367B42" w:rsidRPr="00613175" w:rsidRDefault="00367B42" w:rsidP="00367B42">
      <w:pPr>
        <w:pStyle w:val="B10"/>
      </w:pPr>
      <w:r w:rsidRPr="00613175">
        <w:t>d)</w:t>
      </w:r>
      <w:r w:rsidRPr="00613175">
        <w:tab/>
        <w:t>a Security-Client header field, set to specify the signalling plane security mechanism it supports, the IPsec layer algorithms for security and confidentiality protection it supports and the new parameter values needed for the setup of two new pairs of security associations. For further details see 3GPP TS 33.203 [19] and RFC 3329 [48]; and</w:t>
      </w:r>
    </w:p>
    <w:p w14:paraId="3BD2F5EC" w14:textId="77777777" w:rsidR="00367B42" w:rsidRPr="00613175" w:rsidRDefault="00367B42" w:rsidP="00367B42">
      <w:pPr>
        <w:pStyle w:val="B10"/>
      </w:pPr>
      <w:r w:rsidRPr="00613175">
        <w:t>e)</w:t>
      </w:r>
      <w:r w:rsidRPr="00613175">
        <w:tab/>
        <w:t>a Security-Verify header field that contains the content of the Security-Server header field received in the 401 (Unauthorized) response of the last successful authentication.</w:t>
      </w:r>
    </w:p>
    <w:p w14:paraId="27312E9C" w14:textId="77777777" w:rsidR="00367B42" w:rsidRPr="00613175" w:rsidRDefault="00367B42" w:rsidP="00367B42">
      <w:r w:rsidRPr="00613175">
        <w:t>On receiving the 200 (OK) response to the REGISTER request, the UE shall additionally:</w:t>
      </w:r>
    </w:p>
    <w:p w14:paraId="24D5E247" w14:textId="77777777" w:rsidR="00367B42" w:rsidRPr="00613175" w:rsidRDefault="00367B42" w:rsidP="00367B42">
      <w:pPr>
        <w:pStyle w:val="B10"/>
      </w:pPr>
      <w:r w:rsidRPr="00613175">
        <w:t>a)</w:t>
      </w:r>
      <w:r w:rsidRPr="00613175">
        <w:tab/>
        <w:t>set the security association lifetime associated with either this contact address or the registration flow and the associated contact address (if the multiple registration mechanism is used), and the associated set of security associations to the longest of either the previously existing security association lifetime, or the lifetime of the just completed registration plus 30 seconds.</w:t>
      </w:r>
    </w:p>
    <w:p w14:paraId="3C567BD6" w14:textId="77777777" w:rsidR="00367B42" w:rsidRPr="00613175" w:rsidRDefault="00367B42" w:rsidP="00367B42">
      <w:pPr>
        <w:pStyle w:val="NO"/>
      </w:pPr>
      <w:r w:rsidRPr="00613175">
        <w:t>NOTE 4:</w:t>
      </w:r>
      <w:r w:rsidRPr="00613175">
        <w:tab/>
        <w:t>If the UE receives Authentication-Info, it will proceed as described in RFC 3310 [49].</w:t>
      </w:r>
    </w:p>
    <w:p w14:paraId="5CD98380" w14:textId="77777777" w:rsidR="00367B42" w:rsidRPr="00613175" w:rsidRDefault="00367B42" w:rsidP="00367B42">
      <w:r w:rsidRPr="00613175">
        <w:t>[TS 24.229 clause 5.1.1.5.1]:</w:t>
      </w:r>
    </w:p>
    <w:p w14:paraId="1F96BFA3" w14:textId="77777777" w:rsidR="00367B42" w:rsidRPr="00613175" w:rsidRDefault="00367B42" w:rsidP="00367B42">
      <w:pPr>
        <w:keepNext/>
        <w:keepLines/>
      </w:pPr>
      <w:r w:rsidRPr="00613175">
        <w:t>On receiving a 401 (Unauthorized) response to the REGISTER request, the UE shall:</w:t>
      </w:r>
    </w:p>
    <w:p w14:paraId="75428689" w14:textId="77777777" w:rsidR="00367B42" w:rsidRPr="00613175" w:rsidRDefault="00367B42" w:rsidP="00367B42">
      <w:pPr>
        <w:pStyle w:val="B10"/>
        <w:keepNext/>
        <w:keepLines/>
      </w:pPr>
      <w:r w:rsidRPr="00613175">
        <w:t>1)</w:t>
      </w:r>
      <w:r w:rsidRPr="00613175">
        <w:tab/>
        <w:t xml:space="preserve">extract the </w:t>
      </w:r>
      <w:smartTag w:uri="urn:schemas-microsoft-com:office:smarttags" w:element="stockticker">
        <w:r w:rsidRPr="00613175">
          <w:t>RAND</w:t>
        </w:r>
      </w:smartTag>
      <w:r w:rsidRPr="00613175">
        <w:t xml:space="preserve"> and </w:t>
      </w:r>
      <w:smartTag w:uri="urn:schemas-microsoft-com:office:smarttags" w:element="stockticker">
        <w:r w:rsidRPr="00613175">
          <w:t>AUTN</w:t>
        </w:r>
      </w:smartTag>
      <w:r w:rsidRPr="00613175">
        <w:t xml:space="preserve"> parameters;</w:t>
      </w:r>
    </w:p>
    <w:p w14:paraId="14302A10" w14:textId="77777777" w:rsidR="00367B42" w:rsidRPr="00613175" w:rsidRDefault="00367B42" w:rsidP="00367B42">
      <w:pPr>
        <w:pStyle w:val="B10"/>
        <w:keepNext/>
        <w:keepLines/>
      </w:pPr>
      <w:r w:rsidRPr="00613175">
        <w:t>2)</w:t>
      </w:r>
      <w:r w:rsidRPr="00613175">
        <w:tab/>
        <w:t xml:space="preserve">check the validity of a received authentication challenge, as described in 3GPP TS 33.203 [19] i.e. the locally calculated XMAC must match the </w:t>
      </w:r>
      <w:smartTag w:uri="urn:schemas-microsoft-com:office:smarttags" w:element="stockticker">
        <w:r w:rsidRPr="00613175">
          <w:t>MAC</w:t>
        </w:r>
      </w:smartTag>
      <w:r w:rsidRPr="00613175">
        <w:t xml:space="preserve"> parameter derived from the </w:t>
      </w:r>
      <w:smartTag w:uri="urn:schemas-microsoft-com:office:smarttags" w:element="stockticker">
        <w:r w:rsidRPr="00613175">
          <w:t>AUTN</w:t>
        </w:r>
      </w:smartTag>
      <w:r w:rsidRPr="00613175">
        <w:t xml:space="preserve"> part of the challenge; and the SQN parameter derived from the </w:t>
      </w:r>
      <w:smartTag w:uri="urn:schemas-microsoft-com:office:smarttags" w:element="stockticker">
        <w:r w:rsidRPr="00613175">
          <w:t>AUTN</w:t>
        </w:r>
      </w:smartTag>
      <w:r w:rsidRPr="00613175">
        <w:t xml:space="preserve"> part of the challenge must be within the correct range; and</w:t>
      </w:r>
    </w:p>
    <w:p w14:paraId="16CA57B2" w14:textId="77777777" w:rsidR="00367B42" w:rsidRPr="00613175" w:rsidRDefault="00367B42" w:rsidP="00367B42">
      <w:pPr>
        <w:pStyle w:val="B10"/>
        <w:keepNext/>
        <w:keepLines/>
      </w:pPr>
      <w:r w:rsidRPr="00613175">
        <w:t>3)</w:t>
      </w:r>
      <w:r w:rsidRPr="00613175">
        <w:tab/>
        <w:t>check the existence of the Security-Server header field as described in RFC 3329 [48]. If the Security-Server header field is not present or it does not contain the parameters required for the setup of the set of security associations (see annex H of 3GPP TS 33.203 [19]), the UE shall abandon the authentication procedure and send a new REGISTER request with a new Call-ID.</w:t>
      </w:r>
    </w:p>
    <w:p w14:paraId="6B92FDC3" w14:textId="77777777" w:rsidR="00367B42" w:rsidRPr="00613175" w:rsidRDefault="00367B42" w:rsidP="00367B42">
      <w:r w:rsidRPr="00613175">
        <w:t>In the case that the 401 (Unauthorized) response to the REGISTER request is deemed to be valid the UE shall:</w:t>
      </w:r>
    </w:p>
    <w:p w14:paraId="011E013A" w14:textId="77777777" w:rsidR="00367B42" w:rsidRPr="00613175" w:rsidRDefault="00367B42" w:rsidP="00367B42">
      <w:pPr>
        <w:pStyle w:val="B10"/>
      </w:pPr>
      <w:r w:rsidRPr="00613175">
        <w:t>1)</w:t>
      </w:r>
      <w:r w:rsidRPr="00613175">
        <w:tab/>
        <w:t xml:space="preserve">calculate the </w:t>
      </w:r>
      <w:smartTag w:uri="urn:schemas-microsoft-com:office:smarttags" w:element="stockticker">
        <w:r w:rsidRPr="00613175">
          <w:t>RES</w:t>
        </w:r>
      </w:smartTag>
      <w:r w:rsidRPr="00613175">
        <w:t xml:space="preserve"> parameter and derive the keys CK and IK from </w:t>
      </w:r>
      <w:smartTag w:uri="urn:schemas-microsoft-com:office:smarttags" w:element="stockticker">
        <w:r w:rsidRPr="00613175">
          <w:t>RAND</w:t>
        </w:r>
      </w:smartTag>
      <w:r w:rsidRPr="00613175">
        <w:t xml:space="preserve"> as described in 3GPP TS 33.203 [19];</w:t>
      </w:r>
    </w:p>
    <w:p w14:paraId="7721CA62" w14:textId="77777777" w:rsidR="00367B42" w:rsidRPr="00613175" w:rsidRDefault="00367B42" w:rsidP="00367B42">
      <w:pPr>
        <w:pStyle w:val="B10"/>
      </w:pPr>
      <w:r w:rsidRPr="00613175">
        <w:t>2)</w:t>
      </w:r>
      <w:r w:rsidRPr="00613175">
        <w:tab/>
        <w:t>set up a temporary set of security associations for this registration based on the static list and parameters the UE received in the 401 (Unauthorized) response and its capabilities sent in the Security-Client header field in the REGISTER request. The UE sets up the temporary set of security associations using the most preferred mechanism and algorithm returned by the P-CSCF and supported by the UE and using IK and CK (only if encryption enabled) as the shared key. The UE shall use the parameters received in the Security-Server header field to setup the temporary set of security associations. The UE shall set a temporary SIP level lifetime for the temporary set of security associations to the value of reg-await-auth timer;</w:t>
      </w:r>
    </w:p>
    <w:p w14:paraId="665E1A45" w14:textId="77777777" w:rsidR="00367B42" w:rsidRPr="00613175" w:rsidRDefault="00367B42" w:rsidP="00367B42">
      <w:pPr>
        <w:pStyle w:val="B10"/>
      </w:pPr>
      <w:r w:rsidRPr="00613175">
        <w:t>3)</w:t>
      </w:r>
      <w:r w:rsidRPr="00613175">
        <w:tab/>
        <w:t>store the announcement of the media plane security mechanisms the P-CSCF (IMS-</w:t>
      </w:r>
      <w:smartTag w:uri="urn:schemas-microsoft-com:office:smarttags" w:element="stockticker">
        <w:r w:rsidRPr="00613175">
          <w:t>ALG</w:t>
        </w:r>
      </w:smartTag>
      <w:r w:rsidRPr="00613175">
        <w:t>) supports received in the Security-Server header field and labelled with the "mediasec" header field parameter specified in subclause 7.2A.7, if any</w:t>
      </w:r>
      <w:r w:rsidRPr="00613175">
        <w:rPr>
          <w:vanish/>
        </w:rPr>
        <w:t>; and</w:t>
      </w:r>
    </w:p>
    <w:p w14:paraId="4322BA6F" w14:textId="77777777" w:rsidR="00367B42" w:rsidRPr="00613175" w:rsidRDefault="00367B42" w:rsidP="00367B42">
      <w:pPr>
        <w:pStyle w:val="B10"/>
      </w:pPr>
      <w:r w:rsidRPr="00613175">
        <w:t>NOTE 1:</w:t>
      </w:r>
      <w:r w:rsidRPr="00613175">
        <w:tab/>
        <w:t>The "mediasec" header field parameter indicates that security mechanisms are specific to the media plane.</w:t>
      </w:r>
    </w:p>
    <w:p w14:paraId="26570759" w14:textId="77777777" w:rsidR="00367B42" w:rsidRPr="00613175" w:rsidRDefault="00367B42" w:rsidP="00367B42">
      <w:pPr>
        <w:pStyle w:val="B10"/>
      </w:pPr>
      <w:r w:rsidRPr="00613175">
        <w:t>4)</w:t>
      </w:r>
      <w:r w:rsidRPr="00613175">
        <w:tab/>
        <w:t xml:space="preserve">send another REGISTER request </w:t>
      </w:r>
      <w:r w:rsidRPr="00613175">
        <w:rPr>
          <w:lang w:eastAsia="ja-JP"/>
        </w:rPr>
        <w:t xml:space="preserve">towards the protected server port indicated in the response </w:t>
      </w:r>
      <w:r w:rsidRPr="00613175">
        <w:t>using the temporary set of security associations to protect the message. The header fields are populated as defined for the initial REGISTER request that was challenged with the received 401 (Unauthorized) response, with the addition that the UE shall include an Authorization header field containing:</w:t>
      </w:r>
    </w:p>
    <w:p w14:paraId="73C19EB2" w14:textId="77777777" w:rsidR="00367B42" w:rsidRPr="00613175" w:rsidRDefault="00367B42" w:rsidP="00367B42">
      <w:pPr>
        <w:pStyle w:val="B2"/>
      </w:pPr>
      <w:r w:rsidRPr="00613175">
        <w:t>-</w:t>
      </w:r>
      <w:r w:rsidRPr="00613175">
        <w:tab/>
        <w:t xml:space="preserve">the "realm" header field parameter set to the value as received in the "realm" </w:t>
      </w:r>
      <w:smartTag w:uri="urn:schemas-microsoft-com:office:smarttags" w:element="stockticker">
        <w:r w:rsidRPr="00613175">
          <w:t>WWW</w:t>
        </w:r>
      </w:smartTag>
      <w:r w:rsidRPr="00613175">
        <w:t>-Authenticate header field parameter;</w:t>
      </w:r>
    </w:p>
    <w:p w14:paraId="65F209CC" w14:textId="77777777" w:rsidR="00367B42" w:rsidRPr="00613175" w:rsidRDefault="00367B42" w:rsidP="00367B42">
      <w:pPr>
        <w:pStyle w:val="B2"/>
      </w:pPr>
      <w:r w:rsidRPr="00613175">
        <w:t>-</w:t>
      </w:r>
      <w:r w:rsidRPr="00613175">
        <w:tab/>
        <w:t>the "username" header field parameter, set to the value of the private user identity;</w:t>
      </w:r>
    </w:p>
    <w:p w14:paraId="116ED01F" w14:textId="77777777" w:rsidR="00367B42" w:rsidRPr="00613175" w:rsidRDefault="00367B42" w:rsidP="00367B42">
      <w:pPr>
        <w:pStyle w:val="B2"/>
      </w:pPr>
      <w:r w:rsidRPr="00613175">
        <w:t>-</w:t>
      </w:r>
      <w:r w:rsidRPr="00613175">
        <w:tab/>
        <w:t xml:space="preserve">the "response" header field parameter that contains the </w:t>
      </w:r>
      <w:smartTag w:uri="urn:schemas-microsoft-com:office:smarttags" w:element="stockticker">
        <w:r w:rsidRPr="00613175">
          <w:t>RES</w:t>
        </w:r>
      </w:smartTag>
      <w:r w:rsidRPr="00613175">
        <w:t xml:space="preserve"> parameter, as described in RFC 3310 [49];</w:t>
      </w:r>
    </w:p>
    <w:p w14:paraId="6332F626" w14:textId="77777777" w:rsidR="00367B42" w:rsidRPr="00613175" w:rsidRDefault="00367B42" w:rsidP="00367B42">
      <w:pPr>
        <w:pStyle w:val="B2"/>
      </w:pPr>
      <w:r w:rsidRPr="00613175">
        <w:t>-</w:t>
      </w:r>
      <w:r w:rsidRPr="00613175">
        <w:tab/>
        <w:t xml:space="preserve">the "uri" header field parameter, set to the SIP </w:t>
      </w:r>
      <w:smartTag w:uri="urn:schemas-microsoft-com:office:smarttags" w:element="stockticker">
        <w:r w:rsidRPr="00613175">
          <w:t>URI</w:t>
        </w:r>
      </w:smartTag>
      <w:r w:rsidRPr="00613175">
        <w:t xml:space="preserve"> of the domain name of the home network;</w:t>
      </w:r>
    </w:p>
    <w:p w14:paraId="3519F52F" w14:textId="77777777" w:rsidR="00367B42" w:rsidRPr="00613175" w:rsidRDefault="00367B42" w:rsidP="00367B42">
      <w:pPr>
        <w:pStyle w:val="B2"/>
      </w:pPr>
      <w:r w:rsidRPr="00613175">
        <w:t>-</w:t>
      </w:r>
      <w:r w:rsidRPr="00613175">
        <w:tab/>
        <w:t>the "</w:t>
      </w:r>
      <w:r w:rsidRPr="00613175">
        <w:rPr>
          <w:bCs/>
        </w:rPr>
        <w:t xml:space="preserve">algorithm" header field parameter, </w:t>
      </w:r>
      <w:r w:rsidRPr="00613175">
        <w:t>set to</w:t>
      </w:r>
      <w:r w:rsidRPr="00613175">
        <w:rPr>
          <w:sz w:val="22"/>
          <w:szCs w:val="22"/>
        </w:rPr>
        <w:t xml:space="preserve"> </w:t>
      </w:r>
      <w:r w:rsidRPr="00613175">
        <w:t>the value received in the 401 (Unauthorized) response</w:t>
      </w:r>
      <w:r w:rsidRPr="00613175">
        <w:rPr>
          <w:sz w:val="22"/>
          <w:szCs w:val="22"/>
        </w:rPr>
        <w:t>;</w:t>
      </w:r>
      <w:r w:rsidRPr="00613175">
        <w:t xml:space="preserve"> and</w:t>
      </w:r>
    </w:p>
    <w:p w14:paraId="3FDFDCB3" w14:textId="77777777" w:rsidR="00367B42" w:rsidRPr="00613175" w:rsidRDefault="00367B42" w:rsidP="00367B42">
      <w:pPr>
        <w:pStyle w:val="B2"/>
      </w:pPr>
      <w:r w:rsidRPr="00613175">
        <w:t>-</w:t>
      </w:r>
      <w:r w:rsidRPr="00613175">
        <w:tab/>
        <w:t>the "nonce" header field parameter, set to the value received in the 401 (Unauthorized) response.</w:t>
      </w:r>
    </w:p>
    <w:p w14:paraId="0A228397" w14:textId="77777777" w:rsidR="00367B42" w:rsidRPr="00613175" w:rsidRDefault="00367B42" w:rsidP="00367B42">
      <w:pPr>
        <w:pStyle w:val="B10"/>
      </w:pPr>
      <w:r w:rsidRPr="00613175">
        <w:tab/>
        <w:t>The UE shall also insert the Security-Client header field that is identical to the Security-Client header field that was included in the previous REGISTER request (i.e. the REGISTER request that was challenged with the received 401 (Unauthorized) response). The UE shall also insert the Security-Verify header field into the request, by mirroring in it the content of the Security-Server header field received in the 401 (Unauthorized) response. The UE shall set the Call-ID of the security association protected REGISTER request which carries the authentication challenge response to the same value as the Call-ID of the 401 (Unauthorized) response which carried the challenge.</w:t>
      </w:r>
    </w:p>
    <w:p w14:paraId="691EF30C" w14:textId="77777777" w:rsidR="00367B42" w:rsidRPr="00613175" w:rsidRDefault="00367B42" w:rsidP="00367B42">
      <w:pPr>
        <w:pStyle w:val="NO"/>
      </w:pPr>
      <w:r w:rsidRPr="00613175">
        <w:t>NOTE 2:</w:t>
      </w:r>
      <w:r w:rsidRPr="00613175">
        <w:tab/>
        <w:t>The Security-Client header field contains signalling plane security mechanism and if the UE supports media plane security, then media plane security mechanisms are contained, too.</w:t>
      </w:r>
    </w:p>
    <w:p w14:paraId="635F003A" w14:textId="77777777" w:rsidR="00367B42" w:rsidRPr="00613175" w:rsidRDefault="00367B42" w:rsidP="00367B42">
      <w:r w:rsidRPr="00613175">
        <w:t>On receiving the 200 (OK) response for the security association protected REGISTER request registering a public user identity with the associated contact address, the UE shall:</w:t>
      </w:r>
    </w:p>
    <w:p w14:paraId="4E98AE5A" w14:textId="77777777" w:rsidR="00367B42" w:rsidRPr="00613175" w:rsidRDefault="00367B42" w:rsidP="00367B42">
      <w:pPr>
        <w:pStyle w:val="B10"/>
      </w:pPr>
      <w:r w:rsidRPr="00613175">
        <w:t>-</w:t>
      </w:r>
      <w:r w:rsidRPr="00613175">
        <w:tab/>
        <w:t>change the temporary set of security associations to a newly established set of security associations, i.e. set its SIP level lifetime to the longest of either the previously existing set of security associations SIP level lifetime, or the lifetime of the just completed registration plus 30 seconds; and</w:t>
      </w:r>
    </w:p>
    <w:p w14:paraId="52658125" w14:textId="77777777" w:rsidR="00367B42" w:rsidRPr="00613175" w:rsidRDefault="00367B42" w:rsidP="00367B42">
      <w:pPr>
        <w:pStyle w:val="B10"/>
      </w:pPr>
      <w:r w:rsidRPr="00613175">
        <w:t>-</w:t>
      </w:r>
      <w:r w:rsidRPr="00613175">
        <w:tab/>
        <w:t>if this is the only set of security associations available toward the P-CSCF, use the newly established set of security associations for further</w:t>
      </w:r>
      <w:r w:rsidRPr="00613175">
        <w:rPr>
          <w:i/>
          <w:iCs/>
        </w:rPr>
        <w:t xml:space="preserve"> </w:t>
      </w:r>
      <w:r w:rsidRPr="00613175">
        <w:t>messages sent towards the P-CSCF. If there are additional sets of security associations (e.g. due to registration of multiple contact addresses), the UE can either use them or use the newly established set of security associations for further</w:t>
      </w:r>
      <w:r w:rsidRPr="00613175">
        <w:rPr>
          <w:i/>
          <w:iCs/>
        </w:rPr>
        <w:t xml:space="preserve"> </w:t>
      </w:r>
      <w:r w:rsidRPr="00613175">
        <w:t>messages sent towards the P-CSCF as appropriate.</w:t>
      </w:r>
    </w:p>
    <w:p w14:paraId="1B18491A" w14:textId="77777777" w:rsidR="00367B42" w:rsidRPr="00613175" w:rsidRDefault="00367B42" w:rsidP="00367B42">
      <w:pPr>
        <w:keepNext/>
        <w:keepLines/>
        <w:spacing w:before="120"/>
        <w:ind w:left="1985" w:hanging="1985"/>
        <w:rPr>
          <w:rFonts w:ascii="Arial" w:hAnsi="Arial"/>
          <w:snapToGrid w:val="0"/>
        </w:rPr>
      </w:pPr>
      <w:r w:rsidRPr="00613175">
        <w:rPr>
          <w:rFonts w:ascii="Arial" w:hAnsi="Arial"/>
          <w:snapToGrid w:val="0"/>
        </w:rPr>
        <w:t>Reference(s)</w:t>
      </w:r>
    </w:p>
    <w:p w14:paraId="0DB92A10" w14:textId="77777777" w:rsidR="00367B42" w:rsidRPr="00613175" w:rsidRDefault="00367B42" w:rsidP="00367B42">
      <w:pPr>
        <w:rPr>
          <w:snapToGrid w:val="0"/>
          <w:lang w:eastAsia="en-US"/>
        </w:rPr>
      </w:pPr>
      <w:r w:rsidRPr="00613175">
        <w:rPr>
          <w:snapToGrid w:val="0"/>
        </w:rPr>
        <w:t>3GPP T</w:t>
      </w:r>
      <w:r w:rsidRPr="00613175">
        <w:t>S 24.229 [7], clauses 5.1.1.4.1, 5.1.1.4.2, 5.1.1.5.1 and 5.1.6.4.</w:t>
      </w:r>
    </w:p>
    <w:p w14:paraId="138F6375" w14:textId="77777777" w:rsidR="00367B42" w:rsidRPr="00613175" w:rsidRDefault="00367B42" w:rsidP="00367B42">
      <w:pPr>
        <w:pStyle w:val="H6"/>
      </w:pPr>
      <w:r w:rsidRPr="00613175">
        <w:t>10.13.3</w:t>
      </w:r>
      <w:r w:rsidRPr="00613175">
        <w:tab/>
        <w:t>Test description</w:t>
      </w:r>
    </w:p>
    <w:p w14:paraId="7EE74974" w14:textId="77777777" w:rsidR="00367B42" w:rsidRPr="00613175" w:rsidRDefault="00367B42" w:rsidP="00367B42">
      <w:pPr>
        <w:pStyle w:val="H6"/>
      </w:pPr>
      <w:r w:rsidRPr="00613175">
        <w:t>10.13.3.1</w:t>
      </w:r>
      <w:r w:rsidRPr="00613175">
        <w:tab/>
        <w:t>Pre-test conditions</w:t>
      </w:r>
    </w:p>
    <w:p w14:paraId="09F9F210" w14:textId="77777777" w:rsidR="00367B42" w:rsidRPr="00613175" w:rsidRDefault="00367B42" w:rsidP="00367B42">
      <w:pPr>
        <w:pStyle w:val="H6"/>
      </w:pPr>
      <w:r w:rsidRPr="00613175">
        <w:t>System Simulator:</w:t>
      </w:r>
    </w:p>
    <w:p w14:paraId="54C7FA4C" w14:textId="77777777" w:rsidR="00367B42" w:rsidRPr="00613175" w:rsidRDefault="00367B42" w:rsidP="00367B42">
      <w:pPr>
        <w:pStyle w:val="B10"/>
      </w:pPr>
      <w:r w:rsidRPr="00613175">
        <w:t>-</w:t>
      </w:r>
      <w:r w:rsidRPr="00613175">
        <w:tab/>
        <w:t>1 NR Cell connected to 5GC, default parameters.</w:t>
      </w:r>
    </w:p>
    <w:p w14:paraId="16DA0F14" w14:textId="77777777" w:rsidR="00367B42" w:rsidRPr="00613175" w:rsidRDefault="00367B42" w:rsidP="00367B42">
      <w:pPr>
        <w:pStyle w:val="H6"/>
      </w:pPr>
      <w:r w:rsidRPr="00613175">
        <w:t>UE:</w:t>
      </w:r>
    </w:p>
    <w:p w14:paraId="46812119" w14:textId="77777777" w:rsidR="00367B42" w:rsidRPr="00613175" w:rsidRDefault="00367B42" w:rsidP="00367B42">
      <w:pPr>
        <w:pStyle w:val="B10"/>
      </w:pPr>
      <w:r w:rsidRPr="00613175">
        <w:t>-</w:t>
      </w:r>
      <w:r w:rsidRPr="00613175">
        <w:tab/>
        <w:t>UE contains either ISIM and USIM applications or only USIM application on UICC.</w:t>
      </w:r>
    </w:p>
    <w:p w14:paraId="62DF83B6" w14:textId="77777777" w:rsidR="00367B42" w:rsidRPr="00613175" w:rsidRDefault="00367B42" w:rsidP="00367B42">
      <w:pPr>
        <w:pStyle w:val="B10"/>
      </w:pPr>
      <w:r w:rsidRPr="00613175">
        <w:t>-</w:t>
      </w:r>
      <w:r w:rsidRPr="00613175">
        <w:tab/>
        <w:t>UE is configured to register for IMS after switch on.</w:t>
      </w:r>
    </w:p>
    <w:p w14:paraId="33CCCFD5" w14:textId="77777777" w:rsidR="00367B42" w:rsidRPr="00613175" w:rsidRDefault="00367B42" w:rsidP="00367B42">
      <w:pPr>
        <w:pStyle w:val="H6"/>
      </w:pPr>
      <w:r w:rsidRPr="00613175">
        <w:t>Preamble:</w:t>
      </w:r>
    </w:p>
    <w:p w14:paraId="534DFBBD" w14:textId="77777777" w:rsidR="00367B42" w:rsidRPr="00613175" w:rsidRDefault="00367B42" w:rsidP="00367B42">
      <w:pPr>
        <w:pStyle w:val="B10"/>
      </w:pPr>
      <w:r w:rsidRPr="00613175">
        <w:t>-</w:t>
      </w:r>
      <w:r w:rsidRPr="00613175">
        <w:tab/>
        <w:t>The UE is in test state 1N-A (TS 38.508-1 [21]) and registered to IMS.</w:t>
      </w:r>
    </w:p>
    <w:p w14:paraId="71BF67EF" w14:textId="77777777" w:rsidR="00367B42" w:rsidRPr="00613175" w:rsidRDefault="00367B42" w:rsidP="00367B42">
      <w:pPr>
        <w:pStyle w:val="H6"/>
      </w:pPr>
      <w:r w:rsidRPr="00613175">
        <w:t>10.13.3.2</w:t>
      </w:r>
      <w:r w:rsidRPr="00613175">
        <w:tab/>
        <w:t>Test procedure sequence</w:t>
      </w:r>
    </w:p>
    <w:p w14:paraId="570339B4" w14:textId="77777777" w:rsidR="00367B42" w:rsidRPr="00613175" w:rsidRDefault="00367B42" w:rsidP="00367B42">
      <w:pPr>
        <w:pStyle w:val="TH"/>
      </w:pPr>
      <w:r w:rsidRPr="00613175">
        <w:t>Table 10.13.3.2-1: Main Behaviour</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029"/>
        <w:gridCol w:w="983"/>
        <w:gridCol w:w="2524"/>
        <w:gridCol w:w="563"/>
        <w:gridCol w:w="843"/>
      </w:tblGrid>
      <w:tr w:rsidR="00367B42" w:rsidRPr="00613175" w14:paraId="28095025" w14:textId="77777777" w:rsidTr="00367B42">
        <w:trPr>
          <w:jc w:val="center"/>
        </w:trPr>
        <w:tc>
          <w:tcPr>
            <w:tcW w:w="704" w:type="dxa"/>
            <w:tcBorders>
              <w:top w:val="single" w:sz="4" w:space="0" w:color="auto"/>
              <w:left w:val="single" w:sz="4" w:space="0" w:color="auto"/>
              <w:bottom w:val="nil"/>
              <w:right w:val="single" w:sz="4" w:space="0" w:color="auto"/>
            </w:tcBorders>
            <w:hideMark/>
          </w:tcPr>
          <w:p w14:paraId="31C98E3A" w14:textId="77777777" w:rsidR="00367B42" w:rsidRPr="00613175" w:rsidRDefault="00367B42">
            <w:pPr>
              <w:pStyle w:val="TAH"/>
            </w:pPr>
            <w:r w:rsidRPr="00613175">
              <w:t>St</w:t>
            </w:r>
          </w:p>
        </w:tc>
        <w:tc>
          <w:tcPr>
            <w:tcW w:w="4026" w:type="dxa"/>
            <w:tcBorders>
              <w:top w:val="single" w:sz="4" w:space="0" w:color="auto"/>
              <w:left w:val="single" w:sz="4" w:space="0" w:color="auto"/>
              <w:bottom w:val="single" w:sz="4" w:space="0" w:color="auto"/>
              <w:right w:val="single" w:sz="4" w:space="0" w:color="auto"/>
            </w:tcBorders>
            <w:hideMark/>
          </w:tcPr>
          <w:p w14:paraId="1C6206C3" w14:textId="77777777" w:rsidR="00367B42" w:rsidRPr="00613175" w:rsidRDefault="00367B42">
            <w:pPr>
              <w:pStyle w:val="TAH"/>
            </w:pPr>
            <w:r w:rsidRPr="00613175">
              <w:t>Procedure</w:t>
            </w:r>
          </w:p>
        </w:tc>
        <w:tc>
          <w:tcPr>
            <w:tcW w:w="3504" w:type="dxa"/>
            <w:gridSpan w:val="2"/>
            <w:tcBorders>
              <w:top w:val="single" w:sz="4" w:space="0" w:color="auto"/>
              <w:left w:val="single" w:sz="4" w:space="0" w:color="auto"/>
              <w:bottom w:val="single" w:sz="4" w:space="0" w:color="auto"/>
              <w:right w:val="single" w:sz="4" w:space="0" w:color="auto"/>
            </w:tcBorders>
            <w:hideMark/>
          </w:tcPr>
          <w:p w14:paraId="77AA2973" w14:textId="77777777" w:rsidR="00367B42" w:rsidRPr="00613175" w:rsidRDefault="00367B42">
            <w:pPr>
              <w:pStyle w:val="TAH"/>
            </w:pPr>
            <w:r w:rsidRPr="00613175">
              <w:t>Message Sequence</w:t>
            </w:r>
          </w:p>
        </w:tc>
        <w:tc>
          <w:tcPr>
            <w:tcW w:w="563" w:type="dxa"/>
            <w:tcBorders>
              <w:top w:val="single" w:sz="4" w:space="0" w:color="auto"/>
              <w:left w:val="single" w:sz="4" w:space="0" w:color="auto"/>
              <w:bottom w:val="nil"/>
              <w:right w:val="single" w:sz="4" w:space="0" w:color="auto"/>
            </w:tcBorders>
            <w:hideMark/>
          </w:tcPr>
          <w:p w14:paraId="56050CF9" w14:textId="77777777" w:rsidR="00367B42" w:rsidRPr="00613175" w:rsidRDefault="00367B42">
            <w:pPr>
              <w:pStyle w:val="TAH"/>
            </w:pPr>
            <w:r w:rsidRPr="00613175">
              <w:t>TP</w:t>
            </w:r>
          </w:p>
        </w:tc>
        <w:tc>
          <w:tcPr>
            <w:tcW w:w="842" w:type="dxa"/>
            <w:tcBorders>
              <w:top w:val="single" w:sz="4" w:space="0" w:color="auto"/>
              <w:left w:val="single" w:sz="4" w:space="0" w:color="auto"/>
              <w:bottom w:val="nil"/>
              <w:right w:val="single" w:sz="4" w:space="0" w:color="auto"/>
            </w:tcBorders>
            <w:hideMark/>
          </w:tcPr>
          <w:p w14:paraId="1ACF9163" w14:textId="77777777" w:rsidR="00367B42" w:rsidRPr="00613175" w:rsidRDefault="00367B42">
            <w:pPr>
              <w:pStyle w:val="TAH"/>
            </w:pPr>
            <w:r w:rsidRPr="00613175">
              <w:t>Verdict</w:t>
            </w:r>
          </w:p>
        </w:tc>
      </w:tr>
      <w:tr w:rsidR="00367B42" w:rsidRPr="00613175" w14:paraId="5DFF344C" w14:textId="77777777" w:rsidTr="00367B42">
        <w:trPr>
          <w:jc w:val="center"/>
        </w:trPr>
        <w:tc>
          <w:tcPr>
            <w:tcW w:w="704" w:type="dxa"/>
            <w:tcBorders>
              <w:top w:val="nil"/>
              <w:left w:val="single" w:sz="4" w:space="0" w:color="auto"/>
              <w:bottom w:val="single" w:sz="4" w:space="0" w:color="auto"/>
              <w:right w:val="single" w:sz="4" w:space="0" w:color="auto"/>
            </w:tcBorders>
          </w:tcPr>
          <w:p w14:paraId="0854525E" w14:textId="77777777" w:rsidR="00367B42" w:rsidRPr="00613175" w:rsidRDefault="00367B42">
            <w:pPr>
              <w:pStyle w:val="TAH"/>
            </w:pPr>
          </w:p>
        </w:tc>
        <w:tc>
          <w:tcPr>
            <w:tcW w:w="4026" w:type="dxa"/>
            <w:tcBorders>
              <w:top w:val="single" w:sz="4" w:space="0" w:color="auto"/>
              <w:left w:val="single" w:sz="4" w:space="0" w:color="auto"/>
              <w:bottom w:val="single" w:sz="4" w:space="0" w:color="auto"/>
              <w:right w:val="single" w:sz="4" w:space="0" w:color="auto"/>
            </w:tcBorders>
          </w:tcPr>
          <w:p w14:paraId="25E89919" w14:textId="77777777" w:rsidR="00367B42" w:rsidRPr="00613175" w:rsidRDefault="00367B42">
            <w:pPr>
              <w:pStyle w:val="TAH"/>
            </w:pPr>
          </w:p>
        </w:tc>
        <w:tc>
          <w:tcPr>
            <w:tcW w:w="982" w:type="dxa"/>
            <w:tcBorders>
              <w:top w:val="single" w:sz="4" w:space="0" w:color="auto"/>
              <w:left w:val="single" w:sz="4" w:space="0" w:color="auto"/>
              <w:bottom w:val="single" w:sz="4" w:space="0" w:color="auto"/>
              <w:right w:val="single" w:sz="4" w:space="0" w:color="auto"/>
            </w:tcBorders>
            <w:hideMark/>
          </w:tcPr>
          <w:p w14:paraId="6746095B" w14:textId="77777777" w:rsidR="00367B42" w:rsidRPr="00613175" w:rsidRDefault="00367B42">
            <w:pPr>
              <w:pStyle w:val="TAH"/>
            </w:pPr>
            <w:r w:rsidRPr="00613175">
              <w:t>U - S</w:t>
            </w:r>
          </w:p>
        </w:tc>
        <w:tc>
          <w:tcPr>
            <w:tcW w:w="2522" w:type="dxa"/>
            <w:tcBorders>
              <w:top w:val="single" w:sz="4" w:space="0" w:color="auto"/>
              <w:left w:val="single" w:sz="4" w:space="0" w:color="auto"/>
              <w:bottom w:val="single" w:sz="4" w:space="0" w:color="auto"/>
              <w:right w:val="single" w:sz="4" w:space="0" w:color="auto"/>
            </w:tcBorders>
            <w:hideMark/>
          </w:tcPr>
          <w:p w14:paraId="04E1C785" w14:textId="77777777" w:rsidR="00367B42" w:rsidRPr="00613175" w:rsidRDefault="00367B42">
            <w:pPr>
              <w:pStyle w:val="TAH"/>
            </w:pPr>
            <w:r w:rsidRPr="00613175">
              <w:t>Message</w:t>
            </w:r>
          </w:p>
        </w:tc>
        <w:tc>
          <w:tcPr>
            <w:tcW w:w="563" w:type="dxa"/>
            <w:tcBorders>
              <w:top w:val="nil"/>
              <w:left w:val="single" w:sz="4" w:space="0" w:color="auto"/>
              <w:bottom w:val="single" w:sz="4" w:space="0" w:color="auto"/>
              <w:right w:val="single" w:sz="4" w:space="0" w:color="auto"/>
            </w:tcBorders>
          </w:tcPr>
          <w:p w14:paraId="64AFFC86" w14:textId="77777777" w:rsidR="00367B42" w:rsidRPr="00613175" w:rsidRDefault="00367B42">
            <w:pPr>
              <w:pStyle w:val="TAH"/>
            </w:pPr>
          </w:p>
        </w:tc>
        <w:tc>
          <w:tcPr>
            <w:tcW w:w="842" w:type="dxa"/>
            <w:tcBorders>
              <w:top w:val="nil"/>
              <w:left w:val="single" w:sz="4" w:space="0" w:color="auto"/>
              <w:bottom w:val="single" w:sz="4" w:space="0" w:color="auto"/>
              <w:right w:val="single" w:sz="4" w:space="0" w:color="auto"/>
            </w:tcBorders>
          </w:tcPr>
          <w:p w14:paraId="4E779E42" w14:textId="77777777" w:rsidR="00367B42" w:rsidRPr="00613175" w:rsidRDefault="00367B42">
            <w:pPr>
              <w:pStyle w:val="TAH"/>
            </w:pPr>
          </w:p>
        </w:tc>
      </w:tr>
      <w:tr w:rsidR="00367B42" w:rsidRPr="00613175" w14:paraId="2EE437A2"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22863E26" w14:textId="77777777" w:rsidR="00367B42" w:rsidRPr="00613175" w:rsidRDefault="00367B42">
            <w:pPr>
              <w:pStyle w:val="TAC"/>
              <w:rPr>
                <w:lang w:eastAsia="zh-CN"/>
              </w:rPr>
            </w:pPr>
            <w:r w:rsidRPr="00613175">
              <w:rPr>
                <w:lang w:eastAsia="zh-CN"/>
              </w:rPr>
              <w:t>1</w:t>
            </w:r>
          </w:p>
        </w:tc>
        <w:tc>
          <w:tcPr>
            <w:tcW w:w="4026" w:type="dxa"/>
            <w:tcBorders>
              <w:top w:val="single" w:sz="4" w:space="0" w:color="auto"/>
              <w:left w:val="single" w:sz="4" w:space="0" w:color="auto"/>
              <w:bottom w:val="single" w:sz="4" w:space="0" w:color="auto"/>
              <w:right w:val="single" w:sz="4" w:space="0" w:color="auto"/>
            </w:tcBorders>
            <w:hideMark/>
          </w:tcPr>
          <w:p w14:paraId="130AF8EC" w14:textId="77777777" w:rsidR="00367B42" w:rsidRPr="00613175" w:rsidRDefault="00367B42">
            <w:pPr>
              <w:pStyle w:val="TAL"/>
              <w:rPr>
                <w:snapToGrid w:val="0"/>
                <w:lang w:eastAsia="zh-CN"/>
              </w:rPr>
            </w:pPr>
            <w:r w:rsidRPr="00613175">
              <w:rPr>
                <w:snapToGrid w:val="0"/>
                <w:lang w:eastAsia="zh-CN"/>
              </w:rPr>
              <w:t>UE is made to initiates an emergency call</w:t>
            </w:r>
          </w:p>
        </w:tc>
        <w:tc>
          <w:tcPr>
            <w:tcW w:w="982" w:type="dxa"/>
            <w:tcBorders>
              <w:top w:val="single" w:sz="4" w:space="0" w:color="auto"/>
              <w:left w:val="single" w:sz="4" w:space="0" w:color="auto"/>
              <w:bottom w:val="single" w:sz="4" w:space="0" w:color="auto"/>
              <w:right w:val="single" w:sz="4" w:space="0" w:color="auto"/>
            </w:tcBorders>
            <w:hideMark/>
          </w:tcPr>
          <w:p w14:paraId="26FC234B" w14:textId="77777777" w:rsidR="00367B42" w:rsidRPr="00613175" w:rsidRDefault="00367B42">
            <w:pPr>
              <w:pStyle w:val="TAC"/>
              <w:rPr>
                <w:lang w:eastAsia="en-US"/>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31E2B882" w14:textId="77777777" w:rsidR="00367B42" w:rsidRPr="00613175" w:rsidRDefault="00367B42">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61CD18E8"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144179A4" w14:textId="77777777" w:rsidR="00367B42" w:rsidRPr="00613175" w:rsidRDefault="00367B42">
            <w:pPr>
              <w:pStyle w:val="TAC"/>
              <w:rPr>
                <w:lang w:eastAsia="zh-CN"/>
              </w:rPr>
            </w:pPr>
            <w:r w:rsidRPr="00613175">
              <w:rPr>
                <w:lang w:eastAsia="zh-CN"/>
              </w:rPr>
              <w:t>-</w:t>
            </w:r>
          </w:p>
        </w:tc>
      </w:tr>
      <w:tr w:rsidR="00367B42" w:rsidRPr="00613175" w14:paraId="73B56327"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04371E64" w14:textId="77777777" w:rsidR="00367B42" w:rsidRPr="00613175" w:rsidRDefault="00367B42">
            <w:pPr>
              <w:pStyle w:val="TAC"/>
              <w:rPr>
                <w:lang w:eastAsia="zh-CN"/>
              </w:rPr>
            </w:pPr>
            <w:r w:rsidRPr="00613175">
              <w:rPr>
                <w:lang w:eastAsia="zh-CN"/>
              </w:rPr>
              <w:t>2-4</w:t>
            </w:r>
          </w:p>
        </w:tc>
        <w:tc>
          <w:tcPr>
            <w:tcW w:w="4026" w:type="dxa"/>
            <w:tcBorders>
              <w:top w:val="single" w:sz="4" w:space="0" w:color="auto"/>
              <w:left w:val="single" w:sz="4" w:space="0" w:color="auto"/>
              <w:bottom w:val="single" w:sz="4" w:space="0" w:color="auto"/>
              <w:right w:val="single" w:sz="4" w:space="0" w:color="auto"/>
            </w:tcBorders>
            <w:hideMark/>
          </w:tcPr>
          <w:p w14:paraId="5195A251" w14:textId="77777777" w:rsidR="00367B42" w:rsidRPr="00613175" w:rsidRDefault="00367B42">
            <w:pPr>
              <w:pStyle w:val="TAL"/>
              <w:rPr>
                <w:snapToGrid w:val="0"/>
                <w:lang w:eastAsia="zh-CN"/>
              </w:rPr>
            </w:pPr>
            <w:r w:rsidRPr="00613175">
              <w:rPr>
                <w:lang w:eastAsia="zh-CN"/>
              </w:rPr>
              <w:t>Check: Does the UE correctly initiate and complete emergency registration?</w:t>
            </w:r>
          </w:p>
          <w:p w14:paraId="7480DBE8" w14:textId="77777777" w:rsidR="00367B42" w:rsidRPr="00613175" w:rsidRDefault="00367B42">
            <w:pPr>
              <w:pStyle w:val="TAL"/>
              <w:rPr>
                <w:snapToGrid w:val="0"/>
                <w:lang w:eastAsia="zh-CN"/>
              </w:rPr>
            </w:pPr>
            <w:r w:rsidRPr="00613175">
              <w:rPr>
                <w:snapToGrid w:val="0"/>
                <w:lang w:eastAsia="zh-CN"/>
              </w:rPr>
              <w:t>(Steps 1-3 of Annex A.3)</w:t>
            </w:r>
          </w:p>
        </w:tc>
        <w:tc>
          <w:tcPr>
            <w:tcW w:w="982" w:type="dxa"/>
            <w:tcBorders>
              <w:top w:val="single" w:sz="4" w:space="0" w:color="auto"/>
              <w:left w:val="single" w:sz="4" w:space="0" w:color="auto"/>
              <w:bottom w:val="single" w:sz="4" w:space="0" w:color="auto"/>
              <w:right w:val="single" w:sz="4" w:space="0" w:color="auto"/>
            </w:tcBorders>
            <w:hideMark/>
          </w:tcPr>
          <w:p w14:paraId="0E81555C" w14:textId="77777777" w:rsidR="00367B42" w:rsidRPr="00613175" w:rsidRDefault="00367B42">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12B46A7D" w14:textId="77777777" w:rsidR="00367B42" w:rsidRPr="00613175" w:rsidRDefault="00367B42">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2E65FC80" w14:textId="77777777" w:rsidR="00367B42" w:rsidRPr="00613175" w:rsidRDefault="00367B42">
            <w:pPr>
              <w:pStyle w:val="TAC"/>
              <w:rPr>
                <w:lang w:eastAsia="zh-CN"/>
              </w:rPr>
            </w:pPr>
            <w:r w:rsidRPr="00613175">
              <w:rPr>
                <w:lang w:eastAsia="zh-CN"/>
              </w:rPr>
              <w:t>1</w:t>
            </w:r>
          </w:p>
        </w:tc>
        <w:tc>
          <w:tcPr>
            <w:tcW w:w="842" w:type="dxa"/>
            <w:tcBorders>
              <w:top w:val="single" w:sz="4" w:space="0" w:color="auto"/>
              <w:left w:val="single" w:sz="4" w:space="0" w:color="auto"/>
              <w:bottom w:val="single" w:sz="4" w:space="0" w:color="auto"/>
              <w:right w:val="single" w:sz="4" w:space="0" w:color="auto"/>
            </w:tcBorders>
            <w:hideMark/>
          </w:tcPr>
          <w:p w14:paraId="19949218" w14:textId="77777777" w:rsidR="00367B42" w:rsidRPr="00613175" w:rsidRDefault="00367B42">
            <w:pPr>
              <w:pStyle w:val="TAC"/>
              <w:rPr>
                <w:lang w:eastAsia="zh-CN"/>
              </w:rPr>
            </w:pPr>
            <w:r w:rsidRPr="00613175">
              <w:rPr>
                <w:lang w:eastAsia="zh-CN"/>
              </w:rPr>
              <w:t>P</w:t>
            </w:r>
          </w:p>
        </w:tc>
      </w:tr>
      <w:tr w:rsidR="00367B42" w:rsidRPr="00613175" w14:paraId="2B0E350D"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10A9D777" w14:textId="77777777" w:rsidR="00367B42" w:rsidRPr="00613175" w:rsidRDefault="00367B42">
            <w:pPr>
              <w:pStyle w:val="TAC"/>
              <w:rPr>
                <w:lang w:eastAsia="zh-CN"/>
              </w:rPr>
            </w:pPr>
            <w:r w:rsidRPr="00613175">
              <w:rPr>
                <w:lang w:eastAsia="zh-CN"/>
              </w:rPr>
              <w:t>5</w:t>
            </w:r>
          </w:p>
        </w:tc>
        <w:tc>
          <w:tcPr>
            <w:tcW w:w="4026" w:type="dxa"/>
            <w:tcBorders>
              <w:top w:val="single" w:sz="4" w:space="0" w:color="auto"/>
              <w:left w:val="single" w:sz="4" w:space="0" w:color="auto"/>
              <w:bottom w:val="single" w:sz="4" w:space="0" w:color="auto"/>
              <w:right w:val="single" w:sz="4" w:space="0" w:color="auto"/>
            </w:tcBorders>
            <w:hideMark/>
          </w:tcPr>
          <w:p w14:paraId="5EBBB34A" w14:textId="195A963D" w:rsidR="00367B42" w:rsidRPr="00613175" w:rsidRDefault="00367B42">
            <w:pPr>
              <w:pStyle w:val="TAL"/>
              <w:rPr>
                <w:lang w:eastAsia="zh-CN"/>
              </w:rPr>
            </w:pPr>
            <w:r w:rsidRPr="00613175">
              <w:rPr>
                <w:lang w:eastAsia="zh-CN"/>
              </w:rPr>
              <w:t xml:space="preserve">SS </w:t>
            </w:r>
            <w:r w:rsidR="00613175" w:rsidRPr="00613175">
              <w:rPr>
                <w:lang w:eastAsia="zh-CN"/>
              </w:rPr>
              <w:t>responds</w:t>
            </w:r>
            <w:r w:rsidRPr="00613175">
              <w:rPr>
                <w:lang w:eastAsia="zh-CN"/>
              </w:rPr>
              <w:t xml:space="preserve"> 200 OK to finish the registration.</w:t>
            </w:r>
          </w:p>
          <w:p w14:paraId="61DA0D86" w14:textId="77777777" w:rsidR="00367B42" w:rsidRPr="00613175" w:rsidRDefault="00367B42">
            <w:pPr>
              <w:pStyle w:val="TAL"/>
              <w:rPr>
                <w:lang w:eastAsia="zh-CN"/>
              </w:rPr>
            </w:pPr>
            <w:r w:rsidRPr="00613175">
              <w:rPr>
                <w:lang w:eastAsia="zh-CN"/>
              </w:rPr>
              <w:t>(Note: the SS sets the expiration time to 30 seconds.)</w:t>
            </w:r>
          </w:p>
        </w:tc>
        <w:tc>
          <w:tcPr>
            <w:tcW w:w="982" w:type="dxa"/>
            <w:tcBorders>
              <w:top w:val="single" w:sz="4" w:space="0" w:color="auto"/>
              <w:left w:val="single" w:sz="4" w:space="0" w:color="auto"/>
              <w:bottom w:val="single" w:sz="4" w:space="0" w:color="auto"/>
              <w:right w:val="single" w:sz="4" w:space="0" w:color="auto"/>
            </w:tcBorders>
            <w:hideMark/>
          </w:tcPr>
          <w:p w14:paraId="0545C040" w14:textId="77777777" w:rsidR="00367B42" w:rsidRPr="00613175" w:rsidRDefault="00367B42">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5FED004F" w14:textId="77777777" w:rsidR="00367B42" w:rsidRPr="00613175" w:rsidRDefault="00367B42">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2231C538"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6A67CC1C" w14:textId="77777777" w:rsidR="00367B42" w:rsidRPr="00613175" w:rsidRDefault="00367B42">
            <w:pPr>
              <w:pStyle w:val="TAC"/>
              <w:rPr>
                <w:lang w:eastAsia="zh-CN"/>
              </w:rPr>
            </w:pPr>
            <w:r w:rsidRPr="00613175">
              <w:rPr>
                <w:lang w:eastAsia="zh-CN"/>
              </w:rPr>
              <w:t>-</w:t>
            </w:r>
          </w:p>
        </w:tc>
      </w:tr>
      <w:tr w:rsidR="00367B42" w:rsidRPr="00613175" w14:paraId="562555DF"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5B15F642" w14:textId="77777777" w:rsidR="00367B42" w:rsidRPr="00613175" w:rsidRDefault="00367B42">
            <w:pPr>
              <w:pStyle w:val="TAC"/>
              <w:rPr>
                <w:lang w:eastAsia="zh-CN"/>
              </w:rPr>
            </w:pPr>
            <w:r w:rsidRPr="00613175">
              <w:rPr>
                <w:lang w:eastAsia="zh-CN"/>
              </w:rPr>
              <w:t>6-8</w:t>
            </w:r>
          </w:p>
        </w:tc>
        <w:tc>
          <w:tcPr>
            <w:tcW w:w="4026" w:type="dxa"/>
            <w:tcBorders>
              <w:top w:val="single" w:sz="4" w:space="0" w:color="auto"/>
              <w:left w:val="single" w:sz="4" w:space="0" w:color="auto"/>
              <w:bottom w:val="single" w:sz="4" w:space="0" w:color="auto"/>
              <w:right w:val="single" w:sz="4" w:space="0" w:color="auto"/>
            </w:tcBorders>
            <w:hideMark/>
          </w:tcPr>
          <w:p w14:paraId="74952734" w14:textId="77777777" w:rsidR="00367B42" w:rsidRPr="00613175" w:rsidRDefault="00367B42">
            <w:pPr>
              <w:pStyle w:val="TAL"/>
              <w:rPr>
                <w:lang w:eastAsia="zh-CN"/>
              </w:rPr>
            </w:pPr>
            <w:r w:rsidRPr="00613175">
              <w:rPr>
                <w:lang w:eastAsia="zh-CN"/>
              </w:rPr>
              <w:t>Check: Does the UE correctly initiate and process the establishment of an emergency voice call?</w:t>
            </w:r>
          </w:p>
          <w:p w14:paraId="190DDEF1" w14:textId="77777777" w:rsidR="00367B42" w:rsidRPr="00613175" w:rsidRDefault="00367B42">
            <w:pPr>
              <w:pStyle w:val="TAL"/>
              <w:rPr>
                <w:lang w:eastAsia="zh-CN"/>
              </w:rPr>
            </w:pPr>
            <w:r w:rsidRPr="00613175">
              <w:rPr>
                <w:snapToGrid w:val="0"/>
                <w:lang w:eastAsia="zh-CN"/>
              </w:rPr>
              <w:t>(Steps 1-3 of Annex A.6)</w:t>
            </w:r>
          </w:p>
        </w:tc>
        <w:tc>
          <w:tcPr>
            <w:tcW w:w="982" w:type="dxa"/>
            <w:tcBorders>
              <w:top w:val="single" w:sz="4" w:space="0" w:color="auto"/>
              <w:left w:val="single" w:sz="4" w:space="0" w:color="auto"/>
              <w:bottom w:val="single" w:sz="4" w:space="0" w:color="auto"/>
              <w:right w:val="single" w:sz="4" w:space="0" w:color="auto"/>
            </w:tcBorders>
            <w:hideMark/>
          </w:tcPr>
          <w:p w14:paraId="442E9081" w14:textId="77777777" w:rsidR="00367B42" w:rsidRPr="00613175" w:rsidRDefault="00367B42">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496A6D3E" w14:textId="77777777" w:rsidR="00367B42" w:rsidRPr="00613175" w:rsidRDefault="00367B42">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12EDCF33" w14:textId="77777777" w:rsidR="00367B42" w:rsidRPr="00613175" w:rsidRDefault="00367B42">
            <w:pPr>
              <w:pStyle w:val="TAC"/>
              <w:rPr>
                <w:lang w:eastAsia="zh-CN"/>
              </w:rPr>
            </w:pPr>
            <w:r w:rsidRPr="00613175">
              <w:rPr>
                <w:lang w:eastAsia="zh-CN"/>
              </w:rPr>
              <w:t>1</w:t>
            </w:r>
          </w:p>
        </w:tc>
        <w:tc>
          <w:tcPr>
            <w:tcW w:w="842" w:type="dxa"/>
            <w:tcBorders>
              <w:top w:val="single" w:sz="4" w:space="0" w:color="auto"/>
              <w:left w:val="single" w:sz="4" w:space="0" w:color="auto"/>
              <w:bottom w:val="single" w:sz="4" w:space="0" w:color="auto"/>
              <w:right w:val="single" w:sz="4" w:space="0" w:color="auto"/>
            </w:tcBorders>
            <w:hideMark/>
          </w:tcPr>
          <w:p w14:paraId="48328BAD" w14:textId="77777777" w:rsidR="00367B42" w:rsidRPr="00613175" w:rsidRDefault="00367B42">
            <w:pPr>
              <w:pStyle w:val="TAC"/>
              <w:rPr>
                <w:lang w:eastAsia="zh-CN"/>
              </w:rPr>
            </w:pPr>
            <w:r w:rsidRPr="00613175">
              <w:rPr>
                <w:lang w:eastAsia="zh-CN"/>
              </w:rPr>
              <w:t>P</w:t>
            </w:r>
          </w:p>
        </w:tc>
      </w:tr>
      <w:tr w:rsidR="00367B42" w:rsidRPr="00613175" w14:paraId="52A743CE"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715C26AC" w14:textId="77777777" w:rsidR="00367B42" w:rsidRPr="00613175" w:rsidRDefault="00367B42">
            <w:pPr>
              <w:pStyle w:val="TAC"/>
              <w:rPr>
                <w:lang w:eastAsia="zh-CN"/>
              </w:rPr>
            </w:pPr>
            <w:r w:rsidRPr="00613175">
              <w:rPr>
                <w:lang w:eastAsia="zh-CN"/>
              </w:rPr>
              <w:t>9</w:t>
            </w:r>
          </w:p>
        </w:tc>
        <w:tc>
          <w:tcPr>
            <w:tcW w:w="4026" w:type="dxa"/>
            <w:tcBorders>
              <w:top w:val="single" w:sz="4" w:space="0" w:color="auto"/>
              <w:left w:val="single" w:sz="4" w:space="0" w:color="auto"/>
              <w:bottom w:val="single" w:sz="4" w:space="0" w:color="auto"/>
              <w:right w:val="single" w:sz="4" w:space="0" w:color="auto"/>
            </w:tcBorders>
            <w:hideMark/>
          </w:tcPr>
          <w:p w14:paraId="77448C71" w14:textId="77777777" w:rsidR="00367B42" w:rsidRPr="00613175" w:rsidRDefault="00367B42">
            <w:pPr>
              <w:pStyle w:val="TAL"/>
              <w:rPr>
                <w:lang w:eastAsia="zh-CN"/>
              </w:rPr>
            </w:pPr>
            <w:r w:rsidRPr="00613175">
              <w:rPr>
                <w:lang w:eastAsia="zh-CN"/>
              </w:rPr>
              <w:t>SS holds the 200 OK, so that the UE would re-registers the emergency service due to expiration.</w:t>
            </w:r>
          </w:p>
        </w:tc>
        <w:tc>
          <w:tcPr>
            <w:tcW w:w="982" w:type="dxa"/>
            <w:tcBorders>
              <w:top w:val="single" w:sz="4" w:space="0" w:color="auto"/>
              <w:left w:val="single" w:sz="4" w:space="0" w:color="auto"/>
              <w:bottom w:val="single" w:sz="4" w:space="0" w:color="auto"/>
              <w:right w:val="single" w:sz="4" w:space="0" w:color="auto"/>
            </w:tcBorders>
            <w:hideMark/>
          </w:tcPr>
          <w:p w14:paraId="1BCCC3EA" w14:textId="77777777" w:rsidR="00367B42" w:rsidRPr="00613175" w:rsidRDefault="00367B42">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19849B09" w14:textId="77777777" w:rsidR="00367B42" w:rsidRPr="00613175" w:rsidRDefault="00367B42">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0F3C767F"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1D9AB1E4" w14:textId="77777777" w:rsidR="00367B42" w:rsidRPr="00613175" w:rsidRDefault="00367B42">
            <w:pPr>
              <w:pStyle w:val="TAC"/>
              <w:rPr>
                <w:lang w:eastAsia="zh-CN"/>
              </w:rPr>
            </w:pPr>
            <w:r w:rsidRPr="00613175">
              <w:rPr>
                <w:lang w:eastAsia="zh-CN"/>
              </w:rPr>
              <w:t>-</w:t>
            </w:r>
          </w:p>
        </w:tc>
      </w:tr>
      <w:tr w:rsidR="00367B42" w:rsidRPr="00613175" w14:paraId="147E5872"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75E116B7" w14:textId="77777777" w:rsidR="00367B42" w:rsidRPr="00613175" w:rsidRDefault="00367B42">
            <w:pPr>
              <w:pStyle w:val="TAC"/>
              <w:rPr>
                <w:lang w:eastAsia="zh-CN"/>
              </w:rPr>
            </w:pPr>
            <w:r w:rsidRPr="00613175">
              <w:rPr>
                <w:lang w:eastAsia="zh-CN"/>
              </w:rPr>
              <w:t>10</w:t>
            </w:r>
          </w:p>
        </w:tc>
        <w:tc>
          <w:tcPr>
            <w:tcW w:w="4026" w:type="dxa"/>
            <w:tcBorders>
              <w:top w:val="single" w:sz="4" w:space="0" w:color="auto"/>
              <w:left w:val="single" w:sz="4" w:space="0" w:color="auto"/>
              <w:bottom w:val="single" w:sz="4" w:space="0" w:color="auto"/>
              <w:right w:val="single" w:sz="4" w:space="0" w:color="auto"/>
            </w:tcBorders>
            <w:hideMark/>
          </w:tcPr>
          <w:p w14:paraId="5731655D" w14:textId="434251F7" w:rsidR="00367B42" w:rsidRPr="00613175" w:rsidRDefault="00367B42">
            <w:pPr>
              <w:pStyle w:val="TAL"/>
              <w:rPr>
                <w:lang w:eastAsia="zh-CN"/>
              </w:rPr>
            </w:pPr>
            <w:r w:rsidRPr="00613175">
              <w:rPr>
                <w:lang w:eastAsia="zh-CN"/>
              </w:rPr>
              <w:t xml:space="preserve">Check: Does the UE re-register to the emergency </w:t>
            </w:r>
            <w:r w:rsidR="00613175" w:rsidRPr="00613175">
              <w:rPr>
                <w:lang w:eastAsia="zh-CN"/>
              </w:rPr>
              <w:t>service</w:t>
            </w:r>
            <w:r w:rsidRPr="00613175">
              <w:rPr>
                <w:lang w:eastAsia="zh-CN"/>
              </w:rPr>
              <w:t xml:space="preserve"> in a time span between half of the expiration time and the full expiration time?</w:t>
            </w:r>
          </w:p>
          <w:p w14:paraId="1D0A766E" w14:textId="77777777" w:rsidR="00367B42" w:rsidRPr="00613175" w:rsidRDefault="00367B42">
            <w:pPr>
              <w:pStyle w:val="TAL"/>
              <w:rPr>
                <w:lang w:eastAsia="zh-CN"/>
              </w:rPr>
            </w:pPr>
            <w:r w:rsidRPr="00613175">
              <w:rPr>
                <w:lang w:eastAsia="zh-CN"/>
              </w:rPr>
              <w:t>(Note: in this test case, the re-registration time is set to an untypically short value of 30 seconds. As there are no requirements on the duration of a re-registration procedure it is only checked that the re-registration procedure starts between half of the expiration time and the full expiration time.)</w:t>
            </w:r>
          </w:p>
        </w:tc>
        <w:tc>
          <w:tcPr>
            <w:tcW w:w="982" w:type="dxa"/>
            <w:tcBorders>
              <w:top w:val="single" w:sz="4" w:space="0" w:color="auto"/>
              <w:left w:val="single" w:sz="4" w:space="0" w:color="auto"/>
              <w:bottom w:val="single" w:sz="4" w:space="0" w:color="auto"/>
              <w:right w:val="single" w:sz="4" w:space="0" w:color="auto"/>
            </w:tcBorders>
            <w:hideMark/>
          </w:tcPr>
          <w:p w14:paraId="356E250A" w14:textId="77777777" w:rsidR="00367B42" w:rsidRPr="00613175" w:rsidRDefault="00367B42">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5D8FCA9F" w14:textId="77777777" w:rsidR="00367B42" w:rsidRPr="00613175" w:rsidRDefault="00367B42">
            <w:pPr>
              <w:pStyle w:val="TAL"/>
              <w:rPr>
                <w:lang w:eastAsia="zh-CN"/>
              </w:rPr>
            </w:pPr>
            <w:r w:rsidRPr="00613175">
              <w:rPr>
                <w:lang w:eastAsia="zh-CN"/>
              </w:rPr>
              <w:t>REGISTER</w:t>
            </w:r>
          </w:p>
        </w:tc>
        <w:tc>
          <w:tcPr>
            <w:tcW w:w="563" w:type="dxa"/>
            <w:tcBorders>
              <w:top w:val="single" w:sz="4" w:space="0" w:color="auto"/>
              <w:left w:val="single" w:sz="4" w:space="0" w:color="auto"/>
              <w:bottom w:val="single" w:sz="4" w:space="0" w:color="auto"/>
              <w:right w:val="single" w:sz="4" w:space="0" w:color="auto"/>
            </w:tcBorders>
            <w:hideMark/>
          </w:tcPr>
          <w:p w14:paraId="705D155E" w14:textId="77777777" w:rsidR="00367B42" w:rsidRPr="00613175" w:rsidRDefault="00367B42">
            <w:pPr>
              <w:pStyle w:val="TAC"/>
              <w:rPr>
                <w:lang w:eastAsia="zh-CN"/>
              </w:rPr>
            </w:pPr>
            <w:r w:rsidRPr="00613175">
              <w:rPr>
                <w:lang w:eastAsia="zh-CN"/>
              </w:rPr>
              <w:t>2</w:t>
            </w:r>
          </w:p>
        </w:tc>
        <w:tc>
          <w:tcPr>
            <w:tcW w:w="842" w:type="dxa"/>
            <w:tcBorders>
              <w:top w:val="single" w:sz="4" w:space="0" w:color="auto"/>
              <w:left w:val="single" w:sz="4" w:space="0" w:color="auto"/>
              <w:bottom w:val="single" w:sz="4" w:space="0" w:color="auto"/>
              <w:right w:val="single" w:sz="4" w:space="0" w:color="auto"/>
            </w:tcBorders>
            <w:hideMark/>
          </w:tcPr>
          <w:p w14:paraId="3E09AEA9" w14:textId="77777777" w:rsidR="00367B42" w:rsidRPr="00613175" w:rsidRDefault="00367B42">
            <w:pPr>
              <w:pStyle w:val="TAC"/>
              <w:rPr>
                <w:lang w:eastAsia="zh-CN"/>
              </w:rPr>
            </w:pPr>
            <w:r w:rsidRPr="00613175">
              <w:rPr>
                <w:lang w:eastAsia="zh-CN"/>
              </w:rPr>
              <w:t>P</w:t>
            </w:r>
          </w:p>
        </w:tc>
      </w:tr>
      <w:tr w:rsidR="00367B42" w:rsidRPr="00613175" w14:paraId="0A1C9068"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4E13D917" w14:textId="77777777" w:rsidR="00367B42" w:rsidRPr="00613175" w:rsidRDefault="00367B42">
            <w:pPr>
              <w:pStyle w:val="TAC"/>
              <w:rPr>
                <w:lang w:eastAsia="zh-CN"/>
              </w:rPr>
            </w:pPr>
            <w:r w:rsidRPr="00613175">
              <w:rPr>
                <w:lang w:eastAsia="zh-CN"/>
              </w:rPr>
              <w:t>11</w:t>
            </w:r>
          </w:p>
        </w:tc>
        <w:tc>
          <w:tcPr>
            <w:tcW w:w="4026" w:type="dxa"/>
            <w:tcBorders>
              <w:top w:val="single" w:sz="4" w:space="0" w:color="auto"/>
              <w:left w:val="single" w:sz="4" w:space="0" w:color="auto"/>
              <w:bottom w:val="single" w:sz="4" w:space="0" w:color="auto"/>
              <w:right w:val="single" w:sz="4" w:space="0" w:color="auto"/>
            </w:tcBorders>
            <w:hideMark/>
          </w:tcPr>
          <w:p w14:paraId="6A7C32BA" w14:textId="77777777" w:rsidR="00367B42" w:rsidRPr="00613175" w:rsidRDefault="00367B42">
            <w:pPr>
              <w:pStyle w:val="TAL"/>
              <w:rPr>
                <w:lang w:eastAsia="zh-CN"/>
              </w:rPr>
            </w:pPr>
            <w:r w:rsidRPr="00613175">
              <w:rPr>
                <w:lang w:eastAsia="zh-CN"/>
              </w:rPr>
              <w:t>The SS responds with a valid authentication challenge and security mechanisms supported by the network.</w:t>
            </w:r>
          </w:p>
        </w:tc>
        <w:tc>
          <w:tcPr>
            <w:tcW w:w="982" w:type="dxa"/>
            <w:tcBorders>
              <w:top w:val="single" w:sz="4" w:space="0" w:color="auto"/>
              <w:left w:val="single" w:sz="4" w:space="0" w:color="auto"/>
              <w:bottom w:val="single" w:sz="4" w:space="0" w:color="auto"/>
              <w:right w:val="single" w:sz="4" w:space="0" w:color="auto"/>
            </w:tcBorders>
            <w:hideMark/>
          </w:tcPr>
          <w:p w14:paraId="39B2EE93" w14:textId="77777777" w:rsidR="00367B42" w:rsidRPr="00613175" w:rsidRDefault="00367B42">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2077518D" w14:textId="77777777" w:rsidR="00367B42" w:rsidRPr="00613175" w:rsidRDefault="00367B42">
            <w:pPr>
              <w:pStyle w:val="TAL"/>
              <w:rPr>
                <w:lang w:eastAsia="zh-CN"/>
              </w:rPr>
            </w:pPr>
            <w:r w:rsidRPr="00613175">
              <w:rPr>
                <w:lang w:eastAsia="zh-CN"/>
              </w:rPr>
              <w:t>401 Unauthorized</w:t>
            </w:r>
          </w:p>
        </w:tc>
        <w:tc>
          <w:tcPr>
            <w:tcW w:w="563" w:type="dxa"/>
            <w:tcBorders>
              <w:top w:val="single" w:sz="4" w:space="0" w:color="auto"/>
              <w:left w:val="single" w:sz="4" w:space="0" w:color="auto"/>
              <w:bottom w:val="single" w:sz="4" w:space="0" w:color="auto"/>
              <w:right w:val="single" w:sz="4" w:space="0" w:color="auto"/>
            </w:tcBorders>
            <w:hideMark/>
          </w:tcPr>
          <w:p w14:paraId="1C804107"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7F4B62DC" w14:textId="77777777" w:rsidR="00367B42" w:rsidRPr="00613175" w:rsidRDefault="00367B42">
            <w:pPr>
              <w:pStyle w:val="TAC"/>
              <w:rPr>
                <w:lang w:eastAsia="zh-CN"/>
              </w:rPr>
            </w:pPr>
            <w:r w:rsidRPr="00613175">
              <w:rPr>
                <w:lang w:eastAsia="zh-CN"/>
              </w:rPr>
              <w:t>-</w:t>
            </w:r>
          </w:p>
        </w:tc>
      </w:tr>
      <w:tr w:rsidR="00367B42" w:rsidRPr="00613175" w14:paraId="70F780CC"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04DC8A46" w14:textId="77777777" w:rsidR="00367B42" w:rsidRPr="00613175" w:rsidRDefault="00367B42">
            <w:pPr>
              <w:pStyle w:val="TAC"/>
              <w:rPr>
                <w:lang w:eastAsia="zh-CN"/>
              </w:rPr>
            </w:pPr>
            <w:r w:rsidRPr="00613175">
              <w:rPr>
                <w:lang w:eastAsia="zh-CN"/>
              </w:rPr>
              <w:t>12</w:t>
            </w:r>
          </w:p>
        </w:tc>
        <w:tc>
          <w:tcPr>
            <w:tcW w:w="4026" w:type="dxa"/>
            <w:tcBorders>
              <w:top w:val="single" w:sz="4" w:space="0" w:color="auto"/>
              <w:left w:val="single" w:sz="4" w:space="0" w:color="auto"/>
              <w:bottom w:val="single" w:sz="4" w:space="0" w:color="auto"/>
              <w:right w:val="single" w:sz="4" w:space="0" w:color="auto"/>
            </w:tcBorders>
            <w:hideMark/>
          </w:tcPr>
          <w:p w14:paraId="1BB16484" w14:textId="77777777" w:rsidR="00367B42" w:rsidRPr="00613175" w:rsidRDefault="00367B42">
            <w:pPr>
              <w:pStyle w:val="TAL"/>
              <w:rPr>
                <w:lang w:eastAsia="zh-CN"/>
              </w:rPr>
            </w:pPr>
            <w:r w:rsidRPr="00613175">
              <w:rPr>
                <w:lang w:eastAsia="zh-CN"/>
              </w:rPr>
              <w:t>Check: Does the UE complete the security negotiation procedures, set up a new temporary set of SAs and uses those for sending another REGISTER?</w:t>
            </w:r>
          </w:p>
        </w:tc>
        <w:tc>
          <w:tcPr>
            <w:tcW w:w="982" w:type="dxa"/>
            <w:tcBorders>
              <w:top w:val="single" w:sz="4" w:space="0" w:color="auto"/>
              <w:left w:val="single" w:sz="4" w:space="0" w:color="auto"/>
              <w:bottom w:val="single" w:sz="4" w:space="0" w:color="auto"/>
              <w:right w:val="single" w:sz="4" w:space="0" w:color="auto"/>
            </w:tcBorders>
            <w:hideMark/>
          </w:tcPr>
          <w:p w14:paraId="7F69E18F" w14:textId="77777777" w:rsidR="00367B42" w:rsidRPr="00613175" w:rsidRDefault="00367B42">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1BFF2157" w14:textId="77777777" w:rsidR="00367B42" w:rsidRPr="00613175" w:rsidRDefault="00367B42">
            <w:pPr>
              <w:pStyle w:val="TAL"/>
              <w:rPr>
                <w:lang w:eastAsia="zh-CN"/>
              </w:rPr>
            </w:pPr>
            <w:r w:rsidRPr="00613175">
              <w:rPr>
                <w:lang w:eastAsia="zh-CN"/>
              </w:rPr>
              <w:t>REGISTER</w:t>
            </w:r>
          </w:p>
        </w:tc>
        <w:tc>
          <w:tcPr>
            <w:tcW w:w="563" w:type="dxa"/>
            <w:tcBorders>
              <w:top w:val="single" w:sz="4" w:space="0" w:color="auto"/>
              <w:left w:val="single" w:sz="4" w:space="0" w:color="auto"/>
              <w:bottom w:val="single" w:sz="4" w:space="0" w:color="auto"/>
              <w:right w:val="single" w:sz="4" w:space="0" w:color="auto"/>
            </w:tcBorders>
            <w:hideMark/>
          </w:tcPr>
          <w:p w14:paraId="25AEB9C9" w14:textId="77777777" w:rsidR="00367B42" w:rsidRPr="00613175" w:rsidRDefault="00367B42">
            <w:pPr>
              <w:pStyle w:val="TAC"/>
              <w:rPr>
                <w:lang w:eastAsia="zh-CN"/>
              </w:rPr>
            </w:pPr>
            <w:r w:rsidRPr="00613175">
              <w:rPr>
                <w:lang w:eastAsia="zh-CN"/>
              </w:rPr>
              <w:t>2</w:t>
            </w:r>
          </w:p>
        </w:tc>
        <w:tc>
          <w:tcPr>
            <w:tcW w:w="842" w:type="dxa"/>
            <w:tcBorders>
              <w:top w:val="single" w:sz="4" w:space="0" w:color="auto"/>
              <w:left w:val="single" w:sz="4" w:space="0" w:color="auto"/>
              <w:bottom w:val="single" w:sz="4" w:space="0" w:color="auto"/>
              <w:right w:val="single" w:sz="4" w:space="0" w:color="auto"/>
            </w:tcBorders>
            <w:hideMark/>
          </w:tcPr>
          <w:p w14:paraId="3B1A09D2" w14:textId="77777777" w:rsidR="00367B42" w:rsidRPr="00613175" w:rsidRDefault="00367B42">
            <w:pPr>
              <w:pStyle w:val="TAC"/>
              <w:rPr>
                <w:lang w:eastAsia="zh-CN"/>
              </w:rPr>
            </w:pPr>
            <w:r w:rsidRPr="00613175">
              <w:rPr>
                <w:lang w:eastAsia="zh-CN"/>
              </w:rPr>
              <w:t>P</w:t>
            </w:r>
          </w:p>
        </w:tc>
      </w:tr>
      <w:tr w:rsidR="00367B42" w:rsidRPr="00613175" w14:paraId="0E9A286E"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62150533" w14:textId="77777777" w:rsidR="00367B42" w:rsidRPr="00613175" w:rsidRDefault="00367B42">
            <w:pPr>
              <w:pStyle w:val="TAC"/>
              <w:rPr>
                <w:lang w:eastAsia="zh-CN"/>
              </w:rPr>
            </w:pPr>
            <w:r w:rsidRPr="00613175">
              <w:rPr>
                <w:lang w:eastAsia="zh-CN"/>
              </w:rPr>
              <w:t>13</w:t>
            </w:r>
          </w:p>
        </w:tc>
        <w:tc>
          <w:tcPr>
            <w:tcW w:w="4026" w:type="dxa"/>
            <w:tcBorders>
              <w:top w:val="single" w:sz="4" w:space="0" w:color="auto"/>
              <w:left w:val="single" w:sz="4" w:space="0" w:color="auto"/>
              <w:bottom w:val="single" w:sz="4" w:space="0" w:color="auto"/>
              <w:right w:val="single" w:sz="4" w:space="0" w:color="auto"/>
            </w:tcBorders>
            <w:hideMark/>
          </w:tcPr>
          <w:p w14:paraId="5B754F5D" w14:textId="77777777" w:rsidR="00367B42" w:rsidRPr="00613175" w:rsidRDefault="00367B42">
            <w:pPr>
              <w:pStyle w:val="TAL"/>
              <w:rPr>
                <w:lang w:eastAsia="zh-CN"/>
              </w:rPr>
            </w:pPr>
            <w:r w:rsidRPr="00613175">
              <w:rPr>
                <w:lang w:eastAsia="zh-CN"/>
              </w:rPr>
              <w:t>The SS responds with 200 OK.</w:t>
            </w:r>
          </w:p>
          <w:p w14:paraId="3E729AD2" w14:textId="77777777" w:rsidR="00367B42" w:rsidRPr="00613175" w:rsidRDefault="00367B42">
            <w:pPr>
              <w:pStyle w:val="TAL"/>
              <w:rPr>
                <w:lang w:eastAsia="zh-CN"/>
              </w:rPr>
            </w:pPr>
            <w:r w:rsidRPr="00613175">
              <w:rPr>
                <w:lang w:eastAsia="zh-CN"/>
              </w:rPr>
              <w:t>(Step 4 of annex A.3)</w:t>
            </w:r>
          </w:p>
        </w:tc>
        <w:tc>
          <w:tcPr>
            <w:tcW w:w="982" w:type="dxa"/>
            <w:tcBorders>
              <w:top w:val="single" w:sz="4" w:space="0" w:color="auto"/>
              <w:left w:val="single" w:sz="4" w:space="0" w:color="auto"/>
              <w:bottom w:val="single" w:sz="4" w:space="0" w:color="auto"/>
              <w:right w:val="single" w:sz="4" w:space="0" w:color="auto"/>
            </w:tcBorders>
            <w:hideMark/>
          </w:tcPr>
          <w:p w14:paraId="4DAA43AE" w14:textId="77777777" w:rsidR="00367B42" w:rsidRPr="00613175" w:rsidRDefault="00367B42">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17F33870" w14:textId="77777777" w:rsidR="00367B42" w:rsidRPr="00613175" w:rsidRDefault="00367B42">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68C8EC70"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7F237706" w14:textId="77777777" w:rsidR="00367B42" w:rsidRPr="00613175" w:rsidRDefault="00367B42">
            <w:pPr>
              <w:pStyle w:val="TAC"/>
              <w:rPr>
                <w:lang w:eastAsia="zh-CN"/>
              </w:rPr>
            </w:pPr>
            <w:r w:rsidRPr="00613175">
              <w:rPr>
                <w:lang w:eastAsia="zh-CN"/>
              </w:rPr>
              <w:t>-</w:t>
            </w:r>
          </w:p>
        </w:tc>
      </w:tr>
      <w:tr w:rsidR="00367B42" w:rsidRPr="00613175" w14:paraId="60FACC03"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4B0DB231" w14:textId="77777777" w:rsidR="00367B42" w:rsidRPr="00613175" w:rsidRDefault="00367B42">
            <w:pPr>
              <w:pStyle w:val="TAC"/>
              <w:rPr>
                <w:lang w:eastAsia="zh-CN"/>
              </w:rPr>
            </w:pPr>
            <w:r w:rsidRPr="00613175">
              <w:rPr>
                <w:lang w:eastAsia="zh-CN"/>
              </w:rPr>
              <w:t>14</w:t>
            </w:r>
          </w:p>
        </w:tc>
        <w:tc>
          <w:tcPr>
            <w:tcW w:w="4026" w:type="dxa"/>
            <w:tcBorders>
              <w:top w:val="single" w:sz="4" w:space="0" w:color="auto"/>
              <w:left w:val="single" w:sz="4" w:space="0" w:color="auto"/>
              <w:bottom w:val="single" w:sz="4" w:space="0" w:color="auto"/>
              <w:right w:val="single" w:sz="4" w:space="0" w:color="auto"/>
            </w:tcBorders>
            <w:hideMark/>
          </w:tcPr>
          <w:p w14:paraId="6779DE69" w14:textId="77777777" w:rsidR="00367B42" w:rsidRPr="00613175" w:rsidRDefault="00367B42">
            <w:pPr>
              <w:pStyle w:val="TAL"/>
              <w:rPr>
                <w:snapToGrid w:val="0"/>
                <w:lang w:eastAsia="en-US"/>
              </w:rPr>
            </w:pPr>
            <w:r w:rsidRPr="00613175">
              <w:rPr>
                <w:snapToGrid w:val="0"/>
              </w:rPr>
              <w:t>SS sends the 200 OK for INVITE sent in step 2.</w:t>
            </w:r>
          </w:p>
          <w:p w14:paraId="49564F77" w14:textId="77777777" w:rsidR="00367B42" w:rsidRPr="00613175" w:rsidRDefault="00367B42">
            <w:pPr>
              <w:pStyle w:val="TAL"/>
              <w:rPr>
                <w:snapToGrid w:val="0"/>
              </w:rPr>
            </w:pPr>
            <w:r w:rsidRPr="00613175">
              <w:rPr>
                <w:snapToGrid w:val="0"/>
              </w:rPr>
              <w:t>(Note: 200 OK will be sent using previous socket connection before using old SA)</w:t>
            </w:r>
          </w:p>
          <w:p w14:paraId="0F336299" w14:textId="77777777" w:rsidR="00367B42" w:rsidRPr="00613175" w:rsidRDefault="00367B42">
            <w:pPr>
              <w:pStyle w:val="TAL"/>
              <w:rPr>
                <w:lang w:eastAsia="zh-CN"/>
              </w:rPr>
            </w:pPr>
            <w:r w:rsidRPr="00613175">
              <w:rPr>
                <w:snapToGrid w:val="0"/>
              </w:rPr>
              <w:t>(Step 4 of annex A.6)</w:t>
            </w:r>
          </w:p>
        </w:tc>
        <w:tc>
          <w:tcPr>
            <w:tcW w:w="982" w:type="dxa"/>
            <w:tcBorders>
              <w:top w:val="single" w:sz="4" w:space="0" w:color="auto"/>
              <w:left w:val="single" w:sz="4" w:space="0" w:color="auto"/>
              <w:bottom w:val="single" w:sz="4" w:space="0" w:color="auto"/>
              <w:right w:val="single" w:sz="4" w:space="0" w:color="auto"/>
            </w:tcBorders>
            <w:hideMark/>
          </w:tcPr>
          <w:p w14:paraId="415A3D4E" w14:textId="77777777" w:rsidR="00367B42" w:rsidRPr="00613175" w:rsidRDefault="00367B42">
            <w:pPr>
              <w:pStyle w:val="TAC"/>
              <w:rPr>
                <w:lang w:eastAsia="zh-CN"/>
              </w:rPr>
            </w:pPr>
            <w:r w:rsidRPr="00613175">
              <w:rPr>
                <w:lang w:eastAsia="zh-CN"/>
              </w:rPr>
              <w:t>&lt;--</w:t>
            </w:r>
          </w:p>
        </w:tc>
        <w:tc>
          <w:tcPr>
            <w:tcW w:w="2522" w:type="dxa"/>
            <w:tcBorders>
              <w:top w:val="single" w:sz="4" w:space="0" w:color="auto"/>
              <w:left w:val="single" w:sz="4" w:space="0" w:color="auto"/>
              <w:bottom w:val="single" w:sz="4" w:space="0" w:color="auto"/>
              <w:right w:val="single" w:sz="4" w:space="0" w:color="auto"/>
            </w:tcBorders>
            <w:hideMark/>
          </w:tcPr>
          <w:p w14:paraId="3DEEBC3E" w14:textId="77777777" w:rsidR="00367B42" w:rsidRPr="00613175" w:rsidRDefault="00367B42">
            <w:pPr>
              <w:pStyle w:val="TAL"/>
              <w:rPr>
                <w:lang w:eastAsia="zh-CN"/>
              </w:rPr>
            </w:pPr>
            <w:r w:rsidRPr="00613175">
              <w:rPr>
                <w:lang w:eastAsia="zh-CN"/>
              </w:rPr>
              <w:t>200 OK</w:t>
            </w:r>
          </w:p>
        </w:tc>
        <w:tc>
          <w:tcPr>
            <w:tcW w:w="563" w:type="dxa"/>
            <w:tcBorders>
              <w:top w:val="single" w:sz="4" w:space="0" w:color="auto"/>
              <w:left w:val="single" w:sz="4" w:space="0" w:color="auto"/>
              <w:bottom w:val="single" w:sz="4" w:space="0" w:color="auto"/>
              <w:right w:val="single" w:sz="4" w:space="0" w:color="auto"/>
            </w:tcBorders>
            <w:hideMark/>
          </w:tcPr>
          <w:p w14:paraId="0AB86760"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5F6280F9" w14:textId="77777777" w:rsidR="00367B42" w:rsidRPr="00613175" w:rsidRDefault="00367B42">
            <w:pPr>
              <w:pStyle w:val="TAC"/>
              <w:rPr>
                <w:lang w:eastAsia="zh-CN"/>
              </w:rPr>
            </w:pPr>
            <w:r w:rsidRPr="00613175">
              <w:rPr>
                <w:lang w:eastAsia="zh-CN"/>
              </w:rPr>
              <w:t>-</w:t>
            </w:r>
          </w:p>
        </w:tc>
      </w:tr>
      <w:tr w:rsidR="00367B42" w:rsidRPr="00613175" w14:paraId="34599DFC"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10717D16" w14:textId="77777777" w:rsidR="00367B42" w:rsidRPr="00613175" w:rsidRDefault="00367B42">
            <w:pPr>
              <w:pStyle w:val="TAC"/>
              <w:rPr>
                <w:lang w:eastAsia="zh-CN"/>
              </w:rPr>
            </w:pPr>
            <w:r w:rsidRPr="00613175">
              <w:rPr>
                <w:lang w:eastAsia="zh-CN"/>
              </w:rPr>
              <w:t>15</w:t>
            </w:r>
          </w:p>
        </w:tc>
        <w:tc>
          <w:tcPr>
            <w:tcW w:w="4026" w:type="dxa"/>
            <w:tcBorders>
              <w:top w:val="single" w:sz="4" w:space="0" w:color="auto"/>
              <w:left w:val="single" w:sz="4" w:space="0" w:color="auto"/>
              <w:bottom w:val="single" w:sz="4" w:space="0" w:color="auto"/>
              <w:right w:val="single" w:sz="4" w:space="0" w:color="auto"/>
            </w:tcBorders>
            <w:hideMark/>
          </w:tcPr>
          <w:p w14:paraId="6CD88157" w14:textId="77777777" w:rsidR="00367B42" w:rsidRPr="00613175" w:rsidRDefault="00367B42">
            <w:pPr>
              <w:pStyle w:val="TAL"/>
              <w:rPr>
                <w:snapToGrid w:val="0"/>
                <w:lang w:eastAsia="en-US"/>
              </w:rPr>
            </w:pPr>
            <w:r w:rsidRPr="00613175">
              <w:rPr>
                <w:snapToGrid w:val="0"/>
              </w:rPr>
              <w:t>Response from UE to confirm the dialog</w:t>
            </w:r>
          </w:p>
          <w:p w14:paraId="48E6EA54" w14:textId="77777777" w:rsidR="00367B42" w:rsidRPr="00613175" w:rsidRDefault="00367B42">
            <w:pPr>
              <w:pStyle w:val="TAL"/>
              <w:rPr>
                <w:lang w:eastAsia="zh-CN"/>
              </w:rPr>
            </w:pPr>
            <w:r w:rsidRPr="00613175">
              <w:rPr>
                <w:lang w:eastAsia="zh-CN"/>
              </w:rPr>
              <w:t>(Step 5 of annex A.6)</w:t>
            </w:r>
          </w:p>
        </w:tc>
        <w:tc>
          <w:tcPr>
            <w:tcW w:w="982" w:type="dxa"/>
            <w:tcBorders>
              <w:top w:val="single" w:sz="4" w:space="0" w:color="auto"/>
              <w:left w:val="single" w:sz="4" w:space="0" w:color="auto"/>
              <w:bottom w:val="single" w:sz="4" w:space="0" w:color="auto"/>
              <w:right w:val="single" w:sz="4" w:space="0" w:color="auto"/>
            </w:tcBorders>
            <w:hideMark/>
          </w:tcPr>
          <w:p w14:paraId="5DB87EF1" w14:textId="77777777" w:rsidR="00367B42" w:rsidRPr="00613175" w:rsidRDefault="00367B42">
            <w:pPr>
              <w:pStyle w:val="TAC"/>
              <w:rPr>
                <w:lang w:eastAsia="zh-CN"/>
              </w:rPr>
            </w:pPr>
            <w:r w:rsidRPr="00613175">
              <w:rPr>
                <w:lang w:eastAsia="zh-CN"/>
              </w:rPr>
              <w:t>--&gt;</w:t>
            </w:r>
          </w:p>
        </w:tc>
        <w:tc>
          <w:tcPr>
            <w:tcW w:w="2522" w:type="dxa"/>
            <w:tcBorders>
              <w:top w:val="single" w:sz="4" w:space="0" w:color="auto"/>
              <w:left w:val="single" w:sz="4" w:space="0" w:color="auto"/>
              <w:bottom w:val="single" w:sz="4" w:space="0" w:color="auto"/>
              <w:right w:val="single" w:sz="4" w:space="0" w:color="auto"/>
            </w:tcBorders>
            <w:hideMark/>
          </w:tcPr>
          <w:p w14:paraId="09EAC902" w14:textId="77777777" w:rsidR="00367B42" w:rsidRPr="00613175" w:rsidRDefault="00367B42">
            <w:pPr>
              <w:pStyle w:val="TAL"/>
              <w:rPr>
                <w:lang w:eastAsia="zh-CN"/>
              </w:rPr>
            </w:pPr>
            <w:r w:rsidRPr="00613175">
              <w:rPr>
                <w:lang w:eastAsia="zh-CN"/>
              </w:rPr>
              <w:t>ACK</w:t>
            </w:r>
          </w:p>
        </w:tc>
        <w:tc>
          <w:tcPr>
            <w:tcW w:w="563" w:type="dxa"/>
            <w:tcBorders>
              <w:top w:val="single" w:sz="4" w:space="0" w:color="auto"/>
              <w:left w:val="single" w:sz="4" w:space="0" w:color="auto"/>
              <w:bottom w:val="single" w:sz="4" w:space="0" w:color="auto"/>
              <w:right w:val="single" w:sz="4" w:space="0" w:color="auto"/>
            </w:tcBorders>
            <w:hideMark/>
          </w:tcPr>
          <w:p w14:paraId="0F2E02F5"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73343170" w14:textId="77777777" w:rsidR="00367B42" w:rsidRPr="00613175" w:rsidRDefault="00367B42">
            <w:pPr>
              <w:pStyle w:val="TAC"/>
              <w:rPr>
                <w:lang w:eastAsia="zh-CN"/>
              </w:rPr>
            </w:pPr>
            <w:r w:rsidRPr="00613175">
              <w:rPr>
                <w:lang w:eastAsia="zh-CN"/>
              </w:rPr>
              <w:t>-</w:t>
            </w:r>
          </w:p>
        </w:tc>
      </w:tr>
      <w:tr w:rsidR="00367B42" w:rsidRPr="00613175" w14:paraId="4C2B8DB7" w14:textId="77777777" w:rsidTr="00367B42">
        <w:trPr>
          <w:jc w:val="center"/>
        </w:trPr>
        <w:tc>
          <w:tcPr>
            <w:tcW w:w="704" w:type="dxa"/>
            <w:tcBorders>
              <w:top w:val="single" w:sz="4" w:space="0" w:color="auto"/>
              <w:left w:val="single" w:sz="4" w:space="0" w:color="auto"/>
              <w:bottom w:val="single" w:sz="4" w:space="0" w:color="auto"/>
              <w:right w:val="single" w:sz="4" w:space="0" w:color="auto"/>
            </w:tcBorders>
            <w:hideMark/>
          </w:tcPr>
          <w:p w14:paraId="6D0E8F9B" w14:textId="77777777" w:rsidR="00367B42" w:rsidRPr="00613175" w:rsidRDefault="00367B42">
            <w:pPr>
              <w:pStyle w:val="TAC"/>
              <w:rPr>
                <w:lang w:eastAsia="zh-CN"/>
              </w:rPr>
            </w:pPr>
            <w:r w:rsidRPr="00613175">
              <w:rPr>
                <w:lang w:eastAsia="zh-CN"/>
              </w:rPr>
              <w:t>16-17</w:t>
            </w:r>
          </w:p>
        </w:tc>
        <w:tc>
          <w:tcPr>
            <w:tcW w:w="4026" w:type="dxa"/>
            <w:tcBorders>
              <w:top w:val="single" w:sz="4" w:space="0" w:color="auto"/>
              <w:left w:val="single" w:sz="4" w:space="0" w:color="auto"/>
              <w:bottom w:val="single" w:sz="4" w:space="0" w:color="auto"/>
              <w:right w:val="single" w:sz="4" w:space="0" w:color="auto"/>
            </w:tcBorders>
            <w:hideMark/>
          </w:tcPr>
          <w:p w14:paraId="62A81CF3" w14:textId="77777777" w:rsidR="00367B42" w:rsidRPr="00613175" w:rsidRDefault="00367B42">
            <w:pPr>
              <w:pStyle w:val="TAL"/>
              <w:rPr>
                <w:rFonts w:eastAsia="MS Gothic"/>
                <w:lang w:eastAsia="en-US"/>
              </w:rPr>
            </w:pPr>
            <w:r w:rsidRPr="00613175">
              <w:rPr>
                <w:rFonts w:eastAsia="MS Gothic"/>
              </w:rPr>
              <w:t>The call is released by the UE</w:t>
            </w:r>
          </w:p>
          <w:p w14:paraId="666B88FE" w14:textId="77777777" w:rsidR="00367B42" w:rsidRPr="00613175" w:rsidRDefault="00367B42">
            <w:pPr>
              <w:pStyle w:val="TAL"/>
              <w:rPr>
                <w:rFonts w:eastAsia="SimSun"/>
                <w:lang w:eastAsia="zh-CN"/>
              </w:rPr>
            </w:pPr>
            <w:r w:rsidRPr="00613175">
              <w:rPr>
                <w:rFonts w:eastAsia="MS Gothic"/>
              </w:rPr>
              <w:t>(Steps 1-2 of annex A.7)</w:t>
            </w:r>
          </w:p>
        </w:tc>
        <w:tc>
          <w:tcPr>
            <w:tcW w:w="982" w:type="dxa"/>
            <w:tcBorders>
              <w:top w:val="single" w:sz="4" w:space="0" w:color="auto"/>
              <w:left w:val="single" w:sz="4" w:space="0" w:color="auto"/>
              <w:bottom w:val="single" w:sz="4" w:space="0" w:color="auto"/>
              <w:right w:val="single" w:sz="4" w:space="0" w:color="auto"/>
            </w:tcBorders>
            <w:hideMark/>
          </w:tcPr>
          <w:p w14:paraId="467355A2" w14:textId="77777777" w:rsidR="00367B42" w:rsidRPr="00613175" w:rsidRDefault="00367B42">
            <w:pPr>
              <w:pStyle w:val="TAC"/>
              <w:rPr>
                <w:lang w:eastAsia="zh-CN"/>
              </w:rPr>
            </w:pPr>
            <w:r w:rsidRPr="00613175">
              <w:rPr>
                <w:lang w:eastAsia="zh-CN"/>
              </w:rPr>
              <w:t>-</w:t>
            </w:r>
          </w:p>
        </w:tc>
        <w:tc>
          <w:tcPr>
            <w:tcW w:w="2522" w:type="dxa"/>
            <w:tcBorders>
              <w:top w:val="single" w:sz="4" w:space="0" w:color="auto"/>
              <w:left w:val="single" w:sz="4" w:space="0" w:color="auto"/>
              <w:bottom w:val="single" w:sz="4" w:space="0" w:color="auto"/>
              <w:right w:val="single" w:sz="4" w:space="0" w:color="auto"/>
            </w:tcBorders>
            <w:hideMark/>
          </w:tcPr>
          <w:p w14:paraId="51A90E21" w14:textId="77777777" w:rsidR="00367B42" w:rsidRPr="00613175" w:rsidRDefault="00367B42">
            <w:pPr>
              <w:pStyle w:val="TAL"/>
              <w:rPr>
                <w:lang w:eastAsia="zh-CN"/>
              </w:rPr>
            </w:pPr>
            <w:r w:rsidRPr="00613175">
              <w:rPr>
                <w:lang w:eastAsia="zh-CN"/>
              </w:rPr>
              <w:t>-</w:t>
            </w:r>
          </w:p>
        </w:tc>
        <w:tc>
          <w:tcPr>
            <w:tcW w:w="563" w:type="dxa"/>
            <w:tcBorders>
              <w:top w:val="single" w:sz="4" w:space="0" w:color="auto"/>
              <w:left w:val="single" w:sz="4" w:space="0" w:color="auto"/>
              <w:bottom w:val="single" w:sz="4" w:space="0" w:color="auto"/>
              <w:right w:val="single" w:sz="4" w:space="0" w:color="auto"/>
            </w:tcBorders>
            <w:hideMark/>
          </w:tcPr>
          <w:p w14:paraId="5D8FDF81" w14:textId="77777777" w:rsidR="00367B42" w:rsidRPr="00613175" w:rsidRDefault="00367B42">
            <w:pPr>
              <w:pStyle w:val="TAC"/>
              <w:rPr>
                <w:lang w:eastAsia="zh-CN"/>
              </w:rPr>
            </w:pPr>
            <w:r w:rsidRPr="00613175">
              <w:rPr>
                <w:lang w:eastAsia="zh-CN"/>
              </w:rPr>
              <w:t>-</w:t>
            </w:r>
          </w:p>
        </w:tc>
        <w:tc>
          <w:tcPr>
            <w:tcW w:w="842" w:type="dxa"/>
            <w:tcBorders>
              <w:top w:val="single" w:sz="4" w:space="0" w:color="auto"/>
              <w:left w:val="single" w:sz="4" w:space="0" w:color="auto"/>
              <w:bottom w:val="single" w:sz="4" w:space="0" w:color="auto"/>
              <w:right w:val="single" w:sz="4" w:space="0" w:color="auto"/>
            </w:tcBorders>
            <w:hideMark/>
          </w:tcPr>
          <w:p w14:paraId="737E37B2" w14:textId="77777777" w:rsidR="00367B42" w:rsidRPr="00613175" w:rsidRDefault="00367B42">
            <w:pPr>
              <w:pStyle w:val="TAC"/>
              <w:rPr>
                <w:lang w:eastAsia="zh-CN"/>
              </w:rPr>
            </w:pPr>
            <w:r w:rsidRPr="00613175">
              <w:rPr>
                <w:lang w:eastAsia="zh-CN"/>
              </w:rPr>
              <w:t>-</w:t>
            </w:r>
          </w:p>
        </w:tc>
      </w:tr>
    </w:tbl>
    <w:p w14:paraId="1DB3A415" w14:textId="77777777" w:rsidR="00367B42" w:rsidRPr="00613175" w:rsidRDefault="00367B42" w:rsidP="00367B42">
      <w:pPr>
        <w:pStyle w:val="H6"/>
        <w:rPr>
          <w:lang w:eastAsia="en-US"/>
        </w:rPr>
      </w:pPr>
      <w:r w:rsidRPr="00613175">
        <w:t>10.13.3.3</w:t>
      </w:r>
      <w:r w:rsidRPr="00613175">
        <w:tab/>
        <w:t>Specific message contents</w:t>
      </w:r>
    </w:p>
    <w:p w14:paraId="0FAA6FF5" w14:textId="77777777" w:rsidR="00367B42" w:rsidRPr="00613175" w:rsidRDefault="00367B42" w:rsidP="00367B42">
      <w:pPr>
        <w:pStyle w:val="TH"/>
      </w:pPr>
      <w:r w:rsidRPr="00613175">
        <w:t>Table 10.13.3.3-1: 200 OK for REGISTER (step 5, table 10.13.3.2-1)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1"/>
        <w:gridCol w:w="878"/>
        <w:gridCol w:w="4793"/>
        <w:gridCol w:w="749"/>
        <w:gridCol w:w="1439"/>
      </w:tblGrid>
      <w:tr w:rsidR="00367B42" w:rsidRPr="00613175" w14:paraId="41C9DDEB" w14:textId="77777777" w:rsidTr="00367B4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1895B192" w14:textId="77777777" w:rsidR="00367B42" w:rsidRPr="00613175" w:rsidRDefault="00367B42">
            <w:pPr>
              <w:pStyle w:val="TAL"/>
              <w:rPr>
                <w:rFonts w:cs="Arial"/>
              </w:rPr>
            </w:pPr>
            <w:r w:rsidRPr="00613175">
              <w:t>Derivation Path: TS 34.229-1 [2], A.1.3, Condition A3</w:t>
            </w:r>
          </w:p>
        </w:tc>
      </w:tr>
      <w:tr w:rsidR="00367B42" w:rsidRPr="00613175" w14:paraId="68C196EC"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78535CD4" w14:textId="77777777" w:rsidR="00367B42" w:rsidRPr="00613175" w:rsidRDefault="00367B42">
            <w:pPr>
              <w:pStyle w:val="TAH"/>
            </w:pPr>
            <w:r w:rsidRPr="00613175">
              <w:t>Header/param</w:t>
            </w:r>
          </w:p>
        </w:tc>
        <w:tc>
          <w:tcPr>
            <w:tcW w:w="878" w:type="dxa"/>
            <w:tcBorders>
              <w:top w:val="single" w:sz="4" w:space="0" w:color="auto"/>
              <w:left w:val="single" w:sz="4" w:space="0" w:color="auto"/>
              <w:bottom w:val="single" w:sz="4" w:space="0" w:color="auto"/>
              <w:right w:val="single" w:sz="4" w:space="0" w:color="auto"/>
            </w:tcBorders>
            <w:hideMark/>
          </w:tcPr>
          <w:p w14:paraId="311D36C4" w14:textId="77777777" w:rsidR="00367B42" w:rsidRPr="00613175" w:rsidRDefault="00367B42">
            <w:pPr>
              <w:pStyle w:val="TAH"/>
            </w:pPr>
            <w:r w:rsidRPr="00613175">
              <w:t>Cond</w:t>
            </w:r>
          </w:p>
        </w:tc>
        <w:tc>
          <w:tcPr>
            <w:tcW w:w="4795" w:type="dxa"/>
            <w:tcBorders>
              <w:top w:val="single" w:sz="4" w:space="0" w:color="auto"/>
              <w:left w:val="single" w:sz="4" w:space="0" w:color="auto"/>
              <w:bottom w:val="single" w:sz="4" w:space="0" w:color="auto"/>
              <w:right w:val="single" w:sz="4" w:space="0" w:color="auto"/>
            </w:tcBorders>
            <w:hideMark/>
          </w:tcPr>
          <w:p w14:paraId="48CAB985" w14:textId="77777777" w:rsidR="00367B42" w:rsidRPr="00613175" w:rsidRDefault="00367B42">
            <w:pPr>
              <w:pStyle w:val="TAH"/>
            </w:pPr>
            <w:r w:rsidRPr="00613175">
              <w:t>Value/remark</w:t>
            </w:r>
          </w:p>
        </w:tc>
        <w:tc>
          <w:tcPr>
            <w:tcW w:w="749" w:type="dxa"/>
            <w:tcBorders>
              <w:top w:val="single" w:sz="4" w:space="0" w:color="auto"/>
              <w:left w:val="single" w:sz="4" w:space="0" w:color="auto"/>
              <w:bottom w:val="single" w:sz="4" w:space="0" w:color="auto"/>
              <w:right w:val="single" w:sz="4" w:space="0" w:color="auto"/>
            </w:tcBorders>
            <w:hideMark/>
          </w:tcPr>
          <w:p w14:paraId="243C05A0" w14:textId="77777777" w:rsidR="00367B42" w:rsidRPr="00613175" w:rsidRDefault="00367B42">
            <w:pPr>
              <w:pStyle w:val="TAH"/>
            </w:pPr>
            <w:r w:rsidRPr="00613175">
              <w:t>Rel</w:t>
            </w:r>
          </w:p>
        </w:tc>
        <w:tc>
          <w:tcPr>
            <w:tcW w:w="1440" w:type="dxa"/>
            <w:tcBorders>
              <w:top w:val="single" w:sz="4" w:space="0" w:color="auto"/>
              <w:left w:val="single" w:sz="4" w:space="0" w:color="auto"/>
              <w:bottom w:val="single" w:sz="4" w:space="0" w:color="auto"/>
              <w:right w:val="single" w:sz="4" w:space="0" w:color="auto"/>
            </w:tcBorders>
            <w:hideMark/>
          </w:tcPr>
          <w:p w14:paraId="2DB08A97" w14:textId="77777777" w:rsidR="00367B42" w:rsidRPr="00613175" w:rsidRDefault="00367B42">
            <w:pPr>
              <w:pStyle w:val="TAH"/>
            </w:pPr>
            <w:r w:rsidRPr="00613175">
              <w:t>Reference</w:t>
            </w:r>
          </w:p>
        </w:tc>
      </w:tr>
      <w:tr w:rsidR="00367B42" w:rsidRPr="00613175" w14:paraId="714829BC" w14:textId="77777777" w:rsidTr="00367B42">
        <w:trPr>
          <w:jc w:val="center"/>
        </w:trPr>
        <w:tc>
          <w:tcPr>
            <w:tcW w:w="1772" w:type="dxa"/>
            <w:tcBorders>
              <w:top w:val="single" w:sz="4" w:space="0" w:color="auto"/>
              <w:left w:val="single" w:sz="4" w:space="0" w:color="auto"/>
              <w:bottom w:val="nil"/>
              <w:right w:val="single" w:sz="4" w:space="0" w:color="auto"/>
            </w:tcBorders>
            <w:hideMark/>
          </w:tcPr>
          <w:p w14:paraId="65C7D44B" w14:textId="77777777" w:rsidR="00367B42" w:rsidRPr="00613175" w:rsidRDefault="00367B42">
            <w:pPr>
              <w:pStyle w:val="TAL"/>
              <w:rPr>
                <w:b/>
                <w:lang w:eastAsia="zh-CN"/>
              </w:rPr>
            </w:pPr>
            <w:r w:rsidRPr="00613175">
              <w:rPr>
                <w:b/>
              </w:rPr>
              <w:t>Contact</w:t>
            </w:r>
          </w:p>
        </w:tc>
        <w:tc>
          <w:tcPr>
            <w:tcW w:w="878" w:type="dxa"/>
            <w:tcBorders>
              <w:top w:val="single" w:sz="4" w:space="0" w:color="auto"/>
              <w:left w:val="single" w:sz="4" w:space="0" w:color="auto"/>
              <w:bottom w:val="nil"/>
              <w:right w:val="single" w:sz="4" w:space="0" w:color="auto"/>
            </w:tcBorders>
          </w:tcPr>
          <w:p w14:paraId="3E28250D" w14:textId="77777777" w:rsidR="00367B42" w:rsidRPr="00613175" w:rsidRDefault="00367B42">
            <w:pPr>
              <w:pStyle w:val="TAH"/>
              <w:rPr>
                <w:lang w:eastAsia="en-US"/>
              </w:rPr>
            </w:pPr>
          </w:p>
        </w:tc>
        <w:tc>
          <w:tcPr>
            <w:tcW w:w="4795" w:type="dxa"/>
            <w:tcBorders>
              <w:top w:val="single" w:sz="4" w:space="0" w:color="auto"/>
              <w:left w:val="single" w:sz="4" w:space="0" w:color="auto"/>
              <w:bottom w:val="nil"/>
              <w:right w:val="single" w:sz="4" w:space="0" w:color="auto"/>
            </w:tcBorders>
          </w:tcPr>
          <w:p w14:paraId="25223B77" w14:textId="77777777" w:rsidR="00367B42" w:rsidRPr="00613175" w:rsidRDefault="00367B42">
            <w:pPr>
              <w:pStyle w:val="TAL"/>
              <w:rPr>
                <w:b/>
              </w:rPr>
            </w:pPr>
          </w:p>
        </w:tc>
        <w:tc>
          <w:tcPr>
            <w:tcW w:w="749" w:type="dxa"/>
            <w:tcBorders>
              <w:top w:val="single" w:sz="4" w:space="0" w:color="auto"/>
              <w:left w:val="single" w:sz="4" w:space="0" w:color="auto"/>
              <w:bottom w:val="nil"/>
              <w:right w:val="single" w:sz="4" w:space="0" w:color="auto"/>
            </w:tcBorders>
          </w:tcPr>
          <w:p w14:paraId="2D50129B" w14:textId="77777777" w:rsidR="00367B42" w:rsidRPr="00613175" w:rsidRDefault="00367B42">
            <w:pPr>
              <w:pStyle w:val="TAH"/>
            </w:pPr>
          </w:p>
        </w:tc>
        <w:tc>
          <w:tcPr>
            <w:tcW w:w="1440" w:type="dxa"/>
            <w:tcBorders>
              <w:top w:val="single" w:sz="4" w:space="0" w:color="auto"/>
              <w:left w:val="single" w:sz="4" w:space="0" w:color="auto"/>
              <w:bottom w:val="nil"/>
              <w:right w:val="single" w:sz="4" w:space="0" w:color="auto"/>
            </w:tcBorders>
          </w:tcPr>
          <w:p w14:paraId="73E69DFF" w14:textId="77777777" w:rsidR="00367B42" w:rsidRPr="00613175" w:rsidRDefault="00367B42">
            <w:pPr>
              <w:pStyle w:val="TAH"/>
            </w:pPr>
          </w:p>
        </w:tc>
      </w:tr>
      <w:tr w:rsidR="00367B42" w:rsidRPr="00613175" w14:paraId="2376AE40" w14:textId="77777777" w:rsidTr="00367B42">
        <w:trPr>
          <w:jc w:val="center"/>
        </w:trPr>
        <w:tc>
          <w:tcPr>
            <w:tcW w:w="1772" w:type="dxa"/>
            <w:tcBorders>
              <w:top w:val="nil"/>
              <w:left w:val="single" w:sz="4" w:space="0" w:color="auto"/>
              <w:bottom w:val="single" w:sz="4" w:space="0" w:color="auto"/>
              <w:right w:val="single" w:sz="4" w:space="0" w:color="auto"/>
            </w:tcBorders>
            <w:hideMark/>
          </w:tcPr>
          <w:p w14:paraId="7875F2ED" w14:textId="77777777" w:rsidR="00367B42" w:rsidRPr="00613175" w:rsidRDefault="00367B42">
            <w:pPr>
              <w:pStyle w:val="TAL"/>
            </w:pPr>
            <w:r w:rsidRPr="00613175">
              <w:tab/>
              <w:t>expires</w:t>
            </w:r>
          </w:p>
        </w:tc>
        <w:tc>
          <w:tcPr>
            <w:tcW w:w="878" w:type="dxa"/>
            <w:tcBorders>
              <w:top w:val="nil"/>
              <w:left w:val="single" w:sz="4" w:space="0" w:color="auto"/>
              <w:bottom w:val="single" w:sz="4" w:space="0" w:color="auto"/>
              <w:right w:val="single" w:sz="4" w:space="0" w:color="auto"/>
            </w:tcBorders>
          </w:tcPr>
          <w:p w14:paraId="5FF56203" w14:textId="77777777" w:rsidR="00367B42" w:rsidRPr="00613175" w:rsidRDefault="00367B42">
            <w:pPr>
              <w:pStyle w:val="TAH"/>
            </w:pPr>
          </w:p>
        </w:tc>
        <w:tc>
          <w:tcPr>
            <w:tcW w:w="4795" w:type="dxa"/>
            <w:tcBorders>
              <w:top w:val="nil"/>
              <w:left w:val="single" w:sz="4" w:space="0" w:color="auto"/>
              <w:bottom w:val="single" w:sz="4" w:space="0" w:color="auto"/>
              <w:right w:val="single" w:sz="4" w:space="0" w:color="auto"/>
            </w:tcBorders>
            <w:hideMark/>
          </w:tcPr>
          <w:p w14:paraId="63BDE6ED" w14:textId="77777777" w:rsidR="00367B42" w:rsidRPr="00613175" w:rsidRDefault="00367B42">
            <w:pPr>
              <w:pStyle w:val="TAL"/>
              <w:rPr>
                <w:lang w:eastAsia="zh-CN"/>
              </w:rPr>
            </w:pPr>
            <w:r w:rsidRPr="00613175">
              <w:rPr>
                <w:lang w:eastAsia="zh-CN"/>
              </w:rPr>
              <w:t>10</w:t>
            </w:r>
          </w:p>
        </w:tc>
        <w:tc>
          <w:tcPr>
            <w:tcW w:w="749" w:type="dxa"/>
            <w:tcBorders>
              <w:top w:val="nil"/>
              <w:left w:val="single" w:sz="4" w:space="0" w:color="auto"/>
              <w:bottom w:val="single" w:sz="4" w:space="0" w:color="auto"/>
              <w:right w:val="single" w:sz="4" w:space="0" w:color="auto"/>
            </w:tcBorders>
          </w:tcPr>
          <w:p w14:paraId="07510A23" w14:textId="77777777" w:rsidR="00367B42" w:rsidRPr="00613175" w:rsidRDefault="00367B42">
            <w:pPr>
              <w:pStyle w:val="TAH"/>
              <w:rPr>
                <w:lang w:eastAsia="en-US"/>
              </w:rPr>
            </w:pPr>
          </w:p>
        </w:tc>
        <w:tc>
          <w:tcPr>
            <w:tcW w:w="1440" w:type="dxa"/>
            <w:tcBorders>
              <w:top w:val="nil"/>
              <w:left w:val="single" w:sz="4" w:space="0" w:color="auto"/>
              <w:bottom w:val="single" w:sz="4" w:space="0" w:color="auto"/>
              <w:right w:val="single" w:sz="4" w:space="0" w:color="auto"/>
            </w:tcBorders>
          </w:tcPr>
          <w:p w14:paraId="4AFE93BE" w14:textId="77777777" w:rsidR="00367B42" w:rsidRPr="00613175" w:rsidRDefault="00367B42">
            <w:pPr>
              <w:pStyle w:val="TAH"/>
            </w:pPr>
          </w:p>
        </w:tc>
      </w:tr>
    </w:tbl>
    <w:p w14:paraId="1B079901" w14:textId="77777777" w:rsidR="00367B42" w:rsidRPr="00613175" w:rsidRDefault="00367B42" w:rsidP="00367B42">
      <w:pPr>
        <w:rPr>
          <w:lang w:eastAsia="en-US"/>
        </w:rPr>
      </w:pPr>
    </w:p>
    <w:p w14:paraId="0D858758" w14:textId="77777777" w:rsidR="00367B42" w:rsidRPr="00613175" w:rsidRDefault="00367B42" w:rsidP="00367B42">
      <w:pPr>
        <w:pStyle w:val="TH"/>
      </w:pPr>
      <w:r w:rsidRPr="00613175">
        <w:t>Table 10.13.3.3-2: REGISTER (step 9, table 10.13.3.2-1)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0"/>
        <w:gridCol w:w="775"/>
        <w:gridCol w:w="5384"/>
        <w:gridCol w:w="567"/>
        <w:gridCol w:w="1134"/>
      </w:tblGrid>
      <w:tr w:rsidR="00367B42" w:rsidRPr="00613175" w14:paraId="37C790EE" w14:textId="77777777" w:rsidTr="00367B4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56A5F57D" w14:textId="77777777" w:rsidR="00367B42" w:rsidRPr="00613175" w:rsidRDefault="00367B42">
            <w:pPr>
              <w:pStyle w:val="TAL"/>
              <w:rPr>
                <w:rFonts w:cs="Arial"/>
              </w:rPr>
            </w:pPr>
            <w:r w:rsidRPr="00613175">
              <w:t>Derivation Path: TS 34.229-1 [2], A.1.1, Conditions A2 and A32</w:t>
            </w:r>
          </w:p>
        </w:tc>
      </w:tr>
      <w:tr w:rsidR="00367B42" w:rsidRPr="00613175" w14:paraId="3B7C09EF"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7E0FD01A" w14:textId="77777777" w:rsidR="00367B42" w:rsidRPr="00613175" w:rsidRDefault="00367B42">
            <w:pPr>
              <w:pStyle w:val="TAH"/>
            </w:pPr>
            <w:r w:rsidRPr="00613175">
              <w:t>Header/param</w:t>
            </w:r>
          </w:p>
        </w:tc>
        <w:tc>
          <w:tcPr>
            <w:tcW w:w="775" w:type="dxa"/>
            <w:tcBorders>
              <w:top w:val="single" w:sz="4" w:space="0" w:color="auto"/>
              <w:left w:val="single" w:sz="4" w:space="0" w:color="auto"/>
              <w:bottom w:val="single" w:sz="4" w:space="0" w:color="auto"/>
              <w:right w:val="single" w:sz="4" w:space="0" w:color="auto"/>
            </w:tcBorders>
            <w:hideMark/>
          </w:tcPr>
          <w:p w14:paraId="3FAF66E3" w14:textId="77777777" w:rsidR="00367B42" w:rsidRPr="00613175" w:rsidRDefault="00367B42">
            <w:pPr>
              <w:pStyle w:val="TAH"/>
            </w:pPr>
            <w:r w:rsidRPr="00613175">
              <w:t>Cond</w:t>
            </w:r>
          </w:p>
        </w:tc>
        <w:tc>
          <w:tcPr>
            <w:tcW w:w="5386" w:type="dxa"/>
            <w:tcBorders>
              <w:top w:val="single" w:sz="4" w:space="0" w:color="auto"/>
              <w:left w:val="single" w:sz="4" w:space="0" w:color="auto"/>
              <w:bottom w:val="single" w:sz="4" w:space="0" w:color="auto"/>
              <w:right w:val="single" w:sz="4" w:space="0" w:color="auto"/>
            </w:tcBorders>
            <w:hideMark/>
          </w:tcPr>
          <w:p w14:paraId="470AEC9A" w14:textId="77777777" w:rsidR="00367B42" w:rsidRPr="00613175" w:rsidRDefault="00367B42">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0923BD7F" w14:textId="77777777" w:rsidR="00367B42" w:rsidRPr="00613175" w:rsidRDefault="00367B42">
            <w:pPr>
              <w:pStyle w:val="TAH"/>
            </w:pPr>
            <w:r w:rsidRPr="00613175">
              <w:t>Rel</w:t>
            </w:r>
          </w:p>
        </w:tc>
        <w:tc>
          <w:tcPr>
            <w:tcW w:w="1134" w:type="dxa"/>
            <w:tcBorders>
              <w:top w:val="single" w:sz="4" w:space="0" w:color="auto"/>
              <w:left w:val="single" w:sz="4" w:space="0" w:color="auto"/>
              <w:bottom w:val="single" w:sz="4" w:space="0" w:color="auto"/>
              <w:right w:val="single" w:sz="4" w:space="0" w:color="auto"/>
            </w:tcBorders>
            <w:hideMark/>
          </w:tcPr>
          <w:p w14:paraId="3B2953AE" w14:textId="77777777" w:rsidR="00367B42" w:rsidRPr="00613175" w:rsidRDefault="00367B42">
            <w:pPr>
              <w:pStyle w:val="TAH"/>
            </w:pPr>
            <w:r w:rsidRPr="00613175">
              <w:t>Reference</w:t>
            </w:r>
          </w:p>
        </w:tc>
      </w:tr>
      <w:tr w:rsidR="00367B42" w:rsidRPr="00613175" w14:paraId="2A0B38AA" w14:textId="77777777" w:rsidTr="00367B42">
        <w:trPr>
          <w:jc w:val="center"/>
        </w:trPr>
        <w:tc>
          <w:tcPr>
            <w:tcW w:w="1772" w:type="dxa"/>
            <w:tcBorders>
              <w:top w:val="single" w:sz="4" w:space="0" w:color="auto"/>
              <w:left w:val="single" w:sz="4" w:space="0" w:color="auto"/>
              <w:bottom w:val="nil"/>
              <w:right w:val="single" w:sz="4" w:space="0" w:color="auto"/>
            </w:tcBorders>
            <w:hideMark/>
          </w:tcPr>
          <w:p w14:paraId="2095F9DB" w14:textId="77777777" w:rsidR="00367B42" w:rsidRPr="00613175" w:rsidRDefault="00367B42">
            <w:pPr>
              <w:pStyle w:val="TAL"/>
              <w:rPr>
                <w:b/>
                <w:lang w:eastAsia="zh-CN"/>
              </w:rPr>
            </w:pPr>
            <w:r w:rsidRPr="00613175">
              <w:rPr>
                <w:b/>
              </w:rPr>
              <w:t>Contact</w:t>
            </w:r>
          </w:p>
        </w:tc>
        <w:tc>
          <w:tcPr>
            <w:tcW w:w="775" w:type="dxa"/>
            <w:tcBorders>
              <w:top w:val="single" w:sz="4" w:space="0" w:color="auto"/>
              <w:left w:val="single" w:sz="4" w:space="0" w:color="auto"/>
              <w:bottom w:val="nil"/>
              <w:right w:val="single" w:sz="4" w:space="0" w:color="auto"/>
            </w:tcBorders>
          </w:tcPr>
          <w:p w14:paraId="349F0CD8" w14:textId="77777777" w:rsidR="00367B42" w:rsidRPr="00613175" w:rsidRDefault="00367B42">
            <w:pPr>
              <w:pStyle w:val="TAH"/>
              <w:rPr>
                <w:lang w:eastAsia="en-US"/>
              </w:rPr>
            </w:pPr>
          </w:p>
        </w:tc>
        <w:tc>
          <w:tcPr>
            <w:tcW w:w="5386" w:type="dxa"/>
            <w:tcBorders>
              <w:top w:val="single" w:sz="4" w:space="0" w:color="auto"/>
              <w:left w:val="single" w:sz="4" w:space="0" w:color="auto"/>
              <w:bottom w:val="nil"/>
              <w:right w:val="single" w:sz="4" w:space="0" w:color="auto"/>
            </w:tcBorders>
          </w:tcPr>
          <w:p w14:paraId="54BC7C7B" w14:textId="77777777" w:rsidR="00367B42" w:rsidRPr="00613175" w:rsidRDefault="00367B42">
            <w:pPr>
              <w:pStyle w:val="TAL"/>
              <w:rPr>
                <w:b/>
              </w:rPr>
            </w:pPr>
          </w:p>
        </w:tc>
        <w:tc>
          <w:tcPr>
            <w:tcW w:w="567" w:type="dxa"/>
            <w:tcBorders>
              <w:top w:val="single" w:sz="4" w:space="0" w:color="auto"/>
              <w:left w:val="single" w:sz="4" w:space="0" w:color="auto"/>
              <w:bottom w:val="nil"/>
              <w:right w:val="single" w:sz="4" w:space="0" w:color="auto"/>
            </w:tcBorders>
          </w:tcPr>
          <w:p w14:paraId="5E00557F" w14:textId="77777777" w:rsidR="00367B42" w:rsidRPr="00613175" w:rsidRDefault="00367B42">
            <w:pPr>
              <w:pStyle w:val="TAH"/>
            </w:pPr>
          </w:p>
        </w:tc>
        <w:tc>
          <w:tcPr>
            <w:tcW w:w="1134" w:type="dxa"/>
            <w:tcBorders>
              <w:top w:val="single" w:sz="4" w:space="0" w:color="auto"/>
              <w:left w:val="single" w:sz="4" w:space="0" w:color="auto"/>
              <w:bottom w:val="nil"/>
              <w:right w:val="single" w:sz="4" w:space="0" w:color="auto"/>
            </w:tcBorders>
          </w:tcPr>
          <w:p w14:paraId="4DDCC8AB" w14:textId="77777777" w:rsidR="00367B42" w:rsidRPr="00613175" w:rsidRDefault="00367B42">
            <w:pPr>
              <w:pStyle w:val="TAH"/>
            </w:pPr>
          </w:p>
        </w:tc>
      </w:tr>
      <w:tr w:rsidR="00367B42" w:rsidRPr="00613175" w14:paraId="2CDEA812" w14:textId="77777777" w:rsidTr="00367B42">
        <w:trPr>
          <w:jc w:val="center"/>
        </w:trPr>
        <w:tc>
          <w:tcPr>
            <w:tcW w:w="1772" w:type="dxa"/>
            <w:tcBorders>
              <w:top w:val="nil"/>
              <w:left w:val="single" w:sz="4" w:space="0" w:color="auto"/>
              <w:bottom w:val="single" w:sz="4" w:space="0" w:color="auto"/>
              <w:right w:val="single" w:sz="4" w:space="0" w:color="auto"/>
            </w:tcBorders>
            <w:hideMark/>
          </w:tcPr>
          <w:p w14:paraId="0B89A4DB" w14:textId="77777777" w:rsidR="00367B42" w:rsidRPr="00613175" w:rsidRDefault="00367B42">
            <w:pPr>
              <w:pStyle w:val="TAL"/>
            </w:pPr>
            <w:r w:rsidRPr="00613175">
              <w:tab/>
              <w:t>addr-spec</w:t>
            </w:r>
          </w:p>
        </w:tc>
        <w:tc>
          <w:tcPr>
            <w:tcW w:w="775" w:type="dxa"/>
            <w:tcBorders>
              <w:top w:val="nil"/>
              <w:left w:val="single" w:sz="4" w:space="0" w:color="auto"/>
              <w:bottom w:val="single" w:sz="4" w:space="0" w:color="auto"/>
              <w:right w:val="single" w:sz="4" w:space="0" w:color="auto"/>
            </w:tcBorders>
          </w:tcPr>
          <w:p w14:paraId="3A8629E5" w14:textId="77777777" w:rsidR="00367B42" w:rsidRPr="00613175" w:rsidRDefault="00367B42">
            <w:pPr>
              <w:pStyle w:val="TAH"/>
            </w:pPr>
          </w:p>
        </w:tc>
        <w:tc>
          <w:tcPr>
            <w:tcW w:w="5386" w:type="dxa"/>
            <w:tcBorders>
              <w:top w:val="nil"/>
              <w:left w:val="single" w:sz="4" w:space="0" w:color="auto"/>
              <w:bottom w:val="single" w:sz="4" w:space="0" w:color="auto"/>
              <w:right w:val="single" w:sz="4" w:space="0" w:color="auto"/>
            </w:tcBorders>
            <w:hideMark/>
          </w:tcPr>
          <w:p w14:paraId="480202D8" w14:textId="77777777" w:rsidR="00367B42" w:rsidRPr="00613175" w:rsidRDefault="00367B42">
            <w:pPr>
              <w:pStyle w:val="TAL"/>
              <w:rPr>
                <w:lang w:eastAsia="zh-CN"/>
              </w:rPr>
            </w:pPr>
            <w:r w:rsidRPr="00613175">
              <w:rPr>
                <w:lang w:eastAsia="zh-CN"/>
              </w:rPr>
              <w:t>SIP URI with IP address or FQDN and protected server port of UE. The SIP URI shall contain the sos URI parameter.</w:t>
            </w:r>
          </w:p>
        </w:tc>
        <w:tc>
          <w:tcPr>
            <w:tcW w:w="567" w:type="dxa"/>
            <w:tcBorders>
              <w:top w:val="nil"/>
              <w:left w:val="single" w:sz="4" w:space="0" w:color="auto"/>
              <w:bottom w:val="single" w:sz="4" w:space="0" w:color="auto"/>
              <w:right w:val="single" w:sz="4" w:space="0" w:color="auto"/>
            </w:tcBorders>
          </w:tcPr>
          <w:p w14:paraId="1033EB58" w14:textId="77777777" w:rsidR="00367B42" w:rsidRPr="00613175" w:rsidRDefault="00367B42">
            <w:pPr>
              <w:pStyle w:val="TAH"/>
              <w:rPr>
                <w:lang w:eastAsia="en-US"/>
              </w:rPr>
            </w:pPr>
          </w:p>
        </w:tc>
        <w:tc>
          <w:tcPr>
            <w:tcW w:w="1134" w:type="dxa"/>
            <w:tcBorders>
              <w:top w:val="nil"/>
              <w:left w:val="single" w:sz="4" w:space="0" w:color="auto"/>
              <w:bottom w:val="single" w:sz="4" w:space="0" w:color="auto"/>
              <w:right w:val="single" w:sz="4" w:space="0" w:color="auto"/>
            </w:tcBorders>
          </w:tcPr>
          <w:p w14:paraId="32D83E66" w14:textId="77777777" w:rsidR="00367B42" w:rsidRPr="00613175" w:rsidRDefault="00367B42">
            <w:pPr>
              <w:pStyle w:val="TAH"/>
            </w:pPr>
          </w:p>
        </w:tc>
      </w:tr>
      <w:tr w:rsidR="00367B42" w:rsidRPr="00613175" w14:paraId="6E7EB50E" w14:textId="77777777" w:rsidTr="00367B42">
        <w:trPr>
          <w:jc w:val="center"/>
        </w:trPr>
        <w:tc>
          <w:tcPr>
            <w:tcW w:w="1772" w:type="dxa"/>
            <w:tcBorders>
              <w:top w:val="single" w:sz="4" w:space="0" w:color="auto"/>
              <w:left w:val="single" w:sz="4" w:space="0" w:color="auto"/>
              <w:bottom w:val="nil"/>
              <w:right w:val="single" w:sz="4" w:space="0" w:color="auto"/>
            </w:tcBorders>
            <w:hideMark/>
          </w:tcPr>
          <w:p w14:paraId="74E28C48" w14:textId="77777777" w:rsidR="00367B42" w:rsidRPr="00613175" w:rsidRDefault="00367B42">
            <w:pPr>
              <w:pStyle w:val="TAL"/>
              <w:rPr>
                <w:lang w:eastAsia="zh-CN"/>
              </w:rPr>
            </w:pPr>
            <w:r w:rsidRPr="00613175">
              <w:rPr>
                <w:b/>
              </w:rPr>
              <w:t>Security-Client</w:t>
            </w:r>
          </w:p>
        </w:tc>
        <w:tc>
          <w:tcPr>
            <w:tcW w:w="775" w:type="dxa"/>
            <w:tcBorders>
              <w:top w:val="single" w:sz="4" w:space="0" w:color="auto"/>
              <w:left w:val="single" w:sz="4" w:space="0" w:color="auto"/>
              <w:bottom w:val="nil"/>
              <w:right w:val="single" w:sz="4" w:space="0" w:color="auto"/>
            </w:tcBorders>
          </w:tcPr>
          <w:p w14:paraId="322CACE1" w14:textId="77777777" w:rsidR="00367B42" w:rsidRPr="00613175" w:rsidRDefault="00367B42">
            <w:pPr>
              <w:pStyle w:val="TAH"/>
              <w:rPr>
                <w:lang w:eastAsia="en-US"/>
              </w:rPr>
            </w:pPr>
          </w:p>
        </w:tc>
        <w:tc>
          <w:tcPr>
            <w:tcW w:w="5386" w:type="dxa"/>
            <w:tcBorders>
              <w:top w:val="single" w:sz="4" w:space="0" w:color="auto"/>
              <w:left w:val="single" w:sz="4" w:space="0" w:color="auto"/>
              <w:bottom w:val="nil"/>
              <w:right w:val="single" w:sz="4" w:space="0" w:color="auto"/>
            </w:tcBorders>
          </w:tcPr>
          <w:p w14:paraId="76F0FDFD" w14:textId="77777777" w:rsidR="00367B42" w:rsidRPr="00613175" w:rsidRDefault="00367B42">
            <w:pPr>
              <w:pStyle w:val="TAL"/>
              <w:rPr>
                <w:lang w:eastAsia="zh-CN"/>
              </w:rPr>
            </w:pPr>
          </w:p>
        </w:tc>
        <w:tc>
          <w:tcPr>
            <w:tcW w:w="567" w:type="dxa"/>
            <w:tcBorders>
              <w:top w:val="single" w:sz="4" w:space="0" w:color="auto"/>
              <w:left w:val="single" w:sz="4" w:space="0" w:color="auto"/>
              <w:bottom w:val="nil"/>
              <w:right w:val="single" w:sz="4" w:space="0" w:color="auto"/>
            </w:tcBorders>
          </w:tcPr>
          <w:p w14:paraId="164CD357" w14:textId="77777777" w:rsidR="00367B42" w:rsidRPr="00613175" w:rsidRDefault="00367B42">
            <w:pPr>
              <w:pStyle w:val="TAH"/>
              <w:rPr>
                <w:lang w:eastAsia="en-US"/>
              </w:rPr>
            </w:pPr>
          </w:p>
        </w:tc>
        <w:tc>
          <w:tcPr>
            <w:tcW w:w="1134" w:type="dxa"/>
            <w:tcBorders>
              <w:top w:val="single" w:sz="4" w:space="0" w:color="auto"/>
              <w:left w:val="single" w:sz="4" w:space="0" w:color="auto"/>
              <w:bottom w:val="nil"/>
              <w:right w:val="single" w:sz="4" w:space="0" w:color="auto"/>
            </w:tcBorders>
          </w:tcPr>
          <w:p w14:paraId="1C5470F9" w14:textId="77777777" w:rsidR="00367B42" w:rsidRPr="00613175" w:rsidRDefault="00367B42">
            <w:pPr>
              <w:pStyle w:val="TAH"/>
            </w:pPr>
          </w:p>
        </w:tc>
      </w:tr>
      <w:tr w:rsidR="00367B42" w:rsidRPr="00613175" w14:paraId="17DA5CA5" w14:textId="77777777" w:rsidTr="00367B42">
        <w:trPr>
          <w:jc w:val="center"/>
        </w:trPr>
        <w:tc>
          <w:tcPr>
            <w:tcW w:w="1772" w:type="dxa"/>
            <w:tcBorders>
              <w:top w:val="nil"/>
              <w:left w:val="single" w:sz="4" w:space="0" w:color="auto"/>
              <w:bottom w:val="nil"/>
              <w:right w:val="single" w:sz="4" w:space="0" w:color="auto"/>
            </w:tcBorders>
            <w:hideMark/>
          </w:tcPr>
          <w:p w14:paraId="0DF4C78F" w14:textId="77777777" w:rsidR="00367B42" w:rsidRPr="00613175" w:rsidRDefault="00367B42">
            <w:pPr>
              <w:pStyle w:val="TAL"/>
              <w:rPr>
                <w:lang w:eastAsia="zh-CN"/>
              </w:rPr>
            </w:pPr>
            <w:r w:rsidRPr="00613175">
              <w:tab/>
              <w:t>spi-c</w:t>
            </w:r>
          </w:p>
        </w:tc>
        <w:tc>
          <w:tcPr>
            <w:tcW w:w="775" w:type="dxa"/>
            <w:tcBorders>
              <w:top w:val="nil"/>
              <w:left w:val="single" w:sz="4" w:space="0" w:color="auto"/>
              <w:bottom w:val="nil"/>
              <w:right w:val="single" w:sz="4" w:space="0" w:color="auto"/>
            </w:tcBorders>
          </w:tcPr>
          <w:p w14:paraId="02987AF7"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2EB20A2F" w14:textId="77777777" w:rsidR="00367B42" w:rsidRPr="00613175" w:rsidRDefault="00367B42">
            <w:pPr>
              <w:pStyle w:val="TAL"/>
              <w:rPr>
                <w:lang w:eastAsia="zh-CN"/>
              </w:rPr>
            </w:pPr>
            <w:r w:rsidRPr="00613175">
              <w:rPr>
                <w:szCs w:val="24"/>
              </w:rPr>
              <w:t>new SPI number of the inbound SA at the protected client port</w:t>
            </w:r>
          </w:p>
        </w:tc>
        <w:tc>
          <w:tcPr>
            <w:tcW w:w="567" w:type="dxa"/>
            <w:tcBorders>
              <w:top w:val="nil"/>
              <w:left w:val="single" w:sz="4" w:space="0" w:color="auto"/>
              <w:bottom w:val="nil"/>
              <w:right w:val="single" w:sz="4" w:space="0" w:color="auto"/>
            </w:tcBorders>
          </w:tcPr>
          <w:p w14:paraId="7F3D663E"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71886011" w14:textId="77777777" w:rsidR="00367B42" w:rsidRPr="00613175" w:rsidRDefault="00367B42">
            <w:pPr>
              <w:pStyle w:val="TAH"/>
            </w:pPr>
          </w:p>
        </w:tc>
      </w:tr>
      <w:tr w:rsidR="00367B42" w:rsidRPr="00613175" w14:paraId="63FC1030" w14:textId="77777777" w:rsidTr="00367B42">
        <w:trPr>
          <w:jc w:val="center"/>
        </w:trPr>
        <w:tc>
          <w:tcPr>
            <w:tcW w:w="1772" w:type="dxa"/>
            <w:tcBorders>
              <w:top w:val="nil"/>
              <w:left w:val="single" w:sz="4" w:space="0" w:color="auto"/>
              <w:bottom w:val="nil"/>
              <w:right w:val="single" w:sz="4" w:space="0" w:color="auto"/>
            </w:tcBorders>
            <w:hideMark/>
          </w:tcPr>
          <w:p w14:paraId="2F20F225" w14:textId="77777777" w:rsidR="00367B42" w:rsidRPr="00613175" w:rsidRDefault="00367B42">
            <w:pPr>
              <w:pStyle w:val="TAL"/>
              <w:rPr>
                <w:lang w:eastAsia="zh-CN"/>
              </w:rPr>
            </w:pPr>
            <w:r w:rsidRPr="00613175">
              <w:tab/>
              <w:t>spi-s</w:t>
            </w:r>
          </w:p>
        </w:tc>
        <w:tc>
          <w:tcPr>
            <w:tcW w:w="775" w:type="dxa"/>
            <w:tcBorders>
              <w:top w:val="nil"/>
              <w:left w:val="single" w:sz="4" w:space="0" w:color="auto"/>
              <w:bottom w:val="nil"/>
              <w:right w:val="single" w:sz="4" w:space="0" w:color="auto"/>
            </w:tcBorders>
          </w:tcPr>
          <w:p w14:paraId="1DF644DE"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0BBCC0CF" w14:textId="77777777" w:rsidR="00367B42" w:rsidRPr="00613175" w:rsidRDefault="00367B42">
            <w:pPr>
              <w:pStyle w:val="TAL"/>
              <w:rPr>
                <w:lang w:eastAsia="zh-CN"/>
              </w:rPr>
            </w:pPr>
            <w:r w:rsidRPr="00613175">
              <w:rPr>
                <w:szCs w:val="24"/>
              </w:rPr>
              <w:t>new SPI number of the inbound SA at the protected server port</w:t>
            </w:r>
          </w:p>
        </w:tc>
        <w:tc>
          <w:tcPr>
            <w:tcW w:w="567" w:type="dxa"/>
            <w:tcBorders>
              <w:top w:val="nil"/>
              <w:left w:val="single" w:sz="4" w:space="0" w:color="auto"/>
              <w:bottom w:val="nil"/>
              <w:right w:val="single" w:sz="4" w:space="0" w:color="auto"/>
            </w:tcBorders>
          </w:tcPr>
          <w:p w14:paraId="633D759A"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47D57BD2" w14:textId="77777777" w:rsidR="00367B42" w:rsidRPr="00613175" w:rsidRDefault="00367B42">
            <w:pPr>
              <w:pStyle w:val="TAH"/>
            </w:pPr>
          </w:p>
        </w:tc>
      </w:tr>
      <w:tr w:rsidR="00367B42" w:rsidRPr="00613175" w14:paraId="24103D68" w14:textId="77777777" w:rsidTr="00367B42">
        <w:trPr>
          <w:jc w:val="center"/>
        </w:trPr>
        <w:tc>
          <w:tcPr>
            <w:tcW w:w="1772" w:type="dxa"/>
            <w:tcBorders>
              <w:top w:val="nil"/>
              <w:left w:val="single" w:sz="4" w:space="0" w:color="auto"/>
              <w:bottom w:val="nil"/>
              <w:right w:val="single" w:sz="4" w:space="0" w:color="auto"/>
            </w:tcBorders>
            <w:hideMark/>
          </w:tcPr>
          <w:p w14:paraId="5805E6AA" w14:textId="77777777" w:rsidR="00367B42" w:rsidRPr="00613175" w:rsidRDefault="00367B42">
            <w:pPr>
              <w:pStyle w:val="TAL"/>
              <w:rPr>
                <w:lang w:eastAsia="zh-CN"/>
              </w:rPr>
            </w:pPr>
            <w:r w:rsidRPr="00613175">
              <w:tab/>
              <w:t>port-c</w:t>
            </w:r>
          </w:p>
        </w:tc>
        <w:tc>
          <w:tcPr>
            <w:tcW w:w="775" w:type="dxa"/>
            <w:tcBorders>
              <w:top w:val="nil"/>
              <w:left w:val="single" w:sz="4" w:space="0" w:color="auto"/>
              <w:bottom w:val="nil"/>
              <w:right w:val="single" w:sz="4" w:space="0" w:color="auto"/>
            </w:tcBorders>
          </w:tcPr>
          <w:p w14:paraId="756EF0CE"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3C190200" w14:textId="77777777" w:rsidR="00367B42" w:rsidRPr="00613175" w:rsidRDefault="00367B42">
            <w:pPr>
              <w:pStyle w:val="TAL"/>
              <w:rPr>
                <w:lang w:eastAsia="zh-CN"/>
              </w:rPr>
            </w:pPr>
            <w:r w:rsidRPr="00613175">
              <w:rPr>
                <w:szCs w:val="24"/>
              </w:rPr>
              <w:t>new protected client port needed for the setup of new pairs of security associations</w:t>
            </w:r>
          </w:p>
        </w:tc>
        <w:tc>
          <w:tcPr>
            <w:tcW w:w="567" w:type="dxa"/>
            <w:tcBorders>
              <w:top w:val="nil"/>
              <w:left w:val="single" w:sz="4" w:space="0" w:color="auto"/>
              <w:bottom w:val="nil"/>
              <w:right w:val="single" w:sz="4" w:space="0" w:color="auto"/>
            </w:tcBorders>
          </w:tcPr>
          <w:p w14:paraId="266E9AE2"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7C38A49E" w14:textId="77777777" w:rsidR="00367B42" w:rsidRPr="00613175" w:rsidRDefault="00367B42">
            <w:pPr>
              <w:pStyle w:val="TAH"/>
            </w:pPr>
          </w:p>
        </w:tc>
      </w:tr>
      <w:tr w:rsidR="00367B42" w:rsidRPr="00613175" w14:paraId="7DDB346E" w14:textId="77777777" w:rsidTr="00367B42">
        <w:trPr>
          <w:jc w:val="center"/>
        </w:trPr>
        <w:tc>
          <w:tcPr>
            <w:tcW w:w="1772" w:type="dxa"/>
            <w:tcBorders>
              <w:top w:val="nil"/>
              <w:left w:val="single" w:sz="4" w:space="0" w:color="auto"/>
              <w:bottom w:val="single" w:sz="4" w:space="0" w:color="auto"/>
              <w:right w:val="single" w:sz="4" w:space="0" w:color="auto"/>
            </w:tcBorders>
            <w:hideMark/>
          </w:tcPr>
          <w:p w14:paraId="1E1089F0" w14:textId="77777777" w:rsidR="00367B42" w:rsidRPr="00613175" w:rsidRDefault="00367B42">
            <w:pPr>
              <w:pStyle w:val="TAL"/>
              <w:rPr>
                <w:lang w:eastAsia="zh-CN"/>
              </w:rPr>
            </w:pPr>
            <w:r w:rsidRPr="00613175">
              <w:tab/>
              <w:t>port-s</w:t>
            </w:r>
          </w:p>
        </w:tc>
        <w:tc>
          <w:tcPr>
            <w:tcW w:w="775" w:type="dxa"/>
            <w:tcBorders>
              <w:top w:val="nil"/>
              <w:left w:val="single" w:sz="4" w:space="0" w:color="auto"/>
              <w:bottom w:val="single" w:sz="4" w:space="0" w:color="auto"/>
              <w:right w:val="single" w:sz="4" w:space="0" w:color="auto"/>
            </w:tcBorders>
          </w:tcPr>
          <w:p w14:paraId="7B8876C7" w14:textId="77777777" w:rsidR="00367B42" w:rsidRPr="00613175" w:rsidRDefault="00367B42">
            <w:pPr>
              <w:pStyle w:val="TAH"/>
              <w:rPr>
                <w:lang w:eastAsia="en-US"/>
              </w:rPr>
            </w:pPr>
          </w:p>
        </w:tc>
        <w:tc>
          <w:tcPr>
            <w:tcW w:w="5386" w:type="dxa"/>
            <w:tcBorders>
              <w:top w:val="nil"/>
              <w:left w:val="single" w:sz="4" w:space="0" w:color="auto"/>
              <w:bottom w:val="single" w:sz="4" w:space="0" w:color="auto"/>
              <w:right w:val="single" w:sz="4" w:space="0" w:color="auto"/>
            </w:tcBorders>
            <w:hideMark/>
          </w:tcPr>
          <w:p w14:paraId="3D41B225" w14:textId="77777777" w:rsidR="00367B42" w:rsidRPr="00613175" w:rsidRDefault="00367B42">
            <w:pPr>
              <w:pStyle w:val="TAL"/>
              <w:rPr>
                <w:lang w:eastAsia="zh-CN"/>
              </w:rPr>
            </w:pPr>
            <w:r w:rsidRPr="00613175">
              <w:rPr>
                <w:szCs w:val="24"/>
              </w:rPr>
              <w:t>Same value as in the previous REGISTER</w:t>
            </w:r>
          </w:p>
        </w:tc>
        <w:tc>
          <w:tcPr>
            <w:tcW w:w="567" w:type="dxa"/>
            <w:tcBorders>
              <w:top w:val="nil"/>
              <w:left w:val="single" w:sz="4" w:space="0" w:color="auto"/>
              <w:bottom w:val="single" w:sz="4" w:space="0" w:color="auto"/>
              <w:right w:val="single" w:sz="4" w:space="0" w:color="auto"/>
            </w:tcBorders>
          </w:tcPr>
          <w:p w14:paraId="1C5C070A" w14:textId="77777777" w:rsidR="00367B42" w:rsidRPr="00613175" w:rsidRDefault="00367B42">
            <w:pPr>
              <w:pStyle w:val="TAH"/>
              <w:rPr>
                <w:lang w:eastAsia="en-US"/>
              </w:rPr>
            </w:pPr>
          </w:p>
        </w:tc>
        <w:tc>
          <w:tcPr>
            <w:tcW w:w="1134" w:type="dxa"/>
            <w:tcBorders>
              <w:top w:val="nil"/>
              <w:left w:val="single" w:sz="4" w:space="0" w:color="auto"/>
              <w:bottom w:val="single" w:sz="4" w:space="0" w:color="auto"/>
              <w:right w:val="single" w:sz="4" w:space="0" w:color="auto"/>
            </w:tcBorders>
          </w:tcPr>
          <w:p w14:paraId="1186DD0F" w14:textId="77777777" w:rsidR="00367B42" w:rsidRPr="00613175" w:rsidRDefault="00367B42">
            <w:pPr>
              <w:pStyle w:val="TAH"/>
            </w:pPr>
          </w:p>
        </w:tc>
      </w:tr>
    </w:tbl>
    <w:p w14:paraId="5D7751B3" w14:textId="77777777" w:rsidR="00367B42" w:rsidRPr="00613175" w:rsidRDefault="00367B42" w:rsidP="00367B42">
      <w:pPr>
        <w:rPr>
          <w:lang w:eastAsia="en-US"/>
        </w:rPr>
      </w:pPr>
    </w:p>
    <w:p w14:paraId="4586360A" w14:textId="77777777" w:rsidR="00367B42" w:rsidRPr="00613175" w:rsidRDefault="00367B42" w:rsidP="00367B42">
      <w:pPr>
        <w:pStyle w:val="TH"/>
      </w:pPr>
      <w:r w:rsidRPr="00613175">
        <w:t>Table 10.13.3.3-3: 401 Unauthorized for REGISTER (step 10, table 10.13.3.2-1)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0"/>
        <w:gridCol w:w="775"/>
        <w:gridCol w:w="5384"/>
        <w:gridCol w:w="567"/>
        <w:gridCol w:w="1134"/>
      </w:tblGrid>
      <w:tr w:rsidR="00367B42" w:rsidRPr="00613175" w14:paraId="07454912" w14:textId="77777777" w:rsidTr="00367B4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48D3FAB2" w14:textId="77777777" w:rsidR="00367B42" w:rsidRPr="00613175" w:rsidRDefault="00367B42">
            <w:pPr>
              <w:pStyle w:val="TAL"/>
              <w:rPr>
                <w:rFonts w:cs="Arial"/>
              </w:rPr>
            </w:pPr>
            <w:r w:rsidRPr="00613175">
              <w:t>Derivation Path: TS 34.229-1 [2], A.1.2</w:t>
            </w:r>
          </w:p>
        </w:tc>
      </w:tr>
      <w:tr w:rsidR="00367B42" w:rsidRPr="00613175" w14:paraId="75D6BCE5"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0810F92E" w14:textId="77777777" w:rsidR="00367B42" w:rsidRPr="00613175" w:rsidRDefault="00367B42">
            <w:pPr>
              <w:pStyle w:val="TAH"/>
            </w:pPr>
            <w:r w:rsidRPr="00613175">
              <w:t>Header/param</w:t>
            </w:r>
          </w:p>
        </w:tc>
        <w:tc>
          <w:tcPr>
            <w:tcW w:w="775" w:type="dxa"/>
            <w:tcBorders>
              <w:top w:val="single" w:sz="4" w:space="0" w:color="auto"/>
              <w:left w:val="single" w:sz="4" w:space="0" w:color="auto"/>
              <w:bottom w:val="single" w:sz="4" w:space="0" w:color="auto"/>
              <w:right w:val="single" w:sz="4" w:space="0" w:color="auto"/>
            </w:tcBorders>
            <w:hideMark/>
          </w:tcPr>
          <w:p w14:paraId="0E3411B0" w14:textId="77777777" w:rsidR="00367B42" w:rsidRPr="00613175" w:rsidRDefault="00367B42">
            <w:pPr>
              <w:pStyle w:val="TAH"/>
            </w:pPr>
            <w:r w:rsidRPr="00613175">
              <w:t>Cond</w:t>
            </w:r>
          </w:p>
        </w:tc>
        <w:tc>
          <w:tcPr>
            <w:tcW w:w="5386" w:type="dxa"/>
            <w:tcBorders>
              <w:top w:val="single" w:sz="4" w:space="0" w:color="auto"/>
              <w:left w:val="single" w:sz="4" w:space="0" w:color="auto"/>
              <w:bottom w:val="single" w:sz="4" w:space="0" w:color="auto"/>
              <w:right w:val="single" w:sz="4" w:space="0" w:color="auto"/>
            </w:tcBorders>
            <w:hideMark/>
          </w:tcPr>
          <w:p w14:paraId="7E973459" w14:textId="77777777" w:rsidR="00367B42" w:rsidRPr="00613175" w:rsidRDefault="00367B42">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09C02901" w14:textId="77777777" w:rsidR="00367B42" w:rsidRPr="00613175" w:rsidRDefault="00367B42">
            <w:pPr>
              <w:pStyle w:val="TAH"/>
            </w:pPr>
            <w:r w:rsidRPr="00613175">
              <w:t>Rel</w:t>
            </w:r>
          </w:p>
        </w:tc>
        <w:tc>
          <w:tcPr>
            <w:tcW w:w="1134" w:type="dxa"/>
            <w:tcBorders>
              <w:top w:val="single" w:sz="4" w:space="0" w:color="auto"/>
              <w:left w:val="single" w:sz="4" w:space="0" w:color="auto"/>
              <w:bottom w:val="single" w:sz="4" w:space="0" w:color="auto"/>
              <w:right w:val="single" w:sz="4" w:space="0" w:color="auto"/>
            </w:tcBorders>
            <w:hideMark/>
          </w:tcPr>
          <w:p w14:paraId="2BF1C9C8" w14:textId="77777777" w:rsidR="00367B42" w:rsidRPr="00613175" w:rsidRDefault="00367B42">
            <w:pPr>
              <w:pStyle w:val="TAH"/>
            </w:pPr>
            <w:r w:rsidRPr="00613175">
              <w:t>Reference</w:t>
            </w:r>
          </w:p>
        </w:tc>
      </w:tr>
      <w:tr w:rsidR="00367B42" w:rsidRPr="00613175" w14:paraId="3EBD840E" w14:textId="77777777" w:rsidTr="00367B42">
        <w:trPr>
          <w:jc w:val="center"/>
        </w:trPr>
        <w:tc>
          <w:tcPr>
            <w:tcW w:w="1772" w:type="dxa"/>
            <w:tcBorders>
              <w:top w:val="single" w:sz="4" w:space="0" w:color="auto"/>
              <w:left w:val="single" w:sz="4" w:space="0" w:color="auto"/>
              <w:bottom w:val="nil"/>
              <w:right w:val="single" w:sz="4" w:space="0" w:color="auto"/>
            </w:tcBorders>
            <w:hideMark/>
          </w:tcPr>
          <w:p w14:paraId="4A1982B8" w14:textId="77777777" w:rsidR="00367B42" w:rsidRPr="00613175" w:rsidRDefault="00367B42">
            <w:pPr>
              <w:pStyle w:val="TAL"/>
              <w:rPr>
                <w:lang w:eastAsia="zh-CN"/>
              </w:rPr>
            </w:pPr>
            <w:r w:rsidRPr="00613175">
              <w:rPr>
                <w:b/>
              </w:rPr>
              <w:t>Security-Server</w:t>
            </w:r>
          </w:p>
        </w:tc>
        <w:tc>
          <w:tcPr>
            <w:tcW w:w="775" w:type="dxa"/>
            <w:tcBorders>
              <w:top w:val="single" w:sz="4" w:space="0" w:color="auto"/>
              <w:left w:val="single" w:sz="4" w:space="0" w:color="auto"/>
              <w:bottom w:val="nil"/>
              <w:right w:val="single" w:sz="4" w:space="0" w:color="auto"/>
            </w:tcBorders>
          </w:tcPr>
          <w:p w14:paraId="4FB8AB7A" w14:textId="77777777" w:rsidR="00367B42" w:rsidRPr="00613175" w:rsidRDefault="00367B42">
            <w:pPr>
              <w:pStyle w:val="TAH"/>
              <w:rPr>
                <w:lang w:eastAsia="en-US"/>
              </w:rPr>
            </w:pPr>
          </w:p>
        </w:tc>
        <w:tc>
          <w:tcPr>
            <w:tcW w:w="5386" w:type="dxa"/>
            <w:tcBorders>
              <w:top w:val="single" w:sz="4" w:space="0" w:color="auto"/>
              <w:left w:val="single" w:sz="4" w:space="0" w:color="auto"/>
              <w:bottom w:val="nil"/>
              <w:right w:val="single" w:sz="4" w:space="0" w:color="auto"/>
            </w:tcBorders>
          </w:tcPr>
          <w:p w14:paraId="7A9750F7" w14:textId="77777777" w:rsidR="00367B42" w:rsidRPr="00613175" w:rsidRDefault="00367B42">
            <w:pPr>
              <w:pStyle w:val="TAL"/>
              <w:rPr>
                <w:lang w:eastAsia="zh-CN"/>
              </w:rPr>
            </w:pPr>
          </w:p>
        </w:tc>
        <w:tc>
          <w:tcPr>
            <w:tcW w:w="567" w:type="dxa"/>
            <w:tcBorders>
              <w:top w:val="single" w:sz="4" w:space="0" w:color="auto"/>
              <w:left w:val="single" w:sz="4" w:space="0" w:color="auto"/>
              <w:bottom w:val="nil"/>
              <w:right w:val="single" w:sz="4" w:space="0" w:color="auto"/>
            </w:tcBorders>
          </w:tcPr>
          <w:p w14:paraId="1A0A1848" w14:textId="77777777" w:rsidR="00367B42" w:rsidRPr="00613175" w:rsidRDefault="00367B42">
            <w:pPr>
              <w:pStyle w:val="TAH"/>
              <w:rPr>
                <w:lang w:eastAsia="en-US"/>
              </w:rPr>
            </w:pPr>
          </w:p>
        </w:tc>
        <w:tc>
          <w:tcPr>
            <w:tcW w:w="1134" w:type="dxa"/>
            <w:tcBorders>
              <w:top w:val="single" w:sz="4" w:space="0" w:color="auto"/>
              <w:left w:val="single" w:sz="4" w:space="0" w:color="auto"/>
              <w:bottom w:val="nil"/>
              <w:right w:val="single" w:sz="4" w:space="0" w:color="auto"/>
            </w:tcBorders>
          </w:tcPr>
          <w:p w14:paraId="10524213" w14:textId="77777777" w:rsidR="00367B42" w:rsidRPr="00613175" w:rsidRDefault="00367B42">
            <w:pPr>
              <w:pStyle w:val="TAH"/>
            </w:pPr>
          </w:p>
        </w:tc>
      </w:tr>
      <w:tr w:rsidR="00367B42" w:rsidRPr="00613175" w14:paraId="7E65B2ED" w14:textId="77777777" w:rsidTr="00367B42">
        <w:trPr>
          <w:jc w:val="center"/>
        </w:trPr>
        <w:tc>
          <w:tcPr>
            <w:tcW w:w="1772" w:type="dxa"/>
            <w:tcBorders>
              <w:top w:val="nil"/>
              <w:left w:val="single" w:sz="4" w:space="0" w:color="auto"/>
              <w:bottom w:val="nil"/>
              <w:right w:val="single" w:sz="4" w:space="0" w:color="auto"/>
            </w:tcBorders>
            <w:hideMark/>
          </w:tcPr>
          <w:p w14:paraId="077FECEC" w14:textId="77777777" w:rsidR="00367B42" w:rsidRPr="00613175" w:rsidRDefault="00367B42">
            <w:pPr>
              <w:pStyle w:val="TAL"/>
              <w:rPr>
                <w:lang w:eastAsia="zh-CN"/>
              </w:rPr>
            </w:pPr>
            <w:r w:rsidRPr="00613175">
              <w:tab/>
              <w:t>spi-c</w:t>
            </w:r>
          </w:p>
        </w:tc>
        <w:tc>
          <w:tcPr>
            <w:tcW w:w="775" w:type="dxa"/>
            <w:tcBorders>
              <w:top w:val="nil"/>
              <w:left w:val="single" w:sz="4" w:space="0" w:color="auto"/>
              <w:bottom w:val="nil"/>
              <w:right w:val="single" w:sz="4" w:space="0" w:color="auto"/>
            </w:tcBorders>
          </w:tcPr>
          <w:p w14:paraId="51B0D96C"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0891ED36" w14:textId="77777777" w:rsidR="00367B42" w:rsidRPr="00613175" w:rsidRDefault="00367B42">
            <w:pPr>
              <w:pStyle w:val="TAL"/>
              <w:rPr>
                <w:lang w:eastAsia="zh-CN"/>
              </w:rPr>
            </w:pPr>
            <w:r w:rsidRPr="00613175">
              <w:t>new SPI number of the inbound SA at the protected client port</w:t>
            </w:r>
          </w:p>
        </w:tc>
        <w:tc>
          <w:tcPr>
            <w:tcW w:w="567" w:type="dxa"/>
            <w:tcBorders>
              <w:top w:val="nil"/>
              <w:left w:val="single" w:sz="4" w:space="0" w:color="auto"/>
              <w:bottom w:val="nil"/>
              <w:right w:val="single" w:sz="4" w:space="0" w:color="auto"/>
            </w:tcBorders>
          </w:tcPr>
          <w:p w14:paraId="6145F673"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540C7EB4" w14:textId="77777777" w:rsidR="00367B42" w:rsidRPr="00613175" w:rsidRDefault="00367B42">
            <w:pPr>
              <w:pStyle w:val="TAH"/>
            </w:pPr>
          </w:p>
        </w:tc>
      </w:tr>
      <w:tr w:rsidR="00367B42" w:rsidRPr="00613175" w14:paraId="1F543B5B" w14:textId="77777777" w:rsidTr="00367B42">
        <w:trPr>
          <w:jc w:val="center"/>
        </w:trPr>
        <w:tc>
          <w:tcPr>
            <w:tcW w:w="1772" w:type="dxa"/>
            <w:tcBorders>
              <w:top w:val="nil"/>
              <w:left w:val="single" w:sz="4" w:space="0" w:color="auto"/>
              <w:bottom w:val="nil"/>
              <w:right w:val="single" w:sz="4" w:space="0" w:color="auto"/>
            </w:tcBorders>
            <w:hideMark/>
          </w:tcPr>
          <w:p w14:paraId="1E8E31C0" w14:textId="77777777" w:rsidR="00367B42" w:rsidRPr="00613175" w:rsidRDefault="00367B42">
            <w:pPr>
              <w:pStyle w:val="TAL"/>
              <w:rPr>
                <w:lang w:eastAsia="zh-CN"/>
              </w:rPr>
            </w:pPr>
            <w:r w:rsidRPr="00613175">
              <w:tab/>
              <w:t>spi-s</w:t>
            </w:r>
          </w:p>
        </w:tc>
        <w:tc>
          <w:tcPr>
            <w:tcW w:w="775" w:type="dxa"/>
            <w:tcBorders>
              <w:top w:val="nil"/>
              <w:left w:val="single" w:sz="4" w:space="0" w:color="auto"/>
              <w:bottom w:val="nil"/>
              <w:right w:val="single" w:sz="4" w:space="0" w:color="auto"/>
            </w:tcBorders>
          </w:tcPr>
          <w:p w14:paraId="50174BC5"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28C2A72C" w14:textId="77777777" w:rsidR="00367B42" w:rsidRPr="00613175" w:rsidRDefault="00367B42">
            <w:pPr>
              <w:pStyle w:val="TAL"/>
              <w:rPr>
                <w:lang w:eastAsia="zh-CN"/>
              </w:rPr>
            </w:pPr>
            <w:r w:rsidRPr="00613175">
              <w:t>new SPI number of the inbound SA at the protected server port</w:t>
            </w:r>
          </w:p>
        </w:tc>
        <w:tc>
          <w:tcPr>
            <w:tcW w:w="567" w:type="dxa"/>
            <w:tcBorders>
              <w:top w:val="nil"/>
              <w:left w:val="single" w:sz="4" w:space="0" w:color="auto"/>
              <w:bottom w:val="nil"/>
              <w:right w:val="single" w:sz="4" w:space="0" w:color="auto"/>
            </w:tcBorders>
          </w:tcPr>
          <w:p w14:paraId="4E941E52"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235C19BD" w14:textId="77777777" w:rsidR="00367B42" w:rsidRPr="00613175" w:rsidRDefault="00367B42">
            <w:pPr>
              <w:pStyle w:val="TAH"/>
            </w:pPr>
          </w:p>
        </w:tc>
      </w:tr>
      <w:tr w:rsidR="00367B42" w:rsidRPr="00613175" w14:paraId="4E6C315B" w14:textId="77777777" w:rsidTr="00367B42">
        <w:trPr>
          <w:jc w:val="center"/>
        </w:trPr>
        <w:tc>
          <w:tcPr>
            <w:tcW w:w="1772" w:type="dxa"/>
            <w:tcBorders>
              <w:top w:val="nil"/>
              <w:left w:val="single" w:sz="4" w:space="0" w:color="auto"/>
              <w:bottom w:val="nil"/>
              <w:right w:val="single" w:sz="4" w:space="0" w:color="auto"/>
            </w:tcBorders>
            <w:hideMark/>
          </w:tcPr>
          <w:p w14:paraId="7D75E7C6" w14:textId="77777777" w:rsidR="00367B42" w:rsidRPr="00613175" w:rsidRDefault="00367B42">
            <w:pPr>
              <w:pStyle w:val="TAL"/>
              <w:rPr>
                <w:lang w:eastAsia="zh-CN"/>
              </w:rPr>
            </w:pPr>
            <w:r w:rsidRPr="00613175">
              <w:tab/>
              <w:t>port-c</w:t>
            </w:r>
          </w:p>
        </w:tc>
        <w:tc>
          <w:tcPr>
            <w:tcW w:w="775" w:type="dxa"/>
            <w:tcBorders>
              <w:top w:val="nil"/>
              <w:left w:val="single" w:sz="4" w:space="0" w:color="auto"/>
              <w:bottom w:val="nil"/>
              <w:right w:val="single" w:sz="4" w:space="0" w:color="auto"/>
            </w:tcBorders>
          </w:tcPr>
          <w:p w14:paraId="2F498F57"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340CD28D" w14:textId="77777777" w:rsidR="00367B42" w:rsidRPr="00613175" w:rsidRDefault="00367B42">
            <w:pPr>
              <w:pStyle w:val="TAL"/>
              <w:rPr>
                <w:lang w:eastAsia="zh-CN"/>
              </w:rPr>
            </w:pPr>
            <w:r w:rsidRPr="00613175">
              <w:t>new protected client port needed for the setup of new pairs of security associations</w:t>
            </w:r>
          </w:p>
        </w:tc>
        <w:tc>
          <w:tcPr>
            <w:tcW w:w="567" w:type="dxa"/>
            <w:tcBorders>
              <w:top w:val="nil"/>
              <w:left w:val="single" w:sz="4" w:space="0" w:color="auto"/>
              <w:bottom w:val="nil"/>
              <w:right w:val="single" w:sz="4" w:space="0" w:color="auto"/>
            </w:tcBorders>
          </w:tcPr>
          <w:p w14:paraId="6AF62BCF"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00FB9412" w14:textId="77777777" w:rsidR="00367B42" w:rsidRPr="00613175" w:rsidRDefault="00367B42">
            <w:pPr>
              <w:pStyle w:val="TAH"/>
            </w:pPr>
          </w:p>
        </w:tc>
      </w:tr>
      <w:tr w:rsidR="00367B42" w:rsidRPr="00613175" w14:paraId="4EB268F8" w14:textId="77777777" w:rsidTr="00367B42">
        <w:trPr>
          <w:jc w:val="center"/>
        </w:trPr>
        <w:tc>
          <w:tcPr>
            <w:tcW w:w="1772" w:type="dxa"/>
            <w:tcBorders>
              <w:top w:val="nil"/>
              <w:left w:val="single" w:sz="4" w:space="0" w:color="auto"/>
              <w:bottom w:val="nil"/>
              <w:right w:val="single" w:sz="4" w:space="0" w:color="auto"/>
            </w:tcBorders>
            <w:hideMark/>
          </w:tcPr>
          <w:p w14:paraId="27AE6074" w14:textId="77777777" w:rsidR="00367B42" w:rsidRPr="00613175" w:rsidRDefault="00367B42">
            <w:pPr>
              <w:pStyle w:val="TAL"/>
              <w:rPr>
                <w:lang w:eastAsia="zh-CN"/>
              </w:rPr>
            </w:pPr>
            <w:r w:rsidRPr="00613175">
              <w:tab/>
              <w:t>port-s</w:t>
            </w:r>
          </w:p>
        </w:tc>
        <w:tc>
          <w:tcPr>
            <w:tcW w:w="775" w:type="dxa"/>
            <w:tcBorders>
              <w:top w:val="nil"/>
              <w:left w:val="single" w:sz="4" w:space="0" w:color="auto"/>
              <w:bottom w:val="nil"/>
              <w:right w:val="single" w:sz="4" w:space="0" w:color="auto"/>
            </w:tcBorders>
          </w:tcPr>
          <w:p w14:paraId="67B712C3"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7557ADC2" w14:textId="77777777" w:rsidR="00367B42" w:rsidRPr="00613175" w:rsidRDefault="00367B42">
            <w:pPr>
              <w:pStyle w:val="TAL"/>
              <w:rPr>
                <w:lang w:eastAsia="zh-CN"/>
              </w:rPr>
            </w:pPr>
            <w:r w:rsidRPr="00613175">
              <w:t>Same value as in the previous Security-Server headers</w:t>
            </w:r>
          </w:p>
        </w:tc>
        <w:tc>
          <w:tcPr>
            <w:tcW w:w="567" w:type="dxa"/>
            <w:tcBorders>
              <w:top w:val="nil"/>
              <w:left w:val="single" w:sz="4" w:space="0" w:color="auto"/>
              <w:bottom w:val="nil"/>
              <w:right w:val="single" w:sz="4" w:space="0" w:color="auto"/>
            </w:tcBorders>
          </w:tcPr>
          <w:p w14:paraId="3FB1F366"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28D356B7" w14:textId="77777777" w:rsidR="00367B42" w:rsidRPr="00613175" w:rsidRDefault="00367B42">
            <w:pPr>
              <w:pStyle w:val="TAH"/>
            </w:pPr>
          </w:p>
        </w:tc>
      </w:tr>
      <w:tr w:rsidR="00367B42" w:rsidRPr="00613175" w14:paraId="00C89BE1" w14:textId="77777777" w:rsidTr="00367B42">
        <w:trPr>
          <w:jc w:val="center"/>
        </w:trPr>
        <w:tc>
          <w:tcPr>
            <w:tcW w:w="1772" w:type="dxa"/>
            <w:tcBorders>
              <w:top w:val="single" w:sz="4" w:space="0" w:color="auto"/>
              <w:left w:val="single" w:sz="4" w:space="0" w:color="auto"/>
              <w:bottom w:val="nil"/>
              <w:right w:val="single" w:sz="4" w:space="0" w:color="auto"/>
            </w:tcBorders>
            <w:hideMark/>
          </w:tcPr>
          <w:p w14:paraId="2D71DEAB" w14:textId="77777777" w:rsidR="00367B42" w:rsidRPr="00613175" w:rsidRDefault="00367B42">
            <w:pPr>
              <w:pStyle w:val="TAL"/>
              <w:rPr>
                <w:lang w:eastAsia="zh-CN"/>
              </w:rPr>
            </w:pPr>
            <w:r w:rsidRPr="00613175">
              <w:rPr>
                <w:b/>
              </w:rPr>
              <w:t>WWW-Authenticate</w:t>
            </w:r>
          </w:p>
        </w:tc>
        <w:tc>
          <w:tcPr>
            <w:tcW w:w="775" w:type="dxa"/>
            <w:tcBorders>
              <w:top w:val="single" w:sz="4" w:space="0" w:color="auto"/>
              <w:left w:val="single" w:sz="4" w:space="0" w:color="auto"/>
              <w:bottom w:val="nil"/>
              <w:right w:val="single" w:sz="4" w:space="0" w:color="auto"/>
            </w:tcBorders>
          </w:tcPr>
          <w:p w14:paraId="0478012B" w14:textId="77777777" w:rsidR="00367B42" w:rsidRPr="00613175" w:rsidRDefault="00367B42">
            <w:pPr>
              <w:pStyle w:val="TAH"/>
              <w:rPr>
                <w:lang w:eastAsia="en-US"/>
              </w:rPr>
            </w:pPr>
          </w:p>
        </w:tc>
        <w:tc>
          <w:tcPr>
            <w:tcW w:w="5386" w:type="dxa"/>
            <w:tcBorders>
              <w:top w:val="single" w:sz="4" w:space="0" w:color="auto"/>
              <w:left w:val="single" w:sz="4" w:space="0" w:color="auto"/>
              <w:bottom w:val="nil"/>
              <w:right w:val="single" w:sz="4" w:space="0" w:color="auto"/>
            </w:tcBorders>
          </w:tcPr>
          <w:p w14:paraId="0AD18732" w14:textId="77777777" w:rsidR="00367B42" w:rsidRPr="00613175" w:rsidRDefault="00367B42">
            <w:pPr>
              <w:pStyle w:val="TAL"/>
              <w:rPr>
                <w:lang w:eastAsia="zh-CN"/>
              </w:rPr>
            </w:pPr>
          </w:p>
        </w:tc>
        <w:tc>
          <w:tcPr>
            <w:tcW w:w="567" w:type="dxa"/>
            <w:tcBorders>
              <w:top w:val="single" w:sz="4" w:space="0" w:color="auto"/>
              <w:left w:val="single" w:sz="4" w:space="0" w:color="auto"/>
              <w:bottom w:val="nil"/>
              <w:right w:val="single" w:sz="4" w:space="0" w:color="auto"/>
            </w:tcBorders>
          </w:tcPr>
          <w:p w14:paraId="233C41F6" w14:textId="77777777" w:rsidR="00367B42" w:rsidRPr="00613175" w:rsidRDefault="00367B42">
            <w:pPr>
              <w:pStyle w:val="TAH"/>
              <w:rPr>
                <w:lang w:eastAsia="en-US"/>
              </w:rPr>
            </w:pPr>
          </w:p>
        </w:tc>
        <w:tc>
          <w:tcPr>
            <w:tcW w:w="1134" w:type="dxa"/>
            <w:tcBorders>
              <w:top w:val="single" w:sz="4" w:space="0" w:color="auto"/>
              <w:left w:val="single" w:sz="4" w:space="0" w:color="auto"/>
              <w:bottom w:val="nil"/>
              <w:right w:val="single" w:sz="4" w:space="0" w:color="auto"/>
            </w:tcBorders>
          </w:tcPr>
          <w:p w14:paraId="59BB4811" w14:textId="77777777" w:rsidR="00367B42" w:rsidRPr="00613175" w:rsidRDefault="00367B42">
            <w:pPr>
              <w:pStyle w:val="TAH"/>
            </w:pPr>
          </w:p>
        </w:tc>
      </w:tr>
      <w:tr w:rsidR="00367B42" w:rsidRPr="00613175" w14:paraId="0E444F49" w14:textId="77777777" w:rsidTr="00367B42">
        <w:trPr>
          <w:jc w:val="center"/>
        </w:trPr>
        <w:tc>
          <w:tcPr>
            <w:tcW w:w="1772" w:type="dxa"/>
            <w:tcBorders>
              <w:top w:val="nil"/>
              <w:left w:val="single" w:sz="4" w:space="0" w:color="auto"/>
              <w:bottom w:val="single" w:sz="4" w:space="0" w:color="auto"/>
              <w:right w:val="single" w:sz="4" w:space="0" w:color="auto"/>
            </w:tcBorders>
            <w:hideMark/>
          </w:tcPr>
          <w:p w14:paraId="2B10C934" w14:textId="77777777" w:rsidR="00367B42" w:rsidRPr="00613175" w:rsidRDefault="00367B42">
            <w:pPr>
              <w:pStyle w:val="TAL"/>
              <w:rPr>
                <w:lang w:eastAsia="zh-CN"/>
              </w:rPr>
            </w:pPr>
            <w:r w:rsidRPr="00613175">
              <w:tab/>
              <w:t>nonce</w:t>
            </w:r>
          </w:p>
        </w:tc>
        <w:tc>
          <w:tcPr>
            <w:tcW w:w="775" w:type="dxa"/>
            <w:tcBorders>
              <w:top w:val="nil"/>
              <w:left w:val="single" w:sz="4" w:space="0" w:color="auto"/>
              <w:bottom w:val="single" w:sz="4" w:space="0" w:color="auto"/>
              <w:right w:val="single" w:sz="4" w:space="0" w:color="auto"/>
            </w:tcBorders>
          </w:tcPr>
          <w:p w14:paraId="3E0387CA" w14:textId="77777777" w:rsidR="00367B42" w:rsidRPr="00613175" w:rsidRDefault="00367B42">
            <w:pPr>
              <w:pStyle w:val="TAH"/>
              <w:rPr>
                <w:lang w:eastAsia="en-US"/>
              </w:rPr>
            </w:pPr>
          </w:p>
        </w:tc>
        <w:tc>
          <w:tcPr>
            <w:tcW w:w="5386" w:type="dxa"/>
            <w:tcBorders>
              <w:top w:val="nil"/>
              <w:left w:val="single" w:sz="4" w:space="0" w:color="auto"/>
              <w:bottom w:val="single" w:sz="4" w:space="0" w:color="auto"/>
              <w:right w:val="single" w:sz="4" w:space="0" w:color="auto"/>
            </w:tcBorders>
            <w:hideMark/>
          </w:tcPr>
          <w:p w14:paraId="287D22B1" w14:textId="77777777" w:rsidR="00367B42" w:rsidRPr="00613175" w:rsidRDefault="00367B42">
            <w:pPr>
              <w:pStyle w:val="TAL"/>
              <w:rPr>
                <w:lang w:eastAsia="zh-CN"/>
              </w:rPr>
            </w:pPr>
            <w:r w:rsidRPr="00613175">
              <w:rPr>
                <w:szCs w:val="24"/>
              </w:rPr>
              <w:t>Base 64 encoding of a new RAND and AUTN</w:t>
            </w:r>
          </w:p>
        </w:tc>
        <w:tc>
          <w:tcPr>
            <w:tcW w:w="567" w:type="dxa"/>
            <w:tcBorders>
              <w:top w:val="nil"/>
              <w:left w:val="single" w:sz="4" w:space="0" w:color="auto"/>
              <w:bottom w:val="single" w:sz="4" w:space="0" w:color="auto"/>
              <w:right w:val="single" w:sz="4" w:space="0" w:color="auto"/>
            </w:tcBorders>
          </w:tcPr>
          <w:p w14:paraId="63A8BB69" w14:textId="77777777" w:rsidR="00367B42" w:rsidRPr="00613175" w:rsidRDefault="00367B42">
            <w:pPr>
              <w:pStyle w:val="TAH"/>
              <w:rPr>
                <w:lang w:eastAsia="en-US"/>
              </w:rPr>
            </w:pPr>
          </w:p>
        </w:tc>
        <w:tc>
          <w:tcPr>
            <w:tcW w:w="1134" w:type="dxa"/>
            <w:tcBorders>
              <w:top w:val="nil"/>
              <w:left w:val="single" w:sz="4" w:space="0" w:color="auto"/>
              <w:bottom w:val="single" w:sz="4" w:space="0" w:color="auto"/>
              <w:right w:val="single" w:sz="4" w:space="0" w:color="auto"/>
            </w:tcBorders>
          </w:tcPr>
          <w:p w14:paraId="5B2AA68D" w14:textId="77777777" w:rsidR="00367B42" w:rsidRPr="00613175" w:rsidRDefault="00367B42">
            <w:pPr>
              <w:pStyle w:val="TAH"/>
            </w:pPr>
          </w:p>
        </w:tc>
      </w:tr>
    </w:tbl>
    <w:p w14:paraId="6DA251BF" w14:textId="77777777" w:rsidR="00367B42" w:rsidRPr="00613175" w:rsidRDefault="00367B42" w:rsidP="00367B42">
      <w:pPr>
        <w:rPr>
          <w:lang w:eastAsia="en-US"/>
        </w:rPr>
      </w:pPr>
    </w:p>
    <w:p w14:paraId="07270F5D" w14:textId="77777777" w:rsidR="00367B42" w:rsidRPr="00613175" w:rsidRDefault="00367B42" w:rsidP="00367B42">
      <w:pPr>
        <w:pStyle w:val="TH"/>
      </w:pPr>
      <w:r w:rsidRPr="00613175">
        <w:t>Table 10.13.3.3-4: REGISTER (step 11, table 10.13.3.2-1)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70"/>
        <w:gridCol w:w="775"/>
        <w:gridCol w:w="5384"/>
        <w:gridCol w:w="567"/>
        <w:gridCol w:w="1134"/>
      </w:tblGrid>
      <w:tr w:rsidR="00367B42" w:rsidRPr="00613175" w14:paraId="0F9F3864" w14:textId="77777777" w:rsidTr="00367B42">
        <w:trPr>
          <w:jc w:val="center"/>
        </w:trPr>
        <w:tc>
          <w:tcPr>
            <w:tcW w:w="9634" w:type="dxa"/>
            <w:gridSpan w:val="5"/>
            <w:tcBorders>
              <w:top w:val="single" w:sz="4" w:space="0" w:color="auto"/>
              <w:left w:val="single" w:sz="4" w:space="0" w:color="auto"/>
              <w:bottom w:val="single" w:sz="4" w:space="0" w:color="auto"/>
              <w:right w:val="single" w:sz="4" w:space="0" w:color="auto"/>
            </w:tcBorders>
            <w:hideMark/>
          </w:tcPr>
          <w:p w14:paraId="008529BF" w14:textId="77777777" w:rsidR="00367B42" w:rsidRPr="00613175" w:rsidRDefault="00367B42">
            <w:pPr>
              <w:pStyle w:val="TAL"/>
              <w:rPr>
                <w:rFonts w:cs="Arial"/>
              </w:rPr>
            </w:pPr>
            <w:r w:rsidRPr="00613175">
              <w:t>Derivation Path: TS 34.229-1 [2], A.1.1, Conditions A2 and A32</w:t>
            </w:r>
          </w:p>
        </w:tc>
      </w:tr>
      <w:tr w:rsidR="00367B42" w:rsidRPr="00613175" w14:paraId="46F048F3"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6A430A0D" w14:textId="77777777" w:rsidR="00367B42" w:rsidRPr="00613175" w:rsidRDefault="00367B42">
            <w:pPr>
              <w:pStyle w:val="TAH"/>
            </w:pPr>
            <w:r w:rsidRPr="00613175">
              <w:t>Header/param</w:t>
            </w:r>
          </w:p>
        </w:tc>
        <w:tc>
          <w:tcPr>
            <w:tcW w:w="775" w:type="dxa"/>
            <w:tcBorders>
              <w:top w:val="single" w:sz="4" w:space="0" w:color="auto"/>
              <w:left w:val="single" w:sz="4" w:space="0" w:color="auto"/>
              <w:bottom w:val="single" w:sz="4" w:space="0" w:color="auto"/>
              <w:right w:val="single" w:sz="4" w:space="0" w:color="auto"/>
            </w:tcBorders>
            <w:hideMark/>
          </w:tcPr>
          <w:p w14:paraId="28E58322" w14:textId="77777777" w:rsidR="00367B42" w:rsidRPr="00613175" w:rsidRDefault="00367B42">
            <w:pPr>
              <w:pStyle w:val="TAH"/>
            </w:pPr>
            <w:r w:rsidRPr="00613175">
              <w:t>Cond</w:t>
            </w:r>
          </w:p>
        </w:tc>
        <w:tc>
          <w:tcPr>
            <w:tcW w:w="5386" w:type="dxa"/>
            <w:tcBorders>
              <w:top w:val="single" w:sz="4" w:space="0" w:color="auto"/>
              <w:left w:val="single" w:sz="4" w:space="0" w:color="auto"/>
              <w:bottom w:val="single" w:sz="4" w:space="0" w:color="auto"/>
              <w:right w:val="single" w:sz="4" w:space="0" w:color="auto"/>
            </w:tcBorders>
            <w:hideMark/>
          </w:tcPr>
          <w:p w14:paraId="07E46873" w14:textId="77777777" w:rsidR="00367B42" w:rsidRPr="00613175" w:rsidRDefault="00367B42">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6087C6FD" w14:textId="77777777" w:rsidR="00367B42" w:rsidRPr="00613175" w:rsidRDefault="00367B42">
            <w:pPr>
              <w:pStyle w:val="TAH"/>
            </w:pPr>
            <w:r w:rsidRPr="00613175">
              <w:t>Rel</w:t>
            </w:r>
          </w:p>
        </w:tc>
        <w:tc>
          <w:tcPr>
            <w:tcW w:w="1134" w:type="dxa"/>
            <w:tcBorders>
              <w:top w:val="single" w:sz="4" w:space="0" w:color="auto"/>
              <w:left w:val="single" w:sz="4" w:space="0" w:color="auto"/>
              <w:bottom w:val="single" w:sz="4" w:space="0" w:color="auto"/>
              <w:right w:val="single" w:sz="4" w:space="0" w:color="auto"/>
            </w:tcBorders>
            <w:hideMark/>
          </w:tcPr>
          <w:p w14:paraId="53E9AF20" w14:textId="77777777" w:rsidR="00367B42" w:rsidRPr="00613175" w:rsidRDefault="00367B42">
            <w:pPr>
              <w:pStyle w:val="TAH"/>
            </w:pPr>
            <w:r w:rsidRPr="00613175">
              <w:t>Reference</w:t>
            </w:r>
          </w:p>
        </w:tc>
      </w:tr>
      <w:tr w:rsidR="00367B42" w:rsidRPr="00613175" w14:paraId="36D15DD9" w14:textId="77777777" w:rsidTr="00367B42">
        <w:trPr>
          <w:jc w:val="center"/>
        </w:trPr>
        <w:tc>
          <w:tcPr>
            <w:tcW w:w="1772" w:type="dxa"/>
            <w:tcBorders>
              <w:top w:val="single" w:sz="4" w:space="0" w:color="auto"/>
              <w:left w:val="single" w:sz="4" w:space="0" w:color="auto"/>
              <w:bottom w:val="nil"/>
              <w:right w:val="single" w:sz="4" w:space="0" w:color="auto"/>
            </w:tcBorders>
            <w:hideMark/>
          </w:tcPr>
          <w:p w14:paraId="0B2B6274" w14:textId="77777777" w:rsidR="00367B42" w:rsidRPr="00613175" w:rsidRDefault="00367B42">
            <w:pPr>
              <w:pStyle w:val="TAL"/>
              <w:rPr>
                <w:b/>
                <w:lang w:eastAsia="zh-CN"/>
              </w:rPr>
            </w:pPr>
            <w:r w:rsidRPr="00613175">
              <w:rPr>
                <w:b/>
              </w:rPr>
              <w:t>Contact</w:t>
            </w:r>
          </w:p>
        </w:tc>
        <w:tc>
          <w:tcPr>
            <w:tcW w:w="775" w:type="dxa"/>
            <w:tcBorders>
              <w:top w:val="single" w:sz="4" w:space="0" w:color="auto"/>
              <w:left w:val="single" w:sz="4" w:space="0" w:color="auto"/>
              <w:bottom w:val="nil"/>
              <w:right w:val="single" w:sz="4" w:space="0" w:color="auto"/>
            </w:tcBorders>
          </w:tcPr>
          <w:p w14:paraId="1A6CBD42" w14:textId="77777777" w:rsidR="00367B42" w:rsidRPr="00613175" w:rsidRDefault="00367B42">
            <w:pPr>
              <w:pStyle w:val="TAH"/>
              <w:rPr>
                <w:lang w:eastAsia="en-US"/>
              </w:rPr>
            </w:pPr>
          </w:p>
        </w:tc>
        <w:tc>
          <w:tcPr>
            <w:tcW w:w="5386" w:type="dxa"/>
            <w:tcBorders>
              <w:top w:val="single" w:sz="4" w:space="0" w:color="auto"/>
              <w:left w:val="single" w:sz="4" w:space="0" w:color="auto"/>
              <w:bottom w:val="nil"/>
              <w:right w:val="single" w:sz="4" w:space="0" w:color="auto"/>
            </w:tcBorders>
          </w:tcPr>
          <w:p w14:paraId="58A53A88" w14:textId="77777777" w:rsidR="00367B42" w:rsidRPr="00613175" w:rsidRDefault="00367B42">
            <w:pPr>
              <w:pStyle w:val="TAL"/>
              <w:rPr>
                <w:b/>
              </w:rPr>
            </w:pPr>
          </w:p>
        </w:tc>
        <w:tc>
          <w:tcPr>
            <w:tcW w:w="567" w:type="dxa"/>
            <w:tcBorders>
              <w:top w:val="single" w:sz="4" w:space="0" w:color="auto"/>
              <w:left w:val="single" w:sz="4" w:space="0" w:color="auto"/>
              <w:bottom w:val="nil"/>
              <w:right w:val="single" w:sz="4" w:space="0" w:color="auto"/>
            </w:tcBorders>
          </w:tcPr>
          <w:p w14:paraId="55C35E07" w14:textId="77777777" w:rsidR="00367B42" w:rsidRPr="00613175" w:rsidRDefault="00367B42">
            <w:pPr>
              <w:pStyle w:val="TAH"/>
            </w:pPr>
          </w:p>
        </w:tc>
        <w:tc>
          <w:tcPr>
            <w:tcW w:w="1134" w:type="dxa"/>
            <w:tcBorders>
              <w:top w:val="single" w:sz="4" w:space="0" w:color="auto"/>
              <w:left w:val="single" w:sz="4" w:space="0" w:color="auto"/>
              <w:bottom w:val="nil"/>
              <w:right w:val="single" w:sz="4" w:space="0" w:color="auto"/>
            </w:tcBorders>
          </w:tcPr>
          <w:p w14:paraId="42FB1E97" w14:textId="77777777" w:rsidR="00367B42" w:rsidRPr="00613175" w:rsidRDefault="00367B42">
            <w:pPr>
              <w:pStyle w:val="TAH"/>
            </w:pPr>
          </w:p>
        </w:tc>
      </w:tr>
      <w:tr w:rsidR="00367B42" w:rsidRPr="00613175" w14:paraId="743B93C2" w14:textId="77777777" w:rsidTr="00367B42">
        <w:trPr>
          <w:jc w:val="center"/>
        </w:trPr>
        <w:tc>
          <w:tcPr>
            <w:tcW w:w="1772" w:type="dxa"/>
            <w:tcBorders>
              <w:top w:val="nil"/>
              <w:left w:val="single" w:sz="4" w:space="0" w:color="auto"/>
              <w:bottom w:val="single" w:sz="4" w:space="0" w:color="auto"/>
              <w:right w:val="single" w:sz="4" w:space="0" w:color="auto"/>
            </w:tcBorders>
            <w:hideMark/>
          </w:tcPr>
          <w:p w14:paraId="190A2341" w14:textId="77777777" w:rsidR="00367B42" w:rsidRPr="00613175" w:rsidRDefault="00367B42">
            <w:pPr>
              <w:pStyle w:val="TAL"/>
            </w:pPr>
            <w:r w:rsidRPr="00613175">
              <w:tab/>
              <w:t>addr-spec</w:t>
            </w:r>
          </w:p>
        </w:tc>
        <w:tc>
          <w:tcPr>
            <w:tcW w:w="775" w:type="dxa"/>
            <w:tcBorders>
              <w:top w:val="nil"/>
              <w:left w:val="single" w:sz="4" w:space="0" w:color="auto"/>
              <w:bottom w:val="single" w:sz="4" w:space="0" w:color="auto"/>
              <w:right w:val="single" w:sz="4" w:space="0" w:color="auto"/>
            </w:tcBorders>
          </w:tcPr>
          <w:p w14:paraId="34F72ACA" w14:textId="77777777" w:rsidR="00367B42" w:rsidRPr="00613175" w:rsidRDefault="00367B42">
            <w:pPr>
              <w:pStyle w:val="TAH"/>
            </w:pPr>
          </w:p>
        </w:tc>
        <w:tc>
          <w:tcPr>
            <w:tcW w:w="5386" w:type="dxa"/>
            <w:tcBorders>
              <w:top w:val="nil"/>
              <w:left w:val="single" w:sz="4" w:space="0" w:color="auto"/>
              <w:bottom w:val="single" w:sz="4" w:space="0" w:color="auto"/>
              <w:right w:val="single" w:sz="4" w:space="0" w:color="auto"/>
            </w:tcBorders>
            <w:hideMark/>
          </w:tcPr>
          <w:p w14:paraId="09314760" w14:textId="77777777" w:rsidR="00367B42" w:rsidRPr="00613175" w:rsidRDefault="00367B42">
            <w:pPr>
              <w:pStyle w:val="TAL"/>
              <w:rPr>
                <w:lang w:eastAsia="zh-CN"/>
              </w:rPr>
            </w:pPr>
            <w:r w:rsidRPr="00613175">
              <w:rPr>
                <w:lang w:eastAsia="zh-CN"/>
              </w:rPr>
              <w:t>The same with Step 12 above.</w:t>
            </w:r>
          </w:p>
        </w:tc>
        <w:tc>
          <w:tcPr>
            <w:tcW w:w="567" w:type="dxa"/>
            <w:tcBorders>
              <w:top w:val="nil"/>
              <w:left w:val="single" w:sz="4" w:space="0" w:color="auto"/>
              <w:bottom w:val="single" w:sz="4" w:space="0" w:color="auto"/>
              <w:right w:val="single" w:sz="4" w:space="0" w:color="auto"/>
            </w:tcBorders>
          </w:tcPr>
          <w:p w14:paraId="428BE5FF" w14:textId="77777777" w:rsidR="00367B42" w:rsidRPr="00613175" w:rsidRDefault="00367B42">
            <w:pPr>
              <w:pStyle w:val="TAH"/>
              <w:rPr>
                <w:lang w:eastAsia="en-US"/>
              </w:rPr>
            </w:pPr>
          </w:p>
        </w:tc>
        <w:tc>
          <w:tcPr>
            <w:tcW w:w="1134" w:type="dxa"/>
            <w:tcBorders>
              <w:top w:val="nil"/>
              <w:left w:val="single" w:sz="4" w:space="0" w:color="auto"/>
              <w:bottom w:val="single" w:sz="4" w:space="0" w:color="auto"/>
              <w:right w:val="single" w:sz="4" w:space="0" w:color="auto"/>
            </w:tcBorders>
          </w:tcPr>
          <w:p w14:paraId="0C03435A" w14:textId="77777777" w:rsidR="00367B42" w:rsidRPr="00613175" w:rsidRDefault="00367B42">
            <w:pPr>
              <w:pStyle w:val="TAH"/>
            </w:pPr>
          </w:p>
        </w:tc>
      </w:tr>
      <w:tr w:rsidR="00367B42" w:rsidRPr="00613175" w14:paraId="0032C43C" w14:textId="77777777" w:rsidTr="00367B42">
        <w:trPr>
          <w:jc w:val="center"/>
        </w:trPr>
        <w:tc>
          <w:tcPr>
            <w:tcW w:w="1772" w:type="dxa"/>
            <w:tcBorders>
              <w:top w:val="single" w:sz="4" w:space="0" w:color="auto"/>
              <w:left w:val="single" w:sz="4" w:space="0" w:color="auto"/>
              <w:bottom w:val="nil"/>
              <w:right w:val="single" w:sz="4" w:space="0" w:color="auto"/>
            </w:tcBorders>
            <w:hideMark/>
          </w:tcPr>
          <w:p w14:paraId="2CA05EEE" w14:textId="77777777" w:rsidR="00367B42" w:rsidRPr="00613175" w:rsidRDefault="00367B42">
            <w:pPr>
              <w:pStyle w:val="TAL"/>
              <w:rPr>
                <w:lang w:eastAsia="zh-CN"/>
              </w:rPr>
            </w:pPr>
            <w:r w:rsidRPr="00613175">
              <w:rPr>
                <w:b/>
              </w:rPr>
              <w:t>Security-Client</w:t>
            </w:r>
          </w:p>
        </w:tc>
        <w:tc>
          <w:tcPr>
            <w:tcW w:w="775" w:type="dxa"/>
            <w:tcBorders>
              <w:top w:val="single" w:sz="4" w:space="0" w:color="auto"/>
              <w:left w:val="single" w:sz="4" w:space="0" w:color="auto"/>
              <w:bottom w:val="nil"/>
              <w:right w:val="single" w:sz="4" w:space="0" w:color="auto"/>
            </w:tcBorders>
          </w:tcPr>
          <w:p w14:paraId="1F66A834" w14:textId="77777777" w:rsidR="00367B42" w:rsidRPr="00613175" w:rsidRDefault="00367B42">
            <w:pPr>
              <w:pStyle w:val="TAH"/>
              <w:rPr>
                <w:lang w:eastAsia="en-US"/>
              </w:rPr>
            </w:pPr>
          </w:p>
        </w:tc>
        <w:tc>
          <w:tcPr>
            <w:tcW w:w="5386" w:type="dxa"/>
            <w:tcBorders>
              <w:top w:val="single" w:sz="4" w:space="0" w:color="auto"/>
              <w:left w:val="single" w:sz="4" w:space="0" w:color="auto"/>
              <w:bottom w:val="nil"/>
              <w:right w:val="single" w:sz="4" w:space="0" w:color="auto"/>
            </w:tcBorders>
          </w:tcPr>
          <w:p w14:paraId="404FA144" w14:textId="77777777" w:rsidR="00367B42" w:rsidRPr="00613175" w:rsidRDefault="00367B42">
            <w:pPr>
              <w:pStyle w:val="TAL"/>
              <w:rPr>
                <w:lang w:eastAsia="zh-CN"/>
              </w:rPr>
            </w:pPr>
          </w:p>
        </w:tc>
        <w:tc>
          <w:tcPr>
            <w:tcW w:w="567" w:type="dxa"/>
            <w:tcBorders>
              <w:top w:val="single" w:sz="4" w:space="0" w:color="auto"/>
              <w:left w:val="single" w:sz="4" w:space="0" w:color="auto"/>
              <w:bottom w:val="nil"/>
              <w:right w:val="single" w:sz="4" w:space="0" w:color="auto"/>
            </w:tcBorders>
          </w:tcPr>
          <w:p w14:paraId="49EA8764" w14:textId="77777777" w:rsidR="00367B42" w:rsidRPr="00613175" w:rsidRDefault="00367B42">
            <w:pPr>
              <w:pStyle w:val="TAH"/>
              <w:rPr>
                <w:lang w:eastAsia="en-US"/>
              </w:rPr>
            </w:pPr>
          </w:p>
        </w:tc>
        <w:tc>
          <w:tcPr>
            <w:tcW w:w="1134" w:type="dxa"/>
            <w:tcBorders>
              <w:top w:val="single" w:sz="4" w:space="0" w:color="auto"/>
              <w:left w:val="single" w:sz="4" w:space="0" w:color="auto"/>
              <w:bottom w:val="nil"/>
              <w:right w:val="single" w:sz="4" w:space="0" w:color="auto"/>
            </w:tcBorders>
          </w:tcPr>
          <w:p w14:paraId="4558F16D" w14:textId="77777777" w:rsidR="00367B42" w:rsidRPr="00613175" w:rsidRDefault="00367B42">
            <w:pPr>
              <w:pStyle w:val="TAH"/>
            </w:pPr>
          </w:p>
        </w:tc>
      </w:tr>
      <w:tr w:rsidR="00367B42" w:rsidRPr="00613175" w14:paraId="09BCA62E" w14:textId="77777777" w:rsidTr="00367B42">
        <w:trPr>
          <w:jc w:val="center"/>
        </w:trPr>
        <w:tc>
          <w:tcPr>
            <w:tcW w:w="1772" w:type="dxa"/>
            <w:tcBorders>
              <w:top w:val="nil"/>
              <w:left w:val="single" w:sz="4" w:space="0" w:color="auto"/>
              <w:bottom w:val="nil"/>
              <w:right w:val="single" w:sz="4" w:space="0" w:color="auto"/>
            </w:tcBorders>
            <w:hideMark/>
          </w:tcPr>
          <w:p w14:paraId="369ED8E9" w14:textId="77777777" w:rsidR="00367B42" w:rsidRPr="00613175" w:rsidRDefault="00367B42">
            <w:pPr>
              <w:pStyle w:val="TAL"/>
              <w:rPr>
                <w:lang w:eastAsia="zh-CN"/>
              </w:rPr>
            </w:pPr>
            <w:r w:rsidRPr="00613175">
              <w:tab/>
              <w:t>spi-c</w:t>
            </w:r>
          </w:p>
        </w:tc>
        <w:tc>
          <w:tcPr>
            <w:tcW w:w="775" w:type="dxa"/>
            <w:tcBorders>
              <w:top w:val="nil"/>
              <w:left w:val="single" w:sz="4" w:space="0" w:color="auto"/>
              <w:bottom w:val="nil"/>
              <w:right w:val="single" w:sz="4" w:space="0" w:color="auto"/>
            </w:tcBorders>
          </w:tcPr>
          <w:p w14:paraId="06F43572"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61B30D43" w14:textId="77777777" w:rsidR="00367B42" w:rsidRPr="00613175" w:rsidRDefault="00367B42">
            <w:pPr>
              <w:pStyle w:val="TAL"/>
              <w:rPr>
                <w:lang w:eastAsia="zh-CN"/>
              </w:rPr>
            </w:pPr>
            <w:r w:rsidRPr="00613175">
              <w:rPr>
                <w:lang w:eastAsia="zh-CN"/>
              </w:rPr>
              <w:t>The same with Step 12 above.</w:t>
            </w:r>
          </w:p>
        </w:tc>
        <w:tc>
          <w:tcPr>
            <w:tcW w:w="567" w:type="dxa"/>
            <w:tcBorders>
              <w:top w:val="nil"/>
              <w:left w:val="single" w:sz="4" w:space="0" w:color="auto"/>
              <w:bottom w:val="nil"/>
              <w:right w:val="single" w:sz="4" w:space="0" w:color="auto"/>
            </w:tcBorders>
          </w:tcPr>
          <w:p w14:paraId="2D109BAF"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713141F7" w14:textId="77777777" w:rsidR="00367B42" w:rsidRPr="00613175" w:rsidRDefault="00367B42">
            <w:pPr>
              <w:pStyle w:val="TAH"/>
            </w:pPr>
          </w:p>
        </w:tc>
      </w:tr>
      <w:tr w:rsidR="00367B42" w:rsidRPr="00613175" w14:paraId="623EBD4D" w14:textId="77777777" w:rsidTr="00367B42">
        <w:trPr>
          <w:jc w:val="center"/>
        </w:trPr>
        <w:tc>
          <w:tcPr>
            <w:tcW w:w="1772" w:type="dxa"/>
            <w:tcBorders>
              <w:top w:val="nil"/>
              <w:left w:val="single" w:sz="4" w:space="0" w:color="auto"/>
              <w:bottom w:val="nil"/>
              <w:right w:val="single" w:sz="4" w:space="0" w:color="auto"/>
            </w:tcBorders>
            <w:hideMark/>
          </w:tcPr>
          <w:p w14:paraId="253FF985" w14:textId="77777777" w:rsidR="00367B42" w:rsidRPr="00613175" w:rsidRDefault="00367B42">
            <w:pPr>
              <w:pStyle w:val="TAL"/>
              <w:rPr>
                <w:lang w:eastAsia="zh-CN"/>
              </w:rPr>
            </w:pPr>
            <w:r w:rsidRPr="00613175">
              <w:tab/>
              <w:t>spi-s</w:t>
            </w:r>
          </w:p>
        </w:tc>
        <w:tc>
          <w:tcPr>
            <w:tcW w:w="775" w:type="dxa"/>
            <w:tcBorders>
              <w:top w:val="nil"/>
              <w:left w:val="single" w:sz="4" w:space="0" w:color="auto"/>
              <w:bottom w:val="nil"/>
              <w:right w:val="single" w:sz="4" w:space="0" w:color="auto"/>
            </w:tcBorders>
          </w:tcPr>
          <w:p w14:paraId="22542FBF"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12B8705B" w14:textId="77777777" w:rsidR="00367B42" w:rsidRPr="00613175" w:rsidRDefault="00367B42">
            <w:pPr>
              <w:pStyle w:val="TAL"/>
              <w:rPr>
                <w:lang w:eastAsia="zh-CN"/>
              </w:rPr>
            </w:pPr>
            <w:r w:rsidRPr="00613175">
              <w:rPr>
                <w:lang w:eastAsia="zh-CN"/>
              </w:rPr>
              <w:t>The same with Step 12 above.</w:t>
            </w:r>
          </w:p>
        </w:tc>
        <w:tc>
          <w:tcPr>
            <w:tcW w:w="567" w:type="dxa"/>
            <w:tcBorders>
              <w:top w:val="nil"/>
              <w:left w:val="single" w:sz="4" w:space="0" w:color="auto"/>
              <w:bottom w:val="nil"/>
              <w:right w:val="single" w:sz="4" w:space="0" w:color="auto"/>
            </w:tcBorders>
          </w:tcPr>
          <w:p w14:paraId="48BB0EDA"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4B359916" w14:textId="77777777" w:rsidR="00367B42" w:rsidRPr="00613175" w:rsidRDefault="00367B42">
            <w:pPr>
              <w:pStyle w:val="TAH"/>
            </w:pPr>
          </w:p>
        </w:tc>
      </w:tr>
      <w:tr w:rsidR="00367B42" w:rsidRPr="00613175" w14:paraId="66161C24" w14:textId="77777777" w:rsidTr="00367B42">
        <w:trPr>
          <w:jc w:val="center"/>
        </w:trPr>
        <w:tc>
          <w:tcPr>
            <w:tcW w:w="1772" w:type="dxa"/>
            <w:tcBorders>
              <w:top w:val="nil"/>
              <w:left w:val="single" w:sz="4" w:space="0" w:color="auto"/>
              <w:bottom w:val="nil"/>
              <w:right w:val="single" w:sz="4" w:space="0" w:color="auto"/>
            </w:tcBorders>
            <w:hideMark/>
          </w:tcPr>
          <w:p w14:paraId="1BF12AC9" w14:textId="77777777" w:rsidR="00367B42" w:rsidRPr="00613175" w:rsidRDefault="00367B42">
            <w:pPr>
              <w:pStyle w:val="TAL"/>
              <w:rPr>
                <w:lang w:eastAsia="zh-CN"/>
              </w:rPr>
            </w:pPr>
            <w:r w:rsidRPr="00613175">
              <w:tab/>
              <w:t>port-c</w:t>
            </w:r>
          </w:p>
        </w:tc>
        <w:tc>
          <w:tcPr>
            <w:tcW w:w="775" w:type="dxa"/>
            <w:tcBorders>
              <w:top w:val="nil"/>
              <w:left w:val="single" w:sz="4" w:space="0" w:color="auto"/>
              <w:bottom w:val="nil"/>
              <w:right w:val="single" w:sz="4" w:space="0" w:color="auto"/>
            </w:tcBorders>
          </w:tcPr>
          <w:p w14:paraId="0E032582" w14:textId="77777777" w:rsidR="00367B42" w:rsidRPr="00613175" w:rsidRDefault="00367B42">
            <w:pPr>
              <w:pStyle w:val="TAH"/>
              <w:rPr>
                <w:lang w:eastAsia="en-US"/>
              </w:rPr>
            </w:pPr>
          </w:p>
        </w:tc>
        <w:tc>
          <w:tcPr>
            <w:tcW w:w="5386" w:type="dxa"/>
            <w:tcBorders>
              <w:top w:val="nil"/>
              <w:left w:val="single" w:sz="4" w:space="0" w:color="auto"/>
              <w:bottom w:val="nil"/>
              <w:right w:val="single" w:sz="4" w:space="0" w:color="auto"/>
            </w:tcBorders>
            <w:hideMark/>
          </w:tcPr>
          <w:p w14:paraId="29C2A074" w14:textId="77777777" w:rsidR="00367B42" w:rsidRPr="00613175" w:rsidRDefault="00367B42">
            <w:pPr>
              <w:pStyle w:val="TAL"/>
              <w:rPr>
                <w:lang w:eastAsia="zh-CN"/>
              </w:rPr>
            </w:pPr>
            <w:r w:rsidRPr="00613175">
              <w:rPr>
                <w:lang w:eastAsia="zh-CN"/>
              </w:rPr>
              <w:t>The same with Step 12 above.</w:t>
            </w:r>
          </w:p>
        </w:tc>
        <w:tc>
          <w:tcPr>
            <w:tcW w:w="567" w:type="dxa"/>
            <w:tcBorders>
              <w:top w:val="nil"/>
              <w:left w:val="single" w:sz="4" w:space="0" w:color="auto"/>
              <w:bottom w:val="nil"/>
              <w:right w:val="single" w:sz="4" w:space="0" w:color="auto"/>
            </w:tcBorders>
          </w:tcPr>
          <w:p w14:paraId="2A924CC5" w14:textId="77777777" w:rsidR="00367B42" w:rsidRPr="00613175" w:rsidRDefault="00367B42">
            <w:pPr>
              <w:pStyle w:val="TAH"/>
              <w:rPr>
                <w:lang w:eastAsia="en-US"/>
              </w:rPr>
            </w:pPr>
          </w:p>
        </w:tc>
        <w:tc>
          <w:tcPr>
            <w:tcW w:w="1134" w:type="dxa"/>
            <w:tcBorders>
              <w:top w:val="nil"/>
              <w:left w:val="single" w:sz="4" w:space="0" w:color="auto"/>
              <w:bottom w:val="nil"/>
              <w:right w:val="single" w:sz="4" w:space="0" w:color="auto"/>
            </w:tcBorders>
          </w:tcPr>
          <w:p w14:paraId="4997F81C" w14:textId="77777777" w:rsidR="00367B42" w:rsidRPr="00613175" w:rsidRDefault="00367B42">
            <w:pPr>
              <w:pStyle w:val="TAH"/>
            </w:pPr>
          </w:p>
        </w:tc>
      </w:tr>
      <w:tr w:rsidR="00367B42" w:rsidRPr="00613175" w14:paraId="3F4B2C65" w14:textId="77777777" w:rsidTr="00367B42">
        <w:trPr>
          <w:jc w:val="center"/>
        </w:trPr>
        <w:tc>
          <w:tcPr>
            <w:tcW w:w="1772" w:type="dxa"/>
            <w:tcBorders>
              <w:top w:val="nil"/>
              <w:left w:val="single" w:sz="4" w:space="0" w:color="auto"/>
              <w:bottom w:val="single" w:sz="4" w:space="0" w:color="auto"/>
              <w:right w:val="single" w:sz="4" w:space="0" w:color="auto"/>
            </w:tcBorders>
            <w:hideMark/>
          </w:tcPr>
          <w:p w14:paraId="79428656" w14:textId="77777777" w:rsidR="00367B42" w:rsidRPr="00613175" w:rsidRDefault="00367B42">
            <w:pPr>
              <w:pStyle w:val="TAL"/>
              <w:rPr>
                <w:lang w:eastAsia="zh-CN"/>
              </w:rPr>
            </w:pPr>
            <w:r w:rsidRPr="00613175">
              <w:tab/>
              <w:t>port-s</w:t>
            </w:r>
          </w:p>
        </w:tc>
        <w:tc>
          <w:tcPr>
            <w:tcW w:w="775" w:type="dxa"/>
            <w:tcBorders>
              <w:top w:val="nil"/>
              <w:left w:val="single" w:sz="4" w:space="0" w:color="auto"/>
              <w:bottom w:val="single" w:sz="4" w:space="0" w:color="auto"/>
              <w:right w:val="single" w:sz="4" w:space="0" w:color="auto"/>
            </w:tcBorders>
          </w:tcPr>
          <w:p w14:paraId="08289BB7" w14:textId="77777777" w:rsidR="00367B42" w:rsidRPr="00613175" w:rsidRDefault="00367B42">
            <w:pPr>
              <w:pStyle w:val="TAH"/>
              <w:rPr>
                <w:lang w:eastAsia="en-US"/>
              </w:rPr>
            </w:pPr>
          </w:p>
        </w:tc>
        <w:tc>
          <w:tcPr>
            <w:tcW w:w="5386" w:type="dxa"/>
            <w:tcBorders>
              <w:top w:val="nil"/>
              <w:left w:val="single" w:sz="4" w:space="0" w:color="auto"/>
              <w:bottom w:val="single" w:sz="4" w:space="0" w:color="auto"/>
              <w:right w:val="single" w:sz="4" w:space="0" w:color="auto"/>
            </w:tcBorders>
            <w:hideMark/>
          </w:tcPr>
          <w:p w14:paraId="18EA625F" w14:textId="77777777" w:rsidR="00367B42" w:rsidRPr="00613175" w:rsidRDefault="00367B42">
            <w:pPr>
              <w:pStyle w:val="TAL"/>
              <w:rPr>
                <w:lang w:eastAsia="zh-CN"/>
              </w:rPr>
            </w:pPr>
            <w:r w:rsidRPr="00613175">
              <w:rPr>
                <w:lang w:eastAsia="zh-CN"/>
              </w:rPr>
              <w:t>The same with Step 12 above.</w:t>
            </w:r>
          </w:p>
        </w:tc>
        <w:tc>
          <w:tcPr>
            <w:tcW w:w="567" w:type="dxa"/>
            <w:tcBorders>
              <w:top w:val="nil"/>
              <w:left w:val="single" w:sz="4" w:space="0" w:color="auto"/>
              <w:bottom w:val="single" w:sz="4" w:space="0" w:color="auto"/>
              <w:right w:val="single" w:sz="4" w:space="0" w:color="auto"/>
            </w:tcBorders>
          </w:tcPr>
          <w:p w14:paraId="72CC9466" w14:textId="77777777" w:rsidR="00367B42" w:rsidRPr="00613175" w:rsidRDefault="00367B42">
            <w:pPr>
              <w:pStyle w:val="TAH"/>
              <w:rPr>
                <w:lang w:eastAsia="en-US"/>
              </w:rPr>
            </w:pPr>
          </w:p>
        </w:tc>
        <w:tc>
          <w:tcPr>
            <w:tcW w:w="1134" w:type="dxa"/>
            <w:tcBorders>
              <w:top w:val="nil"/>
              <w:left w:val="single" w:sz="4" w:space="0" w:color="auto"/>
              <w:bottom w:val="single" w:sz="4" w:space="0" w:color="auto"/>
              <w:right w:val="single" w:sz="4" w:space="0" w:color="auto"/>
            </w:tcBorders>
          </w:tcPr>
          <w:p w14:paraId="2D660E9B" w14:textId="77777777" w:rsidR="00367B42" w:rsidRPr="00613175" w:rsidRDefault="00367B42">
            <w:pPr>
              <w:pStyle w:val="TAH"/>
            </w:pPr>
          </w:p>
        </w:tc>
      </w:tr>
      <w:tr w:rsidR="00367B42" w:rsidRPr="00613175" w14:paraId="06958A98" w14:textId="77777777" w:rsidTr="00367B42">
        <w:trPr>
          <w:jc w:val="center"/>
        </w:trPr>
        <w:tc>
          <w:tcPr>
            <w:tcW w:w="1772" w:t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5" w:rsidRDefault="00367B42">
            <w:pPr>
              <w:pStyle w:val="TAL"/>
            </w:pPr>
            <w:r w:rsidRPr="00613175">
              <w:rPr>
                <w:b/>
              </w:rPr>
              <w:t>Authorization</w:t>
            </w:r>
          </w:p>
        </w:tc>
        <w:tc>
          <w:tcPr>
            <w:tcW w:w="775" w:type="dxa"/>
            <w:tcBorders>
              <w:top w:val="single" w:sz="4" w:space="0" w:color="auto"/>
              <w:left w:val="single" w:sz="4" w:space="0" w:color="auto"/>
              <w:bottom w:val="single" w:sz="4" w:space="0" w:color="auto"/>
              <w:right w:val="single" w:sz="4" w:space="0" w:color="auto"/>
            </w:tcBorders>
          </w:tcPr>
          <w:p w14:paraId="22911B6F" w14:textId="77777777" w:rsidR="00367B42" w:rsidRPr="00613175" w:rsidRDefault="00367B42">
            <w:pPr>
              <w:pStyle w:val="TAH"/>
            </w:pPr>
          </w:p>
        </w:tc>
        <w:tc>
          <w:tcPr>
            <w:tcW w:w="5386" w:type="dxa"/>
            <w:tcBorders>
              <w:top w:val="single" w:sz="4" w:space="0" w:color="auto"/>
              <w:left w:val="single" w:sz="4" w:space="0" w:color="auto"/>
              <w:bottom w:val="single" w:sz="4" w:space="0" w:color="auto"/>
              <w:right w:val="single" w:sz="4" w:space="0" w:color="auto"/>
            </w:tcBorders>
            <w:hideMark/>
          </w:tcPr>
          <w:p w14:paraId="33D6246D" w14:textId="77777777" w:rsidR="00367B42" w:rsidRPr="00613175" w:rsidRDefault="00367B42">
            <w:pPr>
              <w:pStyle w:val="TAL"/>
              <w:rPr>
                <w:szCs w:val="24"/>
              </w:rPr>
            </w:pPr>
            <w:r w:rsidRPr="00613175">
              <w:rPr>
                <w:szCs w:val="24"/>
              </w:rPr>
              <w:t>Recalculated based on the nonce received from SS within 401 response in Step 11 above.</w:t>
            </w:r>
          </w:p>
        </w:tc>
        <w:tc>
          <w:tcPr>
            <w:tcW w:w="567" w:type="dxa"/>
            <w:tcBorders>
              <w:top w:val="single" w:sz="4" w:space="0" w:color="auto"/>
              <w:left w:val="single" w:sz="4" w:space="0" w:color="auto"/>
              <w:bottom w:val="single" w:sz="4" w:space="0" w:color="auto"/>
              <w:right w:val="single" w:sz="4" w:space="0" w:color="auto"/>
            </w:tcBorders>
          </w:tcPr>
          <w:p w14:paraId="39403ECB" w14:textId="77777777" w:rsidR="00367B42" w:rsidRPr="00613175" w:rsidRDefault="00367B42">
            <w:pPr>
              <w:pStyle w:val="TAH"/>
            </w:pPr>
          </w:p>
        </w:tc>
        <w:tc>
          <w:tcPr>
            <w:tcW w:w="1134" w:type="dxa"/>
            <w:tcBorders>
              <w:top w:val="single" w:sz="4" w:space="0" w:color="auto"/>
              <w:left w:val="single" w:sz="4" w:space="0" w:color="auto"/>
              <w:bottom w:val="single" w:sz="4" w:space="0" w:color="auto"/>
              <w:right w:val="single" w:sz="4" w:space="0" w:color="auto"/>
            </w:tcBorders>
          </w:tcPr>
          <w:p w14:paraId="70B5B960" w14:textId="77777777" w:rsidR="00367B42" w:rsidRPr="00613175" w:rsidRDefault="00367B42">
            <w:pPr>
              <w:pStyle w:val="TAH"/>
            </w:pPr>
          </w:p>
        </w:tc>
      </w:tr>
    </w:tbl>
    <w:p w14:paraId="047F8B56" w14:textId="28CFF8F2" w:rsidR="00367B42" w:rsidRPr="00613175" w:rsidRDefault="00367B42" w:rsidP="003E11B9"/>
    <w:p w14:paraId="24667D93" w14:textId="77777777" w:rsidR="007D27F3" w:rsidRPr="00613175" w:rsidRDefault="007D27F3" w:rsidP="007D27F3">
      <w:pPr>
        <w:pStyle w:val="Heading2"/>
        <w:rPr>
          <w:rFonts w:eastAsia="Wingdings"/>
        </w:rPr>
      </w:pPr>
      <w:bookmarkStart w:id="1190" w:name="_Toc84254398"/>
      <w:bookmarkStart w:id="1191" w:name="_Toc84255193"/>
      <w:r w:rsidRPr="00613175">
        <w:rPr>
          <w:rFonts w:eastAsia="Wingdings"/>
        </w:rPr>
        <w:t>10.14</w:t>
      </w:r>
      <w:r w:rsidRPr="00613175">
        <w:rPr>
          <w:rFonts w:eastAsia="Wingdings"/>
        </w:rPr>
        <w:tab/>
        <w:t>In parallel emergency and non-emergency registrations / 5GS</w:t>
      </w:r>
      <w:bookmarkEnd w:id="1190"/>
      <w:bookmarkEnd w:id="1191"/>
    </w:p>
    <w:p w14:paraId="0AEC3830" w14:textId="77777777" w:rsidR="007D27F3" w:rsidRPr="00613175" w:rsidRDefault="007D27F3" w:rsidP="007D27F3">
      <w:pPr>
        <w:pStyle w:val="H6"/>
      </w:pPr>
      <w:r w:rsidRPr="00613175">
        <w:t>10.14.1</w:t>
      </w:r>
      <w:r w:rsidRPr="00613175">
        <w:tab/>
        <w:t>Test Purpose (TP)</w:t>
      </w:r>
    </w:p>
    <w:p w14:paraId="23343D5D" w14:textId="77777777" w:rsidR="007D27F3" w:rsidRPr="00613175" w:rsidRDefault="007D27F3" w:rsidP="007D27F3">
      <w:pPr>
        <w:pStyle w:val="H6"/>
      </w:pPr>
      <w:r w:rsidRPr="00613175">
        <w:t>(1)</w:t>
      </w:r>
    </w:p>
    <w:p w14:paraId="2622EDE8" w14:textId="77777777" w:rsidR="007D27F3" w:rsidRPr="00613175" w:rsidRDefault="007D27F3" w:rsidP="007D27F3">
      <w:pPr>
        <w:pStyle w:val="PL"/>
        <w:rPr>
          <w:bCs/>
          <w:noProof w:val="0"/>
        </w:rPr>
      </w:pPr>
      <w:r w:rsidRPr="00613175">
        <w:rPr>
          <w:b/>
          <w:bCs/>
          <w:noProof w:val="0"/>
        </w:rPr>
        <w:t xml:space="preserve">with </w:t>
      </w:r>
      <w:r w:rsidRPr="00613175">
        <w:rPr>
          <w:bCs/>
          <w:noProof w:val="0"/>
        </w:rPr>
        <w:t>{ UE being registered to IMS }</w:t>
      </w:r>
    </w:p>
    <w:p w14:paraId="250D9DF2" w14:textId="77777777" w:rsidR="007D27F3" w:rsidRPr="00613175" w:rsidRDefault="007D27F3" w:rsidP="007D27F3">
      <w:pPr>
        <w:pStyle w:val="PL"/>
        <w:rPr>
          <w:noProof w:val="0"/>
        </w:rPr>
      </w:pPr>
      <w:r w:rsidRPr="00613175">
        <w:rPr>
          <w:b/>
          <w:bCs/>
          <w:noProof w:val="0"/>
        </w:rPr>
        <w:t>ensure that</w:t>
      </w:r>
      <w:r w:rsidRPr="00613175">
        <w:rPr>
          <w:noProof w:val="0"/>
        </w:rPr>
        <w:t xml:space="preserve"> {</w:t>
      </w:r>
    </w:p>
    <w:p w14:paraId="16711D64"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is made to start an emergency call }</w:t>
      </w:r>
    </w:p>
    <w:p w14:paraId="0C813BF4"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performs IMS emergency registration and sets up an emergency call }</w:t>
      </w:r>
    </w:p>
    <w:p w14:paraId="54E5C313" w14:textId="77777777" w:rsidR="007D27F3" w:rsidRPr="00613175" w:rsidRDefault="007D27F3" w:rsidP="007D27F3">
      <w:pPr>
        <w:pStyle w:val="PL"/>
        <w:rPr>
          <w:noProof w:val="0"/>
        </w:rPr>
      </w:pPr>
      <w:r w:rsidRPr="00613175">
        <w:rPr>
          <w:noProof w:val="0"/>
        </w:rPr>
        <w:t xml:space="preserve">            }</w:t>
      </w:r>
    </w:p>
    <w:p w14:paraId="0D799C07" w14:textId="77777777" w:rsidR="007D27F3" w:rsidRPr="00613175" w:rsidRDefault="007D27F3" w:rsidP="007D27F3">
      <w:pPr>
        <w:pStyle w:val="PL"/>
        <w:rPr>
          <w:noProof w:val="0"/>
        </w:rPr>
      </w:pPr>
    </w:p>
    <w:p w14:paraId="0D637025" w14:textId="77777777" w:rsidR="007D27F3" w:rsidRPr="00613175" w:rsidRDefault="007D27F3" w:rsidP="007D27F3">
      <w:pPr>
        <w:pStyle w:val="H6"/>
      </w:pPr>
      <w:r w:rsidRPr="00613175">
        <w:t>(2)</w:t>
      </w:r>
    </w:p>
    <w:p w14:paraId="3AD1E660" w14:textId="77777777" w:rsidR="007D27F3" w:rsidRPr="00613175" w:rsidRDefault="007D27F3" w:rsidP="007D27F3">
      <w:pPr>
        <w:pStyle w:val="PL"/>
        <w:rPr>
          <w:bCs/>
          <w:noProof w:val="0"/>
        </w:rPr>
      </w:pPr>
      <w:r w:rsidRPr="00613175">
        <w:rPr>
          <w:b/>
          <w:bCs/>
          <w:noProof w:val="0"/>
        </w:rPr>
        <w:t xml:space="preserve">with </w:t>
      </w:r>
      <w:r w:rsidRPr="00613175">
        <w:rPr>
          <w:bCs/>
          <w:noProof w:val="0"/>
        </w:rPr>
        <w:t>{ Emergency call ongoing }</w:t>
      </w:r>
    </w:p>
    <w:p w14:paraId="217FCDCA" w14:textId="77777777" w:rsidR="007D27F3" w:rsidRPr="00613175" w:rsidRDefault="007D27F3" w:rsidP="007D27F3">
      <w:pPr>
        <w:pStyle w:val="PL"/>
        <w:rPr>
          <w:noProof w:val="0"/>
        </w:rPr>
      </w:pPr>
      <w:r w:rsidRPr="00613175">
        <w:rPr>
          <w:b/>
          <w:bCs/>
          <w:noProof w:val="0"/>
        </w:rPr>
        <w:t>ensure that</w:t>
      </w:r>
      <w:r w:rsidRPr="00613175">
        <w:rPr>
          <w:noProof w:val="0"/>
        </w:rPr>
        <w:t xml:space="preserve"> {</w:t>
      </w:r>
    </w:p>
    <w:p w14:paraId="3F067ADA"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Network sends NOTIFY terminating non-emergency public user identities }</w:t>
      </w:r>
    </w:p>
    <w:p w14:paraId="76A3C712"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sends 200 OK without impacting ongoing emergency registration and call }</w:t>
      </w:r>
    </w:p>
    <w:p w14:paraId="0419017E" w14:textId="77777777" w:rsidR="007D27F3" w:rsidRPr="00613175" w:rsidRDefault="007D27F3" w:rsidP="007D27F3">
      <w:pPr>
        <w:pStyle w:val="PL"/>
        <w:rPr>
          <w:noProof w:val="0"/>
        </w:rPr>
      </w:pPr>
      <w:r w:rsidRPr="00613175">
        <w:rPr>
          <w:noProof w:val="0"/>
        </w:rPr>
        <w:t xml:space="preserve">            }</w:t>
      </w:r>
    </w:p>
    <w:p w14:paraId="4E5AED4E" w14:textId="77777777" w:rsidR="007D27F3" w:rsidRPr="00613175" w:rsidRDefault="007D27F3" w:rsidP="007D27F3">
      <w:pPr>
        <w:pStyle w:val="PL"/>
        <w:rPr>
          <w:noProof w:val="0"/>
        </w:rPr>
      </w:pPr>
    </w:p>
    <w:p w14:paraId="114E9B76" w14:textId="77777777" w:rsidR="007D27F3" w:rsidRPr="00613175" w:rsidRDefault="007D27F3" w:rsidP="007D27F3">
      <w:pPr>
        <w:pStyle w:val="H6"/>
      </w:pPr>
      <w:r w:rsidRPr="00613175">
        <w:t>10.14.2</w:t>
      </w:r>
      <w:r w:rsidRPr="00613175">
        <w:tab/>
        <w:t>Conformance Requirements</w:t>
      </w:r>
    </w:p>
    <w:p w14:paraId="0FAEB458" w14:textId="77777777" w:rsidR="007D27F3" w:rsidRPr="00613175" w:rsidRDefault="007D27F3" w:rsidP="007D27F3">
      <w:pPr>
        <w:rPr>
          <w:lang w:eastAsia="zh-CN"/>
        </w:rPr>
      </w:pPr>
      <w:r w:rsidRPr="00613175">
        <w:t>The conformance requirements covered in the present test case are, unless otherwise stated, Rel-15 requirements.</w:t>
      </w:r>
    </w:p>
    <w:p w14:paraId="3C494978" w14:textId="77777777" w:rsidR="007D27F3" w:rsidRPr="00613175" w:rsidRDefault="007D27F3" w:rsidP="007D27F3">
      <w:pPr>
        <w:rPr>
          <w:lang w:eastAsia="zh-CN"/>
        </w:rPr>
      </w:pPr>
      <w:r w:rsidRPr="00613175">
        <w:t>[TS 24.229 clause 5.1.6.2]:</w:t>
      </w:r>
    </w:p>
    <w:p w14:paraId="62944E98" w14:textId="77777777" w:rsidR="007D27F3" w:rsidRPr="00613175" w:rsidRDefault="007D27F3" w:rsidP="007D27F3">
      <w:pPr>
        <w:rPr>
          <w:lang w:eastAsia="en-US"/>
        </w:rPr>
      </w:pPr>
      <w:r w:rsidRPr="00613175">
        <w:t>When the UE performs an initial emergency registration and whilst this emergency registration is active, the UE shall:</w:t>
      </w:r>
    </w:p>
    <w:p w14:paraId="6E97FA6D" w14:textId="77777777" w:rsidR="007D27F3" w:rsidRPr="00613175" w:rsidRDefault="007D27F3" w:rsidP="007D27F3">
      <w:pPr>
        <w:pStyle w:val="B10"/>
      </w:pPr>
      <w:r w:rsidRPr="00613175">
        <w:t>-</w:t>
      </w:r>
      <w:r w:rsidRPr="00613175">
        <w:tab/>
        <w:t xml:space="preserve">handle the emergency registration independently from any other ongoing registration to the IM CN subsystem; </w:t>
      </w:r>
    </w:p>
    <w:p w14:paraId="576F264D" w14:textId="77777777" w:rsidR="007D27F3" w:rsidRPr="00613175" w:rsidRDefault="007D27F3" w:rsidP="007D27F3">
      <w:pPr>
        <w:pStyle w:val="B10"/>
      </w:pPr>
      <w:r w:rsidRPr="00613175">
        <w:t>-</w:t>
      </w:r>
      <w:r w:rsidRPr="00613175">
        <w:tab/>
        <w:t>handle any signalling or media related IP-CAN for the purpose of emergency calls independently from any other established IP-CAN for IM CN subsystem related signalling or media; and</w:t>
      </w:r>
    </w:p>
    <w:p w14:paraId="5E1D37CE" w14:textId="77777777" w:rsidR="007D27F3" w:rsidRPr="00613175" w:rsidRDefault="007D27F3" w:rsidP="007D27F3">
      <w:pPr>
        <w:pStyle w:val="B10"/>
      </w:pPr>
      <w:r w:rsidRPr="00613175">
        <w:t>-</w:t>
      </w:r>
      <w:r w:rsidRPr="00613175">
        <w:tab/>
        <w:t>handle all SIP signalling and all media related to the emergency call independently from any other ongoing IM CN subsystem signalling and media.</w:t>
      </w:r>
    </w:p>
    <w:p w14:paraId="21F2BFE4" w14:textId="77777777" w:rsidR="007D27F3" w:rsidRPr="00613175" w:rsidRDefault="007D27F3" w:rsidP="007D27F3">
      <w:pPr>
        <w:pStyle w:val="H6"/>
      </w:pPr>
      <w:r w:rsidRPr="00613175">
        <w:t>10.14.3</w:t>
      </w:r>
      <w:r w:rsidRPr="00613175">
        <w:tab/>
        <w:t>Test description</w:t>
      </w:r>
    </w:p>
    <w:p w14:paraId="78B85070" w14:textId="77777777" w:rsidR="007D27F3" w:rsidRPr="00613175" w:rsidRDefault="007D27F3" w:rsidP="007D27F3">
      <w:pPr>
        <w:pStyle w:val="H6"/>
      </w:pPr>
      <w:r w:rsidRPr="00613175">
        <w:t>10.14.3.1</w:t>
      </w:r>
      <w:r w:rsidRPr="00613175">
        <w:tab/>
        <w:t>Pre-test conditions</w:t>
      </w:r>
    </w:p>
    <w:p w14:paraId="51F2C4E2" w14:textId="77777777" w:rsidR="007D27F3" w:rsidRPr="00613175" w:rsidRDefault="007D27F3" w:rsidP="007D27F3">
      <w:pPr>
        <w:pStyle w:val="H6"/>
        <w:rPr>
          <w:lang w:eastAsia="zh-CN"/>
        </w:rPr>
      </w:pPr>
      <w:r w:rsidRPr="00613175">
        <w:t>System Simulator:</w:t>
      </w:r>
    </w:p>
    <w:p w14:paraId="6977F707" w14:textId="77777777" w:rsidR="007D27F3" w:rsidRPr="00613175" w:rsidRDefault="007D27F3" w:rsidP="007D27F3">
      <w:pPr>
        <w:pStyle w:val="B10"/>
        <w:rPr>
          <w:lang w:eastAsia="en-US"/>
        </w:rPr>
      </w:pPr>
      <w:r w:rsidRPr="00613175">
        <w:t>-</w:t>
      </w:r>
      <w:r w:rsidRPr="00613175">
        <w:tab/>
        <w:t>1 NR Cell connected to 5GC, default parameters.</w:t>
      </w:r>
    </w:p>
    <w:p w14:paraId="3A4CBB15" w14:textId="77777777" w:rsidR="007D27F3" w:rsidRPr="00613175" w:rsidRDefault="007D27F3" w:rsidP="007D27F3">
      <w:pPr>
        <w:pStyle w:val="H6"/>
      </w:pPr>
      <w:r w:rsidRPr="00613175">
        <w:t>UE:</w:t>
      </w:r>
    </w:p>
    <w:p w14:paraId="2CB1F1EB" w14:textId="77777777" w:rsidR="007D27F3" w:rsidRPr="00613175" w:rsidRDefault="007D27F3" w:rsidP="007D27F3">
      <w:pPr>
        <w:pStyle w:val="B10"/>
      </w:pPr>
      <w:r w:rsidRPr="00613175">
        <w:t>-</w:t>
      </w:r>
      <w:r w:rsidRPr="00613175">
        <w:tab/>
        <w:t>UE contains either ISIM and USIM applications or only USIM application on UICC.</w:t>
      </w:r>
    </w:p>
    <w:p w14:paraId="419A7D51" w14:textId="77777777" w:rsidR="007D27F3" w:rsidRPr="00613175" w:rsidRDefault="007D27F3" w:rsidP="007D27F3">
      <w:pPr>
        <w:pStyle w:val="B10"/>
      </w:pPr>
      <w:r w:rsidRPr="00613175">
        <w:t>-</w:t>
      </w:r>
      <w:r w:rsidRPr="00613175">
        <w:tab/>
        <w:t>UE is configured to register for IMS after switch on.</w:t>
      </w:r>
    </w:p>
    <w:p w14:paraId="5EC66810" w14:textId="77777777" w:rsidR="007D27F3" w:rsidRPr="00613175" w:rsidRDefault="007D27F3" w:rsidP="007D27F3">
      <w:pPr>
        <w:pStyle w:val="H6"/>
      </w:pPr>
      <w:r w:rsidRPr="00613175">
        <w:t>Preamble:</w:t>
      </w:r>
    </w:p>
    <w:p w14:paraId="7C930D45" w14:textId="08E20C22" w:rsidR="007D27F3" w:rsidRPr="00613175" w:rsidRDefault="007D27F3" w:rsidP="007D27F3">
      <w:pPr>
        <w:pStyle w:val="B10"/>
      </w:pPr>
      <w:r w:rsidRPr="00613175">
        <w:t>-</w:t>
      </w:r>
      <w:r w:rsidRPr="00613175">
        <w:tab/>
        <w:t>The UE is in test state 1N-A (TS 38.508-1 [21]) and registered to IMS by executing the generic test procedure in Annex A.2 up to the last step.</w:t>
      </w:r>
    </w:p>
    <w:p w14:paraId="3070F9A4" w14:textId="77777777" w:rsidR="007D27F3" w:rsidRPr="00613175" w:rsidRDefault="007D27F3" w:rsidP="007D27F3">
      <w:pPr>
        <w:pStyle w:val="H6"/>
        <w:rPr>
          <w:lang w:eastAsia="zh-CN"/>
        </w:rPr>
      </w:pPr>
      <w:r w:rsidRPr="00613175">
        <w:t>10.14.3.2</w:t>
      </w:r>
      <w:r w:rsidRPr="00613175">
        <w:tab/>
      </w:r>
      <w:r w:rsidRPr="00613175">
        <w:rPr>
          <w:snapToGrid w:val="0"/>
        </w:rPr>
        <w:t>Test procedure sequence</w:t>
      </w:r>
    </w:p>
    <w:p w14:paraId="7925DFDE" w14:textId="77777777" w:rsidR="007D27F3" w:rsidRPr="00613175" w:rsidRDefault="007D27F3" w:rsidP="007D27F3">
      <w:pPr>
        <w:pStyle w:val="TH"/>
        <w:rPr>
          <w:lang w:eastAsia="en-US"/>
        </w:rPr>
      </w:pPr>
      <w:r w:rsidRPr="00613175">
        <w:t>Table 10.14.3.2-1: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391"/>
        <w:gridCol w:w="709"/>
        <w:gridCol w:w="2408"/>
        <w:gridCol w:w="569"/>
        <w:gridCol w:w="850"/>
      </w:tblGrid>
      <w:tr w:rsidR="007D27F3" w:rsidRPr="00613175" w14:paraId="55556F63" w14:textId="77777777" w:rsidTr="007D27F3">
        <w:trPr>
          <w:jc w:val="center"/>
        </w:trPr>
        <w:tc>
          <w:tcPr>
            <w:tcW w:w="704" w:type="dxa"/>
            <w:tcBorders>
              <w:top w:val="single" w:sz="4" w:space="0" w:color="auto"/>
              <w:left w:val="single" w:sz="4" w:space="0" w:color="auto"/>
              <w:bottom w:val="nil"/>
              <w:right w:val="single" w:sz="4" w:space="0" w:color="auto"/>
            </w:tcBorders>
            <w:hideMark/>
          </w:tcPr>
          <w:p w14:paraId="3D0A38F1" w14:textId="77777777" w:rsidR="007D27F3" w:rsidRPr="00613175" w:rsidRDefault="007D27F3">
            <w:pPr>
              <w:pStyle w:val="TAH"/>
            </w:pPr>
            <w:r w:rsidRPr="00613175">
              <w:t>St</w:t>
            </w:r>
          </w:p>
        </w:tc>
        <w:tc>
          <w:tcPr>
            <w:tcW w:w="4394" w:type="dxa"/>
            <w:tcBorders>
              <w:top w:val="single" w:sz="4" w:space="0" w:color="auto"/>
              <w:left w:val="single" w:sz="4" w:space="0" w:color="auto"/>
              <w:bottom w:val="single" w:sz="4" w:space="0" w:color="auto"/>
              <w:right w:val="single" w:sz="4" w:space="0" w:color="auto"/>
            </w:tcBorders>
            <w:hideMark/>
          </w:tcPr>
          <w:p w14:paraId="4C37419A" w14:textId="77777777" w:rsidR="007D27F3" w:rsidRPr="00613175" w:rsidRDefault="007D27F3">
            <w:pPr>
              <w:pStyle w:val="TAH"/>
            </w:pPr>
            <w:r w:rsidRPr="00613175">
              <w:t>Procedure</w:t>
            </w:r>
          </w:p>
        </w:tc>
        <w:tc>
          <w:tcPr>
            <w:tcW w:w="3119" w:type="dxa"/>
            <w:gridSpan w:val="2"/>
            <w:tcBorders>
              <w:top w:val="single" w:sz="4" w:space="0" w:color="auto"/>
              <w:left w:val="single" w:sz="4" w:space="0" w:color="auto"/>
              <w:bottom w:val="single" w:sz="4" w:space="0" w:color="auto"/>
              <w:right w:val="single" w:sz="4" w:space="0" w:color="auto"/>
            </w:tcBorders>
            <w:hideMark/>
          </w:tcPr>
          <w:p w14:paraId="7EDC98CB" w14:textId="77777777" w:rsidR="007D27F3" w:rsidRPr="00613175" w:rsidRDefault="007D27F3">
            <w:pPr>
              <w:pStyle w:val="TAH"/>
            </w:pPr>
            <w:r w:rsidRPr="00613175">
              <w:t>Message Sequence</w:t>
            </w:r>
          </w:p>
        </w:tc>
        <w:tc>
          <w:tcPr>
            <w:tcW w:w="569" w:type="dxa"/>
            <w:tcBorders>
              <w:top w:val="single" w:sz="4" w:space="0" w:color="auto"/>
              <w:left w:val="single" w:sz="4" w:space="0" w:color="auto"/>
              <w:bottom w:val="nil"/>
              <w:right w:val="single" w:sz="4" w:space="0" w:color="auto"/>
            </w:tcBorders>
            <w:hideMark/>
          </w:tcPr>
          <w:p w14:paraId="6FDE9A81" w14:textId="77777777" w:rsidR="007D27F3" w:rsidRPr="00613175" w:rsidRDefault="007D27F3">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49DA4352" w14:textId="77777777" w:rsidR="007D27F3" w:rsidRPr="00613175" w:rsidRDefault="007D27F3">
            <w:pPr>
              <w:pStyle w:val="TAH"/>
            </w:pPr>
            <w:r w:rsidRPr="00613175">
              <w:t>Verdict</w:t>
            </w:r>
          </w:p>
        </w:tc>
      </w:tr>
      <w:tr w:rsidR="007D27F3" w:rsidRPr="00613175" w14:paraId="4DFAA398" w14:textId="77777777" w:rsidTr="007D27F3">
        <w:trPr>
          <w:jc w:val="center"/>
        </w:trPr>
        <w:tc>
          <w:tcPr>
            <w:tcW w:w="704" w:type="dxa"/>
            <w:tcBorders>
              <w:top w:val="nil"/>
              <w:left w:val="single" w:sz="4" w:space="0" w:color="auto"/>
              <w:bottom w:val="single" w:sz="4" w:space="0" w:color="auto"/>
              <w:right w:val="single" w:sz="4" w:space="0" w:color="auto"/>
            </w:tcBorders>
          </w:tcPr>
          <w:p w14:paraId="499F178F" w14:textId="77777777" w:rsidR="007D27F3" w:rsidRPr="00613175" w:rsidRDefault="007D27F3">
            <w:pPr>
              <w:pStyle w:val="TAH"/>
            </w:pPr>
          </w:p>
        </w:tc>
        <w:tc>
          <w:tcPr>
            <w:tcW w:w="4394" w:type="dxa"/>
            <w:tcBorders>
              <w:top w:val="single" w:sz="4" w:space="0" w:color="auto"/>
              <w:left w:val="single" w:sz="4" w:space="0" w:color="auto"/>
              <w:bottom w:val="single" w:sz="4" w:space="0" w:color="auto"/>
              <w:right w:val="single" w:sz="4" w:space="0" w:color="auto"/>
            </w:tcBorders>
          </w:tcPr>
          <w:p w14:paraId="7757A6AE" w14:textId="77777777" w:rsidR="007D27F3" w:rsidRPr="00613175" w:rsidRDefault="007D27F3">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78A26A54" w14:textId="77777777" w:rsidR="007D27F3" w:rsidRPr="00613175" w:rsidRDefault="007D27F3">
            <w:pPr>
              <w:pStyle w:val="TAH"/>
            </w:pPr>
            <w:r w:rsidRPr="00613175">
              <w:t>U - S</w:t>
            </w:r>
          </w:p>
        </w:tc>
        <w:tc>
          <w:tcPr>
            <w:tcW w:w="2410" w:type="dxa"/>
            <w:tcBorders>
              <w:top w:val="single" w:sz="4" w:space="0" w:color="auto"/>
              <w:left w:val="single" w:sz="4" w:space="0" w:color="auto"/>
              <w:bottom w:val="single" w:sz="4" w:space="0" w:color="auto"/>
              <w:right w:val="single" w:sz="4" w:space="0" w:color="auto"/>
            </w:tcBorders>
            <w:hideMark/>
          </w:tcPr>
          <w:p w14:paraId="09D601F2" w14:textId="77777777" w:rsidR="007D27F3" w:rsidRPr="00613175" w:rsidRDefault="007D27F3">
            <w:pPr>
              <w:pStyle w:val="TAH"/>
            </w:pPr>
            <w:r w:rsidRPr="00613175">
              <w:t>Message</w:t>
            </w:r>
          </w:p>
        </w:tc>
        <w:tc>
          <w:tcPr>
            <w:tcW w:w="569" w:type="dxa"/>
            <w:tcBorders>
              <w:top w:val="nil"/>
              <w:left w:val="single" w:sz="4" w:space="0" w:color="auto"/>
              <w:bottom w:val="single" w:sz="4" w:space="0" w:color="auto"/>
              <w:right w:val="single" w:sz="4" w:space="0" w:color="auto"/>
            </w:tcBorders>
          </w:tcPr>
          <w:p w14:paraId="721543E7" w14:textId="77777777" w:rsidR="007D27F3" w:rsidRPr="00613175" w:rsidRDefault="007D27F3">
            <w:pPr>
              <w:pStyle w:val="TAH"/>
            </w:pPr>
          </w:p>
        </w:tc>
        <w:tc>
          <w:tcPr>
            <w:tcW w:w="850" w:type="dxa"/>
            <w:tcBorders>
              <w:top w:val="nil"/>
              <w:left w:val="single" w:sz="4" w:space="0" w:color="auto"/>
              <w:bottom w:val="single" w:sz="4" w:space="0" w:color="auto"/>
              <w:right w:val="single" w:sz="4" w:space="0" w:color="auto"/>
            </w:tcBorders>
          </w:tcPr>
          <w:p w14:paraId="34DAEE74" w14:textId="77777777" w:rsidR="007D27F3" w:rsidRPr="00613175" w:rsidRDefault="007D27F3">
            <w:pPr>
              <w:pStyle w:val="TAH"/>
            </w:pPr>
          </w:p>
        </w:tc>
      </w:tr>
      <w:tr w:rsidR="007D27F3" w:rsidRPr="00613175" w14:paraId="01314A81"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2362D4B0" w14:textId="77777777" w:rsidR="007D27F3" w:rsidRPr="00613175" w:rsidRDefault="007D27F3">
            <w:pPr>
              <w:pStyle w:val="TAC"/>
              <w:rPr>
                <w:lang w:eastAsia="zh-CN"/>
              </w:rPr>
            </w:pPr>
            <w:r w:rsidRPr="00613175">
              <w:rPr>
                <w:snapToGrid w:val="0"/>
              </w:rPr>
              <w:t>1</w:t>
            </w:r>
          </w:p>
        </w:tc>
        <w:tc>
          <w:tcPr>
            <w:tcW w:w="4394" w:type="dxa"/>
            <w:tcBorders>
              <w:top w:val="single" w:sz="4" w:space="0" w:color="auto"/>
              <w:left w:val="single" w:sz="4" w:space="0" w:color="auto"/>
              <w:bottom w:val="single" w:sz="4" w:space="0" w:color="auto"/>
              <w:right w:val="single" w:sz="4" w:space="0" w:color="auto"/>
            </w:tcBorders>
            <w:hideMark/>
          </w:tcPr>
          <w:p w14:paraId="21862EF1" w14:textId="77777777" w:rsidR="007D27F3" w:rsidRPr="00613175" w:rsidRDefault="007D27F3">
            <w:pPr>
              <w:pStyle w:val="TAL"/>
              <w:rPr>
                <w:snapToGrid w:val="0"/>
                <w:lang w:eastAsia="zh-CN"/>
              </w:rPr>
            </w:pPr>
            <w:r w:rsidRPr="00613175">
              <w:rPr>
                <w:snapToGrid w:val="0"/>
                <w:lang w:eastAsia="zh-CN"/>
              </w:rPr>
              <w:t>UE is made to make an emergency call</w:t>
            </w:r>
          </w:p>
        </w:tc>
        <w:tc>
          <w:tcPr>
            <w:tcW w:w="709" w:type="dxa"/>
            <w:tcBorders>
              <w:top w:val="single" w:sz="4" w:space="0" w:color="auto"/>
              <w:left w:val="single" w:sz="4" w:space="0" w:color="auto"/>
              <w:bottom w:val="single" w:sz="4" w:space="0" w:color="auto"/>
              <w:right w:val="single" w:sz="4" w:space="0" w:color="auto"/>
            </w:tcBorders>
            <w:hideMark/>
          </w:tcPr>
          <w:p w14:paraId="33C3A693"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73DA12C4" w14:textId="77777777" w:rsidR="007D27F3" w:rsidRPr="00613175" w:rsidRDefault="007D27F3">
            <w:pPr>
              <w:pStyle w:val="TAL"/>
              <w:rPr>
                <w:lang w:eastAsia="zh-CN"/>
              </w:rPr>
            </w:pPr>
            <w:r w:rsidRPr="00613175">
              <w:rPr>
                <w:rFonts w:eastAsia="MS Gothic"/>
              </w:rPr>
              <w:t xml:space="preserve">- </w:t>
            </w:r>
          </w:p>
        </w:tc>
        <w:tc>
          <w:tcPr>
            <w:tcW w:w="569" w:type="dxa"/>
            <w:tcBorders>
              <w:top w:val="nil"/>
              <w:left w:val="single" w:sz="4" w:space="0" w:color="auto"/>
              <w:bottom w:val="single" w:sz="4" w:space="0" w:color="auto"/>
              <w:right w:val="single" w:sz="4" w:space="0" w:color="auto"/>
            </w:tcBorders>
            <w:hideMark/>
          </w:tcPr>
          <w:p w14:paraId="100EE058"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25C13C41" w14:textId="77777777" w:rsidR="007D27F3" w:rsidRPr="00613175" w:rsidRDefault="007D27F3">
            <w:pPr>
              <w:pStyle w:val="TAC"/>
              <w:rPr>
                <w:lang w:eastAsia="zh-CN"/>
              </w:rPr>
            </w:pPr>
            <w:r w:rsidRPr="00613175">
              <w:rPr>
                <w:lang w:eastAsia="zh-CN"/>
              </w:rPr>
              <w:t>-</w:t>
            </w:r>
          </w:p>
        </w:tc>
      </w:tr>
      <w:tr w:rsidR="007D27F3" w:rsidRPr="00613175" w14:paraId="516AE9FC"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5B03F5E0" w14:textId="77777777" w:rsidR="007D27F3" w:rsidRPr="00613175" w:rsidRDefault="007D27F3">
            <w:pPr>
              <w:pStyle w:val="TAC"/>
              <w:rPr>
                <w:lang w:eastAsia="zh-CN"/>
              </w:rPr>
            </w:pPr>
            <w:r w:rsidRPr="00613175">
              <w:rPr>
                <w:lang w:eastAsia="zh-CN"/>
              </w:rPr>
              <w:t>2-14</w:t>
            </w:r>
          </w:p>
        </w:tc>
        <w:tc>
          <w:tcPr>
            <w:tcW w:w="4394" w:type="dxa"/>
            <w:tcBorders>
              <w:top w:val="single" w:sz="4" w:space="0" w:color="auto"/>
              <w:left w:val="single" w:sz="4" w:space="0" w:color="auto"/>
              <w:bottom w:val="single" w:sz="4" w:space="0" w:color="auto"/>
              <w:right w:val="single" w:sz="4" w:space="0" w:color="auto"/>
            </w:tcBorders>
            <w:hideMark/>
          </w:tcPr>
          <w:p w14:paraId="41FC895D" w14:textId="77777777" w:rsidR="007D27F3" w:rsidRPr="00613175" w:rsidRDefault="007D27F3">
            <w:pPr>
              <w:pStyle w:val="TAL"/>
              <w:rPr>
                <w:snapToGrid w:val="0"/>
                <w:lang w:eastAsia="zh-CN"/>
              </w:rPr>
            </w:pPr>
            <w:r w:rsidRPr="00613175">
              <w:rPr>
                <w:snapToGrid w:val="0"/>
                <w:lang w:eastAsia="zh-CN"/>
              </w:rPr>
              <w:t xml:space="preserve">Steps 1 -13 in generic test procedure in </w:t>
            </w:r>
            <w:r w:rsidRPr="00613175">
              <w:t>TS 38.508-1 [21]</w:t>
            </w:r>
            <w:r w:rsidRPr="00613175">
              <w:rPr>
                <w:snapToGrid w:val="0"/>
                <w:lang w:eastAsia="zh-CN"/>
              </w:rPr>
              <w:t xml:space="preserve"> Table 4.9.11.2.2-1 are performed. And steps in A.3 and step A.6 are performed in the generic test procedure, to initiate </w:t>
            </w:r>
            <w:r w:rsidRPr="00613175">
              <w:rPr>
                <w:snapToGrid w:val="0"/>
              </w:rPr>
              <w:t>IMS emergency registration and IMS emergency voice call.</w:t>
            </w:r>
          </w:p>
        </w:tc>
        <w:tc>
          <w:tcPr>
            <w:tcW w:w="709" w:type="dxa"/>
            <w:tcBorders>
              <w:top w:val="single" w:sz="4" w:space="0" w:color="auto"/>
              <w:left w:val="single" w:sz="4" w:space="0" w:color="auto"/>
              <w:bottom w:val="single" w:sz="4" w:space="0" w:color="auto"/>
              <w:right w:val="single" w:sz="4" w:space="0" w:color="auto"/>
            </w:tcBorders>
            <w:hideMark/>
          </w:tcPr>
          <w:p w14:paraId="102E84D0"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63A9D2BD" w14:textId="77777777" w:rsidR="007D27F3" w:rsidRPr="00613175" w:rsidRDefault="007D27F3">
            <w:pPr>
              <w:pStyle w:val="TAL"/>
              <w:rPr>
                <w:szCs w:val="18"/>
                <w:lang w:eastAsia="zh-CN"/>
              </w:rPr>
            </w:pPr>
            <w:r w:rsidRPr="00613175">
              <w:rPr>
                <w:szCs w:val="18"/>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050678D3" w14:textId="77777777" w:rsidR="007D27F3" w:rsidRPr="00613175" w:rsidRDefault="007D27F3">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hideMark/>
          </w:tcPr>
          <w:p w14:paraId="6455FA29" w14:textId="77777777" w:rsidR="007D27F3" w:rsidRPr="00613175" w:rsidRDefault="007D27F3">
            <w:pPr>
              <w:pStyle w:val="TAC"/>
              <w:rPr>
                <w:lang w:eastAsia="zh-CN"/>
              </w:rPr>
            </w:pPr>
            <w:r w:rsidRPr="00613175">
              <w:rPr>
                <w:lang w:eastAsia="zh-CN"/>
              </w:rPr>
              <w:t>P</w:t>
            </w:r>
          </w:p>
        </w:tc>
      </w:tr>
      <w:tr w:rsidR="007D27F3" w:rsidRPr="00613175" w14:paraId="47BFF3EA"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0D9F4264" w14:textId="77777777" w:rsidR="007D27F3" w:rsidRPr="00613175" w:rsidRDefault="007D27F3">
            <w:pPr>
              <w:pStyle w:val="TAC"/>
              <w:rPr>
                <w:lang w:eastAsia="zh-CN"/>
              </w:rPr>
            </w:pPr>
            <w:r w:rsidRPr="00613175">
              <w:rPr>
                <w:lang w:eastAsia="zh-CN"/>
              </w:rPr>
              <w:t>15</w:t>
            </w:r>
          </w:p>
        </w:tc>
        <w:tc>
          <w:tcPr>
            <w:tcW w:w="4394" w:type="dxa"/>
            <w:tcBorders>
              <w:top w:val="single" w:sz="4" w:space="0" w:color="auto"/>
              <w:left w:val="single" w:sz="4" w:space="0" w:color="auto"/>
              <w:bottom w:val="single" w:sz="4" w:space="0" w:color="auto"/>
              <w:right w:val="single" w:sz="4" w:space="0" w:color="auto"/>
            </w:tcBorders>
            <w:hideMark/>
          </w:tcPr>
          <w:p w14:paraId="31C2A1A3" w14:textId="77777777" w:rsidR="007D27F3" w:rsidRPr="00613175" w:rsidRDefault="007D27F3">
            <w:pPr>
              <w:pStyle w:val="TAL"/>
              <w:rPr>
                <w:snapToGrid w:val="0"/>
                <w:lang w:eastAsia="en-US"/>
              </w:rPr>
            </w:pPr>
            <w:r w:rsidRPr="00613175">
              <w:t>The SS sends a NOTIFY for registration event package, containing partial registration state information, with all previously registered non-emergency public user identities as "terminated" and "rejected"</w:t>
            </w:r>
          </w:p>
        </w:tc>
        <w:tc>
          <w:tcPr>
            <w:tcW w:w="709" w:type="dxa"/>
            <w:tcBorders>
              <w:top w:val="single" w:sz="4" w:space="0" w:color="auto"/>
              <w:left w:val="single" w:sz="4" w:space="0" w:color="auto"/>
              <w:bottom w:val="single" w:sz="4" w:space="0" w:color="auto"/>
              <w:right w:val="single" w:sz="4" w:space="0" w:color="auto"/>
            </w:tcBorders>
            <w:hideMark/>
          </w:tcPr>
          <w:p w14:paraId="12BFC39B"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61BFDF88" w14:textId="77777777" w:rsidR="007D27F3" w:rsidRPr="00613175" w:rsidRDefault="007D27F3">
            <w:pPr>
              <w:pStyle w:val="TAL"/>
              <w:rPr>
                <w:rFonts w:eastAsia="MS Gothic"/>
                <w:szCs w:val="18"/>
                <w:lang w:eastAsia="en-US"/>
              </w:rPr>
            </w:pPr>
            <w:r w:rsidRPr="00613175">
              <w:t>NOTIFY</w:t>
            </w:r>
          </w:p>
        </w:tc>
        <w:tc>
          <w:tcPr>
            <w:tcW w:w="569" w:type="dxa"/>
            <w:tcBorders>
              <w:top w:val="single" w:sz="4" w:space="0" w:color="auto"/>
              <w:left w:val="single" w:sz="4" w:space="0" w:color="auto"/>
              <w:bottom w:val="single" w:sz="4" w:space="0" w:color="auto"/>
              <w:right w:val="single" w:sz="4" w:space="0" w:color="auto"/>
            </w:tcBorders>
            <w:hideMark/>
          </w:tcPr>
          <w:p w14:paraId="18EF5686"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30D71EA9" w14:textId="77777777" w:rsidR="007D27F3" w:rsidRPr="00613175" w:rsidRDefault="007D27F3">
            <w:pPr>
              <w:pStyle w:val="TAC"/>
              <w:rPr>
                <w:lang w:eastAsia="zh-CN"/>
              </w:rPr>
            </w:pPr>
            <w:r w:rsidRPr="00613175">
              <w:rPr>
                <w:lang w:eastAsia="zh-CN"/>
              </w:rPr>
              <w:t>-</w:t>
            </w:r>
          </w:p>
        </w:tc>
      </w:tr>
      <w:tr w:rsidR="007D27F3" w:rsidRPr="00613175" w14:paraId="33A18BF4"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29FD2C87" w14:textId="77777777" w:rsidR="007D27F3" w:rsidRPr="00613175" w:rsidRDefault="007D27F3">
            <w:pPr>
              <w:pStyle w:val="TAC"/>
              <w:rPr>
                <w:lang w:eastAsia="zh-CN"/>
              </w:rPr>
            </w:pPr>
            <w:r w:rsidRPr="00613175">
              <w:rPr>
                <w:lang w:eastAsia="zh-CN"/>
              </w:rPr>
              <w:t>16</w:t>
            </w:r>
          </w:p>
        </w:tc>
        <w:tc>
          <w:tcPr>
            <w:tcW w:w="4394" w:type="dxa"/>
            <w:tcBorders>
              <w:top w:val="single" w:sz="4" w:space="0" w:color="auto"/>
              <w:left w:val="single" w:sz="4" w:space="0" w:color="auto"/>
              <w:bottom w:val="single" w:sz="4" w:space="0" w:color="auto"/>
              <w:right w:val="single" w:sz="4" w:space="0" w:color="auto"/>
            </w:tcBorders>
            <w:hideMark/>
          </w:tcPr>
          <w:p w14:paraId="70A20CAF" w14:textId="77777777" w:rsidR="007D27F3" w:rsidRPr="00613175" w:rsidRDefault="007D27F3">
            <w:pPr>
              <w:pStyle w:val="TAL"/>
              <w:rPr>
                <w:snapToGrid w:val="0"/>
                <w:lang w:eastAsia="en-US"/>
              </w:rPr>
            </w:pPr>
            <w:r w:rsidRPr="00613175">
              <w:t>The UE responds the NOTIFY with 200 OK</w:t>
            </w:r>
          </w:p>
        </w:tc>
        <w:tc>
          <w:tcPr>
            <w:tcW w:w="709" w:type="dxa"/>
            <w:tcBorders>
              <w:top w:val="single" w:sz="4" w:space="0" w:color="auto"/>
              <w:left w:val="single" w:sz="4" w:space="0" w:color="auto"/>
              <w:bottom w:val="single" w:sz="4" w:space="0" w:color="auto"/>
              <w:right w:val="single" w:sz="4" w:space="0" w:color="auto"/>
            </w:tcBorders>
            <w:hideMark/>
          </w:tcPr>
          <w:p w14:paraId="13CD8705"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4EC17E97" w14:textId="77777777" w:rsidR="007D27F3" w:rsidRPr="00613175" w:rsidRDefault="007D27F3">
            <w:pPr>
              <w:pStyle w:val="TAL"/>
              <w:rPr>
                <w:rFonts w:eastAsia="MS Gothic"/>
                <w:szCs w:val="18"/>
                <w:lang w:eastAsia="en-US"/>
              </w:rPr>
            </w:pPr>
            <w:r w:rsidRPr="00613175">
              <w:t>200 OK</w:t>
            </w:r>
          </w:p>
        </w:tc>
        <w:tc>
          <w:tcPr>
            <w:tcW w:w="569" w:type="dxa"/>
            <w:tcBorders>
              <w:top w:val="single" w:sz="4" w:space="0" w:color="auto"/>
              <w:left w:val="single" w:sz="4" w:space="0" w:color="auto"/>
              <w:bottom w:val="single" w:sz="4" w:space="0" w:color="auto"/>
              <w:right w:val="single" w:sz="4" w:space="0" w:color="auto"/>
            </w:tcBorders>
            <w:hideMark/>
          </w:tcPr>
          <w:p w14:paraId="70225466"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700CBC52" w14:textId="77777777" w:rsidR="007D27F3" w:rsidRPr="00613175" w:rsidRDefault="007D27F3">
            <w:pPr>
              <w:pStyle w:val="TAC"/>
              <w:rPr>
                <w:lang w:eastAsia="zh-CN"/>
              </w:rPr>
            </w:pPr>
            <w:r w:rsidRPr="00613175">
              <w:rPr>
                <w:lang w:eastAsia="zh-CN"/>
              </w:rPr>
              <w:t>-</w:t>
            </w:r>
          </w:p>
        </w:tc>
      </w:tr>
      <w:tr w:rsidR="007D27F3" w:rsidRPr="00613175" w14:paraId="515B19B3"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5782D459" w14:textId="77777777" w:rsidR="007D27F3" w:rsidRPr="00613175" w:rsidRDefault="007D27F3">
            <w:pPr>
              <w:pStyle w:val="TAC"/>
              <w:rPr>
                <w:lang w:eastAsia="zh-CN"/>
              </w:rPr>
            </w:pPr>
            <w:r w:rsidRPr="00613175">
              <w:rPr>
                <w:lang w:eastAsia="zh-CN"/>
              </w:rPr>
              <w:t>17</w:t>
            </w:r>
          </w:p>
        </w:tc>
        <w:tc>
          <w:tcPr>
            <w:tcW w:w="4394" w:type="dxa"/>
            <w:tcBorders>
              <w:top w:val="single" w:sz="4" w:space="0" w:color="auto"/>
              <w:left w:val="single" w:sz="4" w:space="0" w:color="auto"/>
              <w:bottom w:val="single" w:sz="4" w:space="0" w:color="auto"/>
              <w:right w:val="single" w:sz="4" w:space="0" w:color="auto"/>
            </w:tcBorders>
            <w:hideMark/>
          </w:tcPr>
          <w:p w14:paraId="511949D3" w14:textId="77777777" w:rsidR="007D27F3" w:rsidRPr="00613175" w:rsidRDefault="007D27F3">
            <w:pPr>
              <w:pStyle w:val="TAL"/>
              <w:rPr>
                <w:lang w:eastAsia="zh-CN"/>
              </w:rPr>
            </w:pPr>
            <w:r w:rsidRPr="00613175">
              <w:rPr>
                <w:lang w:eastAsia="zh-CN"/>
              </w:rPr>
              <w:t xml:space="preserve">Check: Does the UE maintain the emergency call? </w:t>
            </w:r>
          </w:p>
        </w:tc>
        <w:tc>
          <w:tcPr>
            <w:tcW w:w="709" w:type="dxa"/>
            <w:tcBorders>
              <w:top w:val="single" w:sz="4" w:space="0" w:color="auto"/>
              <w:left w:val="single" w:sz="4" w:space="0" w:color="auto"/>
              <w:bottom w:val="single" w:sz="4" w:space="0" w:color="auto"/>
              <w:right w:val="single" w:sz="4" w:space="0" w:color="auto"/>
            </w:tcBorders>
            <w:hideMark/>
          </w:tcPr>
          <w:p w14:paraId="52320848"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647489D2" w14:textId="77777777" w:rsidR="007D27F3" w:rsidRPr="00613175" w:rsidRDefault="007D27F3">
            <w:pPr>
              <w:pStyle w:val="TAL"/>
              <w:rPr>
                <w:lang w:eastAsia="en-US"/>
              </w:rPr>
            </w:pPr>
            <w:r w:rsidRPr="00613175">
              <w:t>-</w:t>
            </w:r>
          </w:p>
        </w:tc>
        <w:tc>
          <w:tcPr>
            <w:tcW w:w="569" w:type="dxa"/>
            <w:tcBorders>
              <w:top w:val="single" w:sz="4" w:space="0" w:color="auto"/>
              <w:left w:val="single" w:sz="4" w:space="0" w:color="auto"/>
              <w:bottom w:val="single" w:sz="4" w:space="0" w:color="auto"/>
              <w:right w:val="single" w:sz="4" w:space="0" w:color="auto"/>
            </w:tcBorders>
            <w:hideMark/>
          </w:tcPr>
          <w:p w14:paraId="65D82B0F" w14:textId="77777777" w:rsidR="007D27F3" w:rsidRPr="00613175" w:rsidRDefault="007D27F3">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hideMark/>
          </w:tcPr>
          <w:p w14:paraId="30F8BC43" w14:textId="77777777" w:rsidR="007D27F3" w:rsidRPr="00613175" w:rsidRDefault="007D27F3">
            <w:pPr>
              <w:pStyle w:val="TAC"/>
              <w:rPr>
                <w:lang w:eastAsia="zh-CN"/>
              </w:rPr>
            </w:pPr>
            <w:r w:rsidRPr="00613175">
              <w:rPr>
                <w:lang w:eastAsia="zh-CN"/>
              </w:rPr>
              <w:t>P</w:t>
            </w:r>
          </w:p>
        </w:tc>
      </w:tr>
      <w:tr w:rsidR="007D27F3" w:rsidRPr="00613175" w14:paraId="28EAAE40"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2EF5CD2F" w14:textId="77777777" w:rsidR="007D27F3" w:rsidRPr="00613175" w:rsidRDefault="007D27F3">
            <w:pPr>
              <w:pStyle w:val="TAC"/>
              <w:rPr>
                <w:lang w:eastAsia="zh-CN"/>
              </w:rPr>
            </w:pPr>
            <w:r w:rsidRPr="00613175">
              <w:rPr>
                <w:lang w:eastAsia="zh-CN"/>
              </w:rPr>
              <w:t>18</w:t>
            </w:r>
          </w:p>
        </w:tc>
        <w:tc>
          <w:tcPr>
            <w:tcW w:w="4394" w:type="dxa"/>
            <w:tcBorders>
              <w:top w:val="single" w:sz="4" w:space="0" w:color="auto"/>
              <w:left w:val="single" w:sz="4" w:space="0" w:color="auto"/>
              <w:bottom w:val="single" w:sz="4" w:space="0" w:color="auto"/>
              <w:right w:val="single" w:sz="4" w:space="0" w:color="auto"/>
            </w:tcBorders>
            <w:hideMark/>
          </w:tcPr>
          <w:p w14:paraId="26CD3FCB" w14:textId="77777777" w:rsidR="007D27F3" w:rsidRPr="00613175" w:rsidRDefault="007D27F3">
            <w:pPr>
              <w:pStyle w:val="TAL"/>
              <w:rPr>
                <w:lang w:eastAsia="en-US"/>
              </w:rPr>
            </w:pPr>
            <w:r w:rsidRPr="00613175">
              <w:rPr>
                <w:lang w:eastAsia="zh-CN"/>
              </w:rPr>
              <w:t>Wait</w:t>
            </w:r>
            <w:r w:rsidRPr="00613175">
              <w:t xml:space="preserve"> 10 </w:t>
            </w:r>
            <w:r w:rsidRPr="00613175">
              <w:rPr>
                <w:lang w:eastAsia="zh-CN"/>
              </w:rPr>
              <w:t>seconds.</w:t>
            </w:r>
          </w:p>
        </w:tc>
        <w:tc>
          <w:tcPr>
            <w:tcW w:w="709" w:type="dxa"/>
            <w:tcBorders>
              <w:top w:val="single" w:sz="4" w:space="0" w:color="auto"/>
              <w:left w:val="single" w:sz="4" w:space="0" w:color="auto"/>
              <w:bottom w:val="single" w:sz="4" w:space="0" w:color="auto"/>
              <w:right w:val="single" w:sz="4" w:space="0" w:color="auto"/>
            </w:tcBorders>
            <w:hideMark/>
          </w:tcPr>
          <w:p w14:paraId="2B151FAC"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646CC38D" w14:textId="77777777" w:rsidR="007D27F3" w:rsidRPr="00613175" w:rsidRDefault="007D27F3">
            <w:pPr>
              <w:pStyle w:val="TAL"/>
              <w:rPr>
                <w:lang w:eastAsia="zh-CN"/>
              </w:rPr>
            </w:pPr>
            <w:r w:rsidRPr="00613175">
              <w:rPr>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3B96EFA9"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874EE67" w14:textId="77777777" w:rsidR="007D27F3" w:rsidRPr="00613175" w:rsidRDefault="007D27F3">
            <w:pPr>
              <w:pStyle w:val="TAC"/>
              <w:rPr>
                <w:lang w:eastAsia="zh-CN"/>
              </w:rPr>
            </w:pPr>
            <w:r w:rsidRPr="00613175">
              <w:rPr>
                <w:lang w:eastAsia="zh-CN"/>
              </w:rPr>
              <w:t>-</w:t>
            </w:r>
          </w:p>
        </w:tc>
      </w:tr>
      <w:tr w:rsidR="007D27F3" w:rsidRPr="00613175" w14:paraId="4D9D367A"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4E2B9601" w14:textId="77777777" w:rsidR="007D27F3" w:rsidRPr="00613175" w:rsidRDefault="007D27F3">
            <w:pPr>
              <w:pStyle w:val="TAC"/>
              <w:rPr>
                <w:lang w:eastAsia="zh-CN"/>
              </w:rPr>
            </w:pPr>
            <w:r w:rsidRPr="00613175">
              <w:rPr>
                <w:lang w:eastAsia="zh-CN"/>
              </w:rPr>
              <w:t>19</w:t>
            </w:r>
          </w:p>
        </w:tc>
        <w:tc>
          <w:tcPr>
            <w:tcW w:w="4394" w:type="dxa"/>
            <w:tcBorders>
              <w:top w:val="single" w:sz="4" w:space="0" w:color="auto"/>
              <w:left w:val="single" w:sz="4" w:space="0" w:color="auto"/>
              <w:bottom w:val="single" w:sz="4" w:space="0" w:color="auto"/>
              <w:right w:val="single" w:sz="4" w:space="0" w:color="auto"/>
            </w:tcBorders>
            <w:hideMark/>
          </w:tcPr>
          <w:p w14:paraId="79268C83" w14:textId="77777777" w:rsidR="007D27F3" w:rsidRPr="00613175" w:rsidRDefault="007D27F3">
            <w:pPr>
              <w:pStyle w:val="TAL"/>
              <w:rPr>
                <w:snapToGrid w:val="0"/>
                <w:lang w:eastAsia="en-US"/>
              </w:rPr>
            </w:pPr>
            <w:r w:rsidRPr="00613175">
              <w:t>The SS releases the emergency call</w:t>
            </w:r>
          </w:p>
        </w:tc>
        <w:tc>
          <w:tcPr>
            <w:tcW w:w="709" w:type="dxa"/>
            <w:tcBorders>
              <w:top w:val="single" w:sz="4" w:space="0" w:color="auto"/>
              <w:left w:val="single" w:sz="4" w:space="0" w:color="auto"/>
              <w:bottom w:val="single" w:sz="4" w:space="0" w:color="auto"/>
              <w:right w:val="single" w:sz="4" w:space="0" w:color="auto"/>
            </w:tcBorders>
            <w:hideMark/>
          </w:tcPr>
          <w:p w14:paraId="56E969DC"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538F08E5" w14:textId="77777777" w:rsidR="007D27F3" w:rsidRPr="00613175" w:rsidRDefault="007D27F3">
            <w:pPr>
              <w:pStyle w:val="TAL"/>
              <w:rPr>
                <w:rFonts w:eastAsia="MS Gothic"/>
                <w:szCs w:val="18"/>
                <w:lang w:eastAsia="en-US"/>
              </w:rPr>
            </w:pPr>
            <w:r w:rsidRPr="00613175">
              <w:t>BYE</w:t>
            </w:r>
          </w:p>
        </w:tc>
        <w:tc>
          <w:tcPr>
            <w:tcW w:w="569" w:type="dxa"/>
            <w:tcBorders>
              <w:top w:val="single" w:sz="4" w:space="0" w:color="auto"/>
              <w:left w:val="single" w:sz="4" w:space="0" w:color="auto"/>
              <w:bottom w:val="single" w:sz="4" w:space="0" w:color="auto"/>
              <w:right w:val="single" w:sz="4" w:space="0" w:color="auto"/>
            </w:tcBorders>
            <w:hideMark/>
          </w:tcPr>
          <w:p w14:paraId="31550937"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64F5C86" w14:textId="77777777" w:rsidR="007D27F3" w:rsidRPr="00613175" w:rsidRDefault="007D27F3">
            <w:pPr>
              <w:pStyle w:val="TAC"/>
              <w:rPr>
                <w:lang w:eastAsia="zh-CN"/>
              </w:rPr>
            </w:pPr>
            <w:r w:rsidRPr="00613175">
              <w:rPr>
                <w:lang w:eastAsia="zh-CN"/>
              </w:rPr>
              <w:t>-</w:t>
            </w:r>
          </w:p>
        </w:tc>
      </w:tr>
      <w:tr w:rsidR="007D27F3" w:rsidRPr="00613175" w14:paraId="2A609116"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233FD032" w14:textId="77777777" w:rsidR="007D27F3" w:rsidRPr="00613175" w:rsidRDefault="007D27F3">
            <w:pPr>
              <w:pStyle w:val="TAC"/>
              <w:rPr>
                <w:lang w:eastAsia="zh-CN"/>
              </w:rPr>
            </w:pPr>
            <w:r w:rsidRPr="00613175">
              <w:rPr>
                <w:lang w:eastAsia="zh-CN"/>
              </w:rPr>
              <w:t>20</w:t>
            </w:r>
          </w:p>
        </w:tc>
        <w:tc>
          <w:tcPr>
            <w:tcW w:w="4394" w:type="dxa"/>
            <w:tcBorders>
              <w:top w:val="single" w:sz="4" w:space="0" w:color="auto"/>
              <w:left w:val="single" w:sz="4" w:space="0" w:color="auto"/>
              <w:bottom w:val="single" w:sz="4" w:space="0" w:color="auto"/>
              <w:right w:val="single" w:sz="4" w:space="0" w:color="auto"/>
            </w:tcBorders>
            <w:hideMark/>
          </w:tcPr>
          <w:p w14:paraId="6222DAE4" w14:textId="77777777" w:rsidR="007D27F3" w:rsidRPr="00613175" w:rsidRDefault="007D27F3">
            <w:pPr>
              <w:pStyle w:val="TAL"/>
              <w:rPr>
                <w:snapToGrid w:val="0"/>
                <w:lang w:eastAsia="en-US"/>
              </w:rPr>
            </w:pPr>
            <w:r w:rsidRPr="00613175">
              <w:t>The UE sends 200 OK for BYE</w:t>
            </w:r>
          </w:p>
        </w:tc>
        <w:tc>
          <w:tcPr>
            <w:tcW w:w="709" w:type="dxa"/>
            <w:tcBorders>
              <w:top w:val="single" w:sz="4" w:space="0" w:color="auto"/>
              <w:left w:val="single" w:sz="4" w:space="0" w:color="auto"/>
              <w:bottom w:val="single" w:sz="4" w:space="0" w:color="auto"/>
              <w:right w:val="single" w:sz="4" w:space="0" w:color="auto"/>
            </w:tcBorders>
            <w:hideMark/>
          </w:tcPr>
          <w:p w14:paraId="6E3436AA"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64220FCB" w14:textId="77777777" w:rsidR="007D27F3" w:rsidRPr="00613175" w:rsidRDefault="007D27F3">
            <w:pPr>
              <w:pStyle w:val="TAL"/>
              <w:rPr>
                <w:rFonts w:eastAsia="MS Gothic"/>
                <w:szCs w:val="18"/>
                <w:lang w:eastAsia="en-US"/>
              </w:rPr>
            </w:pPr>
            <w:r w:rsidRPr="00613175">
              <w:t>200 OK</w:t>
            </w:r>
          </w:p>
        </w:tc>
        <w:tc>
          <w:tcPr>
            <w:tcW w:w="569" w:type="dxa"/>
            <w:tcBorders>
              <w:top w:val="single" w:sz="4" w:space="0" w:color="auto"/>
              <w:left w:val="single" w:sz="4" w:space="0" w:color="auto"/>
              <w:bottom w:val="single" w:sz="4" w:space="0" w:color="auto"/>
              <w:right w:val="single" w:sz="4" w:space="0" w:color="auto"/>
            </w:tcBorders>
            <w:hideMark/>
          </w:tcPr>
          <w:p w14:paraId="09C4B84A"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ADEA4AE" w14:textId="77777777" w:rsidR="007D27F3" w:rsidRPr="00613175" w:rsidRDefault="007D27F3">
            <w:pPr>
              <w:pStyle w:val="TAC"/>
              <w:rPr>
                <w:lang w:eastAsia="zh-CN"/>
              </w:rPr>
            </w:pPr>
            <w:r w:rsidRPr="00613175">
              <w:rPr>
                <w:lang w:eastAsia="zh-CN"/>
              </w:rPr>
              <w:t>-</w:t>
            </w:r>
          </w:p>
        </w:tc>
      </w:tr>
    </w:tbl>
    <w:p w14:paraId="55AAC5B8" w14:textId="77777777" w:rsidR="007D27F3" w:rsidRPr="00613175" w:rsidRDefault="007D27F3" w:rsidP="007D27F3">
      <w:pPr>
        <w:rPr>
          <w:lang w:eastAsia="zh-CN"/>
        </w:rPr>
      </w:pPr>
    </w:p>
    <w:p w14:paraId="136FFDB0" w14:textId="77777777" w:rsidR="007D27F3" w:rsidRPr="00613175" w:rsidRDefault="007D27F3" w:rsidP="007D27F3">
      <w:pPr>
        <w:pStyle w:val="H6"/>
        <w:rPr>
          <w:lang w:eastAsia="en-US"/>
        </w:rPr>
      </w:pPr>
      <w:r w:rsidRPr="00613175">
        <w:t>10.14.3.3</w:t>
      </w:r>
      <w:r w:rsidRPr="00613175">
        <w:tab/>
        <w:t>Specific message content</w:t>
      </w:r>
    </w:p>
    <w:p w14:paraId="4A63F43F" w14:textId="77777777" w:rsidR="007D27F3" w:rsidRPr="00613175" w:rsidRDefault="007D27F3" w:rsidP="007D27F3">
      <w:pPr>
        <w:pStyle w:val="TH"/>
      </w:pPr>
      <w:r w:rsidRPr="00613175">
        <w:t xml:space="preserve">Table 10.14.3.3-1: NOTIFY (Step 12, table </w:t>
      </w:r>
      <w:r w:rsidRPr="00613175">
        <w:rPr>
          <w:rFonts w:cs="Arial"/>
        </w:rPr>
        <w:t>10.14.3.2-1</w:t>
      </w:r>
      <w:r w:rsidRPr="00613175">
        <w: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0"/>
        <w:gridCol w:w="879"/>
        <w:gridCol w:w="4784"/>
        <w:gridCol w:w="751"/>
        <w:gridCol w:w="1446"/>
      </w:tblGrid>
      <w:tr w:rsidR="007D27F3" w:rsidRPr="00613175" w14:paraId="00CAE806" w14:textId="77777777" w:rsidTr="007D27F3">
        <w:trPr>
          <w:jc w:val="center"/>
        </w:trPr>
        <w:tc>
          <w:tcPr>
            <w:tcW w:w="9633" w:type="dxa"/>
            <w:gridSpan w:val="5"/>
            <w:tcBorders>
              <w:top w:val="single" w:sz="4" w:space="0" w:color="auto"/>
              <w:left w:val="single" w:sz="4" w:space="0" w:color="auto"/>
              <w:bottom w:val="single" w:sz="4" w:space="0" w:color="auto"/>
              <w:right w:val="single" w:sz="4" w:space="0" w:color="auto"/>
            </w:tcBorders>
            <w:hideMark/>
          </w:tcPr>
          <w:p w14:paraId="779DEE46" w14:textId="77777777" w:rsidR="007D27F3" w:rsidRPr="00613175" w:rsidRDefault="007D27F3">
            <w:pPr>
              <w:pStyle w:val="TAL"/>
            </w:pPr>
            <w:r w:rsidRPr="00613175">
              <w:t>Derivation Path: TS 34.229-1 [2], Annex A.1.6 with condition A6.</w:t>
            </w:r>
          </w:p>
        </w:tc>
      </w:tr>
      <w:tr w:rsidR="007D27F3" w:rsidRPr="00613175" w14:paraId="7E266AC2" w14:textId="77777777" w:rsidTr="007D27F3">
        <w:trPr>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33D393" w14:textId="77777777" w:rsidR="007D27F3" w:rsidRPr="00613175" w:rsidRDefault="007D27F3">
            <w:pPr>
              <w:pStyle w:val="TAH"/>
            </w:pPr>
            <w:r w:rsidRPr="00613175">
              <w:t>Header/param</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485404" w14:textId="77777777" w:rsidR="007D27F3" w:rsidRPr="00613175" w:rsidRDefault="007D27F3">
            <w:pPr>
              <w:pStyle w:val="TAH"/>
            </w:pPr>
            <w:r w:rsidRPr="00613175">
              <w:t>Cond</w:t>
            </w: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FCC09D5"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1A222F1" w14:textId="77777777" w:rsidR="007D27F3" w:rsidRPr="00613175" w:rsidRDefault="007D27F3">
            <w:pPr>
              <w:pStyle w:val="TAH"/>
            </w:pPr>
            <w:r w:rsidRPr="00613175">
              <w:t>Rel</w:t>
            </w: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236D57" w14:textId="77777777" w:rsidR="007D27F3" w:rsidRPr="00613175" w:rsidRDefault="007D27F3">
            <w:pPr>
              <w:pStyle w:val="TAH"/>
            </w:pPr>
            <w:r w:rsidRPr="00613175">
              <w:t>Reference</w:t>
            </w:r>
          </w:p>
        </w:tc>
      </w:tr>
      <w:tr w:rsidR="007D27F3" w:rsidRPr="00613175" w14:paraId="580C59AA" w14:textId="77777777" w:rsidTr="007D27F3">
        <w:trPr>
          <w:jc w:val="center"/>
        </w:trPr>
        <w:tc>
          <w:tcPr>
            <w:tcW w:w="177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22DA919C" w14:textId="77777777" w:rsidR="007D27F3" w:rsidRPr="00613175" w:rsidRDefault="007D27F3">
            <w:pPr>
              <w:pStyle w:val="TAL"/>
              <w:rPr>
                <w:b/>
              </w:rPr>
            </w:pPr>
            <w:r w:rsidRPr="00613175">
              <w:rPr>
                <w:b/>
                <w:bCs/>
              </w:rPr>
              <w:t>CSeq</w:t>
            </w:r>
          </w:p>
        </w:tc>
        <w:tc>
          <w:tcPr>
            <w:tcW w:w="87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610CE56" w14:textId="77777777" w:rsidR="007D27F3" w:rsidRPr="00613175" w:rsidRDefault="007D27F3">
            <w:pPr>
              <w:pStyle w:val="TAL"/>
              <w:rPr>
                <w:b/>
              </w:rPr>
            </w:pPr>
          </w:p>
        </w:tc>
        <w:tc>
          <w:tcPr>
            <w:tcW w:w="478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DC889B7"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51580E77" w14:textId="77777777" w:rsidR="007D27F3" w:rsidRPr="00613175" w:rsidRDefault="007D27F3">
            <w:pPr>
              <w:pStyle w:val="TAL"/>
              <w:rPr>
                <w:b/>
              </w:rPr>
            </w:pPr>
          </w:p>
        </w:tc>
        <w:tc>
          <w:tcPr>
            <w:tcW w:w="144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3A2FD508" w14:textId="77777777" w:rsidR="007D27F3" w:rsidRPr="00613175" w:rsidRDefault="007D27F3">
            <w:pPr>
              <w:pStyle w:val="TAL"/>
              <w:rPr>
                <w:b/>
              </w:rPr>
            </w:pPr>
          </w:p>
        </w:tc>
      </w:tr>
      <w:tr w:rsidR="007D27F3" w:rsidRPr="00613175" w14:paraId="400316B5" w14:textId="77777777" w:rsidTr="007D27F3">
        <w:trPr>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6CD8ACB7" w14:textId="77777777" w:rsidR="007D27F3" w:rsidRPr="00613175" w:rsidRDefault="007D27F3">
            <w:pPr>
              <w:pStyle w:val="TAL"/>
              <w:rPr>
                <w:b/>
              </w:rPr>
            </w:pPr>
            <w:r w:rsidRPr="00613175">
              <w:tab/>
              <w:t>Value</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F66E024"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38B1A211" w14:textId="77777777" w:rsidR="007D27F3" w:rsidRPr="00613175" w:rsidRDefault="007D27F3">
            <w:pPr>
              <w:pStyle w:val="TAL"/>
            </w:pPr>
            <w:r w:rsidRPr="00613175">
              <w:t>2</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1A3299D"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3B8031CB" w14:textId="77777777" w:rsidR="007D27F3" w:rsidRPr="00613175" w:rsidRDefault="007D27F3">
            <w:pPr>
              <w:pStyle w:val="TAL"/>
              <w:rPr>
                <w:b/>
              </w:rPr>
            </w:pPr>
          </w:p>
        </w:tc>
      </w:tr>
      <w:tr w:rsidR="007D27F3" w:rsidRPr="00613175" w14:paraId="74337A38" w14:textId="77777777" w:rsidTr="007D27F3">
        <w:trPr>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18AEF0D" w14:textId="77777777" w:rsidR="007D27F3" w:rsidRPr="00613175" w:rsidRDefault="007D27F3">
            <w:pPr>
              <w:pStyle w:val="TAL"/>
              <w:rPr>
                <w:b/>
              </w:rPr>
            </w:pPr>
            <w:r w:rsidRPr="00613175">
              <w:rPr>
                <w:b/>
                <w:bCs/>
              </w:rPr>
              <w:t>Message-body</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A01A2A2" w14:textId="77777777" w:rsidR="007D27F3" w:rsidRPr="00613175" w:rsidRDefault="007D27F3">
            <w:pPr>
              <w:pStyle w:val="TAL"/>
              <w:rPr>
                <w:b/>
              </w:rPr>
            </w:pP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BC903AF" w14:textId="77777777" w:rsidR="007D27F3" w:rsidRPr="00613175" w:rsidRDefault="007D27F3">
            <w:pPr>
              <w:pStyle w:val="TAL"/>
              <w:rPr>
                <w:i/>
                <w:iCs/>
              </w:rPr>
            </w:pPr>
            <w:r w:rsidRPr="00613175">
              <w:rPr>
                <w:i/>
                <w:iCs/>
              </w:rPr>
              <w:t xml:space="preserve">&lt;?xml version=”1.0” </w:t>
            </w:r>
            <w:r w:rsidRPr="00613175">
              <w:rPr>
                <w:rFonts w:eastAsia="SimSun"/>
                <w:i/>
                <w:iCs/>
              </w:rPr>
              <w:t>encoding="UTF-8"</w:t>
            </w:r>
            <w:r w:rsidRPr="00613175">
              <w:rPr>
                <w:i/>
                <w:iCs/>
              </w:rPr>
              <w:t>?&gt;</w:t>
            </w:r>
          </w:p>
          <w:p w14:paraId="399F1A74" w14:textId="77777777" w:rsidR="007D27F3" w:rsidRPr="00613175" w:rsidRDefault="007D27F3">
            <w:pPr>
              <w:pStyle w:val="TAL"/>
              <w:rPr>
                <w:i/>
                <w:iCs/>
              </w:rPr>
            </w:pPr>
            <w:r w:rsidRPr="00613175">
              <w:rPr>
                <w:i/>
                <w:iCs/>
              </w:rPr>
              <w:t>&lt;reginfo xmlns=”urn:ietf:params:xml:ns:reginfo” version=”1” state=”partial”&gt;</w:t>
            </w:r>
          </w:p>
          <w:p w14:paraId="27C6B1BA" w14:textId="77777777" w:rsidR="007D27F3" w:rsidRPr="00613175" w:rsidRDefault="007D27F3">
            <w:pPr>
              <w:pStyle w:val="TAL"/>
              <w:ind w:firstLine="90"/>
            </w:pPr>
            <w:r w:rsidRPr="00613175">
              <w:rPr>
                <w:i/>
                <w:iCs/>
              </w:rPr>
              <w:t>&lt;registration aor=</w:t>
            </w:r>
            <w:r w:rsidRPr="00613175">
              <w:t xml:space="preserve">”PublicUserIdentity2 (NOTE 1)” </w:t>
            </w:r>
            <w:r w:rsidRPr="00613175">
              <w:rPr>
                <w:i/>
                <w:iCs/>
              </w:rPr>
              <w:t>id=”a102” state=”terminated”&gt;</w:t>
            </w:r>
          </w:p>
          <w:p w14:paraId="0C9D0165" w14:textId="77777777" w:rsidR="007D27F3" w:rsidRPr="00613175" w:rsidRDefault="007D27F3">
            <w:pPr>
              <w:pStyle w:val="TAL"/>
              <w:rPr>
                <w:i/>
                <w:iCs/>
              </w:rPr>
            </w:pPr>
            <w:r w:rsidRPr="00613175">
              <w:rPr>
                <w:i/>
                <w:iCs/>
              </w:rPr>
              <w:t xml:space="preserve">    &lt;contact id=”980” state=”terminated” event=”rejected”&gt;</w:t>
            </w:r>
          </w:p>
          <w:p w14:paraId="7E4B247A" w14:textId="77777777" w:rsidR="007D27F3" w:rsidRPr="00613175" w:rsidRDefault="007D27F3">
            <w:pPr>
              <w:pStyle w:val="TAL"/>
              <w:rPr>
                <w:i/>
                <w:iCs/>
              </w:rPr>
            </w:pPr>
            <w:r w:rsidRPr="00613175">
              <w:rPr>
                <w:i/>
                <w:iCs/>
              </w:rPr>
              <w:t xml:space="preserve">    &lt;uri&gt;</w:t>
            </w:r>
            <w:r w:rsidRPr="00613175">
              <w:t>same value as in Contact header of REGISTER request</w:t>
            </w:r>
            <w:r w:rsidRPr="00613175">
              <w:rPr>
                <w:i/>
                <w:iCs/>
              </w:rPr>
              <w:t>&lt;/uri&gt;</w:t>
            </w:r>
          </w:p>
          <w:p w14:paraId="23C363A5" w14:textId="77777777" w:rsidR="007D27F3" w:rsidRPr="00613175" w:rsidRDefault="007D27F3">
            <w:pPr>
              <w:pStyle w:val="TAL"/>
              <w:rPr>
                <w:i/>
                <w:iCs/>
              </w:rPr>
            </w:pPr>
            <w:r w:rsidRPr="00613175">
              <w:rPr>
                <w:i/>
                <w:iCs/>
              </w:rPr>
              <w:t xml:space="preserve">    &lt;/contact&gt;</w:t>
            </w:r>
          </w:p>
          <w:p w14:paraId="19D26638" w14:textId="77777777" w:rsidR="007D27F3" w:rsidRPr="00613175" w:rsidRDefault="007D27F3">
            <w:pPr>
              <w:pStyle w:val="TAL"/>
              <w:ind w:firstLine="90"/>
              <w:rPr>
                <w:i/>
                <w:iCs/>
              </w:rPr>
            </w:pPr>
            <w:r w:rsidRPr="00613175">
              <w:rPr>
                <w:i/>
                <w:iCs/>
              </w:rPr>
              <w:t>&lt;/registration&gt;</w:t>
            </w:r>
          </w:p>
          <w:p w14:paraId="37A82B71" w14:textId="77777777" w:rsidR="007D27F3" w:rsidRPr="00613175" w:rsidRDefault="007D27F3">
            <w:pPr>
              <w:pStyle w:val="TAL"/>
              <w:ind w:firstLine="90"/>
            </w:pPr>
            <w:r w:rsidRPr="00613175">
              <w:rPr>
                <w:i/>
                <w:iCs/>
              </w:rPr>
              <w:t>&lt;registration aor=</w:t>
            </w:r>
            <w:r w:rsidRPr="00613175">
              <w:t xml:space="preserve">”AssociatedTelUri(NOTE 1)” </w:t>
            </w:r>
            <w:r w:rsidRPr="00613175">
              <w:rPr>
                <w:i/>
                <w:iCs/>
              </w:rPr>
              <w:t>id=”a101” state=”terminated”&gt;</w:t>
            </w:r>
          </w:p>
          <w:p w14:paraId="49975143" w14:textId="77777777" w:rsidR="007D27F3" w:rsidRPr="00613175" w:rsidRDefault="007D27F3">
            <w:pPr>
              <w:pStyle w:val="TAL"/>
              <w:rPr>
                <w:i/>
                <w:iCs/>
              </w:rPr>
            </w:pPr>
            <w:r w:rsidRPr="00613175">
              <w:rPr>
                <w:i/>
                <w:iCs/>
              </w:rPr>
              <w:t xml:space="preserve">    &lt;contact id=”981” state=”terminated” event=”rejected”&gt;</w:t>
            </w:r>
          </w:p>
          <w:p w14:paraId="4D154E8E" w14:textId="77777777" w:rsidR="007D27F3" w:rsidRPr="00613175" w:rsidRDefault="007D27F3">
            <w:pPr>
              <w:pStyle w:val="TAL"/>
              <w:rPr>
                <w:i/>
                <w:iCs/>
              </w:rPr>
            </w:pPr>
            <w:r w:rsidRPr="00613175">
              <w:rPr>
                <w:i/>
                <w:iCs/>
              </w:rPr>
              <w:t xml:space="preserve">    &lt;uri&gt;</w:t>
            </w:r>
            <w:r w:rsidRPr="00613175">
              <w:t>same value as in Contact header of REGISTER request</w:t>
            </w:r>
            <w:r w:rsidRPr="00613175">
              <w:rPr>
                <w:i/>
                <w:iCs/>
              </w:rPr>
              <w:t>&lt;/uri&gt;</w:t>
            </w:r>
          </w:p>
          <w:p w14:paraId="457387E9" w14:textId="77777777" w:rsidR="007D27F3" w:rsidRPr="00613175" w:rsidRDefault="007D27F3">
            <w:pPr>
              <w:pStyle w:val="TAL"/>
              <w:rPr>
                <w:i/>
                <w:iCs/>
              </w:rPr>
            </w:pPr>
            <w:r w:rsidRPr="00613175">
              <w:rPr>
                <w:i/>
                <w:iCs/>
              </w:rPr>
              <w:t xml:space="preserve">    &lt;/contact&gt;</w:t>
            </w:r>
          </w:p>
          <w:p w14:paraId="7C31C5D1" w14:textId="77777777" w:rsidR="007D27F3" w:rsidRPr="00613175" w:rsidRDefault="007D27F3">
            <w:pPr>
              <w:pStyle w:val="TAL"/>
              <w:ind w:firstLine="90"/>
              <w:rPr>
                <w:i/>
                <w:iCs/>
              </w:rPr>
            </w:pPr>
            <w:r w:rsidRPr="00613175">
              <w:rPr>
                <w:i/>
                <w:iCs/>
              </w:rPr>
              <w:t>&lt;/registration&gt;</w:t>
            </w:r>
          </w:p>
          <w:p w14:paraId="1C7ECA67" w14:textId="77777777" w:rsidR="007D27F3" w:rsidRPr="00613175" w:rsidRDefault="007D27F3">
            <w:pPr>
              <w:pStyle w:val="TAL"/>
            </w:pPr>
            <w:r w:rsidRPr="00613175">
              <w:rPr>
                <w:i/>
                <w:iCs/>
              </w:rPr>
              <w:t>&lt;/reginfo&gt;</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727A56A" w14:textId="77777777" w:rsidR="007D27F3" w:rsidRPr="00613175" w:rsidRDefault="007D27F3">
            <w:pPr>
              <w:pStyle w:val="TAL"/>
              <w:rPr>
                <w:b/>
              </w:rPr>
            </w:pP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7019EBC" w14:textId="77777777" w:rsidR="007D27F3" w:rsidRPr="00613175" w:rsidRDefault="007D27F3">
            <w:pPr>
              <w:pStyle w:val="TAL"/>
              <w:rPr>
                <w:b/>
              </w:rPr>
            </w:pPr>
          </w:p>
        </w:tc>
      </w:tr>
    </w:tbl>
    <w:p w14:paraId="13C033C3" w14:textId="77777777" w:rsidR="007D27F3" w:rsidRPr="00613175" w:rsidRDefault="007D27F3" w:rsidP="007D27F3">
      <w:pPr>
        <w:ind w:left="852" w:hanging="852"/>
      </w:pPr>
    </w:p>
    <w:p w14:paraId="75E4B412" w14:textId="60B82715" w:rsidR="007D27F3" w:rsidRPr="00613175" w:rsidRDefault="007D27F3" w:rsidP="00613175">
      <w:pPr>
        <w:pStyle w:val="NO"/>
        <w:rPr>
          <w:lang w:eastAsia="en-US"/>
        </w:rPr>
      </w:pPr>
      <w:r w:rsidRPr="00613175">
        <w:t>NOTE 1:</w:t>
      </w:r>
      <w:r w:rsidRPr="00613175">
        <w:tab/>
        <w:t>The public user ids and the associated TEL URI are as returned to the UE in the P-Associated-URI header of the 200 (OK) response to the REGISTER request;</w:t>
      </w:r>
      <w:r w:rsidRPr="00613175">
        <w:br/>
        <w:t>PublicUserId1 is the default public user id i.e. the first one contained in P-Associated-URI;</w:t>
      </w:r>
      <w:r w:rsidRPr="00613175">
        <w:br/>
        <w:t>AssociatedTelUri is the same as used in P-Associated-URI</w:t>
      </w:r>
      <w:r w:rsidRPr="00613175">
        <w:br/>
        <w:t>PublicUserId2 and PublicUserId3 are the remaining IMPUs of the P-Associated-URI header</w:t>
      </w:r>
    </w:p>
    <w:p w14:paraId="61DD0EF2" w14:textId="77777777" w:rsidR="007D27F3" w:rsidRPr="00613175" w:rsidRDefault="007D27F3" w:rsidP="007D27F3"/>
    <w:p w14:paraId="78935638" w14:textId="77777777" w:rsidR="007D27F3" w:rsidRPr="00613175" w:rsidRDefault="007D27F3" w:rsidP="007D27F3">
      <w:pPr>
        <w:pStyle w:val="TH"/>
      </w:pPr>
      <w:r w:rsidRPr="00613175">
        <w:t xml:space="preserve">Table 10.14.3.3-2: 200 OK for NOTIFY (Step 13, table </w:t>
      </w:r>
      <w:r w:rsidRPr="00613175">
        <w:rPr>
          <w:rFonts w:cs="Arial"/>
        </w:rPr>
        <w:t>10.14.3.2-1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3722F244"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475F894C" w14:textId="77777777" w:rsidR="007D27F3" w:rsidRPr="00613175" w:rsidRDefault="007D27F3">
            <w:pPr>
              <w:pStyle w:val="TAL"/>
            </w:pPr>
            <w:r w:rsidRPr="00613175">
              <w:t xml:space="preserve">Derivation Path: TS 34.229-1 [2], Annex A.3.1 with conditions A11 and A22 </w:t>
            </w:r>
          </w:p>
        </w:tc>
      </w:tr>
    </w:tbl>
    <w:p w14:paraId="52B4E362" w14:textId="77777777" w:rsidR="007D27F3" w:rsidRPr="00613175" w:rsidRDefault="007D27F3" w:rsidP="007D27F3">
      <w:pPr>
        <w:rPr>
          <w:lang w:eastAsia="en-US"/>
        </w:rPr>
      </w:pPr>
    </w:p>
    <w:p w14:paraId="008407CA" w14:textId="77777777" w:rsidR="007D27F3" w:rsidRPr="00613175" w:rsidRDefault="007D27F3" w:rsidP="007D27F3">
      <w:pPr>
        <w:pStyle w:val="TH"/>
      </w:pPr>
      <w:r w:rsidRPr="00613175">
        <w:t xml:space="preserve">Table 10.14.3.3-3: BYE (Step 15, table </w:t>
      </w:r>
      <w:r w:rsidRPr="00613175">
        <w:rPr>
          <w:rFonts w:cs="Arial"/>
        </w:rPr>
        <w:t>10.14.3.2-1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720FDBE1"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642B740C" w14:textId="77777777" w:rsidR="007D27F3" w:rsidRPr="00613175" w:rsidRDefault="007D27F3">
            <w:pPr>
              <w:pStyle w:val="TAL"/>
            </w:pPr>
            <w:r w:rsidRPr="00613175">
              <w:t>Derivation Path: TS 34.229-1 [2], Annex A.2.8 with condition A1 and A8.</w:t>
            </w:r>
          </w:p>
        </w:tc>
      </w:tr>
    </w:tbl>
    <w:p w14:paraId="65734524" w14:textId="77777777" w:rsidR="007D27F3" w:rsidRPr="00613175" w:rsidRDefault="007D27F3" w:rsidP="007D27F3">
      <w:pPr>
        <w:rPr>
          <w:lang w:eastAsia="en-US"/>
        </w:rPr>
      </w:pPr>
    </w:p>
    <w:p w14:paraId="12306068" w14:textId="77777777" w:rsidR="007D27F3" w:rsidRPr="00613175" w:rsidRDefault="007D27F3" w:rsidP="007D27F3">
      <w:pPr>
        <w:pStyle w:val="TH"/>
      </w:pPr>
      <w:r w:rsidRPr="00613175">
        <w:t xml:space="preserve">Table 10.14.3.3-4: 200 OK for BYE (Step 16, table </w:t>
      </w:r>
      <w:r w:rsidRPr="00613175">
        <w:rPr>
          <w:rFonts w:cs="Arial"/>
        </w:rPr>
        <w:t>10.14.3.2-1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449BCB55"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64EF1F97" w14:textId="77777777" w:rsidR="007D27F3" w:rsidRPr="00613175" w:rsidRDefault="007D27F3">
            <w:pPr>
              <w:pStyle w:val="TAL"/>
            </w:pPr>
            <w:r w:rsidRPr="00613175">
              <w:t>Derivation Path: TS 34.229-1 [2], Annex A.3.1 with conditions A11 and A22</w:t>
            </w:r>
          </w:p>
        </w:tc>
      </w:tr>
    </w:tbl>
    <w:p w14:paraId="4D8E2FAF" w14:textId="0465695F" w:rsidR="007D27F3" w:rsidRPr="00613175" w:rsidRDefault="007D27F3" w:rsidP="003E11B9"/>
    <w:p w14:paraId="09F96E66" w14:textId="77777777" w:rsidR="007D27F3" w:rsidRPr="00613175" w:rsidRDefault="007D27F3" w:rsidP="007D27F3">
      <w:pPr>
        <w:pStyle w:val="Heading2"/>
        <w:rPr>
          <w:rFonts w:eastAsia="Wingdings"/>
        </w:rPr>
      </w:pPr>
      <w:bookmarkStart w:id="1192" w:name="_Toc84254399"/>
      <w:bookmarkStart w:id="1193" w:name="_Toc84255194"/>
      <w:r w:rsidRPr="00613175">
        <w:rPr>
          <w:rFonts w:eastAsia="Wingdings"/>
        </w:rPr>
        <w:t>10.15</w:t>
      </w:r>
      <w:r w:rsidRPr="00613175">
        <w:rPr>
          <w:rFonts w:eastAsia="Wingdings"/>
        </w:rPr>
        <w:tab/>
        <w:t>Deregistration upon emergency registration expiration / 5GS</w:t>
      </w:r>
      <w:bookmarkEnd w:id="1192"/>
      <w:bookmarkEnd w:id="1193"/>
    </w:p>
    <w:p w14:paraId="410CECE9" w14:textId="77777777" w:rsidR="007D27F3" w:rsidRPr="00613175" w:rsidRDefault="007D27F3" w:rsidP="007D27F3">
      <w:pPr>
        <w:pStyle w:val="H6"/>
      </w:pPr>
      <w:r w:rsidRPr="00613175">
        <w:t>10.15.1</w:t>
      </w:r>
      <w:r w:rsidRPr="00613175">
        <w:tab/>
        <w:t>Test Purpose (TP)</w:t>
      </w:r>
    </w:p>
    <w:p w14:paraId="27E986C8" w14:textId="77777777" w:rsidR="007D27F3" w:rsidRPr="00613175" w:rsidRDefault="007D27F3" w:rsidP="007D27F3">
      <w:pPr>
        <w:pStyle w:val="H6"/>
      </w:pPr>
      <w:r w:rsidRPr="00613175">
        <w:t>(1)</w:t>
      </w:r>
    </w:p>
    <w:p w14:paraId="44E45BDB" w14:textId="77777777" w:rsidR="007D27F3" w:rsidRPr="00613175" w:rsidRDefault="007D27F3" w:rsidP="007D27F3">
      <w:pPr>
        <w:pStyle w:val="PL"/>
        <w:rPr>
          <w:bCs/>
          <w:noProof w:val="0"/>
        </w:rPr>
      </w:pPr>
      <w:r w:rsidRPr="00613175">
        <w:rPr>
          <w:b/>
          <w:bCs/>
          <w:noProof w:val="0"/>
        </w:rPr>
        <w:t xml:space="preserve">with </w:t>
      </w:r>
      <w:r w:rsidRPr="00613175">
        <w:rPr>
          <w:bCs/>
          <w:noProof w:val="0"/>
        </w:rPr>
        <w:t>{ UE being registered to IMS }</w:t>
      </w:r>
    </w:p>
    <w:p w14:paraId="07A4B90D" w14:textId="77777777" w:rsidR="007D27F3" w:rsidRPr="00613175" w:rsidRDefault="007D27F3" w:rsidP="007D27F3">
      <w:pPr>
        <w:pStyle w:val="PL"/>
        <w:rPr>
          <w:noProof w:val="0"/>
        </w:rPr>
      </w:pPr>
      <w:r w:rsidRPr="00613175">
        <w:rPr>
          <w:b/>
          <w:bCs/>
          <w:noProof w:val="0"/>
        </w:rPr>
        <w:t>ensure that</w:t>
      </w:r>
      <w:r w:rsidRPr="00613175">
        <w:rPr>
          <w:noProof w:val="0"/>
        </w:rPr>
        <w:t xml:space="preserve"> {</w:t>
      </w:r>
    </w:p>
    <w:p w14:paraId="555BEF0E"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UE is made to start an emergency call }</w:t>
      </w:r>
    </w:p>
    <w:p w14:paraId="42EEC2EE"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performs IMS emergency registration and sets up an emergency call }</w:t>
      </w:r>
    </w:p>
    <w:p w14:paraId="5CB8EBF1" w14:textId="77777777" w:rsidR="007D27F3" w:rsidRPr="00613175" w:rsidRDefault="007D27F3" w:rsidP="007D27F3">
      <w:pPr>
        <w:pStyle w:val="PL"/>
        <w:rPr>
          <w:noProof w:val="0"/>
        </w:rPr>
      </w:pPr>
      <w:r w:rsidRPr="00613175">
        <w:rPr>
          <w:noProof w:val="0"/>
        </w:rPr>
        <w:t xml:space="preserve">            }</w:t>
      </w:r>
    </w:p>
    <w:p w14:paraId="3D406154" w14:textId="77777777" w:rsidR="007D27F3" w:rsidRPr="00613175" w:rsidRDefault="007D27F3" w:rsidP="007D27F3">
      <w:pPr>
        <w:pStyle w:val="PL"/>
        <w:rPr>
          <w:noProof w:val="0"/>
        </w:rPr>
      </w:pPr>
    </w:p>
    <w:p w14:paraId="69E2B91E" w14:textId="77777777" w:rsidR="007D27F3" w:rsidRPr="00613175" w:rsidRDefault="007D27F3" w:rsidP="007D27F3">
      <w:pPr>
        <w:pStyle w:val="H6"/>
      </w:pPr>
      <w:r w:rsidRPr="00613175">
        <w:t>(2)</w:t>
      </w:r>
    </w:p>
    <w:p w14:paraId="39E4996D" w14:textId="77777777" w:rsidR="007D27F3" w:rsidRPr="00613175" w:rsidRDefault="007D27F3" w:rsidP="007D27F3">
      <w:pPr>
        <w:pStyle w:val="PL"/>
        <w:rPr>
          <w:bCs/>
          <w:noProof w:val="0"/>
        </w:rPr>
      </w:pPr>
      <w:r w:rsidRPr="00613175">
        <w:rPr>
          <w:b/>
          <w:bCs/>
          <w:noProof w:val="0"/>
        </w:rPr>
        <w:t xml:space="preserve">with </w:t>
      </w:r>
      <w:r w:rsidRPr="00613175">
        <w:rPr>
          <w:bCs/>
          <w:noProof w:val="0"/>
        </w:rPr>
        <w:t>{ Emergency call ongoing }</w:t>
      </w:r>
    </w:p>
    <w:p w14:paraId="11DEC929" w14:textId="77777777" w:rsidR="007D27F3" w:rsidRPr="00613175" w:rsidRDefault="007D27F3" w:rsidP="007D27F3">
      <w:pPr>
        <w:pStyle w:val="PL"/>
        <w:rPr>
          <w:noProof w:val="0"/>
        </w:rPr>
      </w:pPr>
      <w:r w:rsidRPr="00613175">
        <w:rPr>
          <w:b/>
          <w:bCs/>
          <w:noProof w:val="0"/>
        </w:rPr>
        <w:t>ensure that</w:t>
      </w:r>
      <w:r w:rsidRPr="00613175">
        <w:rPr>
          <w:noProof w:val="0"/>
        </w:rPr>
        <w:t xml:space="preserve"> {</w:t>
      </w:r>
    </w:p>
    <w:p w14:paraId="2AD7E637"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Network sends BYE }</w:t>
      </w:r>
    </w:p>
    <w:p w14:paraId="37A787ED"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sends 200 OK for BYE }</w:t>
      </w:r>
    </w:p>
    <w:p w14:paraId="31164E90" w14:textId="77777777" w:rsidR="007D27F3" w:rsidRPr="00613175" w:rsidRDefault="007D27F3" w:rsidP="007D27F3">
      <w:pPr>
        <w:pStyle w:val="PL"/>
        <w:rPr>
          <w:noProof w:val="0"/>
        </w:rPr>
      </w:pPr>
      <w:r w:rsidRPr="00613175">
        <w:rPr>
          <w:noProof w:val="0"/>
        </w:rPr>
        <w:t xml:space="preserve">            }</w:t>
      </w:r>
    </w:p>
    <w:p w14:paraId="3FD0BE62" w14:textId="77777777" w:rsidR="007D27F3" w:rsidRPr="00613175" w:rsidRDefault="007D27F3" w:rsidP="007D27F3">
      <w:pPr>
        <w:pStyle w:val="PL"/>
        <w:rPr>
          <w:noProof w:val="0"/>
        </w:rPr>
      </w:pPr>
    </w:p>
    <w:p w14:paraId="462487CC" w14:textId="77777777" w:rsidR="007D27F3" w:rsidRPr="00613175" w:rsidRDefault="007D27F3" w:rsidP="007D27F3">
      <w:pPr>
        <w:pStyle w:val="H6"/>
      </w:pPr>
      <w:r w:rsidRPr="00613175">
        <w:t>(3)</w:t>
      </w:r>
    </w:p>
    <w:p w14:paraId="027A80EB" w14:textId="77777777" w:rsidR="007D27F3" w:rsidRPr="00613175" w:rsidRDefault="007D27F3" w:rsidP="007D27F3">
      <w:pPr>
        <w:pStyle w:val="PL"/>
        <w:rPr>
          <w:bCs/>
          <w:noProof w:val="0"/>
        </w:rPr>
      </w:pPr>
      <w:r w:rsidRPr="00613175">
        <w:rPr>
          <w:b/>
          <w:bCs/>
          <w:noProof w:val="0"/>
        </w:rPr>
        <w:t xml:space="preserve">with </w:t>
      </w:r>
      <w:r w:rsidRPr="00613175">
        <w:rPr>
          <w:bCs/>
          <w:noProof w:val="0"/>
        </w:rPr>
        <w:t>{ Emergency call having ended }</w:t>
      </w:r>
    </w:p>
    <w:p w14:paraId="30B068C0" w14:textId="77777777" w:rsidR="007D27F3" w:rsidRPr="00613175" w:rsidRDefault="007D27F3" w:rsidP="007D27F3">
      <w:pPr>
        <w:pStyle w:val="PL"/>
        <w:rPr>
          <w:noProof w:val="0"/>
        </w:rPr>
      </w:pPr>
      <w:r w:rsidRPr="00613175">
        <w:rPr>
          <w:b/>
          <w:bCs/>
          <w:noProof w:val="0"/>
        </w:rPr>
        <w:t>ensure that</w:t>
      </w:r>
      <w:r w:rsidRPr="00613175">
        <w:rPr>
          <w:noProof w:val="0"/>
        </w:rPr>
        <w:t xml:space="preserve"> {</w:t>
      </w:r>
    </w:p>
    <w:p w14:paraId="7AAF5C20" w14:textId="77777777" w:rsidR="007D27F3" w:rsidRPr="00613175" w:rsidRDefault="007D27F3" w:rsidP="007D27F3">
      <w:pPr>
        <w:pStyle w:val="PL"/>
        <w:rPr>
          <w:noProof w:val="0"/>
        </w:rPr>
      </w:pPr>
      <w:r w:rsidRPr="00613175">
        <w:rPr>
          <w:noProof w:val="0"/>
        </w:rPr>
        <w:t xml:space="preserve">  </w:t>
      </w:r>
      <w:r w:rsidRPr="00613175">
        <w:rPr>
          <w:b/>
          <w:noProof w:val="0"/>
        </w:rPr>
        <w:t>when</w:t>
      </w:r>
      <w:r w:rsidRPr="00613175">
        <w:rPr>
          <w:noProof w:val="0"/>
        </w:rPr>
        <w:t xml:space="preserve"> { IMS emergency registration expiring }</w:t>
      </w:r>
    </w:p>
    <w:p w14:paraId="346E2851" w14:textId="77777777" w:rsidR="007D27F3" w:rsidRPr="00613175" w:rsidRDefault="007D27F3" w:rsidP="007D27F3">
      <w:pPr>
        <w:pStyle w:val="PL"/>
        <w:rPr>
          <w:noProof w:val="0"/>
        </w:rPr>
      </w:pPr>
      <w:r w:rsidRPr="00613175">
        <w:rPr>
          <w:noProof w:val="0"/>
        </w:rPr>
        <w:t xml:space="preserve">   </w:t>
      </w:r>
      <w:r w:rsidRPr="00613175">
        <w:rPr>
          <w:b/>
          <w:bCs/>
          <w:noProof w:val="0"/>
        </w:rPr>
        <w:t>then</w:t>
      </w:r>
      <w:r w:rsidRPr="00613175">
        <w:rPr>
          <w:noProof w:val="0"/>
        </w:rPr>
        <w:t xml:space="preserve"> { UE does not attempt IMS emergency re-registration }</w:t>
      </w:r>
    </w:p>
    <w:p w14:paraId="7FD246F5" w14:textId="624F4639" w:rsidR="007D27F3" w:rsidRPr="00613175" w:rsidRDefault="007D27F3" w:rsidP="007D27F3">
      <w:pPr>
        <w:pStyle w:val="PL"/>
        <w:rPr>
          <w:noProof w:val="0"/>
        </w:rPr>
      </w:pPr>
      <w:r w:rsidRPr="00613175">
        <w:rPr>
          <w:noProof w:val="0"/>
        </w:rPr>
        <w:t xml:space="preserve">            }</w:t>
      </w:r>
    </w:p>
    <w:p w14:paraId="40F918C5" w14:textId="77777777" w:rsidR="007D27F3" w:rsidRPr="00613175" w:rsidRDefault="007D27F3" w:rsidP="007D27F3">
      <w:pPr>
        <w:pStyle w:val="H6"/>
      </w:pPr>
      <w:r w:rsidRPr="00613175">
        <w:t>10.15.2</w:t>
      </w:r>
      <w:r w:rsidRPr="00613175">
        <w:tab/>
        <w:t>Conformance Requirements</w:t>
      </w:r>
    </w:p>
    <w:p w14:paraId="2F381502" w14:textId="77777777" w:rsidR="007D27F3" w:rsidRPr="00613175" w:rsidRDefault="007D27F3" w:rsidP="007D27F3">
      <w:pPr>
        <w:rPr>
          <w:lang w:eastAsia="zh-CN"/>
        </w:rPr>
      </w:pPr>
      <w:r w:rsidRPr="00613175">
        <w:t>The conformance requirements covered in the present test case are, unless otherwise stated, Rel-15 requirements.</w:t>
      </w:r>
    </w:p>
    <w:p w14:paraId="158AC698" w14:textId="77777777" w:rsidR="007D27F3" w:rsidRPr="00613175" w:rsidRDefault="007D27F3" w:rsidP="007D27F3">
      <w:pPr>
        <w:rPr>
          <w:lang w:eastAsia="zh-CN"/>
        </w:rPr>
      </w:pPr>
      <w:r w:rsidRPr="00613175">
        <w:t>[TS 24.229 clause 5.1.6.4]:</w:t>
      </w:r>
    </w:p>
    <w:p w14:paraId="07F17908" w14:textId="77777777" w:rsidR="007D27F3" w:rsidRPr="00613175" w:rsidRDefault="007D27F3" w:rsidP="007D27F3">
      <w:pPr>
        <w:rPr>
          <w:lang w:eastAsia="en-US"/>
        </w:rPr>
      </w:pPr>
      <w:r w:rsidRPr="00613175">
        <w:t xml:space="preserve">The UE shall perform user-initiated emergency reregistration as specified in subclause 5.1.1.4 if half of the time for the emergency registration has expired and: </w:t>
      </w:r>
    </w:p>
    <w:p w14:paraId="55BCEA24" w14:textId="77777777" w:rsidR="007D27F3" w:rsidRPr="00613175" w:rsidRDefault="007D27F3" w:rsidP="007D27F3">
      <w:pPr>
        <w:pStyle w:val="B10"/>
      </w:pPr>
      <w:r w:rsidRPr="00613175">
        <w:t>-</w:t>
      </w:r>
      <w:r w:rsidRPr="00613175">
        <w:tab/>
        <w:t xml:space="preserve">the UE has emergency related ongoing dialog; or </w:t>
      </w:r>
    </w:p>
    <w:p w14:paraId="4B6F56CC" w14:textId="77777777" w:rsidR="007D27F3" w:rsidRPr="00613175" w:rsidRDefault="007D27F3" w:rsidP="007D27F3">
      <w:pPr>
        <w:pStyle w:val="B10"/>
      </w:pPr>
      <w:r w:rsidRPr="00613175">
        <w:t>-</w:t>
      </w:r>
      <w:r w:rsidRPr="00613175">
        <w:tab/>
        <w:t>standalone transactions exist; or</w:t>
      </w:r>
    </w:p>
    <w:p w14:paraId="0961A349" w14:textId="77777777" w:rsidR="007D27F3" w:rsidRPr="00613175" w:rsidRDefault="007D27F3" w:rsidP="007D27F3">
      <w:pPr>
        <w:pStyle w:val="B10"/>
      </w:pPr>
      <w:r w:rsidRPr="00613175">
        <w:t>-</w:t>
      </w:r>
      <w:r w:rsidRPr="00613175">
        <w:tab/>
        <w:t>the user initiates an emergency call.</w:t>
      </w:r>
    </w:p>
    <w:p w14:paraId="01C1CC77" w14:textId="77777777" w:rsidR="007D27F3" w:rsidRPr="00613175" w:rsidRDefault="007D27F3" w:rsidP="007D27F3">
      <w:r w:rsidRPr="00613175">
        <w:t>The UE shall not perform user-initiated emergency reregistration in any other cases.</w:t>
      </w:r>
    </w:p>
    <w:p w14:paraId="02CD9367" w14:textId="77777777" w:rsidR="007D27F3" w:rsidRPr="00613175" w:rsidRDefault="007D27F3" w:rsidP="007D27F3">
      <w:r w:rsidRPr="00613175">
        <w:t>[TS 24.229 clause 5.1.6.6]:</w:t>
      </w:r>
    </w:p>
    <w:p w14:paraId="239C834E" w14:textId="77777777" w:rsidR="007D27F3" w:rsidRPr="00613175" w:rsidRDefault="007D27F3" w:rsidP="007D27F3">
      <w:r w:rsidRPr="00613175">
        <w:t>Once the UE registers a public user identity and an associated contact address via emergency registration, the UE shall not perform user-initiated deregistration of the respective public user identity and the associated contact address.</w:t>
      </w:r>
    </w:p>
    <w:p w14:paraId="46660A3E" w14:textId="77777777" w:rsidR="007D27F3" w:rsidRPr="00613175" w:rsidRDefault="007D27F3" w:rsidP="007D27F3">
      <w:r w:rsidRPr="00613175">
        <w:t>NOTE:</w:t>
      </w:r>
      <w:r w:rsidRPr="00613175">
        <w:tab/>
        <w:t>The UE will be dederegistrationregistered when the emergency registration expires.</w:t>
      </w:r>
    </w:p>
    <w:p w14:paraId="53A3C696" w14:textId="77777777" w:rsidR="007D27F3" w:rsidRPr="00613175" w:rsidRDefault="007D27F3" w:rsidP="007D27F3">
      <w:pPr>
        <w:pStyle w:val="H6"/>
      </w:pPr>
      <w:r w:rsidRPr="00613175">
        <w:t>10.15.3</w:t>
      </w:r>
      <w:r w:rsidRPr="00613175">
        <w:tab/>
        <w:t>Test description</w:t>
      </w:r>
    </w:p>
    <w:p w14:paraId="4D064F12" w14:textId="77777777" w:rsidR="007D27F3" w:rsidRPr="00613175" w:rsidRDefault="007D27F3" w:rsidP="007D27F3">
      <w:pPr>
        <w:pStyle w:val="H6"/>
      </w:pPr>
      <w:r w:rsidRPr="00613175">
        <w:t>10.15.3.1</w:t>
      </w:r>
      <w:r w:rsidRPr="00613175">
        <w:tab/>
        <w:t>Pre-test conditions</w:t>
      </w:r>
    </w:p>
    <w:p w14:paraId="06143292" w14:textId="77777777" w:rsidR="007D27F3" w:rsidRPr="00613175" w:rsidRDefault="007D27F3" w:rsidP="007D27F3">
      <w:pPr>
        <w:pStyle w:val="H6"/>
        <w:rPr>
          <w:lang w:eastAsia="zh-CN"/>
        </w:rPr>
      </w:pPr>
      <w:r w:rsidRPr="00613175">
        <w:t>System Simulator:</w:t>
      </w:r>
    </w:p>
    <w:p w14:paraId="4FE4B406" w14:textId="77777777" w:rsidR="007D27F3" w:rsidRPr="00613175" w:rsidRDefault="007D27F3" w:rsidP="007D27F3">
      <w:pPr>
        <w:pStyle w:val="B10"/>
        <w:rPr>
          <w:lang w:eastAsia="en-US"/>
        </w:rPr>
      </w:pPr>
      <w:r w:rsidRPr="00613175">
        <w:t>-</w:t>
      </w:r>
      <w:r w:rsidRPr="00613175">
        <w:tab/>
        <w:t>1 NR Cell connected to 5GC, default parameters.</w:t>
      </w:r>
    </w:p>
    <w:p w14:paraId="13DB31BC" w14:textId="77777777" w:rsidR="007D27F3" w:rsidRPr="00613175" w:rsidRDefault="007D27F3" w:rsidP="007D27F3">
      <w:pPr>
        <w:pStyle w:val="H6"/>
      </w:pPr>
      <w:r w:rsidRPr="00613175">
        <w:t>UE:</w:t>
      </w:r>
    </w:p>
    <w:p w14:paraId="5B0FADD2" w14:textId="77777777" w:rsidR="007D27F3" w:rsidRPr="00613175" w:rsidRDefault="007D27F3" w:rsidP="007D27F3">
      <w:pPr>
        <w:pStyle w:val="B10"/>
      </w:pPr>
      <w:r w:rsidRPr="00613175">
        <w:t>-</w:t>
      </w:r>
      <w:r w:rsidRPr="00613175">
        <w:tab/>
        <w:t>UE contains either ISIM and USIM applications or only USIM application on UICC.</w:t>
      </w:r>
    </w:p>
    <w:p w14:paraId="038C37CC" w14:textId="77777777" w:rsidR="007D27F3" w:rsidRPr="00613175" w:rsidRDefault="007D27F3" w:rsidP="007D27F3">
      <w:pPr>
        <w:pStyle w:val="B10"/>
      </w:pPr>
      <w:r w:rsidRPr="00613175">
        <w:t>-</w:t>
      </w:r>
      <w:r w:rsidRPr="00613175">
        <w:tab/>
        <w:t>UE is configured to register for IMS after switch on.</w:t>
      </w:r>
    </w:p>
    <w:p w14:paraId="35452CCE" w14:textId="77777777" w:rsidR="007D27F3" w:rsidRPr="00613175" w:rsidRDefault="007D27F3" w:rsidP="007D27F3">
      <w:pPr>
        <w:pStyle w:val="H6"/>
      </w:pPr>
      <w:r w:rsidRPr="00613175">
        <w:t>Preamble:</w:t>
      </w:r>
    </w:p>
    <w:p w14:paraId="39D4AE4F" w14:textId="62F825E1" w:rsidR="007D27F3" w:rsidRPr="00613175" w:rsidRDefault="007D27F3" w:rsidP="007D27F3">
      <w:pPr>
        <w:pStyle w:val="B10"/>
      </w:pPr>
      <w:r w:rsidRPr="00613175">
        <w:t>-</w:t>
      </w:r>
      <w:r w:rsidRPr="00613175">
        <w:tab/>
        <w:t>The UE is in test state 1N-A (TS 38.508-1 [21]) and registered to IMS by executing the generic test procedure in Annex A.2 up to the last step.</w:t>
      </w:r>
    </w:p>
    <w:p w14:paraId="2F2FCD83" w14:textId="77777777" w:rsidR="007D27F3" w:rsidRPr="00613175" w:rsidRDefault="007D27F3" w:rsidP="007D27F3">
      <w:pPr>
        <w:pStyle w:val="H6"/>
        <w:rPr>
          <w:lang w:eastAsia="zh-CN"/>
        </w:rPr>
      </w:pPr>
      <w:r w:rsidRPr="00613175">
        <w:t>10.15.3.2</w:t>
      </w:r>
      <w:r w:rsidRPr="00613175">
        <w:tab/>
      </w:r>
      <w:r w:rsidRPr="00613175">
        <w:rPr>
          <w:snapToGrid w:val="0"/>
        </w:rPr>
        <w:t>Test procedure sequence</w:t>
      </w:r>
    </w:p>
    <w:p w14:paraId="57EBF900" w14:textId="77777777" w:rsidR="007D27F3" w:rsidRPr="00613175" w:rsidRDefault="007D27F3" w:rsidP="007D27F3">
      <w:pPr>
        <w:pStyle w:val="TH"/>
        <w:rPr>
          <w:lang w:eastAsia="en-US"/>
        </w:rPr>
      </w:pPr>
      <w:r w:rsidRPr="00613175">
        <w:t>Table 10.15.3.2-1: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4391"/>
        <w:gridCol w:w="709"/>
        <w:gridCol w:w="2408"/>
        <w:gridCol w:w="569"/>
        <w:gridCol w:w="850"/>
      </w:tblGrid>
      <w:tr w:rsidR="007D27F3" w:rsidRPr="00613175" w14:paraId="718F1069" w14:textId="77777777" w:rsidTr="007D27F3">
        <w:trPr>
          <w:jc w:val="center"/>
        </w:trPr>
        <w:tc>
          <w:tcPr>
            <w:tcW w:w="704" w:type="dxa"/>
            <w:tcBorders>
              <w:top w:val="single" w:sz="4" w:space="0" w:color="auto"/>
              <w:left w:val="single" w:sz="4" w:space="0" w:color="auto"/>
              <w:bottom w:val="nil"/>
              <w:right w:val="single" w:sz="4" w:space="0" w:color="auto"/>
            </w:tcBorders>
            <w:hideMark/>
          </w:tcPr>
          <w:p w14:paraId="12BC49BF" w14:textId="77777777" w:rsidR="007D27F3" w:rsidRPr="00613175" w:rsidRDefault="007D27F3">
            <w:pPr>
              <w:pStyle w:val="TAH"/>
            </w:pPr>
            <w:r w:rsidRPr="00613175">
              <w:t>St</w:t>
            </w:r>
          </w:p>
        </w:tc>
        <w:tc>
          <w:tcPr>
            <w:tcW w:w="4394" w:type="dxa"/>
            <w:tcBorders>
              <w:top w:val="single" w:sz="4" w:space="0" w:color="auto"/>
              <w:left w:val="single" w:sz="4" w:space="0" w:color="auto"/>
              <w:bottom w:val="single" w:sz="4" w:space="0" w:color="auto"/>
              <w:right w:val="single" w:sz="4" w:space="0" w:color="auto"/>
            </w:tcBorders>
            <w:hideMark/>
          </w:tcPr>
          <w:p w14:paraId="5C65E892" w14:textId="77777777" w:rsidR="007D27F3" w:rsidRPr="00613175" w:rsidRDefault="007D27F3">
            <w:pPr>
              <w:pStyle w:val="TAH"/>
            </w:pPr>
            <w:r w:rsidRPr="00613175">
              <w:t>Procedure</w:t>
            </w:r>
          </w:p>
        </w:tc>
        <w:tc>
          <w:tcPr>
            <w:tcW w:w="3119" w:type="dxa"/>
            <w:gridSpan w:val="2"/>
            <w:tcBorders>
              <w:top w:val="single" w:sz="4" w:space="0" w:color="auto"/>
              <w:left w:val="single" w:sz="4" w:space="0" w:color="auto"/>
              <w:bottom w:val="single" w:sz="4" w:space="0" w:color="auto"/>
              <w:right w:val="single" w:sz="4" w:space="0" w:color="auto"/>
            </w:tcBorders>
            <w:hideMark/>
          </w:tcPr>
          <w:p w14:paraId="4C980E1E" w14:textId="77777777" w:rsidR="007D27F3" w:rsidRPr="00613175" w:rsidRDefault="007D27F3">
            <w:pPr>
              <w:pStyle w:val="TAH"/>
            </w:pPr>
            <w:r w:rsidRPr="00613175">
              <w:t>Message Sequence</w:t>
            </w:r>
          </w:p>
        </w:tc>
        <w:tc>
          <w:tcPr>
            <w:tcW w:w="569" w:type="dxa"/>
            <w:tcBorders>
              <w:top w:val="single" w:sz="4" w:space="0" w:color="auto"/>
              <w:left w:val="single" w:sz="4" w:space="0" w:color="auto"/>
              <w:bottom w:val="nil"/>
              <w:right w:val="single" w:sz="4" w:space="0" w:color="auto"/>
            </w:tcBorders>
            <w:hideMark/>
          </w:tcPr>
          <w:p w14:paraId="00627004" w14:textId="77777777" w:rsidR="007D27F3" w:rsidRPr="00613175" w:rsidRDefault="007D27F3">
            <w:pPr>
              <w:pStyle w:val="TAH"/>
            </w:pPr>
            <w:r w:rsidRPr="00613175">
              <w:t>TP</w:t>
            </w:r>
          </w:p>
        </w:tc>
        <w:tc>
          <w:tcPr>
            <w:tcW w:w="850" w:type="dxa"/>
            <w:tcBorders>
              <w:top w:val="single" w:sz="4" w:space="0" w:color="auto"/>
              <w:left w:val="single" w:sz="4" w:space="0" w:color="auto"/>
              <w:bottom w:val="nil"/>
              <w:right w:val="single" w:sz="4" w:space="0" w:color="auto"/>
            </w:tcBorders>
            <w:hideMark/>
          </w:tcPr>
          <w:p w14:paraId="5B6FF822" w14:textId="77777777" w:rsidR="007D27F3" w:rsidRPr="00613175" w:rsidRDefault="007D27F3">
            <w:pPr>
              <w:pStyle w:val="TAH"/>
            </w:pPr>
            <w:r w:rsidRPr="00613175">
              <w:t>Verdict</w:t>
            </w:r>
          </w:p>
        </w:tc>
      </w:tr>
      <w:tr w:rsidR="007D27F3" w:rsidRPr="00613175" w14:paraId="2E5C939B" w14:textId="77777777" w:rsidTr="007D27F3">
        <w:trPr>
          <w:jc w:val="center"/>
        </w:trPr>
        <w:tc>
          <w:tcPr>
            <w:tcW w:w="704" w:type="dxa"/>
            <w:tcBorders>
              <w:top w:val="nil"/>
              <w:left w:val="single" w:sz="4" w:space="0" w:color="auto"/>
              <w:bottom w:val="single" w:sz="4" w:space="0" w:color="auto"/>
              <w:right w:val="single" w:sz="4" w:space="0" w:color="auto"/>
            </w:tcBorders>
          </w:tcPr>
          <w:p w14:paraId="18756F21" w14:textId="77777777" w:rsidR="007D27F3" w:rsidRPr="00613175" w:rsidRDefault="007D27F3">
            <w:pPr>
              <w:pStyle w:val="TAH"/>
            </w:pPr>
          </w:p>
        </w:tc>
        <w:tc>
          <w:tcPr>
            <w:tcW w:w="4394" w:type="dxa"/>
            <w:tcBorders>
              <w:top w:val="single" w:sz="4" w:space="0" w:color="auto"/>
              <w:left w:val="single" w:sz="4" w:space="0" w:color="auto"/>
              <w:bottom w:val="single" w:sz="4" w:space="0" w:color="auto"/>
              <w:right w:val="single" w:sz="4" w:space="0" w:color="auto"/>
            </w:tcBorders>
          </w:tcPr>
          <w:p w14:paraId="6C34F683" w14:textId="77777777" w:rsidR="007D27F3" w:rsidRPr="00613175" w:rsidRDefault="007D27F3">
            <w:pPr>
              <w:pStyle w:val="TAH"/>
            </w:pPr>
          </w:p>
        </w:tc>
        <w:tc>
          <w:tcPr>
            <w:tcW w:w="709" w:type="dxa"/>
            <w:tcBorders>
              <w:top w:val="single" w:sz="4" w:space="0" w:color="auto"/>
              <w:left w:val="single" w:sz="4" w:space="0" w:color="auto"/>
              <w:bottom w:val="single" w:sz="4" w:space="0" w:color="auto"/>
              <w:right w:val="single" w:sz="4" w:space="0" w:color="auto"/>
            </w:tcBorders>
            <w:hideMark/>
          </w:tcPr>
          <w:p w14:paraId="46E20244" w14:textId="77777777" w:rsidR="007D27F3" w:rsidRPr="00613175" w:rsidRDefault="007D27F3">
            <w:pPr>
              <w:pStyle w:val="TAH"/>
            </w:pPr>
            <w:r w:rsidRPr="00613175">
              <w:t>U - S</w:t>
            </w:r>
          </w:p>
        </w:tc>
        <w:tc>
          <w:tcPr>
            <w:tcW w:w="2410" w:type="dxa"/>
            <w:tcBorders>
              <w:top w:val="single" w:sz="4" w:space="0" w:color="auto"/>
              <w:left w:val="single" w:sz="4" w:space="0" w:color="auto"/>
              <w:bottom w:val="single" w:sz="4" w:space="0" w:color="auto"/>
              <w:right w:val="single" w:sz="4" w:space="0" w:color="auto"/>
            </w:tcBorders>
            <w:hideMark/>
          </w:tcPr>
          <w:p w14:paraId="677DBC26" w14:textId="77777777" w:rsidR="007D27F3" w:rsidRPr="00613175" w:rsidRDefault="007D27F3">
            <w:pPr>
              <w:pStyle w:val="TAH"/>
            </w:pPr>
            <w:r w:rsidRPr="00613175">
              <w:t>Message</w:t>
            </w:r>
          </w:p>
        </w:tc>
        <w:tc>
          <w:tcPr>
            <w:tcW w:w="569" w:type="dxa"/>
            <w:tcBorders>
              <w:top w:val="nil"/>
              <w:left w:val="single" w:sz="4" w:space="0" w:color="auto"/>
              <w:bottom w:val="single" w:sz="4" w:space="0" w:color="auto"/>
              <w:right w:val="single" w:sz="4" w:space="0" w:color="auto"/>
            </w:tcBorders>
          </w:tcPr>
          <w:p w14:paraId="5DA7E8A7" w14:textId="77777777" w:rsidR="007D27F3" w:rsidRPr="00613175" w:rsidRDefault="007D27F3">
            <w:pPr>
              <w:pStyle w:val="TAH"/>
            </w:pPr>
          </w:p>
        </w:tc>
        <w:tc>
          <w:tcPr>
            <w:tcW w:w="850" w:type="dxa"/>
            <w:tcBorders>
              <w:top w:val="nil"/>
              <w:left w:val="single" w:sz="4" w:space="0" w:color="auto"/>
              <w:bottom w:val="single" w:sz="4" w:space="0" w:color="auto"/>
              <w:right w:val="single" w:sz="4" w:space="0" w:color="auto"/>
            </w:tcBorders>
          </w:tcPr>
          <w:p w14:paraId="0D952942" w14:textId="77777777" w:rsidR="007D27F3" w:rsidRPr="00613175" w:rsidRDefault="007D27F3">
            <w:pPr>
              <w:pStyle w:val="TAH"/>
            </w:pPr>
          </w:p>
        </w:tc>
      </w:tr>
      <w:tr w:rsidR="007D27F3" w:rsidRPr="00613175" w14:paraId="19D9E82A" w14:textId="77777777" w:rsidTr="007D27F3">
        <w:trPr>
          <w:jc w:val="center"/>
        </w:trPr>
        <w:tc>
          <w:tcPr>
            <w:tcW w:w="704" w:type="dxa"/>
            <w:tcBorders>
              <w:top w:val="nil"/>
              <w:left w:val="single" w:sz="4" w:space="0" w:color="auto"/>
              <w:bottom w:val="single" w:sz="4" w:space="0" w:color="auto"/>
              <w:right w:val="single" w:sz="4" w:space="0" w:color="auto"/>
            </w:tcBorders>
            <w:hideMark/>
          </w:tcPr>
          <w:p w14:paraId="309777DA" w14:textId="77777777" w:rsidR="007D27F3" w:rsidRPr="00613175" w:rsidRDefault="007D27F3">
            <w:pPr>
              <w:pStyle w:val="TAC"/>
              <w:rPr>
                <w:lang w:eastAsia="zh-CN"/>
              </w:rPr>
            </w:pPr>
            <w:r w:rsidRPr="00613175">
              <w:rPr>
                <w:snapToGrid w:val="0"/>
              </w:rPr>
              <w:t>1</w:t>
            </w:r>
          </w:p>
        </w:tc>
        <w:tc>
          <w:tcPr>
            <w:tcW w:w="4394" w:type="dxa"/>
            <w:tcBorders>
              <w:top w:val="single" w:sz="4" w:space="0" w:color="auto"/>
              <w:left w:val="single" w:sz="4" w:space="0" w:color="auto"/>
              <w:bottom w:val="single" w:sz="4" w:space="0" w:color="auto"/>
              <w:right w:val="single" w:sz="4" w:space="0" w:color="auto"/>
            </w:tcBorders>
            <w:hideMark/>
          </w:tcPr>
          <w:p w14:paraId="3DDDB82B" w14:textId="77777777" w:rsidR="007D27F3" w:rsidRPr="00613175" w:rsidRDefault="007D27F3">
            <w:pPr>
              <w:pStyle w:val="TAL"/>
              <w:rPr>
                <w:snapToGrid w:val="0"/>
                <w:lang w:eastAsia="zh-CN"/>
              </w:rPr>
            </w:pPr>
            <w:r w:rsidRPr="00613175">
              <w:rPr>
                <w:snapToGrid w:val="0"/>
                <w:lang w:eastAsia="zh-CN"/>
              </w:rPr>
              <w:t>UE is made to make an emergency call</w:t>
            </w:r>
          </w:p>
        </w:tc>
        <w:tc>
          <w:tcPr>
            <w:tcW w:w="709" w:type="dxa"/>
            <w:tcBorders>
              <w:top w:val="single" w:sz="4" w:space="0" w:color="auto"/>
              <w:left w:val="single" w:sz="4" w:space="0" w:color="auto"/>
              <w:bottom w:val="single" w:sz="4" w:space="0" w:color="auto"/>
              <w:right w:val="single" w:sz="4" w:space="0" w:color="auto"/>
            </w:tcBorders>
            <w:hideMark/>
          </w:tcPr>
          <w:p w14:paraId="7DEF1884"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588C8A6B" w14:textId="77777777" w:rsidR="007D27F3" w:rsidRPr="00613175" w:rsidRDefault="007D27F3">
            <w:pPr>
              <w:pStyle w:val="TAL"/>
              <w:rPr>
                <w:lang w:eastAsia="zh-CN"/>
              </w:rPr>
            </w:pPr>
            <w:r w:rsidRPr="00613175">
              <w:rPr>
                <w:rFonts w:eastAsia="MS Gothic"/>
              </w:rPr>
              <w:t xml:space="preserve">- </w:t>
            </w:r>
          </w:p>
        </w:tc>
        <w:tc>
          <w:tcPr>
            <w:tcW w:w="569" w:type="dxa"/>
            <w:tcBorders>
              <w:top w:val="nil"/>
              <w:left w:val="single" w:sz="4" w:space="0" w:color="auto"/>
              <w:bottom w:val="single" w:sz="4" w:space="0" w:color="auto"/>
              <w:right w:val="single" w:sz="4" w:space="0" w:color="auto"/>
            </w:tcBorders>
            <w:hideMark/>
          </w:tcPr>
          <w:p w14:paraId="22A71E7D" w14:textId="77777777" w:rsidR="007D27F3" w:rsidRPr="00613175" w:rsidRDefault="007D27F3">
            <w:pPr>
              <w:pStyle w:val="TAC"/>
              <w:rPr>
                <w:lang w:eastAsia="zh-CN"/>
              </w:rPr>
            </w:pPr>
            <w:r w:rsidRPr="00613175">
              <w:rPr>
                <w:lang w:eastAsia="zh-CN"/>
              </w:rPr>
              <w:t>-</w:t>
            </w:r>
          </w:p>
        </w:tc>
        <w:tc>
          <w:tcPr>
            <w:tcW w:w="850" w:type="dxa"/>
            <w:tcBorders>
              <w:top w:val="nil"/>
              <w:left w:val="single" w:sz="4" w:space="0" w:color="auto"/>
              <w:bottom w:val="single" w:sz="4" w:space="0" w:color="auto"/>
              <w:right w:val="single" w:sz="4" w:space="0" w:color="auto"/>
            </w:tcBorders>
            <w:hideMark/>
          </w:tcPr>
          <w:p w14:paraId="00495F4E" w14:textId="77777777" w:rsidR="007D27F3" w:rsidRPr="00613175" w:rsidRDefault="007D27F3">
            <w:pPr>
              <w:pStyle w:val="TAC"/>
              <w:rPr>
                <w:lang w:eastAsia="zh-CN"/>
              </w:rPr>
            </w:pPr>
            <w:r w:rsidRPr="00613175">
              <w:rPr>
                <w:lang w:eastAsia="zh-CN"/>
              </w:rPr>
              <w:t>-</w:t>
            </w:r>
          </w:p>
        </w:tc>
      </w:tr>
      <w:tr w:rsidR="007D27F3" w:rsidRPr="00613175" w14:paraId="7265483C"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57AC48E8" w14:textId="77777777" w:rsidR="007D27F3" w:rsidRPr="00613175" w:rsidRDefault="007D27F3">
            <w:pPr>
              <w:pStyle w:val="TAC"/>
              <w:rPr>
                <w:lang w:eastAsia="zh-CN"/>
              </w:rPr>
            </w:pPr>
            <w:r w:rsidRPr="00613175">
              <w:rPr>
                <w:lang w:eastAsia="zh-CN"/>
              </w:rPr>
              <w:t>2-14</w:t>
            </w:r>
          </w:p>
        </w:tc>
        <w:tc>
          <w:tcPr>
            <w:tcW w:w="4394" w:type="dxa"/>
            <w:tcBorders>
              <w:top w:val="single" w:sz="4" w:space="0" w:color="auto"/>
              <w:left w:val="single" w:sz="4" w:space="0" w:color="auto"/>
              <w:bottom w:val="single" w:sz="4" w:space="0" w:color="auto"/>
              <w:right w:val="single" w:sz="4" w:space="0" w:color="auto"/>
            </w:tcBorders>
            <w:hideMark/>
          </w:tcPr>
          <w:p w14:paraId="0775D697" w14:textId="77777777" w:rsidR="007D27F3" w:rsidRPr="00613175" w:rsidRDefault="007D27F3">
            <w:pPr>
              <w:pStyle w:val="TAL"/>
              <w:rPr>
                <w:snapToGrid w:val="0"/>
                <w:lang w:eastAsia="en-US"/>
              </w:rPr>
            </w:pPr>
            <w:r w:rsidRPr="00613175">
              <w:rPr>
                <w:snapToGrid w:val="0"/>
                <w:lang w:eastAsia="zh-CN"/>
              </w:rPr>
              <w:t xml:space="preserve">Steps 1 -13 in generic test procedure in </w:t>
            </w:r>
            <w:r w:rsidRPr="00613175">
              <w:t>TS 38.508-1 [21]</w:t>
            </w:r>
            <w:r w:rsidRPr="00613175">
              <w:rPr>
                <w:snapToGrid w:val="0"/>
                <w:lang w:eastAsia="zh-CN"/>
              </w:rPr>
              <w:t xml:space="preserve"> Table 4.9.11.2.2-1 are performed. And steps in A.3 and step A.6 are performed in the generic test procedure, to initiate </w:t>
            </w:r>
            <w:r w:rsidRPr="00613175">
              <w:rPr>
                <w:snapToGrid w:val="0"/>
              </w:rPr>
              <w:t>IMS emergency registration and IMS emergency voice call.</w:t>
            </w:r>
          </w:p>
        </w:tc>
        <w:tc>
          <w:tcPr>
            <w:tcW w:w="709" w:type="dxa"/>
            <w:tcBorders>
              <w:top w:val="single" w:sz="4" w:space="0" w:color="auto"/>
              <w:left w:val="single" w:sz="4" w:space="0" w:color="auto"/>
              <w:bottom w:val="single" w:sz="4" w:space="0" w:color="auto"/>
              <w:right w:val="single" w:sz="4" w:space="0" w:color="auto"/>
            </w:tcBorders>
            <w:hideMark/>
          </w:tcPr>
          <w:p w14:paraId="4EB61088"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39A51BA8" w14:textId="77777777" w:rsidR="007D27F3" w:rsidRPr="00613175" w:rsidRDefault="007D27F3">
            <w:pPr>
              <w:pStyle w:val="TAL"/>
              <w:rPr>
                <w:szCs w:val="18"/>
                <w:lang w:eastAsia="zh-CN"/>
              </w:rPr>
            </w:pPr>
            <w:r w:rsidRPr="00613175">
              <w:rPr>
                <w:szCs w:val="18"/>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0E22C53D" w14:textId="77777777" w:rsidR="007D27F3" w:rsidRPr="00613175" w:rsidRDefault="007D27F3">
            <w:pPr>
              <w:pStyle w:val="TAC"/>
              <w:rPr>
                <w:lang w:eastAsia="zh-CN"/>
              </w:rPr>
            </w:pPr>
            <w:r w:rsidRPr="00613175">
              <w:rPr>
                <w:lang w:eastAsia="zh-CN"/>
              </w:rPr>
              <w:t>1</w:t>
            </w:r>
          </w:p>
        </w:tc>
        <w:tc>
          <w:tcPr>
            <w:tcW w:w="850" w:type="dxa"/>
            <w:tcBorders>
              <w:top w:val="single" w:sz="4" w:space="0" w:color="auto"/>
              <w:left w:val="single" w:sz="4" w:space="0" w:color="auto"/>
              <w:bottom w:val="single" w:sz="4" w:space="0" w:color="auto"/>
              <w:right w:val="single" w:sz="4" w:space="0" w:color="auto"/>
            </w:tcBorders>
            <w:hideMark/>
          </w:tcPr>
          <w:p w14:paraId="66F57A64" w14:textId="77777777" w:rsidR="007D27F3" w:rsidRPr="00613175" w:rsidRDefault="007D27F3">
            <w:pPr>
              <w:pStyle w:val="TAC"/>
              <w:rPr>
                <w:lang w:eastAsia="zh-CN"/>
              </w:rPr>
            </w:pPr>
            <w:r w:rsidRPr="00613175">
              <w:rPr>
                <w:lang w:eastAsia="zh-CN"/>
              </w:rPr>
              <w:t>P</w:t>
            </w:r>
          </w:p>
        </w:tc>
      </w:tr>
      <w:tr w:rsidR="007D27F3" w:rsidRPr="00613175" w14:paraId="39945B45"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329113F1" w14:textId="77777777" w:rsidR="007D27F3" w:rsidRPr="00613175" w:rsidRDefault="007D27F3">
            <w:pPr>
              <w:pStyle w:val="TAC"/>
              <w:rPr>
                <w:lang w:eastAsia="zh-CN"/>
              </w:rPr>
            </w:pPr>
            <w:r w:rsidRPr="00613175">
              <w:rPr>
                <w:lang w:eastAsia="zh-CN"/>
              </w:rPr>
              <w:t>15</w:t>
            </w:r>
          </w:p>
        </w:tc>
        <w:tc>
          <w:tcPr>
            <w:tcW w:w="4394" w:type="dxa"/>
            <w:tcBorders>
              <w:top w:val="single" w:sz="4" w:space="0" w:color="auto"/>
              <w:left w:val="single" w:sz="4" w:space="0" w:color="auto"/>
              <w:bottom w:val="single" w:sz="4" w:space="0" w:color="auto"/>
              <w:right w:val="single" w:sz="4" w:space="0" w:color="auto"/>
            </w:tcBorders>
            <w:hideMark/>
          </w:tcPr>
          <w:p w14:paraId="02B6DEFE" w14:textId="77777777" w:rsidR="007D27F3" w:rsidRPr="00613175" w:rsidRDefault="007D27F3">
            <w:pPr>
              <w:pStyle w:val="TAL"/>
              <w:rPr>
                <w:snapToGrid w:val="0"/>
                <w:lang w:eastAsia="en-US"/>
              </w:rPr>
            </w:pPr>
            <w:r w:rsidRPr="00613175">
              <w:t>Make UE release the emergency call.</w:t>
            </w:r>
          </w:p>
        </w:tc>
        <w:tc>
          <w:tcPr>
            <w:tcW w:w="709" w:type="dxa"/>
            <w:tcBorders>
              <w:top w:val="single" w:sz="4" w:space="0" w:color="auto"/>
              <w:left w:val="single" w:sz="4" w:space="0" w:color="auto"/>
              <w:bottom w:val="single" w:sz="4" w:space="0" w:color="auto"/>
              <w:right w:val="single" w:sz="4" w:space="0" w:color="auto"/>
            </w:tcBorders>
            <w:hideMark/>
          </w:tcPr>
          <w:p w14:paraId="3C9572F7" w14:textId="77777777" w:rsidR="007D27F3" w:rsidRPr="00613175" w:rsidRDefault="007D27F3">
            <w:pPr>
              <w:pStyle w:val="TAC"/>
              <w:rPr>
                <w:lang w:eastAsia="zh-CN"/>
              </w:rPr>
            </w:pPr>
            <w:r w:rsidRPr="00613175">
              <w:t>-</w:t>
            </w:r>
          </w:p>
        </w:tc>
        <w:tc>
          <w:tcPr>
            <w:tcW w:w="2410" w:type="dxa"/>
            <w:tcBorders>
              <w:top w:val="single" w:sz="4" w:space="0" w:color="auto"/>
              <w:left w:val="single" w:sz="4" w:space="0" w:color="auto"/>
              <w:bottom w:val="single" w:sz="4" w:space="0" w:color="auto"/>
              <w:right w:val="single" w:sz="4" w:space="0" w:color="auto"/>
            </w:tcBorders>
            <w:hideMark/>
          </w:tcPr>
          <w:p w14:paraId="4C684C84" w14:textId="77777777" w:rsidR="007D27F3" w:rsidRPr="00613175" w:rsidRDefault="007D27F3">
            <w:pPr>
              <w:pStyle w:val="TAL"/>
              <w:rPr>
                <w:szCs w:val="18"/>
                <w:lang w:eastAsia="zh-CN"/>
              </w:rPr>
            </w:pPr>
            <w:r w:rsidRPr="00613175">
              <w:t>-</w:t>
            </w:r>
          </w:p>
        </w:tc>
        <w:tc>
          <w:tcPr>
            <w:tcW w:w="569" w:type="dxa"/>
            <w:tcBorders>
              <w:top w:val="single" w:sz="4" w:space="0" w:color="auto"/>
              <w:left w:val="single" w:sz="4" w:space="0" w:color="auto"/>
              <w:bottom w:val="single" w:sz="4" w:space="0" w:color="auto"/>
              <w:right w:val="single" w:sz="4" w:space="0" w:color="auto"/>
            </w:tcBorders>
          </w:tcPr>
          <w:p w14:paraId="584C4C2D" w14:textId="77777777" w:rsidR="007D27F3" w:rsidRPr="00613175" w:rsidRDefault="007D27F3">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02134D97" w14:textId="77777777" w:rsidR="007D27F3" w:rsidRPr="00613175" w:rsidRDefault="007D27F3">
            <w:pPr>
              <w:pStyle w:val="TAC"/>
              <w:rPr>
                <w:lang w:eastAsia="zh-CN"/>
              </w:rPr>
            </w:pPr>
          </w:p>
        </w:tc>
      </w:tr>
      <w:tr w:rsidR="007D27F3" w:rsidRPr="00613175" w14:paraId="384E0326"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0B7E2F81" w14:textId="77777777" w:rsidR="007D27F3" w:rsidRPr="00613175" w:rsidRDefault="007D27F3">
            <w:pPr>
              <w:pStyle w:val="TAC"/>
              <w:rPr>
                <w:lang w:eastAsia="zh-CN"/>
              </w:rPr>
            </w:pPr>
            <w:r w:rsidRPr="00613175">
              <w:rPr>
                <w:lang w:eastAsia="zh-CN"/>
              </w:rPr>
              <w:t>16</w:t>
            </w:r>
          </w:p>
        </w:tc>
        <w:tc>
          <w:tcPr>
            <w:tcW w:w="4394" w:type="dxa"/>
            <w:tcBorders>
              <w:top w:val="single" w:sz="4" w:space="0" w:color="auto"/>
              <w:left w:val="single" w:sz="4" w:space="0" w:color="auto"/>
              <w:bottom w:val="single" w:sz="4" w:space="0" w:color="auto"/>
              <w:right w:val="single" w:sz="4" w:space="0" w:color="auto"/>
            </w:tcBorders>
            <w:hideMark/>
          </w:tcPr>
          <w:p w14:paraId="02F10C48" w14:textId="77777777" w:rsidR="007D27F3" w:rsidRPr="00613175" w:rsidRDefault="007D27F3">
            <w:pPr>
              <w:pStyle w:val="TAL"/>
              <w:rPr>
                <w:snapToGrid w:val="0"/>
                <w:lang w:eastAsia="en-US"/>
              </w:rPr>
            </w:pPr>
            <w:r w:rsidRPr="00613175">
              <w:t>The UE releases the emergency call with BYE</w:t>
            </w:r>
            <w:r w:rsidRPr="00613175">
              <w:rPr>
                <w:snapToGrid w:val="0"/>
              </w:rPr>
              <w:t>.</w:t>
            </w:r>
          </w:p>
          <w:p w14:paraId="7470E445" w14:textId="77777777" w:rsidR="007D27F3" w:rsidRPr="00613175" w:rsidRDefault="007D27F3">
            <w:pPr>
              <w:pStyle w:val="TAL"/>
              <w:rPr>
                <w:snapToGrid w:val="0"/>
              </w:rPr>
            </w:pPr>
            <w:r w:rsidRPr="00613175">
              <w:rPr>
                <w:snapToGrid w:val="0"/>
              </w:rPr>
              <w:t>(Step 1 in annex A.7)</w:t>
            </w:r>
          </w:p>
        </w:tc>
        <w:tc>
          <w:tcPr>
            <w:tcW w:w="709" w:type="dxa"/>
            <w:tcBorders>
              <w:top w:val="single" w:sz="4" w:space="0" w:color="auto"/>
              <w:left w:val="single" w:sz="4" w:space="0" w:color="auto"/>
              <w:bottom w:val="single" w:sz="4" w:space="0" w:color="auto"/>
              <w:right w:val="single" w:sz="4" w:space="0" w:color="auto"/>
            </w:tcBorders>
            <w:hideMark/>
          </w:tcPr>
          <w:p w14:paraId="29F21B2A"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4808DA9F" w14:textId="77777777" w:rsidR="007D27F3" w:rsidRPr="00613175" w:rsidRDefault="007D27F3">
            <w:pPr>
              <w:pStyle w:val="TAL"/>
              <w:rPr>
                <w:szCs w:val="18"/>
                <w:lang w:eastAsia="zh-CN"/>
              </w:rPr>
            </w:pPr>
            <w:r w:rsidRPr="00613175">
              <w:t>BYE</w:t>
            </w:r>
          </w:p>
        </w:tc>
        <w:tc>
          <w:tcPr>
            <w:tcW w:w="569" w:type="dxa"/>
            <w:tcBorders>
              <w:top w:val="single" w:sz="4" w:space="0" w:color="auto"/>
              <w:left w:val="single" w:sz="4" w:space="0" w:color="auto"/>
              <w:bottom w:val="single" w:sz="4" w:space="0" w:color="auto"/>
              <w:right w:val="single" w:sz="4" w:space="0" w:color="auto"/>
            </w:tcBorders>
            <w:hideMark/>
          </w:tcPr>
          <w:p w14:paraId="16B7E0BA"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73506AE" w14:textId="77777777" w:rsidR="007D27F3" w:rsidRPr="00613175" w:rsidRDefault="007D27F3">
            <w:pPr>
              <w:pStyle w:val="TAC"/>
              <w:rPr>
                <w:lang w:eastAsia="zh-CN"/>
              </w:rPr>
            </w:pPr>
            <w:r w:rsidRPr="00613175">
              <w:rPr>
                <w:lang w:eastAsia="zh-CN"/>
              </w:rPr>
              <w:t>-</w:t>
            </w:r>
          </w:p>
        </w:tc>
      </w:tr>
      <w:tr w:rsidR="007D27F3" w:rsidRPr="00613175" w14:paraId="5CBF6617"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23DB9CA7" w14:textId="77777777" w:rsidR="007D27F3" w:rsidRPr="00613175" w:rsidRDefault="007D27F3">
            <w:pPr>
              <w:pStyle w:val="TAC"/>
              <w:rPr>
                <w:lang w:eastAsia="zh-CN"/>
              </w:rPr>
            </w:pPr>
            <w:r w:rsidRPr="00613175">
              <w:rPr>
                <w:lang w:eastAsia="zh-CN"/>
              </w:rPr>
              <w:t>17</w:t>
            </w:r>
          </w:p>
        </w:tc>
        <w:tc>
          <w:tcPr>
            <w:tcW w:w="4394" w:type="dxa"/>
            <w:tcBorders>
              <w:top w:val="single" w:sz="4" w:space="0" w:color="auto"/>
              <w:left w:val="single" w:sz="4" w:space="0" w:color="auto"/>
              <w:bottom w:val="single" w:sz="4" w:space="0" w:color="auto"/>
              <w:right w:val="single" w:sz="4" w:space="0" w:color="auto"/>
            </w:tcBorders>
            <w:hideMark/>
          </w:tcPr>
          <w:p w14:paraId="3B156FF6" w14:textId="77777777" w:rsidR="007D27F3" w:rsidRPr="00613175" w:rsidRDefault="007D27F3">
            <w:pPr>
              <w:pStyle w:val="TAL"/>
              <w:rPr>
                <w:snapToGrid w:val="0"/>
                <w:lang w:eastAsia="en-US"/>
              </w:rPr>
            </w:pPr>
            <w:r w:rsidRPr="00613175">
              <w:t>The SS sends 200 OK for BYE</w:t>
            </w:r>
            <w:r w:rsidRPr="00613175">
              <w:rPr>
                <w:snapToGrid w:val="0"/>
              </w:rPr>
              <w:t>.</w:t>
            </w:r>
          </w:p>
          <w:p w14:paraId="4074FA2C" w14:textId="77777777" w:rsidR="007D27F3" w:rsidRPr="00613175" w:rsidRDefault="007D27F3">
            <w:pPr>
              <w:pStyle w:val="TAL"/>
              <w:rPr>
                <w:snapToGrid w:val="0"/>
              </w:rPr>
            </w:pPr>
            <w:r w:rsidRPr="00613175">
              <w:rPr>
                <w:snapToGrid w:val="0"/>
              </w:rPr>
              <w:t>(Step 2 in annex A.7)</w:t>
            </w:r>
          </w:p>
        </w:tc>
        <w:tc>
          <w:tcPr>
            <w:tcW w:w="709" w:type="dxa"/>
            <w:tcBorders>
              <w:top w:val="single" w:sz="4" w:space="0" w:color="auto"/>
              <w:left w:val="single" w:sz="4" w:space="0" w:color="auto"/>
              <w:bottom w:val="single" w:sz="4" w:space="0" w:color="auto"/>
              <w:right w:val="single" w:sz="4" w:space="0" w:color="auto"/>
            </w:tcBorders>
            <w:hideMark/>
          </w:tcPr>
          <w:p w14:paraId="62AE409A" w14:textId="77777777" w:rsidR="007D27F3" w:rsidRPr="00613175" w:rsidRDefault="007D27F3">
            <w:pPr>
              <w:pStyle w:val="TAC"/>
              <w:rPr>
                <w:lang w:eastAsia="zh-CN"/>
              </w:rPr>
            </w:pPr>
            <w:r w:rsidRPr="00613175">
              <w:rPr>
                <w:rFonts w:ascii="Wingdings" w:hAnsi="Wingdings"/>
              </w:rPr>
              <w:t>ß</w:t>
            </w:r>
          </w:p>
        </w:tc>
        <w:tc>
          <w:tcPr>
            <w:tcW w:w="2410" w:type="dxa"/>
            <w:tcBorders>
              <w:top w:val="single" w:sz="4" w:space="0" w:color="auto"/>
              <w:left w:val="single" w:sz="4" w:space="0" w:color="auto"/>
              <w:bottom w:val="single" w:sz="4" w:space="0" w:color="auto"/>
              <w:right w:val="single" w:sz="4" w:space="0" w:color="auto"/>
            </w:tcBorders>
            <w:hideMark/>
          </w:tcPr>
          <w:p w14:paraId="51F12CE2" w14:textId="77777777" w:rsidR="007D27F3" w:rsidRPr="00613175" w:rsidRDefault="007D27F3">
            <w:pPr>
              <w:pStyle w:val="TAL"/>
              <w:rPr>
                <w:szCs w:val="18"/>
                <w:lang w:eastAsia="zh-CN"/>
              </w:rPr>
            </w:pPr>
            <w:r w:rsidRPr="00613175">
              <w:t>200 OK</w:t>
            </w:r>
          </w:p>
        </w:tc>
        <w:tc>
          <w:tcPr>
            <w:tcW w:w="569" w:type="dxa"/>
            <w:tcBorders>
              <w:top w:val="single" w:sz="4" w:space="0" w:color="auto"/>
              <w:left w:val="single" w:sz="4" w:space="0" w:color="auto"/>
              <w:bottom w:val="single" w:sz="4" w:space="0" w:color="auto"/>
              <w:right w:val="single" w:sz="4" w:space="0" w:color="auto"/>
            </w:tcBorders>
            <w:hideMark/>
          </w:tcPr>
          <w:p w14:paraId="2C53CB3F" w14:textId="77777777" w:rsidR="007D27F3" w:rsidRPr="00613175" w:rsidRDefault="007D27F3">
            <w:pPr>
              <w:pStyle w:val="TAC"/>
              <w:rPr>
                <w:lang w:eastAsia="zh-CN"/>
              </w:rPr>
            </w:pPr>
            <w:r w:rsidRPr="00613175">
              <w:rPr>
                <w:lang w:eastAsia="zh-CN"/>
              </w:rPr>
              <w:t>2</w:t>
            </w:r>
          </w:p>
        </w:tc>
        <w:tc>
          <w:tcPr>
            <w:tcW w:w="850" w:type="dxa"/>
            <w:tcBorders>
              <w:top w:val="single" w:sz="4" w:space="0" w:color="auto"/>
              <w:left w:val="single" w:sz="4" w:space="0" w:color="auto"/>
              <w:bottom w:val="single" w:sz="4" w:space="0" w:color="auto"/>
              <w:right w:val="single" w:sz="4" w:space="0" w:color="auto"/>
            </w:tcBorders>
            <w:hideMark/>
          </w:tcPr>
          <w:p w14:paraId="25A8EE01" w14:textId="77777777" w:rsidR="007D27F3" w:rsidRPr="00613175" w:rsidRDefault="007D27F3">
            <w:pPr>
              <w:pStyle w:val="TAC"/>
              <w:rPr>
                <w:lang w:eastAsia="zh-CN"/>
              </w:rPr>
            </w:pPr>
            <w:r w:rsidRPr="00613175">
              <w:rPr>
                <w:lang w:eastAsia="zh-CN"/>
              </w:rPr>
              <w:t>P</w:t>
            </w:r>
          </w:p>
        </w:tc>
      </w:tr>
      <w:tr w:rsidR="007D27F3" w:rsidRPr="00613175" w14:paraId="6EF4B134"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35BC765E" w14:textId="77777777" w:rsidR="007D27F3" w:rsidRPr="00613175" w:rsidRDefault="007D27F3">
            <w:pPr>
              <w:pStyle w:val="TAC"/>
              <w:rPr>
                <w:lang w:eastAsia="zh-CN"/>
              </w:rPr>
            </w:pPr>
            <w:r w:rsidRPr="00613175">
              <w:rPr>
                <w:lang w:eastAsia="zh-CN"/>
              </w:rPr>
              <w:t>18-19</w:t>
            </w:r>
          </w:p>
        </w:tc>
        <w:tc>
          <w:tcPr>
            <w:tcW w:w="4394" w:type="dxa"/>
            <w:tcBorders>
              <w:top w:val="single" w:sz="4" w:space="0" w:color="auto"/>
              <w:left w:val="single" w:sz="4" w:space="0" w:color="auto"/>
              <w:bottom w:val="single" w:sz="4" w:space="0" w:color="auto"/>
              <w:right w:val="single" w:sz="4" w:space="0" w:color="auto"/>
            </w:tcBorders>
            <w:hideMark/>
          </w:tcPr>
          <w:p w14:paraId="1A15D136" w14:textId="77777777" w:rsidR="007D27F3" w:rsidRPr="00613175" w:rsidRDefault="007D27F3">
            <w:pPr>
              <w:pStyle w:val="TAL"/>
              <w:rPr>
                <w:snapToGrid w:val="0"/>
                <w:lang w:eastAsia="en-US"/>
              </w:rPr>
            </w:pPr>
            <w:r w:rsidRPr="00613175">
              <w:rPr>
                <w:snapToGrid w:val="0"/>
                <w:lang w:eastAsia="zh-CN"/>
              </w:rPr>
              <w:t xml:space="preserve">Steps 4 -5 in generic test procedure in </w:t>
            </w:r>
            <w:r w:rsidRPr="00613175">
              <w:t>TS 38.508-1 [21]</w:t>
            </w:r>
            <w:r w:rsidRPr="00613175">
              <w:rPr>
                <w:snapToGrid w:val="0"/>
                <w:lang w:eastAsia="zh-CN"/>
              </w:rPr>
              <w:t xml:space="preserve"> Table 4.9.11.2.2-1 are performed</w:t>
            </w:r>
            <w:r w:rsidRPr="00613175">
              <w:rPr>
                <w:snapToGrid w:val="0"/>
              </w:rPr>
              <w:t xml:space="preserve"> Table 4.9.12A.2.2-1</w:t>
            </w:r>
          </w:p>
        </w:tc>
        <w:tc>
          <w:tcPr>
            <w:tcW w:w="709" w:type="dxa"/>
            <w:tcBorders>
              <w:top w:val="single" w:sz="4" w:space="0" w:color="auto"/>
              <w:left w:val="single" w:sz="4" w:space="0" w:color="auto"/>
              <w:bottom w:val="single" w:sz="4" w:space="0" w:color="auto"/>
              <w:right w:val="single" w:sz="4" w:space="0" w:color="auto"/>
            </w:tcBorders>
          </w:tcPr>
          <w:p w14:paraId="5207CF05" w14:textId="77777777" w:rsidR="007D27F3" w:rsidRPr="00613175" w:rsidRDefault="007D27F3">
            <w:pPr>
              <w:pStyle w:val="TAC"/>
              <w:rPr>
                <w:lang w:eastAsia="zh-CN"/>
              </w:rPr>
            </w:pPr>
          </w:p>
        </w:tc>
        <w:tc>
          <w:tcPr>
            <w:tcW w:w="2410" w:type="dxa"/>
            <w:tcBorders>
              <w:top w:val="single" w:sz="4" w:space="0" w:color="auto"/>
              <w:left w:val="single" w:sz="4" w:space="0" w:color="auto"/>
              <w:bottom w:val="single" w:sz="4" w:space="0" w:color="auto"/>
              <w:right w:val="single" w:sz="4" w:space="0" w:color="auto"/>
            </w:tcBorders>
          </w:tcPr>
          <w:p w14:paraId="109DDAD2" w14:textId="77777777" w:rsidR="007D27F3" w:rsidRPr="00613175" w:rsidRDefault="007D27F3">
            <w:pPr>
              <w:pStyle w:val="TAL"/>
              <w:rPr>
                <w:szCs w:val="18"/>
                <w:lang w:eastAsia="zh-CN"/>
              </w:rPr>
            </w:pPr>
          </w:p>
        </w:tc>
        <w:tc>
          <w:tcPr>
            <w:tcW w:w="569" w:type="dxa"/>
            <w:tcBorders>
              <w:top w:val="single" w:sz="4" w:space="0" w:color="auto"/>
              <w:left w:val="single" w:sz="4" w:space="0" w:color="auto"/>
              <w:bottom w:val="single" w:sz="4" w:space="0" w:color="auto"/>
              <w:right w:val="single" w:sz="4" w:space="0" w:color="auto"/>
            </w:tcBorders>
          </w:tcPr>
          <w:p w14:paraId="12E06243" w14:textId="77777777" w:rsidR="007D27F3" w:rsidRPr="00613175" w:rsidRDefault="007D27F3">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4526721E" w14:textId="77777777" w:rsidR="007D27F3" w:rsidRPr="00613175" w:rsidRDefault="007D27F3">
            <w:pPr>
              <w:pStyle w:val="TAC"/>
              <w:rPr>
                <w:lang w:eastAsia="zh-CN"/>
              </w:rPr>
            </w:pPr>
          </w:p>
        </w:tc>
      </w:tr>
      <w:tr w:rsidR="007D27F3" w:rsidRPr="00613175" w14:paraId="034869E9"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3C3EFC98" w14:textId="77777777" w:rsidR="007D27F3" w:rsidRPr="00613175" w:rsidRDefault="007D27F3">
            <w:pPr>
              <w:pStyle w:val="TAC"/>
              <w:rPr>
                <w:lang w:eastAsia="zh-CN"/>
              </w:rPr>
            </w:pPr>
            <w:r w:rsidRPr="00613175">
              <w:rPr>
                <w:lang w:eastAsia="zh-CN"/>
              </w:rPr>
              <w:t>20</w:t>
            </w:r>
          </w:p>
        </w:tc>
        <w:tc>
          <w:tcPr>
            <w:tcW w:w="4394" w:type="dxa"/>
            <w:tcBorders>
              <w:top w:val="single" w:sz="4" w:space="0" w:color="auto"/>
              <w:left w:val="single" w:sz="4" w:space="0" w:color="auto"/>
              <w:bottom w:val="single" w:sz="4" w:space="0" w:color="auto"/>
              <w:right w:val="single" w:sz="4" w:space="0" w:color="auto"/>
            </w:tcBorders>
            <w:hideMark/>
          </w:tcPr>
          <w:p w14:paraId="576D31DA" w14:textId="1645DC37" w:rsidR="007D27F3" w:rsidRPr="00613175" w:rsidRDefault="007D27F3">
            <w:pPr>
              <w:pStyle w:val="TAL"/>
              <w:rPr>
                <w:snapToGrid w:val="0"/>
                <w:lang w:eastAsia="en-US"/>
              </w:rPr>
            </w:pPr>
            <w:r w:rsidRPr="00613175">
              <w:rPr>
                <w:snapToGrid w:val="0"/>
              </w:rPr>
              <w:t xml:space="preserve">The SS waits 50 </w:t>
            </w:r>
            <w:r w:rsidR="00613175" w:rsidRPr="00613175">
              <w:rPr>
                <w:snapToGrid w:val="0"/>
              </w:rPr>
              <w:t>seconds</w:t>
            </w:r>
            <w:r w:rsidRPr="00613175">
              <w:rPr>
                <w:snapToGrid w:val="0"/>
              </w:rPr>
              <w:t xml:space="preserve"> for half of the IMS Emergency Reregistration time expired </w:t>
            </w:r>
          </w:p>
        </w:tc>
        <w:tc>
          <w:tcPr>
            <w:tcW w:w="709" w:type="dxa"/>
            <w:tcBorders>
              <w:top w:val="single" w:sz="4" w:space="0" w:color="auto"/>
              <w:left w:val="single" w:sz="4" w:space="0" w:color="auto"/>
              <w:bottom w:val="single" w:sz="4" w:space="0" w:color="auto"/>
              <w:right w:val="single" w:sz="4" w:space="0" w:color="auto"/>
            </w:tcBorders>
            <w:hideMark/>
          </w:tcPr>
          <w:p w14:paraId="131E61D9" w14:textId="77777777" w:rsidR="007D27F3" w:rsidRPr="00613175" w:rsidRDefault="007D27F3">
            <w:pPr>
              <w:pStyle w:val="TAC"/>
              <w:rPr>
                <w:lang w:eastAsia="zh-CN"/>
              </w:rPr>
            </w:pPr>
            <w:r w:rsidRPr="00613175">
              <w:rPr>
                <w:lang w:eastAsia="zh-CN"/>
              </w:rPr>
              <w:t>-</w:t>
            </w:r>
          </w:p>
        </w:tc>
        <w:tc>
          <w:tcPr>
            <w:tcW w:w="2410" w:type="dxa"/>
            <w:tcBorders>
              <w:top w:val="single" w:sz="4" w:space="0" w:color="auto"/>
              <w:left w:val="single" w:sz="4" w:space="0" w:color="auto"/>
              <w:bottom w:val="single" w:sz="4" w:space="0" w:color="auto"/>
              <w:right w:val="single" w:sz="4" w:space="0" w:color="auto"/>
            </w:tcBorders>
            <w:hideMark/>
          </w:tcPr>
          <w:p w14:paraId="0F9C79A8" w14:textId="77777777" w:rsidR="007D27F3" w:rsidRPr="00613175" w:rsidRDefault="007D27F3">
            <w:pPr>
              <w:pStyle w:val="TAL"/>
              <w:rPr>
                <w:szCs w:val="18"/>
                <w:lang w:eastAsia="zh-CN"/>
              </w:rPr>
            </w:pPr>
            <w:r w:rsidRPr="00613175">
              <w:rPr>
                <w:szCs w:val="18"/>
                <w:lang w:eastAsia="zh-CN"/>
              </w:rPr>
              <w:t>-</w:t>
            </w:r>
          </w:p>
        </w:tc>
        <w:tc>
          <w:tcPr>
            <w:tcW w:w="569" w:type="dxa"/>
            <w:tcBorders>
              <w:top w:val="single" w:sz="4" w:space="0" w:color="auto"/>
              <w:left w:val="single" w:sz="4" w:space="0" w:color="auto"/>
              <w:bottom w:val="single" w:sz="4" w:space="0" w:color="auto"/>
              <w:right w:val="single" w:sz="4" w:space="0" w:color="auto"/>
            </w:tcBorders>
            <w:hideMark/>
          </w:tcPr>
          <w:p w14:paraId="00F3E1E0" w14:textId="77777777" w:rsidR="007D27F3" w:rsidRPr="00613175" w:rsidRDefault="007D27F3">
            <w:pPr>
              <w:pStyle w:val="TAC"/>
              <w:rPr>
                <w:lang w:eastAsia="zh-CN"/>
              </w:rPr>
            </w:pPr>
            <w:r w:rsidRPr="00613175">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72CF890" w14:textId="77777777" w:rsidR="007D27F3" w:rsidRPr="00613175" w:rsidRDefault="007D27F3">
            <w:pPr>
              <w:pStyle w:val="TAC"/>
              <w:rPr>
                <w:lang w:eastAsia="zh-CN"/>
              </w:rPr>
            </w:pPr>
            <w:r w:rsidRPr="00613175">
              <w:rPr>
                <w:lang w:eastAsia="zh-CN"/>
              </w:rPr>
              <w:t>-</w:t>
            </w:r>
          </w:p>
        </w:tc>
      </w:tr>
      <w:tr w:rsidR="007D27F3" w:rsidRPr="00613175" w14:paraId="781C7CB0"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0C13B41A" w14:textId="77777777" w:rsidR="007D27F3" w:rsidRPr="00613175" w:rsidRDefault="007D27F3">
            <w:pPr>
              <w:pStyle w:val="TAC"/>
              <w:rPr>
                <w:lang w:eastAsia="zh-CN"/>
              </w:rPr>
            </w:pPr>
            <w:r w:rsidRPr="00613175">
              <w:rPr>
                <w:lang w:eastAsia="zh-CN"/>
              </w:rPr>
              <w:t>21</w:t>
            </w:r>
          </w:p>
        </w:tc>
        <w:tc>
          <w:tcPr>
            <w:tcW w:w="4394" w:type="dxa"/>
            <w:tcBorders>
              <w:top w:val="single" w:sz="4" w:space="0" w:color="auto"/>
              <w:left w:val="single" w:sz="4" w:space="0" w:color="auto"/>
              <w:bottom w:val="single" w:sz="4" w:space="0" w:color="auto"/>
              <w:right w:val="single" w:sz="4" w:space="0" w:color="auto"/>
            </w:tcBorders>
            <w:hideMark/>
          </w:tcPr>
          <w:p w14:paraId="6AF0F7DD" w14:textId="77777777" w:rsidR="007D27F3" w:rsidRPr="00613175" w:rsidRDefault="007D27F3">
            <w:pPr>
              <w:pStyle w:val="TAL"/>
              <w:rPr>
                <w:snapToGrid w:val="0"/>
                <w:lang w:eastAsia="zh-CN"/>
              </w:rPr>
            </w:pPr>
            <w:r w:rsidRPr="00613175">
              <w:rPr>
                <w:snapToGrid w:val="0"/>
                <w:lang w:eastAsia="zh-CN"/>
              </w:rPr>
              <w:t>Check: Does the UE send REGISTER message for IMS emergency Reregistration?</w:t>
            </w:r>
          </w:p>
        </w:tc>
        <w:tc>
          <w:tcPr>
            <w:tcW w:w="709" w:type="dxa"/>
            <w:tcBorders>
              <w:top w:val="single" w:sz="4" w:space="0" w:color="auto"/>
              <w:left w:val="single" w:sz="4" w:space="0" w:color="auto"/>
              <w:bottom w:val="single" w:sz="4" w:space="0" w:color="auto"/>
              <w:right w:val="single" w:sz="4" w:space="0" w:color="auto"/>
            </w:tcBorders>
            <w:hideMark/>
          </w:tcPr>
          <w:p w14:paraId="3961CB21"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77BA8EDF" w14:textId="77777777" w:rsidR="007D27F3" w:rsidRPr="00613175" w:rsidRDefault="007D27F3">
            <w:pPr>
              <w:pStyle w:val="TAL"/>
              <w:rPr>
                <w:szCs w:val="18"/>
                <w:lang w:eastAsia="zh-CN"/>
              </w:rPr>
            </w:pPr>
            <w:r w:rsidRPr="00613175">
              <w:rPr>
                <w:snapToGrid w:val="0"/>
                <w:lang w:eastAsia="zh-CN"/>
              </w:rPr>
              <w:t>REGISTER</w:t>
            </w:r>
          </w:p>
        </w:tc>
        <w:tc>
          <w:tcPr>
            <w:tcW w:w="569" w:type="dxa"/>
            <w:tcBorders>
              <w:top w:val="single" w:sz="4" w:space="0" w:color="auto"/>
              <w:left w:val="single" w:sz="4" w:space="0" w:color="auto"/>
              <w:bottom w:val="single" w:sz="4" w:space="0" w:color="auto"/>
              <w:right w:val="single" w:sz="4" w:space="0" w:color="auto"/>
            </w:tcBorders>
            <w:hideMark/>
          </w:tcPr>
          <w:p w14:paraId="4B07F1B4" w14:textId="77777777" w:rsidR="007D27F3" w:rsidRPr="00613175" w:rsidRDefault="007D27F3">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0AD0676D" w14:textId="77777777" w:rsidR="007D27F3" w:rsidRPr="00613175" w:rsidRDefault="007D27F3">
            <w:pPr>
              <w:pStyle w:val="TAC"/>
              <w:rPr>
                <w:lang w:eastAsia="zh-CN"/>
              </w:rPr>
            </w:pPr>
            <w:r w:rsidRPr="00613175">
              <w:rPr>
                <w:lang w:eastAsia="zh-CN"/>
              </w:rPr>
              <w:t>F</w:t>
            </w:r>
          </w:p>
        </w:tc>
      </w:tr>
      <w:tr w:rsidR="007D27F3" w:rsidRPr="00613175" w14:paraId="17A95866"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77E85FB3" w14:textId="77777777" w:rsidR="007D27F3" w:rsidRPr="00613175" w:rsidRDefault="007D27F3">
            <w:pPr>
              <w:pStyle w:val="TAC"/>
              <w:rPr>
                <w:lang w:eastAsia="zh-CN"/>
              </w:rPr>
            </w:pPr>
            <w:r w:rsidRPr="00613175">
              <w:rPr>
                <w:lang w:eastAsia="zh-CN"/>
              </w:rPr>
              <w:t>22</w:t>
            </w:r>
          </w:p>
        </w:tc>
        <w:tc>
          <w:tcPr>
            <w:tcW w:w="4394" w:type="dxa"/>
            <w:tcBorders>
              <w:top w:val="single" w:sz="4" w:space="0" w:color="auto"/>
              <w:left w:val="single" w:sz="4" w:space="0" w:color="auto"/>
              <w:bottom w:val="single" w:sz="4" w:space="0" w:color="auto"/>
              <w:right w:val="single" w:sz="4" w:space="0" w:color="auto"/>
            </w:tcBorders>
            <w:hideMark/>
          </w:tcPr>
          <w:p w14:paraId="28AC484B" w14:textId="111DE5DA" w:rsidR="007D27F3" w:rsidRPr="00613175" w:rsidRDefault="007D27F3">
            <w:pPr>
              <w:pStyle w:val="TAL"/>
              <w:rPr>
                <w:snapToGrid w:val="0"/>
                <w:lang w:eastAsia="en-US"/>
              </w:rPr>
            </w:pPr>
            <w:r w:rsidRPr="00613175">
              <w:rPr>
                <w:snapToGrid w:val="0"/>
              </w:rPr>
              <w:t xml:space="preserve">The SS waits 100 </w:t>
            </w:r>
            <w:r w:rsidR="00613175" w:rsidRPr="00613175">
              <w:rPr>
                <w:snapToGrid w:val="0"/>
              </w:rPr>
              <w:t>seconds</w:t>
            </w:r>
            <w:r w:rsidRPr="00613175">
              <w:rPr>
                <w:snapToGrid w:val="0"/>
              </w:rPr>
              <w:t xml:space="preserve"> for the IMS Emergency Reregistration time expired</w:t>
            </w:r>
          </w:p>
        </w:tc>
        <w:tc>
          <w:tcPr>
            <w:tcW w:w="709" w:type="dxa"/>
            <w:tcBorders>
              <w:top w:val="single" w:sz="4" w:space="0" w:color="auto"/>
              <w:left w:val="single" w:sz="4" w:space="0" w:color="auto"/>
              <w:bottom w:val="single" w:sz="4" w:space="0" w:color="auto"/>
              <w:right w:val="single" w:sz="4" w:space="0" w:color="auto"/>
            </w:tcBorders>
          </w:tcPr>
          <w:p w14:paraId="745E3F3B" w14:textId="77777777" w:rsidR="007D27F3" w:rsidRPr="00613175" w:rsidRDefault="007D27F3">
            <w:pPr>
              <w:pStyle w:val="TAC"/>
              <w:rPr>
                <w:lang w:eastAsia="zh-CN"/>
              </w:rPr>
            </w:pPr>
          </w:p>
        </w:tc>
        <w:tc>
          <w:tcPr>
            <w:tcW w:w="2410" w:type="dxa"/>
            <w:tcBorders>
              <w:top w:val="single" w:sz="4" w:space="0" w:color="auto"/>
              <w:left w:val="single" w:sz="4" w:space="0" w:color="auto"/>
              <w:bottom w:val="single" w:sz="4" w:space="0" w:color="auto"/>
              <w:right w:val="single" w:sz="4" w:space="0" w:color="auto"/>
            </w:tcBorders>
          </w:tcPr>
          <w:p w14:paraId="5EACC067" w14:textId="77777777" w:rsidR="007D27F3" w:rsidRPr="00613175" w:rsidRDefault="007D27F3">
            <w:pPr>
              <w:pStyle w:val="TAL"/>
              <w:rPr>
                <w:szCs w:val="18"/>
                <w:lang w:eastAsia="zh-CN"/>
              </w:rPr>
            </w:pPr>
          </w:p>
        </w:tc>
        <w:tc>
          <w:tcPr>
            <w:tcW w:w="569" w:type="dxa"/>
            <w:tcBorders>
              <w:top w:val="single" w:sz="4" w:space="0" w:color="auto"/>
              <w:left w:val="single" w:sz="4" w:space="0" w:color="auto"/>
              <w:bottom w:val="single" w:sz="4" w:space="0" w:color="auto"/>
              <w:right w:val="single" w:sz="4" w:space="0" w:color="auto"/>
            </w:tcBorders>
          </w:tcPr>
          <w:p w14:paraId="245E26EE" w14:textId="77777777" w:rsidR="007D27F3" w:rsidRPr="00613175" w:rsidRDefault="007D27F3">
            <w:pPr>
              <w:pStyle w:val="TAC"/>
              <w:rPr>
                <w:lang w:eastAsia="zh-CN"/>
              </w:rPr>
            </w:pPr>
          </w:p>
        </w:tc>
        <w:tc>
          <w:tcPr>
            <w:tcW w:w="850" w:type="dxa"/>
            <w:tcBorders>
              <w:top w:val="single" w:sz="4" w:space="0" w:color="auto"/>
              <w:left w:val="single" w:sz="4" w:space="0" w:color="auto"/>
              <w:bottom w:val="single" w:sz="4" w:space="0" w:color="auto"/>
              <w:right w:val="single" w:sz="4" w:space="0" w:color="auto"/>
            </w:tcBorders>
          </w:tcPr>
          <w:p w14:paraId="4B08476F" w14:textId="77777777" w:rsidR="007D27F3" w:rsidRPr="00613175" w:rsidRDefault="007D27F3">
            <w:pPr>
              <w:pStyle w:val="TAC"/>
              <w:rPr>
                <w:lang w:eastAsia="zh-CN"/>
              </w:rPr>
            </w:pPr>
          </w:p>
        </w:tc>
      </w:tr>
      <w:tr w:rsidR="007D27F3" w:rsidRPr="00613175" w14:paraId="46DE562A" w14:textId="77777777" w:rsidTr="007D27F3">
        <w:trPr>
          <w:jc w:val="center"/>
        </w:trPr>
        <w:tc>
          <w:tcPr>
            <w:tcW w:w="704" w:type="dxa"/>
            <w:tcBorders>
              <w:top w:val="single" w:sz="4" w:space="0" w:color="auto"/>
              <w:left w:val="single" w:sz="4" w:space="0" w:color="auto"/>
              <w:bottom w:val="single" w:sz="4" w:space="0" w:color="auto"/>
              <w:right w:val="single" w:sz="4" w:space="0" w:color="auto"/>
            </w:tcBorders>
            <w:hideMark/>
          </w:tcPr>
          <w:p w14:paraId="56B10A2F" w14:textId="77777777" w:rsidR="007D27F3" w:rsidRPr="00613175" w:rsidRDefault="007D27F3">
            <w:pPr>
              <w:pStyle w:val="TAC"/>
              <w:rPr>
                <w:lang w:eastAsia="zh-CN"/>
              </w:rPr>
            </w:pPr>
            <w:r w:rsidRPr="00613175">
              <w:rPr>
                <w:lang w:eastAsia="zh-CN"/>
              </w:rPr>
              <w:t>23</w:t>
            </w:r>
          </w:p>
        </w:tc>
        <w:tc>
          <w:tcPr>
            <w:tcW w:w="4394" w:type="dxa"/>
            <w:tcBorders>
              <w:top w:val="single" w:sz="4" w:space="0" w:color="auto"/>
              <w:left w:val="single" w:sz="4" w:space="0" w:color="auto"/>
              <w:bottom w:val="single" w:sz="4" w:space="0" w:color="auto"/>
              <w:right w:val="single" w:sz="4" w:space="0" w:color="auto"/>
            </w:tcBorders>
            <w:hideMark/>
          </w:tcPr>
          <w:p w14:paraId="60E091B4" w14:textId="77777777" w:rsidR="007D27F3" w:rsidRPr="00613175" w:rsidRDefault="007D27F3">
            <w:pPr>
              <w:pStyle w:val="TAL"/>
              <w:rPr>
                <w:snapToGrid w:val="0"/>
                <w:lang w:eastAsia="en-US"/>
              </w:rPr>
            </w:pPr>
            <w:r w:rsidRPr="00613175">
              <w:rPr>
                <w:snapToGrid w:val="0"/>
                <w:lang w:eastAsia="zh-CN"/>
              </w:rPr>
              <w:t>Check: Does the UE send REGISTER message for IMS emergency Reregistration?</w:t>
            </w:r>
          </w:p>
        </w:tc>
        <w:tc>
          <w:tcPr>
            <w:tcW w:w="709" w:type="dxa"/>
            <w:tcBorders>
              <w:top w:val="single" w:sz="4" w:space="0" w:color="auto"/>
              <w:left w:val="single" w:sz="4" w:space="0" w:color="auto"/>
              <w:bottom w:val="single" w:sz="4" w:space="0" w:color="auto"/>
              <w:right w:val="single" w:sz="4" w:space="0" w:color="auto"/>
            </w:tcBorders>
            <w:hideMark/>
          </w:tcPr>
          <w:p w14:paraId="22427E0F" w14:textId="77777777" w:rsidR="007D27F3" w:rsidRPr="00613175" w:rsidRDefault="007D27F3">
            <w:pPr>
              <w:pStyle w:val="TAC"/>
              <w:rPr>
                <w:lang w:eastAsia="zh-CN"/>
              </w:rPr>
            </w:pPr>
            <w:r w:rsidRPr="00613175">
              <w:rPr>
                <w:rFonts w:ascii="Wingdings" w:hAnsi="Wingdings"/>
              </w:rPr>
              <w:t>à</w:t>
            </w:r>
          </w:p>
        </w:tc>
        <w:tc>
          <w:tcPr>
            <w:tcW w:w="2410" w:type="dxa"/>
            <w:tcBorders>
              <w:top w:val="single" w:sz="4" w:space="0" w:color="auto"/>
              <w:left w:val="single" w:sz="4" w:space="0" w:color="auto"/>
              <w:bottom w:val="single" w:sz="4" w:space="0" w:color="auto"/>
              <w:right w:val="single" w:sz="4" w:space="0" w:color="auto"/>
            </w:tcBorders>
            <w:hideMark/>
          </w:tcPr>
          <w:p w14:paraId="6BEACCDB" w14:textId="77777777" w:rsidR="007D27F3" w:rsidRPr="00613175" w:rsidRDefault="007D27F3">
            <w:pPr>
              <w:pStyle w:val="TAL"/>
              <w:rPr>
                <w:szCs w:val="18"/>
                <w:lang w:eastAsia="zh-CN"/>
              </w:rPr>
            </w:pPr>
            <w:r w:rsidRPr="00613175">
              <w:rPr>
                <w:snapToGrid w:val="0"/>
                <w:lang w:eastAsia="zh-CN"/>
              </w:rPr>
              <w:t>REGISTER</w:t>
            </w:r>
          </w:p>
        </w:tc>
        <w:tc>
          <w:tcPr>
            <w:tcW w:w="569" w:type="dxa"/>
            <w:tcBorders>
              <w:top w:val="single" w:sz="4" w:space="0" w:color="auto"/>
              <w:left w:val="single" w:sz="4" w:space="0" w:color="auto"/>
              <w:bottom w:val="single" w:sz="4" w:space="0" w:color="auto"/>
              <w:right w:val="single" w:sz="4" w:space="0" w:color="auto"/>
            </w:tcBorders>
            <w:hideMark/>
          </w:tcPr>
          <w:p w14:paraId="29C1CB5F" w14:textId="77777777" w:rsidR="007D27F3" w:rsidRPr="00613175" w:rsidRDefault="007D27F3">
            <w:pPr>
              <w:pStyle w:val="TAC"/>
              <w:rPr>
                <w:lang w:eastAsia="zh-CN"/>
              </w:rPr>
            </w:pPr>
            <w:r w:rsidRPr="00613175">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0AA3BEE0" w14:textId="77777777" w:rsidR="007D27F3" w:rsidRPr="00613175" w:rsidRDefault="007D27F3">
            <w:pPr>
              <w:pStyle w:val="TAC"/>
              <w:rPr>
                <w:lang w:eastAsia="zh-CN"/>
              </w:rPr>
            </w:pPr>
            <w:r w:rsidRPr="00613175">
              <w:rPr>
                <w:lang w:eastAsia="zh-CN"/>
              </w:rPr>
              <w:t>F</w:t>
            </w:r>
          </w:p>
        </w:tc>
      </w:tr>
    </w:tbl>
    <w:p w14:paraId="5A9C6B56" w14:textId="77777777" w:rsidR="007D27F3" w:rsidRPr="00613175" w:rsidRDefault="007D27F3" w:rsidP="007D27F3">
      <w:pPr>
        <w:rPr>
          <w:lang w:eastAsia="zh-CN"/>
        </w:rPr>
      </w:pPr>
    </w:p>
    <w:p w14:paraId="3DCEB987" w14:textId="77777777" w:rsidR="007D27F3" w:rsidRPr="00613175" w:rsidRDefault="007D27F3" w:rsidP="007D27F3">
      <w:pPr>
        <w:pStyle w:val="H6"/>
        <w:rPr>
          <w:lang w:eastAsia="en-US"/>
        </w:rPr>
      </w:pPr>
      <w:r w:rsidRPr="00613175">
        <w:t>10.15.3.3</w:t>
      </w:r>
      <w:r w:rsidRPr="00613175">
        <w:tab/>
        <w:t>Specific message content</w:t>
      </w:r>
    </w:p>
    <w:p w14:paraId="3EB0507A" w14:textId="77777777" w:rsidR="007D27F3" w:rsidRPr="00613175" w:rsidRDefault="007D27F3" w:rsidP="007D27F3">
      <w:pPr>
        <w:pStyle w:val="TH"/>
      </w:pPr>
      <w:r w:rsidRPr="00613175">
        <w:t xml:space="preserve">Table 10.15.3.3-1: </w:t>
      </w:r>
      <w:r w:rsidRPr="00613175">
        <w:rPr>
          <w:snapToGrid w:val="0"/>
          <w:lang w:eastAsia="zh-CN"/>
        </w:rPr>
        <w:t>REGISTER</w:t>
      </w:r>
      <w:r w:rsidRPr="00613175">
        <w:t xml:space="preserve"> (Step 2 and step 19, table </w:t>
      </w:r>
      <w:r w:rsidRPr="00613175">
        <w:rPr>
          <w:rFonts w:cs="Arial"/>
        </w:rPr>
        <w:t>10.15.3.2-1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645"/>
      </w:tblGrid>
      <w:tr w:rsidR="007D27F3" w:rsidRPr="00613175" w14:paraId="269CCFB3" w14:textId="77777777" w:rsidTr="007D27F3">
        <w:trPr>
          <w:jc w:val="center"/>
        </w:trPr>
        <w:tc>
          <w:tcPr>
            <w:tcW w:w="9639" w:type="dxa"/>
            <w:tcBorders>
              <w:top w:val="single" w:sz="4" w:space="0" w:color="auto"/>
              <w:left w:val="single" w:sz="4" w:space="0" w:color="auto"/>
              <w:bottom w:val="single" w:sz="4" w:space="0" w:color="auto"/>
              <w:right w:val="single" w:sz="4" w:space="0" w:color="auto"/>
            </w:tcBorders>
            <w:hideMark/>
          </w:tcPr>
          <w:p w14:paraId="0D0C2965" w14:textId="77777777" w:rsidR="007D27F3" w:rsidRPr="00613175" w:rsidRDefault="007D27F3">
            <w:pPr>
              <w:pStyle w:val="TAL"/>
            </w:pPr>
            <w:r w:rsidRPr="00613175">
              <w:t>Derivation Path: TS 34.229-1 [2], Annex A.1.7 with conditions A1 and A7.</w:t>
            </w:r>
          </w:p>
        </w:tc>
      </w:tr>
    </w:tbl>
    <w:p w14:paraId="68D8CEDB" w14:textId="77777777" w:rsidR="007D27F3" w:rsidRPr="00613175" w:rsidRDefault="007D27F3" w:rsidP="007D27F3">
      <w:pPr>
        <w:rPr>
          <w:lang w:eastAsia="en-US"/>
        </w:rPr>
      </w:pPr>
    </w:p>
    <w:p w14:paraId="608496AD" w14:textId="77777777" w:rsidR="007D27F3" w:rsidRPr="00613175" w:rsidRDefault="007D27F3" w:rsidP="007D27F3">
      <w:pPr>
        <w:pStyle w:val="TH"/>
      </w:pPr>
      <w:r w:rsidRPr="00613175">
        <w:t xml:space="preserve">Table 10.15.3.3-2: </w:t>
      </w:r>
      <w:r w:rsidRPr="00613175">
        <w:rPr>
          <w:snapToGrid w:val="0"/>
          <w:lang w:eastAsia="zh-CN"/>
        </w:rPr>
        <w:t>200OK for REGISTER</w:t>
      </w:r>
      <w:r w:rsidRPr="00613175">
        <w:t xml:space="preserve"> (Step5, table </w:t>
      </w:r>
      <w:r w:rsidRPr="00613175">
        <w:rPr>
          <w:rFonts w:cs="Arial"/>
        </w:rPr>
        <w:t>10.15.3.2-1</w:t>
      </w:r>
      <w:r w:rsidRPr="00613175">
        <w:t>)</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72"/>
        <w:gridCol w:w="880"/>
        <w:gridCol w:w="4789"/>
        <w:gridCol w:w="751"/>
        <w:gridCol w:w="1447"/>
        <w:gridCol w:w="6"/>
      </w:tblGrid>
      <w:tr w:rsidR="007D27F3" w:rsidRPr="00613175" w14:paraId="509DECE8" w14:textId="77777777" w:rsidTr="007D27F3">
        <w:trPr>
          <w:jc w:val="center"/>
        </w:trPr>
        <w:tc>
          <w:tcPr>
            <w:tcW w:w="9639" w:type="dxa"/>
            <w:gridSpan w:val="6"/>
            <w:tcBorders>
              <w:top w:val="single" w:sz="4" w:space="0" w:color="auto"/>
              <w:left w:val="single" w:sz="4" w:space="0" w:color="auto"/>
              <w:bottom w:val="single" w:sz="4" w:space="0" w:color="auto"/>
              <w:right w:val="single" w:sz="4" w:space="0" w:color="auto"/>
            </w:tcBorders>
            <w:hideMark/>
          </w:tcPr>
          <w:p w14:paraId="599552FF" w14:textId="77777777" w:rsidR="007D27F3" w:rsidRPr="00613175" w:rsidRDefault="007D27F3">
            <w:pPr>
              <w:pStyle w:val="TAL"/>
            </w:pPr>
            <w:r w:rsidRPr="00613175">
              <w:t>Derivation Path: TS 34.229-1 [2], Annex A.1.3 with condition A3.</w:t>
            </w:r>
          </w:p>
        </w:tc>
      </w:tr>
      <w:tr w:rsidR="007D27F3" w:rsidRPr="00613175" w14:paraId="4C132428" w14:textId="77777777" w:rsidTr="007D27F3">
        <w:trPr>
          <w:gridAfter w:val="1"/>
          <w:wAfter w:w="6" w:type="dxa"/>
          <w:jc w:val="center"/>
        </w:trPr>
        <w:tc>
          <w:tcPr>
            <w:tcW w:w="177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5966C2D" w14:textId="77777777" w:rsidR="007D27F3" w:rsidRPr="00613175" w:rsidRDefault="007D27F3">
            <w:pPr>
              <w:pStyle w:val="TAH"/>
            </w:pPr>
            <w:r w:rsidRPr="00613175">
              <w:t>Header/param</w:t>
            </w:r>
          </w:p>
        </w:tc>
        <w:tc>
          <w:tcPr>
            <w:tcW w:w="87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6C0E9C5" w14:textId="77777777" w:rsidR="007D27F3" w:rsidRPr="00613175" w:rsidRDefault="007D27F3">
            <w:pPr>
              <w:pStyle w:val="TAH"/>
            </w:pPr>
            <w:r w:rsidRPr="00613175">
              <w:t>Cond</w:t>
            </w:r>
          </w:p>
        </w:tc>
        <w:tc>
          <w:tcPr>
            <w:tcW w:w="478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D4E1DD" w14:textId="77777777" w:rsidR="007D27F3" w:rsidRPr="00613175" w:rsidRDefault="007D27F3">
            <w:pPr>
              <w:pStyle w:val="TAH"/>
            </w:pPr>
            <w:r w:rsidRPr="00613175">
              <w:t>Value/remark</w:t>
            </w:r>
          </w:p>
        </w:tc>
        <w:tc>
          <w:tcPr>
            <w:tcW w:w="75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EE9B712" w14:textId="77777777" w:rsidR="007D27F3" w:rsidRPr="00613175" w:rsidRDefault="007D27F3">
            <w:pPr>
              <w:pStyle w:val="TAH"/>
            </w:pPr>
            <w:r w:rsidRPr="00613175">
              <w:t>Rel</w:t>
            </w:r>
          </w:p>
        </w:tc>
        <w:tc>
          <w:tcPr>
            <w:tcW w:w="1446"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211AEE" w14:textId="77777777" w:rsidR="007D27F3" w:rsidRPr="00613175" w:rsidRDefault="007D27F3">
            <w:pPr>
              <w:pStyle w:val="TAH"/>
            </w:pPr>
            <w:r w:rsidRPr="00613175">
              <w:t>Reference</w:t>
            </w:r>
          </w:p>
        </w:tc>
      </w:tr>
      <w:tr w:rsidR="007D27F3" w:rsidRPr="00613175" w14:paraId="4814B117" w14:textId="77777777" w:rsidTr="007D27F3">
        <w:trPr>
          <w:gridAfter w:val="1"/>
          <w:wAfter w:w="6" w:type="dxa"/>
          <w:jc w:val="center"/>
        </w:trPr>
        <w:tc>
          <w:tcPr>
            <w:tcW w:w="1771" w:type="dxa"/>
            <w:tcBorders>
              <w:top w:val="single" w:sz="4" w:space="0" w:color="auto"/>
              <w:left w:val="single" w:sz="4" w:space="0" w:color="auto"/>
              <w:bottom w:val="nil"/>
              <w:right w:val="single" w:sz="4" w:space="0" w:color="auto"/>
            </w:tcBorders>
            <w:tcMar>
              <w:top w:w="0" w:type="dxa"/>
              <w:left w:w="115" w:type="dxa"/>
              <w:bottom w:w="0" w:type="dxa"/>
              <w:right w:w="115" w:type="dxa"/>
            </w:tcMar>
            <w:hideMark/>
          </w:tcPr>
          <w:p w14:paraId="155EEA93" w14:textId="77777777" w:rsidR="007D27F3" w:rsidRPr="00613175" w:rsidRDefault="007D27F3">
            <w:pPr>
              <w:pStyle w:val="TAL"/>
              <w:rPr>
                <w:b/>
              </w:rPr>
            </w:pPr>
            <w:r w:rsidRPr="00613175">
              <w:rPr>
                <w:b/>
              </w:rPr>
              <w:t>Contact</w:t>
            </w:r>
          </w:p>
        </w:tc>
        <w:tc>
          <w:tcPr>
            <w:tcW w:w="879"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7559CD49" w14:textId="77777777" w:rsidR="007D27F3" w:rsidRPr="00613175" w:rsidRDefault="007D27F3">
            <w:pPr>
              <w:pStyle w:val="TAL"/>
              <w:rPr>
                <w:b/>
              </w:rPr>
            </w:pPr>
          </w:p>
        </w:tc>
        <w:tc>
          <w:tcPr>
            <w:tcW w:w="478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11255917" w14:textId="77777777" w:rsidR="007D27F3" w:rsidRPr="00613175" w:rsidRDefault="007D27F3">
            <w:pPr>
              <w:pStyle w:val="TAL"/>
            </w:pPr>
          </w:p>
        </w:tc>
        <w:tc>
          <w:tcPr>
            <w:tcW w:w="751"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60D78CAA" w14:textId="77777777" w:rsidR="007D27F3" w:rsidRPr="00613175" w:rsidRDefault="007D27F3">
            <w:pPr>
              <w:pStyle w:val="TAL"/>
              <w:rPr>
                <w:b/>
              </w:rPr>
            </w:pPr>
          </w:p>
        </w:tc>
        <w:tc>
          <w:tcPr>
            <w:tcW w:w="1446" w:type="dxa"/>
            <w:tcBorders>
              <w:top w:val="single" w:sz="4" w:space="0" w:color="auto"/>
              <w:left w:val="single" w:sz="4" w:space="0" w:color="auto"/>
              <w:bottom w:val="nil"/>
              <w:right w:val="single" w:sz="4" w:space="0" w:color="auto"/>
            </w:tcBorders>
            <w:tcMar>
              <w:top w:w="0" w:type="dxa"/>
              <w:left w:w="115" w:type="dxa"/>
              <w:bottom w:w="0" w:type="dxa"/>
              <w:right w:w="115" w:type="dxa"/>
            </w:tcMar>
          </w:tcPr>
          <w:p w14:paraId="483C3045" w14:textId="77777777" w:rsidR="007D27F3" w:rsidRPr="00613175" w:rsidRDefault="007D27F3">
            <w:pPr>
              <w:pStyle w:val="TAL"/>
              <w:rPr>
                <w:b/>
              </w:rPr>
            </w:pPr>
          </w:p>
        </w:tc>
      </w:tr>
      <w:tr w:rsidR="007D27F3" w:rsidRPr="00613175" w14:paraId="4A9D6044" w14:textId="77777777" w:rsidTr="007D27F3">
        <w:trPr>
          <w:gridAfter w:val="1"/>
          <w:wAfter w:w="6" w:type="dxa"/>
          <w:jc w:val="center"/>
        </w:trPr>
        <w:tc>
          <w:tcPr>
            <w:tcW w:w="1771"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5CDA9A04" w14:textId="77777777" w:rsidR="007D27F3" w:rsidRPr="00613175" w:rsidRDefault="007D27F3">
            <w:pPr>
              <w:pStyle w:val="TAL"/>
              <w:rPr>
                <w:b/>
              </w:rPr>
            </w:pPr>
            <w:r w:rsidRPr="00613175">
              <w:tab/>
              <w:t>expires</w:t>
            </w:r>
          </w:p>
        </w:tc>
        <w:tc>
          <w:tcPr>
            <w:tcW w:w="879"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4953836A" w14:textId="77777777" w:rsidR="007D27F3" w:rsidRPr="00613175" w:rsidRDefault="007D27F3">
            <w:pPr>
              <w:pStyle w:val="TAL"/>
              <w:rPr>
                <w:b/>
              </w:rPr>
            </w:pPr>
          </w:p>
        </w:tc>
        <w:tc>
          <w:tcPr>
            <w:tcW w:w="4786" w:type="dxa"/>
            <w:tcBorders>
              <w:top w:val="nil"/>
              <w:left w:val="single" w:sz="4" w:space="0" w:color="auto"/>
              <w:bottom w:val="single" w:sz="4" w:space="0" w:color="auto"/>
              <w:right w:val="single" w:sz="4" w:space="0" w:color="auto"/>
            </w:tcBorders>
            <w:tcMar>
              <w:top w:w="0" w:type="dxa"/>
              <w:left w:w="115" w:type="dxa"/>
              <w:bottom w:w="0" w:type="dxa"/>
              <w:right w:w="115" w:type="dxa"/>
            </w:tcMar>
            <w:hideMark/>
          </w:tcPr>
          <w:p w14:paraId="23E54BEE" w14:textId="77777777" w:rsidR="007D27F3" w:rsidRPr="00613175" w:rsidRDefault="007D27F3">
            <w:pPr>
              <w:pStyle w:val="TAL"/>
            </w:pPr>
            <w:r w:rsidRPr="00613175">
              <w:t>100</w:t>
            </w:r>
          </w:p>
        </w:tc>
        <w:tc>
          <w:tcPr>
            <w:tcW w:w="751"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2E9EBBCF" w14:textId="77777777" w:rsidR="007D27F3" w:rsidRPr="00613175" w:rsidRDefault="007D27F3">
            <w:pPr>
              <w:pStyle w:val="TAL"/>
              <w:rPr>
                <w:b/>
              </w:rPr>
            </w:pPr>
          </w:p>
        </w:tc>
        <w:tc>
          <w:tcPr>
            <w:tcW w:w="1446" w:type="dxa"/>
            <w:tcBorders>
              <w:top w:val="nil"/>
              <w:left w:val="single" w:sz="4" w:space="0" w:color="auto"/>
              <w:bottom w:val="single" w:sz="4" w:space="0" w:color="auto"/>
              <w:right w:val="single" w:sz="4" w:space="0" w:color="auto"/>
            </w:tcBorders>
            <w:tcMar>
              <w:top w:w="0" w:type="dxa"/>
              <w:left w:w="115" w:type="dxa"/>
              <w:bottom w:w="0" w:type="dxa"/>
              <w:right w:w="115" w:type="dxa"/>
            </w:tcMar>
          </w:tcPr>
          <w:p w14:paraId="1A97BF94" w14:textId="77777777" w:rsidR="007D27F3" w:rsidRPr="00613175" w:rsidRDefault="007D27F3">
            <w:pPr>
              <w:pStyle w:val="TAL"/>
              <w:rPr>
                <w:b/>
              </w:rPr>
            </w:pPr>
          </w:p>
        </w:tc>
      </w:tr>
    </w:tbl>
    <w:p w14:paraId="418808D9" w14:textId="1EE5C607" w:rsidR="007D27F3" w:rsidRPr="00613175" w:rsidRDefault="007D27F3" w:rsidP="003E11B9"/>
    <w:p w14:paraId="107A3B36" w14:textId="77777777" w:rsidR="00DF353E" w:rsidRPr="0089691C" w:rsidRDefault="00DF353E" w:rsidP="00DF353E">
      <w:pPr>
        <w:pStyle w:val="Heading2"/>
        <w:rPr>
          <w:rFonts w:eastAsia="MS Gothic"/>
        </w:rPr>
      </w:pPr>
      <w:bookmarkStart w:id="1194" w:name="_Toc84254400"/>
      <w:bookmarkStart w:id="1195" w:name="_Toc84255195"/>
      <w:r w:rsidRPr="0089691C">
        <w:rPr>
          <w:rFonts w:eastAsia="MS Gothic"/>
        </w:rPr>
        <w:t>11</w:t>
      </w:r>
      <w:r w:rsidRPr="0089691C">
        <w:rPr>
          <w:rFonts w:eastAsia="MS Gothic"/>
        </w:rPr>
        <w:tab/>
        <w:t>eCall over IMS</w:t>
      </w:r>
      <w:bookmarkEnd w:id="1194"/>
      <w:bookmarkEnd w:id="1195"/>
    </w:p>
    <w:p w14:paraId="3C3E3646" w14:textId="2FA2F69C" w:rsidR="00DF353E" w:rsidRPr="0089691C" w:rsidRDefault="00DF353E" w:rsidP="00DF353E">
      <w:pPr>
        <w:pStyle w:val="Heading3Specs"/>
        <w:ind w:left="1134" w:hanging="1134"/>
        <w:rPr>
          <w:rFonts w:cs="Times New Roman"/>
          <w:bCs w:val="0"/>
        </w:rPr>
      </w:pPr>
      <w:bookmarkStart w:id="1196" w:name="_Toc84254401"/>
      <w:bookmarkStart w:id="1197" w:name="_Toc84255196"/>
      <w:r w:rsidRPr="0089691C">
        <w:rPr>
          <w:rFonts w:cs="Times New Roman"/>
          <w:bCs w:val="0"/>
        </w:rPr>
        <w:t>11.1</w:t>
      </w:r>
      <w:r w:rsidRPr="0089691C">
        <w:rPr>
          <w:rFonts w:cs="Times New Roman"/>
          <w:bCs w:val="0"/>
        </w:rPr>
        <w:tab/>
        <w:t>eCall over IMS / Manual initiation / Normal registration / Emergency registration / Success / 200 OK with ACK / 5GS</w:t>
      </w:r>
      <w:bookmarkEnd w:id="1196"/>
      <w:bookmarkEnd w:id="1197"/>
    </w:p>
    <w:p w14:paraId="39B4E2FD" w14:textId="77777777" w:rsidR="00DF353E" w:rsidRPr="0089691C" w:rsidRDefault="00DF353E" w:rsidP="00DF353E">
      <w:pPr>
        <w:pStyle w:val="H6"/>
        <w:rPr>
          <w:rFonts w:eastAsia="MS Gothic"/>
        </w:rPr>
      </w:pPr>
      <w:r w:rsidRPr="0089691C">
        <w:rPr>
          <w:rFonts w:eastAsia="MS Gothic"/>
        </w:rPr>
        <w:t>11.1.1</w:t>
      </w:r>
      <w:r w:rsidRPr="0089691C">
        <w:rPr>
          <w:rFonts w:eastAsia="MS Gothic"/>
        </w:rPr>
        <w:tab/>
        <w:t xml:space="preserve">Test </w:t>
      </w:r>
      <w:r w:rsidRPr="0089691C">
        <w:t>Purpose</w:t>
      </w:r>
      <w:r w:rsidRPr="0089691C">
        <w:rPr>
          <w:rFonts w:eastAsia="MS Gothic"/>
        </w:rPr>
        <w:t xml:space="preserve"> (TP)</w:t>
      </w:r>
    </w:p>
    <w:p w14:paraId="6B74C94B" w14:textId="77777777" w:rsidR="00DF353E" w:rsidRPr="0089691C" w:rsidRDefault="00DF353E" w:rsidP="00DF353E">
      <w:pPr>
        <w:pStyle w:val="H6"/>
      </w:pPr>
      <w:r w:rsidRPr="0089691C">
        <w:t>(1)</w:t>
      </w:r>
    </w:p>
    <w:p w14:paraId="7A5B23B9" w14:textId="77777777" w:rsidR="00DF353E" w:rsidRPr="0089691C" w:rsidRDefault="00DF353E" w:rsidP="00DF353E">
      <w:pPr>
        <w:pStyle w:val="PL"/>
        <w:rPr>
          <w:noProof w:val="0"/>
        </w:rPr>
      </w:pPr>
      <w:r w:rsidRPr="0089691C">
        <w:rPr>
          <w:b/>
          <w:noProof w:val="0"/>
        </w:rPr>
        <w:t>with</w:t>
      </w:r>
      <w:r w:rsidRPr="0089691C">
        <w:rPr>
          <w:noProof w:val="0"/>
        </w:rPr>
        <w:t xml:space="preserve"> { UE being registered to IMS }</w:t>
      </w:r>
    </w:p>
    <w:p w14:paraId="15767C8D" w14:textId="77777777" w:rsidR="00DF353E" w:rsidRPr="0089691C" w:rsidRDefault="00DF353E" w:rsidP="00DF353E">
      <w:pPr>
        <w:pStyle w:val="PL"/>
        <w:rPr>
          <w:noProof w:val="0"/>
        </w:rPr>
      </w:pPr>
      <w:r w:rsidRPr="0089691C">
        <w:rPr>
          <w:b/>
          <w:noProof w:val="0"/>
        </w:rPr>
        <w:t>ensure</w:t>
      </w:r>
      <w:r w:rsidRPr="0089691C">
        <w:rPr>
          <w:noProof w:val="0"/>
        </w:rPr>
        <w:t xml:space="preserve"> </w:t>
      </w:r>
      <w:r w:rsidRPr="0089691C">
        <w:rPr>
          <w:b/>
          <w:noProof w:val="0"/>
        </w:rPr>
        <w:t>that</w:t>
      </w:r>
      <w:r w:rsidRPr="0089691C">
        <w:rPr>
          <w:noProof w:val="0"/>
        </w:rPr>
        <w:t xml:space="preserve"> {</w:t>
      </w:r>
    </w:p>
    <w:p w14:paraId="7D94E8F0" w14:textId="77777777" w:rsidR="00DF353E" w:rsidRPr="0089691C" w:rsidRDefault="00DF353E" w:rsidP="00DF353E">
      <w:pPr>
        <w:pStyle w:val="PL"/>
        <w:rPr>
          <w:noProof w:val="0"/>
        </w:rPr>
      </w:pPr>
      <w:r w:rsidRPr="0089691C">
        <w:rPr>
          <w:noProof w:val="0"/>
        </w:rPr>
        <w:t xml:space="preserve">  </w:t>
      </w:r>
      <w:r w:rsidRPr="0089691C">
        <w:rPr>
          <w:b/>
          <w:noProof w:val="0"/>
        </w:rPr>
        <w:t>when</w:t>
      </w:r>
      <w:r w:rsidRPr="0089691C">
        <w:rPr>
          <w:noProof w:val="0"/>
        </w:rPr>
        <w:t xml:space="preserve"> { UE is being made to initiate a manual eCall over IMS }</w:t>
      </w:r>
    </w:p>
    <w:p w14:paraId="54B93679" w14:textId="77777777" w:rsidR="00DF353E" w:rsidRPr="0089691C" w:rsidRDefault="00DF353E" w:rsidP="00DF353E">
      <w:pPr>
        <w:pStyle w:val="PL"/>
        <w:jc w:val="center"/>
        <w:rPr>
          <w:noProof w:val="0"/>
        </w:rPr>
      </w:pPr>
      <w:r w:rsidRPr="0089691C">
        <w:rPr>
          <w:b/>
          <w:noProof w:val="0"/>
        </w:rPr>
        <w:t>then</w:t>
      </w:r>
      <w:r w:rsidRPr="0089691C">
        <w:rPr>
          <w:noProof w:val="0"/>
        </w:rPr>
        <w:t xml:space="preserve"> { UE sends a correctly composed initial REGISTER request for IMS emergency registration }</w:t>
      </w:r>
    </w:p>
    <w:p w14:paraId="606BA063" w14:textId="77777777" w:rsidR="00DF353E" w:rsidRPr="0089691C" w:rsidRDefault="00DF353E" w:rsidP="00DF353E">
      <w:pPr>
        <w:pStyle w:val="PL"/>
        <w:rPr>
          <w:noProof w:val="0"/>
        </w:rPr>
      </w:pPr>
      <w:r w:rsidRPr="0089691C">
        <w:rPr>
          <w:noProof w:val="0"/>
        </w:rPr>
        <w:t xml:space="preserve">   }</w:t>
      </w:r>
    </w:p>
    <w:p w14:paraId="1BF4ED67" w14:textId="77777777" w:rsidR="00DF353E" w:rsidRPr="0089691C" w:rsidRDefault="00DF353E" w:rsidP="00DF353E">
      <w:pPr>
        <w:pStyle w:val="PL"/>
        <w:rPr>
          <w:noProof w:val="0"/>
        </w:rPr>
      </w:pPr>
    </w:p>
    <w:p w14:paraId="1E44506D" w14:textId="77777777" w:rsidR="00DF353E" w:rsidRPr="0089691C" w:rsidRDefault="00DF353E" w:rsidP="00DF353E">
      <w:pPr>
        <w:pStyle w:val="H6"/>
      </w:pPr>
      <w:r w:rsidRPr="0089691C">
        <w:t>(2)</w:t>
      </w:r>
    </w:p>
    <w:p w14:paraId="3DCE2E6E" w14:textId="77777777" w:rsidR="00DF353E" w:rsidRPr="0089691C" w:rsidRDefault="00DF353E" w:rsidP="00DF353E">
      <w:pPr>
        <w:pStyle w:val="PL"/>
        <w:rPr>
          <w:noProof w:val="0"/>
        </w:rPr>
      </w:pPr>
      <w:r w:rsidRPr="0089691C">
        <w:rPr>
          <w:b/>
          <w:noProof w:val="0"/>
        </w:rPr>
        <w:t>with</w:t>
      </w:r>
      <w:r w:rsidRPr="0089691C">
        <w:rPr>
          <w:noProof w:val="0"/>
        </w:rPr>
        <w:t xml:space="preserve"> { UE having sent an unprotected REGISTER request }</w:t>
      </w:r>
    </w:p>
    <w:p w14:paraId="29D7FAB8" w14:textId="77777777" w:rsidR="00DF353E" w:rsidRPr="0089691C" w:rsidRDefault="00DF353E" w:rsidP="00DF353E">
      <w:pPr>
        <w:pStyle w:val="PL"/>
        <w:rPr>
          <w:noProof w:val="0"/>
        </w:rPr>
      </w:pPr>
      <w:r w:rsidRPr="0089691C">
        <w:rPr>
          <w:b/>
          <w:noProof w:val="0"/>
        </w:rPr>
        <w:t>ensure</w:t>
      </w:r>
      <w:r w:rsidRPr="0089691C">
        <w:rPr>
          <w:noProof w:val="0"/>
        </w:rPr>
        <w:t xml:space="preserve"> </w:t>
      </w:r>
      <w:r w:rsidRPr="0089691C">
        <w:rPr>
          <w:b/>
          <w:noProof w:val="0"/>
        </w:rPr>
        <w:t>that</w:t>
      </w:r>
      <w:r w:rsidRPr="0089691C">
        <w:rPr>
          <w:noProof w:val="0"/>
        </w:rPr>
        <w:t xml:space="preserve"> {</w:t>
      </w:r>
    </w:p>
    <w:p w14:paraId="5DBA26A1" w14:textId="77777777" w:rsidR="00DF353E" w:rsidRPr="0089691C" w:rsidRDefault="00DF353E" w:rsidP="00DF353E">
      <w:pPr>
        <w:pStyle w:val="PL"/>
        <w:rPr>
          <w:noProof w:val="0"/>
        </w:rPr>
      </w:pPr>
      <w:r w:rsidRPr="0089691C">
        <w:rPr>
          <w:noProof w:val="0"/>
        </w:rPr>
        <w:t xml:space="preserve">  </w:t>
      </w:r>
      <w:r w:rsidRPr="0089691C">
        <w:rPr>
          <w:b/>
          <w:noProof w:val="0"/>
        </w:rPr>
        <w:t>when</w:t>
      </w:r>
      <w:r w:rsidRPr="0089691C">
        <w:rPr>
          <w:noProof w:val="0"/>
        </w:rPr>
        <w:t xml:space="preserve"> { UE receives a valid 401 (Unauthorized) response for the initial REGISTER request sent }</w:t>
      </w:r>
    </w:p>
    <w:p w14:paraId="4968DAC2" w14:textId="77777777" w:rsidR="00DF353E" w:rsidRPr="0089691C" w:rsidRDefault="00DF353E" w:rsidP="00DF353E">
      <w:pPr>
        <w:pStyle w:val="PL"/>
        <w:rPr>
          <w:noProof w:val="0"/>
        </w:rPr>
      </w:pPr>
      <w:r w:rsidRPr="0089691C">
        <w:rPr>
          <w:noProof w:val="0"/>
        </w:rPr>
        <w:t xml:space="preserve">    </w:t>
      </w:r>
      <w:r w:rsidRPr="0089691C">
        <w:rPr>
          <w:b/>
          <w:noProof w:val="0"/>
        </w:rPr>
        <w:t>then</w:t>
      </w:r>
      <w:r w:rsidRPr="0089691C">
        <w:rPr>
          <w:noProof w:val="0"/>
        </w:rPr>
        <w:t xml:space="preserve"> { UE correctly authenticates itself by sending another REGISTER request with a correctly composed Authorization header using the AKAv1-MD5 algorithm }</w:t>
      </w:r>
    </w:p>
    <w:p w14:paraId="569D305F" w14:textId="77777777" w:rsidR="00DF353E" w:rsidRPr="0089691C" w:rsidRDefault="00DF353E" w:rsidP="00DF353E">
      <w:pPr>
        <w:pStyle w:val="PL"/>
        <w:rPr>
          <w:noProof w:val="0"/>
        </w:rPr>
      </w:pPr>
      <w:r w:rsidRPr="0089691C">
        <w:rPr>
          <w:noProof w:val="0"/>
        </w:rPr>
        <w:t xml:space="preserve">    }</w:t>
      </w:r>
    </w:p>
    <w:p w14:paraId="67559BEE" w14:textId="77777777" w:rsidR="00DF353E" w:rsidRPr="0089691C" w:rsidRDefault="00DF353E" w:rsidP="00DF353E">
      <w:pPr>
        <w:pStyle w:val="PL"/>
        <w:rPr>
          <w:noProof w:val="0"/>
        </w:rPr>
      </w:pPr>
    </w:p>
    <w:p w14:paraId="5A4BD71F" w14:textId="77777777" w:rsidR="00DF353E" w:rsidRPr="0089691C" w:rsidRDefault="00DF353E" w:rsidP="00DF353E">
      <w:pPr>
        <w:pStyle w:val="H6"/>
      </w:pPr>
      <w:r w:rsidRPr="0089691C">
        <w:t>(3)</w:t>
      </w:r>
    </w:p>
    <w:p w14:paraId="2A889C0D" w14:textId="77777777" w:rsidR="00DF353E" w:rsidRPr="0089691C" w:rsidRDefault="00DF353E" w:rsidP="00DF353E">
      <w:pPr>
        <w:pStyle w:val="PL"/>
        <w:rPr>
          <w:noProof w:val="0"/>
        </w:rPr>
      </w:pPr>
      <w:r w:rsidRPr="0089691C">
        <w:rPr>
          <w:b/>
          <w:noProof w:val="0"/>
        </w:rPr>
        <w:t>with</w:t>
      </w:r>
      <w:r w:rsidRPr="0089691C">
        <w:rPr>
          <w:noProof w:val="0"/>
        </w:rPr>
        <w:t xml:space="preserve"> { UE having sent unprotected and then protected REGISTER request }</w:t>
      </w:r>
    </w:p>
    <w:p w14:paraId="55D765C1" w14:textId="77777777" w:rsidR="00DF353E" w:rsidRPr="0089691C" w:rsidRDefault="00DF353E" w:rsidP="00DF353E">
      <w:pPr>
        <w:pStyle w:val="PL"/>
        <w:rPr>
          <w:noProof w:val="0"/>
        </w:rPr>
      </w:pPr>
      <w:r w:rsidRPr="0089691C">
        <w:rPr>
          <w:b/>
          <w:noProof w:val="0"/>
        </w:rPr>
        <w:t>ensure</w:t>
      </w:r>
      <w:r w:rsidRPr="0089691C">
        <w:rPr>
          <w:noProof w:val="0"/>
        </w:rPr>
        <w:t xml:space="preserve"> </w:t>
      </w:r>
      <w:r w:rsidRPr="0089691C">
        <w:rPr>
          <w:b/>
          <w:noProof w:val="0"/>
        </w:rPr>
        <w:t>that</w:t>
      </w:r>
      <w:r w:rsidRPr="0089691C">
        <w:rPr>
          <w:noProof w:val="0"/>
        </w:rPr>
        <w:t xml:space="preserve"> {</w:t>
      </w:r>
    </w:p>
    <w:p w14:paraId="43677E72" w14:textId="77777777" w:rsidR="00DF353E" w:rsidRPr="0089691C" w:rsidRDefault="00DF353E" w:rsidP="00DF353E">
      <w:pPr>
        <w:pStyle w:val="PL"/>
        <w:rPr>
          <w:noProof w:val="0"/>
        </w:rPr>
      </w:pPr>
      <w:r w:rsidRPr="0089691C">
        <w:rPr>
          <w:noProof w:val="0"/>
        </w:rPr>
        <w:t xml:space="preserve">  </w:t>
      </w:r>
      <w:r w:rsidRPr="0089691C">
        <w:rPr>
          <w:b/>
          <w:noProof w:val="0"/>
        </w:rPr>
        <w:t>when</w:t>
      </w:r>
      <w:r w:rsidRPr="0089691C">
        <w:rPr>
          <w:noProof w:val="0"/>
        </w:rPr>
        <w:t xml:space="preserve"> { UE receives a valid 200 OK response for the REGISTER sent for authentication }</w:t>
      </w:r>
    </w:p>
    <w:p w14:paraId="746AB361" w14:textId="77777777" w:rsidR="00DF353E" w:rsidRPr="0089691C" w:rsidRDefault="00DF353E" w:rsidP="00DF353E">
      <w:pPr>
        <w:pStyle w:val="PL"/>
        <w:rPr>
          <w:noProof w:val="0"/>
        </w:rPr>
      </w:pPr>
      <w:r w:rsidRPr="0089691C">
        <w:rPr>
          <w:noProof w:val="0"/>
        </w:rPr>
        <w:t xml:space="preserve">    </w:t>
      </w:r>
      <w:r w:rsidRPr="0089691C">
        <w:rPr>
          <w:b/>
          <w:noProof w:val="0"/>
        </w:rPr>
        <w:t>then</w:t>
      </w:r>
      <w:r w:rsidRPr="0089691C">
        <w:rPr>
          <w:noProof w:val="0"/>
        </w:rPr>
        <w:t xml:space="preserve"> { UE sends a correctly composed INVITE request with MSD }</w:t>
      </w:r>
    </w:p>
    <w:p w14:paraId="3C707385" w14:textId="77777777" w:rsidR="00DF353E" w:rsidRPr="0089691C" w:rsidRDefault="00DF353E" w:rsidP="00DF353E">
      <w:pPr>
        <w:pStyle w:val="PL"/>
        <w:rPr>
          <w:noProof w:val="0"/>
        </w:rPr>
      </w:pPr>
      <w:r w:rsidRPr="0089691C">
        <w:rPr>
          <w:noProof w:val="0"/>
        </w:rPr>
        <w:t xml:space="preserve">    }</w:t>
      </w:r>
    </w:p>
    <w:p w14:paraId="410C82B8" w14:textId="77777777" w:rsidR="00DF353E" w:rsidRPr="0089691C" w:rsidRDefault="00DF353E" w:rsidP="00DF353E">
      <w:pPr>
        <w:pStyle w:val="PL"/>
        <w:rPr>
          <w:noProof w:val="0"/>
        </w:rPr>
      </w:pPr>
    </w:p>
    <w:p w14:paraId="17FF98AD" w14:textId="77777777" w:rsidR="00DF353E" w:rsidRPr="0089691C" w:rsidRDefault="00DF353E" w:rsidP="00DF353E">
      <w:pPr>
        <w:pStyle w:val="H6"/>
      </w:pPr>
      <w:r w:rsidRPr="0089691C">
        <w:t>(4)</w:t>
      </w:r>
    </w:p>
    <w:p w14:paraId="4390D16E" w14:textId="77777777" w:rsidR="00DF353E" w:rsidRPr="0089691C" w:rsidRDefault="00DF353E" w:rsidP="00DF353E">
      <w:pPr>
        <w:pStyle w:val="PL"/>
        <w:rPr>
          <w:noProof w:val="0"/>
        </w:rPr>
      </w:pPr>
      <w:r w:rsidRPr="0089691C">
        <w:rPr>
          <w:b/>
          <w:noProof w:val="0"/>
        </w:rPr>
        <w:t>with</w:t>
      </w:r>
      <w:r w:rsidRPr="0089691C">
        <w:rPr>
          <w:noProof w:val="0"/>
        </w:rPr>
        <w:t xml:space="preserve"> { UE having sent INVITE with MSD for manual eCall over IMS }</w:t>
      </w:r>
    </w:p>
    <w:p w14:paraId="25BF45B9" w14:textId="77777777" w:rsidR="00DF353E" w:rsidRPr="0089691C" w:rsidRDefault="00DF353E" w:rsidP="00DF353E">
      <w:pPr>
        <w:pStyle w:val="PL"/>
        <w:rPr>
          <w:noProof w:val="0"/>
        </w:rPr>
      </w:pPr>
      <w:r w:rsidRPr="0089691C">
        <w:rPr>
          <w:b/>
          <w:noProof w:val="0"/>
        </w:rPr>
        <w:t>ensure</w:t>
      </w:r>
      <w:r w:rsidRPr="0089691C">
        <w:rPr>
          <w:noProof w:val="0"/>
        </w:rPr>
        <w:t xml:space="preserve"> </w:t>
      </w:r>
      <w:r w:rsidRPr="0089691C">
        <w:rPr>
          <w:b/>
          <w:noProof w:val="0"/>
        </w:rPr>
        <w:t>that</w:t>
      </w:r>
      <w:r w:rsidRPr="0089691C">
        <w:rPr>
          <w:noProof w:val="0"/>
        </w:rPr>
        <w:t xml:space="preserve"> {</w:t>
      </w:r>
    </w:p>
    <w:p w14:paraId="35E29F1A" w14:textId="77777777" w:rsidR="00DF353E" w:rsidRPr="0089691C" w:rsidRDefault="00DF353E" w:rsidP="00DF353E">
      <w:pPr>
        <w:pStyle w:val="PL"/>
        <w:rPr>
          <w:noProof w:val="0"/>
        </w:rPr>
      </w:pPr>
      <w:r w:rsidRPr="0089691C">
        <w:rPr>
          <w:noProof w:val="0"/>
        </w:rPr>
        <w:t xml:space="preserve">  </w:t>
      </w:r>
      <w:r w:rsidRPr="0089691C">
        <w:rPr>
          <w:b/>
          <w:noProof w:val="0"/>
        </w:rPr>
        <w:t>when</w:t>
      </w:r>
      <w:r w:rsidRPr="0089691C">
        <w:rPr>
          <w:noProof w:val="0"/>
        </w:rPr>
        <w:t xml:space="preserve"> { UE receives 200 OK containing acknowledgement of reception of MSD }</w:t>
      </w:r>
    </w:p>
    <w:p w14:paraId="51FE7A91" w14:textId="77777777" w:rsidR="00DF353E" w:rsidRPr="0089691C" w:rsidRDefault="00DF353E" w:rsidP="00DF353E">
      <w:pPr>
        <w:pStyle w:val="PL"/>
        <w:rPr>
          <w:noProof w:val="0"/>
        </w:rPr>
      </w:pPr>
      <w:r w:rsidRPr="0089691C">
        <w:rPr>
          <w:noProof w:val="0"/>
        </w:rPr>
        <w:t xml:space="preserve">    </w:t>
      </w:r>
      <w:r w:rsidRPr="0089691C">
        <w:rPr>
          <w:b/>
          <w:noProof w:val="0"/>
        </w:rPr>
        <w:t>then</w:t>
      </w:r>
      <w:r w:rsidRPr="0089691C">
        <w:rPr>
          <w:noProof w:val="0"/>
        </w:rPr>
        <w:t xml:space="preserve"> { UE sends ACK }</w:t>
      </w:r>
    </w:p>
    <w:p w14:paraId="2AB0E983" w14:textId="77777777" w:rsidR="00DF353E" w:rsidRPr="0089691C" w:rsidRDefault="00DF353E" w:rsidP="00DF353E">
      <w:pPr>
        <w:pStyle w:val="PL"/>
        <w:rPr>
          <w:noProof w:val="0"/>
        </w:rPr>
      </w:pPr>
      <w:r w:rsidRPr="0089691C">
        <w:rPr>
          <w:noProof w:val="0"/>
        </w:rPr>
        <w:t xml:space="preserve">    }</w:t>
      </w:r>
    </w:p>
    <w:p w14:paraId="5FFB2273" w14:textId="77777777" w:rsidR="00DF353E" w:rsidRPr="0089691C" w:rsidRDefault="00DF353E" w:rsidP="00DF353E">
      <w:pPr>
        <w:pStyle w:val="PL"/>
        <w:rPr>
          <w:noProof w:val="0"/>
        </w:rPr>
      </w:pPr>
    </w:p>
    <w:p w14:paraId="40658A24" w14:textId="77777777" w:rsidR="00DF353E" w:rsidRPr="0089691C" w:rsidRDefault="00DF353E" w:rsidP="00DF353E">
      <w:pPr>
        <w:pStyle w:val="H6"/>
      </w:pPr>
      <w:r w:rsidRPr="0089691C">
        <w:t>(5)</w:t>
      </w:r>
    </w:p>
    <w:p w14:paraId="1271644B" w14:textId="77777777" w:rsidR="00DF353E" w:rsidRPr="0089691C" w:rsidRDefault="00DF353E" w:rsidP="00DF353E">
      <w:pPr>
        <w:pStyle w:val="PL"/>
        <w:rPr>
          <w:noProof w:val="0"/>
        </w:rPr>
      </w:pPr>
      <w:r w:rsidRPr="0089691C">
        <w:rPr>
          <w:b/>
          <w:noProof w:val="0"/>
        </w:rPr>
        <w:t>with</w:t>
      </w:r>
      <w:r w:rsidRPr="0089691C">
        <w:rPr>
          <w:noProof w:val="0"/>
        </w:rPr>
        <w:t xml:space="preserve"> { eCall over IMS being established }</w:t>
      </w:r>
    </w:p>
    <w:p w14:paraId="2321433A" w14:textId="77777777" w:rsidR="00DF353E" w:rsidRPr="0089691C" w:rsidRDefault="00DF353E" w:rsidP="00DF353E">
      <w:pPr>
        <w:pStyle w:val="PL"/>
        <w:rPr>
          <w:noProof w:val="0"/>
        </w:rPr>
      </w:pPr>
      <w:r w:rsidRPr="0089691C">
        <w:rPr>
          <w:b/>
          <w:noProof w:val="0"/>
        </w:rPr>
        <w:t>ensure</w:t>
      </w:r>
      <w:r w:rsidRPr="0089691C">
        <w:rPr>
          <w:noProof w:val="0"/>
        </w:rPr>
        <w:t xml:space="preserve"> </w:t>
      </w:r>
      <w:r w:rsidRPr="0089691C">
        <w:rPr>
          <w:b/>
          <w:noProof w:val="0"/>
        </w:rPr>
        <w:t>that</w:t>
      </w:r>
      <w:r w:rsidRPr="0089691C">
        <w:rPr>
          <w:noProof w:val="0"/>
        </w:rPr>
        <w:t xml:space="preserve"> {</w:t>
      </w:r>
    </w:p>
    <w:p w14:paraId="4E1CC177" w14:textId="77777777" w:rsidR="00DF353E" w:rsidRPr="0089691C" w:rsidRDefault="00DF353E" w:rsidP="00DF353E">
      <w:pPr>
        <w:pStyle w:val="PL"/>
        <w:rPr>
          <w:noProof w:val="0"/>
        </w:rPr>
      </w:pPr>
      <w:r w:rsidRPr="0089691C">
        <w:rPr>
          <w:noProof w:val="0"/>
        </w:rPr>
        <w:t xml:space="preserve">  </w:t>
      </w:r>
      <w:r w:rsidRPr="0089691C">
        <w:rPr>
          <w:b/>
          <w:noProof w:val="0"/>
        </w:rPr>
        <w:t>when</w:t>
      </w:r>
      <w:r w:rsidRPr="0089691C">
        <w:rPr>
          <w:noProof w:val="0"/>
        </w:rPr>
        <w:t xml:space="preserve"> { Network sends BYE }</w:t>
      </w:r>
    </w:p>
    <w:p w14:paraId="4036D151" w14:textId="77777777" w:rsidR="00DF353E" w:rsidRPr="0089691C" w:rsidRDefault="00DF353E" w:rsidP="00DF353E">
      <w:pPr>
        <w:pStyle w:val="PL"/>
        <w:rPr>
          <w:noProof w:val="0"/>
        </w:rPr>
      </w:pPr>
      <w:r w:rsidRPr="0089691C">
        <w:rPr>
          <w:noProof w:val="0"/>
        </w:rPr>
        <w:t xml:space="preserve">    </w:t>
      </w:r>
      <w:r w:rsidRPr="0089691C">
        <w:rPr>
          <w:b/>
          <w:noProof w:val="0"/>
        </w:rPr>
        <w:t>then</w:t>
      </w:r>
      <w:r w:rsidRPr="0089691C">
        <w:rPr>
          <w:noProof w:val="0"/>
        </w:rPr>
        <w:t xml:space="preserve"> { UE sends 200 OK for BYE }</w:t>
      </w:r>
    </w:p>
    <w:p w14:paraId="1208D729" w14:textId="77777777" w:rsidR="00DF353E" w:rsidRPr="0089691C" w:rsidRDefault="00DF353E" w:rsidP="00DF353E">
      <w:pPr>
        <w:pStyle w:val="PL"/>
        <w:rPr>
          <w:noProof w:val="0"/>
        </w:rPr>
      </w:pPr>
      <w:r w:rsidRPr="0089691C">
        <w:rPr>
          <w:noProof w:val="0"/>
        </w:rPr>
        <w:t xml:space="preserve">    }</w:t>
      </w:r>
    </w:p>
    <w:p w14:paraId="7833055A" w14:textId="77777777" w:rsidR="00DF353E" w:rsidRPr="0089691C" w:rsidRDefault="00DF353E" w:rsidP="00DF353E">
      <w:pPr>
        <w:pStyle w:val="PL"/>
        <w:rPr>
          <w:noProof w:val="0"/>
        </w:rPr>
      </w:pPr>
    </w:p>
    <w:p w14:paraId="58613625" w14:textId="77777777" w:rsidR="00DF353E" w:rsidRPr="0089691C" w:rsidRDefault="00DF353E" w:rsidP="00DF353E">
      <w:pPr>
        <w:pStyle w:val="H6"/>
        <w:rPr>
          <w:rFonts w:eastAsia="MS Gothic"/>
        </w:rPr>
      </w:pPr>
      <w:r w:rsidRPr="0089691C">
        <w:rPr>
          <w:rFonts w:eastAsia="MS Gothic"/>
        </w:rPr>
        <w:t>11.1.2</w:t>
      </w:r>
      <w:r w:rsidRPr="0089691C">
        <w:rPr>
          <w:rFonts w:eastAsia="MS Gothic"/>
        </w:rPr>
        <w:tab/>
        <w:t>Conformance Requirements</w:t>
      </w:r>
    </w:p>
    <w:p w14:paraId="24670B60" w14:textId="77777777" w:rsidR="00DF353E" w:rsidRPr="0089691C" w:rsidRDefault="00DF353E" w:rsidP="00DF353E">
      <w:r w:rsidRPr="0089691C">
        <w:rPr>
          <w:lang w:eastAsia="zh-CN"/>
        </w:rPr>
        <w:t>The conformance requirements covered in the present test case are, unless otherwise stated, Rel-16 requirements.</w:t>
      </w:r>
    </w:p>
    <w:p w14:paraId="202C24DD" w14:textId="77777777" w:rsidR="00DF353E" w:rsidRPr="0089691C" w:rsidRDefault="00DF353E" w:rsidP="00DF353E">
      <w:r w:rsidRPr="0089691C">
        <w:t>[TS 24.229 clause 5.1.6.11.1]:</w:t>
      </w:r>
    </w:p>
    <w:p w14:paraId="588EF498" w14:textId="77777777" w:rsidR="00DF353E" w:rsidRPr="0089691C" w:rsidRDefault="00DF353E" w:rsidP="00DF353E">
      <w:r w:rsidRPr="0089691C">
        <w:t>If the upper layers request establishment of an IMS emergency call of the manually initiated eCall type of emergency service, the service URN shall be "urn:service:sos.ecall.manual" as specified in RFC 8147 [244].</w:t>
      </w:r>
    </w:p>
    <w:p w14:paraId="7F4A61E7" w14:textId="77777777" w:rsidR="00DF353E" w:rsidRPr="0089691C" w:rsidRDefault="00DF353E" w:rsidP="00DF353E">
      <w:r w:rsidRPr="0089691C">
        <w:t>If the upper layers request establishment of an IMS emergency call of the automatically initiated eCall type of emergency service, the service URN shall be "urn:service:sos.ecall.automatic" as specified in RFC 8147 [244].</w:t>
      </w:r>
    </w:p>
    <w:p w14:paraId="639AD054" w14:textId="77777777" w:rsidR="00DF353E" w:rsidRPr="0089691C" w:rsidRDefault="00DF353E" w:rsidP="00DF353E">
      <w:pPr>
        <w:pStyle w:val="NO"/>
      </w:pPr>
      <w:r w:rsidRPr="0089691C">
        <w:t>NOTE 1:</w:t>
      </w:r>
      <w:r w:rsidRPr="0089691C">
        <w:tab/>
        <w:t>The manually initiated eCall type of emergency service is used when the eCall IMS emergency session is invoked with user input. The automatically initiated eCall type of emergency service is used if the eCall IMS emergency session is invoked without user input.</w:t>
      </w:r>
    </w:p>
    <w:p w14:paraId="453718A2" w14:textId="77777777" w:rsidR="00DF353E" w:rsidRPr="0089691C" w:rsidRDefault="00DF353E" w:rsidP="00DF353E">
      <w:r w:rsidRPr="0089691C">
        <w:t>[TS 24.229 clause 5.1.6.11.2]:</w:t>
      </w:r>
    </w:p>
    <w:p w14:paraId="6DB8CAD4" w14:textId="2FF4FA4F" w:rsidR="00DF353E" w:rsidRPr="0089691C" w:rsidRDefault="00DF353E" w:rsidP="00DF353E">
      <w:r w:rsidRPr="0089691C">
        <w:t>If the upper layers request establishment of an IMS emergency call of the automatically initiated eCall type of emergency service or of the manually initiated eCall type of emergency service and if allowed by IP-CAN specific annex, the UE shall send an INVITE request as specified in the procedures in subclause 5.1.6.8 with the following additions:</w:t>
      </w:r>
    </w:p>
    <w:p w14:paraId="654A07E5" w14:textId="77777777" w:rsidR="00DF353E" w:rsidRPr="0089691C" w:rsidRDefault="00DF353E" w:rsidP="00DF353E">
      <w:pPr>
        <w:pStyle w:val="B10"/>
      </w:pPr>
      <w:r w:rsidRPr="0089691C">
        <w:t>1)</w:t>
      </w:r>
      <w:r w:rsidRPr="0089691C">
        <w:tab/>
        <w:t>the UE shall set the Request-URI to "urn:service:sos.ecall.automatic" or "urn:service:sos.ecall.manual"; and</w:t>
      </w:r>
    </w:p>
    <w:p w14:paraId="641DD726" w14:textId="77777777" w:rsidR="00DF353E" w:rsidRPr="0089691C" w:rsidRDefault="00DF353E" w:rsidP="00DF353E">
      <w:pPr>
        <w:pStyle w:val="B10"/>
      </w:pPr>
      <w:r w:rsidRPr="0089691C">
        <w:t>2)</w:t>
      </w:r>
      <w:r w:rsidRPr="0089691C">
        <w:tab/>
        <w:t>if the IP-CAN indicates the eCall support indication, the UE shall:</w:t>
      </w:r>
    </w:p>
    <w:p w14:paraId="67D3A96A" w14:textId="77777777" w:rsidR="00DF353E" w:rsidRPr="0089691C" w:rsidRDefault="00DF353E" w:rsidP="00DF353E">
      <w:pPr>
        <w:pStyle w:val="B2"/>
      </w:pPr>
      <w:r w:rsidRPr="0089691C">
        <w:t>a)</w:t>
      </w:r>
      <w:r w:rsidRPr="0089691C">
        <w:tab/>
        <w:t>insert a multipart/mixed body containing an "application/EmergencyCallData.eCall.MSD" MIME body part as defined in RFC 8147 [244], containing the MSD not exceeding 140 bytes and encoded in binary ASN.1 PER as specified in CEN EN 15722:2015 [245] and include a Content-Disposition header field with a "handling" header field parameter with an "optional" value, as described in RFC 3261 [26];</w:t>
      </w:r>
    </w:p>
    <w:p w14:paraId="3E1734D4" w14:textId="77777777" w:rsidR="00DF353E" w:rsidRPr="0089691C" w:rsidRDefault="00DF353E" w:rsidP="00DF353E">
      <w:pPr>
        <w:pStyle w:val="B2"/>
      </w:pPr>
      <w:r w:rsidRPr="0089691C">
        <w:t>b)</w:t>
      </w:r>
      <w:r w:rsidRPr="0089691C">
        <w:tab/>
        <w:t>insert an Accept header field indicating the UE is willing to accept an "application/EmergencyCallData.Control+xml" MIME type as defined in RFC 8147 [244]; and</w:t>
      </w:r>
    </w:p>
    <w:p w14:paraId="1B528362" w14:textId="77777777" w:rsidR="00DF353E" w:rsidRPr="0089691C" w:rsidRDefault="00DF353E" w:rsidP="00DF353E">
      <w:pPr>
        <w:pStyle w:val="B2"/>
      </w:pPr>
      <w:r w:rsidRPr="0089691C">
        <w:t>c)</w:t>
      </w:r>
      <w:r w:rsidRPr="0089691C">
        <w:tab/>
        <w:t>insert a Recv-Info header field set to "EmergencyCallData.eCall.MSD" as defined in RFC 8147 [244].</w:t>
      </w:r>
    </w:p>
    <w:p w14:paraId="4786FC53" w14:textId="77777777" w:rsidR="00DF353E" w:rsidRPr="0089691C" w:rsidRDefault="00DF353E" w:rsidP="00DF353E">
      <w:pPr>
        <w:pStyle w:val="NO"/>
      </w:pPr>
      <w:r w:rsidRPr="0089691C">
        <w:t>NOTE:</w:t>
      </w:r>
      <w:r w:rsidRPr="0089691C">
        <w:tab/>
        <w:t>Further content for the INVITE is as defined in RFC 8147 [244].</w:t>
      </w:r>
    </w:p>
    <w:p w14:paraId="208ADF0F" w14:textId="77777777" w:rsidR="00DF353E" w:rsidRPr="0089691C" w:rsidRDefault="00DF353E" w:rsidP="00DF353E">
      <w:r w:rsidRPr="0089691C">
        <w:t>Then the UE shall proceed as follows:</w:t>
      </w:r>
    </w:p>
    <w:p w14:paraId="0A9C134D" w14:textId="77777777" w:rsidR="00DF353E" w:rsidRPr="0089691C" w:rsidRDefault="00DF353E" w:rsidP="00DF353E">
      <w:pPr>
        <w:pStyle w:val="B10"/>
        <w:ind w:left="0" w:firstLine="0"/>
      </w:pPr>
      <w:r w:rsidRPr="0089691C">
        <w:t>…</w:t>
      </w:r>
    </w:p>
    <w:p w14:paraId="209D2413" w14:textId="77777777" w:rsidR="00DF353E" w:rsidRPr="0089691C" w:rsidRDefault="00DF353E" w:rsidP="00DF353E">
      <w:pPr>
        <w:pStyle w:val="B10"/>
      </w:pPr>
      <w:r w:rsidRPr="0089691C">
        <w:t>2)</w:t>
      </w:r>
      <w:r w:rsidRPr="0089691C">
        <w:tab/>
        <w:t>if the UE receives a 200 (OK) response to the INVITE request containing:</w:t>
      </w:r>
    </w:p>
    <w:p w14:paraId="477DC218" w14:textId="77777777" w:rsidR="00DF353E" w:rsidRPr="0089691C" w:rsidRDefault="00DF353E" w:rsidP="00DF353E">
      <w:pPr>
        <w:pStyle w:val="B2"/>
      </w:pPr>
      <w:r w:rsidRPr="0089691C">
        <w:t>a)</w:t>
      </w:r>
      <w:r w:rsidRPr="0089691C">
        <w:tab/>
        <w:t>a multipart/mixed body containing an "application/EmergencyCallData.Control+xml" MIME body part as defined in RFC 8147 [244] with an "ack" element containing:</w:t>
      </w:r>
    </w:p>
    <w:p w14:paraId="3E8C00B7" w14:textId="77777777" w:rsidR="00DF353E" w:rsidRPr="0089691C" w:rsidRDefault="00DF353E" w:rsidP="00DF353E">
      <w:pPr>
        <w:pStyle w:val="B3"/>
      </w:pPr>
      <w:r w:rsidRPr="0089691C">
        <w:t>i)</w:t>
      </w:r>
      <w:r w:rsidRPr="0089691C">
        <w:tab/>
        <w:t>a "received" attribute set to "true"; and</w:t>
      </w:r>
    </w:p>
    <w:p w14:paraId="1C0438D6" w14:textId="77777777" w:rsidR="00DF353E" w:rsidRPr="0089691C" w:rsidRDefault="00DF353E" w:rsidP="00DF353E">
      <w:pPr>
        <w:pStyle w:val="B3"/>
      </w:pPr>
      <w:r w:rsidRPr="0089691C">
        <w:t>ii)</w:t>
      </w:r>
      <w:r w:rsidRPr="0089691C">
        <w:tab/>
        <w:t>a "ref" attribute set to the Content-ID of the MIME body part containing the MSD sent by the UE;</w:t>
      </w:r>
    </w:p>
    <w:p w14:paraId="690520BD" w14:textId="77777777" w:rsidR="00DF353E" w:rsidRPr="0089691C" w:rsidRDefault="00DF353E" w:rsidP="00DF353E">
      <w:pPr>
        <w:pStyle w:val="B10"/>
      </w:pPr>
      <w:r w:rsidRPr="0089691C">
        <w:tab/>
        <w:t>then the UE shall consider the initial MSD transmission as successful;</w:t>
      </w:r>
    </w:p>
    <w:p w14:paraId="04C5D8F1" w14:textId="77777777" w:rsidR="00DF353E" w:rsidRPr="0089691C" w:rsidRDefault="00DF353E" w:rsidP="00DF353E">
      <w:pPr>
        <w:pStyle w:val="H6"/>
        <w:rPr>
          <w:rFonts w:eastAsia="MS Gothic"/>
        </w:rPr>
      </w:pPr>
      <w:r w:rsidRPr="0089691C">
        <w:rPr>
          <w:rFonts w:eastAsia="MS Gothic"/>
        </w:rPr>
        <w:t>11.1.3</w:t>
      </w:r>
      <w:r w:rsidRPr="0089691C">
        <w:rPr>
          <w:rFonts w:eastAsia="MS Gothic"/>
        </w:rPr>
        <w:tab/>
        <w:t>Test description</w:t>
      </w:r>
    </w:p>
    <w:p w14:paraId="352046B4" w14:textId="77777777" w:rsidR="00DF353E" w:rsidRPr="0089691C" w:rsidRDefault="00DF353E" w:rsidP="00DF353E">
      <w:pPr>
        <w:pStyle w:val="H6"/>
      </w:pPr>
      <w:r w:rsidRPr="0089691C">
        <w:t>11.1.3.1</w:t>
      </w:r>
      <w:r w:rsidRPr="0089691C">
        <w:tab/>
        <w:t>Pre-test conditions</w:t>
      </w:r>
    </w:p>
    <w:p w14:paraId="3245473A" w14:textId="77777777" w:rsidR="00DF353E" w:rsidRPr="0089691C" w:rsidRDefault="00DF353E" w:rsidP="00DF353E">
      <w:pPr>
        <w:pStyle w:val="H6"/>
        <w:rPr>
          <w:rFonts w:cs="Arial"/>
        </w:rPr>
      </w:pPr>
      <w:r w:rsidRPr="0089691C">
        <w:rPr>
          <w:rFonts w:cs="Arial"/>
        </w:rPr>
        <w:t>System Simulator:</w:t>
      </w:r>
    </w:p>
    <w:p w14:paraId="26CA3BC3" w14:textId="77777777" w:rsidR="00DF353E" w:rsidRPr="0089691C" w:rsidRDefault="00DF353E" w:rsidP="00DF353E">
      <w:pPr>
        <w:pStyle w:val="B10"/>
      </w:pPr>
      <w:r w:rsidRPr="0089691C">
        <w:t>-</w:t>
      </w:r>
      <w:r w:rsidRPr="0089691C">
        <w:tab/>
        <w:t>1 NR Cell connected to 5GC, default parameters.</w:t>
      </w:r>
    </w:p>
    <w:p w14:paraId="37636A74" w14:textId="77777777" w:rsidR="00DF353E" w:rsidRPr="0089691C" w:rsidRDefault="00DF353E" w:rsidP="00DF353E">
      <w:pPr>
        <w:pStyle w:val="H6"/>
      </w:pPr>
      <w:r w:rsidRPr="0089691C">
        <w:t>UE:</w:t>
      </w:r>
    </w:p>
    <w:p w14:paraId="7BF7A9F8" w14:textId="77777777" w:rsidR="00DF353E" w:rsidRPr="0089691C" w:rsidRDefault="00DF353E" w:rsidP="00DF353E">
      <w:pPr>
        <w:pStyle w:val="B10"/>
      </w:pPr>
      <w:r w:rsidRPr="0089691C">
        <w:t>-</w:t>
      </w:r>
      <w:r w:rsidRPr="0089691C">
        <w:tab/>
      </w:r>
      <w:r w:rsidRPr="0089691C">
        <w:rPr>
          <w:snapToGrid w:val="0"/>
        </w:rPr>
        <w:t>UE contains either ISIM and USIM applications or only USIM application with eCall subscription on UICC.</w:t>
      </w:r>
    </w:p>
    <w:p w14:paraId="67409A62" w14:textId="77777777" w:rsidR="00DF353E" w:rsidRPr="0089691C" w:rsidRDefault="00DF353E" w:rsidP="00DF353E">
      <w:pPr>
        <w:pStyle w:val="B10"/>
        <w:rPr>
          <w:snapToGrid w:val="0"/>
        </w:rPr>
      </w:pPr>
      <w:r w:rsidRPr="0089691C">
        <w:t>-</w:t>
      </w:r>
      <w:r w:rsidRPr="0089691C">
        <w:tab/>
      </w:r>
      <w:r w:rsidRPr="0089691C">
        <w:rPr>
          <w:snapToGrid w:val="0"/>
        </w:rPr>
        <w:t>UE is configured to register for IMS after switch on.</w:t>
      </w:r>
    </w:p>
    <w:p w14:paraId="346F9538" w14:textId="77777777" w:rsidR="00DF353E" w:rsidRPr="0089691C" w:rsidRDefault="00DF353E" w:rsidP="00DF353E">
      <w:pPr>
        <w:pStyle w:val="H6"/>
        <w:rPr>
          <w:rFonts w:cs="Arial"/>
        </w:rPr>
      </w:pPr>
      <w:r w:rsidRPr="0089691C">
        <w:rPr>
          <w:rFonts w:cs="Arial"/>
        </w:rPr>
        <w:t>Preamble:</w:t>
      </w:r>
    </w:p>
    <w:p w14:paraId="37BC433C" w14:textId="77777777" w:rsidR="00DF353E" w:rsidRPr="0089691C" w:rsidRDefault="00DF353E" w:rsidP="00DF353E">
      <w:pPr>
        <w:ind w:firstLine="284"/>
        <w:rPr>
          <w:snapToGrid w:val="0"/>
        </w:rPr>
      </w:pPr>
      <w:r w:rsidRPr="0089691C">
        <w:t>-</w:t>
      </w:r>
      <w:r w:rsidRPr="0089691C">
        <w:tab/>
      </w:r>
      <w:r w:rsidRPr="0089691C">
        <w:rPr>
          <w:snapToGrid w:val="0"/>
        </w:rPr>
        <w:t xml:space="preserve">UE is in state 1N-A </w:t>
      </w:r>
      <w:r w:rsidRPr="0089691C">
        <w:t>(TS 38.508-1 [21])</w:t>
      </w:r>
      <w:r w:rsidRPr="0089691C">
        <w:rPr>
          <w:snapToGrid w:val="0"/>
        </w:rPr>
        <w:t xml:space="preserve"> and registered to IMS.</w:t>
      </w:r>
    </w:p>
    <w:p w14:paraId="4C6C2FFC" w14:textId="77777777" w:rsidR="00DF353E" w:rsidRPr="0089691C" w:rsidRDefault="00DF353E" w:rsidP="00DF353E">
      <w:pPr>
        <w:pStyle w:val="H6"/>
        <w:rPr>
          <w:snapToGrid w:val="0"/>
        </w:rPr>
      </w:pPr>
      <w:r w:rsidRPr="0089691C">
        <w:t>11.1.3.2</w:t>
      </w:r>
      <w:r w:rsidRPr="0089691C">
        <w:tab/>
      </w:r>
      <w:r w:rsidRPr="0089691C">
        <w:rPr>
          <w:snapToGrid w:val="0"/>
        </w:rPr>
        <w:t>Test procedure sequence</w:t>
      </w:r>
    </w:p>
    <w:p w14:paraId="6D79B28E" w14:textId="77777777" w:rsidR="00DF353E" w:rsidRPr="0089691C" w:rsidRDefault="00DF353E" w:rsidP="00DF353E">
      <w:pPr>
        <w:pStyle w:val="TH"/>
        <w:rPr>
          <w:rFonts w:cs="Arial"/>
        </w:rPr>
      </w:pPr>
      <w:r w:rsidRPr="0089691C">
        <w:rPr>
          <w:rFonts w:cs="Arial"/>
        </w:rPr>
        <w:t>Table 11.1.3.2-1: Main Behaviour</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3965"/>
        <w:gridCol w:w="708"/>
        <w:gridCol w:w="2974"/>
        <w:gridCol w:w="567"/>
        <w:gridCol w:w="850"/>
      </w:tblGrid>
      <w:tr w:rsidR="00DF353E" w:rsidRPr="0089691C" w14:paraId="3EC15DB5" w14:textId="77777777" w:rsidTr="00DF353E">
        <w:trPr>
          <w:jc w:val="center"/>
        </w:trPr>
        <w:tc>
          <w:tcPr>
            <w:tcW w:w="567" w:type="dxa"/>
            <w:tcBorders>
              <w:top w:val="single" w:sz="4" w:space="0" w:color="auto"/>
              <w:left w:val="single" w:sz="4" w:space="0" w:color="auto"/>
              <w:bottom w:val="nil"/>
              <w:right w:val="single" w:sz="4" w:space="0" w:color="auto"/>
            </w:tcBorders>
            <w:hideMark/>
          </w:tcPr>
          <w:p w14:paraId="70C3F3E2" w14:textId="77777777" w:rsidR="00DF353E" w:rsidRPr="0089691C" w:rsidRDefault="00DF353E">
            <w:pPr>
              <w:pStyle w:val="TAH"/>
              <w:ind w:left="400" w:hanging="400"/>
            </w:pPr>
            <w:r w:rsidRPr="0089691C">
              <w:t>St</w:t>
            </w:r>
          </w:p>
        </w:tc>
        <w:tc>
          <w:tcPr>
            <w:tcW w:w="3968" w:type="dxa"/>
            <w:tcBorders>
              <w:top w:val="single" w:sz="4" w:space="0" w:color="auto"/>
              <w:left w:val="single" w:sz="4" w:space="0" w:color="auto"/>
              <w:bottom w:val="single" w:sz="4" w:space="0" w:color="auto"/>
              <w:right w:val="single" w:sz="4" w:space="0" w:color="auto"/>
            </w:tcBorders>
            <w:hideMark/>
          </w:tcPr>
          <w:p w14:paraId="28702083" w14:textId="77777777" w:rsidR="00DF353E" w:rsidRPr="0089691C" w:rsidRDefault="00DF353E">
            <w:pPr>
              <w:pStyle w:val="TAH"/>
              <w:ind w:left="400" w:hanging="400"/>
            </w:pPr>
            <w:r w:rsidRPr="0089691C">
              <w:t>Procedure</w:t>
            </w:r>
          </w:p>
        </w:tc>
        <w:tc>
          <w:tcPr>
            <w:tcW w:w="3684" w:type="dxa"/>
            <w:gridSpan w:val="2"/>
            <w:tcBorders>
              <w:top w:val="single" w:sz="4" w:space="0" w:color="auto"/>
              <w:left w:val="single" w:sz="4" w:space="0" w:color="auto"/>
              <w:bottom w:val="single" w:sz="4" w:space="0" w:color="auto"/>
              <w:right w:val="single" w:sz="4" w:space="0" w:color="auto"/>
            </w:tcBorders>
            <w:hideMark/>
          </w:tcPr>
          <w:p w14:paraId="709BFB5B" w14:textId="77777777" w:rsidR="00DF353E" w:rsidRPr="0089691C" w:rsidRDefault="00DF353E">
            <w:pPr>
              <w:pStyle w:val="TAH"/>
              <w:ind w:left="400" w:hanging="400"/>
            </w:pPr>
            <w:r w:rsidRPr="0089691C">
              <w:t>Message Sequence</w:t>
            </w:r>
          </w:p>
        </w:tc>
        <w:tc>
          <w:tcPr>
            <w:tcW w:w="567" w:type="dxa"/>
            <w:tcBorders>
              <w:top w:val="single" w:sz="4" w:space="0" w:color="auto"/>
              <w:left w:val="single" w:sz="4" w:space="0" w:color="auto"/>
              <w:bottom w:val="nil"/>
              <w:right w:val="single" w:sz="4" w:space="0" w:color="auto"/>
            </w:tcBorders>
            <w:hideMark/>
          </w:tcPr>
          <w:p w14:paraId="2B06D3FC" w14:textId="77777777" w:rsidR="00DF353E" w:rsidRPr="0089691C" w:rsidRDefault="00DF353E">
            <w:pPr>
              <w:pStyle w:val="TAH"/>
            </w:pPr>
            <w:r w:rsidRPr="0089691C">
              <w:t>TP</w:t>
            </w:r>
          </w:p>
        </w:tc>
        <w:tc>
          <w:tcPr>
            <w:tcW w:w="850" w:type="dxa"/>
            <w:tcBorders>
              <w:top w:val="single" w:sz="4" w:space="0" w:color="auto"/>
              <w:left w:val="single" w:sz="4" w:space="0" w:color="auto"/>
              <w:bottom w:val="nil"/>
              <w:right w:val="single" w:sz="4" w:space="0" w:color="auto"/>
            </w:tcBorders>
            <w:hideMark/>
          </w:tcPr>
          <w:p w14:paraId="3FFF4330" w14:textId="77777777" w:rsidR="00DF353E" w:rsidRPr="0089691C" w:rsidRDefault="00DF353E">
            <w:pPr>
              <w:pStyle w:val="TAH"/>
            </w:pPr>
            <w:r w:rsidRPr="0089691C">
              <w:t>Verdict</w:t>
            </w:r>
          </w:p>
        </w:tc>
      </w:tr>
      <w:tr w:rsidR="00DF353E" w:rsidRPr="0089691C" w14:paraId="4CE4F1EC" w14:textId="77777777" w:rsidTr="00DF353E">
        <w:trPr>
          <w:jc w:val="center"/>
        </w:trPr>
        <w:tc>
          <w:tcPr>
            <w:tcW w:w="567" w:type="dxa"/>
            <w:tcBorders>
              <w:top w:val="nil"/>
              <w:left w:val="single" w:sz="4" w:space="0" w:color="auto"/>
              <w:bottom w:val="single" w:sz="4" w:space="0" w:color="auto"/>
              <w:right w:val="single" w:sz="4" w:space="0" w:color="auto"/>
            </w:tcBorders>
          </w:tcPr>
          <w:p w14:paraId="1B34B75B" w14:textId="77777777" w:rsidR="00DF353E" w:rsidRPr="0089691C" w:rsidRDefault="00DF353E">
            <w:pPr>
              <w:pStyle w:val="TAH"/>
            </w:pPr>
          </w:p>
        </w:tc>
        <w:tc>
          <w:tcPr>
            <w:tcW w:w="3968" w:type="dxa"/>
            <w:tcBorders>
              <w:top w:val="single" w:sz="4" w:space="0" w:color="auto"/>
              <w:left w:val="single" w:sz="4" w:space="0" w:color="auto"/>
              <w:bottom w:val="single" w:sz="4" w:space="0" w:color="auto"/>
              <w:right w:val="single" w:sz="4" w:space="0" w:color="auto"/>
            </w:tcBorders>
          </w:tcPr>
          <w:p w14:paraId="506AE64A" w14:textId="77777777" w:rsidR="00DF353E" w:rsidRPr="0089691C" w:rsidRDefault="00DF353E">
            <w:pPr>
              <w:pStyle w:val="TAH"/>
            </w:pPr>
          </w:p>
        </w:tc>
        <w:tc>
          <w:tcPr>
            <w:tcW w:w="708" w:type="dxa"/>
            <w:tcBorders>
              <w:top w:val="single" w:sz="4" w:space="0" w:color="auto"/>
              <w:left w:val="single" w:sz="4" w:space="0" w:color="auto"/>
              <w:bottom w:val="single" w:sz="4" w:space="0" w:color="auto"/>
              <w:right w:val="single" w:sz="4" w:space="0" w:color="auto"/>
            </w:tcBorders>
            <w:hideMark/>
          </w:tcPr>
          <w:p w14:paraId="3011829F" w14:textId="77777777" w:rsidR="00DF353E" w:rsidRPr="0089691C" w:rsidRDefault="00DF353E">
            <w:pPr>
              <w:pStyle w:val="TAH"/>
            </w:pPr>
            <w:r w:rsidRPr="0089691C">
              <w:t>U - S</w:t>
            </w:r>
          </w:p>
        </w:tc>
        <w:tc>
          <w:tcPr>
            <w:tcW w:w="2976" w:type="dxa"/>
            <w:tcBorders>
              <w:top w:val="single" w:sz="4" w:space="0" w:color="auto"/>
              <w:left w:val="single" w:sz="4" w:space="0" w:color="auto"/>
              <w:bottom w:val="single" w:sz="4" w:space="0" w:color="auto"/>
              <w:right w:val="single" w:sz="4" w:space="0" w:color="auto"/>
            </w:tcBorders>
            <w:hideMark/>
          </w:tcPr>
          <w:p w14:paraId="2ACCCA28" w14:textId="77777777" w:rsidR="00DF353E" w:rsidRPr="0089691C" w:rsidRDefault="00DF353E">
            <w:pPr>
              <w:pStyle w:val="TAH"/>
            </w:pPr>
            <w:r w:rsidRPr="0089691C">
              <w:t>Message</w:t>
            </w:r>
          </w:p>
        </w:tc>
        <w:tc>
          <w:tcPr>
            <w:tcW w:w="567" w:type="dxa"/>
            <w:tcBorders>
              <w:top w:val="nil"/>
              <w:left w:val="single" w:sz="4" w:space="0" w:color="auto"/>
              <w:bottom w:val="single" w:sz="4" w:space="0" w:color="auto"/>
              <w:right w:val="single" w:sz="4" w:space="0" w:color="auto"/>
            </w:tcBorders>
          </w:tcPr>
          <w:p w14:paraId="0D742372" w14:textId="77777777" w:rsidR="00DF353E" w:rsidRPr="0089691C" w:rsidRDefault="00DF353E">
            <w:pPr>
              <w:pStyle w:val="TAH"/>
            </w:pPr>
          </w:p>
        </w:tc>
        <w:tc>
          <w:tcPr>
            <w:tcW w:w="850" w:type="dxa"/>
            <w:tcBorders>
              <w:top w:val="nil"/>
              <w:left w:val="single" w:sz="4" w:space="0" w:color="auto"/>
              <w:bottom w:val="single" w:sz="4" w:space="0" w:color="auto"/>
              <w:right w:val="single" w:sz="4" w:space="0" w:color="auto"/>
            </w:tcBorders>
          </w:tcPr>
          <w:p w14:paraId="3B8087C2" w14:textId="77777777" w:rsidR="00DF353E" w:rsidRPr="0089691C" w:rsidRDefault="00DF353E">
            <w:pPr>
              <w:pStyle w:val="TAH"/>
            </w:pPr>
          </w:p>
        </w:tc>
      </w:tr>
      <w:tr w:rsidR="00DF353E" w:rsidRPr="0089691C" w14:paraId="44683D7B"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0621B96A" w14:textId="77777777" w:rsidR="00DF353E" w:rsidRPr="0089691C" w:rsidRDefault="00DF353E">
            <w:pPr>
              <w:pStyle w:val="TAC"/>
              <w:rPr>
                <w:lang w:eastAsia="zh-CN"/>
              </w:rPr>
            </w:pPr>
            <w:r w:rsidRPr="0089691C">
              <w:rPr>
                <w:lang w:eastAsia="zh-CN"/>
              </w:rPr>
              <w:t>1</w:t>
            </w:r>
          </w:p>
        </w:tc>
        <w:tc>
          <w:tcPr>
            <w:tcW w:w="3968" w:type="dxa"/>
            <w:tcBorders>
              <w:top w:val="single" w:sz="4" w:space="0" w:color="auto"/>
              <w:left w:val="single" w:sz="4" w:space="0" w:color="auto"/>
              <w:bottom w:val="single" w:sz="4" w:space="0" w:color="auto"/>
              <w:right w:val="single" w:sz="4" w:space="0" w:color="auto"/>
            </w:tcBorders>
            <w:hideMark/>
          </w:tcPr>
          <w:p w14:paraId="56D2C058" w14:textId="77777777" w:rsidR="00DF353E" w:rsidRPr="0089691C" w:rsidRDefault="00DF353E">
            <w:pPr>
              <w:pStyle w:val="TAL"/>
              <w:rPr>
                <w:lang w:eastAsia="ja-JP"/>
              </w:rPr>
            </w:pPr>
            <w:r w:rsidRPr="0089691C">
              <w:t>UE is triggered to start a manual eCall</w:t>
            </w:r>
          </w:p>
        </w:tc>
        <w:tc>
          <w:tcPr>
            <w:tcW w:w="708" w:type="dxa"/>
            <w:tcBorders>
              <w:top w:val="single" w:sz="4" w:space="0" w:color="auto"/>
              <w:left w:val="single" w:sz="4" w:space="0" w:color="auto"/>
              <w:bottom w:val="single" w:sz="4" w:space="0" w:color="auto"/>
              <w:right w:val="single" w:sz="4" w:space="0" w:color="auto"/>
            </w:tcBorders>
            <w:hideMark/>
          </w:tcPr>
          <w:p w14:paraId="6E29C995" w14:textId="77777777" w:rsidR="00DF353E" w:rsidRPr="0089691C" w:rsidRDefault="00DF353E">
            <w:pPr>
              <w:pStyle w:val="TAC"/>
              <w:rPr>
                <w:lang w:eastAsia="zh-CN"/>
              </w:rPr>
            </w:pPr>
            <w:r w:rsidRPr="0089691C">
              <w:rPr>
                <w:lang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54273C42" w14:textId="77777777" w:rsidR="00DF353E" w:rsidRPr="0089691C" w:rsidRDefault="00DF353E">
            <w:pPr>
              <w:pStyle w:val="TAL"/>
              <w:jc w:val="center"/>
              <w:rPr>
                <w:rFonts w:eastAsia="MS Gothic"/>
                <w:lang w:eastAsia="ja-JP"/>
              </w:rPr>
            </w:pPr>
            <w:r w:rsidRPr="0089691C">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003F95CF" w14:textId="77777777" w:rsidR="00DF353E" w:rsidRPr="0089691C" w:rsidRDefault="00DF353E">
            <w:pPr>
              <w:pStyle w:val="TAC"/>
              <w:rPr>
                <w:lang w:eastAsia="zh-CN"/>
              </w:rPr>
            </w:pPr>
            <w:r w:rsidRPr="0089691C">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262D3E8" w14:textId="77777777" w:rsidR="00DF353E" w:rsidRPr="0089691C" w:rsidRDefault="00DF353E">
            <w:pPr>
              <w:pStyle w:val="TAC"/>
              <w:rPr>
                <w:lang w:eastAsia="zh-CN"/>
              </w:rPr>
            </w:pPr>
            <w:r w:rsidRPr="0089691C">
              <w:rPr>
                <w:lang w:eastAsia="zh-CN"/>
              </w:rPr>
              <w:t>-</w:t>
            </w:r>
          </w:p>
        </w:tc>
      </w:tr>
      <w:tr w:rsidR="00DF353E" w:rsidRPr="0089691C" w14:paraId="74D14C98"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6E0B6382" w14:textId="77777777" w:rsidR="00DF353E" w:rsidRPr="0089691C" w:rsidRDefault="00DF353E">
            <w:pPr>
              <w:pStyle w:val="TAC"/>
              <w:rPr>
                <w:lang w:eastAsia="zh-CN"/>
              </w:rPr>
            </w:pPr>
            <w:r w:rsidRPr="0089691C">
              <w:rPr>
                <w:lang w:eastAsia="zh-CN"/>
              </w:rPr>
              <w:t>2-11</w:t>
            </w:r>
          </w:p>
        </w:tc>
        <w:tc>
          <w:tcPr>
            <w:tcW w:w="3968" w:type="dxa"/>
            <w:tcBorders>
              <w:top w:val="single" w:sz="4" w:space="0" w:color="auto"/>
              <w:left w:val="single" w:sz="4" w:space="0" w:color="auto"/>
              <w:bottom w:val="single" w:sz="4" w:space="0" w:color="auto"/>
              <w:right w:val="single" w:sz="4" w:space="0" w:color="auto"/>
            </w:tcBorders>
            <w:hideMark/>
          </w:tcPr>
          <w:p w14:paraId="45F56B89" w14:textId="77777777" w:rsidR="00DF353E" w:rsidRPr="0089691C" w:rsidRDefault="00DF353E">
            <w:pPr>
              <w:pStyle w:val="TAL"/>
              <w:rPr>
                <w:lang w:eastAsia="ja-JP"/>
              </w:rPr>
            </w:pPr>
            <w:r w:rsidRPr="0089691C">
              <w:t>Steps 1-10 of generic procedure specified in Table 4.9.11.2.2-1 of TS 38.508-1 [21] with condition ‘eCall’ are performed.</w:t>
            </w:r>
          </w:p>
        </w:tc>
        <w:tc>
          <w:tcPr>
            <w:tcW w:w="708" w:type="dxa"/>
            <w:tcBorders>
              <w:top w:val="single" w:sz="4" w:space="0" w:color="auto"/>
              <w:left w:val="single" w:sz="4" w:space="0" w:color="auto"/>
              <w:bottom w:val="single" w:sz="4" w:space="0" w:color="auto"/>
              <w:right w:val="single" w:sz="4" w:space="0" w:color="auto"/>
            </w:tcBorders>
            <w:hideMark/>
          </w:tcPr>
          <w:p w14:paraId="732B439A" w14:textId="77777777" w:rsidR="00DF353E" w:rsidRPr="0089691C" w:rsidRDefault="00DF353E">
            <w:pPr>
              <w:pStyle w:val="TAC"/>
              <w:rPr>
                <w:lang w:eastAsia="zh-CN"/>
              </w:rPr>
            </w:pPr>
            <w:r w:rsidRPr="0089691C">
              <w:rPr>
                <w:lang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5DCD6D2B" w14:textId="77777777" w:rsidR="00DF353E" w:rsidRPr="0089691C" w:rsidRDefault="00DF353E">
            <w:pPr>
              <w:pStyle w:val="TAL"/>
              <w:jc w:val="center"/>
              <w:rPr>
                <w:lang w:eastAsia="zh-CN"/>
              </w:rPr>
            </w:pPr>
            <w:r w:rsidRPr="0089691C">
              <w:rPr>
                <w:lang w:eastAsia="zh-CN"/>
              </w:rPr>
              <w:t>-</w:t>
            </w:r>
          </w:p>
        </w:tc>
        <w:tc>
          <w:tcPr>
            <w:tcW w:w="567" w:type="dxa"/>
            <w:tcBorders>
              <w:top w:val="single" w:sz="4" w:space="0" w:color="auto"/>
              <w:left w:val="single" w:sz="4" w:space="0" w:color="auto"/>
              <w:bottom w:val="single" w:sz="4" w:space="0" w:color="auto"/>
              <w:right w:val="single" w:sz="4" w:space="0" w:color="auto"/>
            </w:tcBorders>
            <w:hideMark/>
          </w:tcPr>
          <w:p w14:paraId="2CE1FF23" w14:textId="77777777" w:rsidR="00DF353E" w:rsidRPr="0089691C" w:rsidRDefault="00DF353E">
            <w:pPr>
              <w:pStyle w:val="TAC"/>
              <w:rPr>
                <w:lang w:eastAsia="zh-CN"/>
              </w:rPr>
            </w:pPr>
            <w:r w:rsidRPr="0089691C">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7505A67F" w14:textId="77777777" w:rsidR="00DF353E" w:rsidRPr="0089691C" w:rsidRDefault="00DF353E">
            <w:pPr>
              <w:pStyle w:val="TAC"/>
              <w:rPr>
                <w:lang w:eastAsia="zh-CN"/>
              </w:rPr>
            </w:pPr>
            <w:r w:rsidRPr="0089691C">
              <w:rPr>
                <w:lang w:eastAsia="zh-CN"/>
              </w:rPr>
              <w:t>-</w:t>
            </w:r>
          </w:p>
        </w:tc>
      </w:tr>
      <w:tr w:rsidR="00DF353E" w:rsidRPr="0089691C" w14:paraId="574F0847" w14:textId="77777777" w:rsidTr="00DF353E">
        <w:trPr>
          <w:trHeight w:val="197"/>
          <w:jc w:val="center"/>
        </w:trPr>
        <w:tc>
          <w:tcPr>
            <w:tcW w:w="567" w:type="dxa"/>
            <w:tcBorders>
              <w:top w:val="single" w:sz="4" w:space="0" w:color="auto"/>
              <w:left w:val="single" w:sz="4" w:space="0" w:color="auto"/>
              <w:bottom w:val="single" w:sz="4" w:space="0" w:color="auto"/>
              <w:right w:val="single" w:sz="4" w:space="0" w:color="auto"/>
            </w:tcBorders>
            <w:hideMark/>
          </w:tcPr>
          <w:p w14:paraId="1C746A2B" w14:textId="77777777" w:rsidR="00DF353E" w:rsidRPr="0089691C" w:rsidRDefault="00DF353E">
            <w:pPr>
              <w:pStyle w:val="TAC"/>
              <w:rPr>
                <w:lang w:eastAsia="ja-JP"/>
              </w:rPr>
            </w:pPr>
            <w:r w:rsidRPr="0089691C">
              <w:t>12</w:t>
            </w:r>
          </w:p>
        </w:tc>
        <w:tc>
          <w:tcPr>
            <w:tcW w:w="3968" w:type="dxa"/>
            <w:tcBorders>
              <w:top w:val="single" w:sz="4" w:space="0" w:color="auto"/>
              <w:left w:val="single" w:sz="4" w:space="0" w:color="auto"/>
              <w:bottom w:val="single" w:sz="4" w:space="0" w:color="auto"/>
              <w:right w:val="single" w:sz="4" w:space="0" w:color="auto"/>
            </w:tcBorders>
            <w:hideMark/>
          </w:tcPr>
          <w:p w14:paraId="3919AC58" w14:textId="64FC4A1C" w:rsidR="00DF353E" w:rsidRPr="0089691C" w:rsidRDefault="00DF353E">
            <w:pPr>
              <w:pStyle w:val="TAL"/>
            </w:pPr>
            <w:r w:rsidRPr="0089691C">
              <w:t>Step 1 of Annex A.3 happens</w:t>
            </w:r>
          </w:p>
          <w:p w14:paraId="28F572B4" w14:textId="77777777" w:rsidR="00DF353E" w:rsidRPr="0089691C" w:rsidRDefault="00DF353E">
            <w:pPr>
              <w:pStyle w:val="TAL"/>
              <w:rPr>
                <w:rFonts w:eastAsia="MS Gothic"/>
              </w:rPr>
            </w:pPr>
            <w:r w:rsidRPr="0089691C">
              <w:t>Check: Does UE send a correctly composed initial REGISTER request for IMS emergency registration?</w:t>
            </w:r>
          </w:p>
        </w:tc>
        <w:tc>
          <w:tcPr>
            <w:tcW w:w="708" w:type="dxa"/>
            <w:tcBorders>
              <w:top w:val="single" w:sz="4" w:space="0" w:color="auto"/>
              <w:left w:val="single" w:sz="4" w:space="0" w:color="auto"/>
              <w:bottom w:val="single" w:sz="4" w:space="0" w:color="auto"/>
              <w:right w:val="single" w:sz="4" w:space="0" w:color="auto"/>
            </w:tcBorders>
            <w:hideMark/>
          </w:tcPr>
          <w:p w14:paraId="6B3E28D9" w14:textId="77777777" w:rsidR="00DF353E" w:rsidRPr="0089691C" w:rsidRDefault="00DF353E">
            <w:pPr>
              <w:pStyle w:val="TAC"/>
              <w:rPr>
                <w:rFonts w:eastAsia="MS Gothic"/>
              </w:rPr>
            </w:pPr>
            <w:r w:rsidRPr="0089691C">
              <w:t>--&gt;</w:t>
            </w:r>
          </w:p>
        </w:tc>
        <w:tc>
          <w:tcPr>
            <w:tcW w:w="2976" w:type="dxa"/>
            <w:tcBorders>
              <w:top w:val="single" w:sz="4" w:space="0" w:color="auto"/>
              <w:left w:val="single" w:sz="4" w:space="0" w:color="auto"/>
              <w:bottom w:val="single" w:sz="4" w:space="0" w:color="auto"/>
              <w:right w:val="single" w:sz="4" w:space="0" w:color="auto"/>
            </w:tcBorders>
            <w:hideMark/>
          </w:tcPr>
          <w:p w14:paraId="4AB1F548" w14:textId="77777777" w:rsidR="00DF353E" w:rsidRPr="0089691C" w:rsidRDefault="00DF353E">
            <w:pPr>
              <w:pStyle w:val="TAL"/>
              <w:rPr>
                <w:rFonts w:eastAsia="MS Gothic"/>
              </w:rPr>
            </w:pPr>
            <w:r w:rsidRPr="0089691C">
              <w:rPr>
                <w:rFonts w:eastAsia="MS Gothic"/>
              </w:rPr>
              <w:t>REGISTER</w:t>
            </w:r>
          </w:p>
        </w:tc>
        <w:tc>
          <w:tcPr>
            <w:tcW w:w="567" w:type="dxa"/>
            <w:tcBorders>
              <w:top w:val="single" w:sz="4" w:space="0" w:color="auto"/>
              <w:left w:val="single" w:sz="4" w:space="0" w:color="auto"/>
              <w:bottom w:val="single" w:sz="4" w:space="0" w:color="auto"/>
              <w:right w:val="single" w:sz="4" w:space="0" w:color="auto"/>
            </w:tcBorders>
            <w:hideMark/>
          </w:tcPr>
          <w:p w14:paraId="281BAD17" w14:textId="77777777" w:rsidR="00DF353E" w:rsidRPr="0089691C" w:rsidRDefault="00DF353E">
            <w:pPr>
              <w:pStyle w:val="TAC"/>
              <w:rPr>
                <w:lang w:eastAsia="zh-CN"/>
              </w:rPr>
            </w:pPr>
            <w:r w:rsidRPr="0089691C">
              <w:rPr>
                <w:lang w:eastAsia="zh-CN"/>
              </w:rPr>
              <w:t>1</w:t>
            </w:r>
          </w:p>
        </w:tc>
        <w:tc>
          <w:tcPr>
            <w:tcW w:w="850" w:type="dxa"/>
            <w:tcBorders>
              <w:top w:val="single" w:sz="4" w:space="0" w:color="auto"/>
              <w:left w:val="single" w:sz="4" w:space="0" w:color="auto"/>
              <w:bottom w:val="single" w:sz="4" w:space="0" w:color="auto"/>
              <w:right w:val="single" w:sz="4" w:space="0" w:color="auto"/>
            </w:tcBorders>
            <w:hideMark/>
          </w:tcPr>
          <w:p w14:paraId="48CC0E57" w14:textId="77777777" w:rsidR="00DF353E" w:rsidRPr="0089691C" w:rsidRDefault="00DF353E">
            <w:pPr>
              <w:pStyle w:val="TAC"/>
              <w:rPr>
                <w:lang w:eastAsia="zh-CN"/>
              </w:rPr>
            </w:pPr>
            <w:r w:rsidRPr="0089691C">
              <w:rPr>
                <w:lang w:eastAsia="zh-CN"/>
              </w:rPr>
              <w:t>P</w:t>
            </w:r>
          </w:p>
        </w:tc>
      </w:tr>
      <w:tr w:rsidR="00DF353E" w:rsidRPr="0089691C" w14:paraId="6B849088"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0DFD827C" w14:textId="77777777" w:rsidR="00DF353E" w:rsidRPr="0089691C" w:rsidRDefault="00DF353E">
            <w:pPr>
              <w:pStyle w:val="TAC"/>
              <w:rPr>
                <w:lang w:eastAsia="zh-CN"/>
              </w:rPr>
            </w:pPr>
            <w:r w:rsidRPr="0089691C">
              <w:rPr>
                <w:lang w:eastAsia="zh-CN"/>
              </w:rPr>
              <w:t>13</w:t>
            </w:r>
          </w:p>
        </w:tc>
        <w:tc>
          <w:tcPr>
            <w:tcW w:w="3968" w:type="dxa"/>
            <w:tcBorders>
              <w:top w:val="single" w:sz="4" w:space="0" w:color="auto"/>
              <w:left w:val="single" w:sz="4" w:space="0" w:color="auto"/>
              <w:bottom w:val="single" w:sz="4" w:space="0" w:color="auto"/>
              <w:right w:val="single" w:sz="4" w:space="0" w:color="auto"/>
            </w:tcBorders>
            <w:hideMark/>
          </w:tcPr>
          <w:p w14:paraId="518377BB" w14:textId="77777777" w:rsidR="00DF353E" w:rsidRPr="0089691C" w:rsidRDefault="00DF353E">
            <w:pPr>
              <w:pStyle w:val="TAL"/>
              <w:rPr>
                <w:rFonts w:eastAsia="MS Gothic"/>
                <w:lang w:eastAsia="ja-JP"/>
              </w:rPr>
            </w:pPr>
            <w:r w:rsidRPr="0089691C">
              <w:t>Step 2 of Annex A.3 happens</w:t>
            </w:r>
          </w:p>
        </w:tc>
        <w:tc>
          <w:tcPr>
            <w:tcW w:w="708" w:type="dxa"/>
            <w:tcBorders>
              <w:top w:val="single" w:sz="4" w:space="0" w:color="auto"/>
              <w:left w:val="single" w:sz="4" w:space="0" w:color="auto"/>
              <w:bottom w:val="single" w:sz="4" w:space="0" w:color="auto"/>
              <w:right w:val="single" w:sz="4" w:space="0" w:color="auto"/>
            </w:tcBorders>
            <w:hideMark/>
          </w:tcPr>
          <w:p w14:paraId="3B9532FA" w14:textId="77777777" w:rsidR="00DF353E" w:rsidRPr="0089691C" w:rsidRDefault="00DF353E">
            <w:pPr>
              <w:pStyle w:val="TAC"/>
              <w:rPr>
                <w:rFonts w:eastAsia="MS Gothic"/>
              </w:rPr>
            </w:pPr>
            <w:r w:rsidRPr="0089691C">
              <w:rPr>
                <w:lang w:eastAsia="zh-CN"/>
              </w:rPr>
              <w:t>&lt;--</w:t>
            </w:r>
          </w:p>
        </w:tc>
        <w:tc>
          <w:tcPr>
            <w:tcW w:w="2976" w:type="dxa"/>
            <w:tcBorders>
              <w:top w:val="single" w:sz="4" w:space="0" w:color="auto"/>
              <w:left w:val="single" w:sz="4" w:space="0" w:color="auto"/>
              <w:bottom w:val="single" w:sz="4" w:space="0" w:color="auto"/>
              <w:right w:val="single" w:sz="4" w:space="0" w:color="auto"/>
            </w:tcBorders>
            <w:hideMark/>
          </w:tcPr>
          <w:p w14:paraId="65D165D4" w14:textId="77777777" w:rsidR="00DF353E" w:rsidRPr="0089691C" w:rsidRDefault="00DF353E">
            <w:pPr>
              <w:pStyle w:val="TAL"/>
              <w:rPr>
                <w:rFonts w:eastAsia="MS Gothic"/>
              </w:rPr>
            </w:pPr>
            <w:r w:rsidRPr="0089691C">
              <w:rPr>
                <w:rFonts w:eastAsia="MS Gothic"/>
              </w:rPr>
              <w:t>401 Unauthorized</w:t>
            </w:r>
          </w:p>
        </w:tc>
        <w:tc>
          <w:tcPr>
            <w:tcW w:w="567" w:type="dxa"/>
            <w:tcBorders>
              <w:top w:val="single" w:sz="4" w:space="0" w:color="auto"/>
              <w:left w:val="single" w:sz="4" w:space="0" w:color="auto"/>
              <w:bottom w:val="single" w:sz="4" w:space="0" w:color="auto"/>
              <w:right w:val="single" w:sz="4" w:space="0" w:color="auto"/>
            </w:tcBorders>
            <w:hideMark/>
          </w:tcPr>
          <w:p w14:paraId="2D3C5B05" w14:textId="77777777" w:rsidR="00DF353E" w:rsidRPr="0089691C" w:rsidRDefault="00DF353E">
            <w:pPr>
              <w:pStyle w:val="TAC"/>
              <w:rPr>
                <w:lang w:eastAsia="zh-CN"/>
              </w:rPr>
            </w:pPr>
            <w:r w:rsidRPr="0089691C">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7F7CA2F5" w14:textId="77777777" w:rsidR="00DF353E" w:rsidRPr="0089691C" w:rsidRDefault="00DF353E">
            <w:pPr>
              <w:pStyle w:val="TAC"/>
              <w:rPr>
                <w:lang w:eastAsia="zh-CN"/>
              </w:rPr>
            </w:pPr>
            <w:r w:rsidRPr="0089691C">
              <w:rPr>
                <w:lang w:eastAsia="zh-CN"/>
              </w:rPr>
              <w:t>-</w:t>
            </w:r>
          </w:p>
        </w:tc>
      </w:tr>
      <w:tr w:rsidR="00DF353E" w:rsidRPr="0089691C" w14:paraId="069824C8"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57A9913D" w14:textId="77777777" w:rsidR="00DF353E" w:rsidRPr="0089691C" w:rsidRDefault="00DF353E">
            <w:pPr>
              <w:pStyle w:val="TAC"/>
              <w:rPr>
                <w:lang w:eastAsia="zh-CN"/>
              </w:rPr>
            </w:pPr>
            <w:r w:rsidRPr="0089691C">
              <w:rPr>
                <w:lang w:eastAsia="zh-CN"/>
              </w:rPr>
              <w:t>14</w:t>
            </w:r>
          </w:p>
        </w:tc>
        <w:tc>
          <w:tcPr>
            <w:tcW w:w="3968" w:type="dxa"/>
            <w:tcBorders>
              <w:top w:val="single" w:sz="4" w:space="0" w:color="auto"/>
              <w:left w:val="single" w:sz="4" w:space="0" w:color="auto"/>
              <w:bottom w:val="single" w:sz="4" w:space="0" w:color="auto"/>
              <w:right w:val="single" w:sz="4" w:space="0" w:color="auto"/>
            </w:tcBorders>
            <w:hideMark/>
          </w:tcPr>
          <w:p w14:paraId="1F35B74A" w14:textId="372CF2D3" w:rsidR="00DF353E" w:rsidRPr="0089691C" w:rsidRDefault="00DF353E">
            <w:pPr>
              <w:pStyle w:val="TAL"/>
              <w:rPr>
                <w:lang w:eastAsia="ja-JP"/>
              </w:rPr>
            </w:pPr>
            <w:r w:rsidRPr="0089691C">
              <w:t>Step 3 of Annex A.3 happens</w:t>
            </w:r>
          </w:p>
          <w:p w14:paraId="6AC55B76" w14:textId="77777777" w:rsidR="00DF353E" w:rsidRPr="0089691C" w:rsidRDefault="00DF353E">
            <w:pPr>
              <w:pStyle w:val="TAL"/>
              <w:rPr>
                <w:rFonts w:eastAsia="MS Gothic"/>
              </w:rPr>
            </w:pPr>
            <w:r w:rsidRPr="0089691C">
              <w:t xml:space="preserve">Check: Does UE send </w:t>
            </w:r>
            <w:r w:rsidRPr="0089691C">
              <w:rPr>
                <w:rFonts w:eastAsia="MS Gothic"/>
              </w:rPr>
              <w:t>another REGISTER with AKAv1-MD5 credentials?</w:t>
            </w:r>
          </w:p>
        </w:tc>
        <w:tc>
          <w:tcPr>
            <w:tcW w:w="708" w:type="dxa"/>
            <w:tcBorders>
              <w:top w:val="single" w:sz="4" w:space="0" w:color="auto"/>
              <w:left w:val="single" w:sz="4" w:space="0" w:color="auto"/>
              <w:bottom w:val="single" w:sz="4" w:space="0" w:color="auto"/>
              <w:right w:val="single" w:sz="4" w:space="0" w:color="auto"/>
            </w:tcBorders>
            <w:hideMark/>
          </w:tcPr>
          <w:p w14:paraId="3052A5F2" w14:textId="77777777" w:rsidR="00DF353E" w:rsidRPr="0089691C" w:rsidRDefault="00DF353E">
            <w:pPr>
              <w:pStyle w:val="TAC"/>
              <w:rPr>
                <w:rFonts w:eastAsia="MS Gothic"/>
              </w:rPr>
            </w:pPr>
            <w:r w:rsidRPr="0089691C">
              <w:t>--&gt;</w:t>
            </w:r>
          </w:p>
        </w:tc>
        <w:tc>
          <w:tcPr>
            <w:tcW w:w="2976" w:type="dxa"/>
            <w:tcBorders>
              <w:top w:val="single" w:sz="4" w:space="0" w:color="auto"/>
              <w:left w:val="single" w:sz="4" w:space="0" w:color="auto"/>
              <w:bottom w:val="single" w:sz="4" w:space="0" w:color="auto"/>
              <w:right w:val="single" w:sz="4" w:space="0" w:color="auto"/>
            </w:tcBorders>
            <w:hideMark/>
          </w:tcPr>
          <w:p w14:paraId="6DB4F3ED" w14:textId="77777777" w:rsidR="00DF353E" w:rsidRPr="0089691C" w:rsidRDefault="00DF353E">
            <w:pPr>
              <w:pStyle w:val="TAL"/>
              <w:rPr>
                <w:rFonts w:eastAsia="MS Gothic"/>
              </w:rPr>
            </w:pPr>
            <w:r w:rsidRPr="0089691C">
              <w:rPr>
                <w:rFonts w:eastAsia="MS Gothic"/>
              </w:rPr>
              <w:t>REGISTER</w:t>
            </w:r>
          </w:p>
        </w:tc>
        <w:tc>
          <w:tcPr>
            <w:tcW w:w="567" w:type="dxa"/>
            <w:tcBorders>
              <w:top w:val="single" w:sz="4" w:space="0" w:color="auto"/>
              <w:left w:val="single" w:sz="4" w:space="0" w:color="auto"/>
              <w:bottom w:val="single" w:sz="4" w:space="0" w:color="auto"/>
              <w:right w:val="single" w:sz="4" w:space="0" w:color="auto"/>
            </w:tcBorders>
            <w:hideMark/>
          </w:tcPr>
          <w:p w14:paraId="51FEC215" w14:textId="77777777" w:rsidR="00DF353E" w:rsidRPr="0089691C" w:rsidRDefault="00DF353E">
            <w:pPr>
              <w:pStyle w:val="TAC"/>
              <w:rPr>
                <w:lang w:eastAsia="zh-CN"/>
              </w:rPr>
            </w:pPr>
            <w:r w:rsidRPr="0089691C">
              <w:rPr>
                <w:lang w:eastAsia="zh-CN"/>
              </w:rPr>
              <w:t>2</w:t>
            </w:r>
          </w:p>
        </w:tc>
        <w:tc>
          <w:tcPr>
            <w:tcW w:w="850" w:type="dxa"/>
            <w:tcBorders>
              <w:top w:val="single" w:sz="4" w:space="0" w:color="auto"/>
              <w:left w:val="single" w:sz="4" w:space="0" w:color="auto"/>
              <w:bottom w:val="single" w:sz="4" w:space="0" w:color="auto"/>
              <w:right w:val="single" w:sz="4" w:space="0" w:color="auto"/>
            </w:tcBorders>
            <w:hideMark/>
          </w:tcPr>
          <w:p w14:paraId="35688A8D" w14:textId="77777777" w:rsidR="00DF353E" w:rsidRPr="0089691C" w:rsidRDefault="00DF353E">
            <w:pPr>
              <w:pStyle w:val="TAC"/>
              <w:rPr>
                <w:lang w:eastAsia="zh-CN"/>
              </w:rPr>
            </w:pPr>
            <w:r w:rsidRPr="0089691C">
              <w:rPr>
                <w:lang w:eastAsia="zh-CN"/>
              </w:rPr>
              <w:t>P</w:t>
            </w:r>
          </w:p>
        </w:tc>
      </w:tr>
      <w:tr w:rsidR="00DF353E" w:rsidRPr="0089691C" w14:paraId="20B112CD"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15C7D32B" w14:textId="77777777" w:rsidR="00DF353E" w:rsidRPr="0089691C" w:rsidRDefault="00DF353E">
            <w:pPr>
              <w:pStyle w:val="TAC"/>
              <w:rPr>
                <w:lang w:eastAsia="zh-CN"/>
              </w:rPr>
            </w:pPr>
            <w:r w:rsidRPr="0089691C">
              <w:rPr>
                <w:lang w:eastAsia="zh-CN"/>
              </w:rPr>
              <w:t>15</w:t>
            </w:r>
          </w:p>
        </w:tc>
        <w:tc>
          <w:tcPr>
            <w:tcW w:w="3968" w:type="dxa"/>
            <w:tcBorders>
              <w:top w:val="single" w:sz="4" w:space="0" w:color="auto"/>
              <w:left w:val="single" w:sz="4" w:space="0" w:color="auto"/>
              <w:bottom w:val="single" w:sz="4" w:space="0" w:color="auto"/>
              <w:right w:val="single" w:sz="4" w:space="0" w:color="auto"/>
            </w:tcBorders>
            <w:hideMark/>
          </w:tcPr>
          <w:p w14:paraId="2DFCC92D" w14:textId="77777777" w:rsidR="00DF353E" w:rsidRPr="0089691C" w:rsidRDefault="00DF353E">
            <w:pPr>
              <w:pStyle w:val="TAL"/>
              <w:rPr>
                <w:rFonts w:eastAsia="MS Gothic"/>
                <w:lang w:eastAsia="ja-JP"/>
              </w:rPr>
            </w:pPr>
            <w:r w:rsidRPr="0089691C">
              <w:t>Step 4 of Annex A.3 happens</w:t>
            </w:r>
          </w:p>
        </w:tc>
        <w:tc>
          <w:tcPr>
            <w:tcW w:w="708" w:type="dxa"/>
            <w:tcBorders>
              <w:top w:val="single" w:sz="4" w:space="0" w:color="auto"/>
              <w:left w:val="single" w:sz="4" w:space="0" w:color="auto"/>
              <w:bottom w:val="single" w:sz="4" w:space="0" w:color="auto"/>
              <w:right w:val="single" w:sz="4" w:space="0" w:color="auto"/>
            </w:tcBorders>
            <w:hideMark/>
          </w:tcPr>
          <w:p w14:paraId="55BE91CC" w14:textId="77777777" w:rsidR="00DF353E" w:rsidRPr="0089691C" w:rsidRDefault="00DF353E">
            <w:pPr>
              <w:pStyle w:val="TAC"/>
              <w:rPr>
                <w:rFonts w:eastAsia="MS Gothic"/>
              </w:rPr>
            </w:pPr>
            <w:r w:rsidRPr="0089691C">
              <w:rPr>
                <w:lang w:eastAsia="zh-CN"/>
              </w:rPr>
              <w:t>&lt;--</w:t>
            </w:r>
          </w:p>
        </w:tc>
        <w:tc>
          <w:tcPr>
            <w:tcW w:w="2976" w:type="dxa"/>
            <w:tcBorders>
              <w:top w:val="single" w:sz="4" w:space="0" w:color="auto"/>
              <w:left w:val="single" w:sz="4" w:space="0" w:color="auto"/>
              <w:bottom w:val="single" w:sz="4" w:space="0" w:color="auto"/>
              <w:right w:val="single" w:sz="4" w:space="0" w:color="auto"/>
            </w:tcBorders>
            <w:hideMark/>
          </w:tcPr>
          <w:p w14:paraId="0AEC1FC5" w14:textId="77777777" w:rsidR="00DF353E" w:rsidRPr="0089691C" w:rsidRDefault="00DF353E">
            <w:pPr>
              <w:pStyle w:val="TAL"/>
              <w:rPr>
                <w:rFonts w:eastAsia="MS Gothic"/>
              </w:rPr>
            </w:pPr>
            <w:r w:rsidRPr="0089691C">
              <w:rPr>
                <w:rFonts w:eastAsia="MS Gothic"/>
              </w:rPr>
              <w:t>200 OK</w:t>
            </w:r>
          </w:p>
        </w:tc>
        <w:tc>
          <w:tcPr>
            <w:tcW w:w="567" w:type="dxa"/>
            <w:tcBorders>
              <w:top w:val="single" w:sz="4" w:space="0" w:color="auto"/>
              <w:left w:val="single" w:sz="4" w:space="0" w:color="auto"/>
              <w:bottom w:val="single" w:sz="4" w:space="0" w:color="auto"/>
              <w:right w:val="single" w:sz="4" w:space="0" w:color="auto"/>
            </w:tcBorders>
            <w:hideMark/>
          </w:tcPr>
          <w:p w14:paraId="1F8B882F" w14:textId="77777777" w:rsidR="00DF353E" w:rsidRPr="0089691C" w:rsidRDefault="00DF353E">
            <w:pPr>
              <w:pStyle w:val="TAC"/>
              <w:rPr>
                <w:lang w:eastAsia="zh-CN"/>
              </w:rPr>
            </w:pPr>
            <w:r w:rsidRPr="0089691C">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46F42EB8" w14:textId="77777777" w:rsidR="00DF353E" w:rsidRPr="0089691C" w:rsidRDefault="00DF353E">
            <w:pPr>
              <w:pStyle w:val="TAC"/>
              <w:rPr>
                <w:lang w:eastAsia="zh-CN"/>
              </w:rPr>
            </w:pPr>
            <w:r w:rsidRPr="0089691C">
              <w:rPr>
                <w:lang w:eastAsia="zh-CN"/>
              </w:rPr>
              <w:t>-</w:t>
            </w:r>
          </w:p>
        </w:tc>
      </w:tr>
      <w:tr w:rsidR="00DF353E" w:rsidRPr="0089691C" w14:paraId="55F73CF4"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442B00AA" w14:textId="77777777" w:rsidR="00DF353E" w:rsidRPr="0089691C" w:rsidRDefault="00DF353E">
            <w:pPr>
              <w:pStyle w:val="TAC"/>
              <w:rPr>
                <w:lang w:eastAsia="zh-CN"/>
              </w:rPr>
            </w:pPr>
            <w:r w:rsidRPr="0089691C">
              <w:rPr>
                <w:lang w:eastAsia="zh-CN"/>
              </w:rPr>
              <w:t>-</w:t>
            </w:r>
          </w:p>
        </w:tc>
        <w:tc>
          <w:tcPr>
            <w:tcW w:w="3968" w:type="dxa"/>
            <w:tcBorders>
              <w:top w:val="single" w:sz="4" w:space="0" w:color="auto"/>
              <w:left w:val="single" w:sz="4" w:space="0" w:color="auto"/>
              <w:bottom w:val="single" w:sz="4" w:space="0" w:color="auto"/>
              <w:right w:val="single" w:sz="4" w:space="0" w:color="auto"/>
            </w:tcBorders>
            <w:hideMark/>
          </w:tcPr>
          <w:p w14:paraId="40C54A75" w14:textId="77777777" w:rsidR="00DF353E" w:rsidRPr="0089691C" w:rsidRDefault="00DF353E">
            <w:pPr>
              <w:pStyle w:val="TAL"/>
              <w:rPr>
                <w:lang w:eastAsia="ja-JP"/>
              </w:rPr>
            </w:pPr>
            <w:r w:rsidRPr="0089691C">
              <w:t>EXCEPTION: In parallel to the events described in steps 16 and 17, steps 11 to 13 specified in 38.508-1 [21] Table 4.9.11.2.2-1 takes place.</w:t>
            </w:r>
          </w:p>
        </w:tc>
        <w:tc>
          <w:tcPr>
            <w:tcW w:w="708" w:type="dxa"/>
            <w:tcBorders>
              <w:top w:val="single" w:sz="4" w:space="0" w:color="auto"/>
              <w:left w:val="single" w:sz="4" w:space="0" w:color="auto"/>
              <w:bottom w:val="single" w:sz="4" w:space="0" w:color="auto"/>
              <w:right w:val="single" w:sz="4" w:space="0" w:color="auto"/>
            </w:tcBorders>
            <w:hideMark/>
          </w:tcPr>
          <w:p w14:paraId="6BC63607" w14:textId="77777777" w:rsidR="00DF353E" w:rsidRPr="0089691C" w:rsidRDefault="00DF353E">
            <w:pPr>
              <w:pStyle w:val="TAC"/>
              <w:rPr>
                <w:lang w:eastAsia="zh-CN"/>
              </w:rPr>
            </w:pPr>
            <w:r w:rsidRPr="0089691C">
              <w:rPr>
                <w:lang w:eastAsia="zh-CN"/>
              </w:rPr>
              <w:t>-</w:t>
            </w:r>
          </w:p>
        </w:tc>
        <w:tc>
          <w:tcPr>
            <w:tcW w:w="2976" w:type="dxa"/>
            <w:tcBorders>
              <w:top w:val="single" w:sz="4" w:space="0" w:color="auto"/>
              <w:left w:val="single" w:sz="4" w:space="0" w:color="auto"/>
              <w:bottom w:val="single" w:sz="4" w:space="0" w:color="auto"/>
              <w:right w:val="single" w:sz="4" w:space="0" w:color="auto"/>
            </w:tcBorders>
            <w:hideMark/>
          </w:tcPr>
          <w:p w14:paraId="2E13AE58" w14:textId="77777777" w:rsidR="00DF353E" w:rsidRPr="0089691C" w:rsidRDefault="00DF353E">
            <w:pPr>
              <w:pStyle w:val="TAL"/>
              <w:rPr>
                <w:rFonts w:eastAsia="MS Gothic"/>
                <w:lang w:eastAsia="ja-JP"/>
              </w:rPr>
            </w:pPr>
            <w:r w:rsidRPr="0089691C">
              <w:rPr>
                <w:rFonts w:eastAsia="MS Gothic"/>
              </w:rPr>
              <w:t>-</w:t>
            </w:r>
          </w:p>
        </w:tc>
        <w:tc>
          <w:tcPr>
            <w:tcW w:w="567" w:type="dxa"/>
            <w:tcBorders>
              <w:top w:val="single" w:sz="4" w:space="0" w:color="auto"/>
              <w:left w:val="single" w:sz="4" w:space="0" w:color="auto"/>
              <w:bottom w:val="single" w:sz="4" w:space="0" w:color="auto"/>
              <w:right w:val="single" w:sz="4" w:space="0" w:color="auto"/>
            </w:tcBorders>
            <w:hideMark/>
          </w:tcPr>
          <w:p w14:paraId="44142CED" w14:textId="77777777" w:rsidR="00DF353E" w:rsidRPr="0089691C" w:rsidRDefault="00DF353E">
            <w:pPr>
              <w:pStyle w:val="TAC"/>
              <w:rPr>
                <w:lang w:eastAsia="zh-CN"/>
              </w:rPr>
            </w:pPr>
            <w:r w:rsidRPr="0089691C">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550C5A76" w14:textId="77777777" w:rsidR="00DF353E" w:rsidRPr="0089691C" w:rsidRDefault="00DF353E">
            <w:pPr>
              <w:pStyle w:val="TAC"/>
              <w:rPr>
                <w:lang w:eastAsia="zh-CN"/>
              </w:rPr>
            </w:pPr>
            <w:r w:rsidRPr="0089691C">
              <w:rPr>
                <w:lang w:eastAsia="zh-CN"/>
              </w:rPr>
              <w:t>-</w:t>
            </w:r>
          </w:p>
        </w:tc>
      </w:tr>
      <w:tr w:rsidR="00DF353E" w:rsidRPr="0089691C" w14:paraId="4A2BA665"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08EA3F8D" w14:textId="77777777" w:rsidR="00DF353E" w:rsidRPr="0089691C" w:rsidRDefault="00DF353E">
            <w:pPr>
              <w:pStyle w:val="TAC"/>
              <w:rPr>
                <w:lang w:eastAsia="zh-CN"/>
              </w:rPr>
            </w:pPr>
            <w:r w:rsidRPr="0089691C">
              <w:rPr>
                <w:lang w:eastAsia="zh-CN"/>
              </w:rPr>
              <w:t>16</w:t>
            </w:r>
          </w:p>
        </w:tc>
        <w:tc>
          <w:tcPr>
            <w:tcW w:w="3968" w:type="dxa"/>
            <w:tcBorders>
              <w:top w:val="single" w:sz="4" w:space="0" w:color="auto"/>
              <w:left w:val="single" w:sz="4" w:space="0" w:color="auto"/>
              <w:bottom w:val="single" w:sz="4" w:space="0" w:color="auto"/>
              <w:right w:val="single" w:sz="4" w:space="0" w:color="auto"/>
            </w:tcBorders>
            <w:hideMark/>
          </w:tcPr>
          <w:p w14:paraId="1D94AEB6" w14:textId="77777777" w:rsidR="00DF353E" w:rsidRPr="0089691C" w:rsidRDefault="00DF353E">
            <w:pPr>
              <w:pStyle w:val="TAL"/>
              <w:rPr>
                <w:lang w:eastAsia="ja-JP"/>
              </w:rPr>
            </w:pPr>
            <w:r w:rsidRPr="0089691C">
              <w:t>Step 1 of Annex A.23 happens</w:t>
            </w:r>
          </w:p>
          <w:p w14:paraId="6BFF2F37" w14:textId="77777777" w:rsidR="00DF353E" w:rsidRPr="0089691C" w:rsidRDefault="00DF353E">
            <w:pPr>
              <w:pStyle w:val="TAL"/>
              <w:rPr>
                <w:rFonts w:eastAsia="MS Gothic"/>
              </w:rPr>
            </w:pPr>
            <w:r w:rsidRPr="0089691C">
              <w:t>Check: Does the UE include MSD in the message body?</w:t>
            </w:r>
          </w:p>
        </w:tc>
        <w:tc>
          <w:tcPr>
            <w:tcW w:w="708" w:type="dxa"/>
            <w:tcBorders>
              <w:top w:val="single" w:sz="4" w:space="0" w:color="auto"/>
              <w:left w:val="single" w:sz="4" w:space="0" w:color="auto"/>
              <w:bottom w:val="single" w:sz="4" w:space="0" w:color="auto"/>
              <w:right w:val="single" w:sz="4" w:space="0" w:color="auto"/>
            </w:tcBorders>
            <w:hideMark/>
          </w:tcPr>
          <w:p w14:paraId="37C34C8A" w14:textId="77777777" w:rsidR="00DF353E" w:rsidRPr="0089691C" w:rsidRDefault="00DF353E">
            <w:pPr>
              <w:pStyle w:val="TAC"/>
              <w:rPr>
                <w:rFonts w:eastAsia="MS Gothic"/>
              </w:rPr>
            </w:pPr>
            <w:r w:rsidRPr="0089691C">
              <w:t>--&gt;</w:t>
            </w:r>
          </w:p>
        </w:tc>
        <w:tc>
          <w:tcPr>
            <w:tcW w:w="2976" w:type="dxa"/>
            <w:tcBorders>
              <w:top w:val="single" w:sz="4" w:space="0" w:color="auto"/>
              <w:left w:val="single" w:sz="4" w:space="0" w:color="auto"/>
              <w:bottom w:val="single" w:sz="4" w:space="0" w:color="auto"/>
              <w:right w:val="single" w:sz="4" w:space="0" w:color="auto"/>
            </w:tcBorders>
            <w:hideMark/>
          </w:tcPr>
          <w:p w14:paraId="5A5C11D7" w14:textId="77777777" w:rsidR="00DF353E" w:rsidRPr="0089691C" w:rsidRDefault="00DF353E">
            <w:pPr>
              <w:pStyle w:val="TAL"/>
              <w:rPr>
                <w:rFonts w:eastAsia="MS Gothic"/>
              </w:rPr>
            </w:pPr>
            <w:r w:rsidRPr="0089691C">
              <w:rPr>
                <w:rFonts w:eastAsia="MS Gothic"/>
              </w:rPr>
              <w:t>INVITE</w:t>
            </w:r>
          </w:p>
        </w:tc>
        <w:tc>
          <w:tcPr>
            <w:tcW w:w="567" w:type="dxa"/>
            <w:tcBorders>
              <w:top w:val="single" w:sz="4" w:space="0" w:color="auto"/>
              <w:left w:val="single" w:sz="4" w:space="0" w:color="auto"/>
              <w:bottom w:val="single" w:sz="4" w:space="0" w:color="auto"/>
              <w:right w:val="single" w:sz="4" w:space="0" w:color="auto"/>
            </w:tcBorders>
            <w:hideMark/>
          </w:tcPr>
          <w:p w14:paraId="1925386E" w14:textId="77777777" w:rsidR="00DF353E" w:rsidRPr="0089691C" w:rsidRDefault="00DF353E">
            <w:pPr>
              <w:pStyle w:val="TAC"/>
              <w:rPr>
                <w:lang w:eastAsia="zh-CN"/>
              </w:rPr>
            </w:pPr>
            <w:r w:rsidRPr="0089691C">
              <w:rPr>
                <w:lang w:eastAsia="zh-CN"/>
              </w:rPr>
              <w:t>3</w:t>
            </w:r>
          </w:p>
        </w:tc>
        <w:tc>
          <w:tcPr>
            <w:tcW w:w="850" w:type="dxa"/>
            <w:tcBorders>
              <w:top w:val="single" w:sz="4" w:space="0" w:color="auto"/>
              <w:left w:val="single" w:sz="4" w:space="0" w:color="auto"/>
              <w:bottom w:val="single" w:sz="4" w:space="0" w:color="auto"/>
              <w:right w:val="single" w:sz="4" w:space="0" w:color="auto"/>
            </w:tcBorders>
            <w:hideMark/>
          </w:tcPr>
          <w:p w14:paraId="43F286D6" w14:textId="77777777" w:rsidR="00DF353E" w:rsidRPr="0089691C" w:rsidRDefault="00DF353E">
            <w:pPr>
              <w:pStyle w:val="TAC"/>
              <w:rPr>
                <w:lang w:eastAsia="zh-CN"/>
              </w:rPr>
            </w:pPr>
            <w:r w:rsidRPr="0089691C">
              <w:rPr>
                <w:lang w:eastAsia="zh-CN"/>
              </w:rPr>
              <w:t>P</w:t>
            </w:r>
          </w:p>
        </w:tc>
      </w:tr>
      <w:tr w:rsidR="00DF353E" w:rsidRPr="0089691C" w14:paraId="2EE1437B"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079B44B1" w14:textId="77777777" w:rsidR="00DF353E" w:rsidRPr="0089691C" w:rsidRDefault="00DF353E">
            <w:pPr>
              <w:pStyle w:val="TAC"/>
              <w:rPr>
                <w:lang w:eastAsia="zh-CN"/>
              </w:rPr>
            </w:pPr>
            <w:r w:rsidRPr="0089691C">
              <w:rPr>
                <w:lang w:eastAsia="zh-CN"/>
              </w:rPr>
              <w:t>17</w:t>
            </w:r>
          </w:p>
        </w:tc>
        <w:tc>
          <w:tcPr>
            <w:tcW w:w="3968" w:type="dxa"/>
            <w:tcBorders>
              <w:top w:val="single" w:sz="4" w:space="0" w:color="auto"/>
              <w:left w:val="single" w:sz="4" w:space="0" w:color="auto"/>
              <w:bottom w:val="single" w:sz="4" w:space="0" w:color="auto"/>
              <w:right w:val="single" w:sz="4" w:space="0" w:color="auto"/>
            </w:tcBorders>
            <w:hideMark/>
          </w:tcPr>
          <w:p w14:paraId="6AA6DF2A" w14:textId="77777777" w:rsidR="00DF353E" w:rsidRPr="0089691C" w:rsidRDefault="00DF353E">
            <w:pPr>
              <w:pStyle w:val="TAL"/>
              <w:rPr>
                <w:rFonts w:eastAsia="MS Gothic"/>
                <w:lang w:eastAsia="ja-JP"/>
              </w:rPr>
            </w:pPr>
            <w:r w:rsidRPr="0089691C">
              <w:t>Step 2 of Annex A.23 happens</w:t>
            </w:r>
          </w:p>
        </w:tc>
        <w:tc>
          <w:tcPr>
            <w:tcW w:w="708" w:type="dxa"/>
            <w:tcBorders>
              <w:top w:val="single" w:sz="4" w:space="0" w:color="auto"/>
              <w:left w:val="single" w:sz="4" w:space="0" w:color="auto"/>
              <w:bottom w:val="single" w:sz="4" w:space="0" w:color="auto"/>
              <w:right w:val="single" w:sz="4" w:space="0" w:color="auto"/>
            </w:tcBorders>
            <w:hideMark/>
          </w:tcPr>
          <w:p w14:paraId="1ECC3630" w14:textId="77777777" w:rsidR="00DF353E" w:rsidRPr="0089691C" w:rsidRDefault="00DF353E">
            <w:pPr>
              <w:pStyle w:val="TAC"/>
              <w:rPr>
                <w:rFonts w:eastAsia="MS Gothic"/>
              </w:rPr>
            </w:pPr>
            <w:r w:rsidRPr="0089691C">
              <w:t>&lt;--</w:t>
            </w:r>
          </w:p>
        </w:tc>
        <w:tc>
          <w:tcPr>
            <w:tcW w:w="2976" w:type="dxa"/>
            <w:tcBorders>
              <w:top w:val="single" w:sz="4" w:space="0" w:color="auto"/>
              <w:left w:val="single" w:sz="4" w:space="0" w:color="auto"/>
              <w:bottom w:val="single" w:sz="4" w:space="0" w:color="auto"/>
              <w:right w:val="single" w:sz="4" w:space="0" w:color="auto"/>
            </w:tcBorders>
            <w:hideMark/>
          </w:tcPr>
          <w:p w14:paraId="1B478071" w14:textId="77777777" w:rsidR="00DF353E" w:rsidRPr="0089691C" w:rsidRDefault="00DF353E">
            <w:pPr>
              <w:pStyle w:val="TAL"/>
              <w:rPr>
                <w:rFonts w:eastAsia="MS Gothic"/>
              </w:rPr>
            </w:pPr>
            <w:r w:rsidRPr="0089691C">
              <w:rPr>
                <w:rFonts w:eastAsia="MS Gothic"/>
              </w:rPr>
              <w:t>200 OK</w:t>
            </w:r>
          </w:p>
        </w:tc>
        <w:tc>
          <w:tcPr>
            <w:tcW w:w="567" w:type="dxa"/>
            <w:tcBorders>
              <w:top w:val="single" w:sz="4" w:space="0" w:color="auto"/>
              <w:left w:val="single" w:sz="4" w:space="0" w:color="auto"/>
              <w:bottom w:val="single" w:sz="4" w:space="0" w:color="auto"/>
              <w:right w:val="single" w:sz="4" w:space="0" w:color="auto"/>
            </w:tcBorders>
            <w:hideMark/>
          </w:tcPr>
          <w:p w14:paraId="211740F3" w14:textId="77777777" w:rsidR="00DF353E" w:rsidRPr="0089691C" w:rsidRDefault="00DF353E">
            <w:pPr>
              <w:pStyle w:val="TAC"/>
              <w:rPr>
                <w:lang w:eastAsia="zh-CN"/>
              </w:rPr>
            </w:pPr>
            <w:r w:rsidRPr="0089691C">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14237236" w14:textId="77777777" w:rsidR="00DF353E" w:rsidRPr="0089691C" w:rsidRDefault="00DF353E">
            <w:pPr>
              <w:pStyle w:val="TAC"/>
              <w:rPr>
                <w:lang w:eastAsia="zh-CN"/>
              </w:rPr>
            </w:pPr>
            <w:r w:rsidRPr="0089691C">
              <w:rPr>
                <w:lang w:eastAsia="zh-CN"/>
              </w:rPr>
              <w:t>-</w:t>
            </w:r>
          </w:p>
        </w:tc>
      </w:tr>
      <w:tr w:rsidR="00DF353E" w:rsidRPr="0089691C" w14:paraId="117DC1B4" w14:textId="77777777" w:rsidTr="00DF353E">
        <w:trPr>
          <w:jc w:val="center"/>
        </w:trPr>
        <w:tc>
          <w:tcPr>
            <w:tcW w:w="567" w:type="dxa"/>
            <w:tcBorders>
              <w:top w:val="single" w:sz="4" w:space="0" w:color="auto"/>
              <w:left w:val="single" w:sz="4" w:space="0" w:color="auto"/>
              <w:bottom w:val="single" w:sz="4" w:space="0" w:color="auto"/>
              <w:right w:val="single" w:sz="4" w:space="0" w:color="auto"/>
            </w:tcBorders>
            <w:hideMark/>
          </w:tcPr>
          <w:p w14:paraId="12E69290" w14:textId="77777777" w:rsidR="00DF353E" w:rsidRPr="0089691C" w:rsidRDefault="00DF353E">
            <w:pPr>
              <w:pStyle w:val="TAC"/>
              <w:rPr>
                <w:lang w:eastAsia="zh-CN"/>
              </w:rPr>
            </w:pPr>
            <w:r w:rsidRPr="0089691C">
              <w:rPr>
                <w:lang w:eastAsia="zh-CN"/>
              </w:rPr>
              <w:t>18</w:t>
            </w:r>
          </w:p>
        </w:tc>
        <w:tc>
          <w:tcPr>
            <w:tcW w:w="3968" w:type="dxa"/>
            <w:tcBorders>
              <w:top w:val="single" w:sz="4" w:space="0" w:color="auto"/>
              <w:left w:val="single" w:sz="4" w:space="0" w:color="auto"/>
              <w:bottom w:val="single" w:sz="4" w:space="0" w:color="auto"/>
              <w:right w:val="single" w:sz="4" w:space="0" w:color="auto"/>
            </w:tcBorders>
            <w:hideMark/>
          </w:tcPr>
          <w:p w14:paraId="32915FBA" w14:textId="77777777" w:rsidR="00DF353E" w:rsidRPr="0089691C" w:rsidRDefault="00DF353E">
            <w:pPr>
              <w:pStyle w:val="TAL"/>
              <w:rPr>
                <w:lang w:eastAsia="ja-JP"/>
              </w:rPr>
            </w:pPr>
            <w:r w:rsidRPr="0089691C">
              <w:t>Step 3 of Annex A.23 happens</w:t>
            </w:r>
          </w:p>
          <w:p w14:paraId="0E122C01" w14:textId="77777777" w:rsidR="00DF353E" w:rsidRPr="0089691C" w:rsidRDefault="00DF353E">
            <w:pPr>
              <w:pStyle w:val="TAL"/>
              <w:rPr>
                <w:rFonts w:eastAsia="MS Gothic"/>
              </w:rPr>
            </w:pPr>
            <w:r w:rsidRPr="0089691C">
              <w:t>Check: Does the UE send ACK?</w:t>
            </w:r>
          </w:p>
        </w:tc>
        <w:tc>
          <w:tcPr>
            <w:tcW w:w="708" w:type="dxa"/>
            <w:tcBorders>
              <w:top w:val="single" w:sz="4" w:space="0" w:color="auto"/>
              <w:left w:val="single" w:sz="4" w:space="0" w:color="auto"/>
              <w:bottom w:val="single" w:sz="4" w:space="0" w:color="auto"/>
              <w:right w:val="single" w:sz="4" w:space="0" w:color="auto"/>
            </w:tcBorders>
            <w:hideMark/>
          </w:tcPr>
          <w:p w14:paraId="6A2ED623" w14:textId="77777777" w:rsidR="00DF353E" w:rsidRPr="0089691C" w:rsidRDefault="00DF353E">
            <w:pPr>
              <w:pStyle w:val="TAC"/>
              <w:rPr>
                <w:rFonts w:eastAsia="MS Gothic"/>
              </w:rPr>
            </w:pPr>
            <w:r w:rsidRPr="0089691C">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21D9EA43" w14:textId="77777777" w:rsidR="00DF353E" w:rsidRPr="0089691C" w:rsidRDefault="00DF353E">
            <w:pPr>
              <w:pStyle w:val="TAL"/>
              <w:rPr>
                <w:rFonts w:eastAsia="MS Gothic"/>
              </w:rPr>
            </w:pPr>
            <w:r w:rsidRPr="0089691C">
              <w:rPr>
                <w:rFonts w:eastAsia="MS Gothic"/>
              </w:rPr>
              <w:t>ACK</w:t>
            </w:r>
          </w:p>
        </w:tc>
        <w:tc>
          <w:tcPr>
            <w:tcW w:w="567" w:type="dxa"/>
            <w:tcBorders>
              <w:top w:val="single" w:sz="4" w:space="0" w:color="auto"/>
              <w:left w:val="single" w:sz="4" w:space="0" w:color="auto"/>
              <w:bottom w:val="single" w:sz="4" w:space="0" w:color="auto"/>
              <w:right w:val="single" w:sz="4" w:space="0" w:color="auto"/>
            </w:tcBorders>
            <w:hideMark/>
          </w:tcPr>
          <w:p w14:paraId="3FFCD53F" w14:textId="77777777" w:rsidR="00DF353E" w:rsidRPr="0089691C" w:rsidRDefault="00DF353E">
            <w:pPr>
              <w:pStyle w:val="TAC"/>
              <w:rPr>
                <w:lang w:eastAsia="zh-CN"/>
              </w:rPr>
            </w:pPr>
            <w:r w:rsidRPr="0089691C">
              <w:rPr>
                <w:lang w:eastAsia="zh-CN"/>
              </w:rPr>
              <w:t>4</w:t>
            </w:r>
          </w:p>
        </w:tc>
        <w:tc>
          <w:tcPr>
            <w:tcW w:w="850" w:type="dxa"/>
            <w:tcBorders>
              <w:top w:val="single" w:sz="4" w:space="0" w:color="auto"/>
              <w:left w:val="single" w:sz="4" w:space="0" w:color="auto"/>
              <w:bottom w:val="single" w:sz="4" w:space="0" w:color="auto"/>
              <w:right w:val="single" w:sz="4" w:space="0" w:color="auto"/>
            </w:tcBorders>
            <w:hideMark/>
          </w:tcPr>
          <w:p w14:paraId="618DA19C" w14:textId="77777777" w:rsidR="00DF353E" w:rsidRPr="0089691C" w:rsidRDefault="00DF353E">
            <w:pPr>
              <w:pStyle w:val="TAC"/>
              <w:rPr>
                <w:lang w:eastAsia="zh-CN"/>
              </w:rPr>
            </w:pPr>
            <w:r w:rsidRPr="0089691C">
              <w:rPr>
                <w:lang w:eastAsia="zh-CN"/>
              </w:rPr>
              <w:t>P</w:t>
            </w:r>
          </w:p>
        </w:tc>
      </w:tr>
      <w:tr w:rsidR="00DF353E" w:rsidRPr="0089691C" w14:paraId="31BB4570" w14:textId="77777777" w:rsidTr="00DF353E">
        <w:trPr>
          <w:trHeight w:val="197"/>
          <w:jc w:val="center"/>
        </w:trPr>
        <w:tc>
          <w:tcPr>
            <w:tcW w:w="567" w:type="dxa"/>
            <w:tcBorders>
              <w:top w:val="single" w:sz="4" w:space="0" w:color="auto"/>
              <w:left w:val="single" w:sz="4" w:space="0" w:color="auto"/>
              <w:bottom w:val="single" w:sz="4" w:space="0" w:color="auto"/>
              <w:right w:val="single" w:sz="4" w:space="0" w:color="auto"/>
            </w:tcBorders>
            <w:hideMark/>
          </w:tcPr>
          <w:p w14:paraId="207CDCAD" w14:textId="77777777" w:rsidR="00DF353E" w:rsidRPr="0089691C" w:rsidRDefault="00DF353E">
            <w:pPr>
              <w:pStyle w:val="TAC"/>
              <w:rPr>
                <w:lang w:eastAsia="zh-CN"/>
              </w:rPr>
            </w:pPr>
            <w:r w:rsidRPr="0089691C">
              <w:rPr>
                <w:lang w:eastAsia="zh-CN"/>
              </w:rPr>
              <w:t>19</w:t>
            </w:r>
          </w:p>
        </w:tc>
        <w:tc>
          <w:tcPr>
            <w:tcW w:w="3968" w:type="dxa"/>
            <w:tcBorders>
              <w:top w:val="single" w:sz="4" w:space="0" w:color="auto"/>
              <w:left w:val="single" w:sz="4" w:space="0" w:color="auto"/>
              <w:bottom w:val="single" w:sz="4" w:space="0" w:color="auto"/>
              <w:right w:val="single" w:sz="4" w:space="0" w:color="auto"/>
            </w:tcBorders>
            <w:hideMark/>
          </w:tcPr>
          <w:p w14:paraId="712A9ADB" w14:textId="77777777" w:rsidR="00DF353E" w:rsidRPr="0089691C" w:rsidRDefault="00DF353E">
            <w:pPr>
              <w:pStyle w:val="TAL"/>
              <w:rPr>
                <w:rFonts w:eastAsia="MS Gothic"/>
                <w:lang w:eastAsia="ja-JP"/>
              </w:rPr>
            </w:pPr>
            <w:r w:rsidRPr="0089691C">
              <w:rPr>
                <w:rFonts w:eastAsia="MS Gothic"/>
              </w:rPr>
              <w:t>Step 1 of Annex A.8</w:t>
            </w:r>
            <w:r w:rsidRPr="0089691C">
              <w:t xml:space="preserve"> happens</w:t>
            </w:r>
          </w:p>
        </w:tc>
        <w:tc>
          <w:tcPr>
            <w:tcW w:w="708" w:type="dxa"/>
            <w:tcBorders>
              <w:top w:val="single" w:sz="4" w:space="0" w:color="auto"/>
              <w:left w:val="single" w:sz="4" w:space="0" w:color="auto"/>
              <w:bottom w:val="single" w:sz="4" w:space="0" w:color="auto"/>
              <w:right w:val="single" w:sz="4" w:space="0" w:color="auto"/>
            </w:tcBorders>
            <w:hideMark/>
          </w:tcPr>
          <w:p w14:paraId="0A83C4BD" w14:textId="77777777" w:rsidR="00DF353E" w:rsidRPr="0089691C" w:rsidRDefault="00DF353E">
            <w:pPr>
              <w:pStyle w:val="TAC"/>
              <w:rPr>
                <w:rFonts w:eastAsia="MS Gothic"/>
              </w:rPr>
            </w:pPr>
            <w:r w:rsidRPr="0089691C">
              <w:t>&lt;--</w:t>
            </w:r>
          </w:p>
        </w:tc>
        <w:tc>
          <w:tcPr>
            <w:tcW w:w="2976" w:type="dxa"/>
            <w:tcBorders>
              <w:top w:val="single" w:sz="4" w:space="0" w:color="auto"/>
              <w:left w:val="single" w:sz="4" w:space="0" w:color="auto"/>
              <w:bottom w:val="single" w:sz="4" w:space="0" w:color="auto"/>
              <w:right w:val="single" w:sz="4" w:space="0" w:color="auto"/>
            </w:tcBorders>
            <w:hideMark/>
          </w:tcPr>
          <w:p w14:paraId="7C1F3FD4" w14:textId="77777777" w:rsidR="00DF353E" w:rsidRPr="0089691C" w:rsidRDefault="00DF353E">
            <w:pPr>
              <w:pStyle w:val="TAL"/>
              <w:rPr>
                <w:rFonts w:eastAsia="MS Gothic"/>
              </w:rPr>
            </w:pPr>
            <w:r w:rsidRPr="0089691C">
              <w:rPr>
                <w:rFonts w:eastAsia="MS Gothic"/>
              </w:rPr>
              <w:t>BYE</w:t>
            </w:r>
          </w:p>
        </w:tc>
        <w:tc>
          <w:tcPr>
            <w:tcW w:w="567" w:type="dxa"/>
            <w:tcBorders>
              <w:top w:val="single" w:sz="4" w:space="0" w:color="auto"/>
              <w:left w:val="single" w:sz="4" w:space="0" w:color="auto"/>
              <w:bottom w:val="single" w:sz="4" w:space="0" w:color="auto"/>
              <w:right w:val="single" w:sz="4" w:space="0" w:color="auto"/>
            </w:tcBorders>
            <w:hideMark/>
          </w:tcPr>
          <w:p w14:paraId="55E0988F" w14:textId="77777777" w:rsidR="00DF353E" w:rsidRPr="0089691C" w:rsidRDefault="00DF353E">
            <w:pPr>
              <w:pStyle w:val="TAC"/>
              <w:rPr>
                <w:lang w:eastAsia="zh-CN"/>
              </w:rPr>
            </w:pPr>
            <w:r w:rsidRPr="0089691C">
              <w:rPr>
                <w:lang w:eastAsia="zh-CN"/>
              </w:rPr>
              <w:t>-</w:t>
            </w:r>
          </w:p>
        </w:tc>
        <w:tc>
          <w:tcPr>
            <w:tcW w:w="850" w:type="dxa"/>
            <w:tcBorders>
              <w:top w:val="single" w:sz="4" w:space="0" w:color="auto"/>
              <w:left w:val="single" w:sz="4" w:space="0" w:color="auto"/>
              <w:bottom w:val="single" w:sz="4" w:space="0" w:color="auto"/>
              <w:right w:val="single" w:sz="4" w:space="0" w:color="auto"/>
            </w:tcBorders>
            <w:hideMark/>
          </w:tcPr>
          <w:p w14:paraId="24497932" w14:textId="77777777" w:rsidR="00DF353E" w:rsidRPr="0089691C" w:rsidRDefault="00DF353E">
            <w:pPr>
              <w:pStyle w:val="TAC"/>
              <w:rPr>
                <w:lang w:eastAsia="zh-CN"/>
              </w:rPr>
            </w:pPr>
            <w:r w:rsidRPr="0089691C">
              <w:rPr>
                <w:lang w:eastAsia="zh-CN"/>
              </w:rPr>
              <w:t>-</w:t>
            </w:r>
          </w:p>
        </w:tc>
      </w:tr>
      <w:tr w:rsidR="00DF353E" w:rsidRPr="0089691C" w14:paraId="0581608D" w14:textId="77777777" w:rsidTr="00DF353E">
        <w:trPr>
          <w:trHeight w:val="260"/>
          <w:jc w:val="center"/>
        </w:trPr>
        <w:tc>
          <w:tcPr>
            <w:tcW w:w="567" w:type="dxa"/>
            <w:tcBorders>
              <w:top w:val="single" w:sz="4" w:space="0" w:color="auto"/>
              <w:left w:val="single" w:sz="4" w:space="0" w:color="auto"/>
              <w:bottom w:val="single" w:sz="4" w:space="0" w:color="auto"/>
              <w:right w:val="single" w:sz="4" w:space="0" w:color="auto"/>
            </w:tcBorders>
            <w:hideMark/>
          </w:tcPr>
          <w:p w14:paraId="78639E18" w14:textId="77777777" w:rsidR="00DF353E" w:rsidRPr="0089691C" w:rsidRDefault="00DF353E">
            <w:pPr>
              <w:pStyle w:val="TAC"/>
              <w:rPr>
                <w:lang w:eastAsia="zh-CN"/>
              </w:rPr>
            </w:pPr>
            <w:r w:rsidRPr="0089691C">
              <w:rPr>
                <w:lang w:eastAsia="zh-CN"/>
              </w:rPr>
              <w:t>20</w:t>
            </w:r>
          </w:p>
        </w:tc>
        <w:tc>
          <w:tcPr>
            <w:tcW w:w="3968" w:type="dxa"/>
            <w:tcBorders>
              <w:top w:val="single" w:sz="4" w:space="0" w:color="auto"/>
              <w:left w:val="single" w:sz="4" w:space="0" w:color="auto"/>
              <w:bottom w:val="single" w:sz="4" w:space="0" w:color="auto"/>
              <w:right w:val="single" w:sz="4" w:space="0" w:color="auto"/>
            </w:tcBorders>
            <w:hideMark/>
          </w:tcPr>
          <w:p w14:paraId="20B4F8B4" w14:textId="77777777" w:rsidR="00DF353E" w:rsidRPr="0089691C" w:rsidRDefault="00DF353E">
            <w:pPr>
              <w:pStyle w:val="TAL"/>
              <w:rPr>
                <w:lang w:eastAsia="ja-JP"/>
              </w:rPr>
            </w:pPr>
            <w:r w:rsidRPr="0089691C">
              <w:rPr>
                <w:rFonts w:eastAsia="MS Gothic"/>
              </w:rPr>
              <w:t>Step 2 of Annex A.8</w:t>
            </w:r>
            <w:r w:rsidRPr="0089691C">
              <w:t xml:space="preserve"> happens</w:t>
            </w:r>
          </w:p>
          <w:p w14:paraId="59B5E024" w14:textId="77777777" w:rsidR="00DF353E" w:rsidRPr="0089691C" w:rsidRDefault="00DF353E">
            <w:pPr>
              <w:pStyle w:val="TAL"/>
              <w:rPr>
                <w:rFonts w:eastAsia="MS Gothic"/>
              </w:rPr>
            </w:pPr>
            <w:r w:rsidRPr="0089691C">
              <w:t xml:space="preserve">Check: </w:t>
            </w:r>
            <w:r w:rsidRPr="0089691C">
              <w:rPr>
                <w:snapToGrid w:val="0"/>
                <w:lang w:eastAsia="zh-CN"/>
              </w:rPr>
              <w:t>D</w:t>
            </w:r>
            <w:r w:rsidRPr="0089691C">
              <w:rPr>
                <w:snapToGrid w:val="0"/>
              </w:rPr>
              <w:t>oes the UE send 200 OK for the BYE request and ends the call?</w:t>
            </w:r>
          </w:p>
        </w:tc>
        <w:tc>
          <w:tcPr>
            <w:tcW w:w="708" w:type="dxa"/>
            <w:tcBorders>
              <w:top w:val="single" w:sz="4" w:space="0" w:color="auto"/>
              <w:left w:val="single" w:sz="4" w:space="0" w:color="auto"/>
              <w:bottom w:val="single" w:sz="4" w:space="0" w:color="auto"/>
              <w:right w:val="single" w:sz="4" w:space="0" w:color="auto"/>
            </w:tcBorders>
            <w:hideMark/>
          </w:tcPr>
          <w:p w14:paraId="31649B3F" w14:textId="77777777" w:rsidR="00DF353E" w:rsidRPr="0089691C" w:rsidRDefault="00DF353E">
            <w:pPr>
              <w:pStyle w:val="TAC"/>
              <w:rPr>
                <w:rFonts w:eastAsia="MS Gothic"/>
              </w:rPr>
            </w:pPr>
            <w:r w:rsidRPr="0089691C">
              <w:rPr>
                <w:lang w:eastAsia="zh-CN"/>
              </w:rPr>
              <w:t>--&gt;</w:t>
            </w:r>
          </w:p>
        </w:tc>
        <w:tc>
          <w:tcPr>
            <w:tcW w:w="2976" w:type="dxa"/>
            <w:tcBorders>
              <w:top w:val="single" w:sz="4" w:space="0" w:color="auto"/>
              <w:left w:val="single" w:sz="4" w:space="0" w:color="auto"/>
              <w:bottom w:val="single" w:sz="4" w:space="0" w:color="auto"/>
              <w:right w:val="single" w:sz="4" w:space="0" w:color="auto"/>
            </w:tcBorders>
            <w:hideMark/>
          </w:tcPr>
          <w:p w14:paraId="7BA49560" w14:textId="77777777" w:rsidR="00DF353E" w:rsidRPr="0089691C" w:rsidRDefault="00DF353E">
            <w:pPr>
              <w:pStyle w:val="TAL"/>
              <w:rPr>
                <w:rFonts w:eastAsia="MS Gothic"/>
              </w:rPr>
            </w:pPr>
            <w:r w:rsidRPr="0089691C">
              <w:rPr>
                <w:rFonts w:eastAsia="MS Gothic"/>
              </w:rPr>
              <w:t>200 OK</w:t>
            </w:r>
          </w:p>
        </w:tc>
        <w:tc>
          <w:tcPr>
            <w:tcW w:w="567" w:type="dxa"/>
            <w:tcBorders>
              <w:top w:val="single" w:sz="4" w:space="0" w:color="auto"/>
              <w:left w:val="single" w:sz="4" w:space="0" w:color="auto"/>
              <w:bottom w:val="single" w:sz="4" w:space="0" w:color="auto"/>
              <w:right w:val="single" w:sz="4" w:space="0" w:color="auto"/>
            </w:tcBorders>
            <w:hideMark/>
          </w:tcPr>
          <w:p w14:paraId="74038DBD" w14:textId="77777777" w:rsidR="00DF353E" w:rsidRPr="0089691C" w:rsidRDefault="00DF353E">
            <w:pPr>
              <w:pStyle w:val="TAC"/>
              <w:rPr>
                <w:lang w:eastAsia="zh-CN"/>
              </w:rPr>
            </w:pPr>
            <w:r w:rsidRPr="0089691C">
              <w:rPr>
                <w:lang w:eastAsia="zh-CN"/>
              </w:rPr>
              <w:t>5</w:t>
            </w:r>
          </w:p>
        </w:tc>
        <w:tc>
          <w:tcPr>
            <w:tcW w:w="850" w:type="dxa"/>
            <w:tcBorders>
              <w:top w:val="single" w:sz="4" w:space="0" w:color="auto"/>
              <w:left w:val="single" w:sz="4" w:space="0" w:color="auto"/>
              <w:bottom w:val="single" w:sz="4" w:space="0" w:color="auto"/>
              <w:right w:val="single" w:sz="4" w:space="0" w:color="auto"/>
            </w:tcBorders>
            <w:hideMark/>
          </w:tcPr>
          <w:p w14:paraId="47619441" w14:textId="77777777" w:rsidR="00DF353E" w:rsidRPr="0089691C" w:rsidRDefault="00DF353E">
            <w:pPr>
              <w:pStyle w:val="TAC"/>
              <w:rPr>
                <w:lang w:eastAsia="zh-CN"/>
              </w:rPr>
            </w:pPr>
            <w:r w:rsidRPr="0089691C">
              <w:rPr>
                <w:lang w:eastAsia="zh-CN"/>
              </w:rPr>
              <w:t>P</w:t>
            </w:r>
          </w:p>
        </w:tc>
      </w:tr>
    </w:tbl>
    <w:p w14:paraId="4F61BA05" w14:textId="77777777" w:rsidR="00DF353E" w:rsidRPr="0089691C" w:rsidRDefault="00DF353E" w:rsidP="00DF353E">
      <w:pPr>
        <w:rPr>
          <w:lang w:eastAsia="ja-JP"/>
        </w:rPr>
      </w:pPr>
    </w:p>
    <w:p w14:paraId="732A1F84" w14:textId="77777777" w:rsidR="00DF353E" w:rsidRPr="0089691C" w:rsidRDefault="00DF353E" w:rsidP="00DF353E">
      <w:pPr>
        <w:pStyle w:val="H6"/>
      </w:pPr>
      <w:r w:rsidRPr="0089691C">
        <w:t>11.1.3.3</w:t>
      </w:r>
      <w:r w:rsidRPr="0089691C">
        <w:tab/>
        <w:t>Specific message contents</w:t>
      </w:r>
    </w:p>
    <w:p w14:paraId="3207F2A8" w14:textId="77777777" w:rsidR="00DF353E" w:rsidRPr="0089691C" w:rsidRDefault="00DF353E" w:rsidP="001D48A4">
      <w:pPr>
        <w:pStyle w:val="TH"/>
      </w:pPr>
      <w:r w:rsidRPr="0089691C">
        <w:t>Table 11.1.3.3-1: INVITE (step 16, table 11.1.3.2-1)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0"/>
      </w:tblGrid>
      <w:tr w:rsidR="00DF353E" w:rsidRPr="0089691C" w14:paraId="4D489508" w14:textId="77777777" w:rsidTr="00DF353E">
        <w:trPr>
          <w:cantSplit/>
          <w:tblHeader/>
          <w:jc w:val="center"/>
        </w:trPr>
        <w:tc>
          <w:tcPr>
            <w:tcW w:w="9634" w:type="dxa"/>
            <w:tcBorders>
              <w:top w:val="single" w:sz="4" w:space="0" w:color="auto"/>
              <w:left w:val="single" w:sz="4" w:space="0" w:color="auto"/>
              <w:bottom w:val="single" w:sz="4" w:space="0" w:color="auto"/>
              <w:right w:val="single" w:sz="4" w:space="0" w:color="auto"/>
            </w:tcBorders>
            <w:hideMark/>
          </w:tcPr>
          <w:p w14:paraId="75F4D97D" w14:textId="77777777" w:rsidR="00DF353E" w:rsidRPr="0089691C" w:rsidRDefault="00DF353E">
            <w:pPr>
              <w:pStyle w:val="TAL"/>
            </w:pPr>
            <w:r w:rsidRPr="0089691C">
              <w:t>Derivation path: Step 1 in Annex A.23 with Condition A20</w:t>
            </w:r>
          </w:p>
        </w:tc>
      </w:tr>
    </w:tbl>
    <w:p w14:paraId="748A4139" w14:textId="77777777" w:rsidR="00DF353E" w:rsidRPr="0089691C" w:rsidRDefault="00DF353E" w:rsidP="00DF353E">
      <w:pPr>
        <w:rPr>
          <w:lang w:eastAsia="ja-JP"/>
        </w:rPr>
      </w:pPr>
    </w:p>
    <w:p w14:paraId="76F5286E" w14:textId="77777777" w:rsidR="00DF353E" w:rsidRPr="0089691C" w:rsidRDefault="00DF353E" w:rsidP="001D48A4">
      <w:pPr>
        <w:pStyle w:val="TH"/>
      </w:pPr>
      <w:r w:rsidRPr="0089691C">
        <w:t>Table 11.1.3.3-2: 200 OK for INVITE (step 17, table 11.1.3.2-1)</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630"/>
      </w:tblGrid>
      <w:tr w:rsidR="00DF353E" w:rsidRPr="00613175" w14:paraId="12918CDF" w14:textId="77777777" w:rsidTr="00DF353E">
        <w:trPr>
          <w:cantSplit/>
          <w:tblHeader/>
          <w:jc w:val="center"/>
        </w:trPr>
        <w:tc>
          <w:tcPr>
            <w:tcW w:w="9634" w:type="dxa"/>
            <w:tcBorders>
              <w:top w:val="single" w:sz="4" w:space="0" w:color="auto"/>
              <w:left w:val="single" w:sz="4" w:space="0" w:color="auto"/>
              <w:bottom w:val="single" w:sz="4" w:space="0" w:color="auto"/>
              <w:right w:val="single" w:sz="4" w:space="0" w:color="auto"/>
            </w:tcBorders>
            <w:hideMark/>
          </w:tcPr>
          <w:p w14:paraId="361D0690" w14:textId="77777777" w:rsidR="00DF353E" w:rsidRPr="00613175" w:rsidRDefault="00DF353E">
            <w:pPr>
              <w:pStyle w:val="TAL"/>
            </w:pPr>
            <w:r w:rsidRPr="0089691C">
              <w:t>Derivation path: Step 2 in Annex A.23 with Conditions A12 and A13</w:t>
            </w:r>
          </w:p>
        </w:tc>
      </w:tr>
    </w:tbl>
    <w:p w14:paraId="6FEAAA45" w14:textId="4E6D90CD" w:rsidR="00DF353E" w:rsidRPr="00613175" w:rsidRDefault="00DF353E" w:rsidP="003E11B9"/>
    <w:p w14:paraId="188C55EE" w14:textId="77777777" w:rsidR="00080512" w:rsidRPr="00613175" w:rsidRDefault="00D9134D">
      <w:pPr>
        <w:pStyle w:val="Heading8"/>
      </w:pPr>
      <w:r w:rsidRPr="00613175">
        <w:br w:type="page"/>
      </w:r>
      <w:bookmarkStart w:id="1198" w:name="_Toc42778755"/>
      <w:bookmarkStart w:id="1199" w:name="_Toc42785202"/>
      <w:bookmarkStart w:id="1200" w:name="_Toc43210231"/>
      <w:bookmarkStart w:id="1201" w:name="_Toc51948515"/>
      <w:bookmarkStart w:id="1202" w:name="_Toc52162590"/>
      <w:bookmarkStart w:id="1203" w:name="_Toc60916228"/>
      <w:bookmarkStart w:id="1204" w:name="_Toc68197432"/>
      <w:bookmarkStart w:id="1205" w:name="_Toc75880690"/>
      <w:bookmarkStart w:id="1206" w:name="_Toc84254402"/>
      <w:bookmarkStart w:id="1207" w:name="_Toc84255197"/>
      <w:r w:rsidR="00080512" w:rsidRPr="00613175">
        <w:t>Annex A (normative):</w:t>
      </w:r>
      <w:r w:rsidR="00080512" w:rsidRPr="00613175">
        <w:br/>
      </w:r>
      <w:r w:rsidR="009C0F0D" w:rsidRPr="00613175">
        <w:t>Generic Test Procedures</w:t>
      </w:r>
      <w:bookmarkEnd w:id="1198"/>
      <w:bookmarkEnd w:id="1199"/>
      <w:bookmarkEnd w:id="1200"/>
      <w:bookmarkEnd w:id="1201"/>
      <w:bookmarkEnd w:id="1202"/>
      <w:bookmarkEnd w:id="1203"/>
      <w:bookmarkEnd w:id="1204"/>
      <w:bookmarkEnd w:id="1205"/>
      <w:bookmarkEnd w:id="1206"/>
      <w:bookmarkEnd w:id="1207"/>
    </w:p>
    <w:p w14:paraId="5AC95052" w14:textId="77777777" w:rsidR="00C16864" w:rsidRPr="00613175" w:rsidRDefault="00C16864" w:rsidP="00C16864">
      <w:pPr>
        <w:pStyle w:val="Heading1"/>
      </w:pPr>
      <w:bookmarkStart w:id="1208" w:name="_Toc42778756"/>
      <w:bookmarkStart w:id="1209" w:name="_Toc42785203"/>
      <w:bookmarkStart w:id="1210" w:name="_Toc43210232"/>
      <w:bookmarkStart w:id="1211" w:name="_Toc51948516"/>
      <w:bookmarkStart w:id="1212" w:name="_Toc52162591"/>
      <w:bookmarkStart w:id="1213" w:name="_Toc60916229"/>
      <w:bookmarkStart w:id="1214" w:name="_Toc68197433"/>
      <w:bookmarkStart w:id="1215" w:name="_Toc75880691"/>
      <w:bookmarkStart w:id="1216" w:name="_Toc84254403"/>
      <w:bookmarkStart w:id="1217" w:name="_Toc84255198"/>
      <w:r w:rsidRPr="00613175">
        <w:t>A.1</w:t>
      </w:r>
      <w:r w:rsidRPr="00613175">
        <w:tab/>
        <w:t>Introduction</w:t>
      </w:r>
      <w:bookmarkEnd w:id="1208"/>
      <w:bookmarkEnd w:id="1209"/>
      <w:bookmarkEnd w:id="1210"/>
      <w:bookmarkEnd w:id="1211"/>
      <w:bookmarkEnd w:id="1212"/>
      <w:bookmarkEnd w:id="1213"/>
      <w:bookmarkEnd w:id="1214"/>
      <w:bookmarkEnd w:id="1215"/>
      <w:bookmarkEnd w:id="1216"/>
      <w:bookmarkEnd w:id="1217"/>
    </w:p>
    <w:p w14:paraId="781B30DA" w14:textId="77777777" w:rsidR="00C16864" w:rsidRPr="00613175" w:rsidRDefault="00C16864" w:rsidP="00C16864">
      <w:r w:rsidRPr="00613175">
        <w:t>This annex specifies general procedures for IMS usages</w:t>
      </w:r>
      <w:r w:rsidR="000A74A3" w:rsidRPr="00613175">
        <w:t xml:space="preserve"> as well as</w:t>
      </w:r>
      <w:r w:rsidRPr="00613175">
        <w:t xml:space="preserve"> application specific procedures, e.g. for a MTSI client.</w:t>
      </w:r>
    </w:p>
    <w:p w14:paraId="462E1DF2" w14:textId="77777777" w:rsidR="00843615" w:rsidRPr="00613175" w:rsidRDefault="004329E4" w:rsidP="00843615">
      <w:pPr>
        <w:pStyle w:val="Heading1"/>
        <w:rPr>
          <w:rFonts w:eastAsia="MS Gothic"/>
        </w:rPr>
      </w:pPr>
      <w:bookmarkStart w:id="1218" w:name="_Toc42778757"/>
      <w:bookmarkStart w:id="1219" w:name="_Toc42785204"/>
      <w:bookmarkStart w:id="1220" w:name="_Toc43210233"/>
      <w:bookmarkStart w:id="1221" w:name="_Toc51948517"/>
      <w:bookmarkStart w:id="1222" w:name="_Toc52162592"/>
      <w:bookmarkStart w:id="1223" w:name="_Toc60916230"/>
      <w:bookmarkStart w:id="1224" w:name="_Toc68197434"/>
      <w:bookmarkStart w:id="1225" w:name="_Toc75880692"/>
      <w:bookmarkStart w:id="1226" w:name="_Toc84254404"/>
      <w:bookmarkStart w:id="1227" w:name="_Toc84255199"/>
      <w:r w:rsidRPr="00613175">
        <w:rPr>
          <w:rFonts w:eastAsia="MS Gothic"/>
        </w:rPr>
        <w:t>A.2</w:t>
      </w:r>
      <w:r w:rsidR="008B69D9" w:rsidRPr="00613175">
        <w:rPr>
          <w:rFonts w:eastAsia="MS Gothic"/>
        </w:rPr>
        <w:tab/>
      </w:r>
      <w:r w:rsidR="00585703" w:rsidRPr="00613175">
        <w:rPr>
          <w:rFonts w:eastAsia="MS Gothic"/>
        </w:rPr>
        <w:t>IMS Registration</w:t>
      </w:r>
      <w:r w:rsidR="00B1502C" w:rsidRPr="00613175">
        <w:rPr>
          <w:rFonts w:eastAsia="MS Gothic"/>
        </w:rPr>
        <w:t xml:space="preserve"> /</w:t>
      </w:r>
      <w:r w:rsidR="00843615" w:rsidRPr="00613175">
        <w:rPr>
          <w:rFonts w:eastAsia="MS Gothic"/>
        </w:rPr>
        <w:t xml:space="preserve"> 5GS</w:t>
      </w:r>
      <w:bookmarkEnd w:id="1218"/>
      <w:bookmarkEnd w:id="1219"/>
      <w:bookmarkEnd w:id="1220"/>
      <w:bookmarkEnd w:id="1221"/>
      <w:bookmarkEnd w:id="1222"/>
      <w:bookmarkEnd w:id="1223"/>
      <w:bookmarkEnd w:id="1224"/>
      <w:bookmarkEnd w:id="1225"/>
      <w:bookmarkEnd w:id="1226"/>
      <w:bookmarkEnd w:id="1227"/>
    </w:p>
    <w:p w14:paraId="723FA567" w14:textId="77777777" w:rsidR="00843615" w:rsidRPr="00613175" w:rsidRDefault="00843615" w:rsidP="00843615">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843615" w:rsidRPr="00613175" w14:paraId="21C21D1C" w14:textId="77777777" w:rsidTr="001C4FB3">
        <w:trPr>
          <w:cantSplit/>
          <w:jc w:val="center"/>
        </w:trPr>
        <w:tc>
          <w:tcPr>
            <w:tcW w:w="680" w:type="dxa"/>
            <w:tcBorders>
              <w:top w:val="single" w:sz="4" w:space="0" w:color="auto"/>
              <w:left w:val="single" w:sz="4" w:space="0" w:color="auto"/>
              <w:bottom w:val="nil"/>
              <w:right w:val="single" w:sz="4" w:space="0" w:color="auto"/>
            </w:tcBorders>
          </w:tcPr>
          <w:p w14:paraId="0EB94E1E" w14:textId="77777777" w:rsidR="00843615" w:rsidRPr="00613175" w:rsidRDefault="00843615" w:rsidP="00585703">
            <w:pPr>
              <w:pStyle w:val="TAH"/>
            </w:pPr>
            <w:r w:rsidRPr="00613175">
              <w:t>Step</w:t>
            </w:r>
          </w:p>
        </w:tc>
        <w:tc>
          <w:tcPr>
            <w:tcW w:w="1260" w:type="dxa"/>
            <w:gridSpan w:val="2"/>
            <w:tcBorders>
              <w:left w:val="single" w:sz="4" w:space="0" w:color="auto"/>
              <w:right w:val="single" w:sz="4" w:space="0" w:color="auto"/>
            </w:tcBorders>
          </w:tcPr>
          <w:p w14:paraId="75F68560" w14:textId="77777777" w:rsidR="00843615" w:rsidRPr="00613175" w:rsidRDefault="00843615" w:rsidP="00585703">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0D67A1B9" w14:textId="77777777" w:rsidR="00843615" w:rsidRPr="00613175" w:rsidRDefault="00843615" w:rsidP="00585703">
            <w:pPr>
              <w:pStyle w:val="TAH"/>
            </w:pPr>
            <w:r w:rsidRPr="00613175">
              <w:t>Message</w:t>
            </w:r>
          </w:p>
        </w:tc>
        <w:tc>
          <w:tcPr>
            <w:tcW w:w="4196" w:type="dxa"/>
            <w:tcBorders>
              <w:top w:val="single" w:sz="4" w:space="0" w:color="auto"/>
              <w:left w:val="single" w:sz="4" w:space="0" w:color="auto"/>
              <w:bottom w:val="nil"/>
              <w:right w:val="single" w:sz="4" w:space="0" w:color="auto"/>
            </w:tcBorders>
          </w:tcPr>
          <w:p w14:paraId="5BB3F4C5" w14:textId="77777777" w:rsidR="00843615" w:rsidRPr="00613175" w:rsidRDefault="00843615" w:rsidP="00585703">
            <w:pPr>
              <w:pStyle w:val="TAH"/>
            </w:pPr>
            <w:r w:rsidRPr="00613175">
              <w:t>Comment</w:t>
            </w:r>
          </w:p>
        </w:tc>
      </w:tr>
      <w:tr w:rsidR="00843615" w:rsidRPr="00613175" w14:paraId="285F5262" w14:textId="77777777" w:rsidTr="001C4FB3">
        <w:trPr>
          <w:cantSplit/>
          <w:jc w:val="center"/>
        </w:trPr>
        <w:tc>
          <w:tcPr>
            <w:tcW w:w="680" w:type="dxa"/>
            <w:tcBorders>
              <w:top w:val="nil"/>
              <w:left w:val="single" w:sz="4" w:space="0" w:color="auto"/>
              <w:bottom w:val="single" w:sz="4" w:space="0" w:color="auto"/>
              <w:right w:val="single" w:sz="4" w:space="0" w:color="auto"/>
            </w:tcBorders>
          </w:tcPr>
          <w:p w14:paraId="2EE37218" w14:textId="77777777" w:rsidR="00843615" w:rsidRPr="00613175" w:rsidRDefault="00843615" w:rsidP="00585703">
            <w:pPr>
              <w:pStyle w:val="TAC"/>
              <w:rPr>
                <w:rFonts w:eastAsia="MS Gothic"/>
              </w:rPr>
            </w:pPr>
          </w:p>
        </w:tc>
        <w:tc>
          <w:tcPr>
            <w:tcW w:w="630" w:type="dxa"/>
            <w:tcBorders>
              <w:left w:val="single" w:sz="4" w:space="0" w:color="auto"/>
            </w:tcBorders>
          </w:tcPr>
          <w:p w14:paraId="669CE207" w14:textId="77777777" w:rsidR="00843615" w:rsidRPr="00613175" w:rsidRDefault="00843615" w:rsidP="00585703">
            <w:pPr>
              <w:pStyle w:val="TAH"/>
            </w:pPr>
            <w:r w:rsidRPr="00613175">
              <w:t>UE</w:t>
            </w:r>
          </w:p>
        </w:tc>
        <w:tc>
          <w:tcPr>
            <w:tcW w:w="630" w:type="dxa"/>
            <w:tcBorders>
              <w:right w:val="single" w:sz="4" w:space="0" w:color="auto"/>
            </w:tcBorders>
          </w:tcPr>
          <w:p w14:paraId="2B98022F" w14:textId="77777777" w:rsidR="00843615" w:rsidRPr="00613175" w:rsidRDefault="00843615" w:rsidP="00585703">
            <w:pPr>
              <w:pStyle w:val="TAH"/>
            </w:pPr>
            <w:r w:rsidRPr="00613175">
              <w:t>SS</w:t>
            </w:r>
          </w:p>
        </w:tc>
        <w:tc>
          <w:tcPr>
            <w:tcW w:w="3420" w:type="dxa"/>
            <w:tcBorders>
              <w:top w:val="nil"/>
              <w:left w:val="single" w:sz="4" w:space="0" w:color="auto"/>
              <w:bottom w:val="single" w:sz="4" w:space="0" w:color="auto"/>
              <w:right w:val="single" w:sz="4" w:space="0" w:color="auto"/>
            </w:tcBorders>
          </w:tcPr>
          <w:p w14:paraId="01987E2C" w14:textId="77777777" w:rsidR="00843615" w:rsidRPr="00613175" w:rsidRDefault="00843615" w:rsidP="00585703">
            <w:pPr>
              <w:pStyle w:val="TAC"/>
            </w:pPr>
          </w:p>
        </w:tc>
        <w:tc>
          <w:tcPr>
            <w:tcW w:w="4196" w:type="dxa"/>
            <w:tcBorders>
              <w:top w:val="nil"/>
              <w:left w:val="single" w:sz="4" w:space="0" w:color="auto"/>
              <w:bottom w:val="single" w:sz="4" w:space="0" w:color="auto"/>
              <w:right w:val="single" w:sz="4" w:space="0" w:color="auto"/>
            </w:tcBorders>
          </w:tcPr>
          <w:p w14:paraId="522D2132" w14:textId="77777777" w:rsidR="00843615" w:rsidRPr="00613175" w:rsidRDefault="00843615" w:rsidP="00585703">
            <w:pPr>
              <w:pStyle w:val="TAL"/>
              <w:rPr>
                <w:rFonts w:eastAsia="MS Gothic"/>
              </w:rPr>
            </w:pPr>
          </w:p>
        </w:tc>
      </w:tr>
      <w:tr w:rsidR="00843615" w:rsidRPr="00613175" w14:paraId="46245E8D" w14:textId="77777777" w:rsidTr="001C4FB3">
        <w:trPr>
          <w:cantSplit/>
          <w:jc w:val="center"/>
        </w:trPr>
        <w:tc>
          <w:tcPr>
            <w:tcW w:w="680" w:type="dxa"/>
            <w:tcBorders>
              <w:top w:val="single" w:sz="4" w:space="0" w:color="auto"/>
            </w:tcBorders>
          </w:tcPr>
          <w:p w14:paraId="6BE84906" w14:textId="77777777" w:rsidR="00843615" w:rsidRPr="00613175" w:rsidRDefault="00843615" w:rsidP="00585703">
            <w:pPr>
              <w:pStyle w:val="TAC"/>
              <w:rPr>
                <w:rFonts w:eastAsia="MS Gothic"/>
              </w:rPr>
            </w:pPr>
            <w:r w:rsidRPr="00613175">
              <w:rPr>
                <w:rFonts w:eastAsia="MS Gothic"/>
              </w:rPr>
              <w:t>1</w:t>
            </w:r>
          </w:p>
        </w:tc>
        <w:tc>
          <w:tcPr>
            <w:tcW w:w="1260" w:type="dxa"/>
            <w:gridSpan w:val="2"/>
          </w:tcPr>
          <w:p w14:paraId="494659B3"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2AEBFEDF" w14:textId="77777777" w:rsidR="00843615" w:rsidRPr="00613175" w:rsidRDefault="00843615" w:rsidP="00585703">
            <w:pPr>
              <w:pStyle w:val="TAL"/>
              <w:rPr>
                <w:rFonts w:eastAsia="MS Gothic"/>
              </w:rPr>
            </w:pPr>
            <w:r w:rsidRPr="00613175">
              <w:rPr>
                <w:rFonts w:eastAsia="MS Gothic"/>
              </w:rPr>
              <w:t>REGISTER</w:t>
            </w:r>
          </w:p>
        </w:tc>
        <w:tc>
          <w:tcPr>
            <w:tcW w:w="4196" w:type="dxa"/>
            <w:tcBorders>
              <w:top w:val="single" w:sz="4" w:space="0" w:color="auto"/>
            </w:tcBorders>
          </w:tcPr>
          <w:p w14:paraId="3A9D787E" w14:textId="77777777" w:rsidR="00843615" w:rsidRPr="00613175" w:rsidRDefault="00843615" w:rsidP="00585703">
            <w:pPr>
              <w:pStyle w:val="TAL"/>
              <w:rPr>
                <w:rFonts w:eastAsia="MS Gothic"/>
              </w:rPr>
            </w:pPr>
            <w:r w:rsidRPr="00613175">
              <w:rPr>
                <w:rFonts w:eastAsia="MS Gothic"/>
              </w:rPr>
              <w:t>The UE sends initial registration for IMS services.</w:t>
            </w:r>
          </w:p>
        </w:tc>
      </w:tr>
      <w:tr w:rsidR="00843615" w:rsidRPr="00613175" w14:paraId="64B33B95" w14:textId="77777777" w:rsidTr="001C4FB3">
        <w:trPr>
          <w:cantSplit/>
          <w:jc w:val="center"/>
        </w:trPr>
        <w:tc>
          <w:tcPr>
            <w:tcW w:w="680" w:type="dxa"/>
            <w:tcBorders>
              <w:top w:val="single" w:sz="4" w:space="0" w:color="auto"/>
            </w:tcBorders>
          </w:tcPr>
          <w:p w14:paraId="7C4C2CD2" w14:textId="77777777" w:rsidR="00843615" w:rsidRPr="00613175" w:rsidRDefault="00843615" w:rsidP="00585703">
            <w:pPr>
              <w:pStyle w:val="TAC"/>
              <w:rPr>
                <w:rFonts w:eastAsia="MS Gothic"/>
              </w:rPr>
            </w:pPr>
            <w:r w:rsidRPr="00613175">
              <w:rPr>
                <w:rFonts w:eastAsia="MS Gothic"/>
              </w:rPr>
              <w:t>2</w:t>
            </w:r>
          </w:p>
        </w:tc>
        <w:tc>
          <w:tcPr>
            <w:tcW w:w="1260" w:type="dxa"/>
            <w:gridSpan w:val="2"/>
          </w:tcPr>
          <w:p w14:paraId="1160802F"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3E224359" w14:textId="77777777" w:rsidR="00843615" w:rsidRPr="00613175" w:rsidRDefault="00843615" w:rsidP="00585703">
            <w:pPr>
              <w:pStyle w:val="TAL"/>
              <w:rPr>
                <w:rFonts w:eastAsia="MS Gothic"/>
              </w:rPr>
            </w:pPr>
            <w:r w:rsidRPr="00613175">
              <w:rPr>
                <w:rFonts w:eastAsia="MS Gothic"/>
              </w:rPr>
              <w:t>401 Unauthorized</w:t>
            </w:r>
          </w:p>
        </w:tc>
        <w:tc>
          <w:tcPr>
            <w:tcW w:w="4196" w:type="dxa"/>
            <w:tcBorders>
              <w:top w:val="single" w:sz="4" w:space="0" w:color="auto"/>
            </w:tcBorders>
          </w:tcPr>
          <w:p w14:paraId="437E709E" w14:textId="77777777" w:rsidR="00843615" w:rsidRPr="00613175" w:rsidRDefault="00843615" w:rsidP="00585703">
            <w:pPr>
              <w:pStyle w:val="TAL"/>
              <w:rPr>
                <w:rFonts w:eastAsia="MS Gothic"/>
              </w:rPr>
            </w:pPr>
            <w:r w:rsidRPr="00613175">
              <w:rPr>
                <w:rFonts w:eastAsia="MS Gothic"/>
              </w:rPr>
              <w:t>The SS responds with a valid AKAv1-MD5 authentication challenge and security mechanisms supported by the network.</w:t>
            </w:r>
          </w:p>
        </w:tc>
      </w:tr>
      <w:tr w:rsidR="00843615" w:rsidRPr="00613175" w14:paraId="23780D21" w14:textId="77777777" w:rsidTr="001C4FB3">
        <w:trPr>
          <w:cantSplit/>
          <w:jc w:val="center"/>
        </w:trPr>
        <w:tc>
          <w:tcPr>
            <w:tcW w:w="680" w:type="dxa"/>
            <w:tcBorders>
              <w:top w:val="single" w:sz="4" w:space="0" w:color="auto"/>
            </w:tcBorders>
          </w:tcPr>
          <w:p w14:paraId="4B01A955" w14:textId="77777777" w:rsidR="00843615" w:rsidRPr="00613175" w:rsidRDefault="00843615" w:rsidP="00585703">
            <w:pPr>
              <w:pStyle w:val="TAC"/>
              <w:rPr>
                <w:rFonts w:eastAsia="MS Gothic"/>
              </w:rPr>
            </w:pPr>
            <w:r w:rsidRPr="00613175">
              <w:rPr>
                <w:rFonts w:eastAsia="MS Gothic"/>
              </w:rPr>
              <w:t>3</w:t>
            </w:r>
          </w:p>
        </w:tc>
        <w:tc>
          <w:tcPr>
            <w:tcW w:w="1260" w:type="dxa"/>
            <w:gridSpan w:val="2"/>
          </w:tcPr>
          <w:p w14:paraId="19C9F26E"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7366238D" w14:textId="77777777" w:rsidR="00843615" w:rsidRPr="00613175" w:rsidRDefault="00843615" w:rsidP="00585703">
            <w:pPr>
              <w:pStyle w:val="TAL"/>
              <w:rPr>
                <w:rFonts w:eastAsia="MS Gothic"/>
              </w:rPr>
            </w:pPr>
            <w:r w:rsidRPr="00613175">
              <w:rPr>
                <w:rFonts w:eastAsia="MS Gothic"/>
              </w:rPr>
              <w:t>REGISTER</w:t>
            </w:r>
          </w:p>
        </w:tc>
        <w:tc>
          <w:tcPr>
            <w:tcW w:w="4196" w:type="dxa"/>
            <w:tcBorders>
              <w:top w:val="single" w:sz="4" w:space="0" w:color="auto"/>
            </w:tcBorders>
          </w:tcPr>
          <w:p w14:paraId="306EBDE7" w14:textId="77777777" w:rsidR="00843615" w:rsidRPr="00613175" w:rsidRDefault="00843615" w:rsidP="00585703">
            <w:pPr>
              <w:pStyle w:val="TAL"/>
              <w:rPr>
                <w:rFonts w:eastAsia="MS Gothic"/>
              </w:rPr>
            </w:pPr>
            <w:r w:rsidRPr="00613175">
              <w:rPr>
                <w:rFonts w:eastAsia="MS Gothic"/>
              </w:rPr>
              <w:t>The UE completes the security negotiation procedures, sets up a temporary set of SAs and uses those for sending another REGISTER with AKAv1-MD5 credentials.</w:t>
            </w:r>
          </w:p>
        </w:tc>
      </w:tr>
      <w:tr w:rsidR="00843615" w:rsidRPr="00613175" w14:paraId="58D4471E" w14:textId="77777777" w:rsidTr="001C4FB3">
        <w:trPr>
          <w:cantSplit/>
          <w:jc w:val="center"/>
        </w:trPr>
        <w:tc>
          <w:tcPr>
            <w:tcW w:w="680" w:type="dxa"/>
            <w:tcBorders>
              <w:top w:val="single" w:sz="4" w:space="0" w:color="auto"/>
            </w:tcBorders>
          </w:tcPr>
          <w:p w14:paraId="4F9C6608" w14:textId="77777777" w:rsidR="00843615" w:rsidRPr="00613175" w:rsidRDefault="00843615" w:rsidP="00585703">
            <w:pPr>
              <w:pStyle w:val="TAC"/>
              <w:rPr>
                <w:rFonts w:eastAsia="MS Gothic"/>
              </w:rPr>
            </w:pPr>
            <w:r w:rsidRPr="00613175">
              <w:rPr>
                <w:rFonts w:eastAsia="MS Gothic"/>
              </w:rPr>
              <w:t>4</w:t>
            </w:r>
          </w:p>
        </w:tc>
        <w:tc>
          <w:tcPr>
            <w:tcW w:w="1260" w:type="dxa"/>
            <w:gridSpan w:val="2"/>
          </w:tcPr>
          <w:p w14:paraId="3E031FD7"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18E95A44"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4B38B067" w14:textId="77777777" w:rsidR="00843615" w:rsidRPr="00613175" w:rsidRDefault="00843615" w:rsidP="00585703">
            <w:pPr>
              <w:pStyle w:val="TAL"/>
              <w:rPr>
                <w:rFonts w:eastAsia="MS Gothic"/>
              </w:rPr>
            </w:pPr>
            <w:r w:rsidRPr="00613175">
              <w:rPr>
                <w:rFonts w:eastAsia="MS Gothic"/>
              </w:rPr>
              <w:t>The SS responds with 200 OK.</w:t>
            </w:r>
          </w:p>
        </w:tc>
      </w:tr>
      <w:tr w:rsidR="009B7871" w:rsidRPr="00613175" w14:paraId="72A6A8AA" w14:textId="77777777" w:rsidTr="001C4FB3">
        <w:trPr>
          <w:cantSplit/>
          <w:jc w:val="center"/>
        </w:trPr>
        <w:tc>
          <w:tcPr>
            <w:tcW w:w="680" w:type="dxa"/>
            <w:tcBorders>
              <w:top w:val="single" w:sz="4" w:space="0" w:color="auto"/>
            </w:tcBorders>
          </w:tcPr>
          <w:p w14:paraId="62B932B9" w14:textId="77777777" w:rsidR="009B7871" w:rsidRPr="00613175" w:rsidRDefault="009B7871" w:rsidP="00585703">
            <w:pPr>
              <w:pStyle w:val="TAC"/>
              <w:rPr>
                <w:rFonts w:eastAsia="MS Gothic"/>
              </w:rPr>
            </w:pPr>
            <w:r w:rsidRPr="00613175">
              <w:rPr>
                <w:rFonts w:eastAsia="MS Gothic"/>
              </w:rPr>
              <w:t>-</w:t>
            </w:r>
          </w:p>
        </w:tc>
        <w:tc>
          <w:tcPr>
            <w:tcW w:w="1260" w:type="dxa"/>
            <w:gridSpan w:val="2"/>
          </w:tcPr>
          <w:p w14:paraId="75DBC177" w14:textId="77777777" w:rsidR="009B7871" w:rsidRPr="00613175" w:rsidRDefault="009B7871" w:rsidP="00585703">
            <w:pPr>
              <w:pStyle w:val="TAC"/>
              <w:rPr>
                <w:rFonts w:eastAsia="MS Gothic"/>
              </w:rPr>
            </w:pPr>
          </w:p>
        </w:tc>
        <w:tc>
          <w:tcPr>
            <w:tcW w:w="3420" w:type="dxa"/>
            <w:tcBorders>
              <w:top w:val="single" w:sz="4" w:space="0" w:color="auto"/>
            </w:tcBorders>
          </w:tcPr>
          <w:p w14:paraId="0A99DF68" w14:textId="77777777" w:rsidR="009B7871" w:rsidRPr="00613175" w:rsidRDefault="009B7871" w:rsidP="00D361BF">
            <w:pPr>
              <w:pStyle w:val="TAL"/>
              <w:rPr>
                <w:rFonts w:eastAsia="MS Gothic"/>
              </w:rPr>
            </w:pPr>
            <w:r w:rsidRPr="00613175">
              <w:rPr>
                <w:rFonts w:eastAsia="MS Gothic"/>
              </w:rPr>
              <w:t xml:space="preserve">EXCEPTION: In parallel to the events described in steps 5-8, the steps specified in Annex </w:t>
            </w:r>
            <w:r w:rsidR="00A8083B" w:rsidRPr="00613175">
              <w:rPr>
                <w:rFonts w:eastAsia="MS Gothic"/>
              </w:rPr>
              <w:t>A.10</w:t>
            </w:r>
            <w:r w:rsidRPr="00613175">
              <w:rPr>
                <w:rFonts w:eastAsia="MS Gothic"/>
              </w:rPr>
              <w:t xml:space="preserve">  on PUBLISH may happen.</w:t>
            </w:r>
            <w:r w:rsidR="00D361BF" w:rsidRPr="00613175">
              <w:rPr>
                <w:rFonts w:eastAsia="MS Gothic"/>
              </w:rPr>
              <w:t xml:space="preserve"> </w:t>
            </w:r>
          </w:p>
        </w:tc>
        <w:tc>
          <w:tcPr>
            <w:tcW w:w="4196" w:type="dxa"/>
            <w:tcBorders>
              <w:top w:val="single" w:sz="4" w:space="0" w:color="auto"/>
            </w:tcBorders>
          </w:tcPr>
          <w:p w14:paraId="4C1C3EEB" w14:textId="77777777" w:rsidR="009B7871" w:rsidRPr="00613175" w:rsidRDefault="009B7871" w:rsidP="00585703">
            <w:pPr>
              <w:pStyle w:val="TAL"/>
              <w:rPr>
                <w:rFonts w:eastAsia="MS Gothic"/>
              </w:rPr>
            </w:pPr>
          </w:p>
        </w:tc>
      </w:tr>
      <w:tr w:rsidR="00843615" w:rsidRPr="00613175" w14:paraId="2BFB394B" w14:textId="77777777" w:rsidTr="001C4FB3">
        <w:trPr>
          <w:cantSplit/>
          <w:jc w:val="center"/>
        </w:trPr>
        <w:tc>
          <w:tcPr>
            <w:tcW w:w="680" w:type="dxa"/>
            <w:tcBorders>
              <w:top w:val="single" w:sz="4" w:space="0" w:color="auto"/>
            </w:tcBorders>
          </w:tcPr>
          <w:p w14:paraId="7EA18627" w14:textId="77777777" w:rsidR="00843615" w:rsidRPr="00613175" w:rsidRDefault="00843615" w:rsidP="00585703">
            <w:pPr>
              <w:pStyle w:val="TAC"/>
              <w:rPr>
                <w:rFonts w:eastAsia="MS Gothic"/>
              </w:rPr>
            </w:pPr>
            <w:r w:rsidRPr="00613175">
              <w:rPr>
                <w:rFonts w:eastAsia="MS Gothic"/>
              </w:rPr>
              <w:t>5</w:t>
            </w:r>
          </w:p>
        </w:tc>
        <w:tc>
          <w:tcPr>
            <w:tcW w:w="1260" w:type="dxa"/>
            <w:gridSpan w:val="2"/>
          </w:tcPr>
          <w:p w14:paraId="15A484E0"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638A3ED8" w14:textId="77777777" w:rsidR="00843615" w:rsidRPr="00613175" w:rsidRDefault="00843615" w:rsidP="00585703">
            <w:pPr>
              <w:pStyle w:val="TAL"/>
              <w:rPr>
                <w:rFonts w:eastAsia="MS Gothic"/>
              </w:rPr>
            </w:pPr>
            <w:r w:rsidRPr="00613175">
              <w:rPr>
                <w:rFonts w:eastAsia="MS Gothic"/>
              </w:rPr>
              <w:t>SUBSCRIBE</w:t>
            </w:r>
          </w:p>
        </w:tc>
        <w:tc>
          <w:tcPr>
            <w:tcW w:w="4196" w:type="dxa"/>
            <w:tcBorders>
              <w:top w:val="single" w:sz="4" w:space="0" w:color="auto"/>
            </w:tcBorders>
          </w:tcPr>
          <w:p w14:paraId="4999CA85" w14:textId="77777777" w:rsidR="00843615" w:rsidRPr="00613175" w:rsidRDefault="00843615" w:rsidP="00585703">
            <w:pPr>
              <w:pStyle w:val="TAL"/>
              <w:rPr>
                <w:rFonts w:eastAsia="MS Gothic"/>
              </w:rPr>
            </w:pPr>
            <w:r w:rsidRPr="00613175">
              <w:rPr>
                <w:rFonts w:eastAsia="MS Gothic"/>
              </w:rPr>
              <w:t xml:space="preserve">The UE subscribes to </w:t>
            </w:r>
            <w:r w:rsidR="00BF43AD" w:rsidRPr="00613175">
              <w:rPr>
                <w:rFonts w:eastAsia="MS Gothic"/>
              </w:rPr>
              <w:t>its registration event package.</w:t>
            </w:r>
          </w:p>
        </w:tc>
      </w:tr>
      <w:tr w:rsidR="00843615" w:rsidRPr="00613175" w14:paraId="77B82722" w14:textId="77777777" w:rsidTr="001C4FB3">
        <w:trPr>
          <w:cantSplit/>
          <w:jc w:val="center"/>
        </w:trPr>
        <w:tc>
          <w:tcPr>
            <w:tcW w:w="680" w:type="dxa"/>
            <w:tcBorders>
              <w:top w:val="single" w:sz="4" w:space="0" w:color="auto"/>
            </w:tcBorders>
          </w:tcPr>
          <w:p w14:paraId="5FD1B814" w14:textId="77777777" w:rsidR="00843615" w:rsidRPr="00613175" w:rsidRDefault="00843615" w:rsidP="00585703">
            <w:pPr>
              <w:pStyle w:val="TAC"/>
              <w:rPr>
                <w:rFonts w:eastAsia="MS Gothic"/>
              </w:rPr>
            </w:pPr>
            <w:r w:rsidRPr="00613175">
              <w:rPr>
                <w:rFonts w:eastAsia="MS Gothic"/>
              </w:rPr>
              <w:t>6</w:t>
            </w:r>
          </w:p>
        </w:tc>
        <w:tc>
          <w:tcPr>
            <w:tcW w:w="1260" w:type="dxa"/>
            <w:gridSpan w:val="2"/>
          </w:tcPr>
          <w:p w14:paraId="0B8FBC33"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24339758"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6A41C1E4" w14:textId="77777777" w:rsidR="00843615" w:rsidRPr="00613175" w:rsidRDefault="00843615" w:rsidP="00585703">
            <w:pPr>
              <w:pStyle w:val="TAL"/>
              <w:rPr>
                <w:rFonts w:eastAsia="MS Gothic"/>
              </w:rPr>
            </w:pPr>
            <w:r w:rsidRPr="00613175">
              <w:rPr>
                <w:rFonts w:eastAsia="MS Gothic"/>
              </w:rPr>
              <w:t>The SS responds with 200 OK.</w:t>
            </w:r>
          </w:p>
        </w:tc>
      </w:tr>
      <w:tr w:rsidR="00843615" w:rsidRPr="00613175" w14:paraId="4F828294" w14:textId="77777777" w:rsidTr="001C4FB3">
        <w:trPr>
          <w:cantSplit/>
          <w:jc w:val="center"/>
        </w:trPr>
        <w:tc>
          <w:tcPr>
            <w:tcW w:w="680" w:type="dxa"/>
            <w:tcBorders>
              <w:top w:val="single" w:sz="4" w:space="0" w:color="auto"/>
            </w:tcBorders>
          </w:tcPr>
          <w:p w14:paraId="6EC2455A" w14:textId="77777777" w:rsidR="00843615" w:rsidRPr="00613175" w:rsidRDefault="00843615" w:rsidP="00585703">
            <w:pPr>
              <w:pStyle w:val="TAC"/>
              <w:rPr>
                <w:rFonts w:eastAsia="MS Gothic"/>
              </w:rPr>
            </w:pPr>
            <w:r w:rsidRPr="00613175">
              <w:rPr>
                <w:rFonts w:eastAsia="MS Gothic"/>
              </w:rPr>
              <w:t>7</w:t>
            </w:r>
          </w:p>
        </w:tc>
        <w:tc>
          <w:tcPr>
            <w:tcW w:w="1260" w:type="dxa"/>
            <w:gridSpan w:val="2"/>
          </w:tcPr>
          <w:p w14:paraId="2DEB6D3B"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3BCA3AB0" w14:textId="77777777" w:rsidR="00843615" w:rsidRPr="00613175" w:rsidRDefault="00843615" w:rsidP="00585703">
            <w:pPr>
              <w:pStyle w:val="TAL"/>
              <w:rPr>
                <w:rFonts w:eastAsia="MS Gothic"/>
              </w:rPr>
            </w:pPr>
            <w:r w:rsidRPr="00613175">
              <w:rPr>
                <w:rFonts w:eastAsia="MS Gothic"/>
              </w:rPr>
              <w:t>NOTIFY</w:t>
            </w:r>
          </w:p>
        </w:tc>
        <w:tc>
          <w:tcPr>
            <w:tcW w:w="4196" w:type="dxa"/>
            <w:tcBorders>
              <w:top w:val="single" w:sz="4" w:space="0" w:color="auto"/>
            </w:tcBorders>
          </w:tcPr>
          <w:p w14:paraId="583A4C00" w14:textId="77777777" w:rsidR="00843615" w:rsidRPr="00613175" w:rsidRDefault="00843615" w:rsidP="00585703">
            <w:pPr>
              <w:pStyle w:val="TAL"/>
              <w:rPr>
                <w:rFonts w:eastAsia="MS Gothic"/>
              </w:rPr>
            </w:pPr>
            <w:r w:rsidRPr="00613175">
              <w:rPr>
                <w:rFonts w:eastAsia="MS Gothic"/>
              </w:rPr>
              <w:t>The SS sends initial NOTIFY for registration event package, containing full registration state information for the registered publi</w:t>
            </w:r>
            <w:r w:rsidR="00BF43AD" w:rsidRPr="00613175">
              <w:rPr>
                <w:rFonts w:eastAsia="MS Gothic"/>
              </w:rPr>
              <w:t>c user identity in the XML body.</w:t>
            </w:r>
          </w:p>
        </w:tc>
      </w:tr>
      <w:tr w:rsidR="00843615" w:rsidRPr="00613175" w14:paraId="0ABD1EE3" w14:textId="77777777" w:rsidTr="001C4FB3">
        <w:trPr>
          <w:cantSplit/>
          <w:jc w:val="center"/>
        </w:trPr>
        <w:tc>
          <w:tcPr>
            <w:tcW w:w="680" w:type="dxa"/>
            <w:tcBorders>
              <w:top w:val="single" w:sz="4" w:space="0" w:color="auto"/>
            </w:tcBorders>
          </w:tcPr>
          <w:p w14:paraId="5CD834CA" w14:textId="77777777" w:rsidR="00843615" w:rsidRPr="00613175" w:rsidRDefault="00843615" w:rsidP="00585703">
            <w:pPr>
              <w:pStyle w:val="TAC"/>
              <w:rPr>
                <w:rFonts w:eastAsia="MS Gothic"/>
              </w:rPr>
            </w:pPr>
            <w:r w:rsidRPr="00613175">
              <w:rPr>
                <w:rFonts w:eastAsia="MS Gothic"/>
              </w:rPr>
              <w:t>8</w:t>
            </w:r>
          </w:p>
        </w:tc>
        <w:tc>
          <w:tcPr>
            <w:tcW w:w="1260" w:type="dxa"/>
            <w:gridSpan w:val="2"/>
          </w:tcPr>
          <w:p w14:paraId="6D6E1F18"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34ABC345"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3C6F091B" w14:textId="77777777" w:rsidR="00843615" w:rsidRPr="00613175" w:rsidRDefault="00843615" w:rsidP="00585703">
            <w:pPr>
              <w:pStyle w:val="TAL"/>
              <w:rPr>
                <w:rFonts w:eastAsia="MS Gothic"/>
              </w:rPr>
            </w:pPr>
            <w:r w:rsidRPr="00613175">
              <w:rPr>
                <w:rFonts w:eastAsia="MS Gothic"/>
              </w:rPr>
              <w:t>The UE responds with 200 OK.</w:t>
            </w:r>
          </w:p>
        </w:tc>
      </w:tr>
    </w:tbl>
    <w:p w14:paraId="1456A849" w14:textId="77777777" w:rsidR="00843615" w:rsidRPr="00613175" w:rsidRDefault="00843615" w:rsidP="00843615"/>
    <w:p w14:paraId="5B82A660" w14:textId="77777777" w:rsidR="00DE3FF4" w:rsidRPr="00613175" w:rsidRDefault="00DE3FF4" w:rsidP="00DE3FF4">
      <w:pPr>
        <w:pStyle w:val="H6"/>
      </w:pPr>
      <w:r w:rsidRPr="00613175">
        <w:t>Specific Message Contents</w:t>
      </w:r>
    </w:p>
    <w:p w14:paraId="3E359102" w14:textId="77777777" w:rsidR="00DE3FF4" w:rsidRPr="00613175" w:rsidRDefault="009B7871" w:rsidP="00DE3FF4">
      <w:pPr>
        <w:pStyle w:val="H6"/>
      </w:pPr>
      <w:r w:rsidRPr="00613175">
        <w:t>REGISTER (Step 1</w:t>
      </w:r>
      <w:r w:rsidR="00DE3FF4" w:rsidRPr="00613175">
        <w:t>)</w:t>
      </w:r>
    </w:p>
    <w:p w14:paraId="2808D54A" w14:textId="77777777" w:rsidR="00DE3FF4" w:rsidRPr="00613175" w:rsidRDefault="00DE3FF4" w:rsidP="00DE3FF4">
      <w:pPr>
        <w:keepNext/>
      </w:pPr>
      <w:r w:rsidRPr="00613175">
        <w:t xml:space="preserve">Use the default message </w:t>
      </w:r>
      <w:r w:rsidR="00CA5D53" w:rsidRPr="00613175">
        <w:t>"</w:t>
      </w:r>
      <w:r w:rsidRPr="00613175">
        <w:t>REGISTER</w:t>
      </w:r>
      <w:r w:rsidR="00CA5D53" w:rsidRPr="00613175">
        <w:t>"</w:t>
      </w:r>
      <w:r w:rsidRPr="00613175">
        <w:t xml:space="preserve"> </w:t>
      </w:r>
      <w:r w:rsidR="00D319E2" w:rsidRPr="00613175">
        <w:t xml:space="preserve">in </w:t>
      </w:r>
      <w:r w:rsidRPr="00613175">
        <w:t>Annex A.1.1 of TS 34.229-1 [2] applying condition A1</w:t>
      </w:r>
      <w:r w:rsidR="00D319E2" w:rsidRPr="00613175">
        <w:t>.</w:t>
      </w:r>
    </w:p>
    <w:p w14:paraId="75EB505F" w14:textId="77777777" w:rsidR="00D319E2" w:rsidRPr="00613175" w:rsidRDefault="00D319E2" w:rsidP="00D319E2">
      <w:pPr>
        <w:pStyle w:val="H6"/>
      </w:pPr>
      <w:r w:rsidRPr="00613175">
        <w:t>401 Unauthorized (Step 2)</w:t>
      </w:r>
    </w:p>
    <w:p w14:paraId="5F773A35" w14:textId="77777777" w:rsidR="00D319E2" w:rsidRPr="00613175" w:rsidRDefault="00D319E2" w:rsidP="00D319E2">
      <w:pPr>
        <w:keepNext/>
      </w:pPr>
      <w:r w:rsidRPr="00613175">
        <w:t>Use the default message "401 Unauthorized for REGISTER" in Annex A.1.2 of TS 34.229-1 [2] applying condition A1.</w:t>
      </w:r>
    </w:p>
    <w:p w14:paraId="7C00DA18" w14:textId="77777777" w:rsidR="00DE3FF4" w:rsidRPr="00613175" w:rsidRDefault="009B7871" w:rsidP="00DE3FF4">
      <w:pPr>
        <w:pStyle w:val="H6"/>
      </w:pPr>
      <w:r w:rsidRPr="00613175">
        <w:t>REGISTER (Step 3</w:t>
      </w:r>
      <w:r w:rsidR="00DE3FF4" w:rsidRPr="00613175">
        <w:t>)</w:t>
      </w:r>
    </w:p>
    <w:p w14:paraId="47BBB890" w14:textId="77777777" w:rsidR="00DE3FF4" w:rsidRPr="00613175" w:rsidRDefault="00DE3FF4" w:rsidP="00DE3FF4">
      <w:pPr>
        <w:keepNext/>
      </w:pPr>
      <w:r w:rsidRPr="00613175">
        <w:t xml:space="preserve">Use the default message </w:t>
      </w:r>
      <w:r w:rsidR="00CA5D53" w:rsidRPr="00613175">
        <w:t>"</w:t>
      </w:r>
      <w:r w:rsidRPr="00613175">
        <w:t>REGISTER</w:t>
      </w:r>
      <w:r w:rsidR="00CA5D53" w:rsidRPr="00613175">
        <w:t>"</w:t>
      </w:r>
      <w:r w:rsidRPr="00613175">
        <w:t xml:space="preserve"> </w:t>
      </w:r>
      <w:r w:rsidR="00D319E2" w:rsidRPr="00613175">
        <w:t xml:space="preserve">in </w:t>
      </w:r>
      <w:r w:rsidRPr="00613175">
        <w:t>Annex A.1.1 of TS 34.229-1 [2] applying conditions A2 and A32</w:t>
      </w:r>
      <w:r w:rsidR="00D319E2" w:rsidRPr="00613175">
        <w:t>.</w:t>
      </w:r>
    </w:p>
    <w:p w14:paraId="07A4513F" w14:textId="77777777" w:rsidR="00D319E2" w:rsidRPr="00613175" w:rsidRDefault="00D319E2" w:rsidP="00D319E2">
      <w:pPr>
        <w:pStyle w:val="H6"/>
      </w:pPr>
      <w:r w:rsidRPr="00613175">
        <w:t>200 OK (Step 4)</w:t>
      </w:r>
    </w:p>
    <w:p w14:paraId="45CD84B3" w14:textId="77777777" w:rsidR="00D319E2" w:rsidRPr="00613175" w:rsidRDefault="00D319E2" w:rsidP="00D319E2">
      <w:pPr>
        <w:keepNext/>
      </w:pPr>
      <w:r w:rsidRPr="00613175">
        <w:t>Use the default message "200 OK for REGISTER" in Annex A.1.3 of TS 34.229-1 [2] applying condition A2.</w:t>
      </w:r>
    </w:p>
    <w:p w14:paraId="7868A44F" w14:textId="77777777" w:rsidR="00DE3FF4" w:rsidRPr="00613175" w:rsidRDefault="009B7871" w:rsidP="00DE3FF4">
      <w:pPr>
        <w:pStyle w:val="H6"/>
      </w:pPr>
      <w:r w:rsidRPr="00613175">
        <w:t>SUBSCRIBE (Step 5</w:t>
      </w:r>
      <w:r w:rsidR="00DE3FF4" w:rsidRPr="00613175">
        <w:t>)</w:t>
      </w:r>
    </w:p>
    <w:p w14:paraId="6174705F" w14:textId="77777777" w:rsidR="00DE3FF4" w:rsidRPr="00613175" w:rsidRDefault="00DE3FF4" w:rsidP="00DE3FF4">
      <w:pPr>
        <w:keepNext/>
      </w:pPr>
      <w:r w:rsidRPr="00613175">
        <w:t xml:space="preserve">Use the default message </w:t>
      </w:r>
      <w:r w:rsidR="00CA5D53" w:rsidRPr="00613175">
        <w:t>"</w:t>
      </w:r>
      <w:r w:rsidRPr="00613175">
        <w:t>SUBSCRIBE for reg-event package</w:t>
      </w:r>
      <w:r w:rsidR="00CA5D53" w:rsidRPr="00613175">
        <w:t>"</w:t>
      </w:r>
      <w:r w:rsidRPr="00613175">
        <w:t xml:space="preserve"> </w:t>
      </w:r>
      <w:r w:rsidR="00D319E2" w:rsidRPr="00613175">
        <w:t xml:space="preserve">in </w:t>
      </w:r>
      <w:r w:rsidRPr="00613175">
        <w:t>Annex A.1.4 of TS 34.229-1 [2] applying conditions A1 and A7</w:t>
      </w:r>
      <w:r w:rsidR="00D319E2" w:rsidRPr="00613175">
        <w:t>.</w:t>
      </w:r>
    </w:p>
    <w:p w14:paraId="4B07C826" w14:textId="77777777" w:rsidR="00D319E2" w:rsidRPr="00613175" w:rsidRDefault="00D319E2" w:rsidP="00D319E2">
      <w:pPr>
        <w:pStyle w:val="H6"/>
      </w:pPr>
      <w:bookmarkStart w:id="1228" w:name="_Toc42778758"/>
      <w:bookmarkStart w:id="1229" w:name="_Toc42785205"/>
      <w:r w:rsidRPr="00613175">
        <w:t>200 OK (Step 6)</w:t>
      </w:r>
    </w:p>
    <w:p w14:paraId="04963944" w14:textId="77777777" w:rsidR="00D319E2" w:rsidRPr="00613175" w:rsidRDefault="00D319E2" w:rsidP="0031641D">
      <w:pPr>
        <w:keepNext/>
      </w:pPr>
      <w:r w:rsidRPr="00613175">
        <w:t xml:space="preserve">Use the default message "200 OK for SUBSCRIBE" in Annex A.1.4 of TS 34.229-1 [2] applying condition A1. </w:t>
      </w:r>
    </w:p>
    <w:p w14:paraId="121FA8EB" w14:textId="77777777" w:rsidR="00D319E2" w:rsidRPr="00613175" w:rsidRDefault="00D319E2" w:rsidP="00D319E2">
      <w:pPr>
        <w:pStyle w:val="H6"/>
      </w:pPr>
      <w:r w:rsidRPr="00613175">
        <w:t>NOTIFY (Step 7)</w:t>
      </w:r>
    </w:p>
    <w:p w14:paraId="639FF039" w14:textId="77777777" w:rsidR="00D319E2" w:rsidRPr="00613175" w:rsidRDefault="00D319E2" w:rsidP="00D319E2">
      <w:pPr>
        <w:keepNext/>
      </w:pPr>
      <w:r w:rsidRPr="00613175">
        <w:t>Use the default message "NOTIFY for reg-event package" in Annex A.1.6 of TS 34.229-1 [2] applying condition A1.</w:t>
      </w:r>
    </w:p>
    <w:p w14:paraId="09CFA509" w14:textId="77777777" w:rsidR="00D319E2" w:rsidRPr="00613175" w:rsidRDefault="00D319E2" w:rsidP="00D319E2">
      <w:pPr>
        <w:pStyle w:val="H6"/>
      </w:pPr>
      <w:r w:rsidRPr="00613175">
        <w:t>200 OK (Step 8)</w:t>
      </w:r>
    </w:p>
    <w:p w14:paraId="7DFAF413" w14:textId="77777777" w:rsidR="00D319E2" w:rsidRPr="00613175" w:rsidRDefault="00D319E2" w:rsidP="00001BC0">
      <w:pPr>
        <w:keepNext/>
      </w:pPr>
      <w:r w:rsidRPr="00613175">
        <w:t>Use the default message "200 OK for requests other than REGISTER or SUBSCRIBE" in Annex A.3.1 of TS 34.229-1 [2] applying conditions A5, A8, and A22.</w:t>
      </w:r>
    </w:p>
    <w:p w14:paraId="1F728ABE" w14:textId="77777777" w:rsidR="00585703" w:rsidRPr="00613175" w:rsidRDefault="00C8183A" w:rsidP="00585703">
      <w:pPr>
        <w:pStyle w:val="Heading1"/>
      </w:pPr>
      <w:r w:rsidRPr="00613175">
        <w:br w:type="page"/>
      </w:r>
      <w:bookmarkStart w:id="1230" w:name="_Toc43210234"/>
      <w:bookmarkStart w:id="1231" w:name="_Toc51948518"/>
      <w:bookmarkStart w:id="1232" w:name="_Toc52162593"/>
      <w:bookmarkStart w:id="1233" w:name="_Toc60916231"/>
      <w:bookmarkStart w:id="1234" w:name="_Toc68197435"/>
      <w:bookmarkStart w:id="1235" w:name="_Toc75880693"/>
      <w:bookmarkStart w:id="1236" w:name="_Toc84254405"/>
      <w:bookmarkStart w:id="1237" w:name="_Toc84255200"/>
      <w:r w:rsidR="008B69D9" w:rsidRPr="00613175">
        <w:t>A.3</w:t>
      </w:r>
      <w:r w:rsidR="008B69D9" w:rsidRPr="00613175">
        <w:tab/>
      </w:r>
      <w:r w:rsidR="00585703" w:rsidRPr="00613175">
        <w:t>IMS Emergency Registration</w:t>
      </w:r>
      <w:r w:rsidR="00AD63D6" w:rsidRPr="00613175">
        <w:t xml:space="preserve"> / 5GS</w:t>
      </w:r>
      <w:bookmarkEnd w:id="1228"/>
      <w:bookmarkEnd w:id="1229"/>
      <w:bookmarkEnd w:id="1230"/>
      <w:bookmarkEnd w:id="1231"/>
      <w:bookmarkEnd w:id="1232"/>
      <w:bookmarkEnd w:id="1233"/>
      <w:bookmarkEnd w:id="1234"/>
      <w:bookmarkEnd w:id="1235"/>
      <w:bookmarkEnd w:id="1236"/>
      <w:bookmarkEnd w:id="1237"/>
    </w:p>
    <w:p w14:paraId="08416F06" w14:textId="77777777" w:rsidR="00C86DD3" w:rsidRPr="00613175" w:rsidRDefault="00C86DD3" w:rsidP="00C86DD3">
      <w:pPr>
        <w:pStyle w:val="H6"/>
      </w:pPr>
      <w:bookmarkStart w:id="1238" w:name="_Toc42778759"/>
      <w:bookmarkStart w:id="1239" w:name="_Toc42785206"/>
      <w:r w:rsidRPr="00613175">
        <w:t>Test procedure:</w:t>
      </w:r>
    </w:p>
    <w:p w14:paraId="514CDE0B" w14:textId="77777777" w:rsidR="00C86DD3" w:rsidRPr="00613175" w:rsidRDefault="00C86DD3" w:rsidP="00C86DD3">
      <w:pPr>
        <w:pStyle w:val="B10"/>
        <w:rPr>
          <w:snapToGrid w:val="0"/>
        </w:rPr>
      </w:pPr>
      <w:r w:rsidRPr="00613175">
        <w:rPr>
          <w:snapToGrid w:val="0"/>
        </w:rPr>
        <w:t>1)</w:t>
      </w:r>
      <w:r w:rsidRPr="00613175" w:rsidDel="00FC4B80">
        <w:rPr>
          <w:snapToGrid w:val="0"/>
        </w:rPr>
        <w:tab/>
      </w:r>
      <w:r w:rsidRPr="00613175">
        <w:rPr>
          <w:snapToGrid w:val="0"/>
        </w:rPr>
        <w:t>SS waits for the UE to send an initial REGISTER request.</w:t>
      </w:r>
    </w:p>
    <w:p w14:paraId="0CEF33ED" w14:textId="77777777" w:rsidR="00C86DD3" w:rsidRPr="00613175" w:rsidRDefault="00C86DD3" w:rsidP="00C86DD3">
      <w:pPr>
        <w:pStyle w:val="B10"/>
        <w:rPr>
          <w:snapToGrid w:val="0"/>
        </w:rPr>
      </w:pPr>
      <w:r w:rsidRPr="00613175">
        <w:rPr>
          <w:snapToGrid w:val="0"/>
        </w:rPr>
        <w:t>2)</w:t>
      </w:r>
      <w:r w:rsidRPr="00613175">
        <w:rPr>
          <w:snapToGrid w:val="0"/>
        </w:rPr>
        <w:tab/>
        <w:t>The SS responds to the initial REGISTER request with a valid 401 Unauthorized response</w:t>
      </w:r>
      <w:r w:rsidRPr="00613175">
        <w:t>.</w:t>
      </w:r>
    </w:p>
    <w:p w14:paraId="4FA7BC1A" w14:textId="77777777" w:rsidR="00C86DD3" w:rsidRPr="00613175" w:rsidRDefault="00C86DD3" w:rsidP="00C86DD3">
      <w:pPr>
        <w:pStyle w:val="B10"/>
      </w:pPr>
      <w:r w:rsidRPr="00613175">
        <w:t>3)</w:t>
      </w:r>
      <w:r w:rsidRPr="00613175">
        <w:tab/>
        <w:t>The SS waits for the UE to set up a temporary set of security associations and to send another REGISTER request over those security associations</w:t>
      </w:r>
      <w:r w:rsidRPr="00613175">
        <w:rPr>
          <w:snapToGrid w:val="0"/>
        </w:rPr>
        <w:t>.</w:t>
      </w:r>
    </w:p>
    <w:p w14:paraId="70E80357" w14:textId="77777777" w:rsidR="00C86DD3" w:rsidRPr="00613175" w:rsidRDefault="00C86DD3" w:rsidP="00C86DD3">
      <w:pPr>
        <w:pStyle w:val="B10"/>
        <w:rPr>
          <w:snapToGrid w:val="0"/>
        </w:rPr>
      </w:pPr>
      <w:r w:rsidRPr="00613175">
        <w:t>4)</w:t>
      </w:r>
      <w:r w:rsidRPr="00613175">
        <w:tab/>
        <w:t>The SS responds to the second REGISTER request with valid 200 OK response, sent over the same temporary set of security associations that the UE used for sending the REGISTER request.</w:t>
      </w:r>
    </w:p>
    <w:p w14:paraId="0FD50EE7" w14:textId="77777777" w:rsidR="00C86DD3" w:rsidRPr="00613175" w:rsidRDefault="00C86DD3" w:rsidP="00C86DD3">
      <w:pPr>
        <w:pStyle w:val="H6"/>
      </w:pPr>
      <w:r w:rsidRPr="00613175">
        <w:t>Expected sequence:</w:t>
      </w:r>
    </w:p>
    <w:tbl>
      <w:tblPr>
        <w:tblW w:w="9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720"/>
        <w:gridCol w:w="630"/>
        <w:gridCol w:w="630"/>
        <w:gridCol w:w="3420"/>
        <w:gridCol w:w="4288"/>
      </w:tblGrid>
      <w:tr w:rsidR="00C86DD3" w:rsidRPr="00613175" w14:paraId="2A89B5C9" w14:textId="77777777" w:rsidTr="00C224A3">
        <w:trPr>
          <w:cantSplit/>
          <w:jc w:val="center"/>
        </w:trPr>
        <w:tc>
          <w:tcPr>
            <w:tcW w:w="720" w:type="dxa"/>
            <w:tcBorders>
              <w:top w:val="single" w:sz="4" w:space="0" w:color="auto"/>
              <w:left w:val="single" w:sz="4" w:space="0" w:color="auto"/>
              <w:bottom w:val="nil"/>
              <w:right w:val="single" w:sz="4" w:space="0" w:color="auto"/>
            </w:tcBorders>
          </w:tcPr>
          <w:p w14:paraId="7BA975C7" w14:textId="77777777" w:rsidR="00C86DD3" w:rsidRPr="00613175" w:rsidRDefault="00C86DD3" w:rsidP="00C224A3">
            <w:pPr>
              <w:pStyle w:val="TAH"/>
            </w:pPr>
            <w:r w:rsidRPr="00613175">
              <w:t>Step</w:t>
            </w:r>
          </w:p>
        </w:tc>
        <w:tc>
          <w:tcPr>
            <w:tcW w:w="1260" w:type="dxa"/>
            <w:gridSpan w:val="2"/>
            <w:tcBorders>
              <w:left w:val="single" w:sz="4" w:space="0" w:color="auto"/>
              <w:right w:val="single" w:sz="4" w:space="0" w:color="auto"/>
            </w:tcBorders>
          </w:tcPr>
          <w:p w14:paraId="2F184689" w14:textId="77777777" w:rsidR="00C86DD3" w:rsidRPr="00613175" w:rsidRDefault="00C86DD3" w:rsidP="00C224A3">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5156B755" w14:textId="77777777" w:rsidR="00C86DD3" w:rsidRPr="00613175" w:rsidRDefault="00C86DD3" w:rsidP="00C224A3">
            <w:pPr>
              <w:pStyle w:val="TAH"/>
            </w:pPr>
            <w:r w:rsidRPr="00613175">
              <w:t>Message</w:t>
            </w:r>
          </w:p>
        </w:tc>
        <w:tc>
          <w:tcPr>
            <w:tcW w:w="4288" w:type="dxa"/>
            <w:tcBorders>
              <w:top w:val="single" w:sz="4" w:space="0" w:color="auto"/>
              <w:left w:val="single" w:sz="4" w:space="0" w:color="auto"/>
              <w:bottom w:val="nil"/>
              <w:right w:val="single" w:sz="4" w:space="0" w:color="auto"/>
            </w:tcBorders>
          </w:tcPr>
          <w:p w14:paraId="06C40F40" w14:textId="77777777" w:rsidR="00C86DD3" w:rsidRPr="00613175" w:rsidRDefault="00C86DD3" w:rsidP="00C224A3">
            <w:pPr>
              <w:pStyle w:val="TAH"/>
            </w:pPr>
            <w:r w:rsidRPr="00613175">
              <w:t>Comment</w:t>
            </w:r>
          </w:p>
        </w:tc>
      </w:tr>
      <w:tr w:rsidR="00C86DD3" w:rsidRPr="00613175" w14:paraId="531451E9" w14:textId="77777777" w:rsidTr="00C224A3">
        <w:trPr>
          <w:cantSplit/>
          <w:jc w:val="center"/>
        </w:trPr>
        <w:tc>
          <w:tcPr>
            <w:tcW w:w="720" w:type="dxa"/>
            <w:tcBorders>
              <w:top w:val="nil"/>
              <w:left w:val="single" w:sz="4" w:space="0" w:color="auto"/>
              <w:bottom w:val="single" w:sz="4" w:space="0" w:color="auto"/>
              <w:right w:val="single" w:sz="4" w:space="0" w:color="auto"/>
            </w:tcBorders>
          </w:tcPr>
          <w:p w14:paraId="000FA7F4" w14:textId="77777777" w:rsidR="00C86DD3" w:rsidRPr="00613175" w:rsidRDefault="00C86DD3" w:rsidP="00C224A3">
            <w:pPr>
              <w:pStyle w:val="TAC"/>
              <w:rPr>
                <w:rFonts w:eastAsia="MS Gothic"/>
              </w:rPr>
            </w:pPr>
          </w:p>
        </w:tc>
        <w:tc>
          <w:tcPr>
            <w:tcW w:w="630" w:type="dxa"/>
            <w:tcBorders>
              <w:left w:val="single" w:sz="4" w:space="0" w:color="auto"/>
            </w:tcBorders>
          </w:tcPr>
          <w:p w14:paraId="73AAFD80" w14:textId="77777777" w:rsidR="00C86DD3" w:rsidRPr="00613175" w:rsidRDefault="00C86DD3" w:rsidP="00C224A3">
            <w:pPr>
              <w:pStyle w:val="TAH"/>
            </w:pPr>
            <w:r w:rsidRPr="00613175">
              <w:t>UE</w:t>
            </w:r>
          </w:p>
        </w:tc>
        <w:tc>
          <w:tcPr>
            <w:tcW w:w="630" w:type="dxa"/>
            <w:tcBorders>
              <w:right w:val="single" w:sz="4" w:space="0" w:color="auto"/>
            </w:tcBorders>
          </w:tcPr>
          <w:p w14:paraId="01CC0ABF" w14:textId="77777777" w:rsidR="00C86DD3" w:rsidRPr="00613175" w:rsidRDefault="00C86DD3" w:rsidP="00C224A3">
            <w:pPr>
              <w:pStyle w:val="TAH"/>
            </w:pPr>
            <w:r w:rsidRPr="00613175">
              <w:t>SS</w:t>
            </w:r>
          </w:p>
        </w:tc>
        <w:tc>
          <w:tcPr>
            <w:tcW w:w="3420" w:type="dxa"/>
            <w:tcBorders>
              <w:top w:val="nil"/>
              <w:left w:val="single" w:sz="4" w:space="0" w:color="auto"/>
              <w:bottom w:val="single" w:sz="4" w:space="0" w:color="auto"/>
              <w:right w:val="single" w:sz="4" w:space="0" w:color="auto"/>
            </w:tcBorders>
          </w:tcPr>
          <w:p w14:paraId="0BC4EA3A" w14:textId="77777777" w:rsidR="00C86DD3" w:rsidRPr="00613175" w:rsidRDefault="00C86DD3" w:rsidP="00C224A3">
            <w:pPr>
              <w:pStyle w:val="TAC"/>
            </w:pPr>
          </w:p>
        </w:tc>
        <w:tc>
          <w:tcPr>
            <w:tcW w:w="4288" w:type="dxa"/>
            <w:tcBorders>
              <w:top w:val="nil"/>
              <w:left w:val="single" w:sz="4" w:space="0" w:color="auto"/>
              <w:bottom w:val="single" w:sz="4" w:space="0" w:color="auto"/>
              <w:right w:val="single" w:sz="4" w:space="0" w:color="auto"/>
            </w:tcBorders>
          </w:tcPr>
          <w:p w14:paraId="1C5A6653" w14:textId="77777777" w:rsidR="00C86DD3" w:rsidRPr="00613175" w:rsidRDefault="00C86DD3" w:rsidP="00C224A3">
            <w:pPr>
              <w:pStyle w:val="TAL"/>
              <w:rPr>
                <w:rFonts w:eastAsia="MS Gothic"/>
              </w:rPr>
            </w:pPr>
          </w:p>
        </w:tc>
      </w:tr>
      <w:tr w:rsidR="00C86DD3" w:rsidRPr="00613175" w14:paraId="1239F231" w14:textId="77777777" w:rsidTr="00C224A3">
        <w:trPr>
          <w:cantSplit/>
          <w:jc w:val="center"/>
        </w:trPr>
        <w:tc>
          <w:tcPr>
            <w:tcW w:w="720" w:type="dxa"/>
            <w:tcBorders>
              <w:top w:val="single" w:sz="4" w:space="0" w:color="auto"/>
            </w:tcBorders>
          </w:tcPr>
          <w:p w14:paraId="4D974B72" w14:textId="77777777" w:rsidR="00C86DD3" w:rsidRPr="00613175" w:rsidRDefault="00C86DD3" w:rsidP="00C224A3">
            <w:pPr>
              <w:pStyle w:val="TAC"/>
              <w:rPr>
                <w:rFonts w:eastAsia="MS Gothic"/>
              </w:rPr>
            </w:pPr>
            <w:r w:rsidRPr="00613175">
              <w:rPr>
                <w:rFonts w:eastAsia="MS Gothic"/>
              </w:rPr>
              <w:t>1</w:t>
            </w:r>
          </w:p>
        </w:tc>
        <w:tc>
          <w:tcPr>
            <w:tcW w:w="1260" w:type="dxa"/>
            <w:gridSpan w:val="2"/>
          </w:tcPr>
          <w:p w14:paraId="403636DF" w14:textId="77777777" w:rsidR="00C86DD3" w:rsidRPr="00613175" w:rsidRDefault="00C86DD3" w:rsidP="00C224A3">
            <w:pPr>
              <w:pStyle w:val="TAC"/>
              <w:rPr>
                <w:rFonts w:eastAsia="MS Gothic"/>
              </w:rPr>
            </w:pPr>
            <w:r w:rsidRPr="00613175">
              <w:rPr>
                <w:rFonts w:eastAsia="MS Gothic"/>
              </w:rPr>
              <w:sym w:font="Wingdings" w:char="F0E0"/>
            </w:r>
          </w:p>
        </w:tc>
        <w:tc>
          <w:tcPr>
            <w:tcW w:w="3420" w:type="dxa"/>
            <w:tcBorders>
              <w:top w:val="single" w:sz="4" w:space="0" w:color="auto"/>
            </w:tcBorders>
          </w:tcPr>
          <w:p w14:paraId="7AE3D669" w14:textId="77777777" w:rsidR="00C86DD3" w:rsidRPr="00613175" w:rsidRDefault="00C86DD3" w:rsidP="00C224A3">
            <w:pPr>
              <w:pStyle w:val="TAL"/>
              <w:rPr>
                <w:rFonts w:eastAsia="MS Gothic"/>
              </w:rPr>
            </w:pPr>
            <w:r w:rsidRPr="00613175">
              <w:rPr>
                <w:rFonts w:eastAsia="MS Gothic"/>
              </w:rPr>
              <w:t>REGISTER</w:t>
            </w:r>
          </w:p>
        </w:tc>
        <w:tc>
          <w:tcPr>
            <w:tcW w:w="4288" w:type="dxa"/>
            <w:tcBorders>
              <w:top w:val="single" w:sz="4" w:space="0" w:color="auto"/>
            </w:tcBorders>
          </w:tcPr>
          <w:p w14:paraId="11A56C57" w14:textId="77777777" w:rsidR="00C86DD3" w:rsidRPr="00613175" w:rsidRDefault="00C86DD3" w:rsidP="00C224A3">
            <w:pPr>
              <w:pStyle w:val="TAL"/>
              <w:rPr>
                <w:rFonts w:eastAsia="MS Gothic"/>
              </w:rPr>
            </w:pPr>
            <w:r w:rsidRPr="00613175">
              <w:rPr>
                <w:rFonts w:eastAsia="MS Gothic"/>
              </w:rPr>
              <w:t>The UE sends initial IMS emergency registration</w:t>
            </w:r>
          </w:p>
        </w:tc>
      </w:tr>
      <w:tr w:rsidR="00C86DD3" w:rsidRPr="00613175" w14:paraId="6C78EE0D" w14:textId="77777777" w:rsidTr="00C224A3">
        <w:trPr>
          <w:cantSplit/>
          <w:jc w:val="center"/>
        </w:trPr>
        <w:tc>
          <w:tcPr>
            <w:tcW w:w="720" w:type="dxa"/>
            <w:tcBorders>
              <w:top w:val="single" w:sz="4" w:space="0" w:color="auto"/>
            </w:tcBorders>
          </w:tcPr>
          <w:p w14:paraId="540CF833" w14:textId="77777777" w:rsidR="00C86DD3" w:rsidRPr="00613175" w:rsidRDefault="00C86DD3" w:rsidP="00C224A3">
            <w:pPr>
              <w:pStyle w:val="TAC"/>
              <w:rPr>
                <w:rFonts w:eastAsia="MS Gothic"/>
              </w:rPr>
            </w:pPr>
            <w:r w:rsidRPr="00613175">
              <w:rPr>
                <w:rFonts w:eastAsia="MS Gothic"/>
              </w:rPr>
              <w:t>2</w:t>
            </w:r>
          </w:p>
        </w:tc>
        <w:tc>
          <w:tcPr>
            <w:tcW w:w="1260" w:type="dxa"/>
            <w:gridSpan w:val="2"/>
          </w:tcPr>
          <w:p w14:paraId="109A916D" w14:textId="77777777" w:rsidR="00C86DD3" w:rsidRPr="00613175" w:rsidRDefault="00C86DD3" w:rsidP="00C224A3">
            <w:pPr>
              <w:pStyle w:val="TAC"/>
              <w:rPr>
                <w:rFonts w:eastAsia="MS Gothic"/>
              </w:rPr>
            </w:pPr>
            <w:r w:rsidRPr="00613175">
              <w:rPr>
                <w:rFonts w:eastAsia="MS Gothic"/>
              </w:rPr>
              <w:sym w:font="Wingdings" w:char="F0DF"/>
            </w:r>
          </w:p>
        </w:tc>
        <w:tc>
          <w:tcPr>
            <w:tcW w:w="3420" w:type="dxa"/>
            <w:tcBorders>
              <w:top w:val="single" w:sz="4" w:space="0" w:color="auto"/>
            </w:tcBorders>
          </w:tcPr>
          <w:p w14:paraId="14C9AE5C" w14:textId="77777777" w:rsidR="00C86DD3" w:rsidRPr="00613175" w:rsidRDefault="00C86DD3" w:rsidP="00C224A3">
            <w:pPr>
              <w:pStyle w:val="TAL"/>
              <w:rPr>
                <w:rFonts w:eastAsia="MS Gothic"/>
              </w:rPr>
            </w:pPr>
            <w:r w:rsidRPr="00613175">
              <w:rPr>
                <w:rFonts w:eastAsia="MS Gothic"/>
              </w:rPr>
              <w:t>401 Unauthorized</w:t>
            </w:r>
          </w:p>
        </w:tc>
        <w:tc>
          <w:tcPr>
            <w:tcW w:w="4288" w:type="dxa"/>
            <w:tcBorders>
              <w:top w:val="single" w:sz="4" w:space="0" w:color="auto"/>
            </w:tcBorders>
          </w:tcPr>
          <w:p w14:paraId="1832B5E6" w14:textId="77777777" w:rsidR="00C86DD3" w:rsidRPr="00613175" w:rsidRDefault="00C86DD3" w:rsidP="00C224A3">
            <w:pPr>
              <w:pStyle w:val="TAL"/>
              <w:rPr>
                <w:rFonts w:eastAsia="MS Gothic"/>
              </w:rPr>
            </w:pPr>
            <w:r w:rsidRPr="00613175">
              <w:rPr>
                <w:rFonts w:eastAsia="MS Gothic"/>
              </w:rPr>
              <w:t>The SS responds with a valid AKAv1-MD5 authentication challenge and security mechanisms supported by the network.</w:t>
            </w:r>
          </w:p>
        </w:tc>
      </w:tr>
      <w:tr w:rsidR="00C86DD3" w:rsidRPr="00613175" w14:paraId="207020FB" w14:textId="77777777" w:rsidTr="00C224A3">
        <w:trPr>
          <w:cantSplit/>
          <w:jc w:val="center"/>
        </w:trPr>
        <w:tc>
          <w:tcPr>
            <w:tcW w:w="720" w:type="dxa"/>
            <w:tcBorders>
              <w:top w:val="single" w:sz="4" w:space="0" w:color="auto"/>
            </w:tcBorders>
          </w:tcPr>
          <w:p w14:paraId="76515D15" w14:textId="77777777" w:rsidR="00C86DD3" w:rsidRPr="00613175" w:rsidRDefault="00C86DD3" w:rsidP="00C224A3">
            <w:pPr>
              <w:pStyle w:val="TAC"/>
              <w:rPr>
                <w:rFonts w:eastAsia="MS Gothic"/>
              </w:rPr>
            </w:pPr>
            <w:r w:rsidRPr="00613175">
              <w:rPr>
                <w:rFonts w:eastAsia="MS Gothic"/>
              </w:rPr>
              <w:t>3</w:t>
            </w:r>
          </w:p>
        </w:tc>
        <w:tc>
          <w:tcPr>
            <w:tcW w:w="1260" w:type="dxa"/>
            <w:gridSpan w:val="2"/>
          </w:tcPr>
          <w:p w14:paraId="2A6CF248" w14:textId="77777777" w:rsidR="00C86DD3" w:rsidRPr="00613175" w:rsidRDefault="00C86DD3" w:rsidP="00C224A3">
            <w:pPr>
              <w:pStyle w:val="TAC"/>
              <w:rPr>
                <w:rFonts w:eastAsia="MS Gothic"/>
              </w:rPr>
            </w:pPr>
            <w:r w:rsidRPr="00613175">
              <w:rPr>
                <w:rFonts w:eastAsia="MS Gothic"/>
              </w:rPr>
              <w:sym w:font="Wingdings" w:char="F0E0"/>
            </w:r>
          </w:p>
        </w:tc>
        <w:tc>
          <w:tcPr>
            <w:tcW w:w="3420" w:type="dxa"/>
            <w:tcBorders>
              <w:top w:val="single" w:sz="4" w:space="0" w:color="auto"/>
            </w:tcBorders>
          </w:tcPr>
          <w:p w14:paraId="30976D2E" w14:textId="77777777" w:rsidR="00C86DD3" w:rsidRPr="00613175" w:rsidRDefault="00C86DD3" w:rsidP="00C224A3">
            <w:pPr>
              <w:pStyle w:val="TAL"/>
              <w:rPr>
                <w:rFonts w:eastAsia="MS Gothic"/>
              </w:rPr>
            </w:pPr>
            <w:r w:rsidRPr="00613175">
              <w:rPr>
                <w:rFonts w:eastAsia="MS Gothic"/>
              </w:rPr>
              <w:t>REGISTER</w:t>
            </w:r>
          </w:p>
        </w:tc>
        <w:tc>
          <w:tcPr>
            <w:tcW w:w="4288" w:type="dxa"/>
            <w:tcBorders>
              <w:top w:val="single" w:sz="4" w:space="0" w:color="auto"/>
            </w:tcBorders>
          </w:tcPr>
          <w:p w14:paraId="3C4439F4" w14:textId="77777777" w:rsidR="00C86DD3" w:rsidRPr="00613175" w:rsidRDefault="00C86DD3" w:rsidP="00C224A3">
            <w:pPr>
              <w:pStyle w:val="TAL"/>
              <w:rPr>
                <w:rFonts w:eastAsia="MS Gothic"/>
              </w:rPr>
            </w:pPr>
            <w:r w:rsidRPr="00613175">
              <w:rPr>
                <w:rFonts w:eastAsia="MS Gothic"/>
              </w:rPr>
              <w:t>The UE completes the security negotiation procedures, sets up a temporary set of SAs and uses those for sending another REGISTER with AKAv1-MD5 credentials.</w:t>
            </w:r>
          </w:p>
        </w:tc>
      </w:tr>
      <w:tr w:rsidR="00C86DD3" w:rsidRPr="00613175" w14:paraId="04DEA802" w14:textId="77777777" w:rsidTr="00C224A3">
        <w:trPr>
          <w:cantSplit/>
          <w:jc w:val="center"/>
        </w:trPr>
        <w:tc>
          <w:tcPr>
            <w:tcW w:w="720" w:type="dxa"/>
            <w:tcBorders>
              <w:top w:val="single" w:sz="4" w:space="0" w:color="auto"/>
            </w:tcBorders>
          </w:tcPr>
          <w:p w14:paraId="08AE00C6" w14:textId="77777777" w:rsidR="00C86DD3" w:rsidRPr="00613175" w:rsidRDefault="00C86DD3" w:rsidP="00C224A3">
            <w:pPr>
              <w:pStyle w:val="TAC"/>
              <w:rPr>
                <w:rFonts w:eastAsia="MS Gothic"/>
              </w:rPr>
            </w:pPr>
            <w:r w:rsidRPr="00613175">
              <w:rPr>
                <w:rFonts w:eastAsia="MS Gothic"/>
              </w:rPr>
              <w:t>4</w:t>
            </w:r>
          </w:p>
        </w:tc>
        <w:tc>
          <w:tcPr>
            <w:tcW w:w="1260" w:type="dxa"/>
            <w:gridSpan w:val="2"/>
          </w:tcPr>
          <w:p w14:paraId="16605944" w14:textId="77777777" w:rsidR="00C86DD3" w:rsidRPr="00613175" w:rsidRDefault="00C86DD3" w:rsidP="00C224A3">
            <w:pPr>
              <w:pStyle w:val="TAC"/>
              <w:rPr>
                <w:rFonts w:eastAsia="MS Gothic"/>
              </w:rPr>
            </w:pPr>
            <w:r w:rsidRPr="00613175">
              <w:rPr>
                <w:rFonts w:eastAsia="MS Gothic"/>
              </w:rPr>
              <w:sym w:font="Wingdings" w:char="F0DF"/>
            </w:r>
          </w:p>
        </w:tc>
        <w:tc>
          <w:tcPr>
            <w:tcW w:w="3420" w:type="dxa"/>
            <w:tcBorders>
              <w:top w:val="single" w:sz="4" w:space="0" w:color="auto"/>
            </w:tcBorders>
          </w:tcPr>
          <w:p w14:paraId="094D3510" w14:textId="77777777" w:rsidR="00C86DD3" w:rsidRPr="00613175" w:rsidRDefault="00C86DD3" w:rsidP="00C224A3">
            <w:pPr>
              <w:pStyle w:val="TAL"/>
              <w:rPr>
                <w:rFonts w:eastAsia="MS Gothic"/>
              </w:rPr>
            </w:pPr>
            <w:r w:rsidRPr="00613175">
              <w:rPr>
                <w:rFonts w:eastAsia="MS Gothic"/>
              </w:rPr>
              <w:t>200 OK</w:t>
            </w:r>
          </w:p>
        </w:tc>
        <w:tc>
          <w:tcPr>
            <w:tcW w:w="4288" w:type="dxa"/>
            <w:tcBorders>
              <w:top w:val="single" w:sz="4" w:space="0" w:color="auto"/>
            </w:tcBorders>
          </w:tcPr>
          <w:p w14:paraId="71F9527E" w14:textId="77777777" w:rsidR="00C86DD3" w:rsidRPr="00613175" w:rsidRDefault="00C86DD3" w:rsidP="00C224A3">
            <w:pPr>
              <w:pStyle w:val="TAL"/>
              <w:rPr>
                <w:rFonts w:eastAsia="MS Gothic"/>
              </w:rPr>
            </w:pPr>
            <w:r w:rsidRPr="00613175">
              <w:rPr>
                <w:rFonts w:eastAsia="MS Gothic"/>
              </w:rPr>
              <w:t>The SS responds with 200 OK.</w:t>
            </w:r>
          </w:p>
        </w:tc>
      </w:tr>
    </w:tbl>
    <w:p w14:paraId="6CE00E7E" w14:textId="77777777" w:rsidR="00C86DD3" w:rsidRPr="00613175" w:rsidRDefault="00C86DD3" w:rsidP="00C86DD3"/>
    <w:p w14:paraId="6A98F9B2" w14:textId="77777777" w:rsidR="00C86DD3" w:rsidRPr="00613175" w:rsidRDefault="00C86DD3" w:rsidP="00C86DD3">
      <w:pPr>
        <w:pStyle w:val="H6"/>
        <w:rPr>
          <w:snapToGrid w:val="0"/>
        </w:rPr>
      </w:pPr>
      <w:r w:rsidRPr="00613175">
        <w:rPr>
          <w:snapToGrid w:val="0"/>
        </w:rPr>
        <w:t>Specific Message Contents:</w:t>
      </w:r>
    </w:p>
    <w:p w14:paraId="09B020AC" w14:textId="77777777" w:rsidR="00C86DD3" w:rsidRPr="00613175" w:rsidRDefault="00C86DD3" w:rsidP="00C86DD3">
      <w:pPr>
        <w:pStyle w:val="H6"/>
        <w:rPr>
          <w:snapToGrid w:val="0"/>
        </w:rPr>
      </w:pPr>
      <w:r w:rsidRPr="00613175">
        <w:rPr>
          <w:snapToGrid w:val="0"/>
        </w:rPr>
        <w:t>REGISTER (Step 1)</w:t>
      </w:r>
    </w:p>
    <w:p w14:paraId="44E21564" w14:textId="77777777" w:rsidR="00C86DD3" w:rsidRPr="00613175" w:rsidRDefault="00C86DD3" w:rsidP="00C86DD3">
      <w:pPr>
        <w:keepNext/>
      </w:pPr>
      <w:r w:rsidRPr="00613175">
        <w:t>Use the default message “REGISTER” in Annex A.1.1 of TS 34.229-1 [2] with conditions A1 and A7</w:t>
      </w:r>
      <w:r w:rsidRPr="00613175">
        <w:rPr>
          <w:rFonts w:eastAsia="Batang"/>
        </w:rPr>
        <w:t>.</w:t>
      </w:r>
    </w:p>
    <w:p w14:paraId="305B6BEE" w14:textId="77777777" w:rsidR="00C86DD3" w:rsidRPr="00613175" w:rsidRDefault="00C86DD3" w:rsidP="00C86DD3">
      <w:pPr>
        <w:pStyle w:val="H6"/>
        <w:rPr>
          <w:snapToGrid w:val="0"/>
        </w:rPr>
      </w:pPr>
      <w:r w:rsidRPr="00613175">
        <w:rPr>
          <w:snapToGrid w:val="0"/>
        </w:rPr>
        <w:t>401 Unauthorized (Step 2)</w:t>
      </w:r>
    </w:p>
    <w:p w14:paraId="3E4851B1" w14:textId="77777777" w:rsidR="00C86DD3" w:rsidRPr="00613175" w:rsidRDefault="00C86DD3" w:rsidP="00C86DD3">
      <w:pPr>
        <w:keepNext/>
      </w:pPr>
      <w:r w:rsidRPr="00613175">
        <w:t>Use the default message “401 Unauthorized for REGISTER” in Annex A.1.2 of TS 34.229-1 [2] with condition A1</w:t>
      </w:r>
      <w:r w:rsidRPr="00613175">
        <w:rPr>
          <w:rFonts w:eastAsia="Batang"/>
        </w:rPr>
        <w:t>.</w:t>
      </w:r>
    </w:p>
    <w:p w14:paraId="7772D108" w14:textId="77777777" w:rsidR="00C86DD3" w:rsidRPr="00613175" w:rsidRDefault="00C86DD3" w:rsidP="00C86DD3">
      <w:pPr>
        <w:pStyle w:val="H6"/>
        <w:rPr>
          <w:snapToGrid w:val="0"/>
        </w:rPr>
      </w:pPr>
      <w:r w:rsidRPr="00613175">
        <w:rPr>
          <w:snapToGrid w:val="0"/>
        </w:rPr>
        <w:t>REGISTER (Step 3)</w:t>
      </w:r>
    </w:p>
    <w:p w14:paraId="0ACA2907" w14:textId="77777777" w:rsidR="00C86DD3" w:rsidRPr="00613175" w:rsidRDefault="00C86DD3" w:rsidP="00C86DD3">
      <w:pPr>
        <w:rPr>
          <w:rFonts w:eastAsia="Batang"/>
        </w:rPr>
      </w:pPr>
      <w:r w:rsidRPr="00613175">
        <w:t>Use the default message “REGISTER” in Annex A.1.1 of TS 34.229-1 [2] with conditions A2, A7</w:t>
      </w:r>
      <w:r w:rsidRPr="00613175">
        <w:rPr>
          <w:rFonts w:eastAsia="Batang"/>
        </w:rPr>
        <w:t>, and A32.</w:t>
      </w:r>
    </w:p>
    <w:p w14:paraId="0894B49C" w14:textId="77777777" w:rsidR="00C86DD3" w:rsidRPr="00613175" w:rsidRDefault="00C86DD3" w:rsidP="00C86DD3">
      <w:pPr>
        <w:pStyle w:val="H6"/>
        <w:rPr>
          <w:snapToGrid w:val="0"/>
        </w:rPr>
      </w:pPr>
      <w:r w:rsidRPr="00613175">
        <w:rPr>
          <w:snapToGrid w:val="0"/>
        </w:rPr>
        <w:t>200 OK for REGISTER (Step 4)</w:t>
      </w:r>
    </w:p>
    <w:p w14:paraId="4BE16797" w14:textId="77777777" w:rsidR="00C86DD3" w:rsidRPr="00613175" w:rsidRDefault="00C86DD3" w:rsidP="00C86DD3">
      <w:pPr>
        <w:rPr>
          <w:rFonts w:eastAsia="Batang"/>
        </w:rPr>
      </w:pPr>
      <w:r w:rsidRPr="00613175">
        <w:t>Use the default message “200 OK for REGISTER” in Annex A.1.3 of TS 34.229-1 [2] with condition A3</w:t>
      </w:r>
      <w:r w:rsidRPr="00613175">
        <w:rPr>
          <w:rFonts w:eastAsia="Batang"/>
        </w:rPr>
        <w:t>.</w:t>
      </w:r>
    </w:p>
    <w:p w14:paraId="214FD80F" w14:textId="77777777" w:rsidR="00843615" w:rsidRPr="00613175" w:rsidRDefault="00C8183A" w:rsidP="00585703">
      <w:pPr>
        <w:pStyle w:val="Heading1"/>
      </w:pPr>
      <w:r w:rsidRPr="00613175">
        <w:br w:type="page"/>
      </w:r>
      <w:bookmarkStart w:id="1240" w:name="_Toc43210235"/>
      <w:bookmarkStart w:id="1241" w:name="_Toc51948519"/>
      <w:bookmarkStart w:id="1242" w:name="_Toc52162594"/>
      <w:bookmarkStart w:id="1243" w:name="_Toc60916232"/>
      <w:bookmarkStart w:id="1244" w:name="_Toc68197436"/>
      <w:bookmarkStart w:id="1245" w:name="_Toc75880694"/>
      <w:bookmarkStart w:id="1246" w:name="_Toc84254406"/>
      <w:bookmarkStart w:id="1247" w:name="_Toc84255201"/>
      <w:r w:rsidR="00585703" w:rsidRPr="00613175">
        <w:t>A.4</w:t>
      </w:r>
      <w:r w:rsidR="008B69D9" w:rsidRPr="00613175">
        <w:tab/>
      </w:r>
      <w:r w:rsidR="00AC64C8" w:rsidRPr="00613175">
        <w:t>MTSI MO Voice</w:t>
      </w:r>
      <w:r w:rsidR="0087681D" w:rsidRPr="00613175">
        <w:t xml:space="preserve"> C</w:t>
      </w:r>
      <w:r w:rsidR="00B1502C" w:rsidRPr="00613175">
        <w:t>all /</w:t>
      </w:r>
      <w:r w:rsidR="00843615" w:rsidRPr="00613175">
        <w:t xml:space="preserve"> 5GS</w:t>
      </w:r>
      <w:bookmarkEnd w:id="1238"/>
      <w:bookmarkEnd w:id="1239"/>
      <w:bookmarkEnd w:id="1240"/>
      <w:bookmarkEnd w:id="1241"/>
      <w:bookmarkEnd w:id="1242"/>
      <w:bookmarkEnd w:id="1243"/>
      <w:bookmarkEnd w:id="1244"/>
      <w:bookmarkEnd w:id="1245"/>
      <w:bookmarkEnd w:id="1246"/>
      <w:bookmarkEnd w:id="1247"/>
    </w:p>
    <w:p w14:paraId="0F2086E0" w14:textId="77777777" w:rsidR="00987512" w:rsidRPr="00613175" w:rsidRDefault="00987512" w:rsidP="00482465">
      <w:pPr>
        <w:pStyle w:val="Heading2"/>
      </w:pPr>
      <w:bookmarkStart w:id="1248" w:name="_Toc42778760"/>
      <w:bookmarkStart w:id="1249" w:name="_Toc42785207"/>
      <w:bookmarkStart w:id="1250" w:name="_Toc43210236"/>
      <w:bookmarkStart w:id="1251" w:name="_Toc51948520"/>
      <w:bookmarkStart w:id="1252" w:name="_Toc52162595"/>
      <w:bookmarkStart w:id="1253" w:name="_Toc60916233"/>
      <w:bookmarkStart w:id="1254" w:name="_Toc68197437"/>
      <w:bookmarkStart w:id="1255" w:name="_Toc75880695"/>
      <w:bookmarkStart w:id="1256" w:name="_Toc84254407"/>
      <w:bookmarkStart w:id="1257" w:name="_Toc84255202"/>
      <w:r w:rsidRPr="00613175">
        <w:t>A.4.1</w:t>
      </w:r>
      <w:r w:rsidRPr="00613175">
        <w:tab/>
        <w:t>MTSI MO Voice Call / with preconditions / 5GS</w:t>
      </w:r>
      <w:bookmarkEnd w:id="1248"/>
      <w:bookmarkEnd w:id="1249"/>
      <w:bookmarkEnd w:id="1250"/>
      <w:bookmarkEnd w:id="1251"/>
      <w:bookmarkEnd w:id="1252"/>
      <w:bookmarkEnd w:id="1253"/>
      <w:bookmarkEnd w:id="1254"/>
      <w:bookmarkEnd w:id="1255"/>
      <w:bookmarkEnd w:id="1256"/>
      <w:bookmarkEnd w:id="1257"/>
    </w:p>
    <w:p w14:paraId="6DE30787" w14:textId="77777777" w:rsidR="00843615" w:rsidRPr="00613175" w:rsidRDefault="00325A7D" w:rsidP="00843615">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843615" w:rsidRPr="00613175" w14:paraId="41D3AEDF" w14:textId="77777777" w:rsidTr="001C4FB3">
        <w:trPr>
          <w:cantSplit/>
          <w:jc w:val="center"/>
        </w:trPr>
        <w:tc>
          <w:tcPr>
            <w:tcW w:w="680" w:type="dxa"/>
            <w:tcBorders>
              <w:top w:val="single" w:sz="4" w:space="0" w:color="auto"/>
              <w:left w:val="single" w:sz="4" w:space="0" w:color="auto"/>
              <w:bottom w:val="nil"/>
              <w:right w:val="single" w:sz="4" w:space="0" w:color="auto"/>
            </w:tcBorders>
          </w:tcPr>
          <w:p w14:paraId="39A4C32D" w14:textId="77777777" w:rsidR="00843615" w:rsidRPr="00613175" w:rsidRDefault="00843615" w:rsidP="00585703">
            <w:pPr>
              <w:pStyle w:val="TAH"/>
            </w:pPr>
            <w:r w:rsidRPr="00613175">
              <w:t>Step</w:t>
            </w:r>
          </w:p>
        </w:tc>
        <w:tc>
          <w:tcPr>
            <w:tcW w:w="1260" w:type="dxa"/>
            <w:gridSpan w:val="2"/>
            <w:tcBorders>
              <w:left w:val="single" w:sz="4" w:space="0" w:color="auto"/>
              <w:right w:val="single" w:sz="4" w:space="0" w:color="auto"/>
            </w:tcBorders>
          </w:tcPr>
          <w:p w14:paraId="00E05604" w14:textId="77777777" w:rsidR="00843615" w:rsidRPr="00613175" w:rsidRDefault="00843615" w:rsidP="00585703">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39508190" w14:textId="77777777" w:rsidR="00843615" w:rsidRPr="00613175" w:rsidRDefault="00843615" w:rsidP="00585703">
            <w:pPr>
              <w:pStyle w:val="TAH"/>
            </w:pPr>
            <w:r w:rsidRPr="00613175">
              <w:t>Message</w:t>
            </w:r>
          </w:p>
        </w:tc>
        <w:tc>
          <w:tcPr>
            <w:tcW w:w="4196" w:type="dxa"/>
            <w:tcBorders>
              <w:top w:val="single" w:sz="4" w:space="0" w:color="auto"/>
              <w:left w:val="single" w:sz="4" w:space="0" w:color="auto"/>
              <w:bottom w:val="nil"/>
              <w:right w:val="single" w:sz="4" w:space="0" w:color="auto"/>
            </w:tcBorders>
          </w:tcPr>
          <w:p w14:paraId="60874E4C" w14:textId="77777777" w:rsidR="00843615" w:rsidRPr="00613175" w:rsidRDefault="00843615" w:rsidP="00585703">
            <w:pPr>
              <w:pStyle w:val="TAH"/>
            </w:pPr>
            <w:r w:rsidRPr="00613175">
              <w:t>Comment</w:t>
            </w:r>
          </w:p>
        </w:tc>
      </w:tr>
      <w:tr w:rsidR="00843615" w:rsidRPr="00613175" w14:paraId="3AFFE736" w14:textId="77777777" w:rsidTr="001C4FB3">
        <w:trPr>
          <w:cantSplit/>
          <w:jc w:val="center"/>
        </w:trPr>
        <w:tc>
          <w:tcPr>
            <w:tcW w:w="680" w:type="dxa"/>
            <w:tcBorders>
              <w:top w:val="nil"/>
              <w:left w:val="single" w:sz="4" w:space="0" w:color="auto"/>
              <w:bottom w:val="single" w:sz="4" w:space="0" w:color="auto"/>
              <w:right w:val="single" w:sz="4" w:space="0" w:color="auto"/>
            </w:tcBorders>
          </w:tcPr>
          <w:p w14:paraId="70E8851D" w14:textId="77777777" w:rsidR="00843615" w:rsidRPr="00613175" w:rsidRDefault="00843615" w:rsidP="00585703">
            <w:pPr>
              <w:pStyle w:val="TAC"/>
              <w:rPr>
                <w:rFonts w:eastAsia="MS Gothic"/>
              </w:rPr>
            </w:pPr>
          </w:p>
        </w:tc>
        <w:tc>
          <w:tcPr>
            <w:tcW w:w="630" w:type="dxa"/>
            <w:tcBorders>
              <w:left w:val="single" w:sz="4" w:space="0" w:color="auto"/>
            </w:tcBorders>
          </w:tcPr>
          <w:p w14:paraId="23479D27" w14:textId="77777777" w:rsidR="00843615" w:rsidRPr="00613175" w:rsidRDefault="00843615" w:rsidP="00585703">
            <w:pPr>
              <w:pStyle w:val="TAH"/>
            </w:pPr>
            <w:r w:rsidRPr="00613175">
              <w:t>UE</w:t>
            </w:r>
          </w:p>
        </w:tc>
        <w:tc>
          <w:tcPr>
            <w:tcW w:w="630" w:type="dxa"/>
            <w:tcBorders>
              <w:right w:val="single" w:sz="4" w:space="0" w:color="auto"/>
            </w:tcBorders>
          </w:tcPr>
          <w:p w14:paraId="0D649F23" w14:textId="77777777" w:rsidR="00843615" w:rsidRPr="00613175" w:rsidRDefault="00843615" w:rsidP="00585703">
            <w:pPr>
              <w:pStyle w:val="TAH"/>
            </w:pPr>
            <w:r w:rsidRPr="00613175">
              <w:t>SS</w:t>
            </w:r>
          </w:p>
        </w:tc>
        <w:tc>
          <w:tcPr>
            <w:tcW w:w="3420" w:type="dxa"/>
            <w:tcBorders>
              <w:top w:val="nil"/>
              <w:left w:val="single" w:sz="4" w:space="0" w:color="auto"/>
              <w:bottom w:val="single" w:sz="4" w:space="0" w:color="auto"/>
              <w:right w:val="single" w:sz="4" w:space="0" w:color="auto"/>
            </w:tcBorders>
          </w:tcPr>
          <w:p w14:paraId="6839BD81" w14:textId="77777777" w:rsidR="00843615" w:rsidRPr="00613175" w:rsidRDefault="00843615" w:rsidP="00585703">
            <w:pPr>
              <w:pStyle w:val="TAC"/>
            </w:pPr>
          </w:p>
        </w:tc>
        <w:tc>
          <w:tcPr>
            <w:tcW w:w="4196" w:type="dxa"/>
            <w:tcBorders>
              <w:top w:val="nil"/>
              <w:left w:val="single" w:sz="4" w:space="0" w:color="auto"/>
              <w:bottom w:val="single" w:sz="4" w:space="0" w:color="auto"/>
              <w:right w:val="single" w:sz="4" w:space="0" w:color="auto"/>
            </w:tcBorders>
          </w:tcPr>
          <w:p w14:paraId="0A27FC1F" w14:textId="77777777" w:rsidR="00843615" w:rsidRPr="00613175" w:rsidRDefault="00843615" w:rsidP="00585703">
            <w:pPr>
              <w:pStyle w:val="TAL"/>
              <w:rPr>
                <w:rFonts w:eastAsia="MS Gothic"/>
              </w:rPr>
            </w:pPr>
          </w:p>
        </w:tc>
      </w:tr>
      <w:tr w:rsidR="00843615" w:rsidRPr="00613175" w14:paraId="32E223E4" w14:textId="77777777" w:rsidTr="001C4FB3">
        <w:trPr>
          <w:cantSplit/>
          <w:jc w:val="center"/>
        </w:trPr>
        <w:tc>
          <w:tcPr>
            <w:tcW w:w="680" w:type="dxa"/>
            <w:tcBorders>
              <w:top w:val="single" w:sz="4" w:space="0" w:color="auto"/>
            </w:tcBorders>
          </w:tcPr>
          <w:p w14:paraId="0655D411" w14:textId="77777777" w:rsidR="00843615" w:rsidRPr="00613175" w:rsidRDefault="00B154D7" w:rsidP="00585703">
            <w:pPr>
              <w:pStyle w:val="TAC"/>
              <w:rPr>
                <w:rFonts w:eastAsia="MS Gothic"/>
              </w:rPr>
            </w:pPr>
            <w:r w:rsidRPr="00613175">
              <w:rPr>
                <w:rFonts w:eastAsia="MS Gothic"/>
              </w:rPr>
              <w:t>1</w:t>
            </w:r>
          </w:p>
        </w:tc>
        <w:tc>
          <w:tcPr>
            <w:tcW w:w="1260" w:type="dxa"/>
            <w:gridSpan w:val="2"/>
          </w:tcPr>
          <w:p w14:paraId="25B554AA"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387DB1FC" w14:textId="77777777" w:rsidR="00843615" w:rsidRPr="00613175" w:rsidRDefault="00843615" w:rsidP="00585703">
            <w:pPr>
              <w:pStyle w:val="TAL"/>
              <w:rPr>
                <w:rFonts w:eastAsia="MS Gothic"/>
              </w:rPr>
            </w:pPr>
            <w:r w:rsidRPr="00613175">
              <w:rPr>
                <w:rFonts w:eastAsia="MS Gothic"/>
              </w:rPr>
              <w:t>INVITE</w:t>
            </w:r>
          </w:p>
        </w:tc>
        <w:tc>
          <w:tcPr>
            <w:tcW w:w="4196" w:type="dxa"/>
            <w:tcBorders>
              <w:top w:val="single" w:sz="4" w:space="0" w:color="auto"/>
            </w:tcBorders>
          </w:tcPr>
          <w:p w14:paraId="4921DB2D" w14:textId="77777777" w:rsidR="00843615" w:rsidRPr="00613175" w:rsidRDefault="00843615" w:rsidP="00585703">
            <w:pPr>
              <w:pStyle w:val="TAL"/>
              <w:rPr>
                <w:rFonts w:eastAsia="MS Gothic"/>
              </w:rPr>
            </w:pPr>
            <w:r w:rsidRPr="00613175">
              <w:rPr>
                <w:rFonts w:eastAsia="MS Gothic"/>
              </w:rPr>
              <w:t>UE sends INVITE with the first SDP offer.</w:t>
            </w:r>
          </w:p>
        </w:tc>
      </w:tr>
      <w:tr w:rsidR="00843615" w:rsidRPr="00613175" w14:paraId="6E8DFCA2" w14:textId="77777777" w:rsidTr="001C4FB3">
        <w:trPr>
          <w:cantSplit/>
          <w:jc w:val="center"/>
        </w:trPr>
        <w:tc>
          <w:tcPr>
            <w:tcW w:w="680" w:type="dxa"/>
            <w:tcBorders>
              <w:top w:val="single" w:sz="4" w:space="0" w:color="auto"/>
            </w:tcBorders>
          </w:tcPr>
          <w:p w14:paraId="2887B3CD" w14:textId="77777777" w:rsidR="00843615" w:rsidRPr="00613175" w:rsidRDefault="00B154D7" w:rsidP="00585703">
            <w:pPr>
              <w:pStyle w:val="TAC"/>
              <w:rPr>
                <w:rFonts w:eastAsia="MS Gothic"/>
              </w:rPr>
            </w:pPr>
            <w:r w:rsidRPr="00613175">
              <w:rPr>
                <w:rFonts w:eastAsia="MS Gothic"/>
              </w:rPr>
              <w:t>2</w:t>
            </w:r>
          </w:p>
        </w:tc>
        <w:tc>
          <w:tcPr>
            <w:tcW w:w="1260" w:type="dxa"/>
            <w:gridSpan w:val="2"/>
          </w:tcPr>
          <w:p w14:paraId="79098E5E"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7EA7B69D" w14:textId="77777777" w:rsidR="00843615" w:rsidRPr="00613175" w:rsidRDefault="00843615" w:rsidP="00585703">
            <w:pPr>
              <w:pStyle w:val="TAL"/>
              <w:rPr>
                <w:rFonts w:eastAsia="MS Gothic"/>
              </w:rPr>
            </w:pPr>
            <w:r w:rsidRPr="00613175">
              <w:rPr>
                <w:rFonts w:eastAsia="MS Gothic"/>
              </w:rPr>
              <w:t>100 Trying</w:t>
            </w:r>
          </w:p>
        </w:tc>
        <w:tc>
          <w:tcPr>
            <w:tcW w:w="4196" w:type="dxa"/>
            <w:tcBorders>
              <w:top w:val="single" w:sz="4" w:space="0" w:color="auto"/>
            </w:tcBorders>
          </w:tcPr>
          <w:p w14:paraId="031598A7" w14:textId="77777777" w:rsidR="00843615" w:rsidRPr="00613175" w:rsidRDefault="00843615" w:rsidP="00585703">
            <w:pPr>
              <w:pStyle w:val="TAL"/>
              <w:rPr>
                <w:rFonts w:eastAsia="MS Gothic"/>
              </w:rPr>
            </w:pPr>
            <w:r w:rsidRPr="00613175">
              <w:rPr>
                <w:rFonts w:eastAsia="MS Gothic"/>
              </w:rPr>
              <w:t>SS sends a 100 Trying provisional response.</w:t>
            </w:r>
          </w:p>
        </w:tc>
      </w:tr>
      <w:tr w:rsidR="00843615" w:rsidRPr="00613175" w14:paraId="7E7B629C" w14:textId="77777777" w:rsidTr="001C4FB3">
        <w:trPr>
          <w:cantSplit/>
          <w:jc w:val="center"/>
        </w:trPr>
        <w:tc>
          <w:tcPr>
            <w:tcW w:w="680" w:type="dxa"/>
            <w:tcBorders>
              <w:top w:val="single" w:sz="4" w:space="0" w:color="auto"/>
            </w:tcBorders>
          </w:tcPr>
          <w:p w14:paraId="5821B502" w14:textId="77777777" w:rsidR="00843615" w:rsidRPr="00613175" w:rsidRDefault="00B154D7" w:rsidP="00585703">
            <w:pPr>
              <w:pStyle w:val="TAC"/>
              <w:rPr>
                <w:rFonts w:eastAsia="MS Gothic"/>
              </w:rPr>
            </w:pPr>
            <w:r w:rsidRPr="00613175">
              <w:rPr>
                <w:rFonts w:eastAsia="MS Gothic"/>
              </w:rPr>
              <w:t>3</w:t>
            </w:r>
          </w:p>
        </w:tc>
        <w:tc>
          <w:tcPr>
            <w:tcW w:w="1260" w:type="dxa"/>
            <w:gridSpan w:val="2"/>
          </w:tcPr>
          <w:p w14:paraId="2029FCB3"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05D012E2" w14:textId="77777777" w:rsidR="00843615" w:rsidRPr="00613175" w:rsidRDefault="00843615" w:rsidP="00585703">
            <w:pPr>
              <w:pStyle w:val="TAL"/>
              <w:rPr>
                <w:rFonts w:eastAsia="MS Gothic"/>
              </w:rPr>
            </w:pPr>
            <w:r w:rsidRPr="00613175">
              <w:rPr>
                <w:rFonts w:eastAsia="MS Gothic"/>
              </w:rPr>
              <w:t>183 Session Progress</w:t>
            </w:r>
          </w:p>
        </w:tc>
        <w:tc>
          <w:tcPr>
            <w:tcW w:w="4196" w:type="dxa"/>
            <w:tcBorders>
              <w:top w:val="single" w:sz="4" w:space="0" w:color="auto"/>
            </w:tcBorders>
          </w:tcPr>
          <w:p w14:paraId="1A710FE4" w14:textId="77777777" w:rsidR="00843615" w:rsidRPr="00613175" w:rsidRDefault="00843615" w:rsidP="00585703">
            <w:pPr>
              <w:pStyle w:val="TAL"/>
              <w:rPr>
                <w:rFonts w:eastAsia="MS Gothic"/>
              </w:rPr>
            </w:pPr>
            <w:r w:rsidRPr="00613175">
              <w:rPr>
                <w:rFonts w:eastAsia="MS Gothic"/>
              </w:rPr>
              <w:t>SS sends an SDP answer.</w:t>
            </w:r>
          </w:p>
        </w:tc>
      </w:tr>
      <w:tr w:rsidR="00843615" w:rsidRPr="00613175" w14:paraId="6DD231CE" w14:textId="77777777" w:rsidTr="001C4FB3">
        <w:trPr>
          <w:cantSplit/>
          <w:jc w:val="center"/>
        </w:trPr>
        <w:tc>
          <w:tcPr>
            <w:tcW w:w="680" w:type="dxa"/>
            <w:tcBorders>
              <w:top w:val="single" w:sz="4" w:space="0" w:color="auto"/>
            </w:tcBorders>
          </w:tcPr>
          <w:p w14:paraId="5E82F122" w14:textId="77777777" w:rsidR="00843615" w:rsidRPr="00613175" w:rsidRDefault="00B154D7" w:rsidP="00585703">
            <w:pPr>
              <w:pStyle w:val="TAC"/>
              <w:rPr>
                <w:rFonts w:eastAsia="MS Gothic"/>
              </w:rPr>
            </w:pPr>
            <w:r w:rsidRPr="00613175">
              <w:rPr>
                <w:rFonts w:eastAsia="MS Gothic"/>
              </w:rPr>
              <w:t>4</w:t>
            </w:r>
          </w:p>
        </w:tc>
        <w:tc>
          <w:tcPr>
            <w:tcW w:w="1260" w:type="dxa"/>
            <w:gridSpan w:val="2"/>
          </w:tcPr>
          <w:p w14:paraId="606985EF"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4B4400D5" w14:textId="77777777" w:rsidR="00843615" w:rsidRPr="00613175" w:rsidRDefault="00843615" w:rsidP="00585703">
            <w:pPr>
              <w:pStyle w:val="TAL"/>
              <w:rPr>
                <w:rFonts w:eastAsia="MS Gothic"/>
              </w:rPr>
            </w:pPr>
            <w:r w:rsidRPr="00613175">
              <w:rPr>
                <w:rFonts w:eastAsia="MS Gothic"/>
              </w:rPr>
              <w:t>PRACK</w:t>
            </w:r>
          </w:p>
        </w:tc>
        <w:tc>
          <w:tcPr>
            <w:tcW w:w="4196" w:type="dxa"/>
            <w:tcBorders>
              <w:top w:val="single" w:sz="4" w:space="0" w:color="auto"/>
            </w:tcBorders>
          </w:tcPr>
          <w:p w14:paraId="0AE0D182" w14:textId="77777777" w:rsidR="00843615" w:rsidRPr="00613175" w:rsidRDefault="00843615" w:rsidP="00482465">
            <w:pPr>
              <w:pStyle w:val="TAL"/>
              <w:rPr>
                <w:rFonts w:eastAsia="MS Gothic"/>
              </w:rPr>
            </w:pPr>
            <w:r w:rsidRPr="00613175">
              <w:rPr>
                <w:rFonts w:eastAsia="MS Gothic"/>
              </w:rPr>
              <w:t xml:space="preserve">UE acknowledges </w:t>
            </w:r>
            <w:r w:rsidR="00987512" w:rsidRPr="00613175">
              <w:rPr>
                <w:rFonts w:eastAsia="MS Gothic"/>
              </w:rPr>
              <w:t>reception of 183 Session Progress</w:t>
            </w:r>
            <w:r w:rsidRPr="00613175">
              <w:t>.</w:t>
            </w:r>
          </w:p>
        </w:tc>
      </w:tr>
      <w:tr w:rsidR="00843615" w:rsidRPr="00613175" w14:paraId="4EB3343F" w14:textId="77777777" w:rsidTr="001C4FB3">
        <w:trPr>
          <w:cantSplit/>
          <w:jc w:val="center"/>
        </w:trPr>
        <w:tc>
          <w:tcPr>
            <w:tcW w:w="680" w:type="dxa"/>
            <w:tcBorders>
              <w:top w:val="single" w:sz="4" w:space="0" w:color="auto"/>
            </w:tcBorders>
          </w:tcPr>
          <w:p w14:paraId="33CD93EA" w14:textId="77777777" w:rsidR="00843615" w:rsidRPr="00613175" w:rsidRDefault="00B154D7" w:rsidP="00585703">
            <w:pPr>
              <w:pStyle w:val="TAC"/>
              <w:rPr>
                <w:rFonts w:eastAsia="MS Gothic"/>
              </w:rPr>
            </w:pPr>
            <w:r w:rsidRPr="00613175">
              <w:rPr>
                <w:rFonts w:eastAsia="MS Gothic"/>
              </w:rPr>
              <w:t>5</w:t>
            </w:r>
          </w:p>
        </w:tc>
        <w:tc>
          <w:tcPr>
            <w:tcW w:w="1260" w:type="dxa"/>
            <w:gridSpan w:val="2"/>
          </w:tcPr>
          <w:p w14:paraId="70B03705"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333BB1CE"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1420F066" w14:textId="77777777" w:rsidR="00843615" w:rsidRPr="00613175" w:rsidRDefault="00843615" w:rsidP="00585703">
            <w:pPr>
              <w:pStyle w:val="TAL"/>
              <w:rPr>
                <w:rFonts w:eastAsia="MS Gothic"/>
              </w:rPr>
            </w:pPr>
            <w:r w:rsidRPr="00613175">
              <w:rPr>
                <w:rFonts w:eastAsia="MS Gothic"/>
              </w:rPr>
              <w:t xml:space="preserve">SS </w:t>
            </w:r>
            <w:r w:rsidR="00396AE2" w:rsidRPr="00613175">
              <w:rPr>
                <w:rFonts w:eastAsia="MS Gothic"/>
              </w:rPr>
              <w:t>responds to PRACK</w:t>
            </w:r>
            <w:r w:rsidRPr="00613175">
              <w:rPr>
                <w:rFonts w:eastAsia="MS Gothic"/>
              </w:rPr>
              <w:t>.</w:t>
            </w:r>
          </w:p>
        </w:tc>
      </w:tr>
      <w:tr w:rsidR="00843615" w:rsidRPr="00613175" w14:paraId="3B84FA46" w14:textId="77777777" w:rsidTr="001C4FB3">
        <w:trPr>
          <w:cantSplit/>
          <w:jc w:val="center"/>
        </w:trPr>
        <w:tc>
          <w:tcPr>
            <w:tcW w:w="680" w:type="dxa"/>
            <w:tcBorders>
              <w:top w:val="single" w:sz="4" w:space="0" w:color="auto"/>
            </w:tcBorders>
          </w:tcPr>
          <w:p w14:paraId="4BE841C2" w14:textId="77777777" w:rsidR="00843615" w:rsidRPr="00613175" w:rsidRDefault="00B154D7" w:rsidP="00585703">
            <w:pPr>
              <w:pStyle w:val="TAC"/>
              <w:rPr>
                <w:rFonts w:eastAsia="MS Gothic"/>
              </w:rPr>
            </w:pPr>
            <w:r w:rsidRPr="00613175">
              <w:rPr>
                <w:rFonts w:eastAsia="MS Gothic"/>
              </w:rPr>
              <w:t>6</w:t>
            </w:r>
          </w:p>
        </w:tc>
        <w:tc>
          <w:tcPr>
            <w:tcW w:w="1260" w:type="dxa"/>
            <w:gridSpan w:val="2"/>
          </w:tcPr>
          <w:p w14:paraId="282F8665"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42439F24" w14:textId="77777777" w:rsidR="00843615" w:rsidRPr="00613175" w:rsidRDefault="00843615" w:rsidP="00585703">
            <w:pPr>
              <w:pStyle w:val="TAL"/>
              <w:rPr>
                <w:rFonts w:eastAsia="MS Gothic"/>
              </w:rPr>
            </w:pPr>
            <w:r w:rsidRPr="00613175">
              <w:rPr>
                <w:rFonts w:eastAsia="MS Gothic"/>
              </w:rPr>
              <w:t>UPDATE</w:t>
            </w:r>
          </w:p>
        </w:tc>
        <w:tc>
          <w:tcPr>
            <w:tcW w:w="4196" w:type="dxa"/>
            <w:tcBorders>
              <w:top w:val="single" w:sz="4" w:space="0" w:color="auto"/>
            </w:tcBorders>
          </w:tcPr>
          <w:p w14:paraId="373D08BD" w14:textId="77777777" w:rsidR="00843615" w:rsidRPr="00613175" w:rsidRDefault="00843615" w:rsidP="00585703">
            <w:pPr>
              <w:pStyle w:val="TAL"/>
              <w:rPr>
                <w:rFonts w:eastAsia="MS Gothic"/>
              </w:rPr>
            </w:pPr>
            <w:r w:rsidRPr="00613175">
              <w:rPr>
                <w:rFonts w:eastAsia="MS Gothic"/>
              </w:rPr>
              <w:t xml:space="preserve">UE sends a second SDP </w:t>
            </w:r>
            <w:r w:rsidR="00396AE2" w:rsidRPr="00613175">
              <w:rPr>
                <w:rFonts w:eastAsia="MS Gothic"/>
              </w:rPr>
              <w:t>offer in an UPDATE request</w:t>
            </w:r>
            <w:r w:rsidRPr="00613175">
              <w:t xml:space="preserve">. </w:t>
            </w:r>
          </w:p>
        </w:tc>
      </w:tr>
      <w:tr w:rsidR="00843615" w:rsidRPr="00613175" w14:paraId="1414E025" w14:textId="77777777" w:rsidTr="001C4FB3">
        <w:trPr>
          <w:cantSplit/>
          <w:jc w:val="center"/>
        </w:trPr>
        <w:tc>
          <w:tcPr>
            <w:tcW w:w="680" w:type="dxa"/>
            <w:tcBorders>
              <w:top w:val="single" w:sz="4" w:space="0" w:color="auto"/>
            </w:tcBorders>
          </w:tcPr>
          <w:p w14:paraId="7782316F" w14:textId="77777777" w:rsidR="00843615" w:rsidRPr="00613175" w:rsidRDefault="00B154D7" w:rsidP="00585703">
            <w:pPr>
              <w:pStyle w:val="TAC"/>
              <w:rPr>
                <w:rFonts w:eastAsia="MS Gothic"/>
              </w:rPr>
            </w:pPr>
            <w:r w:rsidRPr="00613175">
              <w:rPr>
                <w:rFonts w:eastAsia="MS Gothic"/>
              </w:rPr>
              <w:t>7</w:t>
            </w:r>
          </w:p>
        </w:tc>
        <w:tc>
          <w:tcPr>
            <w:tcW w:w="1260" w:type="dxa"/>
            <w:gridSpan w:val="2"/>
          </w:tcPr>
          <w:p w14:paraId="58AF5FA4"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5AF4FB35"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0355F7ED" w14:textId="77777777" w:rsidR="00843615" w:rsidRPr="00613175" w:rsidRDefault="00843615" w:rsidP="00585703">
            <w:pPr>
              <w:pStyle w:val="TAL"/>
              <w:rPr>
                <w:rFonts w:eastAsia="MS Gothic"/>
              </w:rPr>
            </w:pPr>
            <w:r w:rsidRPr="00613175">
              <w:rPr>
                <w:rFonts w:eastAsia="MS Gothic"/>
              </w:rPr>
              <w:t xml:space="preserve">SS </w:t>
            </w:r>
            <w:r w:rsidR="00396AE2" w:rsidRPr="00613175">
              <w:rPr>
                <w:rFonts w:eastAsia="MS Gothic"/>
              </w:rPr>
              <w:t>responds to UPDATE</w:t>
            </w:r>
            <w:r w:rsidRPr="00613175">
              <w:rPr>
                <w:rFonts w:eastAsia="MS Gothic"/>
              </w:rPr>
              <w:t xml:space="preserve">. </w:t>
            </w:r>
          </w:p>
        </w:tc>
      </w:tr>
      <w:tr w:rsidR="00843615" w:rsidRPr="00613175" w14:paraId="65D379DF" w14:textId="77777777" w:rsidTr="001C4FB3">
        <w:trPr>
          <w:cantSplit/>
          <w:jc w:val="center"/>
        </w:trPr>
        <w:tc>
          <w:tcPr>
            <w:tcW w:w="680" w:type="dxa"/>
            <w:tcBorders>
              <w:top w:val="single" w:sz="4" w:space="0" w:color="auto"/>
            </w:tcBorders>
          </w:tcPr>
          <w:p w14:paraId="7FE7A2E3" w14:textId="77777777" w:rsidR="00843615" w:rsidRPr="00613175" w:rsidRDefault="00B154D7" w:rsidP="00585703">
            <w:pPr>
              <w:pStyle w:val="TAC"/>
              <w:rPr>
                <w:rFonts w:eastAsia="MS Gothic"/>
              </w:rPr>
            </w:pPr>
            <w:r w:rsidRPr="00613175">
              <w:rPr>
                <w:rFonts w:eastAsia="MS Gothic"/>
              </w:rPr>
              <w:t>8</w:t>
            </w:r>
          </w:p>
        </w:tc>
        <w:tc>
          <w:tcPr>
            <w:tcW w:w="1260" w:type="dxa"/>
            <w:gridSpan w:val="2"/>
          </w:tcPr>
          <w:p w14:paraId="7460C830"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3FECBEAA" w14:textId="77777777" w:rsidR="00843615" w:rsidRPr="00613175" w:rsidRDefault="00843615" w:rsidP="00585703">
            <w:pPr>
              <w:pStyle w:val="TAL"/>
              <w:rPr>
                <w:rFonts w:eastAsia="MS Gothic"/>
              </w:rPr>
            </w:pPr>
            <w:r w:rsidRPr="00613175">
              <w:rPr>
                <w:rFonts w:eastAsia="MS Gothic"/>
              </w:rPr>
              <w:t>180 Ringing</w:t>
            </w:r>
          </w:p>
        </w:tc>
        <w:tc>
          <w:tcPr>
            <w:tcW w:w="4196" w:type="dxa"/>
            <w:tcBorders>
              <w:top w:val="single" w:sz="4" w:space="0" w:color="auto"/>
            </w:tcBorders>
          </w:tcPr>
          <w:p w14:paraId="785B68E1" w14:textId="77777777" w:rsidR="00843615" w:rsidRPr="00613175" w:rsidRDefault="00843615" w:rsidP="00585703">
            <w:pPr>
              <w:pStyle w:val="TAL"/>
              <w:rPr>
                <w:rFonts w:eastAsia="MS Gothic"/>
              </w:rPr>
            </w:pPr>
            <w:r w:rsidRPr="00613175">
              <w:rPr>
                <w:rFonts w:eastAsia="MS Gothic"/>
              </w:rPr>
              <w:t>SS sends 180 Ringing</w:t>
            </w:r>
            <w:r w:rsidR="00396AE2" w:rsidRPr="00613175">
              <w:rPr>
                <w:rFonts w:eastAsia="MS Gothic"/>
              </w:rPr>
              <w:t xml:space="preserve"> reliably</w:t>
            </w:r>
            <w:r w:rsidRPr="00613175">
              <w:rPr>
                <w:rFonts w:eastAsia="MS Gothic"/>
              </w:rPr>
              <w:t>.</w:t>
            </w:r>
          </w:p>
        </w:tc>
      </w:tr>
      <w:tr w:rsidR="00843615" w:rsidRPr="00613175" w14:paraId="1C5FBA38" w14:textId="77777777" w:rsidTr="001C4FB3">
        <w:trPr>
          <w:cantSplit/>
          <w:jc w:val="center"/>
        </w:trPr>
        <w:tc>
          <w:tcPr>
            <w:tcW w:w="680" w:type="dxa"/>
            <w:tcBorders>
              <w:top w:val="single" w:sz="4" w:space="0" w:color="auto"/>
            </w:tcBorders>
          </w:tcPr>
          <w:p w14:paraId="7CF73CD8" w14:textId="77777777" w:rsidR="00843615" w:rsidRPr="00613175" w:rsidRDefault="00B154D7" w:rsidP="00585703">
            <w:pPr>
              <w:pStyle w:val="TAC"/>
              <w:rPr>
                <w:rFonts w:eastAsia="MS Gothic"/>
              </w:rPr>
            </w:pPr>
            <w:r w:rsidRPr="00613175">
              <w:rPr>
                <w:rFonts w:eastAsia="MS Gothic"/>
              </w:rPr>
              <w:t>9</w:t>
            </w:r>
          </w:p>
        </w:tc>
        <w:tc>
          <w:tcPr>
            <w:tcW w:w="1260" w:type="dxa"/>
            <w:gridSpan w:val="2"/>
          </w:tcPr>
          <w:p w14:paraId="33E62CB2"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204D76D1" w14:textId="77777777" w:rsidR="00843615" w:rsidRPr="00613175" w:rsidRDefault="00843615" w:rsidP="00585703">
            <w:pPr>
              <w:pStyle w:val="TAL"/>
              <w:rPr>
                <w:rFonts w:eastAsia="MS Gothic"/>
              </w:rPr>
            </w:pPr>
            <w:r w:rsidRPr="00613175">
              <w:rPr>
                <w:rFonts w:eastAsia="MS Gothic"/>
              </w:rPr>
              <w:t>PRACK</w:t>
            </w:r>
          </w:p>
        </w:tc>
        <w:tc>
          <w:tcPr>
            <w:tcW w:w="4196" w:type="dxa"/>
            <w:tcBorders>
              <w:top w:val="single" w:sz="4" w:space="0" w:color="auto"/>
            </w:tcBorders>
          </w:tcPr>
          <w:p w14:paraId="56D3F4B5" w14:textId="77777777" w:rsidR="00843615" w:rsidRPr="00613175" w:rsidRDefault="00843615" w:rsidP="00585703">
            <w:pPr>
              <w:pStyle w:val="TAL"/>
              <w:rPr>
                <w:rFonts w:eastAsia="MS Gothic"/>
              </w:rPr>
            </w:pPr>
            <w:r w:rsidRPr="00613175">
              <w:rPr>
                <w:rFonts w:eastAsia="MS Gothic"/>
              </w:rPr>
              <w:t>UE acknowledges</w:t>
            </w:r>
            <w:r w:rsidR="00396AE2" w:rsidRPr="00613175">
              <w:rPr>
                <w:rFonts w:eastAsia="MS Gothic"/>
              </w:rPr>
              <w:t xml:space="preserve"> reception of 180 Ringing</w:t>
            </w:r>
            <w:r w:rsidRPr="00613175">
              <w:rPr>
                <w:rFonts w:eastAsia="MS Gothic"/>
              </w:rPr>
              <w:t>.</w:t>
            </w:r>
          </w:p>
        </w:tc>
      </w:tr>
      <w:tr w:rsidR="00843615" w:rsidRPr="00613175" w14:paraId="178450FD" w14:textId="77777777" w:rsidTr="001C4FB3">
        <w:trPr>
          <w:cantSplit/>
          <w:jc w:val="center"/>
        </w:trPr>
        <w:tc>
          <w:tcPr>
            <w:tcW w:w="680" w:type="dxa"/>
            <w:tcBorders>
              <w:top w:val="single" w:sz="4" w:space="0" w:color="auto"/>
            </w:tcBorders>
          </w:tcPr>
          <w:p w14:paraId="1F77B07E" w14:textId="77777777" w:rsidR="00843615" w:rsidRPr="00613175" w:rsidRDefault="00B154D7" w:rsidP="00585703">
            <w:pPr>
              <w:pStyle w:val="TAC"/>
              <w:rPr>
                <w:rFonts w:eastAsia="MS Gothic"/>
              </w:rPr>
            </w:pPr>
            <w:r w:rsidRPr="00613175">
              <w:rPr>
                <w:rFonts w:eastAsia="MS Gothic"/>
              </w:rPr>
              <w:t>10</w:t>
            </w:r>
          </w:p>
        </w:tc>
        <w:tc>
          <w:tcPr>
            <w:tcW w:w="1260" w:type="dxa"/>
            <w:gridSpan w:val="2"/>
          </w:tcPr>
          <w:p w14:paraId="4DBA8373"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0751BD08"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65CD7EBF" w14:textId="77777777" w:rsidR="00843615" w:rsidRPr="00613175" w:rsidRDefault="00843615" w:rsidP="00585703">
            <w:pPr>
              <w:pStyle w:val="TAL"/>
              <w:rPr>
                <w:rFonts w:eastAsia="MS Gothic"/>
              </w:rPr>
            </w:pPr>
            <w:r w:rsidRPr="00613175">
              <w:rPr>
                <w:rFonts w:eastAsia="MS Gothic"/>
              </w:rPr>
              <w:t xml:space="preserve">SS responds </w:t>
            </w:r>
            <w:r w:rsidR="00396AE2" w:rsidRPr="00613175">
              <w:rPr>
                <w:rFonts w:eastAsia="MS Gothic"/>
              </w:rPr>
              <w:t xml:space="preserve">to </w:t>
            </w:r>
            <w:r w:rsidRPr="00613175">
              <w:rPr>
                <w:rFonts w:eastAsia="MS Gothic"/>
              </w:rPr>
              <w:t>PRACK.</w:t>
            </w:r>
          </w:p>
        </w:tc>
      </w:tr>
      <w:tr w:rsidR="00843615" w:rsidRPr="00613175" w14:paraId="7B510686" w14:textId="77777777" w:rsidTr="001C4FB3">
        <w:trPr>
          <w:cantSplit/>
          <w:jc w:val="center"/>
        </w:trPr>
        <w:tc>
          <w:tcPr>
            <w:tcW w:w="680" w:type="dxa"/>
            <w:tcBorders>
              <w:top w:val="single" w:sz="4" w:space="0" w:color="auto"/>
            </w:tcBorders>
          </w:tcPr>
          <w:p w14:paraId="4A23A717" w14:textId="77777777" w:rsidR="00843615" w:rsidRPr="00613175" w:rsidRDefault="00B154D7" w:rsidP="00585703">
            <w:pPr>
              <w:pStyle w:val="TAC"/>
              <w:rPr>
                <w:rFonts w:eastAsia="MS Gothic"/>
              </w:rPr>
            </w:pPr>
            <w:r w:rsidRPr="00613175">
              <w:rPr>
                <w:rFonts w:eastAsia="MS Gothic"/>
              </w:rPr>
              <w:t>11</w:t>
            </w:r>
          </w:p>
        </w:tc>
        <w:tc>
          <w:tcPr>
            <w:tcW w:w="1260" w:type="dxa"/>
            <w:gridSpan w:val="2"/>
          </w:tcPr>
          <w:p w14:paraId="54CE0B80"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7F9C07C9"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1FE3A581" w14:textId="77777777" w:rsidR="00843615" w:rsidRPr="00613175" w:rsidRDefault="00843615" w:rsidP="00585703">
            <w:pPr>
              <w:pStyle w:val="TAL"/>
              <w:rPr>
                <w:rFonts w:eastAsia="MS Gothic"/>
              </w:rPr>
            </w:pPr>
            <w:r w:rsidRPr="00613175">
              <w:rPr>
                <w:rFonts w:eastAsia="MS Gothic"/>
              </w:rPr>
              <w:t xml:space="preserve">SS responds </w:t>
            </w:r>
            <w:r w:rsidR="00396AE2" w:rsidRPr="00613175">
              <w:rPr>
                <w:rFonts w:eastAsia="MS Gothic"/>
              </w:rPr>
              <w:t xml:space="preserve">to </w:t>
            </w:r>
            <w:r w:rsidRPr="00613175">
              <w:rPr>
                <w:rFonts w:eastAsia="MS Gothic"/>
              </w:rPr>
              <w:t xml:space="preserve">INVITE. </w:t>
            </w:r>
          </w:p>
        </w:tc>
      </w:tr>
      <w:tr w:rsidR="00843615" w:rsidRPr="00613175" w14:paraId="49C0983F" w14:textId="77777777" w:rsidTr="001C4FB3">
        <w:trPr>
          <w:cantSplit/>
          <w:jc w:val="center"/>
        </w:trPr>
        <w:tc>
          <w:tcPr>
            <w:tcW w:w="680" w:type="dxa"/>
            <w:tcBorders>
              <w:top w:val="single" w:sz="4" w:space="0" w:color="auto"/>
              <w:bottom w:val="single" w:sz="4" w:space="0" w:color="auto"/>
            </w:tcBorders>
          </w:tcPr>
          <w:p w14:paraId="6E743983" w14:textId="77777777" w:rsidR="00843615" w:rsidRPr="00613175" w:rsidRDefault="00B154D7" w:rsidP="00585703">
            <w:pPr>
              <w:pStyle w:val="TAC"/>
              <w:rPr>
                <w:rFonts w:eastAsia="MS Gothic"/>
              </w:rPr>
            </w:pPr>
            <w:r w:rsidRPr="00613175">
              <w:rPr>
                <w:rFonts w:eastAsia="MS Gothic"/>
              </w:rPr>
              <w:t>12</w:t>
            </w:r>
          </w:p>
        </w:tc>
        <w:tc>
          <w:tcPr>
            <w:tcW w:w="1260" w:type="dxa"/>
            <w:gridSpan w:val="2"/>
          </w:tcPr>
          <w:p w14:paraId="7BCF5A16"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bottom w:val="single" w:sz="4" w:space="0" w:color="auto"/>
            </w:tcBorders>
          </w:tcPr>
          <w:p w14:paraId="5CBFF5CD" w14:textId="77777777" w:rsidR="00843615" w:rsidRPr="00613175" w:rsidRDefault="00843615" w:rsidP="00585703">
            <w:pPr>
              <w:pStyle w:val="TAL"/>
              <w:rPr>
                <w:rFonts w:eastAsia="MS Gothic"/>
              </w:rPr>
            </w:pPr>
            <w:r w:rsidRPr="00613175">
              <w:rPr>
                <w:rFonts w:eastAsia="MS Gothic"/>
              </w:rPr>
              <w:t>ACK</w:t>
            </w:r>
          </w:p>
        </w:tc>
        <w:tc>
          <w:tcPr>
            <w:tcW w:w="4196" w:type="dxa"/>
            <w:tcBorders>
              <w:top w:val="single" w:sz="4" w:space="0" w:color="auto"/>
              <w:bottom w:val="single" w:sz="4" w:space="0" w:color="auto"/>
            </w:tcBorders>
          </w:tcPr>
          <w:p w14:paraId="4B45A465" w14:textId="77777777" w:rsidR="00843615" w:rsidRPr="00613175" w:rsidRDefault="00843615" w:rsidP="00585703">
            <w:pPr>
              <w:pStyle w:val="TAL"/>
              <w:rPr>
                <w:rFonts w:eastAsia="MS Gothic"/>
              </w:rPr>
            </w:pPr>
            <w:r w:rsidRPr="00613175">
              <w:rPr>
                <w:rFonts w:eastAsia="MS Gothic"/>
              </w:rPr>
              <w:t xml:space="preserve">UE acknowledges. </w:t>
            </w:r>
          </w:p>
        </w:tc>
      </w:tr>
    </w:tbl>
    <w:p w14:paraId="7C9D95C1" w14:textId="77777777" w:rsidR="00843615" w:rsidRPr="00613175" w:rsidRDefault="00843615" w:rsidP="00843615"/>
    <w:p w14:paraId="44870A65" w14:textId="77777777" w:rsidR="00843615" w:rsidRPr="00613175" w:rsidRDefault="00843615" w:rsidP="00843615">
      <w:pPr>
        <w:pStyle w:val="H6"/>
      </w:pPr>
      <w:r w:rsidRPr="00613175">
        <w:t>Specific Message Contents</w:t>
      </w:r>
    </w:p>
    <w:p w14:paraId="0BA69325" w14:textId="77777777" w:rsidR="00843615" w:rsidRPr="00613175" w:rsidRDefault="00843615" w:rsidP="00843615">
      <w:pPr>
        <w:pStyle w:val="H6"/>
      </w:pPr>
      <w:r w:rsidRPr="00613175">
        <w:t xml:space="preserve">INVITE (Step </w:t>
      </w:r>
      <w:r w:rsidR="00396AE2" w:rsidRPr="00613175">
        <w:t>1</w:t>
      </w:r>
      <w:r w:rsidRPr="00613175">
        <w:t>)</w:t>
      </w:r>
    </w:p>
    <w:p w14:paraId="1067ACBD" w14:textId="1D16AAE8" w:rsidR="00843615" w:rsidRPr="00613175" w:rsidRDefault="00843615" w:rsidP="00843615">
      <w:pPr>
        <w:keepNext/>
      </w:pPr>
      <w:r w:rsidRPr="00613175">
        <w:t xml:space="preserve">Use the default </w:t>
      </w:r>
      <w:r w:rsidR="004655C8" w:rsidRPr="00613175">
        <w:t xml:space="preserve">message </w:t>
      </w:r>
      <w:r w:rsidR="00CA5D53" w:rsidRPr="00613175">
        <w:t>"</w:t>
      </w:r>
      <w:r w:rsidR="004655C8" w:rsidRPr="00613175">
        <w:t>INVITE for MO Call</w:t>
      </w:r>
      <w:r w:rsidR="00396AE2" w:rsidRPr="00613175">
        <w:t xml:space="preserve"> Setup</w:t>
      </w:r>
      <w:r w:rsidR="00CA5D53" w:rsidRPr="00613175">
        <w:t>"</w:t>
      </w:r>
      <w:r w:rsidR="004655C8" w:rsidRPr="00613175">
        <w:t xml:space="preserve"> </w:t>
      </w:r>
      <w:r w:rsidR="00325A7D" w:rsidRPr="00613175">
        <w:t xml:space="preserve">in </w:t>
      </w:r>
      <w:r w:rsidR="004655C8" w:rsidRPr="00613175">
        <w:t xml:space="preserve">Annex </w:t>
      </w:r>
      <w:r w:rsidRPr="00613175">
        <w:t xml:space="preserve">A.2.1 </w:t>
      </w:r>
      <w:r w:rsidR="004655C8" w:rsidRPr="00613175">
        <w:t xml:space="preserve">of TS 34.229-1 [2] </w:t>
      </w:r>
      <w:r w:rsidRPr="00613175">
        <w:t>applying conditions A1, A3, A4</w:t>
      </w:r>
      <w:r w:rsidR="00511062" w:rsidRPr="00613175">
        <w:t>,</w:t>
      </w:r>
      <w:r w:rsidRPr="00613175">
        <w:t xml:space="preserve"> A28</w:t>
      </w:r>
      <w:r w:rsidR="00396AE2" w:rsidRPr="00613175">
        <w:t>,</w:t>
      </w:r>
      <w:r w:rsidRPr="00613175">
        <w:t xml:space="preserve"> </w:t>
      </w:r>
      <w:r w:rsidR="00511062" w:rsidRPr="00613175">
        <w:t xml:space="preserve">A29, A30, and A31, </w:t>
      </w:r>
      <w:r w:rsidRPr="00613175">
        <w:t>and with the following exceptions:</w:t>
      </w:r>
    </w:p>
    <w:tbl>
      <w:tblPr>
        <w:tblW w:w="9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586"/>
        <w:gridCol w:w="7770"/>
      </w:tblGrid>
      <w:tr w:rsidR="00843615" w:rsidRPr="00613175" w14:paraId="12A493A5" w14:textId="77777777" w:rsidTr="001C4FB3">
        <w:trPr>
          <w:jc w:val="center"/>
        </w:trPr>
        <w:tc>
          <w:tcPr>
            <w:tcW w:w="1616" w:type="dxa"/>
            <w:tcBorders>
              <w:top w:val="single" w:sz="4" w:space="0" w:color="auto"/>
              <w:left w:val="single" w:sz="4" w:space="0" w:color="auto"/>
              <w:bottom w:val="single" w:sz="4" w:space="0" w:color="auto"/>
              <w:right w:val="single" w:sz="6" w:space="0" w:color="auto"/>
            </w:tcBorders>
          </w:tcPr>
          <w:p w14:paraId="745A8E45" w14:textId="77777777" w:rsidR="00843615" w:rsidRPr="00613175" w:rsidRDefault="00843615" w:rsidP="00585703">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5110F56F" w14:textId="77777777" w:rsidR="00843615" w:rsidRPr="00613175" w:rsidRDefault="00843615" w:rsidP="00585703">
            <w:pPr>
              <w:pStyle w:val="TAH"/>
              <w:jc w:val="left"/>
            </w:pPr>
            <w:r w:rsidRPr="00613175">
              <w:t>Value/Remark</w:t>
            </w:r>
          </w:p>
        </w:tc>
      </w:tr>
      <w:tr w:rsidR="00843615" w:rsidRPr="00613175" w14:paraId="34387A40" w14:textId="77777777" w:rsidTr="001C4FB3">
        <w:trPr>
          <w:jc w:val="center"/>
        </w:trPr>
        <w:tc>
          <w:tcPr>
            <w:tcW w:w="1616" w:type="dxa"/>
            <w:tcBorders>
              <w:top w:val="single" w:sz="4" w:space="0" w:color="auto"/>
              <w:left w:val="single" w:sz="4" w:space="0" w:color="auto"/>
              <w:bottom w:val="nil"/>
              <w:right w:val="single" w:sz="6" w:space="0" w:color="auto"/>
            </w:tcBorders>
          </w:tcPr>
          <w:p w14:paraId="4EC0DF22" w14:textId="77777777" w:rsidR="00843615" w:rsidRPr="00613175" w:rsidRDefault="00843615" w:rsidP="00585703">
            <w:pPr>
              <w:pStyle w:val="TAH"/>
              <w:jc w:val="left"/>
            </w:pPr>
            <w:r w:rsidRPr="00613175">
              <w:t>Supported</w:t>
            </w:r>
          </w:p>
        </w:tc>
        <w:tc>
          <w:tcPr>
            <w:tcW w:w="7938" w:type="dxa"/>
            <w:tcBorders>
              <w:top w:val="single" w:sz="4" w:space="0" w:color="auto"/>
              <w:left w:val="single" w:sz="6" w:space="0" w:color="auto"/>
              <w:bottom w:val="nil"/>
              <w:right w:val="single" w:sz="4" w:space="0" w:color="auto"/>
            </w:tcBorders>
          </w:tcPr>
          <w:p w14:paraId="583CEC0C" w14:textId="77777777" w:rsidR="00843615" w:rsidRPr="00613175" w:rsidRDefault="00843615" w:rsidP="00585703">
            <w:pPr>
              <w:pStyle w:val="TAH"/>
            </w:pPr>
          </w:p>
        </w:tc>
      </w:tr>
      <w:tr w:rsidR="00843615" w:rsidRPr="00613175" w14:paraId="5EB88FD5" w14:textId="77777777" w:rsidTr="001C4FB3">
        <w:trPr>
          <w:jc w:val="center"/>
        </w:trPr>
        <w:tc>
          <w:tcPr>
            <w:tcW w:w="1616" w:type="dxa"/>
            <w:tcBorders>
              <w:top w:val="nil"/>
              <w:left w:val="single" w:sz="4" w:space="0" w:color="auto"/>
              <w:bottom w:val="nil"/>
              <w:right w:val="single" w:sz="6" w:space="0" w:color="auto"/>
            </w:tcBorders>
          </w:tcPr>
          <w:p w14:paraId="75B6C6AF" w14:textId="77777777" w:rsidR="00843615" w:rsidRPr="00613175" w:rsidRDefault="00843615" w:rsidP="00585703">
            <w:pPr>
              <w:pStyle w:val="TAH"/>
              <w:jc w:val="left"/>
              <w:rPr>
                <w:b w:val="0"/>
              </w:rPr>
            </w:pPr>
            <w:r w:rsidRPr="00613175">
              <w:rPr>
                <w:b w:val="0"/>
              </w:rPr>
              <w:t xml:space="preserve">    option-tag</w:t>
            </w:r>
          </w:p>
        </w:tc>
        <w:tc>
          <w:tcPr>
            <w:tcW w:w="7938" w:type="dxa"/>
            <w:tcBorders>
              <w:top w:val="nil"/>
              <w:left w:val="single" w:sz="6" w:space="0" w:color="auto"/>
              <w:bottom w:val="nil"/>
              <w:right w:val="single" w:sz="4" w:space="0" w:color="auto"/>
            </w:tcBorders>
          </w:tcPr>
          <w:p w14:paraId="7FF114D1" w14:textId="77777777" w:rsidR="00843615" w:rsidRPr="00613175" w:rsidRDefault="00843615" w:rsidP="00585703">
            <w:pPr>
              <w:pStyle w:val="TAH"/>
              <w:jc w:val="left"/>
              <w:rPr>
                <w:b w:val="0"/>
              </w:rPr>
            </w:pPr>
            <w:r w:rsidRPr="00613175">
              <w:rPr>
                <w:b w:val="0"/>
                <w:i/>
                <w:iCs/>
                <w:snapToGrid w:val="0"/>
              </w:rPr>
              <w:t>precondition</w:t>
            </w:r>
          </w:p>
        </w:tc>
      </w:tr>
      <w:tr w:rsidR="00843615" w:rsidRPr="00613175" w14:paraId="2635FE7D" w14:textId="77777777" w:rsidTr="001C4F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55"/>
          <w:jc w:val="center"/>
        </w:trPr>
        <w:tc>
          <w:tcPr>
            <w:tcW w:w="1616" w:type="dxa"/>
          </w:tcPr>
          <w:p w14:paraId="6972CC99" w14:textId="77777777" w:rsidR="00843615" w:rsidRPr="00613175" w:rsidRDefault="00843615" w:rsidP="00585703">
            <w:pPr>
              <w:pStyle w:val="TAL"/>
              <w:rPr>
                <w:rFonts w:eastAsia="SimSun"/>
                <w:b/>
                <w:szCs w:val="24"/>
                <w:lang w:eastAsia="zh-CN"/>
              </w:rPr>
            </w:pPr>
            <w:r w:rsidRPr="00613175">
              <w:rPr>
                <w:rFonts w:eastAsia="SimSun"/>
                <w:b/>
                <w:szCs w:val="24"/>
                <w:lang w:eastAsia="zh-CN"/>
              </w:rPr>
              <w:t>Message-body</w:t>
            </w:r>
          </w:p>
        </w:tc>
        <w:tc>
          <w:tcPr>
            <w:tcW w:w="7938" w:type="dxa"/>
            <w:shd w:val="clear" w:color="auto" w:fill="auto"/>
          </w:tcPr>
          <w:p w14:paraId="741FEAD6" w14:textId="77777777" w:rsidR="00843615" w:rsidRPr="00613175" w:rsidRDefault="00843615" w:rsidP="00585703">
            <w:pPr>
              <w:pStyle w:val="TAL"/>
              <w:rPr>
                <w:rFonts w:eastAsia="SimSun"/>
                <w:lang w:eastAsia="zh-CN"/>
              </w:rPr>
            </w:pPr>
            <w:r w:rsidRPr="00613175">
              <w:rPr>
                <w:rFonts w:eastAsia="SimSun"/>
                <w:lang w:eastAsia="zh-CN"/>
              </w:rPr>
              <w:t>The following SDP types and values.</w:t>
            </w:r>
          </w:p>
          <w:p w14:paraId="07810B1B" w14:textId="77777777" w:rsidR="00843615" w:rsidRPr="00613175" w:rsidRDefault="00843615" w:rsidP="00585703">
            <w:pPr>
              <w:pStyle w:val="TAL"/>
              <w:rPr>
                <w:rFonts w:eastAsia="SimSun"/>
                <w:lang w:eastAsia="zh-CN"/>
              </w:rPr>
            </w:pPr>
          </w:p>
          <w:p w14:paraId="7C93CBEB" w14:textId="77777777" w:rsidR="00843615" w:rsidRPr="00613175" w:rsidRDefault="00843615" w:rsidP="00585703">
            <w:pPr>
              <w:pStyle w:val="TAL"/>
              <w:rPr>
                <w:rFonts w:eastAsia="SimSun"/>
                <w:b/>
                <w:lang w:eastAsia="zh-CN"/>
              </w:rPr>
            </w:pPr>
            <w:r w:rsidRPr="00613175">
              <w:rPr>
                <w:rFonts w:eastAsia="SimSun"/>
                <w:b/>
                <w:lang w:eastAsia="zh-CN"/>
              </w:rPr>
              <w:t>Session description:</w:t>
            </w:r>
          </w:p>
          <w:p w14:paraId="4D02F0A7" w14:textId="77777777" w:rsidR="00843615" w:rsidRPr="00613175" w:rsidRDefault="00843615" w:rsidP="00585703">
            <w:pPr>
              <w:pStyle w:val="TAL"/>
              <w:rPr>
                <w:rFonts w:eastAsia="SimSun"/>
                <w:i/>
                <w:lang w:eastAsia="zh-CN"/>
              </w:rPr>
            </w:pPr>
            <w:r w:rsidRPr="00613175">
              <w:rPr>
                <w:rFonts w:eastAsia="SimSun"/>
                <w:i/>
                <w:lang w:eastAsia="zh-CN"/>
              </w:rPr>
              <w:t>v=0</w:t>
            </w:r>
          </w:p>
          <w:p w14:paraId="04D7214B" w14:textId="77777777" w:rsidR="00843615" w:rsidRPr="00613175" w:rsidRDefault="00843615" w:rsidP="00585703">
            <w:pPr>
              <w:pStyle w:val="TAL"/>
              <w:rPr>
                <w:rFonts w:eastAsia="SimSun"/>
                <w:lang w:eastAsia="zh-CN"/>
              </w:rPr>
            </w:pPr>
            <w:r w:rsidRPr="00613175">
              <w:rPr>
                <w:rFonts w:eastAsia="SimSun"/>
                <w:i/>
                <w:lang w:eastAsia="zh-CN"/>
              </w:rPr>
              <w:t>o=</w:t>
            </w:r>
            <w:r w:rsidRPr="00613175">
              <w:rPr>
                <w:rFonts w:eastAsia="SimSun"/>
                <w:iCs/>
                <w:snapToGrid w:val="0"/>
                <w:lang w:eastAsia="zh-CN"/>
              </w:rPr>
              <w:t>(username)</w:t>
            </w:r>
            <w:r w:rsidRPr="00613175">
              <w:rPr>
                <w:rFonts w:eastAsia="SimSun"/>
                <w:lang w:eastAsia="zh-CN"/>
              </w:rPr>
              <w:t xml:space="preserve"> (sess-id) (sess-version) IN (addrtype) (unicast-address for UE)</w:t>
            </w:r>
          </w:p>
          <w:p w14:paraId="4C24FFEE" w14:textId="77777777" w:rsidR="00843615" w:rsidRPr="00613175" w:rsidRDefault="00843615" w:rsidP="00585703">
            <w:pPr>
              <w:pStyle w:val="TAL"/>
              <w:rPr>
                <w:rFonts w:eastAsia="SimSun"/>
                <w:lang w:eastAsia="zh-CN"/>
              </w:rPr>
            </w:pPr>
            <w:r w:rsidRPr="00613175">
              <w:rPr>
                <w:rFonts w:eastAsia="SimSun"/>
                <w:i/>
                <w:lang w:eastAsia="zh-CN"/>
              </w:rPr>
              <w:t>s=</w:t>
            </w:r>
            <w:r w:rsidRPr="00613175">
              <w:rPr>
                <w:rFonts w:eastAsia="SimSun"/>
                <w:lang w:eastAsia="zh-CN"/>
              </w:rPr>
              <w:t>(session name)</w:t>
            </w:r>
          </w:p>
          <w:p w14:paraId="427B2474" w14:textId="77777777" w:rsidR="00843615" w:rsidRPr="00613175" w:rsidRDefault="00843615" w:rsidP="00585703">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09324B90" w14:textId="77777777" w:rsidR="00843615" w:rsidRPr="00613175" w:rsidRDefault="00843615" w:rsidP="00585703">
            <w:pPr>
              <w:pStyle w:val="TAL"/>
              <w:rPr>
                <w:rFonts w:eastAsia="SimSun"/>
                <w:lang w:eastAsia="zh-CN"/>
              </w:rPr>
            </w:pPr>
            <w:r w:rsidRPr="00613175">
              <w:rPr>
                <w:rFonts w:eastAsia="SimSun"/>
                <w:i/>
                <w:lang w:eastAsia="zh-CN"/>
              </w:rPr>
              <w:t>b=AS</w:t>
            </w:r>
            <w:r w:rsidRPr="00613175">
              <w:rPr>
                <w:rFonts w:eastAsia="SimSun"/>
                <w:lang w:eastAsia="zh-CN"/>
              </w:rPr>
              <w:t>: (bandwidth-value)</w:t>
            </w:r>
          </w:p>
          <w:p w14:paraId="6989897C" w14:textId="77777777" w:rsidR="00843615" w:rsidRPr="00613175" w:rsidRDefault="00843615" w:rsidP="00585703">
            <w:pPr>
              <w:pStyle w:val="TAL"/>
              <w:rPr>
                <w:rFonts w:eastAsia="SimSun"/>
                <w:lang w:eastAsia="zh-CN"/>
              </w:rPr>
            </w:pPr>
          </w:p>
          <w:p w14:paraId="5C6C4066" w14:textId="77777777" w:rsidR="00843615" w:rsidRPr="00613175" w:rsidRDefault="00843615" w:rsidP="00585703">
            <w:pPr>
              <w:pStyle w:val="TAL"/>
              <w:rPr>
                <w:rFonts w:eastAsia="SimSun"/>
                <w:b/>
                <w:lang w:eastAsia="zh-CN"/>
              </w:rPr>
            </w:pPr>
            <w:r w:rsidRPr="00613175">
              <w:rPr>
                <w:rFonts w:eastAsia="SimSun"/>
                <w:b/>
                <w:lang w:eastAsia="zh-CN"/>
              </w:rPr>
              <w:t>Time description:</w:t>
            </w:r>
          </w:p>
          <w:p w14:paraId="3FEF678A" w14:textId="77777777" w:rsidR="00843615" w:rsidRPr="00613175" w:rsidRDefault="00843615" w:rsidP="00585703">
            <w:pPr>
              <w:pStyle w:val="TAL"/>
              <w:rPr>
                <w:rFonts w:eastAsia="SimSun"/>
                <w:lang w:eastAsia="zh-CN"/>
              </w:rPr>
            </w:pPr>
            <w:r w:rsidRPr="00613175">
              <w:rPr>
                <w:rFonts w:eastAsia="SimSun"/>
                <w:i/>
                <w:lang w:eastAsia="zh-CN"/>
              </w:rPr>
              <w:t>t=</w:t>
            </w:r>
            <w:r w:rsidRPr="00613175">
              <w:rPr>
                <w:rFonts w:eastAsia="SimSun"/>
                <w:lang w:eastAsia="zh-CN"/>
              </w:rPr>
              <w:t xml:space="preserve"> (start-time) (stop-time)</w:t>
            </w:r>
          </w:p>
          <w:p w14:paraId="5E63F4D8" w14:textId="77777777" w:rsidR="00843615" w:rsidRPr="00613175" w:rsidRDefault="00843615" w:rsidP="00585703">
            <w:pPr>
              <w:pStyle w:val="TAL"/>
              <w:rPr>
                <w:rFonts w:eastAsia="SimSun"/>
                <w:lang w:eastAsia="zh-CN"/>
              </w:rPr>
            </w:pPr>
          </w:p>
          <w:p w14:paraId="3BB4E8E5" w14:textId="77777777" w:rsidR="00843615" w:rsidRPr="00613175" w:rsidRDefault="00843615" w:rsidP="00585703">
            <w:pPr>
              <w:pStyle w:val="TAL"/>
              <w:rPr>
                <w:rFonts w:eastAsia="SimSun"/>
                <w:b/>
                <w:lang w:eastAsia="zh-CN"/>
              </w:rPr>
            </w:pPr>
            <w:r w:rsidRPr="00613175">
              <w:rPr>
                <w:rFonts w:eastAsia="SimSun"/>
                <w:b/>
                <w:lang w:eastAsia="zh-CN"/>
              </w:rPr>
              <w:t>Media description:</w:t>
            </w:r>
          </w:p>
          <w:p w14:paraId="26577EA5" w14:textId="77777777" w:rsidR="00843615" w:rsidRPr="00613175" w:rsidRDefault="00843615" w:rsidP="00585703">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lang w:eastAsia="zh-CN"/>
              </w:rPr>
              <w:t xml:space="preserve"> (fmt)</w:t>
            </w:r>
          </w:p>
          <w:p w14:paraId="05A25789" w14:textId="77777777" w:rsidR="00843615" w:rsidRPr="00613175" w:rsidRDefault="00843615" w:rsidP="00585703">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4004E335" w14:textId="77777777" w:rsidR="00843615" w:rsidRPr="00613175" w:rsidRDefault="00843615" w:rsidP="00585703">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168D4A30" w14:textId="77777777" w:rsidR="00843615" w:rsidRPr="00613175" w:rsidRDefault="00843615" w:rsidP="00585703">
            <w:pPr>
              <w:pStyle w:val="TAL"/>
              <w:rPr>
                <w:rFonts w:eastAsia="SimSun" w:cs="Arial"/>
                <w:i/>
                <w:szCs w:val="18"/>
                <w:lang w:eastAsia="zh-CN"/>
              </w:rPr>
            </w:pPr>
            <w:r w:rsidRPr="00613175">
              <w:rPr>
                <w:rFonts w:eastAsia="SimSun" w:cs="Arial"/>
                <w:i/>
                <w:szCs w:val="18"/>
                <w:lang w:eastAsia="zh-CN"/>
              </w:rPr>
              <w:t>b=RS:</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4563D66C" w14:textId="77777777" w:rsidR="00843615" w:rsidRPr="00613175" w:rsidRDefault="00843615" w:rsidP="00585703">
            <w:pPr>
              <w:pStyle w:val="TAL"/>
              <w:rPr>
                <w:rFonts w:eastAsia="SimSun" w:cs="Arial"/>
                <w:i/>
                <w:szCs w:val="18"/>
                <w:lang w:eastAsia="zh-CN"/>
              </w:rPr>
            </w:pPr>
            <w:r w:rsidRPr="00613175">
              <w:rPr>
                <w:rFonts w:eastAsia="SimSun" w:cs="Arial"/>
                <w:i/>
                <w:szCs w:val="18"/>
                <w:lang w:eastAsia="zh-CN"/>
              </w:rPr>
              <w:t>b=RR:</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2225D5E9" w14:textId="77777777" w:rsidR="00843615" w:rsidRPr="00613175" w:rsidRDefault="00843615" w:rsidP="00585703">
            <w:pPr>
              <w:pStyle w:val="TAL"/>
              <w:rPr>
                <w:rFonts w:eastAsia="SimSun"/>
                <w:lang w:eastAsia="zh-CN"/>
              </w:rPr>
            </w:pPr>
          </w:p>
          <w:p w14:paraId="208C1BF8" w14:textId="77777777" w:rsidR="00843615" w:rsidRPr="00613175" w:rsidRDefault="00843615" w:rsidP="00585703">
            <w:pPr>
              <w:pStyle w:val="TAL"/>
              <w:rPr>
                <w:rFonts w:eastAsia="SimSun"/>
                <w:b/>
                <w:lang w:eastAsia="zh-CN"/>
              </w:rPr>
            </w:pPr>
            <w:r w:rsidRPr="00613175">
              <w:rPr>
                <w:rFonts w:eastAsia="SimSun"/>
                <w:b/>
                <w:lang w:eastAsia="zh-CN"/>
              </w:rPr>
              <w:t xml:space="preserve">Attributes for media: </w:t>
            </w:r>
          </w:p>
          <w:p w14:paraId="3A19C825" w14:textId="77777777" w:rsidR="00A15DD5" w:rsidRPr="00613175" w:rsidRDefault="00A15DD5" w:rsidP="00A15DD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0A1FFF1F" w14:textId="77777777" w:rsidR="00A15DD5" w:rsidRPr="00613175" w:rsidRDefault="00A15DD5" w:rsidP="00A15DD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088B0D46" w14:textId="77777777" w:rsidR="00A15DD5" w:rsidRPr="00613175" w:rsidRDefault="00A15DD5" w:rsidP="00A15DD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5988F512" w14:textId="77777777" w:rsidR="00A15DD5" w:rsidRPr="00613175" w:rsidRDefault="00A15DD5" w:rsidP="00A15DD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br=5.9-24.4;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762E87AE" w14:textId="77777777" w:rsidR="00A15DD5" w:rsidRPr="00613175" w:rsidRDefault="00A15DD5" w:rsidP="00A15DD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72181DBC" w14:textId="77777777" w:rsidR="00A15DD5" w:rsidRPr="00613175" w:rsidRDefault="00A15DD5" w:rsidP="00A15DD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2239BB7F" w14:textId="77777777" w:rsidR="00A15DD5" w:rsidRPr="00613175" w:rsidRDefault="00A15DD5" w:rsidP="00A15DD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1BDAB6E7" w14:textId="77777777" w:rsidR="00A15DD5" w:rsidRPr="00613175" w:rsidRDefault="00A15DD5" w:rsidP="00A15DD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30A78580" w14:textId="77777777" w:rsidR="00A15DD5" w:rsidRPr="00613175" w:rsidRDefault="00A15DD5" w:rsidP="00A15DD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25B94137" w14:textId="77777777" w:rsidR="00A15DD5" w:rsidRPr="00613175" w:rsidRDefault="00A15DD5" w:rsidP="00A15DD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br=9.6-24.4;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4F0799EB" w14:textId="77777777" w:rsidR="00A15DD5" w:rsidRPr="00613175" w:rsidRDefault="00A15DD5" w:rsidP="00A15DD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AMR-WB/16000 </w:t>
            </w:r>
            <w:r w:rsidRPr="00613175">
              <w:rPr>
                <w:rFonts w:eastAsia="SimSun"/>
                <w:lang w:eastAsia="zh-CN"/>
              </w:rPr>
              <w:t>[Note 3, 9]</w:t>
            </w:r>
          </w:p>
          <w:p w14:paraId="71A8BC63" w14:textId="77777777" w:rsidR="00A15DD5" w:rsidRPr="00613175" w:rsidRDefault="00A15DD5" w:rsidP="00A15DD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71501102" w14:textId="77777777" w:rsidR="00A15DD5" w:rsidRPr="00613175" w:rsidRDefault="00A15DD5" w:rsidP="00A15DD5">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telephone-event/16000</w:t>
            </w:r>
          </w:p>
          <w:p w14:paraId="27A95B0F" w14:textId="77777777" w:rsidR="00A15DD5" w:rsidRPr="00613175" w:rsidRDefault="00A15DD5" w:rsidP="00A15DD5">
            <w:pPr>
              <w:pStyle w:val="TAL"/>
              <w:rPr>
                <w:rFonts w:eastAsia="SimSun"/>
                <w:lang w:eastAsia="zh-CN"/>
              </w:rPr>
            </w:pPr>
            <w:r w:rsidRPr="00613175">
              <w:rPr>
                <w:i/>
                <w:iCs/>
              </w:rPr>
              <w:t xml:space="preserve">a=fmtp: </w:t>
            </w:r>
            <w:r w:rsidRPr="00613175">
              <w:rPr>
                <w:iCs/>
              </w:rPr>
              <w:t>(format)</w:t>
            </w:r>
          </w:p>
          <w:p w14:paraId="2717267E" w14:textId="77777777" w:rsidR="00A15DD5" w:rsidRPr="00613175" w:rsidRDefault="00A15DD5" w:rsidP="00A15DD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AMR/8000 </w:t>
            </w:r>
            <w:r w:rsidRPr="00613175">
              <w:rPr>
                <w:rFonts w:eastAsia="SimSun"/>
                <w:lang w:eastAsia="zh-CN"/>
              </w:rPr>
              <w:t>[Note 3, 9]</w:t>
            </w:r>
          </w:p>
          <w:p w14:paraId="3E2C73A9" w14:textId="77777777" w:rsidR="00A15DD5" w:rsidRPr="00613175" w:rsidRDefault="00A15DD5" w:rsidP="00A15DD5">
            <w:pPr>
              <w:pStyle w:val="TAL"/>
              <w:rPr>
                <w:rFonts w:eastAsia="SimSun"/>
                <w:i/>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4A5DE399" w14:textId="77777777" w:rsidR="00A15DD5" w:rsidRPr="00613175" w:rsidRDefault="00A15DD5" w:rsidP="00A15DD5">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telephone-event/8000 </w:t>
            </w:r>
          </w:p>
          <w:p w14:paraId="0EF1502F" w14:textId="77777777" w:rsidR="00A15DD5" w:rsidRPr="00613175" w:rsidRDefault="00A15DD5" w:rsidP="00A15DD5">
            <w:pPr>
              <w:pStyle w:val="TAL"/>
              <w:rPr>
                <w:rFonts w:eastAsia="SimSun" w:cs="Tahoma"/>
                <w:i/>
                <w:szCs w:val="16"/>
                <w:lang w:eastAsia="zh-CN"/>
              </w:rPr>
            </w:pPr>
            <w:r w:rsidRPr="00613175">
              <w:rPr>
                <w:i/>
                <w:iCs/>
              </w:rPr>
              <w:t xml:space="preserve">a=fmtp: </w:t>
            </w:r>
            <w:r w:rsidRPr="00613175">
              <w:rPr>
                <w:iCs/>
              </w:rPr>
              <w:t>(format)</w:t>
            </w:r>
          </w:p>
          <w:p w14:paraId="5A9DC841" w14:textId="77777777" w:rsidR="00A15DD5" w:rsidRPr="00613175" w:rsidRDefault="00A15DD5" w:rsidP="00A15DD5">
            <w:pPr>
              <w:pStyle w:val="TAL"/>
              <w:rPr>
                <w:rFonts w:eastAsia="SimSun" w:cs="Tahoma"/>
                <w:i/>
                <w:szCs w:val="16"/>
                <w:lang w:eastAsia="zh-CN"/>
              </w:rPr>
            </w:pPr>
            <w:r w:rsidRPr="00613175">
              <w:rPr>
                <w:rFonts w:eastAsia="SimSun" w:cs="Tahoma"/>
                <w:i/>
                <w:szCs w:val="16"/>
                <w:lang w:eastAsia="zh-CN"/>
              </w:rPr>
              <w:t xml:space="preserve">a=ecn-capable-rtp: leap ect=0 </w:t>
            </w:r>
            <w:r w:rsidRPr="00613175">
              <w:rPr>
                <w:rFonts w:eastAsia="SimSun" w:cs="Tahoma"/>
                <w:szCs w:val="16"/>
                <w:lang w:eastAsia="zh-CN"/>
              </w:rPr>
              <w:t>[Note 7]</w:t>
            </w:r>
          </w:p>
          <w:p w14:paraId="721853C1" w14:textId="77777777" w:rsidR="00A15DD5" w:rsidRPr="00613175" w:rsidRDefault="00A15DD5" w:rsidP="00A15DD5">
            <w:pPr>
              <w:pStyle w:val="TAL"/>
              <w:rPr>
                <w:rFonts w:eastAsia="SimSun" w:cs="Tahoma"/>
                <w:szCs w:val="16"/>
                <w:lang w:eastAsia="zh-CN"/>
              </w:rPr>
            </w:pPr>
            <w:r w:rsidRPr="00613175">
              <w:rPr>
                <w:rFonts w:eastAsia="SimSun" w:cs="Tahoma"/>
                <w:i/>
                <w:szCs w:val="16"/>
                <w:lang w:eastAsia="zh-CN"/>
              </w:rPr>
              <w:t xml:space="preserve">a=rtcp-fb:* nack ecn </w:t>
            </w:r>
            <w:r w:rsidRPr="00613175">
              <w:rPr>
                <w:rFonts w:eastAsia="SimSun" w:cs="Tahoma"/>
                <w:szCs w:val="16"/>
                <w:lang w:eastAsia="zh-CN"/>
              </w:rPr>
              <w:t>[Note 7]</w:t>
            </w:r>
          </w:p>
          <w:p w14:paraId="2A5213C4" w14:textId="77777777" w:rsidR="00A15DD5" w:rsidRPr="00613175" w:rsidRDefault="00A15DD5" w:rsidP="00A15DD5">
            <w:pPr>
              <w:pStyle w:val="TAL"/>
              <w:rPr>
                <w:rFonts w:eastAsia="SimSun" w:cs="Tahoma"/>
                <w:szCs w:val="16"/>
                <w:lang w:eastAsia="zh-CN"/>
              </w:rPr>
            </w:pPr>
            <w:r w:rsidRPr="00613175">
              <w:rPr>
                <w:rFonts w:eastAsia="SimSun" w:cs="Tahoma"/>
                <w:i/>
                <w:szCs w:val="16"/>
                <w:lang w:eastAsia="zh-CN"/>
              </w:rPr>
              <w:t xml:space="preserve">a=rtcp-xr:ecn-sum </w:t>
            </w:r>
            <w:r w:rsidRPr="00613175">
              <w:rPr>
                <w:rFonts w:eastAsia="SimSun" w:cs="Tahoma"/>
                <w:szCs w:val="16"/>
                <w:lang w:eastAsia="zh-CN"/>
              </w:rPr>
              <w:t>[Note 7]</w:t>
            </w:r>
          </w:p>
          <w:p w14:paraId="29CD1B66" w14:textId="77777777" w:rsidR="00A15DD5" w:rsidRPr="00613175" w:rsidRDefault="00A15DD5" w:rsidP="00A15DD5">
            <w:pPr>
              <w:pStyle w:val="TAL"/>
              <w:rPr>
                <w:rFonts w:eastAsia="SimSun" w:cs="Tahoma"/>
                <w:szCs w:val="16"/>
                <w:lang w:eastAsia="zh-CN"/>
              </w:rPr>
            </w:pPr>
            <w:r w:rsidRPr="00613175">
              <w:rPr>
                <w:rFonts w:eastAsia="SimSun" w:cs="Tahoma"/>
                <w:i/>
                <w:szCs w:val="16"/>
                <w:lang w:eastAsia="zh-CN"/>
              </w:rPr>
              <w:t xml:space="preserve">a=rtcp-rsize </w:t>
            </w:r>
            <w:r w:rsidRPr="00613175">
              <w:rPr>
                <w:rFonts w:eastAsia="SimSun" w:cs="Tahoma"/>
                <w:szCs w:val="16"/>
                <w:lang w:eastAsia="zh-CN"/>
              </w:rPr>
              <w:t>[Note 7]</w:t>
            </w:r>
          </w:p>
          <w:p w14:paraId="3CA0DFB0" w14:textId="77777777" w:rsidR="00A15DD5" w:rsidRPr="00613175" w:rsidRDefault="00A15DD5" w:rsidP="00A15DD5">
            <w:pPr>
              <w:pStyle w:val="TAL"/>
              <w:rPr>
                <w:rFonts w:eastAsia="SimSun"/>
                <w:i/>
                <w:lang w:eastAsia="zh-CN"/>
              </w:rPr>
            </w:pPr>
            <w:r w:rsidRPr="00613175">
              <w:rPr>
                <w:rFonts w:eastAsia="SimSun"/>
                <w:i/>
                <w:lang w:eastAsia="zh-CN"/>
              </w:rPr>
              <w:t>a=ptime:20</w:t>
            </w:r>
          </w:p>
          <w:p w14:paraId="02B22F4B" w14:textId="77777777" w:rsidR="00A15DD5" w:rsidRPr="00613175" w:rsidRDefault="00A15DD5" w:rsidP="00A15DD5">
            <w:pPr>
              <w:pStyle w:val="TAL"/>
              <w:rPr>
                <w:rFonts w:eastAsia="SimSun"/>
                <w:i/>
                <w:lang w:eastAsia="zh-CN"/>
              </w:rPr>
            </w:pPr>
            <w:r w:rsidRPr="00613175">
              <w:rPr>
                <w:rFonts w:eastAsia="SimSun"/>
                <w:i/>
                <w:lang w:eastAsia="zh-CN"/>
              </w:rPr>
              <w:t>a=maxptime:240</w:t>
            </w:r>
          </w:p>
          <w:p w14:paraId="08CD073F" w14:textId="77777777" w:rsidR="00843615" w:rsidRPr="00613175" w:rsidRDefault="00843615" w:rsidP="00585703">
            <w:pPr>
              <w:pStyle w:val="TAL"/>
              <w:rPr>
                <w:rFonts w:eastAsia="SimSun"/>
                <w:i/>
                <w:lang w:eastAsia="zh-CN"/>
              </w:rPr>
            </w:pPr>
          </w:p>
          <w:p w14:paraId="3C9BBBCE" w14:textId="77777777" w:rsidR="00843615" w:rsidRPr="00613175" w:rsidRDefault="00843615" w:rsidP="00585703">
            <w:pPr>
              <w:pStyle w:val="TAL"/>
              <w:rPr>
                <w:rFonts w:eastAsia="SimSun" w:cs="Tahoma"/>
                <w:b/>
                <w:szCs w:val="16"/>
                <w:lang w:eastAsia="zh-CN"/>
              </w:rPr>
            </w:pPr>
            <w:r w:rsidRPr="00613175">
              <w:rPr>
                <w:rFonts w:eastAsia="SimSun" w:cs="Tahoma"/>
                <w:b/>
                <w:szCs w:val="16"/>
                <w:lang w:eastAsia="zh-CN"/>
              </w:rPr>
              <w:t>Attributes for media security mechanism:</w:t>
            </w:r>
          </w:p>
          <w:p w14:paraId="3D8095FC" w14:textId="77777777" w:rsidR="00843615" w:rsidRPr="00613175" w:rsidRDefault="00843615" w:rsidP="00585703">
            <w:pPr>
              <w:pStyle w:val="TAL"/>
              <w:rPr>
                <w:rFonts w:eastAsia="SimSun" w:cs="Tahoma"/>
                <w:i/>
                <w:szCs w:val="16"/>
                <w:lang w:eastAsia="zh-CN"/>
              </w:rPr>
            </w:pPr>
            <w:r w:rsidRPr="00613175">
              <w:rPr>
                <w:rFonts w:eastAsia="SimSun" w:cs="Tahoma"/>
                <w:i/>
                <w:szCs w:val="16"/>
                <w:lang w:eastAsia="zh-CN"/>
              </w:rPr>
              <w:t xml:space="preserve">a=3ge2ae: requested </w:t>
            </w:r>
            <w:r w:rsidRPr="00613175">
              <w:rPr>
                <w:rFonts w:eastAsia="SimSun" w:cs="Tahoma"/>
                <w:szCs w:val="16"/>
                <w:lang w:eastAsia="zh-CN"/>
              </w:rPr>
              <w:t>[Note 8]</w:t>
            </w:r>
          </w:p>
          <w:p w14:paraId="0906AC08" w14:textId="77777777" w:rsidR="00843615" w:rsidRPr="00613175" w:rsidRDefault="00617C5E" w:rsidP="00585703">
            <w:pPr>
              <w:pStyle w:val="TAL"/>
              <w:rPr>
                <w:rFonts w:eastAsia="SimSun" w:cs="Tahoma"/>
                <w:i/>
                <w:szCs w:val="16"/>
                <w:lang w:eastAsia="zh-CN"/>
              </w:rPr>
            </w:pPr>
            <w:r w:rsidRPr="00613175">
              <w:rPr>
                <w:rFonts w:eastAsia="SimSun" w:cs="Tahoma"/>
                <w:i/>
                <w:szCs w:val="16"/>
                <w:lang w:eastAsia="zh-CN"/>
              </w:rPr>
              <w:t>a=crypto:1 </w:t>
            </w:r>
            <w:r w:rsidR="00843615" w:rsidRPr="00613175">
              <w:rPr>
                <w:rFonts w:eastAsia="SimSun" w:cs="Tahoma"/>
                <w:i/>
                <w:szCs w:val="16"/>
                <w:lang w:eastAsia="zh-CN"/>
              </w:rPr>
              <w:t>AES_CM_128_HMAC_SHA1_80inline:WVNfX19zZW1jdGwgKCkgewkyMjA7fQp9CnVubGVz|2^20|</w:t>
            </w:r>
          </w:p>
          <w:p w14:paraId="60026D52" w14:textId="77777777" w:rsidR="00843615" w:rsidRPr="00613175" w:rsidRDefault="00843615" w:rsidP="00585703">
            <w:pPr>
              <w:pStyle w:val="TAL"/>
              <w:rPr>
                <w:rFonts w:eastAsia="SimSun" w:cs="Tahoma"/>
                <w:i/>
                <w:szCs w:val="16"/>
                <w:lang w:eastAsia="zh-CN"/>
              </w:rPr>
            </w:pPr>
            <w:r w:rsidRPr="00613175">
              <w:rPr>
                <w:rFonts w:eastAsia="SimSun" w:cs="Tahoma"/>
                <w:i/>
                <w:szCs w:val="16"/>
                <w:lang w:eastAsia="zh-CN"/>
              </w:rPr>
              <w:t xml:space="preserve">1:4FEC_ORDER=FEC_SRTP" </w:t>
            </w:r>
            <w:r w:rsidRPr="00613175">
              <w:rPr>
                <w:rFonts w:eastAsia="SimSun" w:cs="Tahoma"/>
                <w:szCs w:val="16"/>
                <w:lang w:eastAsia="zh-CN"/>
              </w:rPr>
              <w:t>[Note 8]</w:t>
            </w:r>
          </w:p>
          <w:p w14:paraId="5828C864" w14:textId="77777777" w:rsidR="00843615" w:rsidRPr="00613175" w:rsidRDefault="00843615" w:rsidP="00585703">
            <w:pPr>
              <w:pStyle w:val="TAL"/>
              <w:rPr>
                <w:rFonts w:eastAsia="SimSun"/>
                <w:lang w:eastAsia="zh-CN"/>
              </w:rPr>
            </w:pPr>
          </w:p>
          <w:p w14:paraId="2F9C89DB" w14:textId="77777777" w:rsidR="00843615" w:rsidRPr="00613175" w:rsidRDefault="00843615" w:rsidP="00585703">
            <w:pPr>
              <w:pStyle w:val="TAL"/>
              <w:rPr>
                <w:rFonts w:eastAsia="SimSun"/>
                <w:b/>
                <w:lang w:eastAsia="zh-CN"/>
              </w:rPr>
            </w:pPr>
            <w:r w:rsidRPr="00613175">
              <w:rPr>
                <w:rFonts w:eastAsia="SimSun"/>
                <w:b/>
                <w:lang w:eastAsia="zh-CN"/>
              </w:rPr>
              <w:t>Attributes for preconditions:</w:t>
            </w:r>
          </w:p>
          <w:p w14:paraId="2361751F" w14:textId="77777777" w:rsidR="00843615" w:rsidRPr="00613175" w:rsidRDefault="00843615" w:rsidP="00585703">
            <w:pPr>
              <w:pStyle w:val="TAL"/>
              <w:rPr>
                <w:rFonts w:eastAsia="SimSun"/>
                <w:i/>
                <w:lang w:eastAsia="zh-CN"/>
              </w:rPr>
            </w:pPr>
            <w:r w:rsidRPr="00613175">
              <w:rPr>
                <w:rFonts w:eastAsia="SimSun"/>
                <w:i/>
                <w:lang w:eastAsia="zh-CN"/>
              </w:rPr>
              <w:t>a=curr:qos local none</w:t>
            </w:r>
          </w:p>
          <w:p w14:paraId="6CD6E294" w14:textId="77777777" w:rsidR="00843615" w:rsidRPr="00613175" w:rsidRDefault="00843615" w:rsidP="00585703">
            <w:pPr>
              <w:pStyle w:val="TAL"/>
              <w:rPr>
                <w:rFonts w:eastAsia="SimSun"/>
                <w:i/>
                <w:lang w:eastAsia="zh-CN"/>
              </w:rPr>
            </w:pPr>
            <w:r w:rsidRPr="00613175">
              <w:rPr>
                <w:rFonts w:eastAsia="SimSun"/>
                <w:i/>
                <w:lang w:eastAsia="zh-CN"/>
              </w:rPr>
              <w:t>a=curr:qos remote none</w:t>
            </w:r>
          </w:p>
          <w:p w14:paraId="0ABF2A13" w14:textId="77777777" w:rsidR="00843615" w:rsidRPr="00613175" w:rsidRDefault="00843615" w:rsidP="00585703">
            <w:pPr>
              <w:pStyle w:val="TAL"/>
              <w:rPr>
                <w:rFonts w:eastAsia="SimSun"/>
                <w:i/>
                <w:lang w:eastAsia="zh-CN"/>
              </w:rPr>
            </w:pPr>
            <w:r w:rsidRPr="00613175">
              <w:rPr>
                <w:rFonts w:eastAsia="SimSun"/>
                <w:i/>
                <w:lang w:eastAsia="zh-CN"/>
              </w:rPr>
              <w:t>a=des:qos mandatory local sendrecv</w:t>
            </w:r>
          </w:p>
          <w:p w14:paraId="62BDDA5D" w14:textId="77777777" w:rsidR="00843615" w:rsidRPr="00613175" w:rsidRDefault="00843615" w:rsidP="00585703">
            <w:pPr>
              <w:pStyle w:val="TAL"/>
              <w:rPr>
                <w:rFonts w:eastAsia="SimSun"/>
                <w:i/>
                <w:lang w:eastAsia="zh-CN"/>
              </w:rPr>
            </w:pPr>
            <w:r w:rsidRPr="00613175">
              <w:rPr>
                <w:rFonts w:eastAsia="SimSun"/>
                <w:i/>
                <w:lang w:eastAsia="zh-CN"/>
              </w:rPr>
              <w:t>a=des:qos optional remote sendrecv</w:t>
            </w:r>
          </w:p>
          <w:p w14:paraId="286F1C38" w14:textId="77777777" w:rsidR="00843615" w:rsidRPr="00613175" w:rsidRDefault="00843615" w:rsidP="00585703">
            <w:pPr>
              <w:pStyle w:val="TAL"/>
              <w:rPr>
                <w:rFonts w:eastAsia="SimSun"/>
                <w:lang w:eastAsia="zh-CN"/>
              </w:rPr>
            </w:pPr>
          </w:p>
          <w:p w14:paraId="499A628A" w14:textId="77777777" w:rsidR="00843615" w:rsidRPr="00613175" w:rsidRDefault="00843615" w:rsidP="00585703">
            <w:pPr>
              <w:pStyle w:val="TAL"/>
              <w:rPr>
                <w:rFonts w:eastAsia="SimSun" w:cs="Tahoma"/>
                <w:szCs w:val="16"/>
                <w:lang w:eastAsia="zh-CN"/>
              </w:rPr>
            </w:pPr>
            <w:r w:rsidRPr="00613175">
              <w:rPr>
                <w:rFonts w:eastAsia="SimSun"/>
                <w:lang w:eastAsia="zh-CN"/>
              </w:rPr>
              <w:t>Note 1: At least one "c=" field shall be present.</w:t>
            </w:r>
          </w:p>
          <w:p w14:paraId="42C32BF0" w14:textId="77777777" w:rsidR="00843615" w:rsidRPr="00613175" w:rsidRDefault="00843615" w:rsidP="00585703">
            <w:pPr>
              <w:pStyle w:val="TAL"/>
              <w:rPr>
                <w:rFonts w:eastAsia="SimSun"/>
                <w:lang w:eastAsia="zh-CN"/>
              </w:rPr>
            </w:pPr>
            <w:r w:rsidRPr="00613175">
              <w:rPr>
                <w:rFonts w:eastAsia="SimSun"/>
                <w:lang w:eastAsia="zh-CN"/>
              </w:rPr>
              <w:t xml:space="preserve">Note 2: The RR value </w:t>
            </w:r>
            <w:r w:rsidR="00CE1244" w:rsidRPr="00613175">
              <w:rPr>
                <w:rFonts w:eastAsia="SimSun"/>
                <w:lang w:eastAsia="zh-CN"/>
              </w:rPr>
              <w:t>shall</w:t>
            </w:r>
            <w:r w:rsidRPr="00613175">
              <w:rPr>
                <w:rFonts w:eastAsia="SimSun"/>
                <w:lang w:eastAsia="zh-CN"/>
              </w:rPr>
              <w:t xml:space="preserve"> be greater than 0. The RS value can be any value.</w:t>
            </w:r>
          </w:p>
          <w:p w14:paraId="54796DED" w14:textId="77777777" w:rsidR="00843615" w:rsidRPr="00613175" w:rsidRDefault="00843615" w:rsidP="00585703">
            <w:pPr>
              <w:pStyle w:val="TAL"/>
              <w:rPr>
                <w:rFonts w:eastAsia="SimSun"/>
                <w:lang w:eastAsia="zh-CN"/>
              </w:rPr>
            </w:pPr>
            <w:r w:rsidRPr="00613175">
              <w:rPr>
                <w:rFonts w:eastAsia="SimSun"/>
                <w:lang w:eastAsia="zh-CN"/>
              </w:rPr>
              <w:t xml:space="preserve">Note 3: The channel number shall be </w:t>
            </w:r>
            <w:r w:rsidR="00CA5D53" w:rsidRPr="00613175">
              <w:rPr>
                <w:rFonts w:eastAsia="SimSun"/>
                <w:lang w:eastAsia="zh-CN"/>
              </w:rPr>
              <w:t>"</w:t>
            </w:r>
            <w:r w:rsidRPr="00613175">
              <w:rPr>
                <w:rFonts w:eastAsia="SimSun"/>
                <w:lang w:eastAsia="zh-CN"/>
              </w:rPr>
              <w:t>/1</w:t>
            </w:r>
            <w:r w:rsidR="00CA5D53" w:rsidRPr="00613175">
              <w:rPr>
                <w:rFonts w:eastAsia="SimSun"/>
                <w:lang w:eastAsia="zh-CN"/>
              </w:rPr>
              <w:t>"</w:t>
            </w:r>
            <w:r w:rsidRPr="00613175">
              <w:rPr>
                <w:rFonts w:eastAsia="SimSun"/>
                <w:lang w:eastAsia="zh-CN"/>
              </w:rPr>
              <w:t xml:space="preserve"> or omitted.</w:t>
            </w:r>
          </w:p>
          <w:p w14:paraId="517B11D6" w14:textId="77777777" w:rsidR="00843615" w:rsidRPr="00613175" w:rsidRDefault="00843615" w:rsidP="00585703">
            <w:pPr>
              <w:pStyle w:val="TAL"/>
              <w:rPr>
                <w:rFonts w:eastAsia="SimSun"/>
                <w:lang w:eastAsia="zh-CN"/>
              </w:rPr>
            </w:pPr>
            <w:r w:rsidRPr="00613175">
              <w:rPr>
                <w:rFonts w:eastAsia="SimSun"/>
                <w:lang w:eastAsia="zh-CN"/>
              </w:rPr>
              <w:t>Note 4: The max-red values from 0 to 220 are allowed.</w:t>
            </w:r>
          </w:p>
          <w:p w14:paraId="7968186E" w14:textId="77777777" w:rsidR="00843615" w:rsidRPr="00613175" w:rsidRDefault="00843615" w:rsidP="00585703">
            <w:pPr>
              <w:pStyle w:val="TAL"/>
              <w:rPr>
                <w:rFonts w:eastAsia="SimSun"/>
                <w:lang w:eastAsia="zh-CN"/>
              </w:rPr>
            </w:pPr>
            <w:r w:rsidRPr="00613175">
              <w:rPr>
                <w:rFonts w:eastAsia="SimSun"/>
                <w:lang w:eastAsia="zh-CN"/>
              </w:rPr>
              <w:t>Note 5: The parameters dtx, dtx-recv and evs-mode-switch shall not be present.</w:t>
            </w:r>
          </w:p>
          <w:p w14:paraId="297E1E10" w14:textId="77777777" w:rsidR="00843615" w:rsidRPr="00613175" w:rsidRDefault="00843615" w:rsidP="00585703">
            <w:pPr>
              <w:pStyle w:val="TAL"/>
              <w:rPr>
                <w:rFonts w:eastAsia="SimSun"/>
                <w:lang w:eastAsia="zh-CN"/>
              </w:rPr>
            </w:pPr>
            <w:r w:rsidRPr="00613175">
              <w:rPr>
                <w:rFonts w:eastAsia="SimSun"/>
                <w:lang w:eastAsia="zh-CN"/>
              </w:rPr>
              <w:t>Note 6: The parameters mode-set, mode-change-period, mode-change-neighbor, crc, robust-sorting and interleaving shall not be included.</w:t>
            </w:r>
          </w:p>
          <w:p w14:paraId="66540714" w14:textId="77777777" w:rsidR="00843615" w:rsidRPr="00613175" w:rsidRDefault="00843615" w:rsidP="00585703">
            <w:pPr>
              <w:pStyle w:val="TAL"/>
              <w:rPr>
                <w:rFonts w:eastAsia="SimSun" w:cs="Tahoma"/>
                <w:szCs w:val="16"/>
                <w:lang w:eastAsia="zh-CN"/>
              </w:rPr>
            </w:pPr>
            <w:r w:rsidRPr="00613175">
              <w:rPr>
                <w:rFonts w:eastAsia="SimSun" w:cs="Tahoma"/>
                <w:szCs w:val="16"/>
                <w:lang w:eastAsia="zh-CN"/>
              </w:rPr>
              <w:t>Note 7: Attributes for ECN Capability may be present if the UE supports Explicit Congestion Notification.</w:t>
            </w:r>
          </w:p>
          <w:p w14:paraId="40A07E1B" w14:textId="77777777" w:rsidR="00843615" w:rsidRPr="00613175" w:rsidRDefault="00843615" w:rsidP="00585703">
            <w:pPr>
              <w:pStyle w:val="TAL"/>
              <w:rPr>
                <w:rFonts w:eastAsia="SimSun" w:cs="Tahoma"/>
                <w:szCs w:val="16"/>
                <w:lang w:eastAsia="zh-CN"/>
              </w:rPr>
            </w:pPr>
            <w:r w:rsidRPr="00613175">
              <w:rPr>
                <w:rFonts w:eastAsia="SimSun" w:cs="Tahoma"/>
                <w:szCs w:val="16"/>
                <w:lang w:eastAsia="zh-CN"/>
              </w:rPr>
              <w:t>Note 8: Attributes for media plane security are present if the use of end-to-access-edge security is supported by UE.</w:t>
            </w:r>
          </w:p>
          <w:p w14:paraId="6812A49A" w14:textId="67230402" w:rsidR="00A15DD5" w:rsidRPr="00613175" w:rsidRDefault="00A15DD5" w:rsidP="00A15DD5">
            <w:pPr>
              <w:pStyle w:val="TAL"/>
              <w:rPr>
                <w:rFonts w:eastAsia="SimSun" w:cs="Tahoma"/>
                <w:szCs w:val="16"/>
                <w:lang w:eastAsia="zh-CN"/>
              </w:rPr>
            </w:pPr>
            <w:r w:rsidRPr="00613175">
              <w:rPr>
                <w:rFonts w:eastAsia="SimSun" w:cs="Tahoma"/>
                <w:szCs w:val="16"/>
                <w:lang w:eastAsia="zh-CN"/>
              </w:rPr>
              <w:t>Note 9: The ordering of payload types shall be as listed, i.e., EVS before AMR-WB before AMR</w:t>
            </w:r>
            <w:r w:rsidR="00511062" w:rsidRPr="00613175">
              <w:rPr>
                <w:rFonts w:eastAsia="SimSun"/>
                <w:lang w:eastAsia="zh-CN"/>
              </w:rPr>
              <w:t xml:space="preserve"> according to NG.114 [31] and corresponding capability A.22/4 of TS 34.229-2 [3]</w:t>
            </w:r>
            <w:r w:rsidRPr="00613175">
              <w:rPr>
                <w:rFonts w:eastAsia="SimSun" w:cs="Tahoma"/>
                <w:szCs w:val="16"/>
                <w:lang w:eastAsia="zh-CN"/>
              </w:rPr>
              <w:t>.</w:t>
            </w:r>
          </w:p>
          <w:p w14:paraId="2E419D22" w14:textId="1705C153" w:rsidR="00A15DD5" w:rsidRPr="00613175" w:rsidRDefault="00A15DD5" w:rsidP="00A15DD5">
            <w:pPr>
              <w:pStyle w:val="TAL"/>
              <w:rPr>
                <w:rFonts w:eastAsia="SimSun" w:cs="Tahoma"/>
                <w:szCs w:val="16"/>
                <w:lang w:eastAsia="zh-CN"/>
              </w:rPr>
            </w:pPr>
            <w:r w:rsidRPr="00613175">
              <w:rPr>
                <w:rFonts w:eastAsia="SimSun"/>
                <w:lang w:eastAsia="zh-CN"/>
              </w:rPr>
              <w:t>Note 10: The EVS payload type shall carry at least one of the five EVS configurations</w:t>
            </w:r>
            <w:r w:rsidR="00511062" w:rsidRPr="00613175">
              <w:rPr>
                <w:rFonts w:eastAsia="SimSun"/>
                <w:lang w:eastAsia="zh-CN"/>
              </w:rPr>
              <w:t xml:space="preserve"> according to NG.114 [31] and corresponding capability A.22/4 of TS 34.229-2 [3].</w:t>
            </w:r>
          </w:p>
        </w:tc>
      </w:tr>
    </w:tbl>
    <w:p w14:paraId="0070D2C9" w14:textId="77777777" w:rsidR="00843615" w:rsidRPr="00613175" w:rsidRDefault="00843615" w:rsidP="00843615"/>
    <w:p w14:paraId="0353268A" w14:textId="77777777" w:rsidR="00396AE2" w:rsidRPr="00613175" w:rsidRDefault="00396AE2" w:rsidP="00396AE2">
      <w:pPr>
        <w:pStyle w:val="H6"/>
      </w:pPr>
      <w:r w:rsidRPr="00613175">
        <w:t>100 Trying (Step 2)</w:t>
      </w:r>
    </w:p>
    <w:p w14:paraId="27FA347B" w14:textId="77777777" w:rsidR="00396AE2" w:rsidRPr="00613175" w:rsidRDefault="00396AE2" w:rsidP="00A447CB">
      <w:r w:rsidRPr="00613175">
        <w:t>Use the default message "100 Trying for INVITE" in Annex A.2.2 of TS 34.229-1 [2] applying condition A1.</w:t>
      </w:r>
    </w:p>
    <w:p w14:paraId="44BC2870" w14:textId="77777777" w:rsidR="00843615" w:rsidRPr="00613175" w:rsidRDefault="00843615" w:rsidP="00843615">
      <w:pPr>
        <w:pStyle w:val="H6"/>
      </w:pPr>
      <w:r w:rsidRPr="00613175">
        <w:t xml:space="preserve">183 Session Progress (Step </w:t>
      </w:r>
      <w:r w:rsidR="00396AE2" w:rsidRPr="00613175">
        <w:t>3</w:t>
      </w:r>
      <w:r w:rsidRPr="00613175">
        <w:t>)</w:t>
      </w:r>
    </w:p>
    <w:p w14:paraId="01682267" w14:textId="77777777" w:rsidR="00843615" w:rsidRPr="00613175" w:rsidRDefault="00843615" w:rsidP="00A447CB">
      <w:pPr>
        <w:keepNext/>
      </w:pPr>
      <w:r w:rsidRPr="00613175">
        <w:t>Use the default mes</w:t>
      </w:r>
      <w:r w:rsidR="004655C8" w:rsidRPr="00613175">
        <w:t>sage "183 Session Progress</w:t>
      </w:r>
      <w:r w:rsidR="00396AE2" w:rsidRPr="00613175">
        <w:t xml:space="preserve"> for INVITE</w:t>
      </w:r>
      <w:r w:rsidR="004655C8" w:rsidRPr="00613175">
        <w:t>" in A</w:t>
      </w:r>
      <w:r w:rsidRPr="00613175">
        <w:t xml:space="preserve">nnex A.2.3 </w:t>
      </w:r>
      <w:r w:rsidR="004655C8" w:rsidRPr="00613175">
        <w:t xml:space="preserve">of TS 34.229-1 [2] </w:t>
      </w:r>
      <w:r w:rsidRPr="00613175">
        <w:t>applying condition A1</w:t>
      </w:r>
      <w:r w:rsidR="00396AE2" w:rsidRPr="00613175">
        <w:t>,</w:t>
      </w:r>
      <w:r w:rsidRPr="00613175">
        <w:t xml:space="preserve"> and with the following exceptions:</w:t>
      </w:r>
    </w:p>
    <w:tbl>
      <w:tblPr>
        <w:tblW w:w="955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6"/>
        <w:gridCol w:w="7938"/>
      </w:tblGrid>
      <w:tr w:rsidR="00843615" w:rsidRPr="00613175" w14:paraId="30FFCAAF" w14:textId="77777777" w:rsidTr="001C4FB3">
        <w:trPr>
          <w:jc w:val="center"/>
        </w:trPr>
        <w:tc>
          <w:tcPr>
            <w:tcW w:w="1616" w:type="dxa"/>
            <w:tcBorders>
              <w:top w:val="single" w:sz="4" w:space="0" w:color="auto"/>
              <w:left w:val="single" w:sz="4" w:space="0" w:color="auto"/>
              <w:bottom w:val="single" w:sz="4" w:space="0" w:color="auto"/>
              <w:right w:val="single" w:sz="6" w:space="0" w:color="auto"/>
            </w:tcBorders>
          </w:tcPr>
          <w:p w14:paraId="12FC6CCA" w14:textId="77777777" w:rsidR="00843615" w:rsidRPr="00613175" w:rsidRDefault="00843615" w:rsidP="00585703">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78E62AAB" w14:textId="77777777" w:rsidR="00843615" w:rsidRPr="00613175" w:rsidRDefault="00843615" w:rsidP="00585703">
            <w:pPr>
              <w:pStyle w:val="TAH"/>
              <w:jc w:val="left"/>
            </w:pPr>
            <w:r w:rsidRPr="00613175">
              <w:t>Value/Remark</w:t>
            </w:r>
          </w:p>
        </w:tc>
      </w:tr>
      <w:tr w:rsidR="00843615" w:rsidRPr="00613175" w14:paraId="08FCDC33" w14:textId="77777777" w:rsidTr="001C4FB3">
        <w:trPr>
          <w:jc w:val="center"/>
        </w:trPr>
        <w:tc>
          <w:tcPr>
            <w:tcW w:w="1616" w:type="dxa"/>
            <w:tcBorders>
              <w:top w:val="single" w:sz="4" w:space="0" w:color="auto"/>
              <w:left w:val="single" w:sz="4" w:space="0" w:color="auto"/>
              <w:bottom w:val="nil"/>
              <w:right w:val="single" w:sz="6" w:space="0" w:color="auto"/>
            </w:tcBorders>
          </w:tcPr>
          <w:p w14:paraId="600F74AA" w14:textId="77777777" w:rsidR="00843615" w:rsidRPr="00613175" w:rsidRDefault="00843615" w:rsidP="00585703">
            <w:pPr>
              <w:pStyle w:val="TAH"/>
              <w:jc w:val="left"/>
            </w:pPr>
            <w:r w:rsidRPr="00613175">
              <w:t>Require</w:t>
            </w:r>
          </w:p>
        </w:tc>
        <w:tc>
          <w:tcPr>
            <w:tcW w:w="7938" w:type="dxa"/>
            <w:tcBorders>
              <w:top w:val="single" w:sz="4" w:space="0" w:color="auto"/>
              <w:left w:val="single" w:sz="6" w:space="0" w:color="auto"/>
              <w:bottom w:val="nil"/>
              <w:right w:val="single" w:sz="4" w:space="0" w:color="auto"/>
            </w:tcBorders>
          </w:tcPr>
          <w:p w14:paraId="4BFB7679" w14:textId="77777777" w:rsidR="00843615" w:rsidRPr="00613175" w:rsidRDefault="00843615" w:rsidP="00585703">
            <w:pPr>
              <w:pStyle w:val="TAH"/>
            </w:pPr>
          </w:p>
        </w:tc>
      </w:tr>
      <w:tr w:rsidR="00843615" w:rsidRPr="00613175" w14:paraId="09F2E314" w14:textId="77777777" w:rsidTr="001C4FB3">
        <w:trPr>
          <w:jc w:val="center"/>
        </w:trPr>
        <w:tc>
          <w:tcPr>
            <w:tcW w:w="1616" w:type="dxa"/>
            <w:tcBorders>
              <w:top w:val="nil"/>
              <w:left w:val="single" w:sz="4" w:space="0" w:color="auto"/>
              <w:bottom w:val="nil"/>
              <w:right w:val="single" w:sz="6" w:space="0" w:color="auto"/>
            </w:tcBorders>
          </w:tcPr>
          <w:p w14:paraId="679834A4" w14:textId="77777777" w:rsidR="00843615" w:rsidRPr="00613175" w:rsidRDefault="00843615" w:rsidP="00585703">
            <w:pPr>
              <w:pStyle w:val="TAH"/>
              <w:jc w:val="left"/>
              <w:rPr>
                <w:b w:val="0"/>
              </w:rPr>
            </w:pPr>
            <w:r w:rsidRPr="00613175">
              <w:rPr>
                <w:b w:val="0"/>
              </w:rPr>
              <w:t xml:space="preserve">    option-tag</w:t>
            </w:r>
          </w:p>
        </w:tc>
        <w:tc>
          <w:tcPr>
            <w:tcW w:w="7938" w:type="dxa"/>
            <w:tcBorders>
              <w:top w:val="nil"/>
              <w:left w:val="single" w:sz="6" w:space="0" w:color="auto"/>
              <w:bottom w:val="nil"/>
              <w:right w:val="single" w:sz="4" w:space="0" w:color="auto"/>
            </w:tcBorders>
          </w:tcPr>
          <w:p w14:paraId="5528668C" w14:textId="77777777" w:rsidR="00843615" w:rsidRPr="00613175" w:rsidRDefault="00843615" w:rsidP="00585703">
            <w:pPr>
              <w:pStyle w:val="TAH"/>
              <w:jc w:val="left"/>
              <w:rPr>
                <w:b w:val="0"/>
              </w:rPr>
            </w:pPr>
            <w:r w:rsidRPr="00613175">
              <w:rPr>
                <w:b w:val="0"/>
                <w:i/>
                <w:iCs/>
                <w:snapToGrid w:val="0"/>
              </w:rPr>
              <w:t>precondition</w:t>
            </w:r>
          </w:p>
        </w:tc>
      </w:tr>
      <w:tr w:rsidR="00843615" w:rsidRPr="00613175" w14:paraId="2A97A385" w14:textId="77777777" w:rsidTr="001C4FB3">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1616" w:type="dxa"/>
            <w:tcBorders>
              <w:top w:val="single" w:sz="4" w:space="0" w:color="auto"/>
              <w:left w:val="single" w:sz="4" w:space="0" w:color="auto"/>
              <w:bottom w:val="single" w:sz="4" w:space="0" w:color="auto"/>
              <w:right w:val="single" w:sz="4" w:space="0" w:color="auto"/>
            </w:tcBorders>
          </w:tcPr>
          <w:p w14:paraId="45FE1E0D" w14:textId="77777777" w:rsidR="00843615" w:rsidRPr="00613175" w:rsidRDefault="00843615" w:rsidP="00585703">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40D3C3DF" w14:textId="77777777" w:rsidR="00843615" w:rsidRPr="00613175" w:rsidRDefault="00843615" w:rsidP="00585703">
            <w:pPr>
              <w:pStyle w:val="TAL"/>
              <w:rPr>
                <w:rFonts w:eastAsia="SimSun"/>
                <w:lang w:eastAsia="zh-CN"/>
              </w:rPr>
            </w:pPr>
            <w:r w:rsidRPr="00613175">
              <w:rPr>
                <w:rFonts w:eastAsia="SimSun"/>
                <w:lang w:eastAsia="zh-CN"/>
              </w:rPr>
              <w:t>The following SDP types and values.</w:t>
            </w:r>
          </w:p>
          <w:p w14:paraId="170E121D" w14:textId="77777777" w:rsidR="00843615" w:rsidRPr="00613175" w:rsidRDefault="00843615" w:rsidP="00585703">
            <w:pPr>
              <w:pStyle w:val="TAL"/>
              <w:rPr>
                <w:rFonts w:eastAsia="SimSun"/>
                <w:lang w:eastAsia="zh-CN"/>
              </w:rPr>
            </w:pPr>
          </w:p>
          <w:p w14:paraId="11D99CAF" w14:textId="77777777" w:rsidR="00843615" w:rsidRPr="00613175" w:rsidRDefault="00843615" w:rsidP="00585703">
            <w:pPr>
              <w:pStyle w:val="TAL"/>
              <w:rPr>
                <w:rFonts w:eastAsia="SimSun"/>
                <w:b/>
                <w:lang w:eastAsia="zh-CN"/>
              </w:rPr>
            </w:pPr>
            <w:r w:rsidRPr="00613175">
              <w:rPr>
                <w:rFonts w:eastAsia="SimSun"/>
                <w:b/>
                <w:lang w:eastAsia="zh-CN"/>
              </w:rPr>
              <w:t>Session description:</w:t>
            </w:r>
          </w:p>
          <w:p w14:paraId="645C9740" w14:textId="77777777" w:rsidR="00843615" w:rsidRPr="00613175" w:rsidRDefault="00843615" w:rsidP="00585703">
            <w:pPr>
              <w:pStyle w:val="TAL"/>
              <w:rPr>
                <w:rFonts w:eastAsia="SimSun"/>
                <w:i/>
                <w:lang w:eastAsia="zh-CN"/>
              </w:rPr>
            </w:pPr>
            <w:r w:rsidRPr="00613175">
              <w:rPr>
                <w:rFonts w:eastAsia="SimSun"/>
                <w:i/>
                <w:lang w:eastAsia="zh-CN"/>
              </w:rPr>
              <w:t>v=0</w:t>
            </w:r>
          </w:p>
          <w:p w14:paraId="4F235C7F" w14:textId="77777777" w:rsidR="00843615" w:rsidRPr="00613175" w:rsidRDefault="00843615" w:rsidP="00585703">
            <w:pPr>
              <w:pStyle w:val="TAL"/>
              <w:rPr>
                <w:rFonts w:eastAsia="SimSun"/>
                <w:lang w:eastAsia="zh-CN"/>
              </w:rPr>
            </w:pPr>
            <w:r w:rsidRPr="00613175">
              <w:rPr>
                <w:rFonts w:eastAsia="SimSun"/>
                <w:i/>
                <w:lang w:eastAsia="zh-CN"/>
              </w:rPr>
              <w:t>o=- 1111111111 1111111111 IN</w:t>
            </w:r>
            <w:r w:rsidRPr="00613175">
              <w:rPr>
                <w:rFonts w:eastAsia="SimSun"/>
                <w:lang w:eastAsia="zh-CN"/>
              </w:rPr>
              <w:t xml:space="preserve"> (addrtype) (unicast-address for SS)</w:t>
            </w:r>
          </w:p>
          <w:p w14:paraId="1AA063B5" w14:textId="77777777" w:rsidR="00843615" w:rsidRPr="00613175" w:rsidRDefault="00843615" w:rsidP="00585703">
            <w:pPr>
              <w:pStyle w:val="TAL"/>
              <w:rPr>
                <w:rFonts w:eastAsia="SimSun"/>
                <w:lang w:eastAsia="zh-CN"/>
              </w:rPr>
            </w:pPr>
            <w:r w:rsidRPr="00613175">
              <w:rPr>
                <w:i/>
                <w:iCs/>
                <w:snapToGrid w:val="0"/>
              </w:rPr>
              <w:t>s=-</w:t>
            </w:r>
          </w:p>
          <w:p w14:paraId="161DDBFE" w14:textId="77777777" w:rsidR="00843615" w:rsidRPr="00613175" w:rsidRDefault="00843615" w:rsidP="00585703">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SS)</w:t>
            </w:r>
          </w:p>
          <w:p w14:paraId="128D4C75" w14:textId="77777777" w:rsidR="00843615" w:rsidRPr="00613175" w:rsidRDefault="00843615" w:rsidP="00585703">
            <w:pPr>
              <w:pStyle w:val="TAL"/>
              <w:rPr>
                <w:rFonts w:eastAsia="SimSun"/>
                <w:i/>
                <w:lang w:eastAsia="zh-CN"/>
              </w:rPr>
            </w:pPr>
            <w:r w:rsidRPr="00613175">
              <w:rPr>
                <w:rFonts w:eastAsia="SimSun"/>
                <w:i/>
                <w:lang w:eastAsia="zh-CN"/>
              </w:rPr>
              <w:t>b=AS:65</w:t>
            </w:r>
          </w:p>
          <w:p w14:paraId="51BAEC49" w14:textId="77777777" w:rsidR="00843615" w:rsidRPr="00613175" w:rsidRDefault="00843615" w:rsidP="00585703">
            <w:pPr>
              <w:pStyle w:val="TAL"/>
              <w:rPr>
                <w:rFonts w:eastAsia="SimSun"/>
                <w:lang w:eastAsia="zh-CN"/>
              </w:rPr>
            </w:pPr>
          </w:p>
          <w:p w14:paraId="0B0786D0" w14:textId="77777777" w:rsidR="00843615" w:rsidRPr="00613175" w:rsidRDefault="00843615" w:rsidP="00585703">
            <w:pPr>
              <w:pStyle w:val="TAL"/>
              <w:rPr>
                <w:rFonts w:eastAsia="SimSun"/>
                <w:b/>
                <w:lang w:eastAsia="zh-CN"/>
              </w:rPr>
            </w:pPr>
            <w:r w:rsidRPr="00613175">
              <w:rPr>
                <w:rFonts w:eastAsia="SimSun"/>
                <w:b/>
                <w:lang w:eastAsia="zh-CN"/>
              </w:rPr>
              <w:t>Time description:</w:t>
            </w:r>
          </w:p>
          <w:p w14:paraId="3ACB8852" w14:textId="77777777" w:rsidR="00843615" w:rsidRPr="00613175" w:rsidRDefault="00843615" w:rsidP="00585703">
            <w:pPr>
              <w:pStyle w:val="TAL"/>
              <w:rPr>
                <w:rFonts w:eastAsia="SimSun"/>
                <w:i/>
                <w:lang w:eastAsia="zh-CN"/>
              </w:rPr>
            </w:pPr>
            <w:r w:rsidRPr="00613175">
              <w:rPr>
                <w:rFonts w:eastAsia="SimSun"/>
                <w:i/>
                <w:lang w:eastAsia="zh-CN"/>
              </w:rPr>
              <w:t>t=0 0</w:t>
            </w:r>
          </w:p>
          <w:p w14:paraId="2D397274" w14:textId="77777777" w:rsidR="00843615" w:rsidRPr="00613175" w:rsidRDefault="00843615" w:rsidP="00585703">
            <w:pPr>
              <w:pStyle w:val="TAL"/>
              <w:rPr>
                <w:rFonts w:eastAsia="SimSun"/>
                <w:lang w:eastAsia="zh-CN"/>
              </w:rPr>
            </w:pPr>
          </w:p>
          <w:p w14:paraId="0FE89C9E" w14:textId="77777777" w:rsidR="00843615" w:rsidRPr="00613175" w:rsidRDefault="00843615" w:rsidP="00585703">
            <w:pPr>
              <w:pStyle w:val="TAL"/>
              <w:rPr>
                <w:rFonts w:eastAsia="SimSun"/>
                <w:b/>
                <w:lang w:eastAsia="zh-CN"/>
              </w:rPr>
            </w:pPr>
            <w:r w:rsidRPr="00613175">
              <w:rPr>
                <w:rFonts w:eastAsia="SimSun"/>
                <w:b/>
                <w:lang w:eastAsia="zh-CN"/>
              </w:rPr>
              <w:t>Media description:</w:t>
            </w:r>
          </w:p>
          <w:p w14:paraId="69CD1005" w14:textId="77777777" w:rsidR="00843615" w:rsidRPr="00613175" w:rsidRDefault="00843615" w:rsidP="00585703">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cs="Tahoma"/>
                <w:i/>
                <w:szCs w:val="16"/>
                <w:lang w:eastAsia="zh-CN"/>
              </w:rPr>
              <w:t xml:space="preserve"> </w:t>
            </w:r>
            <w:r w:rsidRPr="00613175">
              <w:rPr>
                <w:rFonts w:eastAsia="SimSun"/>
                <w:lang w:eastAsia="zh-CN"/>
              </w:rPr>
              <w:t>(fmt) [Note 1, 2]</w:t>
            </w:r>
          </w:p>
          <w:p w14:paraId="7AEC799D" w14:textId="77777777" w:rsidR="00843615" w:rsidRPr="00613175" w:rsidRDefault="00843615" w:rsidP="00585703">
            <w:pPr>
              <w:pStyle w:val="TAL"/>
              <w:rPr>
                <w:rFonts w:eastAsia="SimSun"/>
                <w:i/>
                <w:lang w:eastAsia="zh-CN"/>
              </w:rPr>
            </w:pPr>
            <w:r w:rsidRPr="00613175">
              <w:rPr>
                <w:rFonts w:eastAsia="SimSun"/>
                <w:i/>
                <w:lang w:eastAsia="zh-CN"/>
              </w:rPr>
              <w:t>b=AS:65</w:t>
            </w:r>
          </w:p>
          <w:p w14:paraId="5D026828" w14:textId="77777777" w:rsidR="00843615" w:rsidRPr="00613175" w:rsidRDefault="00843615" w:rsidP="00585703">
            <w:pPr>
              <w:pStyle w:val="TAL"/>
              <w:rPr>
                <w:rFonts w:eastAsia="SimSun"/>
                <w:i/>
                <w:lang w:eastAsia="zh-CN"/>
              </w:rPr>
            </w:pPr>
            <w:r w:rsidRPr="00613175">
              <w:rPr>
                <w:rFonts w:eastAsia="SimSun"/>
                <w:i/>
                <w:lang w:eastAsia="zh-CN"/>
              </w:rPr>
              <w:t>b=RS:</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4062A491" w14:textId="77777777" w:rsidR="00843615" w:rsidRPr="00613175" w:rsidRDefault="00843615" w:rsidP="00585703">
            <w:pPr>
              <w:pStyle w:val="TAL"/>
              <w:rPr>
                <w:rFonts w:eastAsia="SimSun"/>
                <w:i/>
                <w:lang w:eastAsia="zh-CN"/>
              </w:rPr>
            </w:pPr>
            <w:r w:rsidRPr="00613175">
              <w:rPr>
                <w:rFonts w:eastAsia="SimSun"/>
                <w:i/>
                <w:lang w:eastAsia="zh-CN"/>
              </w:rPr>
              <w:t>b=RR:</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235026F2" w14:textId="77777777" w:rsidR="00843615" w:rsidRPr="00613175" w:rsidRDefault="00843615" w:rsidP="00585703">
            <w:pPr>
              <w:pStyle w:val="TAL"/>
              <w:rPr>
                <w:rFonts w:eastAsia="SimSun"/>
                <w:lang w:eastAsia="zh-CN"/>
              </w:rPr>
            </w:pPr>
          </w:p>
          <w:p w14:paraId="54F2C457" w14:textId="77777777" w:rsidR="00843615" w:rsidRPr="00613175" w:rsidRDefault="00843615" w:rsidP="00585703">
            <w:pPr>
              <w:pStyle w:val="TAL"/>
              <w:rPr>
                <w:rFonts w:eastAsia="SimSun"/>
                <w:b/>
                <w:lang w:eastAsia="zh-CN"/>
              </w:rPr>
            </w:pPr>
            <w:r w:rsidRPr="00613175">
              <w:rPr>
                <w:rFonts w:eastAsia="SimSun"/>
                <w:b/>
                <w:lang w:eastAsia="zh-CN"/>
              </w:rPr>
              <w:t>Attributes for media:</w:t>
            </w:r>
          </w:p>
          <w:p w14:paraId="006320D1" w14:textId="77777777" w:rsidR="00396AE2" w:rsidRPr="00613175" w:rsidRDefault="00396AE2" w:rsidP="00396AE2">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8]</w:t>
            </w:r>
          </w:p>
          <w:p w14:paraId="75EE91EB" w14:textId="77777777" w:rsidR="00396AE2" w:rsidRPr="00613175" w:rsidRDefault="00396AE2" w:rsidP="00396AE2">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mode-set=0,1,2; max-red=220 </w:t>
            </w:r>
            <w:r w:rsidRPr="00613175">
              <w:rPr>
                <w:rFonts w:eastAsia="SimSun"/>
                <w:lang w:eastAsia="zh-CN"/>
              </w:rPr>
              <w:t>[Note 8]</w:t>
            </w:r>
          </w:p>
          <w:p w14:paraId="5C60D3B7" w14:textId="77777777" w:rsidR="00396AE2" w:rsidRPr="00613175" w:rsidRDefault="00396AE2" w:rsidP="00396AE2">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9]</w:t>
            </w:r>
          </w:p>
          <w:p w14:paraId="09A6F890" w14:textId="77777777" w:rsidR="00396AE2" w:rsidRPr="00613175" w:rsidRDefault="00396AE2" w:rsidP="00396AE2">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mode-set=0,1,2, max-red=220 </w:t>
            </w:r>
            <w:r w:rsidRPr="00613175">
              <w:rPr>
                <w:rFonts w:eastAsia="SimSun"/>
                <w:lang w:eastAsia="zh-CN"/>
              </w:rPr>
              <w:t>[Note 9]</w:t>
            </w:r>
          </w:p>
          <w:p w14:paraId="659A610F" w14:textId="77777777" w:rsidR="00843615" w:rsidRPr="00613175" w:rsidRDefault="00843615" w:rsidP="00585703">
            <w:pPr>
              <w:pStyle w:val="TAL"/>
              <w:rPr>
                <w:rFonts w:eastAsia="SimSun" w:cs="Tahoma"/>
                <w:i/>
                <w:szCs w:val="16"/>
                <w:lang w:eastAsia="zh-CN"/>
              </w:rPr>
            </w:pPr>
            <w:r w:rsidRPr="00613175">
              <w:rPr>
                <w:rFonts w:eastAsia="SimSun" w:cs="Tahoma"/>
                <w:i/>
                <w:szCs w:val="16"/>
                <w:lang w:eastAsia="zh-CN"/>
              </w:rPr>
              <w:t>a=ecn-capable-rtp: leap ect=0</w:t>
            </w:r>
            <w:r w:rsidRPr="00613175">
              <w:rPr>
                <w:rFonts w:eastAsia="SimSun" w:cs="Tahoma"/>
                <w:bCs/>
                <w:szCs w:val="16"/>
                <w:lang w:eastAsia="zh-CN"/>
              </w:rPr>
              <w:t xml:space="preserve"> </w:t>
            </w:r>
            <w:r w:rsidRPr="00613175">
              <w:rPr>
                <w:rFonts w:eastAsia="SimSun" w:cs="Tahoma"/>
                <w:szCs w:val="16"/>
                <w:lang w:eastAsia="zh-CN"/>
              </w:rPr>
              <w:t>[Note 6]</w:t>
            </w:r>
          </w:p>
          <w:p w14:paraId="6E8A77DB" w14:textId="77777777" w:rsidR="00843615" w:rsidRPr="00613175" w:rsidRDefault="00843615" w:rsidP="00585703">
            <w:pPr>
              <w:pStyle w:val="TAL"/>
              <w:rPr>
                <w:rFonts w:eastAsia="SimSun" w:cs="Tahoma"/>
                <w:i/>
                <w:szCs w:val="16"/>
                <w:lang w:eastAsia="zh-CN"/>
              </w:rPr>
            </w:pPr>
            <w:r w:rsidRPr="00613175">
              <w:rPr>
                <w:rFonts w:eastAsia="SimSun" w:cs="Tahoma"/>
                <w:i/>
                <w:szCs w:val="16"/>
                <w:lang w:eastAsia="zh-CN"/>
              </w:rPr>
              <w:t>a=rtcp-fb:* nack ecn</w:t>
            </w:r>
            <w:r w:rsidRPr="00613175">
              <w:rPr>
                <w:rFonts w:eastAsia="SimSun" w:cs="Tahoma"/>
                <w:bCs/>
                <w:szCs w:val="16"/>
                <w:lang w:eastAsia="zh-CN"/>
              </w:rPr>
              <w:t xml:space="preserve"> </w:t>
            </w:r>
            <w:r w:rsidRPr="00613175">
              <w:rPr>
                <w:rFonts w:eastAsia="SimSun" w:cs="Tahoma"/>
                <w:szCs w:val="16"/>
                <w:lang w:eastAsia="zh-CN"/>
              </w:rPr>
              <w:t>[Note 6]</w:t>
            </w:r>
          </w:p>
          <w:p w14:paraId="5124EC9E" w14:textId="77777777" w:rsidR="00843615" w:rsidRPr="00613175" w:rsidRDefault="00843615" w:rsidP="00585703">
            <w:pPr>
              <w:pStyle w:val="TAL"/>
              <w:rPr>
                <w:rFonts w:eastAsia="SimSun" w:cs="Tahoma"/>
                <w:szCs w:val="16"/>
                <w:lang w:eastAsia="zh-CN"/>
              </w:rPr>
            </w:pPr>
            <w:r w:rsidRPr="00613175">
              <w:rPr>
                <w:rFonts w:eastAsia="SimSun" w:cs="Tahoma"/>
                <w:i/>
                <w:szCs w:val="16"/>
                <w:lang w:eastAsia="zh-CN"/>
              </w:rPr>
              <w:t>a=rtcp-xr:ecn-sum</w:t>
            </w:r>
            <w:r w:rsidRPr="00613175">
              <w:rPr>
                <w:rFonts w:eastAsia="SimSun" w:cs="Tahoma"/>
                <w:bCs/>
                <w:szCs w:val="16"/>
                <w:lang w:eastAsia="zh-CN"/>
              </w:rPr>
              <w:t xml:space="preserve"> </w:t>
            </w:r>
            <w:r w:rsidRPr="00613175">
              <w:rPr>
                <w:rFonts w:eastAsia="SimSun" w:cs="Tahoma"/>
                <w:szCs w:val="16"/>
                <w:lang w:eastAsia="zh-CN"/>
              </w:rPr>
              <w:t>[Note 6]</w:t>
            </w:r>
          </w:p>
          <w:p w14:paraId="10963E25" w14:textId="77777777" w:rsidR="00843615" w:rsidRPr="00613175" w:rsidRDefault="00843615" w:rsidP="00585703">
            <w:pPr>
              <w:pStyle w:val="TAL"/>
              <w:rPr>
                <w:rFonts w:eastAsia="SimSun"/>
                <w:i/>
                <w:lang w:eastAsia="zh-CN"/>
              </w:rPr>
            </w:pPr>
            <w:r w:rsidRPr="00613175">
              <w:rPr>
                <w:rFonts w:eastAsia="SimSun"/>
                <w:i/>
                <w:lang w:eastAsia="zh-CN"/>
              </w:rPr>
              <w:t>a=ptime:20</w:t>
            </w:r>
          </w:p>
          <w:p w14:paraId="6EDAD5A0" w14:textId="77777777" w:rsidR="00843615" w:rsidRPr="00613175" w:rsidRDefault="00843615" w:rsidP="00585703">
            <w:pPr>
              <w:pStyle w:val="TAL"/>
              <w:rPr>
                <w:rFonts w:eastAsia="SimSun"/>
                <w:i/>
                <w:lang w:eastAsia="zh-CN"/>
              </w:rPr>
            </w:pPr>
            <w:r w:rsidRPr="00613175">
              <w:rPr>
                <w:rFonts w:eastAsia="SimSun"/>
                <w:i/>
                <w:lang w:eastAsia="zh-CN"/>
              </w:rPr>
              <w:t>a=maxptime:240</w:t>
            </w:r>
          </w:p>
          <w:p w14:paraId="5C424034" w14:textId="77777777" w:rsidR="00843615" w:rsidRPr="00613175" w:rsidRDefault="00843615" w:rsidP="00585703">
            <w:pPr>
              <w:pStyle w:val="TAL"/>
              <w:rPr>
                <w:rFonts w:eastAsia="SimSun"/>
                <w:lang w:eastAsia="zh-CN"/>
              </w:rPr>
            </w:pPr>
          </w:p>
          <w:p w14:paraId="74A5E613" w14:textId="77777777" w:rsidR="00843615" w:rsidRPr="00613175" w:rsidRDefault="00843615" w:rsidP="00585703">
            <w:pPr>
              <w:pStyle w:val="TAL"/>
              <w:rPr>
                <w:rFonts w:eastAsia="SimSun"/>
                <w:b/>
                <w:bCs/>
                <w:lang w:eastAsia="zh-CN"/>
              </w:rPr>
            </w:pPr>
            <w:r w:rsidRPr="00613175">
              <w:rPr>
                <w:rFonts w:eastAsia="SimSun"/>
                <w:b/>
                <w:bCs/>
                <w:lang w:eastAsia="zh-CN"/>
              </w:rPr>
              <w:t>Attributes for media security mechanism:</w:t>
            </w:r>
          </w:p>
          <w:p w14:paraId="1B786948" w14:textId="77777777" w:rsidR="00843615" w:rsidRPr="00613175" w:rsidRDefault="00843615" w:rsidP="00585703">
            <w:pPr>
              <w:pStyle w:val="TAL"/>
              <w:rPr>
                <w:rFonts w:eastAsia="SimSun"/>
                <w:bCs/>
                <w:i/>
                <w:lang w:eastAsia="zh-CN"/>
              </w:rPr>
            </w:pPr>
            <w:r w:rsidRPr="00613175">
              <w:rPr>
                <w:rFonts w:eastAsia="SimSun"/>
                <w:bCs/>
                <w:i/>
                <w:lang w:eastAsia="zh-CN"/>
              </w:rPr>
              <w:t xml:space="preserve">a=3ge2ae: requested </w:t>
            </w:r>
            <w:r w:rsidRPr="00613175">
              <w:rPr>
                <w:rFonts w:eastAsia="SimSun"/>
                <w:bCs/>
                <w:lang w:eastAsia="zh-CN"/>
              </w:rPr>
              <w:t>[Note 7]</w:t>
            </w:r>
          </w:p>
          <w:p w14:paraId="756BA4BA" w14:textId="77777777" w:rsidR="00843615" w:rsidRPr="00613175" w:rsidRDefault="00617C5E" w:rsidP="00585703">
            <w:pPr>
              <w:pStyle w:val="TAL"/>
              <w:rPr>
                <w:rFonts w:eastAsia="SimSun"/>
                <w:bCs/>
                <w:lang w:eastAsia="zh-CN"/>
              </w:rPr>
            </w:pPr>
            <w:r w:rsidRPr="00613175">
              <w:rPr>
                <w:rFonts w:eastAsia="SimSun"/>
                <w:bCs/>
                <w:i/>
                <w:lang w:eastAsia="zh-CN"/>
              </w:rPr>
              <w:t>a=crypto:1 </w:t>
            </w:r>
            <w:r w:rsidR="00843615" w:rsidRPr="00613175">
              <w:rPr>
                <w:rFonts w:eastAsia="SimSun"/>
                <w:bCs/>
                <w:i/>
                <w:lang w:eastAsia="zh-CN"/>
              </w:rPr>
              <w:t xml:space="preserve">AES_CM_128_HMAC_SHA1_80inline:PS1uQCVeeCFCanVmcjkpPywjNWhcYD0mXXtxaVBR|2^20|1:4 </w:t>
            </w:r>
            <w:r w:rsidR="00843615" w:rsidRPr="00613175">
              <w:rPr>
                <w:rFonts w:eastAsia="SimSun"/>
                <w:bCs/>
                <w:lang w:eastAsia="zh-CN"/>
              </w:rPr>
              <w:t>[Note 7]</w:t>
            </w:r>
          </w:p>
          <w:p w14:paraId="3D9B6EE7" w14:textId="77777777" w:rsidR="00843615" w:rsidRPr="00613175" w:rsidRDefault="00843615" w:rsidP="00585703">
            <w:pPr>
              <w:pStyle w:val="TAL"/>
              <w:rPr>
                <w:rFonts w:eastAsia="SimSun"/>
                <w:lang w:eastAsia="zh-CN"/>
              </w:rPr>
            </w:pPr>
          </w:p>
          <w:p w14:paraId="0EFA6D29" w14:textId="77777777" w:rsidR="00843615" w:rsidRPr="00613175" w:rsidRDefault="00843615" w:rsidP="00585703">
            <w:pPr>
              <w:pStyle w:val="TAL"/>
              <w:rPr>
                <w:rFonts w:eastAsia="SimSun"/>
                <w:b/>
                <w:lang w:eastAsia="zh-CN"/>
              </w:rPr>
            </w:pPr>
            <w:r w:rsidRPr="00613175">
              <w:rPr>
                <w:rFonts w:eastAsia="SimSun"/>
                <w:b/>
                <w:lang w:eastAsia="zh-CN"/>
              </w:rPr>
              <w:t>Attributes for preconditions:</w:t>
            </w:r>
          </w:p>
          <w:p w14:paraId="383A7E2F" w14:textId="77777777" w:rsidR="00843615" w:rsidRPr="00613175" w:rsidRDefault="00843615" w:rsidP="00585703">
            <w:pPr>
              <w:pStyle w:val="TAL"/>
              <w:rPr>
                <w:rFonts w:eastAsia="SimSun"/>
                <w:i/>
                <w:lang w:eastAsia="zh-CN"/>
              </w:rPr>
            </w:pPr>
            <w:r w:rsidRPr="00613175">
              <w:rPr>
                <w:rFonts w:eastAsia="SimSun"/>
                <w:i/>
                <w:lang w:eastAsia="zh-CN"/>
              </w:rPr>
              <w:t>a=curr:qos local none</w:t>
            </w:r>
          </w:p>
          <w:p w14:paraId="3707A512" w14:textId="77777777" w:rsidR="00843615" w:rsidRPr="00613175" w:rsidRDefault="00843615" w:rsidP="00585703">
            <w:pPr>
              <w:pStyle w:val="TAL"/>
              <w:rPr>
                <w:rFonts w:eastAsia="SimSun"/>
                <w:i/>
                <w:lang w:eastAsia="zh-CN"/>
              </w:rPr>
            </w:pPr>
            <w:r w:rsidRPr="00613175">
              <w:rPr>
                <w:rFonts w:eastAsia="SimSun"/>
                <w:i/>
                <w:lang w:eastAsia="zh-CN"/>
              </w:rPr>
              <w:t>a=curr:qos remote none</w:t>
            </w:r>
          </w:p>
          <w:p w14:paraId="3B546EC5" w14:textId="77777777" w:rsidR="00843615" w:rsidRPr="00613175" w:rsidRDefault="00843615" w:rsidP="00585703">
            <w:pPr>
              <w:pStyle w:val="TAL"/>
              <w:rPr>
                <w:rFonts w:eastAsia="SimSun"/>
                <w:i/>
                <w:lang w:eastAsia="zh-CN"/>
              </w:rPr>
            </w:pPr>
            <w:r w:rsidRPr="00613175">
              <w:rPr>
                <w:rFonts w:eastAsia="SimSun"/>
                <w:i/>
                <w:lang w:eastAsia="zh-CN"/>
              </w:rPr>
              <w:t>a=des:qos mandatory local sendrecv</w:t>
            </w:r>
          </w:p>
          <w:p w14:paraId="312A3D21" w14:textId="77777777" w:rsidR="00843615" w:rsidRPr="00613175" w:rsidRDefault="00843615" w:rsidP="00585703">
            <w:pPr>
              <w:pStyle w:val="TAL"/>
              <w:rPr>
                <w:rFonts w:eastAsia="SimSun"/>
                <w:i/>
                <w:lang w:eastAsia="zh-CN"/>
              </w:rPr>
            </w:pPr>
            <w:r w:rsidRPr="00613175">
              <w:rPr>
                <w:rFonts w:eastAsia="SimSun"/>
                <w:i/>
                <w:lang w:eastAsia="zh-CN"/>
              </w:rPr>
              <w:t>a=des:qos mandatory remote sendrecv</w:t>
            </w:r>
          </w:p>
          <w:p w14:paraId="3C77F25B" w14:textId="77777777" w:rsidR="00843615" w:rsidRPr="00613175" w:rsidRDefault="00843615" w:rsidP="00585703">
            <w:pPr>
              <w:pStyle w:val="TAL"/>
              <w:rPr>
                <w:rFonts w:eastAsia="SimSun"/>
                <w:i/>
                <w:lang w:eastAsia="zh-CN"/>
              </w:rPr>
            </w:pPr>
            <w:r w:rsidRPr="00613175">
              <w:rPr>
                <w:rFonts w:eastAsia="SimSun"/>
                <w:i/>
                <w:lang w:eastAsia="zh-CN"/>
              </w:rPr>
              <w:t>a=conf:qos remote sendrecv</w:t>
            </w:r>
          </w:p>
          <w:p w14:paraId="60995EF4" w14:textId="77777777" w:rsidR="00843615" w:rsidRPr="00613175" w:rsidRDefault="00843615" w:rsidP="00585703">
            <w:pPr>
              <w:pStyle w:val="TAL"/>
              <w:rPr>
                <w:rFonts w:eastAsia="SimSun"/>
                <w:lang w:eastAsia="zh-CN"/>
              </w:rPr>
            </w:pPr>
          </w:p>
          <w:p w14:paraId="76DCA4EF" w14:textId="77777777" w:rsidR="00843615" w:rsidRPr="00613175" w:rsidRDefault="00843615" w:rsidP="00585703">
            <w:pPr>
              <w:pStyle w:val="TAL"/>
              <w:rPr>
                <w:rFonts w:eastAsia="SimSun"/>
                <w:lang w:eastAsia="zh-CN"/>
              </w:rPr>
            </w:pPr>
            <w:r w:rsidRPr="00613175">
              <w:rPr>
                <w:rFonts w:eastAsia="SimSun"/>
                <w:lang w:eastAsia="zh-CN"/>
              </w:rPr>
              <w:t xml:space="preserve">Note 1: The values for fmt, payload type and format are copied from step </w:t>
            </w:r>
            <w:r w:rsidR="00056566" w:rsidRPr="00613175">
              <w:rPr>
                <w:rFonts w:eastAsia="SimSun"/>
                <w:lang w:eastAsia="zh-CN"/>
              </w:rPr>
              <w:t>1</w:t>
            </w:r>
            <w:r w:rsidRPr="00613175">
              <w:rPr>
                <w:rFonts w:eastAsia="SimSun"/>
                <w:lang w:eastAsia="zh-CN"/>
              </w:rPr>
              <w:t>.</w:t>
            </w:r>
          </w:p>
          <w:p w14:paraId="09B04D0E" w14:textId="77777777" w:rsidR="00843615" w:rsidRPr="00613175" w:rsidRDefault="00843615" w:rsidP="00585703">
            <w:pPr>
              <w:pStyle w:val="TAL"/>
              <w:rPr>
                <w:rFonts w:eastAsia="SimSun"/>
                <w:b/>
                <w:lang w:eastAsia="zh-CN"/>
              </w:rPr>
            </w:pPr>
            <w:r w:rsidRPr="00613175">
              <w:rPr>
                <w:rFonts w:eastAsia="SimSun"/>
                <w:lang w:eastAsia="zh-CN"/>
              </w:rPr>
              <w:t>Note 2: Transport port is the port number of the SS (see RFC 3264 clause 6).</w:t>
            </w:r>
          </w:p>
          <w:p w14:paraId="4B88B8AC" w14:textId="77777777" w:rsidR="00843615" w:rsidRPr="00613175" w:rsidRDefault="00843615" w:rsidP="00585703">
            <w:pPr>
              <w:pStyle w:val="TAL"/>
              <w:rPr>
                <w:rFonts w:eastAsia="SimSun"/>
                <w:lang w:eastAsia="zh-CN"/>
              </w:rPr>
            </w:pPr>
            <w:r w:rsidRPr="00613175">
              <w:rPr>
                <w:rFonts w:eastAsia="SimSun"/>
                <w:lang w:eastAsia="zh-CN"/>
              </w:rPr>
              <w:t xml:space="preserve">Note 3: The bandwidth-value is copied from step </w:t>
            </w:r>
            <w:r w:rsidR="00056566" w:rsidRPr="00613175">
              <w:rPr>
                <w:rFonts w:eastAsia="SimSun"/>
                <w:lang w:eastAsia="zh-CN"/>
              </w:rPr>
              <w:t>1</w:t>
            </w:r>
            <w:r w:rsidRPr="00613175">
              <w:rPr>
                <w:rFonts w:eastAsia="SimSun"/>
                <w:lang w:eastAsia="zh-CN"/>
              </w:rPr>
              <w:t>.</w:t>
            </w:r>
          </w:p>
          <w:p w14:paraId="57218D3A" w14:textId="77777777" w:rsidR="00843615" w:rsidRPr="00613175" w:rsidRDefault="00843615" w:rsidP="00585703">
            <w:pPr>
              <w:pStyle w:val="TAL"/>
              <w:rPr>
                <w:rFonts w:eastAsia="SimSun"/>
                <w:iCs/>
                <w:snapToGrid w:val="0"/>
                <w:lang w:eastAsia="zh-CN"/>
              </w:rPr>
            </w:pPr>
            <w:r w:rsidRPr="00613175">
              <w:rPr>
                <w:rFonts w:eastAsia="SimSun"/>
                <w:iCs/>
                <w:snapToGrid w:val="0"/>
                <w:lang w:eastAsia="zh-CN"/>
              </w:rPr>
              <w:t xml:space="preserve">Note 4: All present br, br-send and br-recv parameter=value pairs are copied from step </w:t>
            </w:r>
            <w:r w:rsidR="00056566" w:rsidRPr="00613175">
              <w:rPr>
                <w:rFonts w:eastAsia="SimSun"/>
                <w:iCs/>
                <w:snapToGrid w:val="0"/>
                <w:lang w:eastAsia="zh-CN"/>
              </w:rPr>
              <w:t>1</w:t>
            </w:r>
            <w:r w:rsidRPr="00613175">
              <w:rPr>
                <w:rFonts w:eastAsia="SimSun"/>
                <w:iCs/>
                <w:snapToGrid w:val="0"/>
                <w:lang w:eastAsia="zh-CN"/>
              </w:rPr>
              <w:t>.</w:t>
            </w:r>
          </w:p>
          <w:p w14:paraId="3D33D5BE" w14:textId="77777777" w:rsidR="00843615" w:rsidRPr="00613175" w:rsidRDefault="00843615" w:rsidP="00585703">
            <w:pPr>
              <w:pStyle w:val="TAL"/>
              <w:rPr>
                <w:rFonts w:eastAsia="SimSun"/>
                <w:lang w:eastAsia="zh-CN"/>
              </w:rPr>
            </w:pPr>
            <w:r w:rsidRPr="00613175">
              <w:rPr>
                <w:rFonts w:eastAsia="SimSun"/>
                <w:iCs/>
                <w:snapToGrid w:val="0"/>
                <w:lang w:eastAsia="zh-CN"/>
              </w:rPr>
              <w:t xml:space="preserve">Note 5: </w:t>
            </w:r>
            <w:r w:rsidRPr="00613175">
              <w:rPr>
                <w:iCs/>
                <w:lang w:eastAsia="zh-CN"/>
              </w:rPr>
              <w:t xml:space="preserve">bw, bw-send and bw-recv parameter are copied from bw at step </w:t>
            </w:r>
            <w:r w:rsidR="00056566" w:rsidRPr="00613175">
              <w:rPr>
                <w:iCs/>
                <w:lang w:eastAsia="zh-CN"/>
              </w:rPr>
              <w:t>1</w:t>
            </w:r>
            <w:r w:rsidRPr="00613175">
              <w:rPr>
                <w:i/>
                <w:iCs/>
                <w:lang w:eastAsia="zh-CN"/>
              </w:rPr>
              <w:t>.</w:t>
            </w:r>
          </w:p>
          <w:p w14:paraId="089BB48A" w14:textId="77777777" w:rsidR="00843615" w:rsidRPr="00613175" w:rsidRDefault="00843615" w:rsidP="00585703">
            <w:pPr>
              <w:pStyle w:val="TAL"/>
              <w:rPr>
                <w:rFonts w:eastAsia="SimSun" w:cs="Tahoma"/>
                <w:szCs w:val="16"/>
                <w:lang w:eastAsia="zh-CN"/>
              </w:rPr>
            </w:pPr>
            <w:r w:rsidRPr="00613175">
              <w:rPr>
                <w:rFonts w:eastAsia="SimSun" w:cs="Tahoma"/>
                <w:iCs/>
                <w:snapToGrid w:val="0"/>
                <w:szCs w:val="16"/>
                <w:lang w:eastAsia="zh-CN"/>
              </w:rPr>
              <w:t xml:space="preserve">Note 6: </w:t>
            </w:r>
            <w:r w:rsidRPr="00613175">
              <w:rPr>
                <w:rFonts w:eastAsia="SimSun" w:cs="Tahoma"/>
                <w:szCs w:val="16"/>
                <w:lang w:eastAsia="zh-CN"/>
              </w:rPr>
              <w:t>Attributes for ECN Capability are present if the UE supports Explicit Congestion Notification.</w:t>
            </w:r>
          </w:p>
          <w:p w14:paraId="5869D5CB" w14:textId="77777777" w:rsidR="00843615" w:rsidRPr="00613175" w:rsidRDefault="00843615" w:rsidP="00585703">
            <w:pPr>
              <w:pStyle w:val="TAL"/>
              <w:rPr>
                <w:rFonts w:eastAsia="SimSun"/>
                <w:lang w:eastAsia="zh-CN"/>
              </w:rPr>
            </w:pPr>
            <w:r w:rsidRPr="00613175">
              <w:rPr>
                <w:rFonts w:eastAsia="SimSun"/>
                <w:lang w:eastAsia="zh-CN"/>
              </w:rPr>
              <w:t>Note 7: Attributes for media plane security are present if the use of end-to-access-edge security is supported by UE.</w:t>
            </w:r>
          </w:p>
          <w:p w14:paraId="6F3BA768" w14:textId="77777777" w:rsidR="00056566" w:rsidRPr="00613175" w:rsidRDefault="00056566" w:rsidP="00056566">
            <w:pPr>
              <w:pStyle w:val="TAL"/>
              <w:rPr>
                <w:rFonts w:eastAsia="SimSun"/>
                <w:lang w:eastAsia="zh-CN"/>
              </w:rPr>
            </w:pPr>
            <w:r w:rsidRPr="00613175">
              <w:rPr>
                <w:rFonts w:eastAsia="SimSun"/>
                <w:lang w:eastAsia="zh-CN"/>
              </w:rPr>
              <w:t>Note 8: This EVS configuration is sent if UE sent it as the first of its EVS configurations in INVITE.</w:t>
            </w:r>
          </w:p>
          <w:p w14:paraId="5E9238BD" w14:textId="77777777" w:rsidR="00056566" w:rsidRPr="00613175" w:rsidRDefault="00056566" w:rsidP="00056566">
            <w:pPr>
              <w:pStyle w:val="TAL"/>
              <w:rPr>
                <w:rFonts w:eastAsia="SimSun"/>
                <w:lang w:eastAsia="zh-CN"/>
              </w:rPr>
            </w:pPr>
            <w:r w:rsidRPr="00613175">
              <w:rPr>
                <w:rFonts w:eastAsia="SimSun"/>
                <w:lang w:eastAsia="zh-CN"/>
              </w:rPr>
              <w:t xml:space="preserve">Note 9: This EVS configuration is sent if UE did not send </w:t>
            </w:r>
            <w:r w:rsidR="00CA5D53" w:rsidRPr="00613175">
              <w:rPr>
                <w:rFonts w:eastAsia="SimSun"/>
                <w:lang w:eastAsia="zh-CN"/>
              </w:rPr>
              <w:t>"</w:t>
            </w:r>
            <w:r w:rsidRPr="00613175">
              <w:rPr>
                <w:rFonts w:eastAsia="SimSun"/>
                <w:lang w:eastAsia="zh-CN"/>
              </w:rPr>
              <w:t>br=13.2; bw=swb</w:t>
            </w:r>
            <w:r w:rsidR="00CA5D53" w:rsidRPr="00613175">
              <w:rPr>
                <w:rFonts w:eastAsia="SimSun"/>
                <w:lang w:eastAsia="zh-CN"/>
              </w:rPr>
              <w:t>"</w:t>
            </w:r>
            <w:r w:rsidRPr="00613175">
              <w:rPr>
                <w:rFonts w:eastAsia="SimSun"/>
                <w:lang w:eastAsia="zh-CN"/>
              </w:rPr>
              <w:t xml:space="preserve"> as the first of its EVS configurations in INVITE.</w:t>
            </w:r>
          </w:p>
        </w:tc>
      </w:tr>
    </w:tbl>
    <w:p w14:paraId="1668FEA2" w14:textId="77777777" w:rsidR="00843615" w:rsidRPr="00613175" w:rsidRDefault="00843615" w:rsidP="00843615"/>
    <w:p w14:paraId="54FD541B" w14:textId="77777777" w:rsidR="00843615" w:rsidRPr="00613175" w:rsidRDefault="00843615" w:rsidP="00843615">
      <w:pPr>
        <w:pStyle w:val="H6"/>
        <w:rPr>
          <w:snapToGrid w:val="0"/>
        </w:rPr>
      </w:pPr>
      <w:r w:rsidRPr="00613175">
        <w:rPr>
          <w:snapToGrid w:val="0"/>
        </w:rPr>
        <w:t xml:space="preserve">PRACK (Step </w:t>
      </w:r>
      <w:r w:rsidR="00056566" w:rsidRPr="00613175">
        <w:rPr>
          <w:snapToGrid w:val="0"/>
        </w:rPr>
        <w:t>4</w:t>
      </w:r>
      <w:r w:rsidRPr="00613175">
        <w:rPr>
          <w:snapToGrid w:val="0"/>
        </w:rPr>
        <w:t>)</w:t>
      </w:r>
    </w:p>
    <w:p w14:paraId="1590860C" w14:textId="77777777" w:rsidR="00843615" w:rsidRPr="00613175" w:rsidRDefault="00843615" w:rsidP="00843615">
      <w:r w:rsidRPr="00613175">
        <w:t xml:space="preserve">Use </w:t>
      </w:r>
      <w:r w:rsidR="004655C8" w:rsidRPr="00613175">
        <w:t xml:space="preserve">the default message </w:t>
      </w:r>
      <w:r w:rsidR="00CA5D53" w:rsidRPr="00613175">
        <w:t>"</w:t>
      </w:r>
      <w:r w:rsidR="004655C8" w:rsidRPr="00613175">
        <w:t>PRACK</w:t>
      </w:r>
      <w:r w:rsidR="00CA5D53" w:rsidRPr="00613175">
        <w:t>"</w:t>
      </w:r>
      <w:r w:rsidR="004655C8" w:rsidRPr="00613175">
        <w:t xml:space="preserve"> in A</w:t>
      </w:r>
      <w:r w:rsidRPr="00613175">
        <w:t xml:space="preserve">nnex A.2.4 </w:t>
      </w:r>
      <w:r w:rsidR="004655C8" w:rsidRPr="00613175">
        <w:t xml:space="preserve">of TS 34.229-1 [2] </w:t>
      </w:r>
      <w:r w:rsidRPr="00613175">
        <w:t>applying conditions A1 and A7</w:t>
      </w:r>
      <w:r w:rsidR="00056566" w:rsidRPr="00613175">
        <w:t>.</w:t>
      </w:r>
    </w:p>
    <w:p w14:paraId="647345F6" w14:textId="77777777" w:rsidR="00843615" w:rsidRPr="00613175" w:rsidRDefault="00843615" w:rsidP="00843615">
      <w:pPr>
        <w:pStyle w:val="H6"/>
        <w:rPr>
          <w:snapToGrid w:val="0"/>
        </w:rPr>
      </w:pPr>
      <w:r w:rsidRPr="00613175">
        <w:rPr>
          <w:snapToGrid w:val="0"/>
        </w:rPr>
        <w:t xml:space="preserve">200 OK for PRACK (Step </w:t>
      </w:r>
      <w:r w:rsidR="00056566" w:rsidRPr="00613175">
        <w:rPr>
          <w:snapToGrid w:val="0"/>
        </w:rPr>
        <w:t>5</w:t>
      </w:r>
      <w:r w:rsidRPr="00613175">
        <w:rPr>
          <w:snapToGrid w:val="0"/>
        </w:rPr>
        <w:t>)</w:t>
      </w:r>
    </w:p>
    <w:p w14:paraId="354FD2C6" w14:textId="77777777" w:rsidR="00843615" w:rsidRPr="00613175" w:rsidRDefault="00843615" w:rsidP="00843615">
      <w:pPr>
        <w:keepNext/>
      </w:pPr>
      <w:r w:rsidRPr="00613175">
        <w:t xml:space="preserve">Use the default message </w:t>
      </w:r>
      <w:r w:rsidR="00CA5D53" w:rsidRPr="00613175">
        <w:t>"</w:t>
      </w:r>
      <w:r w:rsidRPr="00613175">
        <w:t xml:space="preserve">200 OK for other requests </w:t>
      </w:r>
      <w:r w:rsidR="004655C8" w:rsidRPr="00613175">
        <w:t>than REGISTER or SUBSCRIBE</w:t>
      </w:r>
      <w:r w:rsidR="00CA5D53" w:rsidRPr="00613175">
        <w:t>"</w:t>
      </w:r>
      <w:r w:rsidR="004655C8" w:rsidRPr="00613175">
        <w:t xml:space="preserve"> in A</w:t>
      </w:r>
      <w:r w:rsidRPr="00613175">
        <w:t xml:space="preserve">nnex A.3.1 </w:t>
      </w:r>
      <w:r w:rsidR="004655C8" w:rsidRPr="00613175">
        <w:t xml:space="preserve">of TS 34.229-1 [2] </w:t>
      </w:r>
      <w:r w:rsidRPr="00613175">
        <w:t>applying conditions A10 and A22</w:t>
      </w:r>
      <w:r w:rsidR="00056566" w:rsidRPr="00613175">
        <w:t>.</w:t>
      </w:r>
    </w:p>
    <w:p w14:paraId="5255B8B1" w14:textId="77777777" w:rsidR="00843615" w:rsidRPr="00613175" w:rsidRDefault="00843615" w:rsidP="00843615">
      <w:pPr>
        <w:pStyle w:val="H6"/>
        <w:rPr>
          <w:snapToGrid w:val="0"/>
        </w:rPr>
      </w:pPr>
      <w:r w:rsidRPr="00613175">
        <w:rPr>
          <w:snapToGrid w:val="0"/>
        </w:rPr>
        <w:t xml:space="preserve">UPDATE (Step </w:t>
      </w:r>
      <w:r w:rsidR="00056566" w:rsidRPr="00613175">
        <w:rPr>
          <w:snapToGrid w:val="0"/>
        </w:rPr>
        <w:t>6</w:t>
      </w:r>
      <w:r w:rsidRPr="00613175">
        <w:rPr>
          <w:snapToGrid w:val="0"/>
        </w:rPr>
        <w:t>)</w:t>
      </w:r>
    </w:p>
    <w:p w14:paraId="3D9B3212" w14:textId="77777777" w:rsidR="00843615" w:rsidRPr="00613175" w:rsidRDefault="00843615" w:rsidP="00843615">
      <w:pPr>
        <w:keepNext/>
      </w:pPr>
      <w:r w:rsidRPr="00613175">
        <w:t>Use t</w:t>
      </w:r>
      <w:r w:rsidR="004655C8" w:rsidRPr="00613175">
        <w:t xml:space="preserve">he default message </w:t>
      </w:r>
      <w:r w:rsidR="00CA5D53" w:rsidRPr="00613175">
        <w:t>"</w:t>
      </w:r>
      <w:r w:rsidR="004655C8" w:rsidRPr="00613175">
        <w:t>UPDATE</w:t>
      </w:r>
      <w:r w:rsidR="00CA5D53" w:rsidRPr="00613175">
        <w:t>"</w:t>
      </w:r>
      <w:r w:rsidR="004655C8" w:rsidRPr="00613175">
        <w:t xml:space="preserve"> in A</w:t>
      </w:r>
      <w:r w:rsidRPr="00613175">
        <w:t>nnex A.2.5</w:t>
      </w:r>
      <w:r w:rsidRPr="00613175" w:rsidDel="00DC5C46">
        <w:t xml:space="preserve"> </w:t>
      </w:r>
      <w:r w:rsidR="004655C8" w:rsidRPr="00613175">
        <w:t xml:space="preserve">of TS 34.229-1 [2] </w:t>
      </w:r>
      <w:r w:rsidRPr="00613175">
        <w:t>applying conditions A</w:t>
      </w:r>
      <w:r w:rsidR="00056566" w:rsidRPr="00613175">
        <w:t>1</w:t>
      </w:r>
      <w:r w:rsidRPr="00613175">
        <w:t xml:space="preserve"> and A6</w:t>
      </w:r>
      <w:r w:rsidR="00056566" w:rsidRPr="00613175">
        <w:t>,</w:t>
      </w:r>
      <w:r w:rsidRPr="00613175">
        <w:t xml:space="preserve"> and </w:t>
      </w:r>
      <w:r w:rsidRPr="00613175" w:rsidDel="00DC5C46">
        <w:t>with</w:t>
      </w:r>
      <w:r w:rsidRPr="00613175">
        <w:t xml:space="preserve"> the following exceptions:</w:t>
      </w:r>
    </w:p>
    <w:tbl>
      <w:tblPr>
        <w:tblW w:w="955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6"/>
        <w:gridCol w:w="7938"/>
      </w:tblGrid>
      <w:tr w:rsidR="001B677B" w:rsidRPr="00613175" w14:paraId="389813E1" w14:textId="77777777" w:rsidTr="001C4FB3">
        <w:trPr>
          <w:jc w:val="center"/>
        </w:trPr>
        <w:tc>
          <w:tcPr>
            <w:tcW w:w="1616" w:type="dxa"/>
            <w:tcBorders>
              <w:top w:val="single" w:sz="4" w:space="0" w:color="auto"/>
              <w:left w:val="single" w:sz="4" w:space="0" w:color="auto"/>
              <w:bottom w:val="single" w:sz="4" w:space="0" w:color="auto"/>
              <w:right w:val="single" w:sz="6" w:space="0" w:color="auto"/>
            </w:tcBorders>
          </w:tcPr>
          <w:p w14:paraId="05DCB93B" w14:textId="77777777" w:rsidR="001B677B" w:rsidRPr="00613175" w:rsidRDefault="001B677B" w:rsidP="00A20284">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7FBAB3FE" w14:textId="77777777" w:rsidR="001B677B" w:rsidRPr="00613175" w:rsidRDefault="001B677B" w:rsidP="00A20284">
            <w:pPr>
              <w:pStyle w:val="TAH"/>
              <w:jc w:val="left"/>
            </w:pPr>
            <w:r w:rsidRPr="00613175">
              <w:t>Value/Remark</w:t>
            </w:r>
          </w:p>
        </w:tc>
      </w:tr>
      <w:tr w:rsidR="001B677B" w:rsidRPr="00613175" w14:paraId="55C794CF" w14:textId="77777777" w:rsidTr="001C4FB3">
        <w:trPr>
          <w:jc w:val="center"/>
        </w:trPr>
        <w:tc>
          <w:tcPr>
            <w:tcW w:w="1616" w:type="dxa"/>
            <w:tcBorders>
              <w:top w:val="single" w:sz="4" w:space="0" w:color="auto"/>
              <w:left w:val="single" w:sz="4" w:space="0" w:color="auto"/>
              <w:bottom w:val="single" w:sz="4" w:space="0" w:color="auto"/>
              <w:right w:val="single" w:sz="6" w:space="0" w:color="auto"/>
            </w:tcBorders>
          </w:tcPr>
          <w:p w14:paraId="3D3F7B46" w14:textId="77777777" w:rsidR="001B677B" w:rsidRPr="00613175" w:rsidRDefault="001B677B" w:rsidP="00A20284">
            <w:pPr>
              <w:pStyle w:val="TAH"/>
              <w:jc w:val="left"/>
            </w:pPr>
            <w:r w:rsidRPr="00613175">
              <w:t>Require</w:t>
            </w:r>
          </w:p>
          <w:p w14:paraId="476912C8" w14:textId="77777777" w:rsidR="001B677B" w:rsidRPr="00613175" w:rsidRDefault="001B677B" w:rsidP="00A20284">
            <w:pPr>
              <w:pStyle w:val="TAH"/>
              <w:jc w:val="left"/>
              <w:rPr>
                <w:b w:val="0"/>
              </w:rPr>
            </w:pPr>
            <w:r w:rsidRPr="00613175">
              <w:rPr>
                <w:b w:val="0"/>
              </w:rPr>
              <w:t xml:space="preserve">    option-tag</w:t>
            </w:r>
          </w:p>
        </w:tc>
        <w:tc>
          <w:tcPr>
            <w:tcW w:w="7938" w:type="dxa"/>
            <w:tcBorders>
              <w:top w:val="single" w:sz="4" w:space="0" w:color="auto"/>
              <w:left w:val="single" w:sz="6" w:space="0" w:color="auto"/>
              <w:bottom w:val="single" w:sz="4" w:space="0" w:color="auto"/>
              <w:right w:val="single" w:sz="4" w:space="0" w:color="auto"/>
            </w:tcBorders>
          </w:tcPr>
          <w:p w14:paraId="25026125" w14:textId="77777777" w:rsidR="001B677B" w:rsidRPr="00613175" w:rsidRDefault="001B677B" w:rsidP="00A20284">
            <w:pPr>
              <w:pStyle w:val="TAH"/>
              <w:jc w:val="left"/>
            </w:pPr>
          </w:p>
          <w:p w14:paraId="67557DCA" w14:textId="77777777" w:rsidR="001B677B" w:rsidRPr="00613175" w:rsidRDefault="001B677B" w:rsidP="00A20284">
            <w:pPr>
              <w:pStyle w:val="TAH"/>
              <w:jc w:val="left"/>
              <w:rPr>
                <w:b w:val="0"/>
              </w:rPr>
            </w:pPr>
            <w:r w:rsidRPr="00613175">
              <w:rPr>
                <w:b w:val="0"/>
                <w:i/>
              </w:rPr>
              <w:t>precondition</w:t>
            </w:r>
          </w:p>
        </w:tc>
      </w:tr>
      <w:tr w:rsidR="001B677B" w:rsidRPr="00613175" w14:paraId="5E625288" w14:textId="77777777" w:rsidTr="001C4FB3">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1616" w:type="dxa"/>
            <w:tcBorders>
              <w:top w:val="single" w:sz="4" w:space="0" w:color="auto"/>
              <w:left w:val="single" w:sz="4" w:space="0" w:color="auto"/>
              <w:bottom w:val="single" w:sz="4" w:space="0" w:color="auto"/>
              <w:right w:val="single" w:sz="4" w:space="0" w:color="auto"/>
            </w:tcBorders>
          </w:tcPr>
          <w:p w14:paraId="64A4AEA6"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1CCD1443" w14:textId="77777777" w:rsidR="001B677B" w:rsidRPr="00613175" w:rsidRDefault="001B677B" w:rsidP="00A20284">
            <w:pPr>
              <w:pStyle w:val="TAL"/>
              <w:rPr>
                <w:rFonts w:eastAsia="SimSun"/>
                <w:lang w:eastAsia="zh-CN"/>
              </w:rPr>
            </w:pPr>
            <w:r w:rsidRPr="00613175">
              <w:rPr>
                <w:rFonts w:eastAsia="SimSun"/>
                <w:lang w:eastAsia="zh-CN"/>
              </w:rPr>
              <w:t>The following SDP types and values shall be present.</w:t>
            </w:r>
          </w:p>
          <w:p w14:paraId="028F0EC8" w14:textId="77777777" w:rsidR="001B677B" w:rsidRPr="00613175" w:rsidRDefault="001B677B" w:rsidP="00A20284">
            <w:pPr>
              <w:pStyle w:val="TAL"/>
              <w:rPr>
                <w:rFonts w:eastAsia="SimSun"/>
                <w:lang w:eastAsia="zh-CN"/>
              </w:rPr>
            </w:pPr>
          </w:p>
          <w:p w14:paraId="4536CA39" w14:textId="77777777" w:rsidR="001B677B" w:rsidRPr="00613175" w:rsidRDefault="001B677B" w:rsidP="00A20284">
            <w:pPr>
              <w:pStyle w:val="TAL"/>
              <w:rPr>
                <w:rFonts w:eastAsia="SimSun"/>
                <w:b/>
                <w:lang w:eastAsia="zh-CN"/>
              </w:rPr>
            </w:pPr>
            <w:r w:rsidRPr="00613175">
              <w:rPr>
                <w:rFonts w:eastAsia="SimSun"/>
                <w:b/>
                <w:lang w:eastAsia="zh-CN"/>
              </w:rPr>
              <w:t>Session description:</w:t>
            </w:r>
          </w:p>
          <w:p w14:paraId="61F8D60F" w14:textId="77777777" w:rsidR="001B677B" w:rsidRPr="00613175" w:rsidRDefault="001B677B" w:rsidP="00A20284">
            <w:pPr>
              <w:pStyle w:val="TAL"/>
              <w:rPr>
                <w:rFonts w:eastAsia="SimSun"/>
                <w:i/>
                <w:lang w:eastAsia="zh-CN"/>
              </w:rPr>
            </w:pPr>
            <w:r w:rsidRPr="00613175">
              <w:rPr>
                <w:rFonts w:eastAsia="SimSun"/>
                <w:i/>
                <w:lang w:eastAsia="zh-CN"/>
              </w:rPr>
              <w:t>v=0</w:t>
            </w:r>
          </w:p>
          <w:p w14:paraId="2238D6C4" w14:textId="77777777" w:rsidR="001B677B" w:rsidRPr="00613175" w:rsidRDefault="001B677B" w:rsidP="00A20284">
            <w:pPr>
              <w:pStyle w:val="TAL"/>
              <w:rPr>
                <w:rFonts w:eastAsia="SimSun"/>
                <w:lang w:eastAsia="zh-CN"/>
              </w:rPr>
            </w:pPr>
            <w:r w:rsidRPr="00613175">
              <w:rPr>
                <w:rFonts w:eastAsia="SimSun"/>
                <w:i/>
                <w:lang w:eastAsia="zh-CN"/>
              </w:rPr>
              <w:t>o=</w:t>
            </w:r>
            <w:r w:rsidRPr="00613175">
              <w:rPr>
                <w:rFonts w:eastAsia="SimSun"/>
                <w:iCs/>
                <w:snapToGrid w:val="0"/>
                <w:lang w:eastAsia="zh-CN"/>
              </w:rPr>
              <w:t xml:space="preserve">(username) </w:t>
            </w:r>
            <w:r w:rsidRPr="00613175">
              <w:rPr>
                <w:rFonts w:eastAsia="SimSun"/>
                <w:lang w:eastAsia="zh-CN"/>
              </w:rPr>
              <w:t>(sess-id) (sess-version) IN (addrtype) (unicast-address for UE) [Note 2]</w:t>
            </w:r>
          </w:p>
          <w:p w14:paraId="7993E475" w14:textId="77777777" w:rsidR="001B677B" w:rsidRPr="00613175" w:rsidRDefault="001B677B" w:rsidP="00A20284">
            <w:pPr>
              <w:pStyle w:val="TAL"/>
              <w:rPr>
                <w:rFonts w:eastAsia="SimSun"/>
                <w:lang w:eastAsia="zh-CN"/>
              </w:rPr>
            </w:pPr>
            <w:r w:rsidRPr="00613175">
              <w:rPr>
                <w:rFonts w:eastAsia="SimSun"/>
                <w:i/>
                <w:lang w:eastAsia="zh-CN"/>
              </w:rPr>
              <w:t>s=</w:t>
            </w:r>
            <w:r w:rsidRPr="00613175">
              <w:rPr>
                <w:rFonts w:eastAsia="SimSun"/>
                <w:lang w:eastAsia="zh-CN"/>
              </w:rPr>
              <w:t>(session name)</w:t>
            </w:r>
          </w:p>
          <w:p w14:paraId="39B052BE" w14:textId="77777777" w:rsidR="001B677B" w:rsidRPr="00613175" w:rsidRDefault="001B677B" w:rsidP="00A20284">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3C630EC7" w14:textId="77777777" w:rsidR="001B677B" w:rsidRPr="00613175" w:rsidRDefault="001B677B" w:rsidP="00A20284">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3F3AB445" w14:textId="77777777" w:rsidR="001B677B" w:rsidRPr="00613175" w:rsidRDefault="001B677B" w:rsidP="00A20284">
            <w:pPr>
              <w:pStyle w:val="TAL"/>
              <w:rPr>
                <w:rFonts w:eastAsia="SimSun"/>
                <w:lang w:eastAsia="zh-CN"/>
              </w:rPr>
            </w:pPr>
          </w:p>
          <w:p w14:paraId="4A229BF3" w14:textId="77777777" w:rsidR="001B677B" w:rsidRPr="00613175" w:rsidRDefault="001B677B" w:rsidP="00A20284">
            <w:pPr>
              <w:pStyle w:val="TAL"/>
              <w:rPr>
                <w:rFonts w:eastAsia="SimSun"/>
                <w:b/>
                <w:lang w:eastAsia="zh-CN"/>
              </w:rPr>
            </w:pPr>
            <w:r w:rsidRPr="00613175">
              <w:rPr>
                <w:rFonts w:eastAsia="SimSun"/>
                <w:b/>
                <w:lang w:eastAsia="zh-CN"/>
              </w:rPr>
              <w:t>Time description:</w:t>
            </w:r>
          </w:p>
          <w:p w14:paraId="2CC58DCC" w14:textId="77777777" w:rsidR="001B677B" w:rsidRPr="00613175" w:rsidRDefault="001B677B" w:rsidP="00A20284">
            <w:pPr>
              <w:pStyle w:val="TAL"/>
              <w:rPr>
                <w:rFonts w:eastAsia="SimSun"/>
                <w:i/>
                <w:lang w:eastAsia="zh-CN"/>
              </w:rPr>
            </w:pPr>
            <w:r w:rsidRPr="00613175">
              <w:rPr>
                <w:rFonts w:eastAsia="SimSun"/>
                <w:i/>
                <w:lang w:eastAsia="zh-CN"/>
              </w:rPr>
              <w:t>t=0 0</w:t>
            </w:r>
          </w:p>
          <w:p w14:paraId="31DDA0C1" w14:textId="77777777" w:rsidR="001B677B" w:rsidRPr="00613175" w:rsidRDefault="001B677B" w:rsidP="00A20284">
            <w:pPr>
              <w:pStyle w:val="TAL"/>
              <w:rPr>
                <w:rFonts w:eastAsia="SimSun"/>
                <w:lang w:eastAsia="zh-CN"/>
              </w:rPr>
            </w:pPr>
          </w:p>
          <w:p w14:paraId="1E6CD732" w14:textId="77777777" w:rsidR="001B677B" w:rsidRPr="00613175" w:rsidRDefault="001B677B" w:rsidP="00A20284">
            <w:pPr>
              <w:pStyle w:val="TAL"/>
              <w:rPr>
                <w:rFonts w:eastAsia="SimSun"/>
                <w:b/>
                <w:lang w:eastAsia="zh-CN"/>
              </w:rPr>
            </w:pPr>
            <w:r w:rsidRPr="00613175">
              <w:rPr>
                <w:rFonts w:eastAsia="SimSun"/>
                <w:b/>
                <w:lang w:eastAsia="zh-CN"/>
              </w:rPr>
              <w:t>Media description:</w:t>
            </w:r>
          </w:p>
          <w:p w14:paraId="50884CCA" w14:textId="77777777" w:rsidR="001B677B" w:rsidRPr="00613175" w:rsidRDefault="001B677B" w:rsidP="00A20284">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lang w:eastAsia="zh-CN"/>
              </w:rPr>
              <w:t xml:space="preserve"> (fmt)</w:t>
            </w:r>
            <w:r w:rsidRPr="00613175">
              <w:rPr>
                <w:rFonts w:eastAsia="SimSun" w:cs="Tahoma"/>
                <w:szCs w:val="16"/>
                <w:lang w:eastAsia="zh-CN"/>
              </w:rPr>
              <w:t xml:space="preserve"> [Note 3]</w:t>
            </w:r>
          </w:p>
          <w:p w14:paraId="17F6C0FE" w14:textId="77777777" w:rsidR="001B677B" w:rsidRPr="00613175" w:rsidRDefault="001B677B" w:rsidP="00A20284">
            <w:pPr>
              <w:pStyle w:val="TAL"/>
              <w:rPr>
                <w:rFonts w:eastAsia="SimSun"/>
                <w:lang w:eastAsia="zh-CN"/>
              </w:rPr>
            </w:pPr>
            <w:r w:rsidRPr="00613175">
              <w:rPr>
                <w:rFonts w:eastAsia="SimSun"/>
                <w:i/>
                <w:lang w:eastAsia="zh-CN"/>
              </w:rPr>
              <w:t xml:space="preserve">c=IN </w:t>
            </w:r>
            <w:r w:rsidRPr="00613175">
              <w:rPr>
                <w:rFonts w:eastAsia="SimSun"/>
                <w:lang w:eastAsia="zh-CN"/>
              </w:rPr>
              <w:t>(addrtype) (connection-address for UE) [Note 1]</w:t>
            </w:r>
          </w:p>
          <w:p w14:paraId="7056A16B" w14:textId="77777777" w:rsidR="001B677B" w:rsidRPr="00613175" w:rsidRDefault="001B677B" w:rsidP="00A20284">
            <w:pPr>
              <w:pStyle w:val="TAL"/>
              <w:rPr>
                <w:rFonts w:eastAsia="SimSun"/>
                <w:lang w:eastAsia="zh-CN"/>
              </w:rPr>
            </w:pPr>
            <w:r w:rsidRPr="00613175">
              <w:rPr>
                <w:rFonts w:eastAsia="SimSun"/>
                <w:i/>
                <w:lang w:eastAsia="zh-CN"/>
              </w:rPr>
              <w:t xml:space="preserve">b=AS: </w:t>
            </w:r>
            <w:r w:rsidRPr="00613175">
              <w:rPr>
                <w:rFonts w:eastAsia="SimSun"/>
                <w:lang w:eastAsia="zh-CN"/>
              </w:rPr>
              <w:t>(bandwidth-value)</w:t>
            </w:r>
          </w:p>
          <w:p w14:paraId="467B7B35" w14:textId="77777777" w:rsidR="001B677B" w:rsidRPr="00613175" w:rsidRDefault="001B677B" w:rsidP="00A20284">
            <w:pPr>
              <w:pStyle w:val="TAL"/>
              <w:rPr>
                <w:rFonts w:eastAsia="SimSun"/>
                <w:lang w:eastAsia="zh-CN"/>
              </w:rPr>
            </w:pPr>
            <w:r w:rsidRPr="00613175">
              <w:rPr>
                <w:rFonts w:eastAsia="SimSun"/>
                <w:i/>
                <w:lang w:eastAsia="zh-CN"/>
              </w:rPr>
              <w:t>b=RS:</w:t>
            </w:r>
            <w:r w:rsidRPr="00613175">
              <w:rPr>
                <w:rFonts w:eastAsia="SimSun"/>
                <w:lang w:eastAsia="zh-CN"/>
              </w:rPr>
              <w:t xml:space="preserve"> (bandwidth-value)</w:t>
            </w:r>
          </w:p>
          <w:p w14:paraId="0A328B7B" w14:textId="77777777" w:rsidR="001B677B" w:rsidRPr="00613175" w:rsidRDefault="001B677B" w:rsidP="00A20284">
            <w:pPr>
              <w:pStyle w:val="TAL"/>
              <w:rPr>
                <w:rFonts w:eastAsia="SimSun"/>
                <w:lang w:eastAsia="zh-CN"/>
              </w:rPr>
            </w:pPr>
            <w:r w:rsidRPr="00613175">
              <w:rPr>
                <w:rFonts w:eastAsia="SimSun"/>
                <w:i/>
                <w:lang w:eastAsia="zh-CN"/>
              </w:rPr>
              <w:t>b=RR:</w:t>
            </w:r>
            <w:r w:rsidRPr="00613175">
              <w:rPr>
                <w:rFonts w:eastAsia="SimSun"/>
                <w:lang w:eastAsia="zh-CN"/>
              </w:rPr>
              <w:t xml:space="preserve"> (bandwidth-value)</w:t>
            </w:r>
          </w:p>
          <w:p w14:paraId="501D9E63" w14:textId="77777777" w:rsidR="001B677B" w:rsidRPr="00613175" w:rsidRDefault="001B677B" w:rsidP="00A20284">
            <w:pPr>
              <w:pStyle w:val="TAL"/>
              <w:rPr>
                <w:rFonts w:eastAsia="SimSun"/>
                <w:lang w:eastAsia="zh-CN"/>
              </w:rPr>
            </w:pPr>
          </w:p>
          <w:p w14:paraId="1B52185B" w14:textId="77777777" w:rsidR="001B677B" w:rsidRPr="00613175" w:rsidRDefault="001B677B" w:rsidP="00A20284">
            <w:pPr>
              <w:pStyle w:val="TAL"/>
              <w:rPr>
                <w:rFonts w:eastAsia="SimSun"/>
                <w:b/>
                <w:lang w:eastAsia="zh-CN"/>
              </w:rPr>
            </w:pPr>
            <w:r w:rsidRPr="00613175">
              <w:rPr>
                <w:rFonts w:eastAsia="SimSun"/>
                <w:b/>
                <w:lang w:eastAsia="zh-CN"/>
              </w:rPr>
              <w:t>Attributes for media:</w:t>
            </w:r>
          </w:p>
          <w:p w14:paraId="377D0D1D" w14:textId="25D46C8E"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 xml:space="preserve">(payload type) </w:t>
            </w:r>
            <w:r w:rsidRPr="00613175">
              <w:rPr>
                <w:rFonts w:eastAsia="SimSun"/>
                <w:i/>
                <w:lang w:eastAsia="zh-CN"/>
              </w:rPr>
              <w:t>EVS/16000</w:t>
            </w:r>
            <w:r w:rsidRPr="00613175">
              <w:rPr>
                <w:rFonts w:eastAsia="SimSun" w:cs="Tahoma"/>
                <w:szCs w:val="16"/>
                <w:lang w:eastAsia="zh-CN"/>
              </w:rPr>
              <w:t xml:space="preserve"> [Note 3] [Note 5]</w:t>
            </w:r>
            <w:r w:rsidR="00AD1DBC" w:rsidRPr="00613175">
              <w:rPr>
                <w:rFonts w:eastAsia="SimSun" w:cs="Tahoma"/>
                <w:szCs w:val="16"/>
                <w:lang w:eastAsia="zh-CN"/>
              </w:rPr>
              <w:t xml:space="preserve"> [Note 6]</w:t>
            </w:r>
          </w:p>
          <w:p w14:paraId="35172A52" w14:textId="696AF737" w:rsidR="00AD1DBC" w:rsidRPr="00613175" w:rsidRDefault="00AD1DBC" w:rsidP="00AD1DBC">
            <w:pPr>
              <w:pStyle w:val="TAL"/>
              <w:rPr>
                <w:rFonts w:eastAsia="SimSun"/>
                <w:lang w:eastAsia="zh-CN"/>
              </w:rPr>
            </w:pPr>
            <w:r w:rsidRPr="00613175">
              <w:rPr>
                <w:rFonts w:eastAsia="SimSun" w:cs="Tahoma"/>
                <w:szCs w:val="16"/>
                <w:lang w:eastAsia="zh-CN"/>
              </w:rPr>
              <w:br/>
            </w: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mode-set=0,1,2; max-red=</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7]</w:t>
            </w:r>
          </w:p>
          <w:p w14:paraId="10BD3F85" w14:textId="1BA49C4C" w:rsidR="001B677B" w:rsidRPr="00613175" w:rsidRDefault="00AD1DBC" w:rsidP="00A20284">
            <w:pPr>
              <w:pStyle w:val="TAL"/>
              <w:rPr>
                <w:rFonts w:eastAsia="SimSun"/>
                <w:i/>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mode-set=0,1,2, max-red=</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8]</w:t>
            </w:r>
          </w:p>
          <w:p w14:paraId="473A986C" w14:textId="77777777" w:rsidR="001B677B" w:rsidRPr="00613175" w:rsidRDefault="001B677B" w:rsidP="00A20284">
            <w:pPr>
              <w:pStyle w:val="TAL"/>
              <w:rPr>
                <w:rFonts w:eastAsia="SimSun"/>
                <w:lang w:eastAsia="zh-CN"/>
              </w:rPr>
            </w:pPr>
          </w:p>
          <w:p w14:paraId="2DF64F89" w14:textId="77777777" w:rsidR="001B677B" w:rsidRPr="00613175" w:rsidRDefault="001B677B" w:rsidP="00A20284">
            <w:pPr>
              <w:pStyle w:val="TAL"/>
              <w:rPr>
                <w:rFonts w:eastAsia="SimSun"/>
                <w:b/>
                <w:lang w:eastAsia="zh-CN"/>
              </w:rPr>
            </w:pPr>
            <w:r w:rsidRPr="00613175">
              <w:rPr>
                <w:rFonts w:eastAsia="SimSun"/>
                <w:b/>
                <w:lang w:eastAsia="zh-CN"/>
              </w:rPr>
              <w:t>Attributes for preconditions:</w:t>
            </w:r>
          </w:p>
          <w:p w14:paraId="5D560E9D" w14:textId="77777777" w:rsidR="001B677B" w:rsidRPr="00613175" w:rsidRDefault="001B677B" w:rsidP="00A20284">
            <w:pPr>
              <w:pStyle w:val="TAL"/>
              <w:rPr>
                <w:rFonts w:eastAsia="SimSun"/>
                <w:i/>
                <w:lang w:eastAsia="zh-CN"/>
              </w:rPr>
            </w:pPr>
            <w:r w:rsidRPr="00613175">
              <w:rPr>
                <w:rFonts w:eastAsia="SimSun"/>
                <w:i/>
                <w:lang w:eastAsia="zh-CN"/>
              </w:rPr>
              <w:t>a=curr:qos local sendrecv</w:t>
            </w:r>
          </w:p>
          <w:p w14:paraId="497B80B1" w14:textId="77777777" w:rsidR="001B677B" w:rsidRPr="00613175" w:rsidRDefault="001B677B" w:rsidP="00A20284">
            <w:pPr>
              <w:pStyle w:val="TAL"/>
              <w:rPr>
                <w:rFonts w:eastAsia="SimSun"/>
                <w:i/>
                <w:lang w:eastAsia="zh-CN"/>
              </w:rPr>
            </w:pPr>
            <w:r w:rsidRPr="00613175">
              <w:rPr>
                <w:rFonts w:eastAsia="SimSun"/>
                <w:i/>
                <w:lang w:eastAsia="zh-CN"/>
              </w:rPr>
              <w:t>a=curr:qos remote none</w:t>
            </w:r>
          </w:p>
          <w:p w14:paraId="2204D01B" w14:textId="77777777" w:rsidR="001B677B" w:rsidRPr="00613175" w:rsidRDefault="001B677B" w:rsidP="00A20284">
            <w:pPr>
              <w:pStyle w:val="TAL"/>
              <w:rPr>
                <w:rFonts w:eastAsia="SimSun"/>
                <w:i/>
                <w:lang w:eastAsia="zh-CN"/>
              </w:rPr>
            </w:pPr>
            <w:r w:rsidRPr="00613175">
              <w:rPr>
                <w:rFonts w:eastAsia="SimSun"/>
                <w:i/>
                <w:lang w:eastAsia="zh-CN"/>
              </w:rPr>
              <w:t>a=des:qos mandatory local sendrecv</w:t>
            </w:r>
          </w:p>
          <w:p w14:paraId="2DB0726D" w14:textId="77777777" w:rsidR="001B677B" w:rsidRPr="00613175" w:rsidRDefault="001B677B" w:rsidP="00A20284">
            <w:pPr>
              <w:pStyle w:val="TAL"/>
              <w:rPr>
                <w:i/>
              </w:rPr>
            </w:pPr>
            <w:r w:rsidRPr="00613175">
              <w:rPr>
                <w:rFonts w:eastAsia="SimSun"/>
                <w:i/>
                <w:lang w:eastAsia="zh-CN"/>
              </w:rPr>
              <w:t>a=des:qos optional remote sendrecv</w:t>
            </w:r>
            <w:r w:rsidRPr="00613175">
              <w:t xml:space="preserve"> or</w:t>
            </w:r>
            <w:r w:rsidRPr="00613175">
              <w:rPr>
                <w:i/>
              </w:rPr>
              <w:t xml:space="preserve"> a=des:qos mandatory remote sendrecv</w:t>
            </w:r>
          </w:p>
          <w:p w14:paraId="65229889" w14:textId="77777777" w:rsidR="001B677B" w:rsidRPr="00613175" w:rsidRDefault="001B677B" w:rsidP="00A20284">
            <w:pPr>
              <w:pStyle w:val="TAL"/>
              <w:rPr>
                <w:rFonts w:eastAsia="SimSun"/>
                <w:lang w:eastAsia="zh-CN"/>
              </w:rPr>
            </w:pPr>
          </w:p>
          <w:p w14:paraId="7B42B0E8" w14:textId="77777777" w:rsidR="001B677B" w:rsidRPr="00613175" w:rsidRDefault="001B677B" w:rsidP="00A20284">
            <w:pPr>
              <w:pStyle w:val="TAL"/>
              <w:rPr>
                <w:rFonts w:eastAsia="SimSun"/>
                <w:lang w:eastAsia="zh-CN"/>
              </w:rPr>
            </w:pPr>
            <w:r w:rsidRPr="00613175">
              <w:rPr>
                <w:rFonts w:eastAsia="SimSun"/>
                <w:lang w:eastAsia="zh-CN"/>
              </w:rPr>
              <w:t>Note 1: At least one "c=" field shall be present.</w:t>
            </w:r>
          </w:p>
          <w:p w14:paraId="4889BF20" w14:textId="77777777" w:rsidR="001B677B" w:rsidRPr="00613175" w:rsidRDefault="001B677B" w:rsidP="00A20284">
            <w:pPr>
              <w:pStyle w:val="TAL"/>
              <w:rPr>
                <w:rFonts w:eastAsia="SimSun"/>
                <w:lang w:eastAsia="zh-CN"/>
              </w:rPr>
            </w:pPr>
            <w:r w:rsidRPr="00613175">
              <w:rPr>
                <w:rFonts w:eastAsia="SimSun"/>
                <w:lang w:eastAsia="zh-CN"/>
              </w:rPr>
              <w:t>Note 2: "o=" line identical to previous SDP sent by UE except that sess-version is incremented by one</w:t>
            </w:r>
          </w:p>
          <w:p w14:paraId="6775F86D" w14:textId="77777777" w:rsidR="001B677B" w:rsidRPr="00613175" w:rsidRDefault="001B677B" w:rsidP="00A20284">
            <w:pPr>
              <w:pStyle w:val="TAL"/>
              <w:rPr>
                <w:rFonts w:eastAsia="SimSun"/>
                <w:bCs/>
                <w:lang w:eastAsia="zh-CN"/>
              </w:rPr>
            </w:pPr>
            <w:r w:rsidRPr="00613175">
              <w:rPr>
                <w:rFonts w:eastAsia="SimSun"/>
                <w:lang w:eastAsia="zh-CN"/>
              </w:rPr>
              <w:t>Note 3:</w:t>
            </w:r>
            <w:r w:rsidRPr="00613175">
              <w:rPr>
                <w:rFonts w:eastAsia="SimSun"/>
                <w:bCs/>
                <w:lang w:eastAsia="zh-CN"/>
              </w:rPr>
              <w:t xml:space="preserve"> The value for fmt, payload type and format is not checked</w:t>
            </w:r>
          </w:p>
          <w:p w14:paraId="33C86A94" w14:textId="150CCFC0" w:rsidR="001B677B" w:rsidRPr="00613175" w:rsidRDefault="001B677B" w:rsidP="00A20284">
            <w:pPr>
              <w:pStyle w:val="TAL"/>
              <w:rPr>
                <w:rFonts w:eastAsia="SimSun"/>
                <w:bCs/>
                <w:lang w:eastAsia="zh-CN"/>
              </w:rPr>
            </w:pPr>
            <w:r w:rsidRPr="00613175">
              <w:rPr>
                <w:rFonts w:eastAsia="SimSun"/>
                <w:bCs/>
                <w:lang w:eastAsia="zh-CN"/>
              </w:rPr>
              <w:t xml:space="preserve">Note 4: </w:t>
            </w:r>
            <w:r w:rsidR="00AD1DBC" w:rsidRPr="00613175">
              <w:rPr>
                <w:rFonts w:eastAsia="SimSun"/>
                <w:bCs/>
                <w:lang w:eastAsia="zh-CN"/>
              </w:rPr>
              <w:t>Void</w:t>
            </w:r>
          </w:p>
          <w:p w14:paraId="2F17410D" w14:textId="77777777" w:rsidR="00AD1DBC" w:rsidRPr="00613175" w:rsidRDefault="001B677B" w:rsidP="00AD1DBC">
            <w:pPr>
              <w:pStyle w:val="TAL"/>
              <w:rPr>
                <w:rFonts w:eastAsia="SimSun"/>
                <w:bCs/>
                <w:lang w:eastAsia="zh-CN"/>
              </w:rPr>
            </w:pPr>
            <w:r w:rsidRPr="00613175">
              <w:rPr>
                <w:rFonts w:eastAsia="SimSun"/>
                <w:bCs/>
                <w:lang w:eastAsia="zh-CN"/>
              </w:rPr>
              <w:t xml:space="preserve">Note 5: The channel number shall be </w:t>
            </w:r>
            <w:r w:rsidR="00CA5D53" w:rsidRPr="00613175">
              <w:rPr>
                <w:rFonts w:eastAsia="SimSun"/>
                <w:bCs/>
                <w:lang w:eastAsia="zh-CN"/>
              </w:rPr>
              <w:t>"</w:t>
            </w:r>
            <w:r w:rsidRPr="00613175">
              <w:rPr>
                <w:rFonts w:eastAsia="SimSun"/>
                <w:bCs/>
                <w:lang w:eastAsia="zh-CN"/>
              </w:rPr>
              <w:t>/1</w:t>
            </w:r>
            <w:r w:rsidR="00CA5D53" w:rsidRPr="00613175">
              <w:rPr>
                <w:rFonts w:eastAsia="SimSun"/>
                <w:bCs/>
                <w:lang w:eastAsia="zh-CN"/>
              </w:rPr>
              <w:t>"</w:t>
            </w:r>
            <w:r w:rsidRPr="00613175">
              <w:rPr>
                <w:rFonts w:eastAsia="SimSun"/>
                <w:bCs/>
                <w:lang w:eastAsia="zh-CN"/>
              </w:rPr>
              <w:t xml:space="preserve"> or omitted</w:t>
            </w:r>
          </w:p>
          <w:p w14:paraId="2AAD88B5" w14:textId="3B13A11C" w:rsidR="001B677B" w:rsidRPr="00613175" w:rsidRDefault="00AD1DBC" w:rsidP="00AD1DBC">
            <w:pPr>
              <w:pStyle w:val="TAL"/>
              <w:rPr>
                <w:rFonts w:eastAsia="SimSun"/>
                <w:lang w:eastAsia="zh-CN"/>
              </w:rPr>
            </w:pPr>
            <w:r w:rsidRPr="00613175">
              <w:rPr>
                <w:rFonts w:eastAsia="SimSun"/>
                <w:bCs/>
                <w:lang w:eastAsia="zh-CN"/>
              </w:rPr>
              <w:t>Note 6: EVS shall be the only codec in UPDATE and shall come with the same configuration parameters as sent in 183 Session Progress</w:t>
            </w:r>
            <w:r w:rsidRPr="00613175">
              <w:rPr>
                <w:rFonts w:eastAsia="SimSun"/>
                <w:bCs/>
                <w:lang w:eastAsia="zh-CN"/>
              </w:rPr>
              <w:br/>
              <w:t>Note 7: Sent by UE if it sent it as first of its EVS configurations in INVITE.</w:t>
            </w:r>
            <w:r w:rsidRPr="00613175">
              <w:rPr>
                <w:rFonts w:eastAsia="SimSun"/>
                <w:bCs/>
                <w:lang w:eastAsia="zh-CN"/>
              </w:rPr>
              <w:br/>
              <w:t xml:space="preserve">Note 8: Sent by UE if it did </w:t>
            </w:r>
            <w:r w:rsidRPr="00613175">
              <w:rPr>
                <w:rFonts w:eastAsia="SimSun"/>
                <w:lang w:eastAsia="zh-CN"/>
              </w:rPr>
              <w:t>not send "br=13.2; bw=swb" as the first of its EVS configurations in INVITE</w:t>
            </w:r>
            <w:r w:rsidR="001B677B" w:rsidRPr="00613175">
              <w:rPr>
                <w:rFonts w:eastAsia="SimSun"/>
                <w:bCs/>
                <w:lang w:eastAsia="zh-CN"/>
              </w:rPr>
              <w:t>.</w:t>
            </w:r>
          </w:p>
        </w:tc>
      </w:tr>
    </w:tbl>
    <w:p w14:paraId="7D050FE2" w14:textId="77777777" w:rsidR="001B677B" w:rsidRPr="00613175" w:rsidRDefault="001B677B" w:rsidP="0093290E">
      <w:pPr>
        <w:rPr>
          <w:snapToGrid w:val="0"/>
        </w:rPr>
      </w:pPr>
    </w:p>
    <w:p w14:paraId="463F4132" w14:textId="77777777" w:rsidR="00843615" w:rsidRPr="00613175" w:rsidRDefault="00843615" w:rsidP="00843615">
      <w:pPr>
        <w:pStyle w:val="H6"/>
        <w:rPr>
          <w:snapToGrid w:val="0"/>
        </w:rPr>
      </w:pPr>
      <w:r w:rsidRPr="00613175">
        <w:rPr>
          <w:snapToGrid w:val="0"/>
        </w:rPr>
        <w:t xml:space="preserve">200 OK for UPDATE (Step </w:t>
      </w:r>
      <w:r w:rsidR="001B677B" w:rsidRPr="00613175">
        <w:rPr>
          <w:snapToGrid w:val="0"/>
        </w:rPr>
        <w:t>7</w:t>
      </w:r>
      <w:r w:rsidRPr="00613175">
        <w:rPr>
          <w:snapToGrid w:val="0"/>
        </w:rPr>
        <w:t>)</w:t>
      </w:r>
    </w:p>
    <w:p w14:paraId="03B4EAD1" w14:textId="77777777" w:rsidR="00843615" w:rsidRPr="00613175" w:rsidRDefault="00843615" w:rsidP="00A447CB">
      <w:pPr>
        <w:keepNext/>
      </w:pPr>
      <w:r w:rsidRPr="00613175">
        <w:t xml:space="preserve">Use the default message </w:t>
      </w:r>
      <w:r w:rsidR="00CA5D53" w:rsidRPr="00613175">
        <w:t>"</w:t>
      </w:r>
      <w:r w:rsidRPr="00613175">
        <w:t xml:space="preserve">200 OK for other requests </w:t>
      </w:r>
      <w:r w:rsidR="004655C8" w:rsidRPr="00613175">
        <w:t>than REGISTER or SUBSCRIBE</w:t>
      </w:r>
      <w:r w:rsidR="00CA5D53" w:rsidRPr="00613175">
        <w:t>"</w:t>
      </w:r>
      <w:r w:rsidR="004655C8" w:rsidRPr="00613175">
        <w:t xml:space="preserve"> in A</w:t>
      </w:r>
      <w:r w:rsidRPr="00613175">
        <w:t xml:space="preserve">nnex A.3.1 </w:t>
      </w:r>
      <w:r w:rsidR="004655C8" w:rsidRPr="00613175">
        <w:t xml:space="preserve">of TS 34.229-1 [2] </w:t>
      </w:r>
      <w:r w:rsidRPr="00613175">
        <w:t>applying conditions A1, A10 and A22</w:t>
      </w:r>
      <w:r w:rsidR="001B677B" w:rsidRPr="00613175">
        <w:t>,</w:t>
      </w:r>
      <w:r w:rsidRPr="00613175">
        <w:t xml:space="preserve"> and with the following exceptions:</w:t>
      </w:r>
    </w:p>
    <w:tbl>
      <w:tblPr>
        <w:tblW w:w="9356" w:type="dxa"/>
        <w:jc w:val="center"/>
        <w:tblLayout w:type="fixed"/>
        <w:tblLook w:val="01E0" w:firstRow="1" w:lastRow="1" w:firstColumn="1" w:lastColumn="1" w:noHBand="0" w:noVBand="0"/>
      </w:tblPr>
      <w:tblGrid>
        <w:gridCol w:w="1439"/>
        <w:gridCol w:w="7917"/>
      </w:tblGrid>
      <w:tr w:rsidR="00843615" w:rsidRPr="00613175" w14:paraId="0367310C" w14:textId="77777777" w:rsidTr="0027054A">
        <w:trPr>
          <w:cantSplit/>
          <w:trHeight w:val="255"/>
          <w:jc w:val="center"/>
        </w:trPr>
        <w:tc>
          <w:tcPr>
            <w:tcW w:w="1440" w:type="dxa"/>
            <w:tcBorders>
              <w:top w:val="single" w:sz="4" w:space="0" w:color="auto"/>
              <w:left w:val="single" w:sz="4" w:space="0" w:color="auto"/>
              <w:bottom w:val="single" w:sz="4" w:space="0" w:color="auto"/>
              <w:right w:val="single" w:sz="4" w:space="0" w:color="auto"/>
            </w:tcBorders>
          </w:tcPr>
          <w:p w14:paraId="4EA10A9F" w14:textId="77777777" w:rsidR="00843615" w:rsidRPr="00613175" w:rsidRDefault="00843615" w:rsidP="00585703">
            <w:pPr>
              <w:pStyle w:val="TAL"/>
              <w:rPr>
                <w:b/>
              </w:rPr>
            </w:pPr>
            <w:r w:rsidRPr="00613175">
              <w:rPr>
                <w:b/>
              </w:rPr>
              <w:t>Header/param</w:t>
            </w:r>
          </w:p>
        </w:tc>
        <w:tc>
          <w:tcPr>
            <w:tcW w:w="7920" w:type="dxa"/>
            <w:tcBorders>
              <w:top w:val="single" w:sz="4" w:space="0" w:color="auto"/>
              <w:left w:val="single" w:sz="4" w:space="0" w:color="auto"/>
              <w:bottom w:val="single" w:sz="4" w:space="0" w:color="auto"/>
              <w:right w:val="single" w:sz="4" w:space="0" w:color="auto"/>
            </w:tcBorders>
          </w:tcPr>
          <w:p w14:paraId="13216688" w14:textId="77777777" w:rsidR="00843615" w:rsidRPr="00613175" w:rsidRDefault="00843615" w:rsidP="00585703">
            <w:pPr>
              <w:pStyle w:val="TAL"/>
              <w:rPr>
                <w:b/>
              </w:rPr>
            </w:pPr>
            <w:r w:rsidRPr="00613175">
              <w:rPr>
                <w:b/>
              </w:rPr>
              <w:t>Value/remark</w:t>
            </w:r>
          </w:p>
        </w:tc>
      </w:tr>
      <w:tr w:rsidR="00843615" w:rsidRPr="00613175" w14:paraId="4C90A903" w14:textId="77777777" w:rsidTr="0027054A">
        <w:trPr>
          <w:cantSplit/>
          <w:trHeight w:val="255"/>
          <w:jc w:val="center"/>
        </w:trPr>
        <w:tc>
          <w:tcPr>
            <w:tcW w:w="1440" w:type="dxa"/>
            <w:tcBorders>
              <w:top w:val="single" w:sz="4" w:space="0" w:color="auto"/>
              <w:left w:val="single" w:sz="4" w:space="0" w:color="auto"/>
              <w:bottom w:val="single" w:sz="4" w:space="0" w:color="auto"/>
              <w:right w:val="single" w:sz="4" w:space="0" w:color="auto"/>
            </w:tcBorders>
          </w:tcPr>
          <w:p w14:paraId="28D15155" w14:textId="77777777" w:rsidR="00843615" w:rsidRPr="00613175" w:rsidRDefault="00843615" w:rsidP="00585703">
            <w:pPr>
              <w:pStyle w:val="TAL"/>
              <w:rPr>
                <w:b/>
              </w:rPr>
            </w:pPr>
            <w:r w:rsidRPr="00613175">
              <w:rPr>
                <w:b/>
              </w:rPr>
              <w:t>Require</w:t>
            </w:r>
          </w:p>
          <w:p w14:paraId="0129F7A9" w14:textId="77777777" w:rsidR="00843615" w:rsidRPr="00613175" w:rsidRDefault="00843615" w:rsidP="00585703">
            <w:pPr>
              <w:pStyle w:val="TAL"/>
            </w:pPr>
            <w:r w:rsidRPr="00613175">
              <w:t xml:space="preserve">    option-tag</w:t>
            </w:r>
          </w:p>
        </w:tc>
        <w:tc>
          <w:tcPr>
            <w:tcW w:w="7920" w:type="dxa"/>
            <w:tcBorders>
              <w:top w:val="single" w:sz="4" w:space="0" w:color="auto"/>
              <w:left w:val="single" w:sz="4" w:space="0" w:color="auto"/>
              <w:bottom w:val="single" w:sz="4" w:space="0" w:color="auto"/>
              <w:right w:val="single" w:sz="4" w:space="0" w:color="auto"/>
            </w:tcBorders>
          </w:tcPr>
          <w:p w14:paraId="420EB056" w14:textId="77777777" w:rsidR="00843615" w:rsidRPr="00613175" w:rsidRDefault="00843615" w:rsidP="00585703">
            <w:pPr>
              <w:pStyle w:val="TAL"/>
              <w:rPr>
                <w:b/>
              </w:rPr>
            </w:pPr>
          </w:p>
          <w:p w14:paraId="488FB7F2" w14:textId="77777777" w:rsidR="00843615" w:rsidRPr="00613175" w:rsidRDefault="00843615" w:rsidP="00585703">
            <w:pPr>
              <w:pStyle w:val="TAL"/>
            </w:pPr>
            <w:r w:rsidRPr="00613175">
              <w:rPr>
                <w:i/>
              </w:rPr>
              <w:t xml:space="preserve">precondition </w:t>
            </w:r>
          </w:p>
        </w:tc>
      </w:tr>
      <w:tr w:rsidR="00843615" w:rsidRPr="00613175" w14:paraId="0B19FB60" w14:textId="77777777" w:rsidTr="0027054A">
        <w:trPr>
          <w:cantSplit/>
          <w:trHeight w:val="255"/>
          <w:tblHeader/>
          <w:jc w:val="center"/>
        </w:trPr>
        <w:tc>
          <w:tcPr>
            <w:tcW w:w="1440" w:type="dxa"/>
            <w:tcBorders>
              <w:top w:val="single" w:sz="4" w:space="0" w:color="auto"/>
              <w:left w:val="single" w:sz="4" w:space="0" w:color="auto"/>
              <w:right w:val="single" w:sz="4" w:space="0" w:color="auto"/>
            </w:tcBorders>
          </w:tcPr>
          <w:p w14:paraId="64B0B9B8" w14:textId="77777777" w:rsidR="00843615" w:rsidRPr="00613175" w:rsidRDefault="00843615" w:rsidP="00585703">
            <w:pPr>
              <w:pStyle w:val="TAL"/>
              <w:rPr>
                <w:b/>
              </w:rPr>
            </w:pPr>
            <w:r w:rsidRPr="00613175">
              <w:rPr>
                <w:b/>
              </w:rPr>
              <w:t>Content-Type</w:t>
            </w:r>
          </w:p>
        </w:tc>
        <w:tc>
          <w:tcPr>
            <w:tcW w:w="7920" w:type="dxa"/>
            <w:tcBorders>
              <w:top w:val="single" w:sz="4" w:space="0" w:color="auto"/>
              <w:left w:val="single" w:sz="4" w:space="0" w:color="auto"/>
              <w:right w:val="single" w:sz="4" w:space="0" w:color="auto"/>
            </w:tcBorders>
          </w:tcPr>
          <w:p w14:paraId="6AD1BBAE" w14:textId="77777777" w:rsidR="00843615" w:rsidRPr="00613175" w:rsidRDefault="00843615" w:rsidP="00585703">
            <w:pPr>
              <w:pStyle w:val="TAL"/>
              <w:rPr>
                <w:bCs/>
              </w:rPr>
            </w:pPr>
            <w:r w:rsidRPr="00613175">
              <w:rPr>
                <w:bCs/>
              </w:rPr>
              <w:t xml:space="preserve"> </w:t>
            </w:r>
          </w:p>
        </w:tc>
      </w:tr>
      <w:tr w:rsidR="00843615" w:rsidRPr="00613175" w14:paraId="0D310E81" w14:textId="77777777" w:rsidTr="0027054A">
        <w:trPr>
          <w:cantSplit/>
          <w:trHeight w:val="255"/>
          <w:tblHeader/>
          <w:jc w:val="center"/>
        </w:trPr>
        <w:tc>
          <w:tcPr>
            <w:tcW w:w="1440" w:type="dxa"/>
            <w:tcBorders>
              <w:left w:val="single" w:sz="4" w:space="0" w:color="auto"/>
              <w:bottom w:val="single" w:sz="4" w:space="0" w:color="auto"/>
              <w:right w:val="single" w:sz="4" w:space="0" w:color="auto"/>
            </w:tcBorders>
          </w:tcPr>
          <w:p w14:paraId="7ECD3A68" w14:textId="77777777" w:rsidR="00843615" w:rsidRPr="00613175" w:rsidRDefault="00843615" w:rsidP="00585703">
            <w:pPr>
              <w:pStyle w:val="TAL"/>
            </w:pPr>
            <w:r w:rsidRPr="00613175">
              <w:tab/>
              <w:t>media-type</w:t>
            </w:r>
          </w:p>
        </w:tc>
        <w:tc>
          <w:tcPr>
            <w:tcW w:w="7920" w:type="dxa"/>
            <w:tcBorders>
              <w:left w:val="single" w:sz="4" w:space="0" w:color="auto"/>
              <w:bottom w:val="single" w:sz="4" w:space="0" w:color="auto"/>
              <w:right w:val="single" w:sz="4" w:space="0" w:color="auto"/>
            </w:tcBorders>
          </w:tcPr>
          <w:p w14:paraId="2246B240" w14:textId="77777777" w:rsidR="00843615" w:rsidRPr="00613175" w:rsidRDefault="00843615" w:rsidP="00585703">
            <w:pPr>
              <w:pStyle w:val="TAL"/>
              <w:rPr>
                <w:i/>
                <w:iCs/>
              </w:rPr>
            </w:pPr>
            <w:r w:rsidRPr="00613175">
              <w:rPr>
                <w:i/>
              </w:rPr>
              <w:t>application/sdp</w:t>
            </w:r>
            <w:r w:rsidRPr="00613175">
              <w:rPr>
                <w:i/>
                <w:iCs/>
                <w:snapToGrid w:val="0"/>
              </w:rPr>
              <w:t xml:space="preserve"> </w:t>
            </w:r>
          </w:p>
        </w:tc>
      </w:tr>
      <w:tr w:rsidR="00843615" w:rsidRPr="00613175" w14:paraId="332D18FC" w14:textId="77777777" w:rsidTr="0027054A">
        <w:trPr>
          <w:cantSplit/>
          <w:trHeight w:val="255"/>
          <w:tblHeader/>
          <w:jc w:val="center"/>
        </w:trPr>
        <w:tc>
          <w:tcPr>
            <w:tcW w:w="1440" w:type="dxa"/>
            <w:tcBorders>
              <w:top w:val="single" w:sz="4" w:space="0" w:color="auto"/>
              <w:left w:val="single" w:sz="4" w:space="0" w:color="auto"/>
              <w:right w:val="single" w:sz="4" w:space="0" w:color="auto"/>
            </w:tcBorders>
          </w:tcPr>
          <w:p w14:paraId="2E0628C1" w14:textId="77777777" w:rsidR="00843615" w:rsidRPr="00613175" w:rsidRDefault="00843615" w:rsidP="00585703">
            <w:pPr>
              <w:pStyle w:val="TAR"/>
              <w:ind w:right="360"/>
              <w:jc w:val="left"/>
            </w:pPr>
            <w:r w:rsidRPr="00613175">
              <w:rPr>
                <w:b/>
              </w:rPr>
              <w:t>Content-Length</w:t>
            </w:r>
          </w:p>
        </w:tc>
        <w:tc>
          <w:tcPr>
            <w:tcW w:w="7920" w:type="dxa"/>
            <w:tcBorders>
              <w:top w:val="single" w:sz="4" w:space="0" w:color="auto"/>
              <w:left w:val="single" w:sz="4" w:space="0" w:color="auto"/>
              <w:right w:val="single" w:sz="4" w:space="0" w:color="auto"/>
            </w:tcBorders>
          </w:tcPr>
          <w:p w14:paraId="3D564F4D" w14:textId="77777777" w:rsidR="00843615" w:rsidRPr="00613175" w:rsidRDefault="00843615" w:rsidP="00585703">
            <w:pPr>
              <w:pStyle w:val="TAL"/>
              <w:rPr>
                <w:bCs/>
              </w:rPr>
            </w:pPr>
          </w:p>
        </w:tc>
      </w:tr>
      <w:tr w:rsidR="00843615" w:rsidRPr="00613175" w14:paraId="7CF6438A" w14:textId="77777777" w:rsidTr="0027054A">
        <w:trPr>
          <w:cantSplit/>
          <w:trHeight w:val="255"/>
          <w:tblHeader/>
          <w:jc w:val="center"/>
        </w:trPr>
        <w:tc>
          <w:tcPr>
            <w:tcW w:w="1440" w:type="dxa"/>
            <w:tcBorders>
              <w:left w:val="single" w:sz="4" w:space="0" w:color="auto"/>
              <w:bottom w:val="single" w:sz="4" w:space="0" w:color="auto"/>
              <w:right w:val="single" w:sz="4" w:space="0" w:color="auto"/>
            </w:tcBorders>
          </w:tcPr>
          <w:p w14:paraId="6424577B" w14:textId="77777777" w:rsidR="00843615" w:rsidRPr="00613175" w:rsidRDefault="00843615" w:rsidP="00585703">
            <w:pPr>
              <w:pStyle w:val="TAR"/>
              <w:ind w:right="360"/>
              <w:jc w:val="left"/>
              <w:rPr>
                <w:b/>
              </w:rPr>
            </w:pPr>
            <w:r w:rsidRPr="00613175">
              <w:t xml:space="preserve">      </w:t>
            </w:r>
            <w:r w:rsidR="001B677B" w:rsidRPr="00613175">
              <w:t>v</w:t>
            </w:r>
            <w:r w:rsidRPr="00613175">
              <w:t>alue</w:t>
            </w:r>
          </w:p>
        </w:tc>
        <w:tc>
          <w:tcPr>
            <w:tcW w:w="7920" w:type="dxa"/>
            <w:tcBorders>
              <w:left w:val="single" w:sz="4" w:space="0" w:color="auto"/>
              <w:bottom w:val="single" w:sz="4" w:space="0" w:color="auto"/>
              <w:right w:val="single" w:sz="4" w:space="0" w:color="auto"/>
            </w:tcBorders>
          </w:tcPr>
          <w:p w14:paraId="613D0504" w14:textId="77777777" w:rsidR="00843615" w:rsidRPr="00613175" w:rsidRDefault="00843615" w:rsidP="00585703">
            <w:pPr>
              <w:pStyle w:val="TAR"/>
              <w:ind w:right="360"/>
              <w:jc w:val="left"/>
              <w:rPr>
                <w:iCs/>
              </w:rPr>
            </w:pPr>
            <w:r w:rsidRPr="00613175">
              <w:rPr>
                <w:iCs/>
              </w:rPr>
              <w:t>length of message-body</w:t>
            </w:r>
          </w:p>
        </w:tc>
      </w:tr>
      <w:tr w:rsidR="00843615" w:rsidRPr="00613175" w14:paraId="531A2B54" w14:textId="77777777" w:rsidTr="0027054A">
        <w:trPr>
          <w:cantSplit/>
          <w:trHeight w:val="255"/>
          <w:jc w:val="center"/>
        </w:trPr>
        <w:tc>
          <w:tcPr>
            <w:tcW w:w="1440" w:type="dxa"/>
            <w:tcBorders>
              <w:top w:val="single" w:sz="4" w:space="0" w:color="auto"/>
              <w:left w:val="single" w:sz="4" w:space="0" w:color="auto"/>
              <w:bottom w:val="single" w:sz="4" w:space="0" w:color="auto"/>
              <w:right w:val="single" w:sz="4" w:space="0" w:color="auto"/>
            </w:tcBorders>
          </w:tcPr>
          <w:p w14:paraId="0E8A0437" w14:textId="77777777" w:rsidR="00843615" w:rsidRPr="00613175" w:rsidRDefault="00843615" w:rsidP="00585703">
            <w:pPr>
              <w:pStyle w:val="TAL"/>
              <w:rPr>
                <w:b/>
              </w:rPr>
            </w:pPr>
            <w:r w:rsidRPr="00613175">
              <w:rPr>
                <w:b/>
              </w:rPr>
              <w:t>Message-body</w:t>
            </w:r>
          </w:p>
        </w:tc>
        <w:tc>
          <w:tcPr>
            <w:tcW w:w="7920" w:type="dxa"/>
            <w:tcBorders>
              <w:top w:val="single" w:sz="4" w:space="0" w:color="auto"/>
              <w:left w:val="single" w:sz="4" w:space="0" w:color="auto"/>
              <w:bottom w:val="single" w:sz="4" w:space="0" w:color="auto"/>
              <w:right w:val="single" w:sz="4" w:space="0" w:color="auto"/>
            </w:tcBorders>
            <w:shd w:val="clear" w:color="auto" w:fill="auto"/>
          </w:tcPr>
          <w:p w14:paraId="5FD067DA" w14:textId="77777777" w:rsidR="00843615" w:rsidRPr="00613175" w:rsidRDefault="00843615" w:rsidP="00585703">
            <w:pPr>
              <w:pStyle w:val="TAL"/>
            </w:pPr>
            <w:r w:rsidRPr="00613175">
              <w:t>SDP body of the 200 response copied from the received UPDATE and modified as follows:</w:t>
            </w:r>
          </w:p>
          <w:p w14:paraId="592D0709" w14:textId="77777777" w:rsidR="00843615" w:rsidRPr="00613175" w:rsidRDefault="00843615" w:rsidP="00585703">
            <w:pPr>
              <w:pStyle w:val="TAL"/>
            </w:pPr>
          </w:p>
          <w:p w14:paraId="2F73D33D" w14:textId="77777777" w:rsidR="00843615" w:rsidRPr="00613175" w:rsidRDefault="0027054A" w:rsidP="00585703">
            <w:pPr>
              <w:pStyle w:val="TAL"/>
              <w:rPr>
                <w:snapToGrid w:val="0"/>
              </w:rPr>
            </w:pPr>
            <w:r w:rsidRPr="00613175">
              <w:rPr>
                <w:snapToGrid w:val="0"/>
              </w:rPr>
              <w:t xml:space="preserve">- </w:t>
            </w:r>
            <w:r w:rsidR="00843615" w:rsidRPr="00613175">
              <w:rPr>
                <w:snapToGrid w:val="0"/>
              </w:rPr>
              <w:t>IP address on "c=" lines and transport port on "m=" lines changed to indicate to which IP address and port the UE should start sending the media;</w:t>
            </w:r>
          </w:p>
          <w:p w14:paraId="097BA561" w14:textId="77777777" w:rsidR="00843615" w:rsidRPr="00613175" w:rsidRDefault="0027054A" w:rsidP="00585703">
            <w:pPr>
              <w:pStyle w:val="TAL"/>
              <w:rPr>
                <w:snapToGrid w:val="0"/>
              </w:rPr>
            </w:pPr>
            <w:r w:rsidRPr="00613175">
              <w:rPr>
                <w:snapToGrid w:val="0"/>
              </w:rPr>
              <w:t xml:space="preserve">- </w:t>
            </w:r>
            <w:r w:rsidR="00CA5D53" w:rsidRPr="00613175">
              <w:rPr>
                <w:snapToGrid w:val="0"/>
              </w:rPr>
              <w:t>"</w:t>
            </w:r>
            <w:r w:rsidR="00843615" w:rsidRPr="00613175">
              <w:rPr>
                <w:snapToGrid w:val="0"/>
              </w:rPr>
              <w:t>o=</w:t>
            </w:r>
            <w:r w:rsidR="00CA5D53" w:rsidRPr="00613175">
              <w:rPr>
                <w:snapToGrid w:val="0"/>
              </w:rPr>
              <w:t>"</w:t>
            </w:r>
            <w:r w:rsidR="00843615" w:rsidRPr="00613175">
              <w:rPr>
                <w:snapToGrid w:val="0"/>
              </w:rPr>
              <w:t xml:space="preserve"> line identical to previous SDP sent by SS except t</w:t>
            </w:r>
            <w:r w:rsidRPr="00613175">
              <w:rPr>
                <w:snapToGrid w:val="0"/>
              </w:rPr>
              <w:t>hat sess-version is incremented;</w:t>
            </w:r>
          </w:p>
          <w:p w14:paraId="67842206" w14:textId="77777777" w:rsidR="00843615" w:rsidRPr="00613175" w:rsidRDefault="0027054A" w:rsidP="00E459B0">
            <w:pPr>
              <w:pStyle w:val="TAL"/>
              <w:overflowPunct/>
              <w:autoSpaceDE/>
              <w:autoSpaceDN/>
              <w:adjustRightInd/>
              <w:textAlignment w:val="auto"/>
              <w:rPr>
                <w:snapToGrid w:val="0"/>
              </w:rPr>
            </w:pPr>
            <w:r w:rsidRPr="00613175">
              <w:rPr>
                <w:i/>
                <w:iCs/>
                <w:snapToGrid w:val="0"/>
              </w:rPr>
              <w:t xml:space="preserve">- </w:t>
            </w:r>
            <w:r w:rsidR="00843615" w:rsidRPr="00613175">
              <w:rPr>
                <w:snapToGrid w:val="0"/>
              </w:rPr>
              <w:t>Attributes for preconditions:</w:t>
            </w:r>
            <w:r w:rsidRPr="00613175">
              <w:rPr>
                <w:snapToGrid w:val="0"/>
              </w:rPr>
              <w:t xml:space="preserve"> </w:t>
            </w:r>
            <w:r w:rsidR="00843615" w:rsidRPr="00613175">
              <w:rPr>
                <w:i/>
                <w:iCs/>
              </w:rPr>
              <w:t xml:space="preserve">a=curr:qos </w:t>
            </w:r>
            <w:r w:rsidR="00843615" w:rsidRPr="00613175">
              <w:rPr>
                <w:i/>
                <w:iCs/>
                <w:snapToGrid w:val="0"/>
              </w:rPr>
              <w:t>remote</w:t>
            </w:r>
            <w:r w:rsidR="00843615" w:rsidRPr="00613175">
              <w:rPr>
                <w:i/>
                <w:iCs/>
              </w:rPr>
              <w:t xml:space="preserve"> sendrecv</w:t>
            </w:r>
          </w:p>
        </w:tc>
      </w:tr>
    </w:tbl>
    <w:p w14:paraId="2DFD059E" w14:textId="77777777" w:rsidR="00843615" w:rsidRPr="00613175" w:rsidRDefault="00843615" w:rsidP="00843615"/>
    <w:p w14:paraId="5ECD388B" w14:textId="77777777" w:rsidR="00843615" w:rsidRPr="00613175" w:rsidRDefault="00843615" w:rsidP="00843615">
      <w:pPr>
        <w:pStyle w:val="H6"/>
        <w:rPr>
          <w:snapToGrid w:val="0"/>
        </w:rPr>
      </w:pPr>
      <w:r w:rsidRPr="00613175">
        <w:rPr>
          <w:snapToGrid w:val="0"/>
        </w:rPr>
        <w:t xml:space="preserve">180 Ringing (Step </w:t>
      </w:r>
      <w:r w:rsidR="001B677B" w:rsidRPr="00613175">
        <w:rPr>
          <w:snapToGrid w:val="0"/>
        </w:rPr>
        <w:t>8</w:t>
      </w:r>
      <w:r w:rsidRPr="00613175">
        <w:rPr>
          <w:snapToGrid w:val="0"/>
        </w:rPr>
        <w:t>)</w:t>
      </w:r>
    </w:p>
    <w:p w14:paraId="01FF048A" w14:textId="77777777" w:rsidR="00843615" w:rsidRPr="00613175" w:rsidRDefault="00843615" w:rsidP="00843615">
      <w:r w:rsidRPr="00613175">
        <w:t>Use the default messa</w:t>
      </w:r>
      <w:r w:rsidR="004655C8" w:rsidRPr="00613175">
        <w:t xml:space="preserve">ge </w:t>
      </w:r>
      <w:r w:rsidR="00CA5D53" w:rsidRPr="00613175">
        <w:t>"</w:t>
      </w:r>
      <w:r w:rsidR="004655C8" w:rsidRPr="00613175">
        <w:t>180 Ringing for INVITE</w:t>
      </w:r>
      <w:r w:rsidR="00CA5D53" w:rsidRPr="00613175">
        <w:t>"</w:t>
      </w:r>
      <w:r w:rsidR="004655C8" w:rsidRPr="00613175">
        <w:t xml:space="preserve"> in A</w:t>
      </w:r>
      <w:r w:rsidRPr="00613175">
        <w:t xml:space="preserve">nnex A.2.6 </w:t>
      </w:r>
      <w:r w:rsidR="004655C8" w:rsidRPr="00613175">
        <w:t xml:space="preserve">of TS 34.229-1 [2] </w:t>
      </w:r>
      <w:r w:rsidRPr="00613175">
        <w:t>applying conditions A1 and A</w:t>
      </w:r>
      <w:r w:rsidR="001B677B" w:rsidRPr="00613175">
        <w:t>3.</w:t>
      </w:r>
    </w:p>
    <w:p w14:paraId="2F5DE605" w14:textId="77777777" w:rsidR="001B677B" w:rsidRPr="00613175" w:rsidRDefault="001B677B" w:rsidP="001B677B">
      <w:pPr>
        <w:pStyle w:val="H6"/>
      </w:pPr>
      <w:r w:rsidRPr="00613175">
        <w:t>PRACK (Step 9)</w:t>
      </w:r>
    </w:p>
    <w:p w14:paraId="404E1706" w14:textId="77777777" w:rsidR="001B677B" w:rsidRPr="00613175" w:rsidRDefault="001B677B" w:rsidP="00482465">
      <w:pPr>
        <w:keepNext/>
      </w:pPr>
      <w:r w:rsidRPr="00613175">
        <w:t xml:space="preserve">Use the default message </w:t>
      </w:r>
      <w:r w:rsidR="00CA5D53" w:rsidRPr="00613175">
        <w:t>"</w:t>
      </w:r>
      <w:r w:rsidRPr="00613175">
        <w:t>PRACK</w:t>
      </w:r>
      <w:r w:rsidR="00CA5D53" w:rsidRPr="00613175">
        <w:t>"</w:t>
      </w:r>
      <w:r w:rsidRPr="00613175">
        <w:t xml:space="preserve"> in Annex A.2.4 of TS 34.229-1 [2] applying conditions A1 and A7.</w:t>
      </w:r>
    </w:p>
    <w:p w14:paraId="0ED61D6B" w14:textId="77777777" w:rsidR="001B677B" w:rsidRPr="00613175" w:rsidRDefault="001B677B" w:rsidP="001B677B">
      <w:pPr>
        <w:pStyle w:val="H6"/>
      </w:pPr>
      <w:r w:rsidRPr="00613175">
        <w:t>200 OK for PRACK (Step 10)</w:t>
      </w:r>
    </w:p>
    <w:p w14:paraId="47335C5A"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 A10.</w:t>
      </w:r>
    </w:p>
    <w:p w14:paraId="186AB14E" w14:textId="77777777" w:rsidR="001B677B" w:rsidRPr="00613175" w:rsidRDefault="001B677B" w:rsidP="001B677B">
      <w:pPr>
        <w:pStyle w:val="H6"/>
      </w:pPr>
      <w:r w:rsidRPr="00613175">
        <w:t>200 OK for INVITE (Step 11)</w:t>
      </w:r>
    </w:p>
    <w:p w14:paraId="5020B130"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A1, A10, and A19.</w:t>
      </w:r>
    </w:p>
    <w:p w14:paraId="113A4C97" w14:textId="77777777" w:rsidR="001B677B" w:rsidRPr="00613175" w:rsidRDefault="001B677B" w:rsidP="001B677B">
      <w:pPr>
        <w:pStyle w:val="H6"/>
      </w:pPr>
      <w:r w:rsidRPr="00613175">
        <w:t>ACK (Step 12)</w:t>
      </w:r>
    </w:p>
    <w:p w14:paraId="049901A5" w14:textId="77777777" w:rsidR="001B677B" w:rsidRPr="00613175" w:rsidRDefault="001B677B" w:rsidP="001B677B">
      <w:pPr>
        <w:keepNext/>
      </w:pPr>
      <w:r w:rsidRPr="00613175">
        <w:t xml:space="preserve">Use the default message </w:t>
      </w:r>
      <w:r w:rsidR="00CA5D53" w:rsidRPr="00613175">
        <w:t>"</w:t>
      </w:r>
      <w:r w:rsidRPr="00613175">
        <w:t>ACK</w:t>
      </w:r>
      <w:r w:rsidR="00CA5D53" w:rsidRPr="00613175">
        <w:t>"</w:t>
      </w:r>
      <w:r w:rsidRPr="00613175">
        <w:t xml:space="preserve"> in Annex A.2.6 of TS 34.229-1 [2] applying conditions A1 and A3.</w:t>
      </w:r>
    </w:p>
    <w:p w14:paraId="7CE0C0AC" w14:textId="77777777" w:rsidR="001B677B" w:rsidRPr="00613175" w:rsidRDefault="0093290E" w:rsidP="001B677B">
      <w:pPr>
        <w:pStyle w:val="Heading2"/>
      </w:pPr>
      <w:bookmarkStart w:id="1258" w:name="_Toc42778761"/>
      <w:bookmarkStart w:id="1259" w:name="_Toc42785208"/>
      <w:r w:rsidRPr="00613175">
        <w:br w:type="page"/>
      </w:r>
      <w:bookmarkStart w:id="1260" w:name="_Toc43210237"/>
      <w:bookmarkStart w:id="1261" w:name="_Toc51948521"/>
      <w:bookmarkStart w:id="1262" w:name="_Toc52162596"/>
      <w:bookmarkStart w:id="1263" w:name="_Toc60916234"/>
      <w:bookmarkStart w:id="1264" w:name="_Toc68197438"/>
      <w:bookmarkStart w:id="1265" w:name="_Toc75880696"/>
      <w:bookmarkStart w:id="1266" w:name="_Toc84254408"/>
      <w:bookmarkStart w:id="1267" w:name="_Toc84255203"/>
      <w:r w:rsidR="001B677B" w:rsidRPr="00613175">
        <w:t>A.4.2</w:t>
      </w:r>
      <w:r w:rsidR="001B677B" w:rsidRPr="00613175">
        <w:tab/>
        <w:t>MTSI MO Voice Call / without preconditions / 5GS</w:t>
      </w:r>
      <w:bookmarkEnd w:id="1258"/>
      <w:bookmarkEnd w:id="1259"/>
      <w:bookmarkEnd w:id="1260"/>
      <w:bookmarkEnd w:id="1261"/>
      <w:bookmarkEnd w:id="1262"/>
      <w:bookmarkEnd w:id="1263"/>
      <w:bookmarkEnd w:id="1264"/>
      <w:bookmarkEnd w:id="1265"/>
      <w:bookmarkEnd w:id="1266"/>
      <w:bookmarkEnd w:id="1267"/>
    </w:p>
    <w:p w14:paraId="554C8D5B" w14:textId="77777777" w:rsidR="001B677B" w:rsidRPr="00613175" w:rsidRDefault="001B677B" w:rsidP="001B677B">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1B677B" w:rsidRPr="00613175" w14:paraId="4BD7FC65" w14:textId="77777777" w:rsidTr="001C4FB3">
        <w:trPr>
          <w:cantSplit/>
          <w:jc w:val="center"/>
        </w:trPr>
        <w:tc>
          <w:tcPr>
            <w:tcW w:w="680" w:type="dxa"/>
            <w:tcBorders>
              <w:top w:val="single" w:sz="4" w:space="0" w:color="auto"/>
              <w:left w:val="single" w:sz="4" w:space="0" w:color="auto"/>
              <w:bottom w:val="nil"/>
              <w:right w:val="single" w:sz="4" w:space="0" w:color="auto"/>
            </w:tcBorders>
          </w:tcPr>
          <w:p w14:paraId="74D7B419" w14:textId="77777777" w:rsidR="001B677B" w:rsidRPr="00613175" w:rsidRDefault="001B677B" w:rsidP="00A20284">
            <w:pPr>
              <w:pStyle w:val="TAH"/>
            </w:pPr>
            <w:r w:rsidRPr="00613175">
              <w:t>Step</w:t>
            </w:r>
          </w:p>
        </w:tc>
        <w:tc>
          <w:tcPr>
            <w:tcW w:w="1260" w:type="dxa"/>
            <w:gridSpan w:val="2"/>
            <w:tcBorders>
              <w:left w:val="single" w:sz="4" w:space="0" w:color="auto"/>
              <w:right w:val="single" w:sz="4" w:space="0" w:color="auto"/>
            </w:tcBorders>
          </w:tcPr>
          <w:p w14:paraId="12250D55" w14:textId="77777777" w:rsidR="001B677B" w:rsidRPr="00613175" w:rsidRDefault="001B677B" w:rsidP="00A20284">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327D3F3C" w14:textId="77777777" w:rsidR="001B677B" w:rsidRPr="00613175" w:rsidRDefault="001B677B" w:rsidP="00A20284">
            <w:pPr>
              <w:pStyle w:val="TAH"/>
            </w:pPr>
            <w:r w:rsidRPr="00613175">
              <w:t>Message</w:t>
            </w:r>
          </w:p>
        </w:tc>
        <w:tc>
          <w:tcPr>
            <w:tcW w:w="4196" w:type="dxa"/>
            <w:tcBorders>
              <w:top w:val="single" w:sz="4" w:space="0" w:color="auto"/>
              <w:left w:val="single" w:sz="4" w:space="0" w:color="auto"/>
              <w:bottom w:val="nil"/>
              <w:right w:val="single" w:sz="4" w:space="0" w:color="auto"/>
            </w:tcBorders>
          </w:tcPr>
          <w:p w14:paraId="09EFB3F9" w14:textId="77777777" w:rsidR="001B677B" w:rsidRPr="00613175" w:rsidRDefault="001B677B" w:rsidP="00A20284">
            <w:pPr>
              <w:pStyle w:val="TAH"/>
            </w:pPr>
            <w:r w:rsidRPr="00613175">
              <w:t>Comment</w:t>
            </w:r>
          </w:p>
        </w:tc>
      </w:tr>
      <w:tr w:rsidR="001B677B" w:rsidRPr="00613175" w14:paraId="793FAB9E" w14:textId="77777777" w:rsidTr="001C4FB3">
        <w:trPr>
          <w:cantSplit/>
          <w:jc w:val="center"/>
        </w:trPr>
        <w:tc>
          <w:tcPr>
            <w:tcW w:w="680" w:type="dxa"/>
            <w:tcBorders>
              <w:top w:val="nil"/>
              <w:left w:val="single" w:sz="4" w:space="0" w:color="auto"/>
              <w:bottom w:val="single" w:sz="4" w:space="0" w:color="auto"/>
              <w:right w:val="single" w:sz="4" w:space="0" w:color="auto"/>
            </w:tcBorders>
          </w:tcPr>
          <w:p w14:paraId="37FA9D96" w14:textId="77777777" w:rsidR="001B677B" w:rsidRPr="00613175" w:rsidRDefault="001B677B" w:rsidP="00A20284">
            <w:pPr>
              <w:pStyle w:val="TAC"/>
              <w:rPr>
                <w:rFonts w:eastAsia="MS Gothic"/>
              </w:rPr>
            </w:pPr>
          </w:p>
        </w:tc>
        <w:tc>
          <w:tcPr>
            <w:tcW w:w="630" w:type="dxa"/>
            <w:tcBorders>
              <w:left w:val="single" w:sz="4" w:space="0" w:color="auto"/>
            </w:tcBorders>
          </w:tcPr>
          <w:p w14:paraId="247C56BD" w14:textId="77777777" w:rsidR="001B677B" w:rsidRPr="00613175" w:rsidRDefault="001B677B" w:rsidP="00A20284">
            <w:pPr>
              <w:pStyle w:val="TAH"/>
            </w:pPr>
            <w:r w:rsidRPr="00613175">
              <w:t>UE</w:t>
            </w:r>
          </w:p>
        </w:tc>
        <w:tc>
          <w:tcPr>
            <w:tcW w:w="630" w:type="dxa"/>
            <w:tcBorders>
              <w:right w:val="single" w:sz="4" w:space="0" w:color="auto"/>
            </w:tcBorders>
          </w:tcPr>
          <w:p w14:paraId="511862EE" w14:textId="77777777" w:rsidR="001B677B" w:rsidRPr="00613175" w:rsidRDefault="001B677B" w:rsidP="00A20284">
            <w:pPr>
              <w:pStyle w:val="TAH"/>
            </w:pPr>
            <w:r w:rsidRPr="00613175">
              <w:t>SS</w:t>
            </w:r>
          </w:p>
        </w:tc>
        <w:tc>
          <w:tcPr>
            <w:tcW w:w="3420" w:type="dxa"/>
            <w:tcBorders>
              <w:top w:val="nil"/>
              <w:left w:val="single" w:sz="4" w:space="0" w:color="auto"/>
              <w:bottom w:val="single" w:sz="4" w:space="0" w:color="auto"/>
              <w:right w:val="single" w:sz="4" w:space="0" w:color="auto"/>
            </w:tcBorders>
          </w:tcPr>
          <w:p w14:paraId="2F982F3C" w14:textId="77777777" w:rsidR="001B677B" w:rsidRPr="00613175" w:rsidRDefault="001B677B" w:rsidP="00A20284">
            <w:pPr>
              <w:pStyle w:val="TAC"/>
            </w:pPr>
          </w:p>
        </w:tc>
        <w:tc>
          <w:tcPr>
            <w:tcW w:w="4196" w:type="dxa"/>
            <w:tcBorders>
              <w:top w:val="nil"/>
              <w:left w:val="single" w:sz="4" w:space="0" w:color="auto"/>
              <w:bottom w:val="single" w:sz="4" w:space="0" w:color="auto"/>
              <w:right w:val="single" w:sz="4" w:space="0" w:color="auto"/>
            </w:tcBorders>
          </w:tcPr>
          <w:p w14:paraId="7C58E46A" w14:textId="77777777" w:rsidR="001B677B" w:rsidRPr="00613175" w:rsidRDefault="001B677B" w:rsidP="00A20284">
            <w:pPr>
              <w:pStyle w:val="TAL"/>
              <w:rPr>
                <w:rFonts w:eastAsia="MS Gothic"/>
              </w:rPr>
            </w:pPr>
          </w:p>
        </w:tc>
      </w:tr>
      <w:tr w:rsidR="001B677B" w:rsidRPr="00613175" w14:paraId="7C083CE9" w14:textId="77777777" w:rsidTr="001C4FB3">
        <w:trPr>
          <w:cantSplit/>
          <w:jc w:val="center"/>
        </w:trPr>
        <w:tc>
          <w:tcPr>
            <w:tcW w:w="680" w:type="dxa"/>
            <w:tcBorders>
              <w:top w:val="single" w:sz="4" w:space="0" w:color="auto"/>
            </w:tcBorders>
          </w:tcPr>
          <w:p w14:paraId="1AA7C902" w14:textId="77777777" w:rsidR="001B677B" w:rsidRPr="00613175" w:rsidRDefault="001B677B" w:rsidP="00A20284">
            <w:pPr>
              <w:pStyle w:val="TAC"/>
              <w:rPr>
                <w:rFonts w:eastAsia="MS Gothic"/>
              </w:rPr>
            </w:pPr>
            <w:r w:rsidRPr="00613175">
              <w:rPr>
                <w:rFonts w:eastAsia="MS Gothic"/>
              </w:rPr>
              <w:t>1</w:t>
            </w:r>
          </w:p>
        </w:tc>
        <w:tc>
          <w:tcPr>
            <w:tcW w:w="1260" w:type="dxa"/>
            <w:gridSpan w:val="2"/>
          </w:tcPr>
          <w:p w14:paraId="31D707E7"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2156E8E9" w14:textId="77777777" w:rsidR="001B677B" w:rsidRPr="00613175" w:rsidRDefault="001B677B" w:rsidP="00A20284">
            <w:pPr>
              <w:pStyle w:val="TAL"/>
              <w:rPr>
                <w:rFonts w:eastAsia="MS Gothic"/>
              </w:rPr>
            </w:pPr>
            <w:r w:rsidRPr="00613175">
              <w:rPr>
                <w:rFonts w:eastAsia="MS Gothic"/>
              </w:rPr>
              <w:t>INVITE</w:t>
            </w:r>
          </w:p>
        </w:tc>
        <w:tc>
          <w:tcPr>
            <w:tcW w:w="4196" w:type="dxa"/>
            <w:tcBorders>
              <w:top w:val="single" w:sz="4" w:space="0" w:color="auto"/>
            </w:tcBorders>
          </w:tcPr>
          <w:p w14:paraId="1E31EAC5" w14:textId="77777777" w:rsidR="001B677B" w:rsidRPr="00613175" w:rsidRDefault="001B677B" w:rsidP="00A20284">
            <w:pPr>
              <w:pStyle w:val="TAL"/>
              <w:rPr>
                <w:rFonts w:eastAsia="MS Gothic"/>
              </w:rPr>
            </w:pPr>
            <w:r w:rsidRPr="00613175">
              <w:rPr>
                <w:rFonts w:eastAsia="MS Gothic"/>
              </w:rPr>
              <w:t>UE sends INVITE with the first SDP offer.</w:t>
            </w:r>
          </w:p>
        </w:tc>
      </w:tr>
      <w:tr w:rsidR="001B677B" w:rsidRPr="00613175" w14:paraId="3E198B0D" w14:textId="77777777" w:rsidTr="001C4FB3">
        <w:trPr>
          <w:cantSplit/>
          <w:jc w:val="center"/>
        </w:trPr>
        <w:tc>
          <w:tcPr>
            <w:tcW w:w="680" w:type="dxa"/>
            <w:tcBorders>
              <w:top w:val="single" w:sz="4" w:space="0" w:color="auto"/>
            </w:tcBorders>
          </w:tcPr>
          <w:p w14:paraId="6315C36F" w14:textId="77777777" w:rsidR="001B677B" w:rsidRPr="00613175" w:rsidRDefault="001B677B" w:rsidP="00A20284">
            <w:pPr>
              <w:pStyle w:val="TAC"/>
              <w:rPr>
                <w:rFonts w:eastAsia="MS Gothic"/>
              </w:rPr>
            </w:pPr>
            <w:r w:rsidRPr="00613175">
              <w:rPr>
                <w:rFonts w:eastAsia="MS Gothic"/>
              </w:rPr>
              <w:t>2</w:t>
            </w:r>
          </w:p>
        </w:tc>
        <w:tc>
          <w:tcPr>
            <w:tcW w:w="1260" w:type="dxa"/>
            <w:gridSpan w:val="2"/>
          </w:tcPr>
          <w:p w14:paraId="54F75EDA"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30FEAFC2" w14:textId="77777777" w:rsidR="001B677B" w:rsidRPr="00613175" w:rsidRDefault="001B677B" w:rsidP="00A20284">
            <w:pPr>
              <w:pStyle w:val="TAL"/>
              <w:rPr>
                <w:rFonts w:eastAsia="MS Gothic"/>
              </w:rPr>
            </w:pPr>
            <w:r w:rsidRPr="00613175">
              <w:rPr>
                <w:rFonts w:eastAsia="MS Gothic"/>
              </w:rPr>
              <w:t>100 Trying</w:t>
            </w:r>
          </w:p>
        </w:tc>
        <w:tc>
          <w:tcPr>
            <w:tcW w:w="4196" w:type="dxa"/>
            <w:tcBorders>
              <w:top w:val="single" w:sz="4" w:space="0" w:color="auto"/>
            </w:tcBorders>
          </w:tcPr>
          <w:p w14:paraId="35A961CB" w14:textId="77777777" w:rsidR="001B677B" w:rsidRPr="00613175" w:rsidRDefault="001B677B" w:rsidP="00A20284">
            <w:pPr>
              <w:pStyle w:val="TAL"/>
              <w:rPr>
                <w:rFonts w:eastAsia="MS Gothic"/>
              </w:rPr>
            </w:pPr>
            <w:r w:rsidRPr="00613175">
              <w:rPr>
                <w:rFonts w:eastAsia="MS Gothic"/>
              </w:rPr>
              <w:t>SS sends a 100 Trying provisional response.</w:t>
            </w:r>
          </w:p>
        </w:tc>
      </w:tr>
      <w:tr w:rsidR="001B677B" w:rsidRPr="00613175" w14:paraId="40873DF4" w14:textId="77777777" w:rsidTr="001C4FB3">
        <w:trPr>
          <w:cantSplit/>
          <w:jc w:val="center"/>
        </w:trPr>
        <w:tc>
          <w:tcPr>
            <w:tcW w:w="680" w:type="dxa"/>
            <w:tcBorders>
              <w:top w:val="single" w:sz="4" w:space="0" w:color="auto"/>
            </w:tcBorders>
          </w:tcPr>
          <w:p w14:paraId="74F8578C" w14:textId="77777777" w:rsidR="001B677B" w:rsidRPr="00613175" w:rsidRDefault="001B677B" w:rsidP="00A20284">
            <w:pPr>
              <w:pStyle w:val="TAC"/>
              <w:rPr>
                <w:rFonts w:eastAsia="MS Gothic"/>
              </w:rPr>
            </w:pPr>
            <w:r w:rsidRPr="00613175">
              <w:rPr>
                <w:rFonts w:eastAsia="MS Gothic"/>
              </w:rPr>
              <w:t>3</w:t>
            </w:r>
          </w:p>
        </w:tc>
        <w:tc>
          <w:tcPr>
            <w:tcW w:w="1260" w:type="dxa"/>
            <w:gridSpan w:val="2"/>
          </w:tcPr>
          <w:p w14:paraId="7643904A"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19035F98" w14:textId="77777777" w:rsidR="001B677B" w:rsidRPr="00613175" w:rsidRDefault="001B677B" w:rsidP="00A20284">
            <w:pPr>
              <w:pStyle w:val="TAL"/>
              <w:rPr>
                <w:rFonts w:eastAsia="MS Gothic"/>
              </w:rPr>
            </w:pPr>
            <w:r w:rsidRPr="00613175">
              <w:rPr>
                <w:rFonts w:eastAsia="MS Gothic"/>
              </w:rPr>
              <w:t>183 Session Progress</w:t>
            </w:r>
          </w:p>
        </w:tc>
        <w:tc>
          <w:tcPr>
            <w:tcW w:w="4196" w:type="dxa"/>
            <w:tcBorders>
              <w:top w:val="single" w:sz="4" w:space="0" w:color="auto"/>
            </w:tcBorders>
          </w:tcPr>
          <w:p w14:paraId="317715AC" w14:textId="77777777" w:rsidR="001B677B" w:rsidRPr="00613175" w:rsidRDefault="001B677B" w:rsidP="00A20284">
            <w:pPr>
              <w:pStyle w:val="TAL"/>
              <w:rPr>
                <w:rFonts w:eastAsia="MS Gothic"/>
              </w:rPr>
            </w:pPr>
            <w:r w:rsidRPr="00613175">
              <w:rPr>
                <w:rFonts w:eastAsia="MS Gothic"/>
              </w:rPr>
              <w:t>SS sends an SDP answer.</w:t>
            </w:r>
          </w:p>
        </w:tc>
      </w:tr>
      <w:tr w:rsidR="001B677B" w:rsidRPr="00613175" w14:paraId="2DFCA035" w14:textId="77777777" w:rsidTr="001C4FB3">
        <w:trPr>
          <w:cantSplit/>
          <w:jc w:val="center"/>
        </w:trPr>
        <w:tc>
          <w:tcPr>
            <w:tcW w:w="680" w:type="dxa"/>
            <w:tcBorders>
              <w:top w:val="single" w:sz="4" w:space="0" w:color="auto"/>
            </w:tcBorders>
          </w:tcPr>
          <w:p w14:paraId="1F6084A5" w14:textId="77777777" w:rsidR="001B677B" w:rsidRPr="00613175" w:rsidRDefault="001B677B" w:rsidP="00A20284">
            <w:pPr>
              <w:pStyle w:val="TAC"/>
              <w:rPr>
                <w:rFonts w:eastAsia="MS Gothic"/>
              </w:rPr>
            </w:pPr>
            <w:r w:rsidRPr="00613175">
              <w:rPr>
                <w:rFonts w:eastAsia="MS Gothic"/>
              </w:rPr>
              <w:t>4</w:t>
            </w:r>
          </w:p>
        </w:tc>
        <w:tc>
          <w:tcPr>
            <w:tcW w:w="1260" w:type="dxa"/>
            <w:gridSpan w:val="2"/>
          </w:tcPr>
          <w:p w14:paraId="54CD80F6"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6AD94118" w14:textId="77777777" w:rsidR="001B677B" w:rsidRPr="00613175" w:rsidRDefault="001B677B" w:rsidP="00A20284">
            <w:pPr>
              <w:pStyle w:val="TAL"/>
              <w:rPr>
                <w:rFonts w:eastAsia="MS Gothic"/>
              </w:rPr>
            </w:pPr>
            <w:r w:rsidRPr="00613175">
              <w:rPr>
                <w:rFonts w:eastAsia="MS Gothic"/>
              </w:rPr>
              <w:t>PRACK</w:t>
            </w:r>
          </w:p>
        </w:tc>
        <w:tc>
          <w:tcPr>
            <w:tcW w:w="4196" w:type="dxa"/>
            <w:tcBorders>
              <w:top w:val="single" w:sz="4" w:space="0" w:color="auto"/>
            </w:tcBorders>
          </w:tcPr>
          <w:p w14:paraId="2BA32CDB" w14:textId="77777777" w:rsidR="001B677B" w:rsidRPr="00613175" w:rsidRDefault="001B677B" w:rsidP="00A20284">
            <w:pPr>
              <w:pStyle w:val="TAL"/>
              <w:rPr>
                <w:rFonts w:eastAsia="MS Gothic"/>
              </w:rPr>
            </w:pPr>
            <w:r w:rsidRPr="00613175">
              <w:rPr>
                <w:rFonts w:eastAsia="MS Gothic"/>
              </w:rPr>
              <w:t>UE acknowledges reception of 183 Session Progress.</w:t>
            </w:r>
          </w:p>
        </w:tc>
      </w:tr>
      <w:tr w:rsidR="001B677B" w:rsidRPr="00613175" w14:paraId="022CCAEC" w14:textId="77777777" w:rsidTr="001C4FB3">
        <w:trPr>
          <w:cantSplit/>
          <w:jc w:val="center"/>
        </w:trPr>
        <w:tc>
          <w:tcPr>
            <w:tcW w:w="680" w:type="dxa"/>
            <w:tcBorders>
              <w:top w:val="single" w:sz="4" w:space="0" w:color="auto"/>
            </w:tcBorders>
          </w:tcPr>
          <w:p w14:paraId="4F9AD224" w14:textId="77777777" w:rsidR="001B677B" w:rsidRPr="00613175" w:rsidRDefault="001B677B" w:rsidP="00A20284">
            <w:pPr>
              <w:pStyle w:val="TAC"/>
              <w:rPr>
                <w:rFonts w:eastAsia="MS Gothic"/>
              </w:rPr>
            </w:pPr>
            <w:r w:rsidRPr="00613175">
              <w:rPr>
                <w:rFonts w:eastAsia="MS Gothic"/>
              </w:rPr>
              <w:t>5</w:t>
            </w:r>
          </w:p>
        </w:tc>
        <w:tc>
          <w:tcPr>
            <w:tcW w:w="1260" w:type="dxa"/>
            <w:gridSpan w:val="2"/>
          </w:tcPr>
          <w:p w14:paraId="017C9476"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23581D21" w14:textId="77777777" w:rsidR="001B677B" w:rsidRPr="00613175" w:rsidRDefault="001B677B" w:rsidP="00A20284">
            <w:pPr>
              <w:pStyle w:val="TAL"/>
              <w:rPr>
                <w:rFonts w:eastAsia="MS Gothic"/>
              </w:rPr>
            </w:pPr>
            <w:r w:rsidRPr="00613175">
              <w:rPr>
                <w:rFonts w:eastAsia="MS Gothic"/>
              </w:rPr>
              <w:t>200 OK</w:t>
            </w:r>
          </w:p>
        </w:tc>
        <w:tc>
          <w:tcPr>
            <w:tcW w:w="4196" w:type="dxa"/>
            <w:tcBorders>
              <w:top w:val="single" w:sz="4" w:space="0" w:color="auto"/>
            </w:tcBorders>
          </w:tcPr>
          <w:p w14:paraId="06623F8D" w14:textId="77777777" w:rsidR="001B677B" w:rsidRPr="00613175" w:rsidRDefault="001B677B" w:rsidP="00A20284">
            <w:pPr>
              <w:pStyle w:val="TAL"/>
              <w:rPr>
                <w:rFonts w:eastAsia="MS Gothic"/>
              </w:rPr>
            </w:pPr>
            <w:r w:rsidRPr="00613175">
              <w:rPr>
                <w:rFonts w:eastAsia="MS Gothic"/>
              </w:rPr>
              <w:t>SS responds to PRACK.</w:t>
            </w:r>
          </w:p>
        </w:tc>
      </w:tr>
      <w:tr w:rsidR="001B677B" w:rsidRPr="00613175" w14:paraId="41720E67" w14:textId="77777777" w:rsidTr="001C4FB3">
        <w:trPr>
          <w:cantSplit/>
          <w:jc w:val="center"/>
        </w:trPr>
        <w:tc>
          <w:tcPr>
            <w:tcW w:w="680" w:type="dxa"/>
            <w:tcBorders>
              <w:top w:val="single" w:sz="4" w:space="0" w:color="auto"/>
            </w:tcBorders>
          </w:tcPr>
          <w:p w14:paraId="0B716E88" w14:textId="77777777" w:rsidR="001B677B" w:rsidRPr="00613175" w:rsidRDefault="001B677B" w:rsidP="00A20284">
            <w:pPr>
              <w:pStyle w:val="TAC"/>
              <w:rPr>
                <w:rFonts w:eastAsia="MS Gothic"/>
              </w:rPr>
            </w:pPr>
            <w:r w:rsidRPr="00613175">
              <w:rPr>
                <w:rFonts w:eastAsia="MS Gothic"/>
              </w:rPr>
              <w:t>6</w:t>
            </w:r>
          </w:p>
        </w:tc>
        <w:tc>
          <w:tcPr>
            <w:tcW w:w="1260" w:type="dxa"/>
            <w:gridSpan w:val="2"/>
          </w:tcPr>
          <w:p w14:paraId="19AA0860"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2B101D1A" w14:textId="77777777" w:rsidR="001B677B" w:rsidRPr="00613175" w:rsidRDefault="001B677B" w:rsidP="00A20284">
            <w:pPr>
              <w:pStyle w:val="TAL"/>
              <w:rPr>
                <w:rFonts w:eastAsia="MS Gothic"/>
              </w:rPr>
            </w:pPr>
            <w:r w:rsidRPr="00613175">
              <w:rPr>
                <w:rFonts w:eastAsia="MS Gothic"/>
              </w:rPr>
              <w:t>180 Ringing</w:t>
            </w:r>
          </w:p>
        </w:tc>
        <w:tc>
          <w:tcPr>
            <w:tcW w:w="4196" w:type="dxa"/>
            <w:tcBorders>
              <w:top w:val="single" w:sz="4" w:space="0" w:color="auto"/>
            </w:tcBorders>
          </w:tcPr>
          <w:p w14:paraId="2439334E" w14:textId="77777777" w:rsidR="001B677B" w:rsidRPr="00613175" w:rsidRDefault="001B677B" w:rsidP="00A20284">
            <w:pPr>
              <w:pStyle w:val="TAL"/>
              <w:rPr>
                <w:rFonts w:eastAsia="MS Gothic"/>
              </w:rPr>
            </w:pPr>
            <w:r w:rsidRPr="00613175">
              <w:rPr>
                <w:rFonts w:eastAsia="MS Gothic"/>
              </w:rPr>
              <w:t>SS sends 180 Ringing.</w:t>
            </w:r>
          </w:p>
        </w:tc>
      </w:tr>
      <w:tr w:rsidR="001B677B" w:rsidRPr="00613175" w14:paraId="5B613C20" w14:textId="77777777" w:rsidTr="001C4FB3">
        <w:trPr>
          <w:cantSplit/>
          <w:jc w:val="center"/>
        </w:trPr>
        <w:tc>
          <w:tcPr>
            <w:tcW w:w="680" w:type="dxa"/>
            <w:tcBorders>
              <w:top w:val="single" w:sz="4" w:space="0" w:color="auto"/>
            </w:tcBorders>
          </w:tcPr>
          <w:p w14:paraId="4F9F61CE" w14:textId="77777777" w:rsidR="001B677B" w:rsidRPr="00613175" w:rsidRDefault="001B677B" w:rsidP="00A20284">
            <w:pPr>
              <w:pStyle w:val="TAC"/>
              <w:rPr>
                <w:rFonts w:eastAsia="MS Gothic"/>
              </w:rPr>
            </w:pPr>
            <w:r w:rsidRPr="00613175">
              <w:rPr>
                <w:rFonts w:eastAsia="MS Gothic"/>
              </w:rPr>
              <w:t>7</w:t>
            </w:r>
          </w:p>
        </w:tc>
        <w:tc>
          <w:tcPr>
            <w:tcW w:w="1260" w:type="dxa"/>
            <w:gridSpan w:val="2"/>
          </w:tcPr>
          <w:p w14:paraId="3077F441"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04E221FB" w14:textId="77777777" w:rsidR="001B677B" w:rsidRPr="00613175" w:rsidRDefault="001B677B" w:rsidP="00A20284">
            <w:pPr>
              <w:pStyle w:val="TAL"/>
              <w:rPr>
                <w:rFonts w:eastAsia="MS Gothic"/>
              </w:rPr>
            </w:pPr>
            <w:r w:rsidRPr="00613175">
              <w:rPr>
                <w:rFonts w:eastAsia="MS Gothic"/>
              </w:rPr>
              <w:t>200 OK</w:t>
            </w:r>
          </w:p>
        </w:tc>
        <w:tc>
          <w:tcPr>
            <w:tcW w:w="4196" w:type="dxa"/>
            <w:tcBorders>
              <w:top w:val="single" w:sz="4" w:space="0" w:color="auto"/>
            </w:tcBorders>
          </w:tcPr>
          <w:p w14:paraId="723E4EC8" w14:textId="77777777" w:rsidR="001B677B" w:rsidRPr="00613175" w:rsidRDefault="001B677B" w:rsidP="00A20284">
            <w:pPr>
              <w:pStyle w:val="TAL"/>
              <w:rPr>
                <w:rFonts w:eastAsia="MS Gothic"/>
              </w:rPr>
            </w:pPr>
            <w:r w:rsidRPr="00613175">
              <w:rPr>
                <w:rFonts w:eastAsia="MS Gothic"/>
              </w:rPr>
              <w:t xml:space="preserve">SS responds to INVITE. </w:t>
            </w:r>
          </w:p>
        </w:tc>
      </w:tr>
      <w:tr w:rsidR="001B677B" w:rsidRPr="00613175" w14:paraId="34A70770" w14:textId="77777777" w:rsidTr="001C4FB3">
        <w:trPr>
          <w:cantSplit/>
          <w:jc w:val="center"/>
        </w:trPr>
        <w:tc>
          <w:tcPr>
            <w:tcW w:w="680" w:type="dxa"/>
            <w:tcBorders>
              <w:top w:val="single" w:sz="4" w:space="0" w:color="auto"/>
              <w:bottom w:val="single" w:sz="4" w:space="0" w:color="auto"/>
            </w:tcBorders>
          </w:tcPr>
          <w:p w14:paraId="3C4C8000" w14:textId="77777777" w:rsidR="001B677B" w:rsidRPr="00613175" w:rsidRDefault="001B677B" w:rsidP="00A20284">
            <w:pPr>
              <w:pStyle w:val="TAC"/>
              <w:rPr>
                <w:rFonts w:eastAsia="MS Gothic"/>
              </w:rPr>
            </w:pPr>
            <w:r w:rsidRPr="00613175">
              <w:rPr>
                <w:rFonts w:eastAsia="MS Gothic"/>
              </w:rPr>
              <w:t>8</w:t>
            </w:r>
          </w:p>
        </w:tc>
        <w:tc>
          <w:tcPr>
            <w:tcW w:w="1260" w:type="dxa"/>
            <w:gridSpan w:val="2"/>
          </w:tcPr>
          <w:p w14:paraId="5DD75AD0"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bottom w:val="single" w:sz="4" w:space="0" w:color="auto"/>
            </w:tcBorders>
          </w:tcPr>
          <w:p w14:paraId="29C3BD19" w14:textId="77777777" w:rsidR="001B677B" w:rsidRPr="00613175" w:rsidRDefault="001B677B" w:rsidP="00A20284">
            <w:pPr>
              <w:pStyle w:val="TAL"/>
              <w:rPr>
                <w:rFonts w:eastAsia="MS Gothic"/>
              </w:rPr>
            </w:pPr>
            <w:r w:rsidRPr="00613175">
              <w:rPr>
                <w:rFonts w:eastAsia="MS Gothic"/>
              </w:rPr>
              <w:t>ACK</w:t>
            </w:r>
          </w:p>
        </w:tc>
        <w:tc>
          <w:tcPr>
            <w:tcW w:w="4196" w:type="dxa"/>
            <w:tcBorders>
              <w:top w:val="single" w:sz="4" w:space="0" w:color="auto"/>
              <w:bottom w:val="single" w:sz="4" w:space="0" w:color="auto"/>
            </w:tcBorders>
          </w:tcPr>
          <w:p w14:paraId="553A3243" w14:textId="77777777" w:rsidR="001B677B" w:rsidRPr="00613175" w:rsidRDefault="001B677B" w:rsidP="00A20284">
            <w:pPr>
              <w:pStyle w:val="TAL"/>
              <w:rPr>
                <w:rFonts w:eastAsia="MS Gothic"/>
              </w:rPr>
            </w:pPr>
            <w:r w:rsidRPr="00613175">
              <w:rPr>
                <w:rFonts w:eastAsia="MS Gothic"/>
              </w:rPr>
              <w:t xml:space="preserve">UE acknowledges. </w:t>
            </w:r>
          </w:p>
        </w:tc>
      </w:tr>
    </w:tbl>
    <w:p w14:paraId="06D51807" w14:textId="77777777" w:rsidR="001B677B" w:rsidRPr="00613175" w:rsidRDefault="001B677B" w:rsidP="001B677B"/>
    <w:p w14:paraId="38076AD5" w14:textId="77777777" w:rsidR="001B677B" w:rsidRPr="00613175" w:rsidRDefault="001B677B" w:rsidP="001B677B">
      <w:pPr>
        <w:pStyle w:val="H6"/>
      </w:pPr>
      <w:r w:rsidRPr="00613175">
        <w:t>Specific Message Contents</w:t>
      </w:r>
    </w:p>
    <w:p w14:paraId="0F9A4041" w14:textId="77777777" w:rsidR="001B677B" w:rsidRPr="00613175" w:rsidRDefault="001B677B" w:rsidP="001B677B">
      <w:pPr>
        <w:pStyle w:val="H6"/>
      </w:pPr>
      <w:r w:rsidRPr="00613175">
        <w:t>INVITE (Step 1)</w:t>
      </w:r>
    </w:p>
    <w:p w14:paraId="2B9FAD0B" w14:textId="09A7374A" w:rsidR="001B677B" w:rsidRPr="00613175" w:rsidRDefault="001B677B" w:rsidP="001B677B">
      <w:pPr>
        <w:keepNext/>
      </w:pPr>
      <w:r w:rsidRPr="00613175">
        <w:t xml:space="preserve">Use the default message </w:t>
      </w:r>
      <w:r w:rsidR="00CA5D53" w:rsidRPr="00613175">
        <w:t>"</w:t>
      </w:r>
      <w:r w:rsidRPr="00613175">
        <w:t>INVITE for MO Call</w:t>
      </w:r>
      <w:r w:rsidR="00CA5D53" w:rsidRPr="00613175">
        <w:t>"</w:t>
      </w:r>
      <w:r w:rsidRPr="00613175">
        <w:t xml:space="preserve"> in Annex A.2.1 of TS 34.229-1 [2] applying conditions A1, A3, A4</w:t>
      </w:r>
      <w:r w:rsidR="00511062" w:rsidRPr="00613175">
        <w:t>,</w:t>
      </w:r>
      <w:r w:rsidRPr="00613175">
        <w:t xml:space="preserve"> A28, </w:t>
      </w:r>
      <w:r w:rsidR="00511062" w:rsidRPr="00613175">
        <w:t xml:space="preserve">A29, A30, and A31, </w:t>
      </w:r>
      <w:r w:rsidRPr="00613175">
        <w:t>and with the following exceptions:</w:t>
      </w:r>
    </w:p>
    <w:tbl>
      <w:tblPr>
        <w:tblW w:w="936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587"/>
        <w:gridCol w:w="7773"/>
      </w:tblGrid>
      <w:tr w:rsidR="001B677B" w:rsidRPr="00613175" w14:paraId="4A81BE1A" w14:textId="77777777" w:rsidTr="00851561">
        <w:trPr>
          <w:jc w:val="center"/>
        </w:trPr>
        <w:tc>
          <w:tcPr>
            <w:tcW w:w="1616" w:type="dxa"/>
            <w:tcBorders>
              <w:top w:val="single" w:sz="4" w:space="0" w:color="auto"/>
              <w:left w:val="single" w:sz="4" w:space="0" w:color="auto"/>
              <w:bottom w:val="single" w:sz="4" w:space="0" w:color="auto"/>
              <w:right w:val="single" w:sz="6" w:space="0" w:color="auto"/>
            </w:tcBorders>
          </w:tcPr>
          <w:p w14:paraId="27BE5803" w14:textId="77777777" w:rsidR="001B677B" w:rsidRPr="00613175" w:rsidRDefault="001B677B" w:rsidP="00A20284">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4C433CD6" w14:textId="77777777" w:rsidR="001B677B" w:rsidRPr="00613175" w:rsidRDefault="001B677B" w:rsidP="00A20284">
            <w:pPr>
              <w:pStyle w:val="TAH"/>
              <w:jc w:val="left"/>
            </w:pPr>
            <w:r w:rsidRPr="00613175">
              <w:t>Value/Remark</w:t>
            </w:r>
          </w:p>
        </w:tc>
      </w:tr>
      <w:tr w:rsidR="001B677B" w:rsidRPr="00613175" w14:paraId="25DDD25E" w14:textId="77777777" w:rsidTr="008515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55"/>
          <w:jc w:val="center"/>
        </w:trPr>
        <w:tc>
          <w:tcPr>
            <w:tcW w:w="1616" w:type="dxa"/>
          </w:tcPr>
          <w:p w14:paraId="6E66B58C"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shd w:val="clear" w:color="auto" w:fill="auto"/>
          </w:tcPr>
          <w:p w14:paraId="754FAE59" w14:textId="77777777" w:rsidR="001B677B" w:rsidRPr="00613175" w:rsidRDefault="001B677B" w:rsidP="00A20284">
            <w:pPr>
              <w:pStyle w:val="TAL"/>
              <w:rPr>
                <w:rFonts w:eastAsia="SimSun"/>
                <w:lang w:eastAsia="zh-CN"/>
              </w:rPr>
            </w:pPr>
            <w:r w:rsidRPr="00613175">
              <w:rPr>
                <w:rFonts w:eastAsia="SimSun"/>
                <w:lang w:eastAsia="zh-CN"/>
              </w:rPr>
              <w:t>The following SDP types and values.</w:t>
            </w:r>
          </w:p>
          <w:p w14:paraId="0CE07B28" w14:textId="77777777" w:rsidR="001B677B" w:rsidRPr="00613175" w:rsidRDefault="001B677B" w:rsidP="00A20284">
            <w:pPr>
              <w:pStyle w:val="TAL"/>
              <w:rPr>
                <w:rFonts w:eastAsia="SimSun"/>
                <w:lang w:eastAsia="zh-CN"/>
              </w:rPr>
            </w:pPr>
          </w:p>
          <w:p w14:paraId="1AE15386" w14:textId="77777777" w:rsidR="001B677B" w:rsidRPr="00613175" w:rsidRDefault="001B677B" w:rsidP="00A20284">
            <w:pPr>
              <w:pStyle w:val="TAL"/>
              <w:rPr>
                <w:rFonts w:eastAsia="SimSun"/>
                <w:b/>
                <w:lang w:eastAsia="zh-CN"/>
              </w:rPr>
            </w:pPr>
            <w:r w:rsidRPr="00613175">
              <w:rPr>
                <w:rFonts w:eastAsia="SimSun"/>
                <w:b/>
                <w:lang w:eastAsia="zh-CN"/>
              </w:rPr>
              <w:t>Session description:</w:t>
            </w:r>
          </w:p>
          <w:p w14:paraId="514DF2AD" w14:textId="77777777" w:rsidR="001B677B" w:rsidRPr="00613175" w:rsidRDefault="001B677B" w:rsidP="00A20284">
            <w:pPr>
              <w:pStyle w:val="TAL"/>
              <w:rPr>
                <w:rFonts w:eastAsia="SimSun"/>
                <w:i/>
                <w:lang w:eastAsia="zh-CN"/>
              </w:rPr>
            </w:pPr>
            <w:r w:rsidRPr="00613175">
              <w:rPr>
                <w:rFonts w:eastAsia="SimSun"/>
                <w:i/>
                <w:lang w:eastAsia="zh-CN"/>
              </w:rPr>
              <w:t>v=0</w:t>
            </w:r>
          </w:p>
          <w:p w14:paraId="3663BD20" w14:textId="77777777" w:rsidR="001B677B" w:rsidRPr="00613175" w:rsidRDefault="001B677B" w:rsidP="00A20284">
            <w:pPr>
              <w:pStyle w:val="TAL"/>
              <w:rPr>
                <w:rFonts w:eastAsia="SimSun"/>
                <w:lang w:eastAsia="zh-CN"/>
              </w:rPr>
            </w:pPr>
            <w:r w:rsidRPr="00613175">
              <w:rPr>
                <w:rFonts w:eastAsia="SimSun"/>
                <w:i/>
                <w:lang w:eastAsia="zh-CN"/>
              </w:rPr>
              <w:t>o=</w:t>
            </w:r>
            <w:r w:rsidRPr="00613175">
              <w:rPr>
                <w:rFonts w:eastAsia="SimSun"/>
                <w:iCs/>
                <w:snapToGrid w:val="0"/>
                <w:lang w:eastAsia="zh-CN"/>
              </w:rPr>
              <w:t>(username)</w:t>
            </w:r>
            <w:r w:rsidRPr="00613175">
              <w:rPr>
                <w:rFonts w:eastAsia="SimSun"/>
                <w:lang w:eastAsia="zh-CN"/>
              </w:rPr>
              <w:t xml:space="preserve"> (sess-id) (sess-version) IN (addrtype) (unicast-address for UE)</w:t>
            </w:r>
          </w:p>
          <w:p w14:paraId="2B5B4C25" w14:textId="77777777" w:rsidR="001B677B" w:rsidRPr="00613175" w:rsidRDefault="001B677B" w:rsidP="00A20284">
            <w:pPr>
              <w:pStyle w:val="TAL"/>
              <w:rPr>
                <w:rFonts w:eastAsia="SimSun"/>
                <w:lang w:eastAsia="zh-CN"/>
              </w:rPr>
            </w:pPr>
            <w:r w:rsidRPr="00613175">
              <w:rPr>
                <w:rFonts w:eastAsia="SimSun"/>
                <w:i/>
                <w:lang w:eastAsia="zh-CN"/>
              </w:rPr>
              <w:t>s=</w:t>
            </w:r>
            <w:r w:rsidRPr="00613175">
              <w:rPr>
                <w:rFonts w:eastAsia="SimSun"/>
                <w:lang w:eastAsia="zh-CN"/>
              </w:rPr>
              <w:t>(session name)</w:t>
            </w:r>
          </w:p>
          <w:p w14:paraId="6884E0E9" w14:textId="77777777" w:rsidR="001B677B" w:rsidRPr="00613175" w:rsidRDefault="001B677B" w:rsidP="00A20284">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4CB530B2" w14:textId="77777777" w:rsidR="001B677B" w:rsidRPr="00613175" w:rsidRDefault="001B677B" w:rsidP="00A20284">
            <w:pPr>
              <w:pStyle w:val="TAL"/>
              <w:rPr>
                <w:rFonts w:eastAsia="SimSun"/>
                <w:lang w:eastAsia="zh-CN"/>
              </w:rPr>
            </w:pPr>
            <w:r w:rsidRPr="00613175">
              <w:rPr>
                <w:rFonts w:eastAsia="SimSun"/>
                <w:i/>
                <w:lang w:eastAsia="zh-CN"/>
              </w:rPr>
              <w:t>b=AS</w:t>
            </w:r>
            <w:r w:rsidRPr="00613175">
              <w:rPr>
                <w:rFonts w:eastAsia="SimSun"/>
                <w:lang w:eastAsia="zh-CN"/>
              </w:rPr>
              <w:t>: (bandwidth-value)</w:t>
            </w:r>
          </w:p>
          <w:p w14:paraId="5E1A05A3" w14:textId="77777777" w:rsidR="001B677B" w:rsidRPr="00613175" w:rsidRDefault="001B677B" w:rsidP="00A20284">
            <w:pPr>
              <w:pStyle w:val="TAL"/>
              <w:rPr>
                <w:rFonts w:eastAsia="SimSun"/>
                <w:lang w:eastAsia="zh-CN"/>
              </w:rPr>
            </w:pPr>
          </w:p>
          <w:p w14:paraId="27572A6A" w14:textId="77777777" w:rsidR="001B677B" w:rsidRPr="00613175" w:rsidRDefault="001B677B" w:rsidP="00A20284">
            <w:pPr>
              <w:pStyle w:val="TAL"/>
              <w:rPr>
                <w:rFonts w:eastAsia="SimSun"/>
                <w:b/>
                <w:lang w:eastAsia="zh-CN"/>
              </w:rPr>
            </w:pPr>
            <w:r w:rsidRPr="00613175">
              <w:rPr>
                <w:rFonts w:eastAsia="SimSun"/>
                <w:b/>
                <w:lang w:eastAsia="zh-CN"/>
              </w:rPr>
              <w:t>Time description:</w:t>
            </w:r>
          </w:p>
          <w:p w14:paraId="5602E312" w14:textId="77777777" w:rsidR="001B677B" w:rsidRPr="00613175" w:rsidRDefault="001B677B" w:rsidP="00A20284">
            <w:pPr>
              <w:pStyle w:val="TAL"/>
              <w:rPr>
                <w:rFonts w:eastAsia="SimSun"/>
                <w:lang w:eastAsia="zh-CN"/>
              </w:rPr>
            </w:pPr>
            <w:r w:rsidRPr="00613175">
              <w:rPr>
                <w:rFonts w:eastAsia="SimSun"/>
                <w:i/>
                <w:lang w:eastAsia="zh-CN"/>
              </w:rPr>
              <w:t>t=</w:t>
            </w:r>
            <w:r w:rsidRPr="00613175">
              <w:rPr>
                <w:rFonts w:eastAsia="SimSun"/>
                <w:lang w:eastAsia="zh-CN"/>
              </w:rPr>
              <w:t xml:space="preserve"> (start-time) (stop-time)</w:t>
            </w:r>
          </w:p>
          <w:p w14:paraId="47CE1D14" w14:textId="77777777" w:rsidR="001B677B" w:rsidRPr="00613175" w:rsidRDefault="001B677B" w:rsidP="00A20284">
            <w:pPr>
              <w:pStyle w:val="TAL"/>
              <w:rPr>
                <w:rFonts w:eastAsia="SimSun"/>
                <w:lang w:eastAsia="zh-CN"/>
              </w:rPr>
            </w:pPr>
          </w:p>
          <w:p w14:paraId="493E658D" w14:textId="77777777" w:rsidR="001B677B" w:rsidRPr="00613175" w:rsidRDefault="001B677B" w:rsidP="00A20284">
            <w:pPr>
              <w:pStyle w:val="TAL"/>
              <w:rPr>
                <w:rFonts w:eastAsia="SimSun"/>
                <w:b/>
                <w:lang w:eastAsia="zh-CN"/>
              </w:rPr>
            </w:pPr>
            <w:r w:rsidRPr="00613175">
              <w:rPr>
                <w:rFonts w:eastAsia="SimSun"/>
                <w:b/>
                <w:lang w:eastAsia="zh-CN"/>
              </w:rPr>
              <w:t>Media description:</w:t>
            </w:r>
          </w:p>
          <w:p w14:paraId="79CAB187" w14:textId="77777777" w:rsidR="001B677B" w:rsidRPr="00613175" w:rsidRDefault="001B677B" w:rsidP="00A20284">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lang w:eastAsia="zh-CN"/>
              </w:rPr>
              <w:t xml:space="preserve"> (fmt)</w:t>
            </w:r>
          </w:p>
          <w:p w14:paraId="70098A0A" w14:textId="77777777" w:rsidR="001B677B" w:rsidRPr="00613175" w:rsidRDefault="001B677B" w:rsidP="00A20284">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3901A788" w14:textId="77777777" w:rsidR="001B677B" w:rsidRPr="00613175" w:rsidRDefault="001B677B" w:rsidP="00A20284">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0F84D6AA" w14:textId="77777777" w:rsidR="001B677B" w:rsidRPr="00613175" w:rsidRDefault="001B677B" w:rsidP="00A20284">
            <w:pPr>
              <w:pStyle w:val="TAL"/>
              <w:rPr>
                <w:rFonts w:eastAsia="SimSun" w:cs="Arial"/>
                <w:i/>
                <w:szCs w:val="18"/>
                <w:lang w:eastAsia="zh-CN"/>
              </w:rPr>
            </w:pPr>
            <w:r w:rsidRPr="00613175">
              <w:rPr>
                <w:rFonts w:eastAsia="SimSun" w:cs="Arial"/>
                <w:i/>
                <w:szCs w:val="18"/>
                <w:lang w:eastAsia="zh-CN"/>
              </w:rPr>
              <w:t>b=RS:</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762BEB75" w14:textId="77777777" w:rsidR="001B677B" w:rsidRPr="00613175" w:rsidRDefault="001B677B" w:rsidP="00A20284">
            <w:pPr>
              <w:pStyle w:val="TAL"/>
              <w:rPr>
                <w:rFonts w:eastAsia="SimSun" w:cs="Arial"/>
                <w:i/>
                <w:szCs w:val="18"/>
                <w:lang w:eastAsia="zh-CN"/>
              </w:rPr>
            </w:pPr>
            <w:r w:rsidRPr="00613175">
              <w:rPr>
                <w:rFonts w:eastAsia="SimSun" w:cs="Arial"/>
                <w:i/>
                <w:szCs w:val="18"/>
                <w:lang w:eastAsia="zh-CN"/>
              </w:rPr>
              <w:t>b=RR:</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0DF4CE16" w14:textId="77777777" w:rsidR="001B677B" w:rsidRPr="00613175" w:rsidRDefault="001B677B" w:rsidP="00A20284">
            <w:pPr>
              <w:pStyle w:val="TAL"/>
              <w:rPr>
                <w:rFonts w:eastAsia="SimSun"/>
                <w:lang w:eastAsia="zh-CN"/>
              </w:rPr>
            </w:pPr>
          </w:p>
          <w:p w14:paraId="0392C8BC" w14:textId="77777777" w:rsidR="001B677B" w:rsidRPr="00613175" w:rsidRDefault="001B677B" w:rsidP="00A20284">
            <w:pPr>
              <w:pStyle w:val="TAL"/>
              <w:rPr>
                <w:rFonts w:eastAsia="SimSun"/>
                <w:b/>
                <w:lang w:eastAsia="zh-CN"/>
              </w:rPr>
            </w:pPr>
            <w:r w:rsidRPr="00613175">
              <w:rPr>
                <w:rFonts w:eastAsia="SimSun"/>
                <w:b/>
                <w:lang w:eastAsia="zh-CN"/>
              </w:rPr>
              <w:t xml:space="preserve">Attributes for media: </w:t>
            </w:r>
          </w:p>
          <w:p w14:paraId="312B8441"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6D7D6EAD"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000BE47A"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6348D916"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br=5.9-24.4;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7CBD06BE"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7AB8A81F"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1916AC45"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15DB820D"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2118DBEE"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51B9FD92"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br=9.6-24.4;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6741A826"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AMR-WB/16000 </w:t>
            </w:r>
            <w:r w:rsidRPr="00613175">
              <w:rPr>
                <w:rFonts w:eastAsia="SimSun"/>
                <w:lang w:eastAsia="zh-CN"/>
              </w:rPr>
              <w:t>[Note 3, 9]</w:t>
            </w:r>
          </w:p>
          <w:p w14:paraId="5CDC990A"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15E7E94E" w14:textId="77777777" w:rsidR="001B677B" w:rsidRPr="00613175" w:rsidRDefault="001B677B" w:rsidP="00A20284">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telephone-event/16000</w:t>
            </w:r>
          </w:p>
          <w:p w14:paraId="7CEE128D" w14:textId="77777777" w:rsidR="001B677B" w:rsidRPr="00613175" w:rsidRDefault="001B677B" w:rsidP="00A20284">
            <w:pPr>
              <w:pStyle w:val="TAL"/>
              <w:rPr>
                <w:rFonts w:eastAsia="SimSun"/>
                <w:lang w:eastAsia="zh-CN"/>
              </w:rPr>
            </w:pPr>
            <w:r w:rsidRPr="00613175">
              <w:rPr>
                <w:i/>
                <w:iCs/>
              </w:rPr>
              <w:t xml:space="preserve">a=fmtp: </w:t>
            </w:r>
            <w:r w:rsidRPr="00613175">
              <w:rPr>
                <w:iCs/>
              </w:rPr>
              <w:t>(format)</w:t>
            </w:r>
          </w:p>
          <w:p w14:paraId="544A946C"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AMR/8000 </w:t>
            </w:r>
            <w:r w:rsidRPr="00613175">
              <w:rPr>
                <w:rFonts w:eastAsia="SimSun"/>
                <w:lang w:eastAsia="zh-CN"/>
              </w:rPr>
              <w:t>[Note 3, 9]</w:t>
            </w:r>
          </w:p>
          <w:p w14:paraId="4C2CCDF9" w14:textId="77777777" w:rsidR="001B677B" w:rsidRPr="00613175" w:rsidRDefault="001B677B" w:rsidP="00A20284">
            <w:pPr>
              <w:pStyle w:val="TAL"/>
              <w:rPr>
                <w:rFonts w:eastAsia="SimSun"/>
                <w:i/>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6DE6A205" w14:textId="77777777" w:rsidR="001B677B" w:rsidRPr="00613175" w:rsidRDefault="001B677B" w:rsidP="00A20284">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telephone-event/8000 </w:t>
            </w:r>
          </w:p>
          <w:p w14:paraId="43E28E7B" w14:textId="77777777" w:rsidR="001B677B" w:rsidRPr="00613175" w:rsidRDefault="001B677B" w:rsidP="00A20284">
            <w:pPr>
              <w:pStyle w:val="TAL"/>
              <w:rPr>
                <w:rFonts w:eastAsia="SimSun" w:cs="Tahoma"/>
                <w:i/>
                <w:szCs w:val="16"/>
                <w:lang w:eastAsia="zh-CN"/>
              </w:rPr>
            </w:pPr>
            <w:r w:rsidRPr="00613175">
              <w:rPr>
                <w:i/>
                <w:iCs/>
              </w:rPr>
              <w:t xml:space="preserve">a=fmtp: </w:t>
            </w:r>
            <w:r w:rsidRPr="00613175">
              <w:rPr>
                <w:iCs/>
              </w:rPr>
              <w:t>(format)</w:t>
            </w:r>
          </w:p>
          <w:p w14:paraId="6580D77A" w14:textId="77777777" w:rsidR="001B677B" w:rsidRPr="00613175" w:rsidRDefault="001B677B" w:rsidP="00A20284">
            <w:pPr>
              <w:pStyle w:val="TAL"/>
              <w:rPr>
                <w:rFonts w:eastAsia="SimSun" w:cs="Tahoma"/>
                <w:i/>
                <w:szCs w:val="16"/>
                <w:lang w:eastAsia="zh-CN"/>
              </w:rPr>
            </w:pPr>
            <w:r w:rsidRPr="00613175">
              <w:rPr>
                <w:rFonts w:eastAsia="SimSun" w:cs="Tahoma"/>
                <w:i/>
                <w:szCs w:val="16"/>
                <w:lang w:eastAsia="zh-CN"/>
              </w:rPr>
              <w:t xml:space="preserve">a=ecn-capable-rtp: leap ect=0 </w:t>
            </w:r>
            <w:r w:rsidRPr="00613175">
              <w:rPr>
                <w:rFonts w:eastAsia="SimSun" w:cs="Tahoma"/>
                <w:szCs w:val="16"/>
                <w:lang w:eastAsia="zh-CN"/>
              </w:rPr>
              <w:t>[Note 7]</w:t>
            </w:r>
          </w:p>
          <w:p w14:paraId="1AD75883" w14:textId="77777777" w:rsidR="001B677B" w:rsidRPr="00613175" w:rsidRDefault="001B677B" w:rsidP="00A20284">
            <w:pPr>
              <w:pStyle w:val="TAL"/>
              <w:rPr>
                <w:rFonts w:eastAsia="SimSun" w:cs="Tahoma"/>
                <w:szCs w:val="16"/>
                <w:lang w:eastAsia="zh-CN"/>
              </w:rPr>
            </w:pPr>
            <w:r w:rsidRPr="00613175">
              <w:rPr>
                <w:rFonts w:eastAsia="SimSun" w:cs="Tahoma"/>
                <w:i/>
                <w:szCs w:val="16"/>
                <w:lang w:eastAsia="zh-CN"/>
              </w:rPr>
              <w:t xml:space="preserve">a=rtcp-fb:* nack ecn </w:t>
            </w:r>
            <w:r w:rsidRPr="00613175">
              <w:rPr>
                <w:rFonts w:eastAsia="SimSun" w:cs="Tahoma"/>
                <w:szCs w:val="16"/>
                <w:lang w:eastAsia="zh-CN"/>
              </w:rPr>
              <w:t>[Note 7]</w:t>
            </w:r>
          </w:p>
          <w:p w14:paraId="526B505D" w14:textId="77777777" w:rsidR="001B677B" w:rsidRPr="00613175" w:rsidRDefault="001B677B" w:rsidP="00A20284">
            <w:pPr>
              <w:pStyle w:val="TAL"/>
              <w:rPr>
                <w:rFonts w:eastAsia="SimSun" w:cs="Tahoma"/>
                <w:szCs w:val="16"/>
                <w:lang w:eastAsia="zh-CN"/>
              </w:rPr>
            </w:pPr>
            <w:r w:rsidRPr="00613175">
              <w:rPr>
                <w:rFonts w:eastAsia="SimSun" w:cs="Tahoma"/>
                <w:i/>
                <w:szCs w:val="16"/>
                <w:lang w:eastAsia="zh-CN"/>
              </w:rPr>
              <w:t xml:space="preserve">a=rtcp-xr:ecn-sum </w:t>
            </w:r>
            <w:r w:rsidRPr="00613175">
              <w:rPr>
                <w:rFonts w:eastAsia="SimSun" w:cs="Tahoma"/>
                <w:szCs w:val="16"/>
                <w:lang w:eastAsia="zh-CN"/>
              </w:rPr>
              <w:t>[Note 7]</w:t>
            </w:r>
          </w:p>
          <w:p w14:paraId="79F6D127" w14:textId="77777777" w:rsidR="001B677B" w:rsidRPr="00613175" w:rsidRDefault="001B677B" w:rsidP="00A20284">
            <w:pPr>
              <w:pStyle w:val="TAL"/>
              <w:rPr>
                <w:rFonts w:eastAsia="SimSun" w:cs="Tahoma"/>
                <w:szCs w:val="16"/>
                <w:lang w:eastAsia="zh-CN"/>
              </w:rPr>
            </w:pPr>
            <w:r w:rsidRPr="00613175">
              <w:rPr>
                <w:rFonts w:eastAsia="SimSun" w:cs="Tahoma"/>
                <w:i/>
                <w:szCs w:val="16"/>
                <w:lang w:eastAsia="zh-CN"/>
              </w:rPr>
              <w:t xml:space="preserve">a=rtcp-rsize </w:t>
            </w:r>
            <w:r w:rsidRPr="00613175">
              <w:rPr>
                <w:rFonts w:eastAsia="SimSun" w:cs="Tahoma"/>
                <w:szCs w:val="16"/>
                <w:lang w:eastAsia="zh-CN"/>
              </w:rPr>
              <w:t>[Note 7]</w:t>
            </w:r>
          </w:p>
          <w:p w14:paraId="0CC2CF6A" w14:textId="77777777" w:rsidR="001B677B" w:rsidRPr="00613175" w:rsidRDefault="001B677B" w:rsidP="00A20284">
            <w:pPr>
              <w:pStyle w:val="TAL"/>
              <w:rPr>
                <w:rFonts w:eastAsia="SimSun"/>
                <w:i/>
                <w:lang w:eastAsia="zh-CN"/>
              </w:rPr>
            </w:pPr>
            <w:r w:rsidRPr="00613175">
              <w:rPr>
                <w:rFonts w:eastAsia="SimSun"/>
                <w:i/>
                <w:lang w:eastAsia="zh-CN"/>
              </w:rPr>
              <w:t>a=ptime:20</w:t>
            </w:r>
          </w:p>
          <w:p w14:paraId="289BCDEE" w14:textId="77777777" w:rsidR="001B677B" w:rsidRPr="00613175" w:rsidRDefault="001B677B" w:rsidP="00A20284">
            <w:pPr>
              <w:pStyle w:val="TAL"/>
              <w:rPr>
                <w:rFonts w:eastAsia="SimSun"/>
                <w:i/>
                <w:lang w:eastAsia="zh-CN"/>
              </w:rPr>
            </w:pPr>
            <w:r w:rsidRPr="00613175">
              <w:rPr>
                <w:rFonts w:eastAsia="SimSun"/>
                <w:i/>
                <w:lang w:eastAsia="zh-CN"/>
              </w:rPr>
              <w:t>a=maxptime:240</w:t>
            </w:r>
          </w:p>
          <w:p w14:paraId="7C37F4AE" w14:textId="77777777" w:rsidR="001B677B" w:rsidRPr="00613175" w:rsidRDefault="001B677B" w:rsidP="00A20284">
            <w:pPr>
              <w:pStyle w:val="TAL"/>
              <w:rPr>
                <w:rFonts w:eastAsia="SimSun"/>
                <w:i/>
                <w:lang w:eastAsia="zh-CN"/>
              </w:rPr>
            </w:pPr>
          </w:p>
          <w:p w14:paraId="09B2B385" w14:textId="77777777" w:rsidR="001B677B" w:rsidRPr="00613175" w:rsidRDefault="001B677B" w:rsidP="00A20284">
            <w:pPr>
              <w:pStyle w:val="TAL"/>
              <w:rPr>
                <w:rFonts w:eastAsia="SimSun" w:cs="Tahoma"/>
                <w:b/>
                <w:szCs w:val="16"/>
                <w:lang w:eastAsia="zh-CN"/>
              </w:rPr>
            </w:pPr>
            <w:r w:rsidRPr="00613175">
              <w:rPr>
                <w:rFonts w:eastAsia="SimSun" w:cs="Tahoma"/>
                <w:b/>
                <w:szCs w:val="16"/>
                <w:lang w:eastAsia="zh-CN"/>
              </w:rPr>
              <w:t>Attributes for media security mechanism:</w:t>
            </w:r>
          </w:p>
          <w:p w14:paraId="279DB5FB" w14:textId="77777777" w:rsidR="001B677B" w:rsidRPr="00613175" w:rsidRDefault="001B677B" w:rsidP="00A20284">
            <w:pPr>
              <w:pStyle w:val="TAL"/>
              <w:rPr>
                <w:rFonts w:eastAsia="SimSun" w:cs="Tahoma"/>
                <w:i/>
                <w:szCs w:val="16"/>
                <w:lang w:eastAsia="zh-CN"/>
              </w:rPr>
            </w:pPr>
            <w:r w:rsidRPr="00613175">
              <w:rPr>
                <w:rFonts w:eastAsia="SimSun" w:cs="Tahoma"/>
                <w:i/>
                <w:szCs w:val="16"/>
                <w:lang w:eastAsia="zh-CN"/>
              </w:rPr>
              <w:t xml:space="preserve">a=3ge2ae: requested </w:t>
            </w:r>
            <w:r w:rsidRPr="00613175">
              <w:rPr>
                <w:rFonts w:eastAsia="SimSun" w:cs="Tahoma"/>
                <w:szCs w:val="16"/>
                <w:lang w:eastAsia="zh-CN"/>
              </w:rPr>
              <w:t>[Note 8]</w:t>
            </w:r>
          </w:p>
          <w:p w14:paraId="685B2EA8" w14:textId="77777777" w:rsidR="001B677B" w:rsidRPr="00613175" w:rsidRDefault="001B677B" w:rsidP="00A20284">
            <w:pPr>
              <w:pStyle w:val="TAL"/>
              <w:rPr>
                <w:rFonts w:eastAsia="SimSun" w:cs="Tahoma"/>
                <w:i/>
                <w:szCs w:val="16"/>
                <w:lang w:eastAsia="zh-CN"/>
              </w:rPr>
            </w:pPr>
            <w:r w:rsidRPr="00613175">
              <w:rPr>
                <w:rFonts w:eastAsia="SimSun" w:cs="Tahoma"/>
                <w:i/>
                <w:szCs w:val="16"/>
                <w:lang w:eastAsia="zh-CN"/>
              </w:rPr>
              <w:t>a=crypto:1 AES_CM_128_HMAC_SHA1_80inline:WVNfX19zZW1jdGwgKCkgewkyMjA7fQp9CnVubGVz|2^20|</w:t>
            </w:r>
          </w:p>
          <w:p w14:paraId="0D19C005" w14:textId="77777777" w:rsidR="001B677B" w:rsidRPr="00613175" w:rsidRDefault="001B677B" w:rsidP="00A20284">
            <w:pPr>
              <w:pStyle w:val="TAL"/>
              <w:rPr>
                <w:rFonts w:eastAsia="SimSun" w:cs="Tahoma"/>
                <w:i/>
                <w:szCs w:val="16"/>
                <w:lang w:eastAsia="zh-CN"/>
              </w:rPr>
            </w:pPr>
            <w:r w:rsidRPr="00613175">
              <w:rPr>
                <w:rFonts w:eastAsia="SimSun" w:cs="Tahoma"/>
                <w:i/>
                <w:szCs w:val="16"/>
                <w:lang w:eastAsia="zh-CN"/>
              </w:rPr>
              <w:t xml:space="preserve">1:4FEC_ORDER=FEC_SRTP" </w:t>
            </w:r>
            <w:r w:rsidRPr="00613175">
              <w:rPr>
                <w:rFonts w:eastAsia="SimSun" w:cs="Tahoma"/>
                <w:szCs w:val="16"/>
                <w:lang w:eastAsia="zh-CN"/>
              </w:rPr>
              <w:t>[Note 8]</w:t>
            </w:r>
          </w:p>
          <w:p w14:paraId="2FE84341" w14:textId="77777777" w:rsidR="001B677B" w:rsidRPr="00613175" w:rsidRDefault="001B677B" w:rsidP="00A20284">
            <w:pPr>
              <w:pStyle w:val="TAL"/>
              <w:rPr>
                <w:rFonts w:eastAsia="SimSun"/>
                <w:lang w:eastAsia="zh-CN"/>
              </w:rPr>
            </w:pPr>
          </w:p>
          <w:p w14:paraId="7C68DA5E" w14:textId="77777777" w:rsidR="001B677B" w:rsidRPr="00613175" w:rsidRDefault="001B677B" w:rsidP="00A20284">
            <w:pPr>
              <w:pStyle w:val="TAL"/>
              <w:rPr>
                <w:rFonts w:eastAsia="SimSun" w:cs="Tahoma"/>
                <w:szCs w:val="16"/>
                <w:lang w:eastAsia="zh-CN"/>
              </w:rPr>
            </w:pPr>
            <w:r w:rsidRPr="00613175">
              <w:rPr>
                <w:rFonts w:eastAsia="SimSun"/>
                <w:lang w:eastAsia="zh-CN"/>
              </w:rPr>
              <w:t>Note 1: At least one "c=" field shall be present.</w:t>
            </w:r>
          </w:p>
          <w:p w14:paraId="5D8E4C78" w14:textId="77777777" w:rsidR="001B677B" w:rsidRPr="00613175" w:rsidRDefault="001B677B" w:rsidP="00A20284">
            <w:pPr>
              <w:pStyle w:val="TAL"/>
              <w:rPr>
                <w:rFonts w:eastAsia="SimSun"/>
                <w:lang w:eastAsia="zh-CN"/>
              </w:rPr>
            </w:pPr>
            <w:r w:rsidRPr="00613175">
              <w:rPr>
                <w:rFonts w:eastAsia="SimSun"/>
                <w:lang w:eastAsia="zh-CN"/>
              </w:rPr>
              <w:t xml:space="preserve">Note 2: The RR value </w:t>
            </w:r>
            <w:r w:rsidR="00CE1244" w:rsidRPr="00613175">
              <w:rPr>
                <w:rFonts w:eastAsia="SimSun"/>
                <w:lang w:eastAsia="zh-CN"/>
              </w:rPr>
              <w:t>shall</w:t>
            </w:r>
            <w:r w:rsidRPr="00613175">
              <w:rPr>
                <w:rFonts w:eastAsia="SimSun"/>
                <w:lang w:eastAsia="zh-CN"/>
              </w:rPr>
              <w:t xml:space="preserve"> be greater than 0. The RS value can be any value.</w:t>
            </w:r>
          </w:p>
          <w:p w14:paraId="37188F68" w14:textId="77777777" w:rsidR="001B677B" w:rsidRPr="00613175" w:rsidRDefault="001B677B" w:rsidP="00A20284">
            <w:pPr>
              <w:pStyle w:val="TAL"/>
              <w:rPr>
                <w:rFonts w:eastAsia="SimSun"/>
                <w:lang w:eastAsia="zh-CN"/>
              </w:rPr>
            </w:pPr>
            <w:r w:rsidRPr="00613175">
              <w:rPr>
                <w:rFonts w:eastAsia="SimSun"/>
                <w:lang w:eastAsia="zh-CN"/>
              </w:rPr>
              <w:t xml:space="preserve">Note 3: The channel number shall be </w:t>
            </w:r>
            <w:r w:rsidR="00CA5D53" w:rsidRPr="00613175">
              <w:rPr>
                <w:rFonts w:eastAsia="SimSun"/>
                <w:lang w:eastAsia="zh-CN"/>
              </w:rPr>
              <w:t>"</w:t>
            </w:r>
            <w:r w:rsidRPr="00613175">
              <w:rPr>
                <w:rFonts w:eastAsia="SimSun"/>
                <w:lang w:eastAsia="zh-CN"/>
              </w:rPr>
              <w:t>/1</w:t>
            </w:r>
            <w:r w:rsidR="00CA5D53" w:rsidRPr="00613175">
              <w:rPr>
                <w:rFonts w:eastAsia="SimSun"/>
                <w:lang w:eastAsia="zh-CN"/>
              </w:rPr>
              <w:t>"</w:t>
            </w:r>
            <w:r w:rsidRPr="00613175">
              <w:rPr>
                <w:rFonts w:eastAsia="SimSun"/>
                <w:lang w:eastAsia="zh-CN"/>
              </w:rPr>
              <w:t xml:space="preserve"> or omitted.</w:t>
            </w:r>
          </w:p>
          <w:p w14:paraId="44424D44" w14:textId="77777777" w:rsidR="001B677B" w:rsidRPr="00613175" w:rsidRDefault="001B677B" w:rsidP="00A20284">
            <w:pPr>
              <w:pStyle w:val="TAL"/>
              <w:rPr>
                <w:rFonts w:eastAsia="SimSun"/>
                <w:lang w:eastAsia="zh-CN"/>
              </w:rPr>
            </w:pPr>
            <w:r w:rsidRPr="00613175">
              <w:rPr>
                <w:rFonts w:eastAsia="SimSun"/>
                <w:lang w:eastAsia="zh-CN"/>
              </w:rPr>
              <w:t>Note 4: The max-red values from 0 to 220 are allowed.</w:t>
            </w:r>
          </w:p>
          <w:p w14:paraId="3E9B044B" w14:textId="77777777" w:rsidR="001B677B" w:rsidRPr="00613175" w:rsidRDefault="001B677B" w:rsidP="00A20284">
            <w:pPr>
              <w:pStyle w:val="TAL"/>
              <w:rPr>
                <w:rFonts w:eastAsia="SimSun"/>
                <w:lang w:eastAsia="zh-CN"/>
              </w:rPr>
            </w:pPr>
            <w:r w:rsidRPr="00613175">
              <w:rPr>
                <w:rFonts w:eastAsia="SimSun"/>
                <w:lang w:eastAsia="zh-CN"/>
              </w:rPr>
              <w:t>Note 5: The parameters dtx, dtx-recv and evs-mode-switch shall not be present.</w:t>
            </w:r>
          </w:p>
          <w:p w14:paraId="5C007BE0" w14:textId="77777777" w:rsidR="001B677B" w:rsidRPr="00613175" w:rsidRDefault="001B677B" w:rsidP="00A20284">
            <w:pPr>
              <w:pStyle w:val="TAL"/>
              <w:rPr>
                <w:rFonts w:eastAsia="SimSun"/>
                <w:lang w:eastAsia="zh-CN"/>
              </w:rPr>
            </w:pPr>
            <w:r w:rsidRPr="00613175">
              <w:rPr>
                <w:rFonts w:eastAsia="SimSun"/>
                <w:lang w:eastAsia="zh-CN"/>
              </w:rPr>
              <w:t>Note 6: The parameters mode-set, mode-change-period, mode-change-neighbor, crc, robust-sorting and interleaving shall not be included.</w:t>
            </w:r>
          </w:p>
          <w:p w14:paraId="199D16EB" w14:textId="77777777" w:rsidR="001B677B" w:rsidRPr="00613175" w:rsidRDefault="001B677B" w:rsidP="00A20284">
            <w:pPr>
              <w:pStyle w:val="TAL"/>
              <w:rPr>
                <w:rFonts w:eastAsia="SimSun" w:cs="Tahoma"/>
                <w:szCs w:val="16"/>
                <w:lang w:eastAsia="zh-CN"/>
              </w:rPr>
            </w:pPr>
            <w:r w:rsidRPr="00613175">
              <w:rPr>
                <w:rFonts w:eastAsia="SimSun" w:cs="Tahoma"/>
                <w:szCs w:val="16"/>
                <w:lang w:eastAsia="zh-CN"/>
              </w:rPr>
              <w:t>Note 7: Attributes for ECN Capability may be present if the UE supports Explicit Congestion Notification.</w:t>
            </w:r>
          </w:p>
          <w:p w14:paraId="3A850758" w14:textId="77777777" w:rsidR="001B677B" w:rsidRPr="00613175" w:rsidRDefault="001B677B" w:rsidP="00A20284">
            <w:pPr>
              <w:pStyle w:val="TAL"/>
              <w:rPr>
                <w:rFonts w:eastAsia="SimSun" w:cs="Tahoma"/>
                <w:szCs w:val="16"/>
                <w:lang w:eastAsia="zh-CN"/>
              </w:rPr>
            </w:pPr>
            <w:r w:rsidRPr="00613175">
              <w:rPr>
                <w:rFonts w:eastAsia="SimSun" w:cs="Tahoma"/>
                <w:szCs w:val="16"/>
                <w:lang w:eastAsia="zh-CN"/>
              </w:rPr>
              <w:t>Note 8: Attributes for media plane security are present if the use of end-to-access-edge security is supported by UE.</w:t>
            </w:r>
          </w:p>
          <w:p w14:paraId="1C7789DF" w14:textId="7DE29815" w:rsidR="001B677B" w:rsidRPr="00613175" w:rsidRDefault="001B677B" w:rsidP="00A20284">
            <w:pPr>
              <w:pStyle w:val="TAL"/>
              <w:rPr>
                <w:rFonts w:eastAsia="SimSun" w:cs="Tahoma"/>
                <w:szCs w:val="16"/>
                <w:lang w:eastAsia="zh-CN"/>
              </w:rPr>
            </w:pPr>
            <w:r w:rsidRPr="00613175">
              <w:rPr>
                <w:rFonts w:eastAsia="SimSun" w:cs="Tahoma"/>
                <w:szCs w:val="16"/>
                <w:lang w:eastAsia="zh-CN"/>
              </w:rPr>
              <w:t>Note 9: The ordering of payload types shall be as listed, i.e., EVS before AMR-WB before AMR</w:t>
            </w:r>
            <w:r w:rsidR="00511062" w:rsidRPr="00613175">
              <w:rPr>
                <w:rFonts w:eastAsia="SimSun"/>
                <w:lang w:eastAsia="zh-CN"/>
              </w:rPr>
              <w:t xml:space="preserve"> according to NG.114 [31] and corresponding capability A.22/4 of TS 34.229-2 [3]</w:t>
            </w:r>
            <w:r w:rsidRPr="00613175">
              <w:rPr>
                <w:rFonts w:eastAsia="SimSun" w:cs="Tahoma"/>
                <w:szCs w:val="16"/>
                <w:lang w:eastAsia="zh-CN"/>
              </w:rPr>
              <w:t>.</w:t>
            </w:r>
          </w:p>
          <w:p w14:paraId="30F0EDC1" w14:textId="06305E53" w:rsidR="001B677B" w:rsidRPr="00613175" w:rsidRDefault="001B677B" w:rsidP="00A20284">
            <w:pPr>
              <w:pStyle w:val="TAL"/>
              <w:rPr>
                <w:rFonts w:eastAsia="SimSun" w:cs="Tahoma"/>
                <w:szCs w:val="16"/>
                <w:lang w:eastAsia="zh-CN"/>
              </w:rPr>
            </w:pPr>
            <w:r w:rsidRPr="00613175">
              <w:rPr>
                <w:rFonts w:eastAsia="SimSun"/>
                <w:lang w:eastAsia="zh-CN"/>
              </w:rPr>
              <w:t>Note 10: The EVS payload type shall carry at least one of the five EVS configurations</w:t>
            </w:r>
            <w:r w:rsidR="00511062" w:rsidRPr="00613175">
              <w:rPr>
                <w:rFonts w:eastAsia="SimSun"/>
                <w:lang w:eastAsia="zh-CN"/>
              </w:rPr>
              <w:t xml:space="preserve"> according to NG.114 [31] and corresponding capability A.22/4 of TS 34.229-2 [3].</w:t>
            </w:r>
          </w:p>
        </w:tc>
      </w:tr>
    </w:tbl>
    <w:p w14:paraId="49DC1E0A" w14:textId="77777777" w:rsidR="001B677B" w:rsidRPr="00613175" w:rsidRDefault="001B677B" w:rsidP="001B677B"/>
    <w:p w14:paraId="1C7940D3" w14:textId="77777777" w:rsidR="001B677B" w:rsidRPr="00613175" w:rsidRDefault="001B677B" w:rsidP="001B677B">
      <w:pPr>
        <w:pStyle w:val="H6"/>
      </w:pPr>
      <w:r w:rsidRPr="00613175">
        <w:t>100 Trying (Step 2)</w:t>
      </w:r>
    </w:p>
    <w:p w14:paraId="72B8944C" w14:textId="77777777" w:rsidR="001B677B" w:rsidRPr="00613175" w:rsidRDefault="001B677B" w:rsidP="00482465">
      <w:pPr>
        <w:keepNext/>
      </w:pPr>
      <w:r w:rsidRPr="00613175">
        <w:t>Use the default message "100 Trying for INVITE" in Annex A.2.2 of TS 34.229-1 [2] applying condition A1.</w:t>
      </w:r>
    </w:p>
    <w:p w14:paraId="2E1E29E9" w14:textId="77777777" w:rsidR="001B677B" w:rsidRPr="00613175" w:rsidRDefault="001B677B" w:rsidP="001B677B">
      <w:pPr>
        <w:pStyle w:val="H6"/>
      </w:pPr>
      <w:r w:rsidRPr="00613175">
        <w:t>183 Session Progress (Step 3)</w:t>
      </w:r>
    </w:p>
    <w:p w14:paraId="563AA4B0" w14:textId="77777777" w:rsidR="001B677B" w:rsidRPr="00613175" w:rsidRDefault="001B677B" w:rsidP="001B677B">
      <w:pPr>
        <w:keepNext/>
      </w:pPr>
      <w:r w:rsidRPr="00613175">
        <w:t>Use the default message "183 Session Progress" in Annex A.2.3 of TS 34.229-1 [2] applying condition A1, and with the following exceptions:</w:t>
      </w:r>
    </w:p>
    <w:tbl>
      <w:tblPr>
        <w:tblW w:w="936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587"/>
        <w:gridCol w:w="7773"/>
      </w:tblGrid>
      <w:tr w:rsidR="001B677B" w:rsidRPr="00613175" w14:paraId="07DB5E0C" w14:textId="77777777" w:rsidTr="00851561">
        <w:trPr>
          <w:jc w:val="center"/>
        </w:trPr>
        <w:tc>
          <w:tcPr>
            <w:tcW w:w="1616" w:type="dxa"/>
            <w:tcBorders>
              <w:top w:val="single" w:sz="4" w:space="0" w:color="auto"/>
              <w:left w:val="single" w:sz="4" w:space="0" w:color="auto"/>
              <w:bottom w:val="single" w:sz="4" w:space="0" w:color="auto"/>
              <w:right w:val="single" w:sz="6" w:space="0" w:color="auto"/>
            </w:tcBorders>
          </w:tcPr>
          <w:p w14:paraId="22CCD3FF" w14:textId="77777777" w:rsidR="001B677B" w:rsidRPr="00613175" w:rsidRDefault="001B677B" w:rsidP="00A20284">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26EDB23C" w14:textId="77777777" w:rsidR="001B677B" w:rsidRPr="00613175" w:rsidRDefault="001B677B" w:rsidP="00A20284">
            <w:pPr>
              <w:pStyle w:val="TAH"/>
              <w:jc w:val="left"/>
            </w:pPr>
            <w:r w:rsidRPr="00613175">
              <w:t>Value/Remark</w:t>
            </w:r>
          </w:p>
        </w:tc>
      </w:tr>
      <w:tr w:rsidR="001B677B" w:rsidRPr="00613175" w14:paraId="35AC2FC5" w14:textId="77777777" w:rsidTr="00851561">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1616" w:type="dxa"/>
            <w:tcBorders>
              <w:top w:val="single" w:sz="4" w:space="0" w:color="auto"/>
              <w:left w:val="single" w:sz="4" w:space="0" w:color="auto"/>
              <w:bottom w:val="single" w:sz="4" w:space="0" w:color="auto"/>
              <w:right w:val="single" w:sz="4" w:space="0" w:color="auto"/>
            </w:tcBorders>
          </w:tcPr>
          <w:p w14:paraId="05B3B952"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AD932CA" w14:textId="77777777" w:rsidR="001B677B" w:rsidRPr="00613175" w:rsidRDefault="001B677B" w:rsidP="00A20284">
            <w:pPr>
              <w:pStyle w:val="TAL"/>
              <w:rPr>
                <w:rFonts w:eastAsia="SimSun"/>
                <w:lang w:eastAsia="zh-CN"/>
              </w:rPr>
            </w:pPr>
            <w:r w:rsidRPr="00613175">
              <w:rPr>
                <w:rFonts w:eastAsia="SimSun"/>
                <w:lang w:eastAsia="zh-CN"/>
              </w:rPr>
              <w:t>The following SDP types and values.</w:t>
            </w:r>
          </w:p>
          <w:p w14:paraId="597E4B78" w14:textId="77777777" w:rsidR="001B677B" w:rsidRPr="00613175" w:rsidRDefault="001B677B" w:rsidP="00A20284">
            <w:pPr>
              <w:pStyle w:val="TAL"/>
              <w:rPr>
                <w:rFonts w:eastAsia="SimSun"/>
                <w:lang w:eastAsia="zh-CN"/>
              </w:rPr>
            </w:pPr>
          </w:p>
          <w:p w14:paraId="5D221D7F" w14:textId="77777777" w:rsidR="001B677B" w:rsidRPr="00613175" w:rsidRDefault="001B677B" w:rsidP="00A20284">
            <w:pPr>
              <w:pStyle w:val="TAL"/>
              <w:rPr>
                <w:rFonts w:eastAsia="SimSun"/>
                <w:b/>
                <w:lang w:eastAsia="zh-CN"/>
              </w:rPr>
            </w:pPr>
            <w:r w:rsidRPr="00613175">
              <w:rPr>
                <w:rFonts w:eastAsia="SimSun"/>
                <w:b/>
                <w:lang w:eastAsia="zh-CN"/>
              </w:rPr>
              <w:t>Session description:</w:t>
            </w:r>
          </w:p>
          <w:p w14:paraId="00D2885A" w14:textId="77777777" w:rsidR="001B677B" w:rsidRPr="00613175" w:rsidRDefault="001B677B" w:rsidP="00A20284">
            <w:pPr>
              <w:pStyle w:val="TAL"/>
              <w:rPr>
                <w:rFonts w:eastAsia="SimSun"/>
                <w:i/>
                <w:lang w:eastAsia="zh-CN"/>
              </w:rPr>
            </w:pPr>
            <w:r w:rsidRPr="00613175">
              <w:rPr>
                <w:rFonts w:eastAsia="SimSun"/>
                <w:i/>
                <w:lang w:eastAsia="zh-CN"/>
              </w:rPr>
              <w:t>v=0</w:t>
            </w:r>
          </w:p>
          <w:p w14:paraId="27C597CC" w14:textId="77777777" w:rsidR="001B677B" w:rsidRPr="00613175" w:rsidRDefault="001B677B" w:rsidP="00A20284">
            <w:pPr>
              <w:pStyle w:val="TAL"/>
              <w:rPr>
                <w:rFonts w:eastAsia="SimSun"/>
                <w:lang w:eastAsia="zh-CN"/>
              </w:rPr>
            </w:pPr>
            <w:r w:rsidRPr="00613175">
              <w:rPr>
                <w:rFonts w:eastAsia="SimSun"/>
                <w:i/>
                <w:lang w:eastAsia="zh-CN"/>
              </w:rPr>
              <w:t>o=- 1111111111 1111111111 IN</w:t>
            </w:r>
            <w:r w:rsidRPr="00613175">
              <w:rPr>
                <w:rFonts w:eastAsia="SimSun"/>
                <w:lang w:eastAsia="zh-CN"/>
              </w:rPr>
              <w:t xml:space="preserve"> (addrtype) (unicast-address for SS)</w:t>
            </w:r>
          </w:p>
          <w:p w14:paraId="625D424D" w14:textId="77777777" w:rsidR="001B677B" w:rsidRPr="00613175" w:rsidRDefault="001B677B" w:rsidP="00A20284">
            <w:pPr>
              <w:pStyle w:val="TAL"/>
              <w:rPr>
                <w:rFonts w:eastAsia="SimSun"/>
                <w:lang w:eastAsia="zh-CN"/>
              </w:rPr>
            </w:pPr>
            <w:r w:rsidRPr="00613175">
              <w:rPr>
                <w:i/>
                <w:iCs/>
                <w:snapToGrid w:val="0"/>
              </w:rPr>
              <w:t>s=-</w:t>
            </w:r>
          </w:p>
          <w:p w14:paraId="2EC57D78" w14:textId="77777777" w:rsidR="001B677B" w:rsidRPr="00613175" w:rsidRDefault="001B677B" w:rsidP="00A20284">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SS)</w:t>
            </w:r>
          </w:p>
          <w:p w14:paraId="696B3F8E" w14:textId="77777777" w:rsidR="001B677B" w:rsidRPr="00613175" w:rsidRDefault="001B677B" w:rsidP="00A20284">
            <w:pPr>
              <w:pStyle w:val="TAL"/>
              <w:rPr>
                <w:rFonts w:eastAsia="SimSun"/>
                <w:i/>
                <w:lang w:eastAsia="zh-CN"/>
              </w:rPr>
            </w:pPr>
            <w:r w:rsidRPr="00613175">
              <w:rPr>
                <w:rFonts w:eastAsia="SimSun"/>
                <w:i/>
                <w:lang w:eastAsia="zh-CN"/>
              </w:rPr>
              <w:t>b=AS:65</w:t>
            </w:r>
          </w:p>
          <w:p w14:paraId="5272180E" w14:textId="77777777" w:rsidR="001B677B" w:rsidRPr="00613175" w:rsidRDefault="001B677B" w:rsidP="00A20284">
            <w:pPr>
              <w:pStyle w:val="TAL"/>
              <w:rPr>
                <w:rFonts w:eastAsia="SimSun"/>
                <w:lang w:eastAsia="zh-CN"/>
              </w:rPr>
            </w:pPr>
          </w:p>
          <w:p w14:paraId="7E11B962" w14:textId="77777777" w:rsidR="001B677B" w:rsidRPr="00613175" w:rsidRDefault="001B677B" w:rsidP="00A20284">
            <w:pPr>
              <w:pStyle w:val="TAL"/>
              <w:rPr>
                <w:rFonts w:eastAsia="SimSun"/>
                <w:b/>
                <w:lang w:eastAsia="zh-CN"/>
              </w:rPr>
            </w:pPr>
            <w:r w:rsidRPr="00613175">
              <w:rPr>
                <w:rFonts w:eastAsia="SimSun"/>
                <w:b/>
                <w:lang w:eastAsia="zh-CN"/>
              </w:rPr>
              <w:t>Time description:</w:t>
            </w:r>
          </w:p>
          <w:p w14:paraId="0901DED0" w14:textId="77777777" w:rsidR="001B677B" w:rsidRPr="00613175" w:rsidRDefault="001B677B" w:rsidP="00A20284">
            <w:pPr>
              <w:pStyle w:val="TAL"/>
              <w:rPr>
                <w:rFonts w:eastAsia="SimSun"/>
                <w:i/>
                <w:lang w:eastAsia="zh-CN"/>
              </w:rPr>
            </w:pPr>
            <w:r w:rsidRPr="00613175">
              <w:rPr>
                <w:rFonts w:eastAsia="SimSun"/>
                <w:i/>
                <w:lang w:eastAsia="zh-CN"/>
              </w:rPr>
              <w:t>t=0 0</w:t>
            </w:r>
          </w:p>
          <w:p w14:paraId="27CD8EEE" w14:textId="77777777" w:rsidR="001B677B" w:rsidRPr="00613175" w:rsidRDefault="001B677B" w:rsidP="00A20284">
            <w:pPr>
              <w:pStyle w:val="TAL"/>
              <w:rPr>
                <w:rFonts w:eastAsia="SimSun"/>
                <w:lang w:eastAsia="zh-CN"/>
              </w:rPr>
            </w:pPr>
          </w:p>
          <w:p w14:paraId="13F1113D" w14:textId="77777777" w:rsidR="001B677B" w:rsidRPr="00613175" w:rsidRDefault="001B677B" w:rsidP="00A20284">
            <w:pPr>
              <w:pStyle w:val="TAL"/>
              <w:rPr>
                <w:rFonts w:eastAsia="SimSun"/>
                <w:b/>
                <w:lang w:eastAsia="zh-CN"/>
              </w:rPr>
            </w:pPr>
            <w:r w:rsidRPr="00613175">
              <w:rPr>
                <w:rFonts w:eastAsia="SimSun"/>
                <w:b/>
                <w:lang w:eastAsia="zh-CN"/>
              </w:rPr>
              <w:t>Media description:</w:t>
            </w:r>
          </w:p>
          <w:p w14:paraId="222EFD4C" w14:textId="77777777" w:rsidR="001B677B" w:rsidRPr="00613175" w:rsidRDefault="001B677B" w:rsidP="00A20284">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cs="Tahoma"/>
                <w:i/>
                <w:szCs w:val="16"/>
                <w:lang w:eastAsia="zh-CN"/>
              </w:rPr>
              <w:t xml:space="preserve"> </w:t>
            </w:r>
            <w:r w:rsidRPr="00613175">
              <w:rPr>
                <w:rFonts w:eastAsia="SimSun"/>
                <w:lang w:eastAsia="zh-CN"/>
              </w:rPr>
              <w:t>(fmt) [Note 1, 2]</w:t>
            </w:r>
          </w:p>
          <w:p w14:paraId="7FB7FF8F" w14:textId="77777777" w:rsidR="001B677B" w:rsidRPr="00613175" w:rsidRDefault="001B677B" w:rsidP="00A20284">
            <w:pPr>
              <w:pStyle w:val="TAL"/>
              <w:rPr>
                <w:rFonts w:eastAsia="SimSun"/>
                <w:i/>
                <w:lang w:eastAsia="zh-CN"/>
              </w:rPr>
            </w:pPr>
            <w:r w:rsidRPr="00613175">
              <w:rPr>
                <w:rFonts w:eastAsia="SimSun"/>
                <w:i/>
                <w:lang w:eastAsia="zh-CN"/>
              </w:rPr>
              <w:t>b=AS:65</w:t>
            </w:r>
          </w:p>
          <w:p w14:paraId="50D3FE92" w14:textId="77777777" w:rsidR="001B677B" w:rsidRPr="00613175" w:rsidRDefault="001B677B" w:rsidP="00A20284">
            <w:pPr>
              <w:pStyle w:val="TAL"/>
              <w:rPr>
                <w:rFonts w:eastAsia="SimSun"/>
                <w:i/>
                <w:lang w:eastAsia="zh-CN"/>
              </w:rPr>
            </w:pPr>
            <w:r w:rsidRPr="00613175">
              <w:rPr>
                <w:rFonts w:eastAsia="SimSun"/>
                <w:i/>
                <w:lang w:eastAsia="zh-CN"/>
              </w:rPr>
              <w:t>b=RS:</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6FD9F6FC" w14:textId="77777777" w:rsidR="001B677B" w:rsidRPr="00613175" w:rsidRDefault="001B677B" w:rsidP="00A20284">
            <w:pPr>
              <w:pStyle w:val="TAL"/>
              <w:rPr>
                <w:rFonts w:eastAsia="SimSun"/>
                <w:i/>
                <w:lang w:eastAsia="zh-CN"/>
              </w:rPr>
            </w:pPr>
            <w:r w:rsidRPr="00613175">
              <w:rPr>
                <w:rFonts w:eastAsia="SimSun"/>
                <w:i/>
                <w:lang w:eastAsia="zh-CN"/>
              </w:rPr>
              <w:t>b=RR:</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17E51A7C" w14:textId="77777777" w:rsidR="001B677B" w:rsidRPr="00613175" w:rsidRDefault="001B677B" w:rsidP="00A20284">
            <w:pPr>
              <w:pStyle w:val="TAL"/>
              <w:rPr>
                <w:rFonts w:eastAsia="SimSun"/>
                <w:lang w:eastAsia="zh-CN"/>
              </w:rPr>
            </w:pPr>
          </w:p>
          <w:p w14:paraId="4B35C11E" w14:textId="77777777" w:rsidR="001B677B" w:rsidRPr="00613175" w:rsidRDefault="001B677B" w:rsidP="00A20284">
            <w:pPr>
              <w:pStyle w:val="TAL"/>
              <w:rPr>
                <w:rFonts w:eastAsia="SimSun"/>
                <w:b/>
                <w:lang w:eastAsia="zh-CN"/>
              </w:rPr>
            </w:pPr>
            <w:r w:rsidRPr="00613175">
              <w:rPr>
                <w:rFonts w:eastAsia="SimSun"/>
                <w:b/>
                <w:lang w:eastAsia="zh-CN"/>
              </w:rPr>
              <w:t>Attributes for media:</w:t>
            </w:r>
          </w:p>
          <w:p w14:paraId="683E6CF8"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8]</w:t>
            </w:r>
          </w:p>
          <w:p w14:paraId="3DE75477"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mode-set=0,1,2; max-red=220 </w:t>
            </w:r>
            <w:r w:rsidRPr="00613175">
              <w:rPr>
                <w:rFonts w:eastAsia="SimSun"/>
                <w:lang w:eastAsia="zh-CN"/>
              </w:rPr>
              <w:t>[Note 8]</w:t>
            </w:r>
          </w:p>
          <w:p w14:paraId="6EA0220F" w14:textId="77777777" w:rsidR="001B677B" w:rsidRPr="00613175" w:rsidRDefault="001B677B" w:rsidP="00A20284">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9]</w:t>
            </w:r>
          </w:p>
          <w:p w14:paraId="10478892" w14:textId="77777777" w:rsidR="001B677B" w:rsidRPr="00613175" w:rsidRDefault="001B677B" w:rsidP="00A20284">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mode-set=0,1,2, max-red=220 </w:t>
            </w:r>
            <w:r w:rsidRPr="00613175">
              <w:rPr>
                <w:rFonts w:eastAsia="SimSun"/>
                <w:lang w:eastAsia="zh-CN"/>
              </w:rPr>
              <w:t>[Note 9]</w:t>
            </w:r>
          </w:p>
          <w:p w14:paraId="234F0AE7" w14:textId="77777777" w:rsidR="001B677B" w:rsidRPr="00613175" w:rsidRDefault="001B677B" w:rsidP="00A20284">
            <w:pPr>
              <w:pStyle w:val="TAL"/>
              <w:rPr>
                <w:rFonts w:eastAsia="SimSun" w:cs="Tahoma"/>
                <w:i/>
                <w:szCs w:val="16"/>
                <w:lang w:eastAsia="zh-CN"/>
              </w:rPr>
            </w:pPr>
            <w:r w:rsidRPr="00613175">
              <w:rPr>
                <w:rFonts w:eastAsia="SimSun" w:cs="Tahoma"/>
                <w:i/>
                <w:szCs w:val="16"/>
                <w:lang w:eastAsia="zh-CN"/>
              </w:rPr>
              <w:t>a=ecn-capable-rtp: leap ect=0</w:t>
            </w:r>
            <w:r w:rsidRPr="00613175">
              <w:rPr>
                <w:rFonts w:eastAsia="SimSun" w:cs="Tahoma"/>
                <w:bCs/>
                <w:szCs w:val="16"/>
                <w:lang w:eastAsia="zh-CN"/>
              </w:rPr>
              <w:t xml:space="preserve"> </w:t>
            </w:r>
            <w:r w:rsidRPr="00613175">
              <w:rPr>
                <w:rFonts w:eastAsia="SimSun" w:cs="Tahoma"/>
                <w:szCs w:val="16"/>
                <w:lang w:eastAsia="zh-CN"/>
              </w:rPr>
              <w:t>[Note 6]</w:t>
            </w:r>
          </w:p>
          <w:p w14:paraId="2A620CCC" w14:textId="77777777" w:rsidR="001B677B" w:rsidRPr="00613175" w:rsidRDefault="001B677B" w:rsidP="00A20284">
            <w:pPr>
              <w:pStyle w:val="TAL"/>
              <w:rPr>
                <w:rFonts w:eastAsia="SimSun" w:cs="Tahoma"/>
                <w:i/>
                <w:szCs w:val="16"/>
                <w:lang w:eastAsia="zh-CN"/>
              </w:rPr>
            </w:pPr>
            <w:r w:rsidRPr="00613175">
              <w:rPr>
                <w:rFonts w:eastAsia="SimSun" w:cs="Tahoma"/>
                <w:i/>
                <w:szCs w:val="16"/>
                <w:lang w:eastAsia="zh-CN"/>
              </w:rPr>
              <w:t>a=rtcp-fb:* nack ecn</w:t>
            </w:r>
            <w:r w:rsidRPr="00613175">
              <w:rPr>
                <w:rFonts w:eastAsia="SimSun" w:cs="Tahoma"/>
                <w:bCs/>
                <w:szCs w:val="16"/>
                <w:lang w:eastAsia="zh-CN"/>
              </w:rPr>
              <w:t xml:space="preserve"> </w:t>
            </w:r>
            <w:r w:rsidRPr="00613175">
              <w:rPr>
                <w:rFonts w:eastAsia="SimSun" w:cs="Tahoma"/>
                <w:szCs w:val="16"/>
                <w:lang w:eastAsia="zh-CN"/>
              </w:rPr>
              <w:t>[Note 6]</w:t>
            </w:r>
          </w:p>
          <w:p w14:paraId="0E91AF86" w14:textId="77777777" w:rsidR="001B677B" w:rsidRPr="00613175" w:rsidRDefault="001B677B" w:rsidP="00A20284">
            <w:pPr>
              <w:pStyle w:val="TAL"/>
              <w:rPr>
                <w:rFonts w:eastAsia="SimSun" w:cs="Tahoma"/>
                <w:szCs w:val="16"/>
                <w:lang w:eastAsia="zh-CN"/>
              </w:rPr>
            </w:pPr>
            <w:r w:rsidRPr="00613175">
              <w:rPr>
                <w:rFonts w:eastAsia="SimSun" w:cs="Tahoma"/>
                <w:i/>
                <w:szCs w:val="16"/>
                <w:lang w:eastAsia="zh-CN"/>
              </w:rPr>
              <w:t>a=rtcp-xr:ecn-sum</w:t>
            </w:r>
            <w:r w:rsidRPr="00613175">
              <w:rPr>
                <w:rFonts w:eastAsia="SimSun" w:cs="Tahoma"/>
                <w:bCs/>
                <w:szCs w:val="16"/>
                <w:lang w:eastAsia="zh-CN"/>
              </w:rPr>
              <w:t xml:space="preserve"> </w:t>
            </w:r>
            <w:r w:rsidRPr="00613175">
              <w:rPr>
                <w:rFonts w:eastAsia="SimSun" w:cs="Tahoma"/>
                <w:szCs w:val="16"/>
                <w:lang w:eastAsia="zh-CN"/>
              </w:rPr>
              <w:t>[Note 6]</w:t>
            </w:r>
          </w:p>
          <w:p w14:paraId="0607711D" w14:textId="77777777" w:rsidR="001B677B" w:rsidRPr="00613175" w:rsidRDefault="001B677B" w:rsidP="00A20284">
            <w:pPr>
              <w:pStyle w:val="TAL"/>
              <w:rPr>
                <w:rFonts w:eastAsia="SimSun"/>
                <w:i/>
                <w:lang w:eastAsia="zh-CN"/>
              </w:rPr>
            </w:pPr>
            <w:r w:rsidRPr="00613175">
              <w:rPr>
                <w:rFonts w:eastAsia="SimSun"/>
                <w:i/>
                <w:lang w:eastAsia="zh-CN"/>
              </w:rPr>
              <w:t>a=ptime:20</w:t>
            </w:r>
          </w:p>
          <w:p w14:paraId="668B194F" w14:textId="77777777" w:rsidR="001B677B" w:rsidRPr="00613175" w:rsidRDefault="001B677B" w:rsidP="00A20284">
            <w:pPr>
              <w:pStyle w:val="TAL"/>
              <w:rPr>
                <w:rFonts w:eastAsia="SimSun"/>
                <w:i/>
                <w:lang w:eastAsia="zh-CN"/>
              </w:rPr>
            </w:pPr>
            <w:r w:rsidRPr="00613175">
              <w:rPr>
                <w:rFonts w:eastAsia="SimSun"/>
                <w:i/>
                <w:lang w:eastAsia="zh-CN"/>
              </w:rPr>
              <w:t>a=maxptime:240</w:t>
            </w:r>
          </w:p>
          <w:p w14:paraId="0156D940" w14:textId="77777777" w:rsidR="001B677B" w:rsidRPr="00613175" w:rsidRDefault="001B677B" w:rsidP="00A20284">
            <w:pPr>
              <w:pStyle w:val="TAL"/>
              <w:rPr>
                <w:rFonts w:eastAsia="SimSun"/>
                <w:lang w:eastAsia="zh-CN"/>
              </w:rPr>
            </w:pPr>
          </w:p>
          <w:p w14:paraId="7BD90ECA" w14:textId="77777777" w:rsidR="001B677B" w:rsidRPr="00613175" w:rsidRDefault="001B677B" w:rsidP="00A20284">
            <w:pPr>
              <w:pStyle w:val="TAL"/>
              <w:rPr>
                <w:rFonts w:eastAsia="SimSun"/>
                <w:b/>
                <w:bCs/>
                <w:lang w:eastAsia="zh-CN"/>
              </w:rPr>
            </w:pPr>
            <w:r w:rsidRPr="00613175">
              <w:rPr>
                <w:rFonts w:eastAsia="SimSun"/>
                <w:b/>
                <w:bCs/>
                <w:lang w:eastAsia="zh-CN"/>
              </w:rPr>
              <w:t>Attributes for media security mechanism:</w:t>
            </w:r>
          </w:p>
          <w:p w14:paraId="51195178" w14:textId="77777777" w:rsidR="001B677B" w:rsidRPr="00613175" w:rsidRDefault="001B677B" w:rsidP="00A20284">
            <w:pPr>
              <w:pStyle w:val="TAL"/>
              <w:rPr>
                <w:rFonts w:eastAsia="SimSun"/>
                <w:bCs/>
                <w:i/>
                <w:lang w:eastAsia="zh-CN"/>
              </w:rPr>
            </w:pPr>
            <w:r w:rsidRPr="00613175">
              <w:rPr>
                <w:rFonts w:eastAsia="SimSun"/>
                <w:bCs/>
                <w:i/>
                <w:lang w:eastAsia="zh-CN"/>
              </w:rPr>
              <w:t xml:space="preserve">a=3ge2ae: requested </w:t>
            </w:r>
            <w:r w:rsidRPr="00613175">
              <w:rPr>
                <w:rFonts w:eastAsia="SimSun"/>
                <w:bCs/>
                <w:lang w:eastAsia="zh-CN"/>
              </w:rPr>
              <w:t>[Note 7]</w:t>
            </w:r>
          </w:p>
          <w:p w14:paraId="53575829" w14:textId="77777777" w:rsidR="001B677B" w:rsidRPr="00613175" w:rsidRDefault="001B677B" w:rsidP="00A20284">
            <w:pPr>
              <w:pStyle w:val="TAL"/>
              <w:rPr>
                <w:rFonts w:eastAsia="SimSun"/>
                <w:bCs/>
                <w:lang w:eastAsia="zh-CN"/>
              </w:rPr>
            </w:pPr>
            <w:r w:rsidRPr="00613175">
              <w:rPr>
                <w:rFonts w:eastAsia="SimSun"/>
                <w:bCs/>
                <w:i/>
                <w:lang w:eastAsia="zh-CN"/>
              </w:rPr>
              <w:t xml:space="preserve">a=crypto:1 AES_CM_128_HMAC_SHA1_80inline:PS1uQCVeeCFCanVmcjkpPywjNWhcYD0mXXtxaVBR|2^20|1:4 </w:t>
            </w:r>
            <w:r w:rsidRPr="00613175">
              <w:rPr>
                <w:rFonts w:eastAsia="SimSun"/>
                <w:bCs/>
                <w:lang w:eastAsia="zh-CN"/>
              </w:rPr>
              <w:t>[Note 7]</w:t>
            </w:r>
          </w:p>
          <w:p w14:paraId="58DE087E" w14:textId="77777777" w:rsidR="001B677B" w:rsidRPr="00613175" w:rsidRDefault="001B677B" w:rsidP="00A20284">
            <w:pPr>
              <w:pStyle w:val="TAL"/>
              <w:rPr>
                <w:rFonts w:eastAsia="SimSun"/>
                <w:lang w:eastAsia="zh-CN"/>
              </w:rPr>
            </w:pPr>
          </w:p>
          <w:p w14:paraId="58F89D51" w14:textId="77777777" w:rsidR="001B677B" w:rsidRPr="00613175" w:rsidRDefault="001B677B" w:rsidP="00A20284">
            <w:pPr>
              <w:pStyle w:val="TAL"/>
              <w:rPr>
                <w:rFonts w:eastAsia="SimSun"/>
                <w:lang w:eastAsia="zh-CN"/>
              </w:rPr>
            </w:pPr>
            <w:r w:rsidRPr="00613175">
              <w:rPr>
                <w:rFonts w:eastAsia="SimSun"/>
                <w:lang w:eastAsia="zh-CN"/>
              </w:rPr>
              <w:t>Note 1: The values for fmt, payload type and format are copied from step 1.</w:t>
            </w:r>
          </w:p>
          <w:p w14:paraId="54B81A92" w14:textId="77777777" w:rsidR="001B677B" w:rsidRPr="00613175" w:rsidRDefault="001B677B" w:rsidP="00A20284">
            <w:pPr>
              <w:pStyle w:val="TAL"/>
              <w:rPr>
                <w:rFonts w:eastAsia="SimSun"/>
                <w:b/>
                <w:lang w:eastAsia="zh-CN"/>
              </w:rPr>
            </w:pPr>
            <w:r w:rsidRPr="00613175">
              <w:rPr>
                <w:rFonts w:eastAsia="SimSun"/>
                <w:lang w:eastAsia="zh-CN"/>
              </w:rPr>
              <w:t>Note 2: Transport port is the port number of the SS (see RFC 3264 clause 6).</w:t>
            </w:r>
          </w:p>
          <w:p w14:paraId="35E02D54" w14:textId="77777777" w:rsidR="001B677B" w:rsidRPr="00613175" w:rsidRDefault="001B677B" w:rsidP="00A20284">
            <w:pPr>
              <w:pStyle w:val="TAL"/>
              <w:rPr>
                <w:rFonts w:eastAsia="SimSun"/>
                <w:lang w:eastAsia="zh-CN"/>
              </w:rPr>
            </w:pPr>
            <w:r w:rsidRPr="00613175">
              <w:rPr>
                <w:rFonts w:eastAsia="SimSun"/>
                <w:lang w:eastAsia="zh-CN"/>
              </w:rPr>
              <w:t>Note 3: The bandwidth-value is copied from step 1.</w:t>
            </w:r>
          </w:p>
          <w:p w14:paraId="7437C4A2" w14:textId="77777777" w:rsidR="001B677B" w:rsidRPr="00613175" w:rsidRDefault="001B677B" w:rsidP="00A20284">
            <w:pPr>
              <w:pStyle w:val="TAL"/>
              <w:rPr>
                <w:rFonts w:eastAsia="SimSun"/>
                <w:iCs/>
                <w:snapToGrid w:val="0"/>
                <w:lang w:eastAsia="zh-CN"/>
              </w:rPr>
            </w:pPr>
            <w:r w:rsidRPr="00613175">
              <w:rPr>
                <w:rFonts w:eastAsia="SimSun"/>
                <w:iCs/>
                <w:snapToGrid w:val="0"/>
                <w:lang w:eastAsia="zh-CN"/>
              </w:rPr>
              <w:t>Note 4: All present br, br-send and br-recv parameter=value pairs are copied from step 1.</w:t>
            </w:r>
          </w:p>
          <w:p w14:paraId="1A7F61E1" w14:textId="77777777" w:rsidR="001B677B" w:rsidRPr="00613175" w:rsidRDefault="001B677B" w:rsidP="00A20284">
            <w:pPr>
              <w:pStyle w:val="TAL"/>
              <w:rPr>
                <w:rFonts w:eastAsia="SimSun"/>
                <w:lang w:eastAsia="zh-CN"/>
              </w:rPr>
            </w:pPr>
            <w:r w:rsidRPr="00613175">
              <w:rPr>
                <w:rFonts w:eastAsia="SimSun"/>
                <w:iCs/>
                <w:snapToGrid w:val="0"/>
                <w:lang w:eastAsia="zh-CN"/>
              </w:rPr>
              <w:t xml:space="preserve">Note 5: </w:t>
            </w:r>
            <w:r w:rsidRPr="00613175">
              <w:rPr>
                <w:iCs/>
                <w:lang w:eastAsia="zh-CN"/>
              </w:rPr>
              <w:t>bw, bw-send and bw-recv parameter are copied from bw at step 1</w:t>
            </w:r>
            <w:r w:rsidRPr="00613175">
              <w:rPr>
                <w:i/>
                <w:iCs/>
                <w:lang w:eastAsia="zh-CN"/>
              </w:rPr>
              <w:t>.</w:t>
            </w:r>
          </w:p>
          <w:p w14:paraId="23DAC54A" w14:textId="77777777" w:rsidR="001B677B" w:rsidRPr="00613175" w:rsidRDefault="001B677B" w:rsidP="00A20284">
            <w:pPr>
              <w:pStyle w:val="TAL"/>
              <w:rPr>
                <w:rFonts w:eastAsia="SimSun" w:cs="Tahoma"/>
                <w:szCs w:val="16"/>
                <w:lang w:eastAsia="zh-CN"/>
              </w:rPr>
            </w:pPr>
            <w:r w:rsidRPr="00613175">
              <w:rPr>
                <w:rFonts w:eastAsia="SimSun" w:cs="Tahoma"/>
                <w:iCs/>
                <w:snapToGrid w:val="0"/>
                <w:szCs w:val="16"/>
                <w:lang w:eastAsia="zh-CN"/>
              </w:rPr>
              <w:t xml:space="preserve">Note 6: </w:t>
            </w:r>
            <w:r w:rsidRPr="00613175">
              <w:rPr>
                <w:rFonts w:eastAsia="SimSun" w:cs="Tahoma"/>
                <w:szCs w:val="16"/>
                <w:lang w:eastAsia="zh-CN"/>
              </w:rPr>
              <w:t>Attributes for ECN Capability are present if the UE supports Explicit Congestion Notification.</w:t>
            </w:r>
          </w:p>
          <w:p w14:paraId="1ACF657A" w14:textId="77777777" w:rsidR="001B677B" w:rsidRPr="00613175" w:rsidRDefault="001B677B" w:rsidP="00A20284">
            <w:pPr>
              <w:pStyle w:val="TAL"/>
              <w:rPr>
                <w:rFonts w:eastAsia="SimSun"/>
                <w:lang w:eastAsia="zh-CN"/>
              </w:rPr>
            </w:pPr>
            <w:r w:rsidRPr="00613175">
              <w:rPr>
                <w:rFonts w:eastAsia="SimSun"/>
                <w:lang w:eastAsia="zh-CN"/>
              </w:rPr>
              <w:t>Note 7: Attributes for media plane security are present if the use of end-to-access-edge security is supported by UE.</w:t>
            </w:r>
          </w:p>
          <w:p w14:paraId="2174B8A3" w14:textId="77777777" w:rsidR="001B677B" w:rsidRPr="00613175" w:rsidRDefault="001B677B" w:rsidP="00A20284">
            <w:pPr>
              <w:pStyle w:val="TAL"/>
              <w:rPr>
                <w:rFonts w:eastAsia="SimSun"/>
                <w:lang w:eastAsia="zh-CN"/>
              </w:rPr>
            </w:pPr>
            <w:r w:rsidRPr="00613175">
              <w:rPr>
                <w:rFonts w:eastAsia="SimSun"/>
                <w:lang w:eastAsia="zh-CN"/>
              </w:rPr>
              <w:t>Note 8: This EVS configuration is sent if UE sent it as the first of its EVS configurations in INVITE.</w:t>
            </w:r>
          </w:p>
          <w:p w14:paraId="15DC0B5A" w14:textId="77777777" w:rsidR="001B677B" w:rsidRPr="00613175" w:rsidRDefault="001B677B" w:rsidP="00A20284">
            <w:pPr>
              <w:pStyle w:val="TAL"/>
              <w:rPr>
                <w:rFonts w:eastAsia="SimSun"/>
                <w:lang w:eastAsia="zh-CN"/>
              </w:rPr>
            </w:pPr>
            <w:r w:rsidRPr="00613175">
              <w:rPr>
                <w:rFonts w:eastAsia="SimSun"/>
                <w:lang w:eastAsia="zh-CN"/>
              </w:rPr>
              <w:t xml:space="preserve">Note 9: This EVS configuration is sent if UE did not send </w:t>
            </w:r>
            <w:r w:rsidR="00CA5D53" w:rsidRPr="00613175">
              <w:rPr>
                <w:rFonts w:eastAsia="SimSun"/>
                <w:lang w:eastAsia="zh-CN"/>
              </w:rPr>
              <w:t>"</w:t>
            </w:r>
            <w:r w:rsidRPr="00613175">
              <w:rPr>
                <w:rFonts w:eastAsia="SimSun"/>
                <w:lang w:eastAsia="zh-CN"/>
              </w:rPr>
              <w:t>br=13.2; bw=swb</w:t>
            </w:r>
            <w:r w:rsidR="00CA5D53" w:rsidRPr="00613175">
              <w:rPr>
                <w:rFonts w:eastAsia="SimSun"/>
                <w:lang w:eastAsia="zh-CN"/>
              </w:rPr>
              <w:t>"</w:t>
            </w:r>
            <w:r w:rsidRPr="00613175">
              <w:rPr>
                <w:rFonts w:eastAsia="SimSun"/>
                <w:lang w:eastAsia="zh-CN"/>
              </w:rPr>
              <w:t xml:space="preserve"> as the first of its EVS configurations in INVITE.</w:t>
            </w:r>
          </w:p>
        </w:tc>
      </w:tr>
    </w:tbl>
    <w:p w14:paraId="29B17BA0" w14:textId="77777777" w:rsidR="001B677B" w:rsidRPr="00613175" w:rsidRDefault="001B677B" w:rsidP="001B677B"/>
    <w:p w14:paraId="18E0618C" w14:textId="77777777" w:rsidR="001B677B" w:rsidRPr="00613175" w:rsidRDefault="001B677B" w:rsidP="001B677B">
      <w:pPr>
        <w:pStyle w:val="H6"/>
        <w:rPr>
          <w:snapToGrid w:val="0"/>
        </w:rPr>
      </w:pPr>
      <w:r w:rsidRPr="00613175">
        <w:rPr>
          <w:snapToGrid w:val="0"/>
        </w:rPr>
        <w:t>PRACK (Step 4)</w:t>
      </w:r>
    </w:p>
    <w:p w14:paraId="730B0914" w14:textId="77777777" w:rsidR="001B677B" w:rsidRPr="00613175" w:rsidRDefault="001B677B" w:rsidP="001B677B">
      <w:r w:rsidRPr="00613175">
        <w:t xml:space="preserve">Use the default message </w:t>
      </w:r>
      <w:r w:rsidR="00CA5D53" w:rsidRPr="00613175">
        <w:t>"</w:t>
      </w:r>
      <w:r w:rsidRPr="00613175">
        <w:t>PRACK</w:t>
      </w:r>
      <w:r w:rsidR="00CA5D53" w:rsidRPr="00613175">
        <w:t>"</w:t>
      </w:r>
      <w:r w:rsidRPr="00613175">
        <w:t xml:space="preserve"> in Annex A.2.4 of TS 34.229-1 [2] applying conditions A1 and A7.</w:t>
      </w:r>
    </w:p>
    <w:p w14:paraId="09684093" w14:textId="77777777" w:rsidR="001B677B" w:rsidRPr="00613175" w:rsidRDefault="001B677B" w:rsidP="001B677B">
      <w:pPr>
        <w:pStyle w:val="H6"/>
        <w:rPr>
          <w:snapToGrid w:val="0"/>
        </w:rPr>
      </w:pPr>
      <w:r w:rsidRPr="00613175">
        <w:rPr>
          <w:snapToGrid w:val="0"/>
        </w:rPr>
        <w:t>200 OK for PRACK (Step 5)</w:t>
      </w:r>
    </w:p>
    <w:p w14:paraId="7F820810"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A10 and A22.</w:t>
      </w:r>
    </w:p>
    <w:p w14:paraId="3A7C44A6" w14:textId="77777777" w:rsidR="001B677B" w:rsidRPr="00613175" w:rsidRDefault="001B677B" w:rsidP="001B677B">
      <w:pPr>
        <w:pStyle w:val="H6"/>
        <w:rPr>
          <w:snapToGrid w:val="0"/>
        </w:rPr>
      </w:pPr>
      <w:r w:rsidRPr="00613175">
        <w:rPr>
          <w:snapToGrid w:val="0"/>
        </w:rPr>
        <w:t>180 Ringing (Step 6)</w:t>
      </w:r>
    </w:p>
    <w:p w14:paraId="4C627171" w14:textId="77777777" w:rsidR="001B677B" w:rsidRPr="00613175" w:rsidRDefault="001B677B" w:rsidP="001B677B">
      <w:r w:rsidRPr="00613175">
        <w:t xml:space="preserve">Use the default message </w:t>
      </w:r>
      <w:r w:rsidR="00CA5D53" w:rsidRPr="00613175">
        <w:t>"</w:t>
      </w:r>
      <w:r w:rsidRPr="00613175">
        <w:t>180 Ringing for INVITE</w:t>
      </w:r>
      <w:r w:rsidR="00CA5D53" w:rsidRPr="00613175">
        <w:t>"</w:t>
      </w:r>
      <w:r w:rsidRPr="00613175">
        <w:t xml:space="preserve"> in Annex A.2.6 of TS 34.229-1 [2] applying conditions A1 and A14.</w:t>
      </w:r>
    </w:p>
    <w:p w14:paraId="77A6CD6B" w14:textId="77777777" w:rsidR="001B677B" w:rsidRPr="00613175" w:rsidRDefault="001B677B" w:rsidP="001B677B">
      <w:pPr>
        <w:pStyle w:val="H6"/>
      </w:pPr>
      <w:r w:rsidRPr="00613175">
        <w:t>200 OK for INVITE (Step 7)</w:t>
      </w:r>
    </w:p>
    <w:p w14:paraId="55238C1D"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A1, A10, and A19.</w:t>
      </w:r>
    </w:p>
    <w:p w14:paraId="4FC31352" w14:textId="77777777" w:rsidR="001B677B" w:rsidRPr="00613175" w:rsidRDefault="001B677B" w:rsidP="001B677B">
      <w:pPr>
        <w:pStyle w:val="H6"/>
      </w:pPr>
      <w:r w:rsidRPr="00613175">
        <w:t>ACK (Step 8)</w:t>
      </w:r>
    </w:p>
    <w:p w14:paraId="09C90204" w14:textId="77777777" w:rsidR="001B677B" w:rsidRPr="00613175" w:rsidRDefault="001B677B" w:rsidP="00482465">
      <w:pPr>
        <w:keepNext/>
      </w:pPr>
      <w:r w:rsidRPr="00613175">
        <w:t xml:space="preserve">Use the default message </w:t>
      </w:r>
      <w:r w:rsidR="00CA5D53" w:rsidRPr="00613175">
        <w:t>"</w:t>
      </w:r>
      <w:r w:rsidRPr="00613175">
        <w:t>ACK</w:t>
      </w:r>
      <w:r w:rsidR="00CA5D53" w:rsidRPr="00613175">
        <w:t>"</w:t>
      </w:r>
      <w:r w:rsidRPr="00613175">
        <w:t xml:space="preserve"> in Annex A.2.6 of TS 34.229-1 [2] applying conditions A1 and A3.</w:t>
      </w:r>
    </w:p>
    <w:p w14:paraId="7F5F0307" w14:textId="77777777" w:rsidR="00585703" w:rsidRPr="00613175" w:rsidRDefault="00C8183A" w:rsidP="00585703">
      <w:pPr>
        <w:pStyle w:val="Heading1"/>
      </w:pPr>
      <w:bookmarkStart w:id="1268" w:name="_Toc42778762"/>
      <w:bookmarkStart w:id="1269" w:name="_Toc42785209"/>
      <w:r w:rsidRPr="00613175">
        <w:br w:type="page"/>
      </w:r>
      <w:bookmarkStart w:id="1270" w:name="_Toc43210238"/>
      <w:bookmarkStart w:id="1271" w:name="_Toc51948522"/>
      <w:bookmarkStart w:id="1272" w:name="_Toc52162597"/>
      <w:bookmarkStart w:id="1273" w:name="_Toc60916235"/>
      <w:bookmarkStart w:id="1274" w:name="_Toc68197439"/>
      <w:bookmarkStart w:id="1275" w:name="_Toc75880697"/>
      <w:bookmarkStart w:id="1276" w:name="_Toc84254409"/>
      <w:bookmarkStart w:id="1277" w:name="_Toc84255204"/>
      <w:r w:rsidR="00585703" w:rsidRPr="00613175">
        <w:t>A.5</w:t>
      </w:r>
      <w:r w:rsidR="00585703" w:rsidRPr="00613175">
        <w:tab/>
      </w:r>
      <w:r w:rsidR="00E56E6F" w:rsidRPr="00613175">
        <w:t xml:space="preserve">MTSI MT </w:t>
      </w:r>
      <w:r w:rsidR="00AC64C8" w:rsidRPr="00613175">
        <w:t>Voice</w:t>
      </w:r>
      <w:r w:rsidR="00E56E6F" w:rsidRPr="00613175">
        <w:t xml:space="preserve"> C</w:t>
      </w:r>
      <w:r w:rsidR="00585703" w:rsidRPr="00613175">
        <w:t>all / 5GS</w:t>
      </w:r>
      <w:bookmarkEnd w:id="1268"/>
      <w:bookmarkEnd w:id="1269"/>
      <w:bookmarkEnd w:id="1270"/>
      <w:bookmarkEnd w:id="1271"/>
      <w:bookmarkEnd w:id="1272"/>
      <w:bookmarkEnd w:id="1273"/>
      <w:bookmarkEnd w:id="1274"/>
      <w:bookmarkEnd w:id="1275"/>
      <w:bookmarkEnd w:id="1276"/>
      <w:bookmarkEnd w:id="1277"/>
    </w:p>
    <w:p w14:paraId="7B0430DB" w14:textId="77777777" w:rsidR="001B677B" w:rsidRPr="00613175" w:rsidRDefault="001B677B" w:rsidP="00482465">
      <w:pPr>
        <w:pStyle w:val="Heading2"/>
      </w:pPr>
      <w:bookmarkStart w:id="1278" w:name="_Toc42778763"/>
      <w:bookmarkStart w:id="1279" w:name="_Toc42785210"/>
      <w:bookmarkStart w:id="1280" w:name="_Toc43210239"/>
      <w:bookmarkStart w:id="1281" w:name="_Toc51948523"/>
      <w:bookmarkStart w:id="1282" w:name="_Toc52162598"/>
      <w:bookmarkStart w:id="1283" w:name="_Toc60916236"/>
      <w:bookmarkStart w:id="1284" w:name="_Toc68197440"/>
      <w:bookmarkStart w:id="1285" w:name="_Toc75880698"/>
      <w:bookmarkStart w:id="1286" w:name="_Toc84254410"/>
      <w:bookmarkStart w:id="1287" w:name="_Toc84255205"/>
      <w:r w:rsidRPr="00613175">
        <w:t>A.5.1</w:t>
      </w:r>
      <w:r w:rsidRPr="00613175">
        <w:tab/>
        <w:t>MTSI MT Voice Call / with preconditions / 5GS</w:t>
      </w:r>
      <w:bookmarkEnd w:id="1278"/>
      <w:bookmarkEnd w:id="1279"/>
      <w:bookmarkEnd w:id="1280"/>
      <w:bookmarkEnd w:id="1281"/>
      <w:bookmarkEnd w:id="1282"/>
      <w:bookmarkEnd w:id="1283"/>
      <w:bookmarkEnd w:id="1284"/>
      <w:bookmarkEnd w:id="1285"/>
      <w:bookmarkEnd w:id="1286"/>
      <w:bookmarkEnd w:id="1287"/>
    </w:p>
    <w:p w14:paraId="6AD33193" w14:textId="77777777" w:rsidR="001B677B" w:rsidRPr="00613175" w:rsidRDefault="001B677B" w:rsidP="001B677B">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1B677B" w:rsidRPr="00613175" w14:paraId="1069C9EE" w14:textId="77777777" w:rsidTr="00851561">
        <w:trPr>
          <w:cantSplit/>
          <w:jc w:val="center"/>
        </w:trPr>
        <w:tc>
          <w:tcPr>
            <w:tcW w:w="680" w:type="dxa"/>
            <w:tcBorders>
              <w:top w:val="single" w:sz="4" w:space="0" w:color="auto"/>
              <w:left w:val="single" w:sz="4" w:space="0" w:color="auto"/>
              <w:bottom w:val="nil"/>
              <w:right w:val="single" w:sz="4" w:space="0" w:color="auto"/>
            </w:tcBorders>
          </w:tcPr>
          <w:p w14:paraId="4321C385" w14:textId="77777777" w:rsidR="001B677B" w:rsidRPr="00613175" w:rsidRDefault="001B677B" w:rsidP="00A20284">
            <w:pPr>
              <w:pStyle w:val="TAH"/>
            </w:pPr>
            <w:r w:rsidRPr="00613175">
              <w:t>Step</w:t>
            </w:r>
          </w:p>
        </w:tc>
        <w:tc>
          <w:tcPr>
            <w:tcW w:w="1260" w:type="dxa"/>
            <w:gridSpan w:val="2"/>
            <w:tcBorders>
              <w:left w:val="single" w:sz="4" w:space="0" w:color="auto"/>
              <w:right w:val="single" w:sz="4" w:space="0" w:color="auto"/>
            </w:tcBorders>
          </w:tcPr>
          <w:p w14:paraId="0156AD8C" w14:textId="77777777" w:rsidR="001B677B" w:rsidRPr="00613175" w:rsidRDefault="001B677B" w:rsidP="00A20284">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754C7A5F" w14:textId="77777777" w:rsidR="001B677B" w:rsidRPr="00613175" w:rsidRDefault="001B677B" w:rsidP="00A20284">
            <w:pPr>
              <w:pStyle w:val="TAH"/>
            </w:pPr>
            <w:r w:rsidRPr="00613175">
              <w:t>Message</w:t>
            </w:r>
          </w:p>
        </w:tc>
        <w:tc>
          <w:tcPr>
            <w:tcW w:w="4196" w:type="dxa"/>
            <w:tcBorders>
              <w:top w:val="single" w:sz="4" w:space="0" w:color="auto"/>
              <w:left w:val="single" w:sz="4" w:space="0" w:color="auto"/>
              <w:bottom w:val="nil"/>
              <w:right w:val="single" w:sz="4" w:space="0" w:color="auto"/>
            </w:tcBorders>
          </w:tcPr>
          <w:p w14:paraId="11FF764B" w14:textId="77777777" w:rsidR="001B677B" w:rsidRPr="00613175" w:rsidRDefault="001B677B" w:rsidP="00A20284">
            <w:pPr>
              <w:pStyle w:val="TAH"/>
            </w:pPr>
            <w:r w:rsidRPr="00613175">
              <w:t>Comment</w:t>
            </w:r>
          </w:p>
        </w:tc>
      </w:tr>
      <w:tr w:rsidR="001B677B" w:rsidRPr="00613175" w14:paraId="4B0B7E94" w14:textId="77777777" w:rsidTr="00851561">
        <w:trPr>
          <w:cantSplit/>
          <w:jc w:val="center"/>
        </w:trPr>
        <w:tc>
          <w:tcPr>
            <w:tcW w:w="680" w:type="dxa"/>
            <w:tcBorders>
              <w:top w:val="nil"/>
              <w:left w:val="single" w:sz="4" w:space="0" w:color="auto"/>
              <w:bottom w:val="single" w:sz="4" w:space="0" w:color="auto"/>
              <w:right w:val="single" w:sz="4" w:space="0" w:color="auto"/>
            </w:tcBorders>
          </w:tcPr>
          <w:p w14:paraId="45746928" w14:textId="77777777" w:rsidR="001B677B" w:rsidRPr="00613175" w:rsidRDefault="001B677B" w:rsidP="00A20284">
            <w:pPr>
              <w:pStyle w:val="TAC"/>
              <w:rPr>
                <w:rFonts w:eastAsia="MS Gothic"/>
              </w:rPr>
            </w:pPr>
          </w:p>
        </w:tc>
        <w:tc>
          <w:tcPr>
            <w:tcW w:w="630" w:type="dxa"/>
            <w:tcBorders>
              <w:left w:val="single" w:sz="4" w:space="0" w:color="auto"/>
            </w:tcBorders>
          </w:tcPr>
          <w:p w14:paraId="1DF2F821" w14:textId="77777777" w:rsidR="001B677B" w:rsidRPr="00613175" w:rsidRDefault="001B677B" w:rsidP="00A20284">
            <w:pPr>
              <w:pStyle w:val="TAH"/>
            </w:pPr>
            <w:r w:rsidRPr="00613175">
              <w:t>UE</w:t>
            </w:r>
          </w:p>
        </w:tc>
        <w:tc>
          <w:tcPr>
            <w:tcW w:w="630" w:type="dxa"/>
            <w:tcBorders>
              <w:right w:val="single" w:sz="4" w:space="0" w:color="auto"/>
            </w:tcBorders>
          </w:tcPr>
          <w:p w14:paraId="0D25C03D" w14:textId="77777777" w:rsidR="001B677B" w:rsidRPr="00613175" w:rsidRDefault="001B677B" w:rsidP="00A20284">
            <w:pPr>
              <w:pStyle w:val="TAH"/>
            </w:pPr>
            <w:r w:rsidRPr="00613175">
              <w:t>SS</w:t>
            </w:r>
          </w:p>
        </w:tc>
        <w:tc>
          <w:tcPr>
            <w:tcW w:w="3420" w:type="dxa"/>
            <w:tcBorders>
              <w:top w:val="nil"/>
              <w:left w:val="single" w:sz="4" w:space="0" w:color="auto"/>
              <w:bottom w:val="single" w:sz="4" w:space="0" w:color="auto"/>
              <w:right w:val="single" w:sz="4" w:space="0" w:color="auto"/>
            </w:tcBorders>
          </w:tcPr>
          <w:p w14:paraId="7C4CAB1D" w14:textId="77777777" w:rsidR="001B677B" w:rsidRPr="00613175" w:rsidRDefault="001B677B" w:rsidP="00A20284">
            <w:pPr>
              <w:pStyle w:val="TAC"/>
            </w:pPr>
          </w:p>
        </w:tc>
        <w:tc>
          <w:tcPr>
            <w:tcW w:w="4196" w:type="dxa"/>
            <w:tcBorders>
              <w:top w:val="nil"/>
              <w:left w:val="single" w:sz="4" w:space="0" w:color="auto"/>
              <w:bottom w:val="single" w:sz="4" w:space="0" w:color="auto"/>
              <w:right w:val="single" w:sz="4" w:space="0" w:color="auto"/>
            </w:tcBorders>
          </w:tcPr>
          <w:p w14:paraId="244D7844" w14:textId="77777777" w:rsidR="001B677B" w:rsidRPr="00613175" w:rsidRDefault="001B677B" w:rsidP="00A20284">
            <w:pPr>
              <w:pStyle w:val="TAL"/>
              <w:rPr>
                <w:rFonts w:eastAsia="MS Gothic"/>
              </w:rPr>
            </w:pPr>
          </w:p>
        </w:tc>
      </w:tr>
      <w:tr w:rsidR="001B677B" w:rsidRPr="00613175" w14:paraId="683C1098" w14:textId="77777777" w:rsidTr="00851561">
        <w:trPr>
          <w:cantSplit/>
          <w:jc w:val="center"/>
        </w:trPr>
        <w:tc>
          <w:tcPr>
            <w:tcW w:w="680" w:type="dxa"/>
            <w:tcBorders>
              <w:top w:val="single" w:sz="4" w:space="0" w:color="auto"/>
            </w:tcBorders>
          </w:tcPr>
          <w:p w14:paraId="1303BE3F" w14:textId="77777777" w:rsidR="001B677B" w:rsidRPr="00613175" w:rsidRDefault="001B677B" w:rsidP="00A20284">
            <w:pPr>
              <w:pStyle w:val="TAC"/>
              <w:rPr>
                <w:rFonts w:eastAsia="MS Gothic"/>
              </w:rPr>
            </w:pPr>
            <w:r w:rsidRPr="00613175">
              <w:rPr>
                <w:rFonts w:eastAsia="MS Gothic"/>
              </w:rPr>
              <w:t>1</w:t>
            </w:r>
          </w:p>
        </w:tc>
        <w:tc>
          <w:tcPr>
            <w:tcW w:w="1260" w:type="dxa"/>
            <w:gridSpan w:val="2"/>
          </w:tcPr>
          <w:p w14:paraId="11A63F7F"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31DE9EFD" w14:textId="77777777" w:rsidR="001B677B" w:rsidRPr="00613175" w:rsidRDefault="001B677B" w:rsidP="00A20284">
            <w:pPr>
              <w:pStyle w:val="TAL"/>
              <w:rPr>
                <w:rFonts w:eastAsia="MS Gothic"/>
              </w:rPr>
            </w:pPr>
            <w:r w:rsidRPr="00613175">
              <w:rPr>
                <w:rFonts w:eastAsia="MS Gothic"/>
              </w:rPr>
              <w:t>INVITE</w:t>
            </w:r>
          </w:p>
        </w:tc>
        <w:tc>
          <w:tcPr>
            <w:tcW w:w="4196" w:type="dxa"/>
            <w:tcBorders>
              <w:top w:val="single" w:sz="4" w:space="0" w:color="auto"/>
            </w:tcBorders>
          </w:tcPr>
          <w:p w14:paraId="44861E0F" w14:textId="77777777" w:rsidR="001B677B" w:rsidRPr="00613175" w:rsidRDefault="001B677B" w:rsidP="00A20284">
            <w:pPr>
              <w:pStyle w:val="TAL"/>
              <w:rPr>
                <w:rFonts w:eastAsia="MS Gothic"/>
              </w:rPr>
            </w:pPr>
            <w:r w:rsidRPr="00613175">
              <w:rPr>
                <w:rFonts w:eastAsia="MS Gothic"/>
              </w:rPr>
              <w:t>SS sends INVITE with the first SDP offer.</w:t>
            </w:r>
          </w:p>
        </w:tc>
      </w:tr>
      <w:tr w:rsidR="001B677B" w:rsidRPr="00613175" w14:paraId="0EF403E7" w14:textId="77777777" w:rsidTr="00851561">
        <w:trPr>
          <w:cantSplit/>
          <w:jc w:val="center"/>
        </w:trPr>
        <w:tc>
          <w:tcPr>
            <w:tcW w:w="680" w:type="dxa"/>
            <w:tcBorders>
              <w:top w:val="single" w:sz="4" w:space="0" w:color="auto"/>
            </w:tcBorders>
          </w:tcPr>
          <w:p w14:paraId="63558DAE" w14:textId="77777777" w:rsidR="001B677B" w:rsidRPr="00613175" w:rsidRDefault="001B677B" w:rsidP="00A20284">
            <w:pPr>
              <w:pStyle w:val="TAC"/>
              <w:rPr>
                <w:rFonts w:eastAsia="MS Gothic"/>
              </w:rPr>
            </w:pPr>
            <w:r w:rsidRPr="00613175">
              <w:rPr>
                <w:rFonts w:eastAsia="MS Gothic"/>
              </w:rPr>
              <w:t>2</w:t>
            </w:r>
          </w:p>
        </w:tc>
        <w:tc>
          <w:tcPr>
            <w:tcW w:w="1260" w:type="dxa"/>
            <w:gridSpan w:val="2"/>
          </w:tcPr>
          <w:p w14:paraId="64292CB7"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1AA566E3" w14:textId="77777777" w:rsidR="001B677B" w:rsidRPr="00613175" w:rsidRDefault="001B677B" w:rsidP="00A20284">
            <w:pPr>
              <w:pStyle w:val="TAL"/>
              <w:rPr>
                <w:rFonts w:eastAsia="MS Gothic"/>
              </w:rPr>
            </w:pPr>
            <w:r w:rsidRPr="00613175">
              <w:rPr>
                <w:rFonts w:eastAsia="MS Gothic"/>
              </w:rPr>
              <w:t>100 Trying</w:t>
            </w:r>
          </w:p>
        </w:tc>
        <w:tc>
          <w:tcPr>
            <w:tcW w:w="4196" w:type="dxa"/>
            <w:tcBorders>
              <w:top w:val="single" w:sz="4" w:space="0" w:color="auto"/>
            </w:tcBorders>
          </w:tcPr>
          <w:p w14:paraId="5668D659" w14:textId="77777777" w:rsidR="001B677B" w:rsidRPr="00613175" w:rsidRDefault="001B677B" w:rsidP="00A20284">
            <w:pPr>
              <w:pStyle w:val="TAL"/>
              <w:rPr>
                <w:rFonts w:eastAsia="MS Gothic"/>
              </w:rPr>
            </w:pPr>
            <w:r w:rsidRPr="00613175">
              <w:rPr>
                <w:rFonts w:eastAsia="MS Gothic"/>
              </w:rPr>
              <w:t>Optional step: UE may send a 100 Trying provisional response.</w:t>
            </w:r>
          </w:p>
        </w:tc>
      </w:tr>
      <w:tr w:rsidR="001B677B" w:rsidRPr="00613175" w14:paraId="69D78E9B" w14:textId="77777777" w:rsidTr="00851561">
        <w:trPr>
          <w:cantSplit/>
          <w:jc w:val="center"/>
        </w:trPr>
        <w:tc>
          <w:tcPr>
            <w:tcW w:w="680" w:type="dxa"/>
            <w:tcBorders>
              <w:top w:val="single" w:sz="4" w:space="0" w:color="auto"/>
            </w:tcBorders>
          </w:tcPr>
          <w:p w14:paraId="42467A27" w14:textId="77777777" w:rsidR="001B677B" w:rsidRPr="00613175" w:rsidRDefault="001B677B" w:rsidP="00A20284">
            <w:pPr>
              <w:pStyle w:val="TAC"/>
              <w:rPr>
                <w:rFonts w:eastAsia="MS Gothic"/>
              </w:rPr>
            </w:pPr>
            <w:r w:rsidRPr="00613175">
              <w:rPr>
                <w:rFonts w:eastAsia="MS Gothic"/>
              </w:rPr>
              <w:t>3</w:t>
            </w:r>
          </w:p>
        </w:tc>
        <w:tc>
          <w:tcPr>
            <w:tcW w:w="1260" w:type="dxa"/>
            <w:gridSpan w:val="2"/>
          </w:tcPr>
          <w:p w14:paraId="24C8FDB7"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4DBA1D43" w14:textId="77777777" w:rsidR="001B677B" w:rsidRPr="00613175" w:rsidRDefault="001B677B" w:rsidP="00A20284">
            <w:pPr>
              <w:pStyle w:val="TAL"/>
              <w:rPr>
                <w:rFonts w:eastAsia="MS Gothic"/>
              </w:rPr>
            </w:pPr>
            <w:r w:rsidRPr="00613175">
              <w:rPr>
                <w:rFonts w:eastAsia="MS Gothic"/>
              </w:rPr>
              <w:t>183 Session Progress</w:t>
            </w:r>
          </w:p>
        </w:tc>
        <w:tc>
          <w:tcPr>
            <w:tcW w:w="4196" w:type="dxa"/>
            <w:tcBorders>
              <w:top w:val="single" w:sz="4" w:space="0" w:color="auto"/>
            </w:tcBorders>
          </w:tcPr>
          <w:p w14:paraId="78016DA0" w14:textId="77777777" w:rsidR="001B677B" w:rsidRPr="00613175" w:rsidRDefault="001B677B" w:rsidP="00A20284">
            <w:pPr>
              <w:pStyle w:val="TAL"/>
              <w:rPr>
                <w:rFonts w:eastAsia="MS Gothic"/>
              </w:rPr>
            </w:pPr>
            <w:r w:rsidRPr="00613175">
              <w:rPr>
                <w:rFonts w:eastAsia="MS Gothic"/>
              </w:rPr>
              <w:t>UE sends 183 Session Progress response reliably, including an SDP answer.</w:t>
            </w:r>
          </w:p>
        </w:tc>
      </w:tr>
      <w:tr w:rsidR="001B677B" w:rsidRPr="00613175" w14:paraId="500E92AA" w14:textId="77777777" w:rsidTr="00851561">
        <w:trPr>
          <w:cantSplit/>
          <w:jc w:val="center"/>
        </w:trPr>
        <w:tc>
          <w:tcPr>
            <w:tcW w:w="680" w:type="dxa"/>
            <w:tcBorders>
              <w:top w:val="single" w:sz="4" w:space="0" w:color="auto"/>
            </w:tcBorders>
          </w:tcPr>
          <w:p w14:paraId="0D86B757" w14:textId="77777777" w:rsidR="001B677B" w:rsidRPr="00613175" w:rsidRDefault="001B677B" w:rsidP="00A20284">
            <w:pPr>
              <w:pStyle w:val="TAC"/>
              <w:rPr>
                <w:rFonts w:eastAsia="MS Gothic"/>
              </w:rPr>
            </w:pPr>
            <w:r w:rsidRPr="00613175">
              <w:rPr>
                <w:rFonts w:eastAsia="MS Gothic"/>
              </w:rPr>
              <w:t>4</w:t>
            </w:r>
          </w:p>
        </w:tc>
        <w:tc>
          <w:tcPr>
            <w:tcW w:w="1260" w:type="dxa"/>
            <w:gridSpan w:val="2"/>
          </w:tcPr>
          <w:p w14:paraId="04342EB8"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60F0FF77" w14:textId="77777777" w:rsidR="001B677B" w:rsidRPr="00613175" w:rsidRDefault="001B677B" w:rsidP="00A20284">
            <w:pPr>
              <w:pStyle w:val="TAL"/>
              <w:rPr>
                <w:rFonts w:eastAsia="MS Gothic"/>
              </w:rPr>
            </w:pPr>
            <w:r w:rsidRPr="00613175">
              <w:rPr>
                <w:rFonts w:eastAsia="MS Gothic"/>
              </w:rPr>
              <w:t>PRACK</w:t>
            </w:r>
          </w:p>
        </w:tc>
        <w:tc>
          <w:tcPr>
            <w:tcW w:w="4196" w:type="dxa"/>
            <w:tcBorders>
              <w:top w:val="single" w:sz="4" w:space="0" w:color="auto"/>
            </w:tcBorders>
          </w:tcPr>
          <w:p w14:paraId="18856208" w14:textId="77777777" w:rsidR="001B677B" w:rsidRPr="00613175" w:rsidRDefault="001B677B" w:rsidP="00A20284">
            <w:pPr>
              <w:pStyle w:val="TAL"/>
              <w:rPr>
                <w:rFonts w:eastAsia="MS Gothic"/>
              </w:rPr>
            </w:pPr>
            <w:r w:rsidRPr="00613175">
              <w:rPr>
                <w:rFonts w:eastAsia="MS Gothic"/>
              </w:rPr>
              <w:t>SS acknowledges reception of 183 Session Progress.</w:t>
            </w:r>
          </w:p>
        </w:tc>
      </w:tr>
      <w:tr w:rsidR="001B677B" w:rsidRPr="00613175" w14:paraId="47248CE7" w14:textId="77777777" w:rsidTr="00851561">
        <w:trPr>
          <w:cantSplit/>
          <w:jc w:val="center"/>
        </w:trPr>
        <w:tc>
          <w:tcPr>
            <w:tcW w:w="680" w:type="dxa"/>
            <w:tcBorders>
              <w:top w:val="single" w:sz="4" w:space="0" w:color="auto"/>
            </w:tcBorders>
          </w:tcPr>
          <w:p w14:paraId="5A1D61B7" w14:textId="77777777" w:rsidR="001B677B" w:rsidRPr="00613175" w:rsidRDefault="001B677B" w:rsidP="00A20284">
            <w:pPr>
              <w:pStyle w:val="TAC"/>
              <w:rPr>
                <w:rFonts w:eastAsia="MS Gothic"/>
              </w:rPr>
            </w:pPr>
            <w:r w:rsidRPr="00613175">
              <w:rPr>
                <w:rFonts w:eastAsia="MS Gothic"/>
              </w:rPr>
              <w:t>5</w:t>
            </w:r>
          </w:p>
        </w:tc>
        <w:tc>
          <w:tcPr>
            <w:tcW w:w="1260" w:type="dxa"/>
            <w:gridSpan w:val="2"/>
          </w:tcPr>
          <w:p w14:paraId="343AA124"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4844BEFD" w14:textId="77777777" w:rsidR="001B677B" w:rsidRPr="00613175" w:rsidRDefault="001B677B" w:rsidP="00A20284">
            <w:pPr>
              <w:pStyle w:val="TAL"/>
              <w:rPr>
                <w:rFonts w:eastAsia="MS Gothic"/>
              </w:rPr>
            </w:pPr>
            <w:r w:rsidRPr="00613175">
              <w:rPr>
                <w:rFonts w:eastAsia="MS Gothic"/>
              </w:rPr>
              <w:t>200 OK</w:t>
            </w:r>
          </w:p>
        </w:tc>
        <w:tc>
          <w:tcPr>
            <w:tcW w:w="4196" w:type="dxa"/>
            <w:tcBorders>
              <w:top w:val="single" w:sz="4" w:space="0" w:color="auto"/>
            </w:tcBorders>
          </w:tcPr>
          <w:p w14:paraId="105FD2BE" w14:textId="77777777" w:rsidR="001B677B" w:rsidRPr="00613175" w:rsidRDefault="001B677B" w:rsidP="00A20284">
            <w:pPr>
              <w:pStyle w:val="TAL"/>
              <w:rPr>
                <w:rFonts w:eastAsia="MS Gothic"/>
              </w:rPr>
            </w:pPr>
            <w:r w:rsidRPr="00613175">
              <w:rPr>
                <w:rFonts w:eastAsia="MS Gothic"/>
              </w:rPr>
              <w:t>UE responds to PRACK.</w:t>
            </w:r>
          </w:p>
        </w:tc>
      </w:tr>
      <w:tr w:rsidR="001B677B" w:rsidRPr="00613175" w14:paraId="1B93CE88" w14:textId="77777777" w:rsidTr="00851561">
        <w:trPr>
          <w:cantSplit/>
          <w:jc w:val="center"/>
        </w:trPr>
        <w:tc>
          <w:tcPr>
            <w:tcW w:w="680" w:type="dxa"/>
            <w:tcBorders>
              <w:top w:val="single" w:sz="4" w:space="0" w:color="auto"/>
            </w:tcBorders>
          </w:tcPr>
          <w:p w14:paraId="603E5780" w14:textId="77777777" w:rsidR="001B677B" w:rsidRPr="00613175" w:rsidRDefault="001B677B" w:rsidP="00A20284">
            <w:pPr>
              <w:pStyle w:val="TAC"/>
              <w:rPr>
                <w:rFonts w:eastAsia="MS Gothic"/>
              </w:rPr>
            </w:pPr>
            <w:r w:rsidRPr="00613175">
              <w:rPr>
                <w:rFonts w:eastAsia="MS Gothic"/>
              </w:rPr>
              <w:t>6</w:t>
            </w:r>
          </w:p>
        </w:tc>
        <w:tc>
          <w:tcPr>
            <w:tcW w:w="1260" w:type="dxa"/>
            <w:gridSpan w:val="2"/>
          </w:tcPr>
          <w:p w14:paraId="52AFC4AE"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3C1938BA" w14:textId="77777777" w:rsidR="001B677B" w:rsidRPr="00613175" w:rsidRDefault="001B677B" w:rsidP="00A20284">
            <w:pPr>
              <w:pStyle w:val="TAL"/>
              <w:rPr>
                <w:rFonts w:eastAsia="MS Gothic"/>
              </w:rPr>
            </w:pPr>
            <w:r w:rsidRPr="00613175">
              <w:rPr>
                <w:rFonts w:eastAsia="MS Gothic"/>
              </w:rPr>
              <w:t>UPDATE</w:t>
            </w:r>
          </w:p>
        </w:tc>
        <w:tc>
          <w:tcPr>
            <w:tcW w:w="4196" w:type="dxa"/>
            <w:tcBorders>
              <w:top w:val="single" w:sz="4" w:space="0" w:color="auto"/>
            </w:tcBorders>
          </w:tcPr>
          <w:p w14:paraId="2EA21887" w14:textId="77777777" w:rsidR="001B677B" w:rsidRPr="00613175" w:rsidRDefault="001B677B" w:rsidP="00A20284">
            <w:pPr>
              <w:pStyle w:val="TAL"/>
              <w:rPr>
                <w:rFonts w:eastAsia="MS Gothic"/>
              </w:rPr>
            </w:pPr>
            <w:r w:rsidRPr="00613175">
              <w:rPr>
                <w:rFonts w:eastAsia="MS Gothic"/>
              </w:rPr>
              <w:t>SS sends a second SDP offer</w:t>
            </w:r>
          </w:p>
        </w:tc>
      </w:tr>
      <w:tr w:rsidR="001B677B" w:rsidRPr="00613175" w14:paraId="4C0C5A2C" w14:textId="77777777" w:rsidTr="00851561">
        <w:trPr>
          <w:cantSplit/>
          <w:jc w:val="center"/>
        </w:trPr>
        <w:tc>
          <w:tcPr>
            <w:tcW w:w="680" w:type="dxa"/>
            <w:tcBorders>
              <w:top w:val="single" w:sz="4" w:space="0" w:color="auto"/>
            </w:tcBorders>
          </w:tcPr>
          <w:p w14:paraId="106708EE" w14:textId="77777777" w:rsidR="001B677B" w:rsidRPr="00613175" w:rsidRDefault="001B677B" w:rsidP="00A20284">
            <w:pPr>
              <w:pStyle w:val="TAC"/>
              <w:rPr>
                <w:rFonts w:eastAsia="MS Gothic"/>
              </w:rPr>
            </w:pPr>
            <w:r w:rsidRPr="00613175">
              <w:rPr>
                <w:rFonts w:eastAsia="MS Gothic"/>
              </w:rPr>
              <w:t>7</w:t>
            </w:r>
          </w:p>
        </w:tc>
        <w:tc>
          <w:tcPr>
            <w:tcW w:w="1260" w:type="dxa"/>
            <w:gridSpan w:val="2"/>
          </w:tcPr>
          <w:p w14:paraId="5BCE5DEA"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16F5B07A" w14:textId="77777777" w:rsidR="001B677B" w:rsidRPr="00613175" w:rsidRDefault="001B677B" w:rsidP="00A20284">
            <w:pPr>
              <w:pStyle w:val="TAL"/>
              <w:rPr>
                <w:rFonts w:eastAsia="MS Gothic"/>
              </w:rPr>
            </w:pPr>
            <w:r w:rsidRPr="00613175">
              <w:rPr>
                <w:rFonts w:eastAsia="MS Gothic"/>
              </w:rPr>
              <w:t>200 OK</w:t>
            </w:r>
          </w:p>
        </w:tc>
        <w:tc>
          <w:tcPr>
            <w:tcW w:w="4196" w:type="dxa"/>
            <w:tcBorders>
              <w:top w:val="single" w:sz="4" w:space="0" w:color="auto"/>
            </w:tcBorders>
          </w:tcPr>
          <w:p w14:paraId="6A800352" w14:textId="77777777" w:rsidR="001B677B" w:rsidRPr="00613175" w:rsidRDefault="001B677B" w:rsidP="00A20284">
            <w:pPr>
              <w:pStyle w:val="TAL"/>
              <w:rPr>
                <w:rFonts w:eastAsia="MS Gothic"/>
              </w:rPr>
            </w:pPr>
            <w:r w:rsidRPr="00613175">
              <w:rPr>
                <w:rFonts w:eastAsia="MS Gothic"/>
              </w:rPr>
              <w:t>UE responds to UPDATE, including an SDP answer.</w:t>
            </w:r>
          </w:p>
        </w:tc>
      </w:tr>
      <w:tr w:rsidR="001B677B" w:rsidRPr="00613175" w14:paraId="0A567FAC" w14:textId="77777777" w:rsidTr="00851561">
        <w:trPr>
          <w:cantSplit/>
          <w:jc w:val="center"/>
        </w:trPr>
        <w:tc>
          <w:tcPr>
            <w:tcW w:w="680" w:type="dxa"/>
            <w:tcBorders>
              <w:top w:val="single" w:sz="4" w:space="0" w:color="auto"/>
            </w:tcBorders>
          </w:tcPr>
          <w:p w14:paraId="10EC2DB8" w14:textId="77777777" w:rsidR="001B677B" w:rsidRPr="00613175" w:rsidRDefault="001B677B" w:rsidP="00A20284">
            <w:pPr>
              <w:pStyle w:val="TAC"/>
              <w:rPr>
                <w:rFonts w:eastAsia="MS Gothic"/>
              </w:rPr>
            </w:pPr>
            <w:r w:rsidRPr="00613175">
              <w:rPr>
                <w:rFonts w:eastAsia="MS Gothic"/>
              </w:rPr>
              <w:t>8</w:t>
            </w:r>
          </w:p>
        </w:tc>
        <w:tc>
          <w:tcPr>
            <w:tcW w:w="1260" w:type="dxa"/>
            <w:gridSpan w:val="2"/>
          </w:tcPr>
          <w:p w14:paraId="4FA29641"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2B6B0E1C" w14:textId="77777777" w:rsidR="001B677B" w:rsidRPr="00613175" w:rsidRDefault="001B677B" w:rsidP="00A20284">
            <w:pPr>
              <w:pStyle w:val="TAL"/>
              <w:rPr>
                <w:rFonts w:eastAsia="MS Gothic"/>
              </w:rPr>
            </w:pPr>
            <w:r w:rsidRPr="00613175">
              <w:rPr>
                <w:rFonts w:eastAsia="MS Gothic"/>
              </w:rPr>
              <w:t>180 Ringing</w:t>
            </w:r>
          </w:p>
        </w:tc>
        <w:tc>
          <w:tcPr>
            <w:tcW w:w="4196" w:type="dxa"/>
            <w:tcBorders>
              <w:top w:val="single" w:sz="4" w:space="0" w:color="auto"/>
            </w:tcBorders>
          </w:tcPr>
          <w:p w14:paraId="4509217D" w14:textId="77777777" w:rsidR="001B677B" w:rsidRPr="00613175" w:rsidRDefault="001B677B" w:rsidP="00A20284">
            <w:pPr>
              <w:pStyle w:val="TAL"/>
              <w:rPr>
                <w:rFonts w:eastAsia="MS Gothic"/>
              </w:rPr>
            </w:pPr>
            <w:r w:rsidRPr="00613175">
              <w:rPr>
                <w:rFonts w:eastAsia="MS Gothic"/>
              </w:rPr>
              <w:t>UE sends 180 Ringing.</w:t>
            </w:r>
          </w:p>
        </w:tc>
      </w:tr>
      <w:tr w:rsidR="001B677B" w:rsidRPr="00613175" w14:paraId="07578976" w14:textId="77777777" w:rsidTr="00851561">
        <w:trPr>
          <w:cantSplit/>
          <w:jc w:val="center"/>
        </w:trPr>
        <w:tc>
          <w:tcPr>
            <w:tcW w:w="680" w:type="dxa"/>
            <w:tcBorders>
              <w:top w:val="single" w:sz="4" w:space="0" w:color="auto"/>
            </w:tcBorders>
          </w:tcPr>
          <w:p w14:paraId="336C92FF" w14:textId="77777777" w:rsidR="001B677B" w:rsidRPr="00613175" w:rsidRDefault="001B677B" w:rsidP="00A20284">
            <w:pPr>
              <w:pStyle w:val="TAC"/>
              <w:rPr>
                <w:rFonts w:eastAsia="MS Gothic"/>
              </w:rPr>
            </w:pPr>
            <w:r w:rsidRPr="00613175">
              <w:rPr>
                <w:rFonts w:eastAsia="MS Gothic"/>
              </w:rPr>
              <w:t>9</w:t>
            </w:r>
          </w:p>
        </w:tc>
        <w:tc>
          <w:tcPr>
            <w:tcW w:w="1260" w:type="dxa"/>
            <w:gridSpan w:val="2"/>
          </w:tcPr>
          <w:p w14:paraId="67500C3D"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tcBorders>
              <w:top w:val="single" w:sz="4" w:space="0" w:color="auto"/>
            </w:tcBorders>
          </w:tcPr>
          <w:p w14:paraId="04F26491" w14:textId="77777777" w:rsidR="001B677B" w:rsidRPr="00613175" w:rsidRDefault="001B677B" w:rsidP="00A20284">
            <w:pPr>
              <w:pStyle w:val="TAL"/>
              <w:rPr>
                <w:rFonts w:eastAsia="MS Gothic"/>
              </w:rPr>
            </w:pPr>
            <w:r w:rsidRPr="00613175">
              <w:rPr>
                <w:rFonts w:eastAsia="MS Gothic"/>
              </w:rPr>
              <w:t>PRACK</w:t>
            </w:r>
          </w:p>
        </w:tc>
        <w:tc>
          <w:tcPr>
            <w:tcW w:w="4196" w:type="dxa"/>
            <w:tcBorders>
              <w:top w:val="single" w:sz="4" w:space="0" w:color="auto"/>
            </w:tcBorders>
          </w:tcPr>
          <w:p w14:paraId="6208D16F" w14:textId="77777777" w:rsidR="001B677B" w:rsidRPr="00613175" w:rsidRDefault="001B677B" w:rsidP="00A20284">
            <w:pPr>
              <w:pStyle w:val="TAL"/>
              <w:rPr>
                <w:rFonts w:eastAsia="MS Gothic"/>
              </w:rPr>
            </w:pPr>
            <w:r w:rsidRPr="00613175">
              <w:rPr>
                <w:rFonts w:eastAsia="MS Gothic"/>
              </w:rPr>
              <w:t>Conditional step: if UE sent 180 Ringing reliably, SS acknowledges reception of 180 Ringing</w:t>
            </w:r>
          </w:p>
        </w:tc>
      </w:tr>
      <w:tr w:rsidR="001B677B" w:rsidRPr="00613175" w14:paraId="6339CDB6" w14:textId="77777777" w:rsidTr="00851561">
        <w:trPr>
          <w:cantSplit/>
          <w:jc w:val="center"/>
        </w:trPr>
        <w:tc>
          <w:tcPr>
            <w:tcW w:w="680" w:type="dxa"/>
            <w:tcBorders>
              <w:top w:val="single" w:sz="4" w:space="0" w:color="auto"/>
            </w:tcBorders>
          </w:tcPr>
          <w:p w14:paraId="44412A31" w14:textId="77777777" w:rsidR="001B677B" w:rsidRPr="00613175" w:rsidRDefault="001B677B" w:rsidP="00A20284">
            <w:pPr>
              <w:pStyle w:val="TAC"/>
              <w:rPr>
                <w:rFonts w:eastAsia="MS Gothic"/>
              </w:rPr>
            </w:pPr>
            <w:r w:rsidRPr="00613175">
              <w:rPr>
                <w:rFonts w:eastAsia="MS Gothic"/>
              </w:rPr>
              <w:t>10</w:t>
            </w:r>
          </w:p>
        </w:tc>
        <w:tc>
          <w:tcPr>
            <w:tcW w:w="1260" w:type="dxa"/>
            <w:gridSpan w:val="2"/>
          </w:tcPr>
          <w:p w14:paraId="12FC67BB"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tcBorders>
              <w:top w:val="single" w:sz="4" w:space="0" w:color="auto"/>
            </w:tcBorders>
          </w:tcPr>
          <w:p w14:paraId="782420CF" w14:textId="77777777" w:rsidR="001B677B" w:rsidRPr="00613175" w:rsidRDefault="001B677B" w:rsidP="00A20284">
            <w:pPr>
              <w:pStyle w:val="TAL"/>
              <w:rPr>
                <w:rFonts w:eastAsia="MS Gothic"/>
              </w:rPr>
            </w:pPr>
            <w:r w:rsidRPr="00613175">
              <w:rPr>
                <w:rFonts w:eastAsia="MS Gothic"/>
              </w:rPr>
              <w:t>200 OK</w:t>
            </w:r>
          </w:p>
        </w:tc>
        <w:tc>
          <w:tcPr>
            <w:tcW w:w="4196" w:type="dxa"/>
            <w:tcBorders>
              <w:top w:val="single" w:sz="4" w:space="0" w:color="auto"/>
            </w:tcBorders>
          </w:tcPr>
          <w:p w14:paraId="1D0BA807" w14:textId="77777777" w:rsidR="001B677B" w:rsidRPr="00613175" w:rsidRDefault="001B677B" w:rsidP="00A20284">
            <w:pPr>
              <w:pStyle w:val="TAL"/>
              <w:rPr>
                <w:rFonts w:eastAsia="MS Gothic"/>
              </w:rPr>
            </w:pPr>
            <w:r w:rsidRPr="00613175">
              <w:rPr>
                <w:rFonts w:eastAsia="MS Gothic"/>
              </w:rPr>
              <w:t>Conditional step: if UE sent 180 Ringing reliably, UE responds to PRACK.</w:t>
            </w:r>
          </w:p>
        </w:tc>
      </w:tr>
      <w:tr w:rsidR="00610109" w:rsidRPr="00613175" w14:paraId="12960602" w14:textId="77777777" w:rsidTr="00851561">
        <w:trPr>
          <w:cantSplit/>
          <w:jc w:val="center"/>
        </w:trPr>
        <w:tc>
          <w:tcPr>
            <w:tcW w:w="680" w:type="dxa"/>
            <w:tcBorders>
              <w:top w:val="single" w:sz="4" w:space="0" w:color="auto"/>
            </w:tcBorders>
          </w:tcPr>
          <w:p w14:paraId="7C3FD7E4" w14:textId="11C8039F" w:rsidR="00610109" w:rsidRPr="00613175" w:rsidRDefault="00610109" w:rsidP="00610109">
            <w:pPr>
              <w:pStyle w:val="TAC"/>
              <w:rPr>
                <w:rFonts w:eastAsia="MS Gothic"/>
              </w:rPr>
            </w:pPr>
            <w:r w:rsidRPr="00613175">
              <w:rPr>
                <w:rFonts w:eastAsia="MS Gothic"/>
              </w:rPr>
              <w:t>10A</w:t>
            </w:r>
          </w:p>
        </w:tc>
        <w:tc>
          <w:tcPr>
            <w:tcW w:w="1260" w:type="dxa"/>
            <w:gridSpan w:val="2"/>
          </w:tcPr>
          <w:p w14:paraId="384A2F41" w14:textId="77777777" w:rsidR="00610109" w:rsidRPr="00613175" w:rsidRDefault="00610109" w:rsidP="00610109">
            <w:pPr>
              <w:pStyle w:val="TAC"/>
              <w:rPr>
                <w:rFonts w:eastAsia="MS Gothic"/>
              </w:rPr>
            </w:pPr>
          </w:p>
        </w:tc>
        <w:tc>
          <w:tcPr>
            <w:tcW w:w="3420" w:type="dxa"/>
            <w:tcBorders>
              <w:top w:val="single" w:sz="4" w:space="0" w:color="auto"/>
            </w:tcBorders>
          </w:tcPr>
          <w:p w14:paraId="110399F9" w14:textId="77777777" w:rsidR="00610109" w:rsidRPr="00613175" w:rsidRDefault="00610109" w:rsidP="00610109">
            <w:pPr>
              <w:pStyle w:val="TAL"/>
              <w:rPr>
                <w:rFonts w:eastAsia="MS Gothic"/>
              </w:rPr>
            </w:pPr>
          </w:p>
        </w:tc>
        <w:tc>
          <w:tcPr>
            <w:tcW w:w="4196" w:type="dxa"/>
            <w:tcBorders>
              <w:top w:val="single" w:sz="4" w:space="0" w:color="auto"/>
            </w:tcBorders>
          </w:tcPr>
          <w:p w14:paraId="52369243" w14:textId="413F9D43" w:rsidR="00610109" w:rsidRPr="00613175" w:rsidRDefault="00610109" w:rsidP="00610109">
            <w:pPr>
              <w:pStyle w:val="TAL"/>
              <w:rPr>
                <w:rFonts w:eastAsia="MS Gothic"/>
              </w:rPr>
            </w:pPr>
            <w:r w:rsidRPr="00613175">
              <w:rPr>
                <w:rFonts w:eastAsia="MS Gothic"/>
              </w:rPr>
              <w:t>Make UE accept the voice call.</w:t>
            </w:r>
          </w:p>
        </w:tc>
      </w:tr>
      <w:tr w:rsidR="00610109" w:rsidRPr="00613175" w14:paraId="5F7FAA99" w14:textId="77777777" w:rsidTr="00851561">
        <w:trPr>
          <w:cantSplit/>
          <w:jc w:val="center"/>
        </w:trPr>
        <w:tc>
          <w:tcPr>
            <w:tcW w:w="680" w:type="dxa"/>
            <w:tcBorders>
              <w:top w:val="single" w:sz="4" w:space="0" w:color="auto"/>
            </w:tcBorders>
          </w:tcPr>
          <w:p w14:paraId="3B95AFA9" w14:textId="77777777" w:rsidR="00610109" w:rsidRPr="00613175" w:rsidRDefault="00610109" w:rsidP="00610109">
            <w:pPr>
              <w:pStyle w:val="TAC"/>
              <w:rPr>
                <w:rFonts w:eastAsia="MS Gothic"/>
              </w:rPr>
            </w:pPr>
            <w:r w:rsidRPr="00613175">
              <w:rPr>
                <w:rFonts w:eastAsia="MS Gothic"/>
              </w:rPr>
              <w:t>11</w:t>
            </w:r>
          </w:p>
        </w:tc>
        <w:tc>
          <w:tcPr>
            <w:tcW w:w="1260" w:type="dxa"/>
            <w:gridSpan w:val="2"/>
          </w:tcPr>
          <w:p w14:paraId="7880B97D" w14:textId="77777777" w:rsidR="00610109" w:rsidRPr="00613175" w:rsidRDefault="00610109" w:rsidP="00610109">
            <w:pPr>
              <w:pStyle w:val="TAC"/>
              <w:rPr>
                <w:rFonts w:eastAsia="MS Gothic"/>
              </w:rPr>
            </w:pPr>
            <w:r w:rsidRPr="00613175">
              <w:rPr>
                <w:rFonts w:eastAsia="MS Gothic"/>
              </w:rPr>
              <w:sym w:font="Wingdings" w:char="F0E0"/>
            </w:r>
          </w:p>
        </w:tc>
        <w:tc>
          <w:tcPr>
            <w:tcW w:w="3420" w:type="dxa"/>
            <w:tcBorders>
              <w:top w:val="single" w:sz="4" w:space="0" w:color="auto"/>
            </w:tcBorders>
          </w:tcPr>
          <w:p w14:paraId="7D58DB1B" w14:textId="77777777" w:rsidR="00610109" w:rsidRPr="00613175" w:rsidRDefault="00610109" w:rsidP="00610109">
            <w:pPr>
              <w:pStyle w:val="TAL"/>
              <w:rPr>
                <w:rFonts w:eastAsia="MS Gothic"/>
              </w:rPr>
            </w:pPr>
            <w:r w:rsidRPr="00613175">
              <w:rPr>
                <w:rFonts w:eastAsia="MS Gothic"/>
              </w:rPr>
              <w:t>200 OK</w:t>
            </w:r>
          </w:p>
        </w:tc>
        <w:tc>
          <w:tcPr>
            <w:tcW w:w="4196" w:type="dxa"/>
            <w:tcBorders>
              <w:top w:val="single" w:sz="4" w:space="0" w:color="auto"/>
            </w:tcBorders>
          </w:tcPr>
          <w:p w14:paraId="54DA8DD3" w14:textId="77777777" w:rsidR="00610109" w:rsidRPr="00613175" w:rsidRDefault="00610109" w:rsidP="00610109">
            <w:pPr>
              <w:pStyle w:val="TAL"/>
              <w:rPr>
                <w:rFonts w:eastAsia="MS Gothic"/>
              </w:rPr>
            </w:pPr>
            <w:r w:rsidRPr="00613175">
              <w:rPr>
                <w:rFonts w:eastAsia="MS Gothic"/>
              </w:rPr>
              <w:t xml:space="preserve">UE responds to INVITE. </w:t>
            </w:r>
          </w:p>
        </w:tc>
      </w:tr>
      <w:tr w:rsidR="00610109" w:rsidRPr="00613175" w14:paraId="29CFC356" w14:textId="77777777" w:rsidTr="00851561">
        <w:trPr>
          <w:cantSplit/>
          <w:jc w:val="center"/>
        </w:trPr>
        <w:tc>
          <w:tcPr>
            <w:tcW w:w="680" w:type="dxa"/>
            <w:tcBorders>
              <w:top w:val="single" w:sz="4" w:space="0" w:color="auto"/>
              <w:bottom w:val="single" w:sz="4" w:space="0" w:color="auto"/>
            </w:tcBorders>
          </w:tcPr>
          <w:p w14:paraId="3FC08C58" w14:textId="77777777" w:rsidR="00610109" w:rsidRPr="00613175" w:rsidRDefault="00610109" w:rsidP="00610109">
            <w:pPr>
              <w:pStyle w:val="TAC"/>
              <w:rPr>
                <w:rFonts w:eastAsia="MS Gothic"/>
              </w:rPr>
            </w:pPr>
            <w:r w:rsidRPr="00613175">
              <w:rPr>
                <w:rFonts w:eastAsia="MS Gothic"/>
              </w:rPr>
              <w:t>12</w:t>
            </w:r>
          </w:p>
        </w:tc>
        <w:tc>
          <w:tcPr>
            <w:tcW w:w="1260" w:type="dxa"/>
            <w:gridSpan w:val="2"/>
          </w:tcPr>
          <w:p w14:paraId="58D4E0DC" w14:textId="77777777" w:rsidR="00610109" w:rsidRPr="00613175" w:rsidRDefault="00610109" w:rsidP="00610109">
            <w:pPr>
              <w:pStyle w:val="TAC"/>
              <w:rPr>
                <w:rFonts w:eastAsia="MS Gothic"/>
              </w:rPr>
            </w:pPr>
            <w:r w:rsidRPr="00613175">
              <w:rPr>
                <w:rFonts w:eastAsia="MS Gothic"/>
              </w:rPr>
              <w:sym w:font="Wingdings" w:char="F0DF"/>
            </w:r>
          </w:p>
        </w:tc>
        <w:tc>
          <w:tcPr>
            <w:tcW w:w="3420" w:type="dxa"/>
            <w:tcBorders>
              <w:top w:val="single" w:sz="4" w:space="0" w:color="auto"/>
              <w:bottom w:val="single" w:sz="4" w:space="0" w:color="auto"/>
            </w:tcBorders>
          </w:tcPr>
          <w:p w14:paraId="79C35067" w14:textId="77777777" w:rsidR="00610109" w:rsidRPr="00613175" w:rsidRDefault="00610109" w:rsidP="00610109">
            <w:pPr>
              <w:pStyle w:val="TAL"/>
              <w:rPr>
                <w:rFonts w:eastAsia="MS Gothic"/>
              </w:rPr>
            </w:pPr>
            <w:r w:rsidRPr="00613175">
              <w:rPr>
                <w:rFonts w:eastAsia="MS Gothic"/>
              </w:rPr>
              <w:t>ACK</w:t>
            </w:r>
          </w:p>
        </w:tc>
        <w:tc>
          <w:tcPr>
            <w:tcW w:w="4196" w:type="dxa"/>
            <w:tcBorders>
              <w:top w:val="single" w:sz="4" w:space="0" w:color="auto"/>
              <w:bottom w:val="single" w:sz="4" w:space="0" w:color="auto"/>
            </w:tcBorders>
          </w:tcPr>
          <w:p w14:paraId="54F0829E" w14:textId="77777777" w:rsidR="00610109" w:rsidRPr="00613175" w:rsidRDefault="00610109" w:rsidP="00610109">
            <w:pPr>
              <w:pStyle w:val="TAL"/>
              <w:rPr>
                <w:rFonts w:eastAsia="MS Gothic"/>
              </w:rPr>
            </w:pPr>
            <w:r w:rsidRPr="00613175">
              <w:rPr>
                <w:rFonts w:eastAsia="MS Gothic"/>
              </w:rPr>
              <w:t xml:space="preserve">SS acknowledges. </w:t>
            </w:r>
          </w:p>
        </w:tc>
      </w:tr>
    </w:tbl>
    <w:p w14:paraId="22858F37" w14:textId="77777777" w:rsidR="001B677B" w:rsidRPr="00613175" w:rsidRDefault="001B677B" w:rsidP="0093290E"/>
    <w:p w14:paraId="78D3E3B4" w14:textId="77777777" w:rsidR="001B677B" w:rsidRPr="00613175" w:rsidRDefault="001B677B" w:rsidP="001B677B">
      <w:pPr>
        <w:pStyle w:val="H6"/>
      </w:pPr>
      <w:r w:rsidRPr="00613175">
        <w:t>Specific Message Contents</w:t>
      </w:r>
    </w:p>
    <w:p w14:paraId="73D36F77" w14:textId="77777777" w:rsidR="001B677B" w:rsidRPr="00613175" w:rsidRDefault="001B677B" w:rsidP="001B677B">
      <w:pPr>
        <w:pStyle w:val="H6"/>
      </w:pPr>
      <w:r w:rsidRPr="00613175">
        <w:t>INVITE (Step 1)</w:t>
      </w:r>
    </w:p>
    <w:p w14:paraId="11682AD5" w14:textId="77777777" w:rsidR="001B677B" w:rsidRPr="00613175" w:rsidRDefault="001B677B" w:rsidP="0093290E">
      <w:pPr>
        <w:keepNext/>
      </w:pPr>
      <w:r w:rsidRPr="00613175">
        <w:t xml:space="preserve">Use the default message </w:t>
      </w:r>
      <w:r w:rsidR="00CA5D53" w:rsidRPr="00613175">
        <w:t>"</w:t>
      </w:r>
      <w:r w:rsidRPr="00613175">
        <w:t>INVITE for MT Call</w:t>
      </w:r>
      <w:r w:rsidR="00CA5D53" w:rsidRPr="00613175">
        <w:t>"</w:t>
      </w:r>
      <w:r w:rsidRPr="00613175">
        <w:t xml:space="preserve"> in Annex A.2.9 of TS 34.229-1 [2] applying conditions A1, A3, and A4,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6C1A2E25"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643FF7EE" w14:textId="77777777" w:rsidR="001B677B" w:rsidRPr="00613175" w:rsidRDefault="001B677B" w:rsidP="00A20284">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05175B67" w14:textId="77777777" w:rsidR="001B677B" w:rsidRPr="00613175" w:rsidRDefault="001B677B" w:rsidP="00A20284">
            <w:pPr>
              <w:pStyle w:val="TAL"/>
              <w:rPr>
                <w:rFonts w:eastAsia="SimSun"/>
                <w:b/>
                <w:szCs w:val="24"/>
                <w:lang w:eastAsia="zh-CN"/>
              </w:rPr>
            </w:pPr>
            <w:r w:rsidRPr="00613175">
              <w:rPr>
                <w:rFonts w:eastAsia="SimSun"/>
                <w:b/>
                <w:szCs w:val="24"/>
                <w:lang w:eastAsia="zh-CN"/>
              </w:rPr>
              <w:t>Value/remark</w:t>
            </w:r>
          </w:p>
        </w:tc>
      </w:tr>
      <w:tr w:rsidR="001B677B" w:rsidRPr="00613175" w14:paraId="208272F0" w14:textId="77777777" w:rsidTr="00851561">
        <w:trPr>
          <w:cantSplit/>
          <w:trHeight w:val="255"/>
          <w:tblHeader/>
          <w:jc w:val="center"/>
        </w:trPr>
        <w:tc>
          <w:tcPr>
            <w:tcW w:w="1616" w:type="dxa"/>
            <w:tcBorders>
              <w:top w:val="single" w:sz="4" w:space="0" w:color="auto"/>
              <w:left w:val="single" w:sz="4" w:space="0" w:color="auto"/>
              <w:right w:val="single" w:sz="4" w:space="0" w:color="auto"/>
            </w:tcBorders>
          </w:tcPr>
          <w:p w14:paraId="43693654" w14:textId="77777777" w:rsidR="001B677B" w:rsidRPr="00613175" w:rsidRDefault="001B677B" w:rsidP="00A20284">
            <w:pPr>
              <w:pStyle w:val="TAL"/>
              <w:rPr>
                <w:rFonts w:eastAsia="SimSun"/>
                <w:b/>
                <w:szCs w:val="24"/>
                <w:lang w:eastAsia="zh-CN"/>
              </w:rPr>
            </w:pPr>
            <w:r w:rsidRPr="00613175">
              <w:rPr>
                <w:rFonts w:eastAsia="SimSun"/>
                <w:b/>
                <w:szCs w:val="24"/>
                <w:lang w:eastAsia="zh-CN"/>
              </w:rPr>
              <w:t>Supported</w:t>
            </w:r>
          </w:p>
        </w:tc>
        <w:tc>
          <w:tcPr>
            <w:tcW w:w="7938" w:type="dxa"/>
            <w:tcBorders>
              <w:top w:val="single" w:sz="4" w:space="0" w:color="auto"/>
              <w:left w:val="single" w:sz="4" w:space="0" w:color="auto"/>
              <w:right w:val="single" w:sz="4" w:space="0" w:color="auto"/>
            </w:tcBorders>
          </w:tcPr>
          <w:p w14:paraId="36561C24" w14:textId="77777777" w:rsidR="001B677B" w:rsidRPr="00613175" w:rsidRDefault="001B677B" w:rsidP="00A20284">
            <w:pPr>
              <w:pStyle w:val="TAL"/>
              <w:rPr>
                <w:rFonts w:eastAsia="SimSun"/>
                <w:b/>
                <w:szCs w:val="24"/>
                <w:lang w:eastAsia="zh-CN"/>
              </w:rPr>
            </w:pPr>
          </w:p>
        </w:tc>
      </w:tr>
      <w:tr w:rsidR="001B677B" w:rsidRPr="00613175" w14:paraId="60D76FE2" w14:textId="77777777" w:rsidTr="00851561">
        <w:trPr>
          <w:cantSplit/>
          <w:trHeight w:val="255"/>
          <w:tblHeader/>
          <w:jc w:val="center"/>
        </w:trPr>
        <w:tc>
          <w:tcPr>
            <w:tcW w:w="1616" w:type="dxa"/>
            <w:tcBorders>
              <w:left w:val="single" w:sz="4" w:space="0" w:color="auto"/>
              <w:bottom w:val="single" w:sz="4" w:space="0" w:color="auto"/>
              <w:right w:val="single" w:sz="4" w:space="0" w:color="auto"/>
            </w:tcBorders>
          </w:tcPr>
          <w:p w14:paraId="47801D34" w14:textId="77777777" w:rsidR="001B677B" w:rsidRPr="00613175" w:rsidRDefault="001B677B" w:rsidP="00A20284">
            <w:pPr>
              <w:pStyle w:val="TAL"/>
              <w:rPr>
                <w:rFonts w:eastAsia="SimSun"/>
                <w:szCs w:val="24"/>
                <w:lang w:eastAsia="zh-CN"/>
              </w:rPr>
            </w:pPr>
            <w:r w:rsidRPr="00613175">
              <w:rPr>
                <w:rFonts w:eastAsia="SimSun"/>
                <w:szCs w:val="24"/>
                <w:lang w:eastAsia="zh-CN"/>
              </w:rPr>
              <w:t xml:space="preserve">   option-tag</w:t>
            </w:r>
          </w:p>
        </w:tc>
        <w:tc>
          <w:tcPr>
            <w:tcW w:w="7938" w:type="dxa"/>
            <w:tcBorders>
              <w:left w:val="single" w:sz="4" w:space="0" w:color="auto"/>
              <w:bottom w:val="single" w:sz="4" w:space="0" w:color="auto"/>
              <w:right w:val="single" w:sz="4" w:space="0" w:color="auto"/>
            </w:tcBorders>
          </w:tcPr>
          <w:p w14:paraId="18ED40B0" w14:textId="77777777" w:rsidR="001B677B" w:rsidRPr="00613175" w:rsidRDefault="001B677B" w:rsidP="00A20284">
            <w:pPr>
              <w:pStyle w:val="TAL"/>
              <w:rPr>
                <w:rFonts w:eastAsia="SimSun"/>
                <w:i/>
                <w:iCs/>
                <w:szCs w:val="24"/>
                <w:lang w:eastAsia="zh-CN"/>
              </w:rPr>
            </w:pPr>
            <w:r w:rsidRPr="00613175">
              <w:rPr>
                <w:rFonts w:eastAsia="SimSun"/>
                <w:i/>
                <w:iCs/>
                <w:snapToGrid w:val="0"/>
                <w:szCs w:val="24"/>
                <w:lang w:eastAsia="zh-CN"/>
              </w:rPr>
              <w:t>precondition</w:t>
            </w:r>
          </w:p>
        </w:tc>
      </w:tr>
      <w:tr w:rsidR="001B677B" w:rsidRPr="00613175" w14:paraId="7E0C0D2D"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43EC2A09"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6157B8D"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The following SDP types and values.</w:t>
            </w:r>
          </w:p>
          <w:p w14:paraId="1131B9BA" w14:textId="77777777" w:rsidR="001B677B" w:rsidRPr="00613175" w:rsidRDefault="001B677B" w:rsidP="00A20284">
            <w:pPr>
              <w:pStyle w:val="TAL"/>
              <w:rPr>
                <w:rFonts w:eastAsia="SimSun"/>
                <w:snapToGrid w:val="0"/>
                <w:szCs w:val="24"/>
                <w:lang w:eastAsia="zh-CN"/>
              </w:rPr>
            </w:pPr>
          </w:p>
          <w:p w14:paraId="3BAEBE75" w14:textId="77777777" w:rsidR="001B677B" w:rsidRPr="00613175" w:rsidRDefault="001B677B" w:rsidP="00482465">
            <w:pPr>
              <w:pStyle w:val="TAL"/>
              <w:rPr>
                <w:rFonts w:eastAsia="SimSun"/>
                <w:snapToGrid w:val="0"/>
                <w:szCs w:val="24"/>
                <w:lang w:eastAsia="zh-CN"/>
              </w:rPr>
            </w:pPr>
            <w:r w:rsidRPr="00613175">
              <w:rPr>
                <w:rFonts w:eastAsia="SimSun"/>
                <w:snapToGrid w:val="0"/>
                <w:szCs w:val="24"/>
                <w:lang w:eastAsia="zh-CN"/>
              </w:rPr>
              <w:t>Session description:</w:t>
            </w:r>
          </w:p>
          <w:p w14:paraId="39CD5696"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v=0</w:t>
            </w:r>
          </w:p>
          <w:p w14:paraId="157F884B"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o=- 1111111111 1111111111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SS)</w:t>
            </w:r>
          </w:p>
          <w:p w14:paraId="589C69E1" w14:textId="77777777" w:rsidR="001B677B" w:rsidRPr="00613175" w:rsidRDefault="001B677B" w:rsidP="00A20284">
            <w:pPr>
              <w:pStyle w:val="TAL"/>
              <w:rPr>
                <w:rFonts w:eastAsia="SimSun"/>
                <w:snapToGrid w:val="0"/>
                <w:szCs w:val="24"/>
                <w:lang w:eastAsia="zh-CN"/>
              </w:rPr>
            </w:pPr>
            <w:r w:rsidRPr="00613175">
              <w:rPr>
                <w:i/>
                <w:iCs/>
                <w:snapToGrid w:val="0"/>
              </w:rPr>
              <w:t>s=-</w:t>
            </w:r>
          </w:p>
          <w:p w14:paraId="0396C544"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SS)</w:t>
            </w:r>
          </w:p>
          <w:p w14:paraId="4A1A8417"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b=AS:65</w:t>
            </w:r>
          </w:p>
          <w:p w14:paraId="764A3DA5" w14:textId="77777777" w:rsidR="001B677B" w:rsidRPr="00613175" w:rsidRDefault="001B677B" w:rsidP="00A20284">
            <w:pPr>
              <w:pStyle w:val="TAL"/>
              <w:rPr>
                <w:rFonts w:eastAsia="SimSun"/>
                <w:snapToGrid w:val="0"/>
                <w:szCs w:val="24"/>
                <w:lang w:eastAsia="zh-CN"/>
              </w:rPr>
            </w:pPr>
          </w:p>
          <w:p w14:paraId="192BD43C"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Time description:</w:t>
            </w:r>
          </w:p>
          <w:p w14:paraId="4179CDD9" w14:textId="77777777" w:rsidR="001B677B" w:rsidRPr="00613175" w:rsidRDefault="001B677B" w:rsidP="00482465">
            <w:pPr>
              <w:pStyle w:val="TAL"/>
              <w:overflowPunct/>
              <w:autoSpaceDE/>
              <w:autoSpaceDN/>
              <w:adjustRightInd/>
              <w:textAlignment w:val="auto"/>
              <w:rPr>
                <w:rFonts w:eastAsia="SimSun"/>
                <w:snapToGrid w:val="0"/>
                <w:szCs w:val="24"/>
                <w:lang w:eastAsia="zh-CN"/>
              </w:rPr>
            </w:pPr>
            <w:r w:rsidRPr="00613175">
              <w:rPr>
                <w:rFonts w:eastAsia="SimSun"/>
                <w:i/>
                <w:iCs/>
                <w:snapToGrid w:val="0"/>
                <w:szCs w:val="24"/>
                <w:lang w:eastAsia="zh-CN"/>
              </w:rPr>
              <w:t>t=0 0</w:t>
            </w:r>
          </w:p>
          <w:p w14:paraId="78DAE5AE" w14:textId="77777777" w:rsidR="001B677B" w:rsidRPr="00613175" w:rsidRDefault="001B677B" w:rsidP="00482465">
            <w:pPr>
              <w:pStyle w:val="TAL"/>
              <w:rPr>
                <w:rFonts w:eastAsia="SimSun"/>
                <w:snapToGrid w:val="0"/>
                <w:szCs w:val="24"/>
                <w:lang w:eastAsia="zh-CN"/>
              </w:rPr>
            </w:pPr>
          </w:p>
          <w:p w14:paraId="00AA3AFA" w14:textId="77777777" w:rsidR="001B677B" w:rsidRPr="00613175" w:rsidRDefault="001B677B" w:rsidP="00A20284">
            <w:pPr>
              <w:pStyle w:val="TAL"/>
              <w:rPr>
                <w:rFonts w:eastAsia="SimSun"/>
                <w:snapToGrid w:val="0"/>
                <w:szCs w:val="24"/>
                <w:lang w:eastAsia="zh-CN"/>
              </w:rPr>
            </w:pPr>
            <w:r w:rsidRPr="00613175">
              <w:rPr>
                <w:rFonts w:eastAsia="SimSun"/>
                <w:szCs w:val="24"/>
                <w:lang w:eastAsia="zh-CN"/>
              </w:rPr>
              <w:t>Media description:</w:t>
            </w:r>
          </w:p>
          <w:p w14:paraId="1DA5388D"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 96 97 98 99 100</w:t>
            </w:r>
          </w:p>
          <w:p w14:paraId="667747BF"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b=AS:65</w:t>
            </w:r>
          </w:p>
          <w:p w14:paraId="09085D85" w14:textId="77777777" w:rsidR="001B677B" w:rsidRPr="00613175" w:rsidRDefault="001B677B" w:rsidP="00482465">
            <w:pPr>
              <w:pStyle w:val="TAL"/>
              <w:rPr>
                <w:rFonts w:eastAsia="SimSun"/>
                <w:i/>
                <w:iCs/>
                <w:snapToGrid w:val="0"/>
                <w:szCs w:val="24"/>
                <w:lang w:eastAsia="zh-CN"/>
              </w:rPr>
            </w:pPr>
            <w:r w:rsidRPr="00613175">
              <w:rPr>
                <w:rFonts w:eastAsia="SimSun"/>
                <w:i/>
                <w:iCs/>
                <w:snapToGrid w:val="0"/>
                <w:szCs w:val="24"/>
                <w:lang w:eastAsia="zh-CN"/>
              </w:rPr>
              <w:t>b=RS:0</w:t>
            </w:r>
          </w:p>
          <w:p w14:paraId="20F85B22" w14:textId="77777777" w:rsidR="001B677B" w:rsidRPr="00613175" w:rsidRDefault="001B677B" w:rsidP="00482465">
            <w:pPr>
              <w:pStyle w:val="TAL"/>
              <w:rPr>
                <w:rFonts w:eastAsia="SimSun"/>
                <w:i/>
                <w:iCs/>
                <w:snapToGrid w:val="0"/>
                <w:szCs w:val="24"/>
                <w:lang w:eastAsia="zh-CN"/>
              </w:rPr>
            </w:pPr>
            <w:r w:rsidRPr="00613175">
              <w:rPr>
                <w:rFonts w:eastAsia="SimSun"/>
                <w:i/>
                <w:iCs/>
                <w:snapToGrid w:val="0"/>
                <w:szCs w:val="24"/>
                <w:lang w:eastAsia="zh-CN"/>
              </w:rPr>
              <w:t>b=RR:2000</w:t>
            </w:r>
          </w:p>
          <w:p w14:paraId="72CCFA72" w14:textId="77777777" w:rsidR="001B677B" w:rsidRPr="00613175" w:rsidRDefault="001B677B" w:rsidP="00A20284">
            <w:pPr>
              <w:pStyle w:val="TAL"/>
              <w:rPr>
                <w:rFonts w:eastAsia="SimSun"/>
                <w:snapToGrid w:val="0"/>
                <w:szCs w:val="24"/>
                <w:lang w:eastAsia="zh-CN"/>
              </w:rPr>
            </w:pPr>
          </w:p>
          <w:p w14:paraId="3CB0D21D"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 xml:space="preserve">Attributes for media: </w:t>
            </w:r>
          </w:p>
          <w:p w14:paraId="66796F2F" w14:textId="747588CE" w:rsidR="001B677B" w:rsidRPr="00613175" w:rsidRDefault="001B677B" w:rsidP="00A20284">
            <w:pPr>
              <w:pStyle w:val="TAL"/>
              <w:rPr>
                <w:rFonts w:eastAsia="SimSun"/>
                <w:i/>
                <w:lang w:eastAsia="zh-CN"/>
              </w:rPr>
            </w:pPr>
            <w:r w:rsidRPr="00613175">
              <w:rPr>
                <w:rFonts w:eastAsia="SimSun"/>
                <w:i/>
                <w:lang w:eastAsia="zh-CN"/>
              </w:rPr>
              <w:t>a=rtpmap: 96 EVS/16000</w:t>
            </w:r>
            <w:r w:rsidR="003A14A5" w:rsidRPr="00613175">
              <w:rPr>
                <w:rFonts w:eastAsia="SimSun"/>
                <w:i/>
                <w:lang w:eastAsia="zh-CN"/>
              </w:rPr>
              <w:t>/1</w:t>
            </w:r>
          </w:p>
          <w:p w14:paraId="5BAB574F" w14:textId="77777777" w:rsidR="001B677B" w:rsidRPr="00613175" w:rsidRDefault="001B677B" w:rsidP="00A20284">
            <w:pPr>
              <w:pStyle w:val="TAL"/>
              <w:rPr>
                <w:rFonts w:eastAsia="SimSun"/>
                <w:lang w:eastAsia="zh-CN"/>
              </w:rPr>
            </w:pPr>
            <w:r w:rsidRPr="00613175">
              <w:rPr>
                <w:rFonts w:eastAsia="SimSun"/>
                <w:i/>
                <w:lang w:eastAsia="zh-CN"/>
              </w:rPr>
              <w:t>a=fmtp: 96 br=13.2; bw=swb; max-red=220</w:t>
            </w:r>
          </w:p>
          <w:p w14:paraId="5741477E"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a=rtpmap:97 AMR-WB/16000/1</w:t>
            </w:r>
          </w:p>
          <w:p w14:paraId="7E6085C9" w14:textId="77777777" w:rsidR="001B677B" w:rsidRPr="00613175" w:rsidRDefault="001B677B" w:rsidP="00482465">
            <w:pPr>
              <w:pStyle w:val="TAL"/>
              <w:rPr>
                <w:i/>
                <w:iCs/>
              </w:rPr>
            </w:pPr>
            <w:r w:rsidRPr="00613175">
              <w:rPr>
                <w:rFonts w:eastAsia="SimSun"/>
                <w:i/>
                <w:iCs/>
                <w:snapToGrid w:val="0"/>
                <w:szCs w:val="24"/>
                <w:lang w:eastAsia="zh-CN"/>
              </w:rPr>
              <w:t>a=fmtp:97 mode-change-capability=2; max-red=220</w:t>
            </w:r>
          </w:p>
          <w:p w14:paraId="57F96821" w14:textId="77777777" w:rsidR="001B677B" w:rsidRPr="00613175" w:rsidRDefault="001B677B" w:rsidP="00482465">
            <w:pPr>
              <w:pStyle w:val="TAL"/>
              <w:rPr>
                <w:i/>
                <w:iCs/>
              </w:rPr>
            </w:pPr>
            <w:r w:rsidRPr="00613175">
              <w:rPr>
                <w:i/>
                <w:iCs/>
              </w:rPr>
              <w:t>a=</w:t>
            </w:r>
            <w:r w:rsidRPr="00613175">
              <w:rPr>
                <w:rFonts w:eastAsia="SimSun"/>
                <w:i/>
                <w:lang w:eastAsia="zh-CN"/>
              </w:rPr>
              <w:t>rtpmap: 98</w:t>
            </w:r>
            <w:r w:rsidRPr="00613175">
              <w:rPr>
                <w:rFonts w:eastAsia="SimSun"/>
                <w:lang w:eastAsia="zh-CN"/>
              </w:rPr>
              <w:t xml:space="preserve"> </w:t>
            </w:r>
            <w:r w:rsidRPr="00613175">
              <w:rPr>
                <w:rFonts w:eastAsia="SimSun"/>
                <w:i/>
                <w:lang w:eastAsia="zh-CN"/>
              </w:rPr>
              <w:t>telephone-event/16000</w:t>
            </w:r>
          </w:p>
          <w:p w14:paraId="161C9A6D" w14:textId="77777777" w:rsidR="001B677B" w:rsidRPr="00613175" w:rsidRDefault="001B677B" w:rsidP="00482465">
            <w:pPr>
              <w:pStyle w:val="TAL"/>
              <w:rPr>
                <w:rFonts w:eastAsia="SimSun"/>
                <w:i/>
                <w:iCs/>
                <w:szCs w:val="24"/>
                <w:lang w:eastAsia="zh-CN"/>
              </w:rPr>
            </w:pPr>
            <w:r w:rsidRPr="00613175">
              <w:rPr>
                <w:i/>
                <w:iCs/>
              </w:rPr>
              <w:t>a=fmtp: 98 0-15</w:t>
            </w:r>
          </w:p>
          <w:p w14:paraId="625CF24E" w14:textId="77777777" w:rsidR="001B677B" w:rsidRPr="00613175" w:rsidRDefault="001B677B" w:rsidP="00482465">
            <w:pPr>
              <w:pStyle w:val="TAL"/>
              <w:rPr>
                <w:rFonts w:eastAsia="SimSun"/>
                <w:i/>
                <w:iCs/>
                <w:szCs w:val="24"/>
                <w:lang w:eastAsia="zh-CN"/>
              </w:rPr>
            </w:pPr>
            <w:r w:rsidRPr="00613175">
              <w:rPr>
                <w:rFonts w:eastAsia="SimSun"/>
                <w:i/>
                <w:iCs/>
                <w:szCs w:val="24"/>
                <w:lang w:eastAsia="zh-CN"/>
              </w:rPr>
              <w:t>a=rtpmap:99 AMR/8000/1</w:t>
            </w:r>
          </w:p>
          <w:p w14:paraId="22C888B5" w14:textId="77777777" w:rsidR="001B677B" w:rsidRPr="00613175" w:rsidRDefault="001B677B" w:rsidP="00482465">
            <w:pPr>
              <w:pStyle w:val="TAL"/>
              <w:rPr>
                <w:rFonts w:eastAsia="SimSun"/>
                <w:i/>
                <w:iCs/>
                <w:szCs w:val="24"/>
                <w:lang w:eastAsia="zh-CN"/>
              </w:rPr>
            </w:pPr>
            <w:r w:rsidRPr="00613175">
              <w:rPr>
                <w:rFonts w:eastAsia="SimSun"/>
                <w:i/>
                <w:iCs/>
                <w:szCs w:val="24"/>
                <w:lang w:eastAsia="zh-CN"/>
              </w:rPr>
              <w:t>a=fmtp:99 mode-change-capability=2; max-red=220</w:t>
            </w:r>
          </w:p>
          <w:p w14:paraId="02315097" w14:textId="77777777" w:rsidR="001B677B" w:rsidRPr="00613175" w:rsidRDefault="001B677B" w:rsidP="00482465">
            <w:pPr>
              <w:pStyle w:val="TAL"/>
              <w:rPr>
                <w:i/>
                <w:iCs/>
              </w:rPr>
            </w:pPr>
            <w:r w:rsidRPr="00613175">
              <w:rPr>
                <w:i/>
                <w:iCs/>
              </w:rPr>
              <w:t>a=</w:t>
            </w:r>
            <w:r w:rsidRPr="00613175">
              <w:rPr>
                <w:rFonts w:eastAsia="SimSun"/>
                <w:i/>
                <w:lang w:eastAsia="zh-CN"/>
              </w:rPr>
              <w:t>rtpmap: 100</w:t>
            </w:r>
            <w:r w:rsidRPr="00613175">
              <w:rPr>
                <w:rFonts w:eastAsia="SimSun"/>
                <w:lang w:eastAsia="zh-CN"/>
              </w:rPr>
              <w:t xml:space="preserve"> </w:t>
            </w:r>
            <w:r w:rsidRPr="00613175">
              <w:rPr>
                <w:rFonts w:eastAsia="SimSun"/>
                <w:i/>
                <w:lang w:eastAsia="zh-CN"/>
              </w:rPr>
              <w:t>telephone-event/8000</w:t>
            </w:r>
          </w:p>
          <w:p w14:paraId="38ED5340" w14:textId="77777777" w:rsidR="001B677B" w:rsidRPr="00613175" w:rsidRDefault="001B677B" w:rsidP="00482465">
            <w:pPr>
              <w:pStyle w:val="TAL"/>
              <w:rPr>
                <w:rFonts w:eastAsia="SimSun"/>
                <w:i/>
                <w:iCs/>
                <w:szCs w:val="24"/>
                <w:lang w:eastAsia="zh-CN"/>
              </w:rPr>
            </w:pPr>
            <w:r w:rsidRPr="00613175">
              <w:rPr>
                <w:i/>
                <w:iCs/>
              </w:rPr>
              <w:t>a=fmtp: 100 0-15</w:t>
            </w:r>
          </w:p>
          <w:p w14:paraId="039F800B" w14:textId="77777777" w:rsidR="001B677B" w:rsidRPr="00613175" w:rsidRDefault="001B677B" w:rsidP="00482465">
            <w:pPr>
              <w:pStyle w:val="TAL"/>
              <w:rPr>
                <w:rFonts w:eastAsia="SimSun"/>
                <w:i/>
                <w:iCs/>
                <w:szCs w:val="24"/>
                <w:lang w:eastAsia="zh-CN"/>
              </w:rPr>
            </w:pPr>
            <w:r w:rsidRPr="00613175">
              <w:rPr>
                <w:rFonts w:eastAsia="SimSun"/>
                <w:i/>
                <w:iCs/>
                <w:snapToGrid w:val="0"/>
                <w:szCs w:val="24"/>
                <w:lang w:eastAsia="zh-CN"/>
              </w:rPr>
              <w:t>a=ptime:20</w:t>
            </w:r>
          </w:p>
          <w:p w14:paraId="18FFDC8C" w14:textId="77777777" w:rsidR="001B677B" w:rsidRPr="00613175" w:rsidRDefault="001B677B" w:rsidP="00482465">
            <w:pPr>
              <w:pStyle w:val="TAL"/>
              <w:rPr>
                <w:rFonts w:eastAsia="SimSun"/>
                <w:i/>
                <w:iCs/>
                <w:szCs w:val="24"/>
                <w:lang w:eastAsia="zh-CN"/>
              </w:rPr>
            </w:pPr>
            <w:r w:rsidRPr="00613175">
              <w:rPr>
                <w:rFonts w:eastAsia="SimSun"/>
                <w:i/>
                <w:iCs/>
                <w:snapToGrid w:val="0"/>
                <w:szCs w:val="24"/>
                <w:lang w:eastAsia="zh-CN"/>
              </w:rPr>
              <w:t>a=maxptime:240</w:t>
            </w:r>
          </w:p>
          <w:p w14:paraId="2ABCA354" w14:textId="77777777" w:rsidR="001B677B" w:rsidRPr="00613175" w:rsidRDefault="001B677B" w:rsidP="00A20284">
            <w:pPr>
              <w:pStyle w:val="TAL"/>
              <w:rPr>
                <w:rFonts w:eastAsia="SimSun"/>
                <w:i/>
                <w:iCs/>
                <w:szCs w:val="24"/>
                <w:lang w:eastAsia="zh-CN"/>
              </w:rPr>
            </w:pPr>
          </w:p>
          <w:p w14:paraId="21D29766"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Attributes for preconditions:</w:t>
            </w:r>
          </w:p>
          <w:p w14:paraId="2706DB47"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a=curr:qos local none</w:t>
            </w:r>
          </w:p>
          <w:p w14:paraId="4D17079C"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a=curr:qos remote none</w:t>
            </w:r>
          </w:p>
          <w:p w14:paraId="078BDD31"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a=des:qos mandatory local sendrecv</w:t>
            </w:r>
          </w:p>
          <w:p w14:paraId="1BB15B66" w14:textId="77777777" w:rsidR="001B677B" w:rsidRPr="00613175" w:rsidRDefault="001B677B" w:rsidP="00482465">
            <w:pPr>
              <w:pStyle w:val="TAL"/>
              <w:rPr>
                <w:rFonts w:ascii="Courier New" w:eastAsia="SimSun" w:hAnsi="Courier New" w:cs="Courier New"/>
                <w:szCs w:val="24"/>
                <w:lang w:eastAsia="zh-CN"/>
              </w:rPr>
            </w:pPr>
            <w:r w:rsidRPr="00613175">
              <w:rPr>
                <w:rFonts w:eastAsia="SimSun"/>
                <w:i/>
                <w:iCs/>
                <w:szCs w:val="24"/>
                <w:lang w:eastAsia="zh-CN"/>
              </w:rPr>
              <w:t>a=des:qos optional remote sendrecv</w:t>
            </w:r>
          </w:p>
        </w:tc>
      </w:tr>
    </w:tbl>
    <w:p w14:paraId="2F626F3C" w14:textId="77777777" w:rsidR="001B677B" w:rsidRPr="00613175" w:rsidRDefault="001B677B" w:rsidP="0093290E">
      <w:pPr>
        <w:keepNext/>
      </w:pPr>
    </w:p>
    <w:p w14:paraId="6E521C3F" w14:textId="77777777" w:rsidR="001B677B" w:rsidRPr="00613175" w:rsidRDefault="001B677B" w:rsidP="001B677B">
      <w:pPr>
        <w:pStyle w:val="H6"/>
      </w:pPr>
      <w:r w:rsidRPr="00613175">
        <w:t>100 Trying (Step 2)</w:t>
      </w:r>
    </w:p>
    <w:p w14:paraId="5F1299B7" w14:textId="77777777" w:rsidR="001B677B" w:rsidRPr="00613175" w:rsidRDefault="001B677B" w:rsidP="0093290E">
      <w:r w:rsidRPr="00613175">
        <w:t>Use the default message "100 Trying for INVITE" in Annex A.2.2 of TS 34.229-1 [2] applying condition A2.</w:t>
      </w:r>
    </w:p>
    <w:p w14:paraId="679FF2FF" w14:textId="77777777" w:rsidR="001B677B" w:rsidRPr="00613175" w:rsidRDefault="001B677B" w:rsidP="001B677B">
      <w:pPr>
        <w:pStyle w:val="H6"/>
      </w:pPr>
      <w:r w:rsidRPr="00613175">
        <w:t>183 Session Progress (Step 3)</w:t>
      </w:r>
    </w:p>
    <w:p w14:paraId="7E3A0197" w14:textId="77777777" w:rsidR="001B677B" w:rsidRPr="00613175" w:rsidRDefault="001B677B" w:rsidP="001B677B">
      <w:pPr>
        <w:keepNext/>
      </w:pPr>
      <w:r w:rsidRPr="00613175">
        <w:t>Use the default message "183 Session Progress" in Annex A.2.3 of TS 34.229-1 [2] applying condition A2,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7CE1131D"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125BFFB6" w14:textId="77777777" w:rsidR="001B677B" w:rsidRPr="00613175" w:rsidRDefault="001B677B" w:rsidP="00A20284">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6E6D9459" w14:textId="77777777" w:rsidR="001B677B" w:rsidRPr="00613175" w:rsidRDefault="001B677B" w:rsidP="00A20284">
            <w:pPr>
              <w:pStyle w:val="TAL"/>
              <w:rPr>
                <w:rFonts w:eastAsia="SimSun"/>
                <w:b/>
                <w:szCs w:val="24"/>
                <w:lang w:eastAsia="zh-CN"/>
              </w:rPr>
            </w:pPr>
            <w:r w:rsidRPr="00613175">
              <w:rPr>
                <w:rFonts w:eastAsia="SimSun"/>
                <w:b/>
                <w:szCs w:val="24"/>
                <w:lang w:eastAsia="zh-CN"/>
              </w:rPr>
              <w:t>Value/remark</w:t>
            </w:r>
          </w:p>
        </w:tc>
      </w:tr>
      <w:tr w:rsidR="001B677B" w:rsidRPr="00613175" w14:paraId="27B8A413" w14:textId="77777777" w:rsidTr="00851561">
        <w:trPr>
          <w:cantSplit/>
          <w:trHeight w:val="255"/>
          <w:tblHeader/>
          <w:jc w:val="center"/>
        </w:trPr>
        <w:tc>
          <w:tcPr>
            <w:tcW w:w="1616" w:type="dxa"/>
            <w:tcBorders>
              <w:top w:val="single" w:sz="4" w:space="0" w:color="auto"/>
              <w:left w:val="single" w:sz="4" w:space="0" w:color="auto"/>
              <w:right w:val="single" w:sz="4" w:space="0" w:color="auto"/>
            </w:tcBorders>
          </w:tcPr>
          <w:p w14:paraId="61A7383E" w14:textId="77777777" w:rsidR="001B677B" w:rsidRPr="00613175" w:rsidRDefault="001B677B" w:rsidP="00A20284">
            <w:pPr>
              <w:pStyle w:val="TAL"/>
              <w:jc w:val="both"/>
              <w:rPr>
                <w:rFonts w:eastAsia="SimSun"/>
                <w:b/>
                <w:szCs w:val="24"/>
                <w:lang w:eastAsia="zh-CN"/>
              </w:rPr>
            </w:pPr>
            <w:r w:rsidRPr="00613175">
              <w:rPr>
                <w:rFonts w:eastAsia="SimSun"/>
                <w:b/>
                <w:szCs w:val="24"/>
                <w:lang w:eastAsia="zh-CN"/>
              </w:rPr>
              <w:t>Status-Line</w:t>
            </w:r>
          </w:p>
        </w:tc>
        <w:tc>
          <w:tcPr>
            <w:tcW w:w="7938" w:type="dxa"/>
            <w:tcBorders>
              <w:top w:val="single" w:sz="4" w:space="0" w:color="auto"/>
              <w:left w:val="single" w:sz="4" w:space="0" w:color="auto"/>
              <w:right w:val="single" w:sz="4" w:space="0" w:color="auto"/>
            </w:tcBorders>
          </w:tcPr>
          <w:p w14:paraId="67259456" w14:textId="77777777" w:rsidR="001B677B" w:rsidRPr="00613175" w:rsidRDefault="001B677B" w:rsidP="00A20284">
            <w:pPr>
              <w:pStyle w:val="TAL"/>
              <w:rPr>
                <w:rFonts w:eastAsia="SimSun"/>
                <w:b/>
                <w:szCs w:val="24"/>
                <w:lang w:eastAsia="zh-CN"/>
              </w:rPr>
            </w:pPr>
          </w:p>
        </w:tc>
      </w:tr>
      <w:tr w:rsidR="001B677B" w:rsidRPr="00613175" w14:paraId="262577B4" w14:textId="77777777" w:rsidTr="00851561">
        <w:trPr>
          <w:cantSplit/>
          <w:trHeight w:val="255"/>
          <w:tblHeader/>
          <w:jc w:val="center"/>
        </w:trPr>
        <w:tc>
          <w:tcPr>
            <w:tcW w:w="1616" w:type="dxa"/>
            <w:tcBorders>
              <w:left w:val="single" w:sz="4" w:space="0" w:color="auto"/>
              <w:bottom w:val="single" w:sz="4" w:space="0" w:color="auto"/>
              <w:right w:val="single" w:sz="4" w:space="0" w:color="auto"/>
            </w:tcBorders>
          </w:tcPr>
          <w:p w14:paraId="717B37E7" w14:textId="77777777" w:rsidR="001B677B" w:rsidRPr="00613175" w:rsidRDefault="001B677B" w:rsidP="00A20284">
            <w:pPr>
              <w:pStyle w:val="TAR"/>
              <w:ind w:right="360"/>
              <w:jc w:val="left"/>
              <w:rPr>
                <w:rFonts w:eastAsia="SimSun"/>
                <w:b/>
                <w:szCs w:val="24"/>
                <w:lang w:eastAsia="zh-CN"/>
              </w:rPr>
            </w:pPr>
            <w:r w:rsidRPr="00613175">
              <w:rPr>
                <w:rFonts w:eastAsia="SimSun"/>
                <w:szCs w:val="24"/>
                <w:lang w:eastAsia="zh-CN"/>
              </w:rPr>
              <w:t xml:space="preserve">    Reason-Phrase</w:t>
            </w:r>
          </w:p>
        </w:tc>
        <w:tc>
          <w:tcPr>
            <w:tcW w:w="7938" w:type="dxa"/>
            <w:tcBorders>
              <w:left w:val="single" w:sz="4" w:space="0" w:color="auto"/>
              <w:bottom w:val="single" w:sz="4" w:space="0" w:color="auto"/>
              <w:right w:val="single" w:sz="4" w:space="0" w:color="auto"/>
            </w:tcBorders>
          </w:tcPr>
          <w:p w14:paraId="1F1C924E" w14:textId="77777777" w:rsidR="001B677B" w:rsidRPr="00613175" w:rsidRDefault="001B677B" w:rsidP="00A20284">
            <w:pPr>
              <w:pStyle w:val="TAR"/>
              <w:jc w:val="both"/>
              <w:rPr>
                <w:rFonts w:eastAsia="SimSun"/>
                <w:b/>
                <w:szCs w:val="24"/>
                <w:lang w:eastAsia="zh-CN"/>
              </w:rPr>
            </w:pPr>
            <w:r w:rsidRPr="00613175">
              <w:rPr>
                <w:rFonts w:eastAsia="SimSun"/>
                <w:szCs w:val="24"/>
                <w:lang w:eastAsia="zh-CN"/>
              </w:rPr>
              <w:t>Not checked</w:t>
            </w:r>
          </w:p>
        </w:tc>
      </w:tr>
      <w:tr w:rsidR="001B677B" w:rsidRPr="00613175" w14:paraId="487C3B6D" w14:textId="77777777" w:rsidTr="00851561">
        <w:trPr>
          <w:cantSplit/>
          <w:trHeight w:val="255"/>
          <w:tblHeader/>
          <w:jc w:val="center"/>
        </w:trPr>
        <w:tc>
          <w:tcPr>
            <w:tcW w:w="1616" w:type="dxa"/>
            <w:tcBorders>
              <w:top w:val="single" w:sz="4" w:space="0" w:color="auto"/>
              <w:left w:val="single" w:sz="4" w:space="0" w:color="auto"/>
              <w:right w:val="single" w:sz="4" w:space="0" w:color="auto"/>
            </w:tcBorders>
          </w:tcPr>
          <w:p w14:paraId="066E052B" w14:textId="77777777" w:rsidR="001B677B" w:rsidRPr="00613175" w:rsidRDefault="001B677B" w:rsidP="00A20284">
            <w:pPr>
              <w:pStyle w:val="TAL"/>
              <w:rPr>
                <w:rFonts w:eastAsia="SimSun"/>
                <w:b/>
                <w:szCs w:val="24"/>
                <w:lang w:eastAsia="zh-CN"/>
              </w:rPr>
            </w:pPr>
            <w:r w:rsidRPr="00613175">
              <w:rPr>
                <w:rFonts w:eastAsia="SimSun"/>
                <w:b/>
                <w:szCs w:val="24"/>
                <w:lang w:eastAsia="zh-CN"/>
              </w:rPr>
              <w:t>Require</w:t>
            </w:r>
          </w:p>
        </w:tc>
        <w:tc>
          <w:tcPr>
            <w:tcW w:w="7938" w:type="dxa"/>
            <w:tcBorders>
              <w:top w:val="single" w:sz="4" w:space="0" w:color="auto"/>
              <w:left w:val="single" w:sz="4" w:space="0" w:color="auto"/>
              <w:right w:val="single" w:sz="4" w:space="0" w:color="auto"/>
            </w:tcBorders>
          </w:tcPr>
          <w:p w14:paraId="45C8EEC1" w14:textId="77777777" w:rsidR="001B677B" w:rsidRPr="00613175" w:rsidRDefault="001B677B" w:rsidP="00A20284">
            <w:pPr>
              <w:pStyle w:val="TAR"/>
              <w:jc w:val="both"/>
              <w:rPr>
                <w:rFonts w:eastAsia="SimSun"/>
                <w:szCs w:val="24"/>
                <w:lang w:eastAsia="zh-CN"/>
              </w:rPr>
            </w:pPr>
          </w:p>
        </w:tc>
      </w:tr>
      <w:tr w:rsidR="001B677B" w:rsidRPr="00613175" w14:paraId="1276D5F3" w14:textId="77777777" w:rsidTr="00851561">
        <w:trPr>
          <w:cantSplit/>
          <w:trHeight w:val="255"/>
          <w:tblHeader/>
          <w:jc w:val="center"/>
        </w:trPr>
        <w:tc>
          <w:tcPr>
            <w:tcW w:w="1616" w:type="dxa"/>
            <w:tcBorders>
              <w:left w:val="single" w:sz="4" w:space="0" w:color="auto"/>
              <w:bottom w:val="single" w:sz="4" w:space="0" w:color="auto"/>
              <w:right w:val="single" w:sz="4" w:space="0" w:color="auto"/>
            </w:tcBorders>
          </w:tcPr>
          <w:p w14:paraId="6100B237" w14:textId="77777777" w:rsidR="001B677B" w:rsidRPr="00613175" w:rsidRDefault="001B677B" w:rsidP="00A20284">
            <w:pPr>
              <w:pStyle w:val="TAL"/>
              <w:rPr>
                <w:rFonts w:eastAsia="SimSun"/>
                <w:szCs w:val="24"/>
                <w:lang w:eastAsia="zh-CN"/>
              </w:rPr>
            </w:pPr>
            <w:r w:rsidRPr="00613175">
              <w:rPr>
                <w:rFonts w:eastAsia="SimSun"/>
                <w:szCs w:val="24"/>
                <w:lang w:eastAsia="zh-CN"/>
              </w:rPr>
              <w:t xml:space="preserve">   option-tag</w:t>
            </w:r>
          </w:p>
        </w:tc>
        <w:tc>
          <w:tcPr>
            <w:tcW w:w="7938" w:type="dxa"/>
            <w:tcBorders>
              <w:left w:val="single" w:sz="4" w:space="0" w:color="auto"/>
              <w:bottom w:val="single" w:sz="4" w:space="0" w:color="auto"/>
              <w:right w:val="single" w:sz="4" w:space="0" w:color="auto"/>
            </w:tcBorders>
          </w:tcPr>
          <w:p w14:paraId="72C1DE37" w14:textId="77777777" w:rsidR="001B677B" w:rsidRPr="00613175" w:rsidRDefault="001B677B" w:rsidP="00A20284">
            <w:pPr>
              <w:pStyle w:val="TAR"/>
              <w:jc w:val="both"/>
              <w:rPr>
                <w:rFonts w:eastAsia="SimSun"/>
                <w:szCs w:val="24"/>
                <w:lang w:eastAsia="zh-CN"/>
              </w:rPr>
            </w:pPr>
            <w:r w:rsidRPr="00613175">
              <w:rPr>
                <w:rFonts w:eastAsia="SimSun"/>
                <w:i/>
                <w:iCs/>
                <w:snapToGrid w:val="0"/>
                <w:szCs w:val="24"/>
                <w:lang w:eastAsia="zh-CN"/>
              </w:rPr>
              <w:t>precondition</w:t>
            </w:r>
          </w:p>
        </w:tc>
      </w:tr>
      <w:tr w:rsidR="001B677B" w:rsidRPr="00613175" w14:paraId="3A7BE49C"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73FA8964"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6D75B16B"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The following SDP types and values shall be present.</w:t>
            </w:r>
          </w:p>
          <w:p w14:paraId="57244BE2" w14:textId="77777777" w:rsidR="001B677B" w:rsidRPr="00613175" w:rsidRDefault="001B677B" w:rsidP="00A20284">
            <w:pPr>
              <w:pStyle w:val="TAL"/>
              <w:rPr>
                <w:rFonts w:eastAsia="SimSun"/>
                <w:snapToGrid w:val="0"/>
                <w:szCs w:val="24"/>
                <w:lang w:eastAsia="zh-CN"/>
              </w:rPr>
            </w:pPr>
          </w:p>
          <w:p w14:paraId="267FFA3D"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Session description:</w:t>
            </w:r>
          </w:p>
          <w:p w14:paraId="16AFC789"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v=0</w:t>
            </w:r>
          </w:p>
          <w:p w14:paraId="70869048"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o=</w:t>
            </w:r>
            <w:r w:rsidRPr="00613175">
              <w:rPr>
                <w:rFonts w:eastAsia="SimSun"/>
                <w:iCs/>
                <w:snapToGrid w:val="0"/>
                <w:szCs w:val="24"/>
                <w:lang w:eastAsia="zh-CN"/>
              </w:rPr>
              <w:t>(user</w:t>
            </w:r>
            <w:r w:rsidRPr="00613175" w:rsidDel="00754483">
              <w:rPr>
                <w:rFonts w:eastAsia="SimSun"/>
                <w:iCs/>
                <w:snapToGrid w:val="0"/>
                <w:szCs w:val="24"/>
                <w:lang w:eastAsia="zh-CN"/>
              </w:rPr>
              <w:t>-</w:t>
            </w:r>
            <w:r w:rsidRPr="00613175">
              <w:rPr>
                <w:rFonts w:eastAsia="SimSun"/>
                <w:iCs/>
                <w:snapToGrid w:val="0"/>
                <w:szCs w:val="24"/>
                <w:lang w:eastAsia="zh-CN"/>
              </w:rPr>
              <w:t xml:space="preserve">name) </w:t>
            </w:r>
            <w:r w:rsidRPr="00613175">
              <w:rPr>
                <w:rFonts w:eastAsia="SimSun"/>
                <w:snapToGrid w:val="0"/>
                <w:szCs w:val="24"/>
                <w:lang w:eastAsia="zh-CN"/>
              </w:rPr>
              <w:t>(sess-id) (sess-version)</w:t>
            </w:r>
            <w:r w:rsidRPr="00613175">
              <w:rPr>
                <w:rFonts w:eastAsia="SimSun"/>
                <w:i/>
                <w:iCs/>
                <w:snapToGrid w:val="0"/>
                <w:szCs w:val="24"/>
                <w:lang w:eastAsia="zh-CN"/>
              </w:rPr>
              <w:t xml:space="preserve">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UE)</w:t>
            </w:r>
          </w:p>
          <w:p w14:paraId="755A1F3A"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s=</w:t>
            </w:r>
            <w:r w:rsidRPr="00613175">
              <w:rPr>
                <w:rFonts w:eastAsia="SimSun"/>
                <w:iCs/>
                <w:snapToGrid w:val="0"/>
                <w:szCs w:val="24"/>
                <w:lang w:eastAsia="zh-CN"/>
              </w:rPr>
              <w:t>(session name)</w:t>
            </w:r>
          </w:p>
          <w:p w14:paraId="1D6CE4B1"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758E0E13"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65BEDC72" w14:textId="77777777" w:rsidR="001B677B" w:rsidRPr="00613175" w:rsidRDefault="001B677B" w:rsidP="00A20284">
            <w:pPr>
              <w:pStyle w:val="TAL"/>
              <w:rPr>
                <w:rFonts w:eastAsia="SimSun"/>
                <w:snapToGrid w:val="0"/>
                <w:szCs w:val="24"/>
                <w:lang w:eastAsia="zh-CN"/>
              </w:rPr>
            </w:pPr>
          </w:p>
          <w:p w14:paraId="661BF0D5"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Time description:</w:t>
            </w:r>
          </w:p>
          <w:p w14:paraId="58F2F90A"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t=0 0</w:t>
            </w:r>
          </w:p>
          <w:p w14:paraId="7C48D06B" w14:textId="77777777" w:rsidR="001B677B" w:rsidRPr="00613175" w:rsidRDefault="001B677B" w:rsidP="00A20284">
            <w:pPr>
              <w:pStyle w:val="TAL"/>
              <w:rPr>
                <w:rFonts w:eastAsia="SimSun"/>
                <w:i/>
                <w:iCs/>
                <w:snapToGrid w:val="0"/>
                <w:szCs w:val="24"/>
                <w:lang w:eastAsia="zh-CN"/>
              </w:rPr>
            </w:pPr>
          </w:p>
          <w:p w14:paraId="10708645" w14:textId="77777777" w:rsidR="001B677B" w:rsidRPr="00613175" w:rsidRDefault="001B677B" w:rsidP="00A20284">
            <w:pPr>
              <w:pStyle w:val="TAL"/>
              <w:rPr>
                <w:rFonts w:eastAsia="SimSun"/>
                <w:snapToGrid w:val="0"/>
                <w:szCs w:val="24"/>
                <w:lang w:eastAsia="zh-CN"/>
              </w:rPr>
            </w:pPr>
            <w:r w:rsidRPr="00613175">
              <w:rPr>
                <w:rFonts w:eastAsia="SimSun"/>
                <w:szCs w:val="24"/>
                <w:lang w:eastAsia="zh-CN"/>
              </w:rPr>
              <w:t>Media description:</w:t>
            </w:r>
          </w:p>
          <w:p w14:paraId="47DBC009"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w:t>
            </w:r>
            <w:r w:rsidRPr="00613175">
              <w:rPr>
                <w:rFonts w:eastAsia="SimSun"/>
                <w:snapToGrid w:val="0"/>
                <w:szCs w:val="24"/>
                <w:lang w:eastAsia="zh-CN"/>
              </w:rPr>
              <w:t xml:space="preserve"> (</w:t>
            </w:r>
            <w:r w:rsidRPr="00613175">
              <w:rPr>
                <w:rFonts w:eastAsia="SimSun"/>
                <w:szCs w:val="24"/>
                <w:lang w:eastAsia="zh-CN"/>
              </w:rPr>
              <w:t>fmt) [Note 2]</w:t>
            </w:r>
          </w:p>
          <w:p w14:paraId="5462F13C"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72CD6E13"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4E04C297"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b=RS:</w:t>
            </w:r>
            <w:r w:rsidRPr="00613175">
              <w:rPr>
                <w:rFonts w:eastAsia="SimSun"/>
                <w:snapToGrid w:val="0"/>
                <w:szCs w:val="24"/>
                <w:lang w:eastAsia="zh-CN"/>
              </w:rPr>
              <w:t xml:space="preserve"> (bandwidth-value)</w:t>
            </w:r>
          </w:p>
          <w:p w14:paraId="27AA0614"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b=RR:</w:t>
            </w:r>
            <w:r w:rsidRPr="00613175">
              <w:rPr>
                <w:rFonts w:eastAsia="SimSun"/>
                <w:snapToGrid w:val="0"/>
                <w:szCs w:val="24"/>
                <w:lang w:eastAsia="zh-CN"/>
              </w:rPr>
              <w:t xml:space="preserve"> (bandwidth-value)</w:t>
            </w:r>
          </w:p>
          <w:p w14:paraId="40B80455" w14:textId="77777777" w:rsidR="001B677B" w:rsidRPr="00613175" w:rsidRDefault="001B677B" w:rsidP="00A20284">
            <w:pPr>
              <w:pStyle w:val="TAL"/>
              <w:rPr>
                <w:rFonts w:eastAsia="SimSun"/>
                <w:snapToGrid w:val="0"/>
                <w:szCs w:val="24"/>
                <w:lang w:eastAsia="zh-CN"/>
              </w:rPr>
            </w:pPr>
          </w:p>
          <w:p w14:paraId="6E8B0D43"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Attributes for media:</w:t>
            </w:r>
          </w:p>
          <w:p w14:paraId="6788C21E"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a=rtpmap:</w:t>
            </w:r>
            <w:r w:rsidRPr="00613175">
              <w:rPr>
                <w:rFonts w:eastAsia="SimSun"/>
                <w:snapToGrid w:val="0"/>
                <w:szCs w:val="24"/>
                <w:lang w:eastAsia="zh-CN"/>
              </w:rPr>
              <w:t>(payload type)</w:t>
            </w:r>
            <w:r w:rsidRPr="00613175">
              <w:rPr>
                <w:rFonts w:eastAsia="SimSun"/>
                <w:i/>
                <w:iCs/>
                <w:snapToGrid w:val="0"/>
                <w:szCs w:val="24"/>
                <w:lang w:eastAsia="zh-CN"/>
              </w:rPr>
              <w:t xml:space="preserve"> EVS/16000 </w:t>
            </w:r>
            <w:r w:rsidRPr="00613175">
              <w:rPr>
                <w:rFonts w:eastAsia="SimSun"/>
                <w:szCs w:val="24"/>
                <w:lang w:eastAsia="zh-CN"/>
              </w:rPr>
              <w:t>[Note 2]</w:t>
            </w:r>
          </w:p>
          <w:p w14:paraId="048BDFA1" w14:textId="6F00BD6A" w:rsidR="001B677B" w:rsidRPr="00613175" w:rsidRDefault="001B677B" w:rsidP="00482465">
            <w:pPr>
              <w:pStyle w:val="TAL"/>
              <w:rPr>
                <w:rFonts w:eastAsia="SimSun"/>
                <w:i/>
                <w:iCs/>
                <w:szCs w:val="24"/>
                <w:lang w:eastAsia="zh-CN"/>
              </w:rPr>
            </w:pPr>
            <w:r w:rsidRPr="00613175">
              <w:rPr>
                <w:rFonts w:eastAsia="SimSun"/>
                <w:i/>
                <w:iCs/>
                <w:snapToGrid w:val="0"/>
                <w:szCs w:val="24"/>
                <w:lang w:eastAsia="zh-CN"/>
              </w:rPr>
              <w:t>a=fmtp:</w:t>
            </w:r>
            <w:r w:rsidRPr="00613175">
              <w:rPr>
                <w:rFonts w:eastAsia="SimSun"/>
                <w:szCs w:val="24"/>
                <w:lang w:eastAsia="zh-CN"/>
              </w:rPr>
              <w:t xml:space="preserve">(format) </w:t>
            </w:r>
            <w:r w:rsidRPr="00613175">
              <w:rPr>
                <w:rFonts w:eastAsia="SimSun"/>
                <w:i/>
                <w:lang w:eastAsia="zh-CN"/>
              </w:rPr>
              <w:t>br=13.2; bw=swb; max-red=</w:t>
            </w:r>
            <w:r w:rsidR="003A14A5" w:rsidRPr="00613175">
              <w:rPr>
                <w:rFonts w:eastAsia="SimSun"/>
                <w:lang w:eastAsia="zh-CN"/>
              </w:rPr>
              <w:t>(att-field)</w:t>
            </w:r>
          </w:p>
          <w:p w14:paraId="050ED818" w14:textId="77777777" w:rsidR="001B677B" w:rsidRPr="00613175" w:rsidRDefault="001B677B" w:rsidP="00A20284">
            <w:pPr>
              <w:pStyle w:val="TAL"/>
              <w:rPr>
                <w:rFonts w:eastAsia="SimSun"/>
                <w:szCs w:val="24"/>
                <w:lang w:eastAsia="zh-CN"/>
              </w:rPr>
            </w:pPr>
          </w:p>
          <w:p w14:paraId="2584B177"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Attributes for preconditions:</w:t>
            </w:r>
          </w:p>
          <w:p w14:paraId="6E98E42A"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 xml:space="preserve">a=curr:qos local none </w:t>
            </w:r>
            <w:r w:rsidRPr="00613175">
              <w:rPr>
                <w:rFonts w:eastAsia="SimSun"/>
                <w:szCs w:val="24"/>
                <w:lang w:eastAsia="zh-CN"/>
              </w:rPr>
              <w:t xml:space="preserve">or </w:t>
            </w:r>
            <w:r w:rsidRPr="00613175">
              <w:rPr>
                <w:rFonts w:eastAsia="SimSun"/>
                <w:i/>
                <w:iCs/>
                <w:szCs w:val="24"/>
                <w:lang w:eastAsia="zh-CN"/>
              </w:rPr>
              <w:t>a=curr:qos local sendrecv</w:t>
            </w:r>
          </w:p>
          <w:p w14:paraId="7A761976"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a=curr:qos remote none</w:t>
            </w:r>
          </w:p>
          <w:p w14:paraId="1FBBCDF6"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a=des:qos mandatory local sendrecv</w:t>
            </w:r>
          </w:p>
          <w:p w14:paraId="02D92738" w14:textId="1F7B6387" w:rsidR="001B677B" w:rsidRPr="00613175" w:rsidRDefault="001B677B" w:rsidP="00482465">
            <w:pPr>
              <w:pStyle w:val="TAL"/>
              <w:rPr>
                <w:rFonts w:eastAsia="SimSun"/>
                <w:i/>
                <w:iCs/>
                <w:szCs w:val="24"/>
                <w:lang w:eastAsia="zh-CN"/>
              </w:rPr>
            </w:pPr>
            <w:r w:rsidRPr="00613175">
              <w:rPr>
                <w:rFonts w:eastAsia="SimSun"/>
                <w:i/>
                <w:iCs/>
                <w:szCs w:val="24"/>
                <w:lang w:eastAsia="zh-CN"/>
              </w:rPr>
              <w:t>a=des:qos mandatory remote sendrecv</w:t>
            </w:r>
          </w:p>
          <w:p w14:paraId="5BA607D6" w14:textId="535D6494" w:rsidR="0099334A" w:rsidRPr="00613175" w:rsidRDefault="0099334A" w:rsidP="0099334A">
            <w:pPr>
              <w:pStyle w:val="TAL"/>
              <w:rPr>
                <w:rFonts w:eastAsia="SimSun"/>
                <w:i/>
                <w:iCs/>
                <w:snapToGrid w:val="0"/>
                <w:szCs w:val="24"/>
                <w:lang w:eastAsia="zh-CN"/>
              </w:rPr>
            </w:pPr>
            <w:r w:rsidRPr="00613175">
              <w:rPr>
                <w:rFonts w:eastAsia="SimSun"/>
                <w:i/>
                <w:iCs/>
                <w:snapToGrid w:val="0"/>
                <w:szCs w:val="24"/>
                <w:lang w:eastAsia="zh-CN"/>
              </w:rPr>
              <w:t>a=conf:qos remote sendrecv</w:t>
            </w:r>
          </w:p>
          <w:p w14:paraId="5FC24271" w14:textId="77777777" w:rsidR="001B677B" w:rsidRPr="00613175" w:rsidRDefault="001B677B" w:rsidP="00482465">
            <w:pPr>
              <w:pStyle w:val="TAL"/>
              <w:spacing w:before="100" w:beforeAutospacing="1" w:afterAutospacing="1"/>
              <w:rPr>
                <w:rFonts w:eastAsia="SimSun"/>
                <w:szCs w:val="24"/>
                <w:lang w:eastAsia="zh-CN"/>
              </w:rPr>
            </w:pPr>
            <w:r w:rsidRPr="00613175">
              <w:rPr>
                <w:rFonts w:eastAsia="SimSun"/>
                <w:szCs w:val="24"/>
                <w:lang w:eastAsia="zh-CN"/>
              </w:rPr>
              <w:t>Note 1: At least one "c=" field shall be present.</w:t>
            </w:r>
            <w:r w:rsidRPr="00613175">
              <w:rPr>
                <w:rFonts w:eastAsia="SimSun"/>
                <w:szCs w:val="24"/>
                <w:lang w:eastAsia="zh-CN"/>
              </w:rPr>
              <w:br/>
              <w:t>Note 2:</w:t>
            </w:r>
            <w:r w:rsidRPr="00613175">
              <w:rPr>
                <w:rFonts w:eastAsia="SimSun"/>
                <w:bCs/>
                <w:szCs w:val="24"/>
                <w:lang w:eastAsia="zh-CN"/>
              </w:rPr>
              <w:t xml:space="preserve"> The value for fmt, payload type and format is not checked</w:t>
            </w:r>
          </w:p>
        </w:tc>
      </w:tr>
    </w:tbl>
    <w:p w14:paraId="3DFE134F" w14:textId="77777777" w:rsidR="001B677B" w:rsidRPr="00613175" w:rsidRDefault="001B677B" w:rsidP="0093290E">
      <w:pPr>
        <w:keepNext/>
      </w:pPr>
    </w:p>
    <w:p w14:paraId="573780FC" w14:textId="77777777" w:rsidR="001B677B" w:rsidRPr="00613175" w:rsidRDefault="001B677B" w:rsidP="001B677B">
      <w:pPr>
        <w:pStyle w:val="H6"/>
      </w:pPr>
      <w:r w:rsidRPr="00613175">
        <w:t>PRACK (Step 4)</w:t>
      </w:r>
    </w:p>
    <w:p w14:paraId="075C21BC" w14:textId="77777777" w:rsidR="001B677B" w:rsidRPr="00613175" w:rsidRDefault="001B677B" w:rsidP="00482465">
      <w:pPr>
        <w:keepNext/>
      </w:pPr>
      <w:r w:rsidRPr="00613175">
        <w:t xml:space="preserve">Use the default message </w:t>
      </w:r>
      <w:r w:rsidR="00CA5D53" w:rsidRPr="00613175">
        <w:t>"</w:t>
      </w:r>
      <w:r w:rsidRPr="00613175">
        <w:t>PRACK</w:t>
      </w:r>
      <w:r w:rsidR="00CA5D53" w:rsidRPr="00613175">
        <w:t>"</w:t>
      </w:r>
      <w:r w:rsidRPr="00613175">
        <w:t xml:space="preserve"> in Annex A.2.4 of TS 34.229-1 [2] applying condition A3.</w:t>
      </w:r>
    </w:p>
    <w:p w14:paraId="7486E922" w14:textId="77777777" w:rsidR="001B677B" w:rsidRPr="00613175" w:rsidRDefault="001B677B" w:rsidP="001B677B">
      <w:pPr>
        <w:pStyle w:val="H6"/>
      </w:pPr>
      <w:r w:rsidRPr="00613175">
        <w:t>200 OK (Step 5)</w:t>
      </w:r>
    </w:p>
    <w:p w14:paraId="76AAB442" w14:textId="77777777" w:rsidR="001B677B" w:rsidRPr="00613175" w:rsidRDefault="001B677B" w:rsidP="0093290E">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A5, A8, A11, and A22.</w:t>
      </w:r>
    </w:p>
    <w:p w14:paraId="0DD2525F" w14:textId="77777777" w:rsidR="001B677B" w:rsidRPr="00613175" w:rsidRDefault="001B677B" w:rsidP="001B677B">
      <w:pPr>
        <w:pStyle w:val="H6"/>
      </w:pPr>
      <w:r w:rsidRPr="00613175">
        <w:t>UPDATE (step 6)</w:t>
      </w:r>
    </w:p>
    <w:p w14:paraId="58AECCDE" w14:textId="77777777" w:rsidR="001B677B" w:rsidRPr="00613175" w:rsidRDefault="001B677B" w:rsidP="001B677B">
      <w:pPr>
        <w:keepNext/>
      </w:pPr>
      <w:r w:rsidRPr="00613175">
        <w:t>Use the default message "UPDATE" in Annex A.2.5 of TS 34.229-1 [2] applying condition A3,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798A78A3"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44F64FFE" w14:textId="77777777" w:rsidR="001B677B" w:rsidRPr="00613175" w:rsidRDefault="001B677B" w:rsidP="00A20284">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386799F7" w14:textId="77777777" w:rsidR="001B677B" w:rsidRPr="00613175" w:rsidRDefault="001B677B" w:rsidP="00A20284">
            <w:pPr>
              <w:pStyle w:val="TAL"/>
              <w:rPr>
                <w:rFonts w:eastAsia="SimSun"/>
                <w:b/>
                <w:szCs w:val="24"/>
                <w:lang w:eastAsia="zh-CN"/>
              </w:rPr>
            </w:pPr>
            <w:r w:rsidRPr="00613175">
              <w:rPr>
                <w:rFonts w:eastAsia="SimSun"/>
                <w:b/>
                <w:szCs w:val="24"/>
                <w:lang w:eastAsia="zh-CN"/>
              </w:rPr>
              <w:t>Value/remark</w:t>
            </w:r>
          </w:p>
        </w:tc>
      </w:tr>
      <w:tr w:rsidR="001B677B" w:rsidRPr="00613175" w14:paraId="6B8EB9CA"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5042F23C" w14:textId="77777777" w:rsidR="001B677B" w:rsidRPr="00613175" w:rsidRDefault="001B677B" w:rsidP="00A20284">
            <w:pPr>
              <w:keepNext/>
              <w:keepLines/>
              <w:spacing w:after="0"/>
              <w:rPr>
                <w:rFonts w:ascii="Arial" w:eastAsia="SimSun" w:hAnsi="Arial"/>
                <w:b/>
                <w:sz w:val="18"/>
                <w:szCs w:val="24"/>
                <w:lang w:eastAsia="zh-CN"/>
              </w:rPr>
            </w:pPr>
            <w:r w:rsidRPr="00613175">
              <w:rPr>
                <w:rFonts w:ascii="Arial" w:eastAsia="SimSun" w:hAnsi="Arial"/>
                <w:b/>
                <w:sz w:val="18"/>
                <w:szCs w:val="24"/>
                <w:lang w:eastAsia="zh-CN"/>
              </w:rPr>
              <w:t>Require</w:t>
            </w:r>
          </w:p>
          <w:p w14:paraId="3353CCBA" w14:textId="77777777" w:rsidR="001B677B" w:rsidRPr="00613175" w:rsidRDefault="001B677B" w:rsidP="00A20284">
            <w:pPr>
              <w:keepNext/>
              <w:keepLines/>
              <w:spacing w:after="0"/>
              <w:rPr>
                <w:rFonts w:ascii="Arial" w:eastAsia="SimSun" w:hAnsi="Arial"/>
                <w:b/>
                <w:sz w:val="18"/>
                <w:szCs w:val="24"/>
                <w:lang w:eastAsia="zh-CN"/>
              </w:rPr>
            </w:pPr>
            <w:r w:rsidRPr="00613175">
              <w:rPr>
                <w:rFonts w:ascii="Arial" w:eastAsia="SimSun" w:hAnsi="Arial"/>
                <w:sz w:val="18"/>
                <w:szCs w:val="24"/>
                <w:lang w:eastAsia="zh-CN"/>
              </w:rPr>
              <w:t xml:space="preserve">   option-tag</w:t>
            </w:r>
          </w:p>
        </w:tc>
        <w:tc>
          <w:tcPr>
            <w:tcW w:w="7938" w:type="dxa"/>
            <w:tcBorders>
              <w:top w:val="single" w:sz="4" w:space="0" w:color="auto"/>
              <w:left w:val="single" w:sz="4" w:space="0" w:color="auto"/>
              <w:bottom w:val="single" w:sz="4" w:space="0" w:color="auto"/>
              <w:right w:val="single" w:sz="4" w:space="0" w:color="auto"/>
            </w:tcBorders>
          </w:tcPr>
          <w:p w14:paraId="30E1C8BF" w14:textId="77777777" w:rsidR="001B677B" w:rsidRPr="00613175" w:rsidRDefault="001B677B" w:rsidP="00A20284">
            <w:pPr>
              <w:keepNext/>
              <w:keepLines/>
              <w:spacing w:after="0"/>
              <w:rPr>
                <w:rFonts w:ascii="Arial" w:eastAsia="SimSun" w:hAnsi="Arial"/>
                <w:b/>
                <w:sz w:val="18"/>
                <w:szCs w:val="24"/>
                <w:lang w:eastAsia="zh-CN"/>
              </w:rPr>
            </w:pPr>
          </w:p>
          <w:p w14:paraId="60DF24AC" w14:textId="77777777" w:rsidR="001B677B" w:rsidRPr="00613175" w:rsidRDefault="001B677B" w:rsidP="00A20284">
            <w:pPr>
              <w:keepNext/>
              <w:keepLines/>
              <w:spacing w:after="0"/>
              <w:rPr>
                <w:rFonts w:ascii="Arial" w:eastAsia="SimSun" w:hAnsi="Arial"/>
                <w:b/>
                <w:sz w:val="18"/>
                <w:szCs w:val="24"/>
                <w:lang w:eastAsia="zh-CN"/>
              </w:rPr>
            </w:pPr>
            <w:r w:rsidRPr="00613175">
              <w:rPr>
                <w:rFonts w:ascii="Arial" w:eastAsia="SimSun" w:hAnsi="Arial"/>
                <w:i/>
                <w:iCs/>
                <w:snapToGrid w:val="0"/>
                <w:sz w:val="18"/>
                <w:szCs w:val="24"/>
                <w:lang w:eastAsia="zh-CN"/>
              </w:rPr>
              <w:t>precondition</w:t>
            </w:r>
          </w:p>
        </w:tc>
      </w:tr>
      <w:tr w:rsidR="001B677B" w:rsidRPr="00613175" w14:paraId="4A5FBBC3"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5D7A7C62"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3F029B23"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The following SDP types and values.</w:t>
            </w:r>
          </w:p>
          <w:p w14:paraId="620657E4" w14:textId="77777777" w:rsidR="001B677B" w:rsidRPr="00613175" w:rsidRDefault="001B677B" w:rsidP="00A20284">
            <w:pPr>
              <w:pStyle w:val="TAL"/>
              <w:rPr>
                <w:rFonts w:eastAsia="SimSun"/>
                <w:snapToGrid w:val="0"/>
                <w:szCs w:val="24"/>
                <w:lang w:eastAsia="zh-CN"/>
              </w:rPr>
            </w:pPr>
          </w:p>
          <w:p w14:paraId="2866BF4A"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Session description:</w:t>
            </w:r>
          </w:p>
          <w:p w14:paraId="08C53E39"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v=0</w:t>
            </w:r>
          </w:p>
          <w:p w14:paraId="11F0B700"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o=- 1111111111 1111111112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SS)</w:t>
            </w:r>
          </w:p>
          <w:p w14:paraId="5AA92782" w14:textId="77777777" w:rsidR="001B677B" w:rsidRPr="00613175" w:rsidRDefault="001B677B" w:rsidP="00482465">
            <w:pPr>
              <w:pStyle w:val="TAL"/>
              <w:rPr>
                <w:rFonts w:eastAsia="SimSun"/>
                <w:snapToGrid w:val="0"/>
                <w:szCs w:val="24"/>
                <w:lang w:eastAsia="zh-CN"/>
              </w:rPr>
            </w:pPr>
            <w:r w:rsidRPr="00613175">
              <w:rPr>
                <w:i/>
                <w:iCs/>
                <w:snapToGrid w:val="0"/>
              </w:rPr>
              <w:t>s=-</w:t>
            </w:r>
          </w:p>
          <w:p w14:paraId="265D7C05"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SS)</w:t>
            </w:r>
          </w:p>
          <w:p w14:paraId="6B6BA4D4"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b=AS:65</w:t>
            </w:r>
          </w:p>
          <w:p w14:paraId="1B9F5121" w14:textId="77777777" w:rsidR="001B677B" w:rsidRPr="00613175" w:rsidRDefault="001B677B" w:rsidP="00A20284">
            <w:pPr>
              <w:pStyle w:val="TAL"/>
              <w:rPr>
                <w:rFonts w:eastAsia="SimSun"/>
                <w:snapToGrid w:val="0"/>
                <w:szCs w:val="24"/>
                <w:lang w:eastAsia="zh-CN"/>
              </w:rPr>
            </w:pPr>
          </w:p>
          <w:p w14:paraId="49F8190F"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Time description:</w:t>
            </w:r>
          </w:p>
          <w:p w14:paraId="4DE62585"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t=0 0</w:t>
            </w:r>
          </w:p>
          <w:p w14:paraId="113A4DB0" w14:textId="77777777" w:rsidR="001B677B" w:rsidRPr="00613175" w:rsidRDefault="001B677B" w:rsidP="00A20284">
            <w:pPr>
              <w:pStyle w:val="TAL"/>
              <w:rPr>
                <w:rFonts w:eastAsia="SimSun"/>
                <w:snapToGrid w:val="0"/>
                <w:szCs w:val="24"/>
                <w:lang w:eastAsia="zh-CN"/>
              </w:rPr>
            </w:pPr>
          </w:p>
          <w:p w14:paraId="04C321C6" w14:textId="77777777" w:rsidR="001B677B" w:rsidRPr="00613175" w:rsidRDefault="001B677B" w:rsidP="00A20284">
            <w:pPr>
              <w:pStyle w:val="TAL"/>
              <w:rPr>
                <w:rFonts w:eastAsia="SimSun"/>
                <w:snapToGrid w:val="0"/>
                <w:szCs w:val="24"/>
                <w:lang w:eastAsia="zh-CN"/>
              </w:rPr>
            </w:pPr>
            <w:r w:rsidRPr="00613175">
              <w:rPr>
                <w:rFonts w:eastAsia="SimSun"/>
                <w:szCs w:val="24"/>
                <w:lang w:eastAsia="zh-CN"/>
              </w:rPr>
              <w:t>Media description:</w:t>
            </w:r>
          </w:p>
          <w:p w14:paraId="4CF34B52"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 96</w:t>
            </w:r>
          </w:p>
          <w:p w14:paraId="2C9D70F1"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b=AS:65</w:t>
            </w:r>
          </w:p>
          <w:p w14:paraId="2F029376" w14:textId="77777777" w:rsidR="001B677B" w:rsidRPr="00613175" w:rsidRDefault="001B677B" w:rsidP="00482465">
            <w:pPr>
              <w:pStyle w:val="TAL"/>
              <w:rPr>
                <w:rFonts w:eastAsia="SimSun"/>
                <w:i/>
                <w:iCs/>
                <w:snapToGrid w:val="0"/>
                <w:szCs w:val="24"/>
                <w:lang w:eastAsia="zh-CN"/>
              </w:rPr>
            </w:pPr>
            <w:r w:rsidRPr="00613175">
              <w:rPr>
                <w:rFonts w:eastAsia="SimSun"/>
                <w:i/>
                <w:iCs/>
                <w:snapToGrid w:val="0"/>
                <w:szCs w:val="24"/>
                <w:lang w:eastAsia="zh-CN"/>
              </w:rPr>
              <w:t>b=RS:0</w:t>
            </w:r>
          </w:p>
          <w:p w14:paraId="10DFDB67" w14:textId="77777777" w:rsidR="001B677B" w:rsidRPr="00613175" w:rsidRDefault="001B677B" w:rsidP="00482465">
            <w:pPr>
              <w:pStyle w:val="TAL"/>
              <w:rPr>
                <w:rFonts w:eastAsia="SimSun"/>
                <w:i/>
                <w:iCs/>
                <w:snapToGrid w:val="0"/>
                <w:szCs w:val="24"/>
                <w:lang w:eastAsia="zh-CN"/>
              </w:rPr>
            </w:pPr>
            <w:r w:rsidRPr="00613175">
              <w:rPr>
                <w:rFonts w:eastAsia="SimSun"/>
                <w:i/>
                <w:iCs/>
                <w:snapToGrid w:val="0"/>
                <w:szCs w:val="24"/>
                <w:lang w:eastAsia="zh-CN"/>
              </w:rPr>
              <w:t>b=RR:2000</w:t>
            </w:r>
          </w:p>
          <w:p w14:paraId="76F0C778" w14:textId="77777777" w:rsidR="001B677B" w:rsidRPr="00613175" w:rsidRDefault="001B677B" w:rsidP="00A20284">
            <w:pPr>
              <w:pStyle w:val="TAL"/>
              <w:rPr>
                <w:rFonts w:eastAsia="SimSun"/>
                <w:snapToGrid w:val="0"/>
                <w:szCs w:val="24"/>
                <w:lang w:eastAsia="zh-CN"/>
              </w:rPr>
            </w:pPr>
          </w:p>
          <w:p w14:paraId="0E214A9F"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 xml:space="preserve">Attributes for media: </w:t>
            </w:r>
          </w:p>
          <w:p w14:paraId="2E386B56"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a=rtpmap:96 EVS/16000/1</w:t>
            </w:r>
          </w:p>
          <w:p w14:paraId="457A9736" w14:textId="0A6F79CE" w:rsidR="001B677B" w:rsidRPr="00613175" w:rsidRDefault="001B677B" w:rsidP="00482465">
            <w:pPr>
              <w:pStyle w:val="TAL"/>
              <w:rPr>
                <w:rFonts w:eastAsia="SimSun"/>
                <w:i/>
                <w:iCs/>
                <w:szCs w:val="24"/>
                <w:lang w:eastAsia="zh-CN"/>
              </w:rPr>
            </w:pPr>
            <w:r w:rsidRPr="00613175">
              <w:rPr>
                <w:rFonts w:eastAsia="SimSun"/>
                <w:i/>
                <w:iCs/>
                <w:snapToGrid w:val="0"/>
                <w:szCs w:val="24"/>
                <w:lang w:eastAsia="zh-CN"/>
              </w:rPr>
              <w:t xml:space="preserve">a=fmtp:96 </w:t>
            </w:r>
            <w:r w:rsidR="003A14A5" w:rsidRPr="00613175">
              <w:rPr>
                <w:rFonts w:eastAsia="SimSun"/>
                <w:i/>
                <w:iCs/>
                <w:snapToGrid w:val="0"/>
                <w:szCs w:val="24"/>
                <w:lang w:eastAsia="zh-CN"/>
              </w:rPr>
              <w:t>br=(</w:t>
            </w:r>
            <w:r w:rsidR="003A14A5" w:rsidRPr="00613175">
              <w:rPr>
                <w:rFonts w:eastAsia="SimSun"/>
                <w:iCs/>
                <w:snapToGrid w:val="0"/>
                <w:szCs w:val="24"/>
                <w:lang w:eastAsia="zh-CN"/>
              </w:rPr>
              <w:t>att-field</w:t>
            </w:r>
            <w:r w:rsidR="003A14A5" w:rsidRPr="00613175">
              <w:rPr>
                <w:rFonts w:eastAsia="SimSun"/>
                <w:i/>
                <w:iCs/>
                <w:snapToGrid w:val="0"/>
                <w:szCs w:val="24"/>
                <w:lang w:eastAsia="zh-CN"/>
              </w:rPr>
              <w:t>); bw=(</w:t>
            </w:r>
            <w:r w:rsidR="003A14A5" w:rsidRPr="00613175">
              <w:rPr>
                <w:rFonts w:eastAsia="SimSun"/>
                <w:iCs/>
                <w:snapToGrid w:val="0"/>
                <w:szCs w:val="24"/>
                <w:lang w:eastAsia="zh-CN"/>
              </w:rPr>
              <w:t>att-field</w:t>
            </w:r>
            <w:r w:rsidR="003A14A5" w:rsidRPr="00613175">
              <w:rPr>
                <w:rFonts w:eastAsia="SimSun"/>
                <w:i/>
                <w:iCs/>
                <w:snapToGrid w:val="0"/>
                <w:szCs w:val="24"/>
                <w:lang w:eastAsia="zh-CN"/>
              </w:rPr>
              <w:t>)</w:t>
            </w:r>
            <w:r w:rsidRPr="00613175">
              <w:rPr>
                <w:rFonts w:eastAsia="SimSun"/>
                <w:i/>
                <w:iCs/>
                <w:snapToGrid w:val="0"/>
                <w:szCs w:val="24"/>
                <w:lang w:eastAsia="zh-CN"/>
              </w:rPr>
              <w:t>; max-red=220</w:t>
            </w:r>
            <w:r w:rsidR="003A14A5" w:rsidRPr="00613175">
              <w:rPr>
                <w:rFonts w:eastAsia="SimSun"/>
                <w:i/>
                <w:iCs/>
                <w:szCs w:val="24"/>
                <w:lang w:eastAsia="zh-CN"/>
              </w:rPr>
              <w:t xml:space="preserve"> </w:t>
            </w:r>
            <w:r w:rsidR="003A14A5" w:rsidRPr="00613175">
              <w:rPr>
                <w:rFonts w:eastAsia="SimSun"/>
                <w:szCs w:val="24"/>
                <w:lang w:eastAsia="zh-CN"/>
              </w:rPr>
              <w:t>[Note 2]</w:t>
            </w:r>
          </w:p>
          <w:p w14:paraId="0B07CBB6" w14:textId="77777777" w:rsidR="001B677B" w:rsidRPr="00613175" w:rsidRDefault="001B677B" w:rsidP="00482465">
            <w:pPr>
              <w:pStyle w:val="TAL"/>
              <w:rPr>
                <w:rFonts w:eastAsia="SimSun"/>
                <w:i/>
                <w:iCs/>
                <w:szCs w:val="24"/>
                <w:lang w:eastAsia="zh-CN"/>
              </w:rPr>
            </w:pPr>
            <w:r w:rsidRPr="00613175">
              <w:rPr>
                <w:rFonts w:eastAsia="SimSun"/>
                <w:i/>
                <w:iCs/>
                <w:snapToGrid w:val="0"/>
                <w:szCs w:val="24"/>
                <w:lang w:eastAsia="zh-CN"/>
              </w:rPr>
              <w:t>a=ptime:20</w:t>
            </w:r>
          </w:p>
          <w:p w14:paraId="451EB778" w14:textId="77777777" w:rsidR="001B677B" w:rsidRPr="00613175" w:rsidRDefault="001B677B" w:rsidP="00482465">
            <w:pPr>
              <w:pStyle w:val="TAL"/>
              <w:rPr>
                <w:rFonts w:eastAsia="SimSun"/>
                <w:i/>
                <w:iCs/>
                <w:szCs w:val="24"/>
                <w:lang w:eastAsia="zh-CN"/>
              </w:rPr>
            </w:pPr>
            <w:r w:rsidRPr="00613175">
              <w:rPr>
                <w:rFonts w:eastAsia="SimSun"/>
                <w:i/>
                <w:iCs/>
                <w:snapToGrid w:val="0"/>
                <w:szCs w:val="24"/>
                <w:lang w:eastAsia="zh-CN"/>
              </w:rPr>
              <w:t>a=maxptime:240</w:t>
            </w:r>
          </w:p>
          <w:p w14:paraId="467152D5" w14:textId="77777777" w:rsidR="001B677B" w:rsidRPr="00613175" w:rsidRDefault="001B677B" w:rsidP="00A20284">
            <w:pPr>
              <w:pStyle w:val="TAL"/>
              <w:rPr>
                <w:rFonts w:eastAsia="SimSun"/>
                <w:i/>
                <w:iCs/>
                <w:szCs w:val="24"/>
                <w:lang w:eastAsia="zh-CN"/>
              </w:rPr>
            </w:pPr>
          </w:p>
          <w:p w14:paraId="04837FDD"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Attributes for preconditions:</w:t>
            </w:r>
          </w:p>
          <w:p w14:paraId="43CCE387"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 xml:space="preserve">a=curr:qos local sendrecv </w:t>
            </w:r>
          </w:p>
          <w:p w14:paraId="26418C42"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 xml:space="preserve">a=curr:qos remote none </w:t>
            </w:r>
            <w:r w:rsidRPr="00613175">
              <w:rPr>
                <w:rFonts w:eastAsia="SimSun"/>
                <w:szCs w:val="24"/>
                <w:lang w:eastAsia="zh-CN"/>
              </w:rPr>
              <w:t xml:space="preserve">or </w:t>
            </w:r>
            <w:r w:rsidRPr="00613175">
              <w:rPr>
                <w:rFonts w:eastAsia="SimSun"/>
                <w:i/>
                <w:iCs/>
                <w:szCs w:val="24"/>
                <w:lang w:eastAsia="zh-CN"/>
              </w:rPr>
              <w:t xml:space="preserve">curr:qos remote sendrecv </w:t>
            </w:r>
            <w:r w:rsidRPr="00613175">
              <w:rPr>
                <w:rFonts w:eastAsia="SimSun"/>
                <w:szCs w:val="24"/>
                <w:lang w:eastAsia="zh-CN"/>
              </w:rPr>
              <w:t>[Note 1]</w:t>
            </w:r>
          </w:p>
          <w:p w14:paraId="3BAE8E21"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a=des:qos mandatory local sendrecv</w:t>
            </w:r>
          </w:p>
          <w:p w14:paraId="328F4CC6"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a=des:qos mandatory remote sendrecv</w:t>
            </w:r>
          </w:p>
          <w:p w14:paraId="3E811807" w14:textId="77777777" w:rsidR="001B677B" w:rsidRPr="00613175" w:rsidRDefault="001B677B" w:rsidP="00A20284">
            <w:pPr>
              <w:pStyle w:val="TAL"/>
              <w:rPr>
                <w:rFonts w:eastAsia="SimSun"/>
                <w:i/>
                <w:iCs/>
                <w:snapToGrid w:val="0"/>
                <w:szCs w:val="24"/>
                <w:lang w:eastAsia="zh-CN"/>
              </w:rPr>
            </w:pPr>
          </w:p>
          <w:p w14:paraId="5BCA2C04" w14:textId="77777777" w:rsidR="003A14A5" w:rsidRPr="00613175" w:rsidRDefault="001B677B" w:rsidP="003A14A5">
            <w:pPr>
              <w:pStyle w:val="TAL"/>
              <w:rPr>
                <w:rFonts w:eastAsia="SimSun"/>
                <w:szCs w:val="24"/>
                <w:lang w:eastAsia="zh-CN"/>
              </w:rPr>
            </w:pPr>
            <w:r w:rsidRPr="00613175">
              <w:rPr>
                <w:rFonts w:eastAsia="SimSun"/>
                <w:szCs w:val="24"/>
                <w:lang w:eastAsia="zh-CN"/>
              </w:rPr>
              <w:t>Note 1: Use the value (none/sendrecv) received from 183 Session Progress and attribute a=curr:qos local.</w:t>
            </w:r>
          </w:p>
          <w:p w14:paraId="7983A50C" w14:textId="76077608" w:rsidR="001B677B" w:rsidRPr="00613175" w:rsidRDefault="003A14A5" w:rsidP="003A14A5">
            <w:pPr>
              <w:pStyle w:val="TAL"/>
              <w:rPr>
                <w:rFonts w:eastAsia="SimSun"/>
                <w:snapToGrid w:val="0"/>
                <w:szCs w:val="24"/>
                <w:lang w:eastAsia="zh-CN"/>
              </w:rPr>
            </w:pPr>
            <w:r w:rsidRPr="00613175">
              <w:rPr>
                <w:rFonts w:eastAsia="SimSun"/>
                <w:szCs w:val="24"/>
                <w:lang w:eastAsia="zh-CN"/>
              </w:rPr>
              <w:t>Note 2: The br and bw values are taken from step 3.</w:t>
            </w:r>
          </w:p>
        </w:tc>
      </w:tr>
    </w:tbl>
    <w:p w14:paraId="55B31229" w14:textId="77777777" w:rsidR="001B677B" w:rsidRPr="00613175" w:rsidRDefault="001B677B" w:rsidP="0093290E"/>
    <w:p w14:paraId="51CCA56E" w14:textId="77777777" w:rsidR="001B677B" w:rsidRPr="00613175" w:rsidRDefault="001B677B" w:rsidP="001B677B">
      <w:pPr>
        <w:pStyle w:val="H6"/>
      </w:pPr>
      <w:r w:rsidRPr="00613175">
        <w:t>200 OK (step 7)</w:t>
      </w:r>
    </w:p>
    <w:p w14:paraId="32F35470" w14:textId="77777777" w:rsidR="001B677B" w:rsidRPr="00613175" w:rsidRDefault="001B677B" w:rsidP="001B677B">
      <w:pPr>
        <w:keepNext/>
      </w:pPr>
      <w:r w:rsidRPr="00613175">
        <w:t>Use the default message "200 OK for other requests than REGISTER or SUBSCRIBE" in Annex A.3.1 of TS 34.229-1 [2] applying conditions A2, A11, and A22,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3375CA82"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3BFB209C" w14:textId="77777777" w:rsidR="001B677B" w:rsidRPr="00613175" w:rsidRDefault="001B677B" w:rsidP="00A20284">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2C1EC4EF" w14:textId="77777777" w:rsidR="001B677B" w:rsidRPr="00613175" w:rsidRDefault="001B677B" w:rsidP="00A20284">
            <w:pPr>
              <w:pStyle w:val="TAL"/>
              <w:rPr>
                <w:rFonts w:eastAsia="SimSun"/>
                <w:b/>
                <w:szCs w:val="24"/>
                <w:lang w:eastAsia="zh-CN"/>
              </w:rPr>
            </w:pPr>
            <w:r w:rsidRPr="00613175">
              <w:rPr>
                <w:rFonts w:eastAsia="SimSun"/>
                <w:b/>
                <w:szCs w:val="24"/>
                <w:lang w:eastAsia="zh-CN"/>
              </w:rPr>
              <w:t>Value/remark</w:t>
            </w:r>
          </w:p>
        </w:tc>
      </w:tr>
      <w:tr w:rsidR="001B677B" w:rsidRPr="00613175" w14:paraId="7F17A2B4"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48E6B438" w14:textId="77777777" w:rsidR="001B677B" w:rsidRPr="00613175" w:rsidRDefault="001B677B" w:rsidP="00A20284">
            <w:pPr>
              <w:keepNext/>
              <w:keepLines/>
              <w:spacing w:after="0"/>
              <w:rPr>
                <w:rFonts w:ascii="Arial" w:eastAsia="SimSun" w:hAnsi="Arial"/>
                <w:b/>
                <w:sz w:val="18"/>
                <w:szCs w:val="24"/>
                <w:lang w:eastAsia="zh-CN"/>
              </w:rPr>
            </w:pPr>
            <w:r w:rsidRPr="00613175">
              <w:rPr>
                <w:rFonts w:ascii="Arial" w:eastAsia="SimSun" w:hAnsi="Arial"/>
                <w:b/>
                <w:sz w:val="18"/>
                <w:szCs w:val="24"/>
                <w:lang w:eastAsia="zh-CN"/>
              </w:rPr>
              <w:t>Require</w:t>
            </w:r>
          </w:p>
          <w:p w14:paraId="559C9DC3" w14:textId="77777777" w:rsidR="001B677B" w:rsidRPr="00613175" w:rsidRDefault="001B677B" w:rsidP="00A20284">
            <w:pPr>
              <w:keepNext/>
              <w:keepLines/>
              <w:spacing w:after="0"/>
              <w:rPr>
                <w:rFonts w:ascii="Arial" w:eastAsia="SimSun" w:hAnsi="Arial"/>
                <w:b/>
                <w:sz w:val="18"/>
                <w:szCs w:val="24"/>
                <w:lang w:eastAsia="zh-CN"/>
              </w:rPr>
            </w:pPr>
            <w:r w:rsidRPr="00613175">
              <w:rPr>
                <w:rFonts w:ascii="Arial" w:eastAsia="SimSun" w:hAnsi="Arial"/>
                <w:sz w:val="18"/>
                <w:szCs w:val="24"/>
                <w:lang w:eastAsia="zh-CN"/>
              </w:rPr>
              <w:t xml:space="preserve">   option-tag</w:t>
            </w:r>
          </w:p>
        </w:tc>
        <w:tc>
          <w:tcPr>
            <w:tcW w:w="7938" w:type="dxa"/>
            <w:tcBorders>
              <w:top w:val="single" w:sz="4" w:space="0" w:color="auto"/>
              <w:left w:val="single" w:sz="4" w:space="0" w:color="auto"/>
              <w:bottom w:val="single" w:sz="4" w:space="0" w:color="auto"/>
              <w:right w:val="single" w:sz="4" w:space="0" w:color="auto"/>
            </w:tcBorders>
          </w:tcPr>
          <w:p w14:paraId="745D1E60" w14:textId="77777777" w:rsidR="001B677B" w:rsidRPr="00613175" w:rsidRDefault="001B677B" w:rsidP="00A20284">
            <w:pPr>
              <w:keepNext/>
              <w:keepLines/>
              <w:spacing w:after="0"/>
              <w:rPr>
                <w:rFonts w:ascii="Arial" w:eastAsia="SimSun" w:hAnsi="Arial"/>
                <w:b/>
                <w:sz w:val="18"/>
                <w:szCs w:val="24"/>
                <w:lang w:eastAsia="zh-CN"/>
              </w:rPr>
            </w:pPr>
          </w:p>
          <w:p w14:paraId="33632F3A" w14:textId="77777777" w:rsidR="001B677B" w:rsidRPr="00613175" w:rsidRDefault="001B677B" w:rsidP="00A20284">
            <w:pPr>
              <w:keepNext/>
              <w:keepLines/>
              <w:spacing w:after="0"/>
              <w:rPr>
                <w:rFonts w:ascii="Arial" w:eastAsia="SimSun" w:hAnsi="Arial"/>
                <w:b/>
                <w:sz w:val="18"/>
                <w:szCs w:val="24"/>
                <w:lang w:eastAsia="zh-CN"/>
              </w:rPr>
            </w:pPr>
            <w:r w:rsidRPr="00613175">
              <w:rPr>
                <w:rFonts w:ascii="Arial" w:eastAsia="SimSun" w:hAnsi="Arial"/>
                <w:i/>
                <w:iCs/>
                <w:snapToGrid w:val="0"/>
                <w:sz w:val="18"/>
                <w:szCs w:val="24"/>
                <w:lang w:eastAsia="zh-CN"/>
              </w:rPr>
              <w:t>precondition</w:t>
            </w:r>
          </w:p>
        </w:tc>
      </w:tr>
      <w:tr w:rsidR="001B677B" w:rsidRPr="00613175" w14:paraId="2B2625DF" w14:textId="77777777" w:rsidTr="00851561">
        <w:trPr>
          <w:cantSplit/>
          <w:trHeight w:val="255"/>
          <w:tblHeader/>
          <w:jc w:val="center"/>
        </w:trPr>
        <w:tc>
          <w:tcPr>
            <w:tcW w:w="1616" w:type="dxa"/>
            <w:tcBorders>
              <w:top w:val="single" w:sz="4" w:space="0" w:color="auto"/>
              <w:left w:val="single" w:sz="4" w:space="0" w:color="auto"/>
              <w:right w:val="single" w:sz="4" w:space="0" w:color="auto"/>
            </w:tcBorders>
          </w:tcPr>
          <w:p w14:paraId="48C9BD0A" w14:textId="77777777" w:rsidR="001B677B" w:rsidRPr="00613175" w:rsidRDefault="001B677B" w:rsidP="00A20284">
            <w:pPr>
              <w:pStyle w:val="TAL"/>
              <w:rPr>
                <w:rFonts w:eastAsia="SimSun"/>
                <w:b/>
                <w:szCs w:val="24"/>
                <w:lang w:eastAsia="zh-CN"/>
              </w:rPr>
            </w:pPr>
            <w:r w:rsidRPr="00613175">
              <w:rPr>
                <w:rFonts w:eastAsia="SimSun"/>
                <w:b/>
                <w:szCs w:val="24"/>
                <w:lang w:eastAsia="zh-CN"/>
              </w:rPr>
              <w:t>Content-Type</w:t>
            </w:r>
          </w:p>
        </w:tc>
        <w:tc>
          <w:tcPr>
            <w:tcW w:w="7938" w:type="dxa"/>
            <w:tcBorders>
              <w:top w:val="single" w:sz="4" w:space="0" w:color="auto"/>
              <w:left w:val="single" w:sz="4" w:space="0" w:color="auto"/>
              <w:right w:val="single" w:sz="4" w:space="0" w:color="auto"/>
            </w:tcBorders>
          </w:tcPr>
          <w:p w14:paraId="7E6606F7" w14:textId="77777777" w:rsidR="001B677B" w:rsidRPr="00613175" w:rsidRDefault="001B677B" w:rsidP="00A20284">
            <w:pPr>
              <w:pStyle w:val="TAL"/>
              <w:rPr>
                <w:rFonts w:eastAsia="SimSun"/>
                <w:b/>
                <w:szCs w:val="24"/>
                <w:lang w:eastAsia="zh-CN"/>
              </w:rPr>
            </w:pPr>
          </w:p>
        </w:tc>
      </w:tr>
      <w:tr w:rsidR="001B677B" w:rsidRPr="00613175" w14:paraId="2A7A508E" w14:textId="77777777" w:rsidTr="00851561">
        <w:trPr>
          <w:cantSplit/>
          <w:trHeight w:val="255"/>
          <w:tblHeader/>
          <w:jc w:val="center"/>
        </w:trPr>
        <w:tc>
          <w:tcPr>
            <w:tcW w:w="1616" w:type="dxa"/>
            <w:tcBorders>
              <w:left w:val="single" w:sz="4" w:space="0" w:color="auto"/>
              <w:bottom w:val="single" w:sz="4" w:space="0" w:color="auto"/>
              <w:right w:val="single" w:sz="4" w:space="0" w:color="auto"/>
            </w:tcBorders>
          </w:tcPr>
          <w:p w14:paraId="7187A477" w14:textId="77777777" w:rsidR="001B677B" w:rsidRPr="00613175" w:rsidRDefault="001B677B" w:rsidP="00A20284">
            <w:pPr>
              <w:pStyle w:val="TAL"/>
              <w:rPr>
                <w:rFonts w:eastAsia="SimSun"/>
                <w:szCs w:val="24"/>
                <w:lang w:eastAsia="zh-CN"/>
              </w:rPr>
            </w:pPr>
            <w:r w:rsidRPr="00613175">
              <w:rPr>
                <w:rFonts w:eastAsia="SimSun"/>
                <w:szCs w:val="24"/>
                <w:lang w:eastAsia="zh-CN"/>
              </w:rPr>
              <w:tab/>
              <w:t>media-type</w:t>
            </w:r>
          </w:p>
        </w:tc>
        <w:tc>
          <w:tcPr>
            <w:tcW w:w="7938" w:type="dxa"/>
            <w:tcBorders>
              <w:left w:val="single" w:sz="4" w:space="0" w:color="auto"/>
              <w:bottom w:val="single" w:sz="4" w:space="0" w:color="auto"/>
              <w:right w:val="single" w:sz="4" w:space="0" w:color="auto"/>
            </w:tcBorders>
          </w:tcPr>
          <w:p w14:paraId="7BBD5BDE" w14:textId="77777777" w:rsidR="001B677B" w:rsidRPr="00613175" w:rsidRDefault="001B677B" w:rsidP="00A20284">
            <w:pPr>
              <w:pStyle w:val="TAL"/>
              <w:rPr>
                <w:rFonts w:eastAsia="SimSun"/>
                <w:i/>
                <w:iCs/>
                <w:szCs w:val="24"/>
                <w:lang w:eastAsia="zh-CN"/>
              </w:rPr>
            </w:pPr>
            <w:r w:rsidRPr="00613175">
              <w:rPr>
                <w:rFonts w:eastAsia="SimSun"/>
                <w:i/>
                <w:szCs w:val="24"/>
                <w:lang w:eastAsia="zh-CN"/>
              </w:rPr>
              <w:t>application/sdp</w:t>
            </w:r>
            <w:r w:rsidRPr="00613175">
              <w:rPr>
                <w:rFonts w:eastAsia="SimSun"/>
                <w:i/>
                <w:iCs/>
                <w:snapToGrid w:val="0"/>
                <w:szCs w:val="24"/>
                <w:lang w:eastAsia="zh-CN"/>
              </w:rPr>
              <w:t xml:space="preserve"> </w:t>
            </w:r>
          </w:p>
        </w:tc>
      </w:tr>
      <w:tr w:rsidR="001B677B" w:rsidRPr="00613175" w14:paraId="6DE9CFD3" w14:textId="77777777" w:rsidTr="00851561">
        <w:trPr>
          <w:cantSplit/>
          <w:trHeight w:val="255"/>
          <w:tblHeader/>
          <w:jc w:val="center"/>
        </w:trPr>
        <w:tc>
          <w:tcPr>
            <w:tcW w:w="1616" w:type="dxa"/>
            <w:tcBorders>
              <w:top w:val="single" w:sz="4" w:space="0" w:color="auto"/>
              <w:left w:val="single" w:sz="4" w:space="0" w:color="auto"/>
              <w:right w:val="single" w:sz="4" w:space="0" w:color="auto"/>
            </w:tcBorders>
          </w:tcPr>
          <w:p w14:paraId="317129A2" w14:textId="77777777" w:rsidR="001B677B" w:rsidRPr="00613175" w:rsidRDefault="001B677B" w:rsidP="00A20284">
            <w:pPr>
              <w:pStyle w:val="TAR"/>
              <w:ind w:right="360"/>
              <w:jc w:val="left"/>
              <w:rPr>
                <w:rFonts w:eastAsia="SimSun"/>
                <w:szCs w:val="24"/>
                <w:lang w:eastAsia="zh-CN"/>
              </w:rPr>
            </w:pPr>
            <w:r w:rsidRPr="00613175">
              <w:rPr>
                <w:rFonts w:eastAsia="SimSun"/>
                <w:b/>
                <w:szCs w:val="24"/>
                <w:lang w:eastAsia="zh-CN"/>
              </w:rPr>
              <w:t>Content-Length</w:t>
            </w:r>
          </w:p>
        </w:tc>
        <w:tc>
          <w:tcPr>
            <w:tcW w:w="7938" w:type="dxa"/>
            <w:tcBorders>
              <w:top w:val="single" w:sz="4" w:space="0" w:color="auto"/>
              <w:left w:val="single" w:sz="4" w:space="0" w:color="auto"/>
              <w:right w:val="single" w:sz="4" w:space="0" w:color="auto"/>
            </w:tcBorders>
          </w:tcPr>
          <w:p w14:paraId="5D5701B8" w14:textId="77777777" w:rsidR="001B677B" w:rsidRPr="00613175" w:rsidRDefault="001B677B" w:rsidP="00A20284">
            <w:pPr>
              <w:pStyle w:val="TAR"/>
              <w:jc w:val="left"/>
              <w:rPr>
                <w:rFonts w:eastAsia="SimSun"/>
                <w:i/>
                <w:szCs w:val="24"/>
                <w:lang w:eastAsia="zh-CN"/>
              </w:rPr>
            </w:pPr>
            <w:r w:rsidRPr="00613175">
              <w:rPr>
                <w:rFonts w:eastAsia="SimSun"/>
                <w:szCs w:val="24"/>
                <w:lang w:eastAsia="zh-CN"/>
              </w:rPr>
              <w:t>header shall be present if UE uses TCP to send this message and if there is a message body</w:t>
            </w:r>
          </w:p>
        </w:tc>
      </w:tr>
      <w:tr w:rsidR="001B677B" w:rsidRPr="00613175" w14:paraId="1EFD94A6" w14:textId="77777777" w:rsidTr="00851561">
        <w:trPr>
          <w:cantSplit/>
          <w:trHeight w:val="255"/>
          <w:tblHeader/>
          <w:jc w:val="center"/>
        </w:trPr>
        <w:tc>
          <w:tcPr>
            <w:tcW w:w="1616" w:type="dxa"/>
            <w:tcBorders>
              <w:left w:val="single" w:sz="4" w:space="0" w:color="auto"/>
              <w:bottom w:val="single" w:sz="4" w:space="0" w:color="auto"/>
              <w:right w:val="single" w:sz="4" w:space="0" w:color="auto"/>
            </w:tcBorders>
          </w:tcPr>
          <w:p w14:paraId="3DD6C5A4" w14:textId="77777777" w:rsidR="001B677B" w:rsidRPr="00613175" w:rsidRDefault="001B677B" w:rsidP="00A20284">
            <w:pPr>
              <w:pStyle w:val="TAR"/>
              <w:ind w:right="360"/>
              <w:jc w:val="left"/>
              <w:rPr>
                <w:rFonts w:eastAsia="SimSun"/>
                <w:b/>
                <w:szCs w:val="24"/>
                <w:lang w:eastAsia="zh-CN"/>
              </w:rPr>
            </w:pPr>
            <w:r w:rsidRPr="00613175">
              <w:rPr>
                <w:rFonts w:eastAsia="SimSun"/>
                <w:szCs w:val="24"/>
                <w:lang w:eastAsia="zh-CN"/>
              </w:rPr>
              <w:t xml:space="preserve">      value</w:t>
            </w:r>
          </w:p>
        </w:tc>
        <w:tc>
          <w:tcPr>
            <w:tcW w:w="7938" w:type="dxa"/>
            <w:tcBorders>
              <w:left w:val="single" w:sz="4" w:space="0" w:color="auto"/>
              <w:bottom w:val="single" w:sz="4" w:space="0" w:color="auto"/>
              <w:right w:val="single" w:sz="4" w:space="0" w:color="auto"/>
            </w:tcBorders>
          </w:tcPr>
          <w:p w14:paraId="7369054F" w14:textId="77777777" w:rsidR="001B677B" w:rsidRPr="00613175" w:rsidRDefault="001B677B" w:rsidP="00A20284">
            <w:pPr>
              <w:pStyle w:val="TAR"/>
              <w:ind w:right="360"/>
              <w:jc w:val="left"/>
              <w:rPr>
                <w:rFonts w:eastAsia="SimSun"/>
                <w:iCs/>
                <w:szCs w:val="24"/>
                <w:lang w:eastAsia="zh-CN"/>
              </w:rPr>
            </w:pPr>
            <w:r w:rsidRPr="00613175">
              <w:rPr>
                <w:rFonts w:eastAsia="SimSun"/>
                <w:iCs/>
                <w:szCs w:val="24"/>
                <w:lang w:eastAsia="zh-CN"/>
              </w:rPr>
              <w:t>length of message-body</w:t>
            </w:r>
          </w:p>
        </w:tc>
      </w:tr>
      <w:tr w:rsidR="001B677B" w:rsidRPr="00613175" w14:paraId="7A8E5263"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013C5BFB"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03A15E17"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The following SDP types and values shall be present.</w:t>
            </w:r>
          </w:p>
          <w:p w14:paraId="60A34AC8" w14:textId="77777777" w:rsidR="001B677B" w:rsidRPr="00613175" w:rsidRDefault="001B677B" w:rsidP="00A20284">
            <w:pPr>
              <w:pStyle w:val="TAL"/>
              <w:rPr>
                <w:rFonts w:eastAsia="SimSun"/>
                <w:snapToGrid w:val="0"/>
                <w:szCs w:val="24"/>
                <w:lang w:eastAsia="zh-CN"/>
              </w:rPr>
            </w:pPr>
          </w:p>
          <w:p w14:paraId="7378C95B"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Session description:</w:t>
            </w:r>
          </w:p>
          <w:p w14:paraId="7BD19BD2"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v=0</w:t>
            </w:r>
          </w:p>
          <w:p w14:paraId="3353B98E"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o=</w:t>
            </w:r>
            <w:r w:rsidRPr="00613175">
              <w:rPr>
                <w:rFonts w:eastAsia="SimSun"/>
                <w:iCs/>
                <w:snapToGrid w:val="0"/>
                <w:szCs w:val="24"/>
                <w:lang w:eastAsia="zh-CN"/>
              </w:rPr>
              <w:t>(user</w:t>
            </w:r>
            <w:r w:rsidRPr="00613175" w:rsidDel="00754483">
              <w:rPr>
                <w:rFonts w:eastAsia="SimSun"/>
                <w:iCs/>
                <w:snapToGrid w:val="0"/>
                <w:szCs w:val="24"/>
                <w:lang w:eastAsia="zh-CN"/>
              </w:rPr>
              <w:t>-</w:t>
            </w:r>
            <w:r w:rsidRPr="00613175">
              <w:rPr>
                <w:rFonts w:eastAsia="SimSun"/>
                <w:iCs/>
                <w:snapToGrid w:val="0"/>
                <w:szCs w:val="24"/>
                <w:lang w:eastAsia="zh-CN"/>
              </w:rPr>
              <w:t xml:space="preserve">name) </w:t>
            </w:r>
            <w:r w:rsidRPr="00613175">
              <w:rPr>
                <w:rFonts w:eastAsia="SimSun"/>
                <w:snapToGrid w:val="0"/>
                <w:szCs w:val="24"/>
                <w:lang w:eastAsia="zh-CN"/>
              </w:rPr>
              <w:t>(sess-id) (sess-version)</w:t>
            </w:r>
            <w:r w:rsidRPr="00613175">
              <w:rPr>
                <w:rFonts w:eastAsia="SimSun"/>
                <w:i/>
                <w:iCs/>
                <w:snapToGrid w:val="0"/>
                <w:szCs w:val="24"/>
                <w:lang w:eastAsia="zh-CN"/>
              </w:rPr>
              <w:t xml:space="preserve">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UE) [Note 4]</w:t>
            </w:r>
          </w:p>
          <w:p w14:paraId="2E025694"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s=</w:t>
            </w:r>
            <w:r w:rsidRPr="00613175">
              <w:rPr>
                <w:rFonts w:eastAsia="SimSun"/>
                <w:iCs/>
                <w:snapToGrid w:val="0"/>
                <w:szCs w:val="24"/>
                <w:lang w:eastAsia="zh-CN"/>
              </w:rPr>
              <w:t>(session</w:t>
            </w:r>
            <w:r w:rsidRPr="00613175">
              <w:rPr>
                <w:rFonts w:eastAsia="SimSun"/>
                <w:i/>
                <w:iCs/>
                <w:snapToGrid w:val="0"/>
                <w:szCs w:val="24"/>
                <w:lang w:eastAsia="zh-CN"/>
              </w:rPr>
              <w:t xml:space="preserve"> name)</w:t>
            </w:r>
          </w:p>
          <w:p w14:paraId="2AC02503"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2858B53D"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6E2DB422" w14:textId="77777777" w:rsidR="001B677B" w:rsidRPr="00613175" w:rsidRDefault="001B677B" w:rsidP="00A20284">
            <w:pPr>
              <w:pStyle w:val="TAL"/>
              <w:rPr>
                <w:rFonts w:eastAsia="SimSun"/>
                <w:snapToGrid w:val="0"/>
                <w:szCs w:val="24"/>
                <w:lang w:eastAsia="zh-CN"/>
              </w:rPr>
            </w:pPr>
          </w:p>
          <w:p w14:paraId="6A64676C"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Time description:</w:t>
            </w:r>
          </w:p>
          <w:p w14:paraId="28E089CE"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t=0 0</w:t>
            </w:r>
          </w:p>
          <w:p w14:paraId="49136912" w14:textId="77777777" w:rsidR="001B677B" w:rsidRPr="00613175" w:rsidRDefault="001B677B" w:rsidP="00A20284">
            <w:pPr>
              <w:pStyle w:val="TAL"/>
              <w:rPr>
                <w:rFonts w:eastAsia="SimSun"/>
                <w:i/>
                <w:iCs/>
                <w:szCs w:val="24"/>
                <w:lang w:eastAsia="zh-CN"/>
              </w:rPr>
            </w:pPr>
          </w:p>
          <w:p w14:paraId="08B2AB16" w14:textId="77777777" w:rsidR="001B677B" w:rsidRPr="00613175" w:rsidRDefault="001B677B" w:rsidP="00A20284">
            <w:pPr>
              <w:pStyle w:val="TAL"/>
              <w:rPr>
                <w:rFonts w:eastAsia="SimSun"/>
                <w:snapToGrid w:val="0"/>
                <w:szCs w:val="24"/>
                <w:lang w:eastAsia="zh-CN"/>
              </w:rPr>
            </w:pPr>
            <w:r w:rsidRPr="00613175">
              <w:rPr>
                <w:rFonts w:eastAsia="SimSun"/>
                <w:szCs w:val="24"/>
                <w:lang w:eastAsia="zh-CN"/>
              </w:rPr>
              <w:t>Media description:</w:t>
            </w:r>
          </w:p>
          <w:p w14:paraId="495A32C6"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w:t>
            </w:r>
            <w:r w:rsidRPr="00613175">
              <w:rPr>
                <w:rFonts w:eastAsia="SimSun"/>
                <w:snapToGrid w:val="0"/>
                <w:szCs w:val="24"/>
                <w:lang w:eastAsia="zh-CN"/>
              </w:rPr>
              <w:t xml:space="preserve"> (</w:t>
            </w:r>
            <w:r w:rsidRPr="00613175">
              <w:rPr>
                <w:rFonts w:eastAsia="SimSun"/>
                <w:szCs w:val="24"/>
                <w:lang w:eastAsia="zh-CN"/>
              </w:rPr>
              <w:t>fmt) [Note 2]</w:t>
            </w:r>
          </w:p>
          <w:p w14:paraId="245AB038"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46272976"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676E7AE4"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b=RS:</w:t>
            </w:r>
            <w:r w:rsidRPr="00613175">
              <w:rPr>
                <w:rFonts w:eastAsia="SimSun"/>
                <w:snapToGrid w:val="0"/>
                <w:szCs w:val="24"/>
                <w:lang w:eastAsia="zh-CN"/>
              </w:rPr>
              <w:t xml:space="preserve"> (bandwidth-value)</w:t>
            </w:r>
          </w:p>
          <w:p w14:paraId="146D73AB"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b=RR:</w:t>
            </w:r>
            <w:r w:rsidRPr="00613175">
              <w:rPr>
                <w:rFonts w:eastAsia="SimSun"/>
                <w:snapToGrid w:val="0"/>
                <w:szCs w:val="24"/>
                <w:lang w:eastAsia="zh-CN"/>
              </w:rPr>
              <w:t xml:space="preserve"> (bandwidth-value)</w:t>
            </w:r>
          </w:p>
          <w:p w14:paraId="45FB1DBE" w14:textId="77777777" w:rsidR="001B677B" w:rsidRPr="00613175" w:rsidRDefault="001B677B" w:rsidP="00A20284">
            <w:pPr>
              <w:pStyle w:val="TAL"/>
              <w:rPr>
                <w:rFonts w:eastAsia="SimSun"/>
                <w:snapToGrid w:val="0"/>
                <w:szCs w:val="24"/>
                <w:lang w:eastAsia="zh-CN"/>
              </w:rPr>
            </w:pPr>
          </w:p>
          <w:p w14:paraId="4DB0EBD2"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Attributes for media:</w:t>
            </w:r>
          </w:p>
          <w:p w14:paraId="1753C36A" w14:textId="77777777" w:rsidR="001B677B" w:rsidRPr="00613175" w:rsidRDefault="001B677B" w:rsidP="00482465">
            <w:pPr>
              <w:pStyle w:val="TAL"/>
              <w:rPr>
                <w:rFonts w:eastAsia="SimSun"/>
                <w:snapToGrid w:val="0"/>
                <w:szCs w:val="24"/>
                <w:lang w:eastAsia="zh-CN"/>
              </w:rPr>
            </w:pPr>
            <w:r w:rsidRPr="00613175">
              <w:rPr>
                <w:rFonts w:eastAsia="SimSun"/>
                <w:i/>
                <w:iCs/>
                <w:snapToGrid w:val="0"/>
                <w:szCs w:val="24"/>
                <w:lang w:eastAsia="zh-CN"/>
              </w:rPr>
              <w:t>a=rtpmap:</w:t>
            </w:r>
            <w:r w:rsidRPr="00613175">
              <w:rPr>
                <w:rFonts w:eastAsia="SimSun"/>
                <w:snapToGrid w:val="0"/>
                <w:szCs w:val="24"/>
                <w:lang w:eastAsia="zh-CN"/>
              </w:rPr>
              <w:t>(payload type)</w:t>
            </w:r>
            <w:r w:rsidRPr="00613175">
              <w:rPr>
                <w:rFonts w:eastAsia="SimSun"/>
                <w:i/>
                <w:iCs/>
                <w:snapToGrid w:val="0"/>
                <w:szCs w:val="24"/>
                <w:lang w:eastAsia="zh-CN"/>
              </w:rPr>
              <w:t xml:space="preserve"> EVS/16000 </w:t>
            </w:r>
            <w:r w:rsidRPr="00613175">
              <w:rPr>
                <w:rFonts w:eastAsia="SimSun"/>
                <w:iCs/>
                <w:snapToGrid w:val="0"/>
                <w:szCs w:val="24"/>
                <w:lang w:eastAsia="zh-CN"/>
              </w:rPr>
              <w:t>[Note 2]</w:t>
            </w:r>
          </w:p>
          <w:p w14:paraId="037C711C" w14:textId="77777777" w:rsidR="001B677B" w:rsidRPr="00613175" w:rsidRDefault="001B677B" w:rsidP="00482465">
            <w:pPr>
              <w:pStyle w:val="TAL"/>
              <w:rPr>
                <w:rFonts w:eastAsia="SimSun"/>
                <w:i/>
                <w:iCs/>
                <w:szCs w:val="24"/>
                <w:lang w:eastAsia="zh-CN"/>
              </w:rPr>
            </w:pPr>
            <w:r w:rsidRPr="00613175">
              <w:rPr>
                <w:rFonts w:eastAsia="SimSun"/>
                <w:i/>
                <w:iCs/>
                <w:snapToGrid w:val="0"/>
                <w:szCs w:val="24"/>
                <w:lang w:eastAsia="zh-CN"/>
              </w:rPr>
              <w:t>a=fmtp:</w:t>
            </w:r>
            <w:r w:rsidRPr="00613175">
              <w:rPr>
                <w:rFonts w:eastAsia="SimSun"/>
                <w:szCs w:val="24"/>
                <w:lang w:eastAsia="zh-CN"/>
              </w:rPr>
              <w:t>(format) [Note 2, 3]</w:t>
            </w:r>
          </w:p>
          <w:p w14:paraId="580BEA1B" w14:textId="77777777" w:rsidR="001B677B" w:rsidRPr="00613175" w:rsidRDefault="001B677B" w:rsidP="00A20284">
            <w:pPr>
              <w:pStyle w:val="TAL"/>
              <w:rPr>
                <w:rFonts w:eastAsia="SimSun"/>
                <w:snapToGrid w:val="0"/>
                <w:szCs w:val="24"/>
                <w:lang w:eastAsia="zh-CN"/>
              </w:rPr>
            </w:pPr>
          </w:p>
          <w:p w14:paraId="5C20EAB8"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Attributes for preconditions:</w:t>
            </w:r>
          </w:p>
          <w:p w14:paraId="75D977AC"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a=curr:qos local sendrecv</w:t>
            </w:r>
          </w:p>
          <w:p w14:paraId="32D0F1BA"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a=curr:qos remote sendrecv</w:t>
            </w:r>
          </w:p>
          <w:p w14:paraId="14D64A4F"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a=des:qos mandatory local sendrecv</w:t>
            </w:r>
          </w:p>
          <w:p w14:paraId="7BED7517" w14:textId="77777777" w:rsidR="001B677B" w:rsidRPr="00613175" w:rsidRDefault="001B677B" w:rsidP="00482465">
            <w:pPr>
              <w:pStyle w:val="TAL"/>
              <w:rPr>
                <w:rFonts w:eastAsia="SimSun"/>
                <w:i/>
                <w:iCs/>
                <w:snapToGrid w:val="0"/>
                <w:szCs w:val="24"/>
                <w:lang w:eastAsia="zh-CN"/>
              </w:rPr>
            </w:pPr>
            <w:r w:rsidRPr="00613175">
              <w:rPr>
                <w:rFonts w:eastAsia="SimSun"/>
                <w:i/>
                <w:iCs/>
                <w:szCs w:val="24"/>
                <w:lang w:eastAsia="zh-CN"/>
              </w:rPr>
              <w:t>a=des:qos mandatory remote sendrecv</w:t>
            </w:r>
          </w:p>
          <w:p w14:paraId="5FB1DCA1" w14:textId="77777777" w:rsidR="001B677B" w:rsidRPr="00613175" w:rsidRDefault="001B677B" w:rsidP="00A20284">
            <w:pPr>
              <w:pStyle w:val="TAL"/>
              <w:rPr>
                <w:rFonts w:eastAsia="SimSun"/>
                <w:szCs w:val="24"/>
                <w:lang w:eastAsia="zh-CN"/>
              </w:rPr>
            </w:pPr>
          </w:p>
          <w:p w14:paraId="4569EE45" w14:textId="77777777" w:rsidR="001B677B" w:rsidRPr="00613175" w:rsidRDefault="001B677B" w:rsidP="00A20284">
            <w:pPr>
              <w:pStyle w:val="TAN"/>
              <w:rPr>
                <w:rFonts w:eastAsia="SimSun"/>
                <w:lang w:eastAsia="zh-CN"/>
              </w:rPr>
            </w:pPr>
            <w:r w:rsidRPr="00613175">
              <w:rPr>
                <w:rFonts w:eastAsia="SimSun"/>
                <w:lang w:eastAsia="zh-CN"/>
              </w:rPr>
              <w:t>Note 1: At least one "c=" field shall be present.</w:t>
            </w:r>
          </w:p>
          <w:p w14:paraId="0BE6A87C" w14:textId="77777777" w:rsidR="001B677B" w:rsidRPr="00613175" w:rsidRDefault="001B677B" w:rsidP="00A20284">
            <w:pPr>
              <w:pStyle w:val="TAN"/>
              <w:rPr>
                <w:rFonts w:eastAsia="SimSun"/>
                <w:lang w:eastAsia="zh-CN"/>
              </w:rPr>
            </w:pPr>
            <w:r w:rsidRPr="00613175">
              <w:rPr>
                <w:rFonts w:eastAsia="SimSun"/>
                <w:lang w:eastAsia="zh-CN"/>
              </w:rPr>
              <w:t>Note 2: The value for fmt, payload type and format is not checked</w:t>
            </w:r>
          </w:p>
          <w:p w14:paraId="2ADA413D" w14:textId="77777777" w:rsidR="001B677B" w:rsidRPr="00613175" w:rsidRDefault="001B677B" w:rsidP="00A20284">
            <w:pPr>
              <w:pStyle w:val="TAN"/>
              <w:rPr>
                <w:rFonts w:eastAsia="SimSun"/>
                <w:lang w:eastAsia="zh-CN"/>
              </w:rPr>
            </w:pPr>
            <w:r w:rsidRPr="00613175">
              <w:rPr>
                <w:rFonts w:eastAsia="SimSun"/>
                <w:lang w:eastAsia="zh-CN"/>
              </w:rPr>
              <w:t>Note 3: Parameters for the AMR codec are not checked</w:t>
            </w:r>
          </w:p>
          <w:p w14:paraId="120590BD" w14:textId="77777777" w:rsidR="001B677B" w:rsidRPr="00613175" w:rsidRDefault="001B677B" w:rsidP="00482465">
            <w:pPr>
              <w:pStyle w:val="TAN"/>
              <w:ind w:left="0" w:firstLine="0"/>
              <w:rPr>
                <w:rFonts w:eastAsia="SimSun"/>
                <w:szCs w:val="24"/>
                <w:lang w:eastAsia="zh-CN"/>
              </w:rPr>
            </w:pPr>
            <w:r w:rsidRPr="00613175">
              <w:rPr>
                <w:rFonts w:eastAsia="SimSun"/>
                <w:szCs w:val="24"/>
                <w:lang w:eastAsia="zh-CN"/>
              </w:rPr>
              <w:t xml:space="preserve">Note 4: </w:t>
            </w:r>
            <w:r w:rsidRPr="00613175">
              <w:t>"o=" line identical to previous SDP sent by UE except that sess-version is incremented by one.</w:t>
            </w:r>
          </w:p>
        </w:tc>
      </w:tr>
    </w:tbl>
    <w:p w14:paraId="40FB94DA" w14:textId="77777777" w:rsidR="001B677B" w:rsidRPr="00613175" w:rsidRDefault="001B677B" w:rsidP="001B677B"/>
    <w:p w14:paraId="0E8A56D3" w14:textId="77777777" w:rsidR="001B677B" w:rsidRPr="00613175" w:rsidRDefault="001B677B" w:rsidP="001B677B">
      <w:pPr>
        <w:pStyle w:val="H6"/>
      </w:pPr>
      <w:r w:rsidRPr="00613175">
        <w:t>180 Ringing (Step 8)</w:t>
      </w:r>
    </w:p>
    <w:p w14:paraId="6C319825" w14:textId="77777777" w:rsidR="001B677B" w:rsidRPr="00613175" w:rsidRDefault="001B677B" w:rsidP="001B677B">
      <w:pPr>
        <w:keepNext/>
      </w:pPr>
      <w:r w:rsidRPr="00613175">
        <w:t xml:space="preserve">Use the default message </w:t>
      </w:r>
      <w:r w:rsidR="00CA5D53" w:rsidRPr="00613175">
        <w:t>"</w:t>
      </w:r>
      <w:r w:rsidRPr="00613175">
        <w:t>180 Ringing for INVITE</w:t>
      </w:r>
      <w:r w:rsidR="00CA5D53" w:rsidRPr="00613175">
        <w:t>"</w:t>
      </w:r>
      <w:r w:rsidRPr="00613175">
        <w:t xml:space="preserve"> in Annex A.2.6 of TS 34.229-1 [2] applying conditions A2 and A14,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63DA39CF"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45A6A5D2" w14:textId="77777777" w:rsidR="001B677B" w:rsidRPr="00613175" w:rsidRDefault="001B677B" w:rsidP="00A20284">
            <w:pPr>
              <w:pStyle w:val="TAL"/>
              <w:rPr>
                <w:b/>
              </w:rPr>
            </w:pPr>
            <w:r w:rsidRPr="00613175">
              <w:rPr>
                <w:b/>
              </w:rPr>
              <w:t>Header/param</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25345629" w14:textId="77777777" w:rsidR="001B677B" w:rsidRPr="00613175" w:rsidRDefault="001B677B" w:rsidP="00A20284">
            <w:pPr>
              <w:pStyle w:val="TAL"/>
              <w:rPr>
                <w:b/>
              </w:rPr>
            </w:pPr>
            <w:r w:rsidRPr="00613175">
              <w:rPr>
                <w:b/>
              </w:rPr>
              <w:t>Value/remark</w:t>
            </w:r>
          </w:p>
        </w:tc>
      </w:tr>
      <w:tr w:rsidR="001B677B" w:rsidRPr="00613175" w14:paraId="2737135E" w14:textId="77777777" w:rsidTr="00851561">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45E8AF03" w14:textId="77777777" w:rsidR="001B677B" w:rsidRPr="00613175" w:rsidRDefault="001B677B" w:rsidP="00A20284">
            <w:pPr>
              <w:pStyle w:val="TAL"/>
              <w:rPr>
                <w:b/>
              </w:rPr>
            </w:pPr>
            <w:r w:rsidRPr="00613175">
              <w:rPr>
                <w:b/>
              </w:rPr>
              <w:t>Content-Type</w:t>
            </w:r>
          </w:p>
        </w:tc>
        <w:tc>
          <w:tcPr>
            <w:tcW w:w="7938" w:type="dxa"/>
            <w:tcBorders>
              <w:top w:val="single" w:sz="4" w:space="0" w:color="auto"/>
              <w:left w:val="single" w:sz="4" w:space="0" w:color="auto"/>
              <w:right w:val="single" w:sz="4" w:space="0" w:color="auto"/>
            </w:tcBorders>
            <w:shd w:val="clear" w:color="auto" w:fill="auto"/>
          </w:tcPr>
          <w:p w14:paraId="0A8EE6C0" w14:textId="77777777" w:rsidR="001B677B" w:rsidRPr="00613175" w:rsidRDefault="001B677B" w:rsidP="00A20284">
            <w:pPr>
              <w:pStyle w:val="TAL"/>
              <w:rPr>
                <w:bCs/>
              </w:rPr>
            </w:pPr>
            <w:r w:rsidRPr="00613175">
              <w:rPr>
                <w:bCs/>
              </w:rPr>
              <w:t>Header not present</w:t>
            </w:r>
          </w:p>
        </w:tc>
      </w:tr>
      <w:tr w:rsidR="001B677B" w:rsidRPr="00613175" w14:paraId="5AFE7094" w14:textId="77777777" w:rsidTr="00851561">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06EEB8CC" w14:textId="77777777" w:rsidR="001B677B" w:rsidRPr="00613175" w:rsidRDefault="001B677B" w:rsidP="00A20284">
            <w:pPr>
              <w:pStyle w:val="TAL"/>
            </w:pPr>
            <w:r w:rsidRPr="00613175">
              <w:tab/>
              <w:t>media-type</w:t>
            </w:r>
          </w:p>
        </w:tc>
        <w:tc>
          <w:tcPr>
            <w:tcW w:w="7938" w:type="dxa"/>
            <w:tcBorders>
              <w:left w:val="single" w:sz="4" w:space="0" w:color="auto"/>
              <w:bottom w:val="single" w:sz="4" w:space="0" w:color="auto"/>
              <w:right w:val="single" w:sz="4" w:space="0" w:color="auto"/>
            </w:tcBorders>
            <w:shd w:val="clear" w:color="auto" w:fill="auto"/>
          </w:tcPr>
          <w:p w14:paraId="0F340DB4" w14:textId="77777777" w:rsidR="001B677B" w:rsidRPr="00613175" w:rsidRDefault="001B677B" w:rsidP="00A20284">
            <w:pPr>
              <w:pStyle w:val="TAL"/>
              <w:rPr>
                <w:i/>
                <w:iCs/>
              </w:rPr>
            </w:pPr>
          </w:p>
        </w:tc>
      </w:tr>
      <w:tr w:rsidR="001B677B" w:rsidRPr="00613175" w14:paraId="125575EF" w14:textId="77777777" w:rsidTr="00851561">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6E31D4D3" w14:textId="77777777" w:rsidR="001B677B" w:rsidRPr="00613175" w:rsidRDefault="001B677B" w:rsidP="00A20284">
            <w:pPr>
              <w:pStyle w:val="TAR"/>
              <w:ind w:right="360"/>
              <w:jc w:val="left"/>
            </w:pPr>
            <w:r w:rsidRPr="00613175">
              <w:rPr>
                <w:b/>
              </w:rPr>
              <w:t>Content-Length</w:t>
            </w:r>
          </w:p>
        </w:tc>
        <w:tc>
          <w:tcPr>
            <w:tcW w:w="7938" w:type="dxa"/>
            <w:tcBorders>
              <w:top w:val="single" w:sz="4" w:space="0" w:color="auto"/>
              <w:left w:val="single" w:sz="4" w:space="0" w:color="auto"/>
              <w:right w:val="single" w:sz="4" w:space="0" w:color="auto"/>
            </w:tcBorders>
            <w:shd w:val="clear" w:color="auto" w:fill="auto"/>
          </w:tcPr>
          <w:p w14:paraId="08BE948C" w14:textId="77777777" w:rsidR="001B677B" w:rsidRPr="00613175" w:rsidRDefault="001B677B" w:rsidP="00A20284">
            <w:pPr>
              <w:pStyle w:val="TAL"/>
              <w:rPr>
                <w:bCs/>
              </w:rPr>
            </w:pPr>
            <w:r w:rsidRPr="00613175">
              <w:rPr>
                <w:rFonts w:eastAsia="SimSun"/>
                <w:szCs w:val="24"/>
                <w:lang w:eastAsia="zh-CN"/>
              </w:rPr>
              <w:t>header shall be present if UE uses TCP to send this message and if there is a message body</w:t>
            </w:r>
          </w:p>
        </w:tc>
      </w:tr>
      <w:tr w:rsidR="001B677B" w:rsidRPr="00613175" w14:paraId="565CB116" w14:textId="77777777" w:rsidTr="00851561">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739A18B4" w14:textId="77777777" w:rsidR="001B677B" w:rsidRPr="00613175" w:rsidRDefault="001B677B" w:rsidP="00A20284">
            <w:pPr>
              <w:pStyle w:val="TAR"/>
              <w:ind w:right="360"/>
              <w:jc w:val="left"/>
              <w:rPr>
                <w:b/>
              </w:rPr>
            </w:pPr>
            <w:r w:rsidRPr="00613175">
              <w:t xml:space="preserve">      value</w:t>
            </w:r>
          </w:p>
        </w:tc>
        <w:tc>
          <w:tcPr>
            <w:tcW w:w="7938" w:type="dxa"/>
            <w:tcBorders>
              <w:left w:val="single" w:sz="4" w:space="0" w:color="auto"/>
              <w:bottom w:val="single" w:sz="4" w:space="0" w:color="auto"/>
              <w:right w:val="single" w:sz="4" w:space="0" w:color="auto"/>
            </w:tcBorders>
            <w:shd w:val="clear" w:color="auto" w:fill="auto"/>
          </w:tcPr>
          <w:p w14:paraId="79B2AB25" w14:textId="77777777" w:rsidR="001B677B" w:rsidRPr="00613175" w:rsidRDefault="001B677B" w:rsidP="00A20284">
            <w:pPr>
              <w:pStyle w:val="TAR"/>
              <w:ind w:right="360"/>
              <w:jc w:val="left"/>
              <w:rPr>
                <w:iCs/>
              </w:rPr>
            </w:pPr>
            <w:r w:rsidRPr="00613175">
              <w:rPr>
                <w:iCs/>
              </w:rPr>
              <w:t>0</w:t>
            </w:r>
          </w:p>
        </w:tc>
      </w:tr>
      <w:tr w:rsidR="001B677B" w:rsidRPr="00613175" w14:paraId="5735D426" w14:textId="77777777" w:rsidTr="00851561">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3D028291" w14:textId="77777777" w:rsidR="001B677B" w:rsidRPr="00613175" w:rsidRDefault="001B677B" w:rsidP="00A20284">
            <w:pPr>
              <w:pStyle w:val="TAL"/>
              <w:rPr>
                <w:b/>
              </w:rPr>
            </w:pPr>
            <w:r w:rsidRPr="00613175">
              <w:rPr>
                <w:b/>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2457CBE5" w14:textId="77777777" w:rsidR="001B677B" w:rsidRPr="00613175" w:rsidRDefault="001B677B" w:rsidP="00A20284">
            <w:pPr>
              <w:pStyle w:val="TAL"/>
              <w:rPr>
                <w:bCs/>
              </w:rPr>
            </w:pPr>
            <w:r w:rsidRPr="00613175">
              <w:rPr>
                <w:bCs/>
              </w:rPr>
              <w:t xml:space="preserve">Not present </w:t>
            </w:r>
          </w:p>
        </w:tc>
      </w:tr>
    </w:tbl>
    <w:p w14:paraId="4718AC57" w14:textId="77777777" w:rsidR="001B677B" w:rsidRPr="00613175" w:rsidRDefault="001B677B" w:rsidP="001B677B"/>
    <w:p w14:paraId="18986D16" w14:textId="77777777" w:rsidR="001B677B" w:rsidRPr="00613175" w:rsidRDefault="001B677B" w:rsidP="001B677B">
      <w:pPr>
        <w:pStyle w:val="H6"/>
      </w:pPr>
      <w:r w:rsidRPr="00613175">
        <w:t xml:space="preserve">PRACK (Step </w:t>
      </w:r>
      <w:r w:rsidR="00E526B8" w:rsidRPr="00613175">
        <w:t>9</w:t>
      </w:r>
      <w:r w:rsidRPr="00613175">
        <w:t>)</w:t>
      </w:r>
    </w:p>
    <w:p w14:paraId="2A9D928D" w14:textId="77777777" w:rsidR="001B677B" w:rsidRPr="00613175" w:rsidRDefault="001B677B" w:rsidP="00482465">
      <w:pPr>
        <w:keepNext/>
      </w:pPr>
      <w:r w:rsidRPr="00613175">
        <w:t xml:space="preserve">Use the default message </w:t>
      </w:r>
      <w:r w:rsidR="00CA5D53" w:rsidRPr="00613175">
        <w:t>"</w:t>
      </w:r>
      <w:r w:rsidRPr="00613175">
        <w:t>PRACK</w:t>
      </w:r>
      <w:r w:rsidR="00CA5D53" w:rsidRPr="00613175">
        <w:t>"</w:t>
      </w:r>
      <w:r w:rsidRPr="00613175">
        <w:t xml:space="preserve"> in Annex A.2.4 of TS 34.229-1 [2] applying condition A3.</w:t>
      </w:r>
    </w:p>
    <w:p w14:paraId="7A0BEF7B" w14:textId="77777777" w:rsidR="001B677B" w:rsidRPr="00613175" w:rsidRDefault="001B677B" w:rsidP="001B677B">
      <w:pPr>
        <w:pStyle w:val="H6"/>
      </w:pPr>
      <w:r w:rsidRPr="00613175">
        <w:t xml:space="preserve">200 OK (Step </w:t>
      </w:r>
      <w:r w:rsidR="00E526B8" w:rsidRPr="00613175">
        <w:t>10</w:t>
      </w:r>
      <w:r w:rsidRPr="00613175">
        <w:t>)</w:t>
      </w:r>
    </w:p>
    <w:p w14:paraId="36EF2DBB"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A5, A8, A11, and A22.</w:t>
      </w:r>
    </w:p>
    <w:p w14:paraId="10BA3614" w14:textId="77777777" w:rsidR="001B677B" w:rsidRPr="00613175" w:rsidRDefault="001B677B" w:rsidP="001B677B">
      <w:pPr>
        <w:pStyle w:val="H6"/>
      </w:pPr>
      <w:r w:rsidRPr="00613175">
        <w:t xml:space="preserve">200 OK (Step </w:t>
      </w:r>
      <w:r w:rsidR="00E526B8" w:rsidRPr="00613175">
        <w:t>11</w:t>
      </w:r>
      <w:r w:rsidRPr="00613175">
        <w:t>)</w:t>
      </w:r>
    </w:p>
    <w:p w14:paraId="52B95A42"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A5, A8, A11, and A22.</w:t>
      </w:r>
    </w:p>
    <w:p w14:paraId="2BC86A46" w14:textId="77777777" w:rsidR="001B677B" w:rsidRPr="00613175" w:rsidRDefault="001B677B" w:rsidP="001B677B">
      <w:pPr>
        <w:pStyle w:val="H6"/>
      </w:pPr>
      <w:r w:rsidRPr="00613175">
        <w:t xml:space="preserve">ACK (Step </w:t>
      </w:r>
      <w:r w:rsidR="00E526B8" w:rsidRPr="00613175">
        <w:t>12</w:t>
      </w:r>
      <w:r w:rsidRPr="00613175">
        <w:t>)</w:t>
      </w:r>
    </w:p>
    <w:p w14:paraId="42A1C02B" w14:textId="77777777" w:rsidR="001B677B" w:rsidRPr="00613175" w:rsidRDefault="001B677B" w:rsidP="00482465">
      <w:pPr>
        <w:keepNext/>
      </w:pPr>
      <w:r w:rsidRPr="00613175">
        <w:t xml:space="preserve">Use the default message </w:t>
      </w:r>
      <w:r w:rsidR="00CA5D53" w:rsidRPr="00613175">
        <w:t>"</w:t>
      </w:r>
      <w:r w:rsidRPr="00613175">
        <w:t>ACK</w:t>
      </w:r>
      <w:r w:rsidR="00CA5D53" w:rsidRPr="00613175">
        <w:t>"</w:t>
      </w:r>
      <w:r w:rsidRPr="00613175">
        <w:t xml:space="preserve"> in Annex A.2.6 of TS 34.229-1 [2] applying conditions A2 and A3.</w:t>
      </w:r>
    </w:p>
    <w:p w14:paraId="52560910" w14:textId="77777777" w:rsidR="001B677B" w:rsidRPr="00613175" w:rsidRDefault="0093290E" w:rsidP="001B677B">
      <w:pPr>
        <w:pStyle w:val="Heading2"/>
      </w:pPr>
      <w:bookmarkStart w:id="1288" w:name="_Toc42778764"/>
      <w:bookmarkStart w:id="1289" w:name="_Toc42785211"/>
      <w:r w:rsidRPr="00613175">
        <w:br w:type="page"/>
      </w:r>
      <w:bookmarkStart w:id="1290" w:name="_Toc43210240"/>
      <w:bookmarkStart w:id="1291" w:name="_Toc51948524"/>
      <w:bookmarkStart w:id="1292" w:name="_Toc52162599"/>
      <w:bookmarkStart w:id="1293" w:name="_Toc60916237"/>
      <w:bookmarkStart w:id="1294" w:name="_Toc68197441"/>
      <w:bookmarkStart w:id="1295" w:name="_Toc75880699"/>
      <w:bookmarkStart w:id="1296" w:name="_Toc84254411"/>
      <w:bookmarkStart w:id="1297" w:name="_Toc84255206"/>
      <w:r w:rsidR="001B677B" w:rsidRPr="00613175">
        <w:t>A.5.2</w:t>
      </w:r>
      <w:r w:rsidR="001B677B" w:rsidRPr="00613175">
        <w:tab/>
        <w:t>MTSI MT Voice Call / without preconditions / 5GS</w:t>
      </w:r>
      <w:bookmarkEnd w:id="1288"/>
      <w:bookmarkEnd w:id="1289"/>
      <w:bookmarkEnd w:id="1290"/>
      <w:bookmarkEnd w:id="1291"/>
      <w:bookmarkEnd w:id="1292"/>
      <w:bookmarkEnd w:id="1293"/>
      <w:bookmarkEnd w:id="1294"/>
      <w:bookmarkEnd w:id="1295"/>
      <w:bookmarkEnd w:id="1296"/>
      <w:bookmarkEnd w:id="1297"/>
    </w:p>
    <w:p w14:paraId="49A683AD" w14:textId="77777777" w:rsidR="001B677B" w:rsidRPr="00613175" w:rsidRDefault="001B677B" w:rsidP="001B677B">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33"/>
        <w:gridCol w:w="647"/>
        <w:gridCol w:w="33"/>
        <w:gridCol w:w="597"/>
        <w:gridCol w:w="630"/>
        <w:gridCol w:w="33"/>
        <w:gridCol w:w="3387"/>
        <w:gridCol w:w="33"/>
        <w:gridCol w:w="4163"/>
        <w:gridCol w:w="33"/>
      </w:tblGrid>
      <w:tr w:rsidR="001B677B" w:rsidRPr="00613175" w14:paraId="394001D4" w14:textId="77777777" w:rsidTr="002702B9">
        <w:trPr>
          <w:gridAfter w:val="1"/>
          <w:wAfter w:w="33" w:type="dxa"/>
          <w:cantSplit/>
          <w:jc w:val="center"/>
        </w:trPr>
        <w:tc>
          <w:tcPr>
            <w:tcW w:w="680" w:type="dxa"/>
            <w:gridSpan w:val="2"/>
            <w:tcBorders>
              <w:top w:val="single" w:sz="4" w:space="0" w:color="auto"/>
              <w:left w:val="single" w:sz="4" w:space="0" w:color="auto"/>
              <w:bottom w:val="nil"/>
              <w:right w:val="single" w:sz="4" w:space="0" w:color="auto"/>
            </w:tcBorders>
          </w:tcPr>
          <w:p w14:paraId="14166E06" w14:textId="77777777" w:rsidR="001B677B" w:rsidRPr="00613175" w:rsidRDefault="001B677B" w:rsidP="00A20284">
            <w:pPr>
              <w:pStyle w:val="TAH"/>
            </w:pPr>
            <w:r w:rsidRPr="00613175">
              <w:t>Step</w:t>
            </w:r>
          </w:p>
        </w:tc>
        <w:tc>
          <w:tcPr>
            <w:tcW w:w="1260" w:type="dxa"/>
            <w:gridSpan w:val="3"/>
            <w:tcBorders>
              <w:left w:val="single" w:sz="4" w:space="0" w:color="auto"/>
              <w:right w:val="single" w:sz="4" w:space="0" w:color="auto"/>
            </w:tcBorders>
          </w:tcPr>
          <w:p w14:paraId="3B879E6B" w14:textId="77777777" w:rsidR="001B677B" w:rsidRPr="00613175" w:rsidRDefault="001B677B" w:rsidP="00A20284">
            <w:pPr>
              <w:pStyle w:val="TAH"/>
            </w:pPr>
            <w:r w:rsidRPr="00613175">
              <w:t>Direction</w:t>
            </w:r>
          </w:p>
        </w:tc>
        <w:tc>
          <w:tcPr>
            <w:tcW w:w="3420" w:type="dxa"/>
            <w:gridSpan w:val="2"/>
            <w:tcBorders>
              <w:top w:val="single" w:sz="4" w:space="0" w:color="auto"/>
              <w:left w:val="single" w:sz="4" w:space="0" w:color="auto"/>
              <w:bottom w:val="nil"/>
              <w:right w:val="single" w:sz="4" w:space="0" w:color="auto"/>
            </w:tcBorders>
          </w:tcPr>
          <w:p w14:paraId="5CD53839" w14:textId="77777777" w:rsidR="001B677B" w:rsidRPr="00613175" w:rsidRDefault="001B677B" w:rsidP="00A20284">
            <w:pPr>
              <w:pStyle w:val="TAH"/>
            </w:pPr>
            <w:r w:rsidRPr="00613175">
              <w:t>Message</w:t>
            </w:r>
          </w:p>
        </w:tc>
        <w:tc>
          <w:tcPr>
            <w:tcW w:w="4196" w:type="dxa"/>
            <w:gridSpan w:val="2"/>
            <w:tcBorders>
              <w:top w:val="single" w:sz="4" w:space="0" w:color="auto"/>
              <w:left w:val="single" w:sz="4" w:space="0" w:color="auto"/>
              <w:bottom w:val="nil"/>
              <w:right w:val="single" w:sz="4" w:space="0" w:color="auto"/>
            </w:tcBorders>
          </w:tcPr>
          <w:p w14:paraId="7ADADC3D" w14:textId="77777777" w:rsidR="001B677B" w:rsidRPr="00613175" w:rsidRDefault="001B677B" w:rsidP="00A20284">
            <w:pPr>
              <w:pStyle w:val="TAH"/>
            </w:pPr>
            <w:r w:rsidRPr="00613175">
              <w:t>Comment</w:t>
            </w:r>
          </w:p>
        </w:tc>
      </w:tr>
      <w:tr w:rsidR="001B677B" w:rsidRPr="00613175" w14:paraId="6F5DD644" w14:textId="77777777" w:rsidTr="002702B9">
        <w:trPr>
          <w:gridAfter w:val="1"/>
          <w:wAfter w:w="33" w:type="dxa"/>
          <w:cantSplit/>
          <w:jc w:val="center"/>
        </w:trPr>
        <w:tc>
          <w:tcPr>
            <w:tcW w:w="680" w:type="dxa"/>
            <w:gridSpan w:val="2"/>
            <w:tcBorders>
              <w:top w:val="nil"/>
              <w:left w:val="single" w:sz="4" w:space="0" w:color="auto"/>
              <w:bottom w:val="single" w:sz="4" w:space="0" w:color="auto"/>
              <w:right w:val="single" w:sz="4" w:space="0" w:color="auto"/>
            </w:tcBorders>
          </w:tcPr>
          <w:p w14:paraId="6792EA9E" w14:textId="77777777" w:rsidR="001B677B" w:rsidRPr="00613175" w:rsidRDefault="001B677B" w:rsidP="00A20284">
            <w:pPr>
              <w:pStyle w:val="TAC"/>
              <w:rPr>
                <w:rFonts w:eastAsia="MS Gothic"/>
              </w:rPr>
            </w:pPr>
          </w:p>
        </w:tc>
        <w:tc>
          <w:tcPr>
            <w:tcW w:w="630" w:type="dxa"/>
            <w:gridSpan w:val="2"/>
            <w:tcBorders>
              <w:left w:val="single" w:sz="4" w:space="0" w:color="auto"/>
            </w:tcBorders>
          </w:tcPr>
          <w:p w14:paraId="0A3FAFFB" w14:textId="77777777" w:rsidR="001B677B" w:rsidRPr="00613175" w:rsidRDefault="001B677B" w:rsidP="00A20284">
            <w:pPr>
              <w:pStyle w:val="TAH"/>
            </w:pPr>
            <w:r w:rsidRPr="00613175">
              <w:t>UE</w:t>
            </w:r>
          </w:p>
        </w:tc>
        <w:tc>
          <w:tcPr>
            <w:tcW w:w="630" w:type="dxa"/>
            <w:tcBorders>
              <w:right w:val="single" w:sz="4" w:space="0" w:color="auto"/>
            </w:tcBorders>
          </w:tcPr>
          <w:p w14:paraId="484ED7F8" w14:textId="77777777" w:rsidR="001B677B" w:rsidRPr="00613175" w:rsidRDefault="001B677B" w:rsidP="00A20284">
            <w:pPr>
              <w:pStyle w:val="TAH"/>
            </w:pPr>
            <w:r w:rsidRPr="00613175">
              <w:t>SS</w:t>
            </w:r>
          </w:p>
        </w:tc>
        <w:tc>
          <w:tcPr>
            <w:tcW w:w="3420" w:type="dxa"/>
            <w:gridSpan w:val="2"/>
            <w:tcBorders>
              <w:top w:val="nil"/>
              <w:left w:val="single" w:sz="4" w:space="0" w:color="auto"/>
              <w:bottom w:val="single" w:sz="4" w:space="0" w:color="auto"/>
              <w:right w:val="single" w:sz="4" w:space="0" w:color="auto"/>
            </w:tcBorders>
          </w:tcPr>
          <w:p w14:paraId="13C0303F" w14:textId="77777777" w:rsidR="001B677B" w:rsidRPr="00613175" w:rsidRDefault="001B677B" w:rsidP="00A20284">
            <w:pPr>
              <w:pStyle w:val="TAC"/>
            </w:pPr>
          </w:p>
        </w:tc>
        <w:tc>
          <w:tcPr>
            <w:tcW w:w="4196" w:type="dxa"/>
            <w:gridSpan w:val="2"/>
            <w:tcBorders>
              <w:top w:val="nil"/>
              <w:left w:val="single" w:sz="4" w:space="0" w:color="auto"/>
              <w:bottom w:val="single" w:sz="4" w:space="0" w:color="auto"/>
              <w:right w:val="single" w:sz="4" w:space="0" w:color="auto"/>
            </w:tcBorders>
          </w:tcPr>
          <w:p w14:paraId="4F078A9F" w14:textId="77777777" w:rsidR="001B677B" w:rsidRPr="00613175" w:rsidRDefault="001B677B" w:rsidP="00A20284">
            <w:pPr>
              <w:pStyle w:val="TAL"/>
              <w:rPr>
                <w:rFonts w:eastAsia="MS Gothic"/>
              </w:rPr>
            </w:pPr>
          </w:p>
        </w:tc>
      </w:tr>
      <w:tr w:rsidR="001B677B" w:rsidRPr="00613175" w14:paraId="2D763B58" w14:textId="77777777" w:rsidTr="002702B9">
        <w:trPr>
          <w:gridAfter w:val="1"/>
          <w:wAfter w:w="33" w:type="dxa"/>
          <w:cantSplit/>
          <w:jc w:val="center"/>
        </w:trPr>
        <w:tc>
          <w:tcPr>
            <w:tcW w:w="680" w:type="dxa"/>
            <w:gridSpan w:val="2"/>
            <w:tcBorders>
              <w:top w:val="single" w:sz="4" w:space="0" w:color="auto"/>
            </w:tcBorders>
          </w:tcPr>
          <w:p w14:paraId="7DF1ED1B" w14:textId="77777777" w:rsidR="001B677B" w:rsidRPr="00613175" w:rsidRDefault="001B677B" w:rsidP="00A20284">
            <w:pPr>
              <w:pStyle w:val="TAC"/>
              <w:rPr>
                <w:rFonts w:eastAsia="MS Gothic"/>
              </w:rPr>
            </w:pPr>
            <w:r w:rsidRPr="00613175">
              <w:rPr>
                <w:rFonts w:eastAsia="MS Gothic"/>
              </w:rPr>
              <w:t>1</w:t>
            </w:r>
          </w:p>
        </w:tc>
        <w:tc>
          <w:tcPr>
            <w:tcW w:w="1260" w:type="dxa"/>
            <w:gridSpan w:val="3"/>
          </w:tcPr>
          <w:p w14:paraId="45220F22"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gridSpan w:val="2"/>
            <w:tcBorders>
              <w:top w:val="single" w:sz="4" w:space="0" w:color="auto"/>
            </w:tcBorders>
          </w:tcPr>
          <w:p w14:paraId="46AB5B9A" w14:textId="77777777" w:rsidR="001B677B" w:rsidRPr="00613175" w:rsidRDefault="001B677B" w:rsidP="00A20284">
            <w:pPr>
              <w:pStyle w:val="TAL"/>
              <w:rPr>
                <w:rFonts w:eastAsia="MS Gothic"/>
              </w:rPr>
            </w:pPr>
            <w:r w:rsidRPr="00613175">
              <w:rPr>
                <w:rFonts w:eastAsia="MS Gothic"/>
              </w:rPr>
              <w:t>INVITE</w:t>
            </w:r>
          </w:p>
        </w:tc>
        <w:tc>
          <w:tcPr>
            <w:tcW w:w="4196" w:type="dxa"/>
            <w:gridSpan w:val="2"/>
            <w:tcBorders>
              <w:top w:val="single" w:sz="4" w:space="0" w:color="auto"/>
            </w:tcBorders>
          </w:tcPr>
          <w:p w14:paraId="36E5EB07" w14:textId="77777777" w:rsidR="001B677B" w:rsidRPr="00613175" w:rsidRDefault="001B677B" w:rsidP="00A20284">
            <w:pPr>
              <w:pStyle w:val="TAL"/>
              <w:rPr>
                <w:rFonts w:eastAsia="MS Gothic"/>
              </w:rPr>
            </w:pPr>
            <w:r w:rsidRPr="00613175">
              <w:rPr>
                <w:rFonts w:eastAsia="MS Gothic"/>
              </w:rPr>
              <w:t>SS sends INVITE with the first SDP offer.</w:t>
            </w:r>
          </w:p>
        </w:tc>
      </w:tr>
      <w:tr w:rsidR="001B677B" w:rsidRPr="00613175" w14:paraId="73E32344" w14:textId="77777777" w:rsidTr="002702B9">
        <w:trPr>
          <w:gridAfter w:val="1"/>
          <w:wAfter w:w="33" w:type="dxa"/>
          <w:cantSplit/>
          <w:jc w:val="center"/>
        </w:trPr>
        <w:tc>
          <w:tcPr>
            <w:tcW w:w="680" w:type="dxa"/>
            <w:gridSpan w:val="2"/>
            <w:tcBorders>
              <w:top w:val="single" w:sz="4" w:space="0" w:color="auto"/>
            </w:tcBorders>
          </w:tcPr>
          <w:p w14:paraId="2BCF639B" w14:textId="77777777" w:rsidR="001B677B" w:rsidRPr="00613175" w:rsidRDefault="001B677B" w:rsidP="00A20284">
            <w:pPr>
              <w:pStyle w:val="TAC"/>
              <w:rPr>
                <w:rFonts w:eastAsia="MS Gothic"/>
              </w:rPr>
            </w:pPr>
            <w:r w:rsidRPr="00613175">
              <w:rPr>
                <w:rFonts w:eastAsia="MS Gothic"/>
              </w:rPr>
              <w:t>2</w:t>
            </w:r>
          </w:p>
        </w:tc>
        <w:tc>
          <w:tcPr>
            <w:tcW w:w="1260" w:type="dxa"/>
            <w:gridSpan w:val="3"/>
          </w:tcPr>
          <w:p w14:paraId="4E2CF378"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gridSpan w:val="2"/>
            <w:tcBorders>
              <w:top w:val="single" w:sz="4" w:space="0" w:color="auto"/>
            </w:tcBorders>
          </w:tcPr>
          <w:p w14:paraId="2D852B58" w14:textId="77777777" w:rsidR="001B677B" w:rsidRPr="00613175" w:rsidRDefault="001B677B" w:rsidP="00A20284">
            <w:pPr>
              <w:pStyle w:val="TAL"/>
              <w:rPr>
                <w:rFonts w:eastAsia="MS Gothic"/>
              </w:rPr>
            </w:pPr>
            <w:r w:rsidRPr="00613175">
              <w:rPr>
                <w:rFonts w:eastAsia="MS Gothic"/>
              </w:rPr>
              <w:t>100 Trying</w:t>
            </w:r>
          </w:p>
        </w:tc>
        <w:tc>
          <w:tcPr>
            <w:tcW w:w="4196" w:type="dxa"/>
            <w:gridSpan w:val="2"/>
            <w:tcBorders>
              <w:top w:val="single" w:sz="4" w:space="0" w:color="auto"/>
            </w:tcBorders>
          </w:tcPr>
          <w:p w14:paraId="68DCA642" w14:textId="77777777" w:rsidR="001B677B" w:rsidRPr="00613175" w:rsidRDefault="001B677B" w:rsidP="00A20284">
            <w:pPr>
              <w:pStyle w:val="TAL"/>
              <w:rPr>
                <w:rFonts w:eastAsia="MS Gothic"/>
              </w:rPr>
            </w:pPr>
            <w:r w:rsidRPr="00613175">
              <w:rPr>
                <w:rFonts w:eastAsia="MS Gothic"/>
              </w:rPr>
              <w:t>Optional step: UE may send a 100 Trying provisional response.</w:t>
            </w:r>
          </w:p>
        </w:tc>
      </w:tr>
      <w:tr w:rsidR="001B677B" w:rsidRPr="00613175" w14:paraId="72E3E94D" w14:textId="77777777" w:rsidTr="002702B9">
        <w:trPr>
          <w:gridAfter w:val="1"/>
          <w:wAfter w:w="33" w:type="dxa"/>
          <w:cantSplit/>
          <w:jc w:val="center"/>
        </w:trPr>
        <w:tc>
          <w:tcPr>
            <w:tcW w:w="680" w:type="dxa"/>
            <w:gridSpan w:val="2"/>
            <w:tcBorders>
              <w:top w:val="single" w:sz="4" w:space="0" w:color="auto"/>
            </w:tcBorders>
          </w:tcPr>
          <w:p w14:paraId="6BCCDA1E" w14:textId="77777777" w:rsidR="001B677B" w:rsidRPr="00613175" w:rsidRDefault="001B677B" w:rsidP="00A20284">
            <w:pPr>
              <w:pStyle w:val="TAC"/>
              <w:rPr>
                <w:rFonts w:eastAsia="MS Gothic"/>
              </w:rPr>
            </w:pPr>
            <w:r w:rsidRPr="00613175">
              <w:rPr>
                <w:rFonts w:eastAsia="MS Gothic"/>
              </w:rPr>
              <w:t>3</w:t>
            </w:r>
          </w:p>
        </w:tc>
        <w:tc>
          <w:tcPr>
            <w:tcW w:w="1260" w:type="dxa"/>
            <w:gridSpan w:val="3"/>
          </w:tcPr>
          <w:p w14:paraId="2CD898D3"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gridSpan w:val="2"/>
            <w:tcBorders>
              <w:top w:val="single" w:sz="4" w:space="0" w:color="auto"/>
            </w:tcBorders>
          </w:tcPr>
          <w:p w14:paraId="0C6BAE19" w14:textId="77777777" w:rsidR="001B677B" w:rsidRPr="00613175" w:rsidRDefault="001B677B" w:rsidP="00A20284">
            <w:pPr>
              <w:pStyle w:val="TAL"/>
              <w:rPr>
                <w:rFonts w:eastAsia="MS Gothic"/>
              </w:rPr>
            </w:pPr>
            <w:r w:rsidRPr="00613175">
              <w:rPr>
                <w:rFonts w:eastAsia="MS Gothic"/>
              </w:rPr>
              <w:t>183 Session Progress</w:t>
            </w:r>
          </w:p>
        </w:tc>
        <w:tc>
          <w:tcPr>
            <w:tcW w:w="4196" w:type="dxa"/>
            <w:gridSpan w:val="2"/>
            <w:tcBorders>
              <w:top w:val="single" w:sz="4" w:space="0" w:color="auto"/>
            </w:tcBorders>
          </w:tcPr>
          <w:p w14:paraId="1A02A796" w14:textId="77777777" w:rsidR="001B677B" w:rsidRPr="00613175" w:rsidRDefault="001B677B" w:rsidP="00A20284">
            <w:pPr>
              <w:pStyle w:val="TAL"/>
              <w:rPr>
                <w:rFonts w:eastAsia="MS Gothic"/>
              </w:rPr>
            </w:pPr>
            <w:r w:rsidRPr="00613175">
              <w:rPr>
                <w:rFonts w:eastAsia="MS Gothic"/>
              </w:rPr>
              <w:t>UE sends 183 Session Progress response reliably, including an SDP answer.</w:t>
            </w:r>
          </w:p>
        </w:tc>
      </w:tr>
      <w:tr w:rsidR="001B677B" w:rsidRPr="00613175" w14:paraId="2546EC34" w14:textId="77777777" w:rsidTr="002702B9">
        <w:trPr>
          <w:gridAfter w:val="1"/>
          <w:wAfter w:w="33" w:type="dxa"/>
          <w:cantSplit/>
          <w:jc w:val="center"/>
        </w:trPr>
        <w:tc>
          <w:tcPr>
            <w:tcW w:w="680" w:type="dxa"/>
            <w:gridSpan w:val="2"/>
            <w:tcBorders>
              <w:top w:val="single" w:sz="4" w:space="0" w:color="auto"/>
            </w:tcBorders>
          </w:tcPr>
          <w:p w14:paraId="2C7A1793" w14:textId="77777777" w:rsidR="001B677B" w:rsidRPr="00613175" w:rsidRDefault="001B677B" w:rsidP="00A20284">
            <w:pPr>
              <w:pStyle w:val="TAC"/>
              <w:rPr>
                <w:rFonts w:eastAsia="MS Gothic"/>
              </w:rPr>
            </w:pPr>
            <w:r w:rsidRPr="00613175">
              <w:rPr>
                <w:rFonts w:eastAsia="MS Gothic"/>
              </w:rPr>
              <w:t>4</w:t>
            </w:r>
          </w:p>
        </w:tc>
        <w:tc>
          <w:tcPr>
            <w:tcW w:w="1260" w:type="dxa"/>
            <w:gridSpan w:val="3"/>
          </w:tcPr>
          <w:p w14:paraId="62E72BC1"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gridSpan w:val="2"/>
            <w:tcBorders>
              <w:top w:val="single" w:sz="4" w:space="0" w:color="auto"/>
            </w:tcBorders>
          </w:tcPr>
          <w:p w14:paraId="598684A5" w14:textId="77777777" w:rsidR="001B677B" w:rsidRPr="00613175" w:rsidRDefault="001B677B" w:rsidP="00A20284">
            <w:pPr>
              <w:pStyle w:val="TAL"/>
              <w:rPr>
                <w:rFonts w:eastAsia="MS Gothic"/>
              </w:rPr>
            </w:pPr>
            <w:r w:rsidRPr="00613175">
              <w:rPr>
                <w:rFonts w:eastAsia="MS Gothic"/>
              </w:rPr>
              <w:t>PRACK</w:t>
            </w:r>
          </w:p>
        </w:tc>
        <w:tc>
          <w:tcPr>
            <w:tcW w:w="4196" w:type="dxa"/>
            <w:gridSpan w:val="2"/>
            <w:tcBorders>
              <w:top w:val="single" w:sz="4" w:space="0" w:color="auto"/>
            </w:tcBorders>
          </w:tcPr>
          <w:p w14:paraId="189B9F9C" w14:textId="77777777" w:rsidR="001B677B" w:rsidRPr="00613175" w:rsidRDefault="001B677B" w:rsidP="00A20284">
            <w:pPr>
              <w:pStyle w:val="TAL"/>
              <w:rPr>
                <w:rFonts w:eastAsia="MS Gothic"/>
              </w:rPr>
            </w:pPr>
            <w:r w:rsidRPr="00613175">
              <w:rPr>
                <w:rFonts w:eastAsia="MS Gothic"/>
              </w:rPr>
              <w:t>SS acknowledges reception of 183 Session Progress.</w:t>
            </w:r>
          </w:p>
        </w:tc>
      </w:tr>
      <w:tr w:rsidR="001B677B" w:rsidRPr="00613175" w14:paraId="40047BE5" w14:textId="77777777" w:rsidTr="002702B9">
        <w:trPr>
          <w:gridAfter w:val="1"/>
          <w:wAfter w:w="33" w:type="dxa"/>
          <w:cantSplit/>
          <w:jc w:val="center"/>
        </w:trPr>
        <w:tc>
          <w:tcPr>
            <w:tcW w:w="680" w:type="dxa"/>
            <w:gridSpan w:val="2"/>
            <w:tcBorders>
              <w:top w:val="single" w:sz="4" w:space="0" w:color="auto"/>
            </w:tcBorders>
          </w:tcPr>
          <w:p w14:paraId="2CE05A23" w14:textId="77777777" w:rsidR="001B677B" w:rsidRPr="00613175" w:rsidRDefault="001B677B" w:rsidP="00A20284">
            <w:pPr>
              <w:pStyle w:val="TAC"/>
              <w:rPr>
                <w:rFonts w:eastAsia="MS Gothic"/>
              </w:rPr>
            </w:pPr>
            <w:r w:rsidRPr="00613175">
              <w:rPr>
                <w:rFonts w:eastAsia="MS Gothic"/>
              </w:rPr>
              <w:t>5</w:t>
            </w:r>
          </w:p>
        </w:tc>
        <w:tc>
          <w:tcPr>
            <w:tcW w:w="1260" w:type="dxa"/>
            <w:gridSpan w:val="3"/>
          </w:tcPr>
          <w:p w14:paraId="35EEC2FD"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gridSpan w:val="2"/>
            <w:tcBorders>
              <w:top w:val="single" w:sz="4" w:space="0" w:color="auto"/>
            </w:tcBorders>
          </w:tcPr>
          <w:p w14:paraId="23BB2852" w14:textId="77777777" w:rsidR="001B677B" w:rsidRPr="00613175" w:rsidRDefault="001B677B" w:rsidP="00A20284">
            <w:pPr>
              <w:pStyle w:val="TAL"/>
              <w:rPr>
                <w:rFonts w:eastAsia="MS Gothic"/>
              </w:rPr>
            </w:pPr>
            <w:r w:rsidRPr="00613175">
              <w:rPr>
                <w:rFonts w:eastAsia="MS Gothic"/>
              </w:rPr>
              <w:t>200 OK</w:t>
            </w:r>
          </w:p>
        </w:tc>
        <w:tc>
          <w:tcPr>
            <w:tcW w:w="4196" w:type="dxa"/>
            <w:gridSpan w:val="2"/>
            <w:tcBorders>
              <w:top w:val="single" w:sz="4" w:space="0" w:color="auto"/>
            </w:tcBorders>
          </w:tcPr>
          <w:p w14:paraId="5E06A568" w14:textId="77777777" w:rsidR="001B677B" w:rsidRPr="00613175" w:rsidRDefault="001B677B" w:rsidP="00A20284">
            <w:pPr>
              <w:pStyle w:val="TAL"/>
              <w:rPr>
                <w:rFonts w:eastAsia="MS Gothic"/>
              </w:rPr>
            </w:pPr>
            <w:r w:rsidRPr="00613175">
              <w:rPr>
                <w:rFonts w:eastAsia="MS Gothic"/>
              </w:rPr>
              <w:t>UE responds to PRACK.</w:t>
            </w:r>
          </w:p>
        </w:tc>
      </w:tr>
      <w:tr w:rsidR="001B677B" w:rsidRPr="00613175" w14:paraId="54D74E26" w14:textId="77777777" w:rsidTr="002702B9">
        <w:trPr>
          <w:gridAfter w:val="1"/>
          <w:wAfter w:w="33" w:type="dxa"/>
          <w:cantSplit/>
          <w:jc w:val="center"/>
        </w:trPr>
        <w:tc>
          <w:tcPr>
            <w:tcW w:w="680" w:type="dxa"/>
            <w:gridSpan w:val="2"/>
            <w:tcBorders>
              <w:top w:val="single" w:sz="4" w:space="0" w:color="auto"/>
            </w:tcBorders>
          </w:tcPr>
          <w:p w14:paraId="0711D65D" w14:textId="77777777" w:rsidR="001B677B" w:rsidRPr="00613175" w:rsidRDefault="001B677B" w:rsidP="00A20284">
            <w:pPr>
              <w:pStyle w:val="TAC"/>
              <w:rPr>
                <w:rFonts w:eastAsia="MS Gothic"/>
              </w:rPr>
            </w:pPr>
            <w:r w:rsidRPr="00613175">
              <w:rPr>
                <w:rFonts w:eastAsia="MS Gothic"/>
              </w:rPr>
              <w:t>6</w:t>
            </w:r>
          </w:p>
        </w:tc>
        <w:tc>
          <w:tcPr>
            <w:tcW w:w="1260" w:type="dxa"/>
            <w:gridSpan w:val="3"/>
          </w:tcPr>
          <w:p w14:paraId="52595CEA"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gridSpan w:val="2"/>
            <w:tcBorders>
              <w:top w:val="single" w:sz="4" w:space="0" w:color="auto"/>
            </w:tcBorders>
          </w:tcPr>
          <w:p w14:paraId="494E6083" w14:textId="77777777" w:rsidR="001B677B" w:rsidRPr="00613175" w:rsidRDefault="001B677B" w:rsidP="00A20284">
            <w:pPr>
              <w:pStyle w:val="TAL"/>
              <w:rPr>
                <w:rFonts w:eastAsia="MS Gothic"/>
              </w:rPr>
            </w:pPr>
            <w:r w:rsidRPr="00613175">
              <w:rPr>
                <w:rFonts w:eastAsia="MS Gothic"/>
              </w:rPr>
              <w:t>180 Ringing</w:t>
            </w:r>
          </w:p>
        </w:tc>
        <w:tc>
          <w:tcPr>
            <w:tcW w:w="4196" w:type="dxa"/>
            <w:gridSpan w:val="2"/>
            <w:tcBorders>
              <w:top w:val="single" w:sz="4" w:space="0" w:color="auto"/>
            </w:tcBorders>
          </w:tcPr>
          <w:p w14:paraId="5ED963D2" w14:textId="77777777" w:rsidR="001B677B" w:rsidRPr="00613175" w:rsidRDefault="001B677B" w:rsidP="00A20284">
            <w:pPr>
              <w:pStyle w:val="TAL"/>
              <w:rPr>
                <w:rFonts w:eastAsia="MS Gothic"/>
              </w:rPr>
            </w:pPr>
            <w:r w:rsidRPr="00613175">
              <w:rPr>
                <w:rFonts w:eastAsia="MS Gothic"/>
              </w:rPr>
              <w:t>UE sends 180 Ringing.</w:t>
            </w:r>
          </w:p>
        </w:tc>
      </w:tr>
      <w:tr w:rsidR="001B677B" w:rsidRPr="00613175" w14:paraId="0A934729" w14:textId="77777777" w:rsidTr="002702B9">
        <w:trPr>
          <w:gridAfter w:val="1"/>
          <w:wAfter w:w="33" w:type="dxa"/>
          <w:cantSplit/>
          <w:jc w:val="center"/>
        </w:trPr>
        <w:tc>
          <w:tcPr>
            <w:tcW w:w="680" w:type="dxa"/>
            <w:gridSpan w:val="2"/>
            <w:tcBorders>
              <w:top w:val="single" w:sz="4" w:space="0" w:color="auto"/>
            </w:tcBorders>
          </w:tcPr>
          <w:p w14:paraId="62DDDFFE" w14:textId="77777777" w:rsidR="001B677B" w:rsidRPr="00613175" w:rsidRDefault="001B677B" w:rsidP="00A20284">
            <w:pPr>
              <w:pStyle w:val="TAC"/>
              <w:rPr>
                <w:rFonts w:eastAsia="MS Gothic"/>
              </w:rPr>
            </w:pPr>
            <w:r w:rsidRPr="00613175">
              <w:rPr>
                <w:rFonts w:eastAsia="MS Gothic"/>
              </w:rPr>
              <w:t>7</w:t>
            </w:r>
          </w:p>
        </w:tc>
        <w:tc>
          <w:tcPr>
            <w:tcW w:w="1260" w:type="dxa"/>
            <w:gridSpan w:val="3"/>
          </w:tcPr>
          <w:p w14:paraId="74E70B75"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gridSpan w:val="2"/>
            <w:tcBorders>
              <w:top w:val="single" w:sz="4" w:space="0" w:color="auto"/>
            </w:tcBorders>
          </w:tcPr>
          <w:p w14:paraId="5EAF6ED4" w14:textId="77777777" w:rsidR="001B677B" w:rsidRPr="00613175" w:rsidRDefault="001B677B" w:rsidP="00A20284">
            <w:pPr>
              <w:pStyle w:val="TAL"/>
              <w:rPr>
                <w:rFonts w:eastAsia="MS Gothic"/>
              </w:rPr>
            </w:pPr>
            <w:r w:rsidRPr="00613175">
              <w:rPr>
                <w:rFonts w:eastAsia="MS Gothic"/>
              </w:rPr>
              <w:t>PRACK</w:t>
            </w:r>
          </w:p>
        </w:tc>
        <w:tc>
          <w:tcPr>
            <w:tcW w:w="4196" w:type="dxa"/>
            <w:gridSpan w:val="2"/>
            <w:tcBorders>
              <w:top w:val="single" w:sz="4" w:space="0" w:color="auto"/>
            </w:tcBorders>
          </w:tcPr>
          <w:p w14:paraId="0B3BA771" w14:textId="77777777" w:rsidR="001B677B" w:rsidRPr="00613175" w:rsidRDefault="001B677B" w:rsidP="00A20284">
            <w:pPr>
              <w:pStyle w:val="TAL"/>
              <w:rPr>
                <w:rFonts w:eastAsia="MS Gothic"/>
              </w:rPr>
            </w:pPr>
            <w:r w:rsidRPr="00613175">
              <w:rPr>
                <w:rFonts w:eastAsia="MS Gothic"/>
              </w:rPr>
              <w:t>Conditional step: if UE sent 180 Ringing reliably, SS acknowledges reception of 180 Ringing</w:t>
            </w:r>
          </w:p>
        </w:tc>
      </w:tr>
      <w:tr w:rsidR="001B677B" w:rsidRPr="00613175" w14:paraId="4377A7F0" w14:textId="77777777" w:rsidTr="002702B9">
        <w:trPr>
          <w:gridAfter w:val="1"/>
          <w:wAfter w:w="33" w:type="dxa"/>
          <w:cantSplit/>
          <w:jc w:val="center"/>
        </w:trPr>
        <w:tc>
          <w:tcPr>
            <w:tcW w:w="680" w:type="dxa"/>
            <w:gridSpan w:val="2"/>
            <w:tcBorders>
              <w:top w:val="single" w:sz="4" w:space="0" w:color="auto"/>
            </w:tcBorders>
          </w:tcPr>
          <w:p w14:paraId="4F1DB0B5" w14:textId="77777777" w:rsidR="001B677B" w:rsidRPr="00613175" w:rsidRDefault="001B677B" w:rsidP="00A20284">
            <w:pPr>
              <w:pStyle w:val="TAC"/>
              <w:rPr>
                <w:rFonts w:eastAsia="MS Gothic"/>
              </w:rPr>
            </w:pPr>
            <w:r w:rsidRPr="00613175">
              <w:rPr>
                <w:rFonts w:eastAsia="MS Gothic"/>
              </w:rPr>
              <w:t>8</w:t>
            </w:r>
          </w:p>
        </w:tc>
        <w:tc>
          <w:tcPr>
            <w:tcW w:w="1260" w:type="dxa"/>
            <w:gridSpan w:val="3"/>
          </w:tcPr>
          <w:p w14:paraId="4110EE2A"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gridSpan w:val="2"/>
            <w:tcBorders>
              <w:top w:val="single" w:sz="4" w:space="0" w:color="auto"/>
            </w:tcBorders>
          </w:tcPr>
          <w:p w14:paraId="418D9600" w14:textId="77777777" w:rsidR="001B677B" w:rsidRPr="00613175" w:rsidRDefault="001B677B" w:rsidP="00A20284">
            <w:pPr>
              <w:pStyle w:val="TAL"/>
              <w:rPr>
                <w:rFonts w:eastAsia="MS Gothic"/>
              </w:rPr>
            </w:pPr>
            <w:r w:rsidRPr="00613175">
              <w:rPr>
                <w:rFonts w:eastAsia="MS Gothic"/>
              </w:rPr>
              <w:t>200 OK</w:t>
            </w:r>
          </w:p>
        </w:tc>
        <w:tc>
          <w:tcPr>
            <w:tcW w:w="4196" w:type="dxa"/>
            <w:gridSpan w:val="2"/>
            <w:tcBorders>
              <w:top w:val="single" w:sz="4" w:space="0" w:color="auto"/>
            </w:tcBorders>
          </w:tcPr>
          <w:p w14:paraId="6FC0688C" w14:textId="77777777" w:rsidR="001B677B" w:rsidRPr="00613175" w:rsidRDefault="001B677B" w:rsidP="00A20284">
            <w:pPr>
              <w:pStyle w:val="TAL"/>
              <w:rPr>
                <w:rFonts w:eastAsia="MS Gothic"/>
              </w:rPr>
            </w:pPr>
            <w:r w:rsidRPr="00613175">
              <w:rPr>
                <w:rFonts w:eastAsia="MS Gothic"/>
              </w:rPr>
              <w:t>Conditional step: if UE sent 180 Ringing reliably, UE responds to PRACK.</w:t>
            </w:r>
          </w:p>
        </w:tc>
      </w:tr>
      <w:tr w:rsidR="003A14A5" w:rsidRPr="00613175" w14:paraId="224B6289" w14:textId="77777777" w:rsidTr="00B56795">
        <w:trPr>
          <w:gridBefore w:val="1"/>
          <w:wBefore w:w="33" w:type="dxa"/>
          <w:cantSplit/>
          <w:jc w:val="center"/>
        </w:trPr>
        <w:tc>
          <w:tcPr>
            <w:tcW w:w="680" w:type="dxa"/>
            <w:gridSpan w:val="2"/>
            <w:tcBorders>
              <w:top w:val="single" w:sz="4" w:space="0" w:color="auto"/>
            </w:tcBorders>
          </w:tcPr>
          <w:p w14:paraId="467989C1" w14:textId="77777777" w:rsidR="003A14A5" w:rsidRPr="00613175" w:rsidRDefault="003A14A5" w:rsidP="00B56795">
            <w:pPr>
              <w:pStyle w:val="TAC"/>
              <w:rPr>
                <w:rFonts w:eastAsia="MS Gothic"/>
              </w:rPr>
            </w:pPr>
            <w:r w:rsidRPr="00613175">
              <w:rPr>
                <w:rFonts w:eastAsia="MS Gothic"/>
              </w:rPr>
              <w:t>8A</w:t>
            </w:r>
          </w:p>
        </w:tc>
        <w:tc>
          <w:tcPr>
            <w:tcW w:w="1260" w:type="dxa"/>
            <w:gridSpan w:val="3"/>
          </w:tcPr>
          <w:p w14:paraId="3FA67F30" w14:textId="77777777" w:rsidR="003A14A5" w:rsidRPr="00613175" w:rsidRDefault="003A14A5" w:rsidP="00B56795">
            <w:pPr>
              <w:pStyle w:val="TAC"/>
              <w:rPr>
                <w:rFonts w:eastAsia="MS Gothic"/>
              </w:rPr>
            </w:pPr>
          </w:p>
        </w:tc>
        <w:tc>
          <w:tcPr>
            <w:tcW w:w="3420" w:type="dxa"/>
            <w:gridSpan w:val="2"/>
            <w:tcBorders>
              <w:top w:val="single" w:sz="4" w:space="0" w:color="auto"/>
            </w:tcBorders>
          </w:tcPr>
          <w:p w14:paraId="716A389D" w14:textId="77777777" w:rsidR="003A14A5" w:rsidRPr="00613175" w:rsidRDefault="003A14A5" w:rsidP="00B56795">
            <w:pPr>
              <w:pStyle w:val="TAL"/>
              <w:rPr>
                <w:rFonts w:eastAsia="MS Gothic"/>
              </w:rPr>
            </w:pPr>
          </w:p>
        </w:tc>
        <w:tc>
          <w:tcPr>
            <w:tcW w:w="4196" w:type="dxa"/>
            <w:gridSpan w:val="2"/>
            <w:tcBorders>
              <w:top w:val="single" w:sz="4" w:space="0" w:color="auto"/>
            </w:tcBorders>
          </w:tcPr>
          <w:p w14:paraId="130AD99F" w14:textId="77777777" w:rsidR="003A14A5" w:rsidRPr="00613175" w:rsidRDefault="003A14A5" w:rsidP="00B56795">
            <w:pPr>
              <w:pStyle w:val="TAL"/>
              <w:rPr>
                <w:rFonts w:eastAsia="MS Gothic"/>
              </w:rPr>
            </w:pPr>
            <w:r w:rsidRPr="00613175">
              <w:rPr>
                <w:rFonts w:eastAsia="MS Gothic"/>
              </w:rPr>
              <w:t>Make UE accept the voice call.</w:t>
            </w:r>
          </w:p>
        </w:tc>
      </w:tr>
      <w:tr w:rsidR="001B677B" w:rsidRPr="00613175" w14:paraId="1161860F" w14:textId="77777777" w:rsidTr="002702B9">
        <w:trPr>
          <w:gridAfter w:val="1"/>
          <w:wAfter w:w="33" w:type="dxa"/>
          <w:cantSplit/>
          <w:jc w:val="center"/>
        </w:trPr>
        <w:tc>
          <w:tcPr>
            <w:tcW w:w="680" w:type="dxa"/>
            <w:gridSpan w:val="2"/>
            <w:tcBorders>
              <w:top w:val="single" w:sz="4" w:space="0" w:color="auto"/>
            </w:tcBorders>
          </w:tcPr>
          <w:p w14:paraId="60727D60" w14:textId="77777777" w:rsidR="001B677B" w:rsidRPr="00613175" w:rsidRDefault="001B677B" w:rsidP="00A20284">
            <w:pPr>
              <w:pStyle w:val="TAC"/>
              <w:rPr>
                <w:rFonts w:eastAsia="MS Gothic"/>
              </w:rPr>
            </w:pPr>
            <w:r w:rsidRPr="00613175">
              <w:rPr>
                <w:rFonts w:eastAsia="MS Gothic"/>
              </w:rPr>
              <w:t>9</w:t>
            </w:r>
          </w:p>
        </w:tc>
        <w:tc>
          <w:tcPr>
            <w:tcW w:w="1260" w:type="dxa"/>
            <w:gridSpan w:val="3"/>
          </w:tcPr>
          <w:p w14:paraId="2340A7E4" w14:textId="77777777" w:rsidR="001B677B" w:rsidRPr="00613175" w:rsidRDefault="001B677B" w:rsidP="00A20284">
            <w:pPr>
              <w:pStyle w:val="TAC"/>
              <w:rPr>
                <w:rFonts w:eastAsia="MS Gothic"/>
              </w:rPr>
            </w:pPr>
            <w:r w:rsidRPr="00613175">
              <w:rPr>
                <w:rFonts w:eastAsia="MS Gothic"/>
              </w:rPr>
              <w:sym w:font="Wingdings" w:char="F0E0"/>
            </w:r>
          </w:p>
        </w:tc>
        <w:tc>
          <w:tcPr>
            <w:tcW w:w="3420" w:type="dxa"/>
            <w:gridSpan w:val="2"/>
            <w:tcBorders>
              <w:top w:val="single" w:sz="4" w:space="0" w:color="auto"/>
            </w:tcBorders>
          </w:tcPr>
          <w:p w14:paraId="02758B68" w14:textId="77777777" w:rsidR="001B677B" w:rsidRPr="00613175" w:rsidRDefault="001B677B" w:rsidP="00A20284">
            <w:pPr>
              <w:pStyle w:val="TAL"/>
              <w:rPr>
                <w:rFonts w:eastAsia="MS Gothic"/>
              </w:rPr>
            </w:pPr>
            <w:r w:rsidRPr="00613175">
              <w:rPr>
                <w:rFonts w:eastAsia="MS Gothic"/>
              </w:rPr>
              <w:t>200 OK</w:t>
            </w:r>
          </w:p>
        </w:tc>
        <w:tc>
          <w:tcPr>
            <w:tcW w:w="4196" w:type="dxa"/>
            <w:gridSpan w:val="2"/>
            <w:tcBorders>
              <w:top w:val="single" w:sz="4" w:space="0" w:color="auto"/>
            </w:tcBorders>
          </w:tcPr>
          <w:p w14:paraId="7271C362" w14:textId="77777777" w:rsidR="001B677B" w:rsidRPr="00613175" w:rsidRDefault="001B677B" w:rsidP="00A20284">
            <w:pPr>
              <w:pStyle w:val="TAL"/>
              <w:rPr>
                <w:rFonts w:eastAsia="MS Gothic"/>
              </w:rPr>
            </w:pPr>
            <w:r w:rsidRPr="00613175">
              <w:rPr>
                <w:rFonts w:eastAsia="MS Gothic"/>
              </w:rPr>
              <w:t xml:space="preserve">UE responds to INVITE. </w:t>
            </w:r>
          </w:p>
        </w:tc>
      </w:tr>
      <w:tr w:rsidR="001B677B" w:rsidRPr="00613175" w14:paraId="208CB2EF" w14:textId="77777777" w:rsidTr="002702B9">
        <w:trPr>
          <w:gridAfter w:val="1"/>
          <w:wAfter w:w="33" w:type="dxa"/>
          <w:cantSplit/>
          <w:jc w:val="center"/>
        </w:trPr>
        <w:tc>
          <w:tcPr>
            <w:tcW w:w="680" w:type="dxa"/>
            <w:gridSpan w:val="2"/>
            <w:tcBorders>
              <w:top w:val="single" w:sz="4" w:space="0" w:color="auto"/>
              <w:bottom w:val="single" w:sz="4" w:space="0" w:color="auto"/>
            </w:tcBorders>
          </w:tcPr>
          <w:p w14:paraId="6560B6CD" w14:textId="77777777" w:rsidR="001B677B" w:rsidRPr="00613175" w:rsidRDefault="001B677B" w:rsidP="00A20284">
            <w:pPr>
              <w:pStyle w:val="TAC"/>
              <w:rPr>
                <w:rFonts w:eastAsia="MS Gothic"/>
              </w:rPr>
            </w:pPr>
            <w:r w:rsidRPr="00613175">
              <w:rPr>
                <w:rFonts w:eastAsia="MS Gothic"/>
              </w:rPr>
              <w:t>10</w:t>
            </w:r>
          </w:p>
        </w:tc>
        <w:tc>
          <w:tcPr>
            <w:tcW w:w="1260" w:type="dxa"/>
            <w:gridSpan w:val="3"/>
          </w:tcPr>
          <w:p w14:paraId="4A51D002" w14:textId="77777777" w:rsidR="001B677B" w:rsidRPr="00613175" w:rsidRDefault="001B677B" w:rsidP="00A20284">
            <w:pPr>
              <w:pStyle w:val="TAC"/>
              <w:rPr>
                <w:rFonts w:eastAsia="MS Gothic"/>
              </w:rPr>
            </w:pPr>
            <w:r w:rsidRPr="00613175">
              <w:rPr>
                <w:rFonts w:eastAsia="MS Gothic"/>
              </w:rPr>
              <w:sym w:font="Wingdings" w:char="F0DF"/>
            </w:r>
          </w:p>
        </w:tc>
        <w:tc>
          <w:tcPr>
            <w:tcW w:w="3420" w:type="dxa"/>
            <w:gridSpan w:val="2"/>
            <w:tcBorders>
              <w:top w:val="single" w:sz="4" w:space="0" w:color="auto"/>
              <w:bottom w:val="single" w:sz="4" w:space="0" w:color="auto"/>
            </w:tcBorders>
          </w:tcPr>
          <w:p w14:paraId="3FA5A808" w14:textId="77777777" w:rsidR="001B677B" w:rsidRPr="00613175" w:rsidRDefault="001B677B" w:rsidP="00A20284">
            <w:pPr>
              <w:pStyle w:val="TAL"/>
              <w:rPr>
                <w:rFonts w:eastAsia="MS Gothic"/>
              </w:rPr>
            </w:pPr>
            <w:r w:rsidRPr="00613175">
              <w:rPr>
                <w:rFonts w:eastAsia="MS Gothic"/>
              </w:rPr>
              <w:t>ACK</w:t>
            </w:r>
          </w:p>
        </w:tc>
        <w:tc>
          <w:tcPr>
            <w:tcW w:w="4196" w:type="dxa"/>
            <w:gridSpan w:val="2"/>
            <w:tcBorders>
              <w:top w:val="single" w:sz="4" w:space="0" w:color="auto"/>
              <w:bottom w:val="single" w:sz="4" w:space="0" w:color="auto"/>
            </w:tcBorders>
          </w:tcPr>
          <w:p w14:paraId="512C0370" w14:textId="77777777" w:rsidR="001B677B" w:rsidRPr="00613175" w:rsidRDefault="001B677B" w:rsidP="00A20284">
            <w:pPr>
              <w:pStyle w:val="TAL"/>
              <w:rPr>
                <w:rFonts w:eastAsia="MS Gothic"/>
              </w:rPr>
            </w:pPr>
            <w:r w:rsidRPr="00613175">
              <w:rPr>
                <w:rFonts w:eastAsia="MS Gothic"/>
              </w:rPr>
              <w:t xml:space="preserve">SS acknowledges. </w:t>
            </w:r>
          </w:p>
        </w:tc>
      </w:tr>
    </w:tbl>
    <w:p w14:paraId="50B94D18" w14:textId="77777777" w:rsidR="001B677B" w:rsidRPr="00613175" w:rsidRDefault="001B677B" w:rsidP="001B677B"/>
    <w:p w14:paraId="6FCF7C7D" w14:textId="77777777" w:rsidR="001B677B" w:rsidRPr="00613175" w:rsidRDefault="001B677B" w:rsidP="001B677B">
      <w:pPr>
        <w:pStyle w:val="H6"/>
      </w:pPr>
      <w:r w:rsidRPr="00613175">
        <w:t>Specific Message Contents</w:t>
      </w:r>
    </w:p>
    <w:p w14:paraId="05E7C166" w14:textId="77777777" w:rsidR="001B677B" w:rsidRPr="00613175" w:rsidRDefault="001B677B" w:rsidP="001B677B">
      <w:pPr>
        <w:pStyle w:val="H6"/>
      </w:pPr>
      <w:r w:rsidRPr="00613175">
        <w:t>INVITE (Step 1)</w:t>
      </w:r>
    </w:p>
    <w:p w14:paraId="26F30E71" w14:textId="77777777" w:rsidR="001B677B" w:rsidRPr="00613175" w:rsidRDefault="001B677B" w:rsidP="00482465">
      <w:r w:rsidRPr="00613175">
        <w:t xml:space="preserve">Use the default message </w:t>
      </w:r>
      <w:r w:rsidR="00CA5D53" w:rsidRPr="00613175">
        <w:t>"</w:t>
      </w:r>
      <w:r w:rsidRPr="00613175">
        <w:t>INVITE for MT Call</w:t>
      </w:r>
      <w:r w:rsidR="00CA5D53" w:rsidRPr="00613175">
        <w:t>"</w:t>
      </w:r>
      <w:r w:rsidRPr="00613175">
        <w:t xml:space="preserve"> in Annex A.2.9 of TS 34.229-1 [2] applying conditions A1, A3, and A4,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07D89D40"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557DDB38" w14:textId="77777777" w:rsidR="001B677B" w:rsidRPr="00613175" w:rsidRDefault="001B677B" w:rsidP="00A20284">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584FC8D6" w14:textId="77777777" w:rsidR="001B677B" w:rsidRPr="00613175" w:rsidRDefault="001B677B" w:rsidP="00A20284">
            <w:pPr>
              <w:pStyle w:val="TAL"/>
              <w:rPr>
                <w:rFonts w:eastAsia="SimSun"/>
                <w:b/>
                <w:szCs w:val="24"/>
                <w:lang w:eastAsia="zh-CN"/>
              </w:rPr>
            </w:pPr>
            <w:r w:rsidRPr="00613175">
              <w:rPr>
                <w:rFonts w:eastAsia="SimSun"/>
                <w:b/>
                <w:szCs w:val="24"/>
                <w:lang w:eastAsia="zh-CN"/>
              </w:rPr>
              <w:t>Value/remark</w:t>
            </w:r>
          </w:p>
        </w:tc>
      </w:tr>
      <w:tr w:rsidR="001B677B" w:rsidRPr="00613175" w14:paraId="6093E2E5"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1C155C1F"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7A7BC9C1"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The following SDP types and values.</w:t>
            </w:r>
          </w:p>
          <w:p w14:paraId="79F7EFAA" w14:textId="77777777" w:rsidR="001B677B" w:rsidRPr="00613175" w:rsidRDefault="001B677B" w:rsidP="00A20284">
            <w:pPr>
              <w:pStyle w:val="TAL"/>
              <w:rPr>
                <w:rFonts w:eastAsia="SimSun"/>
                <w:snapToGrid w:val="0"/>
                <w:szCs w:val="24"/>
                <w:lang w:eastAsia="zh-CN"/>
              </w:rPr>
            </w:pPr>
          </w:p>
          <w:p w14:paraId="37B24505"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Session description:</w:t>
            </w:r>
          </w:p>
          <w:p w14:paraId="4D0E98D2"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v=0</w:t>
            </w:r>
          </w:p>
          <w:p w14:paraId="44099F7C"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o=- 1111111111 1111111111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SS)</w:t>
            </w:r>
          </w:p>
          <w:p w14:paraId="403820CD" w14:textId="77777777" w:rsidR="001B677B" w:rsidRPr="00613175" w:rsidRDefault="001B677B" w:rsidP="00A20284">
            <w:pPr>
              <w:pStyle w:val="TAL"/>
              <w:rPr>
                <w:rFonts w:eastAsia="SimSun"/>
                <w:snapToGrid w:val="0"/>
                <w:szCs w:val="24"/>
                <w:lang w:eastAsia="zh-CN"/>
              </w:rPr>
            </w:pPr>
            <w:r w:rsidRPr="00613175">
              <w:rPr>
                <w:i/>
                <w:iCs/>
                <w:snapToGrid w:val="0"/>
              </w:rPr>
              <w:t>s=-</w:t>
            </w:r>
          </w:p>
          <w:p w14:paraId="444F409F"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SS)</w:t>
            </w:r>
          </w:p>
          <w:p w14:paraId="2F6F0009"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b=AS:65</w:t>
            </w:r>
          </w:p>
          <w:p w14:paraId="50611ECD" w14:textId="77777777" w:rsidR="001B677B" w:rsidRPr="00613175" w:rsidRDefault="001B677B" w:rsidP="00A20284">
            <w:pPr>
              <w:pStyle w:val="TAL"/>
              <w:rPr>
                <w:rFonts w:eastAsia="SimSun"/>
                <w:snapToGrid w:val="0"/>
                <w:szCs w:val="24"/>
                <w:lang w:eastAsia="zh-CN"/>
              </w:rPr>
            </w:pPr>
          </w:p>
          <w:p w14:paraId="38E78DE4"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Time description:</w:t>
            </w:r>
          </w:p>
          <w:p w14:paraId="263B417E"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t=0 0</w:t>
            </w:r>
          </w:p>
          <w:p w14:paraId="4A4C3432" w14:textId="77777777" w:rsidR="001B677B" w:rsidRPr="00613175" w:rsidRDefault="001B677B" w:rsidP="00A20284">
            <w:pPr>
              <w:pStyle w:val="TAL"/>
              <w:rPr>
                <w:rFonts w:eastAsia="SimSun"/>
                <w:snapToGrid w:val="0"/>
                <w:szCs w:val="24"/>
                <w:lang w:eastAsia="zh-CN"/>
              </w:rPr>
            </w:pPr>
          </w:p>
          <w:p w14:paraId="687B4F8F" w14:textId="77777777" w:rsidR="001B677B" w:rsidRPr="00613175" w:rsidRDefault="001B677B" w:rsidP="00A20284">
            <w:pPr>
              <w:pStyle w:val="TAL"/>
              <w:rPr>
                <w:rFonts w:eastAsia="SimSun"/>
                <w:snapToGrid w:val="0"/>
                <w:szCs w:val="24"/>
                <w:lang w:eastAsia="zh-CN"/>
              </w:rPr>
            </w:pPr>
            <w:r w:rsidRPr="00613175">
              <w:rPr>
                <w:rFonts w:eastAsia="SimSun"/>
                <w:szCs w:val="24"/>
                <w:lang w:eastAsia="zh-CN"/>
              </w:rPr>
              <w:t>Media description:</w:t>
            </w:r>
          </w:p>
          <w:p w14:paraId="5DA80248"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 96 97 98 99 100</w:t>
            </w:r>
          </w:p>
          <w:p w14:paraId="116C5C20"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b=AS:65</w:t>
            </w:r>
          </w:p>
          <w:p w14:paraId="0516F48C" w14:textId="77777777" w:rsidR="001B677B" w:rsidRPr="00613175" w:rsidRDefault="001B677B" w:rsidP="00A20284">
            <w:pPr>
              <w:pStyle w:val="TAL"/>
              <w:rPr>
                <w:rFonts w:eastAsia="SimSun"/>
                <w:i/>
                <w:iCs/>
                <w:snapToGrid w:val="0"/>
                <w:szCs w:val="24"/>
                <w:lang w:eastAsia="zh-CN"/>
              </w:rPr>
            </w:pPr>
            <w:r w:rsidRPr="00613175">
              <w:rPr>
                <w:rFonts w:eastAsia="SimSun"/>
                <w:i/>
                <w:iCs/>
                <w:snapToGrid w:val="0"/>
                <w:szCs w:val="24"/>
                <w:lang w:eastAsia="zh-CN"/>
              </w:rPr>
              <w:t>b=RS:0</w:t>
            </w:r>
          </w:p>
          <w:p w14:paraId="5CB045D2" w14:textId="77777777" w:rsidR="001B677B" w:rsidRPr="00613175" w:rsidRDefault="001B677B" w:rsidP="00A20284">
            <w:pPr>
              <w:pStyle w:val="TAL"/>
              <w:rPr>
                <w:rFonts w:eastAsia="SimSun"/>
                <w:i/>
                <w:iCs/>
                <w:snapToGrid w:val="0"/>
                <w:szCs w:val="24"/>
                <w:lang w:eastAsia="zh-CN"/>
              </w:rPr>
            </w:pPr>
            <w:r w:rsidRPr="00613175">
              <w:rPr>
                <w:rFonts w:eastAsia="SimSun"/>
                <w:i/>
                <w:iCs/>
                <w:snapToGrid w:val="0"/>
                <w:szCs w:val="24"/>
                <w:lang w:eastAsia="zh-CN"/>
              </w:rPr>
              <w:t>b=RR:2000</w:t>
            </w:r>
          </w:p>
          <w:p w14:paraId="71737482" w14:textId="77777777" w:rsidR="001B677B" w:rsidRPr="00613175" w:rsidRDefault="001B677B" w:rsidP="00A20284">
            <w:pPr>
              <w:pStyle w:val="TAL"/>
              <w:rPr>
                <w:rFonts w:eastAsia="SimSun"/>
                <w:snapToGrid w:val="0"/>
                <w:szCs w:val="24"/>
                <w:lang w:eastAsia="zh-CN"/>
              </w:rPr>
            </w:pPr>
          </w:p>
          <w:p w14:paraId="75499CA7"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 xml:space="preserve">Attributes for media: </w:t>
            </w:r>
          </w:p>
          <w:p w14:paraId="240BB592" w14:textId="7CDDD27E" w:rsidR="001B677B" w:rsidRPr="00613175" w:rsidRDefault="001B677B" w:rsidP="00A20284">
            <w:pPr>
              <w:pStyle w:val="TAL"/>
              <w:rPr>
                <w:rFonts w:eastAsia="SimSun"/>
                <w:i/>
                <w:lang w:eastAsia="zh-CN"/>
              </w:rPr>
            </w:pPr>
            <w:r w:rsidRPr="00613175">
              <w:rPr>
                <w:rFonts w:eastAsia="SimSun"/>
                <w:i/>
                <w:lang w:eastAsia="zh-CN"/>
              </w:rPr>
              <w:t>a=rtpmap: 96 EVS/16000</w:t>
            </w:r>
            <w:r w:rsidR="003A14A5" w:rsidRPr="00613175">
              <w:rPr>
                <w:rFonts w:eastAsia="SimSun"/>
                <w:i/>
                <w:lang w:eastAsia="zh-CN"/>
              </w:rPr>
              <w:t>/1</w:t>
            </w:r>
          </w:p>
          <w:p w14:paraId="7041621A" w14:textId="77777777" w:rsidR="001B677B" w:rsidRPr="00613175" w:rsidRDefault="001B677B" w:rsidP="00A20284">
            <w:pPr>
              <w:pStyle w:val="TAL"/>
              <w:rPr>
                <w:rFonts w:eastAsia="SimSun"/>
                <w:lang w:eastAsia="zh-CN"/>
              </w:rPr>
            </w:pPr>
            <w:r w:rsidRPr="00613175">
              <w:rPr>
                <w:rFonts w:eastAsia="SimSun"/>
                <w:i/>
                <w:lang w:eastAsia="zh-CN"/>
              </w:rPr>
              <w:t>a=fmtp: 96 br=13.2; bw=swb; max-red=220</w:t>
            </w:r>
          </w:p>
          <w:p w14:paraId="175D64E7"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a=rtpmap:97 AMR-WB/16000/1</w:t>
            </w:r>
          </w:p>
          <w:p w14:paraId="74F4A34B" w14:textId="77777777" w:rsidR="001B677B" w:rsidRPr="00613175" w:rsidRDefault="001B677B" w:rsidP="00A20284">
            <w:pPr>
              <w:pStyle w:val="TAL"/>
              <w:rPr>
                <w:i/>
                <w:iCs/>
              </w:rPr>
            </w:pPr>
            <w:r w:rsidRPr="00613175">
              <w:rPr>
                <w:rFonts w:eastAsia="SimSun"/>
                <w:i/>
                <w:iCs/>
                <w:snapToGrid w:val="0"/>
                <w:szCs w:val="24"/>
                <w:lang w:eastAsia="zh-CN"/>
              </w:rPr>
              <w:t>a=fmtp:97 mode-change-capability=2; max-red=220</w:t>
            </w:r>
          </w:p>
          <w:p w14:paraId="682968FB" w14:textId="77777777" w:rsidR="001B677B" w:rsidRPr="00613175" w:rsidRDefault="001B677B" w:rsidP="00A20284">
            <w:pPr>
              <w:pStyle w:val="TAL"/>
              <w:rPr>
                <w:i/>
                <w:iCs/>
              </w:rPr>
            </w:pPr>
            <w:r w:rsidRPr="00613175">
              <w:rPr>
                <w:i/>
                <w:iCs/>
              </w:rPr>
              <w:t>a=</w:t>
            </w:r>
            <w:r w:rsidRPr="00613175">
              <w:rPr>
                <w:rFonts w:eastAsia="SimSun"/>
                <w:i/>
                <w:lang w:eastAsia="zh-CN"/>
              </w:rPr>
              <w:t>rtpmap: 98</w:t>
            </w:r>
            <w:r w:rsidRPr="00613175">
              <w:rPr>
                <w:rFonts w:eastAsia="SimSun"/>
                <w:lang w:eastAsia="zh-CN"/>
              </w:rPr>
              <w:t xml:space="preserve"> </w:t>
            </w:r>
            <w:r w:rsidRPr="00613175">
              <w:rPr>
                <w:rFonts w:eastAsia="SimSun"/>
                <w:i/>
                <w:lang w:eastAsia="zh-CN"/>
              </w:rPr>
              <w:t>telephone-event/16000</w:t>
            </w:r>
          </w:p>
          <w:p w14:paraId="17AD6564" w14:textId="77777777" w:rsidR="001B677B" w:rsidRPr="00613175" w:rsidRDefault="001B677B" w:rsidP="00A20284">
            <w:pPr>
              <w:pStyle w:val="TAL"/>
              <w:rPr>
                <w:rFonts w:eastAsia="SimSun"/>
                <w:i/>
                <w:iCs/>
                <w:szCs w:val="24"/>
                <w:lang w:eastAsia="zh-CN"/>
              </w:rPr>
            </w:pPr>
            <w:r w:rsidRPr="00613175">
              <w:rPr>
                <w:i/>
                <w:iCs/>
              </w:rPr>
              <w:t>a=fmtp: 98 0-15</w:t>
            </w:r>
          </w:p>
          <w:p w14:paraId="721758A2" w14:textId="77777777" w:rsidR="001B677B" w:rsidRPr="00613175" w:rsidRDefault="001B677B" w:rsidP="00A20284">
            <w:pPr>
              <w:pStyle w:val="TAL"/>
              <w:rPr>
                <w:rFonts w:eastAsia="SimSun"/>
                <w:i/>
                <w:iCs/>
                <w:szCs w:val="24"/>
                <w:lang w:eastAsia="zh-CN"/>
              </w:rPr>
            </w:pPr>
            <w:r w:rsidRPr="00613175">
              <w:rPr>
                <w:rFonts w:eastAsia="SimSun"/>
                <w:i/>
                <w:iCs/>
                <w:szCs w:val="24"/>
                <w:lang w:eastAsia="zh-CN"/>
              </w:rPr>
              <w:t>a=rtpmap:99 AMR/8000/1</w:t>
            </w:r>
          </w:p>
          <w:p w14:paraId="04B03E9C" w14:textId="77777777" w:rsidR="001B677B" w:rsidRPr="00613175" w:rsidRDefault="001B677B" w:rsidP="00A20284">
            <w:pPr>
              <w:pStyle w:val="TAL"/>
              <w:rPr>
                <w:rFonts w:eastAsia="SimSun"/>
                <w:i/>
                <w:iCs/>
                <w:szCs w:val="24"/>
                <w:lang w:eastAsia="zh-CN"/>
              </w:rPr>
            </w:pPr>
            <w:r w:rsidRPr="00613175">
              <w:rPr>
                <w:rFonts w:eastAsia="SimSun"/>
                <w:i/>
                <w:iCs/>
                <w:szCs w:val="24"/>
                <w:lang w:eastAsia="zh-CN"/>
              </w:rPr>
              <w:t>a=fmtp:99 mode-change-capability=2; max-red=220</w:t>
            </w:r>
          </w:p>
          <w:p w14:paraId="785E8E9B" w14:textId="77777777" w:rsidR="001B677B" w:rsidRPr="00613175" w:rsidRDefault="001B677B" w:rsidP="00A20284">
            <w:pPr>
              <w:pStyle w:val="TAL"/>
              <w:rPr>
                <w:i/>
                <w:iCs/>
              </w:rPr>
            </w:pPr>
            <w:r w:rsidRPr="00613175">
              <w:rPr>
                <w:i/>
                <w:iCs/>
              </w:rPr>
              <w:t>a=</w:t>
            </w:r>
            <w:r w:rsidRPr="00613175">
              <w:rPr>
                <w:rFonts w:eastAsia="SimSun"/>
                <w:i/>
                <w:lang w:eastAsia="zh-CN"/>
              </w:rPr>
              <w:t>rtpmap: 100</w:t>
            </w:r>
            <w:r w:rsidRPr="00613175">
              <w:rPr>
                <w:rFonts w:eastAsia="SimSun"/>
                <w:lang w:eastAsia="zh-CN"/>
              </w:rPr>
              <w:t xml:space="preserve"> </w:t>
            </w:r>
            <w:r w:rsidRPr="00613175">
              <w:rPr>
                <w:rFonts w:eastAsia="SimSun"/>
                <w:i/>
                <w:lang w:eastAsia="zh-CN"/>
              </w:rPr>
              <w:t>telephone-event/8000</w:t>
            </w:r>
          </w:p>
          <w:p w14:paraId="5E91C964" w14:textId="77777777" w:rsidR="001B677B" w:rsidRPr="00613175" w:rsidRDefault="001B677B" w:rsidP="00A20284">
            <w:pPr>
              <w:pStyle w:val="TAL"/>
              <w:rPr>
                <w:rFonts w:eastAsia="SimSun"/>
                <w:i/>
                <w:iCs/>
                <w:szCs w:val="24"/>
                <w:lang w:eastAsia="zh-CN"/>
              </w:rPr>
            </w:pPr>
            <w:r w:rsidRPr="00613175">
              <w:rPr>
                <w:i/>
                <w:iCs/>
              </w:rPr>
              <w:t>a=fmtp: 100 0-15</w:t>
            </w:r>
          </w:p>
          <w:p w14:paraId="19E7EF8D" w14:textId="77777777" w:rsidR="001B677B" w:rsidRPr="00613175" w:rsidRDefault="001B677B" w:rsidP="00A20284">
            <w:pPr>
              <w:pStyle w:val="TAL"/>
              <w:rPr>
                <w:rFonts w:eastAsia="SimSun"/>
                <w:i/>
                <w:iCs/>
                <w:szCs w:val="24"/>
                <w:lang w:eastAsia="zh-CN"/>
              </w:rPr>
            </w:pPr>
            <w:r w:rsidRPr="00613175">
              <w:rPr>
                <w:rFonts w:eastAsia="SimSun"/>
                <w:i/>
                <w:iCs/>
                <w:snapToGrid w:val="0"/>
                <w:szCs w:val="24"/>
                <w:lang w:eastAsia="zh-CN"/>
              </w:rPr>
              <w:t>a=ptime:20</w:t>
            </w:r>
          </w:p>
          <w:p w14:paraId="71DDAF1D" w14:textId="77777777" w:rsidR="001B677B" w:rsidRPr="00613175" w:rsidRDefault="001B677B" w:rsidP="00A20284">
            <w:pPr>
              <w:pStyle w:val="TAL"/>
              <w:rPr>
                <w:rFonts w:eastAsia="SimSun"/>
                <w:i/>
                <w:iCs/>
                <w:szCs w:val="24"/>
                <w:lang w:eastAsia="zh-CN"/>
              </w:rPr>
            </w:pPr>
            <w:r w:rsidRPr="00613175">
              <w:rPr>
                <w:rFonts w:eastAsia="SimSun"/>
                <w:i/>
                <w:iCs/>
                <w:snapToGrid w:val="0"/>
                <w:szCs w:val="24"/>
                <w:lang w:eastAsia="zh-CN"/>
              </w:rPr>
              <w:t>a=maxptime:240</w:t>
            </w:r>
          </w:p>
        </w:tc>
      </w:tr>
    </w:tbl>
    <w:p w14:paraId="247452AB" w14:textId="77777777" w:rsidR="001B677B" w:rsidRPr="00613175" w:rsidRDefault="001B677B" w:rsidP="001B677B"/>
    <w:p w14:paraId="1D943E0B" w14:textId="77777777" w:rsidR="001B677B" w:rsidRPr="00613175" w:rsidRDefault="001B677B" w:rsidP="001B677B">
      <w:pPr>
        <w:pStyle w:val="H6"/>
      </w:pPr>
      <w:r w:rsidRPr="00613175">
        <w:t>100 Trying (Step 2)</w:t>
      </w:r>
    </w:p>
    <w:p w14:paraId="5B1CF041" w14:textId="77777777" w:rsidR="001B677B" w:rsidRPr="00613175" w:rsidRDefault="001B677B" w:rsidP="00C51D4E">
      <w:r w:rsidRPr="00613175">
        <w:t>Use the default message "100 Trying for INVITE" in Annex A.2.2 of TS 34.229-1 [2] applying condition A2.</w:t>
      </w:r>
    </w:p>
    <w:p w14:paraId="0039D9AA" w14:textId="77777777" w:rsidR="001B677B" w:rsidRPr="00613175" w:rsidRDefault="001B677B" w:rsidP="001B677B">
      <w:pPr>
        <w:pStyle w:val="H6"/>
      </w:pPr>
      <w:r w:rsidRPr="00613175">
        <w:t>183 Session Progress (Step 3)</w:t>
      </w:r>
    </w:p>
    <w:p w14:paraId="465FFF63" w14:textId="77777777" w:rsidR="001B677B" w:rsidRPr="00613175" w:rsidRDefault="001B677B" w:rsidP="00C51D4E">
      <w:r w:rsidRPr="00613175">
        <w:t>Use the default message "183 Session Progress" in Annex A.2.3 of TS 34.229-1 [2] applying condition A2,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6414264F"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6BD54E62" w14:textId="77777777" w:rsidR="001B677B" w:rsidRPr="00613175" w:rsidRDefault="001B677B" w:rsidP="00A20284">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712CF086" w14:textId="77777777" w:rsidR="001B677B" w:rsidRPr="00613175" w:rsidRDefault="001B677B" w:rsidP="00A20284">
            <w:pPr>
              <w:pStyle w:val="TAL"/>
              <w:rPr>
                <w:rFonts w:eastAsia="SimSun"/>
                <w:b/>
                <w:szCs w:val="24"/>
                <w:lang w:eastAsia="zh-CN"/>
              </w:rPr>
            </w:pPr>
            <w:r w:rsidRPr="00613175">
              <w:rPr>
                <w:rFonts w:eastAsia="SimSun"/>
                <w:b/>
                <w:szCs w:val="24"/>
                <w:lang w:eastAsia="zh-CN"/>
              </w:rPr>
              <w:t>Value/remark</w:t>
            </w:r>
          </w:p>
        </w:tc>
      </w:tr>
      <w:tr w:rsidR="001B677B" w:rsidRPr="00613175" w14:paraId="2B4FBB54" w14:textId="77777777" w:rsidTr="002702B9">
        <w:trPr>
          <w:cantSplit/>
          <w:trHeight w:val="255"/>
          <w:tblHeader/>
          <w:jc w:val="center"/>
        </w:trPr>
        <w:tc>
          <w:tcPr>
            <w:tcW w:w="1616" w:type="dxa"/>
            <w:tcBorders>
              <w:top w:val="single" w:sz="4" w:space="0" w:color="auto"/>
              <w:left w:val="single" w:sz="4" w:space="0" w:color="auto"/>
              <w:right w:val="single" w:sz="4" w:space="0" w:color="auto"/>
            </w:tcBorders>
          </w:tcPr>
          <w:p w14:paraId="740E989C" w14:textId="77777777" w:rsidR="001B677B" w:rsidRPr="00613175" w:rsidRDefault="001B677B" w:rsidP="00A20284">
            <w:pPr>
              <w:pStyle w:val="TAL"/>
              <w:jc w:val="both"/>
              <w:rPr>
                <w:rFonts w:eastAsia="SimSun"/>
                <w:b/>
                <w:szCs w:val="24"/>
                <w:lang w:eastAsia="zh-CN"/>
              </w:rPr>
            </w:pPr>
            <w:r w:rsidRPr="00613175">
              <w:rPr>
                <w:rFonts w:eastAsia="SimSun"/>
                <w:b/>
                <w:szCs w:val="24"/>
                <w:lang w:eastAsia="zh-CN"/>
              </w:rPr>
              <w:t>Status-Line</w:t>
            </w:r>
          </w:p>
        </w:tc>
        <w:tc>
          <w:tcPr>
            <w:tcW w:w="7938" w:type="dxa"/>
            <w:tcBorders>
              <w:top w:val="single" w:sz="4" w:space="0" w:color="auto"/>
              <w:left w:val="single" w:sz="4" w:space="0" w:color="auto"/>
              <w:right w:val="single" w:sz="4" w:space="0" w:color="auto"/>
            </w:tcBorders>
          </w:tcPr>
          <w:p w14:paraId="6F0198CC" w14:textId="77777777" w:rsidR="001B677B" w:rsidRPr="00613175" w:rsidRDefault="001B677B" w:rsidP="00A20284">
            <w:pPr>
              <w:pStyle w:val="TAL"/>
              <w:rPr>
                <w:rFonts w:eastAsia="SimSun"/>
                <w:b/>
                <w:szCs w:val="24"/>
                <w:lang w:eastAsia="zh-CN"/>
              </w:rPr>
            </w:pPr>
          </w:p>
        </w:tc>
      </w:tr>
      <w:tr w:rsidR="001B677B" w:rsidRPr="00613175" w14:paraId="5F627080" w14:textId="77777777" w:rsidTr="002702B9">
        <w:trPr>
          <w:cantSplit/>
          <w:trHeight w:val="255"/>
          <w:tblHeader/>
          <w:jc w:val="center"/>
        </w:trPr>
        <w:tc>
          <w:tcPr>
            <w:tcW w:w="1616" w:type="dxa"/>
            <w:tcBorders>
              <w:left w:val="single" w:sz="4" w:space="0" w:color="auto"/>
              <w:bottom w:val="single" w:sz="4" w:space="0" w:color="auto"/>
              <w:right w:val="single" w:sz="4" w:space="0" w:color="auto"/>
            </w:tcBorders>
          </w:tcPr>
          <w:p w14:paraId="2CD24AAD" w14:textId="77777777" w:rsidR="001B677B" w:rsidRPr="00613175" w:rsidRDefault="001B677B" w:rsidP="00A20284">
            <w:pPr>
              <w:pStyle w:val="TAR"/>
              <w:ind w:right="360"/>
              <w:jc w:val="left"/>
              <w:rPr>
                <w:rFonts w:eastAsia="SimSun"/>
                <w:b/>
                <w:szCs w:val="24"/>
                <w:lang w:eastAsia="zh-CN"/>
              </w:rPr>
            </w:pPr>
            <w:r w:rsidRPr="00613175">
              <w:rPr>
                <w:rFonts w:eastAsia="SimSun"/>
                <w:szCs w:val="24"/>
                <w:lang w:eastAsia="zh-CN"/>
              </w:rPr>
              <w:t xml:space="preserve">    Reason-Phrase</w:t>
            </w:r>
          </w:p>
        </w:tc>
        <w:tc>
          <w:tcPr>
            <w:tcW w:w="7938" w:type="dxa"/>
            <w:tcBorders>
              <w:left w:val="single" w:sz="4" w:space="0" w:color="auto"/>
              <w:bottom w:val="single" w:sz="4" w:space="0" w:color="auto"/>
              <w:right w:val="single" w:sz="4" w:space="0" w:color="auto"/>
            </w:tcBorders>
          </w:tcPr>
          <w:p w14:paraId="1A879B6D" w14:textId="77777777" w:rsidR="001B677B" w:rsidRPr="00613175" w:rsidRDefault="001B677B" w:rsidP="00A20284">
            <w:pPr>
              <w:pStyle w:val="TAR"/>
              <w:jc w:val="both"/>
              <w:rPr>
                <w:rFonts w:eastAsia="SimSun"/>
                <w:b/>
                <w:szCs w:val="24"/>
                <w:lang w:eastAsia="zh-CN"/>
              </w:rPr>
            </w:pPr>
            <w:r w:rsidRPr="00613175">
              <w:rPr>
                <w:rFonts w:eastAsia="SimSun"/>
                <w:szCs w:val="24"/>
                <w:lang w:eastAsia="zh-CN"/>
              </w:rPr>
              <w:t>Not checked</w:t>
            </w:r>
          </w:p>
        </w:tc>
      </w:tr>
      <w:tr w:rsidR="001B677B" w:rsidRPr="00613175" w14:paraId="060CC73D"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5E82B86A" w14:textId="77777777" w:rsidR="001B677B" w:rsidRPr="00613175" w:rsidRDefault="001B677B" w:rsidP="00A20284">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7E99326"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The following SDP types and values shall be present.</w:t>
            </w:r>
          </w:p>
          <w:p w14:paraId="36BEEE13" w14:textId="77777777" w:rsidR="001B677B" w:rsidRPr="00613175" w:rsidRDefault="001B677B" w:rsidP="00A20284">
            <w:pPr>
              <w:pStyle w:val="TAL"/>
              <w:rPr>
                <w:rFonts w:eastAsia="SimSun"/>
                <w:snapToGrid w:val="0"/>
                <w:szCs w:val="24"/>
                <w:lang w:eastAsia="zh-CN"/>
              </w:rPr>
            </w:pPr>
          </w:p>
          <w:p w14:paraId="55C01D80"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Session description:</w:t>
            </w:r>
          </w:p>
          <w:p w14:paraId="4638A618"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v=0</w:t>
            </w:r>
          </w:p>
          <w:p w14:paraId="0648C475"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o=</w:t>
            </w:r>
            <w:r w:rsidRPr="00613175">
              <w:rPr>
                <w:rFonts w:eastAsia="SimSun"/>
                <w:iCs/>
                <w:snapToGrid w:val="0"/>
                <w:szCs w:val="24"/>
                <w:lang w:eastAsia="zh-CN"/>
              </w:rPr>
              <w:t>(user</w:t>
            </w:r>
            <w:r w:rsidRPr="00613175" w:rsidDel="00754483">
              <w:rPr>
                <w:rFonts w:eastAsia="SimSun"/>
                <w:iCs/>
                <w:snapToGrid w:val="0"/>
                <w:szCs w:val="24"/>
                <w:lang w:eastAsia="zh-CN"/>
              </w:rPr>
              <w:t>-</w:t>
            </w:r>
            <w:r w:rsidRPr="00613175">
              <w:rPr>
                <w:rFonts w:eastAsia="SimSun"/>
                <w:iCs/>
                <w:snapToGrid w:val="0"/>
                <w:szCs w:val="24"/>
                <w:lang w:eastAsia="zh-CN"/>
              </w:rPr>
              <w:t xml:space="preserve">name) </w:t>
            </w:r>
            <w:r w:rsidRPr="00613175">
              <w:rPr>
                <w:rFonts w:eastAsia="SimSun"/>
                <w:snapToGrid w:val="0"/>
                <w:szCs w:val="24"/>
                <w:lang w:eastAsia="zh-CN"/>
              </w:rPr>
              <w:t>(sess-id) (sess-version)</w:t>
            </w:r>
            <w:r w:rsidRPr="00613175">
              <w:rPr>
                <w:rFonts w:eastAsia="SimSun"/>
                <w:i/>
                <w:iCs/>
                <w:snapToGrid w:val="0"/>
                <w:szCs w:val="24"/>
                <w:lang w:eastAsia="zh-CN"/>
              </w:rPr>
              <w:t xml:space="preserve">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UE)</w:t>
            </w:r>
          </w:p>
          <w:p w14:paraId="30A578E6"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s=</w:t>
            </w:r>
            <w:r w:rsidRPr="00613175">
              <w:rPr>
                <w:rFonts w:eastAsia="SimSun"/>
                <w:iCs/>
                <w:snapToGrid w:val="0"/>
                <w:szCs w:val="24"/>
                <w:lang w:eastAsia="zh-CN"/>
              </w:rPr>
              <w:t>(session name)</w:t>
            </w:r>
          </w:p>
          <w:p w14:paraId="571BD277"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616600EF"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213ECBA2" w14:textId="77777777" w:rsidR="001B677B" w:rsidRPr="00613175" w:rsidRDefault="001B677B" w:rsidP="00A20284">
            <w:pPr>
              <w:pStyle w:val="TAL"/>
              <w:rPr>
                <w:rFonts w:eastAsia="SimSun"/>
                <w:snapToGrid w:val="0"/>
                <w:szCs w:val="24"/>
                <w:lang w:eastAsia="zh-CN"/>
              </w:rPr>
            </w:pPr>
          </w:p>
          <w:p w14:paraId="0116D488"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Time description:</w:t>
            </w:r>
          </w:p>
          <w:p w14:paraId="63E40E3E"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t=0 0</w:t>
            </w:r>
          </w:p>
          <w:p w14:paraId="3F033A24" w14:textId="77777777" w:rsidR="001B677B" w:rsidRPr="00613175" w:rsidRDefault="001B677B" w:rsidP="00A20284">
            <w:pPr>
              <w:pStyle w:val="TAL"/>
              <w:rPr>
                <w:rFonts w:eastAsia="SimSun"/>
                <w:i/>
                <w:iCs/>
                <w:snapToGrid w:val="0"/>
                <w:szCs w:val="24"/>
                <w:lang w:eastAsia="zh-CN"/>
              </w:rPr>
            </w:pPr>
          </w:p>
          <w:p w14:paraId="79DA3F4E" w14:textId="77777777" w:rsidR="001B677B" w:rsidRPr="00613175" w:rsidRDefault="001B677B" w:rsidP="00A20284">
            <w:pPr>
              <w:pStyle w:val="TAL"/>
              <w:rPr>
                <w:rFonts w:eastAsia="SimSun"/>
                <w:snapToGrid w:val="0"/>
                <w:szCs w:val="24"/>
                <w:lang w:eastAsia="zh-CN"/>
              </w:rPr>
            </w:pPr>
            <w:r w:rsidRPr="00613175">
              <w:rPr>
                <w:rFonts w:eastAsia="SimSun"/>
                <w:szCs w:val="24"/>
                <w:lang w:eastAsia="zh-CN"/>
              </w:rPr>
              <w:t>Media description:</w:t>
            </w:r>
          </w:p>
          <w:p w14:paraId="44BB976F"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w:t>
            </w:r>
            <w:r w:rsidRPr="00613175">
              <w:rPr>
                <w:rFonts w:eastAsia="SimSun"/>
                <w:snapToGrid w:val="0"/>
                <w:szCs w:val="24"/>
                <w:lang w:eastAsia="zh-CN"/>
              </w:rPr>
              <w:t xml:space="preserve"> (</w:t>
            </w:r>
            <w:r w:rsidRPr="00613175">
              <w:rPr>
                <w:rFonts w:eastAsia="SimSun"/>
                <w:szCs w:val="24"/>
                <w:lang w:eastAsia="zh-CN"/>
              </w:rPr>
              <w:t>fmt) [Note 2]</w:t>
            </w:r>
          </w:p>
          <w:p w14:paraId="6BAD6027"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754EA868"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659FA1E1"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b=RS:</w:t>
            </w:r>
            <w:r w:rsidRPr="00613175">
              <w:rPr>
                <w:rFonts w:eastAsia="SimSun"/>
                <w:snapToGrid w:val="0"/>
                <w:szCs w:val="24"/>
                <w:lang w:eastAsia="zh-CN"/>
              </w:rPr>
              <w:t xml:space="preserve"> (bandwidth-value)</w:t>
            </w:r>
          </w:p>
          <w:p w14:paraId="38121792"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b=RR:</w:t>
            </w:r>
            <w:r w:rsidRPr="00613175">
              <w:rPr>
                <w:rFonts w:eastAsia="SimSun"/>
                <w:snapToGrid w:val="0"/>
                <w:szCs w:val="24"/>
                <w:lang w:eastAsia="zh-CN"/>
              </w:rPr>
              <w:t xml:space="preserve"> (bandwidth-value)</w:t>
            </w:r>
          </w:p>
          <w:p w14:paraId="291F05EC" w14:textId="77777777" w:rsidR="001B677B" w:rsidRPr="00613175" w:rsidRDefault="001B677B" w:rsidP="00A20284">
            <w:pPr>
              <w:pStyle w:val="TAL"/>
              <w:rPr>
                <w:rFonts w:eastAsia="SimSun"/>
                <w:snapToGrid w:val="0"/>
                <w:szCs w:val="24"/>
                <w:lang w:eastAsia="zh-CN"/>
              </w:rPr>
            </w:pPr>
          </w:p>
          <w:p w14:paraId="2632E5F5" w14:textId="77777777" w:rsidR="001B677B" w:rsidRPr="00613175" w:rsidRDefault="001B677B" w:rsidP="00A20284">
            <w:pPr>
              <w:pStyle w:val="TAL"/>
              <w:rPr>
                <w:rFonts w:eastAsia="SimSun"/>
                <w:snapToGrid w:val="0"/>
                <w:szCs w:val="24"/>
                <w:lang w:eastAsia="zh-CN"/>
              </w:rPr>
            </w:pPr>
            <w:r w:rsidRPr="00613175">
              <w:rPr>
                <w:rFonts w:eastAsia="SimSun"/>
                <w:snapToGrid w:val="0"/>
                <w:szCs w:val="24"/>
                <w:lang w:eastAsia="zh-CN"/>
              </w:rPr>
              <w:t>Attributes for media:</w:t>
            </w:r>
          </w:p>
          <w:p w14:paraId="09ACBCD4" w14:textId="77777777" w:rsidR="001B677B" w:rsidRPr="00613175" w:rsidRDefault="001B677B" w:rsidP="00A20284">
            <w:pPr>
              <w:pStyle w:val="TAL"/>
              <w:rPr>
                <w:rFonts w:eastAsia="SimSun"/>
                <w:snapToGrid w:val="0"/>
                <w:szCs w:val="24"/>
                <w:lang w:eastAsia="zh-CN"/>
              </w:rPr>
            </w:pPr>
            <w:r w:rsidRPr="00613175">
              <w:rPr>
                <w:rFonts w:eastAsia="SimSun"/>
                <w:i/>
                <w:iCs/>
                <w:snapToGrid w:val="0"/>
                <w:szCs w:val="24"/>
                <w:lang w:eastAsia="zh-CN"/>
              </w:rPr>
              <w:t>a=rtpmap:</w:t>
            </w:r>
            <w:r w:rsidRPr="00613175">
              <w:rPr>
                <w:rFonts w:eastAsia="SimSun"/>
                <w:snapToGrid w:val="0"/>
                <w:szCs w:val="24"/>
                <w:lang w:eastAsia="zh-CN"/>
              </w:rPr>
              <w:t>(payload type)</w:t>
            </w:r>
            <w:r w:rsidRPr="00613175">
              <w:rPr>
                <w:rFonts w:eastAsia="SimSun"/>
                <w:i/>
                <w:iCs/>
                <w:snapToGrid w:val="0"/>
                <w:szCs w:val="24"/>
                <w:lang w:eastAsia="zh-CN"/>
              </w:rPr>
              <w:t xml:space="preserve"> EVS/16000 </w:t>
            </w:r>
            <w:r w:rsidRPr="00613175">
              <w:rPr>
                <w:rFonts w:eastAsia="SimSun"/>
                <w:szCs w:val="24"/>
                <w:lang w:eastAsia="zh-CN"/>
              </w:rPr>
              <w:t>[Note 2]</w:t>
            </w:r>
          </w:p>
          <w:p w14:paraId="42D4B5CE" w14:textId="71A095B2" w:rsidR="001B677B" w:rsidRPr="00613175" w:rsidRDefault="001B677B" w:rsidP="00A20284">
            <w:pPr>
              <w:pStyle w:val="TAL"/>
              <w:rPr>
                <w:rFonts w:eastAsia="SimSun"/>
                <w:i/>
                <w:iCs/>
                <w:szCs w:val="24"/>
                <w:lang w:eastAsia="zh-CN"/>
              </w:rPr>
            </w:pPr>
            <w:r w:rsidRPr="00613175">
              <w:rPr>
                <w:rFonts w:eastAsia="SimSun"/>
                <w:i/>
                <w:iCs/>
                <w:snapToGrid w:val="0"/>
                <w:szCs w:val="24"/>
                <w:lang w:eastAsia="zh-CN"/>
              </w:rPr>
              <w:t>a=fmtp:</w:t>
            </w:r>
            <w:r w:rsidRPr="00613175">
              <w:rPr>
                <w:rFonts w:eastAsia="SimSun"/>
                <w:szCs w:val="24"/>
                <w:lang w:eastAsia="zh-CN"/>
              </w:rPr>
              <w:t xml:space="preserve">(format) </w:t>
            </w:r>
            <w:r w:rsidRPr="00613175">
              <w:rPr>
                <w:rFonts w:eastAsia="SimSun"/>
                <w:i/>
                <w:lang w:eastAsia="zh-CN"/>
              </w:rPr>
              <w:t>br=13.2; bw=swb; max-red=</w:t>
            </w:r>
            <w:r w:rsidR="003A14A5" w:rsidRPr="00613175">
              <w:rPr>
                <w:rFonts w:eastAsia="SimSun"/>
                <w:lang w:eastAsia="zh-CN"/>
              </w:rPr>
              <w:t>(att-field)</w:t>
            </w:r>
          </w:p>
          <w:p w14:paraId="754F80CA" w14:textId="77777777" w:rsidR="001B677B" w:rsidRPr="00613175" w:rsidRDefault="001B677B" w:rsidP="00A20284">
            <w:pPr>
              <w:pStyle w:val="TAL"/>
              <w:spacing w:before="100" w:beforeAutospacing="1" w:afterAutospacing="1"/>
              <w:rPr>
                <w:rFonts w:eastAsia="SimSun"/>
                <w:szCs w:val="24"/>
                <w:lang w:eastAsia="zh-CN"/>
              </w:rPr>
            </w:pPr>
            <w:r w:rsidRPr="00613175">
              <w:rPr>
                <w:rFonts w:eastAsia="SimSun"/>
                <w:szCs w:val="24"/>
                <w:lang w:eastAsia="zh-CN"/>
              </w:rPr>
              <w:t>Note 1: At least one "c=" field shall be present.</w:t>
            </w:r>
            <w:r w:rsidRPr="00613175">
              <w:rPr>
                <w:rFonts w:eastAsia="SimSun"/>
                <w:szCs w:val="24"/>
                <w:lang w:eastAsia="zh-CN"/>
              </w:rPr>
              <w:br/>
              <w:t>Note 2:</w:t>
            </w:r>
            <w:r w:rsidRPr="00613175">
              <w:rPr>
                <w:rFonts w:eastAsia="SimSun"/>
                <w:bCs/>
                <w:szCs w:val="24"/>
                <w:lang w:eastAsia="zh-CN"/>
              </w:rPr>
              <w:t xml:space="preserve"> The value for fmt, payload type and format is not checked</w:t>
            </w:r>
          </w:p>
        </w:tc>
      </w:tr>
    </w:tbl>
    <w:p w14:paraId="33441A65" w14:textId="77777777" w:rsidR="001B677B" w:rsidRPr="00613175" w:rsidRDefault="001B677B" w:rsidP="001B677B"/>
    <w:p w14:paraId="56B5671D" w14:textId="77777777" w:rsidR="001B677B" w:rsidRPr="00613175" w:rsidRDefault="001B677B" w:rsidP="001B677B">
      <w:pPr>
        <w:pStyle w:val="H6"/>
      </w:pPr>
      <w:r w:rsidRPr="00613175">
        <w:t>PRACK (Step 4)</w:t>
      </w:r>
    </w:p>
    <w:p w14:paraId="084195E3" w14:textId="77777777" w:rsidR="001B677B" w:rsidRPr="00613175" w:rsidRDefault="001B677B" w:rsidP="00482465">
      <w:pPr>
        <w:keepNext/>
      </w:pPr>
      <w:r w:rsidRPr="00613175">
        <w:t xml:space="preserve">Use the default message </w:t>
      </w:r>
      <w:r w:rsidR="00CA5D53" w:rsidRPr="00613175">
        <w:t>"</w:t>
      </w:r>
      <w:r w:rsidRPr="00613175">
        <w:t>PRACK</w:t>
      </w:r>
      <w:r w:rsidR="00CA5D53" w:rsidRPr="00613175">
        <w:t>"</w:t>
      </w:r>
      <w:r w:rsidRPr="00613175">
        <w:t xml:space="preserve"> in Annex A.2.4 of TS 34.229-1 [2] applying condition A3.</w:t>
      </w:r>
    </w:p>
    <w:p w14:paraId="571FCA7A" w14:textId="77777777" w:rsidR="001B677B" w:rsidRPr="00613175" w:rsidRDefault="001B677B" w:rsidP="001B677B">
      <w:pPr>
        <w:pStyle w:val="H6"/>
      </w:pPr>
      <w:r w:rsidRPr="00613175">
        <w:t>200 OK (Step 5)</w:t>
      </w:r>
    </w:p>
    <w:p w14:paraId="79A7A02E"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A5, A8, A11, and A22.</w:t>
      </w:r>
    </w:p>
    <w:p w14:paraId="2EB8FA33" w14:textId="77777777" w:rsidR="001B677B" w:rsidRPr="00613175" w:rsidRDefault="001B677B" w:rsidP="001B677B">
      <w:pPr>
        <w:pStyle w:val="H6"/>
      </w:pPr>
      <w:r w:rsidRPr="00613175">
        <w:t>180 Ringing (Step 6)</w:t>
      </w:r>
    </w:p>
    <w:p w14:paraId="0963492D" w14:textId="77777777" w:rsidR="001B677B" w:rsidRPr="00613175" w:rsidRDefault="001B677B" w:rsidP="001B677B">
      <w:pPr>
        <w:keepNext/>
      </w:pPr>
      <w:r w:rsidRPr="00613175">
        <w:t xml:space="preserve">Use the default message </w:t>
      </w:r>
      <w:r w:rsidR="00CA5D53" w:rsidRPr="00613175">
        <w:t>"</w:t>
      </w:r>
      <w:r w:rsidRPr="00613175">
        <w:t>180 Ringing for INVITE</w:t>
      </w:r>
      <w:r w:rsidR="00CA5D53" w:rsidRPr="00613175">
        <w:t>"</w:t>
      </w:r>
      <w:r w:rsidRPr="00613175">
        <w:t xml:space="preserve"> in Annex A.2.6 of TS 34.229-1 [2] applying conditions A2 and A14, and with the following exceptions:</w:t>
      </w:r>
    </w:p>
    <w:tbl>
      <w:tblPr>
        <w:tblW w:w="9554" w:type="dxa"/>
        <w:jc w:val="center"/>
        <w:tblLayout w:type="fixed"/>
        <w:tblLook w:val="01E0" w:firstRow="1" w:lastRow="1" w:firstColumn="1" w:lastColumn="1" w:noHBand="0" w:noVBand="0"/>
      </w:tblPr>
      <w:tblGrid>
        <w:gridCol w:w="1616"/>
        <w:gridCol w:w="7938"/>
      </w:tblGrid>
      <w:tr w:rsidR="001B677B" w:rsidRPr="00613175" w14:paraId="04C329F9"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40FB043C" w14:textId="77777777" w:rsidR="001B677B" w:rsidRPr="00613175" w:rsidRDefault="001B677B" w:rsidP="00A20284">
            <w:pPr>
              <w:pStyle w:val="TAL"/>
              <w:rPr>
                <w:b/>
              </w:rPr>
            </w:pPr>
            <w:r w:rsidRPr="00613175">
              <w:rPr>
                <w:b/>
              </w:rPr>
              <w:t>Header/param</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78DE572C" w14:textId="77777777" w:rsidR="001B677B" w:rsidRPr="00613175" w:rsidRDefault="001B677B" w:rsidP="00A20284">
            <w:pPr>
              <w:pStyle w:val="TAL"/>
              <w:rPr>
                <w:b/>
              </w:rPr>
            </w:pPr>
            <w:r w:rsidRPr="00613175">
              <w:rPr>
                <w:b/>
              </w:rPr>
              <w:t>Value/remark</w:t>
            </w:r>
          </w:p>
        </w:tc>
      </w:tr>
      <w:tr w:rsidR="001B677B" w:rsidRPr="00613175" w14:paraId="48E03299" w14:textId="77777777" w:rsidTr="002702B9">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4E2DFA04" w14:textId="77777777" w:rsidR="001B677B" w:rsidRPr="00613175" w:rsidRDefault="001B677B" w:rsidP="00A20284">
            <w:pPr>
              <w:pStyle w:val="TAL"/>
              <w:rPr>
                <w:b/>
              </w:rPr>
            </w:pPr>
            <w:r w:rsidRPr="00613175">
              <w:rPr>
                <w:b/>
              </w:rPr>
              <w:t>Content-Type</w:t>
            </w:r>
          </w:p>
        </w:tc>
        <w:tc>
          <w:tcPr>
            <w:tcW w:w="7938" w:type="dxa"/>
            <w:tcBorders>
              <w:top w:val="single" w:sz="4" w:space="0" w:color="auto"/>
              <w:left w:val="single" w:sz="4" w:space="0" w:color="auto"/>
              <w:right w:val="single" w:sz="4" w:space="0" w:color="auto"/>
            </w:tcBorders>
            <w:shd w:val="clear" w:color="auto" w:fill="auto"/>
          </w:tcPr>
          <w:p w14:paraId="54DD4D02" w14:textId="77777777" w:rsidR="001B677B" w:rsidRPr="00613175" w:rsidRDefault="001B677B" w:rsidP="00A20284">
            <w:pPr>
              <w:pStyle w:val="TAL"/>
              <w:rPr>
                <w:bCs/>
              </w:rPr>
            </w:pPr>
            <w:r w:rsidRPr="00613175">
              <w:rPr>
                <w:bCs/>
              </w:rPr>
              <w:t>Header not present</w:t>
            </w:r>
          </w:p>
        </w:tc>
      </w:tr>
      <w:tr w:rsidR="001B677B" w:rsidRPr="00613175" w14:paraId="7171B4EF" w14:textId="77777777" w:rsidTr="002702B9">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5C01EE7F" w14:textId="77777777" w:rsidR="001B677B" w:rsidRPr="00613175" w:rsidRDefault="001B677B" w:rsidP="00A20284">
            <w:pPr>
              <w:pStyle w:val="TAL"/>
            </w:pPr>
            <w:r w:rsidRPr="00613175">
              <w:tab/>
              <w:t>media-type</w:t>
            </w:r>
          </w:p>
        </w:tc>
        <w:tc>
          <w:tcPr>
            <w:tcW w:w="7938" w:type="dxa"/>
            <w:tcBorders>
              <w:left w:val="single" w:sz="4" w:space="0" w:color="auto"/>
              <w:bottom w:val="single" w:sz="4" w:space="0" w:color="auto"/>
              <w:right w:val="single" w:sz="4" w:space="0" w:color="auto"/>
            </w:tcBorders>
            <w:shd w:val="clear" w:color="auto" w:fill="auto"/>
          </w:tcPr>
          <w:p w14:paraId="512772F3" w14:textId="77777777" w:rsidR="001B677B" w:rsidRPr="00613175" w:rsidRDefault="001B677B" w:rsidP="00A20284">
            <w:pPr>
              <w:pStyle w:val="TAL"/>
              <w:rPr>
                <w:i/>
                <w:iCs/>
              </w:rPr>
            </w:pPr>
          </w:p>
        </w:tc>
      </w:tr>
      <w:tr w:rsidR="001B677B" w:rsidRPr="00613175" w14:paraId="744A7481" w14:textId="77777777" w:rsidTr="002702B9">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32371ACE" w14:textId="77777777" w:rsidR="001B677B" w:rsidRPr="00613175" w:rsidRDefault="001B677B" w:rsidP="00A20284">
            <w:pPr>
              <w:pStyle w:val="TAR"/>
              <w:ind w:right="360"/>
              <w:jc w:val="left"/>
            </w:pPr>
            <w:r w:rsidRPr="00613175">
              <w:rPr>
                <w:b/>
              </w:rPr>
              <w:t>Content-Length</w:t>
            </w:r>
          </w:p>
        </w:tc>
        <w:tc>
          <w:tcPr>
            <w:tcW w:w="7938" w:type="dxa"/>
            <w:tcBorders>
              <w:top w:val="single" w:sz="4" w:space="0" w:color="auto"/>
              <w:left w:val="single" w:sz="4" w:space="0" w:color="auto"/>
              <w:right w:val="single" w:sz="4" w:space="0" w:color="auto"/>
            </w:tcBorders>
            <w:shd w:val="clear" w:color="auto" w:fill="auto"/>
          </w:tcPr>
          <w:p w14:paraId="070C0C8F" w14:textId="77777777" w:rsidR="001B677B" w:rsidRPr="00613175" w:rsidRDefault="001B677B" w:rsidP="00A20284">
            <w:pPr>
              <w:pStyle w:val="TAL"/>
              <w:rPr>
                <w:bCs/>
              </w:rPr>
            </w:pPr>
            <w:r w:rsidRPr="00613175">
              <w:rPr>
                <w:rFonts w:eastAsia="SimSun"/>
                <w:szCs w:val="24"/>
                <w:lang w:eastAsia="zh-CN"/>
              </w:rPr>
              <w:t>header shall be present if UE uses TCP to send this message and if there is a message body</w:t>
            </w:r>
          </w:p>
        </w:tc>
      </w:tr>
      <w:tr w:rsidR="001B677B" w:rsidRPr="00613175" w14:paraId="41FF6E79" w14:textId="77777777" w:rsidTr="002702B9">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67647FA8" w14:textId="77777777" w:rsidR="001B677B" w:rsidRPr="00613175" w:rsidRDefault="001B677B" w:rsidP="00A20284">
            <w:pPr>
              <w:pStyle w:val="TAR"/>
              <w:ind w:right="360"/>
              <w:jc w:val="left"/>
              <w:rPr>
                <w:b/>
              </w:rPr>
            </w:pPr>
            <w:r w:rsidRPr="00613175">
              <w:t xml:space="preserve">      value</w:t>
            </w:r>
          </w:p>
        </w:tc>
        <w:tc>
          <w:tcPr>
            <w:tcW w:w="7938" w:type="dxa"/>
            <w:tcBorders>
              <w:left w:val="single" w:sz="4" w:space="0" w:color="auto"/>
              <w:bottom w:val="single" w:sz="4" w:space="0" w:color="auto"/>
              <w:right w:val="single" w:sz="4" w:space="0" w:color="auto"/>
            </w:tcBorders>
            <w:shd w:val="clear" w:color="auto" w:fill="auto"/>
          </w:tcPr>
          <w:p w14:paraId="1582478B" w14:textId="77777777" w:rsidR="001B677B" w:rsidRPr="00613175" w:rsidRDefault="001B677B" w:rsidP="00A20284">
            <w:pPr>
              <w:pStyle w:val="TAR"/>
              <w:ind w:right="360"/>
              <w:jc w:val="left"/>
              <w:rPr>
                <w:iCs/>
              </w:rPr>
            </w:pPr>
            <w:r w:rsidRPr="00613175">
              <w:rPr>
                <w:iCs/>
              </w:rPr>
              <w:t>0</w:t>
            </w:r>
          </w:p>
        </w:tc>
      </w:tr>
      <w:tr w:rsidR="001B677B" w:rsidRPr="00613175" w14:paraId="629E5CE0"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7F3DDCAA" w14:textId="77777777" w:rsidR="001B677B" w:rsidRPr="00613175" w:rsidRDefault="001B677B" w:rsidP="00A20284">
            <w:pPr>
              <w:pStyle w:val="TAL"/>
              <w:rPr>
                <w:b/>
              </w:rPr>
            </w:pPr>
            <w:r w:rsidRPr="00613175">
              <w:rPr>
                <w:b/>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03475541" w14:textId="77777777" w:rsidR="001B677B" w:rsidRPr="00613175" w:rsidRDefault="001B677B" w:rsidP="00A20284">
            <w:pPr>
              <w:pStyle w:val="TAL"/>
              <w:rPr>
                <w:bCs/>
              </w:rPr>
            </w:pPr>
            <w:r w:rsidRPr="00613175">
              <w:rPr>
                <w:bCs/>
              </w:rPr>
              <w:t xml:space="preserve">Not present </w:t>
            </w:r>
          </w:p>
        </w:tc>
      </w:tr>
    </w:tbl>
    <w:p w14:paraId="705DFB67" w14:textId="77777777" w:rsidR="00C51D4E" w:rsidRPr="00613175" w:rsidRDefault="00C51D4E" w:rsidP="00C51D4E"/>
    <w:p w14:paraId="6082A330" w14:textId="77777777" w:rsidR="001B677B" w:rsidRPr="00613175" w:rsidRDefault="001B677B" w:rsidP="001B677B">
      <w:pPr>
        <w:pStyle w:val="H6"/>
      </w:pPr>
      <w:r w:rsidRPr="00613175">
        <w:t>PRACK (Step 7)</w:t>
      </w:r>
    </w:p>
    <w:p w14:paraId="0EBB638C" w14:textId="77777777" w:rsidR="001B677B" w:rsidRPr="00613175" w:rsidRDefault="001B677B" w:rsidP="00C51D4E">
      <w:r w:rsidRPr="00613175">
        <w:t xml:space="preserve">Use the default message </w:t>
      </w:r>
      <w:r w:rsidR="00CA5D53" w:rsidRPr="00613175">
        <w:t>"</w:t>
      </w:r>
      <w:r w:rsidRPr="00613175">
        <w:t>PRACK</w:t>
      </w:r>
      <w:r w:rsidR="00CA5D53" w:rsidRPr="00613175">
        <w:t>"</w:t>
      </w:r>
      <w:r w:rsidRPr="00613175">
        <w:t xml:space="preserve"> in Annex A.2.4 of TS 34.229-1 [2] applying condition A3.</w:t>
      </w:r>
    </w:p>
    <w:p w14:paraId="45E6B60B" w14:textId="77777777" w:rsidR="001B677B" w:rsidRPr="00613175" w:rsidRDefault="001B677B" w:rsidP="001B677B">
      <w:pPr>
        <w:pStyle w:val="H6"/>
      </w:pPr>
      <w:r w:rsidRPr="00613175">
        <w:t>200 OK for PRACK (Step 8)</w:t>
      </w:r>
    </w:p>
    <w:p w14:paraId="3EE2A913" w14:textId="77777777" w:rsidR="001B677B" w:rsidRPr="00613175" w:rsidRDefault="001B677B" w:rsidP="00C51D4E">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A5, A8, A11, and A22.</w:t>
      </w:r>
    </w:p>
    <w:p w14:paraId="187D1905" w14:textId="77777777" w:rsidR="001B677B" w:rsidRPr="00613175" w:rsidRDefault="001B677B" w:rsidP="001B677B">
      <w:pPr>
        <w:pStyle w:val="H6"/>
      </w:pPr>
      <w:r w:rsidRPr="00613175">
        <w:t>200 OK for INVITE (Step 9)</w:t>
      </w:r>
    </w:p>
    <w:p w14:paraId="12358380" w14:textId="77777777" w:rsidR="001B677B" w:rsidRPr="00613175" w:rsidRDefault="001B677B" w:rsidP="001B677B">
      <w:pPr>
        <w:keepNext/>
      </w:pPr>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applying conditions A5, A8, A11, and A22.</w:t>
      </w:r>
    </w:p>
    <w:p w14:paraId="2A027F32" w14:textId="77777777" w:rsidR="001B677B" w:rsidRPr="00613175" w:rsidRDefault="001B677B" w:rsidP="001B677B">
      <w:pPr>
        <w:pStyle w:val="H6"/>
      </w:pPr>
      <w:r w:rsidRPr="00613175">
        <w:t>ACK (Step 10)</w:t>
      </w:r>
    </w:p>
    <w:p w14:paraId="3CD675C2" w14:textId="77777777" w:rsidR="001B677B" w:rsidRPr="00613175" w:rsidRDefault="001B677B" w:rsidP="001B677B">
      <w:pPr>
        <w:keepNext/>
      </w:pPr>
      <w:r w:rsidRPr="00613175">
        <w:t xml:space="preserve">Use the default message </w:t>
      </w:r>
      <w:r w:rsidR="00CA5D53" w:rsidRPr="00613175">
        <w:t>"</w:t>
      </w:r>
      <w:r w:rsidRPr="00613175">
        <w:t>ACK</w:t>
      </w:r>
      <w:r w:rsidR="00CA5D53" w:rsidRPr="00613175">
        <w:t>"</w:t>
      </w:r>
      <w:r w:rsidRPr="00613175">
        <w:t xml:space="preserve"> in Annex A.2.6 of TS 34.229-1 [2] applying conditions A2 and A3.</w:t>
      </w:r>
    </w:p>
    <w:p w14:paraId="0A707017" w14:textId="77777777" w:rsidR="00843615" w:rsidRPr="00613175" w:rsidRDefault="00C8183A" w:rsidP="00843615">
      <w:pPr>
        <w:pStyle w:val="Heading1"/>
      </w:pPr>
      <w:bookmarkStart w:id="1298" w:name="_Toc42778765"/>
      <w:bookmarkStart w:id="1299" w:name="_Toc42785212"/>
      <w:r w:rsidRPr="00613175">
        <w:br w:type="page"/>
      </w:r>
      <w:bookmarkStart w:id="1300" w:name="_Toc43210241"/>
      <w:bookmarkStart w:id="1301" w:name="_Toc51948525"/>
      <w:bookmarkStart w:id="1302" w:name="_Toc52162600"/>
      <w:bookmarkStart w:id="1303" w:name="_Toc60916238"/>
      <w:bookmarkStart w:id="1304" w:name="_Toc68197442"/>
      <w:bookmarkStart w:id="1305" w:name="_Toc75880700"/>
      <w:bookmarkStart w:id="1306" w:name="_Toc84254412"/>
      <w:bookmarkStart w:id="1307" w:name="_Toc84255207"/>
      <w:r w:rsidR="00585703" w:rsidRPr="00613175">
        <w:t>A.6</w:t>
      </w:r>
      <w:r w:rsidR="008B69D9" w:rsidRPr="00613175">
        <w:tab/>
      </w:r>
      <w:r w:rsidR="004655C8" w:rsidRPr="00613175">
        <w:t xml:space="preserve">IMS </w:t>
      </w:r>
      <w:r w:rsidR="00E56E6F" w:rsidRPr="00613175">
        <w:t>E</w:t>
      </w:r>
      <w:r w:rsidR="004329E4" w:rsidRPr="00613175">
        <w:t>merg</w:t>
      </w:r>
      <w:r w:rsidR="00E56E6F" w:rsidRPr="00613175">
        <w:t xml:space="preserve">ency </w:t>
      </w:r>
      <w:r w:rsidR="00AC64C8" w:rsidRPr="00613175">
        <w:t>Voice</w:t>
      </w:r>
      <w:r w:rsidR="00E56E6F" w:rsidRPr="00613175">
        <w:t xml:space="preserve"> C</w:t>
      </w:r>
      <w:r w:rsidR="004329E4" w:rsidRPr="00613175">
        <w:t>all /</w:t>
      </w:r>
      <w:r w:rsidR="00843615" w:rsidRPr="00613175">
        <w:t xml:space="preserve"> 5G</w:t>
      </w:r>
      <w:r w:rsidR="00585703" w:rsidRPr="00613175">
        <w:t>S</w:t>
      </w:r>
      <w:bookmarkEnd w:id="1298"/>
      <w:bookmarkEnd w:id="1299"/>
      <w:bookmarkEnd w:id="1300"/>
      <w:bookmarkEnd w:id="1301"/>
      <w:bookmarkEnd w:id="1302"/>
      <w:bookmarkEnd w:id="1303"/>
      <w:bookmarkEnd w:id="1304"/>
      <w:bookmarkEnd w:id="1305"/>
      <w:bookmarkEnd w:id="1306"/>
      <w:bookmarkEnd w:id="1307"/>
    </w:p>
    <w:p w14:paraId="1688E951" w14:textId="77777777" w:rsidR="00843615" w:rsidRPr="00613175" w:rsidRDefault="00325A7D" w:rsidP="00843615">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843615" w:rsidRPr="00613175" w14:paraId="2AB44ADF" w14:textId="77777777" w:rsidTr="002702B9">
        <w:trPr>
          <w:cantSplit/>
          <w:jc w:val="center"/>
        </w:trPr>
        <w:tc>
          <w:tcPr>
            <w:tcW w:w="680" w:type="dxa"/>
            <w:tcBorders>
              <w:top w:val="single" w:sz="4" w:space="0" w:color="auto"/>
              <w:left w:val="single" w:sz="4" w:space="0" w:color="auto"/>
              <w:bottom w:val="nil"/>
              <w:right w:val="single" w:sz="4" w:space="0" w:color="auto"/>
            </w:tcBorders>
          </w:tcPr>
          <w:p w14:paraId="1D6B7C6E" w14:textId="77777777" w:rsidR="00843615" w:rsidRPr="00613175" w:rsidRDefault="00843615" w:rsidP="00585703">
            <w:pPr>
              <w:pStyle w:val="TAH"/>
            </w:pPr>
            <w:r w:rsidRPr="00613175">
              <w:t>Step</w:t>
            </w:r>
          </w:p>
        </w:tc>
        <w:tc>
          <w:tcPr>
            <w:tcW w:w="1260" w:type="dxa"/>
            <w:gridSpan w:val="2"/>
            <w:tcBorders>
              <w:left w:val="single" w:sz="4" w:space="0" w:color="auto"/>
              <w:right w:val="single" w:sz="4" w:space="0" w:color="auto"/>
            </w:tcBorders>
          </w:tcPr>
          <w:p w14:paraId="3F913DAF" w14:textId="77777777" w:rsidR="00843615" w:rsidRPr="00613175" w:rsidRDefault="00843615" w:rsidP="00585703">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41F8457B" w14:textId="77777777" w:rsidR="00843615" w:rsidRPr="00613175" w:rsidRDefault="00843615" w:rsidP="00585703">
            <w:pPr>
              <w:pStyle w:val="TAH"/>
            </w:pPr>
            <w:r w:rsidRPr="00613175">
              <w:t>Message</w:t>
            </w:r>
          </w:p>
        </w:tc>
        <w:tc>
          <w:tcPr>
            <w:tcW w:w="4196" w:type="dxa"/>
            <w:tcBorders>
              <w:top w:val="single" w:sz="4" w:space="0" w:color="auto"/>
              <w:left w:val="single" w:sz="4" w:space="0" w:color="auto"/>
              <w:bottom w:val="nil"/>
              <w:right w:val="single" w:sz="4" w:space="0" w:color="auto"/>
            </w:tcBorders>
          </w:tcPr>
          <w:p w14:paraId="6C8E5087" w14:textId="77777777" w:rsidR="00843615" w:rsidRPr="00613175" w:rsidRDefault="00843615" w:rsidP="00585703">
            <w:pPr>
              <w:pStyle w:val="TAH"/>
            </w:pPr>
            <w:r w:rsidRPr="00613175">
              <w:t>Comment</w:t>
            </w:r>
          </w:p>
        </w:tc>
      </w:tr>
      <w:tr w:rsidR="00843615" w:rsidRPr="00613175" w14:paraId="49B15670" w14:textId="77777777" w:rsidTr="002702B9">
        <w:trPr>
          <w:cantSplit/>
          <w:jc w:val="center"/>
        </w:trPr>
        <w:tc>
          <w:tcPr>
            <w:tcW w:w="680" w:type="dxa"/>
            <w:tcBorders>
              <w:top w:val="nil"/>
              <w:left w:val="single" w:sz="4" w:space="0" w:color="auto"/>
              <w:bottom w:val="single" w:sz="4" w:space="0" w:color="auto"/>
              <w:right w:val="single" w:sz="4" w:space="0" w:color="auto"/>
            </w:tcBorders>
          </w:tcPr>
          <w:p w14:paraId="61A9225A" w14:textId="77777777" w:rsidR="00843615" w:rsidRPr="00613175" w:rsidRDefault="00843615" w:rsidP="00585703">
            <w:pPr>
              <w:pStyle w:val="TAC"/>
              <w:rPr>
                <w:rFonts w:eastAsia="MS Gothic"/>
              </w:rPr>
            </w:pPr>
          </w:p>
        </w:tc>
        <w:tc>
          <w:tcPr>
            <w:tcW w:w="630" w:type="dxa"/>
            <w:tcBorders>
              <w:left w:val="single" w:sz="4" w:space="0" w:color="auto"/>
            </w:tcBorders>
          </w:tcPr>
          <w:p w14:paraId="3097D2A1" w14:textId="77777777" w:rsidR="00843615" w:rsidRPr="00613175" w:rsidRDefault="00843615" w:rsidP="00585703">
            <w:pPr>
              <w:pStyle w:val="TAH"/>
            </w:pPr>
            <w:r w:rsidRPr="00613175">
              <w:t>UE</w:t>
            </w:r>
          </w:p>
        </w:tc>
        <w:tc>
          <w:tcPr>
            <w:tcW w:w="630" w:type="dxa"/>
            <w:tcBorders>
              <w:right w:val="single" w:sz="4" w:space="0" w:color="auto"/>
            </w:tcBorders>
          </w:tcPr>
          <w:p w14:paraId="4B782E99" w14:textId="77777777" w:rsidR="00843615" w:rsidRPr="00613175" w:rsidRDefault="00843615" w:rsidP="00585703">
            <w:pPr>
              <w:pStyle w:val="TAH"/>
            </w:pPr>
            <w:r w:rsidRPr="00613175">
              <w:t>SS</w:t>
            </w:r>
          </w:p>
        </w:tc>
        <w:tc>
          <w:tcPr>
            <w:tcW w:w="3420" w:type="dxa"/>
            <w:tcBorders>
              <w:top w:val="nil"/>
              <w:left w:val="single" w:sz="4" w:space="0" w:color="auto"/>
              <w:bottom w:val="single" w:sz="4" w:space="0" w:color="auto"/>
              <w:right w:val="single" w:sz="4" w:space="0" w:color="auto"/>
            </w:tcBorders>
          </w:tcPr>
          <w:p w14:paraId="5CA081B1" w14:textId="77777777" w:rsidR="00843615" w:rsidRPr="00613175" w:rsidRDefault="00843615" w:rsidP="00585703">
            <w:pPr>
              <w:pStyle w:val="TAC"/>
            </w:pPr>
          </w:p>
        </w:tc>
        <w:tc>
          <w:tcPr>
            <w:tcW w:w="4196" w:type="dxa"/>
            <w:tcBorders>
              <w:top w:val="nil"/>
              <w:left w:val="single" w:sz="4" w:space="0" w:color="auto"/>
              <w:bottom w:val="single" w:sz="4" w:space="0" w:color="auto"/>
              <w:right w:val="single" w:sz="4" w:space="0" w:color="auto"/>
            </w:tcBorders>
          </w:tcPr>
          <w:p w14:paraId="149C428A" w14:textId="77777777" w:rsidR="00843615" w:rsidRPr="00613175" w:rsidRDefault="00843615" w:rsidP="00585703">
            <w:pPr>
              <w:pStyle w:val="TAL"/>
              <w:rPr>
                <w:rFonts w:eastAsia="MS Gothic"/>
              </w:rPr>
            </w:pPr>
          </w:p>
        </w:tc>
      </w:tr>
      <w:tr w:rsidR="00843615" w:rsidRPr="00613175" w14:paraId="324C4BE2" w14:textId="77777777" w:rsidTr="002702B9">
        <w:trPr>
          <w:cantSplit/>
          <w:jc w:val="center"/>
        </w:trPr>
        <w:tc>
          <w:tcPr>
            <w:tcW w:w="680" w:type="dxa"/>
            <w:tcBorders>
              <w:top w:val="single" w:sz="4" w:space="0" w:color="auto"/>
            </w:tcBorders>
          </w:tcPr>
          <w:p w14:paraId="334DEA45" w14:textId="77777777" w:rsidR="00843615" w:rsidRPr="00613175" w:rsidRDefault="00843615" w:rsidP="00585703">
            <w:pPr>
              <w:pStyle w:val="TAC"/>
              <w:rPr>
                <w:rFonts w:eastAsia="MS Gothic"/>
              </w:rPr>
            </w:pPr>
            <w:r w:rsidRPr="00613175">
              <w:rPr>
                <w:rFonts w:eastAsia="MS Gothic"/>
              </w:rPr>
              <w:t>1</w:t>
            </w:r>
          </w:p>
        </w:tc>
        <w:tc>
          <w:tcPr>
            <w:tcW w:w="1260" w:type="dxa"/>
            <w:gridSpan w:val="2"/>
          </w:tcPr>
          <w:p w14:paraId="4F211BE7"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443847A8" w14:textId="77777777" w:rsidR="00843615" w:rsidRPr="00613175" w:rsidRDefault="00843615" w:rsidP="00585703">
            <w:pPr>
              <w:pStyle w:val="TAL"/>
              <w:rPr>
                <w:rFonts w:eastAsia="MS Gothic"/>
              </w:rPr>
            </w:pPr>
            <w:r w:rsidRPr="00613175">
              <w:rPr>
                <w:rFonts w:eastAsia="MS Gothic"/>
              </w:rPr>
              <w:t>INVITE</w:t>
            </w:r>
          </w:p>
        </w:tc>
        <w:tc>
          <w:tcPr>
            <w:tcW w:w="4196" w:type="dxa"/>
            <w:tcBorders>
              <w:top w:val="single" w:sz="4" w:space="0" w:color="auto"/>
            </w:tcBorders>
          </w:tcPr>
          <w:p w14:paraId="3E21D099" w14:textId="77777777" w:rsidR="00843615" w:rsidRPr="00613175" w:rsidRDefault="00843615" w:rsidP="00585703">
            <w:pPr>
              <w:pStyle w:val="TAL"/>
              <w:rPr>
                <w:rFonts w:eastAsia="MS Gothic"/>
              </w:rPr>
            </w:pPr>
            <w:r w:rsidRPr="00613175">
              <w:rPr>
                <w:rFonts w:eastAsia="MS Gothic"/>
              </w:rPr>
              <w:t>UE sends INVITE with the first SDP offer.</w:t>
            </w:r>
          </w:p>
        </w:tc>
      </w:tr>
      <w:tr w:rsidR="00843615" w:rsidRPr="00613175" w14:paraId="481FF466" w14:textId="77777777" w:rsidTr="002702B9">
        <w:trPr>
          <w:cantSplit/>
          <w:jc w:val="center"/>
        </w:trPr>
        <w:tc>
          <w:tcPr>
            <w:tcW w:w="680" w:type="dxa"/>
            <w:tcBorders>
              <w:top w:val="single" w:sz="4" w:space="0" w:color="auto"/>
            </w:tcBorders>
          </w:tcPr>
          <w:p w14:paraId="3407EFD3" w14:textId="77777777" w:rsidR="00843615" w:rsidRPr="00613175" w:rsidRDefault="00843615" w:rsidP="00585703">
            <w:pPr>
              <w:pStyle w:val="TAC"/>
              <w:rPr>
                <w:rFonts w:eastAsia="MS Gothic"/>
              </w:rPr>
            </w:pPr>
            <w:r w:rsidRPr="00613175">
              <w:rPr>
                <w:rFonts w:eastAsia="MS Gothic"/>
              </w:rPr>
              <w:t>2</w:t>
            </w:r>
          </w:p>
        </w:tc>
        <w:tc>
          <w:tcPr>
            <w:tcW w:w="1260" w:type="dxa"/>
            <w:gridSpan w:val="2"/>
          </w:tcPr>
          <w:p w14:paraId="2F883983"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1813117C" w14:textId="77777777" w:rsidR="00843615" w:rsidRPr="00613175" w:rsidRDefault="00843615" w:rsidP="00585703">
            <w:pPr>
              <w:pStyle w:val="TAL"/>
              <w:rPr>
                <w:rFonts w:eastAsia="MS Gothic"/>
              </w:rPr>
            </w:pPr>
            <w:r w:rsidRPr="00613175">
              <w:rPr>
                <w:rFonts w:eastAsia="MS Gothic"/>
              </w:rPr>
              <w:t>100 Trying</w:t>
            </w:r>
          </w:p>
        </w:tc>
        <w:tc>
          <w:tcPr>
            <w:tcW w:w="4196" w:type="dxa"/>
            <w:tcBorders>
              <w:top w:val="single" w:sz="4" w:space="0" w:color="auto"/>
            </w:tcBorders>
          </w:tcPr>
          <w:p w14:paraId="2E92930C" w14:textId="77777777" w:rsidR="00843615" w:rsidRPr="00613175" w:rsidRDefault="00843615" w:rsidP="00585703">
            <w:pPr>
              <w:pStyle w:val="TAL"/>
              <w:rPr>
                <w:rFonts w:eastAsia="MS Gothic"/>
              </w:rPr>
            </w:pPr>
            <w:r w:rsidRPr="00613175">
              <w:rPr>
                <w:rFonts w:eastAsia="MS Gothic"/>
              </w:rPr>
              <w:t>SS sends a 100 Trying provisional response.</w:t>
            </w:r>
          </w:p>
        </w:tc>
      </w:tr>
      <w:tr w:rsidR="00843615" w:rsidRPr="00613175" w14:paraId="7C2B1F2F" w14:textId="77777777" w:rsidTr="002702B9">
        <w:trPr>
          <w:cantSplit/>
          <w:jc w:val="center"/>
        </w:trPr>
        <w:tc>
          <w:tcPr>
            <w:tcW w:w="680" w:type="dxa"/>
            <w:tcBorders>
              <w:top w:val="single" w:sz="4" w:space="0" w:color="auto"/>
            </w:tcBorders>
          </w:tcPr>
          <w:p w14:paraId="0CEFBA02" w14:textId="77777777" w:rsidR="00843615" w:rsidRPr="00613175" w:rsidRDefault="00843615" w:rsidP="00585703">
            <w:pPr>
              <w:pStyle w:val="TAC"/>
              <w:rPr>
                <w:rFonts w:eastAsia="MS Gothic"/>
              </w:rPr>
            </w:pPr>
            <w:r w:rsidRPr="00613175">
              <w:rPr>
                <w:rFonts w:eastAsia="MS Gothic"/>
              </w:rPr>
              <w:t>3</w:t>
            </w:r>
          </w:p>
        </w:tc>
        <w:tc>
          <w:tcPr>
            <w:tcW w:w="1260" w:type="dxa"/>
            <w:gridSpan w:val="2"/>
          </w:tcPr>
          <w:p w14:paraId="63BFA71B" w14:textId="77777777" w:rsidR="00843615" w:rsidRPr="00613175" w:rsidRDefault="00843615" w:rsidP="00585703">
            <w:pPr>
              <w:pStyle w:val="TAC"/>
              <w:rPr>
                <w:rFonts w:eastAsia="MS Gothic"/>
              </w:rPr>
            </w:pPr>
            <w:r w:rsidRPr="00613175">
              <w:rPr>
                <w:rFonts w:eastAsia="MS Gothic"/>
              </w:rPr>
              <w:sym w:font="Wingdings" w:char="00DF"/>
            </w:r>
          </w:p>
        </w:tc>
        <w:tc>
          <w:tcPr>
            <w:tcW w:w="3420" w:type="dxa"/>
            <w:tcBorders>
              <w:top w:val="single" w:sz="4" w:space="0" w:color="auto"/>
            </w:tcBorders>
          </w:tcPr>
          <w:p w14:paraId="4A7AA27B" w14:textId="77777777" w:rsidR="00843615" w:rsidRPr="00613175" w:rsidRDefault="00843615" w:rsidP="00585703">
            <w:pPr>
              <w:pStyle w:val="TAL"/>
              <w:rPr>
                <w:rFonts w:eastAsia="MS Gothic"/>
              </w:rPr>
            </w:pPr>
            <w:r w:rsidRPr="00613175">
              <w:rPr>
                <w:rFonts w:eastAsia="MS Gothic"/>
              </w:rPr>
              <w:t>180 Ringing</w:t>
            </w:r>
          </w:p>
        </w:tc>
        <w:tc>
          <w:tcPr>
            <w:tcW w:w="4196" w:type="dxa"/>
            <w:tcBorders>
              <w:top w:val="single" w:sz="4" w:space="0" w:color="auto"/>
            </w:tcBorders>
          </w:tcPr>
          <w:p w14:paraId="5DB82332" w14:textId="77777777" w:rsidR="00843615" w:rsidRPr="00613175" w:rsidRDefault="00843615" w:rsidP="00585703">
            <w:pPr>
              <w:pStyle w:val="TAL"/>
              <w:rPr>
                <w:rFonts w:eastAsia="MS Gothic"/>
              </w:rPr>
            </w:pPr>
            <w:r w:rsidRPr="00613175">
              <w:rPr>
                <w:rFonts w:eastAsia="MS Gothic"/>
              </w:rPr>
              <w:t>SS sends a 180 Ringing.</w:t>
            </w:r>
          </w:p>
        </w:tc>
      </w:tr>
      <w:tr w:rsidR="00843615" w:rsidRPr="00613175" w14:paraId="00CCA922" w14:textId="77777777" w:rsidTr="002702B9">
        <w:trPr>
          <w:cantSplit/>
          <w:jc w:val="center"/>
        </w:trPr>
        <w:tc>
          <w:tcPr>
            <w:tcW w:w="680" w:type="dxa"/>
            <w:tcBorders>
              <w:top w:val="single" w:sz="4" w:space="0" w:color="auto"/>
            </w:tcBorders>
          </w:tcPr>
          <w:p w14:paraId="1D584F1A" w14:textId="77777777" w:rsidR="00843615" w:rsidRPr="00613175" w:rsidRDefault="00843615" w:rsidP="00585703">
            <w:pPr>
              <w:pStyle w:val="TAC"/>
              <w:rPr>
                <w:rFonts w:eastAsia="MS Gothic"/>
              </w:rPr>
            </w:pPr>
            <w:r w:rsidRPr="00613175">
              <w:rPr>
                <w:rFonts w:eastAsia="MS Gothic"/>
              </w:rPr>
              <w:t>4</w:t>
            </w:r>
          </w:p>
        </w:tc>
        <w:tc>
          <w:tcPr>
            <w:tcW w:w="1260" w:type="dxa"/>
            <w:gridSpan w:val="2"/>
          </w:tcPr>
          <w:p w14:paraId="5FDF6A31" w14:textId="77777777" w:rsidR="00843615" w:rsidRPr="00613175" w:rsidRDefault="00843615" w:rsidP="00585703">
            <w:pPr>
              <w:pStyle w:val="TAC"/>
              <w:rPr>
                <w:rFonts w:eastAsia="MS Gothic"/>
              </w:rPr>
            </w:pPr>
            <w:r w:rsidRPr="00613175">
              <w:rPr>
                <w:rFonts w:eastAsia="MS Gothic"/>
              </w:rPr>
              <w:sym w:font="Wingdings" w:char="F0DF"/>
            </w:r>
          </w:p>
        </w:tc>
        <w:tc>
          <w:tcPr>
            <w:tcW w:w="3420" w:type="dxa"/>
            <w:tcBorders>
              <w:top w:val="single" w:sz="4" w:space="0" w:color="auto"/>
            </w:tcBorders>
          </w:tcPr>
          <w:p w14:paraId="18F9BA29" w14:textId="77777777" w:rsidR="00843615" w:rsidRPr="00613175" w:rsidRDefault="00843615" w:rsidP="00585703">
            <w:pPr>
              <w:pStyle w:val="TAL"/>
              <w:rPr>
                <w:rFonts w:eastAsia="MS Gothic"/>
              </w:rPr>
            </w:pPr>
            <w:r w:rsidRPr="00613175">
              <w:rPr>
                <w:rFonts w:eastAsia="MS Gothic"/>
              </w:rPr>
              <w:t>200 OK</w:t>
            </w:r>
          </w:p>
        </w:tc>
        <w:tc>
          <w:tcPr>
            <w:tcW w:w="4196" w:type="dxa"/>
            <w:tcBorders>
              <w:top w:val="single" w:sz="4" w:space="0" w:color="auto"/>
            </w:tcBorders>
          </w:tcPr>
          <w:p w14:paraId="3F678100" w14:textId="77777777" w:rsidR="00843615" w:rsidRPr="00613175" w:rsidRDefault="00843615" w:rsidP="00585703">
            <w:pPr>
              <w:pStyle w:val="TAL"/>
              <w:rPr>
                <w:rFonts w:eastAsia="MS Gothic"/>
              </w:rPr>
            </w:pPr>
            <w:r w:rsidRPr="00613175">
              <w:rPr>
                <w:rFonts w:eastAsia="MS Gothic"/>
              </w:rPr>
              <w:t>SS responds INVITE with 200 OK.</w:t>
            </w:r>
          </w:p>
        </w:tc>
      </w:tr>
      <w:tr w:rsidR="00843615" w:rsidRPr="00613175" w14:paraId="75449370" w14:textId="77777777" w:rsidTr="002702B9">
        <w:trPr>
          <w:cantSplit/>
          <w:jc w:val="center"/>
        </w:trPr>
        <w:tc>
          <w:tcPr>
            <w:tcW w:w="680" w:type="dxa"/>
            <w:tcBorders>
              <w:top w:val="single" w:sz="4" w:space="0" w:color="auto"/>
            </w:tcBorders>
          </w:tcPr>
          <w:p w14:paraId="46811F72" w14:textId="77777777" w:rsidR="00843615" w:rsidRPr="00613175" w:rsidRDefault="00843615" w:rsidP="00585703">
            <w:pPr>
              <w:pStyle w:val="TAC"/>
              <w:rPr>
                <w:rFonts w:eastAsia="MS Gothic"/>
              </w:rPr>
            </w:pPr>
            <w:r w:rsidRPr="00613175">
              <w:rPr>
                <w:rFonts w:eastAsia="MS Gothic"/>
              </w:rPr>
              <w:t>5</w:t>
            </w:r>
          </w:p>
        </w:tc>
        <w:tc>
          <w:tcPr>
            <w:tcW w:w="1260" w:type="dxa"/>
            <w:gridSpan w:val="2"/>
          </w:tcPr>
          <w:p w14:paraId="62A024B1" w14:textId="77777777" w:rsidR="00843615" w:rsidRPr="00613175" w:rsidRDefault="00843615" w:rsidP="00585703">
            <w:pPr>
              <w:pStyle w:val="TAC"/>
              <w:rPr>
                <w:rFonts w:eastAsia="MS Gothic"/>
              </w:rPr>
            </w:pPr>
            <w:r w:rsidRPr="00613175">
              <w:rPr>
                <w:rFonts w:eastAsia="MS Gothic"/>
              </w:rPr>
              <w:sym w:font="Wingdings" w:char="F0E0"/>
            </w:r>
          </w:p>
        </w:tc>
        <w:tc>
          <w:tcPr>
            <w:tcW w:w="3420" w:type="dxa"/>
            <w:tcBorders>
              <w:top w:val="single" w:sz="4" w:space="0" w:color="auto"/>
            </w:tcBorders>
          </w:tcPr>
          <w:p w14:paraId="34AC7C28" w14:textId="77777777" w:rsidR="00843615" w:rsidRPr="00613175" w:rsidRDefault="00843615" w:rsidP="00585703">
            <w:pPr>
              <w:pStyle w:val="TAL"/>
              <w:rPr>
                <w:rFonts w:eastAsia="MS Gothic"/>
              </w:rPr>
            </w:pPr>
            <w:r w:rsidRPr="00613175">
              <w:rPr>
                <w:rFonts w:eastAsia="MS Gothic"/>
              </w:rPr>
              <w:t>ACK</w:t>
            </w:r>
          </w:p>
        </w:tc>
        <w:tc>
          <w:tcPr>
            <w:tcW w:w="4196" w:type="dxa"/>
            <w:tcBorders>
              <w:top w:val="single" w:sz="4" w:space="0" w:color="auto"/>
            </w:tcBorders>
          </w:tcPr>
          <w:p w14:paraId="5823ECE9" w14:textId="77777777" w:rsidR="00843615" w:rsidRPr="00613175" w:rsidRDefault="00843615" w:rsidP="00585703">
            <w:pPr>
              <w:pStyle w:val="TAL"/>
              <w:rPr>
                <w:rFonts w:eastAsia="MS Gothic"/>
              </w:rPr>
            </w:pPr>
            <w:r w:rsidRPr="00613175">
              <w:rPr>
                <w:rFonts w:eastAsia="MS Gothic"/>
              </w:rPr>
              <w:t>UE acknowledges.</w:t>
            </w:r>
          </w:p>
        </w:tc>
      </w:tr>
    </w:tbl>
    <w:p w14:paraId="62D925FF" w14:textId="77777777" w:rsidR="00843615" w:rsidRPr="00613175" w:rsidRDefault="00843615" w:rsidP="00843615"/>
    <w:p w14:paraId="3F93A0A5" w14:textId="77777777" w:rsidR="00843615" w:rsidRPr="00613175" w:rsidRDefault="00843615" w:rsidP="00843615">
      <w:pPr>
        <w:pStyle w:val="H6"/>
      </w:pPr>
      <w:r w:rsidRPr="00613175">
        <w:t>Specific Message Contents</w:t>
      </w:r>
    </w:p>
    <w:p w14:paraId="1D86C132" w14:textId="77777777" w:rsidR="00843615" w:rsidRPr="00613175" w:rsidRDefault="00843615" w:rsidP="00843615">
      <w:pPr>
        <w:pStyle w:val="H6"/>
      </w:pPr>
      <w:r w:rsidRPr="00613175">
        <w:t>INVITE (Step 1)</w:t>
      </w:r>
    </w:p>
    <w:p w14:paraId="55AE5A2E" w14:textId="68ECF7DD" w:rsidR="00843615" w:rsidRPr="00613175" w:rsidRDefault="00843615" w:rsidP="00843615">
      <w:pPr>
        <w:keepNext/>
      </w:pPr>
      <w:r w:rsidRPr="00613175">
        <w:t>Use the default m</w:t>
      </w:r>
      <w:r w:rsidR="004655C8" w:rsidRPr="00613175">
        <w:t xml:space="preserve">essage </w:t>
      </w:r>
      <w:r w:rsidR="00CA5D53" w:rsidRPr="00613175">
        <w:t>"</w:t>
      </w:r>
      <w:r w:rsidR="004655C8" w:rsidRPr="00613175">
        <w:t>INVITE for MO Call</w:t>
      </w:r>
      <w:r w:rsidR="00CA5D53" w:rsidRPr="00613175">
        <w:t>"</w:t>
      </w:r>
      <w:r w:rsidR="004655C8" w:rsidRPr="00613175">
        <w:t xml:space="preserve"> in A</w:t>
      </w:r>
      <w:r w:rsidRPr="00613175">
        <w:t xml:space="preserve">nnex A.2.1 </w:t>
      </w:r>
      <w:r w:rsidR="004655C8" w:rsidRPr="00613175">
        <w:t xml:space="preserve">of TS 34.229-1 [2] </w:t>
      </w:r>
      <w:r w:rsidRPr="00613175">
        <w:t>with condition</w:t>
      </w:r>
      <w:r w:rsidR="00671FCE" w:rsidRPr="00613175">
        <w:t>s A7, A8,</w:t>
      </w:r>
      <w:r w:rsidRPr="00613175">
        <w:t xml:space="preserve"> </w:t>
      </w:r>
      <w:r w:rsidR="00671FCE" w:rsidRPr="00613175">
        <w:t xml:space="preserve">and </w:t>
      </w:r>
      <w:r w:rsidRPr="00613175">
        <w:t>A28 and the following exceptions:</w:t>
      </w:r>
    </w:p>
    <w:tbl>
      <w:tblPr>
        <w:tblW w:w="9356" w:type="dxa"/>
        <w:jc w:val="center"/>
        <w:tblLayout w:type="fixed"/>
        <w:tblCellMar>
          <w:left w:w="115" w:type="dxa"/>
          <w:right w:w="115" w:type="dxa"/>
        </w:tblCellMar>
        <w:tblLook w:val="01E0" w:firstRow="1" w:lastRow="1" w:firstColumn="1" w:lastColumn="1" w:noHBand="0" w:noVBand="0"/>
      </w:tblPr>
      <w:tblGrid>
        <w:gridCol w:w="1586"/>
        <w:gridCol w:w="7770"/>
      </w:tblGrid>
      <w:tr w:rsidR="00843615" w:rsidRPr="00613175" w14:paraId="2D192408"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1CC66756" w14:textId="77777777" w:rsidR="00843615" w:rsidRPr="00613175" w:rsidRDefault="00843615" w:rsidP="00585703">
            <w:pPr>
              <w:pStyle w:val="TAL"/>
              <w:rPr>
                <w:b/>
              </w:rPr>
            </w:pPr>
            <w:r w:rsidRPr="00613175">
              <w:rPr>
                <w:b/>
              </w:rPr>
              <w:t>Header/param</w:t>
            </w:r>
          </w:p>
        </w:tc>
        <w:tc>
          <w:tcPr>
            <w:tcW w:w="7938" w:type="dxa"/>
            <w:tcBorders>
              <w:top w:val="single" w:sz="4" w:space="0" w:color="auto"/>
              <w:left w:val="single" w:sz="4" w:space="0" w:color="auto"/>
              <w:bottom w:val="single" w:sz="4" w:space="0" w:color="auto"/>
              <w:right w:val="single" w:sz="4" w:space="0" w:color="auto"/>
            </w:tcBorders>
          </w:tcPr>
          <w:p w14:paraId="027712CE" w14:textId="77777777" w:rsidR="00843615" w:rsidRPr="00613175" w:rsidRDefault="00843615" w:rsidP="00585703">
            <w:pPr>
              <w:pStyle w:val="TAL"/>
              <w:rPr>
                <w:b/>
              </w:rPr>
            </w:pPr>
            <w:r w:rsidRPr="00613175">
              <w:rPr>
                <w:b/>
              </w:rPr>
              <w:t>Value/remark</w:t>
            </w:r>
          </w:p>
        </w:tc>
      </w:tr>
      <w:tr w:rsidR="00843615" w:rsidRPr="00613175" w14:paraId="314E3827" w14:textId="77777777" w:rsidTr="002702B9">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38880D6B" w14:textId="77777777" w:rsidR="00843615" w:rsidRPr="00613175" w:rsidRDefault="00843615" w:rsidP="00585703">
            <w:pPr>
              <w:pStyle w:val="TAL"/>
              <w:rPr>
                <w:b/>
              </w:rPr>
            </w:pPr>
            <w:r w:rsidRPr="00613175">
              <w:rPr>
                <w:b/>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677896D" w14:textId="77777777" w:rsidR="00843615" w:rsidRPr="00613175" w:rsidRDefault="00843615" w:rsidP="00585703">
            <w:pPr>
              <w:pStyle w:val="TAL"/>
              <w:rPr>
                <w:snapToGrid w:val="0"/>
              </w:rPr>
            </w:pPr>
            <w:r w:rsidRPr="00613175">
              <w:rPr>
                <w:snapToGrid w:val="0"/>
              </w:rPr>
              <w:t>The following SDP types and values.</w:t>
            </w:r>
          </w:p>
          <w:p w14:paraId="42E00658" w14:textId="77777777" w:rsidR="00843615" w:rsidRPr="00613175" w:rsidRDefault="00843615" w:rsidP="00585703">
            <w:pPr>
              <w:pStyle w:val="TAL"/>
              <w:rPr>
                <w:snapToGrid w:val="0"/>
              </w:rPr>
            </w:pPr>
          </w:p>
          <w:p w14:paraId="27603F74" w14:textId="77777777" w:rsidR="00843615" w:rsidRPr="00613175" w:rsidRDefault="00843615" w:rsidP="00585703">
            <w:pPr>
              <w:pStyle w:val="TAL"/>
              <w:rPr>
                <w:b/>
                <w:snapToGrid w:val="0"/>
              </w:rPr>
            </w:pPr>
            <w:r w:rsidRPr="00613175">
              <w:rPr>
                <w:b/>
                <w:snapToGrid w:val="0"/>
              </w:rPr>
              <w:t>Session description:</w:t>
            </w:r>
          </w:p>
          <w:p w14:paraId="326F04AE" w14:textId="77777777" w:rsidR="00843615" w:rsidRPr="00613175" w:rsidRDefault="00843615" w:rsidP="00601AB0">
            <w:pPr>
              <w:pStyle w:val="TAL"/>
              <w:overflowPunct/>
              <w:autoSpaceDE/>
              <w:autoSpaceDN/>
              <w:adjustRightInd/>
              <w:textAlignment w:val="auto"/>
              <w:rPr>
                <w:rFonts w:eastAsia="SimSun"/>
                <w:i/>
                <w:lang w:eastAsia="zh-CN"/>
              </w:rPr>
            </w:pPr>
            <w:r w:rsidRPr="00613175">
              <w:rPr>
                <w:i/>
                <w:iCs/>
                <w:snapToGrid w:val="0"/>
              </w:rPr>
              <w:t>v=0</w:t>
            </w:r>
          </w:p>
          <w:p w14:paraId="6813623F" w14:textId="77777777" w:rsidR="00843615" w:rsidRPr="00613175" w:rsidRDefault="00843615" w:rsidP="00601AB0">
            <w:pPr>
              <w:pStyle w:val="TAL"/>
              <w:overflowPunct/>
              <w:autoSpaceDE/>
              <w:autoSpaceDN/>
              <w:adjustRightInd/>
              <w:textAlignment w:val="auto"/>
              <w:rPr>
                <w:rFonts w:eastAsia="SimSun"/>
                <w:i/>
                <w:lang w:eastAsia="zh-CN"/>
              </w:rPr>
            </w:pPr>
            <w:r w:rsidRPr="00613175">
              <w:rPr>
                <w:rFonts w:eastAsia="SimSun"/>
                <w:i/>
                <w:lang w:eastAsia="zh-CN"/>
              </w:rPr>
              <w:t>o=(username) (sess-id) (sess-version) IN (addrtype) (unicast-address for UE)</w:t>
            </w:r>
          </w:p>
          <w:p w14:paraId="4AACFF53" w14:textId="77777777" w:rsidR="00843615" w:rsidRPr="00613175" w:rsidRDefault="00843615" w:rsidP="00601AB0">
            <w:pPr>
              <w:pStyle w:val="TAL"/>
              <w:overflowPunct/>
              <w:autoSpaceDE/>
              <w:autoSpaceDN/>
              <w:adjustRightInd/>
              <w:textAlignment w:val="auto"/>
              <w:rPr>
                <w:rFonts w:eastAsia="SimSun"/>
                <w:i/>
                <w:lang w:eastAsia="zh-CN"/>
              </w:rPr>
            </w:pPr>
            <w:r w:rsidRPr="00613175">
              <w:rPr>
                <w:rFonts w:eastAsia="SimSun"/>
                <w:i/>
                <w:lang w:eastAsia="zh-CN"/>
              </w:rPr>
              <w:t>s=(session name)</w:t>
            </w:r>
          </w:p>
          <w:p w14:paraId="69CBF754" w14:textId="77777777" w:rsidR="00843615" w:rsidRPr="00613175" w:rsidRDefault="00843615" w:rsidP="00601AB0">
            <w:pPr>
              <w:pStyle w:val="TAL"/>
              <w:overflowPunct/>
              <w:autoSpaceDE/>
              <w:autoSpaceDN/>
              <w:adjustRightInd/>
              <w:textAlignment w:val="auto"/>
              <w:rPr>
                <w:snapToGrid w:val="0"/>
              </w:rPr>
            </w:pPr>
            <w:r w:rsidRPr="00613175">
              <w:rPr>
                <w:rFonts w:eastAsia="SimSun"/>
                <w:i/>
                <w:lang w:eastAsia="zh-CN"/>
              </w:rPr>
              <w:t>c=IN (addrtype</w:t>
            </w:r>
            <w:r w:rsidRPr="00613175">
              <w:t>)</w:t>
            </w:r>
            <w:r w:rsidRPr="00613175">
              <w:rPr>
                <w:snapToGrid w:val="0"/>
              </w:rPr>
              <w:t xml:space="preserve"> (connection-address for UE) [Note 1]</w:t>
            </w:r>
          </w:p>
          <w:p w14:paraId="50DC4C19" w14:textId="77777777" w:rsidR="00843615" w:rsidRPr="00613175" w:rsidRDefault="00843615" w:rsidP="00585703">
            <w:pPr>
              <w:pStyle w:val="TAL"/>
              <w:rPr>
                <w:snapToGrid w:val="0"/>
              </w:rPr>
            </w:pPr>
          </w:p>
          <w:p w14:paraId="2E603B37" w14:textId="77777777" w:rsidR="00843615" w:rsidRPr="00613175" w:rsidRDefault="00843615" w:rsidP="00585703">
            <w:pPr>
              <w:pStyle w:val="TAL"/>
              <w:rPr>
                <w:b/>
                <w:snapToGrid w:val="0"/>
              </w:rPr>
            </w:pPr>
            <w:r w:rsidRPr="00613175">
              <w:rPr>
                <w:b/>
                <w:snapToGrid w:val="0"/>
              </w:rPr>
              <w:t>Time description:</w:t>
            </w:r>
          </w:p>
          <w:p w14:paraId="3CCC888B" w14:textId="77777777" w:rsidR="00843615" w:rsidRPr="00613175" w:rsidRDefault="00843615" w:rsidP="00601AB0">
            <w:pPr>
              <w:pStyle w:val="TAL"/>
              <w:overflowPunct/>
              <w:autoSpaceDE/>
              <w:autoSpaceDN/>
              <w:adjustRightInd/>
              <w:textAlignment w:val="auto"/>
              <w:rPr>
                <w:snapToGrid w:val="0"/>
              </w:rPr>
            </w:pPr>
            <w:r w:rsidRPr="00613175">
              <w:rPr>
                <w:i/>
                <w:iCs/>
                <w:snapToGrid w:val="0"/>
              </w:rPr>
              <w:t>t=</w:t>
            </w:r>
            <w:r w:rsidRPr="00613175">
              <w:rPr>
                <w:bCs/>
              </w:rPr>
              <w:t xml:space="preserve"> (start-</w:t>
            </w:r>
            <w:r w:rsidRPr="00613175">
              <w:rPr>
                <w:rFonts w:eastAsia="SimSun"/>
                <w:i/>
                <w:lang w:eastAsia="zh-CN"/>
              </w:rPr>
              <w:t>time</w:t>
            </w:r>
            <w:r w:rsidRPr="00613175">
              <w:rPr>
                <w:bCs/>
              </w:rPr>
              <w:t>) (stop-time)</w:t>
            </w:r>
          </w:p>
          <w:p w14:paraId="0D9F14FD" w14:textId="77777777" w:rsidR="00843615" w:rsidRPr="00613175" w:rsidRDefault="00843615" w:rsidP="00585703">
            <w:pPr>
              <w:pStyle w:val="TAL"/>
              <w:rPr>
                <w:snapToGrid w:val="0"/>
              </w:rPr>
            </w:pPr>
          </w:p>
          <w:p w14:paraId="2AF4F53E" w14:textId="77777777" w:rsidR="00843615" w:rsidRPr="00613175" w:rsidRDefault="00843615" w:rsidP="00585703">
            <w:pPr>
              <w:pStyle w:val="TAL"/>
              <w:rPr>
                <w:b/>
                <w:snapToGrid w:val="0"/>
              </w:rPr>
            </w:pPr>
            <w:r w:rsidRPr="00613175">
              <w:rPr>
                <w:b/>
              </w:rPr>
              <w:t>Media description:</w:t>
            </w:r>
          </w:p>
          <w:p w14:paraId="1271225E"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m=audio</w:t>
            </w:r>
            <w:r w:rsidRPr="00613175">
              <w:rPr>
                <w:snapToGrid w:val="0"/>
              </w:rPr>
              <w:t xml:space="preserve"> (transport port) [Note 2]</w:t>
            </w:r>
          </w:p>
          <w:p w14:paraId="194037A2"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c=IN</w:t>
            </w:r>
            <w:r w:rsidRPr="00613175">
              <w:rPr>
                <w:snapToGrid w:val="0"/>
              </w:rPr>
              <w:t xml:space="preserve"> (addrtype) (connection-address for UE) [Note 1]</w:t>
            </w:r>
          </w:p>
          <w:p w14:paraId="4FA30044" w14:textId="77777777" w:rsidR="00843615" w:rsidRPr="00613175" w:rsidRDefault="00843615" w:rsidP="00601AB0">
            <w:pPr>
              <w:pStyle w:val="TAL"/>
              <w:overflowPunct/>
              <w:autoSpaceDE/>
              <w:autoSpaceDN/>
              <w:adjustRightInd/>
              <w:textAlignment w:val="auto"/>
              <w:rPr>
                <w:snapToGrid w:val="0"/>
              </w:rPr>
            </w:pPr>
            <w:r w:rsidRPr="00613175">
              <w:rPr>
                <w:i/>
                <w:iCs/>
                <w:snapToGrid w:val="0"/>
              </w:rPr>
              <w:t>b=AS:</w:t>
            </w:r>
            <w:r w:rsidRPr="00613175">
              <w:rPr>
                <w:snapToGrid w:val="0"/>
              </w:rPr>
              <w:t xml:space="preserve"> (bandwidth-value)</w:t>
            </w:r>
          </w:p>
          <w:p w14:paraId="3B4E164E" w14:textId="77777777" w:rsidR="00843615" w:rsidRPr="00613175" w:rsidRDefault="00843615" w:rsidP="00585703">
            <w:pPr>
              <w:pStyle w:val="TAL"/>
              <w:rPr>
                <w:snapToGrid w:val="0"/>
              </w:rPr>
            </w:pPr>
          </w:p>
          <w:p w14:paraId="3DBA93DD" w14:textId="77777777" w:rsidR="00843615" w:rsidRPr="00613175" w:rsidRDefault="00843615" w:rsidP="00585703">
            <w:pPr>
              <w:pStyle w:val="TAL"/>
            </w:pPr>
            <w:r w:rsidRPr="00613175">
              <w:t>Note 1: At least one "c=" field shall be present.</w:t>
            </w:r>
          </w:p>
          <w:p w14:paraId="39C763D8" w14:textId="77777777" w:rsidR="00843615" w:rsidRPr="00613175" w:rsidRDefault="00843615" w:rsidP="00585703">
            <w:pPr>
              <w:pStyle w:val="TAL"/>
            </w:pPr>
            <w:r w:rsidRPr="00613175">
              <w:t>Note 2: EVS codec shall be present in the media attributes, optionally including channel number "/1".</w:t>
            </w:r>
          </w:p>
        </w:tc>
      </w:tr>
    </w:tbl>
    <w:p w14:paraId="20CCEC1D" w14:textId="77777777" w:rsidR="00843615" w:rsidRPr="00613175" w:rsidRDefault="00843615" w:rsidP="00843615">
      <w:pPr>
        <w:rPr>
          <w:snapToGrid w:val="0"/>
        </w:rPr>
      </w:pPr>
    </w:p>
    <w:p w14:paraId="708AD3FF" w14:textId="77777777" w:rsidR="00843615" w:rsidRPr="00613175" w:rsidRDefault="00843615" w:rsidP="00843615">
      <w:pPr>
        <w:pStyle w:val="H6"/>
        <w:rPr>
          <w:snapToGrid w:val="0"/>
        </w:rPr>
      </w:pPr>
      <w:r w:rsidRPr="00613175">
        <w:rPr>
          <w:snapToGrid w:val="0"/>
        </w:rPr>
        <w:t>180 Ringing for INVITE (Step 3)</w:t>
      </w:r>
    </w:p>
    <w:p w14:paraId="18F3D813" w14:textId="77777777" w:rsidR="00843615" w:rsidRPr="00613175" w:rsidRDefault="00843615" w:rsidP="0093290E">
      <w:r w:rsidRPr="00613175">
        <w:t>Use the default mess</w:t>
      </w:r>
      <w:r w:rsidR="004655C8" w:rsidRPr="00613175">
        <w:t xml:space="preserve">age </w:t>
      </w:r>
      <w:r w:rsidR="00CA5D53" w:rsidRPr="00613175">
        <w:t>"</w:t>
      </w:r>
      <w:r w:rsidR="004655C8" w:rsidRPr="00613175">
        <w:t>180 Ringing for INVITE</w:t>
      </w:r>
      <w:r w:rsidR="00CA5D53" w:rsidRPr="00613175">
        <w:t>"</w:t>
      </w:r>
      <w:r w:rsidR="004655C8" w:rsidRPr="00613175">
        <w:t xml:space="preserve"> in A</w:t>
      </w:r>
      <w:r w:rsidRPr="00613175">
        <w:t xml:space="preserve">nnex A.2.6 </w:t>
      </w:r>
      <w:r w:rsidR="004655C8" w:rsidRPr="00613175">
        <w:t xml:space="preserve">of TS 34.229-1 [2] </w:t>
      </w:r>
      <w:r w:rsidRPr="00613175">
        <w:t>with conditions A4 and A</w:t>
      </w:r>
      <w:r w:rsidR="002C5AA0" w:rsidRPr="00613175">
        <w:t>14</w:t>
      </w:r>
      <w:r w:rsidRPr="00613175">
        <w:t>.</w:t>
      </w:r>
    </w:p>
    <w:p w14:paraId="5DB4FCE2" w14:textId="77777777" w:rsidR="00843615" w:rsidRPr="00613175" w:rsidRDefault="00843615" w:rsidP="00843615">
      <w:pPr>
        <w:pStyle w:val="H6"/>
        <w:rPr>
          <w:snapToGrid w:val="0"/>
        </w:rPr>
      </w:pPr>
      <w:r w:rsidRPr="00613175">
        <w:rPr>
          <w:snapToGrid w:val="0"/>
        </w:rPr>
        <w:t>200 OK for INVITE (Step 4)</w:t>
      </w:r>
    </w:p>
    <w:p w14:paraId="03565BD9" w14:textId="77777777" w:rsidR="00843615" w:rsidRPr="00613175" w:rsidRDefault="00843615" w:rsidP="0093290E">
      <w:pPr>
        <w:keepNext/>
      </w:pPr>
      <w:r w:rsidRPr="00613175">
        <w:t xml:space="preserve">Use the default message </w:t>
      </w:r>
      <w:r w:rsidR="00CA5D53" w:rsidRPr="00613175">
        <w:t>"</w:t>
      </w:r>
      <w:r w:rsidRPr="00613175">
        <w:t>200 OK for other requests</w:t>
      </w:r>
      <w:r w:rsidR="004655C8" w:rsidRPr="00613175">
        <w:t xml:space="preserve"> than REGISTER or SUBSCRIBE</w:t>
      </w:r>
      <w:r w:rsidR="00CA5D53" w:rsidRPr="00613175">
        <w:t>"</w:t>
      </w:r>
      <w:r w:rsidR="004655C8" w:rsidRPr="00613175">
        <w:t xml:space="preserve"> in Annex </w:t>
      </w:r>
      <w:r w:rsidRPr="00613175">
        <w:t xml:space="preserve"> A.3.1 </w:t>
      </w:r>
      <w:r w:rsidR="004655C8" w:rsidRPr="00613175">
        <w:t xml:space="preserve">of TS 34.229-1 [2] </w:t>
      </w:r>
      <w:r w:rsidRPr="00613175">
        <w:t>with condition</w:t>
      </w:r>
      <w:r w:rsidR="004655C8" w:rsidRPr="00613175">
        <w:t>s</w:t>
      </w:r>
      <w:r w:rsidRPr="00613175">
        <w:t xml:space="preserve"> A6 and A22 and the following exceptions:</w:t>
      </w:r>
    </w:p>
    <w:tbl>
      <w:tblPr>
        <w:tblW w:w="9554" w:type="dxa"/>
        <w:jc w:val="center"/>
        <w:tblLayout w:type="fixed"/>
        <w:tblCellMar>
          <w:left w:w="115" w:type="dxa"/>
          <w:right w:w="115" w:type="dxa"/>
        </w:tblCellMar>
        <w:tblLook w:val="01E0" w:firstRow="1" w:lastRow="1" w:firstColumn="1" w:lastColumn="1" w:noHBand="0" w:noVBand="0"/>
      </w:tblPr>
      <w:tblGrid>
        <w:gridCol w:w="1616"/>
        <w:gridCol w:w="7938"/>
      </w:tblGrid>
      <w:tr w:rsidR="00843615" w:rsidRPr="00613175" w14:paraId="33ABC7FE" w14:textId="77777777" w:rsidTr="00C51D4E">
        <w:trPr>
          <w:trHeight w:val="255"/>
          <w:tblHeader/>
          <w:jc w:val="center"/>
        </w:trPr>
        <w:tc>
          <w:tcPr>
            <w:tcW w:w="1616" w:type="dxa"/>
            <w:tcBorders>
              <w:top w:val="single" w:sz="4" w:space="0" w:color="auto"/>
              <w:left w:val="single" w:sz="4" w:space="0" w:color="auto"/>
              <w:bottom w:val="single" w:sz="4" w:space="0" w:color="auto"/>
              <w:right w:val="single" w:sz="4" w:space="0" w:color="auto"/>
            </w:tcBorders>
          </w:tcPr>
          <w:p w14:paraId="230E3CF8" w14:textId="77777777" w:rsidR="00843615" w:rsidRPr="00613175" w:rsidRDefault="00843615" w:rsidP="00585703">
            <w:pPr>
              <w:pStyle w:val="TAL"/>
              <w:rPr>
                <w:b/>
              </w:rPr>
            </w:pPr>
            <w:r w:rsidRPr="00613175">
              <w:rPr>
                <w:b/>
              </w:rPr>
              <w:t>Header/param</w:t>
            </w:r>
          </w:p>
        </w:tc>
        <w:tc>
          <w:tcPr>
            <w:tcW w:w="7938" w:type="dxa"/>
            <w:tcBorders>
              <w:top w:val="single" w:sz="4" w:space="0" w:color="auto"/>
              <w:left w:val="single" w:sz="4" w:space="0" w:color="auto"/>
              <w:bottom w:val="single" w:sz="4" w:space="0" w:color="auto"/>
              <w:right w:val="single" w:sz="4" w:space="0" w:color="auto"/>
            </w:tcBorders>
          </w:tcPr>
          <w:p w14:paraId="7445C537" w14:textId="77777777" w:rsidR="00843615" w:rsidRPr="00613175" w:rsidRDefault="00843615" w:rsidP="00585703">
            <w:pPr>
              <w:pStyle w:val="TAL"/>
              <w:rPr>
                <w:b/>
              </w:rPr>
            </w:pPr>
            <w:r w:rsidRPr="00613175">
              <w:rPr>
                <w:b/>
              </w:rPr>
              <w:t>Value/remark</w:t>
            </w:r>
          </w:p>
        </w:tc>
      </w:tr>
      <w:tr w:rsidR="00843615" w:rsidRPr="00613175" w14:paraId="3BCA55F2" w14:textId="77777777" w:rsidTr="00C51D4E">
        <w:trPr>
          <w:trHeight w:val="255"/>
          <w:tblHeader/>
          <w:jc w:val="center"/>
        </w:trPr>
        <w:tc>
          <w:tcPr>
            <w:tcW w:w="1616" w:type="dxa"/>
            <w:tcBorders>
              <w:top w:val="single" w:sz="4" w:space="0" w:color="auto"/>
              <w:left w:val="single" w:sz="4" w:space="0" w:color="auto"/>
              <w:right w:val="single" w:sz="4" w:space="0" w:color="auto"/>
            </w:tcBorders>
          </w:tcPr>
          <w:p w14:paraId="60241C3C" w14:textId="77777777" w:rsidR="00843615" w:rsidRPr="00613175" w:rsidRDefault="00843615" w:rsidP="00585703">
            <w:pPr>
              <w:pStyle w:val="TAL"/>
              <w:rPr>
                <w:b/>
              </w:rPr>
            </w:pPr>
            <w:r w:rsidRPr="00613175">
              <w:rPr>
                <w:rFonts w:eastAsia="SimSun"/>
                <w:b/>
                <w:szCs w:val="24"/>
                <w:lang w:eastAsia="zh-CN"/>
              </w:rPr>
              <w:t>Content-Type</w:t>
            </w:r>
          </w:p>
        </w:tc>
        <w:tc>
          <w:tcPr>
            <w:tcW w:w="7938" w:type="dxa"/>
            <w:tcBorders>
              <w:top w:val="single" w:sz="4" w:space="0" w:color="auto"/>
              <w:left w:val="single" w:sz="4" w:space="0" w:color="auto"/>
              <w:right w:val="single" w:sz="4" w:space="0" w:color="auto"/>
            </w:tcBorders>
            <w:shd w:val="clear" w:color="auto" w:fill="auto"/>
          </w:tcPr>
          <w:p w14:paraId="645C1624" w14:textId="77777777" w:rsidR="00843615" w:rsidRPr="00613175" w:rsidRDefault="00843615" w:rsidP="00585703">
            <w:pPr>
              <w:pStyle w:val="TAL"/>
              <w:rPr>
                <w:snapToGrid w:val="0"/>
              </w:rPr>
            </w:pPr>
          </w:p>
        </w:tc>
      </w:tr>
      <w:tr w:rsidR="00843615" w:rsidRPr="00613175" w14:paraId="07F9A7EB" w14:textId="77777777" w:rsidTr="00C51D4E">
        <w:trPr>
          <w:trHeight w:val="255"/>
          <w:tblHeader/>
          <w:jc w:val="center"/>
        </w:trPr>
        <w:tc>
          <w:tcPr>
            <w:tcW w:w="1616" w:type="dxa"/>
            <w:tcBorders>
              <w:left w:val="single" w:sz="4" w:space="0" w:color="auto"/>
              <w:bottom w:val="single" w:sz="4" w:space="0" w:color="auto"/>
              <w:right w:val="single" w:sz="4" w:space="0" w:color="auto"/>
            </w:tcBorders>
          </w:tcPr>
          <w:p w14:paraId="5C4FE9D9" w14:textId="77777777" w:rsidR="00843615" w:rsidRPr="00613175" w:rsidRDefault="00843615" w:rsidP="00585703">
            <w:pPr>
              <w:pStyle w:val="TAL"/>
              <w:rPr>
                <w:b/>
              </w:rPr>
            </w:pPr>
            <w:r w:rsidRPr="00613175">
              <w:rPr>
                <w:rFonts w:eastAsia="SimSun"/>
                <w:szCs w:val="24"/>
                <w:lang w:eastAsia="zh-CN"/>
              </w:rPr>
              <w:tab/>
              <w:t>media-type</w:t>
            </w:r>
          </w:p>
        </w:tc>
        <w:tc>
          <w:tcPr>
            <w:tcW w:w="7938" w:type="dxa"/>
            <w:tcBorders>
              <w:left w:val="single" w:sz="4" w:space="0" w:color="auto"/>
              <w:bottom w:val="single" w:sz="4" w:space="0" w:color="auto"/>
              <w:right w:val="single" w:sz="4" w:space="0" w:color="auto"/>
            </w:tcBorders>
            <w:shd w:val="clear" w:color="auto" w:fill="auto"/>
          </w:tcPr>
          <w:p w14:paraId="00CB07DF" w14:textId="77777777" w:rsidR="00843615" w:rsidRPr="00613175" w:rsidRDefault="00843615" w:rsidP="00585703">
            <w:pPr>
              <w:pStyle w:val="TAL"/>
              <w:rPr>
                <w:snapToGrid w:val="0"/>
              </w:rPr>
            </w:pPr>
            <w:r w:rsidRPr="00613175">
              <w:rPr>
                <w:rFonts w:eastAsia="SimSun"/>
                <w:i/>
                <w:szCs w:val="24"/>
                <w:lang w:eastAsia="zh-CN"/>
              </w:rPr>
              <w:t>application/sdp</w:t>
            </w:r>
            <w:r w:rsidRPr="00613175">
              <w:rPr>
                <w:rFonts w:eastAsia="SimSun"/>
                <w:i/>
                <w:iCs/>
                <w:snapToGrid w:val="0"/>
                <w:szCs w:val="24"/>
                <w:lang w:eastAsia="zh-CN"/>
              </w:rPr>
              <w:t xml:space="preserve"> </w:t>
            </w:r>
          </w:p>
        </w:tc>
      </w:tr>
      <w:tr w:rsidR="00843615" w:rsidRPr="00613175" w14:paraId="54F4DAEE" w14:textId="77777777" w:rsidTr="00C51D4E">
        <w:trPr>
          <w:trHeight w:val="255"/>
          <w:tblHeader/>
          <w:jc w:val="center"/>
        </w:trPr>
        <w:tc>
          <w:tcPr>
            <w:tcW w:w="1616" w:type="dxa"/>
            <w:tcBorders>
              <w:top w:val="single" w:sz="4" w:space="0" w:color="auto"/>
              <w:left w:val="single" w:sz="4" w:space="0" w:color="auto"/>
              <w:right w:val="single" w:sz="4" w:space="0" w:color="auto"/>
            </w:tcBorders>
          </w:tcPr>
          <w:p w14:paraId="0FAB94CD" w14:textId="77777777" w:rsidR="00843615" w:rsidRPr="00613175" w:rsidRDefault="00843615" w:rsidP="00585703">
            <w:pPr>
              <w:pStyle w:val="TAL"/>
              <w:rPr>
                <w:b/>
              </w:rPr>
            </w:pPr>
            <w:r w:rsidRPr="00613175">
              <w:rPr>
                <w:rFonts w:eastAsia="SimSun"/>
                <w:b/>
                <w:szCs w:val="24"/>
                <w:lang w:eastAsia="zh-CN"/>
              </w:rPr>
              <w:t>Content-Length</w:t>
            </w:r>
          </w:p>
        </w:tc>
        <w:tc>
          <w:tcPr>
            <w:tcW w:w="7938" w:type="dxa"/>
            <w:tcBorders>
              <w:top w:val="single" w:sz="4" w:space="0" w:color="auto"/>
              <w:left w:val="single" w:sz="4" w:space="0" w:color="auto"/>
              <w:right w:val="single" w:sz="4" w:space="0" w:color="auto"/>
            </w:tcBorders>
            <w:shd w:val="clear" w:color="auto" w:fill="auto"/>
          </w:tcPr>
          <w:p w14:paraId="447844D1" w14:textId="77777777" w:rsidR="00843615" w:rsidRPr="00613175" w:rsidRDefault="00843615" w:rsidP="00585703">
            <w:pPr>
              <w:pStyle w:val="TAL"/>
              <w:rPr>
                <w:snapToGrid w:val="0"/>
              </w:rPr>
            </w:pPr>
          </w:p>
        </w:tc>
      </w:tr>
      <w:tr w:rsidR="00843615" w:rsidRPr="00613175" w14:paraId="0EBBBA4C" w14:textId="77777777" w:rsidTr="00C51D4E">
        <w:trPr>
          <w:trHeight w:val="255"/>
          <w:tblHeader/>
          <w:jc w:val="center"/>
        </w:trPr>
        <w:tc>
          <w:tcPr>
            <w:tcW w:w="1616" w:type="dxa"/>
            <w:tcBorders>
              <w:left w:val="single" w:sz="4" w:space="0" w:color="auto"/>
              <w:bottom w:val="single" w:sz="4" w:space="0" w:color="auto"/>
              <w:right w:val="single" w:sz="4" w:space="0" w:color="auto"/>
            </w:tcBorders>
          </w:tcPr>
          <w:p w14:paraId="507FCC41" w14:textId="77777777" w:rsidR="00843615" w:rsidRPr="00613175" w:rsidRDefault="00843615" w:rsidP="00585703">
            <w:pPr>
              <w:pStyle w:val="TAL"/>
              <w:rPr>
                <w:b/>
              </w:rPr>
            </w:pPr>
            <w:r w:rsidRPr="00613175">
              <w:rPr>
                <w:rFonts w:eastAsia="SimSun"/>
                <w:szCs w:val="24"/>
                <w:lang w:eastAsia="zh-CN"/>
              </w:rPr>
              <w:tab/>
              <w:t>value</w:t>
            </w:r>
          </w:p>
        </w:tc>
        <w:tc>
          <w:tcPr>
            <w:tcW w:w="7938" w:type="dxa"/>
            <w:tcBorders>
              <w:left w:val="single" w:sz="4" w:space="0" w:color="auto"/>
              <w:bottom w:val="single" w:sz="4" w:space="0" w:color="auto"/>
              <w:right w:val="single" w:sz="4" w:space="0" w:color="auto"/>
            </w:tcBorders>
            <w:shd w:val="clear" w:color="auto" w:fill="auto"/>
          </w:tcPr>
          <w:p w14:paraId="51CBB3C0" w14:textId="77777777" w:rsidR="00843615" w:rsidRPr="00613175" w:rsidRDefault="00843615" w:rsidP="00585703">
            <w:pPr>
              <w:pStyle w:val="TAL"/>
              <w:rPr>
                <w:snapToGrid w:val="0"/>
              </w:rPr>
            </w:pPr>
            <w:r w:rsidRPr="00613175">
              <w:rPr>
                <w:rFonts w:eastAsia="SimSun"/>
                <w:iCs/>
                <w:szCs w:val="24"/>
                <w:lang w:eastAsia="zh-CN"/>
              </w:rPr>
              <w:t>length of message-body</w:t>
            </w:r>
          </w:p>
        </w:tc>
      </w:tr>
      <w:tr w:rsidR="00843615" w:rsidRPr="00613175" w14:paraId="570C52E7" w14:textId="77777777" w:rsidTr="00C51D4E">
        <w:trPr>
          <w:trHeight w:val="255"/>
          <w:tblHeader/>
          <w:jc w:val="center"/>
        </w:trPr>
        <w:tc>
          <w:tcPr>
            <w:tcW w:w="1616" w:type="dxa"/>
            <w:tcBorders>
              <w:top w:val="single" w:sz="4" w:space="0" w:color="auto"/>
              <w:left w:val="single" w:sz="4" w:space="0" w:color="auto"/>
              <w:bottom w:val="single" w:sz="4" w:space="0" w:color="auto"/>
              <w:right w:val="single" w:sz="4" w:space="0" w:color="auto"/>
            </w:tcBorders>
          </w:tcPr>
          <w:p w14:paraId="52E6BE84" w14:textId="77777777" w:rsidR="00843615" w:rsidRPr="00613175" w:rsidRDefault="00843615" w:rsidP="00585703">
            <w:pPr>
              <w:pStyle w:val="TAL"/>
              <w:rPr>
                <w:b/>
              </w:rPr>
            </w:pPr>
            <w:r w:rsidRPr="00613175">
              <w:rPr>
                <w:b/>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79279DAC" w14:textId="77777777" w:rsidR="00843615" w:rsidRPr="00613175" w:rsidRDefault="00843615" w:rsidP="00585703">
            <w:pPr>
              <w:pStyle w:val="TAL"/>
              <w:rPr>
                <w:snapToGrid w:val="0"/>
              </w:rPr>
            </w:pPr>
            <w:r w:rsidRPr="00613175">
              <w:rPr>
                <w:snapToGrid w:val="0"/>
              </w:rPr>
              <w:t>The following SDP types and values.</w:t>
            </w:r>
          </w:p>
          <w:p w14:paraId="7FD8D9E0" w14:textId="77777777" w:rsidR="00843615" w:rsidRPr="00613175" w:rsidRDefault="00843615" w:rsidP="00585703">
            <w:pPr>
              <w:pStyle w:val="TAL"/>
              <w:rPr>
                <w:snapToGrid w:val="0"/>
              </w:rPr>
            </w:pPr>
          </w:p>
          <w:p w14:paraId="3D2B5319" w14:textId="77777777" w:rsidR="00843615" w:rsidRPr="00613175" w:rsidRDefault="00843615" w:rsidP="00585703">
            <w:pPr>
              <w:pStyle w:val="TAL"/>
              <w:rPr>
                <w:b/>
                <w:snapToGrid w:val="0"/>
              </w:rPr>
            </w:pPr>
            <w:r w:rsidRPr="00613175">
              <w:rPr>
                <w:b/>
                <w:snapToGrid w:val="0"/>
              </w:rPr>
              <w:t>Session description:</w:t>
            </w:r>
          </w:p>
          <w:p w14:paraId="421FAF23"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v=0</w:t>
            </w:r>
          </w:p>
          <w:p w14:paraId="548EAF60"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o=- 1111111111 1111111111 IN (addrtype) (unicast-address for SS)</w:t>
            </w:r>
          </w:p>
          <w:p w14:paraId="00EAD1AB"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s=-</w:t>
            </w:r>
          </w:p>
          <w:p w14:paraId="4B7A2DCA"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c=IN (addrtype) (connection-address for SS)</w:t>
            </w:r>
          </w:p>
          <w:p w14:paraId="293B7FB8"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b=AS:37</w:t>
            </w:r>
          </w:p>
          <w:p w14:paraId="6A9F72E8" w14:textId="77777777" w:rsidR="00843615" w:rsidRPr="00613175" w:rsidRDefault="00843615" w:rsidP="00585703">
            <w:pPr>
              <w:pStyle w:val="TAL"/>
              <w:rPr>
                <w:snapToGrid w:val="0"/>
              </w:rPr>
            </w:pPr>
          </w:p>
          <w:p w14:paraId="02082FE9" w14:textId="77777777" w:rsidR="00843615" w:rsidRPr="00613175" w:rsidRDefault="00843615" w:rsidP="00585703">
            <w:pPr>
              <w:pStyle w:val="TAL"/>
              <w:rPr>
                <w:b/>
                <w:snapToGrid w:val="0"/>
              </w:rPr>
            </w:pPr>
            <w:r w:rsidRPr="00613175">
              <w:rPr>
                <w:b/>
                <w:snapToGrid w:val="0"/>
              </w:rPr>
              <w:t>Time description:</w:t>
            </w:r>
          </w:p>
          <w:p w14:paraId="0F22BA44" w14:textId="77777777" w:rsidR="00843615" w:rsidRPr="00613175" w:rsidRDefault="00843615" w:rsidP="00601AB0">
            <w:pPr>
              <w:pStyle w:val="TAL"/>
              <w:overflowPunct/>
              <w:autoSpaceDE/>
              <w:autoSpaceDN/>
              <w:adjustRightInd/>
              <w:textAlignment w:val="auto"/>
              <w:rPr>
                <w:snapToGrid w:val="0"/>
              </w:rPr>
            </w:pPr>
            <w:r w:rsidRPr="00613175">
              <w:rPr>
                <w:i/>
                <w:iCs/>
                <w:snapToGrid w:val="0"/>
              </w:rPr>
              <w:t>t=0 0</w:t>
            </w:r>
          </w:p>
          <w:p w14:paraId="42507429" w14:textId="77777777" w:rsidR="00843615" w:rsidRPr="00613175" w:rsidRDefault="00843615" w:rsidP="00585703">
            <w:pPr>
              <w:pStyle w:val="TAL"/>
              <w:rPr>
                <w:snapToGrid w:val="0"/>
              </w:rPr>
            </w:pPr>
          </w:p>
          <w:p w14:paraId="23850EE1" w14:textId="77777777" w:rsidR="00843615" w:rsidRPr="00613175" w:rsidRDefault="00843615" w:rsidP="00585703">
            <w:pPr>
              <w:pStyle w:val="TAL"/>
              <w:rPr>
                <w:b/>
                <w:snapToGrid w:val="0"/>
              </w:rPr>
            </w:pPr>
            <w:r w:rsidRPr="00613175">
              <w:rPr>
                <w:b/>
              </w:rPr>
              <w:t>Media description:</w:t>
            </w:r>
          </w:p>
          <w:p w14:paraId="42989A3E"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m=audio</w:t>
            </w:r>
            <w:r w:rsidRPr="00613175">
              <w:rPr>
                <w:snapToGrid w:val="0"/>
              </w:rPr>
              <w:t xml:space="preserve"> (</w:t>
            </w:r>
            <w:r w:rsidRPr="00613175">
              <w:rPr>
                <w:i/>
                <w:iCs/>
                <w:snapToGrid w:val="0"/>
              </w:rPr>
              <w:t>transport port) RTP/AVP (fmt) [Note 1]</w:t>
            </w:r>
          </w:p>
          <w:p w14:paraId="73620174"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b=AS:37</w:t>
            </w:r>
          </w:p>
          <w:p w14:paraId="11DEC38B"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b=RS:0</w:t>
            </w:r>
          </w:p>
          <w:p w14:paraId="2A005D7A"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b=RR:0</w:t>
            </w:r>
          </w:p>
          <w:p w14:paraId="6B0ECAB7" w14:textId="77777777" w:rsidR="00843615" w:rsidRPr="00613175" w:rsidRDefault="00843615" w:rsidP="00585703">
            <w:pPr>
              <w:pStyle w:val="TAL"/>
              <w:rPr>
                <w:i/>
                <w:iCs/>
                <w:snapToGrid w:val="0"/>
              </w:rPr>
            </w:pPr>
          </w:p>
          <w:p w14:paraId="3183AD91" w14:textId="77777777" w:rsidR="00843615" w:rsidRPr="00613175" w:rsidRDefault="00843615" w:rsidP="00585703">
            <w:pPr>
              <w:pStyle w:val="TAL"/>
              <w:rPr>
                <w:b/>
                <w:snapToGrid w:val="0"/>
              </w:rPr>
            </w:pPr>
            <w:r w:rsidRPr="00613175">
              <w:rPr>
                <w:b/>
                <w:snapToGrid w:val="0"/>
              </w:rPr>
              <w:t xml:space="preserve">Attributes for media: </w:t>
            </w:r>
          </w:p>
          <w:p w14:paraId="23A65A7C"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a=rtpmap:</w:t>
            </w:r>
            <w:r w:rsidRPr="00613175">
              <w:rPr>
                <w:bCs/>
              </w:rPr>
              <w:t xml:space="preserve"> (</w:t>
            </w:r>
            <w:r w:rsidRPr="00613175">
              <w:rPr>
                <w:i/>
                <w:iCs/>
                <w:snapToGrid w:val="0"/>
              </w:rPr>
              <w:t>payload type) EVS/16000/1 [Note 1]</w:t>
            </w:r>
          </w:p>
          <w:p w14:paraId="3FEA1379"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a=fmtp: (format) mode-change-capability=2; max-red=220</w:t>
            </w:r>
          </w:p>
          <w:p w14:paraId="11F9ED4A"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a=ptime:20</w:t>
            </w:r>
          </w:p>
          <w:p w14:paraId="3C10EBAD" w14:textId="77777777" w:rsidR="00843615" w:rsidRPr="00613175" w:rsidRDefault="00843615" w:rsidP="00601AB0">
            <w:pPr>
              <w:pStyle w:val="TAL"/>
              <w:overflowPunct/>
              <w:autoSpaceDE/>
              <w:autoSpaceDN/>
              <w:adjustRightInd/>
              <w:textAlignment w:val="auto"/>
              <w:rPr>
                <w:i/>
                <w:iCs/>
                <w:snapToGrid w:val="0"/>
              </w:rPr>
            </w:pPr>
            <w:r w:rsidRPr="00613175">
              <w:rPr>
                <w:i/>
                <w:iCs/>
                <w:snapToGrid w:val="0"/>
              </w:rPr>
              <w:t>a=maxptime:240</w:t>
            </w:r>
          </w:p>
          <w:p w14:paraId="702E23BC" w14:textId="77777777" w:rsidR="00843615" w:rsidRPr="00613175" w:rsidRDefault="00843615" w:rsidP="00585703">
            <w:pPr>
              <w:pStyle w:val="TAL"/>
              <w:rPr>
                <w:i/>
                <w:iCs/>
                <w:snapToGrid w:val="0"/>
              </w:rPr>
            </w:pPr>
          </w:p>
          <w:p w14:paraId="351DE5F9" w14:textId="77777777" w:rsidR="00843615" w:rsidRPr="00613175" w:rsidRDefault="00843615" w:rsidP="00585703">
            <w:pPr>
              <w:pStyle w:val="TAL"/>
              <w:rPr>
                <w:bCs/>
              </w:rPr>
            </w:pPr>
            <w:r w:rsidRPr="00613175">
              <w:rPr>
                <w:bCs/>
              </w:rPr>
              <w:t>Note 1: The value for fmt, payload type and format is copied from step 1.</w:t>
            </w:r>
          </w:p>
        </w:tc>
      </w:tr>
    </w:tbl>
    <w:p w14:paraId="0ED552C5" w14:textId="77777777" w:rsidR="00843615" w:rsidRPr="00613175" w:rsidRDefault="00843615" w:rsidP="00843615"/>
    <w:p w14:paraId="28D503CB" w14:textId="4107CD31" w:rsidR="00A22FDF" w:rsidRPr="00613175" w:rsidRDefault="00C8183A" w:rsidP="00A22FDF">
      <w:pPr>
        <w:pStyle w:val="Heading1"/>
      </w:pPr>
      <w:bookmarkStart w:id="1308" w:name="_Toc42778766"/>
      <w:bookmarkStart w:id="1309" w:name="_Toc42785213"/>
      <w:r w:rsidRPr="00613175">
        <w:br w:type="page"/>
      </w:r>
      <w:bookmarkStart w:id="1310" w:name="_Toc43210242"/>
      <w:bookmarkStart w:id="1311" w:name="_Toc51948526"/>
      <w:bookmarkStart w:id="1312" w:name="_Toc52162601"/>
      <w:bookmarkStart w:id="1313" w:name="_Toc60916239"/>
      <w:bookmarkStart w:id="1314" w:name="_Toc68197443"/>
      <w:bookmarkStart w:id="1315" w:name="_Toc75880701"/>
      <w:bookmarkStart w:id="1316" w:name="_Toc84254413"/>
      <w:bookmarkStart w:id="1317" w:name="_Toc84255208"/>
      <w:r w:rsidR="00682013" w:rsidRPr="00613175">
        <w:t>A.7</w:t>
      </w:r>
      <w:r w:rsidR="00682013" w:rsidRPr="00613175">
        <w:tab/>
      </w:r>
      <w:r w:rsidR="00A22FDF" w:rsidRPr="00613175">
        <w:t xml:space="preserve">MO </w:t>
      </w:r>
      <w:r w:rsidR="00682013" w:rsidRPr="00613175">
        <w:t xml:space="preserve">Release of </w:t>
      </w:r>
      <w:r w:rsidR="00A22FDF" w:rsidRPr="00613175">
        <w:t xml:space="preserve">Voice </w:t>
      </w:r>
      <w:r w:rsidR="003D5A47" w:rsidRPr="00613175">
        <w:t xml:space="preserve">or Video </w:t>
      </w:r>
      <w:r w:rsidR="00A22FDF" w:rsidRPr="00613175">
        <w:t xml:space="preserve">Call / </w:t>
      </w:r>
      <w:r w:rsidR="00B377B3" w:rsidRPr="00613175">
        <w:t>5GS</w:t>
      </w:r>
      <w:bookmarkEnd w:id="1308"/>
      <w:bookmarkEnd w:id="1309"/>
      <w:bookmarkEnd w:id="1310"/>
      <w:bookmarkEnd w:id="1311"/>
      <w:bookmarkEnd w:id="1312"/>
      <w:bookmarkEnd w:id="1313"/>
      <w:bookmarkEnd w:id="1314"/>
      <w:bookmarkEnd w:id="1315"/>
      <w:bookmarkEnd w:id="1316"/>
      <w:bookmarkEnd w:id="1317"/>
    </w:p>
    <w:p w14:paraId="0EFF4D61" w14:textId="77777777" w:rsidR="00682013" w:rsidRPr="00613175" w:rsidRDefault="00682013" w:rsidP="00682013">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682013" w:rsidRPr="00613175" w14:paraId="3F2C99A5" w14:textId="77777777" w:rsidTr="002702B9">
        <w:trPr>
          <w:cantSplit/>
          <w:jc w:val="center"/>
        </w:trPr>
        <w:tc>
          <w:tcPr>
            <w:tcW w:w="680" w:type="dxa"/>
            <w:tcBorders>
              <w:top w:val="single" w:sz="4" w:space="0" w:color="auto"/>
              <w:left w:val="single" w:sz="4" w:space="0" w:color="auto"/>
              <w:bottom w:val="nil"/>
              <w:right w:val="single" w:sz="4" w:space="0" w:color="auto"/>
            </w:tcBorders>
          </w:tcPr>
          <w:p w14:paraId="7348326A" w14:textId="77777777" w:rsidR="00682013" w:rsidRPr="00613175" w:rsidRDefault="00682013" w:rsidP="00D8326D">
            <w:pPr>
              <w:pStyle w:val="TAH"/>
            </w:pPr>
            <w:r w:rsidRPr="00613175">
              <w:t>Step</w:t>
            </w:r>
          </w:p>
        </w:tc>
        <w:tc>
          <w:tcPr>
            <w:tcW w:w="1260" w:type="dxa"/>
            <w:gridSpan w:val="2"/>
            <w:tcBorders>
              <w:left w:val="single" w:sz="4" w:space="0" w:color="auto"/>
              <w:right w:val="single" w:sz="4" w:space="0" w:color="auto"/>
            </w:tcBorders>
          </w:tcPr>
          <w:p w14:paraId="33C304D8" w14:textId="77777777" w:rsidR="00682013" w:rsidRPr="00613175" w:rsidRDefault="00682013" w:rsidP="00D8326D">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5B9DA184" w14:textId="77777777" w:rsidR="00682013" w:rsidRPr="00613175" w:rsidRDefault="00682013" w:rsidP="00D8326D">
            <w:pPr>
              <w:pStyle w:val="TAH"/>
            </w:pPr>
            <w:r w:rsidRPr="00613175">
              <w:t>Message/Procedure</w:t>
            </w:r>
          </w:p>
        </w:tc>
        <w:tc>
          <w:tcPr>
            <w:tcW w:w="4196" w:type="dxa"/>
            <w:tcBorders>
              <w:top w:val="single" w:sz="4" w:space="0" w:color="auto"/>
              <w:left w:val="single" w:sz="4" w:space="0" w:color="auto"/>
              <w:bottom w:val="nil"/>
              <w:right w:val="single" w:sz="4" w:space="0" w:color="auto"/>
            </w:tcBorders>
          </w:tcPr>
          <w:p w14:paraId="494A36FE" w14:textId="77777777" w:rsidR="00682013" w:rsidRPr="00613175" w:rsidRDefault="00682013" w:rsidP="00D8326D">
            <w:pPr>
              <w:pStyle w:val="TAH"/>
            </w:pPr>
            <w:r w:rsidRPr="00613175">
              <w:t>Comment</w:t>
            </w:r>
          </w:p>
        </w:tc>
      </w:tr>
      <w:tr w:rsidR="00682013" w:rsidRPr="00613175" w14:paraId="59CF672A" w14:textId="77777777" w:rsidTr="002702B9">
        <w:trPr>
          <w:cantSplit/>
          <w:jc w:val="center"/>
        </w:trPr>
        <w:tc>
          <w:tcPr>
            <w:tcW w:w="680" w:type="dxa"/>
            <w:tcBorders>
              <w:top w:val="nil"/>
              <w:left w:val="single" w:sz="4" w:space="0" w:color="auto"/>
              <w:bottom w:val="single" w:sz="4" w:space="0" w:color="auto"/>
              <w:right w:val="single" w:sz="4" w:space="0" w:color="auto"/>
            </w:tcBorders>
          </w:tcPr>
          <w:p w14:paraId="2D0F33F2" w14:textId="77777777" w:rsidR="00682013" w:rsidRPr="00613175" w:rsidRDefault="00682013" w:rsidP="00D8326D">
            <w:pPr>
              <w:pStyle w:val="TAH"/>
            </w:pPr>
          </w:p>
        </w:tc>
        <w:tc>
          <w:tcPr>
            <w:tcW w:w="630" w:type="dxa"/>
            <w:tcBorders>
              <w:left w:val="single" w:sz="4" w:space="0" w:color="auto"/>
            </w:tcBorders>
          </w:tcPr>
          <w:p w14:paraId="3B489F0F" w14:textId="77777777" w:rsidR="00682013" w:rsidRPr="00613175" w:rsidRDefault="00682013" w:rsidP="00D8326D">
            <w:pPr>
              <w:pStyle w:val="TAH"/>
            </w:pPr>
            <w:r w:rsidRPr="00613175">
              <w:t>UE</w:t>
            </w:r>
          </w:p>
        </w:tc>
        <w:tc>
          <w:tcPr>
            <w:tcW w:w="630" w:type="dxa"/>
            <w:tcBorders>
              <w:right w:val="single" w:sz="4" w:space="0" w:color="auto"/>
            </w:tcBorders>
          </w:tcPr>
          <w:p w14:paraId="6C0ADB9D" w14:textId="77777777" w:rsidR="00682013" w:rsidRPr="00613175" w:rsidRDefault="00682013" w:rsidP="00D8326D">
            <w:pPr>
              <w:pStyle w:val="TAH"/>
            </w:pPr>
            <w:r w:rsidRPr="00613175">
              <w:t>SS</w:t>
            </w:r>
          </w:p>
        </w:tc>
        <w:tc>
          <w:tcPr>
            <w:tcW w:w="3420" w:type="dxa"/>
            <w:tcBorders>
              <w:top w:val="nil"/>
              <w:left w:val="single" w:sz="4" w:space="0" w:color="auto"/>
              <w:bottom w:val="single" w:sz="4" w:space="0" w:color="auto"/>
              <w:right w:val="single" w:sz="4" w:space="0" w:color="auto"/>
            </w:tcBorders>
          </w:tcPr>
          <w:p w14:paraId="7797F5B7" w14:textId="77777777" w:rsidR="00682013" w:rsidRPr="00613175" w:rsidRDefault="00682013" w:rsidP="00D8326D">
            <w:pPr>
              <w:pStyle w:val="TAH"/>
            </w:pPr>
          </w:p>
        </w:tc>
        <w:tc>
          <w:tcPr>
            <w:tcW w:w="4196" w:type="dxa"/>
            <w:tcBorders>
              <w:top w:val="nil"/>
              <w:left w:val="single" w:sz="4" w:space="0" w:color="auto"/>
              <w:bottom w:val="single" w:sz="4" w:space="0" w:color="auto"/>
              <w:right w:val="single" w:sz="4" w:space="0" w:color="auto"/>
            </w:tcBorders>
          </w:tcPr>
          <w:p w14:paraId="1BBA6C09" w14:textId="77777777" w:rsidR="00682013" w:rsidRPr="00613175" w:rsidRDefault="00682013" w:rsidP="00D8326D">
            <w:pPr>
              <w:pStyle w:val="TAH"/>
            </w:pPr>
          </w:p>
        </w:tc>
      </w:tr>
      <w:tr w:rsidR="00682013" w:rsidRPr="00613175" w14:paraId="7EAEADD7" w14:textId="77777777" w:rsidTr="002702B9">
        <w:trPr>
          <w:cantSplit/>
          <w:jc w:val="center"/>
        </w:trPr>
        <w:tc>
          <w:tcPr>
            <w:tcW w:w="680" w:type="dxa"/>
            <w:tcBorders>
              <w:top w:val="single" w:sz="4" w:space="0" w:color="auto"/>
              <w:left w:val="single" w:sz="4" w:space="0" w:color="auto"/>
              <w:bottom w:val="single" w:sz="4" w:space="0" w:color="auto"/>
              <w:right w:val="single" w:sz="4" w:space="0" w:color="auto"/>
            </w:tcBorders>
          </w:tcPr>
          <w:p w14:paraId="04B5A48E" w14:textId="77777777" w:rsidR="00682013" w:rsidRPr="00613175" w:rsidRDefault="00682013" w:rsidP="00D8326D">
            <w:pPr>
              <w:pStyle w:val="TAC"/>
            </w:pPr>
            <w:r w:rsidRPr="00613175">
              <w:t>1</w:t>
            </w:r>
          </w:p>
        </w:tc>
        <w:tc>
          <w:tcPr>
            <w:tcW w:w="1260" w:type="dxa"/>
            <w:gridSpan w:val="2"/>
            <w:tcBorders>
              <w:top w:val="single" w:sz="4" w:space="0" w:color="auto"/>
              <w:left w:val="single" w:sz="4" w:space="0" w:color="auto"/>
              <w:bottom w:val="single" w:sz="4" w:space="0" w:color="auto"/>
              <w:right w:val="single" w:sz="4" w:space="0" w:color="auto"/>
            </w:tcBorders>
          </w:tcPr>
          <w:p w14:paraId="47769D73" w14:textId="77777777" w:rsidR="00682013" w:rsidRPr="00613175" w:rsidRDefault="00682013" w:rsidP="00D8326D">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2C8311A8" w14:textId="77777777" w:rsidR="00682013" w:rsidRPr="00613175" w:rsidRDefault="00682013" w:rsidP="00D8326D">
            <w:pPr>
              <w:pStyle w:val="TAL"/>
            </w:pPr>
            <w:r w:rsidRPr="00613175">
              <w:t>BYE</w:t>
            </w:r>
          </w:p>
        </w:tc>
        <w:tc>
          <w:tcPr>
            <w:tcW w:w="4196" w:type="dxa"/>
            <w:tcBorders>
              <w:top w:val="single" w:sz="4" w:space="0" w:color="auto"/>
              <w:left w:val="single" w:sz="4" w:space="0" w:color="auto"/>
              <w:bottom w:val="single" w:sz="4" w:space="0" w:color="auto"/>
              <w:right w:val="single" w:sz="4" w:space="0" w:color="auto"/>
            </w:tcBorders>
          </w:tcPr>
          <w:p w14:paraId="3B491B72" w14:textId="77777777" w:rsidR="00682013" w:rsidRPr="00613175" w:rsidRDefault="00682013" w:rsidP="00D8326D">
            <w:pPr>
              <w:pStyle w:val="TAL"/>
            </w:pPr>
            <w:r w:rsidRPr="00613175">
              <w:t>The UE releases the call with BYE</w:t>
            </w:r>
          </w:p>
        </w:tc>
      </w:tr>
      <w:tr w:rsidR="00682013" w:rsidRPr="00613175" w14:paraId="5DD8E6DF" w14:textId="77777777" w:rsidTr="002702B9">
        <w:trPr>
          <w:cantSplit/>
          <w:jc w:val="center"/>
        </w:trPr>
        <w:tc>
          <w:tcPr>
            <w:tcW w:w="680" w:type="dxa"/>
            <w:tcBorders>
              <w:top w:val="single" w:sz="4" w:space="0" w:color="auto"/>
              <w:left w:val="single" w:sz="4" w:space="0" w:color="auto"/>
              <w:bottom w:val="single" w:sz="4" w:space="0" w:color="auto"/>
              <w:right w:val="single" w:sz="4" w:space="0" w:color="auto"/>
            </w:tcBorders>
          </w:tcPr>
          <w:p w14:paraId="0E50119C" w14:textId="77777777" w:rsidR="00682013" w:rsidRPr="00613175" w:rsidRDefault="00682013" w:rsidP="00D8326D">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tcPr>
          <w:p w14:paraId="30C054EE" w14:textId="77777777" w:rsidR="00682013" w:rsidRPr="00613175" w:rsidRDefault="00682013" w:rsidP="00D8326D">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5D86FE55" w14:textId="77777777" w:rsidR="00682013" w:rsidRPr="00613175" w:rsidRDefault="00682013" w:rsidP="00D8326D">
            <w:pPr>
              <w:pStyle w:val="TAL"/>
            </w:pPr>
            <w:r w:rsidRPr="00613175">
              <w:t>200 OK</w:t>
            </w:r>
          </w:p>
        </w:tc>
        <w:tc>
          <w:tcPr>
            <w:tcW w:w="4196" w:type="dxa"/>
            <w:tcBorders>
              <w:top w:val="single" w:sz="4" w:space="0" w:color="auto"/>
              <w:left w:val="single" w:sz="4" w:space="0" w:color="auto"/>
              <w:bottom w:val="single" w:sz="4" w:space="0" w:color="auto"/>
              <w:right w:val="single" w:sz="4" w:space="0" w:color="auto"/>
            </w:tcBorders>
          </w:tcPr>
          <w:p w14:paraId="1ED7F4D9" w14:textId="77777777" w:rsidR="00682013" w:rsidRPr="00613175" w:rsidRDefault="00682013" w:rsidP="00D8326D">
            <w:pPr>
              <w:pStyle w:val="TAL"/>
            </w:pPr>
            <w:r w:rsidRPr="00613175">
              <w:t>The SS sends 200 OK for BYE</w:t>
            </w:r>
          </w:p>
        </w:tc>
      </w:tr>
    </w:tbl>
    <w:p w14:paraId="651DE222" w14:textId="77777777" w:rsidR="00682013" w:rsidRPr="00613175" w:rsidRDefault="00682013" w:rsidP="00682013"/>
    <w:p w14:paraId="46792C7C" w14:textId="77777777" w:rsidR="00682013" w:rsidRPr="00613175" w:rsidRDefault="00682013" w:rsidP="00682013">
      <w:pPr>
        <w:pStyle w:val="H6"/>
      </w:pPr>
      <w:r w:rsidRPr="00613175">
        <w:t>Specific message contents</w:t>
      </w:r>
    </w:p>
    <w:p w14:paraId="31AC6DBC" w14:textId="77777777" w:rsidR="00682013" w:rsidRPr="00613175" w:rsidRDefault="00682013" w:rsidP="00682013">
      <w:pPr>
        <w:pStyle w:val="H6"/>
        <w:rPr>
          <w:snapToGrid w:val="0"/>
        </w:rPr>
      </w:pPr>
      <w:r w:rsidRPr="00613175">
        <w:rPr>
          <w:snapToGrid w:val="0"/>
        </w:rPr>
        <w:t>BYE (Step 1)</w:t>
      </w:r>
    </w:p>
    <w:p w14:paraId="3EFA9339" w14:textId="3E8CA9D7" w:rsidR="00682013" w:rsidRPr="00613175" w:rsidRDefault="00682013" w:rsidP="00682013">
      <w:r w:rsidRPr="00613175">
        <w:t xml:space="preserve">Use the default message </w:t>
      </w:r>
      <w:r w:rsidR="00CA5D53" w:rsidRPr="00613175">
        <w:t>"</w:t>
      </w:r>
      <w:r w:rsidRPr="00613175">
        <w:t>BYE</w:t>
      </w:r>
      <w:r w:rsidR="00CA5D53" w:rsidRPr="00613175">
        <w:t>"</w:t>
      </w:r>
      <w:r w:rsidRPr="00613175">
        <w:t xml:space="preserve"> in Annex A.2.8 of TS 34.229-1 [2] with conditions A1 and A8.</w:t>
      </w:r>
    </w:p>
    <w:p w14:paraId="2DEEC7F3" w14:textId="77777777" w:rsidR="00682013" w:rsidRPr="00613175" w:rsidRDefault="00682013" w:rsidP="00682013">
      <w:pPr>
        <w:pStyle w:val="H6"/>
        <w:rPr>
          <w:snapToGrid w:val="0"/>
        </w:rPr>
      </w:pPr>
      <w:r w:rsidRPr="00613175">
        <w:rPr>
          <w:snapToGrid w:val="0"/>
        </w:rPr>
        <w:t>200 OK (Step 2)</w:t>
      </w:r>
    </w:p>
    <w:p w14:paraId="3C7991BD" w14:textId="77777777" w:rsidR="004329E4" w:rsidRPr="00613175" w:rsidRDefault="00682013" w:rsidP="004329E4">
      <w:r w:rsidRPr="00613175">
        <w:t xml:space="preserve">Use the default message </w:t>
      </w:r>
      <w:r w:rsidR="00CA5D53" w:rsidRPr="00613175">
        <w:t>"</w:t>
      </w:r>
      <w:r w:rsidRPr="00613175">
        <w:t>200 OK for other requests than REGISTER or SUBSCRIBE</w:t>
      </w:r>
      <w:r w:rsidR="00CA5D53" w:rsidRPr="00613175">
        <w:t>"</w:t>
      </w:r>
      <w:r w:rsidRPr="00613175">
        <w:t xml:space="preserve"> in annex A.3.1 of TS 34.229-1 [2] with condition</w:t>
      </w:r>
      <w:r w:rsidR="00A8083B" w:rsidRPr="00613175">
        <w:t xml:space="preserve"> A10</w:t>
      </w:r>
      <w:r w:rsidRPr="00613175">
        <w:t>.</w:t>
      </w:r>
      <w:bookmarkStart w:id="1318" w:name="historyclause"/>
    </w:p>
    <w:p w14:paraId="1ED8DF0C" w14:textId="01B94C8A" w:rsidR="008264B1" w:rsidRPr="00613175" w:rsidRDefault="00C8183A" w:rsidP="008264B1">
      <w:pPr>
        <w:pStyle w:val="Heading1"/>
      </w:pPr>
      <w:bookmarkStart w:id="1319" w:name="_Toc42778767"/>
      <w:bookmarkStart w:id="1320" w:name="_Toc42785214"/>
      <w:r w:rsidRPr="00613175">
        <w:br w:type="page"/>
      </w:r>
      <w:bookmarkStart w:id="1321" w:name="_Toc51948527"/>
      <w:bookmarkStart w:id="1322" w:name="_Toc52162602"/>
      <w:bookmarkStart w:id="1323" w:name="_Toc60916240"/>
      <w:bookmarkStart w:id="1324" w:name="_Toc68197444"/>
      <w:bookmarkStart w:id="1325" w:name="_Toc75880702"/>
      <w:bookmarkStart w:id="1326" w:name="_Toc84254414"/>
      <w:bookmarkStart w:id="1327" w:name="_Toc84255209"/>
      <w:bookmarkStart w:id="1328" w:name="_Toc43210243"/>
      <w:r w:rsidR="008264B1" w:rsidRPr="00613175">
        <w:t>A.8</w:t>
      </w:r>
      <w:r w:rsidR="008264B1" w:rsidRPr="00613175">
        <w:tab/>
        <w:t xml:space="preserve">MT Release of Voice </w:t>
      </w:r>
      <w:r w:rsidR="003D5A47" w:rsidRPr="00613175">
        <w:t xml:space="preserve">or Video </w:t>
      </w:r>
      <w:r w:rsidR="008264B1" w:rsidRPr="00613175">
        <w:t>Call / 5GS</w:t>
      </w:r>
      <w:bookmarkEnd w:id="1321"/>
      <w:bookmarkEnd w:id="1322"/>
      <w:bookmarkEnd w:id="1323"/>
      <w:bookmarkEnd w:id="1324"/>
      <w:bookmarkEnd w:id="1325"/>
      <w:bookmarkEnd w:id="1326"/>
      <w:bookmarkEnd w:id="1327"/>
    </w:p>
    <w:p w14:paraId="00F18B9B" w14:textId="77777777" w:rsidR="008264B1" w:rsidRPr="00613175" w:rsidRDefault="008264B1" w:rsidP="008264B1">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8264B1" w:rsidRPr="00613175" w14:paraId="5B4D1A72" w14:textId="77777777" w:rsidTr="00BB1326">
        <w:trPr>
          <w:cantSplit/>
          <w:jc w:val="center"/>
        </w:trPr>
        <w:tc>
          <w:tcPr>
            <w:tcW w:w="680" w:type="dxa"/>
            <w:tcBorders>
              <w:top w:val="single" w:sz="4" w:space="0" w:color="auto"/>
              <w:left w:val="single" w:sz="4" w:space="0" w:color="auto"/>
              <w:bottom w:val="nil"/>
              <w:right w:val="single" w:sz="4" w:space="0" w:color="auto"/>
            </w:tcBorders>
          </w:tcPr>
          <w:p w14:paraId="4D856E48" w14:textId="77777777" w:rsidR="008264B1" w:rsidRPr="00613175" w:rsidRDefault="008264B1" w:rsidP="00BB1326">
            <w:pPr>
              <w:pStyle w:val="TAH"/>
            </w:pPr>
            <w:r w:rsidRPr="00613175">
              <w:t>Step</w:t>
            </w:r>
          </w:p>
        </w:tc>
        <w:tc>
          <w:tcPr>
            <w:tcW w:w="1260" w:type="dxa"/>
            <w:gridSpan w:val="2"/>
            <w:tcBorders>
              <w:left w:val="single" w:sz="4" w:space="0" w:color="auto"/>
              <w:right w:val="single" w:sz="4" w:space="0" w:color="auto"/>
            </w:tcBorders>
          </w:tcPr>
          <w:p w14:paraId="12E4AA1C" w14:textId="77777777" w:rsidR="008264B1" w:rsidRPr="00613175" w:rsidRDefault="008264B1" w:rsidP="00BB1326">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695EACF7" w14:textId="77777777" w:rsidR="008264B1" w:rsidRPr="00613175" w:rsidRDefault="008264B1" w:rsidP="00BB1326">
            <w:pPr>
              <w:pStyle w:val="TAH"/>
            </w:pPr>
            <w:r w:rsidRPr="00613175">
              <w:t>Message/Procedure</w:t>
            </w:r>
          </w:p>
        </w:tc>
        <w:tc>
          <w:tcPr>
            <w:tcW w:w="4196" w:type="dxa"/>
            <w:tcBorders>
              <w:top w:val="single" w:sz="4" w:space="0" w:color="auto"/>
              <w:left w:val="single" w:sz="4" w:space="0" w:color="auto"/>
              <w:bottom w:val="nil"/>
              <w:right w:val="single" w:sz="4" w:space="0" w:color="auto"/>
            </w:tcBorders>
          </w:tcPr>
          <w:p w14:paraId="701E73CB" w14:textId="77777777" w:rsidR="008264B1" w:rsidRPr="00613175" w:rsidRDefault="008264B1" w:rsidP="00BB1326">
            <w:pPr>
              <w:pStyle w:val="TAH"/>
            </w:pPr>
            <w:r w:rsidRPr="00613175">
              <w:t>Comment</w:t>
            </w:r>
          </w:p>
        </w:tc>
      </w:tr>
      <w:tr w:rsidR="008264B1" w:rsidRPr="00613175" w14:paraId="347FFF78" w14:textId="77777777" w:rsidTr="00BB1326">
        <w:trPr>
          <w:cantSplit/>
          <w:jc w:val="center"/>
        </w:trPr>
        <w:tc>
          <w:tcPr>
            <w:tcW w:w="680" w:type="dxa"/>
            <w:tcBorders>
              <w:top w:val="nil"/>
              <w:left w:val="single" w:sz="4" w:space="0" w:color="auto"/>
              <w:bottom w:val="single" w:sz="4" w:space="0" w:color="auto"/>
              <w:right w:val="single" w:sz="4" w:space="0" w:color="auto"/>
            </w:tcBorders>
          </w:tcPr>
          <w:p w14:paraId="37FC703D" w14:textId="77777777" w:rsidR="008264B1" w:rsidRPr="00613175" w:rsidRDefault="008264B1" w:rsidP="00BB1326">
            <w:pPr>
              <w:pStyle w:val="TAH"/>
            </w:pPr>
          </w:p>
        </w:tc>
        <w:tc>
          <w:tcPr>
            <w:tcW w:w="630" w:type="dxa"/>
            <w:tcBorders>
              <w:left w:val="single" w:sz="4" w:space="0" w:color="auto"/>
            </w:tcBorders>
          </w:tcPr>
          <w:p w14:paraId="6A6AB26B" w14:textId="77777777" w:rsidR="008264B1" w:rsidRPr="00613175" w:rsidRDefault="008264B1" w:rsidP="00BB1326">
            <w:pPr>
              <w:pStyle w:val="TAH"/>
            </w:pPr>
            <w:r w:rsidRPr="00613175">
              <w:t>UE</w:t>
            </w:r>
          </w:p>
        </w:tc>
        <w:tc>
          <w:tcPr>
            <w:tcW w:w="630" w:type="dxa"/>
            <w:tcBorders>
              <w:right w:val="single" w:sz="4" w:space="0" w:color="auto"/>
            </w:tcBorders>
          </w:tcPr>
          <w:p w14:paraId="1A4BA00B" w14:textId="77777777" w:rsidR="008264B1" w:rsidRPr="00613175" w:rsidRDefault="008264B1" w:rsidP="00BB1326">
            <w:pPr>
              <w:pStyle w:val="TAH"/>
            </w:pPr>
            <w:r w:rsidRPr="00613175">
              <w:t>SS</w:t>
            </w:r>
          </w:p>
        </w:tc>
        <w:tc>
          <w:tcPr>
            <w:tcW w:w="3420" w:type="dxa"/>
            <w:tcBorders>
              <w:top w:val="nil"/>
              <w:left w:val="single" w:sz="4" w:space="0" w:color="auto"/>
              <w:bottom w:val="single" w:sz="4" w:space="0" w:color="auto"/>
              <w:right w:val="single" w:sz="4" w:space="0" w:color="auto"/>
            </w:tcBorders>
          </w:tcPr>
          <w:p w14:paraId="6247926C" w14:textId="77777777" w:rsidR="008264B1" w:rsidRPr="00613175" w:rsidRDefault="008264B1" w:rsidP="00BB1326">
            <w:pPr>
              <w:pStyle w:val="TAH"/>
            </w:pPr>
          </w:p>
        </w:tc>
        <w:tc>
          <w:tcPr>
            <w:tcW w:w="4196" w:type="dxa"/>
            <w:tcBorders>
              <w:top w:val="nil"/>
              <w:left w:val="single" w:sz="4" w:space="0" w:color="auto"/>
              <w:bottom w:val="single" w:sz="4" w:space="0" w:color="auto"/>
              <w:right w:val="single" w:sz="4" w:space="0" w:color="auto"/>
            </w:tcBorders>
          </w:tcPr>
          <w:p w14:paraId="6EC91D90" w14:textId="77777777" w:rsidR="008264B1" w:rsidRPr="00613175" w:rsidRDefault="008264B1" w:rsidP="00BB1326">
            <w:pPr>
              <w:pStyle w:val="TAH"/>
            </w:pPr>
          </w:p>
        </w:tc>
      </w:tr>
      <w:tr w:rsidR="008264B1" w:rsidRPr="00613175" w14:paraId="466F24F7" w14:textId="77777777" w:rsidTr="00BB1326">
        <w:trPr>
          <w:cantSplit/>
          <w:jc w:val="center"/>
        </w:trPr>
        <w:tc>
          <w:tcPr>
            <w:tcW w:w="680" w:type="dxa"/>
            <w:tcBorders>
              <w:top w:val="single" w:sz="4" w:space="0" w:color="auto"/>
              <w:left w:val="single" w:sz="4" w:space="0" w:color="auto"/>
              <w:bottom w:val="single" w:sz="4" w:space="0" w:color="auto"/>
              <w:right w:val="single" w:sz="4" w:space="0" w:color="auto"/>
            </w:tcBorders>
          </w:tcPr>
          <w:p w14:paraId="2D7876A3" w14:textId="77777777" w:rsidR="008264B1" w:rsidRPr="00613175" w:rsidRDefault="008264B1" w:rsidP="00BB1326">
            <w:pPr>
              <w:pStyle w:val="TAC"/>
            </w:pPr>
            <w:r w:rsidRPr="00613175">
              <w:t>1</w:t>
            </w:r>
          </w:p>
        </w:tc>
        <w:tc>
          <w:tcPr>
            <w:tcW w:w="1260" w:type="dxa"/>
            <w:gridSpan w:val="2"/>
            <w:tcBorders>
              <w:top w:val="single" w:sz="4" w:space="0" w:color="auto"/>
              <w:left w:val="single" w:sz="4" w:space="0" w:color="auto"/>
              <w:bottom w:val="single" w:sz="4" w:space="0" w:color="auto"/>
              <w:right w:val="single" w:sz="4" w:space="0" w:color="auto"/>
            </w:tcBorders>
          </w:tcPr>
          <w:p w14:paraId="016C0F1B" w14:textId="77777777" w:rsidR="008264B1" w:rsidRPr="00613175" w:rsidRDefault="008264B1" w:rsidP="00BB1326">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298C21A7" w14:textId="77777777" w:rsidR="008264B1" w:rsidRPr="00613175" w:rsidRDefault="008264B1" w:rsidP="00BB1326">
            <w:pPr>
              <w:pStyle w:val="TAL"/>
            </w:pPr>
            <w:r w:rsidRPr="00613175">
              <w:t>BYE</w:t>
            </w:r>
          </w:p>
        </w:tc>
        <w:tc>
          <w:tcPr>
            <w:tcW w:w="4196" w:type="dxa"/>
            <w:tcBorders>
              <w:top w:val="single" w:sz="4" w:space="0" w:color="auto"/>
              <w:left w:val="single" w:sz="4" w:space="0" w:color="auto"/>
              <w:bottom w:val="single" w:sz="4" w:space="0" w:color="auto"/>
              <w:right w:val="single" w:sz="4" w:space="0" w:color="auto"/>
            </w:tcBorders>
          </w:tcPr>
          <w:p w14:paraId="7FF3C8E6" w14:textId="77777777" w:rsidR="008264B1" w:rsidRPr="00613175" w:rsidRDefault="008264B1" w:rsidP="00BB1326">
            <w:pPr>
              <w:pStyle w:val="TAL"/>
            </w:pPr>
            <w:r w:rsidRPr="00613175">
              <w:t>The SS releases the call with BYE</w:t>
            </w:r>
          </w:p>
        </w:tc>
      </w:tr>
      <w:tr w:rsidR="008264B1" w:rsidRPr="00613175" w14:paraId="371F40A8" w14:textId="77777777" w:rsidTr="00BB1326">
        <w:trPr>
          <w:cantSplit/>
          <w:jc w:val="center"/>
        </w:trPr>
        <w:tc>
          <w:tcPr>
            <w:tcW w:w="680" w:type="dxa"/>
            <w:tcBorders>
              <w:top w:val="single" w:sz="4" w:space="0" w:color="auto"/>
              <w:left w:val="single" w:sz="4" w:space="0" w:color="auto"/>
              <w:bottom w:val="single" w:sz="4" w:space="0" w:color="auto"/>
              <w:right w:val="single" w:sz="4" w:space="0" w:color="auto"/>
            </w:tcBorders>
          </w:tcPr>
          <w:p w14:paraId="30E9EE46" w14:textId="77777777" w:rsidR="008264B1" w:rsidRPr="00613175" w:rsidRDefault="008264B1" w:rsidP="00BB1326">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tcPr>
          <w:p w14:paraId="1966C567" w14:textId="77777777" w:rsidR="008264B1" w:rsidRPr="00613175" w:rsidRDefault="008264B1" w:rsidP="00BB1326">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16AFCF52" w14:textId="77777777" w:rsidR="008264B1" w:rsidRPr="00613175" w:rsidRDefault="008264B1" w:rsidP="00BB1326">
            <w:pPr>
              <w:pStyle w:val="TAL"/>
            </w:pPr>
            <w:r w:rsidRPr="00613175">
              <w:t>200 OK</w:t>
            </w:r>
          </w:p>
        </w:tc>
        <w:tc>
          <w:tcPr>
            <w:tcW w:w="4196" w:type="dxa"/>
            <w:tcBorders>
              <w:top w:val="single" w:sz="4" w:space="0" w:color="auto"/>
              <w:left w:val="single" w:sz="4" w:space="0" w:color="auto"/>
              <w:bottom w:val="single" w:sz="4" w:space="0" w:color="auto"/>
              <w:right w:val="single" w:sz="4" w:space="0" w:color="auto"/>
            </w:tcBorders>
          </w:tcPr>
          <w:p w14:paraId="71B13A87" w14:textId="77777777" w:rsidR="008264B1" w:rsidRPr="00613175" w:rsidRDefault="008264B1" w:rsidP="00BB1326">
            <w:pPr>
              <w:pStyle w:val="TAL"/>
            </w:pPr>
            <w:r w:rsidRPr="00613175">
              <w:t>The UE sends 200 OK for BYE</w:t>
            </w:r>
          </w:p>
        </w:tc>
      </w:tr>
    </w:tbl>
    <w:p w14:paraId="4500515C" w14:textId="77777777" w:rsidR="008264B1" w:rsidRPr="00613175" w:rsidRDefault="008264B1" w:rsidP="008264B1"/>
    <w:p w14:paraId="383E1894" w14:textId="77777777" w:rsidR="008264B1" w:rsidRPr="00613175" w:rsidRDefault="008264B1" w:rsidP="008264B1">
      <w:pPr>
        <w:pStyle w:val="H6"/>
      </w:pPr>
      <w:r w:rsidRPr="00613175">
        <w:t>Specific message contents</w:t>
      </w:r>
    </w:p>
    <w:p w14:paraId="4141BDA8" w14:textId="77777777" w:rsidR="008264B1" w:rsidRPr="00613175" w:rsidRDefault="008264B1" w:rsidP="008264B1">
      <w:pPr>
        <w:pStyle w:val="H6"/>
        <w:rPr>
          <w:snapToGrid w:val="0"/>
        </w:rPr>
      </w:pPr>
      <w:r w:rsidRPr="00613175">
        <w:rPr>
          <w:snapToGrid w:val="0"/>
        </w:rPr>
        <w:t>BYE (Step 1)</w:t>
      </w:r>
    </w:p>
    <w:p w14:paraId="1215B259" w14:textId="77777777" w:rsidR="008264B1" w:rsidRPr="00613175" w:rsidRDefault="008264B1" w:rsidP="008264B1">
      <w:r w:rsidRPr="00613175">
        <w:t>Use the default message "BYE" in Annex A.2.8 of TS 34.229-1 [2] with conditions A3 and A8.</w:t>
      </w:r>
    </w:p>
    <w:p w14:paraId="6567AB6A" w14:textId="77777777" w:rsidR="008264B1" w:rsidRPr="00613175" w:rsidRDefault="008264B1" w:rsidP="008264B1">
      <w:pPr>
        <w:pStyle w:val="H6"/>
        <w:rPr>
          <w:snapToGrid w:val="0"/>
        </w:rPr>
      </w:pPr>
      <w:r w:rsidRPr="00613175">
        <w:rPr>
          <w:snapToGrid w:val="0"/>
        </w:rPr>
        <w:t>200 OK (Step 2)</w:t>
      </w:r>
    </w:p>
    <w:p w14:paraId="5527EC5B" w14:textId="77777777" w:rsidR="008264B1" w:rsidRPr="00613175" w:rsidRDefault="008264B1" w:rsidP="008264B1">
      <w:r w:rsidRPr="00613175">
        <w:t>Use the default message "200 OK for other requests than REGISTER or SUBSCRIBE" in annex A.3.1 of TS 34.229-1 [2] with conditions A5, A8, and A22.</w:t>
      </w:r>
    </w:p>
    <w:p w14:paraId="77A339A5" w14:textId="77777777" w:rsidR="002E1203" w:rsidRPr="00613175" w:rsidRDefault="002E1203" w:rsidP="002E1203">
      <w:pPr>
        <w:pStyle w:val="Heading1"/>
      </w:pPr>
      <w:r w:rsidRPr="00613175">
        <w:br w:type="page"/>
      </w:r>
      <w:bookmarkStart w:id="1329" w:name="_Toc51948528"/>
      <w:bookmarkStart w:id="1330" w:name="_Toc52162603"/>
      <w:bookmarkStart w:id="1331" w:name="_Toc60916241"/>
      <w:bookmarkStart w:id="1332" w:name="_Toc68197445"/>
      <w:bookmarkStart w:id="1333" w:name="_Toc75880703"/>
      <w:bookmarkStart w:id="1334" w:name="_Toc84254415"/>
      <w:bookmarkStart w:id="1335" w:name="_Toc84255210"/>
      <w:r w:rsidRPr="00613175">
        <w:t>A.9</w:t>
      </w:r>
      <w:r w:rsidRPr="00613175">
        <w:tab/>
        <w:t>EPS Fallback for Voice Call / 5GS</w:t>
      </w:r>
      <w:bookmarkEnd w:id="1329"/>
      <w:bookmarkEnd w:id="1330"/>
      <w:bookmarkEnd w:id="1331"/>
      <w:bookmarkEnd w:id="1332"/>
      <w:bookmarkEnd w:id="1333"/>
      <w:bookmarkEnd w:id="1334"/>
      <w:bookmarkEnd w:id="1335"/>
    </w:p>
    <w:p w14:paraId="4BE75FEF" w14:textId="77777777" w:rsidR="002E1203" w:rsidRPr="00613175" w:rsidRDefault="002E1203" w:rsidP="0031641D">
      <w:pPr>
        <w:pStyle w:val="Heading2"/>
      </w:pPr>
      <w:bookmarkStart w:id="1336" w:name="_Toc51948529"/>
      <w:bookmarkStart w:id="1337" w:name="_Toc52162604"/>
      <w:bookmarkStart w:id="1338" w:name="_Toc60916242"/>
      <w:bookmarkStart w:id="1339" w:name="_Toc68197446"/>
      <w:bookmarkStart w:id="1340" w:name="_Toc75880704"/>
      <w:bookmarkStart w:id="1341" w:name="_Toc84254416"/>
      <w:bookmarkStart w:id="1342" w:name="_Toc84255211"/>
      <w:r w:rsidRPr="00613175">
        <w:t>A.9.1</w:t>
      </w:r>
      <w:r w:rsidRPr="00613175">
        <w:tab/>
        <w:t>EPS Fallback for Voice Call / steps before fallback / 5GS</w:t>
      </w:r>
      <w:bookmarkEnd w:id="1336"/>
      <w:bookmarkEnd w:id="1337"/>
      <w:bookmarkEnd w:id="1338"/>
      <w:bookmarkEnd w:id="1339"/>
      <w:bookmarkEnd w:id="1340"/>
      <w:bookmarkEnd w:id="1341"/>
      <w:bookmarkEnd w:id="1342"/>
    </w:p>
    <w:p w14:paraId="06582A5F" w14:textId="77777777" w:rsidR="002E1203" w:rsidRPr="00613175" w:rsidRDefault="002E1203" w:rsidP="002E1203">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2E1203" w:rsidRPr="00613175" w14:paraId="2EC5FD65" w14:textId="77777777" w:rsidTr="00C147C7">
        <w:trPr>
          <w:cantSplit/>
          <w:jc w:val="center"/>
        </w:trPr>
        <w:tc>
          <w:tcPr>
            <w:tcW w:w="680" w:type="dxa"/>
            <w:tcBorders>
              <w:top w:val="single" w:sz="4" w:space="0" w:color="auto"/>
              <w:left w:val="single" w:sz="4" w:space="0" w:color="auto"/>
              <w:bottom w:val="nil"/>
              <w:right w:val="single" w:sz="4" w:space="0" w:color="auto"/>
            </w:tcBorders>
          </w:tcPr>
          <w:p w14:paraId="7F5E2A1E" w14:textId="77777777" w:rsidR="002E1203" w:rsidRPr="00613175" w:rsidRDefault="002E1203" w:rsidP="00C147C7">
            <w:pPr>
              <w:pStyle w:val="TAH"/>
            </w:pPr>
            <w:r w:rsidRPr="00613175">
              <w:t>Step</w:t>
            </w:r>
          </w:p>
        </w:tc>
        <w:tc>
          <w:tcPr>
            <w:tcW w:w="1260" w:type="dxa"/>
            <w:gridSpan w:val="2"/>
            <w:tcBorders>
              <w:left w:val="single" w:sz="4" w:space="0" w:color="auto"/>
              <w:right w:val="single" w:sz="4" w:space="0" w:color="auto"/>
            </w:tcBorders>
          </w:tcPr>
          <w:p w14:paraId="5A82B629" w14:textId="77777777" w:rsidR="002E1203" w:rsidRPr="00613175" w:rsidRDefault="002E1203" w:rsidP="00C147C7">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63932712" w14:textId="77777777" w:rsidR="002E1203" w:rsidRPr="00613175" w:rsidRDefault="002E1203" w:rsidP="00C147C7">
            <w:pPr>
              <w:pStyle w:val="TAH"/>
            </w:pPr>
            <w:r w:rsidRPr="00613175">
              <w:t>Message/Procedure</w:t>
            </w:r>
          </w:p>
        </w:tc>
        <w:tc>
          <w:tcPr>
            <w:tcW w:w="4196" w:type="dxa"/>
            <w:tcBorders>
              <w:top w:val="single" w:sz="4" w:space="0" w:color="auto"/>
              <w:left w:val="single" w:sz="4" w:space="0" w:color="auto"/>
              <w:bottom w:val="nil"/>
              <w:right w:val="single" w:sz="4" w:space="0" w:color="auto"/>
            </w:tcBorders>
          </w:tcPr>
          <w:p w14:paraId="1F4ED820" w14:textId="77777777" w:rsidR="002E1203" w:rsidRPr="00613175" w:rsidRDefault="002E1203" w:rsidP="00C147C7">
            <w:pPr>
              <w:pStyle w:val="TAH"/>
            </w:pPr>
            <w:r w:rsidRPr="00613175">
              <w:t>Comment</w:t>
            </w:r>
          </w:p>
        </w:tc>
      </w:tr>
      <w:tr w:rsidR="002E1203" w:rsidRPr="00613175" w14:paraId="148AA6F7" w14:textId="77777777" w:rsidTr="00C147C7">
        <w:trPr>
          <w:cantSplit/>
          <w:jc w:val="center"/>
        </w:trPr>
        <w:tc>
          <w:tcPr>
            <w:tcW w:w="680" w:type="dxa"/>
            <w:tcBorders>
              <w:top w:val="nil"/>
              <w:left w:val="single" w:sz="4" w:space="0" w:color="auto"/>
              <w:bottom w:val="single" w:sz="4" w:space="0" w:color="auto"/>
              <w:right w:val="single" w:sz="4" w:space="0" w:color="auto"/>
            </w:tcBorders>
          </w:tcPr>
          <w:p w14:paraId="7C96E740" w14:textId="77777777" w:rsidR="002E1203" w:rsidRPr="00613175" w:rsidRDefault="002E1203" w:rsidP="00C147C7">
            <w:pPr>
              <w:pStyle w:val="TAH"/>
            </w:pPr>
          </w:p>
        </w:tc>
        <w:tc>
          <w:tcPr>
            <w:tcW w:w="630" w:type="dxa"/>
            <w:tcBorders>
              <w:left w:val="single" w:sz="4" w:space="0" w:color="auto"/>
            </w:tcBorders>
          </w:tcPr>
          <w:p w14:paraId="4432811B" w14:textId="77777777" w:rsidR="002E1203" w:rsidRPr="00613175" w:rsidRDefault="002E1203" w:rsidP="00C147C7">
            <w:pPr>
              <w:pStyle w:val="TAH"/>
            </w:pPr>
            <w:r w:rsidRPr="00613175">
              <w:t>UE</w:t>
            </w:r>
          </w:p>
        </w:tc>
        <w:tc>
          <w:tcPr>
            <w:tcW w:w="630" w:type="dxa"/>
            <w:tcBorders>
              <w:right w:val="single" w:sz="4" w:space="0" w:color="auto"/>
            </w:tcBorders>
          </w:tcPr>
          <w:p w14:paraId="608FB037" w14:textId="77777777" w:rsidR="002E1203" w:rsidRPr="00613175" w:rsidRDefault="002E1203" w:rsidP="00C147C7">
            <w:pPr>
              <w:pStyle w:val="TAH"/>
            </w:pPr>
            <w:r w:rsidRPr="00613175">
              <w:t>SS</w:t>
            </w:r>
          </w:p>
        </w:tc>
        <w:tc>
          <w:tcPr>
            <w:tcW w:w="3420" w:type="dxa"/>
            <w:tcBorders>
              <w:top w:val="nil"/>
              <w:left w:val="single" w:sz="4" w:space="0" w:color="auto"/>
              <w:bottom w:val="single" w:sz="4" w:space="0" w:color="auto"/>
              <w:right w:val="single" w:sz="4" w:space="0" w:color="auto"/>
            </w:tcBorders>
          </w:tcPr>
          <w:p w14:paraId="03680BCB" w14:textId="77777777" w:rsidR="002E1203" w:rsidRPr="00613175" w:rsidRDefault="002E1203" w:rsidP="00C147C7">
            <w:pPr>
              <w:pStyle w:val="TAH"/>
            </w:pPr>
          </w:p>
        </w:tc>
        <w:tc>
          <w:tcPr>
            <w:tcW w:w="4196" w:type="dxa"/>
            <w:tcBorders>
              <w:top w:val="nil"/>
              <w:left w:val="single" w:sz="4" w:space="0" w:color="auto"/>
              <w:bottom w:val="single" w:sz="4" w:space="0" w:color="auto"/>
              <w:right w:val="single" w:sz="4" w:space="0" w:color="auto"/>
            </w:tcBorders>
          </w:tcPr>
          <w:p w14:paraId="49992E1B" w14:textId="77777777" w:rsidR="002E1203" w:rsidRPr="00613175" w:rsidRDefault="002E1203" w:rsidP="00C147C7">
            <w:pPr>
              <w:pStyle w:val="TAH"/>
            </w:pPr>
          </w:p>
        </w:tc>
      </w:tr>
      <w:tr w:rsidR="002E1203" w:rsidRPr="00613175" w14:paraId="51216C8E"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26340D73" w14:textId="77777777" w:rsidR="002E1203" w:rsidRPr="00613175" w:rsidRDefault="002E1203" w:rsidP="00C147C7">
            <w:pPr>
              <w:pStyle w:val="TAC"/>
            </w:pPr>
            <w:r w:rsidRPr="00613175">
              <w:t>1</w:t>
            </w:r>
          </w:p>
        </w:tc>
        <w:tc>
          <w:tcPr>
            <w:tcW w:w="1260" w:type="dxa"/>
            <w:gridSpan w:val="2"/>
            <w:tcBorders>
              <w:top w:val="single" w:sz="4" w:space="0" w:color="auto"/>
              <w:left w:val="single" w:sz="4" w:space="0" w:color="auto"/>
              <w:bottom w:val="single" w:sz="4" w:space="0" w:color="auto"/>
              <w:right w:val="single" w:sz="4" w:space="0" w:color="auto"/>
            </w:tcBorders>
          </w:tcPr>
          <w:p w14:paraId="35F4C5B3" w14:textId="77777777" w:rsidR="002E1203" w:rsidRPr="00613175" w:rsidRDefault="002E1203" w:rsidP="00C147C7">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0A514477" w14:textId="77777777" w:rsidR="002E1203" w:rsidRPr="00613175" w:rsidRDefault="002E1203" w:rsidP="00C147C7">
            <w:pPr>
              <w:pStyle w:val="TAL"/>
            </w:pPr>
            <w:r w:rsidRPr="00613175">
              <w:t>INVITE</w:t>
            </w:r>
          </w:p>
        </w:tc>
        <w:tc>
          <w:tcPr>
            <w:tcW w:w="4196" w:type="dxa"/>
            <w:tcBorders>
              <w:top w:val="single" w:sz="4" w:space="0" w:color="auto"/>
              <w:left w:val="single" w:sz="4" w:space="0" w:color="auto"/>
              <w:bottom w:val="single" w:sz="4" w:space="0" w:color="auto"/>
              <w:right w:val="single" w:sz="4" w:space="0" w:color="auto"/>
            </w:tcBorders>
          </w:tcPr>
          <w:p w14:paraId="6ABC33F0" w14:textId="77777777" w:rsidR="002E1203" w:rsidRPr="00613175" w:rsidRDefault="002E1203" w:rsidP="00C147C7">
            <w:pPr>
              <w:pStyle w:val="TAL"/>
            </w:pPr>
            <w:r w:rsidRPr="00613175">
              <w:t>UE sends INVITE including an SDP offer.</w:t>
            </w:r>
          </w:p>
        </w:tc>
      </w:tr>
      <w:tr w:rsidR="002E1203" w:rsidRPr="00613175" w14:paraId="0F1AF398"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0A4E72C8" w14:textId="77777777" w:rsidR="002E1203" w:rsidRPr="00613175" w:rsidRDefault="002E1203" w:rsidP="00C147C7">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tcPr>
          <w:p w14:paraId="7E962B68" w14:textId="77777777" w:rsidR="002E1203" w:rsidRPr="00613175" w:rsidRDefault="002E1203" w:rsidP="00C147C7">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620C434B" w14:textId="77777777" w:rsidR="002E1203" w:rsidRPr="00613175" w:rsidRDefault="002E1203" w:rsidP="00C147C7">
            <w:pPr>
              <w:pStyle w:val="TAL"/>
            </w:pPr>
            <w:r w:rsidRPr="00613175">
              <w:t>100 Trying</w:t>
            </w:r>
          </w:p>
        </w:tc>
        <w:tc>
          <w:tcPr>
            <w:tcW w:w="4196" w:type="dxa"/>
            <w:tcBorders>
              <w:top w:val="single" w:sz="4" w:space="0" w:color="auto"/>
              <w:left w:val="single" w:sz="4" w:space="0" w:color="auto"/>
              <w:bottom w:val="single" w:sz="4" w:space="0" w:color="auto"/>
              <w:right w:val="single" w:sz="4" w:space="0" w:color="auto"/>
            </w:tcBorders>
          </w:tcPr>
          <w:p w14:paraId="0B7E80AC" w14:textId="77777777" w:rsidR="002E1203" w:rsidRPr="00613175" w:rsidRDefault="002E1203" w:rsidP="00C147C7">
            <w:pPr>
              <w:pStyle w:val="TAL"/>
            </w:pPr>
            <w:r w:rsidRPr="00613175">
              <w:t>SS sends a 100 Trying provisional response.</w:t>
            </w:r>
          </w:p>
        </w:tc>
      </w:tr>
      <w:tr w:rsidR="002E1203" w:rsidRPr="00613175" w14:paraId="7A25CEB2"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17FFCF09" w14:textId="77777777" w:rsidR="002E1203" w:rsidRPr="00613175" w:rsidRDefault="002E1203" w:rsidP="00C147C7">
            <w:pPr>
              <w:pStyle w:val="TAC"/>
            </w:pPr>
            <w:r w:rsidRPr="00613175">
              <w:t>3</w:t>
            </w:r>
          </w:p>
        </w:tc>
        <w:tc>
          <w:tcPr>
            <w:tcW w:w="1260" w:type="dxa"/>
            <w:gridSpan w:val="2"/>
            <w:tcBorders>
              <w:top w:val="single" w:sz="4" w:space="0" w:color="auto"/>
              <w:left w:val="single" w:sz="4" w:space="0" w:color="auto"/>
              <w:bottom w:val="single" w:sz="4" w:space="0" w:color="auto"/>
              <w:right w:val="single" w:sz="4" w:space="0" w:color="auto"/>
            </w:tcBorders>
          </w:tcPr>
          <w:p w14:paraId="4BB64451" w14:textId="77777777" w:rsidR="002E1203" w:rsidRPr="00613175" w:rsidRDefault="002E1203" w:rsidP="00C147C7">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2A67AC2C" w14:textId="77777777" w:rsidR="002E1203" w:rsidRPr="00613175" w:rsidRDefault="002E1203" w:rsidP="00C147C7">
            <w:pPr>
              <w:pStyle w:val="TAL"/>
            </w:pPr>
            <w:r w:rsidRPr="00613175">
              <w:t>183 Session Progress</w:t>
            </w:r>
          </w:p>
        </w:tc>
        <w:tc>
          <w:tcPr>
            <w:tcW w:w="4196" w:type="dxa"/>
            <w:tcBorders>
              <w:top w:val="single" w:sz="4" w:space="0" w:color="auto"/>
              <w:left w:val="single" w:sz="4" w:space="0" w:color="auto"/>
              <w:bottom w:val="single" w:sz="4" w:space="0" w:color="auto"/>
              <w:right w:val="single" w:sz="4" w:space="0" w:color="auto"/>
            </w:tcBorders>
          </w:tcPr>
          <w:p w14:paraId="6644D82B" w14:textId="77777777" w:rsidR="002E1203" w:rsidRPr="00613175" w:rsidRDefault="002E1203" w:rsidP="00C147C7">
            <w:pPr>
              <w:pStyle w:val="TAL"/>
            </w:pPr>
            <w:r w:rsidRPr="00613175">
              <w:t>SS sends 183 Session Progress including an SDP answer.</w:t>
            </w:r>
          </w:p>
        </w:tc>
      </w:tr>
      <w:tr w:rsidR="002E1203" w:rsidRPr="00613175" w14:paraId="69FBC536"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17778425" w14:textId="77777777" w:rsidR="002E1203" w:rsidRPr="00613175" w:rsidRDefault="002E1203" w:rsidP="00C147C7">
            <w:pPr>
              <w:pStyle w:val="TAC"/>
            </w:pPr>
            <w:r w:rsidRPr="00613175">
              <w:t>4</w:t>
            </w:r>
          </w:p>
        </w:tc>
        <w:tc>
          <w:tcPr>
            <w:tcW w:w="1260" w:type="dxa"/>
            <w:gridSpan w:val="2"/>
            <w:tcBorders>
              <w:top w:val="single" w:sz="4" w:space="0" w:color="auto"/>
              <w:left w:val="single" w:sz="4" w:space="0" w:color="auto"/>
              <w:bottom w:val="single" w:sz="4" w:space="0" w:color="auto"/>
              <w:right w:val="single" w:sz="4" w:space="0" w:color="auto"/>
            </w:tcBorders>
          </w:tcPr>
          <w:p w14:paraId="5F152E1F" w14:textId="77777777" w:rsidR="002E1203" w:rsidRPr="00613175" w:rsidRDefault="002E1203" w:rsidP="00C147C7">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4A973B52" w14:textId="77777777" w:rsidR="002E1203" w:rsidRPr="00613175" w:rsidRDefault="002E1203" w:rsidP="00C147C7">
            <w:pPr>
              <w:pStyle w:val="TAL"/>
            </w:pPr>
            <w:r w:rsidRPr="00613175">
              <w:t>PRACK</w:t>
            </w:r>
          </w:p>
        </w:tc>
        <w:tc>
          <w:tcPr>
            <w:tcW w:w="4196" w:type="dxa"/>
            <w:tcBorders>
              <w:top w:val="single" w:sz="4" w:space="0" w:color="auto"/>
              <w:left w:val="single" w:sz="4" w:space="0" w:color="auto"/>
              <w:bottom w:val="single" w:sz="4" w:space="0" w:color="auto"/>
              <w:right w:val="single" w:sz="4" w:space="0" w:color="auto"/>
            </w:tcBorders>
          </w:tcPr>
          <w:p w14:paraId="26CB8D63" w14:textId="77777777" w:rsidR="002E1203" w:rsidRPr="00613175" w:rsidRDefault="002E1203" w:rsidP="00C147C7">
            <w:pPr>
              <w:pStyle w:val="TAL"/>
            </w:pPr>
            <w:r w:rsidRPr="00613175">
              <w:t>UE acknowledges reception of 183 Session Progress.</w:t>
            </w:r>
          </w:p>
        </w:tc>
      </w:tr>
      <w:tr w:rsidR="002E1203" w:rsidRPr="00613175" w14:paraId="0B5C72F1"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7AC995EF" w14:textId="77777777" w:rsidR="002E1203" w:rsidRPr="00613175" w:rsidRDefault="002E1203" w:rsidP="00C147C7">
            <w:pPr>
              <w:pStyle w:val="TAC"/>
            </w:pPr>
            <w:r w:rsidRPr="00613175">
              <w:t>5</w:t>
            </w:r>
          </w:p>
        </w:tc>
        <w:tc>
          <w:tcPr>
            <w:tcW w:w="1260" w:type="dxa"/>
            <w:gridSpan w:val="2"/>
            <w:tcBorders>
              <w:top w:val="single" w:sz="4" w:space="0" w:color="auto"/>
              <w:left w:val="single" w:sz="4" w:space="0" w:color="auto"/>
              <w:bottom w:val="single" w:sz="4" w:space="0" w:color="auto"/>
              <w:right w:val="single" w:sz="4" w:space="0" w:color="auto"/>
            </w:tcBorders>
          </w:tcPr>
          <w:p w14:paraId="2289F28E" w14:textId="77777777" w:rsidR="002E1203" w:rsidRPr="00613175" w:rsidRDefault="002E1203" w:rsidP="00C147C7">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212AE776" w14:textId="77777777" w:rsidR="002E1203" w:rsidRPr="00613175" w:rsidRDefault="002E1203" w:rsidP="00C147C7">
            <w:pPr>
              <w:pStyle w:val="TAL"/>
            </w:pPr>
            <w:r w:rsidRPr="00613175">
              <w:t>200 OK</w:t>
            </w:r>
          </w:p>
        </w:tc>
        <w:tc>
          <w:tcPr>
            <w:tcW w:w="4196" w:type="dxa"/>
            <w:tcBorders>
              <w:top w:val="single" w:sz="4" w:space="0" w:color="auto"/>
              <w:left w:val="single" w:sz="4" w:space="0" w:color="auto"/>
              <w:bottom w:val="single" w:sz="4" w:space="0" w:color="auto"/>
              <w:right w:val="single" w:sz="4" w:space="0" w:color="auto"/>
            </w:tcBorders>
          </w:tcPr>
          <w:p w14:paraId="05FE645A" w14:textId="77777777" w:rsidR="002E1203" w:rsidRPr="00613175" w:rsidRDefault="002E1203" w:rsidP="00C147C7">
            <w:pPr>
              <w:pStyle w:val="TAL"/>
            </w:pPr>
            <w:r w:rsidRPr="00613175">
              <w:t>SS sends 200 OK for PRACK.</w:t>
            </w:r>
          </w:p>
        </w:tc>
      </w:tr>
    </w:tbl>
    <w:p w14:paraId="74B23B66" w14:textId="77777777" w:rsidR="002E1203" w:rsidRPr="00613175" w:rsidRDefault="002E1203" w:rsidP="002E1203"/>
    <w:p w14:paraId="749DAC91" w14:textId="77777777" w:rsidR="002E1203" w:rsidRPr="00613175" w:rsidRDefault="002E1203" w:rsidP="002E1203">
      <w:pPr>
        <w:pStyle w:val="H6"/>
      </w:pPr>
      <w:r w:rsidRPr="00613175">
        <w:t>Specific message contents</w:t>
      </w:r>
    </w:p>
    <w:p w14:paraId="5FF221E6" w14:textId="77777777" w:rsidR="002E1203" w:rsidRPr="00613175" w:rsidRDefault="002E1203" w:rsidP="002E1203">
      <w:pPr>
        <w:pStyle w:val="H6"/>
        <w:rPr>
          <w:snapToGrid w:val="0"/>
        </w:rPr>
      </w:pPr>
      <w:r w:rsidRPr="00613175">
        <w:rPr>
          <w:snapToGrid w:val="0"/>
        </w:rPr>
        <w:t>INVITE (Step 1)</w:t>
      </w:r>
    </w:p>
    <w:p w14:paraId="670B4BB2" w14:textId="77777777" w:rsidR="002E1203" w:rsidRPr="00613175" w:rsidRDefault="002E1203" w:rsidP="002E1203">
      <w:r w:rsidRPr="00613175">
        <w:t>Use the default message "INVITE for MO Call Setup" in Annex A.2.1 of TS 34.229-1 [2] with conditions A1, A3, A4, and A28 and the following exceptions:</w:t>
      </w:r>
    </w:p>
    <w:tbl>
      <w:tblPr>
        <w:tblW w:w="9881"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1417"/>
        <w:gridCol w:w="8464"/>
      </w:tblGrid>
      <w:tr w:rsidR="002E1203" w:rsidRPr="00613175" w14:paraId="11286447" w14:textId="77777777" w:rsidTr="00C147C7">
        <w:tc>
          <w:tcPr>
            <w:tcW w:w="1416" w:type="dxa"/>
            <w:tcBorders>
              <w:top w:val="single" w:sz="4" w:space="0" w:color="auto"/>
              <w:left w:val="single" w:sz="4" w:space="0" w:color="auto"/>
              <w:bottom w:val="single" w:sz="4" w:space="0" w:color="auto"/>
              <w:right w:val="single" w:sz="6" w:space="0" w:color="auto"/>
            </w:tcBorders>
          </w:tcPr>
          <w:p w14:paraId="3763CF05" w14:textId="77777777" w:rsidR="002E1203" w:rsidRPr="00613175" w:rsidRDefault="002E1203" w:rsidP="00C147C7">
            <w:pPr>
              <w:pStyle w:val="TAH"/>
              <w:jc w:val="left"/>
            </w:pPr>
            <w:r w:rsidRPr="00613175">
              <w:t>Header/param</w:t>
            </w:r>
          </w:p>
        </w:tc>
        <w:tc>
          <w:tcPr>
            <w:tcW w:w="8465" w:type="dxa"/>
            <w:tcBorders>
              <w:top w:val="single" w:sz="4" w:space="0" w:color="auto"/>
              <w:left w:val="single" w:sz="6" w:space="0" w:color="auto"/>
              <w:bottom w:val="single" w:sz="4" w:space="0" w:color="auto"/>
              <w:right w:val="single" w:sz="4" w:space="0" w:color="auto"/>
            </w:tcBorders>
          </w:tcPr>
          <w:p w14:paraId="0B09C71D" w14:textId="77777777" w:rsidR="002E1203" w:rsidRPr="00613175" w:rsidRDefault="002E1203" w:rsidP="00C147C7">
            <w:pPr>
              <w:pStyle w:val="TAH"/>
              <w:jc w:val="left"/>
            </w:pPr>
            <w:r w:rsidRPr="00613175">
              <w:t>Value/Remark</w:t>
            </w:r>
          </w:p>
        </w:tc>
      </w:tr>
      <w:tr w:rsidR="002E1203" w:rsidRPr="00613175" w14:paraId="532DBA8C" w14:textId="77777777" w:rsidTr="00C147C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cantSplit/>
          <w:trHeight w:val="255"/>
        </w:trPr>
        <w:tc>
          <w:tcPr>
            <w:tcW w:w="1416" w:type="dxa"/>
            <w:tcBorders>
              <w:top w:val="single" w:sz="4" w:space="0" w:color="auto"/>
              <w:left w:val="single" w:sz="4" w:space="0" w:color="auto"/>
              <w:bottom w:val="single" w:sz="4" w:space="0" w:color="auto"/>
              <w:right w:val="single" w:sz="4" w:space="0" w:color="auto"/>
            </w:tcBorders>
          </w:tcPr>
          <w:p w14:paraId="559BA8DF" w14:textId="77777777" w:rsidR="002E1203" w:rsidRPr="00613175" w:rsidRDefault="002E1203" w:rsidP="00C147C7">
            <w:pPr>
              <w:pStyle w:val="TAL"/>
              <w:rPr>
                <w:rFonts w:eastAsia="SimSun"/>
                <w:b/>
                <w:szCs w:val="24"/>
                <w:lang w:eastAsia="zh-CN"/>
              </w:rPr>
            </w:pPr>
            <w:r w:rsidRPr="00613175">
              <w:rPr>
                <w:rFonts w:eastAsia="SimSun"/>
                <w:b/>
                <w:szCs w:val="24"/>
                <w:lang w:eastAsia="zh-CN"/>
              </w:rPr>
              <w:t>Message-body</w:t>
            </w:r>
          </w:p>
        </w:tc>
        <w:tc>
          <w:tcPr>
            <w:tcW w:w="8465" w:type="dxa"/>
            <w:tcBorders>
              <w:top w:val="single" w:sz="4" w:space="0" w:color="auto"/>
              <w:left w:val="single" w:sz="4" w:space="0" w:color="auto"/>
              <w:bottom w:val="single" w:sz="4" w:space="0" w:color="auto"/>
              <w:right w:val="single" w:sz="4" w:space="0" w:color="auto"/>
            </w:tcBorders>
            <w:shd w:val="clear" w:color="auto" w:fill="auto"/>
          </w:tcPr>
          <w:p w14:paraId="4FAA4BE0" w14:textId="77777777" w:rsidR="002E1203" w:rsidRPr="00613175" w:rsidRDefault="002E1203" w:rsidP="00C147C7">
            <w:pPr>
              <w:pStyle w:val="TAL"/>
              <w:rPr>
                <w:rFonts w:eastAsia="SimSun"/>
                <w:lang w:eastAsia="zh-CN"/>
              </w:rPr>
            </w:pPr>
            <w:r w:rsidRPr="00613175">
              <w:rPr>
                <w:rFonts w:eastAsia="SimSun"/>
                <w:lang w:eastAsia="zh-CN"/>
              </w:rPr>
              <w:t>SDP body present but contents not checked</w:t>
            </w:r>
          </w:p>
        </w:tc>
      </w:tr>
    </w:tbl>
    <w:p w14:paraId="1C5A7576" w14:textId="77777777" w:rsidR="002E1203" w:rsidRPr="00613175" w:rsidRDefault="002E1203" w:rsidP="002E1203"/>
    <w:p w14:paraId="5558F939" w14:textId="77777777" w:rsidR="002E1203" w:rsidRPr="00613175" w:rsidRDefault="002E1203" w:rsidP="002E1203">
      <w:pPr>
        <w:pStyle w:val="H6"/>
        <w:rPr>
          <w:snapToGrid w:val="0"/>
        </w:rPr>
      </w:pPr>
      <w:r w:rsidRPr="00613175">
        <w:rPr>
          <w:snapToGrid w:val="0"/>
        </w:rPr>
        <w:t>100 Trying (Step 2)</w:t>
      </w:r>
    </w:p>
    <w:p w14:paraId="515DD2E0" w14:textId="77777777" w:rsidR="002E1203" w:rsidRPr="00613175" w:rsidRDefault="002E1203" w:rsidP="002E1203">
      <w:r w:rsidRPr="00613175">
        <w:t>Use the default message "100 Trying for INVITE" in Annex A.2.2 of TS 34.229-1 [2] with condition A1.</w:t>
      </w:r>
    </w:p>
    <w:p w14:paraId="176FCD0B" w14:textId="77777777" w:rsidR="002E1203" w:rsidRPr="00613175" w:rsidRDefault="002E1203" w:rsidP="002E1203">
      <w:pPr>
        <w:pStyle w:val="H6"/>
        <w:rPr>
          <w:snapToGrid w:val="0"/>
        </w:rPr>
      </w:pPr>
      <w:r w:rsidRPr="00613175">
        <w:rPr>
          <w:snapToGrid w:val="0"/>
        </w:rPr>
        <w:t>183 Session Progress (Step 3)</w:t>
      </w:r>
    </w:p>
    <w:p w14:paraId="3719E787" w14:textId="77777777" w:rsidR="002E1203" w:rsidRPr="00613175" w:rsidRDefault="002E1203" w:rsidP="002E1203">
      <w:pPr>
        <w:keepNext/>
      </w:pPr>
      <w:r w:rsidRPr="00613175">
        <w:t>Use the default message "183 Session Progress for INVITE" in Annex A.2.3 of TS 34.229-1 [2] with condition A1 and the following exceptions:</w:t>
      </w:r>
    </w:p>
    <w:tbl>
      <w:tblPr>
        <w:tblW w:w="9881"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1417"/>
        <w:gridCol w:w="8468"/>
      </w:tblGrid>
      <w:tr w:rsidR="002E1203" w:rsidRPr="00613175" w14:paraId="5A9BE917" w14:textId="77777777" w:rsidTr="0031641D">
        <w:tc>
          <w:tcPr>
            <w:tcW w:w="1416" w:type="dxa"/>
            <w:tcBorders>
              <w:top w:val="single" w:sz="4" w:space="0" w:color="auto"/>
              <w:left w:val="single" w:sz="4" w:space="0" w:color="auto"/>
              <w:bottom w:val="single" w:sz="4" w:space="0" w:color="auto"/>
              <w:right w:val="single" w:sz="6" w:space="0" w:color="auto"/>
            </w:tcBorders>
          </w:tcPr>
          <w:p w14:paraId="77D3F949" w14:textId="77777777" w:rsidR="002E1203" w:rsidRPr="00613175" w:rsidRDefault="002E1203" w:rsidP="00C147C7">
            <w:pPr>
              <w:pStyle w:val="TAH"/>
              <w:jc w:val="left"/>
            </w:pPr>
            <w:r w:rsidRPr="00613175">
              <w:t>Header/param</w:t>
            </w:r>
          </w:p>
        </w:tc>
        <w:tc>
          <w:tcPr>
            <w:tcW w:w="8465" w:type="dxa"/>
            <w:tcBorders>
              <w:top w:val="single" w:sz="4" w:space="0" w:color="auto"/>
              <w:left w:val="single" w:sz="6" w:space="0" w:color="auto"/>
              <w:bottom w:val="single" w:sz="4" w:space="0" w:color="auto"/>
              <w:right w:val="single" w:sz="4" w:space="0" w:color="auto"/>
            </w:tcBorders>
          </w:tcPr>
          <w:p w14:paraId="1A0F5E28" w14:textId="77777777" w:rsidR="002E1203" w:rsidRPr="00613175" w:rsidRDefault="002E1203" w:rsidP="00C147C7">
            <w:pPr>
              <w:pStyle w:val="TAH"/>
              <w:jc w:val="left"/>
            </w:pPr>
            <w:r w:rsidRPr="00613175">
              <w:t>Value/Remark</w:t>
            </w:r>
          </w:p>
        </w:tc>
      </w:tr>
      <w:tr w:rsidR="002E1203" w:rsidRPr="00613175" w14:paraId="79408B25" w14:textId="77777777" w:rsidTr="0031641D">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cantSplit/>
          <w:trHeight w:val="255"/>
        </w:trPr>
        <w:tc>
          <w:tcPr>
            <w:tcW w:w="1416" w:type="dxa"/>
            <w:tcBorders>
              <w:top w:val="single" w:sz="4" w:space="0" w:color="auto"/>
              <w:left w:val="single" w:sz="4" w:space="0" w:color="auto"/>
              <w:bottom w:val="single" w:sz="4" w:space="0" w:color="auto"/>
              <w:right w:val="single" w:sz="4" w:space="0" w:color="auto"/>
            </w:tcBorders>
          </w:tcPr>
          <w:p w14:paraId="2A49F8EA" w14:textId="77777777" w:rsidR="002E1203" w:rsidRPr="00613175" w:rsidRDefault="002E1203" w:rsidP="00C147C7">
            <w:pPr>
              <w:pStyle w:val="TAL"/>
              <w:rPr>
                <w:rFonts w:eastAsia="SimSun"/>
                <w:b/>
                <w:szCs w:val="24"/>
                <w:lang w:eastAsia="zh-CN"/>
              </w:rPr>
            </w:pPr>
            <w:r w:rsidRPr="00613175">
              <w:rPr>
                <w:rFonts w:eastAsia="SimSun"/>
                <w:b/>
                <w:szCs w:val="24"/>
                <w:lang w:eastAsia="zh-CN"/>
              </w:rPr>
              <w:t>Message-body</w:t>
            </w:r>
          </w:p>
        </w:tc>
        <w:tc>
          <w:tcPr>
            <w:tcW w:w="8465" w:type="dxa"/>
            <w:tcBorders>
              <w:top w:val="single" w:sz="4" w:space="0" w:color="auto"/>
              <w:left w:val="single" w:sz="4" w:space="0" w:color="auto"/>
              <w:bottom w:val="single" w:sz="4" w:space="0" w:color="auto"/>
              <w:right w:val="single" w:sz="4" w:space="0" w:color="auto"/>
            </w:tcBorders>
            <w:shd w:val="clear" w:color="auto" w:fill="auto"/>
          </w:tcPr>
          <w:p w14:paraId="72DEEF83" w14:textId="77777777" w:rsidR="002E1203" w:rsidRPr="00613175" w:rsidRDefault="002E1203" w:rsidP="00C147C7">
            <w:pPr>
              <w:pStyle w:val="TAL"/>
              <w:rPr>
                <w:rFonts w:eastAsia="SimSun"/>
                <w:lang w:eastAsia="zh-CN"/>
              </w:rPr>
            </w:pPr>
            <w:r w:rsidRPr="00613175">
              <w:rPr>
                <w:rFonts w:eastAsia="SimSun"/>
                <w:lang w:eastAsia="zh-CN"/>
              </w:rPr>
              <w:t>The following SDP types and values.</w:t>
            </w:r>
          </w:p>
          <w:p w14:paraId="6D9771DE" w14:textId="77777777" w:rsidR="002E1203" w:rsidRPr="00613175" w:rsidRDefault="002E1203" w:rsidP="00C147C7">
            <w:pPr>
              <w:pStyle w:val="TAL"/>
              <w:rPr>
                <w:rFonts w:eastAsia="SimSun"/>
                <w:lang w:eastAsia="zh-CN"/>
              </w:rPr>
            </w:pPr>
          </w:p>
          <w:p w14:paraId="65F84676" w14:textId="77777777" w:rsidR="002E1203" w:rsidRPr="00613175" w:rsidRDefault="002E1203" w:rsidP="00C147C7">
            <w:pPr>
              <w:pStyle w:val="TAL"/>
              <w:rPr>
                <w:rFonts w:eastAsia="SimSun"/>
                <w:lang w:eastAsia="zh-CN"/>
              </w:rPr>
            </w:pPr>
            <w:r w:rsidRPr="00613175">
              <w:rPr>
                <w:rFonts w:eastAsia="SimSun"/>
                <w:lang w:eastAsia="zh-CN"/>
              </w:rPr>
              <w:t>Session description:</w:t>
            </w:r>
          </w:p>
          <w:p w14:paraId="00B3FD9B"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v=0</w:t>
            </w:r>
          </w:p>
          <w:p w14:paraId="1414C388"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o=- 1111111111 1111111111 IN</w:t>
            </w:r>
            <w:r w:rsidRPr="00613175">
              <w:rPr>
                <w:rFonts w:eastAsia="SimSun"/>
                <w:lang w:eastAsia="zh-CN"/>
              </w:rPr>
              <w:t xml:space="preserve"> (addrtype) (unicast-address for SS)</w:t>
            </w:r>
          </w:p>
          <w:p w14:paraId="7B9DEFED" w14:textId="77777777" w:rsidR="002E1203" w:rsidRPr="00613175" w:rsidRDefault="002E1203" w:rsidP="00C147C7">
            <w:pPr>
              <w:pStyle w:val="TAL"/>
              <w:rPr>
                <w:rFonts w:eastAsia="SimSun"/>
                <w:lang w:eastAsia="zh-CN"/>
              </w:rPr>
            </w:pPr>
            <w:r w:rsidRPr="00613175">
              <w:rPr>
                <w:rFonts w:eastAsia="SimSun"/>
                <w:lang w:eastAsia="zh-CN"/>
              </w:rPr>
              <w:t>-</w:t>
            </w:r>
            <w:r w:rsidRPr="00613175">
              <w:rPr>
                <w:rFonts w:eastAsia="SimSun"/>
                <w:lang w:eastAsia="zh-CN"/>
              </w:rPr>
              <w:tab/>
            </w:r>
            <w:r w:rsidRPr="00613175">
              <w:rPr>
                <w:i/>
                <w:iCs/>
                <w:snapToGrid w:val="0"/>
              </w:rPr>
              <w:t>s=-</w:t>
            </w:r>
          </w:p>
          <w:p w14:paraId="750A534A"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c=IN</w:t>
            </w:r>
            <w:r w:rsidRPr="00613175">
              <w:rPr>
                <w:rFonts w:eastAsia="SimSun"/>
                <w:lang w:eastAsia="zh-CN"/>
              </w:rPr>
              <w:t xml:space="preserve"> (addrtype) (connection-address for SS)</w:t>
            </w:r>
          </w:p>
          <w:p w14:paraId="282A2D9A"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b=AS:37</w:t>
            </w:r>
          </w:p>
          <w:p w14:paraId="75244030" w14:textId="77777777" w:rsidR="002E1203" w:rsidRPr="00613175" w:rsidRDefault="002E1203" w:rsidP="00C147C7">
            <w:pPr>
              <w:pStyle w:val="TAL"/>
              <w:rPr>
                <w:rFonts w:eastAsia="SimSun"/>
                <w:lang w:eastAsia="zh-CN"/>
              </w:rPr>
            </w:pPr>
          </w:p>
          <w:p w14:paraId="0ABF6A13" w14:textId="77777777" w:rsidR="002E1203" w:rsidRPr="00613175" w:rsidRDefault="002E1203" w:rsidP="00C147C7">
            <w:pPr>
              <w:pStyle w:val="TAL"/>
              <w:rPr>
                <w:rFonts w:eastAsia="SimSun"/>
                <w:lang w:eastAsia="zh-CN"/>
              </w:rPr>
            </w:pPr>
            <w:r w:rsidRPr="00613175">
              <w:rPr>
                <w:rFonts w:eastAsia="SimSun"/>
                <w:lang w:eastAsia="zh-CN"/>
              </w:rPr>
              <w:t>Time description:</w:t>
            </w:r>
          </w:p>
          <w:p w14:paraId="6C551F76"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t=0 0</w:t>
            </w:r>
          </w:p>
          <w:p w14:paraId="18A4D36D" w14:textId="77777777" w:rsidR="002E1203" w:rsidRPr="00613175" w:rsidRDefault="002E1203" w:rsidP="00C147C7">
            <w:pPr>
              <w:pStyle w:val="TAL"/>
              <w:rPr>
                <w:rFonts w:eastAsia="SimSun"/>
                <w:lang w:eastAsia="zh-CN"/>
              </w:rPr>
            </w:pPr>
          </w:p>
          <w:p w14:paraId="064FC342" w14:textId="77777777" w:rsidR="002E1203" w:rsidRPr="00613175" w:rsidRDefault="002E1203" w:rsidP="00C147C7">
            <w:pPr>
              <w:pStyle w:val="TAL"/>
              <w:rPr>
                <w:rFonts w:eastAsia="SimSun"/>
                <w:lang w:eastAsia="zh-CN"/>
              </w:rPr>
            </w:pPr>
            <w:r w:rsidRPr="00613175">
              <w:rPr>
                <w:rFonts w:eastAsia="SimSun"/>
                <w:lang w:eastAsia="zh-CN"/>
              </w:rPr>
              <w:t>Media description:</w:t>
            </w:r>
          </w:p>
          <w:p w14:paraId="3D027978"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cs="Tahoma"/>
                <w:i/>
                <w:szCs w:val="16"/>
                <w:lang w:eastAsia="zh-CN"/>
              </w:rPr>
              <w:t xml:space="preserve"> </w:t>
            </w:r>
            <w:r w:rsidRPr="00613175">
              <w:rPr>
                <w:rFonts w:eastAsia="SimSun"/>
                <w:lang w:eastAsia="zh-CN"/>
              </w:rPr>
              <w:t>(fmt) [Note 1, 4]</w:t>
            </w:r>
          </w:p>
          <w:p w14:paraId="22FAB6CE"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b=AS:3</w:t>
            </w:r>
            <w:r w:rsidRPr="00613175">
              <w:rPr>
                <w:rFonts w:eastAsia="SimSun" w:cs="Tahoma"/>
                <w:szCs w:val="16"/>
                <w:lang w:eastAsia="zh-CN"/>
              </w:rPr>
              <w:t>7</w:t>
            </w:r>
          </w:p>
          <w:p w14:paraId="0743B7E2"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b=RS:0</w:t>
            </w:r>
          </w:p>
          <w:p w14:paraId="4BF211AC"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b=RR:2000</w:t>
            </w:r>
          </w:p>
          <w:p w14:paraId="209CD2A5" w14:textId="77777777" w:rsidR="002E1203" w:rsidRPr="00613175" w:rsidRDefault="002E1203" w:rsidP="00C147C7">
            <w:pPr>
              <w:pStyle w:val="TAL"/>
              <w:rPr>
                <w:rFonts w:eastAsia="SimSun"/>
                <w:lang w:eastAsia="zh-CN"/>
              </w:rPr>
            </w:pPr>
          </w:p>
          <w:p w14:paraId="3B49D1A5" w14:textId="77777777" w:rsidR="002E1203" w:rsidRPr="00613175" w:rsidRDefault="002E1203" w:rsidP="00C147C7">
            <w:pPr>
              <w:pStyle w:val="TAL"/>
              <w:rPr>
                <w:rFonts w:eastAsia="SimSun"/>
                <w:lang w:eastAsia="zh-CN"/>
              </w:rPr>
            </w:pPr>
            <w:r w:rsidRPr="00613175">
              <w:rPr>
                <w:rFonts w:eastAsia="SimSun"/>
                <w:lang w:eastAsia="zh-CN"/>
              </w:rPr>
              <w:t>Attributes for media:</w:t>
            </w:r>
          </w:p>
          <w:p w14:paraId="19FC6848"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a=rtpmap:</w:t>
            </w:r>
            <w:r w:rsidRPr="00613175">
              <w:rPr>
                <w:rFonts w:eastAsia="SimSun"/>
                <w:lang w:eastAsia="zh-CN"/>
              </w:rPr>
              <w:t xml:space="preserve"> </w:t>
            </w:r>
            <w:r w:rsidRPr="00613175">
              <w:rPr>
                <w:rFonts w:eastAsia="SimSun"/>
                <w:bCs/>
                <w:lang w:eastAsia="zh-CN"/>
              </w:rPr>
              <w:t>(payload type)</w:t>
            </w:r>
            <w:r w:rsidRPr="00613175">
              <w:rPr>
                <w:rFonts w:eastAsia="SimSun"/>
                <w:lang w:eastAsia="zh-CN"/>
              </w:rPr>
              <w:t xml:space="preserve"> </w:t>
            </w:r>
            <w:r w:rsidRPr="00613175">
              <w:rPr>
                <w:rFonts w:eastAsia="SimSun"/>
                <w:i/>
                <w:iCs/>
                <w:lang w:eastAsia="zh-CN"/>
              </w:rPr>
              <w:t>AMR-WB/16000/1</w:t>
            </w:r>
            <w:r w:rsidRPr="00613175">
              <w:rPr>
                <w:rFonts w:eastAsia="SimSun"/>
                <w:lang w:eastAsia="zh-CN"/>
              </w:rPr>
              <w:t xml:space="preserve"> [Note 1]</w:t>
            </w:r>
          </w:p>
          <w:p w14:paraId="0339549F"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a=fmtp:</w:t>
            </w:r>
            <w:r w:rsidRPr="00613175">
              <w:rPr>
                <w:rFonts w:eastAsia="SimSun"/>
                <w:lang w:eastAsia="zh-CN"/>
              </w:rPr>
              <w:t xml:space="preserve"> </w:t>
            </w:r>
            <w:r w:rsidRPr="00613175">
              <w:rPr>
                <w:rFonts w:eastAsia="SimSun"/>
                <w:bCs/>
                <w:lang w:eastAsia="zh-CN"/>
              </w:rPr>
              <w:t>(format)</w:t>
            </w:r>
            <w:r w:rsidRPr="00613175">
              <w:rPr>
                <w:rFonts w:eastAsia="SimSun"/>
                <w:lang w:eastAsia="zh-CN"/>
              </w:rPr>
              <w:t xml:space="preserve"> </w:t>
            </w:r>
            <w:r w:rsidRPr="00613175">
              <w:rPr>
                <w:rFonts w:eastAsia="SimSun"/>
                <w:i/>
                <w:lang w:eastAsia="zh-CN"/>
              </w:rPr>
              <w:t>mode-change-capability=2; max-red=220</w:t>
            </w:r>
            <w:r w:rsidRPr="00613175">
              <w:rPr>
                <w:rFonts w:eastAsia="SimSun"/>
                <w:lang w:eastAsia="zh-CN"/>
              </w:rPr>
              <w:t xml:space="preserve"> [Note 1]</w:t>
            </w:r>
          </w:p>
          <w:p w14:paraId="49700FA8" w14:textId="77777777" w:rsidR="002E1203" w:rsidRPr="00613175" w:rsidRDefault="002E1203" w:rsidP="00C147C7">
            <w:pPr>
              <w:pStyle w:val="TAL"/>
              <w:rPr>
                <w:rFonts w:eastAsia="SimSun" w:cs="Tahoma"/>
                <w:i/>
                <w:szCs w:val="16"/>
                <w:lang w:eastAsia="zh-CN"/>
              </w:rPr>
            </w:pPr>
            <w:r w:rsidRPr="00613175">
              <w:rPr>
                <w:rFonts w:eastAsia="SimSun" w:cs="Tahoma"/>
                <w:i/>
                <w:szCs w:val="16"/>
                <w:lang w:eastAsia="zh-CN"/>
              </w:rPr>
              <w:t>-</w:t>
            </w:r>
            <w:r w:rsidRPr="00613175">
              <w:rPr>
                <w:rFonts w:eastAsia="SimSun" w:cs="Tahoma"/>
                <w:i/>
                <w:szCs w:val="16"/>
                <w:lang w:eastAsia="zh-CN"/>
              </w:rPr>
              <w:tab/>
              <w:t>a=ecn-capable-rtp: leap ect=0</w:t>
            </w:r>
            <w:r w:rsidRPr="00613175">
              <w:rPr>
                <w:rFonts w:eastAsia="SimSun" w:cs="Tahoma"/>
                <w:bCs/>
                <w:szCs w:val="16"/>
                <w:lang w:eastAsia="zh-CN"/>
              </w:rPr>
              <w:t xml:space="preserve"> </w:t>
            </w:r>
            <w:r w:rsidRPr="00613175">
              <w:rPr>
                <w:rFonts w:eastAsia="SimSun" w:cs="Tahoma"/>
                <w:szCs w:val="16"/>
                <w:lang w:eastAsia="zh-CN"/>
              </w:rPr>
              <w:t>[Note 2]</w:t>
            </w:r>
          </w:p>
          <w:p w14:paraId="6B158D34" w14:textId="77777777" w:rsidR="002E1203" w:rsidRPr="00613175" w:rsidRDefault="002E1203" w:rsidP="00C147C7">
            <w:pPr>
              <w:pStyle w:val="TAL"/>
              <w:rPr>
                <w:rFonts w:eastAsia="SimSun" w:cs="Tahoma"/>
                <w:i/>
                <w:szCs w:val="16"/>
                <w:lang w:eastAsia="zh-CN"/>
              </w:rPr>
            </w:pPr>
            <w:r w:rsidRPr="00613175">
              <w:rPr>
                <w:rFonts w:eastAsia="SimSun" w:cs="Tahoma"/>
                <w:i/>
                <w:szCs w:val="16"/>
                <w:lang w:eastAsia="zh-CN"/>
              </w:rPr>
              <w:t>-</w:t>
            </w:r>
            <w:r w:rsidRPr="00613175">
              <w:rPr>
                <w:rFonts w:eastAsia="SimSun" w:cs="Tahoma"/>
                <w:i/>
                <w:szCs w:val="16"/>
                <w:lang w:eastAsia="zh-CN"/>
              </w:rPr>
              <w:tab/>
              <w:t>a=rtcp-fb:* nack ecn</w:t>
            </w:r>
            <w:r w:rsidRPr="00613175">
              <w:rPr>
                <w:rFonts w:eastAsia="SimSun" w:cs="Tahoma"/>
                <w:bCs/>
                <w:szCs w:val="16"/>
                <w:lang w:eastAsia="zh-CN"/>
              </w:rPr>
              <w:t xml:space="preserve"> </w:t>
            </w:r>
            <w:r w:rsidRPr="00613175">
              <w:rPr>
                <w:rFonts w:eastAsia="SimSun" w:cs="Tahoma"/>
                <w:szCs w:val="16"/>
                <w:lang w:eastAsia="zh-CN"/>
              </w:rPr>
              <w:t>[Note 2]</w:t>
            </w:r>
          </w:p>
          <w:p w14:paraId="34D6E752" w14:textId="77777777" w:rsidR="002E1203" w:rsidRPr="00613175" w:rsidRDefault="002E1203" w:rsidP="00C147C7">
            <w:pPr>
              <w:pStyle w:val="TAL"/>
              <w:rPr>
                <w:rFonts w:eastAsia="SimSun" w:cs="Tahoma"/>
                <w:szCs w:val="16"/>
                <w:lang w:eastAsia="zh-CN"/>
              </w:rPr>
            </w:pPr>
            <w:r w:rsidRPr="00613175">
              <w:rPr>
                <w:rFonts w:eastAsia="SimSun" w:cs="Tahoma"/>
                <w:i/>
                <w:szCs w:val="16"/>
                <w:lang w:eastAsia="zh-CN"/>
              </w:rPr>
              <w:t>-</w:t>
            </w:r>
            <w:r w:rsidRPr="00613175">
              <w:rPr>
                <w:rFonts w:eastAsia="SimSun" w:cs="Tahoma"/>
                <w:i/>
                <w:szCs w:val="16"/>
                <w:lang w:eastAsia="zh-CN"/>
              </w:rPr>
              <w:tab/>
              <w:t>a=rtcp-xr:ecn-sum</w:t>
            </w:r>
            <w:r w:rsidRPr="00613175">
              <w:rPr>
                <w:rFonts w:eastAsia="SimSun" w:cs="Tahoma"/>
                <w:bCs/>
                <w:szCs w:val="16"/>
                <w:lang w:eastAsia="zh-CN"/>
              </w:rPr>
              <w:t xml:space="preserve"> </w:t>
            </w:r>
            <w:r w:rsidRPr="00613175">
              <w:rPr>
                <w:rFonts w:eastAsia="SimSun" w:cs="Tahoma"/>
                <w:szCs w:val="16"/>
                <w:lang w:eastAsia="zh-CN"/>
              </w:rPr>
              <w:t>[Note 2]</w:t>
            </w:r>
          </w:p>
          <w:p w14:paraId="33751021"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a=ptime:20</w:t>
            </w:r>
          </w:p>
          <w:p w14:paraId="2CF88593"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a=maxptime:240</w:t>
            </w:r>
          </w:p>
          <w:p w14:paraId="55292C19" w14:textId="77777777" w:rsidR="002E1203" w:rsidRPr="00613175" w:rsidRDefault="002E1203" w:rsidP="00C147C7">
            <w:pPr>
              <w:pStyle w:val="TAL"/>
              <w:rPr>
                <w:rFonts w:eastAsia="SimSun"/>
                <w:lang w:eastAsia="zh-CN"/>
              </w:rPr>
            </w:pPr>
          </w:p>
          <w:p w14:paraId="278D90CD" w14:textId="77777777" w:rsidR="002E1203" w:rsidRPr="00613175" w:rsidRDefault="002E1203" w:rsidP="00C147C7">
            <w:pPr>
              <w:pStyle w:val="TAL"/>
              <w:rPr>
                <w:rFonts w:eastAsia="SimSun"/>
                <w:bCs/>
                <w:lang w:eastAsia="zh-CN"/>
              </w:rPr>
            </w:pPr>
            <w:r w:rsidRPr="00613175">
              <w:rPr>
                <w:rFonts w:eastAsia="SimSun"/>
                <w:bCs/>
                <w:lang w:eastAsia="zh-CN"/>
              </w:rPr>
              <w:t>Attributes for media security mechanism:</w:t>
            </w:r>
          </w:p>
          <w:p w14:paraId="7CF8DA84" w14:textId="77777777" w:rsidR="002E1203" w:rsidRPr="00613175" w:rsidRDefault="002E1203" w:rsidP="00C147C7">
            <w:pPr>
              <w:pStyle w:val="TAL"/>
              <w:rPr>
                <w:rFonts w:eastAsia="SimSun"/>
                <w:bCs/>
                <w:i/>
                <w:lang w:eastAsia="zh-CN"/>
              </w:rPr>
            </w:pPr>
            <w:r w:rsidRPr="00613175">
              <w:rPr>
                <w:rFonts w:eastAsia="SimSun"/>
                <w:bCs/>
                <w:i/>
                <w:lang w:eastAsia="zh-CN"/>
              </w:rPr>
              <w:t>-</w:t>
            </w:r>
            <w:r w:rsidRPr="00613175">
              <w:rPr>
                <w:rFonts w:eastAsia="SimSun"/>
                <w:bCs/>
                <w:i/>
                <w:lang w:eastAsia="zh-CN"/>
              </w:rPr>
              <w:tab/>
              <w:t xml:space="preserve">a=3ge2ae: requested </w:t>
            </w:r>
            <w:r w:rsidRPr="00613175">
              <w:rPr>
                <w:rFonts w:eastAsia="SimSun"/>
                <w:bCs/>
                <w:lang w:eastAsia="zh-CN"/>
              </w:rPr>
              <w:t>[Note 3]</w:t>
            </w:r>
          </w:p>
          <w:p w14:paraId="71E3F62E" w14:textId="77777777" w:rsidR="002E1203" w:rsidRPr="00613175" w:rsidRDefault="002E1203" w:rsidP="00C147C7">
            <w:pPr>
              <w:pStyle w:val="TAL"/>
              <w:rPr>
                <w:rFonts w:eastAsia="SimSun"/>
                <w:bCs/>
                <w:lang w:eastAsia="zh-CN"/>
              </w:rPr>
            </w:pPr>
            <w:r w:rsidRPr="00613175">
              <w:rPr>
                <w:rFonts w:eastAsia="SimSun"/>
                <w:bCs/>
                <w:i/>
                <w:lang w:eastAsia="zh-CN"/>
              </w:rPr>
              <w:t>-</w:t>
            </w:r>
            <w:r w:rsidRPr="00613175">
              <w:rPr>
                <w:rFonts w:eastAsia="SimSun"/>
                <w:bCs/>
                <w:i/>
                <w:lang w:eastAsia="zh-CN"/>
              </w:rPr>
              <w:tab/>
              <w:t xml:space="preserve">a=crypto:1 AES_CM_128_HMAC_SHA1_80inline:PS1uQCVeeCFCanVmcjkpPywjNWhcYD0mXXtxaVBR|2^20|1:4 </w:t>
            </w:r>
            <w:r w:rsidRPr="00613175">
              <w:rPr>
                <w:rFonts w:eastAsia="SimSun"/>
                <w:bCs/>
                <w:lang w:eastAsia="zh-CN"/>
              </w:rPr>
              <w:t>[Note 3]</w:t>
            </w:r>
          </w:p>
          <w:p w14:paraId="51684935" w14:textId="77777777" w:rsidR="002E1203" w:rsidRPr="00613175" w:rsidRDefault="002E1203" w:rsidP="00C147C7">
            <w:pPr>
              <w:pStyle w:val="TAL"/>
              <w:rPr>
                <w:rFonts w:eastAsia="SimSun"/>
                <w:lang w:eastAsia="zh-CN"/>
              </w:rPr>
            </w:pPr>
          </w:p>
          <w:p w14:paraId="28CD51E5" w14:textId="77777777" w:rsidR="002E1203" w:rsidRPr="00613175" w:rsidRDefault="002E1203" w:rsidP="00C147C7">
            <w:pPr>
              <w:pStyle w:val="TAL"/>
              <w:rPr>
                <w:rFonts w:eastAsia="SimSun"/>
                <w:i/>
                <w:lang w:eastAsia="zh-CN"/>
              </w:rPr>
            </w:pPr>
            <w:r w:rsidRPr="00613175">
              <w:rPr>
                <w:rFonts w:eastAsia="SimSun"/>
                <w:lang w:eastAsia="zh-CN"/>
              </w:rPr>
              <w:t>Note 1: The value for fmt, payload type (AMR) and format is copied from Step 1.</w:t>
            </w:r>
          </w:p>
          <w:p w14:paraId="67CB7749" w14:textId="77777777" w:rsidR="002E1203" w:rsidRPr="00613175" w:rsidRDefault="002E1203" w:rsidP="00C147C7">
            <w:pPr>
              <w:pStyle w:val="TAL"/>
              <w:rPr>
                <w:rFonts w:eastAsia="SimSun" w:cs="Tahoma"/>
                <w:szCs w:val="16"/>
                <w:lang w:eastAsia="zh-CN"/>
              </w:rPr>
            </w:pPr>
            <w:r w:rsidRPr="00613175">
              <w:rPr>
                <w:rFonts w:eastAsia="SimSun" w:cs="Tahoma"/>
                <w:iCs/>
                <w:snapToGrid w:val="0"/>
                <w:szCs w:val="16"/>
                <w:lang w:eastAsia="zh-CN"/>
              </w:rPr>
              <w:t xml:space="preserve">Note 2: </w:t>
            </w:r>
            <w:r w:rsidRPr="00613175">
              <w:rPr>
                <w:rFonts w:eastAsia="SimSun" w:cs="Tahoma"/>
                <w:szCs w:val="16"/>
                <w:lang w:eastAsia="zh-CN"/>
              </w:rPr>
              <w:t>Attributes for ECN Capability are present if the UE supports Explicit Congestion Notification.</w:t>
            </w:r>
          </w:p>
          <w:p w14:paraId="03AC1519" w14:textId="77777777" w:rsidR="002E1203" w:rsidRPr="00613175" w:rsidRDefault="002E1203" w:rsidP="00C147C7">
            <w:pPr>
              <w:pStyle w:val="TAL"/>
              <w:rPr>
                <w:rFonts w:eastAsia="SimSun"/>
                <w:lang w:eastAsia="zh-CN"/>
              </w:rPr>
            </w:pPr>
            <w:r w:rsidRPr="00613175">
              <w:rPr>
                <w:rFonts w:eastAsia="SimSun"/>
                <w:lang w:eastAsia="zh-CN"/>
              </w:rPr>
              <w:t>Note 3: Attributes for media plane security are present if the use of end-to-access-edge security is supported by UE.</w:t>
            </w:r>
          </w:p>
          <w:p w14:paraId="7BB210EF" w14:textId="77777777" w:rsidR="002E1203" w:rsidRPr="00613175" w:rsidRDefault="002E1203" w:rsidP="00C147C7">
            <w:pPr>
              <w:pStyle w:val="TAL"/>
              <w:rPr>
                <w:rFonts w:eastAsia="SimSun"/>
                <w:lang w:eastAsia="zh-CN"/>
              </w:rPr>
            </w:pPr>
            <w:r w:rsidRPr="00613175">
              <w:rPr>
                <w:rFonts w:eastAsia="SimSun"/>
                <w:lang w:eastAsia="zh-CN"/>
              </w:rPr>
              <w:t>Note 4: transport port is the port number of the SS (see RFC 3264 clause 6).</w:t>
            </w:r>
          </w:p>
        </w:tc>
      </w:tr>
    </w:tbl>
    <w:p w14:paraId="3C27010E" w14:textId="77777777" w:rsidR="002E1203" w:rsidRPr="00613175" w:rsidRDefault="002E1203" w:rsidP="002E1203"/>
    <w:p w14:paraId="3F603E3E" w14:textId="77777777" w:rsidR="002E1203" w:rsidRPr="00613175" w:rsidRDefault="002E1203" w:rsidP="002E1203">
      <w:pPr>
        <w:pStyle w:val="H6"/>
        <w:rPr>
          <w:snapToGrid w:val="0"/>
        </w:rPr>
      </w:pPr>
      <w:r w:rsidRPr="00613175">
        <w:rPr>
          <w:snapToGrid w:val="0"/>
        </w:rPr>
        <w:t>PRACK (Step 4)</w:t>
      </w:r>
    </w:p>
    <w:p w14:paraId="6A40A74A" w14:textId="77777777" w:rsidR="002E1203" w:rsidRPr="00613175" w:rsidRDefault="002E1203" w:rsidP="002E1203">
      <w:r w:rsidRPr="00613175">
        <w:t>Use the default message "PRACK" in Annex A.2.4 of TS 34.229-1 [2] with conditions A1 and A7.</w:t>
      </w:r>
    </w:p>
    <w:p w14:paraId="4D5EA8C2" w14:textId="77777777" w:rsidR="002E1203" w:rsidRPr="00613175" w:rsidRDefault="002E1203" w:rsidP="002E1203">
      <w:pPr>
        <w:pStyle w:val="H6"/>
        <w:rPr>
          <w:snapToGrid w:val="0"/>
        </w:rPr>
      </w:pPr>
      <w:r w:rsidRPr="00613175">
        <w:rPr>
          <w:snapToGrid w:val="0"/>
        </w:rPr>
        <w:t>200 OK (Step 5)</w:t>
      </w:r>
    </w:p>
    <w:p w14:paraId="437D0360" w14:textId="77777777" w:rsidR="002E1203" w:rsidRPr="00613175" w:rsidRDefault="002E1203" w:rsidP="002E1203">
      <w:r w:rsidRPr="00613175">
        <w:t>Use the default message "200 OK for requests other than REGISTER or SUBSCRIBE" in Annex A.3.1 of TS 34.229-1 [2] with conditions A10 and A22.</w:t>
      </w:r>
    </w:p>
    <w:p w14:paraId="2DF75F1B" w14:textId="77777777" w:rsidR="002E1203" w:rsidRPr="00613175" w:rsidRDefault="002E1203" w:rsidP="0031641D">
      <w:pPr>
        <w:pStyle w:val="Heading2"/>
      </w:pPr>
      <w:bookmarkStart w:id="1343" w:name="_Toc51948530"/>
      <w:bookmarkStart w:id="1344" w:name="_Toc52162605"/>
      <w:bookmarkStart w:id="1345" w:name="_Toc60916243"/>
      <w:bookmarkStart w:id="1346" w:name="_Toc68197447"/>
      <w:bookmarkStart w:id="1347" w:name="_Toc75880705"/>
      <w:bookmarkStart w:id="1348" w:name="_Toc84254417"/>
      <w:bookmarkStart w:id="1349" w:name="_Toc84255212"/>
      <w:r w:rsidRPr="00613175">
        <w:t>A.9.2</w:t>
      </w:r>
      <w:r w:rsidRPr="00613175">
        <w:tab/>
        <w:t>EPS Fallback for Voice Call / steps after fallback / 5GS</w:t>
      </w:r>
      <w:bookmarkEnd w:id="1343"/>
      <w:bookmarkEnd w:id="1344"/>
      <w:bookmarkEnd w:id="1345"/>
      <w:bookmarkEnd w:id="1346"/>
      <w:bookmarkEnd w:id="1347"/>
      <w:bookmarkEnd w:id="1348"/>
      <w:bookmarkEnd w:id="1349"/>
    </w:p>
    <w:p w14:paraId="06085180" w14:textId="77777777" w:rsidR="002E1203" w:rsidRPr="00613175" w:rsidRDefault="002E1203" w:rsidP="002E1203">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2E1203" w:rsidRPr="00613175" w14:paraId="0366DC78" w14:textId="77777777" w:rsidTr="00C147C7">
        <w:trPr>
          <w:cantSplit/>
          <w:jc w:val="center"/>
        </w:trPr>
        <w:tc>
          <w:tcPr>
            <w:tcW w:w="680" w:type="dxa"/>
            <w:tcBorders>
              <w:top w:val="single" w:sz="4" w:space="0" w:color="auto"/>
              <w:left w:val="single" w:sz="4" w:space="0" w:color="auto"/>
              <w:bottom w:val="nil"/>
              <w:right w:val="single" w:sz="4" w:space="0" w:color="auto"/>
            </w:tcBorders>
          </w:tcPr>
          <w:p w14:paraId="082B41F1" w14:textId="77777777" w:rsidR="002E1203" w:rsidRPr="00613175" w:rsidRDefault="002E1203" w:rsidP="00C147C7">
            <w:pPr>
              <w:pStyle w:val="TAH"/>
            </w:pPr>
            <w:r w:rsidRPr="00613175">
              <w:t>Step</w:t>
            </w:r>
          </w:p>
        </w:tc>
        <w:tc>
          <w:tcPr>
            <w:tcW w:w="1260" w:type="dxa"/>
            <w:gridSpan w:val="2"/>
            <w:tcBorders>
              <w:left w:val="single" w:sz="4" w:space="0" w:color="auto"/>
              <w:right w:val="single" w:sz="4" w:space="0" w:color="auto"/>
            </w:tcBorders>
          </w:tcPr>
          <w:p w14:paraId="7E8D74FE" w14:textId="77777777" w:rsidR="002E1203" w:rsidRPr="00613175" w:rsidRDefault="002E1203" w:rsidP="00C147C7">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13CE2831" w14:textId="77777777" w:rsidR="002E1203" w:rsidRPr="00613175" w:rsidRDefault="002E1203" w:rsidP="00C147C7">
            <w:pPr>
              <w:pStyle w:val="TAH"/>
            </w:pPr>
            <w:r w:rsidRPr="00613175">
              <w:t>Message/Procedure</w:t>
            </w:r>
          </w:p>
        </w:tc>
        <w:tc>
          <w:tcPr>
            <w:tcW w:w="4196" w:type="dxa"/>
            <w:tcBorders>
              <w:top w:val="single" w:sz="4" w:space="0" w:color="auto"/>
              <w:left w:val="single" w:sz="4" w:space="0" w:color="auto"/>
              <w:bottom w:val="nil"/>
              <w:right w:val="single" w:sz="4" w:space="0" w:color="auto"/>
            </w:tcBorders>
          </w:tcPr>
          <w:p w14:paraId="66E89346" w14:textId="77777777" w:rsidR="002E1203" w:rsidRPr="00613175" w:rsidRDefault="002E1203" w:rsidP="00C147C7">
            <w:pPr>
              <w:pStyle w:val="TAH"/>
            </w:pPr>
            <w:r w:rsidRPr="00613175">
              <w:t>Comment</w:t>
            </w:r>
          </w:p>
        </w:tc>
      </w:tr>
      <w:tr w:rsidR="002E1203" w:rsidRPr="00613175" w14:paraId="12FCEAF9" w14:textId="77777777" w:rsidTr="00C147C7">
        <w:trPr>
          <w:cantSplit/>
          <w:jc w:val="center"/>
        </w:trPr>
        <w:tc>
          <w:tcPr>
            <w:tcW w:w="680" w:type="dxa"/>
            <w:tcBorders>
              <w:top w:val="nil"/>
              <w:left w:val="single" w:sz="4" w:space="0" w:color="auto"/>
              <w:bottom w:val="single" w:sz="4" w:space="0" w:color="auto"/>
              <w:right w:val="single" w:sz="4" w:space="0" w:color="auto"/>
            </w:tcBorders>
          </w:tcPr>
          <w:p w14:paraId="1C249A9F" w14:textId="77777777" w:rsidR="002E1203" w:rsidRPr="00613175" w:rsidRDefault="002E1203" w:rsidP="00C147C7">
            <w:pPr>
              <w:pStyle w:val="TAH"/>
            </w:pPr>
          </w:p>
        </w:tc>
        <w:tc>
          <w:tcPr>
            <w:tcW w:w="630" w:type="dxa"/>
            <w:tcBorders>
              <w:left w:val="single" w:sz="4" w:space="0" w:color="auto"/>
            </w:tcBorders>
          </w:tcPr>
          <w:p w14:paraId="434C93FD" w14:textId="77777777" w:rsidR="002E1203" w:rsidRPr="00613175" w:rsidRDefault="002E1203" w:rsidP="00C147C7">
            <w:pPr>
              <w:pStyle w:val="TAH"/>
            </w:pPr>
            <w:r w:rsidRPr="00613175">
              <w:t>UE</w:t>
            </w:r>
          </w:p>
        </w:tc>
        <w:tc>
          <w:tcPr>
            <w:tcW w:w="630" w:type="dxa"/>
            <w:tcBorders>
              <w:right w:val="single" w:sz="4" w:space="0" w:color="auto"/>
            </w:tcBorders>
          </w:tcPr>
          <w:p w14:paraId="6BD61CA9" w14:textId="77777777" w:rsidR="002E1203" w:rsidRPr="00613175" w:rsidRDefault="002E1203" w:rsidP="00C147C7">
            <w:pPr>
              <w:pStyle w:val="TAH"/>
            </w:pPr>
            <w:r w:rsidRPr="00613175">
              <w:t>SS</w:t>
            </w:r>
          </w:p>
        </w:tc>
        <w:tc>
          <w:tcPr>
            <w:tcW w:w="3420" w:type="dxa"/>
            <w:tcBorders>
              <w:top w:val="nil"/>
              <w:left w:val="single" w:sz="4" w:space="0" w:color="auto"/>
              <w:bottom w:val="single" w:sz="4" w:space="0" w:color="auto"/>
              <w:right w:val="single" w:sz="4" w:space="0" w:color="auto"/>
            </w:tcBorders>
          </w:tcPr>
          <w:p w14:paraId="101671BD" w14:textId="77777777" w:rsidR="002E1203" w:rsidRPr="00613175" w:rsidRDefault="002E1203" w:rsidP="00C147C7">
            <w:pPr>
              <w:pStyle w:val="TAH"/>
            </w:pPr>
          </w:p>
        </w:tc>
        <w:tc>
          <w:tcPr>
            <w:tcW w:w="4196" w:type="dxa"/>
            <w:tcBorders>
              <w:top w:val="nil"/>
              <w:left w:val="single" w:sz="4" w:space="0" w:color="auto"/>
              <w:bottom w:val="single" w:sz="4" w:space="0" w:color="auto"/>
              <w:right w:val="single" w:sz="4" w:space="0" w:color="auto"/>
            </w:tcBorders>
          </w:tcPr>
          <w:p w14:paraId="48161A54" w14:textId="77777777" w:rsidR="002E1203" w:rsidRPr="00613175" w:rsidRDefault="002E1203" w:rsidP="00C147C7">
            <w:pPr>
              <w:pStyle w:val="TAH"/>
            </w:pPr>
          </w:p>
        </w:tc>
      </w:tr>
      <w:tr w:rsidR="00610109" w:rsidRPr="00613175" w14:paraId="6BD03099"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21A19996" w14:textId="4EDD87EA" w:rsidR="00610109" w:rsidRPr="00613175" w:rsidRDefault="00610109" w:rsidP="00610109">
            <w:pPr>
              <w:pStyle w:val="TAC"/>
            </w:pPr>
            <w:r w:rsidRPr="00613175">
              <w:rPr>
                <w:lang w:eastAsia="zh-CN"/>
              </w:rPr>
              <w:t>0A</w:t>
            </w:r>
          </w:p>
        </w:tc>
        <w:tc>
          <w:tcPr>
            <w:tcW w:w="1260" w:type="dxa"/>
            <w:gridSpan w:val="2"/>
            <w:tcBorders>
              <w:top w:val="single" w:sz="4" w:space="0" w:color="auto"/>
              <w:left w:val="single" w:sz="4" w:space="0" w:color="auto"/>
              <w:bottom w:val="single" w:sz="4" w:space="0" w:color="auto"/>
              <w:right w:val="single" w:sz="4" w:space="0" w:color="auto"/>
            </w:tcBorders>
          </w:tcPr>
          <w:p w14:paraId="4F8DDCE4" w14:textId="23B3FEFD" w:rsidR="00610109" w:rsidRPr="00613175" w:rsidRDefault="00610109" w:rsidP="00610109">
            <w:pPr>
              <w:pStyle w:val="TAC"/>
              <w:rPr>
                <w:lang w:eastAsia="zh-CN"/>
              </w:rPr>
            </w:pPr>
            <w:r w:rsidRPr="00613175">
              <w:rPr>
                <w:lang w:eastAsia="zh-CN"/>
              </w:rPr>
              <w:t>&lt;--</w:t>
            </w:r>
          </w:p>
        </w:tc>
        <w:tc>
          <w:tcPr>
            <w:tcW w:w="3420" w:type="dxa"/>
            <w:tcBorders>
              <w:top w:val="single" w:sz="4" w:space="0" w:color="auto"/>
              <w:left w:val="single" w:sz="4" w:space="0" w:color="auto"/>
              <w:bottom w:val="single" w:sz="4" w:space="0" w:color="auto"/>
              <w:right w:val="single" w:sz="4" w:space="0" w:color="auto"/>
            </w:tcBorders>
          </w:tcPr>
          <w:p w14:paraId="10600906" w14:textId="4B4A07BA" w:rsidR="00610109" w:rsidRPr="00613175" w:rsidRDefault="00610109" w:rsidP="00610109">
            <w:pPr>
              <w:pStyle w:val="TAL"/>
            </w:pPr>
            <w:r w:rsidRPr="00613175">
              <w:rPr>
                <w:lang w:eastAsia="zh-CN"/>
              </w:rPr>
              <w:t>180 Ringing</w:t>
            </w:r>
          </w:p>
        </w:tc>
        <w:tc>
          <w:tcPr>
            <w:tcW w:w="4196" w:type="dxa"/>
            <w:tcBorders>
              <w:top w:val="single" w:sz="4" w:space="0" w:color="auto"/>
              <w:left w:val="single" w:sz="4" w:space="0" w:color="auto"/>
              <w:bottom w:val="single" w:sz="4" w:space="0" w:color="auto"/>
              <w:right w:val="single" w:sz="4" w:space="0" w:color="auto"/>
            </w:tcBorders>
          </w:tcPr>
          <w:p w14:paraId="4F46D7C3" w14:textId="72173FE9" w:rsidR="00610109" w:rsidRPr="00613175" w:rsidRDefault="00610109" w:rsidP="00610109">
            <w:pPr>
              <w:pStyle w:val="TAL"/>
            </w:pPr>
            <w:r w:rsidRPr="00613175">
              <w:rPr>
                <w:lang w:eastAsia="zh-CN"/>
              </w:rPr>
              <w:t>-</w:t>
            </w:r>
          </w:p>
        </w:tc>
      </w:tr>
      <w:tr w:rsidR="00610109" w:rsidRPr="00613175" w14:paraId="6CED6BD6"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58838B00" w14:textId="00FBC995" w:rsidR="00610109" w:rsidRPr="00613175" w:rsidRDefault="00610109" w:rsidP="00610109">
            <w:pPr>
              <w:pStyle w:val="TAC"/>
            </w:pPr>
            <w:r w:rsidRPr="00613175">
              <w:rPr>
                <w:lang w:eastAsia="zh-CN"/>
              </w:rPr>
              <w:t>0B</w:t>
            </w:r>
          </w:p>
        </w:tc>
        <w:tc>
          <w:tcPr>
            <w:tcW w:w="1260" w:type="dxa"/>
            <w:gridSpan w:val="2"/>
            <w:tcBorders>
              <w:top w:val="single" w:sz="4" w:space="0" w:color="auto"/>
              <w:left w:val="single" w:sz="4" w:space="0" w:color="auto"/>
              <w:bottom w:val="single" w:sz="4" w:space="0" w:color="auto"/>
              <w:right w:val="single" w:sz="4" w:space="0" w:color="auto"/>
            </w:tcBorders>
          </w:tcPr>
          <w:p w14:paraId="497874F0" w14:textId="5670F706" w:rsidR="00610109" w:rsidRPr="00613175" w:rsidRDefault="00610109" w:rsidP="00610109">
            <w:pPr>
              <w:pStyle w:val="TAC"/>
              <w:rPr>
                <w:lang w:eastAsia="zh-CN"/>
              </w:rPr>
            </w:pPr>
            <w:r w:rsidRPr="00613175">
              <w:rPr>
                <w:lang w:eastAsia="zh-CN"/>
              </w:rPr>
              <w:t>-</w:t>
            </w:r>
          </w:p>
        </w:tc>
        <w:tc>
          <w:tcPr>
            <w:tcW w:w="3420" w:type="dxa"/>
            <w:tcBorders>
              <w:top w:val="single" w:sz="4" w:space="0" w:color="auto"/>
              <w:left w:val="single" w:sz="4" w:space="0" w:color="auto"/>
              <w:bottom w:val="single" w:sz="4" w:space="0" w:color="auto"/>
              <w:right w:val="single" w:sz="4" w:space="0" w:color="auto"/>
            </w:tcBorders>
          </w:tcPr>
          <w:p w14:paraId="2D2AF148" w14:textId="46C18D3A" w:rsidR="00610109" w:rsidRPr="00613175" w:rsidRDefault="00610109" w:rsidP="00610109">
            <w:pPr>
              <w:pStyle w:val="TAL"/>
            </w:pPr>
            <w:r w:rsidRPr="00613175">
              <w:rPr>
                <w:lang w:eastAsia="zh-CN"/>
              </w:rPr>
              <w:t>SS starts a timer (5 seconds) to wait for optional UPDATE or REGISTER from the UE.</w:t>
            </w:r>
          </w:p>
        </w:tc>
        <w:tc>
          <w:tcPr>
            <w:tcW w:w="4196" w:type="dxa"/>
            <w:tcBorders>
              <w:top w:val="single" w:sz="4" w:space="0" w:color="auto"/>
              <w:left w:val="single" w:sz="4" w:space="0" w:color="auto"/>
              <w:bottom w:val="single" w:sz="4" w:space="0" w:color="auto"/>
              <w:right w:val="single" w:sz="4" w:space="0" w:color="auto"/>
            </w:tcBorders>
          </w:tcPr>
          <w:p w14:paraId="637725AE" w14:textId="0A53CC88" w:rsidR="00610109" w:rsidRPr="00613175" w:rsidRDefault="00610109" w:rsidP="00610109">
            <w:pPr>
              <w:pStyle w:val="TAL"/>
            </w:pPr>
            <w:r w:rsidRPr="00613175">
              <w:rPr>
                <w:lang w:eastAsia="zh-CN"/>
              </w:rPr>
              <w:t>-</w:t>
            </w:r>
          </w:p>
        </w:tc>
      </w:tr>
      <w:tr w:rsidR="00610109" w:rsidRPr="00613175" w14:paraId="5AAA2366"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5ACF6F9C" w14:textId="4BDA2472" w:rsidR="00610109" w:rsidRPr="00613175" w:rsidRDefault="00610109" w:rsidP="00610109">
            <w:pPr>
              <w:pStyle w:val="TAC"/>
            </w:pPr>
            <w:r w:rsidRPr="00613175">
              <w:rPr>
                <w:lang w:eastAsia="zh-CN"/>
              </w:rPr>
              <w:t>-</w:t>
            </w:r>
          </w:p>
        </w:tc>
        <w:tc>
          <w:tcPr>
            <w:tcW w:w="1260" w:type="dxa"/>
            <w:gridSpan w:val="2"/>
            <w:tcBorders>
              <w:top w:val="single" w:sz="4" w:space="0" w:color="auto"/>
              <w:left w:val="single" w:sz="4" w:space="0" w:color="auto"/>
              <w:bottom w:val="single" w:sz="4" w:space="0" w:color="auto"/>
              <w:right w:val="single" w:sz="4" w:space="0" w:color="auto"/>
            </w:tcBorders>
          </w:tcPr>
          <w:p w14:paraId="62F9A9AF" w14:textId="0AB4F53F" w:rsidR="00610109" w:rsidRPr="00613175" w:rsidRDefault="00610109" w:rsidP="00610109">
            <w:pPr>
              <w:pStyle w:val="TAC"/>
              <w:rPr>
                <w:lang w:eastAsia="zh-CN"/>
              </w:rPr>
            </w:pPr>
            <w:r w:rsidRPr="00613175">
              <w:rPr>
                <w:lang w:eastAsia="zh-CN"/>
              </w:rPr>
              <w:t>-</w:t>
            </w:r>
          </w:p>
        </w:tc>
        <w:tc>
          <w:tcPr>
            <w:tcW w:w="3420" w:type="dxa"/>
            <w:tcBorders>
              <w:top w:val="single" w:sz="4" w:space="0" w:color="auto"/>
              <w:left w:val="single" w:sz="4" w:space="0" w:color="auto"/>
              <w:bottom w:val="single" w:sz="4" w:space="0" w:color="auto"/>
              <w:right w:val="single" w:sz="4" w:space="0" w:color="auto"/>
            </w:tcBorders>
          </w:tcPr>
          <w:p w14:paraId="5B311E78" w14:textId="77777777" w:rsidR="00610109" w:rsidRPr="00613175" w:rsidRDefault="00610109" w:rsidP="00610109">
            <w:pPr>
              <w:pStyle w:val="TAL"/>
            </w:pPr>
            <w:r w:rsidRPr="00613175">
              <w:t>EXCEPTION: Step 1a1-1c1 describes behaviour that depends on UE implementation.</w:t>
            </w:r>
          </w:p>
          <w:p w14:paraId="1EEF7BA3" w14:textId="066ABE5C" w:rsidR="00610109" w:rsidRPr="00613175" w:rsidRDefault="00610109" w:rsidP="00610109">
            <w:pPr>
              <w:pStyle w:val="TAL"/>
            </w:pPr>
            <w:r w:rsidRPr="00613175">
              <w:t>The “lower case letter” identifies a step sequence that takes place if such implementation was applied.</w:t>
            </w:r>
          </w:p>
        </w:tc>
        <w:tc>
          <w:tcPr>
            <w:tcW w:w="4196" w:type="dxa"/>
            <w:tcBorders>
              <w:top w:val="single" w:sz="4" w:space="0" w:color="auto"/>
              <w:left w:val="single" w:sz="4" w:space="0" w:color="auto"/>
              <w:bottom w:val="single" w:sz="4" w:space="0" w:color="auto"/>
              <w:right w:val="single" w:sz="4" w:space="0" w:color="auto"/>
            </w:tcBorders>
          </w:tcPr>
          <w:p w14:paraId="6466E69E" w14:textId="48157DF4" w:rsidR="00610109" w:rsidRPr="00613175" w:rsidRDefault="00610109" w:rsidP="00610109">
            <w:pPr>
              <w:pStyle w:val="TAL"/>
            </w:pPr>
            <w:r w:rsidRPr="00613175">
              <w:rPr>
                <w:lang w:eastAsia="zh-CN"/>
              </w:rPr>
              <w:t>-</w:t>
            </w:r>
          </w:p>
        </w:tc>
      </w:tr>
      <w:tr w:rsidR="00610109" w:rsidRPr="00613175" w14:paraId="586FD5D8"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34173682" w14:textId="7B8DCBC2" w:rsidR="00610109" w:rsidRPr="00613175" w:rsidRDefault="00610109" w:rsidP="00610109">
            <w:pPr>
              <w:pStyle w:val="TAC"/>
            </w:pPr>
            <w:r w:rsidRPr="00613175">
              <w:t>1a1</w:t>
            </w:r>
          </w:p>
        </w:tc>
        <w:tc>
          <w:tcPr>
            <w:tcW w:w="1260" w:type="dxa"/>
            <w:gridSpan w:val="2"/>
            <w:tcBorders>
              <w:top w:val="single" w:sz="4" w:space="0" w:color="auto"/>
              <w:left w:val="single" w:sz="4" w:space="0" w:color="auto"/>
              <w:bottom w:val="single" w:sz="4" w:space="0" w:color="auto"/>
              <w:right w:val="single" w:sz="4" w:space="0" w:color="auto"/>
            </w:tcBorders>
          </w:tcPr>
          <w:p w14:paraId="7992F430" w14:textId="09CED4AE" w:rsidR="00610109" w:rsidRPr="00613175" w:rsidRDefault="00610109" w:rsidP="00610109">
            <w:pPr>
              <w:pStyle w:val="TAC"/>
              <w:rPr>
                <w:lang w:eastAsia="zh-CN"/>
              </w:rPr>
            </w:pPr>
            <w:r w:rsidRPr="00613175">
              <w:rPr>
                <w:lang w:eastAsia="zh-CN"/>
              </w:rPr>
              <w:t>--&gt;</w:t>
            </w:r>
          </w:p>
        </w:tc>
        <w:tc>
          <w:tcPr>
            <w:tcW w:w="3420" w:type="dxa"/>
            <w:tcBorders>
              <w:top w:val="single" w:sz="4" w:space="0" w:color="auto"/>
              <w:left w:val="single" w:sz="4" w:space="0" w:color="auto"/>
              <w:bottom w:val="single" w:sz="4" w:space="0" w:color="auto"/>
              <w:right w:val="single" w:sz="4" w:space="0" w:color="auto"/>
            </w:tcBorders>
          </w:tcPr>
          <w:p w14:paraId="15AEC2E9" w14:textId="5EC1CCC8" w:rsidR="00610109" w:rsidRPr="00613175" w:rsidRDefault="00610109" w:rsidP="00610109">
            <w:pPr>
              <w:pStyle w:val="TAL"/>
            </w:pPr>
            <w:r w:rsidRPr="00613175">
              <w:t>UPDATE</w:t>
            </w:r>
          </w:p>
        </w:tc>
        <w:tc>
          <w:tcPr>
            <w:tcW w:w="4196" w:type="dxa"/>
            <w:tcBorders>
              <w:top w:val="single" w:sz="4" w:space="0" w:color="auto"/>
              <w:left w:val="single" w:sz="4" w:space="0" w:color="auto"/>
              <w:bottom w:val="single" w:sz="4" w:space="0" w:color="auto"/>
              <w:right w:val="single" w:sz="4" w:space="0" w:color="auto"/>
            </w:tcBorders>
          </w:tcPr>
          <w:p w14:paraId="6C7826A7" w14:textId="4BDA0FFD" w:rsidR="00610109" w:rsidRPr="00613175" w:rsidRDefault="00610109" w:rsidP="00610109">
            <w:pPr>
              <w:pStyle w:val="TAL"/>
            </w:pPr>
            <w:r w:rsidRPr="00613175">
              <w:t>Optional: The UE sends an UPDATE request containing a second SDP offer.</w:t>
            </w:r>
          </w:p>
        </w:tc>
      </w:tr>
      <w:tr w:rsidR="00610109" w:rsidRPr="00613175" w14:paraId="76E0DF08"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5C23868F" w14:textId="08BAA605" w:rsidR="00610109" w:rsidRPr="00613175" w:rsidRDefault="00610109" w:rsidP="00610109">
            <w:pPr>
              <w:pStyle w:val="TAC"/>
            </w:pPr>
            <w:r w:rsidRPr="00613175">
              <w:rPr>
                <w:lang w:eastAsia="zh-CN"/>
              </w:rPr>
              <w:t>1a2</w:t>
            </w:r>
          </w:p>
        </w:tc>
        <w:tc>
          <w:tcPr>
            <w:tcW w:w="1260" w:type="dxa"/>
            <w:gridSpan w:val="2"/>
            <w:tcBorders>
              <w:top w:val="single" w:sz="4" w:space="0" w:color="auto"/>
              <w:left w:val="single" w:sz="4" w:space="0" w:color="auto"/>
              <w:bottom w:val="single" w:sz="4" w:space="0" w:color="auto"/>
              <w:right w:val="single" w:sz="4" w:space="0" w:color="auto"/>
            </w:tcBorders>
          </w:tcPr>
          <w:p w14:paraId="59EDF82F" w14:textId="7B7FB094" w:rsidR="00610109" w:rsidRPr="00613175" w:rsidRDefault="00610109" w:rsidP="00610109">
            <w:pPr>
              <w:pStyle w:val="TAC"/>
              <w:rPr>
                <w:lang w:eastAsia="zh-CN"/>
              </w:rPr>
            </w:pPr>
            <w:r w:rsidRPr="00613175">
              <w:t>&lt;--</w:t>
            </w:r>
          </w:p>
        </w:tc>
        <w:tc>
          <w:tcPr>
            <w:tcW w:w="3420" w:type="dxa"/>
            <w:tcBorders>
              <w:top w:val="single" w:sz="4" w:space="0" w:color="auto"/>
              <w:left w:val="single" w:sz="4" w:space="0" w:color="auto"/>
              <w:bottom w:val="single" w:sz="4" w:space="0" w:color="auto"/>
              <w:right w:val="single" w:sz="4" w:space="0" w:color="auto"/>
            </w:tcBorders>
          </w:tcPr>
          <w:p w14:paraId="195713EB" w14:textId="6CA628C1" w:rsidR="00610109" w:rsidRPr="00613175" w:rsidRDefault="00610109" w:rsidP="00610109">
            <w:pPr>
              <w:pStyle w:val="TAL"/>
            </w:pPr>
            <w:r w:rsidRPr="00613175">
              <w:t>200 OK for UPDATE</w:t>
            </w:r>
          </w:p>
        </w:tc>
        <w:tc>
          <w:tcPr>
            <w:tcW w:w="4196" w:type="dxa"/>
            <w:tcBorders>
              <w:top w:val="single" w:sz="4" w:space="0" w:color="auto"/>
              <w:left w:val="single" w:sz="4" w:space="0" w:color="auto"/>
              <w:bottom w:val="single" w:sz="4" w:space="0" w:color="auto"/>
              <w:right w:val="single" w:sz="4" w:space="0" w:color="auto"/>
            </w:tcBorders>
          </w:tcPr>
          <w:p w14:paraId="3CA3E6FA" w14:textId="3D767238" w:rsidR="00610109" w:rsidRPr="00613175" w:rsidRDefault="00610109" w:rsidP="00610109">
            <w:pPr>
              <w:pStyle w:val="TAL"/>
            </w:pPr>
            <w:r w:rsidRPr="00613175">
              <w:t>If the UE sent UPDATE, the SS sends a 200 OK response for UPDATE containing an SDP answer.</w:t>
            </w:r>
          </w:p>
        </w:tc>
      </w:tr>
      <w:tr w:rsidR="00610109" w:rsidRPr="00613175" w14:paraId="1E1C5DC7"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57A63A6F" w14:textId="04089CCC" w:rsidR="00610109" w:rsidRPr="00613175" w:rsidRDefault="00610109" w:rsidP="00610109">
            <w:pPr>
              <w:pStyle w:val="TAC"/>
            </w:pPr>
            <w:r w:rsidRPr="00613175">
              <w:rPr>
                <w:lang w:eastAsia="zh-CN"/>
              </w:rPr>
              <w:t>1b1</w:t>
            </w:r>
          </w:p>
        </w:tc>
        <w:tc>
          <w:tcPr>
            <w:tcW w:w="1260" w:type="dxa"/>
            <w:gridSpan w:val="2"/>
            <w:tcBorders>
              <w:top w:val="single" w:sz="4" w:space="0" w:color="auto"/>
              <w:left w:val="single" w:sz="4" w:space="0" w:color="auto"/>
              <w:bottom w:val="single" w:sz="4" w:space="0" w:color="auto"/>
              <w:right w:val="single" w:sz="4" w:space="0" w:color="auto"/>
            </w:tcBorders>
          </w:tcPr>
          <w:p w14:paraId="1F1C925D" w14:textId="5973F867" w:rsidR="00610109" w:rsidRPr="00613175" w:rsidRDefault="00610109" w:rsidP="00610109">
            <w:pPr>
              <w:pStyle w:val="TAC"/>
              <w:rPr>
                <w:lang w:eastAsia="zh-CN"/>
              </w:rPr>
            </w:pPr>
            <w:r w:rsidRPr="00613175">
              <w:rPr>
                <w:lang w:eastAsia="zh-CN"/>
              </w:rPr>
              <w:t>--&gt;</w:t>
            </w:r>
          </w:p>
        </w:tc>
        <w:tc>
          <w:tcPr>
            <w:tcW w:w="3420" w:type="dxa"/>
            <w:tcBorders>
              <w:top w:val="single" w:sz="4" w:space="0" w:color="auto"/>
              <w:left w:val="single" w:sz="4" w:space="0" w:color="auto"/>
              <w:bottom w:val="single" w:sz="4" w:space="0" w:color="auto"/>
              <w:right w:val="single" w:sz="4" w:space="0" w:color="auto"/>
            </w:tcBorders>
          </w:tcPr>
          <w:p w14:paraId="2627ABB0" w14:textId="510D6D65" w:rsidR="00610109" w:rsidRPr="00613175" w:rsidRDefault="00610109" w:rsidP="00610109">
            <w:pPr>
              <w:pStyle w:val="TAL"/>
            </w:pPr>
            <w:r w:rsidRPr="00613175">
              <w:rPr>
                <w:lang w:eastAsia="zh-CN"/>
              </w:rPr>
              <w:t>REGISTER</w:t>
            </w:r>
          </w:p>
        </w:tc>
        <w:tc>
          <w:tcPr>
            <w:tcW w:w="4196" w:type="dxa"/>
            <w:tcBorders>
              <w:top w:val="single" w:sz="4" w:space="0" w:color="auto"/>
              <w:left w:val="single" w:sz="4" w:space="0" w:color="auto"/>
              <w:bottom w:val="single" w:sz="4" w:space="0" w:color="auto"/>
              <w:right w:val="single" w:sz="4" w:space="0" w:color="auto"/>
            </w:tcBorders>
          </w:tcPr>
          <w:p w14:paraId="5AF257BA" w14:textId="0B2A9DB3" w:rsidR="00610109" w:rsidRPr="00613175" w:rsidRDefault="00610109" w:rsidP="00610109">
            <w:pPr>
              <w:pStyle w:val="TAL"/>
            </w:pPr>
            <w:r w:rsidRPr="00613175">
              <w:rPr>
                <w:lang w:eastAsia="zh-CN"/>
              </w:rPr>
              <w:t xml:space="preserve">Optional: </w:t>
            </w:r>
            <w:r w:rsidRPr="00613175">
              <w:t>The UE sends a REGISTER request</w:t>
            </w:r>
          </w:p>
        </w:tc>
      </w:tr>
      <w:tr w:rsidR="00610109" w:rsidRPr="00613175" w14:paraId="319BB839"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5F1EDAB2" w14:textId="7CF0A5FA" w:rsidR="00610109" w:rsidRPr="00613175" w:rsidRDefault="00610109" w:rsidP="00610109">
            <w:pPr>
              <w:pStyle w:val="TAC"/>
            </w:pPr>
            <w:r w:rsidRPr="00613175">
              <w:rPr>
                <w:lang w:eastAsia="zh-CN"/>
              </w:rPr>
              <w:t>1b2</w:t>
            </w:r>
          </w:p>
        </w:tc>
        <w:tc>
          <w:tcPr>
            <w:tcW w:w="1260" w:type="dxa"/>
            <w:gridSpan w:val="2"/>
            <w:tcBorders>
              <w:top w:val="single" w:sz="4" w:space="0" w:color="auto"/>
              <w:left w:val="single" w:sz="4" w:space="0" w:color="auto"/>
              <w:bottom w:val="single" w:sz="4" w:space="0" w:color="auto"/>
              <w:right w:val="single" w:sz="4" w:space="0" w:color="auto"/>
            </w:tcBorders>
          </w:tcPr>
          <w:p w14:paraId="3DB8D9C6" w14:textId="371C72BD" w:rsidR="00610109" w:rsidRPr="00613175" w:rsidRDefault="00610109" w:rsidP="00610109">
            <w:pPr>
              <w:pStyle w:val="TAC"/>
              <w:rPr>
                <w:lang w:eastAsia="zh-CN"/>
              </w:rPr>
            </w:pPr>
            <w:r w:rsidRPr="00613175">
              <w:t>&lt;--</w:t>
            </w:r>
          </w:p>
        </w:tc>
        <w:tc>
          <w:tcPr>
            <w:tcW w:w="3420" w:type="dxa"/>
            <w:tcBorders>
              <w:top w:val="single" w:sz="4" w:space="0" w:color="auto"/>
              <w:left w:val="single" w:sz="4" w:space="0" w:color="auto"/>
              <w:bottom w:val="single" w:sz="4" w:space="0" w:color="auto"/>
              <w:right w:val="single" w:sz="4" w:space="0" w:color="auto"/>
            </w:tcBorders>
          </w:tcPr>
          <w:p w14:paraId="7787451D" w14:textId="596A8D82" w:rsidR="00610109" w:rsidRPr="00613175" w:rsidRDefault="00610109" w:rsidP="00610109">
            <w:pPr>
              <w:pStyle w:val="TAL"/>
            </w:pPr>
            <w:r w:rsidRPr="00613175">
              <w:rPr>
                <w:lang w:eastAsia="zh-CN"/>
              </w:rPr>
              <w:t>200 OK for REGISTER</w:t>
            </w:r>
          </w:p>
        </w:tc>
        <w:tc>
          <w:tcPr>
            <w:tcW w:w="4196" w:type="dxa"/>
            <w:tcBorders>
              <w:top w:val="single" w:sz="4" w:space="0" w:color="auto"/>
              <w:left w:val="single" w:sz="4" w:space="0" w:color="auto"/>
              <w:bottom w:val="single" w:sz="4" w:space="0" w:color="auto"/>
              <w:right w:val="single" w:sz="4" w:space="0" w:color="auto"/>
            </w:tcBorders>
          </w:tcPr>
          <w:p w14:paraId="1B734E9E" w14:textId="67C38DB0" w:rsidR="00610109" w:rsidRPr="00613175" w:rsidRDefault="00610109" w:rsidP="00610109">
            <w:pPr>
              <w:pStyle w:val="TAL"/>
            </w:pPr>
            <w:r w:rsidRPr="00613175">
              <w:t>If the UE sent REGISTER, the SS sends a 200 OK response for REGISTER containing an SDP answer.</w:t>
            </w:r>
          </w:p>
        </w:tc>
      </w:tr>
      <w:tr w:rsidR="00610109" w:rsidRPr="00613175" w14:paraId="29EFD3C8"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1BEA7187" w14:textId="541F947E" w:rsidR="00610109" w:rsidRPr="00613175" w:rsidRDefault="00610109" w:rsidP="00610109">
            <w:pPr>
              <w:pStyle w:val="TAC"/>
            </w:pPr>
            <w:r w:rsidRPr="00613175">
              <w:rPr>
                <w:lang w:eastAsia="zh-CN"/>
              </w:rPr>
              <w:t>1c1</w:t>
            </w:r>
          </w:p>
        </w:tc>
        <w:tc>
          <w:tcPr>
            <w:tcW w:w="1260" w:type="dxa"/>
            <w:gridSpan w:val="2"/>
            <w:tcBorders>
              <w:top w:val="single" w:sz="4" w:space="0" w:color="auto"/>
              <w:left w:val="single" w:sz="4" w:space="0" w:color="auto"/>
              <w:bottom w:val="single" w:sz="4" w:space="0" w:color="auto"/>
              <w:right w:val="single" w:sz="4" w:space="0" w:color="auto"/>
            </w:tcBorders>
          </w:tcPr>
          <w:p w14:paraId="0C121B84" w14:textId="77777777" w:rsidR="00610109" w:rsidRPr="00613175" w:rsidRDefault="00610109" w:rsidP="00610109">
            <w:pPr>
              <w:pStyle w:val="TAC"/>
              <w:rPr>
                <w:lang w:eastAsia="zh-CN"/>
              </w:rPr>
            </w:pPr>
          </w:p>
        </w:tc>
        <w:tc>
          <w:tcPr>
            <w:tcW w:w="3420" w:type="dxa"/>
            <w:tcBorders>
              <w:top w:val="single" w:sz="4" w:space="0" w:color="auto"/>
              <w:left w:val="single" w:sz="4" w:space="0" w:color="auto"/>
              <w:bottom w:val="single" w:sz="4" w:space="0" w:color="auto"/>
              <w:right w:val="single" w:sz="4" w:space="0" w:color="auto"/>
            </w:tcBorders>
          </w:tcPr>
          <w:p w14:paraId="2DB657C4" w14:textId="5A9093C4" w:rsidR="00610109" w:rsidRPr="00613175" w:rsidRDefault="00610109" w:rsidP="00610109">
            <w:pPr>
              <w:pStyle w:val="TAL"/>
            </w:pPr>
            <w:r w:rsidRPr="00613175">
              <w:rPr>
                <w:lang w:eastAsia="zh-CN"/>
              </w:rPr>
              <w:t>The timer started in step 0B is expired.</w:t>
            </w:r>
          </w:p>
        </w:tc>
        <w:tc>
          <w:tcPr>
            <w:tcW w:w="4196" w:type="dxa"/>
            <w:tcBorders>
              <w:top w:val="single" w:sz="4" w:space="0" w:color="auto"/>
              <w:left w:val="single" w:sz="4" w:space="0" w:color="auto"/>
              <w:bottom w:val="single" w:sz="4" w:space="0" w:color="auto"/>
              <w:right w:val="single" w:sz="4" w:space="0" w:color="auto"/>
            </w:tcBorders>
          </w:tcPr>
          <w:p w14:paraId="4751D89D" w14:textId="77777777" w:rsidR="00610109" w:rsidRPr="00613175" w:rsidRDefault="00610109" w:rsidP="00610109">
            <w:pPr>
              <w:pStyle w:val="TAL"/>
            </w:pPr>
          </w:p>
        </w:tc>
      </w:tr>
      <w:tr w:rsidR="00610109" w:rsidRPr="00613175" w14:paraId="40573E9C"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660864E5" w14:textId="77777777" w:rsidR="00610109" w:rsidRPr="00613175" w:rsidRDefault="00610109" w:rsidP="00610109">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tcPr>
          <w:p w14:paraId="6B138206" w14:textId="389BC0E8" w:rsidR="00610109" w:rsidRPr="00613175" w:rsidRDefault="00610109" w:rsidP="00610109">
            <w:pPr>
              <w:pStyle w:val="TAC"/>
            </w:pPr>
            <w:r w:rsidRPr="00613175">
              <w:t>-</w:t>
            </w:r>
          </w:p>
        </w:tc>
        <w:tc>
          <w:tcPr>
            <w:tcW w:w="3420" w:type="dxa"/>
            <w:tcBorders>
              <w:top w:val="single" w:sz="4" w:space="0" w:color="auto"/>
              <w:left w:val="single" w:sz="4" w:space="0" w:color="auto"/>
              <w:bottom w:val="single" w:sz="4" w:space="0" w:color="auto"/>
              <w:right w:val="single" w:sz="4" w:space="0" w:color="auto"/>
            </w:tcBorders>
          </w:tcPr>
          <w:p w14:paraId="66702267" w14:textId="4A4445D8" w:rsidR="00610109" w:rsidRPr="00613175" w:rsidRDefault="00610109" w:rsidP="00610109">
            <w:pPr>
              <w:pStyle w:val="TAL"/>
            </w:pPr>
            <w:r w:rsidRPr="00613175">
              <w:t>-Void</w:t>
            </w:r>
          </w:p>
        </w:tc>
        <w:tc>
          <w:tcPr>
            <w:tcW w:w="4196" w:type="dxa"/>
            <w:tcBorders>
              <w:top w:val="single" w:sz="4" w:space="0" w:color="auto"/>
              <w:left w:val="single" w:sz="4" w:space="0" w:color="auto"/>
              <w:bottom w:val="single" w:sz="4" w:space="0" w:color="auto"/>
              <w:right w:val="single" w:sz="4" w:space="0" w:color="auto"/>
            </w:tcBorders>
          </w:tcPr>
          <w:p w14:paraId="76E4BDEE" w14:textId="383846D6" w:rsidR="00610109" w:rsidRPr="00613175" w:rsidRDefault="00610109" w:rsidP="00610109">
            <w:pPr>
              <w:pStyle w:val="TAL"/>
            </w:pPr>
          </w:p>
        </w:tc>
      </w:tr>
      <w:tr w:rsidR="00610109" w:rsidRPr="00613175" w14:paraId="08C0535A"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6E09B6EB" w14:textId="77777777" w:rsidR="00610109" w:rsidRPr="00613175" w:rsidRDefault="00610109" w:rsidP="00610109">
            <w:pPr>
              <w:pStyle w:val="TAC"/>
            </w:pPr>
            <w:r w:rsidRPr="00613175">
              <w:t>3</w:t>
            </w:r>
          </w:p>
        </w:tc>
        <w:tc>
          <w:tcPr>
            <w:tcW w:w="1260" w:type="dxa"/>
            <w:gridSpan w:val="2"/>
            <w:tcBorders>
              <w:top w:val="single" w:sz="4" w:space="0" w:color="auto"/>
              <w:left w:val="single" w:sz="4" w:space="0" w:color="auto"/>
              <w:bottom w:val="single" w:sz="4" w:space="0" w:color="auto"/>
              <w:right w:val="single" w:sz="4" w:space="0" w:color="auto"/>
            </w:tcBorders>
          </w:tcPr>
          <w:p w14:paraId="05BB43D2" w14:textId="620251A3" w:rsidR="00610109" w:rsidRPr="00613175" w:rsidRDefault="00610109" w:rsidP="00610109">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tcPr>
          <w:p w14:paraId="7C2578DF" w14:textId="1BD30B74" w:rsidR="00610109" w:rsidRPr="00613175" w:rsidRDefault="00610109" w:rsidP="00610109">
            <w:pPr>
              <w:pStyle w:val="TAL"/>
            </w:pPr>
            <w:r w:rsidRPr="00613175">
              <w:t>Void</w:t>
            </w:r>
          </w:p>
        </w:tc>
        <w:tc>
          <w:tcPr>
            <w:tcW w:w="4196" w:type="dxa"/>
            <w:tcBorders>
              <w:top w:val="single" w:sz="4" w:space="0" w:color="auto"/>
              <w:left w:val="single" w:sz="4" w:space="0" w:color="auto"/>
              <w:bottom w:val="single" w:sz="4" w:space="0" w:color="auto"/>
              <w:right w:val="single" w:sz="4" w:space="0" w:color="auto"/>
            </w:tcBorders>
          </w:tcPr>
          <w:p w14:paraId="449AFBF2" w14:textId="0A6B2E05" w:rsidR="00610109" w:rsidRPr="00613175" w:rsidRDefault="00610109" w:rsidP="00610109">
            <w:pPr>
              <w:pStyle w:val="TAL"/>
            </w:pPr>
          </w:p>
        </w:tc>
      </w:tr>
      <w:tr w:rsidR="00610109" w:rsidRPr="00613175" w14:paraId="3F15BF73"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554A4E67" w14:textId="77777777" w:rsidR="00610109" w:rsidRPr="00613175" w:rsidRDefault="00610109" w:rsidP="00610109">
            <w:pPr>
              <w:pStyle w:val="TAC"/>
            </w:pPr>
            <w:r w:rsidRPr="00613175">
              <w:t>4</w:t>
            </w:r>
          </w:p>
        </w:tc>
        <w:tc>
          <w:tcPr>
            <w:tcW w:w="1260" w:type="dxa"/>
            <w:gridSpan w:val="2"/>
            <w:tcBorders>
              <w:top w:val="single" w:sz="4" w:space="0" w:color="auto"/>
              <w:left w:val="single" w:sz="4" w:space="0" w:color="auto"/>
              <w:bottom w:val="single" w:sz="4" w:space="0" w:color="auto"/>
              <w:right w:val="single" w:sz="4" w:space="0" w:color="auto"/>
            </w:tcBorders>
          </w:tcPr>
          <w:p w14:paraId="1EAEB3CA" w14:textId="4CD1373A" w:rsidR="00610109" w:rsidRPr="00613175" w:rsidRDefault="00610109" w:rsidP="00610109">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tcPr>
          <w:p w14:paraId="2F341537" w14:textId="77777777" w:rsidR="00610109" w:rsidRPr="00613175" w:rsidRDefault="00610109" w:rsidP="00610109">
            <w:pPr>
              <w:pStyle w:val="TAL"/>
            </w:pPr>
            <w:r w:rsidRPr="00613175">
              <w:t>200 OK</w:t>
            </w:r>
          </w:p>
        </w:tc>
        <w:tc>
          <w:tcPr>
            <w:tcW w:w="4196" w:type="dxa"/>
            <w:tcBorders>
              <w:top w:val="single" w:sz="4" w:space="0" w:color="auto"/>
              <w:left w:val="single" w:sz="4" w:space="0" w:color="auto"/>
              <w:bottom w:val="single" w:sz="4" w:space="0" w:color="auto"/>
              <w:right w:val="single" w:sz="4" w:space="0" w:color="auto"/>
            </w:tcBorders>
          </w:tcPr>
          <w:p w14:paraId="7C1EA7BC" w14:textId="77777777" w:rsidR="00610109" w:rsidRPr="00613175" w:rsidRDefault="00610109" w:rsidP="00610109">
            <w:pPr>
              <w:pStyle w:val="TAL"/>
            </w:pPr>
            <w:r w:rsidRPr="00613175">
              <w:t>SS responds to INVITE with 200 OK.</w:t>
            </w:r>
          </w:p>
        </w:tc>
      </w:tr>
      <w:tr w:rsidR="00610109" w:rsidRPr="00613175" w14:paraId="0CDE4EAA" w14:textId="77777777" w:rsidTr="00C147C7">
        <w:trPr>
          <w:cantSplit/>
          <w:jc w:val="center"/>
        </w:trPr>
        <w:tc>
          <w:tcPr>
            <w:tcW w:w="680" w:type="dxa"/>
            <w:tcBorders>
              <w:top w:val="single" w:sz="4" w:space="0" w:color="auto"/>
              <w:left w:val="single" w:sz="4" w:space="0" w:color="auto"/>
              <w:bottom w:val="single" w:sz="4" w:space="0" w:color="auto"/>
              <w:right w:val="single" w:sz="4" w:space="0" w:color="auto"/>
            </w:tcBorders>
          </w:tcPr>
          <w:p w14:paraId="405E64D6" w14:textId="77777777" w:rsidR="00610109" w:rsidRPr="00613175" w:rsidRDefault="00610109" w:rsidP="00610109">
            <w:pPr>
              <w:pStyle w:val="TAC"/>
            </w:pPr>
            <w:r w:rsidRPr="00613175">
              <w:t>5</w:t>
            </w:r>
          </w:p>
        </w:tc>
        <w:tc>
          <w:tcPr>
            <w:tcW w:w="1260" w:type="dxa"/>
            <w:gridSpan w:val="2"/>
            <w:tcBorders>
              <w:top w:val="single" w:sz="4" w:space="0" w:color="auto"/>
              <w:left w:val="single" w:sz="4" w:space="0" w:color="auto"/>
              <w:bottom w:val="single" w:sz="4" w:space="0" w:color="auto"/>
              <w:right w:val="single" w:sz="4" w:space="0" w:color="auto"/>
            </w:tcBorders>
          </w:tcPr>
          <w:p w14:paraId="004F3937" w14:textId="11409BDE" w:rsidR="00610109" w:rsidRPr="00613175" w:rsidRDefault="00610109" w:rsidP="00610109">
            <w:pPr>
              <w:pStyle w:val="TAC"/>
            </w:pPr>
            <w:r w:rsidRPr="00613175">
              <w:rPr>
                <w:lang w:eastAsia="zh-CN"/>
              </w:rPr>
              <w:t>--&gt;</w:t>
            </w:r>
          </w:p>
        </w:tc>
        <w:tc>
          <w:tcPr>
            <w:tcW w:w="3420" w:type="dxa"/>
            <w:tcBorders>
              <w:top w:val="single" w:sz="4" w:space="0" w:color="auto"/>
              <w:left w:val="single" w:sz="4" w:space="0" w:color="auto"/>
              <w:bottom w:val="single" w:sz="4" w:space="0" w:color="auto"/>
              <w:right w:val="single" w:sz="4" w:space="0" w:color="auto"/>
            </w:tcBorders>
          </w:tcPr>
          <w:p w14:paraId="7A52B3CA" w14:textId="77777777" w:rsidR="00610109" w:rsidRPr="00613175" w:rsidRDefault="00610109" w:rsidP="00610109">
            <w:pPr>
              <w:pStyle w:val="TAL"/>
            </w:pPr>
            <w:r w:rsidRPr="00613175">
              <w:t>ACK</w:t>
            </w:r>
          </w:p>
        </w:tc>
        <w:tc>
          <w:tcPr>
            <w:tcW w:w="4196" w:type="dxa"/>
            <w:tcBorders>
              <w:top w:val="single" w:sz="4" w:space="0" w:color="auto"/>
              <w:left w:val="single" w:sz="4" w:space="0" w:color="auto"/>
              <w:bottom w:val="single" w:sz="4" w:space="0" w:color="auto"/>
              <w:right w:val="single" w:sz="4" w:space="0" w:color="auto"/>
            </w:tcBorders>
          </w:tcPr>
          <w:p w14:paraId="51C85128" w14:textId="77777777" w:rsidR="00610109" w:rsidRPr="00613175" w:rsidRDefault="00610109" w:rsidP="00610109">
            <w:pPr>
              <w:pStyle w:val="TAL"/>
            </w:pPr>
            <w:r w:rsidRPr="00613175">
              <w:t>UE acknowledges.</w:t>
            </w:r>
          </w:p>
        </w:tc>
      </w:tr>
    </w:tbl>
    <w:p w14:paraId="477C8F26" w14:textId="77777777" w:rsidR="002E1203" w:rsidRPr="00613175" w:rsidRDefault="002E1203" w:rsidP="002E1203"/>
    <w:p w14:paraId="595FC5A8" w14:textId="77777777" w:rsidR="00CA2DCF" w:rsidRPr="00613175" w:rsidRDefault="002E1203" w:rsidP="00CA2DCF">
      <w:pPr>
        <w:keepNext/>
        <w:keepLines/>
        <w:spacing w:before="120"/>
        <w:ind w:left="1985" w:hanging="1985"/>
        <w:rPr>
          <w:rFonts w:ascii="Arial" w:eastAsia="DengXian" w:hAnsi="Arial"/>
        </w:rPr>
      </w:pPr>
      <w:r w:rsidRPr="00613175">
        <w:t>Specific message contents</w:t>
      </w:r>
    </w:p>
    <w:p w14:paraId="4A2E9CD1" w14:textId="77777777" w:rsidR="00CA2DCF" w:rsidRPr="00613175" w:rsidRDefault="00CA2DCF" w:rsidP="00CA2DCF">
      <w:pPr>
        <w:keepNext/>
        <w:keepLines/>
        <w:spacing w:before="120"/>
        <w:ind w:left="1985" w:hanging="1985"/>
        <w:rPr>
          <w:rFonts w:ascii="Arial" w:eastAsia="DengXian" w:hAnsi="Arial"/>
          <w:snapToGrid w:val="0"/>
        </w:rPr>
      </w:pPr>
      <w:r w:rsidRPr="00613175">
        <w:rPr>
          <w:rFonts w:ascii="Arial" w:eastAsia="DengXian" w:hAnsi="Arial"/>
          <w:snapToGrid w:val="0"/>
        </w:rPr>
        <w:t>180 Ringing (Step 0A)</w:t>
      </w:r>
    </w:p>
    <w:p w14:paraId="108C71E9" w14:textId="62EBAC4C" w:rsidR="002E1203" w:rsidRPr="00613175" w:rsidRDefault="00CA2DCF" w:rsidP="00F238ED">
      <w:r w:rsidRPr="00613175">
        <w:t>Use the default message "180 Ringing for INVITE" in Annex A.2.6 of TS 34.229-1 [2] with conditions A1 and A13.</w:t>
      </w:r>
    </w:p>
    <w:p w14:paraId="76FAA798" w14:textId="1F45E77F" w:rsidR="002E1203" w:rsidRPr="00613175" w:rsidRDefault="002E1203" w:rsidP="002E1203">
      <w:pPr>
        <w:pStyle w:val="H6"/>
        <w:rPr>
          <w:snapToGrid w:val="0"/>
        </w:rPr>
      </w:pPr>
      <w:r w:rsidRPr="00613175">
        <w:rPr>
          <w:snapToGrid w:val="0"/>
        </w:rPr>
        <w:t>UPDATE (Step 1</w:t>
      </w:r>
      <w:r w:rsidR="00CA2DCF" w:rsidRPr="00613175">
        <w:rPr>
          <w:rFonts w:eastAsia="DengXian"/>
          <w:snapToGrid w:val="0"/>
        </w:rPr>
        <w:t>a1</w:t>
      </w:r>
      <w:r w:rsidRPr="00613175">
        <w:rPr>
          <w:snapToGrid w:val="0"/>
        </w:rPr>
        <w:t>)</w:t>
      </w:r>
    </w:p>
    <w:p w14:paraId="08FC7C04" w14:textId="77777777" w:rsidR="002E1203" w:rsidRPr="00613175" w:rsidRDefault="002E1203" w:rsidP="002E1203">
      <w:r w:rsidRPr="00613175">
        <w:t>Use the default message "UPDATE" in Annex A.2.5 of TS 34.229-1 [2] with conditions A1 and A5 and the following exceptions:</w:t>
      </w:r>
    </w:p>
    <w:tbl>
      <w:tblPr>
        <w:tblW w:w="9639" w:type="dxa"/>
        <w:jc w:val="center"/>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2629"/>
        <w:gridCol w:w="7010"/>
      </w:tblGrid>
      <w:tr w:rsidR="002E1203" w:rsidRPr="00613175" w14:paraId="2FF25B8E" w14:textId="77777777" w:rsidTr="00A53DC8">
        <w:trPr>
          <w:jc w:val="center"/>
        </w:trPr>
        <w:tc>
          <w:tcPr>
            <w:tcW w:w="2629" w:type="dxa"/>
            <w:tcBorders>
              <w:top w:val="single" w:sz="4" w:space="0" w:color="auto"/>
              <w:left w:val="single" w:sz="4" w:space="0" w:color="auto"/>
              <w:bottom w:val="single" w:sz="4" w:space="0" w:color="auto"/>
              <w:right w:val="single" w:sz="6" w:space="0" w:color="auto"/>
            </w:tcBorders>
          </w:tcPr>
          <w:p w14:paraId="592E5A6D" w14:textId="77777777" w:rsidR="002E1203" w:rsidRPr="00613175" w:rsidRDefault="002E1203" w:rsidP="00C147C7">
            <w:pPr>
              <w:pStyle w:val="TAH"/>
              <w:jc w:val="left"/>
            </w:pPr>
            <w:r w:rsidRPr="00613175">
              <w:t>Header/param</w:t>
            </w:r>
          </w:p>
        </w:tc>
        <w:tc>
          <w:tcPr>
            <w:tcW w:w="7010" w:type="dxa"/>
            <w:tcBorders>
              <w:top w:val="single" w:sz="4" w:space="0" w:color="auto"/>
              <w:left w:val="single" w:sz="6" w:space="0" w:color="auto"/>
              <w:bottom w:val="single" w:sz="4" w:space="0" w:color="auto"/>
              <w:right w:val="single" w:sz="4" w:space="0" w:color="auto"/>
            </w:tcBorders>
          </w:tcPr>
          <w:p w14:paraId="624FF18B" w14:textId="77777777" w:rsidR="002E1203" w:rsidRPr="00613175" w:rsidRDefault="002E1203" w:rsidP="00C147C7">
            <w:pPr>
              <w:pStyle w:val="TAH"/>
              <w:jc w:val="left"/>
            </w:pPr>
            <w:r w:rsidRPr="00613175">
              <w:t>Value/Remark</w:t>
            </w:r>
          </w:p>
        </w:tc>
      </w:tr>
      <w:tr w:rsidR="002E1203" w:rsidRPr="00613175" w14:paraId="47A50ECB" w14:textId="77777777" w:rsidTr="00A53DC8">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2629" w:type="dxa"/>
            <w:tcBorders>
              <w:top w:val="single" w:sz="4" w:space="0" w:color="auto"/>
              <w:left w:val="single" w:sz="4" w:space="0" w:color="auto"/>
              <w:bottom w:val="single" w:sz="4" w:space="0" w:color="auto"/>
              <w:right w:val="single" w:sz="4" w:space="0" w:color="auto"/>
            </w:tcBorders>
          </w:tcPr>
          <w:p w14:paraId="7FAF2C4D" w14:textId="77777777" w:rsidR="002E1203" w:rsidRPr="00613175" w:rsidRDefault="002E1203" w:rsidP="00C147C7">
            <w:pPr>
              <w:pStyle w:val="TAL"/>
              <w:rPr>
                <w:rFonts w:eastAsia="SimSun"/>
                <w:b/>
                <w:szCs w:val="24"/>
                <w:lang w:eastAsia="zh-CN"/>
              </w:rPr>
            </w:pPr>
            <w:r w:rsidRPr="00613175">
              <w:rPr>
                <w:rFonts w:eastAsia="SimSun"/>
                <w:b/>
                <w:szCs w:val="24"/>
                <w:lang w:eastAsia="zh-CN"/>
              </w:rPr>
              <w:t>Message-body</w:t>
            </w:r>
          </w:p>
        </w:tc>
        <w:tc>
          <w:tcPr>
            <w:tcW w:w="7010" w:type="dxa"/>
            <w:tcBorders>
              <w:top w:val="single" w:sz="4" w:space="0" w:color="auto"/>
              <w:left w:val="single" w:sz="4" w:space="0" w:color="auto"/>
              <w:bottom w:val="single" w:sz="4" w:space="0" w:color="auto"/>
              <w:right w:val="single" w:sz="4" w:space="0" w:color="auto"/>
            </w:tcBorders>
            <w:shd w:val="clear" w:color="auto" w:fill="auto"/>
          </w:tcPr>
          <w:p w14:paraId="7E437E61" w14:textId="77777777" w:rsidR="002E1203" w:rsidRPr="00613175" w:rsidRDefault="002E1203" w:rsidP="00C147C7">
            <w:pPr>
              <w:pStyle w:val="TAL"/>
              <w:rPr>
                <w:rFonts w:eastAsia="SimSun"/>
                <w:lang w:eastAsia="zh-CN"/>
              </w:rPr>
            </w:pPr>
            <w:r w:rsidRPr="00613175">
              <w:rPr>
                <w:rFonts w:eastAsia="SimSun"/>
                <w:lang w:eastAsia="zh-CN"/>
              </w:rPr>
              <w:t>The following SDP types and values shall be present.</w:t>
            </w:r>
          </w:p>
          <w:p w14:paraId="7E544B8A" w14:textId="77777777" w:rsidR="002E1203" w:rsidRPr="00613175" w:rsidRDefault="002E1203" w:rsidP="00C147C7">
            <w:pPr>
              <w:pStyle w:val="TAL"/>
              <w:rPr>
                <w:rFonts w:eastAsia="SimSun"/>
                <w:lang w:eastAsia="zh-CN"/>
              </w:rPr>
            </w:pPr>
          </w:p>
          <w:p w14:paraId="02E2FA87" w14:textId="77777777" w:rsidR="002E1203" w:rsidRPr="00613175" w:rsidRDefault="002E1203" w:rsidP="00C147C7">
            <w:pPr>
              <w:pStyle w:val="TAL"/>
              <w:rPr>
                <w:rFonts w:eastAsia="SimSun"/>
                <w:lang w:eastAsia="zh-CN"/>
              </w:rPr>
            </w:pPr>
            <w:r w:rsidRPr="00613175">
              <w:rPr>
                <w:rFonts w:eastAsia="SimSun"/>
                <w:lang w:eastAsia="zh-CN"/>
              </w:rPr>
              <w:t>Session description:</w:t>
            </w:r>
          </w:p>
          <w:p w14:paraId="58B1B73A"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v=0</w:t>
            </w:r>
          </w:p>
          <w:p w14:paraId="34CF1007"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o=</w:t>
            </w:r>
            <w:r w:rsidRPr="00613175">
              <w:rPr>
                <w:rFonts w:eastAsia="SimSun"/>
                <w:iCs/>
                <w:snapToGrid w:val="0"/>
                <w:lang w:eastAsia="zh-CN"/>
              </w:rPr>
              <w:t xml:space="preserve">(username) </w:t>
            </w:r>
            <w:r w:rsidRPr="00613175">
              <w:rPr>
                <w:rFonts w:eastAsia="SimSun"/>
                <w:lang w:eastAsia="zh-CN"/>
              </w:rPr>
              <w:t>(sess-id) (sess-version) IN (addrtype) (unicast-address for UE) [Note 2]</w:t>
            </w:r>
          </w:p>
          <w:p w14:paraId="06A6B2DD"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s=</w:t>
            </w:r>
            <w:r w:rsidRPr="00613175">
              <w:rPr>
                <w:rFonts w:eastAsia="SimSun"/>
                <w:lang w:eastAsia="zh-CN"/>
              </w:rPr>
              <w:t>(session name)</w:t>
            </w:r>
          </w:p>
          <w:p w14:paraId="4428855A"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c=IN</w:t>
            </w:r>
            <w:r w:rsidRPr="00613175">
              <w:rPr>
                <w:rFonts w:eastAsia="SimSun"/>
                <w:lang w:eastAsia="zh-CN"/>
              </w:rPr>
              <w:t xml:space="preserve"> (addrtype) (connection-address for UE) [Note 1]</w:t>
            </w:r>
          </w:p>
          <w:p w14:paraId="6190A8F5"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b=AS:</w:t>
            </w:r>
            <w:r w:rsidRPr="00613175">
              <w:rPr>
                <w:rFonts w:eastAsia="SimSun"/>
                <w:lang w:eastAsia="zh-CN"/>
              </w:rPr>
              <w:t xml:space="preserve"> (bandwidth-value)</w:t>
            </w:r>
          </w:p>
          <w:p w14:paraId="05AEA1FD" w14:textId="77777777" w:rsidR="002E1203" w:rsidRPr="00613175" w:rsidRDefault="002E1203" w:rsidP="00C147C7">
            <w:pPr>
              <w:pStyle w:val="TAL"/>
              <w:rPr>
                <w:rFonts w:eastAsia="SimSun"/>
                <w:lang w:eastAsia="zh-CN"/>
              </w:rPr>
            </w:pPr>
          </w:p>
          <w:p w14:paraId="1789185E" w14:textId="77777777" w:rsidR="002E1203" w:rsidRPr="00613175" w:rsidRDefault="002E1203" w:rsidP="00C147C7">
            <w:pPr>
              <w:pStyle w:val="TAL"/>
              <w:rPr>
                <w:rFonts w:eastAsia="SimSun"/>
                <w:lang w:eastAsia="zh-CN"/>
              </w:rPr>
            </w:pPr>
            <w:r w:rsidRPr="00613175">
              <w:rPr>
                <w:rFonts w:eastAsia="SimSun"/>
                <w:lang w:eastAsia="zh-CN"/>
              </w:rPr>
              <w:t>Time description:</w:t>
            </w:r>
          </w:p>
          <w:p w14:paraId="01787D22"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t=0 0</w:t>
            </w:r>
          </w:p>
          <w:p w14:paraId="0665308F" w14:textId="77777777" w:rsidR="002E1203" w:rsidRPr="00613175" w:rsidRDefault="002E1203" w:rsidP="00C147C7">
            <w:pPr>
              <w:pStyle w:val="TAL"/>
              <w:rPr>
                <w:rFonts w:eastAsia="SimSun"/>
                <w:lang w:eastAsia="zh-CN"/>
              </w:rPr>
            </w:pPr>
          </w:p>
          <w:p w14:paraId="7304A20F" w14:textId="77777777" w:rsidR="002E1203" w:rsidRPr="00613175" w:rsidRDefault="002E1203" w:rsidP="00C147C7">
            <w:pPr>
              <w:pStyle w:val="TAL"/>
              <w:rPr>
                <w:rFonts w:eastAsia="SimSun"/>
                <w:lang w:eastAsia="zh-CN"/>
              </w:rPr>
            </w:pPr>
            <w:r w:rsidRPr="00613175">
              <w:rPr>
                <w:rFonts w:eastAsia="SimSun"/>
                <w:lang w:eastAsia="zh-CN"/>
              </w:rPr>
              <w:t>Media description:</w:t>
            </w:r>
          </w:p>
          <w:p w14:paraId="13CA030F"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lang w:eastAsia="zh-CN"/>
              </w:rPr>
              <w:t xml:space="preserve"> (fmt)</w:t>
            </w:r>
            <w:r w:rsidRPr="00613175">
              <w:rPr>
                <w:rFonts w:eastAsia="SimSun" w:cs="Tahoma"/>
                <w:szCs w:val="16"/>
                <w:lang w:eastAsia="zh-CN"/>
              </w:rPr>
              <w:t xml:space="preserve"> [Note 2]</w:t>
            </w:r>
          </w:p>
          <w:p w14:paraId="47E4165D"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 xml:space="preserve">c=IN </w:t>
            </w:r>
            <w:r w:rsidRPr="00613175">
              <w:rPr>
                <w:rFonts w:eastAsia="SimSun"/>
                <w:lang w:eastAsia="zh-CN"/>
              </w:rPr>
              <w:t>(addrtype) (connection-address for UE) [Note 1]</w:t>
            </w:r>
          </w:p>
          <w:p w14:paraId="143AC54E"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 xml:space="preserve">b=AS: </w:t>
            </w:r>
            <w:r w:rsidRPr="00613175">
              <w:rPr>
                <w:rFonts w:eastAsia="SimSun"/>
                <w:lang w:eastAsia="zh-CN"/>
              </w:rPr>
              <w:t>(bandwidth-value)</w:t>
            </w:r>
          </w:p>
          <w:p w14:paraId="2DAFFACF"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b=RS:</w:t>
            </w:r>
            <w:r w:rsidRPr="00613175">
              <w:rPr>
                <w:rFonts w:eastAsia="SimSun"/>
                <w:lang w:eastAsia="zh-CN"/>
              </w:rPr>
              <w:t xml:space="preserve"> (bandwidth-value)</w:t>
            </w:r>
          </w:p>
          <w:p w14:paraId="533596E3"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b=RR:</w:t>
            </w:r>
            <w:r w:rsidRPr="00613175">
              <w:rPr>
                <w:rFonts w:eastAsia="SimSun"/>
                <w:lang w:eastAsia="zh-CN"/>
              </w:rPr>
              <w:t xml:space="preserve"> (bandwidth-value)</w:t>
            </w:r>
          </w:p>
          <w:p w14:paraId="49EA6B70" w14:textId="77777777" w:rsidR="002E1203" w:rsidRPr="00613175" w:rsidRDefault="002E1203" w:rsidP="00C147C7">
            <w:pPr>
              <w:pStyle w:val="TAL"/>
              <w:rPr>
                <w:rFonts w:eastAsia="SimSun"/>
                <w:lang w:eastAsia="zh-CN"/>
              </w:rPr>
            </w:pPr>
          </w:p>
          <w:p w14:paraId="412893E2" w14:textId="77777777" w:rsidR="002E1203" w:rsidRPr="00613175" w:rsidRDefault="002E1203" w:rsidP="00C147C7">
            <w:pPr>
              <w:pStyle w:val="TAL"/>
              <w:rPr>
                <w:rFonts w:eastAsia="SimSun"/>
                <w:lang w:eastAsia="zh-CN"/>
              </w:rPr>
            </w:pPr>
            <w:r w:rsidRPr="00613175">
              <w:rPr>
                <w:rFonts w:eastAsia="SimSun"/>
                <w:lang w:eastAsia="zh-CN"/>
              </w:rPr>
              <w:t>Attributes for media:</w:t>
            </w:r>
          </w:p>
          <w:p w14:paraId="4CBE2A08" w14:textId="77777777" w:rsidR="002E1203" w:rsidRPr="00613175" w:rsidRDefault="002E1203" w:rsidP="00C147C7">
            <w:pPr>
              <w:pStyle w:val="TAL"/>
              <w:rPr>
                <w:rFonts w:eastAsia="SimSun"/>
                <w:i/>
                <w:lang w:eastAsia="zh-CN"/>
              </w:rPr>
            </w:pPr>
            <w:r w:rsidRPr="00613175">
              <w:rPr>
                <w:rFonts w:eastAsia="SimSun"/>
                <w:i/>
                <w:lang w:eastAsia="zh-CN"/>
              </w:rPr>
              <w:t>-</w:t>
            </w:r>
            <w:r w:rsidRPr="00613175">
              <w:rPr>
                <w:rFonts w:eastAsia="SimSun"/>
                <w:i/>
                <w:lang w:eastAsia="zh-CN"/>
              </w:rPr>
              <w:tab/>
              <w:t xml:space="preserve">a=rtpmap: </w:t>
            </w:r>
            <w:r w:rsidRPr="00613175">
              <w:rPr>
                <w:rFonts w:eastAsia="SimSun"/>
                <w:lang w:eastAsia="zh-CN"/>
              </w:rPr>
              <w:t xml:space="preserve">(payload type) </w:t>
            </w:r>
            <w:r w:rsidRPr="00613175">
              <w:rPr>
                <w:rFonts w:eastAsia="SimSun"/>
                <w:i/>
                <w:lang w:eastAsia="zh-CN"/>
              </w:rPr>
              <w:t>AMR-WB/16000</w:t>
            </w:r>
            <w:r w:rsidRPr="00613175">
              <w:rPr>
                <w:rFonts w:eastAsia="SimSun" w:cs="Tahoma"/>
                <w:szCs w:val="16"/>
                <w:lang w:eastAsia="zh-CN"/>
              </w:rPr>
              <w:t xml:space="preserve"> [Note 2] [Note 4]</w:t>
            </w:r>
          </w:p>
          <w:p w14:paraId="365F4215" w14:textId="77777777" w:rsidR="002E1203" w:rsidRPr="00613175" w:rsidRDefault="002E1203" w:rsidP="00C147C7">
            <w:pPr>
              <w:pStyle w:val="TAL"/>
              <w:rPr>
                <w:rFonts w:eastAsia="SimSun"/>
                <w:lang w:eastAsia="zh-CN"/>
              </w:rPr>
            </w:pPr>
            <w:r w:rsidRPr="00613175">
              <w:rPr>
                <w:rFonts w:eastAsia="SimSun"/>
                <w:i/>
                <w:lang w:eastAsia="zh-CN"/>
              </w:rPr>
              <w:t>-</w:t>
            </w:r>
            <w:r w:rsidRPr="00613175">
              <w:rPr>
                <w:rFonts w:eastAsia="SimSun"/>
                <w:i/>
                <w:lang w:eastAsia="zh-CN"/>
              </w:rPr>
              <w:tab/>
              <w:t>a=fmtp:</w:t>
            </w:r>
            <w:r w:rsidRPr="00613175">
              <w:rPr>
                <w:rFonts w:eastAsia="SimSun"/>
                <w:lang w:eastAsia="zh-CN"/>
              </w:rPr>
              <w:t xml:space="preserve"> (format)</w:t>
            </w:r>
            <w:r w:rsidRPr="00613175">
              <w:rPr>
                <w:rFonts w:eastAsia="SimSun" w:cs="Tahoma"/>
                <w:szCs w:val="16"/>
                <w:lang w:eastAsia="zh-CN"/>
              </w:rPr>
              <w:t xml:space="preserve"> [Note 2, 3]</w:t>
            </w:r>
          </w:p>
          <w:p w14:paraId="7F76FCE9" w14:textId="77777777" w:rsidR="002E1203" w:rsidRPr="00613175" w:rsidRDefault="002E1203" w:rsidP="00C147C7">
            <w:pPr>
              <w:pStyle w:val="TAL"/>
              <w:rPr>
                <w:rFonts w:eastAsia="SimSun"/>
                <w:lang w:eastAsia="zh-CN"/>
              </w:rPr>
            </w:pPr>
          </w:p>
          <w:p w14:paraId="12D17C52" w14:textId="77777777" w:rsidR="002E1203" w:rsidRPr="00613175" w:rsidRDefault="002E1203" w:rsidP="00C147C7">
            <w:pPr>
              <w:pStyle w:val="TAL"/>
              <w:rPr>
                <w:rFonts w:eastAsia="SimSun"/>
                <w:lang w:eastAsia="zh-CN"/>
              </w:rPr>
            </w:pPr>
            <w:r w:rsidRPr="00613175">
              <w:rPr>
                <w:rFonts w:eastAsia="SimSun"/>
                <w:lang w:eastAsia="zh-CN"/>
              </w:rPr>
              <w:t>Note 1: At least one "c=" field shall be present.</w:t>
            </w:r>
          </w:p>
          <w:p w14:paraId="099B0B11" w14:textId="77777777" w:rsidR="002E1203" w:rsidRPr="00613175" w:rsidRDefault="002E1203" w:rsidP="00C147C7">
            <w:pPr>
              <w:pStyle w:val="TAL"/>
              <w:rPr>
                <w:rFonts w:eastAsia="SimSun"/>
                <w:bCs/>
                <w:lang w:eastAsia="zh-CN"/>
              </w:rPr>
            </w:pPr>
            <w:r w:rsidRPr="00613175">
              <w:rPr>
                <w:rFonts w:eastAsia="SimSun"/>
                <w:lang w:eastAsia="zh-CN"/>
              </w:rPr>
              <w:t>Note 2:</w:t>
            </w:r>
            <w:r w:rsidRPr="00613175">
              <w:rPr>
                <w:rFonts w:eastAsia="SimSun"/>
                <w:bCs/>
                <w:lang w:eastAsia="zh-CN"/>
              </w:rPr>
              <w:t xml:space="preserve"> The value for fmt, payload type and format is not checked</w:t>
            </w:r>
          </w:p>
          <w:p w14:paraId="1C044446" w14:textId="77777777" w:rsidR="002E1203" w:rsidRPr="00613175" w:rsidRDefault="002E1203" w:rsidP="00C147C7">
            <w:pPr>
              <w:pStyle w:val="TAL"/>
              <w:rPr>
                <w:rFonts w:eastAsia="SimSun"/>
                <w:bCs/>
                <w:lang w:eastAsia="zh-CN"/>
              </w:rPr>
            </w:pPr>
            <w:r w:rsidRPr="00613175">
              <w:rPr>
                <w:rFonts w:eastAsia="SimSun"/>
                <w:bCs/>
                <w:lang w:eastAsia="zh-CN"/>
              </w:rPr>
              <w:t>Note 3: Parameters for the AMR codec are not checked</w:t>
            </w:r>
          </w:p>
          <w:p w14:paraId="6ABBF4A3" w14:textId="77777777" w:rsidR="002E1203" w:rsidRPr="00613175" w:rsidRDefault="002E1203" w:rsidP="00C147C7">
            <w:pPr>
              <w:pStyle w:val="TAL"/>
              <w:rPr>
                <w:rFonts w:eastAsia="SimSun"/>
                <w:bCs/>
                <w:lang w:eastAsia="zh-CN"/>
              </w:rPr>
            </w:pPr>
            <w:r w:rsidRPr="00613175">
              <w:rPr>
                <w:rFonts w:eastAsia="SimSun"/>
                <w:bCs/>
                <w:lang w:eastAsia="zh-CN"/>
              </w:rPr>
              <w:t>Note 4: The AMR channel number shall be “/1” or omitted.</w:t>
            </w:r>
          </w:p>
        </w:tc>
      </w:tr>
    </w:tbl>
    <w:p w14:paraId="22356C12" w14:textId="77777777" w:rsidR="002E1203" w:rsidRPr="00613175" w:rsidRDefault="002E1203" w:rsidP="002E1203"/>
    <w:p w14:paraId="767FBEB6" w14:textId="545B93D2" w:rsidR="002E1203" w:rsidRPr="00613175" w:rsidRDefault="002E1203" w:rsidP="002E1203">
      <w:pPr>
        <w:pStyle w:val="H6"/>
        <w:rPr>
          <w:snapToGrid w:val="0"/>
        </w:rPr>
      </w:pPr>
      <w:r w:rsidRPr="00613175">
        <w:rPr>
          <w:snapToGrid w:val="0"/>
        </w:rPr>
        <w:t xml:space="preserve">200 OK (Step </w:t>
      </w:r>
      <w:r w:rsidR="00CA2DCF" w:rsidRPr="00613175">
        <w:rPr>
          <w:rFonts w:eastAsia="DengXian"/>
          <w:snapToGrid w:val="0"/>
        </w:rPr>
        <w:t>1a</w:t>
      </w:r>
      <w:r w:rsidRPr="00613175">
        <w:rPr>
          <w:snapToGrid w:val="0"/>
        </w:rPr>
        <w:t>2)</w:t>
      </w:r>
    </w:p>
    <w:p w14:paraId="1DC43398" w14:textId="77777777" w:rsidR="002E1203" w:rsidRPr="00613175" w:rsidRDefault="002E1203" w:rsidP="0031641D">
      <w:r w:rsidRPr="00613175">
        <w:t>Use the default message "200 OK for requests other than REGISTER or SUBSCRIBE" in Annex A.3.1 of TS 34.229-1 [2] with conditions A1, A10 and A21 and the following exceptions:</w:t>
      </w:r>
    </w:p>
    <w:tbl>
      <w:tblPr>
        <w:tblW w:w="9639" w:type="dxa"/>
        <w:jc w:val="center"/>
        <w:tblLayout w:type="fixed"/>
        <w:tblLook w:val="01E0" w:firstRow="1" w:lastRow="1" w:firstColumn="1" w:lastColumn="1" w:noHBand="0" w:noVBand="0"/>
      </w:tblPr>
      <w:tblGrid>
        <w:gridCol w:w="2547"/>
        <w:gridCol w:w="7092"/>
      </w:tblGrid>
      <w:tr w:rsidR="002E1203" w:rsidRPr="00613175" w14:paraId="341FD02E" w14:textId="77777777" w:rsidTr="00A53DC8">
        <w:trPr>
          <w:cantSplit/>
          <w:trHeight w:val="255"/>
          <w:jc w:val="center"/>
        </w:trPr>
        <w:tc>
          <w:tcPr>
            <w:tcW w:w="2547" w:type="dxa"/>
            <w:tcBorders>
              <w:top w:val="single" w:sz="4" w:space="0" w:color="auto"/>
              <w:left w:val="single" w:sz="4" w:space="0" w:color="auto"/>
              <w:bottom w:val="single" w:sz="4" w:space="0" w:color="auto"/>
              <w:right w:val="single" w:sz="4" w:space="0" w:color="auto"/>
            </w:tcBorders>
          </w:tcPr>
          <w:p w14:paraId="0AFC2238" w14:textId="77777777" w:rsidR="002E1203" w:rsidRPr="00613175" w:rsidRDefault="002E1203" w:rsidP="00C147C7">
            <w:pPr>
              <w:pStyle w:val="TAL"/>
              <w:rPr>
                <w:b/>
              </w:rPr>
            </w:pPr>
            <w:r w:rsidRPr="00613175">
              <w:rPr>
                <w:b/>
              </w:rPr>
              <w:t>Header/param</w:t>
            </w:r>
          </w:p>
        </w:tc>
        <w:tc>
          <w:tcPr>
            <w:tcW w:w="7092" w:type="dxa"/>
            <w:tcBorders>
              <w:top w:val="single" w:sz="4" w:space="0" w:color="auto"/>
              <w:left w:val="single" w:sz="4" w:space="0" w:color="auto"/>
              <w:bottom w:val="single" w:sz="4" w:space="0" w:color="auto"/>
              <w:right w:val="single" w:sz="4" w:space="0" w:color="auto"/>
            </w:tcBorders>
          </w:tcPr>
          <w:p w14:paraId="05B96336" w14:textId="77777777" w:rsidR="002E1203" w:rsidRPr="00613175" w:rsidRDefault="002E1203" w:rsidP="00C147C7">
            <w:pPr>
              <w:pStyle w:val="TAL"/>
              <w:rPr>
                <w:b/>
              </w:rPr>
            </w:pPr>
            <w:r w:rsidRPr="00613175">
              <w:rPr>
                <w:b/>
              </w:rPr>
              <w:t>Value/remark</w:t>
            </w:r>
          </w:p>
        </w:tc>
      </w:tr>
      <w:tr w:rsidR="002E1203" w:rsidRPr="00613175" w14:paraId="3041AC31" w14:textId="77777777" w:rsidTr="00A53DC8">
        <w:trPr>
          <w:cantSplit/>
          <w:trHeight w:val="255"/>
          <w:tblHeader/>
          <w:jc w:val="center"/>
        </w:trPr>
        <w:tc>
          <w:tcPr>
            <w:tcW w:w="2547" w:type="dxa"/>
            <w:tcBorders>
              <w:top w:val="single" w:sz="4" w:space="0" w:color="auto"/>
              <w:left w:val="single" w:sz="4" w:space="0" w:color="auto"/>
              <w:right w:val="single" w:sz="4" w:space="0" w:color="auto"/>
            </w:tcBorders>
          </w:tcPr>
          <w:p w14:paraId="43824C14" w14:textId="77777777" w:rsidR="002E1203" w:rsidRPr="00613175" w:rsidRDefault="002E1203" w:rsidP="00C147C7">
            <w:pPr>
              <w:pStyle w:val="TAL"/>
              <w:rPr>
                <w:b/>
              </w:rPr>
            </w:pPr>
            <w:r w:rsidRPr="00613175">
              <w:rPr>
                <w:b/>
              </w:rPr>
              <w:t>Content-Type</w:t>
            </w:r>
          </w:p>
        </w:tc>
        <w:tc>
          <w:tcPr>
            <w:tcW w:w="7092" w:type="dxa"/>
            <w:tcBorders>
              <w:top w:val="single" w:sz="4" w:space="0" w:color="auto"/>
              <w:left w:val="single" w:sz="4" w:space="0" w:color="auto"/>
              <w:right w:val="single" w:sz="4" w:space="0" w:color="auto"/>
            </w:tcBorders>
          </w:tcPr>
          <w:p w14:paraId="78AD6D29" w14:textId="77777777" w:rsidR="002E1203" w:rsidRPr="00613175" w:rsidRDefault="002E1203" w:rsidP="00C147C7">
            <w:pPr>
              <w:pStyle w:val="TAL"/>
              <w:rPr>
                <w:bCs/>
              </w:rPr>
            </w:pPr>
          </w:p>
        </w:tc>
      </w:tr>
      <w:tr w:rsidR="002E1203" w:rsidRPr="00613175" w14:paraId="6A5599A0" w14:textId="77777777" w:rsidTr="00A53DC8">
        <w:trPr>
          <w:cantSplit/>
          <w:trHeight w:val="255"/>
          <w:tblHeader/>
          <w:jc w:val="center"/>
        </w:trPr>
        <w:tc>
          <w:tcPr>
            <w:tcW w:w="2547" w:type="dxa"/>
            <w:tcBorders>
              <w:left w:val="single" w:sz="4" w:space="0" w:color="auto"/>
              <w:bottom w:val="single" w:sz="4" w:space="0" w:color="auto"/>
              <w:right w:val="single" w:sz="4" w:space="0" w:color="auto"/>
            </w:tcBorders>
          </w:tcPr>
          <w:p w14:paraId="627795A9" w14:textId="77777777" w:rsidR="002E1203" w:rsidRPr="00613175" w:rsidRDefault="002E1203" w:rsidP="00C147C7">
            <w:pPr>
              <w:pStyle w:val="TAL"/>
            </w:pPr>
            <w:r w:rsidRPr="00613175">
              <w:tab/>
              <w:t>media-type</w:t>
            </w:r>
          </w:p>
        </w:tc>
        <w:tc>
          <w:tcPr>
            <w:tcW w:w="7092" w:type="dxa"/>
            <w:tcBorders>
              <w:left w:val="single" w:sz="4" w:space="0" w:color="auto"/>
              <w:bottom w:val="single" w:sz="4" w:space="0" w:color="auto"/>
              <w:right w:val="single" w:sz="4" w:space="0" w:color="auto"/>
            </w:tcBorders>
          </w:tcPr>
          <w:p w14:paraId="20B567A3" w14:textId="77777777" w:rsidR="002E1203" w:rsidRPr="00613175" w:rsidRDefault="002E1203" w:rsidP="00C147C7">
            <w:pPr>
              <w:pStyle w:val="TAL"/>
              <w:rPr>
                <w:i/>
                <w:iCs/>
              </w:rPr>
            </w:pPr>
            <w:r w:rsidRPr="00613175">
              <w:rPr>
                <w:i/>
              </w:rPr>
              <w:t>application/sdp</w:t>
            </w:r>
            <w:r w:rsidRPr="00613175">
              <w:rPr>
                <w:i/>
                <w:iCs/>
                <w:snapToGrid w:val="0"/>
              </w:rPr>
              <w:t xml:space="preserve"> </w:t>
            </w:r>
          </w:p>
        </w:tc>
      </w:tr>
      <w:tr w:rsidR="002E1203" w:rsidRPr="00613175" w14:paraId="135083DA" w14:textId="77777777" w:rsidTr="00A53DC8">
        <w:trPr>
          <w:cantSplit/>
          <w:trHeight w:val="255"/>
          <w:tblHeader/>
          <w:jc w:val="center"/>
        </w:trPr>
        <w:tc>
          <w:tcPr>
            <w:tcW w:w="2547" w:type="dxa"/>
            <w:tcBorders>
              <w:top w:val="single" w:sz="4" w:space="0" w:color="auto"/>
              <w:left w:val="single" w:sz="4" w:space="0" w:color="auto"/>
              <w:right w:val="single" w:sz="4" w:space="0" w:color="auto"/>
            </w:tcBorders>
          </w:tcPr>
          <w:p w14:paraId="70F37EEA" w14:textId="77777777" w:rsidR="002E1203" w:rsidRPr="00613175" w:rsidRDefault="002E1203" w:rsidP="00C147C7">
            <w:pPr>
              <w:pStyle w:val="TAR"/>
              <w:ind w:right="360"/>
              <w:jc w:val="left"/>
            </w:pPr>
            <w:r w:rsidRPr="00613175">
              <w:rPr>
                <w:b/>
              </w:rPr>
              <w:t>Content-Length</w:t>
            </w:r>
          </w:p>
        </w:tc>
        <w:tc>
          <w:tcPr>
            <w:tcW w:w="7092" w:type="dxa"/>
            <w:tcBorders>
              <w:top w:val="single" w:sz="4" w:space="0" w:color="auto"/>
              <w:left w:val="single" w:sz="4" w:space="0" w:color="auto"/>
              <w:right w:val="single" w:sz="4" w:space="0" w:color="auto"/>
            </w:tcBorders>
          </w:tcPr>
          <w:p w14:paraId="4858D782" w14:textId="77777777" w:rsidR="002E1203" w:rsidRPr="00613175" w:rsidRDefault="002E1203" w:rsidP="00C147C7">
            <w:pPr>
              <w:pStyle w:val="TAL"/>
              <w:rPr>
                <w:bCs/>
              </w:rPr>
            </w:pPr>
          </w:p>
        </w:tc>
      </w:tr>
      <w:tr w:rsidR="002E1203" w:rsidRPr="00613175" w14:paraId="1F026977" w14:textId="77777777" w:rsidTr="00A53DC8">
        <w:trPr>
          <w:cantSplit/>
          <w:trHeight w:val="255"/>
          <w:tblHeader/>
          <w:jc w:val="center"/>
        </w:trPr>
        <w:tc>
          <w:tcPr>
            <w:tcW w:w="2547" w:type="dxa"/>
            <w:tcBorders>
              <w:left w:val="single" w:sz="4" w:space="0" w:color="auto"/>
              <w:bottom w:val="single" w:sz="4" w:space="0" w:color="auto"/>
              <w:right w:val="single" w:sz="4" w:space="0" w:color="auto"/>
            </w:tcBorders>
          </w:tcPr>
          <w:p w14:paraId="12DEEBB5" w14:textId="77777777" w:rsidR="002E1203" w:rsidRPr="00613175" w:rsidRDefault="002E1203" w:rsidP="00C147C7">
            <w:pPr>
              <w:pStyle w:val="TAR"/>
              <w:ind w:right="360"/>
              <w:jc w:val="left"/>
              <w:rPr>
                <w:b/>
              </w:rPr>
            </w:pPr>
            <w:r w:rsidRPr="00613175">
              <w:t xml:space="preserve">      Value</w:t>
            </w:r>
          </w:p>
        </w:tc>
        <w:tc>
          <w:tcPr>
            <w:tcW w:w="7092" w:type="dxa"/>
            <w:tcBorders>
              <w:left w:val="single" w:sz="4" w:space="0" w:color="auto"/>
              <w:bottom w:val="single" w:sz="4" w:space="0" w:color="auto"/>
              <w:right w:val="single" w:sz="4" w:space="0" w:color="auto"/>
            </w:tcBorders>
          </w:tcPr>
          <w:p w14:paraId="0D054A5C" w14:textId="77777777" w:rsidR="002E1203" w:rsidRPr="00613175" w:rsidRDefault="002E1203" w:rsidP="00C147C7">
            <w:pPr>
              <w:pStyle w:val="TAR"/>
              <w:ind w:right="360"/>
              <w:jc w:val="left"/>
              <w:rPr>
                <w:iCs/>
              </w:rPr>
            </w:pPr>
            <w:r w:rsidRPr="00613175">
              <w:rPr>
                <w:iCs/>
              </w:rPr>
              <w:t>length of message-body</w:t>
            </w:r>
          </w:p>
        </w:tc>
      </w:tr>
      <w:tr w:rsidR="002E1203" w:rsidRPr="00613175" w14:paraId="16E8719E" w14:textId="77777777" w:rsidTr="00A53DC8">
        <w:trPr>
          <w:cantSplit/>
          <w:trHeight w:val="255"/>
          <w:jc w:val="center"/>
        </w:trPr>
        <w:tc>
          <w:tcPr>
            <w:tcW w:w="2547" w:type="dxa"/>
            <w:tcBorders>
              <w:top w:val="single" w:sz="4" w:space="0" w:color="auto"/>
              <w:left w:val="single" w:sz="4" w:space="0" w:color="auto"/>
              <w:bottom w:val="single" w:sz="4" w:space="0" w:color="auto"/>
              <w:right w:val="single" w:sz="4" w:space="0" w:color="auto"/>
            </w:tcBorders>
          </w:tcPr>
          <w:p w14:paraId="3A94BCFE" w14:textId="77777777" w:rsidR="002E1203" w:rsidRPr="00613175" w:rsidRDefault="002E1203" w:rsidP="00C147C7">
            <w:pPr>
              <w:pStyle w:val="TAL"/>
              <w:rPr>
                <w:b/>
              </w:rPr>
            </w:pPr>
            <w:r w:rsidRPr="00613175">
              <w:rPr>
                <w:b/>
              </w:rPr>
              <w:t>Message-body</w:t>
            </w: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7723300A" w14:textId="77777777" w:rsidR="002E1203" w:rsidRPr="00613175" w:rsidRDefault="002E1203" w:rsidP="00C147C7">
            <w:pPr>
              <w:pStyle w:val="TAL"/>
              <w:rPr>
                <w:bCs/>
              </w:rPr>
            </w:pPr>
            <w:r w:rsidRPr="00613175">
              <w:t>SDP body of the 200 OK response copied from the received UPDATE and modified as follows:</w:t>
            </w:r>
          </w:p>
          <w:p w14:paraId="1BF6F2AF" w14:textId="77777777" w:rsidR="002E1203" w:rsidRPr="00613175" w:rsidRDefault="002E1203" w:rsidP="00C147C7">
            <w:pPr>
              <w:pStyle w:val="TAL"/>
              <w:rPr>
                <w:snapToGrid w:val="0"/>
              </w:rPr>
            </w:pPr>
            <w:r w:rsidRPr="00613175">
              <w:rPr>
                <w:snapToGrid w:val="0"/>
              </w:rPr>
              <w:t>-</w:t>
            </w:r>
            <w:r w:rsidRPr="00613175">
              <w:rPr>
                <w:snapToGrid w:val="0"/>
              </w:rPr>
              <w:tab/>
              <w:t>IP address on "c=" lines and transport port on "m=" lines changed to indicate to which IP address and port the UE should start sending the media;</w:t>
            </w:r>
          </w:p>
          <w:p w14:paraId="6BC8F192" w14:textId="77777777" w:rsidR="002E1203" w:rsidRPr="00613175" w:rsidRDefault="002E1203" w:rsidP="0031641D">
            <w:pPr>
              <w:pStyle w:val="TAL"/>
              <w:overflowPunct/>
              <w:autoSpaceDE/>
              <w:autoSpaceDN/>
              <w:adjustRightInd/>
              <w:textAlignment w:val="auto"/>
              <w:rPr>
                <w:snapToGrid w:val="0"/>
              </w:rPr>
            </w:pPr>
            <w:r w:rsidRPr="00613175">
              <w:rPr>
                <w:i/>
                <w:iCs/>
                <w:snapToGrid w:val="0"/>
              </w:rPr>
              <w:t>-</w:t>
            </w:r>
            <w:r w:rsidRPr="00613175">
              <w:rPr>
                <w:i/>
                <w:iCs/>
                <w:snapToGrid w:val="0"/>
              </w:rPr>
              <w:tab/>
            </w:r>
            <w:r w:rsidRPr="00613175">
              <w:rPr>
                <w:iCs/>
                <w:snapToGrid w:val="0"/>
              </w:rPr>
              <w:t xml:space="preserve">"o=" line identical to previous SDP sent by SS </w:t>
            </w:r>
            <w:r w:rsidRPr="00613175">
              <w:rPr>
                <w:snapToGrid w:val="0"/>
              </w:rPr>
              <w:t>except</w:t>
            </w:r>
            <w:r w:rsidRPr="00613175">
              <w:rPr>
                <w:iCs/>
                <w:snapToGrid w:val="0"/>
              </w:rPr>
              <w:t xml:space="preserve"> that sess-version is incremented.</w:t>
            </w:r>
          </w:p>
        </w:tc>
      </w:tr>
    </w:tbl>
    <w:p w14:paraId="36579212" w14:textId="77777777" w:rsidR="00CA2DCF" w:rsidRPr="00613175" w:rsidRDefault="00CA2DCF" w:rsidP="00CA2DCF">
      <w:pPr>
        <w:rPr>
          <w:rFonts w:eastAsia="DengXian"/>
        </w:rPr>
      </w:pPr>
    </w:p>
    <w:p w14:paraId="588B813F" w14:textId="77777777" w:rsidR="00CA2DCF" w:rsidRPr="00613175" w:rsidRDefault="00CA2DCF" w:rsidP="00CA2DCF">
      <w:pPr>
        <w:pStyle w:val="H6"/>
      </w:pPr>
      <w:r w:rsidRPr="00613175">
        <w:t>REGISTER (Step 1b1)</w:t>
      </w:r>
    </w:p>
    <w:p w14:paraId="7AEA3D60" w14:textId="77777777" w:rsidR="00CA2DCF" w:rsidRPr="00613175" w:rsidRDefault="00CA2DCF" w:rsidP="00CA2DCF">
      <w:pPr>
        <w:keepNext/>
      </w:pPr>
      <w:r w:rsidRPr="00613175">
        <w:t>Use the default message "REGISTER" in Annex A.1.1 of TS 34.229-1 [2] applying conditions A2 and A31.</w:t>
      </w:r>
    </w:p>
    <w:p w14:paraId="074196DF" w14:textId="77777777" w:rsidR="00CA2DCF" w:rsidRPr="00613175" w:rsidRDefault="00CA2DCF" w:rsidP="00CA2DCF">
      <w:pPr>
        <w:keepNext/>
        <w:keepLines/>
        <w:spacing w:before="120"/>
        <w:ind w:left="1985" w:hanging="1985"/>
        <w:rPr>
          <w:rFonts w:ascii="Arial" w:eastAsia="DengXian" w:hAnsi="Arial"/>
          <w:snapToGrid w:val="0"/>
        </w:rPr>
      </w:pPr>
      <w:r w:rsidRPr="00613175">
        <w:rPr>
          <w:rFonts w:ascii="Arial" w:eastAsia="DengXian" w:hAnsi="Arial"/>
          <w:snapToGrid w:val="0"/>
        </w:rPr>
        <w:t>200 OK (Step 1b2)</w:t>
      </w:r>
    </w:p>
    <w:p w14:paraId="6E5B6C60" w14:textId="7A459A63" w:rsidR="002E1203" w:rsidRPr="00613175" w:rsidRDefault="00CA2DCF" w:rsidP="00CA2DCF">
      <w:r w:rsidRPr="00613175">
        <w:rPr>
          <w:rFonts w:eastAsia="DengXian"/>
        </w:rPr>
        <w:t>Use the default message "200 OK for REGISTER" in Annex A.1.3 of TS 34.229-1 [2] with condition A2.</w:t>
      </w:r>
    </w:p>
    <w:p w14:paraId="397CDCA9" w14:textId="77777777" w:rsidR="002E1203" w:rsidRPr="00613175" w:rsidRDefault="002E1203" w:rsidP="002E1203">
      <w:pPr>
        <w:pStyle w:val="H6"/>
        <w:rPr>
          <w:snapToGrid w:val="0"/>
        </w:rPr>
      </w:pPr>
      <w:r w:rsidRPr="00613175">
        <w:rPr>
          <w:snapToGrid w:val="0"/>
        </w:rPr>
        <w:t>200 OK (Step 4)</w:t>
      </w:r>
    </w:p>
    <w:p w14:paraId="062A22FA" w14:textId="77777777" w:rsidR="002E1203" w:rsidRPr="00613175" w:rsidRDefault="002E1203" w:rsidP="002E1203">
      <w:r w:rsidRPr="00613175">
        <w:t>Use the default message "200 OK for requests other than REGISTER or SUBSRIBE" in Annex A.3.1 of TS 34.229-1 [2] with conditions A1, A10, A19, and A21.</w:t>
      </w:r>
    </w:p>
    <w:p w14:paraId="198C93A9" w14:textId="77777777" w:rsidR="002E1203" w:rsidRPr="00613175" w:rsidRDefault="002E1203" w:rsidP="002E1203">
      <w:pPr>
        <w:pStyle w:val="H6"/>
        <w:rPr>
          <w:snapToGrid w:val="0"/>
        </w:rPr>
      </w:pPr>
      <w:r w:rsidRPr="00613175">
        <w:rPr>
          <w:snapToGrid w:val="0"/>
        </w:rPr>
        <w:t>ACK (Step 5)</w:t>
      </w:r>
    </w:p>
    <w:p w14:paraId="41096EC5" w14:textId="77777777" w:rsidR="002E1203" w:rsidRPr="00613175" w:rsidRDefault="002E1203" w:rsidP="002E1203">
      <w:r w:rsidRPr="00613175">
        <w:t>Use the default message "ACK" in Annex A.2.7 of TS 34.229-1 [2] with condition A1.</w:t>
      </w:r>
    </w:p>
    <w:p w14:paraId="21EB5422" w14:textId="77777777" w:rsidR="00A8083B" w:rsidRPr="00613175" w:rsidRDefault="005742DD" w:rsidP="005742DD">
      <w:pPr>
        <w:pStyle w:val="Heading1"/>
      </w:pPr>
      <w:bookmarkStart w:id="1350" w:name="_Toc21078051"/>
      <w:bookmarkStart w:id="1351" w:name="_Toc35972615"/>
      <w:bookmarkStart w:id="1352" w:name="_Toc51774904"/>
      <w:bookmarkStart w:id="1353" w:name="_Toc51835327"/>
      <w:bookmarkStart w:id="1354" w:name="_Toc52220180"/>
      <w:bookmarkStart w:id="1355" w:name="_Toc60916244"/>
      <w:r w:rsidRPr="00613175">
        <w:br w:type="page"/>
      </w:r>
      <w:bookmarkStart w:id="1356" w:name="_Toc68197448"/>
      <w:bookmarkStart w:id="1357" w:name="_Toc75880706"/>
      <w:bookmarkStart w:id="1358" w:name="_Toc84254418"/>
      <w:bookmarkStart w:id="1359" w:name="_Toc84255213"/>
      <w:r w:rsidR="00A8083B" w:rsidRPr="00613175">
        <w:t>A.10</w:t>
      </w:r>
      <w:r w:rsidR="00A8083B" w:rsidRPr="00613175">
        <w:tab/>
        <w:t>Default handling of PUBLISH requests</w:t>
      </w:r>
      <w:bookmarkEnd w:id="1350"/>
      <w:bookmarkEnd w:id="1351"/>
      <w:bookmarkEnd w:id="1352"/>
      <w:bookmarkEnd w:id="1353"/>
      <w:bookmarkEnd w:id="1354"/>
      <w:bookmarkEnd w:id="1355"/>
      <w:bookmarkEnd w:id="1356"/>
      <w:bookmarkEnd w:id="1357"/>
      <w:bookmarkEnd w:id="1358"/>
      <w:bookmarkEnd w:id="1359"/>
    </w:p>
    <w:p w14:paraId="5C076AA6" w14:textId="77777777" w:rsidR="00A8083B" w:rsidRPr="00613175" w:rsidRDefault="00A8083B" w:rsidP="00A8083B">
      <w:r w:rsidRPr="00613175">
        <w:t>This procedure may occur within 3 seconds after a successful IMS registration.</w:t>
      </w:r>
    </w:p>
    <w:p w14:paraId="23935B64" w14:textId="77777777" w:rsidR="00A8083B" w:rsidRPr="00613175" w:rsidRDefault="00A8083B" w:rsidP="00A8083B">
      <w:pPr>
        <w:pStyle w:val="NO"/>
        <w:rPr>
          <w:snapToGrid w:val="0"/>
        </w:rPr>
      </w:pPr>
      <w:r w:rsidRPr="00613175">
        <w:t>NOTE:</w:t>
      </w:r>
      <w:r w:rsidRPr="00613175">
        <w:tab/>
        <w:t>For sake of testability and to mitigate detrimental effect on non-IMS test cases, it is assumed that such PUBLISH request arrives at SS within 3 seconds of sending 200 OK for REGISTER.</w:t>
      </w:r>
    </w:p>
    <w:p w14:paraId="6725D32F" w14:textId="77777777" w:rsidR="00A8083B" w:rsidRPr="00613175" w:rsidRDefault="00A8083B" w:rsidP="00A8083B">
      <w:r w:rsidRPr="00613175">
        <w:t>The generic test procedure:</w:t>
      </w:r>
    </w:p>
    <w:p w14:paraId="31239355" w14:textId="77777777" w:rsidR="00A8083B" w:rsidRPr="00613175" w:rsidRDefault="00A8083B" w:rsidP="00A8083B">
      <w:pPr>
        <w:pStyle w:val="B10"/>
        <w:rPr>
          <w:snapToGrid w:val="0"/>
        </w:rPr>
      </w:pPr>
      <w:r w:rsidRPr="00613175">
        <w:rPr>
          <w:snapToGrid w:val="0"/>
        </w:rPr>
        <w:t>1</w:t>
      </w:r>
      <w:r w:rsidRPr="00613175">
        <w:rPr>
          <w:snapToGrid w:val="0"/>
        </w:rPr>
        <w:tab/>
        <w:t>SS receives from the UE a PUBLISH request.</w:t>
      </w:r>
    </w:p>
    <w:p w14:paraId="3CD7F4E0" w14:textId="77777777" w:rsidR="00A8083B" w:rsidRPr="00613175" w:rsidRDefault="00A8083B" w:rsidP="00A8083B">
      <w:pPr>
        <w:pStyle w:val="B10"/>
        <w:rPr>
          <w:snapToGrid w:val="0"/>
        </w:rPr>
      </w:pPr>
      <w:r w:rsidRPr="00613175">
        <w:rPr>
          <w:snapToGrid w:val="0"/>
        </w:rPr>
        <w:t>2</w:t>
      </w:r>
      <w:r w:rsidRPr="00613175">
        <w:rPr>
          <w:snapToGrid w:val="0"/>
        </w:rPr>
        <w:tab/>
        <w:t>The SS responds to the PUBLISH request with a 503 Service Unavailable response carrying a Retry-after header field big enough to quench further publication traffic during test case execution.</w:t>
      </w:r>
    </w:p>
    <w:p w14:paraId="43DA1CC7" w14:textId="77777777" w:rsidR="00A8083B" w:rsidRPr="00613175" w:rsidRDefault="00A8083B" w:rsidP="00A8083B">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720"/>
        <w:gridCol w:w="630"/>
        <w:gridCol w:w="630"/>
        <w:gridCol w:w="3420"/>
        <w:gridCol w:w="4288"/>
      </w:tblGrid>
      <w:tr w:rsidR="00A8083B" w:rsidRPr="00613175" w14:paraId="501A9CEF" w14:textId="77777777" w:rsidTr="00273214">
        <w:trPr>
          <w:cantSplit/>
          <w:jc w:val="center"/>
        </w:trPr>
        <w:tc>
          <w:tcPr>
            <w:tcW w:w="720" w:type="dxa"/>
            <w:tcBorders>
              <w:top w:val="single" w:sz="4" w:space="0" w:color="auto"/>
              <w:left w:val="single" w:sz="4" w:space="0" w:color="auto"/>
              <w:bottom w:val="nil"/>
              <w:right w:val="single" w:sz="4" w:space="0" w:color="auto"/>
            </w:tcBorders>
          </w:tcPr>
          <w:p w14:paraId="218ECB3F" w14:textId="77777777" w:rsidR="00A8083B" w:rsidRPr="00613175" w:rsidRDefault="00A8083B" w:rsidP="00273214">
            <w:pPr>
              <w:pStyle w:val="TAH"/>
            </w:pPr>
            <w:r w:rsidRPr="00613175">
              <w:t>Step</w:t>
            </w:r>
          </w:p>
        </w:tc>
        <w:tc>
          <w:tcPr>
            <w:tcW w:w="1260" w:type="dxa"/>
            <w:gridSpan w:val="2"/>
            <w:tcBorders>
              <w:left w:val="single" w:sz="4" w:space="0" w:color="auto"/>
              <w:right w:val="single" w:sz="4" w:space="0" w:color="auto"/>
            </w:tcBorders>
          </w:tcPr>
          <w:p w14:paraId="7E17F844" w14:textId="77777777" w:rsidR="00A8083B" w:rsidRPr="00613175" w:rsidRDefault="00A8083B" w:rsidP="00273214">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789C345F" w14:textId="77777777" w:rsidR="00A8083B" w:rsidRPr="00613175" w:rsidRDefault="00A8083B" w:rsidP="00273214">
            <w:pPr>
              <w:pStyle w:val="TAH"/>
            </w:pPr>
            <w:r w:rsidRPr="00613175">
              <w:t>Message</w:t>
            </w:r>
          </w:p>
        </w:tc>
        <w:tc>
          <w:tcPr>
            <w:tcW w:w="4288" w:type="dxa"/>
            <w:tcBorders>
              <w:top w:val="single" w:sz="4" w:space="0" w:color="auto"/>
              <w:left w:val="single" w:sz="4" w:space="0" w:color="auto"/>
              <w:bottom w:val="nil"/>
              <w:right w:val="single" w:sz="4" w:space="0" w:color="auto"/>
            </w:tcBorders>
          </w:tcPr>
          <w:p w14:paraId="1B922177" w14:textId="77777777" w:rsidR="00A8083B" w:rsidRPr="00613175" w:rsidRDefault="00A8083B" w:rsidP="00273214">
            <w:pPr>
              <w:pStyle w:val="TAH"/>
            </w:pPr>
            <w:r w:rsidRPr="00613175">
              <w:t>Comment</w:t>
            </w:r>
          </w:p>
        </w:tc>
      </w:tr>
      <w:tr w:rsidR="00A8083B" w:rsidRPr="00613175" w14:paraId="4936D6CE"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28035A56" w14:textId="77777777" w:rsidR="00A8083B" w:rsidRPr="00613175" w:rsidRDefault="00A8083B" w:rsidP="00273214">
            <w:pPr>
              <w:pStyle w:val="TAC"/>
              <w:rPr>
                <w:rFonts w:eastAsia="MS Gothic"/>
              </w:rPr>
            </w:pPr>
          </w:p>
        </w:tc>
        <w:tc>
          <w:tcPr>
            <w:tcW w:w="630" w:type="dxa"/>
            <w:tcBorders>
              <w:left w:val="single" w:sz="4" w:space="0" w:color="auto"/>
            </w:tcBorders>
          </w:tcPr>
          <w:p w14:paraId="23AD6318" w14:textId="77777777" w:rsidR="00A8083B" w:rsidRPr="00613175" w:rsidRDefault="00A8083B" w:rsidP="00273214">
            <w:pPr>
              <w:pStyle w:val="TAH"/>
            </w:pPr>
            <w:r w:rsidRPr="00613175">
              <w:t>UE</w:t>
            </w:r>
          </w:p>
        </w:tc>
        <w:tc>
          <w:tcPr>
            <w:tcW w:w="630" w:type="dxa"/>
            <w:tcBorders>
              <w:right w:val="single" w:sz="4" w:space="0" w:color="auto"/>
            </w:tcBorders>
          </w:tcPr>
          <w:p w14:paraId="4DBF5EFE" w14:textId="77777777" w:rsidR="00A8083B" w:rsidRPr="00613175" w:rsidRDefault="00A8083B" w:rsidP="00273214">
            <w:pPr>
              <w:pStyle w:val="TAH"/>
            </w:pPr>
            <w:r w:rsidRPr="00613175">
              <w:t>SS</w:t>
            </w:r>
          </w:p>
        </w:tc>
        <w:tc>
          <w:tcPr>
            <w:tcW w:w="3420" w:type="dxa"/>
            <w:tcBorders>
              <w:top w:val="nil"/>
              <w:left w:val="single" w:sz="4" w:space="0" w:color="auto"/>
              <w:bottom w:val="single" w:sz="4" w:space="0" w:color="auto"/>
              <w:right w:val="single" w:sz="4" w:space="0" w:color="auto"/>
            </w:tcBorders>
          </w:tcPr>
          <w:p w14:paraId="41AC16DB" w14:textId="77777777" w:rsidR="00A8083B" w:rsidRPr="00613175" w:rsidRDefault="00A8083B" w:rsidP="00273214">
            <w:pPr>
              <w:pStyle w:val="TAC"/>
            </w:pPr>
          </w:p>
        </w:tc>
        <w:tc>
          <w:tcPr>
            <w:tcW w:w="4288" w:type="dxa"/>
            <w:tcBorders>
              <w:top w:val="nil"/>
              <w:left w:val="single" w:sz="4" w:space="0" w:color="auto"/>
              <w:bottom w:val="single" w:sz="4" w:space="0" w:color="auto"/>
              <w:right w:val="single" w:sz="4" w:space="0" w:color="auto"/>
            </w:tcBorders>
          </w:tcPr>
          <w:p w14:paraId="01F5AE92" w14:textId="77777777" w:rsidR="00A8083B" w:rsidRPr="00613175" w:rsidRDefault="00A8083B" w:rsidP="00273214">
            <w:pPr>
              <w:pStyle w:val="TAL"/>
              <w:rPr>
                <w:rFonts w:eastAsia="MS Gothic"/>
              </w:rPr>
            </w:pPr>
          </w:p>
        </w:tc>
      </w:tr>
      <w:tr w:rsidR="00A8083B" w:rsidRPr="00613175" w14:paraId="618D6C1D" w14:textId="77777777" w:rsidTr="00273214">
        <w:trPr>
          <w:cantSplit/>
          <w:jc w:val="center"/>
        </w:trPr>
        <w:tc>
          <w:tcPr>
            <w:tcW w:w="720" w:type="dxa"/>
            <w:tcBorders>
              <w:top w:val="single" w:sz="4" w:space="0" w:color="auto"/>
            </w:tcBorders>
          </w:tcPr>
          <w:p w14:paraId="57DB666B" w14:textId="77777777" w:rsidR="00A8083B" w:rsidRPr="00613175" w:rsidRDefault="00A8083B" w:rsidP="00273214">
            <w:pPr>
              <w:pStyle w:val="TAC"/>
              <w:rPr>
                <w:rFonts w:eastAsia="MS Gothic"/>
              </w:rPr>
            </w:pPr>
            <w:r w:rsidRPr="00613175">
              <w:rPr>
                <w:rFonts w:eastAsia="MS Gothic"/>
              </w:rPr>
              <w:t>1</w:t>
            </w:r>
          </w:p>
        </w:tc>
        <w:tc>
          <w:tcPr>
            <w:tcW w:w="1260" w:type="dxa"/>
            <w:gridSpan w:val="2"/>
          </w:tcPr>
          <w:p w14:paraId="16F4EF97" w14:textId="77777777" w:rsidR="00A8083B" w:rsidRPr="00613175" w:rsidRDefault="00A8083B" w:rsidP="00273214">
            <w:pPr>
              <w:pStyle w:val="TAC"/>
              <w:rPr>
                <w:rFonts w:eastAsia="MS Gothic"/>
              </w:rPr>
            </w:pPr>
            <w:r w:rsidRPr="00613175">
              <w:rPr>
                <w:rFonts w:eastAsia="MS Gothic"/>
              </w:rPr>
              <w:sym w:font="Wingdings" w:char="F0E0"/>
            </w:r>
          </w:p>
        </w:tc>
        <w:tc>
          <w:tcPr>
            <w:tcW w:w="3420" w:type="dxa"/>
            <w:tcBorders>
              <w:top w:val="single" w:sz="4" w:space="0" w:color="auto"/>
            </w:tcBorders>
          </w:tcPr>
          <w:p w14:paraId="4D9829BA" w14:textId="77777777" w:rsidR="00A8083B" w:rsidRPr="00613175" w:rsidRDefault="00A8083B" w:rsidP="00273214">
            <w:pPr>
              <w:pStyle w:val="TAL"/>
              <w:rPr>
                <w:rFonts w:eastAsia="MS Gothic"/>
              </w:rPr>
            </w:pPr>
            <w:r w:rsidRPr="00613175">
              <w:rPr>
                <w:rFonts w:eastAsia="MS Gothic"/>
              </w:rPr>
              <w:t>PUBLISH</w:t>
            </w:r>
          </w:p>
        </w:tc>
        <w:tc>
          <w:tcPr>
            <w:tcW w:w="4288" w:type="dxa"/>
            <w:tcBorders>
              <w:top w:val="single" w:sz="4" w:space="0" w:color="auto"/>
            </w:tcBorders>
          </w:tcPr>
          <w:p w14:paraId="6185B569" w14:textId="77777777" w:rsidR="00A8083B" w:rsidRPr="00613175" w:rsidRDefault="00A8083B" w:rsidP="00273214">
            <w:pPr>
              <w:pStyle w:val="TAL"/>
              <w:rPr>
                <w:rFonts w:eastAsia="MS Gothic"/>
              </w:rPr>
            </w:pPr>
            <w:r w:rsidRPr="00613175">
              <w:rPr>
                <w:rFonts w:eastAsia="MS Gothic"/>
              </w:rPr>
              <w:t>The UE sends a PUBLISH request (A.4.3).</w:t>
            </w:r>
          </w:p>
        </w:tc>
      </w:tr>
      <w:tr w:rsidR="00A8083B" w:rsidRPr="00613175" w14:paraId="55043FEB" w14:textId="77777777" w:rsidTr="00273214">
        <w:trPr>
          <w:cantSplit/>
          <w:jc w:val="center"/>
        </w:trPr>
        <w:tc>
          <w:tcPr>
            <w:tcW w:w="720" w:type="dxa"/>
            <w:tcBorders>
              <w:top w:val="single" w:sz="4" w:space="0" w:color="auto"/>
            </w:tcBorders>
          </w:tcPr>
          <w:p w14:paraId="09796EC1" w14:textId="77777777" w:rsidR="00A8083B" w:rsidRPr="00613175" w:rsidRDefault="00A8083B" w:rsidP="00273214">
            <w:pPr>
              <w:pStyle w:val="TAC"/>
              <w:rPr>
                <w:rFonts w:eastAsia="MS Gothic"/>
              </w:rPr>
            </w:pPr>
            <w:r w:rsidRPr="00613175">
              <w:rPr>
                <w:rFonts w:eastAsia="MS Gothic"/>
              </w:rPr>
              <w:t>2</w:t>
            </w:r>
          </w:p>
        </w:tc>
        <w:tc>
          <w:tcPr>
            <w:tcW w:w="1260" w:type="dxa"/>
            <w:gridSpan w:val="2"/>
          </w:tcPr>
          <w:p w14:paraId="129A89E7" w14:textId="77777777" w:rsidR="00A8083B" w:rsidRPr="00613175" w:rsidRDefault="00A8083B" w:rsidP="00273214">
            <w:pPr>
              <w:pStyle w:val="TAC"/>
              <w:rPr>
                <w:rFonts w:eastAsia="MS Gothic"/>
              </w:rPr>
            </w:pPr>
            <w:r w:rsidRPr="00613175">
              <w:rPr>
                <w:rFonts w:eastAsia="MS Gothic"/>
              </w:rPr>
              <w:sym w:font="Wingdings" w:char="F0DF"/>
            </w:r>
          </w:p>
        </w:tc>
        <w:tc>
          <w:tcPr>
            <w:tcW w:w="3420" w:type="dxa"/>
            <w:tcBorders>
              <w:top w:val="single" w:sz="4" w:space="0" w:color="auto"/>
            </w:tcBorders>
          </w:tcPr>
          <w:p w14:paraId="4DA927B4" w14:textId="77777777" w:rsidR="00A8083B" w:rsidRPr="00613175" w:rsidRDefault="00A8083B" w:rsidP="00273214">
            <w:pPr>
              <w:pStyle w:val="TAL"/>
              <w:rPr>
                <w:rFonts w:eastAsia="MS Gothic"/>
              </w:rPr>
            </w:pPr>
            <w:r w:rsidRPr="00613175">
              <w:rPr>
                <w:rFonts w:eastAsia="MS Gothic"/>
              </w:rPr>
              <w:t>503 Service Unavailable</w:t>
            </w:r>
          </w:p>
        </w:tc>
        <w:tc>
          <w:tcPr>
            <w:tcW w:w="4288" w:type="dxa"/>
            <w:tcBorders>
              <w:top w:val="single" w:sz="4" w:space="0" w:color="auto"/>
            </w:tcBorders>
          </w:tcPr>
          <w:p w14:paraId="6D64F47D" w14:textId="77777777" w:rsidR="00A8083B" w:rsidRPr="00613175" w:rsidRDefault="00A8083B" w:rsidP="00273214">
            <w:pPr>
              <w:pStyle w:val="TAL"/>
              <w:rPr>
                <w:rFonts w:eastAsia="MS Gothic"/>
              </w:rPr>
            </w:pPr>
            <w:r w:rsidRPr="00613175">
              <w:rPr>
                <w:rFonts w:eastAsia="MS Gothic"/>
              </w:rPr>
              <w:t>The SS responds with 503 Service Unavailable (A.4.2).</w:t>
            </w:r>
          </w:p>
        </w:tc>
      </w:tr>
    </w:tbl>
    <w:p w14:paraId="1F14F26A" w14:textId="77777777" w:rsidR="00A8083B" w:rsidRPr="00613175" w:rsidRDefault="00A8083B" w:rsidP="00A53DC8">
      <w:pPr>
        <w:pStyle w:val="NO"/>
        <w:ind w:left="0" w:firstLine="0"/>
      </w:pPr>
    </w:p>
    <w:p w14:paraId="01A49066" w14:textId="77777777" w:rsidR="00A8083B" w:rsidRPr="00613175" w:rsidRDefault="00A8083B" w:rsidP="00A8083B">
      <w:pPr>
        <w:pStyle w:val="H6"/>
      </w:pPr>
      <w:r w:rsidRPr="00613175">
        <w:t>Specific Message Contents</w:t>
      </w:r>
    </w:p>
    <w:p w14:paraId="21443BE6" w14:textId="77777777" w:rsidR="00A8083B" w:rsidRPr="00613175" w:rsidRDefault="00A8083B" w:rsidP="00A8083B">
      <w:pPr>
        <w:pStyle w:val="H6"/>
      </w:pPr>
      <w:r w:rsidRPr="00613175">
        <w:t>PUBLISH (Step 1)</w:t>
      </w:r>
    </w:p>
    <w:p w14:paraId="51BAABCA" w14:textId="77777777" w:rsidR="00A8083B" w:rsidRPr="00613175" w:rsidRDefault="00A8083B" w:rsidP="00A8083B">
      <w:pPr>
        <w:keepNext/>
      </w:pPr>
      <w:r w:rsidRPr="00613175">
        <w:t>Use the default message "PUBLISH" in Annex A.4.3 of TS 34.229-1 [2] applying conditions A1 and A5.</w:t>
      </w:r>
    </w:p>
    <w:p w14:paraId="015D436F" w14:textId="77777777" w:rsidR="00A8083B" w:rsidRPr="00613175" w:rsidRDefault="00A8083B" w:rsidP="00A8083B">
      <w:pPr>
        <w:pStyle w:val="H6"/>
        <w:rPr>
          <w:snapToGrid w:val="0"/>
        </w:rPr>
      </w:pPr>
      <w:r w:rsidRPr="00613175">
        <w:rPr>
          <w:snapToGrid w:val="0"/>
        </w:rPr>
        <w:t>503 Service Unavailable (Step 2)</w:t>
      </w:r>
    </w:p>
    <w:p w14:paraId="71F0A96D" w14:textId="77777777" w:rsidR="00A8083B" w:rsidRPr="00613175" w:rsidRDefault="00A8083B" w:rsidP="00A8083B">
      <w:pPr>
        <w:keepNext/>
      </w:pPr>
      <w:r w:rsidRPr="00613175">
        <w:t>Use the default message “503 Service Unavailable” in Annex A.4.2 of TS 34.229-1 [2] and with the following exceptions:</w:t>
      </w:r>
    </w:p>
    <w:tbl>
      <w:tblPr>
        <w:tblW w:w="0" w:type="auto"/>
        <w:jc w:val="center"/>
        <w:tblCellMar>
          <w:left w:w="28" w:type="dxa"/>
        </w:tblCellMar>
        <w:tblLook w:val="01E0" w:firstRow="1" w:lastRow="1" w:firstColumn="1" w:lastColumn="1" w:noHBand="0" w:noVBand="0"/>
      </w:tblPr>
      <w:tblGrid>
        <w:gridCol w:w="1943"/>
        <w:gridCol w:w="5467"/>
        <w:gridCol w:w="705"/>
        <w:gridCol w:w="1662"/>
      </w:tblGrid>
      <w:tr w:rsidR="00A8083B" w:rsidRPr="00613175" w14:paraId="5DA3476D" w14:textId="77777777" w:rsidTr="00273214">
        <w:trPr>
          <w:tblHeader/>
          <w:jc w:val="center"/>
        </w:trPr>
        <w:tc>
          <w:tcPr>
            <w:tcW w:w="1951" w:type="dxa"/>
            <w:tcBorders>
              <w:top w:val="single" w:sz="4" w:space="0" w:color="auto"/>
              <w:left w:val="single" w:sz="4" w:space="0" w:color="auto"/>
              <w:bottom w:val="single" w:sz="4" w:space="0" w:color="auto"/>
              <w:right w:val="single" w:sz="4" w:space="0" w:color="auto"/>
            </w:tcBorders>
            <w:hideMark/>
          </w:tcPr>
          <w:p w14:paraId="38A0ABF7" w14:textId="77777777" w:rsidR="00A8083B" w:rsidRPr="00613175" w:rsidRDefault="00A8083B" w:rsidP="00273214">
            <w:pPr>
              <w:pStyle w:val="TAH"/>
            </w:pPr>
            <w:r w:rsidRPr="00613175">
              <w:t>Header/param</w:t>
            </w:r>
          </w:p>
        </w:tc>
        <w:tc>
          <w:tcPr>
            <w:tcW w:w="5528" w:type="dxa"/>
            <w:tcBorders>
              <w:top w:val="single" w:sz="4" w:space="0" w:color="auto"/>
              <w:left w:val="single" w:sz="4" w:space="0" w:color="auto"/>
              <w:bottom w:val="single" w:sz="4" w:space="0" w:color="auto"/>
              <w:right w:val="single" w:sz="4" w:space="0" w:color="auto"/>
            </w:tcBorders>
            <w:hideMark/>
          </w:tcPr>
          <w:p w14:paraId="06F2015E" w14:textId="77777777" w:rsidR="00A8083B" w:rsidRPr="00613175" w:rsidRDefault="00A8083B" w:rsidP="00273214">
            <w:pPr>
              <w:pStyle w:val="TAH"/>
            </w:pPr>
            <w:r w:rsidRPr="00613175">
              <w:t>Value/remark</w:t>
            </w:r>
          </w:p>
        </w:tc>
        <w:tc>
          <w:tcPr>
            <w:tcW w:w="709" w:type="dxa"/>
            <w:tcBorders>
              <w:top w:val="single" w:sz="4" w:space="0" w:color="auto"/>
              <w:left w:val="single" w:sz="4" w:space="0" w:color="auto"/>
              <w:bottom w:val="single" w:sz="4" w:space="0" w:color="auto"/>
              <w:right w:val="single" w:sz="4" w:space="0" w:color="auto"/>
            </w:tcBorders>
            <w:hideMark/>
          </w:tcPr>
          <w:p w14:paraId="0D2B3670" w14:textId="77777777" w:rsidR="00A8083B" w:rsidRPr="00613175" w:rsidRDefault="00A8083B" w:rsidP="00273214">
            <w:pPr>
              <w:pStyle w:val="TAH"/>
            </w:pPr>
            <w:r w:rsidRPr="00613175">
              <w:t>Rel</w:t>
            </w:r>
          </w:p>
        </w:tc>
        <w:tc>
          <w:tcPr>
            <w:tcW w:w="1669" w:type="dxa"/>
            <w:tcBorders>
              <w:top w:val="single" w:sz="4" w:space="0" w:color="auto"/>
              <w:left w:val="single" w:sz="4" w:space="0" w:color="auto"/>
              <w:bottom w:val="single" w:sz="4" w:space="0" w:color="auto"/>
              <w:right w:val="single" w:sz="4" w:space="0" w:color="auto"/>
            </w:tcBorders>
            <w:hideMark/>
          </w:tcPr>
          <w:p w14:paraId="4DD41E82" w14:textId="77777777" w:rsidR="00A8083B" w:rsidRPr="00613175" w:rsidRDefault="00A8083B" w:rsidP="00273214">
            <w:pPr>
              <w:pStyle w:val="TAH"/>
            </w:pPr>
            <w:r w:rsidRPr="00613175">
              <w:t>Reference</w:t>
            </w:r>
          </w:p>
        </w:tc>
      </w:tr>
      <w:tr w:rsidR="00A8083B" w:rsidRPr="00613175" w14:paraId="0D513F4F" w14:textId="77777777" w:rsidTr="00273214">
        <w:trPr>
          <w:jc w:val="center"/>
        </w:trPr>
        <w:tc>
          <w:tcPr>
            <w:tcW w:w="1951" w:type="dxa"/>
            <w:tcBorders>
              <w:top w:val="single" w:sz="4" w:space="0" w:color="auto"/>
              <w:left w:val="single" w:sz="4" w:space="0" w:color="auto"/>
              <w:bottom w:val="nil"/>
              <w:right w:val="single" w:sz="4" w:space="0" w:color="auto"/>
            </w:tcBorders>
            <w:hideMark/>
          </w:tcPr>
          <w:p w14:paraId="5BF81782" w14:textId="77777777" w:rsidR="00A8083B" w:rsidRPr="00613175" w:rsidRDefault="00A8083B" w:rsidP="00273214">
            <w:pPr>
              <w:pStyle w:val="TAL"/>
              <w:rPr>
                <w:b/>
              </w:rPr>
            </w:pPr>
            <w:r w:rsidRPr="00613175">
              <w:rPr>
                <w:b/>
              </w:rPr>
              <w:t>Retry-after</w:t>
            </w:r>
          </w:p>
        </w:tc>
        <w:tc>
          <w:tcPr>
            <w:tcW w:w="5528" w:type="dxa"/>
            <w:tcBorders>
              <w:top w:val="single" w:sz="4" w:space="0" w:color="auto"/>
              <w:left w:val="single" w:sz="4" w:space="0" w:color="auto"/>
              <w:bottom w:val="nil"/>
              <w:right w:val="single" w:sz="4" w:space="0" w:color="auto"/>
            </w:tcBorders>
          </w:tcPr>
          <w:p w14:paraId="57AABA2E" w14:textId="77777777" w:rsidR="00A8083B" w:rsidRPr="00613175" w:rsidRDefault="00A8083B" w:rsidP="00273214">
            <w:pPr>
              <w:pStyle w:val="TAL"/>
            </w:pPr>
          </w:p>
        </w:tc>
        <w:tc>
          <w:tcPr>
            <w:tcW w:w="709" w:type="dxa"/>
            <w:vMerge w:val="restart"/>
            <w:tcBorders>
              <w:top w:val="single" w:sz="4" w:space="0" w:color="auto"/>
              <w:left w:val="single" w:sz="4" w:space="0" w:color="auto"/>
              <w:bottom w:val="single" w:sz="4" w:space="0" w:color="auto"/>
              <w:right w:val="single" w:sz="4" w:space="0" w:color="auto"/>
            </w:tcBorders>
          </w:tcPr>
          <w:p w14:paraId="4BB55C63" w14:textId="77777777" w:rsidR="00A8083B" w:rsidRPr="00613175" w:rsidRDefault="00A8083B" w:rsidP="00273214">
            <w:pPr>
              <w:pStyle w:val="TAL"/>
            </w:pPr>
          </w:p>
        </w:tc>
        <w:tc>
          <w:tcPr>
            <w:tcW w:w="1669" w:type="dxa"/>
            <w:vMerge w:val="restart"/>
            <w:tcBorders>
              <w:top w:val="single" w:sz="4" w:space="0" w:color="auto"/>
              <w:left w:val="single" w:sz="4" w:space="0" w:color="auto"/>
              <w:bottom w:val="single" w:sz="4" w:space="0" w:color="auto"/>
              <w:right w:val="single" w:sz="4" w:space="0" w:color="auto"/>
            </w:tcBorders>
            <w:hideMark/>
          </w:tcPr>
          <w:p w14:paraId="07A62E77" w14:textId="77777777" w:rsidR="00A8083B" w:rsidRPr="00613175" w:rsidRDefault="00A8083B" w:rsidP="00273214">
            <w:pPr>
              <w:pStyle w:val="TAL"/>
            </w:pPr>
            <w:r w:rsidRPr="00613175">
              <w:t>RFC 3261 [6]</w:t>
            </w:r>
            <w:r w:rsidRPr="00613175">
              <w:br/>
            </w:r>
          </w:p>
        </w:tc>
      </w:tr>
      <w:tr w:rsidR="00A8083B" w:rsidRPr="00613175" w14:paraId="34914202" w14:textId="77777777" w:rsidTr="00273214">
        <w:trPr>
          <w:jc w:val="center"/>
        </w:trPr>
        <w:tc>
          <w:tcPr>
            <w:tcW w:w="1951" w:type="dxa"/>
            <w:tcBorders>
              <w:top w:val="nil"/>
              <w:left w:val="single" w:sz="4" w:space="0" w:color="auto"/>
              <w:bottom w:val="nil"/>
              <w:right w:val="single" w:sz="4" w:space="0" w:color="auto"/>
            </w:tcBorders>
            <w:hideMark/>
          </w:tcPr>
          <w:p w14:paraId="00F67665" w14:textId="77777777" w:rsidR="00A8083B" w:rsidRPr="00613175" w:rsidRDefault="00A8083B" w:rsidP="00273214">
            <w:pPr>
              <w:pStyle w:val="TAL"/>
              <w:tabs>
                <w:tab w:val="left" w:pos="0"/>
              </w:tabs>
            </w:pPr>
            <w:r w:rsidRPr="00613175">
              <w:tab/>
              <w:t>period</w:t>
            </w:r>
          </w:p>
        </w:tc>
        <w:tc>
          <w:tcPr>
            <w:tcW w:w="5528" w:type="dxa"/>
            <w:tcBorders>
              <w:top w:val="nil"/>
              <w:left w:val="single" w:sz="4" w:space="0" w:color="auto"/>
              <w:bottom w:val="nil"/>
              <w:right w:val="single" w:sz="4" w:space="0" w:color="auto"/>
            </w:tcBorders>
            <w:hideMark/>
          </w:tcPr>
          <w:p w14:paraId="0A28B91E" w14:textId="77777777" w:rsidR="00A8083B" w:rsidRPr="00613175" w:rsidRDefault="00A8083B" w:rsidP="00273214">
            <w:pPr>
              <w:pStyle w:val="TAL"/>
              <w:tabs>
                <w:tab w:val="left" w:pos="1418"/>
              </w:tabs>
              <w:rPr>
                <w:i/>
              </w:rPr>
            </w:pPr>
            <w:r w:rsidRPr="00613175">
              <w:rPr>
                <w:i/>
              </w:rPr>
              <w:t>7200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25EC2" w14:textId="77777777" w:rsidR="00A8083B" w:rsidRPr="00613175" w:rsidRDefault="00A8083B" w:rsidP="00273214">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0A19ED" w14:textId="77777777" w:rsidR="00A8083B" w:rsidRPr="00613175" w:rsidRDefault="00A8083B" w:rsidP="00273214">
            <w:pPr>
              <w:spacing w:after="0"/>
              <w:rPr>
                <w:rFonts w:ascii="Arial" w:hAnsi="Arial"/>
                <w:sz w:val="18"/>
              </w:rPr>
            </w:pPr>
          </w:p>
        </w:tc>
      </w:tr>
      <w:tr w:rsidR="00A8083B" w:rsidRPr="00613175" w14:paraId="3AB2F349" w14:textId="77777777" w:rsidTr="00273214">
        <w:trPr>
          <w:jc w:val="center"/>
        </w:trPr>
        <w:tc>
          <w:tcPr>
            <w:tcW w:w="1951" w:type="dxa"/>
            <w:tcBorders>
              <w:top w:val="nil"/>
              <w:left w:val="single" w:sz="4" w:space="0" w:color="auto"/>
              <w:bottom w:val="nil"/>
              <w:right w:val="single" w:sz="4" w:space="0" w:color="auto"/>
            </w:tcBorders>
            <w:hideMark/>
          </w:tcPr>
          <w:p w14:paraId="439E274F" w14:textId="77777777" w:rsidR="00A8083B" w:rsidRPr="00613175" w:rsidRDefault="00A8083B" w:rsidP="00273214">
            <w:pPr>
              <w:pStyle w:val="TAL"/>
            </w:pPr>
            <w:r w:rsidRPr="00613175">
              <w:tab/>
              <w:t xml:space="preserve">duration </w:t>
            </w:r>
          </w:p>
        </w:tc>
        <w:tc>
          <w:tcPr>
            <w:tcW w:w="5528" w:type="dxa"/>
            <w:tcBorders>
              <w:top w:val="nil"/>
              <w:left w:val="single" w:sz="4" w:space="0" w:color="auto"/>
              <w:bottom w:val="nil"/>
              <w:right w:val="single" w:sz="4" w:space="0" w:color="auto"/>
            </w:tcBorders>
            <w:hideMark/>
          </w:tcPr>
          <w:p w14:paraId="2556E0B6" w14:textId="77777777" w:rsidR="00A8083B" w:rsidRPr="00613175" w:rsidRDefault="00A8083B" w:rsidP="00273214">
            <w:pPr>
              <w:pStyle w:val="TAL"/>
              <w:tabs>
                <w:tab w:val="left" w:pos="1418"/>
              </w:tabs>
            </w:pPr>
            <w:r w:rsidRPr="00613175">
              <w:t>Not present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765E2" w14:textId="77777777" w:rsidR="00A8083B" w:rsidRPr="00613175" w:rsidRDefault="00A8083B" w:rsidP="00273214">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0C58AD" w14:textId="77777777" w:rsidR="00A8083B" w:rsidRPr="00613175" w:rsidRDefault="00A8083B" w:rsidP="00273214">
            <w:pPr>
              <w:spacing w:after="0"/>
              <w:rPr>
                <w:rFonts w:ascii="Arial" w:hAnsi="Arial"/>
                <w:sz w:val="18"/>
              </w:rPr>
            </w:pPr>
          </w:p>
        </w:tc>
      </w:tr>
      <w:tr w:rsidR="00A8083B" w:rsidRPr="00613175" w14:paraId="538EED81" w14:textId="77777777" w:rsidTr="00273214">
        <w:trPr>
          <w:jc w:val="center"/>
        </w:trPr>
        <w:tc>
          <w:tcPr>
            <w:tcW w:w="1951" w:type="dxa"/>
            <w:tcBorders>
              <w:top w:val="nil"/>
              <w:left w:val="single" w:sz="4" w:space="0" w:color="auto"/>
              <w:bottom w:val="single" w:sz="4" w:space="0" w:color="auto"/>
              <w:right w:val="single" w:sz="4" w:space="0" w:color="auto"/>
            </w:tcBorders>
            <w:hideMark/>
          </w:tcPr>
          <w:p w14:paraId="7E2C1CE5" w14:textId="77777777" w:rsidR="00A8083B" w:rsidRPr="00613175" w:rsidRDefault="00A8083B" w:rsidP="00273214">
            <w:pPr>
              <w:pStyle w:val="TAL"/>
            </w:pPr>
            <w:r w:rsidRPr="00613175">
              <w:tab/>
              <w:t>comment</w:t>
            </w:r>
          </w:p>
        </w:tc>
        <w:tc>
          <w:tcPr>
            <w:tcW w:w="5528" w:type="dxa"/>
            <w:tcBorders>
              <w:top w:val="nil"/>
              <w:left w:val="single" w:sz="4" w:space="0" w:color="auto"/>
              <w:bottom w:val="single" w:sz="4" w:space="0" w:color="auto"/>
              <w:right w:val="single" w:sz="4" w:space="0" w:color="auto"/>
            </w:tcBorders>
            <w:hideMark/>
          </w:tcPr>
          <w:p w14:paraId="7D5D742D" w14:textId="77777777" w:rsidR="00A8083B" w:rsidRPr="00613175" w:rsidRDefault="00A8083B" w:rsidP="00273214">
            <w:pPr>
              <w:pStyle w:val="TAL"/>
              <w:tabs>
                <w:tab w:val="left" w:pos="1418"/>
              </w:tabs>
            </w:pPr>
            <w:r w:rsidRPr="00613175">
              <w:t>Not present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ECD46" w14:textId="77777777" w:rsidR="00A8083B" w:rsidRPr="00613175" w:rsidRDefault="00A8083B" w:rsidP="00273214">
            <w:pPr>
              <w:spacing w:after="0"/>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55B1B2" w14:textId="77777777" w:rsidR="00A8083B" w:rsidRPr="00613175" w:rsidRDefault="00A8083B" w:rsidP="00273214">
            <w:pPr>
              <w:spacing w:after="0"/>
              <w:rPr>
                <w:rFonts w:ascii="Arial" w:hAnsi="Arial"/>
                <w:sz w:val="18"/>
              </w:rPr>
            </w:pPr>
          </w:p>
        </w:tc>
      </w:tr>
    </w:tbl>
    <w:p w14:paraId="2D3A40A9" w14:textId="77777777" w:rsidR="00A8083B" w:rsidRPr="00613175" w:rsidRDefault="00A8083B" w:rsidP="00A53DC8"/>
    <w:p w14:paraId="2ECF6238" w14:textId="77777777" w:rsidR="002C5AA0" w:rsidRPr="00613175" w:rsidRDefault="005742DD" w:rsidP="002C5AA0">
      <w:pPr>
        <w:pStyle w:val="Heading1"/>
      </w:pPr>
      <w:bookmarkStart w:id="1360" w:name="_Toc21078096"/>
      <w:bookmarkStart w:id="1361" w:name="_Toc35972660"/>
      <w:bookmarkStart w:id="1362" w:name="_Toc51774949"/>
      <w:bookmarkStart w:id="1363" w:name="_Toc51835372"/>
      <w:bookmarkStart w:id="1364" w:name="_Toc52220225"/>
      <w:bookmarkStart w:id="1365" w:name="_Toc60916245"/>
      <w:bookmarkStart w:id="1366" w:name="_Toc21078116"/>
      <w:bookmarkStart w:id="1367" w:name="_Toc35972680"/>
      <w:bookmarkStart w:id="1368" w:name="_Toc51774969"/>
      <w:bookmarkStart w:id="1369" w:name="_Toc51835392"/>
      <w:bookmarkStart w:id="1370" w:name="_Toc52220245"/>
      <w:r w:rsidRPr="00613175">
        <w:br w:type="page"/>
      </w:r>
      <w:bookmarkStart w:id="1371" w:name="_Toc68197449"/>
      <w:bookmarkStart w:id="1372" w:name="_Toc75880707"/>
      <w:bookmarkStart w:id="1373" w:name="_Toc84254419"/>
      <w:bookmarkStart w:id="1374" w:name="_Toc84255214"/>
      <w:r w:rsidR="002C5AA0" w:rsidRPr="00613175">
        <w:t>A.11</w:t>
      </w:r>
      <w:r w:rsidR="002C5AA0" w:rsidRPr="00613175">
        <w:tab/>
        <w:t>Mobile Initiated De-Registration / 5GS</w:t>
      </w:r>
      <w:bookmarkEnd w:id="1360"/>
      <w:bookmarkEnd w:id="1361"/>
      <w:bookmarkEnd w:id="1362"/>
      <w:bookmarkEnd w:id="1363"/>
      <w:bookmarkEnd w:id="1364"/>
      <w:bookmarkEnd w:id="1365"/>
      <w:bookmarkEnd w:id="1371"/>
      <w:bookmarkEnd w:id="1372"/>
      <w:bookmarkEnd w:id="1373"/>
      <w:bookmarkEnd w:id="1374"/>
    </w:p>
    <w:p w14:paraId="64F7DB7A" w14:textId="77777777" w:rsidR="002C5AA0" w:rsidRPr="00613175" w:rsidRDefault="002C5AA0" w:rsidP="00A53DC8">
      <w:r w:rsidRPr="00613175">
        <w:rPr>
          <w:snapToGrid w:val="0"/>
        </w:rPr>
        <w:t>IMS de-registration is initiated on the UE. The SS waits for the UE to send a REGISTER request, in accordance with</w:t>
      </w:r>
      <w:r w:rsidRPr="00613175">
        <w:t xml:space="preserve"> </w:t>
      </w:r>
      <w:r w:rsidRPr="00613175">
        <w:rPr>
          <w:snapToGrid w:val="0"/>
        </w:rPr>
        <w:t>3GPP T</w:t>
      </w:r>
      <w:r w:rsidRPr="00613175">
        <w:t>S 24.229 [7], clause 5.1.1.6.</w:t>
      </w:r>
    </w:p>
    <w:p w14:paraId="13ABCF0F" w14:textId="77777777" w:rsidR="002C5AA0" w:rsidRPr="00613175" w:rsidRDefault="002C5AA0" w:rsidP="002C5AA0">
      <w:pPr>
        <w:rPr>
          <w:rFonts w:ascii="Arial" w:hAnsi="Arial" w:cs="Arial"/>
        </w:rPr>
      </w:pPr>
      <w:r w:rsidRPr="00613175">
        <w:rPr>
          <w:rFonts w:ascii="Arial" w:hAnsi="Arial" w:cs="Arial"/>
        </w:rPr>
        <w:t>Expected sequence:</w:t>
      </w:r>
    </w:p>
    <w:tbl>
      <w:tblPr>
        <w:tblW w:w="9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720"/>
        <w:gridCol w:w="630"/>
        <w:gridCol w:w="630"/>
        <w:gridCol w:w="3420"/>
        <w:gridCol w:w="3663"/>
      </w:tblGrid>
      <w:tr w:rsidR="002C5AA0" w:rsidRPr="00613175" w14:paraId="53A95BC8" w14:textId="77777777" w:rsidTr="00273214">
        <w:trPr>
          <w:cantSplit/>
          <w:jc w:val="center"/>
        </w:trPr>
        <w:tc>
          <w:tcPr>
            <w:tcW w:w="720" w:type="dxa"/>
            <w:tcBorders>
              <w:top w:val="single" w:sz="4" w:space="0" w:color="auto"/>
              <w:left w:val="single" w:sz="4" w:space="0" w:color="auto"/>
              <w:bottom w:val="nil"/>
              <w:right w:val="single" w:sz="4" w:space="0" w:color="auto"/>
            </w:tcBorders>
          </w:tcPr>
          <w:p w14:paraId="41332FF7" w14:textId="77777777" w:rsidR="002C5AA0" w:rsidRPr="00613175" w:rsidRDefault="002C5AA0" w:rsidP="00273214">
            <w:pPr>
              <w:pStyle w:val="TAH"/>
            </w:pPr>
            <w:r w:rsidRPr="00613175">
              <w:t>Step</w:t>
            </w:r>
          </w:p>
        </w:tc>
        <w:tc>
          <w:tcPr>
            <w:tcW w:w="1260" w:type="dxa"/>
            <w:gridSpan w:val="2"/>
            <w:tcBorders>
              <w:left w:val="single" w:sz="4" w:space="0" w:color="auto"/>
              <w:right w:val="single" w:sz="4" w:space="0" w:color="auto"/>
            </w:tcBorders>
          </w:tcPr>
          <w:p w14:paraId="63C3F570" w14:textId="77777777" w:rsidR="002C5AA0" w:rsidRPr="00613175" w:rsidRDefault="002C5AA0" w:rsidP="00273214">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6FABBA4D" w14:textId="77777777" w:rsidR="002C5AA0" w:rsidRPr="00613175" w:rsidRDefault="002C5AA0" w:rsidP="00273214">
            <w:pPr>
              <w:pStyle w:val="TAH"/>
            </w:pPr>
            <w:r w:rsidRPr="00613175">
              <w:t>Message</w:t>
            </w:r>
          </w:p>
        </w:tc>
        <w:tc>
          <w:tcPr>
            <w:tcW w:w="3663" w:type="dxa"/>
            <w:tcBorders>
              <w:top w:val="single" w:sz="4" w:space="0" w:color="auto"/>
              <w:left w:val="single" w:sz="4" w:space="0" w:color="auto"/>
              <w:bottom w:val="nil"/>
              <w:right w:val="single" w:sz="4" w:space="0" w:color="auto"/>
            </w:tcBorders>
          </w:tcPr>
          <w:p w14:paraId="2A171C67" w14:textId="77777777" w:rsidR="002C5AA0" w:rsidRPr="00613175" w:rsidRDefault="002C5AA0" w:rsidP="00273214">
            <w:pPr>
              <w:pStyle w:val="TAH"/>
            </w:pPr>
            <w:r w:rsidRPr="00613175">
              <w:t>Comment</w:t>
            </w:r>
          </w:p>
        </w:tc>
      </w:tr>
      <w:tr w:rsidR="002C5AA0" w:rsidRPr="00613175" w14:paraId="125FE72E"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2332E29F" w14:textId="77777777" w:rsidR="002C5AA0" w:rsidRPr="00613175" w:rsidRDefault="002C5AA0" w:rsidP="00273214">
            <w:pPr>
              <w:pStyle w:val="TAC"/>
              <w:rPr>
                <w:rFonts w:eastAsia="MS Gothic"/>
              </w:rPr>
            </w:pPr>
          </w:p>
        </w:tc>
        <w:tc>
          <w:tcPr>
            <w:tcW w:w="630" w:type="dxa"/>
            <w:tcBorders>
              <w:left w:val="single" w:sz="4" w:space="0" w:color="auto"/>
            </w:tcBorders>
          </w:tcPr>
          <w:p w14:paraId="722CB4DE" w14:textId="77777777" w:rsidR="002C5AA0" w:rsidRPr="00613175" w:rsidRDefault="002C5AA0" w:rsidP="00273214">
            <w:pPr>
              <w:pStyle w:val="TAH"/>
            </w:pPr>
            <w:r w:rsidRPr="00613175">
              <w:t>UE</w:t>
            </w:r>
          </w:p>
        </w:tc>
        <w:tc>
          <w:tcPr>
            <w:tcW w:w="630" w:type="dxa"/>
            <w:tcBorders>
              <w:right w:val="single" w:sz="4" w:space="0" w:color="auto"/>
            </w:tcBorders>
          </w:tcPr>
          <w:p w14:paraId="382390F3" w14:textId="77777777" w:rsidR="002C5AA0" w:rsidRPr="00613175" w:rsidRDefault="002C5AA0" w:rsidP="00273214">
            <w:pPr>
              <w:pStyle w:val="TAH"/>
            </w:pPr>
            <w:r w:rsidRPr="00613175">
              <w:t>SS</w:t>
            </w:r>
          </w:p>
        </w:tc>
        <w:tc>
          <w:tcPr>
            <w:tcW w:w="3420" w:type="dxa"/>
            <w:tcBorders>
              <w:top w:val="nil"/>
              <w:left w:val="single" w:sz="4" w:space="0" w:color="auto"/>
              <w:bottom w:val="single" w:sz="4" w:space="0" w:color="auto"/>
              <w:right w:val="single" w:sz="4" w:space="0" w:color="auto"/>
            </w:tcBorders>
          </w:tcPr>
          <w:p w14:paraId="477C8E1F" w14:textId="77777777" w:rsidR="002C5AA0" w:rsidRPr="00613175" w:rsidRDefault="002C5AA0" w:rsidP="00273214">
            <w:pPr>
              <w:pStyle w:val="TAC"/>
            </w:pPr>
          </w:p>
        </w:tc>
        <w:tc>
          <w:tcPr>
            <w:tcW w:w="3663" w:type="dxa"/>
            <w:tcBorders>
              <w:top w:val="nil"/>
              <w:left w:val="single" w:sz="4" w:space="0" w:color="auto"/>
              <w:bottom w:val="single" w:sz="4" w:space="0" w:color="auto"/>
              <w:right w:val="single" w:sz="4" w:space="0" w:color="auto"/>
            </w:tcBorders>
          </w:tcPr>
          <w:p w14:paraId="10651EEB" w14:textId="77777777" w:rsidR="002C5AA0" w:rsidRPr="00613175" w:rsidRDefault="002C5AA0" w:rsidP="00273214">
            <w:pPr>
              <w:pStyle w:val="TAL"/>
              <w:rPr>
                <w:rFonts w:eastAsia="MS Gothic"/>
              </w:rPr>
            </w:pPr>
          </w:p>
        </w:tc>
      </w:tr>
      <w:tr w:rsidR="002C5AA0" w:rsidRPr="00613175" w14:paraId="10FD4BC3"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04347FF8" w14:textId="77777777" w:rsidR="002C5AA0" w:rsidRPr="00613175" w:rsidRDefault="002C5AA0" w:rsidP="00273214">
            <w:pPr>
              <w:pStyle w:val="TAC"/>
              <w:rPr>
                <w:rFonts w:eastAsia="MS Gothic"/>
              </w:rPr>
            </w:pPr>
            <w:r w:rsidRPr="00613175">
              <w:rPr>
                <w:rFonts w:eastAsia="MS Gothic"/>
              </w:rPr>
              <w:t>0A</w:t>
            </w:r>
          </w:p>
        </w:tc>
        <w:tc>
          <w:tcPr>
            <w:tcW w:w="1260" w:type="dxa"/>
            <w:gridSpan w:val="2"/>
            <w:tcBorders>
              <w:left w:val="single" w:sz="4" w:space="0" w:color="auto"/>
              <w:right w:val="single" w:sz="4" w:space="0" w:color="auto"/>
            </w:tcBorders>
          </w:tcPr>
          <w:p w14:paraId="6D1DFFAB" w14:textId="77777777" w:rsidR="002C5AA0" w:rsidRPr="00613175" w:rsidRDefault="002C5AA0" w:rsidP="00273214">
            <w:pPr>
              <w:pStyle w:val="TAH"/>
              <w:rPr>
                <w:rFonts w:eastAsia="MS Gothic"/>
                <w:b w:val="0"/>
              </w:rPr>
            </w:pPr>
            <w:r w:rsidRPr="00613175">
              <w:rPr>
                <w:rFonts w:eastAsia="MS Gothic"/>
                <w:b w:val="0"/>
              </w:rPr>
              <w:sym w:font="Wingdings" w:char="F0E0"/>
            </w:r>
          </w:p>
        </w:tc>
        <w:tc>
          <w:tcPr>
            <w:tcW w:w="3420" w:type="dxa"/>
            <w:tcBorders>
              <w:top w:val="nil"/>
              <w:left w:val="single" w:sz="4" w:space="0" w:color="auto"/>
              <w:bottom w:val="single" w:sz="4" w:space="0" w:color="auto"/>
              <w:right w:val="single" w:sz="4" w:space="0" w:color="auto"/>
            </w:tcBorders>
          </w:tcPr>
          <w:p w14:paraId="32E63444" w14:textId="77777777" w:rsidR="002C5AA0" w:rsidRPr="00613175" w:rsidRDefault="002C5AA0" w:rsidP="00273214">
            <w:pPr>
              <w:pStyle w:val="TAC"/>
              <w:jc w:val="left"/>
            </w:pPr>
            <w:r w:rsidRPr="00613175">
              <w:t>SUBSCRIBE</w:t>
            </w:r>
          </w:p>
        </w:tc>
        <w:tc>
          <w:tcPr>
            <w:tcW w:w="3663" w:type="dxa"/>
            <w:tcBorders>
              <w:top w:val="nil"/>
              <w:left w:val="single" w:sz="4" w:space="0" w:color="auto"/>
              <w:bottom w:val="single" w:sz="4" w:space="0" w:color="auto"/>
              <w:right w:val="single" w:sz="4" w:space="0" w:color="auto"/>
            </w:tcBorders>
          </w:tcPr>
          <w:p w14:paraId="446FD2F8" w14:textId="77777777" w:rsidR="002C5AA0" w:rsidRPr="00613175" w:rsidRDefault="002C5AA0" w:rsidP="00273214">
            <w:pPr>
              <w:pStyle w:val="TAL"/>
            </w:pPr>
            <w:r w:rsidRPr="00613175">
              <w:t>Optional: The UE unsubscribes from one of its subscribed to event packages.</w:t>
            </w:r>
          </w:p>
        </w:tc>
      </w:tr>
      <w:tr w:rsidR="002C5AA0" w:rsidRPr="00613175" w14:paraId="10F5167C"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60503F3F" w14:textId="77777777" w:rsidR="002C5AA0" w:rsidRPr="00613175" w:rsidRDefault="002C5AA0" w:rsidP="00273214">
            <w:pPr>
              <w:pStyle w:val="TAC"/>
              <w:rPr>
                <w:rFonts w:eastAsia="MS Gothic"/>
              </w:rPr>
            </w:pPr>
            <w:r w:rsidRPr="00613175">
              <w:rPr>
                <w:rFonts w:eastAsia="MS Gothic"/>
              </w:rPr>
              <w:t>0B</w:t>
            </w:r>
          </w:p>
        </w:tc>
        <w:tc>
          <w:tcPr>
            <w:tcW w:w="1260" w:type="dxa"/>
            <w:gridSpan w:val="2"/>
            <w:tcBorders>
              <w:left w:val="single" w:sz="4" w:space="0" w:color="auto"/>
              <w:right w:val="single" w:sz="4" w:space="0" w:color="auto"/>
            </w:tcBorders>
          </w:tcPr>
          <w:p w14:paraId="019731B3" w14:textId="77777777" w:rsidR="002C5AA0" w:rsidRPr="00613175" w:rsidRDefault="002C5AA0" w:rsidP="00273214">
            <w:pPr>
              <w:pStyle w:val="TAH"/>
              <w:rPr>
                <w:rFonts w:eastAsia="MS Gothic"/>
                <w:b w:val="0"/>
              </w:rPr>
            </w:pPr>
            <w:r w:rsidRPr="00613175">
              <w:rPr>
                <w:rFonts w:eastAsia="MS Gothic"/>
              </w:rPr>
              <w:sym w:font="Wingdings" w:char="F0DF"/>
            </w:r>
          </w:p>
        </w:tc>
        <w:tc>
          <w:tcPr>
            <w:tcW w:w="3420" w:type="dxa"/>
            <w:tcBorders>
              <w:top w:val="nil"/>
              <w:left w:val="single" w:sz="4" w:space="0" w:color="auto"/>
              <w:bottom w:val="single" w:sz="4" w:space="0" w:color="auto"/>
              <w:right w:val="single" w:sz="4" w:space="0" w:color="auto"/>
            </w:tcBorders>
          </w:tcPr>
          <w:p w14:paraId="205A6364" w14:textId="77777777" w:rsidR="002C5AA0" w:rsidRPr="00613175" w:rsidRDefault="002C5AA0" w:rsidP="00273214">
            <w:pPr>
              <w:pStyle w:val="TAC"/>
              <w:jc w:val="left"/>
            </w:pPr>
            <w:r w:rsidRPr="00613175">
              <w:t>200 OK</w:t>
            </w:r>
          </w:p>
        </w:tc>
        <w:tc>
          <w:tcPr>
            <w:tcW w:w="3663" w:type="dxa"/>
            <w:tcBorders>
              <w:top w:val="nil"/>
              <w:left w:val="single" w:sz="4" w:space="0" w:color="auto"/>
              <w:bottom w:val="single" w:sz="4" w:space="0" w:color="auto"/>
              <w:right w:val="single" w:sz="4" w:space="0" w:color="auto"/>
            </w:tcBorders>
          </w:tcPr>
          <w:p w14:paraId="46A3B21E" w14:textId="77777777" w:rsidR="002C5AA0" w:rsidRPr="00613175" w:rsidRDefault="002C5AA0" w:rsidP="00273214">
            <w:pPr>
              <w:pStyle w:val="TAL"/>
            </w:pPr>
            <w:r w:rsidRPr="00613175">
              <w:t>If the UE sent SUBSCRIBE, the SS responds to SUBSCRIBE with 200 OK.</w:t>
            </w:r>
          </w:p>
        </w:tc>
      </w:tr>
      <w:tr w:rsidR="002C5AA0" w:rsidRPr="00613175" w14:paraId="603A9382"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256C4C4B" w14:textId="77777777" w:rsidR="002C5AA0" w:rsidRPr="00613175" w:rsidRDefault="002C5AA0" w:rsidP="00273214">
            <w:pPr>
              <w:pStyle w:val="TAC"/>
              <w:rPr>
                <w:rFonts w:eastAsia="MS Gothic"/>
              </w:rPr>
            </w:pPr>
            <w:r w:rsidRPr="00613175">
              <w:rPr>
                <w:rFonts w:eastAsia="MS Gothic"/>
              </w:rPr>
              <w:t>0C</w:t>
            </w:r>
          </w:p>
        </w:tc>
        <w:tc>
          <w:tcPr>
            <w:tcW w:w="1260" w:type="dxa"/>
            <w:gridSpan w:val="2"/>
            <w:tcBorders>
              <w:left w:val="single" w:sz="4" w:space="0" w:color="auto"/>
              <w:right w:val="single" w:sz="4" w:space="0" w:color="auto"/>
            </w:tcBorders>
          </w:tcPr>
          <w:p w14:paraId="46B7AA65" w14:textId="77777777" w:rsidR="002C5AA0" w:rsidRPr="00613175" w:rsidRDefault="002C5AA0" w:rsidP="00273214">
            <w:pPr>
              <w:pStyle w:val="TAH"/>
              <w:rPr>
                <w:rFonts w:eastAsia="MS Gothic"/>
                <w:b w:val="0"/>
              </w:rPr>
            </w:pPr>
            <w:r w:rsidRPr="00613175">
              <w:rPr>
                <w:rFonts w:eastAsia="MS Gothic"/>
              </w:rPr>
              <w:sym w:font="Wingdings" w:char="F0DF"/>
            </w:r>
          </w:p>
        </w:tc>
        <w:tc>
          <w:tcPr>
            <w:tcW w:w="3420" w:type="dxa"/>
            <w:tcBorders>
              <w:top w:val="nil"/>
              <w:left w:val="single" w:sz="4" w:space="0" w:color="auto"/>
              <w:bottom w:val="single" w:sz="4" w:space="0" w:color="auto"/>
              <w:right w:val="single" w:sz="4" w:space="0" w:color="auto"/>
            </w:tcBorders>
          </w:tcPr>
          <w:p w14:paraId="0F10B3AB" w14:textId="77777777" w:rsidR="002C5AA0" w:rsidRPr="00613175" w:rsidRDefault="002C5AA0" w:rsidP="00273214">
            <w:pPr>
              <w:pStyle w:val="TAC"/>
              <w:jc w:val="left"/>
            </w:pPr>
            <w:r w:rsidRPr="00613175">
              <w:t>NOTIFY</w:t>
            </w:r>
          </w:p>
        </w:tc>
        <w:tc>
          <w:tcPr>
            <w:tcW w:w="3663" w:type="dxa"/>
            <w:tcBorders>
              <w:top w:val="nil"/>
              <w:left w:val="single" w:sz="4" w:space="0" w:color="auto"/>
              <w:bottom w:val="single" w:sz="4" w:space="0" w:color="auto"/>
              <w:right w:val="single" w:sz="4" w:space="0" w:color="auto"/>
            </w:tcBorders>
          </w:tcPr>
          <w:p w14:paraId="0EC96BD5" w14:textId="77777777" w:rsidR="002C5AA0" w:rsidRPr="00613175" w:rsidRDefault="002C5AA0" w:rsidP="00273214">
            <w:pPr>
              <w:pStyle w:val="TAL"/>
            </w:pPr>
            <w:r w:rsidRPr="00613175">
              <w:t>If the UE sent SUBSCRIBE, the SS sends a final NOTIFY</w:t>
            </w:r>
          </w:p>
        </w:tc>
      </w:tr>
      <w:tr w:rsidR="002C5AA0" w:rsidRPr="00613175" w14:paraId="493AD4B6"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4239C6DB" w14:textId="77777777" w:rsidR="002C5AA0" w:rsidRPr="00613175" w:rsidRDefault="002C5AA0" w:rsidP="00273214">
            <w:pPr>
              <w:pStyle w:val="TAC"/>
              <w:rPr>
                <w:rFonts w:eastAsia="MS Gothic"/>
              </w:rPr>
            </w:pPr>
            <w:r w:rsidRPr="00613175">
              <w:rPr>
                <w:rFonts w:eastAsia="MS Gothic"/>
              </w:rPr>
              <w:t>0D</w:t>
            </w:r>
          </w:p>
        </w:tc>
        <w:tc>
          <w:tcPr>
            <w:tcW w:w="1260" w:type="dxa"/>
            <w:gridSpan w:val="2"/>
            <w:tcBorders>
              <w:left w:val="single" w:sz="4" w:space="0" w:color="auto"/>
              <w:right w:val="single" w:sz="4" w:space="0" w:color="auto"/>
            </w:tcBorders>
          </w:tcPr>
          <w:p w14:paraId="3D8E973A" w14:textId="77777777" w:rsidR="002C5AA0" w:rsidRPr="00613175" w:rsidRDefault="002C5AA0" w:rsidP="00273214">
            <w:pPr>
              <w:pStyle w:val="TAH"/>
              <w:rPr>
                <w:rFonts w:eastAsia="MS Gothic"/>
                <w:b w:val="0"/>
              </w:rPr>
            </w:pPr>
            <w:r w:rsidRPr="00613175">
              <w:rPr>
                <w:rFonts w:eastAsia="MS Gothic"/>
                <w:b w:val="0"/>
              </w:rPr>
              <w:sym w:font="Wingdings" w:char="F0E0"/>
            </w:r>
          </w:p>
        </w:tc>
        <w:tc>
          <w:tcPr>
            <w:tcW w:w="3420" w:type="dxa"/>
            <w:tcBorders>
              <w:top w:val="nil"/>
              <w:left w:val="single" w:sz="4" w:space="0" w:color="auto"/>
              <w:bottom w:val="single" w:sz="4" w:space="0" w:color="auto"/>
              <w:right w:val="single" w:sz="4" w:space="0" w:color="auto"/>
            </w:tcBorders>
          </w:tcPr>
          <w:p w14:paraId="224C537B" w14:textId="77777777" w:rsidR="002C5AA0" w:rsidRPr="00613175" w:rsidRDefault="002C5AA0" w:rsidP="00273214">
            <w:pPr>
              <w:pStyle w:val="TAC"/>
              <w:jc w:val="left"/>
            </w:pPr>
            <w:r w:rsidRPr="00613175">
              <w:t>200 OK</w:t>
            </w:r>
          </w:p>
        </w:tc>
        <w:tc>
          <w:tcPr>
            <w:tcW w:w="3663" w:type="dxa"/>
            <w:tcBorders>
              <w:top w:val="nil"/>
              <w:left w:val="single" w:sz="4" w:space="0" w:color="auto"/>
              <w:bottom w:val="single" w:sz="4" w:space="0" w:color="auto"/>
              <w:right w:val="single" w:sz="4" w:space="0" w:color="auto"/>
            </w:tcBorders>
          </w:tcPr>
          <w:p w14:paraId="652B4D21" w14:textId="77777777" w:rsidR="002C5AA0" w:rsidRPr="00613175" w:rsidRDefault="002C5AA0" w:rsidP="00273214">
            <w:pPr>
              <w:pStyle w:val="TAL"/>
            </w:pPr>
            <w:r w:rsidRPr="00613175">
              <w:t>If the UE sent SUBSCRIBE, the UE responds to NOTIFY with 200 OK.</w:t>
            </w:r>
          </w:p>
        </w:tc>
      </w:tr>
      <w:tr w:rsidR="002C5AA0" w:rsidRPr="00613175" w14:paraId="505DAF53"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70FF2F45" w14:textId="77777777" w:rsidR="002C5AA0" w:rsidRPr="00613175" w:rsidRDefault="002C5AA0" w:rsidP="00273214">
            <w:pPr>
              <w:pStyle w:val="TAC"/>
              <w:rPr>
                <w:rFonts w:eastAsia="MS Gothic"/>
              </w:rPr>
            </w:pPr>
            <w:r w:rsidRPr="00613175">
              <w:rPr>
                <w:rFonts w:eastAsia="MS Gothic"/>
              </w:rPr>
              <w:t>1</w:t>
            </w:r>
          </w:p>
        </w:tc>
        <w:tc>
          <w:tcPr>
            <w:tcW w:w="1260" w:type="dxa"/>
            <w:gridSpan w:val="2"/>
            <w:tcBorders>
              <w:left w:val="single" w:sz="4" w:space="0" w:color="auto"/>
              <w:right w:val="single" w:sz="4" w:space="0" w:color="auto"/>
            </w:tcBorders>
          </w:tcPr>
          <w:p w14:paraId="08C54C27" w14:textId="77777777" w:rsidR="002C5AA0" w:rsidRPr="00613175" w:rsidRDefault="002C5AA0" w:rsidP="00273214">
            <w:pPr>
              <w:pStyle w:val="TAH"/>
            </w:pPr>
            <w:r w:rsidRPr="00613175">
              <w:rPr>
                <w:rFonts w:eastAsia="MS Gothic"/>
                <w:b w:val="0"/>
              </w:rPr>
              <w:sym w:font="Wingdings" w:char="F0E0"/>
            </w:r>
          </w:p>
        </w:tc>
        <w:tc>
          <w:tcPr>
            <w:tcW w:w="3420" w:type="dxa"/>
            <w:tcBorders>
              <w:top w:val="nil"/>
              <w:left w:val="single" w:sz="4" w:space="0" w:color="auto"/>
              <w:bottom w:val="single" w:sz="4" w:space="0" w:color="auto"/>
              <w:right w:val="single" w:sz="4" w:space="0" w:color="auto"/>
            </w:tcBorders>
          </w:tcPr>
          <w:p w14:paraId="14071ECE" w14:textId="77777777" w:rsidR="002C5AA0" w:rsidRPr="00613175" w:rsidRDefault="002C5AA0" w:rsidP="00273214">
            <w:pPr>
              <w:pStyle w:val="TAC"/>
              <w:jc w:val="left"/>
            </w:pPr>
            <w:r w:rsidRPr="00613175">
              <w:t>REGISTER</w:t>
            </w:r>
          </w:p>
        </w:tc>
        <w:tc>
          <w:tcPr>
            <w:tcW w:w="3663" w:type="dxa"/>
            <w:tcBorders>
              <w:top w:val="nil"/>
              <w:left w:val="single" w:sz="4" w:space="0" w:color="auto"/>
              <w:bottom w:val="single" w:sz="4" w:space="0" w:color="auto"/>
              <w:right w:val="single" w:sz="4" w:space="0" w:color="auto"/>
            </w:tcBorders>
          </w:tcPr>
          <w:p w14:paraId="703585DF" w14:textId="77777777" w:rsidR="002C5AA0" w:rsidRPr="00613175" w:rsidRDefault="002C5AA0" w:rsidP="00273214">
            <w:pPr>
              <w:pStyle w:val="TAL"/>
              <w:rPr>
                <w:rFonts w:eastAsia="MS Gothic"/>
              </w:rPr>
            </w:pPr>
            <w:r w:rsidRPr="00613175">
              <w:t>The UE sends a de-registration request for IMS services.</w:t>
            </w:r>
          </w:p>
        </w:tc>
      </w:tr>
      <w:tr w:rsidR="002C5AA0" w:rsidRPr="00613175" w14:paraId="60A97B62" w14:textId="77777777" w:rsidTr="00273214">
        <w:trPr>
          <w:cantSplit/>
          <w:jc w:val="center"/>
        </w:trPr>
        <w:tc>
          <w:tcPr>
            <w:tcW w:w="720" w:type="dxa"/>
            <w:tcBorders>
              <w:top w:val="single" w:sz="4" w:space="0" w:color="auto"/>
              <w:bottom w:val="single" w:sz="4" w:space="0" w:color="auto"/>
            </w:tcBorders>
          </w:tcPr>
          <w:p w14:paraId="351BF1F9" w14:textId="77777777" w:rsidR="002C5AA0" w:rsidRPr="00613175" w:rsidRDefault="002C5AA0" w:rsidP="00273214">
            <w:pPr>
              <w:pStyle w:val="TAC"/>
              <w:rPr>
                <w:rFonts w:eastAsia="MS Gothic"/>
              </w:rPr>
            </w:pPr>
            <w:r w:rsidRPr="00613175">
              <w:rPr>
                <w:rFonts w:eastAsia="MS Gothic"/>
              </w:rPr>
              <w:t>2</w:t>
            </w:r>
          </w:p>
        </w:tc>
        <w:tc>
          <w:tcPr>
            <w:tcW w:w="1260" w:type="dxa"/>
            <w:gridSpan w:val="2"/>
          </w:tcPr>
          <w:p w14:paraId="0C1EA9BD" w14:textId="77777777" w:rsidR="002C5AA0" w:rsidRPr="00613175" w:rsidRDefault="002C5AA0" w:rsidP="00273214">
            <w:pPr>
              <w:pStyle w:val="TAH"/>
              <w:rPr>
                <w:b w:val="0"/>
              </w:rPr>
            </w:pPr>
            <w:r w:rsidRPr="00613175">
              <w:rPr>
                <w:rFonts w:eastAsia="MS Gothic"/>
              </w:rPr>
              <w:sym w:font="Wingdings" w:char="F0DF"/>
            </w:r>
          </w:p>
        </w:tc>
        <w:tc>
          <w:tcPr>
            <w:tcW w:w="3420" w:type="dxa"/>
            <w:tcBorders>
              <w:top w:val="single" w:sz="4" w:space="0" w:color="auto"/>
              <w:bottom w:val="single" w:sz="4" w:space="0" w:color="auto"/>
            </w:tcBorders>
          </w:tcPr>
          <w:p w14:paraId="0F6267B1" w14:textId="77777777" w:rsidR="002C5AA0" w:rsidRPr="00613175" w:rsidRDefault="002C5AA0" w:rsidP="00273214">
            <w:pPr>
              <w:pStyle w:val="TAC"/>
              <w:jc w:val="left"/>
            </w:pPr>
            <w:r w:rsidRPr="00613175">
              <w:t>200 OK</w:t>
            </w:r>
          </w:p>
        </w:tc>
        <w:tc>
          <w:tcPr>
            <w:tcW w:w="3663" w:type="dxa"/>
            <w:tcBorders>
              <w:top w:val="single" w:sz="4" w:space="0" w:color="auto"/>
              <w:bottom w:val="single" w:sz="4" w:space="0" w:color="auto"/>
            </w:tcBorders>
          </w:tcPr>
          <w:p w14:paraId="4D30B556" w14:textId="77777777" w:rsidR="002C5AA0" w:rsidRPr="00613175" w:rsidRDefault="002C5AA0" w:rsidP="00273214">
            <w:pPr>
              <w:pStyle w:val="TAL"/>
              <w:rPr>
                <w:rFonts w:eastAsia="MS Gothic"/>
              </w:rPr>
            </w:pPr>
            <w:r w:rsidRPr="00613175">
              <w:t>The SS responds to REGISTER with 200 OK.</w:t>
            </w:r>
          </w:p>
        </w:tc>
      </w:tr>
      <w:tr w:rsidR="002C5AA0" w:rsidRPr="00613175" w14:paraId="2BC1B1D1" w14:textId="77777777" w:rsidTr="00273214">
        <w:trPr>
          <w:cantSplit/>
          <w:jc w:val="center"/>
        </w:trPr>
        <w:tc>
          <w:tcPr>
            <w:tcW w:w="9063" w:type="dxa"/>
            <w:gridSpan w:val="5"/>
            <w:tcBorders>
              <w:top w:val="single" w:sz="4" w:space="0" w:color="auto"/>
            </w:tcBorders>
          </w:tcPr>
          <w:p w14:paraId="60EF41F4" w14:textId="77777777" w:rsidR="002C5AA0" w:rsidRPr="00613175" w:rsidRDefault="002C5AA0" w:rsidP="00273214">
            <w:pPr>
              <w:pStyle w:val="TAN"/>
            </w:pPr>
            <w:r w:rsidRPr="00613175">
              <w:t>Note 1:</w:t>
            </w:r>
            <w:r w:rsidRPr="00613175">
              <w:tab/>
              <w:t>Steps 0A-0D may be repeated for any or all event packages subscribed to by the UE. It is the UE’s decision which unsubscriptions to perform.</w:t>
            </w:r>
          </w:p>
          <w:p w14:paraId="12F06790" w14:textId="6940A9B9" w:rsidR="002C5AA0" w:rsidRPr="00613175" w:rsidRDefault="002C5AA0" w:rsidP="00273214">
            <w:pPr>
              <w:pStyle w:val="TAN"/>
            </w:pPr>
            <w:r w:rsidRPr="00613175">
              <w:t>Note 2:</w:t>
            </w:r>
            <w:r w:rsidRPr="00613175">
              <w:tab/>
              <w:t>The UE can send the 200 OK for NOTIFY (step 0D) after the REGISTER request (step 1) or even not send it at all.</w:t>
            </w:r>
          </w:p>
        </w:tc>
      </w:tr>
    </w:tbl>
    <w:p w14:paraId="40CF62BC" w14:textId="77777777" w:rsidR="002C5AA0" w:rsidRPr="00613175" w:rsidRDefault="002C5AA0" w:rsidP="002C5AA0">
      <w:pPr>
        <w:rPr>
          <w:snapToGrid w:val="0"/>
        </w:rPr>
      </w:pPr>
    </w:p>
    <w:p w14:paraId="6F0BAEE5" w14:textId="77777777" w:rsidR="002C5AA0" w:rsidRPr="00613175" w:rsidRDefault="002C5AA0" w:rsidP="002C5AA0">
      <w:pPr>
        <w:rPr>
          <w:rFonts w:ascii="Arial" w:hAnsi="Arial" w:cs="Arial"/>
        </w:rPr>
      </w:pPr>
      <w:r w:rsidRPr="00613175">
        <w:rPr>
          <w:rFonts w:ascii="Arial" w:hAnsi="Arial" w:cs="Arial"/>
        </w:rPr>
        <w:t>Specific message contents</w:t>
      </w:r>
    </w:p>
    <w:p w14:paraId="2E4176E9" w14:textId="77777777" w:rsidR="002C5AA0" w:rsidRPr="00613175" w:rsidRDefault="002C5AA0" w:rsidP="002C5AA0">
      <w:pPr>
        <w:rPr>
          <w:rFonts w:ascii="Arial" w:hAnsi="Arial" w:cs="Arial"/>
        </w:rPr>
      </w:pPr>
      <w:r w:rsidRPr="00613175">
        <w:rPr>
          <w:rFonts w:ascii="Arial" w:hAnsi="Arial" w:cs="Arial"/>
        </w:rPr>
        <w:t>SUBSCRIBE (step 0A)</w:t>
      </w:r>
    </w:p>
    <w:p w14:paraId="207B9BE4" w14:textId="77777777" w:rsidR="002C5AA0" w:rsidRPr="00613175" w:rsidRDefault="002C5AA0" w:rsidP="002C5AA0">
      <w:r w:rsidRPr="00613175">
        <w:t>Use the default message “SUBSCRIBE for reg-event package” in Annex A.1.4 of TS 34.229-1 [2] or “SUBSCRIBE for conference event package” in Annex A.5.1 of TS 34.229-1 [2] or “SUBSCRIBE for message-summary event package” in Annex A.6.1 of TS 34.229-1 [2], and with the following exceptions: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3" w:type="dxa"/>
        </w:tblCellMar>
        <w:tblLook w:val="01E0" w:firstRow="1" w:lastRow="1" w:firstColumn="1" w:lastColumn="1" w:noHBand="0" w:noVBand="0"/>
      </w:tblPr>
      <w:tblGrid>
        <w:gridCol w:w="1758"/>
        <w:gridCol w:w="851"/>
        <w:gridCol w:w="4820"/>
        <w:gridCol w:w="794"/>
        <w:gridCol w:w="1418"/>
      </w:tblGrid>
      <w:tr w:rsidR="002C5AA0" w:rsidRPr="00613175" w14:paraId="373498C3" w14:textId="77777777" w:rsidTr="00A53DC8">
        <w:trPr>
          <w:cantSplit/>
          <w:tblHeader/>
          <w:jc w:val="center"/>
        </w:trPr>
        <w:tc>
          <w:tcPr>
            <w:tcW w:w="1758" w:type="dxa"/>
            <w:tcBorders>
              <w:bottom w:val="single" w:sz="4" w:space="0" w:color="auto"/>
            </w:tcBorders>
          </w:tcPr>
          <w:p w14:paraId="41184C1A" w14:textId="77777777" w:rsidR="002C5AA0" w:rsidRPr="00613175" w:rsidRDefault="002C5AA0" w:rsidP="00273214">
            <w:pPr>
              <w:pStyle w:val="TAH"/>
            </w:pPr>
            <w:r w:rsidRPr="00613175">
              <w:t>Header/param</w:t>
            </w:r>
          </w:p>
        </w:tc>
        <w:tc>
          <w:tcPr>
            <w:tcW w:w="851" w:type="dxa"/>
            <w:tcBorders>
              <w:bottom w:val="single" w:sz="4" w:space="0" w:color="auto"/>
            </w:tcBorders>
          </w:tcPr>
          <w:p w14:paraId="5C2C45DA" w14:textId="77777777" w:rsidR="002C5AA0" w:rsidRPr="00613175" w:rsidRDefault="002C5AA0" w:rsidP="00273214">
            <w:pPr>
              <w:pStyle w:val="TAH"/>
            </w:pPr>
            <w:r w:rsidRPr="00613175">
              <w:t>Cond</w:t>
            </w:r>
          </w:p>
        </w:tc>
        <w:tc>
          <w:tcPr>
            <w:tcW w:w="4820" w:type="dxa"/>
            <w:tcBorders>
              <w:bottom w:val="single" w:sz="4" w:space="0" w:color="auto"/>
            </w:tcBorders>
          </w:tcPr>
          <w:p w14:paraId="2980B62E" w14:textId="77777777" w:rsidR="002C5AA0" w:rsidRPr="00613175" w:rsidRDefault="002C5AA0" w:rsidP="00273214">
            <w:pPr>
              <w:pStyle w:val="TAH"/>
            </w:pPr>
            <w:r w:rsidRPr="00613175">
              <w:t>Value/remark</w:t>
            </w:r>
          </w:p>
        </w:tc>
        <w:tc>
          <w:tcPr>
            <w:tcW w:w="794" w:type="dxa"/>
            <w:tcBorders>
              <w:bottom w:val="single" w:sz="4" w:space="0" w:color="auto"/>
            </w:tcBorders>
          </w:tcPr>
          <w:p w14:paraId="49D9D176" w14:textId="77777777" w:rsidR="002C5AA0" w:rsidRPr="00613175" w:rsidRDefault="002C5AA0" w:rsidP="00273214">
            <w:pPr>
              <w:pStyle w:val="TAH"/>
            </w:pPr>
            <w:r w:rsidRPr="00613175">
              <w:t>Rel</w:t>
            </w:r>
          </w:p>
        </w:tc>
        <w:tc>
          <w:tcPr>
            <w:tcW w:w="1418" w:type="dxa"/>
            <w:tcBorders>
              <w:bottom w:val="single" w:sz="4" w:space="0" w:color="auto"/>
            </w:tcBorders>
          </w:tcPr>
          <w:p w14:paraId="44457209" w14:textId="77777777" w:rsidR="002C5AA0" w:rsidRPr="00613175" w:rsidRDefault="002C5AA0" w:rsidP="00273214">
            <w:pPr>
              <w:pStyle w:val="TAH"/>
            </w:pPr>
            <w:r w:rsidRPr="00613175">
              <w:t>Reference</w:t>
            </w:r>
          </w:p>
        </w:tc>
      </w:tr>
      <w:tr w:rsidR="002C5AA0" w:rsidRPr="00613175" w14:paraId="5FC1E739" w14:textId="77777777" w:rsidTr="00A53DC8">
        <w:trPr>
          <w:cantSplit/>
          <w:jc w:val="center"/>
        </w:trPr>
        <w:tc>
          <w:tcPr>
            <w:tcW w:w="1758" w:type="dxa"/>
            <w:tcBorders>
              <w:top w:val="nil"/>
              <w:left w:val="single" w:sz="4" w:space="0" w:color="auto"/>
              <w:bottom w:val="nil"/>
              <w:right w:val="single" w:sz="4" w:space="0" w:color="auto"/>
            </w:tcBorders>
          </w:tcPr>
          <w:p w14:paraId="77D55457" w14:textId="77777777" w:rsidR="002C5AA0" w:rsidRPr="00613175" w:rsidRDefault="002C5AA0" w:rsidP="00273214">
            <w:pPr>
              <w:pStyle w:val="TAL"/>
            </w:pPr>
            <w:r w:rsidRPr="00613175">
              <w:rPr>
                <w:b/>
              </w:rPr>
              <w:t>From</w:t>
            </w:r>
          </w:p>
        </w:tc>
        <w:tc>
          <w:tcPr>
            <w:tcW w:w="851" w:type="dxa"/>
            <w:tcBorders>
              <w:top w:val="nil"/>
              <w:left w:val="single" w:sz="4" w:space="0" w:color="auto"/>
              <w:bottom w:val="nil"/>
              <w:right w:val="single" w:sz="4" w:space="0" w:color="auto"/>
            </w:tcBorders>
          </w:tcPr>
          <w:p w14:paraId="4E119633"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13BC0177" w14:textId="77777777" w:rsidR="002C5AA0" w:rsidRPr="00613175" w:rsidRDefault="002C5AA0" w:rsidP="00273214">
            <w:pPr>
              <w:pStyle w:val="TAL"/>
            </w:pPr>
          </w:p>
        </w:tc>
        <w:tc>
          <w:tcPr>
            <w:tcW w:w="794" w:type="dxa"/>
            <w:tcBorders>
              <w:top w:val="nil"/>
              <w:left w:val="single" w:sz="4" w:space="0" w:color="auto"/>
              <w:bottom w:val="nil"/>
              <w:right w:val="single" w:sz="4" w:space="0" w:color="auto"/>
            </w:tcBorders>
          </w:tcPr>
          <w:p w14:paraId="2E90EB07"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0895393F" w14:textId="77777777" w:rsidR="002C5AA0" w:rsidRPr="00613175" w:rsidRDefault="002C5AA0" w:rsidP="00273214">
            <w:pPr>
              <w:pStyle w:val="TAL"/>
              <w:rPr>
                <w:i/>
              </w:rPr>
            </w:pPr>
          </w:p>
        </w:tc>
      </w:tr>
      <w:tr w:rsidR="002C5AA0" w:rsidRPr="00613175" w14:paraId="01ACAEE8" w14:textId="77777777" w:rsidTr="00A53DC8">
        <w:trPr>
          <w:cantSplit/>
          <w:jc w:val="center"/>
        </w:trPr>
        <w:tc>
          <w:tcPr>
            <w:tcW w:w="1758" w:type="dxa"/>
            <w:tcBorders>
              <w:top w:val="nil"/>
              <w:left w:val="single" w:sz="4" w:space="0" w:color="auto"/>
              <w:bottom w:val="nil"/>
              <w:right w:val="single" w:sz="4" w:space="0" w:color="auto"/>
            </w:tcBorders>
          </w:tcPr>
          <w:p w14:paraId="2CD05E89" w14:textId="77777777" w:rsidR="002C5AA0" w:rsidRPr="00613175" w:rsidRDefault="002C5AA0" w:rsidP="00273214">
            <w:pPr>
              <w:pStyle w:val="TAL"/>
            </w:pPr>
            <w:r w:rsidRPr="00613175">
              <w:tab/>
              <w:t>addr-spec</w:t>
            </w:r>
          </w:p>
        </w:tc>
        <w:tc>
          <w:tcPr>
            <w:tcW w:w="851" w:type="dxa"/>
            <w:tcBorders>
              <w:top w:val="nil"/>
              <w:left w:val="single" w:sz="4" w:space="0" w:color="auto"/>
              <w:bottom w:val="nil"/>
              <w:right w:val="single" w:sz="4" w:space="0" w:color="auto"/>
            </w:tcBorders>
          </w:tcPr>
          <w:p w14:paraId="50C765AA"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0C9417EF" w14:textId="77777777" w:rsidR="002C5AA0" w:rsidRPr="00613175" w:rsidRDefault="002C5AA0" w:rsidP="00273214">
            <w:pPr>
              <w:pStyle w:val="TAL"/>
            </w:pPr>
            <w:r w:rsidRPr="00613175">
              <w:t>Same as in original SUBSCRIBE that set up the corresponding subscription</w:t>
            </w:r>
          </w:p>
        </w:tc>
        <w:tc>
          <w:tcPr>
            <w:tcW w:w="794" w:type="dxa"/>
            <w:tcBorders>
              <w:top w:val="nil"/>
              <w:left w:val="single" w:sz="4" w:space="0" w:color="auto"/>
              <w:bottom w:val="nil"/>
              <w:right w:val="single" w:sz="4" w:space="0" w:color="auto"/>
            </w:tcBorders>
          </w:tcPr>
          <w:p w14:paraId="2866D1E4"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0B8ED5CC" w14:textId="77777777" w:rsidR="002C5AA0" w:rsidRPr="00613175" w:rsidRDefault="002C5AA0" w:rsidP="00273214">
            <w:pPr>
              <w:pStyle w:val="TAL"/>
              <w:rPr>
                <w:i/>
              </w:rPr>
            </w:pPr>
          </w:p>
        </w:tc>
      </w:tr>
      <w:tr w:rsidR="002C5AA0" w:rsidRPr="00613175" w14:paraId="037AAC4B" w14:textId="77777777" w:rsidTr="00A53DC8">
        <w:trPr>
          <w:cantSplit/>
          <w:jc w:val="center"/>
        </w:trPr>
        <w:tc>
          <w:tcPr>
            <w:tcW w:w="1758" w:type="dxa"/>
            <w:tcBorders>
              <w:top w:val="nil"/>
              <w:left w:val="single" w:sz="4" w:space="0" w:color="auto"/>
              <w:bottom w:val="single" w:sz="4" w:space="0" w:color="auto"/>
              <w:right w:val="single" w:sz="4" w:space="0" w:color="auto"/>
            </w:tcBorders>
          </w:tcPr>
          <w:p w14:paraId="58BEABCF" w14:textId="77777777" w:rsidR="002C5AA0" w:rsidRPr="00613175" w:rsidRDefault="002C5AA0" w:rsidP="00273214">
            <w:pPr>
              <w:pStyle w:val="TAL"/>
            </w:pPr>
            <w:r w:rsidRPr="00613175">
              <w:tab/>
              <w:t>tag</w:t>
            </w:r>
          </w:p>
        </w:tc>
        <w:tc>
          <w:tcPr>
            <w:tcW w:w="851" w:type="dxa"/>
            <w:tcBorders>
              <w:top w:val="nil"/>
              <w:left w:val="single" w:sz="4" w:space="0" w:color="auto"/>
              <w:bottom w:val="single" w:sz="4" w:space="0" w:color="auto"/>
              <w:right w:val="single" w:sz="4" w:space="0" w:color="auto"/>
            </w:tcBorders>
          </w:tcPr>
          <w:p w14:paraId="25D20084" w14:textId="77777777" w:rsidR="002C5AA0" w:rsidRPr="00613175" w:rsidRDefault="002C5AA0" w:rsidP="00273214">
            <w:pPr>
              <w:pStyle w:val="TAL"/>
              <w:rPr>
                <w:i/>
              </w:rPr>
            </w:pPr>
          </w:p>
        </w:tc>
        <w:tc>
          <w:tcPr>
            <w:tcW w:w="4820" w:type="dxa"/>
            <w:tcBorders>
              <w:top w:val="nil"/>
              <w:left w:val="single" w:sz="4" w:space="0" w:color="auto"/>
              <w:bottom w:val="single" w:sz="4" w:space="0" w:color="auto"/>
              <w:right w:val="single" w:sz="4" w:space="0" w:color="auto"/>
            </w:tcBorders>
          </w:tcPr>
          <w:p w14:paraId="046A8A0B" w14:textId="77777777" w:rsidR="002C5AA0" w:rsidRPr="00613175" w:rsidRDefault="002C5AA0" w:rsidP="00273214">
            <w:pPr>
              <w:pStyle w:val="TAL"/>
              <w:rPr>
                <w:i/>
              </w:rPr>
            </w:pPr>
            <w:r w:rsidRPr="00613175">
              <w:t>Same as in original SUBSCRIBE that set up the corresponding subscription</w:t>
            </w:r>
          </w:p>
        </w:tc>
        <w:tc>
          <w:tcPr>
            <w:tcW w:w="794" w:type="dxa"/>
            <w:tcBorders>
              <w:top w:val="nil"/>
              <w:left w:val="single" w:sz="4" w:space="0" w:color="auto"/>
              <w:bottom w:val="single" w:sz="4" w:space="0" w:color="auto"/>
              <w:right w:val="single" w:sz="4" w:space="0" w:color="auto"/>
            </w:tcBorders>
          </w:tcPr>
          <w:p w14:paraId="063E836B" w14:textId="77777777" w:rsidR="002C5AA0" w:rsidRPr="00613175" w:rsidRDefault="002C5AA0" w:rsidP="00273214">
            <w:pPr>
              <w:pStyle w:val="TAL"/>
              <w:rPr>
                <w:i/>
              </w:rPr>
            </w:pPr>
          </w:p>
        </w:tc>
        <w:tc>
          <w:tcPr>
            <w:tcW w:w="1418" w:type="dxa"/>
            <w:tcBorders>
              <w:top w:val="nil"/>
              <w:left w:val="single" w:sz="4" w:space="0" w:color="auto"/>
              <w:bottom w:val="single" w:sz="4" w:space="0" w:color="auto"/>
              <w:right w:val="single" w:sz="4" w:space="0" w:color="auto"/>
            </w:tcBorders>
          </w:tcPr>
          <w:p w14:paraId="274454EC" w14:textId="77777777" w:rsidR="002C5AA0" w:rsidRPr="00613175" w:rsidRDefault="002C5AA0" w:rsidP="00273214">
            <w:pPr>
              <w:pStyle w:val="TAL"/>
              <w:rPr>
                <w:i/>
              </w:rPr>
            </w:pPr>
          </w:p>
        </w:tc>
      </w:tr>
      <w:tr w:rsidR="002C5AA0" w:rsidRPr="00613175" w14:paraId="3E0CAA18" w14:textId="77777777" w:rsidTr="00A53DC8">
        <w:trPr>
          <w:cantSplit/>
          <w:jc w:val="center"/>
        </w:trPr>
        <w:tc>
          <w:tcPr>
            <w:tcW w:w="1758" w:type="dxa"/>
            <w:tcBorders>
              <w:top w:val="single" w:sz="4" w:space="0" w:color="auto"/>
              <w:left w:val="single" w:sz="4" w:space="0" w:color="auto"/>
              <w:bottom w:val="nil"/>
              <w:right w:val="single" w:sz="4" w:space="0" w:color="auto"/>
            </w:tcBorders>
          </w:tcPr>
          <w:p w14:paraId="14306276" w14:textId="77777777" w:rsidR="002C5AA0" w:rsidRPr="00613175" w:rsidRDefault="002C5AA0" w:rsidP="00273214">
            <w:pPr>
              <w:pStyle w:val="TAL"/>
            </w:pPr>
            <w:r w:rsidRPr="00613175">
              <w:rPr>
                <w:b/>
              </w:rPr>
              <w:t>To</w:t>
            </w:r>
          </w:p>
        </w:tc>
        <w:tc>
          <w:tcPr>
            <w:tcW w:w="851" w:type="dxa"/>
            <w:tcBorders>
              <w:top w:val="single" w:sz="4" w:space="0" w:color="auto"/>
              <w:left w:val="single" w:sz="4" w:space="0" w:color="auto"/>
              <w:bottom w:val="nil"/>
              <w:right w:val="single" w:sz="4" w:space="0" w:color="auto"/>
            </w:tcBorders>
          </w:tcPr>
          <w:p w14:paraId="1F3DF899" w14:textId="77777777" w:rsidR="002C5AA0" w:rsidRPr="00613175" w:rsidRDefault="002C5AA0" w:rsidP="00273214">
            <w:pPr>
              <w:pStyle w:val="TAL"/>
              <w:rPr>
                <w:i/>
              </w:rPr>
            </w:pPr>
          </w:p>
        </w:tc>
        <w:tc>
          <w:tcPr>
            <w:tcW w:w="4820" w:type="dxa"/>
            <w:tcBorders>
              <w:top w:val="single" w:sz="4" w:space="0" w:color="auto"/>
              <w:left w:val="single" w:sz="4" w:space="0" w:color="auto"/>
              <w:bottom w:val="nil"/>
              <w:right w:val="single" w:sz="4" w:space="0" w:color="auto"/>
            </w:tcBorders>
          </w:tcPr>
          <w:p w14:paraId="2776D41C" w14:textId="77777777" w:rsidR="002C5AA0" w:rsidRPr="00613175" w:rsidRDefault="002C5AA0" w:rsidP="00273214">
            <w:pPr>
              <w:pStyle w:val="TAL"/>
              <w:rPr>
                <w:i/>
              </w:rPr>
            </w:pPr>
          </w:p>
        </w:tc>
        <w:tc>
          <w:tcPr>
            <w:tcW w:w="794" w:type="dxa"/>
            <w:tcBorders>
              <w:top w:val="single" w:sz="4" w:space="0" w:color="auto"/>
              <w:left w:val="single" w:sz="4" w:space="0" w:color="auto"/>
              <w:bottom w:val="nil"/>
              <w:right w:val="single" w:sz="4" w:space="0" w:color="auto"/>
            </w:tcBorders>
          </w:tcPr>
          <w:p w14:paraId="14B3F770" w14:textId="77777777" w:rsidR="002C5AA0" w:rsidRPr="00613175" w:rsidRDefault="002C5AA0" w:rsidP="00273214">
            <w:pPr>
              <w:pStyle w:val="TAL"/>
              <w:rPr>
                <w:i/>
              </w:rPr>
            </w:pPr>
          </w:p>
        </w:tc>
        <w:tc>
          <w:tcPr>
            <w:tcW w:w="1418" w:type="dxa"/>
            <w:tcBorders>
              <w:top w:val="single" w:sz="4" w:space="0" w:color="auto"/>
              <w:left w:val="single" w:sz="4" w:space="0" w:color="auto"/>
              <w:bottom w:val="nil"/>
              <w:right w:val="single" w:sz="4" w:space="0" w:color="auto"/>
            </w:tcBorders>
          </w:tcPr>
          <w:p w14:paraId="57283F2E" w14:textId="77777777" w:rsidR="002C5AA0" w:rsidRPr="00613175" w:rsidRDefault="002C5AA0" w:rsidP="00273214">
            <w:pPr>
              <w:pStyle w:val="TAL"/>
              <w:rPr>
                <w:i/>
              </w:rPr>
            </w:pPr>
          </w:p>
        </w:tc>
      </w:tr>
      <w:tr w:rsidR="002C5AA0" w:rsidRPr="00613175" w14:paraId="17CFF0A1" w14:textId="77777777" w:rsidTr="00A53DC8">
        <w:trPr>
          <w:cantSplit/>
          <w:jc w:val="center"/>
        </w:trPr>
        <w:tc>
          <w:tcPr>
            <w:tcW w:w="1758" w:type="dxa"/>
            <w:tcBorders>
              <w:top w:val="nil"/>
              <w:left w:val="single" w:sz="4" w:space="0" w:color="auto"/>
              <w:bottom w:val="nil"/>
              <w:right w:val="single" w:sz="4" w:space="0" w:color="auto"/>
            </w:tcBorders>
          </w:tcPr>
          <w:p w14:paraId="06E62128" w14:textId="77777777" w:rsidR="002C5AA0" w:rsidRPr="00613175" w:rsidRDefault="002C5AA0" w:rsidP="00273214">
            <w:pPr>
              <w:pStyle w:val="TAL"/>
            </w:pPr>
            <w:r w:rsidRPr="00613175">
              <w:tab/>
              <w:t>addr-spec</w:t>
            </w:r>
          </w:p>
        </w:tc>
        <w:tc>
          <w:tcPr>
            <w:tcW w:w="851" w:type="dxa"/>
            <w:tcBorders>
              <w:top w:val="nil"/>
              <w:left w:val="single" w:sz="4" w:space="0" w:color="auto"/>
              <w:bottom w:val="nil"/>
              <w:right w:val="single" w:sz="4" w:space="0" w:color="auto"/>
            </w:tcBorders>
          </w:tcPr>
          <w:p w14:paraId="4592A51E"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25D54279" w14:textId="77777777" w:rsidR="002C5AA0" w:rsidRPr="00613175" w:rsidRDefault="002C5AA0" w:rsidP="00273214">
            <w:pPr>
              <w:pStyle w:val="TAL"/>
            </w:pPr>
            <w:r w:rsidRPr="00613175">
              <w:t>As specified in TS 34.229-1 [2] Annex A.1.4/A.5.1/A.6.1</w:t>
            </w:r>
          </w:p>
        </w:tc>
        <w:tc>
          <w:tcPr>
            <w:tcW w:w="794" w:type="dxa"/>
            <w:tcBorders>
              <w:top w:val="nil"/>
              <w:left w:val="single" w:sz="4" w:space="0" w:color="auto"/>
              <w:bottom w:val="nil"/>
              <w:right w:val="single" w:sz="4" w:space="0" w:color="auto"/>
            </w:tcBorders>
          </w:tcPr>
          <w:p w14:paraId="0163D5E1"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6E10DBDF" w14:textId="77777777" w:rsidR="002C5AA0" w:rsidRPr="00613175" w:rsidRDefault="002C5AA0" w:rsidP="00273214">
            <w:pPr>
              <w:pStyle w:val="TAL"/>
              <w:rPr>
                <w:i/>
              </w:rPr>
            </w:pPr>
          </w:p>
        </w:tc>
      </w:tr>
      <w:tr w:rsidR="002C5AA0" w:rsidRPr="00613175" w14:paraId="188C966C" w14:textId="77777777" w:rsidTr="00A53DC8">
        <w:trPr>
          <w:cantSplit/>
          <w:jc w:val="center"/>
        </w:trPr>
        <w:tc>
          <w:tcPr>
            <w:tcW w:w="1758" w:type="dxa"/>
            <w:tcBorders>
              <w:top w:val="nil"/>
              <w:left w:val="single" w:sz="4" w:space="0" w:color="auto"/>
              <w:bottom w:val="single" w:sz="4" w:space="0" w:color="auto"/>
              <w:right w:val="single" w:sz="4" w:space="0" w:color="auto"/>
            </w:tcBorders>
          </w:tcPr>
          <w:p w14:paraId="1F4EFDD2" w14:textId="77777777" w:rsidR="002C5AA0" w:rsidRPr="00613175" w:rsidRDefault="002C5AA0" w:rsidP="00273214">
            <w:pPr>
              <w:pStyle w:val="TAL"/>
            </w:pPr>
            <w:r w:rsidRPr="00613175">
              <w:tab/>
              <w:t>tag</w:t>
            </w:r>
          </w:p>
        </w:tc>
        <w:tc>
          <w:tcPr>
            <w:tcW w:w="851" w:type="dxa"/>
            <w:tcBorders>
              <w:top w:val="nil"/>
              <w:left w:val="single" w:sz="4" w:space="0" w:color="auto"/>
              <w:bottom w:val="single" w:sz="4" w:space="0" w:color="auto"/>
              <w:right w:val="single" w:sz="4" w:space="0" w:color="auto"/>
            </w:tcBorders>
          </w:tcPr>
          <w:p w14:paraId="346C3702"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tcPr>
          <w:p w14:paraId="368719C6" w14:textId="77777777" w:rsidR="002C5AA0" w:rsidRPr="00613175" w:rsidRDefault="002C5AA0" w:rsidP="00273214">
            <w:pPr>
              <w:pStyle w:val="TAL"/>
            </w:pPr>
            <w:r w:rsidRPr="00613175">
              <w:t>Same as in 200 OK for original SUBSCRIBE that set up the corresponding subscription</w:t>
            </w:r>
          </w:p>
        </w:tc>
        <w:tc>
          <w:tcPr>
            <w:tcW w:w="794" w:type="dxa"/>
            <w:tcBorders>
              <w:top w:val="nil"/>
              <w:left w:val="single" w:sz="4" w:space="0" w:color="auto"/>
              <w:bottom w:val="single" w:sz="4" w:space="0" w:color="auto"/>
              <w:right w:val="single" w:sz="4" w:space="0" w:color="auto"/>
            </w:tcBorders>
          </w:tcPr>
          <w:p w14:paraId="77F496CB" w14:textId="77777777" w:rsidR="002C5AA0" w:rsidRPr="00613175" w:rsidRDefault="002C5AA0" w:rsidP="00273214">
            <w:pPr>
              <w:pStyle w:val="TAL"/>
            </w:pPr>
          </w:p>
        </w:tc>
        <w:tc>
          <w:tcPr>
            <w:tcW w:w="1418" w:type="dxa"/>
            <w:tcBorders>
              <w:top w:val="nil"/>
              <w:left w:val="single" w:sz="4" w:space="0" w:color="auto"/>
              <w:bottom w:val="single" w:sz="4" w:space="0" w:color="auto"/>
              <w:right w:val="single" w:sz="4" w:space="0" w:color="auto"/>
            </w:tcBorders>
          </w:tcPr>
          <w:p w14:paraId="7D49F017" w14:textId="77777777" w:rsidR="002C5AA0" w:rsidRPr="00613175" w:rsidRDefault="002C5AA0" w:rsidP="00273214">
            <w:pPr>
              <w:pStyle w:val="TAL"/>
              <w:rPr>
                <w:i/>
              </w:rPr>
            </w:pPr>
          </w:p>
        </w:tc>
      </w:tr>
      <w:tr w:rsidR="002C5AA0" w:rsidRPr="00613175" w14:paraId="2332C219" w14:textId="77777777" w:rsidTr="00A53DC8">
        <w:trPr>
          <w:cantSplit/>
          <w:jc w:val="center"/>
        </w:trPr>
        <w:tc>
          <w:tcPr>
            <w:tcW w:w="1758" w:type="dxa"/>
            <w:tcBorders>
              <w:top w:val="single" w:sz="4" w:space="0" w:color="auto"/>
              <w:left w:val="single" w:sz="4" w:space="0" w:color="auto"/>
              <w:bottom w:val="nil"/>
              <w:right w:val="single" w:sz="4" w:space="0" w:color="auto"/>
            </w:tcBorders>
          </w:tcPr>
          <w:p w14:paraId="64736EA5" w14:textId="77777777" w:rsidR="002C5AA0" w:rsidRPr="00613175" w:rsidRDefault="002C5AA0" w:rsidP="00273214">
            <w:pPr>
              <w:pStyle w:val="TAL"/>
            </w:pPr>
            <w:r w:rsidRPr="00613175">
              <w:rPr>
                <w:b/>
              </w:rPr>
              <w:t>CSeq</w:t>
            </w:r>
          </w:p>
        </w:tc>
        <w:tc>
          <w:tcPr>
            <w:tcW w:w="851" w:type="dxa"/>
            <w:tcBorders>
              <w:top w:val="single" w:sz="4" w:space="0" w:color="auto"/>
              <w:left w:val="single" w:sz="4" w:space="0" w:color="auto"/>
              <w:bottom w:val="nil"/>
              <w:right w:val="single" w:sz="4" w:space="0" w:color="auto"/>
            </w:tcBorders>
          </w:tcPr>
          <w:p w14:paraId="3B689FBC" w14:textId="77777777" w:rsidR="002C5AA0" w:rsidRPr="00613175" w:rsidRDefault="002C5AA0" w:rsidP="00273214">
            <w:pPr>
              <w:pStyle w:val="TAL"/>
              <w:rPr>
                <w:i/>
              </w:rPr>
            </w:pPr>
          </w:p>
        </w:tc>
        <w:tc>
          <w:tcPr>
            <w:tcW w:w="4820" w:type="dxa"/>
            <w:tcBorders>
              <w:top w:val="single" w:sz="4" w:space="0" w:color="auto"/>
              <w:left w:val="single" w:sz="4" w:space="0" w:color="auto"/>
              <w:bottom w:val="nil"/>
              <w:right w:val="single" w:sz="4" w:space="0" w:color="auto"/>
            </w:tcBorders>
          </w:tcPr>
          <w:p w14:paraId="37C4C970" w14:textId="77777777" w:rsidR="002C5AA0" w:rsidRPr="00613175" w:rsidRDefault="002C5AA0" w:rsidP="00273214">
            <w:pPr>
              <w:pStyle w:val="TAL"/>
              <w:rPr>
                <w:i/>
              </w:rPr>
            </w:pPr>
          </w:p>
        </w:tc>
        <w:tc>
          <w:tcPr>
            <w:tcW w:w="794" w:type="dxa"/>
            <w:tcBorders>
              <w:top w:val="single" w:sz="4" w:space="0" w:color="auto"/>
              <w:left w:val="single" w:sz="4" w:space="0" w:color="auto"/>
              <w:bottom w:val="nil"/>
              <w:right w:val="single" w:sz="4" w:space="0" w:color="auto"/>
            </w:tcBorders>
          </w:tcPr>
          <w:p w14:paraId="137094DF" w14:textId="77777777" w:rsidR="002C5AA0" w:rsidRPr="00613175" w:rsidRDefault="002C5AA0" w:rsidP="00273214">
            <w:pPr>
              <w:pStyle w:val="TAL"/>
              <w:rPr>
                <w:i/>
              </w:rPr>
            </w:pPr>
          </w:p>
        </w:tc>
        <w:tc>
          <w:tcPr>
            <w:tcW w:w="1418" w:type="dxa"/>
            <w:tcBorders>
              <w:top w:val="single" w:sz="4" w:space="0" w:color="auto"/>
              <w:left w:val="single" w:sz="4" w:space="0" w:color="auto"/>
              <w:bottom w:val="nil"/>
              <w:right w:val="single" w:sz="4" w:space="0" w:color="auto"/>
            </w:tcBorders>
          </w:tcPr>
          <w:p w14:paraId="610BF7EA" w14:textId="77777777" w:rsidR="002C5AA0" w:rsidRPr="00613175" w:rsidRDefault="002C5AA0" w:rsidP="00273214">
            <w:pPr>
              <w:pStyle w:val="TAL"/>
              <w:rPr>
                <w:i/>
              </w:rPr>
            </w:pPr>
          </w:p>
        </w:tc>
      </w:tr>
      <w:tr w:rsidR="002C5AA0" w:rsidRPr="00613175" w14:paraId="206A2526" w14:textId="77777777" w:rsidTr="00A53DC8">
        <w:trPr>
          <w:cantSplit/>
          <w:jc w:val="center"/>
        </w:trPr>
        <w:tc>
          <w:tcPr>
            <w:tcW w:w="1758" w:type="dxa"/>
            <w:tcBorders>
              <w:top w:val="nil"/>
              <w:left w:val="single" w:sz="4" w:space="0" w:color="auto"/>
              <w:bottom w:val="nil"/>
              <w:right w:val="single" w:sz="4" w:space="0" w:color="auto"/>
            </w:tcBorders>
          </w:tcPr>
          <w:p w14:paraId="6D4CF6BF" w14:textId="77777777" w:rsidR="002C5AA0" w:rsidRPr="00613175" w:rsidRDefault="002C5AA0" w:rsidP="00273214">
            <w:pPr>
              <w:pStyle w:val="TAL"/>
            </w:pPr>
            <w:r w:rsidRPr="00613175">
              <w:tab/>
              <w:t>value</w:t>
            </w:r>
          </w:p>
        </w:tc>
        <w:tc>
          <w:tcPr>
            <w:tcW w:w="851" w:type="dxa"/>
            <w:tcBorders>
              <w:top w:val="nil"/>
              <w:left w:val="single" w:sz="4" w:space="0" w:color="auto"/>
              <w:bottom w:val="nil"/>
              <w:right w:val="single" w:sz="4" w:space="0" w:color="auto"/>
            </w:tcBorders>
          </w:tcPr>
          <w:p w14:paraId="3CA2EA09"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50F91D6E" w14:textId="77777777" w:rsidR="002C5AA0" w:rsidRPr="00613175" w:rsidRDefault="002C5AA0" w:rsidP="00273214">
            <w:pPr>
              <w:pStyle w:val="TAL"/>
            </w:pPr>
            <w:r w:rsidRPr="00613175">
              <w:t>value of the previous SUBSCRIBE sent by the UE for this dialog incremented by one</w:t>
            </w:r>
          </w:p>
        </w:tc>
        <w:tc>
          <w:tcPr>
            <w:tcW w:w="794" w:type="dxa"/>
            <w:tcBorders>
              <w:top w:val="nil"/>
              <w:left w:val="single" w:sz="4" w:space="0" w:color="auto"/>
              <w:bottom w:val="nil"/>
              <w:right w:val="single" w:sz="4" w:space="0" w:color="auto"/>
            </w:tcBorders>
          </w:tcPr>
          <w:p w14:paraId="7FEAEDB5"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72AE3668" w14:textId="77777777" w:rsidR="002C5AA0" w:rsidRPr="00613175" w:rsidRDefault="002C5AA0" w:rsidP="00273214">
            <w:pPr>
              <w:pStyle w:val="TAL"/>
              <w:rPr>
                <w:i/>
              </w:rPr>
            </w:pPr>
          </w:p>
        </w:tc>
      </w:tr>
      <w:tr w:rsidR="002C5AA0" w:rsidRPr="00613175" w14:paraId="08BA3FED" w14:textId="77777777" w:rsidTr="00A53DC8">
        <w:trPr>
          <w:cantSplit/>
          <w:jc w:val="center"/>
        </w:trPr>
        <w:tc>
          <w:tcPr>
            <w:tcW w:w="1758" w:type="dxa"/>
            <w:tcBorders>
              <w:top w:val="nil"/>
              <w:left w:val="single" w:sz="4" w:space="0" w:color="auto"/>
              <w:bottom w:val="single" w:sz="4" w:space="0" w:color="auto"/>
              <w:right w:val="single" w:sz="4" w:space="0" w:color="auto"/>
            </w:tcBorders>
          </w:tcPr>
          <w:p w14:paraId="231FF5E7" w14:textId="77777777" w:rsidR="002C5AA0" w:rsidRPr="00613175" w:rsidRDefault="002C5AA0" w:rsidP="00273214">
            <w:pPr>
              <w:pStyle w:val="TAL"/>
            </w:pPr>
            <w:r w:rsidRPr="00613175">
              <w:tab/>
              <w:t>method</w:t>
            </w:r>
          </w:p>
        </w:tc>
        <w:tc>
          <w:tcPr>
            <w:tcW w:w="851" w:type="dxa"/>
            <w:tcBorders>
              <w:top w:val="nil"/>
              <w:left w:val="single" w:sz="4" w:space="0" w:color="auto"/>
              <w:bottom w:val="single" w:sz="4" w:space="0" w:color="auto"/>
              <w:right w:val="single" w:sz="4" w:space="0" w:color="auto"/>
            </w:tcBorders>
          </w:tcPr>
          <w:p w14:paraId="1C296341" w14:textId="77777777" w:rsidR="002C5AA0" w:rsidRPr="00613175" w:rsidRDefault="002C5AA0" w:rsidP="00273214">
            <w:pPr>
              <w:pStyle w:val="TAL"/>
              <w:rPr>
                <w:i/>
              </w:rPr>
            </w:pPr>
          </w:p>
        </w:tc>
        <w:tc>
          <w:tcPr>
            <w:tcW w:w="4820" w:type="dxa"/>
            <w:tcBorders>
              <w:top w:val="nil"/>
              <w:left w:val="single" w:sz="4" w:space="0" w:color="auto"/>
              <w:bottom w:val="single" w:sz="4" w:space="0" w:color="auto"/>
              <w:right w:val="single" w:sz="4" w:space="0" w:color="auto"/>
            </w:tcBorders>
          </w:tcPr>
          <w:p w14:paraId="7AD18143" w14:textId="77777777" w:rsidR="002C5AA0" w:rsidRPr="00613175" w:rsidRDefault="002C5AA0" w:rsidP="00273214">
            <w:pPr>
              <w:pStyle w:val="TAL"/>
              <w:rPr>
                <w:i/>
              </w:rPr>
            </w:pPr>
            <w:r w:rsidRPr="00613175">
              <w:rPr>
                <w:i/>
              </w:rPr>
              <w:t>SUBSCRIBE</w:t>
            </w:r>
          </w:p>
        </w:tc>
        <w:tc>
          <w:tcPr>
            <w:tcW w:w="794" w:type="dxa"/>
            <w:tcBorders>
              <w:top w:val="nil"/>
              <w:left w:val="single" w:sz="4" w:space="0" w:color="auto"/>
              <w:bottom w:val="single" w:sz="4" w:space="0" w:color="auto"/>
              <w:right w:val="single" w:sz="4" w:space="0" w:color="auto"/>
            </w:tcBorders>
          </w:tcPr>
          <w:p w14:paraId="5258E093" w14:textId="77777777" w:rsidR="002C5AA0" w:rsidRPr="00613175" w:rsidRDefault="002C5AA0" w:rsidP="00273214">
            <w:pPr>
              <w:pStyle w:val="TAL"/>
              <w:rPr>
                <w:i/>
              </w:rPr>
            </w:pPr>
          </w:p>
        </w:tc>
        <w:tc>
          <w:tcPr>
            <w:tcW w:w="1418" w:type="dxa"/>
            <w:tcBorders>
              <w:top w:val="nil"/>
              <w:left w:val="single" w:sz="4" w:space="0" w:color="auto"/>
              <w:bottom w:val="single" w:sz="4" w:space="0" w:color="auto"/>
              <w:right w:val="single" w:sz="4" w:space="0" w:color="auto"/>
            </w:tcBorders>
          </w:tcPr>
          <w:p w14:paraId="36AC3D59" w14:textId="77777777" w:rsidR="002C5AA0" w:rsidRPr="00613175" w:rsidRDefault="002C5AA0" w:rsidP="00273214">
            <w:pPr>
              <w:pStyle w:val="TAL"/>
              <w:rPr>
                <w:i/>
              </w:rPr>
            </w:pPr>
          </w:p>
        </w:tc>
      </w:tr>
      <w:tr w:rsidR="002C5AA0" w:rsidRPr="00613175" w14:paraId="3A4AF362" w14:textId="77777777" w:rsidTr="00A53DC8">
        <w:trPr>
          <w:cantSplit/>
          <w:jc w:val="center"/>
        </w:trPr>
        <w:tc>
          <w:tcPr>
            <w:tcW w:w="1758" w:type="dxa"/>
            <w:tcBorders>
              <w:top w:val="single" w:sz="4" w:space="0" w:color="auto"/>
              <w:left w:val="single" w:sz="4" w:space="0" w:color="auto"/>
              <w:bottom w:val="nil"/>
              <w:right w:val="single" w:sz="4" w:space="0" w:color="auto"/>
            </w:tcBorders>
          </w:tcPr>
          <w:p w14:paraId="6C330A3D" w14:textId="77777777" w:rsidR="002C5AA0" w:rsidRPr="00613175" w:rsidRDefault="002C5AA0" w:rsidP="00273214">
            <w:pPr>
              <w:pStyle w:val="TAL"/>
            </w:pPr>
            <w:r w:rsidRPr="00613175">
              <w:rPr>
                <w:b/>
              </w:rPr>
              <w:t>Expires</w:t>
            </w:r>
          </w:p>
        </w:tc>
        <w:tc>
          <w:tcPr>
            <w:tcW w:w="851" w:type="dxa"/>
            <w:tcBorders>
              <w:top w:val="single" w:sz="4" w:space="0" w:color="auto"/>
              <w:left w:val="single" w:sz="4" w:space="0" w:color="auto"/>
              <w:bottom w:val="nil"/>
              <w:right w:val="single" w:sz="4" w:space="0" w:color="auto"/>
            </w:tcBorders>
          </w:tcPr>
          <w:p w14:paraId="7D1CA744" w14:textId="77777777" w:rsidR="002C5AA0" w:rsidRPr="00613175" w:rsidRDefault="002C5AA0" w:rsidP="00273214">
            <w:pPr>
              <w:pStyle w:val="TAL"/>
              <w:rPr>
                <w:i/>
              </w:rPr>
            </w:pPr>
          </w:p>
        </w:tc>
        <w:tc>
          <w:tcPr>
            <w:tcW w:w="4820" w:type="dxa"/>
            <w:tcBorders>
              <w:top w:val="single" w:sz="4" w:space="0" w:color="auto"/>
              <w:left w:val="single" w:sz="4" w:space="0" w:color="auto"/>
              <w:bottom w:val="nil"/>
              <w:right w:val="single" w:sz="4" w:space="0" w:color="auto"/>
            </w:tcBorders>
          </w:tcPr>
          <w:p w14:paraId="4F49C520" w14:textId="77777777" w:rsidR="002C5AA0" w:rsidRPr="00613175" w:rsidRDefault="002C5AA0" w:rsidP="00273214">
            <w:pPr>
              <w:pStyle w:val="TAL"/>
              <w:rPr>
                <w:i/>
              </w:rPr>
            </w:pPr>
          </w:p>
        </w:tc>
        <w:tc>
          <w:tcPr>
            <w:tcW w:w="794" w:type="dxa"/>
            <w:tcBorders>
              <w:top w:val="single" w:sz="4" w:space="0" w:color="auto"/>
              <w:left w:val="single" w:sz="4" w:space="0" w:color="auto"/>
              <w:bottom w:val="nil"/>
              <w:right w:val="single" w:sz="4" w:space="0" w:color="auto"/>
            </w:tcBorders>
          </w:tcPr>
          <w:p w14:paraId="5C1C4C57" w14:textId="77777777" w:rsidR="002C5AA0" w:rsidRPr="00613175" w:rsidRDefault="002C5AA0" w:rsidP="00273214">
            <w:pPr>
              <w:pStyle w:val="TAL"/>
              <w:rPr>
                <w:i/>
              </w:rPr>
            </w:pPr>
          </w:p>
        </w:tc>
        <w:tc>
          <w:tcPr>
            <w:tcW w:w="1418" w:type="dxa"/>
            <w:tcBorders>
              <w:top w:val="single" w:sz="4" w:space="0" w:color="auto"/>
              <w:left w:val="single" w:sz="4" w:space="0" w:color="auto"/>
              <w:bottom w:val="nil"/>
              <w:right w:val="single" w:sz="4" w:space="0" w:color="auto"/>
            </w:tcBorders>
          </w:tcPr>
          <w:p w14:paraId="44A99F24" w14:textId="77777777" w:rsidR="002C5AA0" w:rsidRPr="00613175" w:rsidRDefault="002C5AA0" w:rsidP="00273214">
            <w:pPr>
              <w:pStyle w:val="TAL"/>
              <w:rPr>
                <w:i/>
              </w:rPr>
            </w:pPr>
          </w:p>
        </w:tc>
      </w:tr>
      <w:tr w:rsidR="002C5AA0" w:rsidRPr="00613175" w14:paraId="289F5E03" w14:textId="77777777" w:rsidTr="00A53DC8">
        <w:trPr>
          <w:cantSplit/>
          <w:jc w:val="center"/>
        </w:trPr>
        <w:tc>
          <w:tcPr>
            <w:tcW w:w="1758" w:type="dxa"/>
            <w:tcBorders>
              <w:top w:val="nil"/>
              <w:left w:val="single" w:sz="4" w:space="0" w:color="auto"/>
              <w:bottom w:val="single" w:sz="4" w:space="0" w:color="auto"/>
              <w:right w:val="single" w:sz="4" w:space="0" w:color="auto"/>
            </w:tcBorders>
          </w:tcPr>
          <w:p w14:paraId="6867BF21" w14:textId="77777777" w:rsidR="002C5AA0" w:rsidRPr="00613175" w:rsidRDefault="002C5AA0" w:rsidP="00273214">
            <w:pPr>
              <w:pStyle w:val="TAL"/>
            </w:pPr>
            <w:r w:rsidRPr="00613175">
              <w:tab/>
              <w:t>delta-seconds</w:t>
            </w:r>
          </w:p>
        </w:tc>
        <w:tc>
          <w:tcPr>
            <w:tcW w:w="851" w:type="dxa"/>
            <w:tcBorders>
              <w:top w:val="nil"/>
              <w:left w:val="single" w:sz="4" w:space="0" w:color="auto"/>
              <w:bottom w:val="single" w:sz="4" w:space="0" w:color="auto"/>
              <w:right w:val="single" w:sz="4" w:space="0" w:color="auto"/>
            </w:tcBorders>
          </w:tcPr>
          <w:p w14:paraId="6F1C4E98" w14:textId="77777777" w:rsidR="002C5AA0" w:rsidRPr="00613175" w:rsidRDefault="002C5AA0" w:rsidP="00273214">
            <w:pPr>
              <w:pStyle w:val="TAL"/>
              <w:rPr>
                <w:i/>
              </w:rPr>
            </w:pPr>
          </w:p>
        </w:tc>
        <w:tc>
          <w:tcPr>
            <w:tcW w:w="4820" w:type="dxa"/>
            <w:tcBorders>
              <w:top w:val="nil"/>
              <w:left w:val="single" w:sz="4" w:space="0" w:color="auto"/>
              <w:bottom w:val="single" w:sz="4" w:space="0" w:color="auto"/>
              <w:right w:val="single" w:sz="4" w:space="0" w:color="auto"/>
            </w:tcBorders>
          </w:tcPr>
          <w:p w14:paraId="2C0015DB" w14:textId="77777777" w:rsidR="002C5AA0" w:rsidRPr="00613175" w:rsidRDefault="002C5AA0" w:rsidP="00273214">
            <w:pPr>
              <w:pStyle w:val="TAL"/>
              <w:rPr>
                <w:i/>
              </w:rPr>
            </w:pPr>
            <w:r w:rsidRPr="00613175">
              <w:rPr>
                <w:i/>
              </w:rPr>
              <w:t>0</w:t>
            </w:r>
          </w:p>
        </w:tc>
        <w:tc>
          <w:tcPr>
            <w:tcW w:w="794" w:type="dxa"/>
            <w:tcBorders>
              <w:top w:val="nil"/>
              <w:left w:val="single" w:sz="4" w:space="0" w:color="auto"/>
              <w:bottom w:val="single" w:sz="4" w:space="0" w:color="auto"/>
              <w:right w:val="single" w:sz="4" w:space="0" w:color="auto"/>
            </w:tcBorders>
          </w:tcPr>
          <w:p w14:paraId="1A53371F" w14:textId="77777777" w:rsidR="002C5AA0" w:rsidRPr="00613175" w:rsidRDefault="002C5AA0" w:rsidP="00273214">
            <w:pPr>
              <w:pStyle w:val="TAL"/>
              <w:rPr>
                <w:i/>
              </w:rPr>
            </w:pPr>
          </w:p>
        </w:tc>
        <w:tc>
          <w:tcPr>
            <w:tcW w:w="1418" w:type="dxa"/>
            <w:tcBorders>
              <w:top w:val="nil"/>
              <w:left w:val="single" w:sz="4" w:space="0" w:color="auto"/>
              <w:bottom w:val="single" w:sz="4" w:space="0" w:color="auto"/>
              <w:right w:val="single" w:sz="4" w:space="0" w:color="auto"/>
            </w:tcBorders>
          </w:tcPr>
          <w:p w14:paraId="05765B75" w14:textId="77777777" w:rsidR="002C5AA0" w:rsidRPr="00613175" w:rsidRDefault="002C5AA0" w:rsidP="00273214">
            <w:pPr>
              <w:pStyle w:val="TAL"/>
              <w:rPr>
                <w:i/>
              </w:rPr>
            </w:pPr>
          </w:p>
        </w:tc>
      </w:tr>
    </w:tbl>
    <w:p w14:paraId="04E67003" w14:textId="77777777" w:rsidR="002C5AA0" w:rsidRPr="00613175" w:rsidRDefault="002C5AA0" w:rsidP="002C5AA0"/>
    <w:p w14:paraId="1763CB2E" w14:textId="77777777" w:rsidR="002C5AA0" w:rsidRPr="00613175" w:rsidRDefault="002C5AA0" w:rsidP="002C5AA0">
      <w:pPr>
        <w:rPr>
          <w:rFonts w:ascii="Arial" w:hAnsi="Arial" w:cs="Arial"/>
        </w:rPr>
      </w:pPr>
      <w:r w:rsidRPr="00613175">
        <w:rPr>
          <w:rFonts w:ascii="Arial" w:hAnsi="Arial" w:cs="Arial"/>
        </w:rPr>
        <w:t>200 OK for SUBSCRIBE (step 0B)</w:t>
      </w:r>
    </w:p>
    <w:p w14:paraId="6A765E01" w14:textId="77777777" w:rsidR="002C5AA0" w:rsidRPr="00613175" w:rsidRDefault="002C5AA0" w:rsidP="002C5AA0">
      <w:pPr>
        <w:rPr>
          <w:rFonts w:ascii="Arial" w:hAnsi="Arial" w:cs="Arial"/>
        </w:rPr>
      </w:pPr>
      <w:r w:rsidRPr="00613175">
        <w:t>Use the default message “200 OK for SUBSCRIBE” in Annex A.1.5, A.5.2 or A.6.3 of TS 34.229-1 [2], whatever appropriate, with the following exceptions: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3" w:type="dxa"/>
        </w:tblCellMar>
        <w:tblLook w:val="01E0" w:firstRow="1" w:lastRow="1" w:firstColumn="1" w:lastColumn="1" w:noHBand="0" w:noVBand="0"/>
      </w:tblPr>
      <w:tblGrid>
        <w:gridCol w:w="1758"/>
        <w:gridCol w:w="851"/>
        <w:gridCol w:w="4820"/>
        <w:gridCol w:w="794"/>
        <w:gridCol w:w="1418"/>
      </w:tblGrid>
      <w:tr w:rsidR="002C5AA0" w:rsidRPr="00613175" w14:paraId="72CF43E1" w14:textId="77777777" w:rsidTr="00273214">
        <w:trPr>
          <w:cantSplit/>
          <w:tblHeader/>
          <w:jc w:val="center"/>
        </w:trPr>
        <w:tc>
          <w:tcPr>
            <w:tcW w:w="1758" w:type="dxa"/>
            <w:tcBorders>
              <w:bottom w:val="single" w:sz="4" w:space="0" w:color="auto"/>
            </w:tcBorders>
          </w:tcPr>
          <w:p w14:paraId="5A013257" w14:textId="77777777" w:rsidR="002C5AA0" w:rsidRPr="00613175" w:rsidRDefault="002C5AA0" w:rsidP="00273214">
            <w:pPr>
              <w:pStyle w:val="TAH"/>
            </w:pPr>
            <w:r w:rsidRPr="00613175">
              <w:t>Header/param</w:t>
            </w:r>
          </w:p>
        </w:tc>
        <w:tc>
          <w:tcPr>
            <w:tcW w:w="851" w:type="dxa"/>
            <w:tcBorders>
              <w:bottom w:val="single" w:sz="4" w:space="0" w:color="auto"/>
            </w:tcBorders>
          </w:tcPr>
          <w:p w14:paraId="7AF5159C" w14:textId="77777777" w:rsidR="002C5AA0" w:rsidRPr="00613175" w:rsidRDefault="002C5AA0" w:rsidP="00273214">
            <w:pPr>
              <w:pStyle w:val="TAH"/>
            </w:pPr>
            <w:r w:rsidRPr="00613175">
              <w:t>Cond</w:t>
            </w:r>
          </w:p>
        </w:tc>
        <w:tc>
          <w:tcPr>
            <w:tcW w:w="4820" w:type="dxa"/>
            <w:tcBorders>
              <w:bottom w:val="single" w:sz="4" w:space="0" w:color="auto"/>
            </w:tcBorders>
          </w:tcPr>
          <w:p w14:paraId="274AF1FE" w14:textId="77777777" w:rsidR="002C5AA0" w:rsidRPr="00613175" w:rsidRDefault="002C5AA0" w:rsidP="00273214">
            <w:pPr>
              <w:pStyle w:val="TAH"/>
            </w:pPr>
            <w:r w:rsidRPr="00613175">
              <w:t>Value/remark</w:t>
            </w:r>
          </w:p>
        </w:tc>
        <w:tc>
          <w:tcPr>
            <w:tcW w:w="794" w:type="dxa"/>
            <w:tcBorders>
              <w:bottom w:val="single" w:sz="4" w:space="0" w:color="auto"/>
            </w:tcBorders>
          </w:tcPr>
          <w:p w14:paraId="01325B8B" w14:textId="77777777" w:rsidR="002C5AA0" w:rsidRPr="00613175" w:rsidRDefault="002C5AA0" w:rsidP="00273214">
            <w:pPr>
              <w:pStyle w:val="TAH"/>
            </w:pPr>
            <w:r w:rsidRPr="00613175">
              <w:t>Rel</w:t>
            </w:r>
          </w:p>
        </w:tc>
        <w:tc>
          <w:tcPr>
            <w:tcW w:w="1418" w:type="dxa"/>
            <w:tcBorders>
              <w:bottom w:val="single" w:sz="4" w:space="0" w:color="auto"/>
            </w:tcBorders>
          </w:tcPr>
          <w:p w14:paraId="03EE94CE" w14:textId="77777777" w:rsidR="002C5AA0" w:rsidRPr="00613175" w:rsidRDefault="002C5AA0" w:rsidP="00273214">
            <w:pPr>
              <w:pStyle w:val="TAH"/>
            </w:pPr>
            <w:r w:rsidRPr="00613175">
              <w:t>Reference</w:t>
            </w:r>
          </w:p>
        </w:tc>
      </w:tr>
      <w:tr w:rsidR="002C5AA0" w:rsidRPr="00613175" w14:paraId="30AFCD53" w14:textId="77777777" w:rsidTr="00273214">
        <w:trPr>
          <w:cantSplit/>
          <w:jc w:val="center"/>
        </w:trPr>
        <w:tc>
          <w:tcPr>
            <w:tcW w:w="1758" w:type="dxa"/>
            <w:tcBorders>
              <w:top w:val="nil"/>
              <w:left w:val="single" w:sz="4" w:space="0" w:color="auto"/>
              <w:bottom w:val="nil"/>
              <w:right w:val="single" w:sz="4" w:space="0" w:color="auto"/>
            </w:tcBorders>
          </w:tcPr>
          <w:p w14:paraId="146BF80C" w14:textId="77777777" w:rsidR="002C5AA0" w:rsidRPr="00613175" w:rsidRDefault="002C5AA0" w:rsidP="00273214">
            <w:pPr>
              <w:pStyle w:val="TAL"/>
            </w:pPr>
            <w:r w:rsidRPr="00613175">
              <w:rPr>
                <w:b/>
              </w:rPr>
              <w:t>To</w:t>
            </w:r>
          </w:p>
        </w:tc>
        <w:tc>
          <w:tcPr>
            <w:tcW w:w="851" w:type="dxa"/>
            <w:tcBorders>
              <w:top w:val="nil"/>
              <w:left w:val="single" w:sz="4" w:space="0" w:color="auto"/>
              <w:bottom w:val="nil"/>
              <w:right w:val="single" w:sz="4" w:space="0" w:color="auto"/>
            </w:tcBorders>
          </w:tcPr>
          <w:p w14:paraId="0D17AEC4"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609856D7" w14:textId="77777777" w:rsidR="002C5AA0" w:rsidRPr="00613175" w:rsidRDefault="002C5AA0" w:rsidP="00273214">
            <w:pPr>
              <w:pStyle w:val="TAL"/>
            </w:pPr>
          </w:p>
        </w:tc>
        <w:tc>
          <w:tcPr>
            <w:tcW w:w="794" w:type="dxa"/>
            <w:tcBorders>
              <w:top w:val="nil"/>
              <w:left w:val="single" w:sz="4" w:space="0" w:color="auto"/>
              <w:bottom w:val="nil"/>
              <w:right w:val="single" w:sz="4" w:space="0" w:color="auto"/>
            </w:tcBorders>
          </w:tcPr>
          <w:p w14:paraId="4F485471"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24DC40D4" w14:textId="77777777" w:rsidR="002C5AA0" w:rsidRPr="00613175" w:rsidRDefault="002C5AA0" w:rsidP="00273214">
            <w:pPr>
              <w:pStyle w:val="TAL"/>
              <w:rPr>
                <w:i/>
              </w:rPr>
            </w:pPr>
            <w:r w:rsidRPr="00613175">
              <w:t>RFC 3261 [6]</w:t>
            </w:r>
          </w:p>
        </w:tc>
      </w:tr>
      <w:tr w:rsidR="002C5AA0" w:rsidRPr="00613175" w14:paraId="1CE1177E" w14:textId="77777777" w:rsidTr="00273214">
        <w:trPr>
          <w:cantSplit/>
          <w:jc w:val="center"/>
        </w:trPr>
        <w:tc>
          <w:tcPr>
            <w:tcW w:w="1758" w:type="dxa"/>
            <w:tcBorders>
              <w:top w:val="nil"/>
              <w:left w:val="single" w:sz="4" w:space="0" w:color="auto"/>
              <w:bottom w:val="nil"/>
              <w:right w:val="single" w:sz="4" w:space="0" w:color="auto"/>
            </w:tcBorders>
          </w:tcPr>
          <w:p w14:paraId="6364A77E" w14:textId="77777777" w:rsidR="002C5AA0" w:rsidRPr="00613175" w:rsidRDefault="002C5AA0" w:rsidP="00273214">
            <w:pPr>
              <w:pStyle w:val="TAL"/>
            </w:pPr>
            <w:r w:rsidRPr="00613175">
              <w:tab/>
              <w:t>addr-spec</w:t>
            </w:r>
          </w:p>
        </w:tc>
        <w:tc>
          <w:tcPr>
            <w:tcW w:w="851" w:type="dxa"/>
            <w:tcBorders>
              <w:top w:val="nil"/>
              <w:left w:val="single" w:sz="4" w:space="0" w:color="auto"/>
              <w:bottom w:val="nil"/>
              <w:right w:val="single" w:sz="4" w:space="0" w:color="auto"/>
            </w:tcBorders>
          </w:tcPr>
          <w:p w14:paraId="277A6B69"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1E775E6F" w14:textId="77777777" w:rsidR="002C5AA0" w:rsidRPr="00613175" w:rsidRDefault="002C5AA0" w:rsidP="00273214">
            <w:pPr>
              <w:pStyle w:val="TAL"/>
            </w:pPr>
            <w:r w:rsidRPr="00613175">
              <w:t>As specified in TS 34.229-1 [2] Annex A.1.4/A.5.1/A.6.1</w:t>
            </w:r>
          </w:p>
        </w:tc>
        <w:tc>
          <w:tcPr>
            <w:tcW w:w="794" w:type="dxa"/>
            <w:tcBorders>
              <w:top w:val="nil"/>
              <w:left w:val="single" w:sz="4" w:space="0" w:color="auto"/>
              <w:bottom w:val="nil"/>
              <w:right w:val="single" w:sz="4" w:space="0" w:color="auto"/>
            </w:tcBorders>
          </w:tcPr>
          <w:p w14:paraId="646E8025"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7E36F1A4" w14:textId="77777777" w:rsidR="002C5AA0" w:rsidRPr="00613175" w:rsidRDefault="002C5AA0" w:rsidP="00273214">
            <w:pPr>
              <w:pStyle w:val="TAL"/>
              <w:rPr>
                <w:i/>
              </w:rPr>
            </w:pPr>
          </w:p>
        </w:tc>
      </w:tr>
      <w:tr w:rsidR="002C5AA0" w:rsidRPr="00613175" w14:paraId="3923FEF8" w14:textId="77777777" w:rsidTr="00273214">
        <w:trPr>
          <w:cantSplit/>
          <w:jc w:val="center"/>
        </w:trPr>
        <w:tc>
          <w:tcPr>
            <w:tcW w:w="1758" w:type="dxa"/>
            <w:tcBorders>
              <w:top w:val="nil"/>
              <w:left w:val="single" w:sz="4" w:space="0" w:color="auto"/>
              <w:bottom w:val="single" w:sz="4" w:space="0" w:color="auto"/>
              <w:right w:val="single" w:sz="4" w:space="0" w:color="auto"/>
            </w:tcBorders>
          </w:tcPr>
          <w:p w14:paraId="024EFA72" w14:textId="77777777" w:rsidR="002C5AA0" w:rsidRPr="00613175" w:rsidRDefault="002C5AA0" w:rsidP="00273214">
            <w:pPr>
              <w:pStyle w:val="TAL"/>
            </w:pPr>
            <w:r w:rsidRPr="00613175">
              <w:tab/>
              <w:t>tag</w:t>
            </w:r>
          </w:p>
        </w:tc>
        <w:tc>
          <w:tcPr>
            <w:tcW w:w="851" w:type="dxa"/>
            <w:tcBorders>
              <w:top w:val="nil"/>
              <w:left w:val="single" w:sz="4" w:space="0" w:color="auto"/>
              <w:bottom w:val="single" w:sz="4" w:space="0" w:color="auto"/>
              <w:right w:val="single" w:sz="4" w:space="0" w:color="auto"/>
            </w:tcBorders>
          </w:tcPr>
          <w:p w14:paraId="2AEA8756" w14:textId="77777777" w:rsidR="002C5AA0" w:rsidRPr="00613175" w:rsidRDefault="002C5AA0" w:rsidP="00273214">
            <w:pPr>
              <w:pStyle w:val="TAL"/>
              <w:rPr>
                <w:i/>
              </w:rPr>
            </w:pPr>
          </w:p>
        </w:tc>
        <w:tc>
          <w:tcPr>
            <w:tcW w:w="4820" w:type="dxa"/>
            <w:tcBorders>
              <w:top w:val="nil"/>
              <w:left w:val="single" w:sz="4" w:space="0" w:color="auto"/>
              <w:bottom w:val="single" w:sz="4" w:space="0" w:color="auto"/>
              <w:right w:val="single" w:sz="4" w:space="0" w:color="auto"/>
            </w:tcBorders>
          </w:tcPr>
          <w:p w14:paraId="0256B043" w14:textId="77777777" w:rsidR="002C5AA0" w:rsidRPr="00613175" w:rsidRDefault="002C5AA0" w:rsidP="00273214">
            <w:pPr>
              <w:pStyle w:val="TAL"/>
              <w:rPr>
                <w:i/>
              </w:rPr>
            </w:pPr>
            <w:r w:rsidRPr="00613175">
              <w:t>Same as in step 0A</w:t>
            </w:r>
          </w:p>
        </w:tc>
        <w:tc>
          <w:tcPr>
            <w:tcW w:w="794" w:type="dxa"/>
            <w:tcBorders>
              <w:top w:val="nil"/>
              <w:left w:val="single" w:sz="4" w:space="0" w:color="auto"/>
              <w:bottom w:val="single" w:sz="4" w:space="0" w:color="auto"/>
              <w:right w:val="single" w:sz="4" w:space="0" w:color="auto"/>
            </w:tcBorders>
          </w:tcPr>
          <w:p w14:paraId="52B49F6E" w14:textId="77777777" w:rsidR="002C5AA0" w:rsidRPr="00613175" w:rsidRDefault="002C5AA0" w:rsidP="00273214">
            <w:pPr>
              <w:pStyle w:val="TAL"/>
              <w:rPr>
                <w:i/>
              </w:rPr>
            </w:pPr>
          </w:p>
        </w:tc>
        <w:tc>
          <w:tcPr>
            <w:tcW w:w="1418" w:type="dxa"/>
            <w:tcBorders>
              <w:top w:val="nil"/>
              <w:left w:val="single" w:sz="4" w:space="0" w:color="auto"/>
              <w:bottom w:val="single" w:sz="4" w:space="0" w:color="auto"/>
              <w:right w:val="single" w:sz="4" w:space="0" w:color="auto"/>
            </w:tcBorders>
          </w:tcPr>
          <w:p w14:paraId="7655156D" w14:textId="77777777" w:rsidR="002C5AA0" w:rsidRPr="00613175" w:rsidRDefault="002C5AA0" w:rsidP="00273214">
            <w:pPr>
              <w:pStyle w:val="TAL"/>
              <w:rPr>
                <w:i/>
              </w:rPr>
            </w:pPr>
          </w:p>
        </w:tc>
      </w:tr>
      <w:tr w:rsidR="002C5AA0" w:rsidRPr="00613175" w14:paraId="75338319" w14:textId="77777777" w:rsidTr="00273214">
        <w:trPr>
          <w:cantSplit/>
          <w:jc w:val="center"/>
        </w:trPr>
        <w:tc>
          <w:tcPr>
            <w:tcW w:w="1758" w:type="dxa"/>
            <w:tcBorders>
              <w:top w:val="single" w:sz="4" w:space="0" w:color="auto"/>
              <w:left w:val="single" w:sz="4" w:space="0" w:color="auto"/>
              <w:bottom w:val="nil"/>
              <w:right w:val="single" w:sz="4" w:space="0" w:color="auto"/>
            </w:tcBorders>
          </w:tcPr>
          <w:p w14:paraId="34F93A0D" w14:textId="77777777" w:rsidR="002C5AA0" w:rsidRPr="00613175" w:rsidRDefault="002C5AA0" w:rsidP="00273214">
            <w:pPr>
              <w:pStyle w:val="TAL"/>
            </w:pPr>
            <w:r w:rsidRPr="00613175">
              <w:rPr>
                <w:b/>
              </w:rPr>
              <w:t>Expires</w:t>
            </w:r>
          </w:p>
        </w:tc>
        <w:tc>
          <w:tcPr>
            <w:tcW w:w="851" w:type="dxa"/>
            <w:tcBorders>
              <w:top w:val="single" w:sz="4" w:space="0" w:color="auto"/>
              <w:left w:val="single" w:sz="4" w:space="0" w:color="auto"/>
              <w:bottom w:val="nil"/>
              <w:right w:val="single" w:sz="4" w:space="0" w:color="auto"/>
            </w:tcBorders>
          </w:tcPr>
          <w:p w14:paraId="5834C2E9" w14:textId="77777777" w:rsidR="002C5AA0" w:rsidRPr="00613175" w:rsidRDefault="002C5AA0" w:rsidP="00273214">
            <w:pPr>
              <w:pStyle w:val="TAL"/>
              <w:rPr>
                <w:i/>
              </w:rPr>
            </w:pPr>
          </w:p>
        </w:tc>
        <w:tc>
          <w:tcPr>
            <w:tcW w:w="4820" w:type="dxa"/>
            <w:tcBorders>
              <w:top w:val="single" w:sz="4" w:space="0" w:color="auto"/>
              <w:left w:val="single" w:sz="4" w:space="0" w:color="auto"/>
              <w:bottom w:val="nil"/>
              <w:right w:val="single" w:sz="4" w:space="0" w:color="auto"/>
            </w:tcBorders>
          </w:tcPr>
          <w:p w14:paraId="7B265BB4" w14:textId="77777777" w:rsidR="002C5AA0" w:rsidRPr="00613175" w:rsidRDefault="002C5AA0" w:rsidP="00273214">
            <w:pPr>
              <w:pStyle w:val="TAL"/>
              <w:rPr>
                <w:i/>
              </w:rPr>
            </w:pPr>
          </w:p>
        </w:tc>
        <w:tc>
          <w:tcPr>
            <w:tcW w:w="794" w:type="dxa"/>
            <w:tcBorders>
              <w:top w:val="single" w:sz="4" w:space="0" w:color="auto"/>
              <w:left w:val="single" w:sz="4" w:space="0" w:color="auto"/>
              <w:bottom w:val="nil"/>
              <w:right w:val="single" w:sz="4" w:space="0" w:color="auto"/>
            </w:tcBorders>
          </w:tcPr>
          <w:p w14:paraId="0998FA49" w14:textId="77777777" w:rsidR="002C5AA0" w:rsidRPr="00613175" w:rsidRDefault="002C5AA0" w:rsidP="00273214">
            <w:pPr>
              <w:pStyle w:val="TAL"/>
              <w:rPr>
                <w:i/>
              </w:rPr>
            </w:pPr>
          </w:p>
        </w:tc>
        <w:tc>
          <w:tcPr>
            <w:tcW w:w="1418" w:type="dxa"/>
            <w:tcBorders>
              <w:top w:val="single" w:sz="4" w:space="0" w:color="auto"/>
              <w:left w:val="single" w:sz="4" w:space="0" w:color="auto"/>
              <w:bottom w:val="nil"/>
              <w:right w:val="single" w:sz="4" w:space="0" w:color="auto"/>
            </w:tcBorders>
          </w:tcPr>
          <w:p w14:paraId="4CC67997" w14:textId="77777777" w:rsidR="002C5AA0" w:rsidRPr="00613175" w:rsidRDefault="002C5AA0" w:rsidP="00273214">
            <w:pPr>
              <w:pStyle w:val="TAL"/>
              <w:rPr>
                <w:i/>
              </w:rPr>
            </w:pPr>
            <w:r w:rsidRPr="00613175">
              <w:t>RFC 3261 [6]</w:t>
            </w:r>
          </w:p>
        </w:tc>
      </w:tr>
      <w:tr w:rsidR="002C5AA0" w:rsidRPr="00613175" w14:paraId="54B2D000" w14:textId="77777777" w:rsidTr="00273214">
        <w:trPr>
          <w:cantSplit/>
          <w:jc w:val="center"/>
        </w:trPr>
        <w:tc>
          <w:tcPr>
            <w:tcW w:w="1758" w:type="dxa"/>
            <w:tcBorders>
              <w:top w:val="nil"/>
              <w:left w:val="single" w:sz="4" w:space="0" w:color="auto"/>
              <w:bottom w:val="nil"/>
              <w:right w:val="single" w:sz="4" w:space="0" w:color="auto"/>
            </w:tcBorders>
          </w:tcPr>
          <w:p w14:paraId="54394FD7" w14:textId="77777777" w:rsidR="002C5AA0" w:rsidRPr="00613175" w:rsidRDefault="002C5AA0" w:rsidP="00273214">
            <w:pPr>
              <w:pStyle w:val="TAL"/>
            </w:pPr>
            <w:r w:rsidRPr="00613175">
              <w:tab/>
              <w:t>delta-seconds</w:t>
            </w:r>
          </w:p>
        </w:tc>
        <w:tc>
          <w:tcPr>
            <w:tcW w:w="851" w:type="dxa"/>
            <w:tcBorders>
              <w:top w:val="nil"/>
              <w:left w:val="single" w:sz="4" w:space="0" w:color="auto"/>
              <w:bottom w:val="nil"/>
              <w:right w:val="single" w:sz="4" w:space="0" w:color="auto"/>
            </w:tcBorders>
          </w:tcPr>
          <w:p w14:paraId="35B8CB64"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0D5F7E78" w14:textId="77777777" w:rsidR="002C5AA0" w:rsidRPr="00613175" w:rsidRDefault="002C5AA0" w:rsidP="00273214">
            <w:pPr>
              <w:pStyle w:val="TAL"/>
            </w:pPr>
            <w:r w:rsidRPr="00613175">
              <w:rPr>
                <w:i/>
              </w:rPr>
              <w:t>0</w:t>
            </w:r>
          </w:p>
        </w:tc>
        <w:tc>
          <w:tcPr>
            <w:tcW w:w="794" w:type="dxa"/>
            <w:tcBorders>
              <w:top w:val="nil"/>
              <w:left w:val="single" w:sz="4" w:space="0" w:color="auto"/>
              <w:bottom w:val="nil"/>
              <w:right w:val="single" w:sz="4" w:space="0" w:color="auto"/>
            </w:tcBorders>
          </w:tcPr>
          <w:p w14:paraId="23836B7B"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03BF15C5" w14:textId="77777777" w:rsidR="002C5AA0" w:rsidRPr="00613175" w:rsidRDefault="002C5AA0" w:rsidP="00273214">
            <w:pPr>
              <w:pStyle w:val="TAL"/>
              <w:rPr>
                <w:i/>
              </w:rPr>
            </w:pPr>
          </w:p>
        </w:tc>
      </w:tr>
    </w:tbl>
    <w:p w14:paraId="6AE27AFF" w14:textId="77777777" w:rsidR="002C5AA0" w:rsidRPr="00613175" w:rsidRDefault="002C5AA0" w:rsidP="002C5AA0"/>
    <w:p w14:paraId="0D95712A" w14:textId="77777777" w:rsidR="002C5AA0" w:rsidRPr="00613175" w:rsidRDefault="002C5AA0" w:rsidP="002C5AA0">
      <w:pPr>
        <w:rPr>
          <w:rFonts w:ascii="Arial" w:hAnsi="Arial" w:cs="Arial"/>
        </w:rPr>
      </w:pPr>
      <w:r w:rsidRPr="00613175">
        <w:rPr>
          <w:rFonts w:ascii="Arial" w:hAnsi="Arial" w:cs="Arial"/>
        </w:rPr>
        <w:t>NOTIFY (step 0C)</w:t>
      </w:r>
    </w:p>
    <w:tbl>
      <w:tblPr>
        <w:tblW w:w="0" w:type="auto"/>
        <w:jc w:val="center"/>
        <w:tblCellMar>
          <w:left w:w="28" w:type="dxa"/>
        </w:tblCellMar>
        <w:tblLook w:val="01E0" w:firstRow="1" w:lastRow="1" w:firstColumn="1" w:lastColumn="1" w:noHBand="0" w:noVBand="0"/>
      </w:tblPr>
      <w:tblGrid>
        <w:gridCol w:w="1758"/>
        <w:gridCol w:w="851"/>
        <w:gridCol w:w="4820"/>
        <w:gridCol w:w="794"/>
        <w:gridCol w:w="1418"/>
      </w:tblGrid>
      <w:tr w:rsidR="002C5AA0" w:rsidRPr="00613175" w14:paraId="45182757" w14:textId="77777777" w:rsidTr="00A53DC8">
        <w:trPr>
          <w:tblHeader/>
          <w:jc w:val="center"/>
        </w:trPr>
        <w:tc>
          <w:tcPr>
            <w:tcW w:w="1758" w:type="dxa"/>
            <w:tcBorders>
              <w:top w:val="single" w:sz="4" w:space="0" w:color="auto"/>
              <w:left w:val="single" w:sz="4" w:space="0" w:color="auto"/>
              <w:bottom w:val="single" w:sz="4" w:space="0" w:color="auto"/>
              <w:right w:val="single" w:sz="4" w:space="0" w:color="auto"/>
            </w:tcBorders>
          </w:tcPr>
          <w:p w14:paraId="39231AB8" w14:textId="77777777" w:rsidR="002C5AA0" w:rsidRPr="00613175" w:rsidRDefault="002C5AA0" w:rsidP="00273214">
            <w:pPr>
              <w:pStyle w:val="TAH"/>
            </w:pPr>
            <w:r w:rsidRPr="00613175">
              <w:t>Header/param</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2C4E31B" w14:textId="77777777" w:rsidR="002C5AA0" w:rsidRPr="00613175" w:rsidRDefault="002C5AA0" w:rsidP="00273214">
            <w:pPr>
              <w:pStyle w:val="TAH"/>
            </w:pPr>
            <w:r w:rsidRPr="00613175">
              <w:t>Cond</w:t>
            </w:r>
          </w:p>
        </w:tc>
        <w:tc>
          <w:tcPr>
            <w:tcW w:w="4820" w:type="dxa"/>
            <w:tcBorders>
              <w:top w:val="single" w:sz="4" w:space="0" w:color="auto"/>
              <w:left w:val="single" w:sz="4" w:space="0" w:color="auto"/>
              <w:bottom w:val="single" w:sz="4" w:space="0" w:color="auto"/>
              <w:right w:val="single" w:sz="4" w:space="0" w:color="auto"/>
            </w:tcBorders>
            <w:shd w:val="clear" w:color="auto" w:fill="auto"/>
          </w:tcPr>
          <w:p w14:paraId="2649499E" w14:textId="77777777" w:rsidR="002C5AA0" w:rsidRPr="00613175" w:rsidRDefault="002C5AA0" w:rsidP="00273214">
            <w:pPr>
              <w:pStyle w:val="TAH"/>
            </w:pPr>
            <w:r w:rsidRPr="00613175">
              <w:t>Value/remark</w:t>
            </w:r>
          </w:p>
        </w:tc>
        <w:tc>
          <w:tcPr>
            <w:tcW w:w="794" w:type="dxa"/>
            <w:tcBorders>
              <w:top w:val="single" w:sz="4" w:space="0" w:color="auto"/>
              <w:left w:val="single" w:sz="4" w:space="0" w:color="auto"/>
              <w:bottom w:val="single" w:sz="4" w:space="0" w:color="auto"/>
              <w:right w:val="single" w:sz="4" w:space="0" w:color="auto"/>
            </w:tcBorders>
          </w:tcPr>
          <w:p w14:paraId="6499FED3" w14:textId="77777777" w:rsidR="002C5AA0" w:rsidRPr="00613175" w:rsidRDefault="002C5AA0" w:rsidP="00273214">
            <w:pPr>
              <w:pStyle w:val="TAH"/>
            </w:pPr>
            <w:r w:rsidRPr="00613175">
              <w:t>Rel</w:t>
            </w:r>
          </w:p>
        </w:tc>
        <w:tc>
          <w:tcPr>
            <w:tcW w:w="1418" w:type="dxa"/>
            <w:tcBorders>
              <w:top w:val="single" w:sz="4" w:space="0" w:color="auto"/>
              <w:left w:val="single" w:sz="4" w:space="0" w:color="auto"/>
              <w:bottom w:val="single" w:sz="4" w:space="0" w:color="auto"/>
              <w:right w:val="single" w:sz="4" w:space="0" w:color="auto"/>
            </w:tcBorders>
          </w:tcPr>
          <w:p w14:paraId="02D1C8FC" w14:textId="77777777" w:rsidR="002C5AA0" w:rsidRPr="00613175" w:rsidRDefault="002C5AA0" w:rsidP="00273214">
            <w:pPr>
              <w:pStyle w:val="TAH"/>
            </w:pPr>
            <w:r w:rsidRPr="00613175">
              <w:t>Reference</w:t>
            </w:r>
          </w:p>
        </w:tc>
      </w:tr>
      <w:tr w:rsidR="002C5AA0" w:rsidRPr="00613175" w14:paraId="17EF5B0B" w14:textId="77777777" w:rsidTr="00A53DC8">
        <w:trPr>
          <w:jc w:val="center"/>
        </w:trPr>
        <w:tc>
          <w:tcPr>
            <w:tcW w:w="1758" w:type="dxa"/>
            <w:tcBorders>
              <w:top w:val="single" w:sz="4" w:space="0" w:color="auto"/>
              <w:left w:val="single" w:sz="4" w:space="0" w:color="auto"/>
              <w:bottom w:val="nil"/>
              <w:right w:val="single" w:sz="4" w:space="0" w:color="auto"/>
            </w:tcBorders>
          </w:tcPr>
          <w:p w14:paraId="4AAA0C80" w14:textId="77777777" w:rsidR="002C5AA0" w:rsidRPr="00613175" w:rsidRDefault="002C5AA0" w:rsidP="00273214">
            <w:pPr>
              <w:pStyle w:val="TAL"/>
              <w:rPr>
                <w:b/>
              </w:rPr>
            </w:pPr>
            <w:r w:rsidRPr="00613175">
              <w:rPr>
                <w:b/>
              </w:rPr>
              <w:t>Request-Line</w:t>
            </w:r>
          </w:p>
        </w:tc>
        <w:tc>
          <w:tcPr>
            <w:tcW w:w="851" w:type="dxa"/>
            <w:tcBorders>
              <w:top w:val="single" w:sz="4" w:space="0" w:color="auto"/>
              <w:left w:val="single" w:sz="4" w:space="0" w:color="auto"/>
              <w:bottom w:val="nil"/>
              <w:right w:val="single" w:sz="4" w:space="0" w:color="auto"/>
            </w:tcBorders>
            <w:shd w:val="clear" w:color="auto" w:fill="auto"/>
          </w:tcPr>
          <w:p w14:paraId="78AE5773" w14:textId="77777777" w:rsidR="002C5AA0" w:rsidRPr="00613175" w:rsidRDefault="002C5AA0" w:rsidP="00273214">
            <w:pPr>
              <w:pStyle w:val="TAL"/>
            </w:pPr>
          </w:p>
        </w:tc>
        <w:tc>
          <w:tcPr>
            <w:tcW w:w="4820" w:type="dxa"/>
            <w:tcBorders>
              <w:top w:val="single" w:sz="4" w:space="0" w:color="auto"/>
              <w:left w:val="single" w:sz="4" w:space="0" w:color="auto"/>
              <w:bottom w:val="nil"/>
              <w:right w:val="single" w:sz="4" w:space="0" w:color="auto"/>
            </w:tcBorders>
            <w:shd w:val="clear" w:color="auto" w:fill="auto"/>
          </w:tcPr>
          <w:p w14:paraId="535DC585"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4F6F6B23"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006E062B" w14:textId="77777777" w:rsidR="002C5AA0" w:rsidRPr="00613175" w:rsidRDefault="002C5AA0" w:rsidP="00273214">
            <w:pPr>
              <w:pStyle w:val="TAL"/>
              <w:rPr>
                <w:b/>
              </w:rPr>
            </w:pPr>
            <w:r w:rsidRPr="00613175">
              <w:t>RFC 3261 [6]</w:t>
            </w:r>
          </w:p>
        </w:tc>
      </w:tr>
      <w:tr w:rsidR="002C5AA0" w:rsidRPr="00613175" w14:paraId="1BEF2516" w14:textId="77777777" w:rsidTr="00A53DC8">
        <w:trPr>
          <w:jc w:val="center"/>
        </w:trPr>
        <w:tc>
          <w:tcPr>
            <w:tcW w:w="1758" w:type="dxa"/>
            <w:tcBorders>
              <w:top w:val="nil"/>
              <w:left w:val="single" w:sz="4" w:space="0" w:color="auto"/>
              <w:bottom w:val="nil"/>
              <w:right w:val="single" w:sz="4" w:space="0" w:color="auto"/>
            </w:tcBorders>
          </w:tcPr>
          <w:p w14:paraId="54846A0C" w14:textId="77777777" w:rsidR="002C5AA0" w:rsidRPr="00613175" w:rsidRDefault="002C5AA0" w:rsidP="00273214">
            <w:pPr>
              <w:pStyle w:val="TAL"/>
              <w:rPr>
                <w:b/>
              </w:rPr>
            </w:pPr>
            <w:r w:rsidRPr="00613175">
              <w:tab/>
              <w:t>Method</w:t>
            </w:r>
          </w:p>
        </w:tc>
        <w:tc>
          <w:tcPr>
            <w:tcW w:w="851" w:type="dxa"/>
            <w:tcBorders>
              <w:top w:val="nil"/>
              <w:left w:val="single" w:sz="4" w:space="0" w:color="auto"/>
              <w:bottom w:val="nil"/>
              <w:right w:val="single" w:sz="4" w:space="0" w:color="auto"/>
            </w:tcBorders>
            <w:shd w:val="clear" w:color="auto" w:fill="auto"/>
          </w:tcPr>
          <w:p w14:paraId="76E52469"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4FB2D4C4" w14:textId="77777777" w:rsidR="002C5AA0" w:rsidRPr="00613175" w:rsidRDefault="002C5AA0" w:rsidP="00273214">
            <w:pPr>
              <w:pStyle w:val="TAL"/>
              <w:rPr>
                <w:b/>
              </w:rPr>
            </w:pPr>
            <w:r w:rsidRPr="00613175">
              <w:rPr>
                <w:i/>
              </w:rPr>
              <w:t>NOTIFY</w:t>
            </w:r>
          </w:p>
        </w:tc>
        <w:tc>
          <w:tcPr>
            <w:tcW w:w="794" w:type="dxa"/>
            <w:vMerge/>
            <w:tcBorders>
              <w:top w:val="single" w:sz="4" w:space="0" w:color="auto"/>
              <w:left w:val="single" w:sz="4" w:space="0" w:color="auto"/>
              <w:bottom w:val="single" w:sz="4" w:space="0" w:color="auto"/>
              <w:right w:val="single" w:sz="4" w:space="0" w:color="auto"/>
            </w:tcBorders>
          </w:tcPr>
          <w:p w14:paraId="1A995087"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06B2FF0C" w14:textId="77777777" w:rsidR="002C5AA0" w:rsidRPr="00613175" w:rsidRDefault="002C5AA0" w:rsidP="00273214">
            <w:pPr>
              <w:pStyle w:val="TAL"/>
            </w:pPr>
          </w:p>
        </w:tc>
      </w:tr>
      <w:tr w:rsidR="002C5AA0" w:rsidRPr="00613175" w14:paraId="4017D3C7" w14:textId="77777777" w:rsidTr="00A53DC8">
        <w:trPr>
          <w:jc w:val="center"/>
        </w:trPr>
        <w:tc>
          <w:tcPr>
            <w:tcW w:w="1758" w:type="dxa"/>
            <w:tcBorders>
              <w:top w:val="nil"/>
              <w:left w:val="single" w:sz="4" w:space="0" w:color="auto"/>
              <w:bottom w:val="nil"/>
              <w:right w:val="single" w:sz="4" w:space="0" w:color="auto"/>
            </w:tcBorders>
          </w:tcPr>
          <w:p w14:paraId="406E7989" w14:textId="77777777" w:rsidR="002C5AA0" w:rsidRPr="00613175" w:rsidRDefault="002C5AA0" w:rsidP="00273214">
            <w:pPr>
              <w:pStyle w:val="TAL"/>
              <w:rPr>
                <w:b/>
              </w:rPr>
            </w:pPr>
            <w:r w:rsidRPr="00613175">
              <w:tab/>
              <w:t>Request-URI</w:t>
            </w:r>
          </w:p>
        </w:tc>
        <w:tc>
          <w:tcPr>
            <w:tcW w:w="851" w:type="dxa"/>
            <w:tcBorders>
              <w:top w:val="nil"/>
              <w:left w:val="single" w:sz="4" w:space="0" w:color="auto"/>
              <w:bottom w:val="nil"/>
              <w:right w:val="single" w:sz="4" w:space="0" w:color="auto"/>
            </w:tcBorders>
            <w:shd w:val="clear" w:color="auto" w:fill="auto"/>
          </w:tcPr>
          <w:p w14:paraId="69394D9D" w14:textId="77777777" w:rsidR="002C5AA0" w:rsidRPr="00613175" w:rsidRDefault="002C5AA0" w:rsidP="00273214">
            <w:pPr>
              <w:pStyle w:val="TAL"/>
              <w:rPr>
                <w:bCs/>
              </w:rPr>
            </w:pPr>
          </w:p>
        </w:tc>
        <w:tc>
          <w:tcPr>
            <w:tcW w:w="4820" w:type="dxa"/>
            <w:tcBorders>
              <w:top w:val="nil"/>
              <w:left w:val="single" w:sz="4" w:space="0" w:color="auto"/>
              <w:bottom w:val="nil"/>
              <w:right w:val="single" w:sz="4" w:space="0" w:color="auto"/>
            </w:tcBorders>
            <w:shd w:val="clear" w:color="auto" w:fill="auto"/>
          </w:tcPr>
          <w:p w14:paraId="56637FDD" w14:textId="77777777" w:rsidR="002C5AA0" w:rsidRPr="00613175" w:rsidRDefault="002C5AA0" w:rsidP="00273214">
            <w:pPr>
              <w:pStyle w:val="TAL"/>
              <w:rPr>
                <w:b/>
              </w:rPr>
            </w:pPr>
            <w:r w:rsidRPr="00613175">
              <w:t>UE’s contact address in SIP URI form, as provided in the Contact header within the SUBSCRIBE creating the dialog</w:t>
            </w:r>
          </w:p>
        </w:tc>
        <w:tc>
          <w:tcPr>
            <w:tcW w:w="794" w:type="dxa"/>
            <w:vMerge/>
            <w:tcBorders>
              <w:top w:val="single" w:sz="4" w:space="0" w:color="auto"/>
              <w:left w:val="single" w:sz="4" w:space="0" w:color="auto"/>
              <w:bottom w:val="single" w:sz="4" w:space="0" w:color="auto"/>
              <w:right w:val="single" w:sz="4" w:space="0" w:color="auto"/>
            </w:tcBorders>
          </w:tcPr>
          <w:p w14:paraId="422D167B"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56C43450" w14:textId="77777777" w:rsidR="002C5AA0" w:rsidRPr="00613175" w:rsidRDefault="002C5AA0" w:rsidP="00273214">
            <w:pPr>
              <w:pStyle w:val="TAL"/>
            </w:pPr>
          </w:p>
        </w:tc>
      </w:tr>
      <w:tr w:rsidR="002C5AA0" w:rsidRPr="00613175" w14:paraId="06387C4A" w14:textId="77777777" w:rsidTr="00A53DC8">
        <w:trPr>
          <w:jc w:val="center"/>
        </w:trPr>
        <w:tc>
          <w:tcPr>
            <w:tcW w:w="1758" w:type="dxa"/>
            <w:tcBorders>
              <w:top w:val="nil"/>
              <w:left w:val="single" w:sz="4" w:space="0" w:color="auto"/>
              <w:bottom w:val="single" w:sz="4" w:space="0" w:color="auto"/>
              <w:right w:val="single" w:sz="4" w:space="0" w:color="auto"/>
            </w:tcBorders>
          </w:tcPr>
          <w:p w14:paraId="6D2456A7" w14:textId="77777777" w:rsidR="002C5AA0" w:rsidRPr="00613175" w:rsidRDefault="002C5AA0" w:rsidP="00273214">
            <w:pPr>
              <w:pStyle w:val="TAL"/>
              <w:rPr>
                <w:b/>
              </w:rPr>
            </w:pPr>
            <w:r w:rsidRPr="00613175">
              <w:tab/>
              <w:t>SIP-Version</w:t>
            </w:r>
          </w:p>
        </w:tc>
        <w:tc>
          <w:tcPr>
            <w:tcW w:w="851" w:type="dxa"/>
            <w:tcBorders>
              <w:top w:val="nil"/>
              <w:left w:val="single" w:sz="4" w:space="0" w:color="auto"/>
              <w:bottom w:val="single" w:sz="4" w:space="0" w:color="auto"/>
              <w:right w:val="single" w:sz="4" w:space="0" w:color="auto"/>
            </w:tcBorders>
            <w:shd w:val="clear" w:color="auto" w:fill="auto"/>
          </w:tcPr>
          <w:p w14:paraId="261D2AF2"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shd w:val="clear" w:color="auto" w:fill="auto"/>
          </w:tcPr>
          <w:p w14:paraId="48055D81" w14:textId="77777777" w:rsidR="002C5AA0" w:rsidRPr="00613175" w:rsidRDefault="002C5AA0" w:rsidP="00273214">
            <w:pPr>
              <w:pStyle w:val="TAL"/>
              <w:rPr>
                <w:b/>
              </w:rPr>
            </w:pPr>
            <w:r w:rsidRPr="00613175">
              <w:rPr>
                <w:i/>
              </w:rPr>
              <w:t>SIP/2.0</w:t>
            </w:r>
          </w:p>
        </w:tc>
        <w:tc>
          <w:tcPr>
            <w:tcW w:w="794" w:type="dxa"/>
            <w:vMerge/>
            <w:tcBorders>
              <w:top w:val="single" w:sz="4" w:space="0" w:color="auto"/>
              <w:left w:val="single" w:sz="4" w:space="0" w:color="auto"/>
              <w:bottom w:val="single" w:sz="4" w:space="0" w:color="auto"/>
              <w:right w:val="single" w:sz="4" w:space="0" w:color="auto"/>
            </w:tcBorders>
          </w:tcPr>
          <w:p w14:paraId="10E104AB"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237CCFB1" w14:textId="77777777" w:rsidR="002C5AA0" w:rsidRPr="00613175" w:rsidRDefault="002C5AA0" w:rsidP="00273214">
            <w:pPr>
              <w:pStyle w:val="TAL"/>
            </w:pPr>
          </w:p>
        </w:tc>
      </w:tr>
      <w:tr w:rsidR="002C5AA0" w:rsidRPr="00613175" w14:paraId="3CE1B7A7" w14:textId="77777777" w:rsidTr="00A53DC8">
        <w:trPr>
          <w:jc w:val="center"/>
        </w:trPr>
        <w:tc>
          <w:tcPr>
            <w:tcW w:w="1758" w:type="dxa"/>
            <w:tcBorders>
              <w:left w:val="single" w:sz="4" w:space="0" w:color="auto"/>
              <w:bottom w:val="nil"/>
              <w:right w:val="single" w:sz="4" w:space="0" w:color="auto"/>
            </w:tcBorders>
          </w:tcPr>
          <w:p w14:paraId="4004E532" w14:textId="77777777" w:rsidR="002C5AA0" w:rsidRPr="00613175" w:rsidRDefault="002C5AA0" w:rsidP="00273214">
            <w:pPr>
              <w:pStyle w:val="TAL"/>
              <w:rPr>
                <w:b/>
              </w:rPr>
            </w:pPr>
            <w:r w:rsidRPr="00613175">
              <w:rPr>
                <w:b/>
              </w:rPr>
              <w:t>Via</w:t>
            </w:r>
          </w:p>
        </w:tc>
        <w:tc>
          <w:tcPr>
            <w:tcW w:w="851" w:type="dxa"/>
            <w:tcBorders>
              <w:left w:val="single" w:sz="4" w:space="0" w:color="auto"/>
              <w:bottom w:val="nil"/>
              <w:right w:val="single" w:sz="4" w:space="0" w:color="auto"/>
            </w:tcBorders>
            <w:shd w:val="clear" w:color="auto" w:fill="auto"/>
          </w:tcPr>
          <w:p w14:paraId="16D97F7D"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30FCAD76" w14:textId="77777777" w:rsidR="002C5AA0" w:rsidRPr="00613175" w:rsidRDefault="002C5AA0" w:rsidP="00273214">
            <w:pPr>
              <w:pStyle w:val="TAL"/>
              <w:rPr>
                <w:b/>
              </w:rPr>
            </w:pPr>
            <w:r w:rsidRPr="00613175">
              <w:t>order of the parameters in this header must be like in this table</w:t>
            </w:r>
          </w:p>
        </w:tc>
        <w:tc>
          <w:tcPr>
            <w:tcW w:w="794" w:type="dxa"/>
            <w:vMerge w:val="restart"/>
            <w:tcBorders>
              <w:top w:val="single" w:sz="4" w:space="0" w:color="auto"/>
              <w:left w:val="single" w:sz="4" w:space="0" w:color="auto"/>
              <w:bottom w:val="single" w:sz="4" w:space="0" w:color="auto"/>
              <w:right w:val="single" w:sz="4" w:space="0" w:color="auto"/>
            </w:tcBorders>
          </w:tcPr>
          <w:p w14:paraId="6897538B"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106CE6DF" w14:textId="77777777" w:rsidR="002C5AA0" w:rsidRPr="00613175" w:rsidRDefault="002C5AA0" w:rsidP="00273214">
            <w:pPr>
              <w:pStyle w:val="TAL"/>
              <w:rPr>
                <w:b/>
              </w:rPr>
            </w:pPr>
            <w:r w:rsidRPr="00613175">
              <w:t>RFC 3261 [6]</w:t>
            </w:r>
          </w:p>
        </w:tc>
      </w:tr>
      <w:tr w:rsidR="002C5AA0" w:rsidRPr="00613175" w14:paraId="56074778" w14:textId="77777777" w:rsidTr="00A53DC8">
        <w:trPr>
          <w:jc w:val="center"/>
        </w:trPr>
        <w:tc>
          <w:tcPr>
            <w:tcW w:w="1758" w:type="dxa"/>
            <w:tcBorders>
              <w:top w:val="nil"/>
              <w:left w:val="single" w:sz="4" w:space="0" w:color="auto"/>
              <w:bottom w:val="nil"/>
              <w:right w:val="single" w:sz="4" w:space="0" w:color="auto"/>
            </w:tcBorders>
          </w:tcPr>
          <w:p w14:paraId="3A4F55D0" w14:textId="77777777" w:rsidR="002C5AA0" w:rsidRPr="00613175" w:rsidRDefault="002C5AA0" w:rsidP="00273214">
            <w:pPr>
              <w:pStyle w:val="TAL"/>
              <w:rPr>
                <w:b/>
              </w:rPr>
            </w:pPr>
            <w:r w:rsidRPr="00613175">
              <w:rPr>
                <w:b/>
              </w:rPr>
              <w:tab/>
              <w:t>via-param1:</w:t>
            </w:r>
          </w:p>
        </w:tc>
        <w:tc>
          <w:tcPr>
            <w:tcW w:w="851" w:type="dxa"/>
            <w:tcBorders>
              <w:top w:val="nil"/>
              <w:left w:val="single" w:sz="4" w:space="0" w:color="auto"/>
              <w:bottom w:val="nil"/>
              <w:right w:val="single" w:sz="4" w:space="0" w:color="auto"/>
            </w:tcBorders>
            <w:shd w:val="clear" w:color="auto" w:fill="auto"/>
          </w:tcPr>
          <w:p w14:paraId="109BE5BB"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47C8F041" w14:textId="77777777" w:rsidR="002C5AA0" w:rsidRPr="00613175" w:rsidRDefault="002C5AA0" w:rsidP="00273214">
            <w:pPr>
              <w:pStyle w:val="TAL"/>
              <w:rPr>
                <w:b/>
              </w:rPr>
            </w:pPr>
          </w:p>
        </w:tc>
        <w:tc>
          <w:tcPr>
            <w:tcW w:w="794" w:type="dxa"/>
            <w:vMerge/>
            <w:tcBorders>
              <w:top w:val="single" w:sz="4" w:space="0" w:color="auto"/>
              <w:left w:val="single" w:sz="4" w:space="0" w:color="auto"/>
              <w:bottom w:val="single" w:sz="4" w:space="0" w:color="auto"/>
              <w:right w:val="single" w:sz="4" w:space="0" w:color="auto"/>
            </w:tcBorders>
          </w:tcPr>
          <w:p w14:paraId="02B5C5BC"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126F61CA" w14:textId="77777777" w:rsidR="002C5AA0" w:rsidRPr="00613175" w:rsidRDefault="002C5AA0" w:rsidP="00273214">
            <w:pPr>
              <w:pStyle w:val="TAL"/>
            </w:pPr>
          </w:p>
        </w:tc>
      </w:tr>
      <w:tr w:rsidR="002C5AA0" w:rsidRPr="00613175" w14:paraId="79D76565" w14:textId="77777777" w:rsidTr="00A53DC8">
        <w:trPr>
          <w:jc w:val="center"/>
        </w:trPr>
        <w:tc>
          <w:tcPr>
            <w:tcW w:w="1758" w:type="dxa"/>
            <w:tcBorders>
              <w:top w:val="nil"/>
              <w:left w:val="single" w:sz="4" w:space="0" w:color="auto"/>
              <w:bottom w:val="nil"/>
              <w:right w:val="single" w:sz="4" w:space="0" w:color="auto"/>
            </w:tcBorders>
          </w:tcPr>
          <w:p w14:paraId="704DA334" w14:textId="77777777" w:rsidR="002C5AA0" w:rsidRPr="00613175" w:rsidRDefault="002C5AA0" w:rsidP="00273214">
            <w:pPr>
              <w:pStyle w:val="TAL"/>
              <w:rPr>
                <w:b/>
              </w:rPr>
            </w:pPr>
            <w:r w:rsidRPr="00613175">
              <w:tab/>
            </w:r>
            <w:r w:rsidRPr="00613175">
              <w:tab/>
              <w:t>sent-protocol</w:t>
            </w:r>
          </w:p>
        </w:tc>
        <w:tc>
          <w:tcPr>
            <w:tcW w:w="851" w:type="dxa"/>
            <w:tcBorders>
              <w:top w:val="nil"/>
              <w:left w:val="single" w:sz="4" w:space="0" w:color="auto"/>
              <w:bottom w:val="nil"/>
              <w:right w:val="single" w:sz="4" w:space="0" w:color="auto"/>
            </w:tcBorders>
            <w:shd w:val="clear" w:color="auto" w:fill="auto"/>
          </w:tcPr>
          <w:p w14:paraId="6D7AEF35"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2037C50F" w14:textId="77777777" w:rsidR="002C5AA0" w:rsidRPr="00613175" w:rsidRDefault="002C5AA0" w:rsidP="00273214">
            <w:pPr>
              <w:pStyle w:val="TAL"/>
              <w:rPr>
                <w:b/>
              </w:rPr>
            </w:pPr>
            <w:r w:rsidRPr="00613175">
              <w:rPr>
                <w:i/>
              </w:rPr>
              <w:t>SIP/2.0/UDP</w:t>
            </w:r>
            <w:r w:rsidRPr="00613175">
              <w:t xml:space="preserve"> when using UDP or </w:t>
            </w:r>
            <w:r w:rsidRPr="00613175">
              <w:br/>
            </w:r>
            <w:r w:rsidRPr="00613175">
              <w:rPr>
                <w:i/>
              </w:rPr>
              <w:t xml:space="preserve">SIP/2.0/TCP </w:t>
            </w:r>
            <w:r w:rsidRPr="00613175">
              <w:t>when using TCP</w:t>
            </w:r>
          </w:p>
        </w:tc>
        <w:tc>
          <w:tcPr>
            <w:tcW w:w="794" w:type="dxa"/>
            <w:vMerge/>
            <w:tcBorders>
              <w:top w:val="single" w:sz="4" w:space="0" w:color="auto"/>
              <w:left w:val="single" w:sz="4" w:space="0" w:color="auto"/>
              <w:bottom w:val="single" w:sz="4" w:space="0" w:color="auto"/>
              <w:right w:val="single" w:sz="4" w:space="0" w:color="auto"/>
            </w:tcBorders>
          </w:tcPr>
          <w:p w14:paraId="168F8D38"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1C295CBC" w14:textId="77777777" w:rsidR="002C5AA0" w:rsidRPr="00613175" w:rsidRDefault="002C5AA0" w:rsidP="00273214">
            <w:pPr>
              <w:pStyle w:val="TAL"/>
            </w:pPr>
          </w:p>
        </w:tc>
      </w:tr>
      <w:tr w:rsidR="002C5AA0" w:rsidRPr="00613175" w14:paraId="13010369" w14:textId="77777777" w:rsidTr="00A53DC8">
        <w:trPr>
          <w:jc w:val="center"/>
        </w:trPr>
        <w:tc>
          <w:tcPr>
            <w:tcW w:w="1758" w:type="dxa"/>
            <w:tcBorders>
              <w:top w:val="nil"/>
              <w:left w:val="single" w:sz="4" w:space="0" w:color="auto"/>
              <w:bottom w:val="nil"/>
              <w:right w:val="single" w:sz="4" w:space="0" w:color="auto"/>
            </w:tcBorders>
          </w:tcPr>
          <w:p w14:paraId="5759D05F" w14:textId="77777777" w:rsidR="002C5AA0" w:rsidRPr="00613175" w:rsidRDefault="002C5AA0" w:rsidP="00273214">
            <w:pPr>
              <w:pStyle w:val="TAL"/>
              <w:rPr>
                <w:b/>
              </w:rPr>
            </w:pPr>
            <w:r w:rsidRPr="00613175">
              <w:tab/>
            </w:r>
            <w:r w:rsidRPr="00613175">
              <w:tab/>
              <w:t>sent-by</w:t>
            </w:r>
          </w:p>
        </w:tc>
        <w:tc>
          <w:tcPr>
            <w:tcW w:w="851" w:type="dxa"/>
            <w:tcBorders>
              <w:top w:val="nil"/>
              <w:left w:val="single" w:sz="4" w:space="0" w:color="auto"/>
              <w:bottom w:val="nil"/>
              <w:right w:val="single" w:sz="4" w:space="0" w:color="auto"/>
            </w:tcBorders>
            <w:shd w:val="clear" w:color="auto" w:fill="auto"/>
          </w:tcPr>
          <w:p w14:paraId="2B9BAFF1" w14:textId="77777777" w:rsidR="002C5AA0" w:rsidRPr="00613175" w:rsidRDefault="002C5AA0" w:rsidP="00273214">
            <w:pPr>
              <w:pStyle w:val="TAL"/>
              <w:rPr>
                <w:bCs/>
              </w:rPr>
            </w:pPr>
          </w:p>
        </w:tc>
        <w:tc>
          <w:tcPr>
            <w:tcW w:w="4820" w:type="dxa"/>
            <w:tcBorders>
              <w:top w:val="nil"/>
              <w:left w:val="single" w:sz="4" w:space="0" w:color="auto"/>
              <w:bottom w:val="nil"/>
              <w:right w:val="single" w:sz="4" w:space="0" w:color="auto"/>
            </w:tcBorders>
            <w:shd w:val="clear" w:color="auto" w:fill="auto"/>
          </w:tcPr>
          <w:p w14:paraId="0EB98BD1" w14:textId="77777777" w:rsidR="002C5AA0" w:rsidRPr="00613175" w:rsidRDefault="002C5AA0" w:rsidP="00273214">
            <w:pPr>
              <w:pStyle w:val="TAL"/>
              <w:rPr>
                <w:b/>
              </w:rPr>
            </w:pPr>
            <w:r w:rsidRPr="00613175">
              <w:t>IP address and protected server port of SS</w:t>
            </w:r>
          </w:p>
        </w:tc>
        <w:tc>
          <w:tcPr>
            <w:tcW w:w="794" w:type="dxa"/>
            <w:vMerge/>
            <w:tcBorders>
              <w:top w:val="single" w:sz="4" w:space="0" w:color="auto"/>
              <w:left w:val="single" w:sz="4" w:space="0" w:color="auto"/>
              <w:bottom w:val="single" w:sz="4" w:space="0" w:color="auto"/>
              <w:right w:val="single" w:sz="4" w:space="0" w:color="auto"/>
            </w:tcBorders>
          </w:tcPr>
          <w:p w14:paraId="7F358D8A"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4483E550" w14:textId="77777777" w:rsidR="002C5AA0" w:rsidRPr="00613175" w:rsidRDefault="002C5AA0" w:rsidP="00273214">
            <w:pPr>
              <w:pStyle w:val="TAL"/>
            </w:pPr>
          </w:p>
        </w:tc>
      </w:tr>
      <w:tr w:rsidR="002C5AA0" w:rsidRPr="00613175" w14:paraId="337E748A" w14:textId="77777777" w:rsidTr="00A53DC8">
        <w:trPr>
          <w:jc w:val="center"/>
        </w:trPr>
        <w:tc>
          <w:tcPr>
            <w:tcW w:w="1758" w:type="dxa"/>
            <w:tcBorders>
              <w:top w:val="nil"/>
              <w:left w:val="single" w:sz="4" w:space="0" w:color="auto"/>
              <w:bottom w:val="nil"/>
              <w:right w:val="single" w:sz="4" w:space="0" w:color="auto"/>
            </w:tcBorders>
          </w:tcPr>
          <w:p w14:paraId="28EC825A" w14:textId="77777777" w:rsidR="002C5AA0" w:rsidRPr="00613175" w:rsidRDefault="002C5AA0" w:rsidP="00273214">
            <w:pPr>
              <w:pStyle w:val="TAL"/>
              <w:rPr>
                <w:b/>
              </w:rPr>
            </w:pPr>
            <w:r w:rsidRPr="00613175">
              <w:tab/>
            </w:r>
            <w:r w:rsidRPr="00613175">
              <w:tab/>
              <w:t>via-branch</w:t>
            </w:r>
          </w:p>
        </w:tc>
        <w:tc>
          <w:tcPr>
            <w:tcW w:w="851" w:type="dxa"/>
            <w:tcBorders>
              <w:top w:val="nil"/>
              <w:left w:val="single" w:sz="4" w:space="0" w:color="auto"/>
              <w:bottom w:val="nil"/>
              <w:right w:val="single" w:sz="4" w:space="0" w:color="auto"/>
            </w:tcBorders>
            <w:shd w:val="clear" w:color="auto" w:fill="auto"/>
          </w:tcPr>
          <w:p w14:paraId="14517ACF"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14E10EF3" w14:textId="77777777" w:rsidR="002C5AA0" w:rsidRPr="00613175" w:rsidRDefault="002C5AA0" w:rsidP="00273214">
            <w:pPr>
              <w:pStyle w:val="TAL"/>
              <w:rPr>
                <w:b/>
              </w:rPr>
            </w:pPr>
            <w:r w:rsidRPr="00613175">
              <w:t>value starting with ‘</w:t>
            </w:r>
            <w:r w:rsidRPr="00613175">
              <w:rPr>
                <w:i/>
              </w:rPr>
              <w:t xml:space="preserve">z9hG4bK’ </w:t>
            </w:r>
            <w:r w:rsidRPr="00613175">
              <w:t>(NOTE 1)</w:t>
            </w:r>
          </w:p>
        </w:tc>
        <w:tc>
          <w:tcPr>
            <w:tcW w:w="794" w:type="dxa"/>
            <w:vMerge/>
            <w:tcBorders>
              <w:top w:val="single" w:sz="4" w:space="0" w:color="auto"/>
              <w:left w:val="single" w:sz="4" w:space="0" w:color="auto"/>
              <w:bottom w:val="single" w:sz="4" w:space="0" w:color="auto"/>
              <w:right w:val="single" w:sz="4" w:space="0" w:color="auto"/>
            </w:tcBorders>
          </w:tcPr>
          <w:p w14:paraId="19073927"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45283B79" w14:textId="77777777" w:rsidR="002C5AA0" w:rsidRPr="00613175" w:rsidRDefault="002C5AA0" w:rsidP="00273214">
            <w:pPr>
              <w:pStyle w:val="TAL"/>
            </w:pPr>
          </w:p>
        </w:tc>
      </w:tr>
      <w:tr w:rsidR="002C5AA0" w:rsidRPr="00613175" w14:paraId="7676CA3E" w14:textId="77777777" w:rsidTr="00A53DC8">
        <w:trPr>
          <w:jc w:val="center"/>
        </w:trPr>
        <w:tc>
          <w:tcPr>
            <w:tcW w:w="1758" w:type="dxa"/>
            <w:tcBorders>
              <w:top w:val="nil"/>
              <w:left w:val="single" w:sz="4" w:space="0" w:color="auto"/>
              <w:bottom w:val="nil"/>
              <w:right w:val="single" w:sz="4" w:space="0" w:color="auto"/>
            </w:tcBorders>
          </w:tcPr>
          <w:p w14:paraId="154994F9" w14:textId="77777777" w:rsidR="002C5AA0" w:rsidRPr="00613175" w:rsidRDefault="002C5AA0" w:rsidP="00273214">
            <w:pPr>
              <w:pStyle w:val="TAL"/>
              <w:rPr>
                <w:b/>
              </w:rPr>
            </w:pPr>
            <w:r w:rsidRPr="00613175">
              <w:rPr>
                <w:b/>
              </w:rPr>
              <w:tab/>
              <w:t>via-param2:</w:t>
            </w:r>
          </w:p>
        </w:tc>
        <w:tc>
          <w:tcPr>
            <w:tcW w:w="851" w:type="dxa"/>
            <w:tcBorders>
              <w:top w:val="nil"/>
              <w:left w:val="single" w:sz="4" w:space="0" w:color="auto"/>
              <w:bottom w:val="nil"/>
              <w:right w:val="single" w:sz="4" w:space="0" w:color="auto"/>
            </w:tcBorders>
            <w:shd w:val="clear" w:color="auto" w:fill="auto"/>
          </w:tcPr>
          <w:p w14:paraId="42E4C8D5"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5DF96BF1" w14:textId="77777777" w:rsidR="002C5AA0" w:rsidRPr="00613175" w:rsidRDefault="002C5AA0" w:rsidP="00273214">
            <w:pPr>
              <w:pStyle w:val="TAL"/>
              <w:rPr>
                <w:b/>
              </w:rPr>
            </w:pPr>
          </w:p>
        </w:tc>
        <w:tc>
          <w:tcPr>
            <w:tcW w:w="794" w:type="dxa"/>
            <w:vMerge/>
            <w:tcBorders>
              <w:top w:val="single" w:sz="4" w:space="0" w:color="auto"/>
              <w:left w:val="single" w:sz="4" w:space="0" w:color="auto"/>
              <w:bottom w:val="single" w:sz="4" w:space="0" w:color="auto"/>
              <w:right w:val="single" w:sz="4" w:space="0" w:color="auto"/>
            </w:tcBorders>
          </w:tcPr>
          <w:p w14:paraId="44AEF137"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06689DB5" w14:textId="77777777" w:rsidR="002C5AA0" w:rsidRPr="00613175" w:rsidRDefault="002C5AA0" w:rsidP="00273214">
            <w:pPr>
              <w:pStyle w:val="TAL"/>
            </w:pPr>
          </w:p>
        </w:tc>
      </w:tr>
      <w:tr w:rsidR="002C5AA0" w:rsidRPr="00613175" w14:paraId="68D303AC" w14:textId="77777777" w:rsidTr="00A53DC8">
        <w:trPr>
          <w:jc w:val="center"/>
        </w:trPr>
        <w:tc>
          <w:tcPr>
            <w:tcW w:w="1758" w:type="dxa"/>
            <w:tcBorders>
              <w:top w:val="nil"/>
              <w:left w:val="single" w:sz="4" w:space="0" w:color="auto"/>
              <w:bottom w:val="nil"/>
              <w:right w:val="single" w:sz="4" w:space="0" w:color="auto"/>
            </w:tcBorders>
          </w:tcPr>
          <w:p w14:paraId="4639B425" w14:textId="77777777" w:rsidR="002C5AA0" w:rsidRPr="00613175" w:rsidRDefault="002C5AA0" w:rsidP="00273214">
            <w:pPr>
              <w:pStyle w:val="TAL"/>
              <w:rPr>
                <w:b/>
              </w:rPr>
            </w:pPr>
            <w:r w:rsidRPr="00613175">
              <w:tab/>
            </w:r>
            <w:r w:rsidRPr="00613175">
              <w:tab/>
              <w:t>sent-protocol</w:t>
            </w:r>
          </w:p>
        </w:tc>
        <w:tc>
          <w:tcPr>
            <w:tcW w:w="851" w:type="dxa"/>
            <w:tcBorders>
              <w:top w:val="nil"/>
              <w:left w:val="single" w:sz="4" w:space="0" w:color="auto"/>
              <w:bottom w:val="nil"/>
              <w:right w:val="single" w:sz="4" w:space="0" w:color="auto"/>
            </w:tcBorders>
            <w:shd w:val="clear" w:color="auto" w:fill="auto"/>
          </w:tcPr>
          <w:p w14:paraId="2EC0C097"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33A92FD5" w14:textId="77777777" w:rsidR="002C5AA0" w:rsidRPr="00613175" w:rsidRDefault="002C5AA0" w:rsidP="00273214">
            <w:pPr>
              <w:pStyle w:val="TAL"/>
              <w:rPr>
                <w:b/>
              </w:rPr>
            </w:pPr>
            <w:r w:rsidRPr="00613175">
              <w:rPr>
                <w:i/>
              </w:rPr>
              <w:t>SIP/2.0/UDP</w:t>
            </w:r>
            <w:r w:rsidRPr="00613175">
              <w:t xml:space="preserve"> when using UDP or </w:t>
            </w:r>
            <w:r w:rsidRPr="00613175">
              <w:br/>
            </w:r>
            <w:r w:rsidRPr="00613175">
              <w:rPr>
                <w:i/>
              </w:rPr>
              <w:t xml:space="preserve">SIP/2.0/TCP  </w:t>
            </w:r>
            <w:r w:rsidRPr="00613175">
              <w:t>when using TCP</w:t>
            </w:r>
          </w:p>
        </w:tc>
        <w:tc>
          <w:tcPr>
            <w:tcW w:w="794" w:type="dxa"/>
            <w:vMerge/>
            <w:tcBorders>
              <w:top w:val="single" w:sz="4" w:space="0" w:color="auto"/>
              <w:left w:val="single" w:sz="4" w:space="0" w:color="auto"/>
              <w:bottom w:val="single" w:sz="4" w:space="0" w:color="auto"/>
              <w:right w:val="single" w:sz="4" w:space="0" w:color="auto"/>
            </w:tcBorders>
          </w:tcPr>
          <w:p w14:paraId="7C9CC316"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24F5127D" w14:textId="77777777" w:rsidR="002C5AA0" w:rsidRPr="00613175" w:rsidRDefault="002C5AA0" w:rsidP="00273214">
            <w:pPr>
              <w:pStyle w:val="TAL"/>
            </w:pPr>
          </w:p>
        </w:tc>
      </w:tr>
      <w:tr w:rsidR="002C5AA0" w:rsidRPr="00613175" w14:paraId="70E7F7E6" w14:textId="77777777" w:rsidTr="00A53DC8">
        <w:trPr>
          <w:jc w:val="center"/>
        </w:trPr>
        <w:tc>
          <w:tcPr>
            <w:tcW w:w="1758" w:type="dxa"/>
            <w:tcBorders>
              <w:top w:val="nil"/>
              <w:left w:val="single" w:sz="4" w:space="0" w:color="auto"/>
              <w:bottom w:val="nil"/>
              <w:right w:val="single" w:sz="4" w:space="0" w:color="auto"/>
            </w:tcBorders>
          </w:tcPr>
          <w:p w14:paraId="0240DB85" w14:textId="77777777" w:rsidR="002C5AA0" w:rsidRPr="00613175" w:rsidRDefault="002C5AA0" w:rsidP="00273214">
            <w:pPr>
              <w:pStyle w:val="TAL"/>
              <w:rPr>
                <w:b/>
              </w:rPr>
            </w:pPr>
            <w:r w:rsidRPr="00613175">
              <w:tab/>
            </w:r>
            <w:r w:rsidRPr="00613175">
              <w:tab/>
              <w:t>sent-by</w:t>
            </w:r>
          </w:p>
        </w:tc>
        <w:tc>
          <w:tcPr>
            <w:tcW w:w="851" w:type="dxa"/>
            <w:tcBorders>
              <w:top w:val="nil"/>
              <w:left w:val="single" w:sz="4" w:space="0" w:color="auto"/>
              <w:bottom w:val="nil"/>
              <w:right w:val="single" w:sz="4" w:space="0" w:color="auto"/>
            </w:tcBorders>
            <w:shd w:val="clear" w:color="auto" w:fill="auto"/>
          </w:tcPr>
          <w:p w14:paraId="0D321E5D"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56C38D3C" w14:textId="77777777" w:rsidR="002C5AA0" w:rsidRPr="00613175" w:rsidRDefault="002C5AA0" w:rsidP="00273214">
            <w:pPr>
              <w:pStyle w:val="TAL"/>
              <w:rPr>
                <w:b/>
              </w:rPr>
            </w:pPr>
            <w:r w:rsidRPr="00613175">
              <w:rPr>
                <w:i/>
                <w:lang w:eastAsia="ja-JP"/>
              </w:rPr>
              <w:t>scscf.3gpp.org</w:t>
            </w:r>
          </w:p>
        </w:tc>
        <w:tc>
          <w:tcPr>
            <w:tcW w:w="794" w:type="dxa"/>
            <w:vMerge/>
            <w:tcBorders>
              <w:top w:val="single" w:sz="4" w:space="0" w:color="auto"/>
              <w:left w:val="single" w:sz="4" w:space="0" w:color="auto"/>
              <w:bottom w:val="single" w:sz="4" w:space="0" w:color="auto"/>
              <w:right w:val="single" w:sz="4" w:space="0" w:color="auto"/>
            </w:tcBorders>
          </w:tcPr>
          <w:p w14:paraId="270E1127"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61B4D1F8" w14:textId="77777777" w:rsidR="002C5AA0" w:rsidRPr="00613175" w:rsidRDefault="002C5AA0" w:rsidP="00273214">
            <w:pPr>
              <w:pStyle w:val="TAL"/>
            </w:pPr>
          </w:p>
        </w:tc>
      </w:tr>
      <w:tr w:rsidR="002C5AA0" w:rsidRPr="00613175" w14:paraId="03916553" w14:textId="77777777" w:rsidTr="00A53DC8">
        <w:trPr>
          <w:jc w:val="center"/>
        </w:trPr>
        <w:tc>
          <w:tcPr>
            <w:tcW w:w="1758" w:type="dxa"/>
            <w:tcBorders>
              <w:top w:val="nil"/>
              <w:left w:val="single" w:sz="4" w:space="0" w:color="auto"/>
              <w:bottom w:val="single" w:sz="4" w:space="0" w:color="auto"/>
              <w:right w:val="single" w:sz="4" w:space="0" w:color="auto"/>
            </w:tcBorders>
          </w:tcPr>
          <w:p w14:paraId="0E1E2679" w14:textId="77777777" w:rsidR="002C5AA0" w:rsidRPr="00613175" w:rsidRDefault="002C5AA0" w:rsidP="00273214">
            <w:pPr>
              <w:pStyle w:val="TAL"/>
              <w:rPr>
                <w:b/>
              </w:rPr>
            </w:pPr>
            <w:r w:rsidRPr="00613175">
              <w:tab/>
            </w:r>
            <w:r w:rsidRPr="00613175">
              <w:tab/>
              <w:t>via-branch</w:t>
            </w:r>
            <w:r w:rsidRPr="00613175">
              <w:tab/>
            </w:r>
          </w:p>
        </w:tc>
        <w:tc>
          <w:tcPr>
            <w:tcW w:w="851" w:type="dxa"/>
            <w:tcBorders>
              <w:top w:val="nil"/>
              <w:left w:val="single" w:sz="4" w:space="0" w:color="auto"/>
              <w:bottom w:val="single" w:sz="4" w:space="0" w:color="auto"/>
              <w:right w:val="single" w:sz="4" w:space="0" w:color="auto"/>
            </w:tcBorders>
            <w:shd w:val="clear" w:color="auto" w:fill="auto"/>
          </w:tcPr>
          <w:p w14:paraId="35B6A36F"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shd w:val="clear" w:color="auto" w:fill="auto"/>
          </w:tcPr>
          <w:p w14:paraId="3AA8AAFF" w14:textId="77777777" w:rsidR="002C5AA0" w:rsidRPr="00613175" w:rsidRDefault="002C5AA0" w:rsidP="00273214">
            <w:pPr>
              <w:pStyle w:val="TAL"/>
              <w:rPr>
                <w:b/>
              </w:rPr>
            </w:pPr>
            <w:r w:rsidRPr="00613175">
              <w:t>value starting with ‘</w:t>
            </w:r>
            <w:r w:rsidRPr="00613175">
              <w:rPr>
                <w:i/>
              </w:rPr>
              <w:t xml:space="preserve">z9hG4bK’ </w:t>
            </w:r>
            <w:r w:rsidRPr="00613175">
              <w:t>(NOTE 1)</w:t>
            </w:r>
          </w:p>
        </w:tc>
        <w:tc>
          <w:tcPr>
            <w:tcW w:w="794" w:type="dxa"/>
            <w:vMerge/>
            <w:tcBorders>
              <w:top w:val="single" w:sz="4" w:space="0" w:color="auto"/>
              <w:left w:val="single" w:sz="4" w:space="0" w:color="auto"/>
              <w:bottom w:val="single" w:sz="4" w:space="0" w:color="auto"/>
              <w:right w:val="single" w:sz="4" w:space="0" w:color="auto"/>
            </w:tcBorders>
          </w:tcPr>
          <w:p w14:paraId="73B4D206"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7AEA24C4" w14:textId="77777777" w:rsidR="002C5AA0" w:rsidRPr="00613175" w:rsidRDefault="002C5AA0" w:rsidP="00273214">
            <w:pPr>
              <w:pStyle w:val="TAL"/>
            </w:pPr>
          </w:p>
        </w:tc>
      </w:tr>
      <w:tr w:rsidR="002C5AA0" w:rsidRPr="00613175" w14:paraId="739593AC" w14:textId="77777777" w:rsidTr="00A53DC8">
        <w:trPr>
          <w:jc w:val="center"/>
        </w:trPr>
        <w:tc>
          <w:tcPr>
            <w:tcW w:w="1758" w:type="dxa"/>
            <w:tcBorders>
              <w:left w:val="single" w:sz="4" w:space="0" w:color="auto"/>
              <w:bottom w:val="nil"/>
              <w:right w:val="single" w:sz="4" w:space="0" w:color="auto"/>
            </w:tcBorders>
          </w:tcPr>
          <w:p w14:paraId="7BE8C6D7" w14:textId="77777777" w:rsidR="002C5AA0" w:rsidRPr="00613175" w:rsidRDefault="002C5AA0" w:rsidP="00273214">
            <w:pPr>
              <w:pStyle w:val="TAL"/>
              <w:rPr>
                <w:b/>
              </w:rPr>
            </w:pPr>
            <w:r w:rsidRPr="00613175">
              <w:rPr>
                <w:b/>
              </w:rPr>
              <w:t>From</w:t>
            </w:r>
          </w:p>
        </w:tc>
        <w:tc>
          <w:tcPr>
            <w:tcW w:w="851" w:type="dxa"/>
            <w:tcBorders>
              <w:left w:val="single" w:sz="4" w:space="0" w:color="auto"/>
              <w:bottom w:val="nil"/>
              <w:right w:val="single" w:sz="4" w:space="0" w:color="auto"/>
            </w:tcBorders>
            <w:shd w:val="clear" w:color="auto" w:fill="auto"/>
          </w:tcPr>
          <w:p w14:paraId="2C210DF5"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0B21408E"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15B6452E"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0C88B507" w14:textId="77777777" w:rsidR="002C5AA0" w:rsidRPr="00613175" w:rsidRDefault="002C5AA0" w:rsidP="00273214">
            <w:pPr>
              <w:pStyle w:val="TAL"/>
              <w:rPr>
                <w:b/>
              </w:rPr>
            </w:pPr>
            <w:r w:rsidRPr="00613175">
              <w:t>RFC 3261 [6]</w:t>
            </w:r>
          </w:p>
        </w:tc>
      </w:tr>
      <w:tr w:rsidR="002C5AA0" w:rsidRPr="00613175" w14:paraId="2FA96F90" w14:textId="77777777" w:rsidTr="00A53DC8">
        <w:trPr>
          <w:jc w:val="center"/>
        </w:trPr>
        <w:tc>
          <w:tcPr>
            <w:tcW w:w="1758" w:type="dxa"/>
            <w:tcBorders>
              <w:top w:val="nil"/>
              <w:left w:val="single" w:sz="4" w:space="0" w:color="auto"/>
              <w:bottom w:val="nil"/>
              <w:right w:val="single" w:sz="4" w:space="0" w:color="auto"/>
            </w:tcBorders>
          </w:tcPr>
          <w:p w14:paraId="4C4F2E49" w14:textId="77777777" w:rsidR="002C5AA0" w:rsidRPr="00613175" w:rsidRDefault="002C5AA0" w:rsidP="00273214">
            <w:pPr>
              <w:pStyle w:val="TAL"/>
              <w:rPr>
                <w:b/>
              </w:rPr>
            </w:pPr>
            <w:r w:rsidRPr="00613175">
              <w:tab/>
              <w:t>addr-spec</w:t>
            </w:r>
          </w:p>
        </w:tc>
        <w:tc>
          <w:tcPr>
            <w:tcW w:w="851" w:type="dxa"/>
            <w:tcBorders>
              <w:top w:val="nil"/>
              <w:left w:val="single" w:sz="4" w:space="0" w:color="auto"/>
              <w:bottom w:val="nil"/>
              <w:right w:val="single" w:sz="4" w:space="0" w:color="auto"/>
            </w:tcBorders>
            <w:shd w:val="clear" w:color="auto" w:fill="auto"/>
          </w:tcPr>
          <w:p w14:paraId="14AF89A7"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2D408B0F" w14:textId="77777777" w:rsidR="002C5AA0" w:rsidRPr="00613175" w:rsidRDefault="002C5AA0" w:rsidP="00273214">
            <w:pPr>
              <w:pStyle w:val="TAL"/>
              <w:rPr>
                <w:b/>
              </w:rPr>
            </w:pPr>
            <w:r w:rsidRPr="00613175">
              <w:t>same URI as received in the To header of the corresponding SUBSCRIBE message</w:t>
            </w:r>
          </w:p>
        </w:tc>
        <w:tc>
          <w:tcPr>
            <w:tcW w:w="794" w:type="dxa"/>
            <w:vMerge/>
            <w:tcBorders>
              <w:top w:val="single" w:sz="4" w:space="0" w:color="auto"/>
              <w:left w:val="single" w:sz="4" w:space="0" w:color="auto"/>
              <w:bottom w:val="single" w:sz="4" w:space="0" w:color="auto"/>
              <w:right w:val="single" w:sz="4" w:space="0" w:color="auto"/>
            </w:tcBorders>
          </w:tcPr>
          <w:p w14:paraId="20238B8D"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0EAD768B" w14:textId="77777777" w:rsidR="002C5AA0" w:rsidRPr="00613175" w:rsidRDefault="002C5AA0" w:rsidP="00273214">
            <w:pPr>
              <w:pStyle w:val="TAL"/>
            </w:pPr>
          </w:p>
        </w:tc>
      </w:tr>
      <w:tr w:rsidR="002C5AA0" w:rsidRPr="00613175" w14:paraId="66F84133" w14:textId="77777777" w:rsidTr="00A53DC8">
        <w:trPr>
          <w:jc w:val="center"/>
        </w:trPr>
        <w:tc>
          <w:tcPr>
            <w:tcW w:w="1758" w:type="dxa"/>
            <w:tcBorders>
              <w:top w:val="nil"/>
              <w:left w:val="single" w:sz="4" w:space="0" w:color="auto"/>
              <w:bottom w:val="single" w:sz="4" w:space="0" w:color="auto"/>
              <w:right w:val="single" w:sz="4" w:space="0" w:color="auto"/>
            </w:tcBorders>
          </w:tcPr>
          <w:p w14:paraId="1229C294" w14:textId="77777777" w:rsidR="002C5AA0" w:rsidRPr="00613175" w:rsidRDefault="002C5AA0" w:rsidP="00273214">
            <w:pPr>
              <w:pStyle w:val="TAL"/>
              <w:rPr>
                <w:b/>
              </w:rPr>
            </w:pPr>
            <w:r w:rsidRPr="00613175">
              <w:tab/>
              <w:t>tag</w:t>
            </w:r>
          </w:p>
        </w:tc>
        <w:tc>
          <w:tcPr>
            <w:tcW w:w="851" w:type="dxa"/>
            <w:tcBorders>
              <w:top w:val="nil"/>
              <w:left w:val="single" w:sz="4" w:space="0" w:color="auto"/>
              <w:bottom w:val="single" w:sz="4" w:space="0" w:color="auto"/>
              <w:right w:val="single" w:sz="4" w:space="0" w:color="auto"/>
            </w:tcBorders>
            <w:shd w:val="clear" w:color="auto" w:fill="auto"/>
          </w:tcPr>
          <w:p w14:paraId="671A6461"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shd w:val="clear" w:color="auto" w:fill="auto"/>
          </w:tcPr>
          <w:p w14:paraId="7A89DB6A" w14:textId="77777777" w:rsidR="002C5AA0" w:rsidRPr="00613175" w:rsidRDefault="002C5AA0" w:rsidP="00273214">
            <w:pPr>
              <w:pStyle w:val="TAL"/>
              <w:rPr>
                <w:b/>
              </w:rPr>
            </w:pPr>
            <w:r w:rsidRPr="00613175">
              <w:t>same as to-tag in step 0A</w:t>
            </w:r>
          </w:p>
        </w:tc>
        <w:tc>
          <w:tcPr>
            <w:tcW w:w="794" w:type="dxa"/>
            <w:vMerge/>
            <w:tcBorders>
              <w:top w:val="single" w:sz="4" w:space="0" w:color="auto"/>
              <w:left w:val="single" w:sz="4" w:space="0" w:color="auto"/>
              <w:bottom w:val="single" w:sz="4" w:space="0" w:color="auto"/>
              <w:right w:val="single" w:sz="4" w:space="0" w:color="auto"/>
            </w:tcBorders>
          </w:tcPr>
          <w:p w14:paraId="15B36D38"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1F71ACA0" w14:textId="77777777" w:rsidR="002C5AA0" w:rsidRPr="00613175" w:rsidRDefault="002C5AA0" w:rsidP="00273214">
            <w:pPr>
              <w:pStyle w:val="TAL"/>
            </w:pPr>
          </w:p>
        </w:tc>
      </w:tr>
      <w:tr w:rsidR="002C5AA0" w:rsidRPr="00613175" w14:paraId="2366A8F1" w14:textId="77777777" w:rsidTr="00A53DC8">
        <w:trPr>
          <w:jc w:val="center"/>
        </w:trPr>
        <w:tc>
          <w:tcPr>
            <w:tcW w:w="1758" w:type="dxa"/>
            <w:tcBorders>
              <w:left w:val="single" w:sz="4" w:space="0" w:color="auto"/>
              <w:bottom w:val="nil"/>
              <w:right w:val="single" w:sz="4" w:space="0" w:color="auto"/>
            </w:tcBorders>
          </w:tcPr>
          <w:p w14:paraId="5CEA41E1" w14:textId="77777777" w:rsidR="002C5AA0" w:rsidRPr="00613175" w:rsidRDefault="002C5AA0" w:rsidP="00273214">
            <w:pPr>
              <w:pStyle w:val="TAL"/>
              <w:rPr>
                <w:b/>
              </w:rPr>
            </w:pPr>
            <w:r w:rsidRPr="00613175">
              <w:rPr>
                <w:b/>
              </w:rPr>
              <w:t>To</w:t>
            </w:r>
          </w:p>
        </w:tc>
        <w:tc>
          <w:tcPr>
            <w:tcW w:w="851" w:type="dxa"/>
            <w:tcBorders>
              <w:left w:val="single" w:sz="4" w:space="0" w:color="auto"/>
              <w:bottom w:val="nil"/>
              <w:right w:val="single" w:sz="4" w:space="0" w:color="auto"/>
            </w:tcBorders>
            <w:shd w:val="clear" w:color="auto" w:fill="auto"/>
          </w:tcPr>
          <w:p w14:paraId="21EE3459"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4A5B0B7B"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21D43CA9"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6627E41A" w14:textId="77777777" w:rsidR="002C5AA0" w:rsidRPr="00613175" w:rsidRDefault="002C5AA0" w:rsidP="00273214">
            <w:pPr>
              <w:pStyle w:val="TAL"/>
              <w:rPr>
                <w:b/>
              </w:rPr>
            </w:pPr>
            <w:r w:rsidRPr="00613175">
              <w:t>RFC 3261 [6]</w:t>
            </w:r>
          </w:p>
        </w:tc>
      </w:tr>
      <w:tr w:rsidR="002C5AA0" w:rsidRPr="00613175" w14:paraId="1BDCA704" w14:textId="77777777" w:rsidTr="00A53DC8">
        <w:trPr>
          <w:jc w:val="center"/>
        </w:trPr>
        <w:tc>
          <w:tcPr>
            <w:tcW w:w="1758" w:type="dxa"/>
            <w:tcBorders>
              <w:top w:val="nil"/>
              <w:left w:val="single" w:sz="4" w:space="0" w:color="auto"/>
              <w:bottom w:val="nil"/>
              <w:right w:val="single" w:sz="4" w:space="0" w:color="auto"/>
            </w:tcBorders>
          </w:tcPr>
          <w:p w14:paraId="346BE3D1" w14:textId="77777777" w:rsidR="002C5AA0" w:rsidRPr="00613175" w:rsidRDefault="002C5AA0" w:rsidP="00273214">
            <w:pPr>
              <w:pStyle w:val="TAL"/>
              <w:rPr>
                <w:b/>
              </w:rPr>
            </w:pPr>
            <w:r w:rsidRPr="00613175">
              <w:tab/>
              <w:t>addr-spec</w:t>
            </w:r>
          </w:p>
        </w:tc>
        <w:tc>
          <w:tcPr>
            <w:tcW w:w="851" w:type="dxa"/>
            <w:tcBorders>
              <w:top w:val="nil"/>
              <w:left w:val="single" w:sz="4" w:space="0" w:color="auto"/>
              <w:bottom w:val="nil"/>
              <w:right w:val="single" w:sz="4" w:space="0" w:color="auto"/>
            </w:tcBorders>
            <w:shd w:val="clear" w:color="auto" w:fill="auto"/>
          </w:tcPr>
          <w:p w14:paraId="2A0FA098"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3490AEA0" w14:textId="77777777" w:rsidR="002C5AA0" w:rsidRPr="00613175" w:rsidRDefault="002C5AA0" w:rsidP="00273214">
            <w:pPr>
              <w:pStyle w:val="TAL"/>
              <w:rPr>
                <w:b/>
              </w:rPr>
            </w:pPr>
            <w:r w:rsidRPr="00613175">
              <w:t>same URI as received in the From header of the corresponding SUBSCRIBE message</w:t>
            </w:r>
          </w:p>
        </w:tc>
        <w:tc>
          <w:tcPr>
            <w:tcW w:w="794" w:type="dxa"/>
            <w:vMerge/>
            <w:tcBorders>
              <w:top w:val="single" w:sz="4" w:space="0" w:color="auto"/>
              <w:left w:val="single" w:sz="4" w:space="0" w:color="auto"/>
              <w:bottom w:val="single" w:sz="4" w:space="0" w:color="auto"/>
              <w:right w:val="single" w:sz="4" w:space="0" w:color="auto"/>
            </w:tcBorders>
          </w:tcPr>
          <w:p w14:paraId="2D880DF0"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578B738C" w14:textId="77777777" w:rsidR="002C5AA0" w:rsidRPr="00613175" w:rsidRDefault="002C5AA0" w:rsidP="00273214">
            <w:pPr>
              <w:pStyle w:val="TAL"/>
            </w:pPr>
          </w:p>
        </w:tc>
      </w:tr>
      <w:tr w:rsidR="002C5AA0" w:rsidRPr="00613175" w14:paraId="441C040D" w14:textId="77777777" w:rsidTr="00A53DC8">
        <w:trPr>
          <w:jc w:val="center"/>
        </w:trPr>
        <w:tc>
          <w:tcPr>
            <w:tcW w:w="1758" w:type="dxa"/>
            <w:tcBorders>
              <w:top w:val="nil"/>
              <w:left w:val="single" w:sz="4" w:space="0" w:color="auto"/>
              <w:bottom w:val="single" w:sz="4" w:space="0" w:color="auto"/>
              <w:right w:val="single" w:sz="4" w:space="0" w:color="auto"/>
            </w:tcBorders>
          </w:tcPr>
          <w:p w14:paraId="7B00002B" w14:textId="77777777" w:rsidR="002C5AA0" w:rsidRPr="00613175" w:rsidRDefault="002C5AA0" w:rsidP="00273214">
            <w:pPr>
              <w:pStyle w:val="TAL"/>
              <w:rPr>
                <w:b/>
              </w:rPr>
            </w:pPr>
            <w:r w:rsidRPr="00613175">
              <w:tab/>
              <w:t>tag</w:t>
            </w:r>
            <w:r w:rsidRPr="00613175">
              <w:tab/>
            </w:r>
          </w:p>
        </w:tc>
        <w:tc>
          <w:tcPr>
            <w:tcW w:w="851" w:type="dxa"/>
            <w:tcBorders>
              <w:top w:val="nil"/>
              <w:left w:val="single" w:sz="4" w:space="0" w:color="auto"/>
              <w:bottom w:val="single" w:sz="4" w:space="0" w:color="auto"/>
              <w:right w:val="single" w:sz="4" w:space="0" w:color="auto"/>
            </w:tcBorders>
            <w:shd w:val="clear" w:color="auto" w:fill="auto"/>
          </w:tcPr>
          <w:p w14:paraId="4A1368E8"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shd w:val="clear" w:color="auto" w:fill="auto"/>
          </w:tcPr>
          <w:p w14:paraId="65AC6CB6" w14:textId="77777777" w:rsidR="002C5AA0" w:rsidRPr="00613175" w:rsidRDefault="002C5AA0" w:rsidP="00273214">
            <w:pPr>
              <w:pStyle w:val="TAL"/>
              <w:rPr>
                <w:b/>
              </w:rPr>
            </w:pPr>
            <w:r w:rsidRPr="00613175">
              <w:t>same as from-tag in step 0A</w:t>
            </w:r>
          </w:p>
        </w:tc>
        <w:tc>
          <w:tcPr>
            <w:tcW w:w="794" w:type="dxa"/>
            <w:vMerge/>
            <w:tcBorders>
              <w:top w:val="single" w:sz="4" w:space="0" w:color="auto"/>
              <w:left w:val="single" w:sz="4" w:space="0" w:color="auto"/>
              <w:bottom w:val="single" w:sz="4" w:space="0" w:color="auto"/>
              <w:right w:val="single" w:sz="4" w:space="0" w:color="auto"/>
            </w:tcBorders>
          </w:tcPr>
          <w:p w14:paraId="22D3798E"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25EB0498" w14:textId="77777777" w:rsidR="002C5AA0" w:rsidRPr="00613175" w:rsidRDefault="002C5AA0" w:rsidP="00273214">
            <w:pPr>
              <w:pStyle w:val="TAL"/>
            </w:pPr>
          </w:p>
        </w:tc>
      </w:tr>
      <w:tr w:rsidR="002C5AA0" w:rsidRPr="00613175" w14:paraId="2382E016" w14:textId="77777777" w:rsidTr="00A53DC8">
        <w:trPr>
          <w:jc w:val="center"/>
        </w:trPr>
        <w:tc>
          <w:tcPr>
            <w:tcW w:w="1758" w:type="dxa"/>
            <w:tcBorders>
              <w:left w:val="single" w:sz="4" w:space="0" w:color="auto"/>
              <w:bottom w:val="nil"/>
              <w:right w:val="single" w:sz="4" w:space="0" w:color="auto"/>
            </w:tcBorders>
          </w:tcPr>
          <w:p w14:paraId="01D42F7B" w14:textId="77777777" w:rsidR="002C5AA0" w:rsidRPr="00613175" w:rsidRDefault="002C5AA0" w:rsidP="00273214">
            <w:pPr>
              <w:pStyle w:val="TAL"/>
              <w:rPr>
                <w:b/>
              </w:rPr>
            </w:pPr>
            <w:r w:rsidRPr="00613175">
              <w:rPr>
                <w:b/>
              </w:rPr>
              <w:t>Call-ID</w:t>
            </w:r>
          </w:p>
        </w:tc>
        <w:tc>
          <w:tcPr>
            <w:tcW w:w="851" w:type="dxa"/>
            <w:tcBorders>
              <w:left w:val="single" w:sz="4" w:space="0" w:color="auto"/>
              <w:bottom w:val="nil"/>
              <w:right w:val="single" w:sz="4" w:space="0" w:color="auto"/>
            </w:tcBorders>
            <w:shd w:val="clear" w:color="auto" w:fill="auto"/>
          </w:tcPr>
          <w:p w14:paraId="442E4379"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3DDF3EDE"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387BA730"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7AC99C6C" w14:textId="77777777" w:rsidR="002C5AA0" w:rsidRPr="00613175" w:rsidRDefault="002C5AA0" w:rsidP="00273214">
            <w:pPr>
              <w:pStyle w:val="TAL"/>
              <w:rPr>
                <w:b/>
              </w:rPr>
            </w:pPr>
            <w:r w:rsidRPr="00613175">
              <w:t>RFC 3261 [6]</w:t>
            </w:r>
          </w:p>
        </w:tc>
      </w:tr>
      <w:tr w:rsidR="002C5AA0" w:rsidRPr="00613175" w14:paraId="3CC8AC8F" w14:textId="77777777" w:rsidTr="00A53DC8">
        <w:trPr>
          <w:jc w:val="center"/>
        </w:trPr>
        <w:tc>
          <w:tcPr>
            <w:tcW w:w="1758" w:type="dxa"/>
            <w:tcBorders>
              <w:top w:val="nil"/>
              <w:left w:val="single" w:sz="4" w:space="0" w:color="auto"/>
              <w:bottom w:val="single" w:sz="4" w:space="0" w:color="auto"/>
              <w:right w:val="single" w:sz="4" w:space="0" w:color="auto"/>
            </w:tcBorders>
          </w:tcPr>
          <w:p w14:paraId="6EDB616A" w14:textId="77777777" w:rsidR="002C5AA0" w:rsidRPr="00613175" w:rsidRDefault="002C5AA0" w:rsidP="00273214">
            <w:pPr>
              <w:pStyle w:val="TAL"/>
              <w:rPr>
                <w:b/>
              </w:rPr>
            </w:pPr>
            <w:r w:rsidRPr="00613175">
              <w:tab/>
              <w:t>callid</w:t>
            </w:r>
          </w:p>
        </w:tc>
        <w:tc>
          <w:tcPr>
            <w:tcW w:w="851" w:type="dxa"/>
            <w:tcBorders>
              <w:top w:val="nil"/>
              <w:left w:val="single" w:sz="4" w:space="0" w:color="auto"/>
              <w:bottom w:val="single" w:sz="4" w:space="0" w:color="auto"/>
              <w:right w:val="single" w:sz="4" w:space="0" w:color="auto"/>
            </w:tcBorders>
            <w:shd w:val="clear" w:color="auto" w:fill="auto"/>
          </w:tcPr>
          <w:p w14:paraId="71350CE7"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shd w:val="clear" w:color="auto" w:fill="auto"/>
          </w:tcPr>
          <w:p w14:paraId="1B3CDB41" w14:textId="77777777" w:rsidR="002C5AA0" w:rsidRPr="00613175" w:rsidRDefault="002C5AA0" w:rsidP="00273214">
            <w:pPr>
              <w:pStyle w:val="TAL"/>
              <w:rPr>
                <w:b/>
              </w:rPr>
            </w:pPr>
            <w:r w:rsidRPr="00613175">
              <w:t>same as value received in SUBSCRIBE message</w:t>
            </w:r>
          </w:p>
        </w:tc>
        <w:tc>
          <w:tcPr>
            <w:tcW w:w="794" w:type="dxa"/>
            <w:vMerge/>
            <w:tcBorders>
              <w:top w:val="single" w:sz="4" w:space="0" w:color="auto"/>
              <w:left w:val="single" w:sz="4" w:space="0" w:color="auto"/>
              <w:bottom w:val="single" w:sz="4" w:space="0" w:color="auto"/>
              <w:right w:val="single" w:sz="4" w:space="0" w:color="auto"/>
            </w:tcBorders>
          </w:tcPr>
          <w:p w14:paraId="08B3FE4B"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7C2F4721" w14:textId="77777777" w:rsidR="002C5AA0" w:rsidRPr="00613175" w:rsidRDefault="002C5AA0" w:rsidP="00273214">
            <w:pPr>
              <w:pStyle w:val="TAL"/>
            </w:pPr>
          </w:p>
        </w:tc>
      </w:tr>
      <w:tr w:rsidR="002C5AA0" w:rsidRPr="00613175" w14:paraId="1801F2A7" w14:textId="77777777" w:rsidTr="00A53DC8">
        <w:trPr>
          <w:jc w:val="center"/>
        </w:trPr>
        <w:tc>
          <w:tcPr>
            <w:tcW w:w="1758" w:type="dxa"/>
            <w:tcBorders>
              <w:left w:val="single" w:sz="4" w:space="0" w:color="auto"/>
              <w:bottom w:val="nil"/>
              <w:right w:val="single" w:sz="4" w:space="0" w:color="auto"/>
            </w:tcBorders>
          </w:tcPr>
          <w:p w14:paraId="7990AF41" w14:textId="77777777" w:rsidR="002C5AA0" w:rsidRPr="00613175" w:rsidRDefault="002C5AA0" w:rsidP="00273214">
            <w:pPr>
              <w:pStyle w:val="TAL"/>
              <w:rPr>
                <w:b/>
              </w:rPr>
            </w:pPr>
            <w:r w:rsidRPr="00613175">
              <w:rPr>
                <w:b/>
              </w:rPr>
              <w:t>CSeq</w:t>
            </w:r>
          </w:p>
        </w:tc>
        <w:tc>
          <w:tcPr>
            <w:tcW w:w="851" w:type="dxa"/>
            <w:tcBorders>
              <w:left w:val="single" w:sz="4" w:space="0" w:color="auto"/>
              <w:bottom w:val="nil"/>
              <w:right w:val="single" w:sz="4" w:space="0" w:color="auto"/>
            </w:tcBorders>
            <w:shd w:val="clear" w:color="auto" w:fill="auto"/>
          </w:tcPr>
          <w:p w14:paraId="3EA0517E"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2763126F"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1EC706FD"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5463E982" w14:textId="77777777" w:rsidR="002C5AA0" w:rsidRPr="00613175" w:rsidRDefault="002C5AA0" w:rsidP="00273214">
            <w:pPr>
              <w:pStyle w:val="TAL"/>
              <w:rPr>
                <w:b/>
              </w:rPr>
            </w:pPr>
            <w:r w:rsidRPr="00613175">
              <w:t>RFC 3261 [6]</w:t>
            </w:r>
          </w:p>
        </w:tc>
      </w:tr>
      <w:tr w:rsidR="002C5AA0" w:rsidRPr="00613175" w14:paraId="7D00F49C" w14:textId="77777777" w:rsidTr="00A53DC8">
        <w:trPr>
          <w:jc w:val="center"/>
        </w:trPr>
        <w:tc>
          <w:tcPr>
            <w:tcW w:w="1758" w:type="dxa"/>
            <w:tcBorders>
              <w:top w:val="nil"/>
              <w:left w:val="single" w:sz="4" w:space="0" w:color="auto"/>
              <w:bottom w:val="nil"/>
              <w:right w:val="single" w:sz="4" w:space="0" w:color="auto"/>
            </w:tcBorders>
          </w:tcPr>
          <w:p w14:paraId="1DC69CA7" w14:textId="77777777" w:rsidR="002C5AA0" w:rsidRPr="00613175" w:rsidRDefault="002C5AA0" w:rsidP="00273214">
            <w:pPr>
              <w:pStyle w:val="TAL"/>
              <w:rPr>
                <w:b/>
              </w:rPr>
            </w:pPr>
            <w:r w:rsidRPr="00613175">
              <w:tab/>
              <w:t>value</w:t>
            </w:r>
          </w:p>
        </w:tc>
        <w:tc>
          <w:tcPr>
            <w:tcW w:w="851" w:type="dxa"/>
            <w:tcBorders>
              <w:top w:val="nil"/>
              <w:left w:val="single" w:sz="4" w:space="0" w:color="auto"/>
              <w:bottom w:val="nil"/>
              <w:right w:val="single" w:sz="4" w:space="0" w:color="auto"/>
            </w:tcBorders>
            <w:shd w:val="clear" w:color="auto" w:fill="auto"/>
          </w:tcPr>
          <w:p w14:paraId="67747E0B"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shd w:val="clear" w:color="auto" w:fill="auto"/>
          </w:tcPr>
          <w:p w14:paraId="7B1461DB" w14:textId="77777777" w:rsidR="002C5AA0" w:rsidRPr="00613175" w:rsidRDefault="002C5AA0" w:rsidP="00273214">
            <w:pPr>
              <w:pStyle w:val="TAL"/>
              <w:rPr>
                <w:b/>
              </w:rPr>
            </w:pPr>
            <w:r w:rsidRPr="00613175">
              <w:t>1</w:t>
            </w:r>
          </w:p>
        </w:tc>
        <w:tc>
          <w:tcPr>
            <w:tcW w:w="794" w:type="dxa"/>
            <w:vMerge/>
            <w:tcBorders>
              <w:top w:val="single" w:sz="4" w:space="0" w:color="auto"/>
              <w:left w:val="single" w:sz="4" w:space="0" w:color="auto"/>
              <w:bottom w:val="single" w:sz="4" w:space="0" w:color="auto"/>
              <w:right w:val="single" w:sz="4" w:space="0" w:color="auto"/>
            </w:tcBorders>
          </w:tcPr>
          <w:p w14:paraId="57FB040C"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53D71301" w14:textId="77777777" w:rsidR="002C5AA0" w:rsidRPr="00613175" w:rsidRDefault="002C5AA0" w:rsidP="00273214">
            <w:pPr>
              <w:pStyle w:val="TAL"/>
            </w:pPr>
          </w:p>
        </w:tc>
      </w:tr>
      <w:tr w:rsidR="002C5AA0" w:rsidRPr="00613175" w14:paraId="40EB0F7E" w14:textId="77777777" w:rsidTr="00A53DC8">
        <w:trPr>
          <w:jc w:val="center"/>
        </w:trPr>
        <w:tc>
          <w:tcPr>
            <w:tcW w:w="1758" w:type="dxa"/>
            <w:tcBorders>
              <w:top w:val="nil"/>
              <w:left w:val="single" w:sz="4" w:space="0" w:color="auto"/>
              <w:bottom w:val="single" w:sz="4" w:space="0" w:color="auto"/>
              <w:right w:val="single" w:sz="4" w:space="0" w:color="auto"/>
            </w:tcBorders>
          </w:tcPr>
          <w:p w14:paraId="28B5106A" w14:textId="77777777" w:rsidR="002C5AA0" w:rsidRPr="00613175" w:rsidRDefault="002C5AA0" w:rsidP="00273214">
            <w:pPr>
              <w:pStyle w:val="TAL"/>
              <w:rPr>
                <w:b/>
              </w:rPr>
            </w:pPr>
            <w:r w:rsidRPr="00613175">
              <w:tab/>
              <w:t>method</w:t>
            </w:r>
          </w:p>
        </w:tc>
        <w:tc>
          <w:tcPr>
            <w:tcW w:w="851" w:type="dxa"/>
            <w:tcBorders>
              <w:top w:val="nil"/>
              <w:left w:val="single" w:sz="4" w:space="0" w:color="auto"/>
              <w:bottom w:val="single" w:sz="4" w:space="0" w:color="auto"/>
              <w:right w:val="single" w:sz="4" w:space="0" w:color="auto"/>
            </w:tcBorders>
            <w:shd w:val="clear" w:color="auto" w:fill="auto"/>
          </w:tcPr>
          <w:p w14:paraId="45438335"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shd w:val="clear" w:color="auto" w:fill="auto"/>
          </w:tcPr>
          <w:p w14:paraId="4A0D53C8" w14:textId="77777777" w:rsidR="002C5AA0" w:rsidRPr="00613175" w:rsidRDefault="002C5AA0" w:rsidP="00273214">
            <w:pPr>
              <w:pStyle w:val="TAL"/>
              <w:rPr>
                <w:b/>
              </w:rPr>
            </w:pPr>
            <w:r w:rsidRPr="00613175">
              <w:rPr>
                <w:i/>
              </w:rPr>
              <w:t>NOTIFY</w:t>
            </w:r>
          </w:p>
        </w:tc>
        <w:tc>
          <w:tcPr>
            <w:tcW w:w="794" w:type="dxa"/>
            <w:vMerge/>
            <w:tcBorders>
              <w:top w:val="single" w:sz="4" w:space="0" w:color="auto"/>
              <w:left w:val="single" w:sz="4" w:space="0" w:color="auto"/>
              <w:bottom w:val="single" w:sz="4" w:space="0" w:color="auto"/>
              <w:right w:val="single" w:sz="4" w:space="0" w:color="auto"/>
            </w:tcBorders>
          </w:tcPr>
          <w:p w14:paraId="7C53FD17"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3D21489A" w14:textId="77777777" w:rsidR="002C5AA0" w:rsidRPr="00613175" w:rsidRDefault="002C5AA0" w:rsidP="00273214">
            <w:pPr>
              <w:pStyle w:val="TAL"/>
            </w:pPr>
          </w:p>
        </w:tc>
      </w:tr>
      <w:tr w:rsidR="002C5AA0" w:rsidRPr="00613175" w14:paraId="1F196C0D" w14:textId="77777777" w:rsidTr="00A53DC8">
        <w:trPr>
          <w:jc w:val="center"/>
        </w:trPr>
        <w:tc>
          <w:tcPr>
            <w:tcW w:w="1758" w:type="dxa"/>
            <w:tcBorders>
              <w:left w:val="single" w:sz="4" w:space="0" w:color="auto"/>
              <w:bottom w:val="nil"/>
              <w:right w:val="single" w:sz="4" w:space="0" w:color="auto"/>
            </w:tcBorders>
          </w:tcPr>
          <w:p w14:paraId="14BE1C8F" w14:textId="77777777" w:rsidR="002C5AA0" w:rsidRPr="00613175" w:rsidRDefault="002C5AA0" w:rsidP="00273214">
            <w:pPr>
              <w:pStyle w:val="TAL"/>
              <w:rPr>
                <w:b/>
              </w:rPr>
            </w:pPr>
            <w:r w:rsidRPr="00613175">
              <w:rPr>
                <w:b/>
              </w:rPr>
              <w:t>Contact</w:t>
            </w:r>
          </w:p>
        </w:tc>
        <w:tc>
          <w:tcPr>
            <w:tcW w:w="851" w:type="dxa"/>
            <w:tcBorders>
              <w:left w:val="single" w:sz="4" w:space="0" w:color="auto"/>
              <w:bottom w:val="nil"/>
              <w:right w:val="single" w:sz="4" w:space="0" w:color="auto"/>
            </w:tcBorders>
            <w:shd w:val="clear" w:color="auto" w:fill="auto"/>
          </w:tcPr>
          <w:p w14:paraId="5C5A4DE0"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0F6A5F7F"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7EDE4BCC"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310EC7F2" w14:textId="77777777" w:rsidR="002C5AA0" w:rsidRPr="00613175" w:rsidRDefault="002C5AA0" w:rsidP="00273214">
            <w:pPr>
              <w:pStyle w:val="TAL"/>
              <w:rPr>
                <w:b/>
              </w:rPr>
            </w:pPr>
            <w:r w:rsidRPr="00613175">
              <w:t>RFC 3261 [6]</w:t>
            </w:r>
          </w:p>
        </w:tc>
      </w:tr>
      <w:tr w:rsidR="002C5AA0" w:rsidRPr="00613175" w14:paraId="3A411A0A" w14:textId="77777777" w:rsidTr="00A53DC8">
        <w:trPr>
          <w:jc w:val="center"/>
        </w:trPr>
        <w:tc>
          <w:tcPr>
            <w:tcW w:w="1758" w:type="dxa"/>
            <w:tcBorders>
              <w:top w:val="nil"/>
              <w:left w:val="single" w:sz="4" w:space="0" w:color="auto"/>
              <w:bottom w:val="single" w:sz="4" w:space="0" w:color="auto"/>
              <w:right w:val="single" w:sz="4" w:space="0" w:color="auto"/>
            </w:tcBorders>
          </w:tcPr>
          <w:p w14:paraId="2D530019" w14:textId="77777777" w:rsidR="002C5AA0" w:rsidRPr="00613175" w:rsidRDefault="002C5AA0" w:rsidP="00273214">
            <w:pPr>
              <w:pStyle w:val="TAL"/>
              <w:rPr>
                <w:b/>
              </w:rPr>
            </w:pPr>
            <w:r w:rsidRPr="00613175">
              <w:tab/>
              <w:t>addr-spec</w:t>
            </w:r>
          </w:p>
        </w:tc>
        <w:tc>
          <w:tcPr>
            <w:tcW w:w="851" w:type="dxa"/>
            <w:tcBorders>
              <w:top w:val="nil"/>
              <w:left w:val="single" w:sz="4" w:space="0" w:color="auto"/>
              <w:bottom w:val="single" w:sz="4" w:space="0" w:color="auto"/>
              <w:right w:val="single" w:sz="4" w:space="0" w:color="auto"/>
            </w:tcBorders>
            <w:shd w:val="clear" w:color="auto" w:fill="auto"/>
          </w:tcPr>
          <w:p w14:paraId="64377C99" w14:textId="77777777" w:rsidR="002C5AA0" w:rsidRPr="00613175" w:rsidRDefault="002C5AA0" w:rsidP="00273214">
            <w:pPr>
              <w:pStyle w:val="TAL"/>
            </w:pPr>
            <w:r w:rsidRPr="00613175">
              <w:t>A1</w:t>
            </w:r>
          </w:p>
        </w:tc>
        <w:tc>
          <w:tcPr>
            <w:tcW w:w="4820" w:type="dxa"/>
            <w:tcBorders>
              <w:top w:val="nil"/>
              <w:left w:val="single" w:sz="4" w:space="0" w:color="auto"/>
              <w:bottom w:val="single" w:sz="4" w:space="0" w:color="auto"/>
              <w:right w:val="single" w:sz="4" w:space="0" w:color="auto"/>
            </w:tcBorders>
            <w:shd w:val="clear" w:color="auto" w:fill="auto"/>
          </w:tcPr>
          <w:p w14:paraId="3FB3D84B" w14:textId="77777777" w:rsidR="002C5AA0" w:rsidRPr="00613175" w:rsidRDefault="002C5AA0" w:rsidP="00273214">
            <w:pPr>
              <w:pStyle w:val="TAL"/>
              <w:rPr>
                <w:b/>
              </w:rPr>
            </w:pPr>
            <w:r w:rsidRPr="00613175">
              <w:t>&lt;</w:t>
            </w:r>
            <w:r w:rsidRPr="00613175">
              <w:rPr>
                <w:i/>
              </w:rPr>
              <w:t>sip:</w:t>
            </w:r>
            <w:r w:rsidRPr="00613175">
              <w:rPr>
                <w:i/>
                <w:lang w:eastAsia="ja-JP"/>
              </w:rPr>
              <w:t>scscf.3gpp.org</w:t>
            </w:r>
            <w:r w:rsidRPr="00613175">
              <w:rPr>
                <w:i/>
              </w:rPr>
              <w:t>&gt;</w:t>
            </w:r>
          </w:p>
        </w:tc>
        <w:tc>
          <w:tcPr>
            <w:tcW w:w="794" w:type="dxa"/>
            <w:vMerge/>
            <w:tcBorders>
              <w:top w:val="single" w:sz="4" w:space="0" w:color="auto"/>
              <w:left w:val="single" w:sz="4" w:space="0" w:color="auto"/>
              <w:bottom w:val="single" w:sz="4" w:space="0" w:color="auto"/>
              <w:right w:val="single" w:sz="4" w:space="0" w:color="auto"/>
            </w:tcBorders>
          </w:tcPr>
          <w:p w14:paraId="717D7F7F"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76912B90" w14:textId="77777777" w:rsidR="002C5AA0" w:rsidRPr="00613175" w:rsidRDefault="002C5AA0" w:rsidP="00273214">
            <w:pPr>
              <w:pStyle w:val="TAL"/>
            </w:pPr>
          </w:p>
        </w:tc>
      </w:tr>
      <w:tr w:rsidR="002C5AA0" w:rsidRPr="00613175" w14:paraId="210FFEEF" w14:textId="77777777" w:rsidTr="00A53DC8">
        <w:trPr>
          <w:jc w:val="center"/>
        </w:trPr>
        <w:tc>
          <w:tcPr>
            <w:tcW w:w="1758" w:type="dxa"/>
            <w:tcBorders>
              <w:top w:val="nil"/>
              <w:left w:val="single" w:sz="4" w:space="0" w:color="auto"/>
              <w:right w:val="single" w:sz="4" w:space="0" w:color="auto"/>
            </w:tcBorders>
          </w:tcPr>
          <w:p w14:paraId="6E90CCAB" w14:textId="77777777" w:rsidR="002C5AA0" w:rsidRPr="00613175" w:rsidRDefault="002C5AA0" w:rsidP="00273214">
            <w:pPr>
              <w:pStyle w:val="TAL"/>
            </w:pPr>
            <w:r w:rsidRPr="00613175">
              <w:tab/>
              <w:t>addr-spec</w:t>
            </w:r>
          </w:p>
        </w:tc>
        <w:tc>
          <w:tcPr>
            <w:tcW w:w="851" w:type="dxa"/>
            <w:tcBorders>
              <w:top w:val="nil"/>
              <w:left w:val="single" w:sz="4" w:space="0" w:color="auto"/>
              <w:right w:val="single" w:sz="4" w:space="0" w:color="auto"/>
            </w:tcBorders>
            <w:shd w:val="clear" w:color="auto" w:fill="auto"/>
          </w:tcPr>
          <w:p w14:paraId="4408B08F" w14:textId="77777777" w:rsidR="002C5AA0" w:rsidRPr="00613175" w:rsidRDefault="002C5AA0" w:rsidP="00273214">
            <w:pPr>
              <w:pStyle w:val="TAL"/>
            </w:pPr>
            <w:r w:rsidRPr="00613175">
              <w:t>A2</w:t>
            </w:r>
          </w:p>
        </w:tc>
        <w:tc>
          <w:tcPr>
            <w:tcW w:w="4820" w:type="dxa"/>
            <w:tcBorders>
              <w:top w:val="nil"/>
              <w:left w:val="single" w:sz="4" w:space="0" w:color="auto"/>
              <w:right w:val="single" w:sz="4" w:space="0" w:color="auto"/>
            </w:tcBorders>
            <w:shd w:val="clear" w:color="auto" w:fill="auto"/>
          </w:tcPr>
          <w:p w14:paraId="1C6A4248" w14:textId="77777777" w:rsidR="002C5AA0" w:rsidRPr="00613175" w:rsidRDefault="002C5AA0" w:rsidP="00273214">
            <w:pPr>
              <w:pStyle w:val="TAL"/>
            </w:pPr>
            <w:r w:rsidRPr="00613175">
              <w:rPr>
                <w:i/>
              </w:rPr>
              <w:t>sip:final@conf-factory.</w:t>
            </w:r>
            <w:r w:rsidRPr="00613175">
              <w:t xml:space="preserve"> appended with px_IMS_HomeDomainName</w:t>
            </w:r>
          </w:p>
        </w:tc>
        <w:tc>
          <w:tcPr>
            <w:tcW w:w="794" w:type="dxa"/>
            <w:tcBorders>
              <w:top w:val="single" w:sz="4" w:space="0" w:color="auto"/>
              <w:left w:val="single" w:sz="4" w:space="0" w:color="auto"/>
              <w:right w:val="single" w:sz="4" w:space="0" w:color="auto"/>
            </w:tcBorders>
          </w:tcPr>
          <w:p w14:paraId="337D7FF3" w14:textId="77777777" w:rsidR="002C5AA0" w:rsidRPr="00613175" w:rsidRDefault="002C5AA0" w:rsidP="00273214">
            <w:pPr>
              <w:pStyle w:val="TAL"/>
            </w:pPr>
          </w:p>
        </w:tc>
        <w:tc>
          <w:tcPr>
            <w:tcW w:w="1418" w:type="dxa"/>
            <w:tcBorders>
              <w:top w:val="single" w:sz="4" w:space="0" w:color="auto"/>
              <w:left w:val="single" w:sz="4" w:space="0" w:color="auto"/>
              <w:right w:val="single" w:sz="4" w:space="0" w:color="auto"/>
            </w:tcBorders>
          </w:tcPr>
          <w:p w14:paraId="70A2652A" w14:textId="77777777" w:rsidR="002C5AA0" w:rsidRPr="00613175" w:rsidRDefault="002C5AA0" w:rsidP="00273214">
            <w:pPr>
              <w:pStyle w:val="TAL"/>
            </w:pPr>
          </w:p>
        </w:tc>
      </w:tr>
      <w:tr w:rsidR="002C5AA0" w:rsidRPr="00613175" w14:paraId="675C762A" w14:textId="77777777" w:rsidTr="00A53DC8">
        <w:trPr>
          <w:jc w:val="center"/>
        </w:trPr>
        <w:tc>
          <w:tcPr>
            <w:tcW w:w="1758" w:type="dxa"/>
            <w:tcBorders>
              <w:left w:val="single" w:sz="4" w:space="0" w:color="auto"/>
              <w:bottom w:val="single" w:sz="4" w:space="0" w:color="auto"/>
              <w:right w:val="single" w:sz="4" w:space="0" w:color="auto"/>
            </w:tcBorders>
          </w:tcPr>
          <w:p w14:paraId="7DB3E845" w14:textId="77777777" w:rsidR="002C5AA0" w:rsidRPr="00613175" w:rsidRDefault="002C5AA0" w:rsidP="00273214">
            <w:pPr>
              <w:pStyle w:val="TAL"/>
            </w:pPr>
            <w:r w:rsidRPr="00613175">
              <w:tab/>
              <w:t>addr-spec</w:t>
            </w:r>
          </w:p>
        </w:tc>
        <w:tc>
          <w:tcPr>
            <w:tcW w:w="851" w:type="dxa"/>
            <w:tcBorders>
              <w:left w:val="single" w:sz="4" w:space="0" w:color="auto"/>
              <w:bottom w:val="single" w:sz="4" w:space="0" w:color="auto"/>
              <w:right w:val="single" w:sz="4" w:space="0" w:color="auto"/>
            </w:tcBorders>
            <w:shd w:val="clear" w:color="auto" w:fill="auto"/>
          </w:tcPr>
          <w:p w14:paraId="79E289E9" w14:textId="77777777" w:rsidR="002C5AA0" w:rsidRPr="00613175" w:rsidRDefault="002C5AA0" w:rsidP="00273214">
            <w:pPr>
              <w:pStyle w:val="TAL"/>
            </w:pPr>
            <w:r w:rsidRPr="00613175">
              <w:t>A3</w:t>
            </w:r>
          </w:p>
        </w:tc>
        <w:tc>
          <w:tcPr>
            <w:tcW w:w="4820" w:type="dxa"/>
            <w:tcBorders>
              <w:left w:val="single" w:sz="4" w:space="0" w:color="auto"/>
              <w:bottom w:val="single" w:sz="4" w:space="0" w:color="auto"/>
              <w:right w:val="single" w:sz="4" w:space="0" w:color="auto"/>
            </w:tcBorders>
            <w:shd w:val="clear" w:color="auto" w:fill="auto"/>
          </w:tcPr>
          <w:p w14:paraId="02D1B0C0" w14:textId="77777777" w:rsidR="002C5AA0" w:rsidRPr="00613175" w:rsidRDefault="002C5AA0" w:rsidP="00273214">
            <w:pPr>
              <w:pStyle w:val="TAL"/>
            </w:pPr>
            <w:r w:rsidRPr="00613175">
              <w:t>&lt;</w:t>
            </w:r>
            <w:r w:rsidRPr="00613175">
              <w:rPr>
                <w:i/>
                <w:lang w:eastAsia="ja-JP"/>
              </w:rPr>
              <w:t>scscf.3gpp.org</w:t>
            </w:r>
            <w:r w:rsidRPr="00613175">
              <w:rPr>
                <w:i/>
              </w:rPr>
              <w:t>&gt;</w:t>
            </w:r>
          </w:p>
        </w:tc>
        <w:tc>
          <w:tcPr>
            <w:tcW w:w="794" w:type="dxa"/>
            <w:tcBorders>
              <w:left w:val="single" w:sz="4" w:space="0" w:color="auto"/>
              <w:bottom w:val="single" w:sz="4" w:space="0" w:color="auto"/>
              <w:right w:val="single" w:sz="4" w:space="0" w:color="auto"/>
            </w:tcBorders>
          </w:tcPr>
          <w:p w14:paraId="41766807" w14:textId="77777777" w:rsidR="002C5AA0" w:rsidRPr="00613175" w:rsidRDefault="002C5AA0" w:rsidP="00273214">
            <w:pPr>
              <w:pStyle w:val="TAL"/>
            </w:pPr>
          </w:p>
        </w:tc>
        <w:tc>
          <w:tcPr>
            <w:tcW w:w="1418" w:type="dxa"/>
            <w:tcBorders>
              <w:left w:val="single" w:sz="4" w:space="0" w:color="auto"/>
              <w:bottom w:val="single" w:sz="4" w:space="0" w:color="auto"/>
              <w:right w:val="single" w:sz="4" w:space="0" w:color="auto"/>
            </w:tcBorders>
          </w:tcPr>
          <w:p w14:paraId="7681A9D0" w14:textId="77777777" w:rsidR="002C5AA0" w:rsidRPr="00613175" w:rsidRDefault="002C5AA0" w:rsidP="00273214">
            <w:pPr>
              <w:pStyle w:val="TAL"/>
            </w:pPr>
          </w:p>
        </w:tc>
      </w:tr>
      <w:tr w:rsidR="002C5AA0" w:rsidRPr="00613175" w14:paraId="3189F48E" w14:textId="77777777" w:rsidTr="00A53DC8">
        <w:trPr>
          <w:jc w:val="center"/>
        </w:trPr>
        <w:tc>
          <w:tcPr>
            <w:tcW w:w="1758" w:type="dxa"/>
            <w:tcBorders>
              <w:left w:val="single" w:sz="4" w:space="0" w:color="auto"/>
              <w:bottom w:val="nil"/>
              <w:right w:val="single" w:sz="4" w:space="0" w:color="auto"/>
            </w:tcBorders>
          </w:tcPr>
          <w:p w14:paraId="612E0EC9" w14:textId="77777777" w:rsidR="002C5AA0" w:rsidRPr="00613175" w:rsidRDefault="002C5AA0" w:rsidP="00273214">
            <w:pPr>
              <w:pStyle w:val="TAL"/>
              <w:rPr>
                <w:b/>
              </w:rPr>
            </w:pPr>
            <w:r w:rsidRPr="00613175">
              <w:rPr>
                <w:b/>
              </w:rPr>
              <w:t>Event</w:t>
            </w:r>
          </w:p>
        </w:tc>
        <w:tc>
          <w:tcPr>
            <w:tcW w:w="851" w:type="dxa"/>
            <w:tcBorders>
              <w:left w:val="single" w:sz="4" w:space="0" w:color="auto"/>
              <w:bottom w:val="nil"/>
              <w:right w:val="single" w:sz="4" w:space="0" w:color="auto"/>
            </w:tcBorders>
            <w:shd w:val="clear" w:color="auto" w:fill="auto"/>
          </w:tcPr>
          <w:p w14:paraId="3EFA1394"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1ACDF773" w14:textId="77777777" w:rsidR="002C5AA0" w:rsidRPr="00613175" w:rsidRDefault="002C5AA0" w:rsidP="00273214">
            <w:pPr>
              <w:pStyle w:val="TAL"/>
              <w:rPr>
                <w:b/>
              </w:rPr>
            </w:pPr>
          </w:p>
        </w:tc>
        <w:tc>
          <w:tcPr>
            <w:tcW w:w="794" w:type="dxa"/>
            <w:vMerge w:val="restart"/>
            <w:tcBorders>
              <w:top w:val="single" w:sz="4" w:space="0" w:color="auto"/>
              <w:left w:val="single" w:sz="4" w:space="0" w:color="auto"/>
              <w:bottom w:val="single" w:sz="4" w:space="0" w:color="auto"/>
              <w:right w:val="single" w:sz="4" w:space="0" w:color="auto"/>
            </w:tcBorders>
          </w:tcPr>
          <w:p w14:paraId="6A9AB2B8"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4BC722AC" w14:textId="77777777" w:rsidR="002C5AA0" w:rsidRPr="00613175" w:rsidRDefault="002C5AA0" w:rsidP="00273214">
            <w:pPr>
              <w:pStyle w:val="TAL"/>
              <w:rPr>
                <w:b/>
              </w:rPr>
            </w:pPr>
            <w:r w:rsidRPr="00613175">
              <w:t>RFC 6665 [28]</w:t>
            </w:r>
            <w:r w:rsidRPr="00613175">
              <w:br/>
              <w:t>RFC 3680 [18]</w:t>
            </w:r>
          </w:p>
        </w:tc>
      </w:tr>
      <w:tr w:rsidR="002C5AA0" w:rsidRPr="00613175" w14:paraId="49911E75" w14:textId="77777777" w:rsidTr="00A53DC8">
        <w:trPr>
          <w:jc w:val="center"/>
        </w:trPr>
        <w:tc>
          <w:tcPr>
            <w:tcW w:w="1758" w:type="dxa"/>
            <w:tcBorders>
              <w:top w:val="nil"/>
              <w:left w:val="single" w:sz="4" w:space="0" w:color="auto"/>
              <w:right w:val="single" w:sz="4" w:space="0" w:color="auto"/>
            </w:tcBorders>
          </w:tcPr>
          <w:p w14:paraId="1477BDC9" w14:textId="77777777" w:rsidR="002C5AA0" w:rsidRPr="00613175" w:rsidRDefault="002C5AA0" w:rsidP="00273214">
            <w:pPr>
              <w:pStyle w:val="TAL"/>
              <w:rPr>
                <w:b/>
              </w:rPr>
            </w:pPr>
            <w:r w:rsidRPr="00613175">
              <w:tab/>
              <w:t>event-type</w:t>
            </w:r>
          </w:p>
        </w:tc>
        <w:tc>
          <w:tcPr>
            <w:tcW w:w="851" w:type="dxa"/>
            <w:tcBorders>
              <w:top w:val="nil"/>
              <w:left w:val="single" w:sz="4" w:space="0" w:color="auto"/>
              <w:right w:val="single" w:sz="4" w:space="0" w:color="auto"/>
            </w:tcBorders>
            <w:shd w:val="clear" w:color="auto" w:fill="auto"/>
          </w:tcPr>
          <w:p w14:paraId="50B88576" w14:textId="77777777" w:rsidR="002C5AA0" w:rsidRPr="00613175" w:rsidRDefault="002C5AA0" w:rsidP="00273214">
            <w:pPr>
              <w:pStyle w:val="TAL"/>
            </w:pPr>
            <w:r w:rsidRPr="00613175">
              <w:t>A1</w:t>
            </w:r>
          </w:p>
        </w:tc>
        <w:tc>
          <w:tcPr>
            <w:tcW w:w="4820" w:type="dxa"/>
            <w:tcBorders>
              <w:top w:val="nil"/>
              <w:left w:val="single" w:sz="4" w:space="0" w:color="auto"/>
              <w:right w:val="single" w:sz="4" w:space="0" w:color="auto"/>
            </w:tcBorders>
            <w:shd w:val="clear" w:color="auto" w:fill="auto"/>
          </w:tcPr>
          <w:p w14:paraId="51E4D79C" w14:textId="77777777" w:rsidR="002C5AA0" w:rsidRPr="00613175" w:rsidRDefault="002C5AA0" w:rsidP="00273214">
            <w:pPr>
              <w:pStyle w:val="TAL"/>
              <w:rPr>
                <w:b/>
              </w:rPr>
            </w:pPr>
            <w:r w:rsidRPr="00613175">
              <w:rPr>
                <w:i/>
              </w:rPr>
              <w:t>reg</w:t>
            </w:r>
          </w:p>
        </w:tc>
        <w:tc>
          <w:tcPr>
            <w:tcW w:w="794" w:type="dxa"/>
            <w:vMerge/>
            <w:tcBorders>
              <w:top w:val="single" w:sz="4" w:space="0" w:color="auto"/>
              <w:left w:val="single" w:sz="4" w:space="0" w:color="auto"/>
              <w:right w:val="single" w:sz="4" w:space="0" w:color="auto"/>
            </w:tcBorders>
          </w:tcPr>
          <w:p w14:paraId="53304A0C" w14:textId="77777777" w:rsidR="002C5AA0" w:rsidRPr="00613175" w:rsidRDefault="002C5AA0" w:rsidP="00273214">
            <w:pPr>
              <w:pStyle w:val="TAL"/>
            </w:pPr>
          </w:p>
        </w:tc>
        <w:tc>
          <w:tcPr>
            <w:tcW w:w="1418" w:type="dxa"/>
            <w:vMerge/>
            <w:tcBorders>
              <w:top w:val="single" w:sz="4" w:space="0" w:color="auto"/>
              <w:left w:val="single" w:sz="4" w:space="0" w:color="auto"/>
              <w:right w:val="single" w:sz="4" w:space="0" w:color="auto"/>
            </w:tcBorders>
          </w:tcPr>
          <w:p w14:paraId="7E95880C" w14:textId="77777777" w:rsidR="002C5AA0" w:rsidRPr="00613175" w:rsidRDefault="002C5AA0" w:rsidP="00273214">
            <w:pPr>
              <w:pStyle w:val="TAL"/>
            </w:pPr>
          </w:p>
        </w:tc>
      </w:tr>
      <w:tr w:rsidR="002C5AA0" w:rsidRPr="00613175" w14:paraId="0F9CBCBF" w14:textId="77777777" w:rsidTr="00A53DC8">
        <w:trPr>
          <w:jc w:val="center"/>
        </w:trPr>
        <w:tc>
          <w:tcPr>
            <w:tcW w:w="1758" w:type="dxa"/>
            <w:tcBorders>
              <w:left w:val="single" w:sz="4" w:space="0" w:color="auto"/>
              <w:right w:val="single" w:sz="4" w:space="0" w:color="auto"/>
            </w:tcBorders>
          </w:tcPr>
          <w:p w14:paraId="5F4A5022" w14:textId="77777777" w:rsidR="002C5AA0" w:rsidRPr="00613175" w:rsidRDefault="002C5AA0" w:rsidP="00273214">
            <w:pPr>
              <w:pStyle w:val="TAL"/>
            </w:pPr>
            <w:r w:rsidRPr="00613175">
              <w:tab/>
              <w:t>event-type</w:t>
            </w:r>
          </w:p>
        </w:tc>
        <w:tc>
          <w:tcPr>
            <w:tcW w:w="851" w:type="dxa"/>
            <w:tcBorders>
              <w:left w:val="single" w:sz="4" w:space="0" w:color="auto"/>
              <w:right w:val="single" w:sz="4" w:space="0" w:color="auto"/>
            </w:tcBorders>
            <w:shd w:val="clear" w:color="auto" w:fill="auto"/>
          </w:tcPr>
          <w:p w14:paraId="40F11C31" w14:textId="77777777" w:rsidR="002C5AA0" w:rsidRPr="00613175" w:rsidRDefault="002C5AA0" w:rsidP="00273214">
            <w:pPr>
              <w:pStyle w:val="TAL"/>
            </w:pPr>
            <w:r w:rsidRPr="00613175">
              <w:t>A2</w:t>
            </w:r>
          </w:p>
        </w:tc>
        <w:tc>
          <w:tcPr>
            <w:tcW w:w="4820" w:type="dxa"/>
            <w:tcBorders>
              <w:left w:val="single" w:sz="4" w:space="0" w:color="auto"/>
              <w:right w:val="single" w:sz="4" w:space="0" w:color="auto"/>
            </w:tcBorders>
            <w:shd w:val="clear" w:color="auto" w:fill="auto"/>
          </w:tcPr>
          <w:p w14:paraId="7CD35698" w14:textId="77777777" w:rsidR="002C5AA0" w:rsidRPr="00613175" w:rsidRDefault="002C5AA0" w:rsidP="00273214">
            <w:pPr>
              <w:pStyle w:val="TAL"/>
              <w:rPr>
                <w:i/>
              </w:rPr>
            </w:pPr>
            <w:r w:rsidRPr="00613175">
              <w:rPr>
                <w:i/>
              </w:rPr>
              <w:t>conference</w:t>
            </w:r>
          </w:p>
        </w:tc>
        <w:tc>
          <w:tcPr>
            <w:tcW w:w="794" w:type="dxa"/>
            <w:tcBorders>
              <w:left w:val="single" w:sz="4" w:space="0" w:color="auto"/>
              <w:right w:val="single" w:sz="4" w:space="0" w:color="auto"/>
            </w:tcBorders>
          </w:tcPr>
          <w:p w14:paraId="52ADFA68" w14:textId="77777777" w:rsidR="002C5AA0" w:rsidRPr="00613175" w:rsidRDefault="002C5AA0" w:rsidP="00273214">
            <w:pPr>
              <w:pStyle w:val="TAL"/>
            </w:pPr>
          </w:p>
        </w:tc>
        <w:tc>
          <w:tcPr>
            <w:tcW w:w="1418" w:type="dxa"/>
            <w:tcBorders>
              <w:left w:val="single" w:sz="4" w:space="0" w:color="auto"/>
              <w:right w:val="single" w:sz="4" w:space="0" w:color="auto"/>
            </w:tcBorders>
          </w:tcPr>
          <w:p w14:paraId="776C44EA" w14:textId="77777777" w:rsidR="002C5AA0" w:rsidRPr="00613175" w:rsidRDefault="002C5AA0" w:rsidP="00273214">
            <w:pPr>
              <w:pStyle w:val="TAL"/>
            </w:pPr>
          </w:p>
        </w:tc>
      </w:tr>
      <w:tr w:rsidR="002C5AA0" w:rsidRPr="00613175" w14:paraId="4C0FDEE1" w14:textId="77777777" w:rsidTr="00A53DC8">
        <w:trPr>
          <w:jc w:val="center"/>
        </w:trPr>
        <w:tc>
          <w:tcPr>
            <w:tcW w:w="1758" w:type="dxa"/>
            <w:tcBorders>
              <w:left w:val="single" w:sz="4" w:space="0" w:color="auto"/>
              <w:bottom w:val="single" w:sz="4" w:space="0" w:color="auto"/>
              <w:right w:val="single" w:sz="4" w:space="0" w:color="auto"/>
            </w:tcBorders>
          </w:tcPr>
          <w:p w14:paraId="0B01A90E" w14:textId="77777777" w:rsidR="002C5AA0" w:rsidRPr="00613175" w:rsidRDefault="002C5AA0" w:rsidP="00273214">
            <w:pPr>
              <w:pStyle w:val="TAL"/>
            </w:pPr>
            <w:r w:rsidRPr="00613175">
              <w:tab/>
              <w:t>event-type</w:t>
            </w:r>
          </w:p>
        </w:tc>
        <w:tc>
          <w:tcPr>
            <w:tcW w:w="851" w:type="dxa"/>
            <w:tcBorders>
              <w:left w:val="single" w:sz="4" w:space="0" w:color="auto"/>
              <w:bottom w:val="single" w:sz="4" w:space="0" w:color="auto"/>
              <w:right w:val="single" w:sz="4" w:space="0" w:color="auto"/>
            </w:tcBorders>
            <w:shd w:val="clear" w:color="auto" w:fill="auto"/>
          </w:tcPr>
          <w:p w14:paraId="59BF445E" w14:textId="77777777" w:rsidR="002C5AA0" w:rsidRPr="00613175" w:rsidRDefault="002C5AA0" w:rsidP="00273214">
            <w:pPr>
              <w:pStyle w:val="TAL"/>
            </w:pPr>
            <w:r w:rsidRPr="00613175">
              <w:t>A3</w:t>
            </w:r>
          </w:p>
        </w:tc>
        <w:tc>
          <w:tcPr>
            <w:tcW w:w="4820" w:type="dxa"/>
            <w:tcBorders>
              <w:left w:val="single" w:sz="4" w:space="0" w:color="auto"/>
              <w:bottom w:val="single" w:sz="4" w:space="0" w:color="auto"/>
              <w:right w:val="single" w:sz="4" w:space="0" w:color="auto"/>
            </w:tcBorders>
            <w:shd w:val="clear" w:color="auto" w:fill="auto"/>
          </w:tcPr>
          <w:p w14:paraId="19AEB287" w14:textId="77777777" w:rsidR="002C5AA0" w:rsidRPr="00613175" w:rsidRDefault="002C5AA0" w:rsidP="00273214">
            <w:pPr>
              <w:pStyle w:val="TAL"/>
              <w:rPr>
                <w:i/>
              </w:rPr>
            </w:pPr>
            <w:r w:rsidRPr="00613175">
              <w:rPr>
                <w:i/>
              </w:rPr>
              <w:t>message-summary</w:t>
            </w:r>
          </w:p>
        </w:tc>
        <w:tc>
          <w:tcPr>
            <w:tcW w:w="794" w:type="dxa"/>
            <w:tcBorders>
              <w:left w:val="single" w:sz="4" w:space="0" w:color="auto"/>
              <w:bottom w:val="single" w:sz="4" w:space="0" w:color="auto"/>
              <w:right w:val="single" w:sz="4" w:space="0" w:color="auto"/>
            </w:tcBorders>
          </w:tcPr>
          <w:p w14:paraId="5E03997E" w14:textId="77777777" w:rsidR="002C5AA0" w:rsidRPr="00613175" w:rsidRDefault="002C5AA0" w:rsidP="00273214">
            <w:pPr>
              <w:pStyle w:val="TAL"/>
            </w:pPr>
          </w:p>
        </w:tc>
        <w:tc>
          <w:tcPr>
            <w:tcW w:w="1418" w:type="dxa"/>
            <w:tcBorders>
              <w:left w:val="single" w:sz="4" w:space="0" w:color="auto"/>
              <w:bottom w:val="single" w:sz="4" w:space="0" w:color="auto"/>
              <w:right w:val="single" w:sz="4" w:space="0" w:color="auto"/>
            </w:tcBorders>
          </w:tcPr>
          <w:p w14:paraId="4B24564F" w14:textId="77777777" w:rsidR="002C5AA0" w:rsidRPr="00613175" w:rsidRDefault="002C5AA0" w:rsidP="00273214">
            <w:pPr>
              <w:pStyle w:val="TAL"/>
            </w:pPr>
          </w:p>
        </w:tc>
      </w:tr>
      <w:tr w:rsidR="002C5AA0" w:rsidRPr="00613175" w14:paraId="6338FD54" w14:textId="77777777" w:rsidTr="00A53DC8">
        <w:trPr>
          <w:jc w:val="center"/>
        </w:trPr>
        <w:tc>
          <w:tcPr>
            <w:tcW w:w="1758" w:type="dxa"/>
            <w:tcBorders>
              <w:left w:val="single" w:sz="4" w:space="0" w:color="auto"/>
              <w:bottom w:val="nil"/>
              <w:right w:val="single" w:sz="4" w:space="0" w:color="auto"/>
            </w:tcBorders>
          </w:tcPr>
          <w:p w14:paraId="17E630D6" w14:textId="77777777" w:rsidR="002C5AA0" w:rsidRPr="00613175" w:rsidRDefault="002C5AA0" w:rsidP="00273214">
            <w:pPr>
              <w:pStyle w:val="TAL"/>
              <w:rPr>
                <w:b/>
              </w:rPr>
            </w:pPr>
            <w:r w:rsidRPr="00613175">
              <w:rPr>
                <w:b/>
              </w:rPr>
              <w:t>Max-Forwards</w:t>
            </w:r>
          </w:p>
        </w:tc>
        <w:tc>
          <w:tcPr>
            <w:tcW w:w="851" w:type="dxa"/>
            <w:tcBorders>
              <w:left w:val="single" w:sz="4" w:space="0" w:color="auto"/>
              <w:bottom w:val="nil"/>
              <w:right w:val="single" w:sz="4" w:space="0" w:color="auto"/>
            </w:tcBorders>
            <w:shd w:val="clear" w:color="auto" w:fill="auto"/>
          </w:tcPr>
          <w:p w14:paraId="74EC4613" w14:textId="77777777" w:rsidR="002C5AA0" w:rsidRPr="00613175" w:rsidRDefault="002C5AA0" w:rsidP="00273214">
            <w:pPr>
              <w:pStyle w:val="TAL"/>
            </w:pPr>
          </w:p>
        </w:tc>
        <w:tc>
          <w:tcPr>
            <w:tcW w:w="4820" w:type="dxa"/>
            <w:tcBorders>
              <w:left w:val="single" w:sz="4" w:space="0" w:color="auto"/>
              <w:bottom w:val="nil"/>
              <w:right w:val="single" w:sz="4" w:space="0" w:color="auto"/>
            </w:tcBorders>
            <w:shd w:val="clear" w:color="auto" w:fill="auto"/>
          </w:tcPr>
          <w:p w14:paraId="274939EB"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3F3FBF51"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0B9B6331" w14:textId="77777777" w:rsidR="002C5AA0" w:rsidRPr="00613175" w:rsidRDefault="002C5AA0" w:rsidP="00273214">
            <w:pPr>
              <w:pStyle w:val="TAL"/>
              <w:rPr>
                <w:b/>
              </w:rPr>
            </w:pPr>
            <w:r w:rsidRPr="00613175">
              <w:t>RFC 3261 [6]</w:t>
            </w:r>
          </w:p>
        </w:tc>
      </w:tr>
      <w:tr w:rsidR="002C5AA0" w:rsidRPr="00613175" w14:paraId="12543AEB" w14:textId="77777777" w:rsidTr="00A53DC8">
        <w:trPr>
          <w:jc w:val="center"/>
        </w:trPr>
        <w:tc>
          <w:tcPr>
            <w:tcW w:w="1758" w:type="dxa"/>
            <w:tcBorders>
              <w:top w:val="nil"/>
              <w:left w:val="single" w:sz="4" w:space="0" w:color="auto"/>
              <w:bottom w:val="single" w:sz="4" w:space="0" w:color="auto"/>
              <w:right w:val="single" w:sz="4" w:space="0" w:color="auto"/>
            </w:tcBorders>
          </w:tcPr>
          <w:p w14:paraId="1C5B7801" w14:textId="77777777" w:rsidR="002C5AA0" w:rsidRPr="00613175" w:rsidRDefault="002C5AA0" w:rsidP="00273214">
            <w:pPr>
              <w:pStyle w:val="TAL"/>
              <w:rPr>
                <w:b/>
              </w:rPr>
            </w:pPr>
            <w:r w:rsidRPr="00613175">
              <w:tab/>
              <w:t>value</w:t>
            </w:r>
          </w:p>
        </w:tc>
        <w:tc>
          <w:tcPr>
            <w:tcW w:w="851" w:type="dxa"/>
            <w:tcBorders>
              <w:top w:val="nil"/>
              <w:left w:val="single" w:sz="4" w:space="0" w:color="auto"/>
              <w:bottom w:val="single" w:sz="4" w:space="0" w:color="auto"/>
              <w:right w:val="single" w:sz="4" w:space="0" w:color="auto"/>
            </w:tcBorders>
            <w:shd w:val="clear" w:color="auto" w:fill="auto"/>
          </w:tcPr>
          <w:p w14:paraId="7C1774D5" w14:textId="77777777" w:rsidR="002C5AA0" w:rsidRPr="00613175" w:rsidRDefault="002C5AA0" w:rsidP="00273214">
            <w:pPr>
              <w:pStyle w:val="TAL"/>
              <w:rPr>
                <w:i/>
              </w:rPr>
            </w:pPr>
          </w:p>
        </w:tc>
        <w:tc>
          <w:tcPr>
            <w:tcW w:w="4820" w:type="dxa"/>
            <w:tcBorders>
              <w:top w:val="nil"/>
              <w:left w:val="single" w:sz="4" w:space="0" w:color="auto"/>
              <w:bottom w:val="single" w:sz="4" w:space="0" w:color="auto"/>
              <w:right w:val="single" w:sz="4" w:space="0" w:color="auto"/>
            </w:tcBorders>
            <w:shd w:val="clear" w:color="auto" w:fill="auto"/>
          </w:tcPr>
          <w:p w14:paraId="2AEA119B" w14:textId="77777777" w:rsidR="002C5AA0" w:rsidRPr="00613175" w:rsidRDefault="002C5AA0" w:rsidP="00273214">
            <w:pPr>
              <w:pStyle w:val="TAL"/>
              <w:rPr>
                <w:i/>
              </w:rPr>
            </w:pPr>
            <w:r w:rsidRPr="00613175">
              <w:rPr>
                <w:i/>
              </w:rPr>
              <w:t>69</w:t>
            </w:r>
          </w:p>
        </w:tc>
        <w:tc>
          <w:tcPr>
            <w:tcW w:w="794" w:type="dxa"/>
            <w:vMerge/>
            <w:tcBorders>
              <w:top w:val="single" w:sz="4" w:space="0" w:color="auto"/>
              <w:left w:val="single" w:sz="4" w:space="0" w:color="auto"/>
              <w:bottom w:val="single" w:sz="4" w:space="0" w:color="auto"/>
              <w:right w:val="single" w:sz="4" w:space="0" w:color="auto"/>
            </w:tcBorders>
          </w:tcPr>
          <w:p w14:paraId="70B23575"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7FB9B4A6" w14:textId="77777777" w:rsidR="002C5AA0" w:rsidRPr="00613175" w:rsidRDefault="002C5AA0" w:rsidP="00273214">
            <w:pPr>
              <w:pStyle w:val="TAL"/>
            </w:pPr>
          </w:p>
        </w:tc>
      </w:tr>
      <w:tr w:rsidR="002C5AA0" w:rsidRPr="00613175" w14:paraId="498DF1F8" w14:textId="77777777" w:rsidTr="00A53DC8">
        <w:trPr>
          <w:jc w:val="center"/>
        </w:trPr>
        <w:tc>
          <w:tcPr>
            <w:tcW w:w="1758" w:type="dxa"/>
            <w:tcBorders>
              <w:left w:val="single" w:sz="4" w:space="0" w:color="auto"/>
              <w:right w:val="single" w:sz="4" w:space="0" w:color="auto"/>
            </w:tcBorders>
          </w:tcPr>
          <w:p w14:paraId="44651187" w14:textId="77777777" w:rsidR="002C5AA0" w:rsidRPr="00613175" w:rsidRDefault="002C5AA0" w:rsidP="00273214">
            <w:pPr>
              <w:pStyle w:val="TAL"/>
              <w:rPr>
                <w:b/>
              </w:rPr>
            </w:pPr>
            <w:r w:rsidRPr="00613175">
              <w:rPr>
                <w:b/>
              </w:rPr>
              <w:t>Subscription-State</w:t>
            </w:r>
          </w:p>
        </w:tc>
        <w:tc>
          <w:tcPr>
            <w:tcW w:w="851" w:type="dxa"/>
            <w:tcBorders>
              <w:left w:val="single" w:sz="4" w:space="0" w:color="auto"/>
              <w:right w:val="single" w:sz="4" w:space="0" w:color="auto"/>
            </w:tcBorders>
            <w:shd w:val="clear" w:color="auto" w:fill="auto"/>
          </w:tcPr>
          <w:p w14:paraId="745E3ECF" w14:textId="77777777" w:rsidR="002C5AA0" w:rsidRPr="00613175" w:rsidRDefault="002C5AA0" w:rsidP="00273214">
            <w:pPr>
              <w:pStyle w:val="TAL"/>
            </w:pPr>
          </w:p>
        </w:tc>
        <w:tc>
          <w:tcPr>
            <w:tcW w:w="4820" w:type="dxa"/>
            <w:tcBorders>
              <w:left w:val="single" w:sz="4" w:space="0" w:color="auto"/>
              <w:right w:val="single" w:sz="4" w:space="0" w:color="auto"/>
            </w:tcBorders>
            <w:shd w:val="clear" w:color="auto" w:fill="auto"/>
          </w:tcPr>
          <w:p w14:paraId="5E9C7213" w14:textId="77777777" w:rsidR="002C5AA0" w:rsidRPr="00613175" w:rsidRDefault="002C5AA0" w:rsidP="00273214">
            <w:pPr>
              <w:pStyle w:val="TAL"/>
            </w:pPr>
          </w:p>
        </w:tc>
        <w:tc>
          <w:tcPr>
            <w:tcW w:w="794" w:type="dxa"/>
            <w:vMerge w:val="restart"/>
            <w:tcBorders>
              <w:top w:val="single" w:sz="4" w:space="0" w:color="auto"/>
              <w:left w:val="single" w:sz="4" w:space="0" w:color="auto"/>
              <w:bottom w:val="single" w:sz="4" w:space="0" w:color="auto"/>
              <w:right w:val="single" w:sz="4" w:space="0" w:color="auto"/>
            </w:tcBorders>
          </w:tcPr>
          <w:p w14:paraId="32D12BE1" w14:textId="77777777" w:rsidR="002C5AA0" w:rsidRPr="00613175" w:rsidRDefault="002C5AA0" w:rsidP="00273214">
            <w:pPr>
              <w:pStyle w:val="TAL"/>
            </w:pPr>
          </w:p>
        </w:tc>
        <w:tc>
          <w:tcPr>
            <w:tcW w:w="1418" w:type="dxa"/>
            <w:vMerge w:val="restart"/>
            <w:tcBorders>
              <w:top w:val="single" w:sz="4" w:space="0" w:color="auto"/>
              <w:left w:val="single" w:sz="4" w:space="0" w:color="auto"/>
              <w:bottom w:val="single" w:sz="4" w:space="0" w:color="auto"/>
              <w:right w:val="single" w:sz="4" w:space="0" w:color="auto"/>
            </w:tcBorders>
          </w:tcPr>
          <w:p w14:paraId="1D8D1C93" w14:textId="77777777" w:rsidR="002C5AA0" w:rsidRPr="00613175" w:rsidRDefault="002C5AA0" w:rsidP="00273214">
            <w:pPr>
              <w:pStyle w:val="TAL"/>
              <w:rPr>
                <w:b/>
              </w:rPr>
            </w:pPr>
            <w:r w:rsidRPr="00613175">
              <w:t>RFC 6665 [28]</w:t>
            </w:r>
          </w:p>
        </w:tc>
      </w:tr>
      <w:tr w:rsidR="002C5AA0" w:rsidRPr="00613175" w14:paraId="0D297B3B" w14:textId="77777777" w:rsidTr="00A53DC8">
        <w:trPr>
          <w:jc w:val="center"/>
        </w:trPr>
        <w:tc>
          <w:tcPr>
            <w:tcW w:w="1758" w:type="dxa"/>
            <w:tcBorders>
              <w:left w:val="single" w:sz="4" w:space="0" w:color="auto"/>
              <w:bottom w:val="single" w:sz="4" w:space="0" w:color="auto"/>
              <w:right w:val="single" w:sz="4" w:space="0" w:color="auto"/>
            </w:tcBorders>
          </w:tcPr>
          <w:p w14:paraId="65888445" w14:textId="77777777" w:rsidR="002C5AA0" w:rsidRPr="00613175" w:rsidRDefault="002C5AA0" w:rsidP="00273214">
            <w:pPr>
              <w:pStyle w:val="TAL"/>
              <w:rPr>
                <w:b/>
              </w:rPr>
            </w:pPr>
            <w:r w:rsidRPr="00613175">
              <w:tab/>
              <w:t>substate-value</w:t>
            </w:r>
          </w:p>
        </w:tc>
        <w:tc>
          <w:tcPr>
            <w:tcW w:w="851" w:type="dxa"/>
            <w:tcBorders>
              <w:left w:val="single" w:sz="4" w:space="0" w:color="auto"/>
              <w:bottom w:val="single" w:sz="4" w:space="0" w:color="auto"/>
              <w:right w:val="single" w:sz="4" w:space="0" w:color="auto"/>
            </w:tcBorders>
            <w:shd w:val="clear" w:color="auto" w:fill="auto"/>
          </w:tcPr>
          <w:p w14:paraId="4147285A" w14:textId="77777777" w:rsidR="002C5AA0" w:rsidRPr="00613175" w:rsidRDefault="002C5AA0" w:rsidP="00273214">
            <w:pPr>
              <w:pStyle w:val="TAL"/>
            </w:pPr>
          </w:p>
        </w:tc>
        <w:tc>
          <w:tcPr>
            <w:tcW w:w="4820" w:type="dxa"/>
            <w:tcBorders>
              <w:left w:val="single" w:sz="4" w:space="0" w:color="auto"/>
              <w:bottom w:val="single" w:sz="4" w:space="0" w:color="auto"/>
              <w:right w:val="single" w:sz="4" w:space="0" w:color="auto"/>
            </w:tcBorders>
            <w:shd w:val="clear" w:color="auto" w:fill="auto"/>
          </w:tcPr>
          <w:p w14:paraId="61E3E401" w14:textId="77777777" w:rsidR="002C5AA0" w:rsidRPr="00613175" w:rsidRDefault="002C5AA0" w:rsidP="00273214">
            <w:pPr>
              <w:pStyle w:val="TAL"/>
              <w:rPr>
                <w:b/>
              </w:rPr>
            </w:pPr>
            <w:r w:rsidRPr="00613175">
              <w:rPr>
                <w:i/>
              </w:rPr>
              <w:t>terminated</w:t>
            </w:r>
          </w:p>
        </w:tc>
        <w:tc>
          <w:tcPr>
            <w:tcW w:w="794" w:type="dxa"/>
            <w:vMerge/>
            <w:tcBorders>
              <w:top w:val="single" w:sz="4" w:space="0" w:color="auto"/>
              <w:left w:val="single" w:sz="4" w:space="0" w:color="auto"/>
              <w:bottom w:val="single" w:sz="4" w:space="0" w:color="auto"/>
              <w:right w:val="single" w:sz="4" w:space="0" w:color="auto"/>
            </w:tcBorders>
          </w:tcPr>
          <w:p w14:paraId="7EAED5FF" w14:textId="77777777" w:rsidR="002C5AA0" w:rsidRPr="00613175" w:rsidRDefault="002C5AA0" w:rsidP="00273214">
            <w:pPr>
              <w:pStyle w:val="TAL"/>
            </w:pPr>
          </w:p>
        </w:tc>
        <w:tc>
          <w:tcPr>
            <w:tcW w:w="1418" w:type="dxa"/>
            <w:vMerge/>
            <w:tcBorders>
              <w:top w:val="single" w:sz="4" w:space="0" w:color="auto"/>
              <w:left w:val="single" w:sz="4" w:space="0" w:color="auto"/>
              <w:bottom w:val="single" w:sz="4" w:space="0" w:color="auto"/>
              <w:right w:val="single" w:sz="4" w:space="0" w:color="auto"/>
            </w:tcBorders>
          </w:tcPr>
          <w:p w14:paraId="14549D76" w14:textId="77777777" w:rsidR="002C5AA0" w:rsidRPr="00613175" w:rsidRDefault="002C5AA0" w:rsidP="00273214">
            <w:pPr>
              <w:pStyle w:val="TAL"/>
            </w:pPr>
          </w:p>
        </w:tc>
      </w:tr>
      <w:tr w:rsidR="002C5AA0" w:rsidRPr="00613175" w14:paraId="6DFD2495" w14:textId="77777777" w:rsidTr="00A53DC8">
        <w:trPr>
          <w:jc w:val="center"/>
        </w:trPr>
        <w:tc>
          <w:tcPr>
            <w:tcW w:w="1758" w:type="dxa"/>
            <w:tcBorders>
              <w:top w:val="single" w:sz="4" w:space="0" w:color="auto"/>
              <w:left w:val="single" w:sz="4" w:space="0" w:color="auto"/>
              <w:right w:val="single" w:sz="4" w:space="0" w:color="auto"/>
            </w:tcBorders>
          </w:tcPr>
          <w:p w14:paraId="0B69453A" w14:textId="77777777" w:rsidR="002C5AA0" w:rsidRPr="00613175" w:rsidRDefault="002C5AA0" w:rsidP="00273214">
            <w:pPr>
              <w:pStyle w:val="TAL"/>
              <w:rPr>
                <w:b/>
              </w:rPr>
            </w:pPr>
            <w:r w:rsidRPr="00613175">
              <w:rPr>
                <w:b/>
              </w:rPr>
              <w:t>Content-Length</w:t>
            </w:r>
          </w:p>
        </w:tc>
        <w:tc>
          <w:tcPr>
            <w:tcW w:w="851" w:type="dxa"/>
            <w:tcBorders>
              <w:top w:val="single" w:sz="4" w:space="0" w:color="auto"/>
              <w:left w:val="single" w:sz="4" w:space="0" w:color="auto"/>
              <w:right w:val="single" w:sz="4" w:space="0" w:color="auto"/>
            </w:tcBorders>
            <w:shd w:val="clear" w:color="auto" w:fill="auto"/>
          </w:tcPr>
          <w:p w14:paraId="60917DC9" w14:textId="77777777" w:rsidR="002C5AA0" w:rsidRPr="00613175" w:rsidRDefault="002C5AA0" w:rsidP="00273214">
            <w:pPr>
              <w:pStyle w:val="TAL"/>
            </w:pPr>
          </w:p>
        </w:tc>
        <w:tc>
          <w:tcPr>
            <w:tcW w:w="4820" w:type="dxa"/>
            <w:tcBorders>
              <w:top w:val="single" w:sz="4" w:space="0" w:color="auto"/>
              <w:left w:val="single" w:sz="4" w:space="0" w:color="auto"/>
              <w:right w:val="single" w:sz="4" w:space="0" w:color="auto"/>
            </w:tcBorders>
            <w:shd w:val="clear" w:color="auto" w:fill="auto"/>
          </w:tcPr>
          <w:p w14:paraId="48937F4E" w14:textId="77777777" w:rsidR="002C5AA0" w:rsidRPr="00613175" w:rsidRDefault="002C5AA0" w:rsidP="00273214">
            <w:pPr>
              <w:pStyle w:val="TAL"/>
            </w:pPr>
          </w:p>
        </w:tc>
        <w:tc>
          <w:tcPr>
            <w:tcW w:w="794" w:type="dxa"/>
            <w:vMerge w:val="restart"/>
            <w:tcBorders>
              <w:top w:val="single" w:sz="4" w:space="0" w:color="auto"/>
              <w:left w:val="single" w:sz="4" w:space="0" w:color="auto"/>
              <w:right w:val="single" w:sz="4" w:space="0" w:color="auto"/>
            </w:tcBorders>
          </w:tcPr>
          <w:p w14:paraId="5D87B3C4" w14:textId="77777777" w:rsidR="002C5AA0" w:rsidRPr="00613175" w:rsidRDefault="002C5AA0" w:rsidP="00273214">
            <w:pPr>
              <w:pStyle w:val="TAL"/>
            </w:pPr>
          </w:p>
        </w:tc>
        <w:tc>
          <w:tcPr>
            <w:tcW w:w="1418" w:type="dxa"/>
            <w:vMerge w:val="restart"/>
            <w:tcBorders>
              <w:top w:val="single" w:sz="4" w:space="0" w:color="auto"/>
              <w:left w:val="single" w:sz="4" w:space="0" w:color="auto"/>
              <w:right w:val="single" w:sz="4" w:space="0" w:color="auto"/>
            </w:tcBorders>
          </w:tcPr>
          <w:p w14:paraId="3A085DA4" w14:textId="77777777" w:rsidR="002C5AA0" w:rsidRPr="00613175" w:rsidRDefault="002C5AA0" w:rsidP="00273214">
            <w:pPr>
              <w:pStyle w:val="TAL"/>
            </w:pPr>
          </w:p>
        </w:tc>
      </w:tr>
      <w:tr w:rsidR="002C5AA0" w:rsidRPr="00613175" w14:paraId="4210A3EF" w14:textId="77777777" w:rsidTr="00A53DC8">
        <w:trPr>
          <w:jc w:val="center"/>
        </w:trPr>
        <w:tc>
          <w:tcPr>
            <w:tcW w:w="1758" w:type="dxa"/>
            <w:tcBorders>
              <w:top w:val="nil"/>
              <w:left w:val="single" w:sz="4" w:space="0" w:color="auto"/>
              <w:bottom w:val="single" w:sz="4" w:space="0" w:color="auto"/>
              <w:right w:val="single" w:sz="4" w:space="0" w:color="auto"/>
            </w:tcBorders>
          </w:tcPr>
          <w:p w14:paraId="23715753" w14:textId="77777777" w:rsidR="002C5AA0" w:rsidRPr="00613175" w:rsidRDefault="002C5AA0" w:rsidP="00273214">
            <w:pPr>
              <w:pStyle w:val="TAL"/>
              <w:rPr>
                <w:b/>
              </w:rPr>
            </w:pPr>
            <w:r w:rsidRPr="00613175">
              <w:tab/>
              <w:t>value</w:t>
            </w:r>
          </w:p>
        </w:tc>
        <w:tc>
          <w:tcPr>
            <w:tcW w:w="851" w:type="dxa"/>
            <w:tcBorders>
              <w:top w:val="nil"/>
              <w:left w:val="single" w:sz="4" w:space="0" w:color="auto"/>
              <w:bottom w:val="single" w:sz="4" w:space="0" w:color="auto"/>
              <w:right w:val="single" w:sz="4" w:space="0" w:color="auto"/>
            </w:tcBorders>
            <w:shd w:val="clear" w:color="auto" w:fill="auto"/>
          </w:tcPr>
          <w:p w14:paraId="4E2FD3E8"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shd w:val="clear" w:color="auto" w:fill="auto"/>
          </w:tcPr>
          <w:p w14:paraId="1BE1536F" w14:textId="77777777" w:rsidR="002C5AA0" w:rsidRPr="00613175" w:rsidRDefault="002C5AA0" w:rsidP="00273214">
            <w:pPr>
              <w:pStyle w:val="TAL"/>
              <w:rPr>
                <w:i/>
              </w:rPr>
            </w:pPr>
            <w:r w:rsidRPr="00613175">
              <w:rPr>
                <w:i/>
              </w:rPr>
              <w:t>0</w:t>
            </w:r>
          </w:p>
        </w:tc>
        <w:tc>
          <w:tcPr>
            <w:tcW w:w="794" w:type="dxa"/>
            <w:vMerge/>
            <w:tcBorders>
              <w:left w:val="single" w:sz="4" w:space="0" w:color="auto"/>
              <w:bottom w:val="single" w:sz="4" w:space="0" w:color="auto"/>
              <w:right w:val="single" w:sz="4" w:space="0" w:color="auto"/>
            </w:tcBorders>
          </w:tcPr>
          <w:p w14:paraId="2E4A8F3C" w14:textId="77777777" w:rsidR="002C5AA0" w:rsidRPr="00613175" w:rsidRDefault="002C5AA0" w:rsidP="00273214">
            <w:pPr>
              <w:pStyle w:val="TAL"/>
            </w:pPr>
          </w:p>
        </w:tc>
        <w:tc>
          <w:tcPr>
            <w:tcW w:w="1418" w:type="dxa"/>
            <w:vMerge/>
            <w:tcBorders>
              <w:left w:val="single" w:sz="4" w:space="0" w:color="auto"/>
              <w:bottom w:val="single" w:sz="4" w:space="0" w:color="auto"/>
              <w:right w:val="single" w:sz="4" w:space="0" w:color="auto"/>
            </w:tcBorders>
          </w:tcPr>
          <w:p w14:paraId="7D65B654" w14:textId="77777777" w:rsidR="002C5AA0" w:rsidRPr="00613175" w:rsidRDefault="002C5AA0" w:rsidP="00273214">
            <w:pPr>
              <w:pStyle w:val="TAL"/>
            </w:pPr>
          </w:p>
        </w:tc>
      </w:tr>
    </w:tbl>
    <w:p w14:paraId="136DE590" w14:textId="77777777" w:rsidR="002C5AA0" w:rsidRPr="00613175" w:rsidRDefault="002C5AA0" w:rsidP="002C5AA0"/>
    <w:tbl>
      <w:tblPr>
        <w:tblW w:w="978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tblCellMar>
        <w:tblLook w:val="0000" w:firstRow="0" w:lastRow="0" w:firstColumn="0" w:lastColumn="0" w:noHBand="0" w:noVBand="0"/>
      </w:tblPr>
      <w:tblGrid>
        <w:gridCol w:w="2093"/>
        <w:gridCol w:w="7693"/>
      </w:tblGrid>
      <w:tr w:rsidR="002C5AA0" w:rsidRPr="00613175" w14:paraId="323DBE8A" w14:textId="77777777" w:rsidTr="00273214">
        <w:trPr>
          <w:cantSplit/>
          <w:jc w:val="center"/>
        </w:trPr>
        <w:tc>
          <w:tcPr>
            <w:tcW w:w="2093" w:type="dxa"/>
            <w:tcBorders>
              <w:bottom w:val="single" w:sz="4" w:space="0" w:color="auto"/>
              <w:right w:val="single" w:sz="4" w:space="0" w:color="auto"/>
            </w:tcBorders>
          </w:tcPr>
          <w:p w14:paraId="7A0C81B4" w14:textId="77777777" w:rsidR="002C5AA0" w:rsidRPr="00613175" w:rsidRDefault="002C5AA0" w:rsidP="00273214">
            <w:pPr>
              <w:pStyle w:val="TAH"/>
              <w:keepNext w:val="0"/>
              <w:keepLines w:val="0"/>
            </w:pPr>
            <w:r w:rsidRPr="00613175">
              <w:t>Condition</w:t>
            </w:r>
          </w:p>
        </w:tc>
        <w:tc>
          <w:tcPr>
            <w:tcW w:w="7693" w:type="dxa"/>
            <w:tcBorders>
              <w:left w:val="single" w:sz="4" w:space="0" w:color="auto"/>
              <w:bottom w:val="single" w:sz="4" w:space="0" w:color="auto"/>
            </w:tcBorders>
          </w:tcPr>
          <w:p w14:paraId="4CD8BFAA" w14:textId="77777777" w:rsidR="002C5AA0" w:rsidRPr="00613175" w:rsidRDefault="002C5AA0" w:rsidP="00273214">
            <w:pPr>
              <w:pStyle w:val="TAH"/>
              <w:keepNext w:val="0"/>
              <w:keepLines w:val="0"/>
            </w:pPr>
            <w:r w:rsidRPr="00613175">
              <w:t>Explanation</w:t>
            </w:r>
          </w:p>
        </w:tc>
      </w:tr>
      <w:tr w:rsidR="002C5AA0" w:rsidRPr="00613175" w14:paraId="11BD8A16" w14:textId="77777777" w:rsidTr="00273214">
        <w:trPr>
          <w:cantSplit/>
          <w:jc w:val="center"/>
        </w:trPr>
        <w:tc>
          <w:tcPr>
            <w:tcW w:w="2093" w:type="dxa"/>
            <w:tcBorders>
              <w:top w:val="single" w:sz="4" w:space="0" w:color="auto"/>
              <w:bottom w:val="single" w:sz="4" w:space="0" w:color="auto"/>
              <w:right w:val="single" w:sz="4" w:space="0" w:color="auto"/>
            </w:tcBorders>
          </w:tcPr>
          <w:p w14:paraId="05C38F8D" w14:textId="77777777" w:rsidR="002C5AA0" w:rsidRPr="00613175" w:rsidRDefault="002C5AA0" w:rsidP="00273214">
            <w:pPr>
              <w:pStyle w:val="TAL"/>
              <w:keepNext w:val="0"/>
              <w:keepLines w:val="0"/>
            </w:pPr>
            <w:r w:rsidRPr="00613175">
              <w:t>A1</w:t>
            </w:r>
          </w:p>
        </w:tc>
        <w:tc>
          <w:tcPr>
            <w:tcW w:w="7693" w:type="dxa"/>
            <w:tcBorders>
              <w:top w:val="single" w:sz="4" w:space="0" w:color="auto"/>
              <w:left w:val="single" w:sz="4" w:space="0" w:color="auto"/>
              <w:bottom w:val="single" w:sz="4" w:space="0" w:color="auto"/>
            </w:tcBorders>
          </w:tcPr>
          <w:p w14:paraId="3A66B86A" w14:textId="77777777" w:rsidR="002C5AA0" w:rsidRPr="00613175" w:rsidRDefault="002C5AA0" w:rsidP="00273214">
            <w:pPr>
              <w:pStyle w:val="TAL"/>
              <w:keepNext w:val="0"/>
              <w:keepLines w:val="0"/>
            </w:pPr>
            <w:r w:rsidRPr="00613175">
              <w:rPr>
                <w:rFonts w:eastAsia="Batang"/>
              </w:rPr>
              <w:t>Final NOTIFY sent for reg-event</w:t>
            </w:r>
          </w:p>
        </w:tc>
      </w:tr>
      <w:tr w:rsidR="002C5AA0" w:rsidRPr="00613175" w14:paraId="784ABD8E" w14:textId="77777777" w:rsidTr="00273214">
        <w:trPr>
          <w:cantSplit/>
          <w:jc w:val="center"/>
        </w:trPr>
        <w:tc>
          <w:tcPr>
            <w:tcW w:w="2093" w:type="dxa"/>
            <w:tcBorders>
              <w:top w:val="single" w:sz="4" w:space="0" w:color="auto"/>
              <w:bottom w:val="single" w:sz="4" w:space="0" w:color="auto"/>
              <w:right w:val="single" w:sz="4" w:space="0" w:color="auto"/>
            </w:tcBorders>
          </w:tcPr>
          <w:p w14:paraId="2F671DB9" w14:textId="77777777" w:rsidR="002C5AA0" w:rsidRPr="00613175" w:rsidRDefault="002C5AA0" w:rsidP="00273214">
            <w:pPr>
              <w:pStyle w:val="TAL"/>
              <w:keepNext w:val="0"/>
              <w:keepLines w:val="0"/>
            </w:pPr>
            <w:r w:rsidRPr="00613175">
              <w:t>A2</w:t>
            </w:r>
          </w:p>
        </w:tc>
        <w:tc>
          <w:tcPr>
            <w:tcW w:w="7693" w:type="dxa"/>
            <w:tcBorders>
              <w:top w:val="single" w:sz="4" w:space="0" w:color="auto"/>
              <w:left w:val="single" w:sz="4" w:space="0" w:color="auto"/>
              <w:bottom w:val="single" w:sz="4" w:space="0" w:color="auto"/>
            </w:tcBorders>
          </w:tcPr>
          <w:p w14:paraId="21EC10BC" w14:textId="77777777" w:rsidR="002C5AA0" w:rsidRPr="00613175" w:rsidRDefault="002C5AA0" w:rsidP="00273214">
            <w:pPr>
              <w:pStyle w:val="TAL"/>
              <w:keepNext w:val="0"/>
              <w:keepLines w:val="0"/>
            </w:pPr>
            <w:r w:rsidRPr="00613175">
              <w:rPr>
                <w:rFonts w:eastAsia="Batang"/>
              </w:rPr>
              <w:t>Final NOTIFY sent for conf-event</w:t>
            </w:r>
          </w:p>
        </w:tc>
      </w:tr>
      <w:tr w:rsidR="002C5AA0" w:rsidRPr="00613175" w14:paraId="1006BF85" w14:textId="77777777" w:rsidTr="00273214">
        <w:trPr>
          <w:cantSplit/>
          <w:jc w:val="center"/>
        </w:trPr>
        <w:tc>
          <w:tcPr>
            <w:tcW w:w="2093" w:type="dxa"/>
            <w:tcBorders>
              <w:top w:val="single" w:sz="4" w:space="0" w:color="auto"/>
              <w:bottom w:val="single" w:sz="4" w:space="0" w:color="auto"/>
              <w:right w:val="single" w:sz="4" w:space="0" w:color="auto"/>
            </w:tcBorders>
          </w:tcPr>
          <w:p w14:paraId="6656F8CE" w14:textId="77777777" w:rsidR="002C5AA0" w:rsidRPr="00613175" w:rsidRDefault="002C5AA0" w:rsidP="00273214">
            <w:pPr>
              <w:pStyle w:val="TAL"/>
              <w:keepNext w:val="0"/>
              <w:keepLines w:val="0"/>
            </w:pPr>
            <w:r w:rsidRPr="00613175">
              <w:t>A3</w:t>
            </w:r>
          </w:p>
        </w:tc>
        <w:tc>
          <w:tcPr>
            <w:tcW w:w="7693" w:type="dxa"/>
            <w:tcBorders>
              <w:top w:val="single" w:sz="4" w:space="0" w:color="auto"/>
              <w:left w:val="single" w:sz="4" w:space="0" w:color="auto"/>
              <w:bottom w:val="single" w:sz="4" w:space="0" w:color="auto"/>
            </w:tcBorders>
          </w:tcPr>
          <w:p w14:paraId="3193D95E" w14:textId="77777777" w:rsidR="002C5AA0" w:rsidRPr="00613175" w:rsidRDefault="002C5AA0" w:rsidP="00273214">
            <w:pPr>
              <w:pStyle w:val="TAL"/>
              <w:keepNext w:val="0"/>
              <w:keepLines w:val="0"/>
              <w:rPr>
                <w:rFonts w:eastAsia="Batang"/>
              </w:rPr>
            </w:pPr>
            <w:r w:rsidRPr="00613175">
              <w:rPr>
                <w:rFonts w:eastAsia="Batang"/>
              </w:rPr>
              <w:t>Final NOTIFY sent for message-summary</w:t>
            </w:r>
          </w:p>
        </w:tc>
      </w:tr>
    </w:tbl>
    <w:p w14:paraId="6DEE1905" w14:textId="77777777" w:rsidR="002C5AA0" w:rsidRPr="00613175" w:rsidRDefault="002C5AA0" w:rsidP="002C5AA0"/>
    <w:p w14:paraId="6242CE80" w14:textId="77777777" w:rsidR="002C5AA0" w:rsidRPr="00613175" w:rsidRDefault="002C5AA0" w:rsidP="002C5AA0">
      <w:pPr>
        <w:pStyle w:val="NO"/>
      </w:pPr>
      <w:r w:rsidRPr="00613175">
        <w:t>NOTE 1:</w:t>
      </w:r>
      <w:r w:rsidRPr="00613175">
        <w:tab/>
        <w:t>Branch parameter values sent by SS are different within a test case execution.</w:t>
      </w:r>
    </w:p>
    <w:p w14:paraId="37F8DDBE" w14:textId="77777777" w:rsidR="002C5AA0" w:rsidRPr="00613175" w:rsidRDefault="002C5AA0" w:rsidP="002C5AA0">
      <w:pPr>
        <w:rPr>
          <w:rFonts w:ascii="Arial" w:hAnsi="Arial" w:cs="Arial"/>
        </w:rPr>
      </w:pPr>
      <w:r w:rsidRPr="00613175">
        <w:rPr>
          <w:rFonts w:ascii="Arial" w:hAnsi="Arial" w:cs="Arial"/>
        </w:rPr>
        <w:t>200 OK (step 0D)</w:t>
      </w:r>
    </w:p>
    <w:p w14:paraId="615F824F" w14:textId="77777777" w:rsidR="002C5AA0" w:rsidRPr="00613175" w:rsidRDefault="002C5AA0" w:rsidP="002C5AA0">
      <w:pPr>
        <w:rPr>
          <w:rFonts w:ascii="Arial" w:hAnsi="Arial" w:cs="Arial"/>
        </w:rPr>
      </w:pPr>
      <w:r w:rsidRPr="00613175">
        <w:t>Use the default message "200 OK for other requests than REGISTER or SUBSCRIBE" in Annex A.3.1 of TS 34.229-1 [2].</w:t>
      </w:r>
    </w:p>
    <w:p w14:paraId="28170B0F" w14:textId="77777777" w:rsidR="002C5AA0" w:rsidRPr="00613175" w:rsidRDefault="002C5AA0" w:rsidP="002C5AA0">
      <w:pPr>
        <w:rPr>
          <w:rFonts w:ascii="Arial" w:hAnsi="Arial" w:cs="Arial"/>
        </w:rPr>
      </w:pPr>
      <w:r w:rsidRPr="00613175">
        <w:rPr>
          <w:rFonts w:ascii="Arial" w:hAnsi="Arial" w:cs="Arial"/>
        </w:rPr>
        <w:t>REGISTER (step 1)</w:t>
      </w:r>
    </w:p>
    <w:p w14:paraId="171009AE" w14:textId="77777777" w:rsidR="002C5AA0" w:rsidRPr="00613175" w:rsidRDefault="002C5AA0" w:rsidP="00A53DC8">
      <w:pPr>
        <w:keepNext/>
      </w:pPr>
      <w:r w:rsidRPr="00613175">
        <w:t>Use the default message “REGISTER” in Annex A.1.1 of TS 34.229-1 [1] with conditions A2 and A17 "UE initiated IMS re-registration or de-registration" with the following exceptions: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3" w:type="dxa"/>
        </w:tblCellMar>
        <w:tblLook w:val="01E0" w:firstRow="1" w:lastRow="1" w:firstColumn="1" w:lastColumn="1" w:noHBand="0" w:noVBand="0"/>
      </w:tblPr>
      <w:tblGrid>
        <w:gridCol w:w="1758"/>
        <w:gridCol w:w="851"/>
        <w:gridCol w:w="4820"/>
        <w:gridCol w:w="794"/>
        <w:gridCol w:w="1418"/>
      </w:tblGrid>
      <w:tr w:rsidR="002C5AA0" w:rsidRPr="00613175" w14:paraId="55C5296D" w14:textId="77777777" w:rsidTr="00273214">
        <w:trPr>
          <w:cantSplit/>
          <w:tblHeader/>
          <w:jc w:val="center"/>
        </w:trPr>
        <w:tc>
          <w:tcPr>
            <w:tcW w:w="1758" w:type="dxa"/>
            <w:tcBorders>
              <w:bottom w:val="single" w:sz="4" w:space="0" w:color="auto"/>
            </w:tcBorders>
          </w:tcPr>
          <w:p w14:paraId="5D5019C6" w14:textId="77777777" w:rsidR="002C5AA0" w:rsidRPr="00613175" w:rsidRDefault="002C5AA0" w:rsidP="00273214">
            <w:pPr>
              <w:pStyle w:val="TAH"/>
            </w:pPr>
            <w:r w:rsidRPr="00613175">
              <w:t>Header/param</w:t>
            </w:r>
          </w:p>
        </w:tc>
        <w:tc>
          <w:tcPr>
            <w:tcW w:w="851" w:type="dxa"/>
            <w:tcBorders>
              <w:bottom w:val="single" w:sz="4" w:space="0" w:color="auto"/>
            </w:tcBorders>
          </w:tcPr>
          <w:p w14:paraId="64F9984B" w14:textId="77777777" w:rsidR="002C5AA0" w:rsidRPr="00613175" w:rsidRDefault="002C5AA0" w:rsidP="00273214">
            <w:pPr>
              <w:pStyle w:val="TAH"/>
            </w:pPr>
            <w:r w:rsidRPr="00613175">
              <w:t>Cond</w:t>
            </w:r>
          </w:p>
        </w:tc>
        <w:tc>
          <w:tcPr>
            <w:tcW w:w="4820" w:type="dxa"/>
            <w:tcBorders>
              <w:bottom w:val="single" w:sz="4" w:space="0" w:color="auto"/>
            </w:tcBorders>
          </w:tcPr>
          <w:p w14:paraId="56546D81" w14:textId="77777777" w:rsidR="002C5AA0" w:rsidRPr="00613175" w:rsidRDefault="002C5AA0" w:rsidP="00273214">
            <w:pPr>
              <w:pStyle w:val="TAH"/>
            </w:pPr>
            <w:r w:rsidRPr="00613175">
              <w:t>Value/remark</w:t>
            </w:r>
          </w:p>
        </w:tc>
        <w:tc>
          <w:tcPr>
            <w:tcW w:w="794" w:type="dxa"/>
            <w:tcBorders>
              <w:bottom w:val="single" w:sz="4" w:space="0" w:color="auto"/>
            </w:tcBorders>
          </w:tcPr>
          <w:p w14:paraId="7FF9DC27" w14:textId="77777777" w:rsidR="002C5AA0" w:rsidRPr="00613175" w:rsidRDefault="002C5AA0" w:rsidP="00273214">
            <w:pPr>
              <w:pStyle w:val="TAH"/>
            </w:pPr>
            <w:r w:rsidRPr="00613175">
              <w:t>Rel</w:t>
            </w:r>
          </w:p>
        </w:tc>
        <w:tc>
          <w:tcPr>
            <w:tcW w:w="1418" w:type="dxa"/>
            <w:tcBorders>
              <w:bottom w:val="single" w:sz="4" w:space="0" w:color="auto"/>
            </w:tcBorders>
          </w:tcPr>
          <w:p w14:paraId="2F7FD2C2" w14:textId="77777777" w:rsidR="002C5AA0" w:rsidRPr="00613175" w:rsidRDefault="002C5AA0" w:rsidP="00273214">
            <w:pPr>
              <w:pStyle w:val="TAH"/>
            </w:pPr>
            <w:r w:rsidRPr="00613175">
              <w:t>Reference</w:t>
            </w:r>
          </w:p>
        </w:tc>
      </w:tr>
      <w:tr w:rsidR="002C5AA0" w:rsidRPr="00613175" w14:paraId="5A5DEB75" w14:textId="77777777" w:rsidTr="00273214">
        <w:trPr>
          <w:cantSplit/>
          <w:jc w:val="center"/>
        </w:trPr>
        <w:tc>
          <w:tcPr>
            <w:tcW w:w="1758" w:type="dxa"/>
            <w:tcBorders>
              <w:top w:val="nil"/>
              <w:left w:val="single" w:sz="4" w:space="0" w:color="auto"/>
              <w:bottom w:val="nil"/>
              <w:right w:val="single" w:sz="4" w:space="0" w:color="auto"/>
            </w:tcBorders>
          </w:tcPr>
          <w:p w14:paraId="07D32958" w14:textId="77777777" w:rsidR="002C5AA0" w:rsidRPr="00613175" w:rsidRDefault="002C5AA0" w:rsidP="00273214">
            <w:pPr>
              <w:pStyle w:val="TAL"/>
            </w:pPr>
            <w:r w:rsidRPr="00613175">
              <w:rPr>
                <w:b/>
              </w:rPr>
              <w:t>Contact</w:t>
            </w:r>
          </w:p>
        </w:tc>
        <w:tc>
          <w:tcPr>
            <w:tcW w:w="851" w:type="dxa"/>
            <w:tcBorders>
              <w:top w:val="nil"/>
              <w:left w:val="single" w:sz="4" w:space="0" w:color="auto"/>
              <w:bottom w:val="nil"/>
              <w:right w:val="single" w:sz="4" w:space="0" w:color="auto"/>
            </w:tcBorders>
          </w:tcPr>
          <w:p w14:paraId="4AE5DA47"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6EF3B04E" w14:textId="77777777" w:rsidR="002C5AA0" w:rsidRPr="00613175" w:rsidRDefault="002C5AA0" w:rsidP="00273214">
            <w:pPr>
              <w:pStyle w:val="TAL"/>
            </w:pPr>
          </w:p>
        </w:tc>
        <w:tc>
          <w:tcPr>
            <w:tcW w:w="794" w:type="dxa"/>
            <w:tcBorders>
              <w:top w:val="nil"/>
              <w:left w:val="single" w:sz="4" w:space="0" w:color="auto"/>
              <w:bottom w:val="nil"/>
              <w:right w:val="single" w:sz="4" w:space="0" w:color="auto"/>
            </w:tcBorders>
          </w:tcPr>
          <w:p w14:paraId="15BF8A5D"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702BC628" w14:textId="77777777" w:rsidR="002C5AA0" w:rsidRPr="00613175" w:rsidRDefault="002C5AA0" w:rsidP="00273214">
            <w:pPr>
              <w:pStyle w:val="TAL"/>
              <w:rPr>
                <w:i/>
              </w:rPr>
            </w:pPr>
            <w:r w:rsidRPr="00613175">
              <w:t>RFC 3261 [6]</w:t>
            </w:r>
          </w:p>
        </w:tc>
      </w:tr>
      <w:tr w:rsidR="002C5AA0" w:rsidRPr="00613175" w14:paraId="33D1A172" w14:textId="77777777" w:rsidTr="00273214">
        <w:trPr>
          <w:cantSplit/>
          <w:jc w:val="center"/>
        </w:trPr>
        <w:tc>
          <w:tcPr>
            <w:tcW w:w="1758" w:type="dxa"/>
            <w:tcBorders>
              <w:top w:val="nil"/>
              <w:left w:val="single" w:sz="4" w:space="0" w:color="auto"/>
              <w:bottom w:val="nil"/>
              <w:right w:val="single" w:sz="4" w:space="0" w:color="auto"/>
            </w:tcBorders>
          </w:tcPr>
          <w:p w14:paraId="601EDC51" w14:textId="77777777" w:rsidR="002C5AA0" w:rsidRPr="00613175" w:rsidRDefault="002C5AA0" w:rsidP="00273214">
            <w:pPr>
              <w:pStyle w:val="TAL"/>
            </w:pPr>
            <w:r w:rsidRPr="00613175">
              <w:tab/>
              <w:t>addr-spec</w:t>
            </w:r>
          </w:p>
        </w:tc>
        <w:tc>
          <w:tcPr>
            <w:tcW w:w="851" w:type="dxa"/>
            <w:tcBorders>
              <w:top w:val="nil"/>
              <w:left w:val="single" w:sz="4" w:space="0" w:color="auto"/>
              <w:bottom w:val="nil"/>
              <w:right w:val="single" w:sz="4" w:space="0" w:color="auto"/>
            </w:tcBorders>
          </w:tcPr>
          <w:p w14:paraId="1AF6F016"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0E653B9C" w14:textId="77777777" w:rsidR="002C5AA0" w:rsidRPr="00613175" w:rsidRDefault="002C5AA0" w:rsidP="00273214">
            <w:pPr>
              <w:pStyle w:val="TAL"/>
              <w:tabs>
                <w:tab w:val="left" w:pos="1410"/>
              </w:tabs>
            </w:pPr>
            <w:r w:rsidRPr="00613175">
              <w:t xml:space="preserve">SIP URI with IP address or FQDN and protected server port of the UE, AND, </w:t>
            </w:r>
            <w:r w:rsidRPr="00613175">
              <w:br/>
              <w:t>if the UE supports GRUU, the following parameter:</w:t>
            </w:r>
          </w:p>
          <w:p w14:paraId="5CAC8B50" w14:textId="77777777" w:rsidR="002C5AA0" w:rsidRPr="00613175" w:rsidRDefault="002C5AA0" w:rsidP="00A53DC8">
            <w:pPr>
              <w:pStyle w:val="TAL"/>
              <w:tabs>
                <w:tab w:val="left" w:pos="1410"/>
              </w:tabs>
            </w:pPr>
            <w:r w:rsidRPr="00613175">
              <w:t>+</w:t>
            </w:r>
            <w:r w:rsidRPr="00613175">
              <w:rPr>
                <w:i/>
              </w:rPr>
              <w:t>sip.instance</w:t>
            </w:r>
            <w:r w:rsidRPr="00613175">
              <w:t>="&lt;</w:t>
            </w:r>
            <w:r w:rsidRPr="00613175">
              <w:rPr>
                <w:i/>
              </w:rPr>
              <w:t>urn:gsma:imei:</w:t>
            </w:r>
            <w:r w:rsidRPr="00613175">
              <w:t xml:space="preserve"> (gsma-specifier-defined-substring)&gt;”, OR</w:t>
            </w:r>
            <w:r w:rsidRPr="00613175">
              <w:br/>
              <w:t>*</w:t>
            </w:r>
          </w:p>
        </w:tc>
        <w:tc>
          <w:tcPr>
            <w:tcW w:w="794" w:type="dxa"/>
            <w:tcBorders>
              <w:top w:val="nil"/>
              <w:left w:val="single" w:sz="4" w:space="0" w:color="auto"/>
              <w:bottom w:val="nil"/>
              <w:right w:val="single" w:sz="4" w:space="0" w:color="auto"/>
            </w:tcBorders>
          </w:tcPr>
          <w:p w14:paraId="62696C61"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016FA9CC" w14:textId="77777777" w:rsidR="002C5AA0" w:rsidRPr="00613175" w:rsidRDefault="002C5AA0" w:rsidP="00273214">
            <w:pPr>
              <w:pStyle w:val="TAL"/>
              <w:rPr>
                <w:i/>
              </w:rPr>
            </w:pPr>
          </w:p>
        </w:tc>
      </w:tr>
      <w:tr w:rsidR="002C5AA0" w:rsidRPr="00613175" w14:paraId="46855649" w14:textId="77777777" w:rsidTr="00273214">
        <w:trPr>
          <w:cantSplit/>
          <w:jc w:val="center"/>
        </w:trPr>
        <w:tc>
          <w:tcPr>
            <w:tcW w:w="1758" w:type="dxa"/>
            <w:tcBorders>
              <w:top w:val="nil"/>
              <w:left w:val="single" w:sz="4" w:space="0" w:color="auto"/>
              <w:bottom w:val="single" w:sz="4" w:space="0" w:color="auto"/>
              <w:right w:val="single" w:sz="4" w:space="0" w:color="auto"/>
            </w:tcBorders>
          </w:tcPr>
          <w:p w14:paraId="0C2B5DF2" w14:textId="77777777" w:rsidR="002C5AA0" w:rsidRPr="00613175" w:rsidRDefault="002C5AA0" w:rsidP="00273214">
            <w:pPr>
              <w:pStyle w:val="TAL"/>
            </w:pPr>
            <w:r w:rsidRPr="00613175">
              <w:tab/>
              <w:t>expires</w:t>
            </w:r>
          </w:p>
        </w:tc>
        <w:tc>
          <w:tcPr>
            <w:tcW w:w="851" w:type="dxa"/>
            <w:tcBorders>
              <w:top w:val="nil"/>
              <w:left w:val="single" w:sz="4" w:space="0" w:color="auto"/>
              <w:bottom w:val="single" w:sz="4" w:space="0" w:color="auto"/>
              <w:right w:val="single" w:sz="4" w:space="0" w:color="auto"/>
            </w:tcBorders>
          </w:tcPr>
          <w:p w14:paraId="76BFCF7C" w14:textId="77777777" w:rsidR="002C5AA0" w:rsidRPr="00613175" w:rsidRDefault="002C5AA0" w:rsidP="00273214">
            <w:pPr>
              <w:pStyle w:val="TAL"/>
              <w:rPr>
                <w:i/>
              </w:rPr>
            </w:pPr>
          </w:p>
        </w:tc>
        <w:tc>
          <w:tcPr>
            <w:tcW w:w="4820" w:type="dxa"/>
            <w:tcBorders>
              <w:top w:val="nil"/>
              <w:left w:val="single" w:sz="4" w:space="0" w:color="auto"/>
              <w:bottom w:val="single" w:sz="4" w:space="0" w:color="auto"/>
              <w:right w:val="single" w:sz="4" w:space="0" w:color="auto"/>
            </w:tcBorders>
          </w:tcPr>
          <w:p w14:paraId="3787C3F1" w14:textId="77777777" w:rsidR="002C5AA0" w:rsidRPr="00613175" w:rsidRDefault="002C5AA0" w:rsidP="00273214">
            <w:pPr>
              <w:pStyle w:val="TAL"/>
              <w:rPr>
                <w:i/>
              </w:rPr>
            </w:pPr>
            <w:r w:rsidRPr="00613175">
              <w:rPr>
                <w:i/>
              </w:rPr>
              <w:t xml:space="preserve">0 </w:t>
            </w:r>
            <w:r w:rsidRPr="00613175">
              <w:t>(if present)</w:t>
            </w:r>
          </w:p>
        </w:tc>
        <w:tc>
          <w:tcPr>
            <w:tcW w:w="794" w:type="dxa"/>
            <w:tcBorders>
              <w:top w:val="nil"/>
              <w:left w:val="single" w:sz="4" w:space="0" w:color="auto"/>
              <w:bottom w:val="single" w:sz="4" w:space="0" w:color="auto"/>
              <w:right w:val="single" w:sz="4" w:space="0" w:color="auto"/>
            </w:tcBorders>
          </w:tcPr>
          <w:p w14:paraId="6E74C865" w14:textId="77777777" w:rsidR="002C5AA0" w:rsidRPr="00613175" w:rsidRDefault="002C5AA0" w:rsidP="00273214">
            <w:pPr>
              <w:pStyle w:val="TAL"/>
              <w:rPr>
                <w:i/>
              </w:rPr>
            </w:pPr>
          </w:p>
        </w:tc>
        <w:tc>
          <w:tcPr>
            <w:tcW w:w="1418" w:type="dxa"/>
            <w:tcBorders>
              <w:top w:val="nil"/>
              <w:left w:val="single" w:sz="4" w:space="0" w:color="auto"/>
              <w:bottom w:val="single" w:sz="4" w:space="0" w:color="auto"/>
              <w:right w:val="single" w:sz="4" w:space="0" w:color="auto"/>
            </w:tcBorders>
          </w:tcPr>
          <w:p w14:paraId="1138AE59" w14:textId="77777777" w:rsidR="002C5AA0" w:rsidRPr="00613175" w:rsidRDefault="002C5AA0" w:rsidP="00273214">
            <w:pPr>
              <w:pStyle w:val="TAL"/>
              <w:rPr>
                <w:i/>
              </w:rPr>
            </w:pPr>
          </w:p>
        </w:tc>
      </w:tr>
      <w:tr w:rsidR="002C5AA0" w:rsidRPr="00613175" w14:paraId="298D81AB" w14:textId="77777777" w:rsidTr="00A53DC8">
        <w:trPr>
          <w:cantSplit/>
          <w:jc w:val="center"/>
        </w:trPr>
        <w:tc>
          <w:tcPr>
            <w:tcW w:w="1758" w:type="dxa"/>
            <w:tcBorders>
              <w:top w:val="single" w:sz="4" w:space="0" w:color="auto"/>
              <w:left w:val="single" w:sz="4" w:space="0" w:color="auto"/>
              <w:bottom w:val="nil"/>
              <w:right w:val="single" w:sz="4" w:space="0" w:color="auto"/>
            </w:tcBorders>
          </w:tcPr>
          <w:p w14:paraId="044C1314" w14:textId="77777777" w:rsidR="002C5AA0" w:rsidRPr="00613175" w:rsidRDefault="002C5AA0" w:rsidP="00273214">
            <w:pPr>
              <w:pStyle w:val="TAL"/>
            </w:pPr>
            <w:r w:rsidRPr="00613175">
              <w:rPr>
                <w:b/>
              </w:rPr>
              <w:t>Expires</w:t>
            </w:r>
          </w:p>
        </w:tc>
        <w:tc>
          <w:tcPr>
            <w:tcW w:w="851" w:type="dxa"/>
            <w:tcBorders>
              <w:top w:val="single" w:sz="4" w:space="0" w:color="auto"/>
              <w:left w:val="single" w:sz="4" w:space="0" w:color="auto"/>
              <w:bottom w:val="nil"/>
              <w:right w:val="single" w:sz="4" w:space="0" w:color="auto"/>
            </w:tcBorders>
          </w:tcPr>
          <w:p w14:paraId="75849099" w14:textId="77777777" w:rsidR="002C5AA0" w:rsidRPr="00613175" w:rsidRDefault="002C5AA0" w:rsidP="00273214">
            <w:pPr>
              <w:pStyle w:val="TAL"/>
              <w:rPr>
                <w:i/>
              </w:rPr>
            </w:pPr>
          </w:p>
        </w:tc>
        <w:tc>
          <w:tcPr>
            <w:tcW w:w="4820" w:type="dxa"/>
            <w:tcBorders>
              <w:top w:val="single" w:sz="4" w:space="0" w:color="auto"/>
              <w:left w:val="single" w:sz="4" w:space="0" w:color="auto"/>
              <w:bottom w:val="nil"/>
              <w:right w:val="single" w:sz="4" w:space="0" w:color="auto"/>
            </w:tcBorders>
          </w:tcPr>
          <w:p w14:paraId="79AC2F78" w14:textId="77777777" w:rsidR="002C5AA0" w:rsidRPr="00613175" w:rsidRDefault="002C5AA0" w:rsidP="00273214">
            <w:pPr>
              <w:pStyle w:val="TAL"/>
              <w:rPr>
                <w:i/>
              </w:rPr>
            </w:pPr>
            <w:r w:rsidRPr="00613175">
              <w:t>(must be present if addr-spec is *)</w:t>
            </w:r>
          </w:p>
        </w:tc>
        <w:tc>
          <w:tcPr>
            <w:tcW w:w="794" w:type="dxa"/>
            <w:tcBorders>
              <w:top w:val="single" w:sz="4" w:space="0" w:color="auto"/>
              <w:left w:val="single" w:sz="4" w:space="0" w:color="auto"/>
              <w:bottom w:val="nil"/>
              <w:right w:val="single" w:sz="4" w:space="0" w:color="auto"/>
            </w:tcBorders>
          </w:tcPr>
          <w:p w14:paraId="5DA61264" w14:textId="77777777" w:rsidR="002C5AA0" w:rsidRPr="00613175" w:rsidRDefault="002C5AA0" w:rsidP="00273214">
            <w:pPr>
              <w:pStyle w:val="TAL"/>
              <w:rPr>
                <w:i/>
              </w:rPr>
            </w:pPr>
          </w:p>
        </w:tc>
        <w:tc>
          <w:tcPr>
            <w:tcW w:w="1418" w:type="dxa"/>
            <w:tcBorders>
              <w:top w:val="single" w:sz="4" w:space="0" w:color="auto"/>
              <w:left w:val="single" w:sz="4" w:space="0" w:color="auto"/>
              <w:bottom w:val="nil"/>
              <w:right w:val="single" w:sz="4" w:space="0" w:color="auto"/>
            </w:tcBorders>
          </w:tcPr>
          <w:p w14:paraId="471C73A6" w14:textId="77777777" w:rsidR="002C5AA0" w:rsidRPr="00613175" w:rsidRDefault="002C5AA0" w:rsidP="00273214">
            <w:pPr>
              <w:pStyle w:val="TAL"/>
              <w:rPr>
                <w:i/>
              </w:rPr>
            </w:pPr>
            <w:r w:rsidRPr="00613175">
              <w:t>RFC 3261 [6]</w:t>
            </w:r>
          </w:p>
        </w:tc>
      </w:tr>
      <w:tr w:rsidR="002C5AA0" w:rsidRPr="00613175" w14:paraId="2562B5AF" w14:textId="77777777" w:rsidTr="00A53DC8">
        <w:trPr>
          <w:cantSplit/>
          <w:jc w:val="center"/>
        </w:trPr>
        <w:tc>
          <w:tcPr>
            <w:tcW w:w="1758" w:type="dxa"/>
            <w:tcBorders>
              <w:top w:val="nil"/>
              <w:left w:val="single" w:sz="4" w:space="0" w:color="auto"/>
              <w:bottom w:val="single" w:sz="4" w:space="0" w:color="auto"/>
              <w:right w:val="single" w:sz="4" w:space="0" w:color="auto"/>
            </w:tcBorders>
          </w:tcPr>
          <w:p w14:paraId="34B45935" w14:textId="77777777" w:rsidR="002C5AA0" w:rsidRPr="00613175" w:rsidRDefault="002C5AA0" w:rsidP="00273214">
            <w:pPr>
              <w:pStyle w:val="TAL"/>
            </w:pPr>
            <w:r w:rsidRPr="00613175">
              <w:tab/>
              <w:t>delta-seconds</w:t>
            </w:r>
          </w:p>
        </w:tc>
        <w:tc>
          <w:tcPr>
            <w:tcW w:w="851" w:type="dxa"/>
            <w:tcBorders>
              <w:top w:val="nil"/>
              <w:left w:val="single" w:sz="4" w:space="0" w:color="auto"/>
              <w:bottom w:val="single" w:sz="4" w:space="0" w:color="auto"/>
              <w:right w:val="single" w:sz="4" w:space="0" w:color="auto"/>
            </w:tcBorders>
          </w:tcPr>
          <w:p w14:paraId="05CF292A" w14:textId="77777777" w:rsidR="002C5AA0" w:rsidRPr="00613175" w:rsidRDefault="002C5AA0" w:rsidP="00273214">
            <w:pPr>
              <w:pStyle w:val="TAL"/>
            </w:pPr>
          </w:p>
        </w:tc>
        <w:tc>
          <w:tcPr>
            <w:tcW w:w="4820" w:type="dxa"/>
            <w:tcBorders>
              <w:top w:val="nil"/>
              <w:left w:val="single" w:sz="4" w:space="0" w:color="auto"/>
              <w:bottom w:val="single" w:sz="4" w:space="0" w:color="auto"/>
              <w:right w:val="single" w:sz="4" w:space="0" w:color="auto"/>
            </w:tcBorders>
          </w:tcPr>
          <w:p w14:paraId="776ADABD" w14:textId="77777777" w:rsidR="002C5AA0" w:rsidRPr="00613175" w:rsidRDefault="002C5AA0" w:rsidP="00273214">
            <w:pPr>
              <w:pStyle w:val="TAL"/>
            </w:pPr>
            <w:r w:rsidRPr="00613175">
              <w:rPr>
                <w:i/>
              </w:rPr>
              <w:t xml:space="preserve">0 </w:t>
            </w:r>
            <w:r w:rsidRPr="00613175">
              <w:t>(if present)</w:t>
            </w:r>
          </w:p>
        </w:tc>
        <w:tc>
          <w:tcPr>
            <w:tcW w:w="794" w:type="dxa"/>
            <w:tcBorders>
              <w:top w:val="nil"/>
              <w:left w:val="single" w:sz="4" w:space="0" w:color="auto"/>
              <w:bottom w:val="single" w:sz="4" w:space="0" w:color="auto"/>
              <w:right w:val="single" w:sz="4" w:space="0" w:color="auto"/>
            </w:tcBorders>
          </w:tcPr>
          <w:p w14:paraId="5956847D" w14:textId="77777777" w:rsidR="002C5AA0" w:rsidRPr="00613175" w:rsidRDefault="002C5AA0" w:rsidP="00273214">
            <w:pPr>
              <w:pStyle w:val="TAL"/>
            </w:pPr>
          </w:p>
        </w:tc>
        <w:tc>
          <w:tcPr>
            <w:tcW w:w="1418" w:type="dxa"/>
            <w:tcBorders>
              <w:top w:val="nil"/>
              <w:left w:val="single" w:sz="4" w:space="0" w:color="auto"/>
              <w:bottom w:val="single" w:sz="4" w:space="0" w:color="auto"/>
              <w:right w:val="single" w:sz="4" w:space="0" w:color="auto"/>
            </w:tcBorders>
          </w:tcPr>
          <w:p w14:paraId="672584C0" w14:textId="77777777" w:rsidR="002C5AA0" w:rsidRPr="00613175" w:rsidRDefault="002C5AA0" w:rsidP="00273214">
            <w:pPr>
              <w:pStyle w:val="TAL"/>
              <w:rPr>
                <w:i/>
              </w:rPr>
            </w:pPr>
          </w:p>
        </w:tc>
      </w:tr>
      <w:tr w:rsidR="002C5AA0" w:rsidRPr="00613175" w14:paraId="2DB2A859" w14:textId="77777777" w:rsidTr="00A53DC8">
        <w:trPr>
          <w:cantSplit/>
          <w:jc w:val="center"/>
        </w:trPr>
        <w:tc>
          <w:tcPr>
            <w:tcW w:w="1758" w:type="dxa"/>
            <w:tcBorders>
              <w:top w:val="single" w:sz="4" w:space="0" w:color="auto"/>
              <w:left w:val="single" w:sz="4" w:space="0" w:color="auto"/>
              <w:bottom w:val="single" w:sz="4" w:space="0" w:color="auto"/>
              <w:right w:val="single" w:sz="4" w:space="0" w:color="auto"/>
            </w:tcBorders>
          </w:tcPr>
          <w:p w14:paraId="56E0BEAF" w14:textId="77777777" w:rsidR="002C5AA0" w:rsidRPr="00613175" w:rsidRDefault="002C5AA0" w:rsidP="00273214">
            <w:pPr>
              <w:pStyle w:val="TAL"/>
            </w:pPr>
            <w:r w:rsidRPr="00613175">
              <w:rPr>
                <w:b/>
              </w:rPr>
              <w:t>Supported</w:t>
            </w:r>
          </w:p>
        </w:tc>
        <w:tc>
          <w:tcPr>
            <w:tcW w:w="851" w:type="dxa"/>
            <w:tcBorders>
              <w:top w:val="single" w:sz="4" w:space="0" w:color="auto"/>
              <w:left w:val="single" w:sz="4" w:space="0" w:color="auto"/>
              <w:bottom w:val="single" w:sz="4" w:space="0" w:color="auto"/>
              <w:right w:val="single" w:sz="4" w:space="0" w:color="auto"/>
            </w:tcBorders>
          </w:tcPr>
          <w:p w14:paraId="07001DB0" w14:textId="77777777" w:rsidR="002C5AA0" w:rsidRPr="00613175" w:rsidRDefault="002C5AA0" w:rsidP="00273214">
            <w:pPr>
              <w:pStyle w:val="TAL"/>
            </w:pPr>
          </w:p>
        </w:tc>
        <w:tc>
          <w:tcPr>
            <w:tcW w:w="4820" w:type="dxa"/>
            <w:tcBorders>
              <w:top w:val="single" w:sz="4" w:space="0" w:color="auto"/>
              <w:left w:val="single" w:sz="4" w:space="0" w:color="auto"/>
              <w:bottom w:val="single" w:sz="4" w:space="0" w:color="auto"/>
              <w:right w:val="single" w:sz="4" w:space="0" w:color="auto"/>
            </w:tcBorders>
          </w:tcPr>
          <w:p w14:paraId="2A7FA1CF" w14:textId="77777777" w:rsidR="002C5AA0" w:rsidRPr="00613175" w:rsidRDefault="002C5AA0" w:rsidP="00273214">
            <w:pPr>
              <w:pStyle w:val="TAL"/>
              <w:rPr>
                <w:i/>
              </w:rPr>
            </w:pPr>
            <w:r w:rsidRPr="00613175">
              <w:t>header may be missing or it may contain any value</w:t>
            </w:r>
          </w:p>
        </w:tc>
        <w:tc>
          <w:tcPr>
            <w:tcW w:w="794" w:type="dxa"/>
            <w:tcBorders>
              <w:top w:val="single" w:sz="4" w:space="0" w:color="auto"/>
              <w:left w:val="single" w:sz="4" w:space="0" w:color="auto"/>
              <w:bottom w:val="single" w:sz="4" w:space="0" w:color="auto"/>
              <w:right w:val="single" w:sz="4" w:space="0" w:color="auto"/>
            </w:tcBorders>
          </w:tcPr>
          <w:p w14:paraId="7D6F56DD" w14:textId="77777777" w:rsidR="002C5AA0" w:rsidRPr="00613175" w:rsidRDefault="002C5AA0" w:rsidP="00273214">
            <w:pPr>
              <w:pStyle w:val="TAL"/>
            </w:pPr>
          </w:p>
        </w:tc>
        <w:tc>
          <w:tcPr>
            <w:tcW w:w="1418" w:type="dxa"/>
            <w:tcBorders>
              <w:top w:val="single" w:sz="4" w:space="0" w:color="auto"/>
              <w:left w:val="single" w:sz="4" w:space="0" w:color="auto"/>
              <w:bottom w:val="single" w:sz="4" w:space="0" w:color="auto"/>
              <w:right w:val="single" w:sz="4" w:space="0" w:color="auto"/>
            </w:tcBorders>
          </w:tcPr>
          <w:p w14:paraId="3364663B" w14:textId="77777777" w:rsidR="002C5AA0" w:rsidRPr="00613175" w:rsidRDefault="002C5AA0" w:rsidP="00273214">
            <w:pPr>
              <w:pStyle w:val="TAL"/>
              <w:rPr>
                <w:i/>
              </w:rPr>
            </w:pPr>
          </w:p>
        </w:tc>
      </w:tr>
      <w:tr w:rsidR="002C5AA0" w:rsidRPr="00613175" w14:paraId="42CDBA99" w14:textId="77777777" w:rsidTr="00A53DC8">
        <w:trPr>
          <w:cantSplit/>
          <w:jc w:val="center"/>
        </w:trPr>
        <w:tc>
          <w:tcPr>
            <w:tcW w:w="1758" w:type="dxa"/>
            <w:tcBorders>
              <w:top w:val="single" w:sz="4" w:space="0" w:color="auto"/>
              <w:left w:val="single" w:sz="4" w:space="0" w:color="auto"/>
              <w:bottom w:val="single" w:sz="4" w:space="0" w:color="auto"/>
              <w:right w:val="single" w:sz="4" w:space="0" w:color="auto"/>
            </w:tcBorders>
          </w:tcPr>
          <w:p w14:paraId="39F119AD" w14:textId="77777777" w:rsidR="002C5AA0" w:rsidRPr="00613175" w:rsidRDefault="002C5AA0" w:rsidP="00273214">
            <w:pPr>
              <w:pStyle w:val="TAL"/>
            </w:pPr>
            <w:r w:rsidRPr="00613175">
              <w:rPr>
                <w:b/>
              </w:rPr>
              <w:t>Authorization</w:t>
            </w:r>
          </w:p>
        </w:tc>
        <w:tc>
          <w:tcPr>
            <w:tcW w:w="851" w:type="dxa"/>
            <w:tcBorders>
              <w:top w:val="single" w:sz="4" w:space="0" w:color="auto"/>
              <w:left w:val="single" w:sz="4" w:space="0" w:color="auto"/>
              <w:bottom w:val="single" w:sz="4" w:space="0" w:color="auto"/>
              <w:right w:val="single" w:sz="4" w:space="0" w:color="auto"/>
            </w:tcBorders>
          </w:tcPr>
          <w:p w14:paraId="7172D64A" w14:textId="77777777" w:rsidR="002C5AA0" w:rsidRPr="00613175" w:rsidRDefault="002C5AA0" w:rsidP="00273214">
            <w:pPr>
              <w:pStyle w:val="TAL"/>
            </w:pPr>
          </w:p>
        </w:tc>
        <w:tc>
          <w:tcPr>
            <w:tcW w:w="4820" w:type="dxa"/>
            <w:tcBorders>
              <w:top w:val="single" w:sz="4" w:space="0" w:color="auto"/>
              <w:left w:val="single" w:sz="4" w:space="0" w:color="auto"/>
              <w:bottom w:val="single" w:sz="4" w:space="0" w:color="auto"/>
              <w:right w:val="single" w:sz="4" w:space="0" w:color="auto"/>
            </w:tcBorders>
          </w:tcPr>
          <w:p w14:paraId="5D93C9EB" w14:textId="77777777" w:rsidR="002C5AA0" w:rsidRPr="00613175" w:rsidRDefault="002C5AA0" w:rsidP="00273214">
            <w:pPr>
              <w:pStyle w:val="TAL"/>
              <w:rPr>
                <w:i/>
              </w:rPr>
            </w:pPr>
            <w:r w:rsidRPr="00613175">
              <w:t>value not checked</w:t>
            </w:r>
          </w:p>
        </w:tc>
        <w:tc>
          <w:tcPr>
            <w:tcW w:w="794" w:type="dxa"/>
            <w:tcBorders>
              <w:top w:val="single" w:sz="4" w:space="0" w:color="auto"/>
              <w:left w:val="single" w:sz="4" w:space="0" w:color="auto"/>
              <w:bottom w:val="single" w:sz="4" w:space="0" w:color="auto"/>
              <w:right w:val="single" w:sz="4" w:space="0" w:color="auto"/>
            </w:tcBorders>
          </w:tcPr>
          <w:p w14:paraId="09B63216" w14:textId="77777777" w:rsidR="002C5AA0" w:rsidRPr="00613175" w:rsidRDefault="002C5AA0" w:rsidP="00273214">
            <w:pPr>
              <w:pStyle w:val="TAL"/>
            </w:pPr>
          </w:p>
        </w:tc>
        <w:tc>
          <w:tcPr>
            <w:tcW w:w="1418" w:type="dxa"/>
            <w:tcBorders>
              <w:top w:val="single" w:sz="4" w:space="0" w:color="auto"/>
              <w:left w:val="single" w:sz="4" w:space="0" w:color="auto"/>
              <w:bottom w:val="single" w:sz="4" w:space="0" w:color="auto"/>
              <w:right w:val="single" w:sz="4" w:space="0" w:color="auto"/>
            </w:tcBorders>
          </w:tcPr>
          <w:p w14:paraId="2DAC372E" w14:textId="77777777" w:rsidR="002C5AA0" w:rsidRPr="00613175" w:rsidRDefault="002C5AA0" w:rsidP="00273214">
            <w:pPr>
              <w:pStyle w:val="TAL"/>
              <w:rPr>
                <w:i/>
              </w:rPr>
            </w:pPr>
          </w:p>
        </w:tc>
      </w:tr>
    </w:tbl>
    <w:p w14:paraId="697C6615" w14:textId="77777777" w:rsidR="002C5AA0" w:rsidRPr="00613175" w:rsidRDefault="002C5AA0" w:rsidP="002C5AA0"/>
    <w:p w14:paraId="6465200C" w14:textId="77777777" w:rsidR="002C5AA0" w:rsidRPr="00613175" w:rsidRDefault="002C5AA0" w:rsidP="002C5AA0">
      <w:pPr>
        <w:pStyle w:val="NO"/>
        <w:rPr>
          <w:rFonts w:ascii="Arial" w:hAnsi="Arial"/>
        </w:rPr>
      </w:pPr>
      <w:r w:rsidRPr="00613175">
        <w:t>NOTE:</w:t>
      </w:r>
      <w:r w:rsidRPr="00613175">
        <w:tab/>
        <w:t>In contrast to Annex A.1.1 of TS 34.229-1 [2], the Contact header does not have any further mandatory feature parameters.</w:t>
      </w:r>
    </w:p>
    <w:p w14:paraId="168B6632" w14:textId="77777777" w:rsidR="002C5AA0" w:rsidRPr="00613175" w:rsidRDefault="002C5AA0" w:rsidP="002C5AA0">
      <w:pPr>
        <w:pStyle w:val="H6"/>
      </w:pPr>
      <w:r w:rsidRPr="00613175">
        <w:t>200 OK (step 2)</w:t>
      </w:r>
    </w:p>
    <w:p w14:paraId="7CDC4CF9" w14:textId="77777777" w:rsidR="002C5AA0" w:rsidRPr="00613175" w:rsidRDefault="002C5AA0" w:rsidP="00A53DC8">
      <w:pPr>
        <w:keepNext/>
      </w:pPr>
      <w:r w:rsidRPr="00613175">
        <w:t>Use the default message “200 OK for REGISTER” in Annex A.1.3 of TS 34.229-1 [2] with the following exceptions: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3" w:type="dxa"/>
        </w:tblCellMar>
        <w:tblLook w:val="01E0" w:firstRow="1" w:lastRow="1" w:firstColumn="1" w:lastColumn="1" w:noHBand="0" w:noVBand="0"/>
      </w:tblPr>
      <w:tblGrid>
        <w:gridCol w:w="1758"/>
        <w:gridCol w:w="851"/>
        <w:gridCol w:w="4820"/>
        <w:gridCol w:w="794"/>
        <w:gridCol w:w="1418"/>
      </w:tblGrid>
      <w:tr w:rsidR="002C5AA0" w:rsidRPr="00613175" w14:paraId="25AC1AC2" w14:textId="77777777" w:rsidTr="00273214">
        <w:trPr>
          <w:cantSplit/>
          <w:tblHeader/>
          <w:jc w:val="center"/>
        </w:trPr>
        <w:tc>
          <w:tcPr>
            <w:tcW w:w="1758" w:type="dxa"/>
            <w:tcBorders>
              <w:bottom w:val="single" w:sz="4" w:space="0" w:color="auto"/>
            </w:tcBorders>
          </w:tcPr>
          <w:p w14:paraId="2A81F13B" w14:textId="77777777" w:rsidR="002C5AA0" w:rsidRPr="00613175" w:rsidRDefault="002C5AA0" w:rsidP="00273214">
            <w:pPr>
              <w:pStyle w:val="TAH"/>
            </w:pPr>
            <w:r w:rsidRPr="00613175">
              <w:t>Header/param</w:t>
            </w:r>
          </w:p>
        </w:tc>
        <w:tc>
          <w:tcPr>
            <w:tcW w:w="851" w:type="dxa"/>
            <w:tcBorders>
              <w:bottom w:val="single" w:sz="4" w:space="0" w:color="auto"/>
            </w:tcBorders>
          </w:tcPr>
          <w:p w14:paraId="5610392D" w14:textId="77777777" w:rsidR="002C5AA0" w:rsidRPr="00613175" w:rsidRDefault="002C5AA0" w:rsidP="00273214">
            <w:pPr>
              <w:pStyle w:val="TAH"/>
            </w:pPr>
            <w:r w:rsidRPr="00613175">
              <w:t>Cond</w:t>
            </w:r>
          </w:p>
        </w:tc>
        <w:tc>
          <w:tcPr>
            <w:tcW w:w="4820" w:type="dxa"/>
            <w:tcBorders>
              <w:bottom w:val="single" w:sz="4" w:space="0" w:color="auto"/>
            </w:tcBorders>
          </w:tcPr>
          <w:p w14:paraId="476E5DE5" w14:textId="77777777" w:rsidR="002C5AA0" w:rsidRPr="00613175" w:rsidRDefault="002C5AA0" w:rsidP="00273214">
            <w:pPr>
              <w:pStyle w:val="TAH"/>
            </w:pPr>
            <w:r w:rsidRPr="00613175">
              <w:t>Value/remark</w:t>
            </w:r>
          </w:p>
        </w:tc>
        <w:tc>
          <w:tcPr>
            <w:tcW w:w="794" w:type="dxa"/>
            <w:tcBorders>
              <w:bottom w:val="single" w:sz="4" w:space="0" w:color="auto"/>
            </w:tcBorders>
          </w:tcPr>
          <w:p w14:paraId="7014FF44" w14:textId="77777777" w:rsidR="002C5AA0" w:rsidRPr="00613175" w:rsidRDefault="002C5AA0" w:rsidP="00273214">
            <w:pPr>
              <w:pStyle w:val="TAH"/>
            </w:pPr>
            <w:r w:rsidRPr="00613175">
              <w:t>Rel</w:t>
            </w:r>
          </w:p>
        </w:tc>
        <w:tc>
          <w:tcPr>
            <w:tcW w:w="1418" w:type="dxa"/>
            <w:tcBorders>
              <w:bottom w:val="single" w:sz="4" w:space="0" w:color="auto"/>
            </w:tcBorders>
          </w:tcPr>
          <w:p w14:paraId="7091D52D" w14:textId="77777777" w:rsidR="002C5AA0" w:rsidRPr="00613175" w:rsidRDefault="002C5AA0" w:rsidP="00273214">
            <w:pPr>
              <w:pStyle w:val="TAH"/>
            </w:pPr>
            <w:r w:rsidRPr="00613175">
              <w:t>Reference</w:t>
            </w:r>
          </w:p>
        </w:tc>
      </w:tr>
      <w:tr w:rsidR="002C5AA0" w:rsidRPr="00613175" w14:paraId="76BBE61C" w14:textId="77777777" w:rsidTr="00273214">
        <w:trPr>
          <w:cantSplit/>
          <w:jc w:val="center"/>
        </w:trPr>
        <w:tc>
          <w:tcPr>
            <w:tcW w:w="1758" w:type="dxa"/>
            <w:tcBorders>
              <w:top w:val="nil"/>
              <w:left w:val="single" w:sz="4" w:space="0" w:color="auto"/>
              <w:bottom w:val="nil"/>
              <w:right w:val="single" w:sz="4" w:space="0" w:color="auto"/>
            </w:tcBorders>
          </w:tcPr>
          <w:p w14:paraId="568B3E3F" w14:textId="77777777" w:rsidR="002C5AA0" w:rsidRPr="00613175" w:rsidRDefault="002C5AA0" w:rsidP="00273214">
            <w:pPr>
              <w:pStyle w:val="TAL"/>
            </w:pPr>
            <w:r w:rsidRPr="00613175">
              <w:rPr>
                <w:b/>
              </w:rPr>
              <w:t>Contact</w:t>
            </w:r>
          </w:p>
        </w:tc>
        <w:tc>
          <w:tcPr>
            <w:tcW w:w="851" w:type="dxa"/>
            <w:tcBorders>
              <w:top w:val="nil"/>
              <w:left w:val="single" w:sz="4" w:space="0" w:color="auto"/>
              <w:bottom w:val="nil"/>
              <w:right w:val="single" w:sz="4" w:space="0" w:color="auto"/>
            </w:tcBorders>
          </w:tcPr>
          <w:p w14:paraId="36DFD273"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43995E45" w14:textId="77777777" w:rsidR="002C5AA0" w:rsidRPr="00613175" w:rsidRDefault="002C5AA0" w:rsidP="00273214">
            <w:pPr>
              <w:pStyle w:val="TAL"/>
            </w:pPr>
          </w:p>
        </w:tc>
        <w:tc>
          <w:tcPr>
            <w:tcW w:w="794" w:type="dxa"/>
            <w:tcBorders>
              <w:top w:val="nil"/>
              <w:left w:val="single" w:sz="4" w:space="0" w:color="auto"/>
              <w:bottom w:val="nil"/>
              <w:right w:val="single" w:sz="4" w:space="0" w:color="auto"/>
            </w:tcBorders>
          </w:tcPr>
          <w:p w14:paraId="6DC24465"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50C6D3E5" w14:textId="77777777" w:rsidR="002C5AA0" w:rsidRPr="00613175" w:rsidRDefault="002C5AA0" w:rsidP="00273214">
            <w:pPr>
              <w:pStyle w:val="TAL"/>
              <w:rPr>
                <w:i/>
              </w:rPr>
            </w:pPr>
            <w:r w:rsidRPr="00613175">
              <w:t>RFC 3261 [6]</w:t>
            </w:r>
          </w:p>
        </w:tc>
      </w:tr>
      <w:tr w:rsidR="002C5AA0" w:rsidRPr="00613175" w14:paraId="43F3E329" w14:textId="77777777" w:rsidTr="00273214">
        <w:trPr>
          <w:cantSplit/>
          <w:jc w:val="center"/>
        </w:trPr>
        <w:tc>
          <w:tcPr>
            <w:tcW w:w="1758" w:type="dxa"/>
            <w:tcBorders>
              <w:top w:val="nil"/>
              <w:left w:val="single" w:sz="4" w:space="0" w:color="auto"/>
              <w:bottom w:val="nil"/>
              <w:right w:val="single" w:sz="4" w:space="0" w:color="auto"/>
            </w:tcBorders>
          </w:tcPr>
          <w:p w14:paraId="2177ABEC" w14:textId="77777777" w:rsidR="002C5AA0" w:rsidRPr="00613175" w:rsidRDefault="002C5AA0" w:rsidP="00273214">
            <w:pPr>
              <w:pStyle w:val="TAL"/>
            </w:pPr>
            <w:r w:rsidRPr="00613175">
              <w:tab/>
              <w:t>addr-spec</w:t>
            </w:r>
          </w:p>
        </w:tc>
        <w:tc>
          <w:tcPr>
            <w:tcW w:w="851" w:type="dxa"/>
            <w:tcBorders>
              <w:top w:val="nil"/>
              <w:left w:val="single" w:sz="4" w:space="0" w:color="auto"/>
              <w:bottom w:val="nil"/>
              <w:right w:val="single" w:sz="4" w:space="0" w:color="auto"/>
            </w:tcBorders>
          </w:tcPr>
          <w:p w14:paraId="070B3802" w14:textId="77777777" w:rsidR="002C5AA0" w:rsidRPr="00613175" w:rsidRDefault="002C5AA0" w:rsidP="00273214">
            <w:pPr>
              <w:pStyle w:val="TAL"/>
            </w:pPr>
          </w:p>
        </w:tc>
        <w:tc>
          <w:tcPr>
            <w:tcW w:w="4820" w:type="dxa"/>
            <w:tcBorders>
              <w:top w:val="nil"/>
              <w:left w:val="single" w:sz="4" w:space="0" w:color="auto"/>
              <w:bottom w:val="nil"/>
              <w:right w:val="single" w:sz="4" w:space="0" w:color="auto"/>
            </w:tcBorders>
          </w:tcPr>
          <w:p w14:paraId="54704BD7" w14:textId="77777777" w:rsidR="002C5AA0" w:rsidRPr="00613175" w:rsidRDefault="002C5AA0" w:rsidP="00A53DC8">
            <w:pPr>
              <w:pStyle w:val="TAL"/>
              <w:tabs>
                <w:tab w:val="left" w:pos="1410"/>
              </w:tabs>
            </w:pPr>
            <w:r w:rsidRPr="00613175">
              <w:t>same value as in REGISTER request if "*" is not included in the Contact header field of the REGISTER request in step 1</w:t>
            </w:r>
            <w:r w:rsidRPr="00613175">
              <w:br/>
              <w:t>same value as in the Contact header field of the "200 OK" response to the initial registration if "*" is included in the Contact header field of the REGISTER request in step 1 (NOTE)</w:t>
            </w:r>
          </w:p>
        </w:tc>
        <w:tc>
          <w:tcPr>
            <w:tcW w:w="794" w:type="dxa"/>
            <w:tcBorders>
              <w:top w:val="nil"/>
              <w:left w:val="single" w:sz="4" w:space="0" w:color="auto"/>
              <w:bottom w:val="nil"/>
              <w:right w:val="single" w:sz="4" w:space="0" w:color="auto"/>
            </w:tcBorders>
          </w:tcPr>
          <w:p w14:paraId="731A49E6" w14:textId="77777777" w:rsidR="002C5AA0" w:rsidRPr="00613175" w:rsidRDefault="002C5AA0" w:rsidP="00273214">
            <w:pPr>
              <w:pStyle w:val="TAL"/>
            </w:pPr>
          </w:p>
        </w:tc>
        <w:tc>
          <w:tcPr>
            <w:tcW w:w="1418" w:type="dxa"/>
            <w:tcBorders>
              <w:top w:val="nil"/>
              <w:left w:val="single" w:sz="4" w:space="0" w:color="auto"/>
              <w:bottom w:val="nil"/>
              <w:right w:val="single" w:sz="4" w:space="0" w:color="auto"/>
            </w:tcBorders>
          </w:tcPr>
          <w:p w14:paraId="5291F1BE" w14:textId="77777777" w:rsidR="002C5AA0" w:rsidRPr="00613175" w:rsidRDefault="002C5AA0" w:rsidP="00273214">
            <w:pPr>
              <w:pStyle w:val="TAL"/>
              <w:rPr>
                <w:i/>
              </w:rPr>
            </w:pPr>
          </w:p>
        </w:tc>
      </w:tr>
      <w:tr w:rsidR="002C5AA0" w:rsidRPr="00613175" w14:paraId="0935CBE8" w14:textId="77777777" w:rsidTr="00A53DC8">
        <w:trPr>
          <w:cantSplit/>
          <w:jc w:val="center"/>
        </w:trPr>
        <w:tc>
          <w:tcPr>
            <w:tcW w:w="1758" w:type="dxa"/>
            <w:tcBorders>
              <w:top w:val="nil"/>
              <w:left w:val="single" w:sz="4" w:space="0" w:color="auto"/>
              <w:bottom w:val="single" w:sz="4" w:space="0" w:color="auto"/>
              <w:right w:val="single" w:sz="4" w:space="0" w:color="auto"/>
            </w:tcBorders>
          </w:tcPr>
          <w:p w14:paraId="7E5E6D43" w14:textId="77777777" w:rsidR="002C5AA0" w:rsidRPr="00613175" w:rsidRDefault="002C5AA0" w:rsidP="00273214">
            <w:pPr>
              <w:pStyle w:val="TAL"/>
            </w:pPr>
            <w:r w:rsidRPr="00613175">
              <w:tab/>
              <w:t>expires</w:t>
            </w:r>
          </w:p>
        </w:tc>
        <w:tc>
          <w:tcPr>
            <w:tcW w:w="851" w:type="dxa"/>
            <w:tcBorders>
              <w:top w:val="nil"/>
              <w:left w:val="single" w:sz="4" w:space="0" w:color="auto"/>
              <w:bottom w:val="single" w:sz="4" w:space="0" w:color="auto"/>
              <w:right w:val="single" w:sz="4" w:space="0" w:color="auto"/>
            </w:tcBorders>
          </w:tcPr>
          <w:p w14:paraId="0792AD96" w14:textId="77777777" w:rsidR="002C5AA0" w:rsidRPr="00613175" w:rsidRDefault="002C5AA0" w:rsidP="00273214">
            <w:pPr>
              <w:pStyle w:val="TAL"/>
              <w:rPr>
                <w:i/>
              </w:rPr>
            </w:pPr>
          </w:p>
        </w:tc>
        <w:tc>
          <w:tcPr>
            <w:tcW w:w="4820" w:type="dxa"/>
            <w:tcBorders>
              <w:top w:val="nil"/>
              <w:left w:val="single" w:sz="4" w:space="0" w:color="auto"/>
              <w:bottom w:val="single" w:sz="4" w:space="0" w:color="auto"/>
              <w:right w:val="single" w:sz="4" w:space="0" w:color="auto"/>
            </w:tcBorders>
          </w:tcPr>
          <w:p w14:paraId="211A0BEA" w14:textId="77777777" w:rsidR="002C5AA0" w:rsidRPr="00613175" w:rsidRDefault="002C5AA0" w:rsidP="00273214">
            <w:pPr>
              <w:pStyle w:val="TAL"/>
              <w:rPr>
                <w:i/>
              </w:rPr>
            </w:pPr>
            <w:r w:rsidRPr="00613175">
              <w:rPr>
                <w:i/>
              </w:rPr>
              <w:t>0</w:t>
            </w:r>
          </w:p>
        </w:tc>
        <w:tc>
          <w:tcPr>
            <w:tcW w:w="794" w:type="dxa"/>
            <w:tcBorders>
              <w:top w:val="nil"/>
              <w:left w:val="single" w:sz="4" w:space="0" w:color="auto"/>
              <w:bottom w:val="single" w:sz="4" w:space="0" w:color="auto"/>
              <w:right w:val="single" w:sz="4" w:space="0" w:color="auto"/>
            </w:tcBorders>
          </w:tcPr>
          <w:p w14:paraId="7F47E13A" w14:textId="77777777" w:rsidR="002C5AA0" w:rsidRPr="00613175" w:rsidRDefault="002C5AA0" w:rsidP="00273214">
            <w:pPr>
              <w:pStyle w:val="TAL"/>
              <w:rPr>
                <w:i/>
              </w:rPr>
            </w:pPr>
          </w:p>
        </w:tc>
        <w:tc>
          <w:tcPr>
            <w:tcW w:w="1418" w:type="dxa"/>
            <w:tcBorders>
              <w:top w:val="nil"/>
              <w:left w:val="single" w:sz="4" w:space="0" w:color="auto"/>
              <w:bottom w:val="single" w:sz="4" w:space="0" w:color="auto"/>
              <w:right w:val="single" w:sz="4" w:space="0" w:color="auto"/>
            </w:tcBorders>
          </w:tcPr>
          <w:p w14:paraId="03986A61" w14:textId="77777777" w:rsidR="002C5AA0" w:rsidRPr="00613175" w:rsidRDefault="002C5AA0" w:rsidP="00273214">
            <w:pPr>
              <w:pStyle w:val="TAL"/>
              <w:rPr>
                <w:i/>
              </w:rPr>
            </w:pPr>
          </w:p>
        </w:tc>
      </w:tr>
      <w:tr w:rsidR="002C5AA0" w:rsidRPr="00613175" w14:paraId="6CC63250" w14:textId="77777777" w:rsidTr="00A53DC8">
        <w:trPr>
          <w:cantSplit/>
          <w:jc w:val="center"/>
        </w:trPr>
        <w:tc>
          <w:tcPr>
            <w:tcW w:w="9641" w:type="dxa"/>
            <w:gridSpan w:val="5"/>
            <w:tcBorders>
              <w:top w:val="single" w:sz="4" w:space="0" w:color="auto"/>
              <w:left w:val="single" w:sz="4" w:space="0" w:color="auto"/>
              <w:bottom w:val="single" w:sz="4" w:space="0" w:color="auto"/>
              <w:right w:val="single" w:sz="4" w:space="0" w:color="auto"/>
            </w:tcBorders>
          </w:tcPr>
          <w:p w14:paraId="6FDC2D63" w14:textId="77777777" w:rsidR="002C5AA0" w:rsidRPr="00613175" w:rsidRDefault="002C5AA0" w:rsidP="00A53DC8">
            <w:pPr>
              <w:pStyle w:val="TAN"/>
              <w:rPr>
                <w:i/>
              </w:rPr>
            </w:pPr>
            <w:r w:rsidRPr="00613175">
              <w:t>NOTE:</w:t>
            </w:r>
            <w:r w:rsidRPr="00613175">
              <w:tab/>
              <w:t xml:space="preserve">According to 3GPP TS 24.229 [7] clause 5.4.1.4.1 when the S-CSCF gets a wild-carded contact address for de-registration it shall include all de-registered contact addresses in the contact header of the 200 OK response </w:t>
            </w:r>
            <w:r w:rsidRPr="00613175">
              <w:sym w:font="Symbol" w:char="F0DE"/>
            </w:r>
            <w:r w:rsidRPr="00613175">
              <w:t xml:space="preserve"> there is no “*” in DL</w:t>
            </w:r>
          </w:p>
        </w:tc>
      </w:tr>
    </w:tbl>
    <w:p w14:paraId="0A8510F1" w14:textId="77777777" w:rsidR="002C5AA0" w:rsidRPr="00613175" w:rsidRDefault="002C5AA0" w:rsidP="002C5AA0"/>
    <w:p w14:paraId="2DE793FE" w14:textId="19B4503B" w:rsidR="00565BFA" w:rsidRPr="00613175" w:rsidRDefault="00610109" w:rsidP="00565BFA">
      <w:pPr>
        <w:pStyle w:val="Heading1"/>
      </w:pPr>
      <w:bookmarkStart w:id="1375" w:name="_Toc60916246"/>
      <w:r w:rsidRPr="00613175">
        <w:br w:type="page"/>
      </w:r>
      <w:bookmarkStart w:id="1376" w:name="_Toc68197450"/>
      <w:bookmarkStart w:id="1377" w:name="_Toc75880708"/>
      <w:bookmarkStart w:id="1378" w:name="_Toc84254420"/>
      <w:bookmarkStart w:id="1379" w:name="_Toc84255215"/>
      <w:r w:rsidR="00565BFA" w:rsidRPr="00613175">
        <w:t>A.12</w:t>
      </w:r>
      <w:r w:rsidR="00565BFA" w:rsidRPr="00613175">
        <w:tab/>
        <w:t>IMS Re-Registration</w:t>
      </w:r>
      <w:bookmarkEnd w:id="1366"/>
      <w:bookmarkEnd w:id="1367"/>
      <w:bookmarkEnd w:id="1368"/>
      <w:bookmarkEnd w:id="1369"/>
      <w:bookmarkEnd w:id="1370"/>
      <w:r w:rsidR="00565BFA" w:rsidRPr="00613175">
        <w:t xml:space="preserve"> / 5GS</w:t>
      </w:r>
      <w:bookmarkEnd w:id="1375"/>
      <w:bookmarkEnd w:id="1376"/>
      <w:bookmarkEnd w:id="1377"/>
      <w:bookmarkEnd w:id="1378"/>
      <w:bookmarkEnd w:id="1379"/>
    </w:p>
    <w:p w14:paraId="282531B8" w14:textId="77777777" w:rsidR="00565BFA" w:rsidRPr="00613175" w:rsidRDefault="00565BFA" w:rsidP="00565BFA">
      <w:r w:rsidRPr="00613175">
        <w:t>The generic test procedure for IMS re-registration</w:t>
      </w:r>
    </w:p>
    <w:p w14:paraId="35F12D65" w14:textId="77777777" w:rsidR="00565BFA" w:rsidRPr="00613175" w:rsidRDefault="00565BFA" w:rsidP="00565BFA">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20"/>
        <w:gridCol w:w="630"/>
        <w:gridCol w:w="630"/>
        <w:gridCol w:w="3420"/>
        <w:gridCol w:w="4288"/>
      </w:tblGrid>
      <w:tr w:rsidR="00565BFA" w:rsidRPr="00613175" w14:paraId="38A13295" w14:textId="77777777" w:rsidTr="00273214">
        <w:trPr>
          <w:cantSplit/>
          <w:jc w:val="center"/>
        </w:trPr>
        <w:tc>
          <w:tcPr>
            <w:tcW w:w="720" w:type="dxa"/>
            <w:tcBorders>
              <w:top w:val="single" w:sz="4" w:space="0" w:color="auto"/>
              <w:left w:val="single" w:sz="4" w:space="0" w:color="auto"/>
              <w:bottom w:val="nil"/>
              <w:right w:val="single" w:sz="4" w:space="0" w:color="auto"/>
            </w:tcBorders>
            <w:hideMark/>
          </w:tcPr>
          <w:p w14:paraId="00675576" w14:textId="77777777" w:rsidR="00565BFA" w:rsidRPr="00613175" w:rsidRDefault="00565BFA" w:rsidP="00273214">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17463436" w14:textId="77777777" w:rsidR="00565BFA" w:rsidRPr="00613175" w:rsidRDefault="00565BFA" w:rsidP="00273214">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7B4DB2C3" w14:textId="77777777" w:rsidR="00565BFA" w:rsidRPr="00613175" w:rsidRDefault="00565BFA" w:rsidP="00273214">
            <w:pPr>
              <w:pStyle w:val="TAH"/>
            </w:pPr>
            <w:r w:rsidRPr="00613175">
              <w:t>Message</w:t>
            </w:r>
          </w:p>
        </w:tc>
        <w:tc>
          <w:tcPr>
            <w:tcW w:w="4288" w:type="dxa"/>
            <w:tcBorders>
              <w:top w:val="single" w:sz="4" w:space="0" w:color="auto"/>
              <w:left w:val="single" w:sz="4" w:space="0" w:color="auto"/>
              <w:bottom w:val="nil"/>
              <w:right w:val="single" w:sz="4" w:space="0" w:color="auto"/>
            </w:tcBorders>
            <w:hideMark/>
          </w:tcPr>
          <w:p w14:paraId="6ECFE56B" w14:textId="77777777" w:rsidR="00565BFA" w:rsidRPr="00613175" w:rsidRDefault="00565BFA" w:rsidP="00273214">
            <w:pPr>
              <w:pStyle w:val="TAH"/>
            </w:pPr>
            <w:r w:rsidRPr="00613175">
              <w:t>Comment</w:t>
            </w:r>
          </w:p>
        </w:tc>
      </w:tr>
      <w:tr w:rsidR="00565BFA" w:rsidRPr="00613175" w14:paraId="2531C174" w14:textId="77777777" w:rsidTr="00273214">
        <w:trPr>
          <w:cantSplit/>
          <w:jc w:val="center"/>
        </w:trPr>
        <w:tc>
          <w:tcPr>
            <w:tcW w:w="720" w:type="dxa"/>
            <w:tcBorders>
              <w:top w:val="nil"/>
              <w:left w:val="single" w:sz="4" w:space="0" w:color="auto"/>
              <w:bottom w:val="single" w:sz="4" w:space="0" w:color="auto"/>
              <w:right w:val="single" w:sz="4" w:space="0" w:color="auto"/>
            </w:tcBorders>
          </w:tcPr>
          <w:p w14:paraId="1B1E4996" w14:textId="77777777" w:rsidR="00565BFA" w:rsidRPr="00613175" w:rsidRDefault="00565BFA" w:rsidP="00273214">
            <w:pPr>
              <w:pStyle w:val="TAC"/>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73F9AF98" w14:textId="77777777" w:rsidR="00565BFA" w:rsidRPr="00613175" w:rsidRDefault="00565BFA" w:rsidP="00273214">
            <w:pPr>
              <w:pStyle w:val="TAH"/>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4CD24B96" w14:textId="77777777" w:rsidR="00565BFA" w:rsidRPr="00613175" w:rsidRDefault="00565BFA" w:rsidP="00273214">
            <w:pPr>
              <w:pStyle w:val="TAH"/>
            </w:pPr>
            <w:r w:rsidRPr="00613175">
              <w:t>SS</w:t>
            </w:r>
          </w:p>
        </w:tc>
        <w:tc>
          <w:tcPr>
            <w:tcW w:w="3420" w:type="dxa"/>
            <w:tcBorders>
              <w:top w:val="nil"/>
              <w:left w:val="single" w:sz="4" w:space="0" w:color="auto"/>
              <w:bottom w:val="single" w:sz="4" w:space="0" w:color="auto"/>
              <w:right w:val="single" w:sz="4" w:space="0" w:color="auto"/>
            </w:tcBorders>
          </w:tcPr>
          <w:p w14:paraId="3AAA8C97" w14:textId="77777777" w:rsidR="00565BFA" w:rsidRPr="00613175" w:rsidRDefault="00565BFA" w:rsidP="00273214">
            <w:pPr>
              <w:pStyle w:val="TAC"/>
            </w:pPr>
          </w:p>
        </w:tc>
        <w:tc>
          <w:tcPr>
            <w:tcW w:w="4288" w:type="dxa"/>
            <w:tcBorders>
              <w:top w:val="nil"/>
              <w:left w:val="single" w:sz="4" w:space="0" w:color="auto"/>
              <w:bottom w:val="single" w:sz="4" w:space="0" w:color="auto"/>
              <w:right w:val="single" w:sz="4" w:space="0" w:color="auto"/>
            </w:tcBorders>
          </w:tcPr>
          <w:p w14:paraId="3BE04131" w14:textId="77777777" w:rsidR="00565BFA" w:rsidRPr="00613175" w:rsidRDefault="00565BFA" w:rsidP="00273214">
            <w:pPr>
              <w:pStyle w:val="TAL"/>
              <w:rPr>
                <w:rFonts w:eastAsia="MS Gothic"/>
              </w:rPr>
            </w:pPr>
          </w:p>
        </w:tc>
      </w:tr>
      <w:tr w:rsidR="00565BFA" w:rsidRPr="00613175" w14:paraId="331A7F83" w14:textId="77777777" w:rsidTr="00273214">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00D75204" w14:textId="77777777" w:rsidR="00565BFA" w:rsidRPr="00613175" w:rsidRDefault="00565BFA" w:rsidP="00273214">
            <w:pPr>
              <w:pStyle w:val="TAC"/>
              <w:rPr>
                <w:rFonts w:eastAsia="MS Gothic"/>
              </w:rPr>
            </w:pPr>
            <w:r w:rsidRPr="00613175">
              <w:rPr>
                <w:rFonts w:eastAsia="MS Gothic"/>
              </w:rPr>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5F7212E2" w14:textId="77777777" w:rsidR="00565BFA" w:rsidRPr="00613175" w:rsidRDefault="00565BFA" w:rsidP="00273214">
            <w:pPr>
              <w:pStyle w:val="TAC"/>
              <w:rPr>
                <w:rFonts w:eastAsia="MS Gothic"/>
              </w:rPr>
            </w:pPr>
            <w:r w:rsidRPr="00613175">
              <w:rPr>
                <w:rFonts w:eastAsia="MS Gothic"/>
              </w:rPr>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364B411E" w14:textId="77777777" w:rsidR="00565BFA" w:rsidRPr="00613175" w:rsidRDefault="00565BFA" w:rsidP="00273214">
            <w:pPr>
              <w:pStyle w:val="TAL"/>
              <w:rPr>
                <w:rFonts w:eastAsia="MS Gothic"/>
              </w:rPr>
            </w:pPr>
            <w:r w:rsidRPr="00613175">
              <w:rPr>
                <w:rFonts w:eastAsia="MS Gothic"/>
              </w:rPr>
              <w:t>REGISTER</w:t>
            </w:r>
          </w:p>
        </w:tc>
        <w:tc>
          <w:tcPr>
            <w:tcW w:w="4288" w:type="dxa"/>
            <w:tcBorders>
              <w:top w:val="single" w:sz="4" w:space="0" w:color="auto"/>
              <w:left w:val="single" w:sz="4" w:space="0" w:color="auto"/>
              <w:bottom w:val="single" w:sz="4" w:space="0" w:color="auto"/>
              <w:right w:val="single" w:sz="4" w:space="0" w:color="auto"/>
            </w:tcBorders>
            <w:hideMark/>
          </w:tcPr>
          <w:p w14:paraId="000DF91D" w14:textId="77777777" w:rsidR="00565BFA" w:rsidRPr="00613175" w:rsidRDefault="00565BFA" w:rsidP="00273214">
            <w:pPr>
              <w:pStyle w:val="TAL"/>
              <w:rPr>
                <w:rFonts w:eastAsia="MS Gothic"/>
              </w:rPr>
            </w:pPr>
            <w:r w:rsidRPr="00613175">
              <w:rPr>
                <w:rFonts w:eastAsia="MS Gothic"/>
              </w:rPr>
              <w:t xml:space="preserve">The UE sends a re-registration request. </w:t>
            </w:r>
          </w:p>
        </w:tc>
      </w:tr>
      <w:tr w:rsidR="00565BFA" w:rsidRPr="00613175" w14:paraId="46F1638E" w14:textId="77777777" w:rsidTr="00273214">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A9AA45A" w14:textId="77777777" w:rsidR="00565BFA" w:rsidRPr="00613175" w:rsidRDefault="00565BFA" w:rsidP="00273214">
            <w:pPr>
              <w:pStyle w:val="TAC"/>
              <w:rPr>
                <w:rFonts w:eastAsia="MS Gothic"/>
              </w:rPr>
            </w:pPr>
            <w:r w:rsidRPr="00613175">
              <w:rPr>
                <w:rFonts w:eastAsia="MS Gothic"/>
              </w:rP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399FD70E" w14:textId="77777777" w:rsidR="00565BFA" w:rsidRPr="00613175" w:rsidRDefault="00565BFA" w:rsidP="00273214">
            <w:pPr>
              <w:pStyle w:val="TAC"/>
              <w:rPr>
                <w:rFonts w:eastAsia="MS Gothic"/>
              </w:rPr>
            </w:pPr>
            <w:r w:rsidRPr="00613175">
              <w:rPr>
                <w:rFonts w:eastAsia="MS Gothic"/>
              </w:rPr>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4409FD11" w14:textId="77777777" w:rsidR="00565BFA" w:rsidRPr="00613175" w:rsidRDefault="00565BFA" w:rsidP="00273214">
            <w:pPr>
              <w:pStyle w:val="TAL"/>
              <w:rPr>
                <w:rFonts w:eastAsia="MS Gothic"/>
              </w:rPr>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4E3E4BDE" w14:textId="77777777" w:rsidR="00565BFA" w:rsidRPr="00613175" w:rsidRDefault="00565BFA" w:rsidP="00273214">
            <w:pPr>
              <w:pStyle w:val="TAL"/>
              <w:rPr>
                <w:rFonts w:eastAsia="MS Gothic"/>
              </w:rPr>
            </w:pPr>
            <w:r w:rsidRPr="00613175">
              <w:rPr>
                <w:rFonts w:eastAsia="MS Gothic"/>
              </w:rPr>
              <w:t>The SS responds with 200 OK.</w:t>
            </w:r>
          </w:p>
        </w:tc>
      </w:tr>
    </w:tbl>
    <w:p w14:paraId="35852B9C" w14:textId="77777777" w:rsidR="00565BFA" w:rsidRPr="00613175" w:rsidRDefault="00565BFA" w:rsidP="00565BFA"/>
    <w:p w14:paraId="50E6BE29" w14:textId="77777777" w:rsidR="00565BFA" w:rsidRPr="00613175" w:rsidRDefault="00565BFA" w:rsidP="00565BFA">
      <w:pPr>
        <w:pStyle w:val="H6"/>
        <w:rPr>
          <w:snapToGrid w:val="0"/>
        </w:rPr>
      </w:pPr>
      <w:r w:rsidRPr="00613175">
        <w:rPr>
          <w:snapToGrid w:val="0"/>
        </w:rPr>
        <w:t>REGISTER (Step 1)</w:t>
      </w:r>
    </w:p>
    <w:p w14:paraId="3F1A1777" w14:textId="77777777" w:rsidR="00565BFA" w:rsidRPr="00613175" w:rsidRDefault="00565BFA" w:rsidP="00565BFA">
      <w:pPr>
        <w:keepNext/>
      </w:pPr>
      <w:r w:rsidRPr="00613175">
        <w:t>Use the default message “REGISTER” in Annex A.1.1 of TS 34.229-1 [2] with conditions A2 and A32.</w:t>
      </w:r>
    </w:p>
    <w:p w14:paraId="670311A3" w14:textId="72FDFDEE" w:rsidR="00565BFA" w:rsidRPr="00613175" w:rsidRDefault="00610109" w:rsidP="00565BFA">
      <w:pPr>
        <w:pStyle w:val="Heading1"/>
      </w:pPr>
      <w:bookmarkStart w:id="1380" w:name="_Toc60916247"/>
      <w:r w:rsidRPr="00613175">
        <w:br w:type="page"/>
      </w:r>
      <w:bookmarkStart w:id="1381" w:name="_Toc68197451"/>
      <w:bookmarkStart w:id="1382" w:name="_Toc75880709"/>
      <w:bookmarkStart w:id="1383" w:name="_Toc84254421"/>
      <w:bookmarkStart w:id="1384" w:name="_Toc84255216"/>
      <w:r w:rsidR="00565BFA" w:rsidRPr="00613175">
        <w:t>A.13</w:t>
      </w:r>
      <w:r w:rsidR="00565BFA" w:rsidRPr="00613175">
        <w:tab/>
        <w:t>IMS MO SMS / 5GS</w:t>
      </w:r>
      <w:bookmarkEnd w:id="1380"/>
      <w:bookmarkEnd w:id="1381"/>
      <w:bookmarkEnd w:id="1382"/>
      <w:bookmarkEnd w:id="1383"/>
      <w:bookmarkEnd w:id="1384"/>
    </w:p>
    <w:p w14:paraId="7BC87925" w14:textId="77777777" w:rsidR="00565BFA" w:rsidRPr="00613175" w:rsidRDefault="00565BFA" w:rsidP="00565BFA">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565BFA" w:rsidRPr="00613175" w14:paraId="5C701402" w14:textId="77777777" w:rsidTr="00273214">
        <w:trPr>
          <w:cantSplit/>
          <w:jc w:val="center"/>
        </w:trPr>
        <w:tc>
          <w:tcPr>
            <w:tcW w:w="680" w:type="dxa"/>
            <w:tcBorders>
              <w:top w:val="single" w:sz="4" w:space="0" w:color="auto"/>
              <w:left w:val="single" w:sz="4" w:space="0" w:color="auto"/>
              <w:bottom w:val="nil"/>
              <w:right w:val="single" w:sz="4" w:space="0" w:color="auto"/>
            </w:tcBorders>
          </w:tcPr>
          <w:p w14:paraId="54DC85F6" w14:textId="77777777" w:rsidR="00565BFA" w:rsidRPr="00613175" w:rsidRDefault="00565BFA" w:rsidP="00273214">
            <w:pPr>
              <w:pStyle w:val="TAH"/>
            </w:pPr>
            <w:r w:rsidRPr="00613175">
              <w:t>Step</w:t>
            </w:r>
          </w:p>
        </w:tc>
        <w:tc>
          <w:tcPr>
            <w:tcW w:w="1260" w:type="dxa"/>
            <w:gridSpan w:val="2"/>
            <w:tcBorders>
              <w:left w:val="single" w:sz="4" w:space="0" w:color="auto"/>
              <w:right w:val="single" w:sz="4" w:space="0" w:color="auto"/>
            </w:tcBorders>
          </w:tcPr>
          <w:p w14:paraId="2B0C2295" w14:textId="77777777" w:rsidR="00565BFA" w:rsidRPr="00613175" w:rsidRDefault="00565BFA" w:rsidP="00273214">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0B977D68" w14:textId="77777777" w:rsidR="00565BFA" w:rsidRPr="00613175" w:rsidRDefault="00565BFA" w:rsidP="00273214">
            <w:pPr>
              <w:pStyle w:val="TAH"/>
            </w:pPr>
            <w:r w:rsidRPr="00613175">
              <w:t>Message/Procedure</w:t>
            </w:r>
          </w:p>
        </w:tc>
        <w:tc>
          <w:tcPr>
            <w:tcW w:w="4196" w:type="dxa"/>
            <w:tcBorders>
              <w:top w:val="single" w:sz="4" w:space="0" w:color="auto"/>
              <w:left w:val="single" w:sz="4" w:space="0" w:color="auto"/>
              <w:bottom w:val="nil"/>
              <w:right w:val="single" w:sz="4" w:space="0" w:color="auto"/>
            </w:tcBorders>
          </w:tcPr>
          <w:p w14:paraId="4DB2B900" w14:textId="77777777" w:rsidR="00565BFA" w:rsidRPr="00613175" w:rsidRDefault="00565BFA" w:rsidP="00273214">
            <w:pPr>
              <w:pStyle w:val="TAH"/>
            </w:pPr>
            <w:r w:rsidRPr="00613175">
              <w:t>Comment</w:t>
            </w:r>
          </w:p>
        </w:tc>
      </w:tr>
      <w:tr w:rsidR="00565BFA" w:rsidRPr="00613175" w14:paraId="751DF5E5" w14:textId="77777777" w:rsidTr="00273214">
        <w:trPr>
          <w:cantSplit/>
          <w:jc w:val="center"/>
        </w:trPr>
        <w:tc>
          <w:tcPr>
            <w:tcW w:w="680" w:type="dxa"/>
            <w:tcBorders>
              <w:top w:val="nil"/>
              <w:left w:val="single" w:sz="4" w:space="0" w:color="auto"/>
              <w:bottom w:val="single" w:sz="4" w:space="0" w:color="auto"/>
              <w:right w:val="single" w:sz="4" w:space="0" w:color="auto"/>
            </w:tcBorders>
          </w:tcPr>
          <w:p w14:paraId="52BC76DA" w14:textId="77777777" w:rsidR="00565BFA" w:rsidRPr="00613175" w:rsidRDefault="00565BFA" w:rsidP="00273214">
            <w:pPr>
              <w:pStyle w:val="TAH"/>
            </w:pPr>
          </w:p>
        </w:tc>
        <w:tc>
          <w:tcPr>
            <w:tcW w:w="630" w:type="dxa"/>
            <w:tcBorders>
              <w:left w:val="single" w:sz="4" w:space="0" w:color="auto"/>
            </w:tcBorders>
          </w:tcPr>
          <w:p w14:paraId="23287924" w14:textId="77777777" w:rsidR="00565BFA" w:rsidRPr="00613175" w:rsidRDefault="00565BFA" w:rsidP="00273214">
            <w:pPr>
              <w:pStyle w:val="TAH"/>
            </w:pPr>
            <w:r w:rsidRPr="00613175">
              <w:t>UE</w:t>
            </w:r>
          </w:p>
        </w:tc>
        <w:tc>
          <w:tcPr>
            <w:tcW w:w="630" w:type="dxa"/>
            <w:tcBorders>
              <w:right w:val="single" w:sz="4" w:space="0" w:color="auto"/>
            </w:tcBorders>
          </w:tcPr>
          <w:p w14:paraId="62BC1BCA" w14:textId="77777777" w:rsidR="00565BFA" w:rsidRPr="00613175" w:rsidRDefault="00565BFA" w:rsidP="00273214">
            <w:pPr>
              <w:pStyle w:val="TAH"/>
            </w:pPr>
            <w:r w:rsidRPr="00613175">
              <w:t>SS</w:t>
            </w:r>
          </w:p>
        </w:tc>
        <w:tc>
          <w:tcPr>
            <w:tcW w:w="3420" w:type="dxa"/>
            <w:tcBorders>
              <w:top w:val="nil"/>
              <w:left w:val="single" w:sz="4" w:space="0" w:color="auto"/>
              <w:bottom w:val="single" w:sz="4" w:space="0" w:color="auto"/>
              <w:right w:val="single" w:sz="4" w:space="0" w:color="auto"/>
            </w:tcBorders>
          </w:tcPr>
          <w:p w14:paraId="6582F9AF" w14:textId="77777777" w:rsidR="00565BFA" w:rsidRPr="00613175" w:rsidRDefault="00565BFA" w:rsidP="00273214">
            <w:pPr>
              <w:pStyle w:val="TAH"/>
            </w:pPr>
          </w:p>
        </w:tc>
        <w:tc>
          <w:tcPr>
            <w:tcW w:w="4196" w:type="dxa"/>
            <w:tcBorders>
              <w:top w:val="nil"/>
              <w:left w:val="single" w:sz="4" w:space="0" w:color="auto"/>
              <w:bottom w:val="single" w:sz="4" w:space="0" w:color="auto"/>
              <w:right w:val="single" w:sz="4" w:space="0" w:color="auto"/>
            </w:tcBorders>
          </w:tcPr>
          <w:p w14:paraId="6CB19E97" w14:textId="77777777" w:rsidR="00565BFA" w:rsidRPr="00613175" w:rsidRDefault="00565BFA" w:rsidP="00273214">
            <w:pPr>
              <w:pStyle w:val="TAH"/>
            </w:pPr>
          </w:p>
        </w:tc>
      </w:tr>
      <w:tr w:rsidR="00565BFA" w:rsidRPr="00613175" w14:paraId="3F9DA742"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196F59E4" w14:textId="77777777" w:rsidR="00565BFA" w:rsidRPr="00613175" w:rsidRDefault="00565BFA" w:rsidP="00273214">
            <w:pPr>
              <w:pStyle w:val="TAC"/>
            </w:pPr>
            <w:r w:rsidRPr="00613175">
              <w:t>1</w:t>
            </w:r>
          </w:p>
        </w:tc>
        <w:tc>
          <w:tcPr>
            <w:tcW w:w="1260" w:type="dxa"/>
            <w:gridSpan w:val="2"/>
            <w:tcBorders>
              <w:top w:val="single" w:sz="4" w:space="0" w:color="auto"/>
              <w:left w:val="single" w:sz="4" w:space="0" w:color="auto"/>
              <w:bottom w:val="single" w:sz="4" w:space="0" w:color="auto"/>
              <w:right w:val="single" w:sz="4" w:space="0" w:color="auto"/>
            </w:tcBorders>
          </w:tcPr>
          <w:p w14:paraId="5FD83181" w14:textId="77777777" w:rsidR="00565BFA" w:rsidRPr="00613175" w:rsidRDefault="00565BFA" w:rsidP="00273214">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03F00C1E" w14:textId="77777777" w:rsidR="00565BFA" w:rsidRPr="00613175" w:rsidRDefault="00565BFA" w:rsidP="00273214">
            <w:pPr>
              <w:pStyle w:val="TAL"/>
            </w:pPr>
            <w:r w:rsidRPr="00613175" w:rsidDel="002628EA">
              <w:rPr>
                <w:rFonts w:eastAsia="MS Gothic"/>
              </w:rPr>
              <w:t>SIP MESSAGE</w:t>
            </w:r>
          </w:p>
        </w:tc>
        <w:tc>
          <w:tcPr>
            <w:tcW w:w="4196" w:type="dxa"/>
            <w:tcBorders>
              <w:top w:val="single" w:sz="4" w:space="0" w:color="auto"/>
              <w:left w:val="single" w:sz="4" w:space="0" w:color="auto"/>
              <w:bottom w:val="single" w:sz="4" w:space="0" w:color="auto"/>
              <w:right w:val="single" w:sz="4" w:space="0" w:color="auto"/>
            </w:tcBorders>
          </w:tcPr>
          <w:p w14:paraId="2B0D7DBE" w14:textId="77777777" w:rsidR="00565BFA" w:rsidRPr="00613175" w:rsidRDefault="00565BFA" w:rsidP="00273214">
            <w:pPr>
              <w:pStyle w:val="TAL"/>
            </w:pPr>
            <w:r w:rsidRPr="00613175">
              <w:t>UE sends a SIP MESSAGE request including a vnd.3gpp.sms payload that contains a short message</w:t>
            </w:r>
          </w:p>
        </w:tc>
      </w:tr>
      <w:tr w:rsidR="00565BFA" w:rsidRPr="00613175" w14:paraId="1FB54D55"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1E266286" w14:textId="77777777" w:rsidR="00565BFA" w:rsidRPr="00613175" w:rsidRDefault="00565BFA" w:rsidP="00273214">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tcPr>
          <w:p w14:paraId="419E7676" w14:textId="77777777" w:rsidR="00565BFA" w:rsidRPr="00613175" w:rsidRDefault="00565BFA" w:rsidP="00273214">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77336727" w14:textId="77777777" w:rsidR="00565BFA" w:rsidRPr="00613175" w:rsidRDefault="00565BFA" w:rsidP="00273214">
            <w:pPr>
              <w:pStyle w:val="TAL"/>
            </w:pPr>
            <w:r w:rsidRPr="00613175">
              <w:rPr>
                <w:rFonts w:eastAsia="MS Gothic"/>
              </w:rPr>
              <w:t>202 Accepted</w:t>
            </w:r>
          </w:p>
        </w:tc>
        <w:tc>
          <w:tcPr>
            <w:tcW w:w="4196" w:type="dxa"/>
            <w:tcBorders>
              <w:top w:val="single" w:sz="4" w:space="0" w:color="auto"/>
              <w:left w:val="single" w:sz="4" w:space="0" w:color="auto"/>
              <w:bottom w:val="single" w:sz="4" w:space="0" w:color="auto"/>
              <w:right w:val="single" w:sz="4" w:space="0" w:color="auto"/>
            </w:tcBorders>
          </w:tcPr>
          <w:p w14:paraId="0A093EA7" w14:textId="77777777" w:rsidR="00565BFA" w:rsidRPr="00613175" w:rsidRDefault="00565BFA" w:rsidP="00273214">
            <w:pPr>
              <w:pStyle w:val="TAL"/>
            </w:pPr>
            <w:r w:rsidRPr="00613175">
              <w:t>The SS responds with 202 Accepted</w:t>
            </w:r>
          </w:p>
        </w:tc>
      </w:tr>
      <w:tr w:rsidR="00565BFA" w:rsidRPr="00613175" w14:paraId="17B782DF"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0964865B" w14:textId="77777777" w:rsidR="00565BFA" w:rsidRPr="00613175" w:rsidRDefault="00565BFA" w:rsidP="00273214">
            <w:pPr>
              <w:pStyle w:val="TAC"/>
            </w:pPr>
            <w:r w:rsidRPr="00613175">
              <w:t>3</w:t>
            </w:r>
          </w:p>
        </w:tc>
        <w:tc>
          <w:tcPr>
            <w:tcW w:w="1260" w:type="dxa"/>
            <w:gridSpan w:val="2"/>
            <w:tcBorders>
              <w:top w:val="single" w:sz="4" w:space="0" w:color="auto"/>
              <w:left w:val="single" w:sz="4" w:space="0" w:color="auto"/>
              <w:bottom w:val="single" w:sz="4" w:space="0" w:color="auto"/>
              <w:right w:val="single" w:sz="4" w:space="0" w:color="auto"/>
            </w:tcBorders>
          </w:tcPr>
          <w:p w14:paraId="708307AE" w14:textId="77777777" w:rsidR="00565BFA" w:rsidRPr="00613175" w:rsidRDefault="00565BFA" w:rsidP="00273214">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6DCA8802" w14:textId="77777777" w:rsidR="00565BFA" w:rsidRPr="00613175" w:rsidRDefault="00565BFA" w:rsidP="00273214">
            <w:pPr>
              <w:pStyle w:val="TAL"/>
              <w:rPr>
                <w:rFonts w:eastAsia="MS Gothic"/>
              </w:rPr>
            </w:pPr>
            <w:r w:rsidRPr="00613175" w:rsidDel="002628EA">
              <w:rPr>
                <w:rFonts w:eastAsia="MS Gothic"/>
              </w:rPr>
              <w:t>SIP MESSAGE</w:t>
            </w:r>
          </w:p>
        </w:tc>
        <w:tc>
          <w:tcPr>
            <w:tcW w:w="4196" w:type="dxa"/>
            <w:tcBorders>
              <w:top w:val="single" w:sz="4" w:space="0" w:color="auto"/>
              <w:left w:val="single" w:sz="4" w:space="0" w:color="auto"/>
              <w:bottom w:val="single" w:sz="4" w:space="0" w:color="auto"/>
              <w:right w:val="single" w:sz="4" w:space="0" w:color="auto"/>
            </w:tcBorders>
          </w:tcPr>
          <w:p w14:paraId="0DD0A0DA" w14:textId="77777777" w:rsidR="00565BFA" w:rsidRPr="00613175" w:rsidRDefault="00565BFA" w:rsidP="00273214">
            <w:pPr>
              <w:pStyle w:val="TAL"/>
            </w:pPr>
            <w:r w:rsidRPr="00613175">
              <w:t>SS sends a SIP MESSAGE request including a vnd.3gpp.sms payload that contains the short message submission report indicating a positive acknowledgement of the short message sent by the UE at Step 1</w:t>
            </w:r>
          </w:p>
        </w:tc>
      </w:tr>
      <w:tr w:rsidR="00565BFA" w:rsidRPr="00613175" w14:paraId="1CD276C3"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762456E9" w14:textId="77777777" w:rsidR="00565BFA" w:rsidRPr="00613175" w:rsidRDefault="00565BFA" w:rsidP="00273214">
            <w:pPr>
              <w:pStyle w:val="TAC"/>
            </w:pPr>
            <w:r w:rsidRPr="00613175">
              <w:t>4</w:t>
            </w:r>
          </w:p>
        </w:tc>
        <w:tc>
          <w:tcPr>
            <w:tcW w:w="1260" w:type="dxa"/>
            <w:gridSpan w:val="2"/>
            <w:tcBorders>
              <w:top w:val="single" w:sz="4" w:space="0" w:color="auto"/>
              <w:left w:val="single" w:sz="4" w:space="0" w:color="auto"/>
              <w:bottom w:val="single" w:sz="4" w:space="0" w:color="auto"/>
              <w:right w:val="single" w:sz="4" w:space="0" w:color="auto"/>
            </w:tcBorders>
          </w:tcPr>
          <w:p w14:paraId="6B2727CC" w14:textId="77777777" w:rsidR="00565BFA" w:rsidRPr="00613175" w:rsidRDefault="00565BFA" w:rsidP="00273214">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582EA063" w14:textId="77777777" w:rsidR="00565BFA" w:rsidRPr="00613175" w:rsidRDefault="00565BFA" w:rsidP="00273214">
            <w:pPr>
              <w:pStyle w:val="TAL"/>
              <w:rPr>
                <w:rFonts w:eastAsia="MS Gothic"/>
              </w:rPr>
            </w:pPr>
            <w:r w:rsidRPr="00613175">
              <w:rPr>
                <w:rFonts w:eastAsia="MS Gothic"/>
              </w:rPr>
              <w:t>200 OK</w:t>
            </w:r>
          </w:p>
        </w:tc>
        <w:tc>
          <w:tcPr>
            <w:tcW w:w="4196" w:type="dxa"/>
            <w:tcBorders>
              <w:top w:val="single" w:sz="4" w:space="0" w:color="auto"/>
              <w:left w:val="single" w:sz="4" w:space="0" w:color="auto"/>
              <w:bottom w:val="single" w:sz="4" w:space="0" w:color="auto"/>
              <w:right w:val="single" w:sz="4" w:space="0" w:color="auto"/>
            </w:tcBorders>
          </w:tcPr>
          <w:p w14:paraId="0FCBE9BB" w14:textId="77777777" w:rsidR="00565BFA" w:rsidRPr="00613175" w:rsidRDefault="00565BFA" w:rsidP="00273214">
            <w:pPr>
              <w:pStyle w:val="TAL"/>
            </w:pPr>
            <w:r w:rsidRPr="00613175">
              <w:t>UE responds with 200 OK</w:t>
            </w:r>
          </w:p>
        </w:tc>
      </w:tr>
      <w:tr w:rsidR="00565BFA" w:rsidRPr="00613175" w14:paraId="47A368CE"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5122E9C9" w14:textId="77777777" w:rsidR="00565BFA" w:rsidRPr="00613175" w:rsidRDefault="00565BFA" w:rsidP="00273214">
            <w:pPr>
              <w:pStyle w:val="TAC"/>
            </w:pPr>
            <w:r w:rsidRPr="00613175">
              <w:t>5</w:t>
            </w:r>
          </w:p>
        </w:tc>
        <w:tc>
          <w:tcPr>
            <w:tcW w:w="1260" w:type="dxa"/>
            <w:gridSpan w:val="2"/>
            <w:tcBorders>
              <w:top w:val="single" w:sz="4" w:space="0" w:color="auto"/>
              <w:left w:val="single" w:sz="4" w:space="0" w:color="auto"/>
              <w:bottom w:val="single" w:sz="4" w:space="0" w:color="auto"/>
              <w:right w:val="single" w:sz="4" w:space="0" w:color="auto"/>
            </w:tcBorders>
          </w:tcPr>
          <w:p w14:paraId="436FA0C8" w14:textId="77777777" w:rsidR="00565BFA" w:rsidRPr="00613175" w:rsidRDefault="00565BFA" w:rsidP="00273214">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2C77ED8D" w14:textId="77777777" w:rsidR="00565BFA" w:rsidRPr="00613175" w:rsidRDefault="00565BFA" w:rsidP="00273214">
            <w:pPr>
              <w:pStyle w:val="TAL"/>
              <w:rPr>
                <w:rFonts w:eastAsia="MS Gothic"/>
              </w:rPr>
            </w:pPr>
            <w:r w:rsidRPr="00613175" w:rsidDel="002628EA">
              <w:rPr>
                <w:rFonts w:eastAsia="MS Gothic"/>
              </w:rPr>
              <w:t>SIP MESSAGE</w:t>
            </w:r>
          </w:p>
        </w:tc>
        <w:tc>
          <w:tcPr>
            <w:tcW w:w="4196" w:type="dxa"/>
            <w:tcBorders>
              <w:top w:val="single" w:sz="4" w:space="0" w:color="auto"/>
              <w:left w:val="single" w:sz="4" w:space="0" w:color="auto"/>
              <w:bottom w:val="single" w:sz="4" w:space="0" w:color="auto"/>
              <w:right w:val="single" w:sz="4" w:space="0" w:color="auto"/>
            </w:tcBorders>
          </w:tcPr>
          <w:p w14:paraId="0FE10C59" w14:textId="77777777" w:rsidR="00565BFA" w:rsidRPr="00613175" w:rsidRDefault="00565BFA" w:rsidP="00273214">
            <w:pPr>
              <w:pStyle w:val="TAL"/>
            </w:pPr>
            <w:r w:rsidRPr="00613175">
              <w:t>SS sends a SIP MESSAGE request including a vnd.3gpp.sms payload that contains a status report</w:t>
            </w:r>
          </w:p>
        </w:tc>
      </w:tr>
      <w:tr w:rsidR="00565BFA" w:rsidRPr="00613175" w14:paraId="4011ADE6"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62F882B2" w14:textId="77777777" w:rsidR="00565BFA" w:rsidRPr="00613175" w:rsidRDefault="00565BFA" w:rsidP="00273214">
            <w:pPr>
              <w:pStyle w:val="TAC"/>
            </w:pPr>
            <w:r w:rsidRPr="00613175">
              <w:t>6</w:t>
            </w:r>
          </w:p>
        </w:tc>
        <w:tc>
          <w:tcPr>
            <w:tcW w:w="1260" w:type="dxa"/>
            <w:gridSpan w:val="2"/>
            <w:tcBorders>
              <w:top w:val="single" w:sz="4" w:space="0" w:color="auto"/>
              <w:left w:val="single" w:sz="4" w:space="0" w:color="auto"/>
              <w:bottom w:val="single" w:sz="4" w:space="0" w:color="auto"/>
              <w:right w:val="single" w:sz="4" w:space="0" w:color="auto"/>
            </w:tcBorders>
          </w:tcPr>
          <w:p w14:paraId="72BADB06" w14:textId="77777777" w:rsidR="00565BFA" w:rsidRPr="00613175" w:rsidRDefault="00565BFA" w:rsidP="00273214">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057178C2" w14:textId="77777777" w:rsidR="00565BFA" w:rsidRPr="00613175" w:rsidRDefault="00565BFA" w:rsidP="00273214">
            <w:pPr>
              <w:pStyle w:val="TAL"/>
              <w:rPr>
                <w:rFonts w:eastAsia="MS Gothic"/>
              </w:rPr>
            </w:pPr>
            <w:r w:rsidRPr="00613175">
              <w:rPr>
                <w:rFonts w:eastAsia="MS Gothic"/>
              </w:rPr>
              <w:t>200 OK</w:t>
            </w:r>
          </w:p>
        </w:tc>
        <w:tc>
          <w:tcPr>
            <w:tcW w:w="4196" w:type="dxa"/>
            <w:tcBorders>
              <w:top w:val="single" w:sz="4" w:space="0" w:color="auto"/>
              <w:left w:val="single" w:sz="4" w:space="0" w:color="auto"/>
              <w:bottom w:val="single" w:sz="4" w:space="0" w:color="auto"/>
              <w:right w:val="single" w:sz="4" w:space="0" w:color="auto"/>
            </w:tcBorders>
          </w:tcPr>
          <w:p w14:paraId="6D325C74" w14:textId="77777777" w:rsidR="00565BFA" w:rsidRPr="00613175" w:rsidRDefault="00565BFA" w:rsidP="00273214">
            <w:pPr>
              <w:pStyle w:val="TAL"/>
            </w:pPr>
            <w:r w:rsidRPr="00613175">
              <w:t>UE responds with 200 OK</w:t>
            </w:r>
          </w:p>
        </w:tc>
      </w:tr>
      <w:tr w:rsidR="00565BFA" w:rsidRPr="00613175" w14:paraId="7338ACC0"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01492FCB" w14:textId="77777777" w:rsidR="00565BFA" w:rsidRPr="00613175" w:rsidRDefault="00565BFA" w:rsidP="00273214">
            <w:pPr>
              <w:pStyle w:val="TAC"/>
            </w:pPr>
            <w:r w:rsidRPr="00613175">
              <w:t>7</w:t>
            </w:r>
          </w:p>
        </w:tc>
        <w:tc>
          <w:tcPr>
            <w:tcW w:w="1260" w:type="dxa"/>
            <w:gridSpan w:val="2"/>
            <w:tcBorders>
              <w:top w:val="single" w:sz="4" w:space="0" w:color="auto"/>
              <w:left w:val="single" w:sz="4" w:space="0" w:color="auto"/>
              <w:bottom w:val="single" w:sz="4" w:space="0" w:color="auto"/>
              <w:right w:val="single" w:sz="4" w:space="0" w:color="auto"/>
            </w:tcBorders>
          </w:tcPr>
          <w:p w14:paraId="6FBB2D0D" w14:textId="77777777" w:rsidR="00565BFA" w:rsidRPr="00613175" w:rsidRDefault="00565BFA" w:rsidP="00273214">
            <w:pPr>
              <w:pStyle w:val="TAC"/>
            </w:pPr>
            <w:r w:rsidRPr="00613175">
              <w:sym w:font="Wingdings" w:char="F0E0"/>
            </w:r>
          </w:p>
        </w:tc>
        <w:tc>
          <w:tcPr>
            <w:tcW w:w="3420" w:type="dxa"/>
            <w:tcBorders>
              <w:top w:val="single" w:sz="4" w:space="0" w:color="auto"/>
              <w:left w:val="single" w:sz="4" w:space="0" w:color="auto"/>
              <w:bottom w:val="single" w:sz="4" w:space="0" w:color="auto"/>
              <w:right w:val="single" w:sz="4" w:space="0" w:color="auto"/>
            </w:tcBorders>
          </w:tcPr>
          <w:p w14:paraId="7ABC2F4D" w14:textId="77777777" w:rsidR="00565BFA" w:rsidRPr="00613175" w:rsidRDefault="00565BFA" w:rsidP="00273214">
            <w:pPr>
              <w:pStyle w:val="TAL"/>
              <w:rPr>
                <w:rFonts w:eastAsia="MS Gothic"/>
              </w:rPr>
            </w:pPr>
            <w:r w:rsidRPr="00613175" w:rsidDel="002628EA">
              <w:rPr>
                <w:rFonts w:eastAsia="MS Gothic"/>
              </w:rPr>
              <w:t>SIP MESSAGE</w:t>
            </w:r>
          </w:p>
        </w:tc>
        <w:tc>
          <w:tcPr>
            <w:tcW w:w="4196" w:type="dxa"/>
            <w:tcBorders>
              <w:top w:val="single" w:sz="4" w:space="0" w:color="auto"/>
              <w:left w:val="single" w:sz="4" w:space="0" w:color="auto"/>
              <w:bottom w:val="single" w:sz="4" w:space="0" w:color="auto"/>
              <w:right w:val="single" w:sz="4" w:space="0" w:color="auto"/>
            </w:tcBorders>
          </w:tcPr>
          <w:p w14:paraId="206F91CA" w14:textId="77777777" w:rsidR="00565BFA" w:rsidRPr="00613175" w:rsidRDefault="00565BFA" w:rsidP="00273214">
            <w:pPr>
              <w:pStyle w:val="TAL"/>
            </w:pPr>
            <w:r w:rsidRPr="00613175">
              <w:t>UE sends a SIP MESSAGE request including a vnd.3gpp.sms payload that contains an acknowledgement for the status report received at Step 6</w:t>
            </w:r>
          </w:p>
        </w:tc>
      </w:tr>
      <w:tr w:rsidR="00565BFA" w:rsidRPr="00613175" w14:paraId="457BBD79"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60482EB2" w14:textId="77777777" w:rsidR="00565BFA" w:rsidRPr="00613175" w:rsidRDefault="00565BFA" w:rsidP="00273214">
            <w:pPr>
              <w:pStyle w:val="TAC"/>
            </w:pPr>
            <w:r w:rsidRPr="00613175">
              <w:t>8</w:t>
            </w:r>
          </w:p>
        </w:tc>
        <w:tc>
          <w:tcPr>
            <w:tcW w:w="1260" w:type="dxa"/>
            <w:gridSpan w:val="2"/>
            <w:tcBorders>
              <w:top w:val="single" w:sz="4" w:space="0" w:color="auto"/>
              <w:left w:val="single" w:sz="4" w:space="0" w:color="auto"/>
              <w:bottom w:val="single" w:sz="4" w:space="0" w:color="auto"/>
              <w:right w:val="single" w:sz="4" w:space="0" w:color="auto"/>
            </w:tcBorders>
          </w:tcPr>
          <w:p w14:paraId="4C3440B3" w14:textId="77777777" w:rsidR="00565BFA" w:rsidRPr="00613175" w:rsidRDefault="00565BFA" w:rsidP="00273214">
            <w:pPr>
              <w:pStyle w:val="TAC"/>
            </w:pPr>
            <w:r w:rsidRPr="00613175">
              <w:sym w:font="Wingdings" w:char="F0DF"/>
            </w:r>
          </w:p>
        </w:tc>
        <w:tc>
          <w:tcPr>
            <w:tcW w:w="3420" w:type="dxa"/>
            <w:tcBorders>
              <w:top w:val="single" w:sz="4" w:space="0" w:color="auto"/>
              <w:left w:val="single" w:sz="4" w:space="0" w:color="auto"/>
              <w:bottom w:val="single" w:sz="4" w:space="0" w:color="auto"/>
              <w:right w:val="single" w:sz="4" w:space="0" w:color="auto"/>
            </w:tcBorders>
          </w:tcPr>
          <w:p w14:paraId="0BA2EB4C" w14:textId="77777777" w:rsidR="00565BFA" w:rsidRPr="00613175" w:rsidRDefault="00565BFA" w:rsidP="00273214">
            <w:pPr>
              <w:pStyle w:val="TAL"/>
              <w:rPr>
                <w:rFonts w:eastAsia="MS Gothic"/>
              </w:rPr>
            </w:pPr>
            <w:r w:rsidRPr="00613175">
              <w:rPr>
                <w:rFonts w:eastAsia="MS Gothic"/>
              </w:rPr>
              <w:t>202 Accepted</w:t>
            </w:r>
          </w:p>
        </w:tc>
        <w:tc>
          <w:tcPr>
            <w:tcW w:w="4196" w:type="dxa"/>
            <w:tcBorders>
              <w:top w:val="single" w:sz="4" w:space="0" w:color="auto"/>
              <w:left w:val="single" w:sz="4" w:space="0" w:color="auto"/>
              <w:bottom w:val="single" w:sz="4" w:space="0" w:color="auto"/>
              <w:right w:val="single" w:sz="4" w:space="0" w:color="auto"/>
            </w:tcBorders>
          </w:tcPr>
          <w:p w14:paraId="0429750A" w14:textId="77777777" w:rsidR="00565BFA" w:rsidRPr="00613175" w:rsidRDefault="00565BFA" w:rsidP="00273214">
            <w:pPr>
              <w:pStyle w:val="TAL"/>
            </w:pPr>
            <w:r w:rsidRPr="00613175">
              <w:t>The SS responds with 202 Accepted</w:t>
            </w:r>
          </w:p>
        </w:tc>
      </w:tr>
    </w:tbl>
    <w:p w14:paraId="3720B7AE" w14:textId="77777777" w:rsidR="00565BFA" w:rsidRPr="00613175" w:rsidRDefault="00565BFA" w:rsidP="00565BFA"/>
    <w:p w14:paraId="7D335730" w14:textId="77777777" w:rsidR="00565BFA" w:rsidRPr="00613175" w:rsidRDefault="00565BFA" w:rsidP="00565BFA">
      <w:pPr>
        <w:pStyle w:val="H6"/>
      </w:pPr>
      <w:r w:rsidRPr="00613175">
        <w:t>Specific message contents:</w:t>
      </w:r>
    </w:p>
    <w:p w14:paraId="35A4C97E" w14:textId="77777777" w:rsidR="00565BFA" w:rsidRPr="00613175" w:rsidRDefault="00565BFA" w:rsidP="00565BFA">
      <w:pPr>
        <w:pStyle w:val="H6"/>
      </w:pPr>
      <w:r w:rsidRPr="00613175" w:rsidDel="002628EA">
        <w:t xml:space="preserve">SIP </w:t>
      </w:r>
      <w:r w:rsidRPr="00613175">
        <w:t>MESSAGE (Step 1)</w:t>
      </w:r>
    </w:p>
    <w:p w14:paraId="0DD2C6C3" w14:textId="77777777" w:rsidR="00565BFA" w:rsidRPr="00613175" w:rsidRDefault="00565BFA" w:rsidP="00565BFA">
      <w:r w:rsidRPr="00613175">
        <w:t>Use the default “MESSAGE for MO SMS” in Annex A.7.3 of TS 34.229-1 [2] with conditions A2 and A5.</w:t>
      </w:r>
    </w:p>
    <w:p w14:paraId="6A1FCE1A" w14:textId="77777777" w:rsidR="00565BFA" w:rsidRPr="00613175" w:rsidRDefault="00565BFA" w:rsidP="00565BFA">
      <w:pPr>
        <w:pStyle w:val="H6"/>
      </w:pPr>
      <w:r w:rsidRPr="00613175">
        <w:t>202 Accepted (Step 2 and 8)</w:t>
      </w:r>
    </w:p>
    <w:p w14:paraId="61329C2D" w14:textId="77777777" w:rsidR="00565BFA" w:rsidRPr="00613175" w:rsidRDefault="00565BFA" w:rsidP="00565BFA">
      <w:r w:rsidRPr="00613175">
        <w:t>Use the default “202 Accepted” in Annex A.3.3 of TS 34.229-1 [2].</w:t>
      </w:r>
    </w:p>
    <w:p w14:paraId="6D9E574A" w14:textId="77777777" w:rsidR="00565BFA" w:rsidRPr="00613175" w:rsidRDefault="00565BFA" w:rsidP="00565BFA">
      <w:pPr>
        <w:pStyle w:val="H6"/>
      </w:pPr>
      <w:r w:rsidRPr="00613175" w:rsidDel="002628EA">
        <w:t xml:space="preserve">SIP </w:t>
      </w:r>
      <w:r w:rsidRPr="00613175">
        <w:t>MESSAGE (Step 3)</w:t>
      </w:r>
    </w:p>
    <w:p w14:paraId="6E87B621" w14:textId="77777777" w:rsidR="00565BFA" w:rsidRPr="00613175" w:rsidRDefault="00565BFA" w:rsidP="00565BFA">
      <w:r w:rsidRPr="00613175">
        <w:t>Use the default “MESSAGE for submission report for MO SMS” in Annex A.7.4 of TS 34.229-1 [2].</w:t>
      </w:r>
    </w:p>
    <w:p w14:paraId="676300C1" w14:textId="77777777" w:rsidR="00565BFA" w:rsidRPr="00613175" w:rsidRDefault="00565BFA" w:rsidP="00565BFA">
      <w:pPr>
        <w:pStyle w:val="H6"/>
      </w:pPr>
      <w:r w:rsidRPr="00613175">
        <w:t>200 OK (step 4 and 6)</w:t>
      </w:r>
    </w:p>
    <w:p w14:paraId="5C20D430" w14:textId="77777777" w:rsidR="00565BFA" w:rsidRPr="00613175" w:rsidRDefault="00565BFA" w:rsidP="00565BFA">
      <w:r w:rsidRPr="00613175">
        <w:t>Use the default message “200 OK for requests other than REGISTER or SUBSCRIBE” in Annex A.3.1 of TS 34.229-1 [2] with conditions A5 and A22</w:t>
      </w:r>
      <w:r w:rsidRPr="00613175">
        <w:rPr>
          <w:rFonts w:eastAsia="Batang"/>
        </w:rPr>
        <w:t>.</w:t>
      </w:r>
    </w:p>
    <w:p w14:paraId="72791ABD" w14:textId="77777777" w:rsidR="00565BFA" w:rsidRPr="00613175" w:rsidRDefault="00565BFA" w:rsidP="00565BFA">
      <w:pPr>
        <w:pStyle w:val="H6"/>
      </w:pPr>
      <w:r w:rsidRPr="00613175" w:rsidDel="002628EA">
        <w:t xml:space="preserve">SIP </w:t>
      </w:r>
      <w:r w:rsidRPr="00613175">
        <w:t>MESSAGE (Step 5)</w:t>
      </w:r>
    </w:p>
    <w:p w14:paraId="2B03B4AE" w14:textId="77777777" w:rsidR="00565BFA" w:rsidRPr="00613175" w:rsidRDefault="00565BFA" w:rsidP="00565BFA">
      <w:r w:rsidRPr="00613175">
        <w:t>Use the default “MESSAGE for status report for MO SMS” in Annex A.7.5 of TS 34.229-1 [2].</w:t>
      </w:r>
    </w:p>
    <w:p w14:paraId="48373FF7" w14:textId="77777777" w:rsidR="00565BFA" w:rsidRPr="00613175" w:rsidRDefault="00565BFA" w:rsidP="00565BFA">
      <w:pPr>
        <w:pStyle w:val="H6"/>
      </w:pPr>
      <w:r w:rsidRPr="00613175" w:rsidDel="002628EA">
        <w:t xml:space="preserve">SIP </w:t>
      </w:r>
      <w:r w:rsidRPr="00613175">
        <w:t>MESSAGE (Step 7)</w:t>
      </w:r>
    </w:p>
    <w:p w14:paraId="0A9DCEE2" w14:textId="77777777" w:rsidR="00565BFA" w:rsidRPr="00613175" w:rsidRDefault="00565BFA" w:rsidP="00565BFA">
      <w:r w:rsidRPr="00613175">
        <w:t>Use the default “MESSAGE for delivery report for MO SMS” in Annex A.7.6 of TS 34.229-1 [2].</w:t>
      </w:r>
    </w:p>
    <w:p w14:paraId="63167A02" w14:textId="109D5A23" w:rsidR="00565BFA" w:rsidRPr="00613175" w:rsidRDefault="00610109" w:rsidP="00565BFA">
      <w:pPr>
        <w:pStyle w:val="Heading1"/>
      </w:pPr>
      <w:bookmarkStart w:id="1385" w:name="_Toc60916248"/>
      <w:r w:rsidRPr="00613175">
        <w:br w:type="page"/>
      </w:r>
      <w:bookmarkStart w:id="1386" w:name="_Toc68197452"/>
      <w:bookmarkStart w:id="1387" w:name="_Toc75880710"/>
      <w:bookmarkStart w:id="1388" w:name="_Toc84254422"/>
      <w:bookmarkStart w:id="1389" w:name="_Toc84255217"/>
      <w:r w:rsidR="00565BFA" w:rsidRPr="00613175">
        <w:t>A.14</w:t>
      </w:r>
      <w:r w:rsidR="00565BFA" w:rsidRPr="00613175">
        <w:tab/>
        <w:t>IMS MT SMS / 5GS</w:t>
      </w:r>
      <w:bookmarkEnd w:id="1385"/>
      <w:bookmarkEnd w:id="1386"/>
      <w:bookmarkEnd w:id="1387"/>
      <w:bookmarkEnd w:id="1388"/>
      <w:bookmarkEnd w:id="1389"/>
    </w:p>
    <w:p w14:paraId="70538A9F" w14:textId="77777777" w:rsidR="00565BFA" w:rsidRPr="00613175" w:rsidRDefault="00565BFA" w:rsidP="00565BFA">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565BFA" w:rsidRPr="00613175" w14:paraId="164C5BE7" w14:textId="77777777" w:rsidTr="00273214">
        <w:trPr>
          <w:cantSplit/>
          <w:jc w:val="center"/>
        </w:trPr>
        <w:tc>
          <w:tcPr>
            <w:tcW w:w="680" w:type="dxa"/>
            <w:tcBorders>
              <w:top w:val="single" w:sz="4" w:space="0" w:color="auto"/>
              <w:left w:val="single" w:sz="4" w:space="0" w:color="auto"/>
              <w:bottom w:val="nil"/>
              <w:right w:val="single" w:sz="4" w:space="0" w:color="auto"/>
            </w:tcBorders>
          </w:tcPr>
          <w:p w14:paraId="4FF9E52E" w14:textId="77777777" w:rsidR="00565BFA" w:rsidRPr="00613175" w:rsidRDefault="00565BFA" w:rsidP="00273214">
            <w:pPr>
              <w:pStyle w:val="TAH"/>
            </w:pPr>
            <w:r w:rsidRPr="00613175">
              <w:t>Step</w:t>
            </w:r>
          </w:p>
        </w:tc>
        <w:tc>
          <w:tcPr>
            <w:tcW w:w="1260" w:type="dxa"/>
            <w:gridSpan w:val="2"/>
            <w:tcBorders>
              <w:left w:val="single" w:sz="4" w:space="0" w:color="auto"/>
              <w:right w:val="single" w:sz="4" w:space="0" w:color="auto"/>
            </w:tcBorders>
          </w:tcPr>
          <w:p w14:paraId="40D9F372" w14:textId="77777777" w:rsidR="00565BFA" w:rsidRPr="00613175" w:rsidRDefault="00565BFA" w:rsidP="00273214">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045D3F2C" w14:textId="77777777" w:rsidR="00565BFA" w:rsidRPr="00613175" w:rsidRDefault="00565BFA" w:rsidP="00273214">
            <w:pPr>
              <w:pStyle w:val="TAH"/>
            </w:pPr>
            <w:r w:rsidRPr="00613175">
              <w:t>Message/Procedure</w:t>
            </w:r>
          </w:p>
        </w:tc>
        <w:tc>
          <w:tcPr>
            <w:tcW w:w="4196" w:type="dxa"/>
            <w:tcBorders>
              <w:top w:val="single" w:sz="4" w:space="0" w:color="auto"/>
              <w:left w:val="single" w:sz="4" w:space="0" w:color="auto"/>
              <w:bottom w:val="nil"/>
              <w:right w:val="single" w:sz="4" w:space="0" w:color="auto"/>
            </w:tcBorders>
          </w:tcPr>
          <w:p w14:paraId="084D3DE6" w14:textId="77777777" w:rsidR="00565BFA" w:rsidRPr="00613175" w:rsidRDefault="00565BFA" w:rsidP="00273214">
            <w:pPr>
              <w:pStyle w:val="TAH"/>
            </w:pPr>
            <w:r w:rsidRPr="00613175">
              <w:t>Comment</w:t>
            </w:r>
          </w:p>
        </w:tc>
      </w:tr>
      <w:tr w:rsidR="00565BFA" w:rsidRPr="00613175" w14:paraId="61388D3E" w14:textId="77777777" w:rsidTr="00273214">
        <w:trPr>
          <w:cantSplit/>
          <w:jc w:val="center"/>
        </w:trPr>
        <w:tc>
          <w:tcPr>
            <w:tcW w:w="680" w:type="dxa"/>
            <w:tcBorders>
              <w:top w:val="nil"/>
              <w:left w:val="single" w:sz="4" w:space="0" w:color="auto"/>
              <w:bottom w:val="single" w:sz="4" w:space="0" w:color="auto"/>
              <w:right w:val="single" w:sz="4" w:space="0" w:color="auto"/>
            </w:tcBorders>
          </w:tcPr>
          <w:p w14:paraId="0A6E5B01" w14:textId="77777777" w:rsidR="00565BFA" w:rsidRPr="00613175" w:rsidRDefault="00565BFA" w:rsidP="00273214">
            <w:pPr>
              <w:pStyle w:val="TAH"/>
            </w:pPr>
          </w:p>
        </w:tc>
        <w:tc>
          <w:tcPr>
            <w:tcW w:w="630" w:type="dxa"/>
            <w:tcBorders>
              <w:left w:val="single" w:sz="4" w:space="0" w:color="auto"/>
            </w:tcBorders>
          </w:tcPr>
          <w:p w14:paraId="46A5DDAD" w14:textId="77777777" w:rsidR="00565BFA" w:rsidRPr="00613175" w:rsidRDefault="00565BFA" w:rsidP="00273214">
            <w:pPr>
              <w:pStyle w:val="TAH"/>
            </w:pPr>
            <w:r w:rsidRPr="00613175">
              <w:t>UE</w:t>
            </w:r>
          </w:p>
        </w:tc>
        <w:tc>
          <w:tcPr>
            <w:tcW w:w="630" w:type="dxa"/>
            <w:tcBorders>
              <w:right w:val="single" w:sz="4" w:space="0" w:color="auto"/>
            </w:tcBorders>
          </w:tcPr>
          <w:p w14:paraId="6436050C" w14:textId="77777777" w:rsidR="00565BFA" w:rsidRPr="00613175" w:rsidRDefault="00565BFA" w:rsidP="00273214">
            <w:pPr>
              <w:pStyle w:val="TAH"/>
            </w:pPr>
            <w:r w:rsidRPr="00613175">
              <w:t>SS</w:t>
            </w:r>
          </w:p>
        </w:tc>
        <w:tc>
          <w:tcPr>
            <w:tcW w:w="3420" w:type="dxa"/>
            <w:tcBorders>
              <w:top w:val="nil"/>
              <w:left w:val="single" w:sz="4" w:space="0" w:color="auto"/>
              <w:bottom w:val="single" w:sz="4" w:space="0" w:color="auto"/>
              <w:right w:val="single" w:sz="4" w:space="0" w:color="auto"/>
            </w:tcBorders>
          </w:tcPr>
          <w:p w14:paraId="076C76FA" w14:textId="77777777" w:rsidR="00565BFA" w:rsidRPr="00613175" w:rsidRDefault="00565BFA" w:rsidP="00273214">
            <w:pPr>
              <w:pStyle w:val="TAH"/>
            </w:pPr>
          </w:p>
        </w:tc>
        <w:tc>
          <w:tcPr>
            <w:tcW w:w="4196" w:type="dxa"/>
            <w:tcBorders>
              <w:top w:val="nil"/>
              <w:left w:val="single" w:sz="4" w:space="0" w:color="auto"/>
              <w:bottom w:val="single" w:sz="4" w:space="0" w:color="auto"/>
              <w:right w:val="single" w:sz="4" w:space="0" w:color="auto"/>
            </w:tcBorders>
          </w:tcPr>
          <w:p w14:paraId="671D1196" w14:textId="77777777" w:rsidR="00565BFA" w:rsidRPr="00613175" w:rsidRDefault="00565BFA" w:rsidP="00273214">
            <w:pPr>
              <w:pStyle w:val="TAH"/>
            </w:pPr>
          </w:p>
        </w:tc>
      </w:tr>
      <w:tr w:rsidR="00565BFA" w:rsidRPr="00613175" w14:paraId="51EFAAD2"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518F76FD" w14:textId="77777777" w:rsidR="00565BFA" w:rsidRPr="00613175" w:rsidRDefault="00565BFA" w:rsidP="00273214">
            <w:pPr>
              <w:pStyle w:val="TAC"/>
            </w:pPr>
            <w:r w:rsidRPr="00613175">
              <w:t>1</w:t>
            </w:r>
          </w:p>
        </w:tc>
        <w:tc>
          <w:tcPr>
            <w:tcW w:w="1260" w:type="dxa"/>
            <w:gridSpan w:val="2"/>
            <w:tcBorders>
              <w:top w:val="single" w:sz="4" w:space="0" w:color="auto"/>
              <w:left w:val="single" w:sz="4" w:space="0" w:color="auto"/>
              <w:bottom w:val="single" w:sz="4" w:space="0" w:color="auto"/>
              <w:right w:val="single" w:sz="4" w:space="0" w:color="auto"/>
            </w:tcBorders>
          </w:tcPr>
          <w:p w14:paraId="07D49E3B" w14:textId="355C8448" w:rsidR="00565BFA" w:rsidRPr="00613175" w:rsidRDefault="00CC3D76" w:rsidP="00273214">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tcPr>
          <w:p w14:paraId="02C6FA81" w14:textId="77777777" w:rsidR="00565BFA" w:rsidRPr="00613175" w:rsidRDefault="00565BFA" w:rsidP="00273214">
            <w:pPr>
              <w:pStyle w:val="TAL"/>
              <w:rPr>
                <w:rFonts w:eastAsia="MS Gothic"/>
              </w:rPr>
            </w:pPr>
            <w:r w:rsidRPr="00613175" w:rsidDel="002628EA">
              <w:rPr>
                <w:rFonts w:eastAsia="MS Gothic"/>
              </w:rPr>
              <w:t>SIP MESSAGE</w:t>
            </w:r>
          </w:p>
        </w:tc>
        <w:tc>
          <w:tcPr>
            <w:tcW w:w="4196" w:type="dxa"/>
            <w:tcBorders>
              <w:top w:val="single" w:sz="4" w:space="0" w:color="auto"/>
              <w:left w:val="single" w:sz="4" w:space="0" w:color="auto"/>
              <w:bottom w:val="single" w:sz="4" w:space="0" w:color="auto"/>
              <w:right w:val="single" w:sz="4" w:space="0" w:color="auto"/>
            </w:tcBorders>
          </w:tcPr>
          <w:p w14:paraId="2684DBC4" w14:textId="77777777" w:rsidR="00565BFA" w:rsidRPr="00613175" w:rsidRDefault="00565BFA" w:rsidP="00273214">
            <w:pPr>
              <w:pStyle w:val="TAL"/>
            </w:pPr>
            <w:r w:rsidRPr="00613175">
              <w:t>SS sends a SIP MESSAGE request including a vnd.3gpp.sms payload that contains a short message</w:t>
            </w:r>
          </w:p>
        </w:tc>
      </w:tr>
      <w:tr w:rsidR="00565BFA" w:rsidRPr="00613175" w14:paraId="155F67BE"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7279291B" w14:textId="77777777" w:rsidR="00565BFA" w:rsidRPr="00613175" w:rsidRDefault="00565BFA" w:rsidP="00273214">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tcPr>
          <w:p w14:paraId="2D2AE373" w14:textId="394B9C91" w:rsidR="00565BFA" w:rsidRPr="00613175" w:rsidRDefault="00CC3D76" w:rsidP="00273214">
            <w:pPr>
              <w:pStyle w:val="TAC"/>
            </w:pPr>
            <w:r w:rsidRPr="00613175">
              <w:t>-&gt;</w:t>
            </w:r>
          </w:p>
        </w:tc>
        <w:tc>
          <w:tcPr>
            <w:tcW w:w="3420" w:type="dxa"/>
            <w:tcBorders>
              <w:top w:val="single" w:sz="4" w:space="0" w:color="auto"/>
              <w:left w:val="single" w:sz="4" w:space="0" w:color="auto"/>
              <w:bottom w:val="single" w:sz="4" w:space="0" w:color="auto"/>
              <w:right w:val="single" w:sz="4" w:space="0" w:color="auto"/>
            </w:tcBorders>
          </w:tcPr>
          <w:p w14:paraId="61648951" w14:textId="77777777" w:rsidR="00565BFA" w:rsidRPr="00613175" w:rsidRDefault="00565BFA" w:rsidP="00273214">
            <w:pPr>
              <w:pStyle w:val="TAL"/>
              <w:rPr>
                <w:rFonts w:eastAsia="MS Gothic"/>
              </w:rPr>
            </w:pPr>
            <w:r w:rsidRPr="00613175">
              <w:rPr>
                <w:rFonts w:eastAsia="MS Gothic"/>
              </w:rPr>
              <w:t>200 OK</w:t>
            </w:r>
          </w:p>
        </w:tc>
        <w:tc>
          <w:tcPr>
            <w:tcW w:w="4196" w:type="dxa"/>
            <w:tcBorders>
              <w:top w:val="single" w:sz="4" w:space="0" w:color="auto"/>
              <w:left w:val="single" w:sz="4" w:space="0" w:color="auto"/>
              <w:bottom w:val="single" w:sz="4" w:space="0" w:color="auto"/>
              <w:right w:val="single" w:sz="4" w:space="0" w:color="auto"/>
            </w:tcBorders>
          </w:tcPr>
          <w:p w14:paraId="68F4E0C2" w14:textId="77777777" w:rsidR="00565BFA" w:rsidRPr="00613175" w:rsidRDefault="00565BFA" w:rsidP="00273214">
            <w:pPr>
              <w:pStyle w:val="TAL"/>
            </w:pPr>
            <w:r w:rsidRPr="00613175">
              <w:t>UE responds with 200 OK</w:t>
            </w:r>
          </w:p>
        </w:tc>
      </w:tr>
      <w:tr w:rsidR="00565BFA" w:rsidRPr="00613175" w14:paraId="14E2BFC1"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081BA1C5" w14:textId="77777777" w:rsidR="00565BFA" w:rsidRPr="00613175" w:rsidRDefault="00565BFA" w:rsidP="00273214">
            <w:pPr>
              <w:pStyle w:val="TAC"/>
            </w:pPr>
            <w:r w:rsidRPr="00613175">
              <w:t>3</w:t>
            </w:r>
          </w:p>
        </w:tc>
        <w:tc>
          <w:tcPr>
            <w:tcW w:w="1260" w:type="dxa"/>
            <w:gridSpan w:val="2"/>
            <w:tcBorders>
              <w:top w:val="single" w:sz="4" w:space="0" w:color="auto"/>
              <w:left w:val="single" w:sz="4" w:space="0" w:color="auto"/>
              <w:bottom w:val="single" w:sz="4" w:space="0" w:color="auto"/>
              <w:right w:val="single" w:sz="4" w:space="0" w:color="auto"/>
            </w:tcBorders>
          </w:tcPr>
          <w:p w14:paraId="2719A975" w14:textId="24C23B6C" w:rsidR="00565BFA" w:rsidRPr="00613175" w:rsidRDefault="00CC3D76" w:rsidP="00273214">
            <w:pPr>
              <w:pStyle w:val="TAC"/>
            </w:pPr>
            <w:r w:rsidRPr="00613175">
              <w:t>-&gt;</w:t>
            </w:r>
          </w:p>
        </w:tc>
        <w:tc>
          <w:tcPr>
            <w:tcW w:w="3420" w:type="dxa"/>
            <w:tcBorders>
              <w:top w:val="single" w:sz="4" w:space="0" w:color="auto"/>
              <w:left w:val="single" w:sz="4" w:space="0" w:color="auto"/>
              <w:bottom w:val="single" w:sz="4" w:space="0" w:color="auto"/>
              <w:right w:val="single" w:sz="4" w:space="0" w:color="auto"/>
            </w:tcBorders>
          </w:tcPr>
          <w:p w14:paraId="1E86AB66" w14:textId="77777777" w:rsidR="00565BFA" w:rsidRPr="00613175" w:rsidRDefault="00565BFA" w:rsidP="00273214">
            <w:pPr>
              <w:pStyle w:val="TAL"/>
              <w:rPr>
                <w:rFonts w:eastAsia="MS Gothic"/>
              </w:rPr>
            </w:pPr>
            <w:r w:rsidRPr="00613175" w:rsidDel="002628EA">
              <w:rPr>
                <w:rFonts w:eastAsia="MS Gothic"/>
              </w:rPr>
              <w:t>SIP MESSAGE</w:t>
            </w:r>
          </w:p>
        </w:tc>
        <w:tc>
          <w:tcPr>
            <w:tcW w:w="4196" w:type="dxa"/>
            <w:tcBorders>
              <w:top w:val="single" w:sz="4" w:space="0" w:color="auto"/>
              <w:left w:val="single" w:sz="4" w:space="0" w:color="auto"/>
              <w:bottom w:val="single" w:sz="4" w:space="0" w:color="auto"/>
              <w:right w:val="single" w:sz="4" w:space="0" w:color="auto"/>
            </w:tcBorders>
          </w:tcPr>
          <w:p w14:paraId="2F6A1CE1" w14:textId="77777777" w:rsidR="00565BFA" w:rsidRPr="00613175" w:rsidRDefault="00565BFA" w:rsidP="00273214">
            <w:pPr>
              <w:pStyle w:val="TAL"/>
            </w:pPr>
            <w:r w:rsidRPr="00613175">
              <w:t xml:space="preserve">UE sends a SIP MESSAGE request including a vnd.3gpp.sms payload that contains a delivery report </w:t>
            </w:r>
          </w:p>
        </w:tc>
      </w:tr>
      <w:tr w:rsidR="00565BFA" w:rsidRPr="00613175" w14:paraId="58AE9B40" w14:textId="77777777" w:rsidTr="00273214">
        <w:trPr>
          <w:cantSplit/>
          <w:jc w:val="center"/>
        </w:trPr>
        <w:tc>
          <w:tcPr>
            <w:tcW w:w="680" w:type="dxa"/>
            <w:tcBorders>
              <w:top w:val="single" w:sz="4" w:space="0" w:color="auto"/>
              <w:left w:val="single" w:sz="4" w:space="0" w:color="auto"/>
              <w:bottom w:val="single" w:sz="4" w:space="0" w:color="auto"/>
              <w:right w:val="single" w:sz="4" w:space="0" w:color="auto"/>
            </w:tcBorders>
          </w:tcPr>
          <w:p w14:paraId="59E304B0" w14:textId="77777777" w:rsidR="00565BFA" w:rsidRPr="00613175" w:rsidRDefault="00565BFA" w:rsidP="00273214">
            <w:pPr>
              <w:pStyle w:val="TAC"/>
            </w:pPr>
            <w:r w:rsidRPr="00613175">
              <w:t>4</w:t>
            </w:r>
          </w:p>
        </w:tc>
        <w:tc>
          <w:tcPr>
            <w:tcW w:w="1260" w:type="dxa"/>
            <w:gridSpan w:val="2"/>
            <w:tcBorders>
              <w:top w:val="single" w:sz="4" w:space="0" w:color="auto"/>
              <w:left w:val="single" w:sz="4" w:space="0" w:color="auto"/>
              <w:bottom w:val="single" w:sz="4" w:space="0" w:color="auto"/>
              <w:right w:val="single" w:sz="4" w:space="0" w:color="auto"/>
            </w:tcBorders>
          </w:tcPr>
          <w:p w14:paraId="7537A8E7" w14:textId="4A6E626B" w:rsidR="00565BFA" w:rsidRPr="00613175" w:rsidRDefault="00CC3D76" w:rsidP="00273214">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tcPr>
          <w:p w14:paraId="7357A55E" w14:textId="77777777" w:rsidR="00565BFA" w:rsidRPr="00613175" w:rsidRDefault="00565BFA" w:rsidP="00273214">
            <w:pPr>
              <w:pStyle w:val="TAL"/>
              <w:rPr>
                <w:rFonts w:eastAsia="MS Gothic"/>
              </w:rPr>
            </w:pPr>
            <w:r w:rsidRPr="00613175">
              <w:rPr>
                <w:rFonts w:eastAsia="MS Gothic"/>
              </w:rPr>
              <w:t>202 Accepted</w:t>
            </w:r>
          </w:p>
        </w:tc>
        <w:tc>
          <w:tcPr>
            <w:tcW w:w="4196" w:type="dxa"/>
            <w:tcBorders>
              <w:top w:val="single" w:sz="4" w:space="0" w:color="auto"/>
              <w:left w:val="single" w:sz="4" w:space="0" w:color="auto"/>
              <w:bottom w:val="single" w:sz="4" w:space="0" w:color="auto"/>
              <w:right w:val="single" w:sz="4" w:space="0" w:color="auto"/>
            </w:tcBorders>
          </w:tcPr>
          <w:p w14:paraId="0470064E" w14:textId="77777777" w:rsidR="00565BFA" w:rsidRPr="00613175" w:rsidRDefault="00565BFA" w:rsidP="00273214">
            <w:pPr>
              <w:pStyle w:val="TAL"/>
            </w:pPr>
            <w:r w:rsidRPr="00613175">
              <w:t>The SS responds with 202 Accepted</w:t>
            </w:r>
          </w:p>
        </w:tc>
      </w:tr>
    </w:tbl>
    <w:p w14:paraId="3D86D9F1" w14:textId="77777777" w:rsidR="00565BFA" w:rsidRPr="00613175" w:rsidRDefault="00565BFA" w:rsidP="00565BFA"/>
    <w:p w14:paraId="7963B768" w14:textId="77777777" w:rsidR="00565BFA" w:rsidRPr="00613175" w:rsidRDefault="00565BFA" w:rsidP="00565BFA">
      <w:pPr>
        <w:pStyle w:val="H6"/>
      </w:pPr>
      <w:r w:rsidRPr="00613175">
        <w:t>Specific message contents:</w:t>
      </w:r>
    </w:p>
    <w:p w14:paraId="01800E37" w14:textId="77777777" w:rsidR="00565BFA" w:rsidRPr="00613175" w:rsidRDefault="00565BFA" w:rsidP="00565BFA">
      <w:pPr>
        <w:pStyle w:val="H6"/>
      </w:pPr>
      <w:r w:rsidRPr="00613175" w:rsidDel="002628EA">
        <w:t xml:space="preserve">SIP </w:t>
      </w:r>
      <w:r w:rsidRPr="00613175">
        <w:t>MESSAGE (Step 1)</w:t>
      </w:r>
    </w:p>
    <w:p w14:paraId="28AE0A28" w14:textId="77777777" w:rsidR="00565BFA" w:rsidRPr="00613175" w:rsidRDefault="00565BFA" w:rsidP="00565BFA">
      <w:r w:rsidRPr="00613175">
        <w:t>Use the default “MESSAGE for status report for MO SMS” in Annex A.7.1 of TS 34.229-1 [2].</w:t>
      </w:r>
    </w:p>
    <w:p w14:paraId="37C86086" w14:textId="77777777" w:rsidR="00565BFA" w:rsidRPr="00613175" w:rsidRDefault="00565BFA" w:rsidP="00565BFA">
      <w:pPr>
        <w:pStyle w:val="H6"/>
      </w:pPr>
      <w:r w:rsidRPr="00613175">
        <w:t>200 OK (Step 2)</w:t>
      </w:r>
    </w:p>
    <w:p w14:paraId="1D2BB84E" w14:textId="77777777" w:rsidR="00565BFA" w:rsidRPr="00613175" w:rsidRDefault="00565BFA" w:rsidP="00565BFA">
      <w:r w:rsidRPr="00613175">
        <w:t>Use the default message “200 OK for requests other than REGISTER or SUBSCRIBE” in Annex A.3.1 of TS 34.229-1 [2] with conditions A22</w:t>
      </w:r>
      <w:r w:rsidRPr="00613175">
        <w:rPr>
          <w:rFonts w:eastAsia="Batang"/>
        </w:rPr>
        <w:t>.</w:t>
      </w:r>
    </w:p>
    <w:p w14:paraId="314A4C5F" w14:textId="77777777" w:rsidR="00565BFA" w:rsidRPr="00613175" w:rsidRDefault="00565BFA" w:rsidP="00565BFA">
      <w:pPr>
        <w:pStyle w:val="H6"/>
      </w:pPr>
      <w:r w:rsidRPr="00613175" w:rsidDel="00AB7E70">
        <w:t xml:space="preserve">SIP </w:t>
      </w:r>
      <w:r w:rsidRPr="00613175">
        <w:t>MESSAGE (Step 3)</w:t>
      </w:r>
    </w:p>
    <w:p w14:paraId="0A60AFA8" w14:textId="77777777" w:rsidR="00565BFA" w:rsidRPr="00613175" w:rsidRDefault="00565BFA" w:rsidP="00565BFA">
      <w:r w:rsidRPr="00613175">
        <w:t>Use the default “MESSAGE for delivery report for MT SMS” in Annex A.7.2 of TS 34.229-1 [2].</w:t>
      </w:r>
    </w:p>
    <w:p w14:paraId="3A3F7D06" w14:textId="77777777" w:rsidR="00565BFA" w:rsidRPr="00613175" w:rsidRDefault="00565BFA" w:rsidP="00565BFA">
      <w:pPr>
        <w:pStyle w:val="H6"/>
      </w:pPr>
      <w:r w:rsidRPr="00613175">
        <w:t>202 Accepted (Step 4)</w:t>
      </w:r>
    </w:p>
    <w:p w14:paraId="30AC237A" w14:textId="0B0DC8C0" w:rsidR="00565BFA" w:rsidRPr="00613175" w:rsidRDefault="00565BFA" w:rsidP="002E1203">
      <w:r w:rsidRPr="00613175">
        <w:t>Use the default “202 Accepted” in Annex A.3.3 of TS 34.229-1 [2].</w:t>
      </w:r>
    </w:p>
    <w:p w14:paraId="10BA7AF6" w14:textId="77777777" w:rsidR="00CA2DCF" w:rsidRPr="00613175" w:rsidRDefault="00CA2DCF" w:rsidP="00CA2DCF">
      <w:pPr>
        <w:pStyle w:val="Heading1"/>
      </w:pPr>
      <w:bookmarkStart w:id="1390" w:name="_Toc68197453"/>
      <w:bookmarkStart w:id="1391" w:name="_Toc75880711"/>
      <w:bookmarkStart w:id="1392" w:name="_Toc84254423"/>
      <w:bookmarkStart w:id="1393" w:name="_Toc84255218"/>
      <w:r w:rsidRPr="00613175">
        <w:t>A.15</w:t>
      </w:r>
      <w:r w:rsidRPr="00613175">
        <w:tab/>
        <w:t>MTSI MO Video Call / 5GS</w:t>
      </w:r>
      <w:bookmarkEnd w:id="1390"/>
      <w:bookmarkEnd w:id="1391"/>
      <w:bookmarkEnd w:id="1392"/>
      <w:bookmarkEnd w:id="1393"/>
    </w:p>
    <w:p w14:paraId="5D0BFB58" w14:textId="77777777" w:rsidR="00CA2DCF" w:rsidRPr="00613175" w:rsidRDefault="00CA2DCF" w:rsidP="00CA2DCF">
      <w:pPr>
        <w:pStyle w:val="Heading2"/>
      </w:pPr>
      <w:bookmarkStart w:id="1394" w:name="_Toc68197454"/>
      <w:bookmarkStart w:id="1395" w:name="_Toc75880712"/>
      <w:bookmarkStart w:id="1396" w:name="_Toc84254424"/>
      <w:bookmarkStart w:id="1397" w:name="_Toc84255219"/>
      <w:r w:rsidRPr="00613175">
        <w:t>A.15.1</w:t>
      </w:r>
      <w:r w:rsidRPr="00613175">
        <w:tab/>
        <w:t>MTSI MO Video Call / with preconditions / 5GS</w:t>
      </w:r>
      <w:bookmarkEnd w:id="1394"/>
      <w:bookmarkEnd w:id="1395"/>
      <w:bookmarkEnd w:id="1396"/>
      <w:bookmarkEnd w:id="1397"/>
    </w:p>
    <w:p w14:paraId="2FB63FDA" w14:textId="77777777" w:rsidR="00CA2DCF" w:rsidRPr="00613175" w:rsidRDefault="00CA2DCF" w:rsidP="00CA2DCF">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CA2DCF" w:rsidRPr="00613175" w14:paraId="0A4B8BBE" w14:textId="77777777" w:rsidTr="00B56795">
        <w:trPr>
          <w:cantSplit/>
          <w:jc w:val="center"/>
        </w:trPr>
        <w:tc>
          <w:tcPr>
            <w:tcW w:w="680" w:type="dxa"/>
            <w:tcBorders>
              <w:top w:val="single" w:sz="4" w:space="0" w:color="auto"/>
              <w:left w:val="single" w:sz="4" w:space="0" w:color="auto"/>
              <w:bottom w:val="nil"/>
              <w:right w:val="single" w:sz="4" w:space="0" w:color="auto"/>
            </w:tcBorders>
          </w:tcPr>
          <w:p w14:paraId="7DBC62B6" w14:textId="77777777" w:rsidR="00CA2DCF" w:rsidRPr="00613175" w:rsidRDefault="00CA2DCF" w:rsidP="00B56795">
            <w:pPr>
              <w:pStyle w:val="TAH"/>
            </w:pPr>
            <w:r w:rsidRPr="00613175">
              <w:t>Step</w:t>
            </w:r>
          </w:p>
        </w:tc>
        <w:tc>
          <w:tcPr>
            <w:tcW w:w="1260" w:type="dxa"/>
            <w:gridSpan w:val="2"/>
            <w:tcBorders>
              <w:left w:val="single" w:sz="4" w:space="0" w:color="auto"/>
              <w:right w:val="single" w:sz="4" w:space="0" w:color="auto"/>
            </w:tcBorders>
          </w:tcPr>
          <w:p w14:paraId="3F23DC20" w14:textId="77777777" w:rsidR="00CA2DCF" w:rsidRPr="00613175" w:rsidRDefault="00CA2DCF" w:rsidP="00B56795">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5DC082C7" w14:textId="77777777" w:rsidR="00CA2DCF" w:rsidRPr="00613175" w:rsidRDefault="00CA2DCF" w:rsidP="00B56795">
            <w:pPr>
              <w:pStyle w:val="TAH"/>
            </w:pPr>
            <w:r w:rsidRPr="00613175">
              <w:t>Message</w:t>
            </w:r>
          </w:p>
        </w:tc>
        <w:tc>
          <w:tcPr>
            <w:tcW w:w="4196" w:type="dxa"/>
            <w:tcBorders>
              <w:top w:val="single" w:sz="4" w:space="0" w:color="auto"/>
              <w:left w:val="single" w:sz="4" w:space="0" w:color="auto"/>
              <w:bottom w:val="nil"/>
              <w:right w:val="single" w:sz="4" w:space="0" w:color="auto"/>
            </w:tcBorders>
          </w:tcPr>
          <w:p w14:paraId="3D65ED40" w14:textId="77777777" w:rsidR="00CA2DCF" w:rsidRPr="00613175" w:rsidRDefault="00CA2DCF" w:rsidP="00B56795">
            <w:pPr>
              <w:pStyle w:val="TAH"/>
            </w:pPr>
            <w:r w:rsidRPr="00613175">
              <w:t>Comment</w:t>
            </w:r>
          </w:p>
        </w:tc>
      </w:tr>
      <w:tr w:rsidR="00CA2DCF" w:rsidRPr="00613175" w14:paraId="3321B7E4" w14:textId="77777777" w:rsidTr="00B56795">
        <w:trPr>
          <w:cantSplit/>
          <w:jc w:val="center"/>
        </w:trPr>
        <w:tc>
          <w:tcPr>
            <w:tcW w:w="680" w:type="dxa"/>
            <w:tcBorders>
              <w:top w:val="nil"/>
              <w:left w:val="single" w:sz="4" w:space="0" w:color="auto"/>
              <w:bottom w:val="single" w:sz="4" w:space="0" w:color="auto"/>
              <w:right w:val="single" w:sz="4" w:space="0" w:color="auto"/>
            </w:tcBorders>
          </w:tcPr>
          <w:p w14:paraId="0F3CA32F" w14:textId="77777777" w:rsidR="00CA2DCF" w:rsidRPr="00613175" w:rsidRDefault="00CA2DCF" w:rsidP="00B56795">
            <w:pPr>
              <w:pStyle w:val="TAC"/>
              <w:rPr>
                <w:rFonts w:eastAsia="MS Gothic"/>
              </w:rPr>
            </w:pPr>
          </w:p>
        </w:tc>
        <w:tc>
          <w:tcPr>
            <w:tcW w:w="630" w:type="dxa"/>
            <w:tcBorders>
              <w:left w:val="single" w:sz="4" w:space="0" w:color="auto"/>
            </w:tcBorders>
          </w:tcPr>
          <w:p w14:paraId="244D0D87" w14:textId="77777777" w:rsidR="00CA2DCF" w:rsidRPr="00613175" w:rsidRDefault="00CA2DCF" w:rsidP="00B56795">
            <w:pPr>
              <w:pStyle w:val="TAH"/>
            </w:pPr>
            <w:r w:rsidRPr="00613175">
              <w:t>UE</w:t>
            </w:r>
          </w:p>
        </w:tc>
        <w:tc>
          <w:tcPr>
            <w:tcW w:w="630" w:type="dxa"/>
            <w:tcBorders>
              <w:right w:val="single" w:sz="4" w:space="0" w:color="auto"/>
            </w:tcBorders>
          </w:tcPr>
          <w:p w14:paraId="3B0CCA83" w14:textId="77777777" w:rsidR="00CA2DCF" w:rsidRPr="00613175" w:rsidRDefault="00CA2DCF" w:rsidP="00B56795">
            <w:pPr>
              <w:pStyle w:val="TAH"/>
            </w:pPr>
            <w:r w:rsidRPr="00613175">
              <w:t>SS</w:t>
            </w:r>
          </w:p>
        </w:tc>
        <w:tc>
          <w:tcPr>
            <w:tcW w:w="3420" w:type="dxa"/>
            <w:tcBorders>
              <w:top w:val="nil"/>
              <w:left w:val="single" w:sz="4" w:space="0" w:color="auto"/>
              <w:bottom w:val="single" w:sz="4" w:space="0" w:color="auto"/>
              <w:right w:val="single" w:sz="4" w:space="0" w:color="auto"/>
            </w:tcBorders>
          </w:tcPr>
          <w:p w14:paraId="74C1CE97" w14:textId="77777777" w:rsidR="00CA2DCF" w:rsidRPr="00613175" w:rsidRDefault="00CA2DCF" w:rsidP="00B56795">
            <w:pPr>
              <w:pStyle w:val="TAC"/>
            </w:pPr>
          </w:p>
        </w:tc>
        <w:tc>
          <w:tcPr>
            <w:tcW w:w="4196" w:type="dxa"/>
            <w:tcBorders>
              <w:top w:val="nil"/>
              <w:left w:val="single" w:sz="4" w:space="0" w:color="auto"/>
              <w:bottom w:val="single" w:sz="4" w:space="0" w:color="auto"/>
              <w:right w:val="single" w:sz="4" w:space="0" w:color="auto"/>
            </w:tcBorders>
          </w:tcPr>
          <w:p w14:paraId="4A1F703D" w14:textId="77777777" w:rsidR="00CA2DCF" w:rsidRPr="00613175" w:rsidRDefault="00CA2DCF" w:rsidP="00B56795">
            <w:pPr>
              <w:pStyle w:val="TAL"/>
              <w:rPr>
                <w:rFonts w:eastAsia="MS Gothic"/>
              </w:rPr>
            </w:pPr>
          </w:p>
        </w:tc>
      </w:tr>
      <w:tr w:rsidR="00CA2DCF" w:rsidRPr="00613175" w14:paraId="080C8AA9" w14:textId="77777777" w:rsidTr="00B56795">
        <w:trPr>
          <w:cantSplit/>
          <w:jc w:val="center"/>
        </w:trPr>
        <w:tc>
          <w:tcPr>
            <w:tcW w:w="680" w:type="dxa"/>
            <w:tcBorders>
              <w:top w:val="single" w:sz="4" w:space="0" w:color="auto"/>
            </w:tcBorders>
          </w:tcPr>
          <w:p w14:paraId="2F98769A" w14:textId="77777777" w:rsidR="00CA2DCF" w:rsidRPr="00613175" w:rsidRDefault="00CA2DCF" w:rsidP="00B56795">
            <w:pPr>
              <w:pStyle w:val="TAC"/>
              <w:rPr>
                <w:rFonts w:eastAsia="MS Gothic"/>
              </w:rPr>
            </w:pPr>
            <w:r w:rsidRPr="00613175">
              <w:rPr>
                <w:rFonts w:eastAsia="MS Gothic"/>
              </w:rPr>
              <w:t>1</w:t>
            </w:r>
          </w:p>
        </w:tc>
        <w:tc>
          <w:tcPr>
            <w:tcW w:w="1260" w:type="dxa"/>
            <w:gridSpan w:val="2"/>
          </w:tcPr>
          <w:p w14:paraId="070AC472" w14:textId="77777777" w:rsidR="00CA2DCF" w:rsidRPr="00613175" w:rsidRDefault="00CA2DCF" w:rsidP="00B56795">
            <w:pPr>
              <w:pStyle w:val="TAC"/>
              <w:rPr>
                <w:rFonts w:eastAsia="MS Gothic"/>
              </w:rPr>
            </w:pPr>
            <w:r w:rsidRPr="00613175">
              <w:rPr>
                <w:rFonts w:eastAsia="MS Gothic"/>
              </w:rPr>
              <w:sym w:font="Wingdings" w:char="F0E0"/>
            </w:r>
          </w:p>
        </w:tc>
        <w:tc>
          <w:tcPr>
            <w:tcW w:w="3420" w:type="dxa"/>
            <w:tcBorders>
              <w:top w:val="single" w:sz="4" w:space="0" w:color="auto"/>
            </w:tcBorders>
          </w:tcPr>
          <w:p w14:paraId="431EFC5E" w14:textId="77777777" w:rsidR="00CA2DCF" w:rsidRPr="00613175" w:rsidRDefault="00CA2DCF" w:rsidP="00B56795">
            <w:pPr>
              <w:pStyle w:val="TAL"/>
              <w:rPr>
                <w:rFonts w:eastAsia="MS Gothic"/>
              </w:rPr>
            </w:pPr>
            <w:r w:rsidRPr="00613175">
              <w:rPr>
                <w:rFonts w:eastAsia="MS Gothic"/>
              </w:rPr>
              <w:t>INVITE</w:t>
            </w:r>
          </w:p>
        </w:tc>
        <w:tc>
          <w:tcPr>
            <w:tcW w:w="4196" w:type="dxa"/>
            <w:tcBorders>
              <w:top w:val="single" w:sz="4" w:space="0" w:color="auto"/>
            </w:tcBorders>
          </w:tcPr>
          <w:p w14:paraId="16C46968" w14:textId="77777777" w:rsidR="00CA2DCF" w:rsidRPr="00613175" w:rsidRDefault="00CA2DCF" w:rsidP="00B56795">
            <w:pPr>
              <w:pStyle w:val="TAL"/>
              <w:rPr>
                <w:rFonts w:eastAsia="MS Gothic"/>
              </w:rPr>
            </w:pPr>
            <w:r w:rsidRPr="00613175">
              <w:rPr>
                <w:rFonts w:eastAsia="MS Gothic"/>
              </w:rPr>
              <w:t>UE sends INVITE with the first SDP offer.</w:t>
            </w:r>
          </w:p>
        </w:tc>
      </w:tr>
      <w:tr w:rsidR="00CA2DCF" w:rsidRPr="00613175" w14:paraId="54178DA5" w14:textId="77777777" w:rsidTr="00B56795">
        <w:trPr>
          <w:cantSplit/>
          <w:jc w:val="center"/>
        </w:trPr>
        <w:tc>
          <w:tcPr>
            <w:tcW w:w="680" w:type="dxa"/>
            <w:tcBorders>
              <w:top w:val="single" w:sz="4" w:space="0" w:color="auto"/>
            </w:tcBorders>
          </w:tcPr>
          <w:p w14:paraId="64301AA2" w14:textId="77777777" w:rsidR="00CA2DCF" w:rsidRPr="00613175" w:rsidRDefault="00CA2DCF" w:rsidP="00B56795">
            <w:pPr>
              <w:pStyle w:val="TAC"/>
              <w:rPr>
                <w:rFonts w:eastAsia="MS Gothic"/>
              </w:rPr>
            </w:pPr>
            <w:r w:rsidRPr="00613175">
              <w:rPr>
                <w:rFonts w:eastAsia="MS Gothic"/>
              </w:rPr>
              <w:t>2</w:t>
            </w:r>
          </w:p>
        </w:tc>
        <w:tc>
          <w:tcPr>
            <w:tcW w:w="1260" w:type="dxa"/>
            <w:gridSpan w:val="2"/>
          </w:tcPr>
          <w:p w14:paraId="247A9D42" w14:textId="77777777" w:rsidR="00CA2DCF" w:rsidRPr="00613175" w:rsidRDefault="00CA2DCF" w:rsidP="00B56795">
            <w:pPr>
              <w:pStyle w:val="TAC"/>
              <w:rPr>
                <w:rFonts w:eastAsia="MS Gothic"/>
              </w:rPr>
            </w:pPr>
            <w:r w:rsidRPr="00613175">
              <w:rPr>
                <w:rFonts w:eastAsia="MS Gothic"/>
              </w:rPr>
              <w:sym w:font="Wingdings" w:char="F0DF"/>
            </w:r>
          </w:p>
        </w:tc>
        <w:tc>
          <w:tcPr>
            <w:tcW w:w="3420" w:type="dxa"/>
            <w:tcBorders>
              <w:top w:val="single" w:sz="4" w:space="0" w:color="auto"/>
            </w:tcBorders>
          </w:tcPr>
          <w:p w14:paraId="0EEFAFBE" w14:textId="77777777" w:rsidR="00CA2DCF" w:rsidRPr="00613175" w:rsidRDefault="00CA2DCF" w:rsidP="00B56795">
            <w:pPr>
              <w:pStyle w:val="TAL"/>
              <w:rPr>
                <w:rFonts w:eastAsia="MS Gothic"/>
              </w:rPr>
            </w:pPr>
            <w:r w:rsidRPr="00613175">
              <w:rPr>
                <w:rFonts w:eastAsia="MS Gothic"/>
              </w:rPr>
              <w:t>100 Trying</w:t>
            </w:r>
          </w:p>
        </w:tc>
        <w:tc>
          <w:tcPr>
            <w:tcW w:w="4196" w:type="dxa"/>
            <w:tcBorders>
              <w:top w:val="single" w:sz="4" w:space="0" w:color="auto"/>
            </w:tcBorders>
          </w:tcPr>
          <w:p w14:paraId="1C35B96F" w14:textId="77777777" w:rsidR="00CA2DCF" w:rsidRPr="00613175" w:rsidRDefault="00CA2DCF" w:rsidP="00B56795">
            <w:pPr>
              <w:pStyle w:val="TAL"/>
              <w:rPr>
                <w:rFonts w:eastAsia="MS Gothic"/>
              </w:rPr>
            </w:pPr>
            <w:r w:rsidRPr="00613175">
              <w:rPr>
                <w:rFonts w:eastAsia="MS Gothic"/>
              </w:rPr>
              <w:t>SS sends a 100 Trying provisional response.</w:t>
            </w:r>
          </w:p>
        </w:tc>
      </w:tr>
      <w:tr w:rsidR="00CA2DCF" w:rsidRPr="00613175" w14:paraId="2499EF3D" w14:textId="77777777" w:rsidTr="00B56795">
        <w:trPr>
          <w:cantSplit/>
          <w:jc w:val="center"/>
        </w:trPr>
        <w:tc>
          <w:tcPr>
            <w:tcW w:w="680" w:type="dxa"/>
            <w:tcBorders>
              <w:top w:val="single" w:sz="4" w:space="0" w:color="auto"/>
            </w:tcBorders>
          </w:tcPr>
          <w:p w14:paraId="26A1E73B" w14:textId="77777777" w:rsidR="00CA2DCF" w:rsidRPr="00613175" w:rsidRDefault="00CA2DCF" w:rsidP="00B56795">
            <w:pPr>
              <w:pStyle w:val="TAC"/>
              <w:rPr>
                <w:rFonts w:eastAsia="MS Gothic"/>
              </w:rPr>
            </w:pPr>
            <w:r w:rsidRPr="00613175">
              <w:rPr>
                <w:rFonts w:eastAsia="MS Gothic"/>
              </w:rPr>
              <w:t>3</w:t>
            </w:r>
          </w:p>
        </w:tc>
        <w:tc>
          <w:tcPr>
            <w:tcW w:w="1260" w:type="dxa"/>
            <w:gridSpan w:val="2"/>
          </w:tcPr>
          <w:p w14:paraId="2C3098AD" w14:textId="77777777" w:rsidR="00CA2DCF" w:rsidRPr="00613175" w:rsidRDefault="00CA2DCF" w:rsidP="00B56795">
            <w:pPr>
              <w:pStyle w:val="TAC"/>
              <w:rPr>
                <w:rFonts w:eastAsia="MS Gothic"/>
              </w:rPr>
            </w:pPr>
            <w:r w:rsidRPr="00613175">
              <w:rPr>
                <w:rFonts w:eastAsia="MS Gothic"/>
              </w:rPr>
              <w:sym w:font="Wingdings" w:char="F0DF"/>
            </w:r>
          </w:p>
        </w:tc>
        <w:tc>
          <w:tcPr>
            <w:tcW w:w="3420" w:type="dxa"/>
            <w:tcBorders>
              <w:top w:val="single" w:sz="4" w:space="0" w:color="auto"/>
            </w:tcBorders>
          </w:tcPr>
          <w:p w14:paraId="5F5E014F" w14:textId="77777777" w:rsidR="00CA2DCF" w:rsidRPr="00613175" w:rsidRDefault="00CA2DCF" w:rsidP="00B56795">
            <w:pPr>
              <w:pStyle w:val="TAL"/>
              <w:rPr>
                <w:rFonts w:eastAsia="MS Gothic"/>
              </w:rPr>
            </w:pPr>
            <w:r w:rsidRPr="00613175">
              <w:rPr>
                <w:rFonts w:eastAsia="MS Gothic"/>
              </w:rPr>
              <w:t>183 Session Progress</w:t>
            </w:r>
          </w:p>
        </w:tc>
        <w:tc>
          <w:tcPr>
            <w:tcW w:w="4196" w:type="dxa"/>
            <w:tcBorders>
              <w:top w:val="single" w:sz="4" w:space="0" w:color="auto"/>
            </w:tcBorders>
          </w:tcPr>
          <w:p w14:paraId="34651315" w14:textId="77777777" w:rsidR="00CA2DCF" w:rsidRPr="00613175" w:rsidRDefault="00CA2DCF" w:rsidP="00B56795">
            <w:pPr>
              <w:pStyle w:val="TAL"/>
              <w:rPr>
                <w:rFonts w:eastAsia="MS Gothic"/>
              </w:rPr>
            </w:pPr>
            <w:r w:rsidRPr="00613175">
              <w:rPr>
                <w:rFonts w:eastAsia="MS Gothic"/>
              </w:rPr>
              <w:t>SS sends an SDP answer.</w:t>
            </w:r>
          </w:p>
        </w:tc>
      </w:tr>
      <w:tr w:rsidR="00CA2DCF" w:rsidRPr="00613175" w14:paraId="79630626" w14:textId="77777777" w:rsidTr="00B56795">
        <w:trPr>
          <w:cantSplit/>
          <w:jc w:val="center"/>
        </w:trPr>
        <w:tc>
          <w:tcPr>
            <w:tcW w:w="680" w:type="dxa"/>
            <w:tcBorders>
              <w:top w:val="single" w:sz="4" w:space="0" w:color="auto"/>
            </w:tcBorders>
          </w:tcPr>
          <w:p w14:paraId="407BAC22" w14:textId="77777777" w:rsidR="00CA2DCF" w:rsidRPr="00613175" w:rsidRDefault="00CA2DCF" w:rsidP="00B56795">
            <w:pPr>
              <w:pStyle w:val="TAC"/>
              <w:rPr>
                <w:rFonts w:eastAsia="MS Gothic"/>
              </w:rPr>
            </w:pPr>
            <w:r w:rsidRPr="00613175">
              <w:rPr>
                <w:rFonts w:eastAsia="MS Gothic"/>
              </w:rPr>
              <w:t>4</w:t>
            </w:r>
          </w:p>
        </w:tc>
        <w:tc>
          <w:tcPr>
            <w:tcW w:w="1260" w:type="dxa"/>
            <w:gridSpan w:val="2"/>
          </w:tcPr>
          <w:p w14:paraId="63877E4C" w14:textId="77777777" w:rsidR="00CA2DCF" w:rsidRPr="00613175" w:rsidRDefault="00CA2DCF" w:rsidP="00B56795">
            <w:pPr>
              <w:pStyle w:val="TAC"/>
              <w:rPr>
                <w:rFonts w:eastAsia="MS Gothic"/>
              </w:rPr>
            </w:pPr>
            <w:r w:rsidRPr="00613175">
              <w:rPr>
                <w:rFonts w:eastAsia="MS Gothic"/>
              </w:rPr>
              <w:sym w:font="Wingdings" w:char="F0E0"/>
            </w:r>
          </w:p>
        </w:tc>
        <w:tc>
          <w:tcPr>
            <w:tcW w:w="3420" w:type="dxa"/>
            <w:tcBorders>
              <w:top w:val="single" w:sz="4" w:space="0" w:color="auto"/>
            </w:tcBorders>
          </w:tcPr>
          <w:p w14:paraId="600523AA" w14:textId="77777777" w:rsidR="00CA2DCF" w:rsidRPr="00613175" w:rsidRDefault="00CA2DCF" w:rsidP="00B56795">
            <w:pPr>
              <w:pStyle w:val="TAL"/>
              <w:rPr>
                <w:rFonts w:eastAsia="MS Gothic"/>
              </w:rPr>
            </w:pPr>
            <w:r w:rsidRPr="00613175">
              <w:rPr>
                <w:rFonts w:eastAsia="MS Gothic"/>
              </w:rPr>
              <w:t>PRACK</w:t>
            </w:r>
          </w:p>
        </w:tc>
        <w:tc>
          <w:tcPr>
            <w:tcW w:w="4196" w:type="dxa"/>
            <w:tcBorders>
              <w:top w:val="single" w:sz="4" w:space="0" w:color="auto"/>
            </w:tcBorders>
          </w:tcPr>
          <w:p w14:paraId="40362CD7" w14:textId="77777777" w:rsidR="00CA2DCF" w:rsidRPr="00613175" w:rsidRDefault="00CA2DCF" w:rsidP="00B56795">
            <w:pPr>
              <w:pStyle w:val="TAL"/>
              <w:rPr>
                <w:rFonts w:eastAsia="MS Gothic"/>
              </w:rPr>
            </w:pPr>
            <w:r w:rsidRPr="00613175">
              <w:rPr>
                <w:rFonts w:eastAsia="MS Gothic"/>
              </w:rPr>
              <w:t>UE acknowledges reception of 183 Session Progress</w:t>
            </w:r>
            <w:r w:rsidRPr="00613175">
              <w:t>.</w:t>
            </w:r>
          </w:p>
        </w:tc>
      </w:tr>
      <w:tr w:rsidR="00CA2DCF" w:rsidRPr="00613175" w14:paraId="05D7082F" w14:textId="77777777" w:rsidTr="00B56795">
        <w:trPr>
          <w:cantSplit/>
          <w:jc w:val="center"/>
        </w:trPr>
        <w:tc>
          <w:tcPr>
            <w:tcW w:w="680" w:type="dxa"/>
            <w:tcBorders>
              <w:top w:val="single" w:sz="4" w:space="0" w:color="auto"/>
            </w:tcBorders>
          </w:tcPr>
          <w:p w14:paraId="66EFDC09" w14:textId="77777777" w:rsidR="00CA2DCF" w:rsidRPr="00613175" w:rsidRDefault="00CA2DCF" w:rsidP="00B56795">
            <w:pPr>
              <w:pStyle w:val="TAC"/>
              <w:rPr>
                <w:rFonts w:eastAsia="MS Gothic"/>
              </w:rPr>
            </w:pPr>
            <w:r w:rsidRPr="00613175">
              <w:rPr>
                <w:rFonts w:eastAsia="MS Gothic"/>
              </w:rPr>
              <w:t>5</w:t>
            </w:r>
          </w:p>
        </w:tc>
        <w:tc>
          <w:tcPr>
            <w:tcW w:w="1260" w:type="dxa"/>
            <w:gridSpan w:val="2"/>
          </w:tcPr>
          <w:p w14:paraId="1AD92568" w14:textId="77777777" w:rsidR="00CA2DCF" w:rsidRPr="00613175" w:rsidRDefault="00CA2DCF" w:rsidP="00B56795">
            <w:pPr>
              <w:pStyle w:val="TAC"/>
              <w:rPr>
                <w:rFonts w:eastAsia="MS Gothic"/>
              </w:rPr>
            </w:pPr>
            <w:r w:rsidRPr="00613175">
              <w:rPr>
                <w:rFonts w:eastAsia="MS Gothic"/>
              </w:rPr>
              <w:sym w:font="Wingdings" w:char="F0DF"/>
            </w:r>
          </w:p>
        </w:tc>
        <w:tc>
          <w:tcPr>
            <w:tcW w:w="3420" w:type="dxa"/>
            <w:tcBorders>
              <w:top w:val="single" w:sz="4" w:space="0" w:color="auto"/>
            </w:tcBorders>
          </w:tcPr>
          <w:p w14:paraId="177CBBFC" w14:textId="77777777" w:rsidR="00CA2DCF" w:rsidRPr="00613175" w:rsidRDefault="00CA2DCF" w:rsidP="00B56795">
            <w:pPr>
              <w:pStyle w:val="TAL"/>
              <w:rPr>
                <w:rFonts w:eastAsia="MS Gothic"/>
              </w:rPr>
            </w:pPr>
            <w:r w:rsidRPr="00613175">
              <w:rPr>
                <w:rFonts w:eastAsia="MS Gothic"/>
              </w:rPr>
              <w:t>200 OK</w:t>
            </w:r>
          </w:p>
        </w:tc>
        <w:tc>
          <w:tcPr>
            <w:tcW w:w="4196" w:type="dxa"/>
            <w:tcBorders>
              <w:top w:val="single" w:sz="4" w:space="0" w:color="auto"/>
            </w:tcBorders>
          </w:tcPr>
          <w:p w14:paraId="274464AD" w14:textId="77777777" w:rsidR="00CA2DCF" w:rsidRPr="00613175" w:rsidRDefault="00CA2DCF" w:rsidP="00B56795">
            <w:pPr>
              <w:pStyle w:val="TAL"/>
              <w:rPr>
                <w:rFonts w:eastAsia="MS Gothic"/>
              </w:rPr>
            </w:pPr>
            <w:r w:rsidRPr="00613175">
              <w:rPr>
                <w:rFonts w:eastAsia="MS Gothic"/>
              </w:rPr>
              <w:t>SS responds to PRACK.</w:t>
            </w:r>
          </w:p>
        </w:tc>
      </w:tr>
      <w:tr w:rsidR="00CA2DCF" w:rsidRPr="00613175" w14:paraId="360E5C0D" w14:textId="77777777" w:rsidTr="00B56795">
        <w:trPr>
          <w:cantSplit/>
          <w:jc w:val="center"/>
        </w:trPr>
        <w:tc>
          <w:tcPr>
            <w:tcW w:w="680" w:type="dxa"/>
            <w:tcBorders>
              <w:top w:val="single" w:sz="4" w:space="0" w:color="auto"/>
            </w:tcBorders>
          </w:tcPr>
          <w:p w14:paraId="2561A38E" w14:textId="77777777" w:rsidR="00CA2DCF" w:rsidRPr="00613175" w:rsidRDefault="00CA2DCF" w:rsidP="00B56795">
            <w:pPr>
              <w:pStyle w:val="TAC"/>
              <w:rPr>
                <w:rFonts w:eastAsia="MS Gothic"/>
              </w:rPr>
            </w:pPr>
            <w:r w:rsidRPr="00613175">
              <w:rPr>
                <w:rFonts w:eastAsia="MS Gothic"/>
              </w:rPr>
              <w:t>6</w:t>
            </w:r>
          </w:p>
        </w:tc>
        <w:tc>
          <w:tcPr>
            <w:tcW w:w="1260" w:type="dxa"/>
            <w:gridSpan w:val="2"/>
          </w:tcPr>
          <w:p w14:paraId="2DCC4612" w14:textId="77777777" w:rsidR="00CA2DCF" w:rsidRPr="00613175" w:rsidRDefault="00CA2DCF" w:rsidP="00B56795">
            <w:pPr>
              <w:pStyle w:val="TAC"/>
              <w:rPr>
                <w:rFonts w:eastAsia="MS Gothic"/>
              </w:rPr>
            </w:pPr>
            <w:r w:rsidRPr="00613175">
              <w:rPr>
                <w:rFonts w:eastAsia="MS Gothic"/>
              </w:rPr>
              <w:sym w:font="Wingdings" w:char="F0E0"/>
            </w:r>
          </w:p>
        </w:tc>
        <w:tc>
          <w:tcPr>
            <w:tcW w:w="3420" w:type="dxa"/>
            <w:tcBorders>
              <w:top w:val="single" w:sz="4" w:space="0" w:color="auto"/>
            </w:tcBorders>
          </w:tcPr>
          <w:p w14:paraId="10A8DEF5" w14:textId="77777777" w:rsidR="00CA2DCF" w:rsidRPr="00613175" w:rsidRDefault="00CA2DCF" w:rsidP="00B56795">
            <w:pPr>
              <w:pStyle w:val="TAL"/>
              <w:rPr>
                <w:rFonts w:eastAsia="MS Gothic"/>
              </w:rPr>
            </w:pPr>
            <w:r w:rsidRPr="00613175">
              <w:rPr>
                <w:rFonts w:eastAsia="MS Gothic"/>
              </w:rPr>
              <w:t>UPDATE</w:t>
            </w:r>
          </w:p>
        </w:tc>
        <w:tc>
          <w:tcPr>
            <w:tcW w:w="4196" w:type="dxa"/>
            <w:tcBorders>
              <w:top w:val="single" w:sz="4" w:space="0" w:color="auto"/>
            </w:tcBorders>
          </w:tcPr>
          <w:p w14:paraId="397E1C3E" w14:textId="77777777" w:rsidR="00CA2DCF" w:rsidRPr="00613175" w:rsidRDefault="00CA2DCF" w:rsidP="00B56795">
            <w:pPr>
              <w:pStyle w:val="TAL"/>
              <w:rPr>
                <w:rFonts w:eastAsia="MS Gothic"/>
              </w:rPr>
            </w:pPr>
            <w:r w:rsidRPr="00613175">
              <w:rPr>
                <w:rFonts w:eastAsia="MS Gothic"/>
              </w:rPr>
              <w:t>UE sends a second SDP offer in an UPDATE request</w:t>
            </w:r>
            <w:r w:rsidRPr="00613175">
              <w:t xml:space="preserve">. </w:t>
            </w:r>
          </w:p>
        </w:tc>
      </w:tr>
      <w:tr w:rsidR="00CA2DCF" w:rsidRPr="00613175" w14:paraId="46276C82" w14:textId="77777777" w:rsidTr="00B56795">
        <w:trPr>
          <w:cantSplit/>
          <w:jc w:val="center"/>
        </w:trPr>
        <w:tc>
          <w:tcPr>
            <w:tcW w:w="680" w:type="dxa"/>
            <w:tcBorders>
              <w:top w:val="single" w:sz="4" w:space="0" w:color="auto"/>
            </w:tcBorders>
          </w:tcPr>
          <w:p w14:paraId="5FEE3D48" w14:textId="77777777" w:rsidR="00CA2DCF" w:rsidRPr="00613175" w:rsidRDefault="00CA2DCF" w:rsidP="00B56795">
            <w:pPr>
              <w:pStyle w:val="TAC"/>
              <w:rPr>
                <w:rFonts w:eastAsia="MS Gothic"/>
              </w:rPr>
            </w:pPr>
            <w:r w:rsidRPr="00613175">
              <w:rPr>
                <w:rFonts w:eastAsia="MS Gothic"/>
              </w:rPr>
              <w:t>7</w:t>
            </w:r>
          </w:p>
        </w:tc>
        <w:tc>
          <w:tcPr>
            <w:tcW w:w="1260" w:type="dxa"/>
            <w:gridSpan w:val="2"/>
          </w:tcPr>
          <w:p w14:paraId="51B1D5D6" w14:textId="77777777" w:rsidR="00CA2DCF" w:rsidRPr="00613175" w:rsidRDefault="00CA2DCF" w:rsidP="00B56795">
            <w:pPr>
              <w:pStyle w:val="TAC"/>
              <w:rPr>
                <w:rFonts w:eastAsia="MS Gothic"/>
              </w:rPr>
            </w:pPr>
            <w:r w:rsidRPr="00613175">
              <w:rPr>
                <w:rFonts w:eastAsia="MS Gothic"/>
              </w:rPr>
              <w:sym w:font="Wingdings" w:char="F0DF"/>
            </w:r>
          </w:p>
        </w:tc>
        <w:tc>
          <w:tcPr>
            <w:tcW w:w="3420" w:type="dxa"/>
            <w:tcBorders>
              <w:top w:val="single" w:sz="4" w:space="0" w:color="auto"/>
            </w:tcBorders>
          </w:tcPr>
          <w:p w14:paraId="2E65550D" w14:textId="77777777" w:rsidR="00CA2DCF" w:rsidRPr="00613175" w:rsidRDefault="00CA2DCF" w:rsidP="00B56795">
            <w:pPr>
              <w:pStyle w:val="TAL"/>
              <w:rPr>
                <w:rFonts w:eastAsia="MS Gothic"/>
              </w:rPr>
            </w:pPr>
            <w:r w:rsidRPr="00613175">
              <w:rPr>
                <w:rFonts w:eastAsia="MS Gothic"/>
              </w:rPr>
              <w:t>200 OK</w:t>
            </w:r>
          </w:p>
        </w:tc>
        <w:tc>
          <w:tcPr>
            <w:tcW w:w="4196" w:type="dxa"/>
            <w:tcBorders>
              <w:top w:val="single" w:sz="4" w:space="0" w:color="auto"/>
            </w:tcBorders>
          </w:tcPr>
          <w:p w14:paraId="007C9331" w14:textId="77777777" w:rsidR="00CA2DCF" w:rsidRPr="00613175" w:rsidRDefault="00CA2DCF" w:rsidP="00B56795">
            <w:pPr>
              <w:pStyle w:val="TAL"/>
              <w:rPr>
                <w:rFonts w:eastAsia="MS Gothic"/>
              </w:rPr>
            </w:pPr>
            <w:r w:rsidRPr="00613175">
              <w:rPr>
                <w:rFonts w:eastAsia="MS Gothic"/>
              </w:rPr>
              <w:t xml:space="preserve">SS responds to UPDATE. </w:t>
            </w:r>
          </w:p>
        </w:tc>
      </w:tr>
      <w:tr w:rsidR="00CA2DCF" w:rsidRPr="00613175" w14:paraId="1B2F1DDB" w14:textId="77777777" w:rsidTr="00B56795">
        <w:trPr>
          <w:cantSplit/>
          <w:jc w:val="center"/>
        </w:trPr>
        <w:tc>
          <w:tcPr>
            <w:tcW w:w="680" w:type="dxa"/>
            <w:tcBorders>
              <w:top w:val="single" w:sz="4" w:space="0" w:color="auto"/>
            </w:tcBorders>
          </w:tcPr>
          <w:p w14:paraId="717A896C" w14:textId="77777777" w:rsidR="00CA2DCF" w:rsidRPr="00613175" w:rsidRDefault="00CA2DCF" w:rsidP="00B56795">
            <w:pPr>
              <w:pStyle w:val="TAC"/>
              <w:rPr>
                <w:rFonts w:eastAsia="MS Gothic"/>
              </w:rPr>
            </w:pPr>
            <w:r w:rsidRPr="00613175">
              <w:rPr>
                <w:rFonts w:eastAsia="MS Gothic"/>
              </w:rPr>
              <w:t>8</w:t>
            </w:r>
          </w:p>
        </w:tc>
        <w:tc>
          <w:tcPr>
            <w:tcW w:w="1260" w:type="dxa"/>
            <w:gridSpan w:val="2"/>
          </w:tcPr>
          <w:p w14:paraId="04F6E382" w14:textId="77777777" w:rsidR="00CA2DCF" w:rsidRPr="00613175" w:rsidRDefault="00CA2DCF" w:rsidP="00B56795">
            <w:pPr>
              <w:pStyle w:val="TAC"/>
              <w:rPr>
                <w:rFonts w:eastAsia="MS Gothic"/>
              </w:rPr>
            </w:pPr>
            <w:r w:rsidRPr="00613175">
              <w:rPr>
                <w:rFonts w:eastAsia="MS Gothic"/>
              </w:rPr>
              <w:sym w:font="Wingdings" w:char="F0DF"/>
            </w:r>
          </w:p>
        </w:tc>
        <w:tc>
          <w:tcPr>
            <w:tcW w:w="3420" w:type="dxa"/>
            <w:tcBorders>
              <w:top w:val="single" w:sz="4" w:space="0" w:color="auto"/>
            </w:tcBorders>
          </w:tcPr>
          <w:p w14:paraId="0E829BAA" w14:textId="77777777" w:rsidR="00CA2DCF" w:rsidRPr="00613175" w:rsidRDefault="00CA2DCF" w:rsidP="00B56795">
            <w:pPr>
              <w:pStyle w:val="TAL"/>
              <w:rPr>
                <w:rFonts w:eastAsia="MS Gothic"/>
              </w:rPr>
            </w:pPr>
            <w:r w:rsidRPr="00613175">
              <w:rPr>
                <w:rFonts w:eastAsia="MS Gothic"/>
              </w:rPr>
              <w:t>180 Ringing</w:t>
            </w:r>
          </w:p>
        </w:tc>
        <w:tc>
          <w:tcPr>
            <w:tcW w:w="4196" w:type="dxa"/>
            <w:tcBorders>
              <w:top w:val="single" w:sz="4" w:space="0" w:color="auto"/>
            </w:tcBorders>
          </w:tcPr>
          <w:p w14:paraId="439A8D64" w14:textId="77777777" w:rsidR="00CA2DCF" w:rsidRPr="00613175" w:rsidRDefault="00CA2DCF" w:rsidP="00B56795">
            <w:pPr>
              <w:pStyle w:val="TAL"/>
              <w:rPr>
                <w:rFonts w:eastAsia="MS Gothic"/>
              </w:rPr>
            </w:pPr>
            <w:r w:rsidRPr="00613175">
              <w:rPr>
                <w:rFonts w:eastAsia="MS Gothic"/>
              </w:rPr>
              <w:t>SS sends 180 Ringing reliably.</w:t>
            </w:r>
          </w:p>
        </w:tc>
      </w:tr>
      <w:tr w:rsidR="00CA2DCF" w:rsidRPr="00613175" w14:paraId="2DDC4E5F" w14:textId="77777777" w:rsidTr="00B56795">
        <w:trPr>
          <w:cantSplit/>
          <w:jc w:val="center"/>
        </w:trPr>
        <w:tc>
          <w:tcPr>
            <w:tcW w:w="680" w:type="dxa"/>
            <w:tcBorders>
              <w:top w:val="single" w:sz="4" w:space="0" w:color="auto"/>
            </w:tcBorders>
          </w:tcPr>
          <w:p w14:paraId="79991CF1" w14:textId="77777777" w:rsidR="00CA2DCF" w:rsidRPr="00613175" w:rsidRDefault="00CA2DCF" w:rsidP="00B56795">
            <w:pPr>
              <w:pStyle w:val="TAC"/>
              <w:rPr>
                <w:rFonts w:eastAsia="MS Gothic"/>
              </w:rPr>
            </w:pPr>
            <w:r w:rsidRPr="00613175">
              <w:rPr>
                <w:rFonts w:eastAsia="MS Gothic"/>
              </w:rPr>
              <w:t>9</w:t>
            </w:r>
          </w:p>
        </w:tc>
        <w:tc>
          <w:tcPr>
            <w:tcW w:w="1260" w:type="dxa"/>
            <w:gridSpan w:val="2"/>
          </w:tcPr>
          <w:p w14:paraId="01F84736" w14:textId="77777777" w:rsidR="00CA2DCF" w:rsidRPr="00613175" w:rsidRDefault="00CA2DCF" w:rsidP="00B56795">
            <w:pPr>
              <w:pStyle w:val="TAC"/>
              <w:rPr>
                <w:rFonts w:eastAsia="MS Gothic"/>
              </w:rPr>
            </w:pPr>
            <w:r w:rsidRPr="00613175">
              <w:rPr>
                <w:rFonts w:eastAsia="MS Gothic"/>
              </w:rPr>
              <w:sym w:font="Wingdings" w:char="F0E0"/>
            </w:r>
          </w:p>
        </w:tc>
        <w:tc>
          <w:tcPr>
            <w:tcW w:w="3420" w:type="dxa"/>
            <w:tcBorders>
              <w:top w:val="single" w:sz="4" w:space="0" w:color="auto"/>
            </w:tcBorders>
          </w:tcPr>
          <w:p w14:paraId="2CD08742" w14:textId="77777777" w:rsidR="00CA2DCF" w:rsidRPr="00613175" w:rsidRDefault="00CA2DCF" w:rsidP="00B56795">
            <w:pPr>
              <w:pStyle w:val="TAL"/>
              <w:rPr>
                <w:rFonts w:eastAsia="MS Gothic"/>
              </w:rPr>
            </w:pPr>
            <w:r w:rsidRPr="00613175">
              <w:rPr>
                <w:rFonts w:eastAsia="MS Gothic"/>
              </w:rPr>
              <w:t>PRACK</w:t>
            </w:r>
          </w:p>
        </w:tc>
        <w:tc>
          <w:tcPr>
            <w:tcW w:w="4196" w:type="dxa"/>
            <w:tcBorders>
              <w:top w:val="single" w:sz="4" w:space="0" w:color="auto"/>
            </w:tcBorders>
          </w:tcPr>
          <w:p w14:paraId="56E1C200" w14:textId="77777777" w:rsidR="00CA2DCF" w:rsidRPr="00613175" w:rsidRDefault="00CA2DCF" w:rsidP="00B56795">
            <w:pPr>
              <w:pStyle w:val="TAL"/>
              <w:rPr>
                <w:rFonts w:eastAsia="MS Gothic"/>
              </w:rPr>
            </w:pPr>
            <w:r w:rsidRPr="00613175">
              <w:rPr>
                <w:rFonts w:eastAsia="MS Gothic"/>
              </w:rPr>
              <w:t>UE acknowledges reception of 180 Ringing.</w:t>
            </w:r>
          </w:p>
        </w:tc>
      </w:tr>
      <w:tr w:rsidR="00CA2DCF" w:rsidRPr="00613175" w14:paraId="0DE062E1" w14:textId="77777777" w:rsidTr="00B56795">
        <w:trPr>
          <w:cantSplit/>
          <w:jc w:val="center"/>
        </w:trPr>
        <w:tc>
          <w:tcPr>
            <w:tcW w:w="680" w:type="dxa"/>
            <w:tcBorders>
              <w:top w:val="single" w:sz="4" w:space="0" w:color="auto"/>
            </w:tcBorders>
          </w:tcPr>
          <w:p w14:paraId="77B75A37" w14:textId="77777777" w:rsidR="00CA2DCF" w:rsidRPr="00613175" w:rsidRDefault="00CA2DCF" w:rsidP="00B56795">
            <w:pPr>
              <w:pStyle w:val="TAC"/>
              <w:rPr>
                <w:rFonts w:eastAsia="MS Gothic"/>
              </w:rPr>
            </w:pPr>
            <w:r w:rsidRPr="00613175">
              <w:rPr>
                <w:rFonts w:eastAsia="MS Gothic"/>
              </w:rPr>
              <w:t>10</w:t>
            </w:r>
          </w:p>
        </w:tc>
        <w:tc>
          <w:tcPr>
            <w:tcW w:w="1260" w:type="dxa"/>
            <w:gridSpan w:val="2"/>
          </w:tcPr>
          <w:p w14:paraId="500CE9AA" w14:textId="77777777" w:rsidR="00CA2DCF" w:rsidRPr="00613175" w:rsidRDefault="00CA2DCF" w:rsidP="00B56795">
            <w:pPr>
              <w:pStyle w:val="TAC"/>
              <w:rPr>
                <w:rFonts w:eastAsia="MS Gothic"/>
              </w:rPr>
            </w:pPr>
            <w:r w:rsidRPr="00613175">
              <w:rPr>
                <w:rFonts w:eastAsia="MS Gothic"/>
              </w:rPr>
              <w:sym w:font="Wingdings" w:char="F0DF"/>
            </w:r>
          </w:p>
        </w:tc>
        <w:tc>
          <w:tcPr>
            <w:tcW w:w="3420" w:type="dxa"/>
            <w:tcBorders>
              <w:top w:val="single" w:sz="4" w:space="0" w:color="auto"/>
            </w:tcBorders>
          </w:tcPr>
          <w:p w14:paraId="1A6CF800" w14:textId="77777777" w:rsidR="00CA2DCF" w:rsidRPr="00613175" w:rsidRDefault="00CA2DCF" w:rsidP="00B56795">
            <w:pPr>
              <w:pStyle w:val="TAL"/>
              <w:rPr>
                <w:rFonts w:eastAsia="MS Gothic"/>
              </w:rPr>
            </w:pPr>
            <w:r w:rsidRPr="00613175">
              <w:rPr>
                <w:rFonts w:eastAsia="MS Gothic"/>
              </w:rPr>
              <w:t>200 OK</w:t>
            </w:r>
          </w:p>
        </w:tc>
        <w:tc>
          <w:tcPr>
            <w:tcW w:w="4196" w:type="dxa"/>
            <w:tcBorders>
              <w:top w:val="single" w:sz="4" w:space="0" w:color="auto"/>
            </w:tcBorders>
          </w:tcPr>
          <w:p w14:paraId="6172D849" w14:textId="77777777" w:rsidR="00CA2DCF" w:rsidRPr="00613175" w:rsidRDefault="00CA2DCF" w:rsidP="00B56795">
            <w:pPr>
              <w:pStyle w:val="TAL"/>
              <w:rPr>
                <w:rFonts w:eastAsia="MS Gothic"/>
              </w:rPr>
            </w:pPr>
            <w:r w:rsidRPr="00613175">
              <w:rPr>
                <w:rFonts w:eastAsia="MS Gothic"/>
              </w:rPr>
              <w:t>SS responds to PRACK.</w:t>
            </w:r>
          </w:p>
        </w:tc>
      </w:tr>
      <w:tr w:rsidR="00CA2DCF" w:rsidRPr="00613175" w14:paraId="08E0CB77" w14:textId="77777777" w:rsidTr="00B56795">
        <w:trPr>
          <w:cantSplit/>
          <w:jc w:val="center"/>
        </w:trPr>
        <w:tc>
          <w:tcPr>
            <w:tcW w:w="680" w:type="dxa"/>
            <w:tcBorders>
              <w:top w:val="single" w:sz="4" w:space="0" w:color="auto"/>
            </w:tcBorders>
          </w:tcPr>
          <w:p w14:paraId="743E1CF7" w14:textId="77777777" w:rsidR="00CA2DCF" w:rsidRPr="00613175" w:rsidRDefault="00CA2DCF" w:rsidP="00B56795">
            <w:pPr>
              <w:pStyle w:val="TAC"/>
              <w:rPr>
                <w:rFonts w:eastAsia="MS Gothic"/>
              </w:rPr>
            </w:pPr>
            <w:r w:rsidRPr="00613175">
              <w:rPr>
                <w:rFonts w:eastAsia="MS Gothic"/>
              </w:rPr>
              <w:t>11</w:t>
            </w:r>
          </w:p>
        </w:tc>
        <w:tc>
          <w:tcPr>
            <w:tcW w:w="1260" w:type="dxa"/>
            <w:gridSpan w:val="2"/>
          </w:tcPr>
          <w:p w14:paraId="0DEA17A9" w14:textId="77777777" w:rsidR="00CA2DCF" w:rsidRPr="00613175" w:rsidRDefault="00CA2DCF" w:rsidP="00B56795">
            <w:pPr>
              <w:pStyle w:val="TAC"/>
              <w:rPr>
                <w:rFonts w:eastAsia="MS Gothic"/>
              </w:rPr>
            </w:pPr>
            <w:r w:rsidRPr="00613175">
              <w:rPr>
                <w:rFonts w:eastAsia="MS Gothic"/>
              </w:rPr>
              <w:sym w:font="Wingdings" w:char="F0DF"/>
            </w:r>
          </w:p>
        </w:tc>
        <w:tc>
          <w:tcPr>
            <w:tcW w:w="3420" w:type="dxa"/>
            <w:tcBorders>
              <w:top w:val="single" w:sz="4" w:space="0" w:color="auto"/>
            </w:tcBorders>
          </w:tcPr>
          <w:p w14:paraId="689A5F78" w14:textId="77777777" w:rsidR="00CA2DCF" w:rsidRPr="00613175" w:rsidRDefault="00CA2DCF" w:rsidP="00B56795">
            <w:pPr>
              <w:pStyle w:val="TAL"/>
              <w:rPr>
                <w:rFonts w:eastAsia="MS Gothic"/>
              </w:rPr>
            </w:pPr>
            <w:r w:rsidRPr="00613175">
              <w:rPr>
                <w:rFonts w:eastAsia="MS Gothic"/>
              </w:rPr>
              <w:t>200 OK</w:t>
            </w:r>
          </w:p>
        </w:tc>
        <w:tc>
          <w:tcPr>
            <w:tcW w:w="4196" w:type="dxa"/>
            <w:tcBorders>
              <w:top w:val="single" w:sz="4" w:space="0" w:color="auto"/>
            </w:tcBorders>
          </w:tcPr>
          <w:p w14:paraId="054D7DD3" w14:textId="77777777" w:rsidR="00CA2DCF" w:rsidRPr="00613175" w:rsidRDefault="00CA2DCF" w:rsidP="00B56795">
            <w:pPr>
              <w:pStyle w:val="TAL"/>
              <w:rPr>
                <w:rFonts w:eastAsia="MS Gothic"/>
              </w:rPr>
            </w:pPr>
            <w:r w:rsidRPr="00613175">
              <w:rPr>
                <w:rFonts w:eastAsia="MS Gothic"/>
              </w:rPr>
              <w:t xml:space="preserve">SS responds to INVITE. </w:t>
            </w:r>
          </w:p>
        </w:tc>
      </w:tr>
      <w:tr w:rsidR="00CA2DCF" w:rsidRPr="00613175" w14:paraId="57586829" w14:textId="77777777" w:rsidTr="00B56795">
        <w:trPr>
          <w:cantSplit/>
          <w:jc w:val="center"/>
        </w:trPr>
        <w:tc>
          <w:tcPr>
            <w:tcW w:w="680" w:type="dxa"/>
            <w:tcBorders>
              <w:top w:val="single" w:sz="4" w:space="0" w:color="auto"/>
              <w:bottom w:val="single" w:sz="4" w:space="0" w:color="auto"/>
            </w:tcBorders>
          </w:tcPr>
          <w:p w14:paraId="32EA5678" w14:textId="77777777" w:rsidR="00CA2DCF" w:rsidRPr="00613175" w:rsidRDefault="00CA2DCF" w:rsidP="00B56795">
            <w:pPr>
              <w:pStyle w:val="TAC"/>
              <w:rPr>
                <w:rFonts w:eastAsia="MS Gothic"/>
              </w:rPr>
            </w:pPr>
            <w:r w:rsidRPr="00613175">
              <w:rPr>
                <w:rFonts w:eastAsia="MS Gothic"/>
              </w:rPr>
              <w:t>12</w:t>
            </w:r>
          </w:p>
        </w:tc>
        <w:tc>
          <w:tcPr>
            <w:tcW w:w="1260" w:type="dxa"/>
            <w:gridSpan w:val="2"/>
          </w:tcPr>
          <w:p w14:paraId="630402F2" w14:textId="77777777" w:rsidR="00CA2DCF" w:rsidRPr="00613175" w:rsidRDefault="00CA2DCF" w:rsidP="00B56795">
            <w:pPr>
              <w:pStyle w:val="TAC"/>
              <w:rPr>
                <w:rFonts w:eastAsia="MS Gothic"/>
              </w:rPr>
            </w:pPr>
            <w:r w:rsidRPr="00613175">
              <w:rPr>
                <w:rFonts w:eastAsia="MS Gothic"/>
              </w:rPr>
              <w:sym w:font="Wingdings" w:char="F0E0"/>
            </w:r>
          </w:p>
        </w:tc>
        <w:tc>
          <w:tcPr>
            <w:tcW w:w="3420" w:type="dxa"/>
            <w:tcBorders>
              <w:top w:val="single" w:sz="4" w:space="0" w:color="auto"/>
              <w:bottom w:val="single" w:sz="4" w:space="0" w:color="auto"/>
            </w:tcBorders>
          </w:tcPr>
          <w:p w14:paraId="2BF1F773" w14:textId="77777777" w:rsidR="00CA2DCF" w:rsidRPr="00613175" w:rsidRDefault="00CA2DCF" w:rsidP="00B56795">
            <w:pPr>
              <w:pStyle w:val="TAL"/>
              <w:rPr>
                <w:rFonts w:eastAsia="MS Gothic"/>
              </w:rPr>
            </w:pPr>
            <w:r w:rsidRPr="00613175">
              <w:rPr>
                <w:rFonts w:eastAsia="MS Gothic"/>
              </w:rPr>
              <w:t>ACK</w:t>
            </w:r>
          </w:p>
        </w:tc>
        <w:tc>
          <w:tcPr>
            <w:tcW w:w="4196" w:type="dxa"/>
            <w:tcBorders>
              <w:top w:val="single" w:sz="4" w:space="0" w:color="auto"/>
              <w:bottom w:val="single" w:sz="4" w:space="0" w:color="auto"/>
            </w:tcBorders>
          </w:tcPr>
          <w:p w14:paraId="7CAEC214" w14:textId="77777777" w:rsidR="00CA2DCF" w:rsidRPr="00613175" w:rsidRDefault="00CA2DCF" w:rsidP="00B56795">
            <w:pPr>
              <w:pStyle w:val="TAL"/>
              <w:rPr>
                <w:rFonts w:eastAsia="MS Gothic"/>
              </w:rPr>
            </w:pPr>
            <w:r w:rsidRPr="00613175">
              <w:rPr>
                <w:rFonts w:eastAsia="MS Gothic"/>
              </w:rPr>
              <w:t xml:space="preserve">UE acknowledges. </w:t>
            </w:r>
          </w:p>
        </w:tc>
      </w:tr>
    </w:tbl>
    <w:p w14:paraId="75A0C023" w14:textId="77777777" w:rsidR="00CA2DCF" w:rsidRPr="00613175" w:rsidRDefault="00CA2DCF" w:rsidP="00CA2DCF">
      <w:pPr>
        <w:keepNext/>
      </w:pPr>
    </w:p>
    <w:p w14:paraId="32F7F75A" w14:textId="77777777" w:rsidR="00CA2DCF" w:rsidRPr="00613175" w:rsidRDefault="00CA2DCF" w:rsidP="00CA2DCF">
      <w:pPr>
        <w:pStyle w:val="H6"/>
        <w:ind w:left="0" w:firstLine="0"/>
      </w:pPr>
      <w:r w:rsidRPr="00613175">
        <w:t>Specific Message Contents</w:t>
      </w:r>
    </w:p>
    <w:p w14:paraId="6DD8FC41" w14:textId="77777777" w:rsidR="00CA2DCF" w:rsidRPr="00613175" w:rsidRDefault="00CA2DCF" w:rsidP="00CA2DCF">
      <w:pPr>
        <w:pStyle w:val="H6"/>
      </w:pPr>
      <w:r w:rsidRPr="00613175">
        <w:t>INVITE (Step 1)</w:t>
      </w:r>
    </w:p>
    <w:p w14:paraId="38522B2C" w14:textId="77777777" w:rsidR="00CA2DCF" w:rsidRPr="00613175" w:rsidRDefault="00CA2DCF" w:rsidP="00CA2DCF">
      <w:r w:rsidRPr="00613175">
        <w:t>Use the default message "INVITE for MO Call Setup" in Annex A.2.1 of TS 34.229-1 [2] applying conditions A1, A3, A4, A28, A29, A30, and A31, and with the following exceptions:</w:t>
      </w:r>
    </w:p>
    <w:tbl>
      <w:tblPr>
        <w:tblW w:w="9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586"/>
        <w:gridCol w:w="7770"/>
      </w:tblGrid>
      <w:tr w:rsidR="00CA2DCF" w:rsidRPr="00613175" w14:paraId="7457A587" w14:textId="77777777" w:rsidTr="00B56795">
        <w:trPr>
          <w:jc w:val="center"/>
        </w:trPr>
        <w:tc>
          <w:tcPr>
            <w:tcW w:w="1616" w:type="dxa"/>
            <w:tcBorders>
              <w:top w:val="single" w:sz="4" w:space="0" w:color="auto"/>
              <w:left w:val="single" w:sz="4" w:space="0" w:color="auto"/>
              <w:bottom w:val="single" w:sz="4" w:space="0" w:color="auto"/>
              <w:right w:val="single" w:sz="6" w:space="0" w:color="auto"/>
            </w:tcBorders>
          </w:tcPr>
          <w:p w14:paraId="434EFDA4" w14:textId="77777777" w:rsidR="00CA2DCF" w:rsidRPr="00613175" w:rsidRDefault="00CA2DCF" w:rsidP="00B56795">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4865616E" w14:textId="77777777" w:rsidR="00CA2DCF" w:rsidRPr="00613175" w:rsidRDefault="00CA2DCF" w:rsidP="00B56795">
            <w:pPr>
              <w:pStyle w:val="TAH"/>
              <w:jc w:val="left"/>
            </w:pPr>
            <w:r w:rsidRPr="00613175">
              <w:t>Value/Remark</w:t>
            </w:r>
          </w:p>
        </w:tc>
      </w:tr>
      <w:tr w:rsidR="00CA2DCF" w:rsidRPr="00613175" w14:paraId="5A10944B" w14:textId="77777777" w:rsidTr="00B56795">
        <w:trPr>
          <w:jc w:val="center"/>
        </w:trPr>
        <w:tc>
          <w:tcPr>
            <w:tcW w:w="1616" w:type="dxa"/>
            <w:tcBorders>
              <w:top w:val="single" w:sz="4" w:space="0" w:color="auto"/>
              <w:left w:val="single" w:sz="4" w:space="0" w:color="auto"/>
              <w:bottom w:val="nil"/>
              <w:right w:val="single" w:sz="6" w:space="0" w:color="auto"/>
            </w:tcBorders>
          </w:tcPr>
          <w:p w14:paraId="617633D0" w14:textId="77777777" w:rsidR="00CA2DCF" w:rsidRPr="00613175" w:rsidRDefault="00CA2DCF" w:rsidP="00B56795">
            <w:pPr>
              <w:pStyle w:val="TAH"/>
              <w:jc w:val="left"/>
            </w:pPr>
            <w:r w:rsidRPr="00613175">
              <w:t>Supported</w:t>
            </w:r>
          </w:p>
        </w:tc>
        <w:tc>
          <w:tcPr>
            <w:tcW w:w="7938" w:type="dxa"/>
            <w:tcBorders>
              <w:top w:val="single" w:sz="4" w:space="0" w:color="auto"/>
              <w:left w:val="single" w:sz="6" w:space="0" w:color="auto"/>
              <w:bottom w:val="nil"/>
              <w:right w:val="single" w:sz="4" w:space="0" w:color="auto"/>
            </w:tcBorders>
          </w:tcPr>
          <w:p w14:paraId="0EAE9180" w14:textId="77777777" w:rsidR="00CA2DCF" w:rsidRPr="00613175" w:rsidRDefault="00CA2DCF" w:rsidP="00B56795">
            <w:pPr>
              <w:pStyle w:val="TAH"/>
            </w:pPr>
          </w:p>
        </w:tc>
      </w:tr>
      <w:tr w:rsidR="00CA2DCF" w:rsidRPr="00613175" w14:paraId="026B94E2" w14:textId="77777777" w:rsidTr="00B56795">
        <w:trPr>
          <w:jc w:val="center"/>
        </w:trPr>
        <w:tc>
          <w:tcPr>
            <w:tcW w:w="1616" w:type="dxa"/>
            <w:tcBorders>
              <w:top w:val="nil"/>
              <w:left w:val="single" w:sz="4" w:space="0" w:color="auto"/>
              <w:bottom w:val="nil"/>
              <w:right w:val="single" w:sz="6" w:space="0" w:color="auto"/>
            </w:tcBorders>
          </w:tcPr>
          <w:p w14:paraId="4915F54F" w14:textId="77777777" w:rsidR="00CA2DCF" w:rsidRPr="00613175" w:rsidRDefault="00CA2DCF" w:rsidP="00B56795">
            <w:pPr>
              <w:pStyle w:val="TAH"/>
              <w:jc w:val="left"/>
              <w:rPr>
                <w:b w:val="0"/>
              </w:rPr>
            </w:pPr>
            <w:r w:rsidRPr="00613175">
              <w:rPr>
                <w:b w:val="0"/>
              </w:rPr>
              <w:t xml:space="preserve">    option-tag</w:t>
            </w:r>
          </w:p>
        </w:tc>
        <w:tc>
          <w:tcPr>
            <w:tcW w:w="7938" w:type="dxa"/>
            <w:tcBorders>
              <w:top w:val="nil"/>
              <w:left w:val="single" w:sz="6" w:space="0" w:color="auto"/>
              <w:bottom w:val="nil"/>
              <w:right w:val="single" w:sz="4" w:space="0" w:color="auto"/>
            </w:tcBorders>
          </w:tcPr>
          <w:p w14:paraId="6A70BF66" w14:textId="77777777" w:rsidR="00CA2DCF" w:rsidRPr="00613175" w:rsidRDefault="00CA2DCF" w:rsidP="00B56795">
            <w:pPr>
              <w:pStyle w:val="TAH"/>
              <w:jc w:val="left"/>
              <w:rPr>
                <w:b w:val="0"/>
              </w:rPr>
            </w:pPr>
            <w:r w:rsidRPr="00613175">
              <w:rPr>
                <w:b w:val="0"/>
                <w:i/>
                <w:iCs/>
                <w:snapToGrid w:val="0"/>
              </w:rPr>
              <w:t>precondition</w:t>
            </w:r>
          </w:p>
        </w:tc>
      </w:tr>
      <w:tr w:rsidR="00CA2DCF" w:rsidRPr="00613175" w14:paraId="369992C7" w14:textId="77777777" w:rsidTr="00B567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55"/>
          <w:jc w:val="center"/>
        </w:trPr>
        <w:tc>
          <w:tcPr>
            <w:tcW w:w="1616" w:type="dxa"/>
          </w:tcPr>
          <w:p w14:paraId="743B59FF" w14:textId="77777777" w:rsidR="00CA2DCF" w:rsidRPr="00613175" w:rsidRDefault="00CA2DCF" w:rsidP="00B56795">
            <w:pPr>
              <w:pStyle w:val="TAL"/>
              <w:rPr>
                <w:rFonts w:eastAsia="SimSun"/>
                <w:b/>
                <w:szCs w:val="24"/>
                <w:lang w:eastAsia="zh-CN"/>
              </w:rPr>
            </w:pPr>
            <w:r w:rsidRPr="00613175">
              <w:rPr>
                <w:rFonts w:eastAsia="SimSun"/>
                <w:b/>
                <w:szCs w:val="24"/>
                <w:lang w:eastAsia="zh-CN"/>
              </w:rPr>
              <w:t>Message-body</w:t>
            </w:r>
          </w:p>
        </w:tc>
        <w:tc>
          <w:tcPr>
            <w:tcW w:w="7938" w:type="dxa"/>
            <w:shd w:val="clear" w:color="auto" w:fill="auto"/>
          </w:tcPr>
          <w:p w14:paraId="23F878D0" w14:textId="77777777" w:rsidR="00CA2DCF" w:rsidRPr="00613175" w:rsidRDefault="00CA2DCF" w:rsidP="00B56795">
            <w:pPr>
              <w:pStyle w:val="TAL"/>
              <w:rPr>
                <w:rFonts w:eastAsia="SimSun"/>
                <w:lang w:eastAsia="zh-CN"/>
              </w:rPr>
            </w:pPr>
            <w:r w:rsidRPr="00613175">
              <w:rPr>
                <w:rFonts w:eastAsia="SimSun"/>
                <w:lang w:eastAsia="zh-CN"/>
              </w:rPr>
              <w:t>The following SDP types and values.</w:t>
            </w:r>
          </w:p>
          <w:p w14:paraId="0E3F80A2" w14:textId="77777777" w:rsidR="00CA2DCF" w:rsidRPr="00613175" w:rsidRDefault="00CA2DCF" w:rsidP="00B56795">
            <w:pPr>
              <w:pStyle w:val="TAL"/>
              <w:rPr>
                <w:rFonts w:eastAsia="SimSun"/>
                <w:lang w:eastAsia="zh-CN"/>
              </w:rPr>
            </w:pPr>
          </w:p>
          <w:p w14:paraId="35367BC0" w14:textId="77777777" w:rsidR="00CA2DCF" w:rsidRPr="00613175" w:rsidRDefault="00CA2DCF" w:rsidP="00B56795">
            <w:pPr>
              <w:pStyle w:val="TAL"/>
              <w:rPr>
                <w:rFonts w:eastAsia="SimSun"/>
                <w:b/>
                <w:lang w:eastAsia="zh-CN"/>
              </w:rPr>
            </w:pPr>
            <w:r w:rsidRPr="00613175">
              <w:rPr>
                <w:rFonts w:eastAsia="SimSun"/>
                <w:b/>
                <w:lang w:eastAsia="zh-CN"/>
              </w:rPr>
              <w:t>Session description:</w:t>
            </w:r>
          </w:p>
          <w:p w14:paraId="063657BC" w14:textId="77777777" w:rsidR="00CA2DCF" w:rsidRPr="00613175" w:rsidRDefault="00CA2DCF" w:rsidP="00B56795">
            <w:pPr>
              <w:pStyle w:val="TAL"/>
              <w:rPr>
                <w:rFonts w:eastAsia="SimSun"/>
                <w:i/>
                <w:lang w:eastAsia="zh-CN"/>
              </w:rPr>
            </w:pPr>
            <w:r w:rsidRPr="00613175">
              <w:rPr>
                <w:rFonts w:eastAsia="SimSun"/>
                <w:i/>
                <w:lang w:eastAsia="zh-CN"/>
              </w:rPr>
              <w:t>v=0</w:t>
            </w:r>
          </w:p>
          <w:p w14:paraId="6DD078BF" w14:textId="77777777" w:rsidR="00CA2DCF" w:rsidRPr="00613175" w:rsidRDefault="00CA2DCF" w:rsidP="00B56795">
            <w:pPr>
              <w:pStyle w:val="TAL"/>
              <w:rPr>
                <w:rFonts w:eastAsia="SimSun"/>
                <w:lang w:eastAsia="zh-CN"/>
              </w:rPr>
            </w:pPr>
            <w:r w:rsidRPr="00613175">
              <w:rPr>
                <w:rFonts w:eastAsia="SimSun"/>
                <w:i/>
                <w:lang w:eastAsia="zh-CN"/>
              </w:rPr>
              <w:t>o=</w:t>
            </w:r>
            <w:r w:rsidRPr="00613175">
              <w:rPr>
                <w:rFonts w:eastAsia="SimSun"/>
                <w:iCs/>
                <w:snapToGrid w:val="0"/>
                <w:lang w:eastAsia="zh-CN"/>
              </w:rPr>
              <w:t>(username)</w:t>
            </w:r>
            <w:r w:rsidRPr="00613175">
              <w:rPr>
                <w:rFonts w:eastAsia="SimSun"/>
                <w:lang w:eastAsia="zh-CN"/>
              </w:rPr>
              <w:t xml:space="preserve"> (sess-id) (sess-version) IN (addrtype) (unicast-address for UE)</w:t>
            </w:r>
          </w:p>
          <w:p w14:paraId="71B53317" w14:textId="77777777" w:rsidR="00CA2DCF" w:rsidRPr="00613175" w:rsidRDefault="00CA2DCF" w:rsidP="00B56795">
            <w:pPr>
              <w:pStyle w:val="TAL"/>
              <w:rPr>
                <w:rFonts w:eastAsia="SimSun"/>
                <w:lang w:eastAsia="zh-CN"/>
              </w:rPr>
            </w:pPr>
            <w:r w:rsidRPr="00613175">
              <w:rPr>
                <w:rFonts w:eastAsia="SimSun"/>
                <w:i/>
                <w:lang w:eastAsia="zh-CN"/>
              </w:rPr>
              <w:t>s=</w:t>
            </w:r>
            <w:r w:rsidRPr="00613175">
              <w:rPr>
                <w:rFonts w:eastAsia="SimSun"/>
                <w:lang w:eastAsia="zh-CN"/>
              </w:rPr>
              <w:t>(session name)</w:t>
            </w:r>
          </w:p>
          <w:p w14:paraId="4F75F55C" w14:textId="77777777" w:rsidR="00CA2DCF" w:rsidRPr="00613175" w:rsidRDefault="00CA2DCF" w:rsidP="00B56795">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7B52BBEF" w14:textId="77777777" w:rsidR="00CA2DCF" w:rsidRPr="00613175" w:rsidRDefault="00CA2DCF" w:rsidP="00B56795">
            <w:pPr>
              <w:pStyle w:val="TAL"/>
              <w:rPr>
                <w:rFonts w:eastAsia="SimSun"/>
                <w:lang w:eastAsia="zh-CN"/>
              </w:rPr>
            </w:pPr>
            <w:r w:rsidRPr="00613175">
              <w:rPr>
                <w:rFonts w:eastAsia="SimSun"/>
                <w:i/>
                <w:lang w:eastAsia="zh-CN"/>
              </w:rPr>
              <w:t>b=AS</w:t>
            </w:r>
            <w:r w:rsidRPr="00613175">
              <w:rPr>
                <w:rFonts w:eastAsia="SimSun"/>
                <w:lang w:eastAsia="zh-CN"/>
              </w:rPr>
              <w:t>: (bandwidth-value)</w:t>
            </w:r>
          </w:p>
          <w:p w14:paraId="3000C725" w14:textId="77777777" w:rsidR="00CA2DCF" w:rsidRPr="00613175" w:rsidRDefault="00CA2DCF" w:rsidP="00B56795">
            <w:pPr>
              <w:pStyle w:val="TAL"/>
              <w:rPr>
                <w:rFonts w:eastAsia="SimSun"/>
                <w:lang w:eastAsia="zh-CN"/>
              </w:rPr>
            </w:pPr>
          </w:p>
          <w:p w14:paraId="28E4B215" w14:textId="77777777" w:rsidR="00CA2DCF" w:rsidRPr="00613175" w:rsidRDefault="00CA2DCF" w:rsidP="00B56795">
            <w:pPr>
              <w:pStyle w:val="TAL"/>
              <w:rPr>
                <w:rFonts w:eastAsia="SimSun"/>
                <w:b/>
                <w:lang w:eastAsia="zh-CN"/>
              </w:rPr>
            </w:pPr>
            <w:r w:rsidRPr="00613175">
              <w:rPr>
                <w:rFonts w:eastAsia="SimSun"/>
                <w:b/>
                <w:lang w:eastAsia="zh-CN"/>
              </w:rPr>
              <w:t>Time description:</w:t>
            </w:r>
          </w:p>
          <w:p w14:paraId="689088B9" w14:textId="77777777" w:rsidR="00CA2DCF" w:rsidRPr="00613175" w:rsidRDefault="00CA2DCF" w:rsidP="00B56795">
            <w:pPr>
              <w:pStyle w:val="TAL"/>
              <w:rPr>
                <w:rFonts w:eastAsia="SimSun"/>
                <w:lang w:eastAsia="zh-CN"/>
              </w:rPr>
            </w:pPr>
            <w:r w:rsidRPr="00613175">
              <w:rPr>
                <w:rFonts w:eastAsia="SimSun"/>
                <w:i/>
                <w:lang w:eastAsia="zh-CN"/>
              </w:rPr>
              <w:t>t=</w:t>
            </w:r>
            <w:r w:rsidRPr="00613175">
              <w:rPr>
                <w:rFonts w:eastAsia="SimSun"/>
                <w:lang w:eastAsia="zh-CN"/>
              </w:rPr>
              <w:t xml:space="preserve"> (start-time) (stop-time)</w:t>
            </w:r>
          </w:p>
          <w:p w14:paraId="0BDA0AC9" w14:textId="77777777" w:rsidR="00CA2DCF" w:rsidRPr="00613175" w:rsidRDefault="00CA2DCF" w:rsidP="00B56795">
            <w:pPr>
              <w:pStyle w:val="TAL"/>
              <w:rPr>
                <w:rFonts w:eastAsia="SimSun"/>
                <w:lang w:eastAsia="zh-CN"/>
              </w:rPr>
            </w:pPr>
          </w:p>
          <w:p w14:paraId="46DC71DF" w14:textId="77777777" w:rsidR="00CA2DCF" w:rsidRPr="00613175" w:rsidRDefault="00CA2DCF" w:rsidP="00B56795">
            <w:pPr>
              <w:pStyle w:val="TAL"/>
              <w:rPr>
                <w:rFonts w:eastAsia="SimSun"/>
                <w:b/>
                <w:lang w:eastAsia="zh-CN"/>
              </w:rPr>
            </w:pPr>
            <w:r w:rsidRPr="00613175">
              <w:rPr>
                <w:rFonts w:eastAsia="SimSun"/>
                <w:b/>
                <w:lang w:eastAsia="zh-CN"/>
              </w:rPr>
              <w:t>Media description:</w:t>
            </w:r>
          </w:p>
          <w:p w14:paraId="12096257" w14:textId="77777777" w:rsidR="00CA2DCF" w:rsidRPr="00613175" w:rsidRDefault="00CA2DCF" w:rsidP="00B56795">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lang w:eastAsia="zh-CN"/>
              </w:rPr>
              <w:t xml:space="preserve"> (fmt)</w:t>
            </w:r>
          </w:p>
          <w:p w14:paraId="0D0E4D6B" w14:textId="77777777" w:rsidR="00CA2DCF" w:rsidRPr="00613175" w:rsidRDefault="00CA2DCF" w:rsidP="00B56795">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78BCC2FB" w14:textId="77777777" w:rsidR="00CA2DCF" w:rsidRPr="00613175" w:rsidRDefault="00CA2DCF" w:rsidP="00B56795">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7C911177" w14:textId="77777777" w:rsidR="00CA2DCF" w:rsidRPr="00613175" w:rsidRDefault="00CA2DCF" w:rsidP="00B56795">
            <w:pPr>
              <w:pStyle w:val="TAL"/>
              <w:rPr>
                <w:rFonts w:eastAsia="SimSun" w:cs="Arial"/>
                <w:i/>
                <w:szCs w:val="18"/>
                <w:lang w:eastAsia="zh-CN"/>
              </w:rPr>
            </w:pPr>
            <w:r w:rsidRPr="00613175">
              <w:rPr>
                <w:rFonts w:eastAsia="SimSun" w:cs="Arial"/>
                <w:i/>
                <w:szCs w:val="18"/>
                <w:lang w:eastAsia="zh-CN"/>
              </w:rPr>
              <w:t>b=RS:</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6457ECDA" w14:textId="77777777" w:rsidR="00CA2DCF" w:rsidRPr="00613175" w:rsidRDefault="00CA2DCF" w:rsidP="00B56795">
            <w:pPr>
              <w:pStyle w:val="TAL"/>
              <w:rPr>
                <w:rFonts w:eastAsia="SimSun" w:cs="Arial"/>
                <w:i/>
                <w:szCs w:val="18"/>
                <w:lang w:eastAsia="zh-CN"/>
              </w:rPr>
            </w:pPr>
            <w:r w:rsidRPr="00613175">
              <w:rPr>
                <w:rFonts w:eastAsia="SimSun" w:cs="Arial"/>
                <w:i/>
                <w:szCs w:val="18"/>
                <w:lang w:eastAsia="zh-CN"/>
              </w:rPr>
              <w:t>b=RR:</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1C265352" w14:textId="77777777" w:rsidR="00CA2DCF" w:rsidRPr="00613175" w:rsidRDefault="00CA2DCF" w:rsidP="00B56795">
            <w:pPr>
              <w:pStyle w:val="TAL"/>
              <w:rPr>
                <w:rFonts w:eastAsia="SimSun"/>
                <w:lang w:eastAsia="zh-CN"/>
              </w:rPr>
            </w:pPr>
          </w:p>
          <w:p w14:paraId="05572864" w14:textId="77777777" w:rsidR="00CA2DCF" w:rsidRPr="00613175" w:rsidRDefault="00CA2DCF" w:rsidP="00B56795">
            <w:pPr>
              <w:pStyle w:val="TAL"/>
              <w:rPr>
                <w:rFonts w:eastAsia="SimSun"/>
                <w:b/>
                <w:lang w:eastAsia="zh-CN"/>
              </w:rPr>
            </w:pPr>
            <w:r w:rsidRPr="00613175">
              <w:rPr>
                <w:rFonts w:eastAsia="SimSun"/>
                <w:b/>
                <w:lang w:eastAsia="zh-CN"/>
              </w:rPr>
              <w:t xml:space="preserve">Attributes for media: </w:t>
            </w:r>
          </w:p>
          <w:p w14:paraId="7BB52F42"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70E2FA40"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4EA74C14"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031E8B96"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br=5.9-24.4;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45DDB7AF"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65DC8546"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57F1B0F6"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6E1EA1BC"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282F975E"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44CEC48B"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br=9.6-24.4;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4B56E8B4"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AMR-WB/16000 </w:t>
            </w:r>
            <w:r w:rsidRPr="00613175">
              <w:rPr>
                <w:rFonts w:eastAsia="SimSun"/>
                <w:lang w:eastAsia="zh-CN"/>
              </w:rPr>
              <w:t>[Note 3, 9]</w:t>
            </w:r>
          </w:p>
          <w:p w14:paraId="602A23EB"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4BB0E91A" w14:textId="77777777" w:rsidR="00CA2DCF" w:rsidRPr="00613175" w:rsidRDefault="00CA2DCF" w:rsidP="00B56795">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telephone-event/16000</w:t>
            </w:r>
          </w:p>
          <w:p w14:paraId="5CEB7883" w14:textId="77777777" w:rsidR="00CA2DCF" w:rsidRPr="00613175" w:rsidRDefault="00CA2DCF" w:rsidP="00B56795">
            <w:pPr>
              <w:pStyle w:val="TAL"/>
              <w:rPr>
                <w:rFonts w:eastAsia="SimSun"/>
                <w:lang w:eastAsia="zh-CN"/>
              </w:rPr>
            </w:pPr>
            <w:r w:rsidRPr="00613175">
              <w:rPr>
                <w:i/>
                <w:iCs/>
              </w:rPr>
              <w:t xml:space="preserve">a=fmtp: </w:t>
            </w:r>
            <w:r w:rsidRPr="00613175">
              <w:rPr>
                <w:iCs/>
              </w:rPr>
              <w:t>(format)</w:t>
            </w:r>
          </w:p>
          <w:p w14:paraId="507B3346"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AMR/8000 </w:t>
            </w:r>
            <w:r w:rsidRPr="00613175">
              <w:rPr>
                <w:rFonts w:eastAsia="SimSun"/>
                <w:lang w:eastAsia="zh-CN"/>
              </w:rPr>
              <w:t>[Note 3, 9]</w:t>
            </w:r>
          </w:p>
          <w:p w14:paraId="216ADDAC" w14:textId="77777777" w:rsidR="00CA2DCF" w:rsidRPr="00613175" w:rsidRDefault="00CA2DCF" w:rsidP="00B56795">
            <w:pPr>
              <w:pStyle w:val="TAL"/>
              <w:rPr>
                <w:rFonts w:eastAsia="SimSun"/>
                <w:i/>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1BC6CFC6" w14:textId="77777777" w:rsidR="00CA2DCF" w:rsidRPr="00613175" w:rsidRDefault="00CA2DCF" w:rsidP="00B56795">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telephone-event/8000 </w:t>
            </w:r>
          </w:p>
          <w:p w14:paraId="351DB2ED" w14:textId="77777777" w:rsidR="00CA2DCF" w:rsidRPr="00613175" w:rsidRDefault="00CA2DCF" w:rsidP="00B56795">
            <w:pPr>
              <w:pStyle w:val="TAL"/>
              <w:rPr>
                <w:rFonts w:eastAsia="SimSun" w:cs="Tahoma"/>
                <w:i/>
                <w:szCs w:val="16"/>
                <w:lang w:eastAsia="zh-CN"/>
              </w:rPr>
            </w:pPr>
            <w:r w:rsidRPr="00613175">
              <w:rPr>
                <w:i/>
                <w:iCs/>
              </w:rPr>
              <w:t xml:space="preserve">a=fmtp: </w:t>
            </w:r>
            <w:r w:rsidRPr="00613175">
              <w:rPr>
                <w:iCs/>
              </w:rPr>
              <w:t>(format)</w:t>
            </w:r>
          </w:p>
          <w:p w14:paraId="4F65F953" w14:textId="77777777" w:rsidR="00CA2DCF" w:rsidRPr="00613175" w:rsidRDefault="00CA2DCF" w:rsidP="00B56795">
            <w:pPr>
              <w:pStyle w:val="TAL"/>
              <w:rPr>
                <w:rFonts w:eastAsia="SimSun" w:cs="Tahoma"/>
                <w:i/>
                <w:szCs w:val="16"/>
                <w:lang w:eastAsia="zh-CN"/>
              </w:rPr>
            </w:pPr>
            <w:r w:rsidRPr="00613175">
              <w:rPr>
                <w:rFonts w:eastAsia="SimSun" w:cs="Tahoma"/>
                <w:i/>
                <w:szCs w:val="16"/>
                <w:lang w:eastAsia="zh-CN"/>
              </w:rPr>
              <w:t xml:space="preserve">a=ecn-capable-rtp: leap ect=0 </w:t>
            </w:r>
            <w:r w:rsidRPr="00613175">
              <w:rPr>
                <w:rFonts w:eastAsia="SimSun" w:cs="Tahoma"/>
                <w:szCs w:val="16"/>
                <w:lang w:eastAsia="zh-CN"/>
              </w:rPr>
              <w:t>[Note 7]</w:t>
            </w:r>
          </w:p>
          <w:p w14:paraId="161ACD15" w14:textId="77777777" w:rsidR="00CA2DCF" w:rsidRPr="00613175" w:rsidRDefault="00CA2DCF" w:rsidP="00B56795">
            <w:pPr>
              <w:pStyle w:val="TAL"/>
              <w:rPr>
                <w:rFonts w:eastAsia="SimSun" w:cs="Tahoma"/>
                <w:szCs w:val="16"/>
                <w:lang w:eastAsia="zh-CN"/>
              </w:rPr>
            </w:pPr>
            <w:r w:rsidRPr="00613175">
              <w:rPr>
                <w:rFonts w:eastAsia="SimSun" w:cs="Tahoma"/>
                <w:i/>
                <w:szCs w:val="16"/>
                <w:lang w:eastAsia="zh-CN"/>
              </w:rPr>
              <w:t xml:space="preserve">a=rtcp-fb:* nack ecn </w:t>
            </w:r>
            <w:r w:rsidRPr="00613175">
              <w:rPr>
                <w:rFonts w:eastAsia="SimSun" w:cs="Tahoma"/>
                <w:szCs w:val="16"/>
                <w:lang w:eastAsia="zh-CN"/>
              </w:rPr>
              <w:t>[Note 7]</w:t>
            </w:r>
          </w:p>
          <w:p w14:paraId="1D3A4FA2" w14:textId="77777777" w:rsidR="00CA2DCF" w:rsidRPr="00613175" w:rsidRDefault="00CA2DCF" w:rsidP="00B56795">
            <w:pPr>
              <w:pStyle w:val="TAL"/>
              <w:rPr>
                <w:rFonts w:eastAsia="SimSun" w:cs="Tahoma"/>
                <w:szCs w:val="16"/>
                <w:lang w:eastAsia="zh-CN"/>
              </w:rPr>
            </w:pPr>
            <w:r w:rsidRPr="00613175">
              <w:rPr>
                <w:rFonts w:eastAsia="SimSun" w:cs="Tahoma"/>
                <w:i/>
                <w:szCs w:val="16"/>
                <w:lang w:eastAsia="zh-CN"/>
              </w:rPr>
              <w:t xml:space="preserve">a=rtcp-xr:ecn-sum </w:t>
            </w:r>
            <w:r w:rsidRPr="00613175">
              <w:rPr>
                <w:rFonts w:eastAsia="SimSun" w:cs="Tahoma"/>
                <w:szCs w:val="16"/>
                <w:lang w:eastAsia="zh-CN"/>
              </w:rPr>
              <w:t>[Note 7]</w:t>
            </w:r>
          </w:p>
          <w:p w14:paraId="610DCBBF" w14:textId="77777777" w:rsidR="00CA2DCF" w:rsidRPr="00613175" w:rsidRDefault="00CA2DCF" w:rsidP="00B56795">
            <w:pPr>
              <w:pStyle w:val="TAL"/>
              <w:rPr>
                <w:rFonts w:eastAsia="SimSun" w:cs="Tahoma"/>
                <w:szCs w:val="16"/>
                <w:lang w:eastAsia="zh-CN"/>
              </w:rPr>
            </w:pPr>
            <w:r w:rsidRPr="00613175">
              <w:rPr>
                <w:rFonts w:eastAsia="SimSun" w:cs="Tahoma"/>
                <w:i/>
                <w:szCs w:val="16"/>
                <w:lang w:eastAsia="zh-CN"/>
              </w:rPr>
              <w:t xml:space="preserve">a=rtcp-rsize </w:t>
            </w:r>
            <w:r w:rsidRPr="00613175">
              <w:rPr>
                <w:rFonts w:eastAsia="SimSun" w:cs="Tahoma"/>
                <w:szCs w:val="16"/>
                <w:lang w:eastAsia="zh-CN"/>
              </w:rPr>
              <w:t>[Note 7]</w:t>
            </w:r>
          </w:p>
          <w:p w14:paraId="694E4CAE" w14:textId="77777777" w:rsidR="00CA2DCF" w:rsidRPr="00613175" w:rsidRDefault="00CA2DCF" w:rsidP="00B56795">
            <w:pPr>
              <w:pStyle w:val="TAL"/>
              <w:rPr>
                <w:rFonts w:eastAsia="SimSun"/>
                <w:i/>
                <w:lang w:eastAsia="zh-CN"/>
              </w:rPr>
            </w:pPr>
            <w:r w:rsidRPr="00613175">
              <w:rPr>
                <w:rFonts w:eastAsia="SimSun"/>
                <w:i/>
                <w:lang w:eastAsia="zh-CN"/>
              </w:rPr>
              <w:t>a=ptime:20</w:t>
            </w:r>
          </w:p>
          <w:p w14:paraId="7BE0976F" w14:textId="77777777" w:rsidR="00CA2DCF" w:rsidRPr="00613175" w:rsidRDefault="00CA2DCF" w:rsidP="00B56795">
            <w:pPr>
              <w:pStyle w:val="TAL"/>
              <w:rPr>
                <w:rFonts w:eastAsia="SimSun"/>
                <w:i/>
                <w:lang w:eastAsia="zh-CN"/>
              </w:rPr>
            </w:pPr>
            <w:r w:rsidRPr="00613175">
              <w:rPr>
                <w:rFonts w:eastAsia="SimSun"/>
                <w:i/>
                <w:lang w:eastAsia="zh-CN"/>
              </w:rPr>
              <w:t>a=maxptime:240</w:t>
            </w:r>
          </w:p>
          <w:p w14:paraId="721E7090" w14:textId="77777777" w:rsidR="00CA2DCF" w:rsidRPr="00613175" w:rsidRDefault="00CA2DCF" w:rsidP="00B56795">
            <w:pPr>
              <w:pStyle w:val="TAL"/>
              <w:rPr>
                <w:rFonts w:eastAsia="SimSun"/>
                <w:i/>
                <w:lang w:eastAsia="zh-CN"/>
              </w:rPr>
            </w:pPr>
          </w:p>
          <w:p w14:paraId="14D12C3E" w14:textId="77777777" w:rsidR="00CA2DCF" w:rsidRPr="00613175" w:rsidRDefault="00CA2DCF" w:rsidP="00B56795">
            <w:pPr>
              <w:pStyle w:val="TAL"/>
              <w:rPr>
                <w:rFonts w:eastAsia="SimSun" w:cs="Tahoma"/>
                <w:b/>
                <w:szCs w:val="16"/>
                <w:lang w:eastAsia="zh-CN"/>
              </w:rPr>
            </w:pPr>
            <w:r w:rsidRPr="00613175">
              <w:rPr>
                <w:rFonts w:eastAsia="SimSun" w:cs="Tahoma"/>
                <w:b/>
                <w:szCs w:val="16"/>
                <w:lang w:eastAsia="zh-CN"/>
              </w:rPr>
              <w:t>Attributes for media security mechanism:</w:t>
            </w:r>
          </w:p>
          <w:p w14:paraId="379AF79A" w14:textId="77777777" w:rsidR="00CA2DCF" w:rsidRPr="00613175" w:rsidRDefault="00CA2DCF" w:rsidP="00B56795">
            <w:pPr>
              <w:pStyle w:val="TAL"/>
              <w:rPr>
                <w:rFonts w:eastAsia="SimSun" w:cs="Tahoma"/>
                <w:i/>
                <w:szCs w:val="16"/>
                <w:lang w:eastAsia="zh-CN"/>
              </w:rPr>
            </w:pPr>
            <w:r w:rsidRPr="00613175">
              <w:rPr>
                <w:rFonts w:eastAsia="SimSun" w:cs="Tahoma"/>
                <w:i/>
                <w:szCs w:val="16"/>
                <w:lang w:eastAsia="zh-CN"/>
              </w:rPr>
              <w:t xml:space="preserve">a=3ge2ae: requested </w:t>
            </w:r>
            <w:r w:rsidRPr="00613175">
              <w:rPr>
                <w:rFonts w:eastAsia="SimSun" w:cs="Tahoma"/>
                <w:szCs w:val="16"/>
                <w:lang w:eastAsia="zh-CN"/>
              </w:rPr>
              <w:t>[Note 8]</w:t>
            </w:r>
          </w:p>
          <w:p w14:paraId="4F19A7CF" w14:textId="77777777" w:rsidR="00CA2DCF" w:rsidRPr="00613175" w:rsidRDefault="00CA2DCF" w:rsidP="00B56795">
            <w:pPr>
              <w:pStyle w:val="TAL"/>
              <w:rPr>
                <w:rFonts w:eastAsia="SimSun" w:cs="Tahoma"/>
                <w:i/>
                <w:szCs w:val="16"/>
                <w:lang w:eastAsia="zh-CN"/>
              </w:rPr>
            </w:pPr>
            <w:r w:rsidRPr="00613175">
              <w:rPr>
                <w:rFonts w:eastAsia="SimSun" w:cs="Tahoma"/>
                <w:i/>
                <w:szCs w:val="16"/>
                <w:lang w:eastAsia="zh-CN"/>
              </w:rPr>
              <w:t>a=crypto:1 AES_CM_128_HMAC_SHA1_80inline:WVNfX19zZW1jdGwgKCkgewkyMjA7fQp9CnVubGVz|2^20|</w:t>
            </w:r>
          </w:p>
          <w:p w14:paraId="26479A60" w14:textId="77777777" w:rsidR="00CA2DCF" w:rsidRPr="00613175" w:rsidRDefault="00CA2DCF" w:rsidP="00B56795">
            <w:pPr>
              <w:pStyle w:val="TAL"/>
              <w:rPr>
                <w:rFonts w:eastAsia="SimSun" w:cs="Tahoma"/>
                <w:i/>
                <w:szCs w:val="16"/>
                <w:lang w:eastAsia="zh-CN"/>
              </w:rPr>
            </w:pPr>
            <w:r w:rsidRPr="00613175">
              <w:rPr>
                <w:rFonts w:eastAsia="SimSun" w:cs="Tahoma"/>
                <w:i/>
                <w:szCs w:val="16"/>
                <w:lang w:eastAsia="zh-CN"/>
              </w:rPr>
              <w:t xml:space="preserve">1:4FEC_ORDER=FEC_SRTP" </w:t>
            </w:r>
            <w:r w:rsidRPr="00613175">
              <w:rPr>
                <w:rFonts w:eastAsia="SimSun" w:cs="Tahoma"/>
                <w:szCs w:val="16"/>
                <w:lang w:eastAsia="zh-CN"/>
              </w:rPr>
              <w:t>[Note 8]</w:t>
            </w:r>
          </w:p>
          <w:p w14:paraId="23FA171D" w14:textId="77777777" w:rsidR="00CA2DCF" w:rsidRPr="00613175" w:rsidRDefault="00CA2DCF" w:rsidP="00B56795">
            <w:pPr>
              <w:pStyle w:val="TAL"/>
              <w:rPr>
                <w:rFonts w:eastAsia="SimSun"/>
                <w:lang w:eastAsia="zh-CN"/>
              </w:rPr>
            </w:pPr>
          </w:p>
          <w:p w14:paraId="4C557CE4" w14:textId="77777777" w:rsidR="00CA2DCF" w:rsidRPr="00613175" w:rsidRDefault="00CA2DCF" w:rsidP="00B56795">
            <w:pPr>
              <w:pStyle w:val="TAL"/>
              <w:rPr>
                <w:rFonts w:eastAsia="SimSun"/>
                <w:b/>
                <w:lang w:eastAsia="zh-CN"/>
              </w:rPr>
            </w:pPr>
            <w:r w:rsidRPr="00613175">
              <w:rPr>
                <w:rFonts w:eastAsia="SimSun"/>
                <w:b/>
                <w:lang w:eastAsia="zh-CN"/>
              </w:rPr>
              <w:t>Attributes for preconditions:</w:t>
            </w:r>
          </w:p>
          <w:p w14:paraId="06A50A01" w14:textId="77777777" w:rsidR="00CA2DCF" w:rsidRPr="00613175" w:rsidRDefault="00CA2DCF" w:rsidP="00B56795">
            <w:pPr>
              <w:pStyle w:val="TAL"/>
              <w:rPr>
                <w:rFonts w:eastAsia="SimSun"/>
                <w:i/>
                <w:lang w:eastAsia="zh-CN"/>
              </w:rPr>
            </w:pPr>
            <w:r w:rsidRPr="00613175">
              <w:rPr>
                <w:rFonts w:eastAsia="SimSun"/>
                <w:i/>
                <w:lang w:eastAsia="zh-CN"/>
              </w:rPr>
              <w:t>a=curr:qos local none</w:t>
            </w:r>
          </w:p>
          <w:p w14:paraId="047D6D4F" w14:textId="77777777" w:rsidR="00CA2DCF" w:rsidRPr="00613175" w:rsidRDefault="00CA2DCF" w:rsidP="00B56795">
            <w:pPr>
              <w:pStyle w:val="TAL"/>
              <w:rPr>
                <w:rFonts w:eastAsia="SimSun"/>
                <w:i/>
                <w:lang w:eastAsia="zh-CN"/>
              </w:rPr>
            </w:pPr>
            <w:r w:rsidRPr="00613175">
              <w:rPr>
                <w:rFonts w:eastAsia="SimSun"/>
                <w:i/>
                <w:lang w:eastAsia="zh-CN"/>
              </w:rPr>
              <w:t>a=curr:qos remote none</w:t>
            </w:r>
          </w:p>
          <w:p w14:paraId="5AD711DD" w14:textId="77777777" w:rsidR="00CA2DCF" w:rsidRPr="00613175" w:rsidRDefault="00CA2DCF" w:rsidP="00B56795">
            <w:pPr>
              <w:pStyle w:val="TAL"/>
              <w:rPr>
                <w:rFonts w:eastAsia="SimSun"/>
                <w:i/>
                <w:lang w:eastAsia="zh-CN"/>
              </w:rPr>
            </w:pPr>
            <w:r w:rsidRPr="00613175">
              <w:rPr>
                <w:rFonts w:eastAsia="SimSun"/>
                <w:i/>
                <w:lang w:eastAsia="zh-CN"/>
              </w:rPr>
              <w:t>a=des:qos mandatory local sendrecv</w:t>
            </w:r>
          </w:p>
          <w:p w14:paraId="07D544E6" w14:textId="77777777" w:rsidR="00CA2DCF" w:rsidRPr="00613175" w:rsidRDefault="00CA2DCF" w:rsidP="00B56795">
            <w:pPr>
              <w:pStyle w:val="TAL"/>
              <w:rPr>
                <w:rFonts w:eastAsia="SimSun"/>
                <w:i/>
                <w:lang w:eastAsia="zh-CN"/>
              </w:rPr>
            </w:pPr>
            <w:r w:rsidRPr="00613175">
              <w:rPr>
                <w:rFonts w:eastAsia="SimSun"/>
                <w:i/>
                <w:lang w:eastAsia="zh-CN"/>
              </w:rPr>
              <w:t>a=des:qos optional remote sendrecv</w:t>
            </w:r>
          </w:p>
          <w:p w14:paraId="1BC0D777" w14:textId="77777777" w:rsidR="00CA2DCF" w:rsidRPr="00613175" w:rsidRDefault="00CA2DCF" w:rsidP="00B56795">
            <w:pPr>
              <w:pStyle w:val="TAL"/>
              <w:rPr>
                <w:rFonts w:eastAsia="SimSun"/>
                <w:lang w:eastAsia="zh-CN"/>
              </w:rPr>
            </w:pPr>
          </w:p>
          <w:p w14:paraId="5016B4A4" w14:textId="77777777" w:rsidR="00CA2DCF" w:rsidRPr="00613175" w:rsidRDefault="00CA2DCF" w:rsidP="00B56795">
            <w:pPr>
              <w:pStyle w:val="TAL"/>
              <w:rPr>
                <w:rFonts w:eastAsia="SimSun"/>
                <w:b/>
                <w:lang w:eastAsia="zh-CN"/>
              </w:rPr>
            </w:pPr>
            <w:r w:rsidRPr="00613175">
              <w:rPr>
                <w:rFonts w:eastAsia="SimSun"/>
                <w:b/>
                <w:lang w:eastAsia="zh-CN"/>
              </w:rPr>
              <w:t>Media description:</w:t>
            </w:r>
          </w:p>
          <w:p w14:paraId="121CCB34" w14:textId="77777777" w:rsidR="00CA2DCF" w:rsidRPr="00613175" w:rsidRDefault="00CA2DCF" w:rsidP="00B56795">
            <w:pPr>
              <w:pStyle w:val="TAL"/>
              <w:rPr>
                <w:rFonts w:eastAsia="SimSun"/>
                <w:i/>
                <w:lang w:eastAsia="zh-CN"/>
              </w:rPr>
            </w:pPr>
            <w:r w:rsidRPr="00613175">
              <w:rPr>
                <w:rFonts w:eastAsia="SimSun"/>
                <w:i/>
                <w:lang w:eastAsia="zh-CN"/>
              </w:rPr>
              <w:t xml:space="preserve">m=video </w:t>
            </w:r>
            <w:r w:rsidRPr="00613175">
              <w:rPr>
                <w:rFonts w:eastAsia="SimSun"/>
                <w:lang w:eastAsia="zh-CN"/>
              </w:rPr>
              <w:t xml:space="preserve">(transport port) </w:t>
            </w:r>
            <w:r w:rsidRPr="00613175">
              <w:rPr>
                <w:rFonts w:eastAsia="SimSun"/>
                <w:i/>
                <w:lang w:eastAsia="zh-CN"/>
              </w:rPr>
              <w:t xml:space="preserve">RTP/AVPF </w:t>
            </w:r>
            <w:r w:rsidRPr="00613175">
              <w:rPr>
                <w:rFonts w:eastAsia="SimSun"/>
                <w:lang w:eastAsia="zh-CN"/>
              </w:rPr>
              <w:t>(fmt)</w:t>
            </w:r>
            <w:r w:rsidRPr="00613175">
              <w:rPr>
                <w:rFonts w:eastAsia="SimSun"/>
                <w:i/>
                <w:lang w:eastAsia="zh-CN"/>
              </w:rPr>
              <w:t xml:space="preserve"> </w:t>
            </w:r>
            <w:r w:rsidRPr="00613175">
              <w:rPr>
                <w:rFonts w:eastAsia="SimSun"/>
                <w:lang w:eastAsia="zh-CN"/>
              </w:rPr>
              <w:t>or RTP/AVP (fmt) [Note 11]</w:t>
            </w:r>
          </w:p>
          <w:p w14:paraId="75AC3246" w14:textId="77777777" w:rsidR="00CA2DCF" w:rsidRPr="00613175" w:rsidRDefault="00CA2DCF" w:rsidP="00B56795">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6A11A3F5" w14:textId="77777777" w:rsidR="00CA2DCF" w:rsidRPr="00613175" w:rsidRDefault="00CA2DCF" w:rsidP="00B56795">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41CBEA03" w14:textId="77777777" w:rsidR="00CA2DCF" w:rsidRPr="00613175" w:rsidRDefault="00CA2DCF" w:rsidP="00B56795">
            <w:pPr>
              <w:pStyle w:val="TAL"/>
              <w:rPr>
                <w:rFonts w:eastAsia="SimSun"/>
                <w:i/>
                <w:lang w:eastAsia="zh-CN"/>
              </w:rPr>
            </w:pPr>
            <w:r w:rsidRPr="00613175">
              <w:rPr>
                <w:rFonts w:eastAsia="SimSun"/>
                <w:i/>
                <w:lang w:eastAsia="zh-CN"/>
              </w:rPr>
              <w:t xml:space="preserve">b=RS: </w:t>
            </w:r>
            <w:r w:rsidRPr="00613175">
              <w:rPr>
                <w:rFonts w:eastAsia="SimSun"/>
                <w:lang w:eastAsia="zh-CN"/>
              </w:rPr>
              <w:t xml:space="preserve">(bandwidth-value) </w:t>
            </w:r>
          </w:p>
          <w:p w14:paraId="46DD402B" w14:textId="77777777" w:rsidR="00CA2DCF" w:rsidRPr="00613175" w:rsidRDefault="00CA2DCF" w:rsidP="00B56795">
            <w:pPr>
              <w:pStyle w:val="TAL"/>
              <w:rPr>
                <w:rFonts w:eastAsia="SimSun"/>
                <w:i/>
                <w:lang w:eastAsia="zh-CN"/>
              </w:rPr>
            </w:pPr>
            <w:r w:rsidRPr="00613175">
              <w:rPr>
                <w:rFonts w:eastAsia="SimSun"/>
                <w:i/>
                <w:lang w:eastAsia="zh-CN"/>
              </w:rPr>
              <w:t xml:space="preserve">b=RR: </w:t>
            </w:r>
            <w:r w:rsidRPr="00613175">
              <w:rPr>
                <w:rFonts w:eastAsia="SimSun"/>
                <w:lang w:eastAsia="zh-CN"/>
              </w:rPr>
              <w:t>(bandwidth-value)</w:t>
            </w:r>
          </w:p>
          <w:p w14:paraId="30F38B9C" w14:textId="77777777" w:rsidR="00CA2DCF" w:rsidRPr="00613175" w:rsidRDefault="00CA2DCF" w:rsidP="00B56795">
            <w:pPr>
              <w:pStyle w:val="TAL"/>
              <w:rPr>
                <w:rFonts w:eastAsia="SimSun"/>
                <w:lang w:eastAsia="zh-CN"/>
              </w:rPr>
            </w:pPr>
          </w:p>
          <w:p w14:paraId="0A3FBF49" w14:textId="77777777" w:rsidR="00CA2DCF" w:rsidRPr="00613175" w:rsidRDefault="00CA2DCF" w:rsidP="00B56795">
            <w:pPr>
              <w:pStyle w:val="TAL"/>
              <w:rPr>
                <w:rFonts w:eastAsia="SimSun"/>
                <w:b/>
                <w:lang w:eastAsia="zh-CN"/>
              </w:rPr>
            </w:pPr>
            <w:r w:rsidRPr="00613175">
              <w:rPr>
                <w:rFonts w:eastAsia="SimSun"/>
                <w:b/>
                <w:lang w:eastAsia="zh-CN"/>
              </w:rPr>
              <w:t xml:space="preserve">Attributes for media: </w:t>
            </w:r>
          </w:p>
          <w:p w14:paraId="4A99FE4E" w14:textId="77777777" w:rsidR="00CA2DCF" w:rsidRPr="00613175" w:rsidRDefault="00CA2DCF" w:rsidP="00B56795">
            <w:pPr>
              <w:pStyle w:val="TAL"/>
              <w:rPr>
                <w:rFonts w:eastAsia="SimSun"/>
                <w:i/>
                <w:lang w:eastAsia="zh-CN"/>
              </w:rPr>
            </w:pPr>
            <w:r w:rsidRPr="00613175">
              <w:rPr>
                <w:rFonts w:eastAsia="SimSun"/>
                <w:i/>
                <w:lang w:eastAsia="zh-CN"/>
              </w:rPr>
              <w:t>a</w:t>
            </w:r>
            <w:r w:rsidRPr="00613175">
              <w:rPr>
                <w:rFonts w:eastAsia="SimSun" w:cs="Tahoma"/>
                <w:i/>
                <w:szCs w:val="16"/>
                <w:lang w:eastAsia="zh-CN"/>
              </w:rPr>
              <w:t>=tcap:1 RTP/AVPF</w:t>
            </w:r>
            <w:r w:rsidRPr="00613175">
              <w:rPr>
                <w:rFonts w:eastAsia="SimSun" w:cs="Tahoma"/>
                <w:szCs w:val="16"/>
                <w:lang w:eastAsia="zh-CN"/>
              </w:rPr>
              <w:t xml:space="preserve"> [Note 11]</w:t>
            </w:r>
          </w:p>
          <w:p w14:paraId="10BDC550" w14:textId="77777777" w:rsidR="00CA2DCF" w:rsidRPr="00613175" w:rsidRDefault="00CA2DCF" w:rsidP="00B56795">
            <w:pPr>
              <w:pStyle w:val="TAL"/>
              <w:rPr>
                <w:rFonts w:eastAsia="SimSun"/>
                <w:i/>
                <w:lang w:eastAsia="zh-CN"/>
              </w:rPr>
            </w:pPr>
            <w:r w:rsidRPr="00613175">
              <w:rPr>
                <w:rFonts w:eastAsia="SimSun" w:cs="Tahoma"/>
                <w:i/>
                <w:szCs w:val="16"/>
                <w:lang w:eastAsia="zh-CN"/>
              </w:rPr>
              <w:t>a=pcfg:1 t=1</w:t>
            </w:r>
            <w:r w:rsidRPr="00613175">
              <w:rPr>
                <w:rFonts w:eastAsia="SimSun" w:cs="Tahoma"/>
                <w:szCs w:val="16"/>
                <w:lang w:eastAsia="zh-CN"/>
              </w:rPr>
              <w:t xml:space="preserve"> [Note 11]</w:t>
            </w:r>
          </w:p>
          <w:p w14:paraId="5B4752C5" w14:textId="77777777" w:rsidR="00CA2DCF" w:rsidRPr="00613175" w:rsidRDefault="00CA2DCF" w:rsidP="00B56795">
            <w:pPr>
              <w:pStyle w:val="TAL"/>
              <w:rPr>
                <w:rFonts w:eastAsia="SimSun"/>
                <w:i/>
                <w:lang w:eastAsia="zh-CN"/>
              </w:rPr>
            </w:pPr>
            <w:r w:rsidRPr="00613175">
              <w:rPr>
                <w:rFonts w:eastAsia="SimSun"/>
                <w:i/>
                <w:lang w:eastAsia="zh-CN"/>
              </w:rPr>
              <w:t>a=rtpmap:</w:t>
            </w:r>
            <w:r w:rsidRPr="00613175">
              <w:rPr>
                <w:rFonts w:eastAsia="SimSun"/>
                <w:lang w:eastAsia="zh-CN"/>
              </w:rPr>
              <w:t xml:space="preserve"> (payload type)</w:t>
            </w:r>
            <w:r w:rsidRPr="00613175">
              <w:rPr>
                <w:rFonts w:eastAsia="SimSun"/>
                <w:i/>
                <w:lang w:eastAsia="zh-CN"/>
              </w:rPr>
              <w:t xml:space="preserve"> H265/90000</w:t>
            </w:r>
          </w:p>
          <w:p w14:paraId="3D1361EF" w14:textId="4DBAA2C3" w:rsidR="00CA2DCF" w:rsidRPr="00613175" w:rsidRDefault="00CA2DCF" w:rsidP="00B56795">
            <w:pPr>
              <w:pStyle w:val="TAL"/>
              <w:rPr>
                <w:rFonts w:eastAsia="SimSun"/>
                <w:i/>
                <w:lang w:eastAsia="zh-CN"/>
              </w:rPr>
            </w:pPr>
            <w:r w:rsidRPr="00613175">
              <w:rPr>
                <w:rFonts w:eastAsia="SimSun"/>
                <w:i/>
                <w:lang w:eastAsia="zh-CN"/>
              </w:rPr>
              <w:t>a=fmtp:</w:t>
            </w:r>
            <w:r w:rsidRPr="00613175">
              <w:rPr>
                <w:rFonts w:eastAsia="SimSun"/>
                <w:lang w:eastAsia="zh-CN"/>
              </w:rPr>
              <w:t xml:space="preserve"> (format) </w:t>
            </w:r>
            <w:r w:rsidRPr="00613175">
              <w:t>profile-id=1;level-id=(att-field)</w:t>
            </w:r>
          </w:p>
          <w:p w14:paraId="2BA0D53C" w14:textId="77777777" w:rsidR="00CA2DCF" w:rsidRPr="00613175" w:rsidRDefault="00CA2DCF" w:rsidP="00B56795">
            <w:pPr>
              <w:pStyle w:val="TAL"/>
              <w:rPr>
                <w:rFonts w:eastAsia="SimSun"/>
                <w:i/>
                <w:lang w:eastAsia="zh-CN"/>
              </w:rPr>
            </w:pPr>
            <w:r w:rsidRPr="00613175">
              <w:rPr>
                <w:rFonts w:eastAsia="SimSun"/>
                <w:i/>
                <w:lang w:eastAsia="zh-CN"/>
              </w:rPr>
              <w:t>a=rtpmap:</w:t>
            </w:r>
            <w:r w:rsidRPr="00613175">
              <w:rPr>
                <w:rFonts w:eastAsia="SimSun"/>
                <w:lang w:eastAsia="zh-CN"/>
              </w:rPr>
              <w:t xml:space="preserve"> (payload type)</w:t>
            </w:r>
            <w:r w:rsidRPr="00613175">
              <w:rPr>
                <w:rFonts w:eastAsia="SimSun"/>
                <w:i/>
                <w:lang w:eastAsia="zh-CN"/>
              </w:rPr>
              <w:t xml:space="preserve"> H264/90000</w:t>
            </w:r>
          </w:p>
          <w:p w14:paraId="5421163E" w14:textId="77777777" w:rsidR="00CA2DCF" w:rsidRPr="00613175" w:rsidRDefault="00CA2DCF" w:rsidP="00B56795">
            <w:pPr>
              <w:pStyle w:val="TAL"/>
              <w:rPr>
                <w:rFonts w:eastAsia="SimSun"/>
                <w:i/>
                <w:lang w:eastAsia="zh-CN"/>
              </w:rPr>
            </w:pPr>
            <w:r w:rsidRPr="00613175">
              <w:rPr>
                <w:rFonts w:eastAsia="SimSun"/>
                <w:i/>
                <w:lang w:eastAsia="zh-CN"/>
              </w:rPr>
              <w:t>a=fmtp:</w:t>
            </w:r>
            <w:r w:rsidRPr="00613175">
              <w:rPr>
                <w:rFonts w:eastAsia="SimSun"/>
                <w:lang w:eastAsia="zh-CN"/>
              </w:rPr>
              <w:t xml:space="preserve"> (format) </w:t>
            </w:r>
            <w:r w:rsidRPr="00613175">
              <w:rPr>
                <w:rFonts w:eastAsia="SimSun"/>
                <w:i/>
                <w:lang w:eastAsia="zh-CN"/>
              </w:rPr>
              <w:t xml:space="preserve">profile-level-id= </w:t>
            </w:r>
            <w:r w:rsidRPr="00613175">
              <w:rPr>
                <w:rFonts w:eastAsia="SimSun"/>
                <w:lang w:eastAsia="zh-CN"/>
              </w:rPr>
              <w:t>(att-field)</w:t>
            </w:r>
          </w:p>
          <w:p w14:paraId="145F3240" w14:textId="77777777" w:rsidR="00CA2DCF" w:rsidRPr="00613175" w:rsidRDefault="00CA2DCF" w:rsidP="00B56795">
            <w:pPr>
              <w:pStyle w:val="TAL"/>
              <w:rPr>
                <w:rFonts w:eastAsia="SimSun"/>
                <w:lang w:eastAsia="zh-CN"/>
              </w:rPr>
            </w:pPr>
          </w:p>
          <w:p w14:paraId="2317800B" w14:textId="77777777" w:rsidR="00CA2DCF" w:rsidRPr="00613175" w:rsidRDefault="00CA2DCF" w:rsidP="00B56795">
            <w:pPr>
              <w:pStyle w:val="TAL"/>
              <w:rPr>
                <w:rFonts w:eastAsia="SimSun"/>
                <w:b/>
                <w:lang w:eastAsia="zh-CN"/>
              </w:rPr>
            </w:pPr>
            <w:r w:rsidRPr="00613175">
              <w:rPr>
                <w:rFonts w:eastAsia="SimSun"/>
                <w:b/>
                <w:lang w:eastAsia="zh-CN"/>
              </w:rPr>
              <w:t>Attributes for preconditions:</w:t>
            </w:r>
          </w:p>
          <w:p w14:paraId="5797E1B6" w14:textId="77777777" w:rsidR="00CA2DCF" w:rsidRPr="00613175" w:rsidRDefault="00CA2DCF" w:rsidP="00B56795">
            <w:pPr>
              <w:pStyle w:val="TAL"/>
              <w:rPr>
                <w:rFonts w:eastAsia="SimSun"/>
                <w:i/>
                <w:lang w:eastAsia="zh-CN"/>
              </w:rPr>
            </w:pPr>
            <w:r w:rsidRPr="00613175">
              <w:rPr>
                <w:rFonts w:eastAsia="SimSun"/>
                <w:i/>
                <w:lang w:eastAsia="zh-CN"/>
              </w:rPr>
              <w:t>a=curr:qos local none</w:t>
            </w:r>
          </w:p>
          <w:p w14:paraId="78BAFA66" w14:textId="77777777" w:rsidR="00CA2DCF" w:rsidRPr="00613175" w:rsidRDefault="00CA2DCF" w:rsidP="00B56795">
            <w:pPr>
              <w:pStyle w:val="TAL"/>
              <w:rPr>
                <w:rFonts w:eastAsia="SimSun"/>
                <w:i/>
                <w:lang w:eastAsia="zh-CN"/>
              </w:rPr>
            </w:pPr>
            <w:r w:rsidRPr="00613175">
              <w:rPr>
                <w:rFonts w:eastAsia="SimSun"/>
                <w:i/>
                <w:lang w:eastAsia="zh-CN"/>
              </w:rPr>
              <w:t>a=curr:qos remote none</w:t>
            </w:r>
          </w:p>
          <w:p w14:paraId="382521DA" w14:textId="77777777" w:rsidR="00CA2DCF" w:rsidRPr="00613175" w:rsidRDefault="00CA2DCF" w:rsidP="00B56795">
            <w:pPr>
              <w:pStyle w:val="TAL"/>
              <w:rPr>
                <w:rFonts w:eastAsia="SimSun"/>
                <w:i/>
                <w:lang w:eastAsia="zh-CN"/>
              </w:rPr>
            </w:pPr>
            <w:r w:rsidRPr="00613175">
              <w:rPr>
                <w:rFonts w:eastAsia="SimSun"/>
                <w:i/>
                <w:lang w:eastAsia="zh-CN"/>
              </w:rPr>
              <w:t>a=des:qos mandatory local sendrecv</w:t>
            </w:r>
          </w:p>
          <w:p w14:paraId="03907959" w14:textId="77777777" w:rsidR="00CA2DCF" w:rsidRPr="00613175" w:rsidRDefault="00CA2DCF" w:rsidP="00B56795">
            <w:pPr>
              <w:pStyle w:val="TAL"/>
              <w:rPr>
                <w:rFonts w:eastAsia="SimSun"/>
                <w:lang w:eastAsia="zh-CN"/>
              </w:rPr>
            </w:pPr>
            <w:r w:rsidRPr="00613175">
              <w:rPr>
                <w:rFonts w:eastAsia="SimSun"/>
                <w:i/>
                <w:lang w:eastAsia="zh-CN"/>
              </w:rPr>
              <w:t>a=des:qos optional remote sendrecv</w:t>
            </w:r>
          </w:p>
          <w:p w14:paraId="588BF3F1" w14:textId="77777777" w:rsidR="00CA2DCF" w:rsidRPr="00613175" w:rsidRDefault="00CA2DCF" w:rsidP="00B56795">
            <w:pPr>
              <w:pStyle w:val="TAL"/>
              <w:rPr>
                <w:rFonts w:eastAsia="SimSun"/>
                <w:lang w:eastAsia="zh-CN"/>
              </w:rPr>
            </w:pPr>
          </w:p>
          <w:p w14:paraId="0C1A4FA0" w14:textId="77777777" w:rsidR="00CA2DCF" w:rsidRPr="00613175" w:rsidRDefault="00CA2DCF" w:rsidP="00B56795">
            <w:pPr>
              <w:pStyle w:val="TAL"/>
              <w:rPr>
                <w:rFonts w:eastAsia="SimSun" w:cs="Tahoma"/>
                <w:szCs w:val="16"/>
                <w:lang w:eastAsia="zh-CN"/>
              </w:rPr>
            </w:pPr>
            <w:r w:rsidRPr="00613175">
              <w:rPr>
                <w:rFonts w:eastAsia="SimSun"/>
                <w:lang w:eastAsia="zh-CN"/>
              </w:rPr>
              <w:t>Note 1: At least one "c=" field shall be present.</w:t>
            </w:r>
          </w:p>
          <w:p w14:paraId="686D7641" w14:textId="77777777" w:rsidR="00CA2DCF" w:rsidRPr="00613175" w:rsidRDefault="00CA2DCF" w:rsidP="00B56795">
            <w:pPr>
              <w:pStyle w:val="TAL"/>
              <w:rPr>
                <w:rFonts w:eastAsia="SimSun"/>
                <w:lang w:eastAsia="zh-CN"/>
              </w:rPr>
            </w:pPr>
            <w:r w:rsidRPr="00613175">
              <w:rPr>
                <w:rFonts w:eastAsia="SimSun"/>
                <w:lang w:eastAsia="zh-CN"/>
              </w:rPr>
              <w:t>Note 2: The RR value shall be greater than 0. The RS value can be any value.</w:t>
            </w:r>
          </w:p>
          <w:p w14:paraId="4A5E803E" w14:textId="77777777" w:rsidR="00CA2DCF" w:rsidRPr="00613175" w:rsidRDefault="00CA2DCF" w:rsidP="00B56795">
            <w:pPr>
              <w:pStyle w:val="TAL"/>
              <w:rPr>
                <w:rFonts w:eastAsia="SimSun"/>
                <w:lang w:eastAsia="zh-CN"/>
              </w:rPr>
            </w:pPr>
            <w:r w:rsidRPr="00613175">
              <w:rPr>
                <w:rFonts w:eastAsia="SimSun"/>
                <w:lang w:eastAsia="zh-CN"/>
              </w:rPr>
              <w:t>Note 3: The channel number shall be "/1" or omitted.</w:t>
            </w:r>
          </w:p>
          <w:p w14:paraId="266AA231" w14:textId="77777777" w:rsidR="00CA2DCF" w:rsidRPr="00613175" w:rsidRDefault="00CA2DCF" w:rsidP="00B56795">
            <w:pPr>
              <w:pStyle w:val="TAL"/>
              <w:rPr>
                <w:rFonts w:eastAsia="SimSun"/>
                <w:lang w:eastAsia="zh-CN"/>
              </w:rPr>
            </w:pPr>
            <w:r w:rsidRPr="00613175">
              <w:rPr>
                <w:rFonts w:eastAsia="SimSun"/>
                <w:lang w:eastAsia="zh-CN"/>
              </w:rPr>
              <w:t>Note 4: The max-red values from 0 to 220 are allowed.</w:t>
            </w:r>
          </w:p>
          <w:p w14:paraId="63DCF935" w14:textId="77777777" w:rsidR="00CA2DCF" w:rsidRPr="00613175" w:rsidRDefault="00CA2DCF" w:rsidP="00B56795">
            <w:pPr>
              <w:pStyle w:val="TAL"/>
              <w:rPr>
                <w:rFonts w:eastAsia="SimSun"/>
                <w:lang w:eastAsia="zh-CN"/>
              </w:rPr>
            </w:pPr>
            <w:r w:rsidRPr="00613175">
              <w:rPr>
                <w:rFonts w:eastAsia="SimSun"/>
                <w:lang w:eastAsia="zh-CN"/>
              </w:rPr>
              <w:t>Note 5: The parameters dtx, dtx-recv and evs-mode-switch shall not be present.</w:t>
            </w:r>
          </w:p>
          <w:p w14:paraId="2F514411" w14:textId="77777777" w:rsidR="00CA2DCF" w:rsidRPr="00613175" w:rsidRDefault="00CA2DCF" w:rsidP="00B56795">
            <w:pPr>
              <w:pStyle w:val="TAL"/>
              <w:rPr>
                <w:rFonts w:eastAsia="SimSun"/>
                <w:lang w:eastAsia="zh-CN"/>
              </w:rPr>
            </w:pPr>
            <w:r w:rsidRPr="00613175">
              <w:rPr>
                <w:rFonts w:eastAsia="SimSun"/>
                <w:lang w:eastAsia="zh-CN"/>
              </w:rPr>
              <w:t>Note 6: The parameters mode-set, mode-change-period, mode-change-neighbor, crc, robust-sorting and interleaving shall not be included.</w:t>
            </w:r>
          </w:p>
          <w:p w14:paraId="5BAD0389" w14:textId="77777777" w:rsidR="00CA2DCF" w:rsidRPr="00613175" w:rsidRDefault="00CA2DCF" w:rsidP="00B56795">
            <w:pPr>
              <w:pStyle w:val="TAL"/>
              <w:rPr>
                <w:rFonts w:eastAsia="SimSun" w:cs="Tahoma"/>
                <w:szCs w:val="16"/>
                <w:lang w:eastAsia="zh-CN"/>
              </w:rPr>
            </w:pPr>
            <w:r w:rsidRPr="00613175">
              <w:rPr>
                <w:rFonts w:eastAsia="SimSun" w:cs="Tahoma"/>
                <w:szCs w:val="16"/>
                <w:lang w:eastAsia="zh-CN"/>
              </w:rPr>
              <w:t>Note 7: Attributes for ECN Capability may be present if the UE supports Explicit Congestion Notification.</w:t>
            </w:r>
          </w:p>
          <w:p w14:paraId="176D83ED" w14:textId="77777777" w:rsidR="00CA2DCF" w:rsidRPr="00613175" w:rsidRDefault="00CA2DCF" w:rsidP="00B56795">
            <w:pPr>
              <w:pStyle w:val="TAL"/>
              <w:rPr>
                <w:rFonts w:eastAsia="SimSun" w:cs="Tahoma"/>
                <w:szCs w:val="16"/>
                <w:lang w:eastAsia="zh-CN"/>
              </w:rPr>
            </w:pPr>
            <w:r w:rsidRPr="00613175">
              <w:rPr>
                <w:rFonts w:eastAsia="SimSun" w:cs="Tahoma"/>
                <w:szCs w:val="16"/>
                <w:lang w:eastAsia="zh-CN"/>
              </w:rPr>
              <w:t>Note 8: Attributes for media plane security are present if the use of end-to-access-edge security is supported by UE.</w:t>
            </w:r>
          </w:p>
          <w:p w14:paraId="5F6AD6D0" w14:textId="77777777" w:rsidR="00CA2DCF" w:rsidRPr="00613175" w:rsidRDefault="00CA2DCF" w:rsidP="00B56795">
            <w:pPr>
              <w:pStyle w:val="TAL"/>
              <w:rPr>
                <w:rFonts w:eastAsia="SimSun" w:cs="Tahoma"/>
                <w:szCs w:val="16"/>
                <w:lang w:eastAsia="zh-CN"/>
              </w:rPr>
            </w:pPr>
            <w:r w:rsidRPr="00613175">
              <w:rPr>
                <w:rFonts w:eastAsia="SimSun" w:cs="Tahoma"/>
                <w:szCs w:val="16"/>
                <w:lang w:eastAsia="zh-CN"/>
              </w:rPr>
              <w:t>Note 9: The ordering of payload types shall be as listed, i.e., EVS before AMR-WB before AMR</w:t>
            </w:r>
            <w:r w:rsidRPr="00613175">
              <w:rPr>
                <w:rFonts w:eastAsia="SimSun"/>
                <w:lang w:eastAsia="zh-CN"/>
              </w:rPr>
              <w:t xml:space="preserve"> according to NG.114 [31] and corresponding capability A.22/4 of TS 34.229-2 [3]</w:t>
            </w:r>
            <w:r w:rsidRPr="00613175">
              <w:rPr>
                <w:rFonts w:eastAsia="SimSun" w:cs="Tahoma"/>
                <w:szCs w:val="16"/>
                <w:lang w:eastAsia="zh-CN"/>
              </w:rPr>
              <w:t>.</w:t>
            </w:r>
          </w:p>
          <w:p w14:paraId="20BFE0DA" w14:textId="77777777" w:rsidR="00CA2DCF" w:rsidRPr="00613175" w:rsidRDefault="00CA2DCF" w:rsidP="00B56795">
            <w:pPr>
              <w:pStyle w:val="TAL"/>
              <w:rPr>
                <w:rFonts w:eastAsia="SimSun"/>
                <w:lang w:eastAsia="zh-CN"/>
              </w:rPr>
            </w:pPr>
            <w:r w:rsidRPr="00613175">
              <w:rPr>
                <w:rFonts w:eastAsia="SimSun"/>
                <w:lang w:eastAsia="zh-CN"/>
              </w:rPr>
              <w:t>Note 10: The EVS payload type shall carry at least one of the five EVS configurations according to NG.114 [31] and corresponding capability A.22/4 of TS 34.229-2 [3].</w:t>
            </w:r>
          </w:p>
          <w:p w14:paraId="7C21C543" w14:textId="77777777" w:rsidR="00CA2DCF" w:rsidRPr="00613175" w:rsidRDefault="00CA2DCF" w:rsidP="00B56795">
            <w:pPr>
              <w:pStyle w:val="TAL"/>
              <w:rPr>
                <w:rFonts w:eastAsia="SimSun" w:cs="Tahoma"/>
                <w:szCs w:val="16"/>
                <w:lang w:eastAsia="zh-CN"/>
              </w:rPr>
            </w:pPr>
            <w:r w:rsidRPr="00613175">
              <w:rPr>
                <w:rFonts w:eastAsia="SimSun"/>
                <w:lang w:eastAsia="zh-CN"/>
              </w:rPr>
              <w:t>Note 11: The tcap/pcfg attributes are present if RTP/AVP is present on the m line.</w:t>
            </w:r>
          </w:p>
        </w:tc>
      </w:tr>
    </w:tbl>
    <w:p w14:paraId="3CA0A473" w14:textId="77777777" w:rsidR="00CA2DCF" w:rsidRPr="00613175" w:rsidRDefault="00CA2DCF" w:rsidP="00CA2DCF"/>
    <w:p w14:paraId="79D1A68B" w14:textId="77777777" w:rsidR="00CA2DCF" w:rsidRPr="00613175" w:rsidRDefault="00CA2DCF" w:rsidP="00CA2DCF">
      <w:pPr>
        <w:pStyle w:val="H6"/>
      </w:pPr>
      <w:r w:rsidRPr="00613175">
        <w:t>100 Trying (Step 2)</w:t>
      </w:r>
    </w:p>
    <w:p w14:paraId="3F476A7D" w14:textId="291FF7C6" w:rsidR="00CA2DCF" w:rsidRPr="00613175" w:rsidRDefault="00CA2DCF" w:rsidP="00CA2DCF">
      <w:r w:rsidRPr="00613175">
        <w:t>Use the default message "100 Trying for INVITE" in Annex A.2.2 of TS 34.229-1 [2] applying condition A1.</w:t>
      </w:r>
    </w:p>
    <w:p w14:paraId="31CD0352" w14:textId="77777777" w:rsidR="00CA2DCF" w:rsidRPr="00613175" w:rsidRDefault="00CA2DCF" w:rsidP="00CA2DCF">
      <w:pPr>
        <w:pStyle w:val="H6"/>
      </w:pPr>
      <w:r w:rsidRPr="00613175">
        <w:t>183 Session Progress (Step 3)</w:t>
      </w:r>
    </w:p>
    <w:p w14:paraId="21052653" w14:textId="77777777" w:rsidR="00CA2DCF" w:rsidRPr="00613175" w:rsidRDefault="00CA2DCF" w:rsidP="00CA2DCF">
      <w:r w:rsidRPr="00613175">
        <w:t>Use the default message "183 Session Progress for INVITE" in Annex A.2.3 of TS 34.229-1 [2] applying condition A1, and with the following exceptions:</w:t>
      </w:r>
    </w:p>
    <w:tbl>
      <w:tblPr>
        <w:tblW w:w="955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6"/>
        <w:gridCol w:w="7938"/>
      </w:tblGrid>
      <w:tr w:rsidR="00CA2DCF" w:rsidRPr="00613175" w14:paraId="71FF41CB" w14:textId="77777777" w:rsidTr="00B56795">
        <w:trPr>
          <w:jc w:val="center"/>
        </w:trPr>
        <w:tc>
          <w:tcPr>
            <w:tcW w:w="1616" w:type="dxa"/>
            <w:tcBorders>
              <w:top w:val="single" w:sz="4" w:space="0" w:color="auto"/>
              <w:left w:val="single" w:sz="4" w:space="0" w:color="auto"/>
              <w:bottom w:val="single" w:sz="4" w:space="0" w:color="auto"/>
              <w:right w:val="single" w:sz="6" w:space="0" w:color="auto"/>
            </w:tcBorders>
          </w:tcPr>
          <w:p w14:paraId="5D9C0735" w14:textId="77777777" w:rsidR="00CA2DCF" w:rsidRPr="00613175" w:rsidRDefault="00CA2DCF" w:rsidP="00B56795">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45CD59EA" w14:textId="77777777" w:rsidR="00CA2DCF" w:rsidRPr="00613175" w:rsidRDefault="00CA2DCF" w:rsidP="00B56795">
            <w:pPr>
              <w:pStyle w:val="TAH"/>
              <w:jc w:val="left"/>
            </w:pPr>
            <w:r w:rsidRPr="00613175">
              <w:t>Value/Remark</w:t>
            </w:r>
          </w:p>
        </w:tc>
      </w:tr>
      <w:tr w:rsidR="00CA2DCF" w:rsidRPr="00613175" w14:paraId="1BA6281D" w14:textId="77777777" w:rsidTr="00B56795">
        <w:trPr>
          <w:jc w:val="center"/>
        </w:trPr>
        <w:tc>
          <w:tcPr>
            <w:tcW w:w="1616" w:type="dxa"/>
            <w:tcBorders>
              <w:top w:val="single" w:sz="4" w:space="0" w:color="auto"/>
              <w:left w:val="single" w:sz="4" w:space="0" w:color="auto"/>
              <w:bottom w:val="nil"/>
              <w:right w:val="single" w:sz="6" w:space="0" w:color="auto"/>
            </w:tcBorders>
          </w:tcPr>
          <w:p w14:paraId="688BF624" w14:textId="77777777" w:rsidR="00CA2DCF" w:rsidRPr="00613175" w:rsidRDefault="00CA2DCF" w:rsidP="00B56795">
            <w:pPr>
              <w:pStyle w:val="TAH"/>
              <w:jc w:val="left"/>
            </w:pPr>
            <w:r w:rsidRPr="00613175">
              <w:t>Require</w:t>
            </w:r>
          </w:p>
        </w:tc>
        <w:tc>
          <w:tcPr>
            <w:tcW w:w="7938" w:type="dxa"/>
            <w:tcBorders>
              <w:top w:val="single" w:sz="4" w:space="0" w:color="auto"/>
              <w:left w:val="single" w:sz="6" w:space="0" w:color="auto"/>
              <w:bottom w:val="nil"/>
              <w:right w:val="single" w:sz="4" w:space="0" w:color="auto"/>
            </w:tcBorders>
          </w:tcPr>
          <w:p w14:paraId="5C6EA469" w14:textId="77777777" w:rsidR="00CA2DCF" w:rsidRPr="00613175" w:rsidRDefault="00CA2DCF" w:rsidP="00B56795">
            <w:pPr>
              <w:pStyle w:val="TAH"/>
            </w:pPr>
          </w:p>
        </w:tc>
      </w:tr>
      <w:tr w:rsidR="00CA2DCF" w:rsidRPr="00613175" w14:paraId="49791874" w14:textId="77777777" w:rsidTr="00B56795">
        <w:trPr>
          <w:jc w:val="center"/>
        </w:trPr>
        <w:tc>
          <w:tcPr>
            <w:tcW w:w="1616" w:type="dxa"/>
            <w:tcBorders>
              <w:top w:val="nil"/>
              <w:left w:val="single" w:sz="4" w:space="0" w:color="auto"/>
              <w:bottom w:val="nil"/>
              <w:right w:val="single" w:sz="6" w:space="0" w:color="auto"/>
            </w:tcBorders>
          </w:tcPr>
          <w:p w14:paraId="505D9D74" w14:textId="77777777" w:rsidR="00CA2DCF" w:rsidRPr="00613175" w:rsidRDefault="00CA2DCF" w:rsidP="00B56795">
            <w:pPr>
              <w:pStyle w:val="TAH"/>
              <w:jc w:val="left"/>
              <w:rPr>
                <w:b w:val="0"/>
              </w:rPr>
            </w:pPr>
            <w:r w:rsidRPr="00613175">
              <w:rPr>
                <w:b w:val="0"/>
              </w:rPr>
              <w:t xml:space="preserve">    option-tag</w:t>
            </w:r>
          </w:p>
        </w:tc>
        <w:tc>
          <w:tcPr>
            <w:tcW w:w="7938" w:type="dxa"/>
            <w:tcBorders>
              <w:top w:val="nil"/>
              <w:left w:val="single" w:sz="6" w:space="0" w:color="auto"/>
              <w:bottom w:val="nil"/>
              <w:right w:val="single" w:sz="4" w:space="0" w:color="auto"/>
            </w:tcBorders>
          </w:tcPr>
          <w:p w14:paraId="326E3878" w14:textId="77777777" w:rsidR="00CA2DCF" w:rsidRPr="00613175" w:rsidRDefault="00CA2DCF" w:rsidP="00B56795">
            <w:pPr>
              <w:pStyle w:val="TAH"/>
              <w:jc w:val="left"/>
              <w:rPr>
                <w:b w:val="0"/>
              </w:rPr>
            </w:pPr>
            <w:r w:rsidRPr="00613175">
              <w:rPr>
                <w:b w:val="0"/>
                <w:i/>
                <w:iCs/>
                <w:snapToGrid w:val="0"/>
              </w:rPr>
              <w:t>precondition</w:t>
            </w:r>
          </w:p>
        </w:tc>
      </w:tr>
      <w:tr w:rsidR="00CA2DCF" w:rsidRPr="00613175" w14:paraId="787090DF" w14:textId="77777777" w:rsidTr="00B56795">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1616" w:type="dxa"/>
            <w:tcBorders>
              <w:top w:val="single" w:sz="4" w:space="0" w:color="auto"/>
              <w:left w:val="single" w:sz="4" w:space="0" w:color="auto"/>
              <w:bottom w:val="single" w:sz="4" w:space="0" w:color="auto"/>
              <w:right w:val="single" w:sz="4" w:space="0" w:color="auto"/>
            </w:tcBorders>
          </w:tcPr>
          <w:p w14:paraId="45ABF135" w14:textId="77777777" w:rsidR="00CA2DCF" w:rsidRPr="00613175" w:rsidRDefault="00CA2DCF" w:rsidP="00B56795">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70515AA3" w14:textId="77777777" w:rsidR="00CA2DCF" w:rsidRPr="00613175" w:rsidRDefault="00CA2DCF" w:rsidP="00B56795">
            <w:pPr>
              <w:pStyle w:val="TAL"/>
              <w:rPr>
                <w:rFonts w:eastAsia="SimSun"/>
                <w:lang w:eastAsia="zh-CN"/>
              </w:rPr>
            </w:pPr>
            <w:r w:rsidRPr="00613175">
              <w:rPr>
                <w:rFonts w:eastAsia="SimSun"/>
                <w:lang w:eastAsia="zh-CN"/>
              </w:rPr>
              <w:t>The following SDP types and values.</w:t>
            </w:r>
          </w:p>
          <w:p w14:paraId="7C0F1DFD" w14:textId="77777777" w:rsidR="00CA2DCF" w:rsidRPr="00613175" w:rsidRDefault="00CA2DCF" w:rsidP="00B56795">
            <w:pPr>
              <w:pStyle w:val="TAL"/>
              <w:rPr>
                <w:rFonts w:eastAsia="SimSun"/>
                <w:lang w:eastAsia="zh-CN"/>
              </w:rPr>
            </w:pPr>
          </w:p>
          <w:p w14:paraId="6AFE7FFF" w14:textId="77777777" w:rsidR="00CA2DCF" w:rsidRPr="00613175" w:rsidRDefault="00CA2DCF" w:rsidP="00B56795">
            <w:pPr>
              <w:pStyle w:val="TAL"/>
              <w:rPr>
                <w:rFonts w:eastAsia="SimSun"/>
                <w:b/>
                <w:lang w:eastAsia="zh-CN"/>
              </w:rPr>
            </w:pPr>
            <w:r w:rsidRPr="00613175">
              <w:rPr>
                <w:rFonts w:eastAsia="SimSun"/>
                <w:b/>
                <w:lang w:eastAsia="zh-CN"/>
              </w:rPr>
              <w:t>Session description:</w:t>
            </w:r>
          </w:p>
          <w:p w14:paraId="40815B0A" w14:textId="77777777" w:rsidR="00CA2DCF" w:rsidRPr="00613175" w:rsidRDefault="00CA2DCF" w:rsidP="00B56795">
            <w:pPr>
              <w:pStyle w:val="TAL"/>
              <w:rPr>
                <w:rFonts w:eastAsia="SimSun"/>
                <w:i/>
                <w:lang w:eastAsia="zh-CN"/>
              </w:rPr>
            </w:pPr>
            <w:r w:rsidRPr="00613175">
              <w:rPr>
                <w:rFonts w:eastAsia="SimSun"/>
                <w:i/>
                <w:lang w:eastAsia="zh-CN"/>
              </w:rPr>
              <w:t>v=0</w:t>
            </w:r>
          </w:p>
          <w:p w14:paraId="3D8E5CC9" w14:textId="77777777" w:rsidR="00CA2DCF" w:rsidRPr="00613175" w:rsidRDefault="00CA2DCF" w:rsidP="00B56795">
            <w:pPr>
              <w:pStyle w:val="TAL"/>
              <w:rPr>
                <w:rFonts w:eastAsia="SimSun"/>
                <w:lang w:eastAsia="zh-CN"/>
              </w:rPr>
            </w:pPr>
            <w:r w:rsidRPr="00613175">
              <w:rPr>
                <w:rFonts w:eastAsia="SimSun"/>
                <w:i/>
                <w:lang w:eastAsia="zh-CN"/>
              </w:rPr>
              <w:t>o=- 1111111111 1111111111 IN</w:t>
            </w:r>
            <w:r w:rsidRPr="00613175">
              <w:rPr>
                <w:rFonts w:eastAsia="SimSun"/>
                <w:lang w:eastAsia="zh-CN"/>
              </w:rPr>
              <w:t xml:space="preserve"> (addrtype) (unicast-address for SS)</w:t>
            </w:r>
          </w:p>
          <w:p w14:paraId="198A4FCE" w14:textId="77777777" w:rsidR="00CA2DCF" w:rsidRPr="00613175" w:rsidRDefault="00CA2DCF" w:rsidP="00B56795">
            <w:pPr>
              <w:pStyle w:val="TAL"/>
              <w:rPr>
                <w:rFonts w:eastAsia="SimSun"/>
                <w:lang w:eastAsia="zh-CN"/>
              </w:rPr>
            </w:pPr>
            <w:r w:rsidRPr="00613175">
              <w:rPr>
                <w:i/>
                <w:iCs/>
                <w:snapToGrid w:val="0"/>
              </w:rPr>
              <w:t>s=-</w:t>
            </w:r>
          </w:p>
          <w:p w14:paraId="6A2461EF" w14:textId="77777777" w:rsidR="00CA2DCF" w:rsidRPr="00613175" w:rsidRDefault="00CA2DCF" w:rsidP="00B56795">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SS)</w:t>
            </w:r>
          </w:p>
          <w:p w14:paraId="10CDEE56" w14:textId="77777777" w:rsidR="00CA2DCF" w:rsidRPr="00613175" w:rsidRDefault="00CA2DCF" w:rsidP="00B56795">
            <w:pPr>
              <w:pStyle w:val="TAL"/>
              <w:rPr>
                <w:rFonts w:eastAsia="SimSun"/>
                <w:i/>
                <w:lang w:eastAsia="zh-CN"/>
              </w:rPr>
            </w:pPr>
            <w:r w:rsidRPr="00613175">
              <w:rPr>
                <w:rFonts w:eastAsia="SimSun"/>
                <w:i/>
                <w:lang w:eastAsia="zh-CN"/>
              </w:rPr>
              <w:t>b=AS:65</w:t>
            </w:r>
          </w:p>
          <w:p w14:paraId="473D0AEB" w14:textId="77777777" w:rsidR="00CA2DCF" w:rsidRPr="00613175" w:rsidRDefault="00CA2DCF" w:rsidP="00B56795">
            <w:pPr>
              <w:pStyle w:val="TAL"/>
              <w:rPr>
                <w:rFonts w:eastAsia="SimSun"/>
                <w:lang w:eastAsia="zh-CN"/>
              </w:rPr>
            </w:pPr>
          </w:p>
          <w:p w14:paraId="0BD8C39F" w14:textId="77777777" w:rsidR="00CA2DCF" w:rsidRPr="00613175" w:rsidRDefault="00CA2DCF" w:rsidP="00B56795">
            <w:pPr>
              <w:pStyle w:val="TAL"/>
              <w:rPr>
                <w:rFonts w:eastAsia="SimSun"/>
                <w:b/>
                <w:lang w:eastAsia="zh-CN"/>
              </w:rPr>
            </w:pPr>
            <w:r w:rsidRPr="00613175">
              <w:rPr>
                <w:rFonts w:eastAsia="SimSun"/>
                <w:b/>
                <w:lang w:eastAsia="zh-CN"/>
              </w:rPr>
              <w:t>Time description:</w:t>
            </w:r>
          </w:p>
          <w:p w14:paraId="15D573F8" w14:textId="77777777" w:rsidR="00CA2DCF" w:rsidRPr="00613175" w:rsidRDefault="00CA2DCF" w:rsidP="00B56795">
            <w:pPr>
              <w:pStyle w:val="TAL"/>
              <w:rPr>
                <w:rFonts w:eastAsia="SimSun"/>
                <w:i/>
                <w:lang w:eastAsia="zh-CN"/>
              </w:rPr>
            </w:pPr>
            <w:r w:rsidRPr="00613175">
              <w:rPr>
                <w:rFonts w:eastAsia="SimSun"/>
                <w:i/>
                <w:lang w:eastAsia="zh-CN"/>
              </w:rPr>
              <w:t>t=0 0</w:t>
            </w:r>
          </w:p>
          <w:p w14:paraId="38CEB654" w14:textId="77777777" w:rsidR="00CA2DCF" w:rsidRPr="00613175" w:rsidRDefault="00CA2DCF" w:rsidP="00B56795">
            <w:pPr>
              <w:pStyle w:val="TAL"/>
              <w:rPr>
                <w:rFonts w:eastAsia="SimSun"/>
                <w:lang w:eastAsia="zh-CN"/>
              </w:rPr>
            </w:pPr>
          </w:p>
          <w:p w14:paraId="6D35880F" w14:textId="77777777" w:rsidR="00CA2DCF" w:rsidRPr="00613175" w:rsidRDefault="00CA2DCF" w:rsidP="00B56795">
            <w:pPr>
              <w:pStyle w:val="TAL"/>
              <w:rPr>
                <w:rFonts w:eastAsia="SimSun"/>
                <w:b/>
                <w:lang w:eastAsia="zh-CN"/>
              </w:rPr>
            </w:pPr>
            <w:r w:rsidRPr="00613175">
              <w:rPr>
                <w:rFonts w:eastAsia="SimSun"/>
                <w:b/>
                <w:lang w:eastAsia="zh-CN"/>
              </w:rPr>
              <w:t>Media description:</w:t>
            </w:r>
          </w:p>
          <w:p w14:paraId="39B19598" w14:textId="77777777" w:rsidR="00CA2DCF" w:rsidRPr="00613175" w:rsidRDefault="00CA2DCF" w:rsidP="00B56795">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cs="Tahoma"/>
                <w:i/>
                <w:szCs w:val="16"/>
                <w:lang w:eastAsia="zh-CN"/>
              </w:rPr>
              <w:t xml:space="preserve"> </w:t>
            </w:r>
            <w:r w:rsidRPr="00613175">
              <w:rPr>
                <w:rFonts w:eastAsia="SimSun"/>
                <w:lang w:eastAsia="zh-CN"/>
              </w:rPr>
              <w:t>(fmt) [Note 1, 2]</w:t>
            </w:r>
          </w:p>
          <w:p w14:paraId="6CC4C2A8" w14:textId="77777777" w:rsidR="00CA2DCF" w:rsidRPr="00613175" w:rsidRDefault="00CA2DCF" w:rsidP="00B56795">
            <w:pPr>
              <w:pStyle w:val="TAL"/>
              <w:rPr>
                <w:rFonts w:eastAsia="SimSun"/>
                <w:i/>
                <w:lang w:eastAsia="zh-CN"/>
              </w:rPr>
            </w:pPr>
            <w:r w:rsidRPr="00613175">
              <w:rPr>
                <w:rFonts w:eastAsia="SimSun"/>
                <w:i/>
                <w:lang w:eastAsia="zh-CN"/>
              </w:rPr>
              <w:t>b=AS:65</w:t>
            </w:r>
          </w:p>
          <w:p w14:paraId="536C8A16" w14:textId="77777777" w:rsidR="00CA2DCF" w:rsidRPr="00613175" w:rsidRDefault="00CA2DCF" w:rsidP="00B56795">
            <w:pPr>
              <w:pStyle w:val="TAL"/>
              <w:rPr>
                <w:rFonts w:eastAsia="SimSun"/>
                <w:i/>
                <w:lang w:eastAsia="zh-CN"/>
              </w:rPr>
            </w:pPr>
            <w:r w:rsidRPr="00613175">
              <w:rPr>
                <w:rFonts w:eastAsia="SimSun"/>
                <w:i/>
                <w:lang w:eastAsia="zh-CN"/>
              </w:rPr>
              <w:t>b=RS:</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05FA4CEE" w14:textId="77777777" w:rsidR="00CA2DCF" w:rsidRPr="00613175" w:rsidRDefault="00CA2DCF" w:rsidP="00B56795">
            <w:pPr>
              <w:pStyle w:val="TAL"/>
              <w:rPr>
                <w:rFonts w:eastAsia="SimSun"/>
                <w:i/>
                <w:lang w:eastAsia="zh-CN"/>
              </w:rPr>
            </w:pPr>
            <w:r w:rsidRPr="00613175">
              <w:rPr>
                <w:rFonts w:eastAsia="SimSun"/>
                <w:i/>
                <w:lang w:eastAsia="zh-CN"/>
              </w:rPr>
              <w:t>b=RR:</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6E65FF41" w14:textId="77777777" w:rsidR="00CA2DCF" w:rsidRPr="00613175" w:rsidRDefault="00CA2DCF" w:rsidP="00B56795">
            <w:pPr>
              <w:pStyle w:val="TAL"/>
              <w:rPr>
                <w:rFonts w:eastAsia="SimSun"/>
                <w:lang w:eastAsia="zh-CN"/>
              </w:rPr>
            </w:pPr>
          </w:p>
          <w:p w14:paraId="59FE54AD" w14:textId="77777777" w:rsidR="00CA2DCF" w:rsidRPr="00613175" w:rsidRDefault="00CA2DCF" w:rsidP="00B56795">
            <w:pPr>
              <w:pStyle w:val="TAL"/>
              <w:rPr>
                <w:rFonts w:eastAsia="SimSun"/>
                <w:b/>
                <w:lang w:eastAsia="zh-CN"/>
              </w:rPr>
            </w:pPr>
            <w:r w:rsidRPr="00613175">
              <w:rPr>
                <w:rFonts w:eastAsia="SimSun"/>
                <w:b/>
                <w:lang w:eastAsia="zh-CN"/>
              </w:rPr>
              <w:t>Attributes for media:</w:t>
            </w:r>
          </w:p>
          <w:p w14:paraId="0D0358A0"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8]</w:t>
            </w:r>
          </w:p>
          <w:p w14:paraId="546BBB8E"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mode-set=0,1,2; max-red=220 </w:t>
            </w:r>
            <w:r w:rsidRPr="00613175">
              <w:rPr>
                <w:rFonts w:eastAsia="SimSun"/>
                <w:lang w:eastAsia="zh-CN"/>
              </w:rPr>
              <w:t>[Note 8]</w:t>
            </w:r>
          </w:p>
          <w:p w14:paraId="440710BA"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9]</w:t>
            </w:r>
          </w:p>
          <w:p w14:paraId="5E1976C0" w14:textId="77777777" w:rsidR="00CA2DCF" w:rsidRPr="00613175" w:rsidRDefault="00CA2DCF" w:rsidP="00B56795">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mode-set=0,1,2, max-red=220 </w:t>
            </w:r>
            <w:r w:rsidRPr="00613175">
              <w:rPr>
                <w:rFonts w:eastAsia="SimSun"/>
                <w:lang w:eastAsia="zh-CN"/>
              </w:rPr>
              <w:t>[Note 9]</w:t>
            </w:r>
          </w:p>
          <w:p w14:paraId="11ED9306" w14:textId="77777777" w:rsidR="00CA2DCF" w:rsidRPr="00613175" w:rsidRDefault="00CA2DCF" w:rsidP="00B56795">
            <w:pPr>
              <w:pStyle w:val="TAL"/>
              <w:rPr>
                <w:rFonts w:eastAsia="SimSun" w:cs="Tahoma"/>
                <w:i/>
                <w:szCs w:val="16"/>
                <w:lang w:eastAsia="zh-CN"/>
              </w:rPr>
            </w:pPr>
            <w:r w:rsidRPr="00613175">
              <w:rPr>
                <w:rFonts w:eastAsia="SimSun" w:cs="Tahoma"/>
                <w:i/>
                <w:szCs w:val="16"/>
                <w:lang w:eastAsia="zh-CN"/>
              </w:rPr>
              <w:t>a=ecn-capable-rtp: leap ect=0</w:t>
            </w:r>
            <w:r w:rsidRPr="00613175">
              <w:rPr>
                <w:rFonts w:eastAsia="SimSun" w:cs="Tahoma"/>
                <w:bCs/>
                <w:szCs w:val="16"/>
                <w:lang w:eastAsia="zh-CN"/>
              </w:rPr>
              <w:t xml:space="preserve"> </w:t>
            </w:r>
            <w:r w:rsidRPr="00613175">
              <w:rPr>
                <w:rFonts w:eastAsia="SimSun" w:cs="Tahoma"/>
                <w:szCs w:val="16"/>
                <w:lang w:eastAsia="zh-CN"/>
              </w:rPr>
              <w:t>[Note 6]</w:t>
            </w:r>
          </w:p>
          <w:p w14:paraId="622DF68A" w14:textId="77777777" w:rsidR="00CA2DCF" w:rsidRPr="00613175" w:rsidRDefault="00CA2DCF" w:rsidP="00B56795">
            <w:pPr>
              <w:pStyle w:val="TAL"/>
              <w:rPr>
                <w:rFonts w:eastAsia="SimSun" w:cs="Tahoma"/>
                <w:i/>
                <w:szCs w:val="16"/>
                <w:lang w:eastAsia="zh-CN"/>
              </w:rPr>
            </w:pPr>
            <w:r w:rsidRPr="00613175">
              <w:rPr>
                <w:rFonts w:eastAsia="SimSun" w:cs="Tahoma"/>
                <w:i/>
                <w:szCs w:val="16"/>
                <w:lang w:eastAsia="zh-CN"/>
              </w:rPr>
              <w:t>a=rtcp-fb:* nack ecn</w:t>
            </w:r>
            <w:r w:rsidRPr="00613175">
              <w:rPr>
                <w:rFonts w:eastAsia="SimSun" w:cs="Tahoma"/>
                <w:bCs/>
                <w:szCs w:val="16"/>
                <w:lang w:eastAsia="zh-CN"/>
              </w:rPr>
              <w:t xml:space="preserve"> </w:t>
            </w:r>
            <w:r w:rsidRPr="00613175">
              <w:rPr>
                <w:rFonts w:eastAsia="SimSun" w:cs="Tahoma"/>
                <w:szCs w:val="16"/>
                <w:lang w:eastAsia="zh-CN"/>
              </w:rPr>
              <w:t>[Note 6]</w:t>
            </w:r>
          </w:p>
          <w:p w14:paraId="1857F02A" w14:textId="77777777" w:rsidR="00CA2DCF" w:rsidRPr="00613175" w:rsidRDefault="00CA2DCF" w:rsidP="00B56795">
            <w:pPr>
              <w:pStyle w:val="TAL"/>
              <w:rPr>
                <w:rFonts w:eastAsia="SimSun" w:cs="Tahoma"/>
                <w:szCs w:val="16"/>
                <w:lang w:eastAsia="zh-CN"/>
              </w:rPr>
            </w:pPr>
            <w:r w:rsidRPr="00613175">
              <w:rPr>
                <w:rFonts w:eastAsia="SimSun" w:cs="Tahoma"/>
                <w:i/>
                <w:szCs w:val="16"/>
                <w:lang w:eastAsia="zh-CN"/>
              </w:rPr>
              <w:t>a=rtcp-xr:ecn-sum</w:t>
            </w:r>
            <w:r w:rsidRPr="00613175">
              <w:rPr>
                <w:rFonts w:eastAsia="SimSun" w:cs="Tahoma"/>
                <w:bCs/>
                <w:szCs w:val="16"/>
                <w:lang w:eastAsia="zh-CN"/>
              </w:rPr>
              <w:t xml:space="preserve"> </w:t>
            </w:r>
            <w:r w:rsidRPr="00613175">
              <w:rPr>
                <w:rFonts w:eastAsia="SimSun" w:cs="Tahoma"/>
                <w:szCs w:val="16"/>
                <w:lang w:eastAsia="zh-CN"/>
              </w:rPr>
              <w:t>[Note 6]</w:t>
            </w:r>
          </w:p>
          <w:p w14:paraId="00A5418B" w14:textId="77777777" w:rsidR="00CA2DCF" w:rsidRPr="00613175" w:rsidRDefault="00CA2DCF" w:rsidP="00B56795">
            <w:pPr>
              <w:pStyle w:val="TAL"/>
              <w:rPr>
                <w:rFonts w:eastAsia="SimSun"/>
                <w:i/>
                <w:lang w:eastAsia="zh-CN"/>
              </w:rPr>
            </w:pPr>
            <w:r w:rsidRPr="00613175">
              <w:rPr>
                <w:rFonts w:eastAsia="SimSun"/>
                <w:i/>
                <w:lang w:eastAsia="zh-CN"/>
              </w:rPr>
              <w:t>a=ptime:20</w:t>
            </w:r>
          </w:p>
          <w:p w14:paraId="5ED03382" w14:textId="77777777" w:rsidR="00CA2DCF" w:rsidRPr="00613175" w:rsidRDefault="00CA2DCF" w:rsidP="00B56795">
            <w:pPr>
              <w:pStyle w:val="TAL"/>
              <w:rPr>
                <w:rFonts w:eastAsia="SimSun"/>
                <w:i/>
                <w:lang w:eastAsia="zh-CN"/>
              </w:rPr>
            </w:pPr>
            <w:r w:rsidRPr="00613175">
              <w:rPr>
                <w:rFonts w:eastAsia="SimSun"/>
                <w:i/>
                <w:lang w:eastAsia="zh-CN"/>
              </w:rPr>
              <w:t>a=maxptime:240</w:t>
            </w:r>
          </w:p>
          <w:p w14:paraId="7454DD0A" w14:textId="77777777" w:rsidR="00CA2DCF" w:rsidRPr="00613175" w:rsidRDefault="00CA2DCF" w:rsidP="00B56795">
            <w:pPr>
              <w:pStyle w:val="TAL"/>
              <w:rPr>
                <w:rFonts w:eastAsia="SimSun"/>
                <w:lang w:eastAsia="zh-CN"/>
              </w:rPr>
            </w:pPr>
          </w:p>
          <w:p w14:paraId="76B0B3A1" w14:textId="77777777" w:rsidR="00CA2DCF" w:rsidRPr="00613175" w:rsidRDefault="00CA2DCF" w:rsidP="00B56795">
            <w:pPr>
              <w:pStyle w:val="TAL"/>
              <w:rPr>
                <w:rFonts w:eastAsia="SimSun"/>
                <w:b/>
                <w:bCs/>
                <w:lang w:eastAsia="zh-CN"/>
              </w:rPr>
            </w:pPr>
            <w:r w:rsidRPr="00613175">
              <w:rPr>
                <w:rFonts w:eastAsia="SimSun"/>
                <w:b/>
                <w:bCs/>
                <w:lang w:eastAsia="zh-CN"/>
              </w:rPr>
              <w:t>Attributes for media security mechanism:</w:t>
            </w:r>
          </w:p>
          <w:p w14:paraId="73E81003" w14:textId="77777777" w:rsidR="00CA2DCF" w:rsidRPr="00613175" w:rsidRDefault="00CA2DCF" w:rsidP="00B56795">
            <w:pPr>
              <w:pStyle w:val="TAL"/>
              <w:rPr>
                <w:rFonts w:eastAsia="SimSun"/>
                <w:bCs/>
                <w:i/>
                <w:lang w:eastAsia="zh-CN"/>
              </w:rPr>
            </w:pPr>
            <w:r w:rsidRPr="00613175">
              <w:rPr>
                <w:rFonts w:eastAsia="SimSun"/>
                <w:bCs/>
                <w:i/>
                <w:lang w:eastAsia="zh-CN"/>
              </w:rPr>
              <w:t xml:space="preserve">a=3ge2ae: requested </w:t>
            </w:r>
            <w:r w:rsidRPr="00613175">
              <w:rPr>
                <w:rFonts w:eastAsia="SimSun"/>
                <w:bCs/>
                <w:lang w:eastAsia="zh-CN"/>
              </w:rPr>
              <w:t>[Note 7]</w:t>
            </w:r>
          </w:p>
          <w:p w14:paraId="28BB2BEB" w14:textId="77777777" w:rsidR="00CA2DCF" w:rsidRPr="00613175" w:rsidRDefault="00CA2DCF" w:rsidP="00B56795">
            <w:pPr>
              <w:pStyle w:val="TAL"/>
              <w:rPr>
                <w:rFonts w:eastAsia="SimSun"/>
                <w:bCs/>
                <w:lang w:eastAsia="zh-CN"/>
              </w:rPr>
            </w:pPr>
            <w:r w:rsidRPr="00613175">
              <w:rPr>
                <w:rFonts w:eastAsia="SimSun"/>
                <w:bCs/>
                <w:i/>
                <w:lang w:eastAsia="zh-CN"/>
              </w:rPr>
              <w:t xml:space="preserve">a=crypto:1 AES_CM_128_HMAC_SHA1_80inline:PS1uQCVeeCFCanVmcjkpPywjNWhcYD0mXXtxaVBR|2^20|1:4 </w:t>
            </w:r>
            <w:r w:rsidRPr="00613175">
              <w:rPr>
                <w:rFonts w:eastAsia="SimSun"/>
                <w:bCs/>
                <w:lang w:eastAsia="zh-CN"/>
              </w:rPr>
              <w:t>[Note 7]</w:t>
            </w:r>
          </w:p>
          <w:p w14:paraId="2F908E58" w14:textId="77777777" w:rsidR="00CA2DCF" w:rsidRPr="00613175" w:rsidRDefault="00CA2DCF" w:rsidP="00B56795">
            <w:pPr>
              <w:pStyle w:val="TAL"/>
              <w:rPr>
                <w:rFonts w:eastAsia="SimSun"/>
                <w:lang w:eastAsia="zh-CN"/>
              </w:rPr>
            </w:pPr>
          </w:p>
          <w:p w14:paraId="57B193BE" w14:textId="77777777" w:rsidR="00CA2DCF" w:rsidRPr="00613175" w:rsidRDefault="00CA2DCF" w:rsidP="00B56795">
            <w:pPr>
              <w:pStyle w:val="TAL"/>
              <w:rPr>
                <w:rFonts w:eastAsia="SimSun"/>
                <w:b/>
                <w:lang w:eastAsia="zh-CN"/>
              </w:rPr>
            </w:pPr>
            <w:r w:rsidRPr="00613175">
              <w:rPr>
                <w:rFonts w:eastAsia="SimSun"/>
                <w:b/>
                <w:lang w:eastAsia="zh-CN"/>
              </w:rPr>
              <w:t>Attributes for preconditions:</w:t>
            </w:r>
          </w:p>
          <w:p w14:paraId="527DCEB1" w14:textId="77777777" w:rsidR="00CA2DCF" w:rsidRPr="00613175" w:rsidRDefault="00CA2DCF" w:rsidP="00B56795">
            <w:pPr>
              <w:pStyle w:val="TAL"/>
              <w:rPr>
                <w:rFonts w:eastAsia="SimSun"/>
                <w:i/>
                <w:lang w:eastAsia="zh-CN"/>
              </w:rPr>
            </w:pPr>
            <w:r w:rsidRPr="00613175">
              <w:rPr>
                <w:rFonts w:eastAsia="SimSun"/>
                <w:i/>
                <w:lang w:eastAsia="zh-CN"/>
              </w:rPr>
              <w:t>a=curr:qos local none</w:t>
            </w:r>
          </w:p>
          <w:p w14:paraId="3F6F4101" w14:textId="77777777" w:rsidR="00CA2DCF" w:rsidRPr="00613175" w:rsidRDefault="00CA2DCF" w:rsidP="00B56795">
            <w:pPr>
              <w:pStyle w:val="TAL"/>
              <w:rPr>
                <w:rFonts w:eastAsia="SimSun"/>
                <w:i/>
                <w:lang w:eastAsia="zh-CN"/>
              </w:rPr>
            </w:pPr>
            <w:r w:rsidRPr="00613175">
              <w:rPr>
                <w:rFonts w:eastAsia="SimSun"/>
                <w:i/>
                <w:lang w:eastAsia="zh-CN"/>
              </w:rPr>
              <w:t>a=curr:qos remote none</w:t>
            </w:r>
          </w:p>
          <w:p w14:paraId="2A1DA200" w14:textId="77777777" w:rsidR="00CA2DCF" w:rsidRPr="00613175" w:rsidRDefault="00CA2DCF" w:rsidP="00B56795">
            <w:pPr>
              <w:pStyle w:val="TAL"/>
              <w:rPr>
                <w:rFonts w:eastAsia="SimSun"/>
                <w:i/>
                <w:lang w:eastAsia="zh-CN"/>
              </w:rPr>
            </w:pPr>
            <w:r w:rsidRPr="00613175">
              <w:rPr>
                <w:rFonts w:eastAsia="SimSun"/>
                <w:i/>
                <w:lang w:eastAsia="zh-CN"/>
              </w:rPr>
              <w:t>a=des:qos mandatory local sendrecv</w:t>
            </w:r>
          </w:p>
          <w:p w14:paraId="4DDC9D49" w14:textId="77777777" w:rsidR="00CA2DCF" w:rsidRPr="00613175" w:rsidRDefault="00CA2DCF" w:rsidP="00B56795">
            <w:pPr>
              <w:pStyle w:val="TAL"/>
              <w:rPr>
                <w:rFonts w:eastAsia="SimSun"/>
                <w:i/>
                <w:lang w:eastAsia="zh-CN"/>
              </w:rPr>
            </w:pPr>
            <w:r w:rsidRPr="00613175">
              <w:rPr>
                <w:rFonts w:eastAsia="SimSun"/>
                <w:i/>
                <w:lang w:eastAsia="zh-CN"/>
              </w:rPr>
              <w:t>a=des:qos mandatory remote sendrecv</w:t>
            </w:r>
          </w:p>
          <w:p w14:paraId="238AD7B5" w14:textId="77777777" w:rsidR="00CA2DCF" w:rsidRPr="00613175" w:rsidRDefault="00CA2DCF" w:rsidP="00B56795">
            <w:pPr>
              <w:pStyle w:val="TAL"/>
              <w:rPr>
                <w:rFonts w:eastAsia="SimSun"/>
                <w:i/>
                <w:lang w:eastAsia="zh-CN"/>
              </w:rPr>
            </w:pPr>
            <w:r w:rsidRPr="00613175">
              <w:rPr>
                <w:rFonts w:eastAsia="SimSun"/>
                <w:i/>
                <w:lang w:eastAsia="zh-CN"/>
              </w:rPr>
              <w:t>a=conf:qos remote sendrecv</w:t>
            </w:r>
          </w:p>
          <w:p w14:paraId="2081FA98" w14:textId="77777777" w:rsidR="00CA2DCF" w:rsidRPr="00613175" w:rsidRDefault="00CA2DCF" w:rsidP="00B56795">
            <w:pPr>
              <w:pStyle w:val="TAL"/>
              <w:rPr>
                <w:rFonts w:eastAsia="SimSun"/>
                <w:lang w:eastAsia="zh-CN"/>
              </w:rPr>
            </w:pPr>
          </w:p>
          <w:p w14:paraId="357769C5" w14:textId="77777777" w:rsidR="00CA2DCF" w:rsidRPr="00613175" w:rsidRDefault="00CA2DCF" w:rsidP="00B56795">
            <w:pPr>
              <w:pStyle w:val="TAL"/>
              <w:rPr>
                <w:rFonts w:eastAsia="SimSun"/>
                <w:b/>
                <w:lang w:eastAsia="zh-CN"/>
              </w:rPr>
            </w:pPr>
            <w:r w:rsidRPr="00613175">
              <w:rPr>
                <w:rFonts w:eastAsia="SimSun"/>
                <w:b/>
                <w:lang w:eastAsia="zh-CN"/>
              </w:rPr>
              <w:t>Media description:</w:t>
            </w:r>
          </w:p>
          <w:p w14:paraId="41216828" w14:textId="77777777" w:rsidR="00CA2DCF" w:rsidRPr="00613175" w:rsidRDefault="00CA2DCF" w:rsidP="00B56795">
            <w:pPr>
              <w:pStyle w:val="TAL"/>
              <w:rPr>
                <w:rFonts w:eastAsia="SimSun"/>
                <w:lang w:eastAsia="zh-CN"/>
              </w:rPr>
            </w:pPr>
            <w:r w:rsidRPr="00613175">
              <w:rPr>
                <w:rFonts w:eastAsia="SimSun"/>
                <w:i/>
                <w:lang w:eastAsia="zh-CN"/>
              </w:rPr>
              <w:t xml:space="preserve">m=video </w:t>
            </w:r>
            <w:r w:rsidRPr="00613175">
              <w:rPr>
                <w:rFonts w:eastAsia="SimSun"/>
                <w:lang w:eastAsia="zh-CN"/>
              </w:rPr>
              <w:t xml:space="preserve">(transport port) </w:t>
            </w:r>
            <w:r w:rsidRPr="00613175">
              <w:rPr>
                <w:rFonts w:eastAsia="SimSun"/>
                <w:i/>
                <w:lang w:eastAsia="zh-CN"/>
              </w:rPr>
              <w:t xml:space="preserve">RTP/AVPF </w:t>
            </w:r>
            <w:r w:rsidRPr="00613175">
              <w:rPr>
                <w:rFonts w:eastAsia="SimSun"/>
                <w:lang w:eastAsia="zh-CN"/>
              </w:rPr>
              <w:t>(fmt) [Note 1]</w:t>
            </w:r>
          </w:p>
          <w:p w14:paraId="39A5AC36" w14:textId="77777777" w:rsidR="00CA2DCF" w:rsidRPr="00613175" w:rsidRDefault="00CA2DCF" w:rsidP="00B56795">
            <w:pPr>
              <w:pStyle w:val="TAL"/>
              <w:rPr>
                <w:rFonts w:eastAsia="SimSun"/>
                <w:lang w:eastAsia="zh-CN"/>
              </w:rPr>
            </w:pPr>
            <w:r w:rsidRPr="00613175">
              <w:rPr>
                <w:rFonts w:eastAsia="SimSun"/>
                <w:i/>
                <w:lang w:eastAsia="zh-CN"/>
              </w:rPr>
              <w:t>b=AS:</w:t>
            </w:r>
            <w:r w:rsidRPr="00613175">
              <w:rPr>
                <w:rFonts w:eastAsia="SimSun"/>
                <w:lang w:eastAsia="zh-CN"/>
              </w:rPr>
              <w:t xml:space="preserve"> (bandwidth-value) [Note 1]</w:t>
            </w:r>
          </w:p>
          <w:p w14:paraId="23CC59C1" w14:textId="77777777" w:rsidR="00CA2DCF" w:rsidRPr="00613175" w:rsidRDefault="00CA2DCF" w:rsidP="00B56795">
            <w:pPr>
              <w:pStyle w:val="TAL"/>
              <w:rPr>
                <w:rFonts w:eastAsia="SimSun"/>
                <w:i/>
                <w:lang w:eastAsia="zh-CN"/>
              </w:rPr>
            </w:pPr>
            <w:r w:rsidRPr="00613175">
              <w:rPr>
                <w:rFonts w:eastAsia="SimSun"/>
                <w:i/>
                <w:lang w:eastAsia="zh-CN"/>
              </w:rPr>
              <w:t xml:space="preserve">b=RS: </w:t>
            </w:r>
            <w:r w:rsidRPr="00613175">
              <w:rPr>
                <w:rFonts w:eastAsia="SimSun"/>
                <w:lang w:eastAsia="zh-CN"/>
              </w:rPr>
              <w:t>(bandwidth-value) [Note 1]</w:t>
            </w:r>
          </w:p>
          <w:p w14:paraId="719BF530" w14:textId="77777777" w:rsidR="00CA2DCF" w:rsidRPr="00613175" w:rsidRDefault="00CA2DCF" w:rsidP="00B56795">
            <w:pPr>
              <w:pStyle w:val="TAL"/>
              <w:rPr>
                <w:rFonts w:eastAsia="SimSun"/>
                <w:i/>
                <w:lang w:eastAsia="zh-CN"/>
              </w:rPr>
            </w:pPr>
            <w:r w:rsidRPr="00613175">
              <w:rPr>
                <w:rFonts w:eastAsia="SimSun"/>
                <w:i/>
                <w:lang w:eastAsia="zh-CN"/>
              </w:rPr>
              <w:t xml:space="preserve">b=RR: </w:t>
            </w:r>
            <w:r w:rsidRPr="00613175">
              <w:rPr>
                <w:rFonts w:eastAsia="SimSun"/>
                <w:lang w:eastAsia="zh-CN"/>
              </w:rPr>
              <w:t>(bandwidth-value) [Note 1]</w:t>
            </w:r>
          </w:p>
          <w:p w14:paraId="071A157F" w14:textId="77777777" w:rsidR="00CA2DCF" w:rsidRPr="00613175" w:rsidRDefault="00CA2DCF" w:rsidP="00B56795">
            <w:pPr>
              <w:pStyle w:val="TAL"/>
              <w:rPr>
                <w:rFonts w:eastAsia="SimSun"/>
                <w:lang w:eastAsia="zh-CN"/>
              </w:rPr>
            </w:pPr>
          </w:p>
          <w:p w14:paraId="0EB761B6" w14:textId="77777777" w:rsidR="00CA2DCF" w:rsidRPr="00613175" w:rsidRDefault="00CA2DCF" w:rsidP="00B56795">
            <w:pPr>
              <w:pStyle w:val="TAL"/>
              <w:rPr>
                <w:rFonts w:eastAsia="SimSun"/>
                <w:b/>
                <w:lang w:eastAsia="zh-CN"/>
              </w:rPr>
            </w:pPr>
            <w:r w:rsidRPr="00613175">
              <w:rPr>
                <w:rFonts w:eastAsia="SimSun"/>
                <w:b/>
                <w:lang w:eastAsia="zh-CN"/>
              </w:rPr>
              <w:t xml:space="preserve">Attributes for media: </w:t>
            </w:r>
          </w:p>
          <w:p w14:paraId="2C2C3BEA" w14:textId="77777777" w:rsidR="00CA2DCF" w:rsidRPr="00613175" w:rsidRDefault="00CA2DCF" w:rsidP="00B56795">
            <w:pPr>
              <w:pStyle w:val="TAL"/>
              <w:rPr>
                <w:rFonts w:eastAsia="SimSun"/>
                <w:bCs/>
                <w:i/>
                <w:lang w:eastAsia="zh-CN"/>
              </w:rPr>
            </w:pPr>
            <w:r w:rsidRPr="00613175">
              <w:rPr>
                <w:rFonts w:eastAsia="SimSun"/>
                <w:bCs/>
                <w:i/>
                <w:lang w:eastAsia="zh-CN"/>
              </w:rPr>
              <w:t>a</w:t>
            </w:r>
            <w:r w:rsidRPr="00613175">
              <w:rPr>
                <w:rFonts w:eastAsia="SimSun" w:cs="Tahoma"/>
                <w:i/>
                <w:szCs w:val="16"/>
                <w:lang w:eastAsia="zh-CN"/>
              </w:rPr>
              <w:t xml:space="preserve">=acfg:1 t=1 </w:t>
            </w:r>
            <w:r w:rsidRPr="00613175">
              <w:rPr>
                <w:rFonts w:eastAsia="SimSun" w:cs="Tahoma"/>
                <w:iCs/>
                <w:szCs w:val="16"/>
                <w:lang w:eastAsia="zh-CN"/>
              </w:rPr>
              <w:t>[Note 10]</w:t>
            </w:r>
          </w:p>
          <w:p w14:paraId="38034DB6" w14:textId="77777777" w:rsidR="00CA2DCF" w:rsidRPr="00613175" w:rsidRDefault="00CA2DCF" w:rsidP="00B56795">
            <w:pPr>
              <w:pStyle w:val="TAL"/>
              <w:rPr>
                <w:rFonts w:eastAsia="SimSun"/>
                <w:bCs/>
                <w:iCs/>
                <w:lang w:eastAsia="zh-CN"/>
              </w:rPr>
            </w:pPr>
            <w:r w:rsidRPr="00613175">
              <w:rPr>
                <w:rFonts w:eastAsia="SimSun"/>
                <w:bCs/>
                <w:i/>
                <w:lang w:eastAsia="zh-CN"/>
              </w:rPr>
              <w:t xml:space="preserve">a=rtpmap: </w:t>
            </w:r>
            <w:r w:rsidRPr="00613175">
              <w:rPr>
                <w:rFonts w:eastAsia="SimSun"/>
                <w:bCs/>
                <w:lang w:eastAsia="zh-CN"/>
              </w:rPr>
              <w:t>(payload type)</w:t>
            </w:r>
            <w:r w:rsidRPr="00613175">
              <w:rPr>
                <w:rFonts w:eastAsia="SimSun"/>
                <w:lang w:eastAsia="zh-CN"/>
              </w:rPr>
              <w:t xml:space="preserve"> </w:t>
            </w:r>
            <w:r w:rsidRPr="00613175">
              <w:rPr>
                <w:rFonts w:eastAsia="SimSun"/>
                <w:i/>
                <w:lang w:eastAsia="zh-CN"/>
              </w:rPr>
              <w:t xml:space="preserve">H265/90000 </w:t>
            </w:r>
            <w:r w:rsidRPr="00613175">
              <w:rPr>
                <w:rFonts w:eastAsia="SimSun"/>
                <w:iCs/>
                <w:lang w:eastAsia="zh-CN"/>
              </w:rPr>
              <w:t>[Note 1]</w:t>
            </w:r>
          </w:p>
          <w:p w14:paraId="47234AF7" w14:textId="682D419C" w:rsidR="00CA2DCF" w:rsidRPr="00613175" w:rsidRDefault="00CA2DCF" w:rsidP="00B56795">
            <w:pPr>
              <w:pStyle w:val="TAL"/>
              <w:rPr>
                <w:rFonts w:eastAsia="SimSun"/>
                <w:bCs/>
                <w:i/>
                <w:lang w:eastAsia="zh-CN"/>
              </w:rPr>
            </w:pPr>
            <w:r w:rsidRPr="00613175">
              <w:rPr>
                <w:rFonts w:eastAsia="SimSun"/>
                <w:bCs/>
                <w:i/>
                <w:lang w:eastAsia="zh-CN"/>
              </w:rPr>
              <w:t>a=fmtp:</w:t>
            </w:r>
            <w:r w:rsidRPr="00613175">
              <w:rPr>
                <w:rFonts w:eastAsia="SimSun"/>
                <w:bCs/>
                <w:lang w:eastAsia="zh-CN"/>
              </w:rPr>
              <w:t xml:space="preserve"> (format)</w:t>
            </w:r>
            <w:r w:rsidRPr="00613175">
              <w:rPr>
                <w:rFonts w:eastAsia="SimSun"/>
                <w:lang w:eastAsia="zh-CN"/>
              </w:rPr>
              <w:t xml:space="preserve"> (format specific parameters)</w:t>
            </w:r>
            <w:r w:rsidRPr="00613175">
              <w:rPr>
                <w:rFonts w:eastAsia="SimSun"/>
                <w:iCs/>
                <w:lang w:eastAsia="zh-CN"/>
              </w:rPr>
              <w:t xml:space="preserve"> [Note 1]</w:t>
            </w:r>
          </w:p>
          <w:p w14:paraId="2FFFC411" w14:textId="77777777" w:rsidR="00CA2DCF" w:rsidRPr="00613175" w:rsidRDefault="00CA2DCF" w:rsidP="00B56795">
            <w:pPr>
              <w:pStyle w:val="TAL"/>
              <w:rPr>
                <w:rFonts w:eastAsia="SimSun"/>
                <w:lang w:eastAsia="zh-CN"/>
              </w:rPr>
            </w:pPr>
          </w:p>
          <w:p w14:paraId="02118DF5" w14:textId="77777777" w:rsidR="00CA2DCF" w:rsidRPr="00613175" w:rsidRDefault="00CA2DCF" w:rsidP="00B56795">
            <w:pPr>
              <w:pStyle w:val="TAL"/>
              <w:rPr>
                <w:rFonts w:eastAsia="SimSun"/>
                <w:b/>
                <w:lang w:eastAsia="zh-CN"/>
              </w:rPr>
            </w:pPr>
            <w:r w:rsidRPr="00613175">
              <w:rPr>
                <w:rFonts w:eastAsia="SimSun"/>
                <w:b/>
                <w:lang w:eastAsia="zh-CN"/>
              </w:rPr>
              <w:t>Attributes for preconditions:</w:t>
            </w:r>
          </w:p>
          <w:p w14:paraId="767F91F2" w14:textId="77777777" w:rsidR="00CA2DCF" w:rsidRPr="00613175" w:rsidRDefault="00CA2DCF" w:rsidP="00B56795">
            <w:pPr>
              <w:pStyle w:val="TAL"/>
              <w:rPr>
                <w:rFonts w:eastAsia="SimSun"/>
                <w:i/>
                <w:lang w:eastAsia="zh-CN"/>
              </w:rPr>
            </w:pPr>
            <w:r w:rsidRPr="00613175">
              <w:rPr>
                <w:rFonts w:eastAsia="SimSun"/>
                <w:i/>
                <w:lang w:eastAsia="zh-CN"/>
              </w:rPr>
              <w:t>a=curr:qos local none</w:t>
            </w:r>
          </w:p>
          <w:p w14:paraId="170ED59F" w14:textId="77777777" w:rsidR="00CA2DCF" w:rsidRPr="00613175" w:rsidRDefault="00CA2DCF" w:rsidP="00B56795">
            <w:pPr>
              <w:pStyle w:val="TAL"/>
              <w:rPr>
                <w:rFonts w:eastAsia="SimSun"/>
                <w:i/>
                <w:lang w:eastAsia="zh-CN"/>
              </w:rPr>
            </w:pPr>
            <w:r w:rsidRPr="00613175">
              <w:rPr>
                <w:rFonts w:eastAsia="SimSun"/>
                <w:i/>
                <w:lang w:eastAsia="zh-CN"/>
              </w:rPr>
              <w:t>a=curr:qos remote none</w:t>
            </w:r>
          </w:p>
          <w:p w14:paraId="2F26041D" w14:textId="77777777" w:rsidR="00CA2DCF" w:rsidRPr="00613175" w:rsidRDefault="00CA2DCF" w:rsidP="00B56795">
            <w:pPr>
              <w:pStyle w:val="TAL"/>
              <w:rPr>
                <w:rFonts w:eastAsia="SimSun"/>
                <w:i/>
                <w:lang w:eastAsia="zh-CN"/>
              </w:rPr>
            </w:pPr>
            <w:r w:rsidRPr="00613175">
              <w:rPr>
                <w:rFonts w:eastAsia="SimSun"/>
                <w:i/>
                <w:lang w:eastAsia="zh-CN"/>
              </w:rPr>
              <w:t>a=des:qos mandatory local sendrecv</w:t>
            </w:r>
          </w:p>
          <w:p w14:paraId="60788DB9" w14:textId="77777777" w:rsidR="00CA2DCF" w:rsidRPr="00613175" w:rsidRDefault="00CA2DCF" w:rsidP="00B56795">
            <w:pPr>
              <w:pStyle w:val="TAL"/>
              <w:rPr>
                <w:rFonts w:eastAsia="SimSun"/>
                <w:i/>
                <w:lang w:eastAsia="zh-CN"/>
              </w:rPr>
            </w:pPr>
            <w:r w:rsidRPr="00613175">
              <w:rPr>
                <w:rFonts w:eastAsia="SimSun"/>
                <w:i/>
                <w:lang w:eastAsia="zh-CN"/>
              </w:rPr>
              <w:t>a=des:qos mandatory remotel sendrecv</w:t>
            </w:r>
          </w:p>
          <w:p w14:paraId="0BE1CD19" w14:textId="77777777" w:rsidR="00CA2DCF" w:rsidRPr="00613175" w:rsidRDefault="00CA2DCF" w:rsidP="00B56795">
            <w:pPr>
              <w:pStyle w:val="TAL"/>
              <w:rPr>
                <w:rFonts w:eastAsia="SimSun"/>
                <w:lang w:eastAsia="zh-CN"/>
              </w:rPr>
            </w:pPr>
            <w:r w:rsidRPr="00613175">
              <w:rPr>
                <w:rFonts w:eastAsia="SimSun"/>
                <w:i/>
                <w:lang w:eastAsia="zh-CN"/>
              </w:rPr>
              <w:t>a=des:qos remote sendrecv</w:t>
            </w:r>
          </w:p>
          <w:p w14:paraId="7085F838" w14:textId="77777777" w:rsidR="00CA2DCF" w:rsidRPr="00613175" w:rsidRDefault="00CA2DCF" w:rsidP="00B56795">
            <w:pPr>
              <w:pStyle w:val="TAL"/>
              <w:rPr>
                <w:rFonts w:eastAsia="SimSun"/>
                <w:lang w:eastAsia="zh-CN"/>
              </w:rPr>
            </w:pPr>
          </w:p>
          <w:p w14:paraId="5E9068C3" w14:textId="77777777" w:rsidR="00CA2DCF" w:rsidRPr="00613175" w:rsidRDefault="00CA2DCF" w:rsidP="00B56795">
            <w:pPr>
              <w:pStyle w:val="TAL"/>
              <w:rPr>
                <w:rFonts w:eastAsia="SimSun"/>
                <w:lang w:eastAsia="zh-CN"/>
              </w:rPr>
            </w:pPr>
            <w:r w:rsidRPr="00613175">
              <w:rPr>
                <w:rFonts w:eastAsia="SimSun"/>
                <w:lang w:eastAsia="zh-CN"/>
              </w:rPr>
              <w:t>Note 1: The values for fmt, bandwidth, payload type, format and format specific parameters are copied from step 1.</w:t>
            </w:r>
          </w:p>
          <w:p w14:paraId="650FFABF" w14:textId="77777777" w:rsidR="00CA2DCF" w:rsidRPr="00613175" w:rsidRDefault="00CA2DCF" w:rsidP="00B56795">
            <w:pPr>
              <w:pStyle w:val="TAL"/>
              <w:rPr>
                <w:rFonts w:eastAsia="SimSun"/>
                <w:b/>
                <w:lang w:eastAsia="zh-CN"/>
              </w:rPr>
            </w:pPr>
            <w:r w:rsidRPr="00613175">
              <w:rPr>
                <w:rFonts w:eastAsia="SimSun"/>
                <w:lang w:eastAsia="zh-CN"/>
              </w:rPr>
              <w:t>Note 2: Transport port is the port number of the SS (see RFC 3264 clause 6).</w:t>
            </w:r>
          </w:p>
          <w:p w14:paraId="31135F88" w14:textId="77777777" w:rsidR="00CA2DCF" w:rsidRPr="00613175" w:rsidRDefault="00CA2DCF" w:rsidP="00B56795">
            <w:pPr>
              <w:pStyle w:val="TAL"/>
              <w:rPr>
                <w:rFonts w:eastAsia="SimSun"/>
                <w:lang w:eastAsia="zh-CN"/>
              </w:rPr>
            </w:pPr>
            <w:r w:rsidRPr="00613175">
              <w:rPr>
                <w:rFonts w:eastAsia="SimSun"/>
                <w:lang w:eastAsia="zh-CN"/>
              </w:rPr>
              <w:t>Note 3: The bandwidth-value is copied from step 1.</w:t>
            </w:r>
          </w:p>
          <w:p w14:paraId="4F44BEB2" w14:textId="77777777" w:rsidR="00CA2DCF" w:rsidRPr="00613175" w:rsidRDefault="00CA2DCF" w:rsidP="00B56795">
            <w:pPr>
              <w:pStyle w:val="TAL"/>
              <w:rPr>
                <w:rFonts w:eastAsia="SimSun"/>
                <w:iCs/>
                <w:snapToGrid w:val="0"/>
                <w:lang w:eastAsia="zh-CN"/>
              </w:rPr>
            </w:pPr>
            <w:r w:rsidRPr="00613175">
              <w:rPr>
                <w:rFonts w:eastAsia="SimSun"/>
                <w:iCs/>
                <w:snapToGrid w:val="0"/>
                <w:lang w:eastAsia="zh-CN"/>
              </w:rPr>
              <w:t>Note 4: All present br, br-send and br-recv parameter=value pairs are copied from step 1.</w:t>
            </w:r>
          </w:p>
          <w:p w14:paraId="1B5487C9" w14:textId="77777777" w:rsidR="00CA2DCF" w:rsidRPr="00613175" w:rsidRDefault="00CA2DCF" w:rsidP="00B56795">
            <w:pPr>
              <w:pStyle w:val="TAL"/>
              <w:rPr>
                <w:rFonts w:eastAsia="SimSun"/>
                <w:lang w:eastAsia="zh-CN"/>
              </w:rPr>
            </w:pPr>
            <w:r w:rsidRPr="00613175">
              <w:rPr>
                <w:rFonts w:eastAsia="SimSun"/>
                <w:iCs/>
                <w:snapToGrid w:val="0"/>
                <w:lang w:eastAsia="zh-CN"/>
              </w:rPr>
              <w:t xml:space="preserve">Note 5: </w:t>
            </w:r>
            <w:r w:rsidRPr="00613175">
              <w:rPr>
                <w:iCs/>
                <w:lang w:eastAsia="zh-CN"/>
              </w:rPr>
              <w:t>bw, bw-send and bw-recv parameter are copied from bw at step 1</w:t>
            </w:r>
            <w:r w:rsidRPr="00613175">
              <w:rPr>
                <w:i/>
                <w:iCs/>
                <w:lang w:eastAsia="zh-CN"/>
              </w:rPr>
              <w:t>.</w:t>
            </w:r>
          </w:p>
          <w:p w14:paraId="14E9EAB0" w14:textId="77777777" w:rsidR="00CA2DCF" w:rsidRPr="00613175" w:rsidRDefault="00CA2DCF" w:rsidP="00B56795">
            <w:pPr>
              <w:pStyle w:val="TAL"/>
              <w:rPr>
                <w:rFonts w:eastAsia="SimSun" w:cs="Tahoma"/>
                <w:szCs w:val="16"/>
                <w:lang w:eastAsia="zh-CN"/>
              </w:rPr>
            </w:pPr>
            <w:r w:rsidRPr="00613175">
              <w:rPr>
                <w:rFonts w:eastAsia="SimSun" w:cs="Tahoma"/>
                <w:iCs/>
                <w:snapToGrid w:val="0"/>
                <w:szCs w:val="16"/>
                <w:lang w:eastAsia="zh-CN"/>
              </w:rPr>
              <w:t xml:space="preserve">Note 6: </w:t>
            </w:r>
            <w:r w:rsidRPr="00613175">
              <w:rPr>
                <w:rFonts w:eastAsia="SimSun" w:cs="Tahoma"/>
                <w:szCs w:val="16"/>
                <w:lang w:eastAsia="zh-CN"/>
              </w:rPr>
              <w:t>Attributes for ECN Capability are present if the UE supports Explicit Congestion Notification.</w:t>
            </w:r>
          </w:p>
          <w:p w14:paraId="6CDD0C0B" w14:textId="77777777" w:rsidR="00CA2DCF" w:rsidRPr="00613175" w:rsidRDefault="00CA2DCF" w:rsidP="00B56795">
            <w:pPr>
              <w:pStyle w:val="TAL"/>
              <w:rPr>
                <w:rFonts w:eastAsia="SimSun"/>
                <w:lang w:eastAsia="zh-CN"/>
              </w:rPr>
            </w:pPr>
            <w:r w:rsidRPr="00613175">
              <w:rPr>
                <w:rFonts w:eastAsia="SimSun"/>
                <w:lang w:eastAsia="zh-CN"/>
              </w:rPr>
              <w:t>Note 7: Attributes for media plane security are present if the use of end-to-access-edge security is supported by UE.</w:t>
            </w:r>
          </w:p>
          <w:p w14:paraId="77240558" w14:textId="77777777" w:rsidR="00CA2DCF" w:rsidRPr="00613175" w:rsidRDefault="00CA2DCF" w:rsidP="00B56795">
            <w:pPr>
              <w:pStyle w:val="TAL"/>
              <w:rPr>
                <w:rFonts w:eastAsia="SimSun"/>
                <w:lang w:eastAsia="zh-CN"/>
              </w:rPr>
            </w:pPr>
            <w:r w:rsidRPr="00613175">
              <w:rPr>
                <w:rFonts w:eastAsia="SimSun"/>
                <w:lang w:eastAsia="zh-CN"/>
              </w:rPr>
              <w:t>Note 8: This EVS configuration is sent if UE sent it as the first of its EVS configurations in INVITE.</w:t>
            </w:r>
          </w:p>
          <w:p w14:paraId="3BEDEAD8" w14:textId="77777777" w:rsidR="00CA2DCF" w:rsidRPr="00613175" w:rsidRDefault="00CA2DCF" w:rsidP="00B56795">
            <w:pPr>
              <w:pStyle w:val="TAL"/>
              <w:rPr>
                <w:rFonts w:eastAsia="SimSun"/>
                <w:lang w:eastAsia="zh-CN"/>
              </w:rPr>
            </w:pPr>
            <w:r w:rsidRPr="00613175">
              <w:rPr>
                <w:rFonts w:eastAsia="SimSun"/>
                <w:lang w:eastAsia="zh-CN"/>
              </w:rPr>
              <w:t>Note 9: This EVS configuration is sent if UE did not send "br=13.2; bw=swb" as the first of its EVS configurations in INVITE.</w:t>
            </w:r>
          </w:p>
          <w:p w14:paraId="31572D45" w14:textId="77777777" w:rsidR="00CA2DCF" w:rsidRPr="00613175" w:rsidRDefault="00CA2DCF" w:rsidP="00B56795">
            <w:pPr>
              <w:pStyle w:val="TAL"/>
              <w:rPr>
                <w:rFonts w:eastAsia="SimSun"/>
                <w:lang w:eastAsia="zh-CN"/>
              </w:rPr>
            </w:pPr>
            <w:r w:rsidRPr="00613175">
              <w:rPr>
                <w:rFonts w:eastAsia="SimSun"/>
                <w:bCs/>
                <w:lang w:eastAsia="zh-CN"/>
              </w:rPr>
              <w:t>Note 10: Present if tcap/pcfg attributes were included in step 1</w:t>
            </w:r>
          </w:p>
        </w:tc>
      </w:tr>
    </w:tbl>
    <w:p w14:paraId="1172AEEE" w14:textId="77777777" w:rsidR="00CA2DCF" w:rsidRPr="00613175" w:rsidRDefault="00CA2DCF" w:rsidP="00CA2DCF"/>
    <w:p w14:paraId="77AD93EF" w14:textId="77777777" w:rsidR="00CA2DCF" w:rsidRPr="00613175" w:rsidRDefault="00CA2DCF" w:rsidP="00CA2DCF">
      <w:pPr>
        <w:pStyle w:val="H6"/>
        <w:rPr>
          <w:snapToGrid w:val="0"/>
        </w:rPr>
      </w:pPr>
      <w:r w:rsidRPr="00613175">
        <w:rPr>
          <w:snapToGrid w:val="0"/>
        </w:rPr>
        <w:t>PRACK (Step 4)</w:t>
      </w:r>
    </w:p>
    <w:p w14:paraId="59112FDC" w14:textId="77777777" w:rsidR="00CA2DCF" w:rsidRPr="00613175" w:rsidRDefault="00CA2DCF" w:rsidP="00CA2DCF">
      <w:r w:rsidRPr="00613175">
        <w:t>Use the default message "PRACK" in Annex A.2.4 of TS 34.229-1 [2] applying conditions A1 and A7.</w:t>
      </w:r>
    </w:p>
    <w:p w14:paraId="0365E477" w14:textId="77777777" w:rsidR="00CA2DCF" w:rsidRPr="00613175" w:rsidRDefault="00CA2DCF" w:rsidP="00CA2DCF">
      <w:pPr>
        <w:pStyle w:val="H6"/>
        <w:rPr>
          <w:snapToGrid w:val="0"/>
        </w:rPr>
      </w:pPr>
      <w:r w:rsidRPr="00613175">
        <w:rPr>
          <w:snapToGrid w:val="0"/>
        </w:rPr>
        <w:t>200 OK for PRACK (Step 5)</w:t>
      </w:r>
    </w:p>
    <w:p w14:paraId="76FA5F07" w14:textId="77777777" w:rsidR="00CA2DCF" w:rsidRPr="00613175" w:rsidRDefault="00CA2DCF" w:rsidP="00CA2DCF">
      <w:pPr>
        <w:keepNext/>
      </w:pPr>
      <w:r w:rsidRPr="00613175">
        <w:t>Use the default message "200 OK for other requests than REGISTER or SUBSCRIBE" in Annex A.3.1 of TS 34.229-1 [2] applying conditions A10 and A22.</w:t>
      </w:r>
    </w:p>
    <w:p w14:paraId="7E1C796A" w14:textId="77777777" w:rsidR="00CA2DCF" w:rsidRPr="00613175" w:rsidRDefault="00CA2DCF" w:rsidP="00CA2DCF">
      <w:pPr>
        <w:pStyle w:val="H6"/>
        <w:rPr>
          <w:snapToGrid w:val="0"/>
        </w:rPr>
      </w:pPr>
      <w:r w:rsidRPr="00613175">
        <w:rPr>
          <w:snapToGrid w:val="0"/>
        </w:rPr>
        <w:t>UPDATE (Step 6)</w:t>
      </w:r>
    </w:p>
    <w:p w14:paraId="256ACAAD" w14:textId="77777777" w:rsidR="00CA2DCF" w:rsidRPr="00613175" w:rsidRDefault="00CA2DCF" w:rsidP="00CA2DCF">
      <w:pPr>
        <w:keepNext/>
      </w:pPr>
      <w:r w:rsidRPr="00613175">
        <w:t>Use the default message "UPDATE" in Annex A.2.5</w:t>
      </w:r>
      <w:r w:rsidRPr="00613175" w:rsidDel="00DC5C46">
        <w:t xml:space="preserve"> </w:t>
      </w:r>
      <w:r w:rsidRPr="00613175">
        <w:t xml:space="preserve">of TS 34.229-1 [2] applying conditions A1 and A6, and </w:t>
      </w:r>
      <w:r w:rsidRPr="00613175" w:rsidDel="00DC5C46">
        <w:t>with</w:t>
      </w:r>
      <w:r w:rsidRPr="00613175">
        <w:t xml:space="preserve"> the following exceptions:</w:t>
      </w:r>
    </w:p>
    <w:tbl>
      <w:tblPr>
        <w:tblW w:w="955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6"/>
        <w:gridCol w:w="7938"/>
      </w:tblGrid>
      <w:tr w:rsidR="00CA2DCF" w:rsidRPr="00613175" w14:paraId="0D3388C4" w14:textId="77777777" w:rsidTr="00B56795">
        <w:trPr>
          <w:jc w:val="center"/>
        </w:trPr>
        <w:tc>
          <w:tcPr>
            <w:tcW w:w="1616" w:type="dxa"/>
            <w:tcBorders>
              <w:top w:val="single" w:sz="4" w:space="0" w:color="auto"/>
              <w:left w:val="single" w:sz="4" w:space="0" w:color="auto"/>
              <w:bottom w:val="single" w:sz="4" w:space="0" w:color="auto"/>
              <w:right w:val="single" w:sz="6" w:space="0" w:color="auto"/>
            </w:tcBorders>
          </w:tcPr>
          <w:p w14:paraId="0CEE095F" w14:textId="77777777" w:rsidR="00CA2DCF" w:rsidRPr="00613175" w:rsidRDefault="00CA2DCF" w:rsidP="00B56795">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22EA2FAB" w14:textId="77777777" w:rsidR="00CA2DCF" w:rsidRPr="00613175" w:rsidRDefault="00CA2DCF" w:rsidP="00B56795">
            <w:pPr>
              <w:pStyle w:val="TAH"/>
              <w:jc w:val="left"/>
            </w:pPr>
            <w:r w:rsidRPr="00613175">
              <w:t>Value/Remark</w:t>
            </w:r>
          </w:p>
        </w:tc>
      </w:tr>
      <w:tr w:rsidR="00CA2DCF" w:rsidRPr="00613175" w14:paraId="606F79FC" w14:textId="77777777" w:rsidTr="00B56795">
        <w:trPr>
          <w:jc w:val="center"/>
        </w:trPr>
        <w:tc>
          <w:tcPr>
            <w:tcW w:w="1616" w:type="dxa"/>
            <w:tcBorders>
              <w:top w:val="single" w:sz="4" w:space="0" w:color="auto"/>
              <w:left w:val="single" w:sz="4" w:space="0" w:color="auto"/>
              <w:bottom w:val="single" w:sz="4" w:space="0" w:color="auto"/>
              <w:right w:val="single" w:sz="6" w:space="0" w:color="auto"/>
            </w:tcBorders>
          </w:tcPr>
          <w:p w14:paraId="0D129249" w14:textId="77777777" w:rsidR="00CA2DCF" w:rsidRPr="00613175" w:rsidRDefault="00CA2DCF" w:rsidP="00B56795">
            <w:pPr>
              <w:pStyle w:val="TAH"/>
              <w:jc w:val="left"/>
            </w:pPr>
            <w:r w:rsidRPr="00613175">
              <w:t>Require</w:t>
            </w:r>
          </w:p>
          <w:p w14:paraId="1C82AE26" w14:textId="77777777" w:rsidR="00CA2DCF" w:rsidRPr="00613175" w:rsidRDefault="00CA2DCF" w:rsidP="00B56795">
            <w:pPr>
              <w:pStyle w:val="TAH"/>
              <w:jc w:val="left"/>
              <w:rPr>
                <w:b w:val="0"/>
              </w:rPr>
            </w:pPr>
            <w:r w:rsidRPr="00613175">
              <w:rPr>
                <w:b w:val="0"/>
              </w:rPr>
              <w:t xml:space="preserve">    option-tag</w:t>
            </w:r>
          </w:p>
        </w:tc>
        <w:tc>
          <w:tcPr>
            <w:tcW w:w="7938" w:type="dxa"/>
            <w:tcBorders>
              <w:top w:val="single" w:sz="4" w:space="0" w:color="auto"/>
              <w:left w:val="single" w:sz="6" w:space="0" w:color="auto"/>
              <w:bottom w:val="single" w:sz="4" w:space="0" w:color="auto"/>
              <w:right w:val="single" w:sz="4" w:space="0" w:color="auto"/>
            </w:tcBorders>
          </w:tcPr>
          <w:p w14:paraId="5C5FA10C" w14:textId="77777777" w:rsidR="00CA2DCF" w:rsidRPr="00613175" w:rsidRDefault="00CA2DCF" w:rsidP="00B56795">
            <w:pPr>
              <w:pStyle w:val="TAH"/>
              <w:jc w:val="left"/>
            </w:pPr>
          </w:p>
          <w:p w14:paraId="5BB240DE" w14:textId="77777777" w:rsidR="00CA2DCF" w:rsidRPr="00613175" w:rsidRDefault="00CA2DCF" w:rsidP="00B56795">
            <w:pPr>
              <w:pStyle w:val="TAH"/>
              <w:jc w:val="left"/>
              <w:rPr>
                <w:b w:val="0"/>
              </w:rPr>
            </w:pPr>
            <w:r w:rsidRPr="00613175">
              <w:rPr>
                <w:b w:val="0"/>
                <w:i/>
              </w:rPr>
              <w:t>precondition</w:t>
            </w:r>
          </w:p>
        </w:tc>
      </w:tr>
      <w:tr w:rsidR="00CA2DCF" w:rsidRPr="00613175" w14:paraId="6A9A438D" w14:textId="77777777" w:rsidTr="00B56795">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1616" w:type="dxa"/>
            <w:tcBorders>
              <w:top w:val="single" w:sz="4" w:space="0" w:color="auto"/>
              <w:left w:val="single" w:sz="4" w:space="0" w:color="auto"/>
              <w:bottom w:val="single" w:sz="4" w:space="0" w:color="auto"/>
              <w:right w:val="single" w:sz="4" w:space="0" w:color="auto"/>
            </w:tcBorders>
          </w:tcPr>
          <w:p w14:paraId="2FA7A39F" w14:textId="77777777" w:rsidR="00CA2DCF" w:rsidRPr="00613175" w:rsidRDefault="00CA2DCF" w:rsidP="00B56795">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4D3CD3E4" w14:textId="77777777" w:rsidR="00CA2DCF" w:rsidRPr="00613175" w:rsidRDefault="00CA2DCF" w:rsidP="00B56795">
            <w:pPr>
              <w:pStyle w:val="TAL"/>
              <w:rPr>
                <w:rFonts w:eastAsia="SimSun"/>
                <w:lang w:eastAsia="zh-CN"/>
              </w:rPr>
            </w:pPr>
            <w:r w:rsidRPr="00613175">
              <w:rPr>
                <w:rFonts w:eastAsia="SimSun"/>
                <w:lang w:eastAsia="zh-CN"/>
              </w:rPr>
              <w:t>The following SDP types and values shall be present.</w:t>
            </w:r>
          </w:p>
          <w:p w14:paraId="3199B675" w14:textId="77777777" w:rsidR="00CA2DCF" w:rsidRPr="00613175" w:rsidRDefault="00CA2DCF" w:rsidP="00B56795">
            <w:pPr>
              <w:pStyle w:val="TAL"/>
              <w:rPr>
                <w:rFonts w:eastAsia="SimSun"/>
                <w:lang w:eastAsia="zh-CN"/>
              </w:rPr>
            </w:pPr>
          </w:p>
          <w:p w14:paraId="70F97E2B" w14:textId="77777777" w:rsidR="00CA2DCF" w:rsidRPr="00613175" w:rsidRDefault="00CA2DCF" w:rsidP="00B56795">
            <w:pPr>
              <w:pStyle w:val="TAL"/>
              <w:rPr>
                <w:rFonts w:eastAsia="SimSun"/>
                <w:b/>
                <w:lang w:eastAsia="zh-CN"/>
              </w:rPr>
            </w:pPr>
            <w:r w:rsidRPr="00613175">
              <w:rPr>
                <w:rFonts w:eastAsia="SimSun"/>
                <w:b/>
                <w:lang w:eastAsia="zh-CN"/>
              </w:rPr>
              <w:t>Session description:</w:t>
            </w:r>
          </w:p>
          <w:p w14:paraId="2E6A2564" w14:textId="77777777" w:rsidR="00CA2DCF" w:rsidRPr="00613175" w:rsidRDefault="00CA2DCF" w:rsidP="00B56795">
            <w:pPr>
              <w:pStyle w:val="TAL"/>
              <w:rPr>
                <w:rFonts w:eastAsia="SimSun"/>
                <w:i/>
                <w:lang w:eastAsia="zh-CN"/>
              </w:rPr>
            </w:pPr>
            <w:r w:rsidRPr="00613175">
              <w:rPr>
                <w:rFonts w:eastAsia="SimSun"/>
                <w:i/>
                <w:lang w:eastAsia="zh-CN"/>
              </w:rPr>
              <w:t>v=0</w:t>
            </w:r>
          </w:p>
          <w:p w14:paraId="39294B37" w14:textId="77777777" w:rsidR="00CA2DCF" w:rsidRPr="00613175" w:rsidRDefault="00CA2DCF" w:rsidP="00B56795">
            <w:pPr>
              <w:pStyle w:val="TAL"/>
              <w:rPr>
                <w:rFonts w:eastAsia="SimSun"/>
                <w:lang w:eastAsia="zh-CN"/>
              </w:rPr>
            </w:pPr>
            <w:r w:rsidRPr="00613175">
              <w:rPr>
                <w:rFonts w:eastAsia="SimSun"/>
                <w:i/>
                <w:lang w:eastAsia="zh-CN"/>
              </w:rPr>
              <w:t>o=</w:t>
            </w:r>
            <w:r w:rsidRPr="00613175">
              <w:rPr>
                <w:rFonts w:eastAsia="SimSun"/>
                <w:iCs/>
                <w:snapToGrid w:val="0"/>
                <w:lang w:eastAsia="zh-CN"/>
              </w:rPr>
              <w:t xml:space="preserve">(username) </w:t>
            </w:r>
            <w:r w:rsidRPr="00613175">
              <w:rPr>
                <w:rFonts w:eastAsia="SimSun"/>
                <w:lang w:eastAsia="zh-CN"/>
              </w:rPr>
              <w:t>(sess-id) (sess-version) IN (addrtype) (unicast-address for UE) [Note 2]</w:t>
            </w:r>
          </w:p>
          <w:p w14:paraId="00374750" w14:textId="77777777" w:rsidR="00CA2DCF" w:rsidRPr="00613175" w:rsidRDefault="00CA2DCF" w:rsidP="00B56795">
            <w:pPr>
              <w:pStyle w:val="TAL"/>
              <w:rPr>
                <w:rFonts w:eastAsia="SimSun"/>
                <w:lang w:eastAsia="zh-CN"/>
              </w:rPr>
            </w:pPr>
            <w:r w:rsidRPr="00613175">
              <w:rPr>
                <w:rFonts w:eastAsia="SimSun"/>
                <w:i/>
                <w:lang w:eastAsia="zh-CN"/>
              </w:rPr>
              <w:t>s=</w:t>
            </w:r>
            <w:r w:rsidRPr="00613175">
              <w:rPr>
                <w:rFonts w:eastAsia="SimSun"/>
                <w:lang w:eastAsia="zh-CN"/>
              </w:rPr>
              <w:t>(session name)</w:t>
            </w:r>
          </w:p>
          <w:p w14:paraId="63B782BB" w14:textId="77777777" w:rsidR="00CA2DCF" w:rsidRPr="00613175" w:rsidRDefault="00CA2DCF" w:rsidP="00B56795">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121F2265" w14:textId="77777777" w:rsidR="00CA2DCF" w:rsidRPr="00613175" w:rsidRDefault="00CA2DCF" w:rsidP="00B56795">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4F77321D" w14:textId="77777777" w:rsidR="00CA2DCF" w:rsidRPr="00613175" w:rsidRDefault="00CA2DCF" w:rsidP="00B56795">
            <w:pPr>
              <w:pStyle w:val="TAL"/>
              <w:rPr>
                <w:rFonts w:eastAsia="SimSun"/>
                <w:lang w:eastAsia="zh-CN"/>
              </w:rPr>
            </w:pPr>
          </w:p>
          <w:p w14:paraId="2ACA6FEF" w14:textId="77777777" w:rsidR="00CA2DCF" w:rsidRPr="00613175" w:rsidRDefault="00CA2DCF" w:rsidP="00B56795">
            <w:pPr>
              <w:pStyle w:val="TAL"/>
              <w:rPr>
                <w:rFonts w:eastAsia="SimSun"/>
                <w:b/>
                <w:lang w:eastAsia="zh-CN"/>
              </w:rPr>
            </w:pPr>
            <w:r w:rsidRPr="00613175">
              <w:rPr>
                <w:rFonts w:eastAsia="SimSun"/>
                <w:b/>
                <w:lang w:eastAsia="zh-CN"/>
              </w:rPr>
              <w:t>Time description:</w:t>
            </w:r>
          </w:p>
          <w:p w14:paraId="3334DECB" w14:textId="77777777" w:rsidR="00CA2DCF" w:rsidRPr="00613175" w:rsidRDefault="00CA2DCF" w:rsidP="00B56795">
            <w:pPr>
              <w:pStyle w:val="TAL"/>
              <w:rPr>
                <w:rFonts w:eastAsia="SimSun"/>
                <w:i/>
                <w:lang w:eastAsia="zh-CN"/>
              </w:rPr>
            </w:pPr>
            <w:r w:rsidRPr="00613175">
              <w:rPr>
                <w:rFonts w:eastAsia="SimSun"/>
                <w:i/>
                <w:lang w:eastAsia="zh-CN"/>
              </w:rPr>
              <w:t>t=0 0</w:t>
            </w:r>
          </w:p>
          <w:p w14:paraId="0E53E9B7" w14:textId="77777777" w:rsidR="00CA2DCF" w:rsidRPr="00613175" w:rsidRDefault="00CA2DCF" w:rsidP="00B56795">
            <w:pPr>
              <w:pStyle w:val="TAL"/>
              <w:rPr>
                <w:rFonts w:eastAsia="SimSun"/>
                <w:lang w:eastAsia="zh-CN"/>
              </w:rPr>
            </w:pPr>
          </w:p>
          <w:p w14:paraId="4439CE66" w14:textId="77777777" w:rsidR="00CA2DCF" w:rsidRPr="00613175" w:rsidRDefault="00CA2DCF" w:rsidP="00B56795">
            <w:pPr>
              <w:pStyle w:val="TAL"/>
              <w:rPr>
                <w:rFonts w:eastAsia="SimSun"/>
                <w:b/>
                <w:lang w:eastAsia="zh-CN"/>
              </w:rPr>
            </w:pPr>
            <w:r w:rsidRPr="00613175">
              <w:rPr>
                <w:rFonts w:eastAsia="SimSun"/>
                <w:b/>
                <w:lang w:eastAsia="zh-CN"/>
              </w:rPr>
              <w:t>Media description:</w:t>
            </w:r>
          </w:p>
          <w:p w14:paraId="78AFEC61" w14:textId="77777777" w:rsidR="00CA2DCF" w:rsidRPr="00613175" w:rsidRDefault="00CA2DCF" w:rsidP="00B56795">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lang w:eastAsia="zh-CN"/>
              </w:rPr>
              <w:t xml:space="preserve"> (fmt)</w:t>
            </w:r>
            <w:r w:rsidRPr="00613175">
              <w:rPr>
                <w:rFonts w:eastAsia="SimSun" w:cs="Tahoma"/>
                <w:szCs w:val="16"/>
                <w:lang w:eastAsia="zh-CN"/>
              </w:rPr>
              <w:t xml:space="preserve"> [Note 3]</w:t>
            </w:r>
          </w:p>
          <w:p w14:paraId="100C3077" w14:textId="77777777" w:rsidR="00CA2DCF" w:rsidRPr="00613175" w:rsidRDefault="00CA2DCF" w:rsidP="00B56795">
            <w:pPr>
              <w:pStyle w:val="TAL"/>
              <w:rPr>
                <w:rFonts w:eastAsia="SimSun"/>
                <w:lang w:eastAsia="zh-CN"/>
              </w:rPr>
            </w:pPr>
            <w:r w:rsidRPr="00613175">
              <w:rPr>
                <w:rFonts w:eastAsia="SimSun"/>
                <w:i/>
                <w:lang w:eastAsia="zh-CN"/>
              </w:rPr>
              <w:t xml:space="preserve">c=IN </w:t>
            </w:r>
            <w:r w:rsidRPr="00613175">
              <w:rPr>
                <w:rFonts w:eastAsia="SimSun"/>
                <w:lang w:eastAsia="zh-CN"/>
              </w:rPr>
              <w:t>(addrtype) (connection-address for UE) [Note 1]</w:t>
            </w:r>
          </w:p>
          <w:p w14:paraId="3EABF602" w14:textId="77777777" w:rsidR="00CA2DCF" w:rsidRPr="00613175" w:rsidRDefault="00CA2DCF" w:rsidP="00B56795">
            <w:pPr>
              <w:pStyle w:val="TAL"/>
              <w:rPr>
                <w:rFonts w:eastAsia="SimSun"/>
                <w:lang w:eastAsia="zh-CN"/>
              </w:rPr>
            </w:pPr>
            <w:r w:rsidRPr="00613175">
              <w:rPr>
                <w:rFonts w:eastAsia="SimSun"/>
                <w:i/>
                <w:lang w:eastAsia="zh-CN"/>
              </w:rPr>
              <w:t xml:space="preserve">b=AS: </w:t>
            </w:r>
            <w:r w:rsidRPr="00613175">
              <w:rPr>
                <w:rFonts w:eastAsia="SimSun"/>
                <w:lang w:eastAsia="zh-CN"/>
              </w:rPr>
              <w:t>(bandwidth-value)</w:t>
            </w:r>
          </w:p>
          <w:p w14:paraId="66098E14" w14:textId="77777777" w:rsidR="00CA2DCF" w:rsidRPr="00613175" w:rsidRDefault="00CA2DCF" w:rsidP="00B56795">
            <w:pPr>
              <w:pStyle w:val="TAL"/>
              <w:rPr>
                <w:rFonts w:eastAsia="SimSun"/>
                <w:lang w:eastAsia="zh-CN"/>
              </w:rPr>
            </w:pPr>
            <w:r w:rsidRPr="00613175">
              <w:rPr>
                <w:rFonts w:eastAsia="SimSun"/>
                <w:i/>
                <w:lang w:eastAsia="zh-CN"/>
              </w:rPr>
              <w:t>b=RS:</w:t>
            </w:r>
            <w:r w:rsidRPr="00613175">
              <w:rPr>
                <w:rFonts w:eastAsia="SimSun"/>
                <w:lang w:eastAsia="zh-CN"/>
              </w:rPr>
              <w:t xml:space="preserve"> (bandwidth-value)</w:t>
            </w:r>
          </w:p>
          <w:p w14:paraId="179C8FED" w14:textId="77777777" w:rsidR="00CA2DCF" w:rsidRPr="00613175" w:rsidRDefault="00CA2DCF" w:rsidP="00B56795">
            <w:pPr>
              <w:pStyle w:val="TAL"/>
              <w:rPr>
                <w:rFonts w:eastAsia="SimSun"/>
                <w:lang w:eastAsia="zh-CN"/>
              </w:rPr>
            </w:pPr>
            <w:r w:rsidRPr="00613175">
              <w:rPr>
                <w:rFonts w:eastAsia="SimSun"/>
                <w:i/>
                <w:lang w:eastAsia="zh-CN"/>
              </w:rPr>
              <w:t>b=RR:</w:t>
            </w:r>
            <w:r w:rsidRPr="00613175">
              <w:rPr>
                <w:rFonts w:eastAsia="SimSun"/>
                <w:lang w:eastAsia="zh-CN"/>
              </w:rPr>
              <w:t xml:space="preserve"> (bandwidth-value)</w:t>
            </w:r>
          </w:p>
          <w:p w14:paraId="6C4A37D5" w14:textId="77777777" w:rsidR="00CA2DCF" w:rsidRPr="00613175" w:rsidRDefault="00CA2DCF" w:rsidP="00B56795">
            <w:pPr>
              <w:pStyle w:val="TAL"/>
              <w:rPr>
                <w:rFonts w:eastAsia="SimSun"/>
                <w:lang w:eastAsia="zh-CN"/>
              </w:rPr>
            </w:pPr>
          </w:p>
          <w:p w14:paraId="764CE42E" w14:textId="77777777" w:rsidR="00CA2DCF" w:rsidRPr="00613175" w:rsidRDefault="00CA2DCF" w:rsidP="00B56795">
            <w:pPr>
              <w:pStyle w:val="TAL"/>
              <w:rPr>
                <w:rFonts w:eastAsia="SimSun"/>
                <w:b/>
                <w:lang w:eastAsia="zh-CN"/>
              </w:rPr>
            </w:pPr>
            <w:r w:rsidRPr="00613175">
              <w:rPr>
                <w:rFonts w:eastAsia="SimSun"/>
                <w:b/>
                <w:lang w:eastAsia="zh-CN"/>
              </w:rPr>
              <w:t>Attributes for media:</w:t>
            </w:r>
          </w:p>
          <w:p w14:paraId="7EDAB803" w14:textId="77777777" w:rsidR="00CA2DCF" w:rsidRPr="00613175" w:rsidRDefault="00CA2DCF" w:rsidP="00B56795">
            <w:pPr>
              <w:pStyle w:val="TAL"/>
              <w:rPr>
                <w:rFonts w:eastAsia="SimSun"/>
                <w:i/>
                <w:lang w:eastAsia="zh-CN"/>
              </w:rPr>
            </w:pPr>
            <w:r w:rsidRPr="00613175">
              <w:rPr>
                <w:rFonts w:eastAsia="SimSun"/>
                <w:i/>
                <w:lang w:eastAsia="zh-CN"/>
              </w:rPr>
              <w:t xml:space="preserve">a=rtpmap: </w:t>
            </w:r>
            <w:r w:rsidRPr="00613175">
              <w:rPr>
                <w:rFonts w:eastAsia="SimSun"/>
                <w:lang w:eastAsia="zh-CN"/>
              </w:rPr>
              <w:t xml:space="preserve">(payload type) </w:t>
            </w:r>
            <w:r w:rsidRPr="00613175">
              <w:rPr>
                <w:rFonts w:eastAsia="SimSun"/>
                <w:i/>
                <w:lang w:eastAsia="zh-CN"/>
              </w:rPr>
              <w:t>EVS/16000</w:t>
            </w:r>
            <w:r w:rsidRPr="00613175">
              <w:rPr>
                <w:rFonts w:eastAsia="SimSun" w:cs="Tahoma"/>
                <w:szCs w:val="16"/>
                <w:lang w:eastAsia="zh-CN"/>
              </w:rPr>
              <w:t xml:space="preserve"> [Note 3] [Note 5]</w:t>
            </w:r>
          </w:p>
          <w:p w14:paraId="476067DC" w14:textId="1061151A" w:rsidR="00CA2DCF" w:rsidRPr="00613175" w:rsidRDefault="00CA2DCF" w:rsidP="00B56795">
            <w:pPr>
              <w:pStyle w:val="TAL"/>
              <w:rPr>
                <w:rFonts w:eastAsia="SimSun"/>
                <w:i/>
                <w:lang w:eastAsia="zh-CN"/>
              </w:rPr>
            </w:pPr>
            <w:r w:rsidRPr="00613175">
              <w:rPr>
                <w:rFonts w:eastAsia="SimSun"/>
                <w:i/>
                <w:lang w:eastAsia="zh-CN"/>
              </w:rPr>
              <w:t>a=fmtp:</w:t>
            </w:r>
            <w:r w:rsidRPr="00613175">
              <w:rPr>
                <w:rFonts w:eastAsia="SimSun"/>
                <w:lang w:eastAsia="zh-CN"/>
              </w:rPr>
              <w:t xml:space="preserve"> (format)</w:t>
            </w:r>
            <w:r w:rsidRPr="00613175">
              <w:rPr>
                <w:rFonts w:eastAsia="SimSun" w:cs="Tahoma"/>
                <w:szCs w:val="16"/>
                <w:lang w:eastAsia="zh-CN"/>
              </w:rPr>
              <w:t xml:space="preserve"> [Note 3] [Note 4]</w:t>
            </w:r>
          </w:p>
          <w:p w14:paraId="587D2F7F" w14:textId="77777777" w:rsidR="00CA2DCF" w:rsidRPr="00613175" w:rsidRDefault="00CA2DCF" w:rsidP="00B56795">
            <w:pPr>
              <w:pStyle w:val="TAL"/>
              <w:rPr>
                <w:rFonts w:eastAsia="SimSun"/>
                <w:lang w:eastAsia="zh-CN"/>
              </w:rPr>
            </w:pPr>
          </w:p>
          <w:p w14:paraId="55940D67" w14:textId="77777777" w:rsidR="00CA2DCF" w:rsidRPr="00613175" w:rsidRDefault="00CA2DCF" w:rsidP="00B56795">
            <w:pPr>
              <w:pStyle w:val="TAL"/>
              <w:rPr>
                <w:rFonts w:eastAsia="SimSun"/>
                <w:b/>
                <w:lang w:eastAsia="zh-CN"/>
              </w:rPr>
            </w:pPr>
            <w:r w:rsidRPr="00613175">
              <w:rPr>
                <w:rFonts w:eastAsia="SimSun"/>
                <w:b/>
                <w:lang w:eastAsia="zh-CN"/>
              </w:rPr>
              <w:t>Attributes for preconditions:</w:t>
            </w:r>
          </w:p>
          <w:p w14:paraId="2BD30255" w14:textId="77777777" w:rsidR="00CA2DCF" w:rsidRPr="00613175" w:rsidRDefault="00CA2DCF" w:rsidP="00B56795">
            <w:pPr>
              <w:pStyle w:val="TAL"/>
              <w:rPr>
                <w:rFonts w:eastAsia="SimSun"/>
                <w:i/>
                <w:lang w:eastAsia="zh-CN"/>
              </w:rPr>
            </w:pPr>
            <w:r w:rsidRPr="00613175">
              <w:rPr>
                <w:rFonts w:eastAsia="SimSun"/>
                <w:i/>
                <w:lang w:eastAsia="zh-CN"/>
              </w:rPr>
              <w:t>a=curr:qos local sendrecv</w:t>
            </w:r>
          </w:p>
          <w:p w14:paraId="590D4F85" w14:textId="77777777" w:rsidR="00CA2DCF" w:rsidRPr="00613175" w:rsidRDefault="00CA2DCF" w:rsidP="00B56795">
            <w:pPr>
              <w:pStyle w:val="TAL"/>
              <w:rPr>
                <w:rFonts w:eastAsia="SimSun"/>
                <w:i/>
                <w:lang w:eastAsia="zh-CN"/>
              </w:rPr>
            </w:pPr>
            <w:r w:rsidRPr="00613175">
              <w:rPr>
                <w:rFonts w:eastAsia="SimSun"/>
                <w:i/>
                <w:lang w:eastAsia="zh-CN"/>
              </w:rPr>
              <w:t>a=curr:qos remote none</w:t>
            </w:r>
          </w:p>
          <w:p w14:paraId="6EB07695" w14:textId="77777777" w:rsidR="00CA2DCF" w:rsidRPr="00613175" w:rsidRDefault="00CA2DCF" w:rsidP="00B56795">
            <w:pPr>
              <w:pStyle w:val="TAL"/>
              <w:rPr>
                <w:rFonts w:eastAsia="SimSun"/>
                <w:i/>
                <w:lang w:eastAsia="zh-CN"/>
              </w:rPr>
            </w:pPr>
            <w:r w:rsidRPr="00613175">
              <w:rPr>
                <w:rFonts w:eastAsia="SimSun"/>
                <w:i/>
                <w:lang w:eastAsia="zh-CN"/>
              </w:rPr>
              <w:t>a=des:qos mandatory local sendrecv</w:t>
            </w:r>
          </w:p>
          <w:p w14:paraId="02C22719" w14:textId="77777777" w:rsidR="00CA2DCF" w:rsidRPr="00613175" w:rsidRDefault="00CA2DCF" w:rsidP="00B56795">
            <w:pPr>
              <w:pStyle w:val="TAL"/>
              <w:rPr>
                <w:i/>
              </w:rPr>
            </w:pPr>
            <w:r w:rsidRPr="00613175">
              <w:rPr>
                <w:rFonts w:eastAsia="SimSun"/>
                <w:i/>
                <w:lang w:eastAsia="zh-CN"/>
              </w:rPr>
              <w:t>a=des:qos optional remote sendrecv</w:t>
            </w:r>
            <w:r w:rsidRPr="00613175">
              <w:t xml:space="preserve"> or</w:t>
            </w:r>
            <w:r w:rsidRPr="00613175">
              <w:rPr>
                <w:i/>
              </w:rPr>
              <w:t xml:space="preserve"> a=des:qos mandatory remote sendrecv</w:t>
            </w:r>
          </w:p>
          <w:p w14:paraId="6D628C06" w14:textId="77777777" w:rsidR="00CA2DCF" w:rsidRPr="00613175" w:rsidRDefault="00CA2DCF" w:rsidP="00B56795">
            <w:pPr>
              <w:pStyle w:val="TAL"/>
              <w:rPr>
                <w:i/>
              </w:rPr>
            </w:pPr>
          </w:p>
          <w:p w14:paraId="78A2A6E2" w14:textId="77777777" w:rsidR="00CA2DCF" w:rsidRPr="00613175" w:rsidRDefault="00CA2DCF" w:rsidP="00B56795">
            <w:pPr>
              <w:pStyle w:val="TAL"/>
              <w:rPr>
                <w:rFonts w:eastAsia="SimSun"/>
                <w:b/>
                <w:lang w:eastAsia="zh-CN"/>
              </w:rPr>
            </w:pPr>
            <w:r w:rsidRPr="00613175">
              <w:rPr>
                <w:rFonts w:eastAsia="SimSun"/>
                <w:b/>
                <w:lang w:eastAsia="zh-CN"/>
              </w:rPr>
              <w:t>Media description:</w:t>
            </w:r>
          </w:p>
          <w:p w14:paraId="12E921D1" w14:textId="77777777" w:rsidR="00CA2DCF" w:rsidRPr="00613175" w:rsidRDefault="00CA2DCF" w:rsidP="00B56795">
            <w:pPr>
              <w:pStyle w:val="TAL"/>
              <w:rPr>
                <w:rFonts w:eastAsia="SimSun"/>
                <w:lang w:eastAsia="zh-CN"/>
              </w:rPr>
            </w:pPr>
            <w:r w:rsidRPr="00613175">
              <w:rPr>
                <w:rFonts w:eastAsia="SimSun"/>
                <w:i/>
                <w:lang w:eastAsia="zh-CN"/>
              </w:rPr>
              <w:t xml:space="preserve">m=video </w:t>
            </w:r>
            <w:r w:rsidRPr="00613175">
              <w:rPr>
                <w:rFonts w:eastAsia="SimSun"/>
                <w:lang w:eastAsia="zh-CN"/>
              </w:rPr>
              <w:t xml:space="preserve">(transport port) </w:t>
            </w:r>
            <w:r w:rsidRPr="00613175">
              <w:rPr>
                <w:rFonts w:eastAsia="SimSun"/>
                <w:i/>
                <w:lang w:eastAsia="zh-CN"/>
              </w:rPr>
              <w:t xml:space="preserve">RTP/AVPF </w:t>
            </w:r>
            <w:r w:rsidRPr="00613175">
              <w:rPr>
                <w:rFonts w:eastAsia="SimSun"/>
                <w:lang w:eastAsia="zh-CN"/>
              </w:rPr>
              <w:t>(fmt)</w:t>
            </w:r>
          </w:p>
          <w:p w14:paraId="14C31031" w14:textId="77777777" w:rsidR="00CA2DCF" w:rsidRPr="00613175" w:rsidRDefault="00CA2DCF" w:rsidP="00B56795">
            <w:pPr>
              <w:pStyle w:val="TAL"/>
              <w:rPr>
                <w:rFonts w:eastAsia="SimSun"/>
                <w:lang w:eastAsia="zh-CN"/>
              </w:rPr>
            </w:pPr>
            <w:r w:rsidRPr="00613175">
              <w:rPr>
                <w:rFonts w:eastAsia="SimSun"/>
                <w:bCs/>
                <w:i/>
                <w:lang w:eastAsia="zh-CN"/>
              </w:rPr>
              <w:t>c=IN</w:t>
            </w:r>
            <w:r w:rsidRPr="00613175">
              <w:rPr>
                <w:rFonts w:eastAsia="SimSun"/>
                <w:bCs/>
                <w:lang w:eastAsia="zh-CN"/>
              </w:rPr>
              <w:t xml:space="preserve"> (addrtype) (connection-address for UE)</w:t>
            </w:r>
            <w:r w:rsidRPr="00613175">
              <w:rPr>
                <w:rFonts w:eastAsia="SimSun"/>
                <w:lang w:eastAsia="zh-CN"/>
              </w:rPr>
              <w:t xml:space="preserve"> [Note 1]</w:t>
            </w:r>
          </w:p>
          <w:p w14:paraId="1A50E34C" w14:textId="77777777" w:rsidR="00CA2DCF" w:rsidRPr="00613175" w:rsidRDefault="00CA2DCF" w:rsidP="00B56795">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2C2C96A1" w14:textId="77777777" w:rsidR="00CA2DCF" w:rsidRPr="00613175" w:rsidRDefault="00CA2DCF" w:rsidP="00B56795">
            <w:pPr>
              <w:pStyle w:val="TAL"/>
              <w:rPr>
                <w:rFonts w:eastAsia="SimSun"/>
                <w:i/>
                <w:lang w:eastAsia="zh-CN"/>
              </w:rPr>
            </w:pPr>
            <w:r w:rsidRPr="00613175">
              <w:rPr>
                <w:rFonts w:eastAsia="SimSun"/>
                <w:i/>
                <w:lang w:eastAsia="zh-CN"/>
              </w:rPr>
              <w:t xml:space="preserve">b=RS: </w:t>
            </w:r>
            <w:r w:rsidRPr="00613175">
              <w:rPr>
                <w:rFonts w:eastAsia="SimSun"/>
                <w:lang w:eastAsia="zh-CN"/>
              </w:rPr>
              <w:t>(bandwidth-value)</w:t>
            </w:r>
          </w:p>
          <w:p w14:paraId="459B64EC" w14:textId="77777777" w:rsidR="00CA2DCF" w:rsidRPr="00613175" w:rsidRDefault="00CA2DCF" w:rsidP="00B56795">
            <w:pPr>
              <w:pStyle w:val="TAL"/>
              <w:rPr>
                <w:rFonts w:eastAsia="SimSun"/>
                <w:i/>
                <w:lang w:eastAsia="zh-CN"/>
              </w:rPr>
            </w:pPr>
            <w:r w:rsidRPr="00613175">
              <w:rPr>
                <w:rFonts w:eastAsia="SimSun"/>
                <w:i/>
                <w:lang w:eastAsia="zh-CN"/>
              </w:rPr>
              <w:t xml:space="preserve">b=RR: </w:t>
            </w:r>
            <w:r w:rsidRPr="00613175">
              <w:rPr>
                <w:rFonts w:eastAsia="SimSun"/>
                <w:lang w:eastAsia="zh-CN"/>
              </w:rPr>
              <w:t>(bandwidth-value)</w:t>
            </w:r>
          </w:p>
          <w:p w14:paraId="757B81AE" w14:textId="77777777" w:rsidR="00CA2DCF" w:rsidRPr="00613175" w:rsidRDefault="00CA2DCF" w:rsidP="00B56795">
            <w:pPr>
              <w:pStyle w:val="TAL"/>
              <w:rPr>
                <w:rFonts w:eastAsia="SimSun"/>
                <w:lang w:eastAsia="zh-CN"/>
              </w:rPr>
            </w:pPr>
          </w:p>
          <w:p w14:paraId="1E2AE926" w14:textId="77777777" w:rsidR="00CA2DCF" w:rsidRPr="00613175" w:rsidRDefault="00CA2DCF" w:rsidP="00B56795">
            <w:pPr>
              <w:pStyle w:val="TAL"/>
              <w:rPr>
                <w:rFonts w:eastAsia="SimSun"/>
                <w:b/>
                <w:lang w:eastAsia="zh-CN"/>
              </w:rPr>
            </w:pPr>
            <w:r w:rsidRPr="00613175">
              <w:rPr>
                <w:rFonts w:eastAsia="SimSun"/>
                <w:b/>
                <w:lang w:eastAsia="zh-CN"/>
              </w:rPr>
              <w:t xml:space="preserve">Attributes for media: </w:t>
            </w:r>
          </w:p>
          <w:p w14:paraId="6F3F10DF" w14:textId="77777777" w:rsidR="00CA2DCF" w:rsidRPr="00613175" w:rsidRDefault="00CA2DCF" w:rsidP="00B56795">
            <w:pPr>
              <w:pStyle w:val="TAL"/>
              <w:rPr>
                <w:rFonts w:eastAsia="SimSun"/>
                <w:bCs/>
                <w:i/>
                <w:lang w:eastAsia="zh-CN"/>
              </w:rPr>
            </w:pPr>
            <w:r w:rsidRPr="00613175">
              <w:rPr>
                <w:rFonts w:eastAsia="SimSun"/>
                <w:bCs/>
                <w:i/>
                <w:lang w:eastAsia="zh-CN"/>
              </w:rPr>
              <w:t xml:space="preserve">a=rtpmap: </w:t>
            </w:r>
            <w:r w:rsidRPr="00613175">
              <w:rPr>
                <w:rFonts w:eastAsia="SimSun"/>
                <w:bCs/>
                <w:lang w:eastAsia="zh-CN"/>
              </w:rPr>
              <w:t>(payload type)</w:t>
            </w:r>
            <w:r w:rsidRPr="00613175">
              <w:rPr>
                <w:rFonts w:eastAsia="SimSun"/>
                <w:lang w:eastAsia="zh-CN"/>
              </w:rPr>
              <w:t xml:space="preserve"> </w:t>
            </w:r>
            <w:r w:rsidRPr="00613175">
              <w:rPr>
                <w:rFonts w:eastAsia="SimSun"/>
                <w:i/>
                <w:lang w:eastAsia="zh-CN"/>
              </w:rPr>
              <w:t>H265/90000</w:t>
            </w:r>
          </w:p>
          <w:p w14:paraId="34D72DEF" w14:textId="03A7CEE6" w:rsidR="00CA2DCF" w:rsidRPr="00613175" w:rsidRDefault="00CA2DCF" w:rsidP="00B56795">
            <w:pPr>
              <w:pStyle w:val="TAL"/>
              <w:rPr>
                <w:rFonts w:eastAsia="SimSun"/>
                <w:bCs/>
                <w:i/>
                <w:lang w:eastAsia="zh-CN"/>
              </w:rPr>
            </w:pPr>
            <w:r w:rsidRPr="00613175">
              <w:rPr>
                <w:rFonts w:eastAsia="SimSun"/>
                <w:bCs/>
                <w:i/>
                <w:lang w:eastAsia="zh-CN"/>
              </w:rPr>
              <w:t>a=fmtp:</w:t>
            </w:r>
            <w:r w:rsidRPr="00613175">
              <w:rPr>
                <w:rFonts w:eastAsia="SimSun"/>
                <w:bCs/>
                <w:lang w:eastAsia="zh-CN"/>
              </w:rPr>
              <w:t xml:space="preserve"> (format)</w:t>
            </w:r>
            <w:r w:rsidRPr="00613175">
              <w:rPr>
                <w:rFonts w:eastAsia="SimSun"/>
                <w:lang w:eastAsia="zh-CN"/>
              </w:rPr>
              <w:t xml:space="preserve"> </w:t>
            </w:r>
            <w:r w:rsidRPr="00613175">
              <w:t>profile-id=1;level-id=(att-field)</w:t>
            </w:r>
          </w:p>
          <w:p w14:paraId="3E0A0097" w14:textId="77777777" w:rsidR="00CA2DCF" w:rsidRPr="00613175" w:rsidRDefault="00CA2DCF" w:rsidP="00B56795">
            <w:pPr>
              <w:pStyle w:val="TAL"/>
              <w:rPr>
                <w:rFonts w:eastAsia="SimSun"/>
                <w:lang w:eastAsia="zh-CN"/>
              </w:rPr>
            </w:pPr>
          </w:p>
          <w:p w14:paraId="20C587BC" w14:textId="77777777" w:rsidR="00CA2DCF" w:rsidRPr="00613175" w:rsidRDefault="00CA2DCF" w:rsidP="00B56795">
            <w:pPr>
              <w:pStyle w:val="TAL"/>
              <w:rPr>
                <w:rFonts w:eastAsia="SimSun"/>
                <w:b/>
                <w:lang w:eastAsia="zh-CN"/>
              </w:rPr>
            </w:pPr>
            <w:r w:rsidRPr="00613175">
              <w:rPr>
                <w:rFonts w:eastAsia="SimSun"/>
                <w:b/>
                <w:lang w:eastAsia="zh-CN"/>
              </w:rPr>
              <w:t>Attributes for preconditions:</w:t>
            </w:r>
          </w:p>
          <w:p w14:paraId="54F4F9D5" w14:textId="77777777" w:rsidR="00CA2DCF" w:rsidRPr="00613175" w:rsidRDefault="00CA2DCF" w:rsidP="00B56795">
            <w:pPr>
              <w:pStyle w:val="TAL"/>
              <w:rPr>
                <w:rFonts w:eastAsia="SimSun"/>
                <w:i/>
                <w:lang w:eastAsia="zh-CN"/>
              </w:rPr>
            </w:pPr>
            <w:r w:rsidRPr="00613175">
              <w:rPr>
                <w:rFonts w:eastAsia="SimSun"/>
                <w:i/>
                <w:lang w:eastAsia="zh-CN"/>
              </w:rPr>
              <w:t>a=curr:qos local sendrecv</w:t>
            </w:r>
          </w:p>
          <w:p w14:paraId="5521459B" w14:textId="77777777" w:rsidR="00CA2DCF" w:rsidRPr="00613175" w:rsidRDefault="00CA2DCF" w:rsidP="00B56795">
            <w:pPr>
              <w:pStyle w:val="TAL"/>
              <w:rPr>
                <w:rFonts w:eastAsia="SimSun"/>
                <w:i/>
                <w:lang w:eastAsia="zh-CN"/>
              </w:rPr>
            </w:pPr>
            <w:r w:rsidRPr="00613175">
              <w:rPr>
                <w:rFonts w:eastAsia="SimSun"/>
                <w:i/>
                <w:lang w:eastAsia="zh-CN"/>
              </w:rPr>
              <w:t>a=curr:qos remote none</w:t>
            </w:r>
          </w:p>
          <w:p w14:paraId="7878345B" w14:textId="77777777" w:rsidR="00CA2DCF" w:rsidRPr="00613175" w:rsidRDefault="00CA2DCF" w:rsidP="00B56795">
            <w:pPr>
              <w:pStyle w:val="TAL"/>
              <w:rPr>
                <w:rFonts w:eastAsia="SimSun"/>
                <w:i/>
                <w:lang w:eastAsia="zh-CN"/>
              </w:rPr>
            </w:pPr>
            <w:r w:rsidRPr="00613175">
              <w:rPr>
                <w:rFonts w:eastAsia="SimSun"/>
                <w:i/>
                <w:lang w:eastAsia="zh-CN"/>
              </w:rPr>
              <w:t>a=des:qos mandatory local sendrecv</w:t>
            </w:r>
          </w:p>
          <w:p w14:paraId="367D7A39" w14:textId="77777777" w:rsidR="00CA2DCF" w:rsidRPr="00613175" w:rsidRDefault="00CA2DCF" w:rsidP="00B56795">
            <w:pPr>
              <w:pStyle w:val="TAL"/>
              <w:rPr>
                <w:i/>
              </w:rPr>
            </w:pPr>
            <w:r w:rsidRPr="00613175">
              <w:rPr>
                <w:rFonts w:eastAsia="SimSun"/>
                <w:i/>
                <w:lang w:eastAsia="zh-CN"/>
              </w:rPr>
              <w:t>a=des:qos optional remote sendrecv</w:t>
            </w:r>
            <w:r w:rsidRPr="00613175">
              <w:t xml:space="preserve"> or</w:t>
            </w:r>
            <w:r w:rsidRPr="00613175">
              <w:rPr>
                <w:i/>
              </w:rPr>
              <w:t xml:space="preserve"> a=des:qos mandatory remote sendrecv</w:t>
            </w:r>
          </w:p>
          <w:p w14:paraId="06C6BD98" w14:textId="77777777" w:rsidR="00CA2DCF" w:rsidRPr="00613175" w:rsidRDefault="00CA2DCF" w:rsidP="00B56795">
            <w:pPr>
              <w:pStyle w:val="TAL"/>
              <w:rPr>
                <w:rFonts w:eastAsia="SimSun"/>
                <w:lang w:eastAsia="zh-CN"/>
              </w:rPr>
            </w:pPr>
          </w:p>
          <w:p w14:paraId="11641E61" w14:textId="77777777" w:rsidR="00CA2DCF" w:rsidRPr="00613175" w:rsidRDefault="00CA2DCF" w:rsidP="00B56795">
            <w:pPr>
              <w:pStyle w:val="TAL"/>
              <w:rPr>
                <w:rFonts w:eastAsia="SimSun"/>
                <w:lang w:eastAsia="zh-CN"/>
              </w:rPr>
            </w:pPr>
          </w:p>
          <w:p w14:paraId="48EE1E85" w14:textId="77777777" w:rsidR="00CA2DCF" w:rsidRPr="00613175" w:rsidRDefault="00CA2DCF" w:rsidP="00B56795">
            <w:pPr>
              <w:pStyle w:val="TAL"/>
              <w:rPr>
                <w:rFonts w:eastAsia="SimSun"/>
                <w:lang w:eastAsia="zh-CN"/>
              </w:rPr>
            </w:pPr>
            <w:r w:rsidRPr="00613175">
              <w:rPr>
                <w:rFonts w:eastAsia="SimSun"/>
                <w:lang w:eastAsia="zh-CN"/>
              </w:rPr>
              <w:t>Note 1: At least one "c=" field shall be present.</w:t>
            </w:r>
          </w:p>
          <w:p w14:paraId="72159F64" w14:textId="77777777" w:rsidR="00CA2DCF" w:rsidRPr="00613175" w:rsidRDefault="00CA2DCF" w:rsidP="00B56795">
            <w:pPr>
              <w:pStyle w:val="TAL"/>
              <w:rPr>
                <w:rFonts w:eastAsia="SimSun"/>
                <w:lang w:eastAsia="zh-CN"/>
              </w:rPr>
            </w:pPr>
            <w:r w:rsidRPr="00613175">
              <w:rPr>
                <w:rFonts w:eastAsia="SimSun"/>
                <w:lang w:eastAsia="zh-CN"/>
              </w:rPr>
              <w:t>Note 2: "o=" line identical to previous SDP sent by UE except that sess-version is incremented by one</w:t>
            </w:r>
          </w:p>
          <w:p w14:paraId="4290BFAE" w14:textId="77777777" w:rsidR="00CA2DCF" w:rsidRPr="00613175" w:rsidRDefault="00CA2DCF" w:rsidP="00B56795">
            <w:pPr>
              <w:pStyle w:val="TAL"/>
              <w:rPr>
                <w:rFonts w:eastAsia="SimSun"/>
                <w:bCs/>
                <w:lang w:eastAsia="zh-CN"/>
              </w:rPr>
            </w:pPr>
            <w:r w:rsidRPr="00613175">
              <w:rPr>
                <w:rFonts w:eastAsia="SimSun"/>
                <w:lang w:eastAsia="zh-CN"/>
              </w:rPr>
              <w:t>Note 3:</w:t>
            </w:r>
            <w:r w:rsidRPr="00613175">
              <w:rPr>
                <w:rFonts w:eastAsia="SimSun"/>
                <w:bCs/>
                <w:lang w:eastAsia="zh-CN"/>
              </w:rPr>
              <w:t xml:space="preserve"> The value for fmt, payload type and format is not checked</w:t>
            </w:r>
          </w:p>
          <w:p w14:paraId="461655E5" w14:textId="77777777" w:rsidR="00CA2DCF" w:rsidRPr="00613175" w:rsidRDefault="00CA2DCF" w:rsidP="00B56795">
            <w:pPr>
              <w:pStyle w:val="TAL"/>
              <w:rPr>
                <w:rFonts w:eastAsia="SimSun"/>
                <w:bCs/>
                <w:lang w:eastAsia="zh-CN"/>
              </w:rPr>
            </w:pPr>
            <w:r w:rsidRPr="00613175">
              <w:rPr>
                <w:rFonts w:eastAsia="SimSun"/>
                <w:bCs/>
                <w:lang w:eastAsia="zh-CN"/>
              </w:rPr>
              <w:t>Note 4: Parameters for the codec are not checked</w:t>
            </w:r>
          </w:p>
          <w:p w14:paraId="61EA0A4E" w14:textId="77777777" w:rsidR="00CA2DCF" w:rsidRPr="00613175" w:rsidRDefault="00CA2DCF" w:rsidP="00B56795">
            <w:pPr>
              <w:pStyle w:val="TAL"/>
              <w:rPr>
                <w:rFonts w:eastAsia="SimSun"/>
                <w:lang w:eastAsia="zh-CN"/>
              </w:rPr>
            </w:pPr>
            <w:r w:rsidRPr="00613175">
              <w:rPr>
                <w:rFonts w:eastAsia="SimSun"/>
                <w:bCs/>
                <w:lang w:eastAsia="zh-CN"/>
              </w:rPr>
              <w:t>Note 5: The channel number shall be "/1" or omitted.</w:t>
            </w:r>
          </w:p>
        </w:tc>
      </w:tr>
    </w:tbl>
    <w:p w14:paraId="3B1E63AC" w14:textId="77777777" w:rsidR="00CA2DCF" w:rsidRPr="00613175" w:rsidRDefault="00CA2DCF" w:rsidP="00CA2DCF">
      <w:pPr>
        <w:rPr>
          <w:snapToGrid w:val="0"/>
        </w:rPr>
      </w:pPr>
    </w:p>
    <w:p w14:paraId="17E28318" w14:textId="77777777" w:rsidR="00CA2DCF" w:rsidRPr="00613175" w:rsidRDefault="00CA2DCF" w:rsidP="00CA2DCF">
      <w:pPr>
        <w:pStyle w:val="H6"/>
        <w:rPr>
          <w:snapToGrid w:val="0"/>
        </w:rPr>
      </w:pPr>
      <w:r w:rsidRPr="00613175">
        <w:rPr>
          <w:snapToGrid w:val="0"/>
        </w:rPr>
        <w:t>200 OK for UPDATE (Step 7)</w:t>
      </w:r>
    </w:p>
    <w:p w14:paraId="67CBFFBD" w14:textId="77777777" w:rsidR="00CA2DCF" w:rsidRPr="00613175" w:rsidRDefault="00CA2DCF" w:rsidP="00CA2DCF">
      <w:pPr>
        <w:keepNext/>
      </w:pPr>
      <w:r w:rsidRPr="00613175">
        <w:t>Use the default message "200 OK for other requests than REGISTER or SUBSCRIBE" in Annex A.3.1 of TS 34.229-1 [2] applying conditions A1, A10 and A22, and with the following exceptions:</w:t>
      </w:r>
    </w:p>
    <w:tbl>
      <w:tblPr>
        <w:tblW w:w="9356" w:type="dxa"/>
        <w:jc w:val="center"/>
        <w:tblLayout w:type="fixed"/>
        <w:tblLook w:val="01E0" w:firstRow="1" w:lastRow="1" w:firstColumn="1" w:lastColumn="1" w:noHBand="0" w:noVBand="0"/>
      </w:tblPr>
      <w:tblGrid>
        <w:gridCol w:w="1439"/>
        <w:gridCol w:w="7917"/>
      </w:tblGrid>
      <w:tr w:rsidR="00CA2DCF" w:rsidRPr="00613175" w14:paraId="297118D5" w14:textId="77777777" w:rsidTr="00B56795">
        <w:trPr>
          <w:cantSplit/>
          <w:trHeight w:val="255"/>
          <w:jc w:val="center"/>
        </w:trPr>
        <w:tc>
          <w:tcPr>
            <w:tcW w:w="1440" w:type="dxa"/>
            <w:tcBorders>
              <w:top w:val="single" w:sz="4" w:space="0" w:color="auto"/>
              <w:left w:val="single" w:sz="4" w:space="0" w:color="auto"/>
              <w:bottom w:val="single" w:sz="4" w:space="0" w:color="auto"/>
              <w:right w:val="single" w:sz="4" w:space="0" w:color="auto"/>
            </w:tcBorders>
          </w:tcPr>
          <w:p w14:paraId="181EF591" w14:textId="77777777" w:rsidR="00CA2DCF" w:rsidRPr="00613175" w:rsidRDefault="00CA2DCF" w:rsidP="00B56795">
            <w:pPr>
              <w:pStyle w:val="TAL"/>
              <w:rPr>
                <w:b/>
              </w:rPr>
            </w:pPr>
            <w:r w:rsidRPr="00613175">
              <w:rPr>
                <w:b/>
              </w:rPr>
              <w:t>Header/param</w:t>
            </w:r>
          </w:p>
        </w:tc>
        <w:tc>
          <w:tcPr>
            <w:tcW w:w="7920" w:type="dxa"/>
            <w:tcBorders>
              <w:top w:val="single" w:sz="4" w:space="0" w:color="auto"/>
              <w:left w:val="single" w:sz="4" w:space="0" w:color="auto"/>
              <w:bottom w:val="single" w:sz="4" w:space="0" w:color="auto"/>
              <w:right w:val="single" w:sz="4" w:space="0" w:color="auto"/>
            </w:tcBorders>
          </w:tcPr>
          <w:p w14:paraId="76BF7179" w14:textId="77777777" w:rsidR="00CA2DCF" w:rsidRPr="00613175" w:rsidRDefault="00CA2DCF" w:rsidP="00B56795">
            <w:pPr>
              <w:pStyle w:val="TAL"/>
              <w:rPr>
                <w:b/>
              </w:rPr>
            </w:pPr>
            <w:r w:rsidRPr="00613175">
              <w:rPr>
                <w:b/>
              </w:rPr>
              <w:t>Value/remark</w:t>
            </w:r>
          </w:p>
        </w:tc>
      </w:tr>
      <w:tr w:rsidR="00CA2DCF" w:rsidRPr="00613175" w14:paraId="103BAF5D" w14:textId="77777777" w:rsidTr="00B56795">
        <w:trPr>
          <w:cantSplit/>
          <w:trHeight w:val="255"/>
          <w:jc w:val="center"/>
        </w:trPr>
        <w:tc>
          <w:tcPr>
            <w:tcW w:w="1440" w:type="dxa"/>
            <w:tcBorders>
              <w:top w:val="single" w:sz="4" w:space="0" w:color="auto"/>
              <w:left w:val="single" w:sz="4" w:space="0" w:color="auto"/>
              <w:bottom w:val="single" w:sz="4" w:space="0" w:color="auto"/>
              <w:right w:val="single" w:sz="4" w:space="0" w:color="auto"/>
            </w:tcBorders>
          </w:tcPr>
          <w:p w14:paraId="72D2702D" w14:textId="77777777" w:rsidR="00CA2DCF" w:rsidRPr="00613175" w:rsidRDefault="00CA2DCF" w:rsidP="00B56795">
            <w:pPr>
              <w:pStyle w:val="TAL"/>
              <w:rPr>
                <w:b/>
              </w:rPr>
            </w:pPr>
            <w:r w:rsidRPr="00613175">
              <w:rPr>
                <w:b/>
              </w:rPr>
              <w:t>Require</w:t>
            </w:r>
          </w:p>
          <w:p w14:paraId="0E267586" w14:textId="77777777" w:rsidR="00CA2DCF" w:rsidRPr="00613175" w:rsidRDefault="00CA2DCF" w:rsidP="00B56795">
            <w:pPr>
              <w:pStyle w:val="TAL"/>
            </w:pPr>
            <w:r w:rsidRPr="00613175">
              <w:t xml:space="preserve">    option-tag</w:t>
            </w:r>
          </w:p>
        </w:tc>
        <w:tc>
          <w:tcPr>
            <w:tcW w:w="7920" w:type="dxa"/>
            <w:tcBorders>
              <w:top w:val="single" w:sz="4" w:space="0" w:color="auto"/>
              <w:left w:val="single" w:sz="4" w:space="0" w:color="auto"/>
              <w:bottom w:val="single" w:sz="4" w:space="0" w:color="auto"/>
              <w:right w:val="single" w:sz="4" w:space="0" w:color="auto"/>
            </w:tcBorders>
          </w:tcPr>
          <w:p w14:paraId="74773CDD" w14:textId="77777777" w:rsidR="00CA2DCF" w:rsidRPr="00613175" w:rsidRDefault="00CA2DCF" w:rsidP="00B56795">
            <w:pPr>
              <w:pStyle w:val="TAL"/>
              <w:rPr>
                <w:b/>
              </w:rPr>
            </w:pPr>
          </w:p>
          <w:p w14:paraId="1D66EA6A" w14:textId="77777777" w:rsidR="00CA2DCF" w:rsidRPr="00613175" w:rsidRDefault="00CA2DCF" w:rsidP="00B56795">
            <w:pPr>
              <w:pStyle w:val="TAL"/>
            </w:pPr>
            <w:r w:rsidRPr="00613175">
              <w:rPr>
                <w:i/>
              </w:rPr>
              <w:t xml:space="preserve">precondition </w:t>
            </w:r>
          </w:p>
        </w:tc>
      </w:tr>
      <w:tr w:rsidR="00CA2DCF" w:rsidRPr="00613175" w14:paraId="4FC9D2C9" w14:textId="77777777" w:rsidTr="00B56795">
        <w:trPr>
          <w:cantSplit/>
          <w:trHeight w:val="255"/>
          <w:tblHeader/>
          <w:jc w:val="center"/>
        </w:trPr>
        <w:tc>
          <w:tcPr>
            <w:tcW w:w="1440" w:type="dxa"/>
            <w:tcBorders>
              <w:top w:val="single" w:sz="4" w:space="0" w:color="auto"/>
              <w:left w:val="single" w:sz="4" w:space="0" w:color="auto"/>
              <w:right w:val="single" w:sz="4" w:space="0" w:color="auto"/>
            </w:tcBorders>
          </w:tcPr>
          <w:p w14:paraId="5CC347DE" w14:textId="77777777" w:rsidR="00CA2DCF" w:rsidRPr="00613175" w:rsidRDefault="00CA2DCF" w:rsidP="00B56795">
            <w:pPr>
              <w:pStyle w:val="TAL"/>
              <w:rPr>
                <w:b/>
              </w:rPr>
            </w:pPr>
            <w:r w:rsidRPr="00613175">
              <w:rPr>
                <w:b/>
              </w:rPr>
              <w:t>Content-Type</w:t>
            </w:r>
          </w:p>
        </w:tc>
        <w:tc>
          <w:tcPr>
            <w:tcW w:w="7920" w:type="dxa"/>
            <w:tcBorders>
              <w:top w:val="single" w:sz="4" w:space="0" w:color="auto"/>
              <w:left w:val="single" w:sz="4" w:space="0" w:color="auto"/>
              <w:right w:val="single" w:sz="4" w:space="0" w:color="auto"/>
            </w:tcBorders>
          </w:tcPr>
          <w:p w14:paraId="4AA8FB9F" w14:textId="77777777" w:rsidR="00CA2DCF" w:rsidRPr="00613175" w:rsidRDefault="00CA2DCF" w:rsidP="00B56795">
            <w:pPr>
              <w:pStyle w:val="TAL"/>
              <w:rPr>
                <w:bCs/>
              </w:rPr>
            </w:pPr>
            <w:r w:rsidRPr="00613175">
              <w:rPr>
                <w:bCs/>
              </w:rPr>
              <w:t xml:space="preserve"> </w:t>
            </w:r>
          </w:p>
        </w:tc>
      </w:tr>
      <w:tr w:rsidR="00CA2DCF" w:rsidRPr="00613175" w14:paraId="7457D00B" w14:textId="77777777" w:rsidTr="00B56795">
        <w:trPr>
          <w:cantSplit/>
          <w:trHeight w:val="255"/>
          <w:tblHeader/>
          <w:jc w:val="center"/>
        </w:trPr>
        <w:tc>
          <w:tcPr>
            <w:tcW w:w="1440" w:type="dxa"/>
            <w:tcBorders>
              <w:left w:val="single" w:sz="4" w:space="0" w:color="auto"/>
              <w:bottom w:val="single" w:sz="4" w:space="0" w:color="auto"/>
              <w:right w:val="single" w:sz="4" w:space="0" w:color="auto"/>
            </w:tcBorders>
          </w:tcPr>
          <w:p w14:paraId="0CA84290" w14:textId="77777777" w:rsidR="00CA2DCF" w:rsidRPr="00613175" w:rsidRDefault="00CA2DCF" w:rsidP="00B56795">
            <w:pPr>
              <w:pStyle w:val="TAL"/>
            </w:pPr>
            <w:r w:rsidRPr="00613175">
              <w:tab/>
              <w:t>media-type</w:t>
            </w:r>
          </w:p>
        </w:tc>
        <w:tc>
          <w:tcPr>
            <w:tcW w:w="7920" w:type="dxa"/>
            <w:tcBorders>
              <w:left w:val="single" w:sz="4" w:space="0" w:color="auto"/>
              <w:bottom w:val="single" w:sz="4" w:space="0" w:color="auto"/>
              <w:right w:val="single" w:sz="4" w:space="0" w:color="auto"/>
            </w:tcBorders>
          </w:tcPr>
          <w:p w14:paraId="2E0E441D" w14:textId="77777777" w:rsidR="00CA2DCF" w:rsidRPr="00613175" w:rsidRDefault="00CA2DCF" w:rsidP="00B56795">
            <w:pPr>
              <w:pStyle w:val="TAL"/>
              <w:rPr>
                <w:i/>
                <w:iCs/>
              </w:rPr>
            </w:pPr>
            <w:r w:rsidRPr="00613175">
              <w:rPr>
                <w:i/>
              </w:rPr>
              <w:t>application/sdp</w:t>
            </w:r>
            <w:r w:rsidRPr="00613175">
              <w:rPr>
                <w:i/>
                <w:iCs/>
                <w:snapToGrid w:val="0"/>
              </w:rPr>
              <w:t xml:space="preserve"> </w:t>
            </w:r>
          </w:p>
        </w:tc>
      </w:tr>
      <w:tr w:rsidR="00CA2DCF" w:rsidRPr="00613175" w14:paraId="522A5F0D" w14:textId="77777777" w:rsidTr="00B56795">
        <w:trPr>
          <w:cantSplit/>
          <w:trHeight w:val="255"/>
          <w:tblHeader/>
          <w:jc w:val="center"/>
        </w:trPr>
        <w:tc>
          <w:tcPr>
            <w:tcW w:w="1440" w:type="dxa"/>
            <w:tcBorders>
              <w:top w:val="single" w:sz="4" w:space="0" w:color="auto"/>
              <w:left w:val="single" w:sz="4" w:space="0" w:color="auto"/>
              <w:right w:val="single" w:sz="4" w:space="0" w:color="auto"/>
            </w:tcBorders>
          </w:tcPr>
          <w:p w14:paraId="67D52915" w14:textId="77777777" w:rsidR="00CA2DCF" w:rsidRPr="00613175" w:rsidRDefault="00CA2DCF" w:rsidP="00B56795">
            <w:pPr>
              <w:pStyle w:val="TAR"/>
              <w:ind w:right="360"/>
              <w:jc w:val="left"/>
            </w:pPr>
            <w:r w:rsidRPr="00613175">
              <w:rPr>
                <w:b/>
              </w:rPr>
              <w:t>Content-Length</w:t>
            </w:r>
          </w:p>
        </w:tc>
        <w:tc>
          <w:tcPr>
            <w:tcW w:w="7920" w:type="dxa"/>
            <w:tcBorders>
              <w:top w:val="single" w:sz="4" w:space="0" w:color="auto"/>
              <w:left w:val="single" w:sz="4" w:space="0" w:color="auto"/>
              <w:right w:val="single" w:sz="4" w:space="0" w:color="auto"/>
            </w:tcBorders>
          </w:tcPr>
          <w:p w14:paraId="77960AD4" w14:textId="77777777" w:rsidR="00CA2DCF" w:rsidRPr="00613175" w:rsidRDefault="00CA2DCF" w:rsidP="00B56795">
            <w:pPr>
              <w:pStyle w:val="TAL"/>
              <w:rPr>
                <w:bCs/>
              </w:rPr>
            </w:pPr>
          </w:p>
        </w:tc>
      </w:tr>
      <w:tr w:rsidR="00CA2DCF" w:rsidRPr="00613175" w14:paraId="39DBAD60" w14:textId="77777777" w:rsidTr="00B56795">
        <w:trPr>
          <w:cantSplit/>
          <w:trHeight w:val="255"/>
          <w:tblHeader/>
          <w:jc w:val="center"/>
        </w:trPr>
        <w:tc>
          <w:tcPr>
            <w:tcW w:w="1440" w:type="dxa"/>
            <w:tcBorders>
              <w:left w:val="single" w:sz="4" w:space="0" w:color="auto"/>
              <w:bottom w:val="single" w:sz="4" w:space="0" w:color="auto"/>
              <w:right w:val="single" w:sz="4" w:space="0" w:color="auto"/>
            </w:tcBorders>
          </w:tcPr>
          <w:p w14:paraId="3E8D4F43" w14:textId="77777777" w:rsidR="00CA2DCF" w:rsidRPr="00613175" w:rsidRDefault="00CA2DCF" w:rsidP="00B56795">
            <w:pPr>
              <w:pStyle w:val="TAR"/>
              <w:ind w:right="360"/>
              <w:jc w:val="left"/>
              <w:rPr>
                <w:b/>
              </w:rPr>
            </w:pPr>
            <w:r w:rsidRPr="00613175">
              <w:t xml:space="preserve">      value</w:t>
            </w:r>
          </w:p>
        </w:tc>
        <w:tc>
          <w:tcPr>
            <w:tcW w:w="7920" w:type="dxa"/>
            <w:tcBorders>
              <w:left w:val="single" w:sz="4" w:space="0" w:color="auto"/>
              <w:bottom w:val="single" w:sz="4" w:space="0" w:color="auto"/>
              <w:right w:val="single" w:sz="4" w:space="0" w:color="auto"/>
            </w:tcBorders>
          </w:tcPr>
          <w:p w14:paraId="4E269980" w14:textId="77777777" w:rsidR="00CA2DCF" w:rsidRPr="00613175" w:rsidRDefault="00CA2DCF" w:rsidP="00B56795">
            <w:pPr>
              <w:pStyle w:val="TAR"/>
              <w:ind w:right="360"/>
              <w:jc w:val="left"/>
              <w:rPr>
                <w:iCs/>
              </w:rPr>
            </w:pPr>
            <w:r w:rsidRPr="00613175">
              <w:rPr>
                <w:iCs/>
              </w:rPr>
              <w:t>length of message-body</w:t>
            </w:r>
          </w:p>
        </w:tc>
      </w:tr>
      <w:tr w:rsidR="00CA2DCF" w:rsidRPr="00613175" w14:paraId="381C7C16" w14:textId="77777777" w:rsidTr="00B56795">
        <w:trPr>
          <w:cantSplit/>
          <w:trHeight w:val="255"/>
          <w:jc w:val="center"/>
        </w:trPr>
        <w:tc>
          <w:tcPr>
            <w:tcW w:w="1440" w:type="dxa"/>
            <w:tcBorders>
              <w:top w:val="single" w:sz="4" w:space="0" w:color="auto"/>
              <w:left w:val="single" w:sz="4" w:space="0" w:color="auto"/>
              <w:bottom w:val="single" w:sz="4" w:space="0" w:color="auto"/>
              <w:right w:val="single" w:sz="4" w:space="0" w:color="auto"/>
            </w:tcBorders>
          </w:tcPr>
          <w:p w14:paraId="3B97089A" w14:textId="77777777" w:rsidR="00CA2DCF" w:rsidRPr="00613175" w:rsidRDefault="00CA2DCF" w:rsidP="00B56795">
            <w:pPr>
              <w:pStyle w:val="TAL"/>
              <w:rPr>
                <w:b/>
              </w:rPr>
            </w:pPr>
            <w:r w:rsidRPr="00613175">
              <w:rPr>
                <w:b/>
              </w:rPr>
              <w:t>Message-body</w:t>
            </w:r>
          </w:p>
        </w:tc>
        <w:tc>
          <w:tcPr>
            <w:tcW w:w="7920" w:type="dxa"/>
            <w:tcBorders>
              <w:top w:val="single" w:sz="4" w:space="0" w:color="auto"/>
              <w:left w:val="single" w:sz="4" w:space="0" w:color="auto"/>
              <w:bottom w:val="single" w:sz="4" w:space="0" w:color="auto"/>
              <w:right w:val="single" w:sz="4" w:space="0" w:color="auto"/>
            </w:tcBorders>
            <w:shd w:val="clear" w:color="auto" w:fill="auto"/>
          </w:tcPr>
          <w:p w14:paraId="2C31D5C9" w14:textId="77777777" w:rsidR="00CA2DCF" w:rsidRPr="00613175" w:rsidRDefault="00CA2DCF" w:rsidP="00B56795">
            <w:pPr>
              <w:pStyle w:val="TAL"/>
            </w:pPr>
            <w:r w:rsidRPr="00613175">
              <w:t>SDP body of the 200 response copied from the received UPDATE and modified as follows:</w:t>
            </w:r>
          </w:p>
          <w:p w14:paraId="0EE351B2" w14:textId="77777777" w:rsidR="00CA2DCF" w:rsidRPr="00613175" w:rsidRDefault="00CA2DCF" w:rsidP="00B56795">
            <w:pPr>
              <w:pStyle w:val="TAL"/>
            </w:pPr>
          </w:p>
          <w:p w14:paraId="41C1CCB1" w14:textId="77777777" w:rsidR="00CA2DCF" w:rsidRPr="00613175" w:rsidRDefault="00CA2DCF" w:rsidP="00B56795">
            <w:pPr>
              <w:pStyle w:val="TAL"/>
              <w:rPr>
                <w:snapToGrid w:val="0"/>
              </w:rPr>
            </w:pPr>
            <w:r w:rsidRPr="00613175">
              <w:rPr>
                <w:snapToGrid w:val="0"/>
              </w:rPr>
              <w:t>- IP address on "c=" lines and transport port on "m=" lines changed to indicate to which IP address and port the UE should start sending the media;</w:t>
            </w:r>
          </w:p>
          <w:p w14:paraId="42D67087" w14:textId="77777777" w:rsidR="00CA2DCF" w:rsidRPr="00613175" w:rsidRDefault="00CA2DCF" w:rsidP="00B56795">
            <w:pPr>
              <w:pStyle w:val="TAL"/>
              <w:rPr>
                <w:snapToGrid w:val="0"/>
              </w:rPr>
            </w:pPr>
            <w:r w:rsidRPr="00613175">
              <w:rPr>
                <w:snapToGrid w:val="0"/>
              </w:rPr>
              <w:t>- "o=" line identical to previous SDP sent by SS except that sess-version is incremented;</w:t>
            </w:r>
          </w:p>
          <w:p w14:paraId="37A7B6CC" w14:textId="77777777" w:rsidR="00CA2DCF" w:rsidRPr="00613175" w:rsidRDefault="00CA2DCF" w:rsidP="00B56795">
            <w:pPr>
              <w:pStyle w:val="TAL"/>
              <w:overflowPunct/>
              <w:autoSpaceDE/>
              <w:autoSpaceDN/>
              <w:adjustRightInd/>
              <w:textAlignment w:val="auto"/>
              <w:rPr>
                <w:snapToGrid w:val="0"/>
              </w:rPr>
            </w:pPr>
            <w:r w:rsidRPr="00613175">
              <w:rPr>
                <w:i/>
                <w:iCs/>
                <w:snapToGrid w:val="0"/>
              </w:rPr>
              <w:t xml:space="preserve">- </w:t>
            </w:r>
            <w:r w:rsidRPr="00613175">
              <w:rPr>
                <w:snapToGrid w:val="0"/>
              </w:rPr>
              <w:t xml:space="preserve">Attributes for preconditions: </w:t>
            </w:r>
            <w:r w:rsidRPr="00613175">
              <w:rPr>
                <w:i/>
                <w:iCs/>
              </w:rPr>
              <w:t xml:space="preserve">a=curr:qos </w:t>
            </w:r>
            <w:r w:rsidRPr="00613175">
              <w:rPr>
                <w:i/>
                <w:iCs/>
                <w:snapToGrid w:val="0"/>
              </w:rPr>
              <w:t>remote</w:t>
            </w:r>
            <w:r w:rsidRPr="00613175">
              <w:rPr>
                <w:i/>
                <w:iCs/>
              </w:rPr>
              <w:t xml:space="preserve"> sendrecv</w:t>
            </w:r>
          </w:p>
        </w:tc>
      </w:tr>
    </w:tbl>
    <w:p w14:paraId="37D138E0" w14:textId="77777777" w:rsidR="00CA2DCF" w:rsidRPr="00613175" w:rsidRDefault="00CA2DCF" w:rsidP="00CA2DCF"/>
    <w:p w14:paraId="707FBDE4" w14:textId="77777777" w:rsidR="00CA2DCF" w:rsidRPr="00613175" w:rsidRDefault="00CA2DCF" w:rsidP="00CA2DCF">
      <w:pPr>
        <w:pStyle w:val="H6"/>
        <w:rPr>
          <w:snapToGrid w:val="0"/>
        </w:rPr>
      </w:pPr>
      <w:r w:rsidRPr="00613175">
        <w:rPr>
          <w:snapToGrid w:val="0"/>
        </w:rPr>
        <w:t>180 Ringing (Step 8)</w:t>
      </w:r>
    </w:p>
    <w:p w14:paraId="6FA4CFD5" w14:textId="77777777" w:rsidR="00CA2DCF" w:rsidRPr="00613175" w:rsidRDefault="00CA2DCF" w:rsidP="00CA2DCF">
      <w:r w:rsidRPr="00613175">
        <w:t>Use the default message "180 Ringing for INVITE" in Annex A.2.6 of TS 34.229-1 [2] applying conditions A1 and A3.</w:t>
      </w:r>
    </w:p>
    <w:p w14:paraId="20C60FE6" w14:textId="77777777" w:rsidR="00CA2DCF" w:rsidRPr="00613175" w:rsidRDefault="00CA2DCF" w:rsidP="00CA2DCF">
      <w:pPr>
        <w:pStyle w:val="H6"/>
      </w:pPr>
      <w:r w:rsidRPr="00613175">
        <w:t>PRACK (Step 9)</w:t>
      </w:r>
    </w:p>
    <w:p w14:paraId="695CA539" w14:textId="77777777" w:rsidR="00CA2DCF" w:rsidRPr="00613175" w:rsidRDefault="00CA2DCF" w:rsidP="00CA2DCF">
      <w:pPr>
        <w:keepNext/>
      </w:pPr>
      <w:r w:rsidRPr="00613175">
        <w:t>Use the default message "PRACK" in Annex A.2.4 of TS 34.229-1 [2] applying conditions A1 and A7.</w:t>
      </w:r>
    </w:p>
    <w:p w14:paraId="223B5E2A" w14:textId="77777777" w:rsidR="00CA2DCF" w:rsidRPr="00613175" w:rsidRDefault="00CA2DCF" w:rsidP="00CA2DCF">
      <w:pPr>
        <w:pStyle w:val="H6"/>
      </w:pPr>
      <w:r w:rsidRPr="00613175">
        <w:t>200 OK for PRACK (Step 10)</w:t>
      </w:r>
    </w:p>
    <w:p w14:paraId="5A983EA8" w14:textId="77777777" w:rsidR="00CA2DCF" w:rsidRPr="00613175" w:rsidRDefault="00CA2DCF" w:rsidP="00CA2DCF">
      <w:pPr>
        <w:keepNext/>
      </w:pPr>
      <w:r w:rsidRPr="00613175">
        <w:t>Use the default message "200 OK for other requests than REGISTER or SUBSCRIBE" in Annex A.3.1 of TS 34.229-1 [2] applying condition A10.</w:t>
      </w:r>
    </w:p>
    <w:p w14:paraId="1DA8A539" w14:textId="77777777" w:rsidR="00CA2DCF" w:rsidRPr="00613175" w:rsidRDefault="00CA2DCF" w:rsidP="00CA2DCF">
      <w:pPr>
        <w:pStyle w:val="H6"/>
      </w:pPr>
      <w:r w:rsidRPr="00613175">
        <w:t>200 OK for INVITE (Step 11)</w:t>
      </w:r>
    </w:p>
    <w:p w14:paraId="69D74EA7" w14:textId="77777777" w:rsidR="00CA2DCF" w:rsidRPr="00613175" w:rsidRDefault="00CA2DCF" w:rsidP="00CA2DCF">
      <w:pPr>
        <w:keepNext/>
      </w:pPr>
      <w:r w:rsidRPr="00613175">
        <w:t>Use the default message "200 OK for other requests than REGISTER or SUBSCRIBE" in Annex A.3.1 of TS 34.229-1 [2] applying conditions A1, A10, and A19.</w:t>
      </w:r>
    </w:p>
    <w:p w14:paraId="03F1396F" w14:textId="77777777" w:rsidR="00CA2DCF" w:rsidRPr="00613175" w:rsidRDefault="00CA2DCF" w:rsidP="00CA2DCF">
      <w:pPr>
        <w:pStyle w:val="H6"/>
      </w:pPr>
      <w:r w:rsidRPr="00613175">
        <w:t>ACK (Step 12)</w:t>
      </w:r>
    </w:p>
    <w:p w14:paraId="2ADB1FE1" w14:textId="583505DB" w:rsidR="00CA2DCF" w:rsidRPr="00613175" w:rsidRDefault="00CA2DCF" w:rsidP="00CA2DCF">
      <w:r w:rsidRPr="00613175">
        <w:t>Use the default message "ACK" in Annex A.2.6 of TS 34.229-1 [2] applying conditions A1 and A3.</w:t>
      </w:r>
    </w:p>
    <w:p w14:paraId="6ACDECD0" w14:textId="77777777" w:rsidR="00692990" w:rsidRPr="00613175" w:rsidRDefault="008264B1" w:rsidP="00692990">
      <w:pPr>
        <w:pStyle w:val="Heading2"/>
      </w:pPr>
      <w:r w:rsidRPr="00613175">
        <w:br w:type="page"/>
      </w:r>
      <w:bookmarkStart w:id="1398" w:name="_Toc75880713"/>
      <w:bookmarkStart w:id="1399" w:name="_Toc84254425"/>
      <w:bookmarkStart w:id="1400" w:name="_Toc84255220"/>
      <w:bookmarkStart w:id="1401" w:name="_Toc58360255"/>
      <w:bookmarkStart w:id="1402" w:name="_Toc52220183"/>
      <w:bookmarkStart w:id="1403" w:name="_Toc51835330"/>
      <w:bookmarkStart w:id="1404" w:name="_Toc51774907"/>
      <w:bookmarkStart w:id="1405" w:name="_Toc35972618"/>
      <w:bookmarkStart w:id="1406" w:name="_Toc21078054"/>
      <w:bookmarkStart w:id="1407" w:name="_Toc51948531"/>
      <w:bookmarkStart w:id="1408" w:name="_Toc52162606"/>
      <w:bookmarkStart w:id="1409" w:name="_Toc60916249"/>
      <w:bookmarkStart w:id="1410" w:name="_Toc68197455"/>
      <w:r w:rsidR="00692990" w:rsidRPr="00613175">
        <w:t>A.15.2</w:t>
      </w:r>
      <w:r w:rsidR="00692990" w:rsidRPr="00613175">
        <w:tab/>
        <w:t>MTSI MO Video Call / without preconditions / 5GS</w:t>
      </w:r>
      <w:bookmarkEnd w:id="1398"/>
      <w:bookmarkEnd w:id="1399"/>
      <w:bookmarkEnd w:id="1400"/>
    </w:p>
    <w:p w14:paraId="7902DF38" w14:textId="77777777" w:rsidR="00692990" w:rsidRPr="00613175" w:rsidRDefault="00692990" w:rsidP="00692990">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692990" w:rsidRPr="00613175" w14:paraId="0D223B97" w14:textId="77777777" w:rsidTr="00B9063D">
        <w:trPr>
          <w:cantSplit/>
          <w:jc w:val="center"/>
        </w:trPr>
        <w:tc>
          <w:tcPr>
            <w:tcW w:w="680" w:type="dxa"/>
            <w:tcBorders>
              <w:top w:val="single" w:sz="4" w:space="0" w:color="auto"/>
              <w:left w:val="single" w:sz="4" w:space="0" w:color="auto"/>
              <w:bottom w:val="nil"/>
              <w:right w:val="single" w:sz="4" w:space="0" w:color="auto"/>
            </w:tcBorders>
          </w:tcPr>
          <w:p w14:paraId="7E3A6AB1" w14:textId="77777777" w:rsidR="00692990" w:rsidRPr="00613175" w:rsidRDefault="00692990" w:rsidP="00B9063D">
            <w:pPr>
              <w:pStyle w:val="TAH"/>
            </w:pPr>
            <w:r w:rsidRPr="00613175">
              <w:t>Step</w:t>
            </w:r>
          </w:p>
        </w:tc>
        <w:tc>
          <w:tcPr>
            <w:tcW w:w="1260" w:type="dxa"/>
            <w:gridSpan w:val="2"/>
            <w:tcBorders>
              <w:left w:val="single" w:sz="4" w:space="0" w:color="auto"/>
              <w:right w:val="single" w:sz="4" w:space="0" w:color="auto"/>
            </w:tcBorders>
          </w:tcPr>
          <w:p w14:paraId="221BF22D" w14:textId="77777777" w:rsidR="00692990" w:rsidRPr="00613175" w:rsidRDefault="00692990" w:rsidP="00B9063D">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25267527" w14:textId="77777777" w:rsidR="00692990" w:rsidRPr="00613175" w:rsidRDefault="00692990" w:rsidP="00B9063D">
            <w:pPr>
              <w:pStyle w:val="TAH"/>
            </w:pPr>
            <w:r w:rsidRPr="00613175">
              <w:t>Message</w:t>
            </w:r>
          </w:p>
        </w:tc>
        <w:tc>
          <w:tcPr>
            <w:tcW w:w="4196" w:type="dxa"/>
            <w:tcBorders>
              <w:top w:val="single" w:sz="4" w:space="0" w:color="auto"/>
              <w:left w:val="single" w:sz="4" w:space="0" w:color="auto"/>
              <w:bottom w:val="nil"/>
              <w:right w:val="single" w:sz="4" w:space="0" w:color="auto"/>
            </w:tcBorders>
          </w:tcPr>
          <w:p w14:paraId="4F69139D" w14:textId="77777777" w:rsidR="00692990" w:rsidRPr="00613175" w:rsidRDefault="00692990" w:rsidP="00B9063D">
            <w:pPr>
              <w:pStyle w:val="TAH"/>
            </w:pPr>
            <w:r w:rsidRPr="00613175">
              <w:t>Comment</w:t>
            </w:r>
          </w:p>
        </w:tc>
      </w:tr>
      <w:tr w:rsidR="00692990" w:rsidRPr="00613175" w14:paraId="4FF34F75" w14:textId="77777777" w:rsidTr="00B9063D">
        <w:trPr>
          <w:cantSplit/>
          <w:jc w:val="center"/>
        </w:trPr>
        <w:tc>
          <w:tcPr>
            <w:tcW w:w="680" w:type="dxa"/>
            <w:tcBorders>
              <w:top w:val="nil"/>
              <w:left w:val="single" w:sz="4" w:space="0" w:color="auto"/>
              <w:bottom w:val="single" w:sz="4" w:space="0" w:color="auto"/>
              <w:right w:val="single" w:sz="4" w:space="0" w:color="auto"/>
            </w:tcBorders>
          </w:tcPr>
          <w:p w14:paraId="7554C341" w14:textId="77777777" w:rsidR="00692990" w:rsidRPr="00613175" w:rsidRDefault="00692990" w:rsidP="00B9063D">
            <w:pPr>
              <w:pStyle w:val="TAC"/>
              <w:rPr>
                <w:rFonts w:eastAsia="MS Gothic"/>
              </w:rPr>
            </w:pPr>
          </w:p>
        </w:tc>
        <w:tc>
          <w:tcPr>
            <w:tcW w:w="630" w:type="dxa"/>
            <w:tcBorders>
              <w:left w:val="single" w:sz="4" w:space="0" w:color="auto"/>
            </w:tcBorders>
          </w:tcPr>
          <w:p w14:paraId="4FD385AE" w14:textId="77777777" w:rsidR="00692990" w:rsidRPr="00613175" w:rsidRDefault="00692990" w:rsidP="00B9063D">
            <w:pPr>
              <w:pStyle w:val="TAH"/>
            </w:pPr>
            <w:r w:rsidRPr="00613175">
              <w:t>UE</w:t>
            </w:r>
          </w:p>
        </w:tc>
        <w:tc>
          <w:tcPr>
            <w:tcW w:w="630" w:type="dxa"/>
            <w:tcBorders>
              <w:right w:val="single" w:sz="4" w:space="0" w:color="auto"/>
            </w:tcBorders>
          </w:tcPr>
          <w:p w14:paraId="00BC41CD" w14:textId="77777777" w:rsidR="00692990" w:rsidRPr="00613175" w:rsidRDefault="00692990" w:rsidP="00B9063D">
            <w:pPr>
              <w:pStyle w:val="TAH"/>
            </w:pPr>
            <w:r w:rsidRPr="00613175">
              <w:t>SS</w:t>
            </w:r>
          </w:p>
        </w:tc>
        <w:tc>
          <w:tcPr>
            <w:tcW w:w="3420" w:type="dxa"/>
            <w:tcBorders>
              <w:top w:val="nil"/>
              <w:left w:val="single" w:sz="4" w:space="0" w:color="auto"/>
              <w:bottom w:val="single" w:sz="4" w:space="0" w:color="auto"/>
              <w:right w:val="single" w:sz="4" w:space="0" w:color="auto"/>
            </w:tcBorders>
          </w:tcPr>
          <w:p w14:paraId="513503ED" w14:textId="77777777" w:rsidR="00692990" w:rsidRPr="00613175" w:rsidRDefault="00692990" w:rsidP="00B9063D">
            <w:pPr>
              <w:pStyle w:val="TAC"/>
            </w:pPr>
          </w:p>
        </w:tc>
        <w:tc>
          <w:tcPr>
            <w:tcW w:w="4196" w:type="dxa"/>
            <w:tcBorders>
              <w:top w:val="nil"/>
              <w:left w:val="single" w:sz="4" w:space="0" w:color="auto"/>
              <w:bottom w:val="single" w:sz="4" w:space="0" w:color="auto"/>
              <w:right w:val="single" w:sz="4" w:space="0" w:color="auto"/>
            </w:tcBorders>
          </w:tcPr>
          <w:p w14:paraId="79E48C9D" w14:textId="77777777" w:rsidR="00692990" w:rsidRPr="00613175" w:rsidRDefault="00692990" w:rsidP="00B9063D">
            <w:pPr>
              <w:pStyle w:val="TAL"/>
              <w:rPr>
                <w:rFonts w:eastAsia="MS Gothic"/>
              </w:rPr>
            </w:pPr>
          </w:p>
        </w:tc>
      </w:tr>
      <w:tr w:rsidR="00692990" w:rsidRPr="00613175" w14:paraId="6C31788B" w14:textId="77777777" w:rsidTr="00B9063D">
        <w:trPr>
          <w:cantSplit/>
          <w:jc w:val="center"/>
        </w:trPr>
        <w:tc>
          <w:tcPr>
            <w:tcW w:w="680" w:type="dxa"/>
            <w:tcBorders>
              <w:top w:val="single" w:sz="4" w:space="0" w:color="auto"/>
            </w:tcBorders>
          </w:tcPr>
          <w:p w14:paraId="443C0F0D" w14:textId="77777777" w:rsidR="00692990" w:rsidRPr="00613175" w:rsidRDefault="00692990" w:rsidP="00B9063D">
            <w:pPr>
              <w:pStyle w:val="TAC"/>
              <w:rPr>
                <w:rFonts w:eastAsia="MS Gothic"/>
              </w:rPr>
            </w:pPr>
            <w:r w:rsidRPr="00613175">
              <w:rPr>
                <w:rFonts w:eastAsia="MS Gothic"/>
              </w:rPr>
              <w:t>1</w:t>
            </w:r>
          </w:p>
        </w:tc>
        <w:tc>
          <w:tcPr>
            <w:tcW w:w="1260" w:type="dxa"/>
            <w:gridSpan w:val="2"/>
          </w:tcPr>
          <w:p w14:paraId="4F1A2D81" w14:textId="77777777" w:rsidR="00692990" w:rsidRPr="00613175" w:rsidRDefault="00692990" w:rsidP="00B9063D">
            <w:pPr>
              <w:pStyle w:val="TAC"/>
              <w:rPr>
                <w:rFonts w:eastAsia="MS Gothic"/>
              </w:rPr>
            </w:pPr>
            <w:r w:rsidRPr="00613175">
              <w:rPr>
                <w:rFonts w:eastAsia="MS Gothic"/>
              </w:rPr>
              <w:sym w:font="Wingdings" w:char="F0E0"/>
            </w:r>
          </w:p>
        </w:tc>
        <w:tc>
          <w:tcPr>
            <w:tcW w:w="3420" w:type="dxa"/>
            <w:tcBorders>
              <w:top w:val="single" w:sz="4" w:space="0" w:color="auto"/>
            </w:tcBorders>
          </w:tcPr>
          <w:p w14:paraId="3A508827" w14:textId="77777777" w:rsidR="00692990" w:rsidRPr="00613175" w:rsidRDefault="00692990" w:rsidP="00B9063D">
            <w:pPr>
              <w:pStyle w:val="TAL"/>
              <w:rPr>
                <w:rFonts w:eastAsia="MS Gothic"/>
              </w:rPr>
            </w:pPr>
            <w:r w:rsidRPr="00613175">
              <w:rPr>
                <w:rFonts w:eastAsia="MS Gothic"/>
              </w:rPr>
              <w:t>INVITE</w:t>
            </w:r>
          </w:p>
        </w:tc>
        <w:tc>
          <w:tcPr>
            <w:tcW w:w="4196" w:type="dxa"/>
            <w:tcBorders>
              <w:top w:val="single" w:sz="4" w:space="0" w:color="auto"/>
            </w:tcBorders>
          </w:tcPr>
          <w:p w14:paraId="3E841549" w14:textId="77777777" w:rsidR="00692990" w:rsidRPr="00613175" w:rsidRDefault="00692990" w:rsidP="00B9063D">
            <w:pPr>
              <w:pStyle w:val="TAL"/>
              <w:rPr>
                <w:rFonts w:eastAsia="MS Gothic"/>
              </w:rPr>
            </w:pPr>
            <w:r w:rsidRPr="00613175">
              <w:rPr>
                <w:rFonts w:eastAsia="MS Gothic"/>
              </w:rPr>
              <w:t>UE sends INVITE with the first SDP offer.</w:t>
            </w:r>
          </w:p>
        </w:tc>
      </w:tr>
      <w:tr w:rsidR="00692990" w:rsidRPr="00613175" w14:paraId="736848DB" w14:textId="77777777" w:rsidTr="00B9063D">
        <w:trPr>
          <w:cantSplit/>
          <w:jc w:val="center"/>
        </w:trPr>
        <w:tc>
          <w:tcPr>
            <w:tcW w:w="680" w:type="dxa"/>
            <w:tcBorders>
              <w:top w:val="single" w:sz="4" w:space="0" w:color="auto"/>
            </w:tcBorders>
          </w:tcPr>
          <w:p w14:paraId="40EA6355" w14:textId="77777777" w:rsidR="00692990" w:rsidRPr="00613175" w:rsidRDefault="00692990" w:rsidP="00B9063D">
            <w:pPr>
              <w:pStyle w:val="TAC"/>
              <w:rPr>
                <w:rFonts w:eastAsia="MS Gothic"/>
              </w:rPr>
            </w:pPr>
            <w:r w:rsidRPr="00613175">
              <w:rPr>
                <w:rFonts w:eastAsia="MS Gothic"/>
              </w:rPr>
              <w:t>2</w:t>
            </w:r>
          </w:p>
        </w:tc>
        <w:tc>
          <w:tcPr>
            <w:tcW w:w="1260" w:type="dxa"/>
            <w:gridSpan w:val="2"/>
          </w:tcPr>
          <w:p w14:paraId="7AF19103" w14:textId="77777777" w:rsidR="00692990" w:rsidRPr="00613175" w:rsidRDefault="00692990" w:rsidP="00B9063D">
            <w:pPr>
              <w:pStyle w:val="TAC"/>
              <w:rPr>
                <w:rFonts w:eastAsia="MS Gothic"/>
              </w:rPr>
            </w:pPr>
            <w:r w:rsidRPr="00613175">
              <w:rPr>
                <w:rFonts w:eastAsia="MS Gothic"/>
              </w:rPr>
              <w:sym w:font="Wingdings" w:char="F0DF"/>
            </w:r>
          </w:p>
        </w:tc>
        <w:tc>
          <w:tcPr>
            <w:tcW w:w="3420" w:type="dxa"/>
            <w:tcBorders>
              <w:top w:val="single" w:sz="4" w:space="0" w:color="auto"/>
            </w:tcBorders>
          </w:tcPr>
          <w:p w14:paraId="205517D4" w14:textId="77777777" w:rsidR="00692990" w:rsidRPr="00613175" w:rsidRDefault="00692990" w:rsidP="00B9063D">
            <w:pPr>
              <w:pStyle w:val="TAL"/>
              <w:rPr>
                <w:rFonts w:eastAsia="MS Gothic"/>
              </w:rPr>
            </w:pPr>
            <w:r w:rsidRPr="00613175">
              <w:rPr>
                <w:rFonts w:eastAsia="MS Gothic"/>
              </w:rPr>
              <w:t>100 Trying</w:t>
            </w:r>
          </w:p>
        </w:tc>
        <w:tc>
          <w:tcPr>
            <w:tcW w:w="4196" w:type="dxa"/>
            <w:tcBorders>
              <w:top w:val="single" w:sz="4" w:space="0" w:color="auto"/>
            </w:tcBorders>
          </w:tcPr>
          <w:p w14:paraId="7B7FDDAE" w14:textId="77777777" w:rsidR="00692990" w:rsidRPr="00613175" w:rsidRDefault="00692990" w:rsidP="00B9063D">
            <w:pPr>
              <w:pStyle w:val="TAL"/>
              <w:rPr>
                <w:rFonts w:eastAsia="MS Gothic"/>
              </w:rPr>
            </w:pPr>
            <w:r w:rsidRPr="00613175">
              <w:rPr>
                <w:rFonts w:eastAsia="MS Gothic"/>
              </w:rPr>
              <w:t>SS sends a 100 Trying provisional response.</w:t>
            </w:r>
          </w:p>
        </w:tc>
      </w:tr>
      <w:tr w:rsidR="00692990" w:rsidRPr="00613175" w14:paraId="56A19BCB" w14:textId="77777777" w:rsidTr="00B9063D">
        <w:trPr>
          <w:cantSplit/>
          <w:jc w:val="center"/>
        </w:trPr>
        <w:tc>
          <w:tcPr>
            <w:tcW w:w="680" w:type="dxa"/>
            <w:tcBorders>
              <w:top w:val="single" w:sz="4" w:space="0" w:color="auto"/>
            </w:tcBorders>
          </w:tcPr>
          <w:p w14:paraId="02BFE216" w14:textId="77777777" w:rsidR="00692990" w:rsidRPr="00613175" w:rsidRDefault="00692990" w:rsidP="00B9063D">
            <w:pPr>
              <w:pStyle w:val="TAC"/>
              <w:rPr>
                <w:rFonts w:eastAsia="MS Gothic"/>
              </w:rPr>
            </w:pPr>
            <w:r w:rsidRPr="00613175">
              <w:rPr>
                <w:rFonts w:eastAsia="MS Gothic"/>
              </w:rPr>
              <w:t>3</w:t>
            </w:r>
          </w:p>
        </w:tc>
        <w:tc>
          <w:tcPr>
            <w:tcW w:w="1260" w:type="dxa"/>
            <w:gridSpan w:val="2"/>
          </w:tcPr>
          <w:p w14:paraId="16512875" w14:textId="77777777" w:rsidR="00692990" w:rsidRPr="00613175" w:rsidRDefault="00692990" w:rsidP="00B9063D">
            <w:pPr>
              <w:pStyle w:val="TAC"/>
              <w:rPr>
                <w:rFonts w:eastAsia="MS Gothic"/>
              </w:rPr>
            </w:pPr>
            <w:r w:rsidRPr="00613175">
              <w:rPr>
                <w:rFonts w:eastAsia="MS Gothic"/>
              </w:rPr>
              <w:sym w:font="Wingdings" w:char="F0DF"/>
            </w:r>
          </w:p>
        </w:tc>
        <w:tc>
          <w:tcPr>
            <w:tcW w:w="3420" w:type="dxa"/>
            <w:tcBorders>
              <w:top w:val="single" w:sz="4" w:space="0" w:color="auto"/>
            </w:tcBorders>
          </w:tcPr>
          <w:p w14:paraId="4289C867" w14:textId="77777777" w:rsidR="00692990" w:rsidRPr="00613175" w:rsidRDefault="00692990" w:rsidP="00B9063D">
            <w:pPr>
              <w:pStyle w:val="TAL"/>
              <w:rPr>
                <w:rFonts w:eastAsia="MS Gothic"/>
              </w:rPr>
            </w:pPr>
            <w:r w:rsidRPr="00613175">
              <w:rPr>
                <w:rFonts w:eastAsia="MS Gothic"/>
              </w:rPr>
              <w:t>183 Session Progress</w:t>
            </w:r>
          </w:p>
        </w:tc>
        <w:tc>
          <w:tcPr>
            <w:tcW w:w="4196" w:type="dxa"/>
            <w:tcBorders>
              <w:top w:val="single" w:sz="4" w:space="0" w:color="auto"/>
            </w:tcBorders>
          </w:tcPr>
          <w:p w14:paraId="3AD9F53B" w14:textId="77777777" w:rsidR="00692990" w:rsidRPr="00613175" w:rsidRDefault="00692990" w:rsidP="00B9063D">
            <w:pPr>
              <w:pStyle w:val="TAL"/>
              <w:rPr>
                <w:rFonts w:eastAsia="MS Gothic"/>
              </w:rPr>
            </w:pPr>
            <w:r w:rsidRPr="00613175">
              <w:rPr>
                <w:rFonts w:eastAsia="MS Gothic"/>
              </w:rPr>
              <w:t>SS sends an SDP answer.</w:t>
            </w:r>
          </w:p>
        </w:tc>
      </w:tr>
      <w:tr w:rsidR="00692990" w:rsidRPr="00613175" w14:paraId="69B6FFE0" w14:textId="77777777" w:rsidTr="00B9063D">
        <w:trPr>
          <w:cantSplit/>
          <w:jc w:val="center"/>
        </w:trPr>
        <w:tc>
          <w:tcPr>
            <w:tcW w:w="680" w:type="dxa"/>
            <w:tcBorders>
              <w:top w:val="single" w:sz="4" w:space="0" w:color="auto"/>
            </w:tcBorders>
          </w:tcPr>
          <w:p w14:paraId="10E29FE7" w14:textId="77777777" w:rsidR="00692990" w:rsidRPr="00613175" w:rsidRDefault="00692990" w:rsidP="00B9063D">
            <w:pPr>
              <w:pStyle w:val="TAC"/>
              <w:rPr>
                <w:rFonts w:eastAsia="MS Gothic"/>
              </w:rPr>
            </w:pPr>
            <w:r w:rsidRPr="00613175">
              <w:rPr>
                <w:rFonts w:eastAsia="MS Gothic"/>
              </w:rPr>
              <w:t>4</w:t>
            </w:r>
          </w:p>
        </w:tc>
        <w:tc>
          <w:tcPr>
            <w:tcW w:w="1260" w:type="dxa"/>
            <w:gridSpan w:val="2"/>
          </w:tcPr>
          <w:p w14:paraId="611D1CA2" w14:textId="77777777" w:rsidR="00692990" w:rsidRPr="00613175" w:rsidRDefault="00692990" w:rsidP="00B9063D">
            <w:pPr>
              <w:pStyle w:val="TAC"/>
              <w:rPr>
                <w:rFonts w:eastAsia="MS Gothic"/>
              </w:rPr>
            </w:pPr>
            <w:r w:rsidRPr="00613175">
              <w:rPr>
                <w:rFonts w:eastAsia="MS Gothic"/>
              </w:rPr>
              <w:sym w:font="Wingdings" w:char="F0E0"/>
            </w:r>
          </w:p>
        </w:tc>
        <w:tc>
          <w:tcPr>
            <w:tcW w:w="3420" w:type="dxa"/>
            <w:tcBorders>
              <w:top w:val="single" w:sz="4" w:space="0" w:color="auto"/>
            </w:tcBorders>
          </w:tcPr>
          <w:p w14:paraId="34E06A23" w14:textId="77777777" w:rsidR="00692990" w:rsidRPr="00613175" w:rsidRDefault="00692990" w:rsidP="00B9063D">
            <w:pPr>
              <w:pStyle w:val="TAL"/>
              <w:rPr>
                <w:rFonts w:eastAsia="MS Gothic"/>
              </w:rPr>
            </w:pPr>
            <w:r w:rsidRPr="00613175">
              <w:rPr>
                <w:rFonts w:eastAsia="MS Gothic"/>
              </w:rPr>
              <w:t>PRACK</w:t>
            </w:r>
          </w:p>
        </w:tc>
        <w:tc>
          <w:tcPr>
            <w:tcW w:w="4196" w:type="dxa"/>
            <w:tcBorders>
              <w:top w:val="single" w:sz="4" w:space="0" w:color="auto"/>
            </w:tcBorders>
          </w:tcPr>
          <w:p w14:paraId="2054A126" w14:textId="77777777" w:rsidR="00692990" w:rsidRPr="00613175" w:rsidRDefault="00692990" w:rsidP="00B9063D">
            <w:pPr>
              <w:pStyle w:val="TAL"/>
              <w:rPr>
                <w:rFonts w:eastAsia="MS Gothic"/>
              </w:rPr>
            </w:pPr>
            <w:r w:rsidRPr="00613175">
              <w:rPr>
                <w:rFonts w:eastAsia="MS Gothic"/>
              </w:rPr>
              <w:t>UE acknowledges reception of 183 Session Progress</w:t>
            </w:r>
            <w:r w:rsidRPr="00613175">
              <w:t>.</w:t>
            </w:r>
          </w:p>
        </w:tc>
      </w:tr>
      <w:tr w:rsidR="00692990" w:rsidRPr="00613175" w14:paraId="54918DB4" w14:textId="77777777" w:rsidTr="00B9063D">
        <w:trPr>
          <w:cantSplit/>
          <w:jc w:val="center"/>
        </w:trPr>
        <w:tc>
          <w:tcPr>
            <w:tcW w:w="680" w:type="dxa"/>
            <w:tcBorders>
              <w:top w:val="single" w:sz="4" w:space="0" w:color="auto"/>
            </w:tcBorders>
          </w:tcPr>
          <w:p w14:paraId="2C8322BF" w14:textId="77777777" w:rsidR="00692990" w:rsidRPr="00613175" w:rsidRDefault="00692990" w:rsidP="00B9063D">
            <w:pPr>
              <w:pStyle w:val="TAC"/>
              <w:rPr>
                <w:rFonts w:eastAsia="MS Gothic"/>
              </w:rPr>
            </w:pPr>
            <w:r w:rsidRPr="00613175">
              <w:rPr>
                <w:rFonts w:eastAsia="MS Gothic"/>
              </w:rPr>
              <w:t>5</w:t>
            </w:r>
          </w:p>
        </w:tc>
        <w:tc>
          <w:tcPr>
            <w:tcW w:w="1260" w:type="dxa"/>
            <w:gridSpan w:val="2"/>
          </w:tcPr>
          <w:p w14:paraId="3DD8C238" w14:textId="77777777" w:rsidR="00692990" w:rsidRPr="00613175" w:rsidRDefault="00692990" w:rsidP="00B9063D">
            <w:pPr>
              <w:pStyle w:val="TAC"/>
              <w:rPr>
                <w:rFonts w:eastAsia="MS Gothic"/>
              </w:rPr>
            </w:pPr>
            <w:r w:rsidRPr="00613175">
              <w:rPr>
                <w:rFonts w:eastAsia="MS Gothic"/>
              </w:rPr>
              <w:sym w:font="Wingdings" w:char="F0DF"/>
            </w:r>
          </w:p>
        </w:tc>
        <w:tc>
          <w:tcPr>
            <w:tcW w:w="3420" w:type="dxa"/>
            <w:tcBorders>
              <w:top w:val="single" w:sz="4" w:space="0" w:color="auto"/>
            </w:tcBorders>
          </w:tcPr>
          <w:p w14:paraId="3F9FA719" w14:textId="77777777" w:rsidR="00692990" w:rsidRPr="00613175" w:rsidRDefault="00692990" w:rsidP="00B9063D">
            <w:pPr>
              <w:pStyle w:val="TAL"/>
              <w:rPr>
                <w:rFonts w:eastAsia="MS Gothic"/>
              </w:rPr>
            </w:pPr>
            <w:r w:rsidRPr="00613175">
              <w:rPr>
                <w:rFonts w:eastAsia="MS Gothic"/>
              </w:rPr>
              <w:t>200 OK</w:t>
            </w:r>
          </w:p>
        </w:tc>
        <w:tc>
          <w:tcPr>
            <w:tcW w:w="4196" w:type="dxa"/>
            <w:tcBorders>
              <w:top w:val="single" w:sz="4" w:space="0" w:color="auto"/>
            </w:tcBorders>
          </w:tcPr>
          <w:p w14:paraId="6ADA523B" w14:textId="77777777" w:rsidR="00692990" w:rsidRPr="00613175" w:rsidRDefault="00692990" w:rsidP="00B9063D">
            <w:pPr>
              <w:pStyle w:val="TAL"/>
              <w:rPr>
                <w:rFonts w:eastAsia="MS Gothic"/>
              </w:rPr>
            </w:pPr>
            <w:r w:rsidRPr="00613175">
              <w:rPr>
                <w:rFonts w:eastAsia="MS Gothic"/>
              </w:rPr>
              <w:t>SS responds to PRACK.</w:t>
            </w:r>
          </w:p>
        </w:tc>
      </w:tr>
      <w:tr w:rsidR="00692990" w:rsidRPr="00613175" w14:paraId="270E7F09" w14:textId="77777777" w:rsidTr="00B9063D">
        <w:trPr>
          <w:cantSplit/>
          <w:jc w:val="center"/>
        </w:trPr>
        <w:tc>
          <w:tcPr>
            <w:tcW w:w="680" w:type="dxa"/>
            <w:tcBorders>
              <w:top w:val="single" w:sz="4" w:space="0" w:color="auto"/>
            </w:tcBorders>
          </w:tcPr>
          <w:p w14:paraId="6EF61E5C" w14:textId="77777777" w:rsidR="00692990" w:rsidRPr="00613175" w:rsidRDefault="00692990" w:rsidP="00B9063D">
            <w:pPr>
              <w:pStyle w:val="TAC"/>
              <w:rPr>
                <w:rFonts w:eastAsia="MS Gothic"/>
              </w:rPr>
            </w:pPr>
            <w:r w:rsidRPr="00613175">
              <w:rPr>
                <w:rFonts w:eastAsia="MS Gothic"/>
              </w:rPr>
              <w:t>6</w:t>
            </w:r>
          </w:p>
        </w:tc>
        <w:tc>
          <w:tcPr>
            <w:tcW w:w="1260" w:type="dxa"/>
            <w:gridSpan w:val="2"/>
          </w:tcPr>
          <w:p w14:paraId="72F7A5CE" w14:textId="77777777" w:rsidR="00692990" w:rsidRPr="00613175" w:rsidRDefault="00692990" w:rsidP="00B9063D">
            <w:pPr>
              <w:pStyle w:val="TAC"/>
              <w:rPr>
                <w:rFonts w:eastAsia="MS Gothic"/>
              </w:rPr>
            </w:pPr>
            <w:r w:rsidRPr="00613175">
              <w:rPr>
                <w:rFonts w:eastAsia="MS Gothic"/>
              </w:rPr>
              <w:sym w:font="Wingdings" w:char="F0DF"/>
            </w:r>
          </w:p>
        </w:tc>
        <w:tc>
          <w:tcPr>
            <w:tcW w:w="3420" w:type="dxa"/>
            <w:tcBorders>
              <w:top w:val="single" w:sz="4" w:space="0" w:color="auto"/>
            </w:tcBorders>
          </w:tcPr>
          <w:p w14:paraId="21A0CFBE" w14:textId="77777777" w:rsidR="00692990" w:rsidRPr="00613175" w:rsidRDefault="00692990" w:rsidP="00B9063D">
            <w:pPr>
              <w:pStyle w:val="TAL"/>
              <w:rPr>
                <w:rFonts w:eastAsia="MS Gothic"/>
              </w:rPr>
            </w:pPr>
            <w:r w:rsidRPr="00613175">
              <w:rPr>
                <w:rFonts w:eastAsia="MS Gothic"/>
              </w:rPr>
              <w:t>180 Ringing</w:t>
            </w:r>
          </w:p>
        </w:tc>
        <w:tc>
          <w:tcPr>
            <w:tcW w:w="4196" w:type="dxa"/>
            <w:tcBorders>
              <w:top w:val="single" w:sz="4" w:space="0" w:color="auto"/>
            </w:tcBorders>
          </w:tcPr>
          <w:p w14:paraId="314E61E6" w14:textId="77777777" w:rsidR="00692990" w:rsidRPr="00613175" w:rsidRDefault="00692990" w:rsidP="00B9063D">
            <w:pPr>
              <w:pStyle w:val="TAL"/>
              <w:rPr>
                <w:rFonts w:eastAsia="MS Gothic"/>
              </w:rPr>
            </w:pPr>
            <w:r w:rsidRPr="00613175">
              <w:rPr>
                <w:rFonts w:eastAsia="MS Gothic"/>
              </w:rPr>
              <w:t>SS sends 180 Ringing reliably.</w:t>
            </w:r>
          </w:p>
        </w:tc>
      </w:tr>
      <w:tr w:rsidR="00692990" w:rsidRPr="00613175" w14:paraId="2A2A60D7" w14:textId="77777777" w:rsidTr="00B9063D">
        <w:trPr>
          <w:cantSplit/>
          <w:jc w:val="center"/>
        </w:trPr>
        <w:tc>
          <w:tcPr>
            <w:tcW w:w="680" w:type="dxa"/>
            <w:tcBorders>
              <w:top w:val="single" w:sz="4" w:space="0" w:color="auto"/>
            </w:tcBorders>
          </w:tcPr>
          <w:p w14:paraId="722C44DF" w14:textId="77777777" w:rsidR="00692990" w:rsidRPr="00613175" w:rsidRDefault="00692990" w:rsidP="00B9063D">
            <w:pPr>
              <w:pStyle w:val="TAC"/>
              <w:rPr>
                <w:rFonts w:eastAsia="MS Gothic"/>
              </w:rPr>
            </w:pPr>
            <w:r w:rsidRPr="00613175">
              <w:rPr>
                <w:rFonts w:eastAsia="MS Gothic"/>
              </w:rPr>
              <w:t>7</w:t>
            </w:r>
          </w:p>
        </w:tc>
        <w:tc>
          <w:tcPr>
            <w:tcW w:w="1260" w:type="dxa"/>
            <w:gridSpan w:val="2"/>
          </w:tcPr>
          <w:p w14:paraId="275B1F97" w14:textId="77777777" w:rsidR="00692990" w:rsidRPr="00613175" w:rsidRDefault="00692990" w:rsidP="00B9063D">
            <w:pPr>
              <w:pStyle w:val="TAC"/>
              <w:rPr>
                <w:rFonts w:eastAsia="MS Gothic"/>
              </w:rPr>
            </w:pPr>
            <w:r w:rsidRPr="00613175">
              <w:rPr>
                <w:rFonts w:eastAsia="MS Gothic"/>
              </w:rPr>
              <w:sym w:font="Wingdings" w:char="F0E0"/>
            </w:r>
          </w:p>
        </w:tc>
        <w:tc>
          <w:tcPr>
            <w:tcW w:w="3420" w:type="dxa"/>
            <w:tcBorders>
              <w:top w:val="single" w:sz="4" w:space="0" w:color="auto"/>
            </w:tcBorders>
          </w:tcPr>
          <w:p w14:paraId="6DD7B201" w14:textId="77777777" w:rsidR="00692990" w:rsidRPr="00613175" w:rsidRDefault="00692990" w:rsidP="00B9063D">
            <w:pPr>
              <w:pStyle w:val="TAL"/>
              <w:rPr>
                <w:rFonts w:eastAsia="MS Gothic"/>
              </w:rPr>
            </w:pPr>
            <w:r w:rsidRPr="00613175">
              <w:rPr>
                <w:rFonts w:eastAsia="MS Gothic"/>
              </w:rPr>
              <w:t>PRACK</w:t>
            </w:r>
          </w:p>
        </w:tc>
        <w:tc>
          <w:tcPr>
            <w:tcW w:w="4196" w:type="dxa"/>
            <w:tcBorders>
              <w:top w:val="single" w:sz="4" w:space="0" w:color="auto"/>
            </w:tcBorders>
          </w:tcPr>
          <w:p w14:paraId="06D4BB84" w14:textId="77777777" w:rsidR="00692990" w:rsidRPr="00613175" w:rsidRDefault="00692990" w:rsidP="00B9063D">
            <w:pPr>
              <w:pStyle w:val="TAL"/>
              <w:rPr>
                <w:rFonts w:eastAsia="MS Gothic"/>
              </w:rPr>
            </w:pPr>
            <w:r w:rsidRPr="00613175">
              <w:rPr>
                <w:rFonts w:eastAsia="MS Gothic"/>
              </w:rPr>
              <w:t>UE acknowledges reception of 180 Ringing.</w:t>
            </w:r>
          </w:p>
        </w:tc>
      </w:tr>
      <w:tr w:rsidR="00692990" w:rsidRPr="00613175" w14:paraId="1E6BD0D2" w14:textId="77777777" w:rsidTr="00B9063D">
        <w:trPr>
          <w:cantSplit/>
          <w:jc w:val="center"/>
        </w:trPr>
        <w:tc>
          <w:tcPr>
            <w:tcW w:w="680" w:type="dxa"/>
            <w:tcBorders>
              <w:top w:val="single" w:sz="4" w:space="0" w:color="auto"/>
            </w:tcBorders>
          </w:tcPr>
          <w:p w14:paraId="36D1E030" w14:textId="77777777" w:rsidR="00692990" w:rsidRPr="00613175" w:rsidRDefault="00692990" w:rsidP="00B9063D">
            <w:pPr>
              <w:pStyle w:val="TAC"/>
              <w:rPr>
                <w:rFonts w:eastAsia="MS Gothic"/>
              </w:rPr>
            </w:pPr>
            <w:r w:rsidRPr="00613175">
              <w:rPr>
                <w:rFonts w:eastAsia="MS Gothic"/>
              </w:rPr>
              <w:t>8</w:t>
            </w:r>
          </w:p>
        </w:tc>
        <w:tc>
          <w:tcPr>
            <w:tcW w:w="1260" w:type="dxa"/>
            <w:gridSpan w:val="2"/>
          </w:tcPr>
          <w:p w14:paraId="2C92613D" w14:textId="77777777" w:rsidR="00692990" w:rsidRPr="00613175" w:rsidRDefault="00692990" w:rsidP="00B9063D">
            <w:pPr>
              <w:pStyle w:val="TAC"/>
              <w:rPr>
                <w:rFonts w:eastAsia="MS Gothic"/>
              </w:rPr>
            </w:pPr>
            <w:r w:rsidRPr="00613175">
              <w:rPr>
                <w:rFonts w:eastAsia="MS Gothic"/>
              </w:rPr>
              <w:sym w:font="Wingdings" w:char="F0DF"/>
            </w:r>
          </w:p>
        </w:tc>
        <w:tc>
          <w:tcPr>
            <w:tcW w:w="3420" w:type="dxa"/>
            <w:tcBorders>
              <w:top w:val="single" w:sz="4" w:space="0" w:color="auto"/>
            </w:tcBorders>
          </w:tcPr>
          <w:p w14:paraId="06A925CC" w14:textId="77777777" w:rsidR="00692990" w:rsidRPr="00613175" w:rsidRDefault="00692990" w:rsidP="00B9063D">
            <w:pPr>
              <w:pStyle w:val="TAL"/>
              <w:rPr>
                <w:rFonts w:eastAsia="MS Gothic"/>
              </w:rPr>
            </w:pPr>
            <w:r w:rsidRPr="00613175">
              <w:rPr>
                <w:rFonts w:eastAsia="MS Gothic"/>
              </w:rPr>
              <w:t>200 OK</w:t>
            </w:r>
          </w:p>
        </w:tc>
        <w:tc>
          <w:tcPr>
            <w:tcW w:w="4196" w:type="dxa"/>
            <w:tcBorders>
              <w:top w:val="single" w:sz="4" w:space="0" w:color="auto"/>
            </w:tcBorders>
          </w:tcPr>
          <w:p w14:paraId="221BC546" w14:textId="77777777" w:rsidR="00692990" w:rsidRPr="00613175" w:rsidRDefault="00692990" w:rsidP="00B9063D">
            <w:pPr>
              <w:pStyle w:val="TAL"/>
              <w:rPr>
                <w:rFonts w:eastAsia="MS Gothic"/>
              </w:rPr>
            </w:pPr>
            <w:r w:rsidRPr="00613175">
              <w:rPr>
                <w:rFonts w:eastAsia="MS Gothic"/>
              </w:rPr>
              <w:t>SS responds to PRACK.</w:t>
            </w:r>
          </w:p>
        </w:tc>
      </w:tr>
      <w:tr w:rsidR="00692990" w:rsidRPr="00613175" w14:paraId="24B2DB2B" w14:textId="77777777" w:rsidTr="00B9063D">
        <w:trPr>
          <w:cantSplit/>
          <w:jc w:val="center"/>
        </w:trPr>
        <w:tc>
          <w:tcPr>
            <w:tcW w:w="680" w:type="dxa"/>
            <w:tcBorders>
              <w:top w:val="single" w:sz="4" w:space="0" w:color="auto"/>
            </w:tcBorders>
          </w:tcPr>
          <w:p w14:paraId="2936B938" w14:textId="77777777" w:rsidR="00692990" w:rsidRPr="00613175" w:rsidRDefault="00692990" w:rsidP="00B9063D">
            <w:pPr>
              <w:pStyle w:val="TAC"/>
              <w:rPr>
                <w:rFonts w:eastAsia="MS Gothic"/>
              </w:rPr>
            </w:pPr>
            <w:r w:rsidRPr="00613175">
              <w:rPr>
                <w:rFonts w:eastAsia="MS Gothic"/>
              </w:rPr>
              <w:t>9</w:t>
            </w:r>
          </w:p>
        </w:tc>
        <w:tc>
          <w:tcPr>
            <w:tcW w:w="1260" w:type="dxa"/>
            <w:gridSpan w:val="2"/>
          </w:tcPr>
          <w:p w14:paraId="336C6446" w14:textId="77777777" w:rsidR="00692990" w:rsidRPr="00613175" w:rsidRDefault="00692990" w:rsidP="00B9063D">
            <w:pPr>
              <w:pStyle w:val="TAC"/>
              <w:rPr>
                <w:rFonts w:eastAsia="MS Gothic"/>
              </w:rPr>
            </w:pPr>
            <w:r w:rsidRPr="00613175">
              <w:rPr>
                <w:rFonts w:eastAsia="MS Gothic"/>
              </w:rPr>
              <w:sym w:font="Wingdings" w:char="F0DF"/>
            </w:r>
          </w:p>
        </w:tc>
        <w:tc>
          <w:tcPr>
            <w:tcW w:w="3420" w:type="dxa"/>
            <w:tcBorders>
              <w:top w:val="single" w:sz="4" w:space="0" w:color="auto"/>
            </w:tcBorders>
          </w:tcPr>
          <w:p w14:paraId="604F9D7B" w14:textId="77777777" w:rsidR="00692990" w:rsidRPr="00613175" w:rsidRDefault="00692990" w:rsidP="00B9063D">
            <w:pPr>
              <w:pStyle w:val="TAL"/>
              <w:rPr>
                <w:rFonts w:eastAsia="MS Gothic"/>
              </w:rPr>
            </w:pPr>
            <w:r w:rsidRPr="00613175">
              <w:rPr>
                <w:rFonts w:eastAsia="MS Gothic"/>
              </w:rPr>
              <w:t>200 OK</w:t>
            </w:r>
          </w:p>
        </w:tc>
        <w:tc>
          <w:tcPr>
            <w:tcW w:w="4196" w:type="dxa"/>
            <w:tcBorders>
              <w:top w:val="single" w:sz="4" w:space="0" w:color="auto"/>
            </w:tcBorders>
          </w:tcPr>
          <w:p w14:paraId="69595F88" w14:textId="77777777" w:rsidR="00692990" w:rsidRPr="00613175" w:rsidRDefault="00692990" w:rsidP="00B9063D">
            <w:pPr>
              <w:pStyle w:val="TAL"/>
              <w:rPr>
                <w:rFonts w:eastAsia="MS Gothic"/>
              </w:rPr>
            </w:pPr>
            <w:r w:rsidRPr="00613175">
              <w:rPr>
                <w:rFonts w:eastAsia="MS Gothic"/>
              </w:rPr>
              <w:t xml:space="preserve">SS responds to INVITE. </w:t>
            </w:r>
          </w:p>
        </w:tc>
      </w:tr>
      <w:tr w:rsidR="00692990" w:rsidRPr="00613175" w14:paraId="00D5A542" w14:textId="77777777" w:rsidTr="00B9063D">
        <w:trPr>
          <w:cantSplit/>
          <w:jc w:val="center"/>
        </w:trPr>
        <w:tc>
          <w:tcPr>
            <w:tcW w:w="680" w:type="dxa"/>
            <w:tcBorders>
              <w:top w:val="single" w:sz="4" w:space="0" w:color="auto"/>
              <w:bottom w:val="single" w:sz="4" w:space="0" w:color="auto"/>
            </w:tcBorders>
          </w:tcPr>
          <w:p w14:paraId="7C8ED6A3" w14:textId="77777777" w:rsidR="00692990" w:rsidRPr="00613175" w:rsidRDefault="00692990" w:rsidP="00B9063D">
            <w:pPr>
              <w:pStyle w:val="TAC"/>
              <w:rPr>
                <w:rFonts w:eastAsia="MS Gothic"/>
              </w:rPr>
            </w:pPr>
            <w:r w:rsidRPr="00613175">
              <w:rPr>
                <w:rFonts w:eastAsia="MS Gothic"/>
              </w:rPr>
              <w:t>10</w:t>
            </w:r>
          </w:p>
        </w:tc>
        <w:tc>
          <w:tcPr>
            <w:tcW w:w="1260" w:type="dxa"/>
            <w:gridSpan w:val="2"/>
          </w:tcPr>
          <w:p w14:paraId="0ECD1923" w14:textId="77777777" w:rsidR="00692990" w:rsidRPr="00613175" w:rsidRDefault="00692990" w:rsidP="00B9063D">
            <w:pPr>
              <w:pStyle w:val="TAC"/>
              <w:rPr>
                <w:rFonts w:eastAsia="MS Gothic"/>
              </w:rPr>
            </w:pPr>
            <w:r w:rsidRPr="00613175">
              <w:rPr>
                <w:rFonts w:eastAsia="MS Gothic"/>
              </w:rPr>
              <w:sym w:font="Wingdings" w:char="F0E0"/>
            </w:r>
          </w:p>
        </w:tc>
        <w:tc>
          <w:tcPr>
            <w:tcW w:w="3420" w:type="dxa"/>
            <w:tcBorders>
              <w:top w:val="single" w:sz="4" w:space="0" w:color="auto"/>
              <w:bottom w:val="single" w:sz="4" w:space="0" w:color="auto"/>
            </w:tcBorders>
          </w:tcPr>
          <w:p w14:paraId="6D4A192C" w14:textId="77777777" w:rsidR="00692990" w:rsidRPr="00613175" w:rsidRDefault="00692990" w:rsidP="00B9063D">
            <w:pPr>
              <w:pStyle w:val="TAL"/>
              <w:rPr>
                <w:rFonts w:eastAsia="MS Gothic"/>
              </w:rPr>
            </w:pPr>
            <w:r w:rsidRPr="00613175">
              <w:rPr>
                <w:rFonts w:eastAsia="MS Gothic"/>
              </w:rPr>
              <w:t>ACK</w:t>
            </w:r>
          </w:p>
        </w:tc>
        <w:tc>
          <w:tcPr>
            <w:tcW w:w="4196" w:type="dxa"/>
            <w:tcBorders>
              <w:top w:val="single" w:sz="4" w:space="0" w:color="auto"/>
              <w:bottom w:val="single" w:sz="4" w:space="0" w:color="auto"/>
            </w:tcBorders>
          </w:tcPr>
          <w:p w14:paraId="4EB4956F" w14:textId="77777777" w:rsidR="00692990" w:rsidRPr="00613175" w:rsidRDefault="00692990" w:rsidP="00B9063D">
            <w:pPr>
              <w:pStyle w:val="TAL"/>
              <w:rPr>
                <w:rFonts w:eastAsia="MS Gothic"/>
              </w:rPr>
            </w:pPr>
            <w:r w:rsidRPr="00613175">
              <w:rPr>
                <w:rFonts w:eastAsia="MS Gothic"/>
              </w:rPr>
              <w:t xml:space="preserve">UE acknowledges. </w:t>
            </w:r>
          </w:p>
        </w:tc>
      </w:tr>
    </w:tbl>
    <w:p w14:paraId="1F3197F7" w14:textId="77777777" w:rsidR="00692990" w:rsidRPr="00613175" w:rsidRDefault="00692990" w:rsidP="00692990">
      <w:pPr>
        <w:keepNext/>
      </w:pPr>
    </w:p>
    <w:p w14:paraId="4C9FA10B" w14:textId="77777777" w:rsidR="00692990" w:rsidRPr="00613175" w:rsidRDefault="00692990" w:rsidP="00692990">
      <w:pPr>
        <w:pStyle w:val="H6"/>
        <w:ind w:left="0" w:firstLine="0"/>
      </w:pPr>
      <w:r w:rsidRPr="00613175">
        <w:t>Specific Message Contents</w:t>
      </w:r>
    </w:p>
    <w:p w14:paraId="22F1FED3" w14:textId="77777777" w:rsidR="00692990" w:rsidRPr="00613175" w:rsidRDefault="00692990" w:rsidP="00692990">
      <w:pPr>
        <w:pStyle w:val="H6"/>
      </w:pPr>
      <w:r w:rsidRPr="00613175">
        <w:t>INVITE (Step 1)</w:t>
      </w:r>
    </w:p>
    <w:p w14:paraId="38C99BF3" w14:textId="77777777" w:rsidR="00692990" w:rsidRPr="00613175" w:rsidRDefault="00692990" w:rsidP="00692990">
      <w:r w:rsidRPr="00613175">
        <w:t>Use the default message "INVITE for MO Call Setup" in Annex A.2.1 of TS 34.229-1 [2] applying conditions A1, A3, A4, A28, A29, A30, and A31, and with the following exceptions:</w:t>
      </w:r>
    </w:p>
    <w:tbl>
      <w:tblPr>
        <w:tblW w:w="9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586"/>
        <w:gridCol w:w="7770"/>
      </w:tblGrid>
      <w:tr w:rsidR="00692990" w:rsidRPr="00613175" w14:paraId="085DF697" w14:textId="77777777" w:rsidTr="00613175">
        <w:trPr>
          <w:jc w:val="center"/>
        </w:trPr>
        <w:tc>
          <w:tcPr>
            <w:tcW w:w="1586" w:type="dxa"/>
            <w:tcBorders>
              <w:top w:val="single" w:sz="4" w:space="0" w:color="auto"/>
              <w:left w:val="single" w:sz="4" w:space="0" w:color="auto"/>
              <w:bottom w:val="single" w:sz="4" w:space="0" w:color="auto"/>
              <w:right w:val="single" w:sz="6" w:space="0" w:color="auto"/>
            </w:tcBorders>
          </w:tcPr>
          <w:p w14:paraId="29709511" w14:textId="77777777" w:rsidR="00692990" w:rsidRPr="00613175" w:rsidRDefault="00692990" w:rsidP="00B9063D">
            <w:pPr>
              <w:pStyle w:val="TAH"/>
              <w:jc w:val="left"/>
            </w:pPr>
            <w:r w:rsidRPr="00613175">
              <w:t>Header/param</w:t>
            </w:r>
          </w:p>
        </w:tc>
        <w:tc>
          <w:tcPr>
            <w:tcW w:w="7770" w:type="dxa"/>
            <w:tcBorders>
              <w:top w:val="single" w:sz="4" w:space="0" w:color="auto"/>
              <w:left w:val="single" w:sz="6" w:space="0" w:color="auto"/>
              <w:bottom w:val="single" w:sz="4" w:space="0" w:color="auto"/>
              <w:right w:val="single" w:sz="4" w:space="0" w:color="auto"/>
            </w:tcBorders>
          </w:tcPr>
          <w:p w14:paraId="5F137435" w14:textId="77777777" w:rsidR="00692990" w:rsidRPr="00613175" w:rsidRDefault="00692990" w:rsidP="00B9063D">
            <w:pPr>
              <w:pStyle w:val="TAH"/>
              <w:jc w:val="left"/>
            </w:pPr>
            <w:r w:rsidRPr="00613175">
              <w:t>Value/Remark</w:t>
            </w:r>
          </w:p>
        </w:tc>
      </w:tr>
      <w:tr w:rsidR="00692990" w:rsidRPr="00613175" w14:paraId="36FD1A7B" w14:textId="77777777" w:rsidTr="006131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55"/>
          <w:jc w:val="center"/>
        </w:trPr>
        <w:tc>
          <w:tcPr>
            <w:tcW w:w="1586" w:type="dxa"/>
          </w:tcPr>
          <w:p w14:paraId="3C8CBEC3" w14:textId="77777777" w:rsidR="00692990" w:rsidRPr="00613175" w:rsidRDefault="00692990" w:rsidP="00B9063D">
            <w:pPr>
              <w:pStyle w:val="TAL"/>
              <w:rPr>
                <w:rFonts w:eastAsia="SimSun"/>
                <w:b/>
                <w:szCs w:val="24"/>
                <w:lang w:eastAsia="zh-CN"/>
              </w:rPr>
            </w:pPr>
            <w:r w:rsidRPr="00613175">
              <w:rPr>
                <w:rFonts w:eastAsia="SimSun"/>
                <w:b/>
                <w:szCs w:val="24"/>
                <w:lang w:eastAsia="zh-CN"/>
              </w:rPr>
              <w:t>Message-body</w:t>
            </w:r>
          </w:p>
        </w:tc>
        <w:tc>
          <w:tcPr>
            <w:tcW w:w="7770" w:type="dxa"/>
            <w:shd w:val="clear" w:color="auto" w:fill="auto"/>
          </w:tcPr>
          <w:p w14:paraId="7E7F062B" w14:textId="77777777" w:rsidR="00692990" w:rsidRPr="00613175" w:rsidRDefault="00692990" w:rsidP="00B9063D">
            <w:pPr>
              <w:pStyle w:val="TAL"/>
              <w:rPr>
                <w:rFonts w:eastAsia="SimSun"/>
                <w:lang w:eastAsia="zh-CN"/>
              </w:rPr>
            </w:pPr>
            <w:r w:rsidRPr="00613175">
              <w:rPr>
                <w:rFonts w:eastAsia="SimSun"/>
                <w:lang w:eastAsia="zh-CN"/>
              </w:rPr>
              <w:t>The following SDP types and values.</w:t>
            </w:r>
          </w:p>
          <w:p w14:paraId="6A1C9CD3" w14:textId="77777777" w:rsidR="00692990" w:rsidRPr="00613175" w:rsidRDefault="00692990" w:rsidP="00B9063D">
            <w:pPr>
              <w:pStyle w:val="TAL"/>
              <w:rPr>
                <w:rFonts w:eastAsia="SimSun"/>
                <w:lang w:eastAsia="zh-CN"/>
              </w:rPr>
            </w:pPr>
          </w:p>
          <w:p w14:paraId="66B93892" w14:textId="77777777" w:rsidR="00692990" w:rsidRPr="00613175" w:rsidRDefault="00692990" w:rsidP="00B9063D">
            <w:pPr>
              <w:pStyle w:val="TAL"/>
              <w:rPr>
                <w:rFonts w:eastAsia="SimSun"/>
                <w:b/>
                <w:lang w:eastAsia="zh-CN"/>
              </w:rPr>
            </w:pPr>
            <w:r w:rsidRPr="00613175">
              <w:rPr>
                <w:rFonts w:eastAsia="SimSun"/>
                <w:b/>
                <w:lang w:eastAsia="zh-CN"/>
              </w:rPr>
              <w:t>Session description:</w:t>
            </w:r>
          </w:p>
          <w:p w14:paraId="6ABC24C9" w14:textId="77777777" w:rsidR="00692990" w:rsidRPr="00613175" w:rsidRDefault="00692990" w:rsidP="00B9063D">
            <w:pPr>
              <w:pStyle w:val="TAL"/>
              <w:rPr>
                <w:rFonts w:eastAsia="SimSun"/>
                <w:i/>
                <w:lang w:eastAsia="zh-CN"/>
              </w:rPr>
            </w:pPr>
            <w:r w:rsidRPr="00613175">
              <w:rPr>
                <w:rFonts w:eastAsia="SimSun"/>
                <w:i/>
                <w:lang w:eastAsia="zh-CN"/>
              </w:rPr>
              <w:t>v=0</w:t>
            </w:r>
          </w:p>
          <w:p w14:paraId="4EDC1480" w14:textId="77777777" w:rsidR="00692990" w:rsidRPr="00613175" w:rsidRDefault="00692990" w:rsidP="00B9063D">
            <w:pPr>
              <w:pStyle w:val="TAL"/>
              <w:rPr>
                <w:rFonts w:eastAsia="SimSun"/>
                <w:lang w:eastAsia="zh-CN"/>
              </w:rPr>
            </w:pPr>
            <w:r w:rsidRPr="00613175">
              <w:rPr>
                <w:rFonts w:eastAsia="SimSun"/>
                <w:i/>
                <w:lang w:eastAsia="zh-CN"/>
              </w:rPr>
              <w:t>o=</w:t>
            </w:r>
            <w:r w:rsidRPr="00613175">
              <w:rPr>
                <w:rFonts w:eastAsia="SimSun"/>
                <w:iCs/>
                <w:snapToGrid w:val="0"/>
                <w:lang w:eastAsia="zh-CN"/>
              </w:rPr>
              <w:t>(username)</w:t>
            </w:r>
            <w:r w:rsidRPr="00613175">
              <w:rPr>
                <w:rFonts w:eastAsia="SimSun"/>
                <w:lang w:eastAsia="zh-CN"/>
              </w:rPr>
              <w:t xml:space="preserve"> (sess-id) (sess-version) IN (addrtype) (unicast-address for UE)</w:t>
            </w:r>
          </w:p>
          <w:p w14:paraId="6C0B5866" w14:textId="77777777" w:rsidR="00692990" w:rsidRPr="00613175" w:rsidRDefault="00692990" w:rsidP="00B9063D">
            <w:pPr>
              <w:pStyle w:val="TAL"/>
              <w:rPr>
                <w:rFonts w:eastAsia="SimSun"/>
                <w:lang w:eastAsia="zh-CN"/>
              </w:rPr>
            </w:pPr>
            <w:r w:rsidRPr="00613175">
              <w:rPr>
                <w:rFonts w:eastAsia="SimSun"/>
                <w:i/>
                <w:lang w:eastAsia="zh-CN"/>
              </w:rPr>
              <w:t>s=</w:t>
            </w:r>
            <w:r w:rsidRPr="00613175">
              <w:rPr>
                <w:rFonts w:eastAsia="SimSun"/>
                <w:lang w:eastAsia="zh-CN"/>
              </w:rPr>
              <w:t>(session name)</w:t>
            </w:r>
          </w:p>
          <w:p w14:paraId="0A4B4276" w14:textId="77777777" w:rsidR="00692990" w:rsidRPr="00613175" w:rsidRDefault="00692990" w:rsidP="00B9063D">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044150A8" w14:textId="77777777" w:rsidR="00692990" w:rsidRPr="00613175" w:rsidRDefault="00692990" w:rsidP="00B9063D">
            <w:pPr>
              <w:pStyle w:val="TAL"/>
              <w:rPr>
                <w:rFonts w:eastAsia="SimSun"/>
                <w:lang w:eastAsia="zh-CN"/>
              </w:rPr>
            </w:pPr>
            <w:r w:rsidRPr="00613175">
              <w:rPr>
                <w:rFonts w:eastAsia="SimSun"/>
                <w:i/>
                <w:lang w:eastAsia="zh-CN"/>
              </w:rPr>
              <w:t>b=AS</w:t>
            </w:r>
            <w:r w:rsidRPr="00613175">
              <w:rPr>
                <w:rFonts w:eastAsia="SimSun"/>
                <w:lang w:eastAsia="zh-CN"/>
              </w:rPr>
              <w:t>: (bandwidth-value)</w:t>
            </w:r>
          </w:p>
          <w:p w14:paraId="58C001D0" w14:textId="77777777" w:rsidR="00692990" w:rsidRPr="00613175" w:rsidRDefault="00692990" w:rsidP="00B9063D">
            <w:pPr>
              <w:pStyle w:val="TAL"/>
              <w:rPr>
                <w:rFonts w:eastAsia="SimSun"/>
                <w:lang w:eastAsia="zh-CN"/>
              </w:rPr>
            </w:pPr>
          </w:p>
          <w:p w14:paraId="59127F06" w14:textId="77777777" w:rsidR="00692990" w:rsidRPr="00613175" w:rsidRDefault="00692990" w:rsidP="00B9063D">
            <w:pPr>
              <w:pStyle w:val="TAL"/>
              <w:rPr>
                <w:rFonts w:eastAsia="SimSun"/>
                <w:b/>
                <w:lang w:eastAsia="zh-CN"/>
              </w:rPr>
            </w:pPr>
            <w:r w:rsidRPr="00613175">
              <w:rPr>
                <w:rFonts w:eastAsia="SimSun"/>
                <w:b/>
                <w:lang w:eastAsia="zh-CN"/>
              </w:rPr>
              <w:t>Time description:</w:t>
            </w:r>
          </w:p>
          <w:p w14:paraId="359FE9B0" w14:textId="77777777" w:rsidR="00692990" w:rsidRPr="00613175" w:rsidRDefault="00692990" w:rsidP="00B9063D">
            <w:pPr>
              <w:pStyle w:val="TAL"/>
              <w:rPr>
                <w:rFonts w:eastAsia="SimSun"/>
                <w:lang w:eastAsia="zh-CN"/>
              </w:rPr>
            </w:pPr>
            <w:r w:rsidRPr="00613175">
              <w:rPr>
                <w:rFonts w:eastAsia="SimSun"/>
                <w:i/>
                <w:lang w:eastAsia="zh-CN"/>
              </w:rPr>
              <w:t>t=</w:t>
            </w:r>
            <w:r w:rsidRPr="00613175">
              <w:rPr>
                <w:rFonts w:eastAsia="SimSun"/>
                <w:lang w:eastAsia="zh-CN"/>
              </w:rPr>
              <w:t xml:space="preserve"> (start-time) (stop-time)</w:t>
            </w:r>
          </w:p>
          <w:p w14:paraId="52D4DCFA" w14:textId="77777777" w:rsidR="00692990" w:rsidRPr="00613175" w:rsidRDefault="00692990" w:rsidP="00B9063D">
            <w:pPr>
              <w:pStyle w:val="TAL"/>
              <w:rPr>
                <w:rFonts w:eastAsia="SimSun"/>
                <w:lang w:eastAsia="zh-CN"/>
              </w:rPr>
            </w:pPr>
          </w:p>
          <w:p w14:paraId="4B2E4D11" w14:textId="77777777" w:rsidR="00692990" w:rsidRPr="00613175" w:rsidRDefault="00692990" w:rsidP="00B9063D">
            <w:pPr>
              <w:pStyle w:val="TAL"/>
              <w:rPr>
                <w:rFonts w:eastAsia="SimSun"/>
                <w:b/>
                <w:lang w:eastAsia="zh-CN"/>
              </w:rPr>
            </w:pPr>
            <w:r w:rsidRPr="00613175">
              <w:rPr>
                <w:rFonts w:eastAsia="SimSun"/>
                <w:b/>
                <w:lang w:eastAsia="zh-CN"/>
              </w:rPr>
              <w:t>Media description:</w:t>
            </w:r>
          </w:p>
          <w:p w14:paraId="4A4F74BE" w14:textId="77777777" w:rsidR="00692990" w:rsidRPr="00613175" w:rsidRDefault="00692990" w:rsidP="00B9063D">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lang w:eastAsia="zh-CN"/>
              </w:rPr>
              <w:t xml:space="preserve"> (fmt)</w:t>
            </w:r>
          </w:p>
          <w:p w14:paraId="653E889E" w14:textId="77777777" w:rsidR="00692990" w:rsidRPr="00613175" w:rsidRDefault="00692990" w:rsidP="00B9063D">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2B0C0F4F" w14:textId="77777777" w:rsidR="00692990" w:rsidRPr="00613175" w:rsidRDefault="00692990" w:rsidP="00B9063D">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08B4117C" w14:textId="77777777" w:rsidR="00692990" w:rsidRPr="00613175" w:rsidRDefault="00692990" w:rsidP="00B9063D">
            <w:pPr>
              <w:pStyle w:val="TAL"/>
              <w:rPr>
                <w:rFonts w:eastAsia="SimSun" w:cs="Arial"/>
                <w:i/>
                <w:szCs w:val="18"/>
                <w:lang w:eastAsia="zh-CN"/>
              </w:rPr>
            </w:pPr>
            <w:r w:rsidRPr="00613175">
              <w:rPr>
                <w:rFonts w:eastAsia="SimSun" w:cs="Arial"/>
                <w:i/>
                <w:szCs w:val="18"/>
                <w:lang w:eastAsia="zh-CN"/>
              </w:rPr>
              <w:t>b=RS:</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7F0F75F8" w14:textId="77777777" w:rsidR="00692990" w:rsidRPr="00613175" w:rsidRDefault="00692990" w:rsidP="00B9063D">
            <w:pPr>
              <w:pStyle w:val="TAL"/>
              <w:rPr>
                <w:rFonts w:eastAsia="SimSun" w:cs="Arial"/>
                <w:i/>
                <w:szCs w:val="18"/>
                <w:lang w:eastAsia="zh-CN"/>
              </w:rPr>
            </w:pPr>
            <w:r w:rsidRPr="00613175">
              <w:rPr>
                <w:rFonts w:eastAsia="SimSun" w:cs="Arial"/>
                <w:i/>
                <w:szCs w:val="18"/>
                <w:lang w:eastAsia="zh-CN"/>
              </w:rPr>
              <w:t>b=RR:</w:t>
            </w:r>
            <w:r w:rsidRPr="00613175">
              <w:rPr>
                <w:rFonts w:eastAsia="SimSun" w:cs="Arial"/>
                <w:b/>
                <w:szCs w:val="18"/>
                <w:lang w:eastAsia="zh-CN"/>
              </w:rPr>
              <w:t xml:space="preserve"> </w:t>
            </w:r>
            <w:r w:rsidRPr="00613175">
              <w:rPr>
                <w:rFonts w:eastAsia="SimSun" w:cs="Arial"/>
                <w:szCs w:val="18"/>
                <w:lang w:eastAsia="zh-CN"/>
              </w:rPr>
              <w:t>(bandwidth-value)</w:t>
            </w:r>
            <w:r w:rsidRPr="00613175">
              <w:rPr>
                <w:rFonts w:eastAsia="SimSun" w:cs="Arial"/>
                <w:b/>
                <w:szCs w:val="18"/>
                <w:lang w:eastAsia="zh-CN"/>
              </w:rPr>
              <w:t xml:space="preserve"> </w:t>
            </w:r>
            <w:r w:rsidRPr="00613175">
              <w:rPr>
                <w:rFonts w:eastAsia="SimSun" w:cs="Arial"/>
                <w:szCs w:val="18"/>
                <w:lang w:eastAsia="zh-CN"/>
              </w:rPr>
              <w:t>[Note 2]</w:t>
            </w:r>
          </w:p>
          <w:p w14:paraId="0F2DA694" w14:textId="77777777" w:rsidR="00692990" w:rsidRPr="00613175" w:rsidRDefault="00692990" w:rsidP="00B9063D">
            <w:pPr>
              <w:pStyle w:val="TAL"/>
              <w:rPr>
                <w:rFonts w:eastAsia="SimSun"/>
                <w:lang w:eastAsia="zh-CN"/>
              </w:rPr>
            </w:pPr>
          </w:p>
          <w:p w14:paraId="655C3C6D" w14:textId="45643381" w:rsidR="00692990" w:rsidRPr="00613175" w:rsidRDefault="00692990" w:rsidP="00B9063D">
            <w:pPr>
              <w:pStyle w:val="TAL"/>
              <w:rPr>
                <w:rFonts w:eastAsia="SimSun"/>
                <w:b/>
                <w:lang w:eastAsia="zh-CN"/>
              </w:rPr>
            </w:pPr>
            <w:r w:rsidRPr="00613175">
              <w:rPr>
                <w:rFonts w:eastAsia="SimSun"/>
                <w:b/>
                <w:lang w:eastAsia="zh-CN"/>
              </w:rPr>
              <w:t>Attributes for media:</w:t>
            </w:r>
          </w:p>
          <w:p w14:paraId="1E871870"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3FC13750"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7273BB7F"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5CECE342"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br=5.9-24.4; bw=nb-swb;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06D73904"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09B3005C"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33217BDA"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2699170A"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br=9.6-13.2;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5A15A0FD"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 </w:t>
            </w:r>
            <w:r w:rsidRPr="00613175">
              <w:rPr>
                <w:rFonts w:eastAsia="SimSun"/>
                <w:lang w:eastAsia="zh-CN"/>
              </w:rPr>
              <w:t>[Note 3, 9, 10]</w:t>
            </w:r>
          </w:p>
          <w:p w14:paraId="0ACDF942"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br=9.6-24.4; bw=swb;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5, 10]</w:t>
            </w:r>
          </w:p>
          <w:p w14:paraId="1AE0094F"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AMR-WB/16000 </w:t>
            </w:r>
            <w:r w:rsidRPr="00613175">
              <w:rPr>
                <w:rFonts w:eastAsia="SimSun"/>
                <w:lang w:eastAsia="zh-CN"/>
              </w:rPr>
              <w:t>[Note 3, 9]</w:t>
            </w:r>
          </w:p>
          <w:p w14:paraId="1FD1D53F"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4FEE988B" w14:textId="77777777" w:rsidR="00692990" w:rsidRPr="00613175" w:rsidRDefault="00692990" w:rsidP="00B9063D">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telephone-event/16000</w:t>
            </w:r>
          </w:p>
          <w:p w14:paraId="0F5EF15A" w14:textId="77777777" w:rsidR="00692990" w:rsidRPr="00613175" w:rsidRDefault="00692990" w:rsidP="00B9063D">
            <w:pPr>
              <w:pStyle w:val="TAL"/>
              <w:rPr>
                <w:rFonts w:eastAsia="SimSun"/>
                <w:lang w:eastAsia="zh-CN"/>
              </w:rPr>
            </w:pPr>
            <w:r w:rsidRPr="00613175">
              <w:rPr>
                <w:i/>
                <w:iCs/>
              </w:rPr>
              <w:t xml:space="preserve">a=fmtp: </w:t>
            </w:r>
            <w:r w:rsidRPr="00613175">
              <w:rPr>
                <w:iCs/>
              </w:rPr>
              <w:t>(format)</w:t>
            </w:r>
          </w:p>
          <w:p w14:paraId="485DCFE7"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AMR/8000 </w:t>
            </w:r>
            <w:r w:rsidRPr="00613175">
              <w:rPr>
                <w:rFonts w:eastAsia="SimSun"/>
                <w:lang w:eastAsia="zh-CN"/>
              </w:rPr>
              <w:t>[Note 3, 9]</w:t>
            </w:r>
          </w:p>
          <w:p w14:paraId="51FDB253" w14:textId="77777777" w:rsidR="00692990" w:rsidRPr="00613175" w:rsidRDefault="00692990" w:rsidP="00B9063D">
            <w:pPr>
              <w:pStyle w:val="TAL"/>
              <w:rPr>
                <w:rFonts w:eastAsia="SimSun"/>
                <w:i/>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mode-change-capability=2; max-red= </w:t>
            </w:r>
            <w:r w:rsidRPr="00613175">
              <w:rPr>
                <w:rFonts w:eastAsia="SimSun"/>
                <w:lang w:eastAsia="zh-CN"/>
              </w:rPr>
              <w:t>(att-field)</w:t>
            </w:r>
            <w:r w:rsidRPr="00613175">
              <w:rPr>
                <w:rFonts w:eastAsia="SimSun"/>
                <w:i/>
                <w:lang w:eastAsia="zh-CN"/>
              </w:rPr>
              <w:t xml:space="preserve"> </w:t>
            </w:r>
            <w:r w:rsidRPr="00613175">
              <w:rPr>
                <w:rFonts w:eastAsia="SimSun"/>
                <w:lang w:eastAsia="zh-CN"/>
              </w:rPr>
              <w:t>[Note 4, 6]</w:t>
            </w:r>
          </w:p>
          <w:p w14:paraId="0CAEF917" w14:textId="77777777" w:rsidR="00692990" w:rsidRPr="00613175" w:rsidRDefault="00692990" w:rsidP="00B9063D">
            <w:pPr>
              <w:pStyle w:val="TAL"/>
              <w:rPr>
                <w:rFonts w:eastAsia="SimSun"/>
                <w:i/>
                <w:iCs/>
                <w:szCs w:val="24"/>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telephone-event/8000 </w:t>
            </w:r>
          </w:p>
          <w:p w14:paraId="2F96A027" w14:textId="77777777" w:rsidR="00692990" w:rsidRPr="00613175" w:rsidRDefault="00692990" w:rsidP="00B9063D">
            <w:pPr>
              <w:pStyle w:val="TAL"/>
              <w:rPr>
                <w:rFonts w:eastAsia="SimSun" w:cs="Tahoma"/>
                <w:i/>
                <w:szCs w:val="16"/>
                <w:lang w:eastAsia="zh-CN"/>
              </w:rPr>
            </w:pPr>
            <w:r w:rsidRPr="00613175">
              <w:rPr>
                <w:i/>
                <w:iCs/>
              </w:rPr>
              <w:t xml:space="preserve">a=fmtp: </w:t>
            </w:r>
            <w:r w:rsidRPr="00613175">
              <w:rPr>
                <w:iCs/>
              </w:rPr>
              <w:t>(format)</w:t>
            </w:r>
          </w:p>
          <w:p w14:paraId="408AC5DE" w14:textId="77777777" w:rsidR="00692990" w:rsidRPr="00613175" w:rsidRDefault="00692990" w:rsidP="00B9063D">
            <w:pPr>
              <w:pStyle w:val="TAL"/>
              <w:rPr>
                <w:rFonts w:eastAsia="SimSun" w:cs="Tahoma"/>
                <w:i/>
                <w:szCs w:val="16"/>
                <w:lang w:eastAsia="zh-CN"/>
              </w:rPr>
            </w:pPr>
            <w:r w:rsidRPr="00613175">
              <w:rPr>
                <w:rFonts w:eastAsia="SimSun" w:cs="Tahoma"/>
                <w:i/>
                <w:szCs w:val="16"/>
                <w:lang w:eastAsia="zh-CN"/>
              </w:rPr>
              <w:t xml:space="preserve">a=ecn-capable-rtp: leap ect=0 </w:t>
            </w:r>
            <w:r w:rsidRPr="00613175">
              <w:rPr>
                <w:rFonts w:eastAsia="SimSun" w:cs="Tahoma"/>
                <w:szCs w:val="16"/>
                <w:lang w:eastAsia="zh-CN"/>
              </w:rPr>
              <w:t>[Note 7]</w:t>
            </w:r>
          </w:p>
          <w:p w14:paraId="26D5BD5A" w14:textId="77777777" w:rsidR="00692990" w:rsidRPr="00613175" w:rsidRDefault="00692990" w:rsidP="00B9063D">
            <w:pPr>
              <w:pStyle w:val="TAL"/>
              <w:rPr>
                <w:rFonts w:eastAsia="SimSun" w:cs="Tahoma"/>
                <w:szCs w:val="16"/>
                <w:lang w:eastAsia="zh-CN"/>
              </w:rPr>
            </w:pPr>
            <w:r w:rsidRPr="00613175">
              <w:rPr>
                <w:rFonts w:eastAsia="SimSun" w:cs="Tahoma"/>
                <w:i/>
                <w:szCs w:val="16"/>
                <w:lang w:eastAsia="zh-CN"/>
              </w:rPr>
              <w:t xml:space="preserve">a=rtcp-fb:* nack ecn </w:t>
            </w:r>
            <w:r w:rsidRPr="00613175">
              <w:rPr>
                <w:rFonts w:eastAsia="SimSun" w:cs="Tahoma"/>
                <w:szCs w:val="16"/>
                <w:lang w:eastAsia="zh-CN"/>
              </w:rPr>
              <w:t>[Note 7]</w:t>
            </w:r>
          </w:p>
          <w:p w14:paraId="70CDE827" w14:textId="77777777" w:rsidR="00692990" w:rsidRPr="00613175" w:rsidRDefault="00692990" w:rsidP="00B9063D">
            <w:pPr>
              <w:pStyle w:val="TAL"/>
              <w:rPr>
                <w:rFonts w:eastAsia="SimSun" w:cs="Tahoma"/>
                <w:szCs w:val="16"/>
                <w:lang w:eastAsia="zh-CN"/>
              </w:rPr>
            </w:pPr>
            <w:r w:rsidRPr="00613175">
              <w:rPr>
                <w:rFonts w:eastAsia="SimSun" w:cs="Tahoma"/>
                <w:i/>
                <w:szCs w:val="16"/>
                <w:lang w:eastAsia="zh-CN"/>
              </w:rPr>
              <w:t xml:space="preserve">a=rtcp-xr:ecn-sum </w:t>
            </w:r>
            <w:r w:rsidRPr="00613175">
              <w:rPr>
                <w:rFonts w:eastAsia="SimSun" w:cs="Tahoma"/>
                <w:szCs w:val="16"/>
                <w:lang w:eastAsia="zh-CN"/>
              </w:rPr>
              <w:t>[Note 7]</w:t>
            </w:r>
          </w:p>
          <w:p w14:paraId="265024CB" w14:textId="77777777" w:rsidR="00692990" w:rsidRPr="00613175" w:rsidRDefault="00692990" w:rsidP="00B9063D">
            <w:pPr>
              <w:pStyle w:val="TAL"/>
              <w:rPr>
                <w:rFonts w:eastAsia="SimSun" w:cs="Tahoma"/>
                <w:szCs w:val="16"/>
                <w:lang w:eastAsia="zh-CN"/>
              </w:rPr>
            </w:pPr>
            <w:r w:rsidRPr="00613175">
              <w:rPr>
                <w:rFonts w:eastAsia="SimSun" w:cs="Tahoma"/>
                <w:i/>
                <w:szCs w:val="16"/>
                <w:lang w:eastAsia="zh-CN"/>
              </w:rPr>
              <w:t xml:space="preserve">a=rtcp-rsize </w:t>
            </w:r>
            <w:r w:rsidRPr="00613175">
              <w:rPr>
                <w:rFonts w:eastAsia="SimSun" w:cs="Tahoma"/>
                <w:szCs w:val="16"/>
                <w:lang w:eastAsia="zh-CN"/>
              </w:rPr>
              <w:t>[Note 7]</w:t>
            </w:r>
          </w:p>
          <w:p w14:paraId="6BA046B3" w14:textId="77777777" w:rsidR="00692990" w:rsidRPr="00613175" w:rsidRDefault="00692990" w:rsidP="00B9063D">
            <w:pPr>
              <w:pStyle w:val="TAL"/>
              <w:rPr>
                <w:rFonts w:eastAsia="SimSun"/>
                <w:i/>
                <w:lang w:eastAsia="zh-CN"/>
              </w:rPr>
            </w:pPr>
            <w:r w:rsidRPr="00613175">
              <w:rPr>
                <w:rFonts w:eastAsia="SimSun"/>
                <w:i/>
                <w:lang w:eastAsia="zh-CN"/>
              </w:rPr>
              <w:t>a=ptime:20</w:t>
            </w:r>
          </w:p>
          <w:p w14:paraId="7EC541C0" w14:textId="77777777" w:rsidR="00692990" w:rsidRPr="00613175" w:rsidRDefault="00692990" w:rsidP="00B9063D">
            <w:pPr>
              <w:pStyle w:val="TAL"/>
              <w:rPr>
                <w:rFonts w:eastAsia="SimSun"/>
                <w:i/>
                <w:lang w:eastAsia="zh-CN"/>
              </w:rPr>
            </w:pPr>
            <w:r w:rsidRPr="00613175">
              <w:rPr>
                <w:rFonts w:eastAsia="SimSun"/>
                <w:i/>
                <w:lang w:eastAsia="zh-CN"/>
              </w:rPr>
              <w:t>a=maxptime:240</w:t>
            </w:r>
          </w:p>
          <w:p w14:paraId="70786559" w14:textId="77777777" w:rsidR="00692990" w:rsidRPr="00613175" w:rsidRDefault="00692990" w:rsidP="00B9063D">
            <w:pPr>
              <w:pStyle w:val="TAL"/>
              <w:rPr>
                <w:rFonts w:eastAsia="SimSun"/>
                <w:i/>
                <w:lang w:eastAsia="zh-CN"/>
              </w:rPr>
            </w:pPr>
          </w:p>
          <w:p w14:paraId="55D4F83F" w14:textId="77777777" w:rsidR="00692990" w:rsidRPr="00613175" w:rsidRDefault="00692990" w:rsidP="00B9063D">
            <w:pPr>
              <w:pStyle w:val="TAL"/>
              <w:rPr>
                <w:rFonts w:eastAsia="SimSun" w:cs="Tahoma"/>
                <w:b/>
                <w:szCs w:val="16"/>
                <w:lang w:eastAsia="zh-CN"/>
              </w:rPr>
            </w:pPr>
            <w:r w:rsidRPr="00613175">
              <w:rPr>
                <w:rFonts w:eastAsia="SimSun" w:cs="Tahoma"/>
                <w:b/>
                <w:szCs w:val="16"/>
                <w:lang w:eastAsia="zh-CN"/>
              </w:rPr>
              <w:t>Attributes for media security mechanism:</w:t>
            </w:r>
          </w:p>
          <w:p w14:paraId="66447EE6" w14:textId="77777777" w:rsidR="00692990" w:rsidRPr="00613175" w:rsidRDefault="00692990" w:rsidP="00B9063D">
            <w:pPr>
              <w:pStyle w:val="TAL"/>
              <w:rPr>
                <w:rFonts w:eastAsia="SimSun" w:cs="Tahoma"/>
                <w:i/>
                <w:szCs w:val="16"/>
                <w:lang w:eastAsia="zh-CN"/>
              </w:rPr>
            </w:pPr>
            <w:r w:rsidRPr="00613175">
              <w:rPr>
                <w:rFonts w:eastAsia="SimSun" w:cs="Tahoma"/>
                <w:i/>
                <w:szCs w:val="16"/>
                <w:lang w:eastAsia="zh-CN"/>
              </w:rPr>
              <w:t xml:space="preserve">a=3ge2ae: requested </w:t>
            </w:r>
            <w:r w:rsidRPr="00613175">
              <w:rPr>
                <w:rFonts w:eastAsia="SimSun" w:cs="Tahoma"/>
                <w:szCs w:val="16"/>
                <w:lang w:eastAsia="zh-CN"/>
              </w:rPr>
              <w:t>[Note 8]</w:t>
            </w:r>
          </w:p>
          <w:p w14:paraId="6CC51A9D" w14:textId="77777777" w:rsidR="00692990" w:rsidRPr="00613175" w:rsidRDefault="00692990" w:rsidP="00B9063D">
            <w:pPr>
              <w:pStyle w:val="TAL"/>
              <w:rPr>
                <w:rFonts w:eastAsia="SimSun" w:cs="Tahoma"/>
                <w:i/>
                <w:szCs w:val="16"/>
                <w:lang w:eastAsia="zh-CN"/>
              </w:rPr>
            </w:pPr>
            <w:r w:rsidRPr="00613175">
              <w:rPr>
                <w:rFonts w:eastAsia="SimSun" w:cs="Tahoma"/>
                <w:i/>
                <w:szCs w:val="16"/>
                <w:lang w:eastAsia="zh-CN"/>
              </w:rPr>
              <w:t>a=crypto:1 AES_CM_128_HMAC_SHA1_80inline:WVNfX19zZW1jdGwgKCkgewkyMjA7fQp9CnVubGVz|2^20|</w:t>
            </w:r>
          </w:p>
          <w:p w14:paraId="609AE9CD" w14:textId="77777777" w:rsidR="00692990" w:rsidRPr="00613175" w:rsidRDefault="00692990" w:rsidP="00B9063D">
            <w:pPr>
              <w:pStyle w:val="TAL"/>
              <w:rPr>
                <w:rFonts w:eastAsia="SimSun" w:cs="Tahoma"/>
                <w:i/>
                <w:szCs w:val="16"/>
                <w:lang w:eastAsia="zh-CN"/>
              </w:rPr>
            </w:pPr>
            <w:r w:rsidRPr="00613175">
              <w:rPr>
                <w:rFonts w:eastAsia="SimSun" w:cs="Tahoma"/>
                <w:i/>
                <w:szCs w:val="16"/>
                <w:lang w:eastAsia="zh-CN"/>
              </w:rPr>
              <w:t xml:space="preserve">1:4FEC_ORDER=FEC_SRTP" </w:t>
            </w:r>
            <w:r w:rsidRPr="00613175">
              <w:rPr>
                <w:rFonts w:eastAsia="SimSun" w:cs="Tahoma"/>
                <w:szCs w:val="16"/>
                <w:lang w:eastAsia="zh-CN"/>
              </w:rPr>
              <w:t>[Note 8]</w:t>
            </w:r>
          </w:p>
          <w:p w14:paraId="3208458D" w14:textId="77777777" w:rsidR="00692990" w:rsidRPr="00613175" w:rsidRDefault="00692990" w:rsidP="00B9063D">
            <w:pPr>
              <w:pStyle w:val="TAL"/>
              <w:rPr>
                <w:rFonts w:eastAsia="SimSun"/>
                <w:lang w:eastAsia="zh-CN"/>
              </w:rPr>
            </w:pPr>
          </w:p>
          <w:p w14:paraId="0260F12B" w14:textId="77777777" w:rsidR="00692990" w:rsidRPr="00613175" w:rsidRDefault="00692990" w:rsidP="00B9063D">
            <w:pPr>
              <w:pStyle w:val="TAL"/>
              <w:rPr>
                <w:rFonts w:eastAsia="SimSun"/>
                <w:b/>
                <w:lang w:eastAsia="zh-CN"/>
              </w:rPr>
            </w:pPr>
            <w:r w:rsidRPr="00613175">
              <w:rPr>
                <w:rFonts w:eastAsia="SimSun"/>
                <w:b/>
                <w:lang w:eastAsia="zh-CN"/>
              </w:rPr>
              <w:t>Media description:</w:t>
            </w:r>
          </w:p>
          <w:p w14:paraId="5C10A1E9" w14:textId="77777777" w:rsidR="00692990" w:rsidRPr="00613175" w:rsidRDefault="00692990" w:rsidP="00B9063D">
            <w:pPr>
              <w:pStyle w:val="TAL"/>
              <w:rPr>
                <w:rFonts w:eastAsia="SimSun"/>
                <w:i/>
                <w:lang w:eastAsia="zh-CN"/>
              </w:rPr>
            </w:pPr>
            <w:r w:rsidRPr="00613175">
              <w:rPr>
                <w:rFonts w:eastAsia="SimSun"/>
                <w:i/>
                <w:lang w:eastAsia="zh-CN"/>
              </w:rPr>
              <w:t xml:space="preserve">m=video </w:t>
            </w:r>
            <w:r w:rsidRPr="00613175">
              <w:rPr>
                <w:rFonts w:eastAsia="SimSun"/>
                <w:lang w:eastAsia="zh-CN"/>
              </w:rPr>
              <w:t xml:space="preserve">(transport port) </w:t>
            </w:r>
            <w:r w:rsidRPr="00613175">
              <w:rPr>
                <w:rFonts w:eastAsia="SimSun"/>
                <w:i/>
                <w:lang w:eastAsia="zh-CN"/>
              </w:rPr>
              <w:t xml:space="preserve">RTP/AVPF </w:t>
            </w:r>
            <w:r w:rsidRPr="00613175">
              <w:rPr>
                <w:rFonts w:eastAsia="SimSun"/>
                <w:lang w:eastAsia="zh-CN"/>
              </w:rPr>
              <w:t>(fmt)</w:t>
            </w:r>
            <w:r w:rsidRPr="00613175">
              <w:rPr>
                <w:rFonts w:eastAsia="SimSun"/>
                <w:i/>
                <w:lang w:eastAsia="zh-CN"/>
              </w:rPr>
              <w:t xml:space="preserve"> </w:t>
            </w:r>
            <w:r w:rsidRPr="00613175">
              <w:rPr>
                <w:rFonts w:eastAsia="SimSun"/>
                <w:lang w:eastAsia="zh-CN"/>
              </w:rPr>
              <w:t>or RTP/AVP (fmt) [Note 11]</w:t>
            </w:r>
          </w:p>
          <w:p w14:paraId="052056B2" w14:textId="77777777" w:rsidR="00692990" w:rsidRPr="00613175" w:rsidRDefault="00692990" w:rsidP="00B9063D">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UE) [Note 1]</w:t>
            </w:r>
          </w:p>
          <w:p w14:paraId="44AA961F" w14:textId="77777777" w:rsidR="00692990" w:rsidRPr="00613175" w:rsidRDefault="00692990" w:rsidP="00B9063D">
            <w:pPr>
              <w:pStyle w:val="TAL"/>
              <w:rPr>
                <w:rFonts w:eastAsia="SimSun"/>
                <w:lang w:eastAsia="zh-CN"/>
              </w:rPr>
            </w:pPr>
            <w:r w:rsidRPr="00613175">
              <w:rPr>
                <w:rFonts w:eastAsia="SimSun"/>
                <w:i/>
                <w:lang w:eastAsia="zh-CN"/>
              </w:rPr>
              <w:t>b=AS:</w:t>
            </w:r>
            <w:r w:rsidRPr="00613175">
              <w:rPr>
                <w:rFonts w:eastAsia="SimSun"/>
                <w:lang w:eastAsia="zh-CN"/>
              </w:rPr>
              <w:t xml:space="preserve"> (bandwidth-value)</w:t>
            </w:r>
          </w:p>
          <w:p w14:paraId="5F4E0A96" w14:textId="77777777" w:rsidR="00692990" w:rsidRPr="00613175" w:rsidRDefault="00692990" w:rsidP="00B9063D">
            <w:pPr>
              <w:pStyle w:val="TAL"/>
              <w:rPr>
                <w:rFonts w:eastAsia="SimSun"/>
                <w:i/>
                <w:lang w:eastAsia="zh-CN"/>
              </w:rPr>
            </w:pPr>
            <w:r w:rsidRPr="00613175">
              <w:rPr>
                <w:rFonts w:eastAsia="SimSun"/>
                <w:i/>
                <w:lang w:eastAsia="zh-CN"/>
              </w:rPr>
              <w:t xml:space="preserve">b=RS: </w:t>
            </w:r>
            <w:r w:rsidRPr="00613175">
              <w:rPr>
                <w:rFonts w:eastAsia="SimSun"/>
                <w:lang w:eastAsia="zh-CN"/>
              </w:rPr>
              <w:t xml:space="preserve">(bandwidth-value) </w:t>
            </w:r>
          </w:p>
          <w:p w14:paraId="4FF908D6" w14:textId="77777777" w:rsidR="00692990" w:rsidRPr="00613175" w:rsidRDefault="00692990" w:rsidP="00B9063D">
            <w:pPr>
              <w:pStyle w:val="TAL"/>
              <w:rPr>
                <w:rFonts w:eastAsia="SimSun"/>
                <w:i/>
                <w:lang w:eastAsia="zh-CN"/>
              </w:rPr>
            </w:pPr>
            <w:r w:rsidRPr="00613175">
              <w:rPr>
                <w:rFonts w:eastAsia="SimSun"/>
                <w:i/>
                <w:lang w:eastAsia="zh-CN"/>
              </w:rPr>
              <w:t xml:space="preserve">b=RR: </w:t>
            </w:r>
            <w:r w:rsidRPr="00613175">
              <w:rPr>
                <w:rFonts w:eastAsia="SimSun"/>
                <w:lang w:eastAsia="zh-CN"/>
              </w:rPr>
              <w:t>(bandwidth-value)</w:t>
            </w:r>
          </w:p>
          <w:p w14:paraId="1FD4EC9C" w14:textId="77777777" w:rsidR="00692990" w:rsidRPr="00613175" w:rsidRDefault="00692990" w:rsidP="00B9063D">
            <w:pPr>
              <w:pStyle w:val="TAL"/>
              <w:rPr>
                <w:rFonts w:eastAsia="SimSun"/>
                <w:lang w:eastAsia="zh-CN"/>
              </w:rPr>
            </w:pPr>
          </w:p>
          <w:p w14:paraId="4685E19B" w14:textId="3018A2E6" w:rsidR="00692990" w:rsidRPr="00613175" w:rsidRDefault="00692990" w:rsidP="00B9063D">
            <w:pPr>
              <w:pStyle w:val="TAL"/>
              <w:rPr>
                <w:rFonts w:eastAsia="SimSun"/>
                <w:b/>
                <w:lang w:eastAsia="zh-CN"/>
              </w:rPr>
            </w:pPr>
            <w:r w:rsidRPr="00613175">
              <w:rPr>
                <w:rFonts w:eastAsia="SimSun"/>
                <w:b/>
                <w:lang w:eastAsia="zh-CN"/>
              </w:rPr>
              <w:t>Attributes for media:</w:t>
            </w:r>
          </w:p>
          <w:p w14:paraId="192CD559" w14:textId="77777777" w:rsidR="00692990" w:rsidRPr="00613175" w:rsidRDefault="00692990" w:rsidP="00B9063D">
            <w:pPr>
              <w:pStyle w:val="TAL"/>
              <w:rPr>
                <w:rFonts w:eastAsia="SimSun"/>
                <w:i/>
                <w:lang w:eastAsia="zh-CN"/>
              </w:rPr>
            </w:pPr>
            <w:r w:rsidRPr="00613175">
              <w:rPr>
                <w:rFonts w:eastAsia="SimSun"/>
                <w:i/>
                <w:lang w:eastAsia="zh-CN"/>
              </w:rPr>
              <w:t>a</w:t>
            </w:r>
            <w:r w:rsidRPr="00613175">
              <w:rPr>
                <w:rFonts w:eastAsia="SimSun" w:cs="Tahoma"/>
                <w:i/>
                <w:szCs w:val="16"/>
                <w:lang w:eastAsia="zh-CN"/>
              </w:rPr>
              <w:t>=tcap:1 RTP/AVPF</w:t>
            </w:r>
            <w:r w:rsidRPr="00613175">
              <w:rPr>
                <w:rFonts w:eastAsia="SimSun" w:cs="Tahoma"/>
                <w:szCs w:val="16"/>
                <w:lang w:eastAsia="zh-CN"/>
              </w:rPr>
              <w:t xml:space="preserve"> [Note 11]</w:t>
            </w:r>
          </w:p>
          <w:p w14:paraId="6801693B" w14:textId="77777777" w:rsidR="00692990" w:rsidRPr="00613175" w:rsidRDefault="00692990" w:rsidP="00B9063D">
            <w:pPr>
              <w:pStyle w:val="TAL"/>
              <w:rPr>
                <w:rFonts w:eastAsia="SimSun"/>
                <w:i/>
                <w:lang w:eastAsia="zh-CN"/>
              </w:rPr>
            </w:pPr>
            <w:r w:rsidRPr="00613175">
              <w:rPr>
                <w:rFonts w:eastAsia="SimSun" w:cs="Tahoma"/>
                <w:i/>
                <w:szCs w:val="16"/>
                <w:lang w:eastAsia="zh-CN"/>
              </w:rPr>
              <w:t>a=pcfg:1 t=1</w:t>
            </w:r>
            <w:r w:rsidRPr="00613175">
              <w:rPr>
                <w:rFonts w:eastAsia="SimSun" w:cs="Tahoma"/>
                <w:szCs w:val="16"/>
                <w:lang w:eastAsia="zh-CN"/>
              </w:rPr>
              <w:t xml:space="preserve"> [Note 11]</w:t>
            </w:r>
          </w:p>
          <w:p w14:paraId="192EFB97" w14:textId="77777777" w:rsidR="00692990" w:rsidRPr="00613175" w:rsidRDefault="00692990" w:rsidP="00B9063D">
            <w:pPr>
              <w:pStyle w:val="TAL"/>
              <w:rPr>
                <w:rFonts w:eastAsia="SimSun"/>
                <w:i/>
                <w:lang w:eastAsia="zh-CN"/>
              </w:rPr>
            </w:pPr>
            <w:r w:rsidRPr="00613175">
              <w:rPr>
                <w:rFonts w:eastAsia="SimSun"/>
                <w:i/>
                <w:lang w:eastAsia="zh-CN"/>
              </w:rPr>
              <w:t>a=rtpmap:</w:t>
            </w:r>
            <w:r w:rsidRPr="00613175">
              <w:rPr>
                <w:rFonts w:eastAsia="SimSun"/>
                <w:lang w:eastAsia="zh-CN"/>
              </w:rPr>
              <w:t xml:space="preserve"> (payload type)</w:t>
            </w:r>
            <w:r w:rsidRPr="00613175">
              <w:rPr>
                <w:rFonts w:eastAsia="SimSun"/>
                <w:i/>
                <w:lang w:eastAsia="zh-CN"/>
              </w:rPr>
              <w:t xml:space="preserve"> H265/90000</w:t>
            </w:r>
          </w:p>
          <w:p w14:paraId="3A768CB3" w14:textId="77777777" w:rsidR="00692990" w:rsidRPr="00613175" w:rsidRDefault="00692990" w:rsidP="00B9063D">
            <w:pPr>
              <w:pStyle w:val="TAL"/>
              <w:rPr>
                <w:rFonts w:eastAsia="SimSun"/>
                <w:i/>
                <w:lang w:eastAsia="zh-CN"/>
              </w:rPr>
            </w:pPr>
            <w:r w:rsidRPr="00613175">
              <w:rPr>
                <w:rFonts w:eastAsia="SimSun"/>
                <w:i/>
                <w:lang w:eastAsia="zh-CN"/>
              </w:rPr>
              <w:t>a=fmtp:</w:t>
            </w:r>
            <w:r w:rsidRPr="00613175">
              <w:rPr>
                <w:rFonts w:eastAsia="SimSun"/>
                <w:lang w:eastAsia="zh-CN"/>
              </w:rPr>
              <w:t xml:space="preserve"> (format) </w:t>
            </w:r>
            <w:r w:rsidRPr="00613175">
              <w:t>profile-id=1;level-id=(att-field)</w:t>
            </w:r>
          </w:p>
          <w:p w14:paraId="71007562" w14:textId="77777777" w:rsidR="00692990" w:rsidRPr="00613175" w:rsidRDefault="00692990" w:rsidP="00B9063D">
            <w:pPr>
              <w:pStyle w:val="TAL"/>
              <w:rPr>
                <w:rFonts w:eastAsia="SimSun"/>
                <w:i/>
                <w:lang w:eastAsia="zh-CN"/>
              </w:rPr>
            </w:pPr>
            <w:r w:rsidRPr="00613175">
              <w:rPr>
                <w:rFonts w:eastAsia="SimSun"/>
                <w:i/>
                <w:lang w:eastAsia="zh-CN"/>
              </w:rPr>
              <w:t>a</w:t>
            </w:r>
            <w:r w:rsidRPr="00613175">
              <w:rPr>
                <w:rFonts w:eastAsia="SimSun" w:cs="Tahoma"/>
                <w:i/>
                <w:szCs w:val="16"/>
                <w:lang w:eastAsia="zh-CN"/>
              </w:rPr>
              <w:t>=tcap:1 RTP/AVPF</w:t>
            </w:r>
            <w:r w:rsidRPr="00613175">
              <w:rPr>
                <w:rFonts w:eastAsia="SimSun" w:cs="Tahoma"/>
                <w:szCs w:val="16"/>
                <w:lang w:eastAsia="zh-CN"/>
              </w:rPr>
              <w:t xml:space="preserve"> [Note 11]</w:t>
            </w:r>
          </w:p>
          <w:p w14:paraId="39A41FF2" w14:textId="77777777" w:rsidR="00692990" w:rsidRPr="00613175" w:rsidRDefault="00692990" w:rsidP="00B9063D">
            <w:pPr>
              <w:pStyle w:val="TAL"/>
              <w:rPr>
                <w:rFonts w:eastAsia="SimSun"/>
                <w:i/>
                <w:lang w:eastAsia="zh-CN"/>
              </w:rPr>
            </w:pPr>
            <w:r w:rsidRPr="00613175">
              <w:rPr>
                <w:rFonts w:eastAsia="SimSun" w:cs="Tahoma"/>
                <w:i/>
                <w:szCs w:val="16"/>
                <w:lang w:eastAsia="zh-CN"/>
              </w:rPr>
              <w:t>a=pcfg:1 t=1</w:t>
            </w:r>
            <w:r w:rsidRPr="00613175">
              <w:rPr>
                <w:rFonts w:eastAsia="SimSun" w:cs="Tahoma"/>
                <w:szCs w:val="16"/>
                <w:lang w:eastAsia="zh-CN"/>
              </w:rPr>
              <w:t xml:space="preserve"> [Note 11]</w:t>
            </w:r>
          </w:p>
          <w:p w14:paraId="686A5DC1" w14:textId="77777777" w:rsidR="00692990" w:rsidRPr="00613175" w:rsidRDefault="00692990" w:rsidP="00B9063D">
            <w:pPr>
              <w:pStyle w:val="TAL"/>
              <w:rPr>
                <w:rFonts w:eastAsia="SimSun"/>
                <w:i/>
                <w:lang w:eastAsia="zh-CN"/>
              </w:rPr>
            </w:pPr>
            <w:r w:rsidRPr="00613175">
              <w:rPr>
                <w:rFonts w:eastAsia="SimSun"/>
                <w:i/>
                <w:lang w:eastAsia="zh-CN"/>
              </w:rPr>
              <w:t>a=rtpmap:</w:t>
            </w:r>
            <w:r w:rsidRPr="00613175">
              <w:rPr>
                <w:rFonts w:eastAsia="SimSun"/>
                <w:lang w:eastAsia="zh-CN"/>
              </w:rPr>
              <w:t xml:space="preserve"> (payload type)</w:t>
            </w:r>
            <w:r w:rsidRPr="00613175">
              <w:rPr>
                <w:rFonts w:eastAsia="SimSun"/>
                <w:i/>
                <w:lang w:eastAsia="zh-CN"/>
              </w:rPr>
              <w:t xml:space="preserve"> H264/90000</w:t>
            </w:r>
          </w:p>
          <w:p w14:paraId="539BA2F5" w14:textId="77777777" w:rsidR="00692990" w:rsidRPr="00613175" w:rsidRDefault="00692990" w:rsidP="00B9063D">
            <w:pPr>
              <w:pStyle w:val="TAL"/>
              <w:rPr>
                <w:rFonts w:eastAsia="SimSun"/>
                <w:i/>
                <w:lang w:eastAsia="zh-CN"/>
              </w:rPr>
            </w:pPr>
            <w:r w:rsidRPr="00613175">
              <w:rPr>
                <w:rFonts w:eastAsia="SimSun"/>
                <w:i/>
                <w:lang w:eastAsia="zh-CN"/>
              </w:rPr>
              <w:t>a=fmtp:</w:t>
            </w:r>
            <w:r w:rsidRPr="00613175">
              <w:rPr>
                <w:rFonts w:eastAsia="SimSun"/>
                <w:lang w:eastAsia="zh-CN"/>
              </w:rPr>
              <w:t xml:space="preserve"> (format) </w:t>
            </w:r>
            <w:r w:rsidRPr="00613175">
              <w:rPr>
                <w:rFonts w:eastAsia="SimSun"/>
                <w:i/>
                <w:lang w:eastAsia="zh-CN"/>
              </w:rPr>
              <w:t xml:space="preserve">profile-level-id= </w:t>
            </w:r>
            <w:r w:rsidRPr="00613175">
              <w:rPr>
                <w:rFonts w:eastAsia="SimSun"/>
                <w:lang w:eastAsia="zh-CN"/>
              </w:rPr>
              <w:t>(att-field)</w:t>
            </w:r>
          </w:p>
          <w:p w14:paraId="14C775C9" w14:textId="77777777" w:rsidR="00692990" w:rsidRPr="00613175" w:rsidRDefault="00692990" w:rsidP="00B9063D">
            <w:pPr>
              <w:pStyle w:val="TAL"/>
              <w:rPr>
                <w:rFonts w:eastAsia="SimSun"/>
                <w:lang w:eastAsia="zh-CN"/>
              </w:rPr>
            </w:pPr>
          </w:p>
          <w:p w14:paraId="42FE5F42" w14:textId="77777777" w:rsidR="00692990" w:rsidRPr="00613175" w:rsidRDefault="00692990" w:rsidP="00B9063D">
            <w:pPr>
              <w:pStyle w:val="TAL"/>
              <w:rPr>
                <w:rFonts w:eastAsia="SimSun" w:cs="Tahoma"/>
                <w:szCs w:val="16"/>
                <w:lang w:eastAsia="zh-CN"/>
              </w:rPr>
            </w:pPr>
            <w:r w:rsidRPr="00613175">
              <w:rPr>
                <w:rFonts w:eastAsia="SimSun"/>
                <w:lang w:eastAsia="zh-CN"/>
              </w:rPr>
              <w:t>Note 1: At least one "c=" field shall be present.</w:t>
            </w:r>
          </w:p>
          <w:p w14:paraId="33994C81" w14:textId="77777777" w:rsidR="00692990" w:rsidRPr="00613175" w:rsidRDefault="00692990" w:rsidP="00B9063D">
            <w:pPr>
              <w:pStyle w:val="TAL"/>
              <w:rPr>
                <w:rFonts w:eastAsia="SimSun"/>
                <w:lang w:eastAsia="zh-CN"/>
              </w:rPr>
            </w:pPr>
            <w:r w:rsidRPr="00613175">
              <w:rPr>
                <w:rFonts w:eastAsia="SimSun"/>
                <w:lang w:eastAsia="zh-CN"/>
              </w:rPr>
              <w:t>Note 2: The RR value shall be greater than 0. The RS value can be any value.</w:t>
            </w:r>
          </w:p>
          <w:p w14:paraId="1B18CF6D" w14:textId="77777777" w:rsidR="00692990" w:rsidRPr="00613175" w:rsidRDefault="00692990" w:rsidP="00B9063D">
            <w:pPr>
              <w:pStyle w:val="TAL"/>
              <w:rPr>
                <w:rFonts w:eastAsia="SimSun"/>
                <w:lang w:eastAsia="zh-CN"/>
              </w:rPr>
            </w:pPr>
            <w:r w:rsidRPr="00613175">
              <w:rPr>
                <w:rFonts w:eastAsia="SimSun"/>
                <w:lang w:eastAsia="zh-CN"/>
              </w:rPr>
              <w:t>Note 3: The channel number shall be "/1" or omitted.</w:t>
            </w:r>
          </w:p>
          <w:p w14:paraId="21DA44EB" w14:textId="77777777" w:rsidR="00692990" w:rsidRPr="00613175" w:rsidRDefault="00692990" w:rsidP="00B9063D">
            <w:pPr>
              <w:pStyle w:val="TAL"/>
              <w:rPr>
                <w:rFonts w:eastAsia="SimSun"/>
                <w:lang w:eastAsia="zh-CN"/>
              </w:rPr>
            </w:pPr>
            <w:r w:rsidRPr="00613175">
              <w:rPr>
                <w:rFonts w:eastAsia="SimSun"/>
                <w:lang w:eastAsia="zh-CN"/>
              </w:rPr>
              <w:t>Note 4: The max-red values from 0 to 220 are allowed.</w:t>
            </w:r>
          </w:p>
          <w:p w14:paraId="4D92A750" w14:textId="77777777" w:rsidR="00692990" w:rsidRPr="00613175" w:rsidRDefault="00692990" w:rsidP="00B9063D">
            <w:pPr>
              <w:pStyle w:val="TAL"/>
              <w:rPr>
                <w:rFonts w:eastAsia="SimSun"/>
                <w:lang w:eastAsia="zh-CN"/>
              </w:rPr>
            </w:pPr>
            <w:r w:rsidRPr="00613175">
              <w:rPr>
                <w:rFonts w:eastAsia="SimSun"/>
                <w:lang w:eastAsia="zh-CN"/>
              </w:rPr>
              <w:t>Note 5: The parameters dtx, dtx-recv and evs-mode-switch shall not be present.</w:t>
            </w:r>
          </w:p>
          <w:p w14:paraId="0E298DE5" w14:textId="77777777" w:rsidR="00692990" w:rsidRPr="00613175" w:rsidRDefault="00692990" w:rsidP="00B9063D">
            <w:pPr>
              <w:pStyle w:val="TAL"/>
              <w:rPr>
                <w:rFonts w:eastAsia="SimSun"/>
                <w:lang w:eastAsia="zh-CN"/>
              </w:rPr>
            </w:pPr>
            <w:r w:rsidRPr="00613175">
              <w:rPr>
                <w:rFonts w:eastAsia="SimSun"/>
                <w:lang w:eastAsia="zh-CN"/>
              </w:rPr>
              <w:t>Note 6: The parameters mode-set, mode-change-period, mode-change-neighbor, crc, robust-sorting and interleaving shall not be included.</w:t>
            </w:r>
          </w:p>
          <w:p w14:paraId="6B3537E5" w14:textId="77777777" w:rsidR="00692990" w:rsidRPr="00613175" w:rsidRDefault="00692990" w:rsidP="00B9063D">
            <w:pPr>
              <w:pStyle w:val="TAL"/>
              <w:rPr>
                <w:rFonts w:eastAsia="SimSun" w:cs="Tahoma"/>
                <w:szCs w:val="16"/>
                <w:lang w:eastAsia="zh-CN"/>
              </w:rPr>
            </w:pPr>
            <w:r w:rsidRPr="00613175">
              <w:rPr>
                <w:rFonts w:eastAsia="SimSun" w:cs="Tahoma"/>
                <w:szCs w:val="16"/>
                <w:lang w:eastAsia="zh-CN"/>
              </w:rPr>
              <w:t>Note 7: Attributes for ECN Capability may be present if the UE supports Explicit Congestion Notification.</w:t>
            </w:r>
          </w:p>
          <w:p w14:paraId="73AE44C0" w14:textId="77777777" w:rsidR="00692990" w:rsidRPr="00613175" w:rsidRDefault="00692990" w:rsidP="00B9063D">
            <w:pPr>
              <w:pStyle w:val="TAL"/>
              <w:rPr>
                <w:rFonts w:eastAsia="SimSun" w:cs="Tahoma"/>
                <w:szCs w:val="16"/>
                <w:lang w:eastAsia="zh-CN"/>
              </w:rPr>
            </w:pPr>
            <w:r w:rsidRPr="00613175">
              <w:rPr>
                <w:rFonts w:eastAsia="SimSun" w:cs="Tahoma"/>
                <w:szCs w:val="16"/>
                <w:lang w:eastAsia="zh-CN"/>
              </w:rPr>
              <w:t>Note 8: Attributes for media plane security are present if the use of end-to-access-edge security is supported by UE.</w:t>
            </w:r>
          </w:p>
          <w:p w14:paraId="7F905DA0" w14:textId="77777777" w:rsidR="00692990" w:rsidRPr="00613175" w:rsidRDefault="00692990" w:rsidP="00B9063D">
            <w:pPr>
              <w:pStyle w:val="TAL"/>
              <w:rPr>
                <w:rFonts w:eastAsia="SimSun" w:cs="Tahoma"/>
                <w:szCs w:val="16"/>
                <w:lang w:eastAsia="zh-CN"/>
              </w:rPr>
            </w:pPr>
            <w:r w:rsidRPr="00613175">
              <w:rPr>
                <w:rFonts w:eastAsia="SimSun" w:cs="Tahoma"/>
                <w:szCs w:val="16"/>
                <w:lang w:eastAsia="zh-CN"/>
              </w:rPr>
              <w:t>Note 9: The ordering of payload types shall be as listed, i.e., EVS before AMR-WB before AMR</w:t>
            </w:r>
            <w:r w:rsidRPr="00613175">
              <w:rPr>
                <w:rFonts w:eastAsia="SimSun"/>
                <w:lang w:eastAsia="zh-CN"/>
              </w:rPr>
              <w:t xml:space="preserve"> according to NG.114 [31] and corresponding capability A.22/4 of TS 34.229-2 [3]</w:t>
            </w:r>
            <w:r w:rsidRPr="00613175">
              <w:rPr>
                <w:rFonts w:eastAsia="SimSun" w:cs="Tahoma"/>
                <w:szCs w:val="16"/>
                <w:lang w:eastAsia="zh-CN"/>
              </w:rPr>
              <w:t>.</w:t>
            </w:r>
          </w:p>
          <w:p w14:paraId="6064C845" w14:textId="77777777" w:rsidR="00692990" w:rsidRPr="00613175" w:rsidRDefault="00692990" w:rsidP="00B9063D">
            <w:pPr>
              <w:pStyle w:val="TAL"/>
              <w:rPr>
                <w:rFonts w:eastAsia="SimSun"/>
                <w:lang w:eastAsia="zh-CN"/>
              </w:rPr>
            </w:pPr>
            <w:r w:rsidRPr="00613175">
              <w:rPr>
                <w:rFonts w:eastAsia="SimSun"/>
                <w:lang w:eastAsia="zh-CN"/>
              </w:rPr>
              <w:t>Note 10: The EVS payload type shall carry at least one of the five EVS configurations according to NG.114 [31] and corresponding capability A.22/4 of TS 34.229-2 [3].</w:t>
            </w:r>
          </w:p>
          <w:p w14:paraId="1563F6BB" w14:textId="77777777" w:rsidR="00692990" w:rsidRPr="00613175" w:rsidRDefault="00692990" w:rsidP="00B9063D">
            <w:pPr>
              <w:pStyle w:val="TAL"/>
              <w:rPr>
                <w:rFonts w:eastAsia="SimSun" w:cs="Tahoma"/>
                <w:szCs w:val="16"/>
                <w:lang w:eastAsia="zh-CN"/>
              </w:rPr>
            </w:pPr>
            <w:r w:rsidRPr="00613175">
              <w:rPr>
                <w:rFonts w:eastAsia="SimSun"/>
                <w:lang w:eastAsia="zh-CN"/>
              </w:rPr>
              <w:t>Note 11: The tcap/pcfg attributes are present if RTP/AVP is present on the m line.</w:t>
            </w:r>
          </w:p>
        </w:tc>
      </w:tr>
    </w:tbl>
    <w:p w14:paraId="26EDC384" w14:textId="77777777" w:rsidR="00692990" w:rsidRPr="00613175" w:rsidRDefault="00692990" w:rsidP="00692990"/>
    <w:p w14:paraId="0A7268D6" w14:textId="77777777" w:rsidR="00692990" w:rsidRPr="00613175" w:rsidRDefault="00692990" w:rsidP="00692990">
      <w:pPr>
        <w:pStyle w:val="H6"/>
      </w:pPr>
      <w:r w:rsidRPr="00613175">
        <w:t>100 Trying (Step 2)</w:t>
      </w:r>
    </w:p>
    <w:p w14:paraId="622C90F6" w14:textId="77777777" w:rsidR="00692990" w:rsidRPr="00613175" w:rsidRDefault="00692990" w:rsidP="00692990">
      <w:r w:rsidRPr="00613175">
        <w:t>Use the default message "100 Trying for INVITE" in Annex A.2.2 of TS 34.229-1 [2] applying condition A2.</w:t>
      </w:r>
    </w:p>
    <w:p w14:paraId="62C2288C" w14:textId="77777777" w:rsidR="00692990" w:rsidRPr="00613175" w:rsidRDefault="00692990" w:rsidP="00692990">
      <w:pPr>
        <w:pStyle w:val="H6"/>
      </w:pPr>
      <w:r w:rsidRPr="00613175">
        <w:t>183 Session Progress (Step 3)</w:t>
      </w:r>
    </w:p>
    <w:p w14:paraId="4D9A7460" w14:textId="77777777" w:rsidR="00692990" w:rsidRPr="00613175" w:rsidRDefault="00692990" w:rsidP="00692990">
      <w:r w:rsidRPr="00613175">
        <w:t>Use the default message "183 Session Progress for INVITE" in Annex A.2.3 of TS 34.229-1 [2] applying condition A2, and with the following exceptions:</w:t>
      </w:r>
    </w:p>
    <w:tbl>
      <w:tblPr>
        <w:tblW w:w="955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6"/>
        <w:gridCol w:w="7938"/>
      </w:tblGrid>
      <w:tr w:rsidR="00692990" w:rsidRPr="00613175" w14:paraId="5058E32B" w14:textId="77777777" w:rsidTr="00B9063D">
        <w:trPr>
          <w:jc w:val="center"/>
        </w:trPr>
        <w:tc>
          <w:tcPr>
            <w:tcW w:w="1616" w:type="dxa"/>
            <w:tcBorders>
              <w:top w:val="single" w:sz="4" w:space="0" w:color="auto"/>
              <w:left w:val="single" w:sz="4" w:space="0" w:color="auto"/>
              <w:bottom w:val="single" w:sz="4" w:space="0" w:color="auto"/>
              <w:right w:val="single" w:sz="6" w:space="0" w:color="auto"/>
            </w:tcBorders>
          </w:tcPr>
          <w:p w14:paraId="396F67D5" w14:textId="77777777" w:rsidR="00692990" w:rsidRPr="00613175" w:rsidRDefault="00692990" w:rsidP="00B9063D">
            <w:pPr>
              <w:pStyle w:val="TAH"/>
              <w:jc w:val="left"/>
            </w:pPr>
            <w:r w:rsidRPr="00613175">
              <w:t>Header/param</w:t>
            </w:r>
          </w:p>
        </w:tc>
        <w:tc>
          <w:tcPr>
            <w:tcW w:w="7938" w:type="dxa"/>
            <w:tcBorders>
              <w:top w:val="single" w:sz="4" w:space="0" w:color="auto"/>
              <w:left w:val="single" w:sz="6" w:space="0" w:color="auto"/>
              <w:bottom w:val="single" w:sz="4" w:space="0" w:color="auto"/>
              <w:right w:val="single" w:sz="4" w:space="0" w:color="auto"/>
            </w:tcBorders>
          </w:tcPr>
          <w:p w14:paraId="01EF31DF" w14:textId="77777777" w:rsidR="00692990" w:rsidRPr="00613175" w:rsidRDefault="00692990" w:rsidP="00B9063D">
            <w:pPr>
              <w:pStyle w:val="TAH"/>
              <w:jc w:val="left"/>
            </w:pPr>
            <w:r w:rsidRPr="00613175">
              <w:t>Value/Remark</w:t>
            </w:r>
          </w:p>
        </w:tc>
      </w:tr>
      <w:tr w:rsidR="00692990" w:rsidRPr="00613175" w14:paraId="172341A3" w14:textId="77777777" w:rsidTr="00B9063D">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trHeight w:val="255"/>
          <w:jc w:val="center"/>
        </w:trPr>
        <w:tc>
          <w:tcPr>
            <w:tcW w:w="1616" w:type="dxa"/>
            <w:tcBorders>
              <w:top w:val="single" w:sz="4" w:space="0" w:color="auto"/>
              <w:left w:val="single" w:sz="4" w:space="0" w:color="auto"/>
              <w:bottom w:val="single" w:sz="4" w:space="0" w:color="auto"/>
              <w:right w:val="single" w:sz="4" w:space="0" w:color="auto"/>
            </w:tcBorders>
          </w:tcPr>
          <w:p w14:paraId="72DE2AD7" w14:textId="77777777" w:rsidR="00692990" w:rsidRPr="00613175" w:rsidRDefault="00692990" w:rsidP="00B9063D">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01E64CD" w14:textId="77777777" w:rsidR="00692990" w:rsidRPr="00613175" w:rsidRDefault="00692990" w:rsidP="00B9063D">
            <w:pPr>
              <w:pStyle w:val="TAL"/>
              <w:rPr>
                <w:rFonts w:eastAsia="SimSun"/>
                <w:lang w:eastAsia="zh-CN"/>
              </w:rPr>
            </w:pPr>
            <w:r w:rsidRPr="00613175">
              <w:rPr>
                <w:rFonts w:eastAsia="SimSun"/>
                <w:lang w:eastAsia="zh-CN"/>
              </w:rPr>
              <w:t>The following SDP types and values.</w:t>
            </w:r>
          </w:p>
          <w:p w14:paraId="390DFF7D" w14:textId="77777777" w:rsidR="00692990" w:rsidRPr="00613175" w:rsidRDefault="00692990" w:rsidP="00B9063D">
            <w:pPr>
              <w:pStyle w:val="TAL"/>
              <w:rPr>
                <w:rFonts w:eastAsia="SimSun"/>
                <w:lang w:eastAsia="zh-CN"/>
              </w:rPr>
            </w:pPr>
          </w:p>
          <w:p w14:paraId="690F3147" w14:textId="77777777" w:rsidR="00692990" w:rsidRPr="00613175" w:rsidRDefault="00692990" w:rsidP="00B9063D">
            <w:pPr>
              <w:pStyle w:val="TAL"/>
              <w:rPr>
                <w:rFonts w:eastAsia="SimSun"/>
                <w:b/>
                <w:lang w:eastAsia="zh-CN"/>
              </w:rPr>
            </w:pPr>
            <w:r w:rsidRPr="00613175">
              <w:rPr>
                <w:rFonts w:eastAsia="SimSun"/>
                <w:b/>
                <w:lang w:eastAsia="zh-CN"/>
              </w:rPr>
              <w:t>Session description:</w:t>
            </w:r>
          </w:p>
          <w:p w14:paraId="06E26CF4" w14:textId="77777777" w:rsidR="00692990" w:rsidRPr="00613175" w:rsidRDefault="00692990" w:rsidP="00B9063D">
            <w:pPr>
              <w:pStyle w:val="TAL"/>
              <w:rPr>
                <w:rFonts w:eastAsia="SimSun"/>
                <w:i/>
                <w:lang w:eastAsia="zh-CN"/>
              </w:rPr>
            </w:pPr>
            <w:r w:rsidRPr="00613175">
              <w:rPr>
                <w:rFonts w:eastAsia="SimSun"/>
                <w:i/>
                <w:lang w:eastAsia="zh-CN"/>
              </w:rPr>
              <w:t>v=0</w:t>
            </w:r>
          </w:p>
          <w:p w14:paraId="377A7F4B" w14:textId="77777777" w:rsidR="00692990" w:rsidRPr="00613175" w:rsidRDefault="00692990" w:rsidP="00B9063D">
            <w:pPr>
              <w:pStyle w:val="TAL"/>
              <w:rPr>
                <w:rFonts w:eastAsia="SimSun"/>
                <w:lang w:eastAsia="zh-CN"/>
              </w:rPr>
            </w:pPr>
            <w:r w:rsidRPr="00613175">
              <w:rPr>
                <w:rFonts w:eastAsia="SimSun"/>
                <w:i/>
                <w:lang w:eastAsia="zh-CN"/>
              </w:rPr>
              <w:t>o=- 1111111111 1111111111 IN</w:t>
            </w:r>
            <w:r w:rsidRPr="00613175">
              <w:rPr>
                <w:rFonts w:eastAsia="SimSun"/>
                <w:lang w:eastAsia="zh-CN"/>
              </w:rPr>
              <w:t xml:space="preserve"> (addrtype) (unicast-address for SS)</w:t>
            </w:r>
          </w:p>
          <w:p w14:paraId="717231FD" w14:textId="77777777" w:rsidR="00692990" w:rsidRPr="00613175" w:rsidRDefault="00692990" w:rsidP="00B9063D">
            <w:pPr>
              <w:pStyle w:val="TAL"/>
              <w:rPr>
                <w:rFonts w:eastAsia="SimSun"/>
                <w:lang w:eastAsia="zh-CN"/>
              </w:rPr>
            </w:pPr>
            <w:r w:rsidRPr="00613175">
              <w:rPr>
                <w:i/>
                <w:iCs/>
                <w:snapToGrid w:val="0"/>
              </w:rPr>
              <w:t>s=-</w:t>
            </w:r>
          </w:p>
          <w:p w14:paraId="44F4BDA2" w14:textId="77777777" w:rsidR="00692990" w:rsidRPr="00613175" w:rsidRDefault="00692990" w:rsidP="00B9063D">
            <w:pPr>
              <w:pStyle w:val="TAL"/>
              <w:rPr>
                <w:rFonts w:eastAsia="SimSun"/>
                <w:lang w:eastAsia="zh-CN"/>
              </w:rPr>
            </w:pPr>
            <w:r w:rsidRPr="00613175">
              <w:rPr>
                <w:rFonts w:eastAsia="SimSun"/>
                <w:i/>
                <w:lang w:eastAsia="zh-CN"/>
              </w:rPr>
              <w:t>c=IN</w:t>
            </w:r>
            <w:r w:rsidRPr="00613175">
              <w:rPr>
                <w:rFonts w:eastAsia="SimSun"/>
                <w:lang w:eastAsia="zh-CN"/>
              </w:rPr>
              <w:t xml:space="preserve"> (addrtype) (connection-address for SS)</w:t>
            </w:r>
          </w:p>
          <w:p w14:paraId="7C1BBA1A" w14:textId="77777777" w:rsidR="00692990" w:rsidRPr="00613175" w:rsidRDefault="00692990" w:rsidP="00B9063D">
            <w:pPr>
              <w:pStyle w:val="TAL"/>
              <w:rPr>
                <w:rFonts w:eastAsia="SimSun"/>
                <w:i/>
                <w:lang w:eastAsia="zh-CN"/>
              </w:rPr>
            </w:pPr>
            <w:r w:rsidRPr="00613175">
              <w:rPr>
                <w:rFonts w:eastAsia="SimSun"/>
                <w:i/>
                <w:lang w:eastAsia="zh-CN"/>
              </w:rPr>
              <w:t>b=AS:65</w:t>
            </w:r>
          </w:p>
          <w:p w14:paraId="4EBF77DF" w14:textId="77777777" w:rsidR="00692990" w:rsidRPr="00613175" w:rsidRDefault="00692990" w:rsidP="00B9063D">
            <w:pPr>
              <w:pStyle w:val="TAL"/>
              <w:rPr>
                <w:rFonts w:eastAsia="SimSun"/>
                <w:lang w:eastAsia="zh-CN"/>
              </w:rPr>
            </w:pPr>
          </w:p>
          <w:p w14:paraId="22668CBE" w14:textId="77777777" w:rsidR="00692990" w:rsidRPr="00613175" w:rsidRDefault="00692990" w:rsidP="00B9063D">
            <w:pPr>
              <w:pStyle w:val="TAL"/>
              <w:rPr>
                <w:rFonts w:eastAsia="SimSun"/>
                <w:b/>
                <w:lang w:eastAsia="zh-CN"/>
              </w:rPr>
            </w:pPr>
            <w:r w:rsidRPr="00613175">
              <w:rPr>
                <w:rFonts w:eastAsia="SimSun"/>
                <w:b/>
                <w:lang w:eastAsia="zh-CN"/>
              </w:rPr>
              <w:t>Time description:</w:t>
            </w:r>
          </w:p>
          <w:p w14:paraId="5332099F" w14:textId="77777777" w:rsidR="00692990" w:rsidRPr="00613175" w:rsidRDefault="00692990" w:rsidP="00B9063D">
            <w:pPr>
              <w:pStyle w:val="TAL"/>
              <w:rPr>
                <w:rFonts w:eastAsia="SimSun"/>
                <w:i/>
                <w:lang w:eastAsia="zh-CN"/>
              </w:rPr>
            </w:pPr>
            <w:r w:rsidRPr="00613175">
              <w:rPr>
                <w:rFonts w:eastAsia="SimSun"/>
                <w:i/>
                <w:lang w:eastAsia="zh-CN"/>
              </w:rPr>
              <w:t>t=0 0</w:t>
            </w:r>
          </w:p>
          <w:p w14:paraId="41A8063B" w14:textId="77777777" w:rsidR="00692990" w:rsidRPr="00613175" w:rsidRDefault="00692990" w:rsidP="00B9063D">
            <w:pPr>
              <w:pStyle w:val="TAL"/>
              <w:rPr>
                <w:rFonts w:eastAsia="SimSun"/>
                <w:lang w:eastAsia="zh-CN"/>
              </w:rPr>
            </w:pPr>
          </w:p>
          <w:p w14:paraId="6603EDBB" w14:textId="77777777" w:rsidR="00692990" w:rsidRPr="00613175" w:rsidRDefault="00692990" w:rsidP="00B9063D">
            <w:pPr>
              <w:pStyle w:val="TAL"/>
              <w:rPr>
                <w:rFonts w:eastAsia="SimSun"/>
                <w:b/>
                <w:lang w:eastAsia="zh-CN"/>
              </w:rPr>
            </w:pPr>
            <w:r w:rsidRPr="00613175">
              <w:rPr>
                <w:rFonts w:eastAsia="SimSun"/>
                <w:b/>
                <w:lang w:eastAsia="zh-CN"/>
              </w:rPr>
              <w:t>Media description:</w:t>
            </w:r>
          </w:p>
          <w:p w14:paraId="3FC41924" w14:textId="77777777" w:rsidR="00692990" w:rsidRPr="00613175" w:rsidRDefault="00692990" w:rsidP="00B9063D">
            <w:pPr>
              <w:pStyle w:val="TAL"/>
              <w:rPr>
                <w:rFonts w:eastAsia="SimSun"/>
                <w:lang w:eastAsia="zh-CN"/>
              </w:rPr>
            </w:pPr>
            <w:r w:rsidRPr="00613175">
              <w:rPr>
                <w:rFonts w:eastAsia="SimSun"/>
                <w:i/>
                <w:lang w:eastAsia="zh-CN"/>
              </w:rPr>
              <w:t xml:space="preserve">m=audio </w:t>
            </w:r>
            <w:r w:rsidRPr="00613175">
              <w:rPr>
                <w:rFonts w:eastAsia="SimSun"/>
                <w:iCs/>
                <w:lang w:eastAsia="zh-CN"/>
              </w:rPr>
              <w:t>(transport port)</w:t>
            </w:r>
            <w:r w:rsidRPr="00613175">
              <w:rPr>
                <w:rFonts w:eastAsia="SimSun"/>
                <w:i/>
                <w:lang w:eastAsia="zh-CN"/>
              </w:rPr>
              <w:t xml:space="preserve"> RTP/AVP</w:t>
            </w:r>
            <w:r w:rsidRPr="00613175">
              <w:rPr>
                <w:rFonts w:eastAsia="SimSun" w:cs="Tahoma"/>
                <w:i/>
                <w:szCs w:val="16"/>
                <w:lang w:eastAsia="zh-CN"/>
              </w:rPr>
              <w:t xml:space="preserve"> </w:t>
            </w:r>
            <w:r w:rsidRPr="00613175">
              <w:rPr>
                <w:rFonts w:eastAsia="SimSun"/>
                <w:lang w:eastAsia="zh-CN"/>
              </w:rPr>
              <w:t>(fmt) [Note 1, 2]</w:t>
            </w:r>
          </w:p>
          <w:p w14:paraId="61055DBB" w14:textId="77777777" w:rsidR="00692990" w:rsidRPr="00613175" w:rsidRDefault="00692990" w:rsidP="00B9063D">
            <w:pPr>
              <w:pStyle w:val="TAL"/>
              <w:rPr>
                <w:rFonts w:eastAsia="SimSun"/>
                <w:i/>
                <w:lang w:eastAsia="zh-CN"/>
              </w:rPr>
            </w:pPr>
            <w:r w:rsidRPr="00613175">
              <w:rPr>
                <w:rFonts w:eastAsia="SimSun"/>
                <w:i/>
                <w:lang w:eastAsia="zh-CN"/>
              </w:rPr>
              <w:t>b=AS:65</w:t>
            </w:r>
          </w:p>
          <w:p w14:paraId="25E9BF1A" w14:textId="77777777" w:rsidR="00692990" w:rsidRPr="00613175" w:rsidRDefault="00692990" w:rsidP="00B9063D">
            <w:pPr>
              <w:pStyle w:val="TAL"/>
              <w:rPr>
                <w:rFonts w:eastAsia="SimSun"/>
                <w:i/>
                <w:lang w:eastAsia="zh-CN"/>
              </w:rPr>
            </w:pPr>
            <w:r w:rsidRPr="00613175">
              <w:rPr>
                <w:rFonts w:eastAsia="SimSun"/>
                <w:i/>
                <w:lang w:eastAsia="zh-CN"/>
              </w:rPr>
              <w:t>b=RS:</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13551F11" w14:textId="77777777" w:rsidR="00692990" w:rsidRPr="00613175" w:rsidRDefault="00692990" w:rsidP="00B9063D">
            <w:pPr>
              <w:pStyle w:val="TAL"/>
              <w:rPr>
                <w:rFonts w:eastAsia="SimSun"/>
                <w:i/>
                <w:lang w:eastAsia="zh-CN"/>
              </w:rPr>
            </w:pPr>
            <w:r w:rsidRPr="00613175">
              <w:rPr>
                <w:rFonts w:eastAsia="SimSun"/>
                <w:i/>
                <w:lang w:eastAsia="zh-CN"/>
              </w:rPr>
              <w:t>b=RR:</w:t>
            </w:r>
            <w:r w:rsidRPr="00613175">
              <w:rPr>
                <w:rFonts w:eastAsia="SimSun" w:cs="Tahoma"/>
                <w:szCs w:val="16"/>
                <w:lang w:eastAsia="zh-CN"/>
              </w:rPr>
              <w:t xml:space="preserve"> </w:t>
            </w:r>
            <w:r w:rsidRPr="00613175">
              <w:rPr>
                <w:rFonts w:eastAsia="SimSun"/>
                <w:bCs/>
                <w:lang w:eastAsia="zh-CN"/>
              </w:rPr>
              <w:t>(bandwidth-value)</w:t>
            </w:r>
            <w:r w:rsidRPr="00613175">
              <w:rPr>
                <w:rFonts w:eastAsia="SimSun" w:cs="Tahoma"/>
                <w:b/>
                <w:szCs w:val="16"/>
                <w:lang w:eastAsia="zh-CN"/>
              </w:rPr>
              <w:t xml:space="preserve"> </w:t>
            </w:r>
            <w:r w:rsidRPr="00613175">
              <w:rPr>
                <w:rFonts w:eastAsia="SimSun" w:cs="Tahoma"/>
                <w:szCs w:val="16"/>
                <w:lang w:eastAsia="zh-CN"/>
              </w:rPr>
              <w:t>[Note 3]</w:t>
            </w:r>
          </w:p>
          <w:p w14:paraId="439581C1" w14:textId="77777777" w:rsidR="00692990" w:rsidRPr="00613175" w:rsidRDefault="00692990" w:rsidP="00B9063D">
            <w:pPr>
              <w:pStyle w:val="TAL"/>
              <w:rPr>
                <w:rFonts w:eastAsia="SimSun"/>
                <w:lang w:eastAsia="zh-CN"/>
              </w:rPr>
            </w:pPr>
          </w:p>
          <w:p w14:paraId="599F93E4" w14:textId="77777777" w:rsidR="00692990" w:rsidRPr="00613175" w:rsidRDefault="00692990" w:rsidP="00B9063D">
            <w:pPr>
              <w:pStyle w:val="TAL"/>
              <w:rPr>
                <w:rFonts w:eastAsia="SimSun"/>
                <w:b/>
                <w:lang w:eastAsia="zh-CN"/>
              </w:rPr>
            </w:pPr>
            <w:r w:rsidRPr="00613175">
              <w:rPr>
                <w:rFonts w:eastAsia="SimSun"/>
                <w:b/>
                <w:lang w:eastAsia="zh-CN"/>
              </w:rPr>
              <w:t>Attributes for media:</w:t>
            </w:r>
          </w:p>
          <w:p w14:paraId="59F9764E"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8]</w:t>
            </w:r>
          </w:p>
          <w:p w14:paraId="523C7E6E"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br=13.2; bw=swb; mode-set=0,1,2; max-red=220 </w:t>
            </w:r>
            <w:r w:rsidRPr="00613175">
              <w:rPr>
                <w:rFonts w:eastAsia="SimSun"/>
                <w:lang w:eastAsia="zh-CN"/>
              </w:rPr>
              <w:t>[Note 8]</w:t>
            </w:r>
          </w:p>
          <w:p w14:paraId="75CB119B" w14:textId="77777777" w:rsidR="00692990" w:rsidRPr="00613175" w:rsidRDefault="00692990" w:rsidP="00B9063D">
            <w:pPr>
              <w:pStyle w:val="TAL"/>
              <w:rPr>
                <w:rFonts w:eastAsia="SimSun"/>
                <w:i/>
                <w:lang w:eastAsia="zh-CN"/>
              </w:rPr>
            </w:pPr>
            <w:r w:rsidRPr="00613175">
              <w:rPr>
                <w:rFonts w:eastAsia="SimSun"/>
                <w:i/>
                <w:lang w:eastAsia="zh-CN"/>
              </w:rPr>
              <w:t xml:space="preserve">a=rtpmap: </w:t>
            </w:r>
            <w:r w:rsidRPr="00613175">
              <w:rPr>
                <w:rFonts w:eastAsia="SimSun"/>
                <w:lang w:eastAsia="zh-CN"/>
              </w:rPr>
              <w:t>(payload type)</w:t>
            </w:r>
            <w:r w:rsidRPr="00613175">
              <w:rPr>
                <w:rFonts w:eastAsia="SimSun"/>
                <w:i/>
                <w:lang w:eastAsia="zh-CN"/>
              </w:rPr>
              <w:t xml:space="preserve"> EVS/16000/1 </w:t>
            </w:r>
            <w:r w:rsidRPr="00613175">
              <w:rPr>
                <w:rFonts w:eastAsia="SimSun"/>
                <w:lang w:eastAsia="zh-CN"/>
              </w:rPr>
              <w:t>[Note 1, 9]</w:t>
            </w:r>
          </w:p>
          <w:p w14:paraId="0A6F6ABD" w14:textId="77777777" w:rsidR="00692990" w:rsidRPr="00613175" w:rsidRDefault="00692990" w:rsidP="00B9063D">
            <w:pPr>
              <w:pStyle w:val="TAL"/>
              <w:rPr>
                <w:rFonts w:eastAsia="SimSun"/>
                <w:lang w:eastAsia="zh-CN"/>
              </w:rPr>
            </w:pPr>
            <w:r w:rsidRPr="00613175">
              <w:rPr>
                <w:rFonts w:eastAsia="SimSun"/>
                <w:i/>
                <w:lang w:eastAsia="zh-CN"/>
              </w:rPr>
              <w:t xml:space="preserve">a=fmtp: </w:t>
            </w:r>
            <w:r w:rsidRPr="00613175">
              <w:rPr>
                <w:rFonts w:eastAsia="SimSun"/>
                <w:lang w:eastAsia="zh-CN"/>
              </w:rPr>
              <w:t>(format)</w:t>
            </w:r>
            <w:r w:rsidRPr="00613175">
              <w:rPr>
                <w:rFonts w:eastAsia="SimSun"/>
                <w:i/>
                <w:lang w:eastAsia="zh-CN"/>
              </w:rPr>
              <w:t xml:space="preserve"> br=5.9-13.2; bw=nb-swb; mode-set=0,1,2, max-red=220 </w:t>
            </w:r>
            <w:r w:rsidRPr="00613175">
              <w:rPr>
                <w:rFonts w:eastAsia="SimSun"/>
                <w:lang w:eastAsia="zh-CN"/>
              </w:rPr>
              <w:t>[Note 9]</w:t>
            </w:r>
          </w:p>
          <w:p w14:paraId="6F5E78D9" w14:textId="77777777" w:rsidR="00692990" w:rsidRPr="00613175" w:rsidRDefault="00692990" w:rsidP="00B9063D">
            <w:pPr>
              <w:pStyle w:val="TAL"/>
              <w:rPr>
                <w:rFonts w:eastAsia="SimSun" w:cs="Tahoma"/>
                <w:i/>
                <w:szCs w:val="16"/>
                <w:lang w:eastAsia="zh-CN"/>
              </w:rPr>
            </w:pPr>
            <w:r w:rsidRPr="00613175">
              <w:rPr>
                <w:rFonts w:eastAsia="SimSun" w:cs="Tahoma"/>
                <w:i/>
                <w:szCs w:val="16"/>
                <w:lang w:eastAsia="zh-CN"/>
              </w:rPr>
              <w:t>a=ecn-capable-rtp: leap ect=0</w:t>
            </w:r>
            <w:r w:rsidRPr="00613175">
              <w:rPr>
                <w:rFonts w:eastAsia="SimSun" w:cs="Tahoma"/>
                <w:bCs/>
                <w:szCs w:val="16"/>
                <w:lang w:eastAsia="zh-CN"/>
              </w:rPr>
              <w:t xml:space="preserve"> </w:t>
            </w:r>
            <w:r w:rsidRPr="00613175">
              <w:rPr>
                <w:rFonts w:eastAsia="SimSun" w:cs="Tahoma"/>
                <w:szCs w:val="16"/>
                <w:lang w:eastAsia="zh-CN"/>
              </w:rPr>
              <w:t>[Note 6]</w:t>
            </w:r>
          </w:p>
          <w:p w14:paraId="164F12C6" w14:textId="77777777" w:rsidR="00692990" w:rsidRPr="00613175" w:rsidRDefault="00692990" w:rsidP="00B9063D">
            <w:pPr>
              <w:pStyle w:val="TAL"/>
              <w:rPr>
                <w:rFonts w:eastAsia="SimSun" w:cs="Tahoma"/>
                <w:i/>
                <w:szCs w:val="16"/>
                <w:lang w:eastAsia="zh-CN"/>
              </w:rPr>
            </w:pPr>
            <w:r w:rsidRPr="00613175">
              <w:rPr>
                <w:rFonts w:eastAsia="SimSun" w:cs="Tahoma"/>
                <w:i/>
                <w:szCs w:val="16"/>
                <w:lang w:eastAsia="zh-CN"/>
              </w:rPr>
              <w:t>a=rtcp-fb:* nack ecn</w:t>
            </w:r>
            <w:r w:rsidRPr="00613175">
              <w:rPr>
                <w:rFonts w:eastAsia="SimSun" w:cs="Tahoma"/>
                <w:bCs/>
                <w:szCs w:val="16"/>
                <w:lang w:eastAsia="zh-CN"/>
              </w:rPr>
              <w:t xml:space="preserve"> </w:t>
            </w:r>
            <w:r w:rsidRPr="00613175">
              <w:rPr>
                <w:rFonts w:eastAsia="SimSun" w:cs="Tahoma"/>
                <w:szCs w:val="16"/>
                <w:lang w:eastAsia="zh-CN"/>
              </w:rPr>
              <w:t>[Note 6]</w:t>
            </w:r>
          </w:p>
          <w:p w14:paraId="728FE5CE" w14:textId="77777777" w:rsidR="00692990" w:rsidRPr="00613175" w:rsidRDefault="00692990" w:rsidP="00B9063D">
            <w:pPr>
              <w:pStyle w:val="TAL"/>
              <w:rPr>
                <w:rFonts w:eastAsia="SimSun" w:cs="Tahoma"/>
                <w:szCs w:val="16"/>
                <w:lang w:eastAsia="zh-CN"/>
              </w:rPr>
            </w:pPr>
            <w:r w:rsidRPr="00613175">
              <w:rPr>
                <w:rFonts w:eastAsia="SimSun" w:cs="Tahoma"/>
                <w:i/>
                <w:szCs w:val="16"/>
                <w:lang w:eastAsia="zh-CN"/>
              </w:rPr>
              <w:t>a=rtcp-xr:ecn-sum</w:t>
            </w:r>
            <w:r w:rsidRPr="00613175">
              <w:rPr>
                <w:rFonts w:eastAsia="SimSun" w:cs="Tahoma"/>
                <w:bCs/>
                <w:szCs w:val="16"/>
                <w:lang w:eastAsia="zh-CN"/>
              </w:rPr>
              <w:t xml:space="preserve"> </w:t>
            </w:r>
            <w:r w:rsidRPr="00613175">
              <w:rPr>
                <w:rFonts w:eastAsia="SimSun" w:cs="Tahoma"/>
                <w:szCs w:val="16"/>
                <w:lang w:eastAsia="zh-CN"/>
              </w:rPr>
              <w:t>[Note 6]</w:t>
            </w:r>
          </w:p>
          <w:p w14:paraId="157012AA" w14:textId="77777777" w:rsidR="00692990" w:rsidRPr="00613175" w:rsidRDefault="00692990" w:rsidP="00B9063D">
            <w:pPr>
              <w:pStyle w:val="TAL"/>
              <w:rPr>
                <w:rFonts w:eastAsia="SimSun"/>
                <w:i/>
                <w:lang w:eastAsia="zh-CN"/>
              </w:rPr>
            </w:pPr>
            <w:r w:rsidRPr="00613175">
              <w:rPr>
                <w:rFonts w:eastAsia="SimSun"/>
                <w:i/>
                <w:lang w:eastAsia="zh-CN"/>
              </w:rPr>
              <w:t>a=ptime:20</w:t>
            </w:r>
          </w:p>
          <w:p w14:paraId="0788BCEF" w14:textId="77777777" w:rsidR="00692990" w:rsidRPr="00613175" w:rsidRDefault="00692990" w:rsidP="00B9063D">
            <w:pPr>
              <w:pStyle w:val="TAL"/>
              <w:rPr>
                <w:rFonts w:eastAsia="SimSun"/>
                <w:i/>
                <w:lang w:eastAsia="zh-CN"/>
              </w:rPr>
            </w:pPr>
            <w:r w:rsidRPr="00613175">
              <w:rPr>
                <w:rFonts w:eastAsia="SimSun"/>
                <w:i/>
                <w:lang w:eastAsia="zh-CN"/>
              </w:rPr>
              <w:t>a=maxptime:240</w:t>
            </w:r>
          </w:p>
          <w:p w14:paraId="23C4C0A4" w14:textId="77777777" w:rsidR="00692990" w:rsidRPr="00613175" w:rsidRDefault="00692990" w:rsidP="00B9063D">
            <w:pPr>
              <w:pStyle w:val="TAL"/>
              <w:rPr>
                <w:rFonts w:eastAsia="SimSun"/>
                <w:lang w:eastAsia="zh-CN"/>
              </w:rPr>
            </w:pPr>
          </w:p>
          <w:p w14:paraId="4E1F26AC" w14:textId="77777777" w:rsidR="00692990" w:rsidRPr="00613175" w:rsidRDefault="00692990" w:rsidP="00B9063D">
            <w:pPr>
              <w:pStyle w:val="TAL"/>
              <w:rPr>
                <w:rFonts w:eastAsia="SimSun"/>
                <w:b/>
                <w:bCs/>
                <w:lang w:eastAsia="zh-CN"/>
              </w:rPr>
            </w:pPr>
            <w:r w:rsidRPr="00613175">
              <w:rPr>
                <w:rFonts w:eastAsia="SimSun"/>
                <w:b/>
                <w:bCs/>
                <w:lang w:eastAsia="zh-CN"/>
              </w:rPr>
              <w:t>Attributes for media security mechanism:</w:t>
            </w:r>
          </w:p>
          <w:p w14:paraId="1C1B7F2F" w14:textId="77777777" w:rsidR="00692990" w:rsidRPr="00613175" w:rsidRDefault="00692990" w:rsidP="00B9063D">
            <w:pPr>
              <w:pStyle w:val="TAL"/>
              <w:rPr>
                <w:rFonts w:eastAsia="SimSun"/>
                <w:bCs/>
                <w:i/>
                <w:lang w:eastAsia="zh-CN"/>
              </w:rPr>
            </w:pPr>
            <w:r w:rsidRPr="00613175">
              <w:rPr>
                <w:rFonts w:eastAsia="SimSun"/>
                <w:bCs/>
                <w:i/>
                <w:lang w:eastAsia="zh-CN"/>
              </w:rPr>
              <w:t xml:space="preserve">a=3ge2ae: requested </w:t>
            </w:r>
            <w:r w:rsidRPr="00613175">
              <w:rPr>
                <w:rFonts w:eastAsia="SimSun"/>
                <w:bCs/>
                <w:lang w:eastAsia="zh-CN"/>
              </w:rPr>
              <w:t>[Note 7]</w:t>
            </w:r>
          </w:p>
          <w:p w14:paraId="65EAFAB9" w14:textId="77777777" w:rsidR="00692990" w:rsidRPr="00613175" w:rsidRDefault="00692990" w:rsidP="00B9063D">
            <w:pPr>
              <w:pStyle w:val="TAL"/>
              <w:rPr>
                <w:rFonts w:eastAsia="SimSun"/>
                <w:bCs/>
                <w:lang w:eastAsia="zh-CN"/>
              </w:rPr>
            </w:pPr>
            <w:r w:rsidRPr="00613175">
              <w:rPr>
                <w:rFonts w:eastAsia="SimSun"/>
                <w:bCs/>
                <w:i/>
                <w:lang w:eastAsia="zh-CN"/>
              </w:rPr>
              <w:t xml:space="preserve">a=crypto:1 AES_CM_128_HMAC_SHA1_80inline:PS1uQCVeeCFCanVmcjkpPywjNWhcYD0mXXtxaVBR|2^20|1:4 </w:t>
            </w:r>
            <w:r w:rsidRPr="00613175">
              <w:rPr>
                <w:rFonts w:eastAsia="SimSun"/>
                <w:bCs/>
                <w:lang w:eastAsia="zh-CN"/>
              </w:rPr>
              <w:t>[Note 7]</w:t>
            </w:r>
          </w:p>
          <w:p w14:paraId="02A18472" w14:textId="77777777" w:rsidR="00692990" w:rsidRPr="00613175" w:rsidRDefault="00692990" w:rsidP="00B9063D">
            <w:pPr>
              <w:pStyle w:val="TAL"/>
              <w:rPr>
                <w:rFonts w:eastAsia="SimSun"/>
                <w:lang w:eastAsia="zh-CN"/>
              </w:rPr>
            </w:pPr>
          </w:p>
          <w:p w14:paraId="0962B8D9" w14:textId="77777777" w:rsidR="00692990" w:rsidRPr="00613175" w:rsidRDefault="00692990" w:rsidP="00B9063D">
            <w:pPr>
              <w:pStyle w:val="TAL"/>
              <w:rPr>
                <w:rFonts w:eastAsia="SimSun"/>
                <w:b/>
                <w:lang w:eastAsia="zh-CN"/>
              </w:rPr>
            </w:pPr>
            <w:r w:rsidRPr="00613175">
              <w:rPr>
                <w:rFonts w:eastAsia="SimSun"/>
                <w:b/>
                <w:lang w:eastAsia="zh-CN"/>
              </w:rPr>
              <w:t>Media description:</w:t>
            </w:r>
          </w:p>
          <w:p w14:paraId="2B5A0F7D" w14:textId="77777777" w:rsidR="00692990" w:rsidRPr="00613175" w:rsidRDefault="00692990" w:rsidP="00B9063D">
            <w:pPr>
              <w:pStyle w:val="TAL"/>
              <w:rPr>
                <w:rFonts w:eastAsia="SimSun"/>
                <w:lang w:eastAsia="zh-CN"/>
              </w:rPr>
            </w:pPr>
            <w:r w:rsidRPr="00613175">
              <w:rPr>
                <w:rFonts w:eastAsia="SimSun"/>
                <w:i/>
                <w:lang w:eastAsia="zh-CN"/>
              </w:rPr>
              <w:t xml:space="preserve">m=video </w:t>
            </w:r>
            <w:r w:rsidRPr="00613175">
              <w:rPr>
                <w:rFonts w:eastAsia="SimSun"/>
                <w:lang w:eastAsia="zh-CN"/>
              </w:rPr>
              <w:t xml:space="preserve">(transport port) </w:t>
            </w:r>
            <w:r w:rsidRPr="00613175">
              <w:rPr>
                <w:rFonts w:eastAsia="SimSun"/>
                <w:i/>
                <w:lang w:eastAsia="zh-CN"/>
              </w:rPr>
              <w:t xml:space="preserve">RTP/AVPF </w:t>
            </w:r>
            <w:r w:rsidRPr="00613175">
              <w:rPr>
                <w:rFonts w:eastAsia="SimSun"/>
                <w:lang w:eastAsia="zh-CN"/>
              </w:rPr>
              <w:t>(fmt) [Note 1]</w:t>
            </w:r>
          </w:p>
          <w:p w14:paraId="3910F0CA" w14:textId="77777777" w:rsidR="00692990" w:rsidRPr="00613175" w:rsidRDefault="00692990" w:rsidP="00B9063D">
            <w:pPr>
              <w:pStyle w:val="TAL"/>
              <w:rPr>
                <w:rFonts w:eastAsia="SimSun"/>
                <w:lang w:eastAsia="zh-CN"/>
              </w:rPr>
            </w:pPr>
            <w:r w:rsidRPr="00613175">
              <w:rPr>
                <w:rFonts w:eastAsia="SimSun"/>
                <w:i/>
                <w:lang w:eastAsia="zh-CN"/>
              </w:rPr>
              <w:t>b=AS:</w:t>
            </w:r>
            <w:r w:rsidRPr="00613175">
              <w:rPr>
                <w:rFonts w:eastAsia="SimSun"/>
                <w:lang w:eastAsia="zh-CN"/>
              </w:rPr>
              <w:t xml:space="preserve"> (bandwidth-value) [Note 1]</w:t>
            </w:r>
          </w:p>
          <w:p w14:paraId="59F23D6D" w14:textId="77777777" w:rsidR="00692990" w:rsidRPr="00613175" w:rsidRDefault="00692990" w:rsidP="00B9063D">
            <w:pPr>
              <w:pStyle w:val="TAL"/>
              <w:rPr>
                <w:rFonts w:eastAsia="SimSun"/>
                <w:i/>
                <w:lang w:eastAsia="zh-CN"/>
              </w:rPr>
            </w:pPr>
            <w:r w:rsidRPr="00613175">
              <w:rPr>
                <w:rFonts w:eastAsia="SimSun"/>
                <w:i/>
                <w:lang w:eastAsia="zh-CN"/>
              </w:rPr>
              <w:t xml:space="preserve">b=RS: </w:t>
            </w:r>
            <w:r w:rsidRPr="00613175">
              <w:rPr>
                <w:rFonts w:eastAsia="SimSun"/>
                <w:lang w:eastAsia="zh-CN"/>
              </w:rPr>
              <w:t>(bandwidth-value) [Note 1]</w:t>
            </w:r>
          </w:p>
          <w:p w14:paraId="3D2B5E0F" w14:textId="77777777" w:rsidR="00692990" w:rsidRPr="00613175" w:rsidRDefault="00692990" w:rsidP="00B9063D">
            <w:pPr>
              <w:pStyle w:val="TAL"/>
              <w:rPr>
                <w:rFonts w:eastAsia="SimSun"/>
                <w:i/>
                <w:lang w:eastAsia="zh-CN"/>
              </w:rPr>
            </w:pPr>
            <w:r w:rsidRPr="00613175">
              <w:rPr>
                <w:rFonts w:eastAsia="SimSun"/>
                <w:i/>
                <w:lang w:eastAsia="zh-CN"/>
              </w:rPr>
              <w:t xml:space="preserve">b=RR: </w:t>
            </w:r>
            <w:r w:rsidRPr="00613175">
              <w:rPr>
                <w:rFonts w:eastAsia="SimSun"/>
                <w:lang w:eastAsia="zh-CN"/>
              </w:rPr>
              <w:t>(bandwidth-value) [Note 1]</w:t>
            </w:r>
          </w:p>
          <w:p w14:paraId="43C428A9" w14:textId="77777777" w:rsidR="00692990" w:rsidRPr="00613175" w:rsidRDefault="00692990" w:rsidP="00B9063D">
            <w:pPr>
              <w:pStyle w:val="TAL"/>
              <w:rPr>
                <w:rFonts w:eastAsia="SimSun"/>
                <w:lang w:eastAsia="zh-CN"/>
              </w:rPr>
            </w:pPr>
          </w:p>
          <w:p w14:paraId="5758B29C" w14:textId="77777777" w:rsidR="00692990" w:rsidRPr="00613175" w:rsidRDefault="00692990" w:rsidP="00B9063D">
            <w:pPr>
              <w:pStyle w:val="TAL"/>
              <w:rPr>
                <w:rFonts w:eastAsia="SimSun"/>
                <w:b/>
                <w:lang w:eastAsia="zh-CN"/>
              </w:rPr>
            </w:pPr>
            <w:r w:rsidRPr="00613175">
              <w:rPr>
                <w:rFonts w:eastAsia="SimSun"/>
                <w:b/>
                <w:lang w:eastAsia="zh-CN"/>
              </w:rPr>
              <w:t xml:space="preserve">Attributes for media: </w:t>
            </w:r>
          </w:p>
          <w:p w14:paraId="00C8F500" w14:textId="77777777" w:rsidR="00692990" w:rsidRPr="00613175" w:rsidRDefault="00692990" w:rsidP="00B9063D">
            <w:pPr>
              <w:pStyle w:val="TAL"/>
              <w:rPr>
                <w:rFonts w:eastAsia="SimSun"/>
                <w:bCs/>
                <w:i/>
                <w:lang w:eastAsia="zh-CN"/>
              </w:rPr>
            </w:pPr>
            <w:r w:rsidRPr="00613175">
              <w:rPr>
                <w:rFonts w:eastAsia="SimSun"/>
                <w:bCs/>
                <w:i/>
                <w:lang w:eastAsia="zh-CN"/>
              </w:rPr>
              <w:t>a</w:t>
            </w:r>
            <w:r w:rsidRPr="00613175">
              <w:rPr>
                <w:rFonts w:eastAsia="SimSun" w:cs="Tahoma"/>
                <w:i/>
                <w:szCs w:val="16"/>
                <w:lang w:eastAsia="zh-CN"/>
              </w:rPr>
              <w:t xml:space="preserve">=acfg:1 t=1 </w:t>
            </w:r>
            <w:r w:rsidRPr="00613175">
              <w:rPr>
                <w:rFonts w:eastAsia="SimSun" w:cs="Tahoma"/>
                <w:iCs/>
                <w:szCs w:val="16"/>
                <w:lang w:eastAsia="zh-CN"/>
              </w:rPr>
              <w:t>[Note 10]</w:t>
            </w:r>
          </w:p>
          <w:p w14:paraId="386BAAD0" w14:textId="77777777" w:rsidR="00692990" w:rsidRPr="00613175" w:rsidRDefault="00692990" w:rsidP="00B9063D">
            <w:pPr>
              <w:pStyle w:val="TAL"/>
              <w:rPr>
                <w:rFonts w:eastAsia="SimSun"/>
                <w:bCs/>
                <w:iCs/>
                <w:lang w:eastAsia="zh-CN"/>
              </w:rPr>
            </w:pPr>
            <w:r w:rsidRPr="00613175">
              <w:rPr>
                <w:rFonts w:eastAsia="SimSun"/>
                <w:bCs/>
                <w:i/>
                <w:lang w:eastAsia="zh-CN"/>
              </w:rPr>
              <w:t xml:space="preserve">a=rtpmap: </w:t>
            </w:r>
            <w:r w:rsidRPr="00613175">
              <w:rPr>
                <w:rFonts w:eastAsia="SimSun"/>
                <w:bCs/>
                <w:lang w:eastAsia="zh-CN"/>
              </w:rPr>
              <w:t>(payload type)</w:t>
            </w:r>
            <w:r w:rsidRPr="00613175">
              <w:rPr>
                <w:rFonts w:eastAsia="SimSun"/>
                <w:lang w:eastAsia="zh-CN"/>
              </w:rPr>
              <w:t xml:space="preserve"> </w:t>
            </w:r>
            <w:r w:rsidRPr="00613175">
              <w:rPr>
                <w:rFonts w:eastAsia="SimSun"/>
                <w:i/>
                <w:lang w:eastAsia="zh-CN"/>
              </w:rPr>
              <w:t xml:space="preserve">H265/90000 </w:t>
            </w:r>
            <w:r w:rsidRPr="00613175">
              <w:rPr>
                <w:rFonts w:eastAsia="SimSun"/>
                <w:iCs/>
                <w:lang w:eastAsia="zh-CN"/>
              </w:rPr>
              <w:t>[Note 1]</w:t>
            </w:r>
          </w:p>
          <w:p w14:paraId="1584AEAE" w14:textId="77777777" w:rsidR="00692990" w:rsidRPr="00613175" w:rsidRDefault="00692990" w:rsidP="00B9063D">
            <w:pPr>
              <w:pStyle w:val="TAL"/>
              <w:rPr>
                <w:rFonts w:eastAsia="SimSun"/>
                <w:bCs/>
                <w:i/>
                <w:lang w:eastAsia="zh-CN"/>
              </w:rPr>
            </w:pPr>
            <w:r w:rsidRPr="00613175">
              <w:rPr>
                <w:rFonts w:eastAsia="SimSun"/>
                <w:bCs/>
                <w:i/>
                <w:lang w:eastAsia="zh-CN"/>
              </w:rPr>
              <w:t>a=fmtp:</w:t>
            </w:r>
            <w:r w:rsidRPr="00613175">
              <w:rPr>
                <w:rFonts w:eastAsia="SimSun"/>
                <w:bCs/>
                <w:lang w:eastAsia="zh-CN"/>
              </w:rPr>
              <w:t xml:space="preserve"> (format)</w:t>
            </w:r>
            <w:r w:rsidRPr="00613175">
              <w:rPr>
                <w:rFonts w:eastAsia="SimSun"/>
                <w:lang w:eastAsia="zh-CN"/>
              </w:rPr>
              <w:t xml:space="preserve"> (format specific parameters)</w:t>
            </w:r>
            <w:r w:rsidRPr="00613175">
              <w:rPr>
                <w:rFonts w:eastAsia="SimSun"/>
                <w:iCs/>
                <w:lang w:eastAsia="zh-CN"/>
              </w:rPr>
              <w:t xml:space="preserve"> [Note 1]</w:t>
            </w:r>
          </w:p>
          <w:p w14:paraId="1E2E023C" w14:textId="77777777" w:rsidR="00692990" w:rsidRPr="00613175" w:rsidRDefault="00692990" w:rsidP="00B9063D">
            <w:pPr>
              <w:pStyle w:val="TAL"/>
              <w:rPr>
                <w:rFonts w:eastAsia="SimSun"/>
                <w:lang w:eastAsia="zh-CN"/>
              </w:rPr>
            </w:pPr>
          </w:p>
          <w:p w14:paraId="6618740A" w14:textId="77777777" w:rsidR="00692990" w:rsidRPr="00613175" w:rsidRDefault="00692990" w:rsidP="00B9063D">
            <w:pPr>
              <w:pStyle w:val="TAL"/>
              <w:rPr>
                <w:rFonts w:eastAsia="SimSun"/>
                <w:lang w:eastAsia="zh-CN"/>
              </w:rPr>
            </w:pPr>
            <w:r w:rsidRPr="00613175">
              <w:rPr>
                <w:rFonts w:eastAsia="SimSun"/>
                <w:lang w:eastAsia="zh-CN"/>
              </w:rPr>
              <w:t>Note 1: The values for fmt, bandwidth, payload type, format and format specific parameters are copied from step 1.</w:t>
            </w:r>
          </w:p>
          <w:p w14:paraId="53287EF8" w14:textId="77777777" w:rsidR="00692990" w:rsidRPr="00613175" w:rsidRDefault="00692990" w:rsidP="00B9063D">
            <w:pPr>
              <w:pStyle w:val="TAL"/>
              <w:rPr>
                <w:rFonts w:eastAsia="SimSun"/>
                <w:b/>
                <w:lang w:eastAsia="zh-CN"/>
              </w:rPr>
            </w:pPr>
            <w:r w:rsidRPr="00613175">
              <w:rPr>
                <w:rFonts w:eastAsia="SimSun"/>
                <w:lang w:eastAsia="zh-CN"/>
              </w:rPr>
              <w:t>Note 2: Transport port is the port number of the SS (see RFC 3264 clause 6).</w:t>
            </w:r>
          </w:p>
          <w:p w14:paraId="539BDA0B" w14:textId="77777777" w:rsidR="00692990" w:rsidRPr="00613175" w:rsidRDefault="00692990" w:rsidP="00B9063D">
            <w:pPr>
              <w:pStyle w:val="TAL"/>
              <w:rPr>
                <w:rFonts w:eastAsia="SimSun"/>
                <w:lang w:eastAsia="zh-CN"/>
              </w:rPr>
            </w:pPr>
            <w:r w:rsidRPr="00613175">
              <w:rPr>
                <w:rFonts w:eastAsia="SimSun"/>
                <w:lang w:eastAsia="zh-CN"/>
              </w:rPr>
              <w:t>Note 3: The bandwidth-value is copied from step 1.</w:t>
            </w:r>
          </w:p>
          <w:p w14:paraId="1D08ABB2" w14:textId="77777777" w:rsidR="00692990" w:rsidRPr="00613175" w:rsidRDefault="00692990" w:rsidP="00B9063D">
            <w:pPr>
              <w:pStyle w:val="TAL"/>
              <w:rPr>
                <w:rFonts w:eastAsia="SimSun"/>
                <w:iCs/>
                <w:snapToGrid w:val="0"/>
                <w:lang w:eastAsia="zh-CN"/>
              </w:rPr>
            </w:pPr>
            <w:r w:rsidRPr="00613175">
              <w:rPr>
                <w:rFonts w:eastAsia="SimSun"/>
                <w:iCs/>
                <w:snapToGrid w:val="0"/>
                <w:lang w:eastAsia="zh-CN"/>
              </w:rPr>
              <w:t>Note 4: All present br, br-send and br-recv parameter=value pairs are copied from step 1.</w:t>
            </w:r>
          </w:p>
          <w:p w14:paraId="70AF7B04" w14:textId="77777777" w:rsidR="00692990" w:rsidRPr="00613175" w:rsidRDefault="00692990" w:rsidP="00B9063D">
            <w:pPr>
              <w:pStyle w:val="TAL"/>
              <w:rPr>
                <w:rFonts w:eastAsia="SimSun"/>
                <w:lang w:eastAsia="zh-CN"/>
              </w:rPr>
            </w:pPr>
            <w:r w:rsidRPr="00613175">
              <w:rPr>
                <w:rFonts w:eastAsia="SimSun"/>
                <w:iCs/>
                <w:snapToGrid w:val="0"/>
                <w:lang w:eastAsia="zh-CN"/>
              </w:rPr>
              <w:t xml:space="preserve">Note 5: </w:t>
            </w:r>
            <w:r w:rsidRPr="00613175">
              <w:rPr>
                <w:iCs/>
                <w:lang w:eastAsia="zh-CN"/>
              </w:rPr>
              <w:t>bw, bw-send and bw-recv parameter are copied from bw at step 1</w:t>
            </w:r>
            <w:r w:rsidRPr="00613175">
              <w:rPr>
                <w:i/>
                <w:iCs/>
                <w:lang w:eastAsia="zh-CN"/>
              </w:rPr>
              <w:t>.</w:t>
            </w:r>
          </w:p>
          <w:p w14:paraId="170F40DE" w14:textId="77777777" w:rsidR="00692990" w:rsidRPr="00613175" w:rsidRDefault="00692990" w:rsidP="00B9063D">
            <w:pPr>
              <w:pStyle w:val="TAL"/>
              <w:rPr>
                <w:rFonts w:eastAsia="SimSun" w:cs="Tahoma"/>
                <w:szCs w:val="16"/>
                <w:lang w:eastAsia="zh-CN"/>
              </w:rPr>
            </w:pPr>
            <w:r w:rsidRPr="00613175">
              <w:rPr>
                <w:rFonts w:eastAsia="SimSun" w:cs="Tahoma"/>
                <w:iCs/>
                <w:snapToGrid w:val="0"/>
                <w:szCs w:val="16"/>
                <w:lang w:eastAsia="zh-CN"/>
              </w:rPr>
              <w:t xml:space="preserve">Note 6: </w:t>
            </w:r>
            <w:r w:rsidRPr="00613175">
              <w:rPr>
                <w:rFonts w:eastAsia="SimSun" w:cs="Tahoma"/>
                <w:szCs w:val="16"/>
                <w:lang w:eastAsia="zh-CN"/>
              </w:rPr>
              <w:t>Attributes for ECN Capability are present if the UE supports Explicit Congestion Notification.</w:t>
            </w:r>
          </w:p>
          <w:p w14:paraId="3F38343A" w14:textId="77777777" w:rsidR="00692990" w:rsidRPr="00613175" w:rsidRDefault="00692990" w:rsidP="00B9063D">
            <w:pPr>
              <w:pStyle w:val="TAL"/>
              <w:rPr>
                <w:rFonts w:eastAsia="SimSun"/>
                <w:lang w:eastAsia="zh-CN"/>
              </w:rPr>
            </w:pPr>
            <w:r w:rsidRPr="00613175">
              <w:rPr>
                <w:rFonts w:eastAsia="SimSun"/>
                <w:lang w:eastAsia="zh-CN"/>
              </w:rPr>
              <w:t>Note 7: Attributes for media plane security are present if the use of end-to-access-edge security is supported by UE.</w:t>
            </w:r>
          </w:p>
          <w:p w14:paraId="6A387C05" w14:textId="77777777" w:rsidR="00692990" w:rsidRPr="00613175" w:rsidRDefault="00692990" w:rsidP="00B9063D">
            <w:pPr>
              <w:pStyle w:val="TAL"/>
              <w:rPr>
                <w:rFonts w:eastAsia="SimSun"/>
                <w:lang w:eastAsia="zh-CN"/>
              </w:rPr>
            </w:pPr>
            <w:r w:rsidRPr="00613175">
              <w:rPr>
                <w:rFonts w:eastAsia="SimSun"/>
                <w:lang w:eastAsia="zh-CN"/>
              </w:rPr>
              <w:t>Note 8: This EVS configuration is sent if UE sent it as the first of its EVS configurations in INVITE.</w:t>
            </w:r>
          </w:p>
          <w:p w14:paraId="13FABBB0" w14:textId="77777777" w:rsidR="00692990" w:rsidRPr="00613175" w:rsidRDefault="00692990" w:rsidP="00B9063D">
            <w:pPr>
              <w:pStyle w:val="TAL"/>
              <w:rPr>
                <w:rFonts w:eastAsia="SimSun"/>
                <w:lang w:eastAsia="zh-CN"/>
              </w:rPr>
            </w:pPr>
            <w:r w:rsidRPr="00613175">
              <w:rPr>
                <w:rFonts w:eastAsia="SimSun"/>
                <w:lang w:eastAsia="zh-CN"/>
              </w:rPr>
              <w:t>Note 9: This EVS configuration is sent if UE did not send "br=13.2; bw=swb" as the first of its EVS configurations in INVITE.</w:t>
            </w:r>
          </w:p>
          <w:p w14:paraId="14FF09AF" w14:textId="77777777" w:rsidR="00692990" w:rsidRPr="00613175" w:rsidRDefault="00692990" w:rsidP="00B9063D">
            <w:pPr>
              <w:pStyle w:val="TAL"/>
              <w:rPr>
                <w:rFonts w:eastAsia="SimSun"/>
                <w:lang w:eastAsia="zh-CN"/>
              </w:rPr>
            </w:pPr>
            <w:r w:rsidRPr="00613175">
              <w:rPr>
                <w:rFonts w:eastAsia="SimSun"/>
                <w:bCs/>
                <w:lang w:eastAsia="zh-CN"/>
              </w:rPr>
              <w:t>Note 10: Present if tcap/pcfg attributes were included in step 1</w:t>
            </w:r>
          </w:p>
        </w:tc>
      </w:tr>
    </w:tbl>
    <w:p w14:paraId="3E99D37F" w14:textId="77777777" w:rsidR="00692990" w:rsidRPr="00613175" w:rsidRDefault="00692990" w:rsidP="00692990"/>
    <w:p w14:paraId="2E537B57" w14:textId="77777777" w:rsidR="00692990" w:rsidRPr="00613175" w:rsidRDefault="00692990" w:rsidP="00692990">
      <w:pPr>
        <w:pStyle w:val="H6"/>
        <w:rPr>
          <w:snapToGrid w:val="0"/>
        </w:rPr>
      </w:pPr>
      <w:r w:rsidRPr="00613175">
        <w:rPr>
          <w:snapToGrid w:val="0"/>
        </w:rPr>
        <w:t>PRACK (Step 4)</w:t>
      </w:r>
    </w:p>
    <w:p w14:paraId="53AF8807" w14:textId="77777777" w:rsidR="00692990" w:rsidRPr="00613175" w:rsidRDefault="00692990" w:rsidP="00692990">
      <w:r w:rsidRPr="00613175">
        <w:t>Use the default message "PRACK" in Annex A.2.4 of TS 34.229-1 [2] applying conditions A1 and A7.</w:t>
      </w:r>
    </w:p>
    <w:p w14:paraId="10026311" w14:textId="77777777" w:rsidR="00692990" w:rsidRPr="00613175" w:rsidRDefault="00692990" w:rsidP="00692990">
      <w:pPr>
        <w:pStyle w:val="H6"/>
        <w:rPr>
          <w:snapToGrid w:val="0"/>
        </w:rPr>
      </w:pPr>
      <w:r w:rsidRPr="00613175">
        <w:rPr>
          <w:snapToGrid w:val="0"/>
        </w:rPr>
        <w:t>200 OK for PRACK (Step 5)</w:t>
      </w:r>
    </w:p>
    <w:p w14:paraId="469F3394" w14:textId="77777777" w:rsidR="00692990" w:rsidRPr="00613175" w:rsidRDefault="00692990" w:rsidP="00692990">
      <w:pPr>
        <w:keepNext/>
      </w:pPr>
      <w:r w:rsidRPr="00613175">
        <w:t>Use the default message "200 OK for other requests than REGISTER or SUBSCRIBE" in Annex A.3.1 of TS 34.229-1 [2] applying conditions A10 and A22.</w:t>
      </w:r>
    </w:p>
    <w:p w14:paraId="648A9BA4" w14:textId="77777777" w:rsidR="00692990" w:rsidRPr="00613175" w:rsidRDefault="00692990" w:rsidP="00692990">
      <w:pPr>
        <w:pStyle w:val="H6"/>
        <w:rPr>
          <w:snapToGrid w:val="0"/>
        </w:rPr>
      </w:pPr>
      <w:r w:rsidRPr="00613175">
        <w:rPr>
          <w:snapToGrid w:val="0"/>
        </w:rPr>
        <w:t>180 Ringing (Step 6)</w:t>
      </w:r>
    </w:p>
    <w:p w14:paraId="3481CB7B" w14:textId="77777777" w:rsidR="00692990" w:rsidRPr="00613175" w:rsidRDefault="00692990" w:rsidP="00692990">
      <w:r w:rsidRPr="00613175">
        <w:t>Use the default message "180 Ringing for INVITE" in Annex A.2.6 of TS 34.229-1 [2] applying conditions A2 and A14.</w:t>
      </w:r>
    </w:p>
    <w:p w14:paraId="7267EC8C" w14:textId="77777777" w:rsidR="00692990" w:rsidRPr="00613175" w:rsidRDefault="00692990" w:rsidP="00692990">
      <w:pPr>
        <w:pStyle w:val="H6"/>
      </w:pPr>
      <w:r w:rsidRPr="00613175">
        <w:t>PRACK (Step 7)</w:t>
      </w:r>
    </w:p>
    <w:p w14:paraId="023A4935" w14:textId="77777777" w:rsidR="002D16BF" w:rsidRPr="00613175" w:rsidRDefault="002D16BF" w:rsidP="002D16BF">
      <w:r w:rsidRPr="00613175">
        <w:t>Use the default message "PRACK" in Annex A.2.4 of TS 34.229-1 [2] applying conditions A1 and A7.</w:t>
      </w:r>
    </w:p>
    <w:p w14:paraId="1F057A99" w14:textId="77777777" w:rsidR="00692990" w:rsidRPr="00613175" w:rsidRDefault="00692990" w:rsidP="00692990">
      <w:pPr>
        <w:pStyle w:val="H6"/>
      </w:pPr>
      <w:r w:rsidRPr="00613175">
        <w:t>200 OK for PRACK (Step 8)</w:t>
      </w:r>
    </w:p>
    <w:p w14:paraId="303D07F7" w14:textId="77777777" w:rsidR="00692990" w:rsidRPr="00613175" w:rsidRDefault="00692990" w:rsidP="00692990">
      <w:pPr>
        <w:keepNext/>
      </w:pPr>
      <w:r w:rsidRPr="00613175">
        <w:t>Use the default message "200 OK for other requests than REGISTER or SUBSCRIBE" in Annex A.3.1 of TS 34.229-1 [2] applying condition A10.</w:t>
      </w:r>
    </w:p>
    <w:p w14:paraId="3067540A" w14:textId="77777777" w:rsidR="00692990" w:rsidRPr="00613175" w:rsidRDefault="00692990" w:rsidP="00692990">
      <w:pPr>
        <w:pStyle w:val="H6"/>
      </w:pPr>
      <w:r w:rsidRPr="00613175">
        <w:t>200 OK for INVITE (Step 9)</w:t>
      </w:r>
    </w:p>
    <w:p w14:paraId="070FDE26" w14:textId="77777777" w:rsidR="00692990" w:rsidRPr="00613175" w:rsidRDefault="00692990" w:rsidP="00692990">
      <w:pPr>
        <w:keepNext/>
      </w:pPr>
      <w:r w:rsidRPr="00613175">
        <w:t>Use the default message "200 OK for other requests than REGISTER or SUBSCRIBE" in Annex A.3.1 of TS 34.229-1 [2] applying conditions A1, A10, and A19.</w:t>
      </w:r>
    </w:p>
    <w:p w14:paraId="06CA1B78" w14:textId="77777777" w:rsidR="00692990" w:rsidRPr="00613175" w:rsidRDefault="00692990" w:rsidP="00692990">
      <w:pPr>
        <w:pStyle w:val="H6"/>
      </w:pPr>
      <w:r w:rsidRPr="00613175">
        <w:t>ACK (Step 10)</w:t>
      </w:r>
    </w:p>
    <w:p w14:paraId="128C7EE6" w14:textId="77777777" w:rsidR="00692990" w:rsidRPr="00613175" w:rsidRDefault="00692990" w:rsidP="00692990">
      <w:r w:rsidRPr="00613175">
        <w:t>Use the default message "ACK" in Annex A.2.6 of TS 34.229-1 [2] applying conditions A1 and A3.</w:t>
      </w:r>
    </w:p>
    <w:p w14:paraId="53BA647E" w14:textId="32ECE8CA" w:rsidR="00A355D2" w:rsidRPr="00613175" w:rsidRDefault="00A355D2" w:rsidP="00A355D2">
      <w:pPr>
        <w:pStyle w:val="Heading1"/>
      </w:pPr>
      <w:bookmarkStart w:id="1411" w:name="_Toc75880714"/>
      <w:bookmarkStart w:id="1412" w:name="_Toc84254426"/>
      <w:bookmarkStart w:id="1413" w:name="_Toc84255221"/>
      <w:r w:rsidRPr="00613175">
        <w:t>A.16</w:t>
      </w:r>
      <w:r w:rsidRPr="00613175">
        <w:tab/>
        <w:t>MTSI MT Video Call / 5GS</w:t>
      </w:r>
      <w:bookmarkEnd w:id="1411"/>
      <w:bookmarkEnd w:id="1412"/>
      <w:bookmarkEnd w:id="1413"/>
    </w:p>
    <w:p w14:paraId="30AE1070" w14:textId="77777777" w:rsidR="00A355D2" w:rsidRPr="00613175" w:rsidRDefault="00A355D2" w:rsidP="00A355D2">
      <w:pPr>
        <w:pStyle w:val="Heading2"/>
      </w:pPr>
      <w:bookmarkStart w:id="1414" w:name="_Toc75880715"/>
      <w:bookmarkStart w:id="1415" w:name="_Toc84254427"/>
      <w:bookmarkStart w:id="1416" w:name="_Toc84255222"/>
      <w:r w:rsidRPr="00613175">
        <w:t>A.16.1</w:t>
      </w:r>
      <w:r w:rsidRPr="00613175">
        <w:tab/>
        <w:t>MTSI MT Video Call / with preconditions / 5GS</w:t>
      </w:r>
      <w:bookmarkEnd w:id="1414"/>
      <w:bookmarkEnd w:id="1415"/>
      <w:bookmarkEnd w:id="1416"/>
    </w:p>
    <w:p w14:paraId="20B96A49" w14:textId="77777777" w:rsidR="00A355D2" w:rsidRPr="00613175" w:rsidRDefault="00A355D2" w:rsidP="00A355D2">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A355D2" w:rsidRPr="00613175" w14:paraId="5BF76046" w14:textId="77777777" w:rsidTr="00A355D2">
        <w:trPr>
          <w:cantSplit/>
          <w:jc w:val="center"/>
        </w:trPr>
        <w:tc>
          <w:tcPr>
            <w:tcW w:w="680" w:type="dxa"/>
            <w:tcBorders>
              <w:top w:val="single" w:sz="4" w:space="0" w:color="auto"/>
              <w:left w:val="single" w:sz="4" w:space="0" w:color="auto"/>
              <w:bottom w:val="nil"/>
              <w:right w:val="single" w:sz="4" w:space="0" w:color="auto"/>
            </w:tcBorders>
          </w:tcPr>
          <w:p w14:paraId="042F44F2" w14:textId="77777777" w:rsidR="00A355D2" w:rsidRPr="00613175" w:rsidRDefault="00A355D2" w:rsidP="00A355D2">
            <w:pPr>
              <w:pStyle w:val="TAH"/>
            </w:pPr>
            <w:r w:rsidRPr="00613175">
              <w:t>Step</w:t>
            </w:r>
          </w:p>
        </w:tc>
        <w:tc>
          <w:tcPr>
            <w:tcW w:w="1260" w:type="dxa"/>
            <w:gridSpan w:val="2"/>
            <w:tcBorders>
              <w:left w:val="single" w:sz="4" w:space="0" w:color="auto"/>
              <w:right w:val="single" w:sz="4" w:space="0" w:color="auto"/>
            </w:tcBorders>
          </w:tcPr>
          <w:p w14:paraId="2474A3E6" w14:textId="77777777" w:rsidR="00A355D2" w:rsidRPr="00613175" w:rsidRDefault="00A355D2" w:rsidP="00A355D2">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29C079EF" w14:textId="77777777" w:rsidR="00A355D2" w:rsidRPr="00613175" w:rsidRDefault="00A355D2" w:rsidP="00A355D2">
            <w:pPr>
              <w:pStyle w:val="TAH"/>
            </w:pPr>
            <w:r w:rsidRPr="00613175">
              <w:t>Message</w:t>
            </w:r>
          </w:p>
        </w:tc>
        <w:tc>
          <w:tcPr>
            <w:tcW w:w="4196" w:type="dxa"/>
            <w:tcBorders>
              <w:top w:val="single" w:sz="4" w:space="0" w:color="auto"/>
              <w:left w:val="single" w:sz="4" w:space="0" w:color="auto"/>
              <w:bottom w:val="nil"/>
              <w:right w:val="single" w:sz="4" w:space="0" w:color="auto"/>
            </w:tcBorders>
          </w:tcPr>
          <w:p w14:paraId="58129552" w14:textId="77777777" w:rsidR="00A355D2" w:rsidRPr="00613175" w:rsidRDefault="00A355D2" w:rsidP="00A355D2">
            <w:pPr>
              <w:pStyle w:val="TAH"/>
            </w:pPr>
            <w:r w:rsidRPr="00613175">
              <w:t>Comment</w:t>
            </w:r>
          </w:p>
        </w:tc>
      </w:tr>
      <w:tr w:rsidR="00A355D2" w:rsidRPr="00613175" w14:paraId="6B4984F6" w14:textId="77777777" w:rsidTr="00A355D2">
        <w:trPr>
          <w:cantSplit/>
          <w:jc w:val="center"/>
        </w:trPr>
        <w:tc>
          <w:tcPr>
            <w:tcW w:w="680" w:type="dxa"/>
            <w:tcBorders>
              <w:top w:val="nil"/>
              <w:left w:val="single" w:sz="4" w:space="0" w:color="auto"/>
              <w:bottom w:val="single" w:sz="4" w:space="0" w:color="auto"/>
              <w:right w:val="single" w:sz="4" w:space="0" w:color="auto"/>
            </w:tcBorders>
          </w:tcPr>
          <w:p w14:paraId="3C355670" w14:textId="77777777" w:rsidR="00A355D2" w:rsidRPr="00613175" w:rsidRDefault="00A355D2" w:rsidP="00A355D2">
            <w:pPr>
              <w:pStyle w:val="TAC"/>
              <w:rPr>
                <w:rFonts w:eastAsia="MS Gothic"/>
              </w:rPr>
            </w:pPr>
          </w:p>
        </w:tc>
        <w:tc>
          <w:tcPr>
            <w:tcW w:w="630" w:type="dxa"/>
            <w:tcBorders>
              <w:left w:val="single" w:sz="4" w:space="0" w:color="auto"/>
            </w:tcBorders>
          </w:tcPr>
          <w:p w14:paraId="6541EDF0" w14:textId="77777777" w:rsidR="00A355D2" w:rsidRPr="00613175" w:rsidRDefault="00A355D2" w:rsidP="00A355D2">
            <w:pPr>
              <w:pStyle w:val="TAH"/>
            </w:pPr>
            <w:r w:rsidRPr="00613175">
              <w:t>UE</w:t>
            </w:r>
          </w:p>
        </w:tc>
        <w:tc>
          <w:tcPr>
            <w:tcW w:w="630" w:type="dxa"/>
            <w:tcBorders>
              <w:right w:val="single" w:sz="4" w:space="0" w:color="auto"/>
            </w:tcBorders>
          </w:tcPr>
          <w:p w14:paraId="2D51F591" w14:textId="77777777" w:rsidR="00A355D2" w:rsidRPr="00613175" w:rsidRDefault="00A355D2" w:rsidP="00A355D2">
            <w:pPr>
              <w:pStyle w:val="TAH"/>
            </w:pPr>
            <w:r w:rsidRPr="00613175">
              <w:t>SS</w:t>
            </w:r>
          </w:p>
        </w:tc>
        <w:tc>
          <w:tcPr>
            <w:tcW w:w="3420" w:type="dxa"/>
            <w:tcBorders>
              <w:top w:val="nil"/>
              <w:left w:val="single" w:sz="4" w:space="0" w:color="auto"/>
              <w:bottom w:val="single" w:sz="4" w:space="0" w:color="auto"/>
              <w:right w:val="single" w:sz="4" w:space="0" w:color="auto"/>
            </w:tcBorders>
          </w:tcPr>
          <w:p w14:paraId="3C468C4D" w14:textId="77777777" w:rsidR="00A355D2" w:rsidRPr="00613175" w:rsidRDefault="00A355D2" w:rsidP="00A355D2">
            <w:pPr>
              <w:pStyle w:val="TAC"/>
            </w:pPr>
          </w:p>
        </w:tc>
        <w:tc>
          <w:tcPr>
            <w:tcW w:w="4196" w:type="dxa"/>
            <w:tcBorders>
              <w:top w:val="nil"/>
              <w:left w:val="single" w:sz="4" w:space="0" w:color="auto"/>
              <w:bottom w:val="single" w:sz="4" w:space="0" w:color="auto"/>
              <w:right w:val="single" w:sz="4" w:space="0" w:color="auto"/>
            </w:tcBorders>
          </w:tcPr>
          <w:p w14:paraId="79812A87" w14:textId="77777777" w:rsidR="00A355D2" w:rsidRPr="00613175" w:rsidRDefault="00A355D2" w:rsidP="00A355D2">
            <w:pPr>
              <w:pStyle w:val="TAL"/>
              <w:rPr>
                <w:rFonts w:eastAsia="MS Gothic"/>
              </w:rPr>
            </w:pPr>
          </w:p>
        </w:tc>
      </w:tr>
      <w:tr w:rsidR="00A355D2" w:rsidRPr="00613175" w14:paraId="682A8086" w14:textId="77777777" w:rsidTr="00A355D2">
        <w:trPr>
          <w:cantSplit/>
          <w:jc w:val="center"/>
        </w:trPr>
        <w:tc>
          <w:tcPr>
            <w:tcW w:w="680" w:type="dxa"/>
            <w:tcBorders>
              <w:top w:val="single" w:sz="4" w:space="0" w:color="auto"/>
            </w:tcBorders>
          </w:tcPr>
          <w:p w14:paraId="7E7EBE62" w14:textId="77777777" w:rsidR="00A355D2" w:rsidRPr="00613175" w:rsidRDefault="00A355D2" w:rsidP="00A355D2">
            <w:pPr>
              <w:pStyle w:val="TAC"/>
              <w:rPr>
                <w:rFonts w:eastAsia="MS Gothic"/>
              </w:rPr>
            </w:pPr>
            <w:r w:rsidRPr="00613175">
              <w:rPr>
                <w:rFonts w:eastAsia="MS Gothic"/>
              </w:rPr>
              <w:t>1</w:t>
            </w:r>
          </w:p>
        </w:tc>
        <w:tc>
          <w:tcPr>
            <w:tcW w:w="1260" w:type="dxa"/>
            <w:gridSpan w:val="2"/>
          </w:tcPr>
          <w:p w14:paraId="5F5AC0E4"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tcBorders>
          </w:tcPr>
          <w:p w14:paraId="37A6DE71" w14:textId="77777777" w:rsidR="00A355D2" w:rsidRPr="00613175" w:rsidRDefault="00A355D2" w:rsidP="00A355D2">
            <w:pPr>
              <w:pStyle w:val="TAL"/>
              <w:rPr>
                <w:rFonts w:eastAsia="MS Gothic"/>
              </w:rPr>
            </w:pPr>
            <w:r w:rsidRPr="00613175">
              <w:rPr>
                <w:rFonts w:eastAsia="MS Gothic"/>
              </w:rPr>
              <w:t>INVITE</w:t>
            </w:r>
          </w:p>
        </w:tc>
        <w:tc>
          <w:tcPr>
            <w:tcW w:w="4196" w:type="dxa"/>
            <w:tcBorders>
              <w:top w:val="single" w:sz="4" w:space="0" w:color="auto"/>
            </w:tcBorders>
          </w:tcPr>
          <w:p w14:paraId="17B0794F" w14:textId="77777777" w:rsidR="00A355D2" w:rsidRPr="00613175" w:rsidRDefault="00A355D2" w:rsidP="00A355D2">
            <w:pPr>
              <w:pStyle w:val="TAL"/>
              <w:rPr>
                <w:rFonts w:eastAsia="MS Gothic"/>
              </w:rPr>
            </w:pPr>
            <w:r w:rsidRPr="00613175">
              <w:rPr>
                <w:rFonts w:eastAsia="MS Gothic"/>
              </w:rPr>
              <w:t>SS sends INVITE with the first SDP offer.</w:t>
            </w:r>
          </w:p>
        </w:tc>
      </w:tr>
      <w:tr w:rsidR="00A355D2" w:rsidRPr="00613175" w14:paraId="76DF71FA" w14:textId="77777777" w:rsidTr="00A355D2">
        <w:trPr>
          <w:cantSplit/>
          <w:jc w:val="center"/>
        </w:trPr>
        <w:tc>
          <w:tcPr>
            <w:tcW w:w="680" w:type="dxa"/>
            <w:tcBorders>
              <w:top w:val="single" w:sz="4" w:space="0" w:color="auto"/>
            </w:tcBorders>
          </w:tcPr>
          <w:p w14:paraId="419170B1" w14:textId="77777777" w:rsidR="00A355D2" w:rsidRPr="00613175" w:rsidRDefault="00A355D2" w:rsidP="00A355D2">
            <w:pPr>
              <w:pStyle w:val="TAC"/>
              <w:rPr>
                <w:rFonts w:eastAsia="MS Gothic"/>
              </w:rPr>
            </w:pPr>
            <w:r w:rsidRPr="00613175">
              <w:rPr>
                <w:rFonts w:eastAsia="MS Gothic"/>
              </w:rPr>
              <w:t>2</w:t>
            </w:r>
          </w:p>
        </w:tc>
        <w:tc>
          <w:tcPr>
            <w:tcW w:w="1260" w:type="dxa"/>
            <w:gridSpan w:val="2"/>
          </w:tcPr>
          <w:p w14:paraId="039D123E"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3BD18321" w14:textId="77777777" w:rsidR="00A355D2" w:rsidRPr="00613175" w:rsidRDefault="00A355D2" w:rsidP="00A355D2">
            <w:pPr>
              <w:pStyle w:val="TAL"/>
              <w:rPr>
                <w:rFonts w:eastAsia="MS Gothic"/>
              </w:rPr>
            </w:pPr>
            <w:r w:rsidRPr="00613175">
              <w:rPr>
                <w:rFonts w:eastAsia="MS Gothic"/>
              </w:rPr>
              <w:t>100 Trying</w:t>
            </w:r>
          </w:p>
        </w:tc>
        <w:tc>
          <w:tcPr>
            <w:tcW w:w="4196" w:type="dxa"/>
            <w:tcBorders>
              <w:top w:val="single" w:sz="4" w:space="0" w:color="auto"/>
            </w:tcBorders>
          </w:tcPr>
          <w:p w14:paraId="6FA06213" w14:textId="77777777" w:rsidR="00A355D2" w:rsidRPr="00613175" w:rsidRDefault="00A355D2" w:rsidP="00A355D2">
            <w:pPr>
              <w:pStyle w:val="TAL"/>
              <w:rPr>
                <w:rFonts w:eastAsia="MS Gothic"/>
              </w:rPr>
            </w:pPr>
            <w:r w:rsidRPr="00613175">
              <w:rPr>
                <w:rFonts w:eastAsia="MS Gothic"/>
              </w:rPr>
              <w:t>Optional step: UE may send a 100 Trying provisional response.</w:t>
            </w:r>
          </w:p>
        </w:tc>
      </w:tr>
      <w:tr w:rsidR="00A355D2" w:rsidRPr="00613175" w14:paraId="4DB0277F" w14:textId="77777777" w:rsidTr="00A355D2">
        <w:trPr>
          <w:cantSplit/>
          <w:jc w:val="center"/>
        </w:trPr>
        <w:tc>
          <w:tcPr>
            <w:tcW w:w="680" w:type="dxa"/>
            <w:tcBorders>
              <w:top w:val="single" w:sz="4" w:space="0" w:color="auto"/>
            </w:tcBorders>
          </w:tcPr>
          <w:p w14:paraId="7524866B" w14:textId="77777777" w:rsidR="00A355D2" w:rsidRPr="00613175" w:rsidRDefault="00A355D2" w:rsidP="00A355D2">
            <w:pPr>
              <w:pStyle w:val="TAC"/>
              <w:rPr>
                <w:rFonts w:eastAsia="MS Gothic"/>
              </w:rPr>
            </w:pPr>
            <w:r w:rsidRPr="00613175">
              <w:rPr>
                <w:rFonts w:eastAsia="MS Gothic"/>
              </w:rPr>
              <w:t>3</w:t>
            </w:r>
          </w:p>
        </w:tc>
        <w:tc>
          <w:tcPr>
            <w:tcW w:w="1260" w:type="dxa"/>
            <w:gridSpan w:val="2"/>
          </w:tcPr>
          <w:p w14:paraId="1545A7CA"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2C42C008" w14:textId="77777777" w:rsidR="00A355D2" w:rsidRPr="00613175" w:rsidRDefault="00A355D2" w:rsidP="00A355D2">
            <w:pPr>
              <w:pStyle w:val="TAL"/>
              <w:rPr>
                <w:rFonts w:eastAsia="MS Gothic"/>
              </w:rPr>
            </w:pPr>
            <w:r w:rsidRPr="00613175">
              <w:rPr>
                <w:rFonts w:eastAsia="MS Gothic"/>
              </w:rPr>
              <w:t>183 Session Progress</w:t>
            </w:r>
          </w:p>
        </w:tc>
        <w:tc>
          <w:tcPr>
            <w:tcW w:w="4196" w:type="dxa"/>
            <w:tcBorders>
              <w:top w:val="single" w:sz="4" w:space="0" w:color="auto"/>
            </w:tcBorders>
          </w:tcPr>
          <w:p w14:paraId="17CDCFF8" w14:textId="77777777" w:rsidR="00A355D2" w:rsidRPr="00613175" w:rsidRDefault="00A355D2" w:rsidP="00A355D2">
            <w:pPr>
              <w:pStyle w:val="TAL"/>
              <w:rPr>
                <w:rFonts w:eastAsia="MS Gothic"/>
              </w:rPr>
            </w:pPr>
            <w:r w:rsidRPr="00613175">
              <w:rPr>
                <w:rFonts w:eastAsia="MS Gothic"/>
              </w:rPr>
              <w:t>UE sends 183 Session Progress response reliably, including an SDP answer.</w:t>
            </w:r>
          </w:p>
        </w:tc>
      </w:tr>
      <w:tr w:rsidR="00A355D2" w:rsidRPr="00613175" w14:paraId="6344E76E" w14:textId="77777777" w:rsidTr="00A355D2">
        <w:trPr>
          <w:cantSplit/>
          <w:jc w:val="center"/>
        </w:trPr>
        <w:tc>
          <w:tcPr>
            <w:tcW w:w="680" w:type="dxa"/>
            <w:tcBorders>
              <w:top w:val="single" w:sz="4" w:space="0" w:color="auto"/>
            </w:tcBorders>
          </w:tcPr>
          <w:p w14:paraId="79E81B22" w14:textId="77777777" w:rsidR="00A355D2" w:rsidRPr="00613175" w:rsidRDefault="00A355D2" w:rsidP="00A355D2">
            <w:pPr>
              <w:pStyle w:val="TAC"/>
              <w:rPr>
                <w:rFonts w:eastAsia="MS Gothic"/>
              </w:rPr>
            </w:pPr>
            <w:r w:rsidRPr="00613175">
              <w:rPr>
                <w:rFonts w:eastAsia="MS Gothic"/>
              </w:rPr>
              <w:t>4</w:t>
            </w:r>
          </w:p>
        </w:tc>
        <w:tc>
          <w:tcPr>
            <w:tcW w:w="1260" w:type="dxa"/>
            <w:gridSpan w:val="2"/>
          </w:tcPr>
          <w:p w14:paraId="5865EC0C"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tcBorders>
          </w:tcPr>
          <w:p w14:paraId="591D7C92" w14:textId="77777777" w:rsidR="00A355D2" w:rsidRPr="00613175" w:rsidRDefault="00A355D2" w:rsidP="00A355D2">
            <w:pPr>
              <w:pStyle w:val="TAL"/>
              <w:rPr>
                <w:rFonts w:eastAsia="MS Gothic"/>
              </w:rPr>
            </w:pPr>
            <w:r w:rsidRPr="00613175">
              <w:rPr>
                <w:rFonts w:eastAsia="MS Gothic"/>
              </w:rPr>
              <w:t>PRACK</w:t>
            </w:r>
          </w:p>
        </w:tc>
        <w:tc>
          <w:tcPr>
            <w:tcW w:w="4196" w:type="dxa"/>
            <w:tcBorders>
              <w:top w:val="single" w:sz="4" w:space="0" w:color="auto"/>
            </w:tcBorders>
          </w:tcPr>
          <w:p w14:paraId="5B40E2AD" w14:textId="77777777" w:rsidR="00A355D2" w:rsidRPr="00613175" w:rsidRDefault="00A355D2" w:rsidP="00A355D2">
            <w:pPr>
              <w:pStyle w:val="TAL"/>
              <w:rPr>
                <w:rFonts w:eastAsia="MS Gothic"/>
              </w:rPr>
            </w:pPr>
            <w:r w:rsidRPr="00613175">
              <w:rPr>
                <w:rFonts w:eastAsia="MS Gothic"/>
              </w:rPr>
              <w:t>SS acknowledges reception of 183 Session Progress.</w:t>
            </w:r>
          </w:p>
        </w:tc>
      </w:tr>
      <w:tr w:rsidR="00A355D2" w:rsidRPr="00613175" w14:paraId="34BA7D44" w14:textId="77777777" w:rsidTr="00A355D2">
        <w:trPr>
          <w:cantSplit/>
          <w:jc w:val="center"/>
        </w:trPr>
        <w:tc>
          <w:tcPr>
            <w:tcW w:w="680" w:type="dxa"/>
            <w:tcBorders>
              <w:top w:val="single" w:sz="4" w:space="0" w:color="auto"/>
            </w:tcBorders>
          </w:tcPr>
          <w:p w14:paraId="656F45F8" w14:textId="77777777" w:rsidR="00A355D2" w:rsidRPr="00613175" w:rsidRDefault="00A355D2" w:rsidP="00A355D2">
            <w:pPr>
              <w:pStyle w:val="TAC"/>
              <w:rPr>
                <w:rFonts w:eastAsia="MS Gothic"/>
              </w:rPr>
            </w:pPr>
            <w:r w:rsidRPr="00613175">
              <w:rPr>
                <w:rFonts w:eastAsia="MS Gothic"/>
              </w:rPr>
              <w:t>5</w:t>
            </w:r>
          </w:p>
        </w:tc>
        <w:tc>
          <w:tcPr>
            <w:tcW w:w="1260" w:type="dxa"/>
            <w:gridSpan w:val="2"/>
          </w:tcPr>
          <w:p w14:paraId="78DC2138"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2FF3514A" w14:textId="77777777" w:rsidR="00A355D2" w:rsidRPr="00613175" w:rsidRDefault="00A355D2" w:rsidP="00A355D2">
            <w:pPr>
              <w:pStyle w:val="TAL"/>
              <w:rPr>
                <w:rFonts w:eastAsia="MS Gothic"/>
              </w:rPr>
            </w:pPr>
            <w:r w:rsidRPr="00613175">
              <w:rPr>
                <w:rFonts w:eastAsia="MS Gothic"/>
              </w:rPr>
              <w:t>200 OK</w:t>
            </w:r>
          </w:p>
        </w:tc>
        <w:tc>
          <w:tcPr>
            <w:tcW w:w="4196" w:type="dxa"/>
            <w:tcBorders>
              <w:top w:val="single" w:sz="4" w:space="0" w:color="auto"/>
            </w:tcBorders>
          </w:tcPr>
          <w:p w14:paraId="248245BF" w14:textId="77777777" w:rsidR="00A355D2" w:rsidRPr="00613175" w:rsidRDefault="00A355D2" w:rsidP="00A355D2">
            <w:pPr>
              <w:pStyle w:val="TAL"/>
              <w:rPr>
                <w:rFonts w:eastAsia="MS Gothic"/>
              </w:rPr>
            </w:pPr>
            <w:r w:rsidRPr="00613175">
              <w:rPr>
                <w:rFonts w:eastAsia="MS Gothic"/>
              </w:rPr>
              <w:t>UE responds to PRACK.</w:t>
            </w:r>
          </w:p>
        </w:tc>
      </w:tr>
      <w:tr w:rsidR="00A355D2" w:rsidRPr="00613175" w14:paraId="6BE14DE2" w14:textId="77777777" w:rsidTr="00A355D2">
        <w:trPr>
          <w:cantSplit/>
          <w:jc w:val="center"/>
        </w:trPr>
        <w:tc>
          <w:tcPr>
            <w:tcW w:w="680" w:type="dxa"/>
            <w:tcBorders>
              <w:top w:val="single" w:sz="4" w:space="0" w:color="auto"/>
            </w:tcBorders>
          </w:tcPr>
          <w:p w14:paraId="71645B1D" w14:textId="77777777" w:rsidR="00A355D2" w:rsidRPr="00613175" w:rsidRDefault="00A355D2" w:rsidP="00A355D2">
            <w:pPr>
              <w:pStyle w:val="TAC"/>
              <w:rPr>
                <w:rFonts w:eastAsia="MS Gothic"/>
              </w:rPr>
            </w:pPr>
            <w:r w:rsidRPr="00613175">
              <w:rPr>
                <w:rFonts w:eastAsia="MS Gothic"/>
              </w:rPr>
              <w:t>6</w:t>
            </w:r>
          </w:p>
        </w:tc>
        <w:tc>
          <w:tcPr>
            <w:tcW w:w="1260" w:type="dxa"/>
            <w:gridSpan w:val="2"/>
          </w:tcPr>
          <w:p w14:paraId="32085754"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tcBorders>
          </w:tcPr>
          <w:p w14:paraId="050B0BA9" w14:textId="77777777" w:rsidR="00A355D2" w:rsidRPr="00613175" w:rsidRDefault="00A355D2" w:rsidP="00A355D2">
            <w:pPr>
              <w:pStyle w:val="TAL"/>
              <w:rPr>
                <w:rFonts w:eastAsia="MS Gothic"/>
              </w:rPr>
            </w:pPr>
            <w:r w:rsidRPr="00613175">
              <w:rPr>
                <w:rFonts w:eastAsia="MS Gothic"/>
              </w:rPr>
              <w:t>UPDATE</w:t>
            </w:r>
          </w:p>
        </w:tc>
        <w:tc>
          <w:tcPr>
            <w:tcW w:w="4196" w:type="dxa"/>
            <w:tcBorders>
              <w:top w:val="single" w:sz="4" w:space="0" w:color="auto"/>
            </w:tcBorders>
          </w:tcPr>
          <w:p w14:paraId="13CAF337" w14:textId="77777777" w:rsidR="00A355D2" w:rsidRPr="00613175" w:rsidRDefault="00A355D2" w:rsidP="00A355D2">
            <w:pPr>
              <w:pStyle w:val="TAL"/>
              <w:rPr>
                <w:rFonts w:eastAsia="MS Gothic"/>
              </w:rPr>
            </w:pPr>
            <w:r w:rsidRPr="00613175">
              <w:rPr>
                <w:rFonts w:eastAsia="MS Gothic"/>
              </w:rPr>
              <w:t>SS sends a second SDP offer</w:t>
            </w:r>
          </w:p>
        </w:tc>
      </w:tr>
      <w:tr w:rsidR="00A355D2" w:rsidRPr="00613175" w14:paraId="191DA44F" w14:textId="77777777" w:rsidTr="00A355D2">
        <w:trPr>
          <w:cantSplit/>
          <w:jc w:val="center"/>
        </w:trPr>
        <w:tc>
          <w:tcPr>
            <w:tcW w:w="680" w:type="dxa"/>
            <w:tcBorders>
              <w:top w:val="single" w:sz="4" w:space="0" w:color="auto"/>
            </w:tcBorders>
          </w:tcPr>
          <w:p w14:paraId="3D75CD30" w14:textId="77777777" w:rsidR="00A355D2" w:rsidRPr="00613175" w:rsidRDefault="00A355D2" w:rsidP="00A355D2">
            <w:pPr>
              <w:pStyle w:val="TAC"/>
              <w:rPr>
                <w:rFonts w:eastAsia="MS Gothic"/>
              </w:rPr>
            </w:pPr>
            <w:r w:rsidRPr="00613175">
              <w:rPr>
                <w:rFonts w:eastAsia="MS Gothic"/>
              </w:rPr>
              <w:t>7</w:t>
            </w:r>
          </w:p>
        </w:tc>
        <w:tc>
          <w:tcPr>
            <w:tcW w:w="1260" w:type="dxa"/>
            <w:gridSpan w:val="2"/>
          </w:tcPr>
          <w:p w14:paraId="6B4D8E77"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195F57E1" w14:textId="77777777" w:rsidR="00A355D2" w:rsidRPr="00613175" w:rsidRDefault="00A355D2" w:rsidP="00A355D2">
            <w:pPr>
              <w:pStyle w:val="TAL"/>
              <w:rPr>
                <w:rFonts w:eastAsia="MS Gothic"/>
              </w:rPr>
            </w:pPr>
            <w:r w:rsidRPr="00613175">
              <w:rPr>
                <w:rFonts w:eastAsia="MS Gothic"/>
              </w:rPr>
              <w:t>200 OK</w:t>
            </w:r>
          </w:p>
        </w:tc>
        <w:tc>
          <w:tcPr>
            <w:tcW w:w="4196" w:type="dxa"/>
            <w:tcBorders>
              <w:top w:val="single" w:sz="4" w:space="0" w:color="auto"/>
            </w:tcBorders>
          </w:tcPr>
          <w:p w14:paraId="79BB14E6" w14:textId="77777777" w:rsidR="00A355D2" w:rsidRPr="00613175" w:rsidRDefault="00A355D2" w:rsidP="00A355D2">
            <w:pPr>
              <w:pStyle w:val="TAL"/>
              <w:rPr>
                <w:rFonts w:eastAsia="MS Gothic"/>
              </w:rPr>
            </w:pPr>
            <w:r w:rsidRPr="00613175">
              <w:rPr>
                <w:rFonts w:eastAsia="MS Gothic"/>
              </w:rPr>
              <w:t>UE responds to UPDATE, including an SDP answer.</w:t>
            </w:r>
          </w:p>
        </w:tc>
      </w:tr>
      <w:tr w:rsidR="00A355D2" w:rsidRPr="00613175" w14:paraId="5BDB20A0" w14:textId="77777777" w:rsidTr="00A355D2">
        <w:trPr>
          <w:cantSplit/>
          <w:jc w:val="center"/>
        </w:trPr>
        <w:tc>
          <w:tcPr>
            <w:tcW w:w="680" w:type="dxa"/>
            <w:tcBorders>
              <w:top w:val="single" w:sz="4" w:space="0" w:color="auto"/>
            </w:tcBorders>
          </w:tcPr>
          <w:p w14:paraId="21351BC8" w14:textId="77777777" w:rsidR="00A355D2" w:rsidRPr="00613175" w:rsidRDefault="00A355D2" w:rsidP="00A355D2">
            <w:pPr>
              <w:pStyle w:val="TAC"/>
              <w:rPr>
                <w:rFonts w:eastAsia="MS Gothic"/>
              </w:rPr>
            </w:pPr>
            <w:r w:rsidRPr="00613175">
              <w:rPr>
                <w:rFonts w:eastAsia="MS Gothic"/>
              </w:rPr>
              <w:t>8</w:t>
            </w:r>
          </w:p>
        </w:tc>
        <w:tc>
          <w:tcPr>
            <w:tcW w:w="1260" w:type="dxa"/>
            <w:gridSpan w:val="2"/>
          </w:tcPr>
          <w:p w14:paraId="0D777A29"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3B963AB5" w14:textId="77777777" w:rsidR="00A355D2" w:rsidRPr="00613175" w:rsidRDefault="00A355D2" w:rsidP="00A355D2">
            <w:pPr>
              <w:pStyle w:val="TAL"/>
              <w:rPr>
                <w:rFonts w:eastAsia="MS Gothic"/>
              </w:rPr>
            </w:pPr>
            <w:r w:rsidRPr="00613175">
              <w:rPr>
                <w:rFonts w:eastAsia="MS Gothic"/>
              </w:rPr>
              <w:t>180 Ringing</w:t>
            </w:r>
          </w:p>
        </w:tc>
        <w:tc>
          <w:tcPr>
            <w:tcW w:w="4196" w:type="dxa"/>
            <w:tcBorders>
              <w:top w:val="single" w:sz="4" w:space="0" w:color="auto"/>
            </w:tcBorders>
          </w:tcPr>
          <w:p w14:paraId="0D56F3FE" w14:textId="77777777" w:rsidR="00A355D2" w:rsidRPr="00613175" w:rsidRDefault="00A355D2" w:rsidP="00A355D2">
            <w:pPr>
              <w:pStyle w:val="TAL"/>
              <w:rPr>
                <w:rFonts w:eastAsia="MS Gothic"/>
              </w:rPr>
            </w:pPr>
            <w:r w:rsidRPr="00613175">
              <w:rPr>
                <w:rFonts w:eastAsia="MS Gothic"/>
              </w:rPr>
              <w:t>UE sends 180 Ringing.</w:t>
            </w:r>
          </w:p>
        </w:tc>
      </w:tr>
      <w:tr w:rsidR="00A355D2" w:rsidRPr="00613175" w14:paraId="67E605A5" w14:textId="77777777" w:rsidTr="00A355D2">
        <w:trPr>
          <w:cantSplit/>
          <w:jc w:val="center"/>
        </w:trPr>
        <w:tc>
          <w:tcPr>
            <w:tcW w:w="680" w:type="dxa"/>
            <w:tcBorders>
              <w:top w:val="single" w:sz="4" w:space="0" w:color="auto"/>
            </w:tcBorders>
          </w:tcPr>
          <w:p w14:paraId="007F93AA" w14:textId="77777777" w:rsidR="00A355D2" w:rsidRPr="00613175" w:rsidRDefault="00A355D2" w:rsidP="00A355D2">
            <w:pPr>
              <w:pStyle w:val="TAC"/>
              <w:rPr>
                <w:rFonts w:eastAsia="MS Gothic"/>
              </w:rPr>
            </w:pPr>
            <w:r w:rsidRPr="00613175">
              <w:rPr>
                <w:rFonts w:eastAsia="MS Gothic"/>
              </w:rPr>
              <w:t>9</w:t>
            </w:r>
          </w:p>
        </w:tc>
        <w:tc>
          <w:tcPr>
            <w:tcW w:w="1260" w:type="dxa"/>
            <w:gridSpan w:val="2"/>
          </w:tcPr>
          <w:p w14:paraId="395085B3"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tcBorders>
          </w:tcPr>
          <w:p w14:paraId="6125EC8F" w14:textId="77777777" w:rsidR="00A355D2" w:rsidRPr="00613175" w:rsidRDefault="00A355D2" w:rsidP="00A355D2">
            <w:pPr>
              <w:pStyle w:val="TAL"/>
              <w:rPr>
                <w:rFonts w:eastAsia="MS Gothic"/>
              </w:rPr>
            </w:pPr>
            <w:r w:rsidRPr="00613175">
              <w:rPr>
                <w:rFonts w:eastAsia="MS Gothic"/>
              </w:rPr>
              <w:t>PRACK</w:t>
            </w:r>
          </w:p>
        </w:tc>
        <w:tc>
          <w:tcPr>
            <w:tcW w:w="4196" w:type="dxa"/>
            <w:tcBorders>
              <w:top w:val="single" w:sz="4" w:space="0" w:color="auto"/>
            </w:tcBorders>
          </w:tcPr>
          <w:p w14:paraId="06F108AA" w14:textId="77777777" w:rsidR="00A355D2" w:rsidRPr="00613175" w:rsidRDefault="00A355D2" w:rsidP="00A355D2">
            <w:pPr>
              <w:pStyle w:val="TAL"/>
              <w:rPr>
                <w:rFonts w:eastAsia="MS Gothic"/>
              </w:rPr>
            </w:pPr>
            <w:r w:rsidRPr="00613175">
              <w:rPr>
                <w:rFonts w:eastAsia="MS Gothic"/>
              </w:rPr>
              <w:t>Conditional step: if UE sent 180 Ringing reliably, SS acknowledges reception of 180 Ringing</w:t>
            </w:r>
          </w:p>
        </w:tc>
      </w:tr>
      <w:tr w:rsidR="00A355D2" w:rsidRPr="00613175" w14:paraId="4AEDBAE7" w14:textId="77777777" w:rsidTr="00A355D2">
        <w:trPr>
          <w:cantSplit/>
          <w:jc w:val="center"/>
        </w:trPr>
        <w:tc>
          <w:tcPr>
            <w:tcW w:w="680" w:type="dxa"/>
            <w:tcBorders>
              <w:top w:val="single" w:sz="4" w:space="0" w:color="auto"/>
            </w:tcBorders>
          </w:tcPr>
          <w:p w14:paraId="7E738B5D" w14:textId="77777777" w:rsidR="00A355D2" w:rsidRPr="00613175" w:rsidRDefault="00A355D2" w:rsidP="00A355D2">
            <w:pPr>
              <w:pStyle w:val="TAC"/>
              <w:rPr>
                <w:rFonts w:eastAsia="MS Gothic"/>
              </w:rPr>
            </w:pPr>
            <w:r w:rsidRPr="00613175">
              <w:rPr>
                <w:rFonts w:eastAsia="MS Gothic"/>
              </w:rPr>
              <w:t>10</w:t>
            </w:r>
          </w:p>
        </w:tc>
        <w:tc>
          <w:tcPr>
            <w:tcW w:w="1260" w:type="dxa"/>
            <w:gridSpan w:val="2"/>
          </w:tcPr>
          <w:p w14:paraId="31B67BBA"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40B55BAC" w14:textId="77777777" w:rsidR="00A355D2" w:rsidRPr="00613175" w:rsidRDefault="00A355D2" w:rsidP="00A355D2">
            <w:pPr>
              <w:pStyle w:val="TAL"/>
              <w:rPr>
                <w:rFonts w:eastAsia="MS Gothic"/>
              </w:rPr>
            </w:pPr>
            <w:r w:rsidRPr="00613175">
              <w:rPr>
                <w:rFonts w:eastAsia="MS Gothic"/>
              </w:rPr>
              <w:t>200 OK</w:t>
            </w:r>
          </w:p>
        </w:tc>
        <w:tc>
          <w:tcPr>
            <w:tcW w:w="4196" w:type="dxa"/>
            <w:tcBorders>
              <w:top w:val="single" w:sz="4" w:space="0" w:color="auto"/>
            </w:tcBorders>
          </w:tcPr>
          <w:p w14:paraId="088AABCE" w14:textId="77777777" w:rsidR="00A355D2" w:rsidRPr="00613175" w:rsidRDefault="00A355D2" w:rsidP="00A355D2">
            <w:pPr>
              <w:pStyle w:val="TAL"/>
              <w:rPr>
                <w:rFonts w:eastAsia="MS Gothic"/>
              </w:rPr>
            </w:pPr>
            <w:r w:rsidRPr="00613175">
              <w:rPr>
                <w:rFonts w:eastAsia="MS Gothic"/>
              </w:rPr>
              <w:t>Conditional step: if UE sent 180 Ringing reliably, UE responds to PRACK.</w:t>
            </w:r>
          </w:p>
        </w:tc>
      </w:tr>
      <w:tr w:rsidR="00A355D2" w:rsidRPr="00613175" w14:paraId="51215017" w14:textId="77777777" w:rsidTr="00A355D2">
        <w:trPr>
          <w:cantSplit/>
          <w:jc w:val="center"/>
        </w:trPr>
        <w:tc>
          <w:tcPr>
            <w:tcW w:w="680" w:type="dxa"/>
            <w:tcBorders>
              <w:top w:val="single" w:sz="4" w:space="0" w:color="auto"/>
            </w:tcBorders>
          </w:tcPr>
          <w:p w14:paraId="1D280B2F" w14:textId="77777777" w:rsidR="00A355D2" w:rsidRPr="00613175" w:rsidRDefault="00A355D2" w:rsidP="00A355D2">
            <w:pPr>
              <w:pStyle w:val="TAC"/>
              <w:rPr>
                <w:rFonts w:eastAsia="MS Gothic"/>
              </w:rPr>
            </w:pPr>
            <w:r w:rsidRPr="00613175">
              <w:rPr>
                <w:rFonts w:eastAsia="MS Gothic"/>
              </w:rPr>
              <w:t>10A</w:t>
            </w:r>
          </w:p>
        </w:tc>
        <w:tc>
          <w:tcPr>
            <w:tcW w:w="1260" w:type="dxa"/>
            <w:gridSpan w:val="2"/>
          </w:tcPr>
          <w:p w14:paraId="2441C6B1" w14:textId="77777777" w:rsidR="00A355D2" w:rsidRPr="00613175" w:rsidRDefault="00A355D2" w:rsidP="00A355D2">
            <w:pPr>
              <w:pStyle w:val="TAC"/>
              <w:rPr>
                <w:rFonts w:eastAsia="MS Gothic"/>
              </w:rPr>
            </w:pPr>
          </w:p>
        </w:tc>
        <w:tc>
          <w:tcPr>
            <w:tcW w:w="3420" w:type="dxa"/>
            <w:tcBorders>
              <w:top w:val="single" w:sz="4" w:space="0" w:color="auto"/>
            </w:tcBorders>
          </w:tcPr>
          <w:p w14:paraId="0A704C1F" w14:textId="77777777" w:rsidR="00A355D2" w:rsidRPr="00613175" w:rsidRDefault="00A355D2" w:rsidP="00A355D2">
            <w:pPr>
              <w:pStyle w:val="TAL"/>
              <w:rPr>
                <w:rFonts w:eastAsia="MS Gothic"/>
              </w:rPr>
            </w:pPr>
          </w:p>
        </w:tc>
        <w:tc>
          <w:tcPr>
            <w:tcW w:w="4196" w:type="dxa"/>
            <w:tcBorders>
              <w:top w:val="single" w:sz="4" w:space="0" w:color="auto"/>
            </w:tcBorders>
          </w:tcPr>
          <w:p w14:paraId="1124F03F" w14:textId="77777777" w:rsidR="00A355D2" w:rsidRPr="00613175" w:rsidRDefault="00A355D2" w:rsidP="00A355D2">
            <w:pPr>
              <w:pStyle w:val="TAL"/>
              <w:rPr>
                <w:rFonts w:eastAsia="MS Gothic"/>
              </w:rPr>
            </w:pPr>
            <w:r w:rsidRPr="00613175">
              <w:rPr>
                <w:rFonts w:eastAsia="MS Gothic"/>
              </w:rPr>
              <w:t>Make UE accept the voice call.</w:t>
            </w:r>
          </w:p>
        </w:tc>
      </w:tr>
      <w:tr w:rsidR="00A355D2" w:rsidRPr="00613175" w14:paraId="489C756F" w14:textId="77777777" w:rsidTr="00A355D2">
        <w:trPr>
          <w:cantSplit/>
          <w:jc w:val="center"/>
        </w:trPr>
        <w:tc>
          <w:tcPr>
            <w:tcW w:w="680" w:type="dxa"/>
            <w:tcBorders>
              <w:top w:val="single" w:sz="4" w:space="0" w:color="auto"/>
            </w:tcBorders>
          </w:tcPr>
          <w:p w14:paraId="060A6CD5" w14:textId="77777777" w:rsidR="00A355D2" w:rsidRPr="00613175" w:rsidRDefault="00A355D2" w:rsidP="00A355D2">
            <w:pPr>
              <w:pStyle w:val="TAC"/>
              <w:rPr>
                <w:rFonts w:eastAsia="MS Gothic"/>
              </w:rPr>
            </w:pPr>
            <w:r w:rsidRPr="00613175">
              <w:rPr>
                <w:rFonts w:eastAsia="MS Gothic"/>
              </w:rPr>
              <w:t>11</w:t>
            </w:r>
          </w:p>
        </w:tc>
        <w:tc>
          <w:tcPr>
            <w:tcW w:w="1260" w:type="dxa"/>
            <w:gridSpan w:val="2"/>
          </w:tcPr>
          <w:p w14:paraId="58FDDF20"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1E65ADDC" w14:textId="77777777" w:rsidR="00A355D2" w:rsidRPr="00613175" w:rsidRDefault="00A355D2" w:rsidP="00A355D2">
            <w:pPr>
              <w:pStyle w:val="TAL"/>
              <w:rPr>
                <w:rFonts w:eastAsia="MS Gothic"/>
              </w:rPr>
            </w:pPr>
            <w:r w:rsidRPr="00613175">
              <w:rPr>
                <w:rFonts w:eastAsia="MS Gothic"/>
              </w:rPr>
              <w:t>200 OK</w:t>
            </w:r>
          </w:p>
        </w:tc>
        <w:tc>
          <w:tcPr>
            <w:tcW w:w="4196" w:type="dxa"/>
            <w:tcBorders>
              <w:top w:val="single" w:sz="4" w:space="0" w:color="auto"/>
            </w:tcBorders>
          </w:tcPr>
          <w:p w14:paraId="3DCBA597" w14:textId="77777777" w:rsidR="00A355D2" w:rsidRPr="00613175" w:rsidRDefault="00A355D2" w:rsidP="00A355D2">
            <w:pPr>
              <w:pStyle w:val="TAL"/>
              <w:rPr>
                <w:rFonts w:eastAsia="MS Gothic"/>
              </w:rPr>
            </w:pPr>
            <w:r w:rsidRPr="00613175">
              <w:rPr>
                <w:rFonts w:eastAsia="MS Gothic"/>
              </w:rPr>
              <w:t xml:space="preserve">UE responds to INVITE. </w:t>
            </w:r>
          </w:p>
        </w:tc>
      </w:tr>
      <w:tr w:rsidR="00A355D2" w:rsidRPr="00613175" w14:paraId="1E2C5AA2" w14:textId="77777777" w:rsidTr="00A355D2">
        <w:trPr>
          <w:cantSplit/>
          <w:jc w:val="center"/>
        </w:trPr>
        <w:tc>
          <w:tcPr>
            <w:tcW w:w="680" w:type="dxa"/>
            <w:tcBorders>
              <w:top w:val="single" w:sz="4" w:space="0" w:color="auto"/>
              <w:bottom w:val="single" w:sz="4" w:space="0" w:color="auto"/>
            </w:tcBorders>
          </w:tcPr>
          <w:p w14:paraId="35520C86" w14:textId="77777777" w:rsidR="00A355D2" w:rsidRPr="00613175" w:rsidRDefault="00A355D2" w:rsidP="00A355D2">
            <w:pPr>
              <w:pStyle w:val="TAC"/>
              <w:rPr>
                <w:rFonts w:eastAsia="MS Gothic"/>
              </w:rPr>
            </w:pPr>
            <w:r w:rsidRPr="00613175">
              <w:rPr>
                <w:rFonts w:eastAsia="MS Gothic"/>
              </w:rPr>
              <w:t>12</w:t>
            </w:r>
          </w:p>
        </w:tc>
        <w:tc>
          <w:tcPr>
            <w:tcW w:w="1260" w:type="dxa"/>
            <w:gridSpan w:val="2"/>
          </w:tcPr>
          <w:p w14:paraId="27B74B6B"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bottom w:val="single" w:sz="4" w:space="0" w:color="auto"/>
            </w:tcBorders>
          </w:tcPr>
          <w:p w14:paraId="3DD52070" w14:textId="77777777" w:rsidR="00A355D2" w:rsidRPr="00613175" w:rsidRDefault="00A355D2" w:rsidP="00A355D2">
            <w:pPr>
              <w:pStyle w:val="TAL"/>
              <w:rPr>
                <w:rFonts w:eastAsia="MS Gothic"/>
              </w:rPr>
            </w:pPr>
            <w:r w:rsidRPr="00613175">
              <w:rPr>
                <w:rFonts w:eastAsia="MS Gothic"/>
              </w:rPr>
              <w:t>ACK</w:t>
            </w:r>
          </w:p>
        </w:tc>
        <w:tc>
          <w:tcPr>
            <w:tcW w:w="4196" w:type="dxa"/>
            <w:tcBorders>
              <w:top w:val="single" w:sz="4" w:space="0" w:color="auto"/>
              <w:bottom w:val="single" w:sz="4" w:space="0" w:color="auto"/>
            </w:tcBorders>
          </w:tcPr>
          <w:p w14:paraId="344A36FD" w14:textId="77777777" w:rsidR="00A355D2" w:rsidRPr="00613175" w:rsidRDefault="00A355D2" w:rsidP="00A355D2">
            <w:pPr>
              <w:pStyle w:val="TAL"/>
              <w:rPr>
                <w:rFonts w:eastAsia="MS Gothic"/>
              </w:rPr>
            </w:pPr>
            <w:r w:rsidRPr="00613175">
              <w:rPr>
                <w:rFonts w:eastAsia="MS Gothic"/>
              </w:rPr>
              <w:t xml:space="preserve">SS acknowledges. </w:t>
            </w:r>
          </w:p>
        </w:tc>
      </w:tr>
    </w:tbl>
    <w:p w14:paraId="269DC0B6" w14:textId="77777777" w:rsidR="00A355D2" w:rsidRPr="00613175" w:rsidRDefault="00A355D2" w:rsidP="00A355D2"/>
    <w:p w14:paraId="0CF6C104" w14:textId="77777777" w:rsidR="00A355D2" w:rsidRPr="00613175" w:rsidRDefault="00A355D2" w:rsidP="00A355D2">
      <w:pPr>
        <w:pStyle w:val="H6"/>
      </w:pPr>
      <w:r w:rsidRPr="00613175">
        <w:t>Specific Message Contents</w:t>
      </w:r>
    </w:p>
    <w:p w14:paraId="71576116" w14:textId="77777777" w:rsidR="00A355D2" w:rsidRPr="00613175" w:rsidRDefault="00A355D2" w:rsidP="00A355D2">
      <w:pPr>
        <w:pStyle w:val="H6"/>
      </w:pPr>
      <w:r w:rsidRPr="00613175">
        <w:t>INVITE (Step 1)</w:t>
      </w:r>
    </w:p>
    <w:p w14:paraId="40347065" w14:textId="77777777" w:rsidR="00A355D2" w:rsidRPr="00613175" w:rsidRDefault="00A355D2" w:rsidP="00A355D2">
      <w:pPr>
        <w:keepNext/>
      </w:pPr>
      <w:r w:rsidRPr="00613175">
        <w:t>Use the default message "INVITE for MT Call" in Annex A.2.9 of TS 34.229-1 [2] applying conditions A1, A3, A4, A7, and A8,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4AED4676"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36C89FA5" w14:textId="77777777" w:rsidR="00A355D2" w:rsidRPr="00613175" w:rsidRDefault="00A355D2" w:rsidP="00A355D2">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49A14552" w14:textId="77777777" w:rsidR="00A355D2" w:rsidRPr="00613175" w:rsidRDefault="00A355D2" w:rsidP="00A355D2">
            <w:pPr>
              <w:pStyle w:val="TAL"/>
              <w:rPr>
                <w:rFonts w:eastAsia="SimSun"/>
                <w:b/>
                <w:szCs w:val="24"/>
                <w:lang w:eastAsia="zh-CN"/>
              </w:rPr>
            </w:pPr>
            <w:r w:rsidRPr="00613175">
              <w:rPr>
                <w:rFonts w:eastAsia="SimSun"/>
                <w:b/>
                <w:szCs w:val="24"/>
                <w:lang w:eastAsia="zh-CN"/>
              </w:rPr>
              <w:t>Value/remark</w:t>
            </w:r>
          </w:p>
        </w:tc>
      </w:tr>
      <w:tr w:rsidR="00A355D2" w:rsidRPr="00613175" w14:paraId="1B929B01" w14:textId="77777777" w:rsidTr="00A355D2">
        <w:trPr>
          <w:cantSplit/>
          <w:trHeight w:val="255"/>
          <w:tblHeader/>
          <w:jc w:val="center"/>
        </w:trPr>
        <w:tc>
          <w:tcPr>
            <w:tcW w:w="1616" w:type="dxa"/>
            <w:tcBorders>
              <w:top w:val="single" w:sz="4" w:space="0" w:color="auto"/>
              <w:left w:val="single" w:sz="4" w:space="0" w:color="auto"/>
              <w:right w:val="single" w:sz="4" w:space="0" w:color="auto"/>
            </w:tcBorders>
          </w:tcPr>
          <w:p w14:paraId="0BB4F762" w14:textId="77777777" w:rsidR="00A355D2" w:rsidRPr="00613175" w:rsidRDefault="00A355D2" w:rsidP="00A355D2">
            <w:pPr>
              <w:pStyle w:val="TAL"/>
              <w:rPr>
                <w:rFonts w:eastAsia="SimSun"/>
                <w:b/>
                <w:szCs w:val="24"/>
                <w:lang w:eastAsia="zh-CN"/>
              </w:rPr>
            </w:pPr>
            <w:r w:rsidRPr="00613175">
              <w:rPr>
                <w:rFonts w:eastAsia="SimSun"/>
                <w:b/>
                <w:szCs w:val="24"/>
                <w:lang w:eastAsia="zh-CN"/>
              </w:rPr>
              <w:t>Supported</w:t>
            </w:r>
          </w:p>
        </w:tc>
        <w:tc>
          <w:tcPr>
            <w:tcW w:w="7938" w:type="dxa"/>
            <w:tcBorders>
              <w:top w:val="single" w:sz="4" w:space="0" w:color="auto"/>
              <w:left w:val="single" w:sz="4" w:space="0" w:color="auto"/>
              <w:right w:val="single" w:sz="4" w:space="0" w:color="auto"/>
            </w:tcBorders>
          </w:tcPr>
          <w:p w14:paraId="38832E43" w14:textId="77777777" w:rsidR="00A355D2" w:rsidRPr="00613175" w:rsidRDefault="00A355D2" w:rsidP="00A355D2">
            <w:pPr>
              <w:pStyle w:val="TAL"/>
              <w:rPr>
                <w:rFonts w:eastAsia="SimSun"/>
                <w:b/>
                <w:szCs w:val="24"/>
                <w:lang w:eastAsia="zh-CN"/>
              </w:rPr>
            </w:pPr>
          </w:p>
        </w:tc>
      </w:tr>
      <w:tr w:rsidR="00A355D2" w:rsidRPr="00613175" w14:paraId="48AFA0BB"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625146F5" w14:textId="77777777" w:rsidR="00A355D2" w:rsidRPr="00613175" w:rsidRDefault="00A355D2" w:rsidP="00A355D2">
            <w:pPr>
              <w:pStyle w:val="TAL"/>
              <w:rPr>
                <w:rFonts w:eastAsia="SimSun"/>
                <w:szCs w:val="24"/>
                <w:lang w:eastAsia="zh-CN"/>
              </w:rPr>
            </w:pPr>
            <w:r w:rsidRPr="00613175">
              <w:tab/>
            </w:r>
            <w:r w:rsidRPr="00613175">
              <w:rPr>
                <w:rFonts w:eastAsia="SimSun"/>
                <w:szCs w:val="24"/>
                <w:lang w:eastAsia="zh-CN"/>
              </w:rPr>
              <w:t>option-tag</w:t>
            </w:r>
          </w:p>
        </w:tc>
        <w:tc>
          <w:tcPr>
            <w:tcW w:w="7938" w:type="dxa"/>
            <w:tcBorders>
              <w:left w:val="single" w:sz="4" w:space="0" w:color="auto"/>
              <w:bottom w:val="single" w:sz="4" w:space="0" w:color="auto"/>
              <w:right w:val="single" w:sz="4" w:space="0" w:color="auto"/>
            </w:tcBorders>
          </w:tcPr>
          <w:p w14:paraId="631C1DC9" w14:textId="77777777" w:rsidR="00A355D2" w:rsidRPr="00613175" w:rsidRDefault="00A355D2" w:rsidP="00A355D2">
            <w:pPr>
              <w:pStyle w:val="TAL"/>
              <w:rPr>
                <w:rFonts w:eastAsia="SimSun"/>
                <w:i/>
                <w:iCs/>
                <w:szCs w:val="24"/>
                <w:lang w:eastAsia="zh-CN"/>
              </w:rPr>
            </w:pPr>
            <w:r w:rsidRPr="00613175">
              <w:rPr>
                <w:rFonts w:eastAsia="SimSun"/>
                <w:i/>
                <w:iCs/>
                <w:snapToGrid w:val="0"/>
                <w:szCs w:val="24"/>
                <w:lang w:eastAsia="zh-CN"/>
              </w:rPr>
              <w:t>precondition</w:t>
            </w:r>
          </w:p>
        </w:tc>
      </w:tr>
      <w:tr w:rsidR="00A355D2" w:rsidRPr="00613175" w14:paraId="0633B871" w14:textId="77777777" w:rsidTr="00925185">
        <w:trPr>
          <w:cantSplit/>
          <w:trHeight w:val="255"/>
          <w:tblHeader/>
          <w:jc w:val="center"/>
        </w:trPr>
        <w:tc>
          <w:tcPr>
            <w:tcW w:w="1616" w:type="dxa"/>
            <w:tcBorders>
              <w:left w:val="single" w:sz="4" w:space="0" w:color="auto"/>
              <w:right w:val="single" w:sz="4" w:space="0" w:color="auto"/>
            </w:tcBorders>
          </w:tcPr>
          <w:p w14:paraId="14B5F150" w14:textId="77777777" w:rsidR="00A355D2" w:rsidRPr="00613175" w:rsidRDefault="00A355D2" w:rsidP="00A355D2">
            <w:pPr>
              <w:pStyle w:val="TAL"/>
              <w:rPr>
                <w:rFonts w:eastAsia="SimSun"/>
                <w:b/>
                <w:szCs w:val="24"/>
                <w:lang w:eastAsia="zh-CN"/>
              </w:rPr>
            </w:pPr>
            <w:r w:rsidRPr="00613175">
              <w:rPr>
                <w:rFonts w:eastAsia="SimSun"/>
                <w:b/>
                <w:szCs w:val="24"/>
                <w:lang w:eastAsia="zh-CN"/>
              </w:rPr>
              <w:t>Content-Type</w:t>
            </w:r>
          </w:p>
        </w:tc>
        <w:tc>
          <w:tcPr>
            <w:tcW w:w="7938" w:type="dxa"/>
            <w:tcBorders>
              <w:left w:val="single" w:sz="4" w:space="0" w:color="auto"/>
              <w:right w:val="single" w:sz="4" w:space="0" w:color="auto"/>
            </w:tcBorders>
          </w:tcPr>
          <w:p w14:paraId="22F75990" w14:textId="77777777" w:rsidR="00A355D2" w:rsidRPr="00613175" w:rsidRDefault="00A355D2" w:rsidP="00A355D2">
            <w:pPr>
              <w:pStyle w:val="TAL"/>
              <w:rPr>
                <w:rFonts w:eastAsia="SimSun"/>
                <w:i/>
                <w:iCs/>
                <w:snapToGrid w:val="0"/>
                <w:szCs w:val="24"/>
                <w:lang w:eastAsia="zh-CN"/>
              </w:rPr>
            </w:pPr>
          </w:p>
        </w:tc>
      </w:tr>
      <w:tr w:rsidR="00A355D2" w:rsidRPr="00613175" w14:paraId="3B2AB65E"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09377356" w14:textId="77777777" w:rsidR="00A355D2" w:rsidRPr="00613175" w:rsidRDefault="00A355D2" w:rsidP="00A355D2">
            <w:pPr>
              <w:pStyle w:val="TAL"/>
              <w:rPr>
                <w:rFonts w:eastAsia="SimSun"/>
                <w:szCs w:val="24"/>
                <w:lang w:eastAsia="zh-CN"/>
              </w:rPr>
            </w:pPr>
            <w:r w:rsidRPr="00613175">
              <w:tab/>
              <w:t>media-type</w:t>
            </w:r>
          </w:p>
        </w:tc>
        <w:tc>
          <w:tcPr>
            <w:tcW w:w="7938" w:type="dxa"/>
            <w:tcBorders>
              <w:left w:val="single" w:sz="4" w:space="0" w:color="auto"/>
              <w:bottom w:val="single" w:sz="4" w:space="0" w:color="auto"/>
              <w:right w:val="single" w:sz="4" w:space="0" w:color="auto"/>
            </w:tcBorders>
          </w:tcPr>
          <w:p w14:paraId="2F506B22" w14:textId="77777777" w:rsidR="00A355D2" w:rsidRPr="00613175" w:rsidRDefault="00A355D2" w:rsidP="00A355D2">
            <w:pPr>
              <w:pStyle w:val="TAL"/>
              <w:rPr>
                <w:rFonts w:eastAsia="SimSun"/>
                <w:i/>
                <w:iCs/>
                <w:snapToGrid w:val="0"/>
                <w:szCs w:val="24"/>
                <w:lang w:eastAsia="zh-CN"/>
              </w:rPr>
            </w:pPr>
            <w:r w:rsidRPr="00613175">
              <w:rPr>
                <w:rFonts w:eastAsia="SimSun"/>
                <w:i/>
                <w:szCs w:val="24"/>
                <w:lang w:eastAsia="zh-CN"/>
              </w:rPr>
              <w:t>application/sdp</w:t>
            </w:r>
            <w:r w:rsidRPr="00613175">
              <w:rPr>
                <w:rFonts w:eastAsia="SimSun"/>
                <w:i/>
                <w:iCs/>
                <w:snapToGrid w:val="0"/>
                <w:szCs w:val="24"/>
                <w:lang w:eastAsia="zh-CN"/>
              </w:rPr>
              <w:t xml:space="preserve"> </w:t>
            </w:r>
          </w:p>
        </w:tc>
      </w:tr>
      <w:tr w:rsidR="00A355D2" w:rsidRPr="00613175" w14:paraId="0C1C710C" w14:textId="77777777" w:rsidTr="00925185">
        <w:trPr>
          <w:cantSplit/>
          <w:trHeight w:val="255"/>
          <w:tblHeader/>
          <w:jc w:val="center"/>
        </w:trPr>
        <w:tc>
          <w:tcPr>
            <w:tcW w:w="1616" w:type="dxa"/>
            <w:tcBorders>
              <w:left w:val="single" w:sz="4" w:space="0" w:color="auto"/>
              <w:right w:val="single" w:sz="4" w:space="0" w:color="auto"/>
            </w:tcBorders>
          </w:tcPr>
          <w:p w14:paraId="70A304C5" w14:textId="77777777" w:rsidR="00A355D2" w:rsidRPr="00613175" w:rsidRDefault="00A355D2" w:rsidP="00A355D2">
            <w:pPr>
              <w:pStyle w:val="TAL"/>
              <w:rPr>
                <w:rFonts w:eastAsia="SimSun"/>
                <w:b/>
                <w:szCs w:val="24"/>
                <w:lang w:eastAsia="zh-CN"/>
              </w:rPr>
            </w:pPr>
            <w:r w:rsidRPr="00613175">
              <w:rPr>
                <w:rFonts w:eastAsia="SimSun"/>
                <w:b/>
                <w:szCs w:val="24"/>
                <w:lang w:eastAsia="zh-CN"/>
              </w:rPr>
              <w:t>Content-Length</w:t>
            </w:r>
          </w:p>
        </w:tc>
        <w:tc>
          <w:tcPr>
            <w:tcW w:w="7938" w:type="dxa"/>
            <w:tcBorders>
              <w:left w:val="single" w:sz="4" w:space="0" w:color="auto"/>
              <w:right w:val="single" w:sz="4" w:space="0" w:color="auto"/>
            </w:tcBorders>
          </w:tcPr>
          <w:p w14:paraId="38FAE47D" w14:textId="77777777" w:rsidR="00A355D2" w:rsidRPr="00613175" w:rsidRDefault="00A355D2" w:rsidP="00A355D2">
            <w:pPr>
              <w:pStyle w:val="TAL"/>
              <w:rPr>
                <w:rFonts w:eastAsia="SimSun"/>
                <w:i/>
                <w:iCs/>
                <w:snapToGrid w:val="0"/>
                <w:szCs w:val="24"/>
                <w:lang w:eastAsia="zh-CN"/>
              </w:rPr>
            </w:pPr>
          </w:p>
        </w:tc>
      </w:tr>
      <w:tr w:rsidR="00A355D2" w:rsidRPr="00613175" w14:paraId="5BB5DEF0"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3A298079" w14:textId="77777777" w:rsidR="00A355D2" w:rsidRPr="00613175" w:rsidRDefault="00A355D2" w:rsidP="00A355D2">
            <w:pPr>
              <w:pStyle w:val="TAL"/>
              <w:rPr>
                <w:rFonts w:eastAsia="SimSun"/>
                <w:szCs w:val="24"/>
                <w:lang w:eastAsia="zh-CN"/>
              </w:rPr>
            </w:pPr>
            <w:r w:rsidRPr="00613175">
              <w:tab/>
              <w:t>value</w:t>
            </w:r>
          </w:p>
        </w:tc>
        <w:tc>
          <w:tcPr>
            <w:tcW w:w="7938" w:type="dxa"/>
            <w:tcBorders>
              <w:left w:val="single" w:sz="4" w:space="0" w:color="auto"/>
              <w:bottom w:val="single" w:sz="4" w:space="0" w:color="auto"/>
              <w:right w:val="single" w:sz="4" w:space="0" w:color="auto"/>
            </w:tcBorders>
          </w:tcPr>
          <w:p w14:paraId="653274C0" w14:textId="77777777" w:rsidR="00A355D2" w:rsidRPr="00613175" w:rsidRDefault="00A355D2" w:rsidP="00A355D2">
            <w:pPr>
              <w:pStyle w:val="TAL"/>
              <w:rPr>
                <w:rFonts w:eastAsia="SimSun"/>
                <w:i/>
                <w:iCs/>
                <w:snapToGrid w:val="0"/>
                <w:szCs w:val="24"/>
                <w:lang w:eastAsia="zh-CN"/>
              </w:rPr>
            </w:pPr>
            <w:r w:rsidRPr="00613175">
              <w:rPr>
                <w:rFonts w:eastAsia="SimSun"/>
                <w:iCs/>
                <w:szCs w:val="24"/>
                <w:lang w:eastAsia="zh-CN"/>
              </w:rPr>
              <w:t>length of message-body</w:t>
            </w:r>
          </w:p>
        </w:tc>
      </w:tr>
      <w:tr w:rsidR="00A355D2" w:rsidRPr="00613175" w14:paraId="1C9B690F"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6B367A52" w14:textId="77777777" w:rsidR="00A355D2" w:rsidRPr="00613175" w:rsidRDefault="00A355D2" w:rsidP="00A355D2">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23FF9387" w14:textId="77777777" w:rsidR="00A355D2" w:rsidRPr="00613175" w:rsidRDefault="00A355D2" w:rsidP="00A355D2">
            <w:pPr>
              <w:pStyle w:val="TAL"/>
              <w:rPr>
                <w:rFonts w:eastAsia="SimSun"/>
                <w:snapToGrid w:val="0"/>
                <w:szCs w:val="24"/>
                <w:lang w:eastAsia="zh-CN"/>
              </w:rPr>
            </w:pPr>
            <w:r w:rsidRPr="00613175">
              <w:rPr>
                <w:rFonts w:eastAsia="SimSun"/>
                <w:b/>
                <w:snapToGrid w:val="0"/>
                <w:szCs w:val="24"/>
                <w:lang w:eastAsia="zh-CN"/>
              </w:rPr>
              <w:t>Session description:</w:t>
            </w:r>
          </w:p>
          <w:p w14:paraId="1ECB5FB6"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v=0</w:t>
            </w:r>
          </w:p>
          <w:p w14:paraId="7B238F66"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o=- 1111111111 1111111111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SS)</w:t>
            </w:r>
          </w:p>
          <w:p w14:paraId="1E41246F" w14:textId="77777777" w:rsidR="00A355D2" w:rsidRPr="00613175" w:rsidRDefault="00A355D2" w:rsidP="00A355D2">
            <w:pPr>
              <w:pStyle w:val="TAL"/>
              <w:rPr>
                <w:rFonts w:eastAsia="SimSun"/>
                <w:snapToGrid w:val="0"/>
                <w:szCs w:val="24"/>
                <w:lang w:eastAsia="zh-CN"/>
              </w:rPr>
            </w:pPr>
            <w:r w:rsidRPr="00613175">
              <w:rPr>
                <w:i/>
                <w:iCs/>
                <w:snapToGrid w:val="0"/>
              </w:rPr>
              <w:t>s=-</w:t>
            </w:r>
          </w:p>
          <w:p w14:paraId="441F6AD9"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SS)</w:t>
            </w:r>
          </w:p>
          <w:p w14:paraId="0452ED57"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b=AS:540</w:t>
            </w:r>
          </w:p>
          <w:p w14:paraId="7C67C24C" w14:textId="77777777" w:rsidR="00A355D2" w:rsidRPr="00613175" w:rsidRDefault="00A355D2" w:rsidP="00A355D2">
            <w:pPr>
              <w:pStyle w:val="TAL"/>
              <w:rPr>
                <w:rFonts w:eastAsia="SimSun"/>
                <w:snapToGrid w:val="0"/>
                <w:szCs w:val="24"/>
                <w:lang w:eastAsia="zh-CN"/>
              </w:rPr>
            </w:pPr>
          </w:p>
          <w:p w14:paraId="3395D772"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Time description:</w:t>
            </w:r>
          </w:p>
          <w:p w14:paraId="1676F161"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t=0 0</w:t>
            </w:r>
          </w:p>
          <w:p w14:paraId="6C16DC38" w14:textId="77777777" w:rsidR="00A355D2" w:rsidRPr="00613175" w:rsidRDefault="00A355D2" w:rsidP="00A355D2">
            <w:pPr>
              <w:pStyle w:val="TAL"/>
              <w:rPr>
                <w:rFonts w:eastAsia="SimSun"/>
                <w:snapToGrid w:val="0"/>
                <w:szCs w:val="24"/>
                <w:lang w:eastAsia="zh-CN"/>
              </w:rPr>
            </w:pPr>
          </w:p>
          <w:p w14:paraId="440B4335" w14:textId="77777777" w:rsidR="00A355D2" w:rsidRPr="00613175" w:rsidRDefault="00A355D2" w:rsidP="00A355D2">
            <w:pPr>
              <w:pStyle w:val="TAL"/>
              <w:rPr>
                <w:rFonts w:eastAsia="SimSun"/>
                <w:b/>
                <w:snapToGrid w:val="0"/>
                <w:szCs w:val="24"/>
                <w:lang w:eastAsia="zh-CN"/>
              </w:rPr>
            </w:pPr>
            <w:r w:rsidRPr="00613175">
              <w:rPr>
                <w:rFonts w:eastAsia="SimSun"/>
                <w:b/>
                <w:szCs w:val="24"/>
                <w:lang w:eastAsia="zh-CN"/>
              </w:rPr>
              <w:t>Media description:</w:t>
            </w:r>
          </w:p>
          <w:p w14:paraId="7F1E339F"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 96 97 98 99 100</w:t>
            </w:r>
          </w:p>
          <w:p w14:paraId="44AF6621"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b=AS:65</w:t>
            </w:r>
          </w:p>
          <w:p w14:paraId="17EDD423"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b=RS:0</w:t>
            </w:r>
          </w:p>
          <w:p w14:paraId="19EFF585"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b=RR:2000</w:t>
            </w:r>
          </w:p>
          <w:p w14:paraId="25AAA8A3" w14:textId="77777777" w:rsidR="00A355D2" w:rsidRPr="00613175" w:rsidRDefault="00A355D2" w:rsidP="00A355D2">
            <w:pPr>
              <w:pStyle w:val="TAL"/>
              <w:rPr>
                <w:rFonts w:eastAsia="SimSun"/>
                <w:snapToGrid w:val="0"/>
                <w:szCs w:val="24"/>
                <w:lang w:eastAsia="zh-CN"/>
              </w:rPr>
            </w:pPr>
          </w:p>
          <w:p w14:paraId="1F144D55"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 xml:space="preserve">Attributes for media: </w:t>
            </w:r>
          </w:p>
          <w:p w14:paraId="68E780BB" w14:textId="77777777" w:rsidR="00A355D2" w:rsidRPr="00613175" w:rsidRDefault="00A355D2" w:rsidP="00A355D2">
            <w:pPr>
              <w:pStyle w:val="TAL"/>
              <w:rPr>
                <w:rFonts w:eastAsia="SimSun"/>
                <w:i/>
                <w:lang w:eastAsia="zh-CN"/>
              </w:rPr>
            </w:pPr>
            <w:r w:rsidRPr="00613175">
              <w:rPr>
                <w:rFonts w:eastAsia="SimSun"/>
                <w:i/>
                <w:lang w:eastAsia="zh-CN"/>
              </w:rPr>
              <w:t>a=rtpmap: 96 EVS/16000/1</w:t>
            </w:r>
          </w:p>
          <w:p w14:paraId="14427162" w14:textId="77777777" w:rsidR="00A355D2" w:rsidRPr="00613175" w:rsidRDefault="00A355D2" w:rsidP="00A355D2">
            <w:pPr>
              <w:pStyle w:val="TAL"/>
              <w:rPr>
                <w:rFonts w:eastAsia="SimSun"/>
                <w:lang w:eastAsia="zh-CN"/>
              </w:rPr>
            </w:pPr>
            <w:r w:rsidRPr="00613175">
              <w:rPr>
                <w:rFonts w:eastAsia="SimSun"/>
                <w:i/>
                <w:lang w:eastAsia="zh-CN"/>
              </w:rPr>
              <w:t>a=fmtp: 96 br=13.2; bw=swb; max-red=220</w:t>
            </w:r>
          </w:p>
          <w:p w14:paraId="54048236"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a=rtpmap:97 AMR-WB/16000/1</w:t>
            </w:r>
          </w:p>
          <w:p w14:paraId="4C0421A4" w14:textId="77777777" w:rsidR="00A355D2" w:rsidRPr="00613175" w:rsidRDefault="00A355D2" w:rsidP="00A355D2">
            <w:pPr>
              <w:pStyle w:val="TAL"/>
              <w:rPr>
                <w:i/>
                <w:iCs/>
              </w:rPr>
            </w:pPr>
            <w:r w:rsidRPr="00613175">
              <w:rPr>
                <w:rFonts w:eastAsia="SimSun"/>
                <w:i/>
                <w:iCs/>
                <w:snapToGrid w:val="0"/>
                <w:szCs w:val="24"/>
                <w:lang w:eastAsia="zh-CN"/>
              </w:rPr>
              <w:t>a=fmtp:97 mode-change-capability=2; max-red=220</w:t>
            </w:r>
          </w:p>
          <w:p w14:paraId="558B6A1E" w14:textId="77777777" w:rsidR="00A355D2" w:rsidRPr="00613175" w:rsidRDefault="00A355D2" w:rsidP="00A355D2">
            <w:pPr>
              <w:pStyle w:val="TAL"/>
              <w:rPr>
                <w:i/>
                <w:iCs/>
              </w:rPr>
            </w:pPr>
            <w:r w:rsidRPr="00613175">
              <w:rPr>
                <w:i/>
                <w:iCs/>
              </w:rPr>
              <w:t>a=</w:t>
            </w:r>
            <w:r w:rsidRPr="00613175">
              <w:rPr>
                <w:rFonts w:eastAsia="SimSun"/>
                <w:i/>
                <w:lang w:eastAsia="zh-CN"/>
              </w:rPr>
              <w:t>rtpmap: 98</w:t>
            </w:r>
            <w:r w:rsidRPr="00613175">
              <w:rPr>
                <w:rFonts w:eastAsia="SimSun"/>
                <w:lang w:eastAsia="zh-CN"/>
              </w:rPr>
              <w:t xml:space="preserve"> </w:t>
            </w:r>
            <w:r w:rsidRPr="00613175">
              <w:rPr>
                <w:rFonts w:eastAsia="SimSun"/>
                <w:i/>
                <w:lang w:eastAsia="zh-CN"/>
              </w:rPr>
              <w:t>telephone-event/16000</w:t>
            </w:r>
          </w:p>
          <w:p w14:paraId="6072DD0F" w14:textId="77777777" w:rsidR="00A355D2" w:rsidRPr="00613175" w:rsidRDefault="00A355D2" w:rsidP="00A355D2">
            <w:pPr>
              <w:pStyle w:val="TAL"/>
              <w:rPr>
                <w:rFonts w:eastAsia="SimSun"/>
                <w:i/>
                <w:iCs/>
                <w:szCs w:val="24"/>
                <w:lang w:eastAsia="zh-CN"/>
              </w:rPr>
            </w:pPr>
            <w:r w:rsidRPr="00613175">
              <w:rPr>
                <w:i/>
                <w:iCs/>
              </w:rPr>
              <w:t>a=fmtp: 98 0-15</w:t>
            </w:r>
          </w:p>
          <w:p w14:paraId="31977253"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a=rtpmap:99 AMR/8000/1</w:t>
            </w:r>
          </w:p>
          <w:p w14:paraId="1A09A6E2"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a=fmtp:99 mode-change-capability=2; max-red=220</w:t>
            </w:r>
          </w:p>
          <w:p w14:paraId="7F53DF93" w14:textId="77777777" w:rsidR="00A355D2" w:rsidRPr="00613175" w:rsidRDefault="00A355D2" w:rsidP="00A355D2">
            <w:pPr>
              <w:pStyle w:val="TAL"/>
              <w:rPr>
                <w:i/>
                <w:iCs/>
              </w:rPr>
            </w:pPr>
            <w:r w:rsidRPr="00613175">
              <w:rPr>
                <w:i/>
                <w:iCs/>
              </w:rPr>
              <w:t>a=</w:t>
            </w:r>
            <w:r w:rsidRPr="00613175">
              <w:rPr>
                <w:rFonts w:eastAsia="SimSun"/>
                <w:i/>
                <w:lang w:eastAsia="zh-CN"/>
              </w:rPr>
              <w:t>rtpmap: 100</w:t>
            </w:r>
            <w:r w:rsidRPr="00613175">
              <w:rPr>
                <w:rFonts w:eastAsia="SimSun"/>
                <w:lang w:eastAsia="zh-CN"/>
              </w:rPr>
              <w:t xml:space="preserve"> </w:t>
            </w:r>
            <w:r w:rsidRPr="00613175">
              <w:rPr>
                <w:rFonts w:eastAsia="SimSun"/>
                <w:i/>
                <w:lang w:eastAsia="zh-CN"/>
              </w:rPr>
              <w:t>telephone-event/8000</w:t>
            </w:r>
          </w:p>
          <w:p w14:paraId="4FB50270" w14:textId="77777777" w:rsidR="00A355D2" w:rsidRPr="00613175" w:rsidRDefault="00A355D2" w:rsidP="00A355D2">
            <w:pPr>
              <w:pStyle w:val="TAL"/>
              <w:rPr>
                <w:rFonts w:eastAsia="SimSun"/>
                <w:i/>
                <w:iCs/>
                <w:szCs w:val="24"/>
                <w:lang w:eastAsia="zh-CN"/>
              </w:rPr>
            </w:pPr>
            <w:r w:rsidRPr="00613175">
              <w:rPr>
                <w:i/>
                <w:iCs/>
              </w:rPr>
              <w:t>a=fmtp: 100 0-15</w:t>
            </w:r>
          </w:p>
          <w:p w14:paraId="6E2B5C39" w14:textId="77777777" w:rsidR="00A355D2" w:rsidRPr="00613175" w:rsidRDefault="00A355D2" w:rsidP="00A355D2">
            <w:pPr>
              <w:pStyle w:val="TAL"/>
              <w:rPr>
                <w:rFonts w:eastAsia="SimSun"/>
                <w:i/>
                <w:iCs/>
                <w:szCs w:val="24"/>
                <w:lang w:eastAsia="zh-CN"/>
              </w:rPr>
            </w:pPr>
            <w:r w:rsidRPr="00613175">
              <w:rPr>
                <w:rFonts w:eastAsia="SimSun"/>
                <w:i/>
                <w:iCs/>
                <w:snapToGrid w:val="0"/>
                <w:szCs w:val="24"/>
                <w:lang w:eastAsia="zh-CN"/>
              </w:rPr>
              <w:t>a=ptime:20</w:t>
            </w:r>
          </w:p>
          <w:p w14:paraId="107DF93C"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a=maxptime:240</w:t>
            </w:r>
          </w:p>
          <w:p w14:paraId="4BCF3675" w14:textId="77777777" w:rsidR="00A355D2" w:rsidRPr="00613175" w:rsidRDefault="00A355D2" w:rsidP="00A355D2">
            <w:pPr>
              <w:pStyle w:val="TAL"/>
              <w:rPr>
                <w:rFonts w:eastAsia="SimSun"/>
                <w:i/>
                <w:iCs/>
                <w:snapToGrid w:val="0"/>
                <w:szCs w:val="24"/>
                <w:lang w:eastAsia="zh-CN"/>
              </w:rPr>
            </w:pPr>
          </w:p>
          <w:p w14:paraId="6769012A"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preconditions:</w:t>
            </w:r>
          </w:p>
          <w:p w14:paraId="425EA038"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local none</w:t>
            </w:r>
          </w:p>
          <w:p w14:paraId="433556C4"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remote none</w:t>
            </w:r>
          </w:p>
          <w:p w14:paraId="704E6F8C"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local sendrecv</w:t>
            </w:r>
          </w:p>
          <w:p w14:paraId="29078425" w14:textId="77777777" w:rsidR="00D41DDA" w:rsidRPr="00613175" w:rsidRDefault="00A355D2" w:rsidP="00D41DDA">
            <w:pPr>
              <w:pStyle w:val="TAL"/>
              <w:rPr>
                <w:rFonts w:eastAsia="SimSun"/>
                <w:i/>
                <w:iCs/>
                <w:szCs w:val="24"/>
                <w:lang w:eastAsia="zh-CN"/>
              </w:rPr>
            </w:pPr>
            <w:r w:rsidRPr="00613175">
              <w:rPr>
                <w:rFonts w:eastAsia="SimSun"/>
                <w:i/>
                <w:iCs/>
                <w:szCs w:val="24"/>
                <w:lang w:eastAsia="zh-CN"/>
              </w:rPr>
              <w:t>a=des:qos optional remote sendrecv</w:t>
            </w:r>
          </w:p>
          <w:p w14:paraId="0C1A3F9B" w14:textId="2065371E" w:rsidR="00A355D2" w:rsidRPr="00613175" w:rsidRDefault="00D41DDA" w:rsidP="00D41DDA">
            <w:pPr>
              <w:pStyle w:val="TAL"/>
              <w:rPr>
                <w:rFonts w:eastAsia="SimSun"/>
                <w:i/>
                <w:iCs/>
                <w:snapToGrid w:val="0"/>
                <w:szCs w:val="24"/>
                <w:lang w:eastAsia="zh-CN"/>
              </w:rPr>
            </w:pPr>
            <w:r w:rsidRPr="00613175">
              <w:rPr>
                <w:i/>
                <w:iCs/>
                <w:snapToGrid w:val="0"/>
                <w:szCs w:val="24"/>
                <w:lang w:eastAsia="zh-CN"/>
              </w:rPr>
              <w:t>a=conf:qos remote sendrecv</w:t>
            </w:r>
          </w:p>
          <w:p w14:paraId="6606C698" w14:textId="77777777" w:rsidR="00A355D2" w:rsidRPr="00613175" w:rsidRDefault="00A355D2" w:rsidP="00A355D2">
            <w:pPr>
              <w:pStyle w:val="TAL"/>
              <w:rPr>
                <w:rFonts w:eastAsia="SimSun"/>
                <w:i/>
                <w:iCs/>
                <w:szCs w:val="24"/>
                <w:lang w:eastAsia="zh-CN"/>
              </w:rPr>
            </w:pPr>
          </w:p>
          <w:p w14:paraId="2CFD9248" w14:textId="77777777" w:rsidR="00A355D2" w:rsidRPr="00613175" w:rsidRDefault="00A355D2" w:rsidP="00A355D2">
            <w:pPr>
              <w:pStyle w:val="TAL"/>
              <w:rPr>
                <w:rFonts w:eastAsia="SimSun"/>
                <w:b/>
                <w:bCs/>
                <w:lang w:eastAsia="zh-CN"/>
              </w:rPr>
            </w:pPr>
            <w:r w:rsidRPr="00613175">
              <w:rPr>
                <w:rFonts w:eastAsia="SimSun"/>
                <w:b/>
                <w:bCs/>
                <w:lang w:eastAsia="zh-CN"/>
              </w:rPr>
              <w:t>Media description:</w:t>
            </w:r>
          </w:p>
          <w:p w14:paraId="16E19E90" w14:textId="77777777" w:rsidR="00A355D2" w:rsidRPr="00613175" w:rsidRDefault="00A355D2" w:rsidP="00A355D2">
            <w:pPr>
              <w:pStyle w:val="TAL"/>
              <w:rPr>
                <w:rFonts w:eastAsia="SimSun"/>
                <w:i/>
                <w:lang w:eastAsia="zh-CN"/>
              </w:rPr>
            </w:pPr>
            <w:r w:rsidRPr="00613175">
              <w:rPr>
                <w:rFonts w:eastAsia="SimSun"/>
                <w:bCs/>
                <w:i/>
                <w:lang w:eastAsia="zh-CN"/>
              </w:rPr>
              <w:t xml:space="preserve">m=video (transport port) </w:t>
            </w:r>
            <w:r w:rsidRPr="00613175">
              <w:rPr>
                <w:rFonts w:eastAsia="SimSun"/>
                <w:i/>
                <w:lang w:eastAsia="zh-CN"/>
              </w:rPr>
              <w:t>RTP/AVPF 101</w:t>
            </w:r>
          </w:p>
          <w:p w14:paraId="4E494FCF" w14:textId="77777777" w:rsidR="00A355D2" w:rsidRPr="00613175" w:rsidRDefault="00A355D2" w:rsidP="00A355D2">
            <w:pPr>
              <w:pStyle w:val="TAL"/>
              <w:rPr>
                <w:rFonts w:eastAsia="SimSun"/>
                <w:bCs/>
                <w:lang w:eastAsia="zh-CN"/>
              </w:rPr>
            </w:pPr>
            <w:r w:rsidRPr="00613175">
              <w:rPr>
                <w:rFonts w:eastAsia="SimSun"/>
                <w:bCs/>
                <w:i/>
                <w:lang w:eastAsia="zh-CN"/>
              </w:rPr>
              <w:t>b=AS:</w:t>
            </w:r>
            <w:r w:rsidRPr="00613175">
              <w:rPr>
                <w:rFonts w:eastAsia="SimSun"/>
                <w:bCs/>
                <w:lang w:eastAsia="zh-CN"/>
              </w:rPr>
              <w:t xml:space="preserve"> </w:t>
            </w:r>
            <w:r w:rsidRPr="00613175">
              <w:rPr>
                <w:rFonts w:eastAsia="SimSun"/>
                <w:bCs/>
                <w:i/>
                <w:lang w:eastAsia="zh-CN"/>
              </w:rPr>
              <w:t>540</w:t>
            </w:r>
          </w:p>
          <w:p w14:paraId="6D87A704" w14:textId="77777777" w:rsidR="00A355D2" w:rsidRPr="00613175" w:rsidRDefault="00A355D2" w:rsidP="00A355D2">
            <w:pPr>
              <w:pStyle w:val="TAL"/>
              <w:rPr>
                <w:rFonts w:eastAsia="SimSun"/>
                <w:bCs/>
                <w:i/>
                <w:lang w:eastAsia="zh-CN"/>
              </w:rPr>
            </w:pPr>
            <w:r w:rsidRPr="00613175">
              <w:rPr>
                <w:rFonts w:eastAsia="SimSun"/>
                <w:bCs/>
                <w:i/>
                <w:lang w:eastAsia="zh-CN"/>
              </w:rPr>
              <w:t>b=RS: 0</w:t>
            </w:r>
          </w:p>
          <w:p w14:paraId="081F3719" w14:textId="77777777" w:rsidR="00A355D2" w:rsidRPr="00613175" w:rsidRDefault="00A355D2" w:rsidP="00A355D2">
            <w:pPr>
              <w:pStyle w:val="TAL"/>
              <w:rPr>
                <w:rFonts w:eastAsia="SimSun"/>
                <w:bCs/>
                <w:i/>
                <w:lang w:eastAsia="zh-CN"/>
              </w:rPr>
            </w:pPr>
            <w:r w:rsidRPr="00613175">
              <w:rPr>
                <w:rFonts w:eastAsia="SimSun"/>
                <w:bCs/>
                <w:i/>
                <w:lang w:eastAsia="zh-CN"/>
              </w:rPr>
              <w:t>b=RR: 5000</w:t>
            </w:r>
          </w:p>
          <w:p w14:paraId="30916A43" w14:textId="77777777" w:rsidR="00A355D2" w:rsidRPr="00613175" w:rsidRDefault="00A355D2" w:rsidP="00A355D2">
            <w:pPr>
              <w:pStyle w:val="TAL"/>
              <w:rPr>
                <w:rFonts w:eastAsia="SimSun"/>
                <w:bCs/>
                <w:lang w:eastAsia="zh-CN"/>
              </w:rPr>
            </w:pPr>
          </w:p>
          <w:p w14:paraId="55A65E4F" w14:textId="77777777" w:rsidR="00A355D2" w:rsidRPr="00613175" w:rsidRDefault="00A355D2" w:rsidP="00A355D2">
            <w:pPr>
              <w:pStyle w:val="TAL"/>
              <w:rPr>
                <w:rFonts w:eastAsia="SimSun"/>
                <w:b/>
                <w:bCs/>
                <w:lang w:eastAsia="zh-CN"/>
              </w:rPr>
            </w:pPr>
            <w:r w:rsidRPr="00613175">
              <w:rPr>
                <w:rFonts w:eastAsia="SimSun"/>
                <w:b/>
                <w:bCs/>
                <w:lang w:eastAsia="zh-CN"/>
              </w:rPr>
              <w:t xml:space="preserve">Attributes for media: </w:t>
            </w:r>
          </w:p>
          <w:p w14:paraId="6A7CF1F6"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a=rtpmap: 101 H265/90000</w:t>
            </w:r>
          </w:p>
          <w:p w14:paraId="565B4E78"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a=fmtp: 101 profile-id=1; level-id=93; \</w:t>
            </w:r>
          </w:p>
          <w:p w14:paraId="07DE4536"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sprop-vps=QAEMAf//AWAAAAMAgAAAAwAAAwBaLAUg; \</w:t>
            </w:r>
          </w:p>
          <w:p w14:paraId="7511E681"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sprop-sps=QgEBAWAAAAMAgAAAAwAAAwBaoAaiAeFlLktIvQB3CAQQ; \</w:t>
            </w:r>
          </w:p>
          <w:p w14:paraId="4AC4E46A"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sprop-pps=RAHAcYDZIA==</w:t>
            </w:r>
          </w:p>
          <w:p w14:paraId="541194B4" w14:textId="77777777" w:rsidR="00D41DDA" w:rsidRPr="00613175" w:rsidRDefault="00D41DDA" w:rsidP="00D41DDA">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a=tcap:1 RTP/AVPF</w:t>
            </w:r>
          </w:p>
          <w:p w14:paraId="4182A877" w14:textId="77777777" w:rsidR="00D41DDA" w:rsidRPr="00613175" w:rsidRDefault="00D41DDA" w:rsidP="00D41DDA">
            <w:pPr>
              <w:pStyle w:val="PL"/>
              <w:rPr>
                <w:rFonts w:eastAsia="SimSun"/>
                <w:i/>
                <w:iCs/>
                <w:noProof w:val="0"/>
                <w:szCs w:val="24"/>
                <w:lang w:eastAsia="zh-CN"/>
              </w:rPr>
            </w:pPr>
            <w:r w:rsidRPr="00613175">
              <w:rPr>
                <w:rFonts w:ascii="Arial" w:eastAsia="SimSun" w:hAnsi="Arial"/>
                <w:i/>
                <w:iCs/>
                <w:noProof w:val="0"/>
                <w:sz w:val="18"/>
                <w:szCs w:val="24"/>
                <w:lang w:eastAsia="zh-CN"/>
              </w:rPr>
              <w:t>a=pcfg:1 t=1</w:t>
            </w:r>
          </w:p>
          <w:p w14:paraId="7E7B9297"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a=imageattr:101 send [x=848,y=480] recv [x=848,y=480]</w:t>
            </w:r>
          </w:p>
          <w:p w14:paraId="65B3B41F"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trr-int 5000</w:t>
            </w:r>
          </w:p>
          <w:p w14:paraId="3A120079"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nack</w:t>
            </w:r>
          </w:p>
          <w:p w14:paraId="5FA8FB6B"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nack pli</w:t>
            </w:r>
          </w:p>
          <w:p w14:paraId="70C2336D"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ccm fir</w:t>
            </w:r>
          </w:p>
          <w:p w14:paraId="653BCA97"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ccm tmmbr</w:t>
            </w:r>
            <w:r w:rsidRPr="00613175">
              <w:rPr>
                <w:rFonts w:eastAsia="SimSun"/>
                <w:i/>
                <w:iCs/>
                <w:szCs w:val="24"/>
                <w:lang w:eastAsia="zh-CN"/>
              </w:rPr>
              <w:br/>
              <w:t>a=extmap:4 urn:3gpp:video-orientation</w:t>
            </w:r>
          </w:p>
          <w:p w14:paraId="41D7F592" w14:textId="77777777" w:rsidR="00A355D2" w:rsidRPr="00613175" w:rsidRDefault="00A355D2" w:rsidP="00A355D2">
            <w:pPr>
              <w:pStyle w:val="TAL"/>
              <w:rPr>
                <w:rFonts w:eastAsia="SimSun"/>
                <w:i/>
                <w:iCs/>
                <w:szCs w:val="24"/>
                <w:lang w:eastAsia="zh-CN"/>
              </w:rPr>
            </w:pPr>
          </w:p>
          <w:p w14:paraId="14F4BF67"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preconditions:</w:t>
            </w:r>
          </w:p>
          <w:p w14:paraId="0C5F9256"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local none</w:t>
            </w:r>
          </w:p>
          <w:p w14:paraId="497D9E65"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remote none</w:t>
            </w:r>
          </w:p>
          <w:p w14:paraId="73326886"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local sendrecv</w:t>
            </w:r>
          </w:p>
          <w:p w14:paraId="4EDCF4C0" w14:textId="77777777" w:rsidR="00D41DDA" w:rsidRPr="00613175" w:rsidRDefault="00A355D2" w:rsidP="00D41DDA">
            <w:pPr>
              <w:pStyle w:val="TAL"/>
              <w:rPr>
                <w:rFonts w:eastAsia="SimSun"/>
                <w:i/>
                <w:iCs/>
                <w:szCs w:val="24"/>
                <w:lang w:eastAsia="zh-CN"/>
              </w:rPr>
            </w:pPr>
            <w:r w:rsidRPr="00613175">
              <w:rPr>
                <w:rFonts w:eastAsia="SimSun"/>
                <w:i/>
                <w:iCs/>
                <w:szCs w:val="24"/>
                <w:lang w:eastAsia="zh-CN"/>
              </w:rPr>
              <w:t>a=des:qos optional remote sendrecv</w:t>
            </w:r>
          </w:p>
          <w:p w14:paraId="6FE0C2BB" w14:textId="0DA65893" w:rsidR="00A355D2" w:rsidRPr="00613175" w:rsidRDefault="00D41DDA" w:rsidP="00D41DDA">
            <w:pPr>
              <w:pStyle w:val="TAL"/>
              <w:rPr>
                <w:rFonts w:ascii="Courier New" w:eastAsia="SimSun" w:hAnsi="Courier New" w:cs="Courier New"/>
                <w:szCs w:val="24"/>
                <w:lang w:eastAsia="zh-CN"/>
              </w:rPr>
            </w:pPr>
            <w:r w:rsidRPr="00613175">
              <w:rPr>
                <w:rFonts w:eastAsia="SimSun"/>
                <w:i/>
                <w:iCs/>
                <w:szCs w:val="24"/>
                <w:lang w:eastAsia="zh-CN"/>
              </w:rPr>
              <w:t>a=conf:qos remote sendrecv</w:t>
            </w:r>
          </w:p>
        </w:tc>
      </w:tr>
    </w:tbl>
    <w:p w14:paraId="111A384C" w14:textId="77777777" w:rsidR="00A355D2" w:rsidRPr="00613175" w:rsidRDefault="00A355D2" w:rsidP="00A355D2">
      <w:pPr>
        <w:keepNext/>
      </w:pPr>
    </w:p>
    <w:p w14:paraId="35EE78E7" w14:textId="77777777" w:rsidR="00A355D2" w:rsidRPr="00613175" w:rsidRDefault="00A355D2" w:rsidP="00A355D2">
      <w:pPr>
        <w:pStyle w:val="H6"/>
      </w:pPr>
      <w:r w:rsidRPr="00613175">
        <w:t>100 Trying (Step 2)</w:t>
      </w:r>
    </w:p>
    <w:p w14:paraId="18A0FFBA" w14:textId="77777777" w:rsidR="00A355D2" w:rsidRPr="00613175" w:rsidRDefault="00A355D2" w:rsidP="00A355D2">
      <w:r w:rsidRPr="00613175">
        <w:t>Use the default message "100 Trying for INVITE" in Annex A.2.2 of TS 34.229-1 [2] applying condition A2.</w:t>
      </w:r>
    </w:p>
    <w:p w14:paraId="737F32D2" w14:textId="77777777" w:rsidR="00A355D2" w:rsidRPr="00613175" w:rsidRDefault="00A355D2" w:rsidP="00A355D2">
      <w:pPr>
        <w:pStyle w:val="H6"/>
      </w:pPr>
      <w:r w:rsidRPr="00613175">
        <w:t>183 Session Progress (Step 3)</w:t>
      </w:r>
    </w:p>
    <w:p w14:paraId="71CDA197" w14:textId="77777777" w:rsidR="00A355D2" w:rsidRPr="00613175" w:rsidRDefault="00A355D2" w:rsidP="00A355D2">
      <w:pPr>
        <w:keepNext/>
      </w:pPr>
      <w:r w:rsidRPr="00613175">
        <w:t>Use the default message "183 Session Progress" in Annex A.2.3 of TS 34.229-1 [2] applying condition A2 and A6,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52B35F77"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78BD0F12" w14:textId="77777777" w:rsidR="00A355D2" w:rsidRPr="00613175" w:rsidRDefault="00A355D2" w:rsidP="00A355D2">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07F81111" w14:textId="77777777" w:rsidR="00A355D2" w:rsidRPr="00613175" w:rsidRDefault="00A355D2" w:rsidP="00A355D2">
            <w:pPr>
              <w:pStyle w:val="TAL"/>
              <w:rPr>
                <w:rFonts w:eastAsia="SimSun"/>
                <w:b/>
                <w:szCs w:val="24"/>
                <w:lang w:eastAsia="zh-CN"/>
              </w:rPr>
            </w:pPr>
            <w:r w:rsidRPr="00613175">
              <w:rPr>
                <w:rFonts w:eastAsia="SimSun"/>
                <w:b/>
                <w:szCs w:val="24"/>
                <w:lang w:eastAsia="zh-CN"/>
              </w:rPr>
              <w:t>Value/remark</w:t>
            </w:r>
          </w:p>
        </w:tc>
      </w:tr>
      <w:tr w:rsidR="00A355D2" w:rsidRPr="00613175" w14:paraId="3DBEAF2D" w14:textId="77777777" w:rsidTr="00A355D2">
        <w:trPr>
          <w:cantSplit/>
          <w:trHeight w:val="255"/>
          <w:tblHeader/>
          <w:jc w:val="center"/>
        </w:trPr>
        <w:tc>
          <w:tcPr>
            <w:tcW w:w="1616" w:type="dxa"/>
            <w:tcBorders>
              <w:top w:val="single" w:sz="4" w:space="0" w:color="auto"/>
              <w:left w:val="single" w:sz="4" w:space="0" w:color="auto"/>
              <w:right w:val="single" w:sz="4" w:space="0" w:color="auto"/>
            </w:tcBorders>
          </w:tcPr>
          <w:p w14:paraId="46622B1A" w14:textId="77777777" w:rsidR="00A355D2" w:rsidRPr="00613175" w:rsidRDefault="00A355D2" w:rsidP="00A355D2">
            <w:pPr>
              <w:pStyle w:val="TAL"/>
              <w:rPr>
                <w:rFonts w:eastAsia="SimSun"/>
                <w:b/>
                <w:szCs w:val="24"/>
                <w:lang w:eastAsia="zh-CN"/>
              </w:rPr>
            </w:pPr>
            <w:r w:rsidRPr="00613175">
              <w:rPr>
                <w:rFonts w:eastAsia="SimSun"/>
                <w:b/>
                <w:szCs w:val="24"/>
                <w:lang w:eastAsia="zh-CN"/>
              </w:rPr>
              <w:t>Require</w:t>
            </w:r>
          </w:p>
        </w:tc>
        <w:tc>
          <w:tcPr>
            <w:tcW w:w="7938" w:type="dxa"/>
            <w:tcBorders>
              <w:top w:val="single" w:sz="4" w:space="0" w:color="auto"/>
              <w:left w:val="single" w:sz="4" w:space="0" w:color="auto"/>
              <w:right w:val="single" w:sz="4" w:space="0" w:color="auto"/>
            </w:tcBorders>
          </w:tcPr>
          <w:p w14:paraId="3F1C5A3D" w14:textId="77777777" w:rsidR="00A355D2" w:rsidRPr="00613175" w:rsidRDefault="00A355D2" w:rsidP="00A355D2">
            <w:pPr>
              <w:pStyle w:val="TAR"/>
              <w:jc w:val="both"/>
              <w:rPr>
                <w:rFonts w:eastAsia="SimSun"/>
                <w:szCs w:val="24"/>
                <w:lang w:eastAsia="zh-CN"/>
              </w:rPr>
            </w:pPr>
          </w:p>
        </w:tc>
      </w:tr>
      <w:tr w:rsidR="00A355D2" w:rsidRPr="00613175" w14:paraId="701F395E"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57532318" w14:textId="77777777" w:rsidR="00A355D2" w:rsidRPr="00613175" w:rsidRDefault="00A355D2" w:rsidP="00A355D2">
            <w:pPr>
              <w:pStyle w:val="TAL"/>
              <w:rPr>
                <w:rFonts w:eastAsia="SimSun"/>
                <w:szCs w:val="24"/>
                <w:lang w:eastAsia="zh-CN"/>
              </w:rPr>
            </w:pPr>
            <w:r w:rsidRPr="00613175">
              <w:tab/>
            </w:r>
            <w:r w:rsidRPr="00613175">
              <w:rPr>
                <w:rFonts w:eastAsia="SimSun"/>
                <w:szCs w:val="24"/>
                <w:lang w:eastAsia="zh-CN"/>
              </w:rPr>
              <w:t>option-tag</w:t>
            </w:r>
          </w:p>
        </w:tc>
        <w:tc>
          <w:tcPr>
            <w:tcW w:w="7938" w:type="dxa"/>
            <w:tcBorders>
              <w:left w:val="single" w:sz="4" w:space="0" w:color="auto"/>
              <w:bottom w:val="single" w:sz="4" w:space="0" w:color="auto"/>
              <w:right w:val="single" w:sz="4" w:space="0" w:color="auto"/>
            </w:tcBorders>
          </w:tcPr>
          <w:p w14:paraId="2B763014" w14:textId="77777777" w:rsidR="00A355D2" w:rsidRPr="00613175" w:rsidRDefault="00A355D2" w:rsidP="00A355D2">
            <w:pPr>
              <w:pStyle w:val="TAR"/>
              <w:jc w:val="both"/>
              <w:rPr>
                <w:rFonts w:eastAsia="SimSun"/>
                <w:szCs w:val="24"/>
                <w:lang w:eastAsia="zh-CN"/>
              </w:rPr>
            </w:pPr>
            <w:r w:rsidRPr="00613175">
              <w:rPr>
                <w:rFonts w:eastAsia="SimSun"/>
                <w:i/>
                <w:iCs/>
                <w:snapToGrid w:val="0"/>
                <w:szCs w:val="24"/>
                <w:lang w:eastAsia="zh-CN"/>
              </w:rPr>
              <w:t>precondition</w:t>
            </w:r>
          </w:p>
        </w:tc>
      </w:tr>
      <w:tr w:rsidR="00A355D2" w:rsidRPr="00613175" w14:paraId="488DF69F" w14:textId="77777777" w:rsidTr="00925185">
        <w:trPr>
          <w:cantSplit/>
          <w:trHeight w:val="255"/>
          <w:tblHeader/>
          <w:jc w:val="center"/>
        </w:trPr>
        <w:tc>
          <w:tcPr>
            <w:tcW w:w="1616" w:type="dxa"/>
            <w:tcBorders>
              <w:left w:val="single" w:sz="4" w:space="0" w:color="auto"/>
              <w:right w:val="single" w:sz="4" w:space="0" w:color="auto"/>
            </w:tcBorders>
          </w:tcPr>
          <w:p w14:paraId="78E8BDA3" w14:textId="77777777" w:rsidR="00A355D2" w:rsidRPr="00613175" w:rsidRDefault="00A355D2" w:rsidP="00A355D2">
            <w:pPr>
              <w:pStyle w:val="TAL"/>
            </w:pPr>
            <w:r w:rsidRPr="00613175">
              <w:rPr>
                <w:rFonts w:eastAsia="SimSun"/>
                <w:b/>
                <w:szCs w:val="24"/>
                <w:lang w:eastAsia="zh-CN"/>
              </w:rPr>
              <w:t>Content-Type</w:t>
            </w:r>
          </w:p>
        </w:tc>
        <w:tc>
          <w:tcPr>
            <w:tcW w:w="7938" w:type="dxa"/>
            <w:tcBorders>
              <w:left w:val="single" w:sz="4" w:space="0" w:color="auto"/>
              <w:right w:val="single" w:sz="4" w:space="0" w:color="auto"/>
            </w:tcBorders>
          </w:tcPr>
          <w:p w14:paraId="13C00509" w14:textId="77777777" w:rsidR="00A355D2" w:rsidRPr="00613175" w:rsidRDefault="00A355D2" w:rsidP="00A355D2">
            <w:pPr>
              <w:pStyle w:val="TAR"/>
              <w:jc w:val="both"/>
              <w:rPr>
                <w:rFonts w:eastAsia="SimSun"/>
                <w:i/>
                <w:iCs/>
                <w:snapToGrid w:val="0"/>
                <w:szCs w:val="24"/>
                <w:lang w:eastAsia="zh-CN"/>
              </w:rPr>
            </w:pPr>
          </w:p>
        </w:tc>
      </w:tr>
      <w:tr w:rsidR="00A355D2" w:rsidRPr="00613175" w14:paraId="1594CBA7"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093B0F20" w14:textId="77777777" w:rsidR="00A355D2" w:rsidRPr="00613175" w:rsidRDefault="00A355D2" w:rsidP="00A355D2">
            <w:pPr>
              <w:pStyle w:val="TAL"/>
            </w:pPr>
            <w:r w:rsidRPr="00613175">
              <w:tab/>
              <w:t>media-type</w:t>
            </w:r>
          </w:p>
        </w:tc>
        <w:tc>
          <w:tcPr>
            <w:tcW w:w="7938" w:type="dxa"/>
            <w:tcBorders>
              <w:left w:val="single" w:sz="4" w:space="0" w:color="auto"/>
              <w:bottom w:val="single" w:sz="4" w:space="0" w:color="auto"/>
              <w:right w:val="single" w:sz="4" w:space="0" w:color="auto"/>
            </w:tcBorders>
          </w:tcPr>
          <w:p w14:paraId="39BFFE8A" w14:textId="77777777" w:rsidR="00A355D2" w:rsidRPr="00613175" w:rsidRDefault="00A355D2" w:rsidP="00A355D2">
            <w:pPr>
              <w:pStyle w:val="TAR"/>
              <w:jc w:val="both"/>
              <w:rPr>
                <w:rFonts w:eastAsia="SimSun"/>
                <w:i/>
                <w:iCs/>
                <w:snapToGrid w:val="0"/>
                <w:szCs w:val="24"/>
                <w:lang w:eastAsia="zh-CN"/>
              </w:rPr>
            </w:pPr>
            <w:r w:rsidRPr="00613175">
              <w:rPr>
                <w:rFonts w:eastAsia="SimSun"/>
                <w:i/>
                <w:szCs w:val="24"/>
                <w:lang w:eastAsia="zh-CN"/>
              </w:rPr>
              <w:t>application/sdp</w:t>
            </w:r>
            <w:r w:rsidRPr="00613175">
              <w:rPr>
                <w:rFonts w:eastAsia="SimSun"/>
                <w:i/>
                <w:iCs/>
                <w:snapToGrid w:val="0"/>
                <w:szCs w:val="24"/>
                <w:lang w:eastAsia="zh-CN"/>
              </w:rPr>
              <w:t xml:space="preserve"> </w:t>
            </w:r>
          </w:p>
        </w:tc>
      </w:tr>
      <w:tr w:rsidR="00A355D2" w:rsidRPr="00613175" w14:paraId="0CFD132E" w14:textId="77777777" w:rsidTr="00925185">
        <w:trPr>
          <w:cantSplit/>
          <w:trHeight w:val="255"/>
          <w:tblHeader/>
          <w:jc w:val="center"/>
        </w:trPr>
        <w:tc>
          <w:tcPr>
            <w:tcW w:w="1616" w:type="dxa"/>
            <w:tcBorders>
              <w:left w:val="single" w:sz="4" w:space="0" w:color="auto"/>
              <w:right w:val="single" w:sz="4" w:space="0" w:color="auto"/>
            </w:tcBorders>
          </w:tcPr>
          <w:p w14:paraId="08557F24" w14:textId="77777777" w:rsidR="00A355D2" w:rsidRPr="00613175" w:rsidRDefault="00A355D2" w:rsidP="00A355D2">
            <w:pPr>
              <w:pStyle w:val="TAL"/>
            </w:pPr>
            <w:r w:rsidRPr="00613175">
              <w:rPr>
                <w:rFonts w:eastAsia="SimSun"/>
                <w:b/>
                <w:szCs w:val="24"/>
                <w:lang w:eastAsia="zh-CN"/>
              </w:rPr>
              <w:t>Content-Length</w:t>
            </w:r>
          </w:p>
        </w:tc>
        <w:tc>
          <w:tcPr>
            <w:tcW w:w="7938" w:type="dxa"/>
            <w:tcBorders>
              <w:left w:val="single" w:sz="4" w:space="0" w:color="auto"/>
              <w:right w:val="single" w:sz="4" w:space="0" w:color="auto"/>
            </w:tcBorders>
          </w:tcPr>
          <w:p w14:paraId="52FB47C4" w14:textId="77777777" w:rsidR="00A355D2" w:rsidRPr="00613175" w:rsidRDefault="00A355D2" w:rsidP="00A355D2">
            <w:pPr>
              <w:pStyle w:val="TAR"/>
              <w:jc w:val="both"/>
              <w:rPr>
                <w:rFonts w:eastAsia="SimSun"/>
                <w:i/>
                <w:iCs/>
                <w:snapToGrid w:val="0"/>
                <w:szCs w:val="24"/>
                <w:lang w:eastAsia="zh-CN"/>
              </w:rPr>
            </w:pPr>
            <w:r w:rsidRPr="00613175">
              <w:rPr>
                <w:rFonts w:eastAsia="SimSun"/>
                <w:szCs w:val="24"/>
                <w:lang w:eastAsia="zh-CN"/>
              </w:rPr>
              <w:t>header shall be present if UE uses TCP to send this message and if there is a message body</w:t>
            </w:r>
          </w:p>
        </w:tc>
      </w:tr>
      <w:tr w:rsidR="00A355D2" w:rsidRPr="00613175" w14:paraId="358F30C6"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63D5918B" w14:textId="77777777" w:rsidR="00A355D2" w:rsidRPr="00613175" w:rsidRDefault="00A355D2" w:rsidP="00A355D2">
            <w:pPr>
              <w:pStyle w:val="TAL"/>
            </w:pPr>
            <w:r w:rsidRPr="00613175">
              <w:tab/>
              <w:t>value</w:t>
            </w:r>
          </w:p>
        </w:tc>
        <w:tc>
          <w:tcPr>
            <w:tcW w:w="7938" w:type="dxa"/>
            <w:tcBorders>
              <w:left w:val="single" w:sz="4" w:space="0" w:color="auto"/>
              <w:bottom w:val="single" w:sz="4" w:space="0" w:color="auto"/>
              <w:right w:val="single" w:sz="4" w:space="0" w:color="auto"/>
            </w:tcBorders>
          </w:tcPr>
          <w:p w14:paraId="133D666D" w14:textId="77777777" w:rsidR="00A355D2" w:rsidRPr="00613175" w:rsidRDefault="00A355D2" w:rsidP="00A355D2">
            <w:pPr>
              <w:pStyle w:val="TAR"/>
              <w:jc w:val="both"/>
              <w:rPr>
                <w:rFonts w:eastAsia="SimSun"/>
                <w:i/>
                <w:iCs/>
                <w:snapToGrid w:val="0"/>
                <w:szCs w:val="24"/>
                <w:lang w:eastAsia="zh-CN"/>
              </w:rPr>
            </w:pPr>
            <w:r w:rsidRPr="00613175">
              <w:rPr>
                <w:rFonts w:eastAsia="SimSun"/>
                <w:iCs/>
                <w:szCs w:val="24"/>
                <w:lang w:eastAsia="zh-CN"/>
              </w:rPr>
              <w:t>length of message-body</w:t>
            </w:r>
          </w:p>
        </w:tc>
      </w:tr>
      <w:tr w:rsidR="00A355D2" w:rsidRPr="00613175" w14:paraId="770F7685"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514EF937" w14:textId="77777777" w:rsidR="00A355D2" w:rsidRPr="00613175" w:rsidRDefault="00A355D2" w:rsidP="00A355D2">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DBB924A" w14:textId="77777777" w:rsidR="00A355D2" w:rsidRPr="00613175" w:rsidRDefault="00A355D2" w:rsidP="00A355D2">
            <w:pPr>
              <w:pStyle w:val="TAL"/>
              <w:rPr>
                <w:rFonts w:eastAsia="SimSun"/>
                <w:snapToGrid w:val="0"/>
                <w:szCs w:val="24"/>
                <w:lang w:eastAsia="zh-CN"/>
              </w:rPr>
            </w:pPr>
            <w:r w:rsidRPr="00613175">
              <w:rPr>
                <w:rFonts w:eastAsia="SimSun"/>
                <w:b/>
                <w:snapToGrid w:val="0"/>
                <w:szCs w:val="24"/>
                <w:lang w:eastAsia="zh-CN"/>
              </w:rPr>
              <w:t>Session description:</w:t>
            </w:r>
          </w:p>
          <w:p w14:paraId="7FE7FC84"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v=0</w:t>
            </w:r>
          </w:p>
          <w:p w14:paraId="01CF59C7"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o=</w:t>
            </w:r>
            <w:r w:rsidRPr="00613175">
              <w:rPr>
                <w:rFonts w:eastAsia="SimSun"/>
                <w:iCs/>
                <w:snapToGrid w:val="0"/>
                <w:szCs w:val="24"/>
                <w:lang w:eastAsia="zh-CN"/>
              </w:rPr>
              <w:t>(user</w:t>
            </w:r>
            <w:r w:rsidRPr="00613175" w:rsidDel="00754483">
              <w:rPr>
                <w:rFonts w:eastAsia="SimSun"/>
                <w:iCs/>
                <w:snapToGrid w:val="0"/>
                <w:szCs w:val="24"/>
                <w:lang w:eastAsia="zh-CN"/>
              </w:rPr>
              <w:t>-</w:t>
            </w:r>
            <w:r w:rsidRPr="00613175">
              <w:rPr>
                <w:rFonts w:eastAsia="SimSun"/>
                <w:iCs/>
                <w:snapToGrid w:val="0"/>
                <w:szCs w:val="24"/>
                <w:lang w:eastAsia="zh-CN"/>
              </w:rPr>
              <w:t xml:space="preserve">name) </w:t>
            </w:r>
            <w:r w:rsidRPr="00613175">
              <w:rPr>
                <w:rFonts w:eastAsia="SimSun"/>
                <w:snapToGrid w:val="0"/>
                <w:szCs w:val="24"/>
                <w:lang w:eastAsia="zh-CN"/>
              </w:rPr>
              <w:t>(sess-id) (sess-version)</w:t>
            </w:r>
            <w:r w:rsidRPr="00613175">
              <w:rPr>
                <w:rFonts w:eastAsia="SimSun"/>
                <w:i/>
                <w:iCs/>
                <w:snapToGrid w:val="0"/>
                <w:szCs w:val="24"/>
                <w:lang w:eastAsia="zh-CN"/>
              </w:rPr>
              <w:t xml:space="preserve">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UE)</w:t>
            </w:r>
          </w:p>
          <w:p w14:paraId="0AB3EAA8"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s=</w:t>
            </w:r>
            <w:r w:rsidRPr="00613175">
              <w:rPr>
                <w:rFonts w:eastAsia="SimSun"/>
                <w:iCs/>
                <w:snapToGrid w:val="0"/>
                <w:szCs w:val="24"/>
                <w:lang w:eastAsia="zh-CN"/>
              </w:rPr>
              <w:t>(session name)</w:t>
            </w:r>
          </w:p>
          <w:p w14:paraId="333DEDD3"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69D98A5D"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599DF0C1" w14:textId="77777777" w:rsidR="00A355D2" w:rsidRPr="00613175" w:rsidRDefault="00A355D2" w:rsidP="00A355D2">
            <w:pPr>
              <w:pStyle w:val="TAL"/>
              <w:rPr>
                <w:rFonts w:eastAsia="SimSun"/>
                <w:snapToGrid w:val="0"/>
                <w:szCs w:val="24"/>
                <w:lang w:eastAsia="zh-CN"/>
              </w:rPr>
            </w:pPr>
          </w:p>
          <w:p w14:paraId="1B2A11E7"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Time description:</w:t>
            </w:r>
          </w:p>
          <w:p w14:paraId="37FD9313"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t=0 0</w:t>
            </w:r>
          </w:p>
          <w:p w14:paraId="160016AC" w14:textId="77777777" w:rsidR="00A355D2" w:rsidRPr="00613175" w:rsidRDefault="00A355D2" w:rsidP="00A355D2">
            <w:pPr>
              <w:pStyle w:val="TAL"/>
              <w:rPr>
                <w:rFonts w:eastAsia="SimSun"/>
                <w:i/>
                <w:iCs/>
                <w:snapToGrid w:val="0"/>
                <w:szCs w:val="24"/>
                <w:lang w:eastAsia="zh-CN"/>
              </w:rPr>
            </w:pPr>
          </w:p>
          <w:p w14:paraId="1C728500" w14:textId="77777777" w:rsidR="00A355D2" w:rsidRPr="00613175" w:rsidRDefault="00A355D2" w:rsidP="00A355D2">
            <w:pPr>
              <w:pStyle w:val="TAL"/>
              <w:rPr>
                <w:rFonts w:eastAsia="SimSun"/>
                <w:b/>
                <w:snapToGrid w:val="0"/>
                <w:szCs w:val="24"/>
                <w:lang w:eastAsia="zh-CN"/>
              </w:rPr>
            </w:pPr>
            <w:r w:rsidRPr="00613175">
              <w:rPr>
                <w:rFonts w:eastAsia="SimSun"/>
                <w:b/>
                <w:szCs w:val="24"/>
                <w:lang w:eastAsia="zh-CN"/>
              </w:rPr>
              <w:t>Media description:</w:t>
            </w:r>
          </w:p>
          <w:p w14:paraId="70651389"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w:t>
            </w:r>
            <w:r w:rsidRPr="00613175">
              <w:rPr>
                <w:rFonts w:eastAsia="SimSun"/>
                <w:snapToGrid w:val="0"/>
                <w:szCs w:val="24"/>
                <w:lang w:eastAsia="zh-CN"/>
              </w:rPr>
              <w:t xml:space="preserve"> (</w:t>
            </w:r>
            <w:r w:rsidRPr="00613175">
              <w:rPr>
                <w:rFonts w:eastAsia="SimSun"/>
                <w:szCs w:val="24"/>
                <w:lang w:eastAsia="zh-CN"/>
              </w:rPr>
              <w:t>fmt) [Note 2]</w:t>
            </w:r>
          </w:p>
          <w:p w14:paraId="70AB53FF"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77C246C2"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73217AAF"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b=RS:</w:t>
            </w:r>
            <w:r w:rsidRPr="00613175">
              <w:rPr>
                <w:rFonts w:eastAsia="SimSun"/>
                <w:snapToGrid w:val="0"/>
                <w:szCs w:val="24"/>
                <w:lang w:eastAsia="zh-CN"/>
              </w:rPr>
              <w:t xml:space="preserve"> (bandwidth-value)</w:t>
            </w:r>
          </w:p>
          <w:p w14:paraId="666C6F4D"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b=RR:</w:t>
            </w:r>
            <w:r w:rsidRPr="00613175">
              <w:rPr>
                <w:rFonts w:eastAsia="SimSun"/>
                <w:snapToGrid w:val="0"/>
                <w:szCs w:val="24"/>
                <w:lang w:eastAsia="zh-CN"/>
              </w:rPr>
              <w:t xml:space="preserve"> (bandwidth-value)</w:t>
            </w:r>
          </w:p>
          <w:p w14:paraId="68F6D42E" w14:textId="77777777" w:rsidR="00A355D2" w:rsidRPr="00613175" w:rsidRDefault="00A355D2" w:rsidP="00A355D2">
            <w:pPr>
              <w:pStyle w:val="TAL"/>
              <w:rPr>
                <w:rFonts w:eastAsia="SimSun"/>
                <w:snapToGrid w:val="0"/>
                <w:szCs w:val="24"/>
                <w:lang w:eastAsia="zh-CN"/>
              </w:rPr>
            </w:pPr>
          </w:p>
          <w:p w14:paraId="6036E889"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media:</w:t>
            </w:r>
          </w:p>
          <w:p w14:paraId="3583CB54"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a=rtpmap:</w:t>
            </w:r>
            <w:r w:rsidRPr="00613175">
              <w:rPr>
                <w:rFonts w:eastAsia="SimSun"/>
                <w:snapToGrid w:val="0"/>
                <w:szCs w:val="24"/>
                <w:lang w:eastAsia="zh-CN"/>
              </w:rPr>
              <w:t>(payload type)</w:t>
            </w:r>
            <w:r w:rsidRPr="00613175">
              <w:rPr>
                <w:rFonts w:eastAsia="SimSun"/>
                <w:i/>
                <w:iCs/>
                <w:snapToGrid w:val="0"/>
                <w:szCs w:val="24"/>
                <w:lang w:eastAsia="zh-CN"/>
              </w:rPr>
              <w:t xml:space="preserve"> EVS/16000 </w:t>
            </w:r>
            <w:r w:rsidRPr="00613175">
              <w:rPr>
                <w:rFonts w:eastAsia="SimSun"/>
                <w:szCs w:val="24"/>
                <w:lang w:eastAsia="zh-CN"/>
              </w:rPr>
              <w:t>[Note 2]</w:t>
            </w:r>
          </w:p>
          <w:p w14:paraId="1C1C1D26" w14:textId="77777777" w:rsidR="00A355D2" w:rsidRPr="00613175" w:rsidRDefault="00A355D2" w:rsidP="00A355D2">
            <w:pPr>
              <w:pStyle w:val="TAL"/>
              <w:rPr>
                <w:rFonts w:eastAsia="SimSun"/>
                <w:lang w:eastAsia="zh-CN"/>
              </w:rPr>
            </w:pPr>
            <w:r w:rsidRPr="00613175">
              <w:rPr>
                <w:rFonts w:eastAsia="SimSun"/>
                <w:i/>
                <w:iCs/>
                <w:snapToGrid w:val="0"/>
                <w:szCs w:val="24"/>
                <w:lang w:eastAsia="zh-CN"/>
              </w:rPr>
              <w:t>a=fmtp:</w:t>
            </w:r>
            <w:r w:rsidRPr="00613175">
              <w:rPr>
                <w:rFonts w:eastAsia="SimSun"/>
                <w:szCs w:val="24"/>
                <w:lang w:eastAsia="zh-CN"/>
              </w:rPr>
              <w:t xml:space="preserve">(format) </w:t>
            </w:r>
            <w:r w:rsidRPr="00613175">
              <w:rPr>
                <w:rFonts w:eastAsia="SimSun"/>
                <w:i/>
                <w:lang w:eastAsia="zh-CN"/>
              </w:rPr>
              <w:t>br=13.2; bw=swb; max-red=</w:t>
            </w:r>
            <w:r w:rsidRPr="00613175">
              <w:rPr>
                <w:rFonts w:eastAsia="SimSun"/>
                <w:lang w:eastAsia="zh-CN"/>
              </w:rPr>
              <w:t>(att-field)</w:t>
            </w:r>
          </w:p>
          <w:p w14:paraId="7D970727" w14:textId="77777777" w:rsidR="00A355D2" w:rsidRPr="00613175" w:rsidRDefault="00A355D2" w:rsidP="00A355D2">
            <w:pPr>
              <w:pStyle w:val="TAL"/>
              <w:rPr>
                <w:rFonts w:eastAsia="SimSun"/>
                <w:lang w:eastAsia="zh-CN"/>
              </w:rPr>
            </w:pPr>
          </w:p>
          <w:p w14:paraId="25FA66E5"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preconditions:</w:t>
            </w:r>
          </w:p>
          <w:p w14:paraId="124A1F42"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 xml:space="preserve">a=curr:qos local none </w:t>
            </w:r>
            <w:r w:rsidRPr="00613175">
              <w:rPr>
                <w:rFonts w:eastAsia="SimSun"/>
                <w:szCs w:val="24"/>
                <w:lang w:eastAsia="zh-CN"/>
              </w:rPr>
              <w:t xml:space="preserve">or </w:t>
            </w:r>
            <w:r w:rsidRPr="00613175">
              <w:rPr>
                <w:rFonts w:eastAsia="SimSun"/>
                <w:i/>
                <w:iCs/>
                <w:szCs w:val="24"/>
                <w:lang w:eastAsia="zh-CN"/>
              </w:rPr>
              <w:t>a=curr:qos local sendrecv</w:t>
            </w:r>
          </w:p>
          <w:p w14:paraId="409DE611"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remote none</w:t>
            </w:r>
          </w:p>
          <w:p w14:paraId="048FF1C5"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local sendrecv</w:t>
            </w:r>
          </w:p>
          <w:p w14:paraId="213AD302"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remote sendrecv</w:t>
            </w:r>
          </w:p>
          <w:p w14:paraId="68BDAF4B" w14:textId="77777777" w:rsidR="00A355D2" w:rsidRPr="00613175" w:rsidRDefault="00A355D2" w:rsidP="00A355D2">
            <w:pPr>
              <w:pStyle w:val="TAL"/>
              <w:rPr>
                <w:rFonts w:eastAsia="SimSun"/>
                <w:i/>
                <w:iCs/>
                <w:szCs w:val="24"/>
                <w:lang w:eastAsia="zh-CN"/>
              </w:rPr>
            </w:pPr>
          </w:p>
          <w:p w14:paraId="4FFAB998" w14:textId="77777777" w:rsidR="00A355D2" w:rsidRPr="00613175" w:rsidRDefault="00A355D2" w:rsidP="00A355D2">
            <w:pPr>
              <w:pStyle w:val="TAL"/>
              <w:rPr>
                <w:rFonts w:eastAsia="SimSun"/>
                <w:b/>
                <w:bCs/>
                <w:lang w:eastAsia="zh-CN"/>
              </w:rPr>
            </w:pPr>
            <w:r w:rsidRPr="00613175">
              <w:rPr>
                <w:rFonts w:eastAsia="SimSun"/>
                <w:b/>
                <w:bCs/>
                <w:lang w:eastAsia="zh-CN"/>
              </w:rPr>
              <w:t>Media description:</w:t>
            </w:r>
          </w:p>
          <w:p w14:paraId="60AEE4E4" w14:textId="77777777" w:rsidR="00A355D2" w:rsidRPr="00613175" w:rsidRDefault="00A355D2" w:rsidP="00A355D2">
            <w:pPr>
              <w:pStyle w:val="TAL"/>
              <w:rPr>
                <w:rFonts w:eastAsia="SimSun"/>
                <w:lang w:eastAsia="zh-CN"/>
              </w:rPr>
            </w:pPr>
            <w:r w:rsidRPr="00613175">
              <w:rPr>
                <w:rFonts w:eastAsia="SimSun"/>
                <w:bCs/>
                <w:i/>
                <w:lang w:eastAsia="zh-CN"/>
              </w:rPr>
              <w:t xml:space="preserve">m=video (transport port) </w:t>
            </w:r>
            <w:r w:rsidRPr="00613175">
              <w:rPr>
                <w:rFonts w:eastAsia="SimSun"/>
                <w:i/>
                <w:lang w:eastAsia="zh-CN"/>
              </w:rPr>
              <w:t xml:space="preserve">RTP/AVPF </w:t>
            </w:r>
            <w:r w:rsidRPr="00613175">
              <w:rPr>
                <w:rFonts w:eastAsia="SimSun"/>
                <w:snapToGrid w:val="0"/>
                <w:lang w:eastAsia="zh-CN"/>
              </w:rPr>
              <w:t>(</w:t>
            </w:r>
            <w:r w:rsidRPr="00613175">
              <w:rPr>
                <w:rFonts w:eastAsia="SimSun"/>
                <w:lang w:eastAsia="zh-CN"/>
              </w:rPr>
              <w:t>fmt)</w:t>
            </w:r>
          </w:p>
          <w:p w14:paraId="1DCA9801" w14:textId="77777777" w:rsidR="00A355D2" w:rsidRPr="00613175" w:rsidRDefault="00A355D2" w:rsidP="00A355D2">
            <w:pPr>
              <w:pStyle w:val="TAL"/>
              <w:rPr>
                <w:rFonts w:eastAsia="SimSun"/>
                <w:bCs/>
                <w:lang w:eastAsia="zh-CN"/>
              </w:rPr>
            </w:pPr>
            <w:r w:rsidRPr="00613175">
              <w:rPr>
                <w:rFonts w:eastAsia="SimSun"/>
                <w:bCs/>
                <w:i/>
                <w:lang w:eastAsia="zh-CN"/>
              </w:rPr>
              <w:t>b=AS:</w:t>
            </w:r>
            <w:r w:rsidRPr="00613175">
              <w:rPr>
                <w:rFonts w:eastAsia="SimSun"/>
                <w:bCs/>
                <w:lang w:eastAsia="zh-CN"/>
              </w:rPr>
              <w:t xml:space="preserve"> </w:t>
            </w:r>
            <w:r w:rsidRPr="00613175">
              <w:rPr>
                <w:rFonts w:eastAsia="SimSun"/>
                <w:snapToGrid w:val="0"/>
                <w:lang w:eastAsia="zh-CN"/>
              </w:rPr>
              <w:t>(bandwidth-value)</w:t>
            </w:r>
          </w:p>
          <w:p w14:paraId="00362A0C" w14:textId="77777777" w:rsidR="00A355D2" w:rsidRPr="00613175" w:rsidRDefault="00A355D2" w:rsidP="00A355D2">
            <w:pPr>
              <w:pStyle w:val="TAL"/>
              <w:rPr>
                <w:rFonts w:eastAsia="SimSun"/>
                <w:bCs/>
                <w:i/>
                <w:lang w:eastAsia="zh-CN"/>
              </w:rPr>
            </w:pPr>
            <w:r w:rsidRPr="00613175">
              <w:rPr>
                <w:rFonts w:eastAsia="SimSun"/>
                <w:bCs/>
                <w:i/>
                <w:lang w:eastAsia="zh-CN"/>
              </w:rPr>
              <w:t xml:space="preserve">b=RS: </w:t>
            </w:r>
            <w:r w:rsidRPr="00613175">
              <w:rPr>
                <w:rFonts w:eastAsia="SimSun"/>
                <w:snapToGrid w:val="0"/>
                <w:lang w:eastAsia="zh-CN"/>
              </w:rPr>
              <w:t>(bandwidth-value)</w:t>
            </w:r>
          </w:p>
          <w:p w14:paraId="38F7AD01" w14:textId="77777777" w:rsidR="00A355D2" w:rsidRPr="00613175" w:rsidRDefault="00A355D2" w:rsidP="00A355D2">
            <w:pPr>
              <w:pStyle w:val="TAL"/>
              <w:rPr>
                <w:rFonts w:eastAsia="SimSun"/>
                <w:bCs/>
                <w:i/>
                <w:lang w:eastAsia="zh-CN"/>
              </w:rPr>
            </w:pPr>
            <w:r w:rsidRPr="00613175">
              <w:rPr>
                <w:rFonts w:eastAsia="SimSun"/>
                <w:bCs/>
                <w:i/>
                <w:lang w:eastAsia="zh-CN"/>
              </w:rPr>
              <w:t xml:space="preserve">b=RR: </w:t>
            </w:r>
            <w:r w:rsidRPr="00613175">
              <w:rPr>
                <w:rFonts w:eastAsia="SimSun"/>
                <w:snapToGrid w:val="0"/>
                <w:lang w:eastAsia="zh-CN"/>
              </w:rPr>
              <w:t>(bandwidth-value)</w:t>
            </w:r>
          </w:p>
          <w:p w14:paraId="10B4E45F" w14:textId="77777777" w:rsidR="00A355D2" w:rsidRPr="00613175" w:rsidRDefault="00A355D2" w:rsidP="00A355D2">
            <w:pPr>
              <w:pStyle w:val="TAL"/>
              <w:rPr>
                <w:rFonts w:eastAsia="SimSun"/>
                <w:bCs/>
                <w:lang w:eastAsia="zh-CN"/>
              </w:rPr>
            </w:pPr>
          </w:p>
          <w:p w14:paraId="06A9CCAF" w14:textId="77777777" w:rsidR="00A355D2" w:rsidRPr="00613175" w:rsidRDefault="00A355D2" w:rsidP="00A355D2">
            <w:pPr>
              <w:pStyle w:val="TAL"/>
              <w:rPr>
                <w:rFonts w:eastAsia="SimSun"/>
                <w:b/>
                <w:bCs/>
                <w:lang w:eastAsia="zh-CN"/>
              </w:rPr>
            </w:pPr>
            <w:r w:rsidRPr="00613175">
              <w:rPr>
                <w:rFonts w:eastAsia="SimSun"/>
                <w:b/>
                <w:bCs/>
                <w:lang w:eastAsia="zh-CN"/>
              </w:rPr>
              <w:t xml:space="preserve">Attributes for media: </w:t>
            </w:r>
          </w:p>
          <w:p w14:paraId="3B1E0395" w14:textId="77777777" w:rsidR="00A355D2" w:rsidRPr="00613175" w:rsidRDefault="00A355D2" w:rsidP="00A355D2">
            <w:pPr>
              <w:pStyle w:val="TAL"/>
              <w:rPr>
                <w:rFonts w:eastAsia="SimSun"/>
                <w:bCs/>
                <w:i/>
                <w:lang w:eastAsia="zh-CN"/>
              </w:rPr>
            </w:pPr>
            <w:r w:rsidRPr="00613175">
              <w:rPr>
                <w:rFonts w:eastAsia="SimSun"/>
                <w:bCs/>
                <w:i/>
                <w:lang w:eastAsia="zh-CN"/>
              </w:rPr>
              <w:t xml:space="preserve">a=rtpmap: </w:t>
            </w:r>
            <w:r w:rsidRPr="00613175">
              <w:rPr>
                <w:rFonts w:eastAsia="SimSun"/>
                <w:lang w:eastAsia="zh-CN"/>
              </w:rPr>
              <w:t>(payload type)</w:t>
            </w:r>
            <w:r w:rsidRPr="00613175">
              <w:rPr>
                <w:rFonts w:eastAsia="SimSun"/>
                <w:bCs/>
                <w:i/>
                <w:lang w:eastAsia="zh-CN"/>
              </w:rPr>
              <w:t xml:space="preserve"> H265/90000</w:t>
            </w:r>
          </w:p>
          <w:p w14:paraId="59E4DE64" w14:textId="7D8FE4CC" w:rsidR="00D41DDA" w:rsidRPr="00613175" w:rsidRDefault="00A355D2" w:rsidP="00D41DDA">
            <w:pPr>
              <w:pStyle w:val="TAL"/>
              <w:rPr>
                <w:rFonts w:eastAsia="SimSun"/>
                <w:i/>
                <w:lang w:eastAsia="zh-CN"/>
              </w:rPr>
            </w:pPr>
            <w:r w:rsidRPr="00613175">
              <w:rPr>
                <w:rFonts w:eastAsia="SimSun"/>
                <w:bCs/>
                <w:i/>
                <w:lang w:eastAsia="zh-CN"/>
              </w:rPr>
              <w:t xml:space="preserve">a=fmtp: </w:t>
            </w:r>
            <w:r w:rsidRPr="00613175">
              <w:rPr>
                <w:rFonts w:eastAsia="SimSun"/>
                <w:lang w:eastAsia="zh-CN"/>
              </w:rPr>
              <w:t>(format) profile-id=1; level-id=93</w:t>
            </w:r>
          </w:p>
          <w:p w14:paraId="097C32D7" w14:textId="3C3475A6" w:rsidR="00A355D2" w:rsidRPr="00613175" w:rsidRDefault="00D41DDA" w:rsidP="00D41DDA">
            <w:pPr>
              <w:pStyle w:val="TAL"/>
              <w:rPr>
                <w:rFonts w:eastAsia="SimSun"/>
                <w:i/>
                <w:lang w:eastAsia="zh-CN"/>
              </w:rPr>
            </w:pPr>
            <w:r w:rsidRPr="00613175">
              <w:rPr>
                <w:rFonts w:eastAsia="SimSun"/>
                <w:bCs/>
                <w:i/>
                <w:lang w:eastAsia="zh-CN"/>
              </w:rPr>
              <w:t>a=acfg:1 t=1</w:t>
            </w:r>
          </w:p>
          <w:p w14:paraId="7CB70F0F" w14:textId="77777777" w:rsidR="00A355D2" w:rsidRPr="00613175" w:rsidRDefault="00A355D2" w:rsidP="00A355D2">
            <w:pPr>
              <w:pStyle w:val="TAL"/>
              <w:rPr>
                <w:rFonts w:eastAsia="SimSun"/>
                <w:szCs w:val="24"/>
                <w:lang w:eastAsia="zh-CN"/>
              </w:rPr>
            </w:pPr>
          </w:p>
          <w:p w14:paraId="15C9B20E"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preconditions:</w:t>
            </w:r>
          </w:p>
          <w:p w14:paraId="75C08372"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 xml:space="preserve">a=curr:qos local none </w:t>
            </w:r>
            <w:r w:rsidRPr="00613175">
              <w:rPr>
                <w:rFonts w:eastAsia="SimSun"/>
                <w:szCs w:val="24"/>
                <w:lang w:eastAsia="zh-CN"/>
              </w:rPr>
              <w:t xml:space="preserve">or </w:t>
            </w:r>
            <w:r w:rsidRPr="00613175">
              <w:rPr>
                <w:rFonts w:eastAsia="SimSun"/>
                <w:i/>
                <w:iCs/>
                <w:szCs w:val="24"/>
                <w:lang w:eastAsia="zh-CN"/>
              </w:rPr>
              <w:t>a=curr:qos local sendrecv</w:t>
            </w:r>
          </w:p>
          <w:p w14:paraId="757FADBD"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remote none</w:t>
            </w:r>
          </w:p>
          <w:p w14:paraId="3E391948"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local sendrecv</w:t>
            </w:r>
          </w:p>
          <w:p w14:paraId="2F8BAF1B"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remote sendrecv</w:t>
            </w:r>
          </w:p>
          <w:p w14:paraId="1CC97162" w14:textId="77777777" w:rsidR="00A355D2" w:rsidRPr="00613175" w:rsidRDefault="00A355D2" w:rsidP="00A355D2">
            <w:pPr>
              <w:pStyle w:val="TAL"/>
              <w:spacing w:before="100" w:beforeAutospacing="1" w:afterAutospacing="1"/>
              <w:rPr>
                <w:rFonts w:eastAsia="SimSun"/>
                <w:szCs w:val="24"/>
                <w:lang w:eastAsia="zh-CN"/>
              </w:rPr>
            </w:pPr>
            <w:r w:rsidRPr="00613175">
              <w:rPr>
                <w:rFonts w:eastAsia="SimSun"/>
                <w:szCs w:val="24"/>
                <w:lang w:eastAsia="zh-CN"/>
              </w:rPr>
              <w:t>Note 1: At least one "c=" field shall be present.</w:t>
            </w:r>
            <w:r w:rsidRPr="00613175">
              <w:rPr>
                <w:rFonts w:eastAsia="SimSun"/>
                <w:szCs w:val="24"/>
                <w:lang w:eastAsia="zh-CN"/>
              </w:rPr>
              <w:br/>
              <w:t>Note 2:</w:t>
            </w:r>
            <w:r w:rsidRPr="00613175">
              <w:rPr>
                <w:rFonts w:eastAsia="SimSun"/>
                <w:bCs/>
                <w:szCs w:val="24"/>
                <w:lang w:eastAsia="zh-CN"/>
              </w:rPr>
              <w:t xml:space="preserve"> The value for fmt, payload type and format is not checked</w:t>
            </w:r>
          </w:p>
        </w:tc>
      </w:tr>
    </w:tbl>
    <w:p w14:paraId="2742B5D1" w14:textId="77777777" w:rsidR="00A355D2" w:rsidRPr="00613175" w:rsidRDefault="00A355D2" w:rsidP="00A355D2">
      <w:pPr>
        <w:keepNext/>
      </w:pPr>
    </w:p>
    <w:p w14:paraId="4545E32D" w14:textId="77777777" w:rsidR="00A355D2" w:rsidRPr="00613175" w:rsidRDefault="00A355D2" w:rsidP="00A355D2">
      <w:pPr>
        <w:pStyle w:val="H6"/>
      </w:pPr>
      <w:r w:rsidRPr="00613175">
        <w:t>PRACK (Step 4)</w:t>
      </w:r>
    </w:p>
    <w:p w14:paraId="2528FD6E" w14:textId="77777777" w:rsidR="00A355D2" w:rsidRPr="00613175" w:rsidRDefault="00A355D2" w:rsidP="00A355D2">
      <w:pPr>
        <w:keepNext/>
      </w:pPr>
      <w:r w:rsidRPr="00613175">
        <w:t>Use the default message "PRACK" in Annex A.2.4 of TS 34.229-1 [2] applying condition A3.</w:t>
      </w:r>
    </w:p>
    <w:p w14:paraId="308F34C3" w14:textId="77777777" w:rsidR="00A355D2" w:rsidRPr="00613175" w:rsidRDefault="00A355D2" w:rsidP="00A355D2">
      <w:pPr>
        <w:pStyle w:val="H6"/>
      </w:pPr>
      <w:r w:rsidRPr="00613175">
        <w:t>200 OK (Step 5)</w:t>
      </w:r>
    </w:p>
    <w:p w14:paraId="00E7E17A" w14:textId="77777777" w:rsidR="00A355D2" w:rsidRPr="00613175" w:rsidRDefault="00A355D2" w:rsidP="00A355D2">
      <w:r w:rsidRPr="00613175">
        <w:t>Use the default message "200 OK for other requests than REGISTER or SUBSCRIBE" in Annex A.3.1 of TS 34.229-1 [2] applying conditions A8, A11, A18, and A22.</w:t>
      </w:r>
    </w:p>
    <w:p w14:paraId="5AC1C77B" w14:textId="77777777" w:rsidR="00A355D2" w:rsidRPr="00613175" w:rsidRDefault="00A355D2" w:rsidP="00A355D2">
      <w:pPr>
        <w:pStyle w:val="H6"/>
      </w:pPr>
      <w:r w:rsidRPr="00613175">
        <w:t>UPDATE (step 6)</w:t>
      </w:r>
    </w:p>
    <w:p w14:paraId="570EA26F" w14:textId="77777777" w:rsidR="00A355D2" w:rsidRPr="00613175" w:rsidRDefault="00A355D2" w:rsidP="00A355D2">
      <w:pPr>
        <w:keepNext/>
      </w:pPr>
      <w:r w:rsidRPr="00613175">
        <w:t>Use the default message "UPDATE" in Annex A.2.5 of TS 34.229-1 [2] applying condition A3,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44906ED7"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677A5F14" w14:textId="77777777" w:rsidR="00A355D2" w:rsidRPr="00613175" w:rsidRDefault="00A355D2" w:rsidP="00A355D2">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5C9E6B8A" w14:textId="77777777" w:rsidR="00A355D2" w:rsidRPr="00613175" w:rsidRDefault="00A355D2" w:rsidP="00A355D2">
            <w:pPr>
              <w:pStyle w:val="TAL"/>
              <w:rPr>
                <w:rFonts w:eastAsia="SimSun"/>
                <w:b/>
                <w:szCs w:val="24"/>
                <w:lang w:eastAsia="zh-CN"/>
              </w:rPr>
            </w:pPr>
            <w:r w:rsidRPr="00613175">
              <w:rPr>
                <w:rFonts w:eastAsia="SimSun"/>
                <w:b/>
                <w:szCs w:val="24"/>
                <w:lang w:eastAsia="zh-CN"/>
              </w:rPr>
              <w:t>Value/remark</w:t>
            </w:r>
          </w:p>
        </w:tc>
      </w:tr>
      <w:tr w:rsidR="00A355D2" w:rsidRPr="00613175" w14:paraId="27666A7C"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73F9028C"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b/>
                <w:sz w:val="18"/>
                <w:szCs w:val="24"/>
                <w:lang w:eastAsia="zh-CN"/>
              </w:rPr>
              <w:t>Require</w:t>
            </w:r>
          </w:p>
          <w:p w14:paraId="32E3A9E6" w14:textId="77777777" w:rsidR="00A355D2" w:rsidRPr="00613175" w:rsidRDefault="00A355D2" w:rsidP="00A355D2">
            <w:pPr>
              <w:keepNext/>
              <w:keepLines/>
              <w:spacing w:after="0"/>
              <w:rPr>
                <w:rFonts w:ascii="Arial" w:eastAsia="SimSun" w:hAnsi="Arial"/>
                <w:b/>
                <w:sz w:val="18"/>
                <w:szCs w:val="24"/>
                <w:lang w:eastAsia="zh-CN"/>
              </w:rPr>
            </w:pPr>
            <w:r w:rsidRPr="00613175">
              <w:tab/>
            </w:r>
            <w:r w:rsidRPr="00613175">
              <w:rPr>
                <w:rFonts w:ascii="Arial" w:eastAsia="SimSun" w:hAnsi="Arial"/>
                <w:sz w:val="18"/>
                <w:szCs w:val="24"/>
                <w:lang w:eastAsia="zh-CN"/>
              </w:rPr>
              <w:t>option-tag</w:t>
            </w:r>
          </w:p>
        </w:tc>
        <w:tc>
          <w:tcPr>
            <w:tcW w:w="7938" w:type="dxa"/>
            <w:tcBorders>
              <w:top w:val="single" w:sz="4" w:space="0" w:color="auto"/>
              <w:left w:val="single" w:sz="4" w:space="0" w:color="auto"/>
              <w:bottom w:val="single" w:sz="4" w:space="0" w:color="auto"/>
              <w:right w:val="single" w:sz="4" w:space="0" w:color="auto"/>
            </w:tcBorders>
          </w:tcPr>
          <w:p w14:paraId="1F44A479"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i/>
                <w:iCs/>
                <w:snapToGrid w:val="0"/>
                <w:sz w:val="18"/>
                <w:szCs w:val="24"/>
                <w:lang w:eastAsia="zh-CN"/>
              </w:rPr>
              <w:t>precondition</w:t>
            </w:r>
          </w:p>
        </w:tc>
      </w:tr>
      <w:tr w:rsidR="00A355D2" w:rsidRPr="00613175" w14:paraId="6635659B"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1F0FD730"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b/>
                <w:sz w:val="18"/>
                <w:szCs w:val="24"/>
                <w:lang w:eastAsia="zh-CN"/>
              </w:rPr>
              <w:t>Content-Type</w:t>
            </w:r>
          </w:p>
        </w:tc>
        <w:tc>
          <w:tcPr>
            <w:tcW w:w="7938" w:type="dxa"/>
            <w:tcBorders>
              <w:top w:val="single" w:sz="4" w:space="0" w:color="auto"/>
              <w:left w:val="single" w:sz="4" w:space="0" w:color="auto"/>
              <w:bottom w:val="single" w:sz="4" w:space="0" w:color="auto"/>
              <w:right w:val="single" w:sz="4" w:space="0" w:color="auto"/>
            </w:tcBorders>
          </w:tcPr>
          <w:p w14:paraId="3DBF127F" w14:textId="77777777" w:rsidR="00A355D2" w:rsidRPr="00613175" w:rsidRDefault="00A355D2" w:rsidP="00A355D2">
            <w:pPr>
              <w:keepNext/>
              <w:keepLines/>
              <w:spacing w:after="0"/>
              <w:rPr>
                <w:rFonts w:ascii="Arial" w:eastAsia="SimSun" w:hAnsi="Arial"/>
                <w:b/>
                <w:sz w:val="18"/>
                <w:szCs w:val="24"/>
                <w:lang w:eastAsia="zh-CN"/>
              </w:rPr>
            </w:pPr>
          </w:p>
        </w:tc>
      </w:tr>
      <w:tr w:rsidR="00A355D2" w:rsidRPr="00613175" w14:paraId="304B0640"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2987D27D" w14:textId="77777777" w:rsidR="00A355D2" w:rsidRPr="00613175" w:rsidRDefault="00A355D2" w:rsidP="00A355D2">
            <w:pPr>
              <w:keepNext/>
              <w:keepLines/>
              <w:spacing w:after="0"/>
              <w:rPr>
                <w:rFonts w:ascii="Arial" w:eastAsia="SimSun" w:hAnsi="Arial"/>
                <w:b/>
                <w:sz w:val="18"/>
                <w:szCs w:val="24"/>
                <w:lang w:eastAsia="zh-CN"/>
              </w:rPr>
            </w:pPr>
            <w:r w:rsidRPr="00613175">
              <w:tab/>
            </w:r>
            <w:r w:rsidRPr="00613175">
              <w:rPr>
                <w:rFonts w:ascii="Arial" w:eastAsia="SimSun" w:hAnsi="Arial"/>
                <w:sz w:val="18"/>
                <w:szCs w:val="24"/>
                <w:lang w:eastAsia="zh-CN"/>
              </w:rPr>
              <w:t>media-type</w:t>
            </w:r>
          </w:p>
        </w:tc>
        <w:tc>
          <w:tcPr>
            <w:tcW w:w="7938" w:type="dxa"/>
            <w:tcBorders>
              <w:top w:val="single" w:sz="4" w:space="0" w:color="auto"/>
              <w:left w:val="single" w:sz="4" w:space="0" w:color="auto"/>
              <w:bottom w:val="single" w:sz="4" w:space="0" w:color="auto"/>
              <w:right w:val="single" w:sz="4" w:space="0" w:color="auto"/>
            </w:tcBorders>
          </w:tcPr>
          <w:p w14:paraId="5AA2BD75"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i/>
                <w:iCs/>
                <w:snapToGrid w:val="0"/>
                <w:sz w:val="18"/>
                <w:szCs w:val="24"/>
                <w:lang w:eastAsia="zh-CN"/>
              </w:rPr>
              <w:t>application/sdp</w:t>
            </w:r>
          </w:p>
        </w:tc>
      </w:tr>
      <w:tr w:rsidR="00A355D2" w:rsidRPr="00613175" w14:paraId="01C3E689"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493B896F"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b/>
                <w:sz w:val="18"/>
                <w:szCs w:val="24"/>
                <w:lang w:eastAsia="zh-CN"/>
              </w:rPr>
              <w:t>Content-Length</w:t>
            </w:r>
          </w:p>
        </w:tc>
        <w:tc>
          <w:tcPr>
            <w:tcW w:w="7938" w:type="dxa"/>
            <w:tcBorders>
              <w:top w:val="single" w:sz="4" w:space="0" w:color="auto"/>
              <w:left w:val="single" w:sz="4" w:space="0" w:color="auto"/>
              <w:bottom w:val="single" w:sz="4" w:space="0" w:color="auto"/>
              <w:right w:val="single" w:sz="4" w:space="0" w:color="auto"/>
            </w:tcBorders>
          </w:tcPr>
          <w:p w14:paraId="0C144C68" w14:textId="77777777" w:rsidR="00A355D2" w:rsidRPr="00613175" w:rsidRDefault="00A355D2" w:rsidP="00A355D2">
            <w:pPr>
              <w:keepNext/>
              <w:keepLines/>
              <w:spacing w:after="0"/>
              <w:rPr>
                <w:rFonts w:ascii="Arial" w:eastAsia="SimSun" w:hAnsi="Arial"/>
                <w:b/>
                <w:sz w:val="18"/>
                <w:szCs w:val="24"/>
                <w:lang w:eastAsia="zh-CN"/>
              </w:rPr>
            </w:pPr>
          </w:p>
        </w:tc>
      </w:tr>
      <w:tr w:rsidR="00A355D2" w:rsidRPr="00613175" w14:paraId="2F93B057"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536FC473" w14:textId="77777777" w:rsidR="00A355D2" w:rsidRPr="00613175" w:rsidRDefault="00A355D2" w:rsidP="00A355D2">
            <w:pPr>
              <w:keepNext/>
              <w:keepLines/>
              <w:spacing w:after="0"/>
              <w:rPr>
                <w:rFonts w:ascii="Arial" w:eastAsia="SimSun" w:hAnsi="Arial"/>
                <w:b/>
                <w:sz w:val="18"/>
                <w:szCs w:val="24"/>
                <w:lang w:eastAsia="zh-CN"/>
              </w:rPr>
            </w:pPr>
            <w:r w:rsidRPr="00613175">
              <w:tab/>
            </w:r>
            <w:r w:rsidRPr="00613175">
              <w:rPr>
                <w:rFonts w:ascii="Arial" w:eastAsia="SimSun" w:hAnsi="Arial"/>
                <w:sz w:val="18"/>
                <w:szCs w:val="24"/>
                <w:lang w:eastAsia="zh-CN"/>
              </w:rPr>
              <w:t>value</w:t>
            </w:r>
          </w:p>
        </w:tc>
        <w:tc>
          <w:tcPr>
            <w:tcW w:w="7938" w:type="dxa"/>
            <w:tcBorders>
              <w:top w:val="single" w:sz="4" w:space="0" w:color="auto"/>
              <w:left w:val="single" w:sz="4" w:space="0" w:color="auto"/>
              <w:bottom w:val="single" w:sz="4" w:space="0" w:color="auto"/>
              <w:right w:val="single" w:sz="4" w:space="0" w:color="auto"/>
            </w:tcBorders>
          </w:tcPr>
          <w:p w14:paraId="01D04FD8"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iCs/>
                <w:sz w:val="18"/>
                <w:szCs w:val="24"/>
                <w:lang w:eastAsia="zh-CN"/>
              </w:rPr>
              <w:t>length of message-body</w:t>
            </w:r>
          </w:p>
        </w:tc>
      </w:tr>
      <w:tr w:rsidR="00A355D2" w:rsidRPr="00613175" w14:paraId="3DE6EB0C"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4FE0CD27" w14:textId="77777777" w:rsidR="00A355D2" w:rsidRPr="00613175" w:rsidRDefault="00A355D2" w:rsidP="00A355D2">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7E2B2FF3" w14:textId="77777777" w:rsidR="00A355D2" w:rsidRPr="00613175" w:rsidRDefault="00A355D2" w:rsidP="00A355D2">
            <w:pPr>
              <w:pStyle w:val="TAL"/>
              <w:rPr>
                <w:rFonts w:eastAsia="SimSun"/>
                <w:snapToGrid w:val="0"/>
                <w:szCs w:val="24"/>
                <w:lang w:eastAsia="zh-CN"/>
              </w:rPr>
            </w:pPr>
            <w:r w:rsidRPr="00613175">
              <w:rPr>
                <w:rFonts w:eastAsia="SimSun"/>
                <w:b/>
                <w:snapToGrid w:val="0"/>
                <w:szCs w:val="24"/>
                <w:lang w:eastAsia="zh-CN"/>
              </w:rPr>
              <w:t>Session description:</w:t>
            </w:r>
          </w:p>
          <w:p w14:paraId="59DB74DD"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v=0</w:t>
            </w:r>
          </w:p>
          <w:p w14:paraId="531F183A"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o=- 1111111111 1111111112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SS)</w:t>
            </w:r>
          </w:p>
          <w:p w14:paraId="6AF15005" w14:textId="77777777" w:rsidR="00A355D2" w:rsidRPr="00613175" w:rsidRDefault="00A355D2" w:rsidP="00A355D2">
            <w:pPr>
              <w:pStyle w:val="TAL"/>
              <w:rPr>
                <w:rFonts w:eastAsia="SimSun"/>
                <w:snapToGrid w:val="0"/>
                <w:szCs w:val="24"/>
                <w:lang w:eastAsia="zh-CN"/>
              </w:rPr>
            </w:pPr>
            <w:r w:rsidRPr="00613175">
              <w:rPr>
                <w:i/>
                <w:iCs/>
                <w:snapToGrid w:val="0"/>
              </w:rPr>
              <w:t>s=-</w:t>
            </w:r>
          </w:p>
          <w:p w14:paraId="4697BFAF"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SS)</w:t>
            </w:r>
          </w:p>
          <w:p w14:paraId="46A17DC2"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b=AS:540</w:t>
            </w:r>
          </w:p>
          <w:p w14:paraId="3C624582" w14:textId="77777777" w:rsidR="00A355D2" w:rsidRPr="00613175" w:rsidRDefault="00A355D2" w:rsidP="00A355D2">
            <w:pPr>
              <w:pStyle w:val="TAL"/>
              <w:rPr>
                <w:rFonts w:eastAsia="SimSun"/>
                <w:snapToGrid w:val="0"/>
                <w:szCs w:val="24"/>
                <w:lang w:eastAsia="zh-CN"/>
              </w:rPr>
            </w:pPr>
          </w:p>
          <w:p w14:paraId="21115163" w14:textId="77777777" w:rsidR="00A355D2" w:rsidRPr="00613175" w:rsidRDefault="00A355D2" w:rsidP="00A355D2">
            <w:pPr>
              <w:pStyle w:val="TAL"/>
              <w:rPr>
                <w:rFonts w:eastAsia="SimSun"/>
                <w:snapToGrid w:val="0"/>
                <w:szCs w:val="24"/>
                <w:lang w:eastAsia="zh-CN"/>
              </w:rPr>
            </w:pPr>
            <w:r w:rsidRPr="00613175">
              <w:rPr>
                <w:rFonts w:eastAsia="SimSun"/>
                <w:snapToGrid w:val="0"/>
                <w:szCs w:val="24"/>
                <w:lang w:eastAsia="zh-CN"/>
              </w:rPr>
              <w:t>Time description:</w:t>
            </w:r>
          </w:p>
          <w:p w14:paraId="306C0F8B"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t=0 0</w:t>
            </w:r>
          </w:p>
          <w:p w14:paraId="3C9D1366" w14:textId="77777777" w:rsidR="00A355D2" w:rsidRPr="00613175" w:rsidRDefault="00A355D2" w:rsidP="00A355D2">
            <w:pPr>
              <w:pStyle w:val="TAL"/>
              <w:rPr>
                <w:rFonts w:eastAsia="SimSun"/>
                <w:snapToGrid w:val="0"/>
                <w:szCs w:val="24"/>
                <w:lang w:eastAsia="zh-CN"/>
              </w:rPr>
            </w:pPr>
          </w:p>
          <w:p w14:paraId="70FE09F7" w14:textId="77777777" w:rsidR="00A355D2" w:rsidRPr="00613175" w:rsidRDefault="00A355D2" w:rsidP="00A355D2">
            <w:pPr>
              <w:pStyle w:val="TAL"/>
              <w:rPr>
                <w:rFonts w:eastAsia="SimSun"/>
                <w:snapToGrid w:val="0"/>
                <w:szCs w:val="24"/>
                <w:lang w:eastAsia="zh-CN"/>
              </w:rPr>
            </w:pPr>
            <w:r w:rsidRPr="00613175">
              <w:rPr>
                <w:rFonts w:eastAsia="SimSun"/>
                <w:szCs w:val="24"/>
                <w:lang w:eastAsia="zh-CN"/>
              </w:rPr>
              <w:t>Media description:</w:t>
            </w:r>
          </w:p>
          <w:p w14:paraId="5CD147BC"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 96</w:t>
            </w:r>
          </w:p>
          <w:p w14:paraId="63B9CCA3"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b=AS:65</w:t>
            </w:r>
          </w:p>
          <w:p w14:paraId="69EC8525"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b=RS:0</w:t>
            </w:r>
          </w:p>
          <w:p w14:paraId="31BCC6EA"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b=RR:2000</w:t>
            </w:r>
          </w:p>
          <w:p w14:paraId="3227DD1E" w14:textId="77777777" w:rsidR="00A355D2" w:rsidRPr="00613175" w:rsidRDefault="00A355D2" w:rsidP="00A355D2">
            <w:pPr>
              <w:pStyle w:val="TAL"/>
              <w:rPr>
                <w:rFonts w:eastAsia="SimSun"/>
                <w:snapToGrid w:val="0"/>
                <w:szCs w:val="24"/>
                <w:lang w:eastAsia="zh-CN"/>
              </w:rPr>
            </w:pPr>
          </w:p>
          <w:p w14:paraId="3E5AA722" w14:textId="77777777" w:rsidR="00A355D2" w:rsidRPr="00613175" w:rsidRDefault="00A355D2" w:rsidP="00A355D2">
            <w:pPr>
              <w:pStyle w:val="TAL"/>
              <w:rPr>
                <w:rFonts w:eastAsia="SimSun"/>
                <w:snapToGrid w:val="0"/>
                <w:szCs w:val="24"/>
                <w:lang w:eastAsia="zh-CN"/>
              </w:rPr>
            </w:pPr>
            <w:r w:rsidRPr="00613175">
              <w:rPr>
                <w:rFonts w:eastAsia="SimSun"/>
                <w:snapToGrid w:val="0"/>
                <w:szCs w:val="24"/>
                <w:lang w:eastAsia="zh-CN"/>
              </w:rPr>
              <w:t xml:space="preserve">Attributes for media: </w:t>
            </w:r>
          </w:p>
          <w:p w14:paraId="36CA9805"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a=rtpmap:96 EVS/16000/1</w:t>
            </w:r>
          </w:p>
          <w:p w14:paraId="1536DB66" w14:textId="77777777" w:rsidR="00A355D2" w:rsidRPr="00613175" w:rsidRDefault="00A355D2" w:rsidP="00A355D2">
            <w:pPr>
              <w:pStyle w:val="TAL"/>
              <w:rPr>
                <w:rFonts w:eastAsia="SimSun"/>
                <w:i/>
                <w:iCs/>
                <w:szCs w:val="24"/>
                <w:lang w:eastAsia="zh-CN"/>
              </w:rPr>
            </w:pPr>
            <w:r w:rsidRPr="00613175">
              <w:rPr>
                <w:rFonts w:eastAsia="SimSun"/>
                <w:i/>
                <w:iCs/>
                <w:snapToGrid w:val="0"/>
                <w:szCs w:val="24"/>
                <w:lang w:eastAsia="zh-CN"/>
              </w:rPr>
              <w:t>a=fmtp:96 br=(</w:t>
            </w:r>
            <w:r w:rsidRPr="00613175">
              <w:rPr>
                <w:rFonts w:eastAsia="SimSun"/>
                <w:iCs/>
                <w:snapToGrid w:val="0"/>
                <w:szCs w:val="24"/>
                <w:lang w:eastAsia="zh-CN"/>
              </w:rPr>
              <w:t>att-field</w:t>
            </w:r>
            <w:r w:rsidRPr="00613175">
              <w:rPr>
                <w:rFonts w:eastAsia="SimSun"/>
                <w:i/>
                <w:iCs/>
                <w:snapToGrid w:val="0"/>
                <w:szCs w:val="24"/>
                <w:lang w:eastAsia="zh-CN"/>
              </w:rPr>
              <w:t>); bw=(</w:t>
            </w:r>
            <w:r w:rsidRPr="00613175">
              <w:rPr>
                <w:rFonts w:eastAsia="SimSun"/>
                <w:iCs/>
                <w:snapToGrid w:val="0"/>
                <w:szCs w:val="24"/>
                <w:lang w:eastAsia="zh-CN"/>
              </w:rPr>
              <w:t>att-field</w:t>
            </w:r>
            <w:r w:rsidRPr="00613175">
              <w:rPr>
                <w:rFonts w:eastAsia="SimSun"/>
                <w:i/>
                <w:iCs/>
                <w:snapToGrid w:val="0"/>
                <w:szCs w:val="24"/>
                <w:lang w:eastAsia="zh-CN"/>
              </w:rPr>
              <w:t>); max-red=220</w:t>
            </w:r>
            <w:r w:rsidRPr="00613175">
              <w:rPr>
                <w:rFonts w:eastAsia="SimSun"/>
                <w:i/>
                <w:iCs/>
                <w:szCs w:val="24"/>
                <w:lang w:eastAsia="zh-CN"/>
              </w:rPr>
              <w:t xml:space="preserve"> </w:t>
            </w:r>
            <w:r w:rsidRPr="00613175">
              <w:rPr>
                <w:rFonts w:eastAsia="SimSun"/>
                <w:szCs w:val="24"/>
                <w:lang w:eastAsia="zh-CN"/>
              </w:rPr>
              <w:t>[Note 2]</w:t>
            </w:r>
          </w:p>
          <w:p w14:paraId="748B9AE3" w14:textId="77777777" w:rsidR="00A355D2" w:rsidRPr="00613175" w:rsidRDefault="00A355D2" w:rsidP="00A355D2">
            <w:pPr>
              <w:pStyle w:val="TAL"/>
              <w:rPr>
                <w:rFonts w:eastAsia="SimSun"/>
                <w:i/>
                <w:iCs/>
                <w:szCs w:val="24"/>
                <w:lang w:eastAsia="zh-CN"/>
              </w:rPr>
            </w:pPr>
            <w:r w:rsidRPr="00613175">
              <w:rPr>
                <w:rFonts w:eastAsia="SimSun"/>
                <w:i/>
                <w:iCs/>
                <w:snapToGrid w:val="0"/>
                <w:szCs w:val="24"/>
                <w:lang w:eastAsia="zh-CN"/>
              </w:rPr>
              <w:t>a=ptime:20</w:t>
            </w:r>
          </w:p>
          <w:p w14:paraId="2AC1F791" w14:textId="77777777" w:rsidR="00A355D2" w:rsidRPr="00613175" w:rsidRDefault="00A355D2" w:rsidP="00A355D2">
            <w:pPr>
              <w:pStyle w:val="TAL"/>
              <w:rPr>
                <w:rFonts w:eastAsia="SimSun"/>
                <w:i/>
                <w:iCs/>
                <w:szCs w:val="24"/>
                <w:lang w:eastAsia="zh-CN"/>
              </w:rPr>
            </w:pPr>
            <w:r w:rsidRPr="00613175">
              <w:rPr>
                <w:rFonts w:eastAsia="SimSun"/>
                <w:i/>
                <w:iCs/>
                <w:snapToGrid w:val="0"/>
                <w:szCs w:val="24"/>
                <w:lang w:eastAsia="zh-CN"/>
              </w:rPr>
              <w:t>a=maxptime:240</w:t>
            </w:r>
          </w:p>
          <w:p w14:paraId="6E434E50" w14:textId="77777777" w:rsidR="00A355D2" w:rsidRPr="00613175" w:rsidRDefault="00A355D2" w:rsidP="00A355D2">
            <w:pPr>
              <w:pStyle w:val="TAL"/>
              <w:rPr>
                <w:rFonts w:eastAsia="SimSun"/>
                <w:i/>
                <w:iCs/>
                <w:szCs w:val="24"/>
                <w:lang w:eastAsia="zh-CN"/>
              </w:rPr>
            </w:pPr>
          </w:p>
          <w:p w14:paraId="27204EB2" w14:textId="77777777" w:rsidR="00A355D2" w:rsidRPr="00613175" w:rsidRDefault="00A355D2" w:rsidP="00A355D2">
            <w:pPr>
              <w:pStyle w:val="TAL"/>
              <w:rPr>
                <w:rFonts w:eastAsia="SimSun"/>
                <w:snapToGrid w:val="0"/>
                <w:szCs w:val="24"/>
                <w:lang w:eastAsia="zh-CN"/>
              </w:rPr>
            </w:pPr>
            <w:r w:rsidRPr="00613175">
              <w:rPr>
                <w:rFonts w:eastAsia="SimSun"/>
                <w:snapToGrid w:val="0"/>
                <w:szCs w:val="24"/>
                <w:lang w:eastAsia="zh-CN"/>
              </w:rPr>
              <w:t>Attributes for preconditions:</w:t>
            </w:r>
          </w:p>
          <w:p w14:paraId="1D77D16B"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 xml:space="preserve">a=curr:qos local sendrecv </w:t>
            </w:r>
          </w:p>
          <w:p w14:paraId="18A9A5AE"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 xml:space="preserve">a=curr:qos remote none </w:t>
            </w:r>
            <w:r w:rsidRPr="00613175">
              <w:rPr>
                <w:rFonts w:eastAsia="SimSun"/>
                <w:szCs w:val="24"/>
                <w:lang w:eastAsia="zh-CN"/>
              </w:rPr>
              <w:t xml:space="preserve">or </w:t>
            </w:r>
            <w:r w:rsidRPr="00613175">
              <w:rPr>
                <w:rFonts w:eastAsia="SimSun"/>
                <w:i/>
                <w:iCs/>
                <w:szCs w:val="24"/>
                <w:lang w:eastAsia="zh-CN"/>
              </w:rPr>
              <w:t xml:space="preserve">curr:qos remote sendrecv </w:t>
            </w:r>
            <w:r w:rsidRPr="00613175">
              <w:rPr>
                <w:rFonts w:eastAsia="SimSun"/>
                <w:szCs w:val="24"/>
                <w:lang w:eastAsia="zh-CN"/>
              </w:rPr>
              <w:t>[Note 1]</w:t>
            </w:r>
          </w:p>
          <w:p w14:paraId="3F45B357"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local sendrecv</w:t>
            </w:r>
          </w:p>
          <w:p w14:paraId="6FFDF41C"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a=des:qos mandatory remote sendrecv</w:t>
            </w:r>
          </w:p>
          <w:p w14:paraId="7C8AB866" w14:textId="77777777" w:rsidR="00A355D2" w:rsidRPr="00613175" w:rsidRDefault="00A355D2" w:rsidP="00A355D2">
            <w:pPr>
              <w:pStyle w:val="TAL"/>
              <w:rPr>
                <w:rFonts w:eastAsia="SimSun"/>
                <w:i/>
                <w:iCs/>
                <w:snapToGrid w:val="0"/>
                <w:szCs w:val="24"/>
                <w:lang w:eastAsia="zh-CN"/>
              </w:rPr>
            </w:pPr>
          </w:p>
          <w:p w14:paraId="70D12659" w14:textId="77777777" w:rsidR="00A355D2" w:rsidRPr="00613175" w:rsidRDefault="00A355D2" w:rsidP="00A355D2">
            <w:pPr>
              <w:pStyle w:val="TAL"/>
              <w:rPr>
                <w:rFonts w:eastAsia="SimSun"/>
                <w:bCs/>
                <w:lang w:eastAsia="zh-CN"/>
              </w:rPr>
            </w:pPr>
            <w:r w:rsidRPr="00613175">
              <w:rPr>
                <w:rFonts w:eastAsia="SimSun"/>
                <w:bCs/>
                <w:lang w:eastAsia="zh-CN"/>
              </w:rPr>
              <w:t>Media description:</w:t>
            </w:r>
          </w:p>
          <w:p w14:paraId="22B929EE" w14:textId="77777777" w:rsidR="00A355D2" w:rsidRPr="00613175" w:rsidRDefault="00A355D2" w:rsidP="00A355D2">
            <w:pPr>
              <w:pStyle w:val="TAL"/>
              <w:rPr>
                <w:rFonts w:eastAsia="SimSun"/>
                <w:i/>
                <w:lang w:eastAsia="zh-CN"/>
              </w:rPr>
            </w:pPr>
            <w:r w:rsidRPr="00613175">
              <w:rPr>
                <w:rFonts w:eastAsia="SimSun"/>
                <w:bCs/>
                <w:i/>
                <w:lang w:eastAsia="zh-CN"/>
              </w:rPr>
              <w:t xml:space="preserve">m=video (transport port) </w:t>
            </w:r>
            <w:r w:rsidRPr="00613175">
              <w:rPr>
                <w:rFonts w:eastAsia="SimSun"/>
                <w:i/>
                <w:lang w:eastAsia="zh-CN"/>
              </w:rPr>
              <w:t>RTP/AVPF 101</w:t>
            </w:r>
          </w:p>
          <w:p w14:paraId="0CFDF2C5" w14:textId="77777777" w:rsidR="00A355D2" w:rsidRPr="00613175" w:rsidRDefault="00A355D2" w:rsidP="00A355D2">
            <w:pPr>
              <w:pStyle w:val="TAL"/>
              <w:rPr>
                <w:rFonts w:eastAsia="SimSun"/>
                <w:bCs/>
                <w:lang w:eastAsia="zh-CN"/>
              </w:rPr>
            </w:pPr>
            <w:r w:rsidRPr="00613175">
              <w:rPr>
                <w:rFonts w:eastAsia="SimSun"/>
                <w:bCs/>
                <w:i/>
                <w:lang w:eastAsia="zh-CN"/>
              </w:rPr>
              <w:t>b=AS:</w:t>
            </w:r>
            <w:r w:rsidRPr="00613175">
              <w:rPr>
                <w:rFonts w:eastAsia="SimSun"/>
                <w:bCs/>
                <w:lang w:eastAsia="zh-CN"/>
              </w:rPr>
              <w:t xml:space="preserve"> </w:t>
            </w:r>
            <w:r w:rsidRPr="00613175">
              <w:rPr>
                <w:rFonts w:eastAsia="SimSun"/>
                <w:bCs/>
                <w:i/>
                <w:lang w:eastAsia="zh-CN"/>
              </w:rPr>
              <w:t>540</w:t>
            </w:r>
          </w:p>
          <w:p w14:paraId="05572452" w14:textId="77777777" w:rsidR="00A355D2" w:rsidRPr="00613175" w:rsidRDefault="00A355D2" w:rsidP="00A355D2">
            <w:pPr>
              <w:pStyle w:val="TAL"/>
              <w:rPr>
                <w:rFonts w:eastAsia="SimSun"/>
                <w:bCs/>
                <w:i/>
                <w:lang w:eastAsia="zh-CN"/>
              </w:rPr>
            </w:pPr>
            <w:r w:rsidRPr="00613175">
              <w:rPr>
                <w:rFonts w:eastAsia="SimSun"/>
                <w:bCs/>
                <w:i/>
                <w:lang w:eastAsia="zh-CN"/>
              </w:rPr>
              <w:t>b=RS: 0</w:t>
            </w:r>
          </w:p>
          <w:p w14:paraId="7B190C77" w14:textId="77777777" w:rsidR="00A355D2" w:rsidRPr="00613175" w:rsidRDefault="00A355D2" w:rsidP="00A355D2">
            <w:pPr>
              <w:pStyle w:val="TAL"/>
              <w:rPr>
                <w:rFonts w:eastAsia="SimSun"/>
                <w:bCs/>
                <w:i/>
                <w:lang w:eastAsia="zh-CN"/>
              </w:rPr>
            </w:pPr>
            <w:r w:rsidRPr="00613175">
              <w:rPr>
                <w:rFonts w:eastAsia="SimSun"/>
                <w:bCs/>
                <w:i/>
                <w:lang w:eastAsia="zh-CN"/>
              </w:rPr>
              <w:t>b=RR: 5000</w:t>
            </w:r>
          </w:p>
          <w:p w14:paraId="0B0037A8" w14:textId="77777777" w:rsidR="00A355D2" w:rsidRPr="00613175" w:rsidRDefault="00A355D2" w:rsidP="00A355D2">
            <w:pPr>
              <w:pStyle w:val="TAL"/>
              <w:rPr>
                <w:rFonts w:eastAsia="SimSun"/>
                <w:bCs/>
                <w:lang w:eastAsia="zh-CN"/>
              </w:rPr>
            </w:pPr>
          </w:p>
          <w:p w14:paraId="2263D66A" w14:textId="77777777" w:rsidR="00A355D2" w:rsidRPr="00613175" w:rsidRDefault="00A355D2" w:rsidP="00A355D2">
            <w:pPr>
              <w:pStyle w:val="TAL"/>
              <w:rPr>
                <w:rFonts w:eastAsia="SimSun"/>
                <w:bCs/>
                <w:lang w:eastAsia="zh-CN"/>
              </w:rPr>
            </w:pPr>
            <w:r w:rsidRPr="00613175">
              <w:rPr>
                <w:rFonts w:eastAsia="SimSun"/>
                <w:bCs/>
                <w:lang w:eastAsia="zh-CN"/>
              </w:rPr>
              <w:t xml:space="preserve">Attributes for media: </w:t>
            </w:r>
          </w:p>
          <w:p w14:paraId="6B2564B1"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a=rtpmap: 101 H265/90000</w:t>
            </w:r>
          </w:p>
          <w:p w14:paraId="1494BF62"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a=fmtp: 101 profile-id=1; level-id=93; \</w:t>
            </w:r>
          </w:p>
          <w:p w14:paraId="297EC76D"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sprop-vps=QAEMAf//AWAAAAMAgAAAAwAAAwBaLAUg; \</w:t>
            </w:r>
          </w:p>
          <w:p w14:paraId="7FB57C9B"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sprop-sps=QgEBAWAAAAMAgAAAAwAAAwBaoAaiAeFlLktIvQB3CAQQ; \</w:t>
            </w:r>
          </w:p>
          <w:p w14:paraId="707A489B"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sprop-pps=RAHAcYDZIA==</w:t>
            </w:r>
          </w:p>
          <w:p w14:paraId="778FA996" w14:textId="77777777" w:rsidR="00D41DDA" w:rsidRPr="00613175" w:rsidRDefault="00D41DDA" w:rsidP="00D41DDA">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a=tcap:1 RTP/AVPF</w:t>
            </w:r>
          </w:p>
          <w:p w14:paraId="5D69C64B" w14:textId="77777777" w:rsidR="00D41DDA" w:rsidRPr="00613175" w:rsidRDefault="00D41DDA" w:rsidP="00D41DDA">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a=pcfg:1 t=1</w:t>
            </w:r>
          </w:p>
          <w:p w14:paraId="1E405DB8"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a=imageattr:101 send [x=848,y=480] recv [x=848,y=480]</w:t>
            </w:r>
          </w:p>
          <w:p w14:paraId="2658159E"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trr-int 5000</w:t>
            </w:r>
          </w:p>
          <w:p w14:paraId="1C42039A"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nack</w:t>
            </w:r>
          </w:p>
          <w:p w14:paraId="2B90DD13"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nack pli</w:t>
            </w:r>
          </w:p>
          <w:p w14:paraId="6F7DE93B"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ccm fir</w:t>
            </w:r>
          </w:p>
          <w:p w14:paraId="4C6979A3"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ccm tmmbr</w:t>
            </w:r>
            <w:r w:rsidRPr="00613175">
              <w:rPr>
                <w:rFonts w:eastAsia="SimSun"/>
                <w:i/>
                <w:iCs/>
                <w:szCs w:val="24"/>
                <w:lang w:eastAsia="zh-CN"/>
              </w:rPr>
              <w:br/>
              <w:t>a=extmap:4 urn:3gpp:video-orientation</w:t>
            </w:r>
          </w:p>
          <w:p w14:paraId="056C5023" w14:textId="77777777" w:rsidR="00A355D2" w:rsidRPr="00613175" w:rsidRDefault="00A355D2" w:rsidP="00A355D2">
            <w:pPr>
              <w:pStyle w:val="TAL"/>
              <w:rPr>
                <w:rFonts w:eastAsia="SimSun"/>
                <w:i/>
                <w:iCs/>
                <w:lang w:eastAsia="zh-CN"/>
              </w:rPr>
            </w:pPr>
          </w:p>
          <w:p w14:paraId="274B141A" w14:textId="77777777" w:rsidR="00A355D2" w:rsidRPr="00613175" w:rsidRDefault="00A355D2" w:rsidP="00A355D2">
            <w:pPr>
              <w:pStyle w:val="TAL"/>
              <w:rPr>
                <w:rFonts w:eastAsia="SimSun"/>
                <w:snapToGrid w:val="0"/>
                <w:lang w:eastAsia="zh-CN"/>
              </w:rPr>
            </w:pPr>
            <w:r w:rsidRPr="00613175">
              <w:rPr>
                <w:rFonts w:eastAsia="SimSun"/>
                <w:snapToGrid w:val="0"/>
                <w:lang w:eastAsia="zh-CN"/>
              </w:rPr>
              <w:t>Attributes for preconditions:</w:t>
            </w:r>
          </w:p>
          <w:p w14:paraId="064EE491" w14:textId="77777777" w:rsidR="00A355D2" w:rsidRPr="00613175" w:rsidRDefault="00A355D2" w:rsidP="00A355D2">
            <w:pPr>
              <w:pStyle w:val="TAL"/>
              <w:rPr>
                <w:rFonts w:eastAsia="SimSun"/>
                <w:i/>
                <w:iCs/>
                <w:snapToGrid w:val="0"/>
                <w:lang w:eastAsia="zh-CN"/>
              </w:rPr>
            </w:pPr>
            <w:r w:rsidRPr="00613175">
              <w:rPr>
                <w:rFonts w:eastAsia="SimSun"/>
                <w:i/>
                <w:iCs/>
                <w:lang w:eastAsia="zh-CN"/>
              </w:rPr>
              <w:t xml:space="preserve">a=curr:qos local sendrecv </w:t>
            </w:r>
            <w:r w:rsidRPr="00613175">
              <w:rPr>
                <w:rFonts w:eastAsia="SimSun"/>
                <w:i/>
                <w:iCs/>
                <w:snapToGrid w:val="0"/>
                <w:lang w:eastAsia="zh-CN"/>
              </w:rPr>
              <w:br/>
            </w:r>
            <w:r w:rsidRPr="00613175">
              <w:rPr>
                <w:rFonts w:eastAsia="SimSun"/>
                <w:i/>
                <w:iCs/>
                <w:lang w:eastAsia="zh-CN"/>
              </w:rPr>
              <w:t xml:space="preserve">a=curr:qos remote none </w:t>
            </w:r>
            <w:r w:rsidRPr="00613175">
              <w:rPr>
                <w:rFonts w:eastAsia="SimSun"/>
                <w:lang w:eastAsia="zh-CN"/>
              </w:rPr>
              <w:t xml:space="preserve">or </w:t>
            </w:r>
            <w:r w:rsidRPr="00613175">
              <w:rPr>
                <w:rFonts w:eastAsia="SimSun"/>
                <w:i/>
                <w:iCs/>
                <w:lang w:eastAsia="zh-CN"/>
              </w:rPr>
              <w:t xml:space="preserve">curr:qos remote sendrecv </w:t>
            </w:r>
            <w:r w:rsidRPr="00613175">
              <w:rPr>
                <w:rFonts w:eastAsia="SimSun"/>
                <w:lang w:eastAsia="zh-CN"/>
              </w:rPr>
              <w:t>[Note 1]</w:t>
            </w:r>
          </w:p>
          <w:p w14:paraId="1BA34E38" w14:textId="77777777" w:rsidR="00A355D2" w:rsidRPr="00613175" w:rsidRDefault="00A355D2" w:rsidP="00A355D2">
            <w:pPr>
              <w:pStyle w:val="TAL"/>
              <w:rPr>
                <w:rFonts w:eastAsia="SimSun"/>
                <w:i/>
                <w:iCs/>
                <w:snapToGrid w:val="0"/>
                <w:lang w:eastAsia="zh-CN"/>
              </w:rPr>
            </w:pPr>
            <w:r w:rsidRPr="00613175">
              <w:rPr>
                <w:rFonts w:eastAsia="SimSun"/>
                <w:i/>
                <w:iCs/>
                <w:lang w:eastAsia="zh-CN"/>
              </w:rPr>
              <w:t>a=des:qos mandatory local sendrecv</w:t>
            </w:r>
          </w:p>
          <w:p w14:paraId="62FC6F04" w14:textId="77777777" w:rsidR="00A355D2" w:rsidRPr="00613175" w:rsidRDefault="00A355D2" w:rsidP="00A355D2">
            <w:pPr>
              <w:pStyle w:val="TAL"/>
              <w:rPr>
                <w:rFonts w:eastAsia="SimSun"/>
                <w:i/>
                <w:iCs/>
                <w:snapToGrid w:val="0"/>
                <w:lang w:eastAsia="zh-CN"/>
              </w:rPr>
            </w:pPr>
            <w:r w:rsidRPr="00613175">
              <w:rPr>
                <w:rFonts w:eastAsia="SimSun"/>
                <w:i/>
                <w:iCs/>
                <w:lang w:eastAsia="zh-CN"/>
              </w:rPr>
              <w:t>a=des:qos mandatory remote sendrecv</w:t>
            </w:r>
          </w:p>
          <w:p w14:paraId="093BE0E5" w14:textId="77777777" w:rsidR="00A355D2" w:rsidRPr="00613175" w:rsidRDefault="00A355D2" w:rsidP="00A355D2">
            <w:pPr>
              <w:pStyle w:val="TAL"/>
              <w:rPr>
                <w:rFonts w:eastAsia="SimSun"/>
                <w:i/>
                <w:iCs/>
                <w:snapToGrid w:val="0"/>
                <w:szCs w:val="24"/>
                <w:lang w:eastAsia="zh-CN"/>
              </w:rPr>
            </w:pPr>
          </w:p>
          <w:p w14:paraId="592F6F02" w14:textId="77777777" w:rsidR="00A355D2" w:rsidRPr="00613175" w:rsidRDefault="00A355D2" w:rsidP="00A355D2">
            <w:pPr>
              <w:pStyle w:val="TAL"/>
              <w:rPr>
                <w:rFonts w:eastAsia="SimSun"/>
                <w:szCs w:val="24"/>
                <w:lang w:eastAsia="zh-CN"/>
              </w:rPr>
            </w:pPr>
            <w:r w:rsidRPr="00613175">
              <w:rPr>
                <w:rFonts w:eastAsia="SimSun"/>
                <w:szCs w:val="24"/>
                <w:lang w:eastAsia="zh-CN"/>
              </w:rPr>
              <w:t>Note 1: Use the value (none/sendrecv) received from 183 Session Progress and attribute a=curr:qos local.</w:t>
            </w:r>
          </w:p>
          <w:p w14:paraId="0BC273F3" w14:textId="77777777" w:rsidR="00A355D2" w:rsidRPr="00613175" w:rsidRDefault="00A355D2" w:rsidP="00A355D2">
            <w:pPr>
              <w:pStyle w:val="TAL"/>
              <w:rPr>
                <w:rFonts w:eastAsia="SimSun"/>
                <w:snapToGrid w:val="0"/>
                <w:szCs w:val="24"/>
                <w:lang w:eastAsia="zh-CN"/>
              </w:rPr>
            </w:pPr>
            <w:r w:rsidRPr="00613175">
              <w:rPr>
                <w:rFonts w:eastAsia="SimSun"/>
                <w:szCs w:val="24"/>
                <w:lang w:eastAsia="zh-CN"/>
              </w:rPr>
              <w:t>Note 2: The br and bw values are taken from step 3.</w:t>
            </w:r>
          </w:p>
        </w:tc>
      </w:tr>
    </w:tbl>
    <w:p w14:paraId="5ED406EC" w14:textId="77777777" w:rsidR="00A355D2" w:rsidRPr="00613175" w:rsidRDefault="00A355D2" w:rsidP="00A355D2"/>
    <w:p w14:paraId="071A643A" w14:textId="77777777" w:rsidR="00A355D2" w:rsidRPr="00613175" w:rsidRDefault="00A355D2" w:rsidP="00A355D2">
      <w:pPr>
        <w:pStyle w:val="H6"/>
      </w:pPr>
      <w:r w:rsidRPr="00613175">
        <w:t>200 OK (step 7)</w:t>
      </w:r>
    </w:p>
    <w:p w14:paraId="1A83CC68" w14:textId="77777777" w:rsidR="00A355D2" w:rsidRPr="00613175" w:rsidRDefault="00A355D2" w:rsidP="00A355D2">
      <w:pPr>
        <w:keepNext/>
      </w:pPr>
      <w:r w:rsidRPr="00613175">
        <w:t>Use the default message "200 OK for other requests than REGISTER or SUBSCRIBE" in Annex A.3.1 of TS 34.229-1 [2] applying conditions A2,  A11, A18, and A22,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58503C11"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4D456242" w14:textId="77777777" w:rsidR="00A355D2" w:rsidRPr="00613175" w:rsidRDefault="00A355D2" w:rsidP="00A355D2">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79D76BD1" w14:textId="77777777" w:rsidR="00A355D2" w:rsidRPr="00613175" w:rsidRDefault="00A355D2" w:rsidP="00A355D2">
            <w:pPr>
              <w:pStyle w:val="TAL"/>
              <w:rPr>
                <w:rFonts w:eastAsia="SimSun"/>
                <w:b/>
                <w:szCs w:val="24"/>
                <w:lang w:eastAsia="zh-CN"/>
              </w:rPr>
            </w:pPr>
            <w:r w:rsidRPr="00613175">
              <w:rPr>
                <w:rFonts w:eastAsia="SimSun"/>
                <w:b/>
                <w:szCs w:val="24"/>
                <w:lang w:eastAsia="zh-CN"/>
              </w:rPr>
              <w:t>Value/remark</w:t>
            </w:r>
          </w:p>
        </w:tc>
      </w:tr>
      <w:tr w:rsidR="00A355D2" w:rsidRPr="00613175" w14:paraId="1A0EAC44"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191D3DDB"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b/>
                <w:sz w:val="18"/>
                <w:szCs w:val="24"/>
                <w:lang w:eastAsia="zh-CN"/>
              </w:rPr>
              <w:t>Require</w:t>
            </w:r>
          </w:p>
          <w:p w14:paraId="11DAC0B2"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sz w:val="18"/>
                <w:szCs w:val="24"/>
                <w:lang w:eastAsia="zh-CN"/>
              </w:rPr>
              <w:t xml:space="preserve">   option-tag</w:t>
            </w:r>
          </w:p>
        </w:tc>
        <w:tc>
          <w:tcPr>
            <w:tcW w:w="7938" w:type="dxa"/>
            <w:tcBorders>
              <w:top w:val="single" w:sz="4" w:space="0" w:color="auto"/>
              <w:left w:val="single" w:sz="4" w:space="0" w:color="auto"/>
              <w:bottom w:val="single" w:sz="4" w:space="0" w:color="auto"/>
              <w:right w:val="single" w:sz="4" w:space="0" w:color="auto"/>
            </w:tcBorders>
          </w:tcPr>
          <w:p w14:paraId="1537D5B8" w14:textId="77777777" w:rsidR="00A355D2" w:rsidRPr="00613175" w:rsidRDefault="00A355D2" w:rsidP="00A355D2">
            <w:pPr>
              <w:keepNext/>
              <w:keepLines/>
              <w:spacing w:after="0"/>
              <w:rPr>
                <w:rFonts w:ascii="Arial" w:eastAsia="SimSun" w:hAnsi="Arial"/>
                <w:b/>
                <w:sz w:val="18"/>
                <w:szCs w:val="24"/>
                <w:lang w:eastAsia="zh-CN"/>
              </w:rPr>
            </w:pPr>
            <w:r w:rsidRPr="00613175">
              <w:rPr>
                <w:rFonts w:ascii="Arial" w:eastAsia="SimSun" w:hAnsi="Arial"/>
                <w:i/>
                <w:iCs/>
                <w:snapToGrid w:val="0"/>
                <w:sz w:val="18"/>
                <w:szCs w:val="24"/>
                <w:lang w:eastAsia="zh-CN"/>
              </w:rPr>
              <w:t>precondition</w:t>
            </w:r>
          </w:p>
        </w:tc>
      </w:tr>
      <w:tr w:rsidR="00A355D2" w:rsidRPr="00613175" w14:paraId="65713D95" w14:textId="77777777" w:rsidTr="00A355D2">
        <w:trPr>
          <w:cantSplit/>
          <w:trHeight w:val="255"/>
          <w:tblHeader/>
          <w:jc w:val="center"/>
        </w:trPr>
        <w:tc>
          <w:tcPr>
            <w:tcW w:w="1616" w:type="dxa"/>
            <w:tcBorders>
              <w:top w:val="single" w:sz="4" w:space="0" w:color="auto"/>
              <w:left w:val="single" w:sz="4" w:space="0" w:color="auto"/>
              <w:right w:val="single" w:sz="4" w:space="0" w:color="auto"/>
            </w:tcBorders>
          </w:tcPr>
          <w:p w14:paraId="3FF37DED" w14:textId="77777777" w:rsidR="00A355D2" w:rsidRPr="00613175" w:rsidRDefault="00A355D2" w:rsidP="00A355D2">
            <w:pPr>
              <w:pStyle w:val="TAL"/>
              <w:rPr>
                <w:rFonts w:eastAsia="SimSun"/>
                <w:b/>
                <w:szCs w:val="24"/>
                <w:lang w:eastAsia="zh-CN"/>
              </w:rPr>
            </w:pPr>
            <w:r w:rsidRPr="00613175">
              <w:rPr>
                <w:rFonts w:eastAsia="SimSun"/>
                <w:b/>
                <w:szCs w:val="24"/>
                <w:lang w:eastAsia="zh-CN"/>
              </w:rPr>
              <w:t>Content-Type</w:t>
            </w:r>
          </w:p>
        </w:tc>
        <w:tc>
          <w:tcPr>
            <w:tcW w:w="7938" w:type="dxa"/>
            <w:tcBorders>
              <w:top w:val="single" w:sz="4" w:space="0" w:color="auto"/>
              <w:left w:val="single" w:sz="4" w:space="0" w:color="auto"/>
              <w:right w:val="single" w:sz="4" w:space="0" w:color="auto"/>
            </w:tcBorders>
          </w:tcPr>
          <w:p w14:paraId="7B32C30A" w14:textId="77777777" w:rsidR="00A355D2" w:rsidRPr="00613175" w:rsidRDefault="00A355D2" w:rsidP="00A355D2">
            <w:pPr>
              <w:pStyle w:val="TAL"/>
              <w:rPr>
                <w:rFonts w:eastAsia="SimSun"/>
                <w:b/>
                <w:szCs w:val="24"/>
                <w:lang w:eastAsia="zh-CN"/>
              </w:rPr>
            </w:pPr>
          </w:p>
        </w:tc>
      </w:tr>
      <w:tr w:rsidR="00A355D2" w:rsidRPr="00613175" w14:paraId="7CB45D3A"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44546D26" w14:textId="77777777" w:rsidR="00A355D2" w:rsidRPr="00613175" w:rsidRDefault="00A355D2" w:rsidP="00A355D2">
            <w:pPr>
              <w:pStyle w:val="TAL"/>
              <w:rPr>
                <w:rFonts w:eastAsia="SimSun"/>
                <w:szCs w:val="24"/>
                <w:lang w:eastAsia="zh-CN"/>
              </w:rPr>
            </w:pPr>
            <w:r w:rsidRPr="00613175">
              <w:rPr>
                <w:rFonts w:eastAsia="SimSun"/>
                <w:szCs w:val="24"/>
                <w:lang w:eastAsia="zh-CN"/>
              </w:rPr>
              <w:tab/>
              <w:t>media-type</w:t>
            </w:r>
          </w:p>
        </w:tc>
        <w:tc>
          <w:tcPr>
            <w:tcW w:w="7938" w:type="dxa"/>
            <w:tcBorders>
              <w:left w:val="single" w:sz="4" w:space="0" w:color="auto"/>
              <w:bottom w:val="single" w:sz="4" w:space="0" w:color="auto"/>
              <w:right w:val="single" w:sz="4" w:space="0" w:color="auto"/>
            </w:tcBorders>
          </w:tcPr>
          <w:p w14:paraId="75EC137B" w14:textId="77777777" w:rsidR="00A355D2" w:rsidRPr="00613175" w:rsidRDefault="00A355D2" w:rsidP="00A355D2">
            <w:pPr>
              <w:pStyle w:val="TAL"/>
              <w:rPr>
                <w:rFonts w:eastAsia="SimSun"/>
                <w:i/>
                <w:iCs/>
                <w:szCs w:val="24"/>
                <w:lang w:eastAsia="zh-CN"/>
              </w:rPr>
            </w:pPr>
            <w:r w:rsidRPr="00613175">
              <w:rPr>
                <w:rFonts w:eastAsia="SimSun"/>
                <w:i/>
                <w:szCs w:val="24"/>
                <w:lang w:eastAsia="zh-CN"/>
              </w:rPr>
              <w:t>application/sdp</w:t>
            </w:r>
            <w:r w:rsidRPr="00613175">
              <w:rPr>
                <w:rFonts w:eastAsia="SimSun"/>
                <w:i/>
                <w:iCs/>
                <w:snapToGrid w:val="0"/>
                <w:szCs w:val="24"/>
                <w:lang w:eastAsia="zh-CN"/>
              </w:rPr>
              <w:t xml:space="preserve"> </w:t>
            </w:r>
          </w:p>
        </w:tc>
      </w:tr>
      <w:tr w:rsidR="00A355D2" w:rsidRPr="00613175" w14:paraId="48653EAA" w14:textId="77777777" w:rsidTr="00A355D2">
        <w:trPr>
          <w:cantSplit/>
          <w:trHeight w:val="255"/>
          <w:tblHeader/>
          <w:jc w:val="center"/>
        </w:trPr>
        <w:tc>
          <w:tcPr>
            <w:tcW w:w="1616" w:type="dxa"/>
            <w:tcBorders>
              <w:top w:val="single" w:sz="4" w:space="0" w:color="auto"/>
              <w:left w:val="single" w:sz="4" w:space="0" w:color="auto"/>
              <w:right w:val="single" w:sz="4" w:space="0" w:color="auto"/>
            </w:tcBorders>
          </w:tcPr>
          <w:p w14:paraId="2E696A8A" w14:textId="77777777" w:rsidR="00A355D2" w:rsidRPr="00613175" w:rsidRDefault="00A355D2" w:rsidP="00A355D2">
            <w:pPr>
              <w:pStyle w:val="TAR"/>
              <w:ind w:right="360"/>
              <w:jc w:val="left"/>
              <w:rPr>
                <w:rFonts w:eastAsia="SimSun"/>
                <w:szCs w:val="24"/>
                <w:lang w:eastAsia="zh-CN"/>
              </w:rPr>
            </w:pPr>
            <w:r w:rsidRPr="00613175">
              <w:rPr>
                <w:rFonts w:eastAsia="SimSun"/>
                <w:b/>
                <w:szCs w:val="24"/>
                <w:lang w:eastAsia="zh-CN"/>
              </w:rPr>
              <w:t>Content-Length</w:t>
            </w:r>
          </w:p>
        </w:tc>
        <w:tc>
          <w:tcPr>
            <w:tcW w:w="7938" w:type="dxa"/>
            <w:tcBorders>
              <w:top w:val="single" w:sz="4" w:space="0" w:color="auto"/>
              <w:left w:val="single" w:sz="4" w:space="0" w:color="auto"/>
              <w:right w:val="single" w:sz="4" w:space="0" w:color="auto"/>
            </w:tcBorders>
          </w:tcPr>
          <w:p w14:paraId="1D28FC56" w14:textId="77777777" w:rsidR="00A355D2" w:rsidRPr="00613175" w:rsidRDefault="00A355D2" w:rsidP="00A355D2">
            <w:pPr>
              <w:pStyle w:val="TAR"/>
              <w:jc w:val="left"/>
              <w:rPr>
                <w:rFonts w:eastAsia="SimSun"/>
                <w:i/>
                <w:szCs w:val="24"/>
                <w:lang w:eastAsia="zh-CN"/>
              </w:rPr>
            </w:pPr>
            <w:r w:rsidRPr="00613175">
              <w:rPr>
                <w:rFonts w:eastAsia="SimSun"/>
                <w:szCs w:val="24"/>
                <w:lang w:eastAsia="zh-CN"/>
              </w:rPr>
              <w:t>header shall be present if UE uses TCP to send this message and if there is a message body</w:t>
            </w:r>
          </w:p>
        </w:tc>
      </w:tr>
      <w:tr w:rsidR="00A355D2" w:rsidRPr="00613175" w14:paraId="4F1F84FA"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6F21EE46" w14:textId="77777777" w:rsidR="00A355D2" w:rsidRPr="00613175" w:rsidRDefault="00A355D2" w:rsidP="00A355D2">
            <w:pPr>
              <w:pStyle w:val="TAR"/>
              <w:ind w:right="360"/>
              <w:jc w:val="left"/>
              <w:rPr>
                <w:rFonts w:eastAsia="SimSun"/>
                <w:b/>
                <w:szCs w:val="24"/>
                <w:lang w:eastAsia="zh-CN"/>
              </w:rPr>
            </w:pPr>
            <w:r w:rsidRPr="00613175">
              <w:rPr>
                <w:rFonts w:eastAsia="SimSun"/>
                <w:szCs w:val="24"/>
                <w:lang w:eastAsia="zh-CN"/>
              </w:rPr>
              <w:tab/>
              <w:t>value</w:t>
            </w:r>
          </w:p>
        </w:tc>
        <w:tc>
          <w:tcPr>
            <w:tcW w:w="7938" w:type="dxa"/>
            <w:tcBorders>
              <w:left w:val="single" w:sz="4" w:space="0" w:color="auto"/>
              <w:bottom w:val="single" w:sz="4" w:space="0" w:color="auto"/>
              <w:right w:val="single" w:sz="4" w:space="0" w:color="auto"/>
            </w:tcBorders>
          </w:tcPr>
          <w:p w14:paraId="03BEF090" w14:textId="77777777" w:rsidR="00A355D2" w:rsidRPr="00613175" w:rsidRDefault="00A355D2" w:rsidP="00A355D2">
            <w:pPr>
              <w:pStyle w:val="TAR"/>
              <w:ind w:right="360"/>
              <w:jc w:val="left"/>
              <w:rPr>
                <w:rFonts w:eastAsia="SimSun"/>
                <w:iCs/>
                <w:szCs w:val="24"/>
                <w:lang w:eastAsia="zh-CN"/>
              </w:rPr>
            </w:pPr>
            <w:r w:rsidRPr="00613175">
              <w:rPr>
                <w:rFonts w:eastAsia="SimSun"/>
                <w:iCs/>
                <w:szCs w:val="24"/>
                <w:lang w:eastAsia="zh-CN"/>
              </w:rPr>
              <w:t>length of message-body</w:t>
            </w:r>
          </w:p>
        </w:tc>
      </w:tr>
      <w:tr w:rsidR="00A355D2" w:rsidRPr="00613175" w14:paraId="45EC841A"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073D3B4C" w14:textId="77777777" w:rsidR="00A355D2" w:rsidRPr="00613175" w:rsidRDefault="00A355D2" w:rsidP="00A355D2">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318893B"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Session description:</w:t>
            </w:r>
          </w:p>
          <w:p w14:paraId="6F55863B"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v=0</w:t>
            </w:r>
          </w:p>
          <w:p w14:paraId="3F0B718E"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o=</w:t>
            </w:r>
            <w:r w:rsidRPr="00613175">
              <w:rPr>
                <w:rFonts w:eastAsia="SimSun"/>
                <w:iCs/>
                <w:snapToGrid w:val="0"/>
                <w:szCs w:val="24"/>
                <w:lang w:eastAsia="zh-CN"/>
              </w:rPr>
              <w:t>(user</w:t>
            </w:r>
            <w:r w:rsidRPr="00613175" w:rsidDel="00754483">
              <w:rPr>
                <w:rFonts w:eastAsia="SimSun"/>
                <w:iCs/>
                <w:snapToGrid w:val="0"/>
                <w:szCs w:val="24"/>
                <w:lang w:eastAsia="zh-CN"/>
              </w:rPr>
              <w:t>-</w:t>
            </w:r>
            <w:r w:rsidRPr="00613175">
              <w:rPr>
                <w:rFonts w:eastAsia="SimSun"/>
                <w:iCs/>
                <w:snapToGrid w:val="0"/>
                <w:szCs w:val="24"/>
                <w:lang w:eastAsia="zh-CN"/>
              </w:rPr>
              <w:t xml:space="preserve">name) </w:t>
            </w:r>
            <w:r w:rsidRPr="00613175">
              <w:rPr>
                <w:rFonts w:eastAsia="SimSun"/>
                <w:snapToGrid w:val="0"/>
                <w:szCs w:val="24"/>
                <w:lang w:eastAsia="zh-CN"/>
              </w:rPr>
              <w:t>(sess-id) (sess-version)</w:t>
            </w:r>
            <w:r w:rsidRPr="00613175">
              <w:rPr>
                <w:rFonts w:eastAsia="SimSun"/>
                <w:i/>
                <w:iCs/>
                <w:snapToGrid w:val="0"/>
                <w:szCs w:val="24"/>
                <w:lang w:eastAsia="zh-CN"/>
              </w:rPr>
              <w:t xml:space="preserve">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UE) [Note 4]</w:t>
            </w:r>
          </w:p>
          <w:p w14:paraId="3510329F"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s=</w:t>
            </w:r>
            <w:r w:rsidRPr="00613175">
              <w:rPr>
                <w:rFonts w:eastAsia="SimSun"/>
                <w:iCs/>
                <w:snapToGrid w:val="0"/>
                <w:szCs w:val="24"/>
                <w:lang w:eastAsia="zh-CN"/>
              </w:rPr>
              <w:t>(session</w:t>
            </w:r>
            <w:r w:rsidRPr="00613175">
              <w:rPr>
                <w:rFonts w:eastAsia="SimSun"/>
                <w:i/>
                <w:iCs/>
                <w:snapToGrid w:val="0"/>
                <w:szCs w:val="24"/>
                <w:lang w:eastAsia="zh-CN"/>
              </w:rPr>
              <w:t xml:space="preserve"> name)</w:t>
            </w:r>
          </w:p>
          <w:p w14:paraId="4972D607"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5589A355"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1C4BD716" w14:textId="77777777" w:rsidR="00A355D2" w:rsidRPr="00613175" w:rsidRDefault="00A355D2" w:rsidP="00A355D2">
            <w:pPr>
              <w:pStyle w:val="TAL"/>
              <w:rPr>
                <w:rFonts w:eastAsia="SimSun"/>
                <w:snapToGrid w:val="0"/>
                <w:szCs w:val="24"/>
                <w:lang w:eastAsia="zh-CN"/>
              </w:rPr>
            </w:pPr>
          </w:p>
          <w:p w14:paraId="24872D5A"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Time description:</w:t>
            </w:r>
          </w:p>
          <w:p w14:paraId="70E39EAC"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t=0 0</w:t>
            </w:r>
          </w:p>
          <w:p w14:paraId="674B298A" w14:textId="77777777" w:rsidR="00A355D2" w:rsidRPr="00613175" w:rsidRDefault="00A355D2" w:rsidP="00A355D2">
            <w:pPr>
              <w:pStyle w:val="TAL"/>
              <w:rPr>
                <w:rFonts w:eastAsia="SimSun"/>
                <w:i/>
                <w:iCs/>
                <w:szCs w:val="24"/>
                <w:lang w:eastAsia="zh-CN"/>
              </w:rPr>
            </w:pPr>
          </w:p>
          <w:p w14:paraId="4985731E" w14:textId="77777777" w:rsidR="00A355D2" w:rsidRPr="00613175" w:rsidRDefault="00A355D2" w:rsidP="00A355D2">
            <w:pPr>
              <w:pStyle w:val="TAL"/>
              <w:rPr>
                <w:rFonts w:eastAsia="SimSun"/>
                <w:b/>
                <w:snapToGrid w:val="0"/>
                <w:szCs w:val="24"/>
                <w:lang w:eastAsia="zh-CN"/>
              </w:rPr>
            </w:pPr>
            <w:r w:rsidRPr="00613175">
              <w:rPr>
                <w:rFonts w:eastAsia="SimSun"/>
                <w:b/>
                <w:szCs w:val="24"/>
                <w:lang w:eastAsia="zh-CN"/>
              </w:rPr>
              <w:t>Media description:</w:t>
            </w:r>
          </w:p>
          <w:p w14:paraId="1F9E1387"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w:t>
            </w:r>
            <w:r w:rsidRPr="00613175">
              <w:rPr>
                <w:rFonts w:eastAsia="SimSun"/>
                <w:snapToGrid w:val="0"/>
                <w:szCs w:val="24"/>
                <w:lang w:eastAsia="zh-CN"/>
              </w:rPr>
              <w:t xml:space="preserve"> (</w:t>
            </w:r>
            <w:r w:rsidRPr="00613175">
              <w:rPr>
                <w:rFonts w:eastAsia="SimSun"/>
                <w:szCs w:val="24"/>
                <w:lang w:eastAsia="zh-CN"/>
              </w:rPr>
              <w:t>fmt) [Note 2]</w:t>
            </w:r>
          </w:p>
          <w:p w14:paraId="0E5FDC6A"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0E979518"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683F713D"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b=RS:</w:t>
            </w:r>
            <w:r w:rsidRPr="00613175">
              <w:rPr>
                <w:rFonts w:eastAsia="SimSun"/>
                <w:snapToGrid w:val="0"/>
                <w:szCs w:val="24"/>
                <w:lang w:eastAsia="zh-CN"/>
              </w:rPr>
              <w:t xml:space="preserve"> (bandwidth-value)</w:t>
            </w:r>
          </w:p>
          <w:p w14:paraId="64E821DA"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b=RR:</w:t>
            </w:r>
            <w:r w:rsidRPr="00613175">
              <w:rPr>
                <w:rFonts w:eastAsia="SimSun"/>
                <w:snapToGrid w:val="0"/>
                <w:szCs w:val="24"/>
                <w:lang w:eastAsia="zh-CN"/>
              </w:rPr>
              <w:t xml:space="preserve"> (bandwidth-value)</w:t>
            </w:r>
          </w:p>
          <w:p w14:paraId="3867893A" w14:textId="77777777" w:rsidR="00A355D2" w:rsidRPr="00613175" w:rsidRDefault="00A355D2" w:rsidP="00A355D2">
            <w:pPr>
              <w:pStyle w:val="TAL"/>
              <w:rPr>
                <w:rFonts w:eastAsia="SimSun"/>
                <w:snapToGrid w:val="0"/>
                <w:szCs w:val="24"/>
                <w:lang w:eastAsia="zh-CN"/>
              </w:rPr>
            </w:pPr>
          </w:p>
          <w:p w14:paraId="77085886"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media:</w:t>
            </w:r>
          </w:p>
          <w:p w14:paraId="16390072"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a=rtpmap:</w:t>
            </w:r>
            <w:r w:rsidRPr="00613175">
              <w:rPr>
                <w:rFonts w:eastAsia="SimSun"/>
                <w:snapToGrid w:val="0"/>
                <w:szCs w:val="24"/>
                <w:lang w:eastAsia="zh-CN"/>
              </w:rPr>
              <w:t>(payload type)</w:t>
            </w:r>
            <w:r w:rsidRPr="00613175">
              <w:rPr>
                <w:rFonts w:eastAsia="SimSun"/>
                <w:i/>
                <w:iCs/>
                <w:snapToGrid w:val="0"/>
                <w:szCs w:val="24"/>
                <w:lang w:eastAsia="zh-CN"/>
              </w:rPr>
              <w:t xml:space="preserve"> EVS/16000 </w:t>
            </w:r>
            <w:r w:rsidRPr="00613175">
              <w:rPr>
                <w:rFonts w:eastAsia="SimSun"/>
                <w:iCs/>
                <w:snapToGrid w:val="0"/>
                <w:szCs w:val="24"/>
                <w:lang w:eastAsia="zh-CN"/>
              </w:rPr>
              <w:t>[Note 2]</w:t>
            </w:r>
          </w:p>
          <w:p w14:paraId="23D2E152" w14:textId="77777777" w:rsidR="00A355D2" w:rsidRPr="00613175" w:rsidRDefault="00A355D2" w:rsidP="00A355D2">
            <w:pPr>
              <w:pStyle w:val="TAL"/>
              <w:rPr>
                <w:rFonts w:eastAsia="SimSun"/>
                <w:i/>
                <w:iCs/>
                <w:szCs w:val="24"/>
                <w:lang w:eastAsia="zh-CN"/>
              </w:rPr>
            </w:pPr>
            <w:r w:rsidRPr="00613175">
              <w:rPr>
                <w:rFonts w:eastAsia="SimSun"/>
                <w:i/>
                <w:iCs/>
                <w:snapToGrid w:val="0"/>
                <w:szCs w:val="24"/>
                <w:lang w:eastAsia="zh-CN"/>
              </w:rPr>
              <w:t>a=fmtp:</w:t>
            </w:r>
            <w:r w:rsidRPr="00613175">
              <w:rPr>
                <w:rFonts w:eastAsia="SimSun"/>
                <w:szCs w:val="24"/>
                <w:lang w:eastAsia="zh-CN"/>
              </w:rPr>
              <w:t>(format) [Note 2, 3]</w:t>
            </w:r>
          </w:p>
          <w:p w14:paraId="6C1ABA56" w14:textId="77777777" w:rsidR="00A355D2" w:rsidRPr="00613175" w:rsidRDefault="00A355D2" w:rsidP="00A355D2">
            <w:pPr>
              <w:pStyle w:val="TAL"/>
              <w:rPr>
                <w:rFonts w:eastAsia="SimSun"/>
                <w:snapToGrid w:val="0"/>
                <w:szCs w:val="24"/>
                <w:lang w:eastAsia="zh-CN"/>
              </w:rPr>
            </w:pPr>
          </w:p>
          <w:p w14:paraId="586B743F"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preconditions:</w:t>
            </w:r>
          </w:p>
          <w:p w14:paraId="2D576A3B"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local sendrecv</w:t>
            </w:r>
          </w:p>
          <w:p w14:paraId="0D932F01"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remote sendrecv</w:t>
            </w:r>
          </w:p>
          <w:p w14:paraId="627EFD79"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local sendrecv</w:t>
            </w:r>
          </w:p>
          <w:p w14:paraId="3CCEE911"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a=des:qos mandatory remote sendrecv</w:t>
            </w:r>
          </w:p>
          <w:p w14:paraId="68D01068" w14:textId="77777777" w:rsidR="00A355D2" w:rsidRPr="00613175" w:rsidRDefault="00A355D2" w:rsidP="00A355D2">
            <w:pPr>
              <w:pStyle w:val="TAL"/>
              <w:rPr>
                <w:rFonts w:eastAsia="SimSun"/>
                <w:i/>
                <w:iCs/>
                <w:snapToGrid w:val="0"/>
                <w:szCs w:val="24"/>
                <w:lang w:eastAsia="zh-CN"/>
              </w:rPr>
            </w:pPr>
          </w:p>
          <w:p w14:paraId="111260D1" w14:textId="77777777" w:rsidR="00A355D2" w:rsidRPr="00613175" w:rsidRDefault="00A355D2" w:rsidP="00A355D2">
            <w:pPr>
              <w:pStyle w:val="TAL"/>
              <w:rPr>
                <w:rFonts w:eastAsia="SimSun"/>
                <w:b/>
                <w:bCs/>
                <w:lang w:eastAsia="zh-CN"/>
              </w:rPr>
            </w:pPr>
            <w:r w:rsidRPr="00613175">
              <w:rPr>
                <w:rFonts w:eastAsia="SimSun"/>
                <w:b/>
                <w:bCs/>
                <w:lang w:eastAsia="zh-CN"/>
              </w:rPr>
              <w:t>Media description:</w:t>
            </w:r>
          </w:p>
          <w:p w14:paraId="0918EF25" w14:textId="77777777" w:rsidR="00A355D2" w:rsidRPr="00613175" w:rsidRDefault="00A355D2" w:rsidP="00A355D2">
            <w:pPr>
              <w:pStyle w:val="TAL"/>
              <w:rPr>
                <w:rFonts w:eastAsia="SimSun"/>
                <w:lang w:eastAsia="zh-CN"/>
              </w:rPr>
            </w:pPr>
            <w:r w:rsidRPr="00613175">
              <w:rPr>
                <w:rFonts w:eastAsia="SimSun"/>
                <w:bCs/>
                <w:i/>
                <w:lang w:eastAsia="zh-CN"/>
              </w:rPr>
              <w:t xml:space="preserve">m=video </w:t>
            </w:r>
            <w:r w:rsidRPr="00613175">
              <w:rPr>
                <w:rFonts w:eastAsia="SimSun"/>
                <w:bCs/>
                <w:lang w:eastAsia="zh-CN"/>
              </w:rPr>
              <w:t>(transport port)</w:t>
            </w:r>
            <w:r w:rsidRPr="00613175">
              <w:rPr>
                <w:rFonts w:eastAsia="SimSun"/>
                <w:bCs/>
                <w:i/>
                <w:lang w:eastAsia="zh-CN"/>
              </w:rPr>
              <w:t xml:space="preserve"> </w:t>
            </w:r>
            <w:r w:rsidRPr="00613175">
              <w:rPr>
                <w:rFonts w:eastAsia="SimSun"/>
                <w:i/>
                <w:lang w:eastAsia="zh-CN"/>
              </w:rPr>
              <w:t xml:space="preserve">RTP/AVPF </w:t>
            </w:r>
            <w:r w:rsidRPr="00613175">
              <w:rPr>
                <w:rFonts w:eastAsia="SimSun"/>
                <w:snapToGrid w:val="0"/>
                <w:lang w:eastAsia="zh-CN"/>
              </w:rPr>
              <w:t>(</w:t>
            </w:r>
            <w:r w:rsidRPr="00613175">
              <w:rPr>
                <w:rFonts w:eastAsia="SimSun"/>
                <w:lang w:eastAsia="zh-CN"/>
              </w:rPr>
              <w:t>fmt)</w:t>
            </w:r>
          </w:p>
          <w:p w14:paraId="06587B89" w14:textId="77777777" w:rsidR="00A355D2" w:rsidRPr="00613175" w:rsidRDefault="00A355D2" w:rsidP="00A355D2">
            <w:pPr>
              <w:pStyle w:val="TAL"/>
              <w:rPr>
                <w:rFonts w:eastAsia="SimSun"/>
                <w:bCs/>
                <w:lang w:eastAsia="zh-CN"/>
              </w:rPr>
            </w:pPr>
            <w:r w:rsidRPr="00613175">
              <w:rPr>
                <w:rFonts w:eastAsia="SimSun"/>
                <w:bCs/>
                <w:i/>
                <w:lang w:eastAsia="zh-CN"/>
              </w:rPr>
              <w:t>b=AS:</w:t>
            </w:r>
            <w:r w:rsidRPr="00613175">
              <w:rPr>
                <w:rFonts w:eastAsia="SimSun"/>
                <w:bCs/>
                <w:lang w:eastAsia="zh-CN"/>
              </w:rPr>
              <w:t xml:space="preserve"> </w:t>
            </w:r>
            <w:r w:rsidRPr="00613175">
              <w:rPr>
                <w:rFonts w:eastAsia="SimSun"/>
                <w:snapToGrid w:val="0"/>
                <w:lang w:eastAsia="zh-CN"/>
              </w:rPr>
              <w:t>(bandwidth-value)</w:t>
            </w:r>
          </w:p>
          <w:p w14:paraId="0B87E8FA" w14:textId="77777777" w:rsidR="00A355D2" w:rsidRPr="00613175" w:rsidRDefault="00A355D2" w:rsidP="00A355D2">
            <w:pPr>
              <w:pStyle w:val="TAL"/>
              <w:rPr>
                <w:rFonts w:eastAsia="SimSun"/>
                <w:bCs/>
                <w:i/>
                <w:lang w:eastAsia="zh-CN"/>
              </w:rPr>
            </w:pPr>
            <w:r w:rsidRPr="00613175">
              <w:rPr>
                <w:rFonts w:eastAsia="SimSun"/>
                <w:bCs/>
                <w:i/>
                <w:lang w:eastAsia="zh-CN"/>
              </w:rPr>
              <w:t xml:space="preserve">b=RS: </w:t>
            </w:r>
            <w:r w:rsidRPr="00613175">
              <w:rPr>
                <w:rFonts w:eastAsia="SimSun"/>
                <w:snapToGrid w:val="0"/>
                <w:lang w:eastAsia="zh-CN"/>
              </w:rPr>
              <w:t>(bandwidth-value)</w:t>
            </w:r>
          </w:p>
          <w:p w14:paraId="780166C1" w14:textId="77777777" w:rsidR="00A355D2" w:rsidRPr="00613175" w:rsidRDefault="00A355D2" w:rsidP="00A355D2">
            <w:pPr>
              <w:pStyle w:val="TAL"/>
              <w:rPr>
                <w:rFonts w:eastAsia="SimSun"/>
                <w:bCs/>
                <w:i/>
                <w:lang w:eastAsia="zh-CN"/>
              </w:rPr>
            </w:pPr>
            <w:r w:rsidRPr="00613175">
              <w:rPr>
                <w:rFonts w:eastAsia="SimSun"/>
                <w:bCs/>
                <w:i/>
                <w:lang w:eastAsia="zh-CN"/>
              </w:rPr>
              <w:t xml:space="preserve">b=RR: </w:t>
            </w:r>
            <w:r w:rsidRPr="00613175">
              <w:rPr>
                <w:rFonts w:eastAsia="SimSun"/>
                <w:snapToGrid w:val="0"/>
                <w:lang w:eastAsia="zh-CN"/>
              </w:rPr>
              <w:t>(bandwidth-value)</w:t>
            </w:r>
          </w:p>
          <w:p w14:paraId="68CFF332" w14:textId="77777777" w:rsidR="00A355D2" w:rsidRPr="00613175" w:rsidRDefault="00A355D2" w:rsidP="00A355D2">
            <w:pPr>
              <w:pStyle w:val="TAL"/>
              <w:rPr>
                <w:rFonts w:eastAsia="SimSun"/>
                <w:bCs/>
                <w:lang w:eastAsia="zh-CN"/>
              </w:rPr>
            </w:pPr>
          </w:p>
          <w:p w14:paraId="0CB1B363" w14:textId="77777777" w:rsidR="00A355D2" w:rsidRPr="00613175" w:rsidRDefault="00A355D2" w:rsidP="00A355D2">
            <w:pPr>
              <w:pStyle w:val="TAL"/>
              <w:rPr>
                <w:rFonts w:eastAsia="SimSun"/>
                <w:b/>
                <w:bCs/>
                <w:lang w:eastAsia="zh-CN"/>
              </w:rPr>
            </w:pPr>
            <w:r w:rsidRPr="00613175">
              <w:rPr>
                <w:rFonts w:eastAsia="SimSun"/>
                <w:b/>
                <w:bCs/>
                <w:lang w:eastAsia="zh-CN"/>
              </w:rPr>
              <w:t xml:space="preserve">Attributes for media: </w:t>
            </w:r>
          </w:p>
          <w:p w14:paraId="183B97DC" w14:textId="77777777" w:rsidR="00A355D2" w:rsidRPr="00613175" w:rsidRDefault="00A355D2" w:rsidP="00A355D2">
            <w:pPr>
              <w:pStyle w:val="TAL"/>
              <w:rPr>
                <w:rFonts w:eastAsia="SimSun"/>
                <w:bCs/>
                <w:i/>
                <w:lang w:eastAsia="zh-CN"/>
              </w:rPr>
            </w:pPr>
            <w:r w:rsidRPr="00613175">
              <w:rPr>
                <w:rFonts w:eastAsia="SimSun"/>
                <w:bCs/>
                <w:i/>
                <w:lang w:eastAsia="zh-CN"/>
              </w:rPr>
              <w:t xml:space="preserve">a=rtpmap: </w:t>
            </w:r>
            <w:r w:rsidRPr="00613175">
              <w:rPr>
                <w:rFonts w:eastAsia="SimSun"/>
                <w:lang w:eastAsia="zh-CN"/>
              </w:rPr>
              <w:t>(payload type)</w:t>
            </w:r>
            <w:r w:rsidRPr="00613175">
              <w:rPr>
                <w:rFonts w:eastAsia="SimSun"/>
                <w:bCs/>
                <w:i/>
                <w:lang w:eastAsia="zh-CN"/>
              </w:rPr>
              <w:t xml:space="preserve"> H265/90000</w:t>
            </w:r>
          </w:p>
          <w:p w14:paraId="03850C98" w14:textId="696F1BC7" w:rsidR="00E90181" w:rsidRPr="00613175" w:rsidRDefault="00A355D2" w:rsidP="00E90181">
            <w:pPr>
              <w:pStyle w:val="TAL"/>
              <w:rPr>
                <w:rFonts w:eastAsia="SimSun"/>
                <w:i/>
                <w:lang w:eastAsia="zh-CN"/>
              </w:rPr>
            </w:pPr>
            <w:r w:rsidRPr="00613175">
              <w:rPr>
                <w:rFonts w:eastAsia="SimSun"/>
                <w:bCs/>
                <w:i/>
                <w:lang w:eastAsia="zh-CN"/>
              </w:rPr>
              <w:t xml:space="preserve">a=fmtp: </w:t>
            </w:r>
            <w:r w:rsidRPr="00613175">
              <w:rPr>
                <w:rFonts w:eastAsia="SimSun"/>
                <w:lang w:eastAsia="zh-CN"/>
              </w:rPr>
              <w:t>(format) profile-id=1; level-id=93</w:t>
            </w:r>
          </w:p>
          <w:p w14:paraId="413DA3EB" w14:textId="2240D01A" w:rsidR="00A355D2" w:rsidRPr="00613175" w:rsidRDefault="00E90181" w:rsidP="00E90181">
            <w:pPr>
              <w:pStyle w:val="TAL"/>
              <w:rPr>
                <w:rFonts w:eastAsia="SimSun"/>
                <w:i/>
                <w:lang w:eastAsia="zh-CN"/>
              </w:rPr>
            </w:pPr>
            <w:r w:rsidRPr="00613175">
              <w:rPr>
                <w:rFonts w:eastAsia="SimSun"/>
                <w:bCs/>
                <w:i/>
                <w:lang w:eastAsia="zh-CN"/>
              </w:rPr>
              <w:t>a=acfg:1 t=1</w:t>
            </w:r>
          </w:p>
          <w:p w14:paraId="74C655C5" w14:textId="77777777" w:rsidR="00A355D2" w:rsidRPr="00613175" w:rsidRDefault="00A355D2" w:rsidP="00A355D2">
            <w:pPr>
              <w:pStyle w:val="TAL"/>
              <w:rPr>
                <w:rFonts w:eastAsia="SimSun"/>
                <w:i/>
                <w:iCs/>
                <w:snapToGrid w:val="0"/>
                <w:szCs w:val="24"/>
                <w:lang w:eastAsia="zh-CN"/>
              </w:rPr>
            </w:pPr>
          </w:p>
          <w:p w14:paraId="77D559E1"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preconditions:</w:t>
            </w:r>
          </w:p>
          <w:p w14:paraId="4EE5FB8F"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local sendrecv</w:t>
            </w:r>
          </w:p>
          <w:p w14:paraId="67F0694D"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a=curr:qos remote sendrecv</w:t>
            </w:r>
          </w:p>
          <w:p w14:paraId="0D048C56" w14:textId="77777777" w:rsidR="00A355D2" w:rsidRPr="00613175" w:rsidRDefault="00A355D2" w:rsidP="00A355D2">
            <w:pPr>
              <w:pStyle w:val="TAL"/>
              <w:rPr>
                <w:rFonts w:eastAsia="SimSun"/>
                <w:i/>
                <w:iCs/>
                <w:snapToGrid w:val="0"/>
                <w:szCs w:val="24"/>
                <w:lang w:eastAsia="zh-CN"/>
              </w:rPr>
            </w:pPr>
            <w:r w:rsidRPr="00613175">
              <w:rPr>
                <w:rFonts w:eastAsia="SimSun"/>
                <w:i/>
                <w:iCs/>
                <w:szCs w:val="24"/>
                <w:lang w:eastAsia="zh-CN"/>
              </w:rPr>
              <w:t>a=des:qos mandatory local sendrecv</w:t>
            </w:r>
          </w:p>
          <w:p w14:paraId="02887F29"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a=des:qos mandatory remote sendrecv</w:t>
            </w:r>
          </w:p>
          <w:p w14:paraId="4982F90C" w14:textId="77777777" w:rsidR="00A355D2" w:rsidRPr="00613175" w:rsidRDefault="00A355D2" w:rsidP="00A355D2">
            <w:pPr>
              <w:pStyle w:val="TAL"/>
              <w:rPr>
                <w:rFonts w:eastAsia="SimSun"/>
                <w:szCs w:val="24"/>
                <w:lang w:eastAsia="zh-CN"/>
              </w:rPr>
            </w:pPr>
          </w:p>
          <w:p w14:paraId="40992132" w14:textId="77777777" w:rsidR="00A355D2" w:rsidRPr="00613175" w:rsidRDefault="00A355D2" w:rsidP="00A355D2">
            <w:pPr>
              <w:pStyle w:val="TAN"/>
              <w:rPr>
                <w:rFonts w:eastAsia="SimSun"/>
                <w:lang w:eastAsia="zh-CN"/>
              </w:rPr>
            </w:pPr>
            <w:r w:rsidRPr="00613175">
              <w:rPr>
                <w:rFonts w:eastAsia="SimSun"/>
                <w:lang w:eastAsia="zh-CN"/>
              </w:rPr>
              <w:t>Note 1: At least one "c=" field shall be present.</w:t>
            </w:r>
          </w:p>
          <w:p w14:paraId="4D9B51DB" w14:textId="77777777" w:rsidR="00A355D2" w:rsidRPr="00613175" w:rsidRDefault="00A355D2" w:rsidP="00A355D2">
            <w:pPr>
              <w:pStyle w:val="TAN"/>
              <w:rPr>
                <w:rFonts w:eastAsia="SimSun"/>
                <w:lang w:eastAsia="zh-CN"/>
              </w:rPr>
            </w:pPr>
            <w:r w:rsidRPr="00613175">
              <w:rPr>
                <w:rFonts w:eastAsia="SimSun"/>
                <w:lang w:eastAsia="zh-CN"/>
              </w:rPr>
              <w:t>Note 2: The value for fmt, payload type and format is not checked</w:t>
            </w:r>
          </w:p>
          <w:p w14:paraId="5AA01E77" w14:textId="77777777" w:rsidR="00A355D2" w:rsidRPr="00613175" w:rsidRDefault="00A355D2" w:rsidP="00A355D2">
            <w:pPr>
              <w:pStyle w:val="TAN"/>
              <w:rPr>
                <w:rFonts w:eastAsia="SimSun"/>
                <w:lang w:eastAsia="zh-CN"/>
              </w:rPr>
            </w:pPr>
            <w:r w:rsidRPr="00613175">
              <w:rPr>
                <w:rFonts w:eastAsia="SimSun"/>
                <w:lang w:eastAsia="zh-CN"/>
              </w:rPr>
              <w:t>Note 3: Parameters for the AMR codec are not checked</w:t>
            </w:r>
          </w:p>
          <w:p w14:paraId="4BBDA840" w14:textId="77777777" w:rsidR="00A355D2" w:rsidRPr="00613175" w:rsidRDefault="00A355D2" w:rsidP="00A355D2">
            <w:pPr>
              <w:pStyle w:val="TAN"/>
              <w:ind w:left="0" w:firstLine="0"/>
              <w:rPr>
                <w:rFonts w:eastAsia="SimSun"/>
                <w:szCs w:val="24"/>
                <w:lang w:eastAsia="zh-CN"/>
              </w:rPr>
            </w:pPr>
            <w:r w:rsidRPr="00613175">
              <w:rPr>
                <w:rFonts w:eastAsia="SimSun"/>
                <w:szCs w:val="24"/>
                <w:lang w:eastAsia="zh-CN"/>
              </w:rPr>
              <w:t xml:space="preserve">Note 4: </w:t>
            </w:r>
            <w:r w:rsidRPr="00613175">
              <w:t>"o=" line identical to previous SDP sent by UE except that sess-version is incremented by one.</w:t>
            </w:r>
          </w:p>
        </w:tc>
      </w:tr>
    </w:tbl>
    <w:p w14:paraId="1D94C605" w14:textId="77777777" w:rsidR="00A355D2" w:rsidRPr="00613175" w:rsidRDefault="00A355D2" w:rsidP="00A355D2"/>
    <w:p w14:paraId="6F7D68DB" w14:textId="77777777" w:rsidR="00A355D2" w:rsidRPr="00613175" w:rsidRDefault="00A355D2" w:rsidP="00A355D2">
      <w:pPr>
        <w:pStyle w:val="H6"/>
      </w:pPr>
      <w:r w:rsidRPr="00613175">
        <w:t>180 Ringing (Step 8)</w:t>
      </w:r>
    </w:p>
    <w:p w14:paraId="392C9EDB" w14:textId="77777777" w:rsidR="00A355D2" w:rsidRPr="00613175" w:rsidRDefault="00A355D2" w:rsidP="00A355D2">
      <w:pPr>
        <w:keepNext/>
      </w:pPr>
      <w:r w:rsidRPr="00613175">
        <w:t>Use the default message "180 Ringing for INVITE" in Annex A.2.6 of TS 34.229-1 [2] applying conditions A2 and A14,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7A714C3C"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7FD716CA" w14:textId="77777777" w:rsidR="00A355D2" w:rsidRPr="00613175" w:rsidRDefault="00A355D2" w:rsidP="00A355D2">
            <w:pPr>
              <w:pStyle w:val="TAL"/>
              <w:rPr>
                <w:b/>
              </w:rPr>
            </w:pPr>
            <w:r w:rsidRPr="00613175">
              <w:rPr>
                <w:b/>
              </w:rPr>
              <w:t>Header/param</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79923E69" w14:textId="77777777" w:rsidR="00A355D2" w:rsidRPr="00613175" w:rsidRDefault="00A355D2" w:rsidP="00A355D2">
            <w:pPr>
              <w:pStyle w:val="TAL"/>
              <w:rPr>
                <w:b/>
              </w:rPr>
            </w:pPr>
            <w:r w:rsidRPr="00613175">
              <w:rPr>
                <w:b/>
              </w:rPr>
              <w:t>Value/remark</w:t>
            </w:r>
          </w:p>
        </w:tc>
      </w:tr>
      <w:tr w:rsidR="00A355D2" w:rsidRPr="00613175" w14:paraId="3336B3DE" w14:textId="77777777" w:rsidTr="00A355D2">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67869101" w14:textId="77777777" w:rsidR="00A355D2" w:rsidRPr="00613175" w:rsidRDefault="00A355D2" w:rsidP="00A355D2">
            <w:pPr>
              <w:pStyle w:val="TAL"/>
              <w:rPr>
                <w:b/>
              </w:rPr>
            </w:pPr>
            <w:r w:rsidRPr="00613175">
              <w:rPr>
                <w:b/>
              </w:rPr>
              <w:t>Content-Type</w:t>
            </w:r>
          </w:p>
        </w:tc>
        <w:tc>
          <w:tcPr>
            <w:tcW w:w="7938" w:type="dxa"/>
            <w:tcBorders>
              <w:top w:val="single" w:sz="4" w:space="0" w:color="auto"/>
              <w:left w:val="single" w:sz="4" w:space="0" w:color="auto"/>
              <w:right w:val="single" w:sz="4" w:space="0" w:color="auto"/>
            </w:tcBorders>
            <w:shd w:val="clear" w:color="auto" w:fill="auto"/>
          </w:tcPr>
          <w:p w14:paraId="3075D344" w14:textId="77777777" w:rsidR="00A355D2" w:rsidRPr="00613175" w:rsidRDefault="00A355D2" w:rsidP="00A355D2">
            <w:pPr>
              <w:pStyle w:val="TAL"/>
              <w:rPr>
                <w:bCs/>
              </w:rPr>
            </w:pPr>
            <w:r w:rsidRPr="00613175">
              <w:rPr>
                <w:bCs/>
              </w:rPr>
              <w:t>Header not present</w:t>
            </w:r>
          </w:p>
        </w:tc>
      </w:tr>
      <w:tr w:rsidR="00A355D2" w:rsidRPr="00613175" w14:paraId="50C2019A"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549F0F28" w14:textId="77777777" w:rsidR="00A355D2" w:rsidRPr="00613175" w:rsidRDefault="00A355D2" w:rsidP="00A355D2">
            <w:pPr>
              <w:pStyle w:val="TAL"/>
            </w:pPr>
            <w:r w:rsidRPr="00613175">
              <w:tab/>
              <w:t>media-type</w:t>
            </w:r>
          </w:p>
        </w:tc>
        <w:tc>
          <w:tcPr>
            <w:tcW w:w="7938" w:type="dxa"/>
            <w:tcBorders>
              <w:left w:val="single" w:sz="4" w:space="0" w:color="auto"/>
              <w:bottom w:val="single" w:sz="4" w:space="0" w:color="auto"/>
              <w:right w:val="single" w:sz="4" w:space="0" w:color="auto"/>
            </w:tcBorders>
            <w:shd w:val="clear" w:color="auto" w:fill="auto"/>
          </w:tcPr>
          <w:p w14:paraId="7515649E" w14:textId="77777777" w:rsidR="00A355D2" w:rsidRPr="00613175" w:rsidRDefault="00A355D2" w:rsidP="00A355D2">
            <w:pPr>
              <w:pStyle w:val="TAL"/>
              <w:rPr>
                <w:i/>
                <w:iCs/>
              </w:rPr>
            </w:pPr>
          </w:p>
        </w:tc>
      </w:tr>
      <w:tr w:rsidR="00A355D2" w:rsidRPr="00613175" w14:paraId="736BFD7F" w14:textId="77777777" w:rsidTr="00A355D2">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3DC442B1" w14:textId="77777777" w:rsidR="00A355D2" w:rsidRPr="00613175" w:rsidRDefault="00A355D2" w:rsidP="00A355D2">
            <w:pPr>
              <w:pStyle w:val="TAR"/>
              <w:ind w:right="360"/>
              <w:jc w:val="left"/>
            </w:pPr>
            <w:r w:rsidRPr="00613175">
              <w:rPr>
                <w:b/>
              </w:rPr>
              <w:t>Content-Length</w:t>
            </w:r>
          </w:p>
        </w:tc>
        <w:tc>
          <w:tcPr>
            <w:tcW w:w="7938" w:type="dxa"/>
            <w:tcBorders>
              <w:top w:val="single" w:sz="4" w:space="0" w:color="auto"/>
              <w:left w:val="single" w:sz="4" w:space="0" w:color="auto"/>
              <w:right w:val="single" w:sz="4" w:space="0" w:color="auto"/>
            </w:tcBorders>
            <w:shd w:val="clear" w:color="auto" w:fill="auto"/>
          </w:tcPr>
          <w:p w14:paraId="2D3F60A9" w14:textId="77777777" w:rsidR="00A355D2" w:rsidRPr="00613175" w:rsidRDefault="00A355D2" w:rsidP="00A355D2">
            <w:pPr>
              <w:pStyle w:val="TAL"/>
              <w:rPr>
                <w:bCs/>
              </w:rPr>
            </w:pPr>
            <w:r w:rsidRPr="00613175">
              <w:rPr>
                <w:rFonts w:eastAsia="SimSun"/>
                <w:szCs w:val="24"/>
                <w:lang w:eastAsia="zh-CN"/>
              </w:rPr>
              <w:t>header shall be present if UE uses TCP to send this message and if there is a message body</w:t>
            </w:r>
          </w:p>
        </w:tc>
      </w:tr>
      <w:tr w:rsidR="00A355D2" w:rsidRPr="00613175" w14:paraId="057A9332"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10E8E3A1" w14:textId="77777777" w:rsidR="00A355D2" w:rsidRPr="00613175" w:rsidRDefault="00A355D2" w:rsidP="00A355D2">
            <w:pPr>
              <w:pStyle w:val="TAR"/>
              <w:ind w:right="360"/>
              <w:jc w:val="left"/>
              <w:rPr>
                <w:b/>
              </w:rPr>
            </w:pPr>
            <w:r w:rsidRPr="00613175">
              <w:tab/>
              <w:t>value</w:t>
            </w:r>
          </w:p>
        </w:tc>
        <w:tc>
          <w:tcPr>
            <w:tcW w:w="7938" w:type="dxa"/>
            <w:tcBorders>
              <w:left w:val="single" w:sz="4" w:space="0" w:color="auto"/>
              <w:bottom w:val="single" w:sz="4" w:space="0" w:color="auto"/>
              <w:right w:val="single" w:sz="4" w:space="0" w:color="auto"/>
            </w:tcBorders>
            <w:shd w:val="clear" w:color="auto" w:fill="auto"/>
          </w:tcPr>
          <w:p w14:paraId="51715FF1" w14:textId="77777777" w:rsidR="00A355D2" w:rsidRPr="00613175" w:rsidRDefault="00A355D2" w:rsidP="00A355D2">
            <w:pPr>
              <w:pStyle w:val="TAR"/>
              <w:ind w:right="360"/>
              <w:jc w:val="left"/>
              <w:rPr>
                <w:iCs/>
              </w:rPr>
            </w:pPr>
            <w:r w:rsidRPr="00613175">
              <w:rPr>
                <w:iCs/>
              </w:rPr>
              <w:t>0</w:t>
            </w:r>
          </w:p>
        </w:tc>
      </w:tr>
      <w:tr w:rsidR="00A355D2" w:rsidRPr="00613175" w14:paraId="754772AB"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4A6D9531" w14:textId="77777777" w:rsidR="00A355D2" w:rsidRPr="00613175" w:rsidRDefault="00A355D2" w:rsidP="00A355D2">
            <w:pPr>
              <w:pStyle w:val="TAL"/>
              <w:rPr>
                <w:b/>
              </w:rPr>
            </w:pPr>
            <w:r w:rsidRPr="00613175">
              <w:rPr>
                <w:b/>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69016332" w14:textId="77777777" w:rsidR="00A355D2" w:rsidRPr="00613175" w:rsidRDefault="00A355D2" w:rsidP="00A355D2">
            <w:pPr>
              <w:pStyle w:val="TAL"/>
              <w:rPr>
                <w:bCs/>
              </w:rPr>
            </w:pPr>
            <w:r w:rsidRPr="00613175">
              <w:rPr>
                <w:bCs/>
              </w:rPr>
              <w:t xml:space="preserve">Not present </w:t>
            </w:r>
          </w:p>
        </w:tc>
      </w:tr>
    </w:tbl>
    <w:p w14:paraId="5106ED7A" w14:textId="77777777" w:rsidR="00A355D2" w:rsidRPr="00613175" w:rsidRDefault="00A355D2" w:rsidP="00A355D2"/>
    <w:p w14:paraId="11D135C5" w14:textId="77777777" w:rsidR="00A355D2" w:rsidRPr="00613175" w:rsidRDefault="00A355D2" w:rsidP="00A355D2">
      <w:pPr>
        <w:pStyle w:val="H6"/>
      </w:pPr>
      <w:r w:rsidRPr="00613175">
        <w:t>PRACK (Step 9)</w:t>
      </w:r>
    </w:p>
    <w:p w14:paraId="22086EE1" w14:textId="77777777" w:rsidR="00A355D2" w:rsidRPr="00613175" w:rsidRDefault="00A355D2" w:rsidP="00A355D2">
      <w:pPr>
        <w:keepNext/>
      </w:pPr>
      <w:r w:rsidRPr="00613175">
        <w:t>Use the default message "PRACK" in Annex A.2.4 of TS 34.229-1 [2] applying condition A3.</w:t>
      </w:r>
    </w:p>
    <w:p w14:paraId="38927CF0" w14:textId="77777777" w:rsidR="00A355D2" w:rsidRPr="00613175" w:rsidRDefault="00A355D2" w:rsidP="00A355D2">
      <w:pPr>
        <w:pStyle w:val="H6"/>
      </w:pPr>
      <w:r w:rsidRPr="00613175">
        <w:t>200 OK (Step 10)</w:t>
      </w:r>
    </w:p>
    <w:p w14:paraId="66CFDCCD" w14:textId="77777777" w:rsidR="00A355D2" w:rsidRPr="00613175" w:rsidRDefault="00A355D2" w:rsidP="00A355D2">
      <w:pPr>
        <w:keepNext/>
      </w:pPr>
      <w:r w:rsidRPr="00613175">
        <w:t>Use the default message "200 OK for other requests than REGISTER or SUBSCRIBE" in Annex A.3.1 of TS 34.229-1 [2] applying conditions A8, A11, and A22.</w:t>
      </w:r>
    </w:p>
    <w:p w14:paraId="4F56879A" w14:textId="77777777" w:rsidR="00A355D2" w:rsidRPr="00613175" w:rsidRDefault="00A355D2" w:rsidP="00A355D2">
      <w:pPr>
        <w:pStyle w:val="H6"/>
      </w:pPr>
      <w:r w:rsidRPr="00613175">
        <w:t>200 OK (Step 11)</w:t>
      </w:r>
    </w:p>
    <w:p w14:paraId="459D04B3" w14:textId="77777777" w:rsidR="00A355D2" w:rsidRPr="00613175" w:rsidRDefault="00A355D2" w:rsidP="00A355D2">
      <w:pPr>
        <w:keepNext/>
      </w:pPr>
      <w:r w:rsidRPr="00613175">
        <w:t>Use the default message "200 OK for other requests than REGISTER or SUBSCRIBE" in Annex A.3.1 of TS 34.229-1 [2] applying conditions A8, A11, and A22.</w:t>
      </w:r>
    </w:p>
    <w:p w14:paraId="33CA1421" w14:textId="77777777" w:rsidR="00A355D2" w:rsidRPr="00613175" w:rsidRDefault="00A355D2" w:rsidP="00A355D2">
      <w:pPr>
        <w:pStyle w:val="H6"/>
      </w:pPr>
      <w:r w:rsidRPr="00613175">
        <w:t>ACK (Step 12)</w:t>
      </w:r>
    </w:p>
    <w:p w14:paraId="6A730C4E" w14:textId="77777777" w:rsidR="00A355D2" w:rsidRPr="00613175" w:rsidRDefault="00A355D2" w:rsidP="00A355D2">
      <w:pPr>
        <w:keepNext/>
      </w:pPr>
      <w:r w:rsidRPr="00613175">
        <w:t>Use the default message "ACK" in Annex A.2.6 of TS 34.229-1 [2] applying conditions A2 and A3.</w:t>
      </w:r>
    </w:p>
    <w:p w14:paraId="5AABEFC4" w14:textId="77777777" w:rsidR="00A355D2" w:rsidRPr="00613175" w:rsidRDefault="00A355D2" w:rsidP="00A355D2">
      <w:pPr>
        <w:pStyle w:val="Heading2"/>
      </w:pPr>
      <w:bookmarkStart w:id="1417" w:name="_Toc75880716"/>
      <w:bookmarkStart w:id="1418" w:name="_Toc84254428"/>
      <w:bookmarkStart w:id="1419" w:name="_Toc84255223"/>
      <w:r w:rsidRPr="00613175">
        <w:t>A.16.2</w:t>
      </w:r>
      <w:r w:rsidRPr="00613175">
        <w:tab/>
        <w:t>MTSI MT Video Call / without preconditions / 5GS</w:t>
      </w:r>
      <w:bookmarkEnd w:id="1417"/>
      <w:bookmarkEnd w:id="1418"/>
      <w:bookmarkEnd w:id="1419"/>
    </w:p>
    <w:p w14:paraId="111A0D78" w14:textId="77777777" w:rsidR="00A355D2" w:rsidRPr="00613175" w:rsidRDefault="00A355D2" w:rsidP="00A355D2">
      <w:pPr>
        <w:pStyle w:val="H6"/>
      </w:pPr>
      <w:r w:rsidRPr="00613175">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000" w:firstRow="0" w:lastRow="0" w:firstColumn="0" w:lastColumn="0" w:noHBand="0" w:noVBand="0"/>
      </w:tblPr>
      <w:tblGrid>
        <w:gridCol w:w="680"/>
        <w:gridCol w:w="630"/>
        <w:gridCol w:w="630"/>
        <w:gridCol w:w="3420"/>
        <w:gridCol w:w="4196"/>
      </w:tblGrid>
      <w:tr w:rsidR="00A355D2" w:rsidRPr="00613175" w14:paraId="2D622669" w14:textId="77777777" w:rsidTr="00A355D2">
        <w:trPr>
          <w:cantSplit/>
          <w:jc w:val="center"/>
        </w:trPr>
        <w:tc>
          <w:tcPr>
            <w:tcW w:w="680" w:type="dxa"/>
            <w:tcBorders>
              <w:top w:val="single" w:sz="4" w:space="0" w:color="auto"/>
              <w:left w:val="single" w:sz="4" w:space="0" w:color="auto"/>
              <w:bottom w:val="nil"/>
              <w:right w:val="single" w:sz="4" w:space="0" w:color="auto"/>
            </w:tcBorders>
          </w:tcPr>
          <w:p w14:paraId="2F837136" w14:textId="77777777" w:rsidR="00A355D2" w:rsidRPr="00613175" w:rsidRDefault="00A355D2" w:rsidP="00A355D2">
            <w:pPr>
              <w:pStyle w:val="TAH"/>
            </w:pPr>
            <w:r w:rsidRPr="00613175">
              <w:t>Step</w:t>
            </w:r>
          </w:p>
        </w:tc>
        <w:tc>
          <w:tcPr>
            <w:tcW w:w="1260" w:type="dxa"/>
            <w:gridSpan w:val="2"/>
            <w:tcBorders>
              <w:left w:val="single" w:sz="4" w:space="0" w:color="auto"/>
              <w:right w:val="single" w:sz="4" w:space="0" w:color="auto"/>
            </w:tcBorders>
          </w:tcPr>
          <w:p w14:paraId="609AFC6E" w14:textId="77777777" w:rsidR="00A355D2" w:rsidRPr="00613175" w:rsidRDefault="00A355D2" w:rsidP="00A355D2">
            <w:pPr>
              <w:pStyle w:val="TAH"/>
            </w:pPr>
            <w:r w:rsidRPr="00613175">
              <w:t>Direction</w:t>
            </w:r>
          </w:p>
        </w:tc>
        <w:tc>
          <w:tcPr>
            <w:tcW w:w="3420" w:type="dxa"/>
            <w:tcBorders>
              <w:top w:val="single" w:sz="4" w:space="0" w:color="auto"/>
              <w:left w:val="single" w:sz="4" w:space="0" w:color="auto"/>
              <w:bottom w:val="nil"/>
              <w:right w:val="single" w:sz="4" w:space="0" w:color="auto"/>
            </w:tcBorders>
          </w:tcPr>
          <w:p w14:paraId="34D303AB" w14:textId="77777777" w:rsidR="00A355D2" w:rsidRPr="00613175" w:rsidRDefault="00A355D2" w:rsidP="00A355D2">
            <w:pPr>
              <w:pStyle w:val="TAH"/>
            </w:pPr>
            <w:r w:rsidRPr="00613175">
              <w:t>Message</w:t>
            </w:r>
          </w:p>
        </w:tc>
        <w:tc>
          <w:tcPr>
            <w:tcW w:w="4196" w:type="dxa"/>
            <w:tcBorders>
              <w:top w:val="single" w:sz="4" w:space="0" w:color="auto"/>
              <w:left w:val="single" w:sz="4" w:space="0" w:color="auto"/>
              <w:bottom w:val="nil"/>
              <w:right w:val="single" w:sz="4" w:space="0" w:color="auto"/>
            </w:tcBorders>
          </w:tcPr>
          <w:p w14:paraId="1E408CB1" w14:textId="77777777" w:rsidR="00A355D2" w:rsidRPr="00613175" w:rsidRDefault="00A355D2" w:rsidP="00A355D2">
            <w:pPr>
              <w:pStyle w:val="TAH"/>
            </w:pPr>
            <w:r w:rsidRPr="00613175">
              <w:t>Comment</w:t>
            </w:r>
          </w:p>
        </w:tc>
      </w:tr>
      <w:tr w:rsidR="00A355D2" w:rsidRPr="00613175" w14:paraId="6C7D5AD6" w14:textId="77777777" w:rsidTr="00A355D2">
        <w:trPr>
          <w:cantSplit/>
          <w:jc w:val="center"/>
        </w:trPr>
        <w:tc>
          <w:tcPr>
            <w:tcW w:w="680" w:type="dxa"/>
            <w:tcBorders>
              <w:top w:val="nil"/>
              <w:left w:val="single" w:sz="4" w:space="0" w:color="auto"/>
              <w:bottom w:val="single" w:sz="4" w:space="0" w:color="auto"/>
              <w:right w:val="single" w:sz="4" w:space="0" w:color="auto"/>
            </w:tcBorders>
          </w:tcPr>
          <w:p w14:paraId="29686842" w14:textId="77777777" w:rsidR="00A355D2" w:rsidRPr="00613175" w:rsidRDefault="00A355D2" w:rsidP="00A355D2">
            <w:pPr>
              <w:pStyle w:val="TAC"/>
              <w:rPr>
                <w:rFonts w:eastAsia="MS Gothic"/>
              </w:rPr>
            </w:pPr>
          </w:p>
        </w:tc>
        <w:tc>
          <w:tcPr>
            <w:tcW w:w="630" w:type="dxa"/>
            <w:tcBorders>
              <w:left w:val="single" w:sz="4" w:space="0" w:color="auto"/>
            </w:tcBorders>
          </w:tcPr>
          <w:p w14:paraId="257464D9" w14:textId="77777777" w:rsidR="00A355D2" w:rsidRPr="00613175" w:rsidRDefault="00A355D2" w:rsidP="00A355D2">
            <w:pPr>
              <w:pStyle w:val="TAH"/>
            </w:pPr>
            <w:r w:rsidRPr="00613175">
              <w:t>UE</w:t>
            </w:r>
          </w:p>
        </w:tc>
        <w:tc>
          <w:tcPr>
            <w:tcW w:w="630" w:type="dxa"/>
            <w:tcBorders>
              <w:right w:val="single" w:sz="4" w:space="0" w:color="auto"/>
            </w:tcBorders>
          </w:tcPr>
          <w:p w14:paraId="7D4DAD7F" w14:textId="77777777" w:rsidR="00A355D2" w:rsidRPr="00613175" w:rsidRDefault="00A355D2" w:rsidP="00A355D2">
            <w:pPr>
              <w:pStyle w:val="TAH"/>
            </w:pPr>
            <w:r w:rsidRPr="00613175">
              <w:t>SS</w:t>
            </w:r>
          </w:p>
        </w:tc>
        <w:tc>
          <w:tcPr>
            <w:tcW w:w="3420" w:type="dxa"/>
            <w:tcBorders>
              <w:top w:val="nil"/>
              <w:left w:val="single" w:sz="4" w:space="0" w:color="auto"/>
              <w:bottom w:val="single" w:sz="4" w:space="0" w:color="auto"/>
              <w:right w:val="single" w:sz="4" w:space="0" w:color="auto"/>
            </w:tcBorders>
          </w:tcPr>
          <w:p w14:paraId="2805EB15" w14:textId="77777777" w:rsidR="00A355D2" w:rsidRPr="00613175" w:rsidRDefault="00A355D2" w:rsidP="00A355D2">
            <w:pPr>
              <w:pStyle w:val="TAC"/>
            </w:pPr>
          </w:p>
        </w:tc>
        <w:tc>
          <w:tcPr>
            <w:tcW w:w="4196" w:type="dxa"/>
            <w:tcBorders>
              <w:top w:val="nil"/>
              <w:left w:val="single" w:sz="4" w:space="0" w:color="auto"/>
              <w:bottom w:val="single" w:sz="4" w:space="0" w:color="auto"/>
              <w:right w:val="single" w:sz="4" w:space="0" w:color="auto"/>
            </w:tcBorders>
          </w:tcPr>
          <w:p w14:paraId="0618478B" w14:textId="77777777" w:rsidR="00A355D2" w:rsidRPr="00613175" w:rsidRDefault="00A355D2" w:rsidP="00A355D2">
            <w:pPr>
              <w:pStyle w:val="TAL"/>
              <w:rPr>
                <w:rFonts w:eastAsia="MS Gothic"/>
              </w:rPr>
            </w:pPr>
          </w:p>
        </w:tc>
      </w:tr>
      <w:tr w:rsidR="00A355D2" w:rsidRPr="00613175" w14:paraId="29CC62E8" w14:textId="77777777" w:rsidTr="00A355D2">
        <w:trPr>
          <w:cantSplit/>
          <w:jc w:val="center"/>
        </w:trPr>
        <w:tc>
          <w:tcPr>
            <w:tcW w:w="680" w:type="dxa"/>
            <w:tcBorders>
              <w:top w:val="single" w:sz="4" w:space="0" w:color="auto"/>
            </w:tcBorders>
          </w:tcPr>
          <w:p w14:paraId="2012BE8D" w14:textId="77777777" w:rsidR="00A355D2" w:rsidRPr="00613175" w:rsidRDefault="00A355D2" w:rsidP="00A355D2">
            <w:pPr>
              <w:pStyle w:val="TAC"/>
              <w:rPr>
                <w:rFonts w:eastAsia="MS Gothic"/>
              </w:rPr>
            </w:pPr>
            <w:r w:rsidRPr="00613175">
              <w:rPr>
                <w:rFonts w:eastAsia="MS Gothic"/>
              </w:rPr>
              <w:t>1</w:t>
            </w:r>
          </w:p>
        </w:tc>
        <w:tc>
          <w:tcPr>
            <w:tcW w:w="1260" w:type="dxa"/>
            <w:gridSpan w:val="2"/>
          </w:tcPr>
          <w:p w14:paraId="0A24F5FA"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tcBorders>
          </w:tcPr>
          <w:p w14:paraId="46FD27A0" w14:textId="77777777" w:rsidR="00A355D2" w:rsidRPr="00613175" w:rsidRDefault="00A355D2" w:rsidP="00A355D2">
            <w:pPr>
              <w:pStyle w:val="TAL"/>
              <w:rPr>
                <w:rFonts w:eastAsia="MS Gothic"/>
              </w:rPr>
            </w:pPr>
            <w:r w:rsidRPr="00613175">
              <w:rPr>
                <w:rFonts w:eastAsia="MS Gothic"/>
              </w:rPr>
              <w:t>INVITE</w:t>
            </w:r>
          </w:p>
        </w:tc>
        <w:tc>
          <w:tcPr>
            <w:tcW w:w="4196" w:type="dxa"/>
            <w:tcBorders>
              <w:top w:val="single" w:sz="4" w:space="0" w:color="auto"/>
            </w:tcBorders>
          </w:tcPr>
          <w:p w14:paraId="78E5FA9D" w14:textId="77777777" w:rsidR="00A355D2" w:rsidRPr="00613175" w:rsidRDefault="00A355D2" w:rsidP="00A355D2">
            <w:pPr>
              <w:pStyle w:val="TAL"/>
              <w:rPr>
                <w:rFonts w:eastAsia="MS Gothic"/>
              </w:rPr>
            </w:pPr>
            <w:r w:rsidRPr="00613175">
              <w:rPr>
                <w:rFonts w:eastAsia="MS Gothic"/>
              </w:rPr>
              <w:t>SS sends INVITE with the first SDP offer.</w:t>
            </w:r>
          </w:p>
        </w:tc>
      </w:tr>
      <w:tr w:rsidR="00A355D2" w:rsidRPr="00613175" w14:paraId="41111569" w14:textId="77777777" w:rsidTr="00A355D2">
        <w:trPr>
          <w:cantSplit/>
          <w:jc w:val="center"/>
        </w:trPr>
        <w:tc>
          <w:tcPr>
            <w:tcW w:w="680" w:type="dxa"/>
            <w:tcBorders>
              <w:top w:val="single" w:sz="4" w:space="0" w:color="auto"/>
            </w:tcBorders>
          </w:tcPr>
          <w:p w14:paraId="20FB1A27" w14:textId="77777777" w:rsidR="00A355D2" w:rsidRPr="00613175" w:rsidRDefault="00A355D2" w:rsidP="00A355D2">
            <w:pPr>
              <w:pStyle w:val="TAC"/>
              <w:rPr>
                <w:rFonts w:eastAsia="MS Gothic"/>
              </w:rPr>
            </w:pPr>
            <w:r w:rsidRPr="00613175">
              <w:rPr>
                <w:rFonts w:eastAsia="MS Gothic"/>
              </w:rPr>
              <w:t>2</w:t>
            </w:r>
          </w:p>
        </w:tc>
        <w:tc>
          <w:tcPr>
            <w:tcW w:w="1260" w:type="dxa"/>
            <w:gridSpan w:val="2"/>
          </w:tcPr>
          <w:p w14:paraId="5C2702AA"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5F9E0BF2" w14:textId="77777777" w:rsidR="00A355D2" w:rsidRPr="00613175" w:rsidRDefault="00A355D2" w:rsidP="00A355D2">
            <w:pPr>
              <w:pStyle w:val="TAL"/>
              <w:rPr>
                <w:rFonts w:eastAsia="MS Gothic"/>
              </w:rPr>
            </w:pPr>
            <w:r w:rsidRPr="00613175">
              <w:rPr>
                <w:rFonts w:eastAsia="MS Gothic"/>
              </w:rPr>
              <w:t>100 Trying</w:t>
            </w:r>
          </w:p>
        </w:tc>
        <w:tc>
          <w:tcPr>
            <w:tcW w:w="4196" w:type="dxa"/>
            <w:tcBorders>
              <w:top w:val="single" w:sz="4" w:space="0" w:color="auto"/>
            </w:tcBorders>
          </w:tcPr>
          <w:p w14:paraId="4D3D3B19" w14:textId="77777777" w:rsidR="00A355D2" w:rsidRPr="00613175" w:rsidRDefault="00A355D2" w:rsidP="00A355D2">
            <w:pPr>
              <w:pStyle w:val="TAL"/>
              <w:rPr>
                <w:rFonts w:eastAsia="MS Gothic"/>
              </w:rPr>
            </w:pPr>
            <w:r w:rsidRPr="00613175">
              <w:rPr>
                <w:rFonts w:eastAsia="MS Gothic"/>
              </w:rPr>
              <w:t>Optional step: UE may send a 100 Trying provisional response.</w:t>
            </w:r>
          </w:p>
        </w:tc>
      </w:tr>
      <w:tr w:rsidR="00A355D2" w:rsidRPr="00613175" w14:paraId="5240A5A6" w14:textId="77777777" w:rsidTr="00A355D2">
        <w:trPr>
          <w:cantSplit/>
          <w:jc w:val="center"/>
        </w:trPr>
        <w:tc>
          <w:tcPr>
            <w:tcW w:w="680" w:type="dxa"/>
            <w:tcBorders>
              <w:top w:val="single" w:sz="4" w:space="0" w:color="auto"/>
            </w:tcBorders>
          </w:tcPr>
          <w:p w14:paraId="476F2321" w14:textId="77777777" w:rsidR="00A355D2" w:rsidRPr="00613175" w:rsidRDefault="00A355D2" w:rsidP="00A355D2">
            <w:pPr>
              <w:pStyle w:val="TAC"/>
              <w:rPr>
                <w:rFonts w:eastAsia="MS Gothic"/>
              </w:rPr>
            </w:pPr>
            <w:r w:rsidRPr="00613175">
              <w:rPr>
                <w:rFonts w:eastAsia="MS Gothic"/>
              </w:rPr>
              <w:t>3</w:t>
            </w:r>
          </w:p>
        </w:tc>
        <w:tc>
          <w:tcPr>
            <w:tcW w:w="1260" w:type="dxa"/>
            <w:gridSpan w:val="2"/>
          </w:tcPr>
          <w:p w14:paraId="0DA3757E"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52DF27B5" w14:textId="77777777" w:rsidR="00A355D2" w:rsidRPr="00613175" w:rsidRDefault="00A355D2" w:rsidP="00A355D2">
            <w:pPr>
              <w:pStyle w:val="TAL"/>
              <w:rPr>
                <w:rFonts w:eastAsia="MS Gothic"/>
              </w:rPr>
            </w:pPr>
            <w:r w:rsidRPr="00613175">
              <w:rPr>
                <w:rFonts w:eastAsia="MS Gothic"/>
              </w:rPr>
              <w:t>183 Session Progress</w:t>
            </w:r>
          </w:p>
        </w:tc>
        <w:tc>
          <w:tcPr>
            <w:tcW w:w="4196" w:type="dxa"/>
            <w:tcBorders>
              <w:top w:val="single" w:sz="4" w:space="0" w:color="auto"/>
            </w:tcBorders>
          </w:tcPr>
          <w:p w14:paraId="560328CA" w14:textId="77777777" w:rsidR="00A355D2" w:rsidRPr="00613175" w:rsidRDefault="00A355D2" w:rsidP="00A355D2">
            <w:pPr>
              <w:pStyle w:val="TAL"/>
              <w:rPr>
                <w:rFonts w:eastAsia="MS Gothic"/>
              </w:rPr>
            </w:pPr>
            <w:r w:rsidRPr="00613175">
              <w:rPr>
                <w:rFonts w:eastAsia="MS Gothic"/>
              </w:rPr>
              <w:t>UE sends 183 Session Progress response reliably, including an SDP answer.</w:t>
            </w:r>
          </w:p>
        </w:tc>
      </w:tr>
      <w:tr w:rsidR="00A355D2" w:rsidRPr="00613175" w14:paraId="2F62039C" w14:textId="77777777" w:rsidTr="00A355D2">
        <w:trPr>
          <w:cantSplit/>
          <w:jc w:val="center"/>
        </w:trPr>
        <w:tc>
          <w:tcPr>
            <w:tcW w:w="680" w:type="dxa"/>
            <w:tcBorders>
              <w:top w:val="single" w:sz="4" w:space="0" w:color="auto"/>
            </w:tcBorders>
          </w:tcPr>
          <w:p w14:paraId="151FAA19" w14:textId="77777777" w:rsidR="00A355D2" w:rsidRPr="00613175" w:rsidRDefault="00A355D2" w:rsidP="00A355D2">
            <w:pPr>
              <w:pStyle w:val="TAC"/>
              <w:rPr>
                <w:rFonts w:eastAsia="MS Gothic"/>
              </w:rPr>
            </w:pPr>
            <w:r w:rsidRPr="00613175">
              <w:rPr>
                <w:rFonts w:eastAsia="MS Gothic"/>
              </w:rPr>
              <w:t>4</w:t>
            </w:r>
          </w:p>
        </w:tc>
        <w:tc>
          <w:tcPr>
            <w:tcW w:w="1260" w:type="dxa"/>
            <w:gridSpan w:val="2"/>
          </w:tcPr>
          <w:p w14:paraId="7ACD3DEC"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tcBorders>
          </w:tcPr>
          <w:p w14:paraId="2ECD7375" w14:textId="77777777" w:rsidR="00A355D2" w:rsidRPr="00613175" w:rsidRDefault="00A355D2" w:rsidP="00A355D2">
            <w:pPr>
              <w:pStyle w:val="TAL"/>
              <w:rPr>
                <w:rFonts w:eastAsia="MS Gothic"/>
              </w:rPr>
            </w:pPr>
            <w:r w:rsidRPr="00613175">
              <w:rPr>
                <w:rFonts w:eastAsia="MS Gothic"/>
              </w:rPr>
              <w:t>PRACK</w:t>
            </w:r>
          </w:p>
        </w:tc>
        <w:tc>
          <w:tcPr>
            <w:tcW w:w="4196" w:type="dxa"/>
            <w:tcBorders>
              <w:top w:val="single" w:sz="4" w:space="0" w:color="auto"/>
            </w:tcBorders>
          </w:tcPr>
          <w:p w14:paraId="1AD31890" w14:textId="77777777" w:rsidR="00A355D2" w:rsidRPr="00613175" w:rsidRDefault="00A355D2" w:rsidP="00A355D2">
            <w:pPr>
              <w:pStyle w:val="TAL"/>
              <w:rPr>
                <w:rFonts w:eastAsia="MS Gothic"/>
              </w:rPr>
            </w:pPr>
            <w:r w:rsidRPr="00613175">
              <w:rPr>
                <w:rFonts w:eastAsia="MS Gothic"/>
              </w:rPr>
              <w:t>SS acknowledges reception of 183 Session Progress.</w:t>
            </w:r>
          </w:p>
        </w:tc>
      </w:tr>
      <w:tr w:rsidR="00A355D2" w:rsidRPr="00613175" w14:paraId="44996F3E" w14:textId="77777777" w:rsidTr="00A355D2">
        <w:trPr>
          <w:cantSplit/>
          <w:jc w:val="center"/>
        </w:trPr>
        <w:tc>
          <w:tcPr>
            <w:tcW w:w="680" w:type="dxa"/>
            <w:tcBorders>
              <w:top w:val="single" w:sz="4" w:space="0" w:color="auto"/>
            </w:tcBorders>
          </w:tcPr>
          <w:p w14:paraId="5E315375" w14:textId="77777777" w:rsidR="00A355D2" w:rsidRPr="00613175" w:rsidRDefault="00A355D2" w:rsidP="00A355D2">
            <w:pPr>
              <w:pStyle w:val="TAC"/>
              <w:rPr>
                <w:rFonts w:eastAsia="MS Gothic"/>
              </w:rPr>
            </w:pPr>
            <w:r w:rsidRPr="00613175">
              <w:rPr>
                <w:rFonts w:eastAsia="MS Gothic"/>
              </w:rPr>
              <w:t>5</w:t>
            </w:r>
          </w:p>
        </w:tc>
        <w:tc>
          <w:tcPr>
            <w:tcW w:w="1260" w:type="dxa"/>
            <w:gridSpan w:val="2"/>
          </w:tcPr>
          <w:p w14:paraId="255B9CE7"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469F04E3" w14:textId="77777777" w:rsidR="00A355D2" w:rsidRPr="00613175" w:rsidRDefault="00A355D2" w:rsidP="00A355D2">
            <w:pPr>
              <w:pStyle w:val="TAL"/>
              <w:rPr>
                <w:rFonts w:eastAsia="MS Gothic"/>
              </w:rPr>
            </w:pPr>
            <w:r w:rsidRPr="00613175">
              <w:rPr>
                <w:rFonts w:eastAsia="MS Gothic"/>
              </w:rPr>
              <w:t>200 OK</w:t>
            </w:r>
          </w:p>
        </w:tc>
        <w:tc>
          <w:tcPr>
            <w:tcW w:w="4196" w:type="dxa"/>
            <w:tcBorders>
              <w:top w:val="single" w:sz="4" w:space="0" w:color="auto"/>
            </w:tcBorders>
          </w:tcPr>
          <w:p w14:paraId="5D8B506E" w14:textId="77777777" w:rsidR="00A355D2" w:rsidRPr="00613175" w:rsidRDefault="00A355D2" w:rsidP="00A355D2">
            <w:pPr>
              <w:pStyle w:val="TAL"/>
              <w:rPr>
                <w:rFonts w:eastAsia="MS Gothic"/>
              </w:rPr>
            </w:pPr>
            <w:r w:rsidRPr="00613175">
              <w:rPr>
                <w:rFonts w:eastAsia="MS Gothic"/>
              </w:rPr>
              <w:t>UE responds to PRACK.</w:t>
            </w:r>
          </w:p>
        </w:tc>
      </w:tr>
      <w:tr w:rsidR="00A355D2" w:rsidRPr="00613175" w14:paraId="66CCAE00" w14:textId="77777777" w:rsidTr="00A355D2">
        <w:trPr>
          <w:cantSplit/>
          <w:jc w:val="center"/>
        </w:trPr>
        <w:tc>
          <w:tcPr>
            <w:tcW w:w="680" w:type="dxa"/>
            <w:tcBorders>
              <w:top w:val="single" w:sz="4" w:space="0" w:color="auto"/>
            </w:tcBorders>
          </w:tcPr>
          <w:p w14:paraId="4D4D6AD9" w14:textId="77777777" w:rsidR="00A355D2" w:rsidRPr="00613175" w:rsidRDefault="00A355D2" w:rsidP="00A355D2">
            <w:pPr>
              <w:pStyle w:val="TAC"/>
              <w:rPr>
                <w:rFonts w:eastAsia="MS Gothic"/>
              </w:rPr>
            </w:pPr>
            <w:r w:rsidRPr="00613175">
              <w:rPr>
                <w:rFonts w:eastAsia="MS Gothic"/>
              </w:rPr>
              <w:t>6</w:t>
            </w:r>
          </w:p>
        </w:tc>
        <w:tc>
          <w:tcPr>
            <w:tcW w:w="1260" w:type="dxa"/>
            <w:gridSpan w:val="2"/>
          </w:tcPr>
          <w:p w14:paraId="2E08F20E"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283ADA28" w14:textId="77777777" w:rsidR="00A355D2" w:rsidRPr="00613175" w:rsidRDefault="00A355D2" w:rsidP="00A355D2">
            <w:pPr>
              <w:pStyle w:val="TAL"/>
              <w:rPr>
                <w:rFonts w:eastAsia="MS Gothic"/>
              </w:rPr>
            </w:pPr>
            <w:r w:rsidRPr="00613175">
              <w:rPr>
                <w:rFonts w:eastAsia="MS Gothic"/>
              </w:rPr>
              <w:t>180 Ringing</w:t>
            </w:r>
          </w:p>
        </w:tc>
        <w:tc>
          <w:tcPr>
            <w:tcW w:w="4196" w:type="dxa"/>
            <w:tcBorders>
              <w:top w:val="single" w:sz="4" w:space="0" w:color="auto"/>
            </w:tcBorders>
          </w:tcPr>
          <w:p w14:paraId="74CFE68D" w14:textId="77777777" w:rsidR="00A355D2" w:rsidRPr="00613175" w:rsidRDefault="00A355D2" w:rsidP="00A355D2">
            <w:pPr>
              <w:pStyle w:val="TAL"/>
              <w:rPr>
                <w:rFonts w:eastAsia="MS Gothic"/>
              </w:rPr>
            </w:pPr>
            <w:r w:rsidRPr="00613175">
              <w:rPr>
                <w:rFonts w:eastAsia="MS Gothic"/>
              </w:rPr>
              <w:t>UE sends 180 Ringing.</w:t>
            </w:r>
          </w:p>
        </w:tc>
      </w:tr>
      <w:tr w:rsidR="00A355D2" w:rsidRPr="00613175" w14:paraId="63305190" w14:textId="77777777" w:rsidTr="00A355D2">
        <w:trPr>
          <w:cantSplit/>
          <w:jc w:val="center"/>
        </w:trPr>
        <w:tc>
          <w:tcPr>
            <w:tcW w:w="680" w:type="dxa"/>
            <w:tcBorders>
              <w:top w:val="single" w:sz="4" w:space="0" w:color="auto"/>
            </w:tcBorders>
          </w:tcPr>
          <w:p w14:paraId="553C1CBA" w14:textId="77777777" w:rsidR="00A355D2" w:rsidRPr="00613175" w:rsidRDefault="00A355D2" w:rsidP="00A355D2">
            <w:pPr>
              <w:pStyle w:val="TAC"/>
              <w:rPr>
                <w:rFonts w:eastAsia="MS Gothic"/>
              </w:rPr>
            </w:pPr>
            <w:r w:rsidRPr="00613175">
              <w:rPr>
                <w:rFonts w:eastAsia="MS Gothic"/>
              </w:rPr>
              <w:t>7</w:t>
            </w:r>
          </w:p>
        </w:tc>
        <w:tc>
          <w:tcPr>
            <w:tcW w:w="1260" w:type="dxa"/>
            <w:gridSpan w:val="2"/>
          </w:tcPr>
          <w:p w14:paraId="7E26E688"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tcBorders>
          </w:tcPr>
          <w:p w14:paraId="3566DCE1" w14:textId="77777777" w:rsidR="00A355D2" w:rsidRPr="00613175" w:rsidRDefault="00A355D2" w:rsidP="00A355D2">
            <w:pPr>
              <w:pStyle w:val="TAL"/>
              <w:rPr>
                <w:rFonts w:eastAsia="MS Gothic"/>
              </w:rPr>
            </w:pPr>
            <w:r w:rsidRPr="00613175">
              <w:rPr>
                <w:rFonts w:eastAsia="MS Gothic"/>
              </w:rPr>
              <w:t>PRACK</w:t>
            </w:r>
          </w:p>
        </w:tc>
        <w:tc>
          <w:tcPr>
            <w:tcW w:w="4196" w:type="dxa"/>
            <w:tcBorders>
              <w:top w:val="single" w:sz="4" w:space="0" w:color="auto"/>
            </w:tcBorders>
          </w:tcPr>
          <w:p w14:paraId="463465C0" w14:textId="77777777" w:rsidR="00A355D2" w:rsidRPr="00613175" w:rsidRDefault="00A355D2" w:rsidP="00A355D2">
            <w:pPr>
              <w:pStyle w:val="TAL"/>
              <w:rPr>
                <w:rFonts w:eastAsia="MS Gothic"/>
              </w:rPr>
            </w:pPr>
            <w:r w:rsidRPr="00613175">
              <w:rPr>
                <w:rFonts w:eastAsia="MS Gothic"/>
              </w:rPr>
              <w:t>Conditional step: if UE sent 180 Ringing reliably, SS acknowledges reception of 180 Ringing</w:t>
            </w:r>
          </w:p>
        </w:tc>
      </w:tr>
      <w:tr w:rsidR="00A355D2" w:rsidRPr="00613175" w14:paraId="7718DA94" w14:textId="77777777" w:rsidTr="00A355D2">
        <w:trPr>
          <w:cantSplit/>
          <w:jc w:val="center"/>
        </w:trPr>
        <w:tc>
          <w:tcPr>
            <w:tcW w:w="680" w:type="dxa"/>
            <w:tcBorders>
              <w:top w:val="single" w:sz="4" w:space="0" w:color="auto"/>
            </w:tcBorders>
          </w:tcPr>
          <w:p w14:paraId="4FB5E0D8" w14:textId="77777777" w:rsidR="00A355D2" w:rsidRPr="00613175" w:rsidRDefault="00A355D2" w:rsidP="00A355D2">
            <w:pPr>
              <w:pStyle w:val="TAC"/>
              <w:rPr>
                <w:rFonts w:eastAsia="MS Gothic"/>
              </w:rPr>
            </w:pPr>
            <w:r w:rsidRPr="00613175">
              <w:rPr>
                <w:rFonts w:eastAsia="MS Gothic"/>
              </w:rPr>
              <w:t>8</w:t>
            </w:r>
          </w:p>
        </w:tc>
        <w:tc>
          <w:tcPr>
            <w:tcW w:w="1260" w:type="dxa"/>
            <w:gridSpan w:val="2"/>
          </w:tcPr>
          <w:p w14:paraId="0F7FAF04"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3069D930" w14:textId="77777777" w:rsidR="00A355D2" w:rsidRPr="00613175" w:rsidRDefault="00A355D2" w:rsidP="00A355D2">
            <w:pPr>
              <w:pStyle w:val="TAL"/>
              <w:rPr>
                <w:rFonts w:eastAsia="MS Gothic"/>
              </w:rPr>
            </w:pPr>
            <w:r w:rsidRPr="00613175">
              <w:rPr>
                <w:rFonts w:eastAsia="MS Gothic"/>
              </w:rPr>
              <w:t>200 OK</w:t>
            </w:r>
          </w:p>
        </w:tc>
        <w:tc>
          <w:tcPr>
            <w:tcW w:w="4196" w:type="dxa"/>
            <w:tcBorders>
              <w:top w:val="single" w:sz="4" w:space="0" w:color="auto"/>
            </w:tcBorders>
          </w:tcPr>
          <w:p w14:paraId="67BDCAC5" w14:textId="77777777" w:rsidR="00A355D2" w:rsidRPr="00613175" w:rsidRDefault="00A355D2" w:rsidP="00A355D2">
            <w:pPr>
              <w:pStyle w:val="TAL"/>
              <w:rPr>
                <w:rFonts w:eastAsia="MS Gothic"/>
              </w:rPr>
            </w:pPr>
            <w:r w:rsidRPr="00613175">
              <w:rPr>
                <w:rFonts w:eastAsia="MS Gothic"/>
              </w:rPr>
              <w:t>Conditional step: if UE sent 180 Ringing reliably, UE responds to PRACK.</w:t>
            </w:r>
          </w:p>
        </w:tc>
      </w:tr>
      <w:tr w:rsidR="00A355D2" w:rsidRPr="00613175" w14:paraId="36CFD342" w14:textId="77777777" w:rsidTr="00A355D2">
        <w:trPr>
          <w:cantSplit/>
          <w:jc w:val="center"/>
        </w:trPr>
        <w:tc>
          <w:tcPr>
            <w:tcW w:w="680" w:type="dxa"/>
            <w:tcBorders>
              <w:top w:val="single" w:sz="4" w:space="0" w:color="auto"/>
            </w:tcBorders>
          </w:tcPr>
          <w:p w14:paraId="0F865901" w14:textId="77777777" w:rsidR="00A355D2" w:rsidRPr="00613175" w:rsidRDefault="00A355D2" w:rsidP="00A355D2">
            <w:pPr>
              <w:pStyle w:val="TAC"/>
              <w:rPr>
                <w:rFonts w:eastAsia="MS Gothic"/>
              </w:rPr>
            </w:pPr>
            <w:r w:rsidRPr="00613175">
              <w:rPr>
                <w:rFonts w:eastAsia="MS Gothic"/>
              </w:rPr>
              <w:t>8A</w:t>
            </w:r>
          </w:p>
        </w:tc>
        <w:tc>
          <w:tcPr>
            <w:tcW w:w="1260" w:type="dxa"/>
            <w:gridSpan w:val="2"/>
          </w:tcPr>
          <w:p w14:paraId="30112AF2" w14:textId="77777777" w:rsidR="00A355D2" w:rsidRPr="00613175" w:rsidRDefault="00A355D2" w:rsidP="00A355D2">
            <w:pPr>
              <w:pStyle w:val="TAC"/>
              <w:rPr>
                <w:rFonts w:eastAsia="MS Gothic"/>
              </w:rPr>
            </w:pPr>
          </w:p>
        </w:tc>
        <w:tc>
          <w:tcPr>
            <w:tcW w:w="3420" w:type="dxa"/>
            <w:tcBorders>
              <w:top w:val="single" w:sz="4" w:space="0" w:color="auto"/>
            </w:tcBorders>
          </w:tcPr>
          <w:p w14:paraId="1DA94681" w14:textId="77777777" w:rsidR="00A355D2" w:rsidRPr="00613175" w:rsidRDefault="00A355D2" w:rsidP="00A355D2">
            <w:pPr>
              <w:pStyle w:val="TAL"/>
              <w:rPr>
                <w:rFonts w:eastAsia="MS Gothic"/>
              </w:rPr>
            </w:pPr>
          </w:p>
        </w:tc>
        <w:tc>
          <w:tcPr>
            <w:tcW w:w="4196" w:type="dxa"/>
            <w:tcBorders>
              <w:top w:val="single" w:sz="4" w:space="0" w:color="auto"/>
            </w:tcBorders>
          </w:tcPr>
          <w:p w14:paraId="02028C5F" w14:textId="77777777" w:rsidR="00A355D2" w:rsidRPr="00613175" w:rsidRDefault="00A355D2" w:rsidP="00A355D2">
            <w:pPr>
              <w:pStyle w:val="TAL"/>
              <w:rPr>
                <w:rFonts w:eastAsia="MS Gothic"/>
              </w:rPr>
            </w:pPr>
            <w:r w:rsidRPr="00613175">
              <w:rPr>
                <w:rFonts w:eastAsia="MS Gothic"/>
              </w:rPr>
              <w:t>Make UE accept the voice call.</w:t>
            </w:r>
          </w:p>
        </w:tc>
      </w:tr>
      <w:tr w:rsidR="00A355D2" w:rsidRPr="00613175" w14:paraId="7BC32266" w14:textId="77777777" w:rsidTr="00A355D2">
        <w:trPr>
          <w:cantSplit/>
          <w:jc w:val="center"/>
        </w:trPr>
        <w:tc>
          <w:tcPr>
            <w:tcW w:w="680" w:type="dxa"/>
            <w:tcBorders>
              <w:top w:val="single" w:sz="4" w:space="0" w:color="auto"/>
            </w:tcBorders>
          </w:tcPr>
          <w:p w14:paraId="5DE84E0A" w14:textId="77777777" w:rsidR="00A355D2" w:rsidRPr="00613175" w:rsidRDefault="00A355D2" w:rsidP="00A355D2">
            <w:pPr>
              <w:pStyle w:val="TAC"/>
              <w:rPr>
                <w:rFonts w:eastAsia="MS Gothic"/>
              </w:rPr>
            </w:pPr>
            <w:r w:rsidRPr="00613175">
              <w:rPr>
                <w:rFonts w:eastAsia="MS Gothic"/>
              </w:rPr>
              <w:t>9</w:t>
            </w:r>
          </w:p>
        </w:tc>
        <w:tc>
          <w:tcPr>
            <w:tcW w:w="1260" w:type="dxa"/>
            <w:gridSpan w:val="2"/>
          </w:tcPr>
          <w:p w14:paraId="3406B5EB" w14:textId="77777777" w:rsidR="00A355D2" w:rsidRPr="00613175" w:rsidRDefault="00A355D2" w:rsidP="00A355D2">
            <w:pPr>
              <w:pStyle w:val="TAC"/>
              <w:rPr>
                <w:rFonts w:eastAsia="MS Gothic"/>
              </w:rPr>
            </w:pPr>
            <w:r w:rsidRPr="00613175">
              <w:rPr>
                <w:rFonts w:eastAsia="MS Gothic"/>
              </w:rPr>
              <w:sym w:font="Wingdings" w:char="F0E0"/>
            </w:r>
          </w:p>
        </w:tc>
        <w:tc>
          <w:tcPr>
            <w:tcW w:w="3420" w:type="dxa"/>
            <w:tcBorders>
              <w:top w:val="single" w:sz="4" w:space="0" w:color="auto"/>
            </w:tcBorders>
          </w:tcPr>
          <w:p w14:paraId="007DBB83" w14:textId="77777777" w:rsidR="00A355D2" w:rsidRPr="00613175" w:rsidRDefault="00A355D2" w:rsidP="00A355D2">
            <w:pPr>
              <w:pStyle w:val="TAL"/>
              <w:rPr>
                <w:rFonts w:eastAsia="MS Gothic"/>
              </w:rPr>
            </w:pPr>
            <w:r w:rsidRPr="00613175">
              <w:rPr>
                <w:rFonts w:eastAsia="MS Gothic"/>
              </w:rPr>
              <w:t>200 OK</w:t>
            </w:r>
          </w:p>
        </w:tc>
        <w:tc>
          <w:tcPr>
            <w:tcW w:w="4196" w:type="dxa"/>
            <w:tcBorders>
              <w:top w:val="single" w:sz="4" w:space="0" w:color="auto"/>
            </w:tcBorders>
          </w:tcPr>
          <w:p w14:paraId="728F3A79" w14:textId="77777777" w:rsidR="00A355D2" w:rsidRPr="00613175" w:rsidRDefault="00A355D2" w:rsidP="00A355D2">
            <w:pPr>
              <w:pStyle w:val="TAL"/>
              <w:rPr>
                <w:rFonts w:eastAsia="MS Gothic"/>
              </w:rPr>
            </w:pPr>
            <w:r w:rsidRPr="00613175">
              <w:rPr>
                <w:rFonts w:eastAsia="MS Gothic"/>
              </w:rPr>
              <w:t xml:space="preserve">UE responds to INVITE. </w:t>
            </w:r>
          </w:p>
        </w:tc>
      </w:tr>
      <w:tr w:rsidR="00A355D2" w:rsidRPr="00613175" w14:paraId="21A1493E" w14:textId="77777777" w:rsidTr="00A355D2">
        <w:trPr>
          <w:cantSplit/>
          <w:jc w:val="center"/>
        </w:trPr>
        <w:tc>
          <w:tcPr>
            <w:tcW w:w="680" w:type="dxa"/>
            <w:tcBorders>
              <w:top w:val="single" w:sz="4" w:space="0" w:color="auto"/>
              <w:bottom w:val="single" w:sz="4" w:space="0" w:color="auto"/>
            </w:tcBorders>
          </w:tcPr>
          <w:p w14:paraId="080BA4C2" w14:textId="77777777" w:rsidR="00A355D2" w:rsidRPr="00613175" w:rsidRDefault="00A355D2" w:rsidP="00A355D2">
            <w:pPr>
              <w:pStyle w:val="TAC"/>
              <w:rPr>
                <w:rFonts w:eastAsia="MS Gothic"/>
              </w:rPr>
            </w:pPr>
            <w:r w:rsidRPr="00613175">
              <w:rPr>
                <w:rFonts w:eastAsia="MS Gothic"/>
              </w:rPr>
              <w:t>10</w:t>
            </w:r>
          </w:p>
        </w:tc>
        <w:tc>
          <w:tcPr>
            <w:tcW w:w="1260" w:type="dxa"/>
            <w:gridSpan w:val="2"/>
          </w:tcPr>
          <w:p w14:paraId="41BC6A23" w14:textId="77777777" w:rsidR="00A355D2" w:rsidRPr="00613175" w:rsidRDefault="00A355D2" w:rsidP="00A355D2">
            <w:pPr>
              <w:pStyle w:val="TAC"/>
              <w:rPr>
                <w:rFonts w:eastAsia="MS Gothic"/>
              </w:rPr>
            </w:pPr>
            <w:r w:rsidRPr="00613175">
              <w:rPr>
                <w:rFonts w:eastAsia="MS Gothic"/>
              </w:rPr>
              <w:sym w:font="Wingdings" w:char="F0DF"/>
            </w:r>
          </w:p>
        </w:tc>
        <w:tc>
          <w:tcPr>
            <w:tcW w:w="3420" w:type="dxa"/>
            <w:tcBorders>
              <w:top w:val="single" w:sz="4" w:space="0" w:color="auto"/>
              <w:bottom w:val="single" w:sz="4" w:space="0" w:color="auto"/>
            </w:tcBorders>
          </w:tcPr>
          <w:p w14:paraId="74409B60" w14:textId="77777777" w:rsidR="00A355D2" w:rsidRPr="00613175" w:rsidRDefault="00A355D2" w:rsidP="00A355D2">
            <w:pPr>
              <w:pStyle w:val="TAL"/>
              <w:rPr>
                <w:rFonts w:eastAsia="MS Gothic"/>
              </w:rPr>
            </w:pPr>
            <w:r w:rsidRPr="00613175">
              <w:rPr>
                <w:rFonts w:eastAsia="MS Gothic"/>
              </w:rPr>
              <w:t>ACK</w:t>
            </w:r>
          </w:p>
        </w:tc>
        <w:tc>
          <w:tcPr>
            <w:tcW w:w="4196" w:type="dxa"/>
            <w:tcBorders>
              <w:top w:val="single" w:sz="4" w:space="0" w:color="auto"/>
              <w:bottom w:val="single" w:sz="4" w:space="0" w:color="auto"/>
            </w:tcBorders>
          </w:tcPr>
          <w:p w14:paraId="6D95A9D5" w14:textId="77777777" w:rsidR="00A355D2" w:rsidRPr="00613175" w:rsidRDefault="00A355D2" w:rsidP="00A355D2">
            <w:pPr>
              <w:pStyle w:val="TAL"/>
              <w:rPr>
                <w:rFonts w:eastAsia="MS Gothic"/>
              </w:rPr>
            </w:pPr>
            <w:r w:rsidRPr="00613175">
              <w:rPr>
                <w:rFonts w:eastAsia="MS Gothic"/>
              </w:rPr>
              <w:t xml:space="preserve">SS acknowledges. </w:t>
            </w:r>
          </w:p>
        </w:tc>
      </w:tr>
    </w:tbl>
    <w:p w14:paraId="4383828D" w14:textId="77777777" w:rsidR="00A355D2" w:rsidRPr="00613175" w:rsidRDefault="00A355D2" w:rsidP="00A355D2"/>
    <w:p w14:paraId="27342973" w14:textId="77777777" w:rsidR="00A355D2" w:rsidRPr="00613175" w:rsidRDefault="00A355D2" w:rsidP="00A355D2">
      <w:pPr>
        <w:pStyle w:val="H6"/>
      </w:pPr>
      <w:r w:rsidRPr="00613175">
        <w:t>Specific Message Contents</w:t>
      </w:r>
    </w:p>
    <w:p w14:paraId="1726EC88" w14:textId="77777777" w:rsidR="00A355D2" w:rsidRPr="00613175" w:rsidRDefault="00A355D2" w:rsidP="00A355D2">
      <w:pPr>
        <w:pStyle w:val="H6"/>
      </w:pPr>
      <w:r w:rsidRPr="00613175">
        <w:t>INVITE (Step 1)</w:t>
      </w:r>
    </w:p>
    <w:p w14:paraId="4B4CE962" w14:textId="77777777" w:rsidR="00A355D2" w:rsidRPr="00613175" w:rsidRDefault="00A355D2" w:rsidP="00A355D2">
      <w:pPr>
        <w:keepNext/>
      </w:pPr>
      <w:r w:rsidRPr="00613175">
        <w:t>Use the default message "INVITE for MT Call" in Annex A.2.9 of TS 34.229-1 [2] applying conditions A1, A3, A4, A7, and A8,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4A9E5252"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60A2357B" w14:textId="77777777" w:rsidR="00A355D2" w:rsidRPr="00613175" w:rsidRDefault="00A355D2" w:rsidP="00A355D2">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49EAAA91" w14:textId="77777777" w:rsidR="00A355D2" w:rsidRPr="00613175" w:rsidRDefault="00A355D2" w:rsidP="00A355D2">
            <w:pPr>
              <w:pStyle w:val="TAL"/>
              <w:rPr>
                <w:rFonts w:eastAsia="SimSun"/>
                <w:b/>
                <w:szCs w:val="24"/>
                <w:lang w:eastAsia="zh-CN"/>
              </w:rPr>
            </w:pPr>
            <w:r w:rsidRPr="00613175">
              <w:rPr>
                <w:rFonts w:eastAsia="SimSun"/>
                <w:b/>
                <w:szCs w:val="24"/>
                <w:lang w:eastAsia="zh-CN"/>
              </w:rPr>
              <w:t>Value/remark</w:t>
            </w:r>
          </w:p>
        </w:tc>
      </w:tr>
      <w:tr w:rsidR="00A355D2" w:rsidRPr="00613175" w14:paraId="47643881" w14:textId="77777777" w:rsidTr="00A355D2">
        <w:trPr>
          <w:cantSplit/>
          <w:trHeight w:val="255"/>
          <w:tblHeader/>
          <w:jc w:val="center"/>
        </w:trPr>
        <w:tc>
          <w:tcPr>
            <w:tcW w:w="1616" w:type="dxa"/>
            <w:tcBorders>
              <w:left w:val="single" w:sz="4" w:space="0" w:color="auto"/>
              <w:right w:val="single" w:sz="4" w:space="0" w:color="auto"/>
            </w:tcBorders>
          </w:tcPr>
          <w:p w14:paraId="50322E8A" w14:textId="77777777" w:rsidR="00A355D2" w:rsidRPr="00613175" w:rsidRDefault="00A355D2" w:rsidP="00A355D2">
            <w:pPr>
              <w:pStyle w:val="TAL"/>
              <w:rPr>
                <w:rFonts w:eastAsia="SimSun"/>
                <w:b/>
                <w:szCs w:val="24"/>
                <w:lang w:eastAsia="zh-CN"/>
              </w:rPr>
            </w:pPr>
            <w:r w:rsidRPr="00613175">
              <w:rPr>
                <w:rFonts w:eastAsia="SimSun"/>
                <w:b/>
                <w:szCs w:val="24"/>
                <w:lang w:eastAsia="zh-CN"/>
              </w:rPr>
              <w:t>Content-Type</w:t>
            </w:r>
          </w:p>
        </w:tc>
        <w:tc>
          <w:tcPr>
            <w:tcW w:w="7938" w:type="dxa"/>
            <w:tcBorders>
              <w:left w:val="single" w:sz="4" w:space="0" w:color="auto"/>
              <w:right w:val="single" w:sz="4" w:space="0" w:color="auto"/>
            </w:tcBorders>
          </w:tcPr>
          <w:p w14:paraId="303048C3" w14:textId="77777777" w:rsidR="00A355D2" w:rsidRPr="00613175" w:rsidRDefault="00A355D2" w:rsidP="00A355D2">
            <w:pPr>
              <w:pStyle w:val="TAL"/>
              <w:rPr>
                <w:rFonts w:eastAsia="SimSun"/>
                <w:i/>
                <w:iCs/>
                <w:snapToGrid w:val="0"/>
                <w:szCs w:val="24"/>
                <w:lang w:eastAsia="zh-CN"/>
              </w:rPr>
            </w:pPr>
          </w:p>
        </w:tc>
      </w:tr>
      <w:tr w:rsidR="00A355D2" w:rsidRPr="00613175" w14:paraId="2EBF3B1F"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6AD89AA2" w14:textId="77777777" w:rsidR="00A355D2" w:rsidRPr="00613175" w:rsidRDefault="00A355D2" w:rsidP="00A355D2">
            <w:pPr>
              <w:pStyle w:val="TAL"/>
              <w:rPr>
                <w:rFonts w:eastAsia="SimSun"/>
                <w:szCs w:val="24"/>
                <w:lang w:eastAsia="zh-CN"/>
              </w:rPr>
            </w:pPr>
            <w:r w:rsidRPr="00613175">
              <w:tab/>
              <w:t>media-type</w:t>
            </w:r>
          </w:p>
        </w:tc>
        <w:tc>
          <w:tcPr>
            <w:tcW w:w="7938" w:type="dxa"/>
            <w:tcBorders>
              <w:left w:val="single" w:sz="4" w:space="0" w:color="auto"/>
              <w:bottom w:val="single" w:sz="4" w:space="0" w:color="auto"/>
              <w:right w:val="single" w:sz="4" w:space="0" w:color="auto"/>
            </w:tcBorders>
          </w:tcPr>
          <w:p w14:paraId="12B116AA" w14:textId="77777777" w:rsidR="00A355D2" w:rsidRPr="00613175" w:rsidRDefault="00A355D2" w:rsidP="00A355D2">
            <w:pPr>
              <w:pStyle w:val="TAL"/>
              <w:rPr>
                <w:rFonts w:eastAsia="SimSun"/>
                <w:i/>
                <w:iCs/>
                <w:snapToGrid w:val="0"/>
                <w:szCs w:val="24"/>
                <w:lang w:eastAsia="zh-CN"/>
              </w:rPr>
            </w:pPr>
            <w:r w:rsidRPr="00613175">
              <w:rPr>
                <w:rFonts w:eastAsia="SimSun"/>
                <w:i/>
                <w:szCs w:val="24"/>
                <w:lang w:eastAsia="zh-CN"/>
              </w:rPr>
              <w:t>application/sdp</w:t>
            </w:r>
            <w:r w:rsidRPr="00613175">
              <w:rPr>
                <w:rFonts w:eastAsia="SimSun"/>
                <w:i/>
                <w:iCs/>
                <w:snapToGrid w:val="0"/>
                <w:szCs w:val="24"/>
                <w:lang w:eastAsia="zh-CN"/>
              </w:rPr>
              <w:t xml:space="preserve"> </w:t>
            </w:r>
          </w:p>
        </w:tc>
      </w:tr>
      <w:tr w:rsidR="00A355D2" w:rsidRPr="00613175" w14:paraId="47565ED5" w14:textId="77777777" w:rsidTr="00A355D2">
        <w:trPr>
          <w:cantSplit/>
          <w:trHeight w:val="255"/>
          <w:tblHeader/>
          <w:jc w:val="center"/>
        </w:trPr>
        <w:tc>
          <w:tcPr>
            <w:tcW w:w="1616" w:type="dxa"/>
            <w:tcBorders>
              <w:left w:val="single" w:sz="4" w:space="0" w:color="auto"/>
              <w:right w:val="single" w:sz="4" w:space="0" w:color="auto"/>
            </w:tcBorders>
          </w:tcPr>
          <w:p w14:paraId="794BD30C" w14:textId="77777777" w:rsidR="00A355D2" w:rsidRPr="00613175" w:rsidRDefault="00A355D2" w:rsidP="00A355D2">
            <w:pPr>
              <w:pStyle w:val="TAL"/>
              <w:rPr>
                <w:rFonts w:eastAsia="SimSun"/>
                <w:b/>
                <w:szCs w:val="24"/>
                <w:lang w:eastAsia="zh-CN"/>
              </w:rPr>
            </w:pPr>
            <w:r w:rsidRPr="00613175">
              <w:rPr>
                <w:rFonts w:eastAsia="SimSun"/>
                <w:b/>
                <w:szCs w:val="24"/>
                <w:lang w:eastAsia="zh-CN"/>
              </w:rPr>
              <w:t>Content-Length</w:t>
            </w:r>
          </w:p>
        </w:tc>
        <w:tc>
          <w:tcPr>
            <w:tcW w:w="7938" w:type="dxa"/>
            <w:tcBorders>
              <w:left w:val="single" w:sz="4" w:space="0" w:color="auto"/>
              <w:right w:val="single" w:sz="4" w:space="0" w:color="auto"/>
            </w:tcBorders>
          </w:tcPr>
          <w:p w14:paraId="6CEC7BCD" w14:textId="77777777" w:rsidR="00A355D2" w:rsidRPr="00613175" w:rsidRDefault="00A355D2" w:rsidP="00A355D2">
            <w:pPr>
              <w:pStyle w:val="TAL"/>
              <w:rPr>
                <w:rFonts w:eastAsia="SimSun"/>
                <w:i/>
                <w:iCs/>
                <w:snapToGrid w:val="0"/>
                <w:szCs w:val="24"/>
                <w:lang w:eastAsia="zh-CN"/>
              </w:rPr>
            </w:pPr>
          </w:p>
        </w:tc>
      </w:tr>
      <w:tr w:rsidR="00A355D2" w:rsidRPr="00613175" w14:paraId="348CDBF2"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5780F8DB" w14:textId="77777777" w:rsidR="00A355D2" w:rsidRPr="00613175" w:rsidRDefault="00A355D2" w:rsidP="00A355D2">
            <w:pPr>
              <w:pStyle w:val="TAL"/>
              <w:rPr>
                <w:rFonts w:eastAsia="SimSun"/>
                <w:szCs w:val="24"/>
                <w:lang w:eastAsia="zh-CN"/>
              </w:rPr>
            </w:pPr>
            <w:r w:rsidRPr="00613175">
              <w:tab/>
              <w:t>value</w:t>
            </w:r>
          </w:p>
        </w:tc>
        <w:tc>
          <w:tcPr>
            <w:tcW w:w="7938" w:type="dxa"/>
            <w:tcBorders>
              <w:left w:val="single" w:sz="4" w:space="0" w:color="auto"/>
              <w:bottom w:val="single" w:sz="4" w:space="0" w:color="auto"/>
              <w:right w:val="single" w:sz="4" w:space="0" w:color="auto"/>
            </w:tcBorders>
          </w:tcPr>
          <w:p w14:paraId="09D7BD7B" w14:textId="77777777" w:rsidR="00A355D2" w:rsidRPr="00613175" w:rsidRDefault="00A355D2" w:rsidP="00A355D2">
            <w:pPr>
              <w:pStyle w:val="TAL"/>
              <w:rPr>
                <w:rFonts w:eastAsia="SimSun"/>
                <w:i/>
                <w:iCs/>
                <w:snapToGrid w:val="0"/>
                <w:szCs w:val="24"/>
                <w:lang w:eastAsia="zh-CN"/>
              </w:rPr>
            </w:pPr>
            <w:r w:rsidRPr="00613175">
              <w:rPr>
                <w:rFonts w:eastAsia="SimSun"/>
                <w:iCs/>
                <w:szCs w:val="24"/>
                <w:lang w:eastAsia="zh-CN"/>
              </w:rPr>
              <w:t>length of message-body</w:t>
            </w:r>
          </w:p>
        </w:tc>
      </w:tr>
      <w:tr w:rsidR="00A355D2" w:rsidRPr="00613175" w14:paraId="17E8DDD8"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1ADE989A" w14:textId="77777777" w:rsidR="00A355D2" w:rsidRPr="00613175" w:rsidRDefault="00A355D2" w:rsidP="00A355D2">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6890FC92" w14:textId="77777777" w:rsidR="00A355D2" w:rsidRPr="00613175" w:rsidRDefault="00A355D2" w:rsidP="00A355D2">
            <w:pPr>
              <w:pStyle w:val="TAL"/>
              <w:rPr>
                <w:rFonts w:eastAsia="SimSun"/>
                <w:snapToGrid w:val="0"/>
                <w:szCs w:val="24"/>
                <w:lang w:eastAsia="zh-CN"/>
              </w:rPr>
            </w:pPr>
            <w:r w:rsidRPr="00613175">
              <w:rPr>
                <w:rFonts w:eastAsia="SimSun"/>
                <w:b/>
                <w:snapToGrid w:val="0"/>
                <w:szCs w:val="24"/>
                <w:lang w:eastAsia="zh-CN"/>
              </w:rPr>
              <w:t>Session description:</w:t>
            </w:r>
          </w:p>
          <w:p w14:paraId="1D3668D3"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v=0</w:t>
            </w:r>
          </w:p>
          <w:p w14:paraId="4B601CD3"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o=- 1111111111 1111111111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SS)</w:t>
            </w:r>
          </w:p>
          <w:p w14:paraId="413EB101" w14:textId="77777777" w:rsidR="00A355D2" w:rsidRPr="00613175" w:rsidRDefault="00A355D2" w:rsidP="00A355D2">
            <w:pPr>
              <w:pStyle w:val="TAL"/>
              <w:rPr>
                <w:rFonts w:eastAsia="SimSun"/>
                <w:snapToGrid w:val="0"/>
                <w:szCs w:val="24"/>
                <w:lang w:eastAsia="zh-CN"/>
              </w:rPr>
            </w:pPr>
            <w:r w:rsidRPr="00613175">
              <w:rPr>
                <w:i/>
                <w:iCs/>
                <w:snapToGrid w:val="0"/>
              </w:rPr>
              <w:t>s=-</w:t>
            </w:r>
          </w:p>
          <w:p w14:paraId="1D1951DA"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SS)</w:t>
            </w:r>
          </w:p>
          <w:p w14:paraId="6F65CD8B"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b=AS:540</w:t>
            </w:r>
          </w:p>
          <w:p w14:paraId="2F8B33ED" w14:textId="77777777" w:rsidR="00A355D2" w:rsidRPr="00613175" w:rsidRDefault="00A355D2" w:rsidP="00A355D2">
            <w:pPr>
              <w:pStyle w:val="TAL"/>
              <w:rPr>
                <w:rFonts w:eastAsia="SimSun"/>
                <w:snapToGrid w:val="0"/>
                <w:szCs w:val="24"/>
                <w:lang w:eastAsia="zh-CN"/>
              </w:rPr>
            </w:pPr>
          </w:p>
          <w:p w14:paraId="0A53CA44"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Time description:</w:t>
            </w:r>
          </w:p>
          <w:p w14:paraId="4B834AE6"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t=0 0</w:t>
            </w:r>
          </w:p>
          <w:p w14:paraId="06DD3C3D" w14:textId="77777777" w:rsidR="00A355D2" w:rsidRPr="00613175" w:rsidRDefault="00A355D2" w:rsidP="00A355D2">
            <w:pPr>
              <w:pStyle w:val="TAL"/>
              <w:rPr>
                <w:rFonts w:eastAsia="SimSun"/>
                <w:snapToGrid w:val="0"/>
                <w:szCs w:val="24"/>
                <w:lang w:eastAsia="zh-CN"/>
              </w:rPr>
            </w:pPr>
          </w:p>
          <w:p w14:paraId="705CAC1A" w14:textId="77777777" w:rsidR="00A355D2" w:rsidRPr="00613175" w:rsidRDefault="00A355D2" w:rsidP="00A355D2">
            <w:pPr>
              <w:pStyle w:val="TAL"/>
              <w:rPr>
                <w:rFonts w:eastAsia="SimSun"/>
                <w:b/>
                <w:snapToGrid w:val="0"/>
                <w:szCs w:val="24"/>
                <w:lang w:eastAsia="zh-CN"/>
              </w:rPr>
            </w:pPr>
            <w:r w:rsidRPr="00613175">
              <w:rPr>
                <w:rFonts w:eastAsia="SimSun"/>
                <w:b/>
                <w:szCs w:val="24"/>
                <w:lang w:eastAsia="zh-CN"/>
              </w:rPr>
              <w:t>Media description:</w:t>
            </w:r>
          </w:p>
          <w:p w14:paraId="2E434746"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 96 97 98 99 100</w:t>
            </w:r>
          </w:p>
          <w:p w14:paraId="66121C92"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b=AS:65</w:t>
            </w:r>
          </w:p>
          <w:p w14:paraId="5FDF0C91"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b=RS:0</w:t>
            </w:r>
          </w:p>
          <w:p w14:paraId="0AF1F65D"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b=RR:2000</w:t>
            </w:r>
          </w:p>
          <w:p w14:paraId="7F84FF89" w14:textId="77777777" w:rsidR="00A355D2" w:rsidRPr="00613175" w:rsidRDefault="00A355D2" w:rsidP="00A355D2">
            <w:pPr>
              <w:pStyle w:val="TAL"/>
              <w:rPr>
                <w:rFonts w:eastAsia="SimSun"/>
                <w:snapToGrid w:val="0"/>
                <w:szCs w:val="24"/>
                <w:lang w:eastAsia="zh-CN"/>
              </w:rPr>
            </w:pPr>
          </w:p>
          <w:p w14:paraId="2C4C1BFD" w14:textId="56C99AB1"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media:</w:t>
            </w:r>
          </w:p>
          <w:p w14:paraId="7EDA7E11" w14:textId="77777777" w:rsidR="00A355D2" w:rsidRPr="00613175" w:rsidRDefault="00A355D2" w:rsidP="00A355D2">
            <w:pPr>
              <w:pStyle w:val="TAL"/>
              <w:rPr>
                <w:rFonts w:eastAsia="SimSun"/>
                <w:i/>
                <w:lang w:eastAsia="zh-CN"/>
              </w:rPr>
            </w:pPr>
            <w:r w:rsidRPr="00613175">
              <w:rPr>
                <w:rFonts w:eastAsia="SimSun"/>
                <w:i/>
                <w:lang w:eastAsia="zh-CN"/>
              </w:rPr>
              <w:t>a=rtpmap: 96 EVS/16000/1</w:t>
            </w:r>
          </w:p>
          <w:p w14:paraId="1F23451E" w14:textId="77777777" w:rsidR="00A355D2" w:rsidRPr="00613175" w:rsidRDefault="00A355D2" w:rsidP="00A355D2">
            <w:pPr>
              <w:pStyle w:val="TAL"/>
              <w:rPr>
                <w:rFonts w:eastAsia="SimSun"/>
                <w:lang w:eastAsia="zh-CN"/>
              </w:rPr>
            </w:pPr>
            <w:r w:rsidRPr="00613175">
              <w:rPr>
                <w:rFonts w:eastAsia="SimSun"/>
                <w:i/>
                <w:lang w:eastAsia="zh-CN"/>
              </w:rPr>
              <w:t>a=fmtp: 96 br=13.2; bw=swb; max-red=220</w:t>
            </w:r>
          </w:p>
          <w:p w14:paraId="271F5BF4"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a=rtpmap:97 AMR-WB/16000/1</w:t>
            </w:r>
          </w:p>
          <w:p w14:paraId="79176120" w14:textId="77777777" w:rsidR="00A355D2" w:rsidRPr="00613175" w:rsidRDefault="00A355D2" w:rsidP="00A355D2">
            <w:pPr>
              <w:pStyle w:val="TAL"/>
              <w:rPr>
                <w:i/>
                <w:iCs/>
              </w:rPr>
            </w:pPr>
            <w:r w:rsidRPr="00613175">
              <w:rPr>
                <w:rFonts w:eastAsia="SimSun"/>
                <w:i/>
                <w:iCs/>
                <w:snapToGrid w:val="0"/>
                <w:szCs w:val="24"/>
                <w:lang w:eastAsia="zh-CN"/>
              </w:rPr>
              <w:t>a=fmtp:97 mode-change-capability=2; max-red=220</w:t>
            </w:r>
          </w:p>
          <w:p w14:paraId="10F5FF64" w14:textId="77777777" w:rsidR="00A355D2" w:rsidRPr="00613175" w:rsidRDefault="00A355D2" w:rsidP="00A355D2">
            <w:pPr>
              <w:pStyle w:val="TAL"/>
              <w:rPr>
                <w:i/>
                <w:iCs/>
              </w:rPr>
            </w:pPr>
            <w:r w:rsidRPr="00613175">
              <w:rPr>
                <w:i/>
                <w:iCs/>
              </w:rPr>
              <w:t>a=</w:t>
            </w:r>
            <w:r w:rsidRPr="00613175">
              <w:rPr>
                <w:rFonts w:eastAsia="SimSun"/>
                <w:i/>
                <w:lang w:eastAsia="zh-CN"/>
              </w:rPr>
              <w:t>rtpmap: 98</w:t>
            </w:r>
            <w:r w:rsidRPr="00613175">
              <w:rPr>
                <w:rFonts w:eastAsia="SimSun"/>
                <w:lang w:eastAsia="zh-CN"/>
              </w:rPr>
              <w:t xml:space="preserve"> </w:t>
            </w:r>
            <w:r w:rsidRPr="00613175">
              <w:rPr>
                <w:rFonts w:eastAsia="SimSun"/>
                <w:i/>
                <w:lang w:eastAsia="zh-CN"/>
              </w:rPr>
              <w:t>telephone-event/16000</w:t>
            </w:r>
          </w:p>
          <w:p w14:paraId="48534F0F" w14:textId="77777777" w:rsidR="00A355D2" w:rsidRPr="00613175" w:rsidRDefault="00A355D2" w:rsidP="00A355D2">
            <w:pPr>
              <w:pStyle w:val="TAL"/>
              <w:rPr>
                <w:rFonts w:eastAsia="SimSun"/>
                <w:i/>
                <w:iCs/>
                <w:szCs w:val="24"/>
                <w:lang w:eastAsia="zh-CN"/>
              </w:rPr>
            </w:pPr>
            <w:r w:rsidRPr="00613175">
              <w:rPr>
                <w:i/>
                <w:iCs/>
              </w:rPr>
              <w:t>a=fmtp: 98 0-15</w:t>
            </w:r>
          </w:p>
          <w:p w14:paraId="3F0CC0F9"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a=rtpmap:99 AMR/8000/1</w:t>
            </w:r>
          </w:p>
          <w:p w14:paraId="6753F815"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a=fmtp:99 mode-change-capability=2; max-red=220</w:t>
            </w:r>
          </w:p>
          <w:p w14:paraId="1B611F7D" w14:textId="77777777" w:rsidR="00A355D2" w:rsidRPr="00613175" w:rsidRDefault="00A355D2" w:rsidP="00A355D2">
            <w:pPr>
              <w:pStyle w:val="TAL"/>
              <w:rPr>
                <w:i/>
                <w:iCs/>
              </w:rPr>
            </w:pPr>
            <w:r w:rsidRPr="00613175">
              <w:rPr>
                <w:i/>
                <w:iCs/>
              </w:rPr>
              <w:t>a=</w:t>
            </w:r>
            <w:r w:rsidRPr="00613175">
              <w:rPr>
                <w:rFonts w:eastAsia="SimSun"/>
                <w:i/>
                <w:lang w:eastAsia="zh-CN"/>
              </w:rPr>
              <w:t>rtpmap: 100</w:t>
            </w:r>
            <w:r w:rsidRPr="00613175">
              <w:rPr>
                <w:rFonts w:eastAsia="SimSun"/>
                <w:lang w:eastAsia="zh-CN"/>
              </w:rPr>
              <w:t xml:space="preserve"> </w:t>
            </w:r>
            <w:r w:rsidRPr="00613175">
              <w:rPr>
                <w:rFonts w:eastAsia="SimSun"/>
                <w:i/>
                <w:lang w:eastAsia="zh-CN"/>
              </w:rPr>
              <w:t>telephone-event/8000</w:t>
            </w:r>
          </w:p>
          <w:p w14:paraId="7801BA6D" w14:textId="77777777" w:rsidR="00A355D2" w:rsidRPr="00613175" w:rsidRDefault="00A355D2" w:rsidP="00A355D2">
            <w:pPr>
              <w:pStyle w:val="TAL"/>
              <w:rPr>
                <w:rFonts w:eastAsia="SimSun"/>
                <w:i/>
                <w:iCs/>
                <w:szCs w:val="24"/>
                <w:lang w:eastAsia="zh-CN"/>
              </w:rPr>
            </w:pPr>
            <w:r w:rsidRPr="00613175">
              <w:rPr>
                <w:i/>
                <w:iCs/>
              </w:rPr>
              <w:t>a=fmtp: 100 0-15</w:t>
            </w:r>
          </w:p>
          <w:p w14:paraId="7559D464" w14:textId="77777777" w:rsidR="00A355D2" w:rsidRPr="00613175" w:rsidRDefault="00A355D2" w:rsidP="00A355D2">
            <w:pPr>
              <w:pStyle w:val="TAL"/>
              <w:rPr>
                <w:rFonts w:eastAsia="SimSun"/>
                <w:i/>
                <w:iCs/>
                <w:szCs w:val="24"/>
                <w:lang w:eastAsia="zh-CN"/>
              </w:rPr>
            </w:pPr>
            <w:r w:rsidRPr="00613175">
              <w:rPr>
                <w:rFonts w:eastAsia="SimSun"/>
                <w:i/>
                <w:iCs/>
                <w:snapToGrid w:val="0"/>
                <w:szCs w:val="24"/>
                <w:lang w:eastAsia="zh-CN"/>
              </w:rPr>
              <w:t>a=ptime:20</w:t>
            </w:r>
          </w:p>
          <w:p w14:paraId="1235F6A5" w14:textId="77777777" w:rsidR="00A355D2" w:rsidRPr="00613175" w:rsidRDefault="00A355D2" w:rsidP="00A355D2">
            <w:pPr>
              <w:pStyle w:val="TAL"/>
              <w:rPr>
                <w:rFonts w:eastAsia="SimSun"/>
                <w:i/>
                <w:iCs/>
                <w:snapToGrid w:val="0"/>
                <w:szCs w:val="24"/>
                <w:lang w:eastAsia="zh-CN"/>
              </w:rPr>
            </w:pPr>
            <w:r w:rsidRPr="00613175">
              <w:rPr>
                <w:rFonts w:eastAsia="SimSun"/>
                <w:i/>
                <w:iCs/>
                <w:snapToGrid w:val="0"/>
                <w:szCs w:val="24"/>
                <w:lang w:eastAsia="zh-CN"/>
              </w:rPr>
              <w:t>a=maxptime:240</w:t>
            </w:r>
          </w:p>
          <w:p w14:paraId="3B43C43A" w14:textId="77777777" w:rsidR="00A355D2" w:rsidRPr="00613175" w:rsidRDefault="00A355D2" w:rsidP="00A355D2">
            <w:pPr>
              <w:pStyle w:val="TAL"/>
              <w:rPr>
                <w:rFonts w:eastAsia="SimSun"/>
                <w:i/>
                <w:iCs/>
                <w:szCs w:val="24"/>
                <w:lang w:eastAsia="zh-CN"/>
              </w:rPr>
            </w:pPr>
          </w:p>
          <w:p w14:paraId="31CBA5F6" w14:textId="77777777" w:rsidR="00A355D2" w:rsidRPr="00613175" w:rsidRDefault="00A355D2" w:rsidP="00A355D2">
            <w:pPr>
              <w:pStyle w:val="TAL"/>
              <w:rPr>
                <w:rFonts w:eastAsia="SimSun"/>
                <w:b/>
                <w:bCs/>
                <w:lang w:eastAsia="zh-CN"/>
              </w:rPr>
            </w:pPr>
            <w:r w:rsidRPr="00613175">
              <w:rPr>
                <w:rFonts w:eastAsia="SimSun"/>
                <w:b/>
                <w:bCs/>
                <w:lang w:eastAsia="zh-CN"/>
              </w:rPr>
              <w:t>Media description:</w:t>
            </w:r>
          </w:p>
          <w:p w14:paraId="6CAA8D61" w14:textId="77777777" w:rsidR="00A355D2" w:rsidRPr="00613175" w:rsidRDefault="00A355D2" w:rsidP="00A355D2">
            <w:pPr>
              <w:pStyle w:val="TAL"/>
              <w:rPr>
                <w:rFonts w:eastAsia="SimSun"/>
                <w:i/>
                <w:lang w:eastAsia="zh-CN"/>
              </w:rPr>
            </w:pPr>
            <w:r w:rsidRPr="00613175">
              <w:rPr>
                <w:rFonts w:eastAsia="SimSun"/>
                <w:bCs/>
                <w:i/>
                <w:lang w:eastAsia="zh-CN"/>
              </w:rPr>
              <w:t xml:space="preserve">m=video (transport port) </w:t>
            </w:r>
            <w:r w:rsidRPr="00613175">
              <w:rPr>
                <w:rFonts w:eastAsia="SimSun"/>
                <w:i/>
                <w:lang w:eastAsia="zh-CN"/>
              </w:rPr>
              <w:t>RTP/AVPF 101</w:t>
            </w:r>
          </w:p>
          <w:p w14:paraId="4BE2C40B" w14:textId="77777777" w:rsidR="00A355D2" w:rsidRPr="00613175" w:rsidRDefault="00A355D2" w:rsidP="00A355D2">
            <w:pPr>
              <w:pStyle w:val="TAL"/>
              <w:rPr>
                <w:rFonts w:eastAsia="SimSun"/>
                <w:bCs/>
                <w:lang w:eastAsia="zh-CN"/>
              </w:rPr>
            </w:pPr>
            <w:r w:rsidRPr="00613175">
              <w:rPr>
                <w:rFonts w:eastAsia="SimSun"/>
                <w:bCs/>
                <w:i/>
                <w:lang w:eastAsia="zh-CN"/>
              </w:rPr>
              <w:t>b=AS:</w:t>
            </w:r>
            <w:r w:rsidRPr="00613175">
              <w:rPr>
                <w:rFonts w:eastAsia="SimSun"/>
                <w:bCs/>
                <w:lang w:eastAsia="zh-CN"/>
              </w:rPr>
              <w:t xml:space="preserve"> </w:t>
            </w:r>
            <w:r w:rsidRPr="00613175">
              <w:rPr>
                <w:rFonts w:eastAsia="SimSun"/>
                <w:bCs/>
                <w:i/>
                <w:lang w:eastAsia="zh-CN"/>
              </w:rPr>
              <w:t>540</w:t>
            </w:r>
          </w:p>
          <w:p w14:paraId="5587C704" w14:textId="77777777" w:rsidR="00A355D2" w:rsidRPr="00613175" w:rsidRDefault="00A355D2" w:rsidP="00A355D2">
            <w:pPr>
              <w:pStyle w:val="TAL"/>
              <w:rPr>
                <w:rFonts w:eastAsia="SimSun"/>
                <w:bCs/>
                <w:i/>
                <w:lang w:eastAsia="zh-CN"/>
              </w:rPr>
            </w:pPr>
            <w:r w:rsidRPr="00613175">
              <w:rPr>
                <w:rFonts w:eastAsia="SimSun"/>
                <w:bCs/>
                <w:i/>
                <w:lang w:eastAsia="zh-CN"/>
              </w:rPr>
              <w:t>b=RS: 0</w:t>
            </w:r>
          </w:p>
          <w:p w14:paraId="54EAC94E" w14:textId="77777777" w:rsidR="00A355D2" w:rsidRPr="00613175" w:rsidRDefault="00A355D2" w:rsidP="00A355D2">
            <w:pPr>
              <w:pStyle w:val="TAL"/>
              <w:rPr>
                <w:rFonts w:eastAsia="SimSun"/>
                <w:bCs/>
                <w:i/>
                <w:lang w:eastAsia="zh-CN"/>
              </w:rPr>
            </w:pPr>
            <w:r w:rsidRPr="00613175">
              <w:rPr>
                <w:rFonts w:eastAsia="SimSun"/>
                <w:bCs/>
                <w:i/>
                <w:lang w:eastAsia="zh-CN"/>
              </w:rPr>
              <w:t>b=RR: 5000</w:t>
            </w:r>
          </w:p>
          <w:p w14:paraId="4E39A1E8" w14:textId="77777777" w:rsidR="00A355D2" w:rsidRPr="00613175" w:rsidRDefault="00A355D2" w:rsidP="00A355D2">
            <w:pPr>
              <w:pStyle w:val="TAL"/>
              <w:rPr>
                <w:rFonts w:eastAsia="SimSun"/>
                <w:bCs/>
                <w:lang w:eastAsia="zh-CN"/>
              </w:rPr>
            </w:pPr>
          </w:p>
          <w:p w14:paraId="140522B1" w14:textId="09BCF511" w:rsidR="00A355D2" w:rsidRPr="00613175" w:rsidRDefault="00A355D2" w:rsidP="00A355D2">
            <w:pPr>
              <w:pStyle w:val="TAL"/>
              <w:rPr>
                <w:rFonts w:eastAsia="SimSun"/>
                <w:b/>
                <w:bCs/>
                <w:lang w:eastAsia="zh-CN"/>
              </w:rPr>
            </w:pPr>
            <w:r w:rsidRPr="00613175">
              <w:rPr>
                <w:rFonts w:eastAsia="SimSun"/>
                <w:b/>
                <w:bCs/>
                <w:lang w:eastAsia="zh-CN"/>
              </w:rPr>
              <w:t>Attributes for media:</w:t>
            </w:r>
          </w:p>
          <w:p w14:paraId="241098E0"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a=rtpmap: 101 H265/90000</w:t>
            </w:r>
          </w:p>
          <w:p w14:paraId="2BC5822C"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a=fmtp: 101 profile-id=1; level-id=93; \</w:t>
            </w:r>
          </w:p>
          <w:p w14:paraId="531F9FAF"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sprop-vps=QAEMAf//AWAAAAMAgAAAAwAAAwBaLAUg; \</w:t>
            </w:r>
          </w:p>
          <w:p w14:paraId="7F3DE445"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sprop-sps=QgEBAWAAAAMAgAAAAwAAAwBaoAaiAeFlLktIvQB3CAQQ; \</w:t>
            </w:r>
          </w:p>
          <w:p w14:paraId="046B3A42"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 xml:space="preserve">   sprop-pps=RAHAcYDZIA==</w:t>
            </w:r>
          </w:p>
          <w:p w14:paraId="656E6D95" w14:textId="77777777" w:rsidR="00F0689D" w:rsidRPr="00613175" w:rsidRDefault="00F0689D" w:rsidP="00F0689D">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a=tcap:1 RTP/AVPF</w:t>
            </w:r>
          </w:p>
          <w:p w14:paraId="586EE683" w14:textId="77777777" w:rsidR="00F0689D" w:rsidRPr="00613175" w:rsidRDefault="00F0689D" w:rsidP="00F0689D">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a=pcfg:1 t=1</w:t>
            </w:r>
          </w:p>
          <w:p w14:paraId="20A6ADF3" w14:textId="77777777" w:rsidR="00A355D2" w:rsidRPr="00613175" w:rsidRDefault="00A355D2" w:rsidP="00A355D2">
            <w:pPr>
              <w:pStyle w:val="PL"/>
              <w:rPr>
                <w:rFonts w:ascii="Arial" w:eastAsia="SimSun" w:hAnsi="Arial"/>
                <w:i/>
                <w:iCs/>
                <w:noProof w:val="0"/>
                <w:sz w:val="18"/>
                <w:szCs w:val="24"/>
                <w:lang w:eastAsia="zh-CN"/>
              </w:rPr>
            </w:pPr>
            <w:r w:rsidRPr="00613175">
              <w:rPr>
                <w:rFonts w:ascii="Arial" w:eastAsia="SimSun" w:hAnsi="Arial"/>
                <w:i/>
                <w:iCs/>
                <w:noProof w:val="0"/>
                <w:sz w:val="18"/>
                <w:szCs w:val="24"/>
                <w:lang w:eastAsia="zh-CN"/>
              </w:rPr>
              <w:t>a=imageattr:101 send [x=848,y=480] recv [x=848,y=480]</w:t>
            </w:r>
          </w:p>
          <w:p w14:paraId="356C110E"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trr-int 5000</w:t>
            </w:r>
          </w:p>
          <w:p w14:paraId="0DD70E65"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nack</w:t>
            </w:r>
          </w:p>
          <w:p w14:paraId="0E4FF709"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nack pli</w:t>
            </w:r>
          </w:p>
          <w:p w14:paraId="2CC4CC8B"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ccm fir</w:t>
            </w:r>
          </w:p>
          <w:p w14:paraId="14E7B3C9" w14:textId="77777777" w:rsidR="00A355D2" w:rsidRPr="00613175" w:rsidRDefault="00A355D2" w:rsidP="00A355D2">
            <w:pPr>
              <w:pStyle w:val="TAL"/>
              <w:rPr>
                <w:rFonts w:eastAsia="SimSun"/>
                <w:i/>
                <w:iCs/>
                <w:szCs w:val="24"/>
                <w:lang w:eastAsia="zh-CN"/>
              </w:rPr>
            </w:pPr>
            <w:r w:rsidRPr="00613175">
              <w:rPr>
                <w:rFonts w:eastAsia="SimSun"/>
                <w:i/>
                <w:iCs/>
                <w:szCs w:val="24"/>
                <w:lang w:eastAsia="zh-CN"/>
              </w:rPr>
              <w:t>a=rtcp-fb:* ccm tmmbr</w:t>
            </w:r>
            <w:r w:rsidRPr="00613175">
              <w:rPr>
                <w:rFonts w:eastAsia="SimSun"/>
                <w:i/>
                <w:iCs/>
                <w:szCs w:val="24"/>
                <w:lang w:eastAsia="zh-CN"/>
              </w:rPr>
              <w:br/>
              <w:t>a=extmap:4 urn:3gpp:video-orientation</w:t>
            </w:r>
          </w:p>
        </w:tc>
      </w:tr>
    </w:tbl>
    <w:p w14:paraId="5B93674E" w14:textId="77777777" w:rsidR="00A355D2" w:rsidRPr="00613175" w:rsidRDefault="00A355D2" w:rsidP="00A355D2">
      <w:pPr>
        <w:keepNext/>
      </w:pPr>
    </w:p>
    <w:p w14:paraId="40EF123F" w14:textId="77777777" w:rsidR="00A355D2" w:rsidRPr="00613175" w:rsidRDefault="00A355D2" w:rsidP="00A355D2">
      <w:pPr>
        <w:pStyle w:val="H6"/>
      </w:pPr>
      <w:r w:rsidRPr="00613175">
        <w:t>100 Trying (Step 2)</w:t>
      </w:r>
    </w:p>
    <w:p w14:paraId="2E9BDED8" w14:textId="77777777" w:rsidR="00A355D2" w:rsidRPr="00613175" w:rsidRDefault="00A355D2" w:rsidP="00A355D2">
      <w:r w:rsidRPr="00613175">
        <w:t>Use the default message "100 Trying for INVITE" in Annex A.2.2 of TS 34.229-1 [2] applying condition A2.</w:t>
      </w:r>
    </w:p>
    <w:p w14:paraId="2CC0C3C9" w14:textId="77777777" w:rsidR="00A355D2" w:rsidRPr="00613175" w:rsidRDefault="00A355D2" w:rsidP="00A355D2">
      <w:pPr>
        <w:pStyle w:val="H6"/>
      </w:pPr>
      <w:r w:rsidRPr="00613175">
        <w:t>183 Session Progress (Step 3)</w:t>
      </w:r>
    </w:p>
    <w:p w14:paraId="7A23BC26" w14:textId="77777777" w:rsidR="00A355D2" w:rsidRPr="00613175" w:rsidRDefault="00A355D2" w:rsidP="00A355D2">
      <w:pPr>
        <w:keepNext/>
      </w:pPr>
      <w:r w:rsidRPr="00613175">
        <w:t>Use the default message "183 Session Progress" in Annex A.2.3 of TS 34.229-1 [2] applying condition A2 and A6,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7234A570"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47F5FE9B" w14:textId="77777777" w:rsidR="00A355D2" w:rsidRPr="00613175" w:rsidRDefault="00A355D2" w:rsidP="00A355D2">
            <w:pPr>
              <w:pStyle w:val="TAL"/>
              <w:rPr>
                <w:rFonts w:eastAsia="SimSun"/>
                <w:b/>
                <w:szCs w:val="24"/>
                <w:lang w:eastAsia="zh-CN"/>
              </w:rPr>
            </w:pPr>
            <w:r w:rsidRPr="00613175">
              <w:rPr>
                <w:rFonts w:eastAsia="SimSun"/>
                <w:b/>
                <w:szCs w:val="24"/>
                <w:lang w:eastAsia="zh-CN"/>
              </w:rPr>
              <w:t>Header/param</w:t>
            </w:r>
          </w:p>
        </w:tc>
        <w:tc>
          <w:tcPr>
            <w:tcW w:w="7938" w:type="dxa"/>
            <w:tcBorders>
              <w:top w:val="single" w:sz="4" w:space="0" w:color="auto"/>
              <w:left w:val="single" w:sz="4" w:space="0" w:color="auto"/>
              <w:bottom w:val="single" w:sz="4" w:space="0" w:color="auto"/>
              <w:right w:val="single" w:sz="4" w:space="0" w:color="auto"/>
            </w:tcBorders>
          </w:tcPr>
          <w:p w14:paraId="43356370" w14:textId="77777777" w:rsidR="00A355D2" w:rsidRPr="00613175" w:rsidRDefault="00A355D2" w:rsidP="00A355D2">
            <w:pPr>
              <w:pStyle w:val="TAL"/>
              <w:rPr>
                <w:rFonts w:eastAsia="SimSun"/>
                <w:b/>
                <w:szCs w:val="24"/>
                <w:lang w:eastAsia="zh-CN"/>
              </w:rPr>
            </w:pPr>
            <w:r w:rsidRPr="00613175">
              <w:rPr>
                <w:rFonts w:eastAsia="SimSun"/>
                <w:b/>
                <w:szCs w:val="24"/>
                <w:lang w:eastAsia="zh-CN"/>
              </w:rPr>
              <w:t>Value/remark</w:t>
            </w:r>
          </w:p>
        </w:tc>
      </w:tr>
      <w:tr w:rsidR="00A355D2" w:rsidRPr="00613175" w14:paraId="7D786689" w14:textId="77777777" w:rsidTr="00A355D2">
        <w:trPr>
          <w:cantSplit/>
          <w:trHeight w:val="255"/>
          <w:tblHeader/>
          <w:jc w:val="center"/>
        </w:trPr>
        <w:tc>
          <w:tcPr>
            <w:tcW w:w="1616" w:type="dxa"/>
            <w:tcBorders>
              <w:left w:val="single" w:sz="4" w:space="0" w:color="auto"/>
              <w:right w:val="single" w:sz="4" w:space="0" w:color="auto"/>
            </w:tcBorders>
          </w:tcPr>
          <w:p w14:paraId="7BB51497" w14:textId="77777777" w:rsidR="00A355D2" w:rsidRPr="00613175" w:rsidRDefault="00A355D2" w:rsidP="00A355D2">
            <w:pPr>
              <w:pStyle w:val="TAL"/>
            </w:pPr>
            <w:r w:rsidRPr="00613175">
              <w:rPr>
                <w:rFonts w:eastAsia="SimSun"/>
                <w:b/>
                <w:szCs w:val="24"/>
                <w:lang w:eastAsia="zh-CN"/>
              </w:rPr>
              <w:t>Content-Type</w:t>
            </w:r>
          </w:p>
        </w:tc>
        <w:tc>
          <w:tcPr>
            <w:tcW w:w="7938" w:type="dxa"/>
            <w:tcBorders>
              <w:left w:val="single" w:sz="4" w:space="0" w:color="auto"/>
              <w:right w:val="single" w:sz="4" w:space="0" w:color="auto"/>
            </w:tcBorders>
          </w:tcPr>
          <w:p w14:paraId="6CE3E295" w14:textId="77777777" w:rsidR="00A355D2" w:rsidRPr="00613175" w:rsidRDefault="00A355D2" w:rsidP="00A355D2">
            <w:pPr>
              <w:pStyle w:val="TAR"/>
              <w:jc w:val="both"/>
              <w:rPr>
                <w:rFonts w:eastAsia="SimSun"/>
                <w:i/>
                <w:iCs/>
                <w:snapToGrid w:val="0"/>
                <w:szCs w:val="24"/>
                <w:lang w:eastAsia="zh-CN"/>
              </w:rPr>
            </w:pPr>
          </w:p>
        </w:tc>
      </w:tr>
      <w:tr w:rsidR="00A355D2" w:rsidRPr="00613175" w14:paraId="63117FEF"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0F029214" w14:textId="77777777" w:rsidR="00A355D2" w:rsidRPr="00613175" w:rsidRDefault="00A355D2" w:rsidP="00A355D2">
            <w:pPr>
              <w:pStyle w:val="TAL"/>
            </w:pPr>
            <w:r w:rsidRPr="00613175">
              <w:tab/>
              <w:t>media-type</w:t>
            </w:r>
          </w:p>
        </w:tc>
        <w:tc>
          <w:tcPr>
            <w:tcW w:w="7938" w:type="dxa"/>
            <w:tcBorders>
              <w:left w:val="single" w:sz="4" w:space="0" w:color="auto"/>
              <w:bottom w:val="single" w:sz="4" w:space="0" w:color="auto"/>
              <w:right w:val="single" w:sz="4" w:space="0" w:color="auto"/>
            </w:tcBorders>
          </w:tcPr>
          <w:p w14:paraId="70AAC9ED" w14:textId="77777777" w:rsidR="00A355D2" w:rsidRPr="00613175" w:rsidRDefault="00A355D2" w:rsidP="00A355D2">
            <w:pPr>
              <w:pStyle w:val="TAR"/>
              <w:jc w:val="both"/>
              <w:rPr>
                <w:rFonts w:eastAsia="SimSun"/>
                <w:i/>
                <w:iCs/>
                <w:snapToGrid w:val="0"/>
                <w:szCs w:val="24"/>
                <w:lang w:eastAsia="zh-CN"/>
              </w:rPr>
            </w:pPr>
            <w:r w:rsidRPr="00613175">
              <w:rPr>
                <w:rFonts w:eastAsia="SimSun"/>
                <w:i/>
                <w:szCs w:val="24"/>
                <w:lang w:eastAsia="zh-CN"/>
              </w:rPr>
              <w:t>application/sdp</w:t>
            </w:r>
            <w:r w:rsidRPr="00613175">
              <w:rPr>
                <w:rFonts w:eastAsia="SimSun"/>
                <w:i/>
                <w:iCs/>
                <w:snapToGrid w:val="0"/>
                <w:szCs w:val="24"/>
                <w:lang w:eastAsia="zh-CN"/>
              </w:rPr>
              <w:t xml:space="preserve"> </w:t>
            </w:r>
          </w:p>
        </w:tc>
      </w:tr>
      <w:tr w:rsidR="00A355D2" w:rsidRPr="00613175" w14:paraId="7F89BC89" w14:textId="77777777" w:rsidTr="00A355D2">
        <w:trPr>
          <w:cantSplit/>
          <w:trHeight w:val="255"/>
          <w:tblHeader/>
          <w:jc w:val="center"/>
        </w:trPr>
        <w:tc>
          <w:tcPr>
            <w:tcW w:w="1616" w:type="dxa"/>
            <w:tcBorders>
              <w:left w:val="single" w:sz="4" w:space="0" w:color="auto"/>
              <w:right w:val="single" w:sz="4" w:space="0" w:color="auto"/>
            </w:tcBorders>
          </w:tcPr>
          <w:p w14:paraId="3165D0F6" w14:textId="77777777" w:rsidR="00A355D2" w:rsidRPr="00613175" w:rsidRDefault="00A355D2" w:rsidP="00A355D2">
            <w:pPr>
              <w:pStyle w:val="TAL"/>
            </w:pPr>
            <w:r w:rsidRPr="00613175">
              <w:rPr>
                <w:rFonts w:eastAsia="SimSun"/>
                <w:b/>
                <w:szCs w:val="24"/>
                <w:lang w:eastAsia="zh-CN"/>
              </w:rPr>
              <w:t>Content-Length</w:t>
            </w:r>
          </w:p>
        </w:tc>
        <w:tc>
          <w:tcPr>
            <w:tcW w:w="7938" w:type="dxa"/>
            <w:tcBorders>
              <w:left w:val="single" w:sz="4" w:space="0" w:color="auto"/>
              <w:right w:val="single" w:sz="4" w:space="0" w:color="auto"/>
            </w:tcBorders>
          </w:tcPr>
          <w:p w14:paraId="2A0E3EBE" w14:textId="77777777" w:rsidR="00A355D2" w:rsidRPr="00613175" w:rsidRDefault="00A355D2" w:rsidP="00A355D2">
            <w:pPr>
              <w:pStyle w:val="TAR"/>
              <w:jc w:val="both"/>
              <w:rPr>
                <w:rFonts w:eastAsia="SimSun"/>
                <w:i/>
                <w:iCs/>
                <w:snapToGrid w:val="0"/>
                <w:szCs w:val="24"/>
                <w:lang w:eastAsia="zh-CN"/>
              </w:rPr>
            </w:pPr>
            <w:r w:rsidRPr="00613175">
              <w:rPr>
                <w:rFonts w:eastAsia="SimSun"/>
                <w:szCs w:val="24"/>
                <w:lang w:eastAsia="zh-CN"/>
              </w:rPr>
              <w:t>header shall be present if UE uses TCP to send this message and if there is a message body</w:t>
            </w:r>
          </w:p>
        </w:tc>
      </w:tr>
      <w:tr w:rsidR="00A355D2" w:rsidRPr="00613175" w14:paraId="40C3B345"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tcPr>
          <w:p w14:paraId="6212D8D7" w14:textId="77777777" w:rsidR="00A355D2" w:rsidRPr="00613175" w:rsidRDefault="00A355D2" w:rsidP="00A355D2">
            <w:pPr>
              <w:pStyle w:val="TAL"/>
            </w:pPr>
            <w:r w:rsidRPr="00613175">
              <w:tab/>
              <w:t>value</w:t>
            </w:r>
          </w:p>
        </w:tc>
        <w:tc>
          <w:tcPr>
            <w:tcW w:w="7938" w:type="dxa"/>
            <w:tcBorders>
              <w:left w:val="single" w:sz="4" w:space="0" w:color="auto"/>
              <w:bottom w:val="single" w:sz="4" w:space="0" w:color="auto"/>
              <w:right w:val="single" w:sz="4" w:space="0" w:color="auto"/>
            </w:tcBorders>
          </w:tcPr>
          <w:p w14:paraId="0815A0BA" w14:textId="77777777" w:rsidR="00A355D2" w:rsidRPr="00613175" w:rsidRDefault="00A355D2" w:rsidP="00A355D2">
            <w:pPr>
              <w:pStyle w:val="TAR"/>
              <w:jc w:val="both"/>
              <w:rPr>
                <w:rFonts w:eastAsia="SimSun"/>
                <w:i/>
                <w:iCs/>
                <w:snapToGrid w:val="0"/>
                <w:szCs w:val="24"/>
                <w:lang w:eastAsia="zh-CN"/>
              </w:rPr>
            </w:pPr>
            <w:r w:rsidRPr="00613175">
              <w:rPr>
                <w:rFonts w:eastAsia="SimSun"/>
                <w:iCs/>
                <w:szCs w:val="24"/>
                <w:lang w:eastAsia="zh-CN"/>
              </w:rPr>
              <w:t>length of message-body</w:t>
            </w:r>
          </w:p>
        </w:tc>
      </w:tr>
      <w:tr w:rsidR="00A355D2" w:rsidRPr="00613175" w14:paraId="08054E2C"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tcPr>
          <w:p w14:paraId="2EC144A5" w14:textId="77777777" w:rsidR="00A355D2" w:rsidRPr="00613175" w:rsidRDefault="00A355D2" w:rsidP="00A355D2">
            <w:pPr>
              <w:pStyle w:val="TAL"/>
              <w:rPr>
                <w:rFonts w:eastAsia="SimSun"/>
                <w:b/>
                <w:szCs w:val="24"/>
                <w:lang w:eastAsia="zh-CN"/>
              </w:rPr>
            </w:pPr>
            <w:r w:rsidRPr="00613175">
              <w:rPr>
                <w:rFonts w:eastAsia="SimSun"/>
                <w:b/>
                <w:szCs w:val="24"/>
                <w:lang w:eastAsia="zh-CN"/>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47733AF8" w14:textId="77777777" w:rsidR="00A355D2" w:rsidRPr="00613175" w:rsidRDefault="00A355D2" w:rsidP="00A355D2">
            <w:pPr>
              <w:pStyle w:val="TAL"/>
              <w:rPr>
                <w:rFonts w:eastAsia="SimSun"/>
                <w:snapToGrid w:val="0"/>
                <w:szCs w:val="24"/>
                <w:lang w:eastAsia="zh-CN"/>
              </w:rPr>
            </w:pPr>
            <w:r w:rsidRPr="00613175">
              <w:rPr>
                <w:rFonts w:eastAsia="SimSun"/>
                <w:b/>
                <w:snapToGrid w:val="0"/>
                <w:szCs w:val="24"/>
                <w:lang w:eastAsia="zh-CN"/>
              </w:rPr>
              <w:t>Session description:</w:t>
            </w:r>
          </w:p>
          <w:p w14:paraId="2AAA0B72"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v=0</w:t>
            </w:r>
          </w:p>
          <w:p w14:paraId="5885D59A"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o=</w:t>
            </w:r>
            <w:r w:rsidRPr="00613175">
              <w:rPr>
                <w:rFonts w:eastAsia="SimSun"/>
                <w:iCs/>
                <w:snapToGrid w:val="0"/>
                <w:szCs w:val="24"/>
                <w:lang w:eastAsia="zh-CN"/>
              </w:rPr>
              <w:t>(user</w:t>
            </w:r>
            <w:r w:rsidRPr="00613175" w:rsidDel="00754483">
              <w:rPr>
                <w:rFonts w:eastAsia="SimSun"/>
                <w:iCs/>
                <w:snapToGrid w:val="0"/>
                <w:szCs w:val="24"/>
                <w:lang w:eastAsia="zh-CN"/>
              </w:rPr>
              <w:t>-</w:t>
            </w:r>
            <w:r w:rsidRPr="00613175">
              <w:rPr>
                <w:rFonts w:eastAsia="SimSun"/>
                <w:iCs/>
                <w:snapToGrid w:val="0"/>
                <w:szCs w:val="24"/>
                <w:lang w:eastAsia="zh-CN"/>
              </w:rPr>
              <w:t xml:space="preserve">name) </w:t>
            </w:r>
            <w:r w:rsidRPr="00613175">
              <w:rPr>
                <w:rFonts w:eastAsia="SimSun"/>
                <w:snapToGrid w:val="0"/>
                <w:szCs w:val="24"/>
                <w:lang w:eastAsia="zh-CN"/>
              </w:rPr>
              <w:t>(sess-id) (sess-version)</w:t>
            </w:r>
            <w:r w:rsidRPr="00613175">
              <w:rPr>
                <w:rFonts w:eastAsia="SimSun"/>
                <w:i/>
                <w:iCs/>
                <w:snapToGrid w:val="0"/>
                <w:szCs w:val="24"/>
                <w:lang w:eastAsia="zh-CN"/>
              </w:rPr>
              <w:t xml:space="preserve"> 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(unicast-address for UE)</w:t>
            </w:r>
          </w:p>
          <w:p w14:paraId="21604FD6"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s=</w:t>
            </w:r>
            <w:r w:rsidRPr="00613175">
              <w:rPr>
                <w:rFonts w:eastAsia="SimSun"/>
                <w:iCs/>
                <w:snapToGrid w:val="0"/>
                <w:szCs w:val="24"/>
                <w:lang w:eastAsia="zh-CN"/>
              </w:rPr>
              <w:t>(session name)</w:t>
            </w:r>
          </w:p>
          <w:p w14:paraId="06E384E2"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616D9828"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4473305D" w14:textId="77777777" w:rsidR="00A355D2" w:rsidRPr="00613175" w:rsidRDefault="00A355D2" w:rsidP="00A355D2">
            <w:pPr>
              <w:pStyle w:val="TAL"/>
              <w:rPr>
                <w:rFonts w:eastAsia="SimSun"/>
                <w:snapToGrid w:val="0"/>
                <w:szCs w:val="24"/>
                <w:lang w:eastAsia="zh-CN"/>
              </w:rPr>
            </w:pPr>
          </w:p>
          <w:p w14:paraId="121346F7"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Time description:</w:t>
            </w:r>
          </w:p>
          <w:p w14:paraId="089629C8"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t=0 0</w:t>
            </w:r>
          </w:p>
          <w:p w14:paraId="03CD8C0A" w14:textId="77777777" w:rsidR="00A355D2" w:rsidRPr="00613175" w:rsidRDefault="00A355D2" w:rsidP="00A355D2">
            <w:pPr>
              <w:pStyle w:val="TAL"/>
              <w:rPr>
                <w:rFonts w:eastAsia="SimSun"/>
                <w:i/>
                <w:iCs/>
                <w:snapToGrid w:val="0"/>
                <w:szCs w:val="24"/>
                <w:lang w:eastAsia="zh-CN"/>
              </w:rPr>
            </w:pPr>
          </w:p>
          <w:p w14:paraId="7F821FD0" w14:textId="77777777" w:rsidR="00A355D2" w:rsidRPr="00613175" w:rsidRDefault="00A355D2" w:rsidP="00A355D2">
            <w:pPr>
              <w:pStyle w:val="TAL"/>
              <w:rPr>
                <w:rFonts w:eastAsia="SimSun"/>
                <w:b/>
                <w:snapToGrid w:val="0"/>
                <w:szCs w:val="24"/>
                <w:lang w:eastAsia="zh-CN"/>
              </w:rPr>
            </w:pPr>
            <w:r w:rsidRPr="00613175">
              <w:rPr>
                <w:rFonts w:eastAsia="SimSun"/>
                <w:b/>
                <w:szCs w:val="24"/>
                <w:lang w:eastAsia="zh-CN"/>
              </w:rPr>
              <w:t>Media description:</w:t>
            </w:r>
          </w:p>
          <w:p w14:paraId="3E0B7A01"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m=audio</w:t>
            </w:r>
            <w:r w:rsidRPr="00613175">
              <w:rPr>
                <w:rFonts w:eastAsia="SimSun"/>
                <w:snapToGrid w:val="0"/>
                <w:szCs w:val="24"/>
                <w:lang w:eastAsia="zh-CN"/>
              </w:rPr>
              <w:t xml:space="preserve"> (transport port) </w:t>
            </w:r>
            <w:r w:rsidRPr="00613175">
              <w:rPr>
                <w:rFonts w:eastAsia="SimSun"/>
                <w:i/>
                <w:iCs/>
                <w:snapToGrid w:val="0"/>
                <w:szCs w:val="24"/>
                <w:lang w:eastAsia="zh-CN"/>
              </w:rPr>
              <w:t>RTP/AVP</w:t>
            </w:r>
            <w:r w:rsidRPr="00613175">
              <w:rPr>
                <w:rFonts w:eastAsia="SimSun"/>
                <w:snapToGrid w:val="0"/>
                <w:szCs w:val="24"/>
                <w:lang w:eastAsia="zh-CN"/>
              </w:rPr>
              <w:t xml:space="preserve"> (</w:t>
            </w:r>
            <w:r w:rsidRPr="00613175">
              <w:rPr>
                <w:rFonts w:eastAsia="SimSun"/>
                <w:szCs w:val="24"/>
                <w:lang w:eastAsia="zh-CN"/>
              </w:rPr>
              <w:t>fmt) [Note 2]</w:t>
            </w:r>
          </w:p>
          <w:p w14:paraId="5954538D"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c=IN</w:t>
            </w:r>
            <w:r w:rsidRPr="00613175">
              <w:rPr>
                <w:rFonts w:eastAsia="SimSun"/>
                <w:snapToGrid w:val="0"/>
                <w:szCs w:val="24"/>
                <w:lang w:eastAsia="zh-CN"/>
              </w:rPr>
              <w:t xml:space="preserve"> </w:t>
            </w:r>
            <w:r w:rsidRPr="00613175">
              <w:rPr>
                <w:rFonts w:eastAsia="SimSun"/>
                <w:szCs w:val="24"/>
                <w:lang w:eastAsia="zh-CN"/>
              </w:rPr>
              <w:t>(addrtype)</w:t>
            </w:r>
            <w:r w:rsidRPr="00613175">
              <w:rPr>
                <w:rFonts w:eastAsia="SimSun"/>
                <w:snapToGrid w:val="0"/>
                <w:szCs w:val="24"/>
                <w:lang w:eastAsia="zh-CN"/>
              </w:rPr>
              <w:t xml:space="preserve"> (connection-address for UE) [Note 1]</w:t>
            </w:r>
          </w:p>
          <w:p w14:paraId="1316243D"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b=AS:</w:t>
            </w:r>
            <w:r w:rsidRPr="00613175">
              <w:rPr>
                <w:rFonts w:eastAsia="SimSun"/>
                <w:snapToGrid w:val="0"/>
                <w:szCs w:val="24"/>
                <w:lang w:eastAsia="zh-CN"/>
              </w:rPr>
              <w:t xml:space="preserve"> (bandwidth-value)</w:t>
            </w:r>
          </w:p>
          <w:p w14:paraId="5378EDBC"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b=RS:</w:t>
            </w:r>
            <w:r w:rsidRPr="00613175">
              <w:rPr>
                <w:rFonts w:eastAsia="SimSun"/>
                <w:snapToGrid w:val="0"/>
                <w:szCs w:val="24"/>
                <w:lang w:eastAsia="zh-CN"/>
              </w:rPr>
              <w:t xml:space="preserve"> (bandwidth-value)</w:t>
            </w:r>
          </w:p>
          <w:p w14:paraId="61451A44"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b=RR:</w:t>
            </w:r>
            <w:r w:rsidRPr="00613175">
              <w:rPr>
                <w:rFonts w:eastAsia="SimSun"/>
                <w:snapToGrid w:val="0"/>
                <w:szCs w:val="24"/>
                <w:lang w:eastAsia="zh-CN"/>
              </w:rPr>
              <w:t xml:space="preserve"> (bandwidth-value)</w:t>
            </w:r>
          </w:p>
          <w:p w14:paraId="330D7BCB" w14:textId="77777777" w:rsidR="00A355D2" w:rsidRPr="00613175" w:rsidRDefault="00A355D2" w:rsidP="00A355D2">
            <w:pPr>
              <w:pStyle w:val="TAL"/>
              <w:rPr>
                <w:rFonts w:eastAsia="SimSun"/>
                <w:snapToGrid w:val="0"/>
                <w:szCs w:val="24"/>
                <w:lang w:eastAsia="zh-CN"/>
              </w:rPr>
            </w:pPr>
          </w:p>
          <w:p w14:paraId="2752F377" w14:textId="77777777" w:rsidR="00A355D2" w:rsidRPr="00613175" w:rsidRDefault="00A355D2" w:rsidP="00A355D2">
            <w:pPr>
              <w:pStyle w:val="TAL"/>
              <w:rPr>
                <w:rFonts w:eastAsia="SimSun"/>
                <w:b/>
                <w:snapToGrid w:val="0"/>
                <w:szCs w:val="24"/>
                <w:lang w:eastAsia="zh-CN"/>
              </w:rPr>
            </w:pPr>
            <w:r w:rsidRPr="00613175">
              <w:rPr>
                <w:rFonts w:eastAsia="SimSun"/>
                <w:b/>
                <w:snapToGrid w:val="0"/>
                <w:szCs w:val="24"/>
                <w:lang w:eastAsia="zh-CN"/>
              </w:rPr>
              <w:t>Attributes for media:</w:t>
            </w:r>
          </w:p>
          <w:p w14:paraId="3452D21B" w14:textId="77777777" w:rsidR="00A355D2" w:rsidRPr="00613175" w:rsidRDefault="00A355D2" w:rsidP="00A355D2">
            <w:pPr>
              <w:pStyle w:val="TAL"/>
              <w:rPr>
                <w:rFonts w:eastAsia="SimSun"/>
                <w:snapToGrid w:val="0"/>
                <w:szCs w:val="24"/>
                <w:lang w:eastAsia="zh-CN"/>
              </w:rPr>
            </w:pPr>
            <w:r w:rsidRPr="00613175">
              <w:rPr>
                <w:rFonts w:eastAsia="SimSun"/>
                <w:i/>
                <w:iCs/>
                <w:snapToGrid w:val="0"/>
                <w:szCs w:val="24"/>
                <w:lang w:eastAsia="zh-CN"/>
              </w:rPr>
              <w:t>a=rtpmap:</w:t>
            </w:r>
            <w:r w:rsidRPr="00613175">
              <w:rPr>
                <w:rFonts w:eastAsia="SimSun"/>
                <w:snapToGrid w:val="0"/>
                <w:szCs w:val="24"/>
                <w:lang w:eastAsia="zh-CN"/>
              </w:rPr>
              <w:t>(payload type)</w:t>
            </w:r>
            <w:r w:rsidRPr="00613175">
              <w:rPr>
                <w:rFonts w:eastAsia="SimSun"/>
                <w:i/>
                <w:iCs/>
                <w:snapToGrid w:val="0"/>
                <w:szCs w:val="24"/>
                <w:lang w:eastAsia="zh-CN"/>
              </w:rPr>
              <w:t xml:space="preserve"> EVS/16000 </w:t>
            </w:r>
            <w:r w:rsidRPr="00613175">
              <w:rPr>
                <w:rFonts w:eastAsia="SimSun"/>
                <w:szCs w:val="24"/>
                <w:lang w:eastAsia="zh-CN"/>
              </w:rPr>
              <w:t>[Note 2]</w:t>
            </w:r>
          </w:p>
          <w:p w14:paraId="68532049" w14:textId="77777777" w:rsidR="00A355D2" w:rsidRPr="00613175" w:rsidRDefault="00A355D2" w:rsidP="00A355D2">
            <w:pPr>
              <w:pStyle w:val="TAL"/>
              <w:rPr>
                <w:rFonts w:eastAsia="SimSun"/>
                <w:lang w:eastAsia="zh-CN"/>
              </w:rPr>
            </w:pPr>
            <w:r w:rsidRPr="00613175">
              <w:rPr>
                <w:rFonts w:eastAsia="SimSun"/>
                <w:i/>
                <w:iCs/>
                <w:snapToGrid w:val="0"/>
                <w:szCs w:val="24"/>
                <w:lang w:eastAsia="zh-CN"/>
              </w:rPr>
              <w:t>a=fmtp:</w:t>
            </w:r>
            <w:r w:rsidRPr="00613175">
              <w:rPr>
                <w:rFonts w:eastAsia="SimSun"/>
                <w:szCs w:val="24"/>
                <w:lang w:eastAsia="zh-CN"/>
              </w:rPr>
              <w:t xml:space="preserve">(format) </w:t>
            </w:r>
            <w:r w:rsidRPr="00613175">
              <w:rPr>
                <w:rFonts w:eastAsia="SimSun"/>
                <w:i/>
                <w:lang w:eastAsia="zh-CN"/>
              </w:rPr>
              <w:t>br=13.2; bw=swb; max-red=</w:t>
            </w:r>
            <w:r w:rsidRPr="00613175">
              <w:rPr>
                <w:rFonts w:eastAsia="SimSun"/>
                <w:lang w:eastAsia="zh-CN"/>
              </w:rPr>
              <w:t>(att-field)</w:t>
            </w:r>
          </w:p>
          <w:p w14:paraId="580A7F7D" w14:textId="77777777" w:rsidR="00A355D2" w:rsidRPr="00613175" w:rsidRDefault="00A355D2" w:rsidP="00A355D2">
            <w:pPr>
              <w:pStyle w:val="TAL"/>
              <w:rPr>
                <w:rFonts w:eastAsia="SimSun"/>
                <w:i/>
                <w:iCs/>
                <w:szCs w:val="24"/>
                <w:lang w:eastAsia="zh-CN"/>
              </w:rPr>
            </w:pPr>
          </w:p>
          <w:p w14:paraId="25C9B8A0" w14:textId="77777777" w:rsidR="00A355D2" w:rsidRPr="00613175" w:rsidRDefault="00A355D2" w:rsidP="00A355D2">
            <w:pPr>
              <w:pStyle w:val="TAL"/>
              <w:rPr>
                <w:rFonts w:eastAsia="SimSun"/>
                <w:b/>
                <w:bCs/>
                <w:lang w:eastAsia="zh-CN"/>
              </w:rPr>
            </w:pPr>
            <w:r w:rsidRPr="00613175">
              <w:rPr>
                <w:rFonts w:eastAsia="SimSun"/>
                <w:b/>
                <w:bCs/>
                <w:lang w:eastAsia="zh-CN"/>
              </w:rPr>
              <w:t>Media description:</w:t>
            </w:r>
          </w:p>
          <w:p w14:paraId="4D5D8894" w14:textId="78D1A4BC" w:rsidR="00A355D2" w:rsidRPr="00613175" w:rsidRDefault="00A355D2" w:rsidP="00A355D2">
            <w:pPr>
              <w:pStyle w:val="TAL"/>
              <w:rPr>
                <w:rFonts w:eastAsia="SimSun"/>
                <w:bCs/>
                <w:i/>
                <w:lang w:eastAsia="zh-CN"/>
              </w:rPr>
            </w:pPr>
            <w:r w:rsidRPr="00613175">
              <w:rPr>
                <w:rFonts w:eastAsia="SimSun"/>
                <w:bCs/>
                <w:i/>
                <w:lang w:eastAsia="zh-CN"/>
              </w:rPr>
              <w:t xml:space="preserve">m=video (transport port) </w:t>
            </w:r>
            <w:r w:rsidRPr="00613175">
              <w:rPr>
                <w:rFonts w:eastAsia="SimSun"/>
                <w:i/>
                <w:lang w:eastAsia="zh-CN"/>
              </w:rPr>
              <w:t xml:space="preserve">RTP/AVPF </w:t>
            </w:r>
            <w:r w:rsidRPr="00613175">
              <w:rPr>
                <w:rFonts w:eastAsia="SimSun"/>
                <w:snapToGrid w:val="0"/>
                <w:lang w:eastAsia="zh-CN"/>
              </w:rPr>
              <w:t>(</w:t>
            </w:r>
            <w:r w:rsidRPr="00613175">
              <w:rPr>
                <w:rFonts w:eastAsia="SimSun"/>
                <w:lang w:eastAsia="zh-CN"/>
              </w:rPr>
              <w:t>fmt)</w:t>
            </w:r>
          </w:p>
          <w:p w14:paraId="184D65DE" w14:textId="77777777" w:rsidR="00A355D2" w:rsidRPr="00613175" w:rsidRDefault="00A355D2" w:rsidP="00A355D2">
            <w:pPr>
              <w:pStyle w:val="TAL"/>
              <w:rPr>
                <w:rFonts w:eastAsia="SimSun"/>
                <w:bCs/>
                <w:lang w:eastAsia="zh-CN"/>
              </w:rPr>
            </w:pPr>
            <w:r w:rsidRPr="00613175">
              <w:rPr>
                <w:rFonts w:eastAsia="SimSun"/>
                <w:bCs/>
                <w:i/>
                <w:lang w:eastAsia="zh-CN"/>
              </w:rPr>
              <w:t>b=AS:</w:t>
            </w:r>
            <w:r w:rsidRPr="00613175">
              <w:rPr>
                <w:rFonts w:eastAsia="SimSun"/>
                <w:bCs/>
                <w:lang w:eastAsia="zh-CN"/>
              </w:rPr>
              <w:t xml:space="preserve"> </w:t>
            </w:r>
            <w:r w:rsidRPr="00613175">
              <w:rPr>
                <w:rFonts w:eastAsia="SimSun"/>
                <w:snapToGrid w:val="0"/>
                <w:lang w:eastAsia="zh-CN"/>
              </w:rPr>
              <w:t>(bandwidth-value)</w:t>
            </w:r>
          </w:p>
          <w:p w14:paraId="6C49AFCA" w14:textId="77777777" w:rsidR="00A355D2" w:rsidRPr="00613175" w:rsidRDefault="00A355D2" w:rsidP="00A355D2">
            <w:pPr>
              <w:pStyle w:val="TAL"/>
              <w:rPr>
                <w:rFonts w:eastAsia="SimSun"/>
                <w:bCs/>
                <w:i/>
                <w:lang w:eastAsia="zh-CN"/>
              </w:rPr>
            </w:pPr>
            <w:r w:rsidRPr="00613175">
              <w:rPr>
                <w:rFonts w:eastAsia="SimSun"/>
                <w:bCs/>
                <w:i/>
                <w:lang w:eastAsia="zh-CN"/>
              </w:rPr>
              <w:t xml:space="preserve">b=RS: </w:t>
            </w:r>
            <w:r w:rsidRPr="00613175">
              <w:rPr>
                <w:rFonts w:eastAsia="SimSun"/>
                <w:snapToGrid w:val="0"/>
                <w:lang w:eastAsia="zh-CN"/>
              </w:rPr>
              <w:t>(bandwidth-value)</w:t>
            </w:r>
          </w:p>
          <w:p w14:paraId="61E9D6C9" w14:textId="77777777" w:rsidR="00A355D2" w:rsidRPr="00613175" w:rsidRDefault="00A355D2" w:rsidP="00A355D2">
            <w:pPr>
              <w:pStyle w:val="TAL"/>
              <w:rPr>
                <w:rFonts w:eastAsia="SimSun"/>
                <w:bCs/>
                <w:i/>
                <w:lang w:eastAsia="zh-CN"/>
              </w:rPr>
            </w:pPr>
            <w:r w:rsidRPr="00613175">
              <w:rPr>
                <w:rFonts w:eastAsia="SimSun"/>
                <w:bCs/>
                <w:i/>
                <w:lang w:eastAsia="zh-CN"/>
              </w:rPr>
              <w:t xml:space="preserve">b=RR: </w:t>
            </w:r>
            <w:r w:rsidRPr="00613175">
              <w:rPr>
                <w:rFonts w:eastAsia="SimSun"/>
                <w:snapToGrid w:val="0"/>
                <w:lang w:eastAsia="zh-CN"/>
              </w:rPr>
              <w:t>(bandwidth-value)</w:t>
            </w:r>
          </w:p>
          <w:p w14:paraId="62E1C757" w14:textId="77777777" w:rsidR="00A355D2" w:rsidRPr="00613175" w:rsidRDefault="00A355D2" w:rsidP="00A355D2">
            <w:pPr>
              <w:pStyle w:val="TAL"/>
              <w:rPr>
                <w:rFonts w:eastAsia="SimSun"/>
                <w:bCs/>
                <w:lang w:eastAsia="zh-CN"/>
              </w:rPr>
            </w:pPr>
          </w:p>
          <w:p w14:paraId="0AA94B25" w14:textId="77777777" w:rsidR="00A355D2" w:rsidRPr="00613175" w:rsidRDefault="00A355D2" w:rsidP="00A355D2">
            <w:pPr>
              <w:pStyle w:val="TAL"/>
              <w:rPr>
                <w:rFonts w:eastAsia="SimSun"/>
                <w:b/>
                <w:bCs/>
                <w:lang w:eastAsia="zh-CN"/>
              </w:rPr>
            </w:pPr>
            <w:r w:rsidRPr="00613175">
              <w:rPr>
                <w:rFonts w:eastAsia="SimSun"/>
                <w:b/>
                <w:bCs/>
                <w:lang w:eastAsia="zh-CN"/>
              </w:rPr>
              <w:t xml:space="preserve">Attributes for media: </w:t>
            </w:r>
          </w:p>
          <w:p w14:paraId="1BB48B8E" w14:textId="77777777" w:rsidR="00A355D2" w:rsidRPr="00613175" w:rsidRDefault="00A355D2" w:rsidP="00A355D2">
            <w:pPr>
              <w:pStyle w:val="TAL"/>
              <w:rPr>
                <w:rFonts w:eastAsia="SimSun"/>
                <w:bCs/>
                <w:i/>
                <w:lang w:eastAsia="zh-CN"/>
              </w:rPr>
            </w:pPr>
            <w:r w:rsidRPr="00613175">
              <w:rPr>
                <w:rFonts w:eastAsia="SimSun"/>
                <w:bCs/>
                <w:i/>
                <w:lang w:eastAsia="zh-CN"/>
              </w:rPr>
              <w:t xml:space="preserve">a=rtpmap: </w:t>
            </w:r>
            <w:r w:rsidRPr="00613175">
              <w:rPr>
                <w:rFonts w:eastAsia="SimSun"/>
                <w:lang w:eastAsia="zh-CN"/>
              </w:rPr>
              <w:t>(payload type)</w:t>
            </w:r>
            <w:r w:rsidRPr="00613175">
              <w:rPr>
                <w:rFonts w:eastAsia="SimSun"/>
                <w:bCs/>
                <w:i/>
                <w:lang w:eastAsia="zh-CN"/>
              </w:rPr>
              <w:t xml:space="preserve"> H265/90000</w:t>
            </w:r>
          </w:p>
          <w:p w14:paraId="37FE3CCC" w14:textId="1DA9C97E" w:rsidR="007F6FD2" w:rsidRPr="00613175" w:rsidRDefault="00A355D2" w:rsidP="007F6FD2">
            <w:pPr>
              <w:pStyle w:val="TAL"/>
              <w:rPr>
                <w:rFonts w:eastAsia="SimSun"/>
                <w:i/>
                <w:lang w:eastAsia="zh-CN"/>
              </w:rPr>
            </w:pPr>
            <w:r w:rsidRPr="00613175">
              <w:rPr>
                <w:rFonts w:eastAsia="SimSun"/>
                <w:bCs/>
                <w:i/>
                <w:lang w:eastAsia="zh-CN"/>
              </w:rPr>
              <w:t xml:space="preserve">a=fmtp: </w:t>
            </w:r>
            <w:r w:rsidRPr="00613175">
              <w:rPr>
                <w:rFonts w:eastAsia="SimSun"/>
                <w:lang w:eastAsia="zh-CN"/>
              </w:rPr>
              <w:t>(format) profile-id=1; level-id=93;</w:t>
            </w:r>
          </w:p>
          <w:p w14:paraId="785A9A81" w14:textId="2F6F2F09" w:rsidR="00A355D2" w:rsidRPr="00613175" w:rsidRDefault="007F6FD2" w:rsidP="007F6FD2">
            <w:pPr>
              <w:pStyle w:val="TAL"/>
              <w:rPr>
                <w:rFonts w:eastAsia="SimSun"/>
                <w:i/>
                <w:lang w:eastAsia="zh-CN"/>
              </w:rPr>
            </w:pPr>
            <w:r w:rsidRPr="00613175">
              <w:rPr>
                <w:rFonts w:eastAsia="SimSun"/>
                <w:bCs/>
                <w:i/>
                <w:lang w:eastAsia="zh-CN"/>
              </w:rPr>
              <w:t>a=acfg:1 t=1</w:t>
            </w:r>
          </w:p>
          <w:p w14:paraId="46E6317C" w14:textId="77777777" w:rsidR="00A355D2" w:rsidRPr="00613175" w:rsidRDefault="00A355D2" w:rsidP="00A355D2">
            <w:pPr>
              <w:pStyle w:val="TAL"/>
              <w:spacing w:before="100" w:beforeAutospacing="1" w:afterAutospacing="1"/>
              <w:rPr>
                <w:rFonts w:eastAsia="SimSun"/>
                <w:szCs w:val="24"/>
                <w:lang w:eastAsia="zh-CN"/>
              </w:rPr>
            </w:pPr>
            <w:r w:rsidRPr="00613175">
              <w:rPr>
                <w:rFonts w:eastAsia="SimSun"/>
                <w:szCs w:val="24"/>
                <w:lang w:eastAsia="zh-CN"/>
              </w:rPr>
              <w:t>Note 1: At least one "c=" field shall be present.</w:t>
            </w:r>
            <w:r w:rsidRPr="00613175">
              <w:rPr>
                <w:rFonts w:eastAsia="SimSun"/>
                <w:szCs w:val="24"/>
                <w:lang w:eastAsia="zh-CN"/>
              </w:rPr>
              <w:br/>
              <w:t>Note 2:</w:t>
            </w:r>
            <w:r w:rsidRPr="00613175">
              <w:rPr>
                <w:rFonts w:eastAsia="SimSun"/>
                <w:bCs/>
                <w:szCs w:val="24"/>
                <w:lang w:eastAsia="zh-CN"/>
              </w:rPr>
              <w:t xml:space="preserve"> The value for fmt, payload type and format is not checked</w:t>
            </w:r>
          </w:p>
        </w:tc>
      </w:tr>
    </w:tbl>
    <w:p w14:paraId="4E94A595" w14:textId="77777777" w:rsidR="00A355D2" w:rsidRPr="00613175" w:rsidRDefault="00A355D2" w:rsidP="00A355D2">
      <w:pPr>
        <w:keepNext/>
      </w:pPr>
    </w:p>
    <w:p w14:paraId="37A1166D" w14:textId="77777777" w:rsidR="00A355D2" w:rsidRPr="00613175" w:rsidRDefault="00A355D2" w:rsidP="00A355D2">
      <w:pPr>
        <w:pStyle w:val="H6"/>
      </w:pPr>
      <w:r w:rsidRPr="00613175">
        <w:t>PRACK (Step 4)</w:t>
      </w:r>
    </w:p>
    <w:p w14:paraId="39E63082" w14:textId="77777777" w:rsidR="00A355D2" w:rsidRPr="00613175" w:rsidRDefault="00A355D2" w:rsidP="00A355D2">
      <w:pPr>
        <w:keepNext/>
      </w:pPr>
      <w:r w:rsidRPr="00613175">
        <w:t>Use the default message "PRACK" in Annex A.2.4 of TS 34.229-1 [2] applying condition A3.</w:t>
      </w:r>
    </w:p>
    <w:p w14:paraId="4EDFCE0E" w14:textId="77777777" w:rsidR="00A355D2" w:rsidRPr="00613175" w:rsidRDefault="00A355D2" w:rsidP="00A355D2">
      <w:pPr>
        <w:pStyle w:val="H6"/>
      </w:pPr>
      <w:r w:rsidRPr="00613175">
        <w:t>200 OK for PRACK (Step 5)</w:t>
      </w:r>
    </w:p>
    <w:p w14:paraId="7AF0DF53" w14:textId="77777777" w:rsidR="00A355D2" w:rsidRPr="00613175" w:rsidRDefault="00A355D2" w:rsidP="00A355D2">
      <w:r w:rsidRPr="00613175">
        <w:t>Use the default message "200 OK for other requests than REGISTER or SUBSCRIBE" in Annex A.3.1 of TS 34.229-1 [2] applying conditions A8, A11, A18, and A22.</w:t>
      </w:r>
    </w:p>
    <w:p w14:paraId="05B4771B" w14:textId="77777777" w:rsidR="00A355D2" w:rsidRPr="00613175" w:rsidRDefault="00A355D2" w:rsidP="00A355D2">
      <w:pPr>
        <w:pStyle w:val="H6"/>
      </w:pPr>
      <w:r w:rsidRPr="00613175">
        <w:t>180 Ringing (Step 6)</w:t>
      </w:r>
    </w:p>
    <w:p w14:paraId="7749F556" w14:textId="77777777" w:rsidR="00A355D2" w:rsidRPr="00613175" w:rsidRDefault="00A355D2" w:rsidP="00A355D2">
      <w:pPr>
        <w:keepNext/>
      </w:pPr>
      <w:r w:rsidRPr="00613175">
        <w:t>Use the default message "180 Ringing for INVITE" in Annex A.2.6 of TS 34.229-1 [2] applying conditions A2 and A14, and with the following exceptions:</w:t>
      </w:r>
    </w:p>
    <w:tbl>
      <w:tblPr>
        <w:tblW w:w="9554" w:type="dxa"/>
        <w:jc w:val="center"/>
        <w:tblLayout w:type="fixed"/>
        <w:tblLook w:val="01E0" w:firstRow="1" w:lastRow="1" w:firstColumn="1" w:lastColumn="1" w:noHBand="0" w:noVBand="0"/>
      </w:tblPr>
      <w:tblGrid>
        <w:gridCol w:w="1616"/>
        <w:gridCol w:w="7938"/>
      </w:tblGrid>
      <w:tr w:rsidR="00A355D2" w:rsidRPr="00613175" w14:paraId="52A679B8"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6B55DCB9" w14:textId="77777777" w:rsidR="00A355D2" w:rsidRPr="00613175" w:rsidRDefault="00A355D2" w:rsidP="00A355D2">
            <w:pPr>
              <w:pStyle w:val="TAL"/>
              <w:rPr>
                <w:b/>
              </w:rPr>
            </w:pPr>
            <w:r w:rsidRPr="00613175">
              <w:rPr>
                <w:b/>
              </w:rPr>
              <w:t>Header/param</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801A868" w14:textId="77777777" w:rsidR="00A355D2" w:rsidRPr="00613175" w:rsidRDefault="00A355D2" w:rsidP="00A355D2">
            <w:pPr>
              <w:pStyle w:val="TAL"/>
              <w:rPr>
                <w:b/>
              </w:rPr>
            </w:pPr>
            <w:r w:rsidRPr="00613175">
              <w:rPr>
                <w:b/>
              </w:rPr>
              <w:t>Value/remark</w:t>
            </w:r>
          </w:p>
        </w:tc>
      </w:tr>
      <w:tr w:rsidR="00A355D2" w:rsidRPr="00613175" w14:paraId="69478F62" w14:textId="77777777" w:rsidTr="00A355D2">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57985CD0" w14:textId="77777777" w:rsidR="00A355D2" w:rsidRPr="00613175" w:rsidRDefault="00A355D2" w:rsidP="00A355D2">
            <w:pPr>
              <w:pStyle w:val="TAL"/>
              <w:rPr>
                <w:b/>
              </w:rPr>
            </w:pPr>
            <w:r w:rsidRPr="00613175">
              <w:rPr>
                <w:b/>
              </w:rPr>
              <w:t>Content-Type</w:t>
            </w:r>
          </w:p>
        </w:tc>
        <w:tc>
          <w:tcPr>
            <w:tcW w:w="7938" w:type="dxa"/>
            <w:tcBorders>
              <w:top w:val="single" w:sz="4" w:space="0" w:color="auto"/>
              <w:left w:val="single" w:sz="4" w:space="0" w:color="auto"/>
              <w:right w:val="single" w:sz="4" w:space="0" w:color="auto"/>
            </w:tcBorders>
            <w:shd w:val="clear" w:color="auto" w:fill="auto"/>
          </w:tcPr>
          <w:p w14:paraId="0B2D70A8" w14:textId="77777777" w:rsidR="00A355D2" w:rsidRPr="00613175" w:rsidRDefault="00A355D2" w:rsidP="00A355D2">
            <w:pPr>
              <w:pStyle w:val="TAL"/>
              <w:rPr>
                <w:bCs/>
              </w:rPr>
            </w:pPr>
            <w:r w:rsidRPr="00613175">
              <w:rPr>
                <w:bCs/>
              </w:rPr>
              <w:t>Header not present</w:t>
            </w:r>
          </w:p>
        </w:tc>
      </w:tr>
      <w:tr w:rsidR="00A355D2" w:rsidRPr="00613175" w14:paraId="4F25EB3F"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79547ED6" w14:textId="77777777" w:rsidR="00A355D2" w:rsidRPr="00613175" w:rsidRDefault="00A355D2" w:rsidP="00A355D2">
            <w:pPr>
              <w:pStyle w:val="TAL"/>
            </w:pPr>
            <w:r w:rsidRPr="00613175">
              <w:tab/>
              <w:t>media-type</w:t>
            </w:r>
          </w:p>
        </w:tc>
        <w:tc>
          <w:tcPr>
            <w:tcW w:w="7938" w:type="dxa"/>
            <w:tcBorders>
              <w:left w:val="single" w:sz="4" w:space="0" w:color="auto"/>
              <w:bottom w:val="single" w:sz="4" w:space="0" w:color="auto"/>
              <w:right w:val="single" w:sz="4" w:space="0" w:color="auto"/>
            </w:tcBorders>
            <w:shd w:val="clear" w:color="auto" w:fill="auto"/>
          </w:tcPr>
          <w:p w14:paraId="3992C896" w14:textId="77777777" w:rsidR="00A355D2" w:rsidRPr="00613175" w:rsidRDefault="00A355D2" w:rsidP="00A355D2">
            <w:pPr>
              <w:pStyle w:val="TAL"/>
              <w:rPr>
                <w:i/>
                <w:iCs/>
              </w:rPr>
            </w:pPr>
          </w:p>
        </w:tc>
      </w:tr>
      <w:tr w:rsidR="00A355D2" w:rsidRPr="00613175" w14:paraId="1525231B" w14:textId="77777777" w:rsidTr="00A355D2">
        <w:trPr>
          <w:cantSplit/>
          <w:trHeight w:val="255"/>
          <w:tblHeader/>
          <w:jc w:val="center"/>
        </w:trPr>
        <w:tc>
          <w:tcPr>
            <w:tcW w:w="1616" w:type="dxa"/>
            <w:tcBorders>
              <w:top w:val="single" w:sz="4" w:space="0" w:color="auto"/>
              <w:left w:val="single" w:sz="4" w:space="0" w:color="auto"/>
              <w:right w:val="single" w:sz="4" w:space="0" w:color="auto"/>
            </w:tcBorders>
            <w:shd w:val="clear" w:color="auto" w:fill="auto"/>
          </w:tcPr>
          <w:p w14:paraId="7CBEB809" w14:textId="77777777" w:rsidR="00A355D2" w:rsidRPr="00613175" w:rsidRDefault="00A355D2" w:rsidP="00A355D2">
            <w:pPr>
              <w:pStyle w:val="TAR"/>
              <w:ind w:right="360"/>
              <w:jc w:val="left"/>
            </w:pPr>
            <w:r w:rsidRPr="00613175">
              <w:rPr>
                <w:b/>
              </w:rPr>
              <w:t>Content-Length</w:t>
            </w:r>
          </w:p>
        </w:tc>
        <w:tc>
          <w:tcPr>
            <w:tcW w:w="7938" w:type="dxa"/>
            <w:tcBorders>
              <w:top w:val="single" w:sz="4" w:space="0" w:color="auto"/>
              <w:left w:val="single" w:sz="4" w:space="0" w:color="auto"/>
              <w:right w:val="single" w:sz="4" w:space="0" w:color="auto"/>
            </w:tcBorders>
            <w:shd w:val="clear" w:color="auto" w:fill="auto"/>
          </w:tcPr>
          <w:p w14:paraId="3BA71D8B" w14:textId="77777777" w:rsidR="00A355D2" w:rsidRPr="00613175" w:rsidRDefault="00A355D2" w:rsidP="00A355D2">
            <w:pPr>
              <w:pStyle w:val="TAL"/>
              <w:rPr>
                <w:bCs/>
              </w:rPr>
            </w:pPr>
            <w:r w:rsidRPr="00613175">
              <w:rPr>
                <w:rFonts w:eastAsia="SimSun"/>
                <w:szCs w:val="24"/>
                <w:lang w:eastAsia="zh-CN"/>
              </w:rPr>
              <w:t>header shall be present if UE uses TCP to send this message and if there is a message body</w:t>
            </w:r>
          </w:p>
        </w:tc>
      </w:tr>
      <w:tr w:rsidR="00A355D2" w:rsidRPr="00613175" w14:paraId="7C87E988" w14:textId="77777777" w:rsidTr="00A355D2">
        <w:trPr>
          <w:cantSplit/>
          <w:trHeight w:val="255"/>
          <w:tblHeader/>
          <w:jc w:val="center"/>
        </w:trPr>
        <w:tc>
          <w:tcPr>
            <w:tcW w:w="1616" w:type="dxa"/>
            <w:tcBorders>
              <w:left w:val="single" w:sz="4" w:space="0" w:color="auto"/>
              <w:bottom w:val="single" w:sz="4" w:space="0" w:color="auto"/>
              <w:right w:val="single" w:sz="4" w:space="0" w:color="auto"/>
            </w:tcBorders>
            <w:shd w:val="clear" w:color="auto" w:fill="auto"/>
          </w:tcPr>
          <w:p w14:paraId="4CC092D5" w14:textId="77777777" w:rsidR="00A355D2" w:rsidRPr="00613175" w:rsidRDefault="00A355D2" w:rsidP="00A355D2">
            <w:pPr>
              <w:pStyle w:val="TAR"/>
              <w:ind w:right="360"/>
              <w:jc w:val="left"/>
              <w:rPr>
                <w:b/>
              </w:rPr>
            </w:pPr>
            <w:r w:rsidRPr="00613175">
              <w:tab/>
              <w:t>value</w:t>
            </w:r>
          </w:p>
        </w:tc>
        <w:tc>
          <w:tcPr>
            <w:tcW w:w="7938" w:type="dxa"/>
            <w:tcBorders>
              <w:left w:val="single" w:sz="4" w:space="0" w:color="auto"/>
              <w:bottom w:val="single" w:sz="4" w:space="0" w:color="auto"/>
              <w:right w:val="single" w:sz="4" w:space="0" w:color="auto"/>
            </w:tcBorders>
            <w:shd w:val="clear" w:color="auto" w:fill="auto"/>
          </w:tcPr>
          <w:p w14:paraId="12CDCEEC" w14:textId="77777777" w:rsidR="00A355D2" w:rsidRPr="00613175" w:rsidRDefault="00A355D2" w:rsidP="00A355D2">
            <w:pPr>
              <w:pStyle w:val="TAR"/>
              <w:ind w:right="360"/>
              <w:jc w:val="left"/>
              <w:rPr>
                <w:iCs/>
              </w:rPr>
            </w:pPr>
            <w:r w:rsidRPr="00613175">
              <w:rPr>
                <w:iCs/>
              </w:rPr>
              <w:t>0</w:t>
            </w:r>
          </w:p>
        </w:tc>
      </w:tr>
      <w:tr w:rsidR="00A355D2" w:rsidRPr="00613175" w14:paraId="713985CF" w14:textId="77777777" w:rsidTr="00A355D2">
        <w:trPr>
          <w:cantSplit/>
          <w:trHeight w:val="255"/>
          <w:jc w:val="center"/>
        </w:trPr>
        <w:tc>
          <w:tcPr>
            <w:tcW w:w="1616" w:type="dxa"/>
            <w:tcBorders>
              <w:top w:val="single" w:sz="4" w:space="0" w:color="auto"/>
              <w:left w:val="single" w:sz="4" w:space="0" w:color="auto"/>
              <w:bottom w:val="single" w:sz="4" w:space="0" w:color="auto"/>
              <w:right w:val="single" w:sz="4" w:space="0" w:color="auto"/>
            </w:tcBorders>
            <w:shd w:val="clear" w:color="auto" w:fill="auto"/>
          </w:tcPr>
          <w:p w14:paraId="0516F049" w14:textId="77777777" w:rsidR="00A355D2" w:rsidRPr="00613175" w:rsidRDefault="00A355D2" w:rsidP="00A355D2">
            <w:pPr>
              <w:pStyle w:val="TAL"/>
              <w:rPr>
                <w:b/>
              </w:rPr>
            </w:pPr>
            <w:r w:rsidRPr="00613175">
              <w:rPr>
                <w:b/>
              </w:rPr>
              <w:t>Message-body</w:t>
            </w:r>
          </w:p>
        </w:tc>
        <w:tc>
          <w:tcPr>
            <w:tcW w:w="7938" w:type="dxa"/>
            <w:tcBorders>
              <w:top w:val="single" w:sz="4" w:space="0" w:color="auto"/>
              <w:left w:val="single" w:sz="4" w:space="0" w:color="auto"/>
              <w:bottom w:val="single" w:sz="4" w:space="0" w:color="auto"/>
              <w:right w:val="single" w:sz="4" w:space="0" w:color="auto"/>
            </w:tcBorders>
            <w:shd w:val="clear" w:color="auto" w:fill="auto"/>
          </w:tcPr>
          <w:p w14:paraId="5C0CC6F5" w14:textId="77777777" w:rsidR="00A355D2" w:rsidRPr="00613175" w:rsidRDefault="00A355D2" w:rsidP="00A355D2">
            <w:pPr>
              <w:pStyle w:val="TAL"/>
              <w:rPr>
                <w:bCs/>
              </w:rPr>
            </w:pPr>
            <w:r w:rsidRPr="00613175">
              <w:rPr>
                <w:bCs/>
              </w:rPr>
              <w:t xml:space="preserve">Not present </w:t>
            </w:r>
          </w:p>
        </w:tc>
      </w:tr>
    </w:tbl>
    <w:p w14:paraId="46CF4A1D" w14:textId="77777777" w:rsidR="00A355D2" w:rsidRPr="00613175" w:rsidRDefault="00A355D2" w:rsidP="00A355D2"/>
    <w:p w14:paraId="195B1460" w14:textId="77777777" w:rsidR="00A355D2" w:rsidRPr="00613175" w:rsidRDefault="00A355D2" w:rsidP="00A355D2">
      <w:pPr>
        <w:pStyle w:val="H6"/>
      </w:pPr>
      <w:r w:rsidRPr="00613175">
        <w:t>PRACK (Step 7)</w:t>
      </w:r>
    </w:p>
    <w:p w14:paraId="5629788C" w14:textId="77777777" w:rsidR="00A355D2" w:rsidRPr="00613175" w:rsidRDefault="00A355D2" w:rsidP="00A355D2">
      <w:pPr>
        <w:keepNext/>
      </w:pPr>
      <w:r w:rsidRPr="00613175">
        <w:t>Use the default message "PRACK" in Annex A.2.4 of TS 34.229-1 [2] applying condition A3.</w:t>
      </w:r>
    </w:p>
    <w:p w14:paraId="10026C41" w14:textId="77777777" w:rsidR="00A355D2" w:rsidRPr="00613175" w:rsidRDefault="00A355D2" w:rsidP="00A355D2">
      <w:pPr>
        <w:pStyle w:val="H6"/>
      </w:pPr>
      <w:r w:rsidRPr="00613175">
        <w:t>200 OK for PRACK (Step 8)</w:t>
      </w:r>
    </w:p>
    <w:p w14:paraId="47FFA17A" w14:textId="77777777" w:rsidR="00A355D2" w:rsidRPr="00613175" w:rsidRDefault="00A355D2" w:rsidP="00A355D2">
      <w:pPr>
        <w:keepNext/>
      </w:pPr>
      <w:r w:rsidRPr="00613175">
        <w:t>Use the default message "200 OK for other requests than REGISTER or SUBSCRIBE" in Annex A.3.1 of TS 34.229-1 [2] applying conditions A8, A11, and A22.</w:t>
      </w:r>
    </w:p>
    <w:p w14:paraId="34E29113" w14:textId="77777777" w:rsidR="00A355D2" w:rsidRPr="00613175" w:rsidRDefault="00A355D2" w:rsidP="00A355D2">
      <w:pPr>
        <w:pStyle w:val="H6"/>
      </w:pPr>
      <w:r w:rsidRPr="00613175">
        <w:t>200 OK for INVITE (Step 9)</w:t>
      </w:r>
    </w:p>
    <w:p w14:paraId="72E451E0" w14:textId="77777777" w:rsidR="00A355D2" w:rsidRPr="00613175" w:rsidRDefault="00A355D2" w:rsidP="00A355D2">
      <w:pPr>
        <w:keepNext/>
      </w:pPr>
      <w:r w:rsidRPr="00613175">
        <w:t>Use the default message "200 OK for other requests than REGISTER or SUBSCRIBE" in Annex A.3.1 of TS 34.229-1 [2] applying conditions A8, A11, and A22.</w:t>
      </w:r>
    </w:p>
    <w:p w14:paraId="3C26059F" w14:textId="77777777" w:rsidR="00A355D2" w:rsidRPr="00613175" w:rsidRDefault="00A355D2" w:rsidP="00A355D2">
      <w:pPr>
        <w:pStyle w:val="H6"/>
      </w:pPr>
      <w:r w:rsidRPr="00613175">
        <w:t>ACK (Step 10)</w:t>
      </w:r>
    </w:p>
    <w:p w14:paraId="19B2795C" w14:textId="77777777" w:rsidR="00A355D2" w:rsidRPr="00613175" w:rsidRDefault="00A355D2" w:rsidP="00A355D2">
      <w:pPr>
        <w:keepNext/>
      </w:pPr>
      <w:r w:rsidRPr="00613175">
        <w:t>Use the default message "ACK" in Annex A.2.6 of TS 34.229-1 [2] applying conditions A2 and A3.</w:t>
      </w:r>
    </w:p>
    <w:p w14:paraId="7BDDECB8" w14:textId="6EE674AB" w:rsidR="00251D61" w:rsidRPr="00613175" w:rsidRDefault="00251D61" w:rsidP="00FA7F23">
      <w:pPr>
        <w:pStyle w:val="Heading1"/>
      </w:pPr>
      <w:bookmarkStart w:id="1420" w:name="_Toc75880717"/>
      <w:bookmarkStart w:id="1421" w:name="_Toc84254429"/>
      <w:bookmarkStart w:id="1422" w:name="_Toc84255224"/>
      <w:r w:rsidRPr="00613175">
        <w:t>A.17</w:t>
      </w:r>
      <w:r w:rsidRPr="00613175">
        <w:tab/>
        <w:t xml:space="preserve">Generic test procedure for putting a MTSI speech call to hold or to resume the call from the UE / </w:t>
      </w:r>
      <w:bookmarkEnd w:id="1401"/>
      <w:bookmarkEnd w:id="1402"/>
      <w:bookmarkEnd w:id="1403"/>
      <w:bookmarkEnd w:id="1404"/>
      <w:bookmarkEnd w:id="1405"/>
      <w:bookmarkEnd w:id="1406"/>
      <w:r w:rsidRPr="00613175">
        <w:t>5GS</w:t>
      </w:r>
      <w:bookmarkEnd w:id="1420"/>
      <w:bookmarkEnd w:id="1421"/>
      <w:bookmarkEnd w:id="1422"/>
    </w:p>
    <w:p w14:paraId="0BCF538C" w14:textId="77777777" w:rsidR="00251D61" w:rsidRPr="00613175" w:rsidRDefault="00251D61" w:rsidP="00251D61">
      <w:pPr>
        <w:pStyle w:val="H6"/>
      </w:pPr>
      <w:r w:rsidRPr="00613175">
        <w:t>Expected sequence</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20"/>
        <w:gridCol w:w="630"/>
        <w:gridCol w:w="630"/>
        <w:gridCol w:w="3420"/>
        <w:gridCol w:w="4288"/>
      </w:tblGrid>
      <w:tr w:rsidR="00251D61" w:rsidRPr="00613175" w14:paraId="4F1578DE" w14:textId="77777777" w:rsidTr="00251D61">
        <w:trPr>
          <w:cantSplit/>
          <w:jc w:val="center"/>
        </w:trPr>
        <w:tc>
          <w:tcPr>
            <w:tcW w:w="720" w:type="dxa"/>
            <w:tcBorders>
              <w:top w:val="single" w:sz="4" w:space="0" w:color="auto"/>
              <w:left w:val="single" w:sz="4" w:space="0" w:color="auto"/>
              <w:bottom w:val="nil"/>
              <w:right w:val="single" w:sz="4" w:space="0" w:color="auto"/>
            </w:tcBorders>
            <w:hideMark/>
          </w:tcPr>
          <w:p w14:paraId="2BC4C959" w14:textId="77777777" w:rsidR="00251D61" w:rsidRPr="00613175" w:rsidRDefault="00251D61" w:rsidP="00251D61">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376D2A9B" w14:textId="77777777" w:rsidR="00251D61" w:rsidRPr="00613175" w:rsidRDefault="00251D61" w:rsidP="00251D61">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72085CE3" w14:textId="77777777" w:rsidR="00251D61" w:rsidRPr="00613175" w:rsidRDefault="00251D61" w:rsidP="00251D61">
            <w:pPr>
              <w:pStyle w:val="TAH"/>
            </w:pPr>
            <w:r w:rsidRPr="00613175">
              <w:t>Message</w:t>
            </w:r>
          </w:p>
        </w:tc>
        <w:tc>
          <w:tcPr>
            <w:tcW w:w="4288" w:type="dxa"/>
            <w:tcBorders>
              <w:top w:val="single" w:sz="4" w:space="0" w:color="auto"/>
              <w:left w:val="single" w:sz="4" w:space="0" w:color="auto"/>
              <w:bottom w:val="nil"/>
              <w:right w:val="single" w:sz="4" w:space="0" w:color="auto"/>
            </w:tcBorders>
            <w:hideMark/>
          </w:tcPr>
          <w:p w14:paraId="45E075D6" w14:textId="77777777" w:rsidR="00251D61" w:rsidRPr="00613175" w:rsidRDefault="00251D61" w:rsidP="00251D61">
            <w:pPr>
              <w:pStyle w:val="TAH"/>
            </w:pPr>
            <w:r w:rsidRPr="00613175">
              <w:t>Comment</w:t>
            </w:r>
          </w:p>
        </w:tc>
      </w:tr>
      <w:tr w:rsidR="00251D61" w:rsidRPr="00613175" w14:paraId="4BD7CC20" w14:textId="77777777" w:rsidTr="00251D61">
        <w:trPr>
          <w:cantSplit/>
          <w:jc w:val="center"/>
        </w:trPr>
        <w:tc>
          <w:tcPr>
            <w:tcW w:w="720" w:type="dxa"/>
            <w:tcBorders>
              <w:top w:val="nil"/>
              <w:left w:val="single" w:sz="4" w:space="0" w:color="auto"/>
              <w:bottom w:val="single" w:sz="4" w:space="0" w:color="auto"/>
              <w:right w:val="single" w:sz="4" w:space="0" w:color="auto"/>
            </w:tcBorders>
          </w:tcPr>
          <w:p w14:paraId="05CACC98" w14:textId="77777777" w:rsidR="00251D61" w:rsidRPr="00613175" w:rsidRDefault="00251D61" w:rsidP="00251D61">
            <w:pPr>
              <w:pStyle w:val="TAH"/>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5017A4EE" w14:textId="77777777" w:rsidR="00251D61" w:rsidRPr="00613175" w:rsidRDefault="00251D61" w:rsidP="00251D61">
            <w:pPr>
              <w:pStyle w:val="TAH"/>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361F23C4" w14:textId="77777777" w:rsidR="00251D61" w:rsidRPr="00613175" w:rsidRDefault="00251D61" w:rsidP="00251D61">
            <w:pPr>
              <w:pStyle w:val="TAH"/>
            </w:pPr>
            <w:r w:rsidRPr="00613175">
              <w:t>SS</w:t>
            </w:r>
          </w:p>
        </w:tc>
        <w:tc>
          <w:tcPr>
            <w:tcW w:w="3420" w:type="dxa"/>
            <w:tcBorders>
              <w:top w:val="nil"/>
              <w:left w:val="single" w:sz="4" w:space="0" w:color="auto"/>
              <w:bottom w:val="single" w:sz="4" w:space="0" w:color="auto"/>
              <w:right w:val="single" w:sz="4" w:space="0" w:color="auto"/>
            </w:tcBorders>
          </w:tcPr>
          <w:p w14:paraId="63ABDFDB" w14:textId="77777777" w:rsidR="00251D61" w:rsidRPr="00613175" w:rsidRDefault="00251D61" w:rsidP="00251D61">
            <w:pPr>
              <w:pStyle w:val="TAH"/>
            </w:pPr>
          </w:p>
        </w:tc>
        <w:tc>
          <w:tcPr>
            <w:tcW w:w="4288" w:type="dxa"/>
            <w:tcBorders>
              <w:top w:val="nil"/>
              <w:left w:val="single" w:sz="4" w:space="0" w:color="auto"/>
              <w:bottom w:val="single" w:sz="4" w:space="0" w:color="auto"/>
              <w:right w:val="single" w:sz="4" w:space="0" w:color="auto"/>
            </w:tcBorders>
          </w:tcPr>
          <w:p w14:paraId="53B7C39A" w14:textId="77777777" w:rsidR="00251D61" w:rsidRPr="00613175" w:rsidRDefault="00251D61" w:rsidP="00251D61">
            <w:pPr>
              <w:pStyle w:val="TAH"/>
              <w:rPr>
                <w:rFonts w:eastAsia="MS Gothic"/>
              </w:rPr>
            </w:pPr>
          </w:p>
        </w:tc>
      </w:tr>
      <w:tr w:rsidR="00251D61" w:rsidRPr="00613175" w14:paraId="09645BEC"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30BED805" w14:textId="77777777" w:rsidR="00251D61" w:rsidRPr="00613175" w:rsidRDefault="00251D61" w:rsidP="00251D61">
            <w:pPr>
              <w:pStyle w:val="TAC"/>
            </w:pPr>
            <w:r w:rsidRPr="00613175">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2471FCFA" w14:textId="77777777" w:rsidR="00251D61" w:rsidRPr="00613175" w:rsidRDefault="00251D61" w:rsidP="00251D61">
            <w:pPr>
              <w:pStyle w:val="TAC"/>
              <w:rPr>
                <w:lang w:eastAsia="zh-CN"/>
              </w:rPr>
            </w:pPr>
            <w:r w:rsidRPr="00613175">
              <w:rPr>
                <w:lang w:eastAsia="zh-CN"/>
              </w:rPr>
              <w:t>-&gt;</w:t>
            </w:r>
          </w:p>
        </w:tc>
        <w:tc>
          <w:tcPr>
            <w:tcW w:w="3420" w:type="dxa"/>
            <w:tcBorders>
              <w:top w:val="single" w:sz="4" w:space="0" w:color="auto"/>
              <w:left w:val="single" w:sz="4" w:space="0" w:color="auto"/>
              <w:bottom w:val="single" w:sz="4" w:space="0" w:color="auto"/>
              <w:right w:val="single" w:sz="4" w:space="0" w:color="auto"/>
            </w:tcBorders>
            <w:hideMark/>
          </w:tcPr>
          <w:p w14:paraId="4402CF66" w14:textId="77777777" w:rsidR="00251D61" w:rsidRPr="00613175" w:rsidRDefault="00251D61" w:rsidP="00251D61">
            <w:pPr>
              <w:pStyle w:val="TAL"/>
            </w:pPr>
            <w:r w:rsidRPr="00613175">
              <w:t>INVITE or UPDATE</w:t>
            </w:r>
          </w:p>
        </w:tc>
        <w:tc>
          <w:tcPr>
            <w:tcW w:w="4288" w:type="dxa"/>
            <w:tcBorders>
              <w:top w:val="single" w:sz="4" w:space="0" w:color="auto"/>
              <w:left w:val="single" w:sz="4" w:space="0" w:color="auto"/>
              <w:bottom w:val="single" w:sz="4" w:space="0" w:color="auto"/>
              <w:right w:val="single" w:sz="4" w:space="0" w:color="auto"/>
            </w:tcBorders>
            <w:hideMark/>
          </w:tcPr>
          <w:p w14:paraId="3ADB47F5" w14:textId="77777777" w:rsidR="00251D61" w:rsidRPr="00613175" w:rsidRDefault="00251D61" w:rsidP="00251D61">
            <w:pPr>
              <w:pStyle w:val="TAL"/>
            </w:pPr>
            <w:r w:rsidRPr="00613175">
              <w:t>UE sends INVITE or UPDATE with a SDP offer to hold or resume the call</w:t>
            </w:r>
          </w:p>
        </w:tc>
      </w:tr>
      <w:tr w:rsidR="00251D61" w:rsidRPr="00613175" w14:paraId="4FF0BEC0"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6A271F02" w14:textId="77777777" w:rsidR="00251D61" w:rsidRPr="00613175" w:rsidRDefault="00251D61" w:rsidP="00251D61">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79DD8B5B" w14:textId="77777777" w:rsidR="00251D61" w:rsidRPr="00613175" w:rsidRDefault="00251D61" w:rsidP="00251D61">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hideMark/>
          </w:tcPr>
          <w:p w14:paraId="43381706" w14:textId="77777777" w:rsidR="00251D61" w:rsidRPr="00613175" w:rsidRDefault="00251D61" w:rsidP="00251D61">
            <w:pPr>
              <w:pStyle w:val="TAL"/>
            </w:pPr>
            <w:r w:rsidRPr="00613175">
              <w:t>100 Trying</w:t>
            </w:r>
          </w:p>
        </w:tc>
        <w:tc>
          <w:tcPr>
            <w:tcW w:w="4288" w:type="dxa"/>
            <w:tcBorders>
              <w:top w:val="single" w:sz="4" w:space="0" w:color="auto"/>
              <w:left w:val="single" w:sz="4" w:space="0" w:color="auto"/>
              <w:bottom w:val="single" w:sz="4" w:space="0" w:color="auto"/>
              <w:right w:val="single" w:sz="4" w:space="0" w:color="auto"/>
            </w:tcBorders>
            <w:hideMark/>
          </w:tcPr>
          <w:p w14:paraId="59D8097C" w14:textId="77777777" w:rsidR="00251D61" w:rsidRPr="00613175" w:rsidRDefault="00251D61" w:rsidP="00251D61">
            <w:pPr>
              <w:pStyle w:val="TAL"/>
            </w:pPr>
            <w:r w:rsidRPr="00613175">
              <w:t>The SS responds to the INVITE with a 100 Trying provisional response</w:t>
            </w:r>
          </w:p>
        </w:tc>
      </w:tr>
      <w:tr w:rsidR="00251D61" w:rsidRPr="00613175" w14:paraId="0C831798"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61D2AA62" w14:textId="77777777" w:rsidR="00251D61" w:rsidRPr="00613175" w:rsidRDefault="00251D61" w:rsidP="00251D61">
            <w:pPr>
              <w:pStyle w:val="TAC"/>
            </w:pPr>
            <w:r w:rsidRPr="00613175">
              <w:t>3</w:t>
            </w:r>
          </w:p>
        </w:tc>
        <w:tc>
          <w:tcPr>
            <w:tcW w:w="1260" w:type="dxa"/>
            <w:gridSpan w:val="2"/>
            <w:tcBorders>
              <w:top w:val="single" w:sz="4" w:space="0" w:color="auto"/>
              <w:left w:val="single" w:sz="4" w:space="0" w:color="auto"/>
              <w:bottom w:val="single" w:sz="4" w:space="0" w:color="auto"/>
              <w:right w:val="single" w:sz="4" w:space="0" w:color="auto"/>
            </w:tcBorders>
            <w:hideMark/>
          </w:tcPr>
          <w:p w14:paraId="69DF5B40" w14:textId="77777777" w:rsidR="00251D61" w:rsidRPr="00613175" w:rsidRDefault="00251D61" w:rsidP="00251D61">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hideMark/>
          </w:tcPr>
          <w:p w14:paraId="38BC8470" w14:textId="77777777" w:rsidR="00251D61" w:rsidRPr="00613175" w:rsidRDefault="00251D61" w:rsidP="00251D61">
            <w:pPr>
              <w:pStyle w:val="TAL"/>
            </w:pPr>
            <w:r w:rsidRPr="00613175">
              <w:t>200 OK</w:t>
            </w:r>
          </w:p>
        </w:tc>
        <w:tc>
          <w:tcPr>
            <w:tcW w:w="4288" w:type="dxa"/>
            <w:tcBorders>
              <w:top w:val="single" w:sz="4" w:space="0" w:color="auto"/>
              <w:left w:val="single" w:sz="4" w:space="0" w:color="auto"/>
              <w:bottom w:val="single" w:sz="4" w:space="0" w:color="auto"/>
              <w:right w:val="single" w:sz="4" w:space="0" w:color="auto"/>
            </w:tcBorders>
            <w:hideMark/>
          </w:tcPr>
          <w:p w14:paraId="33317C87" w14:textId="77777777" w:rsidR="00251D61" w:rsidRPr="00613175" w:rsidRDefault="00251D61" w:rsidP="00251D61">
            <w:pPr>
              <w:pStyle w:val="TAL"/>
            </w:pPr>
            <w:r w:rsidRPr="00613175">
              <w:t>The SS responds to INVITE or UPDATE with 200 OK to indicate that the remote UE is no more sending any media (call hold) or resumes sending media (call resume)</w:t>
            </w:r>
          </w:p>
        </w:tc>
      </w:tr>
      <w:tr w:rsidR="00251D61" w:rsidRPr="00613175" w14:paraId="68FB0155"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C2CDFD0" w14:textId="77777777" w:rsidR="00251D61" w:rsidRPr="00613175" w:rsidRDefault="00251D61" w:rsidP="00251D61">
            <w:pPr>
              <w:pStyle w:val="TAC"/>
            </w:pPr>
            <w:r w:rsidRPr="00613175">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0092EDE2" w14:textId="77777777" w:rsidR="00251D61" w:rsidRPr="00613175" w:rsidRDefault="00251D61" w:rsidP="00251D61">
            <w:pPr>
              <w:pStyle w:val="TAC"/>
            </w:pPr>
            <w:r w:rsidRPr="00613175">
              <w:t>-&gt;</w:t>
            </w:r>
          </w:p>
        </w:tc>
        <w:tc>
          <w:tcPr>
            <w:tcW w:w="3420" w:type="dxa"/>
            <w:tcBorders>
              <w:top w:val="single" w:sz="4" w:space="0" w:color="auto"/>
              <w:left w:val="single" w:sz="4" w:space="0" w:color="auto"/>
              <w:bottom w:val="single" w:sz="4" w:space="0" w:color="auto"/>
              <w:right w:val="single" w:sz="4" w:space="0" w:color="auto"/>
            </w:tcBorders>
            <w:hideMark/>
          </w:tcPr>
          <w:p w14:paraId="1FBC96E0" w14:textId="77777777" w:rsidR="00251D61" w:rsidRPr="00613175" w:rsidRDefault="00251D61" w:rsidP="00251D61">
            <w:pPr>
              <w:pStyle w:val="TAL"/>
            </w:pPr>
            <w:r w:rsidRPr="00613175">
              <w:t>ACK</w:t>
            </w:r>
          </w:p>
        </w:tc>
        <w:tc>
          <w:tcPr>
            <w:tcW w:w="4288" w:type="dxa"/>
            <w:tcBorders>
              <w:top w:val="single" w:sz="4" w:space="0" w:color="auto"/>
              <w:left w:val="single" w:sz="4" w:space="0" w:color="auto"/>
              <w:bottom w:val="single" w:sz="4" w:space="0" w:color="auto"/>
              <w:right w:val="single" w:sz="4" w:space="0" w:color="auto"/>
            </w:tcBorders>
            <w:hideMark/>
          </w:tcPr>
          <w:p w14:paraId="20F4C374" w14:textId="77777777" w:rsidR="00251D61" w:rsidRPr="00613175" w:rsidRDefault="00251D61" w:rsidP="00251D61">
            <w:pPr>
              <w:pStyle w:val="TAL"/>
            </w:pPr>
            <w:r w:rsidRPr="00613175">
              <w:t>Conditional: If the UE sent INVITE in step 1 then UE acknowledges the receipt of 200 OK for INVITE</w:t>
            </w:r>
          </w:p>
        </w:tc>
      </w:tr>
    </w:tbl>
    <w:p w14:paraId="006F0751" w14:textId="77777777" w:rsidR="00251D61" w:rsidRPr="00613175" w:rsidRDefault="00251D61" w:rsidP="00251D61"/>
    <w:p w14:paraId="3E7859BC" w14:textId="77777777" w:rsidR="00251D61" w:rsidRPr="00613175" w:rsidRDefault="00251D61" w:rsidP="00251D61">
      <w:pPr>
        <w:pStyle w:val="H6"/>
      </w:pPr>
      <w:r w:rsidRPr="00613175">
        <w:t>Specific Message Contents</w:t>
      </w:r>
    </w:p>
    <w:p w14:paraId="2A175AB0" w14:textId="77777777" w:rsidR="00251D61" w:rsidRPr="00613175" w:rsidRDefault="00251D61" w:rsidP="00251D61">
      <w:pPr>
        <w:pStyle w:val="H6"/>
        <w:rPr>
          <w:snapToGrid w:val="0"/>
        </w:rPr>
      </w:pPr>
      <w:r w:rsidRPr="00613175">
        <w:rPr>
          <w:snapToGrid w:val="0"/>
        </w:rPr>
        <w:t>INVITE</w:t>
      </w:r>
      <w:r w:rsidRPr="00613175">
        <w:rPr>
          <w:rFonts w:eastAsia="MS Gothic"/>
        </w:rPr>
        <w:t xml:space="preserve"> or UPDATE</w:t>
      </w:r>
      <w:r w:rsidRPr="00613175">
        <w:rPr>
          <w:snapToGrid w:val="0"/>
        </w:rPr>
        <w:t xml:space="preserve"> (Step 1)</w:t>
      </w:r>
    </w:p>
    <w:p w14:paraId="5CFEEBA0" w14:textId="77777777" w:rsidR="00251D61" w:rsidRPr="00613175" w:rsidRDefault="00251D61" w:rsidP="00251D61">
      <w:pPr>
        <w:keepNext/>
      </w:pPr>
      <w:r w:rsidRPr="00613175">
        <w:t xml:space="preserve">Use the default message “INVITE for MO call setup” in Annex A.2.1 </w:t>
      </w:r>
      <w:bookmarkStart w:id="1423" w:name="OLE_LINK12"/>
      <w:r w:rsidRPr="00613175">
        <w:t xml:space="preserve">of </w:t>
      </w:r>
      <w:bookmarkEnd w:id="1423"/>
      <w:r w:rsidRPr="00613175">
        <w:t>TS 34.229-1 [2] applying conditions A1, A3, A5 and A28 or “UPDATE” in Annex A.2.5 applying conditions A1 and A6 of TS 34.229-1 [2]. In case of an INVITE the UE shall use also the same URI in the request line as the SS has sent in the Contact header of an earlier message within the same dialog (in case of an UPDATE ref. to A.2.5 of TS 34.229-1 [2]).</w:t>
      </w:r>
    </w:p>
    <w:p w14:paraId="3AA24339" w14:textId="77777777" w:rsidR="00251D61" w:rsidRPr="00613175" w:rsidRDefault="00251D61" w:rsidP="00251D61">
      <w:r w:rsidRPr="00613175">
        <w:t>The UE shall include support for precondition in the Supported header field.</w:t>
      </w:r>
    </w:p>
    <w:p w14:paraId="7DF9C356" w14:textId="77777777" w:rsidR="00251D61" w:rsidRPr="00613175" w:rsidRDefault="00251D61" w:rsidP="00251D61">
      <w:r w:rsidRPr="00613175">
        <w:t>The UE shall include an SDP body as described in A.4.1, Step 4, (respectively Step 4 of A.15.1, for holding a video call), but with the following exceptions and clarifications:</w:t>
      </w:r>
    </w:p>
    <w:p w14:paraId="71C7AE14" w14:textId="77777777" w:rsidR="00251D61" w:rsidRPr="00613175" w:rsidRDefault="00251D61" w:rsidP="00251D61">
      <w:pPr>
        <w:pStyle w:val="B10"/>
      </w:pPr>
      <w:r w:rsidRPr="00613175">
        <w:t>-</w:t>
      </w:r>
      <w:r w:rsidRPr="00613175">
        <w:tab/>
        <w:t>the sess-version number of the SDP shall be incremented by one; and</w:t>
      </w:r>
    </w:p>
    <w:p w14:paraId="146E2E94" w14:textId="77777777" w:rsidR="00251D61" w:rsidRPr="00613175" w:rsidRDefault="00251D61" w:rsidP="00251D61">
      <w:pPr>
        <w:pStyle w:val="B10"/>
      </w:pPr>
      <w:r w:rsidRPr="00613175">
        <w:t>-</w:t>
      </w:r>
      <w:r w:rsidRPr="00613175">
        <w:tab/>
        <w:t>the direction-tag for the current-status remote segment shall be "sendrecv"; and</w:t>
      </w:r>
    </w:p>
    <w:p w14:paraId="61FD9A3D" w14:textId="77777777" w:rsidR="00251D61" w:rsidRPr="00613175" w:rsidRDefault="00251D61" w:rsidP="00251D61">
      <w:pPr>
        <w:pStyle w:val="B10"/>
      </w:pPr>
      <w:r w:rsidRPr="00613175">
        <w:t>-</w:t>
      </w:r>
      <w:r w:rsidRPr="00613175">
        <w:tab/>
        <w:t>the UE shall either add a session level direction attribute (and remove the direction attributes of all the media lines) or modify the direction attributes of all the media lines as follows:</w:t>
      </w:r>
    </w:p>
    <w:p w14:paraId="5912F205" w14:textId="77777777" w:rsidR="00251D61" w:rsidRPr="00613175" w:rsidRDefault="00251D61" w:rsidP="00251D61">
      <w:pPr>
        <w:pStyle w:val="B2"/>
      </w:pPr>
      <w:r w:rsidRPr="00613175">
        <w:t>-</w:t>
      </w:r>
      <w:r w:rsidRPr="00613175">
        <w:tab/>
        <w:t>in case of Call Hold</w:t>
      </w:r>
    </w:p>
    <w:p w14:paraId="46DB9E2E" w14:textId="77777777" w:rsidR="00251D61" w:rsidRPr="00613175" w:rsidRDefault="00251D61" w:rsidP="00251D61">
      <w:pPr>
        <w:pStyle w:val="B3"/>
      </w:pPr>
      <w:r w:rsidRPr="00613175">
        <w:t>-</w:t>
      </w:r>
      <w:r w:rsidRPr="00613175">
        <w:tab/>
        <w:t xml:space="preserve">If the directionality of the media lines were originally as "recvonly" then the directionality attributes within the INVITE in step 1 shall be "inactive" </w:t>
      </w:r>
    </w:p>
    <w:p w14:paraId="725027EB" w14:textId="77777777" w:rsidR="00251D61" w:rsidRPr="00613175" w:rsidRDefault="00251D61" w:rsidP="00251D61">
      <w:pPr>
        <w:pStyle w:val="B3"/>
      </w:pPr>
      <w:r w:rsidRPr="00613175">
        <w:t>-</w:t>
      </w:r>
      <w:r w:rsidRPr="00613175">
        <w:tab/>
        <w:t>If the directionality of the media lines were originally as "sendrecv" then the directionality attributes within the INVITE in step 1 shall be "sendonly"</w:t>
      </w:r>
    </w:p>
    <w:p w14:paraId="08186114" w14:textId="77777777" w:rsidR="00251D61" w:rsidRPr="00613175" w:rsidRDefault="00251D61" w:rsidP="00251D61">
      <w:pPr>
        <w:pStyle w:val="B2"/>
      </w:pPr>
      <w:r w:rsidRPr="00613175">
        <w:t>-</w:t>
      </w:r>
      <w:r w:rsidRPr="00613175">
        <w:tab/>
        <w:t xml:space="preserve">in case of Call Resume </w:t>
      </w:r>
    </w:p>
    <w:p w14:paraId="2A50F5BD" w14:textId="77777777" w:rsidR="00251D61" w:rsidRPr="00613175" w:rsidRDefault="00251D61" w:rsidP="00251D61">
      <w:pPr>
        <w:pStyle w:val="B3"/>
      </w:pPr>
      <w:r w:rsidRPr="00613175">
        <w:t>-</w:t>
      </w:r>
      <w:r w:rsidRPr="00613175">
        <w:tab/>
        <w:t>the UE shall restore the value of the directionality attributes within the SDP body their original values (the UE may use either a single session level attribute or separate attributes for each media line).</w:t>
      </w:r>
    </w:p>
    <w:p w14:paraId="7EF01358" w14:textId="77777777" w:rsidR="00251D61" w:rsidRPr="00613175" w:rsidRDefault="00251D61" w:rsidP="00251D61">
      <w:pPr>
        <w:pStyle w:val="H6"/>
        <w:rPr>
          <w:snapToGrid w:val="0"/>
        </w:rPr>
      </w:pPr>
      <w:r w:rsidRPr="00613175">
        <w:rPr>
          <w:snapToGrid w:val="0"/>
        </w:rPr>
        <w:t>100 Trying for INVITE (Step 2) optional step used when UE sent INVITE in step 1</w:t>
      </w:r>
    </w:p>
    <w:p w14:paraId="5B23264E" w14:textId="77777777" w:rsidR="00251D61" w:rsidRPr="00613175" w:rsidRDefault="00251D61" w:rsidP="00251D61">
      <w:pPr>
        <w:keepNext/>
        <w:rPr>
          <w:snapToGrid w:val="0"/>
        </w:rPr>
      </w:pPr>
      <w:r w:rsidRPr="00613175">
        <w:t>Use the default message “100 Trying for INVITE” in Annex A.2.2 of TS 34.229-1 [2], applying condition A1.</w:t>
      </w:r>
    </w:p>
    <w:p w14:paraId="6E816A9B" w14:textId="77777777" w:rsidR="00251D61" w:rsidRPr="00613175" w:rsidRDefault="00251D61" w:rsidP="00251D61">
      <w:pPr>
        <w:pStyle w:val="H6"/>
        <w:rPr>
          <w:snapToGrid w:val="0"/>
        </w:rPr>
      </w:pPr>
      <w:r w:rsidRPr="00613175">
        <w:rPr>
          <w:snapToGrid w:val="0"/>
        </w:rPr>
        <w:t>200 OK for INVITE</w:t>
      </w:r>
      <w:r w:rsidRPr="00613175">
        <w:rPr>
          <w:rFonts w:eastAsia="MS Gothic"/>
        </w:rPr>
        <w:t xml:space="preserve"> or UPDATE</w:t>
      </w:r>
      <w:r w:rsidRPr="00613175">
        <w:rPr>
          <w:snapToGrid w:val="0"/>
        </w:rPr>
        <w:t xml:space="preserve"> (Step 3)</w:t>
      </w:r>
    </w:p>
    <w:p w14:paraId="75E3A834" w14:textId="77777777" w:rsidR="00251D61" w:rsidRPr="00613175" w:rsidRDefault="00251D61" w:rsidP="00251D61">
      <w:pPr>
        <w:keepNext/>
      </w:pPr>
      <w:r w:rsidRPr="00613175">
        <w:t>Use the default message “200 OK for other requests than REGISTER or SUBSCRIBE” in Annex A.3.1 of TS 34.229-1 [2], applying conditions A1, A10 and A19, with the following exceptions:</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472"/>
        <w:gridCol w:w="7021"/>
      </w:tblGrid>
      <w:tr w:rsidR="00251D61" w:rsidRPr="00613175" w14:paraId="15193B15" w14:textId="77777777" w:rsidTr="00251D61">
        <w:trPr>
          <w:cantSplit/>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39B8C24F" w14:textId="77777777" w:rsidR="00251D61" w:rsidRPr="00613175" w:rsidRDefault="00251D61" w:rsidP="00251D61">
            <w:pPr>
              <w:pStyle w:val="TAH"/>
            </w:pPr>
            <w:r w:rsidRPr="00613175">
              <w:t>Header/param</w:t>
            </w:r>
          </w:p>
        </w:tc>
        <w:tc>
          <w:tcPr>
            <w:tcW w:w="7021" w:type="dxa"/>
            <w:tcBorders>
              <w:top w:val="single" w:sz="4" w:space="0" w:color="auto"/>
              <w:left w:val="single" w:sz="4" w:space="0" w:color="auto"/>
              <w:bottom w:val="single" w:sz="4" w:space="0" w:color="auto"/>
              <w:right w:val="single" w:sz="4" w:space="0" w:color="auto"/>
            </w:tcBorders>
            <w:hideMark/>
          </w:tcPr>
          <w:p w14:paraId="00032E70" w14:textId="77777777" w:rsidR="00251D61" w:rsidRPr="00613175" w:rsidRDefault="00251D61" w:rsidP="00251D61">
            <w:pPr>
              <w:pStyle w:val="TAH"/>
            </w:pPr>
            <w:r w:rsidRPr="00613175">
              <w:t>Value/remark</w:t>
            </w:r>
          </w:p>
        </w:tc>
      </w:tr>
      <w:tr w:rsidR="00251D61" w:rsidRPr="00613175" w14:paraId="4A05A6B0" w14:textId="77777777" w:rsidTr="00251D61">
        <w:trPr>
          <w:cantSplit/>
          <w:jc w:val="center"/>
        </w:trPr>
        <w:tc>
          <w:tcPr>
            <w:tcW w:w="2472" w:type="dxa"/>
            <w:tcBorders>
              <w:top w:val="single" w:sz="4" w:space="0" w:color="auto"/>
              <w:left w:val="single" w:sz="4" w:space="0" w:color="auto"/>
              <w:bottom w:val="nil"/>
              <w:right w:val="single" w:sz="4" w:space="0" w:color="auto"/>
            </w:tcBorders>
            <w:hideMark/>
          </w:tcPr>
          <w:p w14:paraId="03FC578C" w14:textId="77777777" w:rsidR="00251D61" w:rsidRPr="00613175" w:rsidRDefault="00251D61" w:rsidP="00251D61">
            <w:pPr>
              <w:pStyle w:val="TAL"/>
              <w:rPr>
                <w:b/>
                <w:lang w:eastAsia="zh-CN"/>
              </w:rPr>
            </w:pPr>
            <w:r w:rsidRPr="00613175">
              <w:rPr>
                <w:b/>
                <w:lang w:eastAsia="zh-CN"/>
              </w:rPr>
              <w:t>Require</w:t>
            </w:r>
          </w:p>
        </w:tc>
        <w:tc>
          <w:tcPr>
            <w:tcW w:w="7021" w:type="dxa"/>
            <w:tcBorders>
              <w:top w:val="single" w:sz="4" w:space="0" w:color="auto"/>
              <w:left w:val="single" w:sz="4" w:space="0" w:color="auto"/>
              <w:bottom w:val="nil"/>
              <w:right w:val="single" w:sz="4" w:space="0" w:color="auto"/>
            </w:tcBorders>
          </w:tcPr>
          <w:p w14:paraId="02B738AB" w14:textId="77777777" w:rsidR="00251D61" w:rsidRPr="00613175" w:rsidRDefault="00251D61" w:rsidP="00251D61">
            <w:pPr>
              <w:keepNext/>
              <w:keepLines/>
              <w:spacing w:after="0"/>
              <w:rPr>
                <w:rFonts w:ascii="Arial" w:hAnsi="Arial" w:cs="Arial"/>
                <w:sz w:val="18"/>
              </w:rPr>
            </w:pPr>
          </w:p>
        </w:tc>
      </w:tr>
      <w:tr w:rsidR="00251D61" w:rsidRPr="00613175" w14:paraId="3CDEA0AB" w14:textId="77777777" w:rsidTr="00251D61">
        <w:trPr>
          <w:cantSplit/>
          <w:jc w:val="center"/>
        </w:trPr>
        <w:tc>
          <w:tcPr>
            <w:tcW w:w="2472" w:type="dxa"/>
            <w:tcBorders>
              <w:top w:val="nil"/>
              <w:left w:val="single" w:sz="4" w:space="0" w:color="auto"/>
              <w:bottom w:val="single" w:sz="4" w:space="0" w:color="auto"/>
              <w:right w:val="single" w:sz="4" w:space="0" w:color="auto"/>
            </w:tcBorders>
            <w:hideMark/>
          </w:tcPr>
          <w:p w14:paraId="55D896BA" w14:textId="77777777" w:rsidR="00251D61" w:rsidRPr="00613175" w:rsidRDefault="00251D61" w:rsidP="00251D61">
            <w:pPr>
              <w:pStyle w:val="TAL"/>
            </w:pPr>
            <w:r w:rsidRPr="00613175">
              <w:rPr>
                <w:lang w:eastAsia="zh-CN"/>
              </w:rPr>
              <w:tab/>
              <w:t>option-tag</w:t>
            </w:r>
          </w:p>
        </w:tc>
        <w:tc>
          <w:tcPr>
            <w:tcW w:w="7021" w:type="dxa"/>
            <w:tcBorders>
              <w:top w:val="nil"/>
              <w:left w:val="single" w:sz="4" w:space="0" w:color="auto"/>
              <w:bottom w:val="single" w:sz="4" w:space="0" w:color="auto"/>
              <w:right w:val="single" w:sz="4" w:space="0" w:color="auto"/>
            </w:tcBorders>
            <w:hideMark/>
          </w:tcPr>
          <w:p w14:paraId="711B3C21" w14:textId="77777777" w:rsidR="00251D61" w:rsidRPr="00613175" w:rsidRDefault="00251D61" w:rsidP="00251D61">
            <w:pPr>
              <w:pStyle w:val="TAL"/>
              <w:rPr>
                <w:i/>
              </w:rPr>
            </w:pPr>
            <w:r w:rsidRPr="00613175">
              <w:rPr>
                <w:i/>
                <w:lang w:eastAsia="zh-CN"/>
              </w:rPr>
              <w:t>precondition</w:t>
            </w:r>
            <w:r w:rsidRPr="00613175">
              <w:rPr>
                <w:i/>
                <w:iCs/>
                <w:snapToGrid w:val="0"/>
                <w:lang w:eastAsia="zh-CN"/>
              </w:rPr>
              <w:t xml:space="preserve"> </w:t>
            </w:r>
          </w:p>
        </w:tc>
      </w:tr>
      <w:tr w:rsidR="00251D61" w:rsidRPr="00613175" w14:paraId="7453348E" w14:textId="77777777" w:rsidTr="00251D61">
        <w:trPr>
          <w:cantSplit/>
          <w:jc w:val="center"/>
        </w:trPr>
        <w:tc>
          <w:tcPr>
            <w:tcW w:w="2472" w:type="dxa"/>
            <w:tcBorders>
              <w:top w:val="single" w:sz="4" w:space="0" w:color="auto"/>
              <w:left w:val="single" w:sz="4" w:space="0" w:color="auto"/>
              <w:bottom w:val="nil"/>
              <w:right w:val="single" w:sz="4" w:space="0" w:color="auto"/>
            </w:tcBorders>
            <w:hideMark/>
          </w:tcPr>
          <w:p w14:paraId="43C6A281" w14:textId="77777777" w:rsidR="00251D61" w:rsidRPr="00613175" w:rsidRDefault="00251D61" w:rsidP="00251D61">
            <w:pPr>
              <w:pStyle w:val="TAL"/>
              <w:rPr>
                <w:b/>
              </w:rPr>
            </w:pPr>
            <w:r w:rsidRPr="00613175">
              <w:rPr>
                <w:b/>
                <w:lang w:eastAsia="zh-CN"/>
              </w:rPr>
              <w:t>Content-Type</w:t>
            </w:r>
          </w:p>
        </w:tc>
        <w:tc>
          <w:tcPr>
            <w:tcW w:w="7021" w:type="dxa"/>
            <w:tcBorders>
              <w:top w:val="single" w:sz="4" w:space="0" w:color="auto"/>
              <w:left w:val="single" w:sz="4" w:space="0" w:color="auto"/>
              <w:bottom w:val="nil"/>
              <w:right w:val="single" w:sz="4" w:space="0" w:color="auto"/>
            </w:tcBorders>
          </w:tcPr>
          <w:p w14:paraId="3654F54C" w14:textId="77777777" w:rsidR="00251D61" w:rsidRPr="00613175" w:rsidRDefault="00251D61" w:rsidP="00251D61">
            <w:pPr>
              <w:keepNext/>
              <w:keepLines/>
              <w:spacing w:after="0"/>
              <w:rPr>
                <w:rFonts w:ascii="Arial" w:hAnsi="Arial" w:cs="Arial"/>
                <w:sz w:val="18"/>
              </w:rPr>
            </w:pPr>
          </w:p>
        </w:tc>
      </w:tr>
      <w:tr w:rsidR="00251D61" w:rsidRPr="00613175" w14:paraId="4E0CB0D2" w14:textId="77777777" w:rsidTr="00251D61">
        <w:trPr>
          <w:cantSplit/>
          <w:jc w:val="center"/>
        </w:trPr>
        <w:tc>
          <w:tcPr>
            <w:tcW w:w="2472" w:type="dxa"/>
            <w:tcBorders>
              <w:top w:val="nil"/>
              <w:left w:val="single" w:sz="4" w:space="0" w:color="auto"/>
              <w:bottom w:val="single" w:sz="4" w:space="0" w:color="auto"/>
              <w:right w:val="single" w:sz="4" w:space="0" w:color="auto"/>
            </w:tcBorders>
            <w:hideMark/>
          </w:tcPr>
          <w:p w14:paraId="37142485" w14:textId="77777777" w:rsidR="00251D61" w:rsidRPr="00613175" w:rsidRDefault="00251D61" w:rsidP="00251D61">
            <w:pPr>
              <w:pStyle w:val="TAL"/>
            </w:pPr>
            <w:r w:rsidRPr="00613175">
              <w:rPr>
                <w:lang w:eastAsia="zh-CN"/>
              </w:rPr>
              <w:tab/>
              <w:t>media-type</w:t>
            </w:r>
          </w:p>
        </w:tc>
        <w:tc>
          <w:tcPr>
            <w:tcW w:w="7021" w:type="dxa"/>
            <w:tcBorders>
              <w:top w:val="nil"/>
              <w:left w:val="single" w:sz="4" w:space="0" w:color="auto"/>
              <w:bottom w:val="single" w:sz="4" w:space="0" w:color="auto"/>
              <w:right w:val="single" w:sz="4" w:space="0" w:color="auto"/>
            </w:tcBorders>
            <w:hideMark/>
          </w:tcPr>
          <w:p w14:paraId="1AC9E2C0" w14:textId="77777777" w:rsidR="00251D61" w:rsidRPr="00613175" w:rsidRDefault="00251D61" w:rsidP="00251D61">
            <w:pPr>
              <w:pStyle w:val="TAL"/>
              <w:rPr>
                <w:i/>
              </w:rPr>
            </w:pPr>
            <w:r w:rsidRPr="00613175">
              <w:rPr>
                <w:i/>
                <w:lang w:eastAsia="zh-CN"/>
              </w:rPr>
              <w:t>application/sdp</w:t>
            </w:r>
            <w:r w:rsidRPr="00613175">
              <w:rPr>
                <w:i/>
                <w:iCs/>
                <w:snapToGrid w:val="0"/>
                <w:lang w:eastAsia="zh-CN"/>
              </w:rPr>
              <w:t xml:space="preserve"> </w:t>
            </w:r>
          </w:p>
        </w:tc>
      </w:tr>
      <w:tr w:rsidR="00251D61" w:rsidRPr="00613175" w14:paraId="56FF2BD3" w14:textId="77777777" w:rsidTr="00251D61">
        <w:trPr>
          <w:cantSplit/>
          <w:jc w:val="center"/>
        </w:trPr>
        <w:tc>
          <w:tcPr>
            <w:tcW w:w="2472" w:type="dxa"/>
            <w:tcBorders>
              <w:top w:val="single" w:sz="4" w:space="0" w:color="auto"/>
              <w:left w:val="single" w:sz="4" w:space="0" w:color="auto"/>
              <w:bottom w:val="nil"/>
              <w:right w:val="single" w:sz="4" w:space="0" w:color="auto"/>
            </w:tcBorders>
            <w:hideMark/>
          </w:tcPr>
          <w:p w14:paraId="57E856A8" w14:textId="77777777" w:rsidR="00251D61" w:rsidRPr="00613175" w:rsidRDefault="00251D61" w:rsidP="00251D61">
            <w:pPr>
              <w:pStyle w:val="TAL"/>
              <w:rPr>
                <w:b/>
              </w:rPr>
            </w:pPr>
            <w:r w:rsidRPr="00613175">
              <w:rPr>
                <w:b/>
                <w:lang w:eastAsia="zh-CN"/>
              </w:rPr>
              <w:t>Content-Length</w:t>
            </w:r>
          </w:p>
        </w:tc>
        <w:tc>
          <w:tcPr>
            <w:tcW w:w="7021" w:type="dxa"/>
            <w:tcBorders>
              <w:top w:val="single" w:sz="4" w:space="0" w:color="auto"/>
              <w:left w:val="single" w:sz="4" w:space="0" w:color="auto"/>
              <w:bottom w:val="nil"/>
              <w:right w:val="single" w:sz="4" w:space="0" w:color="auto"/>
            </w:tcBorders>
          </w:tcPr>
          <w:p w14:paraId="07515A3B" w14:textId="77777777" w:rsidR="00251D61" w:rsidRPr="00613175" w:rsidRDefault="00251D61" w:rsidP="00251D61">
            <w:pPr>
              <w:pStyle w:val="TAL"/>
            </w:pPr>
          </w:p>
        </w:tc>
      </w:tr>
      <w:tr w:rsidR="00251D61" w:rsidRPr="00613175" w14:paraId="20D305EC" w14:textId="77777777" w:rsidTr="00251D61">
        <w:trPr>
          <w:cantSplit/>
          <w:jc w:val="center"/>
        </w:trPr>
        <w:tc>
          <w:tcPr>
            <w:tcW w:w="2472" w:type="dxa"/>
            <w:tcBorders>
              <w:top w:val="nil"/>
              <w:left w:val="single" w:sz="4" w:space="0" w:color="auto"/>
              <w:bottom w:val="single" w:sz="4" w:space="0" w:color="auto"/>
              <w:right w:val="single" w:sz="4" w:space="0" w:color="auto"/>
            </w:tcBorders>
            <w:hideMark/>
          </w:tcPr>
          <w:p w14:paraId="164125CE" w14:textId="77777777" w:rsidR="00251D61" w:rsidRPr="00613175" w:rsidRDefault="00251D61" w:rsidP="00251D61">
            <w:pPr>
              <w:pStyle w:val="TAL"/>
            </w:pPr>
            <w:r w:rsidRPr="00613175">
              <w:rPr>
                <w:lang w:eastAsia="zh-CN"/>
              </w:rPr>
              <w:tab/>
              <w:t>value</w:t>
            </w:r>
          </w:p>
        </w:tc>
        <w:tc>
          <w:tcPr>
            <w:tcW w:w="7021" w:type="dxa"/>
            <w:tcBorders>
              <w:top w:val="nil"/>
              <w:left w:val="single" w:sz="4" w:space="0" w:color="auto"/>
              <w:bottom w:val="single" w:sz="4" w:space="0" w:color="auto"/>
              <w:right w:val="single" w:sz="4" w:space="0" w:color="auto"/>
            </w:tcBorders>
            <w:hideMark/>
          </w:tcPr>
          <w:p w14:paraId="5C5415BE" w14:textId="77777777" w:rsidR="00251D61" w:rsidRPr="00613175" w:rsidRDefault="00251D61" w:rsidP="00251D61">
            <w:pPr>
              <w:pStyle w:val="TAL"/>
            </w:pPr>
            <w:r w:rsidRPr="00613175">
              <w:rPr>
                <w:iCs/>
                <w:lang w:eastAsia="zh-CN"/>
              </w:rPr>
              <w:t>length of message-body</w:t>
            </w:r>
          </w:p>
        </w:tc>
      </w:tr>
      <w:tr w:rsidR="00251D61" w:rsidRPr="00613175" w14:paraId="3947A21E" w14:textId="77777777" w:rsidTr="00251D61">
        <w:trPr>
          <w:cantSplit/>
          <w:jc w:val="center"/>
        </w:trPr>
        <w:tc>
          <w:tcPr>
            <w:tcW w:w="2472" w:type="dxa"/>
            <w:tcBorders>
              <w:top w:val="single" w:sz="4" w:space="0" w:color="auto"/>
              <w:left w:val="single" w:sz="4" w:space="0" w:color="auto"/>
              <w:bottom w:val="single" w:sz="4" w:space="0" w:color="auto"/>
              <w:right w:val="single" w:sz="4" w:space="0" w:color="auto"/>
            </w:tcBorders>
            <w:hideMark/>
          </w:tcPr>
          <w:p w14:paraId="5A96F7CA" w14:textId="77777777" w:rsidR="00251D61" w:rsidRPr="00613175" w:rsidRDefault="00251D61" w:rsidP="00251D61">
            <w:pPr>
              <w:pStyle w:val="TAL"/>
              <w:rPr>
                <w:b/>
              </w:rPr>
            </w:pPr>
            <w:r w:rsidRPr="00613175">
              <w:rPr>
                <w:b/>
              </w:rPr>
              <w:t>Message-body</w:t>
            </w:r>
          </w:p>
        </w:tc>
        <w:tc>
          <w:tcPr>
            <w:tcW w:w="7021" w:type="dxa"/>
            <w:tcBorders>
              <w:top w:val="single" w:sz="4" w:space="0" w:color="auto"/>
              <w:left w:val="single" w:sz="4" w:space="0" w:color="auto"/>
              <w:bottom w:val="single" w:sz="4" w:space="0" w:color="auto"/>
              <w:right w:val="single" w:sz="4" w:space="0" w:color="auto"/>
            </w:tcBorders>
          </w:tcPr>
          <w:p w14:paraId="6CACDE0A" w14:textId="77777777" w:rsidR="00251D61" w:rsidRPr="00613175" w:rsidRDefault="00251D61" w:rsidP="00251D61">
            <w:pPr>
              <w:pStyle w:val="TAL"/>
            </w:pPr>
            <w:r w:rsidRPr="00613175">
              <w:t>SDP body of the 200 OK response copied from the received INVITE or UPDATE but modified as follows:</w:t>
            </w:r>
            <w:r w:rsidRPr="00613175">
              <w:br/>
            </w:r>
          </w:p>
          <w:p w14:paraId="3ECF27C9" w14:textId="77777777" w:rsidR="00251D61" w:rsidRPr="00613175" w:rsidRDefault="00251D61" w:rsidP="00251D61">
            <w:pPr>
              <w:pStyle w:val="TAL"/>
            </w:pPr>
            <w:r w:rsidRPr="00613175">
              <w:t>- "o=" line identical to previous SDP sent by SS except that sess-version is incremented by one</w:t>
            </w:r>
          </w:p>
          <w:p w14:paraId="2C361121" w14:textId="77777777" w:rsidR="00251D61" w:rsidRPr="00613175" w:rsidRDefault="00251D61" w:rsidP="00251D61">
            <w:pPr>
              <w:pStyle w:val="TAL"/>
            </w:pPr>
          </w:p>
          <w:p w14:paraId="313BE0ED" w14:textId="77777777" w:rsidR="00251D61" w:rsidRPr="00613175" w:rsidRDefault="00251D61" w:rsidP="00251D61">
            <w:pPr>
              <w:pStyle w:val="TAL"/>
              <w:rPr>
                <w:snapToGrid w:val="0"/>
              </w:rPr>
            </w:pPr>
            <w:r w:rsidRPr="00613175">
              <w:rPr>
                <w:snapToGrid w:val="0"/>
              </w:rPr>
              <w:t>- IP address on "c=" line and transport port on "m=" lines changed to indicate to which IP address and port the UE should send the media; and</w:t>
            </w:r>
          </w:p>
          <w:p w14:paraId="6130B7F1" w14:textId="77777777" w:rsidR="00251D61" w:rsidRPr="00613175" w:rsidRDefault="00251D61" w:rsidP="00251D61">
            <w:pPr>
              <w:pStyle w:val="TAL"/>
              <w:rPr>
                <w:snapToGrid w:val="0"/>
              </w:rPr>
            </w:pPr>
          </w:p>
          <w:p w14:paraId="250D7C35" w14:textId="77777777" w:rsidR="00251D61" w:rsidRPr="00613175" w:rsidRDefault="00251D61" w:rsidP="00251D61">
            <w:pPr>
              <w:pStyle w:val="TAL"/>
              <w:rPr>
                <w:snapToGrid w:val="0"/>
              </w:rPr>
            </w:pPr>
            <w:r w:rsidRPr="00613175">
              <w:rPr>
                <w:snapToGrid w:val="0"/>
              </w:rPr>
              <w:t>In case of Call Hold:</w:t>
            </w:r>
          </w:p>
          <w:p w14:paraId="1162C710" w14:textId="77777777" w:rsidR="00251D61" w:rsidRPr="00613175" w:rsidRDefault="00251D61" w:rsidP="00251D61">
            <w:pPr>
              <w:pStyle w:val="TAL"/>
              <w:rPr>
                <w:snapToGrid w:val="0"/>
              </w:rPr>
            </w:pPr>
            <w:r w:rsidRPr="00613175">
              <w:rPr>
                <w:snapToGrid w:val="0"/>
              </w:rPr>
              <w:t>- "sendonly" direction attribute inverted to "recvonly".</w:t>
            </w:r>
          </w:p>
          <w:p w14:paraId="157B6112" w14:textId="77777777" w:rsidR="00251D61" w:rsidRPr="00613175" w:rsidRDefault="00251D61" w:rsidP="00251D61">
            <w:pPr>
              <w:pStyle w:val="TAL"/>
            </w:pPr>
            <w:r w:rsidRPr="00613175">
              <w:rPr>
                <w:snapToGrid w:val="0"/>
              </w:rPr>
              <w:t>Note that this applies to “a=sendonly” direction attributes only, not to the direction tags found in preconditions.</w:t>
            </w:r>
          </w:p>
        </w:tc>
      </w:tr>
    </w:tbl>
    <w:p w14:paraId="0C2323AE" w14:textId="77777777" w:rsidR="00251D61" w:rsidRPr="00613175" w:rsidRDefault="00251D61" w:rsidP="00251D61">
      <w:pPr>
        <w:rPr>
          <w:snapToGrid w:val="0"/>
        </w:rPr>
      </w:pPr>
    </w:p>
    <w:p w14:paraId="3B1C8854" w14:textId="77777777" w:rsidR="00251D61" w:rsidRPr="00613175" w:rsidRDefault="00251D61" w:rsidP="00251D61">
      <w:pPr>
        <w:pStyle w:val="H6"/>
        <w:rPr>
          <w:snapToGrid w:val="0"/>
        </w:rPr>
      </w:pPr>
      <w:r w:rsidRPr="00613175">
        <w:rPr>
          <w:snapToGrid w:val="0"/>
        </w:rPr>
        <w:t>ACK (Step 4) conditional step used when UE sent INVITE in step 1</w:t>
      </w:r>
    </w:p>
    <w:p w14:paraId="3B4160DA" w14:textId="77777777" w:rsidR="00251D61" w:rsidRPr="00613175" w:rsidRDefault="00251D61" w:rsidP="00925185">
      <w:r w:rsidRPr="00613175">
        <w:t>Use the default message “ACK” in Annex A.2.7 of 34.229-1 [2], applying conditions A1, A3 and A5.</w:t>
      </w:r>
    </w:p>
    <w:p w14:paraId="35639816" w14:textId="77777777" w:rsidR="00251D61" w:rsidRPr="00613175" w:rsidRDefault="00251D61" w:rsidP="00FA7F23">
      <w:pPr>
        <w:pStyle w:val="Heading1"/>
      </w:pPr>
      <w:bookmarkStart w:id="1424" w:name="_Toc75880718"/>
      <w:bookmarkStart w:id="1425" w:name="_Toc84254430"/>
      <w:bookmarkStart w:id="1426" w:name="_Toc84255225"/>
      <w:r w:rsidRPr="00613175">
        <w:t>A.18</w:t>
      </w:r>
      <w:r w:rsidRPr="00613175">
        <w:tab/>
        <w:t>Generic test procedure for putting a MTSI speech call to hold or to resume the call from the SS / 5GS</w:t>
      </w:r>
      <w:bookmarkEnd w:id="1424"/>
      <w:bookmarkEnd w:id="1425"/>
      <w:bookmarkEnd w:id="1426"/>
    </w:p>
    <w:p w14:paraId="48CE5F1B" w14:textId="77777777" w:rsidR="00251D61" w:rsidRPr="00613175" w:rsidRDefault="00251D61" w:rsidP="00251D61">
      <w:pPr>
        <w:keepNext/>
        <w:keepLines/>
        <w:spacing w:before="120"/>
        <w:ind w:left="1985" w:hanging="1985"/>
        <w:rPr>
          <w:rFonts w:ascii="Arial" w:hAnsi="Arial" w:cs="Arial"/>
        </w:rPr>
      </w:pPr>
      <w:r w:rsidRPr="00613175">
        <w:rPr>
          <w:rFonts w:ascii="Arial" w:hAnsi="Arial" w:cs="Arial"/>
        </w:rPr>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20"/>
        <w:gridCol w:w="630"/>
        <w:gridCol w:w="630"/>
        <w:gridCol w:w="3420"/>
        <w:gridCol w:w="4288"/>
      </w:tblGrid>
      <w:tr w:rsidR="00251D61" w:rsidRPr="00613175" w14:paraId="7BE1B09A" w14:textId="77777777" w:rsidTr="00251D61">
        <w:trPr>
          <w:cantSplit/>
          <w:jc w:val="center"/>
        </w:trPr>
        <w:tc>
          <w:tcPr>
            <w:tcW w:w="720" w:type="dxa"/>
            <w:tcBorders>
              <w:top w:val="single" w:sz="4" w:space="0" w:color="auto"/>
              <w:left w:val="single" w:sz="4" w:space="0" w:color="auto"/>
              <w:bottom w:val="nil"/>
              <w:right w:val="single" w:sz="4" w:space="0" w:color="auto"/>
            </w:tcBorders>
            <w:hideMark/>
          </w:tcPr>
          <w:p w14:paraId="302363DA" w14:textId="77777777" w:rsidR="00251D61" w:rsidRPr="00613175" w:rsidRDefault="00251D61" w:rsidP="00251D61">
            <w:pPr>
              <w:pStyle w:val="TAH"/>
              <w:rPr>
                <w:snapToGrid w:val="0"/>
              </w:rPr>
            </w:pPr>
            <w:r w:rsidRPr="00613175">
              <w:rPr>
                <w:snapToGrid w:val="0"/>
              </w:rPr>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58BA8241" w14:textId="77777777" w:rsidR="00251D61" w:rsidRPr="00613175" w:rsidRDefault="00251D61" w:rsidP="00251D61">
            <w:pPr>
              <w:pStyle w:val="TAH"/>
              <w:rPr>
                <w:snapToGrid w:val="0"/>
              </w:rPr>
            </w:pPr>
            <w:r w:rsidRPr="00613175">
              <w:rPr>
                <w:snapToGrid w:val="0"/>
              </w:rPr>
              <w:t>Direction</w:t>
            </w:r>
          </w:p>
        </w:tc>
        <w:tc>
          <w:tcPr>
            <w:tcW w:w="3420" w:type="dxa"/>
            <w:tcBorders>
              <w:top w:val="single" w:sz="4" w:space="0" w:color="auto"/>
              <w:left w:val="single" w:sz="4" w:space="0" w:color="auto"/>
              <w:bottom w:val="nil"/>
              <w:right w:val="single" w:sz="4" w:space="0" w:color="auto"/>
            </w:tcBorders>
            <w:hideMark/>
          </w:tcPr>
          <w:p w14:paraId="0623CC36" w14:textId="77777777" w:rsidR="00251D61" w:rsidRPr="00613175" w:rsidRDefault="00251D61" w:rsidP="00251D61">
            <w:pPr>
              <w:pStyle w:val="TAH"/>
              <w:rPr>
                <w:snapToGrid w:val="0"/>
              </w:rPr>
            </w:pPr>
            <w:r w:rsidRPr="00613175">
              <w:rPr>
                <w:snapToGrid w:val="0"/>
              </w:rPr>
              <w:t>Message</w:t>
            </w:r>
          </w:p>
        </w:tc>
        <w:tc>
          <w:tcPr>
            <w:tcW w:w="4288" w:type="dxa"/>
            <w:tcBorders>
              <w:top w:val="single" w:sz="4" w:space="0" w:color="auto"/>
              <w:left w:val="single" w:sz="4" w:space="0" w:color="auto"/>
              <w:bottom w:val="nil"/>
              <w:right w:val="single" w:sz="4" w:space="0" w:color="auto"/>
            </w:tcBorders>
            <w:hideMark/>
          </w:tcPr>
          <w:p w14:paraId="265DE9DE" w14:textId="77777777" w:rsidR="00251D61" w:rsidRPr="00613175" w:rsidRDefault="00251D61" w:rsidP="00251D61">
            <w:pPr>
              <w:pStyle w:val="TAH"/>
              <w:rPr>
                <w:snapToGrid w:val="0"/>
              </w:rPr>
            </w:pPr>
            <w:r w:rsidRPr="00613175">
              <w:rPr>
                <w:snapToGrid w:val="0"/>
              </w:rPr>
              <w:t>Comment</w:t>
            </w:r>
          </w:p>
        </w:tc>
      </w:tr>
      <w:tr w:rsidR="00251D61" w:rsidRPr="00613175" w14:paraId="447A3744" w14:textId="77777777" w:rsidTr="00251D61">
        <w:trPr>
          <w:cantSplit/>
          <w:jc w:val="center"/>
        </w:trPr>
        <w:tc>
          <w:tcPr>
            <w:tcW w:w="720" w:type="dxa"/>
            <w:tcBorders>
              <w:top w:val="nil"/>
              <w:left w:val="single" w:sz="4" w:space="0" w:color="auto"/>
              <w:bottom w:val="single" w:sz="4" w:space="0" w:color="auto"/>
              <w:right w:val="single" w:sz="4" w:space="0" w:color="auto"/>
            </w:tcBorders>
          </w:tcPr>
          <w:p w14:paraId="1C4104AD" w14:textId="77777777" w:rsidR="00251D61" w:rsidRPr="00613175" w:rsidRDefault="00251D61" w:rsidP="00251D61">
            <w:pPr>
              <w:pStyle w:val="TAH"/>
              <w:rPr>
                <w:snapToGrid w:val="0"/>
              </w:rPr>
            </w:pPr>
          </w:p>
        </w:tc>
        <w:tc>
          <w:tcPr>
            <w:tcW w:w="630" w:type="dxa"/>
            <w:tcBorders>
              <w:top w:val="single" w:sz="4" w:space="0" w:color="auto"/>
              <w:left w:val="single" w:sz="4" w:space="0" w:color="auto"/>
              <w:bottom w:val="single" w:sz="4" w:space="0" w:color="auto"/>
              <w:right w:val="single" w:sz="4" w:space="0" w:color="auto"/>
            </w:tcBorders>
            <w:hideMark/>
          </w:tcPr>
          <w:p w14:paraId="055D16BA" w14:textId="77777777" w:rsidR="00251D61" w:rsidRPr="00613175" w:rsidRDefault="00251D61" w:rsidP="00251D61">
            <w:pPr>
              <w:pStyle w:val="TAH"/>
              <w:rPr>
                <w:snapToGrid w:val="0"/>
              </w:rPr>
            </w:pPr>
            <w:r w:rsidRPr="00613175">
              <w:rPr>
                <w:snapToGrid w:val="0"/>
              </w:rPr>
              <w:t>UE</w:t>
            </w:r>
          </w:p>
        </w:tc>
        <w:tc>
          <w:tcPr>
            <w:tcW w:w="630" w:type="dxa"/>
            <w:tcBorders>
              <w:top w:val="single" w:sz="4" w:space="0" w:color="auto"/>
              <w:left w:val="single" w:sz="4" w:space="0" w:color="auto"/>
              <w:bottom w:val="single" w:sz="4" w:space="0" w:color="auto"/>
              <w:right w:val="single" w:sz="4" w:space="0" w:color="auto"/>
            </w:tcBorders>
            <w:hideMark/>
          </w:tcPr>
          <w:p w14:paraId="5F3D81AF" w14:textId="77777777" w:rsidR="00251D61" w:rsidRPr="00613175" w:rsidRDefault="00251D61" w:rsidP="00251D61">
            <w:pPr>
              <w:pStyle w:val="TAH"/>
              <w:rPr>
                <w:snapToGrid w:val="0"/>
              </w:rPr>
            </w:pPr>
            <w:r w:rsidRPr="00613175">
              <w:rPr>
                <w:snapToGrid w:val="0"/>
              </w:rPr>
              <w:t>SS</w:t>
            </w:r>
          </w:p>
        </w:tc>
        <w:tc>
          <w:tcPr>
            <w:tcW w:w="3420" w:type="dxa"/>
            <w:tcBorders>
              <w:top w:val="nil"/>
              <w:left w:val="single" w:sz="4" w:space="0" w:color="auto"/>
              <w:bottom w:val="single" w:sz="4" w:space="0" w:color="auto"/>
              <w:right w:val="single" w:sz="4" w:space="0" w:color="auto"/>
            </w:tcBorders>
          </w:tcPr>
          <w:p w14:paraId="55A5058B" w14:textId="77777777" w:rsidR="00251D61" w:rsidRPr="00613175" w:rsidRDefault="00251D61" w:rsidP="00251D61">
            <w:pPr>
              <w:pStyle w:val="TAH"/>
              <w:rPr>
                <w:snapToGrid w:val="0"/>
              </w:rPr>
            </w:pPr>
          </w:p>
        </w:tc>
        <w:tc>
          <w:tcPr>
            <w:tcW w:w="4288" w:type="dxa"/>
            <w:tcBorders>
              <w:top w:val="nil"/>
              <w:left w:val="single" w:sz="4" w:space="0" w:color="auto"/>
              <w:bottom w:val="single" w:sz="4" w:space="0" w:color="auto"/>
              <w:right w:val="single" w:sz="4" w:space="0" w:color="auto"/>
            </w:tcBorders>
          </w:tcPr>
          <w:p w14:paraId="36D27FB6" w14:textId="77777777" w:rsidR="00251D61" w:rsidRPr="00613175" w:rsidRDefault="00251D61" w:rsidP="00251D61">
            <w:pPr>
              <w:pStyle w:val="TAH"/>
              <w:rPr>
                <w:snapToGrid w:val="0"/>
              </w:rPr>
            </w:pPr>
          </w:p>
        </w:tc>
      </w:tr>
      <w:tr w:rsidR="00251D61" w:rsidRPr="00613175" w14:paraId="24ED186B"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FA716DA" w14:textId="77777777" w:rsidR="00251D61" w:rsidRPr="00613175" w:rsidRDefault="00251D61" w:rsidP="00251D61">
            <w:pPr>
              <w:pStyle w:val="TAC"/>
              <w:rPr>
                <w:snapToGrid w:val="0"/>
              </w:rPr>
            </w:pPr>
            <w:r w:rsidRPr="00613175">
              <w:rPr>
                <w:snapToGrid w:val="0"/>
              </w:rPr>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6824794B" w14:textId="77777777" w:rsidR="00251D61" w:rsidRPr="00613175" w:rsidRDefault="00251D61" w:rsidP="00251D61">
            <w:pPr>
              <w:pStyle w:val="TAC"/>
              <w:rPr>
                <w:snapToGrid w:val="0"/>
              </w:rPr>
            </w:pPr>
            <w:r w:rsidRPr="00613175">
              <w:rPr>
                <w:snapToGrid w:val="0"/>
              </w:rPr>
              <w:t>&lt;-</w:t>
            </w:r>
          </w:p>
        </w:tc>
        <w:tc>
          <w:tcPr>
            <w:tcW w:w="3420" w:type="dxa"/>
            <w:tcBorders>
              <w:top w:val="single" w:sz="4" w:space="0" w:color="auto"/>
              <w:left w:val="single" w:sz="4" w:space="0" w:color="auto"/>
              <w:bottom w:val="single" w:sz="4" w:space="0" w:color="auto"/>
              <w:right w:val="single" w:sz="4" w:space="0" w:color="auto"/>
            </w:tcBorders>
            <w:hideMark/>
          </w:tcPr>
          <w:p w14:paraId="5A4E12C1" w14:textId="77777777" w:rsidR="00251D61" w:rsidRPr="00613175" w:rsidRDefault="00251D61" w:rsidP="00251D61">
            <w:pPr>
              <w:pStyle w:val="TAL"/>
              <w:rPr>
                <w:snapToGrid w:val="0"/>
              </w:rPr>
            </w:pPr>
            <w:r w:rsidRPr="00613175">
              <w:rPr>
                <w:snapToGrid w:val="0"/>
              </w:rPr>
              <w:t>INVITE</w:t>
            </w:r>
          </w:p>
        </w:tc>
        <w:tc>
          <w:tcPr>
            <w:tcW w:w="4288" w:type="dxa"/>
            <w:tcBorders>
              <w:top w:val="single" w:sz="4" w:space="0" w:color="auto"/>
              <w:left w:val="single" w:sz="4" w:space="0" w:color="auto"/>
              <w:bottom w:val="single" w:sz="4" w:space="0" w:color="auto"/>
              <w:right w:val="single" w:sz="4" w:space="0" w:color="auto"/>
            </w:tcBorders>
            <w:hideMark/>
          </w:tcPr>
          <w:p w14:paraId="00324E29" w14:textId="77777777" w:rsidR="00251D61" w:rsidRPr="00613175" w:rsidRDefault="00251D61" w:rsidP="00251D61">
            <w:pPr>
              <w:pStyle w:val="TAL"/>
              <w:rPr>
                <w:snapToGrid w:val="0"/>
              </w:rPr>
            </w:pPr>
            <w:r w:rsidRPr="00613175">
              <w:rPr>
                <w:snapToGrid w:val="0"/>
              </w:rPr>
              <w:t>SS sends INVITE with a SDP offer to hold or resume the call</w:t>
            </w:r>
          </w:p>
        </w:tc>
      </w:tr>
      <w:tr w:rsidR="00251D61" w:rsidRPr="00613175" w14:paraId="7AC13A4B"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36CE8A14" w14:textId="77777777" w:rsidR="00251D61" w:rsidRPr="00613175" w:rsidRDefault="00251D61" w:rsidP="00251D61">
            <w:pPr>
              <w:pStyle w:val="TAC"/>
              <w:rPr>
                <w:snapToGrid w:val="0"/>
              </w:rPr>
            </w:pPr>
            <w:r w:rsidRPr="00613175">
              <w:rPr>
                <w:snapToGrid w:val="0"/>
              </w:rP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2C93F4E3" w14:textId="77777777" w:rsidR="00251D61" w:rsidRPr="00613175" w:rsidRDefault="00251D61" w:rsidP="00251D61">
            <w:pPr>
              <w:pStyle w:val="TAC"/>
              <w:rPr>
                <w:snapToGrid w:val="0"/>
              </w:rPr>
            </w:pPr>
            <w:r w:rsidRPr="00613175">
              <w:rPr>
                <w:snapToGrid w:val="0"/>
              </w:rPr>
              <w:t>-&gt;</w:t>
            </w:r>
          </w:p>
        </w:tc>
        <w:tc>
          <w:tcPr>
            <w:tcW w:w="3420" w:type="dxa"/>
            <w:tcBorders>
              <w:top w:val="single" w:sz="4" w:space="0" w:color="auto"/>
              <w:left w:val="single" w:sz="4" w:space="0" w:color="auto"/>
              <w:bottom w:val="single" w:sz="4" w:space="0" w:color="auto"/>
              <w:right w:val="single" w:sz="4" w:space="0" w:color="auto"/>
            </w:tcBorders>
            <w:hideMark/>
          </w:tcPr>
          <w:p w14:paraId="43267737" w14:textId="77777777" w:rsidR="00251D61" w:rsidRPr="00613175" w:rsidRDefault="00251D61" w:rsidP="00251D61">
            <w:pPr>
              <w:pStyle w:val="TAL"/>
              <w:rPr>
                <w:snapToGrid w:val="0"/>
              </w:rPr>
            </w:pPr>
            <w:r w:rsidRPr="00613175">
              <w:rPr>
                <w:snapToGrid w:val="0"/>
              </w:rPr>
              <w:t>100 Trying</w:t>
            </w:r>
          </w:p>
        </w:tc>
        <w:tc>
          <w:tcPr>
            <w:tcW w:w="4288" w:type="dxa"/>
            <w:tcBorders>
              <w:top w:val="single" w:sz="4" w:space="0" w:color="auto"/>
              <w:left w:val="single" w:sz="4" w:space="0" w:color="auto"/>
              <w:bottom w:val="single" w:sz="4" w:space="0" w:color="auto"/>
              <w:right w:val="single" w:sz="4" w:space="0" w:color="auto"/>
            </w:tcBorders>
            <w:hideMark/>
          </w:tcPr>
          <w:p w14:paraId="35B84F26" w14:textId="77777777" w:rsidR="00251D61" w:rsidRPr="00613175" w:rsidRDefault="00251D61" w:rsidP="00251D61">
            <w:pPr>
              <w:pStyle w:val="TAL"/>
              <w:rPr>
                <w:snapToGrid w:val="0"/>
              </w:rPr>
            </w:pPr>
            <w:r w:rsidRPr="00613175">
              <w:rPr>
                <w:snapToGrid w:val="0"/>
              </w:rPr>
              <w:t>Optional: The UE responds with a 100 Trying provisional response</w:t>
            </w:r>
          </w:p>
        </w:tc>
      </w:tr>
      <w:tr w:rsidR="00251D61" w:rsidRPr="00613175" w14:paraId="7E3EF72E"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61E6591D" w14:textId="77777777" w:rsidR="00251D61" w:rsidRPr="00613175" w:rsidRDefault="00251D61" w:rsidP="00251D61">
            <w:pPr>
              <w:pStyle w:val="TAC"/>
              <w:rPr>
                <w:snapToGrid w:val="0"/>
              </w:rPr>
            </w:pPr>
            <w:r w:rsidRPr="00613175">
              <w:rPr>
                <w:snapToGrid w:val="0"/>
              </w:rPr>
              <w:t>3</w:t>
            </w:r>
          </w:p>
        </w:tc>
        <w:tc>
          <w:tcPr>
            <w:tcW w:w="1260" w:type="dxa"/>
            <w:gridSpan w:val="2"/>
            <w:tcBorders>
              <w:top w:val="single" w:sz="4" w:space="0" w:color="auto"/>
              <w:left w:val="single" w:sz="4" w:space="0" w:color="auto"/>
              <w:bottom w:val="single" w:sz="4" w:space="0" w:color="auto"/>
              <w:right w:val="single" w:sz="4" w:space="0" w:color="auto"/>
            </w:tcBorders>
            <w:hideMark/>
          </w:tcPr>
          <w:p w14:paraId="5CF58FC4" w14:textId="77777777" w:rsidR="00251D61" w:rsidRPr="00613175" w:rsidRDefault="00251D61" w:rsidP="00251D61">
            <w:pPr>
              <w:pStyle w:val="TAC"/>
              <w:rPr>
                <w:snapToGrid w:val="0"/>
              </w:rPr>
            </w:pPr>
            <w:r w:rsidRPr="00613175">
              <w:rPr>
                <w:snapToGrid w:val="0"/>
              </w:rPr>
              <w:t>-&gt;</w:t>
            </w:r>
          </w:p>
        </w:tc>
        <w:tc>
          <w:tcPr>
            <w:tcW w:w="3420" w:type="dxa"/>
            <w:tcBorders>
              <w:top w:val="single" w:sz="4" w:space="0" w:color="auto"/>
              <w:left w:val="single" w:sz="4" w:space="0" w:color="auto"/>
              <w:bottom w:val="single" w:sz="4" w:space="0" w:color="auto"/>
              <w:right w:val="single" w:sz="4" w:space="0" w:color="auto"/>
            </w:tcBorders>
            <w:hideMark/>
          </w:tcPr>
          <w:p w14:paraId="53993110" w14:textId="77777777" w:rsidR="00251D61" w:rsidRPr="00613175" w:rsidRDefault="00251D61" w:rsidP="00251D61">
            <w:pPr>
              <w:pStyle w:val="TAL"/>
              <w:rPr>
                <w:snapToGrid w:val="0"/>
              </w:rPr>
            </w:pPr>
            <w:r w:rsidRPr="00613175">
              <w:rPr>
                <w:snapToGrid w:val="0"/>
              </w:rPr>
              <w:t>200 OK</w:t>
            </w:r>
          </w:p>
        </w:tc>
        <w:tc>
          <w:tcPr>
            <w:tcW w:w="4288" w:type="dxa"/>
            <w:tcBorders>
              <w:top w:val="single" w:sz="4" w:space="0" w:color="auto"/>
              <w:left w:val="single" w:sz="4" w:space="0" w:color="auto"/>
              <w:bottom w:val="single" w:sz="4" w:space="0" w:color="auto"/>
              <w:right w:val="single" w:sz="4" w:space="0" w:color="auto"/>
            </w:tcBorders>
            <w:hideMark/>
          </w:tcPr>
          <w:p w14:paraId="36FC0B01" w14:textId="77777777" w:rsidR="00251D61" w:rsidRPr="00613175" w:rsidRDefault="00251D61" w:rsidP="00251D61">
            <w:pPr>
              <w:pStyle w:val="TAL"/>
              <w:rPr>
                <w:snapToGrid w:val="0"/>
              </w:rPr>
            </w:pPr>
            <w:r w:rsidRPr="00613175">
              <w:rPr>
                <w:snapToGrid w:val="0"/>
              </w:rPr>
              <w:t>The UE responds to INVITE with 200 OK to indicate that the UE is no more sending any media (call hold) or resumes sending media (call resume)</w:t>
            </w:r>
          </w:p>
        </w:tc>
      </w:tr>
      <w:tr w:rsidR="00251D61" w:rsidRPr="00613175" w14:paraId="6AFEC16E"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09DAD66" w14:textId="77777777" w:rsidR="00251D61" w:rsidRPr="00613175" w:rsidRDefault="00251D61" w:rsidP="00251D61">
            <w:pPr>
              <w:pStyle w:val="TAC"/>
              <w:rPr>
                <w:snapToGrid w:val="0"/>
              </w:rPr>
            </w:pPr>
            <w:r w:rsidRPr="00613175">
              <w:rPr>
                <w:snapToGrid w:val="0"/>
              </w:rPr>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4C120E7A" w14:textId="77777777" w:rsidR="00251D61" w:rsidRPr="00613175" w:rsidRDefault="00251D61" w:rsidP="00251D61">
            <w:pPr>
              <w:pStyle w:val="TAC"/>
              <w:rPr>
                <w:snapToGrid w:val="0"/>
              </w:rPr>
            </w:pPr>
            <w:r w:rsidRPr="00613175">
              <w:rPr>
                <w:snapToGrid w:val="0"/>
              </w:rPr>
              <w:t>&lt;-</w:t>
            </w:r>
          </w:p>
        </w:tc>
        <w:tc>
          <w:tcPr>
            <w:tcW w:w="3420" w:type="dxa"/>
            <w:tcBorders>
              <w:top w:val="single" w:sz="4" w:space="0" w:color="auto"/>
              <w:left w:val="single" w:sz="4" w:space="0" w:color="auto"/>
              <w:bottom w:val="single" w:sz="4" w:space="0" w:color="auto"/>
              <w:right w:val="single" w:sz="4" w:space="0" w:color="auto"/>
            </w:tcBorders>
            <w:hideMark/>
          </w:tcPr>
          <w:p w14:paraId="6BC231CA" w14:textId="77777777" w:rsidR="00251D61" w:rsidRPr="00613175" w:rsidRDefault="00251D61" w:rsidP="00251D61">
            <w:pPr>
              <w:pStyle w:val="TAL"/>
              <w:rPr>
                <w:snapToGrid w:val="0"/>
              </w:rPr>
            </w:pPr>
            <w:r w:rsidRPr="00613175">
              <w:rPr>
                <w:snapToGrid w:val="0"/>
              </w:rPr>
              <w:t>ACK</w:t>
            </w:r>
          </w:p>
        </w:tc>
        <w:tc>
          <w:tcPr>
            <w:tcW w:w="4288" w:type="dxa"/>
            <w:tcBorders>
              <w:top w:val="single" w:sz="4" w:space="0" w:color="auto"/>
              <w:left w:val="single" w:sz="4" w:space="0" w:color="auto"/>
              <w:bottom w:val="single" w:sz="4" w:space="0" w:color="auto"/>
              <w:right w:val="single" w:sz="4" w:space="0" w:color="auto"/>
            </w:tcBorders>
            <w:hideMark/>
          </w:tcPr>
          <w:p w14:paraId="13FCF990" w14:textId="77777777" w:rsidR="00251D61" w:rsidRPr="00613175" w:rsidRDefault="00251D61" w:rsidP="00251D61">
            <w:pPr>
              <w:pStyle w:val="TAL"/>
              <w:rPr>
                <w:snapToGrid w:val="0"/>
              </w:rPr>
            </w:pPr>
            <w:r w:rsidRPr="00613175">
              <w:rPr>
                <w:snapToGrid w:val="0"/>
              </w:rPr>
              <w:t>The SS acknowledges the receipt of 200 OK for INVITE</w:t>
            </w:r>
          </w:p>
        </w:tc>
      </w:tr>
    </w:tbl>
    <w:p w14:paraId="4A4F9B09" w14:textId="77777777" w:rsidR="00251D61" w:rsidRPr="00613175" w:rsidRDefault="00251D61" w:rsidP="00251D61"/>
    <w:p w14:paraId="6AFB8EB2" w14:textId="77777777" w:rsidR="00251D61" w:rsidRPr="00613175" w:rsidRDefault="00251D61" w:rsidP="00251D61">
      <w:pPr>
        <w:pStyle w:val="H6"/>
      </w:pPr>
      <w:r w:rsidRPr="00613175">
        <w:t>Specific Message Contents</w:t>
      </w:r>
    </w:p>
    <w:p w14:paraId="4F9E281E" w14:textId="77777777" w:rsidR="00251D61" w:rsidRPr="00613175" w:rsidRDefault="00251D61" w:rsidP="00251D61">
      <w:pPr>
        <w:pStyle w:val="H6"/>
        <w:rPr>
          <w:snapToGrid w:val="0"/>
        </w:rPr>
      </w:pPr>
      <w:r w:rsidRPr="00613175">
        <w:rPr>
          <w:snapToGrid w:val="0"/>
        </w:rPr>
        <w:t>INVITE (Step 1)</w:t>
      </w:r>
    </w:p>
    <w:p w14:paraId="0175DEA5" w14:textId="77777777" w:rsidR="00251D61" w:rsidRPr="00613175" w:rsidRDefault="00251D61" w:rsidP="00251D61">
      <w:pPr>
        <w:keepNext/>
      </w:pPr>
      <w:r w:rsidRPr="00613175">
        <w:t>Use the default message “INVITE for MT call setup” in Annex A.2.9 of TS 34.229-1 [2], applying conditions A1 and A5, with the below exceptions. The SS uses the same URI in the request line as the UE has sent in the Contact header of the original INVITE request creating this dialog.</w:t>
      </w:r>
    </w:p>
    <w:p w14:paraId="21EB07F5" w14:textId="77777777" w:rsidR="00251D61" w:rsidRPr="00613175" w:rsidRDefault="00251D61" w:rsidP="00251D61">
      <w:r w:rsidRPr="00613175">
        <w:t>The SS shall include support for precondition in the Supported header field.</w:t>
      </w:r>
    </w:p>
    <w:p w14:paraId="509CF555" w14:textId="77777777" w:rsidR="00251D61" w:rsidRPr="00613175" w:rsidRDefault="00251D61" w:rsidP="00251D61">
      <w:r w:rsidRPr="00613175">
        <w:t>In case of Call Hold, the SS shall include the same lines in the SDP body as finally accepted for the MTSI call, i.e., the last SDP sent by the SS, with the following exceptions:</w:t>
      </w:r>
    </w:p>
    <w:p w14:paraId="307C8D1E" w14:textId="77777777" w:rsidR="00251D61" w:rsidRPr="00613175" w:rsidRDefault="00251D61" w:rsidP="00251D61">
      <w:pPr>
        <w:pStyle w:val="B10"/>
      </w:pPr>
      <w:r w:rsidRPr="00613175">
        <w:t>-</w:t>
      </w:r>
      <w:r w:rsidRPr="00613175">
        <w:tab/>
        <w:t>version number of the SDP shall be incremented; and</w:t>
      </w:r>
    </w:p>
    <w:p w14:paraId="353E81C7" w14:textId="77777777" w:rsidR="00251D61" w:rsidRPr="00613175" w:rsidRDefault="00251D61" w:rsidP="00251D61">
      <w:pPr>
        <w:pStyle w:val="B10"/>
      </w:pPr>
      <w:r w:rsidRPr="00613175">
        <w:t>-</w:t>
      </w:r>
      <w:r w:rsidRPr="00613175">
        <w:tab/>
        <w:t>each media line shall carry direction attribute “a=sendonly”.</w:t>
      </w:r>
    </w:p>
    <w:p w14:paraId="3A058CE1" w14:textId="77777777" w:rsidR="00251D61" w:rsidRPr="00613175" w:rsidRDefault="00251D61" w:rsidP="00251D61">
      <w:r w:rsidRPr="00613175">
        <w:t>In case of Call Resume, the SS shall include the same lines in the SDP body as sent in the message for Call Hold with the following exceptions:</w:t>
      </w:r>
    </w:p>
    <w:p w14:paraId="01FA6890" w14:textId="77777777" w:rsidR="00251D61" w:rsidRPr="00613175" w:rsidRDefault="00251D61" w:rsidP="00251D61">
      <w:pPr>
        <w:pStyle w:val="B10"/>
      </w:pPr>
      <w:r w:rsidRPr="00613175">
        <w:t>-</w:t>
      </w:r>
      <w:r w:rsidRPr="00613175">
        <w:tab/>
        <w:t>version number of the SDP shall be incremented; and</w:t>
      </w:r>
    </w:p>
    <w:p w14:paraId="7E8A0119" w14:textId="77777777" w:rsidR="00251D61" w:rsidRPr="00613175" w:rsidRDefault="00251D61" w:rsidP="00251D61">
      <w:pPr>
        <w:pStyle w:val="B10"/>
      </w:pPr>
      <w:r w:rsidRPr="00613175">
        <w:t>-</w:t>
      </w:r>
      <w:r w:rsidRPr="00613175">
        <w:tab/>
        <w:t>each media line shall carry direction attribute “a=sendrecv”.</w:t>
      </w:r>
    </w:p>
    <w:p w14:paraId="0F592368" w14:textId="77777777" w:rsidR="00251D61" w:rsidRPr="00613175" w:rsidRDefault="00251D61" w:rsidP="00251D61">
      <w:pPr>
        <w:pStyle w:val="H6"/>
        <w:rPr>
          <w:snapToGrid w:val="0"/>
        </w:rPr>
      </w:pPr>
      <w:r w:rsidRPr="00613175">
        <w:rPr>
          <w:snapToGrid w:val="0"/>
        </w:rPr>
        <w:t>100 Trying for INVITE (Step 2)</w:t>
      </w:r>
    </w:p>
    <w:p w14:paraId="69B018FB" w14:textId="77777777" w:rsidR="00251D61" w:rsidRPr="00613175" w:rsidRDefault="00251D61" w:rsidP="00251D61">
      <w:pPr>
        <w:keepNext/>
        <w:rPr>
          <w:snapToGrid w:val="0"/>
        </w:rPr>
      </w:pPr>
      <w:r w:rsidRPr="00613175">
        <w:t>Use the default message “100 Trying for INVITE” in Annex A.2.2 of TS 34.229-1 [2], applying condition A2.</w:t>
      </w:r>
    </w:p>
    <w:p w14:paraId="23BB4AF9" w14:textId="77777777" w:rsidR="00251D61" w:rsidRPr="00613175" w:rsidRDefault="00251D61" w:rsidP="00251D61">
      <w:pPr>
        <w:pStyle w:val="H6"/>
        <w:rPr>
          <w:snapToGrid w:val="0"/>
        </w:rPr>
      </w:pPr>
      <w:r w:rsidRPr="00613175">
        <w:rPr>
          <w:snapToGrid w:val="0"/>
        </w:rPr>
        <w:t>200 OK for INVITE (Step 3)</w:t>
      </w:r>
    </w:p>
    <w:p w14:paraId="6337FA9C" w14:textId="77777777" w:rsidR="00251D61" w:rsidRPr="00613175" w:rsidRDefault="00251D61" w:rsidP="00251D61">
      <w:pPr>
        <w:keepNext/>
      </w:pPr>
      <w:r w:rsidRPr="00613175">
        <w:t>Use the default message “200 OK for other requests than REGISTER or SUBSCRIBE” in Annex A.3.1 of TS 34.229-1 [2], applying conditions A2, A5, A11, A20 and A22 with the following exceptions: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2"/>
        <w:gridCol w:w="6884"/>
      </w:tblGrid>
      <w:tr w:rsidR="00251D61" w:rsidRPr="00613175" w14:paraId="382AE94F" w14:textId="77777777" w:rsidTr="00251D61">
        <w:trPr>
          <w:cantSplit/>
          <w:trHeight w:val="255"/>
          <w:tblHeader/>
        </w:trPr>
        <w:tc>
          <w:tcPr>
            <w:tcW w:w="2472" w:type="dxa"/>
            <w:tcBorders>
              <w:top w:val="single" w:sz="4" w:space="0" w:color="auto"/>
              <w:left w:val="single" w:sz="4" w:space="0" w:color="auto"/>
              <w:bottom w:val="single" w:sz="4" w:space="0" w:color="auto"/>
              <w:right w:val="single" w:sz="4" w:space="0" w:color="auto"/>
            </w:tcBorders>
            <w:hideMark/>
          </w:tcPr>
          <w:p w14:paraId="75962FCD" w14:textId="77777777" w:rsidR="00251D61" w:rsidRPr="00613175" w:rsidRDefault="00251D61" w:rsidP="00251D61">
            <w:pPr>
              <w:pStyle w:val="TAH"/>
            </w:pPr>
            <w:r w:rsidRPr="00613175">
              <w:t>Header/param</w:t>
            </w:r>
          </w:p>
        </w:tc>
        <w:tc>
          <w:tcPr>
            <w:tcW w:w="6884" w:type="dxa"/>
            <w:tcBorders>
              <w:top w:val="single" w:sz="4" w:space="0" w:color="auto"/>
              <w:left w:val="single" w:sz="4" w:space="0" w:color="auto"/>
              <w:bottom w:val="single" w:sz="4" w:space="0" w:color="auto"/>
              <w:right w:val="single" w:sz="4" w:space="0" w:color="auto"/>
            </w:tcBorders>
            <w:hideMark/>
          </w:tcPr>
          <w:p w14:paraId="1DB4B25A" w14:textId="77777777" w:rsidR="00251D61" w:rsidRPr="00613175" w:rsidRDefault="00251D61" w:rsidP="00251D61">
            <w:pPr>
              <w:pStyle w:val="TAH"/>
            </w:pPr>
            <w:r w:rsidRPr="00613175">
              <w:t>Value/remark</w:t>
            </w:r>
          </w:p>
        </w:tc>
      </w:tr>
      <w:tr w:rsidR="00251D61" w:rsidRPr="00613175" w14:paraId="65F1276B" w14:textId="77777777" w:rsidTr="00251D61">
        <w:trPr>
          <w:cantSplit/>
          <w:trHeight w:val="255"/>
        </w:trPr>
        <w:tc>
          <w:tcPr>
            <w:tcW w:w="2472" w:type="dxa"/>
            <w:tcBorders>
              <w:top w:val="single" w:sz="4" w:space="0" w:color="auto"/>
              <w:left w:val="single" w:sz="4" w:space="0" w:color="auto"/>
              <w:bottom w:val="nil"/>
              <w:right w:val="single" w:sz="4" w:space="0" w:color="auto"/>
            </w:tcBorders>
            <w:hideMark/>
          </w:tcPr>
          <w:p w14:paraId="61454188" w14:textId="77777777" w:rsidR="00251D61" w:rsidRPr="00613175" w:rsidRDefault="00251D61" w:rsidP="00251D61">
            <w:pPr>
              <w:pStyle w:val="TAL"/>
              <w:rPr>
                <w:b/>
              </w:rPr>
            </w:pPr>
            <w:r w:rsidRPr="00613175">
              <w:rPr>
                <w:b/>
                <w:lang w:eastAsia="zh-CN"/>
              </w:rPr>
              <w:t>Require</w:t>
            </w:r>
          </w:p>
        </w:tc>
        <w:tc>
          <w:tcPr>
            <w:tcW w:w="6884" w:type="dxa"/>
            <w:tcBorders>
              <w:top w:val="single" w:sz="4" w:space="0" w:color="auto"/>
              <w:left w:val="single" w:sz="4" w:space="0" w:color="auto"/>
              <w:bottom w:val="nil"/>
              <w:right w:val="single" w:sz="4" w:space="0" w:color="auto"/>
            </w:tcBorders>
          </w:tcPr>
          <w:p w14:paraId="38EFE356" w14:textId="77777777" w:rsidR="00251D61" w:rsidRPr="00613175" w:rsidRDefault="00251D61" w:rsidP="00251D61">
            <w:pPr>
              <w:pStyle w:val="TAL"/>
              <w:rPr>
                <w:snapToGrid w:val="0"/>
              </w:rPr>
            </w:pPr>
          </w:p>
        </w:tc>
      </w:tr>
      <w:tr w:rsidR="00251D61" w:rsidRPr="00613175" w14:paraId="0081B5BF" w14:textId="77777777" w:rsidTr="00251D61">
        <w:trPr>
          <w:cantSplit/>
          <w:trHeight w:val="255"/>
        </w:trPr>
        <w:tc>
          <w:tcPr>
            <w:tcW w:w="2472" w:type="dxa"/>
            <w:tcBorders>
              <w:top w:val="nil"/>
              <w:left w:val="single" w:sz="4" w:space="0" w:color="auto"/>
              <w:bottom w:val="single" w:sz="4" w:space="0" w:color="auto"/>
              <w:right w:val="single" w:sz="4" w:space="0" w:color="auto"/>
            </w:tcBorders>
            <w:hideMark/>
          </w:tcPr>
          <w:p w14:paraId="6F821127" w14:textId="77777777" w:rsidR="00251D61" w:rsidRPr="00613175" w:rsidRDefault="00251D61" w:rsidP="00251D61">
            <w:pPr>
              <w:pStyle w:val="TAL"/>
            </w:pPr>
            <w:r w:rsidRPr="00613175">
              <w:rPr>
                <w:lang w:eastAsia="zh-CN"/>
              </w:rPr>
              <w:tab/>
              <w:t>option-tag</w:t>
            </w:r>
          </w:p>
        </w:tc>
        <w:tc>
          <w:tcPr>
            <w:tcW w:w="6884" w:type="dxa"/>
            <w:tcBorders>
              <w:top w:val="nil"/>
              <w:left w:val="single" w:sz="4" w:space="0" w:color="auto"/>
              <w:bottom w:val="single" w:sz="4" w:space="0" w:color="auto"/>
              <w:right w:val="single" w:sz="4" w:space="0" w:color="auto"/>
            </w:tcBorders>
            <w:hideMark/>
          </w:tcPr>
          <w:p w14:paraId="6BD90AD6" w14:textId="77777777" w:rsidR="00251D61" w:rsidRPr="00613175" w:rsidRDefault="00251D61" w:rsidP="00251D61">
            <w:pPr>
              <w:pStyle w:val="TAL"/>
              <w:rPr>
                <w:snapToGrid w:val="0"/>
              </w:rPr>
            </w:pPr>
            <w:r w:rsidRPr="00613175">
              <w:rPr>
                <w:i/>
                <w:lang w:eastAsia="zh-CN"/>
              </w:rPr>
              <w:t>precondition</w:t>
            </w:r>
          </w:p>
        </w:tc>
      </w:tr>
      <w:tr w:rsidR="00251D61" w:rsidRPr="00613175" w14:paraId="132EC997" w14:textId="77777777" w:rsidTr="00251D61">
        <w:trPr>
          <w:cantSplit/>
          <w:trHeight w:val="255"/>
        </w:trPr>
        <w:tc>
          <w:tcPr>
            <w:tcW w:w="2472" w:type="dxa"/>
            <w:tcBorders>
              <w:top w:val="single" w:sz="4" w:space="0" w:color="auto"/>
              <w:left w:val="single" w:sz="4" w:space="0" w:color="auto"/>
              <w:bottom w:val="nil"/>
              <w:right w:val="single" w:sz="4" w:space="0" w:color="auto"/>
            </w:tcBorders>
            <w:hideMark/>
          </w:tcPr>
          <w:p w14:paraId="0B261990" w14:textId="77777777" w:rsidR="00251D61" w:rsidRPr="00613175" w:rsidRDefault="00251D61" w:rsidP="00251D61">
            <w:pPr>
              <w:pStyle w:val="TAL"/>
              <w:rPr>
                <w:b/>
              </w:rPr>
            </w:pPr>
            <w:r w:rsidRPr="00613175">
              <w:rPr>
                <w:b/>
                <w:lang w:eastAsia="zh-CN"/>
              </w:rPr>
              <w:t>Content-Type</w:t>
            </w:r>
          </w:p>
        </w:tc>
        <w:tc>
          <w:tcPr>
            <w:tcW w:w="6884" w:type="dxa"/>
            <w:tcBorders>
              <w:top w:val="single" w:sz="4" w:space="0" w:color="auto"/>
              <w:left w:val="single" w:sz="4" w:space="0" w:color="auto"/>
              <w:bottom w:val="nil"/>
              <w:right w:val="single" w:sz="4" w:space="0" w:color="auto"/>
            </w:tcBorders>
          </w:tcPr>
          <w:p w14:paraId="4FAF4D21" w14:textId="77777777" w:rsidR="00251D61" w:rsidRPr="00613175" w:rsidRDefault="00251D61" w:rsidP="00251D61">
            <w:pPr>
              <w:pStyle w:val="TAL"/>
              <w:rPr>
                <w:snapToGrid w:val="0"/>
              </w:rPr>
            </w:pPr>
          </w:p>
        </w:tc>
      </w:tr>
      <w:tr w:rsidR="00251D61" w:rsidRPr="00613175" w14:paraId="3329CD90" w14:textId="77777777" w:rsidTr="00251D61">
        <w:trPr>
          <w:cantSplit/>
          <w:trHeight w:val="255"/>
        </w:trPr>
        <w:tc>
          <w:tcPr>
            <w:tcW w:w="2472" w:type="dxa"/>
            <w:tcBorders>
              <w:top w:val="nil"/>
              <w:left w:val="single" w:sz="4" w:space="0" w:color="auto"/>
              <w:bottom w:val="single" w:sz="4" w:space="0" w:color="auto"/>
              <w:right w:val="single" w:sz="4" w:space="0" w:color="auto"/>
            </w:tcBorders>
            <w:hideMark/>
          </w:tcPr>
          <w:p w14:paraId="04F85284" w14:textId="77777777" w:rsidR="00251D61" w:rsidRPr="00613175" w:rsidRDefault="00251D61" w:rsidP="00251D61">
            <w:pPr>
              <w:pStyle w:val="TAL"/>
            </w:pPr>
            <w:r w:rsidRPr="00613175">
              <w:rPr>
                <w:lang w:eastAsia="zh-CN"/>
              </w:rPr>
              <w:tab/>
              <w:t>media-type</w:t>
            </w:r>
          </w:p>
        </w:tc>
        <w:tc>
          <w:tcPr>
            <w:tcW w:w="6884" w:type="dxa"/>
            <w:tcBorders>
              <w:top w:val="nil"/>
              <w:left w:val="single" w:sz="4" w:space="0" w:color="auto"/>
              <w:bottom w:val="single" w:sz="4" w:space="0" w:color="auto"/>
              <w:right w:val="single" w:sz="4" w:space="0" w:color="auto"/>
            </w:tcBorders>
            <w:hideMark/>
          </w:tcPr>
          <w:p w14:paraId="45824F52" w14:textId="77777777" w:rsidR="00251D61" w:rsidRPr="00613175" w:rsidRDefault="00251D61" w:rsidP="00251D61">
            <w:pPr>
              <w:pStyle w:val="TAL"/>
              <w:rPr>
                <w:snapToGrid w:val="0"/>
              </w:rPr>
            </w:pPr>
            <w:r w:rsidRPr="00613175">
              <w:rPr>
                <w:i/>
                <w:lang w:eastAsia="zh-CN"/>
              </w:rPr>
              <w:t>application/sdp</w:t>
            </w:r>
            <w:r w:rsidRPr="00613175">
              <w:rPr>
                <w:i/>
                <w:iCs/>
                <w:snapToGrid w:val="0"/>
                <w:lang w:eastAsia="zh-CN"/>
              </w:rPr>
              <w:t xml:space="preserve"> </w:t>
            </w:r>
          </w:p>
        </w:tc>
      </w:tr>
      <w:tr w:rsidR="00251D61" w:rsidRPr="00613175" w14:paraId="694D4C35" w14:textId="77777777" w:rsidTr="00251D61">
        <w:trPr>
          <w:cantSplit/>
          <w:trHeight w:val="255"/>
        </w:trPr>
        <w:tc>
          <w:tcPr>
            <w:tcW w:w="2472" w:type="dxa"/>
            <w:tcBorders>
              <w:top w:val="single" w:sz="4" w:space="0" w:color="auto"/>
              <w:left w:val="single" w:sz="4" w:space="0" w:color="auto"/>
              <w:bottom w:val="nil"/>
              <w:right w:val="single" w:sz="4" w:space="0" w:color="auto"/>
            </w:tcBorders>
            <w:hideMark/>
          </w:tcPr>
          <w:p w14:paraId="65BFDFCE" w14:textId="77777777" w:rsidR="00251D61" w:rsidRPr="00613175" w:rsidRDefault="00251D61" w:rsidP="00251D61">
            <w:pPr>
              <w:pStyle w:val="TAL"/>
              <w:rPr>
                <w:b/>
              </w:rPr>
            </w:pPr>
            <w:r w:rsidRPr="00613175">
              <w:rPr>
                <w:b/>
                <w:lang w:eastAsia="zh-CN"/>
              </w:rPr>
              <w:t>Content-Length</w:t>
            </w:r>
          </w:p>
        </w:tc>
        <w:tc>
          <w:tcPr>
            <w:tcW w:w="6884" w:type="dxa"/>
            <w:tcBorders>
              <w:top w:val="single" w:sz="4" w:space="0" w:color="auto"/>
              <w:left w:val="single" w:sz="4" w:space="0" w:color="auto"/>
              <w:bottom w:val="nil"/>
              <w:right w:val="single" w:sz="4" w:space="0" w:color="auto"/>
            </w:tcBorders>
            <w:hideMark/>
          </w:tcPr>
          <w:p w14:paraId="0CF9E184" w14:textId="77777777" w:rsidR="00251D61" w:rsidRPr="00613175" w:rsidRDefault="00251D61" w:rsidP="00251D61">
            <w:pPr>
              <w:pStyle w:val="TAL"/>
              <w:rPr>
                <w:snapToGrid w:val="0"/>
              </w:rPr>
            </w:pPr>
            <w:r w:rsidRPr="00613175">
              <w:rPr>
                <w:lang w:eastAsia="zh-CN"/>
              </w:rPr>
              <w:t>header shall be present if UE uses TCP to send this message and if there is a message body</w:t>
            </w:r>
          </w:p>
        </w:tc>
      </w:tr>
      <w:tr w:rsidR="00251D61" w:rsidRPr="00613175" w14:paraId="4A21FB47" w14:textId="77777777" w:rsidTr="00251D61">
        <w:trPr>
          <w:cantSplit/>
          <w:trHeight w:val="255"/>
        </w:trPr>
        <w:tc>
          <w:tcPr>
            <w:tcW w:w="2472" w:type="dxa"/>
            <w:tcBorders>
              <w:top w:val="nil"/>
              <w:left w:val="single" w:sz="4" w:space="0" w:color="auto"/>
              <w:bottom w:val="single" w:sz="4" w:space="0" w:color="auto"/>
              <w:right w:val="single" w:sz="4" w:space="0" w:color="auto"/>
            </w:tcBorders>
            <w:hideMark/>
          </w:tcPr>
          <w:p w14:paraId="5571837D" w14:textId="77777777" w:rsidR="00251D61" w:rsidRPr="00613175" w:rsidRDefault="00251D61" w:rsidP="00251D61">
            <w:pPr>
              <w:pStyle w:val="TAL"/>
            </w:pPr>
            <w:r w:rsidRPr="00613175">
              <w:rPr>
                <w:lang w:eastAsia="zh-CN"/>
              </w:rPr>
              <w:tab/>
              <w:t>value</w:t>
            </w:r>
          </w:p>
        </w:tc>
        <w:tc>
          <w:tcPr>
            <w:tcW w:w="6884" w:type="dxa"/>
            <w:tcBorders>
              <w:top w:val="nil"/>
              <w:left w:val="single" w:sz="4" w:space="0" w:color="auto"/>
              <w:bottom w:val="single" w:sz="4" w:space="0" w:color="auto"/>
              <w:right w:val="single" w:sz="4" w:space="0" w:color="auto"/>
            </w:tcBorders>
            <w:hideMark/>
          </w:tcPr>
          <w:p w14:paraId="7ECE445F" w14:textId="77777777" w:rsidR="00251D61" w:rsidRPr="00613175" w:rsidRDefault="00251D61" w:rsidP="00251D61">
            <w:pPr>
              <w:pStyle w:val="TAL"/>
              <w:rPr>
                <w:snapToGrid w:val="0"/>
              </w:rPr>
            </w:pPr>
            <w:r w:rsidRPr="00613175">
              <w:rPr>
                <w:iCs/>
                <w:lang w:eastAsia="zh-CN"/>
              </w:rPr>
              <w:t>length of message-body</w:t>
            </w:r>
          </w:p>
        </w:tc>
      </w:tr>
      <w:tr w:rsidR="00251D61" w:rsidRPr="00613175" w14:paraId="451587E1" w14:textId="77777777" w:rsidTr="00251D61">
        <w:trPr>
          <w:cantSplit/>
          <w:trHeight w:val="255"/>
        </w:trPr>
        <w:tc>
          <w:tcPr>
            <w:tcW w:w="2472" w:type="dxa"/>
            <w:tcBorders>
              <w:top w:val="single" w:sz="4" w:space="0" w:color="auto"/>
              <w:left w:val="single" w:sz="4" w:space="0" w:color="auto"/>
              <w:bottom w:val="single" w:sz="4" w:space="0" w:color="auto"/>
              <w:right w:val="single" w:sz="4" w:space="0" w:color="auto"/>
            </w:tcBorders>
            <w:hideMark/>
          </w:tcPr>
          <w:p w14:paraId="14B1BBEC" w14:textId="77777777" w:rsidR="00251D61" w:rsidRPr="00613175" w:rsidRDefault="00251D61" w:rsidP="00251D61">
            <w:pPr>
              <w:pStyle w:val="TAL"/>
              <w:rPr>
                <w:b/>
              </w:rPr>
            </w:pPr>
            <w:r w:rsidRPr="00613175">
              <w:rPr>
                <w:b/>
              </w:rPr>
              <w:t>Message-body</w:t>
            </w:r>
          </w:p>
        </w:tc>
        <w:tc>
          <w:tcPr>
            <w:tcW w:w="6884" w:type="dxa"/>
            <w:tcBorders>
              <w:top w:val="single" w:sz="4" w:space="0" w:color="auto"/>
              <w:left w:val="single" w:sz="4" w:space="0" w:color="auto"/>
              <w:bottom w:val="single" w:sz="4" w:space="0" w:color="auto"/>
              <w:right w:val="single" w:sz="4" w:space="0" w:color="auto"/>
            </w:tcBorders>
          </w:tcPr>
          <w:p w14:paraId="0182FA25" w14:textId="77777777" w:rsidR="00251D61" w:rsidRPr="00613175" w:rsidRDefault="00251D61" w:rsidP="00251D61">
            <w:pPr>
              <w:pStyle w:val="TAL"/>
              <w:rPr>
                <w:snapToGrid w:val="0"/>
              </w:rPr>
            </w:pPr>
            <w:r w:rsidRPr="00613175">
              <w:rPr>
                <w:snapToGrid w:val="0"/>
              </w:rPr>
              <w:t>SDP answer to the SDP offer contained in the INVITE including:</w:t>
            </w:r>
            <w:r w:rsidRPr="00613175">
              <w:rPr>
                <w:snapToGrid w:val="0"/>
              </w:rPr>
              <w:br/>
            </w:r>
          </w:p>
          <w:p w14:paraId="18C313C4" w14:textId="77777777" w:rsidR="00251D61" w:rsidRPr="00613175" w:rsidRDefault="00251D61" w:rsidP="00251D61">
            <w:pPr>
              <w:pStyle w:val="TAL"/>
              <w:rPr>
                <w:snapToGrid w:val="0"/>
              </w:rPr>
            </w:pPr>
            <w:r w:rsidRPr="00613175">
              <w:rPr>
                <w:snapToGrid w:val="0"/>
              </w:rPr>
              <w:t>- All mandatory SDP lines as specified in RFC 4566 [38].</w:t>
            </w:r>
          </w:p>
          <w:p w14:paraId="0EDA1422" w14:textId="77777777" w:rsidR="00251D61" w:rsidRPr="00613175" w:rsidRDefault="00251D61" w:rsidP="00251D61">
            <w:pPr>
              <w:pStyle w:val="TAL"/>
              <w:rPr>
                <w:snapToGrid w:val="0"/>
              </w:rPr>
            </w:pPr>
            <w:r w:rsidRPr="00613175">
              <w:rPr>
                <w:snapToGrid w:val="0"/>
              </w:rPr>
              <w:t>- The same number of media lines (“m=”) as in the INVITE.</w:t>
            </w:r>
          </w:p>
          <w:p w14:paraId="5F4317BB" w14:textId="77777777" w:rsidR="00251D61" w:rsidRPr="00613175" w:rsidRDefault="00251D61" w:rsidP="00251D61">
            <w:pPr>
              <w:pStyle w:val="TAL"/>
              <w:rPr>
                <w:snapToGrid w:val="0"/>
              </w:rPr>
            </w:pPr>
            <w:r w:rsidRPr="00613175">
              <w:rPr>
                <w:snapToGrid w:val="0"/>
              </w:rPr>
              <w:t>- All the media lines having directionality as "recvonly"</w:t>
            </w:r>
          </w:p>
          <w:p w14:paraId="2BF24C0C" w14:textId="77777777" w:rsidR="00251D61" w:rsidRPr="00613175" w:rsidRDefault="00251D61" w:rsidP="00251D61">
            <w:pPr>
              <w:pStyle w:val="TAL"/>
            </w:pPr>
          </w:p>
          <w:p w14:paraId="095C21C2" w14:textId="77777777" w:rsidR="00251D61" w:rsidRPr="00613175" w:rsidRDefault="00251D61" w:rsidP="00251D61">
            <w:pPr>
              <w:pStyle w:val="TAL"/>
              <w:rPr>
                <w:snapToGrid w:val="0"/>
              </w:rPr>
            </w:pPr>
            <w:r w:rsidRPr="00613175">
              <w:rPr>
                <w:snapToGrid w:val="0"/>
              </w:rPr>
              <w:t>In case of Call Hold:</w:t>
            </w:r>
          </w:p>
          <w:p w14:paraId="2E87C833" w14:textId="77777777" w:rsidR="00251D61" w:rsidRPr="00613175" w:rsidRDefault="00251D61" w:rsidP="00251D61">
            <w:pPr>
              <w:pStyle w:val="TAL"/>
            </w:pPr>
            <w:r w:rsidRPr="00613175">
              <w:rPr>
                <w:snapToGrid w:val="0"/>
              </w:rPr>
              <w:t>All the media lines having direction attribute “a=recvonly”.</w:t>
            </w:r>
          </w:p>
          <w:p w14:paraId="2A181343" w14:textId="77777777" w:rsidR="00251D61" w:rsidRPr="00613175" w:rsidRDefault="00251D61" w:rsidP="00251D61">
            <w:pPr>
              <w:pStyle w:val="TAL"/>
            </w:pPr>
          </w:p>
          <w:p w14:paraId="78A7B6CC" w14:textId="77777777" w:rsidR="00251D61" w:rsidRPr="00613175" w:rsidRDefault="00251D61" w:rsidP="00251D61">
            <w:pPr>
              <w:pStyle w:val="TAL"/>
            </w:pPr>
            <w:r w:rsidRPr="00613175">
              <w:t>In case of Call Resume:</w:t>
            </w:r>
          </w:p>
          <w:p w14:paraId="551C988F" w14:textId="77777777" w:rsidR="00251D61" w:rsidRPr="00613175" w:rsidRDefault="00251D61" w:rsidP="00251D61">
            <w:pPr>
              <w:pStyle w:val="TAL"/>
            </w:pPr>
            <w:r w:rsidRPr="00613175">
              <w:t>All the media lines having direction attribute “a=sendrecv”.</w:t>
            </w:r>
          </w:p>
        </w:tc>
      </w:tr>
    </w:tbl>
    <w:p w14:paraId="660AAC16" w14:textId="77777777" w:rsidR="00251D61" w:rsidRPr="00613175" w:rsidRDefault="00251D61" w:rsidP="00251D61">
      <w:pPr>
        <w:rPr>
          <w:snapToGrid w:val="0"/>
        </w:rPr>
      </w:pPr>
    </w:p>
    <w:p w14:paraId="4278B0AB" w14:textId="77777777" w:rsidR="00251D61" w:rsidRPr="00613175" w:rsidRDefault="00251D61" w:rsidP="00251D61">
      <w:pPr>
        <w:pStyle w:val="H6"/>
        <w:rPr>
          <w:snapToGrid w:val="0"/>
        </w:rPr>
      </w:pPr>
      <w:r w:rsidRPr="00613175">
        <w:rPr>
          <w:snapToGrid w:val="0"/>
        </w:rPr>
        <w:t>ACK (Step 4)</w:t>
      </w:r>
    </w:p>
    <w:p w14:paraId="2B1E6072" w14:textId="77777777" w:rsidR="00251D61" w:rsidRPr="00613175" w:rsidRDefault="00251D61" w:rsidP="00251D61">
      <w:pPr>
        <w:keepNext/>
      </w:pPr>
      <w:r w:rsidRPr="00613175">
        <w:t>Use the default message “ACK” in Annex A.2.7 of TS 34.229-1 [2], applying conditions A2, A3 and A5.</w:t>
      </w:r>
    </w:p>
    <w:p w14:paraId="12D73471" w14:textId="77777777" w:rsidR="00251D61" w:rsidRPr="00613175" w:rsidRDefault="00251D61" w:rsidP="00FA7F23">
      <w:pPr>
        <w:pStyle w:val="Heading1"/>
      </w:pPr>
      <w:bookmarkStart w:id="1427" w:name="_Toc58360257"/>
      <w:bookmarkStart w:id="1428" w:name="_Toc52220185"/>
      <w:bookmarkStart w:id="1429" w:name="_Toc51835332"/>
      <w:bookmarkStart w:id="1430" w:name="_Toc51774909"/>
      <w:bookmarkStart w:id="1431" w:name="_Toc35972620"/>
      <w:bookmarkStart w:id="1432" w:name="_Toc21078056"/>
      <w:bookmarkStart w:id="1433" w:name="_Toc75880719"/>
      <w:bookmarkStart w:id="1434" w:name="_Toc84254431"/>
      <w:bookmarkStart w:id="1435" w:name="_Toc84255226"/>
      <w:r w:rsidRPr="00613175">
        <w:t>A.19</w:t>
      </w:r>
      <w:r w:rsidRPr="00613175">
        <w:tab/>
        <w:t xml:space="preserve">MTSI conference creation / </w:t>
      </w:r>
      <w:bookmarkEnd w:id="1427"/>
      <w:bookmarkEnd w:id="1428"/>
      <w:bookmarkEnd w:id="1429"/>
      <w:bookmarkEnd w:id="1430"/>
      <w:bookmarkEnd w:id="1431"/>
      <w:bookmarkEnd w:id="1432"/>
      <w:r w:rsidRPr="00613175">
        <w:t>5GS</w:t>
      </w:r>
      <w:bookmarkEnd w:id="1433"/>
      <w:bookmarkEnd w:id="1434"/>
      <w:bookmarkEnd w:id="1435"/>
    </w:p>
    <w:p w14:paraId="6503A16D" w14:textId="77777777" w:rsidR="00251D61" w:rsidRPr="00613175" w:rsidRDefault="00251D61" w:rsidP="00251D61">
      <w:pPr>
        <w:pStyle w:val="H6"/>
      </w:pPr>
      <w:r w:rsidRPr="00613175">
        <w:t>Expected sequence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18"/>
        <w:gridCol w:w="627"/>
        <w:gridCol w:w="627"/>
        <w:gridCol w:w="3402"/>
        <w:gridCol w:w="4265"/>
      </w:tblGrid>
      <w:tr w:rsidR="00251D61" w:rsidRPr="00613175" w14:paraId="36947766" w14:textId="77777777" w:rsidTr="00251D61">
        <w:trPr>
          <w:cantSplit/>
          <w:jc w:val="center"/>
        </w:trPr>
        <w:tc>
          <w:tcPr>
            <w:tcW w:w="720" w:type="dxa"/>
            <w:tcBorders>
              <w:top w:val="single" w:sz="4" w:space="0" w:color="auto"/>
              <w:left w:val="single" w:sz="4" w:space="0" w:color="auto"/>
              <w:bottom w:val="nil"/>
              <w:right w:val="single" w:sz="4" w:space="0" w:color="auto"/>
            </w:tcBorders>
            <w:hideMark/>
          </w:tcPr>
          <w:p w14:paraId="5754AC49" w14:textId="77777777" w:rsidR="00251D61" w:rsidRPr="00613175" w:rsidRDefault="00251D61" w:rsidP="00251D61">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6662569E" w14:textId="77777777" w:rsidR="00251D61" w:rsidRPr="00613175" w:rsidRDefault="00251D61" w:rsidP="00251D61">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65A1CD07" w14:textId="77777777" w:rsidR="00251D61" w:rsidRPr="00613175" w:rsidRDefault="00251D61" w:rsidP="00251D61">
            <w:pPr>
              <w:pStyle w:val="TAH"/>
            </w:pPr>
            <w:r w:rsidRPr="00613175">
              <w:t>Message</w:t>
            </w:r>
          </w:p>
        </w:tc>
        <w:tc>
          <w:tcPr>
            <w:tcW w:w="4288" w:type="dxa"/>
            <w:tcBorders>
              <w:top w:val="single" w:sz="4" w:space="0" w:color="auto"/>
              <w:left w:val="single" w:sz="4" w:space="0" w:color="auto"/>
              <w:bottom w:val="nil"/>
              <w:right w:val="single" w:sz="4" w:space="0" w:color="auto"/>
            </w:tcBorders>
            <w:hideMark/>
          </w:tcPr>
          <w:p w14:paraId="0B437963" w14:textId="77777777" w:rsidR="00251D61" w:rsidRPr="00613175" w:rsidRDefault="00251D61" w:rsidP="00251D61">
            <w:pPr>
              <w:pStyle w:val="TAH"/>
            </w:pPr>
            <w:r w:rsidRPr="00613175">
              <w:t>Comment</w:t>
            </w:r>
          </w:p>
        </w:tc>
      </w:tr>
      <w:tr w:rsidR="00251D61" w:rsidRPr="00613175" w14:paraId="3571F2F7" w14:textId="77777777" w:rsidTr="00251D61">
        <w:trPr>
          <w:cantSplit/>
          <w:jc w:val="center"/>
        </w:trPr>
        <w:tc>
          <w:tcPr>
            <w:tcW w:w="720" w:type="dxa"/>
            <w:tcBorders>
              <w:top w:val="nil"/>
              <w:left w:val="single" w:sz="4" w:space="0" w:color="auto"/>
              <w:bottom w:val="single" w:sz="4" w:space="0" w:color="auto"/>
              <w:right w:val="single" w:sz="4" w:space="0" w:color="auto"/>
            </w:tcBorders>
          </w:tcPr>
          <w:p w14:paraId="78B552E0" w14:textId="77777777" w:rsidR="00251D61" w:rsidRPr="00613175" w:rsidRDefault="00251D61" w:rsidP="00251D61">
            <w:pPr>
              <w:pStyle w:val="TAH"/>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5F395EDF" w14:textId="77777777" w:rsidR="00251D61" w:rsidRPr="00613175" w:rsidRDefault="00251D61" w:rsidP="00251D61">
            <w:pPr>
              <w:pStyle w:val="TAH"/>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36F988D3" w14:textId="77777777" w:rsidR="00251D61" w:rsidRPr="00613175" w:rsidRDefault="00251D61" w:rsidP="00251D61">
            <w:pPr>
              <w:pStyle w:val="TAH"/>
            </w:pPr>
            <w:r w:rsidRPr="00613175">
              <w:t>SS</w:t>
            </w:r>
          </w:p>
        </w:tc>
        <w:tc>
          <w:tcPr>
            <w:tcW w:w="3420" w:type="dxa"/>
            <w:tcBorders>
              <w:top w:val="nil"/>
              <w:left w:val="single" w:sz="4" w:space="0" w:color="auto"/>
              <w:bottom w:val="single" w:sz="4" w:space="0" w:color="auto"/>
              <w:right w:val="single" w:sz="4" w:space="0" w:color="auto"/>
            </w:tcBorders>
          </w:tcPr>
          <w:p w14:paraId="1E02CB24" w14:textId="77777777" w:rsidR="00251D61" w:rsidRPr="00613175" w:rsidRDefault="00251D61" w:rsidP="00251D61">
            <w:pPr>
              <w:pStyle w:val="TAH"/>
            </w:pPr>
          </w:p>
        </w:tc>
        <w:tc>
          <w:tcPr>
            <w:tcW w:w="4288" w:type="dxa"/>
            <w:tcBorders>
              <w:top w:val="nil"/>
              <w:left w:val="single" w:sz="4" w:space="0" w:color="auto"/>
              <w:bottom w:val="single" w:sz="4" w:space="0" w:color="auto"/>
              <w:right w:val="single" w:sz="4" w:space="0" w:color="auto"/>
            </w:tcBorders>
          </w:tcPr>
          <w:p w14:paraId="6C37D84D" w14:textId="77777777" w:rsidR="00251D61" w:rsidRPr="00613175" w:rsidRDefault="00251D61" w:rsidP="00251D61">
            <w:pPr>
              <w:pStyle w:val="TAH"/>
              <w:rPr>
                <w:rFonts w:eastAsia="MS Gothic"/>
              </w:rPr>
            </w:pPr>
          </w:p>
        </w:tc>
      </w:tr>
      <w:tr w:rsidR="00251D61" w:rsidRPr="00613175" w14:paraId="6C8CCA70"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6F82C445" w14:textId="77777777" w:rsidR="00251D61" w:rsidRPr="00613175" w:rsidRDefault="00251D61" w:rsidP="00251D61">
            <w:pPr>
              <w:pStyle w:val="TAC"/>
              <w:rPr>
                <w:lang w:eastAsia="zh-CN"/>
              </w:rPr>
            </w:pPr>
            <w:r w:rsidRPr="00613175">
              <w:rPr>
                <w:lang w:eastAsia="zh-CN"/>
              </w:rPr>
              <w:t>1-7</w:t>
            </w:r>
          </w:p>
        </w:tc>
        <w:tc>
          <w:tcPr>
            <w:tcW w:w="1260" w:type="dxa"/>
            <w:gridSpan w:val="2"/>
            <w:tcBorders>
              <w:top w:val="single" w:sz="4" w:space="0" w:color="auto"/>
              <w:left w:val="single" w:sz="4" w:space="0" w:color="auto"/>
              <w:bottom w:val="single" w:sz="4" w:space="0" w:color="auto"/>
              <w:right w:val="single" w:sz="4" w:space="0" w:color="auto"/>
            </w:tcBorders>
          </w:tcPr>
          <w:p w14:paraId="06B08368" w14:textId="77777777" w:rsidR="00251D61" w:rsidRPr="00613175" w:rsidRDefault="00251D61" w:rsidP="00251D61">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3CADD578" w14:textId="77777777" w:rsidR="00251D61" w:rsidRPr="00613175" w:rsidRDefault="00251D61" w:rsidP="00251D61">
            <w:pPr>
              <w:pStyle w:val="TAL"/>
              <w:rPr>
                <w:rFonts w:eastAsia="MS Gothic"/>
              </w:rPr>
            </w:pPr>
            <w:r w:rsidRPr="00613175">
              <w:t>Steps 1-7 of Annex A.4.1</w:t>
            </w:r>
          </w:p>
        </w:tc>
        <w:tc>
          <w:tcPr>
            <w:tcW w:w="4288" w:type="dxa"/>
            <w:tcBorders>
              <w:top w:val="single" w:sz="4" w:space="0" w:color="auto"/>
              <w:left w:val="single" w:sz="4" w:space="0" w:color="auto"/>
              <w:bottom w:val="single" w:sz="4" w:space="0" w:color="auto"/>
              <w:right w:val="single" w:sz="4" w:space="0" w:color="auto"/>
            </w:tcBorders>
            <w:hideMark/>
          </w:tcPr>
          <w:p w14:paraId="73E32845" w14:textId="77777777" w:rsidR="00251D61" w:rsidRPr="00613175" w:rsidRDefault="00251D61" w:rsidP="00251D61">
            <w:pPr>
              <w:pStyle w:val="TAL"/>
              <w:rPr>
                <w:rFonts w:eastAsia="MS Gothic"/>
              </w:rPr>
            </w:pPr>
            <w:r w:rsidRPr="00613175">
              <w:rPr>
                <w:rFonts w:eastAsia="MS Gothic"/>
              </w:rPr>
              <w:t xml:space="preserve">The same messages as in steps 1-7 of Annex </w:t>
            </w:r>
            <w:r w:rsidRPr="00613175">
              <w:t>A.4.1</w:t>
            </w:r>
          </w:p>
        </w:tc>
      </w:tr>
      <w:tr w:rsidR="00251D61" w:rsidRPr="00613175" w14:paraId="6ECA3D5A"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703F0FC3" w14:textId="77777777" w:rsidR="00251D61" w:rsidRPr="00613175" w:rsidRDefault="00251D61" w:rsidP="00251D61">
            <w:pPr>
              <w:pStyle w:val="TAC"/>
              <w:rPr>
                <w:lang w:eastAsia="zh-CN"/>
              </w:rPr>
            </w:pPr>
            <w:r w:rsidRPr="00613175">
              <w:rPr>
                <w:lang w:eastAsia="zh-CN"/>
              </w:rPr>
              <w:t>8</w:t>
            </w:r>
          </w:p>
        </w:tc>
        <w:tc>
          <w:tcPr>
            <w:tcW w:w="1260" w:type="dxa"/>
            <w:gridSpan w:val="2"/>
            <w:tcBorders>
              <w:top w:val="single" w:sz="4" w:space="0" w:color="auto"/>
              <w:left w:val="single" w:sz="4" w:space="0" w:color="auto"/>
              <w:bottom w:val="single" w:sz="4" w:space="0" w:color="auto"/>
              <w:right w:val="single" w:sz="4" w:space="0" w:color="auto"/>
            </w:tcBorders>
            <w:hideMark/>
          </w:tcPr>
          <w:p w14:paraId="3E4CAD64" w14:textId="77777777" w:rsidR="00251D61" w:rsidRPr="00613175" w:rsidRDefault="00251D61" w:rsidP="00251D61">
            <w:pPr>
              <w:pStyle w:val="TAC"/>
              <w:rPr>
                <w:rFonts w:eastAsia="MS Gothic"/>
              </w:rPr>
            </w:pPr>
            <w:r w:rsidRPr="00613175">
              <w:rPr>
                <w:rFonts w:eastAsia="MS Gothic"/>
              </w:rPr>
              <w:t>&lt;-</w:t>
            </w:r>
          </w:p>
        </w:tc>
        <w:tc>
          <w:tcPr>
            <w:tcW w:w="3420" w:type="dxa"/>
            <w:tcBorders>
              <w:top w:val="single" w:sz="4" w:space="0" w:color="auto"/>
              <w:left w:val="single" w:sz="4" w:space="0" w:color="auto"/>
              <w:bottom w:val="single" w:sz="4" w:space="0" w:color="auto"/>
              <w:right w:val="single" w:sz="4" w:space="0" w:color="auto"/>
            </w:tcBorders>
            <w:hideMark/>
          </w:tcPr>
          <w:p w14:paraId="1EA4B16B" w14:textId="77777777" w:rsidR="00251D61" w:rsidRPr="00613175" w:rsidRDefault="00251D61" w:rsidP="00251D61">
            <w:pPr>
              <w:pStyle w:val="TAL"/>
              <w:rPr>
                <w:rFonts w:eastAsia="MS Gothic"/>
              </w:rPr>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2F37126A" w14:textId="77777777" w:rsidR="00251D61" w:rsidRPr="00613175" w:rsidRDefault="00251D61" w:rsidP="00251D61">
            <w:pPr>
              <w:pStyle w:val="TAL"/>
              <w:rPr>
                <w:rFonts w:eastAsia="MS Gothic"/>
              </w:rPr>
            </w:pPr>
            <w:r w:rsidRPr="00613175">
              <w:rPr>
                <w:rFonts w:eastAsia="MS Gothic"/>
              </w:rPr>
              <w:t>The SS responds INVITE with 200 OK and gives the final conference URI within the response</w:t>
            </w:r>
          </w:p>
        </w:tc>
      </w:tr>
      <w:tr w:rsidR="00251D61" w:rsidRPr="00613175" w14:paraId="7A6FB507"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FA0A585" w14:textId="77777777" w:rsidR="00251D61" w:rsidRPr="00613175" w:rsidRDefault="00251D61" w:rsidP="00251D61">
            <w:pPr>
              <w:pStyle w:val="TAC"/>
              <w:rPr>
                <w:rFonts w:eastAsia="MS Gothic"/>
              </w:rPr>
            </w:pPr>
            <w:r w:rsidRPr="00613175">
              <w:rPr>
                <w:rFonts w:eastAsia="MS Gothic"/>
              </w:rPr>
              <w:t>9</w:t>
            </w:r>
          </w:p>
        </w:tc>
        <w:tc>
          <w:tcPr>
            <w:tcW w:w="1260" w:type="dxa"/>
            <w:gridSpan w:val="2"/>
            <w:tcBorders>
              <w:top w:val="single" w:sz="4" w:space="0" w:color="auto"/>
              <w:left w:val="single" w:sz="4" w:space="0" w:color="auto"/>
              <w:bottom w:val="single" w:sz="4" w:space="0" w:color="auto"/>
              <w:right w:val="single" w:sz="4" w:space="0" w:color="auto"/>
            </w:tcBorders>
            <w:hideMark/>
          </w:tcPr>
          <w:p w14:paraId="30FADB06" w14:textId="77777777" w:rsidR="00251D61" w:rsidRPr="00613175" w:rsidRDefault="00251D61" w:rsidP="00251D61">
            <w:pPr>
              <w:pStyle w:val="TAC"/>
              <w:rPr>
                <w:rFonts w:eastAsia="MS Gothic"/>
              </w:rPr>
            </w:pPr>
            <w:r w:rsidRPr="00613175">
              <w:rPr>
                <w:rFonts w:eastAsia="MS Gothic"/>
              </w:rPr>
              <w:t>-&gt;</w:t>
            </w:r>
          </w:p>
        </w:tc>
        <w:tc>
          <w:tcPr>
            <w:tcW w:w="3420" w:type="dxa"/>
            <w:tcBorders>
              <w:top w:val="single" w:sz="4" w:space="0" w:color="auto"/>
              <w:left w:val="single" w:sz="4" w:space="0" w:color="auto"/>
              <w:bottom w:val="single" w:sz="4" w:space="0" w:color="auto"/>
              <w:right w:val="single" w:sz="4" w:space="0" w:color="auto"/>
            </w:tcBorders>
            <w:hideMark/>
          </w:tcPr>
          <w:p w14:paraId="22B14AC0" w14:textId="77777777" w:rsidR="00251D61" w:rsidRPr="00613175" w:rsidRDefault="00251D61" w:rsidP="00251D61">
            <w:pPr>
              <w:pStyle w:val="TAL"/>
              <w:rPr>
                <w:rFonts w:eastAsia="MS Gothic"/>
              </w:rPr>
            </w:pPr>
            <w:r w:rsidRPr="00613175">
              <w:rPr>
                <w:rFonts w:eastAsia="MS Gothic"/>
              </w:rPr>
              <w:t>ACK</w:t>
            </w:r>
          </w:p>
        </w:tc>
        <w:tc>
          <w:tcPr>
            <w:tcW w:w="4288" w:type="dxa"/>
            <w:tcBorders>
              <w:top w:val="single" w:sz="4" w:space="0" w:color="auto"/>
              <w:left w:val="single" w:sz="4" w:space="0" w:color="auto"/>
              <w:bottom w:val="single" w:sz="4" w:space="0" w:color="auto"/>
              <w:right w:val="single" w:sz="4" w:space="0" w:color="auto"/>
            </w:tcBorders>
            <w:hideMark/>
          </w:tcPr>
          <w:p w14:paraId="068D6BDD" w14:textId="77777777" w:rsidR="00251D61" w:rsidRPr="00613175" w:rsidRDefault="00251D61" w:rsidP="00251D61">
            <w:pPr>
              <w:pStyle w:val="TAL"/>
              <w:rPr>
                <w:rFonts w:eastAsia="MS Gothic"/>
              </w:rPr>
            </w:pPr>
            <w:r w:rsidRPr="00613175">
              <w:rPr>
                <w:rFonts w:eastAsia="MS Gothic"/>
              </w:rPr>
              <w:t>The UE acknowledges the receipt of 200 OK for INVITE</w:t>
            </w:r>
          </w:p>
        </w:tc>
      </w:tr>
      <w:tr w:rsidR="00251D61" w:rsidRPr="00613175" w14:paraId="062D0368"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tcPr>
          <w:p w14:paraId="2A80D324" w14:textId="77777777" w:rsidR="00251D61" w:rsidRPr="00613175" w:rsidRDefault="00251D61" w:rsidP="00251D61">
            <w:pPr>
              <w:pStyle w:val="TAC"/>
              <w:rPr>
                <w:rFonts w:eastAsia="MS Gothic"/>
              </w:rPr>
            </w:pPr>
          </w:p>
        </w:tc>
        <w:tc>
          <w:tcPr>
            <w:tcW w:w="1260" w:type="dxa"/>
            <w:gridSpan w:val="2"/>
            <w:tcBorders>
              <w:top w:val="single" w:sz="4" w:space="0" w:color="auto"/>
              <w:left w:val="single" w:sz="4" w:space="0" w:color="auto"/>
              <w:bottom w:val="single" w:sz="4" w:space="0" w:color="auto"/>
              <w:right w:val="single" w:sz="4" w:space="0" w:color="auto"/>
            </w:tcBorders>
          </w:tcPr>
          <w:p w14:paraId="2B30E0D3" w14:textId="77777777" w:rsidR="00251D61" w:rsidRPr="00613175" w:rsidRDefault="00251D61" w:rsidP="00251D61">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0D2DC2D7" w14:textId="77777777" w:rsidR="00251D61" w:rsidRPr="00613175" w:rsidRDefault="00251D61" w:rsidP="00251D61">
            <w:pPr>
              <w:pStyle w:val="TAL"/>
              <w:rPr>
                <w:rFonts w:eastAsia="MS Gothic"/>
              </w:rPr>
            </w:pPr>
            <w:r w:rsidRPr="00613175">
              <w:rPr>
                <w:rFonts w:eastAsia="MS Gothic"/>
              </w:rPr>
              <w:t>EXCEPTION: steps 10–13 describe optional behaviour depending on UE configuration. The SS shall wait up to 3s for the SUBSCRIBE of step 10</w:t>
            </w:r>
          </w:p>
        </w:tc>
        <w:tc>
          <w:tcPr>
            <w:tcW w:w="4288" w:type="dxa"/>
            <w:tcBorders>
              <w:top w:val="single" w:sz="4" w:space="0" w:color="auto"/>
              <w:left w:val="single" w:sz="4" w:space="0" w:color="auto"/>
              <w:bottom w:val="single" w:sz="4" w:space="0" w:color="auto"/>
              <w:right w:val="single" w:sz="4" w:space="0" w:color="auto"/>
            </w:tcBorders>
          </w:tcPr>
          <w:p w14:paraId="2F9870D2" w14:textId="77777777" w:rsidR="00251D61" w:rsidRPr="00613175" w:rsidRDefault="00251D61" w:rsidP="00251D61">
            <w:pPr>
              <w:pStyle w:val="TAL"/>
              <w:rPr>
                <w:rFonts w:eastAsia="MS Gothic"/>
              </w:rPr>
            </w:pPr>
          </w:p>
        </w:tc>
      </w:tr>
      <w:tr w:rsidR="00251D61" w:rsidRPr="00613175" w14:paraId="44D27AD6"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07E85B77" w14:textId="77777777" w:rsidR="00251D61" w:rsidRPr="00613175" w:rsidRDefault="00251D61" w:rsidP="00251D61">
            <w:pPr>
              <w:pStyle w:val="TAC"/>
              <w:rPr>
                <w:rFonts w:eastAsia="MS Gothic"/>
              </w:rPr>
            </w:pPr>
            <w:r w:rsidRPr="00613175">
              <w:rPr>
                <w:rFonts w:eastAsia="MS Gothic"/>
              </w:rPr>
              <w:t>10</w:t>
            </w:r>
          </w:p>
        </w:tc>
        <w:tc>
          <w:tcPr>
            <w:tcW w:w="1260" w:type="dxa"/>
            <w:gridSpan w:val="2"/>
            <w:tcBorders>
              <w:top w:val="single" w:sz="4" w:space="0" w:color="auto"/>
              <w:left w:val="single" w:sz="4" w:space="0" w:color="auto"/>
              <w:bottom w:val="single" w:sz="4" w:space="0" w:color="auto"/>
              <w:right w:val="single" w:sz="4" w:space="0" w:color="auto"/>
            </w:tcBorders>
            <w:hideMark/>
          </w:tcPr>
          <w:p w14:paraId="78099DEC" w14:textId="77777777" w:rsidR="00251D61" w:rsidRPr="00613175" w:rsidRDefault="00251D61" w:rsidP="00251D61">
            <w:pPr>
              <w:pStyle w:val="TAC"/>
              <w:rPr>
                <w:rFonts w:eastAsia="MS Gothic"/>
              </w:rPr>
            </w:pPr>
            <w:r w:rsidRPr="00613175">
              <w:rPr>
                <w:rFonts w:eastAsia="MS Gothic"/>
              </w:rPr>
              <w:t>-&gt;</w:t>
            </w:r>
          </w:p>
        </w:tc>
        <w:tc>
          <w:tcPr>
            <w:tcW w:w="3420" w:type="dxa"/>
            <w:tcBorders>
              <w:top w:val="single" w:sz="4" w:space="0" w:color="auto"/>
              <w:left w:val="single" w:sz="4" w:space="0" w:color="auto"/>
              <w:bottom w:val="single" w:sz="4" w:space="0" w:color="auto"/>
              <w:right w:val="single" w:sz="4" w:space="0" w:color="auto"/>
            </w:tcBorders>
            <w:hideMark/>
          </w:tcPr>
          <w:p w14:paraId="23FC61B2" w14:textId="77777777" w:rsidR="00251D61" w:rsidRPr="00613175" w:rsidRDefault="00251D61" w:rsidP="00251D61">
            <w:pPr>
              <w:pStyle w:val="TAL"/>
              <w:rPr>
                <w:rFonts w:eastAsia="MS Gothic"/>
              </w:rPr>
            </w:pPr>
            <w:r w:rsidRPr="00613175">
              <w:rPr>
                <w:rFonts w:eastAsia="MS Gothic"/>
              </w:rPr>
              <w:t>SUBSCRIBE</w:t>
            </w:r>
          </w:p>
        </w:tc>
        <w:tc>
          <w:tcPr>
            <w:tcW w:w="4288" w:type="dxa"/>
            <w:tcBorders>
              <w:top w:val="single" w:sz="4" w:space="0" w:color="auto"/>
              <w:left w:val="single" w:sz="4" w:space="0" w:color="auto"/>
              <w:bottom w:val="single" w:sz="4" w:space="0" w:color="auto"/>
              <w:right w:val="single" w:sz="4" w:space="0" w:color="auto"/>
            </w:tcBorders>
            <w:hideMark/>
          </w:tcPr>
          <w:p w14:paraId="243C9FFD" w14:textId="77777777" w:rsidR="00251D61" w:rsidRPr="00613175" w:rsidRDefault="00251D61" w:rsidP="00251D61">
            <w:pPr>
              <w:pStyle w:val="TAL"/>
              <w:rPr>
                <w:rFonts w:eastAsia="MS Gothic"/>
              </w:rPr>
            </w:pPr>
            <w:r w:rsidRPr="00613175">
              <w:rPr>
                <w:rFonts w:eastAsia="MS Gothic"/>
              </w:rPr>
              <w:t>UE subscribes the conference event</w:t>
            </w:r>
          </w:p>
        </w:tc>
      </w:tr>
      <w:tr w:rsidR="00251D61" w:rsidRPr="00613175" w14:paraId="0E3426A2"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9BF39FC" w14:textId="77777777" w:rsidR="00251D61" w:rsidRPr="00613175" w:rsidRDefault="00251D61" w:rsidP="00251D61">
            <w:pPr>
              <w:pStyle w:val="TAC"/>
              <w:rPr>
                <w:rFonts w:eastAsia="MS Gothic"/>
              </w:rPr>
            </w:pPr>
            <w:r w:rsidRPr="00613175">
              <w:rPr>
                <w:rFonts w:eastAsia="MS Gothic"/>
              </w:rPr>
              <w:t>11</w:t>
            </w:r>
          </w:p>
        </w:tc>
        <w:tc>
          <w:tcPr>
            <w:tcW w:w="1260" w:type="dxa"/>
            <w:gridSpan w:val="2"/>
            <w:tcBorders>
              <w:top w:val="single" w:sz="4" w:space="0" w:color="auto"/>
              <w:left w:val="single" w:sz="4" w:space="0" w:color="auto"/>
              <w:bottom w:val="single" w:sz="4" w:space="0" w:color="auto"/>
              <w:right w:val="single" w:sz="4" w:space="0" w:color="auto"/>
            </w:tcBorders>
            <w:hideMark/>
          </w:tcPr>
          <w:p w14:paraId="18205503" w14:textId="77777777" w:rsidR="00251D61" w:rsidRPr="00613175" w:rsidRDefault="00251D61" w:rsidP="00251D61">
            <w:pPr>
              <w:pStyle w:val="TAC"/>
              <w:rPr>
                <w:rFonts w:eastAsia="MS Gothic"/>
              </w:rPr>
            </w:pPr>
            <w:r w:rsidRPr="00613175">
              <w:rPr>
                <w:rFonts w:eastAsia="MS Gothic"/>
              </w:rPr>
              <w:t>&lt;-</w:t>
            </w:r>
          </w:p>
        </w:tc>
        <w:tc>
          <w:tcPr>
            <w:tcW w:w="3420" w:type="dxa"/>
            <w:tcBorders>
              <w:top w:val="single" w:sz="4" w:space="0" w:color="auto"/>
              <w:left w:val="single" w:sz="4" w:space="0" w:color="auto"/>
              <w:bottom w:val="single" w:sz="4" w:space="0" w:color="auto"/>
              <w:right w:val="single" w:sz="4" w:space="0" w:color="auto"/>
            </w:tcBorders>
            <w:hideMark/>
          </w:tcPr>
          <w:p w14:paraId="2B6A0D1D" w14:textId="77777777" w:rsidR="00251D61" w:rsidRPr="00613175" w:rsidRDefault="00251D61" w:rsidP="00251D61">
            <w:pPr>
              <w:pStyle w:val="TAL"/>
              <w:rPr>
                <w:rFonts w:eastAsia="MS Gothic"/>
              </w:rPr>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1E85CDC8" w14:textId="77777777" w:rsidR="00251D61" w:rsidRPr="00613175" w:rsidRDefault="00251D61" w:rsidP="00251D61">
            <w:pPr>
              <w:pStyle w:val="TAL"/>
              <w:rPr>
                <w:rFonts w:eastAsia="MS Gothic"/>
              </w:rPr>
            </w:pPr>
            <w:r w:rsidRPr="00613175">
              <w:rPr>
                <w:rFonts w:eastAsia="MS Gothic"/>
              </w:rPr>
              <w:t>SS responds to the subscription</w:t>
            </w:r>
          </w:p>
        </w:tc>
      </w:tr>
      <w:tr w:rsidR="00251D61" w:rsidRPr="00613175" w14:paraId="5975DFC7"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01BAD871" w14:textId="77777777" w:rsidR="00251D61" w:rsidRPr="00613175" w:rsidRDefault="00251D61" w:rsidP="00251D61">
            <w:pPr>
              <w:pStyle w:val="TAC"/>
              <w:rPr>
                <w:rFonts w:eastAsia="MS Gothic"/>
              </w:rPr>
            </w:pPr>
            <w:r w:rsidRPr="00613175">
              <w:rPr>
                <w:rFonts w:eastAsia="MS Gothic"/>
              </w:rPr>
              <w:t>12</w:t>
            </w:r>
          </w:p>
        </w:tc>
        <w:tc>
          <w:tcPr>
            <w:tcW w:w="1260" w:type="dxa"/>
            <w:gridSpan w:val="2"/>
            <w:tcBorders>
              <w:top w:val="single" w:sz="4" w:space="0" w:color="auto"/>
              <w:left w:val="single" w:sz="4" w:space="0" w:color="auto"/>
              <w:bottom w:val="single" w:sz="4" w:space="0" w:color="auto"/>
              <w:right w:val="single" w:sz="4" w:space="0" w:color="auto"/>
            </w:tcBorders>
            <w:hideMark/>
          </w:tcPr>
          <w:p w14:paraId="780E1461" w14:textId="77777777" w:rsidR="00251D61" w:rsidRPr="00613175" w:rsidRDefault="00251D61" w:rsidP="00251D61">
            <w:pPr>
              <w:pStyle w:val="TAC"/>
              <w:rPr>
                <w:rFonts w:eastAsia="MS Gothic"/>
              </w:rPr>
            </w:pPr>
            <w:r w:rsidRPr="00613175">
              <w:rPr>
                <w:rFonts w:eastAsia="MS Gothic"/>
              </w:rPr>
              <w:t>&lt;-</w:t>
            </w:r>
          </w:p>
        </w:tc>
        <w:tc>
          <w:tcPr>
            <w:tcW w:w="3420" w:type="dxa"/>
            <w:tcBorders>
              <w:top w:val="single" w:sz="4" w:space="0" w:color="auto"/>
              <w:left w:val="single" w:sz="4" w:space="0" w:color="auto"/>
              <w:bottom w:val="single" w:sz="4" w:space="0" w:color="auto"/>
              <w:right w:val="single" w:sz="4" w:space="0" w:color="auto"/>
            </w:tcBorders>
            <w:hideMark/>
          </w:tcPr>
          <w:p w14:paraId="4F30C952" w14:textId="77777777" w:rsidR="00251D61" w:rsidRPr="00613175" w:rsidRDefault="00251D61" w:rsidP="00251D61">
            <w:pPr>
              <w:pStyle w:val="TAL"/>
              <w:rPr>
                <w:rFonts w:eastAsia="MS Gothic"/>
              </w:rPr>
            </w:pPr>
            <w:r w:rsidRPr="00613175">
              <w:rPr>
                <w:rFonts w:eastAsia="MS Gothic"/>
              </w:rPr>
              <w:t>NOTIFY</w:t>
            </w:r>
          </w:p>
        </w:tc>
        <w:tc>
          <w:tcPr>
            <w:tcW w:w="4288" w:type="dxa"/>
            <w:tcBorders>
              <w:top w:val="single" w:sz="4" w:space="0" w:color="auto"/>
              <w:left w:val="single" w:sz="4" w:space="0" w:color="auto"/>
              <w:bottom w:val="single" w:sz="4" w:space="0" w:color="auto"/>
              <w:right w:val="single" w:sz="4" w:space="0" w:color="auto"/>
            </w:tcBorders>
            <w:hideMark/>
          </w:tcPr>
          <w:p w14:paraId="1DA837EA" w14:textId="77777777" w:rsidR="00251D61" w:rsidRPr="00613175" w:rsidRDefault="00251D61" w:rsidP="00251D61">
            <w:pPr>
              <w:pStyle w:val="TAL"/>
              <w:rPr>
                <w:rFonts w:eastAsia="MS Gothic"/>
              </w:rPr>
            </w:pPr>
            <w:r w:rsidRPr="00613175">
              <w:rPr>
                <w:rFonts w:eastAsia="MS Gothic"/>
              </w:rPr>
              <w:t>SS sends the initial state of the conference event to the UE</w:t>
            </w:r>
          </w:p>
        </w:tc>
      </w:tr>
      <w:tr w:rsidR="00251D61" w:rsidRPr="00613175" w14:paraId="2E72CF59"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A16B1FB" w14:textId="77777777" w:rsidR="00251D61" w:rsidRPr="00613175" w:rsidRDefault="00251D61" w:rsidP="00251D61">
            <w:pPr>
              <w:pStyle w:val="TAC"/>
              <w:rPr>
                <w:rFonts w:eastAsia="MS Gothic"/>
              </w:rPr>
            </w:pPr>
            <w:r w:rsidRPr="00613175">
              <w:rPr>
                <w:rFonts w:eastAsia="MS Gothic"/>
              </w:rPr>
              <w:t>13</w:t>
            </w:r>
          </w:p>
        </w:tc>
        <w:tc>
          <w:tcPr>
            <w:tcW w:w="1260" w:type="dxa"/>
            <w:gridSpan w:val="2"/>
            <w:tcBorders>
              <w:top w:val="single" w:sz="4" w:space="0" w:color="auto"/>
              <w:left w:val="single" w:sz="4" w:space="0" w:color="auto"/>
              <w:bottom w:val="single" w:sz="4" w:space="0" w:color="auto"/>
              <w:right w:val="single" w:sz="4" w:space="0" w:color="auto"/>
            </w:tcBorders>
            <w:hideMark/>
          </w:tcPr>
          <w:p w14:paraId="73B6B81B" w14:textId="77777777" w:rsidR="00251D61" w:rsidRPr="00613175" w:rsidRDefault="00251D61" w:rsidP="00251D61">
            <w:pPr>
              <w:pStyle w:val="TAC"/>
              <w:rPr>
                <w:rFonts w:eastAsia="MS Gothic"/>
              </w:rPr>
            </w:pPr>
            <w:r w:rsidRPr="00613175">
              <w:rPr>
                <w:rFonts w:eastAsia="MS Gothic"/>
              </w:rPr>
              <w:t>-&gt;</w:t>
            </w:r>
          </w:p>
        </w:tc>
        <w:tc>
          <w:tcPr>
            <w:tcW w:w="3420" w:type="dxa"/>
            <w:tcBorders>
              <w:top w:val="single" w:sz="4" w:space="0" w:color="auto"/>
              <w:left w:val="single" w:sz="4" w:space="0" w:color="auto"/>
              <w:bottom w:val="single" w:sz="4" w:space="0" w:color="auto"/>
              <w:right w:val="single" w:sz="4" w:space="0" w:color="auto"/>
            </w:tcBorders>
            <w:hideMark/>
          </w:tcPr>
          <w:p w14:paraId="43C1E06A" w14:textId="77777777" w:rsidR="00251D61" w:rsidRPr="00613175" w:rsidRDefault="00251D61" w:rsidP="00251D61">
            <w:pPr>
              <w:pStyle w:val="TAL"/>
              <w:rPr>
                <w:rFonts w:eastAsia="MS Gothic"/>
              </w:rPr>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7FCB1F0A" w14:textId="77777777" w:rsidR="00251D61" w:rsidRPr="00613175" w:rsidRDefault="00251D61" w:rsidP="00251D61">
            <w:pPr>
              <w:pStyle w:val="TAL"/>
              <w:rPr>
                <w:rFonts w:eastAsia="MS Gothic"/>
              </w:rPr>
            </w:pPr>
            <w:r w:rsidRPr="00613175">
              <w:rPr>
                <w:rFonts w:eastAsia="MS Gothic"/>
              </w:rPr>
              <w:t>UE responds to the NOTIFY</w:t>
            </w:r>
          </w:p>
        </w:tc>
      </w:tr>
    </w:tbl>
    <w:p w14:paraId="058967F8" w14:textId="77777777" w:rsidR="00251D61" w:rsidRPr="00613175" w:rsidRDefault="00251D61" w:rsidP="00251D61"/>
    <w:p w14:paraId="03665862" w14:textId="77777777" w:rsidR="00251D61" w:rsidRPr="00613175" w:rsidRDefault="00251D61" w:rsidP="00251D61">
      <w:pPr>
        <w:pStyle w:val="H6"/>
      </w:pPr>
      <w:r w:rsidRPr="00613175">
        <w:t>Specific Message Contents</w:t>
      </w:r>
    </w:p>
    <w:p w14:paraId="08595F6D" w14:textId="77777777" w:rsidR="00251D61" w:rsidRPr="00613175" w:rsidRDefault="00251D61" w:rsidP="00251D61">
      <w:pPr>
        <w:keepNext/>
      </w:pPr>
      <w:r w:rsidRPr="00613175">
        <w:t>The specific message contents for steps 1–7 is otherwise identical to what have been specified in Annex A.4.1, but with the exceptions as below:</w:t>
      </w:r>
    </w:p>
    <w:p w14:paraId="67AE986F" w14:textId="77777777" w:rsidR="00251D61" w:rsidRPr="00613175" w:rsidRDefault="00251D61" w:rsidP="00251D61">
      <w:pPr>
        <w:pStyle w:val="H6"/>
        <w:rPr>
          <w:snapToGrid w:val="0"/>
        </w:rPr>
      </w:pPr>
      <w:r w:rsidRPr="00613175">
        <w:rPr>
          <w:snapToGrid w:val="0"/>
        </w:rPr>
        <w:t>INVITE (Step 2)</w:t>
      </w:r>
    </w:p>
    <w:tbl>
      <w:tblPr>
        <w:tblW w:w="9639" w:type="dxa"/>
        <w:jc w:val="center"/>
        <w:tblLayout w:type="fixed"/>
        <w:tblLook w:val="01E0" w:firstRow="1" w:lastRow="1" w:firstColumn="1" w:lastColumn="1" w:noHBand="0" w:noVBand="0"/>
      </w:tblPr>
      <w:tblGrid>
        <w:gridCol w:w="2472"/>
        <w:gridCol w:w="7167"/>
      </w:tblGrid>
      <w:tr w:rsidR="00251D61" w:rsidRPr="00613175" w14:paraId="31DD816E" w14:textId="77777777" w:rsidTr="00251D61">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301AD13D" w14:textId="77777777" w:rsidR="00251D61" w:rsidRPr="00613175" w:rsidRDefault="00251D61" w:rsidP="00251D61">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0FD9CEC1" w14:textId="77777777" w:rsidR="00251D61" w:rsidRPr="00613175" w:rsidRDefault="00251D61" w:rsidP="00251D61">
            <w:pPr>
              <w:pStyle w:val="TAH"/>
            </w:pPr>
            <w:r w:rsidRPr="00613175">
              <w:t>Value/remark</w:t>
            </w:r>
          </w:p>
        </w:tc>
      </w:tr>
      <w:tr w:rsidR="00251D61" w:rsidRPr="00613175" w14:paraId="5BECFF96"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19BB1F19" w14:textId="77777777" w:rsidR="00251D61" w:rsidRPr="00613175" w:rsidRDefault="00251D61" w:rsidP="00251D61">
            <w:pPr>
              <w:pStyle w:val="TAL"/>
              <w:rPr>
                <w:b/>
              </w:rPr>
            </w:pPr>
            <w:r w:rsidRPr="00613175">
              <w:rPr>
                <w:b/>
              </w:rPr>
              <w:t>Request-Line</w:t>
            </w:r>
          </w:p>
        </w:tc>
        <w:tc>
          <w:tcPr>
            <w:tcW w:w="7167" w:type="dxa"/>
            <w:tcBorders>
              <w:top w:val="nil"/>
              <w:left w:val="single" w:sz="4" w:space="0" w:color="auto"/>
              <w:bottom w:val="nil"/>
              <w:right w:val="single" w:sz="4" w:space="0" w:color="auto"/>
            </w:tcBorders>
          </w:tcPr>
          <w:p w14:paraId="3AA4B628" w14:textId="77777777" w:rsidR="00251D61" w:rsidRPr="00613175" w:rsidRDefault="00251D61" w:rsidP="00251D61">
            <w:pPr>
              <w:pStyle w:val="TAL"/>
            </w:pPr>
          </w:p>
        </w:tc>
      </w:tr>
      <w:tr w:rsidR="00251D61" w:rsidRPr="00613175" w14:paraId="5C3FCC65" w14:textId="77777777" w:rsidTr="00251D61">
        <w:trPr>
          <w:cantSplit/>
          <w:trHeight w:val="255"/>
          <w:jc w:val="center"/>
        </w:trPr>
        <w:tc>
          <w:tcPr>
            <w:tcW w:w="2472" w:type="dxa"/>
            <w:tcBorders>
              <w:top w:val="nil"/>
              <w:left w:val="single" w:sz="4" w:space="0" w:color="auto"/>
              <w:bottom w:val="single" w:sz="4" w:space="0" w:color="auto"/>
              <w:right w:val="single" w:sz="4" w:space="0" w:color="auto"/>
            </w:tcBorders>
            <w:hideMark/>
          </w:tcPr>
          <w:p w14:paraId="2E15FC47" w14:textId="77777777" w:rsidR="00251D61" w:rsidRPr="00613175" w:rsidRDefault="00251D61" w:rsidP="00251D61">
            <w:pPr>
              <w:pStyle w:val="TAL"/>
            </w:pPr>
            <w:r w:rsidRPr="00613175">
              <w:tab/>
              <w:t>Request-URI</w:t>
            </w:r>
          </w:p>
        </w:tc>
        <w:tc>
          <w:tcPr>
            <w:tcW w:w="7167" w:type="dxa"/>
            <w:tcBorders>
              <w:top w:val="nil"/>
              <w:left w:val="single" w:sz="4" w:space="0" w:color="auto"/>
              <w:bottom w:val="single" w:sz="4" w:space="0" w:color="auto"/>
              <w:right w:val="single" w:sz="4" w:space="0" w:color="auto"/>
            </w:tcBorders>
            <w:hideMark/>
          </w:tcPr>
          <w:p w14:paraId="1C7C0105" w14:textId="77777777" w:rsidR="00251D61" w:rsidRPr="00613175" w:rsidRDefault="00251D61" w:rsidP="00251D61">
            <w:pPr>
              <w:pStyle w:val="TAL"/>
            </w:pPr>
            <w:r w:rsidRPr="00613175">
              <w:rPr>
                <w:i/>
                <w:color w:val="808000"/>
              </w:rPr>
              <w:t>sip:mmtel@conf-factory</w:t>
            </w:r>
            <w:r w:rsidRPr="00613175">
              <w:t xml:space="preserve"> appended with </w:t>
            </w:r>
            <w:r w:rsidRPr="00613175">
              <w:rPr>
                <w:bCs/>
              </w:rPr>
              <w:t>px_IMS_HomeDomainName</w:t>
            </w:r>
          </w:p>
        </w:tc>
      </w:tr>
      <w:tr w:rsidR="00251D61" w:rsidRPr="00613175" w14:paraId="04779A86" w14:textId="77777777" w:rsidTr="00251D61">
        <w:trPr>
          <w:cantSplit/>
          <w:trHeight w:val="255"/>
          <w:jc w:val="center"/>
        </w:trPr>
        <w:tc>
          <w:tcPr>
            <w:tcW w:w="2472" w:type="dxa"/>
            <w:tcBorders>
              <w:top w:val="single" w:sz="4" w:space="0" w:color="auto"/>
              <w:left w:val="single" w:sz="4" w:space="0" w:color="auto"/>
              <w:bottom w:val="nil"/>
              <w:right w:val="single" w:sz="4" w:space="0" w:color="auto"/>
            </w:tcBorders>
            <w:hideMark/>
          </w:tcPr>
          <w:p w14:paraId="169125A5" w14:textId="77777777" w:rsidR="00251D61" w:rsidRPr="00613175" w:rsidRDefault="00251D61" w:rsidP="00251D61">
            <w:pPr>
              <w:pStyle w:val="TAL"/>
              <w:rPr>
                <w:b/>
              </w:rPr>
            </w:pPr>
            <w:r w:rsidRPr="00613175">
              <w:rPr>
                <w:b/>
              </w:rPr>
              <w:t>To</w:t>
            </w:r>
          </w:p>
        </w:tc>
        <w:tc>
          <w:tcPr>
            <w:tcW w:w="7167" w:type="dxa"/>
            <w:tcBorders>
              <w:top w:val="single" w:sz="4" w:space="0" w:color="auto"/>
              <w:left w:val="single" w:sz="4" w:space="0" w:color="auto"/>
              <w:bottom w:val="nil"/>
              <w:right w:val="single" w:sz="4" w:space="0" w:color="auto"/>
            </w:tcBorders>
          </w:tcPr>
          <w:p w14:paraId="595DF472" w14:textId="77777777" w:rsidR="00251D61" w:rsidRPr="00613175" w:rsidRDefault="00251D61" w:rsidP="00251D61">
            <w:pPr>
              <w:pStyle w:val="TAL"/>
            </w:pPr>
          </w:p>
        </w:tc>
      </w:tr>
      <w:tr w:rsidR="00251D61" w:rsidRPr="00613175" w14:paraId="020B47B1" w14:textId="77777777" w:rsidTr="00251D61">
        <w:trPr>
          <w:cantSplit/>
          <w:trHeight w:val="255"/>
          <w:jc w:val="center"/>
        </w:trPr>
        <w:tc>
          <w:tcPr>
            <w:tcW w:w="2472" w:type="dxa"/>
            <w:tcBorders>
              <w:top w:val="nil"/>
              <w:left w:val="single" w:sz="4" w:space="0" w:color="auto"/>
              <w:bottom w:val="single" w:sz="4" w:space="0" w:color="auto"/>
              <w:right w:val="single" w:sz="4" w:space="0" w:color="auto"/>
            </w:tcBorders>
            <w:hideMark/>
          </w:tcPr>
          <w:p w14:paraId="7B6FC9BD" w14:textId="77777777" w:rsidR="00251D61" w:rsidRPr="00613175" w:rsidRDefault="00251D61" w:rsidP="00251D61">
            <w:pPr>
              <w:pStyle w:val="TAL"/>
            </w:pPr>
            <w:r w:rsidRPr="00613175">
              <w:tab/>
              <w:t>addr-spec</w:t>
            </w:r>
          </w:p>
        </w:tc>
        <w:tc>
          <w:tcPr>
            <w:tcW w:w="7167" w:type="dxa"/>
            <w:tcBorders>
              <w:top w:val="nil"/>
              <w:left w:val="single" w:sz="4" w:space="0" w:color="auto"/>
              <w:bottom w:val="single" w:sz="4" w:space="0" w:color="auto"/>
              <w:right w:val="single" w:sz="4" w:space="0" w:color="auto"/>
            </w:tcBorders>
            <w:hideMark/>
          </w:tcPr>
          <w:p w14:paraId="0A9B474F" w14:textId="77777777" w:rsidR="00251D61" w:rsidRPr="00613175" w:rsidRDefault="00251D61" w:rsidP="00251D61">
            <w:pPr>
              <w:pStyle w:val="TAL"/>
            </w:pPr>
            <w:r w:rsidRPr="00613175">
              <w:rPr>
                <w:i/>
                <w:color w:val="808000"/>
              </w:rPr>
              <w:t>sip:mmtel@conf-factory</w:t>
            </w:r>
            <w:r w:rsidRPr="00613175">
              <w:t xml:space="preserve"> appended with </w:t>
            </w:r>
            <w:r w:rsidRPr="00613175">
              <w:rPr>
                <w:bCs/>
              </w:rPr>
              <w:t>px_IMS_HomeDomainName</w:t>
            </w:r>
          </w:p>
        </w:tc>
      </w:tr>
    </w:tbl>
    <w:p w14:paraId="05CA084D" w14:textId="77777777" w:rsidR="00251D61" w:rsidRPr="00613175" w:rsidRDefault="00251D61" w:rsidP="00251D61">
      <w:pPr>
        <w:rPr>
          <w:snapToGrid w:val="0"/>
        </w:rPr>
      </w:pPr>
    </w:p>
    <w:p w14:paraId="32AD31E4" w14:textId="77777777" w:rsidR="00251D61" w:rsidRPr="00613175" w:rsidRDefault="00251D61" w:rsidP="00251D61">
      <w:pPr>
        <w:pStyle w:val="H6"/>
        <w:rPr>
          <w:snapToGrid w:val="0"/>
        </w:rPr>
      </w:pPr>
      <w:r w:rsidRPr="00613175">
        <w:rPr>
          <w:snapToGrid w:val="0"/>
        </w:rPr>
        <w:t>183 Session in Progress for INVITE (Step 4)</w:t>
      </w:r>
    </w:p>
    <w:tbl>
      <w:tblPr>
        <w:tblW w:w="9639" w:type="dxa"/>
        <w:jc w:val="center"/>
        <w:tblLayout w:type="fixed"/>
        <w:tblLook w:val="01E0" w:firstRow="1" w:lastRow="1" w:firstColumn="1" w:lastColumn="1" w:noHBand="0" w:noVBand="0"/>
      </w:tblPr>
      <w:tblGrid>
        <w:gridCol w:w="2472"/>
        <w:gridCol w:w="7167"/>
      </w:tblGrid>
      <w:tr w:rsidR="00251D61" w:rsidRPr="00613175" w14:paraId="2EBE5BBA" w14:textId="77777777" w:rsidTr="00251D61">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395FBFFA" w14:textId="77777777" w:rsidR="00251D61" w:rsidRPr="00613175" w:rsidRDefault="00251D61" w:rsidP="00251D61">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2954A157" w14:textId="77777777" w:rsidR="00251D61" w:rsidRPr="00613175" w:rsidRDefault="00251D61" w:rsidP="00251D61">
            <w:pPr>
              <w:pStyle w:val="TAH"/>
            </w:pPr>
            <w:r w:rsidRPr="00613175">
              <w:t>Value/remark</w:t>
            </w:r>
          </w:p>
        </w:tc>
      </w:tr>
      <w:tr w:rsidR="00251D61" w:rsidRPr="00613175" w14:paraId="016C710E"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57D1AF3B" w14:textId="77777777" w:rsidR="00251D61" w:rsidRPr="00613175" w:rsidRDefault="00251D61" w:rsidP="00251D61">
            <w:pPr>
              <w:pStyle w:val="TAL"/>
              <w:rPr>
                <w:b/>
              </w:rPr>
            </w:pPr>
            <w:r w:rsidRPr="00613175">
              <w:rPr>
                <w:b/>
              </w:rPr>
              <w:t>Contact</w:t>
            </w:r>
          </w:p>
        </w:tc>
        <w:tc>
          <w:tcPr>
            <w:tcW w:w="7167" w:type="dxa"/>
            <w:tcBorders>
              <w:top w:val="nil"/>
              <w:left w:val="single" w:sz="4" w:space="0" w:color="auto"/>
              <w:bottom w:val="nil"/>
              <w:right w:val="single" w:sz="4" w:space="0" w:color="auto"/>
            </w:tcBorders>
          </w:tcPr>
          <w:p w14:paraId="223C6146" w14:textId="77777777" w:rsidR="00251D61" w:rsidRPr="00613175" w:rsidRDefault="00251D61" w:rsidP="00251D61">
            <w:pPr>
              <w:pStyle w:val="TAL"/>
            </w:pPr>
          </w:p>
        </w:tc>
      </w:tr>
      <w:tr w:rsidR="00251D61" w:rsidRPr="00613175" w14:paraId="13E5D51D"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3839E986" w14:textId="77777777" w:rsidR="00251D61" w:rsidRPr="00613175" w:rsidRDefault="00251D61" w:rsidP="00251D61">
            <w:pPr>
              <w:pStyle w:val="TAL"/>
            </w:pPr>
            <w:r w:rsidRPr="00613175">
              <w:tab/>
              <w:t>addr-spec</w:t>
            </w:r>
          </w:p>
        </w:tc>
        <w:tc>
          <w:tcPr>
            <w:tcW w:w="7167" w:type="dxa"/>
            <w:tcBorders>
              <w:top w:val="nil"/>
              <w:left w:val="single" w:sz="4" w:space="0" w:color="auto"/>
              <w:bottom w:val="nil"/>
              <w:right w:val="single" w:sz="4" w:space="0" w:color="auto"/>
            </w:tcBorders>
            <w:hideMark/>
          </w:tcPr>
          <w:p w14:paraId="20C07F71" w14:textId="77777777" w:rsidR="00251D61" w:rsidRPr="00613175" w:rsidRDefault="00251D61" w:rsidP="00251D61">
            <w:pPr>
              <w:pStyle w:val="TAL"/>
            </w:pPr>
            <w:r w:rsidRPr="00613175">
              <w:rPr>
                <w:i/>
                <w:color w:val="0000FF"/>
                <w:u w:val="single"/>
              </w:rPr>
              <w:t>sip:temporary@conf-factory</w:t>
            </w:r>
            <w:r w:rsidRPr="00613175">
              <w:t xml:space="preserve">. appended with </w:t>
            </w:r>
            <w:r w:rsidRPr="00613175">
              <w:rPr>
                <w:bCs/>
              </w:rPr>
              <w:t>px_IMS_HomeDomainName</w:t>
            </w:r>
          </w:p>
        </w:tc>
      </w:tr>
      <w:tr w:rsidR="00251D61" w:rsidRPr="00613175" w14:paraId="0C41B97E"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732D82D0" w14:textId="77777777" w:rsidR="00251D61" w:rsidRPr="00613175" w:rsidRDefault="00251D61" w:rsidP="00251D61">
            <w:pPr>
              <w:pStyle w:val="TAL"/>
            </w:pPr>
            <w:r w:rsidRPr="00613175">
              <w:tab/>
              <w:t>feature-param</w:t>
            </w:r>
          </w:p>
        </w:tc>
        <w:tc>
          <w:tcPr>
            <w:tcW w:w="7167" w:type="dxa"/>
            <w:tcBorders>
              <w:top w:val="nil"/>
              <w:left w:val="single" w:sz="4" w:space="0" w:color="auto"/>
              <w:bottom w:val="nil"/>
              <w:right w:val="single" w:sz="4" w:space="0" w:color="auto"/>
            </w:tcBorders>
            <w:hideMark/>
          </w:tcPr>
          <w:p w14:paraId="34005821" w14:textId="77777777" w:rsidR="00251D61" w:rsidRPr="00613175" w:rsidRDefault="00251D61" w:rsidP="00251D61">
            <w:pPr>
              <w:pStyle w:val="TAL"/>
            </w:pPr>
            <w:r w:rsidRPr="00613175">
              <w:rPr>
                <w:i/>
              </w:rPr>
              <w:t>isfocus</w:t>
            </w:r>
          </w:p>
        </w:tc>
      </w:tr>
      <w:tr w:rsidR="00251D61" w:rsidRPr="00613175" w14:paraId="050C72C3" w14:textId="77777777" w:rsidTr="00251D61">
        <w:trPr>
          <w:cantSplit/>
          <w:trHeight w:val="255"/>
          <w:jc w:val="center"/>
        </w:trPr>
        <w:tc>
          <w:tcPr>
            <w:tcW w:w="2472" w:type="dxa"/>
            <w:tcBorders>
              <w:top w:val="single" w:sz="4" w:space="0" w:color="auto"/>
              <w:left w:val="single" w:sz="4" w:space="0" w:color="auto"/>
              <w:bottom w:val="nil"/>
              <w:right w:val="single" w:sz="4" w:space="0" w:color="auto"/>
            </w:tcBorders>
            <w:hideMark/>
          </w:tcPr>
          <w:p w14:paraId="5075BF89" w14:textId="77777777" w:rsidR="00251D61" w:rsidRPr="00613175" w:rsidRDefault="00251D61" w:rsidP="00251D61">
            <w:pPr>
              <w:pStyle w:val="TAL"/>
              <w:rPr>
                <w:b/>
              </w:rPr>
            </w:pPr>
            <w:r w:rsidRPr="00613175">
              <w:rPr>
                <w:b/>
              </w:rPr>
              <w:t>Record-Route</w:t>
            </w:r>
          </w:p>
        </w:tc>
        <w:tc>
          <w:tcPr>
            <w:tcW w:w="7167" w:type="dxa"/>
            <w:tcBorders>
              <w:top w:val="single" w:sz="4" w:space="0" w:color="auto"/>
              <w:left w:val="single" w:sz="4" w:space="0" w:color="auto"/>
              <w:bottom w:val="nil"/>
              <w:right w:val="single" w:sz="4" w:space="0" w:color="auto"/>
            </w:tcBorders>
          </w:tcPr>
          <w:p w14:paraId="5041BD6A" w14:textId="77777777" w:rsidR="00251D61" w:rsidRPr="00613175" w:rsidRDefault="00251D61" w:rsidP="00251D61">
            <w:pPr>
              <w:pStyle w:val="TAL"/>
            </w:pPr>
          </w:p>
        </w:tc>
      </w:tr>
      <w:tr w:rsidR="00251D61" w:rsidRPr="00613175" w14:paraId="0E507269" w14:textId="77777777" w:rsidTr="00251D61">
        <w:trPr>
          <w:cantSplit/>
          <w:trHeight w:val="255"/>
          <w:jc w:val="center"/>
        </w:trPr>
        <w:tc>
          <w:tcPr>
            <w:tcW w:w="2472" w:type="dxa"/>
            <w:tcBorders>
              <w:top w:val="nil"/>
              <w:left w:val="single" w:sz="4" w:space="0" w:color="auto"/>
              <w:bottom w:val="single" w:sz="4" w:space="0" w:color="auto"/>
              <w:right w:val="single" w:sz="4" w:space="0" w:color="auto"/>
            </w:tcBorders>
            <w:hideMark/>
          </w:tcPr>
          <w:p w14:paraId="499B61DB" w14:textId="77777777" w:rsidR="00251D61" w:rsidRPr="00613175" w:rsidRDefault="00251D61" w:rsidP="00251D61">
            <w:pPr>
              <w:pStyle w:val="TAL"/>
            </w:pPr>
            <w:r w:rsidRPr="00613175">
              <w:tab/>
              <w:t>rec-route</w:t>
            </w:r>
          </w:p>
        </w:tc>
        <w:tc>
          <w:tcPr>
            <w:tcW w:w="7167" w:type="dxa"/>
            <w:tcBorders>
              <w:top w:val="nil"/>
              <w:left w:val="single" w:sz="4" w:space="0" w:color="auto"/>
              <w:bottom w:val="single" w:sz="4" w:space="0" w:color="auto"/>
              <w:right w:val="single" w:sz="4" w:space="0" w:color="auto"/>
            </w:tcBorders>
            <w:hideMark/>
          </w:tcPr>
          <w:p w14:paraId="6905DF2E" w14:textId="77777777" w:rsidR="00251D61" w:rsidRPr="00613175" w:rsidRDefault="00251D61" w:rsidP="00251D61">
            <w:pPr>
              <w:pStyle w:val="TAL"/>
            </w:pPr>
            <w:r w:rsidRPr="00613175">
              <w:t>&lt;</w:t>
            </w:r>
            <w:hyperlink r:id="rId23" w:history="1">
              <w:r w:rsidRPr="00613175">
                <w:rPr>
                  <w:i/>
                  <w:color w:val="0000FF"/>
                  <w:u w:val="single"/>
                </w:rPr>
                <w:t>sip:orig@scscf.3gpp.org;lr</w:t>
              </w:r>
            </w:hyperlink>
            <w:r w:rsidRPr="00613175">
              <w:t>&gt;,</w:t>
            </w:r>
          </w:p>
          <w:p w14:paraId="214FD2A3" w14:textId="77777777" w:rsidR="00251D61" w:rsidRPr="00613175" w:rsidRDefault="00251D61" w:rsidP="00251D61">
            <w:pPr>
              <w:pStyle w:val="TAL"/>
              <w:rPr>
                <w:i/>
              </w:rPr>
            </w:pPr>
            <w:r w:rsidRPr="00613175">
              <w:t>&lt;sip:</w:t>
            </w:r>
            <w:r w:rsidRPr="00613175">
              <w:rPr>
                <w:szCs w:val="18"/>
              </w:rPr>
              <w:t>SS P-CSCF address: protected server port of SS</w:t>
            </w:r>
            <w:r w:rsidRPr="00613175">
              <w:t>;</w:t>
            </w:r>
            <w:r w:rsidRPr="00613175">
              <w:rPr>
                <w:i/>
              </w:rPr>
              <w:t>lr</w:t>
            </w:r>
            <w:r w:rsidRPr="00613175">
              <w:t>&gt;</w:t>
            </w:r>
          </w:p>
        </w:tc>
      </w:tr>
    </w:tbl>
    <w:p w14:paraId="3F41ECA7" w14:textId="77777777" w:rsidR="00251D61" w:rsidRPr="00613175" w:rsidRDefault="00251D61" w:rsidP="00251D61">
      <w:pPr>
        <w:rPr>
          <w:snapToGrid w:val="0"/>
        </w:rPr>
      </w:pPr>
    </w:p>
    <w:p w14:paraId="5F209995" w14:textId="77777777" w:rsidR="00251D61" w:rsidRPr="00613175" w:rsidRDefault="00251D61" w:rsidP="00251D61">
      <w:pPr>
        <w:pStyle w:val="H6"/>
        <w:rPr>
          <w:snapToGrid w:val="0"/>
        </w:rPr>
      </w:pPr>
      <w:r w:rsidRPr="00613175">
        <w:rPr>
          <w:snapToGrid w:val="0"/>
        </w:rPr>
        <w:t>200 OK for INVITE (Step 8)</w:t>
      </w:r>
    </w:p>
    <w:p w14:paraId="00B0DDF2" w14:textId="77777777" w:rsidR="00251D61" w:rsidRPr="00613175" w:rsidRDefault="00251D61" w:rsidP="00251D61">
      <w:pPr>
        <w:keepNext/>
      </w:pPr>
      <w:r w:rsidRPr="00613175">
        <w:t>Use the default message “200 OK for other requests than REGISTER or SUBSCRIBE” in Annex A.3.1 of TS 34.229-1 [2], applying conditions A1 and A5 with the following exceptions:</w:t>
      </w:r>
    </w:p>
    <w:tbl>
      <w:tblPr>
        <w:tblW w:w="9639" w:type="dxa"/>
        <w:jc w:val="center"/>
        <w:tblLayout w:type="fixed"/>
        <w:tblLook w:val="01E0" w:firstRow="1" w:lastRow="1" w:firstColumn="1" w:lastColumn="1" w:noHBand="0" w:noVBand="0"/>
      </w:tblPr>
      <w:tblGrid>
        <w:gridCol w:w="2472"/>
        <w:gridCol w:w="7167"/>
      </w:tblGrid>
      <w:tr w:rsidR="00251D61" w:rsidRPr="00613175" w14:paraId="67AB9EF0" w14:textId="77777777" w:rsidTr="00251D61">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1C3F4736" w14:textId="77777777" w:rsidR="00251D61" w:rsidRPr="00613175" w:rsidRDefault="00251D61" w:rsidP="00251D61">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429BA23C" w14:textId="77777777" w:rsidR="00251D61" w:rsidRPr="00613175" w:rsidRDefault="00251D61" w:rsidP="00251D61">
            <w:pPr>
              <w:pStyle w:val="TAH"/>
            </w:pPr>
            <w:r w:rsidRPr="00613175">
              <w:t>Value/remark</w:t>
            </w:r>
          </w:p>
        </w:tc>
      </w:tr>
      <w:tr w:rsidR="00251D61" w:rsidRPr="00613175" w14:paraId="5EA4AC3F"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3DFD5C1E" w14:textId="77777777" w:rsidR="00251D61" w:rsidRPr="00613175" w:rsidRDefault="00251D61" w:rsidP="00251D61">
            <w:pPr>
              <w:pStyle w:val="TAL"/>
              <w:rPr>
                <w:b/>
              </w:rPr>
            </w:pPr>
            <w:r w:rsidRPr="00613175">
              <w:rPr>
                <w:b/>
              </w:rPr>
              <w:t>Record-Route</w:t>
            </w:r>
          </w:p>
        </w:tc>
        <w:tc>
          <w:tcPr>
            <w:tcW w:w="7167" w:type="dxa"/>
            <w:tcBorders>
              <w:top w:val="nil"/>
              <w:left w:val="single" w:sz="4" w:space="0" w:color="auto"/>
              <w:bottom w:val="nil"/>
              <w:right w:val="single" w:sz="4" w:space="0" w:color="auto"/>
            </w:tcBorders>
          </w:tcPr>
          <w:p w14:paraId="3BC3B933" w14:textId="77777777" w:rsidR="00251D61" w:rsidRPr="00613175" w:rsidRDefault="00251D61" w:rsidP="00251D61">
            <w:pPr>
              <w:pStyle w:val="TAL"/>
            </w:pPr>
          </w:p>
        </w:tc>
      </w:tr>
      <w:tr w:rsidR="00251D61" w:rsidRPr="00613175" w14:paraId="60AE6952" w14:textId="77777777" w:rsidTr="00251D61">
        <w:trPr>
          <w:cantSplit/>
          <w:trHeight w:val="255"/>
          <w:jc w:val="center"/>
        </w:trPr>
        <w:tc>
          <w:tcPr>
            <w:tcW w:w="2472" w:type="dxa"/>
            <w:tcBorders>
              <w:top w:val="nil"/>
              <w:left w:val="single" w:sz="4" w:space="0" w:color="auto"/>
              <w:bottom w:val="single" w:sz="4" w:space="0" w:color="auto"/>
              <w:right w:val="single" w:sz="4" w:space="0" w:color="auto"/>
            </w:tcBorders>
            <w:hideMark/>
          </w:tcPr>
          <w:p w14:paraId="6E70DB1B" w14:textId="77777777" w:rsidR="00251D61" w:rsidRPr="00613175" w:rsidRDefault="00251D61" w:rsidP="00251D61">
            <w:pPr>
              <w:pStyle w:val="TAL"/>
            </w:pPr>
            <w:r w:rsidRPr="00613175">
              <w:tab/>
              <w:t>rec-route</w:t>
            </w:r>
          </w:p>
        </w:tc>
        <w:tc>
          <w:tcPr>
            <w:tcW w:w="7167" w:type="dxa"/>
            <w:tcBorders>
              <w:top w:val="nil"/>
              <w:left w:val="single" w:sz="4" w:space="0" w:color="auto"/>
              <w:bottom w:val="single" w:sz="4" w:space="0" w:color="auto"/>
              <w:right w:val="single" w:sz="4" w:space="0" w:color="auto"/>
            </w:tcBorders>
            <w:hideMark/>
          </w:tcPr>
          <w:p w14:paraId="7A927C10" w14:textId="77777777" w:rsidR="00251D61" w:rsidRPr="00613175" w:rsidRDefault="00251D61" w:rsidP="00251D61">
            <w:pPr>
              <w:pStyle w:val="TAL"/>
            </w:pPr>
            <w:r w:rsidRPr="00613175">
              <w:rPr>
                <w:snapToGrid w:val="0"/>
              </w:rPr>
              <w:t>Same value as in the 183 response</w:t>
            </w:r>
          </w:p>
        </w:tc>
      </w:tr>
      <w:tr w:rsidR="00251D61" w:rsidRPr="00613175" w14:paraId="1BA6A80D"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1E0B6434" w14:textId="77777777" w:rsidR="00251D61" w:rsidRPr="00613175" w:rsidRDefault="00251D61" w:rsidP="00251D61">
            <w:pPr>
              <w:pStyle w:val="TAL"/>
              <w:rPr>
                <w:b/>
              </w:rPr>
            </w:pPr>
            <w:r w:rsidRPr="00613175">
              <w:rPr>
                <w:b/>
              </w:rPr>
              <w:t>Contact</w:t>
            </w:r>
          </w:p>
        </w:tc>
        <w:tc>
          <w:tcPr>
            <w:tcW w:w="7167" w:type="dxa"/>
            <w:tcBorders>
              <w:top w:val="nil"/>
              <w:left w:val="single" w:sz="4" w:space="0" w:color="auto"/>
              <w:bottom w:val="nil"/>
              <w:right w:val="single" w:sz="4" w:space="0" w:color="auto"/>
            </w:tcBorders>
          </w:tcPr>
          <w:p w14:paraId="360FEA92" w14:textId="77777777" w:rsidR="00251D61" w:rsidRPr="00613175" w:rsidRDefault="00251D61" w:rsidP="00251D61">
            <w:pPr>
              <w:pStyle w:val="TAL"/>
            </w:pPr>
          </w:p>
        </w:tc>
      </w:tr>
      <w:tr w:rsidR="00251D61" w:rsidRPr="00613175" w14:paraId="48929BA0"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6389B95C" w14:textId="77777777" w:rsidR="00251D61" w:rsidRPr="00613175" w:rsidRDefault="00251D61" w:rsidP="00251D61">
            <w:pPr>
              <w:pStyle w:val="TAL"/>
            </w:pPr>
            <w:r w:rsidRPr="00613175">
              <w:tab/>
              <w:t>addr-spec</w:t>
            </w:r>
          </w:p>
        </w:tc>
        <w:tc>
          <w:tcPr>
            <w:tcW w:w="7167" w:type="dxa"/>
            <w:tcBorders>
              <w:top w:val="nil"/>
              <w:left w:val="single" w:sz="4" w:space="0" w:color="auto"/>
              <w:bottom w:val="nil"/>
              <w:right w:val="single" w:sz="4" w:space="0" w:color="auto"/>
            </w:tcBorders>
            <w:hideMark/>
          </w:tcPr>
          <w:p w14:paraId="3598F8EE" w14:textId="77777777" w:rsidR="00251D61" w:rsidRPr="00613175" w:rsidRDefault="00251D61" w:rsidP="00251D61">
            <w:pPr>
              <w:pStyle w:val="TAL"/>
            </w:pPr>
            <w:r w:rsidRPr="00613175">
              <w:rPr>
                <w:i/>
              </w:rPr>
              <w:t>sip:final@conf-factory</w:t>
            </w:r>
            <w:r w:rsidRPr="00613175">
              <w:t>. appended with px_IMS_HomeDomainName</w:t>
            </w:r>
          </w:p>
        </w:tc>
      </w:tr>
      <w:tr w:rsidR="00251D61" w:rsidRPr="00613175" w14:paraId="1CEE9F48" w14:textId="77777777" w:rsidTr="00251D61">
        <w:trPr>
          <w:cantSplit/>
          <w:trHeight w:val="255"/>
          <w:jc w:val="center"/>
        </w:trPr>
        <w:tc>
          <w:tcPr>
            <w:tcW w:w="2472" w:type="dxa"/>
            <w:tcBorders>
              <w:top w:val="nil"/>
              <w:left w:val="single" w:sz="4" w:space="0" w:color="auto"/>
              <w:bottom w:val="single" w:sz="4" w:space="0" w:color="auto"/>
              <w:right w:val="single" w:sz="4" w:space="0" w:color="auto"/>
            </w:tcBorders>
            <w:hideMark/>
          </w:tcPr>
          <w:p w14:paraId="3B6928CF" w14:textId="77777777" w:rsidR="00251D61" w:rsidRPr="00613175" w:rsidRDefault="00251D61" w:rsidP="00251D61">
            <w:pPr>
              <w:pStyle w:val="TAL"/>
            </w:pPr>
            <w:r w:rsidRPr="00613175">
              <w:t xml:space="preserve"> </w:t>
            </w:r>
            <w:r w:rsidRPr="00613175">
              <w:tab/>
              <w:t>feature-param</w:t>
            </w:r>
          </w:p>
        </w:tc>
        <w:tc>
          <w:tcPr>
            <w:tcW w:w="7167" w:type="dxa"/>
            <w:tcBorders>
              <w:top w:val="nil"/>
              <w:left w:val="single" w:sz="4" w:space="0" w:color="auto"/>
              <w:bottom w:val="single" w:sz="4" w:space="0" w:color="auto"/>
              <w:right w:val="single" w:sz="4" w:space="0" w:color="auto"/>
            </w:tcBorders>
            <w:hideMark/>
          </w:tcPr>
          <w:p w14:paraId="4C4F6551" w14:textId="77777777" w:rsidR="00251D61" w:rsidRPr="00613175" w:rsidRDefault="00251D61" w:rsidP="00251D61">
            <w:pPr>
              <w:pStyle w:val="TAL"/>
            </w:pPr>
            <w:r w:rsidRPr="00613175">
              <w:rPr>
                <w:i/>
              </w:rPr>
              <w:t>Isfocus</w:t>
            </w:r>
          </w:p>
        </w:tc>
      </w:tr>
    </w:tbl>
    <w:p w14:paraId="0961523E" w14:textId="77777777" w:rsidR="00251D61" w:rsidRPr="00613175" w:rsidRDefault="00251D61" w:rsidP="00251D61">
      <w:pPr>
        <w:rPr>
          <w:snapToGrid w:val="0"/>
        </w:rPr>
      </w:pPr>
    </w:p>
    <w:p w14:paraId="759CDA21" w14:textId="77777777" w:rsidR="00251D61" w:rsidRPr="00613175" w:rsidRDefault="00251D61" w:rsidP="00251D61">
      <w:pPr>
        <w:pStyle w:val="H6"/>
        <w:rPr>
          <w:snapToGrid w:val="0"/>
        </w:rPr>
      </w:pPr>
      <w:r w:rsidRPr="00613175">
        <w:rPr>
          <w:snapToGrid w:val="0"/>
        </w:rPr>
        <w:t>ACK (Step 9)</w:t>
      </w:r>
    </w:p>
    <w:p w14:paraId="1D691A61" w14:textId="77777777" w:rsidR="00251D61" w:rsidRPr="00613175" w:rsidRDefault="00251D61" w:rsidP="00251D61">
      <w:pPr>
        <w:keepNext/>
      </w:pPr>
      <w:r w:rsidRPr="00613175">
        <w:t>Use the default message “ACK” in Annex A.2.7 of TS 34.229-1 [2], applying conditions A1 and A3,</w:t>
      </w:r>
      <w:r w:rsidRPr="00613175">
        <w:rPr>
          <w:lang w:eastAsia="zh-CN"/>
        </w:rPr>
        <w:t xml:space="preserve"> </w:t>
      </w:r>
      <w:r w:rsidRPr="00613175">
        <w:t>with the following exceptions:</w:t>
      </w:r>
    </w:p>
    <w:tbl>
      <w:tblPr>
        <w:tblW w:w="9639" w:type="dxa"/>
        <w:jc w:val="center"/>
        <w:tblLayout w:type="fixed"/>
        <w:tblLook w:val="01E0" w:firstRow="1" w:lastRow="1" w:firstColumn="1" w:lastColumn="1" w:noHBand="0" w:noVBand="0"/>
      </w:tblPr>
      <w:tblGrid>
        <w:gridCol w:w="2472"/>
        <w:gridCol w:w="7167"/>
      </w:tblGrid>
      <w:tr w:rsidR="00251D61" w:rsidRPr="00613175" w14:paraId="7DD72DFE" w14:textId="77777777" w:rsidTr="00251D61">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6425AE6A" w14:textId="77777777" w:rsidR="00251D61" w:rsidRPr="00613175" w:rsidRDefault="00251D61" w:rsidP="00251D61">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14A0F4AC" w14:textId="77777777" w:rsidR="00251D61" w:rsidRPr="00613175" w:rsidRDefault="00251D61" w:rsidP="00251D61">
            <w:pPr>
              <w:pStyle w:val="TAH"/>
            </w:pPr>
            <w:r w:rsidRPr="00613175">
              <w:t>Value/remark</w:t>
            </w:r>
          </w:p>
        </w:tc>
      </w:tr>
      <w:tr w:rsidR="00251D61" w:rsidRPr="00613175" w14:paraId="56560CCC" w14:textId="77777777" w:rsidTr="00251D61">
        <w:trPr>
          <w:cantSplit/>
          <w:trHeight w:val="255"/>
          <w:jc w:val="center"/>
        </w:trPr>
        <w:tc>
          <w:tcPr>
            <w:tcW w:w="2472" w:type="dxa"/>
            <w:tcBorders>
              <w:top w:val="nil"/>
              <w:left w:val="single" w:sz="4" w:space="0" w:color="auto"/>
              <w:bottom w:val="nil"/>
              <w:right w:val="single" w:sz="4" w:space="0" w:color="auto"/>
            </w:tcBorders>
            <w:hideMark/>
          </w:tcPr>
          <w:p w14:paraId="430C5C5D" w14:textId="77777777" w:rsidR="00251D61" w:rsidRPr="00613175" w:rsidRDefault="00251D61" w:rsidP="00251D61">
            <w:pPr>
              <w:pStyle w:val="TAL"/>
              <w:rPr>
                <w:b/>
              </w:rPr>
            </w:pPr>
            <w:r w:rsidRPr="00613175">
              <w:rPr>
                <w:b/>
              </w:rPr>
              <w:t>Request-Line</w:t>
            </w:r>
          </w:p>
        </w:tc>
        <w:tc>
          <w:tcPr>
            <w:tcW w:w="7167" w:type="dxa"/>
            <w:tcBorders>
              <w:top w:val="nil"/>
              <w:left w:val="single" w:sz="4" w:space="0" w:color="auto"/>
              <w:bottom w:val="nil"/>
              <w:right w:val="single" w:sz="4" w:space="0" w:color="auto"/>
            </w:tcBorders>
          </w:tcPr>
          <w:p w14:paraId="4C4035A0" w14:textId="77777777" w:rsidR="00251D61" w:rsidRPr="00613175" w:rsidRDefault="00251D61" w:rsidP="00251D61">
            <w:pPr>
              <w:pStyle w:val="TAL"/>
            </w:pPr>
          </w:p>
        </w:tc>
      </w:tr>
      <w:tr w:rsidR="00251D61" w:rsidRPr="00613175" w14:paraId="3A537653" w14:textId="77777777" w:rsidTr="00251D61">
        <w:trPr>
          <w:cantSplit/>
          <w:trHeight w:val="255"/>
          <w:jc w:val="center"/>
        </w:trPr>
        <w:tc>
          <w:tcPr>
            <w:tcW w:w="2472" w:type="dxa"/>
            <w:tcBorders>
              <w:top w:val="nil"/>
              <w:left w:val="single" w:sz="4" w:space="0" w:color="auto"/>
              <w:bottom w:val="single" w:sz="4" w:space="0" w:color="auto"/>
              <w:right w:val="single" w:sz="4" w:space="0" w:color="auto"/>
            </w:tcBorders>
            <w:hideMark/>
          </w:tcPr>
          <w:p w14:paraId="3E35C780" w14:textId="77777777" w:rsidR="00251D61" w:rsidRPr="00613175" w:rsidRDefault="00251D61" w:rsidP="00251D61">
            <w:pPr>
              <w:pStyle w:val="TAL"/>
            </w:pPr>
            <w:r w:rsidRPr="00613175">
              <w:tab/>
              <w:t>Request-URI</w:t>
            </w:r>
          </w:p>
        </w:tc>
        <w:tc>
          <w:tcPr>
            <w:tcW w:w="7167" w:type="dxa"/>
            <w:tcBorders>
              <w:top w:val="nil"/>
              <w:left w:val="single" w:sz="4" w:space="0" w:color="auto"/>
              <w:bottom w:val="single" w:sz="4" w:space="0" w:color="auto"/>
              <w:right w:val="single" w:sz="4" w:space="0" w:color="auto"/>
            </w:tcBorders>
            <w:hideMark/>
          </w:tcPr>
          <w:p w14:paraId="303347BA" w14:textId="77777777" w:rsidR="00251D61" w:rsidRPr="00613175" w:rsidRDefault="00251D61" w:rsidP="00251D61">
            <w:pPr>
              <w:pStyle w:val="TAL"/>
            </w:pPr>
            <w:r w:rsidRPr="00613175">
              <w:rPr>
                <w:i/>
                <w:color w:val="0000FF"/>
                <w:u w:val="single"/>
              </w:rPr>
              <w:t>sip:final@conf-factory</w:t>
            </w:r>
            <w:r w:rsidRPr="00613175">
              <w:t xml:space="preserve">. appended with </w:t>
            </w:r>
            <w:r w:rsidRPr="00613175">
              <w:rPr>
                <w:bCs/>
              </w:rPr>
              <w:t>px_IMS_HomeDomainName</w:t>
            </w:r>
          </w:p>
        </w:tc>
      </w:tr>
    </w:tbl>
    <w:p w14:paraId="2EEF1A22" w14:textId="77777777" w:rsidR="00251D61" w:rsidRPr="00613175" w:rsidRDefault="00251D61" w:rsidP="00251D61">
      <w:pPr>
        <w:rPr>
          <w:snapToGrid w:val="0"/>
        </w:rPr>
      </w:pPr>
    </w:p>
    <w:p w14:paraId="25CA44DF" w14:textId="77777777" w:rsidR="00251D61" w:rsidRPr="00613175" w:rsidRDefault="00251D61" w:rsidP="00251D61">
      <w:pPr>
        <w:pStyle w:val="H6"/>
        <w:rPr>
          <w:snapToGrid w:val="0"/>
        </w:rPr>
      </w:pPr>
      <w:r w:rsidRPr="00613175">
        <w:rPr>
          <w:snapToGrid w:val="0"/>
        </w:rPr>
        <w:t>SUBSCRIBE (Step 10)</w:t>
      </w:r>
    </w:p>
    <w:p w14:paraId="5BC0F388" w14:textId="77777777" w:rsidR="00251D61" w:rsidRPr="00613175" w:rsidRDefault="00251D61" w:rsidP="00251D61">
      <w:r w:rsidRPr="00613175">
        <w:t>Use the default message “SUBSCRIBE for conference event package” in Annex A.5.1 of TS 34.229-1 [2], applying conditions A1 and A7.</w:t>
      </w:r>
    </w:p>
    <w:p w14:paraId="144B7E0D" w14:textId="77777777" w:rsidR="00251D61" w:rsidRPr="00613175" w:rsidRDefault="00251D61" w:rsidP="00251D61">
      <w:pPr>
        <w:pStyle w:val="H6"/>
        <w:rPr>
          <w:snapToGrid w:val="0"/>
        </w:rPr>
      </w:pPr>
      <w:r w:rsidRPr="00613175">
        <w:rPr>
          <w:snapToGrid w:val="0"/>
        </w:rPr>
        <w:t>200 OK (Step 11)</w:t>
      </w:r>
    </w:p>
    <w:p w14:paraId="2F2F83CD" w14:textId="77777777" w:rsidR="00251D61" w:rsidRPr="00613175" w:rsidRDefault="00251D61" w:rsidP="00251D61">
      <w:r w:rsidRPr="00613175">
        <w:t>Use the default message “200 OK for SUBSCRIBE” in Annex A.5.2 of TS 34.229-1 [2], applying condition A1.</w:t>
      </w:r>
    </w:p>
    <w:p w14:paraId="4CE02976" w14:textId="77777777" w:rsidR="00251D61" w:rsidRPr="00613175" w:rsidRDefault="00251D61" w:rsidP="00251D61">
      <w:pPr>
        <w:pStyle w:val="H6"/>
        <w:rPr>
          <w:snapToGrid w:val="0"/>
        </w:rPr>
      </w:pPr>
      <w:r w:rsidRPr="00613175">
        <w:rPr>
          <w:snapToGrid w:val="0"/>
        </w:rPr>
        <w:t>NOTIFY (Step 12)</w:t>
      </w:r>
    </w:p>
    <w:p w14:paraId="4EA3737A" w14:textId="77777777" w:rsidR="00251D61" w:rsidRPr="00613175" w:rsidRDefault="00251D61" w:rsidP="00251D61">
      <w:r w:rsidRPr="00613175">
        <w:t>Use the default message “MT NOTIFY for conference event package” in Annex A.5.3 of TS 34.229-1 [2], applying condition A3.</w:t>
      </w:r>
    </w:p>
    <w:p w14:paraId="6F91E077" w14:textId="77777777" w:rsidR="00251D61" w:rsidRPr="00613175" w:rsidRDefault="00251D61" w:rsidP="00251D61">
      <w:pPr>
        <w:pStyle w:val="H6"/>
        <w:rPr>
          <w:snapToGrid w:val="0"/>
        </w:rPr>
      </w:pPr>
      <w:r w:rsidRPr="00613175">
        <w:rPr>
          <w:snapToGrid w:val="0"/>
        </w:rPr>
        <w:t>200 OK (Step 13)</w:t>
      </w:r>
    </w:p>
    <w:p w14:paraId="4A5D2A91" w14:textId="77777777" w:rsidR="00251D61" w:rsidRPr="00613175" w:rsidRDefault="00251D61" w:rsidP="00251D61">
      <w:r w:rsidRPr="00613175">
        <w:t>Use the default message “200 OK for other requests than REGISTER or SUBSCRIBE” in Annex A.3.1 of TS 34.229-1 [2], applying conditions A5 and A22.</w:t>
      </w:r>
    </w:p>
    <w:p w14:paraId="57E3C6DA" w14:textId="77777777" w:rsidR="00251D61" w:rsidRPr="00613175" w:rsidRDefault="00251D61" w:rsidP="00FA7F23">
      <w:pPr>
        <w:pStyle w:val="Heading1"/>
      </w:pPr>
      <w:bookmarkStart w:id="1436" w:name="_Toc75880720"/>
      <w:bookmarkStart w:id="1437" w:name="_Toc84254432"/>
      <w:bookmarkStart w:id="1438" w:name="_Toc84255227"/>
      <w:r w:rsidRPr="00613175">
        <w:t>A.20</w:t>
      </w:r>
      <w:r w:rsidRPr="00613175">
        <w:tab/>
        <w:t>Generic test procedure for Inviting user to conference by sending a REFER request to the conference focus / 5GS</w:t>
      </w:r>
      <w:bookmarkEnd w:id="1436"/>
      <w:bookmarkEnd w:id="1437"/>
      <w:bookmarkEnd w:id="1438"/>
    </w:p>
    <w:p w14:paraId="58508BE9" w14:textId="77777777" w:rsidR="00251D61" w:rsidRPr="00613175" w:rsidRDefault="00251D61" w:rsidP="00251D61">
      <w:pPr>
        <w:pStyle w:val="H6"/>
      </w:pPr>
      <w:r w:rsidRPr="00613175">
        <w:t>Expected sequence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18"/>
        <w:gridCol w:w="627"/>
        <w:gridCol w:w="627"/>
        <w:gridCol w:w="3402"/>
        <w:gridCol w:w="4265"/>
      </w:tblGrid>
      <w:tr w:rsidR="00251D61" w:rsidRPr="00613175" w14:paraId="120DD55A" w14:textId="77777777" w:rsidTr="00251D61">
        <w:trPr>
          <w:cantSplit/>
          <w:jc w:val="center"/>
        </w:trPr>
        <w:tc>
          <w:tcPr>
            <w:tcW w:w="720" w:type="dxa"/>
            <w:tcBorders>
              <w:top w:val="single" w:sz="4" w:space="0" w:color="auto"/>
              <w:left w:val="single" w:sz="4" w:space="0" w:color="auto"/>
              <w:bottom w:val="nil"/>
              <w:right w:val="single" w:sz="4" w:space="0" w:color="auto"/>
            </w:tcBorders>
            <w:hideMark/>
          </w:tcPr>
          <w:p w14:paraId="25144702" w14:textId="77777777" w:rsidR="00251D61" w:rsidRPr="00613175" w:rsidRDefault="00251D61" w:rsidP="00251D61">
            <w:pPr>
              <w:pStyle w:val="TAH"/>
              <w:rPr>
                <w:snapToGrid w:val="0"/>
              </w:rPr>
            </w:pPr>
            <w:r w:rsidRPr="00613175">
              <w:rPr>
                <w:snapToGrid w:val="0"/>
              </w:rPr>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15F4D7A5" w14:textId="77777777" w:rsidR="00251D61" w:rsidRPr="00613175" w:rsidRDefault="00251D61" w:rsidP="00251D61">
            <w:pPr>
              <w:pStyle w:val="TAH"/>
              <w:rPr>
                <w:snapToGrid w:val="0"/>
              </w:rPr>
            </w:pPr>
            <w:r w:rsidRPr="00613175">
              <w:rPr>
                <w:snapToGrid w:val="0"/>
              </w:rPr>
              <w:t>Direction</w:t>
            </w:r>
          </w:p>
        </w:tc>
        <w:tc>
          <w:tcPr>
            <w:tcW w:w="3420" w:type="dxa"/>
            <w:tcBorders>
              <w:top w:val="single" w:sz="4" w:space="0" w:color="auto"/>
              <w:left w:val="single" w:sz="4" w:space="0" w:color="auto"/>
              <w:bottom w:val="nil"/>
              <w:right w:val="single" w:sz="4" w:space="0" w:color="auto"/>
            </w:tcBorders>
            <w:hideMark/>
          </w:tcPr>
          <w:p w14:paraId="6D018618" w14:textId="77777777" w:rsidR="00251D61" w:rsidRPr="00613175" w:rsidRDefault="00251D61" w:rsidP="00251D61">
            <w:pPr>
              <w:pStyle w:val="TAH"/>
              <w:rPr>
                <w:snapToGrid w:val="0"/>
              </w:rPr>
            </w:pPr>
            <w:r w:rsidRPr="00613175">
              <w:rPr>
                <w:snapToGrid w:val="0"/>
              </w:rPr>
              <w:t>Message</w:t>
            </w:r>
          </w:p>
        </w:tc>
        <w:tc>
          <w:tcPr>
            <w:tcW w:w="4288" w:type="dxa"/>
            <w:tcBorders>
              <w:top w:val="single" w:sz="4" w:space="0" w:color="auto"/>
              <w:left w:val="single" w:sz="4" w:space="0" w:color="auto"/>
              <w:bottom w:val="nil"/>
              <w:right w:val="single" w:sz="4" w:space="0" w:color="auto"/>
            </w:tcBorders>
            <w:hideMark/>
          </w:tcPr>
          <w:p w14:paraId="6E82268D" w14:textId="77777777" w:rsidR="00251D61" w:rsidRPr="00613175" w:rsidRDefault="00251D61" w:rsidP="00251D61">
            <w:pPr>
              <w:pStyle w:val="TAH"/>
              <w:rPr>
                <w:snapToGrid w:val="0"/>
              </w:rPr>
            </w:pPr>
            <w:r w:rsidRPr="00613175">
              <w:rPr>
                <w:snapToGrid w:val="0"/>
              </w:rPr>
              <w:t>Comment</w:t>
            </w:r>
          </w:p>
        </w:tc>
      </w:tr>
      <w:tr w:rsidR="00251D61" w:rsidRPr="00613175" w14:paraId="798A070B" w14:textId="77777777" w:rsidTr="00251D61">
        <w:trPr>
          <w:cantSplit/>
          <w:jc w:val="center"/>
        </w:trPr>
        <w:tc>
          <w:tcPr>
            <w:tcW w:w="720" w:type="dxa"/>
            <w:tcBorders>
              <w:top w:val="nil"/>
              <w:left w:val="single" w:sz="4" w:space="0" w:color="auto"/>
              <w:bottom w:val="single" w:sz="4" w:space="0" w:color="auto"/>
              <w:right w:val="single" w:sz="4" w:space="0" w:color="auto"/>
            </w:tcBorders>
          </w:tcPr>
          <w:p w14:paraId="37BEA75A" w14:textId="77777777" w:rsidR="00251D61" w:rsidRPr="00613175" w:rsidRDefault="00251D61" w:rsidP="00251D61">
            <w:pPr>
              <w:pStyle w:val="TAH"/>
              <w:rPr>
                <w:snapToGrid w:val="0"/>
              </w:rPr>
            </w:pPr>
          </w:p>
        </w:tc>
        <w:tc>
          <w:tcPr>
            <w:tcW w:w="630" w:type="dxa"/>
            <w:tcBorders>
              <w:top w:val="single" w:sz="4" w:space="0" w:color="auto"/>
              <w:left w:val="single" w:sz="4" w:space="0" w:color="auto"/>
              <w:bottom w:val="single" w:sz="4" w:space="0" w:color="auto"/>
              <w:right w:val="single" w:sz="4" w:space="0" w:color="auto"/>
            </w:tcBorders>
            <w:hideMark/>
          </w:tcPr>
          <w:p w14:paraId="2826F061" w14:textId="77777777" w:rsidR="00251D61" w:rsidRPr="00613175" w:rsidRDefault="00251D61" w:rsidP="00251D61">
            <w:pPr>
              <w:pStyle w:val="TAH"/>
              <w:rPr>
                <w:snapToGrid w:val="0"/>
              </w:rPr>
            </w:pPr>
            <w:r w:rsidRPr="00613175">
              <w:rPr>
                <w:snapToGrid w:val="0"/>
              </w:rPr>
              <w:t>UE</w:t>
            </w:r>
          </w:p>
        </w:tc>
        <w:tc>
          <w:tcPr>
            <w:tcW w:w="630" w:type="dxa"/>
            <w:tcBorders>
              <w:top w:val="single" w:sz="4" w:space="0" w:color="auto"/>
              <w:left w:val="single" w:sz="4" w:space="0" w:color="auto"/>
              <w:bottom w:val="single" w:sz="4" w:space="0" w:color="auto"/>
              <w:right w:val="single" w:sz="4" w:space="0" w:color="auto"/>
            </w:tcBorders>
            <w:hideMark/>
          </w:tcPr>
          <w:p w14:paraId="78E0740E" w14:textId="77777777" w:rsidR="00251D61" w:rsidRPr="00613175" w:rsidRDefault="00251D61" w:rsidP="00251D61">
            <w:pPr>
              <w:pStyle w:val="TAH"/>
              <w:rPr>
                <w:snapToGrid w:val="0"/>
              </w:rPr>
            </w:pPr>
            <w:r w:rsidRPr="00613175">
              <w:rPr>
                <w:snapToGrid w:val="0"/>
              </w:rPr>
              <w:t>SS</w:t>
            </w:r>
          </w:p>
        </w:tc>
        <w:tc>
          <w:tcPr>
            <w:tcW w:w="3420" w:type="dxa"/>
            <w:tcBorders>
              <w:top w:val="nil"/>
              <w:left w:val="single" w:sz="4" w:space="0" w:color="auto"/>
              <w:bottom w:val="single" w:sz="4" w:space="0" w:color="auto"/>
              <w:right w:val="single" w:sz="4" w:space="0" w:color="auto"/>
            </w:tcBorders>
          </w:tcPr>
          <w:p w14:paraId="55D12D7A" w14:textId="77777777" w:rsidR="00251D61" w:rsidRPr="00613175" w:rsidRDefault="00251D61" w:rsidP="00251D61">
            <w:pPr>
              <w:pStyle w:val="TAH"/>
              <w:rPr>
                <w:snapToGrid w:val="0"/>
              </w:rPr>
            </w:pPr>
          </w:p>
        </w:tc>
        <w:tc>
          <w:tcPr>
            <w:tcW w:w="4288" w:type="dxa"/>
            <w:tcBorders>
              <w:top w:val="nil"/>
              <w:left w:val="single" w:sz="4" w:space="0" w:color="auto"/>
              <w:bottom w:val="single" w:sz="4" w:space="0" w:color="auto"/>
              <w:right w:val="single" w:sz="4" w:space="0" w:color="auto"/>
            </w:tcBorders>
          </w:tcPr>
          <w:p w14:paraId="54CA8CD7" w14:textId="77777777" w:rsidR="00251D61" w:rsidRPr="00613175" w:rsidRDefault="00251D61" w:rsidP="00251D61">
            <w:pPr>
              <w:pStyle w:val="TAH"/>
              <w:rPr>
                <w:snapToGrid w:val="0"/>
              </w:rPr>
            </w:pPr>
          </w:p>
        </w:tc>
      </w:tr>
      <w:tr w:rsidR="00251D61" w:rsidRPr="00613175" w14:paraId="1A64D3E8"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3F3D2343" w14:textId="77777777" w:rsidR="00251D61" w:rsidRPr="00613175" w:rsidRDefault="00251D61" w:rsidP="00251D61">
            <w:pPr>
              <w:pStyle w:val="TAC"/>
              <w:rPr>
                <w:snapToGrid w:val="0"/>
              </w:rPr>
            </w:pPr>
            <w:r w:rsidRPr="00613175">
              <w:rPr>
                <w:snapToGrid w:val="0"/>
              </w:rPr>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277E9B55" w14:textId="77777777" w:rsidR="00251D61" w:rsidRPr="00613175" w:rsidRDefault="00251D61" w:rsidP="00251D61">
            <w:pPr>
              <w:pStyle w:val="TAC"/>
              <w:rPr>
                <w:snapToGrid w:val="0"/>
              </w:rPr>
            </w:pPr>
            <w:r w:rsidRPr="00613175">
              <w:rPr>
                <w:snapToGrid w:val="0"/>
              </w:rPr>
              <w:t>-&gt;</w:t>
            </w:r>
          </w:p>
        </w:tc>
        <w:tc>
          <w:tcPr>
            <w:tcW w:w="3420" w:type="dxa"/>
            <w:tcBorders>
              <w:top w:val="single" w:sz="4" w:space="0" w:color="auto"/>
              <w:left w:val="single" w:sz="4" w:space="0" w:color="auto"/>
              <w:bottom w:val="single" w:sz="4" w:space="0" w:color="auto"/>
              <w:right w:val="single" w:sz="4" w:space="0" w:color="auto"/>
            </w:tcBorders>
            <w:hideMark/>
          </w:tcPr>
          <w:p w14:paraId="3F19C520" w14:textId="77777777" w:rsidR="00251D61" w:rsidRPr="00613175" w:rsidRDefault="00251D61" w:rsidP="00251D61">
            <w:pPr>
              <w:pStyle w:val="TAL"/>
              <w:rPr>
                <w:snapToGrid w:val="0"/>
              </w:rPr>
            </w:pPr>
            <w:r w:rsidRPr="00613175">
              <w:rPr>
                <w:snapToGrid w:val="0"/>
              </w:rPr>
              <w:t>REFER</w:t>
            </w:r>
          </w:p>
        </w:tc>
        <w:tc>
          <w:tcPr>
            <w:tcW w:w="4288" w:type="dxa"/>
            <w:tcBorders>
              <w:top w:val="single" w:sz="4" w:space="0" w:color="auto"/>
              <w:left w:val="single" w:sz="4" w:space="0" w:color="auto"/>
              <w:bottom w:val="single" w:sz="4" w:space="0" w:color="auto"/>
              <w:right w:val="single" w:sz="4" w:space="0" w:color="auto"/>
            </w:tcBorders>
            <w:hideMark/>
          </w:tcPr>
          <w:p w14:paraId="5AAC2DC5" w14:textId="77777777" w:rsidR="00251D61" w:rsidRPr="00613175" w:rsidRDefault="00251D61" w:rsidP="00251D61">
            <w:pPr>
              <w:pStyle w:val="TAL"/>
              <w:rPr>
                <w:snapToGrid w:val="0"/>
              </w:rPr>
            </w:pPr>
            <w:r w:rsidRPr="00613175">
              <w:rPr>
                <w:snapToGrid w:val="0"/>
              </w:rPr>
              <w:t>UE sends REFER to SS referring to the conference</w:t>
            </w:r>
          </w:p>
        </w:tc>
      </w:tr>
      <w:tr w:rsidR="00251D61" w:rsidRPr="00613175" w14:paraId="4D50F7F3"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29222FFE" w14:textId="77777777" w:rsidR="00251D61" w:rsidRPr="00613175" w:rsidRDefault="00251D61" w:rsidP="00251D61">
            <w:pPr>
              <w:pStyle w:val="TAC"/>
              <w:rPr>
                <w:snapToGrid w:val="0"/>
              </w:rPr>
            </w:pPr>
            <w:r w:rsidRPr="00613175">
              <w:rPr>
                <w:snapToGrid w:val="0"/>
              </w:rP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1F97EC68" w14:textId="77777777" w:rsidR="00251D61" w:rsidRPr="00613175" w:rsidRDefault="00251D61" w:rsidP="00251D61">
            <w:pPr>
              <w:pStyle w:val="TAC"/>
              <w:rPr>
                <w:snapToGrid w:val="0"/>
              </w:rPr>
            </w:pPr>
            <w:r w:rsidRPr="00613175">
              <w:rPr>
                <w:snapToGrid w:val="0"/>
              </w:rPr>
              <w:t>&lt;-</w:t>
            </w:r>
          </w:p>
        </w:tc>
        <w:tc>
          <w:tcPr>
            <w:tcW w:w="3420" w:type="dxa"/>
            <w:tcBorders>
              <w:top w:val="single" w:sz="4" w:space="0" w:color="auto"/>
              <w:left w:val="single" w:sz="4" w:space="0" w:color="auto"/>
              <w:bottom w:val="single" w:sz="4" w:space="0" w:color="auto"/>
              <w:right w:val="single" w:sz="4" w:space="0" w:color="auto"/>
            </w:tcBorders>
            <w:hideMark/>
          </w:tcPr>
          <w:p w14:paraId="2255100C" w14:textId="77777777" w:rsidR="00251D61" w:rsidRPr="00613175" w:rsidRDefault="00251D61" w:rsidP="00251D61">
            <w:pPr>
              <w:pStyle w:val="TAL"/>
              <w:rPr>
                <w:snapToGrid w:val="0"/>
              </w:rPr>
            </w:pPr>
            <w:r w:rsidRPr="00613175">
              <w:rPr>
                <w:snapToGrid w:val="0"/>
              </w:rPr>
              <w:t>202 Accepted</w:t>
            </w:r>
          </w:p>
        </w:tc>
        <w:tc>
          <w:tcPr>
            <w:tcW w:w="4288" w:type="dxa"/>
            <w:tcBorders>
              <w:top w:val="single" w:sz="4" w:space="0" w:color="auto"/>
              <w:left w:val="single" w:sz="4" w:space="0" w:color="auto"/>
              <w:bottom w:val="single" w:sz="4" w:space="0" w:color="auto"/>
              <w:right w:val="single" w:sz="4" w:space="0" w:color="auto"/>
            </w:tcBorders>
            <w:hideMark/>
          </w:tcPr>
          <w:p w14:paraId="34557407" w14:textId="77777777" w:rsidR="00251D61" w:rsidRPr="00613175" w:rsidRDefault="00251D61" w:rsidP="00251D61">
            <w:pPr>
              <w:pStyle w:val="TAL"/>
              <w:rPr>
                <w:snapToGrid w:val="0"/>
              </w:rPr>
            </w:pPr>
            <w:r w:rsidRPr="00613175">
              <w:rPr>
                <w:snapToGrid w:val="0"/>
              </w:rPr>
              <w:t>The SS responds with a 202 final response</w:t>
            </w:r>
          </w:p>
        </w:tc>
      </w:tr>
      <w:tr w:rsidR="00251D61" w:rsidRPr="00613175" w14:paraId="535A3EBF"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36450317" w14:textId="77777777" w:rsidR="00251D61" w:rsidRPr="00613175" w:rsidRDefault="00251D61" w:rsidP="00251D61">
            <w:pPr>
              <w:pStyle w:val="TAC"/>
              <w:rPr>
                <w:snapToGrid w:val="0"/>
              </w:rPr>
            </w:pPr>
            <w:r w:rsidRPr="00613175">
              <w:rPr>
                <w:snapToGrid w:val="0"/>
              </w:rPr>
              <w:t>3</w:t>
            </w:r>
          </w:p>
        </w:tc>
        <w:tc>
          <w:tcPr>
            <w:tcW w:w="1260" w:type="dxa"/>
            <w:gridSpan w:val="2"/>
            <w:tcBorders>
              <w:top w:val="single" w:sz="4" w:space="0" w:color="auto"/>
              <w:left w:val="single" w:sz="4" w:space="0" w:color="auto"/>
              <w:bottom w:val="single" w:sz="4" w:space="0" w:color="auto"/>
              <w:right w:val="single" w:sz="4" w:space="0" w:color="auto"/>
            </w:tcBorders>
            <w:hideMark/>
          </w:tcPr>
          <w:p w14:paraId="10944CB8" w14:textId="77777777" w:rsidR="00251D61" w:rsidRPr="00613175" w:rsidRDefault="00251D61" w:rsidP="00251D61">
            <w:pPr>
              <w:pStyle w:val="TAC"/>
              <w:rPr>
                <w:snapToGrid w:val="0"/>
              </w:rPr>
            </w:pPr>
            <w:r w:rsidRPr="00613175">
              <w:rPr>
                <w:snapToGrid w:val="0"/>
              </w:rPr>
              <w:t>&lt;-</w:t>
            </w:r>
          </w:p>
        </w:tc>
        <w:tc>
          <w:tcPr>
            <w:tcW w:w="3420" w:type="dxa"/>
            <w:tcBorders>
              <w:top w:val="single" w:sz="4" w:space="0" w:color="auto"/>
              <w:left w:val="single" w:sz="4" w:space="0" w:color="auto"/>
              <w:bottom w:val="single" w:sz="4" w:space="0" w:color="auto"/>
              <w:right w:val="single" w:sz="4" w:space="0" w:color="auto"/>
            </w:tcBorders>
            <w:hideMark/>
          </w:tcPr>
          <w:p w14:paraId="244FEDA3" w14:textId="77777777" w:rsidR="00251D61" w:rsidRPr="00613175" w:rsidRDefault="00251D61" w:rsidP="00251D61">
            <w:pPr>
              <w:pStyle w:val="TAL"/>
              <w:rPr>
                <w:snapToGrid w:val="0"/>
              </w:rPr>
            </w:pPr>
            <w:r w:rsidRPr="00613175">
              <w:rPr>
                <w:snapToGrid w:val="0"/>
              </w:rPr>
              <w:t>NOTIFY</w:t>
            </w:r>
          </w:p>
        </w:tc>
        <w:tc>
          <w:tcPr>
            <w:tcW w:w="4288" w:type="dxa"/>
            <w:tcBorders>
              <w:top w:val="single" w:sz="4" w:space="0" w:color="auto"/>
              <w:left w:val="single" w:sz="4" w:space="0" w:color="auto"/>
              <w:bottom w:val="single" w:sz="4" w:space="0" w:color="auto"/>
              <w:right w:val="single" w:sz="4" w:space="0" w:color="auto"/>
            </w:tcBorders>
            <w:hideMark/>
          </w:tcPr>
          <w:p w14:paraId="295C41EF" w14:textId="77777777" w:rsidR="00251D61" w:rsidRPr="00613175" w:rsidRDefault="00251D61" w:rsidP="00251D61">
            <w:pPr>
              <w:pStyle w:val="TAL"/>
              <w:rPr>
                <w:snapToGrid w:val="0"/>
              </w:rPr>
            </w:pPr>
            <w:r w:rsidRPr="00613175">
              <w:rPr>
                <w:snapToGrid w:val="0"/>
              </w:rPr>
              <w:t>The SS sends initial NOTIFY for the implicit subscription created by the REFER request</w:t>
            </w:r>
          </w:p>
        </w:tc>
      </w:tr>
      <w:tr w:rsidR="00251D61" w:rsidRPr="00613175" w14:paraId="0C96EB78"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482605D2" w14:textId="77777777" w:rsidR="00251D61" w:rsidRPr="00613175" w:rsidRDefault="00251D61" w:rsidP="00251D61">
            <w:pPr>
              <w:pStyle w:val="TAC"/>
              <w:rPr>
                <w:snapToGrid w:val="0"/>
              </w:rPr>
            </w:pPr>
            <w:r w:rsidRPr="00613175">
              <w:rPr>
                <w:snapToGrid w:val="0"/>
              </w:rPr>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75BA1A5C" w14:textId="77777777" w:rsidR="00251D61" w:rsidRPr="00613175" w:rsidRDefault="00251D61" w:rsidP="00251D61">
            <w:pPr>
              <w:pStyle w:val="TAC"/>
              <w:rPr>
                <w:snapToGrid w:val="0"/>
              </w:rPr>
            </w:pPr>
            <w:r w:rsidRPr="00613175">
              <w:rPr>
                <w:snapToGrid w:val="0"/>
              </w:rPr>
              <w:t>-&gt;</w:t>
            </w:r>
          </w:p>
        </w:tc>
        <w:tc>
          <w:tcPr>
            <w:tcW w:w="3420" w:type="dxa"/>
            <w:tcBorders>
              <w:top w:val="single" w:sz="4" w:space="0" w:color="auto"/>
              <w:left w:val="single" w:sz="4" w:space="0" w:color="auto"/>
              <w:bottom w:val="single" w:sz="4" w:space="0" w:color="auto"/>
              <w:right w:val="single" w:sz="4" w:space="0" w:color="auto"/>
            </w:tcBorders>
            <w:hideMark/>
          </w:tcPr>
          <w:p w14:paraId="7F9229CA" w14:textId="77777777" w:rsidR="00251D61" w:rsidRPr="00613175" w:rsidRDefault="00251D61" w:rsidP="00251D61">
            <w:pPr>
              <w:pStyle w:val="TAL"/>
              <w:rPr>
                <w:snapToGrid w:val="0"/>
              </w:rPr>
            </w:pPr>
            <w:r w:rsidRPr="00613175">
              <w:rPr>
                <w:snapToGrid w:val="0"/>
              </w:rPr>
              <w:t>200 OK</w:t>
            </w:r>
          </w:p>
        </w:tc>
        <w:tc>
          <w:tcPr>
            <w:tcW w:w="4288" w:type="dxa"/>
            <w:tcBorders>
              <w:top w:val="single" w:sz="4" w:space="0" w:color="auto"/>
              <w:left w:val="single" w:sz="4" w:space="0" w:color="auto"/>
              <w:bottom w:val="single" w:sz="4" w:space="0" w:color="auto"/>
              <w:right w:val="single" w:sz="4" w:space="0" w:color="auto"/>
            </w:tcBorders>
            <w:hideMark/>
          </w:tcPr>
          <w:p w14:paraId="255A19A7" w14:textId="77777777" w:rsidR="00251D61" w:rsidRPr="00613175" w:rsidRDefault="00251D61" w:rsidP="00251D61">
            <w:pPr>
              <w:pStyle w:val="TAL"/>
              <w:rPr>
                <w:snapToGrid w:val="0"/>
              </w:rPr>
            </w:pPr>
            <w:r w:rsidRPr="00613175">
              <w:rPr>
                <w:snapToGrid w:val="0"/>
              </w:rPr>
              <w:t>The UE responds the NOTIFY with 200 OK</w:t>
            </w:r>
          </w:p>
        </w:tc>
      </w:tr>
      <w:tr w:rsidR="00251D61" w:rsidRPr="00613175" w14:paraId="5C3DB0E4"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4D41F3B" w14:textId="77777777" w:rsidR="00251D61" w:rsidRPr="00613175" w:rsidRDefault="00251D61" w:rsidP="00251D61">
            <w:pPr>
              <w:pStyle w:val="TAC"/>
              <w:rPr>
                <w:snapToGrid w:val="0"/>
              </w:rPr>
            </w:pPr>
            <w:r w:rsidRPr="00613175">
              <w:rPr>
                <w:snapToGrid w:val="0"/>
              </w:rPr>
              <w:t>5</w:t>
            </w:r>
          </w:p>
        </w:tc>
        <w:tc>
          <w:tcPr>
            <w:tcW w:w="1260" w:type="dxa"/>
            <w:gridSpan w:val="2"/>
            <w:tcBorders>
              <w:top w:val="single" w:sz="4" w:space="0" w:color="auto"/>
              <w:left w:val="single" w:sz="4" w:space="0" w:color="auto"/>
              <w:bottom w:val="single" w:sz="4" w:space="0" w:color="auto"/>
              <w:right w:val="single" w:sz="4" w:space="0" w:color="auto"/>
            </w:tcBorders>
            <w:hideMark/>
          </w:tcPr>
          <w:p w14:paraId="28BEDC99" w14:textId="77777777" w:rsidR="00251D61" w:rsidRPr="00613175" w:rsidRDefault="00251D61" w:rsidP="00251D61">
            <w:pPr>
              <w:pStyle w:val="TAC"/>
              <w:rPr>
                <w:snapToGrid w:val="0"/>
              </w:rPr>
            </w:pPr>
            <w:r w:rsidRPr="00613175">
              <w:rPr>
                <w:snapToGrid w:val="0"/>
              </w:rPr>
              <w:t>&lt;-</w:t>
            </w:r>
          </w:p>
        </w:tc>
        <w:tc>
          <w:tcPr>
            <w:tcW w:w="3420" w:type="dxa"/>
            <w:tcBorders>
              <w:top w:val="single" w:sz="4" w:space="0" w:color="auto"/>
              <w:left w:val="single" w:sz="4" w:space="0" w:color="auto"/>
              <w:bottom w:val="single" w:sz="4" w:space="0" w:color="auto"/>
              <w:right w:val="single" w:sz="4" w:space="0" w:color="auto"/>
            </w:tcBorders>
            <w:hideMark/>
          </w:tcPr>
          <w:p w14:paraId="3D219BF8" w14:textId="77777777" w:rsidR="00251D61" w:rsidRPr="00613175" w:rsidRDefault="00251D61" w:rsidP="00251D61">
            <w:pPr>
              <w:pStyle w:val="TAL"/>
              <w:rPr>
                <w:snapToGrid w:val="0"/>
              </w:rPr>
            </w:pPr>
            <w:r w:rsidRPr="00613175">
              <w:rPr>
                <w:snapToGrid w:val="0"/>
              </w:rPr>
              <w:t>NOTIFY</w:t>
            </w:r>
          </w:p>
        </w:tc>
        <w:tc>
          <w:tcPr>
            <w:tcW w:w="4288" w:type="dxa"/>
            <w:tcBorders>
              <w:top w:val="single" w:sz="4" w:space="0" w:color="auto"/>
              <w:left w:val="single" w:sz="4" w:space="0" w:color="auto"/>
              <w:bottom w:val="single" w:sz="4" w:space="0" w:color="auto"/>
              <w:right w:val="single" w:sz="4" w:space="0" w:color="auto"/>
            </w:tcBorders>
            <w:hideMark/>
          </w:tcPr>
          <w:p w14:paraId="4D695062" w14:textId="77777777" w:rsidR="00251D61" w:rsidRPr="00613175" w:rsidRDefault="00251D61" w:rsidP="00251D61">
            <w:pPr>
              <w:pStyle w:val="TAL"/>
              <w:rPr>
                <w:snapToGrid w:val="0"/>
              </w:rPr>
            </w:pPr>
            <w:r w:rsidRPr="00613175">
              <w:rPr>
                <w:snapToGrid w:val="0"/>
              </w:rPr>
              <w:t>The SS sends a NOTIFY related to REFER request to confirm that the invited user was able to join the conference</w:t>
            </w:r>
          </w:p>
        </w:tc>
      </w:tr>
      <w:tr w:rsidR="00251D61" w:rsidRPr="00613175" w14:paraId="7FE7CC55"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45B80D3E" w14:textId="77777777" w:rsidR="00251D61" w:rsidRPr="00613175" w:rsidRDefault="00251D61" w:rsidP="00251D61">
            <w:pPr>
              <w:pStyle w:val="TAC"/>
              <w:rPr>
                <w:snapToGrid w:val="0"/>
              </w:rPr>
            </w:pPr>
            <w:r w:rsidRPr="00613175">
              <w:rPr>
                <w:snapToGrid w:val="0"/>
              </w:rPr>
              <w:t>6</w:t>
            </w:r>
          </w:p>
        </w:tc>
        <w:tc>
          <w:tcPr>
            <w:tcW w:w="1260" w:type="dxa"/>
            <w:gridSpan w:val="2"/>
            <w:tcBorders>
              <w:top w:val="single" w:sz="4" w:space="0" w:color="auto"/>
              <w:left w:val="single" w:sz="4" w:space="0" w:color="auto"/>
              <w:bottom w:val="single" w:sz="4" w:space="0" w:color="auto"/>
              <w:right w:val="single" w:sz="4" w:space="0" w:color="auto"/>
            </w:tcBorders>
            <w:hideMark/>
          </w:tcPr>
          <w:p w14:paraId="40E0EB60" w14:textId="77777777" w:rsidR="00251D61" w:rsidRPr="00613175" w:rsidRDefault="00251D61" w:rsidP="00251D61">
            <w:pPr>
              <w:pStyle w:val="TAC"/>
              <w:rPr>
                <w:snapToGrid w:val="0"/>
              </w:rPr>
            </w:pPr>
            <w:r w:rsidRPr="00613175">
              <w:rPr>
                <w:snapToGrid w:val="0"/>
              </w:rPr>
              <w:t>-&gt;</w:t>
            </w:r>
          </w:p>
        </w:tc>
        <w:tc>
          <w:tcPr>
            <w:tcW w:w="3420" w:type="dxa"/>
            <w:tcBorders>
              <w:top w:val="single" w:sz="4" w:space="0" w:color="auto"/>
              <w:left w:val="single" w:sz="4" w:space="0" w:color="auto"/>
              <w:bottom w:val="single" w:sz="4" w:space="0" w:color="auto"/>
              <w:right w:val="single" w:sz="4" w:space="0" w:color="auto"/>
            </w:tcBorders>
            <w:hideMark/>
          </w:tcPr>
          <w:p w14:paraId="0FB29247" w14:textId="77777777" w:rsidR="00251D61" w:rsidRPr="00613175" w:rsidRDefault="00251D61" w:rsidP="00251D61">
            <w:pPr>
              <w:pStyle w:val="TAL"/>
              <w:rPr>
                <w:snapToGrid w:val="0"/>
              </w:rPr>
            </w:pPr>
            <w:r w:rsidRPr="00613175">
              <w:rPr>
                <w:snapToGrid w:val="0"/>
              </w:rPr>
              <w:t>200 OK</w:t>
            </w:r>
          </w:p>
        </w:tc>
        <w:tc>
          <w:tcPr>
            <w:tcW w:w="4288" w:type="dxa"/>
            <w:tcBorders>
              <w:top w:val="single" w:sz="4" w:space="0" w:color="auto"/>
              <w:left w:val="single" w:sz="4" w:space="0" w:color="auto"/>
              <w:bottom w:val="single" w:sz="4" w:space="0" w:color="auto"/>
              <w:right w:val="single" w:sz="4" w:space="0" w:color="auto"/>
            </w:tcBorders>
            <w:hideMark/>
          </w:tcPr>
          <w:p w14:paraId="50A25D72" w14:textId="77777777" w:rsidR="00251D61" w:rsidRPr="00613175" w:rsidRDefault="00251D61" w:rsidP="00251D61">
            <w:pPr>
              <w:pStyle w:val="TAL"/>
              <w:rPr>
                <w:snapToGrid w:val="0"/>
              </w:rPr>
            </w:pPr>
            <w:r w:rsidRPr="00613175">
              <w:rPr>
                <w:snapToGrid w:val="0"/>
              </w:rPr>
              <w:t>The UE responds the NOTIFY with 200 OK</w:t>
            </w:r>
          </w:p>
        </w:tc>
      </w:tr>
      <w:tr w:rsidR="00251D61" w:rsidRPr="00613175" w14:paraId="6F4C5A66"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7A96C49F" w14:textId="77777777" w:rsidR="00251D61" w:rsidRPr="00613175" w:rsidRDefault="00251D61" w:rsidP="00251D61">
            <w:pPr>
              <w:pStyle w:val="TAC"/>
              <w:rPr>
                <w:snapToGrid w:val="0"/>
              </w:rPr>
            </w:pPr>
            <w:r w:rsidRPr="00613175">
              <w:rPr>
                <w:snapToGrid w:val="0"/>
              </w:rPr>
              <w:t>7</w:t>
            </w:r>
          </w:p>
        </w:tc>
        <w:tc>
          <w:tcPr>
            <w:tcW w:w="1260" w:type="dxa"/>
            <w:gridSpan w:val="2"/>
            <w:tcBorders>
              <w:top w:val="single" w:sz="4" w:space="0" w:color="auto"/>
              <w:left w:val="single" w:sz="4" w:space="0" w:color="auto"/>
              <w:bottom w:val="single" w:sz="4" w:space="0" w:color="auto"/>
              <w:right w:val="single" w:sz="4" w:space="0" w:color="auto"/>
            </w:tcBorders>
            <w:hideMark/>
          </w:tcPr>
          <w:p w14:paraId="05020FC3" w14:textId="77777777" w:rsidR="00251D61" w:rsidRPr="00613175" w:rsidRDefault="00251D61" w:rsidP="00251D61">
            <w:pPr>
              <w:pStyle w:val="TAC"/>
              <w:rPr>
                <w:snapToGrid w:val="0"/>
              </w:rPr>
            </w:pPr>
            <w:r w:rsidRPr="00613175">
              <w:rPr>
                <w:snapToGrid w:val="0"/>
              </w:rPr>
              <w:t>&lt;-</w:t>
            </w:r>
          </w:p>
        </w:tc>
        <w:tc>
          <w:tcPr>
            <w:tcW w:w="3420" w:type="dxa"/>
            <w:tcBorders>
              <w:top w:val="single" w:sz="4" w:space="0" w:color="auto"/>
              <w:left w:val="single" w:sz="4" w:space="0" w:color="auto"/>
              <w:bottom w:val="single" w:sz="4" w:space="0" w:color="auto"/>
              <w:right w:val="single" w:sz="4" w:space="0" w:color="auto"/>
            </w:tcBorders>
            <w:hideMark/>
          </w:tcPr>
          <w:p w14:paraId="3B235307" w14:textId="77777777" w:rsidR="00251D61" w:rsidRPr="00613175" w:rsidRDefault="00251D61" w:rsidP="00251D61">
            <w:pPr>
              <w:pStyle w:val="TAL"/>
              <w:rPr>
                <w:snapToGrid w:val="0"/>
              </w:rPr>
            </w:pPr>
            <w:r w:rsidRPr="00613175">
              <w:rPr>
                <w:snapToGrid w:val="0"/>
              </w:rPr>
              <w:t>NOTIFY</w:t>
            </w:r>
          </w:p>
        </w:tc>
        <w:tc>
          <w:tcPr>
            <w:tcW w:w="4288" w:type="dxa"/>
            <w:tcBorders>
              <w:top w:val="single" w:sz="4" w:space="0" w:color="auto"/>
              <w:left w:val="single" w:sz="4" w:space="0" w:color="auto"/>
              <w:bottom w:val="single" w:sz="4" w:space="0" w:color="auto"/>
              <w:right w:val="single" w:sz="4" w:space="0" w:color="auto"/>
            </w:tcBorders>
            <w:hideMark/>
          </w:tcPr>
          <w:p w14:paraId="55350D4E" w14:textId="77777777" w:rsidR="00251D61" w:rsidRPr="00613175" w:rsidRDefault="00251D61" w:rsidP="00251D61">
            <w:pPr>
              <w:pStyle w:val="TAL"/>
              <w:rPr>
                <w:snapToGrid w:val="0"/>
              </w:rPr>
            </w:pPr>
            <w:r w:rsidRPr="00613175">
              <w:rPr>
                <w:snapToGrid w:val="0"/>
              </w:rPr>
              <w:t>Conditional: If the UE has subscribed the conference event package, the SS sends a NOTIFY for conference event package to inform that the invited user was able to join the conference</w:t>
            </w:r>
          </w:p>
        </w:tc>
      </w:tr>
      <w:tr w:rsidR="00251D61" w:rsidRPr="00613175" w14:paraId="29B636AA" w14:textId="77777777" w:rsidTr="00251D61">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F34FEED" w14:textId="77777777" w:rsidR="00251D61" w:rsidRPr="00613175" w:rsidRDefault="00251D61" w:rsidP="00251D61">
            <w:pPr>
              <w:pStyle w:val="TAC"/>
              <w:rPr>
                <w:snapToGrid w:val="0"/>
              </w:rPr>
            </w:pPr>
            <w:r w:rsidRPr="00613175">
              <w:rPr>
                <w:snapToGrid w:val="0"/>
              </w:rPr>
              <w:t>8</w:t>
            </w:r>
          </w:p>
        </w:tc>
        <w:tc>
          <w:tcPr>
            <w:tcW w:w="1260" w:type="dxa"/>
            <w:gridSpan w:val="2"/>
            <w:tcBorders>
              <w:top w:val="single" w:sz="4" w:space="0" w:color="auto"/>
              <w:left w:val="single" w:sz="4" w:space="0" w:color="auto"/>
              <w:bottom w:val="single" w:sz="4" w:space="0" w:color="auto"/>
              <w:right w:val="single" w:sz="4" w:space="0" w:color="auto"/>
            </w:tcBorders>
            <w:hideMark/>
          </w:tcPr>
          <w:p w14:paraId="0F24BE51" w14:textId="77777777" w:rsidR="00251D61" w:rsidRPr="00613175" w:rsidRDefault="00251D61" w:rsidP="00251D61">
            <w:pPr>
              <w:pStyle w:val="TAC"/>
              <w:rPr>
                <w:snapToGrid w:val="0"/>
              </w:rPr>
            </w:pPr>
            <w:r w:rsidRPr="00613175">
              <w:rPr>
                <w:snapToGrid w:val="0"/>
              </w:rPr>
              <w:t>-&gt;</w:t>
            </w:r>
          </w:p>
        </w:tc>
        <w:tc>
          <w:tcPr>
            <w:tcW w:w="3420" w:type="dxa"/>
            <w:tcBorders>
              <w:top w:val="single" w:sz="4" w:space="0" w:color="auto"/>
              <w:left w:val="single" w:sz="4" w:space="0" w:color="auto"/>
              <w:bottom w:val="single" w:sz="4" w:space="0" w:color="auto"/>
              <w:right w:val="single" w:sz="4" w:space="0" w:color="auto"/>
            </w:tcBorders>
            <w:hideMark/>
          </w:tcPr>
          <w:p w14:paraId="0FA5D257" w14:textId="77777777" w:rsidR="00251D61" w:rsidRPr="00613175" w:rsidRDefault="00251D61" w:rsidP="00251D61">
            <w:pPr>
              <w:pStyle w:val="TAL"/>
              <w:rPr>
                <w:snapToGrid w:val="0"/>
              </w:rPr>
            </w:pPr>
            <w:r w:rsidRPr="00613175">
              <w:rPr>
                <w:snapToGrid w:val="0"/>
              </w:rPr>
              <w:t>200 OK</w:t>
            </w:r>
          </w:p>
        </w:tc>
        <w:tc>
          <w:tcPr>
            <w:tcW w:w="4288" w:type="dxa"/>
            <w:tcBorders>
              <w:top w:val="single" w:sz="4" w:space="0" w:color="auto"/>
              <w:left w:val="single" w:sz="4" w:space="0" w:color="auto"/>
              <w:bottom w:val="single" w:sz="4" w:space="0" w:color="auto"/>
              <w:right w:val="single" w:sz="4" w:space="0" w:color="auto"/>
            </w:tcBorders>
            <w:hideMark/>
          </w:tcPr>
          <w:p w14:paraId="67830DD3" w14:textId="77777777" w:rsidR="00251D61" w:rsidRPr="00613175" w:rsidRDefault="00251D61" w:rsidP="00251D61">
            <w:pPr>
              <w:pStyle w:val="TAL"/>
              <w:rPr>
                <w:snapToGrid w:val="0"/>
              </w:rPr>
            </w:pPr>
            <w:r w:rsidRPr="00613175">
              <w:rPr>
                <w:snapToGrid w:val="0"/>
              </w:rPr>
              <w:t>Conditional: The UE responds the NOTIFY with 200 OK</w:t>
            </w:r>
          </w:p>
        </w:tc>
      </w:tr>
    </w:tbl>
    <w:p w14:paraId="4E5BD785" w14:textId="77777777" w:rsidR="00251D61" w:rsidRPr="00613175" w:rsidRDefault="00251D61" w:rsidP="00251D61">
      <w:pPr>
        <w:rPr>
          <w:lang w:eastAsia="zh-CN"/>
        </w:rPr>
      </w:pPr>
    </w:p>
    <w:p w14:paraId="3467F943" w14:textId="77777777" w:rsidR="00251D61" w:rsidRPr="00613175" w:rsidRDefault="00251D61" w:rsidP="00251D61">
      <w:pPr>
        <w:pStyle w:val="H6"/>
      </w:pPr>
      <w:r w:rsidRPr="00613175">
        <w:t>Specific Message Contents</w:t>
      </w:r>
    </w:p>
    <w:p w14:paraId="13D2410E" w14:textId="77777777" w:rsidR="00251D61" w:rsidRPr="00613175" w:rsidRDefault="00251D61" w:rsidP="00251D61">
      <w:pPr>
        <w:pStyle w:val="H6"/>
        <w:rPr>
          <w:snapToGrid w:val="0"/>
        </w:rPr>
      </w:pPr>
      <w:r w:rsidRPr="00613175">
        <w:rPr>
          <w:snapToGrid w:val="0"/>
        </w:rPr>
        <w:t>REFER (Step 1)</w:t>
      </w:r>
    </w:p>
    <w:p w14:paraId="04167508" w14:textId="77777777" w:rsidR="00251D61" w:rsidRPr="00613175" w:rsidRDefault="00251D61" w:rsidP="00251D61">
      <w:pPr>
        <w:keepNext/>
      </w:pPr>
      <w:r w:rsidRPr="00613175">
        <w:t>Use the default message “MO REFER” in Annex A.2.10 of TS 34.229-1[2], applying conditions A1 and A5, with the following exceptions: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1"/>
        <w:gridCol w:w="7658"/>
      </w:tblGrid>
      <w:tr w:rsidR="00251D61" w:rsidRPr="00613175" w14:paraId="2761BA96" w14:textId="77777777" w:rsidTr="00251D61">
        <w:trPr>
          <w:cantSplit/>
          <w:trHeight w:val="255"/>
          <w:tblHeader/>
          <w:jc w:val="center"/>
        </w:trPr>
        <w:tc>
          <w:tcPr>
            <w:tcW w:w="1980" w:type="dxa"/>
            <w:tcBorders>
              <w:top w:val="single" w:sz="4" w:space="0" w:color="auto"/>
              <w:left w:val="single" w:sz="4" w:space="0" w:color="auto"/>
              <w:bottom w:val="single" w:sz="4" w:space="0" w:color="auto"/>
              <w:right w:val="single" w:sz="4" w:space="0" w:color="auto"/>
            </w:tcBorders>
            <w:hideMark/>
          </w:tcPr>
          <w:p w14:paraId="6C945732" w14:textId="77777777" w:rsidR="00251D61" w:rsidRPr="00613175" w:rsidRDefault="00251D61" w:rsidP="00251D61">
            <w:pPr>
              <w:pStyle w:val="TAH"/>
            </w:pPr>
            <w:r w:rsidRPr="00613175">
              <w:t>Header/param</w:t>
            </w:r>
          </w:p>
        </w:tc>
        <w:tc>
          <w:tcPr>
            <w:tcW w:w="7653" w:type="dxa"/>
            <w:tcBorders>
              <w:top w:val="single" w:sz="4" w:space="0" w:color="auto"/>
              <w:left w:val="single" w:sz="4" w:space="0" w:color="auto"/>
              <w:bottom w:val="single" w:sz="4" w:space="0" w:color="auto"/>
              <w:right w:val="single" w:sz="4" w:space="0" w:color="auto"/>
            </w:tcBorders>
            <w:hideMark/>
          </w:tcPr>
          <w:p w14:paraId="11E20836" w14:textId="77777777" w:rsidR="00251D61" w:rsidRPr="00613175" w:rsidRDefault="00251D61" w:rsidP="00251D61">
            <w:pPr>
              <w:pStyle w:val="TAH"/>
            </w:pPr>
            <w:r w:rsidRPr="00613175">
              <w:t>Value/remark</w:t>
            </w:r>
          </w:p>
        </w:tc>
      </w:tr>
      <w:tr w:rsidR="00251D61" w:rsidRPr="00613175" w14:paraId="7597CF6B" w14:textId="77777777" w:rsidTr="00251D61">
        <w:trPr>
          <w:cantSplit/>
          <w:trHeight w:val="255"/>
          <w:jc w:val="center"/>
        </w:trPr>
        <w:tc>
          <w:tcPr>
            <w:tcW w:w="1980" w:type="dxa"/>
            <w:tcBorders>
              <w:top w:val="single" w:sz="4" w:space="0" w:color="auto"/>
              <w:left w:val="single" w:sz="4" w:space="0" w:color="auto"/>
              <w:bottom w:val="single" w:sz="4" w:space="0" w:color="auto"/>
              <w:right w:val="single" w:sz="4" w:space="0" w:color="auto"/>
            </w:tcBorders>
            <w:hideMark/>
          </w:tcPr>
          <w:p w14:paraId="6B3FE475" w14:textId="77777777" w:rsidR="00251D61" w:rsidRPr="00613175" w:rsidRDefault="00251D61" w:rsidP="00251D61">
            <w:pPr>
              <w:pStyle w:val="TAL"/>
              <w:rPr>
                <w:b/>
              </w:rPr>
            </w:pPr>
            <w:r w:rsidRPr="00613175">
              <w:rPr>
                <w:b/>
              </w:rPr>
              <w:t>Request-URI</w:t>
            </w:r>
          </w:p>
        </w:tc>
        <w:tc>
          <w:tcPr>
            <w:tcW w:w="7653" w:type="dxa"/>
            <w:tcBorders>
              <w:top w:val="single" w:sz="4" w:space="0" w:color="auto"/>
              <w:left w:val="single" w:sz="4" w:space="0" w:color="auto"/>
              <w:bottom w:val="single" w:sz="4" w:space="0" w:color="auto"/>
              <w:right w:val="single" w:sz="4" w:space="0" w:color="auto"/>
            </w:tcBorders>
            <w:hideMark/>
          </w:tcPr>
          <w:p w14:paraId="0D2C3FCA" w14:textId="77777777" w:rsidR="00251D61" w:rsidRPr="00613175" w:rsidRDefault="00251D61" w:rsidP="00251D61">
            <w:pPr>
              <w:pStyle w:val="TAL"/>
            </w:pPr>
            <w:r w:rsidRPr="00613175">
              <w:rPr>
                <w:i/>
              </w:rPr>
              <w:t>sip:final@conf-factory.</w:t>
            </w:r>
            <w:r w:rsidRPr="00613175">
              <w:t xml:space="preserve"> appended with px_IMS_HomeDomainName</w:t>
            </w:r>
          </w:p>
        </w:tc>
      </w:tr>
      <w:tr w:rsidR="00251D61" w:rsidRPr="00613175" w14:paraId="4421A717" w14:textId="77777777" w:rsidTr="00251D61">
        <w:trPr>
          <w:cantSplit/>
          <w:trHeight w:val="255"/>
          <w:jc w:val="center"/>
        </w:trPr>
        <w:tc>
          <w:tcPr>
            <w:tcW w:w="1980" w:type="dxa"/>
            <w:tcBorders>
              <w:top w:val="single" w:sz="4" w:space="0" w:color="auto"/>
              <w:left w:val="single" w:sz="4" w:space="0" w:color="auto"/>
              <w:bottom w:val="nil"/>
              <w:right w:val="single" w:sz="4" w:space="0" w:color="auto"/>
            </w:tcBorders>
            <w:hideMark/>
          </w:tcPr>
          <w:p w14:paraId="5BFD2E0F" w14:textId="77777777" w:rsidR="00251D61" w:rsidRPr="00613175" w:rsidRDefault="00251D61" w:rsidP="00251D61">
            <w:pPr>
              <w:pStyle w:val="TAL"/>
              <w:rPr>
                <w:b/>
              </w:rPr>
            </w:pPr>
            <w:r w:rsidRPr="00613175">
              <w:rPr>
                <w:b/>
              </w:rPr>
              <w:t>Refer-To</w:t>
            </w:r>
          </w:p>
          <w:p w14:paraId="1ADCEEC3" w14:textId="77777777" w:rsidR="00251D61" w:rsidRPr="00613175" w:rsidRDefault="00251D61" w:rsidP="00251D61">
            <w:pPr>
              <w:pStyle w:val="TAL"/>
            </w:pPr>
            <w:r w:rsidRPr="00613175">
              <w:tab/>
              <w:t>addr-spec</w:t>
            </w:r>
          </w:p>
        </w:tc>
        <w:tc>
          <w:tcPr>
            <w:tcW w:w="7653" w:type="dxa"/>
            <w:tcBorders>
              <w:top w:val="single" w:sz="4" w:space="0" w:color="auto"/>
              <w:left w:val="single" w:sz="4" w:space="0" w:color="auto"/>
              <w:bottom w:val="nil"/>
              <w:right w:val="single" w:sz="4" w:space="0" w:color="auto"/>
            </w:tcBorders>
          </w:tcPr>
          <w:p w14:paraId="28C0653D" w14:textId="77777777" w:rsidR="00251D61" w:rsidRPr="00613175" w:rsidRDefault="00251D61" w:rsidP="00251D61">
            <w:pPr>
              <w:pStyle w:val="TAL"/>
            </w:pPr>
          </w:p>
          <w:p w14:paraId="77F8AA0D" w14:textId="77777777" w:rsidR="00251D61" w:rsidRPr="00613175" w:rsidRDefault="00251D61" w:rsidP="00251D61">
            <w:pPr>
              <w:pStyle w:val="TAL"/>
            </w:pPr>
            <w:r w:rsidRPr="00613175">
              <w:t>SIP URI or tel URI of the user invited to the conference. If an active session exists, the Replaces header in the header portion of the SIP URI shall be included (mandatory inclusion is stated in NG.114 [31]) and set to the dialog ID of the active session according to RFC 3891 [40]. In this case, if the user has been invited with a tel URI, the UE shall convert the tel URI to a SIP URI according to RFC 3261 [6] clause 19.1.6.</w:t>
            </w:r>
          </w:p>
          <w:p w14:paraId="19A0AD36" w14:textId="77777777" w:rsidR="00251D61" w:rsidRPr="00613175" w:rsidRDefault="00251D61" w:rsidP="00251D61">
            <w:pPr>
              <w:pStyle w:val="TAL"/>
            </w:pPr>
            <w:r w:rsidRPr="00613175">
              <w:t>(NOTE: the dialog ID is percent encoded according to RFC 3986 [41]).</w:t>
            </w:r>
          </w:p>
        </w:tc>
      </w:tr>
      <w:tr w:rsidR="00251D61" w:rsidRPr="00613175" w14:paraId="56BCB82E" w14:textId="77777777" w:rsidTr="00251D61">
        <w:trPr>
          <w:cantSplit/>
          <w:trHeight w:val="255"/>
          <w:jc w:val="center"/>
        </w:trPr>
        <w:tc>
          <w:tcPr>
            <w:tcW w:w="1980" w:type="dxa"/>
            <w:tcBorders>
              <w:top w:val="single" w:sz="4" w:space="0" w:color="auto"/>
              <w:left w:val="single" w:sz="4" w:space="0" w:color="auto"/>
              <w:bottom w:val="nil"/>
              <w:right w:val="single" w:sz="4" w:space="0" w:color="auto"/>
            </w:tcBorders>
            <w:hideMark/>
          </w:tcPr>
          <w:p w14:paraId="5A13F937" w14:textId="77777777" w:rsidR="00251D61" w:rsidRPr="00613175" w:rsidRDefault="00251D61" w:rsidP="00251D61">
            <w:pPr>
              <w:pStyle w:val="TAL"/>
              <w:rPr>
                <w:b/>
              </w:rPr>
            </w:pPr>
            <w:r w:rsidRPr="00613175">
              <w:rPr>
                <w:b/>
              </w:rPr>
              <w:t>To</w:t>
            </w:r>
          </w:p>
        </w:tc>
        <w:tc>
          <w:tcPr>
            <w:tcW w:w="7653" w:type="dxa"/>
            <w:tcBorders>
              <w:top w:val="single" w:sz="4" w:space="0" w:color="auto"/>
              <w:left w:val="single" w:sz="4" w:space="0" w:color="auto"/>
              <w:bottom w:val="nil"/>
              <w:right w:val="single" w:sz="4" w:space="0" w:color="auto"/>
            </w:tcBorders>
          </w:tcPr>
          <w:p w14:paraId="4B4CA758" w14:textId="77777777" w:rsidR="00251D61" w:rsidRPr="00613175" w:rsidRDefault="00251D61" w:rsidP="00251D61">
            <w:pPr>
              <w:pStyle w:val="TAL"/>
            </w:pPr>
          </w:p>
        </w:tc>
      </w:tr>
      <w:tr w:rsidR="00251D61" w:rsidRPr="00613175" w14:paraId="6C831F6E" w14:textId="77777777" w:rsidTr="00251D61">
        <w:trPr>
          <w:cantSplit/>
          <w:trHeight w:val="255"/>
          <w:jc w:val="center"/>
        </w:trPr>
        <w:tc>
          <w:tcPr>
            <w:tcW w:w="1980" w:type="dxa"/>
            <w:tcBorders>
              <w:top w:val="nil"/>
              <w:left w:val="single" w:sz="4" w:space="0" w:color="auto"/>
              <w:bottom w:val="nil"/>
              <w:right w:val="single" w:sz="4" w:space="0" w:color="auto"/>
            </w:tcBorders>
            <w:hideMark/>
          </w:tcPr>
          <w:p w14:paraId="20F2950E" w14:textId="77777777" w:rsidR="00251D61" w:rsidRPr="00613175" w:rsidRDefault="00251D61" w:rsidP="00251D61">
            <w:pPr>
              <w:pStyle w:val="TAL"/>
            </w:pPr>
            <w:r w:rsidRPr="00613175">
              <w:tab/>
              <w:t>addr-spec</w:t>
            </w:r>
          </w:p>
          <w:p w14:paraId="154CF37C" w14:textId="77777777" w:rsidR="00251D61" w:rsidRPr="00613175" w:rsidRDefault="00251D61" w:rsidP="00251D61">
            <w:pPr>
              <w:pStyle w:val="TAL"/>
            </w:pPr>
            <w:r w:rsidRPr="00613175">
              <w:tab/>
              <w:t>tag</w:t>
            </w:r>
          </w:p>
        </w:tc>
        <w:tc>
          <w:tcPr>
            <w:tcW w:w="7653" w:type="dxa"/>
            <w:tcBorders>
              <w:top w:val="nil"/>
              <w:left w:val="single" w:sz="4" w:space="0" w:color="auto"/>
              <w:bottom w:val="nil"/>
              <w:right w:val="single" w:sz="4" w:space="0" w:color="auto"/>
            </w:tcBorders>
            <w:hideMark/>
          </w:tcPr>
          <w:p w14:paraId="442594C5" w14:textId="77777777" w:rsidR="00251D61" w:rsidRPr="00613175" w:rsidRDefault="00251D61" w:rsidP="00251D61">
            <w:pPr>
              <w:pStyle w:val="TAL"/>
            </w:pPr>
            <w:r w:rsidRPr="00613175">
              <w:t>remote SIP URI as used in To header in step 2 of A.16</w:t>
            </w:r>
          </w:p>
          <w:p w14:paraId="70C9104C" w14:textId="77777777" w:rsidR="00251D61" w:rsidRPr="00613175" w:rsidRDefault="00251D61" w:rsidP="00251D61">
            <w:pPr>
              <w:pStyle w:val="TAL"/>
            </w:pPr>
            <w:r w:rsidRPr="00613175">
              <w:t>remote tag of the dialog with the conference focus created in step 2 of A.16</w:t>
            </w:r>
          </w:p>
        </w:tc>
      </w:tr>
      <w:tr w:rsidR="00251D61" w:rsidRPr="00613175" w14:paraId="3FCF0759" w14:textId="77777777" w:rsidTr="00251D61">
        <w:trPr>
          <w:cantSplit/>
          <w:trHeight w:val="735"/>
          <w:jc w:val="center"/>
        </w:trPr>
        <w:tc>
          <w:tcPr>
            <w:tcW w:w="1980" w:type="dxa"/>
            <w:tcBorders>
              <w:top w:val="nil"/>
              <w:left w:val="single" w:sz="4" w:space="0" w:color="auto"/>
              <w:bottom w:val="single" w:sz="4" w:space="0" w:color="auto"/>
              <w:right w:val="single" w:sz="4" w:space="0" w:color="auto"/>
            </w:tcBorders>
            <w:hideMark/>
          </w:tcPr>
          <w:p w14:paraId="7D59A77C" w14:textId="77777777" w:rsidR="00251D61" w:rsidRPr="00613175" w:rsidRDefault="00251D61" w:rsidP="00251D61">
            <w:pPr>
              <w:pStyle w:val="TAL"/>
              <w:rPr>
                <w:b/>
              </w:rPr>
            </w:pPr>
            <w:r w:rsidRPr="00613175">
              <w:rPr>
                <w:b/>
              </w:rPr>
              <w:t>Route</w:t>
            </w:r>
          </w:p>
          <w:p w14:paraId="737B28DE" w14:textId="77777777" w:rsidR="00251D61" w:rsidRPr="00613175" w:rsidRDefault="00251D61" w:rsidP="00251D61">
            <w:pPr>
              <w:pStyle w:val="TAL"/>
            </w:pPr>
            <w:r w:rsidRPr="00613175">
              <w:tab/>
              <w:t>route-param</w:t>
            </w:r>
          </w:p>
        </w:tc>
        <w:tc>
          <w:tcPr>
            <w:tcW w:w="7653" w:type="dxa"/>
            <w:tcBorders>
              <w:top w:val="nil"/>
              <w:left w:val="single" w:sz="4" w:space="0" w:color="auto"/>
              <w:bottom w:val="single" w:sz="4" w:space="0" w:color="auto"/>
              <w:right w:val="single" w:sz="4" w:space="0" w:color="auto"/>
            </w:tcBorders>
          </w:tcPr>
          <w:p w14:paraId="56DBD158" w14:textId="77777777" w:rsidR="00251D61" w:rsidRPr="00613175" w:rsidRDefault="00251D61" w:rsidP="00251D61">
            <w:pPr>
              <w:pStyle w:val="TAL"/>
            </w:pPr>
          </w:p>
          <w:p w14:paraId="49FB112F" w14:textId="77777777" w:rsidR="00251D61" w:rsidRPr="00613175" w:rsidRDefault="00251D61" w:rsidP="00251D61">
            <w:pPr>
              <w:pStyle w:val="TAL"/>
            </w:pPr>
            <w:r w:rsidRPr="00613175">
              <w:t>URIs of the Record-Route header of 183 response sent in step 4 of A.16 in reverse order</w:t>
            </w:r>
          </w:p>
        </w:tc>
      </w:tr>
    </w:tbl>
    <w:p w14:paraId="0459C1EB" w14:textId="77777777" w:rsidR="00251D61" w:rsidRPr="00613175" w:rsidRDefault="00251D61" w:rsidP="00251D61"/>
    <w:p w14:paraId="02710D05" w14:textId="77777777" w:rsidR="00251D61" w:rsidRPr="00613175" w:rsidRDefault="00251D61" w:rsidP="00251D61">
      <w:pPr>
        <w:pStyle w:val="H6"/>
        <w:rPr>
          <w:snapToGrid w:val="0"/>
        </w:rPr>
      </w:pPr>
      <w:r w:rsidRPr="00613175">
        <w:rPr>
          <w:snapToGrid w:val="0"/>
        </w:rPr>
        <w:t>NOTIFY (Step 3)</w:t>
      </w:r>
    </w:p>
    <w:p w14:paraId="460D3895" w14:textId="77777777" w:rsidR="00251D61" w:rsidRPr="00613175" w:rsidRDefault="00251D61" w:rsidP="00251D61">
      <w:pPr>
        <w:keepNext/>
      </w:pPr>
      <w:r w:rsidRPr="00613175">
        <w:t>Use the default message “MT NOTIFY for refer package” in Annex A.2.11 of TS 34.229-1 [2], applying condition A1, with the following exceptions: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1"/>
        <w:gridCol w:w="7658"/>
      </w:tblGrid>
      <w:tr w:rsidR="00251D61" w:rsidRPr="00613175" w14:paraId="25308A9E" w14:textId="77777777" w:rsidTr="00251D61">
        <w:trPr>
          <w:cantSplit/>
          <w:trHeight w:val="255"/>
          <w:tblHeader/>
          <w:jc w:val="center"/>
        </w:trPr>
        <w:tc>
          <w:tcPr>
            <w:tcW w:w="1980" w:type="dxa"/>
            <w:tcBorders>
              <w:top w:val="single" w:sz="4" w:space="0" w:color="auto"/>
              <w:left w:val="single" w:sz="4" w:space="0" w:color="auto"/>
              <w:bottom w:val="single" w:sz="4" w:space="0" w:color="auto"/>
              <w:right w:val="single" w:sz="4" w:space="0" w:color="auto"/>
            </w:tcBorders>
            <w:hideMark/>
          </w:tcPr>
          <w:p w14:paraId="044075B7" w14:textId="77777777" w:rsidR="00251D61" w:rsidRPr="00613175" w:rsidRDefault="00251D61" w:rsidP="00251D61">
            <w:pPr>
              <w:pStyle w:val="TAH"/>
            </w:pPr>
            <w:r w:rsidRPr="00613175">
              <w:t>Header/param</w:t>
            </w:r>
          </w:p>
        </w:tc>
        <w:tc>
          <w:tcPr>
            <w:tcW w:w="7653" w:type="dxa"/>
            <w:tcBorders>
              <w:top w:val="single" w:sz="4" w:space="0" w:color="auto"/>
              <w:left w:val="single" w:sz="4" w:space="0" w:color="auto"/>
              <w:bottom w:val="single" w:sz="4" w:space="0" w:color="auto"/>
              <w:right w:val="single" w:sz="4" w:space="0" w:color="auto"/>
            </w:tcBorders>
            <w:hideMark/>
          </w:tcPr>
          <w:p w14:paraId="37F09FD5" w14:textId="77777777" w:rsidR="00251D61" w:rsidRPr="00613175" w:rsidRDefault="00251D61" w:rsidP="00251D61">
            <w:pPr>
              <w:pStyle w:val="TAH"/>
            </w:pPr>
            <w:r w:rsidRPr="00613175">
              <w:t>Value/remark</w:t>
            </w:r>
          </w:p>
        </w:tc>
      </w:tr>
      <w:tr w:rsidR="00251D61" w:rsidRPr="00613175" w14:paraId="4A3DAB2F" w14:textId="77777777" w:rsidTr="00251D61">
        <w:trPr>
          <w:cantSplit/>
          <w:trHeight w:val="255"/>
          <w:jc w:val="center"/>
        </w:trPr>
        <w:tc>
          <w:tcPr>
            <w:tcW w:w="1980" w:type="dxa"/>
            <w:tcBorders>
              <w:top w:val="single" w:sz="4" w:space="0" w:color="auto"/>
              <w:left w:val="single" w:sz="4" w:space="0" w:color="auto"/>
              <w:bottom w:val="single" w:sz="4" w:space="0" w:color="auto"/>
              <w:right w:val="single" w:sz="4" w:space="0" w:color="auto"/>
            </w:tcBorders>
            <w:hideMark/>
          </w:tcPr>
          <w:p w14:paraId="524299E0" w14:textId="77777777" w:rsidR="00251D61" w:rsidRPr="00613175" w:rsidRDefault="00251D61" w:rsidP="00251D61">
            <w:pPr>
              <w:pStyle w:val="TAL"/>
              <w:rPr>
                <w:b/>
              </w:rPr>
            </w:pPr>
            <w:r w:rsidRPr="00613175">
              <w:rPr>
                <w:b/>
              </w:rPr>
              <w:t>Message-body</w:t>
            </w:r>
          </w:p>
        </w:tc>
        <w:tc>
          <w:tcPr>
            <w:tcW w:w="7653" w:type="dxa"/>
            <w:tcBorders>
              <w:top w:val="single" w:sz="4" w:space="0" w:color="auto"/>
              <w:left w:val="single" w:sz="4" w:space="0" w:color="auto"/>
              <w:bottom w:val="single" w:sz="4" w:space="0" w:color="auto"/>
              <w:right w:val="single" w:sz="4" w:space="0" w:color="auto"/>
            </w:tcBorders>
            <w:hideMark/>
          </w:tcPr>
          <w:p w14:paraId="60161558" w14:textId="77777777" w:rsidR="00251D61" w:rsidRPr="00613175" w:rsidRDefault="00251D61" w:rsidP="00251D61">
            <w:pPr>
              <w:pStyle w:val="TAL"/>
            </w:pPr>
            <w:r w:rsidRPr="00613175">
              <w:rPr>
                <w:i/>
              </w:rPr>
              <w:t>SIP/2.0 100 Trying</w:t>
            </w:r>
          </w:p>
        </w:tc>
      </w:tr>
    </w:tbl>
    <w:p w14:paraId="3ADCF83A" w14:textId="77777777" w:rsidR="00251D61" w:rsidRPr="00613175" w:rsidRDefault="00251D61" w:rsidP="00251D61">
      <w:pPr>
        <w:rPr>
          <w:snapToGrid w:val="0"/>
        </w:rPr>
      </w:pPr>
    </w:p>
    <w:p w14:paraId="4A2B8DDB" w14:textId="77777777" w:rsidR="00251D61" w:rsidRPr="00613175" w:rsidRDefault="00251D61" w:rsidP="00251D61">
      <w:pPr>
        <w:pStyle w:val="H6"/>
        <w:rPr>
          <w:snapToGrid w:val="0"/>
        </w:rPr>
      </w:pPr>
      <w:r w:rsidRPr="00613175">
        <w:rPr>
          <w:snapToGrid w:val="0"/>
        </w:rPr>
        <w:t>NOTIFY (Step 5)</w:t>
      </w:r>
    </w:p>
    <w:p w14:paraId="03EDDAA9" w14:textId="77777777" w:rsidR="00251D61" w:rsidRPr="00613175" w:rsidRDefault="00251D61" w:rsidP="00251D61">
      <w:pPr>
        <w:keepNext/>
      </w:pPr>
      <w:r w:rsidRPr="00613175">
        <w:t>Use the default message “MT NOTIFY for refer package” in Annex A.2.11 of TS 34.229-1 [2], applying condition A1, with the following exceptions:</w:t>
      </w:r>
    </w:p>
    <w:tbl>
      <w:tblPr>
        <w:tblW w:w="9639" w:type="dxa"/>
        <w:jc w:val="center"/>
        <w:tblLayout w:type="fixed"/>
        <w:tblLook w:val="01E0" w:firstRow="1" w:lastRow="1" w:firstColumn="1" w:lastColumn="1" w:noHBand="0" w:noVBand="0"/>
      </w:tblPr>
      <w:tblGrid>
        <w:gridCol w:w="1981"/>
        <w:gridCol w:w="7658"/>
      </w:tblGrid>
      <w:tr w:rsidR="00251D61" w:rsidRPr="00613175" w14:paraId="1F93A73C" w14:textId="77777777" w:rsidTr="00251D61">
        <w:trPr>
          <w:cantSplit/>
          <w:trHeight w:val="255"/>
          <w:tblHeader/>
          <w:jc w:val="center"/>
        </w:trPr>
        <w:tc>
          <w:tcPr>
            <w:tcW w:w="1980" w:type="dxa"/>
            <w:tcBorders>
              <w:top w:val="single" w:sz="4" w:space="0" w:color="auto"/>
              <w:left w:val="single" w:sz="4" w:space="0" w:color="auto"/>
              <w:bottom w:val="single" w:sz="4" w:space="0" w:color="auto"/>
              <w:right w:val="single" w:sz="4" w:space="0" w:color="auto"/>
            </w:tcBorders>
            <w:hideMark/>
          </w:tcPr>
          <w:p w14:paraId="56EA3F8A" w14:textId="77777777" w:rsidR="00251D61" w:rsidRPr="00613175" w:rsidRDefault="00251D61" w:rsidP="00251D61">
            <w:pPr>
              <w:pStyle w:val="TAH"/>
            </w:pPr>
            <w:r w:rsidRPr="00613175">
              <w:t>Header/param</w:t>
            </w:r>
          </w:p>
        </w:tc>
        <w:tc>
          <w:tcPr>
            <w:tcW w:w="7653" w:type="dxa"/>
            <w:tcBorders>
              <w:top w:val="single" w:sz="4" w:space="0" w:color="auto"/>
              <w:left w:val="single" w:sz="4" w:space="0" w:color="auto"/>
              <w:bottom w:val="single" w:sz="4" w:space="0" w:color="auto"/>
              <w:right w:val="single" w:sz="4" w:space="0" w:color="auto"/>
            </w:tcBorders>
            <w:hideMark/>
          </w:tcPr>
          <w:p w14:paraId="7394692C" w14:textId="77777777" w:rsidR="00251D61" w:rsidRPr="00613175" w:rsidRDefault="00251D61" w:rsidP="00251D61">
            <w:pPr>
              <w:pStyle w:val="TAH"/>
            </w:pPr>
            <w:r w:rsidRPr="00613175">
              <w:t>Value/remark</w:t>
            </w:r>
          </w:p>
        </w:tc>
      </w:tr>
      <w:tr w:rsidR="00251D61" w:rsidRPr="00613175" w14:paraId="24A2760F" w14:textId="77777777" w:rsidTr="00251D61">
        <w:trPr>
          <w:cantSplit/>
          <w:trHeight w:val="255"/>
          <w:jc w:val="center"/>
        </w:trPr>
        <w:tc>
          <w:tcPr>
            <w:tcW w:w="1980" w:type="dxa"/>
            <w:tcBorders>
              <w:top w:val="single" w:sz="4" w:space="0" w:color="auto"/>
              <w:left w:val="single" w:sz="4" w:space="0" w:color="auto"/>
              <w:bottom w:val="nil"/>
              <w:right w:val="single" w:sz="4" w:space="0" w:color="auto"/>
            </w:tcBorders>
            <w:hideMark/>
          </w:tcPr>
          <w:p w14:paraId="7E837226" w14:textId="77777777" w:rsidR="00251D61" w:rsidRPr="00613175" w:rsidRDefault="00251D61" w:rsidP="00251D61">
            <w:pPr>
              <w:pStyle w:val="TAL"/>
              <w:rPr>
                <w:b/>
              </w:rPr>
            </w:pPr>
            <w:r w:rsidRPr="00613175">
              <w:rPr>
                <w:b/>
              </w:rPr>
              <w:t>Subscription-State</w:t>
            </w:r>
          </w:p>
        </w:tc>
        <w:tc>
          <w:tcPr>
            <w:tcW w:w="7653" w:type="dxa"/>
            <w:tcBorders>
              <w:top w:val="single" w:sz="4" w:space="0" w:color="auto"/>
              <w:left w:val="single" w:sz="4" w:space="0" w:color="auto"/>
              <w:bottom w:val="nil"/>
              <w:right w:val="single" w:sz="4" w:space="0" w:color="auto"/>
            </w:tcBorders>
          </w:tcPr>
          <w:p w14:paraId="13BF1557" w14:textId="77777777" w:rsidR="00251D61" w:rsidRPr="00613175" w:rsidRDefault="00251D61" w:rsidP="00251D61">
            <w:pPr>
              <w:pStyle w:val="TAL"/>
              <w:rPr>
                <w:i/>
              </w:rPr>
            </w:pPr>
          </w:p>
        </w:tc>
      </w:tr>
      <w:tr w:rsidR="00251D61" w:rsidRPr="00613175" w14:paraId="0D8CBAE6" w14:textId="77777777" w:rsidTr="00251D61">
        <w:trPr>
          <w:cantSplit/>
          <w:trHeight w:val="255"/>
          <w:jc w:val="center"/>
        </w:trPr>
        <w:tc>
          <w:tcPr>
            <w:tcW w:w="1980" w:type="dxa"/>
            <w:tcBorders>
              <w:top w:val="nil"/>
              <w:left w:val="single" w:sz="4" w:space="0" w:color="auto"/>
              <w:bottom w:val="nil"/>
              <w:right w:val="single" w:sz="4" w:space="0" w:color="auto"/>
            </w:tcBorders>
            <w:hideMark/>
          </w:tcPr>
          <w:p w14:paraId="0797F3EC" w14:textId="77777777" w:rsidR="00251D61" w:rsidRPr="00613175" w:rsidRDefault="00251D61" w:rsidP="00251D61">
            <w:pPr>
              <w:pStyle w:val="TAL"/>
            </w:pPr>
            <w:r w:rsidRPr="00613175">
              <w:tab/>
              <w:t>substate-value</w:t>
            </w:r>
          </w:p>
        </w:tc>
        <w:tc>
          <w:tcPr>
            <w:tcW w:w="7653" w:type="dxa"/>
            <w:tcBorders>
              <w:top w:val="nil"/>
              <w:left w:val="single" w:sz="4" w:space="0" w:color="auto"/>
              <w:bottom w:val="nil"/>
              <w:right w:val="single" w:sz="4" w:space="0" w:color="auto"/>
            </w:tcBorders>
            <w:hideMark/>
          </w:tcPr>
          <w:p w14:paraId="6B75495F" w14:textId="77777777" w:rsidR="00251D61" w:rsidRPr="00613175" w:rsidRDefault="00251D61" w:rsidP="00251D61">
            <w:pPr>
              <w:pStyle w:val="TAL"/>
              <w:rPr>
                <w:i/>
              </w:rPr>
            </w:pPr>
            <w:r w:rsidRPr="00613175">
              <w:rPr>
                <w:i/>
              </w:rPr>
              <w:t>terminated</w:t>
            </w:r>
          </w:p>
        </w:tc>
      </w:tr>
      <w:tr w:rsidR="00251D61" w:rsidRPr="00613175" w14:paraId="22F879E0" w14:textId="77777777" w:rsidTr="00251D61">
        <w:trPr>
          <w:cantSplit/>
          <w:trHeight w:val="255"/>
          <w:jc w:val="center"/>
        </w:trPr>
        <w:tc>
          <w:tcPr>
            <w:tcW w:w="1980" w:type="dxa"/>
            <w:tcBorders>
              <w:top w:val="nil"/>
              <w:left w:val="single" w:sz="4" w:space="0" w:color="auto"/>
              <w:bottom w:val="nil"/>
              <w:right w:val="single" w:sz="4" w:space="0" w:color="auto"/>
            </w:tcBorders>
            <w:hideMark/>
          </w:tcPr>
          <w:p w14:paraId="6AEAC6EB" w14:textId="77777777" w:rsidR="00251D61" w:rsidRPr="00613175" w:rsidRDefault="00251D61" w:rsidP="00251D61">
            <w:pPr>
              <w:pStyle w:val="TAL"/>
            </w:pPr>
            <w:r w:rsidRPr="00613175">
              <w:tab/>
              <w:t>expires</w:t>
            </w:r>
          </w:p>
        </w:tc>
        <w:tc>
          <w:tcPr>
            <w:tcW w:w="7653" w:type="dxa"/>
            <w:tcBorders>
              <w:top w:val="nil"/>
              <w:left w:val="single" w:sz="4" w:space="0" w:color="auto"/>
              <w:bottom w:val="nil"/>
              <w:right w:val="single" w:sz="4" w:space="0" w:color="auto"/>
            </w:tcBorders>
            <w:hideMark/>
          </w:tcPr>
          <w:p w14:paraId="4BDE1C82" w14:textId="77777777" w:rsidR="00251D61" w:rsidRPr="00613175" w:rsidRDefault="00251D61" w:rsidP="00251D61">
            <w:pPr>
              <w:pStyle w:val="TAL"/>
            </w:pPr>
            <w:r w:rsidRPr="00613175">
              <w:t>omitted from the request</w:t>
            </w:r>
          </w:p>
        </w:tc>
      </w:tr>
      <w:tr w:rsidR="00251D61" w:rsidRPr="00613175" w14:paraId="1A41F578" w14:textId="77777777" w:rsidTr="00251D61">
        <w:trPr>
          <w:cantSplit/>
          <w:trHeight w:val="255"/>
          <w:jc w:val="center"/>
        </w:trPr>
        <w:tc>
          <w:tcPr>
            <w:tcW w:w="1980" w:type="dxa"/>
            <w:tcBorders>
              <w:top w:val="nil"/>
              <w:left w:val="single" w:sz="4" w:space="0" w:color="auto"/>
              <w:bottom w:val="single" w:sz="4" w:space="0" w:color="auto"/>
              <w:right w:val="single" w:sz="4" w:space="0" w:color="auto"/>
            </w:tcBorders>
            <w:hideMark/>
          </w:tcPr>
          <w:p w14:paraId="31684744" w14:textId="77777777" w:rsidR="00251D61" w:rsidRPr="00613175" w:rsidRDefault="00251D61" w:rsidP="00251D61">
            <w:pPr>
              <w:pStyle w:val="TAL"/>
            </w:pPr>
            <w:r w:rsidRPr="00613175">
              <w:tab/>
              <w:t>reason</w:t>
            </w:r>
          </w:p>
        </w:tc>
        <w:tc>
          <w:tcPr>
            <w:tcW w:w="7653" w:type="dxa"/>
            <w:tcBorders>
              <w:top w:val="nil"/>
              <w:left w:val="single" w:sz="4" w:space="0" w:color="auto"/>
              <w:bottom w:val="single" w:sz="4" w:space="0" w:color="auto"/>
              <w:right w:val="single" w:sz="4" w:space="0" w:color="auto"/>
            </w:tcBorders>
            <w:hideMark/>
          </w:tcPr>
          <w:p w14:paraId="0882BAB9" w14:textId="77777777" w:rsidR="00251D61" w:rsidRPr="00613175" w:rsidRDefault="00251D61" w:rsidP="00251D61">
            <w:pPr>
              <w:pStyle w:val="TAL"/>
              <w:rPr>
                <w:i/>
              </w:rPr>
            </w:pPr>
            <w:r w:rsidRPr="00613175">
              <w:rPr>
                <w:i/>
              </w:rPr>
              <w:t>noresource</w:t>
            </w:r>
          </w:p>
        </w:tc>
      </w:tr>
      <w:tr w:rsidR="00251D61" w:rsidRPr="00613175" w14:paraId="7102643A" w14:textId="77777777" w:rsidTr="00251D61">
        <w:trPr>
          <w:cantSplit/>
          <w:trHeight w:val="255"/>
          <w:jc w:val="center"/>
        </w:trPr>
        <w:tc>
          <w:tcPr>
            <w:tcW w:w="1980" w:type="dxa"/>
            <w:tcBorders>
              <w:top w:val="single" w:sz="4" w:space="0" w:color="auto"/>
              <w:left w:val="single" w:sz="4" w:space="0" w:color="auto"/>
              <w:bottom w:val="single" w:sz="4" w:space="0" w:color="auto"/>
              <w:right w:val="single" w:sz="4" w:space="0" w:color="auto"/>
            </w:tcBorders>
            <w:hideMark/>
          </w:tcPr>
          <w:p w14:paraId="6F72C127" w14:textId="77777777" w:rsidR="00251D61" w:rsidRPr="00613175" w:rsidRDefault="00251D61" w:rsidP="00251D61">
            <w:pPr>
              <w:pStyle w:val="TAL"/>
              <w:rPr>
                <w:b/>
              </w:rPr>
            </w:pPr>
            <w:r w:rsidRPr="00613175">
              <w:rPr>
                <w:b/>
              </w:rPr>
              <w:t>Message-body</w:t>
            </w:r>
          </w:p>
        </w:tc>
        <w:tc>
          <w:tcPr>
            <w:tcW w:w="7653" w:type="dxa"/>
            <w:tcBorders>
              <w:top w:val="single" w:sz="4" w:space="0" w:color="auto"/>
              <w:left w:val="single" w:sz="4" w:space="0" w:color="auto"/>
              <w:bottom w:val="single" w:sz="4" w:space="0" w:color="auto"/>
              <w:right w:val="single" w:sz="4" w:space="0" w:color="auto"/>
            </w:tcBorders>
            <w:hideMark/>
          </w:tcPr>
          <w:p w14:paraId="2068D6BA" w14:textId="77777777" w:rsidR="00251D61" w:rsidRPr="00613175" w:rsidRDefault="00251D61" w:rsidP="00251D61">
            <w:pPr>
              <w:pStyle w:val="TAL"/>
            </w:pPr>
            <w:r w:rsidRPr="00613175">
              <w:rPr>
                <w:i/>
              </w:rPr>
              <w:t>SIP/2.0 200 OK</w:t>
            </w:r>
          </w:p>
        </w:tc>
      </w:tr>
    </w:tbl>
    <w:p w14:paraId="03CBE9EE" w14:textId="77777777" w:rsidR="00251D61" w:rsidRPr="00613175" w:rsidRDefault="00251D61" w:rsidP="00251D61">
      <w:pPr>
        <w:rPr>
          <w:snapToGrid w:val="0"/>
        </w:rPr>
      </w:pPr>
    </w:p>
    <w:p w14:paraId="40D9EF75" w14:textId="77777777" w:rsidR="00251D61" w:rsidRPr="00613175" w:rsidRDefault="00251D61" w:rsidP="00251D61">
      <w:pPr>
        <w:pStyle w:val="H6"/>
        <w:rPr>
          <w:snapToGrid w:val="0"/>
        </w:rPr>
      </w:pPr>
      <w:r w:rsidRPr="00613175">
        <w:rPr>
          <w:snapToGrid w:val="0"/>
        </w:rPr>
        <w:t>NOTIFY (Step 7)</w:t>
      </w:r>
    </w:p>
    <w:p w14:paraId="03C4247D" w14:textId="77777777" w:rsidR="00251D61" w:rsidRPr="00613175" w:rsidRDefault="00251D61" w:rsidP="00251D61">
      <w:pPr>
        <w:keepNext/>
      </w:pPr>
      <w:r w:rsidRPr="00613175">
        <w:t>Use the default message “NOTIFY for conference event package” in Annex A.5.3 of TS 34.229-1 [2], applying conditions A1 and A3, with the following exceptions: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1"/>
        <w:gridCol w:w="7658"/>
      </w:tblGrid>
      <w:tr w:rsidR="00251D61" w:rsidRPr="00613175" w14:paraId="642488B2" w14:textId="77777777" w:rsidTr="00251D61">
        <w:trPr>
          <w:cantSplit/>
          <w:trHeight w:val="255"/>
          <w:tblHeader/>
          <w:jc w:val="center"/>
        </w:trPr>
        <w:tc>
          <w:tcPr>
            <w:tcW w:w="1980" w:type="dxa"/>
            <w:tcBorders>
              <w:top w:val="single" w:sz="4" w:space="0" w:color="auto"/>
              <w:left w:val="single" w:sz="4" w:space="0" w:color="auto"/>
              <w:bottom w:val="single" w:sz="4" w:space="0" w:color="auto"/>
              <w:right w:val="single" w:sz="4" w:space="0" w:color="auto"/>
            </w:tcBorders>
            <w:hideMark/>
          </w:tcPr>
          <w:p w14:paraId="16B87FBE" w14:textId="77777777" w:rsidR="00251D61" w:rsidRPr="00613175" w:rsidRDefault="00251D61" w:rsidP="00251D61">
            <w:pPr>
              <w:pStyle w:val="TAH"/>
            </w:pPr>
            <w:r w:rsidRPr="00613175">
              <w:t>Header/param</w:t>
            </w:r>
          </w:p>
        </w:tc>
        <w:tc>
          <w:tcPr>
            <w:tcW w:w="7653" w:type="dxa"/>
            <w:tcBorders>
              <w:top w:val="single" w:sz="4" w:space="0" w:color="auto"/>
              <w:left w:val="single" w:sz="4" w:space="0" w:color="auto"/>
              <w:bottom w:val="single" w:sz="4" w:space="0" w:color="auto"/>
              <w:right w:val="single" w:sz="4" w:space="0" w:color="auto"/>
            </w:tcBorders>
            <w:hideMark/>
          </w:tcPr>
          <w:p w14:paraId="3F095592" w14:textId="77777777" w:rsidR="00251D61" w:rsidRPr="00613175" w:rsidRDefault="00251D61" w:rsidP="00251D61">
            <w:pPr>
              <w:pStyle w:val="TAH"/>
            </w:pPr>
            <w:r w:rsidRPr="00613175">
              <w:t>Value/remark</w:t>
            </w:r>
          </w:p>
        </w:tc>
      </w:tr>
      <w:tr w:rsidR="00251D61" w:rsidRPr="00613175" w14:paraId="7B0BC0A5" w14:textId="77777777" w:rsidTr="00251D61">
        <w:trPr>
          <w:cantSplit/>
          <w:trHeight w:val="255"/>
          <w:jc w:val="center"/>
        </w:trPr>
        <w:tc>
          <w:tcPr>
            <w:tcW w:w="1980" w:type="dxa"/>
            <w:tcBorders>
              <w:top w:val="single" w:sz="4" w:space="0" w:color="auto"/>
              <w:left w:val="single" w:sz="4" w:space="0" w:color="auto"/>
              <w:bottom w:val="single" w:sz="4" w:space="0" w:color="auto"/>
              <w:right w:val="single" w:sz="4" w:space="0" w:color="auto"/>
            </w:tcBorders>
            <w:hideMark/>
          </w:tcPr>
          <w:p w14:paraId="689CF984" w14:textId="77777777" w:rsidR="00251D61" w:rsidRPr="00613175" w:rsidRDefault="00251D61" w:rsidP="00251D61">
            <w:pPr>
              <w:pStyle w:val="TAL"/>
              <w:rPr>
                <w:b/>
              </w:rPr>
            </w:pPr>
            <w:r w:rsidRPr="00613175">
              <w:rPr>
                <w:b/>
              </w:rPr>
              <w:t>Message-body</w:t>
            </w:r>
          </w:p>
        </w:tc>
        <w:tc>
          <w:tcPr>
            <w:tcW w:w="7653" w:type="dxa"/>
            <w:tcBorders>
              <w:top w:val="single" w:sz="4" w:space="0" w:color="auto"/>
              <w:left w:val="single" w:sz="4" w:space="0" w:color="auto"/>
              <w:bottom w:val="single" w:sz="4" w:space="0" w:color="auto"/>
              <w:right w:val="single" w:sz="4" w:space="0" w:color="auto"/>
            </w:tcBorders>
            <w:hideMark/>
          </w:tcPr>
          <w:p w14:paraId="691D2986" w14:textId="77777777" w:rsidR="00251D61" w:rsidRPr="00613175" w:rsidRDefault="00251D61" w:rsidP="00251D61">
            <w:pPr>
              <w:pStyle w:val="TAL"/>
              <w:rPr>
                <w:i/>
                <w:iCs/>
                <w:lang w:eastAsia="zh-CN"/>
              </w:rPr>
            </w:pPr>
            <w:r w:rsidRPr="00613175">
              <w:rPr>
                <w:i/>
                <w:iCs/>
                <w:lang w:eastAsia="zh-CN"/>
              </w:rPr>
              <w:t>&lt;?xml version="1.0" encoding="UTF-8"?&gt;</w:t>
            </w:r>
          </w:p>
          <w:p w14:paraId="1ECEDB17" w14:textId="77777777" w:rsidR="00251D61" w:rsidRPr="00613175" w:rsidRDefault="00251D61" w:rsidP="00251D61">
            <w:pPr>
              <w:pStyle w:val="TAL"/>
              <w:rPr>
                <w:i/>
                <w:iCs/>
                <w:lang w:eastAsia="zh-CN"/>
              </w:rPr>
            </w:pPr>
            <w:r w:rsidRPr="00613175">
              <w:rPr>
                <w:i/>
                <w:iCs/>
                <w:lang w:eastAsia="zh-CN"/>
              </w:rPr>
              <w:t xml:space="preserve"> &lt;conference-info   xmlns="urn:ietf:params:xml:ns:conference-info"&gt;</w:t>
            </w:r>
          </w:p>
          <w:p w14:paraId="00B7B9EE" w14:textId="77777777" w:rsidR="00251D61" w:rsidRPr="00613175" w:rsidRDefault="00251D61" w:rsidP="00251D61">
            <w:pPr>
              <w:pStyle w:val="TAL"/>
              <w:rPr>
                <w:i/>
                <w:iCs/>
                <w:lang w:eastAsia="zh-CN"/>
              </w:rPr>
            </w:pPr>
            <w:r w:rsidRPr="00613175">
              <w:rPr>
                <w:i/>
                <w:iCs/>
                <w:lang w:eastAsia="zh-CN"/>
              </w:rPr>
              <w:t xml:space="preserve">                      entity="</w:t>
            </w:r>
            <w:r w:rsidRPr="00613175">
              <w:rPr>
                <w:i/>
              </w:rPr>
              <w:t>sip:final@conf-factory.</w:t>
            </w:r>
            <w:r w:rsidRPr="00613175">
              <w:t xml:space="preserve"> appended with px_IMS_HomeDomainName</w:t>
            </w:r>
            <w:r w:rsidRPr="00613175">
              <w:rPr>
                <w:i/>
                <w:iCs/>
                <w:lang w:eastAsia="zh-CN"/>
              </w:rPr>
              <w:t xml:space="preserve">" </w:t>
            </w:r>
          </w:p>
          <w:p w14:paraId="23649842" w14:textId="77777777" w:rsidR="00251D61" w:rsidRPr="00613175" w:rsidRDefault="00251D61" w:rsidP="00251D61">
            <w:pPr>
              <w:pStyle w:val="TAL"/>
              <w:rPr>
                <w:i/>
                <w:iCs/>
                <w:lang w:eastAsia="zh-CN"/>
              </w:rPr>
            </w:pPr>
            <w:r w:rsidRPr="00613175">
              <w:rPr>
                <w:i/>
                <w:iCs/>
                <w:lang w:eastAsia="zh-CN"/>
              </w:rPr>
              <w:t xml:space="preserve">                      state="partial" </w:t>
            </w:r>
          </w:p>
          <w:p w14:paraId="6531E9AD" w14:textId="77777777" w:rsidR="00251D61" w:rsidRPr="00613175" w:rsidRDefault="00251D61" w:rsidP="00251D61">
            <w:pPr>
              <w:pStyle w:val="TAL"/>
              <w:rPr>
                <w:i/>
                <w:iCs/>
                <w:lang w:eastAsia="zh-CN"/>
              </w:rPr>
            </w:pPr>
            <w:r w:rsidRPr="00613175">
              <w:rPr>
                <w:i/>
                <w:iCs/>
                <w:lang w:eastAsia="zh-CN"/>
              </w:rPr>
              <w:t xml:space="preserve">                      version="</w:t>
            </w:r>
            <w:r w:rsidRPr="00613175">
              <w:t xml:space="preserve"> value as in previous notification for conference event package but incremented by one</w:t>
            </w:r>
            <w:r w:rsidRPr="00613175">
              <w:rPr>
                <w:i/>
                <w:iCs/>
                <w:lang w:eastAsia="zh-CN"/>
              </w:rPr>
              <w:t>"</w:t>
            </w:r>
          </w:p>
          <w:p w14:paraId="46DE850D" w14:textId="77777777" w:rsidR="00251D61" w:rsidRPr="00613175" w:rsidRDefault="00251D61" w:rsidP="00251D61">
            <w:pPr>
              <w:pStyle w:val="TAL"/>
              <w:rPr>
                <w:i/>
                <w:iCs/>
                <w:lang w:eastAsia="zh-CN"/>
              </w:rPr>
            </w:pPr>
            <w:r w:rsidRPr="00613175">
              <w:rPr>
                <w:i/>
                <w:iCs/>
                <w:lang w:eastAsia="zh-CN"/>
              </w:rPr>
              <w:t xml:space="preserve">   &lt;users&gt;</w:t>
            </w:r>
          </w:p>
          <w:p w14:paraId="61A314CB" w14:textId="77777777" w:rsidR="00251D61" w:rsidRPr="00613175" w:rsidRDefault="00251D61" w:rsidP="00251D61">
            <w:pPr>
              <w:pStyle w:val="TAL"/>
              <w:rPr>
                <w:i/>
                <w:iCs/>
                <w:lang w:eastAsia="zh-CN"/>
              </w:rPr>
            </w:pPr>
            <w:r w:rsidRPr="00613175">
              <w:rPr>
                <w:i/>
                <w:iCs/>
                <w:lang w:eastAsia="zh-CN"/>
              </w:rPr>
              <w:t xml:space="preserve">     &lt;user entity="</w:t>
            </w:r>
            <w:r w:rsidRPr="00613175">
              <w:t xml:space="preserve"> SIP URI or tel URI of the invited user</w:t>
            </w:r>
            <w:r w:rsidRPr="00613175">
              <w:rPr>
                <w:i/>
                <w:iCs/>
                <w:lang w:eastAsia="zh-CN"/>
              </w:rPr>
              <w:t>"&gt;</w:t>
            </w:r>
          </w:p>
          <w:p w14:paraId="48619E1E" w14:textId="77777777" w:rsidR="00251D61" w:rsidRPr="00613175" w:rsidRDefault="00251D61" w:rsidP="00251D61">
            <w:pPr>
              <w:pStyle w:val="TAL"/>
              <w:rPr>
                <w:i/>
                <w:iCs/>
                <w:lang w:eastAsia="zh-CN"/>
              </w:rPr>
            </w:pPr>
            <w:r w:rsidRPr="00613175">
              <w:rPr>
                <w:i/>
                <w:iCs/>
                <w:lang w:eastAsia="zh-CN"/>
              </w:rPr>
              <w:t xml:space="preserve">      &lt;endpoint entity=" </w:t>
            </w:r>
            <w:r w:rsidRPr="00613175">
              <w:rPr>
                <w:iCs/>
                <w:lang w:eastAsia="zh-CN"/>
              </w:rPr>
              <w:t>Contact URI of the invited user</w:t>
            </w:r>
            <w:r w:rsidRPr="00613175">
              <w:rPr>
                <w:i/>
                <w:iCs/>
                <w:lang w:eastAsia="zh-CN"/>
              </w:rPr>
              <w:t>"&gt;</w:t>
            </w:r>
          </w:p>
          <w:p w14:paraId="63FBADBA" w14:textId="77777777" w:rsidR="00251D61" w:rsidRPr="00613175" w:rsidRDefault="00251D61" w:rsidP="00251D61">
            <w:pPr>
              <w:pStyle w:val="TAL"/>
              <w:rPr>
                <w:i/>
                <w:iCs/>
                <w:lang w:eastAsia="zh-CN"/>
              </w:rPr>
            </w:pPr>
            <w:r w:rsidRPr="00613175">
              <w:rPr>
                <w:i/>
                <w:iCs/>
                <w:lang w:eastAsia="zh-CN"/>
              </w:rPr>
              <w:t xml:space="preserve">       &lt;status&gt;connected&lt;/status&gt;</w:t>
            </w:r>
          </w:p>
          <w:p w14:paraId="4944A7B0" w14:textId="77777777" w:rsidR="00251D61" w:rsidRPr="00613175" w:rsidRDefault="00251D61" w:rsidP="00251D61">
            <w:pPr>
              <w:pStyle w:val="TAL"/>
              <w:rPr>
                <w:i/>
                <w:iCs/>
                <w:lang w:eastAsia="zh-CN"/>
              </w:rPr>
            </w:pPr>
            <w:r w:rsidRPr="00613175">
              <w:rPr>
                <w:i/>
                <w:iCs/>
                <w:lang w:eastAsia="zh-CN"/>
              </w:rPr>
              <w:t xml:space="preserve">       &lt;joining-method&gt;dialed-in&lt;/joining-method&gt;</w:t>
            </w:r>
          </w:p>
          <w:p w14:paraId="69E1F316" w14:textId="77777777" w:rsidR="00251D61" w:rsidRPr="00613175" w:rsidRDefault="00251D61" w:rsidP="00251D61">
            <w:pPr>
              <w:pStyle w:val="TAL"/>
              <w:rPr>
                <w:i/>
                <w:iCs/>
                <w:lang w:eastAsia="zh-CN"/>
              </w:rPr>
            </w:pPr>
            <w:r w:rsidRPr="00613175">
              <w:rPr>
                <w:i/>
                <w:iCs/>
                <w:lang w:eastAsia="zh-CN"/>
              </w:rPr>
              <w:t xml:space="preserve">       &lt;media id="1"&gt;</w:t>
            </w:r>
          </w:p>
          <w:p w14:paraId="1C377F44" w14:textId="77777777" w:rsidR="00251D61" w:rsidRPr="00613175" w:rsidRDefault="00251D61" w:rsidP="00251D61">
            <w:pPr>
              <w:pStyle w:val="TAL"/>
              <w:rPr>
                <w:i/>
                <w:iCs/>
                <w:lang w:eastAsia="zh-CN"/>
              </w:rPr>
            </w:pPr>
            <w:r w:rsidRPr="00613175">
              <w:rPr>
                <w:i/>
                <w:iCs/>
                <w:lang w:eastAsia="zh-CN"/>
              </w:rPr>
              <w:t xml:space="preserve">        &lt;type&gt;audio&lt;/type&gt;</w:t>
            </w:r>
          </w:p>
          <w:p w14:paraId="181A193D" w14:textId="77777777" w:rsidR="00251D61" w:rsidRPr="00613175" w:rsidRDefault="00251D61" w:rsidP="00251D61">
            <w:pPr>
              <w:pStyle w:val="TAL"/>
              <w:rPr>
                <w:i/>
                <w:iCs/>
                <w:lang w:eastAsia="zh-CN"/>
              </w:rPr>
            </w:pPr>
            <w:r w:rsidRPr="00613175">
              <w:rPr>
                <w:i/>
                <w:iCs/>
                <w:lang w:eastAsia="zh-CN"/>
              </w:rPr>
              <w:t xml:space="preserve">        &lt;label&gt;</w:t>
            </w:r>
            <w:r w:rsidRPr="00613175">
              <w:rPr>
                <w:iCs/>
                <w:lang w:eastAsia="zh-CN"/>
              </w:rPr>
              <w:t xml:space="preserve"> unique identifier for the media stream between the focus and the endpoint of the invited user (e.g. 11223)</w:t>
            </w:r>
            <w:r w:rsidRPr="00613175">
              <w:rPr>
                <w:i/>
                <w:iCs/>
                <w:lang w:eastAsia="zh-CN"/>
              </w:rPr>
              <w:t>&lt;/label&gt;</w:t>
            </w:r>
          </w:p>
          <w:p w14:paraId="3C470237" w14:textId="77777777" w:rsidR="00251D61" w:rsidRPr="00613175" w:rsidRDefault="00251D61" w:rsidP="00251D61">
            <w:pPr>
              <w:pStyle w:val="TAL"/>
              <w:rPr>
                <w:i/>
                <w:iCs/>
                <w:lang w:eastAsia="zh-CN"/>
              </w:rPr>
            </w:pPr>
            <w:r w:rsidRPr="00613175">
              <w:rPr>
                <w:i/>
                <w:iCs/>
                <w:lang w:eastAsia="zh-CN"/>
              </w:rPr>
              <w:t xml:space="preserve">        &lt;src-id&gt;</w:t>
            </w:r>
            <w:r w:rsidRPr="00613175">
              <w:rPr>
                <w:iCs/>
                <w:lang w:eastAsia="zh-CN"/>
              </w:rPr>
              <w:t>random SSRC value</w:t>
            </w:r>
            <w:r w:rsidRPr="00613175">
              <w:rPr>
                <w:i/>
                <w:iCs/>
                <w:lang w:eastAsia="zh-CN"/>
              </w:rPr>
              <w:t>&lt;/src-id&gt;</w:t>
            </w:r>
          </w:p>
          <w:p w14:paraId="0B2CD5A5" w14:textId="77777777" w:rsidR="00251D61" w:rsidRPr="00613175" w:rsidRDefault="00251D61" w:rsidP="00251D61">
            <w:pPr>
              <w:pStyle w:val="TAL"/>
              <w:rPr>
                <w:i/>
                <w:iCs/>
                <w:lang w:eastAsia="zh-CN"/>
              </w:rPr>
            </w:pPr>
            <w:r w:rsidRPr="00613175">
              <w:rPr>
                <w:i/>
                <w:iCs/>
                <w:lang w:eastAsia="zh-CN"/>
              </w:rPr>
              <w:t xml:space="preserve">        &lt;status&gt;sendrecv&lt;/status&gt;</w:t>
            </w:r>
          </w:p>
          <w:p w14:paraId="520CD05D" w14:textId="77777777" w:rsidR="00251D61" w:rsidRPr="00613175" w:rsidRDefault="00251D61" w:rsidP="00251D61">
            <w:pPr>
              <w:pStyle w:val="TAL"/>
              <w:rPr>
                <w:i/>
                <w:iCs/>
                <w:lang w:eastAsia="zh-CN"/>
              </w:rPr>
            </w:pPr>
            <w:r w:rsidRPr="00613175">
              <w:rPr>
                <w:i/>
                <w:iCs/>
                <w:lang w:eastAsia="zh-CN"/>
              </w:rPr>
              <w:t xml:space="preserve">       &lt;/media&gt;</w:t>
            </w:r>
          </w:p>
          <w:p w14:paraId="50A26D2E" w14:textId="77777777" w:rsidR="00251D61" w:rsidRPr="00613175" w:rsidRDefault="00251D61" w:rsidP="00251D61">
            <w:pPr>
              <w:pStyle w:val="TAL"/>
              <w:rPr>
                <w:i/>
                <w:iCs/>
                <w:lang w:eastAsia="zh-CN"/>
              </w:rPr>
            </w:pPr>
            <w:r w:rsidRPr="00613175">
              <w:rPr>
                <w:i/>
                <w:iCs/>
                <w:lang w:eastAsia="zh-CN"/>
              </w:rPr>
              <w:t xml:space="preserve">      &lt;/endpoint&gt;</w:t>
            </w:r>
          </w:p>
          <w:p w14:paraId="02435F0C" w14:textId="77777777" w:rsidR="00251D61" w:rsidRPr="00613175" w:rsidRDefault="00251D61" w:rsidP="00251D61">
            <w:pPr>
              <w:pStyle w:val="TAL"/>
              <w:rPr>
                <w:i/>
                <w:iCs/>
                <w:lang w:eastAsia="zh-CN"/>
              </w:rPr>
            </w:pPr>
            <w:r w:rsidRPr="00613175">
              <w:rPr>
                <w:i/>
                <w:iCs/>
                <w:lang w:eastAsia="zh-CN"/>
              </w:rPr>
              <w:t xml:space="preserve">     &lt;/users&gt;</w:t>
            </w:r>
          </w:p>
          <w:p w14:paraId="6DA200F6" w14:textId="77777777" w:rsidR="00251D61" w:rsidRPr="00613175" w:rsidRDefault="00251D61" w:rsidP="00251D61">
            <w:pPr>
              <w:pStyle w:val="TAL"/>
            </w:pPr>
            <w:r w:rsidRPr="00613175">
              <w:rPr>
                <w:i/>
                <w:iCs/>
                <w:lang w:eastAsia="zh-CN"/>
              </w:rPr>
              <w:t xml:space="preserve">   &lt;/conference-info&gt;</w:t>
            </w:r>
          </w:p>
        </w:tc>
      </w:tr>
    </w:tbl>
    <w:p w14:paraId="0CEA84A3" w14:textId="6FDF4D05" w:rsidR="00251D61" w:rsidRPr="00613175" w:rsidRDefault="00251D61" w:rsidP="00251D61"/>
    <w:p w14:paraId="23185C36" w14:textId="77777777" w:rsidR="00D4174E" w:rsidRPr="00613175" w:rsidRDefault="00D4174E" w:rsidP="00FA7F23">
      <w:pPr>
        <w:pStyle w:val="Heading1"/>
      </w:pPr>
      <w:bookmarkStart w:id="1439" w:name="_Toc84254433"/>
      <w:bookmarkStart w:id="1440" w:name="_Toc84255228"/>
      <w:r w:rsidRPr="00613175">
        <w:t>A.21</w:t>
      </w:r>
      <w:r w:rsidRPr="00613175">
        <w:tab/>
        <w:t>Generic test procedure for activation and deactivation of Supplementary Services / 5GS</w:t>
      </w:r>
      <w:bookmarkEnd w:id="1439"/>
      <w:bookmarkEnd w:id="1440"/>
    </w:p>
    <w:p w14:paraId="789649E6" w14:textId="77777777" w:rsidR="00D4174E" w:rsidRPr="00613175" w:rsidRDefault="00D4174E" w:rsidP="00D4174E">
      <w:r w:rsidRPr="00613175">
        <w:t>Generic test procedure for signalling between UE and XCAP server to activate or deactivate a supplementary service.</w:t>
      </w:r>
    </w:p>
    <w:p w14:paraId="389DE4EE" w14:textId="77777777" w:rsidR="00D4174E" w:rsidRPr="00613175" w:rsidRDefault="00D4174E" w:rsidP="00D4174E">
      <w:pPr>
        <w:pStyle w:val="H6"/>
      </w:pPr>
      <w:r w:rsidRPr="00613175">
        <w:t>Test procedure:</w:t>
      </w:r>
    </w:p>
    <w:p w14:paraId="1C64595A" w14:textId="77777777" w:rsidR="00D4174E" w:rsidRPr="00613175" w:rsidRDefault="00D4174E" w:rsidP="00D4174E">
      <w:pPr>
        <w:pStyle w:val="B10"/>
        <w:rPr>
          <w:snapToGrid w:val="0"/>
        </w:rPr>
      </w:pPr>
      <w:r w:rsidRPr="00613175">
        <w:rPr>
          <w:snapToGrid w:val="0"/>
        </w:rPr>
        <w:t>0a)</w:t>
      </w:r>
      <w:r w:rsidRPr="00613175">
        <w:rPr>
          <w:snapToGrid w:val="0"/>
        </w:rPr>
        <w:tab/>
        <w:t>Pre-configurations:</w:t>
      </w:r>
    </w:p>
    <w:p w14:paraId="50C491D5" w14:textId="77777777" w:rsidR="00D4174E" w:rsidRPr="00613175" w:rsidRDefault="00D4174E" w:rsidP="00D4174E">
      <w:pPr>
        <w:pStyle w:val="B2"/>
        <w:rPr>
          <w:snapToGrid w:val="0"/>
        </w:rPr>
      </w:pPr>
      <w:r w:rsidRPr="00613175">
        <w:rPr>
          <w:snapToGrid w:val="0"/>
        </w:rPr>
        <w:t>-</w:t>
      </w:r>
      <w:r w:rsidRPr="00613175">
        <w:rPr>
          <w:snapToGrid w:val="0"/>
        </w:rPr>
        <w:tab/>
        <w:t>The UE is IMS registered before any activation or deactivation of Supplementary Services is triggered. This will ensure more deterministic UE behaviours.</w:t>
      </w:r>
    </w:p>
    <w:p w14:paraId="201B84CD" w14:textId="77777777" w:rsidR="00D4174E" w:rsidRPr="00613175" w:rsidRDefault="00D4174E" w:rsidP="00D4174E">
      <w:pPr>
        <w:pStyle w:val="B2"/>
      </w:pPr>
      <w:r w:rsidRPr="00613175">
        <w:rPr>
          <w:snapToGrid w:val="0"/>
        </w:rPr>
        <w:t>-</w:t>
      </w:r>
      <w:r w:rsidRPr="00613175">
        <w:rPr>
          <w:snapToGrid w:val="0"/>
        </w:rPr>
        <w:tab/>
        <w:t xml:space="preserve">The UE has established </w:t>
      </w:r>
      <w:r w:rsidRPr="00613175">
        <w:t>a 2</w:t>
      </w:r>
      <w:r w:rsidRPr="00613175">
        <w:rPr>
          <w:vertAlign w:val="superscript"/>
        </w:rPr>
        <w:t>nd</w:t>
      </w:r>
      <w:r w:rsidRPr="00613175">
        <w:t xml:space="preserve"> PDU connectivity for IMS XCAP signalling. The UE may either be configured to re-use the Internet APN/DNN for XCAP signalling or the UE uses a specific XCAP-only APN/DNN:</w:t>
      </w:r>
    </w:p>
    <w:p w14:paraId="5AC27FF1" w14:textId="77777777" w:rsidR="00D4174E" w:rsidRPr="00613175" w:rsidRDefault="00D4174E" w:rsidP="00D4174E">
      <w:pPr>
        <w:pStyle w:val="B3"/>
      </w:pPr>
      <w:r w:rsidRPr="00613175">
        <w:t>-</w:t>
      </w:r>
      <w:r w:rsidRPr="00613175">
        <w:tab/>
        <w:t>in case of Internet APN/DNN the PDU connectivity is established during the initial registration procedure according to TS 36.508 clause 4.5.2 [94] applying XCAP_SIGNALLING.</w:t>
      </w:r>
      <w:r w:rsidRPr="00613175">
        <w:br/>
        <w:t>Editor’s Note: the correct clause from TS 38.508 [21] has to be referenced here.</w:t>
      </w:r>
    </w:p>
    <w:p w14:paraId="72B327B9" w14:textId="77777777" w:rsidR="00D4174E" w:rsidRPr="00613175" w:rsidRDefault="00D4174E" w:rsidP="00D4174E">
      <w:pPr>
        <w:pStyle w:val="B3"/>
      </w:pPr>
      <w:r w:rsidRPr="00613175">
        <w:t>-</w:t>
      </w:r>
      <w:r w:rsidRPr="00613175">
        <w:tab/>
        <w:t>in case of a specific XCAP-only APN/PDU the generic procedure according to TS 36.508 clause 4.5A.14 [94] shall be applied.</w:t>
      </w:r>
      <w:r w:rsidRPr="00613175">
        <w:br/>
        <w:t>Editor’s Note: the correct clause from TS 38.508 [21] has to be referenced here.</w:t>
      </w:r>
    </w:p>
    <w:p w14:paraId="5E07E8FA" w14:textId="77777777" w:rsidR="00D4174E" w:rsidRPr="00613175" w:rsidRDefault="00D4174E" w:rsidP="00D4174E">
      <w:pPr>
        <w:pStyle w:val="B2"/>
      </w:pPr>
      <w:r w:rsidRPr="00613175">
        <w:t>-</w:t>
      </w:r>
      <w:r w:rsidRPr="00613175">
        <w:tab/>
        <w:t xml:space="preserve">During these procedures the UE may request a DNS server address via NAS signalling and as parallel behaviour the UE may resolve the IP address </w:t>
      </w:r>
      <w:r w:rsidRPr="00613175">
        <w:rPr>
          <w:snapToGrid w:val="0"/>
        </w:rPr>
        <w:t xml:space="preserve">of the XCAP server </w:t>
      </w:r>
      <w:r w:rsidRPr="00613175">
        <w:t xml:space="preserve">via DNS. </w:t>
      </w:r>
    </w:p>
    <w:p w14:paraId="7081B9ED" w14:textId="77777777" w:rsidR="00D4174E" w:rsidRPr="00613175" w:rsidRDefault="00D4174E" w:rsidP="00D4174E">
      <w:pPr>
        <w:pStyle w:val="B10"/>
        <w:rPr>
          <w:snapToGrid w:val="0"/>
        </w:rPr>
      </w:pPr>
      <w:r w:rsidRPr="00613175">
        <w:rPr>
          <w:snapToGrid w:val="0"/>
        </w:rPr>
        <w:t>0b)</w:t>
      </w:r>
      <w:r w:rsidRPr="00613175">
        <w:rPr>
          <w:snapToGrid w:val="0"/>
        </w:rPr>
        <w:tab/>
        <w:t>At the SS an HTTP server is established at port 80 to simulate the XCAP server.</w:t>
      </w:r>
    </w:p>
    <w:p w14:paraId="3BC6A3A5" w14:textId="77777777" w:rsidR="00D4174E" w:rsidRPr="00613175" w:rsidRDefault="00D4174E" w:rsidP="00D4174E">
      <w:pPr>
        <w:pStyle w:val="NO"/>
        <w:rPr>
          <w:snapToGrid w:val="0"/>
        </w:rPr>
      </w:pPr>
      <w:r w:rsidRPr="00613175">
        <w:rPr>
          <w:snapToGrid w:val="0"/>
        </w:rPr>
        <w:t>NOTE:</w:t>
      </w:r>
      <w:r w:rsidRPr="00613175">
        <w:rPr>
          <w:snapToGrid w:val="0"/>
        </w:rPr>
        <w:tab/>
        <w:t>TLS is not a test requirement i.e. the UE uses port 80 to access XCAP and BSF servers and SS does not redirect the UE to use HTTPS (port 443).</w:t>
      </w:r>
    </w:p>
    <w:p w14:paraId="4E80D62B" w14:textId="77777777" w:rsidR="00D4174E" w:rsidRPr="00613175" w:rsidRDefault="00D4174E" w:rsidP="00D4174E">
      <w:pPr>
        <w:pStyle w:val="B10"/>
        <w:rPr>
          <w:snapToGrid w:val="0"/>
        </w:rPr>
      </w:pPr>
      <w:r w:rsidRPr="00613175">
        <w:rPr>
          <w:snapToGrid w:val="0"/>
        </w:rPr>
        <w:t>1)</w:t>
      </w:r>
      <w:r w:rsidRPr="00613175">
        <w:rPr>
          <w:snapToGrid w:val="0"/>
        </w:rPr>
        <w:tab/>
        <w:t xml:space="preserve">Activation of the specific Supplementary Service is triggered at the UE with appropriate MMI command. </w:t>
      </w:r>
    </w:p>
    <w:p w14:paraId="3FA518AC" w14:textId="77777777" w:rsidR="00D4174E" w:rsidRPr="00613175" w:rsidRDefault="00D4174E" w:rsidP="00D4174E">
      <w:pPr>
        <w:pStyle w:val="B10"/>
        <w:rPr>
          <w:snapToGrid w:val="0"/>
        </w:rPr>
      </w:pPr>
      <w:r w:rsidRPr="00613175">
        <w:rPr>
          <w:snapToGrid w:val="0"/>
        </w:rPr>
        <w:t>2)</w:t>
      </w:r>
      <w:r w:rsidRPr="00613175">
        <w:rPr>
          <w:snapToGrid w:val="0"/>
        </w:rPr>
        <w:tab/>
        <w:t>The UE sends an initial HTTP request to the SS.</w:t>
      </w:r>
    </w:p>
    <w:p w14:paraId="3BB04B49" w14:textId="77777777" w:rsidR="00D4174E" w:rsidRPr="00613175" w:rsidRDefault="00D4174E" w:rsidP="00D4174E">
      <w:pPr>
        <w:pStyle w:val="B10"/>
        <w:rPr>
          <w:snapToGrid w:val="0"/>
        </w:rPr>
      </w:pPr>
      <w:r w:rsidRPr="00613175">
        <w:rPr>
          <w:snapToGrid w:val="0"/>
        </w:rPr>
        <w:t>3)</w:t>
      </w:r>
      <w:r w:rsidRPr="00613175">
        <w:rPr>
          <w:snapToGrid w:val="0"/>
        </w:rPr>
        <w:tab/>
        <w:t xml:space="preserve">In case of </w:t>
      </w:r>
      <w:r w:rsidRPr="00613175">
        <w:t xml:space="preserve">HTTP Digest XCAP authentication </w:t>
      </w:r>
      <w:r w:rsidRPr="00613175">
        <w:rPr>
          <w:snapToGrid w:val="0"/>
        </w:rPr>
        <w:t>w</w:t>
      </w:r>
      <w:r w:rsidRPr="00613175">
        <w:t>hen the UE</w:t>
      </w:r>
      <w:r w:rsidRPr="00613175">
        <w:rPr>
          <w:snapToGrid w:val="0"/>
        </w:rPr>
        <w:t xml:space="preserve"> does not provide correct authorization credentials within its initial request:</w:t>
      </w:r>
    </w:p>
    <w:p w14:paraId="75451053" w14:textId="77777777" w:rsidR="00D4174E" w:rsidRPr="00613175" w:rsidRDefault="00D4174E" w:rsidP="00D4174E">
      <w:pPr>
        <w:pStyle w:val="B10"/>
        <w:rPr>
          <w:snapToGrid w:val="0"/>
        </w:rPr>
      </w:pPr>
      <w:r w:rsidRPr="00613175">
        <w:rPr>
          <w:snapToGrid w:val="0"/>
        </w:rPr>
        <w:t>3a)</w:t>
      </w:r>
      <w:r w:rsidRPr="00613175">
        <w:rPr>
          <w:snapToGrid w:val="0"/>
        </w:rPr>
        <w:tab/>
      </w:r>
      <w:r w:rsidRPr="00613175">
        <w:t xml:space="preserve">the SS shall </w:t>
      </w:r>
      <w:r w:rsidRPr="00613175">
        <w:rPr>
          <w:snapToGrid w:val="0"/>
        </w:rPr>
        <w:t xml:space="preserve">challenge the UE by sending a “401 </w:t>
      </w:r>
      <w:r w:rsidRPr="00613175">
        <w:t>Unauthorized</w:t>
      </w:r>
      <w:r w:rsidRPr="00613175">
        <w:rPr>
          <w:snapToGrid w:val="0"/>
        </w:rPr>
        <w:t xml:space="preserve">” response to it. </w:t>
      </w:r>
      <w:r w:rsidRPr="00613175">
        <w:rPr>
          <w:snapToGrid w:val="0"/>
        </w:rPr>
        <w:br/>
        <w:t xml:space="preserve">When the UE </w:t>
      </w:r>
      <w:r w:rsidRPr="00613175">
        <w:t>supports GBA for XCAP authentication and GBA shall be used according to test requirements or test configuration, the SS shall indicate bootstrapped security association is required as specified in TS 24.109 [43] clause 5.2.4 and the generic procedure A.22 shall be applied.</w:t>
      </w:r>
    </w:p>
    <w:p w14:paraId="75903410" w14:textId="77777777" w:rsidR="00D4174E" w:rsidRPr="00613175" w:rsidRDefault="00D4174E" w:rsidP="00D4174E">
      <w:pPr>
        <w:pStyle w:val="B10"/>
      </w:pPr>
      <w:r w:rsidRPr="00613175">
        <w:rPr>
          <w:snapToGrid w:val="0"/>
        </w:rPr>
        <w:t>3b)</w:t>
      </w:r>
      <w:r w:rsidRPr="00613175">
        <w:rPr>
          <w:snapToGrid w:val="0"/>
        </w:rPr>
        <w:tab/>
        <w:t>t</w:t>
      </w:r>
      <w:r w:rsidRPr="00613175">
        <w:t>he UE repeats the HTTP request including a valid digest response in the authorization header.</w:t>
      </w:r>
      <w:r w:rsidRPr="00613175">
        <w:br/>
        <w:t>The SS shall check the digest response taking into account the user’s prearranged password for (pure) HTTP digest authentication, or, for GBA,  being derived from the key material (Ks) using key derivation function as specified in 3GPP TS 33.220 [44].</w:t>
      </w:r>
    </w:p>
    <w:p w14:paraId="382A4A04" w14:textId="77777777" w:rsidR="00D4174E" w:rsidRPr="00613175" w:rsidRDefault="00D4174E" w:rsidP="00D4174E">
      <w:pPr>
        <w:pStyle w:val="B10"/>
        <w:rPr>
          <w:snapToGrid w:val="0"/>
        </w:rPr>
      </w:pPr>
      <w:r w:rsidRPr="00613175">
        <w:t>4)</w:t>
      </w:r>
      <w:r w:rsidRPr="00613175">
        <w:tab/>
        <w:t>The SS sends a 200 (OK) response</w:t>
      </w:r>
    </w:p>
    <w:p w14:paraId="49664D33" w14:textId="77777777" w:rsidR="00D4174E" w:rsidRPr="00613175" w:rsidRDefault="00D4174E" w:rsidP="00D4174E">
      <w:pPr>
        <w:pStyle w:val="B10"/>
        <w:rPr>
          <w:snapToGrid w:val="0"/>
        </w:rPr>
      </w:pPr>
      <w:r w:rsidRPr="00613175">
        <w:rPr>
          <w:snapToGrid w:val="0"/>
        </w:rPr>
        <w:t>5)</w:t>
      </w:r>
      <w:r w:rsidRPr="00613175">
        <w:rPr>
          <w:snapToGrid w:val="0"/>
        </w:rPr>
        <w:tab/>
        <w:t xml:space="preserve">Optionally UE and SS exchange a sequence of additional HTTP requests and responses. In this sequence the UE may query the contents of the simservs document or selected parts of it. </w:t>
      </w:r>
      <w:r w:rsidRPr="00613175">
        <w:rPr>
          <w:snapToGrid w:val="0"/>
        </w:rPr>
        <w:br/>
        <w:t>In general the HTTP requests are responded with a 200 “Ok” response but in case of a GET request to a non-existing node the SS shall respond with a 404 “File Not Found”.</w:t>
      </w:r>
    </w:p>
    <w:p w14:paraId="74AC7DE2" w14:textId="77777777" w:rsidR="00D4174E" w:rsidRPr="00613175" w:rsidRDefault="00D4174E" w:rsidP="00D4174E">
      <w:pPr>
        <w:pStyle w:val="B10"/>
        <w:rPr>
          <w:snapToGrid w:val="0"/>
        </w:rPr>
      </w:pPr>
      <w:r w:rsidRPr="00613175">
        <w:rPr>
          <w:snapToGrid w:val="0"/>
        </w:rPr>
        <w:t>6)</w:t>
      </w:r>
      <w:r w:rsidRPr="00613175">
        <w:rPr>
          <w:snapToGrid w:val="0"/>
        </w:rPr>
        <w:tab/>
        <w:t>The simservs document is checked according to specific test requirements.</w:t>
      </w:r>
    </w:p>
    <w:p w14:paraId="18663792" w14:textId="77777777" w:rsidR="00D4174E" w:rsidRPr="00613175" w:rsidRDefault="00D4174E" w:rsidP="00D4174E">
      <w:pPr>
        <w:pStyle w:val="B10"/>
        <w:rPr>
          <w:snapToGrid w:val="0"/>
        </w:rPr>
      </w:pPr>
      <w:r w:rsidRPr="00613175">
        <w:rPr>
          <w:snapToGrid w:val="0"/>
        </w:rPr>
        <w:t>7)</w:t>
      </w:r>
      <w:r w:rsidRPr="00613175">
        <w:rPr>
          <w:snapToGrid w:val="0"/>
        </w:rPr>
        <w:tab/>
        <w:t xml:space="preserve">Deactivation of supplementary service is triggered at the UE with appropriate MMI command. </w:t>
      </w:r>
    </w:p>
    <w:p w14:paraId="246EA83E" w14:textId="77777777" w:rsidR="00D4174E" w:rsidRPr="00613175" w:rsidRDefault="00D4174E" w:rsidP="00D4174E">
      <w:pPr>
        <w:pStyle w:val="B10"/>
        <w:rPr>
          <w:snapToGrid w:val="0"/>
        </w:rPr>
      </w:pPr>
      <w:r w:rsidRPr="00613175">
        <w:rPr>
          <w:snapToGrid w:val="0"/>
        </w:rPr>
        <w:t>8)</w:t>
      </w:r>
      <w:r w:rsidRPr="00613175">
        <w:rPr>
          <w:snapToGrid w:val="0"/>
        </w:rPr>
        <w:tab/>
      </w:r>
      <w:r w:rsidRPr="00613175">
        <w:t>UE and SS exchange a sequence of HTTP requests and responses. In this sequence the UE may query the contents of the simservs document or selected parts of it.</w:t>
      </w:r>
      <w:r w:rsidRPr="00613175">
        <w:br/>
      </w:r>
      <w:r w:rsidRPr="00613175">
        <w:rPr>
          <w:snapToGrid w:val="0"/>
        </w:rPr>
        <w:t>In general the HTTP requests are responded with a 200 “Ok” response but in case of a GET request to a non-existing node the SS shall respond with a 404 “File Not Found”.</w:t>
      </w:r>
    </w:p>
    <w:p w14:paraId="443921F3" w14:textId="77777777" w:rsidR="00D4174E" w:rsidRPr="00613175" w:rsidRDefault="00D4174E" w:rsidP="00D4174E">
      <w:pPr>
        <w:pStyle w:val="B10"/>
        <w:rPr>
          <w:snapToGrid w:val="0"/>
        </w:rPr>
      </w:pPr>
      <w:r w:rsidRPr="00613175">
        <w:rPr>
          <w:snapToGrid w:val="0"/>
        </w:rPr>
        <w:t>9)</w:t>
      </w:r>
      <w:r w:rsidRPr="00613175">
        <w:rPr>
          <w:snapToGrid w:val="0"/>
        </w:rPr>
        <w:tab/>
        <w:t>The simservs document is checked according to specific test requirements.</w:t>
      </w:r>
    </w:p>
    <w:p w14:paraId="5ED82F6F" w14:textId="77777777" w:rsidR="00D4174E" w:rsidRPr="00613175" w:rsidRDefault="00D4174E" w:rsidP="00D4174E">
      <w:pPr>
        <w:pStyle w:val="H6"/>
      </w:pPr>
      <w:r w:rsidRPr="00613175">
        <w:t>Expected sequence:</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19"/>
        <w:gridCol w:w="630"/>
        <w:gridCol w:w="630"/>
        <w:gridCol w:w="3419"/>
        <w:gridCol w:w="3662"/>
      </w:tblGrid>
      <w:tr w:rsidR="00D4174E" w:rsidRPr="00613175" w14:paraId="1D8097DC" w14:textId="77777777" w:rsidTr="00D4174E">
        <w:trPr>
          <w:cantSplit/>
          <w:jc w:val="center"/>
        </w:trPr>
        <w:tc>
          <w:tcPr>
            <w:tcW w:w="720" w:type="dxa"/>
            <w:tcBorders>
              <w:top w:val="single" w:sz="4" w:space="0" w:color="auto"/>
              <w:left w:val="single" w:sz="4" w:space="0" w:color="auto"/>
              <w:bottom w:val="nil"/>
              <w:right w:val="single" w:sz="4" w:space="0" w:color="auto"/>
            </w:tcBorders>
            <w:hideMark/>
          </w:tcPr>
          <w:p w14:paraId="26A08C18" w14:textId="77777777" w:rsidR="00D4174E" w:rsidRPr="00613175" w:rsidRDefault="00D4174E">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782B353B" w14:textId="77777777" w:rsidR="00D4174E" w:rsidRPr="00613175" w:rsidRDefault="00D4174E">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2CA60156" w14:textId="77777777" w:rsidR="00D4174E" w:rsidRPr="00613175" w:rsidRDefault="00D4174E">
            <w:pPr>
              <w:pStyle w:val="TAH"/>
            </w:pPr>
            <w:r w:rsidRPr="00613175">
              <w:t>Message/Procedure</w:t>
            </w:r>
          </w:p>
        </w:tc>
        <w:tc>
          <w:tcPr>
            <w:tcW w:w="3663" w:type="dxa"/>
            <w:tcBorders>
              <w:top w:val="single" w:sz="4" w:space="0" w:color="auto"/>
              <w:left w:val="single" w:sz="4" w:space="0" w:color="auto"/>
              <w:bottom w:val="nil"/>
              <w:right w:val="single" w:sz="4" w:space="0" w:color="auto"/>
            </w:tcBorders>
            <w:hideMark/>
          </w:tcPr>
          <w:p w14:paraId="778DFF1B" w14:textId="77777777" w:rsidR="00D4174E" w:rsidRPr="00613175" w:rsidRDefault="00D4174E">
            <w:pPr>
              <w:pStyle w:val="TAH"/>
            </w:pPr>
            <w:r w:rsidRPr="00613175">
              <w:t>Comment</w:t>
            </w:r>
          </w:p>
        </w:tc>
      </w:tr>
      <w:tr w:rsidR="00D4174E" w:rsidRPr="00613175" w14:paraId="6CE6259F" w14:textId="77777777" w:rsidTr="00D4174E">
        <w:trPr>
          <w:cantSplit/>
          <w:jc w:val="center"/>
        </w:trPr>
        <w:tc>
          <w:tcPr>
            <w:tcW w:w="720" w:type="dxa"/>
            <w:tcBorders>
              <w:top w:val="nil"/>
              <w:left w:val="single" w:sz="4" w:space="0" w:color="auto"/>
              <w:bottom w:val="single" w:sz="4" w:space="0" w:color="auto"/>
              <w:right w:val="single" w:sz="4" w:space="0" w:color="auto"/>
            </w:tcBorders>
          </w:tcPr>
          <w:p w14:paraId="694E9FDF" w14:textId="77777777" w:rsidR="00D4174E" w:rsidRPr="00613175" w:rsidRDefault="00D4174E">
            <w:pPr>
              <w:pStyle w:val="TAC"/>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08581CC2" w14:textId="77777777" w:rsidR="00D4174E" w:rsidRPr="00613175" w:rsidRDefault="00D4174E">
            <w:pPr>
              <w:pStyle w:val="TAH"/>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375403C9" w14:textId="77777777" w:rsidR="00D4174E" w:rsidRPr="00613175" w:rsidRDefault="00D4174E">
            <w:pPr>
              <w:pStyle w:val="TAH"/>
            </w:pPr>
            <w:r w:rsidRPr="00613175">
              <w:t>SS</w:t>
            </w:r>
          </w:p>
        </w:tc>
        <w:tc>
          <w:tcPr>
            <w:tcW w:w="3420" w:type="dxa"/>
            <w:tcBorders>
              <w:top w:val="nil"/>
              <w:left w:val="single" w:sz="4" w:space="0" w:color="auto"/>
              <w:bottom w:val="single" w:sz="4" w:space="0" w:color="auto"/>
              <w:right w:val="single" w:sz="4" w:space="0" w:color="auto"/>
            </w:tcBorders>
          </w:tcPr>
          <w:p w14:paraId="2D221089" w14:textId="77777777" w:rsidR="00D4174E" w:rsidRPr="00613175" w:rsidRDefault="00D4174E">
            <w:pPr>
              <w:pStyle w:val="TAC"/>
            </w:pPr>
          </w:p>
        </w:tc>
        <w:tc>
          <w:tcPr>
            <w:tcW w:w="3663" w:type="dxa"/>
            <w:tcBorders>
              <w:top w:val="nil"/>
              <w:left w:val="single" w:sz="4" w:space="0" w:color="auto"/>
              <w:bottom w:val="single" w:sz="4" w:space="0" w:color="auto"/>
              <w:right w:val="single" w:sz="4" w:space="0" w:color="auto"/>
            </w:tcBorders>
          </w:tcPr>
          <w:p w14:paraId="0EE11B6F" w14:textId="77777777" w:rsidR="00D4174E" w:rsidRPr="00613175" w:rsidRDefault="00D4174E">
            <w:pPr>
              <w:pStyle w:val="TAL"/>
              <w:rPr>
                <w:rFonts w:eastAsia="MS Gothic"/>
              </w:rPr>
            </w:pPr>
          </w:p>
        </w:tc>
      </w:tr>
      <w:tr w:rsidR="00D4174E" w:rsidRPr="00613175" w14:paraId="6179C2F6" w14:textId="77777777" w:rsidTr="00D4174E">
        <w:trPr>
          <w:cantSplit/>
          <w:jc w:val="center"/>
        </w:trPr>
        <w:tc>
          <w:tcPr>
            <w:tcW w:w="720" w:type="dxa"/>
            <w:tcBorders>
              <w:top w:val="nil"/>
              <w:left w:val="single" w:sz="4" w:space="0" w:color="auto"/>
              <w:bottom w:val="single" w:sz="4" w:space="0" w:color="auto"/>
              <w:right w:val="single" w:sz="4" w:space="0" w:color="auto"/>
            </w:tcBorders>
            <w:hideMark/>
          </w:tcPr>
          <w:p w14:paraId="543E3CB9" w14:textId="77777777" w:rsidR="00D4174E" w:rsidRPr="00613175" w:rsidRDefault="00D4174E">
            <w:pPr>
              <w:pStyle w:val="TAC"/>
              <w:rPr>
                <w:rFonts w:eastAsia="MS Gothic"/>
              </w:rPr>
            </w:pPr>
            <w:r w:rsidRPr="00613175">
              <w:rPr>
                <w:rFonts w:eastAsia="MS Gothic"/>
              </w:rPr>
              <w:t>1</w:t>
            </w:r>
          </w:p>
        </w:tc>
        <w:tc>
          <w:tcPr>
            <w:tcW w:w="1260" w:type="dxa"/>
            <w:gridSpan w:val="2"/>
            <w:tcBorders>
              <w:top w:val="single" w:sz="4" w:space="0" w:color="auto"/>
              <w:left w:val="single" w:sz="4" w:space="0" w:color="auto"/>
              <w:bottom w:val="single" w:sz="4" w:space="0" w:color="auto"/>
              <w:right w:val="single" w:sz="4" w:space="0" w:color="auto"/>
            </w:tcBorders>
          </w:tcPr>
          <w:p w14:paraId="72AC57B3" w14:textId="77777777" w:rsidR="00D4174E" w:rsidRPr="00613175" w:rsidRDefault="00D4174E">
            <w:pPr>
              <w:pStyle w:val="TAH"/>
            </w:pPr>
          </w:p>
        </w:tc>
        <w:tc>
          <w:tcPr>
            <w:tcW w:w="3420" w:type="dxa"/>
            <w:tcBorders>
              <w:top w:val="nil"/>
              <w:left w:val="single" w:sz="4" w:space="0" w:color="auto"/>
              <w:bottom w:val="single" w:sz="4" w:space="0" w:color="auto"/>
              <w:right w:val="single" w:sz="4" w:space="0" w:color="auto"/>
            </w:tcBorders>
            <w:hideMark/>
          </w:tcPr>
          <w:p w14:paraId="58AD6DB4" w14:textId="77777777" w:rsidR="00D4174E" w:rsidRPr="00613175" w:rsidRDefault="00D4174E">
            <w:pPr>
              <w:pStyle w:val="TAC"/>
              <w:jc w:val="left"/>
            </w:pPr>
            <w:r w:rsidRPr="00613175">
              <w:t>Make the UE attempt activation of supplementary service</w:t>
            </w:r>
          </w:p>
        </w:tc>
        <w:tc>
          <w:tcPr>
            <w:tcW w:w="3663" w:type="dxa"/>
            <w:tcBorders>
              <w:top w:val="nil"/>
              <w:left w:val="single" w:sz="4" w:space="0" w:color="auto"/>
              <w:bottom w:val="single" w:sz="4" w:space="0" w:color="auto"/>
              <w:right w:val="single" w:sz="4" w:space="0" w:color="auto"/>
            </w:tcBorders>
          </w:tcPr>
          <w:p w14:paraId="10568004" w14:textId="77777777" w:rsidR="00D4174E" w:rsidRPr="00613175" w:rsidRDefault="00D4174E">
            <w:pPr>
              <w:pStyle w:val="TAL"/>
              <w:rPr>
                <w:rFonts w:eastAsia="MS Gothic"/>
              </w:rPr>
            </w:pPr>
          </w:p>
        </w:tc>
      </w:tr>
      <w:tr w:rsidR="00D4174E" w:rsidRPr="00613175" w14:paraId="2840B2C9"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7394956" w14:textId="77777777" w:rsidR="00D4174E" w:rsidRPr="00613175" w:rsidRDefault="00D4174E">
            <w:pPr>
              <w:pStyle w:val="TAC"/>
              <w:rPr>
                <w:rFonts w:eastAsia="MS Gothic"/>
              </w:rPr>
            </w:pPr>
            <w:r w:rsidRPr="00613175">
              <w:rPr>
                <w:rFonts w:eastAsia="MS Gothic"/>
              </w:rP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0BBF2649" w14:textId="77777777" w:rsidR="00D4174E" w:rsidRPr="00613175" w:rsidRDefault="00D4174E">
            <w:pPr>
              <w:pStyle w:val="TAH"/>
              <w:rPr>
                <w:b w:val="0"/>
              </w:rPr>
            </w:pPr>
            <w:r w:rsidRPr="00613175">
              <w:rPr>
                <w:rFonts w:eastAsia="MS Gothic"/>
                <w:b w:val="0"/>
              </w:rPr>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3F2C8148" w14:textId="77777777" w:rsidR="00D4174E" w:rsidRPr="00613175" w:rsidRDefault="00D4174E">
            <w:pPr>
              <w:pStyle w:val="TAC"/>
              <w:jc w:val="left"/>
            </w:pPr>
            <w:r w:rsidRPr="00613175">
              <w:t>Initial HTTP Request</w:t>
            </w:r>
          </w:p>
        </w:tc>
        <w:tc>
          <w:tcPr>
            <w:tcW w:w="3663" w:type="dxa"/>
            <w:tcBorders>
              <w:top w:val="single" w:sz="4" w:space="0" w:color="auto"/>
              <w:left w:val="single" w:sz="4" w:space="0" w:color="auto"/>
              <w:bottom w:val="single" w:sz="4" w:space="0" w:color="auto"/>
              <w:right w:val="single" w:sz="4" w:space="0" w:color="auto"/>
            </w:tcBorders>
            <w:hideMark/>
          </w:tcPr>
          <w:p w14:paraId="29687AEE" w14:textId="77777777" w:rsidR="00D4174E" w:rsidRPr="00613175" w:rsidRDefault="00D4174E">
            <w:pPr>
              <w:pStyle w:val="TAL"/>
              <w:rPr>
                <w:rFonts w:eastAsia="MS Gothic"/>
              </w:rPr>
            </w:pPr>
            <w:r w:rsidRPr="00613175">
              <w:rPr>
                <w:rFonts w:eastAsia="MS Gothic"/>
              </w:rPr>
              <w:t>NOTE 1</w:t>
            </w:r>
          </w:p>
        </w:tc>
      </w:tr>
      <w:tr w:rsidR="00D4174E" w:rsidRPr="00613175" w14:paraId="66C104A3"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51796F2" w14:textId="77777777" w:rsidR="00D4174E" w:rsidRPr="00613175" w:rsidRDefault="00D4174E">
            <w:pPr>
              <w:pStyle w:val="TAC"/>
              <w:rPr>
                <w:rFonts w:eastAsia="MS Gothic"/>
              </w:rPr>
            </w:pPr>
            <w:r w:rsidRPr="00613175">
              <w:rPr>
                <w:rFonts w:eastAsia="MS Gothic"/>
              </w:rPr>
              <w:t>3</w:t>
            </w:r>
          </w:p>
        </w:tc>
        <w:tc>
          <w:tcPr>
            <w:tcW w:w="1260" w:type="dxa"/>
            <w:gridSpan w:val="2"/>
            <w:tcBorders>
              <w:top w:val="single" w:sz="4" w:space="0" w:color="auto"/>
              <w:left w:val="single" w:sz="4" w:space="0" w:color="auto"/>
              <w:bottom w:val="single" w:sz="4" w:space="0" w:color="auto"/>
              <w:right w:val="single" w:sz="4" w:space="0" w:color="auto"/>
            </w:tcBorders>
          </w:tcPr>
          <w:p w14:paraId="05069829" w14:textId="77777777" w:rsidR="00D4174E" w:rsidRPr="00613175" w:rsidRDefault="00D4174E">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690812FE" w14:textId="77777777" w:rsidR="00D4174E" w:rsidRPr="00613175" w:rsidRDefault="00D4174E">
            <w:pPr>
              <w:pStyle w:val="TAL"/>
              <w:rPr>
                <w:rFonts w:eastAsia="MS Gothic"/>
              </w:rPr>
            </w:pPr>
            <w:r w:rsidRPr="00613175">
              <w:t xml:space="preserve">EXCEPTION: steps 3a and 3b describe behaviour </w:t>
            </w:r>
            <w:r w:rsidRPr="00613175">
              <w:rPr>
                <w:snapToGrid w:val="0"/>
              </w:rPr>
              <w:t xml:space="preserve">in case of </w:t>
            </w:r>
            <w:r w:rsidRPr="00613175">
              <w:t xml:space="preserve">HTTP Digest XCAP authentication </w:t>
            </w:r>
            <w:r w:rsidRPr="00613175">
              <w:rPr>
                <w:snapToGrid w:val="0"/>
              </w:rPr>
              <w:t>w</w:t>
            </w:r>
            <w:r w:rsidRPr="00613175">
              <w:t>hen the UE</w:t>
            </w:r>
            <w:r w:rsidRPr="00613175">
              <w:rPr>
                <w:snapToGrid w:val="0"/>
              </w:rPr>
              <w:t xml:space="preserve"> does not provide correct authorization credentials within its initial request</w:t>
            </w:r>
          </w:p>
        </w:tc>
        <w:tc>
          <w:tcPr>
            <w:tcW w:w="3663" w:type="dxa"/>
            <w:tcBorders>
              <w:top w:val="single" w:sz="4" w:space="0" w:color="auto"/>
              <w:left w:val="single" w:sz="4" w:space="0" w:color="auto"/>
              <w:bottom w:val="single" w:sz="4" w:space="0" w:color="auto"/>
              <w:right w:val="single" w:sz="4" w:space="0" w:color="auto"/>
            </w:tcBorders>
          </w:tcPr>
          <w:p w14:paraId="75CD79A7" w14:textId="77777777" w:rsidR="00D4174E" w:rsidRPr="00613175" w:rsidRDefault="00D4174E">
            <w:pPr>
              <w:pStyle w:val="TAL"/>
              <w:rPr>
                <w:rFonts w:eastAsia="MS Gothic"/>
              </w:rPr>
            </w:pPr>
          </w:p>
        </w:tc>
      </w:tr>
      <w:tr w:rsidR="00D4174E" w:rsidRPr="00613175" w14:paraId="1E4B7A83"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5DBBC8E" w14:textId="77777777" w:rsidR="00D4174E" w:rsidRPr="00613175" w:rsidRDefault="00D4174E">
            <w:pPr>
              <w:pStyle w:val="TAC"/>
              <w:rPr>
                <w:rFonts w:eastAsia="MS Gothic"/>
              </w:rPr>
            </w:pPr>
            <w:r w:rsidRPr="00613175">
              <w:rPr>
                <w:rFonts w:eastAsia="MS Gothic"/>
              </w:rPr>
              <w:t>3a</w:t>
            </w:r>
          </w:p>
        </w:tc>
        <w:tc>
          <w:tcPr>
            <w:tcW w:w="1260" w:type="dxa"/>
            <w:gridSpan w:val="2"/>
            <w:tcBorders>
              <w:top w:val="single" w:sz="4" w:space="0" w:color="auto"/>
              <w:left w:val="single" w:sz="4" w:space="0" w:color="auto"/>
              <w:bottom w:val="single" w:sz="4" w:space="0" w:color="auto"/>
              <w:right w:val="single" w:sz="4" w:space="0" w:color="auto"/>
            </w:tcBorders>
            <w:hideMark/>
          </w:tcPr>
          <w:p w14:paraId="29DD572C" w14:textId="77777777" w:rsidR="00D4174E" w:rsidRPr="00613175" w:rsidRDefault="00D4174E">
            <w:pPr>
              <w:pStyle w:val="TAC"/>
              <w:rPr>
                <w:rFonts w:eastAsia="MS Gothic"/>
              </w:rPr>
            </w:pPr>
            <w:r w:rsidRPr="00613175">
              <w:rPr>
                <w:rFonts w:eastAsia="MS Gothic"/>
              </w:rPr>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2B6606AE" w14:textId="77777777" w:rsidR="00D4174E" w:rsidRPr="00613175" w:rsidRDefault="00D4174E">
            <w:pPr>
              <w:pStyle w:val="TAL"/>
              <w:rPr>
                <w:rFonts w:eastAsia="MS Gothic"/>
              </w:rPr>
            </w:pPr>
            <w:r w:rsidRPr="00613175">
              <w:rPr>
                <w:rFonts w:eastAsia="MS Gothic"/>
              </w:rPr>
              <w:t>HTTP Response: “401 Unauthorized”</w:t>
            </w:r>
          </w:p>
        </w:tc>
        <w:tc>
          <w:tcPr>
            <w:tcW w:w="3663" w:type="dxa"/>
            <w:tcBorders>
              <w:top w:val="single" w:sz="4" w:space="0" w:color="auto"/>
              <w:left w:val="single" w:sz="4" w:space="0" w:color="auto"/>
              <w:bottom w:val="single" w:sz="4" w:space="0" w:color="auto"/>
              <w:right w:val="single" w:sz="4" w:space="0" w:color="auto"/>
            </w:tcBorders>
          </w:tcPr>
          <w:p w14:paraId="041B16EF" w14:textId="77777777" w:rsidR="00D4174E" w:rsidRPr="00613175" w:rsidRDefault="00D4174E">
            <w:pPr>
              <w:pStyle w:val="TAL"/>
              <w:rPr>
                <w:rFonts w:eastAsia="MS Gothic"/>
              </w:rPr>
            </w:pPr>
          </w:p>
        </w:tc>
      </w:tr>
      <w:tr w:rsidR="00D4174E" w:rsidRPr="00613175" w14:paraId="207960B9"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tcPr>
          <w:p w14:paraId="50A7A318" w14:textId="77777777" w:rsidR="00D4174E" w:rsidRPr="00613175" w:rsidRDefault="00D4174E">
            <w:pPr>
              <w:pStyle w:val="TAC"/>
              <w:rPr>
                <w:rFonts w:eastAsia="MS Gothic"/>
              </w:rPr>
            </w:pPr>
          </w:p>
        </w:tc>
        <w:tc>
          <w:tcPr>
            <w:tcW w:w="1260" w:type="dxa"/>
            <w:gridSpan w:val="2"/>
            <w:tcBorders>
              <w:top w:val="single" w:sz="4" w:space="0" w:color="auto"/>
              <w:left w:val="single" w:sz="4" w:space="0" w:color="auto"/>
              <w:bottom w:val="single" w:sz="4" w:space="0" w:color="auto"/>
              <w:right w:val="single" w:sz="4" w:space="0" w:color="auto"/>
            </w:tcBorders>
          </w:tcPr>
          <w:p w14:paraId="4A28AFB4" w14:textId="77777777" w:rsidR="00D4174E" w:rsidRPr="00613175" w:rsidRDefault="00D4174E">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15E95A05" w14:textId="77777777" w:rsidR="00D4174E" w:rsidRPr="00613175" w:rsidRDefault="00D4174E">
            <w:pPr>
              <w:pStyle w:val="TAL"/>
            </w:pPr>
            <w:r w:rsidRPr="00613175">
              <w:t>EXCEPTION:</w:t>
            </w:r>
          </w:p>
          <w:p w14:paraId="342F2C30" w14:textId="77777777" w:rsidR="00D4174E" w:rsidRPr="00613175" w:rsidRDefault="00D4174E">
            <w:pPr>
              <w:pStyle w:val="TAL"/>
            </w:pPr>
            <w:r w:rsidRPr="00613175">
              <w:t>By default, when the UE supports GBA for XCAP authentication, GBA shall be used according to the generic test procedure A.22.</w:t>
            </w:r>
          </w:p>
          <w:p w14:paraId="10BEF406" w14:textId="77777777" w:rsidR="00D4174E" w:rsidRPr="00613175" w:rsidRDefault="00D4174E">
            <w:pPr>
              <w:pStyle w:val="TAL"/>
            </w:pPr>
            <w:r w:rsidRPr="00613175">
              <w:t>NOTE: See TS 34.229-2 [3] for cases where the default does not apply.</w:t>
            </w:r>
          </w:p>
        </w:tc>
        <w:tc>
          <w:tcPr>
            <w:tcW w:w="3663" w:type="dxa"/>
            <w:tcBorders>
              <w:top w:val="single" w:sz="4" w:space="0" w:color="auto"/>
              <w:left w:val="single" w:sz="4" w:space="0" w:color="auto"/>
              <w:bottom w:val="single" w:sz="4" w:space="0" w:color="auto"/>
              <w:right w:val="single" w:sz="4" w:space="0" w:color="auto"/>
            </w:tcBorders>
            <w:hideMark/>
          </w:tcPr>
          <w:p w14:paraId="08A441B5" w14:textId="77777777" w:rsidR="00D4174E" w:rsidRPr="00613175" w:rsidRDefault="00D4174E">
            <w:pPr>
              <w:pStyle w:val="TAL"/>
            </w:pPr>
            <w:r w:rsidRPr="00613175">
              <w:t>(optional) GBA authentication at BSF server</w:t>
            </w:r>
          </w:p>
        </w:tc>
      </w:tr>
      <w:tr w:rsidR="00D4174E" w:rsidRPr="00613175" w14:paraId="312AE9ED"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6B8053E0" w14:textId="77777777" w:rsidR="00D4174E" w:rsidRPr="00613175" w:rsidRDefault="00D4174E">
            <w:pPr>
              <w:pStyle w:val="TAC"/>
              <w:rPr>
                <w:rFonts w:eastAsia="MS Gothic"/>
              </w:rPr>
            </w:pPr>
            <w:r w:rsidRPr="00613175">
              <w:rPr>
                <w:rFonts w:eastAsia="MS Gothic"/>
              </w:rPr>
              <w:t>3b</w:t>
            </w:r>
          </w:p>
        </w:tc>
        <w:tc>
          <w:tcPr>
            <w:tcW w:w="1260" w:type="dxa"/>
            <w:gridSpan w:val="2"/>
            <w:tcBorders>
              <w:top w:val="single" w:sz="4" w:space="0" w:color="auto"/>
              <w:left w:val="single" w:sz="4" w:space="0" w:color="auto"/>
              <w:bottom w:val="single" w:sz="4" w:space="0" w:color="auto"/>
              <w:right w:val="single" w:sz="4" w:space="0" w:color="auto"/>
            </w:tcBorders>
            <w:hideMark/>
          </w:tcPr>
          <w:p w14:paraId="351E9AD5" w14:textId="77777777" w:rsidR="00D4174E" w:rsidRPr="00613175" w:rsidRDefault="00D4174E">
            <w:pPr>
              <w:pStyle w:val="TAC"/>
              <w:rPr>
                <w:rFonts w:eastAsia="MS Gothic"/>
              </w:rPr>
            </w:pPr>
            <w:r w:rsidRPr="00613175">
              <w:rPr>
                <w:rFonts w:eastAsia="MS Gothic"/>
              </w:rPr>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7226AAED" w14:textId="77777777" w:rsidR="00D4174E" w:rsidRPr="00613175" w:rsidRDefault="00D4174E">
            <w:pPr>
              <w:pStyle w:val="TAL"/>
              <w:rPr>
                <w:rFonts w:eastAsia="MS Gothic"/>
              </w:rPr>
            </w:pPr>
            <w:r w:rsidRPr="00613175">
              <w:t xml:space="preserve">HTTP Request with valid </w:t>
            </w:r>
            <w:r w:rsidRPr="00613175">
              <w:rPr>
                <w:snapToGrid w:val="0"/>
              </w:rPr>
              <w:t>authorization credentials</w:t>
            </w:r>
          </w:p>
        </w:tc>
        <w:tc>
          <w:tcPr>
            <w:tcW w:w="3663" w:type="dxa"/>
            <w:tcBorders>
              <w:top w:val="single" w:sz="4" w:space="0" w:color="auto"/>
              <w:left w:val="single" w:sz="4" w:space="0" w:color="auto"/>
              <w:bottom w:val="single" w:sz="4" w:space="0" w:color="auto"/>
              <w:right w:val="single" w:sz="4" w:space="0" w:color="auto"/>
            </w:tcBorders>
            <w:hideMark/>
          </w:tcPr>
          <w:p w14:paraId="50784639" w14:textId="77777777" w:rsidR="00D4174E" w:rsidRPr="00613175" w:rsidRDefault="00D4174E">
            <w:pPr>
              <w:pStyle w:val="TAL"/>
              <w:rPr>
                <w:rFonts w:eastAsia="MS Gothic"/>
              </w:rPr>
            </w:pPr>
            <w:r w:rsidRPr="00613175">
              <w:t>The SS checks the digest response</w:t>
            </w:r>
          </w:p>
        </w:tc>
      </w:tr>
      <w:tr w:rsidR="00D4174E" w:rsidRPr="00613175" w14:paraId="38693B6D"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65CEE2E" w14:textId="77777777" w:rsidR="00D4174E" w:rsidRPr="00613175" w:rsidRDefault="00D4174E">
            <w:pPr>
              <w:pStyle w:val="TAC"/>
              <w:rPr>
                <w:rFonts w:eastAsia="MS Gothic"/>
              </w:rPr>
            </w:pPr>
            <w:r w:rsidRPr="00613175">
              <w:rPr>
                <w:rFonts w:eastAsia="MS Gothic"/>
              </w:rPr>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462A46AF" w14:textId="77777777" w:rsidR="00D4174E" w:rsidRPr="00613175" w:rsidRDefault="00D4174E">
            <w:pPr>
              <w:pStyle w:val="TAC"/>
              <w:rPr>
                <w:rFonts w:eastAsia="MS Gothic"/>
              </w:rPr>
            </w:pPr>
            <w:r w:rsidRPr="00613175">
              <w:rPr>
                <w:rFonts w:eastAsia="MS Gothic"/>
              </w:rPr>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5EE67799" w14:textId="77777777" w:rsidR="00D4174E" w:rsidRPr="00613175" w:rsidRDefault="00D4174E">
            <w:pPr>
              <w:pStyle w:val="TAL"/>
              <w:rPr>
                <w:rFonts w:eastAsia="MS Gothic"/>
              </w:rPr>
            </w:pPr>
            <w:r w:rsidRPr="00613175">
              <w:rPr>
                <w:rFonts w:eastAsia="MS Gothic"/>
              </w:rPr>
              <w:t>HTTP Response: “200 OK”</w:t>
            </w:r>
          </w:p>
        </w:tc>
        <w:tc>
          <w:tcPr>
            <w:tcW w:w="3663" w:type="dxa"/>
            <w:tcBorders>
              <w:top w:val="single" w:sz="4" w:space="0" w:color="auto"/>
              <w:left w:val="single" w:sz="4" w:space="0" w:color="auto"/>
              <w:bottom w:val="single" w:sz="4" w:space="0" w:color="auto"/>
              <w:right w:val="single" w:sz="4" w:space="0" w:color="auto"/>
            </w:tcBorders>
          </w:tcPr>
          <w:p w14:paraId="4A87021F" w14:textId="77777777" w:rsidR="00D4174E" w:rsidRPr="00613175" w:rsidRDefault="00D4174E">
            <w:pPr>
              <w:pStyle w:val="TAL"/>
              <w:rPr>
                <w:rFonts w:eastAsia="MS Gothic"/>
              </w:rPr>
            </w:pPr>
          </w:p>
        </w:tc>
      </w:tr>
      <w:tr w:rsidR="00D4174E" w:rsidRPr="00613175" w14:paraId="4119B307"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3819881C" w14:textId="77777777" w:rsidR="00D4174E" w:rsidRPr="00613175" w:rsidRDefault="00D4174E">
            <w:pPr>
              <w:pStyle w:val="TAC"/>
              <w:rPr>
                <w:rFonts w:eastAsia="MS Gothic"/>
              </w:rPr>
            </w:pPr>
            <w:r w:rsidRPr="00613175">
              <w:rPr>
                <w:rFonts w:eastAsia="MS Gothic"/>
              </w:rPr>
              <w:t>5</w:t>
            </w:r>
          </w:p>
        </w:tc>
        <w:tc>
          <w:tcPr>
            <w:tcW w:w="1260" w:type="dxa"/>
            <w:gridSpan w:val="2"/>
            <w:tcBorders>
              <w:top w:val="single" w:sz="4" w:space="0" w:color="auto"/>
              <w:left w:val="single" w:sz="4" w:space="0" w:color="auto"/>
              <w:bottom w:val="single" w:sz="4" w:space="0" w:color="auto"/>
              <w:right w:val="single" w:sz="4" w:space="0" w:color="auto"/>
            </w:tcBorders>
          </w:tcPr>
          <w:p w14:paraId="468766E6" w14:textId="77777777" w:rsidR="00D4174E" w:rsidRPr="00613175" w:rsidRDefault="00D4174E">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53835F65" w14:textId="77777777" w:rsidR="00D4174E" w:rsidRPr="00613175" w:rsidRDefault="00D4174E">
            <w:pPr>
              <w:pStyle w:val="TAL"/>
            </w:pPr>
            <w:r w:rsidRPr="00613175">
              <w:t>EXCEPTION: steps 5a and 5b describe further optional message exchange between the UE and the SS;</w:t>
            </w:r>
          </w:p>
          <w:p w14:paraId="71EF775C" w14:textId="77777777" w:rsidR="00D4174E" w:rsidRPr="00613175" w:rsidRDefault="00D4174E">
            <w:pPr>
              <w:pStyle w:val="TAL"/>
            </w:pPr>
            <w:r w:rsidRPr="00613175">
              <w:t>steps 5a and steps 5b can be repeated several times</w:t>
            </w:r>
          </w:p>
          <w:p w14:paraId="0AC3042E" w14:textId="77777777" w:rsidR="00D4174E" w:rsidRPr="00613175" w:rsidRDefault="00D4174E">
            <w:pPr>
              <w:pStyle w:val="TAL"/>
            </w:pPr>
            <w:r w:rsidRPr="00613175">
              <w:t>this exchange of information is considered to be finished when there is no further HTTP request</w:t>
            </w:r>
            <w:r w:rsidRPr="00613175">
              <w:rPr>
                <w:rFonts w:eastAsia="MS Gothic"/>
              </w:rPr>
              <w:t xml:space="preserve"> sent by the UE within 20 seconds after the previous request</w:t>
            </w:r>
          </w:p>
        </w:tc>
        <w:tc>
          <w:tcPr>
            <w:tcW w:w="3663" w:type="dxa"/>
            <w:tcBorders>
              <w:top w:val="single" w:sz="4" w:space="0" w:color="auto"/>
              <w:left w:val="single" w:sz="4" w:space="0" w:color="auto"/>
              <w:bottom w:val="single" w:sz="4" w:space="0" w:color="auto"/>
              <w:right w:val="single" w:sz="4" w:space="0" w:color="auto"/>
            </w:tcBorders>
          </w:tcPr>
          <w:p w14:paraId="768400A5" w14:textId="77777777" w:rsidR="00D4174E" w:rsidRPr="00613175" w:rsidRDefault="00D4174E">
            <w:pPr>
              <w:pStyle w:val="TAL"/>
              <w:rPr>
                <w:rFonts w:eastAsia="MS Gothic"/>
              </w:rPr>
            </w:pPr>
          </w:p>
        </w:tc>
      </w:tr>
      <w:tr w:rsidR="00D4174E" w:rsidRPr="00613175" w14:paraId="1313A126"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1F5DB67" w14:textId="77777777" w:rsidR="00D4174E" w:rsidRPr="00613175" w:rsidRDefault="00D4174E">
            <w:pPr>
              <w:pStyle w:val="TAC"/>
              <w:rPr>
                <w:rFonts w:eastAsia="MS Gothic"/>
              </w:rPr>
            </w:pPr>
            <w:r w:rsidRPr="00613175">
              <w:rPr>
                <w:rFonts w:eastAsia="MS Gothic"/>
              </w:rPr>
              <w:t>5a</w:t>
            </w:r>
          </w:p>
        </w:tc>
        <w:tc>
          <w:tcPr>
            <w:tcW w:w="1260" w:type="dxa"/>
            <w:gridSpan w:val="2"/>
            <w:tcBorders>
              <w:top w:val="single" w:sz="4" w:space="0" w:color="auto"/>
              <w:left w:val="single" w:sz="4" w:space="0" w:color="auto"/>
              <w:bottom w:val="single" w:sz="4" w:space="0" w:color="auto"/>
              <w:right w:val="single" w:sz="4" w:space="0" w:color="auto"/>
            </w:tcBorders>
            <w:hideMark/>
          </w:tcPr>
          <w:p w14:paraId="1FEEB950" w14:textId="77777777" w:rsidR="00D4174E" w:rsidRPr="00613175" w:rsidRDefault="00D4174E">
            <w:pPr>
              <w:pStyle w:val="TAC"/>
              <w:rPr>
                <w:rFonts w:eastAsia="MS Gothic"/>
              </w:rPr>
            </w:pPr>
            <w:r w:rsidRPr="00613175">
              <w:rPr>
                <w:rFonts w:eastAsia="MS Gothic"/>
              </w:rPr>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24480310" w14:textId="77777777" w:rsidR="00D4174E" w:rsidRPr="00613175" w:rsidRDefault="00D4174E">
            <w:pPr>
              <w:pStyle w:val="TAL"/>
              <w:rPr>
                <w:rFonts w:eastAsia="MS Gothic"/>
              </w:rPr>
            </w:pPr>
            <w:r w:rsidRPr="00613175">
              <w:t>HTTP Request</w:t>
            </w:r>
          </w:p>
        </w:tc>
        <w:tc>
          <w:tcPr>
            <w:tcW w:w="3663" w:type="dxa"/>
            <w:tcBorders>
              <w:top w:val="single" w:sz="4" w:space="0" w:color="auto"/>
              <w:left w:val="single" w:sz="4" w:space="0" w:color="auto"/>
              <w:bottom w:val="single" w:sz="4" w:space="0" w:color="auto"/>
              <w:right w:val="single" w:sz="4" w:space="0" w:color="auto"/>
            </w:tcBorders>
            <w:hideMark/>
          </w:tcPr>
          <w:p w14:paraId="79AA3DD9" w14:textId="77777777" w:rsidR="00D4174E" w:rsidRPr="00613175" w:rsidRDefault="00D4174E">
            <w:pPr>
              <w:pStyle w:val="TAL"/>
              <w:rPr>
                <w:rFonts w:eastAsia="MS Gothic"/>
              </w:rPr>
            </w:pPr>
            <w:r w:rsidRPr="00613175">
              <w:rPr>
                <w:rFonts w:eastAsia="MS Gothic"/>
              </w:rPr>
              <w:t>NOTE 1</w:t>
            </w:r>
          </w:p>
        </w:tc>
      </w:tr>
      <w:tr w:rsidR="00D4174E" w:rsidRPr="00613175" w14:paraId="4BF96694"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7319F742" w14:textId="77777777" w:rsidR="00D4174E" w:rsidRPr="00613175" w:rsidRDefault="00D4174E">
            <w:pPr>
              <w:pStyle w:val="TAC"/>
              <w:rPr>
                <w:rFonts w:eastAsia="MS Gothic"/>
              </w:rPr>
            </w:pPr>
            <w:r w:rsidRPr="00613175">
              <w:rPr>
                <w:rFonts w:eastAsia="MS Gothic"/>
              </w:rPr>
              <w:t>5b</w:t>
            </w:r>
          </w:p>
        </w:tc>
        <w:tc>
          <w:tcPr>
            <w:tcW w:w="1260" w:type="dxa"/>
            <w:gridSpan w:val="2"/>
            <w:tcBorders>
              <w:top w:val="single" w:sz="4" w:space="0" w:color="auto"/>
              <w:left w:val="single" w:sz="4" w:space="0" w:color="auto"/>
              <w:bottom w:val="single" w:sz="4" w:space="0" w:color="auto"/>
              <w:right w:val="single" w:sz="4" w:space="0" w:color="auto"/>
            </w:tcBorders>
            <w:hideMark/>
          </w:tcPr>
          <w:p w14:paraId="462F919E" w14:textId="77777777" w:rsidR="00D4174E" w:rsidRPr="00613175" w:rsidRDefault="00D4174E">
            <w:pPr>
              <w:pStyle w:val="TAC"/>
              <w:rPr>
                <w:rFonts w:eastAsia="MS Gothic"/>
              </w:rPr>
            </w:pPr>
            <w:r w:rsidRPr="00613175">
              <w:rPr>
                <w:rFonts w:eastAsia="MS Gothic"/>
              </w:rPr>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29F230F1" w14:textId="77777777" w:rsidR="00D4174E" w:rsidRPr="00613175" w:rsidRDefault="00D4174E">
            <w:pPr>
              <w:pStyle w:val="TAL"/>
              <w:rPr>
                <w:rFonts w:eastAsia="MS Gothic"/>
              </w:rPr>
            </w:pPr>
            <w:r w:rsidRPr="00613175">
              <w:rPr>
                <w:rFonts w:eastAsia="MS Gothic"/>
              </w:rPr>
              <w:t>HTTP Response: “200 OK” or “404 File Not Found”</w:t>
            </w:r>
          </w:p>
        </w:tc>
        <w:tc>
          <w:tcPr>
            <w:tcW w:w="3663" w:type="dxa"/>
            <w:tcBorders>
              <w:top w:val="single" w:sz="4" w:space="0" w:color="auto"/>
              <w:left w:val="single" w:sz="4" w:space="0" w:color="auto"/>
              <w:bottom w:val="single" w:sz="4" w:space="0" w:color="auto"/>
              <w:right w:val="single" w:sz="4" w:space="0" w:color="auto"/>
            </w:tcBorders>
            <w:hideMark/>
          </w:tcPr>
          <w:p w14:paraId="4B4C5F86" w14:textId="77777777" w:rsidR="00D4174E" w:rsidRPr="00613175" w:rsidRDefault="00D4174E">
            <w:pPr>
              <w:pStyle w:val="TAL"/>
              <w:rPr>
                <w:rFonts w:eastAsia="MS Gothic"/>
              </w:rPr>
            </w:pPr>
            <w:r w:rsidRPr="00613175">
              <w:rPr>
                <w:rFonts w:eastAsia="MS Gothic"/>
              </w:rPr>
              <w:t>NOTE 3</w:t>
            </w:r>
          </w:p>
        </w:tc>
      </w:tr>
      <w:tr w:rsidR="00D4174E" w:rsidRPr="00613175" w14:paraId="05BB90CC"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39E11FDF" w14:textId="77777777" w:rsidR="00D4174E" w:rsidRPr="00613175" w:rsidRDefault="00D4174E">
            <w:pPr>
              <w:pStyle w:val="TAC"/>
              <w:rPr>
                <w:rFonts w:eastAsia="MS Gothic"/>
              </w:rPr>
            </w:pPr>
            <w:r w:rsidRPr="00613175">
              <w:rPr>
                <w:rFonts w:eastAsia="MS Gothic"/>
              </w:rPr>
              <w:t>6</w:t>
            </w:r>
          </w:p>
        </w:tc>
        <w:tc>
          <w:tcPr>
            <w:tcW w:w="1260" w:type="dxa"/>
            <w:gridSpan w:val="2"/>
            <w:tcBorders>
              <w:top w:val="single" w:sz="4" w:space="0" w:color="auto"/>
              <w:left w:val="single" w:sz="4" w:space="0" w:color="auto"/>
              <w:bottom w:val="single" w:sz="4" w:space="0" w:color="auto"/>
              <w:right w:val="single" w:sz="4" w:space="0" w:color="auto"/>
            </w:tcBorders>
          </w:tcPr>
          <w:p w14:paraId="0C907B44" w14:textId="77777777" w:rsidR="00D4174E" w:rsidRPr="00613175" w:rsidRDefault="00D4174E">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1DD59D99" w14:textId="77777777" w:rsidR="00D4174E" w:rsidRPr="00613175" w:rsidRDefault="00D4174E">
            <w:pPr>
              <w:pStyle w:val="TAL"/>
            </w:pPr>
            <w:r w:rsidRPr="00613175">
              <w:t xml:space="preserve">Check: Does the simservs document stored in the SS contain the information supplied by the UE as required by the test requirements of the specific test case? </w:t>
            </w:r>
          </w:p>
        </w:tc>
        <w:tc>
          <w:tcPr>
            <w:tcW w:w="3663" w:type="dxa"/>
            <w:tcBorders>
              <w:top w:val="single" w:sz="4" w:space="0" w:color="auto"/>
              <w:left w:val="single" w:sz="4" w:space="0" w:color="auto"/>
              <w:bottom w:val="single" w:sz="4" w:space="0" w:color="auto"/>
              <w:right w:val="single" w:sz="4" w:space="0" w:color="auto"/>
            </w:tcBorders>
            <w:hideMark/>
          </w:tcPr>
          <w:p w14:paraId="270BAB69" w14:textId="77777777" w:rsidR="00D4174E" w:rsidRPr="00613175" w:rsidRDefault="00D4174E">
            <w:pPr>
              <w:pStyle w:val="TAL"/>
              <w:rPr>
                <w:rFonts w:eastAsia="MS Gothic"/>
              </w:rPr>
            </w:pPr>
            <w:r w:rsidRPr="00613175">
              <w:rPr>
                <w:snapToGrid w:val="0"/>
              </w:rPr>
              <w:t>This is done by fetching the whole simservs document from the XCAP server and checking its content against the respective XML file (according to the XSD definitions for the respective supplementary service)</w:t>
            </w:r>
            <w:r w:rsidRPr="00613175">
              <w:t xml:space="preserve"> </w:t>
            </w:r>
          </w:p>
        </w:tc>
      </w:tr>
      <w:tr w:rsidR="00D4174E" w:rsidRPr="00613175" w14:paraId="6B63567D"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07AE97B0" w14:textId="77777777" w:rsidR="00D4174E" w:rsidRPr="00613175" w:rsidRDefault="00D4174E">
            <w:pPr>
              <w:pStyle w:val="TAC"/>
              <w:rPr>
                <w:rFonts w:eastAsia="MS Gothic"/>
              </w:rPr>
            </w:pPr>
            <w:r w:rsidRPr="00613175">
              <w:rPr>
                <w:rFonts w:eastAsia="MS Gothic"/>
              </w:rPr>
              <w:t>7</w:t>
            </w:r>
          </w:p>
        </w:tc>
        <w:tc>
          <w:tcPr>
            <w:tcW w:w="1260" w:type="dxa"/>
            <w:gridSpan w:val="2"/>
            <w:tcBorders>
              <w:top w:val="single" w:sz="4" w:space="0" w:color="auto"/>
              <w:left w:val="single" w:sz="4" w:space="0" w:color="auto"/>
              <w:bottom w:val="single" w:sz="4" w:space="0" w:color="auto"/>
              <w:right w:val="single" w:sz="4" w:space="0" w:color="auto"/>
            </w:tcBorders>
          </w:tcPr>
          <w:p w14:paraId="4FFDE98B" w14:textId="77777777" w:rsidR="00D4174E" w:rsidRPr="00613175" w:rsidRDefault="00D4174E">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5AF55296" w14:textId="77777777" w:rsidR="00D4174E" w:rsidRPr="00613175" w:rsidRDefault="00D4174E">
            <w:pPr>
              <w:pStyle w:val="TAL"/>
              <w:rPr>
                <w:rFonts w:eastAsia="MS Gothic"/>
              </w:rPr>
            </w:pPr>
            <w:r w:rsidRPr="00613175">
              <w:t>Make the UE attempt deactivation of supplementary service</w:t>
            </w:r>
          </w:p>
        </w:tc>
        <w:tc>
          <w:tcPr>
            <w:tcW w:w="3663" w:type="dxa"/>
            <w:tcBorders>
              <w:top w:val="single" w:sz="4" w:space="0" w:color="auto"/>
              <w:left w:val="single" w:sz="4" w:space="0" w:color="auto"/>
              <w:bottom w:val="single" w:sz="4" w:space="0" w:color="auto"/>
              <w:right w:val="single" w:sz="4" w:space="0" w:color="auto"/>
            </w:tcBorders>
          </w:tcPr>
          <w:p w14:paraId="106E1D36" w14:textId="77777777" w:rsidR="00D4174E" w:rsidRPr="00613175" w:rsidRDefault="00D4174E">
            <w:pPr>
              <w:pStyle w:val="TAL"/>
              <w:rPr>
                <w:rFonts w:eastAsia="MS Gothic"/>
              </w:rPr>
            </w:pPr>
          </w:p>
        </w:tc>
      </w:tr>
      <w:tr w:rsidR="00D4174E" w:rsidRPr="00613175" w14:paraId="79B8460C"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CF9EA40" w14:textId="77777777" w:rsidR="00D4174E" w:rsidRPr="00613175" w:rsidRDefault="00D4174E">
            <w:pPr>
              <w:pStyle w:val="TAC"/>
              <w:rPr>
                <w:rFonts w:eastAsia="MS Gothic"/>
              </w:rPr>
            </w:pPr>
            <w:r w:rsidRPr="00613175">
              <w:rPr>
                <w:rFonts w:eastAsia="MS Gothic"/>
              </w:rPr>
              <w:t>8</w:t>
            </w:r>
          </w:p>
        </w:tc>
        <w:tc>
          <w:tcPr>
            <w:tcW w:w="1260" w:type="dxa"/>
            <w:gridSpan w:val="2"/>
            <w:tcBorders>
              <w:top w:val="single" w:sz="4" w:space="0" w:color="auto"/>
              <w:left w:val="single" w:sz="4" w:space="0" w:color="auto"/>
              <w:bottom w:val="single" w:sz="4" w:space="0" w:color="auto"/>
              <w:right w:val="single" w:sz="4" w:space="0" w:color="auto"/>
            </w:tcBorders>
          </w:tcPr>
          <w:p w14:paraId="7A9C885E" w14:textId="77777777" w:rsidR="00D4174E" w:rsidRPr="00613175" w:rsidRDefault="00D4174E">
            <w:pPr>
              <w:pStyle w:val="TAC"/>
              <w:rPr>
                <w:rFonts w:ascii="Calibri" w:eastAsia="MS Gothic" w:hAnsi="Calibri"/>
              </w:rPr>
            </w:pPr>
          </w:p>
        </w:tc>
        <w:tc>
          <w:tcPr>
            <w:tcW w:w="3420" w:type="dxa"/>
            <w:tcBorders>
              <w:top w:val="single" w:sz="4" w:space="0" w:color="auto"/>
              <w:left w:val="single" w:sz="4" w:space="0" w:color="auto"/>
              <w:bottom w:val="single" w:sz="4" w:space="0" w:color="auto"/>
              <w:right w:val="single" w:sz="4" w:space="0" w:color="auto"/>
            </w:tcBorders>
            <w:hideMark/>
          </w:tcPr>
          <w:p w14:paraId="6228664C" w14:textId="77777777" w:rsidR="00D4174E" w:rsidRPr="00613175" w:rsidRDefault="00D4174E">
            <w:pPr>
              <w:pStyle w:val="TAL"/>
            </w:pPr>
            <w:r w:rsidRPr="00613175">
              <w:t>EXCEPTION: steps 8a and 8b describe the mandatory message exchange between the UE and the SS which can be repeated several times;</w:t>
            </w:r>
          </w:p>
          <w:p w14:paraId="42E95E08" w14:textId="77777777" w:rsidR="00D4174E" w:rsidRPr="00613175" w:rsidRDefault="00D4174E">
            <w:pPr>
              <w:pStyle w:val="TAL"/>
              <w:rPr>
                <w:rFonts w:eastAsia="MS Gothic"/>
              </w:rPr>
            </w:pPr>
            <w:r w:rsidRPr="00613175">
              <w:t>this exchange of information is considered to be finished when there is no further HTTP request</w:t>
            </w:r>
            <w:r w:rsidRPr="00613175">
              <w:rPr>
                <w:rFonts w:eastAsia="MS Gothic"/>
              </w:rPr>
              <w:t xml:space="preserve"> sent by the UE within 10 seconds after the previous request</w:t>
            </w:r>
          </w:p>
        </w:tc>
        <w:tc>
          <w:tcPr>
            <w:tcW w:w="3663" w:type="dxa"/>
            <w:tcBorders>
              <w:top w:val="single" w:sz="4" w:space="0" w:color="auto"/>
              <w:left w:val="single" w:sz="4" w:space="0" w:color="auto"/>
              <w:bottom w:val="single" w:sz="4" w:space="0" w:color="auto"/>
              <w:right w:val="single" w:sz="4" w:space="0" w:color="auto"/>
            </w:tcBorders>
          </w:tcPr>
          <w:p w14:paraId="0DC92C61" w14:textId="77777777" w:rsidR="00D4174E" w:rsidRPr="00613175" w:rsidRDefault="00D4174E">
            <w:pPr>
              <w:pStyle w:val="TAL"/>
              <w:rPr>
                <w:rFonts w:eastAsia="MS Gothic"/>
              </w:rPr>
            </w:pPr>
          </w:p>
        </w:tc>
      </w:tr>
      <w:tr w:rsidR="00D4174E" w:rsidRPr="00613175" w14:paraId="31111F83"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2D643F22" w14:textId="77777777" w:rsidR="00D4174E" w:rsidRPr="00613175" w:rsidRDefault="00D4174E">
            <w:pPr>
              <w:pStyle w:val="TAC"/>
              <w:rPr>
                <w:rFonts w:eastAsia="MS Gothic"/>
              </w:rPr>
            </w:pPr>
            <w:r w:rsidRPr="00613175">
              <w:rPr>
                <w:rFonts w:eastAsia="MS Gothic"/>
              </w:rPr>
              <w:t>8a</w:t>
            </w:r>
          </w:p>
        </w:tc>
        <w:tc>
          <w:tcPr>
            <w:tcW w:w="1260" w:type="dxa"/>
            <w:gridSpan w:val="2"/>
            <w:tcBorders>
              <w:top w:val="single" w:sz="4" w:space="0" w:color="auto"/>
              <w:left w:val="single" w:sz="4" w:space="0" w:color="auto"/>
              <w:bottom w:val="single" w:sz="4" w:space="0" w:color="auto"/>
              <w:right w:val="single" w:sz="4" w:space="0" w:color="auto"/>
            </w:tcBorders>
            <w:hideMark/>
          </w:tcPr>
          <w:p w14:paraId="79D6D018" w14:textId="77777777" w:rsidR="00D4174E" w:rsidRPr="00613175" w:rsidRDefault="00D4174E">
            <w:pPr>
              <w:pStyle w:val="TAC"/>
              <w:rPr>
                <w:rFonts w:eastAsia="MS Gothic"/>
              </w:rPr>
            </w:pPr>
            <w:r w:rsidRPr="00613175">
              <w:rPr>
                <w:rFonts w:eastAsia="MS Gothic"/>
              </w:rPr>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40FA1344" w14:textId="77777777" w:rsidR="00D4174E" w:rsidRPr="00613175" w:rsidRDefault="00D4174E">
            <w:pPr>
              <w:pStyle w:val="TAL"/>
              <w:rPr>
                <w:rFonts w:eastAsia="MS Gothic"/>
              </w:rPr>
            </w:pPr>
            <w:r w:rsidRPr="00613175">
              <w:t>HTTP Request</w:t>
            </w:r>
          </w:p>
        </w:tc>
        <w:tc>
          <w:tcPr>
            <w:tcW w:w="3663" w:type="dxa"/>
            <w:tcBorders>
              <w:top w:val="single" w:sz="4" w:space="0" w:color="auto"/>
              <w:left w:val="single" w:sz="4" w:space="0" w:color="auto"/>
              <w:bottom w:val="single" w:sz="4" w:space="0" w:color="auto"/>
              <w:right w:val="single" w:sz="4" w:space="0" w:color="auto"/>
            </w:tcBorders>
            <w:hideMark/>
          </w:tcPr>
          <w:p w14:paraId="54C1FCEE" w14:textId="77777777" w:rsidR="00D4174E" w:rsidRPr="00613175" w:rsidRDefault="00D4174E">
            <w:pPr>
              <w:pStyle w:val="TAL"/>
              <w:rPr>
                <w:rFonts w:eastAsia="MS Gothic"/>
              </w:rPr>
            </w:pPr>
            <w:r w:rsidRPr="00613175">
              <w:rPr>
                <w:rFonts w:eastAsia="MS Gothic"/>
              </w:rPr>
              <w:t>NOTE 1</w:t>
            </w:r>
          </w:p>
        </w:tc>
      </w:tr>
      <w:tr w:rsidR="00D4174E" w:rsidRPr="00613175" w14:paraId="5C8DA64C"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78F2B163" w14:textId="77777777" w:rsidR="00D4174E" w:rsidRPr="00613175" w:rsidRDefault="00D4174E">
            <w:pPr>
              <w:pStyle w:val="TAC"/>
              <w:rPr>
                <w:rFonts w:eastAsia="MS Gothic"/>
              </w:rPr>
            </w:pPr>
            <w:r w:rsidRPr="00613175">
              <w:rPr>
                <w:rFonts w:eastAsia="MS Gothic"/>
              </w:rPr>
              <w:t>8b</w:t>
            </w:r>
          </w:p>
        </w:tc>
        <w:tc>
          <w:tcPr>
            <w:tcW w:w="1260" w:type="dxa"/>
            <w:gridSpan w:val="2"/>
            <w:tcBorders>
              <w:top w:val="single" w:sz="4" w:space="0" w:color="auto"/>
              <w:left w:val="single" w:sz="4" w:space="0" w:color="auto"/>
              <w:bottom w:val="single" w:sz="4" w:space="0" w:color="auto"/>
              <w:right w:val="single" w:sz="4" w:space="0" w:color="auto"/>
            </w:tcBorders>
            <w:hideMark/>
          </w:tcPr>
          <w:p w14:paraId="118C2A23" w14:textId="77777777" w:rsidR="00D4174E" w:rsidRPr="00613175" w:rsidRDefault="00D4174E">
            <w:pPr>
              <w:pStyle w:val="TAC"/>
              <w:rPr>
                <w:rFonts w:eastAsia="MS Gothic"/>
              </w:rPr>
            </w:pPr>
            <w:r w:rsidRPr="00613175">
              <w:rPr>
                <w:rFonts w:eastAsia="MS Gothic"/>
              </w:rPr>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49394E44" w14:textId="77777777" w:rsidR="00D4174E" w:rsidRPr="00613175" w:rsidRDefault="00D4174E">
            <w:pPr>
              <w:pStyle w:val="TAL"/>
              <w:rPr>
                <w:rFonts w:eastAsia="MS Gothic"/>
              </w:rPr>
            </w:pPr>
            <w:r w:rsidRPr="00613175">
              <w:rPr>
                <w:rFonts w:eastAsia="MS Gothic"/>
              </w:rPr>
              <w:t>HTTP Response: “200 OK” or “404 File Not Found”</w:t>
            </w:r>
          </w:p>
        </w:tc>
        <w:tc>
          <w:tcPr>
            <w:tcW w:w="3663" w:type="dxa"/>
            <w:tcBorders>
              <w:top w:val="single" w:sz="4" w:space="0" w:color="auto"/>
              <w:left w:val="single" w:sz="4" w:space="0" w:color="auto"/>
              <w:bottom w:val="single" w:sz="4" w:space="0" w:color="auto"/>
              <w:right w:val="single" w:sz="4" w:space="0" w:color="auto"/>
            </w:tcBorders>
            <w:hideMark/>
          </w:tcPr>
          <w:p w14:paraId="367C6078" w14:textId="77777777" w:rsidR="00D4174E" w:rsidRPr="00613175" w:rsidRDefault="00D4174E">
            <w:pPr>
              <w:pStyle w:val="TAL"/>
              <w:rPr>
                <w:rFonts w:eastAsia="MS Gothic"/>
              </w:rPr>
            </w:pPr>
            <w:r w:rsidRPr="00613175">
              <w:rPr>
                <w:rFonts w:eastAsia="MS Gothic"/>
              </w:rPr>
              <w:t>NOTE 3</w:t>
            </w:r>
          </w:p>
        </w:tc>
      </w:tr>
      <w:tr w:rsidR="00D4174E" w:rsidRPr="00613175" w14:paraId="7D8BA5BD"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41318F1F" w14:textId="77777777" w:rsidR="00D4174E" w:rsidRPr="00613175" w:rsidRDefault="00D4174E">
            <w:pPr>
              <w:pStyle w:val="TAC"/>
              <w:rPr>
                <w:rFonts w:eastAsia="MS Gothic"/>
              </w:rPr>
            </w:pPr>
            <w:r w:rsidRPr="00613175">
              <w:rPr>
                <w:rFonts w:eastAsia="MS Gothic"/>
              </w:rPr>
              <w:t>9</w:t>
            </w:r>
          </w:p>
        </w:tc>
        <w:tc>
          <w:tcPr>
            <w:tcW w:w="1260" w:type="dxa"/>
            <w:gridSpan w:val="2"/>
            <w:tcBorders>
              <w:top w:val="single" w:sz="4" w:space="0" w:color="auto"/>
              <w:left w:val="single" w:sz="4" w:space="0" w:color="auto"/>
              <w:bottom w:val="single" w:sz="4" w:space="0" w:color="auto"/>
              <w:right w:val="single" w:sz="4" w:space="0" w:color="auto"/>
            </w:tcBorders>
          </w:tcPr>
          <w:p w14:paraId="254C661D" w14:textId="77777777" w:rsidR="00D4174E" w:rsidRPr="00613175" w:rsidRDefault="00D4174E">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7EF635CE" w14:textId="77777777" w:rsidR="00D4174E" w:rsidRPr="00613175" w:rsidRDefault="00D4174E">
            <w:pPr>
              <w:pStyle w:val="TAL"/>
            </w:pPr>
            <w:r w:rsidRPr="00613175">
              <w:t>Check: Does the simservs document stored in the SS contain the information supplied by the UE as required by the test requirements of the specific test case?</w:t>
            </w:r>
          </w:p>
        </w:tc>
        <w:tc>
          <w:tcPr>
            <w:tcW w:w="3663" w:type="dxa"/>
            <w:tcBorders>
              <w:top w:val="single" w:sz="4" w:space="0" w:color="auto"/>
              <w:left w:val="single" w:sz="4" w:space="0" w:color="auto"/>
              <w:bottom w:val="single" w:sz="4" w:space="0" w:color="auto"/>
              <w:right w:val="single" w:sz="4" w:space="0" w:color="auto"/>
            </w:tcBorders>
            <w:hideMark/>
          </w:tcPr>
          <w:p w14:paraId="467B26C8" w14:textId="77777777" w:rsidR="00D4174E" w:rsidRPr="00613175" w:rsidRDefault="00D4174E">
            <w:pPr>
              <w:pStyle w:val="TAL"/>
              <w:rPr>
                <w:rFonts w:eastAsia="MS Gothic"/>
              </w:rPr>
            </w:pPr>
            <w:r w:rsidRPr="00613175">
              <w:rPr>
                <w:snapToGrid w:val="0"/>
              </w:rPr>
              <w:t>This is done by fetching the whole simservs document from the XCAP server and checking its content against the respective XML file (according to the XSD definitions for the respective supplementary service)</w:t>
            </w:r>
          </w:p>
        </w:tc>
      </w:tr>
      <w:tr w:rsidR="00D4174E" w:rsidRPr="00613175" w14:paraId="54433315" w14:textId="77777777" w:rsidTr="00D4174E">
        <w:trPr>
          <w:cantSplit/>
          <w:jc w:val="center"/>
        </w:trPr>
        <w:tc>
          <w:tcPr>
            <w:tcW w:w="9063" w:type="dxa"/>
            <w:gridSpan w:val="5"/>
            <w:tcBorders>
              <w:top w:val="single" w:sz="4" w:space="0" w:color="auto"/>
              <w:left w:val="single" w:sz="4" w:space="0" w:color="auto"/>
              <w:bottom w:val="single" w:sz="4" w:space="0" w:color="auto"/>
              <w:right w:val="single" w:sz="4" w:space="0" w:color="auto"/>
            </w:tcBorders>
            <w:hideMark/>
          </w:tcPr>
          <w:p w14:paraId="716230C1" w14:textId="77777777" w:rsidR="00D4174E" w:rsidRPr="00613175" w:rsidRDefault="00D4174E">
            <w:pPr>
              <w:pStyle w:val="TAN"/>
              <w:rPr>
                <w:snapToGrid w:val="0"/>
              </w:rPr>
            </w:pPr>
            <w:r w:rsidRPr="00613175">
              <w:t>NOTE 1:</w:t>
            </w:r>
            <w:r w:rsidRPr="00613175">
              <w:tab/>
              <w:t xml:space="preserve">The HTTP requests sent by the UE are processed by an XCAP server implementation at the SS to modify the </w:t>
            </w:r>
            <w:r w:rsidRPr="00613175">
              <w:rPr>
                <w:snapToGrid w:val="0"/>
              </w:rPr>
              <w:t>contents of the simservs document.</w:t>
            </w:r>
          </w:p>
          <w:p w14:paraId="5EF547EF" w14:textId="77777777" w:rsidR="00D4174E" w:rsidRPr="00613175" w:rsidRDefault="00D4174E">
            <w:pPr>
              <w:pStyle w:val="TAN"/>
            </w:pPr>
            <w:r w:rsidRPr="00613175">
              <w:t>NOTE 2:</w:t>
            </w:r>
            <w:r w:rsidRPr="00613175">
              <w:tab/>
              <w:t>Void.</w:t>
            </w:r>
          </w:p>
          <w:p w14:paraId="02D5845A" w14:textId="77777777" w:rsidR="00D4174E" w:rsidRPr="00613175" w:rsidRDefault="00D4174E">
            <w:pPr>
              <w:pStyle w:val="TAN"/>
              <w:rPr>
                <w:snapToGrid w:val="0"/>
              </w:rPr>
            </w:pPr>
            <w:r w:rsidRPr="00613175">
              <w:t>NOTE 3:</w:t>
            </w:r>
            <w:r w:rsidRPr="00613175">
              <w:tab/>
              <w:t>“404 File Not Found” is sent as response for a GET request to a non-existing node</w:t>
            </w:r>
          </w:p>
        </w:tc>
      </w:tr>
    </w:tbl>
    <w:p w14:paraId="310B83ED" w14:textId="77777777" w:rsidR="00D4174E" w:rsidRPr="00613175" w:rsidRDefault="00D4174E" w:rsidP="00D4174E">
      <w:pPr>
        <w:rPr>
          <w:lang w:eastAsia="en-US"/>
        </w:rPr>
      </w:pPr>
    </w:p>
    <w:p w14:paraId="21D0D6AB" w14:textId="77777777" w:rsidR="00D4174E" w:rsidRPr="00613175" w:rsidRDefault="00D4174E" w:rsidP="00D4174E">
      <w:pPr>
        <w:pStyle w:val="H6"/>
      </w:pPr>
      <w:r w:rsidRPr="00613175">
        <w:t>Specific Message Contents</w:t>
      </w:r>
    </w:p>
    <w:p w14:paraId="63C8211B" w14:textId="77777777" w:rsidR="00D4174E" w:rsidRPr="00613175" w:rsidRDefault="00D4174E" w:rsidP="00D4174E">
      <w:pPr>
        <w:pStyle w:val="H6"/>
        <w:rPr>
          <w:snapToGrid w:val="0"/>
        </w:rPr>
      </w:pPr>
      <w:r w:rsidRPr="00613175">
        <w:rPr>
          <w:snapToGrid w:val="0"/>
        </w:rPr>
        <w:t>HTTP Requests sent by the UE (step 2, 3b, 5a, 8a)</w:t>
      </w:r>
    </w:p>
    <w:tbl>
      <w:tblPr>
        <w:tblW w:w="0" w:type="auto"/>
        <w:jc w:val="center"/>
        <w:tblCellMar>
          <w:left w:w="28" w:type="dxa"/>
        </w:tblCellMar>
        <w:tblLook w:val="01E0" w:firstRow="1" w:lastRow="1" w:firstColumn="1" w:lastColumn="1" w:noHBand="0" w:noVBand="0"/>
      </w:tblPr>
      <w:tblGrid>
        <w:gridCol w:w="2050"/>
        <w:gridCol w:w="851"/>
        <w:gridCol w:w="4656"/>
        <w:gridCol w:w="542"/>
        <w:gridCol w:w="1489"/>
      </w:tblGrid>
      <w:tr w:rsidR="00D4174E" w:rsidRPr="00613175" w14:paraId="0EF32FE7" w14:textId="77777777" w:rsidTr="00D4174E">
        <w:trPr>
          <w:tblHeader/>
          <w:jc w:val="center"/>
        </w:trPr>
        <w:tc>
          <w:tcPr>
            <w:tcW w:w="2050" w:type="dxa"/>
            <w:tcBorders>
              <w:top w:val="single" w:sz="4" w:space="0" w:color="auto"/>
              <w:left w:val="single" w:sz="4" w:space="0" w:color="auto"/>
              <w:bottom w:val="single" w:sz="4" w:space="0" w:color="auto"/>
              <w:right w:val="single" w:sz="4" w:space="0" w:color="auto"/>
            </w:tcBorders>
            <w:hideMark/>
          </w:tcPr>
          <w:p w14:paraId="0FAAF17D" w14:textId="77777777" w:rsidR="00D4174E" w:rsidRPr="00613175" w:rsidRDefault="00D4174E">
            <w:pPr>
              <w:pStyle w:val="TAH"/>
            </w:pPr>
            <w:r w:rsidRPr="00613175">
              <w:t>Header/param</w:t>
            </w:r>
          </w:p>
        </w:tc>
        <w:tc>
          <w:tcPr>
            <w:tcW w:w="851" w:type="dxa"/>
            <w:tcBorders>
              <w:top w:val="single" w:sz="4" w:space="0" w:color="auto"/>
              <w:left w:val="single" w:sz="4" w:space="0" w:color="auto"/>
              <w:bottom w:val="single" w:sz="4" w:space="0" w:color="auto"/>
              <w:right w:val="single" w:sz="4" w:space="0" w:color="auto"/>
            </w:tcBorders>
            <w:hideMark/>
          </w:tcPr>
          <w:p w14:paraId="2BFEF25F" w14:textId="77777777" w:rsidR="00D4174E" w:rsidRPr="00613175" w:rsidRDefault="00D4174E">
            <w:pPr>
              <w:pStyle w:val="TAH"/>
            </w:pPr>
            <w:r w:rsidRPr="00613175">
              <w:t>Cond</w:t>
            </w:r>
          </w:p>
        </w:tc>
        <w:tc>
          <w:tcPr>
            <w:tcW w:w="4656" w:type="dxa"/>
            <w:tcBorders>
              <w:top w:val="single" w:sz="4" w:space="0" w:color="auto"/>
              <w:left w:val="single" w:sz="4" w:space="0" w:color="auto"/>
              <w:bottom w:val="single" w:sz="4" w:space="0" w:color="auto"/>
              <w:right w:val="single" w:sz="4" w:space="0" w:color="auto"/>
            </w:tcBorders>
            <w:hideMark/>
          </w:tcPr>
          <w:p w14:paraId="6EA4F58F" w14:textId="77777777" w:rsidR="00D4174E" w:rsidRPr="00613175" w:rsidRDefault="00D4174E">
            <w:pPr>
              <w:pStyle w:val="TAH"/>
            </w:pPr>
            <w:r w:rsidRPr="00613175">
              <w:t>Value/remark</w:t>
            </w:r>
          </w:p>
        </w:tc>
        <w:tc>
          <w:tcPr>
            <w:tcW w:w="542" w:type="dxa"/>
            <w:tcBorders>
              <w:top w:val="single" w:sz="4" w:space="0" w:color="auto"/>
              <w:left w:val="single" w:sz="4" w:space="0" w:color="auto"/>
              <w:bottom w:val="single" w:sz="4" w:space="0" w:color="auto"/>
              <w:right w:val="single" w:sz="4" w:space="0" w:color="auto"/>
            </w:tcBorders>
            <w:hideMark/>
          </w:tcPr>
          <w:p w14:paraId="496D60FD" w14:textId="77777777" w:rsidR="00D4174E" w:rsidRPr="00613175" w:rsidRDefault="00D4174E">
            <w:pPr>
              <w:pStyle w:val="TAH"/>
            </w:pPr>
            <w:r w:rsidRPr="00613175">
              <w:t>Rel</w:t>
            </w:r>
          </w:p>
        </w:tc>
        <w:tc>
          <w:tcPr>
            <w:tcW w:w="1489" w:type="dxa"/>
            <w:tcBorders>
              <w:top w:val="single" w:sz="4" w:space="0" w:color="auto"/>
              <w:left w:val="single" w:sz="4" w:space="0" w:color="auto"/>
              <w:bottom w:val="single" w:sz="4" w:space="0" w:color="auto"/>
              <w:right w:val="single" w:sz="4" w:space="0" w:color="auto"/>
            </w:tcBorders>
            <w:hideMark/>
          </w:tcPr>
          <w:p w14:paraId="042EB570" w14:textId="77777777" w:rsidR="00D4174E" w:rsidRPr="00613175" w:rsidRDefault="00D4174E">
            <w:pPr>
              <w:pStyle w:val="TAH"/>
            </w:pPr>
            <w:r w:rsidRPr="00613175">
              <w:t>Reference</w:t>
            </w:r>
          </w:p>
        </w:tc>
      </w:tr>
      <w:tr w:rsidR="00D4174E" w:rsidRPr="00613175" w14:paraId="68BF4602" w14:textId="77777777" w:rsidTr="00D4174E">
        <w:trPr>
          <w:jc w:val="center"/>
        </w:trPr>
        <w:tc>
          <w:tcPr>
            <w:tcW w:w="2050" w:type="dxa"/>
            <w:tcBorders>
              <w:top w:val="single" w:sz="4" w:space="0" w:color="auto"/>
              <w:left w:val="single" w:sz="4" w:space="0" w:color="auto"/>
              <w:bottom w:val="nil"/>
              <w:right w:val="single" w:sz="4" w:space="0" w:color="auto"/>
            </w:tcBorders>
            <w:hideMark/>
          </w:tcPr>
          <w:p w14:paraId="22817CD3" w14:textId="77777777" w:rsidR="00D4174E" w:rsidRPr="00613175" w:rsidRDefault="00D4174E">
            <w:pPr>
              <w:pStyle w:val="TAL"/>
              <w:rPr>
                <w:b/>
              </w:rPr>
            </w:pPr>
            <w:r w:rsidRPr="00613175">
              <w:rPr>
                <w:b/>
              </w:rPr>
              <w:t>Request-Line</w:t>
            </w:r>
          </w:p>
        </w:tc>
        <w:tc>
          <w:tcPr>
            <w:tcW w:w="851" w:type="dxa"/>
            <w:tcBorders>
              <w:top w:val="single" w:sz="4" w:space="0" w:color="auto"/>
              <w:left w:val="single" w:sz="4" w:space="0" w:color="auto"/>
              <w:bottom w:val="nil"/>
              <w:right w:val="single" w:sz="4" w:space="0" w:color="auto"/>
            </w:tcBorders>
          </w:tcPr>
          <w:p w14:paraId="5C9E5E34" w14:textId="77777777" w:rsidR="00D4174E" w:rsidRPr="00613175" w:rsidRDefault="00D4174E">
            <w:pPr>
              <w:pStyle w:val="TAL"/>
            </w:pPr>
          </w:p>
        </w:tc>
        <w:tc>
          <w:tcPr>
            <w:tcW w:w="4656" w:type="dxa"/>
            <w:tcBorders>
              <w:top w:val="single" w:sz="4" w:space="0" w:color="auto"/>
              <w:left w:val="single" w:sz="4" w:space="0" w:color="auto"/>
              <w:bottom w:val="nil"/>
              <w:right w:val="single" w:sz="4" w:space="0" w:color="auto"/>
            </w:tcBorders>
          </w:tcPr>
          <w:p w14:paraId="4290C988" w14:textId="77777777" w:rsidR="00D4174E" w:rsidRPr="00613175" w:rsidRDefault="00D4174E">
            <w:pPr>
              <w:pStyle w:val="TAL"/>
            </w:pPr>
          </w:p>
        </w:tc>
        <w:tc>
          <w:tcPr>
            <w:tcW w:w="542" w:type="dxa"/>
            <w:vMerge w:val="restart"/>
            <w:tcBorders>
              <w:top w:val="single" w:sz="4" w:space="0" w:color="auto"/>
              <w:left w:val="single" w:sz="4" w:space="0" w:color="auto"/>
              <w:bottom w:val="single" w:sz="4" w:space="0" w:color="auto"/>
              <w:right w:val="single" w:sz="4" w:space="0" w:color="auto"/>
            </w:tcBorders>
          </w:tcPr>
          <w:p w14:paraId="47903BAD" w14:textId="77777777" w:rsidR="00D4174E" w:rsidRPr="00613175" w:rsidRDefault="00D4174E">
            <w:pPr>
              <w:pStyle w:val="TAL"/>
            </w:pPr>
          </w:p>
        </w:tc>
        <w:tc>
          <w:tcPr>
            <w:tcW w:w="1489" w:type="dxa"/>
            <w:vMerge w:val="restart"/>
            <w:tcBorders>
              <w:top w:val="single" w:sz="4" w:space="0" w:color="auto"/>
              <w:left w:val="single" w:sz="4" w:space="0" w:color="auto"/>
              <w:bottom w:val="single" w:sz="4" w:space="0" w:color="auto"/>
              <w:right w:val="single" w:sz="4" w:space="0" w:color="auto"/>
            </w:tcBorders>
            <w:hideMark/>
          </w:tcPr>
          <w:p w14:paraId="034E2A74" w14:textId="77777777" w:rsidR="00D4174E" w:rsidRPr="00613175" w:rsidRDefault="00D4174E">
            <w:pPr>
              <w:pStyle w:val="TAL"/>
              <w:rPr>
                <w:b/>
              </w:rPr>
            </w:pPr>
            <w:r w:rsidRPr="00613175">
              <w:t>RFC 2616 [46]</w:t>
            </w:r>
          </w:p>
        </w:tc>
      </w:tr>
      <w:tr w:rsidR="00D4174E" w:rsidRPr="00613175" w14:paraId="41A1B888" w14:textId="77777777" w:rsidTr="00D4174E">
        <w:trPr>
          <w:jc w:val="center"/>
        </w:trPr>
        <w:tc>
          <w:tcPr>
            <w:tcW w:w="2050" w:type="dxa"/>
            <w:tcBorders>
              <w:top w:val="nil"/>
              <w:left w:val="single" w:sz="4" w:space="0" w:color="auto"/>
              <w:bottom w:val="nil"/>
              <w:right w:val="single" w:sz="4" w:space="0" w:color="auto"/>
            </w:tcBorders>
            <w:hideMark/>
          </w:tcPr>
          <w:p w14:paraId="0CED9878" w14:textId="77777777" w:rsidR="00D4174E" w:rsidRPr="00613175" w:rsidRDefault="00D4174E">
            <w:pPr>
              <w:pStyle w:val="TAL"/>
            </w:pPr>
            <w:r w:rsidRPr="00613175">
              <w:tab/>
              <w:t>Method</w:t>
            </w:r>
          </w:p>
        </w:tc>
        <w:tc>
          <w:tcPr>
            <w:tcW w:w="851" w:type="dxa"/>
            <w:tcBorders>
              <w:top w:val="nil"/>
              <w:left w:val="single" w:sz="4" w:space="0" w:color="auto"/>
              <w:bottom w:val="nil"/>
              <w:right w:val="single" w:sz="4" w:space="0" w:color="auto"/>
            </w:tcBorders>
          </w:tcPr>
          <w:p w14:paraId="11FEE0A1" w14:textId="77777777" w:rsidR="00D4174E" w:rsidRPr="00613175" w:rsidRDefault="00D4174E">
            <w:pPr>
              <w:pStyle w:val="TAL"/>
              <w:rPr>
                <w:i/>
              </w:rPr>
            </w:pPr>
          </w:p>
        </w:tc>
        <w:tc>
          <w:tcPr>
            <w:tcW w:w="4656" w:type="dxa"/>
            <w:tcBorders>
              <w:top w:val="nil"/>
              <w:left w:val="single" w:sz="4" w:space="0" w:color="auto"/>
              <w:bottom w:val="nil"/>
              <w:right w:val="single" w:sz="4" w:space="0" w:color="auto"/>
            </w:tcBorders>
            <w:hideMark/>
          </w:tcPr>
          <w:p w14:paraId="79FC3A54" w14:textId="77777777" w:rsidR="00D4174E" w:rsidRPr="00613175" w:rsidRDefault="00D4174E">
            <w:pPr>
              <w:pStyle w:val="TAL"/>
              <w:rPr>
                <w:i/>
              </w:rPr>
            </w:pPr>
            <w:r w:rsidRPr="00613175">
              <w:rPr>
                <w:i/>
              </w:rPr>
              <w:t>GET, PUT, DELETE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56B169"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E0DD98" w14:textId="77777777" w:rsidR="00D4174E" w:rsidRPr="00613175" w:rsidRDefault="00D4174E">
            <w:pPr>
              <w:spacing w:after="0"/>
              <w:rPr>
                <w:rFonts w:ascii="Arial" w:hAnsi="Arial"/>
                <w:b/>
                <w:sz w:val="18"/>
                <w:lang w:eastAsia="en-US"/>
              </w:rPr>
            </w:pPr>
          </w:p>
        </w:tc>
      </w:tr>
      <w:tr w:rsidR="00D4174E" w:rsidRPr="00613175" w14:paraId="0E9D4FD8" w14:textId="77777777" w:rsidTr="00D4174E">
        <w:trPr>
          <w:jc w:val="center"/>
        </w:trPr>
        <w:tc>
          <w:tcPr>
            <w:tcW w:w="2050" w:type="dxa"/>
            <w:tcBorders>
              <w:top w:val="nil"/>
              <w:left w:val="single" w:sz="4" w:space="0" w:color="auto"/>
              <w:bottom w:val="nil"/>
              <w:right w:val="single" w:sz="4" w:space="0" w:color="auto"/>
            </w:tcBorders>
            <w:hideMark/>
          </w:tcPr>
          <w:p w14:paraId="7431089A" w14:textId="77777777" w:rsidR="00D4174E" w:rsidRPr="00613175" w:rsidRDefault="00D4174E">
            <w:pPr>
              <w:pStyle w:val="TAL"/>
            </w:pPr>
            <w:r w:rsidRPr="00613175">
              <w:tab/>
              <w:t>Request-URI</w:t>
            </w:r>
          </w:p>
        </w:tc>
        <w:tc>
          <w:tcPr>
            <w:tcW w:w="851" w:type="dxa"/>
            <w:tcBorders>
              <w:top w:val="nil"/>
              <w:left w:val="single" w:sz="4" w:space="0" w:color="auto"/>
              <w:bottom w:val="nil"/>
              <w:right w:val="single" w:sz="4" w:space="0" w:color="auto"/>
            </w:tcBorders>
          </w:tcPr>
          <w:p w14:paraId="1823FBED" w14:textId="77777777" w:rsidR="00D4174E" w:rsidRPr="00613175" w:rsidRDefault="00D4174E">
            <w:pPr>
              <w:pStyle w:val="TAL"/>
            </w:pPr>
          </w:p>
        </w:tc>
        <w:tc>
          <w:tcPr>
            <w:tcW w:w="4656" w:type="dxa"/>
            <w:tcBorders>
              <w:top w:val="nil"/>
              <w:left w:val="single" w:sz="4" w:space="0" w:color="auto"/>
              <w:bottom w:val="nil"/>
              <w:right w:val="single" w:sz="4" w:space="0" w:color="auto"/>
            </w:tcBorders>
            <w:hideMark/>
          </w:tcPr>
          <w:p w14:paraId="37846FDE" w14:textId="77777777" w:rsidR="00D4174E" w:rsidRPr="00613175" w:rsidRDefault="00D4174E">
            <w:pPr>
              <w:pStyle w:val="TAL"/>
            </w:pPr>
            <w:r w:rsidRPr="00613175">
              <w:t>XCAP URI referring to the simservs document as specified in RFC 4825 [45]; the document selector of such XCAP URI consists of</w:t>
            </w:r>
          </w:p>
          <w:p w14:paraId="6EC45709" w14:textId="77777777" w:rsidR="00D4174E" w:rsidRPr="00613175" w:rsidRDefault="00D4174E">
            <w:pPr>
              <w:pStyle w:val="TAL"/>
            </w:pPr>
            <w:r w:rsidRPr="00613175">
              <w:t>- Configured XCAP root URI</w:t>
            </w:r>
          </w:p>
          <w:p w14:paraId="7D4BE7BB" w14:textId="77777777" w:rsidR="00D4174E" w:rsidRPr="00613175" w:rsidRDefault="00D4174E">
            <w:pPr>
              <w:pStyle w:val="TAL"/>
              <w:rPr>
                <w:i/>
              </w:rPr>
            </w:pPr>
            <w:r w:rsidRPr="00613175">
              <w:rPr>
                <w:i/>
              </w:rPr>
              <w:t>- simservs.ngn.etsi.org</w:t>
            </w:r>
          </w:p>
          <w:p w14:paraId="6405EDB0" w14:textId="77777777" w:rsidR="00D4174E" w:rsidRPr="00613175" w:rsidRDefault="00D4174E">
            <w:pPr>
              <w:pStyle w:val="TAL"/>
              <w:rPr>
                <w:i/>
              </w:rPr>
            </w:pPr>
            <w:r w:rsidRPr="00613175">
              <w:rPr>
                <w:i/>
              </w:rPr>
              <w:t>- users</w:t>
            </w:r>
          </w:p>
          <w:p w14:paraId="527C6369" w14:textId="77777777" w:rsidR="00D4174E" w:rsidRPr="00613175" w:rsidRDefault="00D4174E">
            <w:pPr>
              <w:pStyle w:val="TAL"/>
            </w:pPr>
            <w:r w:rsidRPr="00613175">
              <w:t>- same public user id as the default public user identity received in P-Associated-URI header in 200 OK for REGISTER (NOTE 4).</w:t>
            </w:r>
          </w:p>
          <w:p w14:paraId="08FE9142" w14:textId="77777777" w:rsidR="00D4174E" w:rsidRPr="00613175" w:rsidRDefault="00D4174E">
            <w:pPr>
              <w:pStyle w:val="TAL"/>
              <w:rPr>
                <w:i/>
              </w:rPr>
            </w:pPr>
            <w:r w:rsidRPr="00613175">
              <w:rPr>
                <w:i/>
              </w:rPr>
              <w:t>- simservs.xml</w:t>
            </w:r>
          </w:p>
          <w:p w14:paraId="291749D9" w14:textId="77777777" w:rsidR="00D4174E" w:rsidRPr="00613175" w:rsidRDefault="00D4174E">
            <w:pPr>
              <w:pStyle w:val="TAL"/>
            </w:pPr>
            <w:r w:rsidRPr="00613175">
              <w:t>(in this order, separated by a slash);</w:t>
            </w:r>
          </w:p>
          <w:p w14:paraId="7D78DE7F" w14:textId="77777777" w:rsidR="00D4174E" w:rsidRPr="00613175" w:rsidRDefault="00D4174E">
            <w:pPr>
              <w:pStyle w:val="TAL"/>
            </w:pPr>
            <w:r w:rsidRPr="00613175">
              <w:rPr>
                <w:snapToGrid w:val="0"/>
              </w:rPr>
              <w:t>According to RFC 4825 [45] the node selector of the XCAP URI shall identify a valid part of a simservs document or whole document itself (NOTE 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FCB815"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2EC08B" w14:textId="77777777" w:rsidR="00D4174E" w:rsidRPr="00613175" w:rsidRDefault="00D4174E">
            <w:pPr>
              <w:spacing w:after="0"/>
              <w:rPr>
                <w:rFonts w:ascii="Arial" w:hAnsi="Arial"/>
                <w:b/>
                <w:sz w:val="18"/>
                <w:lang w:eastAsia="en-US"/>
              </w:rPr>
            </w:pPr>
          </w:p>
        </w:tc>
      </w:tr>
      <w:tr w:rsidR="00D4174E" w:rsidRPr="00613175" w14:paraId="2F892FC8" w14:textId="77777777" w:rsidTr="00D4174E">
        <w:trPr>
          <w:jc w:val="center"/>
        </w:trPr>
        <w:tc>
          <w:tcPr>
            <w:tcW w:w="2050" w:type="dxa"/>
            <w:tcBorders>
              <w:top w:val="nil"/>
              <w:left w:val="single" w:sz="4" w:space="0" w:color="auto"/>
              <w:bottom w:val="single" w:sz="4" w:space="0" w:color="auto"/>
              <w:right w:val="single" w:sz="4" w:space="0" w:color="auto"/>
            </w:tcBorders>
            <w:hideMark/>
          </w:tcPr>
          <w:p w14:paraId="440CBF8D" w14:textId="77777777" w:rsidR="00D4174E" w:rsidRPr="00613175" w:rsidRDefault="00D4174E">
            <w:pPr>
              <w:pStyle w:val="TAL"/>
            </w:pPr>
            <w:r w:rsidRPr="00613175">
              <w:tab/>
              <w:t>Version</w:t>
            </w:r>
          </w:p>
        </w:tc>
        <w:tc>
          <w:tcPr>
            <w:tcW w:w="851" w:type="dxa"/>
            <w:tcBorders>
              <w:top w:val="nil"/>
              <w:left w:val="single" w:sz="4" w:space="0" w:color="auto"/>
              <w:bottom w:val="single" w:sz="4" w:space="0" w:color="auto"/>
              <w:right w:val="single" w:sz="4" w:space="0" w:color="auto"/>
            </w:tcBorders>
          </w:tcPr>
          <w:p w14:paraId="381D52E6" w14:textId="77777777" w:rsidR="00D4174E" w:rsidRPr="00613175" w:rsidRDefault="00D4174E">
            <w:pPr>
              <w:pStyle w:val="TAL"/>
            </w:pPr>
          </w:p>
        </w:tc>
        <w:tc>
          <w:tcPr>
            <w:tcW w:w="4656" w:type="dxa"/>
            <w:tcBorders>
              <w:top w:val="nil"/>
              <w:left w:val="single" w:sz="4" w:space="0" w:color="auto"/>
              <w:bottom w:val="single" w:sz="4" w:space="0" w:color="auto"/>
              <w:right w:val="single" w:sz="4" w:space="0" w:color="auto"/>
            </w:tcBorders>
            <w:hideMark/>
          </w:tcPr>
          <w:p w14:paraId="580210C1" w14:textId="77777777" w:rsidR="00D4174E" w:rsidRPr="00613175" w:rsidRDefault="00D4174E">
            <w:pPr>
              <w:pStyle w:val="TAL"/>
              <w:rPr>
                <w:i/>
              </w:rPr>
            </w:pPr>
            <w:r w:rsidRPr="00613175">
              <w:rPr>
                <w:i/>
              </w:rPr>
              <w:t>HTTP 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4995BA"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01E3B3" w14:textId="77777777" w:rsidR="00D4174E" w:rsidRPr="00613175" w:rsidRDefault="00D4174E">
            <w:pPr>
              <w:spacing w:after="0"/>
              <w:rPr>
                <w:rFonts w:ascii="Arial" w:hAnsi="Arial"/>
                <w:b/>
                <w:sz w:val="18"/>
                <w:lang w:eastAsia="en-US"/>
              </w:rPr>
            </w:pPr>
          </w:p>
        </w:tc>
      </w:tr>
      <w:tr w:rsidR="00D4174E" w:rsidRPr="00613175" w14:paraId="27DE8B52" w14:textId="77777777" w:rsidTr="00D4174E">
        <w:trPr>
          <w:jc w:val="center"/>
        </w:trPr>
        <w:tc>
          <w:tcPr>
            <w:tcW w:w="2050" w:type="dxa"/>
            <w:tcBorders>
              <w:top w:val="nil"/>
              <w:left w:val="single" w:sz="4" w:space="0" w:color="auto"/>
              <w:bottom w:val="nil"/>
              <w:right w:val="single" w:sz="4" w:space="0" w:color="auto"/>
            </w:tcBorders>
            <w:hideMark/>
          </w:tcPr>
          <w:p w14:paraId="3CFAD8C2" w14:textId="77777777" w:rsidR="00D4174E" w:rsidRPr="00613175" w:rsidRDefault="00D4174E">
            <w:pPr>
              <w:pStyle w:val="TAL"/>
              <w:rPr>
                <w:b/>
              </w:rPr>
            </w:pPr>
            <w:r w:rsidRPr="00613175">
              <w:rPr>
                <w:b/>
              </w:rPr>
              <w:t>User-Agent</w:t>
            </w:r>
          </w:p>
        </w:tc>
        <w:tc>
          <w:tcPr>
            <w:tcW w:w="851" w:type="dxa"/>
            <w:tcBorders>
              <w:top w:val="nil"/>
              <w:left w:val="single" w:sz="4" w:space="0" w:color="auto"/>
              <w:bottom w:val="nil"/>
              <w:right w:val="single" w:sz="4" w:space="0" w:color="auto"/>
            </w:tcBorders>
            <w:hideMark/>
          </w:tcPr>
          <w:p w14:paraId="7E5A60CA" w14:textId="77777777" w:rsidR="00D4174E" w:rsidRPr="00613175" w:rsidRDefault="00D4174E">
            <w:pPr>
              <w:pStyle w:val="TAL"/>
            </w:pPr>
            <w:r w:rsidRPr="00613175">
              <w:t>A1</w:t>
            </w:r>
          </w:p>
        </w:tc>
        <w:tc>
          <w:tcPr>
            <w:tcW w:w="4656" w:type="dxa"/>
            <w:tcBorders>
              <w:top w:val="nil"/>
              <w:left w:val="single" w:sz="4" w:space="0" w:color="auto"/>
              <w:bottom w:val="nil"/>
              <w:right w:val="single" w:sz="4" w:space="0" w:color="auto"/>
            </w:tcBorders>
          </w:tcPr>
          <w:p w14:paraId="6C402F2C" w14:textId="77777777" w:rsidR="00D4174E" w:rsidRPr="00613175" w:rsidRDefault="00D4174E">
            <w:pPr>
              <w:pStyle w:val="TAL"/>
            </w:pPr>
          </w:p>
        </w:tc>
        <w:tc>
          <w:tcPr>
            <w:tcW w:w="542" w:type="dxa"/>
            <w:tcBorders>
              <w:top w:val="single" w:sz="4" w:space="0" w:color="auto"/>
              <w:left w:val="single" w:sz="4" w:space="0" w:color="auto"/>
              <w:bottom w:val="nil"/>
              <w:right w:val="single" w:sz="4" w:space="0" w:color="auto"/>
            </w:tcBorders>
          </w:tcPr>
          <w:p w14:paraId="755EACAF"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4C139F99" w14:textId="77777777" w:rsidR="00D4174E" w:rsidRPr="00613175" w:rsidRDefault="00D4174E">
            <w:pPr>
              <w:pStyle w:val="TAL"/>
            </w:pPr>
            <w:r w:rsidRPr="00613175">
              <w:t>RFC 2616 [46]</w:t>
            </w:r>
          </w:p>
        </w:tc>
      </w:tr>
      <w:tr w:rsidR="00D4174E" w:rsidRPr="00613175" w14:paraId="201B4EA6" w14:textId="77777777" w:rsidTr="00D4174E">
        <w:trPr>
          <w:jc w:val="center"/>
        </w:trPr>
        <w:tc>
          <w:tcPr>
            <w:tcW w:w="2050" w:type="dxa"/>
            <w:tcBorders>
              <w:top w:val="nil"/>
              <w:left w:val="single" w:sz="4" w:space="0" w:color="auto"/>
              <w:bottom w:val="single" w:sz="4" w:space="0" w:color="auto"/>
              <w:right w:val="single" w:sz="4" w:space="0" w:color="auto"/>
            </w:tcBorders>
            <w:hideMark/>
          </w:tcPr>
          <w:p w14:paraId="1F93A15B" w14:textId="77777777" w:rsidR="00D4174E" w:rsidRPr="00613175" w:rsidRDefault="00D4174E">
            <w:pPr>
              <w:pStyle w:val="TAL"/>
            </w:pPr>
            <w:r w:rsidRPr="00613175">
              <w:tab/>
              <w:t>Product token</w:t>
            </w:r>
          </w:p>
        </w:tc>
        <w:tc>
          <w:tcPr>
            <w:tcW w:w="851" w:type="dxa"/>
            <w:tcBorders>
              <w:top w:val="nil"/>
              <w:left w:val="single" w:sz="4" w:space="0" w:color="auto"/>
              <w:bottom w:val="single" w:sz="4" w:space="0" w:color="auto"/>
              <w:right w:val="single" w:sz="4" w:space="0" w:color="auto"/>
            </w:tcBorders>
          </w:tcPr>
          <w:p w14:paraId="7DA1EE5B" w14:textId="77777777" w:rsidR="00D4174E" w:rsidRPr="00613175" w:rsidRDefault="00D4174E">
            <w:pPr>
              <w:pStyle w:val="TAL"/>
            </w:pPr>
          </w:p>
        </w:tc>
        <w:tc>
          <w:tcPr>
            <w:tcW w:w="4656" w:type="dxa"/>
            <w:tcBorders>
              <w:top w:val="nil"/>
              <w:left w:val="single" w:sz="4" w:space="0" w:color="auto"/>
              <w:bottom w:val="single" w:sz="4" w:space="0" w:color="auto"/>
              <w:right w:val="single" w:sz="4" w:space="0" w:color="auto"/>
            </w:tcBorders>
            <w:hideMark/>
          </w:tcPr>
          <w:p w14:paraId="48421224" w14:textId="77777777" w:rsidR="00D4174E" w:rsidRPr="00613175" w:rsidRDefault="00D4174E">
            <w:pPr>
              <w:pStyle w:val="TAL"/>
              <w:rPr>
                <w:i/>
              </w:rPr>
            </w:pPr>
            <w:r w:rsidRPr="00613175">
              <w:rPr>
                <w:i/>
              </w:rPr>
              <w:t>3gpp-gba</w:t>
            </w:r>
          </w:p>
        </w:tc>
        <w:tc>
          <w:tcPr>
            <w:tcW w:w="542" w:type="dxa"/>
            <w:tcBorders>
              <w:top w:val="nil"/>
              <w:left w:val="single" w:sz="4" w:space="0" w:color="auto"/>
              <w:bottom w:val="single" w:sz="4" w:space="0" w:color="auto"/>
              <w:right w:val="single" w:sz="4" w:space="0" w:color="auto"/>
            </w:tcBorders>
          </w:tcPr>
          <w:p w14:paraId="29BEDD4D"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hideMark/>
          </w:tcPr>
          <w:p w14:paraId="1A3C8DDE" w14:textId="77777777" w:rsidR="00D4174E" w:rsidRPr="00613175" w:rsidRDefault="00D4174E">
            <w:pPr>
              <w:pStyle w:val="TAL"/>
            </w:pPr>
            <w:r w:rsidRPr="00613175">
              <w:t>TS 24.109 [43]</w:t>
            </w:r>
          </w:p>
        </w:tc>
      </w:tr>
      <w:tr w:rsidR="00D4174E" w:rsidRPr="00613175" w14:paraId="337F6E81" w14:textId="77777777" w:rsidTr="00D4174E">
        <w:trPr>
          <w:jc w:val="center"/>
        </w:trPr>
        <w:tc>
          <w:tcPr>
            <w:tcW w:w="2050" w:type="dxa"/>
            <w:tcBorders>
              <w:top w:val="single" w:sz="4" w:space="0" w:color="auto"/>
              <w:left w:val="single" w:sz="4" w:space="0" w:color="auto"/>
              <w:bottom w:val="nil"/>
              <w:right w:val="single" w:sz="4" w:space="0" w:color="auto"/>
            </w:tcBorders>
            <w:hideMark/>
          </w:tcPr>
          <w:p w14:paraId="52A4F757" w14:textId="77777777" w:rsidR="00D4174E" w:rsidRPr="00613175" w:rsidRDefault="00D4174E">
            <w:pPr>
              <w:pStyle w:val="TAL"/>
              <w:rPr>
                <w:b/>
              </w:rPr>
            </w:pPr>
            <w:r w:rsidRPr="00613175">
              <w:rPr>
                <w:b/>
              </w:rPr>
              <w:t>Authorization</w:t>
            </w:r>
          </w:p>
        </w:tc>
        <w:tc>
          <w:tcPr>
            <w:tcW w:w="851" w:type="dxa"/>
            <w:tcBorders>
              <w:top w:val="single" w:sz="4" w:space="0" w:color="auto"/>
              <w:left w:val="single" w:sz="4" w:space="0" w:color="auto"/>
              <w:bottom w:val="nil"/>
              <w:right w:val="single" w:sz="4" w:space="0" w:color="auto"/>
            </w:tcBorders>
          </w:tcPr>
          <w:p w14:paraId="1DB1B7EC" w14:textId="77777777" w:rsidR="00D4174E" w:rsidRPr="00613175" w:rsidRDefault="00D4174E">
            <w:pPr>
              <w:pStyle w:val="TAL"/>
            </w:pPr>
          </w:p>
        </w:tc>
        <w:tc>
          <w:tcPr>
            <w:tcW w:w="4656" w:type="dxa"/>
            <w:tcBorders>
              <w:top w:val="single" w:sz="4" w:space="0" w:color="auto"/>
              <w:left w:val="single" w:sz="4" w:space="0" w:color="auto"/>
              <w:bottom w:val="nil"/>
              <w:right w:val="single" w:sz="4" w:space="0" w:color="auto"/>
            </w:tcBorders>
          </w:tcPr>
          <w:p w14:paraId="45E9A11D" w14:textId="77777777" w:rsidR="00D4174E" w:rsidRPr="00613175" w:rsidRDefault="00D4174E">
            <w:pPr>
              <w:pStyle w:val="TAL"/>
            </w:pPr>
            <w:r w:rsidRPr="00613175">
              <w:t>present in case of HTTP Digest XCAP authentication in the initial request or in the request following the “401 Unauthorized” response</w:t>
            </w:r>
          </w:p>
          <w:p w14:paraId="2ED6C135" w14:textId="77777777" w:rsidR="00D4174E" w:rsidRPr="00613175" w:rsidRDefault="00D4174E">
            <w:pPr>
              <w:pStyle w:val="TAL"/>
            </w:pPr>
          </w:p>
          <w:p w14:paraId="7FBEE8C4" w14:textId="77777777" w:rsidR="00D4174E" w:rsidRPr="00613175" w:rsidRDefault="00D4174E">
            <w:pPr>
              <w:pStyle w:val="TAL"/>
            </w:pPr>
            <w:r w:rsidRPr="00613175">
              <w:rPr>
                <w:i/>
              </w:rPr>
              <w:t>Digest</w:t>
            </w:r>
          </w:p>
        </w:tc>
        <w:tc>
          <w:tcPr>
            <w:tcW w:w="542" w:type="dxa"/>
            <w:tcBorders>
              <w:top w:val="single" w:sz="4" w:space="0" w:color="auto"/>
              <w:left w:val="single" w:sz="4" w:space="0" w:color="auto"/>
              <w:bottom w:val="nil"/>
              <w:right w:val="single" w:sz="4" w:space="0" w:color="auto"/>
            </w:tcBorders>
          </w:tcPr>
          <w:p w14:paraId="59F4913A"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167438D0" w14:textId="77777777" w:rsidR="00D4174E" w:rsidRPr="00613175" w:rsidRDefault="00D4174E">
            <w:pPr>
              <w:pStyle w:val="TAL"/>
            </w:pPr>
            <w:r w:rsidRPr="00613175">
              <w:t>RFC 2617 [16]</w:t>
            </w:r>
          </w:p>
          <w:p w14:paraId="03B435C5" w14:textId="77777777" w:rsidR="00D4174E" w:rsidRPr="00613175" w:rsidRDefault="00D4174E">
            <w:pPr>
              <w:pStyle w:val="TAL"/>
              <w:rPr>
                <w:b/>
              </w:rPr>
            </w:pPr>
            <w:r w:rsidRPr="00613175">
              <w:t>RFC 3310 [17]</w:t>
            </w:r>
          </w:p>
        </w:tc>
      </w:tr>
      <w:tr w:rsidR="00D4174E" w:rsidRPr="00613175" w14:paraId="0B208F27" w14:textId="77777777" w:rsidTr="00D4174E">
        <w:trPr>
          <w:jc w:val="center"/>
        </w:trPr>
        <w:tc>
          <w:tcPr>
            <w:tcW w:w="2050" w:type="dxa"/>
            <w:tcBorders>
              <w:top w:val="nil"/>
              <w:left w:val="single" w:sz="4" w:space="0" w:color="auto"/>
              <w:bottom w:val="nil"/>
              <w:right w:val="single" w:sz="4" w:space="0" w:color="auto"/>
            </w:tcBorders>
            <w:hideMark/>
          </w:tcPr>
          <w:p w14:paraId="3ABF1D96" w14:textId="77777777" w:rsidR="00D4174E" w:rsidRPr="00613175" w:rsidRDefault="00D4174E">
            <w:pPr>
              <w:pStyle w:val="TAL"/>
              <w:rPr>
                <w:b/>
              </w:rPr>
            </w:pPr>
            <w:r w:rsidRPr="00613175">
              <w:rPr>
                <w:b/>
              </w:rPr>
              <w:tab/>
            </w:r>
            <w:r w:rsidRPr="00613175">
              <w:t>username</w:t>
            </w:r>
          </w:p>
        </w:tc>
        <w:tc>
          <w:tcPr>
            <w:tcW w:w="851" w:type="dxa"/>
            <w:tcBorders>
              <w:top w:val="nil"/>
              <w:left w:val="single" w:sz="4" w:space="0" w:color="auto"/>
              <w:bottom w:val="nil"/>
              <w:right w:val="single" w:sz="4" w:space="0" w:color="auto"/>
            </w:tcBorders>
            <w:hideMark/>
          </w:tcPr>
          <w:p w14:paraId="50DECB59" w14:textId="77777777" w:rsidR="00D4174E" w:rsidRPr="00613175" w:rsidRDefault="00D4174E">
            <w:pPr>
              <w:pStyle w:val="TAL"/>
            </w:pPr>
            <w:r w:rsidRPr="00613175">
              <w:t>NOT A2</w:t>
            </w:r>
          </w:p>
        </w:tc>
        <w:tc>
          <w:tcPr>
            <w:tcW w:w="4656" w:type="dxa"/>
            <w:tcBorders>
              <w:top w:val="nil"/>
              <w:left w:val="single" w:sz="4" w:space="0" w:color="auto"/>
              <w:bottom w:val="nil"/>
              <w:right w:val="single" w:sz="4" w:space="0" w:color="auto"/>
            </w:tcBorders>
            <w:hideMark/>
          </w:tcPr>
          <w:p w14:paraId="0E2BF698" w14:textId="77777777" w:rsidR="00D4174E" w:rsidRPr="00613175" w:rsidRDefault="00D4174E">
            <w:pPr>
              <w:pStyle w:val="TAL"/>
            </w:pPr>
            <w:r w:rsidRPr="00613175">
              <w:t>As configured in the UE (NOTE 5).</w:t>
            </w:r>
          </w:p>
          <w:p w14:paraId="479FCFDA" w14:textId="77777777" w:rsidR="00D4174E" w:rsidRPr="00613175" w:rsidRDefault="00D4174E">
            <w:pPr>
              <w:pStyle w:val="TAL"/>
            </w:pPr>
            <w:r w:rsidRPr="00613175">
              <w:t>Same public user id as the default public user identity received in P-Associated-URI header in 200 OK for REGISTER (NOTE 6).</w:t>
            </w:r>
          </w:p>
        </w:tc>
        <w:tc>
          <w:tcPr>
            <w:tcW w:w="542" w:type="dxa"/>
            <w:tcBorders>
              <w:top w:val="nil"/>
              <w:left w:val="single" w:sz="4" w:space="0" w:color="auto"/>
              <w:bottom w:val="nil"/>
              <w:right w:val="single" w:sz="4" w:space="0" w:color="auto"/>
            </w:tcBorders>
          </w:tcPr>
          <w:p w14:paraId="58F5C598"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67AA4B88" w14:textId="77777777" w:rsidR="00D4174E" w:rsidRPr="00613175" w:rsidRDefault="00D4174E">
            <w:pPr>
              <w:pStyle w:val="TAL"/>
            </w:pPr>
          </w:p>
        </w:tc>
      </w:tr>
      <w:tr w:rsidR="00D4174E" w:rsidRPr="00613175" w14:paraId="7FAA937D" w14:textId="77777777" w:rsidTr="00D4174E">
        <w:trPr>
          <w:jc w:val="center"/>
        </w:trPr>
        <w:tc>
          <w:tcPr>
            <w:tcW w:w="2050" w:type="dxa"/>
            <w:tcBorders>
              <w:top w:val="nil"/>
              <w:left w:val="single" w:sz="4" w:space="0" w:color="auto"/>
              <w:bottom w:val="nil"/>
              <w:right w:val="single" w:sz="4" w:space="0" w:color="auto"/>
            </w:tcBorders>
            <w:hideMark/>
          </w:tcPr>
          <w:p w14:paraId="7B209079" w14:textId="77777777" w:rsidR="00D4174E" w:rsidRPr="00613175" w:rsidRDefault="00D4174E">
            <w:pPr>
              <w:pStyle w:val="TAL"/>
              <w:rPr>
                <w:b/>
              </w:rPr>
            </w:pPr>
            <w:r w:rsidRPr="00613175">
              <w:rPr>
                <w:b/>
              </w:rPr>
              <w:tab/>
            </w:r>
            <w:r w:rsidRPr="00613175">
              <w:t>username</w:t>
            </w:r>
          </w:p>
        </w:tc>
        <w:tc>
          <w:tcPr>
            <w:tcW w:w="851" w:type="dxa"/>
            <w:tcBorders>
              <w:top w:val="nil"/>
              <w:left w:val="single" w:sz="4" w:space="0" w:color="auto"/>
              <w:bottom w:val="nil"/>
              <w:right w:val="single" w:sz="4" w:space="0" w:color="auto"/>
            </w:tcBorders>
            <w:hideMark/>
          </w:tcPr>
          <w:p w14:paraId="2B5372D6" w14:textId="77777777" w:rsidR="00D4174E" w:rsidRPr="00613175" w:rsidRDefault="00D4174E">
            <w:pPr>
              <w:pStyle w:val="TAL"/>
            </w:pPr>
            <w:r w:rsidRPr="00613175">
              <w:t>A2</w:t>
            </w:r>
          </w:p>
        </w:tc>
        <w:tc>
          <w:tcPr>
            <w:tcW w:w="4656" w:type="dxa"/>
            <w:tcBorders>
              <w:top w:val="nil"/>
              <w:left w:val="single" w:sz="4" w:space="0" w:color="auto"/>
              <w:bottom w:val="nil"/>
              <w:right w:val="single" w:sz="4" w:space="0" w:color="auto"/>
            </w:tcBorders>
            <w:hideMark/>
          </w:tcPr>
          <w:p w14:paraId="3B693F67" w14:textId="77777777" w:rsidR="00D4174E" w:rsidRPr="00613175" w:rsidRDefault="00D4174E">
            <w:pPr>
              <w:pStyle w:val="TAL"/>
            </w:pPr>
            <w:r w:rsidRPr="00613175">
              <w:t>B-TID as obtained from GBA authentication</w:t>
            </w:r>
          </w:p>
        </w:tc>
        <w:tc>
          <w:tcPr>
            <w:tcW w:w="542" w:type="dxa"/>
            <w:tcBorders>
              <w:top w:val="nil"/>
              <w:left w:val="single" w:sz="4" w:space="0" w:color="auto"/>
              <w:bottom w:val="nil"/>
              <w:right w:val="single" w:sz="4" w:space="0" w:color="auto"/>
            </w:tcBorders>
          </w:tcPr>
          <w:p w14:paraId="4FB22D15"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0178503B" w14:textId="77777777" w:rsidR="00D4174E" w:rsidRPr="00613175" w:rsidRDefault="00D4174E">
            <w:pPr>
              <w:pStyle w:val="TAL"/>
            </w:pPr>
          </w:p>
        </w:tc>
      </w:tr>
      <w:tr w:rsidR="00D4174E" w:rsidRPr="00613175" w14:paraId="56350833" w14:textId="77777777" w:rsidTr="00D4174E">
        <w:trPr>
          <w:jc w:val="center"/>
        </w:trPr>
        <w:tc>
          <w:tcPr>
            <w:tcW w:w="2050" w:type="dxa"/>
            <w:tcBorders>
              <w:top w:val="nil"/>
              <w:left w:val="single" w:sz="4" w:space="0" w:color="auto"/>
              <w:bottom w:val="nil"/>
              <w:right w:val="single" w:sz="4" w:space="0" w:color="auto"/>
            </w:tcBorders>
            <w:hideMark/>
          </w:tcPr>
          <w:p w14:paraId="4DE91B1F" w14:textId="77777777" w:rsidR="00D4174E" w:rsidRPr="00613175" w:rsidRDefault="00D4174E">
            <w:pPr>
              <w:pStyle w:val="TAL"/>
              <w:rPr>
                <w:b/>
              </w:rPr>
            </w:pPr>
            <w:r w:rsidRPr="00613175">
              <w:rPr>
                <w:b/>
              </w:rPr>
              <w:tab/>
            </w:r>
            <w:r w:rsidRPr="00613175">
              <w:t>realm</w:t>
            </w:r>
          </w:p>
        </w:tc>
        <w:tc>
          <w:tcPr>
            <w:tcW w:w="851" w:type="dxa"/>
            <w:tcBorders>
              <w:top w:val="nil"/>
              <w:left w:val="single" w:sz="4" w:space="0" w:color="auto"/>
              <w:bottom w:val="nil"/>
              <w:right w:val="single" w:sz="4" w:space="0" w:color="auto"/>
            </w:tcBorders>
          </w:tcPr>
          <w:p w14:paraId="02C24B42" w14:textId="77777777" w:rsidR="00D4174E" w:rsidRPr="00613175" w:rsidRDefault="00D4174E">
            <w:pPr>
              <w:pStyle w:val="TAL"/>
            </w:pPr>
          </w:p>
        </w:tc>
        <w:tc>
          <w:tcPr>
            <w:tcW w:w="4656" w:type="dxa"/>
            <w:tcBorders>
              <w:top w:val="nil"/>
              <w:left w:val="single" w:sz="4" w:space="0" w:color="auto"/>
              <w:bottom w:val="nil"/>
              <w:right w:val="single" w:sz="4" w:space="0" w:color="auto"/>
            </w:tcBorders>
            <w:hideMark/>
          </w:tcPr>
          <w:p w14:paraId="72CDD207" w14:textId="77777777" w:rsidR="00D4174E" w:rsidRPr="00613175" w:rsidRDefault="00D4174E">
            <w:pPr>
              <w:pStyle w:val="TAL"/>
            </w:pPr>
            <w:r w:rsidRPr="00613175">
              <w:t>same value as received in the realm directive in the WWW Authenticate header sent by SS</w:t>
            </w:r>
          </w:p>
        </w:tc>
        <w:tc>
          <w:tcPr>
            <w:tcW w:w="542" w:type="dxa"/>
            <w:tcBorders>
              <w:top w:val="nil"/>
              <w:left w:val="single" w:sz="4" w:space="0" w:color="auto"/>
              <w:bottom w:val="nil"/>
              <w:right w:val="single" w:sz="4" w:space="0" w:color="auto"/>
            </w:tcBorders>
          </w:tcPr>
          <w:p w14:paraId="5CFF5972"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4B174168" w14:textId="77777777" w:rsidR="00D4174E" w:rsidRPr="00613175" w:rsidRDefault="00D4174E">
            <w:pPr>
              <w:pStyle w:val="TAL"/>
            </w:pPr>
          </w:p>
        </w:tc>
      </w:tr>
      <w:tr w:rsidR="00D4174E" w:rsidRPr="00613175" w14:paraId="16152AAA" w14:textId="77777777" w:rsidTr="00D4174E">
        <w:trPr>
          <w:jc w:val="center"/>
        </w:trPr>
        <w:tc>
          <w:tcPr>
            <w:tcW w:w="2050" w:type="dxa"/>
            <w:tcBorders>
              <w:top w:val="nil"/>
              <w:left w:val="single" w:sz="4" w:space="0" w:color="auto"/>
              <w:bottom w:val="nil"/>
              <w:right w:val="single" w:sz="4" w:space="0" w:color="auto"/>
            </w:tcBorders>
            <w:hideMark/>
          </w:tcPr>
          <w:p w14:paraId="4B886910" w14:textId="77777777" w:rsidR="00D4174E" w:rsidRPr="00613175" w:rsidRDefault="00D4174E">
            <w:pPr>
              <w:pStyle w:val="TAL"/>
              <w:rPr>
                <w:b/>
              </w:rPr>
            </w:pPr>
            <w:r w:rsidRPr="00613175">
              <w:rPr>
                <w:b/>
              </w:rPr>
              <w:tab/>
            </w:r>
            <w:r w:rsidRPr="00613175">
              <w:t>nonce</w:t>
            </w:r>
          </w:p>
        </w:tc>
        <w:tc>
          <w:tcPr>
            <w:tcW w:w="851" w:type="dxa"/>
            <w:tcBorders>
              <w:top w:val="nil"/>
              <w:left w:val="single" w:sz="4" w:space="0" w:color="auto"/>
              <w:bottom w:val="nil"/>
              <w:right w:val="single" w:sz="4" w:space="0" w:color="auto"/>
            </w:tcBorders>
          </w:tcPr>
          <w:p w14:paraId="4B33712A" w14:textId="77777777" w:rsidR="00D4174E" w:rsidRPr="00613175" w:rsidRDefault="00D4174E">
            <w:pPr>
              <w:pStyle w:val="TAL"/>
            </w:pPr>
          </w:p>
        </w:tc>
        <w:tc>
          <w:tcPr>
            <w:tcW w:w="4656" w:type="dxa"/>
            <w:tcBorders>
              <w:top w:val="nil"/>
              <w:left w:val="single" w:sz="4" w:space="0" w:color="auto"/>
              <w:bottom w:val="nil"/>
              <w:right w:val="single" w:sz="4" w:space="0" w:color="auto"/>
            </w:tcBorders>
            <w:hideMark/>
          </w:tcPr>
          <w:p w14:paraId="0F8936BF" w14:textId="77777777" w:rsidR="00D4174E" w:rsidRPr="00613175" w:rsidRDefault="00D4174E">
            <w:pPr>
              <w:pStyle w:val="TAL"/>
            </w:pPr>
            <w:r w:rsidRPr="00613175">
              <w:t>same value as in WWW-Authenticate header sent by SS</w:t>
            </w:r>
          </w:p>
        </w:tc>
        <w:tc>
          <w:tcPr>
            <w:tcW w:w="542" w:type="dxa"/>
            <w:tcBorders>
              <w:top w:val="nil"/>
              <w:left w:val="single" w:sz="4" w:space="0" w:color="auto"/>
              <w:bottom w:val="nil"/>
              <w:right w:val="single" w:sz="4" w:space="0" w:color="auto"/>
            </w:tcBorders>
          </w:tcPr>
          <w:p w14:paraId="1E05F2BD"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653DFCB9" w14:textId="77777777" w:rsidR="00D4174E" w:rsidRPr="00613175" w:rsidRDefault="00D4174E">
            <w:pPr>
              <w:pStyle w:val="TAL"/>
            </w:pPr>
          </w:p>
        </w:tc>
      </w:tr>
      <w:tr w:rsidR="00D4174E" w:rsidRPr="00613175" w14:paraId="2232721F" w14:textId="77777777" w:rsidTr="00D4174E">
        <w:trPr>
          <w:jc w:val="center"/>
        </w:trPr>
        <w:tc>
          <w:tcPr>
            <w:tcW w:w="2050" w:type="dxa"/>
            <w:tcBorders>
              <w:top w:val="nil"/>
              <w:left w:val="single" w:sz="4" w:space="0" w:color="auto"/>
              <w:bottom w:val="nil"/>
              <w:right w:val="single" w:sz="4" w:space="0" w:color="auto"/>
            </w:tcBorders>
            <w:hideMark/>
          </w:tcPr>
          <w:p w14:paraId="45126CFC" w14:textId="77777777" w:rsidR="00D4174E" w:rsidRPr="00613175" w:rsidRDefault="00D4174E">
            <w:pPr>
              <w:pStyle w:val="TAL"/>
              <w:rPr>
                <w:b/>
              </w:rPr>
            </w:pPr>
            <w:r w:rsidRPr="00613175">
              <w:rPr>
                <w:b/>
              </w:rPr>
              <w:tab/>
            </w:r>
            <w:r w:rsidRPr="00613175">
              <w:t>opaque</w:t>
            </w:r>
          </w:p>
        </w:tc>
        <w:tc>
          <w:tcPr>
            <w:tcW w:w="851" w:type="dxa"/>
            <w:tcBorders>
              <w:top w:val="nil"/>
              <w:left w:val="single" w:sz="4" w:space="0" w:color="auto"/>
              <w:bottom w:val="nil"/>
              <w:right w:val="single" w:sz="4" w:space="0" w:color="auto"/>
            </w:tcBorders>
          </w:tcPr>
          <w:p w14:paraId="6EEBE659" w14:textId="77777777" w:rsidR="00D4174E" w:rsidRPr="00613175" w:rsidRDefault="00D4174E">
            <w:pPr>
              <w:pStyle w:val="TAL"/>
            </w:pPr>
          </w:p>
        </w:tc>
        <w:tc>
          <w:tcPr>
            <w:tcW w:w="4656" w:type="dxa"/>
            <w:tcBorders>
              <w:top w:val="nil"/>
              <w:left w:val="single" w:sz="4" w:space="0" w:color="auto"/>
              <w:bottom w:val="nil"/>
              <w:right w:val="single" w:sz="4" w:space="0" w:color="auto"/>
            </w:tcBorders>
            <w:hideMark/>
          </w:tcPr>
          <w:p w14:paraId="6AF0C643" w14:textId="77777777" w:rsidR="00D4174E" w:rsidRPr="00613175" w:rsidRDefault="00D4174E">
            <w:pPr>
              <w:pStyle w:val="TAL"/>
            </w:pPr>
            <w:r w:rsidRPr="00613175">
              <w:t>same value as sent by the SS in “401 Unauthorized”</w:t>
            </w:r>
          </w:p>
        </w:tc>
        <w:tc>
          <w:tcPr>
            <w:tcW w:w="542" w:type="dxa"/>
            <w:tcBorders>
              <w:top w:val="nil"/>
              <w:left w:val="single" w:sz="4" w:space="0" w:color="auto"/>
              <w:bottom w:val="nil"/>
              <w:right w:val="single" w:sz="4" w:space="0" w:color="auto"/>
            </w:tcBorders>
          </w:tcPr>
          <w:p w14:paraId="31F2E1C4"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4DCBE58F" w14:textId="77777777" w:rsidR="00D4174E" w:rsidRPr="00613175" w:rsidRDefault="00D4174E">
            <w:pPr>
              <w:pStyle w:val="TAL"/>
            </w:pPr>
          </w:p>
        </w:tc>
      </w:tr>
      <w:tr w:rsidR="00D4174E" w:rsidRPr="00613175" w14:paraId="73A0264C" w14:textId="77777777" w:rsidTr="00D4174E">
        <w:trPr>
          <w:jc w:val="center"/>
        </w:trPr>
        <w:tc>
          <w:tcPr>
            <w:tcW w:w="2050" w:type="dxa"/>
            <w:tcBorders>
              <w:top w:val="nil"/>
              <w:left w:val="single" w:sz="4" w:space="0" w:color="auto"/>
              <w:bottom w:val="nil"/>
              <w:right w:val="single" w:sz="4" w:space="0" w:color="auto"/>
            </w:tcBorders>
            <w:hideMark/>
          </w:tcPr>
          <w:p w14:paraId="0450DA92" w14:textId="77777777" w:rsidR="00D4174E" w:rsidRPr="00613175" w:rsidRDefault="00D4174E">
            <w:pPr>
              <w:pStyle w:val="TAL"/>
              <w:rPr>
                <w:b/>
              </w:rPr>
            </w:pPr>
            <w:r w:rsidRPr="00613175">
              <w:rPr>
                <w:b/>
              </w:rPr>
              <w:tab/>
            </w:r>
            <w:r w:rsidRPr="00613175">
              <w:t>digest-uri</w:t>
            </w:r>
          </w:p>
        </w:tc>
        <w:tc>
          <w:tcPr>
            <w:tcW w:w="851" w:type="dxa"/>
            <w:tcBorders>
              <w:top w:val="nil"/>
              <w:left w:val="single" w:sz="4" w:space="0" w:color="auto"/>
              <w:bottom w:val="nil"/>
              <w:right w:val="single" w:sz="4" w:space="0" w:color="auto"/>
            </w:tcBorders>
          </w:tcPr>
          <w:p w14:paraId="2CDDB535" w14:textId="77777777" w:rsidR="00D4174E" w:rsidRPr="00613175" w:rsidRDefault="00D4174E">
            <w:pPr>
              <w:pStyle w:val="TAL"/>
            </w:pPr>
          </w:p>
        </w:tc>
        <w:tc>
          <w:tcPr>
            <w:tcW w:w="4656" w:type="dxa"/>
            <w:tcBorders>
              <w:top w:val="nil"/>
              <w:left w:val="single" w:sz="4" w:space="0" w:color="auto"/>
              <w:bottom w:val="nil"/>
              <w:right w:val="single" w:sz="4" w:space="0" w:color="auto"/>
            </w:tcBorders>
            <w:hideMark/>
          </w:tcPr>
          <w:p w14:paraId="507D8580" w14:textId="77777777" w:rsidR="00D4174E" w:rsidRPr="00613175" w:rsidRDefault="00D4174E">
            <w:pPr>
              <w:pStyle w:val="TAL"/>
            </w:pPr>
            <w:r w:rsidRPr="00613175">
              <w:t xml:space="preserve">same URI as used in Request-URI </w:t>
            </w:r>
          </w:p>
        </w:tc>
        <w:tc>
          <w:tcPr>
            <w:tcW w:w="542" w:type="dxa"/>
            <w:tcBorders>
              <w:top w:val="nil"/>
              <w:left w:val="single" w:sz="4" w:space="0" w:color="auto"/>
              <w:bottom w:val="nil"/>
              <w:right w:val="single" w:sz="4" w:space="0" w:color="auto"/>
            </w:tcBorders>
          </w:tcPr>
          <w:p w14:paraId="7A7751C5"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4E88DD57" w14:textId="77777777" w:rsidR="00D4174E" w:rsidRPr="00613175" w:rsidRDefault="00D4174E">
            <w:pPr>
              <w:pStyle w:val="TAL"/>
            </w:pPr>
          </w:p>
        </w:tc>
      </w:tr>
      <w:tr w:rsidR="00D4174E" w:rsidRPr="00613175" w14:paraId="79B5467E" w14:textId="77777777" w:rsidTr="00D4174E">
        <w:trPr>
          <w:jc w:val="center"/>
        </w:trPr>
        <w:tc>
          <w:tcPr>
            <w:tcW w:w="2050" w:type="dxa"/>
            <w:tcBorders>
              <w:top w:val="nil"/>
              <w:left w:val="single" w:sz="4" w:space="0" w:color="auto"/>
              <w:bottom w:val="nil"/>
              <w:right w:val="single" w:sz="4" w:space="0" w:color="auto"/>
            </w:tcBorders>
            <w:hideMark/>
          </w:tcPr>
          <w:p w14:paraId="61EA2DB0" w14:textId="77777777" w:rsidR="00D4174E" w:rsidRPr="00613175" w:rsidRDefault="00D4174E">
            <w:pPr>
              <w:pStyle w:val="TAL"/>
              <w:rPr>
                <w:b/>
              </w:rPr>
            </w:pPr>
            <w:r w:rsidRPr="00613175">
              <w:rPr>
                <w:b/>
              </w:rPr>
              <w:tab/>
            </w:r>
            <w:r w:rsidRPr="00613175">
              <w:t>qop-value</w:t>
            </w:r>
          </w:p>
        </w:tc>
        <w:tc>
          <w:tcPr>
            <w:tcW w:w="851" w:type="dxa"/>
            <w:tcBorders>
              <w:top w:val="nil"/>
              <w:left w:val="single" w:sz="4" w:space="0" w:color="auto"/>
              <w:bottom w:val="nil"/>
              <w:right w:val="single" w:sz="4" w:space="0" w:color="auto"/>
            </w:tcBorders>
          </w:tcPr>
          <w:p w14:paraId="6FE7B158" w14:textId="77777777" w:rsidR="00D4174E" w:rsidRPr="00613175" w:rsidRDefault="00D4174E">
            <w:pPr>
              <w:pStyle w:val="TAL"/>
              <w:rPr>
                <w:i/>
              </w:rPr>
            </w:pPr>
          </w:p>
        </w:tc>
        <w:tc>
          <w:tcPr>
            <w:tcW w:w="4656" w:type="dxa"/>
            <w:tcBorders>
              <w:top w:val="nil"/>
              <w:left w:val="single" w:sz="4" w:space="0" w:color="auto"/>
              <w:bottom w:val="nil"/>
              <w:right w:val="single" w:sz="4" w:space="0" w:color="auto"/>
            </w:tcBorders>
            <w:hideMark/>
          </w:tcPr>
          <w:p w14:paraId="268B7934" w14:textId="77777777" w:rsidR="00D4174E" w:rsidRPr="00613175" w:rsidRDefault="00D4174E">
            <w:pPr>
              <w:pStyle w:val="TAL"/>
            </w:pPr>
            <w:r w:rsidRPr="00613175">
              <w:rPr>
                <w:i/>
              </w:rPr>
              <w:t>auth</w:t>
            </w:r>
          </w:p>
        </w:tc>
        <w:tc>
          <w:tcPr>
            <w:tcW w:w="542" w:type="dxa"/>
            <w:tcBorders>
              <w:top w:val="nil"/>
              <w:left w:val="single" w:sz="4" w:space="0" w:color="auto"/>
              <w:bottom w:val="nil"/>
              <w:right w:val="single" w:sz="4" w:space="0" w:color="auto"/>
            </w:tcBorders>
          </w:tcPr>
          <w:p w14:paraId="4FB579A9"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000923F6" w14:textId="77777777" w:rsidR="00D4174E" w:rsidRPr="00613175" w:rsidRDefault="00D4174E">
            <w:pPr>
              <w:pStyle w:val="TAL"/>
            </w:pPr>
          </w:p>
        </w:tc>
      </w:tr>
      <w:tr w:rsidR="00D4174E" w:rsidRPr="00613175" w14:paraId="6846B553" w14:textId="77777777" w:rsidTr="00D4174E">
        <w:trPr>
          <w:jc w:val="center"/>
        </w:trPr>
        <w:tc>
          <w:tcPr>
            <w:tcW w:w="2050" w:type="dxa"/>
            <w:tcBorders>
              <w:top w:val="nil"/>
              <w:left w:val="single" w:sz="4" w:space="0" w:color="auto"/>
              <w:bottom w:val="nil"/>
              <w:right w:val="single" w:sz="4" w:space="0" w:color="auto"/>
            </w:tcBorders>
            <w:hideMark/>
          </w:tcPr>
          <w:p w14:paraId="3A5E3D78" w14:textId="77777777" w:rsidR="00D4174E" w:rsidRPr="00613175" w:rsidRDefault="00D4174E">
            <w:pPr>
              <w:pStyle w:val="TAL"/>
              <w:rPr>
                <w:b/>
              </w:rPr>
            </w:pPr>
            <w:r w:rsidRPr="00613175">
              <w:rPr>
                <w:b/>
              </w:rPr>
              <w:tab/>
            </w:r>
            <w:r w:rsidRPr="00613175">
              <w:t>cnonce-value</w:t>
            </w:r>
          </w:p>
        </w:tc>
        <w:tc>
          <w:tcPr>
            <w:tcW w:w="851" w:type="dxa"/>
            <w:tcBorders>
              <w:top w:val="nil"/>
              <w:left w:val="single" w:sz="4" w:space="0" w:color="auto"/>
              <w:bottom w:val="nil"/>
              <w:right w:val="single" w:sz="4" w:space="0" w:color="auto"/>
            </w:tcBorders>
          </w:tcPr>
          <w:p w14:paraId="4C690939" w14:textId="77777777" w:rsidR="00D4174E" w:rsidRPr="00613175" w:rsidRDefault="00D4174E">
            <w:pPr>
              <w:pStyle w:val="TAL"/>
            </w:pPr>
          </w:p>
        </w:tc>
        <w:tc>
          <w:tcPr>
            <w:tcW w:w="4656" w:type="dxa"/>
            <w:tcBorders>
              <w:top w:val="nil"/>
              <w:left w:val="single" w:sz="4" w:space="0" w:color="auto"/>
              <w:bottom w:val="nil"/>
              <w:right w:val="single" w:sz="4" w:space="0" w:color="auto"/>
            </w:tcBorders>
            <w:hideMark/>
          </w:tcPr>
          <w:p w14:paraId="7493A75F" w14:textId="77777777" w:rsidR="00D4174E" w:rsidRPr="00613175" w:rsidRDefault="00D4174E">
            <w:pPr>
              <w:pStyle w:val="TAL"/>
            </w:pPr>
            <w:r w:rsidRPr="00613175">
              <w:t>value assigned by UE affecting the response calculation</w:t>
            </w:r>
          </w:p>
        </w:tc>
        <w:tc>
          <w:tcPr>
            <w:tcW w:w="542" w:type="dxa"/>
            <w:tcBorders>
              <w:top w:val="nil"/>
              <w:left w:val="single" w:sz="4" w:space="0" w:color="auto"/>
              <w:bottom w:val="nil"/>
              <w:right w:val="single" w:sz="4" w:space="0" w:color="auto"/>
            </w:tcBorders>
          </w:tcPr>
          <w:p w14:paraId="5F88D548"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1F6B090B" w14:textId="77777777" w:rsidR="00D4174E" w:rsidRPr="00613175" w:rsidRDefault="00D4174E">
            <w:pPr>
              <w:pStyle w:val="TAL"/>
            </w:pPr>
          </w:p>
        </w:tc>
      </w:tr>
      <w:tr w:rsidR="00D4174E" w:rsidRPr="00613175" w14:paraId="26A961A7" w14:textId="77777777" w:rsidTr="00D4174E">
        <w:trPr>
          <w:jc w:val="center"/>
        </w:trPr>
        <w:tc>
          <w:tcPr>
            <w:tcW w:w="2050" w:type="dxa"/>
            <w:tcBorders>
              <w:top w:val="nil"/>
              <w:left w:val="single" w:sz="4" w:space="0" w:color="auto"/>
              <w:bottom w:val="nil"/>
              <w:right w:val="single" w:sz="4" w:space="0" w:color="auto"/>
            </w:tcBorders>
            <w:hideMark/>
          </w:tcPr>
          <w:p w14:paraId="7BA7122E" w14:textId="77777777" w:rsidR="00D4174E" w:rsidRPr="00613175" w:rsidRDefault="00D4174E">
            <w:pPr>
              <w:pStyle w:val="TAL"/>
              <w:rPr>
                <w:b/>
              </w:rPr>
            </w:pPr>
            <w:r w:rsidRPr="00613175">
              <w:rPr>
                <w:b/>
              </w:rPr>
              <w:tab/>
            </w:r>
            <w:r w:rsidRPr="00613175">
              <w:t>nonce-count</w:t>
            </w:r>
          </w:p>
        </w:tc>
        <w:tc>
          <w:tcPr>
            <w:tcW w:w="851" w:type="dxa"/>
            <w:tcBorders>
              <w:top w:val="nil"/>
              <w:left w:val="single" w:sz="4" w:space="0" w:color="auto"/>
              <w:bottom w:val="nil"/>
              <w:right w:val="single" w:sz="4" w:space="0" w:color="auto"/>
            </w:tcBorders>
          </w:tcPr>
          <w:p w14:paraId="53717787" w14:textId="77777777" w:rsidR="00D4174E" w:rsidRPr="00613175" w:rsidRDefault="00D4174E">
            <w:pPr>
              <w:pStyle w:val="TAL"/>
            </w:pPr>
          </w:p>
        </w:tc>
        <w:tc>
          <w:tcPr>
            <w:tcW w:w="4656" w:type="dxa"/>
            <w:tcBorders>
              <w:top w:val="nil"/>
              <w:left w:val="single" w:sz="4" w:space="0" w:color="auto"/>
              <w:bottom w:val="nil"/>
              <w:right w:val="single" w:sz="4" w:space="0" w:color="auto"/>
            </w:tcBorders>
            <w:hideMark/>
          </w:tcPr>
          <w:p w14:paraId="430369F5" w14:textId="77777777" w:rsidR="00D4174E" w:rsidRPr="00613175" w:rsidRDefault="00D4174E">
            <w:pPr>
              <w:pStyle w:val="TAL"/>
            </w:pPr>
            <w:r w:rsidRPr="00613175">
              <w:t>1</w:t>
            </w:r>
          </w:p>
        </w:tc>
        <w:tc>
          <w:tcPr>
            <w:tcW w:w="542" w:type="dxa"/>
            <w:tcBorders>
              <w:top w:val="nil"/>
              <w:left w:val="single" w:sz="4" w:space="0" w:color="auto"/>
              <w:bottom w:val="nil"/>
              <w:right w:val="single" w:sz="4" w:space="0" w:color="auto"/>
            </w:tcBorders>
          </w:tcPr>
          <w:p w14:paraId="7504B5C4"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50BE1145" w14:textId="77777777" w:rsidR="00D4174E" w:rsidRPr="00613175" w:rsidRDefault="00D4174E">
            <w:pPr>
              <w:pStyle w:val="TAL"/>
            </w:pPr>
          </w:p>
        </w:tc>
      </w:tr>
      <w:tr w:rsidR="00D4174E" w:rsidRPr="00613175" w14:paraId="423F3BA0" w14:textId="77777777" w:rsidTr="00D4174E">
        <w:trPr>
          <w:jc w:val="center"/>
        </w:trPr>
        <w:tc>
          <w:tcPr>
            <w:tcW w:w="2050" w:type="dxa"/>
            <w:tcBorders>
              <w:top w:val="nil"/>
              <w:left w:val="single" w:sz="4" w:space="0" w:color="auto"/>
              <w:bottom w:val="nil"/>
              <w:right w:val="single" w:sz="4" w:space="0" w:color="auto"/>
            </w:tcBorders>
            <w:hideMark/>
          </w:tcPr>
          <w:p w14:paraId="4B14187D" w14:textId="77777777" w:rsidR="00D4174E" w:rsidRPr="00613175" w:rsidRDefault="00D4174E">
            <w:pPr>
              <w:pStyle w:val="TAL"/>
              <w:rPr>
                <w:b/>
              </w:rPr>
            </w:pPr>
            <w:r w:rsidRPr="00613175">
              <w:rPr>
                <w:b/>
              </w:rPr>
              <w:tab/>
            </w:r>
            <w:r w:rsidRPr="00613175">
              <w:t>response</w:t>
            </w:r>
          </w:p>
        </w:tc>
        <w:tc>
          <w:tcPr>
            <w:tcW w:w="851" w:type="dxa"/>
            <w:tcBorders>
              <w:top w:val="nil"/>
              <w:left w:val="single" w:sz="4" w:space="0" w:color="auto"/>
              <w:bottom w:val="nil"/>
              <w:right w:val="single" w:sz="4" w:space="0" w:color="auto"/>
            </w:tcBorders>
            <w:hideMark/>
          </w:tcPr>
          <w:p w14:paraId="5CFC3E90" w14:textId="77777777" w:rsidR="00D4174E" w:rsidRPr="00613175" w:rsidRDefault="00D4174E">
            <w:pPr>
              <w:pStyle w:val="TAL"/>
            </w:pPr>
            <w:r w:rsidRPr="00613175">
              <w:t>NOT A2</w:t>
            </w:r>
          </w:p>
        </w:tc>
        <w:tc>
          <w:tcPr>
            <w:tcW w:w="4656" w:type="dxa"/>
            <w:tcBorders>
              <w:top w:val="nil"/>
              <w:left w:val="single" w:sz="4" w:space="0" w:color="auto"/>
              <w:bottom w:val="nil"/>
              <w:right w:val="single" w:sz="4" w:space="0" w:color="auto"/>
            </w:tcBorders>
            <w:hideMark/>
          </w:tcPr>
          <w:p w14:paraId="53F8FB45" w14:textId="77777777" w:rsidR="00D4174E" w:rsidRPr="00613175" w:rsidRDefault="00D4174E">
            <w:pPr>
              <w:pStyle w:val="TAL"/>
            </w:pPr>
            <w:r w:rsidRPr="00613175">
              <w:t>response calculated by UE using prearranged password</w:t>
            </w:r>
          </w:p>
        </w:tc>
        <w:tc>
          <w:tcPr>
            <w:tcW w:w="542" w:type="dxa"/>
            <w:tcBorders>
              <w:top w:val="nil"/>
              <w:left w:val="single" w:sz="4" w:space="0" w:color="auto"/>
              <w:bottom w:val="nil"/>
              <w:right w:val="single" w:sz="4" w:space="0" w:color="auto"/>
            </w:tcBorders>
          </w:tcPr>
          <w:p w14:paraId="11CC618F"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68C7561B" w14:textId="77777777" w:rsidR="00D4174E" w:rsidRPr="00613175" w:rsidRDefault="00D4174E">
            <w:pPr>
              <w:pStyle w:val="TAL"/>
            </w:pPr>
          </w:p>
        </w:tc>
      </w:tr>
      <w:tr w:rsidR="00D4174E" w:rsidRPr="00613175" w14:paraId="182294E3" w14:textId="77777777" w:rsidTr="00D4174E">
        <w:trPr>
          <w:jc w:val="center"/>
        </w:trPr>
        <w:tc>
          <w:tcPr>
            <w:tcW w:w="2050" w:type="dxa"/>
            <w:tcBorders>
              <w:top w:val="nil"/>
              <w:left w:val="single" w:sz="4" w:space="0" w:color="auto"/>
              <w:bottom w:val="nil"/>
              <w:right w:val="single" w:sz="4" w:space="0" w:color="auto"/>
            </w:tcBorders>
            <w:hideMark/>
          </w:tcPr>
          <w:p w14:paraId="0EDF3F98" w14:textId="77777777" w:rsidR="00D4174E" w:rsidRPr="00613175" w:rsidRDefault="00D4174E">
            <w:pPr>
              <w:pStyle w:val="TAL"/>
              <w:rPr>
                <w:b/>
              </w:rPr>
            </w:pPr>
            <w:r w:rsidRPr="00613175">
              <w:rPr>
                <w:b/>
              </w:rPr>
              <w:tab/>
            </w:r>
            <w:r w:rsidRPr="00613175">
              <w:t>response</w:t>
            </w:r>
          </w:p>
        </w:tc>
        <w:tc>
          <w:tcPr>
            <w:tcW w:w="851" w:type="dxa"/>
            <w:tcBorders>
              <w:top w:val="nil"/>
              <w:left w:val="single" w:sz="4" w:space="0" w:color="auto"/>
              <w:bottom w:val="nil"/>
              <w:right w:val="single" w:sz="4" w:space="0" w:color="auto"/>
            </w:tcBorders>
            <w:hideMark/>
          </w:tcPr>
          <w:p w14:paraId="25977539" w14:textId="77777777" w:rsidR="00D4174E" w:rsidRPr="00613175" w:rsidRDefault="00D4174E">
            <w:pPr>
              <w:pStyle w:val="TAL"/>
            </w:pPr>
            <w:r w:rsidRPr="00613175">
              <w:t>A2</w:t>
            </w:r>
          </w:p>
        </w:tc>
        <w:tc>
          <w:tcPr>
            <w:tcW w:w="4656" w:type="dxa"/>
            <w:tcBorders>
              <w:top w:val="nil"/>
              <w:left w:val="single" w:sz="4" w:space="0" w:color="auto"/>
              <w:bottom w:val="nil"/>
              <w:right w:val="single" w:sz="4" w:space="0" w:color="auto"/>
            </w:tcBorders>
            <w:hideMark/>
          </w:tcPr>
          <w:p w14:paraId="3E78DEBA" w14:textId="77777777" w:rsidR="00D4174E" w:rsidRPr="00613175" w:rsidRDefault="00D4174E">
            <w:pPr>
              <w:pStyle w:val="TAL"/>
            </w:pPr>
            <w:r w:rsidRPr="00613175">
              <w:t>response calculated by UE using password derived from the key material of the GBA authentication according to Generic key derivation as specified in Annex B.3 of TS 33.220 [44] using static string “gba-me” as parameter P0 in Annex B.3.</w:t>
            </w:r>
          </w:p>
        </w:tc>
        <w:tc>
          <w:tcPr>
            <w:tcW w:w="542" w:type="dxa"/>
            <w:tcBorders>
              <w:top w:val="nil"/>
              <w:left w:val="single" w:sz="4" w:space="0" w:color="auto"/>
              <w:bottom w:val="nil"/>
              <w:right w:val="single" w:sz="4" w:space="0" w:color="auto"/>
            </w:tcBorders>
          </w:tcPr>
          <w:p w14:paraId="3E05694D" w14:textId="77777777" w:rsidR="00D4174E" w:rsidRPr="00613175" w:rsidRDefault="00D4174E">
            <w:pPr>
              <w:pStyle w:val="TAL"/>
            </w:pPr>
          </w:p>
        </w:tc>
        <w:tc>
          <w:tcPr>
            <w:tcW w:w="1489" w:type="dxa"/>
            <w:tcBorders>
              <w:top w:val="nil"/>
              <w:left w:val="single" w:sz="4" w:space="0" w:color="auto"/>
              <w:bottom w:val="nil"/>
              <w:right w:val="single" w:sz="4" w:space="0" w:color="auto"/>
            </w:tcBorders>
          </w:tcPr>
          <w:p w14:paraId="70A57FBE" w14:textId="77777777" w:rsidR="00D4174E" w:rsidRPr="00613175" w:rsidRDefault="00D4174E">
            <w:pPr>
              <w:pStyle w:val="TAL"/>
            </w:pPr>
          </w:p>
        </w:tc>
      </w:tr>
      <w:tr w:rsidR="00D4174E" w:rsidRPr="00613175" w14:paraId="712DF9FB" w14:textId="77777777" w:rsidTr="00D4174E">
        <w:trPr>
          <w:jc w:val="center"/>
        </w:trPr>
        <w:tc>
          <w:tcPr>
            <w:tcW w:w="2050" w:type="dxa"/>
            <w:tcBorders>
              <w:top w:val="nil"/>
              <w:left w:val="single" w:sz="4" w:space="0" w:color="auto"/>
              <w:bottom w:val="single" w:sz="4" w:space="0" w:color="auto"/>
              <w:right w:val="single" w:sz="4" w:space="0" w:color="auto"/>
            </w:tcBorders>
            <w:hideMark/>
          </w:tcPr>
          <w:p w14:paraId="01B67B7F" w14:textId="77777777" w:rsidR="00D4174E" w:rsidRPr="00613175" w:rsidRDefault="00D4174E">
            <w:pPr>
              <w:pStyle w:val="TAL"/>
              <w:rPr>
                <w:b/>
              </w:rPr>
            </w:pPr>
            <w:r w:rsidRPr="00613175">
              <w:rPr>
                <w:b/>
              </w:rPr>
              <w:tab/>
            </w:r>
            <w:r w:rsidRPr="00613175">
              <w:t>algorithm</w:t>
            </w:r>
          </w:p>
        </w:tc>
        <w:tc>
          <w:tcPr>
            <w:tcW w:w="851" w:type="dxa"/>
            <w:tcBorders>
              <w:top w:val="nil"/>
              <w:left w:val="single" w:sz="4" w:space="0" w:color="auto"/>
              <w:bottom w:val="single" w:sz="4" w:space="0" w:color="auto"/>
              <w:right w:val="single" w:sz="4" w:space="0" w:color="auto"/>
            </w:tcBorders>
          </w:tcPr>
          <w:p w14:paraId="50AC5EFF" w14:textId="77777777" w:rsidR="00D4174E" w:rsidRPr="00613175" w:rsidRDefault="00D4174E">
            <w:pPr>
              <w:pStyle w:val="TAL"/>
              <w:rPr>
                <w:i/>
              </w:rPr>
            </w:pPr>
          </w:p>
        </w:tc>
        <w:tc>
          <w:tcPr>
            <w:tcW w:w="4656" w:type="dxa"/>
            <w:tcBorders>
              <w:top w:val="nil"/>
              <w:left w:val="single" w:sz="4" w:space="0" w:color="auto"/>
              <w:bottom w:val="single" w:sz="4" w:space="0" w:color="auto"/>
              <w:right w:val="single" w:sz="4" w:space="0" w:color="auto"/>
            </w:tcBorders>
            <w:hideMark/>
          </w:tcPr>
          <w:p w14:paraId="7FC54EC0" w14:textId="77777777" w:rsidR="00D4174E" w:rsidRPr="00613175" w:rsidRDefault="00D4174E">
            <w:pPr>
              <w:pStyle w:val="TAL"/>
            </w:pPr>
            <w:r w:rsidRPr="00613175">
              <w:rPr>
                <w:i/>
              </w:rPr>
              <w:t>MD5</w:t>
            </w:r>
          </w:p>
        </w:tc>
        <w:tc>
          <w:tcPr>
            <w:tcW w:w="542" w:type="dxa"/>
            <w:tcBorders>
              <w:top w:val="nil"/>
              <w:left w:val="single" w:sz="4" w:space="0" w:color="auto"/>
              <w:bottom w:val="single" w:sz="4" w:space="0" w:color="auto"/>
              <w:right w:val="single" w:sz="4" w:space="0" w:color="auto"/>
            </w:tcBorders>
          </w:tcPr>
          <w:p w14:paraId="4F6B2518"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tcPr>
          <w:p w14:paraId="5C7AE19C" w14:textId="77777777" w:rsidR="00D4174E" w:rsidRPr="00613175" w:rsidRDefault="00D4174E">
            <w:pPr>
              <w:pStyle w:val="TAL"/>
            </w:pPr>
          </w:p>
        </w:tc>
      </w:tr>
      <w:tr w:rsidR="00D4174E" w:rsidRPr="00613175" w14:paraId="71C74080" w14:textId="77777777" w:rsidTr="00D4174E">
        <w:trPr>
          <w:jc w:val="center"/>
        </w:trPr>
        <w:tc>
          <w:tcPr>
            <w:tcW w:w="2050" w:type="dxa"/>
            <w:tcBorders>
              <w:top w:val="single" w:sz="4" w:space="0" w:color="auto"/>
              <w:left w:val="single" w:sz="4" w:space="0" w:color="auto"/>
              <w:bottom w:val="nil"/>
              <w:right w:val="single" w:sz="4" w:space="0" w:color="auto"/>
            </w:tcBorders>
            <w:hideMark/>
          </w:tcPr>
          <w:p w14:paraId="0BDC09FF" w14:textId="77777777" w:rsidR="00D4174E" w:rsidRPr="00613175" w:rsidRDefault="00D4174E">
            <w:pPr>
              <w:pStyle w:val="TAL"/>
            </w:pPr>
            <w:r w:rsidRPr="00613175">
              <w:rPr>
                <w:b/>
              </w:rPr>
              <w:t>Content-Type</w:t>
            </w:r>
          </w:p>
        </w:tc>
        <w:tc>
          <w:tcPr>
            <w:tcW w:w="851" w:type="dxa"/>
            <w:tcBorders>
              <w:top w:val="single" w:sz="4" w:space="0" w:color="auto"/>
              <w:left w:val="single" w:sz="4" w:space="0" w:color="auto"/>
              <w:bottom w:val="nil"/>
              <w:right w:val="single" w:sz="4" w:space="0" w:color="auto"/>
            </w:tcBorders>
          </w:tcPr>
          <w:p w14:paraId="13784033" w14:textId="77777777" w:rsidR="00D4174E" w:rsidRPr="00613175" w:rsidRDefault="00D4174E">
            <w:pPr>
              <w:pStyle w:val="TAL"/>
            </w:pPr>
          </w:p>
        </w:tc>
        <w:tc>
          <w:tcPr>
            <w:tcW w:w="4656" w:type="dxa"/>
            <w:tcBorders>
              <w:top w:val="single" w:sz="4" w:space="0" w:color="auto"/>
              <w:left w:val="single" w:sz="4" w:space="0" w:color="auto"/>
              <w:bottom w:val="nil"/>
              <w:right w:val="single" w:sz="4" w:space="0" w:color="auto"/>
            </w:tcBorders>
            <w:hideMark/>
          </w:tcPr>
          <w:p w14:paraId="07439FB9" w14:textId="77777777" w:rsidR="00D4174E" w:rsidRPr="00613175" w:rsidRDefault="00D4174E">
            <w:pPr>
              <w:pStyle w:val="TAL"/>
            </w:pPr>
            <w:r w:rsidRPr="00613175">
              <w:t>present for HTTP PUT method</w:t>
            </w:r>
          </w:p>
        </w:tc>
        <w:tc>
          <w:tcPr>
            <w:tcW w:w="542" w:type="dxa"/>
            <w:tcBorders>
              <w:top w:val="single" w:sz="4" w:space="0" w:color="auto"/>
              <w:left w:val="single" w:sz="4" w:space="0" w:color="auto"/>
              <w:bottom w:val="nil"/>
              <w:right w:val="single" w:sz="4" w:space="0" w:color="auto"/>
            </w:tcBorders>
          </w:tcPr>
          <w:p w14:paraId="485342B7"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3D333D66" w14:textId="77777777" w:rsidR="00D4174E" w:rsidRPr="00613175" w:rsidRDefault="00D4174E">
            <w:pPr>
              <w:pStyle w:val="TAL"/>
            </w:pPr>
            <w:r w:rsidRPr="00613175">
              <w:t>RFC 2616 [46]</w:t>
            </w:r>
          </w:p>
        </w:tc>
      </w:tr>
      <w:tr w:rsidR="00D4174E" w:rsidRPr="00613175" w14:paraId="4E4A7538" w14:textId="77777777" w:rsidTr="00D4174E">
        <w:trPr>
          <w:jc w:val="center"/>
        </w:trPr>
        <w:tc>
          <w:tcPr>
            <w:tcW w:w="2050" w:type="dxa"/>
            <w:tcBorders>
              <w:top w:val="nil"/>
              <w:left w:val="single" w:sz="4" w:space="0" w:color="auto"/>
              <w:bottom w:val="single" w:sz="4" w:space="0" w:color="auto"/>
              <w:right w:val="single" w:sz="4" w:space="0" w:color="auto"/>
            </w:tcBorders>
            <w:hideMark/>
          </w:tcPr>
          <w:p w14:paraId="04027586" w14:textId="77777777" w:rsidR="00D4174E" w:rsidRPr="00613175" w:rsidRDefault="00D4174E">
            <w:pPr>
              <w:pStyle w:val="TAL"/>
              <w:rPr>
                <w:b/>
              </w:rPr>
            </w:pPr>
            <w:r w:rsidRPr="00613175">
              <w:rPr>
                <w:b/>
              </w:rPr>
              <w:tab/>
            </w:r>
            <w:r w:rsidRPr="00613175">
              <w:t>media-type</w:t>
            </w:r>
          </w:p>
        </w:tc>
        <w:tc>
          <w:tcPr>
            <w:tcW w:w="851" w:type="dxa"/>
            <w:tcBorders>
              <w:top w:val="nil"/>
              <w:left w:val="single" w:sz="4" w:space="0" w:color="auto"/>
              <w:bottom w:val="single" w:sz="4" w:space="0" w:color="auto"/>
              <w:right w:val="single" w:sz="4" w:space="0" w:color="auto"/>
            </w:tcBorders>
          </w:tcPr>
          <w:p w14:paraId="6D635571" w14:textId="77777777" w:rsidR="00D4174E" w:rsidRPr="00613175" w:rsidRDefault="00D4174E">
            <w:pPr>
              <w:pStyle w:val="TAL"/>
              <w:rPr>
                <w:i/>
              </w:rPr>
            </w:pPr>
          </w:p>
        </w:tc>
        <w:tc>
          <w:tcPr>
            <w:tcW w:w="4656" w:type="dxa"/>
            <w:tcBorders>
              <w:top w:val="nil"/>
              <w:left w:val="single" w:sz="4" w:space="0" w:color="auto"/>
              <w:bottom w:val="single" w:sz="4" w:space="0" w:color="auto"/>
              <w:right w:val="single" w:sz="4" w:space="0" w:color="auto"/>
            </w:tcBorders>
            <w:hideMark/>
          </w:tcPr>
          <w:p w14:paraId="16D1BFFF" w14:textId="77777777" w:rsidR="00D4174E" w:rsidRPr="00613175" w:rsidRDefault="00D4174E">
            <w:pPr>
              <w:pStyle w:val="TAL"/>
            </w:pPr>
            <w:r w:rsidRPr="00613175">
              <w:rPr>
                <w:i/>
              </w:rPr>
              <w:t xml:space="preserve">application/vnd.etsi.simservs+xml </w:t>
            </w:r>
            <w:r w:rsidRPr="00613175">
              <w:t>or</w:t>
            </w:r>
          </w:p>
          <w:p w14:paraId="07BF5B81" w14:textId="77777777" w:rsidR="00D4174E" w:rsidRPr="00613175" w:rsidRDefault="00D4174E">
            <w:pPr>
              <w:pStyle w:val="TAL"/>
            </w:pPr>
            <w:r w:rsidRPr="00613175">
              <w:rPr>
                <w:i/>
              </w:rPr>
              <w:t xml:space="preserve">application/xcap-el+xml </w:t>
            </w:r>
            <w:r w:rsidRPr="00613175">
              <w:t>or</w:t>
            </w:r>
          </w:p>
          <w:p w14:paraId="53260A60" w14:textId="77777777" w:rsidR="00D4174E" w:rsidRPr="00613175" w:rsidRDefault="00D4174E">
            <w:pPr>
              <w:pStyle w:val="TAL"/>
            </w:pPr>
            <w:r w:rsidRPr="00613175">
              <w:rPr>
                <w:i/>
              </w:rPr>
              <w:t xml:space="preserve">application/xcap-att+xml </w:t>
            </w:r>
            <w:r w:rsidRPr="00613175">
              <w:t>(NOTE 3)</w:t>
            </w:r>
          </w:p>
        </w:tc>
        <w:tc>
          <w:tcPr>
            <w:tcW w:w="542" w:type="dxa"/>
            <w:tcBorders>
              <w:top w:val="nil"/>
              <w:left w:val="single" w:sz="4" w:space="0" w:color="auto"/>
              <w:bottom w:val="single" w:sz="4" w:space="0" w:color="auto"/>
              <w:right w:val="single" w:sz="4" w:space="0" w:color="auto"/>
            </w:tcBorders>
          </w:tcPr>
          <w:p w14:paraId="7568ECA6"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tcPr>
          <w:p w14:paraId="554B8C19" w14:textId="77777777" w:rsidR="00D4174E" w:rsidRPr="00613175" w:rsidRDefault="00D4174E">
            <w:pPr>
              <w:pStyle w:val="TAL"/>
            </w:pPr>
          </w:p>
        </w:tc>
      </w:tr>
      <w:tr w:rsidR="00D4174E" w:rsidRPr="00613175" w14:paraId="1905040A" w14:textId="77777777" w:rsidTr="00D4174E">
        <w:trPr>
          <w:jc w:val="center"/>
        </w:trPr>
        <w:tc>
          <w:tcPr>
            <w:tcW w:w="2050" w:type="dxa"/>
            <w:tcBorders>
              <w:top w:val="single" w:sz="4" w:space="0" w:color="auto"/>
              <w:left w:val="single" w:sz="4" w:space="0" w:color="auto"/>
              <w:bottom w:val="single" w:sz="4" w:space="0" w:color="auto"/>
              <w:right w:val="single" w:sz="4" w:space="0" w:color="auto"/>
            </w:tcBorders>
            <w:hideMark/>
          </w:tcPr>
          <w:p w14:paraId="197FD2E4" w14:textId="77777777" w:rsidR="00D4174E" w:rsidRPr="00613175" w:rsidRDefault="00D4174E">
            <w:pPr>
              <w:pStyle w:val="TAL"/>
              <w:rPr>
                <w:b/>
              </w:rPr>
            </w:pPr>
            <w:r w:rsidRPr="00613175">
              <w:rPr>
                <w:b/>
              </w:rPr>
              <w:t>Message-body</w:t>
            </w:r>
          </w:p>
        </w:tc>
        <w:tc>
          <w:tcPr>
            <w:tcW w:w="851" w:type="dxa"/>
            <w:tcBorders>
              <w:top w:val="single" w:sz="4" w:space="0" w:color="auto"/>
              <w:left w:val="single" w:sz="4" w:space="0" w:color="auto"/>
              <w:bottom w:val="single" w:sz="4" w:space="0" w:color="auto"/>
              <w:right w:val="single" w:sz="4" w:space="0" w:color="auto"/>
            </w:tcBorders>
          </w:tcPr>
          <w:p w14:paraId="57CA3DBB" w14:textId="77777777" w:rsidR="00D4174E" w:rsidRPr="00613175" w:rsidRDefault="00D4174E">
            <w:pPr>
              <w:pStyle w:val="TAL"/>
            </w:pPr>
          </w:p>
        </w:tc>
        <w:tc>
          <w:tcPr>
            <w:tcW w:w="4656" w:type="dxa"/>
            <w:tcBorders>
              <w:top w:val="single" w:sz="4" w:space="0" w:color="auto"/>
              <w:left w:val="single" w:sz="4" w:space="0" w:color="auto"/>
              <w:bottom w:val="single" w:sz="4" w:space="0" w:color="auto"/>
              <w:right w:val="single" w:sz="4" w:space="0" w:color="auto"/>
            </w:tcBorders>
            <w:hideMark/>
          </w:tcPr>
          <w:p w14:paraId="04AF2506" w14:textId="77777777" w:rsidR="00D4174E" w:rsidRPr="00613175" w:rsidRDefault="00D4174E">
            <w:pPr>
              <w:pStyle w:val="TAL"/>
            </w:pPr>
            <w:r w:rsidRPr="00613175">
              <w:t>present for HTTP PUT method:</w:t>
            </w:r>
          </w:p>
          <w:p w14:paraId="4E2C14D8" w14:textId="77777777" w:rsidR="00D4174E" w:rsidRPr="00613175" w:rsidRDefault="00D4174E">
            <w:pPr>
              <w:pStyle w:val="TAL"/>
            </w:pPr>
            <w:r w:rsidRPr="00613175">
              <w:t>XML fragment of given node</w:t>
            </w:r>
          </w:p>
        </w:tc>
        <w:tc>
          <w:tcPr>
            <w:tcW w:w="542" w:type="dxa"/>
            <w:tcBorders>
              <w:top w:val="single" w:sz="4" w:space="0" w:color="auto"/>
              <w:left w:val="single" w:sz="4" w:space="0" w:color="auto"/>
              <w:bottom w:val="single" w:sz="4" w:space="0" w:color="auto"/>
              <w:right w:val="single" w:sz="4" w:space="0" w:color="auto"/>
            </w:tcBorders>
          </w:tcPr>
          <w:p w14:paraId="0C288F1E" w14:textId="77777777" w:rsidR="00D4174E" w:rsidRPr="00613175" w:rsidRDefault="00D4174E">
            <w:pPr>
              <w:pStyle w:val="TAL"/>
            </w:pPr>
          </w:p>
        </w:tc>
        <w:tc>
          <w:tcPr>
            <w:tcW w:w="1489" w:type="dxa"/>
            <w:tcBorders>
              <w:top w:val="single" w:sz="4" w:space="0" w:color="auto"/>
              <w:left w:val="single" w:sz="4" w:space="0" w:color="auto"/>
              <w:bottom w:val="single" w:sz="4" w:space="0" w:color="auto"/>
              <w:right w:val="single" w:sz="4" w:space="0" w:color="auto"/>
            </w:tcBorders>
            <w:hideMark/>
          </w:tcPr>
          <w:p w14:paraId="0B0733EA" w14:textId="77777777" w:rsidR="00D4174E" w:rsidRPr="00613175" w:rsidRDefault="00D4174E">
            <w:pPr>
              <w:pStyle w:val="TAL"/>
            </w:pPr>
            <w:r w:rsidRPr="00613175">
              <w:t>RFC 2616 [46]</w:t>
            </w:r>
          </w:p>
          <w:p w14:paraId="2E5F4C76" w14:textId="77777777" w:rsidR="00D4174E" w:rsidRPr="00613175" w:rsidRDefault="00D4174E">
            <w:pPr>
              <w:pStyle w:val="TAL"/>
              <w:rPr>
                <w:b/>
              </w:rPr>
            </w:pPr>
            <w:r w:rsidRPr="00613175">
              <w:t>RFC 4825 [45]</w:t>
            </w:r>
          </w:p>
        </w:tc>
      </w:tr>
      <w:tr w:rsidR="00D4174E" w:rsidRPr="00613175" w14:paraId="051E6027" w14:textId="77777777" w:rsidTr="00D4174E">
        <w:trPr>
          <w:cantSplit/>
          <w:jc w:val="center"/>
        </w:trPr>
        <w:tc>
          <w:tcPr>
            <w:tcW w:w="9588" w:type="dxa"/>
            <w:gridSpan w:val="5"/>
            <w:tcBorders>
              <w:top w:val="single" w:sz="4" w:space="0" w:color="auto"/>
              <w:left w:val="single" w:sz="4" w:space="0" w:color="auto"/>
              <w:bottom w:val="single" w:sz="4" w:space="0" w:color="auto"/>
              <w:right w:val="single" w:sz="4" w:space="0" w:color="auto"/>
            </w:tcBorders>
            <w:hideMark/>
          </w:tcPr>
          <w:p w14:paraId="7078BDCF" w14:textId="77777777" w:rsidR="00D4174E" w:rsidRPr="00613175" w:rsidRDefault="00D4174E">
            <w:pPr>
              <w:pStyle w:val="TAN"/>
            </w:pPr>
            <w:r w:rsidRPr="00613175">
              <w:t>NOTE 1:</w:t>
            </w:r>
            <w:r w:rsidRPr="00613175">
              <w:tab/>
              <w:t>Any other headers are ignored.</w:t>
            </w:r>
          </w:p>
          <w:p w14:paraId="6316A7A8" w14:textId="77777777" w:rsidR="00D4174E" w:rsidRPr="00613175" w:rsidRDefault="00D4174E">
            <w:pPr>
              <w:pStyle w:val="TAN"/>
            </w:pPr>
            <w:r w:rsidRPr="00613175">
              <w:t>NOTE 2:</w:t>
            </w:r>
            <w:r w:rsidRPr="00613175">
              <w:tab/>
              <w:t>The SS shall check and make sure that the syntax of the node selector expressions is in compliance to clause 6.2 of RFC 4825 [45].</w:t>
            </w:r>
          </w:p>
          <w:p w14:paraId="772AC2CD" w14:textId="77777777" w:rsidR="00D4174E" w:rsidRPr="00613175" w:rsidRDefault="00D4174E">
            <w:pPr>
              <w:pStyle w:val="TAN"/>
            </w:pPr>
            <w:r w:rsidRPr="00613175">
              <w:t>NOTE 3:</w:t>
            </w:r>
            <w:r w:rsidRPr="00613175">
              <w:tab/>
              <w:t>the media-type depends on the kind of node being accessed by the Request-URI: document, element or attribute (see RFC 4825 [45]).</w:t>
            </w:r>
          </w:p>
          <w:p w14:paraId="3E802C75" w14:textId="77777777" w:rsidR="00D4174E" w:rsidRPr="00613175" w:rsidRDefault="00D4174E">
            <w:pPr>
              <w:pStyle w:val="TAN"/>
            </w:pPr>
            <w:r w:rsidRPr="00613175">
              <w:t>NOTE 4:</w:t>
            </w:r>
            <w:r w:rsidRPr="00613175">
              <w:tab/>
              <w:t>According A.12/38 3GPP TS 34.229-2 [3].</w:t>
            </w:r>
          </w:p>
          <w:p w14:paraId="56365341" w14:textId="77777777" w:rsidR="00D4174E" w:rsidRPr="00613175" w:rsidRDefault="00D4174E">
            <w:pPr>
              <w:pStyle w:val="TAN"/>
            </w:pPr>
            <w:r w:rsidRPr="00613175">
              <w:t>NOTE 5:</w:t>
            </w:r>
            <w:r w:rsidRPr="00613175">
              <w:tab/>
              <w:t>Shall be present if A.12/37 3GPP TS 34.229-2 [3] is yes.</w:t>
            </w:r>
          </w:p>
          <w:p w14:paraId="7D24BAC7" w14:textId="77777777" w:rsidR="00D4174E" w:rsidRPr="00613175" w:rsidRDefault="00D4174E">
            <w:pPr>
              <w:pStyle w:val="TAN"/>
            </w:pPr>
            <w:r w:rsidRPr="00613175">
              <w:t>NOTE 6:</w:t>
            </w:r>
            <w:r w:rsidRPr="00613175">
              <w:tab/>
              <w:t>Shall be present if A.12/37 3GPP TS 34.229-2 [3] is no.</w:t>
            </w:r>
          </w:p>
        </w:tc>
      </w:tr>
    </w:tbl>
    <w:p w14:paraId="795B7562" w14:textId="77777777" w:rsidR="00D4174E" w:rsidRPr="00613175" w:rsidRDefault="00D4174E" w:rsidP="00D4174E">
      <w:pPr>
        <w:rPr>
          <w:lang w:eastAsia="en-US"/>
        </w:rPr>
      </w:pPr>
    </w:p>
    <w:tbl>
      <w:tblPr>
        <w:tblW w:w="9645"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tblCellMar>
        <w:tblLook w:val="04A0" w:firstRow="1" w:lastRow="0" w:firstColumn="1" w:lastColumn="0" w:noHBand="0" w:noVBand="1"/>
      </w:tblPr>
      <w:tblGrid>
        <w:gridCol w:w="2092"/>
        <w:gridCol w:w="7553"/>
      </w:tblGrid>
      <w:tr w:rsidR="00D4174E" w:rsidRPr="00613175" w14:paraId="42CEF82F" w14:textId="77777777" w:rsidTr="00D4174E">
        <w:trPr>
          <w:cantSplit/>
          <w:jc w:val="center"/>
        </w:trPr>
        <w:tc>
          <w:tcPr>
            <w:tcW w:w="2093" w:type="dxa"/>
            <w:tcBorders>
              <w:top w:val="single" w:sz="6" w:space="0" w:color="auto"/>
              <w:left w:val="single" w:sz="6" w:space="0" w:color="auto"/>
              <w:bottom w:val="single" w:sz="4" w:space="0" w:color="auto"/>
              <w:right w:val="single" w:sz="4" w:space="0" w:color="auto"/>
            </w:tcBorders>
            <w:hideMark/>
          </w:tcPr>
          <w:p w14:paraId="44B319CD" w14:textId="77777777" w:rsidR="00D4174E" w:rsidRPr="00613175" w:rsidRDefault="00D4174E">
            <w:pPr>
              <w:pStyle w:val="TAH"/>
              <w:keepNext w:val="0"/>
              <w:keepLines w:val="0"/>
            </w:pPr>
            <w:r w:rsidRPr="00613175">
              <w:t>Condition</w:t>
            </w:r>
          </w:p>
        </w:tc>
        <w:tc>
          <w:tcPr>
            <w:tcW w:w="7558" w:type="dxa"/>
            <w:tcBorders>
              <w:top w:val="single" w:sz="6" w:space="0" w:color="auto"/>
              <w:left w:val="single" w:sz="4" w:space="0" w:color="auto"/>
              <w:bottom w:val="single" w:sz="4" w:space="0" w:color="auto"/>
              <w:right w:val="single" w:sz="6" w:space="0" w:color="auto"/>
            </w:tcBorders>
            <w:hideMark/>
          </w:tcPr>
          <w:p w14:paraId="25F1A836" w14:textId="77777777" w:rsidR="00D4174E" w:rsidRPr="00613175" w:rsidRDefault="00D4174E">
            <w:pPr>
              <w:pStyle w:val="TAH"/>
              <w:keepNext w:val="0"/>
              <w:keepLines w:val="0"/>
            </w:pPr>
            <w:r w:rsidRPr="00613175">
              <w:t>Explanation</w:t>
            </w:r>
          </w:p>
        </w:tc>
      </w:tr>
      <w:tr w:rsidR="00D4174E" w:rsidRPr="00613175" w14:paraId="36792F70" w14:textId="77777777" w:rsidTr="00D4174E">
        <w:trPr>
          <w:cantSplit/>
          <w:jc w:val="center"/>
        </w:trPr>
        <w:tc>
          <w:tcPr>
            <w:tcW w:w="2093" w:type="dxa"/>
            <w:tcBorders>
              <w:top w:val="nil"/>
              <w:left w:val="single" w:sz="6" w:space="0" w:color="auto"/>
              <w:bottom w:val="nil"/>
              <w:right w:val="single" w:sz="4" w:space="0" w:color="auto"/>
            </w:tcBorders>
            <w:hideMark/>
          </w:tcPr>
          <w:p w14:paraId="1913F161" w14:textId="77777777" w:rsidR="00D4174E" w:rsidRPr="00613175" w:rsidRDefault="00D4174E">
            <w:pPr>
              <w:pStyle w:val="TAL"/>
              <w:keepNext w:val="0"/>
              <w:keepLines w:val="0"/>
            </w:pPr>
            <w:r w:rsidRPr="00613175">
              <w:t>A1</w:t>
            </w:r>
          </w:p>
        </w:tc>
        <w:tc>
          <w:tcPr>
            <w:tcW w:w="7558" w:type="dxa"/>
            <w:tcBorders>
              <w:top w:val="nil"/>
              <w:left w:val="single" w:sz="4" w:space="0" w:color="auto"/>
              <w:bottom w:val="nil"/>
              <w:right w:val="single" w:sz="6" w:space="0" w:color="auto"/>
            </w:tcBorders>
            <w:hideMark/>
          </w:tcPr>
          <w:p w14:paraId="2D1FC299" w14:textId="77777777" w:rsidR="00D4174E" w:rsidRPr="00613175" w:rsidRDefault="00D4174E">
            <w:pPr>
              <w:pStyle w:val="TAL"/>
              <w:keepNext w:val="0"/>
              <w:keepLines w:val="0"/>
            </w:pPr>
            <w:r w:rsidRPr="00613175">
              <w:t xml:space="preserve">UE supports GBA authentication </w:t>
            </w:r>
          </w:p>
        </w:tc>
      </w:tr>
      <w:tr w:rsidR="00D4174E" w:rsidRPr="00613175" w14:paraId="0620B20D" w14:textId="77777777" w:rsidTr="00D4174E">
        <w:trPr>
          <w:cantSplit/>
          <w:jc w:val="center"/>
        </w:trPr>
        <w:tc>
          <w:tcPr>
            <w:tcW w:w="2093" w:type="dxa"/>
            <w:tcBorders>
              <w:top w:val="nil"/>
              <w:left w:val="single" w:sz="6" w:space="0" w:color="auto"/>
              <w:bottom w:val="single" w:sz="6" w:space="0" w:color="auto"/>
              <w:right w:val="single" w:sz="4" w:space="0" w:color="auto"/>
            </w:tcBorders>
            <w:hideMark/>
          </w:tcPr>
          <w:p w14:paraId="621DBCF1" w14:textId="77777777" w:rsidR="00D4174E" w:rsidRPr="00613175" w:rsidRDefault="00D4174E">
            <w:pPr>
              <w:pStyle w:val="TAL"/>
              <w:keepNext w:val="0"/>
              <w:keepLines w:val="0"/>
            </w:pPr>
            <w:r w:rsidRPr="00613175">
              <w:t>A2</w:t>
            </w:r>
          </w:p>
        </w:tc>
        <w:tc>
          <w:tcPr>
            <w:tcW w:w="7558" w:type="dxa"/>
            <w:tcBorders>
              <w:top w:val="nil"/>
              <w:left w:val="single" w:sz="4" w:space="0" w:color="auto"/>
              <w:bottom w:val="single" w:sz="6" w:space="0" w:color="auto"/>
              <w:right w:val="single" w:sz="6" w:space="0" w:color="auto"/>
            </w:tcBorders>
            <w:hideMark/>
          </w:tcPr>
          <w:p w14:paraId="29E660EA" w14:textId="77777777" w:rsidR="00D4174E" w:rsidRPr="00613175" w:rsidRDefault="00D4174E">
            <w:pPr>
              <w:pStyle w:val="TAL"/>
              <w:rPr>
                <w:szCs w:val="18"/>
              </w:rPr>
            </w:pPr>
            <w:r w:rsidRPr="00613175">
              <w:rPr>
                <w:szCs w:val="18"/>
              </w:rPr>
              <w:t>GBA authentication shall be applied (according to test requirements or test configuration)</w:t>
            </w:r>
          </w:p>
        </w:tc>
      </w:tr>
    </w:tbl>
    <w:p w14:paraId="2F5B4350" w14:textId="77777777" w:rsidR="00D4174E" w:rsidRPr="00613175" w:rsidRDefault="00D4174E" w:rsidP="00D4174E">
      <w:pPr>
        <w:rPr>
          <w:lang w:eastAsia="en-US"/>
        </w:rPr>
      </w:pPr>
    </w:p>
    <w:p w14:paraId="5B321C71" w14:textId="77777777" w:rsidR="00D4174E" w:rsidRPr="00613175" w:rsidRDefault="00D4174E" w:rsidP="00D4174E">
      <w:pPr>
        <w:pStyle w:val="H6"/>
        <w:rPr>
          <w:snapToGrid w:val="0"/>
        </w:rPr>
      </w:pPr>
      <w:r w:rsidRPr="00613175">
        <w:rPr>
          <w:snapToGrid w:val="0"/>
        </w:rPr>
        <w:t>HTTP Responses (step 4, 5b, 8b2) – normal case</w:t>
      </w:r>
    </w:p>
    <w:tbl>
      <w:tblPr>
        <w:tblW w:w="0" w:type="auto"/>
        <w:jc w:val="center"/>
        <w:tblCellMar>
          <w:left w:w="28" w:type="dxa"/>
        </w:tblCellMar>
        <w:tblLook w:val="01E0" w:firstRow="1" w:lastRow="1" w:firstColumn="1" w:lastColumn="1" w:noHBand="0" w:noVBand="0"/>
      </w:tblPr>
      <w:tblGrid>
        <w:gridCol w:w="1889"/>
        <w:gridCol w:w="851"/>
        <w:gridCol w:w="4773"/>
        <w:gridCol w:w="544"/>
        <w:gridCol w:w="1489"/>
      </w:tblGrid>
      <w:tr w:rsidR="00D4174E" w:rsidRPr="00613175" w14:paraId="402B0F8F" w14:textId="77777777" w:rsidTr="00D4174E">
        <w:trPr>
          <w:tblHeader/>
          <w:jc w:val="center"/>
        </w:trPr>
        <w:tc>
          <w:tcPr>
            <w:tcW w:w="1889" w:type="dxa"/>
            <w:tcBorders>
              <w:top w:val="single" w:sz="4" w:space="0" w:color="auto"/>
              <w:left w:val="single" w:sz="4" w:space="0" w:color="auto"/>
              <w:bottom w:val="single" w:sz="4" w:space="0" w:color="auto"/>
              <w:right w:val="single" w:sz="4" w:space="0" w:color="auto"/>
            </w:tcBorders>
            <w:hideMark/>
          </w:tcPr>
          <w:p w14:paraId="2C7A06B9" w14:textId="77777777" w:rsidR="00D4174E" w:rsidRPr="00613175" w:rsidRDefault="00D4174E">
            <w:pPr>
              <w:pStyle w:val="TAH"/>
            </w:pPr>
            <w:r w:rsidRPr="00613175">
              <w:t>Header/param</w:t>
            </w:r>
          </w:p>
        </w:tc>
        <w:tc>
          <w:tcPr>
            <w:tcW w:w="851" w:type="dxa"/>
            <w:tcBorders>
              <w:top w:val="single" w:sz="4" w:space="0" w:color="auto"/>
              <w:left w:val="single" w:sz="4" w:space="0" w:color="auto"/>
              <w:bottom w:val="single" w:sz="4" w:space="0" w:color="auto"/>
              <w:right w:val="single" w:sz="4" w:space="0" w:color="auto"/>
            </w:tcBorders>
            <w:hideMark/>
          </w:tcPr>
          <w:p w14:paraId="6060C1B8" w14:textId="77777777" w:rsidR="00D4174E" w:rsidRPr="00613175" w:rsidRDefault="00D4174E">
            <w:pPr>
              <w:pStyle w:val="TAH"/>
            </w:pPr>
            <w:r w:rsidRPr="00613175">
              <w:t>Cond</w:t>
            </w:r>
          </w:p>
        </w:tc>
        <w:tc>
          <w:tcPr>
            <w:tcW w:w="4773" w:type="dxa"/>
            <w:tcBorders>
              <w:top w:val="single" w:sz="4" w:space="0" w:color="auto"/>
              <w:left w:val="single" w:sz="4" w:space="0" w:color="auto"/>
              <w:bottom w:val="single" w:sz="4" w:space="0" w:color="auto"/>
              <w:right w:val="single" w:sz="4" w:space="0" w:color="auto"/>
            </w:tcBorders>
            <w:hideMark/>
          </w:tcPr>
          <w:p w14:paraId="7AF499DD" w14:textId="77777777" w:rsidR="00D4174E" w:rsidRPr="00613175" w:rsidRDefault="00D4174E">
            <w:pPr>
              <w:pStyle w:val="TAH"/>
            </w:pPr>
            <w:r w:rsidRPr="00613175">
              <w:t>Value/remark</w:t>
            </w:r>
          </w:p>
        </w:tc>
        <w:tc>
          <w:tcPr>
            <w:tcW w:w="544" w:type="dxa"/>
            <w:tcBorders>
              <w:top w:val="single" w:sz="4" w:space="0" w:color="auto"/>
              <w:left w:val="single" w:sz="4" w:space="0" w:color="auto"/>
              <w:bottom w:val="single" w:sz="4" w:space="0" w:color="auto"/>
              <w:right w:val="single" w:sz="4" w:space="0" w:color="auto"/>
            </w:tcBorders>
            <w:hideMark/>
          </w:tcPr>
          <w:p w14:paraId="14BFB451" w14:textId="77777777" w:rsidR="00D4174E" w:rsidRPr="00613175" w:rsidRDefault="00D4174E">
            <w:pPr>
              <w:pStyle w:val="TAH"/>
            </w:pPr>
            <w:r w:rsidRPr="00613175">
              <w:t>Rel</w:t>
            </w:r>
          </w:p>
        </w:tc>
        <w:tc>
          <w:tcPr>
            <w:tcW w:w="1489" w:type="dxa"/>
            <w:tcBorders>
              <w:top w:val="single" w:sz="4" w:space="0" w:color="auto"/>
              <w:left w:val="single" w:sz="4" w:space="0" w:color="auto"/>
              <w:bottom w:val="single" w:sz="4" w:space="0" w:color="auto"/>
              <w:right w:val="single" w:sz="4" w:space="0" w:color="auto"/>
            </w:tcBorders>
            <w:hideMark/>
          </w:tcPr>
          <w:p w14:paraId="197532D0" w14:textId="77777777" w:rsidR="00D4174E" w:rsidRPr="00613175" w:rsidRDefault="00D4174E">
            <w:pPr>
              <w:pStyle w:val="TAH"/>
            </w:pPr>
            <w:r w:rsidRPr="00613175">
              <w:t>Reference</w:t>
            </w:r>
          </w:p>
        </w:tc>
      </w:tr>
      <w:tr w:rsidR="00D4174E" w:rsidRPr="00613175" w14:paraId="659E57A8" w14:textId="77777777" w:rsidTr="00D4174E">
        <w:trPr>
          <w:jc w:val="center"/>
        </w:trPr>
        <w:tc>
          <w:tcPr>
            <w:tcW w:w="1889" w:type="dxa"/>
            <w:tcBorders>
              <w:top w:val="single" w:sz="4" w:space="0" w:color="auto"/>
              <w:left w:val="single" w:sz="4" w:space="0" w:color="auto"/>
              <w:bottom w:val="nil"/>
              <w:right w:val="single" w:sz="4" w:space="0" w:color="auto"/>
            </w:tcBorders>
            <w:hideMark/>
          </w:tcPr>
          <w:p w14:paraId="4F00AB0D" w14:textId="77777777" w:rsidR="00D4174E" w:rsidRPr="00613175" w:rsidRDefault="00D4174E">
            <w:pPr>
              <w:pStyle w:val="TAL"/>
              <w:rPr>
                <w:b/>
              </w:rPr>
            </w:pPr>
            <w:r w:rsidRPr="00613175">
              <w:rPr>
                <w:b/>
              </w:rPr>
              <w:t>Status-Line</w:t>
            </w:r>
          </w:p>
        </w:tc>
        <w:tc>
          <w:tcPr>
            <w:tcW w:w="851" w:type="dxa"/>
            <w:tcBorders>
              <w:top w:val="single" w:sz="4" w:space="0" w:color="auto"/>
              <w:left w:val="single" w:sz="4" w:space="0" w:color="auto"/>
              <w:bottom w:val="nil"/>
              <w:right w:val="single" w:sz="4" w:space="0" w:color="auto"/>
            </w:tcBorders>
          </w:tcPr>
          <w:p w14:paraId="67AF0436" w14:textId="77777777" w:rsidR="00D4174E" w:rsidRPr="00613175" w:rsidRDefault="00D4174E">
            <w:pPr>
              <w:pStyle w:val="TAL"/>
            </w:pPr>
          </w:p>
        </w:tc>
        <w:tc>
          <w:tcPr>
            <w:tcW w:w="4773" w:type="dxa"/>
            <w:tcBorders>
              <w:top w:val="single" w:sz="4" w:space="0" w:color="auto"/>
              <w:left w:val="single" w:sz="4" w:space="0" w:color="auto"/>
              <w:bottom w:val="nil"/>
              <w:right w:val="single" w:sz="4" w:space="0" w:color="auto"/>
            </w:tcBorders>
          </w:tcPr>
          <w:p w14:paraId="40417A70" w14:textId="77777777" w:rsidR="00D4174E" w:rsidRPr="00613175" w:rsidRDefault="00D4174E">
            <w:pPr>
              <w:pStyle w:val="TAL"/>
            </w:pPr>
          </w:p>
        </w:tc>
        <w:tc>
          <w:tcPr>
            <w:tcW w:w="544" w:type="dxa"/>
            <w:vMerge w:val="restart"/>
            <w:tcBorders>
              <w:top w:val="single" w:sz="4" w:space="0" w:color="auto"/>
              <w:left w:val="single" w:sz="4" w:space="0" w:color="auto"/>
              <w:bottom w:val="single" w:sz="4" w:space="0" w:color="auto"/>
              <w:right w:val="single" w:sz="4" w:space="0" w:color="auto"/>
            </w:tcBorders>
          </w:tcPr>
          <w:p w14:paraId="2B02E6F7" w14:textId="77777777" w:rsidR="00D4174E" w:rsidRPr="00613175" w:rsidRDefault="00D4174E">
            <w:pPr>
              <w:pStyle w:val="TAL"/>
            </w:pPr>
          </w:p>
        </w:tc>
        <w:tc>
          <w:tcPr>
            <w:tcW w:w="1489" w:type="dxa"/>
            <w:vMerge w:val="restart"/>
            <w:tcBorders>
              <w:top w:val="single" w:sz="4" w:space="0" w:color="auto"/>
              <w:left w:val="single" w:sz="4" w:space="0" w:color="auto"/>
              <w:bottom w:val="single" w:sz="4" w:space="0" w:color="auto"/>
              <w:right w:val="single" w:sz="4" w:space="0" w:color="auto"/>
            </w:tcBorders>
            <w:hideMark/>
          </w:tcPr>
          <w:p w14:paraId="29636820" w14:textId="77777777" w:rsidR="00D4174E" w:rsidRPr="00613175" w:rsidRDefault="00D4174E">
            <w:pPr>
              <w:pStyle w:val="TAL"/>
              <w:rPr>
                <w:b/>
              </w:rPr>
            </w:pPr>
            <w:r w:rsidRPr="00613175">
              <w:t>RFC 2616 [46]</w:t>
            </w:r>
          </w:p>
        </w:tc>
      </w:tr>
      <w:tr w:rsidR="00D4174E" w:rsidRPr="00613175" w14:paraId="1B78FBEC" w14:textId="77777777" w:rsidTr="00D4174E">
        <w:trPr>
          <w:jc w:val="center"/>
        </w:trPr>
        <w:tc>
          <w:tcPr>
            <w:tcW w:w="1889" w:type="dxa"/>
            <w:tcBorders>
              <w:top w:val="nil"/>
              <w:left w:val="single" w:sz="4" w:space="0" w:color="auto"/>
              <w:bottom w:val="nil"/>
              <w:right w:val="single" w:sz="4" w:space="0" w:color="auto"/>
            </w:tcBorders>
            <w:hideMark/>
          </w:tcPr>
          <w:p w14:paraId="0695C58A" w14:textId="77777777" w:rsidR="00D4174E" w:rsidRPr="00613175" w:rsidRDefault="00D4174E">
            <w:pPr>
              <w:pStyle w:val="TAL"/>
            </w:pPr>
            <w:r w:rsidRPr="00613175">
              <w:tab/>
              <w:t>Version</w:t>
            </w:r>
          </w:p>
        </w:tc>
        <w:tc>
          <w:tcPr>
            <w:tcW w:w="851" w:type="dxa"/>
            <w:tcBorders>
              <w:top w:val="nil"/>
              <w:left w:val="single" w:sz="4" w:space="0" w:color="auto"/>
              <w:bottom w:val="nil"/>
              <w:right w:val="single" w:sz="4" w:space="0" w:color="auto"/>
            </w:tcBorders>
          </w:tcPr>
          <w:p w14:paraId="3AC7FC20" w14:textId="77777777" w:rsidR="00D4174E" w:rsidRPr="00613175" w:rsidRDefault="00D4174E">
            <w:pPr>
              <w:pStyle w:val="TAL"/>
            </w:pPr>
          </w:p>
        </w:tc>
        <w:tc>
          <w:tcPr>
            <w:tcW w:w="4773" w:type="dxa"/>
            <w:tcBorders>
              <w:top w:val="nil"/>
              <w:left w:val="single" w:sz="4" w:space="0" w:color="auto"/>
              <w:bottom w:val="nil"/>
              <w:right w:val="single" w:sz="4" w:space="0" w:color="auto"/>
            </w:tcBorders>
            <w:hideMark/>
          </w:tcPr>
          <w:p w14:paraId="25202BEC" w14:textId="77777777" w:rsidR="00D4174E" w:rsidRPr="00613175" w:rsidRDefault="00D4174E">
            <w:pPr>
              <w:pStyle w:val="TAL"/>
              <w:rPr>
                <w:i/>
              </w:rPr>
            </w:pPr>
            <w:r w:rsidRPr="00613175">
              <w:rPr>
                <w:i/>
              </w:rPr>
              <w:t>HTTP 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41BD79"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0EA267" w14:textId="77777777" w:rsidR="00D4174E" w:rsidRPr="00613175" w:rsidRDefault="00D4174E">
            <w:pPr>
              <w:spacing w:after="0"/>
              <w:rPr>
                <w:rFonts w:ascii="Arial" w:hAnsi="Arial"/>
                <w:b/>
                <w:sz w:val="18"/>
                <w:lang w:eastAsia="en-US"/>
              </w:rPr>
            </w:pPr>
          </w:p>
        </w:tc>
      </w:tr>
      <w:tr w:rsidR="00D4174E" w:rsidRPr="00613175" w14:paraId="470908AD" w14:textId="77777777" w:rsidTr="00D4174E">
        <w:trPr>
          <w:jc w:val="center"/>
        </w:trPr>
        <w:tc>
          <w:tcPr>
            <w:tcW w:w="1889" w:type="dxa"/>
            <w:tcBorders>
              <w:top w:val="nil"/>
              <w:left w:val="single" w:sz="4" w:space="0" w:color="auto"/>
              <w:bottom w:val="nil"/>
              <w:right w:val="single" w:sz="4" w:space="0" w:color="auto"/>
            </w:tcBorders>
            <w:hideMark/>
          </w:tcPr>
          <w:p w14:paraId="0B65508C" w14:textId="77777777" w:rsidR="00D4174E" w:rsidRPr="00613175" w:rsidRDefault="00D4174E">
            <w:pPr>
              <w:pStyle w:val="TAL"/>
            </w:pPr>
            <w:r w:rsidRPr="00613175">
              <w:tab/>
              <w:t>Code</w:t>
            </w:r>
          </w:p>
        </w:tc>
        <w:tc>
          <w:tcPr>
            <w:tcW w:w="851" w:type="dxa"/>
            <w:tcBorders>
              <w:top w:val="nil"/>
              <w:left w:val="single" w:sz="4" w:space="0" w:color="auto"/>
              <w:bottom w:val="nil"/>
              <w:right w:val="single" w:sz="4" w:space="0" w:color="auto"/>
            </w:tcBorders>
          </w:tcPr>
          <w:p w14:paraId="48CFCD19" w14:textId="77777777" w:rsidR="00D4174E" w:rsidRPr="00613175" w:rsidRDefault="00D4174E">
            <w:pPr>
              <w:pStyle w:val="TAL"/>
            </w:pPr>
          </w:p>
        </w:tc>
        <w:tc>
          <w:tcPr>
            <w:tcW w:w="4773" w:type="dxa"/>
            <w:tcBorders>
              <w:top w:val="nil"/>
              <w:left w:val="single" w:sz="4" w:space="0" w:color="auto"/>
              <w:bottom w:val="nil"/>
              <w:right w:val="single" w:sz="4" w:space="0" w:color="auto"/>
            </w:tcBorders>
            <w:hideMark/>
          </w:tcPr>
          <w:p w14:paraId="66FC016F" w14:textId="77777777" w:rsidR="00D4174E" w:rsidRPr="00613175" w:rsidRDefault="00D4174E">
            <w:pPr>
              <w:pStyle w:val="TAL"/>
              <w:rPr>
                <w:i/>
              </w:rPr>
            </w:pPr>
            <w:r w:rsidRPr="00613175">
              <w:rPr>
                <w:i/>
              </w:rPr>
              <w:t>200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CFF8DB"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8ADB3B" w14:textId="77777777" w:rsidR="00D4174E" w:rsidRPr="00613175" w:rsidRDefault="00D4174E">
            <w:pPr>
              <w:spacing w:after="0"/>
              <w:rPr>
                <w:rFonts w:ascii="Arial" w:hAnsi="Arial"/>
                <w:b/>
                <w:sz w:val="18"/>
                <w:lang w:eastAsia="en-US"/>
              </w:rPr>
            </w:pPr>
          </w:p>
        </w:tc>
      </w:tr>
      <w:tr w:rsidR="00D4174E" w:rsidRPr="00613175" w14:paraId="044CF3EF" w14:textId="77777777" w:rsidTr="00D4174E">
        <w:trPr>
          <w:jc w:val="center"/>
        </w:trPr>
        <w:tc>
          <w:tcPr>
            <w:tcW w:w="1889" w:type="dxa"/>
            <w:tcBorders>
              <w:top w:val="nil"/>
              <w:left w:val="single" w:sz="4" w:space="0" w:color="auto"/>
              <w:bottom w:val="single" w:sz="4" w:space="0" w:color="auto"/>
              <w:right w:val="single" w:sz="4" w:space="0" w:color="auto"/>
            </w:tcBorders>
            <w:hideMark/>
          </w:tcPr>
          <w:p w14:paraId="409EAF10" w14:textId="77777777" w:rsidR="00D4174E" w:rsidRPr="00613175" w:rsidRDefault="00D4174E">
            <w:pPr>
              <w:pStyle w:val="TAL"/>
            </w:pPr>
            <w:r w:rsidRPr="00613175">
              <w:tab/>
              <w:t>Reason</w:t>
            </w:r>
          </w:p>
        </w:tc>
        <w:tc>
          <w:tcPr>
            <w:tcW w:w="851" w:type="dxa"/>
            <w:tcBorders>
              <w:top w:val="nil"/>
              <w:left w:val="single" w:sz="4" w:space="0" w:color="auto"/>
              <w:bottom w:val="single" w:sz="4" w:space="0" w:color="auto"/>
              <w:right w:val="single" w:sz="4" w:space="0" w:color="auto"/>
            </w:tcBorders>
          </w:tcPr>
          <w:p w14:paraId="22AED26E" w14:textId="77777777" w:rsidR="00D4174E" w:rsidRPr="00613175" w:rsidRDefault="00D4174E">
            <w:pPr>
              <w:pStyle w:val="TAL"/>
            </w:pPr>
          </w:p>
        </w:tc>
        <w:tc>
          <w:tcPr>
            <w:tcW w:w="4773" w:type="dxa"/>
            <w:tcBorders>
              <w:top w:val="nil"/>
              <w:left w:val="single" w:sz="4" w:space="0" w:color="auto"/>
              <w:bottom w:val="single" w:sz="4" w:space="0" w:color="auto"/>
              <w:right w:val="single" w:sz="4" w:space="0" w:color="auto"/>
            </w:tcBorders>
            <w:hideMark/>
          </w:tcPr>
          <w:p w14:paraId="27CB82BB" w14:textId="77777777" w:rsidR="00D4174E" w:rsidRPr="00613175" w:rsidRDefault="00D4174E">
            <w:pPr>
              <w:pStyle w:val="TAL"/>
              <w:rPr>
                <w:i/>
              </w:rPr>
            </w:pPr>
            <w:r w:rsidRPr="00613175">
              <w:rPr>
                <w:i/>
              </w:rPr>
              <w:t>OK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62FF53"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E9E042" w14:textId="77777777" w:rsidR="00D4174E" w:rsidRPr="00613175" w:rsidRDefault="00D4174E">
            <w:pPr>
              <w:spacing w:after="0"/>
              <w:rPr>
                <w:rFonts w:ascii="Arial" w:hAnsi="Arial"/>
                <w:b/>
                <w:sz w:val="18"/>
                <w:lang w:eastAsia="en-US"/>
              </w:rPr>
            </w:pPr>
          </w:p>
        </w:tc>
      </w:tr>
      <w:tr w:rsidR="00D4174E" w:rsidRPr="00613175" w14:paraId="695070C3" w14:textId="77777777" w:rsidTr="00D4174E">
        <w:trPr>
          <w:jc w:val="center"/>
        </w:trPr>
        <w:tc>
          <w:tcPr>
            <w:tcW w:w="1889" w:type="dxa"/>
            <w:tcBorders>
              <w:top w:val="single" w:sz="4" w:space="0" w:color="auto"/>
              <w:left w:val="single" w:sz="4" w:space="0" w:color="auto"/>
              <w:bottom w:val="nil"/>
              <w:right w:val="single" w:sz="4" w:space="0" w:color="auto"/>
            </w:tcBorders>
            <w:hideMark/>
          </w:tcPr>
          <w:p w14:paraId="1736D4E5" w14:textId="77777777" w:rsidR="00D4174E" w:rsidRPr="00613175" w:rsidRDefault="00D4174E">
            <w:pPr>
              <w:pStyle w:val="TAL"/>
              <w:rPr>
                <w:b/>
              </w:rPr>
            </w:pPr>
            <w:r w:rsidRPr="00613175">
              <w:rPr>
                <w:b/>
              </w:rPr>
              <w:t>Server</w:t>
            </w:r>
          </w:p>
        </w:tc>
        <w:tc>
          <w:tcPr>
            <w:tcW w:w="851" w:type="dxa"/>
            <w:tcBorders>
              <w:top w:val="single" w:sz="4" w:space="0" w:color="auto"/>
              <w:left w:val="single" w:sz="4" w:space="0" w:color="auto"/>
              <w:bottom w:val="nil"/>
              <w:right w:val="single" w:sz="4" w:space="0" w:color="auto"/>
            </w:tcBorders>
          </w:tcPr>
          <w:p w14:paraId="2D922116" w14:textId="77777777" w:rsidR="00D4174E" w:rsidRPr="00613175" w:rsidRDefault="00D4174E">
            <w:pPr>
              <w:pStyle w:val="TAL"/>
            </w:pPr>
          </w:p>
        </w:tc>
        <w:tc>
          <w:tcPr>
            <w:tcW w:w="4773" w:type="dxa"/>
            <w:tcBorders>
              <w:top w:val="single" w:sz="4" w:space="0" w:color="auto"/>
              <w:left w:val="single" w:sz="4" w:space="0" w:color="auto"/>
              <w:bottom w:val="nil"/>
              <w:right w:val="single" w:sz="4" w:space="0" w:color="auto"/>
            </w:tcBorders>
          </w:tcPr>
          <w:p w14:paraId="5A0C13A8" w14:textId="77777777" w:rsidR="00D4174E" w:rsidRPr="00613175" w:rsidRDefault="00D4174E">
            <w:pPr>
              <w:pStyle w:val="TAL"/>
            </w:pPr>
          </w:p>
        </w:tc>
        <w:tc>
          <w:tcPr>
            <w:tcW w:w="544" w:type="dxa"/>
            <w:tcBorders>
              <w:top w:val="single" w:sz="4" w:space="0" w:color="auto"/>
              <w:left w:val="single" w:sz="4" w:space="0" w:color="auto"/>
              <w:bottom w:val="nil"/>
              <w:right w:val="single" w:sz="4" w:space="0" w:color="auto"/>
            </w:tcBorders>
          </w:tcPr>
          <w:p w14:paraId="1C5B013E"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6A4B6437" w14:textId="77777777" w:rsidR="00D4174E" w:rsidRPr="00613175" w:rsidRDefault="00D4174E">
            <w:pPr>
              <w:pStyle w:val="TAL"/>
            </w:pPr>
            <w:r w:rsidRPr="00613175">
              <w:t>RFC 2616 [46]</w:t>
            </w:r>
          </w:p>
        </w:tc>
      </w:tr>
      <w:tr w:rsidR="00D4174E" w:rsidRPr="00613175" w14:paraId="63BBB9F2" w14:textId="77777777" w:rsidTr="00D4174E">
        <w:trPr>
          <w:jc w:val="center"/>
        </w:trPr>
        <w:tc>
          <w:tcPr>
            <w:tcW w:w="1889" w:type="dxa"/>
            <w:tcBorders>
              <w:top w:val="nil"/>
              <w:left w:val="single" w:sz="4" w:space="0" w:color="auto"/>
              <w:bottom w:val="single" w:sz="4" w:space="0" w:color="auto"/>
              <w:right w:val="single" w:sz="4" w:space="0" w:color="auto"/>
            </w:tcBorders>
            <w:hideMark/>
          </w:tcPr>
          <w:p w14:paraId="4E02E06D" w14:textId="77777777" w:rsidR="00D4174E" w:rsidRPr="00613175" w:rsidRDefault="00D4174E">
            <w:pPr>
              <w:pStyle w:val="TAL"/>
            </w:pPr>
            <w:r w:rsidRPr="00613175">
              <w:tab/>
              <w:t>product</w:t>
            </w:r>
          </w:p>
        </w:tc>
        <w:tc>
          <w:tcPr>
            <w:tcW w:w="851" w:type="dxa"/>
            <w:tcBorders>
              <w:top w:val="nil"/>
              <w:left w:val="single" w:sz="4" w:space="0" w:color="auto"/>
              <w:bottom w:val="single" w:sz="4" w:space="0" w:color="auto"/>
              <w:right w:val="single" w:sz="4" w:space="0" w:color="auto"/>
            </w:tcBorders>
          </w:tcPr>
          <w:p w14:paraId="5F688B8A" w14:textId="77777777" w:rsidR="00D4174E" w:rsidRPr="00613175" w:rsidRDefault="00D4174E">
            <w:pPr>
              <w:pStyle w:val="TAL"/>
            </w:pPr>
          </w:p>
        </w:tc>
        <w:tc>
          <w:tcPr>
            <w:tcW w:w="4773" w:type="dxa"/>
            <w:tcBorders>
              <w:top w:val="nil"/>
              <w:left w:val="single" w:sz="4" w:space="0" w:color="auto"/>
              <w:bottom w:val="single" w:sz="4" w:space="0" w:color="auto"/>
              <w:right w:val="single" w:sz="4" w:space="0" w:color="auto"/>
            </w:tcBorders>
            <w:hideMark/>
          </w:tcPr>
          <w:p w14:paraId="48BE1416" w14:textId="77777777" w:rsidR="00D4174E" w:rsidRPr="00613175" w:rsidRDefault="00D4174E">
            <w:pPr>
              <w:pStyle w:val="TAL"/>
              <w:rPr>
                <w:i/>
              </w:rPr>
            </w:pPr>
            <w:r w:rsidRPr="00613175">
              <w:rPr>
                <w:i/>
              </w:rPr>
              <w:t>XCAP-Server</w:t>
            </w:r>
          </w:p>
        </w:tc>
        <w:tc>
          <w:tcPr>
            <w:tcW w:w="544" w:type="dxa"/>
            <w:tcBorders>
              <w:top w:val="nil"/>
              <w:left w:val="single" w:sz="4" w:space="0" w:color="auto"/>
              <w:bottom w:val="single" w:sz="4" w:space="0" w:color="auto"/>
              <w:right w:val="single" w:sz="4" w:space="0" w:color="auto"/>
            </w:tcBorders>
          </w:tcPr>
          <w:p w14:paraId="3F15597F"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tcPr>
          <w:p w14:paraId="31173E3F" w14:textId="77777777" w:rsidR="00D4174E" w:rsidRPr="00613175" w:rsidRDefault="00D4174E">
            <w:pPr>
              <w:pStyle w:val="TAL"/>
            </w:pPr>
          </w:p>
        </w:tc>
      </w:tr>
      <w:tr w:rsidR="00D4174E" w:rsidRPr="00613175" w14:paraId="02BF5B75" w14:textId="77777777" w:rsidTr="00D4174E">
        <w:trPr>
          <w:jc w:val="center"/>
        </w:trPr>
        <w:tc>
          <w:tcPr>
            <w:tcW w:w="1889" w:type="dxa"/>
            <w:tcBorders>
              <w:top w:val="single" w:sz="4" w:space="0" w:color="auto"/>
              <w:left w:val="single" w:sz="4" w:space="0" w:color="auto"/>
              <w:bottom w:val="nil"/>
              <w:right w:val="single" w:sz="4" w:space="0" w:color="auto"/>
            </w:tcBorders>
            <w:hideMark/>
          </w:tcPr>
          <w:p w14:paraId="33D9688F" w14:textId="77777777" w:rsidR="00D4174E" w:rsidRPr="00613175" w:rsidRDefault="00D4174E">
            <w:pPr>
              <w:pStyle w:val="TAL"/>
              <w:rPr>
                <w:b/>
              </w:rPr>
            </w:pPr>
            <w:r w:rsidRPr="00613175">
              <w:rPr>
                <w:b/>
              </w:rPr>
              <w:t>Date</w:t>
            </w:r>
          </w:p>
        </w:tc>
        <w:tc>
          <w:tcPr>
            <w:tcW w:w="851" w:type="dxa"/>
            <w:tcBorders>
              <w:top w:val="single" w:sz="4" w:space="0" w:color="auto"/>
              <w:left w:val="single" w:sz="4" w:space="0" w:color="auto"/>
              <w:bottom w:val="nil"/>
              <w:right w:val="single" w:sz="4" w:space="0" w:color="auto"/>
            </w:tcBorders>
          </w:tcPr>
          <w:p w14:paraId="368D0227" w14:textId="77777777" w:rsidR="00D4174E" w:rsidRPr="00613175" w:rsidRDefault="00D4174E">
            <w:pPr>
              <w:pStyle w:val="TAL"/>
            </w:pPr>
          </w:p>
        </w:tc>
        <w:tc>
          <w:tcPr>
            <w:tcW w:w="4773" w:type="dxa"/>
            <w:tcBorders>
              <w:top w:val="single" w:sz="4" w:space="0" w:color="auto"/>
              <w:left w:val="single" w:sz="4" w:space="0" w:color="auto"/>
              <w:bottom w:val="nil"/>
              <w:right w:val="single" w:sz="4" w:space="0" w:color="auto"/>
            </w:tcBorders>
          </w:tcPr>
          <w:p w14:paraId="5A986197" w14:textId="77777777" w:rsidR="00D4174E" w:rsidRPr="00613175" w:rsidRDefault="00D4174E">
            <w:pPr>
              <w:pStyle w:val="TAL"/>
            </w:pPr>
          </w:p>
        </w:tc>
        <w:tc>
          <w:tcPr>
            <w:tcW w:w="544" w:type="dxa"/>
            <w:tcBorders>
              <w:top w:val="single" w:sz="4" w:space="0" w:color="auto"/>
              <w:left w:val="single" w:sz="4" w:space="0" w:color="auto"/>
              <w:bottom w:val="nil"/>
              <w:right w:val="single" w:sz="4" w:space="0" w:color="auto"/>
            </w:tcBorders>
          </w:tcPr>
          <w:p w14:paraId="22E4CC60"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3E8155A4" w14:textId="77777777" w:rsidR="00D4174E" w:rsidRPr="00613175" w:rsidRDefault="00D4174E">
            <w:pPr>
              <w:pStyle w:val="TAL"/>
            </w:pPr>
            <w:r w:rsidRPr="00613175">
              <w:t>RFC 2616 [46]</w:t>
            </w:r>
          </w:p>
        </w:tc>
      </w:tr>
      <w:tr w:rsidR="00D4174E" w:rsidRPr="00613175" w14:paraId="018C70F5" w14:textId="77777777" w:rsidTr="00D4174E">
        <w:trPr>
          <w:jc w:val="center"/>
        </w:trPr>
        <w:tc>
          <w:tcPr>
            <w:tcW w:w="1889" w:type="dxa"/>
            <w:tcBorders>
              <w:top w:val="nil"/>
              <w:left w:val="single" w:sz="4" w:space="0" w:color="auto"/>
              <w:bottom w:val="single" w:sz="4" w:space="0" w:color="auto"/>
              <w:right w:val="single" w:sz="4" w:space="0" w:color="auto"/>
            </w:tcBorders>
            <w:hideMark/>
          </w:tcPr>
          <w:p w14:paraId="02245A0B" w14:textId="77777777" w:rsidR="00D4174E" w:rsidRPr="00613175" w:rsidRDefault="00D4174E">
            <w:pPr>
              <w:pStyle w:val="TAL"/>
            </w:pPr>
            <w:r w:rsidRPr="00613175">
              <w:tab/>
              <w:t>HTTP-date</w:t>
            </w:r>
          </w:p>
        </w:tc>
        <w:tc>
          <w:tcPr>
            <w:tcW w:w="851" w:type="dxa"/>
            <w:tcBorders>
              <w:top w:val="nil"/>
              <w:left w:val="single" w:sz="4" w:space="0" w:color="auto"/>
              <w:bottom w:val="single" w:sz="4" w:space="0" w:color="auto"/>
              <w:right w:val="single" w:sz="4" w:space="0" w:color="auto"/>
            </w:tcBorders>
          </w:tcPr>
          <w:p w14:paraId="479F16DD" w14:textId="77777777" w:rsidR="00D4174E" w:rsidRPr="00613175" w:rsidRDefault="00D4174E">
            <w:pPr>
              <w:pStyle w:val="TAL"/>
            </w:pPr>
          </w:p>
        </w:tc>
        <w:tc>
          <w:tcPr>
            <w:tcW w:w="4773" w:type="dxa"/>
            <w:tcBorders>
              <w:top w:val="nil"/>
              <w:left w:val="single" w:sz="4" w:space="0" w:color="auto"/>
              <w:bottom w:val="single" w:sz="4" w:space="0" w:color="auto"/>
              <w:right w:val="single" w:sz="4" w:space="0" w:color="auto"/>
            </w:tcBorders>
            <w:hideMark/>
          </w:tcPr>
          <w:p w14:paraId="3D3CF5F8" w14:textId="77777777" w:rsidR="00D4174E" w:rsidRPr="00613175" w:rsidRDefault="00D4174E">
            <w:pPr>
              <w:pStyle w:val="TAL"/>
            </w:pPr>
            <w:r w:rsidRPr="00613175">
              <w:t>valid date according to RFC 2616 [46] section 3.3.1</w:t>
            </w:r>
          </w:p>
        </w:tc>
        <w:tc>
          <w:tcPr>
            <w:tcW w:w="544" w:type="dxa"/>
            <w:tcBorders>
              <w:top w:val="nil"/>
              <w:left w:val="single" w:sz="4" w:space="0" w:color="auto"/>
              <w:bottom w:val="single" w:sz="4" w:space="0" w:color="auto"/>
              <w:right w:val="single" w:sz="4" w:space="0" w:color="auto"/>
            </w:tcBorders>
          </w:tcPr>
          <w:p w14:paraId="66B50D8C"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tcPr>
          <w:p w14:paraId="4AD5A7A0" w14:textId="77777777" w:rsidR="00D4174E" w:rsidRPr="00613175" w:rsidRDefault="00D4174E">
            <w:pPr>
              <w:pStyle w:val="TAL"/>
            </w:pPr>
          </w:p>
        </w:tc>
      </w:tr>
      <w:tr w:rsidR="00D4174E" w:rsidRPr="00613175" w14:paraId="5067D46D" w14:textId="77777777" w:rsidTr="00D4174E">
        <w:trPr>
          <w:jc w:val="center"/>
        </w:trPr>
        <w:tc>
          <w:tcPr>
            <w:tcW w:w="1889" w:type="dxa"/>
            <w:tcBorders>
              <w:top w:val="single" w:sz="4" w:space="0" w:color="auto"/>
              <w:left w:val="single" w:sz="4" w:space="0" w:color="auto"/>
              <w:bottom w:val="nil"/>
              <w:right w:val="single" w:sz="4" w:space="0" w:color="auto"/>
            </w:tcBorders>
            <w:hideMark/>
          </w:tcPr>
          <w:p w14:paraId="03D61397" w14:textId="77777777" w:rsidR="00D4174E" w:rsidRPr="00613175" w:rsidRDefault="00D4174E">
            <w:pPr>
              <w:pStyle w:val="TAL"/>
              <w:rPr>
                <w:b/>
              </w:rPr>
            </w:pPr>
            <w:r w:rsidRPr="00613175">
              <w:rPr>
                <w:b/>
              </w:rPr>
              <w:t>ETag</w:t>
            </w:r>
          </w:p>
        </w:tc>
        <w:tc>
          <w:tcPr>
            <w:tcW w:w="851" w:type="dxa"/>
            <w:tcBorders>
              <w:top w:val="single" w:sz="4" w:space="0" w:color="auto"/>
              <w:left w:val="single" w:sz="4" w:space="0" w:color="auto"/>
              <w:bottom w:val="nil"/>
              <w:right w:val="single" w:sz="4" w:space="0" w:color="auto"/>
            </w:tcBorders>
          </w:tcPr>
          <w:p w14:paraId="46BA3E41" w14:textId="77777777" w:rsidR="00D4174E" w:rsidRPr="00613175" w:rsidRDefault="00D4174E">
            <w:pPr>
              <w:pStyle w:val="TAL"/>
            </w:pPr>
          </w:p>
        </w:tc>
        <w:tc>
          <w:tcPr>
            <w:tcW w:w="4773" w:type="dxa"/>
            <w:tcBorders>
              <w:top w:val="single" w:sz="4" w:space="0" w:color="auto"/>
              <w:left w:val="single" w:sz="4" w:space="0" w:color="auto"/>
              <w:bottom w:val="nil"/>
              <w:right w:val="single" w:sz="4" w:space="0" w:color="auto"/>
            </w:tcBorders>
          </w:tcPr>
          <w:p w14:paraId="71F32400" w14:textId="77777777" w:rsidR="00D4174E" w:rsidRPr="00613175" w:rsidRDefault="00D4174E">
            <w:pPr>
              <w:pStyle w:val="TAL"/>
            </w:pPr>
          </w:p>
        </w:tc>
        <w:tc>
          <w:tcPr>
            <w:tcW w:w="544" w:type="dxa"/>
            <w:tcBorders>
              <w:top w:val="single" w:sz="4" w:space="0" w:color="auto"/>
              <w:left w:val="single" w:sz="4" w:space="0" w:color="auto"/>
              <w:bottom w:val="nil"/>
              <w:right w:val="single" w:sz="4" w:space="0" w:color="auto"/>
            </w:tcBorders>
          </w:tcPr>
          <w:p w14:paraId="17B91388"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322F01E1" w14:textId="77777777" w:rsidR="00D4174E" w:rsidRPr="00613175" w:rsidRDefault="00D4174E">
            <w:pPr>
              <w:pStyle w:val="TAL"/>
            </w:pPr>
            <w:r w:rsidRPr="00613175">
              <w:t>RFC 2616 [46]</w:t>
            </w:r>
          </w:p>
        </w:tc>
      </w:tr>
      <w:tr w:rsidR="00D4174E" w:rsidRPr="00613175" w14:paraId="0F6B9ECC" w14:textId="77777777" w:rsidTr="00D4174E">
        <w:trPr>
          <w:jc w:val="center"/>
        </w:trPr>
        <w:tc>
          <w:tcPr>
            <w:tcW w:w="1889" w:type="dxa"/>
            <w:tcBorders>
              <w:top w:val="nil"/>
              <w:left w:val="single" w:sz="4" w:space="0" w:color="auto"/>
              <w:bottom w:val="single" w:sz="4" w:space="0" w:color="auto"/>
              <w:right w:val="single" w:sz="4" w:space="0" w:color="auto"/>
            </w:tcBorders>
            <w:hideMark/>
          </w:tcPr>
          <w:p w14:paraId="3A4D4293" w14:textId="77777777" w:rsidR="00D4174E" w:rsidRPr="00613175" w:rsidRDefault="00D4174E">
            <w:pPr>
              <w:pStyle w:val="TAL"/>
            </w:pPr>
            <w:r w:rsidRPr="00613175">
              <w:tab/>
              <w:t>entity-tag</w:t>
            </w:r>
          </w:p>
        </w:tc>
        <w:tc>
          <w:tcPr>
            <w:tcW w:w="851" w:type="dxa"/>
            <w:tcBorders>
              <w:top w:val="nil"/>
              <w:left w:val="single" w:sz="4" w:space="0" w:color="auto"/>
              <w:bottom w:val="single" w:sz="4" w:space="0" w:color="auto"/>
              <w:right w:val="single" w:sz="4" w:space="0" w:color="auto"/>
            </w:tcBorders>
          </w:tcPr>
          <w:p w14:paraId="40FFC73C" w14:textId="77777777" w:rsidR="00D4174E" w:rsidRPr="00613175" w:rsidRDefault="00D4174E">
            <w:pPr>
              <w:pStyle w:val="TAL"/>
            </w:pPr>
          </w:p>
        </w:tc>
        <w:tc>
          <w:tcPr>
            <w:tcW w:w="4773" w:type="dxa"/>
            <w:tcBorders>
              <w:top w:val="nil"/>
              <w:left w:val="single" w:sz="4" w:space="0" w:color="auto"/>
              <w:bottom w:val="single" w:sz="4" w:space="0" w:color="auto"/>
              <w:right w:val="single" w:sz="4" w:space="0" w:color="auto"/>
            </w:tcBorders>
            <w:hideMark/>
          </w:tcPr>
          <w:p w14:paraId="2F8B2DBA" w14:textId="77777777" w:rsidR="00D4174E" w:rsidRPr="00613175" w:rsidRDefault="00D4174E">
            <w:pPr>
              <w:pStyle w:val="TAL"/>
            </w:pPr>
            <w:r w:rsidRPr="00613175">
              <w:t>hextring: value starting with "478fb2358f700" and incremented after each PUT operation</w:t>
            </w:r>
          </w:p>
        </w:tc>
        <w:tc>
          <w:tcPr>
            <w:tcW w:w="544" w:type="dxa"/>
            <w:tcBorders>
              <w:top w:val="nil"/>
              <w:left w:val="single" w:sz="4" w:space="0" w:color="auto"/>
              <w:bottom w:val="single" w:sz="4" w:space="0" w:color="auto"/>
              <w:right w:val="single" w:sz="4" w:space="0" w:color="auto"/>
            </w:tcBorders>
          </w:tcPr>
          <w:p w14:paraId="096605C0"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tcPr>
          <w:p w14:paraId="29F74DAD" w14:textId="77777777" w:rsidR="00D4174E" w:rsidRPr="00613175" w:rsidRDefault="00D4174E">
            <w:pPr>
              <w:pStyle w:val="TAL"/>
            </w:pPr>
          </w:p>
        </w:tc>
      </w:tr>
      <w:tr w:rsidR="00D4174E" w:rsidRPr="00613175" w14:paraId="7EF23CA0" w14:textId="77777777" w:rsidTr="00D4174E">
        <w:trPr>
          <w:jc w:val="center"/>
        </w:trPr>
        <w:tc>
          <w:tcPr>
            <w:tcW w:w="1889" w:type="dxa"/>
            <w:tcBorders>
              <w:top w:val="single" w:sz="4" w:space="0" w:color="auto"/>
              <w:left w:val="single" w:sz="4" w:space="0" w:color="auto"/>
              <w:bottom w:val="nil"/>
              <w:right w:val="single" w:sz="4" w:space="0" w:color="auto"/>
            </w:tcBorders>
            <w:hideMark/>
          </w:tcPr>
          <w:p w14:paraId="2EB7AD63" w14:textId="77777777" w:rsidR="00D4174E" w:rsidRPr="00613175" w:rsidRDefault="00D4174E">
            <w:pPr>
              <w:pStyle w:val="TAL"/>
            </w:pPr>
            <w:r w:rsidRPr="00613175">
              <w:rPr>
                <w:b/>
              </w:rPr>
              <w:t>Content-Type</w:t>
            </w:r>
          </w:p>
        </w:tc>
        <w:tc>
          <w:tcPr>
            <w:tcW w:w="851" w:type="dxa"/>
            <w:tcBorders>
              <w:top w:val="single" w:sz="4" w:space="0" w:color="auto"/>
              <w:left w:val="single" w:sz="4" w:space="0" w:color="auto"/>
              <w:bottom w:val="nil"/>
              <w:right w:val="single" w:sz="4" w:space="0" w:color="auto"/>
            </w:tcBorders>
          </w:tcPr>
          <w:p w14:paraId="5783680F" w14:textId="77777777" w:rsidR="00D4174E" w:rsidRPr="00613175" w:rsidRDefault="00D4174E">
            <w:pPr>
              <w:pStyle w:val="TAL"/>
            </w:pPr>
          </w:p>
        </w:tc>
        <w:tc>
          <w:tcPr>
            <w:tcW w:w="4773" w:type="dxa"/>
            <w:tcBorders>
              <w:top w:val="single" w:sz="4" w:space="0" w:color="auto"/>
              <w:left w:val="single" w:sz="4" w:space="0" w:color="auto"/>
              <w:bottom w:val="nil"/>
              <w:right w:val="single" w:sz="4" w:space="0" w:color="auto"/>
            </w:tcBorders>
            <w:hideMark/>
          </w:tcPr>
          <w:p w14:paraId="673BF105" w14:textId="77777777" w:rsidR="00D4174E" w:rsidRPr="00613175" w:rsidRDefault="00D4174E">
            <w:pPr>
              <w:pStyle w:val="TAL"/>
            </w:pPr>
            <w:r w:rsidRPr="00613175">
              <w:t>present for HTTP GET method</w:t>
            </w:r>
          </w:p>
        </w:tc>
        <w:tc>
          <w:tcPr>
            <w:tcW w:w="544" w:type="dxa"/>
            <w:tcBorders>
              <w:top w:val="single" w:sz="4" w:space="0" w:color="auto"/>
              <w:left w:val="single" w:sz="4" w:space="0" w:color="auto"/>
              <w:bottom w:val="nil"/>
              <w:right w:val="single" w:sz="4" w:space="0" w:color="auto"/>
            </w:tcBorders>
          </w:tcPr>
          <w:p w14:paraId="019A4A66"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1724EF04" w14:textId="77777777" w:rsidR="00D4174E" w:rsidRPr="00613175" w:rsidRDefault="00D4174E">
            <w:pPr>
              <w:pStyle w:val="TAL"/>
            </w:pPr>
            <w:r w:rsidRPr="00613175">
              <w:t>RFC 2616 [46]</w:t>
            </w:r>
          </w:p>
        </w:tc>
      </w:tr>
      <w:tr w:rsidR="00D4174E" w:rsidRPr="00613175" w14:paraId="50960EDF" w14:textId="77777777" w:rsidTr="00D4174E">
        <w:trPr>
          <w:jc w:val="center"/>
        </w:trPr>
        <w:tc>
          <w:tcPr>
            <w:tcW w:w="1889" w:type="dxa"/>
            <w:tcBorders>
              <w:top w:val="nil"/>
              <w:left w:val="single" w:sz="4" w:space="0" w:color="auto"/>
              <w:bottom w:val="single" w:sz="4" w:space="0" w:color="auto"/>
              <w:right w:val="single" w:sz="4" w:space="0" w:color="auto"/>
            </w:tcBorders>
            <w:hideMark/>
          </w:tcPr>
          <w:p w14:paraId="2E0CB91B" w14:textId="77777777" w:rsidR="00D4174E" w:rsidRPr="00613175" w:rsidRDefault="00D4174E">
            <w:pPr>
              <w:pStyle w:val="TAL"/>
              <w:rPr>
                <w:b/>
              </w:rPr>
            </w:pPr>
            <w:r w:rsidRPr="00613175">
              <w:rPr>
                <w:b/>
              </w:rPr>
              <w:tab/>
            </w:r>
            <w:r w:rsidRPr="00613175">
              <w:t>media-type</w:t>
            </w:r>
          </w:p>
        </w:tc>
        <w:tc>
          <w:tcPr>
            <w:tcW w:w="851" w:type="dxa"/>
            <w:tcBorders>
              <w:top w:val="nil"/>
              <w:left w:val="single" w:sz="4" w:space="0" w:color="auto"/>
              <w:bottom w:val="single" w:sz="4" w:space="0" w:color="auto"/>
              <w:right w:val="single" w:sz="4" w:space="0" w:color="auto"/>
            </w:tcBorders>
          </w:tcPr>
          <w:p w14:paraId="3925FD20" w14:textId="77777777" w:rsidR="00D4174E" w:rsidRPr="00613175" w:rsidRDefault="00D4174E">
            <w:pPr>
              <w:pStyle w:val="TAL"/>
              <w:rPr>
                <w:i/>
              </w:rPr>
            </w:pPr>
          </w:p>
        </w:tc>
        <w:tc>
          <w:tcPr>
            <w:tcW w:w="4773" w:type="dxa"/>
            <w:tcBorders>
              <w:top w:val="nil"/>
              <w:left w:val="single" w:sz="4" w:space="0" w:color="auto"/>
              <w:bottom w:val="single" w:sz="4" w:space="0" w:color="auto"/>
              <w:right w:val="single" w:sz="4" w:space="0" w:color="auto"/>
            </w:tcBorders>
            <w:hideMark/>
          </w:tcPr>
          <w:p w14:paraId="016C96EF" w14:textId="77777777" w:rsidR="00D4174E" w:rsidRPr="00613175" w:rsidRDefault="00D4174E">
            <w:pPr>
              <w:pStyle w:val="TAL"/>
            </w:pPr>
            <w:r w:rsidRPr="00613175">
              <w:rPr>
                <w:i/>
              </w:rPr>
              <w:t xml:space="preserve">application/vnd.etsi.simservs+xml </w:t>
            </w:r>
            <w:r w:rsidRPr="00613175">
              <w:t>or</w:t>
            </w:r>
          </w:p>
          <w:p w14:paraId="3DE70E4A" w14:textId="77777777" w:rsidR="00D4174E" w:rsidRPr="00613175" w:rsidRDefault="00D4174E">
            <w:pPr>
              <w:pStyle w:val="TAL"/>
            </w:pPr>
            <w:r w:rsidRPr="00613175">
              <w:rPr>
                <w:i/>
              </w:rPr>
              <w:t xml:space="preserve">application/xcap-el+xml </w:t>
            </w:r>
            <w:r w:rsidRPr="00613175">
              <w:t>or</w:t>
            </w:r>
          </w:p>
          <w:p w14:paraId="641C00F4" w14:textId="77777777" w:rsidR="00D4174E" w:rsidRPr="00613175" w:rsidRDefault="00D4174E">
            <w:pPr>
              <w:pStyle w:val="TAL"/>
            </w:pPr>
            <w:r w:rsidRPr="00613175">
              <w:rPr>
                <w:i/>
              </w:rPr>
              <w:t xml:space="preserve">application/xcap-att+xml </w:t>
            </w:r>
            <w:r w:rsidRPr="00613175">
              <w:t>(NOTE 1)</w:t>
            </w:r>
          </w:p>
        </w:tc>
        <w:tc>
          <w:tcPr>
            <w:tcW w:w="544" w:type="dxa"/>
            <w:tcBorders>
              <w:top w:val="nil"/>
              <w:left w:val="single" w:sz="4" w:space="0" w:color="auto"/>
              <w:bottom w:val="single" w:sz="4" w:space="0" w:color="auto"/>
              <w:right w:val="single" w:sz="4" w:space="0" w:color="auto"/>
            </w:tcBorders>
          </w:tcPr>
          <w:p w14:paraId="215D6E4E"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tcPr>
          <w:p w14:paraId="185D5BC3" w14:textId="77777777" w:rsidR="00D4174E" w:rsidRPr="00613175" w:rsidRDefault="00D4174E">
            <w:pPr>
              <w:pStyle w:val="TAL"/>
            </w:pPr>
          </w:p>
        </w:tc>
      </w:tr>
      <w:tr w:rsidR="00D4174E" w:rsidRPr="00613175" w14:paraId="7FE74B77" w14:textId="77777777" w:rsidTr="00D4174E">
        <w:trPr>
          <w:jc w:val="center"/>
        </w:trPr>
        <w:tc>
          <w:tcPr>
            <w:tcW w:w="1889" w:type="dxa"/>
            <w:tcBorders>
              <w:top w:val="single" w:sz="4" w:space="0" w:color="auto"/>
              <w:left w:val="single" w:sz="4" w:space="0" w:color="auto"/>
              <w:bottom w:val="nil"/>
              <w:right w:val="single" w:sz="4" w:space="0" w:color="auto"/>
            </w:tcBorders>
            <w:hideMark/>
          </w:tcPr>
          <w:p w14:paraId="27C56258" w14:textId="77777777" w:rsidR="00D4174E" w:rsidRPr="00613175" w:rsidRDefault="00D4174E">
            <w:pPr>
              <w:pStyle w:val="TAL"/>
            </w:pPr>
            <w:r w:rsidRPr="00613175">
              <w:rPr>
                <w:b/>
              </w:rPr>
              <w:t>Content-Length</w:t>
            </w:r>
          </w:p>
        </w:tc>
        <w:tc>
          <w:tcPr>
            <w:tcW w:w="851" w:type="dxa"/>
            <w:tcBorders>
              <w:top w:val="single" w:sz="4" w:space="0" w:color="auto"/>
              <w:left w:val="single" w:sz="4" w:space="0" w:color="auto"/>
              <w:bottom w:val="nil"/>
              <w:right w:val="single" w:sz="4" w:space="0" w:color="auto"/>
            </w:tcBorders>
          </w:tcPr>
          <w:p w14:paraId="5A5AA1EF" w14:textId="77777777" w:rsidR="00D4174E" w:rsidRPr="00613175" w:rsidRDefault="00D4174E">
            <w:pPr>
              <w:pStyle w:val="TAL"/>
            </w:pPr>
          </w:p>
        </w:tc>
        <w:tc>
          <w:tcPr>
            <w:tcW w:w="4773" w:type="dxa"/>
            <w:tcBorders>
              <w:top w:val="single" w:sz="4" w:space="0" w:color="auto"/>
              <w:left w:val="single" w:sz="4" w:space="0" w:color="auto"/>
              <w:bottom w:val="nil"/>
              <w:right w:val="single" w:sz="4" w:space="0" w:color="auto"/>
            </w:tcBorders>
          </w:tcPr>
          <w:p w14:paraId="6203311A" w14:textId="77777777" w:rsidR="00D4174E" w:rsidRPr="00613175" w:rsidRDefault="00D4174E">
            <w:pPr>
              <w:pStyle w:val="TAL"/>
            </w:pPr>
          </w:p>
        </w:tc>
        <w:tc>
          <w:tcPr>
            <w:tcW w:w="544" w:type="dxa"/>
            <w:tcBorders>
              <w:top w:val="single" w:sz="4" w:space="0" w:color="auto"/>
              <w:left w:val="single" w:sz="4" w:space="0" w:color="auto"/>
              <w:bottom w:val="nil"/>
              <w:right w:val="single" w:sz="4" w:space="0" w:color="auto"/>
            </w:tcBorders>
          </w:tcPr>
          <w:p w14:paraId="2F7FA623" w14:textId="77777777" w:rsidR="00D4174E" w:rsidRPr="00613175" w:rsidRDefault="00D4174E">
            <w:pPr>
              <w:pStyle w:val="TAL"/>
            </w:pPr>
          </w:p>
        </w:tc>
        <w:tc>
          <w:tcPr>
            <w:tcW w:w="1489" w:type="dxa"/>
            <w:tcBorders>
              <w:top w:val="single" w:sz="4" w:space="0" w:color="auto"/>
              <w:left w:val="single" w:sz="4" w:space="0" w:color="auto"/>
              <w:bottom w:val="nil"/>
              <w:right w:val="single" w:sz="4" w:space="0" w:color="auto"/>
            </w:tcBorders>
            <w:hideMark/>
          </w:tcPr>
          <w:p w14:paraId="4F155193" w14:textId="77777777" w:rsidR="00D4174E" w:rsidRPr="00613175" w:rsidRDefault="00D4174E">
            <w:pPr>
              <w:pStyle w:val="TAL"/>
            </w:pPr>
            <w:r w:rsidRPr="00613175">
              <w:t>RFC 2616 [46]</w:t>
            </w:r>
          </w:p>
        </w:tc>
      </w:tr>
      <w:tr w:rsidR="00D4174E" w:rsidRPr="00613175" w14:paraId="63D5FDD3" w14:textId="77777777" w:rsidTr="00D4174E">
        <w:trPr>
          <w:jc w:val="center"/>
        </w:trPr>
        <w:tc>
          <w:tcPr>
            <w:tcW w:w="1889" w:type="dxa"/>
            <w:tcBorders>
              <w:top w:val="nil"/>
              <w:left w:val="single" w:sz="4" w:space="0" w:color="auto"/>
              <w:bottom w:val="single" w:sz="4" w:space="0" w:color="auto"/>
              <w:right w:val="single" w:sz="4" w:space="0" w:color="auto"/>
            </w:tcBorders>
            <w:hideMark/>
          </w:tcPr>
          <w:p w14:paraId="674716FA" w14:textId="77777777" w:rsidR="00D4174E" w:rsidRPr="00613175" w:rsidRDefault="00D4174E">
            <w:pPr>
              <w:pStyle w:val="TAL"/>
            </w:pPr>
            <w:r w:rsidRPr="00613175">
              <w:rPr>
                <w:b/>
              </w:rPr>
              <w:tab/>
            </w:r>
            <w:r w:rsidRPr="00613175">
              <w:t>value</w:t>
            </w:r>
          </w:p>
        </w:tc>
        <w:tc>
          <w:tcPr>
            <w:tcW w:w="851" w:type="dxa"/>
            <w:tcBorders>
              <w:top w:val="nil"/>
              <w:left w:val="single" w:sz="4" w:space="0" w:color="auto"/>
              <w:bottom w:val="single" w:sz="4" w:space="0" w:color="auto"/>
              <w:right w:val="single" w:sz="4" w:space="0" w:color="auto"/>
            </w:tcBorders>
          </w:tcPr>
          <w:p w14:paraId="2D4973AD" w14:textId="77777777" w:rsidR="00D4174E" w:rsidRPr="00613175" w:rsidRDefault="00D4174E">
            <w:pPr>
              <w:pStyle w:val="TAL"/>
              <w:rPr>
                <w:i/>
              </w:rPr>
            </w:pPr>
          </w:p>
        </w:tc>
        <w:tc>
          <w:tcPr>
            <w:tcW w:w="4773" w:type="dxa"/>
            <w:tcBorders>
              <w:top w:val="nil"/>
              <w:left w:val="single" w:sz="4" w:space="0" w:color="auto"/>
              <w:bottom w:val="single" w:sz="4" w:space="0" w:color="auto"/>
              <w:right w:val="single" w:sz="4" w:space="0" w:color="auto"/>
            </w:tcBorders>
            <w:hideMark/>
          </w:tcPr>
          <w:p w14:paraId="75E77B2D" w14:textId="77777777" w:rsidR="00D4174E" w:rsidRPr="00613175" w:rsidRDefault="00D4174E">
            <w:pPr>
              <w:pStyle w:val="TAL"/>
            </w:pPr>
            <w:r w:rsidRPr="00613175">
              <w:t>length of the message body</w:t>
            </w:r>
          </w:p>
        </w:tc>
        <w:tc>
          <w:tcPr>
            <w:tcW w:w="544" w:type="dxa"/>
            <w:tcBorders>
              <w:top w:val="nil"/>
              <w:left w:val="single" w:sz="4" w:space="0" w:color="auto"/>
              <w:bottom w:val="single" w:sz="4" w:space="0" w:color="auto"/>
              <w:right w:val="single" w:sz="4" w:space="0" w:color="auto"/>
            </w:tcBorders>
          </w:tcPr>
          <w:p w14:paraId="4C6D6A8D" w14:textId="77777777" w:rsidR="00D4174E" w:rsidRPr="00613175" w:rsidRDefault="00D4174E">
            <w:pPr>
              <w:pStyle w:val="TAL"/>
            </w:pPr>
          </w:p>
        </w:tc>
        <w:tc>
          <w:tcPr>
            <w:tcW w:w="1489" w:type="dxa"/>
            <w:tcBorders>
              <w:top w:val="nil"/>
              <w:left w:val="single" w:sz="4" w:space="0" w:color="auto"/>
              <w:bottom w:val="single" w:sz="4" w:space="0" w:color="auto"/>
              <w:right w:val="single" w:sz="4" w:space="0" w:color="auto"/>
            </w:tcBorders>
          </w:tcPr>
          <w:p w14:paraId="1C9D9125" w14:textId="77777777" w:rsidR="00D4174E" w:rsidRPr="00613175" w:rsidRDefault="00D4174E">
            <w:pPr>
              <w:pStyle w:val="TAL"/>
            </w:pPr>
          </w:p>
        </w:tc>
      </w:tr>
      <w:tr w:rsidR="00D4174E" w:rsidRPr="00613175" w14:paraId="75AE551E" w14:textId="77777777" w:rsidTr="00D4174E">
        <w:trPr>
          <w:jc w:val="center"/>
        </w:trPr>
        <w:tc>
          <w:tcPr>
            <w:tcW w:w="1889" w:type="dxa"/>
            <w:tcBorders>
              <w:top w:val="single" w:sz="4" w:space="0" w:color="auto"/>
              <w:left w:val="single" w:sz="4" w:space="0" w:color="auto"/>
              <w:bottom w:val="single" w:sz="4" w:space="0" w:color="auto"/>
              <w:right w:val="single" w:sz="4" w:space="0" w:color="auto"/>
            </w:tcBorders>
            <w:hideMark/>
          </w:tcPr>
          <w:p w14:paraId="23776923" w14:textId="77777777" w:rsidR="00D4174E" w:rsidRPr="00613175" w:rsidRDefault="00D4174E">
            <w:pPr>
              <w:pStyle w:val="TAL"/>
              <w:rPr>
                <w:b/>
              </w:rPr>
            </w:pPr>
            <w:r w:rsidRPr="00613175">
              <w:rPr>
                <w:b/>
              </w:rPr>
              <w:t>Message-body</w:t>
            </w:r>
          </w:p>
        </w:tc>
        <w:tc>
          <w:tcPr>
            <w:tcW w:w="851" w:type="dxa"/>
            <w:tcBorders>
              <w:top w:val="single" w:sz="4" w:space="0" w:color="auto"/>
              <w:left w:val="single" w:sz="4" w:space="0" w:color="auto"/>
              <w:bottom w:val="single" w:sz="4" w:space="0" w:color="auto"/>
              <w:right w:val="single" w:sz="4" w:space="0" w:color="auto"/>
            </w:tcBorders>
          </w:tcPr>
          <w:p w14:paraId="37092341" w14:textId="77777777" w:rsidR="00D4174E" w:rsidRPr="00613175" w:rsidRDefault="00D4174E">
            <w:pPr>
              <w:pStyle w:val="TAL"/>
            </w:pPr>
          </w:p>
        </w:tc>
        <w:tc>
          <w:tcPr>
            <w:tcW w:w="4773" w:type="dxa"/>
            <w:tcBorders>
              <w:top w:val="single" w:sz="4" w:space="0" w:color="auto"/>
              <w:left w:val="single" w:sz="4" w:space="0" w:color="auto"/>
              <w:bottom w:val="single" w:sz="4" w:space="0" w:color="auto"/>
              <w:right w:val="single" w:sz="4" w:space="0" w:color="auto"/>
            </w:tcBorders>
            <w:hideMark/>
          </w:tcPr>
          <w:p w14:paraId="749A4FA6" w14:textId="77777777" w:rsidR="00D4174E" w:rsidRPr="00613175" w:rsidRDefault="00D4174E">
            <w:pPr>
              <w:pStyle w:val="TAL"/>
            </w:pPr>
            <w:r w:rsidRPr="00613175">
              <w:t>present for GET method:</w:t>
            </w:r>
          </w:p>
          <w:p w14:paraId="5EEE87BE" w14:textId="77777777" w:rsidR="00D4174E" w:rsidRPr="00613175" w:rsidRDefault="00D4174E">
            <w:pPr>
              <w:pStyle w:val="TAL"/>
            </w:pPr>
            <w:r w:rsidRPr="00613175">
              <w:t>XML fragment of given node</w:t>
            </w:r>
          </w:p>
        </w:tc>
        <w:tc>
          <w:tcPr>
            <w:tcW w:w="544" w:type="dxa"/>
            <w:tcBorders>
              <w:top w:val="single" w:sz="4" w:space="0" w:color="auto"/>
              <w:left w:val="single" w:sz="4" w:space="0" w:color="auto"/>
              <w:bottom w:val="single" w:sz="4" w:space="0" w:color="auto"/>
              <w:right w:val="single" w:sz="4" w:space="0" w:color="auto"/>
            </w:tcBorders>
          </w:tcPr>
          <w:p w14:paraId="7FDA6859" w14:textId="77777777" w:rsidR="00D4174E" w:rsidRPr="00613175" w:rsidRDefault="00D4174E">
            <w:pPr>
              <w:pStyle w:val="TAL"/>
            </w:pPr>
          </w:p>
        </w:tc>
        <w:tc>
          <w:tcPr>
            <w:tcW w:w="1489" w:type="dxa"/>
            <w:tcBorders>
              <w:top w:val="single" w:sz="4" w:space="0" w:color="auto"/>
              <w:left w:val="single" w:sz="4" w:space="0" w:color="auto"/>
              <w:bottom w:val="single" w:sz="4" w:space="0" w:color="auto"/>
              <w:right w:val="single" w:sz="4" w:space="0" w:color="auto"/>
            </w:tcBorders>
            <w:hideMark/>
          </w:tcPr>
          <w:p w14:paraId="78E226D9" w14:textId="77777777" w:rsidR="00D4174E" w:rsidRPr="00613175" w:rsidRDefault="00D4174E">
            <w:pPr>
              <w:pStyle w:val="TAL"/>
            </w:pPr>
            <w:r w:rsidRPr="00613175">
              <w:t>RFC 2616 [46]</w:t>
            </w:r>
          </w:p>
          <w:p w14:paraId="16F9513D" w14:textId="77777777" w:rsidR="00D4174E" w:rsidRPr="00613175" w:rsidRDefault="00D4174E">
            <w:pPr>
              <w:pStyle w:val="TAL"/>
              <w:rPr>
                <w:b/>
              </w:rPr>
            </w:pPr>
            <w:r w:rsidRPr="00613175">
              <w:t>RFC 4825 [45]</w:t>
            </w:r>
          </w:p>
        </w:tc>
      </w:tr>
      <w:tr w:rsidR="00D4174E" w:rsidRPr="00613175" w14:paraId="0D74C7F4" w14:textId="77777777" w:rsidTr="00D4174E">
        <w:trPr>
          <w:cantSplit/>
          <w:jc w:val="center"/>
        </w:trPr>
        <w:tc>
          <w:tcPr>
            <w:tcW w:w="9546" w:type="dxa"/>
            <w:gridSpan w:val="5"/>
            <w:tcBorders>
              <w:top w:val="single" w:sz="4" w:space="0" w:color="auto"/>
              <w:left w:val="single" w:sz="4" w:space="0" w:color="auto"/>
              <w:bottom w:val="single" w:sz="4" w:space="0" w:color="auto"/>
              <w:right w:val="single" w:sz="4" w:space="0" w:color="auto"/>
            </w:tcBorders>
            <w:hideMark/>
          </w:tcPr>
          <w:p w14:paraId="3C045670" w14:textId="77777777" w:rsidR="00D4174E" w:rsidRPr="00613175" w:rsidRDefault="00D4174E">
            <w:pPr>
              <w:pStyle w:val="TAN"/>
            </w:pPr>
            <w:r w:rsidRPr="00613175">
              <w:t>NOTE 1:</w:t>
            </w:r>
            <w:r w:rsidRPr="00613175">
              <w:tab/>
              <w:t>the media-type depends on the kind of node being accessed with the HTTP GET method: document, element or attribute (see RFC 4825 [45]).</w:t>
            </w:r>
          </w:p>
        </w:tc>
      </w:tr>
    </w:tbl>
    <w:p w14:paraId="54279722" w14:textId="77777777" w:rsidR="00D4174E" w:rsidRPr="00613175" w:rsidRDefault="00D4174E" w:rsidP="00D4174E">
      <w:pPr>
        <w:rPr>
          <w:lang w:eastAsia="en-US"/>
        </w:rPr>
      </w:pPr>
    </w:p>
    <w:p w14:paraId="0DDDD5BC" w14:textId="77777777" w:rsidR="00D4174E" w:rsidRPr="00613175" w:rsidRDefault="00D4174E" w:rsidP="00D4174E">
      <w:pPr>
        <w:pStyle w:val="H6"/>
        <w:rPr>
          <w:snapToGrid w:val="0"/>
        </w:rPr>
      </w:pPr>
      <w:r w:rsidRPr="00613175">
        <w:rPr>
          <w:snapToGrid w:val="0"/>
        </w:rPr>
        <w:t xml:space="preserve">HTTP Responses (step 5b, 8b) – Response for </w:t>
      </w:r>
      <w:r w:rsidRPr="00613175">
        <w:t>GET request to a non-existing node</w:t>
      </w:r>
    </w:p>
    <w:tbl>
      <w:tblPr>
        <w:tblW w:w="0" w:type="auto"/>
        <w:jc w:val="center"/>
        <w:tblCellMar>
          <w:left w:w="28" w:type="dxa"/>
        </w:tblCellMar>
        <w:tblLook w:val="01E0" w:firstRow="1" w:lastRow="1" w:firstColumn="1" w:lastColumn="1" w:noHBand="0" w:noVBand="0"/>
      </w:tblPr>
      <w:tblGrid>
        <w:gridCol w:w="1962"/>
        <w:gridCol w:w="850"/>
        <w:gridCol w:w="4730"/>
        <w:gridCol w:w="567"/>
        <w:gridCol w:w="1437"/>
      </w:tblGrid>
      <w:tr w:rsidR="00D4174E" w:rsidRPr="00613175" w14:paraId="32E673A4" w14:textId="77777777" w:rsidTr="00D4174E">
        <w:trPr>
          <w:tblHeader/>
          <w:jc w:val="center"/>
        </w:trPr>
        <w:tc>
          <w:tcPr>
            <w:tcW w:w="1962" w:type="dxa"/>
            <w:tcBorders>
              <w:top w:val="single" w:sz="4" w:space="0" w:color="auto"/>
              <w:left w:val="single" w:sz="4" w:space="0" w:color="auto"/>
              <w:bottom w:val="single" w:sz="4" w:space="0" w:color="auto"/>
              <w:right w:val="single" w:sz="4" w:space="0" w:color="auto"/>
            </w:tcBorders>
            <w:hideMark/>
          </w:tcPr>
          <w:p w14:paraId="125D53BC" w14:textId="77777777" w:rsidR="00D4174E" w:rsidRPr="00613175" w:rsidRDefault="00D4174E">
            <w:pPr>
              <w:pStyle w:val="TAH"/>
            </w:pPr>
            <w:r w:rsidRPr="00613175">
              <w:t>Header/param</w:t>
            </w:r>
          </w:p>
        </w:tc>
        <w:tc>
          <w:tcPr>
            <w:tcW w:w="850" w:type="dxa"/>
            <w:tcBorders>
              <w:top w:val="single" w:sz="4" w:space="0" w:color="auto"/>
              <w:left w:val="single" w:sz="4" w:space="0" w:color="auto"/>
              <w:bottom w:val="single" w:sz="4" w:space="0" w:color="auto"/>
              <w:right w:val="single" w:sz="4" w:space="0" w:color="auto"/>
            </w:tcBorders>
            <w:hideMark/>
          </w:tcPr>
          <w:p w14:paraId="2161FCE2" w14:textId="77777777" w:rsidR="00D4174E" w:rsidRPr="00613175" w:rsidRDefault="00D4174E">
            <w:pPr>
              <w:pStyle w:val="TAH"/>
            </w:pPr>
            <w:r w:rsidRPr="00613175">
              <w:t>Cond</w:t>
            </w:r>
          </w:p>
        </w:tc>
        <w:tc>
          <w:tcPr>
            <w:tcW w:w="4730" w:type="dxa"/>
            <w:tcBorders>
              <w:top w:val="single" w:sz="4" w:space="0" w:color="auto"/>
              <w:left w:val="single" w:sz="4" w:space="0" w:color="auto"/>
              <w:bottom w:val="single" w:sz="4" w:space="0" w:color="auto"/>
              <w:right w:val="single" w:sz="4" w:space="0" w:color="auto"/>
            </w:tcBorders>
            <w:hideMark/>
          </w:tcPr>
          <w:p w14:paraId="472F3CAC" w14:textId="77777777" w:rsidR="00D4174E" w:rsidRPr="00613175" w:rsidRDefault="00D4174E">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7A3772C4" w14:textId="77777777" w:rsidR="00D4174E" w:rsidRPr="00613175" w:rsidRDefault="00D4174E">
            <w:pPr>
              <w:pStyle w:val="TAH"/>
            </w:pPr>
            <w:r w:rsidRPr="00613175">
              <w:t>Rel</w:t>
            </w:r>
          </w:p>
        </w:tc>
        <w:tc>
          <w:tcPr>
            <w:tcW w:w="1437" w:type="dxa"/>
            <w:tcBorders>
              <w:top w:val="single" w:sz="4" w:space="0" w:color="auto"/>
              <w:left w:val="single" w:sz="4" w:space="0" w:color="auto"/>
              <w:bottom w:val="single" w:sz="4" w:space="0" w:color="auto"/>
              <w:right w:val="single" w:sz="4" w:space="0" w:color="auto"/>
            </w:tcBorders>
            <w:hideMark/>
          </w:tcPr>
          <w:p w14:paraId="3C3AB2B4" w14:textId="77777777" w:rsidR="00D4174E" w:rsidRPr="00613175" w:rsidRDefault="00D4174E">
            <w:pPr>
              <w:pStyle w:val="TAH"/>
            </w:pPr>
            <w:r w:rsidRPr="00613175">
              <w:t>Reference</w:t>
            </w:r>
          </w:p>
        </w:tc>
      </w:tr>
      <w:tr w:rsidR="00D4174E" w:rsidRPr="00613175" w14:paraId="735C1F3C" w14:textId="77777777" w:rsidTr="00D4174E">
        <w:trPr>
          <w:cantSplit/>
          <w:jc w:val="center"/>
        </w:trPr>
        <w:tc>
          <w:tcPr>
            <w:tcW w:w="1962" w:type="dxa"/>
            <w:tcBorders>
              <w:top w:val="single" w:sz="4" w:space="0" w:color="auto"/>
              <w:left w:val="single" w:sz="4" w:space="0" w:color="auto"/>
              <w:bottom w:val="nil"/>
              <w:right w:val="single" w:sz="4" w:space="0" w:color="auto"/>
            </w:tcBorders>
            <w:hideMark/>
          </w:tcPr>
          <w:p w14:paraId="4DEF22A9" w14:textId="77777777" w:rsidR="00D4174E" w:rsidRPr="00613175" w:rsidRDefault="00D4174E">
            <w:pPr>
              <w:pStyle w:val="TAL"/>
              <w:rPr>
                <w:b/>
              </w:rPr>
            </w:pPr>
            <w:r w:rsidRPr="00613175">
              <w:rPr>
                <w:b/>
              </w:rPr>
              <w:t>Status-Line</w:t>
            </w:r>
          </w:p>
        </w:tc>
        <w:tc>
          <w:tcPr>
            <w:tcW w:w="850" w:type="dxa"/>
            <w:tcBorders>
              <w:top w:val="single" w:sz="4" w:space="0" w:color="auto"/>
              <w:left w:val="single" w:sz="4" w:space="0" w:color="auto"/>
              <w:bottom w:val="nil"/>
              <w:right w:val="single" w:sz="4" w:space="0" w:color="auto"/>
            </w:tcBorders>
          </w:tcPr>
          <w:p w14:paraId="6A117D31" w14:textId="77777777" w:rsidR="00D4174E" w:rsidRPr="00613175" w:rsidRDefault="00D4174E">
            <w:pPr>
              <w:pStyle w:val="TAL"/>
            </w:pPr>
          </w:p>
        </w:tc>
        <w:tc>
          <w:tcPr>
            <w:tcW w:w="4730" w:type="dxa"/>
            <w:tcBorders>
              <w:top w:val="single" w:sz="4" w:space="0" w:color="auto"/>
              <w:left w:val="single" w:sz="4" w:space="0" w:color="auto"/>
              <w:bottom w:val="nil"/>
              <w:right w:val="single" w:sz="4" w:space="0" w:color="auto"/>
            </w:tcBorders>
          </w:tcPr>
          <w:p w14:paraId="3BFCABCD" w14:textId="77777777" w:rsidR="00D4174E" w:rsidRPr="00613175" w:rsidRDefault="00D4174E">
            <w:pPr>
              <w:pStyle w:val="TAL"/>
            </w:pPr>
          </w:p>
        </w:tc>
        <w:tc>
          <w:tcPr>
            <w:tcW w:w="567" w:type="dxa"/>
            <w:vMerge w:val="restart"/>
            <w:tcBorders>
              <w:top w:val="single" w:sz="4" w:space="0" w:color="auto"/>
              <w:left w:val="single" w:sz="4" w:space="0" w:color="auto"/>
              <w:bottom w:val="single" w:sz="4" w:space="0" w:color="auto"/>
              <w:right w:val="single" w:sz="4" w:space="0" w:color="auto"/>
            </w:tcBorders>
          </w:tcPr>
          <w:p w14:paraId="675799A2" w14:textId="77777777" w:rsidR="00D4174E" w:rsidRPr="00613175" w:rsidRDefault="00D4174E">
            <w:pPr>
              <w:pStyle w:val="TAL"/>
            </w:pPr>
          </w:p>
        </w:tc>
        <w:tc>
          <w:tcPr>
            <w:tcW w:w="1437" w:type="dxa"/>
            <w:vMerge w:val="restart"/>
            <w:tcBorders>
              <w:top w:val="single" w:sz="4" w:space="0" w:color="auto"/>
              <w:left w:val="single" w:sz="4" w:space="0" w:color="auto"/>
              <w:bottom w:val="single" w:sz="4" w:space="0" w:color="auto"/>
              <w:right w:val="single" w:sz="4" w:space="0" w:color="auto"/>
            </w:tcBorders>
            <w:hideMark/>
          </w:tcPr>
          <w:p w14:paraId="26ADC49A" w14:textId="77777777" w:rsidR="00D4174E" w:rsidRPr="00613175" w:rsidRDefault="00D4174E">
            <w:pPr>
              <w:pStyle w:val="TAL"/>
              <w:rPr>
                <w:b/>
              </w:rPr>
            </w:pPr>
            <w:r w:rsidRPr="00613175">
              <w:t>RFC 2616 [46]</w:t>
            </w:r>
          </w:p>
        </w:tc>
      </w:tr>
      <w:tr w:rsidR="00D4174E" w:rsidRPr="00613175" w14:paraId="2BF11FA0" w14:textId="77777777" w:rsidTr="00D4174E">
        <w:trPr>
          <w:cantSplit/>
          <w:jc w:val="center"/>
        </w:trPr>
        <w:tc>
          <w:tcPr>
            <w:tcW w:w="1962" w:type="dxa"/>
            <w:tcBorders>
              <w:top w:val="nil"/>
              <w:left w:val="single" w:sz="4" w:space="0" w:color="auto"/>
              <w:bottom w:val="nil"/>
              <w:right w:val="single" w:sz="4" w:space="0" w:color="auto"/>
            </w:tcBorders>
            <w:hideMark/>
          </w:tcPr>
          <w:p w14:paraId="30273217" w14:textId="77777777" w:rsidR="00D4174E" w:rsidRPr="00613175" w:rsidRDefault="00D4174E">
            <w:pPr>
              <w:pStyle w:val="TAL"/>
            </w:pPr>
            <w:r w:rsidRPr="00613175">
              <w:tab/>
              <w:t>Version</w:t>
            </w:r>
          </w:p>
        </w:tc>
        <w:tc>
          <w:tcPr>
            <w:tcW w:w="850" w:type="dxa"/>
            <w:tcBorders>
              <w:top w:val="nil"/>
              <w:left w:val="single" w:sz="4" w:space="0" w:color="auto"/>
              <w:bottom w:val="nil"/>
              <w:right w:val="single" w:sz="4" w:space="0" w:color="auto"/>
            </w:tcBorders>
          </w:tcPr>
          <w:p w14:paraId="6AB96868" w14:textId="77777777" w:rsidR="00D4174E" w:rsidRPr="00613175" w:rsidRDefault="00D4174E">
            <w:pPr>
              <w:pStyle w:val="TAL"/>
            </w:pPr>
          </w:p>
        </w:tc>
        <w:tc>
          <w:tcPr>
            <w:tcW w:w="4730" w:type="dxa"/>
            <w:tcBorders>
              <w:top w:val="nil"/>
              <w:left w:val="single" w:sz="4" w:space="0" w:color="auto"/>
              <w:bottom w:val="nil"/>
              <w:right w:val="single" w:sz="4" w:space="0" w:color="auto"/>
            </w:tcBorders>
            <w:hideMark/>
          </w:tcPr>
          <w:p w14:paraId="65E745A1" w14:textId="77777777" w:rsidR="00D4174E" w:rsidRPr="00613175" w:rsidRDefault="00D4174E">
            <w:pPr>
              <w:pStyle w:val="TAL"/>
              <w:rPr>
                <w:i/>
              </w:rPr>
            </w:pPr>
            <w:r w:rsidRPr="00613175">
              <w:rPr>
                <w:i/>
              </w:rPr>
              <w:t>HTTP 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67283F"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7FF545" w14:textId="77777777" w:rsidR="00D4174E" w:rsidRPr="00613175" w:rsidRDefault="00D4174E">
            <w:pPr>
              <w:spacing w:after="0"/>
              <w:rPr>
                <w:rFonts w:ascii="Arial" w:hAnsi="Arial"/>
                <w:b/>
                <w:sz w:val="18"/>
                <w:lang w:eastAsia="en-US"/>
              </w:rPr>
            </w:pPr>
          </w:p>
        </w:tc>
      </w:tr>
      <w:tr w:rsidR="00D4174E" w:rsidRPr="00613175" w14:paraId="6CB12215" w14:textId="77777777" w:rsidTr="00D4174E">
        <w:trPr>
          <w:cantSplit/>
          <w:jc w:val="center"/>
        </w:trPr>
        <w:tc>
          <w:tcPr>
            <w:tcW w:w="1962" w:type="dxa"/>
            <w:tcBorders>
              <w:top w:val="nil"/>
              <w:left w:val="single" w:sz="4" w:space="0" w:color="auto"/>
              <w:bottom w:val="nil"/>
              <w:right w:val="single" w:sz="4" w:space="0" w:color="auto"/>
            </w:tcBorders>
            <w:hideMark/>
          </w:tcPr>
          <w:p w14:paraId="5C570282" w14:textId="77777777" w:rsidR="00D4174E" w:rsidRPr="00613175" w:rsidRDefault="00D4174E">
            <w:pPr>
              <w:pStyle w:val="TAL"/>
            </w:pPr>
            <w:r w:rsidRPr="00613175">
              <w:tab/>
              <w:t>Code</w:t>
            </w:r>
          </w:p>
        </w:tc>
        <w:tc>
          <w:tcPr>
            <w:tcW w:w="850" w:type="dxa"/>
            <w:tcBorders>
              <w:top w:val="nil"/>
              <w:left w:val="single" w:sz="4" w:space="0" w:color="auto"/>
              <w:bottom w:val="nil"/>
              <w:right w:val="single" w:sz="4" w:space="0" w:color="auto"/>
            </w:tcBorders>
          </w:tcPr>
          <w:p w14:paraId="110816B6" w14:textId="77777777" w:rsidR="00D4174E" w:rsidRPr="00613175" w:rsidRDefault="00D4174E">
            <w:pPr>
              <w:pStyle w:val="TAL"/>
            </w:pPr>
          </w:p>
        </w:tc>
        <w:tc>
          <w:tcPr>
            <w:tcW w:w="4730" w:type="dxa"/>
            <w:tcBorders>
              <w:top w:val="nil"/>
              <w:left w:val="single" w:sz="4" w:space="0" w:color="auto"/>
              <w:bottom w:val="nil"/>
              <w:right w:val="single" w:sz="4" w:space="0" w:color="auto"/>
            </w:tcBorders>
            <w:hideMark/>
          </w:tcPr>
          <w:p w14:paraId="7E5C03A7" w14:textId="77777777" w:rsidR="00D4174E" w:rsidRPr="00613175" w:rsidRDefault="00D4174E">
            <w:pPr>
              <w:pStyle w:val="TAL"/>
              <w:rPr>
                <w:i/>
              </w:rPr>
            </w:pPr>
            <w:r w:rsidRPr="00613175">
              <w:rPr>
                <w:i/>
              </w:rPr>
              <w:t>404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051F12"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85C3B0" w14:textId="77777777" w:rsidR="00D4174E" w:rsidRPr="00613175" w:rsidRDefault="00D4174E">
            <w:pPr>
              <w:spacing w:after="0"/>
              <w:rPr>
                <w:rFonts w:ascii="Arial" w:hAnsi="Arial"/>
                <w:b/>
                <w:sz w:val="18"/>
                <w:lang w:eastAsia="en-US"/>
              </w:rPr>
            </w:pPr>
          </w:p>
        </w:tc>
      </w:tr>
      <w:tr w:rsidR="00D4174E" w:rsidRPr="00613175" w14:paraId="19491C8B" w14:textId="77777777" w:rsidTr="00D4174E">
        <w:trPr>
          <w:cantSplit/>
          <w:jc w:val="center"/>
        </w:trPr>
        <w:tc>
          <w:tcPr>
            <w:tcW w:w="1962" w:type="dxa"/>
            <w:tcBorders>
              <w:top w:val="nil"/>
              <w:left w:val="single" w:sz="4" w:space="0" w:color="auto"/>
              <w:bottom w:val="single" w:sz="4" w:space="0" w:color="auto"/>
              <w:right w:val="single" w:sz="4" w:space="0" w:color="auto"/>
            </w:tcBorders>
            <w:hideMark/>
          </w:tcPr>
          <w:p w14:paraId="6275763D" w14:textId="77777777" w:rsidR="00D4174E" w:rsidRPr="00613175" w:rsidRDefault="00D4174E">
            <w:pPr>
              <w:pStyle w:val="TAL"/>
            </w:pPr>
            <w:r w:rsidRPr="00613175">
              <w:tab/>
              <w:t>Reason</w:t>
            </w:r>
          </w:p>
        </w:tc>
        <w:tc>
          <w:tcPr>
            <w:tcW w:w="850" w:type="dxa"/>
            <w:tcBorders>
              <w:top w:val="nil"/>
              <w:left w:val="single" w:sz="4" w:space="0" w:color="auto"/>
              <w:bottom w:val="single" w:sz="4" w:space="0" w:color="auto"/>
              <w:right w:val="single" w:sz="4" w:space="0" w:color="auto"/>
            </w:tcBorders>
          </w:tcPr>
          <w:p w14:paraId="4F45F0AE" w14:textId="77777777" w:rsidR="00D4174E" w:rsidRPr="00613175" w:rsidRDefault="00D4174E">
            <w:pPr>
              <w:pStyle w:val="TAL"/>
            </w:pPr>
          </w:p>
        </w:tc>
        <w:tc>
          <w:tcPr>
            <w:tcW w:w="4730" w:type="dxa"/>
            <w:tcBorders>
              <w:top w:val="nil"/>
              <w:left w:val="single" w:sz="4" w:space="0" w:color="auto"/>
              <w:bottom w:val="single" w:sz="4" w:space="0" w:color="auto"/>
              <w:right w:val="single" w:sz="4" w:space="0" w:color="auto"/>
            </w:tcBorders>
            <w:hideMark/>
          </w:tcPr>
          <w:p w14:paraId="492F19FA" w14:textId="77777777" w:rsidR="00D4174E" w:rsidRPr="00613175" w:rsidRDefault="00D4174E">
            <w:pPr>
              <w:pStyle w:val="TAL"/>
              <w:rPr>
                <w:i/>
              </w:rPr>
            </w:pPr>
            <w:r w:rsidRPr="00613175">
              <w:rPr>
                <w:i/>
              </w:rPr>
              <w:t>File Not Found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472B3"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0FF90" w14:textId="77777777" w:rsidR="00D4174E" w:rsidRPr="00613175" w:rsidRDefault="00D4174E">
            <w:pPr>
              <w:spacing w:after="0"/>
              <w:rPr>
                <w:rFonts w:ascii="Arial" w:hAnsi="Arial"/>
                <w:b/>
                <w:sz w:val="18"/>
                <w:lang w:eastAsia="en-US"/>
              </w:rPr>
            </w:pPr>
          </w:p>
        </w:tc>
      </w:tr>
      <w:tr w:rsidR="00D4174E" w:rsidRPr="00613175" w14:paraId="137A7CAF" w14:textId="77777777" w:rsidTr="00D4174E">
        <w:trPr>
          <w:cantSplit/>
          <w:jc w:val="center"/>
        </w:trPr>
        <w:tc>
          <w:tcPr>
            <w:tcW w:w="1962" w:type="dxa"/>
            <w:tcBorders>
              <w:top w:val="single" w:sz="4" w:space="0" w:color="auto"/>
              <w:left w:val="single" w:sz="4" w:space="0" w:color="auto"/>
              <w:bottom w:val="nil"/>
              <w:right w:val="single" w:sz="4" w:space="0" w:color="auto"/>
            </w:tcBorders>
            <w:hideMark/>
          </w:tcPr>
          <w:p w14:paraId="24D8C32F" w14:textId="77777777" w:rsidR="00D4174E" w:rsidRPr="00613175" w:rsidRDefault="00D4174E">
            <w:pPr>
              <w:pStyle w:val="TAL"/>
            </w:pPr>
            <w:r w:rsidRPr="00613175">
              <w:rPr>
                <w:b/>
              </w:rPr>
              <w:t>Server</w:t>
            </w:r>
          </w:p>
        </w:tc>
        <w:tc>
          <w:tcPr>
            <w:tcW w:w="850" w:type="dxa"/>
            <w:tcBorders>
              <w:top w:val="single" w:sz="4" w:space="0" w:color="auto"/>
              <w:left w:val="single" w:sz="4" w:space="0" w:color="auto"/>
              <w:bottom w:val="nil"/>
              <w:right w:val="single" w:sz="4" w:space="0" w:color="auto"/>
            </w:tcBorders>
          </w:tcPr>
          <w:p w14:paraId="2AC4AEE1" w14:textId="77777777" w:rsidR="00D4174E" w:rsidRPr="00613175" w:rsidRDefault="00D4174E">
            <w:pPr>
              <w:pStyle w:val="TAL"/>
            </w:pPr>
          </w:p>
        </w:tc>
        <w:tc>
          <w:tcPr>
            <w:tcW w:w="4730" w:type="dxa"/>
            <w:tcBorders>
              <w:top w:val="single" w:sz="4" w:space="0" w:color="auto"/>
              <w:left w:val="single" w:sz="4" w:space="0" w:color="auto"/>
              <w:bottom w:val="nil"/>
              <w:right w:val="single" w:sz="4" w:space="0" w:color="auto"/>
            </w:tcBorders>
          </w:tcPr>
          <w:p w14:paraId="5675A82E" w14:textId="77777777" w:rsidR="00D4174E" w:rsidRPr="00613175" w:rsidRDefault="00D4174E">
            <w:pPr>
              <w:pStyle w:val="TAL"/>
            </w:pPr>
          </w:p>
        </w:tc>
        <w:tc>
          <w:tcPr>
            <w:tcW w:w="567" w:type="dxa"/>
            <w:tcBorders>
              <w:top w:val="single" w:sz="4" w:space="0" w:color="auto"/>
              <w:left w:val="single" w:sz="4" w:space="0" w:color="auto"/>
              <w:bottom w:val="nil"/>
              <w:right w:val="single" w:sz="4" w:space="0" w:color="auto"/>
            </w:tcBorders>
          </w:tcPr>
          <w:p w14:paraId="7AC1E09F" w14:textId="77777777" w:rsidR="00D4174E" w:rsidRPr="00613175" w:rsidRDefault="00D4174E">
            <w:pPr>
              <w:pStyle w:val="TAL"/>
            </w:pPr>
          </w:p>
        </w:tc>
        <w:tc>
          <w:tcPr>
            <w:tcW w:w="1437" w:type="dxa"/>
            <w:tcBorders>
              <w:top w:val="single" w:sz="4" w:space="0" w:color="auto"/>
              <w:left w:val="single" w:sz="4" w:space="0" w:color="auto"/>
              <w:bottom w:val="nil"/>
              <w:right w:val="single" w:sz="4" w:space="0" w:color="auto"/>
            </w:tcBorders>
            <w:hideMark/>
          </w:tcPr>
          <w:p w14:paraId="7AD333E3" w14:textId="77777777" w:rsidR="00D4174E" w:rsidRPr="00613175" w:rsidRDefault="00D4174E">
            <w:pPr>
              <w:pStyle w:val="TAL"/>
            </w:pPr>
            <w:r w:rsidRPr="00613175">
              <w:t>RFC 2616 [46]</w:t>
            </w:r>
          </w:p>
        </w:tc>
      </w:tr>
      <w:tr w:rsidR="00D4174E" w:rsidRPr="00613175" w14:paraId="069609CD" w14:textId="77777777" w:rsidTr="00D4174E">
        <w:trPr>
          <w:cantSplit/>
          <w:jc w:val="center"/>
        </w:trPr>
        <w:tc>
          <w:tcPr>
            <w:tcW w:w="1962" w:type="dxa"/>
            <w:tcBorders>
              <w:top w:val="nil"/>
              <w:left w:val="single" w:sz="4" w:space="0" w:color="auto"/>
              <w:bottom w:val="single" w:sz="4" w:space="0" w:color="auto"/>
              <w:right w:val="single" w:sz="4" w:space="0" w:color="auto"/>
            </w:tcBorders>
            <w:hideMark/>
          </w:tcPr>
          <w:p w14:paraId="5D0E0ABB" w14:textId="77777777" w:rsidR="00D4174E" w:rsidRPr="00613175" w:rsidRDefault="00D4174E">
            <w:pPr>
              <w:pStyle w:val="TAL"/>
            </w:pPr>
            <w:r w:rsidRPr="00613175">
              <w:tab/>
              <w:t>product</w:t>
            </w:r>
          </w:p>
        </w:tc>
        <w:tc>
          <w:tcPr>
            <w:tcW w:w="850" w:type="dxa"/>
            <w:tcBorders>
              <w:top w:val="nil"/>
              <w:left w:val="single" w:sz="4" w:space="0" w:color="auto"/>
              <w:bottom w:val="single" w:sz="4" w:space="0" w:color="auto"/>
              <w:right w:val="single" w:sz="4" w:space="0" w:color="auto"/>
            </w:tcBorders>
          </w:tcPr>
          <w:p w14:paraId="7EBE9ADF" w14:textId="77777777" w:rsidR="00D4174E" w:rsidRPr="00613175" w:rsidRDefault="00D4174E">
            <w:pPr>
              <w:pStyle w:val="TAL"/>
            </w:pPr>
          </w:p>
        </w:tc>
        <w:tc>
          <w:tcPr>
            <w:tcW w:w="4730" w:type="dxa"/>
            <w:tcBorders>
              <w:top w:val="nil"/>
              <w:left w:val="single" w:sz="4" w:space="0" w:color="auto"/>
              <w:bottom w:val="single" w:sz="4" w:space="0" w:color="auto"/>
              <w:right w:val="single" w:sz="4" w:space="0" w:color="auto"/>
            </w:tcBorders>
            <w:hideMark/>
          </w:tcPr>
          <w:p w14:paraId="71484F46" w14:textId="77777777" w:rsidR="00D4174E" w:rsidRPr="00613175" w:rsidRDefault="00D4174E">
            <w:pPr>
              <w:pStyle w:val="TAL"/>
              <w:rPr>
                <w:i/>
              </w:rPr>
            </w:pPr>
            <w:r w:rsidRPr="00613175">
              <w:rPr>
                <w:i/>
              </w:rPr>
              <w:t>XCAP-Server</w:t>
            </w:r>
          </w:p>
        </w:tc>
        <w:tc>
          <w:tcPr>
            <w:tcW w:w="567" w:type="dxa"/>
            <w:tcBorders>
              <w:top w:val="nil"/>
              <w:left w:val="single" w:sz="4" w:space="0" w:color="auto"/>
              <w:bottom w:val="single" w:sz="4" w:space="0" w:color="auto"/>
              <w:right w:val="single" w:sz="4" w:space="0" w:color="auto"/>
            </w:tcBorders>
          </w:tcPr>
          <w:p w14:paraId="7E1630C7" w14:textId="77777777" w:rsidR="00D4174E" w:rsidRPr="00613175" w:rsidRDefault="00D4174E">
            <w:pPr>
              <w:pStyle w:val="TAL"/>
            </w:pPr>
          </w:p>
        </w:tc>
        <w:tc>
          <w:tcPr>
            <w:tcW w:w="1437" w:type="dxa"/>
            <w:tcBorders>
              <w:top w:val="nil"/>
              <w:left w:val="single" w:sz="4" w:space="0" w:color="auto"/>
              <w:bottom w:val="single" w:sz="4" w:space="0" w:color="auto"/>
              <w:right w:val="single" w:sz="4" w:space="0" w:color="auto"/>
            </w:tcBorders>
          </w:tcPr>
          <w:p w14:paraId="345A4857" w14:textId="77777777" w:rsidR="00D4174E" w:rsidRPr="00613175" w:rsidRDefault="00D4174E">
            <w:pPr>
              <w:pStyle w:val="TAL"/>
            </w:pPr>
          </w:p>
        </w:tc>
      </w:tr>
      <w:tr w:rsidR="00D4174E" w:rsidRPr="00613175" w14:paraId="703842FA" w14:textId="77777777" w:rsidTr="00D4174E">
        <w:trPr>
          <w:cantSplit/>
          <w:jc w:val="center"/>
        </w:trPr>
        <w:tc>
          <w:tcPr>
            <w:tcW w:w="1962" w:type="dxa"/>
            <w:tcBorders>
              <w:top w:val="single" w:sz="4" w:space="0" w:color="auto"/>
              <w:left w:val="single" w:sz="4" w:space="0" w:color="auto"/>
              <w:bottom w:val="nil"/>
              <w:right w:val="single" w:sz="4" w:space="0" w:color="auto"/>
            </w:tcBorders>
            <w:hideMark/>
          </w:tcPr>
          <w:p w14:paraId="4502A8EE" w14:textId="77777777" w:rsidR="00D4174E" w:rsidRPr="00613175" w:rsidRDefault="00D4174E">
            <w:pPr>
              <w:pStyle w:val="TAL"/>
            </w:pPr>
            <w:r w:rsidRPr="00613175">
              <w:rPr>
                <w:b/>
              </w:rPr>
              <w:t>Date</w:t>
            </w:r>
          </w:p>
        </w:tc>
        <w:tc>
          <w:tcPr>
            <w:tcW w:w="850" w:type="dxa"/>
            <w:tcBorders>
              <w:top w:val="single" w:sz="4" w:space="0" w:color="auto"/>
              <w:left w:val="single" w:sz="4" w:space="0" w:color="auto"/>
              <w:bottom w:val="nil"/>
              <w:right w:val="single" w:sz="4" w:space="0" w:color="auto"/>
            </w:tcBorders>
          </w:tcPr>
          <w:p w14:paraId="121799CA" w14:textId="77777777" w:rsidR="00D4174E" w:rsidRPr="00613175" w:rsidRDefault="00D4174E">
            <w:pPr>
              <w:pStyle w:val="TAL"/>
            </w:pPr>
          </w:p>
        </w:tc>
        <w:tc>
          <w:tcPr>
            <w:tcW w:w="4730" w:type="dxa"/>
            <w:tcBorders>
              <w:top w:val="single" w:sz="4" w:space="0" w:color="auto"/>
              <w:left w:val="single" w:sz="4" w:space="0" w:color="auto"/>
              <w:bottom w:val="nil"/>
              <w:right w:val="single" w:sz="4" w:space="0" w:color="auto"/>
            </w:tcBorders>
          </w:tcPr>
          <w:p w14:paraId="2E73A05E" w14:textId="77777777" w:rsidR="00D4174E" w:rsidRPr="00613175" w:rsidRDefault="00D4174E">
            <w:pPr>
              <w:pStyle w:val="TAL"/>
            </w:pPr>
          </w:p>
        </w:tc>
        <w:tc>
          <w:tcPr>
            <w:tcW w:w="567" w:type="dxa"/>
            <w:tcBorders>
              <w:top w:val="single" w:sz="4" w:space="0" w:color="auto"/>
              <w:left w:val="single" w:sz="4" w:space="0" w:color="auto"/>
              <w:bottom w:val="nil"/>
              <w:right w:val="single" w:sz="4" w:space="0" w:color="auto"/>
            </w:tcBorders>
          </w:tcPr>
          <w:p w14:paraId="24DC02A7" w14:textId="77777777" w:rsidR="00D4174E" w:rsidRPr="00613175" w:rsidRDefault="00D4174E">
            <w:pPr>
              <w:pStyle w:val="TAL"/>
            </w:pPr>
          </w:p>
        </w:tc>
        <w:tc>
          <w:tcPr>
            <w:tcW w:w="1437" w:type="dxa"/>
            <w:tcBorders>
              <w:top w:val="single" w:sz="4" w:space="0" w:color="auto"/>
              <w:left w:val="single" w:sz="4" w:space="0" w:color="auto"/>
              <w:bottom w:val="nil"/>
              <w:right w:val="single" w:sz="4" w:space="0" w:color="auto"/>
            </w:tcBorders>
            <w:hideMark/>
          </w:tcPr>
          <w:p w14:paraId="275E859B" w14:textId="77777777" w:rsidR="00D4174E" w:rsidRPr="00613175" w:rsidRDefault="00D4174E">
            <w:pPr>
              <w:pStyle w:val="TAL"/>
            </w:pPr>
            <w:r w:rsidRPr="00613175">
              <w:t>RFC 2616 [46]</w:t>
            </w:r>
          </w:p>
        </w:tc>
      </w:tr>
      <w:tr w:rsidR="00D4174E" w:rsidRPr="00613175" w14:paraId="188D3144" w14:textId="77777777" w:rsidTr="00D4174E">
        <w:trPr>
          <w:cantSplit/>
          <w:jc w:val="center"/>
        </w:trPr>
        <w:tc>
          <w:tcPr>
            <w:tcW w:w="1962" w:type="dxa"/>
            <w:tcBorders>
              <w:top w:val="nil"/>
              <w:left w:val="single" w:sz="4" w:space="0" w:color="auto"/>
              <w:bottom w:val="single" w:sz="4" w:space="0" w:color="auto"/>
              <w:right w:val="single" w:sz="4" w:space="0" w:color="auto"/>
            </w:tcBorders>
            <w:hideMark/>
          </w:tcPr>
          <w:p w14:paraId="396E6F73" w14:textId="77777777" w:rsidR="00D4174E" w:rsidRPr="00613175" w:rsidRDefault="00D4174E">
            <w:pPr>
              <w:pStyle w:val="TAL"/>
            </w:pPr>
            <w:r w:rsidRPr="00613175">
              <w:tab/>
              <w:t>HTTP-date</w:t>
            </w:r>
          </w:p>
        </w:tc>
        <w:tc>
          <w:tcPr>
            <w:tcW w:w="850" w:type="dxa"/>
            <w:tcBorders>
              <w:top w:val="nil"/>
              <w:left w:val="single" w:sz="4" w:space="0" w:color="auto"/>
              <w:bottom w:val="single" w:sz="4" w:space="0" w:color="auto"/>
              <w:right w:val="single" w:sz="4" w:space="0" w:color="auto"/>
            </w:tcBorders>
          </w:tcPr>
          <w:p w14:paraId="5CB667B7" w14:textId="77777777" w:rsidR="00D4174E" w:rsidRPr="00613175" w:rsidRDefault="00D4174E">
            <w:pPr>
              <w:pStyle w:val="TAL"/>
            </w:pPr>
          </w:p>
        </w:tc>
        <w:tc>
          <w:tcPr>
            <w:tcW w:w="4730" w:type="dxa"/>
            <w:tcBorders>
              <w:top w:val="nil"/>
              <w:left w:val="single" w:sz="4" w:space="0" w:color="auto"/>
              <w:bottom w:val="single" w:sz="4" w:space="0" w:color="auto"/>
              <w:right w:val="single" w:sz="4" w:space="0" w:color="auto"/>
            </w:tcBorders>
            <w:hideMark/>
          </w:tcPr>
          <w:p w14:paraId="5CB5C89F" w14:textId="77777777" w:rsidR="00D4174E" w:rsidRPr="00613175" w:rsidRDefault="00D4174E">
            <w:pPr>
              <w:pStyle w:val="TAL"/>
            </w:pPr>
            <w:r w:rsidRPr="00613175">
              <w:t>valid date according to RFC 2616 [46] section 3.3.1</w:t>
            </w:r>
          </w:p>
        </w:tc>
        <w:tc>
          <w:tcPr>
            <w:tcW w:w="567" w:type="dxa"/>
            <w:tcBorders>
              <w:top w:val="nil"/>
              <w:left w:val="single" w:sz="4" w:space="0" w:color="auto"/>
              <w:bottom w:val="single" w:sz="4" w:space="0" w:color="auto"/>
              <w:right w:val="single" w:sz="4" w:space="0" w:color="auto"/>
            </w:tcBorders>
          </w:tcPr>
          <w:p w14:paraId="44DE603E" w14:textId="77777777" w:rsidR="00D4174E" w:rsidRPr="00613175" w:rsidRDefault="00D4174E">
            <w:pPr>
              <w:pStyle w:val="TAL"/>
            </w:pPr>
          </w:p>
        </w:tc>
        <w:tc>
          <w:tcPr>
            <w:tcW w:w="1437" w:type="dxa"/>
            <w:tcBorders>
              <w:top w:val="nil"/>
              <w:left w:val="single" w:sz="4" w:space="0" w:color="auto"/>
              <w:bottom w:val="single" w:sz="4" w:space="0" w:color="auto"/>
              <w:right w:val="single" w:sz="4" w:space="0" w:color="auto"/>
            </w:tcBorders>
          </w:tcPr>
          <w:p w14:paraId="221EF441" w14:textId="77777777" w:rsidR="00D4174E" w:rsidRPr="00613175" w:rsidRDefault="00D4174E">
            <w:pPr>
              <w:pStyle w:val="TAL"/>
            </w:pPr>
          </w:p>
        </w:tc>
      </w:tr>
    </w:tbl>
    <w:p w14:paraId="7BA7B466" w14:textId="77777777" w:rsidR="00D4174E" w:rsidRPr="00613175" w:rsidRDefault="00D4174E" w:rsidP="00D4174E">
      <w:pPr>
        <w:rPr>
          <w:lang w:eastAsia="en-US"/>
        </w:rPr>
      </w:pPr>
    </w:p>
    <w:p w14:paraId="6BC09DD2" w14:textId="77777777" w:rsidR="00D4174E" w:rsidRPr="00613175" w:rsidRDefault="00D4174E" w:rsidP="00D4174E">
      <w:pPr>
        <w:pStyle w:val="H6"/>
        <w:rPr>
          <w:snapToGrid w:val="0"/>
        </w:rPr>
      </w:pPr>
      <w:r w:rsidRPr="00613175">
        <w:rPr>
          <w:snapToGrid w:val="0"/>
        </w:rPr>
        <w:t>HTTP Response (step 3a) for HTTP Digest XCAP authentication</w:t>
      </w:r>
    </w:p>
    <w:tbl>
      <w:tblPr>
        <w:tblW w:w="0" w:type="auto"/>
        <w:jc w:val="center"/>
        <w:tblCellMar>
          <w:left w:w="28" w:type="dxa"/>
        </w:tblCellMar>
        <w:tblLook w:val="01E0" w:firstRow="1" w:lastRow="1" w:firstColumn="1" w:lastColumn="1" w:noHBand="0" w:noVBand="0"/>
      </w:tblPr>
      <w:tblGrid>
        <w:gridCol w:w="1961"/>
        <w:gridCol w:w="850"/>
        <w:gridCol w:w="4731"/>
        <w:gridCol w:w="567"/>
        <w:gridCol w:w="1437"/>
      </w:tblGrid>
      <w:tr w:rsidR="00D4174E" w:rsidRPr="00613175" w14:paraId="1FC14A4D" w14:textId="77777777" w:rsidTr="00D4174E">
        <w:trPr>
          <w:tblHeader/>
          <w:jc w:val="center"/>
        </w:trPr>
        <w:tc>
          <w:tcPr>
            <w:tcW w:w="1961" w:type="dxa"/>
            <w:tcBorders>
              <w:top w:val="single" w:sz="4" w:space="0" w:color="auto"/>
              <w:left w:val="single" w:sz="4" w:space="0" w:color="auto"/>
              <w:bottom w:val="single" w:sz="4" w:space="0" w:color="auto"/>
              <w:right w:val="single" w:sz="4" w:space="0" w:color="auto"/>
            </w:tcBorders>
            <w:hideMark/>
          </w:tcPr>
          <w:p w14:paraId="5773695D" w14:textId="77777777" w:rsidR="00D4174E" w:rsidRPr="00613175" w:rsidRDefault="00D4174E">
            <w:pPr>
              <w:pStyle w:val="TAH"/>
            </w:pPr>
            <w:r w:rsidRPr="00613175">
              <w:t>Header/param</w:t>
            </w:r>
          </w:p>
        </w:tc>
        <w:tc>
          <w:tcPr>
            <w:tcW w:w="850" w:type="dxa"/>
            <w:tcBorders>
              <w:top w:val="single" w:sz="4" w:space="0" w:color="auto"/>
              <w:left w:val="single" w:sz="4" w:space="0" w:color="auto"/>
              <w:bottom w:val="single" w:sz="4" w:space="0" w:color="auto"/>
              <w:right w:val="single" w:sz="4" w:space="0" w:color="auto"/>
            </w:tcBorders>
            <w:hideMark/>
          </w:tcPr>
          <w:p w14:paraId="019DFA2B" w14:textId="77777777" w:rsidR="00D4174E" w:rsidRPr="00613175" w:rsidRDefault="00D4174E">
            <w:pPr>
              <w:pStyle w:val="TAH"/>
            </w:pPr>
            <w:r w:rsidRPr="00613175">
              <w:t>Cond</w:t>
            </w:r>
          </w:p>
        </w:tc>
        <w:tc>
          <w:tcPr>
            <w:tcW w:w="4731" w:type="dxa"/>
            <w:tcBorders>
              <w:top w:val="single" w:sz="4" w:space="0" w:color="auto"/>
              <w:left w:val="single" w:sz="4" w:space="0" w:color="auto"/>
              <w:bottom w:val="single" w:sz="4" w:space="0" w:color="auto"/>
              <w:right w:val="single" w:sz="4" w:space="0" w:color="auto"/>
            </w:tcBorders>
            <w:hideMark/>
          </w:tcPr>
          <w:p w14:paraId="2492EDE2" w14:textId="77777777" w:rsidR="00D4174E" w:rsidRPr="00613175" w:rsidRDefault="00D4174E">
            <w:pPr>
              <w:pStyle w:val="TAH"/>
            </w:pPr>
            <w:r w:rsidRPr="00613175">
              <w:t>Value/remark</w:t>
            </w:r>
          </w:p>
        </w:tc>
        <w:tc>
          <w:tcPr>
            <w:tcW w:w="567" w:type="dxa"/>
            <w:tcBorders>
              <w:top w:val="single" w:sz="4" w:space="0" w:color="auto"/>
              <w:left w:val="single" w:sz="4" w:space="0" w:color="auto"/>
              <w:bottom w:val="single" w:sz="4" w:space="0" w:color="auto"/>
              <w:right w:val="single" w:sz="4" w:space="0" w:color="auto"/>
            </w:tcBorders>
            <w:hideMark/>
          </w:tcPr>
          <w:p w14:paraId="33BCBBAA" w14:textId="77777777" w:rsidR="00D4174E" w:rsidRPr="00613175" w:rsidRDefault="00D4174E">
            <w:pPr>
              <w:pStyle w:val="TAH"/>
            </w:pPr>
            <w:r w:rsidRPr="00613175">
              <w:t>Rel</w:t>
            </w:r>
          </w:p>
        </w:tc>
        <w:tc>
          <w:tcPr>
            <w:tcW w:w="1437" w:type="dxa"/>
            <w:tcBorders>
              <w:top w:val="single" w:sz="4" w:space="0" w:color="auto"/>
              <w:left w:val="single" w:sz="4" w:space="0" w:color="auto"/>
              <w:bottom w:val="single" w:sz="4" w:space="0" w:color="auto"/>
              <w:right w:val="single" w:sz="4" w:space="0" w:color="auto"/>
            </w:tcBorders>
            <w:hideMark/>
          </w:tcPr>
          <w:p w14:paraId="6A782F73" w14:textId="77777777" w:rsidR="00D4174E" w:rsidRPr="00613175" w:rsidRDefault="00D4174E">
            <w:pPr>
              <w:pStyle w:val="TAH"/>
            </w:pPr>
            <w:r w:rsidRPr="00613175">
              <w:t>Reference</w:t>
            </w:r>
          </w:p>
        </w:tc>
      </w:tr>
      <w:tr w:rsidR="00D4174E" w:rsidRPr="00613175" w14:paraId="79E8F205" w14:textId="77777777" w:rsidTr="00D4174E">
        <w:trPr>
          <w:cantSplit/>
          <w:jc w:val="center"/>
        </w:trPr>
        <w:tc>
          <w:tcPr>
            <w:tcW w:w="1961" w:type="dxa"/>
            <w:tcBorders>
              <w:top w:val="single" w:sz="4" w:space="0" w:color="auto"/>
              <w:left w:val="single" w:sz="4" w:space="0" w:color="auto"/>
              <w:bottom w:val="nil"/>
              <w:right w:val="single" w:sz="4" w:space="0" w:color="auto"/>
            </w:tcBorders>
            <w:hideMark/>
          </w:tcPr>
          <w:p w14:paraId="554C1CFA" w14:textId="77777777" w:rsidR="00D4174E" w:rsidRPr="00613175" w:rsidRDefault="00D4174E">
            <w:pPr>
              <w:pStyle w:val="TAL"/>
              <w:rPr>
                <w:b/>
              </w:rPr>
            </w:pPr>
            <w:r w:rsidRPr="00613175">
              <w:rPr>
                <w:b/>
              </w:rPr>
              <w:t>Status-Line</w:t>
            </w:r>
          </w:p>
        </w:tc>
        <w:tc>
          <w:tcPr>
            <w:tcW w:w="850" w:type="dxa"/>
            <w:tcBorders>
              <w:top w:val="single" w:sz="4" w:space="0" w:color="auto"/>
              <w:left w:val="single" w:sz="4" w:space="0" w:color="auto"/>
              <w:bottom w:val="nil"/>
              <w:right w:val="single" w:sz="4" w:space="0" w:color="auto"/>
            </w:tcBorders>
          </w:tcPr>
          <w:p w14:paraId="640074B7" w14:textId="77777777" w:rsidR="00D4174E" w:rsidRPr="00613175" w:rsidRDefault="00D4174E">
            <w:pPr>
              <w:pStyle w:val="TAL"/>
            </w:pPr>
          </w:p>
        </w:tc>
        <w:tc>
          <w:tcPr>
            <w:tcW w:w="4731" w:type="dxa"/>
            <w:tcBorders>
              <w:top w:val="single" w:sz="4" w:space="0" w:color="auto"/>
              <w:left w:val="single" w:sz="4" w:space="0" w:color="auto"/>
              <w:bottom w:val="nil"/>
              <w:right w:val="single" w:sz="4" w:space="0" w:color="auto"/>
            </w:tcBorders>
          </w:tcPr>
          <w:p w14:paraId="008A7EC7" w14:textId="77777777" w:rsidR="00D4174E" w:rsidRPr="00613175" w:rsidRDefault="00D4174E">
            <w:pPr>
              <w:pStyle w:val="TAL"/>
            </w:pPr>
          </w:p>
        </w:tc>
        <w:tc>
          <w:tcPr>
            <w:tcW w:w="567" w:type="dxa"/>
            <w:vMerge w:val="restart"/>
            <w:tcBorders>
              <w:top w:val="single" w:sz="4" w:space="0" w:color="auto"/>
              <w:left w:val="single" w:sz="4" w:space="0" w:color="auto"/>
              <w:bottom w:val="single" w:sz="4" w:space="0" w:color="auto"/>
              <w:right w:val="single" w:sz="4" w:space="0" w:color="auto"/>
            </w:tcBorders>
          </w:tcPr>
          <w:p w14:paraId="5C2E5A27" w14:textId="77777777" w:rsidR="00D4174E" w:rsidRPr="00613175" w:rsidRDefault="00D4174E">
            <w:pPr>
              <w:pStyle w:val="TAL"/>
            </w:pPr>
          </w:p>
        </w:tc>
        <w:tc>
          <w:tcPr>
            <w:tcW w:w="1437" w:type="dxa"/>
            <w:vMerge w:val="restart"/>
            <w:tcBorders>
              <w:top w:val="single" w:sz="4" w:space="0" w:color="auto"/>
              <w:left w:val="single" w:sz="4" w:space="0" w:color="auto"/>
              <w:bottom w:val="single" w:sz="4" w:space="0" w:color="auto"/>
              <w:right w:val="single" w:sz="4" w:space="0" w:color="auto"/>
            </w:tcBorders>
            <w:hideMark/>
          </w:tcPr>
          <w:p w14:paraId="79457D68" w14:textId="77777777" w:rsidR="00D4174E" w:rsidRPr="00613175" w:rsidRDefault="00D4174E">
            <w:pPr>
              <w:pStyle w:val="TAL"/>
              <w:rPr>
                <w:b/>
              </w:rPr>
            </w:pPr>
            <w:r w:rsidRPr="00613175">
              <w:t>RFC 2616 [46]</w:t>
            </w:r>
          </w:p>
        </w:tc>
      </w:tr>
      <w:tr w:rsidR="00D4174E" w:rsidRPr="00613175" w14:paraId="19608185" w14:textId="77777777" w:rsidTr="00D4174E">
        <w:trPr>
          <w:cantSplit/>
          <w:jc w:val="center"/>
        </w:trPr>
        <w:tc>
          <w:tcPr>
            <w:tcW w:w="1961" w:type="dxa"/>
            <w:tcBorders>
              <w:top w:val="nil"/>
              <w:left w:val="single" w:sz="4" w:space="0" w:color="auto"/>
              <w:bottom w:val="nil"/>
              <w:right w:val="single" w:sz="4" w:space="0" w:color="auto"/>
            </w:tcBorders>
            <w:hideMark/>
          </w:tcPr>
          <w:p w14:paraId="789991BD" w14:textId="77777777" w:rsidR="00D4174E" w:rsidRPr="00613175" w:rsidRDefault="00D4174E">
            <w:pPr>
              <w:pStyle w:val="TAL"/>
            </w:pPr>
            <w:r w:rsidRPr="00613175">
              <w:tab/>
              <w:t>Version</w:t>
            </w:r>
          </w:p>
        </w:tc>
        <w:tc>
          <w:tcPr>
            <w:tcW w:w="850" w:type="dxa"/>
            <w:tcBorders>
              <w:top w:val="nil"/>
              <w:left w:val="single" w:sz="4" w:space="0" w:color="auto"/>
              <w:bottom w:val="nil"/>
              <w:right w:val="single" w:sz="4" w:space="0" w:color="auto"/>
            </w:tcBorders>
          </w:tcPr>
          <w:p w14:paraId="3678FD77" w14:textId="77777777" w:rsidR="00D4174E" w:rsidRPr="00613175" w:rsidRDefault="00D4174E">
            <w:pPr>
              <w:pStyle w:val="TAL"/>
            </w:pPr>
          </w:p>
        </w:tc>
        <w:tc>
          <w:tcPr>
            <w:tcW w:w="4731" w:type="dxa"/>
            <w:tcBorders>
              <w:top w:val="nil"/>
              <w:left w:val="single" w:sz="4" w:space="0" w:color="auto"/>
              <w:bottom w:val="nil"/>
              <w:right w:val="single" w:sz="4" w:space="0" w:color="auto"/>
            </w:tcBorders>
            <w:hideMark/>
          </w:tcPr>
          <w:p w14:paraId="5AA0972B" w14:textId="77777777" w:rsidR="00D4174E" w:rsidRPr="00613175" w:rsidRDefault="00D4174E">
            <w:pPr>
              <w:pStyle w:val="TAL"/>
              <w:rPr>
                <w:i/>
              </w:rPr>
            </w:pPr>
            <w:r w:rsidRPr="00613175">
              <w:rPr>
                <w:i/>
              </w:rPr>
              <w:t>HTTP 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43DC3"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524652" w14:textId="77777777" w:rsidR="00D4174E" w:rsidRPr="00613175" w:rsidRDefault="00D4174E">
            <w:pPr>
              <w:spacing w:after="0"/>
              <w:rPr>
                <w:rFonts w:ascii="Arial" w:hAnsi="Arial"/>
                <w:b/>
                <w:sz w:val="18"/>
                <w:lang w:eastAsia="en-US"/>
              </w:rPr>
            </w:pPr>
          </w:p>
        </w:tc>
      </w:tr>
      <w:tr w:rsidR="00D4174E" w:rsidRPr="00613175" w14:paraId="32CBAFC3" w14:textId="77777777" w:rsidTr="00D4174E">
        <w:trPr>
          <w:cantSplit/>
          <w:jc w:val="center"/>
        </w:trPr>
        <w:tc>
          <w:tcPr>
            <w:tcW w:w="1961" w:type="dxa"/>
            <w:tcBorders>
              <w:top w:val="nil"/>
              <w:left w:val="single" w:sz="4" w:space="0" w:color="auto"/>
              <w:bottom w:val="nil"/>
              <w:right w:val="single" w:sz="4" w:space="0" w:color="auto"/>
            </w:tcBorders>
            <w:hideMark/>
          </w:tcPr>
          <w:p w14:paraId="26559AF8" w14:textId="77777777" w:rsidR="00D4174E" w:rsidRPr="00613175" w:rsidRDefault="00D4174E">
            <w:pPr>
              <w:pStyle w:val="TAL"/>
            </w:pPr>
            <w:r w:rsidRPr="00613175">
              <w:tab/>
              <w:t>Code</w:t>
            </w:r>
          </w:p>
        </w:tc>
        <w:tc>
          <w:tcPr>
            <w:tcW w:w="850" w:type="dxa"/>
            <w:tcBorders>
              <w:top w:val="nil"/>
              <w:left w:val="single" w:sz="4" w:space="0" w:color="auto"/>
              <w:bottom w:val="nil"/>
              <w:right w:val="single" w:sz="4" w:space="0" w:color="auto"/>
            </w:tcBorders>
          </w:tcPr>
          <w:p w14:paraId="3D26D2CB" w14:textId="77777777" w:rsidR="00D4174E" w:rsidRPr="00613175" w:rsidRDefault="00D4174E">
            <w:pPr>
              <w:pStyle w:val="TAL"/>
            </w:pPr>
          </w:p>
        </w:tc>
        <w:tc>
          <w:tcPr>
            <w:tcW w:w="4731" w:type="dxa"/>
            <w:tcBorders>
              <w:top w:val="nil"/>
              <w:left w:val="single" w:sz="4" w:space="0" w:color="auto"/>
              <w:bottom w:val="nil"/>
              <w:right w:val="single" w:sz="4" w:space="0" w:color="auto"/>
            </w:tcBorders>
            <w:hideMark/>
          </w:tcPr>
          <w:p w14:paraId="15718027" w14:textId="77777777" w:rsidR="00D4174E" w:rsidRPr="00613175" w:rsidRDefault="00D4174E">
            <w:pPr>
              <w:pStyle w:val="TAL"/>
              <w:rPr>
                <w:i/>
              </w:rPr>
            </w:pPr>
            <w:r w:rsidRPr="00613175">
              <w:rPr>
                <w:i/>
              </w:rPr>
              <w:t>401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4E19CE"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0D22B" w14:textId="77777777" w:rsidR="00D4174E" w:rsidRPr="00613175" w:rsidRDefault="00D4174E">
            <w:pPr>
              <w:spacing w:after="0"/>
              <w:rPr>
                <w:rFonts w:ascii="Arial" w:hAnsi="Arial"/>
                <w:b/>
                <w:sz w:val="18"/>
                <w:lang w:eastAsia="en-US"/>
              </w:rPr>
            </w:pPr>
          </w:p>
        </w:tc>
      </w:tr>
      <w:tr w:rsidR="00D4174E" w:rsidRPr="00613175" w14:paraId="7AE5F6FB" w14:textId="77777777" w:rsidTr="00D4174E">
        <w:trPr>
          <w:cantSplit/>
          <w:jc w:val="center"/>
        </w:trPr>
        <w:tc>
          <w:tcPr>
            <w:tcW w:w="1961" w:type="dxa"/>
            <w:tcBorders>
              <w:top w:val="nil"/>
              <w:left w:val="single" w:sz="4" w:space="0" w:color="auto"/>
              <w:bottom w:val="single" w:sz="4" w:space="0" w:color="auto"/>
              <w:right w:val="single" w:sz="4" w:space="0" w:color="auto"/>
            </w:tcBorders>
            <w:hideMark/>
          </w:tcPr>
          <w:p w14:paraId="4B229425" w14:textId="77777777" w:rsidR="00D4174E" w:rsidRPr="00613175" w:rsidRDefault="00D4174E">
            <w:pPr>
              <w:pStyle w:val="TAL"/>
            </w:pPr>
            <w:r w:rsidRPr="00613175">
              <w:tab/>
              <w:t>Reason</w:t>
            </w:r>
          </w:p>
        </w:tc>
        <w:tc>
          <w:tcPr>
            <w:tcW w:w="850" w:type="dxa"/>
            <w:tcBorders>
              <w:top w:val="nil"/>
              <w:left w:val="single" w:sz="4" w:space="0" w:color="auto"/>
              <w:bottom w:val="single" w:sz="4" w:space="0" w:color="auto"/>
              <w:right w:val="single" w:sz="4" w:space="0" w:color="auto"/>
            </w:tcBorders>
          </w:tcPr>
          <w:p w14:paraId="089A3426" w14:textId="77777777" w:rsidR="00D4174E" w:rsidRPr="00613175" w:rsidRDefault="00D4174E">
            <w:pPr>
              <w:pStyle w:val="TAL"/>
            </w:pPr>
          </w:p>
        </w:tc>
        <w:tc>
          <w:tcPr>
            <w:tcW w:w="4731" w:type="dxa"/>
            <w:tcBorders>
              <w:top w:val="nil"/>
              <w:left w:val="single" w:sz="4" w:space="0" w:color="auto"/>
              <w:bottom w:val="single" w:sz="4" w:space="0" w:color="auto"/>
              <w:right w:val="single" w:sz="4" w:space="0" w:color="auto"/>
            </w:tcBorders>
            <w:hideMark/>
          </w:tcPr>
          <w:p w14:paraId="1ECF4E14" w14:textId="77777777" w:rsidR="00D4174E" w:rsidRPr="00613175" w:rsidRDefault="00D4174E">
            <w:pPr>
              <w:pStyle w:val="TAL"/>
              <w:rPr>
                <w:i/>
              </w:rPr>
            </w:pPr>
            <w:r w:rsidRPr="00613175">
              <w:rPr>
                <w:i/>
              </w:rPr>
              <w:t>Unauthorized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F3188E" w14:textId="77777777" w:rsidR="00D4174E" w:rsidRPr="00613175" w:rsidRDefault="00D4174E">
            <w:pPr>
              <w:spacing w:after="0"/>
              <w:rPr>
                <w:rFonts w:ascii="Arial" w:hAnsi="Arial"/>
                <w:sz w:val="1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01B769" w14:textId="77777777" w:rsidR="00D4174E" w:rsidRPr="00613175" w:rsidRDefault="00D4174E">
            <w:pPr>
              <w:spacing w:after="0"/>
              <w:rPr>
                <w:rFonts w:ascii="Arial" w:hAnsi="Arial"/>
                <w:b/>
                <w:sz w:val="18"/>
                <w:lang w:eastAsia="en-US"/>
              </w:rPr>
            </w:pPr>
          </w:p>
        </w:tc>
      </w:tr>
      <w:tr w:rsidR="00D4174E" w:rsidRPr="00613175" w14:paraId="6E83D2A0" w14:textId="77777777" w:rsidTr="00D4174E">
        <w:trPr>
          <w:cantSplit/>
          <w:jc w:val="center"/>
        </w:trPr>
        <w:tc>
          <w:tcPr>
            <w:tcW w:w="1961" w:type="dxa"/>
            <w:tcBorders>
              <w:top w:val="single" w:sz="4" w:space="0" w:color="auto"/>
              <w:left w:val="single" w:sz="4" w:space="0" w:color="auto"/>
              <w:bottom w:val="nil"/>
              <w:right w:val="single" w:sz="4" w:space="0" w:color="auto"/>
            </w:tcBorders>
            <w:hideMark/>
          </w:tcPr>
          <w:p w14:paraId="6340F218" w14:textId="77777777" w:rsidR="00D4174E" w:rsidRPr="00613175" w:rsidRDefault="00D4174E">
            <w:pPr>
              <w:pStyle w:val="TAL"/>
            </w:pPr>
            <w:r w:rsidRPr="00613175">
              <w:rPr>
                <w:b/>
              </w:rPr>
              <w:t>Server</w:t>
            </w:r>
          </w:p>
        </w:tc>
        <w:tc>
          <w:tcPr>
            <w:tcW w:w="850" w:type="dxa"/>
            <w:tcBorders>
              <w:top w:val="single" w:sz="4" w:space="0" w:color="auto"/>
              <w:left w:val="single" w:sz="4" w:space="0" w:color="auto"/>
              <w:bottom w:val="nil"/>
              <w:right w:val="single" w:sz="4" w:space="0" w:color="auto"/>
            </w:tcBorders>
          </w:tcPr>
          <w:p w14:paraId="4D9466BF" w14:textId="77777777" w:rsidR="00D4174E" w:rsidRPr="00613175" w:rsidRDefault="00D4174E">
            <w:pPr>
              <w:pStyle w:val="TAL"/>
            </w:pPr>
          </w:p>
        </w:tc>
        <w:tc>
          <w:tcPr>
            <w:tcW w:w="4731" w:type="dxa"/>
            <w:tcBorders>
              <w:top w:val="single" w:sz="4" w:space="0" w:color="auto"/>
              <w:left w:val="single" w:sz="4" w:space="0" w:color="auto"/>
              <w:bottom w:val="nil"/>
              <w:right w:val="single" w:sz="4" w:space="0" w:color="auto"/>
            </w:tcBorders>
          </w:tcPr>
          <w:p w14:paraId="51369A08" w14:textId="77777777" w:rsidR="00D4174E" w:rsidRPr="00613175" w:rsidRDefault="00D4174E">
            <w:pPr>
              <w:pStyle w:val="TAL"/>
            </w:pPr>
          </w:p>
        </w:tc>
        <w:tc>
          <w:tcPr>
            <w:tcW w:w="567" w:type="dxa"/>
            <w:tcBorders>
              <w:top w:val="single" w:sz="4" w:space="0" w:color="auto"/>
              <w:left w:val="single" w:sz="4" w:space="0" w:color="auto"/>
              <w:bottom w:val="nil"/>
              <w:right w:val="single" w:sz="4" w:space="0" w:color="auto"/>
            </w:tcBorders>
          </w:tcPr>
          <w:p w14:paraId="36C00D48" w14:textId="77777777" w:rsidR="00D4174E" w:rsidRPr="00613175" w:rsidRDefault="00D4174E">
            <w:pPr>
              <w:pStyle w:val="TAL"/>
            </w:pPr>
          </w:p>
        </w:tc>
        <w:tc>
          <w:tcPr>
            <w:tcW w:w="1437" w:type="dxa"/>
            <w:tcBorders>
              <w:top w:val="single" w:sz="4" w:space="0" w:color="auto"/>
              <w:left w:val="single" w:sz="4" w:space="0" w:color="auto"/>
              <w:bottom w:val="nil"/>
              <w:right w:val="single" w:sz="4" w:space="0" w:color="auto"/>
            </w:tcBorders>
            <w:hideMark/>
          </w:tcPr>
          <w:p w14:paraId="00CA5DF9" w14:textId="77777777" w:rsidR="00D4174E" w:rsidRPr="00613175" w:rsidRDefault="00D4174E">
            <w:pPr>
              <w:pStyle w:val="TAL"/>
            </w:pPr>
            <w:r w:rsidRPr="00613175">
              <w:t>RFC 2616 [46]</w:t>
            </w:r>
          </w:p>
        </w:tc>
      </w:tr>
      <w:tr w:rsidR="00D4174E" w:rsidRPr="00613175" w14:paraId="0049D627" w14:textId="77777777" w:rsidTr="00D4174E">
        <w:trPr>
          <w:cantSplit/>
          <w:jc w:val="center"/>
        </w:trPr>
        <w:tc>
          <w:tcPr>
            <w:tcW w:w="1961" w:type="dxa"/>
            <w:tcBorders>
              <w:top w:val="nil"/>
              <w:left w:val="single" w:sz="4" w:space="0" w:color="auto"/>
              <w:bottom w:val="single" w:sz="4" w:space="0" w:color="auto"/>
              <w:right w:val="single" w:sz="4" w:space="0" w:color="auto"/>
            </w:tcBorders>
            <w:hideMark/>
          </w:tcPr>
          <w:p w14:paraId="523434AB" w14:textId="77777777" w:rsidR="00D4174E" w:rsidRPr="00613175" w:rsidRDefault="00D4174E">
            <w:pPr>
              <w:pStyle w:val="TAL"/>
            </w:pPr>
            <w:r w:rsidRPr="00613175">
              <w:tab/>
              <w:t>product</w:t>
            </w:r>
          </w:p>
        </w:tc>
        <w:tc>
          <w:tcPr>
            <w:tcW w:w="850" w:type="dxa"/>
            <w:tcBorders>
              <w:top w:val="nil"/>
              <w:left w:val="single" w:sz="4" w:space="0" w:color="auto"/>
              <w:bottom w:val="single" w:sz="4" w:space="0" w:color="auto"/>
              <w:right w:val="single" w:sz="4" w:space="0" w:color="auto"/>
            </w:tcBorders>
          </w:tcPr>
          <w:p w14:paraId="37D562C2" w14:textId="77777777" w:rsidR="00D4174E" w:rsidRPr="00613175" w:rsidRDefault="00D4174E">
            <w:pPr>
              <w:pStyle w:val="TAL"/>
            </w:pPr>
          </w:p>
        </w:tc>
        <w:tc>
          <w:tcPr>
            <w:tcW w:w="4731" w:type="dxa"/>
            <w:tcBorders>
              <w:top w:val="nil"/>
              <w:left w:val="single" w:sz="4" w:space="0" w:color="auto"/>
              <w:bottom w:val="single" w:sz="4" w:space="0" w:color="auto"/>
              <w:right w:val="single" w:sz="4" w:space="0" w:color="auto"/>
            </w:tcBorders>
            <w:hideMark/>
          </w:tcPr>
          <w:p w14:paraId="103A6FC4" w14:textId="77777777" w:rsidR="00D4174E" w:rsidRPr="00613175" w:rsidRDefault="00D4174E">
            <w:pPr>
              <w:pStyle w:val="TAL"/>
              <w:rPr>
                <w:i/>
              </w:rPr>
            </w:pPr>
            <w:r w:rsidRPr="00613175">
              <w:rPr>
                <w:i/>
              </w:rPr>
              <w:t>XCAP-Server</w:t>
            </w:r>
          </w:p>
        </w:tc>
        <w:tc>
          <w:tcPr>
            <w:tcW w:w="567" w:type="dxa"/>
            <w:tcBorders>
              <w:top w:val="nil"/>
              <w:left w:val="single" w:sz="4" w:space="0" w:color="auto"/>
              <w:bottom w:val="single" w:sz="4" w:space="0" w:color="auto"/>
              <w:right w:val="single" w:sz="4" w:space="0" w:color="auto"/>
            </w:tcBorders>
          </w:tcPr>
          <w:p w14:paraId="2CDE6A07" w14:textId="77777777" w:rsidR="00D4174E" w:rsidRPr="00613175" w:rsidRDefault="00D4174E">
            <w:pPr>
              <w:pStyle w:val="TAL"/>
            </w:pPr>
          </w:p>
        </w:tc>
        <w:tc>
          <w:tcPr>
            <w:tcW w:w="1437" w:type="dxa"/>
            <w:tcBorders>
              <w:top w:val="nil"/>
              <w:left w:val="single" w:sz="4" w:space="0" w:color="auto"/>
              <w:bottom w:val="single" w:sz="4" w:space="0" w:color="auto"/>
              <w:right w:val="single" w:sz="4" w:space="0" w:color="auto"/>
            </w:tcBorders>
          </w:tcPr>
          <w:p w14:paraId="6B964E61" w14:textId="77777777" w:rsidR="00D4174E" w:rsidRPr="00613175" w:rsidRDefault="00D4174E">
            <w:pPr>
              <w:pStyle w:val="TAL"/>
            </w:pPr>
          </w:p>
        </w:tc>
      </w:tr>
      <w:tr w:rsidR="00D4174E" w:rsidRPr="00613175" w14:paraId="7DE000F6" w14:textId="77777777" w:rsidTr="00D4174E">
        <w:trPr>
          <w:cantSplit/>
          <w:jc w:val="center"/>
        </w:trPr>
        <w:tc>
          <w:tcPr>
            <w:tcW w:w="1961" w:type="dxa"/>
            <w:tcBorders>
              <w:top w:val="single" w:sz="4" w:space="0" w:color="auto"/>
              <w:left w:val="single" w:sz="4" w:space="0" w:color="auto"/>
              <w:bottom w:val="nil"/>
              <w:right w:val="single" w:sz="4" w:space="0" w:color="auto"/>
            </w:tcBorders>
            <w:hideMark/>
          </w:tcPr>
          <w:p w14:paraId="2BA953D6" w14:textId="77777777" w:rsidR="00D4174E" w:rsidRPr="00613175" w:rsidRDefault="00D4174E">
            <w:pPr>
              <w:pStyle w:val="TAL"/>
            </w:pPr>
            <w:r w:rsidRPr="00613175">
              <w:rPr>
                <w:b/>
              </w:rPr>
              <w:t>Date</w:t>
            </w:r>
          </w:p>
        </w:tc>
        <w:tc>
          <w:tcPr>
            <w:tcW w:w="850" w:type="dxa"/>
            <w:tcBorders>
              <w:top w:val="single" w:sz="4" w:space="0" w:color="auto"/>
              <w:left w:val="single" w:sz="4" w:space="0" w:color="auto"/>
              <w:bottom w:val="nil"/>
              <w:right w:val="single" w:sz="4" w:space="0" w:color="auto"/>
            </w:tcBorders>
          </w:tcPr>
          <w:p w14:paraId="1A01FF07" w14:textId="77777777" w:rsidR="00D4174E" w:rsidRPr="00613175" w:rsidRDefault="00D4174E">
            <w:pPr>
              <w:pStyle w:val="TAL"/>
            </w:pPr>
          </w:p>
        </w:tc>
        <w:tc>
          <w:tcPr>
            <w:tcW w:w="4731" w:type="dxa"/>
            <w:tcBorders>
              <w:top w:val="single" w:sz="4" w:space="0" w:color="auto"/>
              <w:left w:val="single" w:sz="4" w:space="0" w:color="auto"/>
              <w:bottom w:val="nil"/>
              <w:right w:val="single" w:sz="4" w:space="0" w:color="auto"/>
            </w:tcBorders>
          </w:tcPr>
          <w:p w14:paraId="59A17FF1" w14:textId="77777777" w:rsidR="00D4174E" w:rsidRPr="00613175" w:rsidRDefault="00D4174E">
            <w:pPr>
              <w:pStyle w:val="TAL"/>
            </w:pPr>
          </w:p>
        </w:tc>
        <w:tc>
          <w:tcPr>
            <w:tcW w:w="567" w:type="dxa"/>
            <w:tcBorders>
              <w:top w:val="single" w:sz="4" w:space="0" w:color="auto"/>
              <w:left w:val="single" w:sz="4" w:space="0" w:color="auto"/>
              <w:bottom w:val="nil"/>
              <w:right w:val="single" w:sz="4" w:space="0" w:color="auto"/>
            </w:tcBorders>
          </w:tcPr>
          <w:p w14:paraId="23B61692" w14:textId="77777777" w:rsidR="00D4174E" w:rsidRPr="00613175" w:rsidRDefault="00D4174E">
            <w:pPr>
              <w:pStyle w:val="TAL"/>
            </w:pPr>
          </w:p>
        </w:tc>
        <w:tc>
          <w:tcPr>
            <w:tcW w:w="1437" w:type="dxa"/>
            <w:tcBorders>
              <w:top w:val="single" w:sz="4" w:space="0" w:color="auto"/>
              <w:left w:val="single" w:sz="4" w:space="0" w:color="auto"/>
              <w:bottom w:val="nil"/>
              <w:right w:val="single" w:sz="4" w:space="0" w:color="auto"/>
            </w:tcBorders>
            <w:hideMark/>
          </w:tcPr>
          <w:p w14:paraId="1B8CA699" w14:textId="77777777" w:rsidR="00D4174E" w:rsidRPr="00613175" w:rsidRDefault="00D4174E">
            <w:pPr>
              <w:pStyle w:val="TAL"/>
            </w:pPr>
            <w:r w:rsidRPr="00613175">
              <w:t>RFC 2616 [46]</w:t>
            </w:r>
          </w:p>
        </w:tc>
      </w:tr>
      <w:tr w:rsidR="00D4174E" w:rsidRPr="00613175" w14:paraId="7EB8CD24" w14:textId="77777777" w:rsidTr="00D4174E">
        <w:trPr>
          <w:cantSplit/>
          <w:jc w:val="center"/>
        </w:trPr>
        <w:tc>
          <w:tcPr>
            <w:tcW w:w="1961" w:type="dxa"/>
            <w:tcBorders>
              <w:top w:val="nil"/>
              <w:left w:val="single" w:sz="4" w:space="0" w:color="auto"/>
              <w:bottom w:val="single" w:sz="4" w:space="0" w:color="auto"/>
              <w:right w:val="single" w:sz="4" w:space="0" w:color="auto"/>
            </w:tcBorders>
            <w:hideMark/>
          </w:tcPr>
          <w:p w14:paraId="1591E537" w14:textId="77777777" w:rsidR="00D4174E" w:rsidRPr="00613175" w:rsidRDefault="00D4174E">
            <w:pPr>
              <w:pStyle w:val="TAL"/>
            </w:pPr>
            <w:r w:rsidRPr="00613175">
              <w:tab/>
              <w:t>HTTP-date</w:t>
            </w:r>
          </w:p>
        </w:tc>
        <w:tc>
          <w:tcPr>
            <w:tcW w:w="850" w:type="dxa"/>
            <w:tcBorders>
              <w:top w:val="nil"/>
              <w:left w:val="single" w:sz="4" w:space="0" w:color="auto"/>
              <w:bottom w:val="single" w:sz="4" w:space="0" w:color="auto"/>
              <w:right w:val="single" w:sz="4" w:space="0" w:color="auto"/>
            </w:tcBorders>
          </w:tcPr>
          <w:p w14:paraId="19132E99" w14:textId="77777777" w:rsidR="00D4174E" w:rsidRPr="00613175" w:rsidRDefault="00D4174E">
            <w:pPr>
              <w:pStyle w:val="TAL"/>
            </w:pPr>
          </w:p>
        </w:tc>
        <w:tc>
          <w:tcPr>
            <w:tcW w:w="4731" w:type="dxa"/>
            <w:tcBorders>
              <w:top w:val="nil"/>
              <w:left w:val="single" w:sz="4" w:space="0" w:color="auto"/>
              <w:bottom w:val="single" w:sz="4" w:space="0" w:color="auto"/>
              <w:right w:val="single" w:sz="4" w:space="0" w:color="auto"/>
            </w:tcBorders>
            <w:hideMark/>
          </w:tcPr>
          <w:p w14:paraId="0FEF5F3A" w14:textId="77777777" w:rsidR="00D4174E" w:rsidRPr="00613175" w:rsidRDefault="00D4174E">
            <w:pPr>
              <w:pStyle w:val="TAL"/>
            </w:pPr>
            <w:r w:rsidRPr="00613175">
              <w:t>valid date according to RFC 2616 [46] section 3.3.1</w:t>
            </w:r>
          </w:p>
        </w:tc>
        <w:tc>
          <w:tcPr>
            <w:tcW w:w="567" w:type="dxa"/>
            <w:tcBorders>
              <w:top w:val="nil"/>
              <w:left w:val="single" w:sz="4" w:space="0" w:color="auto"/>
              <w:bottom w:val="single" w:sz="4" w:space="0" w:color="auto"/>
              <w:right w:val="single" w:sz="4" w:space="0" w:color="auto"/>
            </w:tcBorders>
          </w:tcPr>
          <w:p w14:paraId="6D24FE06" w14:textId="77777777" w:rsidR="00D4174E" w:rsidRPr="00613175" w:rsidRDefault="00D4174E">
            <w:pPr>
              <w:pStyle w:val="TAL"/>
            </w:pPr>
          </w:p>
        </w:tc>
        <w:tc>
          <w:tcPr>
            <w:tcW w:w="1437" w:type="dxa"/>
            <w:tcBorders>
              <w:top w:val="nil"/>
              <w:left w:val="single" w:sz="4" w:space="0" w:color="auto"/>
              <w:bottom w:val="single" w:sz="4" w:space="0" w:color="auto"/>
              <w:right w:val="single" w:sz="4" w:space="0" w:color="auto"/>
            </w:tcBorders>
          </w:tcPr>
          <w:p w14:paraId="3F3210BC" w14:textId="77777777" w:rsidR="00D4174E" w:rsidRPr="00613175" w:rsidRDefault="00D4174E">
            <w:pPr>
              <w:pStyle w:val="TAL"/>
            </w:pPr>
          </w:p>
        </w:tc>
      </w:tr>
      <w:tr w:rsidR="00D4174E" w:rsidRPr="00613175" w14:paraId="3992FDDE" w14:textId="77777777" w:rsidTr="00D4174E">
        <w:trPr>
          <w:cantSplit/>
          <w:jc w:val="center"/>
        </w:trPr>
        <w:tc>
          <w:tcPr>
            <w:tcW w:w="1961" w:type="dxa"/>
            <w:tcBorders>
              <w:top w:val="single" w:sz="4" w:space="0" w:color="auto"/>
              <w:left w:val="single" w:sz="4" w:space="0" w:color="auto"/>
              <w:bottom w:val="nil"/>
              <w:right w:val="single" w:sz="4" w:space="0" w:color="auto"/>
            </w:tcBorders>
            <w:hideMark/>
          </w:tcPr>
          <w:p w14:paraId="12A2DDE9" w14:textId="77777777" w:rsidR="00D4174E" w:rsidRPr="00613175" w:rsidRDefault="00D4174E">
            <w:pPr>
              <w:pStyle w:val="TAL"/>
              <w:rPr>
                <w:b/>
              </w:rPr>
            </w:pPr>
            <w:r w:rsidRPr="00613175">
              <w:rPr>
                <w:b/>
              </w:rPr>
              <w:t>WWW-Authenticate</w:t>
            </w:r>
          </w:p>
        </w:tc>
        <w:tc>
          <w:tcPr>
            <w:tcW w:w="850" w:type="dxa"/>
            <w:tcBorders>
              <w:top w:val="single" w:sz="4" w:space="0" w:color="auto"/>
              <w:left w:val="single" w:sz="4" w:space="0" w:color="auto"/>
              <w:bottom w:val="nil"/>
              <w:right w:val="single" w:sz="4" w:space="0" w:color="auto"/>
            </w:tcBorders>
          </w:tcPr>
          <w:p w14:paraId="0D27E2A1" w14:textId="77777777" w:rsidR="00D4174E" w:rsidRPr="00613175" w:rsidRDefault="00D4174E">
            <w:pPr>
              <w:pStyle w:val="TAL"/>
            </w:pPr>
          </w:p>
        </w:tc>
        <w:tc>
          <w:tcPr>
            <w:tcW w:w="4731" w:type="dxa"/>
            <w:tcBorders>
              <w:top w:val="single" w:sz="4" w:space="0" w:color="auto"/>
              <w:left w:val="single" w:sz="4" w:space="0" w:color="auto"/>
              <w:bottom w:val="nil"/>
              <w:right w:val="single" w:sz="4" w:space="0" w:color="auto"/>
            </w:tcBorders>
          </w:tcPr>
          <w:p w14:paraId="4E2DE9B1" w14:textId="77777777" w:rsidR="00D4174E" w:rsidRPr="00613175" w:rsidRDefault="00D4174E">
            <w:pPr>
              <w:pStyle w:val="TAL"/>
            </w:pPr>
          </w:p>
        </w:tc>
        <w:tc>
          <w:tcPr>
            <w:tcW w:w="567" w:type="dxa"/>
            <w:tcBorders>
              <w:top w:val="single" w:sz="4" w:space="0" w:color="auto"/>
              <w:left w:val="single" w:sz="4" w:space="0" w:color="auto"/>
              <w:bottom w:val="nil"/>
              <w:right w:val="single" w:sz="4" w:space="0" w:color="auto"/>
            </w:tcBorders>
          </w:tcPr>
          <w:p w14:paraId="526B15C6" w14:textId="77777777" w:rsidR="00D4174E" w:rsidRPr="00613175" w:rsidRDefault="00D4174E">
            <w:pPr>
              <w:pStyle w:val="TAL"/>
            </w:pPr>
          </w:p>
        </w:tc>
        <w:tc>
          <w:tcPr>
            <w:tcW w:w="1437" w:type="dxa"/>
            <w:tcBorders>
              <w:top w:val="single" w:sz="4" w:space="0" w:color="auto"/>
              <w:left w:val="single" w:sz="4" w:space="0" w:color="auto"/>
              <w:bottom w:val="nil"/>
              <w:right w:val="single" w:sz="4" w:space="0" w:color="auto"/>
            </w:tcBorders>
            <w:hideMark/>
          </w:tcPr>
          <w:p w14:paraId="712F2B09" w14:textId="77777777" w:rsidR="00D4174E" w:rsidRPr="00613175" w:rsidRDefault="00D4174E">
            <w:pPr>
              <w:pStyle w:val="TAL"/>
            </w:pPr>
            <w:r w:rsidRPr="00613175">
              <w:t>RFC 2616 [46]</w:t>
            </w:r>
          </w:p>
        </w:tc>
      </w:tr>
      <w:tr w:rsidR="00D4174E" w:rsidRPr="00613175" w14:paraId="1E28EA17" w14:textId="77777777" w:rsidTr="00D4174E">
        <w:trPr>
          <w:cantSplit/>
          <w:jc w:val="center"/>
        </w:trPr>
        <w:tc>
          <w:tcPr>
            <w:tcW w:w="1961" w:type="dxa"/>
            <w:tcBorders>
              <w:top w:val="nil"/>
              <w:left w:val="single" w:sz="4" w:space="0" w:color="auto"/>
              <w:bottom w:val="nil"/>
              <w:right w:val="single" w:sz="4" w:space="0" w:color="auto"/>
            </w:tcBorders>
            <w:hideMark/>
          </w:tcPr>
          <w:p w14:paraId="57220264" w14:textId="77777777" w:rsidR="00D4174E" w:rsidRPr="00613175" w:rsidRDefault="00D4174E">
            <w:pPr>
              <w:pStyle w:val="TAL"/>
              <w:rPr>
                <w:b/>
              </w:rPr>
            </w:pPr>
            <w:r w:rsidRPr="00613175">
              <w:rPr>
                <w:b/>
              </w:rPr>
              <w:tab/>
            </w:r>
            <w:r w:rsidRPr="00613175">
              <w:t>realm</w:t>
            </w:r>
          </w:p>
        </w:tc>
        <w:tc>
          <w:tcPr>
            <w:tcW w:w="850" w:type="dxa"/>
            <w:tcBorders>
              <w:top w:val="nil"/>
              <w:left w:val="single" w:sz="4" w:space="0" w:color="auto"/>
              <w:bottom w:val="nil"/>
              <w:right w:val="single" w:sz="4" w:space="0" w:color="auto"/>
            </w:tcBorders>
            <w:hideMark/>
          </w:tcPr>
          <w:p w14:paraId="4EC2A0E0" w14:textId="77777777" w:rsidR="00D4174E" w:rsidRPr="00613175" w:rsidRDefault="00D4174E">
            <w:pPr>
              <w:pStyle w:val="TAL"/>
            </w:pPr>
            <w:r w:rsidRPr="00613175">
              <w:t>NOT A1</w:t>
            </w:r>
          </w:p>
        </w:tc>
        <w:tc>
          <w:tcPr>
            <w:tcW w:w="4731" w:type="dxa"/>
            <w:tcBorders>
              <w:top w:val="nil"/>
              <w:left w:val="single" w:sz="4" w:space="0" w:color="auto"/>
              <w:bottom w:val="nil"/>
              <w:right w:val="single" w:sz="4" w:space="0" w:color="auto"/>
            </w:tcBorders>
            <w:hideMark/>
          </w:tcPr>
          <w:p w14:paraId="1BA29675" w14:textId="77777777" w:rsidR="00D4174E" w:rsidRPr="00613175" w:rsidRDefault="00D4174E">
            <w:pPr>
              <w:pStyle w:val="TAL"/>
            </w:pPr>
            <w:r w:rsidRPr="00613175">
              <w:t>home domain name as stored in EF</w:t>
            </w:r>
            <w:r w:rsidRPr="00613175">
              <w:rPr>
                <w:vertAlign w:val="subscript"/>
              </w:rPr>
              <w:t>DOMAIN</w:t>
            </w:r>
            <w:r w:rsidRPr="00613175">
              <w:t xml:space="preserve"> or home domain name derived from the IMSI</w:t>
            </w:r>
          </w:p>
        </w:tc>
        <w:tc>
          <w:tcPr>
            <w:tcW w:w="567" w:type="dxa"/>
            <w:tcBorders>
              <w:top w:val="nil"/>
              <w:left w:val="single" w:sz="4" w:space="0" w:color="auto"/>
              <w:bottom w:val="nil"/>
              <w:right w:val="single" w:sz="4" w:space="0" w:color="auto"/>
            </w:tcBorders>
          </w:tcPr>
          <w:p w14:paraId="4772BB41" w14:textId="77777777" w:rsidR="00D4174E" w:rsidRPr="00613175" w:rsidRDefault="00D4174E">
            <w:pPr>
              <w:pStyle w:val="TAL"/>
            </w:pPr>
          </w:p>
        </w:tc>
        <w:tc>
          <w:tcPr>
            <w:tcW w:w="1437" w:type="dxa"/>
            <w:tcBorders>
              <w:top w:val="nil"/>
              <w:left w:val="single" w:sz="4" w:space="0" w:color="auto"/>
              <w:bottom w:val="nil"/>
              <w:right w:val="single" w:sz="4" w:space="0" w:color="auto"/>
            </w:tcBorders>
          </w:tcPr>
          <w:p w14:paraId="178681A9" w14:textId="77777777" w:rsidR="00D4174E" w:rsidRPr="00613175" w:rsidRDefault="00D4174E">
            <w:pPr>
              <w:pStyle w:val="TAL"/>
            </w:pPr>
          </w:p>
        </w:tc>
      </w:tr>
      <w:tr w:rsidR="00D4174E" w:rsidRPr="00613175" w14:paraId="05ABBCE5" w14:textId="77777777" w:rsidTr="00D4174E">
        <w:trPr>
          <w:cantSplit/>
          <w:jc w:val="center"/>
        </w:trPr>
        <w:tc>
          <w:tcPr>
            <w:tcW w:w="1961" w:type="dxa"/>
            <w:tcBorders>
              <w:top w:val="nil"/>
              <w:left w:val="single" w:sz="4" w:space="0" w:color="auto"/>
              <w:bottom w:val="nil"/>
              <w:right w:val="single" w:sz="4" w:space="0" w:color="auto"/>
            </w:tcBorders>
            <w:hideMark/>
          </w:tcPr>
          <w:p w14:paraId="22A948F4" w14:textId="77777777" w:rsidR="00D4174E" w:rsidRPr="00613175" w:rsidRDefault="00D4174E">
            <w:pPr>
              <w:pStyle w:val="TAL"/>
              <w:rPr>
                <w:b/>
              </w:rPr>
            </w:pPr>
            <w:r w:rsidRPr="00613175">
              <w:rPr>
                <w:b/>
              </w:rPr>
              <w:tab/>
            </w:r>
            <w:r w:rsidRPr="00613175">
              <w:t>realm</w:t>
            </w:r>
          </w:p>
        </w:tc>
        <w:tc>
          <w:tcPr>
            <w:tcW w:w="850" w:type="dxa"/>
            <w:tcBorders>
              <w:top w:val="nil"/>
              <w:left w:val="single" w:sz="4" w:space="0" w:color="auto"/>
              <w:bottom w:val="nil"/>
              <w:right w:val="single" w:sz="4" w:space="0" w:color="auto"/>
            </w:tcBorders>
            <w:hideMark/>
          </w:tcPr>
          <w:p w14:paraId="53606EE3" w14:textId="77777777" w:rsidR="00D4174E" w:rsidRPr="00613175" w:rsidRDefault="00D4174E">
            <w:pPr>
              <w:pStyle w:val="TAL"/>
            </w:pPr>
            <w:r w:rsidRPr="00613175">
              <w:t>A1</w:t>
            </w:r>
          </w:p>
        </w:tc>
        <w:tc>
          <w:tcPr>
            <w:tcW w:w="4731" w:type="dxa"/>
            <w:tcBorders>
              <w:top w:val="nil"/>
              <w:left w:val="single" w:sz="4" w:space="0" w:color="auto"/>
              <w:bottom w:val="nil"/>
              <w:right w:val="single" w:sz="4" w:space="0" w:color="auto"/>
            </w:tcBorders>
            <w:hideMark/>
          </w:tcPr>
          <w:p w14:paraId="358AE7C9" w14:textId="77777777" w:rsidR="00D4174E" w:rsidRPr="00613175" w:rsidRDefault="00D4174E">
            <w:pPr>
              <w:pStyle w:val="TAL"/>
            </w:pPr>
            <w:r w:rsidRPr="00613175">
              <w:rPr>
                <w:rStyle w:val="ListBulletChar"/>
              </w:rPr>
              <w:t xml:space="preserve">containing </w:t>
            </w:r>
            <w:r w:rsidRPr="00613175">
              <w:t>two parts delimited by "@" (see TS 24.109 [43] clause 5):</w:t>
            </w:r>
          </w:p>
          <w:p w14:paraId="2CEAE462" w14:textId="77777777" w:rsidR="00D4174E" w:rsidRPr="00613175" w:rsidRDefault="00D4174E" w:rsidP="00D4174E">
            <w:pPr>
              <w:pStyle w:val="TAL"/>
              <w:numPr>
                <w:ilvl w:val="0"/>
                <w:numId w:val="25"/>
              </w:numPr>
              <w:rPr>
                <w:i/>
              </w:rPr>
            </w:pPr>
            <w:r w:rsidRPr="00613175">
              <w:rPr>
                <w:i/>
              </w:rPr>
              <w:t>3GPP-bootstrapping</w:t>
            </w:r>
          </w:p>
          <w:p w14:paraId="4A485FB0" w14:textId="77777777" w:rsidR="00D4174E" w:rsidRPr="00613175" w:rsidRDefault="00D4174E" w:rsidP="00D4174E">
            <w:pPr>
              <w:pStyle w:val="TAL"/>
              <w:numPr>
                <w:ilvl w:val="0"/>
                <w:numId w:val="25"/>
              </w:numPr>
            </w:pPr>
            <w:r w:rsidRPr="00613175">
              <w:t>home domain name as stored in EF</w:t>
            </w:r>
            <w:r w:rsidRPr="00613175">
              <w:rPr>
                <w:vertAlign w:val="subscript"/>
              </w:rPr>
              <w:t>DOMAIN</w:t>
            </w:r>
            <w:r w:rsidRPr="00613175">
              <w:t xml:space="preserve"> or home domain name derived from the IMSI</w:t>
            </w:r>
          </w:p>
        </w:tc>
        <w:tc>
          <w:tcPr>
            <w:tcW w:w="567" w:type="dxa"/>
            <w:tcBorders>
              <w:top w:val="nil"/>
              <w:left w:val="single" w:sz="4" w:space="0" w:color="auto"/>
              <w:bottom w:val="nil"/>
              <w:right w:val="single" w:sz="4" w:space="0" w:color="auto"/>
            </w:tcBorders>
          </w:tcPr>
          <w:p w14:paraId="558BC5D8" w14:textId="77777777" w:rsidR="00D4174E" w:rsidRPr="00613175" w:rsidRDefault="00D4174E">
            <w:pPr>
              <w:pStyle w:val="TAL"/>
            </w:pPr>
          </w:p>
        </w:tc>
        <w:tc>
          <w:tcPr>
            <w:tcW w:w="1437" w:type="dxa"/>
            <w:tcBorders>
              <w:top w:val="nil"/>
              <w:left w:val="single" w:sz="4" w:space="0" w:color="auto"/>
              <w:bottom w:val="nil"/>
              <w:right w:val="single" w:sz="4" w:space="0" w:color="auto"/>
            </w:tcBorders>
          </w:tcPr>
          <w:p w14:paraId="6E31C050" w14:textId="77777777" w:rsidR="00D4174E" w:rsidRPr="00613175" w:rsidRDefault="00D4174E">
            <w:pPr>
              <w:pStyle w:val="TAL"/>
            </w:pPr>
          </w:p>
        </w:tc>
      </w:tr>
      <w:tr w:rsidR="00D4174E" w:rsidRPr="00613175" w14:paraId="5F5EF2D1" w14:textId="77777777" w:rsidTr="00D4174E">
        <w:trPr>
          <w:cantSplit/>
          <w:jc w:val="center"/>
        </w:trPr>
        <w:tc>
          <w:tcPr>
            <w:tcW w:w="1961" w:type="dxa"/>
            <w:tcBorders>
              <w:top w:val="nil"/>
              <w:left w:val="single" w:sz="4" w:space="0" w:color="auto"/>
              <w:bottom w:val="nil"/>
              <w:right w:val="single" w:sz="4" w:space="0" w:color="auto"/>
            </w:tcBorders>
            <w:hideMark/>
          </w:tcPr>
          <w:p w14:paraId="287A4C2C" w14:textId="77777777" w:rsidR="00D4174E" w:rsidRPr="00613175" w:rsidRDefault="00D4174E">
            <w:pPr>
              <w:pStyle w:val="TAL"/>
              <w:rPr>
                <w:b/>
              </w:rPr>
            </w:pPr>
            <w:r w:rsidRPr="00613175">
              <w:rPr>
                <w:b/>
              </w:rPr>
              <w:tab/>
            </w:r>
            <w:r w:rsidRPr="00613175">
              <w:t>algorithm</w:t>
            </w:r>
          </w:p>
        </w:tc>
        <w:tc>
          <w:tcPr>
            <w:tcW w:w="850" w:type="dxa"/>
            <w:tcBorders>
              <w:top w:val="nil"/>
              <w:left w:val="single" w:sz="4" w:space="0" w:color="auto"/>
              <w:bottom w:val="nil"/>
              <w:right w:val="single" w:sz="4" w:space="0" w:color="auto"/>
            </w:tcBorders>
          </w:tcPr>
          <w:p w14:paraId="76C9098D" w14:textId="77777777" w:rsidR="00D4174E" w:rsidRPr="00613175" w:rsidRDefault="00D4174E">
            <w:pPr>
              <w:pStyle w:val="TAL"/>
              <w:rPr>
                <w:i/>
              </w:rPr>
            </w:pPr>
          </w:p>
        </w:tc>
        <w:tc>
          <w:tcPr>
            <w:tcW w:w="4731" w:type="dxa"/>
            <w:tcBorders>
              <w:top w:val="nil"/>
              <w:left w:val="single" w:sz="4" w:space="0" w:color="auto"/>
              <w:bottom w:val="nil"/>
              <w:right w:val="single" w:sz="4" w:space="0" w:color="auto"/>
            </w:tcBorders>
            <w:hideMark/>
          </w:tcPr>
          <w:p w14:paraId="198050B3" w14:textId="77777777" w:rsidR="00D4174E" w:rsidRPr="00613175" w:rsidRDefault="00D4174E">
            <w:pPr>
              <w:pStyle w:val="TAL"/>
            </w:pPr>
            <w:r w:rsidRPr="00613175">
              <w:rPr>
                <w:i/>
              </w:rPr>
              <w:t>MD5</w:t>
            </w:r>
          </w:p>
        </w:tc>
        <w:tc>
          <w:tcPr>
            <w:tcW w:w="567" w:type="dxa"/>
            <w:tcBorders>
              <w:top w:val="nil"/>
              <w:left w:val="single" w:sz="4" w:space="0" w:color="auto"/>
              <w:bottom w:val="nil"/>
              <w:right w:val="single" w:sz="4" w:space="0" w:color="auto"/>
            </w:tcBorders>
          </w:tcPr>
          <w:p w14:paraId="6AA49AD9" w14:textId="77777777" w:rsidR="00D4174E" w:rsidRPr="00613175" w:rsidRDefault="00D4174E">
            <w:pPr>
              <w:pStyle w:val="TAL"/>
            </w:pPr>
          </w:p>
        </w:tc>
        <w:tc>
          <w:tcPr>
            <w:tcW w:w="1437" w:type="dxa"/>
            <w:tcBorders>
              <w:top w:val="nil"/>
              <w:left w:val="single" w:sz="4" w:space="0" w:color="auto"/>
              <w:bottom w:val="nil"/>
              <w:right w:val="single" w:sz="4" w:space="0" w:color="auto"/>
            </w:tcBorders>
          </w:tcPr>
          <w:p w14:paraId="47D55D09" w14:textId="77777777" w:rsidR="00D4174E" w:rsidRPr="00613175" w:rsidRDefault="00D4174E">
            <w:pPr>
              <w:pStyle w:val="TAL"/>
            </w:pPr>
          </w:p>
        </w:tc>
      </w:tr>
      <w:tr w:rsidR="00D4174E" w:rsidRPr="00613175" w14:paraId="556F53D4" w14:textId="77777777" w:rsidTr="00D4174E">
        <w:trPr>
          <w:cantSplit/>
          <w:jc w:val="center"/>
        </w:trPr>
        <w:tc>
          <w:tcPr>
            <w:tcW w:w="1961" w:type="dxa"/>
            <w:tcBorders>
              <w:top w:val="nil"/>
              <w:left w:val="single" w:sz="4" w:space="0" w:color="auto"/>
              <w:bottom w:val="nil"/>
              <w:right w:val="single" w:sz="4" w:space="0" w:color="auto"/>
            </w:tcBorders>
            <w:hideMark/>
          </w:tcPr>
          <w:p w14:paraId="58961FE1" w14:textId="77777777" w:rsidR="00D4174E" w:rsidRPr="00613175" w:rsidRDefault="00D4174E">
            <w:pPr>
              <w:pStyle w:val="TAL"/>
              <w:rPr>
                <w:b/>
              </w:rPr>
            </w:pPr>
            <w:r w:rsidRPr="00613175">
              <w:rPr>
                <w:b/>
              </w:rPr>
              <w:tab/>
            </w:r>
            <w:r w:rsidRPr="00613175">
              <w:t>qop-value</w:t>
            </w:r>
          </w:p>
        </w:tc>
        <w:tc>
          <w:tcPr>
            <w:tcW w:w="850" w:type="dxa"/>
            <w:tcBorders>
              <w:top w:val="nil"/>
              <w:left w:val="single" w:sz="4" w:space="0" w:color="auto"/>
              <w:bottom w:val="nil"/>
              <w:right w:val="single" w:sz="4" w:space="0" w:color="auto"/>
            </w:tcBorders>
          </w:tcPr>
          <w:p w14:paraId="1251E06B" w14:textId="77777777" w:rsidR="00D4174E" w:rsidRPr="00613175" w:rsidRDefault="00D4174E">
            <w:pPr>
              <w:pStyle w:val="TAL"/>
              <w:rPr>
                <w:i/>
              </w:rPr>
            </w:pPr>
          </w:p>
        </w:tc>
        <w:tc>
          <w:tcPr>
            <w:tcW w:w="4731" w:type="dxa"/>
            <w:tcBorders>
              <w:top w:val="nil"/>
              <w:left w:val="single" w:sz="4" w:space="0" w:color="auto"/>
              <w:bottom w:val="nil"/>
              <w:right w:val="single" w:sz="4" w:space="0" w:color="auto"/>
            </w:tcBorders>
            <w:hideMark/>
          </w:tcPr>
          <w:p w14:paraId="6A1B2F00" w14:textId="77777777" w:rsidR="00D4174E" w:rsidRPr="00613175" w:rsidRDefault="00D4174E">
            <w:pPr>
              <w:pStyle w:val="TAL"/>
              <w:rPr>
                <w:i/>
              </w:rPr>
            </w:pPr>
            <w:r w:rsidRPr="00613175">
              <w:rPr>
                <w:i/>
              </w:rPr>
              <w:t>auth</w:t>
            </w:r>
          </w:p>
        </w:tc>
        <w:tc>
          <w:tcPr>
            <w:tcW w:w="567" w:type="dxa"/>
            <w:tcBorders>
              <w:top w:val="nil"/>
              <w:left w:val="single" w:sz="4" w:space="0" w:color="auto"/>
              <w:bottom w:val="nil"/>
              <w:right w:val="single" w:sz="4" w:space="0" w:color="auto"/>
            </w:tcBorders>
          </w:tcPr>
          <w:p w14:paraId="2FE713CE" w14:textId="77777777" w:rsidR="00D4174E" w:rsidRPr="00613175" w:rsidRDefault="00D4174E">
            <w:pPr>
              <w:pStyle w:val="TAL"/>
            </w:pPr>
          </w:p>
        </w:tc>
        <w:tc>
          <w:tcPr>
            <w:tcW w:w="1437" w:type="dxa"/>
            <w:tcBorders>
              <w:top w:val="nil"/>
              <w:left w:val="single" w:sz="4" w:space="0" w:color="auto"/>
              <w:bottom w:val="nil"/>
              <w:right w:val="single" w:sz="4" w:space="0" w:color="auto"/>
            </w:tcBorders>
          </w:tcPr>
          <w:p w14:paraId="4EEF8287" w14:textId="77777777" w:rsidR="00D4174E" w:rsidRPr="00613175" w:rsidRDefault="00D4174E">
            <w:pPr>
              <w:pStyle w:val="TAL"/>
            </w:pPr>
          </w:p>
        </w:tc>
      </w:tr>
      <w:tr w:rsidR="00D4174E" w:rsidRPr="00613175" w14:paraId="428FC662" w14:textId="77777777" w:rsidTr="00D4174E">
        <w:trPr>
          <w:cantSplit/>
          <w:jc w:val="center"/>
        </w:trPr>
        <w:tc>
          <w:tcPr>
            <w:tcW w:w="1961" w:type="dxa"/>
            <w:tcBorders>
              <w:top w:val="nil"/>
              <w:left w:val="single" w:sz="4" w:space="0" w:color="auto"/>
              <w:bottom w:val="nil"/>
              <w:right w:val="single" w:sz="4" w:space="0" w:color="auto"/>
            </w:tcBorders>
            <w:hideMark/>
          </w:tcPr>
          <w:p w14:paraId="2AEFBD3D" w14:textId="77777777" w:rsidR="00D4174E" w:rsidRPr="00613175" w:rsidRDefault="00D4174E">
            <w:pPr>
              <w:pStyle w:val="TAL"/>
              <w:rPr>
                <w:b/>
              </w:rPr>
            </w:pPr>
            <w:r w:rsidRPr="00613175">
              <w:rPr>
                <w:b/>
              </w:rPr>
              <w:tab/>
            </w:r>
            <w:r w:rsidRPr="00613175">
              <w:t>nonce</w:t>
            </w:r>
          </w:p>
        </w:tc>
        <w:tc>
          <w:tcPr>
            <w:tcW w:w="850" w:type="dxa"/>
            <w:tcBorders>
              <w:top w:val="nil"/>
              <w:left w:val="single" w:sz="4" w:space="0" w:color="auto"/>
              <w:bottom w:val="nil"/>
              <w:right w:val="single" w:sz="4" w:space="0" w:color="auto"/>
            </w:tcBorders>
          </w:tcPr>
          <w:p w14:paraId="4A3BA31A" w14:textId="77777777" w:rsidR="00D4174E" w:rsidRPr="00613175" w:rsidRDefault="00D4174E">
            <w:pPr>
              <w:pStyle w:val="TAL"/>
            </w:pPr>
          </w:p>
        </w:tc>
        <w:tc>
          <w:tcPr>
            <w:tcW w:w="4731" w:type="dxa"/>
            <w:tcBorders>
              <w:top w:val="nil"/>
              <w:left w:val="single" w:sz="4" w:space="0" w:color="auto"/>
              <w:bottom w:val="nil"/>
              <w:right w:val="single" w:sz="4" w:space="0" w:color="auto"/>
            </w:tcBorders>
            <w:hideMark/>
          </w:tcPr>
          <w:p w14:paraId="6CED0365" w14:textId="77777777" w:rsidR="00D4174E" w:rsidRPr="00613175" w:rsidRDefault="00D4174E">
            <w:pPr>
              <w:pStyle w:val="TAL"/>
              <w:rPr>
                <w:i/>
              </w:rPr>
            </w:pPr>
            <w:r w:rsidRPr="00613175">
              <w:t>Base 64 encoding of RAND and AUTN</w:t>
            </w:r>
          </w:p>
        </w:tc>
        <w:tc>
          <w:tcPr>
            <w:tcW w:w="567" w:type="dxa"/>
            <w:tcBorders>
              <w:top w:val="nil"/>
              <w:left w:val="single" w:sz="4" w:space="0" w:color="auto"/>
              <w:bottom w:val="nil"/>
              <w:right w:val="single" w:sz="4" w:space="0" w:color="auto"/>
            </w:tcBorders>
          </w:tcPr>
          <w:p w14:paraId="5BA8298F" w14:textId="77777777" w:rsidR="00D4174E" w:rsidRPr="00613175" w:rsidRDefault="00D4174E">
            <w:pPr>
              <w:pStyle w:val="TAL"/>
            </w:pPr>
          </w:p>
        </w:tc>
        <w:tc>
          <w:tcPr>
            <w:tcW w:w="1437" w:type="dxa"/>
            <w:tcBorders>
              <w:top w:val="nil"/>
              <w:left w:val="single" w:sz="4" w:space="0" w:color="auto"/>
              <w:bottom w:val="nil"/>
              <w:right w:val="single" w:sz="4" w:space="0" w:color="auto"/>
            </w:tcBorders>
          </w:tcPr>
          <w:p w14:paraId="5D4F3421" w14:textId="77777777" w:rsidR="00D4174E" w:rsidRPr="00613175" w:rsidRDefault="00D4174E">
            <w:pPr>
              <w:pStyle w:val="TAL"/>
            </w:pPr>
          </w:p>
        </w:tc>
      </w:tr>
      <w:tr w:rsidR="00D4174E" w:rsidRPr="00613175" w14:paraId="6B416270" w14:textId="77777777" w:rsidTr="00D4174E">
        <w:trPr>
          <w:cantSplit/>
          <w:jc w:val="center"/>
        </w:trPr>
        <w:tc>
          <w:tcPr>
            <w:tcW w:w="1961" w:type="dxa"/>
            <w:tcBorders>
              <w:top w:val="nil"/>
              <w:left w:val="single" w:sz="4" w:space="0" w:color="auto"/>
              <w:bottom w:val="single" w:sz="4" w:space="0" w:color="auto"/>
              <w:right w:val="single" w:sz="4" w:space="0" w:color="auto"/>
            </w:tcBorders>
            <w:hideMark/>
          </w:tcPr>
          <w:p w14:paraId="20BA62C3" w14:textId="77777777" w:rsidR="00D4174E" w:rsidRPr="00613175" w:rsidRDefault="00D4174E">
            <w:pPr>
              <w:pStyle w:val="TAL"/>
              <w:rPr>
                <w:b/>
              </w:rPr>
            </w:pPr>
            <w:r w:rsidRPr="00613175">
              <w:rPr>
                <w:b/>
              </w:rPr>
              <w:tab/>
            </w:r>
            <w:r w:rsidRPr="00613175">
              <w:t>opaque</w:t>
            </w:r>
          </w:p>
        </w:tc>
        <w:tc>
          <w:tcPr>
            <w:tcW w:w="850" w:type="dxa"/>
            <w:tcBorders>
              <w:top w:val="nil"/>
              <w:left w:val="single" w:sz="4" w:space="0" w:color="auto"/>
              <w:bottom w:val="single" w:sz="4" w:space="0" w:color="auto"/>
              <w:right w:val="single" w:sz="4" w:space="0" w:color="auto"/>
            </w:tcBorders>
          </w:tcPr>
          <w:p w14:paraId="296B9F6B" w14:textId="77777777" w:rsidR="00D4174E" w:rsidRPr="00613175" w:rsidRDefault="00D4174E">
            <w:pPr>
              <w:pStyle w:val="TAL"/>
            </w:pPr>
          </w:p>
        </w:tc>
        <w:tc>
          <w:tcPr>
            <w:tcW w:w="4731" w:type="dxa"/>
            <w:tcBorders>
              <w:top w:val="nil"/>
              <w:left w:val="single" w:sz="4" w:space="0" w:color="auto"/>
              <w:bottom w:val="single" w:sz="4" w:space="0" w:color="auto"/>
              <w:right w:val="single" w:sz="4" w:space="0" w:color="auto"/>
            </w:tcBorders>
            <w:hideMark/>
          </w:tcPr>
          <w:p w14:paraId="20CF97C7" w14:textId="77777777" w:rsidR="00D4174E" w:rsidRPr="00613175" w:rsidRDefault="00D4174E">
            <w:pPr>
              <w:pStyle w:val="TAL"/>
            </w:pPr>
            <w:r w:rsidRPr="00613175">
              <w:t>arbitrary value (to be returned by the UE in subsequent request)</w:t>
            </w:r>
          </w:p>
        </w:tc>
        <w:tc>
          <w:tcPr>
            <w:tcW w:w="567" w:type="dxa"/>
            <w:tcBorders>
              <w:top w:val="nil"/>
              <w:left w:val="single" w:sz="4" w:space="0" w:color="auto"/>
              <w:bottom w:val="single" w:sz="4" w:space="0" w:color="auto"/>
              <w:right w:val="single" w:sz="4" w:space="0" w:color="auto"/>
            </w:tcBorders>
          </w:tcPr>
          <w:p w14:paraId="56FE60D8" w14:textId="77777777" w:rsidR="00D4174E" w:rsidRPr="00613175" w:rsidRDefault="00D4174E">
            <w:pPr>
              <w:pStyle w:val="TAL"/>
            </w:pPr>
          </w:p>
        </w:tc>
        <w:tc>
          <w:tcPr>
            <w:tcW w:w="1437" w:type="dxa"/>
            <w:tcBorders>
              <w:top w:val="nil"/>
              <w:left w:val="single" w:sz="4" w:space="0" w:color="auto"/>
              <w:bottom w:val="single" w:sz="4" w:space="0" w:color="auto"/>
              <w:right w:val="single" w:sz="4" w:space="0" w:color="auto"/>
            </w:tcBorders>
          </w:tcPr>
          <w:p w14:paraId="77D6171B" w14:textId="77777777" w:rsidR="00D4174E" w:rsidRPr="00613175" w:rsidRDefault="00D4174E">
            <w:pPr>
              <w:pStyle w:val="TAL"/>
            </w:pPr>
          </w:p>
        </w:tc>
      </w:tr>
    </w:tbl>
    <w:p w14:paraId="466A57CD" w14:textId="77777777" w:rsidR="00D4174E" w:rsidRPr="00613175" w:rsidRDefault="00D4174E" w:rsidP="00D4174E">
      <w:pPr>
        <w:rPr>
          <w:lang w:eastAsia="en-US"/>
        </w:rPr>
      </w:pPr>
    </w:p>
    <w:tbl>
      <w:tblPr>
        <w:tblW w:w="9645"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tblCellMar>
        <w:tblLook w:val="04A0" w:firstRow="1" w:lastRow="0" w:firstColumn="1" w:lastColumn="0" w:noHBand="0" w:noVBand="1"/>
      </w:tblPr>
      <w:tblGrid>
        <w:gridCol w:w="2092"/>
        <w:gridCol w:w="7553"/>
      </w:tblGrid>
      <w:tr w:rsidR="00D4174E" w:rsidRPr="00613175" w14:paraId="0B975616" w14:textId="77777777" w:rsidTr="00D4174E">
        <w:trPr>
          <w:cantSplit/>
          <w:jc w:val="center"/>
        </w:trPr>
        <w:tc>
          <w:tcPr>
            <w:tcW w:w="2093" w:type="dxa"/>
            <w:tcBorders>
              <w:top w:val="single" w:sz="6" w:space="0" w:color="auto"/>
              <w:left w:val="single" w:sz="6" w:space="0" w:color="auto"/>
              <w:bottom w:val="single" w:sz="4" w:space="0" w:color="auto"/>
              <w:right w:val="single" w:sz="4" w:space="0" w:color="auto"/>
            </w:tcBorders>
            <w:hideMark/>
          </w:tcPr>
          <w:p w14:paraId="78B729B6" w14:textId="77777777" w:rsidR="00D4174E" w:rsidRPr="00613175" w:rsidRDefault="00D4174E">
            <w:pPr>
              <w:pStyle w:val="TAH"/>
              <w:keepNext w:val="0"/>
              <w:keepLines w:val="0"/>
            </w:pPr>
            <w:r w:rsidRPr="00613175">
              <w:t>Condition</w:t>
            </w:r>
          </w:p>
        </w:tc>
        <w:tc>
          <w:tcPr>
            <w:tcW w:w="7558" w:type="dxa"/>
            <w:tcBorders>
              <w:top w:val="single" w:sz="6" w:space="0" w:color="auto"/>
              <w:left w:val="single" w:sz="4" w:space="0" w:color="auto"/>
              <w:bottom w:val="single" w:sz="4" w:space="0" w:color="auto"/>
              <w:right w:val="single" w:sz="6" w:space="0" w:color="auto"/>
            </w:tcBorders>
            <w:hideMark/>
          </w:tcPr>
          <w:p w14:paraId="25C82DF2" w14:textId="77777777" w:rsidR="00D4174E" w:rsidRPr="00613175" w:rsidRDefault="00D4174E">
            <w:pPr>
              <w:pStyle w:val="TAH"/>
              <w:keepNext w:val="0"/>
              <w:keepLines w:val="0"/>
            </w:pPr>
            <w:r w:rsidRPr="00613175">
              <w:t>Explanation</w:t>
            </w:r>
          </w:p>
        </w:tc>
      </w:tr>
      <w:tr w:rsidR="00D4174E" w:rsidRPr="00613175" w14:paraId="3403BCF7" w14:textId="77777777" w:rsidTr="00D4174E">
        <w:trPr>
          <w:cantSplit/>
          <w:jc w:val="center"/>
        </w:trPr>
        <w:tc>
          <w:tcPr>
            <w:tcW w:w="2093" w:type="dxa"/>
            <w:tcBorders>
              <w:top w:val="nil"/>
              <w:left w:val="single" w:sz="6" w:space="0" w:color="auto"/>
              <w:bottom w:val="single" w:sz="6" w:space="0" w:color="auto"/>
              <w:right w:val="single" w:sz="4" w:space="0" w:color="auto"/>
            </w:tcBorders>
            <w:hideMark/>
          </w:tcPr>
          <w:p w14:paraId="47CE542C" w14:textId="77777777" w:rsidR="00D4174E" w:rsidRPr="00613175" w:rsidRDefault="00D4174E">
            <w:pPr>
              <w:pStyle w:val="TAL"/>
              <w:keepNext w:val="0"/>
              <w:keepLines w:val="0"/>
            </w:pPr>
            <w:r w:rsidRPr="00613175">
              <w:t>A1</w:t>
            </w:r>
          </w:p>
        </w:tc>
        <w:tc>
          <w:tcPr>
            <w:tcW w:w="7558" w:type="dxa"/>
            <w:tcBorders>
              <w:top w:val="nil"/>
              <w:left w:val="single" w:sz="4" w:space="0" w:color="auto"/>
              <w:bottom w:val="single" w:sz="6" w:space="0" w:color="auto"/>
              <w:right w:val="single" w:sz="6" w:space="0" w:color="auto"/>
            </w:tcBorders>
            <w:hideMark/>
          </w:tcPr>
          <w:p w14:paraId="517FEF14" w14:textId="77777777" w:rsidR="00D4174E" w:rsidRPr="00613175" w:rsidRDefault="00D4174E">
            <w:pPr>
              <w:pStyle w:val="TAL"/>
              <w:keepNext w:val="0"/>
              <w:keepLines w:val="0"/>
              <w:rPr>
                <w:szCs w:val="18"/>
              </w:rPr>
            </w:pPr>
            <w:r w:rsidRPr="00613175">
              <w:rPr>
                <w:szCs w:val="18"/>
              </w:rPr>
              <w:t>UE supports GBA authentication and GBA authentication shall be applied (according to test requirements or test configuration)</w:t>
            </w:r>
          </w:p>
        </w:tc>
      </w:tr>
    </w:tbl>
    <w:p w14:paraId="649ABBF0" w14:textId="68A8B236" w:rsidR="00D4174E" w:rsidRPr="00613175" w:rsidRDefault="00D4174E" w:rsidP="00251D61"/>
    <w:p w14:paraId="11E89C69" w14:textId="15A3B0BB" w:rsidR="00D4174E" w:rsidRPr="00613175" w:rsidRDefault="00D4174E" w:rsidP="00FA7F23">
      <w:pPr>
        <w:pStyle w:val="Heading1"/>
      </w:pPr>
      <w:bookmarkStart w:id="1441" w:name="_Toc84254434"/>
      <w:bookmarkStart w:id="1442" w:name="_Toc84255229"/>
      <w:r w:rsidRPr="00613175">
        <w:t>A.22</w:t>
      </w:r>
      <w:r w:rsidRPr="00613175">
        <w:tab/>
        <w:t xml:space="preserve">GAA XCAP </w:t>
      </w:r>
      <w:r w:rsidR="00613175" w:rsidRPr="00613175">
        <w:t>authentication</w:t>
      </w:r>
      <w:bookmarkEnd w:id="1441"/>
      <w:bookmarkEnd w:id="1442"/>
    </w:p>
    <w:p w14:paraId="23C53553" w14:textId="77777777" w:rsidR="00D4174E" w:rsidRPr="00613175" w:rsidRDefault="00D4174E" w:rsidP="00D4174E">
      <w:r w:rsidRPr="00613175">
        <w:t>The generic test procedure for GBA authentication between UE and BSF.</w:t>
      </w:r>
    </w:p>
    <w:p w14:paraId="5F9B6813" w14:textId="77777777" w:rsidR="00D4174E" w:rsidRPr="00613175" w:rsidRDefault="00D4174E" w:rsidP="00D4174E">
      <w:pPr>
        <w:pStyle w:val="B10"/>
        <w:ind w:left="0" w:firstLine="0"/>
        <w:rPr>
          <w:snapToGrid w:val="0"/>
        </w:rPr>
      </w:pPr>
      <w:r w:rsidRPr="00613175">
        <w:rPr>
          <w:snapToGrid w:val="0"/>
        </w:rPr>
        <w:t xml:space="preserve">The </w:t>
      </w:r>
      <w:r w:rsidRPr="00613175">
        <w:t>generic test procedure for GAA XCAP authentication is referred to the bootstrapping procedure in TS 33.220 [44], clause 4.5.2 and TS 24.109 [43] clause 4.2</w:t>
      </w:r>
      <w:r w:rsidRPr="00613175">
        <w:rPr>
          <w:snapToGrid w:val="0"/>
        </w:rPr>
        <w:t>.</w:t>
      </w:r>
    </w:p>
    <w:p w14:paraId="67F48036" w14:textId="77777777" w:rsidR="00D4174E" w:rsidRPr="00613175" w:rsidRDefault="00D4174E" w:rsidP="00D4174E">
      <w:pPr>
        <w:pStyle w:val="H6"/>
      </w:pPr>
      <w:r w:rsidRPr="00613175">
        <w:t>Test procedure:</w:t>
      </w:r>
    </w:p>
    <w:p w14:paraId="29E77342" w14:textId="77777777" w:rsidR="00D4174E" w:rsidRPr="00613175" w:rsidRDefault="00D4174E" w:rsidP="00D4174E">
      <w:pPr>
        <w:pStyle w:val="B10"/>
        <w:rPr>
          <w:snapToGrid w:val="0"/>
        </w:rPr>
      </w:pPr>
      <w:r w:rsidRPr="00613175">
        <w:rPr>
          <w:snapToGrid w:val="0"/>
        </w:rPr>
        <w:t>0a)</w:t>
      </w:r>
      <w:r w:rsidRPr="00613175">
        <w:rPr>
          <w:snapToGrid w:val="0"/>
        </w:rPr>
        <w:tab/>
        <w:t>Pre-configurations:</w:t>
      </w:r>
      <w:r w:rsidRPr="00613175">
        <w:rPr>
          <w:snapToGrid w:val="0"/>
        </w:rPr>
        <w:br/>
        <w:t xml:space="preserve">The UE </w:t>
      </w:r>
      <w:r w:rsidRPr="00613175">
        <w:t xml:space="preserve">may resolve the IP address </w:t>
      </w:r>
      <w:r w:rsidRPr="00613175">
        <w:rPr>
          <w:snapToGrid w:val="0"/>
        </w:rPr>
        <w:t>for the BSF</w:t>
      </w:r>
      <w:r w:rsidRPr="00613175">
        <w:t xml:space="preserve"> server via DNS.</w:t>
      </w:r>
    </w:p>
    <w:p w14:paraId="2F3D6413" w14:textId="77777777" w:rsidR="00D4174E" w:rsidRPr="00613175" w:rsidRDefault="00D4174E" w:rsidP="00D4174E">
      <w:pPr>
        <w:pStyle w:val="B10"/>
        <w:rPr>
          <w:snapToGrid w:val="0"/>
        </w:rPr>
      </w:pPr>
      <w:r w:rsidRPr="00613175">
        <w:rPr>
          <w:snapToGrid w:val="0"/>
        </w:rPr>
        <w:t>0b)</w:t>
      </w:r>
      <w:r w:rsidRPr="00613175">
        <w:rPr>
          <w:snapToGrid w:val="0"/>
        </w:rPr>
        <w:tab/>
        <w:t>At the SS an HTTP server is established at port 80 to simulate the BSF server.</w:t>
      </w:r>
    </w:p>
    <w:p w14:paraId="6134F01C" w14:textId="417AA811" w:rsidR="00D4174E" w:rsidRPr="00613175" w:rsidRDefault="00A70297" w:rsidP="00A70297">
      <w:pPr>
        <w:pStyle w:val="B10"/>
        <w:ind w:left="284" w:firstLine="0"/>
        <w:rPr>
          <w:snapToGrid w:val="0"/>
        </w:rPr>
      </w:pPr>
      <w:r>
        <w:rPr>
          <w:snapToGrid w:val="0"/>
        </w:rPr>
        <w:t>1)</w:t>
      </w:r>
      <w:r>
        <w:rPr>
          <w:snapToGrid w:val="0"/>
        </w:rPr>
        <w:tab/>
      </w:r>
      <w:r w:rsidR="00D4174E" w:rsidRPr="00613175">
        <w:rPr>
          <w:snapToGrid w:val="0"/>
        </w:rPr>
        <w:t>UE sends initial GET to the BSF server.</w:t>
      </w:r>
    </w:p>
    <w:p w14:paraId="46EC5FC0" w14:textId="6BD74A38" w:rsidR="00D4174E" w:rsidRPr="00613175" w:rsidRDefault="00A70297" w:rsidP="00A70297">
      <w:pPr>
        <w:pStyle w:val="B10"/>
        <w:ind w:left="284" w:firstLine="0"/>
        <w:rPr>
          <w:snapToGrid w:val="0"/>
        </w:rPr>
      </w:pPr>
      <w:r>
        <w:rPr>
          <w:snapToGrid w:val="0"/>
        </w:rPr>
        <w:t>2)</w:t>
      </w:r>
      <w:r>
        <w:rPr>
          <w:snapToGrid w:val="0"/>
        </w:rPr>
        <w:tab/>
      </w:r>
      <w:r w:rsidR="00D4174E" w:rsidRPr="00613175">
        <w:rPr>
          <w:snapToGrid w:val="0"/>
        </w:rPr>
        <w:t xml:space="preserve">BSF server responds with </w:t>
      </w:r>
      <w:r w:rsidR="00D4174E" w:rsidRPr="00613175">
        <w:rPr>
          <w:rFonts w:eastAsia="MS Gothic"/>
        </w:rPr>
        <w:t>“401 Unauthorized”.</w:t>
      </w:r>
    </w:p>
    <w:p w14:paraId="75223312" w14:textId="1C8F1A55" w:rsidR="00D4174E" w:rsidRPr="00613175" w:rsidRDefault="00A70297" w:rsidP="00A70297">
      <w:pPr>
        <w:pStyle w:val="B10"/>
        <w:ind w:left="284" w:firstLine="0"/>
        <w:rPr>
          <w:snapToGrid w:val="0"/>
        </w:rPr>
      </w:pPr>
      <w:r>
        <w:rPr>
          <w:snapToGrid w:val="0"/>
        </w:rPr>
        <w:t>3)</w:t>
      </w:r>
      <w:r>
        <w:rPr>
          <w:snapToGrid w:val="0"/>
        </w:rPr>
        <w:tab/>
      </w:r>
      <w:r w:rsidR="00D4174E" w:rsidRPr="00613175">
        <w:rPr>
          <w:snapToGrid w:val="0"/>
        </w:rPr>
        <w:t>UE sends GET with Authorization header to the BSF server.</w:t>
      </w:r>
    </w:p>
    <w:p w14:paraId="3C0E3014" w14:textId="1B86B3E5" w:rsidR="00D4174E" w:rsidRPr="00613175" w:rsidRDefault="00A70297" w:rsidP="00A70297">
      <w:pPr>
        <w:pStyle w:val="B10"/>
        <w:ind w:left="284" w:firstLine="0"/>
        <w:rPr>
          <w:snapToGrid w:val="0"/>
        </w:rPr>
      </w:pPr>
      <w:r>
        <w:rPr>
          <w:snapToGrid w:val="0"/>
        </w:rPr>
        <w:t>4)</w:t>
      </w:r>
      <w:r>
        <w:rPr>
          <w:snapToGrid w:val="0"/>
        </w:rPr>
        <w:tab/>
      </w:r>
      <w:r w:rsidR="00D4174E" w:rsidRPr="00613175">
        <w:rPr>
          <w:snapToGrid w:val="0"/>
        </w:rPr>
        <w:t>BSF server responds with "200 OK" when the UE has provided a valid Authorization header.</w:t>
      </w:r>
    </w:p>
    <w:p w14:paraId="07573088" w14:textId="77777777" w:rsidR="00D4174E" w:rsidRPr="00613175" w:rsidRDefault="00D4174E" w:rsidP="00D4174E">
      <w:pPr>
        <w:pStyle w:val="H6"/>
      </w:pPr>
      <w:r w:rsidRPr="00613175">
        <w:t>Expected sequence:</w:t>
      </w:r>
    </w:p>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19"/>
        <w:gridCol w:w="630"/>
        <w:gridCol w:w="630"/>
        <w:gridCol w:w="3419"/>
        <w:gridCol w:w="3752"/>
      </w:tblGrid>
      <w:tr w:rsidR="00D4174E" w:rsidRPr="00613175" w14:paraId="0B2EBDC4" w14:textId="77777777" w:rsidTr="00D4174E">
        <w:trPr>
          <w:cantSplit/>
          <w:jc w:val="center"/>
        </w:trPr>
        <w:tc>
          <w:tcPr>
            <w:tcW w:w="720" w:type="dxa"/>
            <w:tcBorders>
              <w:top w:val="single" w:sz="4" w:space="0" w:color="auto"/>
              <w:left w:val="single" w:sz="4" w:space="0" w:color="auto"/>
              <w:bottom w:val="nil"/>
              <w:right w:val="single" w:sz="4" w:space="0" w:color="auto"/>
            </w:tcBorders>
            <w:hideMark/>
          </w:tcPr>
          <w:p w14:paraId="36ED8CE6" w14:textId="77777777" w:rsidR="00D4174E" w:rsidRPr="00613175" w:rsidRDefault="00D4174E">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524335EF" w14:textId="77777777" w:rsidR="00D4174E" w:rsidRPr="00613175" w:rsidRDefault="00D4174E">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7778FE9E" w14:textId="77777777" w:rsidR="00D4174E" w:rsidRPr="00613175" w:rsidRDefault="00D4174E">
            <w:pPr>
              <w:pStyle w:val="TAH"/>
            </w:pPr>
            <w:r w:rsidRPr="00613175">
              <w:t>Message</w:t>
            </w:r>
          </w:p>
        </w:tc>
        <w:tc>
          <w:tcPr>
            <w:tcW w:w="3753" w:type="dxa"/>
            <w:tcBorders>
              <w:top w:val="single" w:sz="4" w:space="0" w:color="auto"/>
              <w:left w:val="single" w:sz="4" w:space="0" w:color="auto"/>
              <w:bottom w:val="nil"/>
              <w:right w:val="single" w:sz="4" w:space="0" w:color="auto"/>
            </w:tcBorders>
            <w:hideMark/>
          </w:tcPr>
          <w:p w14:paraId="77CCE9B5" w14:textId="77777777" w:rsidR="00D4174E" w:rsidRPr="00613175" w:rsidRDefault="00D4174E">
            <w:pPr>
              <w:pStyle w:val="TAH"/>
            </w:pPr>
            <w:r w:rsidRPr="00613175">
              <w:t>Comment</w:t>
            </w:r>
          </w:p>
        </w:tc>
      </w:tr>
      <w:tr w:rsidR="00D4174E" w:rsidRPr="00613175" w14:paraId="7352883F" w14:textId="77777777" w:rsidTr="00D4174E">
        <w:trPr>
          <w:cantSplit/>
          <w:jc w:val="center"/>
        </w:trPr>
        <w:tc>
          <w:tcPr>
            <w:tcW w:w="720" w:type="dxa"/>
            <w:tcBorders>
              <w:top w:val="nil"/>
              <w:left w:val="single" w:sz="4" w:space="0" w:color="auto"/>
              <w:bottom w:val="single" w:sz="4" w:space="0" w:color="auto"/>
              <w:right w:val="single" w:sz="4" w:space="0" w:color="auto"/>
            </w:tcBorders>
          </w:tcPr>
          <w:p w14:paraId="1B32C92B" w14:textId="77777777" w:rsidR="00D4174E" w:rsidRPr="00613175" w:rsidRDefault="00D4174E">
            <w:pPr>
              <w:pStyle w:val="TAC"/>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065C3C9C" w14:textId="77777777" w:rsidR="00D4174E" w:rsidRPr="00613175" w:rsidRDefault="00D4174E">
            <w:pPr>
              <w:pStyle w:val="TAH"/>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1B8DD2D0" w14:textId="77777777" w:rsidR="00D4174E" w:rsidRPr="00613175" w:rsidRDefault="00D4174E">
            <w:pPr>
              <w:pStyle w:val="TAH"/>
            </w:pPr>
            <w:r w:rsidRPr="00613175">
              <w:t>SS</w:t>
            </w:r>
          </w:p>
        </w:tc>
        <w:tc>
          <w:tcPr>
            <w:tcW w:w="3420" w:type="dxa"/>
            <w:tcBorders>
              <w:top w:val="nil"/>
              <w:left w:val="single" w:sz="4" w:space="0" w:color="auto"/>
              <w:bottom w:val="single" w:sz="4" w:space="0" w:color="auto"/>
              <w:right w:val="single" w:sz="4" w:space="0" w:color="auto"/>
            </w:tcBorders>
          </w:tcPr>
          <w:p w14:paraId="2ADD3A80" w14:textId="77777777" w:rsidR="00D4174E" w:rsidRPr="00613175" w:rsidRDefault="00D4174E">
            <w:pPr>
              <w:pStyle w:val="TAC"/>
            </w:pPr>
          </w:p>
        </w:tc>
        <w:tc>
          <w:tcPr>
            <w:tcW w:w="3753" w:type="dxa"/>
            <w:tcBorders>
              <w:top w:val="nil"/>
              <w:left w:val="single" w:sz="4" w:space="0" w:color="auto"/>
              <w:bottom w:val="single" w:sz="4" w:space="0" w:color="auto"/>
              <w:right w:val="single" w:sz="4" w:space="0" w:color="auto"/>
            </w:tcBorders>
          </w:tcPr>
          <w:p w14:paraId="0419F82D" w14:textId="77777777" w:rsidR="00D4174E" w:rsidRPr="00613175" w:rsidRDefault="00D4174E">
            <w:pPr>
              <w:pStyle w:val="TAL"/>
              <w:rPr>
                <w:rFonts w:eastAsia="MS Gothic"/>
              </w:rPr>
            </w:pPr>
          </w:p>
        </w:tc>
      </w:tr>
      <w:tr w:rsidR="00D4174E" w:rsidRPr="00613175" w14:paraId="114F5484" w14:textId="77777777" w:rsidTr="00D4174E">
        <w:trPr>
          <w:cantSplit/>
          <w:jc w:val="center"/>
        </w:trPr>
        <w:tc>
          <w:tcPr>
            <w:tcW w:w="720" w:type="dxa"/>
            <w:tcBorders>
              <w:top w:val="nil"/>
              <w:left w:val="single" w:sz="4" w:space="0" w:color="auto"/>
              <w:bottom w:val="single" w:sz="4" w:space="0" w:color="auto"/>
              <w:right w:val="single" w:sz="4" w:space="0" w:color="auto"/>
            </w:tcBorders>
            <w:hideMark/>
          </w:tcPr>
          <w:p w14:paraId="4041D80A" w14:textId="77777777" w:rsidR="00D4174E" w:rsidRPr="00613175" w:rsidRDefault="00D4174E">
            <w:pPr>
              <w:pStyle w:val="TAC"/>
              <w:rPr>
                <w:rFonts w:eastAsia="MS Gothic"/>
              </w:rPr>
            </w:pPr>
            <w:r w:rsidRPr="00613175">
              <w:rPr>
                <w:rFonts w:eastAsia="MS Gothic"/>
              </w:rPr>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3909DAEA" w14:textId="77777777" w:rsidR="00D4174E" w:rsidRPr="00613175" w:rsidRDefault="00D4174E">
            <w:pPr>
              <w:pStyle w:val="TAH"/>
              <w:rPr>
                <w:b w:val="0"/>
              </w:rPr>
            </w:pPr>
            <w:r w:rsidRPr="00613175">
              <w:rPr>
                <w:rFonts w:eastAsia="MS Gothic"/>
                <w:b w:val="0"/>
              </w:rPr>
              <w:sym w:font="Wingdings" w:char="F0E0"/>
            </w:r>
          </w:p>
        </w:tc>
        <w:tc>
          <w:tcPr>
            <w:tcW w:w="3420" w:type="dxa"/>
            <w:tcBorders>
              <w:top w:val="nil"/>
              <w:left w:val="single" w:sz="4" w:space="0" w:color="auto"/>
              <w:bottom w:val="single" w:sz="4" w:space="0" w:color="auto"/>
              <w:right w:val="single" w:sz="4" w:space="0" w:color="auto"/>
            </w:tcBorders>
            <w:hideMark/>
          </w:tcPr>
          <w:p w14:paraId="4A201055" w14:textId="77777777" w:rsidR="00D4174E" w:rsidRPr="00613175" w:rsidRDefault="00D4174E">
            <w:pPr>
              <w:pStyle w:val="TAC"/>
              <w:jc w:val="left"/>
            </w:pPr>
            <w:r w:rsidRPr="00613175">
              <w:t>HTTP Request</w:t>
            </w:r>
          </w:p>
        </w:tc>
        <w:tc>
          <w:tcPr>
            <w:tcW w:w="3753" w:type="dxa"/>
            <w:tcBorders>
              <w:top w:val="nil"/>
              <w:left w:val="single" w:sz="4" w:space="0" w:color="auto"/>
              <w:bottom w:val="single" w:sz="4" w:space="0" w:color="auto"/>
              <w:right w:val="single" w:sz="4" w:space="0" w:color="auto"/>
            </w:tcBorders>
          </w:tcPr>
          <w:p w14:paraId="4B1F781A" w14:textId="77777777" w:rsidR="00D4174E" w:rsidRPr="00613175" w:rsidRDefault="00D4174E">
            <w:pPr>
              <w:pStyle w:val="TAL"/>
              <w:rPr>
                <w:rFonts w:eastAsia="MS Gothic"/>
              </w:rPr>
            </w:pPr>
          </w:p>
        </w:tc>
      </w:tr>
      <w:tr w:rsidR="00D4174E" w:rsidRPr="00613175" w14:paraId="0DBFB40D"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2B6A01FA" w14:textId="77777777" w:rsidR="00D4174E" w:rsidRPr="00613175" w:rsidRDefault="00D4174E">
            <w:pPr>
              <w:pStyle w:val="TAC"/>
              <w:rPr>
                <w:rFonts w:eastAsia="MS Gothic"/>
              </w:rPr>
            </w:pPr>
            <w:r w:rsidRPr="00613175">
              <w:rPr>
                <w:rFonts w:eastAsia="MS Gothic"/>
              </w:rP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1CDAAC3D" w14:textId="77777777" w:rsidR="00D4174E" w:rsidRPr="00613175" w:rsidRDefault="00D4174E">
            <w:pPr>
              <w:pStyle w:val="TAC"/>
              <w:rPr>
                <w:rFonts w:eastAsia="MS Gothic"/>
              </w:rPr>
            </w:pPr>
            <w:r w:rsidRPr="00613175">
              <w:rPr>
                <w:rFonts w:eastAsia="MS Gothic"/>
              </w:rPr>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0C0E6087" w14:textId="77777777" w:rsidR="00D4174E" w:rsidRPr="00613175" w:rsidRDefault="00D4174E">
            <w:pPr>
              <w:pStyle w:val="TAL"/>
              <w:rPr>
                <w:rFonts w:eastAsia="MS Gothic"/>
              </w:rPr>
            </w:pPr>
            <w:r w:rsidRPr="00613175">
              <w:rPr>
                <w:rFonts w:eastAsia="MS Gothic"/>
              </w:rPr>
              <w:t>HTTP Response: “401 Unauthorized”</w:t>
            </w:r>
          </w:p>
        </w:tc>
        <w:tc>
          <w:tcPr>
            <w:tcW w:w="3753" w:type="dxa"/>
            <w:tcBorders>
              <w:top w:val="single" w:sz="4" w:space="0" w:color="auto"/>
              <w:left w:val="single" w:sz="4" w:space="0" w:color="auto"/>
              <w:bottom w:val="single" w:sz="4" w:space="0" w:color="auto"/>
              <w:right w:val="single" w:sz="4" w:space="0" w:color="auto"/>
            </w:tcBorders>
          </w:tcPr>
          <w:p w14:paraId="1E99CFA5" w14:textId="77777777" w:rsidR="00D4174E" w:rsidRPr="00613175" w:rsidRDefault="00D4174E">
            <w:pPr>
              <w:pStyle w:val="TAL"/>
              <w:rPr>
                <w:rFonts w:eastAsia="MS Gothic"/>
              </w:rPr>
            </w:pPr>
          </w:p>
        </w:tc>
      </w:tr>
      <w:tr w:rsidR="00D4174E" w:rsidRPr="00613175" w14:paraId="1DF485A1"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0E6B18AA" w14:textId="77777777" w:rsidR="00D4174E" w:rsidRPr="00613175" w:rsidRDefault="00D4174E">
            <w:pPr>
              <w:pStyle w:val="TAC"/>
              <w:rPr>
                <w:rFonts w:eastAsia="MS Gothic"/>
              </w:rPr>
            </w:pPr>
            <w:r w:rsidRPr="00613175">
              <w:rPr>
                <w:rFonts w:eastAsia="MS Gothic"/>
              </w:rPr>
              <w:t>3</w:t>
            </w:r>
          </w:p>
        </w:tc>
        <w:tc>
          <w:tcPr>
            <w:tcW w:w="1260" w:type="dxa"/>
            <w:gridSpan w:val="2"/>
            <w:tcBorders>
              <w:top w:val="single" w:sz="4" w:space="0" w:color="auto"/>
              <w:left w:val="single" w:sz="4" w:space="0" w:color="auto"/>
              <w:bottom w:val="single" w:sz="4" w:space="0" w:color="auto"/>
              <w:right w:val="single" w:sz="4" w:space="0" w:color="auto"/>
            </w:tcBorders>
            <w:hideMark/>
          </w:tcPr>
          <w:p w14:paraId="3D9DDF3D" w14:textId="77777777" w:rsidR="00D4174E" w:rsidRPr="00613175" w:rsidRDefault="00D4174E">
            <w:pPr>
              <w:pStyle w:val="TAC"/>
              <w:rPr>
                <w:rFonts w:eastAsia="MS Gothic"/>
              </w:rPr>
            </w:pPr>
            <w:r w:rsidRPr="00613175">
              <w:rPr>
                <w:rFonts w:eastAsia="MS Gothic"/>
              </w:rPr>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6C8A0AD0" w14:textId="77777777" w:rsidR="00D4174E" w:rsidRPr="00613175" w:rsidRDefault="00D4174E">
            <w:pPr>
              <w:pStyle w:val="TAL"/>
              <w:rPr>
                <w:rFonts w:eastAsia="MS Gothic"/>
              </w:rPr>
            </w:pPr>
            <w:r w:rsidRPr="00613175">
              <w:t xml:space="preserve">HTTP Request with valid </w:t>
            </w:r>
            <w:r w:rsidRPr="00613175">
              <w:rPr>
                <w:snapToGrid w:val="0"/>
              </w:rPr>
              <w:t>authorization credentials</w:t>
            </w:r>
          </w:p>
        </w:tc>
        <w:tc>
          <w:tcPr>
            <w:tcW w:w="3753" w:type="dxa"/>
            <w:tcBorders>
              <w:top w:val="single" w:sz="4" w:space="0" w:color="auto"/>
              <w:left w:val="single" w:sz="4" w:space="0" w:color="auto"/>
              <w:bottom w:val="single" w:sz="4" w:space="0" w:color="auto"/>
              <w:right w:val="single" w:sz="4" w:space="0" w:color="auto"/>
            </w:tcBorders>
          </w:tcPr>
          <w:p w14:paraId="06CDBDBC" w14:textId="77777777" w:rsidR="00D4174E" w:rsidRPr="00613175" w:rsidRDefault="00D4174E">
            <w:pPr>
              <w:pStyle w:val="TAL"/>
              <w:rPr>
                <w:rFonts w:eastAsia="MS Gothic"/>
              </w:rPr>
            </w:pPr>
          </w:p>
        </w:tc>
      </w:tr>
      <w:tr w:rsidR="00D4174E" w:rsidRPr="00613175" w14:paraId="08FD0251"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48B72B08" w14:textId="77777777" w:rsidR="00D4174E" w:rsidRPr="00613175" w:rsidRDefault="00D4174E">
            <w:pPr>
              <w:pStyle w:val="TAC"/>
              <w:rPr>
                <w:rFonts w:eastAsia="MS Gothic"/>
              </w:rPr>
            </w:pPr>
            <w:r w:rsidRPr="00613175">
              <w:rPr>
                <w:rFonts w:eastAsia="MS Gothic"/>
              </w:rPr>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35FABEEE" w14:textId="77777777" w:rsidR="00D4174E" w:rsidRPr="00613175" w:rsidRDefault="00D4174E">
            <w:pPr>
              <w:pStyle w:val="TAC"/>
              <w:rPr>
                <w:rFonts w:eastAsia="MS Gothic"/>
              </w:rPr>
            </w:pPr>
            <w:r w:rsidRPr="00613175">
              <w:rPr>
                <w:rFonts w:eastAsia="MS Gothic"/>
              </w:rPr>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6F7B6EF3" w14:textId="77777777" w:rsidR="00D4174E" w:rsidRPr="00613175" w:rsidRDefault="00D4174E">
            <w:pPr>
              <w:pStyle w:val="TAL"/>
              <w:rPr>
                <w:rFonts w:eastAsia="MS Gothic"/>
              </w:rPr>
            </w:pPr>
            <w:r w:rsidRPr="00613175">
              <w:rPr>
                <w:rFonts w:eastAsia="MS Gothic"/>
              </w:rPr>
              <w:t>HTTP Response: “200 OK”</w:t>
            </w:r>
          </w:p>
        </w:tc>
        <w:tc>
          <w:tcPr>
            <w:tcW w:w="3753" w:type="dxa"/>
            <w:tcBorders>
              <w:top w:val="single" w:sz="4" w:space="0" w:color="auto"/>
              <w:left w:val="single" w:sz="4" w:space="0" w:color="auto"/>
              <w:bottom w:val="single" w:sz="4" w:space="0" w:color="auto"/>
              <w:right w:val="single" w:sz="4" w:space="0" w:color="auto"/>
            </w:tcBorders>
          </w:tcPr>
          <w:p w14:paraId="6D5C4CD9" w14:textId="77777777" w:rsidR="00D4174E" w:rsidRPr="00613175" w:rsidRDefault="00D4174E">
            <w:pPr>
              <w:pStyle w:val="TAL"/>
              <w:rPr>
                <w:rFonts w:eastAsia="MS Gothic"/>
              </w:rPr>
            </w:pPr>
          </w:p>
        </w:tc>
      </w:tr>
    </w:tbl>
    <w:p w14:paraId="6D4E9D0A" w14:textId="77777777" w:rsidR="00D4174E" w:rsidRPr="00613175" w:rsidRDefault="00D4174E" w:rsidP="00D4174E">
      <w:pPr>
        <w:rPr>
          <w:lang w:eastAsia="en-US"/>
        </w:rPr>
      </w:pPr>
    </w:p>
    <w:p w14:paraId="7BEB6AA3" w14:textId="77777777" w:rsidR="00D4174E" w:rsidRPr="00613175" w:rsidRDefault="00D4174E" w:rsidP="00D4174E">
      <w:pPr>
        <w:pStyle w:val="H6"/>
      </w:pPr>
      <w:r w:rsidRPr="00613175">
        <w:t>Specific Message Contents</w:t>
      </w:r>
    </w:p>
    <w:p w14:paraId="1166DF89" w14:textId="77777777" w:rsidR="00D4174E" w:rsidRPr="00613175" w:rsidRDefault="00D4174E" w:rsidP="00D4174E">
      <w:pPr>
        <w:pStyle w:val="H6"/>
        <w:rPr>
          <w:snapToGrid w:val="0"/>
        </w:rPr>
      </w:pPr>
      <w:r w:rsidRPr="00613175">
        <w:rPr>
          <w:snapToGrid w:val="0"/>
        </w:rPr>
        <w:t>HTTP Request (step 1)</w:t>
      </w:r>
    </w:p>
    <w:tbl>
      <w:tblPr>
        <w:tblW w:w="9750" w:type="dxa"/>
        <w:jc w:val="center"/>
        <w:tblLayout w:type="fixed"/>
        <w:tblCellMar>
          <w:left w:w="28" w:type="dxa"/>
        </w:tblCellMar>
        <w:tblLook w:val="01E0" w:firstRow="1" w:lastRow="1" w:firstColumn="1" w:lastColumn="1" w:noHBand="0" w:noVBand="0"/>
      </w:tblPr>
      <w:tblGrid>
        <w:gridCol w:w="1811"/>
        <w:gridCol w:w="851"/>
        <w:gridCol w:w="4820"/>
        <w:gridCol w:w="709"/>
        <w:gridCol w:w="1559"/>
      </w:tblGrid>
      <w:tr w:rsidR="00D4174E" w:rsidRPr="00613175" w14:paraId="03357BEF" w14:textId="77777777" w:rsidTr="00D4174E">
        <w:trPr>
          <w:cantSplit/>
          <w:tblHeader/>
          <w:jc w:val="center"/>
        </w:trPr>
        <w:tc>
          <w:tcPr>
            <w:tcW w:w="1811" w:type="dxa"/>
            <w:tcBorders>
              <w:top w:val="single" w:sz="4" w:space="0" w:color="auto"/>
              <w:left w:val="single" w:sz="4" w:space="0" w:color="auto"/>
              <w:bottom w:val="single" w:sz="4" w:space="0" w:color="auto"/>
              <w:right w:val="single" w:sz="4" w:space="0" w:color="auto"/>
            </w:tcBorders>
            <w:hideMark/>
          </w:tcPr>
          <w:p w14:paraId="329A4909" w14:textId="77777777" w:rsidR="00D4174E" w:rsidRPr="00613175" w:rsidRDefault="00D4174E">
            <w:pPr>
              <w:pStyle w:val="TAH"/>
            </w:pPr>
            <w:r w:rsidRPr="00613175">
              <w:t>Header/param</w:t>
            </w:r>
          </w:p>
        </w:tc>
        <w:tc>
          <w:tcPr>
            <w:tcW w:w="851" w:type="dxa"/>
            <w:tcBorders>
              <w:top w:val="single" w:sz="4" w:space="0" w:color="auto"/>
              <w:left w:val="single" w:sz="4" w:space="0" w:color="auto"/>
              <w:bottom w:val="single" w:sz="4" w:space="0" w:color="auto"/>
              <w:right w:val="single" w:sz="4" w:space="0" w:color="auto"/>
            </w:tcBorders>
            <w:hideMark/>
          </w:tcPr>
          <w:p w14:paraId="63F0B5EF" w14:textId="77777777" w:rsidR="00D4174E" w:rsidRPr="00613175" w:rsidRDefault="00D4174E">
            <w:pPr>
              <w:pStyle w:val="TAH"/>
            </w:pPr>
            <w:r w:rsidRPr="00613175">
              <w:t>Cond</w:t>
            </w:r>
          </w:p>
        </w:tc>
        <w:tc>
          <w:tcPr>
            <w:tcW w:w="4820" w:type="dxa"/>
            <w:tcBorders>
              <w:top w:val="single" w:sz="4" w:space="0" w:color="auto"/>
              <w:left w:val="single" w:sz="4" w:space="0" w:color="auto"/>
              <w:bottom w:val="single" w:sz="4" w:space="0" w:color="auto"/>
              <w:right w:val="single" w:sz="4" w:space="0" w:color="auto"/>
            </w:tcBorders>
            <w:hideMark/>
          </w:tcPr>
          <w:p w14:paraId="24807F99" w14:textId="77777777" w:rsidR="00D4174E" w:rsidRPr="00613175" w:rsidRDefault="00D4174E">
            <w:pPr>
              <w:pStyle w:val="TAH"/>
            </w:pPr>
            <w:r w:rsidRPr="00613175">
              <w:t>Value/remark</w:t>
            </w:r>
          </w:p>
        </w:tc>
        <w:tc>
          <w:tcPr>
            <w:tcW w:w="709" w:type="dxa"/>
            <w:tcBorders>
              <w:top w:val="single" w:sz="4" w:space="0" w:color="auto"/>
              <w:left w:val="single" w:sz="4" w:space="0" w:color="auto"/>
              <w:bottom w:val="single" w:sz="4" w:space="0" w:color="auto"/>
              <w:right w:val="single" w:sz="4" w:space="0" w:color="auto"/>
            </w:tcBorders>
            <w:hideMark/>
          </w:tcPr>
          <w:p w14:paraId="70ABC807" w14:textId="77777777" w:rsidR="00D4174E" w:rsidRPr="00613175" w:rsidRDefault="00D4174E">
            <w:pPr>
              <w:pStyle w:val="TAH"/>
            </w:pPr>
            <w:r w:rsidRPr="00613175">
              <w:t>Rel</w:t>
            </w:r>
          </w:p>
        </w:tc>
        <w:tc>
          <w:tcPr>
            <w:tcW w:w="1559" w:type="dxa"/>
            <w:tcBorders>
              <w:top w:val="single" w:sz="4" w:space="0" w:color="auto"/>
              <w:left w:val="single" w:sz="4" w:space="0" w:color="auto"/>
              <w:bottom w:val="single" w:sz="4" w:space="0" w:color="auto"/>
              <w:right w:val="single" w:sz="4" w:space="0" w:color="auto"/>
            </w:tcBorders>
            <w:hideMark/>
          </w:tcPr>
          <w:p w14:paraId="09259E45" w14:textId="77777777" w:rsidR="00D4174E" w:rsidRPr="00613175" w:rsidRDefault="00D4174E">
            <w:pPr>
              <w:pStyle w:val="TAH"/>
            </w:pPr>
            <w:r w:rsidRPr="00613175">
              <w:t>Reference</w:t>
            </w:r>
          </w:p>
        </w:tc>
      </w:tr>
      <w:tr w:rsidR="00D4174E" w:rsidRPr="00613175" w14:paraId="1ACFA571" w14:textId="77777777" w:rsidTr="00D4174E">
        <w:trPr>
          <w:cantSplit/>
          <w:jc w:val="center"/>
        </w:trPr>
        <w:tc>
          <w:tcPr>
            <w:tcW w:w="1811" w:type="dxa"/>
            <w:tcBorders>
              <w:top w:val="single" w:sz="4" w:space="0" w:color="auto"/>
              <w:left w:val="single" w:sz="4" w:space="0" w:color="auto"/>
              <w:bottom w:val="nil"/>
              <w:right w:val="single" w:sz="4" w:space="0" w:color="auto"/>
            </w:tcBorders>
            <w:hideMark/>
          </w:tcPr>
          <w:p w14:paraId="35E04283" w14:textId="77777777" w:rsidR="00D4174E" w:rsidRPr="00613175" w:rsidRDefault="00D4174E">
            <w:pPr>
              <w:pStyle w:val="TAL"/>
              <w:rPr>
                <w:b/>
              </w:rPr>
            </w:pPr>
            <w:r w:rsidRPr="00613175">
              <w:rPr>
                <w:b/>
              </w:rPr>
              <w:t>Request-Line</w:t>
            </w:r>
          </w:p>
        </w:tc>
        <w:tc>
          <w:tcPr>
            <w:tcW w:w="851" w:type="dxa"/>
            <w:tcBorders>
              <w:top w:val="single" w:sz="4" w:space="0" w:color="auto"/>
              <w:left w:val="single" w:sz="4" w:space="0" w:color="auto"/>
              <w:bottom w:val="nil"/>
              <w:right w:val="single" w:sz="4" w:space="0" w:color="auto"/>
            </w:tcBorders>
          </w:tcPr>
          <w:p w14:paraId="77646864" w14:textId="77777777" w:rsidR="00D4174E" w:rsidRPr="00613175" w:rsidRDefault="00D4174E">
            <w:pPr>
              <w:pStyle w:val="TAL"/>
            </w:pPr>
          </w:p>
        </w:tc>
        <w:tc>
          <w:tcPr>
            <w:tcW w:w="4820" w:type="dxa"/>
            <w:tcBorders>
              <w:top w:val="single" w:sz="4" w:space="0" w:color="auto"/>
              <w:left w:val="single" w:sz="4" w:space="0" w:color="auto"/>
              <w:bottom w:val="nil"/>
              <w:right w:val="single" w:sz="4" w:space="0" w:color="auto"/>
            </w:tcBorders>
          </w:tcPr>
          <w:p w14:paraId="6205BC23" w14:textId="77777777" w:rsidR="00D4174E" w:rsidRPr="00613175" w:rsidRDefault="00D4174E">
            <w:pPr>
              <w:pStyle w:val="TAL"/>
            </w:pPr>
          </w:p>
        </w:tc>
        <w:tc>
          <w:tcPr>
            <w:tcW w:w="709" w:type="dxa"/>
            <w:vMerge w:val="restart"/>
            <w:tcBorders>
              <w:top w:val="single" w:sz="4" w:space="0" w:color="auto"/>
              <w:left w:val="single" w:sz="4" w:space="0" w:color="auto"/>
              <w:bottom w:val="single" w:sz="4" w:space="0" w:color="auto"/>
              <w:right w:val="single" w:sz="4" w:space="0" w:color="auto"/>
            </w:tcBorders>
          </w:tcPr>
          <w:p w14:paraId="110F75A4" w14:textId="77777777" w:rsidR="00D4174E" w:rsidRPr="00613175" w:rsidRDefault="00D4174E">
            <w:pPr>
              <w:pStyle w:val="TAL"/>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1920CFC6" w14:textId="77777777" w:rsidR="00D4174E" w:rsidRPr="00613175" w:rsidRDefault="00D4174E">
            <w:pPr>
              <w:pStyle w:val="TAL"/>
              <w:rPr>
                <w:b/>
              </w:rPr>
            </w:pPr>
            <w:r w:rsidRPr="00613175">
              <w:t>RFC 2616 [46]</w:t>
            </w:r>
          </w:p>
        </w:tc>
      </w:tr>
      <w:tr w:rsidR="00D4174E" w:rsidRPr="00613175" w14:paraId="7FAB7BA1" w14:textId="77777777" w:rsidTr="00D4174E">
        <w:trPr>
          <w:cantSplit/>
          <w:jc w:val="center"/>
        </w:trPr>
        <w:tc>
          <w:tcPr>
            <w:tcW w:w="1811" w:type="dxa"/>
            <w:tcBorders>
              <w:top w:val="nil"/>
              <w:left w:val="single" w:sz="4" w:space="0" w:color="auto"/>
              <w:bottom w:val="nil"/>
              <w:right w:val="single" w:sz="4" w:space="0" w:color="auto"/>
            </w:tcBorders>
            <w:hideMark/>
          </w:tcPr>
          <w:p w14:paraId="2B0A909B" w14:textId="77777777" w:rsidR="00D4174E" w:rsidRPr="00613175" w:rsidRDefault="00D4174E">
            <w:pPr>
              <w:pStyle w:val="TAL"/>
            </w:pPr>
            <w:r w:rsidRPr="00613175">
              <w:tab/>
              <w:t>Method</w:t>
            </w:r>
          </w:p>
        </w:tc>
        <w:tc>
          <w:tcPr>
            <w:tcW w:w="851" w:type="dxa"/>
            <w:tcBorders>
              <w:top w:val="nil"/>
              <w:left w:val="single" w:sz="4" w:space="0" w:color="auto"/>
              <w:bottom w:val="nil"/>
              <w:right w:val="single" w:sz="4" w:space="0" w:color="auto"/>
            </w:tcBorders>
          </w:tcPr>
          <w:p w14:paraId="4F5A58C2"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hideMark/>
          </w:tcPr>
          <w:p w14:paraId="580BEB22" w14:textId="77777777" w:rsidR="00D4174E" w:rsidRPr="00613175" w:rsidRDefault="00D4174E">
            <w:pPr>
              <w:pStyle w:val="TAL"/>
            </w:pPr>
            <w:r w:rsidRPr="00613175">
              <w:rPr>
                <w:i/>
              </w:rPr>
              <w:t xml:space="preserve">GET </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5C485D54"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F314185" w14:textId="77777777" w:rsidR="00D4174E" w:rsidRPr="00613175" w:rsidRDefault="00D4174E">
            <w:pPr>
              <w:spacing w:after="0"/>
              <w:rPr>
                <w:rFonts w:ascii="Arial" w:hAnsi="Arial"/>
                <w:b/>
                <w:sz w:val="18"/>
                <w:lang w:eastAsia="en-US"/>
              </w:rPr>
            </w:pPr>
          </w:p>
        </w:tc>
      </w:tr>
      <w:tr w:rsidR="00D4174E" w:rsidRPr="00613175" w14:paraId="20679682" w14:textId="77777777" w:rsidTr="00D4174E">
        <w:trPr>
          <w:cantSplit/>
          <w:jc w:val="center"/>
        </w:trPr>
        <w:tc>
          <w:tcPr>
            <w:tcW w:w="1811" w:type="dxa"/>
            <w:tcBorders>
              <w:top w:val="nil"/>
              <w:left w:val="single" w:sz="4" w:space="0" w:color="auto"/>
              <w:bottom w:val="nil"/>
              <w:right w:val="single" w:sz="4" w:space="0" w:color="auto"/>
            </w:tcBorders>
            <w:hideMark/>
          </w:tcPr>
          <w:p w14:paraId="70B2DA67" w14:textId="77777777" w:rsidR="00D4174E" w:rsidRPr="00613175" w:rsidRDefault="00D4174E">
            <w:pPr>
              <w:pStyle w:val="TAL"/>
            </w:pPr>
            <w:r w:rsidRPr="00613175">
              <w:tab/>
              <w:t>Request-URI</w:t>
            </w:r>
          </w:p>
        </w:tc>
        <w:tc>
          <w:tcPr>
            <w:tcW w:w="851" w:type="dxa"/>
            <w:tcBorders>
              <w:top w:val="nil"/>
              <w:left w:val="single" w:sz="4" w:space="0" w:color="auto"/>
              <w:bottom w:val="nil"/>
              <w:right w:val="single" w:sz="4" w:space="0" w:color="auto"/>
            </w:tcBorders>
          </w:tcPr>
          <w:p w14:paraId="187198A2"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58F93207" w14:textId="77777777" w:rsidR="00D4174E" w:rsidRPr="00613175" w:rsidRDefault="00D4174E">
            <w:pPr>
              <w:pStyle w:val="TAL"/>
            </w:pPr>
            <w:r w:rsidRPr="00613175">
              <w:t>Request-URI</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B0112B4"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3376D44" w14:textId="77777777" w:rsidR="00D4174E" w:rsidRPr="00613175" w:rsidRDefault="00D4174E">
            <w:pPr>
              <w:spacing w:after="0"/>
              <w:rPr>
                <w:rFonts w:ascii="Arial" w:hAnsi="Arial"/>
                <w:b/>
                <w:sz w:val="18"/>
                <w:lang w:eastAsia="en-US"/>
              </w:rPr>
            </w:pPr>
          </w:p>
        </w:tc>
      </w:tr>
      <w:tr w:rsidR="00D4174E" w:rsidRPr="00613175" w14:paraId="1DEF6CF1" w14:textId="77777777" w:rsidTr="00D4174E">
        <w:trPr>
          <w:cantSplit/>
          <w:jc w:val="center"/>
        </w:trPr>
        <w:tc>
          <w:tcPr>
            <w:tcW w:w="1811" w:type="dxa"/>
            <w:tcBorders>
              <w:top w:val="nil"/>
              <w:left w:val="single" w:sz="4" w:space="0" w:color="auto"/>
              <w:bottom w:val="single" w:sz="4" w:space="0" w:color="auto"/>
              <w:right w:val="single" w:sz="4" w:space="0" w:color="auto"/>
            </w:tcBorders>
            <w:hideMark/>
          </w:tcPr>
          <w:p w14:paraId="4105B3AC" w14:textId="77777777" w:rsidR="00D4174E" w:rsidRPr="00613175" w:rsidRDefault="00D4174E">
            <w:pPr>
              <w:pStyle w:val="TAL"/>
            </w:pPr>
            <w:r w:rsidRPr="00613175">
              <w:tab/>
              <w:t>Version</w:t>
            </w:r>
          </w:p>
        </w:tc>
        <w:tc>
          <w:tcPr>
            <w:tcW w:w="851" w:type="dxa"/>
            <w:tcBorders>
              <w:top w:val="nil"/>
              <w:left w:val="single" w:sz="4" w:space="0" w:color="auto"/>
              <w:bottom w:val="single" w:sz="4" w:space="0" w:color="auto"/>
              <w:right w:val="single" w:sz="4" w:space="0" w:color="auto"/>
            </w:tcBorders>
          </w:tcPr>
          <w:p w14:paraId="12CA9B0A" w14:textId="77777777" w:rsidR="00D4174E" w:rsidRPr="00613175" w:rsidRDefault="00D4174E">
            <w:pPr>
              <w:pStyle w:val="TAL"/>
              <w:rPr>
                <w:i/>
              </w:rPr>
            </w:pPr>
          </w:p>
        </w:tc>
        <w:tc>
          <w:tcPr>
            <w:tcW w:w="4820" w:type="dxa"/>
            <w:tcBorders>
              <w:top w:val="nil"/>
              <w:left w:val="single" w:sz="4" w:space="0" w:color="auto"/>
              <w:bottom w:val="single" w:sz="4" w:space="0" w:color="auto"/>
              <w:right w:val="single" w:sz="4" w:space="0" w:color="auto"/>
            </w:tcBorders>
            <w:hideMark/>
          </w:tcPr>
          <w:p w14:paraId="01AA820A" w14:textId="77777777" w:rsidR="00D4174E" w:rsidRPr="00613175" w:rsidRDefault="00D4174E">
            <w:pPr>
              <w:pStyle w:val="TAL"/>
            </w:pPr>
            <w:r w:rsidRPr="00613175">
              <w:rPr>
                <w:i/>
              </w:rPr>
              <w:t xml:space="preserve">HTTP/ </w:t>
            </w:r>
            <w:r w:rsidRPr="00613175">
              <w:t>DIGIT.DIGIT</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54B5DFA"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760F6F9" w14:textId="77777777" w:rsidR="00D4174E" w:rsidRPr="00613175" w:rsidRDefault="00D4174E">
            <w:pPr>
              <w:spacing w:after="0"/>
              <w:rPr>
                <w:rFonts w:ascii="Arial" w:hAnsi="Arial"/>
                <w:b/>
                <w:sz w:val="18"/>
                <w:lang w:eastAsia="en-US"/>
              </w:rPr>
            </w:pPr>
          </w:p>
        </w:tc>
      </w:tr>
      <w:tr w:rsidR="00D4174E" w:rsidRPr="00613175" w14:paraId="4F522E41" w14:textId="77777777" w:rsidTr="00D4174E">
        <w:trPr>
          <w:cantSplit/>
          <w:jc w:val="center"/>
        </w:trPr>
        <w:tc>
          <w:tcPr>
            <w:tcW w:w="1811" w:type="dxa"/>
            <w:tcBorders>
              <w:top w:val="single" w:sz="4" w:space="0" w:color="auto"/>
              <w:left w:val="single" w:sz="4" w:space="0" w:color="auto"/>
              <w:bottom w:val="nil"/>
              <w:right w:val="single" w:sz="4" w:space="0" w:color="auto"/>
            </w:tcBorders>
            <w:hideMark/>
          </w:tcPr>
          <w:p w14:paraId="0533107A" w14:textId="77777777" w:rsidR="00D4174E" w:rsidRPr="00613175" w:rsidRDefault="00D4174E">
            <w:pPr>
              <w:keepNext/>
              <w:keepLines/>
              <w:spacing w:after="0"/>
              <w:rPr>
                <w:rFonts w:ascii="Arial" w:hAnsi="Arial"/>
                <w:sz w:val="18"/>
              </w:rPr>
            </w:pPr>
            <w:r w:rsidRPr="00613175">
              <w:rPr>
                <w:rFonts w:ascii="Arial" w:hAnsi="Arial"/>
                <w:b/>
                <w:sz w:val="18"/>
              </w:rPr>
              <w:t>Host</w:t>
            </w:r>
          </w:p>
        </w:tc>
        <w:tc>
          <w:tcPr>
            <w:tcW w:w="851" w:type="dxa"/>
            <w:tcBorders>
              <w:top w:val="single" w:sz="4" w:space="0" w:color="auto"/>
              <w:left w:val="single" w:sz="4" w:space="0" w:color="auto"/>
              <w:bottom w:val="nil"/>
              <w:right w:val="single" w:sz="4" w:space="0" w:color="auto"/>
            </w:tcBorders>
          </w:tcPr>
          <w:p w14:paraId="130BD145" w14:textId="77777777" w:rsidR="00D4174E" w:rsidRPr="00613175" w:rsidRDefault="00D4174E">
            <w:pPr>
              <w:keepNext/>
              <w:keepLines/>
              <w:spacing w:after="0"/>
              <w:rPr>
                <w:rFonts w:ascii="Arial" w:hAnsi="Arial"/>
                <w:i/>
                <w:sz w:val="18"/>
              </w:rPr>
            </w:pPr>
          </w:p>
        </w:tc>
        <w:tc>
          <w:tcPr>
            <w:tcW w:w="4820" w:type="dxa"/>
            <w:tcBorders>
              <w:top w:val="single" w:sz="4" w:space="0" w:color="auto"/>
              <w:left w:val="single" w:sz="4" w:space="0" w:color="auto"/>
              <w:bottom w:val="nil"/>
              <w:right w:val="single" w:sz="4" w:space="0" w:color="auto"/>
            </w:tcBorders>
          </w:tcPr>
          <w:p w14:paraId="4767F957" w14:textId="77777777" w:rsidR="00D4174E" w:rsidRPr="00613175" w:rsidRDefault="00D4174E">
            <w:pPr>
              <w:keepNext/>
              <w:keepLines/>
              <w:spacing w:after="0"/>
              <w:rPr>
                <w:rFonts w:ascii="Arial" w:hAnsi="Arial"/>
                <w:i/>
                <w:sz w:val="18"/>
              </w:rPr>
            </w:pPr>
          </w:p>
        </w:tc>
        <w:tc>
          <w:tcPr>
            <w:tcW w:w="709" w:type="dxa"/>
            <w:vMerge w:val="restart"/>
            <w:tcBorders>
              <w:top w:val="single" w:sz="4" w:space="0" w:color="auto"/>
              <w:left w:val="single" w:sz="4" w:space="0" w:color="auto"/>
              <w:bottom w:val="single" w:sz="4" w:space="0" w:color="auto"/>
              <w:right w:val="single" w:sz="4" w:space="0" w:color="auto"/>
            </w:tcBorders>
          </w:tcPr>
          <w:p w14:paraId="7AD55E10" w14:textId="77777777" w:rsidR="00D4174E" w:rsidRPr="00613175" w:rsidRDefault="00D4174E">
            <w:pPr>
              <w:keepNext/>
              <w:keepLines/>
              <w:spacing w:after="0"/>
              <w:rPr>
                <w:rFonts w:ascii="Arial" w:hAnsi="Arial"/>
                <w:sz w:val="18"/>
              </w:rPr>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66867562" w14:textId="77777777" w:rsidR="00D4174E" w:rsidRPr="00613175" w:rsidRDefault="00D4174E">
            <w:pPr>
              <w:keepNext/>
              <w:keepLines/>
              <w:spacing w:after="0"/>
              <w:rPr>
                <w:rFonts w:ascii="Arial" w:hAnsi="Arial"/>
                <w:sz w:val="18"/>
              </w:rPr>
            </w:pPr>
            <w:r w:rsidRPr="00613175">
              <w:rPr>
                <w:rFonts w:ascii="Arial" w:hAnsi="Arial"/>
                <w:sz w:val="18"/>
              </w:rPr>
              <w:t>RFC 2616 [46]</w:t>
            </w:r>
          </w:p>
        </w:tc>
      </w:tr>
      <w:tr w:rsidR="00D4174E" w:rsidRPr="00613175" w14:paraId="5730C0DA" w14:textId="77777777" w:rsidTr="00D4174E">
        <w:trPr>
          <w:cantSplit/>
          <w:jc w:val="center"/>
        </w:trPr>
        <w:tc>
          <w:tcPr>
            <w:tcW w:w="1811" w:type="dxa"/>
            <w:tcBorders>
              <w:top w:val="nil"/>
              <w:left w:val="single" w:sz="4" w:space="0" w:color="auto"/>
              <w:bottom w:val="single" w:sz="4" w:space="0" w:color="auto"/>
              <w:right w:val="single" w:sz="4" w:space="0" w:color="auto"/>
            </w:tcBorders>
            <w:hideMark/>
          </w:tcPr>
          <w:p w14:paraId="1EC564E8" w14:textId="77777777" w:rsidR="00D4174E" w:rsidRPr="00613175" w:rsidRDefault="00D4174E">
            <w:pPr>
              <w:keepNext/>
              <w:keepLines/>
              <w:spacing w:after="0"/>
              <w:rPr>
                <w:rFonts w:ascii="Arial" w:hAnsi="Arial"/>
                <w:sz w:val="18"/>
              </w:rPr>
            </w:pPr>
            <w:r w:rsidRPr="00613175">
              <w:rPr>
                <w:rFonts w:ascii="Arial" w:hAnsi="Arial"/>
                <w:sz w:val="18"/>
              </w:rPr>
              <w:tab/>
              <w:t>host</w:t>
            </w:r>
          </w:p>
        </w:tc>
        <w:tc>
          <w:tcPr>
            <w:tcW w:w="851" w:type="dxa"/>
            <w:tcBorders>
              <w:top w:val="nil"/>
              <w:left w:val="single" w:sz="4" w:space="0" w:color="auto"/>
              <w:bottom w:val="single" w:sz="4" w:space="0" w:color="auto"/>
              <w:right w:val="single" w:sz="4" w:space="0" w:color="auto"/>
            </w:tcBorders>
          </w:tcPr>
          <w:p w14:paraId="15BCE456" w14:textId="77777777" w:rsidR="00D4174E" w:rsidRPr="00613175" w:rsidRDefault="00D4174E">
            <w:pPr>
              <w:keepNext/>
              <w:keepLines/>
              <w:spacing w:after="0"/>
              <w:rPr>
                <w:rFonts w:ascii="Arial" w:hAnsi="Arial"/>
                <w:i/>
                <w:sz w:val="18"/>
              </w:rPr>
            </w:pPr>
          </w:p>
        </w:tc>
        <w:tc>
          <w:tcPr>
            <w:tcW w:w="4820" w:type="dxa"/>
            <w:tcBorders>
              <w:top w:val="nil"/>
              <w:left w:val="single" w:sz="4" w:space="0" w:color="auto"/>
              <w:bottom w:val="single" w:sz="4" w:space="0" w:color="auto"/>
              <w:right w:val="single" w:sz="4" w:space="0" w:color="auto"/>
            </w:tcBorders>
            <w:hideMark/>
          </w:tcPr>
          <w:p w14:paraId="0A9078BC" w14:textId="77777777" w:rsidR="00D4174E" w:rsidRPr="00613175" w:rsidRDefault="00D4174E">
            <w:pPr>
              <w:keepNext/>
              <w:keepLines/>
              <w:spacing w:after="0"/>
              <w:rPr>
                <w:rFonts w:ascii="Arial" w:hAnsi="Arial"/>
                <w:sz w:val="18"/>
              </w:rPr>
            </w:pPr>
            <w:r w:rsidRPr="00613175">
              <w:rPr>
                <w:rFonts w:ascii="Arial" w:hAnsi="Arial"/>
                <w:i/>
                <w:sz w:val="18"/>
              </w:rPr>
              <w:t>bsf.</w:t>
            </w:r>
            <w:r w:rsidRPr="00613175">
              <w:rPr>
                <w:rFonts w:ascii="Arial" w:hAnsi="Arial"/>
                <w:sz w:val="18"/>
              </w:rPr>
              <w:t>mnc&lt;MNC&gt;.mcc&lt;MCC&gt;</w:t>
            </w:r>
            <w:r w:rsidRPr="00613175">
              <w:rPr>
                <w:rFonts w:ascii="Arial" w:hAnsi="Arial"/>
                <w:i/>
                <w:sz w:val="18"/>
              </w:rPr>
              <w:t>.pub.3gppnetwork.org</w:t>
            </w:r>
            <w:r w:rsidRPr="00613175">
              <w:rPr>
                <w:rFonts w:ascii="Arial" w:hAnsi="Arial"/>
                <w:sz w:val="18"/>
              </w:rPr>
              <w:t xml:space="preserve"> (when no ISIM available on the UICC), optionally followed by port 80</w:t>
            </w:r>
          </w:p>
          <w:p w14:paraId="63746E54" w14:textId="77777777" w:rsidR="00D4174E" w:rsidRPr="00613175" w:rsidRDefault="00D4174E">
            <w:pPr>
              <w:keepNext/>
              <w:keepLines/>
              <w:spacing w:after="0"/>
              <w:rPr>
                <w:rFonts w:ascii="Arial" w:hAnsi="Arial"/>
                <w:sz w:val="18"/>
              </w:rPr>
            </w:pPr>
            <w:r w:rsidRPr="00613175">
              <w:rPr>
                <w:rFonts w:ascii="Arial" w:hAnsi="Arial"/>
                <w:sz w:val="18"/>
              </w:rPr>
              <w:t>or</w:t>
            </w:r>
          </w:p>
          <w:p w14:paraId="04B988E7" w14:textId="77777777" w:rsidR="00D4174E" w:rsidRPr="00613175" w:rsidRDefault="00D4174E">
            <w:pPr>
              <w:keepNext/>
              <w:keepLines/>
              <w:spacing w:after="0"/>
              <w:rPr>
                <w:rFonts w:ascii="Arial" w:hAnsi="Arial"/>
                <w:sz w:val="18"/>
              </w:rPr>
            </w:pPr>
            <w:r w:rsidRPr="00613175">
              <w:rPr>
                <w:rFonts w:ascii="Arial" w:hAnsi="Arial"/>
                <w:i/>
                <w:sz w:val="18"/>
              </w:rPr>
              <w:t>bsf.</w:t>
            </w:r>
            <w:r w:rsidRPr="00613175">
              <w:rPr>
                <w:rFonts w:ascii="Arial" w:hAnsi="Arial"/>
                <w:sz w:val="18"/>
              </w:rPr>
              <w:t>domain name (when using ISIM) , optionally followed by port 80</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5CC5A71C"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5A8C8EC" w14:textId="77777777" w:rsidR="00D4174E" w:rsidRPr="00613175" w:rsidRDefault="00D4174E">
            <w:pPr>
              <w:spacing w:after="0"/>
              <w:rPr>
                <w:rFonts w:ascii="Arial" w:hAnsi="Arial"/>
                <w:sz w:val="18"/>
                <w:lang w:eastAsia="en-US"/>
              </w:rPr>
            </w:pPr>
          </w:p>
        </w:tc>
      </w:tr>
      <w:tr w:rsidR="00D4174E" w:rsidRPr="00613175" w14:paraId="6DF0620D" w14:textId="77777777" w:rsidTr="00D4174E">
        <w:trPr>
          <w:cantSplit/>
          <w:jc w:val="center"/>
        </w:trPr>
        <w:tc>
          <w:tcPr>
            <w:tcW w:w="1811" w:type="dxa"/>
            <w:tcBorders>
              <w:top w:val="nil"/>
              <w:left w:val="single" w:sz="4" w:space="0" w:color="auto"/>
              <w:bottom w:val="nil"/>
              <w:right w:val="single" w:sz="4" w:space="0" w:color="auto"/>
            </w:tcBorders>
            <w:hideMark/>
          </w:tcPr>
          <w:p w14:paraId="0463511A" w14:textId="77777777" w:rsidR="00D4174E" w:rsidRPr="00613175" w:rsidRDefault="00D4174E">
            <w:pPr>
              <w:pStyle w:val="TAL"/>
              <w:rPr>
                <w:b/>
              </w:rPr>
            </w:pPr>
            <w:r w:rsidRPr="00613175">
              <w:rPr>
                <w:b/>
              </w:rPr>
              <w:t>User-Agent</w:t>
            </w:r>
          </w:p>
        </w:tc>
        <w:tc>
          <w:tcPr>
            <w:tcW w:w="851" w:type="dxa"/>
            <w:tcBorders>
              <w:top w:val="nil"/>
              <w:left w:val="single" w:sz="4" w:space="0" w:color="auto"/>
              <w:bottom w:val="nil"/>
              <w:right w:val="single" w:sz="4" w:space="0" w:color="auto"/>
            </w:tcBorders>
          </w:tcPr>
          <w:p w14:paraId="712B071E"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tcPr>
          <w:p w14:paraId="1ABCFE57" w14:textId="77777777" w:rsidR="00D4174E" w:rsidRPr="00613175" w:rsidRDefault="00D4174E">
            <w:pPr>
              <w:pStyle w:val="TAL"/>
              <w:rPr>
                <w:i/>
              </w:rPr>
            </w:pPr>
          </w:p>
        </w:tc>
        <w:tc>
          <w:tcPr>
            <w:tcW w:w="709" w:type="dxa"/>
            <w:tcBorders>
              <w:top w:val="single" w:sz="4" w:space="0" w:color="auto"/>
              <w:left w:val="single" w:sz="4" w:space="0" w:color="auto"/>
              <w:bottom w:val="nil"/>
              <w:right w:val="single" w:sz="4" w:space="0" w:color="auto"/>
            </w:tcBorders>
          </w:tcPr>
          <w:p w14:paraId="5F760D92" w14:textId="77777777" w:rsidR="00D4174E" w:rsidRPr="00613175" w:rsidRDefault="00D4174E">
            <w:pPr>
              <w:pStyle w:val="TAL"/>
            </w:pPr>
          </w:p>
        </w:tc>
        <w:tc>
          <w:tcPr>
            <w:tcW w:w="1559" w:type="dxa"/>
            <w:tcBorders>
              <w:top w:val="single" w:sz="4" w:space="0" w:color="auto"/>
              <w:left w:val="single" w:sz="4" w:space="0" w:color="auto"/>
              <w:bottom w:val="nil"/>
              <w:right w:val="single" w:sz="4" w:space="0" w:color="auto"/>
            </w:tcBorders>
            <w:hideMark/>
          </w:tcPr>
          <w:p w14:paraId="4EF37C32" w14:textId="77777777" w:rsidR="00D4174E" w:rsidRPr="00613175" w:rsidRDefault="00D4174E">
            <w:pPr>
              <w:pStyle w:val="TAL"/>
            </w:pPr>
            <w:r w:rsidRPr="00613175">
              <w:t>RFC 2616 [46]</w:t>
            </w:r>
          </w:p>
        </w:tc>
      </w:tr>
      <w:tr w:rsidR="00D4174E" w:rsidRPr="00613175" w14:paraId="79F9F832" w14:textId="77777777" w:rsidTr="00D4174E">
        <w:trPr>
          <w:cantSplit/>
          <w:jc w:val="center"/>
        </w:trPr>
        <w:tc>
          <w:tcPr>
            <w:tcW w:w="1811" w:type="dxa"/>
            <w:tcBorders>
              <w:top w:val="nil"/>
              <w:left w:val="single" w:sz="4" w:space="0" w:color="auto"/>
              <w:bottom w:val="single" w:sz="4" w:space="0" w:color="auto"/>
              <w:right w:val="single" w:sz="4" w:space="0" w:color="auto"/>
            </w:tcBorders>
            <w:hideMark/>
          </w:tcPr>
          <w:p w14:paraId="39EE8F66" w14:textId="77777777" w:rsidR="00D4174E" w:rsidRPr="00613175" w:rsidRDefault="00D4174E">
            <w:pPr>
              <w:pStyle w:val="TAL"/>
            </w:pPr>
            <w:r w:rsidRPr="00613175">
              <w:tab/>
              <w:t>Product token</w:t>
            </w:r>
          </w:p>
        </w:tc>
        <w:tc>
          <w:tcPr>
            <w:tcW w:w="851" w:type="dxa"/>
            <w:tcBorders>
              <w:top w:val="nil"/>
              <w:left w:val="single" w:sz="4" w:space="0" w:color="auto"/>
              <w:bottom w:val="single" w:sz="4" w:space="0" w:color="auto"/>
              <w:right w:val="single" w:sz="4" w:space="0" w:color="auto"/>
            </w:tcBorders>
          </w:tcPr>
          <w:p w14:paraId="10000D81" w14:textId="77777777" w:rsidR="00D4174E" w:rsidRPr="00613175" w:rsidRDefault="00D4174E">
            <w:pPr>
              <w:pStyle w:val="TAL"/>
              <w:rPr>
                <w:i/>
              </w:rPr>
            </w:pPr>
          </w:p>
        </w:tc>
        <w:tc>
          <w:tcPr>
            <w:tcW w:w="4820" w:type="dxa"/>
            <w:tcBorders>
              <w:top w:val="nil"/>
              <w:left w:val="single" w:sz="4" w:space="0" w:color="auto"/>
              <w:bottom w:val="single" w:sz="4" w:space="0" w:color="auto"/>
              <w:right w:val="single" w:sz="4" w:space="0" w:color="auto"/>
            </w:tcBorders>
            <w:hideMark/>
          </w:tcPr>
          <w:p w14:paraId="6D12D258" w14:textId="77777777" w:rsidR="00D4174E" w:rsidRPr="00613175" w:rsidRDefault="00D4174E">
            <w:pPr>
              <w:pStyle w:val="TAL"/>
              <w:rPr>
                <w:i/>
              </w:rPr>
            </w:pPr>
            <w:r w:rsidRPr="00613175">
              <w:rPr>
                <w:i/>
              </w:rPr>
              <w:t>3gpp-gba-tmpi</w:t>
            </w:r>
          </w:p>
        </w:tc>
        <w:tc>
          <w:tcPr>
            <w:tcW w:w="709" w:type="dxa"/>
            <w:tcBorders>
              <w:top w:val="nil"/>
              <w:left w:val="single" w:sz="4" w:space="0" w:color="auto"/>
              <w:bottom w:val="single" w:sz="4" w:space="0" w:color="auto"/>
              <w:right w:val="single" w:sz="4" w:space="0" w:color="auto"/>
            </w:tcBorders>
          </w:tcPr>
          <w:p w14:paraId="061C7AED" w14:textId="77777777" w:rsidR="00D4174E" w:rsidRPr="00613175" w:rsidRDefault="00D4174E">
            <w:pPr>
              <w:pStyle w:val="TAL"/>
            </w:pPr>
          </w:p>
        </w:tc>
        <w:tc>
          <w:tcPr>
            <w:tcW w:w="1559" w:type="dxa"/>
            <w:tcBorders>
              <w:top w:val="nil"/>
              <w:left w:val="single" w:sz="4" w:space="0" w:color="auto"/>
              <w:bottom w:val="single" w:sz="4" w:space="0" w:color="auto"/>
              <w:right w:val="single" w:sz="4" w:space="0" w:color="auto"/>
            </w:tcBorders>
            <w:hideMark/>
          </w:tcPr>
          <w:p w14:paraId="0DA47A71" w14:textId="77777777" w:rsidR="00D4174E" w:rsidRPr="00613175" w:rsidRDefault="00D4174E">
            <w:pPr>
              <w:pStyle w:val="TAL"/>
            </w:pPr>
            <w:r w:rsidRPr="00613175">
              <w:t>TS 24.109 [43]</w:t>
            </w:r>
          </w:p>
        </w:tc>
      </w:tr>
      <w:tr w:rsidR="00D4174E" w:rsidRPr="00613175" w14:paraId="7CEDEBAA" w14:textId="77777777" w:rsidTr="00D4174E">
        <w:trPr>
          <w:cantSplit/>
          <w:jc w:val="center"/>
        </w:trPr>
        <w:tc>
          <w:tcPr>
            <w:tcW w:w="1811" w:type="dxa"/>
            <w:tcBorders>
              <w:top w:val="nil"/>
              <w:left w:val="single" w:sz="4" w:space="0" w:color="auto"/>
              <w:bottom w:val="nil"/>
              <w:right w:val="single" w:sz="4" w:space="0" w:color="auto"/>
            </w:tcBorders>
            <w:hideMark/>
          </w:tcPr>
          <w:p w14:paraId="05B38A62" w14:textId="77777777" w:rsidR="00D4174E" w:rsidRPr="00613175" w:rsidRDefault="00D4174E">
            <w:pPr>
              <w:pStyle w:val="TAL"/>
              <w:rPr>
                <w:b/>
              </w:rPr>
            </w:pPr>
            <w:r w:rsidRPr="00613175">
              <w:rPr>
                <w:b/>
              </w:rPr>
              <w:t>Authorization</w:t>
            </w:r>
          </w:p>
        </w:tc>
        <w:tc>
          <w:tcPr>
            <w:tcW w:w="851" w:type="dxa"/>
            <w:tcBorders>
              <w:top w:val="nil"/>
              <w:left w:val="single" w:sz="4" w:space="0" w:color="auto"/>
              <w:bottom w:val="nil"/>
              <w:right w:val="single" w:sz="4" w:space="0" w:color="auto"/>
            </w:tcBorders>
          </w:tcPr>
          <w:p w14:paraId="53D07A96"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7FFBB40A" w14:textId="77777777" w:rsidR="00D4174E" w:rsidRPr="00613175" w:rsidRDefault="00D4174E">
            <w:pPr>
              <w:pStyle w:val="TAL"/>
            </w:pPr>
            <w:r w:rsidRPr="00613175">
              <w:rPr>
                <w:i/>
              </w:rPr>
              <w:t>Digest</w:t>
            </w:r>
          </w:p>
        </w:tc>
        <w:tc>
          <w:tcPr>
            <w:tcW w:w="709" w:type="dxa"/>
            <w:vMerge w:val="restart"/>
            <w:tcBorders>
              <w:top w:val="single" w:sz="4" w:space="0" w:color="auto"/>
              <w:left w:val="single" w:sz="4" w:space="0" w:color="auto"/>
              <w:bottom w:val="nil"/>
              <w:right w:val="single" w:sz="4" w:space="0" w:color="auto"/>
            </w:tcBorders>
          </w:tcPr>
          <w:p w14:paraId="7636E4E2" w14:textId="77777777" w:rsidR="00D4174E" w:rsidRPr="00613175" w:rsidRDefault="00D4174E">
            <w:pPr>
              <w:pStyle w:val="TAL"/>
            </w:pPr>
          </w:p>
        </w:tc>
        <w:tc>
          <w:tcPr>
            <w:tcW w:w="1559" w:type="dxa"/>
            <w:vMerge w:val="restart"/>
            <w:tcBorders>
              <w:top w:val="single" w:sz="4" w:space="0" w:color="auto"/>
              <w:left w:val="single" w:sz="4" w:space="0" w:color="auto"/>
              <w:bottom w:val="nil"/>
              <w:right w:val="single" w:sz="4" w:space="0" w:color="auto"/>
            </w:tcBorders>
            <w:hideMark/>
          </w:tcPr>
          <w:p w14:paraId="32F798AE" w14:textId="77777777" w:rsidR="00D4174E" w:rsidRPr="00613175" w:rsidRDefault="00D4174E">
            <w:pPr>
              <w:pStyle w:val="TAL"/>
            </w:pPr>
            <w:r w:rsidRPr="00613175">
              <w:t>RFC 2616 [46]</w:t>
            </w:r>
          </w:p>
          <w:p w14:paraId="5FA9184F" w14:textId="77777777" w:rsidR="00D4174E" w:rsidRPr="00613175" w:rsidRDefault="00D4174E">
            <w:pPr>
              <w:pStyle w:val="TAL"/>
            </w:pPr>
            <w:r w:rsidRPr="00613175">
              <w:t>RFC 2617 [23]</w:t>
            </w:r>
          </w:p>
          <w:p w14:paraId="75168B61" w14:textId="77777777" w:rsidR="00D4174E" w:rsidRPr="00613175" w:rsidRDefault="00D4174E">
            <w:pPr>
              <w:pStyle w:val="TAL"/>
            </w:pPr>
            <w:r w:rsidRPr="00613175">
              <w:t>RFC 3310 [47]</w:t>
            </w:r>
          </w:p>
        </w:tc>
      </w:tr>
      <w:tr w:rsidR="00D4174E" w:rsidRPr="00613175" w14:paraId="648C6A1D" w14:textId="77777777" w:rsidTr="00D4174E">
        <w:trPr>
          <w:cantSplit/>
          <w:jc w:val="center"/>
        </w:trPr>
        <w:tc>
          <w:tcPr>
            <w:tcW w:w="1811" w:type="dxa"/>
            <w:tcBorders>
              <w:top w:val="nil"/>
              <w:left w:val="single" w:sz="4" w:space="0" w:color="auto"/>
              <w:bottom w:val="nil"/>
              <w:right w:val="single" w:sz="4" w:space="0" w:color="auto"/>
            </w:tcBorders>
          </w:tcPr>
          <w:p w14:paraId="4E76DA75" w14:textId="77777777" w:rsidR="00D4174E" w:rsidRPr="00613175" w:rsidRDefault="00D4174E">
            <w:pPr>
              <w:pStyle w:val="TAL"/>
              <w:rPr>
                <w:b/>
              </w:rPr>
            </w:pPr>
          </w:p>
        </w:tc>
        <w:tc>
          <w:tcPr>
            <w:tcW w:w="851" w:type="dxa"/>
            <w:tcBorders>
              <w:top w:val="nil"/>
              <w:left w:val="single" w:sz="4" w:space="0" w:color="auto"/>
              <w:bottom w:val="nil"/>
              <w:right w:val="single" w:sz="4" w:space="0" w:color="auto"/>
            </w:tcBorders>
          </w:tcPr>
          <w:p w14:paraId="40A7A487" w14:textId="77777777" w:rsidR="00D4174E" w:rsidRPr="00613175" w:rsidRDefault="00D4174E">
            <w:pPr>
              <w:pStyle w:val="TAL"/>
            </w:pPr>
          </w:p>
        </w:tc>
        <w:tc>
          <w:tcPr>
            <w:tcW w:w="4820" w:type="dxa"/>
            <w:tcBorders>
              <w:top w:val="nil"/>
              <w:left w:val="single" w:sz="4" w:space="0" w:color="auto"/>
              <w:bottom w:val="nil"/>
              <w:right w:val="single" w:sz="4" w:space="0" w:color="auto"/>
            </w:tcBorders>
          </w:tcPr>
          <w:p w14:paraId="7A5FA9B4" w14:textId="77777777" w:rsidR="00D4174E" w:rsidRPr="00613175" w:rsidRDefault="00D4174E">
            <w:pPr>
              <w:pStyle w:val="TAL"/>
              <w:rPr>
                <w:i/>
              </w:rPr>
            </w:pPr>
          </w:p>
        </w:tc>
        <w:tc>
          <w:tcPr>
            <w:tcW w:w="709" w:type="dxa"/>
            <w:vMerge/>
            <w:tcBorders>
              <w:top w:val="single" w:sz="4" w:space="0" w:color="auto"/>
              <w:left w:val="single" w:sz="4" w:space="0" w:color="auto"/>
              <w:bottom w:val="nil"/>
              <w:right w:val="single" w:sz="4" w:space="0" w:color="auto"/>
            </w:tcBorders>
            <w:vAlign w:val="center"/>
            <w:hideMark/>
          </w:tcPr>
          <w:p w14:paraId="42FE565A"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32438D31" w14:textId="77777777" w:rsidR="00D4174E" w:rsidRPr="00613175" w:rsidRDefault="00D4174E">
            <w:pPr>
              <w:spacing w:after="0"/>
              <w:rPr>
                <w:rFonts w:ascii="Arial" w:hAnsi="Arial"/>
                <w:sz w:val="18"/>
                <w:lang w:eastAsia="en-US"/>
              </w:rPr>
            </w:pPr>
          </w:p>
        </w:tc>
      </w:tr>
      <w:tr w:rsidR="00D4174E" w:rsidRPr="00613175" w14:paraId="055924B9" w14:textId="77777777" w:rsidTr="00D4174E">
        <w:trPr>
          <w:cantSplit/>
          <w:jc w:val="center"/>
        </w:trPr>
        <w:tc>
          <w:tcPr>
            <w:tcW w:w="1811" w:type="dxa"/>
            <w:tcBorders>
              <w:top w:val="nil"/>
              <w:left w:val="single" w:sz="4" w:space="0" w:color="auto"/>
              <w:bottom w:val="nil"/>
              <w:right w:val="single" w:sz="4" w:space="0" w:color="auto"/>
            </w:tcBorders>
            <w:hideMark/>
          </w:tcPr>
          <w:p w14:paraId="79CFC827" w14:textId="77777777" w:rsidR="00D4174E" w:rsidRPr="00613175" w:rsidRDefault="00D4174E">
            <w:pPr>
              <w:pStyle w:val="TAL"/>
              <w:rPr>
                <w:b/>
              </w:rPr>
            </w:pPr>
            <w:r w:rsidRPr="00613175">
              <w:tab/>
              <w:t>username</w:t>
            </w:r>
          </w:p>
        </w:tc>
        <w:tc>
          <w:tcPr>
            <w:tcW w:w="851" w:type="dxa"/>
            <w:tcBorders>
              <w:top w:val="nil"/>
              <w:left w:val="single" w:sz="4" w:space="0" w:color="auto"/>
              <w:bottom w:val="nil"/>
              <w:right w:val="single" w:sz="4" w:space="0" w:color="auto"/>
            </w:tcBorders>
          </w:tcPr>
          <w:p w14:paraId="333E7668"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7E513F88" w14:textId="77777777" w:rsidR="00D4174E" w:rsidRPr="00613175" w:rsidRDefault="00D4174E">
            <w:pPr>
              <w:pStyle w:val="TAL"/>
            </w:pPr>
            <w:r w:rsidRPr="00613175">
              <w:t>private user identity as stored in EF</w:t>
            </w:r>
            <w:r w:rsidRPr="00613175">
              <w:rPr>
                <w:vertAlign w:val="subscript"/>
              </w:rPr>
              <w:t xml:space="preserve">IMPI </w:t>
            </w:r>
            <w:r w:rsidRPr="00613175">
              <w:t xml:space="preserve">(when using ISIM) </w:t>
            </w:r>
          </w:p>
          <w:p w14:paraId="0DFF36C0" w14:textId="77777777" w:rsidR="00D4174E" w:rsidRPr="00613175" w:rsidRDefault="00D4174E">
            <w:pPr>
              <w:pStyle w:val="TAL"/>
            </w:pPr>
            <w:r w:rsidRPr="00613175">
              <w:t>or</w:t>
            </w:r>
          </w:p>
          <w:p w14:paraId="12E41E6C" w14:textId="77777777" w:rsidR="00D4174E" w:rsidRPr="00613175" w:rsidRDefault="00D4174E">
            <w:pPr>
              <w:pStyle w:val="TAL"/>
            </w:pPr>
            <w:r w:rsidRPr="00613175">
              <w:t xml:space="preserve">private user identity derived from IMSI (when no ISIM available on the UICC) </w:t>
            </w:r>
          </w:p>
          <w:p w14:paraId="546FD153" w14:textId="77777777" w:rsidR="00D4174E" w:rsidRPr="00613175" w:rsidRDefault="00D4174E">
            <w:pPr>
              <w:pStyle w:val="TAL"/>
            </w:pPr>
            <w:r w:rsidRPr="00613175">
              <w:t>or</w:t>
            </w:r>
          </w:p>
          <w:p w14:paraId="60BE50EA" w14:textId="77777777" w:rsidR="00D4174E" w:rsidRPr="00613175" w:rsidRDefault="00D4174E">
            <w:pPr>
              <w:pStyle w:val="TAL"/>
            </w:pPr>
            <w:r w:rsidRPr="00613175">
              <w:t>the value of the TMPI if one has been associated with the private user identity as described in 3GPP TS 33.220 [44]</w:t>
            </w:r>
          </w:p>
        </w:tc>
        <w:tc>
          <w:tcPr>
            <w:tcW w:w="709" w:type="dxa"/>
            <w:vMerge/>
            <w:tcBorders>
              <w:top w:val="single" w:sz="4" w:space="0" w:color="auto"/>
              <w:left w:val="single" w:sz="4" w:space="0" w:color="auto"/>
              <w:bottom w:val="nil"/>
              <w:right w:val="single" w:sz="4" w:space="0" w:color="auto"/>
            </w:tcBorders>
            <w:vAlign w:val="center"/>
            <w:hideMark/>
          </w:tcPr>
          <w:p w14:paraId="00331334"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42745E79" w14:textId="77777777" w:rsidR="00D4174E" w:rsidRPr="00613175" w:rsidRDefault="00D4174E">
            <w:pPr>
              <w:spacing w:after="0"/>
              <w:rPr>
                <w:rFonts w:ascii="Arial" w:hAnsi="Arial"/>
                <w:sz w:val="18"/>
                <w:lang w:eastAsia="en-US"/>
              </w:rPr>
            </w:pPr>
          </w:p>
        </w:tc>
      </w:tr>
      <w:tr w:rsidR="00D4174E" w:rsidRPr="00613175" w14:paraId="48D4893A" w14:textId="77777777" w:rsidTr="00D4174E">
        <w:trPr>
          <w:cantSplit/>
          <w:jc w:val="center"/>
        </w:trPr>
        <w:tc>
          <w:tcPr>
            <w:tcW w:w="1811" w:type="dxa"/>
            <w:tcBorders>
              <w:top w:val="nil"/>
              <w:left w:val="single" w:sz="4" w:space="0" w:color="auto"/>
              <w:bottom w:val="nil"/>
              <w:right w:val="single" w:sz="4" w:space="0" w:color="auto"/>
            </w:tcBorders>
          </w:tcPr>
          <w:p w14:paraId="47E28A20" w14:textId="77777777" w:rsidR="00D4174E" w:rsidRPr="00613175" w:rsidRDefault="00D4174E">
            <w:pPr>
              <w:pStyle w:val="TAL"/>
              <w:rPr>
                <w:b/>
              </w:rPr>
            </w:pPr>
          </w:p>
        </w:tc>
        <w:tc>
          <w:tcPr>
            <w:tcW w:w="851" w:type="dxa"/>
            <w:tcBorders>
              <w:top w:val="nil"/>
              <w:left w:val="single" w:sz="4" w:space="0" w:color="auto"/>
              <w:bottom w:val="nil"/>
              <w:right w:val="single" w:sz="4" w:space="0" w:color="auto"/>
            </w:tcBorders>
          </w:tcPr>
          <w:p w14:paraId="58D9BAF3" w14:textId="77777777" w:rsidR="00D4174E" w:rsidRPr="00613175" w:rsidRDefault="00D4174E">
            <w:pPr>
              <w:pStyle w:val="TAL"/>
            </w:pPr>
          </w:p>
        </w:tc>
        <w:tc>
          <w:tcPr>
            <w:tcW w:w="4820" w:type="dxa"/>
            <w:tcBorders>
              <w:top w:val="nil"/>
              <w:left w:val="single" w:sz="4" w:space="0" w:color="auto"/>
              <w:bottom w:val="nil"/>
              <w:right w:val="single" w:sz="4" w:space="0" w:color="auto"/>
            </w:tcBorders>
          </w:tcPr>
          <w:p w14:paraId="33E5E780" w14:textId="77777777" w:rsidR="00D4174E" w:rsidRPr="00613175" w:rsidRDefault="00D4174E">
            <w:pPr>
              <w:pStyle w:val="TAL"/>
            </w:pPr>
          </w:p>
        </w:tc>
        <w:tc>
          <w:tcPr>
            <w:tcW w:w="709" w:type="dxa"/>
            <w:vMerge/>
            <w:tcBorders>
              <w:top w:val="single" w:sz="4" w:space="0" w:color="auto"/>
              <w:left w:val="single" w:sz="4" w:space="0" w:color="auto"/>
              <w:bottom w:val="nil"/>
              <w:right w:val="single" w:sz="4" w:space="0" w:color="auto"/>
            </w:tcBorders>
            <w:vAlign w:val="center"/>
            <w:hideMark/>
          </w:tcPr>
          <w:p w14:paraId="15EEF092"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0A8FC711" w14:textId="77777777" w:rsidR="00D4174E" w:rsidRPr="00613175" w:rsidRDefault="00D4174E">
            <w:pPr>
              <w:spacing w:after="0"/>
              <w:rPr>
                <w:rFonts w:ascii="Arial" w:hAnsi="Arial"/>
                <w:sz w:val="18"/>
                <w:lang w:eastAsia="en-US"/>
              </w:rPr>
            </w:pPr>
          </w:p>
        </w:tc>
      </w:tr>
      <w:tr w:rsidR="00D4174E" w:rsidRPr="00613175" w14:paraId="357DA8AA" w14:textId="77777777" w:rsidTr="00D4174E">
        <w:trPr>
          <w:cantSplit/>
          <w:jc w:val="center"/>
        </w:trPr>
        <w:tc>
          <w:tcPr>
            <w:tcW w:w="1811" w:type="dxa"/>
            <w:tcBorders>
              <w:top w:val="nil"/>
              <w:left w:val="single" w:sz="4" w:space="0" w:color="auto"/>
              <w:bottom w:val="nil"/>
              <w:right w:val="single" w:sz="4" w:space="0" w:color="auto"/>
            </w:tcBorders>
            <w:hideMark/>
          </w:tcPr>
          <w:p w14:paraId="1CA15CCD" w14:textId="77777777" w:rsidR="00D4174E" w:rsidRPr="00613175" w:rsidRDefault="00D4174E">
            <w:pPr>
              <w:keepNext/>
              <w:keepLines/>
              <w:spacing w:after="0"/>
              <w:rPr>
                <w:rFonts w:ascii="Arial" w:hAnsi="Arial"/>
                <w:sz w:val="18"/>
              </w:rPr>
            </w:pPr>
            <w:r w:rsidRPr="00613175">
              <w:rPr>
                <w:rFonts w:ascii="Arial" w:hAnsi="Arial"/>
                <w:sz w:val="18"/>
              </w:rPr>
              <w:tab/>
              <w:t>realm</w:t>
            </w:r>
          </w:p>
        </w:tc>
        <w:tc>
          <w:tcPr>
            <w:tcW w:w="851" w:type="dxa"/>
            <w:tcBorders>
              <w:top w:val="nil"/>
              <w:left w:val="single" w:sz="4" w:space="0" w:color="auto"/>
              <w:bottom w:val="nil"/>
              <w:right w:val="single" w:sz="4" w:space="0" w:color="auto"/>
            </w:tcBorders>
          </w:tcPr>
          <w:p w14:paraId="7571D912" w14:textId="77777777" w:rsidR="00D4174E" w:rsidRPr="00613175" w:rsidRDefault="00D4174E">
            <w:pPr>
              <w:keepNext/>
              <w:keepLines/>
              <w:spacing w:after="0"/>
              <w:rPr>
                <w:rFonts w:ascii="Arial" w:hAnsi="Arial"/>
                <w:sz w:val="18"/>
              </w:rPr>
            </w:pPr>
          </w:p>
        </w:tc>
        <w:tc>
          <w:tcPr>
            <w:tcW w:w="4820" w:type="dxa"/>
            <w:tcBorders>
              <w:top w:val="nil"/>
              <w:left w:val="single" w:sz="4" w:space="0" w:color="auto"/>
              <w:bottom w:val="nil"/>
              <w:right w:val="single" w:sz="4" w:space="0" w:color="auto"/>
            </w:tcBorders>
            <w:hideMark/>
          </w:tcPr>
          <w:p w14:paraId="2BA17503" w14:textId="77777777" w:rsidR="00D4174E" w:rsidRPr="00613175" w:rsidRDefault="00D4174E">
            <w:pPr>
              <w:keepNext/>
              <w:keepLines/>
              <w:spacing w:after="0"/>
              <w:rPr>
                <w:rFonts w:ascii="Arial" w:hAnsi="Arial"/>
                <w:sz w:val="18"/>
              </w:rPr>
            </w:pPr>
            <w:r w:rsidRPr="00613175">
              <w:rPr>
                <w:rFonts w:ascii="Arial" w:hAnsi="Arial"/>
                <w:i/>
                <w:sz w:val="18"/>
              </w:rPr>
              <w:t>bsf</w:t>
            </w:r>
            <w:r w:rsidRPr="00613175">
              <w:rPr>
                <w:rFonts w:ascii="Arial" w:hAnsi="Arial"/>
                <w:sz w:val="18"/>
              </w:rPr>
              <w:t>.mnc&lt;MNC&gt;.mcc&lt;MCC&gt;</w:t>
            </w:r>
            <w:r w:rsidRPr="00613175">
              <w:rPr>
                <w:rFonts w:ascii="Arial" w:hAnsi="Arial"/>
                <w:i/>
                <w:sz w:val="18"/>
              </w:rPr>
              <w:t xml:space="preserve">.pub.3gppnetwork.org </w:t>
            </w:r>
            <w:r w:rsidRPr="00613175">
              <w:rPr>
                <w:rFonts w:ascii="Arial" w:hAnsi="Arial"/>
                <w:sz w:val="18"/>
              </w:rPr>
              <w:t>(when no ISIM available on the UICC)</w:t>
            </w:r>
          </w:p>
          <w:p w14:paraId="6C12B619" w14:textId="77777777" w:rsidR="00D4174E" w:rsidRPr="00613175" w:rsidRDefault="00D4174E">
            <w:pPr>
              <w:keepNext/>
              <w:keepLines/>
              <w:spacing w:after="0"/>
              <w:rPr>
                <w:rFonts w:ascii="Arial" w:hAnsi="Arial"/>
                <w:sz w:val="18"/>
              </w:rPr>
            </w:pPr>
            <w:r w:rsidRPr="00613175">
              <w:rPr>
                <w:rFonts w:ascii="Arial" w:hAnsi="Arial"/>
                <w:sz w:val="18"/>
              </w:rPr>
              <w:t>or</w:t>
            </w:r>
          </w:p>
          <w:p w14:paraId="24E0DE43" w14:textId="77777777" w:rsidR="00D4174E" w:rsidRPr="00613175" w:rsidRDefault="00D4174E">
            <w:pPr>
              <w:keepNext/>
              <w:keepLines/>
              <w:spacing w:after="0"/>
              <w:rPr>
                <w:rFonts w:ascii="Arial" w:hAnsi="Arial"/>
                <w:sz w:val="18"/>
              </w:rPr>
            </w:pPr>
            <w:r w:rsidRPr="00613175">
              <w:rPr>
                <w:rFonts w:ascii="Arial" w:hAnsi="Arial"/>
                <w:i/>
                <w:sz w:val="18"/>
              </w:rPr>
              <w:t>bsf.</w:t>
            </w:r>
            <w:r w:rsidRPr="00613175">
              <w:rPr>
                <w:rFonts w:ascii="Arial" w:hAnsi="Arial"/>
                <w:sz w:val="18"/>
              </w:rPr>
              <w:t>domain name (when using ISIM)</w:t>
            </w:r>
          </w:p>
        </w:tc>
        <w:tc>
          <w:tcPr>
            <w:tcW w:w="709" w:type="dxa"/>
            <w:tcBorders>
              <w:top w:val="nil"/>
              <w:left w:val="single" w:sz="4" w:space="0" w:color="auto"/>
              <w:bottom w:val="nil"/>
              <w:right w:val="single" w:sz="4" w:space="0" w:color="auto"/>
            </w:tcBorders>
          </w:tcPr>
          <w:p w14:paraId="61BB6982" w14:textId="77777777" w:rsidR="00D4174E" w:rsidRPr="00613175" w:rsidRDefault="00D4174E">
            <w:pPr>
              <w:keepNext/>
              <w:keepLines/>
              <w:spacing w:after="0"/>
              <w:rPr>
                <w:rFonts w:ascii="Arial" w:hAnsi="Arial"/>
                <w:sz w:val="18"/>
              </w:rPr>
            </w:pPr>
          </w:p>
        </w:tc>
        <w:tc>
          <w:tcPr>
            <w:tcW w:w="1559" w:type="dxa"/>
            <w:tcBorders>
              <w:top w:val="nil"/>
              <w:left w:val="single" w:sz="4" w:space="0" w:color="auto"/>
              <w:bottom w:val="nil"/>
              <w:right w:val="single" w:sz="4" w:space="0" w:color="auto"/>
            </w:tcBorders>
          </w:tcPr>
          <w:p w14:paraId="6DCB90C4" w14:textId="77777777" w:rsidR="00D4174E" w:rsidRPr="00613175" w:rsidRDefault="00D4174E">
            <w:pPr>
              <w:keepNext/>
              <w:keepLines/>
              <w:spacing w:after="0"/>
              <w:rPr>
                <w:rFonts w:ascii="Arial" w:hAnsi="Arial"/>
                <w:sz w:val="18"/>
              </w:rPr>
            </w:pPr>
          </w:p>
        </w:tc>
      </w:tr>
      <w:tr w:rsidR="00D4174E" w:rsidRPr="00613175" w14:paraId="07C05E7C" w14:textId="77777777" w:rsidTr="00D4174E">
        <w:trPr>
          <w:cantSplit/>
          <w:jc w:val="center"/>
        </w:trPr>
        <w:tc>
          <w:tcPr>
            <w:tcW w:w="1811" w:type="dxa"/>
            <w:tcBorders>
              <w:top w:val="nil"/>
              <w:left w:val="single" w:sz="4" w:space="0" w:color="auto"/>
              <w:bottom w:val="nil"/>
              <w:right w:val="single" w:sz="4" w:space="0" w:color="auto"/>
            </w:tcBorders>
            <w:hideMark/>
          </w:tcPr>
          <w:p w14:paraId="30BC462B" w14:textId="77777777" w:rsidR="00D4174E" w:rsidRPr="00613175" w:rsidRDefault="00D4174E">
            <w:pPr>
              <w:pStyle w:val="TAL"/>
              <w:rPr>
                <w:b/>
              </w:rPr>
            </w:pPr>
            <w:r w:rsidRPr="00613175">
              <w:rPr>
                <w:b/>
              </w:rPr>
              <w:tab/>
            </w:r>
            <w:r w:rsidRPr="00613175">
              <w:t>nonce</w:t>
            </w:r>
          </w:p>
        </w:tc>
        <w:tc>
          <w:tcPr>
            <w:tcW w:w="851" w:type="dxa"/>
            <w:tcBorders>
              <w:top w:val="nil"/>
              <w:left w:val="single" w:sz="4" w:space="0" w:color="auto"/>
              <w:bottom w:val="nil"/>
              <w:right w:val="single" w:sz="4" w:space="0" w:color="auto"/>
            </w:tcBorders>
          </w:tcPr>
          <w:p w14:paraId="41DCB33E"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4AD52046" w14:textId="77777777" w:rsidR="00D4174E" w:rsidRPr="00613175" w:rsidRDefault="00D4174E">
            <w:pPr>
              <w:pStyle w:val="TAL"/>
            </w:pPr>
            <w:r w:rsidRPr="00613175">
              <w:t>empty value</w:t>
            </w:r>
          </w:p>
        </w:tc>
        <w:tc>
          <w:tcPr>
            <w:tcW w:w="709" w:type="dxa"/>
            <w:vMerge w:val="restart"/>
            <w:tcBorders>
              <w:top w:val="nil"/>
              <w:left w:val="single" w:sz="4" w:space="0" w:color="auto"/>
              <w:bottom w:val="single" w:sz="4" w:space="0" w:color="auto"/>
              <w:right w:val="single" w:sz="4" w:space="0" w:color="auto"/>
            </w:tcBorders>
          </w:tcPr>
          <w:p w14:paraId="6D43F398" w14:textId="77777777" w:rsidR="00D4174E" w:rsidRPr="00613175" w:rsidRDefault="00D4174E">
            <w:pPr>
              <w:pStyle w:val="TAL"/>
            </w:pPr>
          </w:p>
        </w:tc>
        <w:tc>
          <w:tcPr>
            <w:tcW w:w="1559" w:type="dxa"/>
            <w:vMerge w:val="restart"/>
            <w:tcBorders>
              <w:top w:val="nil"/>
              <w:left w:val="single" w:sz="4" w:space="0" w:color="auto"/>
              <w:bottom w:val="single" w:sz="4" w:space="0" w:color="auto"/>
              <w:right w:val="single" w:sz="4" w:space="0" w:color="auto"/>
            </w:tcBorders>
          </w:tcPr>
          <w:p w14:paraId="62E50A13" w14:textId="77777777" w:rsidR="00D4174E" w:rsidRPr="00613175" w:rsidRDefault="00D4174E">
            <w:pPr>
              <w:pStyle w:val="TAL"/>
            </w:pPr>
          </w:p>
        </w:tc>
      </w:tr>
      <w:tr w:rsidR="00D4174E" w:rsidRPr="00613175" w14:paraId="2367BE6F" w14:textId="77777777" w:rsidTr="00D4174E">
        <w:trPr>
          <w:cantSplit/>
          <w:jc w:val="center"/>
        </w:trPr>
        <w:tc>
          <w:tcPr>
            <w:tcW w:w="1811" w:type="dxa"/>
            <w:tcBorders>
              <w:top w:val="nil"/>
              <w:left w:val="single" w:sz="4" w:space="0" w:color="auto"/>
              <w:bottom w:val="nil"/>
              <w:right w:val="single" w:sz="4" w:space="0" w:color="auto"/>
            </w:tcBorders>
            <w:hideMark/>
          </w:tcPr>
          <w:p w14:paraId="79F57DE1" w14:textId="77777777" w:rsidR="00D4174E" w:rsidRPr="00613175" w:rsidRDefault="00D4174E">
            <w:pPr>
              <w:pStyle w:val="TAL"/>
              <w:rPr>
                <w:b/>
              </w:rPr>
            </w:pPr>
            <w:r w:rsidRPr="00613175">
              <w:rPr>
                <w:b/>
              </w:rPr>
              <w:tab/>
            </w:r>
            <w:r w:rsidRPr="00613175">
              <w:t>digest-uri</w:t>
            </w:r>
          </w:p>
        </w:tc>
        <w:tc>
          <w:tcPr>
            <w:tcW w:w="851" w:type="dxa"/>
            <w:tcBorders>
              <w:top w:val="nil"/>
              <w:left w:val="single" w:sz="4" w:space="0" w:color="auto"/>
              <w:bottom w:val="nil"/>
              <w:right w:val="single" w:sz="4" w:space="0" w:color="auto"/>
            </w:tcBorders>
          </w:tcPr>
          <w:p w14:paraId="59EB21D7"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hideMark/>
          </w:tcPr>
          <w:p w14:paraId="2C7E0DBF" w14:textId="77777777" w:rsidR="00D4174E" w:rsidRPr="00613175" w:rsidRDefault="00D4174E">
            <w:pPr>
              <w:pStyle w:val="TAL"/>
            </w:pPr>
            <w:r w:rsidRPr="00613175">
              <w:t>absoluteURL http://&lt;BSF address&gt;/</w:t>
            </w:r>
          </w:p>
          <w:p w14:paraId="7AE22DA7" w14:textId="77777777" w:rsidR="00D4174E" w:rsidRPr="00613175" w:rsidRDefault="00D4174E">
            <w:pPr>
              <w:pStyle w:val="TAL"/>
            </w:pPr>
            <w:r w:rsidRPr="00613175">
              <w:t>or</w:t>
            </w:r>
          </w:p>
          <w:p w14:paraId="51FE54A1" w14:textId="77777777" w:rsidR="00D4174E" w:rsidRPr="00613175" w:rsidRDefault="00D4174E">
            <w:pPr>
              <w:pStyle w:val="TAL"/>
              <w:rPr>
                <w:i/>
              </w:rPr>
            </w:pPr>
            <w:r w:rsidRPr="00613175">
              <w:t>abs_path "/"</w:t>
            </w:r>
          </w:p>
        </w:tc>
        <w:tc>
          <w:tcPr>
            <w:tcW w:w="709" w:type="dxa"/>
            <w:vMerge/>
            <w:tcBorders>
              <w:top w:val="nil"/>
              <w:left w:val="single" w:sz="4" w:space="0" w:color="auto"/>
              <w:bottom w:val="single" w:sz="4" w:space="0" w:color="auto"/>
              <w:right w:val="single" w:sz="4" w:space="0" w:color="auto"/>
            </w:tcBorders>
            <w:vAlign w:val="center"/>
            <w:hideMark/>
          </w:tcPr>
          <w:p w14:paraId="25019329" w14:textId="77777777" w:rsidR="00D4174E" w:rsidRPr="00613175" w:rsidRDefault="00D4174E">
            <w:pPr>
              <w:spacing w:after="0"/>
              <w:rPr>
                <w:rFonts w:ascii="Arial" w:hAnsi="Arial"/>
                <w:sz w:val="18"/>
                <w:lang w:eastAsia="en-US"/>
              </w:rPr>
            </w:pPr>
          </w:p>
        </w:tc>
        <w:tc>
          <w:tcPr>
            <w:tcW w:w="1559" w:type="dxa"/>
            <w:vMerge/>
            <w:tcBorders>
              <w:top w:val="nil"/>
              <w:left w:val="single" w:sz="4" w:space="0" w:color="auto"/>
              <w:bottom w:val="single" w:sz="4" w:space="0" w:color="auto"/>
              <w:right w:val="single" w:sz="4" w:space="0" w:color="auto"/>
            </w:tcBorders>
            <w:vAlign w:val="center"/>
            <w:hideMark/>
          </w:tcPr>
          <w:p w14:paraId="48774A3C" w14:textId="77777777" w:rsidR="00D4174E" w:rsidRPr="00613175" w:rsidRDefault="00D4174E">
            <w:pPr>
              <w:spacing w:after="0"/>
              <w:rPr>
                <w:rFonts w:ascii="Arial" w:hAnsi="Arial"/>
                <w:sz w:val="18"/>
                <w:lang w:eastAsia="en-US"/>
              </w:rPr>
            </w:pPr>
          </w:p>
        </w:tc>
      </w:tr>
      <w:tr w:rsidR="00D4174E" w:rsidRPr="00613175" w14:paraId="02A7A30E" w14:textId="77777777" w:rsidTr="00D4174E">
        <w:trPr>
          <w:cantSplit/>
          <w:jc w:val="center"/>
        </w:trPr>
        <w:tc>
          <w:tcPr>
            <w:tcW w:w="1811" w:type="dxa"/>
            <w:tcBorders>
              <w:top w:val="nil"/>
              <w:left w:val="single" w:sz="4" w:space="0" w:color="auto"/>
              <w:bottom w:val="single" w:sz="4" w:space="0" w:color="auto"/>
              <w:right w:val="single" w:sz="4" w:space="0" w:color="auto"/>
            </w:tcBorders>
            <w:hideMark/>
          </w:tcPr>
          <w:p w14:paraId="5E016B9C" w14:textId="77777777" w:rsidR="00D4174E" w:rsidRPr="00613175" w:rsidRDefault="00D4174E">
            <w:pPr>
              <w:pStyle w:val="TAL"/>
              <w:rPr>
                <w:b/>
              </w:rPr>
            </w:pPr>
            <w:r w:rsidRPr="00613175">
              <w:rPr>
                <w:b/>
              </w:rPr>
              <w:tab/>
            </w:r>
            <w:r w:rsidRPr="00613175">
              <w:t>response</w:t>
            </w:r>
          </w:p>
        </w:tc>
        <w:tc>
          <w:tcPr>
            <w:tcW w:w="851" w:type="dxa"/>
            <w:tcBorders>
              <w:top w:val="nil"/>
              <w:left w:val="single" w:sz="4" w:space="0" w:color="auto"/>
              <w:bottom w:val="single" w:sz="4" w:space="0" w:color="auto"/>
              <w:right w:val="single" w:sz="4" w:space="0" w:color="auto"/>
            </w:tcBorders>
          </w:tcPr>
          <w:p w14:paraId="778A1DDB" w14:textId="77777777" w:rsidR="00D4174E" w:rsidRPr="00613175" w:rsidRDefault="00D4174E">
            <w:pPr>
              <w:pStyle w:val="TAL"/>
              <w:rPr>
                <w:i/>
              </w:rPr>
            </w:pPr>
          </w:p>
        </w:tc>
        <w:tc>
          <w:tcPr>
            <w:tcW w:w="4820" w:type="dxa"/>
            <w:tcBorders>
              <w:top w:val="nil"/>
              <w:left w:val="single" w:sz="4" w:space="0" w:color="auto"/>
              <w:bottom w:val="single" w:sz="4" w:space="0" w:color="auto"/>
              <w:right w:val="single" w:sz="4" w:space="0" w:color="auto"/>
            </w:tcBorders>
            <w:hideMark/>
          </w:tcPr>
          <w:p w14:paraId="08A840C4" w14:textId="77777777" w:rsidR="00D4174E" w:rsidRPr="00613175" w:rsidRDefault="00D4174E">
            <w:pPr>
              <w:pStyle w:val="TAL"/>
              <w:rPr>
                <w:i/>
              </w:rPr>
            </w:pPr>
            <w:r w:rsidRPr="00613175">
              <w:t>empty value</w:t>
            </w:r>
          </w:p>
        </w:tc>
        <w:tc>
          <w:tcPr>
            <w:tcW w:w="709" w:type="dxa"/>
            <w:vMerge/>
            <w:tcBorders>
              <w:top w:val="nil"/>
              <w:left w:val="single" w:sz="4" w:space="0" w:color="auto"/>
              <w:bottom w:val="single" w:sz="4" w:space="0" w:color="auto"/>
              <w:right w:val="single" w:sz="4" w:space="0" w:color="auto"/>
            </w:tcBorders>
            <w:vAlign w:val="center"/>
            <w:hideMark/>
          </w:tcPr>
          <w:p w14:paraId="39C94963" w14:textId="77777777" w:rsidR="00D4174E" w:rsidRPr="00613175" w:rsidRDefault="00D4174E">
            <w:pPr>
              <w:spacing w:after="0"/>
              <w:rPr>
                <w:rFonts w:ascii="Arial" w:hAnsi="Arial"/>
                <w:sz w:val="18"/>
                <w:lang w:eastAsia="en-US"/>
              </w:rPr>
            </w:pPr>
          </w:p>
        </w:tc>
        <w:tc>
          <w:tcPr>
            <w:tcW w:w="1559" w:type="dxa"/>
            <w:vMerge/>
            <w:tcBorders>
              <w:top w:val="nil"/>
              <w:left w:val="single" w:sz="4" w:space="0" w:color="auto"/>
              <w:bottom w:val="single" w:sz="4" w:space="0" w:color="auto"/>
              <w:right w:val="single" w:sz="4" w:space="0" w:color="auto"/>
            </w:tcBorders>
            <w:vAlign w:val="center"/>
            <w:hideMark/>
          </w:tcPr>
          <w:p w14:paraId="7A113EEA" w14:textId="77777777" w:rsidR="00D4174E" w:rsidRPr="00613175" w:rsidRDefault="00D4174E">
            <w:pPr>
              <w:spacing w:after="0"/>
              <w:rPr>
                <w:rFonts w:ascii="Arial" w:hAnsi="Arial"/>
                <w:sz w:val="18"/>
                <w:lang w:eastAsia="en-US"/>
              </w:rPr>
            </w:pPr>
          </w:p>
        </w:tc>
      </w:tr>
    </w:tbl>
    <w:p w14:paraId="7426EFED" w14:textId="77777777" w:rsidR="00D4174E" w:rsidRPr="00613175" w:rsidRDefault="00D4174E" w:rsidP="00D4174E">
      <w:pPr>
        <w:rPr>
          <w:lang w:eastAsia="en-US"/>
        </w:rPr>
      </w:pPr>
    </w:p>
    <w:p w14:paraId="14CF5EDF" w14:textId="77777777" w:rsidR="00D4174E" w:rsidRPr="00613175" w:rsidRDefault="00D4174E" w:rsidP="00D4174E">
      <w:pPr>
        <w:pStyle w:val="NO"/>
      </w:pPr>
      <w:r w:rsidRPr="00613175">
        <w:t>NOTE 1:</w:t>
      </w:r>
      <w:r w:rsidRPr="00613175">
        <w:tab/>
        <w:t>All choices for applicable conditions are described for each header.</w:t>
      </w:r>
    </w:p>
    <w:p w14:paraId="727760A8" w14:textId="77777777" w:rsidR="00D4174E" w:rsidRPr="00613175" w:rsidRDefault="00D4174E" w:rsidP="00D4174E">
      <w:pPr>
        <w:pStyle w:val="H6"/>
        <w:rPr>
          <w:snapToGrid w:val="0"/>
        </w:rPr>
      </w:pPr>
      <w:r w:rsidRPr="00613175">
        <w:rPr>
          <w:snapToGrid w:val="0"/>
        </w:rPr>
        <w:t>HTTP Response (step 2)</w:t>
      </w:r>
    </w:p>
    <w:tbl>
      <w:tblPr>
        <w:tblW w:w="9750" w:type="dxa"/>
        <w:jc w:val="center"/>
        <w:tblLayout w:type="fixed"/>
        <w:tblCellMar>
          <w:left w:w="28" w:type="dxa"/>
        </w:tblCellMar>
        <w:tblLook w:val="01E0" w:firstRow="1" w:lastRow="1" w:firstColumn="1" w:lastColumn="1" w:noHBand="0" w:noVBand="0"/>
      </w:tblPr>
      <w:tblGrid>
        <w:gridCol w:w="1811"/>
        <w:gridCol w:w="851"/>
        <w:gridCol w:w="4820"/>
        <w:gridCol w:w="709"/>
        <w:gridCol w:w="1559"/>
      </w:tblGrid>
      <w:tr w:rsidR="00D4174E" w:rsidRPr="00613175" w14:paraId="45CB3144" w14:textId="77777777" w:rsidTr="00D4174E">
        <w:trPr>
          <w:cantSplit/>
          <w:tblHeader/>
          <w:jc w:val="center"/>
        </w:trPr>
        <w:tc>
          <w:tcPr>
            <w:tcW w:w="1809" w:type="dxa"/>
            <w:tcBorders>
              <w:top w:val="single" w:sz="4" w:space="0" w:color="auto"/>
              <w:left w:val="single" w:sz="4" w:space="0" w:color="auto"/>
              <w:bottom w:val="single" w:sz="4" w:space="0" w:color="auto"/>
              <w:right w:val="single" w:sz="4" w:space="0" w:color="auto"/>
            </w:tcBorders>
            <w:hideMark/>
          </w:tcPr>
          <w:p w14:paraId="68C41074" w14:textId="77777777" w:rsidR="00D4174E" w:rsidRPr="00613175" w:rsidRDefault="00D4174E">
            <w:pPr>
              <w:pStyle w:val="TAH"/>
            </w:pPr>
            <w:r w:rsidRPr="00613175">
              <w:t>Header/param</w:t>
            </w:r>
          </w:p>
        </w:tc>
        <w:tc>
          <w:tcPr>
            <w:tcW w:w="851" w:type="dxa"/>
            <w:tcBorders>
              <w:top w:val="single" w:sz="4" w:space="0" w:color="auto"/>
              <w:left w:val="single" w:sz="4" w:space="0" w:color="auto"/>
              <w:bottom w:val="single" w:sz="4" w:space="0" w:color="auto"/>
              <w:right w:val="single" w:sz="4" w:space="0" w:color="auto"/>
            </w:tcBorders>
            <w:hideMark/>
          </w:tcPr>
          <w:p w14:paraId="44B8230F" w14:textId="77777777" w:rsidR="00D4174E" w:rsidRPr="00613175" w:rsidRDefault="00D4174E">
            <w:pPr>
              <w:pStyle w:val="TAH"/>
            </w:pPr>
            <w:r w:rsidRPr="00613175">
              <w:t>Cond</w:t>
            </w:r>
          </w:p>
        </w:tc>
        <w:tc>
          <w:tcPr>
            <w:tcW w:w="4819" w:type="dxa"/>
            <w:tcBorders>
              <w:top w:val="single" w:sz="4" w:space="0" w:color="auto"/>
              <w:left w:val="single" w:sz="4" w:space="0" w:color="auto"/>
              <w:bottom w:val="single" w:sz="4" w:space="0" w:color="auto"/>
              <w:right w:val="single" w:sz="4" w:space="0" w:color="auto"/>
            </w:tcBorders>
            <w:hideMark/>
          </w:tcPr>
          <w:p w14:paraId="6725C605" w14:textId="77777777" w:rsidR="00D4174E" w:rsidRPr="00613175" w:rsidRDefault="00D4174E">
            <w:pPr>
              <w:pStyle w:val="TAH"/>
            </w:pPr>
            <w:r w:rsidRPr="00613175">
              <w:t>Value/remark</w:t>
            </w:r>
          </w:p>
        </w:tc>
        <w:tc>
          <w:tcPr>
            <w:tcW w:w="709" w:type="dxa"/>
            <w:tcBorders>
              <w:top w:val="single" w:sz="4" w:space="0" w:color="auto"/>
              <w:left w:val="single" w:sz="4" w:space="0" w:color="auto"/>
              <w:bottom w:val="single" w:sz="4" w:space="0" w:color="auto"/>
              <w:right w:val="single" w:sz="4" w:space="0" w:color="auto"/>
            </w:tcBorders>
            <w:hideMark/>
          </w:tcPr>
          <w:p w14:paraId="2F2AAA46" w14:textId="77777777" w:rsidR="00D4174E" w:rsidRPr="00613175" w:rsidRDefault="00D4174E">
            <w:pPr>
              <w:pStyle w:val="TAH"/>
            </w:pPr>
            <w:r w:rsidRPr="00613175">
              <w:t>Rel</w:t>
            </w:r>
          </w:p>
        </w:tc>
        <w:tc>
          <w:tcPr>
            <w:tcW w:w="1559" w:type="dxa"/>
            <w:tcBorders>
              <w:top w:val="single" w:sz="4" w:space="0" w:color="auto"/>
              <w:left w:val="single" w:sz="4" w:space="0" w:color="auto"/>
              <w:bottom w:val="single" w:sz="4" w:space="0" w:color="auto"/>
              <w:right w:val="single" w:sz="4" w:space="0" w:color="auto"/>
            </w:tcBorders>
            <w:hideMark/>
          </w:tcPr>
          <w:p w14:paraId="12D30DF5" w14:textId="77777777" w:rsidR="00D4174E" w:rsidRPr="00613175" w:rsidRDefault="00D4174E">
            <w:pPr>
              <w:pStyle w:val="TAH"/>
            </w:pPr>
            <w:r w:rsidRPr="00613175">
              <w:t>Reference</w:t>
            </w:r>
          </w:p>
        </w:tc>
      </w:tr>
      <w:tr w:rsidR="00D4174E" w:rsidRPr="00613175" w14:paraId="734E8BAD" w14:textId="77777777" w:rsidTr="00D4174E">
        <w:trPr>
          <w:cantSplit/>
          <w:jc w:val="center"/>
        </w:trPr>
        <w:tc>
          <w:tcPr>
            <w:tcW w:w="1809" w:type="dxa"/>
            <w:tcBorders>
              <w:top w:val="single" w:sz="4" w:space="0" w:color="auto"/>
              <w:left w:val="single" w:sz="4" w:space="0" w:color="auto"/>
              <w:bottom w:val="nil"/>
              <w:right w:val="single" w:sz="4" w:space="0" w:color="auto"/>
            </w:tcBorders>
            <w:hideMark/>
          </w:tcPr>
          <w:p w14:paraId="1F2DDF90" w14:textId="77777777" w:rsidR="00D4174E" w:rsidRPr="00613175" w:rsidRDefault="00D4174E">
            <w:pPr>
              <w:pStyle w:val="TAL"/>
              <w:rPr>
                <w:b/>
              </w:rPr>
            </w:pPr>
            <w:r w:rsidRPr="00613175">
              <w:rPr>
                <w:b/>
              </w:rPr>
              <w:t>Status-Line</w:t>
            </w:r>
          </w:p>
        </w:tc>
        <w:tc>
          <w:tcPr>
            <w:tcW w:w="851" w:type="dxa"/>
            <w:tcBorders>
              <w:top w:val="single" w:sz="4" w:space="0" w:color="auto"/>
              <w:left w:val="single" w:sz="4" w:space="0" w:color="auto"/>
              <w:bottom w:val="nil"/>
              <w:right w:val="single" w:sz="4" w:space="0" w:color="auto"/>
            </w:tcBorders>
          </w:tcPr>
          <w:p w14:paraId="3DE65355" w14:textId="77777777" w:rsidR="00D4174E" w:rsidRPr="00613175" w:rsidRDefault="00D4174E">
            <w:pPr>
              <w:pStyle w:val="TAL"/>
            </w:pPr>
          </w:p>
        </w:tc>
        <w:tc>
          <w:tcPr>
            <w:tcW w:w="4819" w:type="dxa"/>
            <w:tcBorders>
              <w:top w:val="single" w:sz="4" w:space="0" w:color="auto"/>
              <w:left w:val="single" w:sz="4" w:space="0" w:color="auto"/>
              <w:bottom w:val="nil"/>
              <w:right w:val="single" w:sz="4" w:space="0" w:color="auto"/>
            </w:tcBorders>
          </w:tcPr>
          <w:p w14:paraId="4817AA50" w14:textId="77777777" w:rsidR="00D4174E" w:rsidRPr="00613175" w:rsidRDefault="00D4174E">
            <w:pPr>
              <w:pStyle w:val="TAL"/>
            </w:pPr>
          </w:p>
        </w:tc>
        <w:tc>
          <w:tcPr>
            <w:tcW w:w="709" w:type="dxa"/>
            <w:vMerge w:val="restart"/>
            <w:tcBorders>
              <w:top w:val="single" w:sz="4" w:space="0" w:color="auto"/>
              <w:left w:val="single" w:sz="4" w:space="0" w:color="auto"/>
              <w:bottom w:val="single" w:sz="4" w:space="0" w:color="auto"/>
              <w:right w:val="single" w:sz="4" w:space="0" w:color="auto"/>
            </w:tcBorders>
          </w:tcPr>
          <w:p w14:paraId="4EED8F03" w14:textId="77777777" w:rsidR="00D4174E" w:rsidRPr="00613175" w:rsidRDefault="00D4174E">
            <w:pPr>
              <w:pStyle w:val="TAL"/>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0A9438AA" w14:textId="77777777" w:rsidR="00D4174E" w:rsidRPr="00613175" w:rsidRDefault="00D4174E">
            <w:pPr>
              <w:pStyle w:val="TAL"/>
              <w:rPr>
                <w:b/>
              </w:rPr>
            </w:pPr>
            <w:r w:rsidRPr="00613175">
              <w:t>RFC 2616 [46]</w:t>
            </w:r>
          </w:p>
        </w:tc>
      </w:tr>
      <w:tr w:rsidR="00D4174E" w:rsidRPr="00613175" w14:paraId="78702C51" w14:textId="77777777" w:rsidTr="00D4174E">
        <w:trPr>
          <w:cantSplit/>
          <w:jc w:val="center"/>
        </w:trPr>
        <w:tc>
          <w:tcPr>
            <w:tcW w:w="1809" w:type="dxa"/>
            <w:tcBorders>
              <w:top w:val="nil"/>
              <w:left w:val="single" w:sz="4" w:space="0" w:color="auto"/>
              <w:bottom w:val="nil"/>
              <w:right w:val="single" w:sz="4" w:space="0" w:color="auto"/>
            </w:tcBorders>
            <w:hideMark/>
          </w:tcPr>
          <w:p w14:paraId="27515559" w14:textId="77777777" w:rsidR="00D4174E" w:rsidRPr="00613175" w:rsidRDefault="00D4174E">
            <w:pPr>
              <w:pStyle w:val="TAL"/>
            </w:pPr>
            <w:r w:rsidRPr="00613175">
              <w:tab/>
              <w:t>Version</w:t>
            </w:r>
          </w:p>
        </w:tc>
        <w:tc>
          <w:tcPr>
            <w:tcW w:w="851" w:type="dxa"/>
            <w:tcBorders>
              <w:top w:val="nil"/>
              <w:left w:val="single" w:sz="4" w:space="0" w:color="auto"/>
              <w:bottom w:val="nil"/>
              <w:right w:val="single" w:sz="4" w:space="0" w:color="auto"/>
            </w:tcBorders>
          </w:tcPr>
          <w:p w14:paraId="76440794" w14:textId="77777777" w:rsidR="00D4174E" w:rsidRPr="00613175" w:rsidRDefault="00D4174E">
            <w:pPr>
              <w:pStyle w:val="TAL"/>
              <w:rPr>
                <w:i/>
              </w:rPr>
            </w:pPr>
          </w:p>
        </w:tc>
        <w:tc>
          <w:tcPr>
            <w:tcW w:w="4819" w:type="dxa"/>
            <w:tcBorders>
              <w:top w:val="nil"/>
              <w:left w:val="single" w:sz="4" w:space="0" w:color="auto"/>
              <w:bottom w:val="nil"/>
              <w:right w:val="single" w:sz="4" w:space="0" w:color="auto"/>
            </w:tcBorders>
            <w:hideMark/>
          </w:tcPr>
          <w:p w14:paraId="2AE3A736" w14:textId="77777777" w:rsidR="00D4174E" w:rsidRPr="00613175" w:rsidRDefault="00D4174E">
            <w:pPr>
              <w:pStyle w:val="TAL"/>
            </w:pPr>
            <w:r w:rsidRPr="00613175">
              <w:rPr>
                <w:i/>
              </w:rPr>
              <w:t xml:space="preserve">HTTP/1.1 </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A929290"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40D973F" w14:textId="77777777" w:rsidR="00D4174E" w:rsidRPr="00613175" w:rsidRDefault="00D4174E">
            <w:pPr>
              <w:spacing w:after="0"/>
              <w:rPr>
                <w:rFonts w:ascii="Arial" w:hAnsi="Arial"/>
                <w:b/>
                <w:sz w:val="18"/>
                <w:lang w:eastAsia="en-US"/>
              </w:rPr>
            </w:pPr>
          </w:p>
        </w:tc>
      </w:tr>
      <w:tr w:rsidR="00D4174E" w:rsidRPr="00613175" w14:paraId="79E4902C" w14:textId="77777777" w:rsidTr="00D4174E">
        <w:trPr>
          <w:cantSplit/>
          <w:jc w:val="center"/>
        </w:trPr>
        <w:tc>
          <w:tcPr>
            <w:tcW w:w="1809" w:type="dxa"/>
            <w:tcBorders>
              <w:top w:val="nil"/>
              <w:left w:val="single" w:sz="4" w:space="0" w:color="auto"/>
              <w:bottom w:val="nil"/>
              <w:right w:val="single" w:sz="4" w:space="0" w:color="auto"/>
            </w:tcBorders>
            <w:hideMark/>
          </w:tcPr>
          <w:p w14:paraId="026116DE" w14:textId="77777777" w:rsidR="00D4174E" w:rsidRPr="00613175" w:rsidRDefault="00D4174E">
            <w:pPr>
              <w:pStyle w:val="TAL"/>
            </w:pPr>
            <w:r w:rsidRPr="00613175">
              <w:tab/>
              <w:t>Code</w:t>
            </w:r>
          </w:p>
        </w:tc>
        <w:tc>
          <w:tcPr>
            <w:tcW w:w="851" w:type="dxa"/>
            <w:tcBorders>
              <w:top w:val="nil"/>
              <w:left w:val="single" w:sz="4" w:space="0" w:color="auto"/>
              <w:bottom w:val="nil"/>
              <w:right w:val="single" w:sz="4" w:space="0" w:color="auto"/>
            </w:tcBorders>
          </w:tcPr>
          <w:p w14:paraId="61B6E470"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406699D2" w14:textId="77777777" w:rsidR="00D4174E" w:rsidRPr="00613175" w:rsidRDefault="00D4174E">
            <w:pPr>
              <w:pStyle w:val="TAL"/>
              <w:rPr>
                <w:i/>
              </w:rPr>
            </w:pPr>
            <w:r w:rsidRPr="00613175">
              <w:rPr>
                <w:i/>
              </w:rPr>
              <w:t>401</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B27E4CE"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48192AC" w14:textId="77777777" w:rsidR="00D4174E" w:rsidRPr="00613175" w:rsidRDefault="00D4174E">
            <w:pPr>
              <w:spacing w:after="0"/>
              <w:rPr>
                <w:rFonts w:ascii="Arial" w:hAnsi="Arial"/>
                <w:b/>
                <w:sz w:val="18"/>
                <w:lang w:eastAsia="en-US"/>
              </w:rPr>
            </w:pPr>
          </w:p>
        </w:tc>
      </w:tr>
      <w:tr w:rsidR="00D4174E" w:rsidRPr="00613175" w14:paraId="3A00FBD1"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507BD0F5" w14:textId="77777777" w:rsidR="00D4174E" w:rsidRPr="00613175" w:rsidRDefault="00D4174E">
            <w:pPr>
              <w:pStyle w:val="TAL"/>
            </w:pPr>
            <w:r w:rsidRPr="00613175">
              <w:tab/>
              <w:t>Reason</w:t>
            </w:r>
          </w:p>
        </w:tc>
        <w:tc>
          <w:tcPr>
            <w:tcW w:w="851" w:type="dxa"/>
            <w:tcBorders>
              <w:top w:val="nil"/>
              <w:left w:val="single" w:sz="4" w:space="0" w:color="auto"/>
              <w:bottom w:val="single" w:sz="4" w:space="0" w:color="auto"/>
              <w:right w:val="single" w:sz="4" w:space="0" w:color="auto"/>
            </w:tcBorders>
          </w:tcPr>
          <w:p w14:paraId="390C3347" w14:textId="77777777" w:rsidR="00D4174E" w:rsidRPr="00613175" w:rsidRDefault="00D4174E">
            <w:pPr>
              <w:pStyle w:val="TAL"/>
              <w:rPr>
                <w:i/>
              </w:rPr>
            </w:pPr>
          </w:p>
        </w:tc>
        <w:tc>
          <w:tcPr>
            <w:tcW w:w="4819" w:type="dxa"/>
            <w:tcBorders>
              <w:top w:val="nil"/>
              <w:left w:val="single" w:sz="4" w:space="0" w:color="auto"/>
              <w:bottom w:val="single" w:sz="4" w:space="0" w:color="auto"/>
              <w:right w:val="single" w:sz="4" w:space="0" w:color="auto"/>
            </w:tcBorders>
            <w:hideMark/>
          </w:tcPr>
          <w:p w14:paraId="2417F054" w14:textId="77777777" w:rsidR="00D4174E" w:rsidRPr="00613175" w:rsidRDefault="00D4174E">
            <w:pPr>
              <w:pStyle w:val="TAL"/>
            </w:pPr>
            <w:r w:rsidRPr="00613175">
              <w:rPr>
                <w:i/>
              </w:rPr>
              <w:t>Unauthorized</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56B8F92"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A6FB1B3" w14:textId="77777777" w:rsidR="00D4174E" w:rsidRPr="00613175" w:rsidRDefault="00D4174E">
            <w:pPr>
              <w:spacing w:after="0"/>
              <w:rPr>
                <w:rFonts w:ascii="Arial" w:hAnsi="Arial"/>
                <w:b/>
                <w:sz w:val="18"/>
                <w:lang w:eastAsia="en-US"/>
              </w:rPr>
            </w:pPr>
          </w:p>
        </w:tc>
      </w:tr>
      <w:tr w:rsidR="00D4174E" w:rsidRPr="00613175" w14:paraId="596432D0" w14:textId="77777777" w:rsidTr="00D4174E">
        <w:trPr>
          <w:cantSplit/>
          <w:jc w:val="center"/>
        </w:trPr>
        <w:tc>
          <w:tcPr>
            <w:tcW w:w="1809" w:type="dxa"/>
            <w:tcBorders>
              <w:top w:val="single" w:sz="4" w:space="0" w:color="auto"/>
              <w:left w:val="single" w:sz="4" w:space="0" w:color="auto"/>
              <w:bottom w:val="nil"/>
              <w:right w:val="single" w:sz="4" w:space="0" w:color="auto"/>
            </w:tcBorders>
            <w:hideMark/>
          </w:tcPr>
          <w:p w14:paraId="52C947F5" w14:textId="77777777" w:rsidR="00D4174E" w:rsidRPr="00613175" w:rsidRDefault="00D4174E">
            <w:pPr>
              <w:pStyle w:val="TAL"/>
              <w:rPr>
                <w:b/>
              </w:rPr>
            </w:pPr>
            <w:r w:rsidRPr="00613175">
              <w:rPr>
                <w:b/>
              </w:rPr>
              <w:t>Server</w:t>
            </w:r>
          </w:p>
        </w:tc>
        <w:tc>
          <w:tcPr>
            <w:tcW w:w="851" w:type="dxa"/>
            <w:tcBorders>
              <w:top w:val="single" w:sz="4" w:space="0" w:color="auto"/>
              <w:left w:val="single" w:sz="4" w:space="0" w:color="auto"/>
              <w:bottom w:val="nil"/>
              <w:right w:val="single" w:sz="4" w:space="0" w:color="auto"/>
            </w:tcBorders>
          </w:tcPr>
          <w:p w14:paraId="0EDA6357" w14:textId="77777777" w:rsidR="00D4174E" w:rsidRPr="00613175" w:rsidRDefault="00D4174E">
            <w:pPr>
              <w:pStyle w:val="TAL"/>
            </w:pPr>
          </w:p>
        </w:tc>
        <w:tc>
          <w:tcPr>
            <w:tcW w:w="4819" w:type="dxa"/>
            <w:tcBorders>
              <w:top w:val="single" w:sz="4" w:space="0" w:color="auto"/>
              <w:left w:val="single" w:sz="4" w:space="0" w:color="auto"/>
              <w:bottom w:val="nil"/>
              <w:right w:val="single" w:sz="4" w:space="0" w:color="auto"/>
            </w:tcBorders>
          </w:tcPr>
          <w:p w14:paraId="6B21B235" w14:textId="77777777" w:rsidR="00D4174E" w:rsidRPr="00613175" w:rsidRDefault="00D4174E">
            <w:pPr>
              <w:pStyle w:val="TAL"/>
            </w:pPr>
          </w:p>
        </w:tc>
        <w:tc>
          <w:tcPr>
            <w:tcW w:w="709" w:type="dxa"/>
            <w:tcBorders>
              <w:top w:val="single" w:sz="4" w:space="0" w:color="auto"/>
              <w:left w:val="single" w:sz="4" w:space="0" w:color="auto"/>
              <w:bottom w:val="nil"/>
              <w:right w:val="single" w:sz="4" w:space="0" w:color="auto"/>
            </w:tcBorders>
          </w:tcPr>
          <w:p w14:paraId="06BE7E8A" w14:textId="77777777" w:rsidR="00D4174E" w:rsidRPr="00613175" w:rsidRDefault="00D4174E">
            <w:pPr>
              <w:pStyle w:val="TAL"/>
            </w:pPr>
          </w:p>
        </w:tc>
        <w:tc>
          <w:tcPr>
            <w:tcW w:w="1559" w:type="dxa"/>
            <w:tcBorders>
              <w:top w:val="single" w:sz="4" w:space="0" w:color="auto"/>
              <w:left w:val="single" w:sz="4" w:space="0" w:color="auto"/>
              <w:bottom w:val="nil"/>
              <w:right w:val="single" w:sz="4" w:space="0" w:color="auto"/>
            </w:tcBorders>
            <w:hideMark/>
          </w:tcPr>
          <w:p w14:paraId="55091B2B" w14:textId="77777777" w:rsidR="00D4174E" w:rsidRPr="00613175" w:rsidRDefault="00D4174E">
            <w:pPr>
              <w:pStyle w:val="TAL"/>
            </w:pPr>
            <w:r w:rsidRPr="00613175">
              <w:t>RFC 2616 [46]</w:t>
            </w:r>
          </w:p>
        </w:tc>
      </w:tr>
      <w:tr w:rsidR="00D4174E" w:rsidRPr="00613175" w14:paraId="399E7A44"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73FE2881" w14:textId="77777777" w:rsidR="00D4174E" w:rsidRPr="00613175" w:rsidRDefault="00D4174E">
            <w:pPr>
              <w:pStyle w:val="TAL"/>
              <w:rPr>
                <w:b/>
              </w:rPr>
            </w:pPr>
            <w:r w:rsidRPr="00613175">
              <w:tab/>
              <w:t>product</w:t>
            </w:r>
          </w:p>
        </w:tc>
        <w:tc>
          <w:tcPr>
            <w:tcW w:w="851" w:type="dxa"/>
            <w:tcBorders>
              <w:top w:val="nil"/>
              <w:left w:val="single" w:sz="4" w:space="0" w:color="auto"/>
              <w:bottom w:val="single" w:sz="4" w:space="0" w:color="auto"/>
              <w:right w:val="single" w:sz="4" w:space="0" w:color="auto"/>
            </w:tcBorders>
          </w:tcPr>
          <w:p w14:paraId="7864DFFC" w14:textId="77777777" w:rsidR="00D4174E" w:rsidRPr="00613175" w:rsidRDefault="00D4174E">
            <w:pPr>
              <w:pStyle w:val="TAL"/>
            </w:pPr>
          </w:p>
        </w:tc>
        <w:tc>
          <w:tcPr>
            <w:tcW w:w="4819" w:type="dxa"/>
            <w:tcBorders>
              <w:top w:val="nil"/>
              <w:left w:val="single" w:sz="4" w:space="0" w:color="auto"/>
              <w:bottom w:val="single" w:sz="4" w:space="0" w:color="auto"/>
              <w:right w:val="single" w:sz="4" w:space="0" w:color="auto"/>
            </w:tcBorders>
            <w:hideMark/>
          </w:tcPr>
          <w:p w14:paraId="50F1C1F4" w14:textId="77777777" w:rsidR="00D4174E" w:rsidRPr="00613175" w:rsidRDefault="00D4174E">
            <w:pPr>
              <w:pStyle w:val="TAL"/>
            </w:pPr>
            <w:r w:rsidRPr="00613175">
              <w:rPr>
                <w:i/>
              </w:rPr>
              <w:t>BSF-Server</w:t>
            </w:r>
          </w:p>
        </w:tc>
        <w:tc>
          <w:tcPr>
            <w:tcW w:w="709" w:type="dxa"/>
            <w:tcBorders>
              <w:top w:val="nil"/>
              <w:left w:val="single" w:sz="4" w:space="0" w:color="auto"/>
              <w:bottom w:val="single" w:sz="4" w:space="0" w:color="auto"/>
              <w:right w:val="single" w:sz="4" w:space="0" w:color="auto"/>
            </w:tcBorders>
          </w:tcPr>
          <w:p w14:paraId="65AA8DC6" w14:textId="77777777" w:rsidR="00D4174E" w:rsidRPr="00613175" w:rsidRDefault="00D4174E">
            <w:pPr>
              <w:pStyle w:val="TAL"/>
            </w:pPr>
          </w:p>
        </w:tc>
        <w:tc>
          <w:tcPr>
            <w:tcW w:w="1559" w:type="dxa"/>
            <w:tcBorders>
              <w:top w:val="nil"/>
              <w:left w:val="single" w:sz="4" w:space="0" w:color="auto"/>
              <w:bottom w:val="single" w:sz="4" w:space="0" w:color="auto"/>
              <w:right w:val="single" w:sz="4" w:space="0" w:color="auto"/>
            </w:tcBorders>
          </w:tcPr>
          <w:p w14:paraId="5B0DC07E" w14:textId="77777777" w:rsidR="00D4174E" w:rsidRPr="00613175" w:rsidRDefault="00D4174E">
            <w:pPr>
              <w:pStyle w:val="TAL"/>
            </w:pPr>
          </w:p>
        </w:tc>
      </w:tr>
      <w:tr w:rsidR="00D4174E" w:rsidRPr="00613175" w14:paraId="3DD827CC" w14:textId="77777777" w:rsidTr="00D4174E">
        <w:trPr>
          <w:cantSplit/>
          <w:jc w:val="center"/>
        </w:trPr>
        <w:tc>
          <w:tcPr>
            <w:tcW w:w="1809" w:type="dxa"/>
            <w:tcBorders>
              <w:top w:val="single" w:sz="4" w:space="0" w:color="auto"/>
              <w:left w:val="single" w:sz="4" w:space="0" w:color="auto"/>
              <w:bottom w:val="nil"/>
              <w:right w:val="single" w:sz="4" w:space="0" w:color="auto"/>
            </w:tcBorders>
            <w:hideMark/>
          </w:tcPr>
          <w:p w14:paraId="0FC54A0A" w14:textId="77777777" w:rsidR="00D4174E" w:rsidRPr="00613175" w:rsidRDefault="00D4174E">
            <w:pPr>
              <w:pStyle w:val="TAL"/>
              <w:rPr>
                <w:b/>
              </w:rPr>
            </w:pPr>
            <w:r w:rsidRPr="00613175">
              <w:rPr>
                <w:b/>
              </w:rPr>
              <w:t>Date</w:t>
            </w:r>
          </w:p>
        </w:tc>
        <w:tc>
          <w:tcPr>
            <w:tcW w:w="851" w:type="dxa"/>
            <w:tcBorders>
              <w:top w:val="single" w:sz="4" w:space="0" w:color="auto"/>
              <w:left w:val="single" w:sz="4" w:space="0" w:color="auto"/>
              <w:bottom w:val="nil"/>
              <w:right w:val="single" w:sz="4" w:space="0" w:color="auto"/>
            </w:tcBorders>
          </w:tcPr>
          <w:p w14:paraId="1EB6121D" w14:textId="77777777" w:rsidR="00D4174E" w:rsidRPr="00613175" w:rsidRDefault="00D4174E">
            <w:pPr>
              <w:pStyle w:val="TAL"/>
            </w:pPr>
          </w:p>
        </w:tc>
        <w:tc>
          <w:tcPr>
            <w:tcW w:w="4819" w:type="dxa"/>
            <w:tcBorders>
              <w:top w:val="single" w:sz="4" w:space="0" w:color="auto"/>
              <w:left w:val="single" w:sz="4" w:space="0" w:color="auto"/>
              <w:bottom w:val="nil"/>
              <w:right w:val="single" w:sz="4" w:space="0" w:color="auto"/>
            </w:tcBorders>
          </w:tcPr>
          <w:p w14:paraId="49E1AA04" w14:textId="77777777" w:rsidR="00D4174E" w:rsidRPr="00613175" w:rsidRDefault="00D4174E">
            <w:pPr>
              <w:pStyle w:val="TAL"/>
            </w:pPr>
          </w:p>
        </w:tc>
        <w:tc>
          <w:tcPr>
            <w:tcW w:w="709" w:type="dxa"/>
            <w:tcBorders>
              <w:top w:val="single" w:sz="4" w:space="0" w:color="auto"/>
              <w:left w:val="single" w:sz="4" w:space="0" w:color="auto"/>
              <w:bottom w:val="nil"/>
              <w:right w:val="single" w:sz="4" w:space="0" w:color="auto"/>
            </w:tcBorders>
          </w:tcPr>
          <w:p w14:paraId="7144403B" w14:textId="77777777" w:rsidR="00D4174E" w:rsidRPr="00613175" w:rsidRDefault="00D4174E">
            <w:pPr>
              <w:pStyle w:val="TAL"/>
            </w:pPr>
          </w:p>
        </w:tc>
        <w:tc>
          <w:tcPr>
            <w:tcW w:w="1559" w:type="dxa"/>
            <w:tcBorders>
              <w:top w:val="single" w:sz="4" w:space="0" w:color="auto"/>
              <w:left w:val="single" w:sz="4" w:space="0" w:color="auto"/>
              <w:bottom w:val="nil"/>
              <w:right w:val="single" w:sz="4" w:space="0" w:color="auto"/>
            </w:tcBorders>
            <w:hideMark/>
          </w:tcPr>
          <w:p w14:paraId="6260FD09" w14:textId="77777777" w:rsidR="00D4174E" w:rsidRPr="00613175" w:rsidRDefault="00D4174E">
            <w:pPr>
              <w:pStyle w:val="TAL"/>
            </w:pPr>
            <w:r w:rsidRPr="00613175">
              <w:t>RFC 2616 [46]</w:t>
            </w:r>
          </w:p>
        </w:tc>
      </w:tr>
      <w:tr w:rsidR="00D4174E" w:rsidRPr="00613175" w14:paraId="37F59F13"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287B9BAC" w14:textId="77777777" w:rsidR="00D4174E" w:rsidRPr="00613175" w:rsidRDefault="00D4174E">
            <w:pPr>
              <w:pStyle w:val="TAL"/>
              <w:rPr>
                <w:b/>
              </w:rPr>
            </w:pPr>
            <w:r w:rsidRPr="00613175">
              <w:tab/>
              <w:t>HTTP-date</w:t>
            </w:r>
          </w:p>
        </w:tc>
        <w:tc>
          <w:tcPr>
            <w:tcW w:w="851" w:type="dxa"/>
            <w:tcBorders>
              <w:top w:val="nil"/>
              <w:left w:val="single" w:sz="4" w:space="0" w:color="auto"/>
              <w:bottom w:val="single" w:sz="4" w:space="0" w:color="auto"/>
              <w:right w:val="single" w:sz="4" w:space="0" w:color="auto"/>
            </w:tcBorders>
          </w:tcPr>
          <w:p w14:paraId="290FD1CE" w14:textId="77777777" w:rsidR="00D4174E" w:rsidRPr="00613175" w:rsidRDefault="00D4174E">
            <w:pPr>
              <w:pStyle w:val="TAL"/>
            </w:pPr>
          </w:p>
        </w:tc>
        <w:tc>
          <w:tcPr>
            <w:tcW w:w="4819" w:type="dxa"/>
            <w:tcBorders>
              <w:top w:val="nil"/>
              <w:left w:val="single" w:sz="4" w:space="0" w:color="auto"/>
              <w:bottom w:val="single" w:sz="4" w:space="0" w:color="auto"/>
              <w:right w:val="single" w:sz="4" w:space="0" w:color="auto"/>
            </w:tcBorders>
            <w:hideMark/>
          </w:tcPr>
          <w:p w14:paraId="5EF087C7" w14:textId="77777777" w:rsidR="00D4174E" w:rsidRPr="00613175" w:rsidRDefault="00D4174E">
            <w:pPr>
              <w:pStyle w:val="TAL"/>
            </w:pPr>
            <w:r w:rsidRPr="00613175">
              <w:t>valid date according to RFC 2616 [46] section 3.3.1</w:t>
            </w:r>
          </w:p>
        </w:tc>
        <w:tc>
          <w:tcPr>
            <w:tcW w:w="709" w:type="dxa"/>
            <w:tcBorders>
              <w:top w:val="nil"/>
              <w:left w:val="single" w:sz="4" w:space="0" w:color="auto"/>
              <w:bottom w:val="single" w:sz="4" w:space="0" w:color="auto"/>
              <w:right w:val="single" w:sz="4" w:space="0" w:color="auto"/>
            </w:tcBorders>
          </w:tcPr>
          <w:p w14:paraId="4C95C31F" w14:textId="77777777" w:rsidR="00D4174E" w:rsidRPr="00613175" w:rsidRDefault="00D4174E">
            <w:pPr>
              <w:pStyle w:val="TAL"/>
            </w:pPr>
          </w:p>
        </w:tc>
        <w:tc>
          <w:tcPr>
            <w:tcW w:w="1559" w:type="dxa"/>
            <w:tcBorders>
              <w:top w:val="nil"/>
              <w:left w:val="single" w:sz="4" w:space="0" w:color="auto"/>
              <w:bottom w:val="single" w:sz="4" w:space="0" w:color="auto"/>
              <w:right w:val="single" w:sz="4" w:space="0" w:color="auto"/>
            </w:tcBorders>
          </w:tcPr>
          <w:p w14:paraId="286B5055" w14:textId="77777777" w:rsidR="00D4174E" w:rsidRPr="00613175" w:rsidRDefault="00D4174E">
            <w:pPr>
              <w:pStyle w:val="TAL"/>
            </w:pPr>
          </w:p>
        </w:tc>
      </w:tr>
      <w:tr w:rsidR="00D4174E" w:rsidRPr="00613175" w14:paraId="2B4ABC58" w14:textId="77777777" w:rsidTr="00D4174E">
        <w:trPr>
          <w:cantSplit/>
          <w:jc w:val="center"/>
        </w:trPr>
        <w:tc>
          <w:tcPr>
            <w:tcW w:w="1809" w:type="dxa"/>
            <w:tcBorders>
              <w:top w:val="nil"/>
              <w:left w:val="single" w:sz="4" w:space="0" w:color="auto"/>
              <w:bottom w:val="nil"/>
              <w:right w:val="single" w:sz="4" w:space="0" w:color="auto"/>
            </w:tcBorders>
            <w:hideMark/>
          </w:tcPr>
          <w:p w14:paraId="64E47FB4" w14:textId="77777777" w:rsidR="00D4174E" w:rsidRPr="00613175" w:rsidRDefault="00D4174E">
            <w:pPr>
              <w:pStyle w:val="TAL"/>
              <w:rPr>
                <w:b/>
              </w:rPr>
            </w:pPr>
            <w:r w:rsidRPr="00613175">
              <w:rPr>
                <w:b/>
              </w:rPr>
              <w:t>WWW-Authenticate</w:t>
            </w:r>
          </w:p>
        </w:tc>
        <w:tc>
          <w:tcPr>
            <w:tcW w:w="851" w:type="dxa"/>
            <w:tcBorders>
              <w:top w:val="nil"/>
              <w:left w:val="single" w:sz="4" w:space="0" w:color="auto"/>
              <w:bottom w:val="nil"/>
              <w:right w:val="single" w:sz="4" w:space="0" w:color="auto"/>
            </w:tcBorders>
          </w:tcPr>
          <w:p w14:paraId="2D041A7F" w14:textId="77777777" w:rsidR="00D4174E" w:rsidRPr="00613175" w:rsidRDefault="00D4174E">
            <w:pPr>
              <w:pStyle w:val="TAL"/>
            </w:pPr>
          </w:p>
        </w:tc>
        <w:tc>
          <w:tcPr>
            <w:tcW w:w="4819" w:type="dxa"/>
            <w:tcBorders>
              <w:top w:val="nil"/>
              <w:left w:val="single" w:sz="4" w:space="0" w:color="auto"/>
              <w:bottom w:val="nil"/>
              <w:right w:val="single" w:sz="4" w:space="0" w:color="auto"/>
            </w:tcBorders>
          </w:tcPr>
          <w:p w14:paraId="11794884" w14:textId="77777777" w:rsidR="00D4174E" w:rsidRPr="00613175" w:rsidRDefault="00D4174E">
            <w:pPr>
              <w:pStyle w:val="TAL"/>
            </w:pPr>
          </w:p>
        </w:tc>
        <w:tc>
          <w:tcPr>
            <w:tcW w:w="709" w:type="dxa"/>
            <w:vMerge w:val="restart"/>
            <w:tcBorders>
              <w:top w:val="single" w:sz="4" w:space="0" w:color="auto"/>
              <w:left w:val="single" w:sz="4" w:space="0" w:color="auto"/>
              <w:bottom w:val="single" w:sz="4" w:space="0" w:color="auto"/>
              <w:right w:val="single" w:sz="4" w:space="0" w:color="auto"/>
            </w:tcBorders>
          </w:tcPr>
          <w:p w14:paraId="74DFA347" w14:textId="77777777" w:rsidR="00D4174E" w:rsidRPr="00613175" w:rsidRDefault="00D4174E">
            <w:pPr>
              <w:pStyle w:val="TAL"/>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4287C4E4" w14:textId="77777777" w:rsidR="00D4174E" w:rsidRPr="00613175" w:rsidRDefault="00D4174E">
            <w:pPr>
              <w:pStyle w:val="TAL"/>
            </w:pPr>
            <w:r w:rsidRPr="00613175">
              <w:t>RFC 2616 [46]</w:t>
            </w:r>
          </w:p>
          <w:p w14:paraId="6D994075" w14:textId="77777777" w:rsidR="00D4174E" w:rsidRPr="00613175" w:rsidRDefault="00D4174E">
            <w:pPr>
              <w:pStyle w:val="TAL"/>
            </w:pPr>
            <w:r w:rsidRPr="00613175">
              <w:t>RFC 2617 [23]</w:t>
            </w:r>
          </w:p>
        </w:tc>
      </w:tr>
      <w:tr w:rsidR="00D4174E" w:rsidRPr="00613175" w14:paraId="6E41FEA7" w14:textId="77777777" w:rsidTr="00D4174E">
        <w:trPr>
          <w:cantSplit/>
          <w:jc w:val="center"/>
        </w:trPr>
        <w:tc>
          <w:tcPr>
            <w:tcW w:w="1809" w:type="dxa"/>
            <w:tcBorders>
              <w:top w:val="nil"/>
              <w:left w:val="single" w:sz="4" w:space="0" w:color="auto"/>
              <w:bottom w:val="nil"/>
              <w:right w:val="single" w:sz="4" w:space="0" w:color="auto"/>
            </w:tcBorders>
            <w:hideMark/>
          </w:tcPr>
          <w:p w14:paraId="6D284EE9" w14:textId="77777777" w:rsidR="00D4174E" w:rsidRPr="00613175" w:rsidRDefault="00D4174E">
            <w:pPr>
              <w:pStyle w:val="TAL"/>
              <w:rPr>
                <w:b/>
              </w:rPr>
            </w:pPr>
            <w:r w:rsidRPr="00613175">
              <w:rPr>
                <w:b/>
              </w:rPr>
              <w:tab/>
            </w:r>
            <w:r w:rsidRPr="00613175">
              <w:t>challenge</w:t>
            </w:r>
          </w:p>
        </w:tc>
        <w:tc>
          <w:tcPr>
            <w:tcW w:w="851" w:type="dxa"/>
            <w:tcBorders>
              <w:top w:val="nil"/>
              <w:left w:val="single" w:sz="4" w:space="0" w:color="auto"/>
              <w:bottom w:val="nil"/>
              <w:right w:val="single" w:sz="4" w:space="0" w:color="auto"/>
            </w:tcBorders>
          </w:tcPr>
          <w:p w14:paraId="3E6843C5"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40FCB19C" w14:textId="77777777" w:rsidR="00D4174E" w:rsidRPr="00613175" w:rsidRDefault="00D4174E">
            <w:pPr>
              <w:pStyle w:val="TAL"/>
              <w:rPr>
                <w:i/>
              </w:rPr>
            </w:pPr>
            <w:r w:rsidRPr="00613175">
              <w:rPr>
                <w:i/>
              </w:rPr>
              <w:t>Digest</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9368DBB"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CE81386" w14:textId="77777777" w:rsidR="00D4174E" w:rsidRPr="00613175" w:rsidRDefault="00D4174E">
            <w:pPr>
              <w:spacing w:after="0"/>
              <w:rPr>
                <w:rFonts w:ascii="Arial" w:hAnsi="Arial"/>
                <w:sz w:val="18"/>
                <w:lang w:eastAsia="en-US"/>
              </w:rPr>
            </w:pPr>
          </w:p>
        </w:tc>
      </w:tr>
      <w:tr w:rsidR="00D4174E" w:rsidRPr="00613175" w14:paraId="55432E9A" w14:textId="77777777" w:rsidTr="00D4174E">
        <w:trPr>
          <w:cantSplit/>
          <w:jc w:val="center"/>
        </w:trPr>
        <w:tc>
          <w:tcPr>
            <w:tcW w:w="1809" w:type="dxa"/>
            <w:tcBorders>
              <w:top w:val="nil"/>
              <w:left w:val="single" w:sz="4" w:space="0" w:color="auto"/>
              <w:bottom w:val="nil"/>
              <w:right w:val="single" w:sz="4" w:space="0" w:color="auto"/>
            </w:tcBorders>
            <w:hideMark/>
          </w:tcPr>
          <w:p w14:paraId="74D339FC" w14:textId="77777777" w:rsidR="00D4174E" w:rsidRPr="00613175" w:rsidRDefault="00D4174E">
            <w:pPr>
              <w:pStyle w:val="TAL"/>
              <w:rPr>
                <w:b/>
              </w:rPr>
            </w:pPr>
            <w:r w:rsidRPr="00613175">
              <w:rPr>
                <w:b/>
              </w:rPr>
              <w:tab/>
            </w:r>
            <w:r w:rsidRPr="00613175">
              <w:t>realm</w:t>
            </w:r>
          </w:p>
        </w:tc>
        <w:tc>
          <w:tcPr>
            <w:tcW w:w="851" w:type="dxa"/>
            <w:tcBorders>
              <w:top w:val="nil"/>
              <w:left w:val="single" w:sz="4" w:space="0" w:color="auto"/>
              <w:bottom w:val="nil"/>
              <w:right w:val="single" w:sz="4" w:space="0" w:color="auto"/>
            </w:tcBorders>
          </w:tcPr>
          <w:p w14:paraId="66647959"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37902E77" w14:textId="77777777" w:rsidR="00D4174E" w:rsidRPr="00613175" w:rsidRDefault="00D4174E">
            <w:pPr>
              <w:pStyle w:val="TAL"/>
            </w:pPr>
            <w:r w:rsidRPr="00613175">
              <w:t>same value as received in step 1</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1534A9F"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36282DC" w14:textId="77777777" w:rsidR="00D4174E" w:rsidRPr="00613175" w:rsidRDefault="00D4174E">
            <w:pPr>
              <w:spacing w:after="0"/>
              <w:rPr>
                <w:rFonts w:ascii="Arial" w:hAnsi="Arial"/>
                <w:sz w:val="18"/>
                <w:lang w:eastAsia="en-US"/>
              </w:rPr>
            </w:pPr>
          </w:p>
        </w:tc>
      </w:tr>
      <w:tr w:rsidR="00D4174E" w:rsidRPr="00613175" w14:paraId="09EDA61D" w14:textId="77777777" w:rsidTr="00D4174E">
        <w:trPr>
          <w:cantSplit/>
          <w:jc w:val="center"/>
        </w:trPr>
        <w:tc>
          <w:tcPr>
            <w:tcW w:w="1809" w:type="dxa"/>
            <w:tcBorders>
              <w:top w:val="nil"/>
              <w:left w:val="single" w:sz="4" w:space="0" w:color="auto"/>
              <w:bottom w:val="nil"/>
              <w:right w:val="single" w:sz="4" w:space="0" w:color="auto"/>
            </w:tcBorders>
            <w:hideMark/>
          </w:tcPr>
          <w:p w14:paraId="0D5FAD61" w14:textId="77777777" w:rsidR="00D4174E" w:rsidRPr="00613175" w:rsidRDefault="00D4174E">
            <w:pPr>
              <w:pStyle w:val="TAL"/>
              <w:rPr>
                <w:b/>
              </w:rPr>
            </w:pPr>
            <w:r w:rsidRPr="00613175">
              <w:rPr>
                <w:b/>
              </w:rPr>
              <w:tab/>
            </w:r>
            <w:r w:rsidRPr="00613175">
              <w:t>algorithm</w:t>
            </w:r>
          </w:p>
        </w:tc>
        <w:tc>
          <w:tcPr>
            <w:tcW w:w="851" w:type="dxa"/>
            <w:tcBorders>
              <w:top w:val="nil"/>
              <w:left w:val="single" w:sz="4" w:space="0" w:color="auto"/>
              <w:bottom w:val="nil"/>
              <w:right w:val="single" w:sz="4" w:space="0" w:color="auto"/>
            </w:tcBorders>
          </w:tcPr>
          <w:p w14:paraId="2A8B1724"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35037CB2" w14:textId="77777777" w:rsidR="00D4174E" w:rsidRPr="00613175" w:rsidRDefault="00D4174E">
            <w:pPr>
              <w:pStyle w:val="TAL"/>
            </w:pPr>
            <w:r w:rsidRPr="00613175">
              <w:rPr>
                <w:i/>
              </w:rPr>
              <w:t>AKAv1-MD5</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1D3907A"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C5A9408" w14:textId="77777777" w:rsidR="00D4174E" w:rsidRPr="00613175" w:rsidRDefault="00D4174E">
            <w:pPr>
              <w:spacing w:after="0"/>
              <w:rPr>
                <w:rFonts w:ascii="Arial" w:hAnsi="Arial"/>
                <w:sz w:val="18"/>
                <w:lang w:eastAsia="en-US"/>
              </w:rPr>
            </w:pPr>
          </w:p>
        </w:tc>
      </w:tr>
      <w:tr w:rsidR="00D4174E" w:rsidRPr="00613175" w14:paraId="73C942C0" w14:textId="77777777" w:rsidTr="00D4174E">
        <w:trPr>
          <w:cantSplit/>
          <w:jc w:val="center"/>
        </w:trPr>
        <w:tc>
          <w:tcPr>
            <w:tcW w:w="1809" w:type="dxa"/>
            <w:tcBorders>
              <w:top w:val="nil"/>
              <w:left w:val="single" w:sz="4" w:space="0" w:color="auto"/>
              <w:bottom w:val="nil"/>
              <w:right w:val="single" w:sz="4" w:space="0" w:color="auto"/>
            </w:tcBorders>
            <w:hideMark/>
          </w:tcPr>
          <w:p w14:paraId="7D0A6AA4" w14:textId="77777777" w:rsidR="00D4174E" w:rsidRPr="00613175" w:rsidRDefault="00D4174E">
            <w:pPr>
              <w:pStyle w:val="TAL"/>
              <w:rPr>
                <w:b/>
              </w:rPr>
            </w:pPr>
            <w:r w:rsidRPr="00613175">
              <w:rPr>
                <w:b/>
              </w:rPr>
              <w:tab/>
            </w:r>
            <w:r w:rsidRPr="00613175">
              <w:t>qop-value</w:t>
            </w:r>
          </w:p>
        </w:tc>
        <w:tc>
          <w:tcPr>
            <w:tcW w:w="851" w:type="dxa"/>
            <w:tcBorders>
              <w:top w:val="nil"/>
              <w:left w:val="single" w:sz="4" w:space="0" w:color="auto"/>
              <w:bottom w:val="nil"/>
              <w:right w:val="single" w:sz="4" w:space="0" w:color="auto"/>
            </w:tcBorders>
          </w:tcPr>
          <w:p w14:paraId="13AA1A0E"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7FB643F4" w14:textId="77777777" w:rsidR="00D4174E" w:rsidRPr="00613175" w:rsidRDefault="00D4174E">
            <w:pPr>
              <w:pStyle w:val="TAL"/>
            </w:pPr>
            <w:r w:rsidRPr="00613175">
              <w:rPr>
                <w:i/>
              </w:rPr>
              <w:t>auth-int</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E59E2AD"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959C437" w14:textId="77777777" w:rsidR="00D4174E" w:rsidRPr="00613175" w:rsidRDefault="00D4174E">
            <w:pPr>
              <w:spacing w:after="0"/>
              <w:rPr>
                <w:rFonts w:ascii="Arial" w:hAnsi="Arial"/>
                <w:sz w:val="18"/>
                <w:lang w:eastAsia="en-US"/>
              </w:rPr>
            </w:pPr>
          </w:p>
        </w:tc>
      </w:tr>
      <w:tr w:rsidR="00D4174E" w:rsidRPr="00613175" w14:paraId="1E02146F" w14:textId="77777777" w:rsidTr="00D4174E">
        <w:trPr>
          <w:cantSplit/>
          <w:jc w:val="center"/>
        </w:trPr>
        <w:tc>
          <w:tcPr>
            <w:tcW w:w="1809" w:type="dxa"/>
            <w:tcBorders>
              <w:top w:val="nil"/>
              <w:left w:val="single" w:sz="4" w:space="0" w:color="auto"/>
              <w:bottom w:val="nil"/>
              <w:right w:val="single" w:sz="4" w:space="0" w:color="auto"/>
            </w:tcBorders>
            <w:hideMark/>
          </w:tcPr>
          <w:p w14:paraId="0B12B89D" w14:textId="77777777" w:rsidR="00D4174E" w:rsidRPr="00613175" w:rsidRDefault="00D4174E">
            <w:pPr>
              <w:pStyle w:val="TAL"/>
              <w:rPr>
                <w:b/>
              </w:rPr>
            </w:pPr>
            <w:r w:rsidRPr="00613175">
              <w:rPr>
                <w:b/>
              </w:rPr>
              <w:tab/>
            </w:r>
            <w:r w:rsidRPr="00613175">
              <w:t>nonce</w:t>
            </w:r>
          </w:p>
        </w:tc>
        <w:tc>
          <w:tcPr>
            <w:tcW w:w="851" w:type="dxa"/>
            <w:tcBorders>
              <w:top w:val="nil"/>
              <w:left w:val="single" w:sz="4" w:space="0" w:color="auto"/>
              <w:bottom w:val="nil"/>
              <w:right w:val="single" w:sz="4" w:space="0" w:color="auto"/>
            </w:tcBorders>
          </w:tcPr>
          <w:p w14:paraId="6841120F" w14:textId="77777777" w:rsidR="00D4174E" w:rsidRPr="00613175" w:rsidRDefault="00D4174E">
            <w:pPr>
              <w:pStyle w:val="TAL"/>
              <w:rPr>
                <w:i/>
              </w:rPr>
            </w:pPr>
          </w:p>
        </w:tc>
        <w:tc>
          <w:tcPr>
            <w:tcW w:w="4819" w:type="dxa"/>
            <w:tcBorders>
              <w:top w:val="nil"/>
              <w:left w:val="single" w:sz="4" w:space="0" w:color="auto"/>
              <w:bottom w:val="nil"/>
              <w:right w:val="single" w:sz="4" w:space="0" w:color="auto"/>
            </w:tcBorders>
            <w:hideMark/>
          </w:tcPr>
          <w:p w14:paraId="235EBE0A" w14:textId="77777777" w:rsidR="00D4174E" w:rsidRPr="00613175" w:rsidRDefault="00D4174E">
            <w:pPr>
              <w:pStyle w:val="TAL"/>
            </w:pPr>
            <w:r w:rsidRPr="00613175">
              <w:t>Base 64 encoding of RAND and AUTN</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4AD5164"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8180EF2" w14:textId="77777777" w:rsidR="00D4174E" w:rsidRPr="00613175" w:rsidRDefault="00D4174E">
            <w:pPr>
              <w:spacing w:after="0"/>
              <w:rPr>
                <w:rFonts w:ascii="Arial" w:hAnsi="Arial"/>
                <w:sz w:val="18"/>
                <w:lang w:eastAsia="en-US"/>
              </w:rPr>
            </w:pPr>
          </w:p>
        </w:tc>
      </w:tr>
      <w:tr w:rsidR="00D4174E" w:rsidRPr="00613175" w14:paraId="1B7D0567"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50D6BAD8" w14:textId="77777777" w:rsidR="00D4174E" w:rsidRPr="00613175" w:rsidRDefault="00D4174E">
            <w:pPr>
              <w:pStyle w:val="TAL"/>
              <w:rPr>
                <w:b/>
              </w:rPr>
            </w:pPr>
            <w:r w:rsidRPr="00613175">
              <w:rPr>
                <w:b/>
              </w:rPr>
              <w:tab/>
            </w:r>
            <w:r w:rsidRPr="00613175">
              <w:t>opaque</w:t>
            </w:r>
          </w:p>
        </w:tc>
        <w:tc>
          <w:tcPr>
            <w:tcW w:w="851" w:type="dxa"/>
            <w:tcBorders>
              <w:top w:val="nil"/>
              <w:left w:val="single" w:sz="4" w:space="0" w:color="auto"/>
              <w:bottom w:val="single" w:sz="4" w:space="0" w:color="auto"/>
              <w:right w:val="single" w:sz="4" w:space="0" w:color="auto"/>
            </w:tcBorders>
          </w:tcPr>
          <w:p w14:paraId="58CAC61C" w14:textId="77777777" w:rsidR="00D4174E" w:rsidRPr="00613175" w:rsidRDefault="00D4174E">
            <w:pPr>
              <w:pStyle w:val="TAL"/>
              <w:rPr>
                <w:i/>
              </w:rPr>
            </w:pPr>
          </w:p>
        </w:tc>
        <w:tc>
          <w:tcPr>
            <w:tcW w:w="4819" w:type="dxa"/>
            <w:tcBorders>
              <w:top w:val="nil"/>
              <w:left w:val="single" w:sz="4" w:space="0" w:color="auto"/>
              <w:bottom w:val="single" w:sz="4" w:space="0" w:color="auto"/>
              <w:right w:val="single" w:sz="4" w:space="0" w:color="auto"/>
            </w:tcBorders>
            <w:hideMark/>
          </w:tcPr>
          <w:p w14:paraId="761F119C" w14:textId="77777777" w:rsidR="00D4174E" w:rsidRPr="00613175" w:rsidRDefault="00D4174E">
            <w:pPr>
              <w:pStyle w:val="TAL"/>
              <w:rPr>
                <w:i/>
              </w:rPr>
            </w:pPr>
            <w:r w:rsidRPr="00613175">
              <w:rPr>
                <w:i/>
              </w:rPr>
              <w:t>5ccc069c403ebaf9f0171e9517f30e41</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0F38E07"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A9C5BDD" w14:textId="77777777" w:rsidR="00D4174E" w:rsidRPr="00613175" w:rsidRDefault="00D4174E">
            <w:pPr>
              <w:spacing w:after="0"/>
              <w:rPr>
                <w:rFonts w:ascii="Arial" w:hAnsi="Arial"/>
                <w:sz w:val="18"/>
                <w:lang w:eastAsia="en-US"/>
              </w:rPr>
            </w:pPr>
          </w:p>
        </w:tc>
      </w:tr>
    </w:tbl>
    <w:p w14:paraId="26450B46" w14:textId="77777777" w:rsidR="00D4174E" w:rsidRPr="00613175" w:rsidRDefault="00D4174E" w:rsidP="00D4174E">
      <w:pPr>
        <w:rPr>
          <w:snapToGrid w:val="0"/>
          <w:lang w:eastAsia="en-US"/>
        </w:rPr>
      </w:pPr>
    </w:p>
    <w:p w14:paraId="41CE4184" w14:textId="77777777" w:rsidR="00D4174E" w:rsidRPr="00613175" w:rsidRDefault="00D4174E" w:rsidP="00D4174E">
      <w:pPr>
        <w:pStyle w:val="H6"/>
        <w:rPr>
          <w:snapToGrid w:val="0"/>
        </w:rPr>
      </w:pPr>
      <w:r w:rsidRPr="00613175">
        <w:rPr>
          <w:snapToGrid w:val="0"/>
        </w:rPr>
        <w:t>HTTP Request (step 3)</w:t>
      </w:r>
    </w:p>
    <w:tbl>
      <w:tblPr>
        <w:tblW w:w="9750" w:type="dxa"/>
        <w:jc w:val="center"/>
        <w:tblLayout w:type="fixed"/>
        <w:tblCellMar>
          <w:left w:w="28" w:type="dxa"/>
        </w:tblCellMar>
        <w:tblLook w:val="01E0" w:firstRow="1" w:lastRow="1" w:firstColumn="1" w:lastColumn="1" w:noHBand="0" w:noVBand="0"/>
      </w:tblPr>
      <w:tblGrid>
        <w:gridCol w:w="1811"/>
        <w:gridCol w:w="851"/>
        <w:gridCol w:w="4820"/>
        <w:gridCol w:w="709"/>
        <w:gridCol w:w="1559"/>
      </w:tblGrid>
      <w:tr w:rsidR="00D4174E" w:rsidRPr="00613175" w14:paraId="5F769A33" w14:textId="77777777" w:rsidTr="00D4174E">
        <w:trPr>
          <w:cantSplit/>
          <w:tblHeader/>
          <w:jc w:val="center"/>
        </w:trPr>
        <w:tc>
          <w:tcPr>
            <w:tcW w:w="1811" w:type="dxa"/>
            <w:tcBorders>
              <w:top w:val="single" w:sz="4" w:space="0" w:color="auto"/>
              <w:left w:val="single" w:sz="4" w:space="0" w:color="auto"/>
              <w:bottom w:val="single" w:sz="4" w:space="0" w:color="auto"/>
              <w:right w:val="single" w:sz="4" w:space="0" w:color="auto"/>
            </w:tcBorders>
            <w:hideMark/>
          </w:tcPr>
          <w:p w14:paraId="20B42A90" w14:textId="77777777" w:rsidR="00D4174E" w:rsidRPr="00613175" w:rsidRDefault="00D4174E">
            <w:pPr>
              <w:pStyle w:val="TAH"/>
            </w:pPr>
            <w:r w:rsidRPr="00613175">
              <w:t>Header/param</w:t>
            </w:r>
          </w:p>
        </w:tc>
        <w:tc>
          <w:tcPr>
            <w:tcW w:w="851" w:type="dxa"/>
            <w:tcBorders>
              <w:top w:val="single" w:sz="4" w:space="0" w:color="auto"/>
              <w:left w:val="single" w:sz="4" w:space="0" w:color="auto"/>
              <w:bottom w:val="single" w:sz="4" w:space="0" w:color="auto"/>
              <w:right w:val="single" w:sz="4" w:space="0" w:color="auto"/>
            </w:tcBorders>
            <w:hideMark/>
          </w:tcPr>
          <w:p w14:paraId="3AD1A656" w14:textId="77777777" w:rsidR="00D4174E" w:rsidRPr="00613175" w:rsidRDefault="00D4174E">
            <w:pPr>
              <w:pStyle w:val="TAH"/>
            </w:pPr>
            <w:r w:rsidRPr="00613175">
              <w:t>Cond</w:t>
            </w:r>
          </w:p>
        </w:tc>
        <w:tc>
          <w:tcPr>
            <w:tcW w:w="4820" w:type="dxa"/>
            <w:tcBorders>
              <w:top w:val="single" w:sz="4" w:space="0" w:color="auto"/>
              <w:left w:val="single" w:sz="4" w:space="0" w:color="auto"/>
              <w:bottom w:val="single" w:sz="4" w:space="0" w:color="auto"/>
              <w:right w:val="single" w:sz="4" w:space="0" w:color="auto"/>
            </w:tcBorders>
            <w:hideMark/>
          </w:tcPr>
          <w:p w14:paraId="17E70AC9" w14:textId="77777777" w:rsidR="00D4174E" w:rsidRPr="00613175" w:rsidRDefault="00D4174E">
            <w:pPr>
              <w:pStyle w:val="TAH"/>
            </w:pPr>
            <w:r w:rsidRPr="00613175">
              <w:t>Value/remark</w:t>
            </w:r>
          </w:p>
        </w:tc>
        <w:tc>
          <w:tcPr>
            <w:tcW w:w="709" w:type="dxa"/>
            <w:tcBorders>
              <w:top w:val="single" w:sz="4" w:space="0" w:color="auto"/>
              <w:left w:val="single" w:sz="4" w:space="0" w:color="auto"/>
              <w:bottom w:val="single" w:sz="4" w:space="0" w:color="auto"/>
              <w:right w:val="single" w:sz="4" w:space="0" w:color="auto"/>
            </w:tcBorders>
            <w:hideMark/>
          </w:tcPr>
          <w:p w14:paraId="159576D2" w14:textId="77777777" w:rsidR="00D4174E" w:rsidRPr="00613175" w:rsidRDefault="00D4174E">
            <w:pPr>
              <w:pStyle w:val="TAH"/>
            </w:pPr>
            <w:r w:rsidRPr="00613175">
              <w:t>Rel</w:t>
            </w:r>
          </w:p>
        </w:tc>
        <w:tc>
          <w:tcPr>
            <w:tcW w:w="1559" w:type="dxa"/>
            <w:tcBorders>
              <w:top w:val="single" w:sz="4" w:space="0" w:color="auto"/>
              <w:left w:val="single" w:sz="4" w:space="0" w:color="auto"/>
              <w:bottom w:val="single" w:sz="4" w:space="0" w:color="auto"/>
              <w:right w:val="single" w:sz="4" w:space="0" w:color="auto"/>
            </w:tcBorders>
            <w:hideMark/>
          </w:tcPr>
          <w:p w14:paraId="21FC19CD" w14:textId="77777777" w:rsidR="00D4174E" w:rsidRPr="00613175" w:rsidRDefault="00D4174E">
            <w:pPr>
              <w:pStyle w:val="TAH"/>
            </w:pPr>
            <w:r w:rsidRPr="00613175">
              <w:t>Reference</w:t>
            </w:r>
          </w:p>
        </w:tc>
      </w:tr>
      <w:tr w:rsidR="00D4174E" w:rsidRPr="00613175" w14:paraId="6FBB0407" w14:textId="77777777" w:rsidTr="00D4174E">
        <w:trPr>
          <w:cantSplit/>
          <w:jc w:val="center"/>
        </w:trPr>
        <w:tc>
          <w:tcPr>
            <w:tcW w:w="1811" w:type="dxa"/>
            <w:tcBorders>
              <w:top w:val="single" w:sz="4" w:space="0" w:color="auto"/>
              <w:left w:val="single" w:sz="4" w:space="0" w:color="auto"/>
              <w:bottom w:val="nil"/>
              <w:right w:val="single" w:sz="4" w:space="0" w:color="auto"/>
            </w:tcBorders>
            <w:hideMark/>
          </w:tcPr>
          <w:p w14:paraId="6406705D" w14:textId="77777777" w:rsidR="00D4174E" w:rsidRPr="00613175" w:rsidRDefault="00D4174E">
            <w:pPr>
              <w:pStyle w:val="TAL"/>
              <w:rPr>
                <w:b/>
              </w:rPr>
            </w:pPr>
            <w:r w:rsidRPr="00613175">
              <w:rPr>
                <w:b/>
              </w:rPr>
              <w:t>Request-Line</w:t>
            </w:r>
          </w:p>
        </w:tc>
        <w:tc>
          <w:tcPr>
            <w:tcW w:w="851" w:type="dxa"/>
            <w:tcBorders>
              <w:top w:val="single" w:sz="4" w:space="0" w:color="auto"/>
              <w:left w:val="single" w:sz="4" w:space="0" w:color="auto"/>
              <w:bottom w:val="nil"/>
              <w:right w:val="single" w:sz="4" w:space="0" w:color="auto"/>
            </w:tcBorders>
          </w:tcPr>
          <w:p w14:paraId="661197D1" w14:textId="77777777" w:rsidR="00D4174E" w:rsidRPr="00613175" w:rsidRDefault="00D4174E">
            <w:pPr>
              <w:pStyle w:val="TAL"/>
            </w:pPr>
          </w:p>
        </w:tc>
        <w:tc>
          <w:tcPr>
            <w:tcW w:w="4820" w:type="dxa"/>
            <w:tcBorders>
              <w:top w:val="single" w:sz="4" w:space="0" w:color="auto"/>
              <w:left w:val="single" w:sz="4" w:space="0" w:color="auto"/>
              <w:bottom w:val="nil"/>
              <w:right w:val="single" w:sz="4" w:space="0" w:color="auto"/>
            </w:tcBorders>
          </w:tcPr>
          <w:p w14:paraId="4BFA2CAE" w14:textId="77777777" w:rsidR="00D4174E" w:rsidRPr="00613175" w:rsidRDefault="00D4174E">
            <w:pPr>
              <w:pStyle w:val="TAL"/>
            </w:pPr>
          </w:p>
        </w:tc>
        <w:tc>
          <w:tcPr>
            <w:tcW w:w="709" w:type="dxa"/>
            <w:vMerge w:val="restart"/>
            <w:tcBorders>
              <w:top w:val="single" w:sz="4" w:space="0" w:color="auto"/>
              <w:left w:val="single" w:sz="4" w:space="0" w:color="auto"/>
              <w:bottom w:val="single" w:sz="4" w:space="0" w:color="auto"/>
              <w:right w:val="single" w:sz="4" w:space="0" w:color="auto"/>
            </w:tcBorders>
          </w:tcPr>
          <w:p w14:paraId="5790DD6F" w14:textId="77777777" w:rsidR="00D4174E" w:rsidRPr="00613175" w:rsidRDefault="00D4174E">
            <w:pPr>
              <w:pStyle w:val="TAL"/>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6B8BDD70" w14:textId="77777777" w:rsidR="00D4174E" w:rsidRPr="00613175" w:rsidRDefault="00D4174E">
            <w:pPr>
              <w:pStyle w:val="TAL"/>
              <w:rPr>
                <w:b/>
              </w:rPr>
            </w:pPr>
            <w:r w:rsidRPr="00613175">
              <w:t>RFC 2616 [46]</w:t>
            </w:r>
          </w:p>
        </w:tc>
      </w:tr>
      <w:tr w:rsidR="00D4174E" w:rsidRPr="00613175" w14:paraId="37CFD852" w14:textId="77777777" w:rsidTr="00D4174E">
        <w:trPr>
          <w:cantSplit/>
          <w:jc w:val="center"/>
        </w:trPr>
        <w:tc>
          <w:tcPr>
            <w:tcW w:w="1811" w:type="dxa"/>
            <w:tcBorders>
              <w:top w:val="nil"/>
              <w:left w:val="single" w:sz="4" w:space="0" w:color="auto"/>
              <w:bottom w:val="nil"/>
              <w:right w:val="single" w:sz="4" w:space="0" w:color="auto"/>
            </w:tcBorders>
            <w:hideMark/>
          </w:tcPr>
          <w:p w14:paraId="74966192" w14:textId="77777777" w:rsidR="00D4174E" w:rsidRPr="00613175" w:rsidRDefault="00D4174E">
            <w:pPr>
              <w:pStyle w:val="TAL"/>
            </w:pPr>
            <w:r w:rsidRPr="00613175">
              <w:tab/>
              <w:t>Method</w:t>
            </w:r>
          </w:p>
        </w:tc>
        <w:tc>
          <w:tcPr>
            <w:tcW w:w="851" w:type="dxa"/>
            <w:tcBorders>
              <w:top w:val="nil"/>
              <w:left w:val="single" w:sz="4" w:space="0" w:color="auto"/>
              <w:bottom w:val="nil"/>
              <w:right w:val="single" w:sz="4" w:space="0" w:color="auto"/>
            </w:tcBorders>
          </w:tcPr>
          <w:p w14:paraId="482A26EF"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hideMark/>
          </w:tcPr>
          <w:p w14:paraId="14247345" w14:textId="77777777" w:rsidR="00D4174E" w:rsidRPr="00613175" w:rsidRDefault="00D4174E">
            <w:pPr>
              <w:pStyle w:val="TAL"/>
            </w:pPr>
            <w:r w:rsidRPr="00613175">
              <w:rPr>
                <w:i/>
              </w:rPr>
              <w:t xml:space="preserve">GET </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5566ECBD"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8950438" w14:textId="77777777" w:rsidR="00D4174E" w:rsidRPr="00613175" w:rsidRDefault="00D4174E">
            <w:pPr>
              <w:spacing w:after="0"/>
              <w:rPr>
                <w:rFonts w:ascii="Arial" w:hAnsi="Arial"/>
                <w:b/>
                <w:sz w:val="18"/>
                <w:lang w:eastAsia="en-US"/>
              </w:rPr>
            </w:pPr>
          </w:p>
        </w:tc>
      </w:tr>
      <w:tr w:rsidR="00D4174E" w:rsidRPr="00613175" w14:paraId="1E8EAD75" w14:textId="77777777" w:rsidTr="00D4174E">
        <w:trPr>
          <w:cantSplit/>
          <w:jc w:val="center"/>
        </w:trPr>
        <w:tc>
          <w:tcPr>
            <w:tcW w:w="1811" w:type="dxa"/>
            <w:tcBorders>
              <w:top w:val="nil"/>
              <w:left w:val="single" w:sz="4" w:space="0" w:color="auto"/>
              <w:bottom w:val="nil"/>
              <w:right w:val="single" w:sz="4" w:space="0" w:color="auto"/>
            </w:tcBorders>
            <w:hideMark/>
          </w:tcPr>
          <w:p w14:paraId="3BAAA4EB" w14:textId="77777777" w:rsidR="00D4174E" w:rsidRPr="00613175" w:rsidRDefault="00D4174E">
            <w:pPr>
              <w:pStyle w:val="TAL"/>
            </w:pPr>
            <w:r w:rsidRPr="00613175">
              <w:tab/>
              <w:t>Request-URI</w:t>
            </w:r>
          </w:p>
        </w:tc>
        <w:tc>
          <w:tcPr>
            <w:tcW w:w="851" w:type="dxa"/>
            <w:tcBorders>
              <w:top w:val="nil"/>
              <w:left w:val="single" w:sz="4" w:space="0" w:color="auto"/>
              <w:bottom w:val="nil"/>
              <w:right w:val="single" w:sz="4" w:space="0" w:color="auto"/>
            </w:tcBorders>
          </w:tcPr>
          <w:p w14:paraId="1C85B120"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4FE8E5BA" w14:textId="77777777" w:rsidR="00D4174E" w:rsidRPr="00613175" w:rsidRDefault="00D4174E">
            <w:pPr>
              <w:pStyle w:val="TAL"/>
            </w:pPr>
            <w:r w:rsidRPr="00613175">
              <w:t>Request-URI</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4C1E6E4"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DC375E6" w14:textId="77777777" w:rsidR="00D4174E" w:rsidRPr="00613175" w:rsidRDefault="00D4174E">
            <w:pPr>
              <w:spacing w:after="0"/>
              <w:rPr>
                <w:rFonts w:ascii="Arial" w:hAnsi="Arial"/>
                <w:b/>
                <w:sz w:val="18"/>
                <w:lang w:eastAsia="en-US"/>
              </w:rPr>
            </w:pPr>
          </w:p>
        </w:tc>
      </w:tr>
      <w:tr w:rsidR="00D4174E" w:rsidRPr="00613175" w14:paraId="763A97F5" w14:textId="77777777" w:rsidTr="00D4174E">
        <w:trPr>
          <w:cantSplit/>
          <w:jc w:val="center"/>
        </w:trPr>
        <w:tc>
          <w:tcPr>
            <w:tcW w:w="1811" w:type="dxa"/>
            <w:tcBorders>
              <w:top w:val="nil"/>
              <w:left w:val="single" w:sz="4" w:space="0" w:color="auto"/>
              <w:bottom w:val="single" w:sz="4" w:space="0" w:color="auto"/>
              <w:right w:val="single" w:sz="4" w:space="0" w:color="auto"/>
            </w:tcBorders>
            <w:hideMark/>
          </w:tcPr>
          <w:p w14:paraId="62A11E1E" w14:textId="77777777" w:rsidR="00D4174E" w:rsidRPr="00613175" w:rsidRDefault="00D4174E">
            <w:pPr>
              <w:pStyle w:val="TAL"/>
            </w:pPr>
            <w:r w:rsidRPr="00613175">
              <w:tab/>
              <w:t>Version</w:t>
            </w:r>
          </w:p>
        </w:tc>
        <w:tc>
          <w:tcPr>
            <w:tcW w:w="851" w:type="dxa"/>
            <w:tcBorders>
              <w:top w:val="nil"/>
              <w:left w:val="single" w:sz="4" w:space="0" w:color="auto"/>
              <w:bottom w:val="single" w:sz="4" w:space="0" w:color="auto"/>
              <w:right w:val="single" w:sz="4" w:space="0" w:color="auto"/>
            </w:tcBorders>
          </w:tcPr>
          <w:p w14:paraId="5A0D6314" w14:textId="77777777" w:rsidR="00D4174E" w:rsidRPr="00613175" w:rsidRDefault="00D4174E">
            <w:pPr>
              <w:pStyle w:val="TAL"/>
              <w:rPr>
                <w:i/>
              </w:rPr>
            </w:pPr>
          </w:p>
        </w:tc>
        <w:tc>
          <w:tcPr>
            <w:tcW w:w="4820" w:type="dxa"/>
            <w:tcBorders>
              <w:top w:val="nil"/>
              <w:left w:val="single" w:sz="4" w:space="0" w:color="auto"/>
              <w:bottom w:val="single" w:sz="4" w:space="0" w:color="auto"/>
              <w:right w:val="single" w:sz="4" w:space="0" w:color="auto"/>
            </w:tcBorders>
            <w:hideMark/>
          </w:tcPr>
          <w:p w14:paraId="4E9ECB9C" w14:textId="77777777" w:rsidR="00D4174E" w:rsidRPr="00613175" w:rsidRDefault="00D4174E">
            <w:pPr>
              <w:pStyle w:val="TAL"/>
            </w:pPr>
            <w:r w:rsidRPr="00613175">
              <w:rPr>
                <w:i/>
              </w:rPr>
              <w:t xml:space="preserve">HTTP/ </w:t>
            </w:r>
            <w:r w:rsidRPr="00613175">
              <w:t>DIGIT.DIGIT</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CF5F53E"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2CE0FA2" w14:textId="77777777" w:rsidR="00D4174E" w:rsidRPr="00613175" w:rsidRDefault="00D4174E">
            <w:pPr>
              <w:spacing w:after="0"/>
              <w:rPr>
                <w:rFonts w:ascii="Arial" w:hAnsi="Arial"/>
                <w:b/>
                <w:sz w:val="18"/>
                <w:lang w:eastAsia="en-US"/>
              </w:rPr>
            </w:pPr>
          </w:p>
        </w:tc>
      </w:tr>
      <w:tr w:rsidR="00D4174E" w:rsidRPr="00613175" w14:paraId="04BFE4B5" w14:textId="77777777" w:rsidTr="00D4174E">
        <w:trPr>
          <w:cantSplit/>
          <w:jc w:val="center"/>
        </w:trPr>
        <w:tc>
          <w:tcPr>
            <w:tcW w:w="1811" w:type="dxa"/>
            <w:tcBorders>
              <w:top w:val="single" w:sz="4" w:space="0" w:color="auto"/>
              <w:left w:val="single" w:sz="4" w:space="0" w:color="auto"/>
              <w:bottom w:val="nil"/>
              <w:right w:val="single" w:sz="4" w:space="0" w:color="auto"/>
            </w:tcBorders>
            <w:hideMark/>
          </w:tcPr>
          <w:p w14:paraId="40E4979A" w14:textId="77777777" w:rsidR="00D4174E" w:rsidRPr="00613175" w:rsidRDefault="00D4174E">
            <w:pPr>
              <w:keepNext/>
              <w:keepLines/>
              <w:spacing w:after="0"/>
              <w:rPr>
                <w:rFonts w:ascii="Arial" w:hAnsi="Arial"/>
                <w:sz w:val="18"/>
              </w:rPr>
            </w:pPr>
            <w:r w:rsidRPr="00613175">
              <w:rPr>
                <w:rFonts w:ascii="Arial" w:hAnsi="Arial"/>
                <w:b/>
                <w:sz w:val="18"/>
              </w:rPr>
              <w:t>Host</w:t>
            </w:r>
          </w:p>
        </w:tc>
        <w:tc>
          <w:tcPr>
            <w:tcW w:w="851" w:type="dxa"/>
            <w:tcBorders>
              <w:top w:val="single" w:sz="4" w:space="0" w:color="auto"/>
              <w:left w:val="single" w:sz="4" w:space="0" w:color="auto"/>
              <w:bottom w:val="nil"/>
              <w:right w:val="single" w:sz="4" w:space="0" w:color="auto"/>
            </w:tcBorders>
          </w:tcPr>
          <w:p w14:paraId="1C98C3B1" w14:textId="77777777" w:rsidR="00D4174E" w:rsidRPr="00613175" w:rsidRDefault="00D4174E">
            <w:pPr>
              <w:keepNext/>
              <w:keepLines/>
              <w:spacing w:after="0"/>
              <w:rPr>
                <w:rFonts w:ascii="Arial" w:hAnsi="Arial"/>
                <w:i/>
                <w:sz w:val="18"/>
              </w:rPr>
            </w:pPr>
          </w:p>
        </w:tc>
        <w:tc>
          <w:tcPr>
            <w:tcW w:w="4820" w:type="dxa"/>
            <w:tcBorders>
              <w:top w:val="single" w:sz="4" w:space="0" w:color="auto"/>
              <w:left w:val="single" w:sz="4" w:space="0" w:color="auto"/>
              <w:bottom w:val="nil"/>
              <w:right w:val="single" w:sz="4" w:space="0" w:color="auto"/>
            </w:tcBorders>
          </w:tcPr>
          <w:p w14:paraId="2B98217D" w14:textId="77777777" w:rsidR="00D4174E" w:rsidRPr="00613175" w:rsidRDefault="00D4174E">
            <w:pPr>
              <w:keepNext/>
              <w:keepLines/>
              <w:spacing w:after="0"/>
              <w:rPr>
                <w:rFonts w:ascii="Arial" w:hAnsi="Arial"/>
                <w:i/>
                <w:sz w:val="18"/>
              </w:rPr>
            </w:pPr>
          </w:p>
        </w:tc>
        <w:tc>
          <w:tcPr>
            <w:tcW w:w="709" w:type="dxa"/>
            <w:vMerge w:val="restart"/>
            <w:tcBorders>
              <w:top w:val="single" w:sz="4" w:space="0" w:color="auto"/>
              <w:left w:val="single" w:sz="4" w:space="0" w:color="auto"/>
              <w:bottom w:val="single" w:sz="4" w:space="0" w:color="auto"/>
              <w:right w:val="single" w:sz="4" w:space="0" w:color="auto"/>
            </w:tcBorders>
          </w:tcPr>
          <w:p w14:paraId="06497721" w14:textId="77777777" w:rsidR="00D4174E" w:rsidRPr="00613175" w:rsidRDefault="00D4174E">
            <w:pPr>
              <w:keepNext/>
              <w:keepLines/>
              <w:spacing w:after="0"/>
              <w:rPr>
                <w:rFonts w:ascii="Arial" w:hAnsi="Arial"/>
                <w:sz w:val="18"/>
              </w:rPr>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4B6BE1BD" w14:textId="77777777" w:rsidR="00D4174E" w:rsidRPr="00613175" w:rsidRDefault="00D4174E">
            <w:pPr>
              <w:keepNext/>
              <w:keepLines/>
              <w:spacing w:after="0"/>
              <w:rPr>
                <w:rFonts w:ascii="Arial" w:hAnsi="Arial"/>
                <w:sz w:val="18"/>
              </w:rPr>
            </w:pPr>
            <w:r w:rsidRPr="00613175">
              <w:rPr>
                <w:rFonts w:ascii="Arial" w:hAnsi="Arial"/>
                <w:sz w:val="18"/>
              </w:rPr>
              <w:t>RFC 2616 [46]</w:t>
            </w:r>
          </w:p>
        </w:tc>
      </w:tr>
      <w:tr w:rsidR="00D4174E" w:rsidRPr="00613175" w14:paraId="5F99E4F5" w14:textId="77777777" w:rsidTr="00D4174E">
        <w:trPr>
          <w:cantSplit/>
          <w:jc w:val="center"/>
        </w:trPr>
        <w:tc>
          <w:tcPr>
            <w:tcW w:w="1811" w:type="dxa"/>
            <w:tcBorders>
              <w:top w:val="nil"/>
              <w:left w:val="single" w:sz="4" w:space="0" w:color="auto"/>
              <w:bottom w:val="single" w:sz="4" w:space="0" w:color="auto"/>
              <w:right w:val="single" w:sz="4" w:space="0" w:color="auto"/>
            </w:tcBorders>
            <w:hideMark/>
          </w:tcPr>
          <w:p w14:paraId="50B5AD73" w14:textId="77777777" w:rsidR="00D4174E" w:rsidRPr="00613175" w:rsidRDefault="00D4174E">
            <w:pPr>
              <w:keepNext/>
              <w:keepLines/>
              <w:spacing w:after="0"/>
              <w:rPr>
                <w:rFonts w:ascii="Arial" w:hAnsi="Arial"/>
                <w:sz w:val="18"/>
              </w:rPr>
            </w:pPr>
            <w:r w:rsidRPr="00613175">
              <w:rPr>
                <w:rFonts w:ascii="Arial" w:hAnsi="Arial"/>
                <w:sz w:val="18"/>
              </w:rPr>
              <w:tab/>
              <w:t>host</w:t>
            </w:r>
          </w:p>
        </w:tc>
        <w:tc>
          <w:tcPr>
            <w:tcW w:w="851" w:type="dxa"/>
            <w:tcBorders>
              <w:top w:val="nil"/>
              <w:left w:val="single" w:sz="4" w:space="0" w:color="auto"/>
              <w:bottom w:val="single" w:sz="4" w:space="0" w:color="auto"/>
              <w:right w:val="single" w:sz="4" w:space="0" w:color="auto"/>
            </w:tcBorders>
          </w:tcPr>
          <w:p w14:paraId="64CBE95F" w14:textId="77777777" w:rsidR="00D4174E" w:rsidRPr="00613175" w:rsidRDefault="00D4174E">
            <w:pPr>
              <w:keepNext/>
              <w:keepLines/>
              <w:spacing w:after="0"/>
              <w:rPr>
                <w:rFonts w:ascii="Arial" w:hAnsi="Arial"/>
                <w:i/>
                <w:sz w:val="18"/>
              </w:rPr>
            </w:pPr>
          </w:p>
        </w:tc>
        <w:tc>
          <w:tcPr>
            <w:tcW w:w="4820" w:type="dxa"/>
            <w:tcBorders>
              <w:top w:val="nil"/>
              <w:left w:val="single" w:sz="4" w:space="0" w:color="auto"/>
              <w:bottom w:val="single" w:sz="4" w:space="0" w:color="auto"/>
              <w:right w:val="single" w:sz="4" w:space="0" w:color="auto"/>
            </w:tcBorders>
            <w:hideMark/>
          </w:tcPr>
          <w:p w14:paraId="7DC4BE1F" w14:textId="77777777" w:rsidR="00D4174E" w:rsidRPr="00613175" w:rsidRDefault="00D4174E">
            <w:pPr>
              <w:keepNext/>
              <w:keepLines/>
              <w:spacing w:after="0"/>
              <w:rPr>
                <w:rFonts w:ascii="Arial" w:hAnsi="Arial"/>
                <w:sz w:val="18"/>
              </w:rPr>
            </w:pPr>
            <w:r w:rsidRPr="00613175">
              <w:rPr>
                <w:rFonts w:ascii="Arial" w:hAnsi="Arial"/>
                <w:i/>
                <w:sz w:val="18"/>
              </w:rPr>
              <w:t>bsf.</w:t>
            </w:r>
            <w:r w:rsidRPr="00613175">
              <w:rPr>
                <w:rFonts w:ascii="Arial" w:hAnsi="Arial"/>
                <w:sz w:val="18"/>
              </w:rPr>
              <w:t>mnc&lt;MNC&gt;.mcc&lt;MCC&gt;</w:t>
            </w:r>
            <w:r w:rsidRPr="00613175">
              <w:rPr>
                <w:rFonts w:ascii="Arial" w:hAnsi="Arial"/>
                <w:i/>
                <w:sz w:val="18"/>
              </w:rPr>
              <w:t xml:space="preserve">.pub.3gppnetwork.org </w:t>
            </w:r>
            <w:r w:rsidRPr="00613175">
              <w:rPr>
                <w:rFonts w:ascii="Arial" w:hAnsi="Arial"/>
                <w:sz w:val="18"/>
              </w:rPr>
              <w:t>(when no ISIM available on the UICC), optionally followed by port 80</w:t>
            </w:r>
          </w:p>
          <w:p w14:paraId="7FBE9894" w14:textId="77777777" w:rsidR="00D4174E" w:rsidRPr="00613175" w:rsidRDefault="00D4174E">
            <w:pPr>
              <w:keepNext/>
              <w:keepLines/>
              <w:spacing w:after="0"/>
              <w:rPr>
                <w:rFonts w:ascii="Arial" w:hAnsi="Arial"/>
                <w:sz w:val="18"/>
              </w:rPr>
            </w:pPr>
            <w:r w:rsidRPr="00613175">
              <w:rPr>
                <w:rFonts w:ascii="Arial" w:hAnsi="Arial"/>
                <w:sz w:val="18"/>
              </w:rPr>
              <w:t>or</w:t>
            </w:r>
          </w:p>
          <w:p w14:paraId="4DF06691" w14:textId="77777777" w:rsidR="00D4174E" w:rsidRPr="00613175" w:rsidRDefault="00D4174E">
            <w:pPr>
              <w:keepNext/>
              <w:keepLines/>
              <w:spacing w:after="0"/>
              <w:rPr>
                <w:rFonts w:ascii="Arial" w:hAnsi="Arial"/>
                <w:sz w:val="18"/>
              </w:rPr>
            </w:pPr>
            <w:r w:rsidRPr="00613175">
              <w:rPr>
                <w:rFonts w:ascii="Arial" w:hAnsi="Arial"/>
                <w:i/>
                <w:sz w:val="18"/>
              </w:rPr>
              <w:t>bsf.</w:t>
            </w:r>
            <w:r w:rsidRPr="00613175">
              <w:rPr>
                <w:rFonts w:ascii="Arial" w:hAnsi="Arial"/>
                <w:sz w:val="18"/>
              </w:rPr>
              <w:t>domain name (when using ISIM), optionally followed by port 80</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A9BABCF"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11AE396" w14:textId="77777777" w:rsidR="00D4174E" w:rsidRPr="00613175" w:rsidRDefault="00D4174E">
            <w:pPr>
              <w:spacing w:after="0"/>
              <w:rPr>
                <w:rFonts w:ascii="Arial" w:hAnsi="Arial"/>
                <w:sz w:val="18"/>
                <w:lang w:eastAsia="en-US"/>
              </w:rPr>
            </w:pPr>
          </w:p>
        </w:tc>
      </w:tr>
      <w:tr w:rsidR="00D4174E" w:rsidRPr="00613175" w14:paraId="58FB5BBD" w14:textId="77777777" w:rsidTr="00D4174E">
        <w:trPr>
          <w:cantSplit/>
          <w:jc w:val="center"/>
        </w:trPr>
        <w:tc>
          <w:tcPr>
            <w:tcW w:w="1811" w:type="dxa"/>
            <w:tcBorders>
              <w:top w:val="nil"/>
              <w:left w:val="single" w:sz="4" w:space="0" w:color="auto"/>
              <w:bottom w:val="nil"/>
              <w:right w:val="single" w:sz="4" w:space="0" w:color="auto"/>
            </w:tcBorders>
            <w:hideMark/>
          </w:tcPr>
          <w:p w14:paraId="2DF16153" w14:textId="77777777" w:rsidR="00D4174E" w:rsidRPr="00613175" w:rsidRDefault="00D4174E">
            <w:pPr>
              <w:pStyle w:val="TAL"/>
              <w:rPr>
                <w:b/>
              </w:rPr>
            </w:pPr>
            <w:r w:rsidRPr="00613175">
              <w:rPr>
                <w:b/>
              </w:rPr>
              <w:t>Authorization</w:t>
            </w:r>
          </w:p>
        </w:tc>
        <w:tc>
          <w:tcPr>
            <w:tcW w:w="851" w:type="dxa"/>
            <w:tcBorders>
              <w:top w:val="nil"/>
              <w:left w:val="single" w:sz="4" w:space="0" w:color="auto"/>
              <w:bottom w:val="nil"/>
              <w:right w:val="single" w:sz="4" w:space="0" w:color="auto"/>
            </w:tcBorders>
          </w:tcPr>
          <w:p w14:paraId="202F6A39"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560AC19B" w14:textId="77777777" w:rsidR="00D4174E" w:rsidRPr="00613175" w:rsidRDefault="00D4174E">
            <w:pPr>
              <w:pStyle w:val="TAL"/>
            </w:pPr>
            <w:r w:rsidRPr="00613175">
              <w:rPr>
                <w:i/>
              </w:rPr>
              <w:t>Digest</w:t>
            </w:r>
          </w:p>
        </w:tc>
        <w:tc>
          <w:tcPr>
            <w:tcW w:w="709" w:type="dxa"/>
            <w:vMerge w:val="restart"/>
            <w:tcBorders>
              <w:top w:val="single" w:sz="4" w:space="0" w:color="auto"/>
              <w:left w:val="single" w:sz="4" w:space="0" w:color="auto"/>
              <w:bottom w:val="single" w:sz="4" w:space="0" w:color="auto"/>
              <w:right w:val="single" w:sz="4" w:space="0" w:color="auto"/>
            </w:tcBorders>
          </w:tcPr>
          <w:p w14:paraId="75B23A49" w14:textId="77777777" w:rsidR="00D4174E" w:rsidRPr="00613175" w:rsidRDefault="00D4174E">
            <w:pPr>
              <w:pStyle w:val="TAL"/>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517300B3" w14:textId="77777777" w:rsidR="00D4174E" w:rsidRPr="00613175" w:rsidRDefault="00D4174E">
            <w:pPr>
              <w:pStyle w:val="TAL"/>
            </w:pPr>
            <w:r w:rsidRPr="00613175">
              <w:t>RFC 2616 [46]</w:t>
            </w:r>
          </w:p>
          <w:p w14:paraId="43EEA85F" w14:textId="77777777" w:rsidR="00D4174E" w:rsidRPr="00613175" w:rsidRDefault="00D4174E">
            <w:pPr>
              <w:pStyle w:val="TAL"/>
            </w:pPr>
            <w:r w:rsidRPr="00613175">
              <w:t>RFC 2617 [23]</w:t>
            </w:r>
          </w:p>
          <w:p w14:paraId="35BE1A15" w14:textId="77777777" w:rsidR="00D4174E" w:rsidRPr="00613175" w:rsidRDefault="00D4174E">
            <w:pPr>
              <w:pStyle w:val="TAL"/>
            </w:pPr>
            <w:r w:rsidRPr="00613175">
              <w:t>RFC 3310 [47]</w:t>
            </w:r>
          </w:p>
        </w:tc>
      </w:tr>
      <w:tr w:rsidR="00D4174E" w:rsidRPr="00613175" w14:paraId="2AF8A3D3" w14:textId="77777777" w:rsidTr="00D4174E">
        <w:trPr>
          <w:cantSplit/>
          <w:jc w:val="center"/>
        </w:trPr>
        <w:tc>
          <w:tcPr>
            <w:tcW w:w="1811" w:type="dxa"/>
            <w:tcBorders>
              <w:top w:val="nil"/>
              <w:left w:val="single" w:sz="4" w:space="0" w:color="auto"/>
              <w:bottom w:val="nil"/>
              <w:right w:val="single" w:sz="4" w:space="0" w:color="auto"/>
            </w:tcBorders>
          </w:tcPr>
          <w:p w14:paraId="3DFB3FC5" w14:textId="77777777" w:rsidR="00D4174E" w:rsidRPr="00613175" w:rsidRDefault="00D4174E">
            <w:pPr>
              <w:pStyle w:val="TAL"/>
              <w:rPr>
                <w:b/>
              </w:rPr>
            </w:pPr>
          </w:p>
        </w:tc>
        <w:tc>
          <w:tcPr>
            <w:tcW w:w="851" w:type="dxa"/>
            <w:tcBorders>
              <w:top w:val="nil"/>
              <w:left w:val="single" w:sz="4" w:space="0" w:color="auto"/>
              <w:bottom w:val="nil"/>
              <w:right w:val="single" w:sz="4" w:space="0" w:color="auto"/>
            </w:tcBorders>
          </w:tcPr>
          <w:p w14:paraId="6ACA47CC" w14:textId="77777777" w:rsidR="00D4174E" w:rsidRPr="00613175" w:rsidRDefault="00D4174E">
            <w:pPr>
              <w:pStyle w:val="TAL"/>
            </w:pPr>
          </w:p>
        </w:tc>
        <w:tc>
          <w:tcPr>
            <w:tcW w:w="4820" w:type="dxa"/>
            <w:tcBorders>
              <w:top w:val="nil"/>
              <w:left w:val="single" w:sz="4" w:space="0" w:color="auto"/>
              <w:bottom w:val="nil"/>
              <w:right w:val="single" w:sz="4" w:space="0" w:color="auto"/>
            </w:tcBorders>
          </w:tcPr>
          <w:p w14:paraId="6D315824" w14:textId="77777777" w:rsidR="00D4174E" w:rsidRPr="00613175" w:rsidRDefault="00D4174E">
            <w:pPr>
              <w:pStyle w:val="TAL"/>
              <w:rPr>
                <w:i/>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90F40CF"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936160B" w14:textId="77777777" w:rsidR="00D4174E" w:rsidRPr="00613175" w:rsidRDefault="00D4174E">
            <w:pPr>
              <w:spacing w:after="0"/>
              <w:rPr>
                <w:rFonts w:ascii="Arial" w:hAnsi="Arial"/>
                <w:sz w:val="18"/>
                <w:lang w:eastAsia="en-US"/>
              </w:rPr>
            </w:pPr>
          </w:p>
        </w:tc>
      </w:tr>
      <w:tr w:rsidR="00D4174E" w:rsidRPr="00613175" w14:paraId="293B55A1" w14:textId="77777777" w:rsidTr="00D4174E">
        <w:trPr>
          <w:cantSplit/>
          <w:jc w:val="center"/>
        </w:trPr>
        <w:tc>
          <w:tcPr>
            <w:tcW w:w="1811" w:type="dxa"/>
            <w:tcBorders>
              <w:top w:val="nil"/>
              <w:left w:val="single" w:sz="4" w:space="0" w:color="auto"/>
              <w:bottom w:val="nil"/>
              <w:right w:val="single" w:sz="4" w:space="0" w:color="auto"/>
            </w:tcBorders>
            <w:hideMark/>
          </w:tcPr>
          <w:p w14:paraId="1FB1AAFF" w14:textId="77777777" w:rsidR="00D4174E" w:rsidRPr="00613175" w:rsidRDefault="00D4174E">
            <w:pPr>
              <w:pStyle w:val="TAL"/>
              <w:rPr>
                <w:b/>
              </w:rPr>
            </w:pPr>
            <w:r w:rsidRPr="00613175">
              <w:tab/>
              <w:t>username</w:t>
            </w:r>
          </w:p>
        </w:tc>
        <w:tc>
          <w:tcPr>
            <w:tcW w:w="851" w:type="dxa"/>
            <w:tcBorders>
              <w:top w:val="nil"/>
              <w:left w:val="single" w:sz="4" w:space="0" w:color="auto"/>
              <w:bottom w:val="nil"/>
              <w:right w:val="single" w:sz="4" w:space="0" w:color="auto"/>
            </w:tcBorders>
          </w:tcPr>
          <w:p w14:paraId="7DF9CE34"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73688B5C" w14:textId="77777777" w:rsidR="00D4174E" w:rsidRPr="00613175" w:rsidRDefault="00D4174E">
            <w:pPr>
              <w:pStyle w:val="TAL"/>
            </w:pPr>
            <w:r w:rsidRPr="00613175">
              <w:t>private user identity as stored in EF</w:t>
            </w:r>
            <w:r w:rsidRPr="00613175">
              <w:rPr>
                <w:vertAlign w:val="subscript"/>
              </w:rPr>
              <w:t xml:space="preserve">IMPI </w:t>
            </w:r>
            <w:r w:rsidRPr="00613175">
              <w:t>(when using ISIM)</w:t>
            </w:r>
          </w:p>
          <w:p w14:paraId="0CB74CF9" w14:textId="77777777" w:rsidR="00D4174E" w:rsidRPr="00613175" w:rsidRDefault="00D4174E">
            <w:pPr>
              <w:pStyle w:val="TAL"/>
            </w:pPr>
            <w:r w:rsidRPr="00613175">
              <w:t>or</w:t>
            </w:r>
          </w:p>
          <w:p w14:paraId="6F10AC5E" w14:textId="77777777" w:rsidR="00D4174E" w:rsidRPr="00613175" w:rsidRDefault="00D4174E">
            <w:pPr>
              <w:pStyle w:val="TAL"/>
            </w:pPr>
            <w:r w:rsidRPr="00613175">
              <w:t xml:space="preserve">private user identity derived from IMSI (when no ISIM available on the UICC) </w:t>
            </w:r>
          </w:p>
          <w:p w14:paraId="6DB19007" w14:textId="77777777" w:rsidR="00D4174E" w:rsidRPr="00613175" w:rsidRDefault="00D4174E">
            <w:pPr>
              <w:pStyle w:val="TAL"/>
            </w:pPr>
            <w:r w:rsidRPr="00613175">
              <w:t>or</w:t>
            </w:r>
          </w:p>
          <w:p w14:paraId="4FEF3C60" w14:textId="77777777" w:rsidR="00D4174E" w:rsidRPr="00613175" w:rsidRDefault="00D4174E">
            <w:pPr>
              <w:pStyle w:val="TAL"/>
            </w:pPr>
            <w:r w:rsidRPr="00613175">
              <w:t>the value of the TMPI if one has been associated with the private user identity as described in 3GPP TS 33.220 [44]</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27EC1501"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6EE90F2" w14:textId="77777777" w:rsidR="00D4174E" w:rsidRPr="00613175" w:rsidRDefault="00D4174E">
            <w:pPr>
              <w:spacing w:after="0"/>
              <w:rPr>
                <w:rFonts w:ascii="Arial" w:hAnsi="Arial"/>
                <w:sz w:val="18"/>
                <w:lang w:eastAsia="en-US"/>
              </w:rPr>
            </w:pPr>
          </w:p>
        </w:tc>
      </w:tr>
      <w:tr w:rsidR="00D4174E" w:rsidRPr="00613175" w14:paraId="7CFBBE3A" w14:textId="77777777" w:rsidTr="00D4174E">
        <w:trPr>
          <w:cantSplit/>
          <w:jc w:val="center"/>
        </w:trPr>
        <w:tc>
          <w:tcPr>
            <w:tcW w:w="1811" w:type="dxa"/>
            <w:tcBorders>
              <w:top w:val="nil"/>
              <w:left w:val="single" w:sz="4" w:space="0" w:color="auto"/>
              <w:bottom w:val="nil"/>
              <w:right w:val="single" w:sz="4" w:space="0" w:color="auto"/>
            </w:tcBorders>
          </w:tcPr>
          <w:p w14:paraId="6450C06D" w14:textId="77777777" w:rsidR="00D4174E" w:rsidRPr="00613175" w:rsidRDefault="00D4174E">
            <w:pPr>
              <w:pStyle w:val="TAL"/>
              <w:rPr>
                <w:b/>
              </w:rPr>
            </w:pPr>
          </w:p>
        </w:tc>
        <w:tc>
          <w:tcPr>
            <w:tcW w:w="851" w:type="dxa"/>
            <w:tcBorders>
              <w:top w:val="nil"/>
              <w:left w:val="single" w:sz="4" w:space="0" w:color="auto"/>
              <w:bottom w:val="nil"/>
              <w:right w:val="single" w:sz="4" w:space="0" w:color="auto"/>
            </w:tcBorders>
          </w:tcPr>
          <w:p w14:paraId="08F3059E" w14:textId="77777777" w:rsidR="00D4174E" w:rsidRPr="00613175" w:rsidRDefault="00D4174E">
            <w:pPr>
              <w:pStyle w:val="TAL"/>
            </w:pPr>
          </w:p>
        </w:tc>
        <w:tc>
          <w:tcPr>
            <w:tcW w:w="4820" w:type="dxa"/>
            <w:tcBorders>
              <w:top w:val="nil"/>
              <w:left w:val="single" w:sz="4" w:space="0" w:color="auto"/>
              <w:bottom w:val="nil"/>
              <w:right w:val="single" w:sz="4" w:space="0" w:color="auto"/>
            </w:tcBorders>
          </w:tcPr>
          <w:p w14:paraId="6E2B4714" w14:textId="77777777" w:rsidR="00D4174E" w:rsidRPr="00613175" w:rsidRDefault="00D4174E">
            <w:pPr>
              <w:pStyle w:val="TAL"/>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D52AB73"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78824E2" w14:textId="77777777" w:rsidR="00D4174E" w:rsidRPr="00613175" w:rsidRDefault="00D4174E">
            <w:pPr>
              <w:spacing w:after="0"/>
              <w:rPr>
                <w:rFonts w:ascii="Arial" w:hAnsi="Arial"/>
                <w:sz w:val="18"/>
                <w:lang w:eastAsia="en-US"/>
              </w:rPr>
            </w:pPr>
          </w:p>
        </w:tc>
      </w:tr>
      <w:tr w:rsidR="00D4174E" w:rsidRPr="00613175" w14:paraId="011E3DE3" w14:textId="77777777" w:rsidTr="00D4174E">
        <w:trPr>
          <w:cantSplit/>
          <w:jc w:val="center"/>
        </w:trPr>
        <w:tc>
          <w:tcPr>
            <w:tcW w:w="1811" w:type="dxa"/>
            <w:tcBorders>
              <w:top w:val="nil"/>
              <w:left w:val="single" w:sz="4" w:space="0" w:color="auto"/>
              <w:bottom w:val="nil"/>
              <w:right w:val="single" w:sz="4" w:space="0" w:color="auto"/>
            </w:tcBorders>
            <w:hideMark/>
          </w:tcPr>
          <w:p w14:paraId="60BDA5E3" w14:textId="77777777" w:rsidR="00D4174E" w:rsidRPr="00613175" w:rsidRDefault="00D4174E">
            <w:pPr>
              <w:pStyle w:val="TAL"/>
              <w:rPr>
                <w:b/>
              </w:rPr>
            </w:pPr>
            <w:r w:rsidRPr="00613175">
              <w:rPr>
                <w:b/>
              </w:rPr>
              <w:tab/>
            </w:r>
            <w:r w:rsidRPr="00613175">
              <w:t>realm</w:t>
            </w:r>
          </w:p>
        </w:tc>
        <w:tc>
          <w:tcPr>
            <w:tcW w:w="851" w:type="dxa"/>
            <w:tcBorders>
              <w:top w:val="nil"/>
              <w:left w:val="single" w:sz="4" w:space="0" w:color="auto"/>
              <w:bottom w:val="nil"/>
              <w:right w:val="single" w:sz="4" w:space="0" w:color="auto"/>
            </w:tcBorders>
          </w:tcPr>
          <w:p w14:paraId="6691E82E" w14:textId="77777777" w:rsidR="00D4174E" w:rsidRPr="00613175" w:rsidRDefault="00D4174E">
            <w:pPr>
              <w:pStyle w:val="TAL"/>
            </w:pPr>
          </w:p>
        </w:tc>
        <w:tc>
          <w:tcPr>
            <w:tcW w:w="4820" w:type="dxa"/>
            <w:tcBorders>
              <w:top w:val="nil"/>
              <w:left w:val="single" w:sz="4" w:space="0" w:color="auto"/>
              <w:bottom w:val="nil"/>
              <w:right w:val="single" w:sz="4" w:space="0" w:color="auto"/>
            </w:tcBorders>
            <w:hideMark/>
          </w:tcPr>
          <w:p w14:paraId="06850A13" w14:textId="77777777" w:rsidR="00D4174E" w:rsidRPr="00613175" w:rsidRDefault="00D4174E">
            <w:pPr>
              <w:pStyle w:val="TAL"/>
            </w:pPr>
            <w:r w:rsidRPr="00613175">
              <w:t>same value as received in the realm directive in the WWW Authenticate header sent by SS</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8E03AD1"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D3D3B72" w14:textId="77777777" w:rsidR="00D4174E" w:rsidRPr="00613175" w:rsidRDefault="00D4174E">
            <w:pPr>
              <w:spacing w:after="0"/>
              <w:rPr>
                <w:rFonts w:ascii="Arial" w:hAnsi="Arial"/>
                <w:sz w:val="18"/>
                <w:lang w:eastAsia="en-US"/>
              </w:rPr>
            </w:pPr>
          </w:p>
        </w:tc>
      </w:tr>
      <w:tr w:rsidR="00D4174E" w:rsidRPr="00613175" w14:paraId="73772DA7" w14:textId="77777777" w:rsidTr="00D4174E">
        <w:trPr>
          <w:cantSplit/>
          <w:jc w:val="center"/>
        </w:trPr>
        <w:tc>
          <w:tcPr>
            <w:tcW w:w="1811" w:type="dxa"/>
            <w:tcBorders>
              <w:top w:val="nil"/>
              <w:left w:val="single" w:sz="4" w:space="0" w:color="auto"/>
              <w:bottom w:val="nil"/>
              <w:right w:val="single" w:sz="4" w:space="0" w:color="auto"/>
            </w:tcBorders>
            <w:hideMark/>
          </w:tcPr>
          <w:p w14:paraId="0038ED28" w14:textId="77777777" w:rsidR="00D4174E" w:rsidRPr="00613175" w:rsidRDefault="00D4174E">
            <w:pPr>
              <w:pStyle w:val="TAL"/>
              <w:rPr>
                <w:b/>
              </w:rPr>
            </w:pPr>
            <w:r w:rsidRPr="00613175">
              <w:rPr>
                <w:b/>
              </w:rPr>
              <w:tab/>
            </w:r>
            <w:r w:rsidRPr="00613175">
              <w:t>opaque</w:t>
            </w:r>
          </w:p>
        </w:tc>
        <w:tc>
          <w:tcPr>
            <w:tcW w:w="851" w:type="dxa"/>
            <w:tcBorders>
              <w:top w:val="nil"/>
              <w:left w:val="single" w:sz="4" w:space="0" w:color="auto"/>
              <w:bottom w:val="nil"/>
              <w:right w:val="single" w:sz="4" w:space="0" w:color="auto"/>
            </w:tcBorders>
          </w:tcPr>
          <w:p w14:paraId="22EEDA25"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tcPr>
          <w:p w14:paraId="40338EC6" w14:textId="77777777" w:rsidR="00D4174E" w:rsidRPr="00613175" w:rsidRDefault="00D4174E">
            <w:pPr>
              <w:pStyle w:val="TAL"/>
              <w:rPr>
                <w:i/>
              </w:rPr>
            </w:pPr>
            <w:r w:rsidRPr="00613175">
              <w:rPr>
                <w:i/>
              </w:rPr>
              <w:t>5ccc069c403ebaf9f0171e9517f30e41</w:t>
            </w:r>
          </w:p>
          <w:p w14:paraId="14F92164" w14:textId="77777777" w:rsidR="00D4174E" w:rsidRPr="00613175" w:rsidRDefault="00D4174E">
            <w:pPr>
              <w:pStyle w:val="TAL"/>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482BC8A"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1687D15A" w14:textId="77777777" w:rsidR="00D4174E" w:rsidRPr="00613175" w:rsidRDefault="00D4174E">
            <w:pPr>
              <w:spacing w:after="0"/>
              <w:rPr>
                <w:rFonts w:ascii="Arial" w:hAnsi="Arial"/>
                <w:sz w:val="18"/>
                <w:lang w:eastAsia="en-US"/>
              </w:rPr>
            </w:pPr>
          </w:p>
        </w:tc>
      </w:tr>
      <w:tr w:rsidR="00D4174E" w:rsidRPr="00613175" w14:paraId="6ADF18CC" w14:textId="77777777" w:rsidTr="00D4174E">
        <w:trPr>
          <w:cantSplit/>
          <w:jc w:val="center"/>
        </w:trPr>
        <w:tc>
          <w:tcPr>
            <w:tcW w:w="1811" w:type="dxa"/>
            <w:tcBorders>
              <w:top w:val="nil"/>
              <w:left w:val="single" w:sz="4" w:space="0" w:color="auto"/>
              <w:bottom w:val="nil"/>
              <w:right w:val="single" w:sz="4" w:space="0" w:color="auto"/>
            </w:tcBorders>
            <w:hideMark/>
          </w:tcPr>
          <w:p w14:paraId="3E1F5634" w14:textId="77777777" w:rsidR="00D4174E" w:rsidRPr="00613175" w:rsidRDefault="00D4174E">
            <w:pPr>
              <w:pStyle w:val="TAL"/>
              <w:rPr>
                <w:b/>
              </w:rPr>
            </w:pPr>
            <w:r w:rsidRPr="00613175">
              <w:rPr>
                <w:b/>
              </w:rPr>
              <w:tab/>
            </w:r>
            <w:r w:rsidRPr="00613175">
              <w:t>digest-uri</w:t>
            </w:r>
          </w:p>
        </w:tc>
        <w:tc>
          <w:tcPr>
            <w:tcW w:w="851" w:type="dxa"/>
            <w:tcBorders>
              <w:top w:val="nil"/>
              <w:left w:val="single" w:sz="4" w:space="0" w:color="auto"/>
              <w:bottom w:val="nil"/>
              <w:right w:val="single" w:sz="4" w:space="0" w:color="auto"/>
            </w:tcBorders>
          </w:tcPr>
          <w:p w14:paraId="533AF084"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hideMark/>
          </w:tcPr>
          <w:p w14:paraId="1729D9D0" w14:textId="77777777" w:rsidR="00D4174E" w:rsidRPr="00613175" w:rsidRDefault="00D4174E">
            <w:pPr>
              <w:pStyle w:val="TAL"/>
            </w:pPr>
            <w:r w:rsidRPr="00613175">
              <w:t>absoluteURL http://&lt;BSF address&gt;/</w:t>
            </w:r>
          </w:p>
          <w:p w14:paraId="3B95BC95" w14:textId="77777777" w:rsidR="00D4174E" w:rsidRPr="00613175" w:rsidRDefault="00D4174E">
            <w:pPr>
              <w:pStyle w:val="TAL"/>
            </w:pPr>
            <w:r w:rsidRPr="00613175">
              <w:t>or</w:t>
            </w:r>
          </w:p>
          <w:p w14:paraId="7A70668F" w14:textId="77777777" w:rsidR="00D4174E" w:rsidRPr="00613175" w:rsidRDefault="00D4174E">
            <w:pPr>
              <w:pStyle w:val="TAL"/>
              <w:rPr>
                <w:i/>
              </w:rPr>
            </w:pPr>
            <w:r w:rsidRPr="00613175">
              <w:t>abs_path "/"</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51B7243"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8FB46FC" w14:textId="77777777" w:rsidR="00D4174E" w:rsidRPr="00613175" w:rsidRDefault="00D4174E">
            <w:pPr>
              <w:spacing w:after="0"/>
              <w:rPr>
                <w:rFonts w:ascii="Arial" w:hAnsi="Arial"/>
                <w:sz w:val="18"/>
                <w:lang w:eastAsia="en-US"/>
              </w:rPr>
            </w:pPr>
          </w:p>
        </w:tc>
      </w:tr>
      <w:tr w:rsidR="00D4174E" w:rsidRPr="00613175" w14:paraId="396DDEEF" w14:textId="77777777" w:rsidTr="00D4174E">
        <w:trPr>
          <w:cantSplit/>
          <w:jc w:val="center"/>
        </w:trPr>
        <w:tc>
          <w:tcPr>
            <w:tcW w:w="1811" w:type="dxa"/>
            <w:tcBorders>
              <w:top w:val="nil"/>
              <w:left w:val="single" w:sz="4" w:space="0" w:color="auto"/>
              <w:bottom w:val="nil"/>
              <w:right w:val="single" w:sz="4" w:space="0" w:color="auto"/>
            </w:tcBorders>
            <w:hideMark/>
          </w:tcPr>
          <w:p w14:paraId="0BC72F7E" w14:textId="77777777" w:rsidR="00D4174E" w:rsidRPr="00613175" w:rsidRDefault="00D4174E">
            <w:pPr>
              <w:pStyle w:val="TAL"/>
              <w:rPr>
                <w:b/>
              </w:rPr>
            </w:pPr>
            <w:r w:rsidRPr="00613175">
              <w:rPr>
                <w:b/>
              </w:rPr>
              <w:tab/>
            </w:r>
            <w:r w:rsidRPr="00613175">
              <w:t>cnonce-value</w:t>
            </w:r>
          </w:p>
        </w:tc>
        <w:tc>
          <w:tcPr>
            <w:tcW w:w="851" w:type="dxa"/>
            <w:tcBorders>
              <w:top w:val="nil"/>
              <w:left w:val="single" w:sz="4" w:space="0" w:color="auto"/>
              <w:bottom w:val="nil"/>
              <w:right w:val="single" w:sz="4" w:space="0" w:color="auto"/>
            </w:tcBorders>
          </w:tcPr>
          <w:p w14:paraId="73759F1B"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hideMark/>
          </w:tcPr>
          <w:p w14:paraId="0265C0B4" w14:textId="77777777" w:rsidR="00D4174E" w:rsidRPr="00613175" w:rsidRDefault="00D4174E">
            <w:pPr>
              <w:pStyle w:val="TAL"/>
              <w:rPr>
                <w:i/>
              </w:rPr>
            </w:pPr>
            <w:r w:rsidRPr="00613175">
              <w:t>value assigned by UE affecting the response calculation</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49E7077"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1D4D4C1E" w14:textId="77777777" w:rsidR="00D4174E" w:rsidRPr="00613175" w:rsidRDefault="00D4174E">
            <w:pPr>
              <w:spacing w:after="0"/>
              <w:rPr>
                <w:rFonts w:ascii="Arial" w:hAnsi="Arial"/>
                <w:sz w:val="18"/>
                <w:lang w:eastAsia="en-US"/>
              </w:rPr>
            </w:pPr>
          </w:p>
        </w:tc>
      </w:tr>
      <w:tr w:rsidR="00D4174E" w:rsidRPr="00613175" w14:paraId="780411C1" w14:textId="77777777" w:rsidTr="00D4174E">
        <w:trPr>
          <w:cantSplit/>
          <w:jc w:val="center"/>
        </w:trPr>
        <w:tc>
          <w:tcPr>
            <w:tcW w:w="1811" w:type="dxa"/>
            <w:tcBorders>
              <w:top w:val="nil"/>
              <w:left w:val="single" w:sz="4" w:space="0" w:color="auto"/>
              <w:bottom w:val="nil"/>
              <w:right w:val="single" w:sz="4" w:space="0" w:color="auto"/>
            </w:tcBorders>
            <w:hideMark/>
          </w:tcPr>
          <w:p w14:paraId="470E4DF7" w14:textId="77777777" w:rsidR="00D4174E" w:rsidRPr="00613175" w:rsidRDefault="00D4174E">
            <w:pPr>
              <w:pStyle w:val="TAL"/>
              <w:rPr>
                <w:b/>
              </w:rPr>
            </w:pPr>
            <w:r w:rsidRPr="00613175">
              <w:rPr>
                <w:b/>
              </w:rPr>
              <w:tab/>
            </w:r>
            <w:r w:rsidRPr="00613175">
              <w:t>nonce-count</w:t>
            </w:r>
          </w:p>
        </w:tc>
        <w:tc>
          <w:tcPr>
            <w:tcW w:w="851" w:type="dxa"/>
            <w:tcBorders>
              <w:top w:val="nil"/>
              <w:left w:val="single" w:sz="4" w:space="0" w:color="auto"/>
              <w:bottom w:val="nil"/>
              <w:right w:val="single" w:sz="4" w:space="0" w:color="auto"/>
            </w:tcBorders>
          </w:tcPr>
          <w:p w14:paraId="0AD1E017"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hideMark/>
          </w:tcPr>
          <w:p w14:paraId="308E804A" w14:textId="77777777" w:rsidR="00D4174E" w:rsidRPr="00613175" w:rsidRDefault="00D4174E">
            <w:pPr>
              <w:pStyle w:val="TAL"/>
              <w:rPr>
                <w:i/>
              </w:rPr>
            </w:pPr>
            <w:r w:rsidRPr="00613175">
              <w:rPr>
                <w:i/>
              </w:rPr>
              <w:t>00000001</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5DC579E"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11A4634" w14:textId="77777777" w:rsidR="00D4174E" w:rsidRPr="00613175" w:rsidRDefault="00D4174E">
            <w:pPr>
              <w:spacing w:after="0"/>
              <w:rPr>
                <w:rFonts w:ascii="Arial" w:hAnsi="Arial"/>
                <w:sz w:val="18"/>
                <w:lang w:eastAsia="en-US"/>
              </w:rPr>
            </w:pPr>
          </w:p>
        </w:tc>
      </w:tr>
      <w:tr w:rsidR="00D4174E" w:rsidRPr="00613175" w14:paraId="392AE1DE" w14:textId="77777777" w:rsidTr="00D4174E">
        <w:trPr>
          <w:cantSplit/>
          <w:jc w:val="center"/>
        </w:trPr>
        <w:tc>
          <w:tcPr>
            <w:tcW w:w="1811" w:type="dxa"/>
            <w:tcBorders>
              <w:top w:val="nil"/>
              <w:left w:val="single" w:sz="4" w:space="0" w:color="auto"/>
              <w:bottom w:val="nil"/>
              <w:right w:val="single" w:sz="4" w:space="0" w:color="auto"/>
            </w:tcBorders>
            <w:hideMark/>
          </w:tcPr>
          <w:p w14:paraId="4F2A0349" w14:textId="77777777" w:rsidR="00D4174E" w:rsidRPr="00613175" w:rsidRDefault="00D4174E">
            <w:pPr>
              <w:pStyle w:val="TAL"/>
              <w:rPr>
                <w:b/>
              </w:rPr>
            </w:pPr>
            <w:r w:rsidRPr="00613175">
              <w:rPr>
                <w:b/>
              </w:rPr>
              <w:tab/>
            </w:r>
            <w:r w:rsidRPr="00613175">
              <w:t>response</w:t>
            </w:r>
          </w:p>
        </w:tc>
        <w:tc>
          <w:tcPr>
            <w:tcW w:w="851" w:type="dxa"/>
            <w:tcBorders>
              <w:top w:val="nil"/>
              <w:left w:val="single" w:sz="4" w:space="0" w:color="auto"/>
              <w:bottom w:val="nil"/>
              <w:right w:val="single" w:sz="4" w:space="0" w:color="auto"/>
            </w:tcBorders>
          </w:tcPr>
          <w:p w14:paraId="19CCF032" w14:textId="77777777" w:rsidR="00D4174E" w:rsidRPr="00613175" w:rsidRDefault="00D4174E">
            <w:pPr>
              <w:pStyle w:val="TAL"/>
              <w:rPr>
                <w:i/>
              </w:rPr>
            </w:pPr>
          </w:p>
        </w:tc>
        <w:tc>
          <w:tcPr>
            <w:tcW w:w="4820" w:type="dxa"/>
            <w:tcBorders>
              <w:top w:val="nil"/>
              <w:left w:val="single" w:sz="4" w:space="0" w:color="auto"/>
              <w:bottom w:val="nil"/>
              <w:right w:val="single" w:sz="4" w:space="0" w:color="auto"/>
            </w:tcBorders>
            <w:hideMark/>
          </w:tcPr>
          <w:p w14:paraId="66277E7C" w14:textId="77777777" w:rsidR="00D4174E" w:rsidRPr="00613175" w:rsidRDefault="00D4174E">
            <w:pPr>
              <w:pStyle w:val="TAL"/>
              <w:rPr>
                <w:i/>
              </w:rPr>
            </w:pPr>
            <w:r w:rsidRPr="00613175">
              <w:t>response calculated by UE</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42C5076"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3178A8C" w14:textId="77777777" w:rsidR="00D4174E" w:rsidRPr="00613175" w:rsidRDefault="00D4174E">
            <w:pPr>
              <w:spacing w:after="0"/>
              <w:rPr>
                <w:rFonts w:ascii="Arial" w:hAnsi="Arial"/>
                <w:sz w:val="18"/>
                <w:lang w:eastAsia="en-US"/>
              </w:rPr>
            </w:pPr>
          </w:p>
        </w:tc>
      </w:tr>
      <w:tr w:rsidR="00D4174E" w:rsidRPr="00613175" w14:paraId="42CF2B12" w14:textId="77777777" w:rsidTr="00D4174E">
        <w:trPr>
          <w:cantSplit/>
          <w:jc w:val="center"/>
        </w:trPr>
        <w:tc>
          <w:tcPr>
            <w:tcW w:w="1811" w:type="dxa"/>
            <w:tcBorders>
              <w:top w:val="nil"/>
              <w:left w:val="single" w:sz="4" w:space="0" w:color="auto"/>
              <w:bottom w:val="single" w:sz="4" w:space="0" w:color="auto"/>
              <w:right w:val="single" w:sz="4" w:space="0" w:color="auto"/>
            </w:tcBorders>
            <w:hideMark/>
          </w:tcPr>
          <w:p w14:paraId="3D27E6A8" w14:textId="77777777" w:rsidR="00D4174E" w:rsidRPr="00613175" w:rsidRDefault="00D4174E">
            <w:pPr>
              <w:pStyle w:val="TAL"/>
              <w:rPr>
                <w:b/>
              </w:rPr>
            </w:pPr>
            <w:r w:rsidRPr="00613175">
              <w:rPr>
                <w:b/>
              </w:rPr>
              <w:tab/>
            </w:r>
            <w:r w:rsidRPr="00613175">
              <w:t>algorithm</w:t>
            </w:r>
          </w:p>
        </w:tc>
        <w:tc>
          <w:tcPr>
            <w:tcW w:w="851" w:type="dxa"/>
            <w:tcBorders>
              <w:top w:val="nil"/>
              <w:left w:val="single" w:sz="4" w:space="0" w:color="auto"/>
              <w:bottom w:val="single" w:sz="4" w:space="0" w:color="auto"/>
              <w:right w:val="single" w:sz="4" w:space="0" w:color="auto"/>
            </w:tcBorders>
          </w:tcPr>
          <w:p w14:paraId="3EC87FD1" w14:textId="77777777" w:rsidR="00D4174E" w:rsidRPr="00613175" w:rsidRDefault="00D4174E">
            <w:pPr>
              <w:pStyle w:val="TAL"/>
              <w:rPr>
                <w:i/>
              </w:rPr>
            </w:pPr>
          </w:p>
        </w:tc>
        <w:tc>
          <w:tcPr>
            <w:tcW w:w="4820" w:type="dxa"/>
            <w:tcBorders>
              <w:top w:val="nil"/>
              <w:left w:val="single" w:sz="4" w:space="0" w:color="auto"/>
              <w:bottom w:val="single" w:sz="4" w:space="0" w:color="auto"/>
              <w:right w:val="single" w:sz="4" w:space="0" w:color="auto"/>
            </w:tcBorders>
            <w:hideMark/>
          </w:tcPr>
          <w:p w14:paraId="2CDC4507" w14:textId="77777777" w:rsidR="00D4174E" w:rsidRPr="00613175" w:rsidRDefault="00D4174E">
            <w:pPr>
              <w:pStyle w:val="TAL"/>
              <w:rPr>
                <w:i/>
              </w:rPr>
            </w:pPr>
            <w:r w:rsidRPr="00613175">
              <w:rPr>
                <w:i/>
              </w:rPr>
              <w:t>AKAv1-MD5</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950D7B1"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D6F52FA" w14:textId="77777777" w:rsidR="00D4174E" w:rsidRPr="00613175" w:rsidRDefault="00D4174E">
            <w:pPr>
              <w:spacing w:after="0"/>
              <w:rPr>
                <w:rFonts w:ascii="Arial" w:hAnsi="Arial"/>
                <w:sz w:val="18"/>
                <w:lang w:eastAsia="en-US"/>
              </w:rPr>
            </w:pPr>
          </w:p>
        </w:tc>
      </w:tr>
    </w:tbl>
    <w:p w14:paraId="20B41ABF" w14:textId="77777777" w:rsidR="00D4174E" w:rsidRPr="00613175" w:rsidRDefault="00D4174E" w:rsidP="00D4174E">
      <w:pPr>
        <w:rPr>
          <w:lang w:eastAsia="en-US"/>
        </w:rPr>
      </w:pPr>
    </w:p>
    <w:p w14:paraId="3872D69F" w14:textId="77777777" w:rsidR="00D4174E" w:rsidRPr="00613175" w:rsidRDefault="00D4174E" w:rsidP="00D4174E">
      <w:pPr>
        <w:pStyle w:val="NO"/>
      </w:pPr>
      <w:r w:rsidRPr="00613175">
        <w:t>NOTE 1:</w:t>
      </w:r>
      <w:r w:rsidRPr="00613175">
        <w:tab/>
        <w:t>All choices for applicable conditions are described for each header.</w:t>
      </w:r>
    </w:p>
    <w:p w14:paraId="28A0654F" w14:textId="77777777" w:rsidR="00D4174E" w:rsidRPr="00613175" w:rsidRDefault="00D4174E" w:rsidP="00D4174E">
      <w:pPr>
        <w:pStyle w:val="H6"/>
        <w:rPr>
          <w:snapToGrid w:val="0"/>
        </w:rPr>
      </w:pPr>
      <w:r w:rsidRPr="00613175">
        <w:rPr>
          <w:snapToGrid w:val="0"/>
        </w:rPr>
        <w:t>HTTP Response (step 4)</w:t>
      </w:r>
    </w:p>
    <w:tbl>
      <w:tblPr>
        <w:tblW w:w="9750" w:type="dxa"/>
        <w:jc w:val="center"/>
        <w:tblLayout w:type="fixed"/>
        <w:tblCellMar>
          <w:left w:w="28" w:type="dxa"/>
        </w:tblCellMar>
        <w:tblLook w:val="01E0" w:firstRow="1" w:lastRow="1" w:firstColumn="1" w:lastColumn="1" w:noHBand="0" w:noVBand="0"/>
      </w:tblPr>
      <w:tblGrid>
        <w:gridCol w:w="1811"/>
        <w:gridCol w:w="851"/>
        <w:gridCol w:w="4820"/>
        <w:gridCol w:w="709"/>
        <w:gridCol w:w="1559"/>
      </w:tblGrid>
      <w:tr w:rsidR="00D4174E" w:rsidRPr="00613175" w14:paraId="371D9D50" w14:textId="77777777" w:rsidTr="00D4174E">
        <w:trPr>
          <w:cantSplit/>
          <w:tblHeader/>
          <w:jc w:val="center"/>
        </w:trPr>
        <w:tc>
          <w:tcPr>
            <w:tcW w:w="1809" w:type="dxa"/>
            <w:tcBorders>
              <w:top w:val="single" w:sz="4" w:space="0" w:color="auto"/>
              <w:left w:val="single" w:sz="4" w:space="0" w:color="auto"/>
              <w:bottom w:val="single" w:sz="4" w:space="0" w:color="auto"/>
              <w:right w:val="single" w:sz="4" w:space="0" w:color="auto"/>
            </w:tcBorders>
            <w:hideMark/>
          </w:tcPr>
          <w:p w14:paraId="2C5B4F7B" w14:textId="77777777" w:rsidR="00D4174E" w:rsidRPr="00613175" w:rsidRDefault="00D4174E">
            <w:pPr>
              <w:pStyle w:val="TAH"/>
            </w:pPr>
            <w:r w:rsidRPr="00613175">
              <w:t>Header/param</w:t>
            </w:r>
          </w:p>
        </w:tc>
        <w:tc>
          <w:tcPr>
            <w:tcW w:w="851" w:type="dxa"/>
            <w:tcBorders>
              <w:top w:val="single" w:sz="4" w:space="0" w:color="auto"/>
              <w:left w:val="single" w:sz="4" w:space="0" w:color="auto"/>
              <w:bottom w:val="single" w:sz="4" w:space="0" w:color="auto"/>
              <w:right w:val="single" w:sz="4" w:space="0" w:color="auto"/>
            </w:tcBorders>
            <w:hideMark/>
          </w:tcPr>
          <w:p w14:paraId="4604FBF9" w14:textId="77777777" w:rsidR="00D4174E" w:rsidRPr="00613175" w:rsidRDefault="00D4174E">
            <w:pPr>
              <w:pStyle w:val="TAH"/>
            </w:pPr>
            <w:r w:rsidRPr="00613175">
              <w:t>Cond</w:t>
            </w:r>
          </w:p>
        </w:tc>
        <w:tc>
          <w:tcPr>
            <w:tcW w:w="4819" w:type="dxa"/>
            <w:tcBorders>
              <w:top w:val="single" w:sz="4" w:space="0" w:color="auto"/>
              <w:left w:val="single" w:sz="4" w:space="0" w:color="auto"/>
              <w:bottom w:val="single" w:sz="4" w:space="0" w:color="auto"/>
              <w:right w:val="single" w:sz="4" w:space="0" w:color="auto"/>
            </w:tcBorders>
            <w:hideMark/>
          </w:tcPr>
          <w:p w14:paraId="48435493" w14:textId="77777777" w:rsidR="00D4174E" w:rsidRPr="00613175" w:rsidRDefault="00D4174E">
            <w:pPr>
              <w:pStyle w:val="TAH"/>
            </w:pPr>
            <w:r w:rsidRPr="00613175">
              <w:t>Value/remark</w:t>
            </w:r>
          </w:p>
        </w:tc>
        <w:tc>
          <w:tcPr>
            <w:tcW w:w="709" w:type="dxa"/>
            <w:tcBorders>
              <w:top w:val="single" w:sz="4" w:space="0" w:color="auto"/>
              <w:left w:val="single" w:sz="4" w:space="0" w:color="auto"/>
              <w:bottom w:val="single" w:sz="4" w:space="0" w:color="auto"/>
              <w:right w:val="single" w:sz="4" w:space="0" w:color="auto"/>
            </w:tcBorders>
            <w:hideMark/>
          </w:tcPr>
          <w:p w14:paraId="5A10726D" w14:textId="77777777" w:rsidR="00D4174E" w:rsidRPr="00613175" w:rsidRDefault="00D4174E">
            <w:pPr>
              <w:pStyle w:val="TAH"/>
            </w:pPr>
            <w:r w:rsidRPr="00613175">
              <w:t>Rel</w:t>
            </w:r>
          </w:p>
        </w:tc>
        <w:tc>
          <w:tcPr>
            <w:tcW w:w="1559" w:type="dxa"/>
            <w:tcBorders>
              <w:top w:val="single" w:sz="4" w:space="0" w:color="auto"/>
              <w:left w:val="single" w:sz="4" w:space="0" w:color="auto"/>
              <w:bottom w:val="single" w:sz="4" w:space="0" w:color="auto"/>
              <w:right w:val="single" w:sz="4" w:space="0" w:color="auto"/>
            </w:tcBorders>
            <w:hideMark/>
          </w:tcPr>
          <w:p w14:paraId="4402B66F" w14:textId="77777777" w:rsidR="00D4174E" w:rsidRPr="00613175" w:rsidRDefault="00D4174E">
            <w:pPr>
              <w:pStyle w:val="TAH"/>
            </w:pPr>
            <w:r w:rsidRPr="00613175">
              <w:t>Reference</w:t>
            </w:r>
          </w:p>
        </w:tc>
      </w:tr>
      <w:tr w:rsidR="00D4174E" w:rsidRPr="00613175" w14:paraId="5C32BCD5" w14:textId="77777777" w:rsidTr="00D4174E">
        <w:trPr>
          <w:cantSplit/>
          <w:jc w:val="center"/>
        </w:trPr>
        <w:tc>
          <w:tcPr>
            <w:tcW w:w="1809" w:type="dxa"/>
            <w:tcBorders>
              <w:top w:val="single" w:sz="4" w:space="0" w:color="auto"/>
              <w:left w:val="single" w:sz="4" w:space="0" w:color="auto"/>
              <w:bottom w:val="nil"/>
              <w:right w:val="single" w:sz="4" w:space="0" w:color="auto"/>
            </w:tcBorders>
            <w:hideMark/>
          </w:tcPr>
          <w:p w14:paraId="0628C980" w14:textId="77777777" w:rsidR="00D4174E" w:rsidRPr="00613175" w:rsidRDefault="00D4174E">
            <w:pPr>
              <w:pStyle w:val="TAL"/>
              <w:rPr>
                <w:b/>
              </w:rPr>
            </w:pPr>
            <w:r w:rsidRPr="00613175">
              <w:rPr>
                <w:b/>
              </w:rPr>
              <w:t>Status-Line</w:t>
            </w:r>
          </w:p>
        </w:tc>
        <w:tc>
          <w:tcPr>
            <w:tcW w:w="851" w:type="dxa"/>
            <w:tcBorders>
              <w:top w:val="single" w:sz="4" w:space="0" w:color="auto"/>
              <w:left w:val="single" w:sz="4" w:space="0" w:color="auto"/>
              <w:bottom w:val="nil"/>
              <w:right w:val="single" w:sz="4" w:space="0" w:color="auto"/>
            </w:tcBorders>
          </w:tcPr>
          <w:p w14:paraId="65C6F942" w14:textId="77777777" w:rsidR="00D4174E" w:rsidRPr="00613175" w:rsidRDefault="00D4174E">
            <w:pPr>
              <w:pStyle w:val="TAL"/>
            </w:pPr>
          </w:p>
        </w:tc>
        <w:tc>
          <w:tcPr>
            <w:tcW w:w="4819" w:type="dxa"/>
            <w:tcBorders>
              <w:top w:val="single" w:sz="4" w:space="0" w:color="auto"/>
              <w:left w:val="single" w:sz="4" w:space="0" w:color="auto"/>
              <w:bottom w:val="nil"/>
              <w:right w:val="single" w:sz="4" w:space="0" w:color="auto"/>
            </w:tcBorders>
          </w:tcPr>
          <w:p w14:paraId="1D5536F0" w14:textId="77777777" w:rsidR="00D4174E" w:rsidRPr="00613175" w:rsidRDefault="00D4174E">
            <w:pPr>
              <w:pStyle w:val="TAL"/>
            </w:pPr>
          </w:p>
        </w:tc>
        <w:tc>
          <w:tcPr>
            <w:tcW w:w="709" w:type="dxa"/>
            <w:vMerge w:val="restart"/>
            <w:tcBorders>
              <w:top w:val="single" w:sz="4" w:space="0" w:color="auto"/>
              <w:left w:val="single" w:sz="4" w:space="0" w:color="auto"/>
              <w:bottom w:val="single" w:sz="4" w:space="0" w:color="auto"/>
              <w:right w:val="single" w:sz="4" w:space="0" w:color="auto"/>
            </w:tcBorders>
          </w:tcPr>
          <w:p w14:paraId="6929667C" w14:textId="77777777" w:rsidR="00D4174E" w:rsidRPr="00613175" w:rsidRDefault="00D4174E">
            <w:pPr>
              <w:pStyle w:val="TAL"/>
            </w:pPr>
          </w:p>
        </w:tc>
        <w:tc>
          <w:tcPr>
            <w:tcW w:w="1559" w:type="dxa"/>
            <w:vMerge w:val="restart"/>
            <w:tcBorders>
              <w:top w:val="single" w:sz="4" w:space="0" w:color="auto"/>
              <w:left w:val="single" w:sz="4" w:space="0" w:color="auto"/>
              <w:bottom w:val="single" w:sz="4" w:space="0" w:color="auto"/>
              <w:right w:val="single" w:sz="4" w:space="0" w:color="auto"/>
            </w:tcBorders>
            <w:hideMark/>
          </w:tcPr>
          <w:p w14:paraId="744D7FF5" w14:textId="77777777" w:rsidR="00D4174E" w:rsidRPr="00613175" w:rsidRDefault="00D4174E">
            <w:pPr>
              <w:pStyle w:val="TAL"/>
              <w:rPr>
                <w:b/>
              </w:rPr>
            </w:pPr>
            <w:r w:rsidRPr="00613175">
              <w:t>RFC 2616 [46]</w:t>
            </w:r>
          </w:p>
        </w:tc>
      </w:tr>
      <w:tr w:rsidR="00D4174E" w:rsidRPr="00613175" w14:paraId="683E6DC7" w14:textId="77777777" w:rsidTr="00D4174E">
        <w:trPr>
          <w:cantSplit/>
          <w:jc w:val="center"/>
        </w:trPr>
        <w:tc>
          <w:tcPr>
            <w:tcW w:w="1809" w:type="dxa"/>
            <w:tcBorders>
              <w:top w:val="nil"/>
              <w:left w:val="single" w:sz="4" w:space="0" w:color="auto"/>
              <w:bottom w:val="nil"/>
              <w:right w:val="single" w:sz="4" w:space="0" w:color="auto"/>
            </w:tcBorders>
            <w:hideMark/>
          </w:tcPr>
          <w:p w14:paraId="218327B3" w14:textId="77777777" w:rsidR="00D4174E" w:rsidRPr="00613175" w:rsidRDefault="00D4174E">
            <w:pPr>
              <w:pStyle w:val="TAL"/>
            </w:pPr>
            <w:r w:rsidRPr="00613175">
              <w:tab/>
              <w:t>Version</w:t>
            </w:r>
          </w:p>
        </w:tc>
        <w:tc>
          <w:tcPr>
            <w:tcW w:w="851" w:type="dxa"/>
            <w:tcBorders>
              <w:top w:val="nil"/>
              <w:left w:val="single" w:sz="4" w:space="0" w:color="auto"/>
              <w:bottom w:val="nil"/>
              <w:right w:val="single" w:sz="4" w:space="0" w:color="auto"/>
            </w:tcBorders>
          </w:tcPr>
          <w:p w14:paraId="3F96BC38" w14:textId="77777777" w:rsidR="00D4174E" w:rsidRPr="00613175" w:rsidRDefault="00D4174E">
            <w:pPr>
              <w:pStyle w:val="TAL"/>
              <w:rPr>
                <w:i/>
              </w:rPr>
            </w:pPr>
          </w:p>
        </w:tc>
        <w:tc>
          <w:tcPr>
            <w:tcW w:w="4819" w:type="dxa"/>
            <w:tcBorders>
              <w:top w:val="nil"/>
              <w:left w:val="single" w:sz="4" w:space="0" w:color="auto"/>
              <w:bottom w:val="nil"/>
              <w:right w:val="single" w:sz="4" w:space="0" w:color="auto"/>
            </w:tcBorders>
            <w:hideMark/>
          </w:tcPr>
          <w:p w14:paraId="14BF810B" w14:textId="77777777" w:rsidR="00D4174E" w:rsidRPr="00613175" w:rsidRDefault="00D4174E">
            <w:pPr>
              <w:pStyle w:val="TAL"/>
            </w:pPr>
            <w:r w:rsidRPr="00613175">
              <w:rPr>
                <w:i/>
              </w:rPr>
              <w:t xml:space="preserve">HTTP/1.1 </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1C64E87"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FBF481D" w14:textId="77777777" w:rsidR="00D4174E" w:rsidRPr="00613175" w:rsidRDefault="00D4174E">
            <w:pPr>
              <w:spacing w:after="0"/>
              <w:rPr>
                <w:rFonts w:ascii="Arial" w:hAnsi="Arial"/>
                <w:b/>
                <w:sz w:val="18"/>
                <w:lang w:eastAsia="en-US"/>
              </w:rPr>
            </w:pPr>
          </w:p>
        </w:tc>
      </w:tr>
      <w:tr w:rsidR="00D4174E" w:rsidRPr="00613175" w14:paraId="0E02C971" w14:textId="77777777" w:rsidTr="00D4174E">
        <w:trPr>
          <w:cantSplit/>
          <w:jc w:val="center"/>
        </w:trPr>
        <w:tc>
          <w:tcPr>
            <w:tcW w:w="1809" w:type="dxa"/>
            <w:tcBorders>
              <w:top w:val="nil"/>
              <w:left w:val="single" w:sz="4" w:space="0" w:color="auto"/>
              <w:bottom w:val="nil"/>
              <w:right w:val="single" w:sz="4" w:space="0" w:color="auto"/>
            </w:tcBorders>
            <w:hideMark/>
          </w:tcPr>
          <w:p w14:paraId="3E066534" w14:textId="77777777" w:rsidR="00D4174E" w:rsidRPr="00613175" w:rsidRDefault="00D4174E">
            <w:pPr>
              <w:pStyle w:val="TAL"/>
            </w:pPr>
            <w:r w:rsidRPr="00613175">
              <w:tab/>
              <w:t>Code</w:t>
            </w:r>
          </w:p>
        </w:tc>
        <w:tc>
          <w:tcPr>
            <w:tcW w:w="851" w:type="dxa"/>
            <w:tcBorders>
              <w:top w:val="nil"/>
              <w:left w:val="single" w:sz="4" w:space="0" w:color="auto"/>
              <w:bottom w:val="nil"/>
              <w:right w:val="single" w:sz="4" w:space="0" w:color="auto"/>
            </w:tcBorders>
          </w:tcPr>
          <w:p w14:paraId="166543AD"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45E1F7C6" w14:textId="77777777" w:rsidR="00D4174E" w:rsidRPr="00613175" w:rsidRDefault="00D4174E">
            <w:pPr>
              <w:pStyle w:val="TAL"/>
              <w:rPr>
                <w:i/>
              </w:rPr>
            </w:pPr>
            <w:r w:rsidRPr="00613175">
              <w:rPr>
                <w:i/>
              </w:rPr>
              <w:t>200</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8EB3C0D"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36B7F63" w14:textId="77777777" w:rsidR="00D4174E" w:rsidRPr="00613175" w:rsidRDefault="00D4174E">
            <w:pPr>
              <w:spacing w:after="0"/>
              <w:rPr>
                <w:rFonts w:ascii="Arial" w:hAnsi="Arial"/>
                <w:b/>
                <w:sz w:val="18"/>
                <w:lang w:eastAsia="en-US"/>
              </w:rPr>
            </w:pPr>
          </w:p>
        </w:tc>
      </w:tr>
      <w:tr w:rsidR="00D4174E" w:rsidRPr="00613175" w14:paraId="69452B0E"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1BF6AAAD" w14:textId="77777777" w:rsidR="00D4174E" w:rsidRPr="00613175" w:rsidRDefault="00D4174E">
            <w:pPr>
              <w:pStyle w:val="TAL"/>
            </w:pPr>
            <w:r w:rsidRPr="00613175">
              <w:tab/>
              <w:t>Reason</w:t>
            </w:r>
          </w:p>
        </w:tc>
        <w:tc>
          <w:tcPr>
            <w:tcW w:w="851" w:type="dxa"/>
            <w:tcBorders>
              <w:top w:val="nil"/>
              <w:left w:val="single" w:sz="4" w:space="0" w:color="auto"/>
              <w:bottom w:val="single" w:sz="4" w:space="0" w:color="auto"/>
              <w:right w:val="single" w:sz="4" w:space="0" w:color="auto"/>
            </w:tcBorders>
          </w:tcPr>
          <w:p w14:paraId="60FE7248" w14:textId="77777777" w:rsidR="00D4174E" w:rsidRPr="00613175" w:rsidRDefault="00D4174E">
            <w:pPr>
              <w:pStyle w:val="TAL"/>
              <w:rPr>
                <w:i/>
              </w:rPr>
            </w:pPr>
          </w:p>
        </w:tc>
        <w:tc>
          <w:tcPr>
            <w:tcW w:w="4819" w:type="dxa"/>
            <w:tcBorders>
              <w:top w:val="nil"/>
              <w:left w:val="single" w:sz="4" w:space="0" w:color="auto"/>
              <w:bottom w:val="single" w:sz="4" w:space="0" w:color="auto"/>
              <w:right w:val="single" w:sz="4" w:space="0" w:color="auto"/>
            </w:tcBorders>
            <w:hideMark/>
          </w:tcPr>
          <w:p w14:paraId="1C732048" w14:textId="77777777" w:rsidR="00D4174E" w:rsidRPr="00613175" w:rsidRDefault="00D4174E">
            <w:pPr>
              <w:pStyle w:val="TAL"/>
            </w:pPr>
            <w:r w:rsidRPr="00613175">
              <w:rPr>
                <w:i/>
              </w:rPr>
              <w:t>OK</w:t>
            </w: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7AA21C2"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4DDBA6A" w14:textId="77777777" w:rsidR="00D4174E" w:rsidRPr="00613175" w:rsidRDefault="00D4174E">
            <w:pPr>
              <w:spacing w:after="0"/>
              <w:rPr>
                <w:rFonts w:ascii="Arial" w:hAnsi="Arial"/>
                <w:b/>
                <w:sz w:val="18"/>
                <w:lang w:eastAsia="en-US"/>
              </w:rPr>
            </w:pPr>
          </w:p>
        </w:tc>
      </w:tr>
      <w:tr w:rsidR="00D4174E" w:rsidRPr="00613175" w14:paraId="5E95E014" w14:textId="77777777" w:rsidTr="00D4174E">
        <w:trPr>
          <w:cantSplit/>
          <w:jc w:val="center"/>
        </w:trPr>
        <w:tc>
          <w:tcPr>
            <w:tcW w:w="1809" w:type="dxa"/>
            <w:tcBorders>
              <w:top w:val="nil"/>
              <w:left w:val="single" w:sz="4" w:space="0" w:color="auto"/>
              <w:bottom w:val="nil"/>
              <w:right w:val="single" w:sz="4" w:space="0" w:color="auto"/>
            </w:tcBorders>
            <w:hideMark/>
          </w:tcPr>
          <w:p w14:paraId="1D919AEB" w14:textId="77777777" w:rsidR="00D4174E" w:rsidRPr="00613175" w:rsidRDefault="00D4174E">
            <w:pPr>
              <w:pStyle w:val="TAL"/>
              <w:rPr>
                <w:b/>
              </w:rPr>
            </w:pPr>
            <w:r w:rsidRPr="00613175">
              <w:rPr>
                <w:b/>
              </w:rPr>
              <w:t>Server</w:t>
            </w:r>
          </w:p>
        </w:tc>
        <w:tc>
          <w:tcPr>
            <w:tcW w:w="851" w:type="dxa"/>
            <w:tcBorders>
              <w:top w:val="nil"/>
              <w:left w:val="single" w:sz="4" w:space="0" w:color="auto"/>
              <w:bottom w:val="nil"/>
              <w:right w:val="single" w:sz="4" w:space="0" w:color="auto"/>
            </w:tcBorders>
          </w:tcPr>
          <w:p w14:paraId="75F0F33F" w14:textId="77777777" w:rsidR="00D4174E" w:rsidRPr="00613175" w:rsidRDefault="00D4174E">
            <w:pPr>
              <w:pStyle w:val="TAL"/>
              <w:rPr>
                <w:i/>
              </w:rPr>
            </w:pPr>
          </w:p>
        </w:tc>
        <w:tc>
          <w:tcPr>
            <w:tcW w:w="4819" w:type="dxa"/>
            <w:tcBorders>
              <w:top w:val="nil"/>
              <w:left w:val="single" w:sz="4" w:space="0" w:color="auto"/>
              <w:bottom w:val="nil"/>
              <w:right w:val="single" w:sz="4" w:space="0" w:color="auto"/>
            </w:tcBorders>
          </w:tcPr>
          <w:p w14:paraId="37B0BBD6" w14:textId="77777777" w:rsidR="00D4174E" w:rsidRPr="00613175" w:rsidRDefault="00D4174E">
            <w:pPr>
              <w:pStyle w:val="TAL"/>
              <w:rPr>
                <w:i/>
              </w:rPr>
            </w:pPr>
          </w:p>
        </w:tc>
        <w:tc>
          <w:tcPr>
            <w:tcW w:w="709" w:type="dxa"/>
            <w:tcBorders>
              <w:top w:val="single" w:sz="4" w:space="0" w:color="auto"/>
              <w:left w:val="single" w:sz="4" w:space="0" w:color="auto"/>
              <w:bottom w:val="nil"/>
              <w:right w:val="single" w:sz="4" w:space="0" w:color="auto"/>
            </w:tcBorders>
          </w:tcPr>
          <w:p w14:paraId="1222D5A4" w14:textId="77777777" w:rsidR="00D4174E" w:rsidRPr="00613175" w:rsidRDefault="00D4174E">
            <w:pPr>
              <w:pStyle w:val="TAL"/>
            </w:pPr>
          </w:p>
        </w:tc>
        <w:tc>
          <w:tcPr>
            <w:tcW w:w="1559" w:type="dxa"/>
            <w:tcBorders>
              <w:top w:val="single" w:sz="4" w:space="0" w:color="auto"/>
              <w:left w:val="single" w:sz="4" w:space="0" w:color="auto"/>
              <w:bottom w:val="nil"/>
              <w:right w:val="single" w:sz="4" w:space="0" w:color="auto"/>
            </w:tcBorders>
            <w:hideMark/>
          </w:tcPr>
          <w:p w14:paraId="5D6AA056" w14:textId="77777777" w:rsidR="00D4174E" w:rsidRPr="00613175" w:rsidRDefault="00D4174E">
            <w:pPr>
              <w:pStyle w:val="TAL"/>
            </w:pPr>
            <w:r w:rsidRPr="00613175">
              <w:t>RFC 2616 [46]</w:t>
            </w:r>
          </w:p>
        </w:tc>
      </w:tr>
      <w:tr w:rsidR="00D4174E" w:rsidRPr="00613175" w14:paraId="7F409557"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36C23B21" w14:textId="77777777" w:rsidR="00D4174E" w:rsidRPr="00613175" w:rsidRDefault="00D4174E">
            <w:pPr>
              <w:pStyle w:val="TAL"/>
            </w:pPr>
            <w:r w:rsidRPr="00613175">
              <w:tab/>
              <w:t>Product token</w:t>
            </w:r>
          </w:p>
        </w:tc>
        <w:tc>
          <w:tcPr>
            <w:tcW w:w="851" w:type="dxa"/>
            <w:tcBorders>
              <w:top w:val="nil"/>
              <w:left w:val="single" w:sz="4" w:space="0" w:color="auto"/>
              <w:bottom w:val="single" w:sz="4" w:space="0" w:color="auto"/>
              <w:right w:val="single" w:sz="4" w:space="0" w:color="auto"/>
            </w:tcBorders>
          </w:tcPr>
          <w:p w14:paraId="54632EFD" w14:textId="77777777" w:rsidR="00D4174E" w:rsidRPr="00613175" w:rsidRDefault="00D4174E">
            <w:pPr>
              <w:pStyle w:val="TAL"/>
              <w:rPr>
                <w:i/>
              </w:rPr>
            </w:pPr>
          </w:p>
        </w:tc>
        <w:tc>
          <w:tcPr>
            <w:tcW w:w="4819" w:type="dxa"/>
            <w:tcBorders>
              <w:top w:val="nil"/>
              <w:left w:val="single" w:sz="4" w:space="0" w:color="auto"/>
              <w:bottom w:val="single" w:sz="4" w:space="0" w:color="auto"/>
              <w:right w:val="single" w:sz="4" w:space="0" w:color="auto"/>
            </w:tcBorders>
            <w:hideMark/>
          </w:tcPr>
          <w:p w14:paraId="7C0E7D1E" w14:textId="77777777" w:rsidR="00D4174E" w:rsidRPr="00613175" w:rsidRDefault="00D4174E">
            <w:pPr>
              <w:pStyle w:val="TAL"/>
              <w:rPr>
                <w:i/>
              </w:rPr>
            </w:pPr>
            <w:r w:rsidRPr="00613175">
              <w:rPr>
                <w:i/>
              </w:rPr>
              <w:t>3gpp-gba-tmpi</w:t>
            </w:r>
          </w:p>
        </w:tc>
        <w:tc>
          <w:tcPr>
            <w:tcW w:w="709" w:type="dxa"/>
            <w:tcBorders>
              <w:top w:val="nil"/>
              <w:left w:val="single" w:sz="4" w:space="0" w:color="auto"/>
              <w:bottom w:val="single" w:sz="4" w:space="0" w:color="auto"/>
              <w:right w:val="single" w:sz="4" w:space="0" w:color="auto"/>
            </w:tcBorders>
          </w:tcPr>
          <w:p w14:paraId="52E2E69A" w14:textId="77777777" w:rsidR="00D4174E" w:rsidRPr="00613175" w:rsidRDefault="00D4174E">
            <w:pPr>
              <w:pStyle w:val="TAL"/>
            </w:pPr>
          </w:p>
        </w:tc>
        <w:tc>
          <w:tcPr>
            <w:tcW w:w="1559" w:type="dxa"/>
            <w:tcBorders>
              <w:top w:val="nil"/>
              <w:left w:val="single" w:sz="4" w:space="0" w:color="auto"/>
              <w:bottom w:val="single" w:sz="4" w:space="0" w:color="auto"/>
              <w:right w:val="single" w:sz="4" w:space="0" w:color="auto"/>
            </w:tcBorders>
          </w:tcPr>
          <w:p w14:paraId="65B581C7" w14:textId="77777777" w:rsidR="00D4174E" w:rsidRPr="00613175" w:rsidRDefault="00D4174E">
            <w:pPr>
              <w:pStyle w:val="TAL"/>
            </w:pPr>
          </w:p>
        </w:tc>
      </w:tr>
      <w:tr w:rsidR="00D4174E" w:rsidRPr="00613175" w14:paraId="47598D50" w14:textId="77777777" w:rsidTr="00D4174E">
        <w:trPr>
          <w:cantSplit/>
          <w:jc w:val="center"/>
        </w:trPr>
        <w:tc>
          <w:tcPr>
            <w:tcW w:w="1809" w:type="dxa"/>
            <w:tcBorders>
              <w:top w:val="nil"/>
              <w:left w:val="single" w:sz="4" w:space="0" w:color="auto"/>
              <w:bottom w:val="nil"/>
              <w:right w:val="single" w:sz="4" w:space="0" w:color="auto"/>
            </w:tcBorders>
            <w:hideMark/>
          </w:tcPr>
          <w:p w14:paraId="6BAE39F1" w14:textId="77777777" w:rsidR="00D4174E" w:rsidRPr="00613175" w:rsidRDefault="00D4174E">
            <w:pPr>
              <w:pStyle w:val="TAL"/>
              <w:rPr>
                <w:b/>
              </w:rPr>
            </w:pPr>
            <w:r w:rsidRPr="00613175">
              <w:rPr>
                <w:b/>
              </w:rPr>
              <w:t>Date</w:t>
            </w:r>
          </w:p>
        </w:tc>
        <w:tc>
          <w:tcPr>
            <w:tcW w:w="851" w:type="dxa"/>
            <w:tcBorders>
              <w:top w:val="nil"/>
              <w:left w:val="single" w:sz="4" w:space="0" w:color="auto"/>
              <w:bottom w:val="nil"/>
              <w:right w:val="single" w:sz="4" w:space="0" w:color="auto"/>
            </w:tcBorders>
          </w:tcPr>
          <w:p w14:paraId="15F1BED3" w14:textId="77777777" w:rsidR="00D4174E" w:rsidRPr="00613175" w:rsidRDefault="00D4174E">
            <w:pPr>
              <w:pStyle w:val="TAL"/>
            </w:pPr>
          </w:p>
        </w:tc>
        <w:tc>
          <w:tcPr>
            <w:tcW w:w="4819" w:type="dxa"/>
            <w:tcBorders>
              <w:top w:val="nil"/>
              <w:left w:val="single" w:sz="4" w:space="0" w:color="auto"/>
              <w:bottom w:val="nil"/>
              <w:right w:val="single" w:sz="4" w:space="0" w:color="auto"/>
            </w:tcBorders>
          </w:tcPr>
          <w:p w14:paraId="76326A42" w14:textId="77777777" w:rsidR="00D4174E" w:rsidRPr="00613175" w:rsidRDefault="00D4174E">
            <w:pPr>
              <w:pStyle w:val="TAL"/>
            </w:pPr>
          </w:p>
        </w:tc>
        <w:tc>
          <w:tcPr>
            <w:tcW w:w="709" w:type="dxa"/>
            <w:tcBorders>
              <w:top w:val="single" w:sz="4" w:space="0" w:color="auto"/>
              <w:left w:val="single" w:sz="4" w:space="0" w:color="auto"/>
              <w:bottom w:val="nil"/>
              <w:right w:val="single" w:sz="4" w:space="0" w:color="auto"/>
            </w:tcBorders>
          </w:tcPr>
          <w:p w14:paraId="07235C5E" w14:textId="77777777" w:rsidR="00D4174E" w:rsidRPr="00613175" w:rsidRDefault="00D4174E">
            <w:pPr>
              <w:pStyle w:val="TAL"/>
            </w:pPr>
          </w:p>
        </w:tc>
        <w:tc>
          <w:tcPr>
            <w:tcW w:w="1559" w:type="dxa"/>
            <w:tcBorders>
              <w:top w:val="single" w:sz="4" w:space="0" w:color="auto"/>
              <w:left w:val="single" w:sz="4" w:space="0" w:color="auto"/>
              <w:bottom w:val="nil"/>
              <w:right w:val="single" w:sz="4" w:space="0" w:color="auto"/>
            </w:tcBorders>
            <w:hideMark/>
          </w:tcPr>
          <w:p w14:paraId="729B3552" w14:textId="77777777" w:rsidR="00D4174E" w:rsidRPr="00613175" w:rsidRDefault="00D4174E">
            <w:pPr>
              <w:pStyle w:val="TAL"/>
            </w:pPr>
            <w:r w:rsidRPr="00613175">
              <w:t>RFC 2616 [46]</w:t>
            </w:r>
          </w:p>
        </w:tc>
      </w:tr>
      <w:tr w:rsidR="00D4174E" w:rsidRPr="00613175" w14:paraId="690C2F8A"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518F2016" w14:textId="77777777" w:rsidR="00D4174E" w:rsidRPr="00613175" w:rsidRDefault="00D4174E">
            <w:pPr>
              <w:pStyle w:val="TAL"/>
              <w:rPr>
                <w:b/>
              </w:rPr>
            </w:pPr>
            <w:r w:rsidRPr="00613175">
              <w:tab/>
              <w:t>HTTP-date</w:t>
            </w:r>
          </w:p>
        </w:tc>
        <w:tc>
          <w:tcPr>
            <w:tcW w:w="851" w:type="dxa"/>
            <w:tcBorders>
              <w:top w:val="nil"/>
              <w:left w:val="single" w:sz="4" w:space="0" w:color="auto"/>
              <w:bottom w:val="single" w:sz="4" w:space="0" w:color="auto"/>
              <w:right w:val="single" w:sz="4" w:space="0" w:color="auto"/>
            </w:tcBorders>
          </w:tcPr>
          <w:p w14:paraId="7ACEC6A7" w14:textId="77777777" w:rsidR="00D4174E" w:rsidRPr="00613175" w:rsidRDefault="00D4174E">
            <w:pPr>
              <w:pStyle w:val="TAL"/>
            </w:pPr>
          </w:p>
        </w:tc>
        <w:tc>
          <w:tcPr>
            <w:tcW w:w="4819" w:type="dxa"/>
            <w:tcBorders>
              <w:top w:val="nil"/>
              <w:left w:val="single" w:sz="4" w:space="0" w:color="auto"/>
              <w:bottom w:val="single" w:sz="4" w:space="0" w:color="auto"/>
              <w:right w:val="single" w:sz="4" w:space="0" w:color="auto"/>
            </w:tcBorders>
            <w:hideMark/>
          </w:tcPr>
          <w:p w14:paraId="69A7ECA0" w14:textId="77777777" w:rsidR="00D4174E" w:rsidRPr="00613175" w:rsidRDefault="00D4174E">
            <w:pPr>
              <w:pStyle w:val="TAL"/>
            </w:pPr>
            <w:r w:rsidRPr="00613175">
              <w:t>valid date according to RFC 2616 [46] section 3.3.1</w:t>
            </w:r>
          </w:p>
        </w:tc>
        <w:tc>
          <w:tcPr>
            <w:tcW w:w="709" w:type="dxa"/>
            <w:tcBorders>
              <w:top w:val="nil"/>
              <w:left w:val="single" w:sz="4" w:space="0" w:color="auto"/>
              <w:bottom w:val="single" w:sz="4" w:space="0" w:color="auto"/>
              <w:right w:val="single" w:sz="4" w:space="0" w:color="auto"/>
            </w:tcBorders>
          </w:tcPr>
          <w:p w14:paraId="6A2DAEFB" w14:textId="77777777" w:rsidR="00D4174E" w:rsidRPr="00613175" w:rsidRDefault="00D4174E">
            <w:pPr>
              <w:pStyle w:val="TAL"/>
            </w:pPr>
          </w:p>
        </w:tc>
        <w:tc>
          <w:tcPr>
            <w:tcW w:w="1559" w:type="dxa"/>
            <w:tcBorders>
              <w:top w:val="nil"/>
              <w:left w:val="single" w:sz="4" w:space="0" w:color="auto"/>
              <w:bottom w:val="single" w:sz="4" w:space="0" w:color="auto"/>
              <w:right w:val="single" w:sz="4" w:space="0" w:color="auto"/>
            </w:tcBorders>
          </w:tcPr>
          <w:p w14:paraId="759ED2DC" w14:textId="77777777" w:rsidR="00D4174E" w:rsidRPr="00613175" w:rsidRDefault="00D4174E">
            <w:pPr>
              <w:pStyle w:val="TAL"/>
            </w:pPr>
          </w:p>
        </w:tc>
      </w:tr>
      <w:tr w:rsidR="00D4174E" w:rsidRPr="00613175" w14:paraId="378B0576" w14:textId="77777777" w:rsidTr="00D4174E">
        <w:trPr>
          <w:cantSplit/>
          <w:jc w:val="center"/>
        </w:trPr>
        <w:tc>
          <w:tcPr>
            <w:tcW w:w="1809" w:type="dxa"/>
            <w:tcBorders>
              <w:top w:val="nil"/>
              <w:left w:val="single" w:sz="4" w:space="0" w:color="auto"/>
              <w:bottom w:val="nil"/>
              <w:right w:val="single" w:sz="4" w:space="0" w:color="auto"/>
            </w:tcBorders>
            <w:hideMark/>
          </w:tcPr>
          <w:p w14:paraId="1388B773" w14:textId="77777777" w:rsidR="00D4174E" w:rsidRPr="00613175" w:rsidRDefault="00D4174E">
            <w:pPr>
              <w:pStyle w:val="TAL"/>
              <w:rPr>
                <w:b/>
              </w:rPr>
            </w:pPr>
            <w:r w:rsidRPr="00613175">
              <w:rPr>
                <w:b/>
              </w:rPr>
              <w:t>Authentication-Info</w:t>
            </w:r>
          </w:p>
        </w:tc>
        <w:tc>
          <w:tcPr>
            <w:tcW w:w="851" w:type="dxa"/>
            <w:tcBorders>
              <w:top w:val="nil"/>
              <w:left w:val="single" w:sz="4" w:space="0" w:color="auto"/>
              <w:bottom w:val="nil"/>
              <w:right w:val="single" w:sz="4" w:space="0" w:color="auto"/>
            </w:tcBorders>
          </w:tcPr>
          <w:p w14:paraId="7EF262FB" w14:textId="77777777" w:rsidR="00D4174E" w:rsidRPr="00613175" w:rsidRDefault="00D4174E">
            <w:pPr>
              <w:pStyle w:val="TAL"/>
            </w:pPr>
          </w:p>
        </w:tc>
        <w:tc>
          <w:tcPr>
            <w:tcW w:w="4819" w:type="dxa"/>
            <w:tcBorders>
              <w:top w:val="nil"/>
              <w:left w:val="single" w:sz="4" w:space="0" w:color="auto"/>
              <w:bottom w:val="nil"/>
              <w:right w:val="single" w:sz="4" w:space="0" w:color="auto"/>
            </w:tcBorders>
          </w:tcPr>
          <w:p w14:paraId="33CC3DD5" w14:textId="77777777" w:rsidR="00D4174E" w:rsidRPr="00613175" w:rsidRDefault="00D4174E">
            <w:pPr>
              <w:pStyle w:val="TAL"/>
            </w:pPr>
          </w:p>
        </w:tc>
        <w:tc>
          <w:tcPr>
            <w:tcW w:w="709" w:type="dxa"/>
            <w:vMerge w:val="restart"/>
            <w:tcBorders>
              <w:top w:val="single" w:sz="4" w:space="0" w:color="auto"/>
              <w:left w:val="single" w:sz="4" w:space="0" w:color="auto"/>
              <w:bottom w:val="nil"/>
              <w:right w:val="single" w:sz="4" w:space="0" w:color="auto"/>
            </w:tcBorders>
          </w:tcPr>
          <w:p w14:paraId="3D6CD797" w14:textId="77777777" w:rsidR="00D4174E" w:rsidRPr="00613175" w:rsidRDefault="00D4174E">
            <w:pPr>
              <w:pStyle w:val="TAL"/>
            </w:pPr>
          </w:p>
        </w:tc>
        <w:tc>
          <w:tcPr>
            <w:tcW w:w="1559" w:type="dxa"/>
            <w:vMerge w:val="restart"/>
            <w:tcBorders>
              <w:top w:val="single" w:sz="4" w:space="0" w:color="auto"/>
              <w:left w:val="single" w:sz="4" w:space="0" w:color="auto"/>
              <w:bottom w:val="nil"/>
              <w:right w:val="single" w:sz="4" w:space="0" w:color="auto"/>
            </w:tcBorders>
            <w:hideMark/>
          </w:tcPr>
          <w:p w14:paraId="13979313" w14:textId="77777777" w:rsidR="00D4174E" w:rsidRPr="00613175" w:rsidRDefault="00D4174E">
            <w:pPr>
              <w:pStyle w:val="TAL"/>
            </w:pPr>
            <w:r w:rsidRPr="00613175">
              <w:t>RFC 2616 [46]</w:t>
            </w:r>
          </w:p>
          <w:p w14:paraId="38F203DD" w14:textId="77777777" w:rsidR="00D4174E" w:rsidRPr="00613175" w:rsidRDefault="00D4174E">
            <w:pPr>
              <w:pStyle w:val="TAL"/>
            </w:pPr>
            <w:r w:rsidRPr="00613175">
              <w:t>RFC 2617 [23]</w:t>
            </w:r>
          </w:p>
        </w:tc>
      </w:tr>
      <w:tr w:rsidR="00D4174E" w:rsidRPr="00613175" w14:paraId="59231856" w14:textId="77777777" w:rsidTr="00D4174E">
        <w:trPr>
          <w:cantSplit/>
          <w:jc w:val="center"/>
        </w:trPr>
        <w:tc>
          <w:tcPr>
            <w:tcW w:w="1809" w:type="dxa"/>
            <w:tcBorders>
              <w:top w:val="nil"/>
              <w:left w:val="single" w:sz="4" w:space="0" w:color="auto"/>
              <w:bottom w:val="nil"/>
              <w:right w:val="single" w:sz="4" w:space="0" w:color="auto"/>
            </w:tcBorders>
            <w:hideMark/>
          </w:tcPr>
          <w:p w14:paraId="6B5D40FA" w14:textId="77777777" w:rsidR="00D4174E" w:rsidRPr="00613175" w:rsidRDefault="00D4174E">
            <w:pPr>
              <w:pStyle w:val="TAL"/>
              <w:rPr>
                <w:b/>
              </w:rPr>
            </w:pPr>
            <w:r w:rsidRPr="00613175">
              <w:rPr>
                <w:b/>
              </w:rPr>
              <w:tab/>
            </w:r>
            <w:r w:rsidRPr="00613175">
              <w:t>message-qop</w:t>
            </w:r>
          </w:p>
        </w:tc>
        <w:tc>
          <w:tcPr>
            <w:tcW w:w="851" w:type="dxa"/>
            <w:tcBorders>
              <w:top w:val="nil"/>
              <w:left w:val="single" w:sz="4" w:space="0" w:color="auto"/>
              <w:bottom w:val="nil"/>
              <w:right w:val="single" w:sz="4" w:space="0" w:color="auto"/>
            </w:tcBorders>
          </w:tcPr>
          <w:p w14:paraId="7392B11A"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5DA11D11" w14:textId="77777777" w:rsidR="00D4174E" w:rsidRPr="00613175" w:rsidRDefault="00D4174E">
            <w:pPr>
              <w:pStyle w:val="TAL"/>
              <w:rPr>
                <w:i/>
              </w:rPr>
            </w:pPr>
            <w:r w:rsidRPr="00613175">
              <w:rPr>
                <w:i/>
              </w:rPr>
              <w:t>qop=auth-int</w:t>
            </w:r>
          </w:p>
        </w:tc>
        <w:tc>
          <w:tcPr>
            <w:tcW w:w="709" w:type="dxa"/>
            <w:vMerge/>
            <w:tcBorders>
              <w:top w:val="single" w:sz="4" w:space="0" w:color="auto"/>
              <w:left w:val="single" w:sz="4" w:space="0" w:color="auto"/>
              <w:bottom w:val="nil"/>
              <w:right w:val="single" w:sz="4" w:space="0" w:color="auto"/>
            </w:tcBorders>
            <w:vAlign w:val="center"/>
            <w:hideMark/>
          </w:tcPr>
          <w:p w14:paraId="08E5014D"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546F9E92" w14:textId="77777777" w:rsidR="00D4174E" w:rsidRPr="00613175" w:rsidRDefault="00D4174E">
            <w:pPr>
              <w:spacing w:after="0"/>
              <w:rPr>
                <w:rFonts w:ascii="Arial" w:hAnsi="Arial"/>
                <w:sz w:val="18"/>
                <w:lang w:eastAsia="en-US"/>
              </w:rPr>
            </w:pPr>
          </w:p>
        </w:tc>
      </w:tr>
      <w:tr w:rsidR="00D4174E" w:rsidRPr="00613175" w14:paraId="7C9F7C9B" w14:textId="77777777" w:rsidTr="00D4174E">
        <w:trPr>
          <w:cantSplit/>
          <w:jc w:val="center"/>
        </w:trPr>
        <w:tc>
          <w:tcPr>
            <w:tcW w:w="1809" w:type="dxa"/>
            <w:tcBorders>
              <w:top w:val="nil"/>
              <w:left w:val="single" w:sz="4" w:space="0" w:color="auto"/>
              <w:bottom w:val="nil"/>
              <w:right w:val="single" w:sz="4" w:space="0" w:color="auto"/>
            </w:tcBorders>
            <w:hideMark/>
          </w:tcPr>
          <w:p w14:paraId="32697828" w14:textId="77777777" w:rsidR="00D4174E" w:rsidRPr="00613175" w:rsidRDefault="00D4174E">
            <w:pPr>
              <w:pStyle w:val="TAL"/>
            </w:pPr>
            <w:r w:rsidRPr="00613175">
              <w:rPr>
                <w:b/>
              </w:rPr>
              <w:tab/>
            </w:r>
            <w:r w:rsidRPr="00613175">
              <w:t>rspauth</w:t>
            </w:r>
          </w:p>
        </w:tc>
        <w:tc>
          <w:tcPr>
            <w:tcW w:w="851" w:type="dxa"/>
            <w:tcBorders>
              <w:top w:val="nil"/>
              <w:left w:val="single" w:sz="4" w:space="0" w:color="auto"/>
              <w:bottom w:val="nil"/>
              <w:right w:val="single" w:sz="4" w:space="0" w:color="auto"/>
            </w:tcBorders>
          </w:tcPr>
          <w:p w14:paraId="13335300"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3303F0E1" w14:textId="77777777" w:rsidR="00D4174E" w:rsidRPr="00613175" w:rsidRDefault="00D4174E">
            <w:pPr>
              <w:pStyle w:val="TAL"/>
            </w:pPr>
            <w:r w:rsidRPr="00613175">
              <w:t>see Note 1</w:t>
            </w:r>
          </w:p>
        </w:tc>
        <w:tc>
          <w:tcPr>
            <w:tcW w:w="709" w:type="dxa"/>
            <w:vMerge/>
            <w:tcBorders>
              <w:top w:val="single" w:sz="4" w:space="0" w:color="auto"/>
              <w:left w:val="single" w:sz="4" w:space="0" w:color="auto"/>
              <w:bottom w:val="nil"/>
              <w:right w:val="single" w:sz="4" w:space="0" w:color="auto"/>
            </w:tcBorders>
            <w:vAlign w:val="center"/>
            <w:hideMark/>
          </w:tcPr>
          <w:p w14:paraId="393CC553"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6B6AD5F8" w14:textId="77777777" w:rsidR="00D4174E" w:rsidRPr="00613175" w:rsidRDefault="00D4174E">
            <w:pPr>
              <w:spacing w:after="0"/>
              <w:rPr>
                <w:rFonts w:ascii="Arial" w:hAnsi="Arial"/>
                <w:sz w:val="18"/>
                <w:lang w:eastAsia="en-US"/>
              </w:rPr>
            </w:pPr>
          </w:p>
        </w:tc>
      </w:tr>
      <w:tr w:rsidR="00D4174E" w:rsidRPr="00613175" w14:paraId="56C23273" w14:textId="77777777" w:rsidTr="00D4174E">
        <w:trPr>
          <w:cantSplit/>
          <w:jc w:val="center"/>
        </w:trPr>
        <w:tc>
          <w:tcPr>
            <w:tcW w:w="1809" w:type="dxa"/>
            <w:tcBorders>
              <w:top w:val="nil"/>
              <w:left w:val="single" w:sz="4" w:space="0" w:color="auto"/>
              <w:bottom w:val="nil"/>
              <w:right w:val="single" w:sz="4" w:space="0" w:color="auto"/>
            </w:tcBorders>
            <w:hideMark/>
          </w:tcPr>
          <w:p w14:paraId="0D7C4DB5" w14:textId="77777777" w:rsidR="00D4174E" w:rsidRPr="00613175" w:rsidRDefault="00D4174E">
            <w:pPr>
              <w:pStyle w:val="TAL"/>
              <w:rPr>
                <w:b/>
              </w:rPr>
            </w:pPr>
            <w:r w:rsidRPr="00613175">
              <w:rPr>
                <w:b/>
              </w:rPr>
              <w:tab/>
            </w:r>
            <w:r w:rsidRPr="00613175">
              <w:t>cnonce</w:t>
            </w:r>
          </w:p>
        </w:tc>
        <w:tc>
          <w:tcPr>
            <w:tcW w:w="851" w:type="dxa"/>
            <w:tcBorders>
              <w:top w:val="nil"/>
              <w:left w:val="single" w:sz="4" w:space="0" w:color="auto"/>
              <w:bottom w:val="nil"/>
              <w:right w:val="single" w:sz="4" w:space="0" w:color="auto"/>
            </w:tcBorders>
          </w:tcPr>
          <w:p w14:paraId="74BDD4EB"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319E361B" w14:textId="77777777" w:rsidR="00D4174E" w:rsidRPr="00613175" w:rsidRDefault="00D4174E">
            <w:pPr>
              <w:pStyle w:val="TAL"/>
            </w:pPr>
            <w:r w:rsidRPr="00613175">
              <w:t>same value as received in step 3</w:t>
            </w:r>
          </w:p>
        </w:tc>
        <w:tc>
          <w:tcPr>
            <w:tcW w:w="709" w:type="dxa"/>
            <w:vMerge/>
            <w:tcBorders>
              <w:top w:val="single" w:sz="4" w:space="0" w:color="auto"/>
              <w:left w:val="single" w:sz="4" w:space="0" w:color="auto"/>
              <w:bottom w:val="nil"/>
              <w:right w:val="single" w:sz="4" w:space="0" w:color="auto"/>
            </w:tcBorders>
            <w:vAlign w:val="center"/>
            <w:hideMark/>
          </w:tcPr>
          <w:p w14:paraId="1D8E71AB"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7CAB6803" w14:textId="77777777" w:rsidR="00D4174E" w:rsidRPr="00613175" w:rsidRDefault="00D4174E">
            <w:pPr>
              <w:spacing w:after="0"/>
              <w:rPr>
                <w:rFonts w:ascii="Arial" w:hAnsi="Arial"/>
                <w:sz w:val="18"/>
                <w:lang w:eastAsia="en-US"/>
              </w:rPr>
            </w:pPr>
          </w:p>
        </w:tc>
      </w:tr>
      <w:tr w:rsidR="00D4174E" w:rsidRPr="00613175" w14:paraId="13C47341" w14:textId="77777777" w:rsidTr="00D4174E">
        <w:trPr>
          <w:cantSplit/>
          <w:jc w:val="center"/>
        </w:trPr>
        <w:tc>
          <w:tcPr>
            <w:tcW w:w="1809" w:type="dxa"/>
            <w:tcBorders>
              <w:top w:val="nil"/>
              <w:left w:val="single" w:sz="4" w:space="0" w:color="auto"/>
              <w:bottom w:val="nil"/>
              <w:right w:val="single" w:sz="4" w:space="0" w:color="auto"/>
            </w:tcBorders>
            <w:hideMark/>
          </w:tcPr>
          <w:p w14:paraId="73164D40" w14:textId="77777777" w:rsidR="00D4174E" w:rsidRPr="00613175" w:rsidRDefault="00D4174E">
            <w:pPr>
              <w:pStyle w:val="TAL"/>
              <w:rPr>
                <w:b/>
              </w:rPr>
            </w:pPr>
            <w:r w:rsidRPr="00613175">
              <w:rPr>
                <w:b/>
              </w:rPr>
              <w:tab/>
            </w:r>
            <w:r w:rsidRPr="00613175">
              <w:t>nc</w:t>
            </w:r>
          </w:p>
        </w:tc>
        <w:tc>
          <w:tcPr>
            <w:tcW w:w="851" w:type="dxa"/>
            <w:tcBorders>
              <w:top w:val="nil"/>
              <w:left w:val="single" w:sz="4" w:space="0" w:color="auto"/>
              <w:bottom w:val="nil"/>
              <w:right w:val="single" w:sz="4" w:space="0" w:color="auto"/>
            </w:tcBorders>
          </w:tcPr>
          <w:p w14:paraId="399E8A89" w14:textId="77777777" w:rsidR="00D4174E" w:rsidRPr="00613175" w:rsidRDefault="00D4174E">
            <w:pPr>
              <w:pStyle w:val="TAL"/>
            </w:pPr>
          </w:p>
        </w:tc>
        <w:tc>
          <w:tcPr>
            <w:tcW w:w="4819" w:type="dxa"/>
            <w:tcBorders>
              <w:top w:val="nil"/>
              <w:left w:val="single" w:sz="4" w:space="0" w:color="auto"/>
              <w:bottom w:val="nil"/>
              <w:right w:val="single" w:sz="4" w:space="0" w:color="auto"/>
            </w:tcBorders>
            <w:hideMark/>
          </w:tcPr>
          <w:p w14:paraId="12356E08" w14:textId="77777777" w:rsidR="00D4174E" w:rsidRPr="00613175" w:rsidRDefault="00D4174E">
            <w:pPr>
              <w:pStyle w:val="TAL"/>
            </w:pPr>
            <w:r w:rsidRPr="00613175">
              <w:rPr>
                <w:i/>
              </w:rPr>
              <w:t>1</w:t>
            </w:r>
          </w:p>
        </w:tc>
        <w:tc>
          <w:tcPr>
            <w:tcW w:w="709" w:type="dxa"/>
            <w:vMerge/>
            <w:tcBorders>
              <w:top w:val="single" w:sz="4" w:space="0" w:color="auto"/>
              <w:left w:val="single" w:sz="4" w:space="0" w:color="auto"/>
              <w:bottom w:val="nil"/>
              <w:right w:val="single" w:sz="4" w:space="0" w:color="auto"/>
            </w:tcBorders>
            <w:vAlign w:val="center"/>
            <w:hideMark/>
          </w:tcPr>
          <w:p w14:paraId="26CAEE97"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522FEDD9" w14:textId="77777777" w:rsidR="00D4174E" w:rsidRPr="00613175" w:rsidRDefault="00D4174E">
            <w:pPr>
              <w:spacing w:after="0"/>
              <w:rPr>
                <w:rFonts w:ascii="Arial" w:hAnsi="Arial"/>
                <w:sz w:val="18"/>
                <w:lang w:eastAsia="en-US"/>
              </w:rPr>
            </w:pPr>
          </w:p>
        </w:tc>
      </w:tr>
      <w:tr w:rsidR="00D4174E" w:rsidRPr="00613175" w14:paraId="206ACF56" w14:textId="77777777" w:rsidTr="00D4174E">
        <w:trPr>
          <w:cantSplit/>
          <w:jc w:val="center"/>
        </w:trPr>
        <w:tc>
          <w:tcPr>
            <w:tcW w:w="1809" w:type="dxa"/>
            <w:tcBorders>
              <w:top w:val="nil"/>
              <w:left w:val="single" w:sz="4" w:space="0" w:color="auto"/>
              <w:bottom w:val="nil"/>
              <w:right w:val="single" w:sz="4" w:space="0" w:color="auto"/>
            </w:tcBorders>
          </w:tcPr>
          <w:p w14:paraId="72863AC9" w14:textId="77777777" w:rsidR="00D4174E" w:rsidRPr="00613175" w:rsidRDefault="00D4174E">
            <w:pPr>
              <w:pStyle w:val="TAL"/>
              <w:rPr>
                <w:b/>
              </w:rPr>
            </w:pPr>
          </w:p>
        </w:tc>
        <w:tc>
          <w:tcPr>
            <w:tcW w:w="851" w:type="dxa"/>
            <w:tcBorders>
              <w:top w:val="nil"/>
              <w:left w:val="single" w:sz="4" w:space="0" w:color="auto"/>
              <w:bottom w:val="nil"/>
              <w:right w:val="single" w:sz="4" w:space="0" w:color="auto"/>
            </w:tcBorders>
          </w:tcPr>
          <w:p w14:paraId="228A1760" w14:textId="77777777" w:rsidR="00D4174E" w:rsidRPr="00613175" w:rsidRDefault="00D4174E">
            <w:pPr>
              <w:pStyle w:val="TAL"/>
              <w:rPr>
                <w:i/>
              </w:rPr>
            </w:pPr>
          </w:p>
        </w:tc>
        <w:tc>
          <w:tcPr>
            <w:tcW w:w="4819" w:type="dxa"/>
            <w:tcBorders>
              <w:top w:val="nil"/>
              <w:left w:val="single" w:sz="4" w:space="0" w:color="auto"/>
              <w:bottom w:val="nil"/>
              <w:right w:val="single" w:sz="4" w:space="0" w:color="auto"/>
            </w:tcBorders>
          </w:tcPr>
          <w:p w14:paraId="26AF7626" w14:textId="77777777" w:rsidR="00D4174E" w:rsidRPr="00613175" w:rsidRDefault="00D4174E">
            <w:pPr>
              <w:pStyle w:val="TAL"/>
              <w:rPr>
                <w:i/>
              </w:rPr>
            </w:pPr>
          </w:p>
        </w:tc>
        <w:tc>
          <w:tcPr>
            <w:tcW w:w="709" w:type="dxa"/>
            <w:vMerge/>
            <w:tcBorders>
              <w:top w:val="single" w:sz="4" w:space="0" w:color="auto"/>
              <w:left w:val="single" w:sz="4" w:space="0" w:color="auto"/>
              <w:bottom w:val="nil"/>
              <w:right w:val="single" w:sz="4" w:space="0" w:color="auto"/>
            </w:tcBorders>
            <w:vAlign w:val="center"/>
            <w:hideMark/>
          </w:tcPr>
          <w:p w14:paraId="34545317" w14:textId="77777777" w:rsidR="00D4174E" w:rsidRPr="00613175" w:rsidRDefault="00D4174E">
            <w:pPr>
              <w:spacing w:after="0"/>
              <w:rPr>
                <w:rFonts w:ascii="Arial" w:hAnsi="Arial"/>
                <w:sz w:val="18"/>
                <w:lang w:eastAsia="en-US"/>
              </w:rPr>
            </w:pPr>
          </w:p>
        </w:tc>
        <w:tc>
          <w:tcPr>
            <w:tcW w:w="1559" w:type="dxa"/>
            <w:vMerge/>
            <w:tcBorders>
              <w:top w:val="single" w:sz="4" w:space="0" w:color="auto"/>
              <w:left w:val="single" w:sz="4" w:space="0" w:color="auto"/>
              <w:bottom w:val="nil"/>
              <w:right w:val="single" w:sz="4" w:space="0" w:color="auto"/>
            </w:tcBorders>
            <w:vAlign w:val="center"/>
            <w:hideMark/>
          </w:tcPr>
          <w:p w14:paraId="2204778B" w14:textId="77777777" w:rsidR="00D4174E" w:rsidRPr="00613175" w:rsidRDefault="00D4174E">
            <w:pPr>
              <w:spacing w:after="0"/>
              <w:rPr>
                <w:rFonts w:ascii="Arial" w:hAnsi="Arial"/>
                <w:sz w:val="18"/>
                <w:lang w:eastAsia="en-US"/>
              </w:rPr>
            </w:pPr>
          </w:p>
        </w:tc>
      </w:tr>
      <w:tr w:rsidR="00D4174E" w:rsidRPr="00613175" w14:paraId="20673C0D" w14:textId="77777777" w:rsidTr="00D4174E">
        <w:trPr>
          <w:cantSplit/>
          <w:jc w:val="center"/>
        </w:trPr>
        <w:tc>
          <w:tcPr>
            <w:tcW w:w="1809" w:type="dxa"/>
            <w:tcBorders>
              <w:top w:val="single" w:sz="4" w:space="0" w:color="auto"/>
              <w:left w:val="single" w:sz="4" w:space="0" w:color="auto"/>
              <w:bottom w:val="nil"/>
              <w:right w:val="single" w:sz="4" w:space="0" w:color="auto"/>
            </w:tcBorders>
            <w:hideMark/>
          </w:tcPr>
          <w:p w14:paraId="3CA0E6CA" w14:textId="77777777" w:rsidR="00D4174E" w:rsidRPr="00613175" w:rsidRDefault="00D4174E">
            <w:pPr>
              <w:pStyle w:val="TAL"/>
              <w:rPr>
                <w:b/>
              </w:rPr>
            </w:pPr>
            <w:r w:rsidRPr="00613175">
              <w:rPr>
                <w:b/>
              </w:rPr>
              <w:t>Content-Type</w:t>
            </w:r>
          </w:p>
        </w:tc>
        <w:tc>
          <w:tcPr>
            <w:tcW w:w="851" w:type="dxa"/>
            <w:tcBorders>
              <w:top w:val="single" w:sz="4" w:space="0" w:color="auto"/>
              <w:left w:val="single" w:sz="4" w:space="0" w:color="auto"/>
              <w:bottom w:val="nil"/>
              <w:right w:val="single" w:sz="4" w:space="0" w:color="auto"/>
            </w:tcBorders>
          </w:tcPr>
          <w:p w14:paraId="03C2B757" w14:textId="77777777" w:rsidR="00D4174E" w:rsidRPr="00613175" w:rsidRDefault="00D4174E">
            <w:pPr>
              <w:pStyle w:val="TAL"/>
              <w:rPr>
                <w:i/>
              </w:rPr>
            </w:pPr>
          </w:p>
        </w:tc>
        <w:tc>
          <w:tcPr>
            <w:tcW w:w="4819" w:type="dxa"/>
            <w:tcBorders>
              <w:top w:val="single" w:sz="4" w:space="0" w:color="auto"/>
              <w:left w:val="single" w:sz="4" w:space="0" w:color="auto"/>
              <w:bottom w:val="nil"/>
              <w:right w:val="single" w:sz="4" w:space="0" w:color="auto"/>
            </w:tcBorders>
          </w:tcPr>
          <w:p w14:paraId="600043EB" w14:textId="77777777" w:rsidR="00D4174E" w:rsidRPr="00613175" w:rsidRDefault="00D4174E">
            <w:pPr>
              <w:pStyle w:val="TAL"/>
            </w:pPr>
          </w:p>
        </w:tc>
        <w:tc>
          <w:tcPr>
            <w:tcW w:w="709" w:type="dxa"/>
            <w:tcBorders>
              <w:top w:val="single" w:sz="4" w:space="0" w:color="auto"/>
              <w:left w:val="single" w:sz="4" w:space="0" w:color="auto"/>
              <w:bottom w:val="nil"/>
              <w:right w:val="single" w:sz="4" w:space="0" w:color="auto"/>
            </w:tcBorders>
          </w:tcPr>
          <w:p w14:paraId="053A7ADF" w14:textId="77777777" w:rsidR="00D4174E" w:rsidRPr="00613175" w:rsidRDefault="00D4174E">
            <w:pPr>
              <w:pStyle w:val="TAL"/>
            </w:pPr>
          </w:p>
        </w:tc>
        <w:tc>
          <w:tcPr>
            <w:tcW w:w="1559" w:type="dxa"/>
            <w:tcBorders>
              <w:top w:val="single" w:sz="4" w:space="0" w:color="auto"/>
              <w:left w:val="single" w:sz="4" w:space="0" w:color="auto"/>
              <w:bottom w:val="nil"/>
              <w:right w:val="single" w:sz="4" w:space="0" w:color="auto"/>
            </w:tcBorders>
            <w:hideMark/>
          </w:tcPr>
          <w:p w14:paraId="2F887117" w14:textId="77777777" w:rsidR="00D4174E" w:rsidRPr="00613175" w:rsidRDefault="00D4174E">
            <w:pPr>
              <w:pStyle w:val="TAL"/>
            </w:pPr>
            <w:r w:rsidRPr="00613175">
              <w:t>RFC 2616 [46]</w:t>
            </w:r>
          </w:p>
        </w:tc>
      </w:tr>
      <w:tr w:rsidR="00D4174E" w:rsidRPr="00613175" w14:paraId="76D5620B"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33777725" w14:textId="77777777" w:rsidR="00D4174E" w:rsidRPr="00613175" w:rsidRDefault="00D4174E">
            <w:pPr>
              <w:pStyle w:val="TAL"/>
              <w:rPr>
                <w:b/>
              </w:rPr>
            </w:pPr>
            <w:r w:rsidRPr="00613175">
              <w:rPr>
                <w:b/>
              </w:rPr>
              <w:tab/>
            </w:r>
            <w:r w:rsidRPr="00613175">
              <w:t>media-type</w:t>
            </w:r>
          </w:p>
        </w:tc>
        <w:tc>
          <w:tcPr>
            <w:tcW w:w="851" w:type="dxa"/>
            <w:tcBorders>
              <w:top w:val="nil"/>
              <w:left w:val="single" w:sz="4" w:space="0" w:color="auto"/>
              <w:bottom w:val="single" w:sz="4" w:space="0" w:color="auto"/>
              <w:right w:val="single" w:sz="4" w:space="0" w:color="auto"/>
            </w:tcBorders>
          </w:tcPr>
          <w:p w14:paraId="092297AB" w14:textId="77777777" w:rsidR="00D4174E" w:rsidRPr="00613175" w:rsidRDefault="00D4174E">
            <w:pPr>
              <w:pStyle w:val="TAL"/>
              <w:rPr>
                <w:i/>
              </w:rPr>
            </w:pPr>
          </w:p>
        </w:tc>
        <w:tc>
          <w:tcPr>
            <w:tcW w:w="4819" w:type="dxa"/>
            <w:tcBorders>
              <w:top w:val="nil"/>
              <w:left w:val="single" w:sz="4" w:space="0" w:color="auto"/>
              <w:bottom w:val="single" w:sz="4" w:space="0" w:color="auto"/>
              <w:right w:val="single" w:sz="4" w:space="0" w:color="auto"/>
            </w:tcBorders>
            <w:hideMark/>
          </w:tcPr>
          <w:p w14:paraId="0F212AB4" w14:textId="77777777" w:rsidR="00D4174E" w:rsidRPr="00613175" w:rsidRDefault="00D4174E">
            <w:pPr>
              <w:pStyle w:val="TAL"/>
              <w:rPr>
                <w:i/>
              </w:rPr>
            </w:pPr>
            <w:r w:rsidRPr="00613175">
              <w:rPr>
                <w:i/>
              </w:rPr>
              <w:t>application/vnd.3gpp.bsf+xml</w:t>
            </w:r>
          </w:p>
        </w:tc>
        <w:tc>
          <w:tcPr>
            <w:tcW w:w="709" w:type="dxa"/>
            <w:tcBorders>
              <w:top w:val="nil"/>
              <w:left w:val="single" w:sz="4" w:space="0" w:color="auto"/>
              <w:bottom w:val="single" w:sz="4" w:space="0" w:color="auto"/>
              <w:right w:val="single" w:sz="4" w:space="0" w:color="auto"/>
            </w:tcBorders>
          </w:tcPr>
          <w:p w14:paraId="066FFBFC" w14:textId="77777777" w:rsidR="00D4174E" w:rsidRPr="00613175" w:rsidRDefault="00D4174E">
            <w:pPr>
              <w:pStyle w:val="TAL"/>
            </w:pPr>
          </w:p>
        </w:tc>
        <w:tc>
          <w:tcPr>
            <w:tcW w:w="1559" w:type="dxa"/>
            <w:tcBorders>
              <w:top w:val="nil"/>
              <w:left w:val="single" w:sz="4" w:space="0" w:color="auto"/>
              <w:bottom w:val="single" w:sz="4" w:space="0" w:color="auto"/>
              <w:right w:val="single" w:sz="4" w:space="0" w:color="auto"/>
            </w:tcBorders>
          </w:tcPr>
          <w:p w14:paraId="112295B1" w14:textId="77777777" w:rsidR="00D4174E" w:rsidRPr="00613175" w:rsidRDefault="00D4174E">
            <w:pPr>
              <w:pStyle w:val="TAL"/>
            </w:pPr>
          </w:p>
        </w:tc>
      </w:tr>
      <w:tr w:rsidR="00D4174E" w:rsidRPr="00613175" w14:paraId="0A978C3D" w14:textId="77777777" w:rsidTr="00D4174E">
        <w:trPr>
          <w:cantSplit/>
          <w:jc w:val="center"/>
        </w:trPr>
        <w:tc>
          <w:tcPr>
            <w:tcW w:w="1809" w:type="dxa"/>
            <w:tcBorders>
              <w:top w:val="single" w:sz="4" w:space="0" w:color="auto"/>
              <w:left w:val="single" w:sz="4" w:space="0" w:color="auto"/>
              <w:bottom w:val="nil"/>
              <w:right w:val="single" w:sz="4" w:space="0" w:color="auto"/>
            </w:tcBorders>
            <w:hideMark/>
          </w:tcPr>
          <w:p w14:paraId="731F296B" w14:textId="77777777" w:rsidR="00D4174E" w:rsidRPr="00613175" w:rsidRDefault="00D4174E">
            <w:pPr>
              <w:pStyle w:val="TAL"/>
              <w:rPr>
                <w:b/>
              </w:rPr>
            </w:pPr>
            <w:r w:rsidRPr="00613175">
              <w:rPr>
                <w:b/>
              </w:rPr>
              <w:t>Content-Length</w:t>
            </w:r>
          </w:p>
        </w:tc>
        <w:tc>
          <w:tcPr>
            <w:tcW w:w="851" w:type="dxa"/>
            <w:tcBorders>
              <w:top w:val="single" w:sz="4" w:space="0" w:color="auto"/>
              <w:left w:val="single" w:sz="4" w:space="0" w:color="auto"/>
              <w:bottom w:val="nil"/>
              <w:right w:val="single" w:sz="4" w:space="0" w:color="auto"/>
            </w:tcBorders>
          </w:tcPr>
          <w:p w14:paraId="0D84DD98" w14:textId="77777777" w:rsidR="00D4174E" w:rsidRPr="00613175" w:rsidRDefault="00D4174E">
            <w:pPr>
              <w:pStyle w:val="TAL"/>
              <w:rPr>
                <w:i/>
              </w:rPr>
            </w:pPr>
          </w:p>
        </w:tc>
        <w:tc>
          <w:tcPr>
            <w:tcW w:w="4819" w:type="dxa"/>
            <w:tcBorders>
              <w:top w:val="single" w:sz="4" w:space="0" w:color="auto"/>
              <w:left w:val="single" w:sz="4" w:space="0" w:color="auto"/>
              <w:bottom w:val="nil"/>
              <w:right w:val="single" w:sz="4" w:space="0" w:color="auto"/>
            </w:tcBorders>
          </w:tcPr>
          <w:p w14:paraId="3D35BD1A" w14:textId="77777777" w:rsidR="00D4174E" w:rsidRPr="00613175" w:rsidRDefault="00D4174E">
            <w:pPr>
              <w:pStyle w:val="TAL"/>
            </w:pPr>
          </w:p>
        </w:tc>
        <w:tc>
          <w:tcPr>
            <w:tcW w:w="709" w:type="dxa"/>
            <w:tcBorders>
              <w:top w:val="single" w:sz="4" w:space="0" w:color="auto"/>
              <w:left w:val="single" w:sz="4" w:space="0" w:color="auto"/>
              <w:bottom w:val="nil"/>
              <w:right w:val="single" w:sz="4" w:space="0" w:color="auto"/>
            </w:tcBorders>
          </w:tcPr>
          <w:p w14:paraId="51A460B7" w14:textId="77777777" w:rsidR="00D4174E" w:rsidRPr="00613175" w:rsidRDefault="00D4174E">
            <w:pPr>
              <w:pStyle w:val="TAL"/>
            </w:pPr>
          </w:p>
        </w:tc>
        <w:tc>
          <w:tcPr>
            <w:tcW w:w="1559" w:type="dxa"/>
            <w:tcBorders>
              <w:top w:val="single" w:sz="4" w:space="0" w:color="auto"/>
              <w:left w:val="single" w:sz="4" w:space="0" w:color="auto"/>
              <w:bottom w:val="nil"/>
              <w:right w:val="single" w:sz="4" w:space="0" w:color="auto"/>
            </w:tcBorders>
            <w:hideMark/>
          </w:tcPr>
          <w:p w14:paraId="2A1F3741" w14:textId="77777777" w:rsidR="00D4174E" w:rsidRPr="00613175" w:rsidRDefault="00D4174E">
            <w:pPr>
              <w:pStyle w:val="TAL"/>
            </w:pPr>
            <w:r w:rsidRPr="00613175">
              <w:t>RFC 2616 [46]</w:t>
            </w:r>
          </w:p>
        </w:tc>
      </w:tr>
      <w:tr w:rsidR="00D4174E" w:rsidRPr="00613175" w14:paraId="00C0E92A" w14:textId="77777777" w:rsidTr="00D4174E">
        <w:trPr>
          <w:cantSplit/>
          <w:jc w:val="center"/>
        </w:trPr>
        <w:tc>
          <w:tcPr>
            <w:tcW w:w="1809" w:type="dxa"/>
            <w:tcBorders>
              <w:top w:val="nil"/>
              <w:left w:val="single" w:sz="4" w:space="0" w:color="auto"/>
              <w:bottom w:val="single" w:sz="4" w:space="0" w:color="auto"/>
              <w:right w:val="single" w:sz="4" w:space="0" w:color="auto"/>
            </w:tcBorders>
            <w:hideMark/>
          </w:tcPr>
          <w:p w14:paraId="72EBA88B" w14:textId="77777777" w:rsidR="00D4174E" w:rsidRPr="00613175" w:rsidRDefault="00D4174E">
            <w:pPr>
              <w:pStyle w:val="TAL"/>
              <w:rPr>
                <w:b/>
              </w:rPr>
            </w:pPr>
            <w:r w:rsidRPr="00613175">
              <w:rPr>
                <w:b/>
              </w:rPr>
              <w:tab/>
            </w:r>
            <w:r w:rsidRPr="00613175">
              <w:t>value</w:t>
            </w:r>
          </w:p>
        </w:tc>
        <w:tc>
          <w:tcPr>
            <w:tcW w:w="851" w:type="dxa"/>
            <w:tcBorders>
              <w:top w:val="nil"/>
              <w:left w:val="single" w:sz="4" w:space="0" w:color="auto"/>
              <w:bottom w:val="single" w:sz="4" w:space="0" w:color="auto"/>
              <w:right w:val="single" w:sz="4" w:space="0" w:color="auto"/>
            </w:tcBorders>
          </w:tcPr>
          <w:p w14:paraId="55ADD907" w14:textId="77777777" w:rsidR="00D4174E" w:rsidRPr="00613175" w:rsidRDefault="00D4174E">
            <w:pPr>
              <w:pStyle w:val="TAL"/>
              <w:rPr>
                <w:i/>
              </w:rPr>
            </w:pPr>
          </w:p>
        </w:tc>
        <w:tc>
          <w:tcPr>
            <w:tcW w:w="4819" w:type="dxa"/>
            <w:tcBorders>
              <w:top w:val="nil"/>
              <w:left w:val="single" w:sz="4" w:space="0" w:color="auto"/>
              <w:bottom w:val="single" w:sz="4" w:space="0" w:color="auto"/>
              <w:right w:val="single" w:sz="4" w:space="0" w:color="auto"/>
            </w:tcBorders>
            <w:hideMark/>
          </w:tcPr>
          <w:p w14:paraId="096BB731" w14:textId="77777777" w:rsidR="00D4174E" w:rsidRPr="00613175" w:rsidRDefault="00D4174E">
            <w:pPr>
              <w:pStyle w:val="TAL"/>
            </w:pPr>
            <w:r w:rsidRPr="00613175">
              <w:t>length of the message body</w:t>
            </w:r>
          </w:p>
        </w:tc>
        <w:tc>
          <w:tcPr>
            <w:tcW w:w="709" w:type="dxa"/>
            <w:tcBorders>
              <w:top w:val="nil"/>
              <w:left w:val="single" w:sz="4" w:space="0" w:color="auto"/>
              <w:bottom w:val="single" w:sz="4" w:space="0" w:color="auto"/>
              <w:right w:val="single" w:sz="4" w:space="0" w:color="auto"/>
            </w:tcBorders>
          </w:tcPr>
          <w:p w14:paraId="045F7785" w14:textId="77777777" w:rsidR="00D4174E" w:rsidRPr="00613175" w:rsidRDefault="00D4174E">
            <w:pPr>
              <w:pStyle w:val="TAL"/>
            </w:pPr>
          </w:p>
        </w:tc>
        <w:tc>
          <w:tcPr>
            <w:tcW w:w="1559" w:type="dxa"/>
            <w:tcBorders>
              <w:top w:val="nil"/>
              <w:left w:val="single" w:sz="4" w:space="0" w:color="auto"/>
              <w:bottom w:val="single" w:sz="4" w:space="0" w:color="auto"/>
              <w:right w:val="single" w:sz="4" w:space="0" w:color="auto"/>
            </w:tcBorders>
          </w:tcPr>
          <w:p w14:paraId="5D78DCF1" w14:textId="77777777" w:rsidR="00D4174E" w:rsidRPr="00613175" w:rsidRDefault="00D4174E">
            <w:pPr>
              <w:pStyle w:val="TAL"/>
            </w:pPr>
          </w:p>
        </w:tc>
      </w:tr>
      <w:tr w:rsidR="00D4174E" w:rsidRPr="00613175" w14:paraId="738C51C4" w14:textId="77777777" w:rsidTr="00D4174E">
        <w:trPr>
          <w:cantSplit/>
          <w:jc w:val="center"/>
        </w:trPr>
        <w:tc>
          <w:tcPr>
            <w:tcW w:w="1809" w:type="dxa"/>
            <w:tcBorders>
              <w:top w:val="single" w:sz="4" w:space="0" w:color="auto"/>
              <w:left w:val="single" w:sz="4" w:space="0" w:color="auto"/>
              <w:bottom w:val="single" w:sz="4" w:space="0" w:color="auto"/>
              <w:right w:val="single" w:sz="4" w:space="0" w:color="auto"/>
            </w:tcBorders>
            <w:hideMark/>
          </w:tcPr>
          <w:p w14:paraId="03BD9B0C" w14:textId="77777777" w:rsidR="00D4174E" w:rsidRPr="00613175" w:rsidRDefault="00D4174E">
            <w:pPr>
              <w:pStyle w:val="TAL"/>
              <w:rPr>
                <w:b/>
              </w:rPr>
            </w:pPr>
            <w:r w:rsidRPr="00613175">
              <w:rPr>
                <w:b/>
              </w:rPr>
              <w:t>Message-body</w:t>
            </w:r>
          </w:p>
        </w:tc>
        <w:tc>
          <w:tcPr>
            <w:tcW w:w="851" w:type="dxa"/>
            <w:tcBorders>
              <w:top w:val="single" w:sz="4" w:space="0" w:color="auto"/>
              <w:left w:val="single" w:sz="4" w:space="0" w:color="auto"/>
              <w:bottom w:val="single" w:sz="4" w:space="0" w:color="auto"/>
              <w:right w:val="single" w:sz="4" w:space="0" w:color="auto"/>
            </w:tcBorders>
          </w:tcPr>
          <w:p w14:paraId="1BF1C3F9" w14:textId="77777777" w:rsidR="00D4174E" w:rsidRPr="00613175" w:rsidRDefault="00D4174E">
            <w:pPr>
              <w:pStyle w:val="TAL"/>
              <w:rPr>
                <w:i/>
              </w:rPr>
            </w:pPr>
          </w:p>
        </w:tc>
        <w:tc>
          <w:tcPr>
            <w:tcW w:w="4819" w:type="dxa"/>
            <w:tcBorders>
              <w:top w:val="single" w:sz="4" w:space="0" w:color="auto"/>
              <w:left w:val="single" w:sz="4" w:space="0" w:color="auto"/>
              <w:bottom w:val="single" w:sz="4" w:space="0" w:color="auto"/>
              <w:right w:val="single" w:sz="4" w:space="0" w:color="auto"/>
            </w:tcBorders>
          </w:tcPr>
          <w:p w14:paraId="24F7F7AA" w14:textId="77777777" w:rsidR="00D4174E" w:rsidRPr="00613175" w:rsidRDefault="00D4174E">
            <w:pPr>
              <w:pStyle w:val="PL"/>
              <w:pBdr>
                <w:top w:val="single" w:sz="4" w:space="1" w:color="auto"/>
                <w:left w:val="single" w:sz="4" w:space="4" w:color="auto"/>
                <w:bottom w:val="single" w:sz="4" w:space="1" w:color="auto"/>
                <w:right w:val="single" w:sz="4" w:space="4" w:color="auto"/>
              </w:pBdr>
              <w:rPr>
                <w:i/>
                <w:noProof w:val="0"/>
              </w:rPr>
            </w:pPr>
            <w:r w:rsidRPr="00613175">
              <w:rPr>
                <w:i/>
                <w:noProof w:val="0"/>
              </w:rPr>
              <w:t>&lt;?xml version="1.0" encoding="UTF-8"?&gt;</w:t>
            </w:r>
          </w:p>
          <w:p w14:paraId="57E504E4" w14:textId="77777777" w:rsidR="00D4174E" w:rsidRPr="00613175" w:rsidRDefault="00D4174E">
            <w:pPr>
              <w:pStyle w:val="PL"/>
              <w:pBdr>
                <w:top w:val="single" w:sz="4" w:space="1" w:color="auto"/>
                <w:left w:val="single" w:sz="4" w:space="4" w:color="auto"/>
                <w:bottom w:val="single" w:sz="4" w:space="1" w:color="auto"/>
                <w:right w:val="single" w:sz="4" w:space="4" w:color="auto"/>
              </w:pBdr>
              <w:rPr>
                <w:i/>
                <w:noProof w:val="0"/>
              </w:rPr>
            </w:pPr>
            <w:r w:rsidRPr="00613175">
              <w:rPr>
                <w:i/>
                <w:noProof w:val="0"/>
              </w:rPr>
              <w:t>&lt;BootstrappingInfo xmlns="uri:3gpp-gba"&gt;</w:t>
            </w:r>
          </w:p>
          <w:p w14:paraId="07F99601" w14:textId="77777777" w:rsidR="00D4174E" w:rsidRPr="00613175" w:rsidRDefault="00D4174E">
            <w:pPr>
              <w:pStyle w:val="PL"/>
              <w:pBdr>
                <w:top w:val="single" w:sz="4" w:space="1" w:color="auto"/>
                <w:left w:val="single" w:sz="4" w:space="4" w:color="auto"/>
                <w:bottom w:val="single" w:sz="4" w:space="1" w:color="auto"/>
                <w:right w:val="single" w:sz="4" w:space="4" w:color="auto"/>
              </w:pBdr>
              <w:rPr>
                <w:i/>
                <w:noProof w:val="0"/>
              </w:rPr>
            </w:pPr>
            <w:r w:rsidRPr="00613175">
              <w:rPr>
                <w:i/>
                <w:noProof w:val="0"/>
              </w:rPr>
              <w:t xml:space="preserve">  &lt;btid&gt;</w:t>
            </w:r>
            <w:r w:rsidRPr="00613175">
              <w:rPr>
                <w:rFonts w:ascii="Arial" w:hAnsi="Arial"/>
                <w:noProof w:val="0"/>
                <w:sz w:val="18"/>
              </w:rPr>
              <w:t>B-TID</w:t>
            </w:r>
            <w:r w:rsidRPr="00613175">
              <w:rPr>
                <w:i/>
                <w:noProof w:val="0"/>
              </w:rPr>
              <w:t>&lt;/btid&gt;</w:t>
            </w:r>
          </w:p>
          <w:p w14:paraId="0CFC6734" w14:textId="77777777" w:rsidR="00D4174E" w:rsidRPr="00613175" w:rsidRDefault="00D4174E">
            <w:pPr>
              <w:pStyle w:val="PL"/>
              <w:pBdr>
                <w:top w:val="single" w:sz="4" w:space="1" w:color="auto"/>
                <w:left w:val="single" w:sz="4" w:space="4" w:color="auto"/>
                <w:bottom w:val="single" w:sz="4" w:space="1" w:color="auto"/>
                <w:right w:val="single" w:sz="4" w:space="4" w:color="auto"/>
              </w:pBdr>
              <w:rPr>
                <w:i/>
                <w:noProof w:val="0"/>
              </w:rPr>
            </w:pPr>
            <w:r w:rsidRPr="00613175">
              <w:rPr>
                <w:i/>
                <w:noProof w:val="0"/>
              </w:rPr>
              <w:t xml:space="preserve">  &lt;lifetime&gt;</w:t>
            </w:r>
            <w:r w:rsidRPr="00613175">
              <w:rPr>
                <w:rFonts w:ascii="Arial" w:hAnsi="Arial"/>
                <w:noProof w:val="0"/>
                <w:sz w:val="18"/>
              </w:rPr>
              <w:t>key lifetime</w:t>
            </w:r>
            <w:r w:rsidRPr="00613175">
              <w:rPr>
                <w:i/>
                <w:noProof w:val="0"/>
              </w:rPr>
              <w:t>&lt;/lifetime&gt;</w:t>
            </w:r>
          </w:p>
          <w:p w14:paraId="4A0FEA44" w14:textId="77777777" w:rsidR="00D4174E" w:rsidRPr="00613175" w:rsidRDefault="00D4174E">
            <w:pPr>
              <w:pStyle w:val="PL"/>
              <w:pBdr>
                <w:top w:val="single" w:sz="4" w:space="1" w:color="auto"/>
                <w:left w:val="single" w:sz="4" w:space="4" w:color="auto"/>
                <w:bottom w:val="single" w:sz="4" w:space="1" w:color="auto"/>
                <w:right w:val="single" w:sz="4" w:space="4" w:color="auto"/>
              </w:pBdr>
              <w:rPr>
                <w:noProof w:val="0"/>
              </w:rPr>
            </w:pPr>
            <w:r w:rsidRPr="00613175">
              <w:rPr>
                <w:i/>
                <w:noProof w:val="0"/>
              </w:rPr>
              <w:t>&lt;/BootstrappingInfo&gt;</w:t>
            </w:r>
          </w:p>
          <w:p w14:paraId="5F9B0B44" w14:textId="77777777" w:rsidR="00D4174E" w:rsidRPr="00613175" w:rsidRDefault="00D4174E">
            <w:pPr>
              <w:pStyle w:val="TAL"/>
              <w:pBdr>
                <w:top w:val="single" w:sz="4" w:space="1" w:color="auto"/>
                <w:left w:val="single" w:sz="4" w:space="4" w:color="auto"/>
                <w:bottom w:val="single" w:sz="4" w:space="1" w:color="auto"/>
                <w:right w:val="single" w:sz="4" w:space="4" w:color="auto"/>
              </w:pBdr>
            </w:pPr>
          </w:p>
          <w:p w14:paraId="5A0C245D" w14:textId="77777777" w:rsidR="00D4174E" w:rsidRPr="00613175" w:rsidRDefault="00D4174E">
            <w:pPr>
              <w:pStyle w:val="TAL"/>
              <w:pBdr>
                <w:top w:val="single" w:sz="4" w:space="1" w:color="auto"/>
                <w:left w:val="single" w:sz="4" w:space="4" w:color="auto"/>
                <w:bottom w:val="single" w:sz="4" w:space="1" w:color="auto"/>
                <w:right w:val="single" w:sz="4" w:space="4" w:color="auto"/>
              </w:pBdr>
            </w:pPr>
            <w:r w:rsidRPr="00613175">
              <w:t>with</w:t>
            </w:r>
          </w:p>
          <w:p w14:paraId="1EDBFCDF" w14:textId="77777777" w:rsidR="00D4174E" w:rsidRPr="00613175" w:rsidRDefault="00D4174E">
            <w:pPr>
              <w:pStyle w:val="TAL"/>
              <w:pBdr>
                <w:top w:val="single" w:sz="4" w:space="1" w:color="auto"/>
                <w:left w:val="single" w:sz="4" w:space="4" w:color="auto"/>
                <w:bottom w:val="single" w:sz="4" w:space="1" w:color="auto"/>
                <w:right w:val="single" w:sz="4" w:space="4" w:color="auto"/>
              </w:pBdr>
            </w:pPr>
            <w:r w:rsidRPr="00613175">
              <w:softHyphen/>
            </w:r>
            <w:r w:rsidRPr="00613175">
              <w:tab/>
              <w:t>B-TID</w:t>
            </w:r>
            <w:r w:rsidRPr="00613175">
              <w:br/>
              <w:t>Bootstrapping - Transaction Identifier according to TS 33.220 [44] clause 4.5.2:</w:t>
            </w:r>
            <w:r w:rsidRPr="00613175">
              <w:br/>
              <w:t>base64encode(RAND)@BSF_servers_domain_name</w:t>
            </w:r>
          </w:p>
          <w:p w14:paraId="7880BEDD" w14:textId="77777777" w:rsidR="00D4174E" w:rsidRPr="00613175" w:rsidRDefault="00D4174E">
            <w:pPr>
              <w:pStyle w:val="TAL"/>
              <w:pBdr>
                <w:top w:val="single" w:sz="4" w:space="1" w:color="auto"/>
                <w:left w:val="single" w:sz="4" w:space="4" w:color="auto"/>
                <w:bottom w:val="single" w:sz="4" w:space="1" w:color="auto"/>
                <w:right w:val="single" w:sz="4" w:space="4" w:color="auto"/>
              </w:pBdr>
            </w:pPr>
            <w:r w:rsidRPr="00613175">
              <w:t>-</w:t>
            </w:r>
            <w:r w:rsidRPr="00613175">
              <w:tab/>
              <w:t>key lifetime</w:t>
            </w:r>
            <w:r w:rsidRPr="00613175">
              <w:br/>
              <w:t>lifetime of the key material formatted according to XSD dateTime data type</w:t>
            </w:r>
          </w:p>
        </w:tc>
        <w:tc>
          <w:tcPr>
            <w:tcW w:w="709" w:type="dxa"/>
            <w:tcBorders>
              <w:top w:val="single" w:sz="4" w:space="0" w:color="auto"/>
              <w:left w:val="single" w:sz="4" w:space="0" w:color="auto"/>
              <w:bottom w:val="single" w:sz="4" w:space="0" w:color="auto"/>
              <w:right w:val="single" w:sz="4" w:space="0" w:color="auto"/>
            </w:tcBorders>
          </w:tcPr>
          <w:p w14:paraId="7E272BE7" w14:textId="77777777" w:rsidR="00D4174E" w:rsidRPr="00613175" w:rsidRDefault="00D4174E">
            <w:pPr>
              <w:pStyle w:val="TAL"/>
            </w:pPr>
          </w:p>
        </w:tc>
        <w:tc>
          <w:tcPr>
            <w:tcW w:w="1559" w:type="dxa"/>
            <w:tcBorders>
              <w:top w:val="single" w:sz="4" w:space="0" w:color="auto"/>
              <w:left w:val="single" w:sz="4" w:space="0" w:color="auto"/>
              <w:bottom w:val="single" w:sz="4" w:space="0" w:color="auto"/>
              <w:right w:val="single" w:sz="4" w:space="0" w:color="auto"/>
            </w:tcBorders>
            <w:hideMark/>
          </w:tcPr>
          <w:p w14:paraId="3FCC346E" w14:textId="77777777" w:rsidR="00D4174E" w:rsidRPr="00613175" w:rsidRDefault="00D4174E">
            <w:pPr>
              <w:pStyle w:val="TAL"/>
            </w:pPr>
            <w:r w:rsidRPr="00613175">
              <w:t>RFC 2616 [46]</w:t>
            </w:r>
          </w:p>
          <w:p w14:paraId="18042F03" w14:textId="77777777" w:rsidR="00D4174E" w:rsidRPr="00613175" w:rsidRDefault="00D4174E">
            <w:pPr>
              <w:pStyle w:val="TAL"/>
            </w:pPr>
            <w:r w:rsidRPr="00613175">
              <w:t>TS 24.109 Annex C [43]</w:t>
            </w:r>
          </w:p>
        </w:tc>
      </w:tr>
    </w:tbl>
    <w:p w14:paraId="6929B793" w14:textId="77777777" w:rsidR="00D4174E" w:rsidRPr="00613175" w:rsidRDefault="00D4174E" w:rsidP="00D4174E">
      <w:pPr>
        <w:rPr>
          <w:lang w:eastAsia="en-US"/>
        </w:rPr>
      </w:pPr>
    </w:p>
    <w:p w14:paraId="0074677C" w14:textId="77777777" w:rsidR="00D4174E" w:rsidRPr="00613175" w:rsidRDefault="00D4174E" w:rsidP="00D4174E">
      <w:pPr>
        <w:pStyle w:val="NO"/>
      </w:pPr>
      <w:r w:rsidRPr="00613175">
        <w:t>NOTE 1: Rspauth is computed according to RFC 3310 and RFC 2617.</w:t>
      </w:r>
    </w:p>
    <w:p w14:paraId="2AC9BED3" w14:textId="5EFBFA74" w:rsidR="00D4174E" w:rsidRPr="00613175" w:rsidRDefault="00D4174E" w:rsidP="00251D61"/>
    <w:p w14:paraId="71B71AC0" w14:textId="77777777" w:rsidR="00DF353E" w:rsidRPr="0089691C" w:rsidRDefault="00DF353E" w:rsidP="00DF353E">
      <w:pPr>
        <w:pStyle w:val="Heading1"/>
      </w:pPr>
      <w:bookmarkStart w:id="1443" w:name="_Toc84254435"/>
      <w:bookmarkStart w:id="1444" w:name="_Toc84255230"/>
      <w:r w:rsidRPr="0089691C">
        <w:t>A.23</w:t>
      </w:r>
      <w:r w:rsidRPr="0089691C">
        <w:tab/>
        <w:t>eCall Setup and MSD Update / 5GS</w:t>
      </w:r>
      <w:bookmarkEnd w:id="1443"/>
      <w:bookmarkEnd w:id="1444"/>
    </w:p>
    <w:p w14:paraId="188A3748" w14:textId="77777777" w:rsidR="00DF353E" w:rsidRPr="0089691C" w:rsidRDefault="00DF353E" w:rsidP="00DF353E">
      <w:pPr>
        <w:pStyle w:val="H6"/>
      </w:pPr>
      <w:r w:rsidRPr="0089691C">
        <w:t>Expected sequence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680"/>
        <w:gridCol w:w="630"/>
        <w:gridCol w:w="630"/>
        <w:gridCol w:w="3420"/>
        <w:gridCol w:w="4196"/>
      </w:tblGrid>
      <w:tr w:rsidR="00DF353E" w:rsidRPr="0089691C" w14:paraId="13EA467A" w14:textId="77777777" w:rsidTr="00DF353E">
        <w:trPr>
          <w:cantSplit/>
          <w:jc w:val="center"/>
        </w:trPr>
        <w:tc>
          <w:tcPr>
            <w:tcW w:w="680" w:type="dxa"/>
            <w:tcBorders>
              <w:top w:val="single" w:sz="4" w:space="0" w:color="auto"/>
              <w:left w:val="single" w:sz="4" w:space="0" w:color="auto"/>
              <w:bottom w:val="nil"/>
              <w:right w:val="single" w:sz="4" w:space="0" w:color="auto"/>
            </w:tcBorders>
            <w:hideMark/>
          </w:tcPr>
          <w:p w14:paraId="09777EA1" w14:textId="77777777" w:rsidR="00DF353E" w:rsidRPr="0089691C" w:rsidRDefault="00DF353E">
            <w:pPr>
              <w:pStyle w:val="TAH"/>
            </w:pPr>
            <w:r w:rsidRPr="0089691C">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4841A62D" w14:textId="77777777" w:rsidR="00DF353E" w:rsidRPr="0089691C" w:rsidRDefault="00DF353E">
            <w:pPr>
              <w:pStyle w:val="TAH"/>
            </w:pPr>
            <w:r w:rsidRPr="0089691C">
              <w:t>Direction</w:t>
            </w:r>
          </w:p>
        </w:tc>
        <w:tc>
          <w:tcPr>
            <w:tcW w:w="3420" w:type="dxa"/>
            <w:tcBorders>
              <w:top w:val="single" w:sz="4" w:space="0" w:color="auto"/>
              <w:left w:val="single" w:sz="4" w:space="0" w:color="auto"/>
              <w:bottom w:val="nil"/>
              <w:right w:val="single" w:sz="4" w:space="0" w:color="auto"/>
            </w:tcBorders>
            <w:hideMark/>
          </w:tcPr>
          <w:p w14:paraId="1990F553" w14:textId="77777777" w:rsidR="00DF353E" w:rsidRPr="0089691C" w:rsidRDefault="00DF353E">
            <w:pPr>
              <w:pStyle w:val="TAH"/>
            </w:pPr>
            <w:r w:rsidRPr="0089691C">
              <w:t>Message/Procedure</w:t>
            </w:r>
          </w:p>
        </w:tc>
        <w:tc>
          <w:tcPr>
            <w:tcW w:w="4196" w:type="dxa"/>
            <w:tcBorders>
              <w:top w:val="single" w:sz="4" w:space="0" w:color="auto"/>
              <w:left w:val="single" w:sz="4" w:space="0" w:color="auto"/>
              <w:bottom w:val="nil"/>
              <w:right w:val="single" w:sz="4" w:space="0" w:color="auto"/>
            </w:tcBorders>
            <w:hideMark/>
          </w:tcPr>
          <w:p w14:paraId="692036FC" w14:textId="77777777" w:rsidR="00DF353E" w:rsidRPr="0089691C" w:rsidRDefault="00DF353E">
            <w:pPr>
              <w:pStyle w:val="TAH"/>
            </w:pPr>
            <w:r w:rsidRPr="0089691C">
              <w:t>Comment</w:t>
            </w:r>
          </w:p>
        </w:tc>
      </w:tr>
      <w:tr w:rsidR="00DF353E" w:rsidRPr="0089691C" w14:paraId="54615BC6" w14:textId="77777777" w:rsidTr="00DF353E">
        <w:trPr>
          <w:cantSplit/>
          <w:jc w:val="center"/>
        </w:trPr>
        <w:tc>
          <w:tcPr>
            <w:tcW w:w="680" w:type="dxa"/>
            <w:tcBorders>
              <w:top w:val="nil"/>
              <w:left w:val="single" w:sz="4" w:space="0" w:color="auto"/>
              <w:bottom w:val="single" w:sz="4" w:space="0" w:color="auto"/>
              <w:right w:val="single" w:sz="4" w:space="0" w:color="auto"/>
            </w:tcBorders>
          </w:tcPr>
          <w:p w14:paraId="1D9E8380" w14:textId="77777777" w:rsidR="00DF353E" w:rsidRPr="0089691C" w:rsidRDefault="00DF353E">
            <w:pPr>
              <w:pStyle w:val="TAH"/>
            </w:pPr>
          </w:p>
        </w:tc>
        <w:tc>
          <w:tcPr>
            <w:tcW w:w="630" w:type="dxa"/>
            <w:tcBorders>
              <w:top w:val="single" w:sz="4" w:space="0" w:color="auto"/>
              <w:left w:val="single" w:sz="4" w:space="0" w:color="auto"/>
              <w:bottom w:val="single" w:sz="4" w:space="0" w:color="auto"/>
              <w:right w:val="single" w:sz="4" w:space="0" w:color="auto"/>
            </w:tcBorders>
            <w:hideMark/>
          </w:tcPr>
          <w:p w14:paraId="65277C6C" w14:textId="77777777" w:rsidR="00DF353E" w:rsidRPr="0089691C" w:rsidRDefault="00DF353E">
            <w:pPr>
              <w:pStyle w:val="TAH"/>
            </w:pPr>
            <w:r w:rsidRPr="0089691C">
              <w:t>UE</w:t>
            </w:r>
          </w:p>
        </w:tc>
        <w:tc>
          <w:tcPr>
            <w:tcW w:w="630" w:type="dxa"/>
            <w:tcBorders>
              <w:top w:val="single" w:sz="4" w:space="0" w:color="auto"/>
              <w:left w:val="single" w:sz="4" w:space="0" w:color="auto"/>
              <w:bottom w:val="single" w:sz="4" w:space="0" w:color="auto"/>
              <w:right w:val="single" w:sz="4" w:space="0" w:color="auto"/>
            </w:tcBorders>
            <w:hideMark/>
          </w:tcPr>
          <w:p w14:paraId="36DD1A8B" w14:textId="77777777" w:rsidR="00DF353E" w:rsidRPr="0089691C" w:rsidRDefault="00DF353E">
            <w:pPr>
              <w:pStyle w:val="TAH"/>
            </w:pPr>
            <w:r w:rsidRPr="0089691C">
              <w:t>SS</w:t>
            </w:r>
          </w:p>
        </w:tc>
        <w:tc>
          <w:tcPr>
            <w:tcW w:w="3420" w:type="dxa"/>
            <w:tcBorders>
              <w:top w:val="nil"/>
              <w:left w:val="single" w:sz="4" w:space="0" w:color="auto"/>
              <w:bottom w:val="single" w:sz="4" w:space="0" w:color="auto"/>
              <w:right w:val="single" w:sz="4" w:space="0" w:color="auto"/>
            </w:tcBorders>
          </w:tcPr>
          <w:p w14:paraId="5B502222" w14:textId="77777777" w:rsidR="00DF353E" w:rsidRPr="0089691C" w:rsidRDefault="00DF353E">
            <w:pPr>
              <w:pStyle w:val="TAH"/>
            </w:pPr>
          </w:p>
        </w:tc>
        <w:tc>
          <w:tcPr>
            <w:tcW w:w="4196" w:type="dxa"/>
            <w:tcBorders>
              <w:top w:val="nil"/>
              <w:left w:val="single" w:sz="4" w:space="0" w:color="auto"/>
              <w:bottom w:val="single" w:sz="4" w:space="0" w:color="auto"/>
              <w:right w:val="single" w:sz="4" w:space="0" w:color="auto"/>
            </w:tcBorders>
          </w:tcPr>
          <w:p w14:paraId="2C3A51D0" w14:textId="77777777" w:rsidR="00DF353E" w:rsidRPr="0089691C" w:rsidRDefault="00DF353E">
            <w:pPr>
              <w:pStyle w:val="TAH"/>
            </w:pPr>
          </w:p>
        </w:tc>
      </w:tr>
      <w:tr w:rsidR="00DF353E" w:rsidRPr="0089691C" w14:paraId="0BF5949E" w14:textId="77777777" w:rsidTr="00DF353E">
        <w:trPr>
          <w:cantSplit/>
          <w:jc w:val="center"/>
        </w:trPr>
        <w:tc>
          <w:tcPr>
            <w:tcW w:w="680" w:type="dxa"/>
            <w:tcBorders>
              <w:top w:val="single" w:sz="4" w:space="0" w:color="auto"/>
              <w:left w:val="single" w:sz="4" w:space="0" w:color="auto"/>
              <w:bottom w:val="single" w:sz="4" w:space="0" w:color="auto"/>
              <w:right w:val="single" w:sz="4" w:space="0" w:color="auto"/>
            </w:tcBorders>
            <w:hideMark/>
          </w:tcPr>
          <w:p w14:paraId="360A9226" w14:textId="77777777" w:rsidR="00DF353E" w:rsidRPr="0089691C" w:rsidRDefault="00DF353E">
            <w:pPr>
              <w:pStyle w:val="TAC"/>
            </w:pPr>
            <w:r w:rsidRPr="0089691C">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4E957FC4" w14:textId="77777777" w:rsidR="00DF353E" w:rsidRPr="0089691C" w:rsidRDefault="00DF353E">
            <w:pPr>
              <w:pStyle w:val="TAC"/>
            </w:pPr>
            <w:r w:rsidRPr="0089691C">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58535260" w14:textId="77777777" w:rsidR="00DF353E" w:rsidRPr="0089691C" w:rsidRDefault="00DF353E">
            <w:pPr>
              <w:pStyle w:val="TAL"/>
            </w:pPr>
            <w:r w:rsidRPr="0089691C">
              <w:rPr>
                <w:rFonts w:eastAsia="MS Gothic"/>
              </w:rPr>
              <w:t>INVITE</w:t>
            </w:r>
          </w:p>
        </w:tc>
        <w:tc>
          <w:tcPr>
            <w:tcW w:w="4196" w:type="dxa"/>
            <w:tcBorders>
              <w:top w:val="single" w:sz="4" w:space="0" w:color="auto"/>
              <w:left w:val="single" w:sz="4" w:space="0" w:color="auto"/>
              <w:bottom w:val="single" w:sz="4" w:space="0" w:color="auto"/>
              <w:right w:val="single" w:sz="4" w:space="0" w:color="auto"/>
            </w:tcBorders>
            <w:hideMark/>
          </w:tcPr>
          <w:p w14:paraId="0F8C145B" w14:textId="77777777" w:rsidR="00DF353E" w:rsidRPr="0089691C" w:rsidRDefault="00DF353E">
            <w:pPr>
              <w:pStyle w:val="TAL"/>
            </w:pPr>
            <w:r w:rsidRPr="0089691C">
              <w:t>UE sends INVITE with initial MSD</w:t>
            </w:r>
          </w:p>
        </w:tc>
      </w:tr>
      <w:tr w:rsidR="00DF353E" w:rsidRPr="0089691C" w14:paraId="47CADC19" w14:textId="77777777" w:rsidTr="00DF353E">
        <w:trPr>
          <w:cantSplit/>
          <w:jc w:val="center"/>
        </w:trPr>
        <w:tc>
          <w:tcPr>
            <w:tcW w:w="680" w:type="dxa"/>
            <w:tcBorders>
              <w:top w:val="single" w:sz="4" w:space="0" w:color="auto"/>
              <w:left w:val="single" w:sz="4" w:space="0" w:color="auto"/>
              <w:bottom w:val="single" w:sz="4" w:space="0" w:color="auto"/>
              <w:right w:val="single" w:sz="4" w:space="0" w:color="auto"/>
            </w:tcBorders>
            <w:hideMark/>
          </w:tcPr>
          <w:p w14:paraId="675335A8" w14:textId="77777777" w:rsidR="00DF353E" w:rsidRPr="0089691C" w:rsidRDefault="00DF353E">
            <w:pPr>
              <w:pStyle w:val="TAC"/>
            </w:pPr>
            <w:r w:rsidRPr="0089691C">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7E3E5A13" w14:textId="77777777" w:rsidR="00DF353E" w:rsidRPr="0089691C" w:rsidRDefault="00DF353E">
            <w:pPr>
              <w:pStyle w:val="TAC"/>
            </w:pPr>
            <w:r w:rsidRPr="0089691C">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39128842" w14:textId="77777777" w:rsidR="00DF353E" w:rsidRPr="0089691C" w:rsidRDefault="00DF353E">
            <w:pPr>
              <w:pStyle w:val="TAL"/>
            </w:pPr>
            <w:r w:rsidRPr="0089691C">
              <w:rPr>
                <w:rFonts w:eastAsia="MS Gothic"/>
              </w:rPr>
              <w:t>200 OK</w:t>
            </w:r>
          </w:p>
        </w:tc>
        <w:tc>
          <w:tcPr>
            <w:tcW w:w="4196" w:type="dxa"/>
            <w:tcBorders>
              <w:top w:val="single" w:sz="4" w:space="0" w:color="auto"/>
              <w:left w:val="single" w:sz="4" w:space="0" w:color="auto"/>
              <w:bottom w:val="single" w:sz="4" w:space="0" w:color="auto"/>
              <w:right w:val="single" w:sz="4" w:space="0" w:color="auto"/>
            </w:tcBorders>
            <w:hideMark/>
          </w:tcPr>
          <w:p w14:paraId="17022179" w14:textId="77777777" w:rsidR="00DF353E" w:rsidRPr="0089691C" w:rsidRDefault="00DF353E">
            <w:pPr>
              <w:pStyle w:val="TAL"/>
            </w:pPr>
            <w:r w:rsidRPr="0089691C">
              <w:t>SS responds INVITE with 200 OK</w:t>
            </w:r>
          </w:p>
        </w:tc>
      </w:tr>
      <w:tr w:rsidR="00DF353E" w:rsidRPr="0089691C" w14:paraId="78A400B2" w14:textId="77777777" w:rsidTr="00DF353E">
        <w:trPr>
          <w:cantSplit/>
          <w:jc w:val="center"/>
        </w:trPr>
        <w:tc>
          <w:tcPr>
            <w:tcW w:w="680" w:type="dxa"/>
            <w:tcBorders>
              <w:top w:val="single" w:sz="4" w:space="0" w:color="auto"/>
              <w:left w:val="single" w:sz="4" w:space="0" w:color="auto"/>
              <w:bottom w:val="single" w:sz="4" w:space="0" w:color="auto"/>
              <w:right w:val="single" w:sz="4" w:space="0" w:color="auto"/>
            </w:tcBorders>
            <w:hideMark/>
          </w:tcPr>
          <w:p w14:paraId="4C6A8D50" w14:textId="77777777" w:rsidR="00DF353E" w:rsidRPr="0089691C" w:rsidRDefault="00DF353E">
            <w:pPr>
              <w:pStyle w:val="TAC"/>
            </w:pPr>
            <w:r w:rsidRPr="0089691C">
              <w:t>3</w:t>
            </w:r>
          </w:p>
        </w:tc>
        <w:tc>
          <w:tcPr>
            <w:tcW w:w="1260" w:type="dxa"/>
            <w:gridSpan w:val="2"/>
            <w:tcBorders>
              <w:top w:val="single" w:sz="4" w:space="0" w:color="auto"/>
              <w:left w:val="single" w:sz="4" w:space="0" w:color="auto"/>
              <w:bottom w:val="single" w:sz="4" w:space="0" w:color="auto"/>
              <w:right w:val="single" w:sz="4" w:space="0" w:color="auto"/>
            </w:tcBorders>
            <w:hideMark/>
          </w:tcPr>
          <w:p w14:paraId="2EBC14EC" w14:textId="77777777" w:rsidR="00DF353E" w:rsidRPr="0089691C" w:rsidRDefault="00DF353E">
            <w:pPr>
              <w:pStyle w:val="TAC"/>
            </w:pPr>
            <w:r w:rsidRPr="0089691C">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007B79EE" w14:textId="77777777" w:rsidR="00DF353E" w:rsidRPr="0089691C" w:rsidRDefault="00DF353E">
            <w:pPr>
              <w:pStyle w:val="TAL"/>
              <w:rPr>
                <w:rFonts w:eastAsia="MS Gothic"/>
              </w:rPr>
            </w:pPr>
            <w:r w:rsidRPr="0089691C">
              <w:rPr>
                <w:rFonts w:eastAsia="MS Gothic"/>
              </w:rPr>
              <w:t>ACK</w:t>
            </w:r>
          </w:p>
        </w:tc>
        <w:tc>
          <w:tcPr>
            <w:tcW w:w="4196" w:type="dxa"/>
            <w:tcBorders>
              <w:top w:val="single" w:sz="4" w:space="0" w:color="auto"/>
              <w:left w:val="single" w:sz="4" w:space="0" w:color="auto"/>
              <w:bottom w:val="single" w:sz="4" w:space="0" w:color="auto"/>
              <w:right w:val="single" w:sz="4" w:space="0" w:color="auto"/>
            </w:tcBorders>
            <w:hideMark/>
          </w:tcPr>
          <w:p w14:paraId="1C014AEC" w14:textId="77777777" w:rsidR="00DF353E" w:rsidRPr="0089691C" w:rsidRDefault="00DF353E">
            <w:pPr>
              <w:pStyle w:val="TAL"/>
            </w:pPr>
            <w:r w:rsidRPr="0089691C">
              <w:t>UE responds ACK for 200 OK</w:t>
            </w:r>
          </w:p>
        </w:tc>
      </w:tr>
      <w:tr w:rsidR="00DF353E" w:rsidRPr="0089691C" w14:paraId="1B721C67" w14:textId="77777777" w:rsidTr="00DF353E">
        <w:trPr>
          <w:cantSplit/>
          <w:jc w:val="center"/>
        </w:trPr>
        <w:tc>
          <w:tcPr>
            <w:tcW w:w="680" w:type="dxa"/>
            <w:tcBorders>
              <w:top w:val="single" w:sz="4" w:space="0" w:color="auto"/>
              <w:left w:val="single" w:sz="4" w:space="0" w:color="auto"/>
              <w:bottom w:val="single" w:sz="4" w:space="0" w:color="auto"/>
              <w:right w:val="single" w:sz="4" w:space="0" w:color="auto"/>
            </w:tcBorders>
            <w:hideMark/>
          </w:tcPr>
          <w:p w14:paraId="46BBA483" w14:textId="77777777" w:rsidR="00DF353E" w:rsidRPr="0089691C" w:rsidRDefault="00DF353E">
            <w:pPr>
              <w:pStyle w:val="TAC"/>
            </w:pPr>
            <w:r w:rsidRPr="0089691C">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27A310C8" w14:textId="77777777" w:rsidR="00DF353E" w:rsidRPr="0089691C" w:rsidRDefault="00DF353E">
            <w:pPr>
              <w:pStyle w:val="TAC"/>
            </w:pPr>
            <w:r w:rsidRPr="0089691C">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35C77E4E" w14:textId="77777777" w:rsidR="00DF353E" w:rsidRPr="0089691C" w:rsidRDefault="00DF353E">
            <w:pPr>
              <w:pStyle w:val="TAL"/>
              <w:rPr>
                <w:rFonts w:eastAsia="MS Gothic"/>
              </w:rPr>
            </w:pPr>
            <w:r w:rsidRPr="0089691C">
              <w:rPr>
                <w:rFonts w:eastAsia="MS Gothic"/>
              </w:rPr>
              <w:t>SIP INFO</w:t>
            </w:r>
          </w:p>
        </w:tc>
        <w:tc>
          <w:tcPr>
            <w:tcW w:w="4196" w:type="dxa"/>
            <w:tcBorders>
              <w:top w:val="single" w:sz="4" w:space="0" w:color="auto"/>
              <w:left w:val="single" w:sz="4" w:space="0" w:color="auto"/>
              <w:bottom w:val="single" w:sz="4" w:space="0" w:color="auto"/>
              <w:right w:val="single" w:sz="4" w:space="0" w:color="auto"/>
            </w:tcBorders>
            <w:hideMark/>
          </w:tcPr>
          <w:p w14:paraId="41455246" w14:textId="77777777" w:rsidR="00DF353E" w:rsidRPr="0089691C" w:rsidRDefault="00DF353E">
            <w:pPr>
              <w:pStyle w:val="TAL"/>
            </w:pPr>
            <w:r w:rsidRPr="0089691C">
              <w:t>SS sends SIP INFO to request MSD update</w:t>
            </w:r>
          </w:p>
        </w:tc>
      </w:tr>
      <w:tr w:rsidR="00DF353E" w:rsidRPr="0089691C" w14:paraId="566270F7" w14:textId="77777777" w:rsidTr="00DF353E">
        <w:trPr>
          <w:cantSplit/>
          <w:jc w:val="center"/>
        </w:trPr>
        <w:tc>
          <w:tcPr>
            <w:tcW w:w="680" w:type="dxa"/>
            <w:tcBorders>
              <w:top w:val="single" w:sz="4" w:space="0" w:color="auto"/>
              <w:left w:val="single" w:sz="4" w:space="0" w:color="auto"/>
              <w:bottom w:val="single" w:sz="4" w:space="0" w:color="auto"/>
              <w:right w:val="single" w:sz="4" w:space="0" w:color="auto"/>
            </w:tcBorders>
            <w:hideMark/>
          </w:tcPr>
          <w:p w14:paraId="03B84E26" w14:textId="77777777" w:rsidR="00DF353E" w:rsidRPr="0089691C" w:rsidRDefault="00DF353E">
            <w:pPr>
              <w:pStyle w:val="TAC"/>
            </w:pPr>
            <w:r w:rsidRPr="0089691C">
              <w:t>5</w:t>
            </w:r>
          </w:p>
        </w:tc>
        <w:tc>
          <w:tcPr>
            <w:tcW w:w="1260" w:type="dxa"/>
            <w:gridSpan w:val="2"/>
            <w:tcBorders>
              <w:top w:val="single" w:sz="4" w:space="0" w:color="auto"/>
              <w:left w:val="single" w:sz="4" w:space="0" w:color="auto"/>
              <w:bottom w:val="single" w:sz="4" w:space="0" w:color="auto"/>
              <w:right w:val="single" w:sz="4" w:space="0" w:color="auto"/>
            </w:tcBorders>
            <w:hideMark/>
          </w:tcPr>
          <w:p w14:paraId="509ABA28" w14:textId="77777777" w:rsidR="00DF353E" w:rsidRPr="0089691C" w:rsidRDefault="00DF353E">
            <w:pPr>
              <w:pStyle w:val="TAC"/>
            </w:pPr>
            <w:r w:rsidRPr="0089691C">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5AE46CC4" w14:textId="77777777" w:rsidR="00DF353E" w:rsidRPr="0089691C" w:rsidRDefault="00DF353E">
            <w:pPr>
              <w:pStyle w:val="TAL"/>
              <w:rPr>
                <w:rFonts w:eastAsia="MS Gothic"/>
              </w:rPr>
            </w:pPr>
            <w:r w:rsidRPr="0089691C">
              <w:rPr>
                <w:rFonts w:eastAsia="MS Gothic"/>
              </w:rPr>
              <w:t>200 OK</w:t>
            </w:r>
          </w:p>
        </w:tc>
        <w:tc>
          <w:tcPr>
            <w:tcW w:w="4196" w:type="dxa"/>
            <w:tcBorders>
              <w:top w:val="single" w:sz="4" w:space="0" w:color="auto"/>
              <w:left w:val="single" w:sz="4" w:space="0" w:color="auto"/>
              <w:bottom w:val="single" w:sz="4" w:space="0" w:color="auto"/>
              <w:right w:val="single" w:sz="4" w:space="0" w:color="auto"/>
            </w:tcBorders>
            <w:hideMark/>
          </w:tcPr>
          <w:p w14:paraId="082D8C0D" w14:textId="77777777" w:rsidR="00DF353E" w:rsidRPr="0089691C" w:rsidRDefault="00DF353E">
            <w:pPr>
              <w:pStyle w:val="TAL"/>
            </w:pPr>
            <w:r w:rsidRPr="0089691C">
              <w:t>UE responds SIP INFO with 200 OK</w:t>
            </w:r>
          </w:p>
        </w:tc>
      </w:tr>
      <w:tr w:rsidR="00DF353E" w:rsidRPr="0089691C" w14:paraId="13FB957C" w14:textId="77777777" w:rsidTr="00DF353E">
        <w:trPr>
          <w:cantSplit/>
          <w:jc w:val="center"/>
        </w:trPr>
        <w:tc>
          <w:tcPr>
            <w:tcW w:w="680" w:type="dxa"/>
            <w:tcBorders>
              <w:top w:val="single" w:sz="4" w:space="0" w:color="auto"/>
              <w:left w:val="single" w:sz="4" w:space="0" w:color="auto"/>
              <w:bottom w:val="single" w:sz="4" w:space="0" w:color="auto"/>
              <w:right w:val="single" w:sz="4" w:space="0" w:color="auto"/>
            </w:tcBorders>
            <w:hideMark/>
          </w:tcPr>
          <w:p w14:paraId="19948DF2" w14:textId="77777777" w:rsidR="00DF353E" w:rsidRPr="0089691C" w:rsidRDefault="00DF353E">
            <w:pPr>
              <w:pStyle w:val="TAC"/>
            </w:pPr>
            <w:r w:rsidRPr="0089691C">
              <w:t>6</w:t>
            </w:r>
          </w:p>
        </w:tc>
        <w:tc>
          <w:tcPr>
            <w:tcW w:w="1260" w:type="dxa"/>
            <w:gridSpan w:val="2"/>
            <w:tcBorders>
              <w:top w:val="single" w:sz="4" w:space="0" w:color="auto"/>
              <w:left w:val="single" w:sz="4" w:space="0" w:color="auto"/>
              <w:bottom w:val="single" w:sz="4" w:space="0" w:color="auto"/>
              <w:right w:val="single" w:sz="4" w:space="0" w:color="auto"/>
            </w:tcBorders>
            <w:hideMark/>
          </w:tcPr>
          <w:p w14:paraId="73164B10" w14:textId="77777777" w:rsidR="00DF353E" w:rsidRPr="0089691C" w:rsidRDefault="00DF353E">
            <w:pPr>
              <w:pStyle w:val="TAC"/>
            </w:pPr>
            <w:r w:rsidRPr="0089691C">
              <w:sym w:font="Wingdings" w:char="F0E0"/>
            </w:r>
          </w:p>
        </w:tc>
        <w:tc>
          <w:tcPr>
            <w:tcW w:w="3420" w:type="dxa"/>
            <w:tcBorders>
              <w:top w:val="single" w:sz="4" w:space="0" w:color="auto"/>
              <w:left w:val="single" w:sz="4" w:space="0" w:color="auto"/>
              <w:bottom w:val="single" w:sz="4" w:space="0" w:color="auto"/>
              <w:right w:val="single" w:sz="4" w:space="0" w:color="auto"/>
            </w:tcBorders>
            <w:hideMark/>
          </w:tcPr>
          <w:p w14:paraId="394A8FF6" w14:textId="77777777" w:rsidR="00DF353E" w:rsidRPr="0089691C" w:rsidRDefault="00DF353E">
            <w:pPr>
              <w:pStyle w:val="TAL"/>
              <w:rPr>
                <w:rFonts w:eastAsia="MS Gothic"/>
              </w:rPr>
            </w:pPr>
            <w:r w:rsidRPr="0089691C">
              <w:rPr>
                <w:rFonts w:eastAsia="MS Gothic"/>
              </w:rPr>
              <w:t>SIP INFO</w:t>
            </w:r>
          </w:p>
        </w:tc>
        <w:tc>
          <w:tcPr>
            <w:tcW w:w="4196" w:type="dxa"/>
            <w:tcBorders>
              <w:top w:val="single" w:sz="4" w:space="0" w:color="auto"/>
              <w:left w:val="single" w:sz="4" w:space="0" w:color="auto"/>
              <w:bottom w:val="single" w:sz="4" w:space="0" w:color="auto"/>
              <w:right w:val="single" w:sz="4" w:space="0" w:color="auto"/>
            </w:tcBorders>
            <w:hideMark/>
          </w:tcPr>
          <w:p w14:paraId="7C81A09D" w14:textId="77777777" w:rsidR="00DF353E" w:rsidRPr="0089691C" w:rsidRDefault="00DF353E">
            <w:pPr>
              <w:pStyle w:val="TAL"/>
            </w:pPr>
            <w:r w:rsidRPr="0089691C">
              <w:t>UE sends SIP INFO with MSD update</w:t>
            </w:r>
          </w:p>
        </w:tc>
      </w:tr>
      <w:tr w:rsidR="00DF353E" w:rsidRPr="0089691C" w14:paraId="5B325263" w14:textId="77777777" w:rsidTr="00DF353E">
        <w:trPr>
          <w:cantSplit/>
          <w:jc w:val="center"/>
        </w:trPr>
        <w:tc>
          <w:tcPr>
            <w:tcW w:w="680" w:type="dxa"/>
            <w:tcBorders>
              <w:top w:val="single" w:sz="4" w:space="0" w:color="auto"/>
              <w:left w:val="single" w:sz="4" w:space="0" w:color="auto"/>
              <w:bottom w:val="single" w:sz="4" w:space="0" w:color="auto"/>
              <w:right w:val="single" w:sz="4" w:space="0" w:color="auto"/>
            </w:tcBorders>
            <w:hideMark/>
          </w:tcPr>
          <w:p w14:paraId="35A25FA2" w14:textId="77777777" w:rsidR="00DF353E" w:rsidRPr="0089691C" w:rsidRDefault="00DF353E">
            <w:pPr>
              <w:pStyle w:val="TAC"/>
            </w:pPr>
            <w:r w:rsidRPr="0089691C">
              <w:t>7</w:t>
            </w:r>
          </w:p>
        </w:tc>
        <w:tc>
          <w:tcPr>
            <w:tcW w:w="1260" w:type="dxa"/>
            <w:gridSpan w:val="2"/>
            <w:tcBorders>
              <w:top w:val="single" w:sz="4" w:space="0" w:color="auto"/>
              <w:left w:val="single" w:sz="4" w:space="0" w:color="auto"/>
              <w:bottom w:val="single" w:sz="4" w:space="0" w:color="auto"/>
              <w:right w:val="single" w:sz="4" w:space="0" w:color="auto"/>
            </w:tcBorders>
            <w:hideMark/>
          </w:tcPr>
          <w:p w14:paraId="313B9C6C" w14:textId="77777777" w:rsidR="00DF353E" w:rsidRPr="0089691C" w:rsidRDefault="00DF353E">
            <w:pPr>
              <w:pStyle w:val="TAC"/>
            </w:pPr>
            <w:r w:rsidRPr="0089691C">
              <w:sym w:font="Wingdings" w:char="F0DF"/>
            </w:r>
          </w:p>
        </w:tc>
        <w:tc>
          <w:tcPr>
            <w:tcW w:w="3420" w:type="dxa"/>
            <w:tcBorders>
              <w:top w:val="single" w:sz="4" w:space="0" w:color="auto"/>
              <w:left w:val="single" w:sz="4" w:space="0" w:color="auto"/>
              <w:bottom w:val="single" w:sz="4" w:space="0" w:color="auto"/>
              <w:right w:val="single" w:sz="4" w:space="0" w:color="auto"/>
            </w:tcBorders>
            <w:hideMark/>
          </w:tcPr>
          <w:p w14:paraId="56ECBB84" w14:textId="77777777" w:rsidR="00DF353E" w:rsidRPr="0089691C" w:rsidRDefault="00DF353E">
            <w:pPr>
              <w:pStyle w:val="TAL"/>
              <w:rPr>
                <w:rFonts w:eastAsia="MS Gothic"/>
              </w:rPr>
            </w:pPr>
            <w:r w:rsidRPr="0089691C">
              <w:rPr>
                <w:rFonts w:eastAsia="MS Gothic"/>
              </w:rPr>
              <w:t>200 OK</w:t>
            </w:r>
          </w:p>
        </w:tc>
        <w:tc>
          <w:tcPr>
            <w:tcW w:w="4196" w:type="dxa"/>
            <w:tcBorders>
              <w:top w:val="single" w:sz="4" w:space="0" w:color="auto"/>
              <w:left w:val="single" w:sz="4" w:space="0" w:color="auto"/>
              <w:bottom w:val="single" w:sz="4" w:space="0" w:color="auto"/>
              <w:right w:val="single" w:sz="4" w:space="0" w:color="auto"/>
            </w:tcBorders>
            <w:hideMark/>
          </w:tcPr>
          <w:p w14:paraId="52E2A074" w14:textId="77777777" w:rsidR="00DF353E" w:rsidRPr="0089691C" w:rsidRDefault="00DF353E">
            <w:pPr>
              <w:pStyle w:val="TAL"/>
            </w:pPr>
            <w:r w:rsidRPr="0089691C">
              <w:t>SS responds SIP INFO with 200 OK.</w:t>
            </w:r>
          </w:p>
        </w:tc>
      </w:tr>
    </w:tbl>
    <w:p w14:paraId="348F8E69" w14:textId="77777777" w:rsidR="00DF353E" w:rsidRPr="0089691C" w:rsidRDefault="00DF353E" w:rsidP="00DF353E">
      <w:pPr>
        <w:rPr>
          <w:lang w:eastAsia="ja-JP"/>
        </w:rPr>
      </w:pPr>
    </w:p>
    <w:p w14:paraId="025721F2" w14:textId="77777777" w:rsidR="00DF353E" w:rsidRPr="0089691C" w:rsidRDefault="00DF353E" w:rsidP="00DF353E">
      <w:pPr>
        <w:pStyle w:val="H6"/>
      </w:pPr>
      <w:r w:rsidRPr="0089691C">
        <w:t>Specific message contents:</w:t>
      </w:r>
    </w:p>
    <w:p w14:paraId="63BE058C" w14:textId="77777777" w:rsidR="00DF353E" w:rsidRPr="0089691C" w:rsidRDefault="00DF353E" w:rsidP="00DF353E">
      <w:pPr>
        <w:pStyle w:val="H6"/>
      </w:pPr>
      <w:r w:rsidRPr="0089691C">
        <w:t>INVITE (Step 1)</w:t>
      </w:r>
    </w:p>
    <w:p w14:paraId="0BE7B464" w14:textId="77777777" w:rsidR="00DF353E" w:rsidRPr="0089691C" w:rsidRDefault="00DF353E" w:rsidP="00DF353E">
      <w:pPr>
        <w:keepNext/>
      </w:pPr>
      <w:r w:rsidRPr="0089691C">
        <w:t>Use the default message "INVITE for MO Call Setup" in Annex A.2.1 of TS 34.229-1 [2] applying condition A7 and condition A20 or A21 as indicated by the test case and the following inclusion along with the applicable message body of default message:</w:t>
      </w:r>
    </w:p>
    <w:tbl>
      <w:tblPr>
        <w:tblW w:w="9360" w:type="dxa"/>
        <w:tblInd w:w="108" w:type="dxa"/>
        <w:tblLayout w:type="fixed"/>
        <w:tblLook w:val="01E0" w:firstRow="1" w:lastRow="1" w:firstColumn="1" w:lastColumn="1" w:noHBand="0" w:noVBand="0"/>
      </w:tblPr>
      <w:tblGrid>
        <w:gridCol w:w="2473"/>
        <w:gridCol w:w="6887"/>
      </w:tblGrid>
      <w:tr w:rsidR="00DF353E" w:rsidRPr="0089691C" w14:paraId="468EB446" w14:textId="77777777" w:rsidTr="00DF353E">
        <w:trPr>
          <w:cantSplit/>
          <w:trHeight w:val="255"/>
        </w:trPr>
        <w:tc>
          <w:tcPr>
            <w:tcW w:w="2473" w:type="dxa"/>
            <w:tcBorders>
              <w:top w:val="single" w:sz="4" w:space="0" w:color="auto"/>
              <w:left w:val="single" w:sz="4" w:space="0" w:color="auto"/>
              <w:bottom w:val="single" w:sz="4" w:space="0" w:color="auto"/>
              <w:right w:val="single" w:sz="4" w:space="0" w:color="auto"/>
            </w:tcBorders>
            <w:hideMark/>
          </w:tcPr>
          <w:p w14:paraId="5300135A" w14:textId="77777777" w:rsidR="00DF353E" w:rsidRPr="0089691C" w:rsidRDefault="00DF353E">
            <w:pPr>
              <w:pStyle w:val="TAH"/>
            </w:pPr>
            <w:r w:rsidRPr="0089691C">
              <w:t>Header/param</w:t>
            </w:r>
          </w:p>
        </w:tc>
        <w:tc>
          <w:tcPr>
            <w:tcW w:w="6887" w:type="dxa"/>
            <w:tcBorders>
              <w:top w:val="single" w:sz="4" w:space="0" w:color="auto"/>
              <w:left w:val="single" w:sz="4" w:space="0" w:color="auto"/>
              <w:bottom w:val="single" w:sz="4" w:space="0" w:color="auto"/>
              <w:right w:val="single" w:sz="4" w:space="0" w:color="auto"/>
            </w:tcBorders>
            <w:hideMark/>
          </w:tcPr>
          <w:p w14:paraId="44F35849" w14:textId="77777777" w:rsidR="00DF353E" w:rsidRPr="0089691C" w:rsidRDefault="00DF353E">
            <w:pPr>
              <w:pStyle w:val="TAH"/>
            </w:pPr>
            <w:r w:rsidRPr="0089691C">
              <w:t>Value/remark</w:t>
            </w:r>
          </w:p>
        </w:tc>
      </w:tr>
      <w:tr w:rsidR="00DF353E" w:rsidRPr="0089691C" w14:paraId="09465E05" w14:textId="77777777" w:rsidTr="00DF353E">
        <w:trPr>
          <w:cantSplit/>
          <w:trHeight w:val="255"/>
        </w:trPr>
        <w:tc>
          <w:tcPr>
            <w:tcW w:w="2473" w:type="dxa"/>
            <w:tcBorders>
              <w:top w:val="single" w:sz="4" w:space="0" w:color="auto"/>
              <w:left w:val="single" w:sz="4" w:space="0" w:color="auto"/>
              <w:bottom w:val="single" w:sz="4" w:space="0" w:color="auto"/>
              <w:right w:val="single" w:sz="4" w:space="0" w:color="auto"/>
            </w:tcBorders>
            <w:hideMark/>
          </w:tcPr>
          <w:p w14:paraId="6BA6AD68" w14:textId="77777777" w:rsidR="00DF353E" w:rsidRPr="0089691C" w:rsidRDefault="00DF353E">
            <w:pPr>
              <w:pStyle w:val="TAL"/>
              <w:rPr>
                <w:b/>
                <w:bCs/>
              </w:rPr>
            </w:pPr>
            <w:r w:rsidRPr="0089691C">
              <w:rPr>
                <w:b/>
                <w:bCs/>
              </w:rPr>
              <w:t>Message-body</w:t>
            </w:r>
          </w:p>
        </w:tc>
        <w:tc>
          <w:tcPr>
            <w:tcW w:w="6887" w:type="dxa"/>
            <w:tcBorders>
              <w:top w:val="single" w:sz="4" w:space="0" w:color="auto"/>
              <w:left w:val="single" w:sz="4" w:space="0" w:color="auto"/>
              <w:bottom w:val="single" w:sz="4" w:space="0" w:color="auto"/>
              <w:right w:val="single" w:sz="4" w:space="0" w:color="auto"/>
            </w:tcBorders>
          </w:tcPr>
          <w:p w14:paraId="74574FA9" w14:textId="77777777" w:rsidR="00DF353E" w:rsidRPr="0089691C" w:rsidRDefault="00DF353E">
            <w:pPr>
              <w:pStyle w:val="TAL"/>
              <w:rPr>
                <w:snapToGrid w:val="0"/>
              </w:rPr>
            </w:pPr>
            <w:r w:rsidRPr="0089691C">
              <w:rPr>
                <w:snapToGrid w:val="0"/>
              </w:rPr>
              <w:t>The following SDP types and values.</w:t>
            </w:r>
          </w:p>
          <w:p w14:paraId="5498015A" w14:textId="77777777" w:rsidR="00DF353E" w:rsidRPr="0089691C" w:rsidRDefault="00DF353E">
            <w:pPr>
              <w:pStyle w:val="TAL"/>
              <w:rPr>
                <w:snapToGrid w:val="0"/>
              </w:rPr>
            </w:pPr>
          </w:p>
          <w:p w14:paraId="6678B661" w14:textId="77777777" w:rsidR="00DF353E" w:rsidRPr="0089691C" w:rsidRDefault="00DF353E">
            <w:pPr>
              <w:pStyle w:val="TAL"/>
              <w:rPr>
                <w:b/>
                <w:bCs/>
                <w:snapToGrid w:val="0"/>
              </w:rPr>
            </w:pPr>
            <w:r w:rsidRPr="0089691C">
              <w:rPr>
                <w:b/>
                <w:bCs/>
                <w:snapToGrid w:val="0"/>
              </w:rPr>
              <w:t>Session description:</w:t>
            </w:r>
          </w:p>
          <w:p w14:paraId="3FF99B87" w14:textId="77777777" w:rsidR="00DF353E" w:rsidRPr="0089691C" w:rsidRDefault="00DF353E">
            <w:pPr>
              <w:pStyle w:val="TAL"/>
              <w:rPr>
                <w:snapToGrid w:val="0"/>
              </w:rPr>
            </w:pPr>
            <w:r w:rsidRPr="0089691C">
              <w:rPr>
                <w:snapToGrid w:val="0"/>
              </w:rPr>
              <w:t>-</w:t>
            </w:r>
            <w:r w:rsidRPr="0089691C">
              <w:rPr>
                <w:snapToGrid w:val="0"/>
              </w:rPr>
              <w:tab/>
            </w:r>
          </w:p>
          <w:p w14:paraId="65D06049" w14:textId="77777777" w:rsidR="00DF353E" w:rsidRPr="0089691C" w:rsidRDefault="00DF353E">
            <w:pPr>
              <w:pStyle w:val="TAL"/>
              <w:rPr>
                <w:snapToGrid w:val="0"/>
              </w:rPr>
            </w:pPr>
            <w:r w:rsidRPr="0089691C">
              <w:rPr>
                <w:snapToGrid w:val="0"/>
              </w:rPr>
              <w:t>-</w:t>
            </w:r>
            <w:r w:rsidRPr="0089691C">
              <w:rPr>
                <w:snapToGrid w:val="0"/>
              </w:rPr>
              <w:tab/>
            </w:r>
            <w:r w:rsidRPr="0089691C">
              <w:rPr>
                <w:i/>
                <w:snapToGrid w:val="0"/>
              </w:rPr>
              <w:t>v=0</w:t>
            </w:r>
          </w:p>
          <w:p w14:paraId="060AACFC" w14:textId="77777777" w:rsidR="00DF353E" w:rsidRPr="0089691C" w:rsidRDefault="00DF353E">
            <w:pPr>
              <w:pStyle w:val="TAL"/>
              <w:rPr>
                <w:snapToGrid w:val="0"/>
              </w:rPr>
            </w:pPr>
            <w:r w:rsidRPr="0089691C">
              <w:rPr>
                <w:snapToGrid w:val="0"/>
              </w:rPr>
              <w:t>-</w:t>
            </w:r>
            <w:r w:rsidRPr="0089691C">
              <w:rPr>
                <w:snapToGrid w:val="0"/>
              </w:rPr>
              <w:tab/>
            </w:r>
            <w:r w:rsidRPr="0089691C">
              <w:rPr>
                <w:i/>
                <w:snapToGrid w:val="0"/>
              </w:rPr>
              <w:t>o=</w:t>
            </w:r>
            <w:r w:rsidRPr="0089691C">
              <w:rPr>
                <w:snapToGrid w:val="0"/>
              </w:rPr>
              <w:t>(username) (sess-id) (sess-version) IN (addrtype) (unicast-address for UE)</w:t>
            </w:r>
          </w:p>
          <w:p w14:paraId="629AF891" w14:textId="77777777" w:rsidR="00DF353E" w:rsidRPr="0089691C" w:rsidRDefault="00DF353E">
            <w:pPr>
              <w:pStyle w:val="TAL"/>
              <w:rPr>
                <w:snapToGrid w:val="0"/>
              </w:rPr>
            </w:pPr>
            <w:r w:rsidRPr="0089691C">
              <w:rPr>
                <w:snapToGrid w:val="0"/>
              </w:rPr>
              <w:t>-</w:t>
            </w:r>
            <w:r w:rsidRPr="0089691C">
              <w:rPr>
                <w:snapToGrid w:val="0"/>
              </w:rPr>
              <w:tab/>
            </w:r>
            <w:r w:rsidRPr="0089691C">
              <w:rPr>
                <w:i/>
                <w:snapToGrid w:val="0"/>
              </w:rPr>
              <w:t>s=</w:t>
            </w:r>
            <w:r w:rsidRPr="0089691C">
              <w:rPr>
                <w:snapToGrid w:val="0"/>
              </w:rPr>
              <w:t>(session name)</w:t>
            </w:r>
          </w:p>
          <w:p w14:paraId="6E3EB547" w14:textId="77777777" w:rsidR="00DF353E" w:rsidRPr="0089691C" w:rsidRDefault="00DF353E">
            <w:pPr>
              <w:pStyle w:val="TAL"/>
              <w:rPr>
                <w:snapToGrid w:val="0"/>
              </w:rPr>
            </w:pPr>
            <w:r w:rsidRPr="0089691C">
              <w:rPr>
                <w:snapToGrid w:val="0"/>
              </w:rPr>
              <w:t>-</w:t>
            </w:r>
            <w:r w:rsidRPr="0089691C">
              <w:rPr>
                <w:snapToGrid w:val="0"/>
              </w:rPr>
              <w:tab/>
              <w:t>c=IN (addrtype) (connection-address for UE) [Note 1]</w:t>
            </w:r>
          </w:p>
          <w:p w14:paraId="76BD667E" w14:textId="77777777" w:rsidR="00DF353E" w:rsidRPr="0089691C" w:rsidRDefault="00DF353E">
            <w:pPr>
              <w:pStyle w:val="TAL"/>
              <w:rPr>
                <w:snapToGrid w:val="0"/>
              </w:rPr>
            </w:pPr>
          </w:p>
          <w:p w14:paraId="5B11D9CC" w14:textId="77777777" w:rsidR="00DF353E" w:rsidRPr="0089691C" w:rsidRDefault="00DF353E">
            <w:pPr>
              <w:pStyle w:val="TAL"/>
              <w:rPr>
                <w:b/>
                <w:bCs/>
                <w:snapToGrid w:val="0"/>
              </w:rPr>
            </w:pPr>
            <w:r w:rsidRPr="0089691C">
              <w:rPr>
                <w:b/>
                <w:bCs/>
                <w:snapToGrid w:val="0"/>
              </w:rPr>
              <w:t>Time description:</w:t>
            </w:r>
          </w:p>
          <w:p w14:paraId="56DD41D9" w14:textId="77777777" w:rsidR="00DF353E" w:rsidRPr="0089691C" w:rsidRDefault="00DF353E">
            <w:pPr>
              <w:pStyle w:val="TAL"/>
              <w:rPr>
                <w:snapToGrid w:val="0"/>
              </w:rPr>
            </w:pPr>
            <w:r w:rsidRPr="0089691C">
              <w:rPr>
                <w:snapToGrid w:val="0"/>
              </w:rPr>
              <w:t>-</w:t>
            </w:r>
            <w:r w:rsidRPr="0089691C">
              <w:rPr>
                <w:snapToGrid w:val="0"/>
              </w:rPr>
              <w:tab/>
              <w:t>t= (start-time) (stop-time)</w:t>
            </w:r>
          </w:p>
          <w:p w14:paraId="0133FA67" w14:textId="77777777" w:rsidR="00DF353E" w:rsidRPr="0089691C" w:rsidRDefault="00DF353E">
            <w:pPr>
              <w:pStyle w:val="TAL"/>
              <w:rPr>
                <w:snapToGrid w:val="0"/>
              </w:rPr>
            </w:pPr>
          </w:p>
          <w:p w14:paraId="4219E95B" w14:textId="77777777" w:rsidR="00DF353E" w:rsidRPr="0089691C" w:rsidRDefault="00DF353E">
            <w:pPr>
              <w:pStyle w:val="TAL"/>
              <w:rPr>
                <w:b/>
                <w:bCs/>
              </w:rPr>
            </w:pPr>
            <w:r w:rsidRPr="0089691C">
              <w:rPr>
                <w:b/>
                <w:bCs/>
              </w:rPr>
              <w:t>Media description:</w:t>
            </w:r>
          </w:p>
          <w:p w14:paraId="771A1AC7" w14:textId="77777777" w:rsidR="00DF353E" w:rsidRPr="0089691C" w:rsidRDefault="00DF353E">
            <w:pPr>
              <w:pStyle w:val="TAL"/>
              <w:rPr>
                <w:snapToGrid w:val="0"/>
              </w:rPr>
            </w:pPr>
            <w:r w:rsidRPr="0089691C">
              <w:t>-</w:t>
            </w:r>
            <w:r w:rsidRPr="0089691C">
              <w:tab/>
            </w:r>
            <w:r w:rsidRPr="0089691C">
              <w:rPr>
                <w:i/>
                <w:iCs/>
                <w:snapToGrid w:val="0"/>
              </w:rPr>
              <w:t>m=audio</w:t>
            </w:r>
            <w:r w:rsidRPr="0089691C">
              <w:rPr>
                <w:snapToGrid w:val="0"/>
              </w:rPr>
              <w:t xml:space="preserve"> (transport port) [Note 2]</w:t>
            </w:r>
          </w:p>
          <w:p w14:paraId="3F823DFA" w14:textId="77777777" w:rsidR="00DF353E" w:rsidRPr="0089691C" w:rsidRDefault="00DF353E">
            <w:pPr>
              <w:pStyle w:val="TAL"/>
              <w:rPr>
                <w:snapToGrid w:val="0"/>
              </w:rPr>
            </w:pPr>
            <w:r w:rsidRPr="0089691C">
              <w:rPr>
                <w:snapToGrid w:val="0"/>
              </w:rPr>
              <w:t>-</w:t>
            </w:r>
            <w:r w:rsidRPr="0089691C">
              <w:rPr>
                <w:snapToGrid w:val="0"/>
              </w:rPr>
              <w:tab/>
            </w:r>
            <w:r w:rsidRPr="0089691C">
              <w:rPr>
                <w:i/>
                <w:iCs/>
                <w:snapToGrid w:val="0"/>
              </w:rPr>
              <w:t>c=IN</w:t>
            </w:r>
            <w:r w:rsidRPr="0089691C">
              <w:rPr>
                <w:snapToGrid w:val="0"/>
              </w:rPr>
              <w:t xml:space="preserve"> </w:t>
            </w:r>
            <w:r w:rsidRPr="0089691C">
              <w:t>(addrtype)</w:t>
            </w:r>
            <w:r w:rsidRPr="0089691C">
              <w:rPr>
                <w:snapToGrid w:val="0"/>
              </w:rPr>
              <w:t xml:space="preserve"> (connection-address for UE) [Note 1]</w:t>
            </w:r>
          </w:p>
          <w:p w14:paraId="02907910" w14:textId="77777777" w:rsidR="00DF353E" w:rsidRPr="0089691C" w:rsidRDefault="00DF353E">
            <w:pPr>
              <w:pStyle w:val="TAL"/>
              <w:rPr>
                <w:snapToGrid w:val="0"/>
              </w:rPr>
            </w:pPr>
            <w:r w:rsidRPr="0089691C">
              <w:rPr>
                <w:snapToGrid w:val="0"/>
              </w:rPr>
              <w:t>-</w:t>
            </w:r>
            <w:r w:rsidRPr="0089691C">
              <w:rPr>
                <w:snapToGrid w:val="0"/>
              </w:rPr>
              <w:tab/>
            </w:r>
            <w:r w:rsidRPr="0089691C">
              <w:rPr>
                <w:i/>
                <w:snapToGrid w:val="0"/>
              </w:rPr>
              <w:t>b=AS:</w:t>
            </w:r>
            <w:r w:rsidRPr="0089691C">
              <w:rPr>
                <w:snapToGrid w:val="0"/>
              </w:rPr>
              <w:t xml:space="preserve"> (bandwidth-value)</w:t>
            </w:r>
          </w:p>
          <w:p w14:paraId="7B811B19" w14:textId="77777777" w:rsidR="00DF353E" w:rsidRPr="0089691C" w:rsidRDefault="00DF353E">
            <w:pPr>
              <w:pStyle w:val="TAL"/>
              <w:rPr>
                <w:snapToGrid w:val="0"/>
              </w:rPr>
            </w:pPr>
          </w:p>
          <w:p w14:paraId="22F98872" w14:textId="77777777" w:rsidR="00DF353E" w:rsidRPr="0089691C" w:rsidRDefault="00DF353E">
            <w:pPr>
              <w:pStyle w:val="TAN"/>
            </w:pPr>
            <w:r w:rsidRPr="0089691C">
              <w:t>Note 1:</w:t>
            </w:r>
            <w:r w:rsidRPr="0089691C">
              <w:tab/>
              <w:t>At least one "c=" field shall be present.</w:t>
            </w:r>
          </w:p>
          <w:p w14:paraId="59F43948" w14:textId="77777777" w:rsidR="00DF353E" w:rsidRPr="0089691C" w:rsidRDefault="00DF353E">
            <w:pPr>
              <w:pStyle w:val="TAN"/>
            </w:pPr>
            <w:r w:rsidRPr="0089691C">
              <w:t>Note 2:</w:t>
            </w:r>
            <w:r w:rsidRPr="0089691C">
              <w:tab/>
              <w:t>EVS codec shall be present in the media attributes, optionally including channel number "/1".</w:t>
            </w:r>
          </w:p>
        </w:tc>
      </w:tr>
    </w:tbl>
    <w:p w14:paraId="298074F2" w14:textId="77777777" w:rsidR="00DF353E" w:rsidRPr="0089691C" w:rsidRDefault="00DF353E" w:rsidP="00613175">
      <w:pPr>
        <w:rPr>
          <w:snapToGrid w:val="0"/>
        </w:rPr>
      </w:pPr>
    </w:p>
    <w:p w14:paraId="6B9197A4" w14:textId="75FDED2B" w:rsidR="00DF353E" w:rsidRPr="0089691C" w:rsidRDefault="00DF353E" w:rsidP="00DF353E">
      <w:pPr>
        <w:pStyle w:val="H6"/>
        <w:rPr>
          <w:snapToGrid w:val="0"/>
          <w:lang w:eastAsia="ja-JP"/>
        </w:rPr>
      </w:pPr>
      <w:r w:rsidRPr="0089691C">
        <w:rPr>
          <w:snapToGrid w:val="0"/>
        </w:rPr>
        <w:t>200 OK for INVITE (Step 2)</w:t>
      </w:r>
    </w:p>
    <w:p w14:paraId="4B7366C3" w14:textId="77777777" w:rsidR="00DF353E" w:rsidRPr="0089691C" w:rsidRDefault="00DF353E" w:rsidP="00DF353E">
      <w:r w:rsidRPr="0089691C">
        <w:t>Use the default message “200 OK for other requests than REGISTER or SUBSCRIBE” in Annex A.3.1 of TS 34.229-1 [2] with conditions A6, A12, (A13 OR A14) and A22 and following inclusion along with the applicable message body of default message:</w:t>
      </w:r>
    </w:p>
    <w:tbl>
      <w:tblPr>
        <w:tblW w:w="9360" w:type="dxa"/>
        <w:tblInd w:w="108" w:type="dxa"/>
        <w:tblLayout w:type="fixed"/>
        <w:tblLook w:val="01E0" w:firstRow="1" w:lastRow="1" w:firstColumn="1" w:lastColumn="1" w:noHBand="0" w:noVBand="0"/>
      </w:tblPr>
      <w:tblGrid>
        <w:gridCol w:w="2473"/>
        <w:gridCol w:w="6887"/>
      </w:tblGrid>
      <w:tr w:rsidR="00DF353E" w:rsidRPr="0089691C" w14:paraId="4BED1FCF" w14:textId="77777777" w:rsidTr="00DF353E">
        <w:trPr>
          <w:cantSplit/>
          <w:trHeight w:val="255"/>
        </w:trPr>
        <w:tc>
          <w:tcPr>
            <w:tcW w:w="2473" w:type="dxa"/>
            <w:tcBorders>
              <w:top w:val="single" w:sz="4" w:space="0" w:color="auto"/>
              <w:left w:val="single" w:sz="4" w:space="0" w:color="auto"/>
              <w:bottom w:val="single" w:sz="4" w:space="0" w:color="auto"/>
              <w:right w:val="single" w:sz="4" w:space="0" w:color="auto"/>
            </w:tcBorders>
            <w:hideMark/>
          </w:tcPr>
          <w:p w14:paraId="253A2E2B" w14:textId="77777777" w:rsidR="00DF353E" w:rsidRPr="0089691C" w:rsidRDefault="00DF353E">
            <w:pPr>
              <w:pStyle w:val="TAH"/>
            </w:pPr>
            <w:r w:rsidRPr="0089691C">
              <w:t>Header/param</w:t>
            </w:r>
          </w:p>
        </w:tc>
        <w:tc>
          <w:tcPr>
            <w:tcW w:w="6887" w:type="dxa"/>
            <w:tcBorders>
              <w:top w:val="single" w:sz="4" w:space="0" w:color="auto"/>
              <w:left w:val="single" w:sz="4" w:space="0" w:color="auto"/>
              <w:bottom w:val="single" w:sz="4" w:space="0" w:color="auto"/>
              <w:right w:val="single" w:sz="4" w:space="0" w:color="auto"/>
            </w:tcBorders>
            <w:hideMark/>
          </w:tcPr>
          <w:p w14:paraId="4409ED9B" w14:textId="77777777" w:rsidR="00DF353E" w:rsidRPr="0089691C" w:rsidRDefault="00DF353E">
            <w:pPr>
              <w:pStyle w:val="TAH"/>
            </w:pPr>
            <w:r w:rsidRPr="0089691C">
              <w:t>Value/remark</w:t>
            </w:r>
          </w:p>
        </w:tc>
      </w:tr>
      <w:tr w:rsidR="00DF353E" w:rsidRPr="0089691C" w14:paraId="53D023D6" w14:textId="77777777" w:rsidTr="00DF353E">
        <w:trPr>
          <w:cantSplit/>
          <w:trHeight w:val="255"/>
        </w:trPr>
        <w:tc>
          <w:tcPr>
            <w:tcW w:w="2473" w:type="dxa"/>
            <w:tcBorders>
              <w:top w:val="single" w:sz="4" w:space="0" w:color="auto"/>
              <w:left w:val="single" w:sz="4" w:space="0" w:color="auto"/>
              <w:bottom w:val="single" w:sz="4" w:space="0" w:color="auto"/>
              <w:right w:val="single" w:sz="4" w:space="0" w:color="auto"/>
            </w:tcBorders>
            <w:hideMark/>
          </w:tcPr>
          <w:p w14:paraId="62EA337F" w14:textId="77777777" w:rsidR="00DF353E" w:rsidRPr="0089691C" w:rsidRDefault="00DF353E">
            <w:pPr>
              <w:pStyle w:val="TAL"/>
              <w:rPr>
                <w:b/>
                <w:bCs/>
              </w:rPr>
            </w:pPr>
            <w:r w:rsidRPr="0089691C">
              <w:rPr>
                <w:b/>
                <w:bCs/>
              </w:rPr>
              <w:t>Content-Type</w:t>
            </w:r>
          </w:p>
          <w:p w14:paraId="4DC66D2C" w14:textId="77777777" w:rsidR="00DF353E" w:rsidRPr="0089691C" w:rsidRDefault="00DF353E">
            <w:pPr>
              <w:pStyle w:val="TAL"/>
            </w:pPr>
            <w:r w:rsidRPr="0089691C">
              <w:tab/>
              <w:t>media-type</w:t>
            </w:r>
          </w:p>
        </w:tc>
        <w:tc>
          <w:tcPr>
            <w:tcW w:w="6887" w:type="dxa"/>
            <w:tcBorders>
              <w:top w:val="single" w:sz="4" w:space="0" w:color="auto"/>
              <w:left w:val="single" w:sz="4" w:space="0" w:color="auto"/>
              <w:bottom w:val="single" w:sz="4" w:space="0" w:color="auto"/>
              <w:right w:val="single" w:sz="4" w:space="0" w:color="auto"/>
            </w:tcBorders>
          </w:tcPr>
          <w:p w14:paraId="50570940" w14:textId="77777777" w:rsidR="00DF353E" w:rsidRPr="0089691C" w:rsidRDefault="00DF353E">
            <w:pPr>
              <w:pStyle w:val="TAL"/>
              <w:rPr>
                <w:snapToGrid w:val="0"/>
              </w:rPr>
            </w:pPr>
          </w:p>
          <w:p w14:paraId="360AB50A" w14:textId="77777777" w:rsidR="00DF353E" w:rsidRPr="0089691C" w:rsidRDefault="00DF353E">
            <w:pPr>
              <w:pStyle w:val="TAL"/>
              <w:rPr>
                <w:i/>
                <w:iCs/>
                <w:snapToGrid w:val="0"/>
              </w:rPr>
            </w:pPr>
            <w:r w:rsidRPr="0089691C">
              <w:rPr>
                <w:i/>
                <w:iCs/>
                <w:snapToGrid w:val="0"/>
              </w:rPr>
              <w:t>application/sdp</w:t>
            </w:r>
          </w:p>
        </w:tc>
      </w:tr>
      <w:tr w:rsidR="00DF353E" w:rsidRPr="0089691C" w14:paraId="362ED21D" w14:textId="77777777" w:rsidTr="00DF353E">
        <w:trPr>
          <w:cantSplit/>
          <w:trHeight w:val="255"/>
        </w:trPr>
        <w:tc>
          <w:tcPr>
            <w:tcW w:w="2473" w:type="dxa"/>
            <w:tcBorders>
              <w:top w:val="single" w:sz="4" w:space="0" w:color="auto"/>
              <w:left w:val="single" w:sz="4" w:space="0" w:color="auto"/>
              <w:bottom w:val="single" w:sz="4" w:space="0" w:color="auto"/>
              <w:right w:val="single" w:sz="4" w:space="0" w:color="auto"/>
            </w:tcBorders>
            <w:hideMark/>
          </w:tcPr>
          <w:p w14:paraId="72FBB576" w14:textId="77777777" w:rsidR="00DF353E" w:rsidRPr="0089691C" w:rsidRDefault="00DF353E">
            <w:pPr>
              <w:pStyle w:val="TAL"/>
              <w:rPr>
                <w:b/>
                <w:bCs/>
              </w:rPr>
            </w:pPr>
            <w:r w:rsidRPr="0089691C">
              <w:rPr>
                <w:b/>
                <w:bCs/>
              </w:rPr>
              <w:t>Content-Length</w:t>
            </w:r>
          </w:p>
          <w:p w14:paraId="3D6D5F36" w14:textId="77777777" w:rsidR="00DF353E" w:rsidRPr="0089691C" w:rsidRDefault="00DF353E">
            <w:pPr>
              <w:pStyle w:val="TAL"/>
            </w:pPr>
            <w:r w:rsidRPr="0089691C">
              <w:tab/>
              <w:t>value</w:t>
            </w:r>
          </w:p>
        </w:tc>
        <w:tc>
          <w:tcPr>
            <w:tcW w:w="6887" w:type="dxa"/>
            <w:tcBorders>
              <w:top w:val="single" w:sz="4" w:space="0" w:color="auto"/>
              <w:left w:val="single" w:sz="4" w:space="0" w:color="auto"/>
              <w:bottom w:val="single" w:sz="4" w:space="0" w:color="auto"/>
              <w:right w:val="single" w:sz="4" w:space="0" w:color="auto"/>
            </w:tcBorders>
          </w:tcPr>
          <w:p w14:paraId="27EA7176" w14:textId="77777777" w:rsidR="00DF353E" w:rsidRPr="0089691C" w:rsidRDefault="00DF353E">
            <w:pPr>
              <w:pStyle w:val="TAL"/>
              <w:rPr>
                <w:snapToGrid w:val="0"/>
              </w:rPr>
            </w:pPr>
          </w:p>
          <w:p w14:paraId="680F8359" w14:textId="77777777" w:rsidR="00DF353E" w:rsidRPr="0089691C" w:rsidRDefault="00DF353E">
            <w:pPr>
              <w:pStyle w:val="TAL"/>
              <w:rPr>
                <w:snapToGrid w:val="0"/>
              </w:rPr>
            </w:pPr>
            <w:r w:rsidRPr="0089691C">
              <w:rPr>
                <w:snapToGrid w:val="0"/>
              </w:rPr>
              <w:t>length of message-body</w:t>
            </w:r>
          </w:p>
        </w:tc>
      </w:tr>
      <w:tr w:rsidR="00DF353E" w:rsidRPr="0089691C" w14:paraId="0321CE60" w14:textId="77777777" w:rsidTr="00DF353E">
        <w:trPr>
          <w:cantSplit/>
          <w:trHeight w:val="255"/>
        </w:trPr>
        <w:tc>
          <w:tcPr>
            <w:tcW w:w="2473" w:type="dxa"/>
            <w:tcBorders>
              <w:top w:val="single" w:sz="4" w:space="0" w:color="auto"/>
              <w:left w:val="single" w:sz="4" w:space="0" w:color="auto"/>
              <w:bottom w:val="single" w:sz="4" w:space="0" w:color="auto"/>
              <w:right w:val="single" w:sz="4" w:space="0" w:color="auto"/>
            </w:tcBorders>
            <w:hideMark/>
          </w:tcPr>
          <w:p w14:paraId="3D3F61C6" w14:textId="77777777" w:rsidR="00DF353E" w:rsidRPr="0089691C" w:rsidRDefault="00DF353E">
            <w:pPr>
              <w:pStyle w:val="TAL"/>
              <w:rPr>
                <w:b/>
                <w:bCs/>
              </w:rPr>
            </w:pPr>
            <w:r w:rsidRPr="0089691C">
              <w:rPr>
                <w:b/>
                <w:bCs/>
              </w:rPr>
              <w:t>Message-body</w:t>
            </w:r>
          </w:p>
        </w:tc>
        <w:tc>
          <w:tcPr>
            <w:tcW w:w="6887" w:type="dxa"/>
            <w:tcBorders>
              <w:top w:val="single" w:sz="4" w:space="0" w:color="auto"/>
              <w:left w:val="single" w:sz="4" w:space="0" w:color="auto"/>
              <w:bottom w:val="single" w:sz="4" w:space="0" w:color="auto"/>
              <w:right w:val="single" w:sz="4" w:space="0" w:color="auto"/>
            </w:tcBorders>
          </w:tcPr>
          <w:p w14:paraId="4396CE75" w14:textId="77777777" w:rsidR="00DF353E" w:rsidRPr="0089691C" w:rsidRDefault="00DF353E">
            <w:pPr>
              <w:pStyle w:val="TAL"/>
              <w:rPr>
                <w:snapToGrid w:val="0"/>
              </w:rPr>
            </w:pPr>
            <w:r w:rsidRPr="0089691C">
              <w:rPr>
                <w:snapToGrid w:val="0"/>
              </w:rPr>
              <w:t>The following SDP types and values.</w:t>
            </w:r>
          </w:p>
          <w:p w14:paraId="0B7B3D11" w14:textId="77777777" w:rsidR="00DF353E" w:rsidRPr="0089691C" w:rsidRDefault="00DF353E">
            <w:pPr>
              <w:pStyle w:val="TAL"/>
              <w:rPr>
                <w:snapToGrid w:val="0"/>
                <w:lang w:eastAsia="ja-JP"/>
              </w:rPr>
            </w:pPr>
          </w:p>
          <w:p w14:paraId="11E2717F" w14:textId="77777777" w:rsidR="00DF353E" w:rsidRPr="0089691C" w:rsidRDefault="00DF353E">
            <w:pPr>
              <w:pStyle w:val="TAL"/>
              <w:rPr>
                <w:b/>
                <w:snapToGrid w:val="0"/>
              </w:rPr>
            </w:pPr>
            <w:r w:rsidRPr="0089691C">
              <w:rPr>
                <w:b/>
                <w:snapToGrid w:val="0"/>
              </w:rPr>
              <w:t>Session description:</w:t>
            </w:r>
          </w:p>
          <w:p w14:paraId="3728D115" w14:textId="77777777" w:rsidR="00DF353E" w:rsidRPr="0089691C" w:rsidRDefault="00DF353E">
            <w:pPr>
              <w:pStyle w:val="TAL"/>
              <w:overflowPunct/>
              <w:autoSpaceDE/>
              <w:adjustRightInd/>
              <w:rPr>
                <w:i/>
                <w:iCs/>
                <w:snapToGrid w:val="0"/>
              </w:rPr>
            </w:pPr>
            <w:r w:rsidRPr="0089691C">
              <w:rPr>
                <w:i/>
                <w:iCs/>
                <w:snapToGrid w:val="0"/>
              </w:rPr>
              <w:t>v=0</w:t>
            </w:r>
          </w:p>
          <w:p w14:paraId="33E9D218" w14:textId="77777777" w:rsidR="00DF353E" w:rsidRPr="0089691C" w:rsidRDefault="00DF353E">
            <w:pPr>
              <w:pStyle w:val="TAL"/>
              <w:overflowPunct/>
              <w:autoSpaceDE/>
              <w:adjustRightInd/>
              <w:rPr>
                <w:i/>
                <w:iCs/>
                <w:snapToGrid w:val="0"/>
              </w:rPr>
            </w:pPr>
            <w:r w:rsidRPr="0089691C">
              <w:rPr>
                <w:i/>
                <w:iCs/>
                <w:snapToGrid w:val="0"/>
              </w:rPr>
              <w:t>o=- 1111111111 1111111111 IN (addrtype) (unicast-address for SS)</w:t>
            </w:r>
          </w:p>
          <w:p w14:paraId="2C2DB6CA" w14:textId="77777777" w:rsidR="00DF353E" w:rsidRPr="0089691C" w:rsidRDefault="00DF353E">
            <w:pPr>
              <w:pStyle w:val="TAL"/>
              <w:overflowPunct/>
              <w:autoSpaceDE/>
              <w:adjustRightInd/>
              <w:rPr>
                <w:i/>
                <w:iCs/>
                <w:snapToGrid w:val="0"/>
              </w:rPr>
            </w:pPr>
            <w:r w:rsidRPr="0089691C">
              <w:rPr>
                <w:i/>
                <w:iCs/>
                <w:snapToGrid w:val="0"/>
              </w:rPr>
              <w:t>s=-</w:t>
            </w:r>
          </w:p>
          <w:p w14:paraId="70CA3594" w14:textId="77777777" w:rsidR="00DF353E" w:rsidRPr="0089691C" w:rsidRDefault="00DF353E">
            <w:pPr>
              <w:pStyle w:val="TAL"/>
              <w:overflowPunct/>
              <w:autoSpaceDE/>
              <w:adjustRightInd/>
              <w:rPr>
                <w:i/>
                <w:iCs/>
                <w:snapToGrid w:val="0"/>
              </w:rPr>
            </w:pPr>
            <w:r w:rsidRPr="0089691C">
              <w:rPr>
                <w:i/>
                <w:iCs/>
                <w:snapToGrid w:val="0"/>
              </w:rPr>
              <w:t>c=IN (addrtype) (connection-address for SS)</w:t>
            </w:r>
          </w:p>
          <w:p w14:paraId="18765293" w14:textId="77777777" w:rsidR="00DF353E" w:rsidRPr="0089691C" w:rsidRDefault="00DF353E">
            <w:pPr>
              <w:pStyle w:val="TAL"/>
              <w:overflowPunct/>
              <w:autoSpaceDE/>
              <w:adjustRightInd/>
              <w:rPr>
                <w:i/>
                <w:iCs/>
                <w:snapToGrid w:val="0"/>
              </w:rPr>
            </w:pPr>
            <w:r w:rsidRPr="0089691C">
              <w:rPr>
                <w:i/>
                <w:iCs/>
                <w:snapToGrid w:val="0"/>
              </w:rPr>
              <w:t>b=AS:37</w:t>
            </w:r>
          </w:p>
          <w:p w14:paraId="0E4A82C9" w14:textId="77777777" w:rsidR="00DF353E" w:rsidRPr="0089691C" w:rsidRDefault="00DF353E">
            <w:pPr>
              <w:pStyle w:val="TAL"/>
              <w:rPr>
                <w:snapToGrid w:val="0"/>
              </w:rPr>
            </w:pPr>
          </w:p>
          <w:p w14:paraId="5B880108" w14:textId="77777777" w:rsidR="00DF353E" w:rsidRPr="0089691C" w:rsidRDefault="00DF353E">
            <w:pPr>
              <w:pStyle w:val="TAL"/>
              <w:rPr>
                <w:b/>
                <w:snapToGrid w:val="0"/>
              </w:rPr>
            </w:pPr>
            <w:r w:rsidRPr="0089691C">
              <w:rPr>
                <w:b/>
                <w:snapToGrid w:val="0"/>
              </w:rPr>
              <w:t>Time description:</w:t>
            </w:r>
          </w:p>
          <w:p w14:paraId="0B9C6999" w14:textId="77777777" w:rsidR="00DF353E" w:rsidRPr="0089691C" w:rsidRDefault="00DF353E">
            <w:pPr>
              <w:pStyle w:val="TAL"/>
              <w:overflowPunct/>
              <w:autoSpaceDE/>
              <w:adjustRightInd/>
              <w:rPr>
                <w:snapToGrid w:val="0"/>
              </w:rPr>
            </w:pPr>
            <w:r w:rsidRPr="0089691C">
              <w:rPr>
                <w:i/>
                <w:iCs/>
                <w:snapToGrid w:val="0"/>
              </w:rPr>
              <w:t>t=0 0</w:t>
            </w:r>
          </w:p>
          <w:p w14:paraId="0A8BD652" w14:textId="77777777" w:rsidR="00DF353E" w:rsidRPr="0089691C" w:rsidRDefault="00DF353E">
            <w:pPr>
              <w:pStyle w:val="TAL"/>
              <w:rPr>
                <w:snapToGrid w:val="0"/>
              </w:rPr>
            </w:pPr>
          </w:p>
          <w:p w14:paraId="31A9C30F" w14:textId="77777777" w:rsidR="00DF353E" w:rsidRPr="0089691C" w:rsidRDefault="00DF353E">
            <w:pPr>
              <w:pStyle w:val="TAL"/>
              <w:rPr>
                <w:b/>
                <w:snapToGrid w:val="0"/>
              </w:rPr>
            </w:pPr>
            <w:r w:rsidRPr="0089691C">
              <w:rPr>
                <w:b/>
              </w:rPr>
              <w:t>Media description:</w:t>
            </w:r>
          </w:p>
          <w:p w14:paraId="58ACE3ED" w14:textId="77777777" w:rsidR="00DF353E" w:rsidRPr="0089691C" w:rsidRDefault="00DF353E">
            <w:pPr>
              <w:pStyle w:val="TAL"/>
              <w:overflowPunct/>
              <w:autoSpaceDE/>
              <w:adjustRightInd/>
              <w:rPr>
                <w:i/>
                <w:iCs/>
                <w:snapToGrid w:val="0"/>
              </w:rPr>
            </w:pPr>
            <w:r w:rsidRPr="0089691C">
              <w:rPr>
                <w:i/>
                <w:iCs/>
                <w:snapToGrid w:val="0"/>
              </w:rPr>
              <w:t>m=audio</w:t>
            </w:r>
            <w:r w:rsidRPr="0089691C">
              <w:rPr>
                <w:snapToGrid w:val="0"/>
              </w:rPr>
              <w:t xml:space="preserve"> (</w:t>
            </w:r>
            <w:r w:rsidRPr="0089691C">
              <w:rPr>
                <w:i/>
                <w:iCs/>
                <w:snapToGrid w:val="0"/>
              </w:rPr>
              <w:t>transport port) RTP/AVP (fmt) [Note 1]</w:t>
            </w:r>
          </w:p>
          <w:p w14:paraId="7BB0CDE4" w14:textId="77777777" w:rsidR="00DF353E" w:rsidRPr="0089691C" w:rsidRDefault="00DF353E">
            <w:pPr>
              <w:pStyle w:val="TAL"/>
              <w:overflowPunct/>
              <w:autoSpaceDE/>
              <w:adjustRightInd/>
              <w:rPr>
                <w:i/>
                <w:iCs/>
                <w:snapToGrid w:val="0"/>
              </w:rPr>
            </w:pPr>
            <w:r w:rsidRPr="0089691C">
              <w:rPr>
                <w:i/>
                <w:iCs/>
                <w:snapToGrid w:val="0"/>
              </w:rPr>
              <w:t>b=AS:37</w:t>
            </w:r>
          </w:p>
          <w:p w14:paraId="48D79904" w14:textId="77777777" w:rsidR="00DF353E" w:rsidRPr="0089691C" w:rsidRDefault="00DF353E">
            <w:pPr>
              <w:pStyle w:val="TAL"/>
              <w:overflowPunct/>
              <w:autoSpaceDE/>
              <w:adjustRightInd/>
              <w:rPr>
                <w:i/>
                <w:iCs/>
                <w:snapToGrid w:val="0"/>
              </w:rPr>
            </w:pPr>
            <w:r w:rsidRPr="0089691C">
              <w:rPr>
                <w:i/>
                <w:iCs/>
                <w:snapToGrid w:val="0"/>
              </w:rPr>
              <w:t>b=RS:0</w:t>
            </w:r>
          </w:p>
          <w:p w14:paraId="12160B98" w14:textId="77777777" w:rsidR="00DF353E" w:rsidRPr="0089691C" w:rsidRDefault="00DF353E">
            <w:pPr>
              <w:pStyle w:val="TAL"/>
              <w:overflowPunct/>
              <w:autoSpaceDE/>
              <w:adjustRightInd/>
              <w:rPr>
                <w:i/>
                <w:iCs/>
                <w:snapToGrid w:val="0"/>
              </w:rPr>
            </w:pPr>
            <w:r w:rsidRPr="0089691C">
              <w:rPr>
                <w:i/>
                <w:iCs/>
                <w:snapToGrid w:val="0"/>
              </w:rPr>
              <w:t>b=RR:0</w:t>
            </w:r>
          </w:p>
          <w:p w14:paraId="72C7713A" w14:textId="77777777" w:rsidR="00DF353E" w:rsidRPr="0089691C" w:rsidRDefault="00DF353E">
            <w:pPr>
              <w:pStyle w:val="TAL"/>
              <w:rPr>
                <w:i/>
                <w:iCs/>
                <w:snapToGrid w:val="0"/>
              </w:rPr>
            </w:pPr>
          </w:p>
          <w:p w14:paraId="684FA1F3" w14:textId="77777777" w:rsidR="00DF353E" w:rsidRPr="0089691C" w:rsidRDefault="00DF353E">
            <w:pPr>
              <w:pStyle w:val="TAL"/>
              <w:rPr>
                <w:b/>
                <w:snapToGrid w:val="0"/>
              </w:rPr>
            </w:pPr>
            <w:r w:rsidRPr="0089691C">
              <w:rPr>
                <w:b/>
                <w:snapToGrid w:val="0"/>
              </w:rPr>
              <w:t xml:space="preserve">Attributes for media: </w:t>
            </w:r>
          </w:p>
          <w:p w14:paraId="5204C610" w14:textId="77777777" w:rsidR="00DF353E" w:rsidRPr="0089691C" w:rsidRDefault="00DF353E">
            <w:pPr>
              <w:pStyle w:val="TAL"/>
              <w:overflowPunct/>
              <w:autoSpaceDE/>
              <w:adjustRightInd/>
              <w:rPr>
                <w:i/>
                <w:iCs/>
                <w:snapToGrid w:val="0"/>
              </w:rPr>
            </w:pPr>
            <w:r w:rsidRPr="0089691C">
              <w:rPr>
                <w:i/>
                <w:iCs/>
                <w:snapToGrid w:val="0"/>
              </w:rPr>
              <w:t>a=rtpmap:</w:t>
            </w:r>
            <w:r w:rsidRPr="0089691C">
              <w:rPr>
                <w:bCs/>
              </w:rPr>
              <w:t xml:space="preserve"> (</w:t>
            </w:r>
            <w:r w:rsidRPr="0089691C">
              <w:rPr>
                <w:i/>
                <w:iCs/>
                <w:snapToGrid w:val="0"/>
              </w:rPr>
              <w:t>payload type) EVS/16000/1 [Note 1]</w:t>
            </w:r>
          </w:p>
          <w:p w14:paraId="1C2F250A" w14:textId="77777777" w:rsidR="00DF353E" w:rsidRPr="0089691C" w:rsidRDefault="00DF353E">
            <w:pPr>
              <w:pStyle w:val="TAL"/>
              <w:overflowPunct/>
              <w:autoSpaceDE/>
              <w:adjustRightInd/>
              <w:rPr>
                <w:i/>
                <w:iCs/>
                <w:snapToGrid w:val="0"/>
              </w:rPr>
            </w:pPr>
            <w:r w:rsidRPr="0089691C">
              <w:rPr>
                <w:i/>
                <w:iCs/>
                <w:snapToGrid w:val="0"/>
              </w:rPr>
              <w:t>a=fmtp: (format) mode-change-capability=2; max-red=220</w:t>
            </w:r>
          </w:p>
          <w:p w14:paraId="57ACA036" w14:textId="77777777" w:rsidR="00DF353E" w:rsidRPr="0089691C" w:rsidRDefault="00DF353E">
            <w:pPr>
              <w:pStyle w:val="TAL"/>
              <w:overflowPunct/>
              <w:autoSpaceDE/>
              <w:adjustRightInd/>
              <w:rPr>
                <w:i/>
                <w:iCs/>
                <w:snapToGrid w:val="0"/>
              </w:rPr>
            </w:pPr>
            <w:r w:rsidRPr="0089691C">
              <w:rPr>
                <w:i/>
                <w:iCs/>
                <w:snapToGrid w:val="0"/>
              </w:rPr>
              <w:t>a=ptime:20</w:t>
            </w:r>
          </w:p>
          <w:p w14:paraId="148B1E92" w14:textId="77777777" w:rsidR="00DF353E" w:rsidRPr="0089691C" w:rsidRDefault="00DF353E">
            <w:pPr>
              <w:pStyle w:val="TAL"/>
              <w:overflowPunct/>
              <w:autoSpaceDE/>
              <w:adjustRightInd/>
              <w:rPr>
                <w:i/>
                <w:iCs/>
                <w:snapToGrid w:val="0"/>
              </w:rPr>
            </w:pPr>
            <w:r w:rsidRPr="0089691C">
              <w:rPr>
                <w:i/>
                <w:iCs/>
                <w:snapToGrid w:val="0"/>
              </w:rPr>
              <w:t>a=maxptime:240</w:t>
            </w:r>
          </w:p>
          <w:p w14:paraId="3820908B" w14:textId="77777777" w:rsidR="00DF353E" w:rsidRPr="0089691C" w:rsidRDefault="00DF353E">
            <w:pPr>
              <w:pStyle w:val="TAL"/>
              <w:rPr>
                <w:i/>
                <w:iCs/>
                <w:snapToGrid w:val="0"/>
              </w:rPr>
            </w:pPr>
          </w:p>
          <w:p w14:paraId="5456059A" w14:textId="77777777" w:rsidR="00DF353E" w:rsidRPr="0089691C" w:rsidRDefault="00DF353E">
            <w:pPr>
              <w:pStyle w:val="TAN"/>
              <w:rPr>
                <w:i/>
                <w:iCs/>
              </w:rPr>
            </w:pPr>
            <w:r w:rsidRPr="0089691C">
              <w:rPr>
                <w:bCs/>
              </w:rPr>
              <w:t>Note 1: The value for fmt, payload type and format is copied from step 1.</w:t>
            </w:r>
          </w:p>
        </w:tc>
      </w:tr>
    </w:tbl>
    <w:p w14:paraId="669B54C5" w14:textId="77777777" w:rsidR="00DF353E" w:rsidRPr="0089691C" w:rsidRDefault="00DF353E" w:rsidP="00613175">
      <w:pPr>
        <w:rPr>
          <w:snapToGrid w:val="0"/>
        </w:rPr>
      </w:pPr>
    </w:p>
    <w:p w14:paraId="42F6DBCB" w14:textId="3C9CCE18" w:rsidR="00DF353E" w:rsidRPr="0089691C" w:rsidRDefault="00DF353E" w:rsidP="00DF353E">
      <w:pPr>
        <w:pStyle w:val="H6"/>
        <w:rPr>
          <w:snapToGrid w:val="0"/>
          <w:lang w:eastAsia="ja-JP"/>
        </w:rPr>
      </w:pPr>
      <w:r w:rsidRPr="0089691C">
        <w:rPr>
          <w:snapToGrid w:val="0"/>
        </w:rPr>
        <w:t>INFO (Step 4)</w:t>
      </w:r>
    </w:p>
    <w:p w14:paraId="135AC6F4" w14:textId="77777777" w:rsidR="00DF353E" w:rsidRPr="0089691C" w:rsidRDefault="00DF353E" w:rsidP="00DF353E">
      <w:r w:rsidRPr="0089691C">
        <w:t>Use the default message “INFO for MT” in Annex A.2.20 of TS 34.229-1 [2].</w:t>
      </w:r>
    </w:p>
    <w:p w14:paraId="1C8F3EB5" w14:textId="77777777" w:rsidR="00DF353E" w:rsidRPr="0089691C" w:rsidRDefault="00DF353E" w:rsidP="00DF353E">
      <w:pPr>
        <w:pStyle w:val="H6"/>
        <w:rPr>
          <w:snapToGrid w:val="0"/>
        </w:rPr>
      </w:pPr>
      <w:r w:rsidRPr="0089691C">
        <w:rPr>
          <w:snapToGrid w:val="0"/>
        </w:rPr>
        <w:t>INFO (Step 6)</w:t>
      </w:r>
    </w:p>
    <w:p w14:paraId="3E6564D8" w14:textId="77777777" w:rsidR="00DF353E" w:rsidRPr="00613175" w:rsidRDefault="00DF353E" w:rsidP="00DF353E">
      <w:r w:rsidRPr="0089691C">
        <w:t>Use the default message “INFO for MO” in Annex A.2.19 of TS 34.229-1 [2].</w:t>
      </w:r>
    </w:p>
    <w:p w14:paraId="4DBD0968" w14:textId="77777777" w:rsidR="007D27F3" w:rsidRPr="00613175" w:rsidRDefault="007D27F3" w:rsidP="00FA7F23">
      <w:pPr>
        <w:pStyle w:val="Heading1"/>
      </w:pPr>
      <w:bookmarkStart w:id="1445" w:name="_Toc84254436"/>
      <w:bookmarkStart w:id="1446" w:name="_Toc84255231"/>
      <w:r w:rsidRPr="00613175">
        <w:t>A.24</w:t>
      </w:r>
      <w:r w:rsidRPr="00613175">
        <w:tab/>
        <w:t>UE putting a Video Call on hold or resume the call / 5GS</w:t>
      </w:r>
      <w:bookmarkEnd w:id="1445"/>
      <w:bookmarkEnd w:id="1446"/>
    </w:p>
    <w:p w14:paraId="681EAB2D" w14:textId="77777777" w:rsidR="007D27F3" w:rsidRPr="00613175" w:rsidRDefault="007D27F3" w:rsidP="007D27F3">
      <w:pPr>
        <w:pStyle w:val="H6"/>
      </w:pPr>
      <w:r w:rsidRPr="00613175">
        <w:t>Expected sequence</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20"/>
        <w:gridCol w:w="630"/>
        <w:gridCol w:w="630"/>
        <w:gridCol w:w="3420"/>
        <w:gridCol w:w="4288"/>
      </w:tblGrid>
      <w:tr w:rsidR="007D27F3" w:rsidRPr="00613175" w14:paraId="3D716BE2" w14:textId="77777777" w:rsidTr="007D27F3">
        <w:trPr>
          <w:cantSplit/>
          <w:jc w:val="center"/>
        </w:trPr>
        <w:tc>
          <w:tcPr>
            <w:tcW w:w="720" w:type="dxa"/>
            <w:tcBorders>
              <w:top w:val="single" w:sz="4" w:space="0" w:color="auto"/>
              <w:left w:val="single" w:sz="4" w:space="0" w:color="auto"/>
              <w:bottom w:val="nil"/>
              <w:right w:val="single" w:sz="4" w:space="0" w:color="auto"/>
            </w:tcBorders>
            <w:hideMark/>
          </w:tcPr>
          <w:p w14:paraId="7B99D9BA" w14:textId="77777777" w:rsidR="007D27F3" w:rsidRPr="00613175" w:rsidRDefault="007D27F3">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5842A27D" w14:textId="77777777" w:rsidR="007D27F3" w:rsidRPr="00613175" w:rsidRDefault="007D27F3">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0F60813C" w14:textId="77777777" w:rsidR="007D27F3" w:rsidRPr="00613175" w:rsidRDefault="007D27F3">
            <w:pPr>
              <w:pStyle w:val="TAH"/>
            </w:pPr>
            <w:r w:rsidRPr="00613175">
              <w:t>Message</w:t>
            </w:r>
          </w:p>
        </w:tc>
        <w:tc>
          <w:tcPr>
            <w:tcW w:w="4288" w:type="dxa"/>
            <w:tcBorders>
              <w:top w:val="single" w:sz="4" w:space="0" w:color="auto"/>
              <w:left w:val="single" w:sz="4" w:space="0" w:color="auto"/>
              <w:bottom w:val="nil"/>
              <w:right w:val="single" w:sz="4" w:space="0" w:color="auto"/>
            </w:tcBorders>
            <w:hideMark/>
          </w:tcPr>
          <w:p w14:paraId="044A9CE3" w14:textId="77777777" w:rsidR="007D27F3" w:rsidRPr="00613175" w:rsidRDefault="007D27F3">
            <w:pPr>
              <w:pStyle w:val="TAH"/>
            </w:pPr>
            <w:r w:rsidRPr="00613175">
              <w:t>Comment</w:t>
            </w:r>
          </w:p>
        </w:tc>
      </w:tr>
      <w:tr w:rsidR="007D27F3" w:rsidRPr="00613175" w14:paraId="3BE62B27" w14:textId="77777777" w:rsidTr="007D27F3">
        <w:trPr>
          <w:cantSplit/>
          <w:jc w:val="center"/>
        </w:trPr>
        <w:tc>
          <w:tcPr>
            <w:tcW w:w="720" w:type="dxa"/>
            <w:tcBorders>
              <w:top w:val="nil"/>
              <w:left w:val="single" w:sz="4" w:space="0" w:color="auto"/>
              <w:bottom w:val="single" w:sz="4" w:space="0" w:color="auto"/>
              <w:right w:val="single" w:sz="4" w:space="0" w:color="auto"/>
            </w:tcBorders>
          </w:tcPr>
          <w:p w14:paraId="43449884" w14:textId="77777777" w:rsidR="007D27F3" w:rsidRPr="00613175" w:rsidRDefault="007D27F3">
            <w:pPr>
              <w:pStyle w:val="TAH"/>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399BCA82" w14:textId="77777777" w:rsidR="007D27F3" w:rsidRPr="00613175" w:rsidRDefault="007D27F3">
            <w:pPr>
              <w:pStyle w:val="TAH"/>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28B4ACCD" w14:textId="77777777" w:rsidR="007D27F3" w:rsidRPr="00613175" w:rsidRDefault="007D27F3">
            <w:pPr>
              <w:pStyle w:val="TAH"/>
            </w:pPr>
            <w:r w:rsidRPr="00613175">
              <w:t>SS</w:t>
            </w:r>
          </w:p>
        </w:tc>
        <w:tc>
          <w:tcPr>
            <w:tcW w:w="3420" w:type="dxa"/>
            <w:tcBorders>
              <w:top w:val="nil"/>
              <w:left w:val="single" w:sz="4" w:space="0" w:color="auto"/>
              <w:bottom w:val="single" w:sz="4" w:space="0" w:color="auto"/>
              <w:right w:val="single" w:sz="4" w:space="0" w:color="auto"/>
            </w:tcBorders>
          </w:tcPr>
          <w:p w14:paraId="36560A91" w14:textId="77777777" w:rsidR="007D27F3" w:rsidRPr="00613175" w:rsidRDefault="007D27F3">
            <w:pPr>
              <w:pStyle w:val="TAH"/>
            </w:pPr>
          </w:p>
        </w:tc>
        <w:tc>
          <w:tcPr>
            <w:tcW w:w="4288" w:type="dxa"/>
            <w:tcBorders>
              <w:top w:val="nil"/>
              <w:left w:val="single" w:sz="4" w:space="0" w:color="auto"/>
              <w:bottom w:val="single" w:sz="4" w:space="0" w:color="auto"/>
              <w:right w:val="single" w:sz="4" w:space="0" w:color="auto"/>
            </w:tcBorders>
          </w:tcPr>
          <w:p w14:paraId="1DE02B34" w14:textId="77777777" w:rsidR="007D27F3" w:rsidRPr="00613175" w:rsidRDefault="007D27F3">
            <w:pPr>
              <w:pStyle w:val="TAH"/>
              <w:rPr>
                <w:rFonts w:eastAsia="MS Gothic"/>
              </w:rPr>
            </w:pPr>
          </w:p>
        </w:tc>
      </w:tr>
      <w:tr w:rsidR="007D27F3" w:rsidRPr="00613175" w14:paraId="2C5A43D1"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08125907" w14:textId="77777777" w:rsidR="007D27F3" w:rsidRPr="00613175" w:rsidRDefault="007D27F3">
            <w:pPr>
              <w:pStyle w:val="TAC"/>
            </w:pPr>
            <w:r w:rsidRPr="00613175">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42EE1D90" w14:textId="77777777" w:rsidR="007D27F3" w:rsidRPr="00613175" w:rsidRDefault="007D27F3">
            <w:pPr>
              <w:pStyle w:val="TAC"/>
              <w:rPr>
                <w:lang w:eastAsia="zh-CN"/>
              </w:rPr>
            </w:pPr>
            <w:r w:rsidRPr="00613175">
              <w:rPr>
                <w:lang w:eastAsia="zh-CN"/>
              </w:rPr>
              <w:t>-&gt;</w:t>
            </w:r>
          </w:p>
        </w:tc>
        <w:tc>
          <w:tcPr>
            <w:tcW w:w="3420" w:type="dxa"/>
            <w:tcBorders>
              <w:top w:val="single" w:sz="4" w:space="0" w:color="auto"/>
              <w:left w:val="single" w:sz="4" w:space="0" w:color="auto"/>
              <w:bottom w:val="single" w:sz="4" w:space="0" w:color="auto"/>
              <w:right w:val="single" w:sz="4" w:space="0" w:color="auto"/>
            </w:tcBorders>
            <w:hideMark/>
          </w:tcPr>
          <w:p w14:paraId="43F0E3BF" w14:textId="77777777" w:rsidR="007D27F3" w:rsidRPr="00613175" w:rsidRDefault="007D27F3">
            <w:pPr>
              <w:pStyle w:val="TAL"/>
              <w:rPr>
                <w:lang w:eastAsia="en-US"/>
              </w:rPr>
            </w:pPr>
            <w:r w:rsidRPr="00613175">
              <w:t>INVITE or UPDATE</w:t>
            </w:r>
          </w:p>
        </w:tc>
        <w:tc>
          <w:tcPr>
            <w:tcW w:w="4288" w:type="dxa"/>
            <w:tcBorders>
              <w:top w:val="single" w:sz="4" w:space="0" w:color="auto"/>
              <w:left w:val="single" w:sz="4" w:space="0" w:color="auto"/>
              <w:bottom w:val="single" w:sz="4" w:space="0" w:color="auto"/>
              <w:right w:val="single" w:sz="4" w:space="0" w:color="auto"/>
            </w:tcBorders>
            <w:hideMark/>
          </w:tcPr>
          <w:p w14:paraId="0B5DE657" w14:textId="77777777" w:rsidR="007D27F3" w:rsidRPr="00613175" w:rsidRDefault="007D27F3">
            <w:pPr>
              <w:pStyle w:val="TAL"/>
            </w:pPr>
            <w:r w:rsidRPr="00613175">
              <w:t>UE sends INVITE or UPDATE with a SDP offer to hold or resume the call</w:t>
            </w:r>
          </w:p>
        </w:tc>
      </w:tr>
      <w:tr w:rsidR="007D27F3" w:rsidRPr="00613175" w14:paraId="2AA06965"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DE862D9" w14:textId="77777777" w:rsidR="007D27F3" w:rsidRPr="00613175" w:rsidRDefault="007D27F3">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7724E1F7" w14:textId="77777777" w:rsidR="007D27F3" w:rsidRPr="00613175" w:rsidRDefault="007D27F3">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hideMark/>
          </w:tcPr>
          <w:p w14:paraId="5CFDB757" w14:textId="77777777" w:rsidR="007D27F3" w:rsidRPr="00613175" w:rsidRDefault="007D27F3">
            <w:pPr>
              <w:pStyle w:val="TAL"/>
            </w:pPr>
            <w:r w:rsidRPr="00613175">
              <w:t>100 Trying</w:t>
            </w:r>
          </w:p>
        </w:tc>
        <w:tc>
          <w:tcPr>
            <w:tcW w:w="4288" w:type="dxa"/>
            <w:tcBorders>
              <w:top w:val="single" w:sz="4" w:space="0" w:color="auto"/>
              <w:left w:val="single" w:sz="4" w:space="0" w:color="auto"/>
              <w:bottom w:val="single" w:sz="4" w:space="0" w:color="auto"/>
              <w:right w:val="single" w:sz="4" w:space="0" w:color="auto"/>
            </w:tcBorders>
            <w:hideMark/>
          </w:tcPr>
          <w:p w14:paraId="0C6F7321" w14:textId="77777777" w:rsidR="007D27F3" w:rsidRPr="00613175" w:rsidRDefault="007D27F3">
            <w:pPr>
              <w:pStyle w:val="TAL"/>
            </w:pPr>
            <w:r w:rsidRPr="00613175">
              <w:t>The SS responds to the INVITE with a 100 Trying provisional response</w:t>
            </w:r>
          </w:p>
        </w:tc>
      </w:tr>
      <w:tr w:rsidR="007D27F3" w:rsidRPr="00613175" w14:paraId="7B090C28"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66F80834" w14:textId="77777777" w:rsidR="007D27F3" w:rsidRPr="00613175" w:rsidRDefault="007D27F3">
            <w:pPr>
              <w:pStyle w:val="TAC"/>
            </w:pPr>
            <w:r w:rsidRPr="00613175">
              <w:t>3</w:t>
            </w:r>
          </w:p>
        </w:tc>
        <w:tc>
          <w:tcPr>
            <w:tcW w:w="1260" w:type="dxa"/>
            <w:gridSpan w:val="2"/>
            <w:tcBorders>
              <w:top w:val="single" w:sz="4" w:space="0" w:color="auto"/>
              <w:left w:val="single" w:sz="4" w:space="0" w:color="auto"/>
              <w:bottom w:val="single" w:sz="4" w:space="0" w:color="auto"/>
              <w:right w:val="single" w:sz="4" w:space="0" w:color="auto"/>
            </w:tcBorders>
            <w:hideMark/>
          </w:tcPr>
          <w:p w14:paraId="545F9BCA" w14:textId="77777777" w:rsidR="007D27F3" w:rsidRPr="00613175" w:rsidRDefault="007D27F3">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hideMark/>
          </w:tcPr>
          <w:p w14:paraId="72E8799C" w14:textId="77777777" w:rsidR="007D27F3" w:rsidRPr="00613175" w:rsidRDefault="007D27F3">
            <w:pPr>
              <w:pStyle w:val="TAL"/>
            </w:pPr>
            <w:r w:rsidRPr="00613175">
              <w:t>200 OK</w:t>
            </w:r>
          </w:p>
        </w:tc>
        <w:tc>
          <w:tcPr>
            <w:tcW w:w="4288" w:type="dxa"/>
            <w:tcBorders>
              <w:top w:val="single" w:sz="4" w:space="0" w:color="auto"/>
              <w:left w:val="single" w:sz="4" w:space="0" w:color="auto"/>
              <w:bottom w:val="single" w:sz="4" w:space="0" w:color="auto"/>
              <w:right w:val="single" w:sz="4" w:space="0" w:color="auto"/>
            </w:tcBorders>
            <w:hideMark/>
          </w:tcPr>
          <w:p w14:paraId="5B8E3EB8" w14:textId="77777777" w:rsidR="007D27F3" w:rsidRPr="00613175" w:rsidRDefault="007D27F3">
            <w:pPr>
              <w:pStyle w:val="TAL"/>
            </w:pPr>
            <w:r w:rsidRPr="00613175">
              <w:t>The SS responds to INVITE or UPDATE with 200 OK to indicate that the remote UE is no more sending any media (call hold) or resumes sending media (call resume)</w:t>
            </w:r>
          </w:p>
        </w:tc>
      </w:tr>
      <w:tr w:rsidR="007D27F3" w:rsidRPr="00613175" w14:paraId="673E615A"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25244947" w14:textId="77777777" w:rsidR="007D27F3" w:rsidRPr="00613175" w:rsidRDefault="007D27F3">
            <w:pPr>
              <w:pStyle w:val="TAC"/>
            </w:pPr>
            <w:r w:rsidRPr="00613175">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7C1BEE40" w14:textId="77777777" w:rsidR="007D27F3" w:rsidRPr="00613175" w:rsidRDefault="007D27F3">
            <w:pPr>
              <w:pStyle w:val="TAC"/>
            </w:pPr>
            <w:r w:rsidRPr="00613175">
              <w:t>-&gt;</w:t>
            </w:r>
          </w:p>
        </w:tc>
        <w:tc>
          <w:tcPr>
            <w:tcW w:w="3420" w:type="dxa"/>
            <w:tcBorders>
              <w:top w:val="single" w:sz="4" w:space="0" w:color="auto"/>
              <w:left w:val="single" w:sz="4" w:space="0" w:color="auto"/>
              <w:bottom w:val="single" w:sz="4" w:space="0" w:color="auto"/>
              <w:right w:val="single" w:sz="4" w:space="0" w:color="auto"/>
            </w:tcBorders>
            <w:hideMark/>
          </w:tcPr>
          <w:p w14:paraId="568FF5B3" w14:textId="77777777" w:rsidR="007D27F3" w:rsidRPr="00613175" w:rsidRDefault="007D27F3">
            <w:pPr>
              <w:pStyle w:val="TAL"/>
            </w:pPr>
            <w:r w:rsidRPr="00613175">
              <w:t>ACK</w:t>
            </w:r>
          </w:p>
        </w:tc>
        <w:tc>
          <w:tcPr>
            <w:tcW w:w="4288" w:type="dxa"/>
            <w:tcBorders>
              <w:top w:val="single" w:sz="4" w:space="0" w:color="auto"/>
              <w:left w:val="single" w:sz="4" w:space="0" w:color="auto"/>
              <w:bottom w:val="single" w:sz="4" w:space="0" w:color="auto"/>
              <w:right w:val="single" w:sz="4" w:space="0" w:color="auto"/>
            </w:tcBorders>
            <w:hideMark/>
          </w:tcPr>
          <w:p w14:paraId="6BD1B5F5" w14:textId="77777777" w:rsidR="007D27F3" w:rsidRPr="00613175" w:rsidRDefault="007D27F3">
            <w:pPr>
              <w:pStyle w:val="TAL"/>
            </w:pPr>
            <w:r w:rsidRPr="00613175">
              <w:t>Conditional: If the UE sent INVITE in step 1 then UE acknowledges the receipt of 200 OK for INVITE</w:t>
            </w:r>
          </w:p>
        </w:tc>
      </w:tr>
    </w:tbl>
    <w:p w14:paraId="5F29A285" w14:textId="77777777" w:rsidR="007D27F3" w:rsidRPr="00613175" w:rsidRDefault="007D27F3" w:rsidP="007D27F3">
      <w:pPr>
        <w:rPr>
          <w:lang w:eastAsia="en-US"/>
        </w:rPr>
      </w:pPr>
    </w:p>
    <w:p w14:paraId="5B4CA693" w14:textId="77777777" w:rsidR="007D27F3" w:rsidRPr="00613175" w:rsidRDefault="007D27F3" w:rsidP="007D27F3">
      <w:pPr>
        <w:pStyle w:val="H6"/>
      </w:pPr>
      <w:r w:rsidRPr="00613175">
        <w:t>Specific Message Contents</w:t>
      </w:r>
    </w:p>
    <w:p w14:paraId="269F4293" w14:textId="77777777" w:rsidR="007D27F3" w:rsidRPr="00613175" w:rsidRDefault="007D27F3" w:rsidP="007D27F3">
      <w:pPr>
        <w:pStyle w:val="H6"/>
        <w:rPr>
          <w:snapToGrid w:val="0"/>
        </w:rPr>
      </w:pPr>
      <w:r w:rsidRPr="00613175">
        <w:rPr>
          <w:snapToGrid w:val="0"/>
        </w:rPr>
        <w:t>INVITE</w:t>
      </w:r>
      <w:r w:rsidRPr="00613175">
        <w:rPr>
          <w:rFonts w:eastAsia="MS Gothic"/>
        </w:rPr>
        <w:t xml:space="preserve"> or UPDATE</w:t>
      </w:r>
      <w:r w:rsidRPr="00613175">
        <w:rPr>
          <w:snapToGrid w:val="0"/>
        </w:rPr>
        <w:t xml:space="preserve"> (Step 1)</w:t>
      </w:r>
    </w:p>
    <w:p w14:paraId="46C9CDD4" w14:textId="77777777" w:rsidR="007D27F3" w:rsidRPr="00613175" w:rsidRDefault="007D27F3" w:rsidP="007D27F3">
      <w:pPr>
        <w:keepNext/>
      </w:pPr>
      <w:r w:rsidRPr="00613175">
        <w:t>Use the default message “INVITE for MO call setup” in Annex A.2.1 of TS 34.229-1 [2] applying conditions A1, A3, A5, A10, A11 and A28 or “UPDATE” in Annex A.2.5 applying conditions A1 and A6 of TS 34.229-1 [2]. In case of an INVITE the UE shall use also the same URI in the request line as the SS has sent in the Contact header of an earlier message within the same dialog (in case of an UPDATE ref. to A.2.5 of TS 34.229-1 [2]).</w:t>
      </w:r>
    </w:p>
    <w:p w14:paraId="46EA2258" w14:textId="77777777" w:rsidR="007D27F3" w:rsidRPr="00613175" w:rsidRDefault="007D27F3" w:rsidP="007D27F3">
      <w:r w:rsidRPr="00613175">
        <w:t>The UE shall include support for precondition in the Supported header field.</w:t>
      </w:r>
    </w:p>
    <w:p w14:paraId="1F346C21" w14:textId="77777777" w:rsidR="007D27F3" w:rsidRPr="00613175" w:rsidRDefault="007D27F3" w:rsidP="007D27F3">
      <w:r w:rsidRPr="00613175">
        <w:t>The UE shall include an SDP body as described in A.15.1, Step 4, but with the following exceptions and clarifications:</w:t>
      </w:r>
    </w:p>
    <w:p w14:paraId="3924DF84" w14:textId="77777777" w:rsidR="007D27F3" w:rsidRPr="00613175" w:rsidRDefault="007D27F3" w:rsidP="007D27F3">
      <w:pPr>
        <w:pStyle w:val="B10"/>
      </w:pPr>
      <w:r w:rsidRPr="00613175">
        <w:t>-</w:t>
      </w:r>
      <w:r w:rsidRPr="00613175">
        <w:tab/>
        <w:t>the sess-version number of the SDP shall be incremented by one; and</w:t>
      </w:r>
    </w:p>
    <w:p w14:paraId="569FA744" w14:textId="77777777" w:rsidR="007D27F3" w:rsidRPr="00613175" w:rsidRDefault="007D27F3" w:rsidP="007D27F3">
      <w:pPr>
        <w:pStyle w:val="B10"/>
      </w:pPr>
      <w:r w:rsidRPr="00613175">
        <w:t>-</w:t>
      </w:r>
      <w:r w:rsidRPr="00613175">
        <w:tab/>
        <w:t>the direction-tag for the current-status remote segment shall be "sendrecv"; and</w:t>
      </w:r>
    </w:p>
    <w:p w14:paraId="45E0AD26" w14:textId="77777777" w:rsidR="007D27F3" w:rsidRPr="00613175" w:rsidRDefault="007D27F3" w:rsidP="007D27F3">
      <w:pPr>
        <w:pStyle w:val="B10"/>
      </w:pPr>
      <w:r w:rsidRPr="00613175">
        <w:t>-</w:t>
      </w:r>
      <w:r w:rsidRPr="00613175">
        <w:tab/>
        <w:t>the UE shall either add a session level direction attribute (and remove the direction attributes of all the media lines) or modify the direction attributes of all the media lines as follows:</w:t>
      </w:r>
    </w:p>
    <w:p w14:paraId="575F75A7" w14:textId="77777777" w:rsidR="007D27F3" w:rsidRPr="00613175" w:rsidRDefault="007D27F3" w:rsidP="007D27F3">
      <w:pPr>
        <w:pStyle w:val="B2"/>
      </w:pPr>
      <w:r w:rsidRPr="00613175">
        <w:t>-</w:t>
      </w:r>
      <w:r w:rsidRPr="00613175">
        <w:tab/>
        <w:t>in case of Call Hold</w:t>
      </w:r>
    </w:p>
    <w:p w14:paraId="04316243" w14:textId="77777777" w:rsidR="007D27F3" w:rsidRPr="00613175" w:rsidRDefault="007D27F3" w:rsidP="007D27F3">
      <w:pPr>
        <w:pStyle w:val="B3"/>
      </w:pPr>
      <w:r w:rsidRPr="00613175">
        <w:t>-</w:t>
      </w:r>
      <w:r w:rsidRPr="00613175">
        <w:tab/>
        <w:t xml:space="preserve">If the directionality of the media lines were originally as "recvonly" then the directionality attributes within the INVITE in step 1 shall be "inactive" </w:t>
      </w:r>
    </w:p>
    <w:p w14:paraId="7593489A" w14:textId="77777777" w:rsidR="007D27F3" w:rsidRPr="00613175" w:rsidRDefault="007D27F3" w:rsidP="007D27F3">
      <w:pPr>
        <w:pStyle w:val="B3"/>
      </w:pPr>
      <w:r w:rsidRPr="00613175">
        <w:t>-</w:t>
      </w:r>
      <w:r w:rsidRPr="00613175">
        <w:tab/>
        <w:t>If the directionality of the media lines were originally as "sendrecv" then the directionality attributes within the INVITE in step 1 shall be "sendonly"</w:t>
      </w:r>
    </w:p>
    <w:p w14:paraId="2E5538DA" w14:textId="77777777" w:rsidR="007D27F3" w:rsidRPr="00613175" w:rsidRDefault="007D27F3" w:rsidP="007D27F3">
      <w:pPr>
        <w:pStyle w:val="B2"/>
      </w:pPr>
      <w:r w:rsidRPr="00613175">
        <w:t>-</w:t>
      </w:r>
      <w:r w:rsidRPr="00613175">
        <w:tab/>
        <w:t xml:space="preserve">in case of Call Resume </w:t>
      </w:r>
    </w:p>
    <w:p w14:paraId="1672D53F" w14:textId="77777777" w:rsidR="007D27F3" w:rsidRPr="00613175" w:rsidRDefault="007D27F3" w:rsidP="007D27F3">
      <w:pPr>
        <w:pStyle w:val="B3"/>
      </w:pPr>
      <w:r w:rsidRPr="00613175">
        <w:t>-</w:t>
      </w:r>
      <w:r w:rsidRPr="00613175">
        <w:tab/>
        <w:t>the UE shall restore the value of the directionality attributes within the SDP body their original values (the UE may use either a single session level attribute or separate attributes for each media line).</w:t>
      </w:r>
    </w:p>
    <w:p w14:paraId="4E6B8164" w14:textId="77777777" w:rsidR="007D27F3" w:rsidRPr="00613175" w:rsidRDefault="007D27F3" w:rsidP="007D27F3">
      <w:pPr>
        <w:pStyle w:val="H6"/>
        <w:rPr>
          <w:snapToGrid w:val="0"/>
        </w:rPr>
      </w:pPr>
      <w:r w:rsidRPr="00613175">
        <w:rPr>
          <w:snapToGrid w:val="0"/>
        </w:rPr>
        <w:t>100 Trying for INVITE (Step 2) optional step used when UE sent INVITE in step 1</w:t>
      </w:r>
    </w:p>
    <w:p w14:paraId="0D4FB951" w14:textId="77777777" w:rsidR="007D27F3" w:rsidRPr="00613175" w:rsidRDefault="007D27F3" w:rsidP="007D27F3">
      <w:pPr>
        <w:keepNext/>
        <w:rPr>
          <w:snapToGrid w:val="0"/>
        </w:rPr>
      </w:pPr>
      <w:r w:rsidRPr="00613175">
        <w:t>Use the default message “100 Trying for INVITE” in Annex A.2.2 of TS 34.229-1 [2], applying condition A1.</w:t>
      </w:r>
    </w:p>
    <w:p w14:paraId="4684FFB0" w14:textId="77777777" w:rsidR="007D27F3" w:rsidRPr="00613175" w:rsidRDefault="007D27F3" w:rsidP="007D27F3">
      <w:pPr>
        <w:pStyle w:val="H6"/>
        <w:rPr>
          <w:snapToGrid w:val="0"/>
        </w:rPr>
      </w:pPr>
      <w:r w:rsidRPr="00613175">
        <w:rPr>
          <w:snapToGrid w:val="0"/>
        </w:rPr>
        <w:t>200 OK for INVITE</w:t>
      </w:r>
      <w:r w:rsidRPr="00613175">
        <w:rPr>
          <w:rFonts w:eastAsia="MS Gothic"/>
        </w:rPr>
        <w:t xml:space="preserve"> or UPDATE</w:t>
      </w:r>
      <w:r w:rsidRPr="00613175">
        <w:rPr>
          <w:snapToGrid w:val="0"/>
        </w:rPr>
        <w:t xml:space="preserve"> (Step 3)</w:t>
      </w:r>
    </w:p>
    <w:p w14:paraId="7751E3AB" w14:textId="77777777" w:rsidR="007D27F3" w:rsidRPr="00613175" w:rsidRDefault="007D27F3" w:rsidP="007D27F3">
      <w:pPr>
        <w:keepNext/>
      </w:pPr>
      <w:r w:rsidRPr="00613175">
        <w:t>Use the default message “200 OK for other requests than REGISTER or SUBSCRIBE” in Annex A.3.1 of TS 34.229-1 [2], applying conditions A1, A10 and A19, with the following exceptions:</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73"/>
        <w:gridCol w:w="7022"/>
      </w:tblGrid>
      <w:tr w:rsidR="007D27F3" w:rsidRPr="00613175" w14:paraId="1AB995E3" w14:textId="77777777" w:rsidTr="007D27F3">
        <w:trPr>
          <w:cantSplit/>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1B980412" w14:textId="77777777" w:rsidR="007D27F3" w:rsidRPr="00613175" w:rsidRDefault="007D27F3">
            <w:pPr>
              <w:pStyle w:val="TAH"/>
            </w:pPr>
            <w:r w:rsidRPr="00613175">
              <w:t>Header/param</w:t>
            </w:r>
          </w:p>
        </w:tc>
        <w:tc>
          <w:tcPr>
            <w:tcW w:w="7021" w:type="dxa"/>
            <w:tcBorders>
              <w:top w:val="single" w:sz="4" w:space="0" w:color="auto"/>
              <w:left w:val="single" w:sz="4" w:space="0" w:color="auto"/>
              <w:bottom w:val="single" w:sz="4" w:space="0" w:color="auto"/>
              <w:right w:val="single" w:sz="4" w:space="0" w:color="auto"/>
            </w:tcBorders>
            <w:hideMark/>
          </w:tcPr>
          <w:p w14:paraId="31E0DE36" w14:textId="77777777" w:rsidR="007D27F3" w:rsidRPr="00613175" w:rsidRDefault="007D27F3">
            <w:pPr>
              <w:pStyle w:val="TAH"/>
            </w:pPr>
            <w:r w:rsidRPr="00613175">
              <w:t>Value/remark</w:t>
            </w:r>
          </w:p>
        </w:tc>
      </w:tr>
      <w:tr w:rsidR="007D27F3" w:rsidRPr="00613175" w14:paraId="664D04A0" w14:textId="77777777" w:rsidTr="007D27F3">
        <w:trPr>
          <w:cantSplit/>
          <w:jc w:val="center"/>
        </w:trPr>
        <w:tc>
          <w:tcPr>
            <w:tcW w:w="2472" w:type="dxa"/>
            <w:tcBorders>
              <w:top w:val="single" w:sz="4" w:space="0" w:color="auto"/>
              <w:left w:val="single" w:sz="4" w:space="0" w:color="auto"/>
              <w:bottom w:val="nil"/>
              <w:right w:val="single" w:sz="4" w:space="0" w:color="auto"/>
            </w:tcBorders>
            <w:hideMark/>
          </w:tcPr>
          <w:p w14:paraId="5CB7D7E4" w14:textId="77777777" w:rsidR="007D27F3" w:rsidRPr="00613175" w:rsidRDefault="007D27F3">
            <w:pPr>
              <w:pStyle w:val="TAL"/>
              <w:rPr>
                <w:b/>
                <w:lang w:eastAsia="zh-CN"/>
              </w:rPr>
            </w:pPr>
            <w:r w:rsidRPr="00613175">
              <w:rPr>
                <w:b/>
                <w:lang w:eastAsia="zh-CN"/>
              </w:rPr>
              <w:t>Require</w:t>
            </w:r>
          </w:p>
        </w:tc>
        <w:tc>
          <w:tcPr>
            <w:tcW w:w="7021" w:type="dxa"/>
            <w:tcBorders>
              <w:top w:val="single" w:sz="4" w:space="0" w:color="auto"/>
              <w:left w:val="single" w:sz="4" w:space="0" w:color="auto"/>
              <w:bottom w:val="nil"/>
              <w:right w:val="single" w:sz="4" w:space="0" w:color="auto"/>
            </w:tcBorders>
          </w:tcPr>
          <w:p w14:paraId="13E22909" w14:textId="77777777" w:rsidR="007D27F3" w:rsidRPr="00613175" w:rsidRDefault="007D27F3">
            <w:pPr>
              <w:keepNext/>
              <w:keepLines/>
              <w:spacing w:after="0"/>
              <w:rPr>
                <w:rFonts w:ascii="Arial" w:hAnsi="Arial" w:cs="Arial"/>
                <w:sz w:val="18"/>
                <w:lang w:eastAsia="en-US"/>
              </w:rPr>
            </w:pPr>
          </w:p>
        </w:tc>
      </w:tr>
      <w:tr w:rsidR="007D27F3" w:rsidRPr="00613175" w14:paraId="66171F6D" w14:textId="77777777" w:rsidTr="007D27F3">
        <w:trPr>
          <w:cantSplit/>
          <w:jc w:val="center"/>
        </w:trPr>
        <w:tc>
          <w:tcPr>
            <w:tcW w:w="2472" w:type="dxa"/>
            <w:tcBorders>
              <w:top w:val="nil"/>
              <w:left w:val="single" w:sz="4" w:space="0" w:color="auto"/>
              <w:bottom w:val="single" w:sz="4" w:space="0" w:color="auto"/>
              <w:right w:val="single" w:sz="4" w:space="0" w:color="auto"/>
            </w:tcBorders>
            <w:hideMark/>
          </w:tcPr>
          <w:p w14:paraId="33B75D78" w14:textId="77777777" w:rsidR="007D27F3" w:rsidRPr="00613175" w:rsidRDefault="007D27F3">
            <w:pPr>
              <w:pStyle w:val="TAL"/>
            </w:pPr>
            <w:r w:rsidRPr="00613175">
              <w:rPr>
                <w:lang w:eastAsia="zh-CN"/>
              </w:rPr>
              <w:tab/>
              <w:t>option-tag</w:t>
            </w:r>
          </w:p>
        </w:tc>
        <w:tc>
          <w:tcPr>
            <w:tcW w:w="7021" w:type="dxa"/>
            <w:tcBorders>
              <w:top w:val="nil"/>
              <w:left w:val="single" w:sz="4" w:space="0" w:color="auto"/>
              <w:bottom w:val="single" w:sz="4" w:space="0" w:color="auto"/>
              <w:right w:val="single" w:sz="4" w:space="0" w:color="auto"/>
            </w:tcBorders>
            <w:hideMark/>
          </w:tcPr>
          <w:p w14:paraId="1C899B4A" w14:textId="77777777" w:rsidR="007D27F3" w:rsidRPr="00613175" w:rsidRDefault="007D27F3">
            <w:pPr>
              <w:pStyle w:val="TAL"/>
              <w:rPr>
                <w:i/>
              </w:rPr>
            </w:pPr>
            <w:r w:rsidRPr="00613175">
              <w:rPr>
                <w:i/>
                <w:lang w:eastAsia="zh-CN"/>
              </w:rPr>
              <w:t>precondition</w:t>
            </w:r>
            <w:r w:rsidRPr="00613175">
              <w:rPr>
                <w:i/>
                <w:iCs/>
                <w:snapToGrid w:val="0"/>
                <w:lang w:eastAsia="zh-CN"/>
              </w:rPr>
              <w:t xml:space="preserve"> </w:t>
            </w:r>
          </w:p>
        </w:tc>
      </w:tr>
      <w:tr w:rsidR="007D27F3" w:rsidRPr="00613175" w14:paraId="2269FAD3" w14:textId="77777777" w:rsidTr="007D27F3">
        <w:trPr>
          <w:cantSplit/>
          <w:jc w:val="center"/>
        </w:trPr>
        <w:tc>
          <w:tcPr>
            <w:tcW w:w="2472" w:type="dxa"/>
            <w:tcBorders>
              <w:top w:val="single" w:sz="4" w:space="0" w:color="auto"/>
              <w:left w:val="single" w:sz="4" w:space="0" w:color="auto"/>
              <w:bottom w:val="nil"/>
              <w:right w:val="single" w:sz="4" w:space="0" w:color="auto"/>
            </w:tcBorders>
            <w:hideMark/>
          </w:tcPr>
          <w:p w14:paraId="201D859F" w14:textId="77777777" w:rsidR="007D27F3" w:rsidRPr="00613175" w:rsidRDefault="007D27F3">
            <w:pPr>
              <w:pStyle w:val="TAL"/>
              <w:rPr>
                <w:b/>
              </w:rPr>
            </w:pPr>
            <w:r w:rsidRPr="00613175">
              <w:rPr>
                <w:b/>
                <w:lang w:eastAsia="zh-CN"/>
              </w:rPr>
              <w:t>Content-Type</w:t>
            </w:r>
          </w:p>
        </w:tc>
        <w:tc>
          <w:tcPr>
            <w:tcW w:w="7021" w:type="dxa"/>
            <w:tcBorders>
              <w:top w:val="single" w:sz="4" w:space="0" w:color="auto"/>
              <w:left w:val="single" w:sz="4" w:space="0" w:color="auto"/>
              <w:bottom w:val="nil"/>
              <w:right w:val="single" w:sz="4" w:space="0" w:color="auto"/>
            </w:tcBorders>
          </w:tcPr>
          <w:p w14:paraId="279BE341" w14:textId="77777777" w:rsidR="007D27F3" w:rsidRPr="00613175" w:rsidRDefault="007D27F3">
            <w:pPr>
              <w:keepNext/>
              <w:keepLines/>
              <w:spacing w:after="0"/>
              <w:rPr>
                <w:rFonts w:ascii="Arial" w:hAnsi="Arial" w:cs="Arial"/>
                <w:sz w:val="18"/>
              </w:rPr>
            </w:pPr>
          </w:p>
        </w:tc>
      </w:tr>
      <w:tr w:rsidR="007D27F3" w:rsidRPr="00613175" w14:paraId="570C0EBD" w14:textId="77777777" w:rsidTr="007D27F3">
        <w:trPr>
          <w:cantSplit/>
          <w:jc w:val="center"/>
        </w:trPr>
        <w:tc>
          <w:tcPr>
            <w:tcW w:w="2472" w:type="dxa"/>
            <w:tcBorders>
              <w:top w:val="nil"/>
              <w:left w:val="single" w:sz="4" w:space="0" w:color="auto"/>
              <w:bottom w:val="single" w:sz="4" w:space="0" w:color="auto"/>
              <w:right w:val="single" w:sz="4" w:space="0" w:color="auto"/>
            </w:tcBorders>
            <w:hideMark/>
          </w:tcPr>
          <w:p w14:paraId="56C82BB2" w14:textId="77777777" w:rsidR="007D27F3" w:rsidRPr="00613175" w:rsidRDefault="007D27F3">
            <w:pPr>
              <w:pStyle w:val="TAL"/>
            </w:pPr>
            <w:r w:rsidRPr="00613175">
              <w:rPr>
                <w:lang w:eastAsia="zh-CN"/>
              </w:rPr>
              <w:tab/>
              <w:t>media-type</w:t>
            </w:r>
          </w:p>
        </w:tc>
        <w:tc>
          <w:tcPr>
            <w:tcW w:w="7021" w:type="dxa"/>
            <w:tcBorders>
              <w:top w:val="nil"/>
              <w:left w:val="single" w:sz="4" w:space="0" w:color="auto"/>
              <w:bottom w:val="single" w:sz="4" w:space="0" w:color="auto"/>
              <w:right w:val="single" w:sz="4" w:space="0" w:color="auto"/>
            </w:tcBorders>
            <w:hideMark/>
          </w:tcPr>
          <w:p w14:paraId="58412A99" w14:textId="77777777" w:rsidR="007D27F3" w:rsidRPr="00613175" w:rsidRDefault="007D27F3">
            <w:pPr>
              <w:pStyle w:val="TAL"/>
              <w:rPr>
                <w:i/>
              </w:rPr>
            </w:pPr>
            <w:r w:rsidRPr="00613175">
              <w:rPr>
                <w:i/>
                <w:lang w:eastAsia="zh-CN"/>
              </w:rPr>
              <w:t>application/sdp</w:t>
            </w:r>
            <w:r w:rsidRPr="00613175">
              <w:rPr>
                <w:i/>
                <w:iCs/>
                <w:snapToGrid w:val="0"/>
                <w:lang w:eastAsia="zh-CN"/>
              </w:rPr>
              <w:t xml:space="preserve"> </w:t>
            </w:r>
          </w:p>
        </w:tc>
      </w:tr>
      <w:tr w:rsidR="007D27F3" w:rsidRPr="00613175" w14:paraId="2EF4091B" w14:textId="77777777" w:rsidTr="007D27F3">
        <w:trPr>
          <w:cantSplit/>
          <w:jc w:val="center"/>
        </w:trPr>
        <w:tc>
          <w:tcPr>
            <w:tcW w:w="2472" w:type="dxa"/>
            <w:tcBorders>
              <w:top w:val="single" w:sz="4" w:space="0" w:color="auto"/>
              <w:left w:val="single" w:sz="4" w:space="0" w:color="auto"/>
              <w:bottom w:val="nil"/>
              <w:right w:val="single" w:sz="4" w:space="0" w:color="auto"/>
            </w:tcBorders>
            <w:hideMark/>
          </w:tcPr>
          <w:p w14:paraId="049E5CBA" w14:textId="77777777" w:rsidR="007D27F3" w:rsidRPr="00613175" w:rsidRDefault="007D27F3">
            <w:pPr>
              <w:pStyle w:val="TAL"/>
              <w:rPr>
                <w:b/>
              </w:rPr>
            </w:pPr>
            <w:r w:rsidRPr="00613175">
              <w:rPr>
                <w:b/>
                <w:lang w:eastAsia="zh-CN"/>
              </w:rPr>
              <w:t>Content-Length</w:t>
            </w:r>
          </w:p>
        </w:tc>
        <w:tc>
          <w:tcPr>
            <w:tcW w:w="7021" w:type="dxa"/>
            <w:tcBorders>
              <w:top w:val="single" w:sz="4" w:space="0" w:color="auto"/>
              <w:left w:val="single" w:sz="4" w:space="0" w:color="auto"/>
              <w:bottom w:val="nil"/>
              <w:right w:val="single" w:sz="4" w:space="0" w:color="auto"/>
            </w:tcBorders>
          </w:tcPr>
          <w:p w14:paraId="4A580CE8" w14:textId="77777777" w:rsidR="007D27F3" w:rsidRPr="00613175" w:rsidRDefault="007D27F3">
            <w:pPr>
              <w:pStyle w:val="TAL"/>
            </w:pPr>
          </w:p>
        </w:tc>
      </w:tr>
      <w:tr w:rsidR="007D27F3" w:rsidRPr="00613175" w14:paraId="0B84FEC3" w14:textId="77777777" w:rsidTr="007D27F3">
        <w:trPr>
          <w:cantSplit/>
          <w:jc w:val="center"/>
        </w:trPr>
        <w:tc>
          <w:tcPr>
            <w:tcW w:w="2472" w:type="dxa"/>
            <w:tcBorders>
              <w:top w:val="nil"/>
              <w:left w:val="single" w:sz="4" w:space="0" w:color="auto"/>
              <w:bottom w:val="single" w:sz="4" w:space="0" w:color="auto"/>
              <w:right w:val="single" w:sz="4" w:space="0" w:color="auto"/>
            </w:tcBorders>
            <w:hideMark/>
          </w:tcPr>
          <w:p w14:paraId="630E2F11" w14:textId="77777777" w:rsidR="007D27F3" w:rsidRPr="00613175" w:rsidRDefault="007D27F3">
            <w:pPr>
              <w:pStyle w:val="TAL"/>
            </w:pPr>
            <w:r w:rsidRPr="00613175">
              <w:rPr>
                <w:lang w:eastAsia="zh-CN"/>
              </w:rPr>
              <w:tab/>
              <w:t>value</w:t>
            </w:r>
          </w:p>
        </w:tc>
        <w:tc>
          <w:tcPr>
            <w:tcW w:w="7021" w:type="dxa"/>
            <w:tcBorders>
              <w:top w:val="nil"/>
              <w:left w:val="single" w:sz="4" w:space="0" w:color="auto"/>
              <w:bottom w:val="single" w:sz="4" w:space="0" w:color="auto"/>
              <w:right w:val="single" w:sz="4" w:space="0" w:color="auto"/>
            </w:tcBorders>
            <w:hideMark/>
          </w:tcPr>
          <w:p w14:paraId="32308C59" w14:textId="77777777" w:rsidR="007D27F3" w:rsidRPr="00613175" w:rsidRDefault="007D27F3">
            <w:pPr>
              <w:pStyle w:val="TAL"/>
            </w:pPr>
            <w:r w:rsidRPr="00613175">
              <w:rPr>
                <w:iCs/>
                <w:lang w:eastAsia="zh-CN"/>
              </w:rPr>
              <w:t>length of message-body</w:t>
            </w:r>
          </w:p>
        </w:tc>
      </w:tr>
      <w:tr w:rsidR="007D27F3" w:rsidRPr="00613175" w14:paraId="211090F1" w14:textId="77777777" w:rsidTr="007D27F3">
        <w:trPr>
          <w:cantSplit/>
          <w:jc w:val="center"/>
        </w:trPr>
        <w:tc>
          <w:tcPr>
            <w:tcW w:w="2472" w:type="dxa"/>
            <w:tcBorders>
              <w:top w:val="single" w:sz="4" w:space="0" w:color="auto"/>
              <w:left w:val="single" w:sz="4" w:space="0" w:color="auto"/>
              <w:bottom w:val="single" w:sz="4" w:space="0" w:color="auto"/>
              <w:right w:val="single" w:sz="4" w:space="0" w:color="auto"/>
            </w:tcBorders>
            <w:hideMark/>
          </w:tcPr>
          <w:p w14:paraId="082E3CCF" w14:textId="77777777" w:rsidR="007D27F3" w:rsidRPr="00613175" w:rsidRDefault="007D27F3">
            <w:pPr>
              <w:pStyle w:val="TAL"/>
              <w:rPr>
                <w:b/>
              </w:rPr>
            </w:pPr>
            <w:r w:rsidRPr="00613175">
              <w:rPr>
                <w:b/>
              </w:rPr>
              <w:t>Message-body</w:t>
            </w:r>
          </w:p>
        </w:tc>
        <w:tc>
          <w:tcPr>
            <w:tcW w:w="7021" w:type="dxa"/>
            <w:tcBorders>
              <w:top w:val="single" w:sz="4" w:space="0" w:color="auto"/>
              <w:left w:val="single" w:sz="4" w:space="0" w:color="auto"/>
              <w:bottom w:val="single" w:sz="4" w:space="0" w:color="auto"/>
              <w:right w:val="single" w:sz="4" w:space="0" w:color="auto"/>
            </w:tcBorders>
          </w:tcPr>
          <w:p w14:paraId="70DF8CFD" w14:textId="77777777" w:rsidR="007D27F3" w:rsidRPr="00613175" w:rsidRDefault="007D27F3">
            <w:pPr>
              <w:pStyle w:val="TAL"/>
            </w:pPr>
            <w:r w:rsidRPr="00613175">
              <w:t>SDP body of the 200 OK response copied from the received INVITE or UPDATE but modified as follows:</w:t>
            </w:r>
            <w:r w:rsidRPr="00613175">
              <w:br/>
            </w:r>
          </w:p>
          <w:p w14:paraId="4B30C42A" w14:textId="77777777" w:rsidR="007D27F3" w:rsidRPr="00613175" w:rsidRDefault="007D27F3">
            <w:pPr>
              <w:pStyle w:val="TAL"/>
            </w:pPr>
            <w:r w:rsidRPr="00613175">
              <w:t>- "o=" line identical to previous SDP sent by SS except that sess-version is incremented by one</w:t>
            </w:r>
          </w:p>
          <w:p w14:paraId="28E25BA5" w14:textId="77777777" w:rsidR="007D27F3" w:rsidRPr="00613175" w:rsidRDefault="007D27F3">
            <w:pPr>
              <w:pStyle w:val="TAL"/>
            </w:pPr>
          </w:p>
          <w:p w14:paraId="0EE2A15C" w14:textId="77777777" w:rsidR="007D27F3" w:rsidRPr="00613175" w:rsidRDefault="007D27F3">
            <w:pPr>
              <w:pStyle w:val="TAL"/>
              <w:rPr>
                <w:snapToGrid w:val="0"/>
              </w:rPr>
            </w:pPr>
            <w:r w:rsidRPr="00613175">
              <w:rPr>
                <w:snapToGrid w:val="0"/>
              </w:rPr>
              <w:t>- IP address on "c=" line and transport port on "m=" lines changed to indicate to which IP address and port the UE should send the media; and</w:t>
            </w:r>
          </w:p>
          <w:p w14:paraId="275506CA" w14:textId="77777777" w:rsidR="007D27F3" w:rsidRPr="00613175" w:rsidRDefault="007D27F3">
            <w:pPr>
              <w:pStyle w:val="TAL"/>
              <w:rPr>
                <w:snapToGrid w:val="0"/>
              </w:rPr>
            </w:pPr>
          </w:p>
          <w:p w14:paraId="03F227FD" w14:textId="77777777" w:rsidR="007D27F3" w:rsidRPr="00613175" w:rsidRDefault="007D27F3">
            <w:pPr>
              <w:pStyle w:val="TAL"/>
              <w:rPr>
                <w:snapToGrid w:val="0"/>
              </w:rPr>
            </w:pPr>
            <w:r w:rsidRPr="00613175">
              <w:rPr>
                <w:snapToGrid w:val="0"/>
              </w:rPr>
              <w:t>In case of Call Hold:</w:t>
            </w:r>
          </w:p>
          <w:p w14:paraId="7BF4B5A7" w14:textId="77777777" w:rsidR="007D27F3" w:rsidRPr="00613175" w:rsidRDefault="007D27F3">
            <w:pPr>
              <w:pStyle w:val="TAL"/>
              <w:rPr>
                <w:snapToGrid w:val="0"/>
              </w:rPr>
            </w:pPr>
            <w:r w:rsidRPr="00613175">
              <w:rPr>
                <w:snapToGrid w:val="0"/>
              </w:rPr>
              <w:t>- "sendonly" direction attribute inverted to "recvonly".</w:t>
            </w:r>
          </w:p>
          <w:p w14:paraId="75E9AFF7" w14:textId="77777777" w:rsidR="007D27F3" w:rsidRPr="00613175" w:rsidRDefault="007D27F3">
            <w:pPr>
              <w:pStyle w:val="TAL"/>
            </w:pPr>
            <w:r w:rsidRPr="00613175">
              <w:rPr>
                <w:snapToGrid w:val="0"/>
              </w:rPr>
              <w:t>Note that this applies to “a=sendonly” direction attributes only, not to the direction tags found in preconditions.</w:t>
            </w:r>
          </w:p>
        </w:tc>
      </w:tr>
    </w:tbl>
    <w:p w14:paraId="13952AEC" w14:textId="77777777" w:rsidR="007D27F3" w:rsidRPr="00613175" w:rsidRDefault="007D27F3" w:rsidP="007D27F3">
      <w:pPr>
        <w:rPr>
          <w:snapToGrid w:val="0"/>
          <w:lang w:eastAsia="en-US"/>
        </w:rPr>
      </w:pPr>
    </w:p>
    <w:p w14:paraId="5C9C4A24" w14:textId="77777777" w:rsidR="007D27F3" w:rsidRPr="00613175" w:rsidRDefault="007D27F3" w:rsidP="007D27F3">
      <w:pPr>
        <w:pStyle w:val="H6"/>
        <w:rPr>
          <w:snapToGrid w:val="0"/>
        </w:rPr>
      </w:pPr>
      <w:r w:rsidRPr="00613175">
        <w:rPr>
          <w:snapToGrid w:val="0"/>
        </w:rPr>
        <w:t>ACK (Step 4) conditional step used when UE sent INVITE in step 1</w:t>
      </w:r>
    </w:p>
    <w:p w14:paraId="72D53FEF" w14:textId="77777777" w:rsidR="007D27F3" w:rsidRPr="00613175" w:rsidRDefault="007D27F3" w:rsidP="007D27F3">
      <w:r w:rsidRPr="00613175">
        <w:t>Use the default message “ACK” in Annex A.2.7 of 34.229-1 [2], applying conditions A1, A3 and A5.</w:t>
      </w:r>
    </w:p>
    <w:p w14:paraId="3D2A07C0" w14:textId="77777777" w:rsidR="007D27F3" w:rsidRPr="00613175" w:rsidRDefault="007D27F3" w:rsidP="00FA7F23">
      <w:pPr>
        <w:pStyle w:val="Heading1"/>
      </w:pPr>
      <w:bookmarkStart w:id="1447" w:name="_Toc84254437"/>
      <w:bookmarkStart w:id="1448" w:name="_Toc84255232"/>
      <w:r w:rsidRPr="00613175">
        <w:t>A.25</w:t>
      </w:r>
      <w:r w:rsidRPr="00613175">
        <w:tab/>
        <w:t>Video Conference Creation / 5GS</w:t>
      </w:r>
      <w:bookmarkEnd w:id="1447"/>
      <w:bookmarkEnd w:id="1448"/>
    </w:p>
    <w:p w14:paraId="1078158A" w14:textId="77777777" w:rsidR="007D27F3" w:rsidRPr="00613175" w:rsidRDefault="007D27F3" w:rsidP="007D27F3">
      <w:pPr>
        <w:pStyle w:val="H6"/>
      </w:pPr>
      <w:r w:rsidRPr="00613175">
        <w:t>Expected sequence</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17"/>
        <w:gridCol w:w="628"/>
        <w:gridCol w:w="628"/>
        <w:gridCol w:w="3404"/>
        <w:gridCol w:w="4268"/>
      </w:tblGrid>
      <w:tr w:rsidR="007D27F3" w:rsidRPr="00613175" w14:paraId="2D44D617" w14:textId="77777777" w:rsidTr="007D27F3">
        <w:trPr>
          <w:cantSplit/>
          <w:jc w:val="center"/>
        </w:trPr>
        <w:tc>
          <w:tcPr>
            <w:tcW w:w="720" w:type="dxa"/>
            <w:tcBorders>
              <w:top w:val="single" w:sz="4" w:space="0" w:color="auto"/>
              <w:left w:val="single" w:sz="4" w:space="0" w:color="auto"/>
              <w:bottom w:val="nil"/>
              <w:right w:val="single" w:sz="4" w:space="0" w:color="auto"/>
            </w:tcBorders>
            <w:hideMark/>
          </w:tcPr>
          <w:p w14:paraId="69DEF8DE" w14:textId="77777777" w:rsidR="007D27F3" w:rsidRPr="00613175" w:rsidRDefault="007D27F3">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29FE3D28" w14:textId="77777777" w:rsidR="007D27F3" w:rsidRPr="00613175" w:rsidRDefault="007D27F3">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197CFF93" w14:textId="77777777" w:rsidR="007D27F3" w:rsidRPr="00613175" w:rsidRDefault="007D27F3">
            <w:pPr>
              <w:pStyle w:val="TAH"/>
            </w:pPr>
            <w:r w:rsidRPr="00613175">
              <w:t>Message</w:t>
            </w:r>
          </w:p>
        </w:tc>
        <w:tc>
          <w:tcPr>
            <w:tcW w:w="4288" w:type="dxa"/>
            <w:tcBorders>
              <w:top w:val="single" w:sz="4" w:space="0" w:color="auto"/>
              <w:left w:val="single" w:sz="4" w:space="0" w:color="auto"/>
              <w:bottom w:val="nil"/>
              <w:right w:val="single" w:sz="4" w:space="0" w:color="auto"/>
            </w:tcBorders>
            <w:hideMark/>
          </w:tcPr>
          <w:p w14:paraId="6B656E49" w14:textId="77777777" w:rsidR="007D27F3" w:rsidRPr="00613175" w:rsidRDefault="007D27F3">
            <w:pPr>
              <w:pStyle w:val="TAH"/>
            </w:pPr>
            <w:r w:rsidRPr="00613175">
              <w:t>Comment</w:t>
            </w:r>
          </w:p>
        </w:tc>
      </w:tr>
      <w:tr w:rsidR="007D27F3" w:rsidRPr="00613175" w14:paraId="698E40AB" w14:textId="77777777" w:rsidTr="007D27F3">
        <w:trPr>
          <w:cantSplit/>
          <w:jc w:val="center"/>
        </w:trPr>
        <w:tc>
          <w:tcPr>
            <w:tcW w:w="720" w:type="dxa"/>
            <w:tcBorders>
              <w:top w:val="nil"/>
              <w:left w:val="single" w:sz="4" w:space="0" w:color="auto"/>
              <w:bottom w:val="single" w:sz="4" w:space="0" w:color="auto"/>
              <w:right w:val="single" w:sz="4" w:space="0" w:color="auto"/>
            </w:tcBorders>
          </w:tcPr>
          <w:p w14:paraId="44D5F5AA" w14:textId="77777777" w:rsidR="007D27F3" w:rsidRPr="00613175" w:rsidRDefault="007D27F3">
            <w:pPr>
              <w:pStyle w:val="TAH"/>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5F3E5545" w14:textId="77777777" w:rsidR="007D27F3" w:rsidRPr="00613175" w:rsidRDefault="007D27F3">
            <w:pPr>
              <w:pStyle w:val="TAH"/>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755A2216" w14:textId="77777777" w:rsidR="007D27F3" w:rsidRPr="00613175" w:rsidRDefault="007D27F3">
            <w:pPr>
              <w:pStyle w:val="TAH"/>
            </w:pPr>
            <w:r w:rsidRPr="00613175">
              <w:t>SS</w:t>
            </w:r>
          </w:p>
        </w:tc>
        <w:tc>
          <w:tcPr>
            <w:tcW w:w="3420" w:type="dxa"/>
            <w:tcBorders>
              <w:top w:val="nil"/>
              <w:left w:val="single" w:sz="4" w:space="0" w:color="auto"/>
              <w:bottom w:val="single" w:sz="4" w:space="0" w:color="auto"/>
              <w:right w:val="single" w:sz="4" w:space="0" w:color="auto"/>
            </w:tcBorders>
          </w:tcPr>
          <w:p w14:paraId="1DDAA705" w14:textId="77777777" w:rsidR="007D27F3" w:rsidRPr="00613175" w:rsidRDefault="007D27F3">
            <w:pPr>
              <w:pStyle w:val="TAH"/>
            </w:pPr>
          </w:p>
        </w:tc>
        <w:tc>
          <w:tcPr>
            <w:tcW w:w="4288" w:type="dxa"/>
            <w:tcBorders>
              <w:top w:val="nil"/>
              <w:left w:val="single" w:sz="4" w:space="0" w:color="auto"/>
              <w:bottom w:val="single" w:sz="4" w:space="0" w:color="auto"/>
              <w:right w:val="single" w:sz="4" w:space="0" w:color="auto"/>
            </w:tcBorders>
          </w:tcPr>
          <w:p w14:paraId="68463C90" w14:textId="77777777" w:rsidR="007D27F3" w:rsidRPr="00613175" w:rsidRDefault="007D27F3">
            <w:pPr>
              <w:pStyle w:val="TAH"/>
              <w:rPr>
                <w:rFonts w:eastAsia="MS Gothic"/>
              </w:rPr>
            </w:pPr>
          </w:p>
        </w:tc>
      </w:tr>
      <w:tr w:rsidR="007D27F3" w:rsidRPr="00613175" w14:paraId="10FF2BF9"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153D097" w14:textId="77777777" w:rsidR="007D27F3" w:rsidRPr="00613175" w:rsidRDefault="007D27F3">
            <w:pPr>
              <w:pStyle w:val="TAC"/>
              <w:rPr>
                <w:lang w:eastAsia="zh-CN"/>
              </w:rPr>
            </w:pPr>
            <w:r w:rsidRPr="00613175">
              <w:rPr>
                <w:lang w:eastAsia="zh-CN"/>
              </w:rPr>
              <w:t>1-7</w:t>
            </w:r>
          </w:p>
        </w:tc>
        <w:tc>
          <w:tcPr>
            <w:tcW w:w="1260" w:type="dxa"/>
            <w:gridSpan w:val="2"/>
            <w:tcBorders>
              <w:top w:val="single" w:sz="4" w:space="0" w:color="auto"/>
              <w:left w:val="single" w:sz="4" w:space="0" w:color="auto"/>
              <w:bottom w:val="single" w:sz="4" w:space="0" w:color="auto"/>
              <w:right w:val="single" w:sz="4" w:space="0" w:color="auto"/>
            </w:tcBorders>
          </w:tcPr>
          <w:p w14:paraId="5775FCFB" w14:textId="77777777" w:rsidR="007D27F3" w:rsidRPr="00613175" w:rsidRDefault="007D27F3">
            <w:pPr>
              <w:pStyle w:val="TAC"/>
              <w:rPr>
                <w:rFonts w:eastAsia="MS Gothic"/>
                <w:lang w:eastAsia="en-US"/>
              </w:rPr>
            </w:pPr>
          </w:p>
        </w:tc>
        <w:tc>
          <w:tcPr>
            <w:tcW w:w="3420" w:type="dxa"/>
            <w:tcBorders>
              <w:top w:val="single" w:sz="4" w:space="0" w:color="auto"/>
              <w:left w:val="single" w:sz="4" w:space="0" w:color="auto"/>
              <w:bottom w:val="single" w:sz="4" w:space="0" w:color="auto"/>
              <w:right w:val="single" w:sz="4" w:space="0" w:color="auto"/>
            </w:tcBorders>
            <w:hideMark/>
          </w:tcPr>
          <w:p w14:paraId="64771800" w14:textId="77777777" w:rsidR="007D27F3" w:rsidRPr="00613175" w:rsidRDefault="007D27F3">
            <w:pPr>
              <w:pStyle w:val="TAL"/>
              <w:rPr>
                <w:rFonts w:eastAsia="MS Gothic"/>
              </w:rPr>
            </w:pPr>
            <w:r w:rsidRPr="00613175">
              <w:t>Steps 1-7 of Annex A.15.1</w:t>
            </w:r>
          </w:p>
        </w:tc>
        <w:tc>
          <w:tcPr>
            <w:tcW w:w="4288" w:type="dxa"/>
            <w:tcBorders>
              <w:top w:val="single" w:sz="4" w:space="0" w:color="auto"/>
              <w:left w:val="single" w:sz="4" w:space="0" w:color="auto"/>
              <w:bottom w:val="single" w:sz="4" w:space="0" w:color="auto"/>
              <w:right w:val="single" w:sz="4" w:space="0" w:color="auto"/>
            </w:tcBorders>
            <w:hideMark/>
          </w:tcPr>
          <w:p w14:paraId="47E0AAA4" w14:textId="77777777" w:rsidR="007D27F3" w:rsidRPr="00613175" w:rsidRDefault="007D27F3">
            <w:pPr>
              <w:pStyle w:val="TAL"/>
              <w:rPr>
                <w:rFonts w:eastAsia="MS Gothic"/>
              </w:rPr>
            </w:pPr>
            <w:r w:rsidRPr="00613175">
              <w:rPr>
                <w:rFonts w:eastAsia="MS Gothic"/>
              </w:rPr>
              <w:t xml:space="preserve">The same messages as in steps 1-7 of Annex </w:t>
            </w:r>
            <w:r w:rsidRPr="00613175">
              <w:t>A.15.1</w:t>
            </w:r>
          </w:p>
        </w:tc>
      </w:tr>
      <w:tr w:rsidR="007D27F3" w:rsidRPr="00613175" w14:paraId="63C7695D"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2846B37E" w14:textId="77777777" w:rsidR="007D27F3" w:rsidRPr="00613175" w:rsidRDefault="007D27F3">
            <w:pPr>
              <w:pStyle w:val="TAC"/>
              <w:rPr>
                <w:lang w:eastAsia="zh-CN"/>
              </w:rPr>
            </w:pPr>
            <w:r w:rsidRPr="00613175">
              <w:rPr>
                <w:lang w:eastAsia="zh-CN"/>
              </w:rPr>
              <w:t>8</w:t>
            </w:r>
          </w:p>
        </w:tc>
        <w:tc>
          <w:tcPr>
            <w:tcW w:w="1260" w:type="dxa"/>
            <w:gridSpan w:val="2"/>
            <w:tcBorders>
              <w:top w:val="single" w:sz="4" w:space="0" w:color="auto"/>
              <w:left w:val="single" w:sz="4" w:space="0" w:color="auto"/>
              <w:bottom w:val="single" w:sz="4" w:space="0" w:color="auto"/>
              <w:right w:val="single" w:sz="4" w:space="0" w:color="auto"/>
            </w:tcBorders>
            <w:hideMark/>
          </w:tcPr>
          <w:p w14:paraId="3B60BFEA" w14:textId="77777777" w:rsidR="007D27F3" w:rsidRPr="00613175" w:rsidRDefault="007D27F3">
            <w:pPr>
              <w:pStyle w:val="TAC"/>
              <w:rPr>
                <w:rFonts w:eastAsia="MS Gothic"/>
                <w:lang w:eastAsia="en-US"/>
              </w:rPr>
            </w:pPr>
            <w:r w:rsidRPr="00613175">
              <w:rPr>
                <w:rFonts w:eastAsia="MS Gothic"/>
              </w:rPr>
              <w:t>&lt;-</w:t>
            </w:r>
          </w:p>
        </w:tc>
        <w:tc>
          <w:tcPr>
            <w:tcW w:w="3420" w:type="dxa"/>
            <w:tcBorders>
              <w:top w:val="single" w:sz="4" w:space="0" w:color="auto"/>
              <w:left w:val="single" w:sz="4" w:space="0" w:color="auto"/>
              <w:bottom w:val="single" w:sz="4" w:space="0" w:color="auto"/>
              <w:right w:val="single" w:sz="4" w:space="0" w:color="auto"/>
            </w:tcBorders>
            <w:hideMark/>
          </w:tcPr>
          <w:p w14:paraId="09AF575E" w14:textId="77777777" w:rsidR="007D27F3" w:rsidRPr="00613175" w:rsidRDefault="007D27F3">
            <w:pPr>
              <w:pStyle w:val="TAL"/>
              <w:rPr>
                <w:rFonts w:eastAsia="MS Gothic"/>
              </w:rPr>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26B75F15" w14:textId="77777777" w:rsidR="007D27F3" w:rsidRPr="00613175" w:rsidRDefault="007D27F3">
            <w:pPr>
              <w:pStyle w:val="TAL"/>
              <w:rPr>
                <w:rFonts w:eastAsia="MS Gothic"/>
              </w:rPr>
            </w:pPr>
            <w:r w:rsidRPr="00613175">
              <w:rPr>
                <w:rFonts w:eastAsia="MS Gothic"/>
              </w:rPr>
              <w:t>The SS responds INVITE with 200 OK and gives the final conference URI within the response</w:t>
            </w:r>
          </w:p>
        </w:tc>
      </w:tr>
      <w:tr w:rsidR="007D27F3" w:rsidRPr="00613175" w14:paraId="052B2460"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74221296" w14:textId="77777777" w:rsidR="007D27F3" w:rsidRPr="00613175" w:rsidRDefault="007D27F3">
            <w:pPr>
              <w:pStyle w:val="TAC"/>
              <w:rPr>
                <w:rFonts w:eastAsia="MS Gothic"/>
              </w:rPr>
            </w:pPr>
            <w:r w:rsidRPr="00613175">
              <w:rPr>
                <w:rFonts w:eastAsia="MS Gothic"/>
              </w:rPr>
              <w:t>9</w:t>
            </w:r>
          </w:p>
        </w:tc>
        <w:tc>
          <w:tcPr>
            <w:tcW w:w="1260" w:type="dxa"/>
            <w:gridSpan w:val="2"/>
            <w:tcBorders>
              <w:top w:val="single" w:sz="4" w:space="0" w:color="auto"/>
              <w:left w:val="single" w:sz="4" w:space="0" w:color="auto"/>
              <w:bottom w:val="single" w:sz="4" w:space="0" w:color="auto"/>
              <w:right w:val="single" w:sz="4" w:space="0" w:color="auto"/>
            </w:tcBorders>
            <w:hideMark/>
          </w:tcPr>
          <w:p w14:paraId="5A3003B8" w14:textId="77777777" w:rsidR="007D27F3" w:rsidRPr="00613175" w:rsidRDefault="007D27F3">
            <w:pPr>
              <w:pStyle w:val="TAC"/>
              <w:rPr>
                <w:rFonts w:eastAsia="MS Gothic"/>
              </w:rPr>
            </w:pPr>
            <w:r w:rsidRPr="00613175">
              <w:rPr>
                <w:rFonts w:eastAsia="MS Gothic"/>
              </w:rPr>
              <w:t>-&gt;</w:t>
            </w:r>
          </w:p>
        </w:tc>
        <w:tc>
          <w:tcPr>
            <w:tcW w:w="3420" w:type="dxa"/>
            <w:tcBorders>
              <w:top w:val="single" w:sz="4" w:space="0" w:color="auto"/>
              <w:left w:val="single" w:sz="4" w:space="0" w:color="auto"/>
              <w:bottom w:val="single" w:sz="4" w:space="0" w:color="auto"/>
              <w:right w:val="single" w:sz="4" w:space="0" w:color="auto"/>
            </w:tcBorders>
            <w:hideMark/>
          </w:tcPr>
          <w:p w14:paraId="7F0B942A" w14:textId="77777777" w:rsidR="007D27F3" w:rsidRPr="00613175" w:rsidRDefault="007D27F3">
            <w:pPr>
              <w:pStyle w:val="TAL"/>
              <w:rPr>
                <w:rFonts w:eastAsia="MS Gothic"/>
              </w:rPr>
            </w:pPr>
            <w:r w:rsidRPr="00613175">
              <w:rPr>
                <w:rFonts w:eastAsia="MS Gothic"/>
              </w:rPr>
              <w:t>ACK</w:t>
            </w:r>
          </w:p>
        </w:tc>
        <w:tc>
          <w:tcPr>
            <w:tcW w:w="4288" w:type="dxa"/>
            <w:tcBorders>
              <w:top w:val="single" w:sz="4" w:space="0" w:color="auto"/>
              <w:left w:val="single" w:sz="4" w:space="0" w:color="auto"/>
              <w:bottom w:val="single" w:sz="4" w:space="0" w:color="auto"/>
              <w:right w:val="single" w:sz="4" w:space="0" w:color="auto"/>
            </w:tcBorders>
            <w:hideMark/>
          </w:tcPr>
          <w:p w14:paraId="7A4005CB" w14:textId="77777777" w:rsidR="007D27F3" w:rsidRPr="00613175" w:rsidRDefault="007D27F3">
            <w:pPr>
              <w:pStyle w:val="TAL"/>
              <w:rPr>
                <w:rFonts w:eastAsia="MS Gothic"/>
              </w:rPr>
            </w:pPr>
            <w:r w:rsidRPr="00613175">
              <w:rPr>
                <w:rFonts w:eastAsia="MS Gothic"/>
              </w:rPr>
              <w:t>The UE acknowledges the receipt of 200 OK for INVITE</w:t>
            </w:r>
          </w:p>
        </w:tc>
      </w:tr>
      <w:tr w:rsidR="007D27F3" w:rsidRPr="00613175" w14:paraId="4AEAF407"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tcPr>
          <w:p w14:paraId="631F3271" w14:textId="77777777" w:rsidR="007D27F3" w:rsidRPr="00613175" w:rsidRDefault="007D27F3">
            <w:pPr>
              <w:pStyle w:val="TAC"/>
              <w:rPr>
                <w:rFonts w:eastAsia="MS Gothic"/>
              </w:rPr>
            </w:pPr>
          </w:p>
        </w:tc>
        <w:tc>
          <w:tcPr>
            <w:tcW w:w="1260" w:type="dxa"/>
            <w:gridSpan w:val="2"/>
            <w:tcBorders>
              <w:top w:val="single" w:sz="4" w:space="0" w:color="auto"/>
              <w:left w:val="single" w:sz="4" w:space="0" w:color="auto"/>
              <w:bottom w:val="single" w:sz="4" w:space="0" w:color="auto"/>
              <w:right w:val="single" w:sz="4" w:space="0" w:color="auto"/>
            </w:tcBorders>
          </w:tcPr>
          <w:p w14:paraId="3EDF0266" w14:textId="77777777" w:rsidR="007D27F3" w:rsidRPr="00613175" w:rsidRDefault="007D27F3">
            <w:pPr>
              <w:pStyle w:val="TAC"/>
              <w:rPr>
                <w:rFonts w:eastAsia="MS Gothic"/>
              </w:rPr>
            </w:pPr>
          </w:p>
        </w:tc>
        <w:tc>
          <w:tcPr>
            <w:tcW w:w="3420" w:type="dxa"/>
            <w:tcBorders>
              <w:top w:val="single" w:sz="4" w:space="0" w:color="auto"/>
              <w:left w:val="single" w:sz="4" w:space="0" w:color="auto"/>
              <w:bottom w:val="single" w:sz="4" w:space="0" w:color="auto"/>
              <w:right w:val="single" w:sz="4" w:space="0" w:color="auto"/>
            </w:tcBorders>
            <w:hideMark/>
          </w:tcPr>
          <w:p w14:paraId="0C6BEBBC" w14:textId="77777777" w:rsidR="007D27F3" w:rsidRPr="00613175" w:rsidRDefault="007D27F3">
            <w:pPr>
              <w:pStyle w:val="TAL"/>
              <w:rPr>
                <w:rFonts w:eastAsia="MS Gothic"/>
              </w:rPr>
            </w:pPr>
            <w:r w:rsidRPr="00613175">
              <w:rPr>
                <w:rFonts w:eastAsia="MS Gothic"/>
              </w:rPr>
              <w:t>EXCEPTION: steps 10–13 describe optional behaviour depending on UE configuration. The SS shall wait up to 3s for the SUBSCRIBE of step 10</w:t>
            </w:r>
          </w:p>
        </w:tc>
        <w:tc>
          <w:tcPr>
            <w:tcW w:w="4288" w:type="dxa"/>
            <w:tcBorders>
              <w:top w:val="single" w:sz="4" w:space="0" w:color="auto"/>
              <w:left w:val="single" w:sz="4" w:space="0" w:color="auto"/>
              <w:bottom w:val="single" w:sz="4" w:space="0" w:color="auto"/>
              <w:right w:val="single" w:sz="4" w:space="0" w:color="auto"/>
            </w:tcBorders>
          </w:tcPr>
          <w:p w14:paraId="233F3542" w14:textId="77777777" w:rsidR="007D27F3" w:rsidRPr="00613175" w:rsidRDefault="007D27F3">
            <w:pPr>
              <w:pStyle w:val="TAL"/>
              <w:rPr>
                <w:rFonts w:eastAsia="MS Gothic"/>
              </w:rPr>
            </w:pPr>
          </w:p>
        </w:tc>
      </w:tr>
      <w:tr w:rsidR="007D27F3" w:rsidRPr="00613175" w14:paraId="5593B5F7"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32A07C39" w14:textId="77777777" w:rsidR="007D27F3" w:rsidRPr="00613175" w:rsidRDefault="007D27F3">
            <w:pPr>
              <w:pStyle w:val="TAC"/>
              <w:rPr>
                <w:rFonts w:eastAsia="MS Gothic"/>
              </w:rPr>
            </w:pPr>
            <w:r w:rsidRPr="00613175">
              <w:rPr>
                <w:rFonts w:eastAsia="MS Gothic"/>
              </w:rPr>
              <w:t>10</w:t>
            </w:r>
          </w:p>
        </w:tc>
        <w:tc>
          <w:tcPr>
            <w:tcW w:w="1260" w:type="dxa"/>
            <w:gridSpan w:val="2"/>
            <w:tcBorders>
              <w:top w:val="single" w:sz="4" w:space="0" w:color="auto"/>
              <w:left w:val="single" w:sz="4" w:space="0" w:color="auto"/>
              <w:bottom w:val="single" w:sz="4" w:space="0" w:color="auto"/>
              <w:right w:val="single" w:sz="4" w:space="0" w:color="auto"/>
            </w:tcBorders>
            <w:hideMark/>
          </w:tcPr>
          <w:p w14:paraId="51CA5BB7" w14:textId="77777777" w:rsidR="007D27F3" w:rsidRPr="00613175" w:rsidRDefault="007D27F3">
            <w:pPr>
              <w:pStyle w:val="TAC"/>
              <w:rPr>
                <w:rFonts w:eastAsia="MS Gothic"/>
              </w:rPr>
            </w:pPr>
            <w:r w:rsidRPr="00613175">
              <w:rPr>
                <w:rFonts w:eastAsia="MS Gothic"/>
              </w:rPr>
              <w:t>-&gt;</w:t>
            </w:r>
          </w:p>
        </w:tc>
        <w:tc>
          <w:tcPr>
            <w:tcW w:w="3420" w:type="dxa"/>
            <w:tcBorders>
              <w:top w:val="single" w:sz="4" w:space="0" w:color="auto"/>
              <w:left w:val="single" w:sz="4" w:space="0" w:color="auto"/>
              <w:bottom w:val="single" w:sz="4" w:space="0" w:color="auto"/>
              <w:right w:val="single" w:sz="4" w:space="0" w:color="auto"/>
            </w:tcBorders>
            <w:hideMark/>
          </w:tcPr>
          <w:p w14:paraId="5B2D607C" w14:textId="77777777" w:rsidR="007D27F3" w:rsidRPr="00613175" w:rsidRDefault="007D27F3">
            <w:pPr>
              <w:pStyle w:val="TAL"/>
              <w:rPr>
                <w:rFonts w:eastAsia="MS Gothic"/>
              </w:rPr>
            </w:pPr>
            <w:r w:rsidRPr="00613175">
              <w:rPr>
                <w:rFonts w:eastAsia="MS Gothic"/>
              </w:rPr>
              <w:t>SUBSCRIBE</w:t>
            </w:r>
          </w:p>
        </w:tc>
        <w:tc>
          <w:tcPr>
            <w:tcW w:w="4288" w:type="dxa"/>
            <w:tcBorders>
              <w:top w:val="single" w:sz="4" w:space="0" w:color="auto"/>
              <w:left w:val="single" w:sz="4" w:space="0" w:color="auto"/>
              <w:bottom w:val="single" w:sz="4" w:space="0" w:color="auto"/>
              <w:right w:val="single" w:sz="4" w:space="0" w:color="auto"/>
            </w:tcBorders>
            <w:hideMark/>
          </w:tcPr>
          <w:p w14:paraId="76DB4930" w14:textId="77777777" w:rsidR="007D27F3" w:rsidRPr="00613175" w:rsidRDefault="007D27F3">
            <w:pPr>
              <w:pStyle w:val="TAL"/>
              <w:rPr>
                <w:rFonts w:eastAsia="MS Gothic"/>
              </w:rPr>
            </w:pPr>
            <w:r w:rsidRPr="00613175">
              <w:rPr>
                <w:rFonts w:eastAsia="MS Gothic"/>
              </w:rPr>
              <w:t>UE subscribes the conference event</w:t>
            </w:r>
          </w:p>
        </w:tc>
      </w:tr>
      <w:tr w:rsidR="007D27F3" w:rsidRPr="00613175" w14:paraId="5A5DCF69"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EB8A491" w14:textId="77777777" w:rsidR="007D27F3" w:rsidRPr="00613175" w:rsidRDefault="007D27F3">
            <w:pPr>
              <w:pStyle w:val="TAC"/>
              <w:rPr>
                <w:rFonts w:eastAsia="MS Gothic"/>
              </w:rPr>
            </w:pPr>
            <w:r w:rsidRPr="00613175">
              <w:rPr>
                <w:rFonts w:eastAsia="MS Gothic"/>
              </w:rPr>
              <w:t>11</w:t>
            </w:r>
          </w:p>
        </w:tc>
        <w:tc>
          <w:tcPr>
            <w:tcW w:w="1260" w:type="dxa"/>
            <w:gridSpan w:val="2"/>
            <w:tcBorders>
              <w:top w:val="single" w:sz="4" w:space="0" w:color="auto"/>
              <w:left w:val="single" w:sz="4" w:space="0" w:color="auto"/>
              <w:bottom w:val="single" w:sz="4" w:space="0" w:color="auto"/>
              <w:right w:val="single" w:sz="4" w:space="0" w:color="auto"/>
            </w:tcBorders>
            <w:hideMark/>
          </w:tcPr>
          <w:p w14:paraId="2C8E0E5E" w14:textId="77777777" w:rsidR="007D27F3" w:rsidRPr="00613175" w:rsidRDefault="007D27F3">
            <w:pPr>
              <w:pStyle w:val="TAC"/>
              <w:rPr>
                <w:rFonts w:eastAsia="MS Gothic"/>
              </w:rPr>
            </w:pPr>
            <w:r w:rsidRPr="00613175">
              <w:rPr>
                <w:rFonts w:eastAsia="MS Gothic"/>
              </w:rPr>
              <w:t>&lt;-</w:t>
            </w:r>
          </w:p>
        </w:tc>
        <w:tc>
          <w:tcPr>
            <w:tcW w:w="3420" w:type="dxa"/>
            <w:tcBorders>
              <w:top w:val="single" w:sz="4" w:space="0" w:color="auto"/>
              <w:left w:val="single" w:sz="4" w:space="0" w:color="auto"/>
              <w:bottom w:val="single" w:sz="4" w:space="0" w:color="auto"/>
              <w:right w:val="single" w:sz="4" w:space="0" w:color="auto"/>
            </w:tcBorders>
            <w:hideMark/>
          </w:tcPr>
          <w:p w14:paraId="60C9EEC2" w14:textId="77777777" w:rsidR="007D27F3" w:rsidRPr="00613175" w:rsidRDefault="007D27F3">
            <w:pPr>
              <w:pStyle w:val="TAL"/>
              <w:rPr>
                <w:rFonts w:eastAsia="MS Gothic"/>
              </w:rPr>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3DD974AC" w14:textId="77777777" w:rsidR="007D27F3" w:rsidRPr="00613175" w:rsidRDefault="007D27F3">
            <w:pPr>
              <w:pStyle w:val="TAL"/>
              <w:rPr>
                <w:rFonts w:eastAsia="MS Gothic"/>
              </w:rPr>
            </w:pPr>
            <w:r w:rsidRPr="00613175">
              <w:rPr>
                <w:rFonts w:eastAsia="MS Gothic"/>
              </w:rPr>
              <w:t>SS responds to the subscription</w:t>
            </w:r>
          </w:p>
        </w:tc>
      </w:tr>
      <w:tr w:rsidR="007D27F3" w:rsidRPr="00613175" w14:paraId="40E05813"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5BEAE2AF" w14:textId="77777777" w:rsidR="007D27F3" w:rsidRPr="00613175" w:rsidRDefault="007D27F3">
            <w:pPr>
              <w:pStyle w:val="TAC"/>
              <w:rPr>
                <w:rFonts w:eastAsia="MS Gothic"/>
              </w:rPr>
            </w:pPr>
            <w:r w:rsidRPr="00613175">
              <w:rPr>
                <w:rFonts w:eastAsia="MS Gothic"/>
              </w:rPr>
              <w:t>12</w:t>
            </w:r>
          </w:p>
        </w:tc>
        <w:tc>
          <w:tcPr>
            <w:tcW w:w="1260" w:type="dxa"/>
            <w:gridSpan w:val="2"/>
            <w:tcBorders>
              <w:top w:val="single" w:sz="4" w:space="0" w:color="auto"/>
              <w:left w:val="single" w:sz="4" w:space="0" w:color="auto"/>
              <w:bottom w:val="single" w:sz="4" w:space="0" w:color="auto"/>
              <w:right w:val="single" w:sz="4" w:space="0" w:color="auto"/>
            </w:tcBorders>
            <w:hideMark/>
          </w:tcPr>
          <w:p w14:paraId="5D0730DC" w14:textId="77777777" w:rsidR="007D27F3" w:rsidRPr="00613175" w:rsidRDefault="007D27F3">
            <w:pPr>
              <w:pStyle w:val="TAC"/>
              <w:rPr>
                <w:rFonts w:eastAsia="MS Gothic"/>
              </w:rPr>
            </w:pPr>
            <w:r w:rsidRPr="00613175">
              <w:rPr>
                <w:rFonts w:eastAsia="MS Gothic"/>
              </w:rPr>
              <w:t>&lt;-</w:t>
            </w:r>
          </w:p>
        </w:tc>
        <w:tc>
          <w:tcPr>
            <w:tcW w:w="3420" w:type="dxa"/>
            <w:tcBorders>
              <w:top w:val="single" w:sz="4" w:space="0" w:color="auto"/>
              <w:left w:val="single" w:sz="4" w:space="0" w:color="auto"/>
              <w:bottom w:val="single" w:sz="4" w:space="0" w:color="auto"/>
              <w:right w:val="single" w:sz="4" w:space="0" w:color="auto"/>
            </w:tcBorders>
            <w:hideMark/>
          </w:tcPr>
          <w:p w14:paraId="77EA473A" w14:textId="77777777" w:rsidR="007D27F3" w:rsidRPr="00613175" w:rsidRDefault="007D27F3">
            <w:pPr>
              <w:pStyle w:val="TAL"/>
              <w:rPr>
                <w:rFonts w:eastAsia="MS Gothic"/>
              </w:rPr>
            </w:pPr>
            <w:r w:rsidRPr="00613175">
              <w:rPr>
                <w:rFonts w:eastAsia="MS Gothic"/>
              </w:rPr>
              <w:t>NOTIFY</w:t>
            </w:r>
          </w:p>
        </w:tc>
        <w:tc>
          <w:tcPr>
            <w:tcW w:w="4288" w:type="dxa"/>
            <w:tcBorders>
              <w:top w:val="single" w:sz="4" w:space="0" w:color="auto"/>
              <w:left w:val="single" w:sz="4" w:space="0" w:color="auto"/>
              <w:bottom w:val="single" w:sz="4" w:space="0" w:color="auto"/>
              <w:right w:val="single" w:sz="4" w:space="0" w:color="auto"/>
            </w:tcBorders>
            <w:hideMark/>
          </w:tcPr>
          <w:p w14:paraId="71BB7E11" w14:textId="77777777" w:rsidR="007D27F3" w:rsidRPr="00613175" w:rsidRDefault="007D27F3">
            <w:pPr>
              <w:pStyle w:val="TAL"/>
              <w:rPr>
                <w:rFonts w:eastAsia="MS Gothic"/>
              </w:rPr>
            </w:pPr>
            <w:r w:rsidRPr="00613175">
              <w:rPr>
                <w:rFonts w:eastAsia="MS Gothic"/>
              </w:rPr>
              <w:t>SS sends the initial state of the conference event to the UE</w:t>
            </w:r>
          </w:p>
        </w:tc>
      </w:tr>
      <w:tr w:rsidR="007D27F3" w:rsidRPr="00613175" w14:paraId="2A01DCB8" w14:textId="77777777" w:rsidTr="007D27F3">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799F9B27" w14:textId="77777777" w:rsidR="007D27F3" w:rsidRPr="00613175" w:rsidRDefault="007D27F3">
            <w:pPr>
              <w:pStyle w:val="TAC"/>
              <w:rPr>
                <w:rFonts w:eastAsia="MS Gothic"/>
              </w:rPr>
            </w:pPr>
            <w:r w:rsidRPr="00613175">
              <w:rPr>
                <w:rFonts w:eastAsia="MS Gothic"/>
              </w:rPr>
              <w:t>13</w:t>
            </w:r>
          </w:p>
        </w:tc>
        <w:tc>
          <w:tcPr>
            <w:tcW w:w="1260" w:type="dxa"/>
            <w:gridSpan w:val="2"/>
            <w:tcBorders>
              <w:top w:val="single" w:sz="4" w:space="0" w:color="auto"/>
              <w:left w:val="single" w:sz="4" w:space="0" w:color="auto"/>
              <w:bottom w:val="single" w:sz="4" w:space="0" w:color="auto"/>
              <w:right w:val="single" w:sz="4" w:space="0" w:color="auto"/>
            </w:tcBorders>
            <w:hideMark/>
          </w:tcPr>
          <w:p w14:paraId="7B102797" w14:textId="77777777" w:rsidR="007D27F3" w:rsidRPr="00613175" w:rsidRDefault="007D27F3">
            <w:pPr>
              <w:pStyle w:val="TAC"/>
              <w:rPr>
                <w:rFonts w:eastAsia="MS Gothic"/>
              </w:rPr>
            </w:pPr>
            <w:r w:rsidRPr="00613175">
              <w:rPr>
                <w:rFonts w:eastAsia="MS Gothic"/>
              </w:rPr>
              <w:t>-&gt;</w:t>
            </w:r>
          </w:p>
        </w:tc>
        <w:tc>
          <w:tcPr>
            <w:tcW w:w="3420" w:type="dxa"/>
            <w:tcBorders>
              <w:top w:val="single" w:sz="4" w:space="0" w:color="auto"/>
              <w:left w:val="single" w:sz="4" w:space="0" w:color="auto"/>
              <w:bottom w:val="single" w:sz="4" w:space="0" w:color="auto"/>
              <w:right w:val="single" w:sz="4" w:space="0" w:color="auto"/>
            </w:tcBorders>
            <w:hideMark/>
          </w:tcPr>
          <w:p w14:paraId="35CBD8F2" w14:textId="77777777" w:rsidR="007D27F3" w:rsidRPr="00613175" w:rsidRDefault="007D27F3">
            <w:pPr>
              <w:pStyle w:val="TAL"/>
              <w:rPr>
                <w:rFonts w:eastAsia="MS Gothic"/>
              </w:rPr>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684E96F3" w14:textId="77777777" w:rsidR="007D27F3" w:rsidRPr="00613175" w:rsidRDefault="007D27F3">
            <w:pPr>
              <w:pStyle w:val="TAL"/>
              <w:rPr>
                <w:rFonts w:eastAsia="MS Gothic"/>
              </w:rPr>
            </w:pPr>
            <w:r w:rsidRPr="00613175">
              <w:rPr>
                <w:rFonts w:eastAsia="MS Gothic"/>
              </w:rPr>
              <w:t>UE responds to the NOTIFY</w:t>
            </w:r>
          </w:p>
        </w:tc>
      </w:tr>
    </w:tbl>
    <w:p w14:paraId="247D3CA9" w14:textId="77777777" w:rsidR="007D27F3" w:rsidRPr="00613175" w:rsidRDefault="007D27F3" w:rsidP="007D27F3">
      <w:pPr>
        <w:rPr>
          <w:lang w:eastAsia="en-US"/>
        </w:rPr>
      </w:pPr>
    </w:p>
    <w:p w14:paraId="738CF39C" w14:textId="77777777" w:rsidR="007D27F3" w:rsidRPr="00613175" w:rsidRDefault="007D27F3" w:rsidP="007D27F3">
      <w:pPr>
        <w:pStyle w:val="H6"/>
      </w:pPr>
      <w:r w:rsidRPr="00613175">
        <w:t>Specific Message Contents</w:t>
      </w:r>
    </w:p>
    <w:p w14:paraId="016AAE2C" w14:textId="77777777" w:rsidR="007D27F3" w:rsidRPr="00613175" w:rsidRDefault="007D27F3" w:rsidP="007D27F3">
      <w:pPr>
        <w:keepNext/>
      </w:pPr>
      <w:r w:rsidRPr="00613175">
        <w:t>The specific message contents for steps 1–7 is otherwise identical to what have been specified in Annex A.15.1, but with the exceptions as below:</w:t>
      </w:r>
    </w:p>
    <w:p w14:paraId="74A88341" w14:textId="77777777" w:rsidR="007D27F3" w:rsidRPr="00613175" w:rsidRDefault="007D27F3" w:rsidP="007D27F3">
      <w:pPr>
        <w:pStyle w:val="H6"/>
        <w:rPr>
          <w:snapToGrid w:val="0"/>
        </w:rPr>
      </w:pPr>
      <w:r w:rsidRPr="00613175">
        <w:rPr>
          <w:snapToGrid w:val="0"/>
        </w:rPr>
        <w:t>INVITE (Step 1)</w:t>
      </w:r>
    </w:p>
    <w:tbl>
      <w:tblPr>
        <w:tblW w:w="9645" w:type="dxa"/>
        <w:jc w:val="center"/>
        <w:tblLayout w:type="fixed"/>
        <w:tblLook w:val="04A0" w:firstRow="1" w:lastRow="0" w:firstColumn="1" w:lastColumn="0" w:noHBand="0" w:noVBand="1"/>
      </w:tblPr>
      <w:tblGrid>
        <w:gridCol w:w="2474"/>
        <w:gridCol w:w="7171"/>
      </w:tblGrid>
      <w:tr w:rsidR="007D27F3" w:rsidRPr="00613175" w14:paraId="4FC023EE" w14:textId="77777777" w:rsidTr="007D27F3">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7FC05A6F" w14:textId="77777777" w:rsidR="007D27F3" w:rsidRPr="00613175" w:rsidRDefault="007D27F3">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115A4971" w14:textId="77777777" w:rsidR="007D27F3" w:rsidRPr="00613175" w:rsidRDefault="007D27F3">
            <w:pPr>
              <w:pStyle w:val="TAH"/>
            </w:pPr>
            <w:r w:rsidRPr="00613175">
              <w:t>Value/remark</w:t>
            </w:r>
          </w:p>
        </w:tc>
      </w:tr>
      <w:tr w:rsidR="007D27F3" w:rsidRPr="00613175" w14:paraId="4DC56F81"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192F3DED" w14:textId="77777777" w:rsidR="007D27F3" w:rsidRPr="00613175" w:rsidRDefault="007D27F3">
            <w:pPr>
              <w:pStyle w:val="TAL"/>
              <w:rPr>
                <w:b/>
              </w:rPr>
            </w:pPr>
            <w:r w:rsidRPr="00613175">
              <w:rPr>
                <w:b/>
              </w:rPr>
              <w:t>Request-Line</w:t>
            </w:r>
          </w:p>
        </w:tc>
        <w:tc>
          <w:tcPr>
            <w:tcW w:w="7167" w:type="dxa"/>
            <w:tcBorders>
              <w:top w:val="nil"/>
              <w:left w:val="single" w:sz="4" w:space="0" w:color="auto"/>
              <w:bottom w:val="nil"/>
              <w:right w:val="single" w:sz="4" w:space="0" w:color="auto"/>
            </w:tcBorders>
          </w:tcPr>
          <w:p w14:paraId="4467661E" w14:textId="77777777" w:rsidR="007D27F3" w:rsidRPr="00613175" w:rsidRDefault="007D27F3">
            <w:pPr>
              <w:pStyle w:val="TAL"/>
            </w:pPr>
          </w:p>
        </w:tc>
      </w:tr>
      <w:tr w:rsidR="007D27F3" w:rsidRPr="00613175" w14:paraId="1EF38D04" w14:textId="77777777" w:rsidTr="007D27F3">
        <w:trPr>
          <w:cantSplit/>
          <w:trHeight w:val="255"/>
          <w:jc w:val="center"/>
        </w:trPr>
        <w:tc>
          <w:tcPr>
            <w:tcW w:w="2472" w:type="dxa"/>
            <w:tcBorders>
              <w:top w:val="nil"/>
              <w:left w:val="single" w:sz="4" w:space="0" w:color="auto"/>
              <w:bottom w:val="single" w:sz="4" w:space="0" w:color="auto"/>
              <w:right w:val="single" w:sz="4" w:space="0" w:color="auto"/>
            </w:tcBorders>
            <w:hideMark/>
          </w:tcPr>
          <w:p w14:paraId="2A538334" w14:textId="77777777" w:rsidR="007D27F3" w:rsidRPr="00613175" w:rsidRDefault="007D27F3">
            <w:pPr>
              <w:pStyle w:val="TAL"/>
            </w:pPr>
            <w:r w:rsidRPr="00613175">
              <w:tab/>
              <w:t>Request-URI</w:t>
            </w:r>
          </w:p>
        </w:tc>
        <w:tc>
          <w:tcPr>
            <w:tcW w:w="7167" w:type="dxa"/>
            <w:tcBorders>
              <w:top w:val="nil"/>
              <w:left w:val="single" w:sz="4" w:space="0" w:color="auto"/>
              <w:bottom w:val="single" w:sz="4" w:space="0" w:color="auto"/>
              <w:right w:val="single" w:sz="4" w:space="0" w:color="auto"/>
            </w:tcBorders>
            <w:hideMark/>
          </w:tcPr>
          <w:p w14:paraId="60DD2579" w14:textId="77777777" w:rsidR="007D27F3" w:rsidRPr="00613175" w:rsidRDefault="007D27F3">
            <w:pPr>
              <w:pStyle w:val="TAL"/>
            </w:pPr>
            <w:r w:rsidRPr="00613175">
              <w:rPr>
                <w:i/>
                <w:color w:val="808000"/>
              </w:rPr>
              <w:t>sip:mmtel@conf-factory</w:t>
            </w:r>
            <w:r w:rsidRPr="00613175">
              <w:t xml:space="preserve"> appended with </w:t>
            </w:r>
            <w:r w:rsidRPr="00613175">
              <w:rPr>
                <w:bCs/>
              </w:rPr>
              <w:t>px_IMS_HomeDomainName</w:t>
            </w:r>
          </w:p>
        </w:tc>
      </w:tr>
      <w:tr w:rsidR="007D27F3" w:rsidRPr="00613175" w14:paraId="644072C6" w14:textId="77777777" w:rsidTr="007D27F3">
        <w:trPr>
          <w:cantSplit/>
          <w:trHeight w:val="255"/>
          <w:jc w:val="center"/>
        </w:trPr>
        <w:tc>
          <w:tcPr>
            <w:tcW w:w="2472" w:type="dxa"/>
            <w:tcBorders>
              <w:top w:val="single" w:sz="4" w:space="0" w:color="auto"/>
              <w:left w:val="single" w:sz="4" w:space="0" w:color="auto"/>
              <w:bottom w:val="nil"/>
              <w:right w:val="single" w:sz="4" w:space="0" w:color="auto"/>
            </w:tcBorders>
            <w:hideMark/>
          </w:tcPr>
          <w:p w14:paraId="0075A82D" w14:textId="77777777" w:rsidR="007D27F3" w:rsidRPr="00613175" w:rsidRDefault="007D27F3">
            <w:pPr>
              <w:pStyle w:val="TAL"/>
              <w:rPr>
                <w:b/>
              </w:rPr>
            </w:pPr>
            <w:r w:rsidRPr="00613175">
              <w:rPr>
                <w:b/>
              </w:rPr>
              <w:t>To</w:t>
            </w:r>
          </w:p>
        </w:tc>
        <w:tc>
          <w:tcPr>
            <w:tcW w:w="7167" w:type="dxa"/>
            <w:tcBorders>
              <w:top w:val="single" w:sz="4" w:space="0" w:color="auto"/>
              <w:left w:val="single" w:sz="4" w:space="0" w:color="auto"/>
              <w:bottom w:val="nil"/>
              <w:right w:val="single" w:sz="4" w:space="0" w:color="auto"/>
            </w:tcBorders>
          </w:tcPr>
          <w:p w14:paraId="3CC17208" w14:textId="77777777" w:rsidR="007D27F3" w:rsidRPr="00613175" w:rsidRDefault="007D27F3">
            <w:pPr>
              <w:pStyle w:val="TAL"/>
            </w:pPr>
          </w:p>
        </w:tc>
      </w:tr>
      <w:tr w:rsidR="007D27F3" w:rsidRPr="00613175" w14:paraId="34EA73DB" w14:textId="77777777" w:rsidTr="007D27F3">
        <w:trPr>
          <w:cantSplit/>
          <w:trHeight w:val="255"/>
          <w:jc w:val="center"/>
        </w:trPr>
        <w:tc>
          <w:tcPr>
            <w:tcW w:w="2472" w:type="dxa"/>
            <w:tcBorders>
              <w:top w:val="nil"/>
              <w:left w:val="single" w:sz="4" w:space="0" w:color="auto"/>
              <w:bottom w:val="single" w:sz="4" w:space="0" w:color="auto"/>
              <w:right w:val="single" w:sz="4" w:space="0" w:color="auto"/>
            </w:tcBorders>
            <w:hideMark/>
          </w:tcPr>
          <w:p w14:paraId="17800161" w14:textId="77777777" w:rsidR="007D27F3" w:rsidRPr="00613175" w:rsidRDefault="007D27F3">
            <w:pPr>
              <w:pStyle w:val="TAL"/>
            </w:pPr>
            <w:r w:rsidRPr="00613175">
              <w:tab/>
              <w:t>addr-spec</w:t>
            </w:r>
          </w:p>
        </w:tc>
        <w:tc>
          <w:tcPr>
            <w:tcW w:w="7167" w:type="dxa"/>
            <w:tcBorders>
              <w:top w:val="nil"/>
              <w:left w:val="single" w:sz="4" w:space="0" w:color="auto"/>
              <w:bottom w:val="single" w:sz="4" w:space="0" w:color="auto"/>
              <w:right w:val="single" w:sz="4" w:space="0" w:color="auto"/>
            </w:tcBorders>
            <w:hideMark/>
          </w:tcPr>
          <w:p w14:paraId="24C1ABD9" w14:textId="77777777" w:rsidR="007D27F3" w:rsidRPr="00613175" w:rsidRDefault="007D27F3">
            <w:pPr>
              <w:pStyle w:val="TAL"/>
            </w:pPr>
            <w:r w:rsidRPr="00613175">
              <w:rPr>
                <w:i/>
                <w:color w:val="808000"/>
              </w:rPr>
              <w:t>sip:mmtel@conf-factory</w:t>
            </w:r>
            <w:r w:rsidRPr="00613175">
              <w:t xml:space="preserve"> appended with </w:t>
            </w:r>
            <w:r w:rsidRPr="00613175">
              <w:rPr>
                <w:bCs/>
              </w:rPr>
              <w:t>px_IMS_HomeDomainName</w:t>
            </w:r>
          </w:p>
        </w:tc>
      </w:tr>
    </w:tbl>
    <w:p w14:paraId="216B721A" w14:textId="77777777" w:rsidR="007D27F3" w:rsidRPr="00613175" w:rsidRDefault="007D27F3" w:rsidP="007D27F3">
      <w:pPr>
        <w:rPr>
          <w:snapToGrid w:val="0"/>
          <w:lang w:eastAsia="en-US"/>
        </w:rPr>
      </w:pPr>
    </w:p>
    <w:p w14:paraId="3205053F" w14:textId="77777777" w:rsidR="007D27F3" w:rsidRPr="00613175" w:rsidRDefault="007D27F3" w:rsidP="007D27F3">
      <w:pPr>
        <w:pStyle w:val="H6"/>
        <w:rPr>
          <w:snapToGrid w:val="0"/>
        </w:rPr>
      </w:pPr>
      <w:r w:rsidRPr="00613175">
        <w:rPr>
          <w:snapToGrid w:val="0"/>
        </w:rPr>
        <w:t>183 Session in Progress for INVITE (Step 3)</w:t>
      </w:r>
    </w:p>
    <w:tbl>
      <w:tblPr>
        <w:tblW w:w="9645" w:type="dxa"/>
        <w:jc w:val="center"/>
        <w:tblLayout w:type="fixed"/>
        <w:tblLook w:val="04A0" w:firstRow="1" w:lastRow="0" w:firstColumn="1" w:lastColumn="0" w:noHBand="0" w:noVBand="1"/>
      </w:tblPr>
      <w:tblGrid>
        <w:gridCol w:w="2474"/>
        <w:gridCol w:w="7171"/>
      </w:tblGrid>
      <w:tr w:rsidR="007D27F3" w:rsidRPr="00613175" w14:paraId="1950607F" w14:textId="77777777" w:rsidTr="007D27F3">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05A70567" w14:textId="77777777" w:rsidR="007D27F3" w:rsidRPr="00613175" w:rsidRDefault="007D27F3">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7386E6C7" w14:textId="77777777" w:rsidR="007D27F3" w:rsidRPr="00613175" w:rsidRDefault="007D27F3">
            <w:pPr>
              <w:pStyle w:val="TAH"/>
            </w:pPr>
            <w:r w:rsidRPr="00613175">
              <w:t>Value/remark</w:t>
            </w:r>
          </w:p>
        </w:tc>
      </w:tr>
      <w:tr w:rsidR="007D27F3" w:rsidRPr="00613175" w14:paraId="0B15BFFA"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3B92B9E2" w14:textId="77777777" w:rsidR="007D27F3" w:rsidRPr="00613175" w:rsidRDefault="007D27F3">
            <w:pPr>
              <w:pStyle w:val="TAL"/>
              <w:rPr>
                <w:b/>
              </w:rPr>
            </w:pPr>
            <w:r w:rsidRPr="00613175">
              <w:rPr>
                <w:b/>
              </w:rPr>
              <w:t>Contact</w:t>
            </w:r>
          </w:p>
        </w:tc>
        <w:tc>
          <w:tcPr>
            <w:tcW w:w="7167" w:type="dxa"/>
            <w:tcBorders>
              <w:top w:val="nil"/>
              <w:left w:val="single" w:sz="4" w:space="0" w:color="auto"/>
              <w:bottom w:val="nil"/>
              <w:right w:val="single" w:sz="4" w:space="0" w:color="auto"/>
            </w:tcBorders>
          </w:tcPr>
          <w:p w14:paraId="06F1F377" w14:textId="77777777" w:rsidR="007D27F3" w:rsidRPr="00613175" w:rsidRDefault="007D27F3">
            <w:pPr>
              <w:pStyle w:val="TAL"/>
            </w:pPr>
          </w:p>
        </w:tc>
      </w:tr>
      <w:tr w:rsidR="007D27F3" w:rsidRPr="00613175" w14:paraId="1174E78F"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5C727F95" w14:textId="77777777" w:rsidR="007D27F3" w:rsidRPr="00613175" w:rsidRDefault="007D27F3">
            <w:pPr>
              <w:pStyle w:val="TAL"/>
            </w:pPr>
            <w:r w:rsidRPr="00613175">
              <w:tab/>
              <w:t>addr-spec</w:t>
            </w:r>
          </w:p>
        </w:tc>
        <w:tc>
          <w:tcPr>
            <w:tcW w:w="7167" w:type="dxa"/>
            <w:tcBorders>
              <w:top w:val="nil"/>
              <w:left w:val="single" w:sz="4" w:space="0" w:color="auto"/>
              <w:bottom w:val="nil"/>
              <w:right w:val="single" w:sz="4" w:space="0" w:color="auto"/>
            </w:tcBorders>
            <w:hideMark/>
          </w:tcPr>
          <w:p w14:paraId="2F9565F3" w14:textId="77777777" w:rsidR="007D27F3" w:rsidRPr="00613175" w:rsidRDefault="007D27F3">
            <w:pPr>
              <w:pStyle w:val="TAL"/>
            </w:pPr>
            <w:r w:rsidRPr="00613175">
              <w:rPr>
                <w:i/>
                <w:color w:val="0000FF"/>
                <w:u w:val="single"/>
              </w:rPr>
              <w:t>sip:temporary@conf-factory</w:t>
            </w:r>
            <w:r w:rsidRPr="00613175">
              <w:t xml:space="preserve">. appended with </w:t>
            </w:r>
            <w:r w:rsidRPr="00613175">
              <w:rPr>
                <w:bCs/>
              </w:rPr>
              <w:t>px_IMS_HomeDomainName</w:t>
            </w:r>
          </w:p>
        </w:tc>
      </w:tr>
      <w:tr w:rsidR="007D27F3" w:rsidRPr="00613175" w14:paraId="27BAC07D"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4CE408FA" w14:textId="77777777" w:rsidR="007D27F3" w:rsidRPr="00613175" w:rsidRDefault="007D27F3">
            <w:pPr>
              <w:pStyle w:val="TAL"/>
            </w:pPr>
            <w:r w:rsidRPr="00613175">
              <w:tab/>
              <w:t>feature-param</w:t>
            </w:r>
          </w:p>
        </w:tc>
        <w:tc>
          <w:tcPr>
            <w:tcW w:w="7167" w:type="dxa"/>
            <w:tcBorders>
              <w:top w:val="nil"/>
              <w:left w:val="single" w:sz="4" w:space="0" w:color="auto"/>
              <w:bottom w:val="nil"/>
              <w:right w:val="single" w:sz="4" w:space="0" w:color="auto"/>
            </w:tcBorders>
            <w:hideMark/>
          </w:tcPr>
          <w:p w14:paraId="63394937" w14:textId="77777777" w:rsidR="007D27F3" w:rsidRPr="00613175" w:rsidRDefault="007D27F3">
            <w:pPr>
              <w:pStyle w:val="TAL"/>
            </w:pPr>
            <w:r w:rsidRPr="00613175">
              <w:rPr>
                <w:i/>
              </w:rPr>
              <w:t>isfocus</w:t>
            </w:r>
          </w:p>
        </w:tc>
      </w:tr>
      <w:tr w:rsidR="007D27F3" w:rsidRPr="00613175" w14:paraId="22517C38" w14:textId="77777777" w:rsidTr="007D27F3">
        <w:trPr>
          <w:cantSplit/>
          <w:trHeight w:val="255"/>
          <w:jc w:val="center"/>
        </w:trPr>
        <w:tc>
          <w:tcPr>
            <w:tcW w:w="2472" w:type="dxa"/>
            <w:tcBorders>
              <w:top w:val="single" w:sz="4" w:space="0" w:color="auto"/>
              <w:left w:val="single" w:sz="4" w:space="0" w:color="auto"/>
              <w:bottom w:val="nil"/>
              <w:right w:val="single" w:sz="4" w:space="0" w:color="auto"/>
            </w:tcBorders>
            <w:hideMark/>
          </w:tcPr>
          <w:p w14:paraId="42773867" w14:textId="77777777" w:rsidR="007D27F3" w:rsidRPr="00613175" w:rsidRDefault="007D27F3">
            <w:pPr>
              <w:pStyle w:val="TAL"/>
              <w:rPr>
                <w:b/>
              </w:rPr>
            </w:pPr>
            <w:r w:rsidRPr="00613175">
              <w:rPr>
                <w:b/>
              </w:rPr>
              <w:t>Record-Route</w:t>
            </w:r>
          </w:p>
        </w:tc>
        <w:tc>
          <w:tcPr>
            <w:tcW w:w="7167" w:type="dxa"/>
            <w:tcBorders>
              <w:top w:val="single" w:sz="4" w:space="0" w:color="auto"/>
              <w:left w:val="single" w:sz="4" w:space="0" w:color="auto"/>
              <w:bottom w:val="nil"/>
              <w:right w:val="single" w:sz="4" w:space="0" w:color="auto"/>
            </w:tcBorders>
          </w:tcPr>
          <w:p w14:paraId="72BB9BB6" w14:textId="77777777" w:rsidR="007D27F3" w:rsidRPr="00613175" w:rsidRDefault="007D27F3">
            <w:pPr>
              <w:pStyle w:val="TAL"/>
            </w:pPr>
          </w:p>
        </w:tc>
      </w:tr>
      <w:tr w:rsidR="007D27F3" w:rsidRPr="00613175" w14:paraId="4EC96007" w14:textId="77777777" w:rsidTr="007D27F3">
        <w:trPr>
          <w:cantSplit/>
          <w:trHeight w:val="255"/>
          <w:jc w:val="center"/>
        </w:trPr>
        <w:tc>
          <w:tcPr>
            <w:tcW w:w="2472" w:type="dxa"/>
            <w:tcBorders>
              <w:top w:val="nil"/>
              <w:left w:val="single" w:sz="4" w:space="0" w:color="auto"/>
              <w:bottom w:val="single" w:sz="4" w:space="0" w:color="auto"/>
              <w:right w:val="single" w:sz="4" w:space="0" w:color="auto"/>
            </w:tcBorders>
            <w:hideMark/>
          </w:tcPr>
          <w:p w14:paraId="2B1747C9" w14:textId="77777777" w:rsidR="007D27F3" w:rsidRPr="00613175" w:rsidRDefault="007D27F3">
            <w:pPr>
              <w:pStyle w:val="TAL"/>
            </w:pPr>
            <w:r w:rsidRPr="00613175">
              <w:tab/>
              <w:t>rec-route</w:t>
            </w:r>
          </w:p>
        </w:tc>
        <w:tc>
          <w:tcPr>
            <w:tcW w:w="7167" w:type="dxa"/>
            <w:tcBorders>
              <w:top w:val="nil"/>
              <w:left w:val="single" w:sz="4" w:space="0" w:color="auto"/>
              <w:bottom w:val="single" w:sz="4" w:space="0" w:color="auto"/>
              <w:right w:val="single" w:sz="4" w:space="0" w:color="auto"/>
            </w:tcBorders>
            <w:hideMark/>
          </w:tcPr>
          <w:p w14:paraId="3729C2E3" w14:textId="77777777" w:rsidR="007D27F3" w:rsidRPr="00613175" w:rsidRDefault="007D27F3">
            <w:pPr>
              <w:pStyle w:val="TAL"/>
            </w:pPr>
            <w:r w:rsidRPr="00613175">
              <w:t>&lt;</w:t>
            </w:r>
            <w:hyperlink r:id="rId24" w:history="1">
              <w:r w:rsidRPr="00613175">
                <w:rPr>
                  <w:rStyle w:val="Hyperlink"/>
                  <w:i/>
                </w:rPr>
                <w:t>sip:orig@scscf.3gpp.org;lr</w:t>
              </w:r>
            </w:hyperlink>
            <w:r w:rsidRPr="00613175">
              <w:t>&gt;,</w:t>
            </w:r>
          </w:p>
          <w:p w14:paraId="58264246" w14:textId="77777777" w:rsidR="007D27F3" w:rsidRPr="00613175" w:rsidRDefault="007D27F3">
            <w:pPr>
              <w:pStyle w:val="TAL"/>
              <w:rPr>
                <w:i/>
              </w:rPr>
            </w:pPr>
            <w:r w:rsidRPr="00613175">
              <w:t>&lt;sip:</w:t>
            </w:r>
            <w:r w:rsidRPr="00613175">
              <w:rPr>
                <w:szCs w:val="18"/>
              </w:rPr>
              <w:t>SS P-CSCF address: protected server port of SS</w:t>
            </w:r>
            <w:r w:rsidRPr="00613175">
              <w:t>;</w:t>
            </w:r>
            <w:r w:rsidRPr="00613175">
              <w:rPr>
                <w:i/>
              </w:rPr>
              <w:t>lr</w:t>
            </w:r>
            <w:r w:rsidRPr="00613175">
              <w:t>&gt;</w:t>
            </w:r>
          </w:p>
        </w:tc>
      </w:tr>
    </w:tbl>
    <w:p w14:paraId="1E75DC43" w14:textId="77777777" w:rsidR="007D27F3" w:rsidRPr="00613175" w:rsidRDefault="007D27F3" w:rsidP="007D27F3">
      <w:pPr>
        <w:rPr>
          <w:snapToGrid w:val="0"/>
          <w:lang w:eastAsia="en-US"/>
        </w:rPr>
      </w:pPr>
    </w:p>
    <w:p w14:paraId="2A8FC983" w14:textId="77777777" w:rsidR="007D27F3" w:rsidRPr="00613175" w:rsidRDefault="007D27F3" w:rsidP="007D27F3">
      <w:pPr>
        <w:pStyle w:val="H6"/>
        <w:rPr>
          <w:snapToGrid w:val="0"/>
        </w:rPr>
      </w:pPr>
      <w:r w:rsidRPr="00613175">
        <w:rPr>
          <w:snapToGrid w:val="0"/>
        </w:rPr>
        <w:t>200 OK for INVITE (Step 8)</w:t>
      </w:r>
    </w:p>
    <w:p w14:paraId="693271E4" w14:textId="77777777" w:rsidR="007D27F3" w:rsidRPr="00613175" w:rsidRDefault="007D27F3" w:rsidP="007D27F3">
      <w:pPr>
        <w:keepNext/>
      </w:pPr>
      <w:r w:rsidRPr="00613175">
        <w:t>Use the default message “200 OK for other requests than REGISTER or SUBSCRIBE” in Annex A.3.1 of TS 34.229-1 [2], applying conditions A1 and A5 with the following exceptions:</w:t>
      </w:r>
    </w:p>
    <w:tbl>
      <w:tblPr>
        <w:tblW w:w="9645" w:type="dxa"/>
        <w:jc w:val="center"/>
        <w:tblLayout w:type="fixed"/>
        <w:tblLook w:val="04A0" w:firstRow="1" w:lastRow="0" w:firstColumn="1" w:lastColumn="0" w:noHBand="0" w:noVBand="1"/>
      </w:tblPr>
      <w:tblGrid>
        <w:gridCol w:w="2474"/>
        <w:gridCol w:w="7171"/>
      </w:tblGrid>
      <w:tr w:rsidR="007D27F3" w:rsidRPr="00613175" w14:paraId="5B54E669" w14:textId="77777777" w:rsidTr="007D27F3">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4F4826B9" w14:textId="77777777" w:rsidR="007D27F3" w:rsidRPr="00613175" w:rsidRDefault="007D27F3">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1E025A74" w14:textId="77777777" w:rsidR="007D27F3" w:rsidRPr="00613175" w:rsidRDefault="007D27F3">
            <w:pPr>
              <w:pStyle w:val="TAH"/>
            </w:pPr>
            <w:r w:rsidRPr="00613175">
              <w:t>Value/remark</w:t>
            </w:r>
          </w:p>
        </w:tc>
      </w:tr>
      <w:tr w:rsidR="007D27F3" w:rsidRPr="00613175" w14:paraId="15875507"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631834EA" w14:textId="77777777" w:rsidR="007D27F3" w:rsidRPr="00613175" w:rsidRDefault="007D27F3">
            <w:pPr>
              <w:pStyle w:val="TAL"/>
              <w:rPr>
                <w:b/>
              </w:rPr>
            </w:pPr>
            <w:r w:rsidRPr="00613175">
              <w:rPr>
                <w:b/>
              </w:rPr>
              <w:t>Record-Route</w:t>
            </w:r>
          </w:p>
        </w:tc>
        <w:tc>
          <w:tcPr>
            <w:tcW w:w="7167" w:type="dxa"/>
            <w:tcBorders>
              <w:top w:val="nil"/>
              <w:left w:val="single" w:sz="4" w:space="0" w:color="auto"/>
              <w:bottom w:val="nil"/>
              <w:right w:val="single" w:sz="4" w:space="0" w:color="auto"/>
            </w:tcBorders>
          </w:tcPr>
          <w:p w14:paraId="32B2EEFE" w14:textId="77777777" w:rsidR="007D27F3" w:rsidRPr="00613175" w:rsidRDefault="007D27F3">
            <w:pPr>
              <w:pStyle w:val="TAL"/>
            </w:pPr>
          </w:p>
        </w:tc>
      </w:tr>
      <w:tr w:rsidR="007D27F3" w:rsidRPr="00613175" w14:paraId="30B16629" w14:textId="77777777" w:rsidTr="007D27F3">
        <w:trPr>
          <w:cantSplit/>
          <w:trHeight w:val="255"/>
          <w:jc w:val="center"/>
        </w:trPr>
        <w:tc>
          <w:tcPr>
            <w:tcW w:w="2472" w:type="dxa"/>
            <w:tcBorders>
              <w:top w:val="nil"/>
              <w:left w:val="single" w:sz="4" w:space="0" w:color="auto"/>
              <w:bottom w:val="single" w:sz="4" w:space="0" w:color="auto"/>
              <w:right w:val="single" w:sz="4" w:space="0" w:color="auto"/>
            </w:tcBorders>
            <w:hideMark/>
          </w:tcPr>
          <w:p w14:paraId="03D59D5A" w14:textId="77777777" w:rsidR="007D27F3" w:rsidRPr="00613175" w:rsidRDefault="007D27F3">
            <w:pPr>
              <w:pStyle w:val="TAL"/>
            </w:pPr>
            <w:r w:rsidRPr="00613175">
              <w:tab/>
              <w:t>rec-route</w:t>
            </w:r>
          </w:p>
        </w:tc>
        <w:tc>
          <w:tcPr>
            <w:tcW w:w="7167" w:type="dxa"/>
            <w:tcBorders>
              <w:top w:val="nil"/>
              <w:left w:val="single" w:sz="4" w:space="0" w:color="auto"/>
              <w:bottom w:val="single" w:sz="4" w:space="0" w:color="auto"/>
              <w:right w:val="single" w:sz="4" w:space="0" w:color="auto"/>
            </w:tcBorders>
            <w:hideMark/>
          </w:tcPr>
          <w:p w14:paraId="350234D4" w14:textId="77777777" w:rsidR="007D27F3" w:rsidRPr="00613175" w:rsidRDefault="007D27F3">
            <w:pPr>
              <w:pStyle w:val="TAL"/>
            </w:pPr>
            <w:r w:rsidRPr="00613175">
              <w:rPr>
                <w:snapToGrid w:val="0"/>
              </w:rPr>
              <w:t>Same value as in the 183 response</w:t>
            </w:r>
          </w:p>
        </w:tc>
      </w:tr>
      <w:tr w:rsidR="007D27F3" w:rsidRPr="00613175" w14:paraId="2734E438"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20A8EEC4" w14:textId="77777777" w:rsidR="007D27F3" w:rsidRPr="00613175" w:rsidRDefault="007D27F3">
            <w:pPr>
              <w:pStyle w:val="TAL"/>
              <w:rPr>
                <w:b/>
              </w:rPr>
            </w:pPr>
            <w:r w:rsidRPr="00613175">
              <w:rPr>
                <w:b/>
              </w:rPr>
              <w:t>Contact</w:t>
            </w:r>
          </w:p>
        </w:tc>
        <w:tc>
          <w:tcPr>
            <w:tcW w:w="7167" w:type="dxa"/>
            <w:tcBorders>
              <w:top w:val="nil"/>
              <w:left w:val="single" w:sz="4" w:space="0" w:color="auto"/>
              <w:bottom w:val="nil"/>
              <w:right w:val="single" w:sz="4" w:space="0" w:color="auto"/>
            </w:tcBorders>
          </w:tcPr>
          <w:p w14:paraId="0BDC8DB4" w14:textId="77777777" w:rsidR="007D27F3" w:rsidRPr="00613175" w:rsidRDefault="007D27F3">
            <w:pPr>
              <w:pStyle w:val="TAL"/>
            </w:pPr>
          </w:p>
        </w:tc>
      </w:tr>
      <w:tr w:rsidR="007D27F3" w:rsidRPr="00613175" w14:paraId="0336447B"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33240A2B" w14:textId="77777777" w:rsidR="007D27F3" w:rsidRPr="00613175" w:rsidRDefault="007D27F3">
            <w:pPr>
              <w:pStyle w:val="TAL"/>
            </w:pPr>
            <w:r w:rsidRPr="00613175">
              <w:tab/>
              <w:t>addr-spec</w:t>
            </w:r>
          </w:p>
        </w:tc>
        <w:tc>
          <w:tcPr>
            <w:tcW w:w="7167" w:type="dxa"/>
            <w:tcBorders>
              <w:top w:val="nil"/>
              <w:left w:val="single" w:sz="4" w:space="0" w:color="auto"/>
              <w:bottom w:val="nil"/>
              <w:right w:val="single" w:sz="4" w:space="0" w:color="auto"/>
            </w:tcBorders>
            <w:hideMark/>
          </w:tcPr>
          <w:p w14:paraId="08A6D496" w14:textId="77777777" w:rsidR="007D27F3" w:rsidRPr="00613175" w:rsidRDefault="007D27F3">
            <w:pPr>
              <w:pStyle w:val="TAL"/>
            </w:pPr>
            <w:r w:rsidRPr="00613175">
              <w:rPr>
                <w:i/>
              </w:rPr>
              <w:t>sip:final@conf-factory</w:t>
            </w:r>
            <w:r w:rsidRPr="00613175">
              <w:t>. appended with px_IMS_HomeDomainName</w:t>
            </w:r>
          </w:p>
        </w:tc>
      </w:tr>
      <w:tr w:rsidR="007D27F3" w:rsidRPr="00613175" w14:paraId="3B4F6E88" w14:textId="77777777" w:rsidTr="007D27F3">
        <w:trPr>
          <w:cantSplit/>
          <w:trHeight w:val="255"/>
          <w:jc w:val="center"/>
        </w:trPr>
        <w:tc>
          <w:tcPr>
            <w:tcW w:w="2472" w:type="dxa"/>
            <w:tcBorders>
              <w:top w:val="nil"/>
              <w:left w:val="single" w:sz="4" w:space="0" w:color="auto"/>
              <w:bottom w:val="single" w:sz="4" w:space="0" w:color="auto"/>
              <w:right w:val="single" w:sz="4" w:space="0" w:color="auto"/>
            </w:tcBorders>
            <w:hideMark/>
          </w:tcPr>
          <w:p w14:paraId="53EDC8D2" w14:textId="77777777" w:rsidR="007D27F3" w:rsidRPr="00613175" w:rsidRDefault="007D27F3">
            <w:pPr>
              <w:pStyle w:val="TAL"/>
            </w:pPr>
            <w:r w:rsidRPr="00613175">
              <w:t xml:space="preserve"> </w:t>
            </w:r>
            <w:r w:rsidRPr="00613175">
              <w:tab/>
              <w:t>feature-param</w:t>
            </w:r>
          </w:p>
        </w:tc>
        <w:tc>
          <w:tcPr>
            <w:tcW w:w="7167" w:type="dxa"/>
            <w:tcBorders>
              <w:top w:val="nil"/>
              <w:left w:val="single" w:sz="4" w:space="0" w:color="auto"/>
              <w:bottom w:val="single" w:sz="4" w:space="0" w:color="auto"/>
              <w:right w:val="single" w:sz="4" w:space="0" w:color="auto"/>
            </w:tcBorders>
            <w:hideMark/>
          </w:tcPr>
          <w:p w14:paraId="643E0B96" w14:textId="77777777" w:rsidR="007D27F3" w:rsidRPr="00613175" w:rsidRDefault="007D27F3">
            <w:pPr>
              <w:pStyle w:val="TAL"/>
            </w:pPr>
            <w:r w:rsidRPr="00613175">
              <w:rPr>
                <w:i/>
              </w:rPr>
              <w:t>Isfocus</w:t>
            </w:r>
          </w:p>
        </w:tc>
      </w:tr>
    </w:tbl>
    <w:p w14:paraId="7150269A" w14:textId="77777777" w:rsidR="007D27F3" w:rsidRPr="00613175" w:rsidRDefault="007D27F3" w:rsidP="007D27F3">
      <w:pPr>
        <w:rPr>
          <w:snapToGrid w:val="0"/>
          <w:lang w:eastAsia="en-US"/>
        </w:rPr>
      </w:pPr>
    </w:p>
    <w:p w14:paraId="2AE5E1ED" w14:textId="77777777" w:rsidR="007D27F3" w:rsidRPr="00613175" w:rsidRDefault="007D27F3" w:rsidP="007D27F3">
      <w:pPr>
        <w:pStyle w:val="H6"/>
        <w:rPr>
          <w:snapToGrid w:val="0"/>
        </w:rPr>
      </w:pPr>
      <w:r w:rsidRPr="00613175">
        <w:rPr>
          <w:snapToGrid w:val="0"/>
        </w:rPr>
        <w:t>ACK (Step 9)</w:t>
      </w:r>
    </w:p>
    <w:p w14:paraId="5018FDDD" w14:textId="77777777" w:rsidR="007D27F3" w:rsidRPr="00613175" w:rsidRDefault="007D27F3" w:rsidP="007D27F3">
      <w:pPr>
        <w:keepNext/>
      </w:pPr>
      <w:r w:rsidRPr="00613175">
        <w:t>Use the default message “ACK” in Annex A.2.7 of TS 34.229-1 [2], applying conditions A1 and A3,</w:t>
      </w:r>
      <w:r w:rsidRPr="00613175">
        <w:rPr>
          <w:lang w:eastAsia="zh-CN"/>
        </w:rPr>
        <w:t xml:space="preserve"> </w:t>
      </w:r>
      <w:r w:rsidRPr="00613175">
        <w:t>with the following exceptions:</w:t>
      </w:r>
    </w:p>
    <w:tbl>
      <w:tblPr>
        <w:tblW w:w="9645" w:type="dxa"/>
        <w:jc w:val="center"/>
        <w:tblLayout w:type="fixed"/>
        <w:tblLook w:val="04A0" w:firstRow="1" w:lastRow="0" w:firstColumn="1" w:lastColumn="0" w:noHBand="0" w:noVBand="1"/>
      </w:tblPr>
      <w:tblGrid>
        <w:gridCol w:w="2474"/>
        <w:gridCol w:w="7171"/>
      </w:tblGrid>
      <w:tr w:rsidR="007D27F3" w:rsidRPr="00613175" w14:paraId="77DCB39C" w14:textId="77777777" w:rsidTr="007D27F3">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69CFED09" w14:textId="77777777" w:rsidR="007D27F3" w:rsidRPr="00613175" w:rsidRDefault="007D27F3">
            <w:pPr>
              <w:pStyle w:val="TAH"/>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68C565BB" w14:textId="77777777" w:rsidR="007D27F3" w:rsidRPr="00613175" w:rsidRDefault="007D27F3">
            <w:pPr>
              <w:pStyle w:val="TAH"/>
            </w:pPr>
            <w:r w:rsidRPr="00613175">
              <w:t>Value/remark</w:t>
            </w:r>
          </w:p>
        </w:tc>
      </w:tr>
      <w:tr w:rsidR="007D27F3" w:rsidRPr="00613175" w14:paraId="17694DA1" w14:textId="77777777" w:rsidTr="007D27F3">
        <w:trPr>
          <w:cantSplit/>
          <w:trHeight w:val="255"/>
          <w:jc w:val="center"/>
        </w:trPr>
        <w:tc>
          <w:tcPr>
            <w:tcW w:w="2472" w:type="dxa"/>
            <w:tcBorders>
              <w:top w:val="nil"/>
              <w:left w:val="single" w:sz="4" w:space="0" w:color="auto"/>
              <w:bottom w:val="nil"/>
              <w:right w:val="single" w:sz="4" w:space="0" w:color="auto"/>
            </w:tcBorders>
            <w:hideMark/>
          </w:tcPr>
          <w:p w14:paraId="68E37176" w14:textId="77777777" w:rsidR="007D27F3" w:rsidRPr="00613175" w:rsidRDefault="007D27F3">
            <w:pPr>
              <w:pStyle w:val="TAL"/>
              <w:rPr>
                <w:b/>
              </w:rPr>
            </w:pPr>
            <w:r w:rsidRPr="00613175">
              <w:rPr>
                <w:b/>
              </w:rPr>
              <w:t>Request-Line</w:t>
            </w:r>
          </w:p>
        </w:tc>
        <w:tc>
          <w:tcPr>
            <w:tcW w:w="7167" w:type="dxa"/>
            <w:tcBorders>
              <w:top w:val="nil"/>
              <w:left w:val="single" w:sz="4" w:space="0" w:color="auto"/>
              <w:bottom w:val="nil"/>
              <w:right w:val="single" w:sz="4" w:space="0" w:color="auto"/>
            </w:tcBorders>
          </w:tcPr>
          <w:p w14:paraId="7884BD91" w14:textId="77777777" w:rsidR="007D27F3" w:rsidRPr="00613175" w:rsidRDefault="007D27F3">
            <w:pPr>
              <w:pStyle w:val="TAL"/>
            </w:pPr>
          </w:p>
        </w:tc>
      </w:tr>
      <w:tr w:rsidR="007D27F3" w:rsidRPr="00613175" w14:paraId="08BABE8F" w14:textId="77777777" w:rsidTr="007D27F3">
        <w:trPr>
          <w:cantSplit/>
          <w:trHeight w:val="255"/>
          <w:jc w:val="center"/>
        </w:trPr>
        <w:tc>
          <w:tcPr>
            <w:tcW w:w="2472" w:type="dxa"/>
            <w:tcBorders>
              <w:top w:val="nil"/>
              <w:left w:val="single" w:sz="4" w:space="0" w:color="auto"/>
              <w:bottom w:val="single" w:sz="4" w:space="0" w:color="auto"/>
              <w:right w:val="single" w:sz="4" w:space="0" w:color="auto"/>
            </w:tcBorders>
            <w:hideMark/>
          </w:tcPr>
          <w:p w14:paraId="3DD3C6F8" w14:textId="77777777" w:rsidR="007D27F3" w:rsidRPr="00613175" w:rsidRDefault="007D27F3">
            <w:pPr>
              <w:pStyle w:val="TAL"/>
            </w:pPr>
            <w:r w:rsidRPr="00613175">
              <w:tab/>
              <w:t>Request-URI</w:t>
            </w:r>
          </w:p>
        </w:tc>
        <w:tc>
          <w:tcPr>
            <w:tcW w:w="7167" w:type="dxa"/>
            <w:tcBorders>
              <w:top w:val="nil"/>
              <w:left w:val="single" w:sz="4" w:space="0" w:color="auto"/>
              <w:bottom w:val="single" w:sz="4" w:space="0" w:color="auto"/>
              <w:right w:val="single" w:sz="4" w:space="0" w:color="auto"/>
            </w:tcBorders>
            <w:hideMark/>
          </w:tcPr>
          <w:p w14:paraId="0084FBC1" w14:textId="77777777" w:rsidR="007D27F3" w:rsidRPr="00613175" w:rsidRDefault="007D27F3">
            <w:pPr>
              <w:pStyle w:val="TAL"/>
            </w:pPr>
            <w:r w:rsidRPr="00613175">
              <w:rPr>
                <w:i/>
                <w:color w:val="0000FF"/>
                <w:u w:val="single"/>
              </w:rPr>
              <w:t>sip:final@conf-factory</w:t>
            </w:r>
            <w:r w:rsidRPr="00613175">
              <w:t xml:space="preserve">. appended with </w:t>
            </w:r>
            <w:r w:rsidRPr="00613175">
              <w:rPr>
                <w:bCs/>
              </w:rPr>
              <w:t>px_IMS_HomeDomainName</w:t>
            </w:r>
          </w:p>
        </w:tc>
      </w:tr>
    </w:tbl>
    <w:p w14:paraId="7F2D2433" w14:textId="77777777" w:rsidR="007D27F3" w:rsidRPr="00613175" w:rsidRDefault="007D27F3" w:rsidP="007D27F3">
      <w:pPr>
        <w:rPr>
          <w:snapToGrid w:val="0"/>
          <w:lang w:eastAsia="en-US"/>
        </w:rPr>
      </w:pPr>
    </w:p>
    <w:p w14:paraId="01D2C356" w14:textId="77777777" w:rsidR="007D27F3" w:rsidRPr="00613175" w:rsidRDefault="007D27F3" w:rsidP="007D27F3">
      <w:pPr>
        <w:pStyle w:val="H6"/>
        <w:rPr>
          <w:snapToGrid w:val="0"/>
        </w:rPr>
      </w:pPr>
      <w:r w:rsidRPr="00613175">
        <w:rPr>
          <w:snapToGrid w:val="0"/>
        </w:rPr>
        <w:t>SUBSCRIBE (Step 10)</w:t>
      </w:r>
    </w:p>
    <w:p w14:paraId="0D9C6D6C" w14:textId="77777777" w:rsidR="007D27F3" w:rsidRPr="00613175" w:rsidRDefault="007D27F3" w:rsidP="007D27F3">
      <w:r w:rsidRPr="00613175">
        <w:t>Use the default message “SUBSCRIBE for conference event package” in Annex A.5.1 of TS 34.229-1 [2], applying conditions A1 and A7.</w:t>
      </w:r>
    </w:p>
    <w:p w14:paraId="451E7E09" w14:textId="77777777" w:rsidR="007D27F3" w:rsidRPr="00613175" w:rsidRDefault="007D27F3" w:rsidP="007D27F3">
      <w:pPr>
        <w:pStyle w:val="H6"/>
        <w:rPr>
          <w:snapToGrid w:val="0"/>
        </w:rPr>
      </w:pPr>
      <w:r w:rsidRPr="00613175">
        <w:rPr>
          <w:snapToGrid w:val="0"/>
        </w:rPr>
        <w:t>200 OK (Step 11)</w:t>
      </w:r>
    </w:p>
    <w:p w14:paraId="3DD5F9C9" w14:textId="77777777" w:rsidR="007D27F3" w:rsidRPr="00613175" w:rsidRDefault="007D27F3" w:rsidP="007D27F3">
      <w:r w:rsidRPr="00613175">
        <w:t>Use the default message “200 OK for SUBSCRIBE” in Annex A.5.2 of TS 34.229-1 [2], applying condition A1.</w:t>
      </w:r>
    </w:p>
    <w:p w14:paraId="54DC57AE" w14:textId="77777777" w:rsidR="007D27F3" w:rsidRPr="00613175" w:rsidRDefault="007D27F3" w:rsidP="007D27F3">
      <w:pPr>
        <w:pStyle w:val="H6"/>
        <w:rPr>
          <w:snapToGrid w:val="0"/>
        </w:rPr>
      </w:pPr>
      <w:r w:rsidRPr="00613175">
        <w:rPr>
          <w:snapToGrid w:val="0"/>
        </w:rPr>
        <w:t>NOTIFY (Step 12)</w:t>
      </w:r>
    </w:p>
    <w:p w14:paraId="241C88E0" w14:textId="77777777" w:rsidR="007D27F3" w:rsidRPr="00613175" w:rsidRDefault="007D27F3" w:rsidP="007D27F3">
      <w:r w:rsidRPr="00613175">
        <w:t>Use the default message “MT NOTIFY for conference event package” in Annex A.5.3 of TS 34.229-1 [2], applying condition A5.</w:t>
      </w:r>
    </w:p>
    <w:p w14:paraId="75BBCAF8" w14:textId="77777777" w:rsidR="007D27F3" w:rsidRPr="00613175" w:rsidRDefault="007D27F3" w:rsidP="007D27F3">
      <w:pPr>
        <w:pStyle w:val="H6"/>
        <w:rPr>
          <w:snapToGrid w:val="0"/>
        </w:rPr>
      </w:pPr>
      <w:r w:rsidRPr="00613175">
        <w:rPr>
          <w:snapToGrid w:val="0"/>
        </w:rPr>
        <w:t>200 OK (Step 13)</w:t>
      </w:r>
    </w:p>
    <w:p w14:paraId="406684E1" w14:textId="77777777" w:rsidR="007D27F3" w:rsidRPr="00613175" w:rsidRDefault="007D27F3" w:rsidP="007D27F3">
      <w:r w:rsidRPr="00613175">
        <w:t>Use the default message “200 OK for other requests than REGISTER or SUBSCRIBE” in Annex A.3.1 of TS 34.229-1 [2], applying conditions A5 and A22.</w:t>
      </w:r>
    </w:p>
    <w:p w14:paraId="5E204963" w14:textId="77777777" w:rsidR="007D27F3" w:rsidRPr="00613175" w:rsidRDefault="007D27F3" w:rsidP="00FA7F23">
      <w:pPr>
        <w:pStyle w:val="Heading1"/>
      </w:pPr>
      <w:bookmarkStart w:id="1449" w:name="_Toc84254438"/>
      <w:bookmarkStart w:id="1450" w:name="_Toc84255233"/>
      <w:r w:rsidRPr="00613175">
        <w:t>A.26</w:t>
      </w:r>
      <w:r w:rsidRPr="00613175">
        <w:tab/>
        <w:t>Inviting user to Video conference by sending a REFER request to the conference focus / 5GS</w:t>
      </w:r>
      <w:bookmarkEnd w:id="1449"/>
      <w:bookmarkEnd w:id="1450"/>
    </w:p>
    <w:p w14:paraId="17AC48AA" w14:textId="77777777" w:rsidR="007D27F3" w:rsidRPr="00613175" w:rsidRDefault="007D27F3" w:rsidP="007D27F3">
      <w:pPr>
        <w:pStyle w:val="H6"/>
      </w:pPr>
      <w:r w:rsidRPr="00613175">
        <w:t>Expected sequence</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22"/>
        <w:gridCol w:w="630"/>
        <w:gridCol w:w="630"/>
        <w:gridCol w:w="3420"/>
        <w:gridCol w:w="4288"/>
      </w:tblGrid>
      <w:tr w:rsidR="007D27F3" w:rsidRPr="00613175" w14:paraId="626F61EC" w14:textId="77777777" w:rsidTr="007D27F3">
        <w:trPr>
          <w:cantSplit/>
          <w:jc w:val="center"/>
        </w:trPr>
        <w:tc>
          <w:tcPr>
            <w:tcW w:w="718" w:type="dxa"/>
            <w:tcBorders>
              <w:top w:val="single" w:sz="4" w:space="0" w:color="auto"/>
              <w:left w:val="single" w:sz="4" w:space="0" w:color="auto"/>
              <w:bottom w:val="nil"/>
              <w:right w:val="single" w:sz="4" w:space="0" w:color="auto"/>
            </w:tcBorders>
            <w:hideMark/>
          </w:tcPr>
          <w:p w14:paraId="476C523C" w14:textId="77777777" w:rsidR="007D27F3" w:rsidRPr="00613175" w:rsidRDefault="007D27F3">
            <w:pPr>
              <w:pStyle w:val="TAH"/>
              <w:rPr>
                <w:snapToGrid w:val="0"/>
              </w:rPr>
            </w:pPr>
            <w:r w:rsidRPr="00613175">
              <w:rPr>
                <w:snapToGrid w:val="0"/>
              </w:rPr>
              <w:t>Step</w:t>
            </w:r>
          </w:p>
        </w:tc>
        <w:tc>
          <w:tcPr>
            <w:tcW w:w="1254" w:type="dxa"/>
            <w:gridSpan w:val="2"/>
            <w:tcBorders>
              <w:top w:val="single" w:sz="4" w:space="0" w:color="auto"/>
              <w:left w:val="single" w:sz="4" w:space="0" w:color="auto"/>
              <w:bottom w:val="single" w:sz="4" w:space="0" w:color="auto"/>
              <w:right w:val="single" w:sz="4" w:space="0" w:color="auto"/>
            </w:tcBorders>
            <w:hideMark/>
          </w:tcPr>
          <w:p w14:paraId="219BB5A5" w14:textId="77777777" w:rsidR="007D27F3" w:rsidRPr="00613175" w:rsidRDefault="007D27F3">
            <w:pPr>
              <w:pStyle w:val="TAH"/>
              <w:rPr>
                <w:snapToGrid w:val="0"/>
              </w:rPr>
            </w:pPr>
            <w:r w:rsidRPr="00613175">
              <w:rPr>
                <w:snapToGrid w:val="0"/>
              </w:rPr>
              <w:t>Direction</w:t>
            </w:r>
          </w:p>
        </w:tc>
        <w:tc>
          <w:tcPr>
            <w:tcW w:w="3402" w:type="dxa"/>
            <w:tcBorders>
              <w:top w:val="single" w:sz="4" w:space="0" w:color="auto"/>
              <w:left w:val="single" w:sz="4" w:space="0" w:color="auto"/>
              <w:bottom w:val="nil"/>
              <w:right w:val="single" w:sz="4" w:space="0" w:color="auto"/>
            </w:tcBorders>
            <w:hideMark/>
          </w:tcPr>
          <w:p w14:paraId="6D94395B" w14:textId="77777777" w:rsidR="007D27F3" w:rsidRPr="00613175" w:rsidRDefault="007D27F3">
            <w:pPr>
              <w:pStyle w:val="TAH"/>
              <w:rPr>
                <w:snapToGrid w:val="0"/>
              </w:rPr>
            </w:pPr>
            <w:r w:rsidRPr="00613175">
              <w:rPr>
                <w:snapToGrid w:val="0"/>
              </w:rPr>
              <w:t>Message</w:t>
            </w:r>
          </w:p>
        </w:tc>
        <w:tc>
          <w:tcPr>
            <w:tcW w:w="4265" w:type="dxa"/>
            <w:tcBorders>
              <w:top w:val="single" w:sz="4" w:space="0" w:color="auto"/>
              <w:left w:val="single" w:sz="4" w:space="0" w:color="auto"/>
              <w:bottom w:val="nil"/>
              <w:right w:val="single" w:sz="4" w:space="0" w:color="auto"/>
            </w:tcBorders>
            <w:hideMark/>
          </w:tcPr>
          <w:p w14:paraId="6A693DA9" w14:textId="77777777" w:rsidR="007D27F3" w:rsidRPr="00613175" w:rsidRDefault="007D27F3">
            <w:pPr>
              <w:pStyle w:val="TAH"/>
              <w:rPr>
                <w:snapToGrid w:val="0"/>
              </w:rPr>
            </w:pPr>
            <w:r w:rsidRPr="00613175">
              <w:rPr>
                <w:snapToGrid w:val="0"/>
              </w:rPr>
              <w:t>Comment</w:t>
            </w:r>
          </w:p>
        </w:tc>
      </w:tr>
      <w:tr w:rsidR="007D27F3" w:rsidRPr="00613175" w14:paraId="5C944C33" w14:textId="77777777" w:rsidTr="007D27F3">
        <w:trPr>
          <w:cantSplit/>
          <w:jc w:val="center"/>
        </w:trPr>
        <w:tc>
          <w:tcPr>
            <w:tcW w:w="718" w:type="dxa"/>
            <w:tcBorders>
              <w:top w:val="nil"/>
              <w:left w:val="single" w:sz="4" w:space="0" w:color="auto"/>
              <w:bottom w:val="single" w:sz="4" w:space="0" w:color="auto"/>
              <w:right w:val="single" w:sz="4" w:space="0" w:color="auto"/>
            </w:tcBorders>
          </w:tcPr>
          <w:p w14:paraId="660C794B" w14:textId="77777777" w:rsidR="007D27F3" w:rsidRPr="00613175" w:rsidRDefault="007D27F3">
            <w:pPr>
              <w:pStyle w:val="TAH"/>
              <w:rPr>
                <w:snapToGrid w:val="0"/>
              </w:rPr>
            </w:pPr>
          </w:p>
        </w:tc>
        <w:tc>
          <w:tcPr>
            <w:tcW w:w="627" w:type="dxa"/>
            <w:tcBorders>
              <w:top w:val="single" w:sz="4" w:space="0" w:color="auto"/>
              <w:left w:val="single" w:sz="4" w:space="0" w:color="auto"/>
              <w:bottom w:val="single" w:sz="4" w:space="0" w:color="auto"/>
              <w:right w:val="single" w:sz="4" w:space="0" w:color="auto"/>
            </w:tcBorders>
            <w:hideMark/>
          </w:tcPr>
          <w:p w14:paraId="079614EE" w14:textId="77777777" w:rsidR="007D27F3" w:rsidRPr="00613175" w:rsidRDefault="007D27F3">
            <w:pPr>
              <w:pStyle w:val="TAH"/>
              <w:rPr>
                <w:snapToGrid w:val="0"/>
              </w:rPr>
            </w:pPr>
            <w:r w:rsidRPr="00613175">
              <w:rPr>
                <w:snapToGrid w:val="0"/>
              </w:rPr>
              <w:t>UE</w:t>
            </w:r>
          </w:p>
        </w:tc>
        <w:tc>
          <w:tcPr>
            <w:tcW w:w="627" w:type="dxa"/>
            <w:tcBorders>
              <w:top w:val="single" w:sz="4" w:space="0" w:color="auto"/>
              <w:left w:val="single" w:sz="4" w:space="0" w:color="auto"/>
              <w:bottom w:val="single" w:sz="4" w:space="0" w:color="auto"/>
              <w:right w:val="single" w:sz="4" w:space="0" w:color="auto"/>
            </w:tcBorders>
            <w:hideMark/>
          </w:tcPr>
          <w:p w14:paraId="23ADAA68" w14:textId="77777777" w:rsidR="007D27F3" w:rsidRPr="00613175" w:rsidRDefault="007D27F3">
            <w:pPr>
              <w:pStyle w:val="TAH"/>
              <w:rPr>
                <w:snapToGrid w:val="0"/>
              </w:rPr>
            </w:pPr>
            <w:r w:rsidRPr="00613175">
              <w:rPr>
                <w:snapToGrid w:val="0"/>
              </w:rPr>
              <w:t>SS</w:t>
            </w:r>
          </w:p>
        </w:tc>
        <w:tc>
          <w:tcPr>
            <w:tcW w:w="3402" w:type="dxa"/>
            <w:tcBorders>
              <w:top w:val="nil"/>
              <w:left w:val="single" w:sz="4" w:space="0" w:color="auto"/>
              <w:bottom w:val="single" w:sz="4" w:space="0" w:color="auto"/>
              <w:right w:val="single" w:sz="4" w:space="0" w:color="auto"/>
            </w:tcBorders>
          </w:tcPr>
          <w:p w14:paraId="586F173F" w14:textId="77777777" w:rsidR="007D27F3" w:rsidRPr="00613175" w:rsidRDefault="007D27F3">
            <w:pPr>
              <w:pStyle w:val="TAH"/>
              <w:rPr>
                <w:snapToGrid w:val="0"/>
              </w:rPr>
            </w:pPr>
          </w:p>
        </w:tc>
        <w:tc>
          <w:tcPr>
            <w:tcW w:w="4265" w:type="dxa"/>
            <w:tcBorders>
              <w:top w:val="nil"/>
              <w:left w:val="single" w:sz="4" w:space="0" w:color="auto"/>
              <w:bottom w:val="single" w:sz="4" w:space="0" w:color="auto"/>
              <w:right w:val="single" w:sz="4" w:space="0" w:color="auto"/>
            </w:tcBorders>
          </w:tcPr>
          <w:p w14:paraId="38DB9FF5" w14:textId="77777777" w:rsidR="007D27F3" w:rsidRPr="00613175" w:rsidRDefault="007D27F3">
            <w:pPr>
              <w:pStyle w:val="TAH"/>
              <w:rPr>
                <w:snapToGrid w:val="0"/>
              </w:rPr>
            </w:pPr>
          </w:p>
        </w:tc>
      </w:tr>
      <w:tr w:rsidR="007D27F3" w:rsidRPr="00613175" w14:paraId="7C518B97"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403C2455" w14:textId="77777777" w:rsidR="007D27F3" w:rsidRPr="00613175" w:rsidRDefault="007D27F3">
            <w:pPr>
              <w:pStyle w:val="TAC"/>
              <w:rPr>
                <w:snapToGrid w:val="0"/>
              </w:rPr>
            </w:pPr>
            <w:r w:rsidRPr="00613175">
              <w:rPr>
                <w:snapToGrid w:val="0"/>
              </w:rPr>
              <w:t>1</w:t>
            </w:r>
          </w:p>
        </w:tc>
        <w:tc>
          <w:tcPr>
            <w:tcW w:w="1254" w:type="dxa"/>
            <w:gridSpan w:val="2"/>
            <w:tcBorders>
              <w:top w:val="single" w:sz="4" w:space="0" w:color="auto"/>
              <w:left w:val="single" w:sz="4" w:space="0" w:color="auto"/>
              <w:bottom w:val="single" w:sz="4" w:space="0" w:color="auto"/>
              <w:right w:val="single" w:sz="4" w:space="0" w:color="auto"/>
            </w:tcBorders>
            <w:hideMark/>
          </w:tcPr>
          <w:p w14:paraId="5E4AA89E" w14:textId="77777777" w:rsidR="007D27F3" w:rsidRPr="00613175" w:rsidRDefault="007D27F3">
            <w:pPr>
              <w:pStyle w:val="TAC"/>
              <w:rPr>
                <w:snapToGrid w:val="0"/>
              </w:rPr>
            </w:pPr>
            <w:r w:rsidRPr="00613175">
              <w:rPr>
                <w:snapToGrid w:val="0"/>
              </w:rPr>
              <w:t>-&gt;</w:t>
            </w:r>
          </w:p>
        </w:tc>
        <w:tc>
          <w:tcPr>
            <w:tcW w:w="3402" w:type="dxa"/>
            <w:tcBorders>
              <w:top w:val="single" w:sz="4" w:space="0" w:color="auto"/>
              <w:left w:val="single" w:sz="4" w:space="0" w:color="auto"/>
              <w:bottom w:val="single" w:sz="4" w:space="0" w:color="auto"/>
              <w:right w:val="single" w:sz="4" w:space="0" w:color="auto"/>
            </w:tcBorders>
            <w:hideMark/>
          </w:tcPr>
          <w:p w14:paraId="7133AA22" w14:textId="77777777" w:rsidR="007D27F3" w:rsidRPr="00613175" w:rsidRDefault="007D27F3">
            <w:pPr>
              <w:pStyle w:val="TAL"/>
              <w:rPr>
                <w:snapToGrid w:val="0"/>
              </w:rPr>
            </w:pPr>
            <w:r w:rsidRPr="00613175">
              <w:rPr>
                <w:snapToGrid w:val="0"/>
              </w:rPr>
              <w:t>REFER</w:t>
            </w:r>
          </w:p>
        </w:tc>
        <w:tc>
          <w:tcPr>
            <w:tcW w:w="4265" w:type="dxa"/>
            <w:tcBorders>
              <w:top w:val="single" w:sz="4" w:space="0" w:color="auto"/>
              <w:left w:val="single" w:sz="4" w:space="0" w:color="auto"/>
              <w:bottom w:val="single" w:sz="4" w:space="0" w:color="auto"/>
              <w:right w:val="single" w:sz="4" w:space="0" w:color="auto"/>
            </w:tcBorders>
            <w:hideMark/>
          </w:tcPr>
          <w:p w14:paraId="6612DA67" w14:textId="77777777" w:rsidR="007D27F3" w:rsidRPr="00613175" w:rsidRDefault="007D27F3">
            <w:pPr>
              <w:pStyle w:val="TAL"/>
              <w:rPr>
                <w:snapToGrid w:val="0"/>
              </w:rPr>
            </w:pPr>
            <w:r w:rsidRPr="00613175">
              <w:rPr>
                <w:snapToGrid w:val="0"/>
              </w:rPr>
              <w:t>UE sends REFER to SS referring to the conference</w:t>
            </w:r>
          </w:p>
        </w:tc>
      </w:tr>
      <w:tr w:rsidR="007D27F3" w:rsidRPr="00613175" w14:paraId="7B4082B5"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5F650874" w14:textId="77777777" w:rsidR="007D27F3" w:rsidRPr="00613175" w:rsidRDefault="007D27F3">
            <w:pPr>
              <w:pStyle w:val="TAC"/>
              <w:rPr>
                <w:snapToGrid w:val="0"/>
              </w:rPr>
            </w:pPr>
            <w:r w:rsidRPr="00613175">
              <w:rPr>
                <w:snapToGrid w:val="0"/>
              </w:rPr>
              <w:t>2</w:t>
            </w:r>
          </w:p>
        </w:tc>
        <w:tc>
          <w:tcPr>
            <w:tcW w:w="1254" w:type="dxa"/>
            <w:gridSpan w:val="2"/>
            <w:tcBorders>
              <w:top w:val="single" w:sz="4" w:space="0" w:color="auto"/>
              <w:left w:val="single" w:sz="4" w:space="0" w:color="auto"/>
              <w:bottom w:val="single" w:sz="4" w:space="0" w:color="auto"/>
              <w:right w:val="single" w:sz="4" w:space="0" w:color="auto"/>
            </w:tcBorders>
            <w:hideMark/>
          </w:tcPr>
          <w:p w14:paraId="420239DC" w14:textId="77777777" w:rsidR="007D27F3" w:rsidRPr="00613175" w:rsidRDefault="007D27F3">
            <w:pPr>
              <w:pStyle w:val="TAC"/>
              <w:rPr>
                <w:snapToGrid w:val="0"/>
              </w:rPr>
            </w:pPr>
            <w:r w:rsidRPr="00613175">
              <w:rPr>
                <w:snapToGrid w:val="0"/>
              </w:rPr>
              <w:t>&lt;-</w:t>
            </w:r>
          </w:p>
        </w:tc>
        <w:tc>
          <w:tcPr>
            <w:tcW w:w="3402" w:type="dxa"/>
            <w:tcBorders>
              <w:top w:val="single" w:sz="4" w:space="0" w:color="auto"/>
              <w:left w:val="single" w:sz="4" w:space="0" w:color="auto"/>
              <w:bottom w:val="single" w:sz="4" w:space="0" w:color="auto"/>
              <w:right w:val="single" w:sz="4" w:space="0" w:color="auto"/>
            </w:tcBorders>
            <w:hideMark/>
          </w:tcPr>
          <w:p w14:paraId="6A728017" w14:textId="77777777" w:rsidR="007D27F3" w:rsidRPr="00613175" w:rsidRDefault="007D27F3">
            <w:pPr>
              <w:pStyle w:val="TAL"/>
              <w:rPr>
                <w:snapToGrid w:val="0"/>
              </w:rPr>
            </w:pPr>
            <w:r w:rsidRPr="00613175">
              <w:rPr>
                <w:snapToGrid w:val="0"/>
              </w:rPr>
              <w:t>202 Accepted</w:t>
            </w:r>
          </w:p>
        </w:tc>
        <w:tc>
          <w:tcPr>
            <w:tcW w:w="4265" w:type="dxa"/>
            <w:tcBorders>
              <w:top w:val="single" w:sz="4" w:space="0" w:color="auto"/>
              <w:left w:val="single" w:sz="4" w:space="0" w:color="auto"/>
              <w:bottom w:val="single" w:sz="4" w:space="0" w:color="auto"/>
              <w:right w:val="single" w:sz="4" w:space="0" w:color="auto"/>
            </w:tcBorders>
            <w:hideMark/>
          </w:tcPr>
          <w:p w14:paraId="45A8E406" w14:textId="77777777" w:rsidR="007D27F3" w:rsidRPr="00613175" w:rsidRDefault="007D27F3">
            <w:pPr>
              <w:pStyle w:val="TAL"/>
              <w:rPr>
                <w:snapToGrid w:val="0"/>
              </w:rPr>
            </w:pPr>
            <w:r w:rsidRPr="00613175">
              <w:rPr>
                <w:snapToGrid w:val="0"/>
              </w:rPr>
              <w:t>The SS responds with a 202 final response</w:t>
            </w:r>
          </w:p>
        </w:tc>
      </w:tr>
      <w:tr w:rsidR="007D27F3" w:rsidRPr="00613175" w14:paraId="628B047D"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74E3535C" w14:textId="77777777" w:rsidR="007D27F3" w:rsidRPr="00613175" w:rsidRDefault="007D27F3">
            <w:pPr>
              <w:pStyle w:val="TAC"/>
              <w:rPr>
                <w:snapToGrid w:val="0"/>
              </w:rPr>
            </w:pPr>
            <w:r w:rsidRPr="00613175">
              <w:rPr>
                <w:snapToGrid w:val="0"/>
              </w:rPr>
              <w:t>3</w:t>
            </w:r>
          </w:p>
        </w:tc>
        <w:tc>
          <w:tcPr>
            <w:tcW w:w="1254" w:type="dxa"/>
            <w:gridSpan w:val="2"/>
            <w:tcBorders>
              <w:top w:val="single" w:sz="4" w:space="0" w:color="auto"/>
              <w:left w:val="single" w:sz="4" w:space="0" w:color="auto"/>
              <w:bottom w:val="single" w:sz="4" w:space="0" w:color="auto"/>
              <w:right w:val="single" w:sz="4" w:space="0" w:color="auto"/>
            </w:tcBorders>
            <w:hideMark/>
          </w:tcPr>
          <w:p w14:paraId="5001E921" w14:textId="77777777" w:rsidR="007D27F3" w:rsidRPr="00613175" w:rsidRDefault="007D27F3">
            <w:pPr>
              <w:pStyle w:val="TAC"/>
              <w:rPr>
                <w:snapToGrid w:val="0"/>
              </w:rPr>
            </w:pPr>
            <w:r w:rsidRPr="00613175">
              <w:rPr>
                <w:snapToGrid w:val="0"/>
              </w:rPr>
              <w:t>&lt;-</w:t>
            </w:r>
          </w:p>
        </w:tc>
        <w:tc>
          <w:tcPr>
            <w:tcW w:w="3402" w:type="dxa"/>
            <w:tcBorders>
              <w:top w:val="single" w:sz="4" w:space="0" w:color="auto"/>
              <w:left w:val="single" w:sz="4" w:space="0" w:color="auto"/>
              <w:bottom w:val="single" w:sz="4" w:space="0" w:color="auto"/>
              <w:right w:val="single" w:sz="4" w:space="0" w:color="auto"/>
            </w:tcBorders>
            <w:hideMark/>
          </w:tcPr>
          <w:p w14:paraId="745988CD" w14:textId="77777777" w:rsidR="007D27F3" w:rsidRPr="00613175" w:rsidRDefault="007D27F3">
            <w:pPr>
              <w:pStyle w:val="TAL"/>
              <w:rPr>
                <w:snapToGrid w:val="0"/>
              </w:rPr>
            </w:pPr>
            <w:r w:rsidRPr="00613175">
              <w:rPr>
                <w:snapToGrid w:val="0"/>
              </w:rPr>
              <w:t>NOTIFY</w:t>
            </w:r>
          </w:p>
        </w:tc>
        <w:tc>
          <w:tcPr>
            <w:tcW w:w="4265" w:type="dxa"/>
            <w:tcBorders>
              <w:top w:val="single" w:sz="4" w:space="0" w:color="auto"/>
              <w:left w:val="single" w:sz="4" w:space="0" w:color="auto"/>
              <w:bottom w:val="single" w:sz="4" w:space="0" w:color="auto"/>
              <w:right w:val="single" w:sz="4" w:space="0" w:color="auto"/>
            </w:tcBorders>
            <w:hideMark/>
          </w:tcPr>
          <w:p w14:paraId="29E21D4E" w14:textId="77777777" w:rsidR="007D27F3" w:rsidRPr="00613175" w:rsidRDefault="007D27F3">
            <w:pPr>
              <w:pStyle w:val="TAL"/>
              <w:rPr>
                <w:snapToGrid w:val="0"/>
              </w:rPr>
            </w:pPr>
            <w:r w:rsidRPr="00613175">
              <w:rPr>
                <w:snapToGrid w:val="0"/>
              </w:rPr>
              <w:t>The SS sends initial NOTIFY for the implicit subscription created by the REFER request</w:t>
            </w:r>
          </w:p>
        </w:tc>
      </w:tr>
      <w:tr w:rsidR="007D27F3" w:rsidRPr="00613175" w14:paraId="417C8801"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0A38105F" w14:textId="77777777" w:rsidR="007D27F3" w:rsidRPr="00613175" w:rsidRDefault="007D27F3">
            <w:pPr>
              <w:pStyle w:val="TAC"/>
              <w:rPr>
                <w:snapToGrid w:val="0"/>
              </w:rPr>
            </w:pPr>
            <w:r w:rsidRPr="00613175">
              <w:rPr>
                <w:snapToGrid w:val="0"/>
              </w:rPr>
              <w:t>4</w:t>
            </w:r>
          </w:p>
        </w:tc>
        <w:tc>
          <w:tcPr>
            <w:tcW w:w="1254" w:type="dxa"/>
            <w:gridSpan w:val="2"/>
            <w:tcBorders>
              <w:top w:val="single" w:sz="4" w:space="0" w:color="auto"/>
              <w:left w:val="single" w:sz="4" w:space="0" w:color="auto"/>
              <w:bottom w:val="single" w:sz="4" w:space="0" w:color="auto"/>
              <w:right w:val="single" w:sz="4" w:space="0" w:color="auto"/>
            </w:tcBorders>
            <w:hideMark/>
          </w:tcPr>
          <w:p w14:paraId="23D8C1A3" w14:textId="77777777" w:rsidR="007D27F3" w:rsidRPr="00613175" w:rsidRDefault="007D27F3">
            <w:pPr>
              <w:pStyle w:val="TAC"/>
              <w:rPr>
                <w:snapToGrid w:val="0"/>
              </w:rPr>
            </w:pPr>
            <w:r w:rsidRPr="00613175">
              <w:rPr>
                <w:snapToGrid w:val="0"/>
              </w:rPr>
              <w:t>-&gt;</w:t>
            </w:r>
          </w:p>
        </w:tc>
        <w:tc>
          <w:tcPr>
            <w:tcW w:w="3402" w:type="dxa"/>
            <w:tcBorders>
              <w:top w:val="single" w:sz="4" w:space="0" w:color="auto"/>
              <w:left w:val="single" w:sz="4" w:space="0" w:color="auto"/>
              <w:bottom w:val="single" w:sz="4" w:space="0" w:color="auto"/>
              <w:right w:val="single" w:sz="4" w:space="0" w:color="auto"/>
            </w:tcBorders>
            <w:hideMark/>
          </w:tcPr>
          <w:p w14:paraId="4D895BBC" w14:textId="77777777" w:rsidR="007D27F3" w:rsidRPr="00613175" w:rsidRDefault="007D27F3">
            <w:pPr>
              <w:pStyle w:val="TAL"/>
              <w:rPr>
                <w:snapToGrid w:val="0"/>
              </w:rPr>
            </w:pPr>
            <w:r w:rsidRPr="00613175">
              <w:rPr>
                <w:snapToGrid w:val="0"/>
              </w:rPr>
              <w:t>200 OK</w:t>
            </w:r>
          </w:p>
        </w:tc>
        <w:tc>
          <w:tcPr>
            <w:tcW w:w="4265" w:type="dxa"/>
            <w:tcBorders>
              <w:top w:val="single" w:sz="4" w:space="0" w:color="auto"/>
              <w:left w:val="single" w:sz="4" w:space="0" w:color="auto"/>
              <w:bottom w:val="single" w:sz="4" w:space="0" w:color="auto"/>
              <w:right w:val="single" w:sz="4" w:space="0" w:color="auto"/>
            </w:tcBorders>
            <w:hideMark/>
          </w:tcPr>
          <w:p w14:paraId="29912D1D" w14:textId="77777777" w:rsidR="007D27F3" w:rsidRPr="00613175" w:rsidRDefault="007D27F3">
            <w:pPr>
              <w:pStyle w:val="TAL"/>
              <w:rPr>
                <w:snapToGrid w:val="0"/>
              </w:rPr>
            </w:pPr>
            <w:r w:rsidRPr="00613175">
              <w:rPr>
                <w:snapToGrid w:val="0"/>
              </w:rPr>
              <w:t>The UE responds the NOTIFY with 200 OK</w:t>
            </w:r>
          </w:p>
        </w:tc>
      </w:tr>
      <w:tr w:rsidR="007D27F3" w:rsidRPr="00613175" w14:paraId="5549BA17"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617A595D" w14:textId="77777777" w:rsidR="007D27F3" w:rsidRPr="00613175" w:rsidRDefault="007D27F3">
            <w:pPr>
              <w:pStyle w:val="TAC"/>
              <w:rPr>
                <w:snapToGrid w:val="0"/>
              </w:rPr>
            </w:pPr>
            <w:r w:rsidRPr="00613175">
              <w:rPr>
                <w:snapToGrid w:val="0"/>
              </w:rPr>
              <w:t>5</w:t>
            </w:r>
          </w:p>
        </w:tc>
        <w:tc>
          <w:tcPr>
            <w:tcW w:w="1254" w:type="dxa"/>
            <w:gridSpan w:val="2"/>
            <w:tcBorders>
              <w:top w:val="single" w:sz="4" w:space="0" w:color="auto"/>
              <w:left w:val="single" w:sz="4" w:space="0" w:color="auto"/>
              <w:bottom w:val="single" w:sz="4" w:space="0" w:color="auto"/>
              <w:right w:val="single" w:sz="4" w:space="0" w:color="auto"/>
            </w:tcBorders>
            <w:hideMark/>
          </w:tcPr>
          <w:p w14:paraId="2DC33E2C" w14:textId="77777777" w:rsidR="007D27F3" w:rsidRPr="00613175" w:rsidRDefault="007D27F3">
            <w:pPr>
              <w:pStyle w:val="TAC"/>
              <w:rPr>
                <w:snapToGrid w:val="0"/>
              </w:rPr>
            </w:pPr>
            <w:r w:rsidRPr="00613175">
              <w:rPr>
                <w:snapToGrid w:val="0"/>
              </w:rPr>
              <w:t>&lt;-</w:t>
            </w:r>
          </w:p>
        </w:tc>
        <w:tc>
          <w:tcPr>
            <w:tcW w:w="3402" w:type="dxa"/>
            <w:tcBorders>
              <w:top w:val="single" w:sz="4" w:space="0" w:color="auto"/>
              <w:left w:val="single" w:sz="4" w:space="0" w:color="auto"/>
              <w:bottom w:val="single" w:sz="4" w:space="0" w:color="auto"/>
              <w:right w:val="single" w:sz="4" w:space="0" w:color="auto"/>
            </w:tcBorders>
            <w:hideMark/>
          </w:tcPr>
          <w:p w14:paraId="3634DB5A" w14:textId="77777777" w:rsidR="007D27F3" w:rsidRPr="00613175" w:rsidRDefault="007D27F3">
            <w:pPr>
              <w:pStyle w:val="TAL"/>
              <w:rPr>
                <w:snapToGrid w:val="0"/>
              </w:rPr>
            </w:pPr>
            <w:r w:rsidRPr="00613175">
              <w:rPr>
                <w:snapToGrid w:val="0"/>
              </w:rPr>
              <w:t>NOTIFY</w:t>
            </w:r>
          </w:p>
        </w:tc>
        <w:tc>
          <w:tcPr>
            <w:tcW w:w="4265" w:type="dxa"/>
            <w:tcBorders>
              <w:top w:val="single" w:sz="4" w:space="0" w:color="auto"/>
              <w:left w:val="single" w:sz="4" w:space="0" w:color="auto"/>
              <w:bottom w:val="single" w:sz="4" w:space="0" w:color="auto"/>
              <w:right w:val="single" w:sz="4" w:space="0" w:color="auto"/>
            </w:tcBorders>
            <w:hideMark/>
          </w:tcPr>
          <w:p w14:paraId="24CFDC78" w14:textId="77777777" w:rsidR="007D27F3" w:rsidRPr="00613175" w:rsidRDefault="007D27F3">
            <w:pPr>
              <w:pStyle w:val="TAL"/>
              <w:rPr>
                <w:snapToGrid w:val="0"/>
              </w:rPr>
            </w:pPr>
            <w:r w:rsidRPr="00613175">
              <w:rPr>
                <w:snapToGrid w:val="0"/>
              </w:rPr>
              <w:t>The SS sends a NOTIFY related to REFER request to confirm that the invited user was able to join the conference</w:t>
            </w:r>
          </w:p>
        </w:tc>
      </w:tr>
      <w:tr w:rsidR="007D27F3" w:rsidRPr="00613175" w14:paraId="6DFDF002"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0874DDAC" w14:textId="77777777" w:rsidR="007D27F3" w:rsidRPr="00613175" w:rsidRDefault="007D27F3">
            <w:pPr>
              <w:pStyle w:val="TAC"/>
              <w:rPr>
                <w:snapToGrid w:val="0"/>
              </w:rPr>
            </w:pPr>
            <w:r w:rsidRPr="00613175">
              <w:rPr>
                <w:snapToGrid w:val="0"/>
              </w:rPr>
              <w:t>6</w:t>
            </w:r>
          </w:p>
        </w:tc>
        <w:tc>
          <w:tcPr>
            <w:tcW w:w="1254" w:type="dxa"/>
            <w:gridSpan w:val="2"/>
            <w:tcBorders>
              <w:top w:val="single" w:sz="4" w:space="0" w:color="auto"/>
              <w:left w:val="single" w:sz="4" w:space="0" w:color="auto"/>
              <w:bottom w:val="single" w:sz="4" w:space="0" w:color="auto"/>
              <w:right w:val="single" w:sz="4" w:space="0" w:color="auto"/>
            </w:tcBorders>
            <w:hideMark/>
          </w:tcPr>
          <w:p w14:paraId="0668D6BF" w14:textId="77777777" w:rsidR="007D27F3" w:rsidRPr="00613175" w:rsidRDefault="007D27F3">
            <w:pPr>
              <w:pStyle w:val="TAC"/>
              <w:rPr>
                <w:snapToGrid w:val="0"/>
              </w:rPr>
            </w:pPr>
            <w:r w:rsidRPr="00613175">
              <w:rPr>
                <w:snapToGrid w:val="0"/>
              </w:rPr>
              <w:t>-&gt;</w:t>
            </w:r>
          </w:p>
        </w:tc>
        <w:tc>
          <w:tcPr>
            <w:tcW w:w="3402" w:type="dxa"/>
            <w:tcBorders>
              <w:top w:val="single" w:sz="4" w:space="0" w:color="auto"/>
              <w:left w:val="single" w:sz="4" w:space="0" w:color="auto"/>
              <w:bottom w:val="single" w:sz="4" w:space="0" w:color="auto"/>
              <w:right w:val="single" w:sz="4" w:space="0" w:color="auto"/>
            </w:tcBorders>
            <w:hideMark/>
          </w:tcPr>
          <w:p w14:paraId="7F0306E5" w14:textId="77777777" w:rsidR="007D27F3" w:rsidRPr="00613175" w:rsidRDefault="007D27F3">
            <w:pPr>
              <w:pStyle w:val="TAL"/>
              <w:rPr>
                <w:snapToGrid w:val="0"/>
              </w:rPr>
            </w:pPr>
            <w:r w:rsidRPr="00613175">
              <w:rPr>
                <w:snapToGrid w:val="0"/>
              </w:rPr>
              <w:t>200 OK</w:t>
            </w:r>
          </w:p>
        </w:tc>
        <w:tc>
          <w:tcPr>
            <w:tcW w:w="4265" w:type="dxa"/>
            <w:tcBorders>
              <w:top w:val="single" w:sz="4" w:space="0" w:color="auto"/>
              <w:left w:val="single" w:sz="4" w:space="0" w:color="auto"/>
              <w:bottom w:val="single" w:sz="4" w:space="0" w:color="auto"/>
              <w:right w:val="single" w:sz="4" w:space="0" w:color="auto"/>
            </w:tcBorders>
            <w:hideMark/>
          </w:tcPr>
          <w:p w14:paraId="322C7129" w14:textId="77777777" w:rsidR="007D27F3" w:rsidRPr="00613175" w:rsidRDefault="007D27F3">
            <w:pPr>
              <w:pStyle w:val="TAL"/>
              <w:rPr>
                <w:snapToGrid w:val="0"/>
              </w:rPr>
            </w:pPr>
            <w:r w:rsidRPr="00613175">
              <w:rPr>
                <w:snapToGrid w:val="0"/>
              </w:rPr>
              <w:t>The UE responds the NOTIFY with 200 OK</w:t>
            </w:r>
          </w:p>
        </w:tc>
      </w:tr>
      <w:tr w:rsidR="007D27F3" w:rsidRPr="00613175" w14:paraId="54262EAB"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41ED6CD2" w14:textId="77777777" w:rsidR="007D27F3" w:rsidRPr="00613175" w:rsidRDefault="007D27F3">
            <w:pPr>
              <w:pStyle w:val="TAC"/>
              <w:rPr>
                <w:snapToGrid w:val="0"/>
              </w:rPr>
            </w:pPr>
            <w:r w:rsidRPr="00613175">
              <w:rPr>
                <w:snapToGrid w:val="0"/>
              </w:rPr>
              <w:t>7</w:t>
            </w:r>
          </w:p>
        </w:tc>
        <w:tc>
          <w:tcPr>
            <w:tcW w:w="1254" w:type="dxa"/>
            <w:gridSpan w:val="2"/>
            <w:tcBorders>
              <w:top w:val="single" w:sz="4" w:space="0" w:color="auto"/>
              <w:left w:val="single" w:sz="4" w:space="0" w:color="auto"/>
              <w:bottom w:val="single" w:sz="4" w:space="0" w:color="auto"/>
              <w:right w:val="single" w:sz="4" w:space="0" w:color="auto"/>
            </w:tcBorders>
            <w:hideMark/>
          </w:tcPr>
          <w:p w14:paraId="4C7483F0" w14:textId="77777777" w:rsidR="007D27F3" w:rsidRPr="00613175" w:rsidRDefault="007D27F3">
            <w:pPr>
              <w:pStyle w:val="TAC"/>
              <w:rPr>
                <w:snapToGrid w:val="0"/>
              </w:rPr>
            </w:pPr>
            <w:r w:rsidRPr="00613175">
              <w:rPr>
                <w:snapToGrid w:val="0"/>
              </w:rPr>
              <w:t>&lt;-</w:t>
            </w:r>
          </w:p>
        </w:tc>
        <w:tc>
          <w:tcPr>
            <w:tcW w:w="3402" w:type="dxa"/>
            <w:tcBorders>
              <w:top w:val="single" w:sz="4" w:space="0" w:color="auto"/>
              <w:left w:val="single" w:sz="4" w:space="0" w:color="auto"/>
              <w:bottom w:val="single" w:sz="4" w:space="0" w:color="auto"/>
              <w:right w:val="single" w:sz="4" w:space="0" w:color="auto"/>
            </w:tcBorders>
            <w:hideMark/>
          </w:tcPr>
          <w:p w14:paraId="2CF66B40" w14:textId="77777777" w:rsidR="007D27F3" w:rsidRPr="00613175" w:rsidRDefault="007D27F3">
            <w:pPr>
              <w:pStyle w:val="TAL"/>
              <w:rPr>
                <w:snapToGrid w:val="0"/>
              </w:rPr>
            </w:pPr>
            <w:r w:rsidRPr="00613175">
              <w:rPr>
                <w:snapToGrid w:val="0"/>
              </w:rPr>
              <w:t>NOTIFY</w:t>
            </w:r>
          </w:p>
        </w:tc>
        <w:tc>
          <w:tcPr>
            <w:tcW w:w="4265" w:type="dxa"/>
            <w:tcBorders>
              <w:top w:val="single" w:sz="4" w:space="0" w:color="auto"/>
              <w:left w:val="single" w:sz="4" w:space="0" w:color="auto"/>
              <w:bottom w:val="single" w:sz="4" w:space="0" w:color="auto"/>
              <w:right w:val="single" w:sz="4" w:space="0" w:color="auto"/>
            </w:tcBorders>
            <w:hideMark/>
          </w:tcPr>
          <w:p w14:paraId="047D40A8" w14:textId="77777777" w:rsidR="007D27F3" w:rsidRPr="00613175" w:rsidRDefault="007D27F3">
            <w:pPr>
              <w:pStyle w:val="TAL"/>
              <w:rPr>
                <w:snapToGrid w:val="0"/>
              </w:rPr>
            </w:pPr>
            <w:r w:rsidRPr="00613175">
              <w:rPr>
                <w:snapToGrid w:val="0"/>
              </w:rPr>
              <w:t>Conditional: If the UE has subscribed the conference event package, the SS sends a NOTIFY for conference event package to inform that the invited user was able to join the conference</w:t>
            </w:r>
          </w:p>
        </w:tc>
      </w:tr>
      <w:tr w:rsidR="007D27F3" w:rsidRPr="00613175" w14:paraId="5262EAAC" w14:textId="77777777" w:rsidTr="007D27F3">
        <w:trPr>
          <w:cantSplit/>
          <w:jc w:val="center"/>
        </w:trPr>
        <w:tc>
          <w:tcPr>
            <w:tcW w:w="718" w:type="dxa"/>
            <w:tcBorders>
              <w:top w:val="single" w:sz="4" w:space="0" w:color="auto"/>
              <w:left w:val="single" w:sz="4" w:space="0" w:color="auto"/>
              <w:bottom w:val="single" w:sz="4" w:space="0" w:color="auto"/>
              <w:right w:val="single" w:sz="4" w:space="0" w:color="auto"/>
            </w:tcBorders>
            <w:hideMark/>
          </w:tcPr>
          <w:p w14:paraId="57D93474" w14:textId="77777777" w:rsidR="007D27F3" w:rsidRPr="00613175" w:rsidRDefault="007D27F3">
            <w:pPr>
              <w:pStyle w:val="TAC"/>
              <w:rPr>
                <w:snapToGrid w:val="0"/>
              </w:rPr>
            </w:pPr>
            <w:r w:rsidRPr="00613175">
              <w:rPr>
                <w:snapToGrid w:val="0"/>
              </w:rPr>
              <w:t>8</w:t>
            </w:r>
          </w:p>
        </w:tc>
        <w:tc>
          <w:tcPr>
            <w:tcW w:w="1254" w:type="dxa"/>
            <w:gridSpan w:val="2"/>
            <w:tcBorders>
              <w:top w:val="single" w:sz="4" w:space="0" w:color="auto"/>
              <w:left w:val="single" w:sz="4" w:space="0" w:color="auto"/>
              <w:bottom w:val="single" w:sz="4" w:space="0" w:color="auto"/>
              <w:right w:val="single" w:sz="4" w:space="0" w:color="auto"/>
            </w:tcBorders>
            <w:hideMark/>
          </w:tcPr>
          <w:p w14:paraId="42BE3A48" w14:textId="77777777" w:rsidR="007D27F3" w:rsidRPr="00613175" w:rsidRDefault="007D27F3">
            <w:pPr>
              <w:pStyle w:val="TAC"/>
              <w:rPr>
                <w:snapToGrid w:val="0"/>
              </w:rPr>
            </w:pPr>
            <w:r w:rsidRPr="00613175">
              <w:rPr>
                <w:snapToGrid w:val="0"/>
              </w:rPr>
              <w:t>-&gt;</w:t>
            </w:r>
          </w:p>
        </w:tc>
        <w:tc>
          <w:tcPr>
            <w:tcW w:w="3402" w:type="dxa"/>
            <w:tcBorders>
              <w:top w:val="single" w:sz="4" w:space="0" w:color="auto"/>
              <w:left w:val="single" w:sz="4" w:space="0" w:color="auto"/>
              <w:bottom w:val="single" w:sz="4" w:space="0" w:color="auto"/>
              <w:right w:val="single" w:sz="4" w:space="0" w:color="auto"/>
            </w:tcBorders>
            <w:hideMark/>
          </w:tcPr>
          <w:p w14:paraId="16CEA477" w14:textId="77777777" w:rsidR="007D27F3" w:rsidRPr="00613175" w:rsidRDefault="007D27F3">
            <w:pPr>
              <w:pStyle w:val="TAL"/>
              <w:rPr>
                <w:snapToGrid w:val="0"/>
              </w:rPr>
            </w:pPr>
            <w:r w:rsidRPr="00613175">
              <w:rPr>
                <w:snapToGrid w:val="0"/>
              </w:rPr>
              <w:t>200 OK</w:t>
            </w:r>
          </w:p>
        </w:tc>
        <w:tc>
          <w:tcPr>
            <w:tcW w:w="4265" w:type="dxa"/>
            <w:tcBorders>
              <w:top w:val="single" w:sz="4" w:space="0" w:color="auto"/>
              <w:left w:val="single" w:sz="4" w:space="0" w:color="auto"/>
              <w:bottom w:val="single" w:sz="4" w:space="0" w:color="auto"/>
              <w:right w:val="single" w:sz="4" w:space="0" w:color="auto"/>
            </w:tcBorders>
            <w:hideMark/>
          </w:tcPr>
          <w:p w14:paraId="10882793" w14:textId="77777777" w:rsidR="007D27F3" w:rsidRPr="00613175" w:rsidRDefault="007D27F3">
            <w:pPr>
              <w:pStyle w:val="TAL"/>
              <w:rPr>
                <w:snapToGrid w:val="0"/>
              </w:rPr>
            </w:pPr>
            <w:r w:rsidRPr="00613175">
              <w:rPr>
                <w:snapToGrid w:val="0"/>
              </w:rPr>
              <w:t>Conditional: The UE responds the NOTIFY with 200 OK</w:t>
            </w:r>
          </w:p>
        </w:tc>
      </w:tr>
    </w:tbl>
    <w:p w14:paraId="37D1B222" w14:textId="77777777" w:rsidR="007D27F3" w:rsidRPr="00613175" w:rsidRDefault="007D27F3" w:rsidP="007D27F3">
      <w:pPr>
        <w:rPr>
          <w:lang w:eastAsia="zh-CN"/>
        </w:rPr>
      </w:pPr>
    </w:p>
    <w:p w14:paraId="02ABA08A" w14:textId="77777777" w:rsidR="007D27F3" w:rsidRPr="00613175" w:rsidRDefault="007D27F3" w:rsidP="007D27F3">
      <w:pPr>
        <w:pStyle w:val="H6"/>
        <w:rPr>
          <w:lang w:eastAsia="en-US"/>
        </w:rPr>
      </w:pPr>
      <w:r w:rsidRPr="00613175">
        <w:t>Specific Message Contents</w:t>
      </w:r>
    </w:p>
    <w:p w14:paraId="0D3A8DFA" w14:textId="77777777" w:rsidR="007D27F3" w:rsidRPr="00613175" w:rsidRDefault="007D27F3" w:rsidP="007D27F3">
      <w:pPr>
        <w:pStyle w:val="H6"/>
        <w:rPr>
          <w:snapToGrid w:val="0"/>
        </w:rPr>
      </w:pPr>
      <w:r w:rsidRPr="00613175">
        <w:rPr>
          <w:snapToGrid w:val="0"/>
        </w:rPr>
        <w:t>REFER (Step 1)</w:t>
      </w:r>
    </w:p>
    <w:p w14:paraId="1A655A03" w14:textId="77777777" w:rsidR="007D27F3" w:rsidRPr="00613175" w:rsidRDefault="007D27F3" w:rsidP="007D27F3">
      <w:pPr>
        <w:keepNext/>
      </w:pPr>
      <w:r w:rsidRPr="00613175">
        <w:t>Use the default message “MO REFER” in Annex A.2.10 of TS 34.229-1[2], applying conditions A1 and A5, with the following exceptions:</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7663"/>
      </w:tblGrid>
      <w:tr w:rsidR="007D27F3" w:rsidRPr="00613175" w14:paraId="0F113E2A" w14:textId="77777777" w:rsidTr="007D27F3">
        <w:trPr>
          <w:cantSplit/>
          <w:trHeight w:val="255"/>
          <w:tblHeader/>
          <w:jc w:val="center"/>
        </w:trPr>
        <w:tc>
          <w:tcPr>
            <w:tcW w:w="1981" w:type="dxa"/>
            <w:tcBorders>
              <w:top w:val="single" w:sz="4" w:space="0" w:color="auto"/>
              <w:left w:val="single" w:sz="4" w:space="0" w:color="auto"/>
              <w:bottom w:val="single" w:sz="4" w:space="0" w:color="auto"/>
              <w:right w:val="single" w:sz="4" w:space="0" w:color="auto"/>
            </w:tcBorders>
            <w:hideMark/>
          </w:tcPr>
          <w:p w14:paraId="3D3AD350" w14:textId="77777777" w:rsidR="007D27F3" w:rsidRPr="00613175" w:rsidRDefault="007D27F3">
            <w:pPr>
              <w:pStyle w:val="TAH"/>
            </w:pPr>
            <w:r w:rsidRPr="00613175">
              <w:t>Header/param</w:t>
            </w:r>
          </w:p>
        </w:tc>
        <w:tc>
          <w:tcPr>
            <w:tcW w:w="7658" w:type="dxa"/>
            <w:tcBorders>
              <w:top w:val="single" w:sz="4" w:space="0" w:color="auto"/>
              <w:left w:val="single" w:sz="4" w:space="0" w:color="auto"/>
              <w:bottom w:val="single" w:sz="4" w:space="0" w:color="auto"/>
              <w:right w:val="single" w:sz="4" w:space="0" w:color="auto"/>
            </w:tcBorders>
            <w:hideMark/>
          </w:tcPr>
          <w:p w14:paraId="14C9716E" w14:textId="77777777" w:rsidR="007D27F3" w:rsidRPr="00613175" w:rsidRDefault="007D27F3">
            <w:pPr>
              <w:pStyle w:val="TAH"/>
            </w:pPr>
            <w:r w:rsidRPr="00613175">
              <w:t>Value/remark</w:t>
            </w:r>
          </w:p>
        </w:tc>
      </w:tr>
      <w:tr w:rsidR="007D27F3" w:rsidRPr="00613175" w14:paraId="74E61E73" w14:textId="77777777" w:rsidTr="007D27F3">
        <w:trPr>
          <w:cantSplit/>
          <w:trHeight w:val="255"/>
          <w:jc w:val="center"/>
        </w:trPr>
        <w:tc>
          <w:tcPr>
            <w:tcW w:w="1981" w:type="dxa"/>
            <w:tcBorders>
              <w:top w:val="single" w:sz="4" w:space="0" w:color="auto"/>
              <w:left w:val="single" w:sz="4" w:space="0" w:color="auto"/>
              <w:bottom w:val="single" w:sz="4" w:space="0" w:color="auto"/>
              <w:right w:val="single" w:sz="4" w:space="0" w:color="auto"/>
            </w:tcBorders>
            <w:hideMark/>
          </w:tcPr>
          <w:p w14:paraId="238A8363" w14:textId="77777777" w:rsidR="007D27F3" w:rsidRPr="00613175" w:rsidRDefault="007D27F3">
            <w:pPr>
              <w:pStyle w:val="TAL"/>
              <w:rPr>
                <w:b/>
              </w:rPr>
            </w:pPr>
            <w:r w:rsidRPr="00613175">
              <w:rPr>
                <w:b/>
              </w:rPr>
              <w:t>Request-URI</w:t>
            </w:r>
          </w:p>
        </w:tc>
        <w:tc>
          <w:tcPr>
            <w:tcW w:w="7658" w:type="dxa"/>
            <w:tcBorders>
              <w:top w:val="single" w:sz="4" w:space="0" w:color="auto"/>
              <w:left w:val="single" w:sz="4" w:space="0" w:color="auto"/>
              <w:bottom w:val="single" w:sz="4" w:space="0" w:color="auto"/>
              <w:right w:val="single" w:sz="4" w:space="0" w:color="auto"/>
            </w:tcBorders>
            <w:hideMark/>
          </w:tcPr>
          <w:p w14:paraId="13DF344D" w14:textId="77777777" w:rsidR="007D27F3" w:rsidRPr="00613175" w:rsidRDefault="007D27F3">
            <w:pPr>
              <w:pStyle w:val="TAL"/>
            </w:pPr>
            <w:r w:rsidRPr="00613175">
              <w:rPr>
                <w:i/>
              </w:rPr>
              <w:t>sip:final@conf-factory.</w:t>
            </w:r>
            <w:r w:rsidRPr="00613175">
              <w:t xml:space="preserve"> appended with px_IMS_HomeDomainName</w:t>
            </w:r>
          </w:p>
        </w:tc>
      </w:tr>
      <w:tr w:rsidR="007D27F3" w:rsidRPr="00613175" w14:paraId="44C938D1" w14:textId="77777777" w:rsidTr="007D27F3">
        <w:trPr>
          <w:cantSplit/>
          <w:trHeight w:val="255"/>
          <w:jc w:val="center"/>
        </w:trPr>
        <w:tc>
          <w:tcPr>
            <w:tcW w:w="1981" w:type="dxa"/>
            <w:tcBorders>
              <w:top w:val="single" w:sz="4" w:space="0" w:color="auto"/>
              <w:left w:val="single" w:sz="4" w:space="0" w:color="auto"/>
              <w:bottom w:val="nil"/>
              <w:right w:val="single" w:sz="4" w:space="0" w:color="auto"/>
            </w:tcBorders>
            <w:hideMark/>
          </w:tcPr>
          <w:p w14:paraId="3B2B0F9F" w14:textId="77777777" w:rsidR="007D27F3" w:rsidRPr="00613175" w:rsidRDefault="007D27F3">
            <w:pPr>
              <w:pStyle w:val="TAL"/>
              <w:rPr>
                <w:b/>
              </w:rPr>
            </w:pPr>
            <w:r w:rsidRPr="00613175">
              <w:rPr>
                <w:b/>
              </w:rPr>
              <w:t>Refer-To</w:t>
            </w:r>
          </w:p>
          <w:p w14:paraId="7E032BB0" w14:textId="77777777" w:rsidR="007D27F3" w:rsidRPr="00613175" w:rsidRDefault="007D27F3">
            <w:pPr>
              <w:pStyle w:val="TAL"/>
            </w:pPr>
            <w:r w:rsidRPr="00613175">
              <w:tab/>
              <w:t>addr-spec</w:t>
            </w:r>
          </w:p>
        </w:tc>
        <w:tc>
          <w:tcPr>
            <w:tcW w:w="7658" w:type="dxa"/>
            <w:tcBorders>
              <w:top w:val="single" w:sz="4" w:space="0" w:color="auto"/>
              <w:left w:val="single" w:sz="4" w:space="0" w:color="auto"/>
              <w:bottom w:val="nil"/>
              <w:right w:val="single" w:sz="4" w:space="0" w:color="auto"/>
            </w:tcBorders>
          </w:tcPr>
          <w:p w14:paraId="5AAFF27A" w14:textId="77777777" w:rsidR="007D27F3" w:rsidRPr="00613175" w:rsidRDefault="007D27F3">
            <w:pPr>
              <w:pStyle w:val="TAL"/>
            </w:pPr>
          </w:p>
          <w:p w14:paraId="2AF60FC2" w14:textId="77777777" w:rsidR="007D27F3" w:rsidRPr="00613175" w:rsidRDefault="007D27F3">
            <w:pPr>
              <w:pStyle w:val="TAL"/>
            </w:pPr>
            <w:r w:rsidRPr="00613175">
              <w:t>SIP URI or tel URI of the user invited to the conference. If an active session exists, the Replaces header in the header portion of the SIP URI shall be included (mandatory inclusion is stated in NG.114 [31]) and set to the dialog ID of the active session according to RFC 3891 [40]. In this case, if the user has been invited with a tel URI, the UE shall convert the tel URI to a SIP URI according to RFC 3261 [6] clause 19.1.6.</w:t>
            </w:r>
          </w:p>
          <w:p w14:paraId="3CC74C5C" w14:textId="77777777" w:rsidR="007D27F3" w:rsidRPr="00613175" w:rsidRDefault="007D27F3">
            <w:pPr>
              <w:pStyle w:val="TAL"/>
            </w:pPr>
            <w:r w:rsidRPr="00613175">
              <w:t>(NOTE: the dialog ID is percent encoded according to RFC 3986 [41]).</w:t>
            </w:r>
          </w:p>
        </w:tc>
      </w:tr>
      <w:tr w:rsidR="007D27F3" w:rsidRPr="00613175" w14:paraId="141DDE8C" w14:textId="77777777" w:rsidTr="007D27F3">
        <w:trPr>
          <w:cantSplit/>
          <w:trHeight w:val="255"/>
          <w:jc w:val="center"/>
        </w:trPr>
        <w:tc>
          <w:tcPr>
            <w:tcW w:w="1981" w:type="dxa"/>
            <w:tcBorders>
              <w:top w:val="single" w:sz="4" w:space="0" w:color="auto"/>
              <w:left w:val="single" w:sz="4" w:space="0" w:color="auto"/>
              <w:bottom w:val="nil"/>
              <w:right w:val="single" w:sz="4" w:space="0" w:color="auto"/>
            </w:tcBorders>
            <w:hideMark/>
          </w:tcPr>
          <w:p w14:paraId="76958A21" w14:textId="77777777" w:rsidR="007D27F3" w:rsidRPr="00613175" w:rsidRDefault="007D27F3">
            <w:pPr>
              <w:pStyle w:val="TAL"/>
              <w:rPr>
                <w:b/>
              </w:rPr>
            </w:pPr>
            <w:r w:rsidRPr="00613175">
              <w:rPr>
                <w:b/>
              </w:rPr>
              <w:t>To</w:t>
            </w:r>
          </w:p>
        </w:tc>
        <w:tc>
          <w:tcPr>
            <w:tcW w:w="7658" w:type="dxa"/>
            <w:tcBorders>
              <w:top w:val="single" w:sz="4" w:space="0" w:color="auto"/>
              <w:left w:val="single" w:sz="4" w:space="0" w:color="auto"/>
              <w:bottom w:val="nil"/>
              <w:right w:val="single" w:sz="4" w:space="0" w:color="auto"/>
            </w:tcBorders>
          </w:tcPr>
          <w:p w14:paraId="61E11CE1" w14:textId="77777777" w:rsidR="007D27F3" w:rsidRPr="00613175" w:rsidRDefault="007D27F3">
            <w:pPr>
              <w:pStyle w:val="TAL"/>
            </w:pPr>
          </w:p>
        </w:tc>
      </w:tr>
      <w:tr w:rsidR="007D27F3" w:rsidRPr="00613175" w14:paraId="327825DB" w14:textId="77777777" w:rsidTr="007D27F3">
        <w:trPr>
          <w:cantSplit/>
          <w:trHeight w:val="255"/>
          <w:jc w:val="center"/>
        </w:trPr>
        <w:tc>
          <w:tcPr>
            <w:tcW w:w="1981" w:type="dxa"/>
            <w:tcBorders>
              <w:top w:val="nil"/>
              <w:left w:val="single" w:sz="4" w:space="0" w:color="auto"/>
              <w:bottom w:val="nil"/>
              <w:right w:val="single" w:sz="4" w:space="0" w:color="auto"/>
            </w:tcBorders>
            <w:hideMark/>
          </w:tcPr>
          <w:p w14:paraId="58EF6F88" w14:textId="77777777" w:rsidR="007D27F3" w:rsidRPr="00613175" w:rsidRDefault="007D27F3">
            <w:pPr>
              <w:pStyle w:val="TAL"/>
            </w:pPr>
            <w:r w:rsidRPr="00613175">
              <w:tab/>
              <w:t>addr-spec</w:t>
            </w:r>
          </w:p>
          <w:p w14:paraId="7496A9F7" w14:textId="77777777" w:rsidR="007D27F3" w:rsidRPr="00613175" w:rsidRDefault="007D27F3">
            <w:pPr>
              <w:pStyle w:val="TAL"/>
            </w:pPr>
            <w:r w:rsidRPr="00613175">
              <w:tab/>
              <w:t>tag</w:t>
            </w:r>
          </w:p>
        </w:tc>
        <w:tc>
          <w:tcPr>
            <w:tcW w:w="7658" w:type="dxa"/>
            <w:tcBorders>
              <w:top w:val="nil"/>
              <w:left w:val="single" w:sz="4" w:space="0" w:color="auto"/>
              <w:bottom w:val="nil"/>
              <w:right w:val="single" w:sz="4" w:space="0" w:color="auto"/>
            </w:tcBorders>
            <w:hideMark/>
          </w:tcPr>
          <w:p w14:paraId="530368B5" w14:textId="77777777" w:rsidR="007D27F3" w:rsidRPr="00613175" w:rsidRDefault="007D27F3">
            <w:pPr>
              <w:pStyle w:val="TAL"/>
            </w:pPr>
            <w:r w:rsidRPr="00613175">
              <w:t>remote SIP URI as used in To header in step 2 of A.16</w:t>
            </w:r>
          </w:p>
          <w:p w14:paraId="44D4CAE2" w14:textId="77777777" w:rsidR="007D27F3" w:rsidRPr="00613175" w:rsidRDefault="007D27F3">
            <w:pPr>
              <w:pStyle w:val="TAL"/>
            </w:pPr>
            <w:r w:rsidRPr="00613175">
              <w:t>remote tag of the dialog with the conference focus created in step 2 of A.16</w:t>
            </w:r>
          </w:p>
        </w:tc>
      </w:tr>
      <w:tr w:rsidR="007D27F3" w:rsidRPr="00613175" w14:paraId="13EA833F" w14:textId="77777777" w:rsidTr="007D27F3">
        <w:trPr>
          <w:cantSplit/>
          <w:trHeight w:val="735"/>
          <w:jc w:val="center"/>
        </w:trPr>
        <w:tc>
          <w:tcPr>
            <w:tcW w:w="1981" w:type="dxa"/>
            <w:tcBorders>
              <w:top w:val="nil"/>
              <w:left w:val="single" w:sz="4" w:space="0" w:color="auto"/>
              <w:bottom w:val="single" w:sz="4" w:space="0" w:color="auto"/>
              <w:right w:val="single" w:sz="4" w:space="0" w:color="auto"/>
            </w:tcBorders>
            <w:hideMark/>
          </w:tcPr>
          <w:p w14:paraId="46510FA9" w14:textId="77777777" w:rsidR="007D27F3" w:rsidRPr="00613175" w:rsidRDefault="007D27F3">
            <w:pPr>
              <w:pStyle w:val="TAL"/>
              <w:rPr>
                <w:b/>
              </w:rPr>
            </w:pPr>
            <w:r w:rsidRPr="00613175">
              <w:rPr>
                <w:b/>
              </w:rPr>
              <w:t>Route</w:t>
            </w:r>
          </w:p>
          <w:p w14:paraId="2ED29CB7" w14:textId="77777777" w:rsidR="007D27F3" w:rsidRPr="00613175" w:rsidRDefault="007D27F3">
            <w:pPr>
              <w:pStyle w:val="TAL"/>
            </w:pPr>
            <w:r w:rsidRPr="00613175">
              <w:tab/>
              <w:t>route-param</w:t>
            </w:r>
          </w:p>
        </w:tc>
        <w:tc>
          <w:tcPr>
            <w:tcW w:w="7658" w:type="dxa"/>
            <w:tcBorders>
              <w:top w:val="nil"/>
              <w:left w:val="single" w:sz="4" w:space="0" w:color="auto"/>
              <w:bottom w:val="single" w:sz="4" w:space="0" w:color="auto"/>
              <w:right w:val="single" w:sz="4" w:space="0" w:color="auto"/>
            </w:tcBorders>
          </w:tcPr>
          <w:p w14:paraId="60D2D58C" w14:textId="77777777" w:rsidR="007D27F3" w:rsidRPr="00613175" w:rsidRDefault="007D27F3">
            <w:pPr>
              <w:pStyle w:val="TAL"/>
            </w:pPr>
          </w:p>
          <w:p w14:paraId="13573720" w14:textId="77777777" w:rsidR="007D27F3" w:rsidRPr="00613175" w:rsidRDefault="007D27F3">
            <w:pPr>
              <w:pStyle w:val="TAL"/>
            </w:pPr>
            <w:r w:rsidRPr="00613175">
              <w:t>URIs of the Record-Route header of 183 response sent in step 4 of A.25 in reverse order</w:t>
            </w:r>
          </w:p>
        </w:tc>
      </w:tr>
    </w:tbl>
    <w:p w14:paraId="26B9B957" w14:textId="77777777" w:rsidR="007D27F3" w:rsidRPr="00613175" w:rsidRDefault="007D27F3" w:rsidP="007D27F3">
      <w:pPr>
        <w:rPr>
          <w:lang w:eastAsia="en-US"/>
        </w:rPr>
      </w:pPr>
    </w:p>
    <w:p w14:paraId="3E0813F3" w14:textId="77777777" w:rsidR="007D27F3" w:rsidRPr="00613175" w:rsidRDefault="007D27F3" w:rsidP="007D27F3">
      <w:pPr>
        <w:pStyle w:val="H6"/>
        <w:rPr>
          <w:snapToGrid w:val="0"/>
        </w:rPr>
      </w:pPr>
      <w:r w:rsidRPr="00613175">
        <w:rPr>
          <w:snapToGrid w:val="0"/>
        </w:rPr>
        <w:t>NOTIFY (Step 3)</w:t>
      </w:r>
    </w:p>
    <w:p w14:paraId="56F226D8" w14:textId="77777777" w:rsidR="007D27F3" w:rsidRPr="00613175" w:rsidRDefault="007D27F3" w:rsidP="007D27F3">
      <w:pPr>
        <w:keepNext/>
      </w:pPr>
      <w:r w:rsidRPr="00613175">
        <w:t>Use the default message “MT NOTIFY for refer package” in Annex A.2.11 of TS 34.229-1 [2], applying condition A1, with the following exceptions:</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7663"/>
      </w:tblGrid>
      <w:tr w:rsidR="007D27F3" w:rsidRPr="00613175" w14:paraId="7053A7A0" w14:textId="77777777" w:rsidTr="007D27F3">
        <w:trPr>
          <w:cantSplit/>
          <w:trHeight w:val="255"/>
          <w:tblHeader/>
          <w:jc w:val="center"/>
        </w:trPr>
        <w:tc>
          <w:tcPr>
            <w:tcW w:w="1980" w:type="dxa"/>
            <w:tcBorders>
              <w:top w:val="single" w:sz="4" w:space="0" w:color="auto"/>
              <w:left w:val="single" w:sz="4" w:space="0" w:color="auto"/>
              <w:bottom w:val="single" w:sz="4" w:space="0" w:color="auto"/>
              <w:right w:val="single" w:sz="4" w:space="0" w:color="auto"/>
            </w:tcBorders>
            <w:hideMark/>
          </w:tcPr>
          <w:p w14:paraId="22C916F2" w14:textId="77777777" w:rsidR="007D27F3" w:rsidRPr="00613175" w:rsidRDefault="007D27F3">
            <w:pPr>
              <w:pStyle w:val="TAH"/>
            </w:pPr>
            <w:r w:rsidRPr="00613175">
              <w:t>Header/param</w:t>
            </w:r>
          </w:p>
        </w:tc>
        <w:tc>
          <w:tcPr>
            <w:tcW w:w="7653" w:type="dxa"/>
            <w:tcBorders>
              <w:top w:val="single" w:sz="4" w:space="0" w:color="auto"/>
              <w:left w:val="single" w:sz="4" w:space="0" w:color="auto"/>
              <w:bottom w:val="single" w:sz="4" w:space="0" w:color="auto"/>
              <w:right w:val="single" w:sz="4" w:space="0" w:color="auto"/>
            </w:tcBorders>
            <w:hideMark/>
          </w:tcPr>
          <w:p w14:paraId="1781F9AA" w14:textId="77777777" w:rsidR="007D27F3" w:rsidRPr="00613175" w:rsidRDefault="007D27F3">
            <w:pPr>
              <w:pStyle w:val="TAH"/>
            </w:pPr>
            <w:r w:rsidRPr="00613175">
              <w:t>Value/remark</w:t>
            </w:r>
          </w:p>
        </w:tc>
      </w:tr>
      <w:tr w:rsidR="007D27F3" w:rsidRPr="00613175" w14:paraId="537E951D" w14:textId="77777777" w:rsidTr="007D27F3">
        <w:trPr>
          <w:cantSplit/>
          <w:trHeight w:val="255"/>
          <w:jc w:val="center"/>
        </w:trPr>
        <w:tc>
          <w:tcPr>
            <w:tcW w:w="1980" w:type="dxa"/>
            <w:tcBorders>
              <w:top w:val="single" w:sz="4" w:space="0" w:color="auto"/>
              <w:left w:val="single" w:sz="4" w:space="0" w:color="auto"/>
              <w:bottom w:val="single" w:sz="4" w:space="0" w:color="auto"/>
              <w:right w:val="single" w:sz="4" w:space="0" w:color="auto"/>
            </w:tcBorders>
            <w:hideMark/>
          </w:tcPr>
          <w:p w14:paraId="5452A028" w14:textId="77777777" w:rsidR="007D27F3" w:rsidRPr="00613175" w:rsidRDefault="007D27F3">
            <w:pPr>
              <w:pStyle w:val="TAL"/>
              <w:rPr>
                <w:b/>
              </w:rPr>
            </w:pPr>
            <w:r w:rsidRPr="00613175">
              <w:rPr>
                <w:b/>
              </w:rPr>
              <w:t>Message-body</w:t>
            </w:r>
          </w:p>
        </w:tc>
        <w:tc>
          <w:tcPr>
            <w:tcW w:w="7653" w:type="dxa"/>
            <w:tcBorders>
              <w:top w:val="single" w:sz="4" w:space="0" w:color="auto"/>
              <w:left w:val="single" w:sz="4" w:space="0" w:color="auto"/>
              <w:bottom w:val="single" w:sz="4" w:space="0" w:color="auto"/>
              <w:right w:val="single" w:sz="4" w:space="0" w:color="auto"/>
            </w:tcBorders>
            <w:hideMark/>
          </w:tcPr>
          <w:p w14:paraId="00D70244" w14:textId="77777777" w:rsidR="007D27F3" w:rsidRPr="00613175" w:rsidRDefault="007D27F3">
            <w:pPr>
              <w:pStyle w:val="TAL"/>
            </w:pPr>
            <w:r w:rsidRPr="00613175">
              <w:rPr>
                <w:i/>
              </w:rPr>
              <w:t>SIP/2.0 100 Trying</w:t>
            </w:r>
          </w:p>
        </w:tc>
      </w:tr>
    </w:tbl>
    <w:p w14:paraId="3A2B4C08" w14:textId="77777777" w:rsidR="007D27F3" w:rsidRPr="00613175" w:rsidRDefault="007D27F3" w:rsidP="007D27F3">
      <w:pPr>
        <w:rPr>
          <w:snapToGrid w:val="0"/>
          <w:lang w:eastAsia="en-US"/>
        </w:rPr>
      </w:pPr>
    </w:p>
    <w:p w14:paraId="2A10B3B0" w14:textId="77777777" w:rsidR="007D27F3" w:rsidRPr="00613175" w:rsidRDefault="007D27F3" w:rsidP="007D27F3">
      <w:pPr>
        <w:pStyle w:val="H6"/>
        <w:rPr>
          <w:lang w:eastAsia="zh-CN"/>
        </w:rPr>
      </w:pPr>
      <w:r w:rsidRPr="00613175">
        <w:t>NOTIFY (Step 5)</w:t>
      </w:r>
    </w:p>
    <w:p w14:paraId="5DCA262D" w14:textId="77777777" w:rsidR="007D27F3" w:rsidRPr="00613175" w:rsidRDefault="007D27F3" w:rsidP="007D27F3">
      <w:pPr>
        <w:keepNext/>
        <w:rPr>
          <w:lang w:eastAsia="en-US"/>
        </w:rPr>
      </w:pPr>
      <w:r w:rsidRPr="00613175">
        <w:t>Use the default message “MT NOTIFY for refer package” in annex A.2.11 of TS 34.229-1[2] with the following exceptions:</w:t>
      </w:r>
    </w:p>
    <w:tbl>
      <w:tblPr>
        <w:tblW w:w="9360" w:type="dxa"/>
        <w:tblInd w:w="108" w:type="dxa"/>
        <w:tblLayout w:type="fixed"/>
        <w:tblLook w:val="04A0" w:firstRow="1" w:lastRow="0" w:firstColumn="1" w:lastColumn="0" w:noHBand="0" w:noVBand="1"/>
      </w:tblPr>
      <w:tblGrid>
        <w:gridCol w:w="2473"/>
        <w:gridCol w:w="6887"/>
      </w:tblGrid>
      <w:tr w:rsidR="007D27F3" w:rsidRPr="00613175" w14:paraId="52EDBF81" w14:textId="77777777" w:rsidTr="007D27F3">
        <w:trPr>
          <w:cantSplit/>
          <w:trHeight w:val="255"/>
        </w:trPr>
        <w:tc>
          <w:tcPr>
            <w:tcW w:w="2472" w:type="dxa"/>
            <w:tcBorders>
              <w:top w:val="single" w:sz="4" w:space="0" w:color="auto"/>
              <w:left w:val="single" w:sz="4" w:space="0" w:color="auto"/>
              <w:bottom w:val="single" w:sz="4" w:space="0" w:color="auto"/>
              <w:right w:val="single" w:sz="4" w:space="0" w:color="auto"/>
            </w:tcBorders>
            <w:hideMark/>
          </w:tcPr>
          <w:p w14:paraId="2F2771E0" w14:textId="77777777" w:rsidR="007D27F3" w:rsidRPr="00613175" w:rsidRDefault="007D27F3">
            <w:pPr>
              <w:pStyle w:val="TAH"/>
            </w:pPr>
            <w:r w:rsidRPr="00613175">
              <w:t>Header/param</w:t>
            </w:r>
          </w:p>
        </w:tc>
        <w:tc>
          <w:tcPr>
            <w:tcW w:w="6884" w:type="dxa"/>
            <w:tcBorders>
              <w:top w:val="single" w:sz="4" w:space="0" w:color="auto"/>
              <w:left w:val="nil"/>
              <w:bottom w:val="single" w:sz="4" w:space="0" w:color="auto"/>
              <w:right w:val="single" w:sz="4" w:space="0" w:color="auto"/>
            </w:tcBorders>
            <w:hideMark/>
          </w:tcPr>
          <w:p w14:paraId="17487CF0" w14:textId="77777777" w:rsidR="007D27F3" w:rsidRPr="00613175" w:rsidRDefault="007D27F3">
            <w:pPr>
              <w:pStyle w:val="TAH"/>
            </w:pPr>
            <w:r w:rsidRPr="00613175">
              <w:t>Value/remark</w:t>
            </w:r>
          </w:p>
        </w:tc>
      </w:tr>
      <w:tr w:rsidR="007D27F3" w:rsidRPr="00613175" w14:paraId="36D194D9" w14:textId="77777777" w:rsidTr="007D27F3">
        <w:trPr>
          <w:cantSplit/>
          <w:trHeight w:val="255"/>
        </w:trPr>
        <w:tc>
          <w:tcPr>
            <w:tcW w:w="2472" w:type="dxa"/>
            <w:tcBorders>
              <w:top w:val="single" w:sz="4" w:space="0" w:color="auto"/>
              <w:left w:val="single" w:sz="4" w:space="0" w:color="auto"/>
              <w:bottom w:val="nil"/>
              <w:right w:val="single" w:sz="4" w:space="0" w:color="auto"/>
            </w:tcBorders>
            <w:hideMark/>
          </w:tcPr>
          <w:p w14:paraId="05D89A2C" w14:textId="77777777" w:rsidR="007D27F3" w:rsidRPr="00613175" w:rsidRDefault="007D27F3">
            <w:pPr>
              <w:pStyle w:val="TAL"/>
              <w:rPr>
                <w:b/>
                <w:bCs/>
              </w:rPr>
            </w:pPr>
            <w:r w:rsidRPr="00613175">
              <w:rPr>
                <w:b/>
                <w:bCs/>
              </w:rPr>
              <w:t>Subscription-State</w:t>
            </w:r>
          </w:p>
        </w:tc>
        <w:tc>
          <w:tcPr>
            <w:tcW w:w="6884" w:type="dxa"/>
            <w:tcBorders>
              <w:top w:val="single" w:sz="4" w:space="0" w:color="auto"/>
              <w:left w:val="nil"/>
              <w:bottom w:val="nil"/>
              <w:right w:val="single" w:sz="4" w:space="0" w:color="auto"/>
            </w:tcBorders>
          </w:tcPr>
          <w:p w14:paraId="619F4972" w14:textId="77777777" w:rsidR="007D27F3" w:rsidRPr="00613175" w:rsidRDefault="007D27F3">
            <w:pPr>
              <w:pStyle w:val="TAL"/>
              <w:rPr>
                <w:i/>
                <w:iCs/>
              </w:rPr>
            </w:pPr>
          </w:p>
        </w:tc>
      </w:tr>
      <w:tr w:rsidR="007D27F3" w:rsidRPr="00613175" w14:paraId="03569114" w14:textId="77777777" w:rsidTr="007D27F3">
        <w:trPr>
          <w:cantSplit/>
          <w:trHeight w:val="255"/>
        </w:trPr>
        <w:tc>
          <w:tcPr>
            <w:tcW w:w="2472" w:type="dxa"/>
            <w:tcBorders>
              <w:top w:val="nil"/>
              <w:left w:val="single" w:sz="4" w:space="0" w:color="auto"/>
              <w:bottom w:val="nil"/>
              <w:right w:val="single" w:sz="4" w:space="0" w:color="auto"/>
            </w:tcBorders>
            <w:hideMark/>
          </w:tcPr>
          <w:p w14:paraId="21481B08" w14:textId="77777777" w:rsidR="007D27F3" w:rsidRPr="00613175" w:rsidRDefault="007D27F3">
            <w:pPr>
              <w:pStyle w:val="TAL"/>
              <w:rPr>
                <w:b/>
                <w:bCs/>
              </w:rPr>
            </w:pPr>
            <w:r w:rsidRPr="00613175">
              <w:tab/>
              <w:t>substate-value</w:t>
            </w:r>
          </w:p>
        </w:tc>
        <w:tc>
          <w:tcPr>
            <w:tcW w:w="6884" w:type="dxa"/>
            <w:tcBorders>
              <w:top w:val="nil"/>
              <w:left w:val="nil"/>
              <w:bottom w:val="nil"/>
              <w:right w:val="single" w:sz="4" w:space="0" w:color="auto"/>
            </w:tcBorders>
            <w:hideMark/>
          </w:tcPr>
          <w:p w14:paraId="6641BF58" w14:textId="77777777" w:rsidR="007D27F3" w:rsidRPr="00613175" w:rsidRDefault="007D27F3">
            <w:pPr>
              <w:pStyle w:val="TAL"/>
              <w:rPr>
                <w:i/>
                <w:iCs/>
              </w:rPr>
            </w:pPr>
            <w:r w:rsidRPr="00613175">
              <w:rPr>
                <w:i/>
                <w:iCs/>
              </w:rPr>
              <w:t>terminated</w:t>
            </w:r>
          </w:p>
        </w:tc>
      </w:tr>
      <w:tr w:rsidR="007D27F3" w:rsidRPr="00613175" w14:paraId="0AC3B5C9" w14:textId="77777777" w:rsidTr="007D27F3">
        <w:trPr>
          <w:cantSplit/>
          <w:trHeight w:val="255"/>
        </w:trPr>
        <w:tc>
          <w:tcPr>
            <w:tcW w:w="2472" w:type="dxa"/>
            <w:tcBorders>
              <w:top w:val="nil"/>
              <w:left w:val="single" w:sz="4" w:space="0" w:color="auto"/>
              <w:bottom w:val="nil"/>
              <w:right w:val="single" w:sz="4" w:space="0" w:color="auto"/>
            </w:tcBorders>
            <w:hideMark/>
          </w:tcPr>
          <w:p w14:paraId="2B085447" w14:textId="77777777" w:rsidR="007D27F3" w:rsidRPr="00613175" w:rsidRDefault="007D27F3">
            <w:pPr>
              <w:pStyle w:val="TAL"/>
            </w:pPr>
            <w:r w:rsidRPr="00613175">
              <w:tab/>
              <w:t>expires</w:t>
            </w:r>
          </w:p>
        </w:tc>
        <w:tc>
          <w:tcPr>
            <w:tcW w:w="6884" w:type="dxa"/>
            <w:tcBorders>
              <w:top w:val="nil"/>
              <w:left w:val="nil"/>
              <w:bottom w:val="nil"/>
              <w:right w:val="single" w:sz="4" w:space="0" w:color="auto"/>
            </w:tcBorders>
            <w:hideMark/>
          </w:tcPr>
          <w:p w14:paraId="7996017B" w14:textId="77777777" w:rsidR="007D27F3" w:rsidRPr="00613175" w:rsidRDefault="007D27F3">
            <w:pPr>
              <w:pStyle w:val="TAL"/>
            </w:pPr>
            <w:r w:rsidRPr="00613175">
              <w:t>omitted from the request</w:t>
            </w:r>
          </w:p>
        </w:tc>
      </w:tr>
      <w:tr w:rsidR="007D27F3" w:rsidRPr="00613175" w14:paraId="66722337" w14:textId="77777777" w:rsidTr="007D27F3">
        <w:trPr>
          <w:cantSplit/>
          <w:trHeight w:val="255"/>
        </w:trPr>
        <w:tc>
          <w:tcPr>
            <w:tcW w:w="2472" w:type="dxa"/>
            <w:tcBorders>
              <w:top w:val="nil"/>
              <w:left w:val="single" w:sz="4" w:space="0" w:color="auto"/>
              <w:bottom w:val="single" w:sz="4" w:space="0" w:color="auto"/>
              <w:right w:val="single" w:sz="4" w:space="0" w:color="auto"/>
            </w:tcBorders>
            <w:hideMark/>
          </w:tcPr>
          <w:p w14:paraId="11219B4A" w14:textId="77777777" w:rsidR="007D27F3" w:rsidRPr="00613175" w:rsidRDefault="007D27F3">
            <w:pPr>
              <w:pStyle w:val="TAL"/>
              <w:rPr>
                <w:b/>
                <w:bCs/>
              </w:rPr>
            </w:pPr>
            <w:r w:rsidRPr="00613175">
              <w:tab/>
              <w:t>reason</w:t>
            </w:r>
          </w:p>
        </w:tc>
        <w:tc>
          <w:tcPr>
            <w:tcW w:w="6884" w:type="dxa"/>
            <w:tcBorders>
              <w:top w:val="nil"/>
              <w:left w:val="nil"/>
              <w:bottom w:val="single" w:sz="4" w:space="0" w:color="auto"/>
              <w:right w:val="single" w:sz="4" w:space="0" w:color="auto"/>
            </w:tcBorders>
            <w:hideMark/>
          </w:tcPr>
          <w:p w14:paraId="514F335C" w14:textId="77777777" w:rsidR="007D27F3" w:rsidRPr="00613175" w:rsidRDefault="007D27F3">
            <w:pPr>
              <w:pStyle w:val="TAL"/>
              <w:rPr>
                <w:i/>
                <w:iCs/>
              </w:rPr>
            </w:pPr>
            <w:r w:rsidRPr="00613175">
              <w:rPr>
                <w:i/>
                <w:iCs/>
              </w:rPr>
              <w:t>noresource</w:t>
            </w:r>
          </w:p>
        </w:tc>
      </w:tr>
      <w:tr w:rsidR="007D27F3" w:rsidRPr="00613175" w14:paraId="4A9FF3D9" w14:textId="77777777" w:rsidTr="007D27F3">
        <w:trPr>
          <w:cantSplit/>
          <w:trHeight w:val="255"/>
        </w:trPr>
        <w:tc>
          <w:tcPr>
            <w:tcW w:w="2472" w:type="dxa"/>
            <w:tcBorders>
              <w:top w:val="single" w:sz="4" w:space="0" w:color="auto"/>
              <w:left w:val="single" w:sz="4" w:space="0" w:color="auto"/>
              <w:bottom w:val="single" w:sz="4" w:space="0" w:color="auto"/>
              <w:right w:val="single" w:sz="4" w:space="0" w:color="auto"/>
            </w:tcBorders>
            <w:hideMark/>
          </w:tcPr>
          <w:p w14:paraId="43BDEA2B" w14:textId="77777777" w:rsidR="007D27F3" w:rsidRPr="00613175" w:rsidRDefault="007D27F3">
            <w:pPr>
              <w:pStyle w:val="TAL"/>
              <w:rPr>
                <w:b/>
                <w:bCs/>
              </w:rPr>
            </w:pPr>
            <w:r w:rsidRPr="00613175">
              <w:rPr>
                <w:b/>
                <w:bCs/>
              </w:rPr>
              <w:t>Message-body</w:t>
            </w:r>
          </w:p>
        </w:tc>
        <w:tc>
          <w:tcPr>
            <w:tcW w:w="6884" w:type="dxa"/>
            <w:tcBorders>
              <w:top w:val="single" w:sz="4" w:space="0" w:color="auto"/>
              <w:left w:val="nil"/>
              <w:bottom w:val="single" w:sz="4" w:space="0" w:color="auto"/>
              <w:right w:val="single" w:sz="4" w:space="0" w:color="auto"/>
            </w:tcBorders>
            <w:hideMark/>
          </w:tcPr>
          <w:p w14:paraId="67CD50C1" w14:textId="77777777" w:rsidR="007D27F3" w:rsidRPr="00613175" w:rsidRDefault="007D27F3">
            <w:pPr>
              <w:pStyle w:val="TAL"/>
            </w:pPr>
            <w:r w:rsidRPr="00613175">
              <w:rPr>
                <w:i/>
                <w:iCs/>
              </w:rPr>
              <w:t>SIP/2.0 200 OK</w:t>
            </w:r>
          </w:p>
        </w:tc>
      </w:tr>
    </w:tbl>
    <w:p w14:paraId="755AAFB5" w14:textId="3E823BA2" w:rsidR="007D27F3" w:rsidRPr="00613175" w:rsidRDefault="007D27F3" w:rsidP="007D27F3">
      <w:pPr>
        <w:rPr>
          <w:lang w:eastAsia="en-US"/>
        </w:rPr>
      </w:pPr>
    </w:p>
    <w:p w14:paraId="3313B7D4" w14:textId="77777777" w:rsidR="007D27F3" w:rsidRPr="00613175" w:rsidRDefault="007D27F3" w:rsidP="007D27F3">
      <w:pPr>
        <w:pStyle w:val="H6"/>
      </w:pPr>
      <w:r w:rsidRPr="00613175">
        <w:t>NOTIFY (Step 7)</w:t>
      </w:r>
    </w:p>
    <w:p w14:paraId="16800A46" w14:textId="77777777" w:rsidR="007D27F3" w:rsidRPr="00613175" w:rsidRDefault="007D27F3" w:rsidP="007D27F3">
      <w:pPr>
        <w:keepNext/>
      </w:pPr>
      <w:r w:rsidRPr="00613175">
        <w:t>Use the default message “NOTIFY for conference event package” in annex A.5.3 of TS 34.229-1[2] with the following exceptions: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6887"/>
      </w:tblGrid>
      <w:tr w:rsidR="007D27F3" w:rsidRPr="00613175" w14:paraId="4060AAB4" w14:textId="77777777" w:rsidTr="007D27F3">
        <w:trPr>
          <w:cantSplit/>
          <w:trHeight w:val="255"/>
        </w:trPr>
        <w:tc>
          <w:tcPr>
            <w:tcW w:w="2472" w:type="dxa"/>
            <w:tcBorders>
              <w:top w:val="single" w:sz="4" w:space="0" w:color="auto"/>
              <w:left w:val="single" w:sz="4" w:space="0" w:color="auto"/>
              <w:bottom w:val="single" w:sz="4" w:space="0" w:color="auto"/>
              <w:right w:val="single" w:sz="4" w:space="0" w:color="auto"/>
            </w:tcBorders>
            <w:hideMark/>
          </w:tcPr>
          <w:p w14:paraId="4916D321" w14:textId="77777777" w:rsidR="007D27F3" w:rsidRPr="00613175" w:rsidRDefault="007D27F3">
            <w:pPr>
              <w:pStyle w:val="TAH"/>
            </w:pPr>
            <w:r w:rsidRPr="00613175">
              <w:t>Header/param</w:t>
            </w:r>
          </w:p>
        </w:tc>
        <w:tc>
          <w:tcPr>
            <w:tcW w:w="6884" w:type="dxa"/>
            <w:tcBorders>
              <w:top w:val="single" w:sz="4" w:space="0" w:color="auto"/>
              <w:left w:val="nil"/>
              <w:bottom w:val="single" w:sz="4" w:space="0" w:color="auto"/>
              <w:right w:val="single" w:sz="4" w:space="0" w:color="auto"/>
            </w:tcBorders>
            <w:hideMark/>
          </w:tcPr>
          <w:p w14:paraId="0BAE7F92" w14:textId="77777777" w:rsidR="007D27F3" w:rsidRPr="00613175" w:rsidRDefault="007D27F3">
            <w:pPr>
              <w:pStyle w:val="TAH"/>
            </w:pPr>
            <w:r w:rsidRPr="00613175">
              <w:t>Value/remark</w:t>
            </w:r>
          </w:p>
        </w:tc>
      </w:tr>
      <w:tr w:rsidR="007D27F3" w:rsidRPr="00613175" w14:paraId="594B2696" w14:textId="77777777" w:rsidTr="007D27F3">
        <w:trPr>
          <w:cantSplit/>
          <w:trHeight w:val="255"/>
        </w:trPr>
        <w:tc>
          <w:tcPr>
            <w:tcW w:w="2472" w:type="dxa"/>
            <w:tcBorders>
              <w:top w:val="single" w:sz="4" w:space="0" w:color="auto"/>
              <w:left w:val="single" w:sz="4" w:space="0" w:color="auto"/>
              <w:bottom w:val="single" w:sz="4" w:space="0" w:color="auto"/>
              <w:right w:val="single" w:sz="4" w:space="0" w:color="auto"/>
            </w:tcBorders>
            <w:hideMark/>
          </w:tcPr>
          <w:p w14:paraId="57818ABD" w14:textId="77777777" w:rsidR="007D27F3" w:rsidRPr="00613175" w:rsidRDefault="007D27F3">
            <w:pPr>
              <w:pStyle w:val="TAL"/>
              <w:rPr>
                <w:b/>
                <w:bCs/>
              </w:rPr>
            </w:pPr>
            <w:r w:rsidRPr="00613175">
              <w:rPr>
                <w:b/>
                <w:bCs/>
              </w:rPr>
              <w:t>Message-body</w:t>
            </w:r>
          </w:p>
        </w:tc>
        <w:tc>
          <w:tcPr>
            <w:tcW w:w="6884" w:type="dxa"/>
            <w:tcBorders>
              <w:top w:val="single" w:sz="4" w:space="0" w:color="auto"/>
              <w:left w:val="nil"/>
              <w:bottom w:val="single" w:sz="4" w:space="0" w:color="auto"/>
              <w:right w:val="single" w:sz="4" w:space="0" w:color="auto"/>
            </w:tcBorders>
            <w:hideMark/>
          </w:tcPr>
          <w:p w14:paraId="1FB45C37" w14:textId="77777777" w:rsidR="007D27F3" w:rsidRPr="00613175" w:rsidRDefault="007D27F3">
            <w:pPr>
              <w:pStyle w:val="TAL"/>
              <w:rPr>
                <w:i/>
                <w:iCs/>
                <w:lang w:eastAsia="zh-CN"/>
              </w:rPr>
            </w:pPr>
            <w:r w:rsidRPr="00613175">
              <w:rPr>
                <w:i/>
                <w:iCs/>
              </w:rPr>
              <w:t>&lt;?xml version="1.0" encoding="UTF-8"?&gt;</w:t>
            </w:r>
          </w:p>
          <w:p w14:paraId="65425E81" w14:textId="77777777" w:rsidR="007D27F3" w:rsidRPr="00613175" w:rsidRDefault="007D27F3">
            <w:pPr>
              <w:pStyle w:val="TAL"/>
              <w:rPr>
                <w:i/>
                <w:iCs/>
                <w:lang w:eastAsia="en-US"/>
              </w:rPr>
            </w:pPr>
            <w:r w:rsidRPr="00613175">
              <w:rPr>
                <w:i/>
                <w:iCs/>
              </w:rPr>
              <w:t xml:space="preserve"> &lt;conference-info   xmlns="urn:ietf:params:xml:ns:conference-info"&gt;</w:t>
            </w:r>
          </w:p>
          <w:p w14:paraId="3E30615E" w14:textId="77777777" w:rsidR="007D27F3" w:rsidRPr="00613175" w:rsidRDefault="007D27F3">
            <w:pPr>
              <w:pStyle w:val="TAL"/>
              <w:rPr>
                <w:i/>
                <w:iCs/>
              </w:rPr>
            </w:pPr>
            <w:r w:rsidRPr="00613175">
              <w:rPr>
                <w:i/>
                <w:iCs/>
              </w:rPr>
              <w:t xml:space="preserve">                      entity="sip:final@conf-factory.</w:t>
            </w:r>
            <w:r w:rsidRPr="00613175">
              <w:t xml:space="preserve"> appended with px_IMS_HomeDomainName</w:t>
            </w:r>
            <w:r w:rsidRPr="00613175">
              <w:rPr>
                <w:i/>
                <w:iCs/>
              </w:rPr>
              <w:t xml:space="preserve">" </w:t>
            </w:r>
          </w:p>
          <w:p w14:paraId="61141934" w14:textId="77777777" w:rsidR="007D27F3" w:rsidRPr="00613175" w:rsidRDefault="007D27F3">
            <w:pPr>
              <w:pStyle w:val="TAL"/>
              <w:rPr>
                <w:i/>
                <w:iCs/>
              </w:rPr>
            </w:pPr>
            <w:r w:rsidRPr="00613175">
              <w:rPr>
                <w:i/>
                <w:iCs/>
              </w:rPr>
              <w:t xml:space="preserve">                      state="partial" </w:t>
            </w:r>
          </w:p>
          <w:p w14:paraId="5B17D9B9" w14:textId="77777777" w:rsidR="007D27F3" w:rsidRPr="00613175" w:rsidRDefault="007D27F3">
            <w:pPr>
              <w:pStyle w:val="TAL"/>
              <w:rPr>
                <w:i/>
                <w:iCs/>
              </w:rPr>
            </w:pPr>
            <w:r w:rsidRPr="00613175">
              <w:rPr>
                <w:i/>
                <w:iCs/>
              </w:rPr>
              <w:t xml:space="preserve">                      version="1" </w:t>
            </w:r>
          </w:p>
          <w:p w14:paraId="3D087562" w14:textId="77777777" w:rsidR="007D27F3" w:rsidRPr="00613175" w:rsidRDefault="007D27F3">
            <w:pPr>
              <w:pStyle w:val="TAL"/>
              <w:rPr>
                <w:i/>
                <w:iCs/>
              </w:rPr>
            </w:pPr>
            <w:r w:rsidRPr="00613175">
              <w:rPr>
                <w:i/>
                <w:iCs/>
              </w:rPr>
              <w:t xml:space="preserve">   &lt;users&gt;</w:t>
            </w:r>
          </w:p>
          <w:p w14:paraId="088C0F04" w14:textId="77777777" w:rsidR="007D27F3" w:rsidRPr="00613175" w:rsidRDefault="007D27F3">
            <w:pPr>
              <w:pStyle w:val="TAL"/>
              <w:rPr>
                <w:i/>
                <w:iCs/>
              </w:rPr>
            </w:pPr>
            <w:r w:rsidRPr="00613175">
              <w:rPr>
                <w:i/>
                <w:iCs/>
              </w:rPr>
              <w:t xml:space="preserve">     &lt;user entity="</w:t>
            </w:r>
            <w:r w:rsidRPr="00613175">
              <w:t xml:space="preserve"> </w:t>
            </w:r>
            <w:r w:rsidRPr="00613175">
              <w:rPr>
                <w:b/>
                <w:bCs/>
              </w:rPr>
              <w:t>SIP URI or tel URI of the invited user</w:t>
            </w:r>
            <w:r w:rsidRPr="00613175">
              <w:rPr>
                <w:i/>
                <w:iCs/>
              </w:rPr>
              <w:t>"&gt;</w:t>
            </w:r>
          </w:p>
          <w:p w14:paraId="0028BAD7" w14:textId="77777777" w:rsidR="007D27F3" w:rsidRPr="00613175" w:rsidRDefault="007D27F3">
            <w:pPr>
              <w:pStyle w:val="TAL"/>
              <w:rPr>
                <w:i/>
                <w:iCs/>
              </w:rPr>
            </w:pPr>
            <w:r w:rsidRPr="00613175">
              <w:rPr>
                <w:i/>
                <w:iCs/>
              </w:rPr>
              <w:t xml:space="preserve">      &lt;endpoint entity=" </w:t>
            </w:r>
            <w:r w:rsidRPr="00613175">
              <w:rPr>
                <w:b/>
                <w:bCs/>
              </w:rPr>
              <w:t>Contact URI of the invited user</w:t>
            </w:r>
            <w:r w:rsidRPr="00613175">
              <w:rPr>
                <w:i/>
                <w:iCs/>
              </w:rPr>
              <w:t>"&gt;</w:t>
            </w:r>
          </w:p>
          <w:p w14:paraId="359467EE" w14:textId="77777777" w:rsidR="007D27F3" w:rsidRPr="00613175" w:rsidRDefault="007D27F3">
            <w:pPr>
              <w:pStyle w:val="TAL"/>
              <w:rPr>
                <w:i/>
                <w:iCs/>
              </w:rPr>
            </w:pPr>
            <w:r w:rsidRPr="00613175">
              <w:rPr>
                <w:i/>
                <w:iCs/>
              </w:rPr>
              <w:t xml:space="preserve">       &lt;status&gt;connected&lt;/status&gt;</w:t>
            </w:r>
          </w:p>
          <w:p w14:paraId="1963D42E" w14:textId="43BFB420" w:rsidR="007D27F3" w:rsidRPr="00613175" w:rsidRDefault="007D27F3">
            <w:pPr>
              <w:pStyle w:val="TAL"/>
              <w:rPr>
                <w:i/>
                <w:iCs/>
              </w:rPr>
            </w:pPr>
            <w:r w:rsidRPr="00613175">
              <w:rPr>
                <w:i/>
                <w:iCs/>
              </w:rPr>
              <w:t xml:space="preserve">       &lt;joining-method&gt;</w:t>
            </w:r>
            <w:r w:rsidR="00613175" w:rsidRPr="00613175">
              <w:rPr>
                <w:i/>
                <w:iCs/>
              </w:rPr>
              <w:t>dialled</w:t>
            </w:r>
            <w:r w:rsidRPr="00613175">
              <w:rPr>
                <w:i/>
                <w:iCs/>
              </w:rPr>
              <w:t>-in&lt;/joining-method&gt;</w:t>
            </w:r>
          </w:p>
          <w:p w14:paraId="25CFABD9" w14:textId="77777777" w:rsidR="007D27F3" w:rsidRPr="00613175" w:rsidRDefault="007D27F3">
            <w:pPr>
              <w:pStyle w:val="TAL"/>
              <w:rPr>
                <w:i/>
                <w:iCs/>
              </w:rPr>
            </w:pPr>
            <w:r w:rsidRPr="00613175">
              <w:rPr>
                <w:i/>
                <w:iCs/>
              </w:rPr>
              <w:t xml:space="preserve">       &lt;media id="1"&gt;</w:t>
            </w:r>
          </w:p>
          <w:p w14:paraId="2B007415" w14:textId="77777777" w:rsidR="007D27F3" w:rsidRPr="00613175" w:rsidRDefault="007D27F3">
            <w:pPr>
              <w:pStyle w:val="TAL"/>
              <w:rPr>
                <w:i/>
                <w:iCs/>
              </w:rPr>
            </w:pPr>
            <w:r w:rsidRPr="00613175">
              <w:rPr>
                <w:i/>
                <w:iCs/>
              </w:rPr>
              <w:t xml:space="preserve">        &lt;type&gt;audio&lt;/type&gt;</w:t>
            </w:r>
          </w:p>
          <w:p w14:paraId="4B7211B6" w14:textId="77777777" w:rsidR="007D27F3" w:rsidRPr="00613175" w:rsidRDefault="007D27F3">
            <w:pPr>
              <w:pStyle w:val="TAL"/>
              <w:rPr>
                <w:i/>
                <w:iCs/>
              </w:rPr>
            </w:pPr>
            <w:r w:rsidRPr="00613175">
              <w:rPr>
                <w:i/>
                <w:iCs/>
              </w:rPr>
              <w:t xml:space="preserve">        &lt;label&gt;11223&lt;/label&gt;</w:t>
            </w:r>
          </w:p>
          <w:p w14:paraId="721E42EA" w14:textId="77777777" w:rsidR="007D27F3" w:rsidRPr="00613175" w:rsidRDefault="007D27F3">
            <w:pPr>
              <w:pStyle w:val="TAL"/>
              <w:rPr>
                <w:i/>
                <w:iCs/>
              </w:rPr>
            </w:pPr>
            <w:r w:rsidRPr="00613175">
              <w:rPr>
                <w:i/>
                <w:iCs/>
              </w:rPr>
              <w:t xml:space="preserve">        &lt;src-id&gt;</w:t>
            </w:r>
            <w:r w:rsidRPr="00613175">
              <w:rPr>
                <w:b/>
                <w:bCs/>
              </w:rPr>
              <w:t>random SSRC value</w:t>
            </w:r>
            <w:r w:rsidRPr="00613175">
              <w:rPr>
                <w:i/>
                <w:iCs/>
              </w:rPr>
              <w:t>&lt;/src-id&gt;</w:t>
            </w:r>
          </w:p>
          <w:p w14:paraId="0DF9F602" w14:textId="77777777" w:rsidR="007D27F3" w:rsidRPr="00613175" w:rsidRDefault="007D27F3">
            <w:pPr>
              <w:pStyle w:val="TAL"/>
              <w:rPr>
                <w:i/>
                <w:iCs/>
              </w:rPr>
            </w:pPr>
            <w:r w:rsidRPr="00613175">
              <w:rPr>
                <w:i/>
                <w:iCs/>
              </w:rPr>
              <w:t xml:space="preserve">        &lt;status&gt;sendrecv&lt;/status&gt;</w:t>
            </w:r>
          </w:p>
          <w:p w14:paraId="495F6CE3" w14:textId="77777777" w:rsidR="007D27F3" w:rsidRPr="00613175" w:rsidRDefault="007D27F3">
            <w:pPr>
              <w:pStyle w:val="TAL"/>
              <w:rPr>
                <w:i/>
                <w:iCs/>
              </w:rPr>
            </w:pPr>
            <w:r w:rsidRPr="00613175">
              <w:rPr>
                <w:i/>
                <w:iCs/>
              </w:rPr>
              <w:t xml:space="preserve">       &lt;/media&gt;</w:t>
            </w:r>
          </w:p>
          <w:p w14:paraId="6CE12936" w14:textId="77777777" w:rsidR="007D27F3" w:rsidRPr="00613175" w:rsidRDefault="007D27F3">
            <w:pPr>
              <w:pStyle w:val="TAL"/>
              <w:rPr>
                <w:i/>
                <w:iCs/>
              </w:rPr>
            </w:pPr>
            <w:r w:rsidRPr="00613175">
              <w:rPr>
                <w:i/>
                <w:iCs/>
              </w:rPr>
              <w:t xml:space="preserve">       &lt;media id="2"&gt;</w:t>
            </w:r>
          </w:p>
          <w:p w14:paraId="14F6FA46" w14:textId="77777777" w:rsidR="007D27F3" w:rsidRPr="00613175" w:rsidRDefault="007D27F3">
            <w:pPr>
              <w:pStyle w:val="TAL"/>
              <w:rPr>
                <w:i/>
                <w:iCs/>
              </w:rPr>
            </w:pPr>
            <w:r w:rsidRPr="00613175">
              <w:rPr>
                <w:i/>
                <w:iCs/>
              </w:rPr>
              <w:t xml:space="preserve">        &lt;type&gt;video&lt;/type&gt;</w:t>
            </w:r>
          </w:p>
          <w:p w14:paraId="61EC1A6E" w14:textId="77777777" w:rsidR="007D27F3" w:rsidRPr="00613175" w:rsidRDefault="007D27F3">
            <w:pPr>
              <w:pStyle w:val="TAL"/>
              <w:rPr>
                <w:i/>
                <w:iCs/>
              </w:rPr>
            </w:pPr>
            <w:r w:rsidRPr="00613175">
              <w:rPr>
                <w:i/>
                <w:iCs/>
              </w:rPr>
              <w:t xml:space="preserve">        &lt;label&gt;11224&lt;/label&gt;</w:t>
            </w:r>
          </w:p>
          <w:p w14:paraId="39BEE758" w14:textId="77777777" w:rsidR="007D27F3" w:rsidRPr="00613175" w:rsidRDefault="007D27F3">
            <w:pPr>
              <w:pStyle w:val="TAL"/>
              <w:rPr>
                <w:i/>
                <w:iCs/>
              </w:rPr>
            </w:pPr>
            <w:r w:rsidRPr="00613175">
              <w:rPr>
                <w:i/>
                <w:iCs/>
              </w:rPr>
              <w:t xml:space="preserve">        &lt;src-id&gt;</w:t>
            </w:r>
            <w:r w:rsidRPr="00613175">
              <w:rPr>
                <w:b/>
                <w:bCs/>
              </w:rPr>
              <w:t>random SSRC value</w:t>
            </w:r>
            <w:r w:rsidRPr="00613175">
              <w:rPr>
                <w:i/>
                <w:iCs/>
              </w:rPr>
              <w:t>&lt;/src-id&gt;</w:t>
            </w:r>
          </w:p>
          <w:p w14:paraId="6BBDFEB2" w14:textId="77777777" w:rsidR="007D27F3" w:rsidRPr="00613175" w:rsidRDefault="007D27F3">
            <w:pPr>
              <w:pStyle w:val="TAL"/>
              <w:rPr>
                <w:i/>
                <w:iCs/>
              </w:rPr>
            </w:pPr>
            <w:r w:rsidRPr="00613175">
              <w:rPr>
                <w:i/>
                <w:iCs/>
              </w:rPr>
              <w:t xml:space="preserve">        &lt;status&gt;sendrecv&lt;/status&gt;</w:t>
            </w:r>
          </w:p>
          <w:p w14:paraId="72E0E9CC" w14:textId="77777777" w:rsidR="007D27F3" w:rsidRPr="00613175" w:rsidRDefault="007D27F3">
            <w:pPr>
              <w:pStyle w:val="TAL"/>
              <w:rPr>
                <w:i/>
                <w:iCs/>
              </w:rPr>
            </w:pPr>
            <w:r w:rsidRPr="00613175">
              <w:rPr>
                <w:i/>
                <w:iCs/>
              </w:rPr>
              <w:t xml:space="preserve">       &lt;/media&gt;</w:t>
            </w:r>
          </w:p>
          <w:p w14:paraId="3976301F" w14:textId="77777777" w:rsidR="007D27F3" w:rsidRPr="00613175" w:rsidRDefault="007D27F3">
            <w:pPr>
              <w:pStyle w:val="TAL"/>
              <w:rPr>
                <w:i/>
                <w:iCs/>
              </w:rPr>
            </w:pPr>
            <w:r w:rsidRPr="00613175">
              <w:rPr>
                <w:i/>
                <w:iCs/>
              </w:rPr>
              <w:t xml:space="preserve">      &lt;/endpoint&gt;</w:t>
            </w:r>
          </w:p>
          <w:p w14:paraId="0620D63A" w14:textId="77777777" w:rsidR="007D27F3" w:rsidRPr="00613175" w:rsidRDefault="007D27F3">
            <w:pPr>
              <w:pStyle w:val="TAL"/>
              <w:rPr>
                <w:i/>
                <w:iCs/>
              </w:rPr>
            </w:pPr>
            <w:r w:rsidRPr="00613175">
              <w:rPr>
                <w:i/>
                <w:iCs/>
              </w:rPr>
              <w:t xml:space="preserve">     &lt;/users&gt;</w:t>
            </w:r>
          </w:p>
          <w:p w14:paraId="34C7350E" w14:textId="77777777" w:rsidR="007D27F3" w:rsidRPr="00613175" w:rsidRDefault="007D27F3">
            <w:r w:rsidRPr="00613175">
              <w:rPr>
                <w:i/>
                <w:iCs/>
              </w:rPr>
              <w:t xml:space="preserve">   &lt;/conference-info&gt;</w:t>
            </w:r>
          </w:p>
        </w:tc>
      </w:tr>
    </w:tbl>
    <w:p w14:paraId="331433CA" w14:textId="77777777" w:rsidR="007D27F3" w:rsidRPr="00613175" w:rsidRDefault="007D27F3" w:rsidP="007D27F3">
      <w:pPr>
        <w:rPr>
          <w:lang w:eastAsia="en-US"/>
        </w:rPr>
      </w:pPr>
    </w:p>
    <w:p w14:paraId="6FED5BF8" w14:textId="77777777" w:rsidR="00D4174E" w:rsidRPr="00613175" w:rsidRDefault="00D4174E" w:rsidP="00FA7F23">
      <w:pPr>
        <w:pStyle w:val="Heading1"/>
        <w:rPr>
          <w:rFonts w:eastAsia="SimSun"/>
        </w:rPr>
      </w:pPr>
      <w:bookmarkStart w:id="1451" w:name="_Toc84254439"/>
      <w:bookmarkStart w:id="1452" w:name="_Toc84255234"/>
      <w:r w:rsidRPr="00613175">
        <w:rPr>
          <w:rFonts w:eastAsia="SimSun"/>
        </w:rPr>
        <w:t>A.27</w:t>
      </w:r>
      <w:r w:rsidRPr="00613175">
        <w:rPr>
          <w:rFonts w:eastAsia="SimSun"/>
        </w:rPr>
        <w:tab/>
        <w:t>Leaving a conference / 5GS</w:t>
      </w:r>
      <w:bookmarkEnd w:id="1451"/>
      <w:bookmarkEnd w:id="1452"/>
    </w:p>
    <w:p w14:paraId="7FEE2B35" w14:textId="77777777" w:rsidR="00D4174E" w:rsidRPr="00613175" w:rsidRDefault="00D4174E" w:rsidP="00D4174E">
      <w:pPr>
        <w:pStyle w:val="H6"/>
        <w:rPr>
          <w:rFonts w:eastAsia="SimSun"/>
        </w:rPr>
      </w:pPr>
      <w:r w:rsidRPr="00613175">
        <w:t>Expected sequence</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99" w:type="dxa"/>
        </w:tblCellMar>
        <w:tblLook w:val="04A0" w:firstRow="1" w:lastRow="0" w:firstColumn="1" w:lastColumn="0" w:noHBand="0" w:noVBand="1"/>
      </w:tblPr>
      <w:tblGrid>
        <w:gridCol w:w="720"/>
        <w:gridCol w:w="630"/>
        <w:gridCol w:w="630"/>
        <w:gridCol w:w="3421"/>
        <w:gridCol w:w="4289"/>
      </w:tblGrid>
      <w:tr w:rsidR="00D4174E" w:rsidRPr="00613175" w14:paraId="49BD3F6A" w14:textId="77777777" w:rsidTr="00D4174E">
        <w:trPr>
          <w:cantSplit/>
          <w:jc w:val="center"/>
        </w:trPr>
        <w:tc>
          <w:tcPr>
            <w:tcW w:w="720" w:type="dxa"/>
            <w:tcBorders>
              <w:top w:val="single" w:sz="4" w:space="0" w:color="auto"/>
              <w:left w:val="single" w:sz="4" w:space="0" w:color="auto"/>
              <w:bottom w:val="nil"/>
              <w:right w:val="single" w:sz="4" w:space="0" w:color="auto"/>
            </w:tcBorders>
            <w:hideMark/>
          </w:tcPr>
          <w:p w14:paraId="6EFC82AB" w14:textId="77777777" w:rsidR="00D4174E" w:rsidRPr="00613175" w:rsidRDefault="00D4174E">
            <w:pPr>
              <w:pStyle w:val="TAH"/>
            </w:pPr>
            <w:r w:rsidRPr="00613175">
              <w:t>Step</w:t>
            </w:r>
          </w:p>
        </w:tc>
        <w:tc>
          <w:tcPr>
            <w:tcW w:w="1260" w:type="dxa"/>
            <w:gridSpan w:val="2"/>
            <w:tcBorders>
              <w:top w:val="single" w:sz="4" w:space="0" w:color="auto"/>
              <w:left w:val="single" w:sz="4" w:space="0" w:color="auto"/>
              <w:bottom w:val="single" w:sz="4" w:space="0" w:color="auto"/>
              <w:right w:val="single" w:sz="4" w:space="0" w:color="auto"/>
            </w:tcBorders>
            <w:hideMark/>
          </w:tcPr>
          <w:p w14:paraId="682DC20B" w14:textId="77777777" w:rsidR="00D4174E" w:rsidRPr="00613175" w:rsidRDefault="00D4174E">
            <w:pPr>
              <w:pStyle w:val="TAH"/>
            </w:pPr>
            <w:r w:rsidRPr="00613175">
              <w:t>Direction</w:t>
            </w:r>
          </w:p>
        </w:tc>
        <w:tc>
          <w:tcPr>
            <w:tcW w:w="3420" w:type="dxa"/>
            <w:tcBorders>
              <w:top w:val="single" w:sz="4" w:space="0" w:color="auto"/>
              <w:left w:val="single" w:sz="4" w:space="0" w:color="auto"/>
              <w:bottom w:val="nil"/>
              <w:right w:val="single" w:sz="4" w:space="0" w:color="auto"/>
            </w:tcBorders>
            <w:hideMark/>
          </w:tcPr>
          <w:p w14:paraId="3E7A1DCD" w14:textId="77777777" w:rsidR="00D4174E" w:rsidRPr="00613175" w:rsidRDefault="00D4174E">
            <w:pPr>
              <w:pStyle w:val="TAH"/>
            </w:pPr>
            <w:r w:rsidRPr="00613175">
              <w:t>Message</w:t>
            </w:r>
          </w:p>
        </w:tc>
        <w:tc>
          <w:tcPr>
            <w:tcW w:w="4288" w:type="dxa"/>
            <w:tcBorders>
              <w:top w:val="single" w:sz="4" w:space="0" w:color="auto"/>
              <w:left w:val="single" w:sz="4" w:space="0" w:color="auto"/>
              <w:bottom w:val="nil"/>
              <w:right w:val="single" w:sz="4" w:space="0" w:color="auto"/>
            </w:tcBorders>
            <w:hideMark/>
          </w:tcPr>
          <w:p w14:paraId="6DD61A56" w14:textId="77777777" w:rsidR="00D4174E" w:rsidRPr="00613175" w:rsidRDefault="00D4174E">
            <w:pPr>
              <w:pStyle w:val="TAH"/>
            </w:pPr>
            <w:r w:rsidRPr="00613175">
              <w:t>Comment</w:t>
            </w:r>
          </w:p>
        </w:tc>
      </w:tr>
      <w:tr w:rsidR="00D4174E" w:rsidRPr="00613175" w14:paraId="5F8895F3" w14:textId="77777777" w:rsidTr="00D4174E">
        <w:trPr>
          <w:cantSplit/>
          <w:jc w:val="center"/>
        </w:trPr>
        <w:tc>
          <w:tcPr>
            <w:tcW w:w="720" w:type="dxa"/>
            <w:tcBorders>
              <w:top w:val="nil"/>
              <w:left w:val="single" w:sz="4" w:space="0" w:color="auto"/>
              <w:bottom w:val="single" w:sz="4" w:space="0" w:color="auto"/>
              <w:right w:val="single" w:sz="4" w:space="0" w:color="auto"/>
            </w:tcBorders>
          </w:tcPr>
          <w:p w14:paraId="7C36AE2E" w14:textId="77777777" w:rsidR="00D4174E" w:rsidRPr="00613175" w:rsidRDefault="00D4174E">
            <w:pPr>
              <w:pStyle w:val="TAH"/>
              <w:rPr>
                <w:rFonts w:eastAsia="MS Gothic"/>
              </w:rPr>
            </w:pPr>
          </w:p>
        </w:tc>
        <w:tc>
          <w:tcPr>
            <w:tcW w:w="630" w:type="dxa"/>
            <w:tcBorders>
              <w:top w:val="single" w:sz="4" w:space="0" w:color="auto"/>
              <w:left w:val="single" w:sz="4" w:space="0" w:color="auto"/>
              <w:bottom w:val="single" w:sz="4" w:space="0" w:color="auto"/>
              <w:right w:val="single" w:sz="4" w:space="0" w:color="auto"/>
            </w:tcBorders>
            <w:hideMark/>
          </w:tcPr>
          <w:p w14:paraId="58C51165" w14:textId="77777777" w:rsidR="00D4174E" w:rsidRPr="00613175" w:rsidRDefault="00D4174E">
            <w:pPr>
              <w:pStyle w:val="TAH"/>
              <w:rPr>
                <w:rFonts w:eastAsia="SimSun"/>
              </w:rPr>
            </w:pPr>
            <w:r w:rsidRPr="00613175">
              <w:t>UE</w:t>
            </w:r>
          </w:p>
        </w:tc>
        <w:tc>
          <w:tcPr>
            <w:tcW w:w="630" w:type="dxa"/>
            <w:tcBorders>
              <w:top w:val="single" w:sz="4" w:space="0" w:color="auto"/>
              <w:left w:val="single" w:sz="4" w:space="0" w:color="auto"/>
              <w:bottom w:val="single" w:sz="4" w:space="0" w:color="auto"/>
              <w:right w:val="single" w:sz="4" w:space="0" w:color="auto"/>
            </w:tcBorders>
            <w:hideMark/>
          </w:tcPr>
          <w:p w14:paraId="1B39451B" w14:textId="77777777" w:rsidR="00D4174E" w:rsidRPr="00613175" w:rsidRDefault="00D4174E">
            <w:pPr>
              <w:pStyle w:val="TAH"/>
            </w:pPr>
            <w:r w:rsidRPr="00613175">
              <w:t>SS</w:t>
            </w:r>
          </w:p>
        </w:tc>
        <w:tc>
          <w:tcPr>
            <w:tcW w:w="3420" w:type="dxa"/>
            <w:tcBorders>
              <w:top w:val="nil"/>
              <w:left w:val="single" w:sz="4" w:space="0" w:color="auto"/>
              <w:bottom w:val="single" w:sz="4" w:space="0" w:color="auto"/>
              <w:right w:val="single" w:sz="4" w:space="0" w:color="auto"/>
            </w:tcBorders>
          </w:tcPr>
          <w:p w14:paraId="7F1CE87C" w14:textId="77777777" w:rsidR="00D4174E" w:rsidRPr="00613175" w:rsidRDefault="00D4174E">
            <w:pPr>
              <w:pStyle w:val="TAH"/>
            </w:pPr>
          </w:p>
        </w:tc>
        <w:tc>
          <w:tcPr>
            <w:tcW w:w="4288" w:type="dxa"/>
            <w:tcBorders>
              <w:top w:val="nil"/>
              <w:left w:val="single" w:sz="4" w:space="0" w:color="auto"/>
              <w:bottom w:val="single" w:sz="4" w:space="0" w:color="auto"/>
              <w:right w:val="single" w:sz="4" w:space="0" w:color="auto"/>
            </w:tcBorders>
          </w:tcPr>
          <w:p w14:paraId="130FC86C" w14:textId="77777777" w:rsidR="00D4174E" w:rsidRPr="00613175" w:rsidRDefault="00D4174E">
            <w:pPr>
              <w:pStyle w:val="TAH"/>
              <w:rPr>
                <w:rFonts w:eastAsia="MS Gothic"/>
              </w:rPr>
            </w:pPr>
          </w:p>
        </w:tc>
      </w:tr>
      <w:tr w:rsidR="00D4174E" w:rsidRPr="00613175" w14:paraId="7E413B76"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15ED6665" w14:textId="77777777" w:rsidR="00D4174E" w:rsidRPr="00613175" w:rsidRDefault="00D4174E">
            <w:pPr>
              <w:pStyle w:val="TAC"/>
              <w:rPr>
                <w:rFonts w:eastAsia="SimSun"/>
              </w:rPr>
            </w:pPr>
            <w:r w:rsidRPr="00613175">
              <w:t>1</w:t>
            </w:r>
          </w:p>
        </w:tc>
        <w:tc>
          <w:tcPr>
            <w:tcW w:w="1260" w:type="dxa"/>
            <w:gridSpan w:val="2"/>
            <w:tcBorders>
              <w:top w:val="single" w:sz="4" w:space="0" w:color="auto"/>
              <w:left w:val="single" w:sz="4" w:space="0" w:color="auto"/>
              <w:bottom w:val="single" w:sz="4" w:space="0" w:color="auto"/>
              <w:right w:val="single" w:sz="4" w:space="0" w:color="auto"/>
            </w:tcBorders>
            <w:hideMark/>
          </w:tcPr>
          <w:p w14:paraId="4F7DDF5F" w14:textId="77777777" w:rsidR="00D4174E" w:rsidRPr="00613175" w:rsidRDefault="00D4174E">
            <w:pPr>
              <w:pStyle w:val="TAC"/>
              <w:rPr>
                <w:lang w:eastAsia="zh-CN"/>
              </w:rPr>
            </w:pPr>
            <w:r w:rsidRPr="00613175">
              <w:rPr>
                <w:lang w:eastAsia="zh-CN"/>
              </w:rPr>
              <w:t>-&gt;</w:t>
            </w:r>
          </w:p>
        </w:tc>
        <w:tc>
          <w:tcPr>
            <w:tcW w:w="3420" w:type="dxa"/>
            <w:tcBorders>
              <w:top w:val="single" w:sz="4" w:space="0" w:color="auto"/>
              <w:left w:val="single" w:sz="4" w:space="0" w:color="auto"/>
              <w:bottom w:val="single" w:sz="4" w:space="0" w:color="auto"/>
              <w:right w:val="single" w:sz="4" w:space="0" w:color="auto"/>
            </w:tcBorders>
            <w:hideMark/>
          </w:tcPr>
          <w:p w14:paraId="2AEF1F92" w14:textId="77777777" w:rsidR="00D4174E" w:rsidRPr="00613175" w:rsidRDefault="00D4174E">
            <w:pPr>
              <w:pStyle w:val="TAL"/>
              <w:rPr>
                <w:rFonts w:eastAsia="SimSun"/>
                <w:lang w:eastAsia="en-US"/>
              </w:rPr>
            </w:pPr>
            <w:r w:rsidRPr="00613175">
              <w:rPr>
                <w:rFonts w:eastAsia="MS Gothic"/>
              </w:rPr>
              <w:t>BYE</w:t>
            </w:r>
          </w:p>
        </w:tc>
        <w:tc>
          <w:tcPr>
            <w:tcW w:w="4288" w:type="dxa"/>
            <w:tcBorders>
              <w:top w:val="single" w:sz="4" w:space="0" w:color="auto"/>
              <w:left w:val="single" w:sz="4" w:space="0" w:color="auto"/>
              <w:bottom w:val="single" w:sz="4" w:space="0" w:color="auto"/>
              <w:right w:val="single" w:sz="4" w:space="0" w:color="auto"/>
            </w:tcBorders>
            <w:hideMark/>
          </w:tcPr>
          <w:p w14:paraId="329AF8A2" w14:textId="77777777" w:rsidR="00D4174E" w:rsidRPr="00613175" w:rsidRDefault="00D4174E">
            <w:pPr>
              <w:pStyle w:val="TAL"/>
            </w:pPr>
            <w:r w:rsidRPr="00613175">
              <w:rPr>
                <w:rFonts w:eastAsia="MS Gothic"/>
              </w:rPr>
              <w:t>The UE leaves the conference with BYE</w:t>
            </w:r>
          </w:p>
        </w:tc>
      </w:tr>
      <w:tr w:rsidR="00D4174E" w:rsidRPr="00613175" w14:paraId="18C1689D"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27930B30" w14:textId="77777777" w:rsidR="00D4174E" w:rsidRPr="00613175" w:rsidRDefault="00D4174E">
            <w:pPr>
              <w:pStyle w:val="TAC"/>
            </w:pPr>
            <w:r w:rsidRPr="00613175">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4F210AE0" w14:textId="77777777" w:rsidR="00D4174E" w:rsidRPr="00613175" w:rsidRDefault="00D4174E">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hideMark/>
          </w:tcPr>
          <w:p w14:paraId="41AB166E" w14:textId="77777777" w:rsidR="00D4174E" w:rsidRPr="00613175" w:rsidRDefault="00D4174E">
            <w:pPr>
              <w:pStyle w:val="TAL"/>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5B8858BE" w14:textId="77777777" w:rsidR="00D4174E" w:rsidRPr="00613175" w:rsidRDefault="00D4174E">
            <w:pPr>
              <w:pStyle w:val="TAL"/>
            </w:pPr>
            <w:r w:rsidRPr="00613175">
              <w:rPr>
                <w:rFonts w:eastAsia="MS Gothic"/>
              </w:rPr>
              <w:t>The SS sends 200 OK for BYE</w:t>
            </w:r>
          </w:p>
        </w:tc>
      </w:tr>
      <w:tr w:rsidR="00D4174E" w:rsidRPr="00613175" w14:paraId="01145177"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4ED6FE9D" w14:textId="77777777" w:rsidR="00D4174E" w:rsidRPr="00613175" w:rsidRDefault="00D4174E">
            <w:pPr>
              <w:pStyle w:val="TAC"/>
            </w:pPr>
            <w:r w:rsidRPr="00613175">
              <w:t>3</w:t>
            </w:r>
          </w:p>
        </w:tc>
        <w:tc>
          <w:tcPr>
            <w:tcW w:w="1260" w:type="dxa"/>
            <w:gridSpan w:val="2"/>
            <w:tcBorders>
              <w:top w:val="single" w:sz="4" w:space="0" w:color="auto"/>
              <w:left w:val="single" w:sz="4" w:space="0" w:color="auto"/>
              <w:bottom w:val="single" w:sz="4" w:space="0" w:color="auto"/>
              <w:right w:val="single" w:sz="4" w:space="0" w:color="auto"/>
            </w:tcBorders>
            <w:hideMark/>
          </w:tcPr>
          <w:p w14:paraId="28F2B3FD" w14:textId="77777777" w:rsidR="00D4174E" w:rsidRPr="00613175" w:rsidRDefault="00D4174E">
            <w:pPr>
              <w:pStyle w:val="TAC"/>
            </w:pPr>
            <w:r w:rsidRPr="00613175">
              <w:t>&lt;-</w:t>
            </w:r>
          </w:p>
        </w:tc>
        <w:tc>
          <w:tcPr>
            <w:tcW w:w="3420" w:type="dxa"/>
            <w:tcBorders>
              <w:top w:val="single" w:sz="4" w:space="0" w:color="auto"/>
              <w:left w:val="single" w:sz="4" w:space="0" w:color="auto"/>
              <w:bottom w:val="single" w:sz="4" w:space="0" w:color="auto"/>
              <w:right w:val="single" w:sz="4" w:space="0" w:color="auto"/>
            </w:tcBorders>
            <w:hideMark/>
          </w:tcPr>
          <w:p w14:paraId="01EFBA6B" w14:textId="77777777" w:rsidR="00D4174E" w:rsidRPr="00613175" w:rsidRDefault="00D4174E">
            <w:pPr>
              <w:pStyle w:val="TAL"/>
            </w:pPr>
            <w:r w:rsidRPr="00613175">
              <w:rPr>
                <w:rFonts w:eastAsia="MS Gothic"/>
              </w:rPr>
              <w:t>NOTIFY</w:t>
            </w:r>
          </w:p>
        </w:tc>
        <w:tc>
          <w:tcPr>
            <w:tcW w:w="4288" w:type="dxa"/>
            <w:tcBorders>
              <w:top w:val="single" w:sz="4" w:space="0" w:color="auto"/>
              <w:left w:val="single" w:sz="4" w:space="0" w:color="auto"/>
              <w:bottom w:val="single" w:sz="4" w:space="0" w:color="auto"/>
              <w:right w:val="single" w:sz="4" w:space="0" w:color="auto"/>
            </w:tcBorders>
            <w:hideMark/>
          </w:tcPr>
          <w:p w14:paraId="64CF559D" w14:textId="77777777" w:rsidR="00D4174E" w:rsidRPr="00613175" w:rsidRDefault="00D4174E">
            <w:pPr>
              <w:pStyle w:val="TAL"/>
            </w:pPr>
            <w:r w:rsidRPr="00613175">
              <w:rPr>
                <w:rFonts w:eastAsia="MS Gothic"/>
              </w:rPr>
              <w:t>Conditional: if the UE had subscribed to the conference event package, the SS notifies the UE that its subscription to conference event package is terminated</w:t>
            </w:r>
          </w:p>
        </w:tc>
      </w:tr>
      <w:tr w:rsidR="00D4174E" w:rsidRPr="00613175" w14:paraId="420B11C2" w14:textId="77777777" w:rsidTr="00D4174E">
        <w:trPr>
          <w:cantSplit/>
          <w:jc w:val="center"/>
        </w:trPr>
        <w:tc>
          <w:tcPr>
            <w:tcW w:w="720" w:type="dxa"/>
            <w:tcBorders>
              <w:top w:val="single" w:sz="4" w:space="0" w:color="auto"/>
              <w:left w:val="single" w:sz="4" w:space="0" w:color="auto"/>
              <w:bottom w:val="single" w:sz="4" w:space="0" w:color="auto"/>
              <w:right w:val="single" w:sz="4" w:space="0" w:color="auto"/>
            </w:tcBorders>
            <w:hideMark/>
          </w:tcPr>
          <w:p w14:paraId="0385FC27" w14:textId="77777777" w:rsidR="00D4174E" w:rsidRPr="00613175" w:rsidRDefault="00D4174E">
            <w:pPr>
              <w:pStyle w:val="TAC"/>
            </w:pPr>
            <w:r w:rsidRPr="00613175">
              <w:t>4</w:t>
            </w:r>
          </w:p>
        </w:tc>
        <w:tc>
          <w:tcPr>
            <w:tcW w:w="1260" w:type="dxa"/>
            <w:gridSpan w:val="2"/>
            <w:tcBorders>
              <w:top w:val="single" w:sz="4" w:space="0" w:color="auto"/>
              <w:left w:val="single" w:sz="4" w:space="0" w:color="auto"/>
              <w:bottom w:val="single" w:sz="4" w:space="0" w:color="auto"/>
              <w:right w:val="single" w:sz="4" w:space="0" w:color="auto"/>
            </w:tcBorders>
            <w:hideMark/>
          </w:tcPr>
          <w:p w14:paraId="4627274E" w14:textId="77777777" w:rsidR="00D4174E" w:rsidRPr="00613175" w:rsidRDefault="00D4174E">
            <w:pPr>
              <w:pStyle w:val="TAC"/>
            </w:pPr>
            <w:r w:rsidRPr="00613175">
              <w:t>-&gt;</w:t>
            </w:r>
          </w:p>
        </w:tc>
        <w:tc>
          <w:tcPr>
            <w:tcW w:w="3420" w:type="dxa"/>
            <w:tcBorders>
              <w:top w:val="single" w:sz="4" w:space="0" w:color="auto"/>
              <w:left w:val="single" w:sz="4" w:space="0" w:color="auto"/>
              <w:bottom w:val="single" w:sz="4" w:space="0" w:color="auto"/>
              <w:right w:val="single" w:sz="4" w:space="0" w:color="auto"/>
            </w:tcBorders>
            <w:hideMark/>
          </w:tcPr>
          <w:p w14:paraId="671BB714" w14:textId="77777777" w:rsidR="00D4174E" w:rsidRPr="00613175" w:rsidRDefault="00D4174E">
            <w:pPr>
              <w:pStyle w:val="TAL"/>
            </w:pPr>
            <w:r w:rsidRPr="00613175">
              <w:rPr>
                <w:rFonts w:eastAsia="MS Gothic"/>
              </w:rPr>
              <w:t>200 OK</w:t>
            </w:r>
          </w:p>
        </w:tc>
        <w:tc>
          <w:tcPr>
            <w:tcW w:w="4288" w:type="dxa"/>
            <w:tcBorders>
              <w:top w:val="single" w:sz="4" w:space="0" w:color="auto"/>
              <w:left w:val="single" w:sz="4" w:space="0" w:color="auto"/>
              <w:bottom w:val="single" w:sz="4" w:space="0" w:color="auto"/>
              <w:right w:val="single" w:sz="4" w:space="0" w:color="auto"/>
            </w:tcBorders>
            <w:hideMark/>
          </w:tcPr>
          <w:p w14:paraId="2D4B6FC1" w14:textId="77777777" w:rsidR="00D4174E" w:rsidRPr="00613175" w:rsidRDefault="00D4174E">
            <w:pPr>
              <w:pStyle w:val="TAL"/>
            </w:pPr>
            <w:r w:rsidRPr="00613175">
              <w:rPr>
                <w:rFonts w:eastAsia="MS Gothic"/>
              </w:rPr>
              <w:t>Conditional: the UE sends 200 OK for NOTIFY (if sent by SS)</w:t>
            </w:r>
          </w:p>
        </w:tc>
      </w:tr>
    </w:tbl>
    <w:p w14:paraId="3DB526BA" w14:textId="77777777" w:rsidR="00D4174E" w:rsidRPr="00613175" w:rsidRDefault="00D4174E" w:rsidP="00D4174E">
      <w:pPr>
        <w:rPr>
          <w:lang w:eastAsia="en-US"/>
        </w:rPr>
      </w:pPr>
    </w:p>
    <w:p w14:paraId="699B92F2" w14:textId="77777777" w:rsidR="00D4174E" w:rsidRPr="00613175" w:rsidRDefault="00D4174E" w:rsidP="00D4174E">
      <w:pPr>
        <w:pStyle w:val="H6"/>
      </w:pPr>
      <w:r w:rsidRPr="00613175">
        <w:t>Specific Message Contents</w:t>
      </w:r>
    </w:p>
    <w:p w14:paraId="106144E7" w14:textId="77777777" w:rsidR="00D4174E" w:rsidRPr="00613175" w:rsidRDefault="00D4174E" w:rsidP="00D4174E">
      <w:pPr>
        <w:pStyle w:val="H6"/>
        <w:rPr>
          <w:snapToGrid w:val="0"/>
        </w:rPr>
      </w:pPr>
      <w:r w:rsidRPr="00613175">
        <w:rPr>
          <w:snapToGrid w:val="0"/>
        </w:rPr>
        <w:t>BYE</w:t>
      </w:r>
    </w:p>
    <w:p w14:paraId="7E9D1679" w14:textId="77777777" w:rsidR="00D4174E" w:rsidRPr="00613175" w:rsidRDefault="00D4174E" w:rsidP="00D4174E">
      <w:pPr>
        <w:rPr>
          <w:rFonts w:eastAsia="SimSun"/>
          <w:lang w:eastAsia="zh-CN"/>
        </w:rPr>
      </w:pPr>
      <w:r w:rsidRPr="00613175">
        <w:rPr>
          <w:lang w:eastAsia="zh-CN"/>
        </w:rPr>
        <w:t>Use the default message “BYE” in Annex A.2.8 of TS 34.229-1 [2], applying condition A8, with the following exceptions:</w:t>
      </w:r>
    </w:p>
    <w:tbl>
      <w:tblPr>
        <w:tblW w:w="9645" w:type="dxa"/>
        <w:jc w:val="center"/>
        <w:tblLayout w:type="fixed"/>
        <w:tblLook w:val="01E0" w:firstRow="1" w:lastRow="1" w:firstColumn="1" w:lastColumn="1" w:noHBand="0" w:noVBand="0"/>
      </w:tblPr>
      <w:tblGrid>
        <w:gridCol w:w="2474"/>
        <w:gridCol w:w="7171"/>
      </w:tblGrid>
      <w:tr w:rsidR="00D4174E" w:rsidRPr="00613175" w14:paraId="19B16C9F" w14:textId="77777777" w:rsidTr="00D4174E">
        <w:trPr>
          <w:cantSplit/>
          <w:trHeight w:val="255"/>
          <w:tblHeader/>
          <w:jc w:val="center"/>
        </w:trPr>
        <w:tc>
          <w:tcPr>
            <w:tcW w:w="2472" w:type="dxa"/>
            <w:tcBorders>
              <w:top w:val="single" w:sz="4" w:space="0" w:color="auto"/>
              <w:left w:val="single" w:sz="4" w:space="0" w:color="auto"/>
              <w:bottom w:val="single" w:sz="4" w:space="0" w:color="auto"/>
              <w:right w:val="single" w:sz="4" w:space="0" w:color="auto"/>
            </w:tcBorders>
            <w:hideMark/>
          </w:tcPr>
          <w:p w14:paraId="6B7427E0" w14:textId="77777777" w:rsidR="00D4174E" w:rsidRPr="00613175" w:rsidRDefault="00D4174E">
            <w:pPr>
              <w:pStyle w:val="TAH"/>
              <w:rPr>
                <w:lang w:eastAsia="en-US"/>
              </w:rPr>
            </w:pPr>
            <w:r w:rsidRPr="00613175">
              <w:t>Header/param</w:t>
            </w:r>
          </w:p>
        </w:tc>
        <w:tc>
          <w:tcPr>
            <w:tcW w:w="7167" w:type="dxa"/>
            <w:tcBorders>
              <w:top w:val="single" w:sz="4" w:space="0" w:color="auto"/>
              <w:left w:val="single" w:sz="4" w:space="0" w:color="auto"/>
              <w:bottom w:val="single" w:sz="4" w:space="0" w:color="auto"/>
              <w:right w:val="single" w:sz="4" w:space="0" w:color="auto"/>
            </w:tcBorders>
            <w:hideMark/>
          </w:tcPr>
          <w:p w14:paraId="622AA965" w14:textId="77777777" w:rsidR="00D4174E" w:rsidRPr="00613175" w:rsidRDefault="00D4174E">
            <w:pPr>
              <w:pStyle w:val="TAH"/>
            </w:pPr>
            <w:r w:rsidRPr="00613175">
              <w:t>Value/remark</w:t>
            </w:r>
          </w:p>
        </w:tc>
      </w:tr>
      <w:tr w:rsidR="00D4174E" w:rsidRPr="00613175" w14:paraId="160CC145" w14:textId="77777777" w:rsidTr="00D4174E">
        <w:trPr>
          <w:cantSplit/>
          <w:trHeight w:val="255"/>
          <w:jc w:val="center"/>
        </w:trPr>
        <w:tc>
          <w:tcPr>
            <w:tcW w:w="2472" w:type="dxa"/>
            <w:tcBorders>
              <w:top w:val="nil"/>
              <w:left w:val="single" w:sz="4" w:space="0" w:color="auto"/>
              <w:bottom w:val="nil"/>
              <w:right w:val="single" w:sz="4" w:space="0" w:color="auto"/>
            </w:tcBorders>
            <w:hideMark/>
          </w:tcPr>
          <w:p w14:paraId="46A0DCF0" w14:textId="77777777" w:rsidR="00D4174E" w:rsidRPr="00613175" w:rsidRDefault="00D4174E">
            <w:pPr>
              <w:pStyle w:val="TAL"/>
              <w:rPr>
                <w:b/>
              </w:rPr>
            </w:pPr>
            <w:r w:rsidRPr="00613175">
              <w:rPr>
                <w:b/>
              </w:rPr>
              <w:t>Request-Line</w:t>
            </w:r>
          </w:p>
        </w:tc>
        <w:tc>
          <w:tcPr>
            <w:tcW w:w="7167" w:type="dxa"/>
            <w:tcBorders>
              <w:top w:val="nil"/>
              <w:left w:val="single" w:sz="4" w:space="0" w:color="auto"/>
              <w:bottom w:val="nil"/>
              <w:right w:val="single" w:sz="4" w:space="0" w:color="auto"/>
            </w:tcBorders>
          </w:tcPr>
          <w:p w14:paraId="2448C07A" w14:textId="77777777" w:rsidR="00D4174E" w:rsidRPr="00613175" w:rsidRDefault="00D4174E">
            <w:pPr>
              <w:pStyle w:val="TAL"/>
            </w:pPr>
          </w:p>
        </w:tc>
      </w:tr>
      <w:tr w:rsidR="00D4174E" w:rsidRPr="00613175" w14:paraId="010B2565" w14:textId="77777777" w:rsidTr="00D4174E">
        <w:trPr>
          <w:cantSplit/>
          <w:trHeight w:val="255"/>
          <w:jc w:val="center"/>
        </w:trPr>
        <w:tc>
          <w:tcPr>
            <w:tcW w:w="2472" w:type="dxa"/>
            <w:tcBorders>
              <w:top w:val="nil"/>
              <w:left w:val="single" w:sz="4" w:space="0" w:color="auto"/>
              <w:bottom w:val="single" w:sz="4" w:space="0" w:color="auto"/>
              <w:right w:val="single" w:sz="4" w:space="0" w:color="auto"/>
            </w:tcBorders>
            <w:hideMark/>
          </w:tcPr>
          <w:p w14:paraId="025F2958" w14:textId="77777777" w:rsidR="00D4174E" w:rsidRPr="00613175" w:rsidRDefault="00D4174E">
            <w:pPr>
              <w:pStyle w:val="TAL"/>
            </w:pPr>
            <w:r w:rsidRPr="00613175">
              <w:tab/>
              <w:t>Request-URI</w:t>
            </w:r>
          </w:p>
        </w:tc>
        <w:tc>
          <w:tcPr>
            <w:tcW w:w="7167" w:type="dxa"/>
            <w:tcBorders>
              <w:top w:val="nil"/>
              <w:left w:val="single" w:sz="4" w:space="0" w:color="auto"/>
              <w:bottom w:val="single" w:sz="4" w:space="0" w:color="auto"/>
              <w:right w:val="single" w:sz="4" w:space="0" w:color="auto"/>
            </w:tcBorders>
            <w:hideMark/>
          </w:tcPr>
          <w:p w14:paraId="17C1CE11" w14:textId="77777777" w:rsidR="00D4174E" w:rsidRPr="00613175" w:rsidRDefault="00D4174E">
            <w:pPr>
              <w:pStyle w:val="TAL"/>
            </w:pPr>
            <w:r w:rsidRPr="00613175">
              <w:rPr>
                <w:i/>
                <w:color w:val="0000FF"/>
                <w:u w:val="single"/>
              </w:rPr>
              <w:t>sip:final@conf-factory appended with px_IMS_HomeDomainName</w:t>
            </w:r>
          </w:p>
        </w:tc>
      </w:tr>
    </w:tbl>
    <w:p w14:paraId="340A7A59" w14:textId="77777777" w:rsidR="00D4174E" w:rsidRPr="00613175" w:rsidRDefault="00D4174E" w:rsidP="00613175">
      <w:pPr>
        <w:rPr>
          <w:snapToGrid w:val="0"/>
        </w:rPr>
      </w:pPr>
    </w:p>
    <w:p w14:paraId="23A63530" w14:textId="32A9B827" w:rsidR="00D4174E" w:rsidRPr="00613175" w:rsidRDefault="00D4174E" w:rsidP="00D4174E">
      <w:pPr>
        <w:pStyle w:val="H6"/>
        <w:rPr>
          <w:snapToGrid w:val="0"/>
        </w:rPr>
      </w:pPr>
      <w:r w:rsidRPr="00613175">
        <w:rPr>
          <w:snapToGrid w:val="0"/>
        </w:rPr>
        <w:t>200 OK (Step 2)</w:t>
      </w:r>
    </w:p>
    <w:p w14:paraId="3A532D55" w14:textId="77777777" w:rsidR="00D4174E" w:rsidRPr="00613175" w:rsidRDefault="00D4174E" w:rsidP="00D4174E">
      <w:pPr>
        <w:rPr>
          <w:rFonts w:eastAsia="SimSun"/>
          <w:lang w:eastAsia="zh-CN"/>
        </w:rPr>
      </w:pPr>
      <w:r w:rsidRPr="00613175">
        <w:rPr>
          <w:lang w:eastAsia="zh-CN"/>
        </w:rPr>
        <w:t>Use the default message “200 OK for other requests than REGISTER or SUBSCRIBE” in Annex A.3.1 of TS 34.229-1 [2], applying condition A22.</w:t>
      </w:r>
    </w:p>
    <w:p w14:paraId="23FEF261" w14:textId="77777777" w:rsidR="00D4174E" w:rsidRPr="00613175" w:rsidRDefault="00D4174E" w:rsidP="00D4174E">
      <w:pPr>
        <w:pStyle w:val="H6"/>
        <w:rPr>
          <w:snapToGrid w:val="0"/>
        </w:rPr>
      </w:pPr>
      <w:r w:rsidRPr="00613175">
        <w:rPr>
          <w:snapToGrid w:val="0"/>
        </w:rPr>
        <w:t>NOTIFY</w:t>
      </w:r>
    </w:p>
    <w:p w14:paraId="06A542F7" w14:textId="77777777" w:rsidR="00D4174E" w:rsidRPr="00613175" w:rsidRDefault="00D4174E" w:rsidP="00D4174E">
      <w:pPr>
        <w:rPr>
          <w:rFonts w:eastAsia="SimSun"/>
          <w:lang w:eastAsia="zh-CN"/>
        </w:rPr>
      </w:pPr>
      <w:r w:rsidRPr="00613175">
        <w:rPr>
          <w:lang w:eastAsia="zh-CN"/>
        </w:rPr>
        <w:t>Use the default message “NOTIFY for conference event package” in Annex A.5.3 of TS 34.229-1 [2], applying condition A4.</w:t>
      </w:r>
    </w:p>
    <w:p w14:paraId="0D06BB66" w14:textId="77777777" w:rsidR="00D4174E" w:rsidRPr="00613175" w:rsidRDefault="00D4174E" w:rsidP="00D4174E">
      <w:pPr>
        <w:pStyle w:val="H6"/>
        <w:rPr>
          <w:snapToGrid w:val="0"/>
        </w:rPr>
      </w:pPr>
      <w:r w:rsidRPr="00613175">
        <w:rPr>
          <w:snapToGrid w:val="0"/>
        </w:rPr>
        <w:t>200 OK (Step 4)</w:t>
      </w:r>
    </w:p>
    <w:p w14:paraId="03C4262F" w14:textId="391D8488" w:rsidR="00D4174E" w:rsidRPr="00FA7F23" w:rsidRDefault="00D4174E" w:rsidP="00251D61">
      <w:pPr>
        <w:rPr>
          <w:rFonts w:eastAsia="SimSun"/>
          <w:lang w:eastAsia="zh-CN"/>
        </w:rPr>
      </w:pPr>
      <w:r w:rsidRPr="00613175">
        <w:rPr>
          <w:lang w:eastAsia="zh-CN"/>
        </w:rPr>
        <w:t>Use the default message “200 OK for other requests than REGISTER or SUBSCRIBE” in Annex A.3.1 of TS 34.229-1 [2], applying condition A22.</w:t>
      </w:r>
    </w:p>
    <w:p w14:paraId="56D9C00F" w14:textId="78D91682" w:rsidR="00054A22" w:rsidRPr="00613175" w:rsidRDefault="00080512" w:rsidP="00251D61">
      <w:pPr>
        <w:pStyle w:val="Heading8"/>
      </w:pPr>
      <w:bookmarkStart w:id="1453" w:name="_Toc75880721"/>
      <w:bookmarkStart w:id="1454" w:name="_Toc84254440"/>
      <w:bookmarkStart w:id="1455" w:name="_Toc84255235"/>
      <w:r w:rsidRPr="00613175">
        <w:t>A</w:t>
      </w:r>
      <w:r w:rsidR="004329E4" w:rsidRPr="00613175">
        <w:t>nnex B</w:t>
      </w:r>
      <w:r w:rsidRPr="00613175">
        <w:t xml:space="preserve"> (informative):</w:t>
      </w:r>
      <w:r w:rsidRPr="00613175">
        <w:br/>
        <w:t>Change history</w:t>
      </w:r>
      <w:bookmarkEnd w:id="1318"/>
      <w:bookmarkEnd w:id="1319"/>
      <w:bookmarkEnd w:id="1320"/>
      <w:bookmarkEnd w:id="1328"/>
      <w:bookmarkEnd w:id="1407"/>
      <w:bookmarkEnd w:id="1408"/>
      <w:bookmarkEnd w:id="1409"/>
      <w:bookmarkEnd w:id="1410"/>
      <w:bookmarkEnd w:id="1453"/>
      <w:bookmarkEnd w:id="1454"/>
      <w:bookmarkEnd w:id="145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52"/>
        <w:gridCol w:w="970"/>
        <w:gridCol w:w="539"/>
        <w:gridCol w:w="311"/>
        <w:gridCol w:w="425"/>
        <w:gridCol w:w="4962"/>
        <w:gridCol w:w="708"/>
      </w:tblGrid>
      <w:tr w:rsidR="003C3971" w:rsidRPr="00613175" w14:paraId="60A5C1B1" w14:textId="77777777" w:rsidTr="00482465">
        <w:trPr>
          <w:cantSplit/>
        </w:trPr>
        <w:tc>
          <w:tcPr>
            <w:tcW w:w="9667" w:type="dxa"/>
            <w:gridSpan w:val="8"/>
            <w:tcBorders>
              <w:bottom w:val="nil"/>
            </w:tcBorders>
            <w:shd w:val="solid" w:color="FFFFFF" w:fill="auto"/>
          </w:tcPr>
          <w:p w14:paraId="7AA9D6E3" w14:textId="77777777" w:rsidR="003C3971" w:rsidRPr="00613175" w:rsidRDefault="003C3971" w:rsidP="00C72833">
            <w:pPr>
              <w:pStyle w:val="TAL"/>
              <w:jc w:val="center"/>
              <w:rPr>
                <w:b/>
                <w:sz w:val="16"/>
              </w:rPr>
            </w:pPr>
            <w:r w:rsidRPr="00613175">
              <w:rPr>
                <w:b/>
              </w:rPr>
              <w:t>Change history</w:t>
            </w:r>
          </w:p>
        </w:tc>
      </w:tr>
      <w:tr w:rsidR="003C3971" w:rsidRPr="00613175" w14:paraId="19CD6A98" w14:textId="77777777" w:rsidTr="0031641D">
        <w:tc>
          <w:tcPr>
            <w:tcW w:w="800" w:type="dxa"/>
            <w:shd w:val="pct10" w:color="auto" w:fill="FFFFFF"/>
          </w:tcPr>
          <w:p w14:paraId="52048DA0" w14:textId="77777777" w:rsidR="003C3971" w:rsidRPr="00613175" w:rsidRDefault="003C3971" w:rsidP="00C72833">
            <w:pPr>
              <w:pStyle w:val="TAL"/>
              <w:rPr>
                <w:b/>
                <w:sz w:val="16"/>
              </w:rPr>
            </w:pPr>
            <w:r w:rsidRPr="00613175">
              <w:rPr>
                <w:b/>
                <w:sz w:val="16"/>
              </w:rPr>
              <w:t>Date</w:t>
            </w:r>
          </w:p>
        </w:tc>
        <w:tc>
          <w:tcPr>
            <w:tcW w:w="952" w:type="dxa"/>
            <w:shd w:val="pct10" w:color="auto" w:fill="FFFFFF"/>
          </w:tcPr>
          <w:p w14:paraId="13BA034D" w14:textId="77777777" w:rsidR="003C3971" w:rsidRPr="00613175" w:rsidRDefault="00DF2B1F" w:rsidP="00C72833">
            <w:pPr>
              <w:pStyle w:val="TAL"/>
              <w:rPr>
                <w:b/>
                <w:sz w:val="16"/>
              </w:rPr>
            </w:pPr>
            <w:r w:rsidRPr="00613175">
              <w:rPr>
                <w:b/>
                <w:sz w:val="16"/>
              </w:rPr>
              <w:t>Meeting</w:t>
            </w:r>
          </w:p>
        </w:tc>
        <w:tc>
          <w:tcPr>
            <w:tcW w:w="970" w:type="dxa"/>
            <w:shd w:val="pct10" w:color="auto" w:fill="FFFFFF"/>
          </w:tcPr>
          <w:p w14:paraId="621D6215" w14:textId="77777777" w:rsidR="003C3971" w:rsidRPr="00613175" w:rsidRDefault="003C3971" w:rsidP="00DF2B1F">
            <w:pPr>
              <w:pStyle w:val="TAL"/>
              <w:rPr>
                <w:b/>
                <w:sz w:val="16"/>
              </w:rPr>
            </w:pPr>
            <w:r w:rsidRPr="00613175">
              <w:rPr>
                <w:b/>
                <w:sz w:val="16"/>
              </w:rPr>
              <w:t>TDoc</w:t>
            </w:r>
          </w:p>
        </w:tc>
        <w:tc>
          <w:tcPr>
            <w:tcW w:w="539" w:type="dxa"/>
            <w:shd w:val="pct10" w:color="auto" w:fill="FFFFFF"/>
          </w:tcPr>
          <w:p w14:paraId="1C48B9EA" w14:textId="77777777" w:rsidR="003C3971" w:rsidRPr="00613175" w:rsidRDefault="003C3971" w:rsidP="00C72833">
            <w:pPr>
              <w:pStyle w:val="TAL"/>
              <w:rPr>
                <w:b/>
                <w:sz w:val="16"/>
              </w:rPr>
            </w:pPr>
            <w:r w:rsidRPr="00613175">
              <w:rPr>
                <w:b/>
                <w:sz w:val="16"/>
              </w:rPr>
              <w:t>CR</w:t>
            </w:r>
          </w:p>
        </w:tc>
        <w:tc>
          <w:tcPr>
            <w:tcW w:w="311" w:type="dxa"/>
            <w:shd w:val="pct10" w:color="auto" w:fill="FFFFFF"/>
          </w:tcPr>
          <w:p w14:paraId="2D110A45" w14:textId="77777777" w:rsidR="003C3971" w:rsidRPr="00613175" w:rsidRDefault="003C3971" w:rsidP="00C72833">
            <w:pPr>
              <w:pStyle w:val="TAL"/>
              <w:rPr>
                <w:b/>
                <w:sz w:val="16"/>
              </w:rPr>
            </w:pPr>
            <w:r w:rsidRPr="00613175">
              <w:rPr>
                <w:b/>
                <w:sz w:val="16"/>
              </w:rPr>
              <w:t>Rev</w:t>
            </w:r>
          </w:p>
        </w:tc>
        <w:tc>
          <w:tcPr>
            <w:tcW w:w="425" w:type="dxa"/>
            <w:shd w:val="pct10" w:color="auto" w:fill="FFFFFF"/>
          </w:tcPr>
          <w:p w14:paraId="01C3BEC1" w14:textId="77777777" w:rsidR="003C3971" w:rsidRPr="00613175" w:rsidRDefault="003C3971" w:rsidP="00C72833">
            <w:pPr>
              <w:pStyle w:val="TAL"/>
              <w:rPr>
                <w:b/>
                <w:sz w:val="16"/>
              </w:rPr>
            </w:pPr>
            <w:r w:rsidRPr="00613175">
              <w:rPr>
                <w:b/>
                <w:sz w:val="16"/>
              </w:rPr>
              <w:t>Cat</w:t>
            </w:r>
          </w:p>
        </w:tc>
        <w:tc>
          <w:tcPr>
            <w:tcW w:w="4962" w:type="dxa"/>
            <w:shd w:val="pct10" w:color="auto" w:fill="FFFFFF"/>
          </w:tcPr>
          <w:p w14:paraId="4D79A2BE" w14:textId="77777777" w:rsidR="003C3971" w:rsidRPr="00613175" w:rsidRDefault="003C3971" w:rsidP="00C72833">
            <w:pPr>
              <w:pStyle w:val="TAL"/>
              <w:rPr>
                <w:b/>
                <w:sz w:val="16"/>
              </w:rPr>
            </w:pPr>
            <w:r w:rsidRPr="00613175">
              <w:rPr>
                <w:b/>
                <w:sz w:val="16"/>
              </w:rPr>
              <w:t>Subject/Comment</w:t>
            </w:r>
          </w:p>
        </w:tc>
        <w:tc>
          <w:tcPr>
            <w:tcW w:w="708" w:type="dxa"/>
            <w:shd w:val="pct10" w:color="auto" w:fill="FFFFFF"/>
          </w:tcPr>
          <w:p w14:paraId="4E652872" w14:textId="77777777" w:rsidR="003C3971" w:rsidRPr="00613175" w:rsidRDefault="003C3971" w:rsidP="00C72833">
            <w:pPr>
              <w:pStyle w:val="TAL"/>
              <w:rPr>
                <w:b/>
                <w:sz w:val="16"/>
              </w:rPr>
            </w:pPr>
            <w:r w:rsidRPr="00613175">
              <w:rPr>
                <w:b/>
                <w:sz w:val="16"/>
              </w:rPr>
              <w:t>New vers</w:t>
            </w:r>
            <w:r w:rsidR="00DF2B1F" w:rsidRPr="00613175">
              <w:rPr>
                <w:b/>
                <w:sz w:val="16"/>
              </w:rPr>
              <w:t>ion</w:t>
            </w:r>
          </w:p>
        </w:tc>
      </w:tr>
      <w:tr w:rsidR="003C3971" w:rsidRPr="00613175" w14:paraId="23B12B12" w14:textId="77777777" w:rsidTr="0031641D">
        <w:tc>
          <w:tcPr>
            <w:tcW w:w="800" w:type="dxa"/>
            <w:shd w:val="solid" w:color="FFFFFF" w:fill="auto"/>
          </w:tcPr>
          <w:p w14:paraId="787F0023" w14:textId="77777777" w:rsidR="003C3971" w:rsidRPr="00613175" w:rsidRDefault="00813869" w:rsidP="0031641D">
            <w:pPr>
              <w:pStyle w:val="TAL"/>
              <w:rPr>
                <w:sz w:val="16"/>
                <w:szCs w:val="16"/>
              </w:rPr>
            </w:pPr>
            <w:r w:rsidRPr="00613175">
              <w:rPr>
                <w:sz w:val="16"/>
                <w:szCs w:val="16"/>
              </w:rPr>
              <w:t>2019-10</w:t>
            </w:r>
          </w:p>
        </w:tc>
        <w:tc>
          <w:tcPr>
            <w:tcW w:w="952" w:type="dxa"/>
            <w:shd w:val="solid" w:color="FFFFFF" w:fill="auto"/>
          </w:tcPr>
          <w:p w14:paraId="3B354463" w14:textId="77777777" w:rsidR="003C3971" w:rsidRPr="00613175" w:rsidRDefault="00813869" w:rsidP="0031641D">
            <w:pPr>
              <w:pStyle w:val="TAL"/>
              <w:rPr>
                <w:sz w:val="16"/>
                <w:szCs w:val="16"/>
              </w:rPr>
            </w:pPr>
            <w:r w:rsidRPr="00613175">
              <w:rPr>
                <w:sz w:val="16"/>
                <w:szCs w:val="16"/>
              </w:rPr>
              <w:t>RAN5#85</w:t>
            </w:r>
          </w:p>
        </w:tc>
        <w:tc>
          <w:tcPr>
            <w:tcW w:w="970" w:type="dxa"/>
            <w:shd w:val="solid" w:color="FFFFFF" w:fill="auto"/>
          </w:tcPr>
          <w:p w14:paraId="058D659B" w14:textId="77777777" w:rsidR="003C3971" w:rsidRPr="00613175" w:rsidRDefault="00813869" w:rsidP="0031641D">
            <w:pPr>
              <w:pStyle w:val="TAL"/>
              <w:rPr>
                <w:sz w:val="16"/>
                <w:szCs w:val="16"/>
              </w:rPr>
            </w:pPr>
            <w:r w:rsidRPr="00613175">
              <w:rPr>
                <w:sz w:val="16"/>
                <w:szCs w:val="16"/>
              </w:rPr>
              <w:t>R5-197746</w:t>
            </w:r>
          </w:p>
        </w:tc>
        <w:tc>
          <w:tcPr>
            <w:tcW w:w="539" w:type="dxa"/>
            <w:shd w:val="solid" w:color="FFFFFF" w:fill="auto"/>
          </w:tcPr>
          <w:p w14:paraId="1C7FA468" w14:textId="77777777" w:rsidR="003C3971" w:rsidRPr="00613175" w:rsidRDefault="00813869" w:rsidP="0031641D">
            <w:pPr>
              <w:pStyle w:val="TAL"/>
              <w:rPr>
                <w:sz w:val="16"/>
                <w:szCs w:val="16"/>
              </w:rPr>
            </w:pPr>
            <w:r w:rsidRPr="00613175">
              <w:rPr>
                <w:sz w:val="16"/>
                <w:szCs w:val="16"/>
              </w:rPr>
              <w:t>-</w:t>
            </w:r>
          </w:p>
        </w:tc>
        <w:tc>
          <w:tcPr>
            <w:tcW w:w="311" w:type="dxa"/>
            <w:shd w:val="solid" w:color="FFFFFF" w:fill="auto"/>
          </w:tcPr>
          <w:p w14:paraId="67D2ECFD" w14:textId="77777777" w:rsidR="003C3971" w:rsidRPr="00613175" w:rsidRDefault="00813869" w:rsidP="0031641D">
            <w:pPr>
              <w:pStyle w:val="TAL"/>
              <w:rPr>
                <w:sz w:val="16"/>
                <w:szCs w:val="16"/>
              </w:rPr>
            </w:pPr>
            <w:r w:rsidRPr="00613175">
              <w:rPr>
                <w:sz w:val="16"/>
                <w:szCs w:val="16"/>
              </w:rPr>
              <w:t>-</w:t>
            </w:r>
          </w:p>
        </w:tc>
        <w:tc>
          <w:tcPr>
            <w:tcW w:w="425" w:type="dxa"/>
            <w:shd w:val="solid" w:color="FFFFFF" w:fill="auto"/>
          </w:tcPr>
          <w:p w14:paraId="21DAA37E" w14:textId="77777777" w:rsidR="003C3971" w:rsidRPr="00613175" w:rsidRDefault="00813869" w:rsidP="0031641D">
            <w:pPr>
              <w:pStyle w:val="TAL"/>
              <w:rPr>
                <w:sz w:val="16"/>
                <w:szCs w:val="16"/>
              </w:rPr>
            </w:pPr>
            <w:r w:rsidRPr="00613175">
              <w:rPr>
                <w:sz w:val="16"/>
                <w:szCs w:val="16"/>
              </w:rPr>
              <w:t>-</w:t>
            </w:r>
          </w:p>
        </w:tc>
        <w:tc>
          <w:tcPr>
            <w:tcW w:w="4962" w:type="dxa"/>
            <w:shd w:val="solid" w:color="FFFFFF" w:fill="auto"/>
          </w:tcPr>
          <w:p w14:paraId="5BBEDCBB" w14:textId="77777777" w:rsidR="003C3971" w:rsidRPr="00613175" w:rsidRDefault="00813869" w:rsidP="0031641D">
            <w:pPr>
              <w:pStyle w:val="TAL"/>
              <w:rPr>
                <w:sz w:val="16"/>
                <w:szCs w:val="16"/>
              </w:rPr>
            </w:pPr>
            <w:r w:rsidRPr="00613175">
              <w:rPr>
                <w:sz w:val="16"/>
                <w:szCs w:val="16"/>
              </w:rPr>
              <w:t>First draft version V0.1.0 made available</w:t>
            </w:r>
          </w:p>
        </w:tc>
        <w:tc>
          <w:tcPr>
            <w:tcW w:w="708" w:type="dxa"/>
            <w:shd w:val="solid" w:color="FFFFFF" w:fill="auto"/>
          </w:tcPr>
          <w:p w14:paraId="4426E878" w14:textId="77777777" w:rsidR="003C3971" w:rsidRPr="00613175" w:rsidRDefault="00C41C41" w:rsidP="0031641D">
            <w:pPr>
              <w:pStyle w:val="TAL"/>
              <w:rPr>
                <w:sz w:val="16"/>
                <w:szCs w:val="16"/>
              </w:rPr>
            </w:pPr>
            <w:r w:rsidRPr="00613175">
              <w:rPr>
                <w:sz w:val="16"/>
                <w:szCs w:val="16"/>
              </w:rPr>
              <w:t>0.1.0</w:t>
            </w:r>
          </w:p>
        </w:tc>
      </w:tr>
      <w:tr w:rsidR="004D3F38" w:rsidRPr="00613175" w14:paraId="515BFA66" w14:textId="77777777" w:rsidTr="0031641D">
        <w:tc>
          <w:tcPr>
            <w:tcW w:w="800" w:type="dxa"/>
            <w:shd w:val="solid" w:color="FFFFFF" w:fill="auto"/>
          </w:tcPr>
          <w:p w14:paraId="5ECE2575" w14:textId="77777777" w:rsidR="004D3F38" w:rsidRPr="00613175" w:rsidRDefault="00C41C41" w:rsidP="0031641D">
            <w:pPr>
              <w:pStyle w:val="TAL"/>
              <w:rPr>
                <w:sz w:val="16"/>
                <w:szCs w:val="16"/>
              </w:rPr>
            </w:pPr>
            <w:r w:rsidRPr="00613175">
              <w:rPr>
                <w:sz w:val="16"/>
                <w:szCs w:val="16"/>
              </w:rPr>
              <w:t>2019-11</w:t>
            </w:r>
          </w:p>
        </w:tc>
        <w:tc>
          <w:tcPr>
            <w:tcW w:w="952" w:type="dxa"/>
            <w:shd w:val="solid" w:color="FFFFFF" w:fill="auto"/>
          </w:tcPr>
          <w:p w14:paraId="257FE421" w14:textId="77777777" w:rsidR="004D3F38" w:rsidRPr="00613175" w:rsidRDefault="004D3F38" w:rsidP="0031641D">
            <w:pPr>
              <w:pStyle w:val="TAL"/>
              <w:rPr>
                <w:sz w:val="16"/>
                <w:szCs w:val="16"/>
              </w:rPr>
            </w:pPr>
            <w:r w:rsidRPr="00613175">
              <w:rPr>
                <w:sz w:val="16"/>
                <w:szCs w:val="16"/>
              </w:rPr>
              <w:t>RAN5#85</w:t>
            </w:r>
          </w:p>
        </w:tc>
        <w:tc>
          <w:tcPr>
            <w:tcW w:w="970" w:type="dxa"/>
            <w:shd w:val="solid" w:color="FFFFFF" w:fill="auto"/>
          </w:tcPr>
          <w:p w14:paraId="365F8BAC" w14:textId="77777777" w:rsidR="004D3F38" w:rsidRPr="00613175" w:rsidRDefault="004D3F38" w:rsidP="0031641D">
            <w:pPr>
              <w:pStyle w:val="TAL"/>
              <w:rPr>
                <w:sz w:val="16"/>
                <w:szCs w:val="16"/>
              </w:rPr>
            </w:pPr>
            <w:r w:rsidRPr="00613175">
              <w:rPr>
                <w:sz w:val="16"/>
                <w:szCs w:val="16"/>
              </w:rPr>
              <w:t>R5-198832</w:t>
            </w:r>
          </w:p>
        </w:tc>
        <w:tc>
          <w:tcPr>
            <w:tcW w:w="539" w:type="dxa"/>
            <w:shd w:val="solid" w:color="FFFFFF" w:fill="auto"/>
          </w:tcPr>
          <w:p w14:paraId="0A7E1C7B" w14:textId="77777777" w:rsidR="004D3F38" w:rsidRPr="00613175" w:rsidRDefault="00581155" w:rsidP="0031641D">
            <w:pPr>
              <w:pStyle w:val="TAL"/>
              <w:rPr>
                <w:sz w:val="16"/>
                <w:szCs w:val="16"/>
              </w:rPr>
            </w:pPr>
            <w:r w:rsidRPr="00613175">
              <w:rPr>
                <w:sz w:val="16"/>
                <w:szCs w:val="16"/>
              </w:rPr>
              <w:t>-</w:t>
            </w:r>
          </w:p>
        </w:tc>
        <w:tc>
          <w:tcPr>
            <w:tcW w:w="311" w:type="dxa"/>
            <w:shd w:val="solid" w:color="FFFFFF" w:fill="auto"/>
          </w:tcPr>
          <w:p w14:paraId="231749BE" w14:textId="77777777" w:rsidR="004D3F38" w:rsidRPr="00613175" w:rsidRDefault="00581155" w:rsidP="0031641D">
            <w:pPr>
              <w:pStyle w:val="TAL"/>
              <w:rPr>
                <w:sz w:val="16"/>
                <w:szCs w:val="16"/>
              </w:rPr>
            </w:pPr>
            <w:r w:rsidRPr="00613175">
              <w:rPr>
                <w:sz w:val="16"/>
                <w:szCs w:val="16"/>
              </w:rPr>
              <w:t>-</w:t>
            </w:r>
          </w:p>
        </w:tc>
        <w:tc>
          <w:tcPr>
            <w:tcW w:w="425" w:type="dxa"/>
            <w:shd w:val="solid" w:color="FFFFFF" w:fill="auto"/>
          </w:tcPr>
          <w:p w14:paraId="4F74B432" w14:textId="77777777" w:rsidR="004D3F38" w:rsidRPr="00613175" w:rsidRDefault="00581155" w:rsidP="0031641D">
            <w:pPr>
              <w:pStyle w:val="TAL"/>
              <w:rPr>
                <w:sz w:val="16"/>
                <w:szCs w:val="16"/>
              </w:rPr>
            </w:pPr>
            <w:r w:rsidRPr="00613175">
              <w:rPr>
                <w:sz w:val="16"/>
                <w:szCs w:val="16"/>
              </w:rPr>
              <w:t>-</w:t>
            </w:r>
          </w:p>
        </w:tc>
        <w:tc>
          <w:tcPr>
            <w:tcW w:w="4962" w:type="dxa"/>
            <w:shd w:val="solid" w:color="FFFFFF" w:fill="auto"/>
          </w:tcPr>
          <w:p w14:paraId="4B31C884" w14:textId="77777777" w:rsidR="004D3F38" w:rsidRPr="00613175" w:rsidRDefault="004D3F38" w:rsidP="0031641D">
            <w:pPr>
              <w:pStyle w:val="TAL"/>
              <w:rPr>
                <w:sz w:val="16"/>
                <w:szCs w:val="16"/>
              </w:rPr>
            </w:pPr>
            <w:r w:rsidRPr="00613175">
              <w:rPr>
                <w:sz w:val="16"/>
                <w:szCs w:val="16"/>
              </w:rPr>
              <w:t xml:space="preserve">Second draft version V0.2.0 made available, implementing pCRs </w:t>
            </w:r>
            <w:r w:rsidRPr="00613175">
              <w:rPr>
                <w:sz w:val="16"/>
                <w:szCs w:val="16"/>
              </w:rPr>
              <w:br/>
              <w:t>R5-197934, R5-198899, R5-198239, R5-198240, and R5-198241</w:t>
            </w:r>
          </w:p>
        </w:tc>
        <w:tc>
          <w:tcPr>
            <w:tcW w:w="708" w:type="dxa"/>
            <w:shd w:val="solid" w:color="FFFFFF" w:fill="auto"/>
          </w:tcPr>
          <w:p w14:paraId="4FE64E70" w14:textId="77777777" w:rsidR="004D3F38" w:rsidRPr="00613175" w:rsidRDefault="00C41C41" w:rsidP="0031641D">
            <w:pPr>
              <w:pStyle w:val="TAL"/>
              <w:rPr>
                <w:sz w:val="16"/>
                <w:szCs w:val="16"/>
              </w:rPr>
            </w:pPr>
            <w:r w:rsidRPr="00613175">
              <w:rPr>
                <w:sz w:val="16"/>
                <w:szCs w:val="16"/>
              </w:rPr>
              <w:t>0.2.0</w:t>
            </w:r>
          </w:p>
        </w:tc>
      </w:tr>
      <w:tr w:rsidR="005036E1" w:rsidRPr="00613175" w14:paraId="5CCA5B25" w14:textId="77777777" w:rsidTr="0031641D">
        <w:tc>
          <w:tcPr>
            <w:tcW w:w="800" w:type="dxa"/>
            <w:shd w:val="solid" w:color="FFFFFF" w:fill="auto"/>
          </w:tcPr>
          <w:p w14:paraId="50A2017B" w14:textId="77777777" w:rsidR="005036E1" w:rsidRPr="00613175" w:rsidRDefault="005036E1" w:rsidP="0031641D">
            <w:pPr>
              <w:pStyle w:val="TAL"/>
              <w:rPr>
                <w:sz w:val="16"/>
                <w:szCs w:val="16"/>
              </w:rPr>
            </w:pPr>
            <w:r w:rsidRPr="00613175">
              <w:rPr>
                <w:sz w:val="16"/>
                <w:szCs w:val="16"/>
              </w:rPr>
              <w:t>2020-06</w:t>
            </w:r>
          </w:p>
        </w:tc>
        <w:tc>
          <w:tcPr>
            <w:tcW w:w="952" w:type="dxa"/>
            <w:shd w:val="solid" w:color="FFFFFF" w:fill="auto"/>
          </w:tcPr>
          <w:p w14:paraId="721FB122" w14:textId="77777777" w:rsidR="005036E1" w:rsidRPr="00613175" w:rsidRDefault="005036E1" w:rsidP="0031641D">
            <w:pPr>
              <w:pStyle w:val="TAL"/>
              <w:rPr>
                <w:sz w:val="16"/>
                <w:szCs w:val="16"/>
              </w:rPr>
            </w:pPr>
            <w:r w:rsidRPr="00613175">
              <w:rPr>
                <w:sz w:val="16"/>
                <w:szCs w:val="16"/>
              </w:rPr>
              <w:t>RAN5#87-e</w:t>
            </w:r>
          </w:p>
        </w:tc>
        <w:tc>
          <w:tcPr>
            <w:tcW w:w="970" w:type="dxa"/>
            <w:shd w:val="solid" w:color="FFFFFF" w:fill="auto"/>
          </w:tcPr>
          <w:p w14:paraId="44DB634E" w14:textId="77777777" w:rsidR="005036E1" w:rsidRPr="00613175" w:rsidRDefault="00581155" w:rsidP="0031641D">
            <w:pPr>
              <w:pStyle w:val="TAL"/>
              <w:rPr>
                <w:sz w:val="16"/>
                <w:szCs w:val="16"/>
              </w:rPr>
            </w:pPr>
            <w:r w:rsidRPr="00613175">
              <w:rPr>
                <w:sz w:val="16"/>
                <w:szCs w:val="16"/>
              </w:rPr>
              <w:t>R5-201458</w:t>
            </w:r>
          </w:p>
        </w:tc>
        <w:tc>
          <w:tcPr>
            <w:tcW w:w="539" w:type="dxa"/>
            <w:shd w:val="solid" w:color="FFFFFF" w:fill="auto"/>
          </w:tcPr>
          <w:p w14:paraId="2F7D8E37" w14:textId="77777777" w:rsidR="005036E1" w:rsidRPr="00613175" w:rsidRDefault="00581155" w:rsidP="0031641D">
            <w:pPr>
              <w:pStyle w:val="TAL"/>
              <w:rPr>
                <w:sz w:val="16"/>
                <w:szCs w:val="16"/>
              </w:rPr>
            </w:pPr>
            <w:r w:rsidRPr="00613175">
              <w:rPr>
                <w:sz w:val="16"/>
                <w:szCs w:val="16"/>
              </w:rPr>
              <w:t>-</w:t>
            </w:r>
          </w:p>
        </w:tc>
        <w:tc>
          <w:tcPr>
            <w:tcW w:w="311" w:type="dxa"/>
            <w:shd w:val="solid" w:color="FFFFFF" w:fill="auto"/>
          </w:tcPr>
          <w:p w14:paraId="7EC59683" w14:textId="77777777" w:rsidR="005036E1" w:rsidRPr="00613175" w:rsidRDefault="00581155" w:rsidP="0031641D">
            <w:pPr>
              <w:pStyle w:val="TAL"/>
              <w:rPr>
                <w:sz w:val="16"/>
                <w:szCs w:val="16"/>
              </w:rPr>
            </w:pPr>
            <w:r w:rsidRPr="00613175">
              <w:rPr>
                <w:sz w:val="16"/>
                <w:szCs w:val="16"/>
              </w:rPr>
              <w:t>-</w:t>
            </w:r>
          </w:p>
        </w:tc>
        <w:tc>
          <w:tcPr>
            <w:tcW w:w="425" w:type="dxa"/>
            <w:shd w:val="solid" w:color="FFFFFF" w:fill="auto"/>
          </w:tcPr>
          <w:p w14:paraId="7D2C2B2E" w14:textId="77777777" w:rsidR="005036E1" w:rsidRPr="00613175" w:rsidRDefault="00581155" w:rsidP="0031641D">
            <w:pPr>
              <w:pStyle w:val="TAL"/>
              <w:rPr>
                <w:sz w:val="16"/>
                <w:szCs w:val="16"/>
              </w:rPr>
            </w:pPr>
            <w:r w:rsidRPr="00613175">
              <w:rPr>
                <w:sz w:val="16"/>
                <w:szCs w:val="16"/>
              </w:rPr>
              <w:t>-</w:t>
            </w:r>
          </w:p>
        </w:tc>
        <w:tc>
          <w:tcPr>
            <w:tcW w:w="4962" w:type="dxa"/>
            <w:shd w:val="solid" w:color="FFFFFF" w:fill="auto"/>
          </w:tcPr>
          <w:p w14:paraId="22816CD6" w14:textId="77777777" w:rsidR="005036E1" w:rsidRPr="00613175" w:rsidRDefault="005036E1" w:rsidP="0031641D">
            <w:pPr>
              <w:pStyle w:val="TAL"/>
              <w:rPr>
                <w:sz w:val="16"/>
                <w:szCs w:val="16"/>
              </w:rPr>
            </w:pPr>
            <w:r w:rsidRPr="00613175">
              <w:rPr>
                <w:sz w:val="16"/>
                <w:szCs w:val="16"/>
              </w:rPr>
              <w:t>Third draft version V0.3.0 made available, implementing pCRs</w:t>
            </w:r>
            <w:r w:rsidR="00581155" w:rsidRPr="00613175">
              <w:rPr>
                <w:sz w:val="16"/>
                <w:szCs w:val="16"/>
              </w:rPr>
              <w:t xml:space="preserve"> </w:t>
            </w:r>
            <w:r w:rsidR="00581155" w:rsidRPr="00613175">
              <w:rPr>
                <w:sz w:val="16"/>
                <w:szCs w:val="16"/>
              </w:rPr>
              <w:br/>
              <w:t xml:space="preserve">R5-202693, R5-202686, R5-202687, R5-202688, R5-202689, </w:t>
            </w:r>
            <w:r w:rsidR="00581155" w:rsidRPr="00613175">
              <w:rPr>
                <w:sz w:val="16"/>
                <w:szCs w:val="16"/>
              </w:rPr>
              <w:br/>
              <w:t xml:space="preserve">R5-202678, R5-202679, R5-202680, R5-202681, R5-202682, </w:t>
            </w:r>
            <w:r w:rsidR="00581155" w:rsidRPr="00613175">
              <w:rPr>
                <w:sz w:val="16"/>
                <w:szCs w:val="16"/>
              </w:rPr>
              <w:br/>
              <w:t xml:space="preserve">R5-202690, R5-202683, R5-202684, R5-202685, R5-202691, </w:t>
            </w:r>
            <w:r w:rsidR="00581155" w:rsidRPr="00613175">
              <w:rPr>
                <w:sz w:val="16"/>
                <w:szCs w:val="16"/>
              </w:rPr>
              <w:br/>
              <w:t>R5-202692</w:t>
            </w:r>
          </w:p>
        </w:tc>
        <w:tc>
          <w:tcPr>
            <w:tcW w:w="708" w:type="dxa"/>
            <w:shd w:val="solid" w:color="FFFFFF" w:fill="auto"/>
          </w:tcPr>
          <w:p w14:paraId="5A392196" w14:textId="77777777" w:rsidR="005036E1" w:rsidRPr="00613175" w:rsidRDefault="005036E1" w:rsidP="0031641D">
            <w:pPr>
              <w:pStyle w:val="TAL"/>
              <w:rPr>
                <w:sz w:val="16"/>
                <w:szCs w:val="16"/>
              </w:rPr>
            </w:pPr>
            <w:r w:rsidRPr="00613175">
              <w:rPr>
                <w:sz w:val="16"/>
                <w:szCs w:val="16"/>
              </w:rPr>
              <w:t>0.3.0</w:t>
            </w:r>
          </w:p>
        </w:tc>
      </w:tr>
      <w:tr w:rsidR="00D10585" w:rsidRPr="00613175" w14:paraId="72A12479"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5A178A9C" w14:textId="77777777" w:rsidR="00D10585" w:rsidRPr="00613175" w:rsidRDefault="00D10585" w:rsidP="0031641D">
            <w:pPr>
              <w:pStyle w:val="TAL"/>
              <w:rPr>
                <w:sz w:val="16"/>
                <w:szCs w:val="16"/>
              </w:rPr>
            </w:pPr>
            <w:r w:rsidRPr="00613175">
              <w:rPr>
                <w:sz w:val="16"/>
                <w:szCs w:val="16"/>
              </w:rPr>
              <w:t>2020-06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2D594A" w14:textId="77777777" w:rsidR="00D10585" w:rsidRPr="00613175" w:rsidRDefault="00D10585" w:rsidP="0031641D">
            <w:pPr>
              <w:pStyle w:val="TAL"/>
              <w:rPr>
                <w:sz w:val="16"/>
                <w:szCs w:val="16"/>
              </w:rPr>
            </w:pPr>
            <w:r w:rsidRPr="00613175">
              <w:rPr>
                <w:sz w:val="16"/>
                <w:szCs w:val="16"/>
              </w:rPr>
              <w:t>RAN5#87-e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AC744D2" w14:textId="77777777" w:rsidR="00D10585" w:rsidRPr="00613175" w:rsidRDefault="00D10585" w:rsidP="0031641D">
            <w:pPr>
              <w:pStyle w:val="TAL"/>
              <w:rPr>
                <w:sz w:val="16"/>
                <w:szCs w:val="16"/>
              </w:rPr>
            </w:pPr>
            <w:r w:rsidRPr="00613175">
              <w:rPr>
                <w:sz w:val="16"/>
                <w:szCs w:val="16"/>
              </w:rPr>
              <w:t>-</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9A81D6D" w14:textId="77777777" w:rsidR="00D10585" w:rsidRPr="00613175" w:rsidRDefault="00D10585" w:rsidP="0031641D">
            <w:pPr>
              <w:pStyle w:val="TAL"/>
              <w:rPr>
                <w:sz w:val="16"/>
                <w:szCs w:val="16"/>
              </w:rPr>
            </w:pPr>
            <w:r w:rsidRPr="00613175">
              <w:rPr>
                <w:sz w:val="16"/>
                <w:szCs w:val="16"/>
              </w:rPr>
              <w:t>-</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17DE997" w14:textId="77777777" w:rsidR="00D10585" w:rsidRPr="00613175" w:rsidRDefault="00D10585" w:rsidP="0031641D">
            <w:pPr>
              <w:pStyle w:val="TAL"/>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71D99" w14:textId="77777777" w:rsidR="00D10585" w:rsidRPr="00613175" w:rsidRDefault="00D10585" w:rsidP="0031641D">
            <w:pPr>
              <w:pStyle w:val="TAL"/>
              <w:rPr>
                <w:sz w:val="16"/>
                <w:szCs w:val="16"/>
              </w:rPr>
            </w:pPr>
            <w:r w:rsidRPr="00613175">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744F4" w14:textId="77777777" w:rsidR="00D10585" w:rsidRPr="00613175" w:rsidRDefault="00D10585" w:rsidP="0031641D">
            <w:pPr>
              <w:pStyle w:val="TAL"/>
              <w:rPr>
                <w:sz w:val="16"/>
                <w:szCs w:val="16"/>
              </w:rPr>
            </w:pPr>
            <w:r w:rsidRPr="00613175">
              <w:rPr>
                <w:sz w:val="16"/>
                <w:szCs w:val="16"/>
              </w:rPr>
              <w:t>Raised to v15.0.0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DD44B1" w14:textId="77777777" w:rsidR="00D10585" w:rsidRPr="00613175" w:rsidRDefault="00D10585" w:rsidP="0031641D">
            <w:pPr>
              <w:pStyle w:val="TAL"/>
              <w:rPr>
                <w:sz w:val="16"/>
                <w:szCs w:val="16"/>
              </w:rPr>
            </w:pPr>
            <w:r w:rsidRPr="00613175">
              <w:rPr>
                <w:sz w:val="16"/>
                <w:szCs w:val="16"/>
              </w:rPr>
              <w:t>15.0.0</w:t>
            </w:r>
          </w:p>
        </w:tc>
      </w:tr>
      <w:tr w:rsidR="002C2BD4" w:rsidRPr="00613175" w14:paraId="3A802AFD"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2B011EA2"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00FD3F"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2005644" w14:textId="77777777" w:rsidR="002C2BD4" w:rsidRPr="00613175" w:rsidRDefault="002C2BD4" w:rsidP="0031641D">
            <w:pPr>
              <w:pStyle w:val="TAC"/>
              <w:jc w:val="left"/>
              <w:rPr>
                <w:sz w:val="16"/>
                <w:szCs w:val="16"/>
              </w:rPr>
            </w:pPr>
            <w:r w:rsidRPr="00613175">
              <w:rPr>
                <w:sz w:val="16"/>
                <w:szCs w:val="16"/>
              </w:rPr>
              <w:t>R5-203437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1FA5CA0" w14:textId="77777777" w:rsidR="002C2BD4" w:rsidRPr="00613175" w:rsidRDefault="002C2BD4" w:rsidP="0031641D">
            <w:pPr>
              <w:pStyle w:val="TAL"/>
              <w:rPr>
                <w:sz w:val="16"/>
                <w:szCs w:val="16"/>
              </w:rPr>
            </w:pPr>
            <w:r w:rsidRPr="00613175">
              <w:rPr>
                <w:sz w:val="16"/>
                <w:szCs w:val="16"/>
              </w:rPr>
              <w:t>0004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CC02B95"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4DB95"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789E8B" w14:textId="77777777" w:rsidR="002C2BD4" w:rsidRPr="00613175" w:rsidRDefault="002C2BD4" w:rsidP="002C2BD4">
            <w:pPr>
              <w:pStyle w:val="TAL"/>
              <w:rPr>
                <w:sz w:val="16"/>
                <w:szCs w:val="16"/>
              </w:rPr>
            </w:pPr>
            <w:r w:rsidRPr="00613175">
              <w:rPr>
                <w:sz w:val="16"/>
                <w:szCs w:val="16"/>
              </w:rPr>
              <w:t>Corrections to A.2 on IMS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73C46"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15C6CA56"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61FDF26A"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49C9C9"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7CF18D5" w14:textId="77777777" w:rsidR="002C2BD4" w:rsidRPr="00613175" w:rsidRDefault="002C2BD4" w:rsidP="0031641D">
            <w:pPr>
              <w:pStyle w:val="TAC"/>
              <w:jc w:val="left"/>
              <w:rPr>
                <w:sz w:val="16"/>
                <w:szCs w:val="16"/>
              </w:rPr>
            </w:pPr>
            <w:r w:rsidRPr="00613175">
              <w:rPr>
                <w:sz w:val="16"/>
                <w:szCs w:val="16"/>
              </w:rPr>
              <w:t>R5-203439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EF8840A" w14:textId="77777777" w:rsidR="002C2BD4" w:rsidRPr="00613175" w:rsidRDefault="002C2BD4" w:rsidP="0031641D">
            <w:pPr>
              <w:pStyle w:val="TAL"/>
              <w:rPr>
                <w:sz w:val="16"/>
                <w:szCs w:val="16"/>
              </w:rPr>
            </w:pPr>
            <w:r w:rsidRPr="00613175">
              <w:rPr>
                <w:sz w:val="16"/>
                <w:szCs w:val="16"/>
              </w:rPr>
              <w:t>0006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EEE333F"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0D9E4"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23F026" w14:textId="77777777" w:rsidR="002C2BD4" w:rsidRPr="00613175" w:rsidRDefault="002C2BD4" w:rsidP="002C2BD4">
            <w:pPr>
              <w:pStyle w:val="TAL"/>
              <w:rPr>
                <w:sz w:val="16"/>
                <w:szCs w:val="16"/>
              </w:rPr>
            </w:pPr>
            <w:r w:rsidRPr="00613175">
              <w:rPr>
                <w:sz w:val="16"/>
                <w:szCs w:val="16"/>
              </w:rPr>
              <w:t>New generic procedure for MT Call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C09FFF"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22C29540"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064D10C6"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893300"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B767440" w14:textId="77777777" w:rsidR="002C2BD4" w:rsidRPr="00613175" w:rsidRDefault="002C2BD4" w:rsidP="0031641D">
            <w:pPr>
              <w:pStyle w:val="TAC"/>
              <w:jc w:val="left"/>
              <w:rPr>
                <w:sz w:val="16"/>
                <w:szCs w:val="16"/>
              </w:rPr>
            </w:pPr>
            <w:r w:rsidRPr="00613175">
              <w:rPr>
                <w:sz w:val="16"/>
                <w:szCs w:val="16"/>
              </w:rPr>
              <w:t>R5-203440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A566848" w14:textId="77777777" w:rsidR="002C2BD4" w:rsidRPr="00613175" w:rsidRDefault="002C2BD4" w:rsidP="0031641D">
            <w:pPr>
              <w:pStyle w:val="TAL"/>
              <w:rPr>
                <w:sz w:val="16"/>
                <w:szCs w:val="16"/>
              </w:rPr>
            </w:pPr>
            <w:r w:rsidRPr="00613175">
              <w:rPr>
                <w:sz w:val="16"/>
                <w:szCs w:val="16"/>
              </w:rPr>
              <w:t>0007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FEB725D"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F3C51"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9C3CD" w14:textId="77777777" w:rsidR="002C2BD4" w:rsidRPr="00613175" w:rsidRDefault="002C2BD4" w:rsidP="002C2BD4">
            <w:pPr>
              <w:pStyle w:val="TAL"/>
              <w:rPr>
                <w:sz w:val="16"/>
                <w:szCs w:val="16"/>
              </w:rPr>
            </w:pPr>
            <w:r w:rsidRPr="00613175">
              <w:rPr>
                <w:sz w:val="16"/>
                <w:szCs w:val="16"/>
              </w:rPr>
              <w:t>Adding references as needed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930D2"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463D2D28"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1DE478C9"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FA71B0"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2E84F66" w14:textId="77777777" w:rsidR="002C2BD4" w:rsidRPr="00613175" w:rsidRDefault="002C2BD4" w:rsidP="0031641D">
            <w:pPr>
              <w:pStyle w:val="TAC"/>
              <w:jc w:val="left"/>
              <w:rPr>
                <w:sz w:val="16"/>
                <w:szCs w:val="16"/>
              </w:rPr>
            </w:pPr>
            <w:r w:rsidRPr="00613175">
              <w:rPr>
                <w:sz w:val="16"/>
                <w:szCs w:val="16"/>
              </w:rPr>
              <w:t>R5-203441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53AA318" w14:textId="77777777" w:rsidR="002C2BD4" w:rsidRPr="00613175" w:rsidRDefault="002C2BD4" w:rsidP="0031641D">
            <w:pPr>
              <w:pStyle w:val="TAL"/>
              <w:rPr>
                <w:sz w:val="16"/>
                <w:szCs w:val="16"/>
              </w:rPr>
            </w:pPr>
            <w:r w:rsidRPr="00613175">
              <w:rPr>
                <w:sz w:val="16"/>
                <w:szCs w:val="16"/>
              </w:rPr>
              <w:t>0008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58F9B8C"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F33D0"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835FE5" w14:textId="77777777" w:rsidR="002C2BD4" w:rsidRPr="00613175" w:rsidRDefault="002C2BD4" w:rsidP="002C2BD4">
            <w:pPr>
              <w:pStyle w:val="TAL"/>
              <w:rPr>
                <w:sz w:val="16"/>
                <w:szCs w:val="16"/>
              </w:rPr>
            </w:pPr>
            <w:r w:rsidRPr="00613175">
              <w:rPr>
                <w:sz w:val="16"/>
                <w:szCs w:val="16"/>
              </w:rPr>
              <w:t>Corrections to test cases 7.6 and 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02A9EA"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29035985"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33FA2562"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78EFE1"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09744F6" w14:textId="77777777" w:rsidR="002C2BD4" w:rsidRPr="00613175" w:rsidRDefault="002C2BD4" w:rsidP="0031641D">
            <w:pPr>
              <w:pStyle w:val="TAC"/>
              <w:jc w:val="left"/>
              <w:rPr>
                <w:sz w:val="16"/>
                <w:szCs w:val="16"/>
              </w:rPr>
            </w:pPr>
            <w:r w:rsidRPr="00613175">
              <w:rPr>
                <w:sz w:val="16"/>
                <w:szCs w:val="16"/>
              </w:rPr>
              <w:t>R5-203442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63D4A03" w14:textId="77777777" w:rsidR="002C2BD4" w:rsidRPr="00613175" w:rsidRDefault="002C2BD4" w:rsidP="0031641D">
            <w:pPr>
              <w:pStyle w:val="TAL"/>
              <w:rPr>
                <w:sz w:val="16"/>
                <w:szCs w:val="16"/>
              </w:rPr>
            </w:pPr>
            <w:r w:rsidRPr="00613175">
              <w:rPr>
                <w:sz w:val="16"/>
                <w:szCs w:val="16"/>
              </w:rPr>
              <w:t>0009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84D3B37"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59CED"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C1F1CF" w14:textId="77777777" w:rsidR="002C2BD4" w:rsidRPr="00613175" w:rsidRDefault="002C2BD4" w:rsidP="002C2BD4">
            <w:pPr>
              <w:pStyle w:val="TAL"/>
              <w:rPr>
                <w:sz w:val="16"/>
                <w:szCs w:val="16"/>
              </w:rPr>
            </w:pPr>
            <w:r w:rsidRPr="00613175">
              <w:rPr>
                <w:sz w:val="16"/>
                <w:szCs w:val="16"/>
              </w:rPr>
              <w:t>Corrections to test case 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667780"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24F14791"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008E0C00"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6F16D1"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4CB4053" w14:textId="77777777" w:rsidR="002C2BD4" w:rsidRPr="00613175" w:rsidRDefault="002C2BD4" w:rsidP="0031641D">
            <w:pPr>
              <w:pStyle w:val="TAC"/>
              <w:jc w:val="left"/>
              <w:rPr>
                <w:sz w:val="16"/>
                <w:szCs w:val="16"/>
              </w:rPr>
            </w:pPr>
            <w:r w:rsidRPr="00613175">
              <w:rPr>
                <w:sz w:val="16"/>
                <w:szCs w:val="16"/>
              </w:rPr>
              <w:t>R5-203443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46F5A69" w14:textId="77777777" w:rsidR="002C2BD4" w:rsidRPr="00613175" w:rsidRDefault="002C2BD4" w:rsidP="0031641D">
            <w:pPr>
              <w:pStyle w:val="TAL"/>
              <w:rPr>
                <w:sz w:val="16"/>
                <w:szCs w:val="16"/>
              </w:rPr>
            </w:pPr>
            <w:r w:rsidRPr="00613175">
              <w:rPr>
                <w:sz w:val="16"/>
                <w:szCs w:val="16"/>
              </w:rPr>
              <w:t>0010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EEC5911"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1C2BB"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86CCF" w14:textId="77777777" w:rsidR="002C2BD4" w:rsidRPr="00613175" w:rsidRDefault="002C2BD4" w:rsidP="002C2BD4">
            <w:pPr>
              <w:pStyle w:val="TAL"/>
              <w:rPr>
                <w:sz w:val="16"/>
                <w:szCs w:val="16"/>
              </w:rPr>
            </w:pPr>
            <w:r w:rsidRPr="00613175">
              <w:rPr>
                <w:sz w:val="16"/>
                <w:szCs w:val="16"/>
              </w:rPr>
              <w:t>Corrections to test case 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2F1C2"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58D024EC"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57533FF8"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C9F313"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17EDB8B" w14:textId="77777777" w:rsidR="002C2BD4" w:rsidRPr="00613175" w:rsidRDefault="002C2BD4" w:rsidP="0031641D">
            <w:pPr>
              <w:pStyle w:val="TAC"/>
              <w:jc w:val="left"/>
              <w:rPr>
                <w:sz w:val="16"/>
                <w:szCs w:val="16"/>
              </w:rPr>
            </w:pPr>
            <w:r w:rsidRPr="00613175">
              <w:rPr>
                <w:sz w:val="16"/>
                <w:szCs w:val="16"/>
              </w:rPr>
              <w:t>R5-203445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AB953D1" w14:textId="77777777" w:rsidR="002C2BD4" w:rsidRPr="00613175" w:rsidRDefault="002C2BD4" w:rsidP="0031641D">
            <w:pPr>
              <w:pStyle w:val="TAL"/>
              <w:rPr>
                <w:sz w:val="16"/>
                <w:szCs w:val="16"/>
              </w:rPr>
            </w:pPr>
            <w:r w:rsidRPr="00613175">
              <w:rPr>
                <w:sz w:val="16"/>
                <w:szCs w:val="16"/>
              </w:rPr>
              <w:t>0012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2D13731"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F2A77"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4D0500" w14:textId="77777777" w:rsidR="002C2BD4" w:rsidRPr="00613175" w:rsidRDefault="002C2BD4" w:rsidP="002C2BD4">
            <w:pPr>
              <w:pStyle w:val="TAL"/>
              <w:rPr>
                <w:sz w:val="16"/>
                <w:szCs w:val="16"/>
              </w:rPr>
            </w:pPr>
            <w:r w:rsidRPr="00613175">
              <w:rPr>
                <w:sz w:val="16"/>
                <w:szCs w:val="16"/>
              </w:rPr>
              <w:t>Corrections to test case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5AED0"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39C27FC0"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442556E3"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83248B"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D1DDFC9" w14:textId="77777777" w:rsidR="002C2BD4" w:rsidRPr="00613175" w:rsidRDefault="002C2BD4" w:rsidP="0031641D">
            <w:pPr>
              <w:pStyle w:val="TAC"/>
              <w:jc w:val="left"/>
              <w:rPr>
                <w:sz w:val="16"/>
                <w:szCs w:val="16"/>
              </w:rPr>
            </w:pPr>
            <w:r w:rsidRPr="00613175">
              <w:rPr>
                <w:sz w:val="16"/>
                <w:szCs w:val="16"/>
              </w:rPr>
              <w:t>R5-203447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E1EDC16" w14:textId="77777777" w:rsidR="002C2BD4" w:rsidRPr="00613175" w:rsidRDefault="002C2BD4" w:rsidP="0031641D">
            <w:pPr>
              <w:pStyle w:val="TAL"/>
              <w:rPr>
                <w:sz w:val="16"/>
                <w:szCs w:val="16"/>
              </w:rPr>
            </w:pPr>
            <w:r w:rsidRPr="00613175">
              <w:rPr>
                <w:sz w:val="16"/>
                <w:szCs w:val="16"/>
              </w:rPr>
              <w:t>0013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0EE2F6E"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E571E"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0F0AB" w14:textId="77777777" w:rsidR="002C2BD4" w:rsidRPr="00613175" w:rsidRDefault="002C2BD4" w:rsidP="002C2BD4">
            <w:pPr>
              <w:pStyle w:val="TAL"/>
              <w:rPr>
                <w:sz w:val="16"/>
                <w:szCs w:val="16"/>
              </w:rPr>
            </w:pPr>
            <w:r w:rsidRPr="00613175">
              <w:rPr>
                <w:sz w:val="16"/>
                <w:szCs w:val="16"/>
              </w:rPr>
              <w:t>Corrections to test case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9D90A2"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38107EF8"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75ABCDFA"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09D8DE"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3D1AFF7" w14:textId="77777777" w:rsidR="002C2BD4" w:rsidRPr="00613175" w:rsidRDefault="002C2BD4" w:rsidP="0031641D">
            <w:pPr>
              <w:pStyle w:val="TAC"/>
              <w:jc w:val="left"/>
              <w:rPr>
                <w:sz w:val="16"/>
                <w:szCs w:val="16"/>
              </w:rPr>
            </w:pPr>
            <w:r w:rsidRPr="00613175">
              <w:rPr>
                <w:sz w:val="16"/>
                <w:szCs w:val="16"/>
              </w:rPr>
              <w:t>R5-203448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E585F1D" w14:textId="77777777" w:rsidR="002C2BD4" w:rsidRPr="00613175" w:rsidRDefault="002C2BD4" w:rsidP="0031641D">
            <w:pPr>
              <w:pStyle w:val="TAL"/>
              <w:rPr>
                <w:sz w:val="16"/>
                <w:szCs w:val="16"/>
              </w:rPr>
            </w:pPr>
            <w:r w:rsidRPr="00613175">
              <w:rPr>
                <w:sz w:val="16"/>
                <w:szCs w:val="16"/>
              </w:rPr>
              <w:t>0014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F45A0D8"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858FC"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BA7F35" w14:textId="77777777" w:rsidR="002C2BD4" w:rsidRPr="00613175" w:rsidRDefault="002C2BD4" w:rsidP="002C2BD4">
            <w:pPr>
              <w:pStyle w:val="TAL"/>
              <w:rPr>
                <w:sz w:val="16"/>
                <w:szCs w:val="16"/>
              </w:rPr>
            </w:pPr>
            <w:r w:rsidRPr="00613175">
              <w:rPr>
                <w:sz w:val="16"/>
                <w:szCs w:val="16"/>
              </w:rPr>
              <w:t>Corrections to test case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EEEEB"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2EF02DC6"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6BE3C283"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AA144D"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6D9996C" w14:textId="77777777" w:rsidR="002C2BD4" w:rsidRPr="00613175" w:rsidRDefault="002C2BD4" w:rsidP="0031641D">
            <w:pPr>
              <w:pStyle w:val="TAC"/>
              <w:jc w:val="left"/>
              <w:rPr>
                <w:sz w:val="16"/>
                <w:szCs w:val="16"/>
              </w:rPr>
            </w:pPr>
            <w:r w:rsidRPr="00613175">
              <w:rPr>
                <w:sz w:val="16"/>
                <w:szCs w:val="16"/>
              </w:rPr>
              <w:t>R5-203452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4DFC111" w14:textId="77777777" w:rsidR="002C2BD4" w:rsidRPr="00613175" w:rsidRDefault="002C2BD4" w:rsidP="0031641D">
            <w:pPr>
              <w:pStyle w:val="TAL"/>
              <w:rPr>
                <w:sz w:val="16"/>
                <w:szCs w:val="16"/>
              </w:rPr>
            </w:pPr>
            <w:r w:rsidRPr="00613175">
              <w:rPr>
                <w:sz w:val="16"/>
                <w:szCs w:val="16"/>
              </w:rPr>
              <w:t>0015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6FE742E"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BDBBA"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978AB" w14:textId="77777777" w:rsidR="002C2BD4" w:rsidRPr="00613175" w:rsidRDefault="002C2BD4" w:rsidP="002C2BD4">
            <w:pPr>
              <w:pStyle w:val="TAL"/>
              <w:rPr>
                <w:sz w:val="16"/>
                <w:szCs w:val="16"/>
              </w:rPr>
            </w:pPr>
            <w:r w:rsidRPr="00613175">
              <w:rPr>
                <w:sz w:val="16"/>
                <w:szCs w:val="16"/>
              </w:rPr>
              <w:t>Corrections to test case 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6E29A"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34E068C6"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4F18DA46"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7A8500"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24D151D" w14:textId="77777777" w:rsidR="002C2BD4" w:rsidRPr="00613175" w:rsidRDefault="002C2BD4" w:rsidP="0031641D">
            <w:pPr>
              <w:pStyle w:val="TAC"/>
              <w:jc w:val="left"/>
              <w:rPr>
                <w:sz w:val="16"/>
                <w:szCs w:val="16"/>
              </w:rPr>
            </w:pPr>
            <w:r w:rsidRPr="00613175">
              <w:rPr>
                <w:sz w:val="16"/>
                <w:szCs w:val="16"/>
              </w:rPr>
              <w:t>R5-203453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22FB148" w14:textId="77777777" w:rsidR="002C2BD4" w:rsidRPr="00613175" w:rsidRDefault="002C2BD4" w:rsidP="0031641D">
            <w:pPr>
              <w:pStyle w:val="TAL"/>
              <w:rPr>
                <w:sz w:val="16"/>
                <w:szCs w:val="16"/>
              </w:rPr>
            </w:pPr>
            <w:r w:rsidRPr="00613175">
              <w:rPr>
                <w:sz w:val="16"/>
                <w:szCs w:val="16"/>
              </w:rPr>
              <w:t>0016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AB0F664"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94600"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2F4883" w14:textId="77777777" w:rsidR="002C2BD4" w:rsidRPr="00613175" w:rsidRDefault="002C2BD4" w:rsidP="002C2BD4">
            <w:pPr>
              <w:pStyle w:val="TAL"/>
              <w:rPr>
                <w:sz w:val="16"/>
                <w:szCs w:val="16"/>
              </w:rPr>
            </w:pPr>
            <w:r w:rsidRPr="00613175">
              <w:rPr>
                <w:sz w:val="16"/>
                <w:szCs w:val="16"/>
              </w:rPr>
              <w:t>Corrections to test case 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DB39E"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0D794DE9"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20204C7F"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237271"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4EA0568" w14:textId="77777777" w:rsidR="002C2BD4" w:rsidRPr="00613175" w:rsidRDefault="002C2BD4" w:rsidP="0031641D">
            <w:pPr>
              <w:pStyle w:val="TAC"/>
              <w:jc w:val="left"/>
              <w:rPr>
                <w:sz w:val="16"/>
                <w:szCs w:val="16"/>
              </w:rPr>
            </w:pPr>
            <w:r w:rsidRPr="00613175">
              <w:rPr>
                <w:sz w:val="16"/>
                <w:szCs w:val="16"/>
              </w:rPr>
              <w:t>R5-203454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0DE5500" w14:textId="77777777" w:rsidR="002C2BD4" w:rsidRPr="00613175" w:rsidRDefault="002C2BD4" w:rsidP="0031641D">
            <w:pPr>
              <w:pStyle w:val="TAL"/>
              <w:rPr>
                <w:sz w:val="16"/>
                <w:szCs w:val="16"/>
              </w:rPr>
            </w:pPr>
            <w:r w:rsidRPr="00613175">
              <w:rPr>
                <w:sz w:val="16"/>
                <w:szCs w:val="16"/>
              </w:rPr>
              <w:t>0017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C6FC254"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7F0ED8"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6957E6" w14:textId="77777777" w:rsidR="002C2BD4" w:rsidRPr="00613175" w:rsidRDefault="002C2BD4" w:rsidP="002C2BD4">
            <w:pPr>
              <w:pStyle w:val="TAL"/>
              <w:rPr>
                <w:sz w:val="16"/>
                <w:szCs w:val="16"/>
              </w:rPr>
            </w:pPr>
            <w:r w:rsidRPr="00613175">
              <w:rPr>
                <w:sz w:val="16"/>
                <w:szCs w:val="16"/>
              </w:rPr>
              <w:t>Corrections to test case 6.9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DEDD1"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5E9A4658"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01AE952D"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9D954C"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575560F" w14:textId="77777777" w:rsidR="002C2BD4" w:rsidRPr="00613175" w:rsidRDefault="002C2BD4" w:rsidP="0031641D">
            <w:pPr>
              <w:pStyle w:val="TAC"/>
              <w:jc w:val="left"/>
              <w:rPr>
                <w:sz w:val="16"/>
                <w:szCs w:val="16"/>
              </w:rPr>
            </w:pPr>
            <w:r w:rsidRPr="00613175">
              <w:rPr>
                <w:sz w:val="16"/>
                <w:szCs w:val="16"/>
              </w:rPr>
              <w:t>R5-203461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17358EF" w14:textId="77777777" w:rsidR="002C2BD4" w:rsidRPr="00613175" w:rsidRDefault="002C2BD4" w:rsidP="0031641D">
            <w:pPr>
              <w:pStyle w:val="TAL"/>
              <w:rPr>
                <w:sz w:val="16"/>
                <w:szCs w:val="16"/>
              </w:rPr>
            </w:pPr>
            <w:r w:rsidRPr="00613175">
              <w:rPr>
                <w:sz w:val="16"/>
                <w:szCs w:val="16"/>
              </w:rPr>
              <w:t>0018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127C0B5"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18D193"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CA494" w14:textId="77777777" w:rsidR="002C2BD4" w:rsidRPr="00613175" w:rsidRDefault="002C2BD4" w:rsidP="002C2BD4">
            <w:pPr>
              <w:pStyle w:val="TAL"/>
              <w:rPr>
                <w:sz w:val="16"/>
                <w:szCs w:val="16"/>
              </w:rPr>
            </w:pPr>
            <w:r w:rsidRPr="00613175">
              <w:rPr>
                <w:sz w:val="16"/>
                <w:szCs w:val="16"/>
              </w:rPr>
              <w:t>Corrections to MTSI MT Voice Call TC 7.6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B2BA1A"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4243CD8C"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5F898212"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4FE027"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8571C6C" w14:textId="77777777" w:rsidR="002C2BD4" w:rsidRPr="00613175" w:rsidRDefault="002C2BD4" w:rsidP="0031641D">
            <w:pPr>
              <w:pStyle w:val="TAC"/>
              <w:jc w:val="left"/>
              <w:rPr>
                <w:sz w:val="16"/>
                <w:szCs w:val="16"/>
              </w:rPr>
            </w:pPr>
            <w:r w:rsidRPr="00613175">
              <w:rPr>
                <w:sz w:val="16"/>
                <w:szCs w:val="16"/>
              </w:rPr>
              <w:t>R5-203462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0EA366C" w14:textId="77777777" w:rsidR="002C2BD4" w:rsidRPr="00613175" w:rsidRDefault="002C2BD4" w:rsidP="0031641D">
            <w:pPr>
              <w:pStyle w:val="TAL"/>
              <w:rPr>
                <w:sz w:val="16"/>
                <w:szCs w:val="16"/>
              </w:rPr>
            </w:pPr>
            <w:r w:rsidRPr="00613175">
              <w:rPr>
                <w:sz w:val="16"/>
                <w:szCs w:val="16"/>
              </w:rPr>
              <w:t>0019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436A93F" w14:textId="77777777" w:rsidR="002C2BD4" w:rsidRPr="00613175" w:rsidRDefault="002C2BD4" w:rsidP="0031641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7B1D4"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3DC09F" w14:textId="77777777" w:rsidR="002C2BD4" w:rsidRPr="00613175" w:rsidRDefault="002C2BD4" w:rsidP="002C2BD4">
            <w:pPr>
              <w:pStyle w:val="TAL"/>
              <w:rPr>
                <w:sz w:val="16"/>
                <w:szCs w:val="16"/>
              </w:rPr>
            </w:pPr>
            <w:r w:rsidRPr="00613175">
              <w:rPr>
                <w:sz w:val="16"/>
                <w:szCs w:val="16"/>
              </w:rPr>
              <w:t>Corrections to Annex A.5.1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36CDA"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3B593156"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3E315258"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30D5AF"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D825AA3" w14:textId="77777777" w:rsidR="002C2BD4" w:rsidRPr="00613175" w:rsidRDefault="002C2BD4" w:rsidP="0031641D">
            <w:pPr>
              <w:pStyle w:val="TAC"/>
              <w:jc w:val="left"/>
              <w:rPr>
                <w:sz w:val="16"/>
                <w:szCs w:val="16"/>
              </w:rPr>
            </w:pPr>
            <w:r w:rsidRPr="00613175">
              <w:rPr>
                <w:sz w:val="16"/>
                <w:szCs w:val="16"/>
              </w:rPr>
              <w:t>R5-204477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CDC04AB" w14:textId="77777777" w:rsidR="002C2BD4" w:rsidRPr="00613175" w:rsidRDefault="002C2BD4" w:rsidP="0031641D">
            <w:pPr>
              <w:pStyle w:val="TAL"/>
              <w:rPr>
                <w:sz w:val="16"/>
                <w:szCs w:val="16"/>
              </w:rPr>
            </w:pPr>
            <w:r w:rsidRPr="00613175">
              <w:rPr>
                <w:sz w:val="16"/>
                <w:szCs w:val="16"/>
              </w:rPr>
              <w:t>0001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FABEBB7"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E8BEB"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CA984E" w14:textId="77777777" w:rsidR="002C2BD4" w:rsidRPr="00613175" w:rsidRDefault="002C2BD4" w:rsidP="002C2BD4">
            <w:pPr>
              <w:pStyle w:val="TAL"/>
              <w:rPr>
                <w:sz w:val="16"/>
                <w:szCs w:val="16"/>
              </w:rPr>
            </w:pPr>
            <w:r w:rsidRPr="00613175">
              <w:rPr>
                <w:sz w:val="16"/>
                <w:szCs w:val="16"/>
              </w:rPr>
              <w:t>Addition of IMS NR TC 9.4-MT Concatenated SMS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1AB65"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013EB330"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67C67C71"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A0F0D7"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D443042" w14:textId="77777777" w:rsidR="002C2BD4" w:rsidRPr="00613175" w:rsidRDefault="002C2BD4" w:rsidP="0031641D">
            <w:pPr>
              <w:pStyle w:val="TAC"/>
              <w:jc w:val="left"/>
              <w:rPr>
                <w:sz w:val="16"/>
                <w:szCs w:val="16"/>
              </w:rPr>
            </w:pPr>
            <w:r w:rsidRPr="00613175">
              <w:rPr>
                <w:sz w:val="16"/>
                <w:szCs w:val="16"/>
              </w:rPr>
              <w:t>R5-204478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BFC511B" w14:textId="77777777" w:rsidR="002C2BD4" w:rsidRPr="00613175" w:rsidRDefault="002C2BD4" w:rsidP="0031641D">
            <w:pPr>
              <w:pStyle w:val="TAL"/>
              <w:rPr>
                <w:sz w:val="16"/>
                <w:szCs w:val="16"/>
              </w:rPr>
            </w:pPr>
            <w:r w:rsidRPr="00613175">
              <w:rPr>
                <w:sz w:val="16"/>
                <w:szCs w:val="16"/>
              </w:rPr>
              <w:t>0002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9C05FD6"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9654A"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1FABD6" w14:textId="77777777" w:rsidR="002C2BD4" w:rsidRPr="00613175" w:rsidRDefault="002C2BD4" w:rsidP="002C2BD4">
            <w:pPr>
              <w:pStyle w:val="TAL"/>
              <w:rPr>
                <w:sz w:val="16"/>
                <w:szCs w:val="16"/>
              </w:rPr>
            </w:pPr>
            <w:r w:rsidRPr="00613175">
              <w:rPr>
                <w:sz w:val="16"/>
                <w:szCs w:val="16"/>
              </w:rPr>
              <w:t>Addition of IMS NR TC 9.5-MO SMS RP-ERROR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01692"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2515560B"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5D6CEB3D"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8962D8"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FA1DC0C" w14:textId="77777777" w:rsidR="002C2BD4" w:rsidRPr="00613175" w:rsidRDefault="002C2BD4" w:rsidP="0031641D">
            <w:pPr>
              <w:pStyle w:val="TAC"/>
              <w:jc w:val="left"/>
              <w:rPr>
                <w:sz w:val="16"/>
                <w:szCs w:val="16"/>
              </w:rPr>
            </w:pPr>
            <w:r w:rsidRPr="00613175">
              <w:rPr>
                <w:sz w:val="16"/>
                <w:szCs w:val="16"/>
              </w:rPr>
              <w:t>R5-204479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F83A190" w14:textId="77777777" w:rsidR="002C2BD4" w:rsidRPr="00613175" w:rsidRDefault="002C2BD4" w:rsidP="0031641D">
            <w:pPr>
              <w:pStyle w:val="TAL"/>
              <w:rPr>
                <w:sz w:val="16"/>
                <w:szCs w:val="16"/>
              </w:rPr>
            </w:pPr>
            <w:r w:rsidRPr="00613175">
              <w:rPr>
                <w:sz w:val="16"/>
                <w:szCs w:val="16"/>
              </w:rPr>
              <w:t>0003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7D9C5B0"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1C982"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1C2829" w14:textId="77777777" w:rsidR="002C2BD4" w:rsidRPr="00613175" w:rsidRDefault="002C2BD4" w:rsidP="002C2BD4">
            <w:pPr>
              <w:pStyle w:val="TAL"/>
              <w:rPr>
                <w:sz w:val="16"/>
                <w:szCs w:val="16"/>
              </w:rPr>
            </w:pPr>
            <w:r w:rsidRPr="00613175">
              <w:rPr>
                <w:sz w:val="16"/>
                <w:szCs w:val="16"/>
              </w:rPr>
              <w:t>Addition of IMS NR TC 10.1-emergency call with registration and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3DA5FB"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3407FD82"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3E929EE4"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E661D4"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643C30E" w14:textId="77777777" w:rsidR="002C2BD4" w:rsidRPr="00613175" w:rsidRDefault="002C2BD4" w:rsidP="0031641D">
            <w:pPr>
              <w:pStyle w:val="TAC"/>
              <w:jc w:val="left"/>
              <w:rPr>
                <w:sz w:val="16"/>
                <w:szCs w:val="16"/>
              </w:rPr>
            </w:pPr>
            <w:r w:rsidRPr="00613175">
              <w:rPr>
                <w:sz w:val="16"/>
                <w:szCs w:val="16"/>
              </w:rPr>
              <w:t>R5-204480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09EBD09" w14:textId="77777777" w:rsidR="002C2BD4" w:rsidRPr="00613175" w:rsidRDefault="002C2BD4" w:rsidP="0031641D">
            <w:pPr>
              <w:pStyle w:val="TAL"/>
              <w:rPr>
                <w:sz w:val="16"/>
                <w:szCs w:val="16"/>
              </w:rPr>
            </w:pPr>
            <w:r w:rsidRPr="00613175">
              <w:rPr>
                <w:sz w:val="16"/>
                <w:szCs w:val="16"/>
              </w:rPr>
              <w:t>0005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4C6F103"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8EBC4"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19725B" w14:textId="77777777" w:rsidR="002C2BD4" w:rsidRPr="00613175" w:rsidRDefault="002C2BD4" w:rsidP="002C2BD4">
            <w:pPr>
              <w:pStyle w:val="TAL"/>
              <w:rPr>
                <w:sz w:val="16"/>
                <w:szCs w:val="16"/>
              </w:rPr>
            </w:pPr>
            <w:r w:rsidRPr="00613175">
              <w:rPr>
                <w:sz w:val="16"/>
                <w:szCs w:val="16"/>
              </w:rPr>
              <w:t>Adding details for A.3 for IMS Emergency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4D0B8"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378FB78F"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319535D3"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3EB213"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4425540" w14:textId="77777777" w:rsidR="002C2BD4" w:rsidRPr="00613175" w:rsidRDefault="002C2BD4" w:rsidP="0031641D">
            <w:pPr>
              <w:pStyle w:val="TAC"/>
              <w:jc w:val="left"/>
              <w:rPr>
                <w:sz w:val="16"/>
                <w:szCs w:val="16"/>
              </w:rPr>
            </w:pPr>
            <w:r w:rsidRPr="00613175">
              <w:rPr>
                <w:sz w:val="16"/>
                <w:szCs w:val="16"/>
              </w:rPr>
              <w:t>R5-204481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FCD43A0" w14:textId="77777777" w:rsidR="002C2BD4" w:rsidRPr="00613175" w:rsidRDefault="002C2BD4" w:rsidP="0031641D">
            <w:pPr>
              <w:pStyle w:val="TAL"/>
              <w:rPr>
                <w:sz w:val="16"/>
                <w:szCs w:val="16"/>
              </w:rPr>
            </w:pPr>
            <w:r w:rsidRPr="00613175">
              <w:rPr>
                <w:sz w:val="16"/>
                <w:szCs w:val="16"/>
              </w:rPr>
              <w:t>0011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0A846FD"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8271C"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C136CA" w14:textId="77777777" w:rsidR="002C2BD4" w:rsidRPr="00613175" w:rsidRDefault="002C2BD4" w:rsidP="002C2BD4">
            <w:pPr>
              <w:pStyle w:val="TAL"/>
              <w:rPr>
                <w:sz w:val="16"/>
                <w:szCs w:val="16"/>
              </w:rPr>
            </w:pPr>
            <w:r w:rsidRPr="00613175">
              <w:rPr>
                <w:sz w:val="16"/>
                <w:szCs w:val="16"/>
              </w:rPr>
              <w:t>Corrections to test case 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5FA026"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48CEAA84"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1F81B60E"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31E70A"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B794E0F" w14:textId="77777777" w:rsidR="002C2BD4" w:rsidRPr="00613175" w:rsidRDefault="002C2BD4" w:rsidP="0031641D">
            <w:pPr>
              <w:pStyle w:val="TAC"/>
              <w:jc w:val="left"/>
              <w:rPr>
                <w:sz w:val="16"/>
                <w:szCs w:val="16"/>
              </w:rPr>
            </w:pPr>
            <w:r w:rsidRPr="00613175">
              <w:rPr>
                <w:sz w:val="16"/>
                <w:szCs w:val="16"/>
              </w:rPr>
              <w:t>R5-204482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7B49714" w14:textId="77777777" w:rsidR="002C2BD4" w:rsidRPr="00613175" w:rsidRDefault="002C2BD4" w:rsidP="0031641D">
            <w:pPr>
              <w:pStyle w:val="TAL"/>
              <w:rPr>
                <w:sz w:val="16"/>
                <w:szCs w:val="16"/>
              </w:rPr>
            </w:pPr>
            <w:r w:rsidRPr="00613175">
              <w:rPr>
                <w:sz w:val="16"/>
                <w:szCs w:val="16"/>
              </w:rPr>
              <w:t>0020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6149708"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2F3A8"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7A677E" w14:textId="77777777" w:rsidR="002C2BD4" w:rsidRPr="00613175" w:rsidRDefault="002C2BD4" w:rsidP="002C2BD4">
            <w:pPr>
              <w:pStyle w:val="TAL"/>
              <w:rPr>
                <w:sz w:val="16"/>
                <w:szCs w:val="16"/>
              </w:rPr>
            </w:pPr>
            <w:r w:rsidRPr="00613175">
              <w:rPr>
                <w:sz w:val="16"/>
                <w:szCs w:val="16"/>
              </w:rPr>
              <w:t>Addition of new IMS 5GS test case 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E14987"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5DD2B0CF"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3B706810"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550D0B"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3E25A07" w14:textId="77777777" w:rsidR="002C2BD4" w:rsidRPr="00613175" w:rsidRDefault="002C2BD4" w:rsidP="0031641D">
            <w:pPr>
              <w:pStyle w:val="TAC"/>
              <w:jc w:val="left"/>
              <w:rPr>
                <w:sz w:val="16"/>
                <w:szCs w:val="16"/>
              </w:rPr>
            </w:pPr>
            <w:r w:rsidRPr="00613175">
              <w:rPr>
                <w:sz w:val="16"/>
                <w:szCs w:val="16"/>
              </w:rPr>
              <w:t>R5-204483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DA4A21F" w14:textId="77777777" w:rsidR="002C2BD4" w:rsidRPr="00613175" w:rsidRDefault="002C2BD4" w:rsidP="0031641D">
            <w:pPr>
              <w:pStyle w:val="TAL"/>
              <w:rPr>
                <w:sz w:val="16"/>
                <w:szCs w:val="16"/>
              </w:rPr>
            </w:pPr>
            <w:r w:rsidRPr="00613175">
              <w:rPr>
                <w:sz w:val="16"/>
                <w:szCs w:val="16"/>
              </w:rPr>
              <w:t>0021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FEC6889"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33179"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DE9C4" w14:textId="77777777" w:rsidR="002C2BD4" w:rsidRPr="00613175" w:rsidRDefault="002C2BD4" w:rsidP="002C2BD4">
            <w:pPr>
              <w:pStyle w:val="TAL"/>
              <w:rPr>
                <w:sz w:val="16"/>
                <w:szCs w:val="16"/>
              </w:rPr>
            </w:pPr>
            <w:r w:rsidRPr="00613175">
              <w:rPr>
                <w:sz w:val="16"/>
                <w:szCs w:val="16"/>
              </w:rPr>
              <w:t>Addition of new IMS 5GS test case 9.2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DD2F5"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313A6BEF"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76D5CAB0"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CDCBCF"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C108012" w14:textId="77777777" w:rsidR="002C2BD4" w:rsidRPr="00613175" w:rsidRDefault="002C2BD4" w:rsidP="0031641D">
            <w:pPr>
              <w:pStyle w:val="TAC"/>
              <w:jc w:val="left"/>
              <w:rPr>
                <w:sz w:val="16"/>
                <w:szCs w:val="16"/>
              </w:rPr>
            </w:pPr>
            <w:r w:rsidRPr="00613175">
              <w:rPr>
                <w:sz w:val="16"/>
                <w:szCs w:val="16"/>
              </w:rPr>
              <w:t>R5-204484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00DEB0A" w14:textId="77777777" w:rsidR="002C2BD4" w:rsidRPr="00613175" w:rsidRDefault="002C2BD4" w:rsidP="0031641D">
            <w:pPr>
              <w:pStyle w:val="TAL"/>
              <w:rPr>
                <w:sz w:val="16"/>
                <w:szCs w:val="16"/>
              </w:rPr>
            </w:pPr>
            <w:r w:rsidRPr="00613175">
              <w:rPr>
                <w:sz w:val="16"/>
                <w:szCs w:val="16"/>
              </w:rPr>
              <w:t>0022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0FEA778"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B48FC"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DBD3B2" w14:textId="77777777" w:rsidR="002C2BD4" w:rsidRPr="00613175" w:rsidRDefault="002C2BD4" w:rsidP="002C2BD4">
            <w:pPr>
              <w:pStyle w:val="TAL"/>
              <w:rPr>
                <w:sz w:val="16"/>
                <w:szCs w:val="16"/>
              </w:rPr>
            </w:pPr>
            <w:r w:rsidRPr="00613175">
              <w:rPr>
                <w:sz w:val="16"/>
                <w:szCs w:val="16"/>
              </w:rPr>
              <w:t>New generic IMS procedures for use in EPS fallback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54B67"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44642133"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294B8E89"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A7E806"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E7D083F" w14:textId="77777777" w:rsidR="002C2BD4" w:rsidRPr="00613175" w:rsidRDefault="002C2BD4" w:rsidP="0031641D">
            <w:pPr>
              <w:pStyle w:val="TAC"/>
              <w:jc w:val="left"/>
              <w:rPr>
                <w:sz w:val="16"/>
                <w:szCs w:val="16"/>
              </w:rPr>
            </w:pPr>
            <w:r w:rsidRPr="00613175">
              <w:rPr>
                <w:sz w:val="16"/>
                <w:szCs w:val="16"/>
              </w:rPr>
              <w:t>R5-204485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DB21919" w14:textId="77777777" w:rsidR="002C2BD4" w:rsidRPr="00613175" w:rsidRDefault="002C2BD4" w:rsidP="0031641D">
            <w:pPr>
              <w:pStyle w:val="TAL"/>
              <w:rPr>
                <w:sz w:val="16"/>
                <w:szCs w:val="16"/>
              </w:rPr>
            </w:pPr>
            <w:r w:rsidRPr="00613175">
              <w:rPr>
                <w:sz w:val="16"/>
                <w:szCs w:val="16"/>
              </w:rPr>
              <w:t>0023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479C778"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63C4F"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A463E3" w14:textId="77777777" w:rsidR="002C2BD4" w:rsidRPr="00613175" w:rsidRDefault="002C2BD4" w:rsidP="002C2BD4">
            <w:pPr>
              <w:pStyle w:val="TAL"/>
              <w:rPr>
                <w:sz w:val="16"/>
                <w:szCs w:val="16"/>
              </w:rPr>
            </w:pPr>
            <w:r w:rsidRPr="00613175">
              <w:rPr>
                <w:sz w:val="16"/>
                <w:szCs w:val="16"/>
              </w:rPr>
              <w:t>Addition of NR TC 8.18 Barring of All Incoming Calls / except for a specific user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98D65B"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74EAAFE9"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505A6796"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44B8F7"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2789C8B" w14:textId="77777777" w:rsidR="002C2BD4" w:rsidRPr="00613175" w:rsidRDefault="002C2BD4" w:rsidP="0031641D">
            <w:pPr>
              <w:pStyle w:val="TAC"/>
              <w:jc w:val="left"/>
              <w:rPr>
                <w:sz w:val="16"/>
                <w:szCs w:val="16"/>
              </w:rPr>
            </w:pPr>
            <w:r w:rsidRPr="00613175">
              <w:rPr>
                <w:sz w:val="16"/>
                <w:szCs w:val="16"/>
              </w:rPr>
              <w:t>R5-204486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81A5EE8" w14:textId="77777777" w:rsidR="002C2BD4" w:rsidRPr="00613175" w:rsidRDefault="002C2BD4" w:rsidP="0031641D">
            <w:pPr>
              <w:pStyle w:val="TAL"/>
              <w:rPr>
                <w:sz w:val="16"/>
                <w:szCs w:val="16"/>
              </w:rPr>
            </w:pPr>
            <w:r w:rsidRPr="00613175">
              <w:rPr>
                <w:sz w:val="16"/>
                <w:szCs w:val="16"/>
              </w:rPr>
              <w:t>0024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6B7BF07"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2833BA"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554BA7" w14:textId="77777777" w:rsidR="002C2BD4" w:rsidRPr="00613175" w:rsidRDefault="002C2BD4" w:rsidP="002C2BD4">
            <w:pPr>
              <w:pStyle w:val="TAL"/>
              <w:rPr>
                <w:sz w:val="16"/>
                <w:szCs w:val="16"/>
              </w:rPr>
            </w:pPr>
            <w:r w:rsidRPr="00613175">
              <w:rPr>
                <w:sz w:val="16"/>
                <w:szCs w:val="16"/>
              </w:rPr>
              <w:t>Addition of NR TC 9.3 Mobile Originating Concatenated SMS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43FA6B" w14:textId="77777777" w:rsidR="002C2BD4" w:rsidRPr="00613175" w:rsidRDefault="002C2BD4" w:rsidP="0031641D">
            <w:pPr>
              <w:pStyle w:val="TAC"/>
              <w:jc w:val="left"/>
              <w:rPr>
                <w:sz w:val="16"/>
                <w:szCs w:val="16"/>
              </w:rPr>
            </w:pPr>
            <w:r w:rsidRPr="00613175">
              <w:rPr>
                <w:sz w:val="16"/>
                <w:szCs w:val="16"/>
              </w:rPr>
              <w:t>15.1.0</w:t>
            </w:r>
          </w:p>
        </w:tc>
      </w:tr>
      <w:tr w:rsidR="002C2BD4" w:rsidRPr="00613175" w14:paraId="7FCC26B8" w14:textId="77777777" w:rsidTr="0031641D">
        <w:tc>
          <w:tcPr>
            <w:tcW w:w="800" w:type="dxa"/>
            <w:tcBorders>
              <w:top w:val="single" w:sz="6" w:space="0" w:color="auto"/>
              <w:left w:val="single" w:sz="6" w:space="0" w:color="auto"/>
              <w:bottom w:val="single" w:sz="6" w:space="0" w:color="auto"/>
              <w:right w:val="single" w:sz="6" w:space="0" w:color="auto"/>
            </w:tcBorders>
            <w:shd w:val="solid" w:color="FFFFFF" w:fill="auto"/>
          </w:tcPr>
          <w:p w14:paraId="6A6B8410" w14:textId="77777777" w:rsidR="002C2BD4" w:rsidRPr="00613175" w:rsidRDefault="002C2BD4" w:rsidP="0031641D">
            <w:pPr>
              <w:pStyle w:val="TAC"/>
              <w:jc w:val="left"/>
              <w:rPr>
                <w:sz w:val="16"/>
                <w:szCs w:val="16"/>
              </w:rPr>
            </w:pPr>
            <w:r w:rsidRPr="00613175">
              <w:rPr>
                <w:sz w:val="16"/>
                <w:szCs w:val="16"/>
              </w:rPr>
              <w:t>2020-09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B654EC" w14:textId="77777777" w:rsidR="002C2BD4" w:rsidRPr="00613175" w:rsidRDefault="002C2BD4" w:rsidP="0031641D">
            <w:pPr>
              <w:pStyle w:val="TAC"/>
              <w:jc w:val="left"/>
              <w:rPr>
                <w:sz w:val="16"/>
                <w:szCs w:val="16"/>
              </w:rPr>
            </w:pPr>
            <w:r w:rsidRPr="00613175">
              <w:rPr>
                <w:sz w:val="16"/>
                <w:szCs w:val="16"/>
              </w:rPr>
              <w:t>RAN5#88-e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2E4A5EC" w14:textId="77777777" w:rsidR="002C2BD4" w:rsidRPr="00613175" w:rsidRDefault="002C2BD4" w:rsidP="0031641D">
            <w:pPr>
              <w:pStyle w:val="TAC"/>
              <w:jc w:val="left"/>
              <w:rPr>
                <w:sz w:val="16"/>
                <w:szCs w:val="16"/>
              </w:rPr>
            </w:pPr>
            <w:r w:rsidRPr="00613175">
              <w:rPr>
                <w:sz w:val="16"/>
                <w:szCs w:val="16"/>
              </w:rPr>
              <w:t>R5-204487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8BE0D73" w14:textId="77777777" w:rsidR="002C2BD4" w:rsidRPr="00613175" w:rsidRDefault="002C2BD4" w:rsidP="0031641D">
            <w:pPr>
              <w:pStyle w:val="TAL"/>
              <w:rPr>
                <w:sz w:val="16"/>
                <w:szCs w:val="16"/>
              </w:rPr>
            </w:pPr>
            <w:r w:rsidRPr="00613175">
              <w:rPr>
                <w:sz w:val="16"/>
                <w:szCs w:val="16"/>
              </w:rPr>
              <w:t>0026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E16CFE3" w14:textId="77777777" w:rsidR="002C2BD4" w:rsidRPr="00613175" w:rsidRDefault="002C2BD4" w:rsidP="0031641D">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232DE" w14:textId="77777777" w:rsidR="002C2BD4" w:rsidRPr="00613175" w:rsidRDefault="002C2BD4" w:rsidP="0031641D">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D67525" w14:textId="77777777" w:rsidR="002C2BD4" w:rsidRPr="00613175" w:rsidRDefault="002C2BD4" w:rsidP="002C2BD4">
            <w:pPr>
              <w:pStyle w:val="TAL"/>
              <w:rPr>
                <w:sz w:val="16"/>
                <w:szCs w:val="16"/>
              </w:rPr>
            </w:pPr>
            <w:r w:rsidRPr="00613175">
              <w:rPr>
                <w:sz w:val="16"/>
                <w:szCs w:val="16"/>
              </w:rPr>
              <w:t>Addition of new IMS test case 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8E814" w14:textId="77777777" w:rsidR="002C2BD4" w:rsidRPr="00613175" w:rsidRDefault="002C2BD4" w:rsidP="0031641D">
            <w:pPr>
              <w:pStyle w:val="TAC"/>
              <w:jc w:val="left"/>
              <w:rPr>
                <w:sz w:val="16"/>
                <w:szCs w:val="16"/>
              </w:rPr>
            </w:pPr>
            <w:r w:rsidRPr="00613175">
              <w:rPr>
                <w:sz w:val="16"/>
                <w:szCs w:val="16"/>
              </w:rPr>
              <w:t>15.1.0</w:t>
            </w:r>
          </w:p>
        </w:tc>
      </w:tr>
      <w:tr w:rsidR="00061878" w:rsidRPr="00613175" w14:paraId="58501B83"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55F670C8"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517FF2"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3A65834" w14:textId="77777777" w:rsidR="00061878" w:rsidRPr="00613175" w:rsidRDefault="00061878" w:rsidP="009F2889">
            <w:pPr>
              <w:pStyle w:val="TAC"/>
              <w:jc w:val="left"/>
              <w:rPr>
                <w:sz w:val="16"/>
                <w:szCs w:val="16"/>
              </w:rPr>
            </w:pPr>
            <w:r w:rsidRPr="00613175">
              <w:rPr>
                <w:sz w:val="16"/>
                <w:szCs w:val="16"/>
              </w:rPr>
              <w:t>R5-205113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F92B54F" w14:textId="77777777" w:rsidR="00061878" w:rsidRPr="00613175" w:rsidRDefault="00061878" w:rsidP="00565BFA">
            <w:pPr>
              <w:pStyle w:val="TAL"/>
              <w:rPr>
                <w:sz w:val="16"/>
                <w:szCs w:val="16"/>
              </w:rPr>
            </w:pPr>
            <w:r w:rsidRPr="00613175">
              <w:rPr>
                <w:sz w:val="16"/>
                <w:szCs w:val="16"/>
              </w:rPr>
              <w:t>0029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A425930"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6456D6"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6425C2" w14:textId="77777777" w:rsidR="00061878" w:rsidRPr="00613175" w:rsidRDefault="00061878" w:rsidP="00565BFA">
            <w:pPr>
              <w:pStyle w:val="TAL"/>
              <w:rPr>
                <w:sz w:val="16"/>
                <w:szCs w:val="16"/>
              </w:rPr>
            </w:pPr>
            <w:r w:rsidRPr="00613175">
              <w:rPr>
                <w:sz w:val="16"/>
                <w:szCs w:val="16"/>
              </w:rPr>
              <w:t>Corrections to A.9 on EPS Fallback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097165"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602053FA"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143C591E"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339648"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81945CF" w14:textId="77777777" w:rsidR="00061878" w:rsidRPr="00613175" w:rsidRDefault="00061878" w:rsidP="009F2889">
            <w:pPr>
              <w:pStyle w:val="TAC"/>
              <w:jc w:val="left"/>
              <w:rPr>
                <w:sz w:val="16"/>
                <w:szCs w:val="16"/>
              </w:rPr>
            </w:pPr>
            <w:r w:rsidRPr="00613175">
              <w:rPr>
                <w:sz w:val="16"/>
                <w:szCs w:val="16"/>
              </w:rPr>
              <w:t>R5-205115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C98077D" w14:textId="77777777" w:rsidR="00061878" w:rsidRPr="00613175" w:rsidRDefault="00061878" w:rsidP="00565BFA">
            <w:pPr>
              <w:pStyle w:val="TAL"/>
              <w:rPr>
                <w:sz w:val="16"/>
                <w:szCs w:val="16"/>
              </w:rPr>
            </w:pPr>
            <w:r w:rsidRPr="00613175">
              <w:rPr>
                <w:sz w:val="16"/>
                <w:szCs w:val="16"/>
              </w:rPr>
              <w:t>0030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F6438D3"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4DE81"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8CB43" w14:textId="77777777" w:rsidR="00061878" w:rsidRPr="00613175" w:rsidRDefault="00061878" w:rsidP="00565BFA">
            <w:pPr>
              <w:pStyle w:val="TAL"/>
              <w:rPr>
                <w:sz w:val="16"/>
                <w:szCs w:val="16"/>
              </w:rPr>
            </w:pPr>
            <w:r w:rsidRPr="00613175">
              <w:rPr>
                <w:sz w:val="16"/>
                <w:szCs w:val="16"/>
              </w:rPr>
              <w:t>Corrections to A.2 and addition of A.10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DA9F5B"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47A70D30"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534289A4"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74107"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D768B53" w14:textId="77777777" w:rsidR="00061878" w:rsidRPr="00613175" w:rsidRDefault="00061878" w:rsidP="009F2889">
            <w:pPr>
              <w:pStyle w:val="TAC"/>
              <w:jc w:val="left"/>
              <w:rPr>
                <w:sz w:val="16"/>
                <w:szCs w:val="16"/>
              </w:rPr>
            </w:pPr>
            <w:r w:rsidRPr="00613175">
              <w:rPr>
                <w:sz w:val="16"/>
                <w:szCs w:val="16"/>
              </w:rPr>
              <w:t>R5-205157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7CBCA92" w14:textId="77777777" w:rsidR="00061878" w:rsidRPr="00613175" w:rsidRDefault="00061878" w:rsidP="00565BFA">
            <w:pPr>
              <w:pStyle w:val="TAL"/>
              <w:rPr>
                <w:sz w:val="16"/>
                <w:szCs w:val="16"/>
              </w:rPr>
            </w:pPr>
            <w:r w:rsidRPr="00613175">
              <w:rPr>
                <w:sz w:val="16"/>
                <w:szCs w:val="16"/>
              </w:rPr>
              <w:t>0033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026E73B"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19201"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CB2CD3" w14:textId="77777777" w:rsidR="00061878" w:rsidRPr="00613175" w:rsidRDefault="00061878" w:rsidP="00565BFA">
            <w:pPr>
              <w:pStyle w:val="TAL"/>
              <w:rPr>
                <w:sz w:val="16"/>
                <w:szCs w:val="16"/>
              </w:rPr>
            </w:pPr>
            <w:r w:rsidRPr="00613175">
              <w:rPr>
                <w:sz w:val="16"/>
                <w:szCs w:val="16"/>
              </w:rPr>
              <w:t>Correction to 5GS IMS test case 9.3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342D0"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1FEF07ED"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6EB1CC5E"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FA1B80"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6FDBFF6" w14:textId="77777777" w:rsidR="00061878" w:rsidRPr="00613175" w:rsidRDefault="00061878" w:rsidP="009F2889">
            <w:pPr>
              <w:pStyle w:val="TAC"/>
              <w:jc w:val="left"/>
              <w:rPr>
                <w:sz w:val="16"/>
                <w:szCs w:val="16"/>
              </w:rPr>
            </w:pPr>
            <w:r w:rsidRPr="00613175">
              <w:rPr>
                <w:sz w:val="16"/>
                <w:szCs w:val="16"/>
              </w:rPr>
              <w:t>R5-205158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FBA1EA0" w14:textId="77777777" w:rsidR="00061878" w:rsidRPr="00613175" w:rsidRDefault="00061878" w:rsidP="00565BFA">
            <w:pPr>
              <w:pStyle w:val="TAL"/>
              <w:rPr>
                <w:sz w:val="16"/>
                <w:szCs w:val="16"/>
              </w:rPr>
            </w:pPr>
            <w:r w:rsidRPr="00613175">
              <w:rPr>
                <w:sz w:val="16"/>
                <w:szCs w:val="16"/>
              </w:rPr>
              <w:t>0034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235CD4D"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1A909"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8EA299" w14:textId="77777777" w:rsidR="00061878" w:rsidRPr="00613175" w:rsidRDefault="00061878" w:rsidP="00565BFA">
            <w:pPr>
              <w:pStyle w:val="TAL"/>
              <w:rPr>
                <w:sz w:val="16"/>
                <w:szCs w:val="16"/>
              </w:rPr>
            </w:pPr>
            <w:r w:rsidRPr="00613175">
              <w:rPr>
                <w:sz w:val="16"/>
                <w:szCs w:val="16"/>
              </w:rPr>
              <w:t>Correction to 5GS IMS test case 9.4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0C0BF"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6FF2252C"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00FCCD7"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32215B"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3368450" w14:textId="77777777" w:rsidR="00061878" w:rsidRPr="00613175" w:rsidRDefault="00061878" w:rsidP="009F2889">
            <w:pPr>
              <w:pStyle w:val="TAC"/>
              <w:jc w:val="left"/>
              <w:rPr>
                <w:sz w:val="16"/>
                <w:szCs w:val="16"/>
              </w:rPr>
            </w:pPr>
            <w:r w:rsidRPr="00613175">
              <w:rPr>
                <w:sz w:val="16"/>
                <w:szCs w:val="16"/>
              </w:rPr>
              <w:t>R5-205159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D7ECC41" w14:textId="77777777" w:rsidR="00061878" w:rsidRPr="00613175" w:rsidRDefault="00061878" w:rsidP="00565BFA">
            <w:pPr>
              <w:pStyle w:val="TAL"/>
              <w:rPr>
                <w:sz w:val="16"/>
                <w:szCs w:val="16"/>
              </w:rPr>
            </w:pPr>
            <w:r w:rsidRPr="00613175">
              <w:rPr>
                <w:sz w:val="16"/>
                <w:szCs w:val="16"/>
              </w:rPr>
              <w:t>0035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46E8F44"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AD947"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E4DC3" w14:textId="77777777" w:rsidR="00061878" w:rsidRPr="00613175" w:rsidRDefault="00061878" w:rsidP="00565BFA">
            <w:pPr>
              <w:pStyle w:val="TAL"/>
              <w:rPr>
                <w:sz w:val="16"/>
                <w:szCs w:val="16"/>
              </w:rPr>
            </w:pPr>
            <w:r w:rsidRPr="00613175">
              <w:rPr>
                <w:sz w:val="16"/>
                <w:szCs w:val="16"/>
              </w:rPr>
              <w:t>Correction to 5GS IMS test case 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A0AEE"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535C31CE"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7890B96"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8E440C"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FD54FEF" w14:textId="77777777" w:rsidR="00061878" w:rsidRPr="00613175" w:rsidRDefault="00061878" w:rsidP="009F2889">
            <w:pPr>
              <w:pStyle w:val="TAC"/>
              <w:jc w:val="left"/>
              <w:rPr>
                <w:sz w:val="16"/>
                <w:szCs w:val="16"/>
              </w:rPr>
            </w:pPr>
            <w:r w:rsidRPr="00613175">
              <w:rPr>
                <w:sz w:val="16"/>
                <w:szCs w:val="16"/>
              </w:rPr>
              <w:t>R5-205185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56859EB" w14:textId="77777777" w:rsidR="00061878" w:rsidRPr="00613175" w:rsidRDefault="00061878" w:rsidP="00565BFA">
            <w:pPr>
              <w:pStyle w:val="TAL"/>
              <w:rPr>
                <w:sz w:val="16"/>
                <w:szCs w:val="16"/>
              </w:rPr>
            </w:pPr>
            <w:r w:rsidRPr="00613175">
              <w:rPr>
                <w:sz w:val="16"/>
                <w:szCs w:val="16"/>
              </w:rPr>
              <w:t>0037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F4E5AE6"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01EAD1"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9A35C9" w14:textId="77777777" w:rsidR="00061878" w:rsidRPr="00613175" w:rsidRDefault="00061878" w:rsidP="00565BFA">
            <w:pPr>
              <w:pStyle w:val="TAL"/>
              <w:rPr>
                <w:sz w:val="16"/>
                <w:szCs w:val="16"/>
              </w:rPr>
            </w:pPr>
            <w:r w:rsidRPr="00613175">
              <w:rPr>
                <w:sz w:val="16"/>
                <w:szCs w:val="16"/>
              </w:rPr>
              <w:t>New generic procedure for Re-Registration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0E1C30"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1ADBBA40"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12EF99E9"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F02C9B"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4EBE92F" w14:textId="77777777" w:rsidR="00061878" w:rsidRPr="00613175" w:rsidRDefault="00061878" w:rsidP="009F2889">
            <w:pPr>
              <w:pStyle w:val="TAC"/>
              <w:jc w:val="left"/>
              <w:rPr>
                <w:sz w:val="16"/>
                <w:szCs w:val="16"/>
              </w:rPr>
            </w:pPr>
            <w:r w:rsidRPr="00613175">
              <w:rPr>
                <w:sz w:val="16"/>
                <w:szCs w:val="16"/>
              </w:rPr>
              <w:t>R5-205217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95D96BB" w14:textId="77777777" w:rsidR="00061878" w:rsidRPr="00613175" w:rsidRDefault="00061878" w:rsidP="00565BFA">
            <w:pPr>
              <w:pStyle w:val="TAL"/>
              <w:rPr>
                <w:sz w:val="16"/>
                <w:szCs w:val="16"/>
              </w:rPr>
            </w:pPr>
            <w:r w:rsidRPr="00613175">
              <w:rPr>
                <w:sz w:val="16"/>
                <w:szCs w:val="16"/>
              </w:rPr>
              <w:t>0043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66C31B7"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C12A4"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2423A1" w14:textId="77777777" w:rsidR="00061878" w:rsidRPr="00613175" w:rsidRDefault="00061878" w:rsidP="00565BFA">
            <w:pPr>
              <w:pStyle w:val="TAL"/>
              <w:rPr>
                <w:sz w:val="16"/>
                <w:szCs w:val="16"/>
              </w:rPr>
            </w:pPr>
            <w:r w:rsidRPr="00613175">
              <w:rPr>
                <w:sz w:val="16"/>
                <w:szCs w:val="16"/>
              </w:rPr>
              <w:t>Corrections to test case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78952"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00899857"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7A84EA36"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1A05F6"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963A161" w14:textId="77777777" w:rsidR="00061878" w:rsidRPr="00613175" w:rsidRDefault="00061878" w:rsidP="009F2889">
            <w:pPr>
              <w:pStyle w:val="TAC"/>
              <w:jc w:val="left"/>
              <w:rPr>
                <w:sz w:val="16"/>
                <w:szCs w:val="16"/>
              </w:rPr>
            </w:pPr>
            <w:r w:rsidRPr="00613175">
              <w:rPr>
                <w:sz w:val="16"/>
                <w:szCs w:val="16"/>
              </w:rPr>
              <w:t>R5-205219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E32FF78" w14:textId="77777777" w:rsidR="00061878" w:rsidRPr="00613175" w:rsidRDefault="00061878" w:rsidP="00565BFA">
            <w:pPr>
              <w:pStyle w:val="TAL"/>
              <w:rPr>
                <w:sz w:val="16"/>
                <w:szCs w:val="16"/>
              </w:rPr>
            </w:pPr>
            <w:r w:rsidRPr="00613175">
              <w:rPr>
                <w:sz w:val="16"/>
                <w:szCs w:val="16"/>
              </w:rPr>
              <w:t>0044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57F9AE7"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65096"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2E3499" w14:textId="77777777" w:rsidR="00061878" w:rsidRPr="00613175" w:rsidRDefault="00061878" w:rsidP="00565BFA">
            <w:pPr>
              <w:pStyle w:val="TAL"/>
              <w:rPr>
                <w:sz w:val="16"/>
                <w:szCs w:val="16"/>
              </w:rPr>
            </w:pPr>
            <w:r w:rsidRPr="00613175">
              <w:rPr>
                <w:sz w:val="16"/>
                <w:szCs w:val="16"/>
              </w:rPr>
              <w:t>Corrections to A.7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A4D4EE"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444B986E"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9A5E7F8"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C0EEEF"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09B23F7" w14:textId="77777777" w:rsidR="00061878" w:rsidRPr="00613175" w:rsidRDefault="00061878" w:rsidP="009F2889">
            <w:pPr>
              <w:pStyle w:val="TAC"/>
              <w:jc w:val="left"/>
              <w:rPr>
                <w:sz w:val="16"/>
                <w:szCs w:val="16"/>
              </w:rPr>
            </w:pPr>
            <w:r w:rsidRPr="00613175">
              <w:rPr>
                <w:sz w:val="16"/>
                <w:szCs w:val="16"/>
              </w:rPr>
              <w:t>R5-205220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ABF65BD" w14:textId="77777777" w:rsidR="00061878" w:rsidRPr="00613175" w:rsidRDefault="00061878" w:rsidP="00565BFA">
            <w:pPr>
              <w:pStyle w:val="TAL"/>
              <w:rPr>
                <w:sz w:val="16"/>
                <w:szCs w:val="16"/>
              </w:rPr>
            </w:pPr>
            <w:r w:rsidRPr="00613175">
              <w:rPr>
                <w:sz w:val="16"/>
                <w:szCs w:val="16"/>
              </w:rPr>
              <w:t>0045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BAEE78A"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5834D"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BB3004" w14:textId="77777777" w:rsidR="00061878" w:rsidRPr="00613175" w:rsidRDefault="00061878" w:rsidP="00565BFA">
            <w:pPr>
              <w:pStyle w:val="TAL"/>
              <w:rPr>
                <w:sz w:val="16"/>
                <w:szCs w:val="16"/>
              </w:rPr>
            </w:pPr>
            <w:r w:rsidRPr="00613175">
              <w:rPr>
                <w:sz w:val="16"/>
                <w:szCs w:val="16"/>
              </w:rPr>
              <w:t>New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2DB37E"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6DC8C38C"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23237B85"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4662B4"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E454E82" w14:textId="77777777" w:rsidR="00061878" w:rsidRPr="00613175" w:rsidRDefault="00061878" w:rsidP="009F2889">
            <w:pPr>
              <w:pStyle w:val="TAC"/>
              <w:jc w:val="left"/>
              <w:rPr>
                <w:sz w:val="16"/>
                <w:szCs w:val="16"/>
              </w:rPr>
            </w:pPr>
            <w:r w:rsidRPr="00613175">
              <w:rPr>
                <w:sz w:val="16"/>
                <w:szCs w:val="16"/>
              </w:rPr>
              <w:t>R5-205311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3E1B722" w14:textId="77777777" w:rsidR="00061878" w:rsidRPr="00613175" w:rsidRDefault="00061878" w:rsidP="00565BFA">
            <w:pPr>
              <w:pStyle w:val="TAL"/>
              <w:rPr>
                <w:sz w:val="16"/>
                <w:szCs w:val="16"/>
              </w:rPr>
            </w:pPr>
            <w:r w:rsidRPr="00613175">
              <w:rPr>
                <w:sz w:val="16"/>
                <w:szCs w:val="16"/>
              </w:rPr>
              <w:t>0046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53B4807"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47029E"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C4B94" w14:textId="77777777" w:rsidR="00061878" w:rsidRPr="00613175" w:rsidRDefault="00061878" w:rsidP="00565BFA">
            <w:pPr>
              <w:pStyle w:val="TAL"/>
              <w:rPr>
                <w:sz w:val="16"/>
                <w:szCs w:val="16"/>
              </w:rPr>
            </w:pPr>
            <w:r w:rsidRPr="00613175">
              <w:rPr>
                <w:sz w:val="16"/>
                <w:szCs w:val="16"/>
              </w:rPr>
              <w:t>Corrections to generic procedure A.4 on MO Voice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2C410F"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121153F5"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4A02CFAA"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E585B2"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846EECE" w14:textId="77777777" w:rsidR="00061878" w:rsidRPr="00613175" w:rsidRDefault="00061878" w:rsidP="009F2889">
            <w:pPr>
              <w:pStyle w:val="TAC"/>
              <w:jc w:val="left"/>
              <w:rPr>
                <w:sz w:val="16"/>
                <w:szCs w:val="16"/>
              </w:rPr>
            </w:pPr>
            <w:r w:rsidRPr="00613175">
              <w:rPr>
                <w:sz w:val="16"/>
                <w:szCs w:val="16"/>
              </w:rPr>
              <w:t>R5-205312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4443950" w14:textId="77777777" w:rsidR="00061878" w:rsidRPr="00613175" w:rsidRDefault="00061878" w:rsidP="00565BFA">
            <w:pPr>
              <w:pStyle w:val="TAL"/>
              <w:rPr>
                <w:sz w:val="16"/>
                <w:szCs w:val="16"/>
              </w:rPr>
            </w:pPr>
            <w:r w:rsidRPr="00613175">
              <w:rPr>
                <w:sz w:val="16"/>
                <w:szCs w:val="16"/>
              </w:rPr>
              <w:t>0047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857A228"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4A82E"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E4C9C5" w14:textId="77777777" w:rsidR="00061878" w:rsidRPr="00613175" w:rsidRDefault="00061878" w:rsidP="00565BFA">
            <w:pPr>
              <w:pStyle w:val="TAL"/>
              <w:rPr>
                <w:sz w:val="16"/>
                <w:szCs w:val="16"/>
              </w:rPr>
            </w:pPr>
            <w:r w:rsidRPr="00613175">
              <w:rPr>
                <w:sz w:val="16"/>
                <w:szCs w:val="16"/>
              </w:rPr>
              <w:t>Corrections to generic procedure A.5 on MT Voice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D7B55"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385C2784"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DCE9D05"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6A9971"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68D489D" w14:textId="77777777" w:rsidR="00061878" w:rsidRPr="00613175" w:rsidRDefault="00061878" w:rsidP="009F2889">
            <w:pPr>
              <w:pStyle w:val="TAC"/>
              <w:jc w:val="left"/>
              <w:rPr>
                <w:sz w:val="16"/>
                <w:szCs w:val="16"/>
              </w:rPr>
            </w:pPr>
            <w:r w:rsidRPr="00613175">
              <w:rPr>
                <w:sz w:val="16"/>
                <w:szCs w:val="16"/>
              </w:rPr>
              <w:t>R5-205518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5276A3B" w14:textId="77777777" w:rsidR="00061878" w:rsidRPr="00613175" w:rsidRDefault="00061878" w:rsidP="00565BFA">
            <w:pPr>
              <w:pStyle w:val="TAL"/>
              <w:rPr>
                <w:sz w:val="16"/>
                <w:szCs w:val="16"/>
              </w:rPr>
            </w:pPr>
            <w:r w:rsidRPr="00613175">
              <w:rPr>
                <w:sz w:val="16"/>
                <w:szCs w:val="16"/>
              </w:rPr>
              <w:t>0057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4231FF1"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D3777"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95C50C" w14:textId="77777777" w:rsidR="00061878" w:rsidRPr="00613175" w:rsidRDefault="00061878" w:rsidP="00565BFA">
            <w:pPr>
              <w:pStyle w:val="TAL"/>
              <w:rPr>
                <w:sz w:val="16"/>
                <w:szCs w:val="16"/>
              </w:rPr>
            </w:pPr>
            <w:r w:rsidRPr="00613175">
              <w:rPr>
                <w:sz w:val="16"/>
                <w:szCs w:val="16"/>
              </w:rPr>
              <w:t>Corrections to A.6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B517BB"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2766512D"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4264D0D7"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AC9270"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77A8D5B" w14:textId="77777777" w:rsidR="00061878" w:rsidRPr="00613175" w:rsidRDefault="00061878" w:rsidP="009F2889">
            <w:pPr>
              <w:pStyle w:val="TAC"/>
              <w:jc w:val="left"/>
              <w:rPr>
                <w:sz w:val="16"/>
                <w:szCs w:val="16"/>
              </w:rPr>
            </w:pPr>
            <w:r w:rsidRPr="00613175">
              <w:rPr>
                <w:sz w:val="16"/>
                <w:szCs w:val="16"/>
              </w:rPr>
              <w:t>R5-205585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38DBE83" w14:textId="77777777" w:rsidR="00061878" w:rsidRPr="00613175" w:rsidRDefault="00061878" w:rsidP="00565BFA">
            <w:pPr>
              <w:pStyle w:val="TAL"/>
              <w:rPr>
                <w:sz w:val="16"/>
                <w:szCs w:val="16"/>
              </w:rPr>
            </w:pPr>
            <w:r w:rsidRPr="00613175">
              <w:rPr>
                <w:sz w:val="16"/>
                <w:szCs w:val="16"/>
              </w:rPr>
              <w:t>0063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FD29B5A" w14:textId="77777777" w:rsidR="00061878" w:rsidRPr="00613175" w:rsidRDefault="00061878" w:rsidP="00565BFA">
            <w:pPr>
              <w:pStyle w:val="TAR"/>
              <w:jc w:val="left"/>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EBDE2"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E78069" w14:textId="77777777" w:rsidR="00061878" w:rsidRPr="00613175" w:rsidRDefault="00061878" w:rsidP="00565BFA">
            <w:pPr>
              <w:pStyle w:val="TAL"/>
              <w:rPr>
                <w:sz w:val="16"/>
                <w:szCs w:val="16"/>
              </w:rPr>
            </w:pPr>
            <w:r w:rsidRPr="00613175">
              <w:rPr>
                <w:sz w:val="16"/>
                <w:szCs w:val="16"/>
              </w:rPr>
              <w:t>Correction to Clause A.2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3618E8"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21231270"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1B44FD79"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BCC16E"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45574D3" w14:textId="77777777" w:rsidR="00061878" w:rsidRPr="00613175" w:rsidRDefault="00061878" w:rsidP="009F2889">
            <w:pPr>
              <w:pStyle w:val="TAC"/>
              <w:jc w:val="left"/>
              <w:rPr>
                <w:sz w:val="16"/>
                <w:szCs w:val="16"/>
              </w:rPr>
            </w:pPr>
            <w:r w:rsidRPr="00613175">
              <w:rPr>
                <w:sz w:val="16"/>
                <w:szCs w:val="16"/>
              </w:rPr>
              <w:t>R5-206287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D6F90A6" w14:textId="77777777" w:rsidR="00061878" w:rsidRPr="00613175" w:rsidRDefault="00061878" w:rsidP="00565BFA">
            <w:pPr>
              <w:pStyle w:val="TAL"/>
              <w:rPr>
                <w:sz w:val="16"/>
                <w:szCs w:val="16"/>
              </w:rPr>
            </w:pPr>
            <w:r w:rsidRPr="00613175">
              <w:rPr>
                <w:sz w:val="16"/>
                <w:szCs w:val="16"/>
              </w:rPr>
              <w:t>0031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C0D33E1"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C1714"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5E3A06" w14:textId="77777777" w:rsidR="00061878" w:rsidRPr="00613175" w:rsidRDefault="00061878" w:rsidP="00565BFA">
            <w:pPr>
              <w:pStyle w:val="TAL"/>
              <w:rPr>
                <w:sz w:val="16"/>
                <w:szCs w:val="16"/>
              </w:rPr>
            </w:pPr>
            <w:r w:rsidRPr="00613175">
              <w:rPr>
                <w:sz w:val="16"/>
                <w:szCs w:val="16"/>
              </w:rPr>
              <w:t>Correction to 5GS IMS test case 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4D743"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3ADA8451"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59871825"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B62BE5"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DBEAB9D" w14:textId="77777777" w:rsidR="00061878" w:rsidRPr="00613175" w:rsidRDefault="00061878" w:rsidP="009F2889">
            <w:pPr>
              <w:pStyle w:val="TAC"/>
              <w:jc w:val="left"/>
              <w:rPr>
                <w:sz w:val="16"/>
                <w:szCs w:val="16"/>
              </w:rPr>
            </w:pPr>
            <w:r w:rsidRPr="00613175">
              <w:rPr>
                <w:sz w:val="16"/>
                <w:szCs w:val="16"/>
              </w:rPr>
              <w:t>R5-206372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6CA5B16" w14:textId="77777777" w:rsidR="00061878" w:rsidRPr="00613175" w:rsidRDefault="00061878" w:rsidP="00565BFA">
            <w:pPr>
              <w:pStyle w:val="TAL"/>
              <w:rPr>
                <w:sz w:val="16"/>
                <w:szCs w:val="16"/>
              </w:rPr>
            </w:pPr>
            <w:r w:rsidRPr="00613175">
              <w:rPr>
                <w:sz w:val="16"/>
                <w:szCs w:val="16"/>
              </w:rPr>
              <w:t>0032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C15258D"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E3B6F"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AE76B" w14:textId="77777777" w:rsidR="00061878" w:rsidRPr="00613175" w:rsidRDefault="00061878" w:rsidP="00565BFA">
            <w:pPr>
              <w:pStyle w:val="TAL"/>
              <w:rPr>
                <w:sz w:val="16"/>
                <w:szCs w:val="16"/>
              </w:rPr>
            </w:pPr>
            <w:r w:rsidRPr="00613175">
              <w:rPr>
                <w:sz w:val="16"/>
                <w:szCs w:val="16"/>
              </w:rPr>
              <w:t>Correction to 5GS IMS test case 9.2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9CC266"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2812ACB7"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6C12F948"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F2218A"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9FD71A5" w14:textId="77777777" w:rsidR="00061878" w:rsidRPr="00613175" w:rsidRDefault="00061878" w:rsidP="009F2889">
            <w:pPr>
              <w:pStyle w:val="TAC"/>
              <w:jc w:val="left"/>
              <w:rPr>
                <w:sz w:val="16"/>
                <w:szCs w:val="16"/>
              </w:rPr>
            </w:pPr>
            <w:r w:rsidRPr="00613175">
              <w:rPr>
                <w:sz w:val="16"/>
                <w:szCs w:val="16"/>
              </w:rPr>
              <w:t>R5-206373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AFD777F" w14:textId="77777777" w:rsidR="00061878" w:rsidRPr="00613175" w:rsidRDefault="00061878" w:rsidP="00565BFA">
            <w:pPr>
              <w:pStyle w:val="TAL"/>
              <w:rPr>
                <w:sz w:val="16"/>
                <w:szCs w:val="16"/>
              </w:rPr>
            </w:pPr>
            <w:r w:rsidRPr="00613175">
              <w:rPr>
                <w:sz w:val="16"/>
                <w:szCs w:val="16"/>
              </w:rPr>
              <w:t>0036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8DE1196"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58826"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54FFC9" w14:textId="77777777" w:rsidR="00061878" w:rsidRPr="00613175" w:rsidRDefault="00061878" w:rsidP="00565BFA">
            <w:pPr>
              <w:pStyle w:val="TAL"/>
              <w:rPr>
                <w:sz w:val="16"/>
                <w:szCs w:val="16"/>
              </w:rPr>
            </w:pPr>
            <w:r w:rsidRPr="00613175">
              <w:rPr>
                <w:sz w:val="16"/>
                <w:szCs w:val="16"/>
              </w:rPr>
              <w:t>New generic procedure for Mobile Initiated De-Registration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E57DAA"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3983F508"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6F78A6AB"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9EE530"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4CB07AE" w14:textId="77777777" w:rsidR="00061878" w:rsidRPr="00613175" w:rsidRDefault="00061878" w:rsidP="009F2889">
            <w:pPr>
              <w:pStyle w:val="TAC"/>
              <w:jc w:val="left"/>
              <w:rPr>
                <w:sz w:val="16"/>
                <w:szCs w:val="16"/>
              </w:rPr>
            </w:pPr>
            <w:r w:rsidRPr="00613175">
              <w:rPr>
                <w:sz w:val="16"/>
                <w:szCs w:val="16"/>
              </w:rPr>
              <w:t>R5-206374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BF25C42" w14:textId="77777777" w:rsidR="00061878" w:rsidRPr="00613175" w:rsidRDefault="00061878" w:rsidP="00565BFA">
            <w:pPr>
              <w:pStyle w:val="TAL"/>
              <w:rPr>
                <w:sz w:val="16"/>
                <w:szCs w:val="16"/>
              </w:rPr>
            </w:pPr>
            <w:r w:rsidRPr="00613175">
              <w:rPr>
                <w:sz w:val="16"/>
                <w:szCs w:val="16"/>
              </w:rPr>
              <w:t>0038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BCA0361"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06AF1"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37D0F" w14:textId="77777777" w:rsidR="00061878" w:rsidRPr="00613175" w:rsidRDefault="00061878" w:rsidP="00565BFA">
            <w:pPr>
              <w:pStyle w:val="TAL"/>
              <w:rPr>
                <w:sz w:val="16"/>
                <w:szCs w:val="16"/>
              </w:rPr>
            </w:pPr>
            <w:r w:rsidRPr="00613175">
              <w:rPr>
                <w:sz w:val="16"/>
                <w:szCs w:val="16"/>
              </w:rPr>
              <w:t>Introduction of generic procedures for IMS MO and MT SMS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219CAA"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229B3B39"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165C147E"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8ADE6B"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B839500" w14:textId="77777777" w:rsidR="00061878" w:rsidRPr="00613175" w:rsidRDefault="00061878" w:rsidP="009F2889">
            <w:pPr>
              <w:pStyle w:val="TAC"/>
              <w:jc w:val="left"/>
              <w:rPr>
                <w:sz w:val="16"/>
                <w:szCs w:val="16"/>
              </w:rPr>
            </w:pPr>
            <w:r w:rsidRPr="00613175">
              <w:rPr>
                <w:sz w:val="16"/>
                <w:szCs w:val="16"/>
              </w:rPr>
              <w:t>R5-206375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1F7EA95" w14:textId="77777777" w:rsidR="00061878" w:rsidRPr="00613175" w:rsidRDefault="00061878" w:rsidP="00565BFA">
            <w:pPr>
              <w:pStyle w:val="TAL"/>
              <w:rPr>
                <w:sz w:val="16"/>
                <w:szCs w:val="16"/>
              </w:rPr>
            </w:pPr>
            <w:r w:rsidRPr="00613175">
              <w:rPr>
                <w:sz w:val="16"/>
                <w:szCs w:val="16"/>
              </w:rPr>
              <w:t>0039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EEF17D7"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27868"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821DCD" w14:textId="77777777" w:rsidR="00061878" w:rsidRPr="00613175" w:rsidRDefault="00061878" w:rsidP="00565BFA">
            <w:pPr>
              <w:pStyle w:val="TAL"/>
              <w:rPr>
                <w:sz w:val="16"/>
                <w:szCs w:val="16"/>
              </w:rPr>
            </w:pPr>
            <w:r w:rsidRPr="00613175">
              <w:rPr>
                <w:sz w:val="16"/>
                <w:szCs w:val="16"/>
              </w:rPr>
              <w:t>Addition of MTSI MT Voice Call Test Case 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E0A3A"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604A0BEE"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83BBFC4"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3895AC"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0D2CEAA" w14:textId="77777777" w:rsidR="00061878" w:rsidRPr="00613175" w:rsidRDefault="00061878" w:rsidP="009F2889">
            <w:pPr>
              <w:pStyle w:val="TAC"/>
              <w:jc w:val="left"/>
              <w:rPr>
                <w:sz w:val="16"/>
                <w:szCs w:val="16"/>
              </w:rPr>
            </w:pPr>
            <w:r w:rsidRPr="00613175">
              <w:rPr>
                <w:sz w:val="16"/>
                <w:szCs w:val="16"/>
              </w:rPr>
              <w:t>R5-206376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24F07CE" w14:textId="77777777" w:rsidR="00061878" w:rsidRPr="00613175" w:rsidRDefault="00061878" w:rsidP="00565BFA">
            <w:pPr>
              <w:pStyle w:val="TAL"/>
              <w:rPr>
                <w:sz w:val="16"/>
                <w:szCs w:val="16"/>
              </w:rPr>
            </w:pPr>
            <w:r w:rsidRPr="00613175">
              <w:rPr>
                <w:sz w:val="16"/>
                <w:szCs w:val="16"/>
              </w:rPr>
              <w:t>0040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CEB3E95"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CA9D2"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9B844A" w14:textId="77777777" w:rsidR="00061878" w:rsidRPr="00613175" w:rsidRDefault="00061878" w:rsidP="00565BFA">
            <w:pPr>
              <w:pStyle w:val="TAL"/>
              <w:rPr>
                <w:sz w:val="16"/>
                <w:szCs w:val="16"/>
              </w:rPr>
            </w:pPr>
            <w:r w:rsidRPr="00613175">
              <w:rPr>
                <w:sz w:val="16"/>
                <w:szCs w:val="16"/>
              </w:rPr>
              <w:t>Addition of MTSI MT Voice Call Test Case 7.9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EE668"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732CB0B9"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13B895BC"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5512D5"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9C03E6E" w14:textId="77777777" w:rsidR="00061878" w:rsidRPr="00613175" w:rsidRDefault="00061878" w:rsidP="009F2889">
            <w:pPr>
              <w:pStyle w:val="TAC"/>
              <w:jc w:val="left"/>
              <w:rPr>
                <w:sz w:val="16"/>
                <w:szCs w:val="16"/>
              </w:rPr>
            </w:pPr>
            <w:r w:rsidRPr="00613175">
              <w:rPr>
                <w:sz w:val="16"/>
                <w:szCs w:val="16"/>
              </w:rPr>
              <w:t>R5-206377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F2805FC" w14:textId="77777777" w:rsidR="00061878" w:rsidRPr="00613175" w:rsidRDefault="00061878" w:rsidP="00565BFA">
            <w:pPr>
              <w:pStyle w:val="TAL"/>
              <w:rPr>
                <w:sz w:val="16"/>
                <w:szCs w:val="16"/>
              </w:rPr>
            </w:pPr>
            <w:r w:rsidRPr="00613175">
              <w:rPr>
                <w:sz w:val="16"/>
                <w:szCs w:val="16"/>
              </w:rPr>
              <w:t>0041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D7A707C"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A1A03"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04E48B" w14:textId="77777777" w:rsidR="00061878" w:rsidRPr="00613175" w:rsidRDefault="00061878" w:rsidP="00565BFA">
            <w:pPr>
              <w:pStyle w:val="TAL"/>
              <w:rPr>
                <w:sz w:val="16"/>
                <w:szCs w:val="16"/>
              </w:rPr>
            </w:pPr>
            <w:r w:rsidRPr="00613175">
              <w:rPr>
                <w:sz w:val="16"/>
                <w:szCs w:val="16"/>
              </w:rPr>
              <w:t>Addition of MTSI MT Voice Call Test Case 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0814A"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6DA13105"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148495EE"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789484"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5E6699D" w14:textId="77777777" w:rsidR="00061878" w:rsidRPr="00613175" w:rsidRDefault="00061878" w:rsidP="009F2889">
            <w:pPr>
              <w:pStyle w:val="TAC"/>
              <w:jc w:val="left"/>
              <w:rPr>
                <w:sz w:val="16"/>
                <w:szCs w:val="16"/>
              </w:rPr>
            </w:pPr>
            <w:r w:rsidRPr="00613175">
              <w:rPr>
                <w:sz w:val="16"/>
                <w:szCs w:val="16"/>
              </w:rPr>
              <w:t>R5-206378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36E87D4" w14:textId="77777777" w:rsidR="00061878" w:rsidRPr="00613175" w:rsidRDefault="00061878" w:rsidP="00565BFA">
            <w:pPr>
              <w:pStyle w:val="TAL"/>
              <w:rPr>
                <w:sz w:val="16"/>
                <w:szCs w:val="16"/>
              </w:rPr>
            </w:pPr>
            <w:r w:rsidRPr="00613175">
              <w:rPr>
                <w:sz w:val="16"/>
                <w:szCs w:val="16"/>
              </w:rPr>
              <w:t>0048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25D70AF"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8CAE9"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4CFE3F" w14:textId="77777777" w:rsidR="00061878" w:rsidRPr="00613175" w:rsidRDefault="00061878" w:rsidP="00565BFA">
            <w:pPr>
              <w:pStyle w:val="TAL"/>
              <w:rPr>
                <w:sz w:val="16"/>
                <w:szCs w:val="16"/>
              </w:rPr>
            </w:pPr>
            <w:r w:rsidRPr="00613175">
              <w:rPr>
                <w:sz w:val="16"/>
                <w:szCs w:val="16"/>
              </w:rPr>
              <w:t>Editorial correction to add the title of section 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C29A2B"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3B03A7E5"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5BE27F01"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2F42AD"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F1D9D3E" w14:textId="77777777" w:rsidR="00061878" w:rsidRPr="00613175" w:rsidRDefault="00061878" w:rsidP="009F2889">
            <w:pPr>
              <w:pStyle w:val="TAC"/>
              <w:jc w:val="left"/>
              <w:rPr>
                <w:sz w:val="16"/>
                <w:szCs w:val="16"/>
              </w:rPr>
            </w:pPr>
            <w:r w:rsidRPr="00613175">
              <w:rPr>
                <w:sz w:val="16"/>
                <w:szCs w:val="16"/>
              </w:rPr>
              <w:t>R5-206379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E264EC8" w14:textId="77777777" w:rsidR="00061878" w:rsidRPr="00613175" w:rsidRDefault="00061878" w:rsidP="00565BFA">
            <w:pPr>
              <w:pStyle w:val="TAL"/>
              <w:rPr>
                <w:sz w:val="16"/>
                <w:szCs w:val="16"/>
              </w:rPr>
            </w:pPr>
            <w:r w:rsidRPr="00613175">
              <w:rPr>
                <w:sz w:val="16"/>
                <w:szCs w:val="16"/>
              </w:rPr>
              <w:t>0049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EA920DB"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E2F01"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3DEABD" w14:textId="77777777" w:rsidR="00061878" w:rsidRPr="00613175" w:rsidRDefault="00061878" w:rsidP="00565BFA">
            <w:pPr>
              <w:pStyle w:val="TAL"/>
              <w:rPr>
                <w:sz w:val="16"/>
                <w:szCs w:val="16"/>
              </w:rPr>
            </w:pPr>
            <w:r w:rsidRPr="00613175">
              <w:rPr>
                <w:sz w:val="16"/>
                <w:szCs w:val="16"/>
              </w:rPr>
              <w:t>Addition of IMS NR TC 7.3-MO Voice 421 Extension Required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634966"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2D5BF2A5"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164CCDDE"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8270AD"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6296B12" w14:textId="77777777" w:rsidR="00061878" w:rsidRPr="00613175" w:rsidRDefault="00061878" w:rsidP="00943481">
            <w:pPr>
              <w:pStyle w:val="TAC"/>
              <w:jc w:val="left"/>
              <w:rPr>
                <w:sz w:val="16"/>
                <w:szCs w:val="16"/>
              </w:rPr>
            </w:pPr>
            <w:r w:rsidRPr="00613175">
              <w:rPr>
                <w:sz w:val="16"/>
                <w:szCs w:val="16"/>
              </w:rPr>
              <w:t>R5-206</w:t>
            </w:r>
            <w:r w:rsidR="00943481" w:rsidRPr="00613175">
              <w:rPr>
                <w:sz w:val="16"/>
                <w:szCs w:val="16"/>
              </w:rPr>
              <w:t>468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DFD83A8" w14:textId="77777777" w:rsidR="00061878" w:rsidRPr="00613175" w:rsidRDefault="00061878" w:rsidP="00565BFA">
            <w:pPr>
              <w:pStyle w:val="TAL"/>
              <w:rPr>
                <w:sz w:val="16"/>
                <w:szCs w:val="16"/>
              </w:rPr>
            </w:pPr>
            <w:r w:rsidRPr="00613175">
              <w:rPr>
                <w:sz w:val="16"/>
                <w:szCs w:val="16"/>
              </w:rPr>
              <w:t>0050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1B09015" w14:textId="77777777" w:rsidR="00061878" w:rsidRPr="00613175" w:rsidRDefault="00943481" w:rsidP="00565BFA">
            <w:pPr>
              <w:pStyle w:val="TAR"/>
              <w:jc w:val="left"/>
              <w:rPr>
                <w:sz w:val="16"/>
                <w:szCs w:val="16"/>
              </w:rPr>
            </w:pPr>
            <w:r w:rsidRPr="00613175">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945D7B"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D3083B" w14:textId="77777777" w:rsidR="00061878" w:rsidRPr="00613175" w:rsidRDefault="00061878" w:rsidP="00565BFA">
            <w:pPr>
              <w:pStyle w:val="TAL"/>
              <w:rPr>
                <w:sz w:val="16"/>
                <w:szCs w:val="16"/>
              </w:rPr>
            </w:pPr>
            <w:r w:rsidRPr="00613175">
              <w:rPr>
                <w:sz w:val="16"/>
                <w:szCs w:val="16"/>
              </w:rPr>
              <w:t>Addition of IMS NR TC 7.12-MO Voice MO-MT UE with-without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EFA363"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70AB61BE"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B786A13"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8A3558"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22D2DA8" w14:textId="77777777" w:rsidR="00061878" w:rsidRPr="00613175" w:rsidRDefault="00061878" w:rsidP="009F2889">
            <w:pPr>
              <w:pStyle w:val="TAC"/>
              <w:jc w:val="left"/>
              <w:rPr>
                <w:sz w:val="16"/>
                <w:szCs w:val="16"/>
              </w:rPr>
            </w:pPr>
            <w:r w:rsidRPr="00613175">
              <w:rPr>
                <w:sz w:val="16"/>
                <w:szCs w:val="16"/>
              </w:rPr>
              <w:t>R5-206381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A3D8B2E" w14:textId="77777777" w:rsidR="00061878" w:rsidRPr="00613175" w:rsidRDefault="00061878" w:rsidP="00565BFA">
            <w:pPr>
              <w:pStyle w:val="TAL"/>
              <w:rPr>
                <w:sz w:val="16"/>
                <w:szCs w:val="16"/>
              </w:rPr>
            </w:pPr>
            <w:r w:rsidRPr="00613175">
              <w:rPr>
                <w:sz w:val="16"/>
                <w:szCs w:val="16"/>
              </w:rPr>
              <w:t>0051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6113502"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B6AA3"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6D20C" w14:textId="77777777" w:rsidR="00061878" w:rsidRPr="00613175" w:rsidRDefault="00061878" w:rsidP="00565BFA">
            <w:pPr>
              <w:pStyle w:val="TAL"/>
              <w:rPr>
                <w:sz w:val="16"/>
                <w:szCs w:val="16"/>
              </w:rPr>
            </w:pPr>
            <w:r w:rsidRPr="00613175">
              <w:rPr>
                <w:sz w:val="16"/>
                <w:szCs w:val="16"/>
              </w:rPr>
              <w:t>Addition of IMS NR TC 7.10-MT Voice without preconditions and SDP offer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4E03D"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2E4A9766"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79D1B134"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880967"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9DDBBD1" w14:textId="77777777" w:rsidR="00061878" w:rsidRPr="00613175" w:rsidRDefault="00061878" w:rsidP="009F2889">
            <w:pPr>
              <w:pStyle w:val="TAC"/>
              <w:jc w:val="left"/>
              <w:rPr>
                <w:sz w:val="16"/>
                <w:szCs w:val="16"/>
              </w:rPr>
            </w:pPr>
            <w:r w:rsidRPr="00613175">
              <w:rPr>
                <w:sz w:val="16"/>
                <w:szCs w:val="16"/>
              </w:rPr>
              <w:t>R5-206382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A7AFD19" w14:textId="77777777" w:rsidR="00061878" w:rsidRPr="00613175" w:rsidRDefault="00061878" w:rsidP="00565BFA">
            <w:pPr>
              <w:pStyle w:val="TAL"/>
              <w:rPr>
                <w:sz w:val="16"/>
                <w:szCs w:val="16"/>
              </w:rPr>
            </w:pPr>
            <w:r w:rsidRPr="00613175">
              <w:rPr>
                <w:sz w:val="16"/>
                <w:szCs w:val="16"/>
              </w:rPr>
              <w:t>0058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B4C5616"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F7810"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FDD136" w14:textId="77777777" w:rsidR="00061878" w:rsidRPr="00613175" w:rsidRDefault="00061878" w:rsidP="00565BFA">
            <w:pPr>
              <w:pStyle w:val="TAL"/>
              <w:rPr>
                <w:sz w:val="16"/>
                <w:szCs w:val="16"/>
              </w:rPr>
            </w:pPr>
            <w:r w:rsidRPr="00613175">
              <w:rPr>
                <w:sz w:val="16"/>
                <w:szCs w:val="16"/>
              </w:rPr>
              <w:t>Update test case 7.4, 7.5, 7.6 and 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FBE77"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3E78C23A"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7E9EF86C"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AD354E"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6E2C4BC" w14:textId="77777777" w:rsidR="00061878" w:rsidRPr="00613175" w:rsidRDefault="00061878" w:rsidP="009F2889">
            <w:pPr>
              <w:pStyle w:val="TAC"/>
              <w:jc w:val="left"/>
              <w:rPr>
                <w:sz w:val="16"/>
                <w:szCs w:val="16"/>
              </w:rPr>
            </w:pPr>
            <w:r w:rsidRPr="00613175">
              <w:rPr>
                <w:sz w:val="16"/>
                <w:szCs w:val="16"/>
              </w:rPr>
              <w:t>R5-206383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4A21A25" w14:textId="77777777" w:rsidR="00061878" w:rsidRPr="00613175" w:rsidRDefault="00061878" w:rsidP="00565BFA">
            <w:pPr>
              <w:pStyle w:val="TAL"/>
              <w:rPr>
                <w:sz w:val="16"/>
                <w:szCs w:val="16"/>
              </w:rPr>
            </w:pPr>
            <w:r w:rsidRPr="00613175">
              <w:rPr>
                <w:sz w:val="16"/>
                <w:szCs w:val="16"/>
              </w:rPr>
              <w:t>0060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9D1B99C"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A6A0A"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52EFB5" w14:textId="77777777" w:rsidR="00061878" w:rsidRPr="00613175" w:rsidRDefault="00061878" w:rsidP="00565BFA">
            <w:pPr>
              <w:pStyle w:val="TAL"/>
              <w:rPr>
                <w:sz w:val="16"/>
                <w:szCs w:val="16"/>
              </w:rPr>
            </w:pPr>
            <w:r w:rsidRPr="00613175">
              <w:rPr>
                <w:sz w:val="16"/>
                <w:szCs w:val="16"/>
              </w:rPr>
              <w:t>Correction to 5GS IMS TC 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29FC9"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2B9E4D9A"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9C00D9A"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D6A151"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FF76822" w14:textId="77777777" w:rsidR="00061878" w:rsidRPr="00613175" w:rsidRDefault="00061878" w:rsidP="009F2889">
            <w:pPr>
              <w:pStyle w:val="TAC"/>
              <w:jc w:val="left"/>
              <w:rPr>
                <w:sz w:val="16"/>
                <w:szCs w:val="16"/>
              </w:rPr>
            </w:pPr>
            <w:r w:rsidRPr="00613175">
              <w:rPr>
                <w:sz w:val="16"/>
                <w:szCs w:val="16"/>
              </w:rPr>
              <w:t>R5-206384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162B3AB" w14:textId="77777777" w:rsidR="00061878" w:rsidRPr="00613175" w:rsidRDefault="00061878" w:rsidP="00565BFA">
            <w:pPr>
              <w:pStyle w:val="TAL"/>
              <w:rPr>
                <w:sz w:val="16"/>
                <w:szCs w:val="16"/>
              </w:rPr>
            </w:pPr>
            <w:r w:rsidRPr="00613175">
              <w:rPr>
                <w:sz w:val="16"/>
                <w:szCs w:val="16"/>
              </w:rPr>
              <w:t>0062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293A6B9"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FEDF0"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07C4DC" w14:textId="77777777" w:rsidR="00061878" w:rsidRPr="00613175" w:rsidRDefault="00061878" w:rsidP="00565BFA">
            <w:pPr>
              <w:pStyle w:val="TAL"/>
              <w:rPr>
                <w:sz w:val="16"/>
                <w:szCs w:val="16"/>
              </w:rPr>
            </w:pPr>
            <w:r w:rsidRPr="00613175">
              <w:rPr>
                <w:sz w:val="16"/>
                <w:szCs w:val="16"/>
              </w:rPr>
              <w:t>Addition of New IMS over 5GS TC 7.2 MTSI MO Voice Call / 504 Server Time-out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8205D"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0306EE28"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7313E129"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B1E864"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02D1FF7" w14:textId="77777777" w:rsidR="00061878" w:rsidRPr="00613175" w:rsidRDefault="00061878" w:rsidP="009F2889">
            <w:pPr>
              <w:pStyle w:val="TAC"/>
              <w:jc w:val="left"/>
              <w:rPr>
                <w:sz w:val="16"/>
                <w:szCs w:val="16"/>
              </w:rPr>
            </w:pPr>
            <w:r w:rsidRPr="00613175">
              <w:rPr>
                <w:sz w:val="16"/>
                <w:szCs w:val="16"/>
              </w:rPr>
              <w:t>R5-206385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E302630" w14:textId="77777777" w:rsidR="00061878" w:rsidRPr="00613175" w:rsidRDefault="00061878" w:rsidP="00565BFA">
            <w:pPr>
              <w:pStyle w:val="TAL"/>
              <w:rPr>
                <w:sz w:val="16"/>
                <w:szCs w:val="16"/>
              </w:rPr>
            </w:pPr>
            <w:r w:rsidRPr="00613175">
              <w:rPr>
                <w:sz w:val="16"/>
                <w:szCs w:val="16"/>
              </w:rPr>
              <w:t>0068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835E903"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8EF4F"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416DA9" w14:textId="77777777" w:rsidR="00061878" w:rsidRPr="00613175" w:rsidRDefault="00061878" w:rsidP="00565BFA">
            <w:pPr>
              <w:pStyle w:val="TAL"/>
              <w:rPr>
                <w:sz w:val="16"/>
                <w:szCs w:val="16"/>
              </w:rPr>
            </w:pPr>
            <w:r w:rsidRPr="00613175">
              <w:rPr>
                <w:sz w:val="16"/>
                <w:szCs w:val="16"/>
              </w:rPr>
              <w:t>Addition of new IMS over 5GS TC 7.1 MTSI MO Voice Call / 503 Service Unavailable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8BC91" w14:textId="77777777" w:rsidR="00061878" w:rsidRPr="00613175" w:rsidRDefault="00061878" w:rsidP="00565BFA">
            <w:pPr>
              <w:pStyle w:val="TAC"/>
              <w:jc w:val="left"/>
              <w:rPr>
                <w:sz w:val="16"/>
                <w:szCs w:val="16"/>
              </w:rPr>
            </w:pPr>
            <w:r w:rsidRPr="00613175">
              <w:rPr>
                <w:sz w:val="16"/>
                <w:szCs w:val="16"/>
              </w:rPr>
              <w:t>15.2.0</w:t>
            </w:r>
          </w:p>
        </w:tc>
      </w:tr>
      <w:tr w:rsidR="00061878" w:rsidRPr="00613175" w14:paraId="429A2312" w14:textId="77777777" w:rsidTr="00061878">
        <w:tc>
          <w:tcPr>
            <w:tcW w:w="800" w:type="dxa"/>
            <w:tcBorders>
              <w:top w:val="single" w:sz="6" w:space="0" w:color="auto"/>
              <w:left w:val="single" w:sz="6" w:space="0" w:color="auto"/>
              <w:bottom w:val="single" w:sz="6" w:space="0" w:color="auto"/>
              <w:right w:val="single" w:sz="6" w:space="0" w:color="auto"/>
            </w:tcBorders>
            <w:shd w:val="solid" w:color="FFFFFF" w:fill="auto"/>
          </w:tcPr>
          <w:p w14:paraId="3BEB2217" w14:textId="77777777" w:rsidR="00061878" w:rsidRPr="00613175" w:rsidRDefault="00061878" w:rsidP="009F2889">
            <w:pPr>
              <w:pStyle w:val="TAC"/>
              <w:jc w:val="left"/>
              <w:rPr>
                <w:sz w:val="16"/>
                <w:szCs w:val="16"/>
              </w:rPr>
            </w:pPr>
            <w:r w:rsidRPr="00613175">
              <w:rPr>
                <w:sz w:val="16"/>
                <w:szCs w:val="16"/>
              </w:rPr>
              <w:t>2020-12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87909E" w14:textId="77777777" w:rsidR="00061878" w:rsidRPr="00613175" w:rsidRDefault="00061878" w:rsidP="009F2889">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9C3DA15" w14:textId="77777777" w:rsidR="00061878" w:rsidRPr="00613175" w:rsidRDefault="00061878" w:rsidP="009F2889">
            <w:pPr>
              <w:pStyle w:val="TAC"/>
              <w:jc w:val="left"/>
              <w:rPr>
                <w:sz w:val="16"/>
                <w:szCs w:val="16"/>
              </w:rPr>
            </w:pPr>
            <w:r w:rsidRPr="00613175">
              <w:rPr>
                <w:sz w:val="16"/>
                <w:szCs w:val="16"/>
              </w:rPr>
              <w:t>R5-206386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9924BEB" w14:textId="77777777" w:rsidR="00061878" w:rsidRPr="00613175" w:rsidRDefault="00061878" w:rsidP="00565BFA">
            <w:pPr>
              <w:pStyle w:val="TAL"/>
              <w:rPr>
                <w:sz w:val="16"/>
                <w:szCs w:val="16"/>
              </w:rPr>
            </w:pPr>
            <w:r w:rsidRPr="00613175">
              <w:rPr>
                <w:sz w:val="16"/>
                <w:szCs w:val="16"/>
              </w:rPr>
              <w:t>0069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C774C9E" w14:textId="77777777" w:rsidR="00061878" w:rsidRPr="00613175" w:rsidRDefault="00061878" w:rsidP="00565BF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2FF7F" w14:textId="77777777" w:rsidR="00061878" w:rsidRPr="00613175" w:rsidRDefault="00061878" w:rsidP="00565BF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08A85" w14:textId="77777777" w:rsidR="00061878" w:rsidRPr="00613175" w:rsidRDefault="00061878" w:rsidP="00565BFA">
            <w:pPr>
              <w:pStyle w:val="TAL"/>
              <w:rPr>
                <w:sz w:val="16"/>
                <w:szCs w:val="16"/>
              </w:rPr>
            </w:pPr>
            <w:r w:rsidRPr="00613175">
              <w:rPr>
                <w:sz w:val="16"/>
                <w:szCs w:val="16"/>
              </w:rPr>
              <w:t>Correction to 5GS IMS TC 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EF2EC" w14:textId="77777777" w:rsidR="00061878" w:rsidRPr="00613175" w:rsidRDefault="00061878" w:rsidP="00565BFA">
            <w:pPr>
              <w:pStyle w:val="TAC"/>
              <w:jc w:val="left"/>
              <w:rPr>
                <w:sz w:val="16"/>
                <w:szCs w:val="16"/>
              </w:rPr>
            </w:pPr>
            <w:r w:rsidRPr="00613175">
              <w:rPr>
                <w:sz w:val="16"/>
                <w:szCs w:val="16"/>
              </w:rPr>
              <w:t>15.2.0</w:t>
            </w:r>
          </w:p>
        </w:tc>
      </w:tr>
      <w:tr w:rsidR="00943481" w:rsidRPr="00613175" w14:paraId="10048D41" w14:textId="77777777" w:rsidTr="00943481">
        <w:tc>
          <w:tcPr>
            <w:tcW w:w="800" w:type="dxa"/>
            <w:tcBorders>
              <w:top w:val="single" w:sz="6" w:space="0" w:color="auto"/>
              <w:left w:val="single" w:sz="6" w:space="0" w:color="auto"/>
              <w:bottom w:val="single" w:sz="6" w:space="0" w:color="auto"/>
              <w:right w:val="single" w:sz="6" w:space="0" w:color="auto"/>
            </w:tcBorders>
            <w:shd w:val="solid" w:color="FFFFFF" w:fill="auto"/>
          </w:tcPr>
          <w:p w14:paraId="2E40537D" w14:textId="77777777" w:rsidR="00943481" w:rsidRPr="00613175" w:rsidRDefault="00943481" w:rsidP="005742DD">
            <w:pPr>
              <w:pStyle w:val="TAC"/>
              <w:jc w:val="left"/>
              <w:rPr>
                <w:sz w:val="16"/>
                <w:szCs w:val="16"/>
              </w:rPr>
            </w:pPr>
            <w:r w:rsidRPr="00613175">
              <w:rPr>
                <w:sz w:val="16"/>
                <w:szCs w:val="16"/>
              </w:rPr>
              <w:t>2021-01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CFB61A" w14:textId="77777777" w:rsidR="00943481" w:rsidRPr="00613175" w:rsidRDefault="00943481" w:rsidP="005742DD">
            <w:pPr>
              <w:pStyle w:val="TAC"/>
              <w:jc w:val="left"/>
              <w:rPr>
                <w:sz w:val="16"/>
                <w:szCs w:val="16"/>
              </w:rPr>
            </w:pPr>
            <w:r w:rsidRPr="00613175">
              <w:rPr>
                <w:sz w:val="16"/>
                <w:szCs w:val="16"/>
              </w:rPr>
              <w:t>RAN5#89-e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F89FF86" w14:textId="77777777" w:rsidR="00943481" w:rsidRPr="00613175" w:rsidRDefault="00943481" w:rsidP="005742DD">
            <w:pPr>
              <w:pStyle w:val="TAC"/>
              <w:jc w:val="left"/>
              <w:rPr>
                <w:sz w:val="16"/>
                <w:szCs w:val="16"/>
              </w:rPr>
            </w:pPr>
            <w:r w:rsidRPr="00613175">
              <w:rPr>
                <w:sz w:val="16"/>
                <w:szCs w:val="16"/>
              </w:rPr>
              <w:t>-</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C1CB017" w14:textId="77777777" w:rsidR="00943481" w:rsidRPr="00613175" w:rsidRDefault="00943481" w:rsidP="005742DD">
            <w:pPr>
              <w:pStyle w:val="TAL"/>
              <w:rPr>
                <w:sz w:val="16"/>
                <w:szCs w:val="16"/>
              </w:rPr>
            </w:pPr>
            <w:r w:rsidRPr="00613175">
              <w:rPr>
                <w:sz w:val="16"/>
                <w:szCs w:val="16"/>
              </w:rPr>
              <w:t>-</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39C383A" w14:textId="77777777" w:rsidR="00943481" w:rsidRPr="00613175" w:rsidRDefault="00943481" w:rsidP="005742DD">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5C2B1" w14:textId="77777777" w:rsidR="00943481" w:rsidRPr="00613175" w:rsidRDefault="00943481" w:rsidP="005742DD">
            <w:pPr>
              <w:pStyle w:val="TAC"/>
              <w:jc w:val="left"/>
              <w:rPr>
                <w:sz w:val="16"/>
                <w:szCs w:val="16"/>
              </w:rPr>
            </w:pPr>
            <w:r w:rsidRPr="00613175">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AACDEE" w14:textId="77777777" w:rsidR="00943481" w:rsidRPr="00613175" w:rsidRDefault="006C5F1C" w:rsidP="005742DD">
            <w:pPr>
              <w:pStyle w:val="TAL"/>
              <w:rPr>
                <w:sz w:val="16"/>
                <w:szCs w:val="16"/>
              </w:rPr>
            </w:pPr>
            <w:r w:rsidRPr="00613175">
              <w:rPr>
                <w:sz w:val="16"/>
                <w:szCs w:val="16"/>
              </w:rPr>
              <w:t>H</w:t>
            </w:r>
            <w:r w:rsidR="00943481" w:rsidRPr="00613175">
              <w:rPr>
                <w:sz w:val="16"/>
                <w:szCs w:val="16"/>
              </w:rPr>
              <w:t>istory correction for R5-206468</w:t>
            </w:r>
            <w:r w:rsidRPr="00613175">
              <w:rPr>
                <w:sz w:val="16"/>
                <w:szCs w:val="16"/>
              </w:rPr>
              <w:t>.</w:t>
            </w:r>
          </w:p>
          <w:p w14:paraId="3DAADDD5" w14:textId="77777777" w:rsidR="006C5F1C" w:rsidRPr="00613175" w:rsidRDefault="006C5F1C" w:rsidP="005742DD">
            <w:pPr>
              <w:pStyle w:val="TAL"/>
              <w:rPr>
                <w:sz w:val="16"/>
                <w:szCs w:val="16"/>
              </w:rPr>
            </w:pPr>
            <w:r w:rsidRPr="00613175">
              <w:rPr>
                <w:sz w:val="16"/>
                <w:szCs w:val="16"/>
              </w:rPr>
              <w:t>Corrected parts of implementations of R5-206287 and R5-206386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0CFAF6" w14:textId="77777777" w:rsidR="00943481" w:rsidRPr="00613175" w:rsidRDefault="00943481" w:rsidP="005742DD">
            <w:pPr>
              <w:pStyle w:val="TAC"/>
              <w:jc w:val="left"/>
              <w:rPr>
                <w:sz w:val="16"/>
                <w:szCs w:val="16"/>
              </w:rPr>
            </w:pPr>
            <w:r w:rsidRPr="00613175">
              <w:rPr>
                <w:sz w:val="16"/>
                <w:szCs w:val="16"/>
              </w:rPr>
              <w:t>15.2.1</w:t>
            </w:r>
          </w:p>
        </w:tc>
      </w:tr>
      <w:tr w:rsidR="00BC7C1C" w:rsidRPr="00613175" w14:paraId="7710C2C7"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19ABC0F2"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15BE95"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63D3C95" w14:textId="22B53EB8" w:rsidR="00BC7C1C" w:rsidRPr="00613175" w:rsidRDefault="00BC7C1C">
            <w:pPr>
              <w:pStyle w:val="TAC"/>
              <w:jc w:val="left"/>
              <w:rPr>
                <w:sz w:val="16"/>
                <w:szCs w:val="16"/>
              </w:rPr>
            </w:pPr>
            <w:r w:rsidRPr="00613175">
              <w:rPr>
                <w:sz w:val="16"/>
                <w:szCs w:val="16"/>
              </w:rPr>
              <w:t>R5-210056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64A140B" w14:textId="7C84AA8C" w:rsidR="00BC7C1C" w:rsidRPr="00613175" w:rsidRDefault="00BC7C1C">
            <w:pPr>
              <w:pStyle w:val="TAL"/>
              <w:rPr>
                <w:sz w:val="16"/>
                <w:szCs w:val="16"/>
              </w:rPr>
            </w:pPr>
            <w:r w:rsidRPr="00613175">
              <w:rPr>
                <w:sz w:val="16"/>
                <w:szCs w:val="16"/>
              </w:rPr>
              <w:t>0070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2EFC3D7" w14:textId="088FB8B8"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8BA6A" w14:textId="0CAE2810"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544DE6" w14:textId="3913C443" w:rsidR="00BC7C1C" w:rsidRPr="00613175" w:rsidRDefault="00BC7C1C">
            <w:pPr>
              <w:pStyle w:val="TAL"/>
              <w:rPr>
                <w:sz w:val="16"/>
                <w:szCs w:val="16"/>
              </w:rPr>
            </w:pPr>
            <w:r w:rsidRPr="00613175">
              <w:rPr>
                <w:sz w:val="16"/>
                <w:szCs w:val="16"/>
              </w:rPr>
              <w:t>Corrections to A.5 on MT Voice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D55C9" w14:textId="77777777" w:rsidR="00BC7C1C" w:rsidRPr="00613175" w:rsidRDefault="00BC7C1C">
            <w:pPr>
              <w:pStyle w:val="TAC"/>
              <w:jc w:val="left"/>
              <w:rPr>
                <w:sz w:val="16"/>
                <w:szCs w:val="16"/>
              </w:rPr>
            </w:pPr>
            <w:r w:rsidRPr="00613175">
              <w:rPr>
                <w:sz w:val="16"/>
                <w:szCs w:val="16"/>
              </w:rPr>
              <w:t>15.3.0</w:t>
            </w:r>
          </w:p>
        </w:tc>
      </w:tr>
      <w:tr w:rsidR="00BC7C1C" w:rsidRPr="00613175" w14:paraId="5AAFE451"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41695766"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4AB91A"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AABD424" w14:textId="1E33CAE6" w:rsidR="00BC7C1C" w:rsidRPr="00613175" w:rsidRDefault="00BC7C1C">
            <w:pPr>
              <w:pStyle w:val="TAC"/>
              <w:jc w:val="left"/>
              <w:rPr>
                <w:sz w:val="16"/>
                <w:szCs w:val="16"/>
              </w:rPr>
            </w:pPr>
            <w:r w:rsidRPr="00613175">
              <w:rPr>
                <w:sz w:val="16"/>
                <w:szCs w:val="16"/>
              </w:rPr>
              <w:t>R5-210057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CF63DAD" w14:textId="1043B0A7" w:rsidR="00BC7C1C" w:rsidRPr="00613175" w:rsidRDefault="00BC7C1C">
            <w:pPr>
              <w:pStyle w:val="TAL"/>
              <w:rPr>
                <w:sz w:val="16"/>
                <w:szCs w:val="16"/>
              </w:rPr>
            </w:pPr>
            <w:r w:rsidRPr="00613175">
              <w:rPr>
                <w:sz w:val="16"/>
                <w:szCs w:val="16"/>
              </w:rPr>
              <w:t>0071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DA8D799" w14:textId="0FDCAB0C"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3DE30" w14:textId="1F9A9D90"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4FB237" w14:textId="7A5EC66F" w:rsidR="00BC7C1C" w:rsidRPr="00613175" w:rsidRDefault="00BC7C1C">
            <w:pPr>
              <w:pStyle w:val="TAL"/>
              <w:rPr>
                <w:sz w:val="16"/>
                <w:szCs w:val="16"/>
              </w:rPr>
            </w:pPr>
            <w:r w:rsidRPr="00613175">
              <w:rPr>
                <w:sz w:val="16"/>
                <w:szCs w:val="16"/>
              </w:rPr>
              <w:t>Corrections to test case 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4B0D0" w14:textId="77777777" w:rsidR="00BC7C1C" w:rsidRPr="00613175" w:rsidRDefault="00BC7C1C">
            <w:pPr>
              <w:pStyle w:val="TAC"/>
              <w:jc w:val="left"/>
              <w:rPr>
                <w:sz w:val="16"/>
                <w:szCs w:val="16"/>
              </w:rPr>
            </w:pPr>
            <w:r w:rsidRPr="00613175">
              <w:rPr>
                <w:sz w:val="16"/>
                <w:szCs w:val="16"/>
              </w:rPr>
              <w:t>15.3.0</w:t>
            </w:r>
          </w:p>
        </w:tc>
      </w:tr>
      <w:tr w:rsidR="00BC7C1C" w:rsidRPr="00613175" w14:paraId="0B1E8BD2"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8D6DF94"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4BF6AC"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B431062" w14:textId="43FB99EB" w:rsidR="00BC7C1C" w:rsidRPr="00613175" w:rsidRDefault="00BC7C1C">
            <w:pPr>
              <w:pStyle w:val="TAC"/>
              <w:jc w:val="left"/>
              <w:rPr>
                <w:sz w:val="16"/>
                <w:szCs w:val="16"/>
              </w:rPr>
            </w:pPr>
            <w:r w:rsidRPr="00613175">
              <w:rPr>
                <w:sz w:val="16"/>
                <w:szCs w:val="16"/>
              </w:rPr>
              <w:t>R5-210095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6D848A9" w14:textId="099B6B9E" w:rsidR="00BC7C1C" w:rsidRPr="00613175" w:rsidRDefault="00BC7C1C">
            <w:pPr>
              <w:pStyle w:val="TAL"/>
              <w:rPr>
                <w:sz w:val="16"/>
                <w:szCs w:val="16"/>
              </w:rPr>
            </w:pPr>
            <w:r w:rsidRPr="00613175">
              <w:rPr>
                <w:sz w:val="16"/>
                <w:szCs w:val="16"/>
              </w:rPr>
              <w:t>0073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26832B2" w14:textId="2A7C38C2"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D8C16" w14:textId="7A9A3254"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A41563" w14:textId="215A5EDC" w:rsidR="00BC7C1C" w:rsidRPr="00613175" w:rsidRDefault="00BC7C1C">
            <w:pPr>
              <w:pStyle w:val="TAL"/>
              <w:rPr>
                <w:sz w:val="16"/>
                <w:szCs w:val="16"/>
              </w:rPr>
            </w:pPr>
            <w:r w:rsidRPr="00613175">
              <w:rPr>
                <w:sz w:val="16"/>
                <w:szCs w:val="16"/>
              </w:rPr>
              <w:t>Corrections to test case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D56F61" w14:textId="77777777" w:rsidR="00BC7C1C" w:rsidRPr="00613175" w:rsidRDefault="00BC7C1C">
            <w:pPr>
              <w:pStyle w:val="TAC"/>
              <w:jc w:val="left"/>
              <w:rPr>
                <w:sz w:val="16"/>
                <w:szCs w:val="16"/>
              </w:rPr>
            </w:pPr>
            <w:r w:rsidRPr="00613175">
              <w:rPr>
                <w:sz w:val="16"/>
                <w:szCs w:val="16"/>
              </w:rPr>
              <w:t>15.3.0</w:t>
            </w:r>
          </w:p>
        </w:tc>
      </w:tr>
      <w:tr w:rsidR="00BC7C1C" w:rsidRPr="00613175" w14:paraId="2DD6A050"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DE6B7E1"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28FC3F"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A61B7A1" w14:textId="264CA756" w:rsidR="00BC7C1C" w:rsidRPr="00613175" w:rsidRDefault="00BC7C1C">
            <w:pPr>
              <w:pStyle w:val="TAC"/>
              <w:jc w:val="left"/>
              <w:rPr>
                <w:sz w:val="16"/>
                <w:szCs w:val="16"/>
              </w:rPr>
            </w:pPr>
            <w:r w:rsidRPr="00613175">
              <w:rPr>
                <w:sz w:val="16"/>
                <w:szCs w:val="16"/>
              </w:rPr>
              <w:t>R5-210196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1CE84EA" w14:textId="0889C824" w:rsidR="00BC7C1C" w:rsidRPr="00613175" w:rsidRDefault="00BC7C1C">
            <w:pPr>
              <w:pStyle w:val="TAL"/>
              <w:rPr>
                <w:sz w:val="16"/>
                <w:szCs w:val="16"/>
              </w:rPr>
            </w:pPr>
            <w:r w:rsidRPr="00613175">
              <w:rPr>
                <w:sz w:val="16"/>
                <w:szCs w:val="16"/>
              </w:rPr>
              <w:t>0084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ACDCE4B" w14:textId="28CFB7DD"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FB916" w14:textId="43CD6842"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1C506B" w14:textId="508AECE2" w:rsidR="00BC7C1C" w:rsidRPr="00613175" w:rsidRDefault="00BC7C1C">
            <w:pPr>
              <w:pStyle w:val="TAL"/>
              <w:rPr>
                <w:sz w:val="16"/>
                <w:szCs w:val="16"/>
              </w:rPr>
            </w:pPr>
            <w:r w:rsidRPr="00613175">
              <w:rPr>
                <w:sz w:val="16"/>
                <w:szCs w:val="16"/>
              </w:rPr>
              <w:t>Corrections to SMS test case 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45E106" w14:textId="77777777" w:rsidR="00BC7C1C" w:rsidRPr="00613175" w:rsidRDefault="00BC7C1C">
            <w:pPr>
              <w:pStyle w:val="TAC"/>
              <w:jc w:val="left"/>
              <w:rPr>
                <w:sz w:val="16"/>
                <w:szCs w:val="16"/>
              </w:rPr>
            </w:pPr>
            <w:r w:rsidRPr="00613175">
              <w:rPr>
                <w:sz w:val="16"/>
                <w:szCs w:val="16"/>
              </w:rPr>
              <w:t>15.3.0</w:t>
            </w:r>
          </w:p>
        </w:tc>
      </w:tr>
      <w:tr w:rsidR="00BC7C1C" w:rsidRPr="00613175" w14:paraId="6BD6CEF1"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1DD0DD94"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D1394D"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5902434" w14:textId="65BC5559" w:rsidR="00BC7C1C" w:rsidRPr="00613175" w:rsidRDefault="00BC7C1C">
            <w:pPr>
              <w:pStyle w:val="TAC"/>
              <w:jc w:val="left"/>
              <w:rPr>
                <w:sz w:val="16"/>
                <w:szCs w:val="16"/>
              </w:rPr>
            </w:pPr>
            <w:r w:rsidRPr="00613175">
              <w:rPr>
                <w:sz w:val="16"/>
                <w:szCs w:val="16"/>
              </w:rPr>
              <w:t>R5-210259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5C9A1A7" w14:textId="3A25970D" w:rsidR="00BC7C1C" w:rsidRPr="00613175" w:rsidRDefault="00BC7C1C">
            <w:pPr>
              <w:pStyle w:val="TAL"/>
              <w:rPr>
                <w:sz w:val="16"/>
                <w:szCs w:val="16"/>
              </w:rPr>
            </w:pPr>
            <w:r w:rsidRPr="00613175">
              <w:rPr>
                <w:sz w:val="16"/>
                <w:szCs w:val="16"/>
              </w:rPr>
              <w:t>0085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34B5770" w14:textId="4F2096DA"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664060" w14:textId="30480DD3"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C070CD" w14:textId="4C468EDA" w:rsidR="00BC7C1C" w:rsidRPr="00613175" w:rsidRDefault="00BC7C1C">
            <w:pPr>
              <w:pStyle w:val="TAL"/>
              <w:rPr>
                <w:sz w:val="16"/>
                <w:szCs w:val="16"/>
              </w:rPr>
            </w:pPr>
            <w:r w:rsidRPr="00613175">
              <w:rPr>
                <w:sz w:val="16"/>
                <w:szCs w:val="16"/>
              </w:rPr>
              <w:t>Corrections to A.11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43EB8" w14:textId="77777777" w:rsidR="00BC7C1C" w:rsidRPr="00613175" w:rsidRDefault="00BC7C1C">
            <w:pPr>
              <w:pStyle w:val="TAC"/>
              <w:jc w:val="left"/>
              <w:rPr>
                <w:sz w:val="16"/>
                <w:szCs w:val="16"/>
              </w:rPr>
            </w:pPr>
            <w:r w:rsidRPr="00613175">
              <w:rPr>
                <w:sz w:val="16"/>
                <w:szCs w:val="16"/>
              </w:rPr>
              <w:t>15.3.0</w:t>
            </w:r>
          </w:p>
        </w:tc>
      </w:tr>
      <w:tr w:rsidR="00BC7C1C" w:rsidRPr="00613175" w14:paraId="5F1441A5"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ACDD2F0"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21FD81"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407202B" w14:textId="05231FA3" w:rsidR="00BC7C1C" w:rsidRPr="00613175" w:rsidRDefault="00BC7C1C">
            <w:pPr>
              <w:pStyle w:val="TAC"/>
              <w:jc w:val="left"/>
              <w:rPr>
                <w:sz w:val="16"/>
                <w:szCs w:val="16"/>
              </w:rPr>
            </w:pPr>
            <w:r w:rsidRPr="00613175">
              <w:rPr>
                <w:sz w:val="16"/>
                <w:szCs w:val="16"/>
              </w:rPr>
              <w:t>R5-210343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069F773" w14:textId="57472F51" w:rsidR="00BC7C1C" w:rsidRPr="00613175" w:rsidRDefault="00BC7C1C">
            <w:pPr>
              <w:pStyle w:val="TAL"/>
              <w:rPr>
                <w:sz w:val="16"/>
                <w:szCs w:val="16"/>
              </w:rPr>
            </w:pPr>
            <w:r w:rsidRPr="00613175">
              <w:rPr>
                <w:sz w:val="16"/>
                <w:szCs w:val="16"/>
              </w:rPr>
              <w:t>0090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C46CAED" w14:textId="60EF2432"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398E7" w14:textId="514C6FF9"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6D8F3D" w14:textId="27CD82BD" w:rsidR="00BC7C1C" w:rsidRPr="00613175" w:rsidRDefault="00BC7C1C">
            <w:pPr>
              <w:pStyle w:val="TAL"/>
              <w:rPr>
                <w:sz w:val="16"/>
                <w:szCs w:val="16"/>
              </w:rPr>
            </w:pPr>
            <w:r w:rsidRPr="00613175">
              <w:rPr>
                <w:sz w:val="16"/>
                <w:szCs w:val="16"/>
              </w:rPr>
              <w:t>Corrections and extensions to test case 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CEF47" w14:textId="77777777" w:rsidR="00BC7C1C" w:rsidRPr="00613175" w:rsidRDefault="00BC7C1C">
            <w:pPr>
              <w:pStyle w:val="TAC"/>
              <w:jc w:val="left"/>
              <w:rPr>
                <w:sz w:val="16"/>
                <w:szCs w:val="16"/>
              </w:rPr>
            </w:pPr>
            <w:r w:rsidRPr="00613175">
              <w:rPr>
                <w:sz w:val="16"/>
                <w:szCs w:val="16"/>
              </w:rPr>
              <w:t>15.3.0</w:t>
            </w:r>
          </w:p>
        </w:tc>
      </w:tr>
      <w:tr w:rsidR="00BC7C1C" w:rsidRPr="00613175" w14:paraId="29A824B2"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7274264"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2ABBF0"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A78B637" w14:textId="2F815DB3" w:rsidR="00BC7C1C" w:rsidRPr="00613175" w:rsidRDefault="00BC7C1C">
            <w:pPr>
              <w:pStyle w:val="TAC"/>
              <w:jc w:val="left"/>
              <w:rPr>
                <w:sz w:val="16"/>
                <w:szCs w:val="16"/>
              </w:rPr>
            </w:pPr>
            <w:r w:rsidRPr="00613175">
              <w:rPr>
                <w:sz w:val="16"/>
                <w:szCs w:val="16"/>
              </w:rPr>
              <w:t>R5-210348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3F30F28" w14:textId="7C708D2D" w:rsidR="00BC7C1C" w:rsidRPr="00613175" w:rsidRDefault="00BC7C1C">
            <w:pPr>
              <w:pStyle w:val="TAL"/>
              <w:rPr>
                <w:sz w:val="16"/>
                <w:szCs w:val="16"/>
              </w:rPr>
            </w:pPr>
            <w:r w:rsidRPr="00613175">
              <w:rPr>
                <w:sz w:val="16"/>
                <w:szCs w:val="16"/>
              </w:rPr>
              <w:t>0091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E994DB2" w14:textId="04E502DE"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6692D" w14:textId="60ABBA84"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3DB014" w14:textId="08E17CFE" w:rsidR="00BC7C1C" w:rsidRPr="00613175" w:rsidRDefault="00BC7C1C">
            <w:pPr>
              <w:pStyle w:val="TAL"/>
              <w:rPr>
                <w:sz w:val="16"/>
                <w:szCs w:val="16"/>
              </w:rPr>
            </w:pPr>
            <w:r w:rsidRPr="00613175">
              <w:rPr>
                <w:sz w:val="16"/>
                <w:szCs w:val="16"/>
              </w:rPr>
              <w:t>Adding NG.114 dependencies to Annex A.4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98A2BD" w14:textId="77777777" w:rsidR="00BC7C1C" w:rsidRPr="00613175" w:rsidRDefault="00BC7C1C">
            <w:pPr>
              <w:pStyle w:val="TAC"/>
              <w:jc w:val="left"/>
              <w:rPr>
                <w:sz w:val="16"/>
                <w:szCs w:val="16"/>
              </w:rPr>
            </w:pPr>
            <w:r w:rsidRPr="00613175">
              <w:rPr>
                <w:sz w:val="16"/>
                <w:szCs w:val="16"/>
              </w:rPr>
              <w:t>15.3.0</w:t>
            </w:r>
          </w:p>
        </w:tc>
      </w:tr>
      <w:tr w:rsidR="00BC7C1C" w:rsidRPr="00613175" w14:paraId="1445104F"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32949A34"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EC990E"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4B87198" w14:textId="10F45952" w:rsidR="00BC7C1C" w:rsidRPr="00613175" w:rsidRDefault="00BC7C1C">
            <w:pPr>
              <w:pStyle w:val="TAC"/>
              <w:jc w:val="left"/>
              <w:rPr>
                <w:sz w:val="16"/>
                <w:szCs w:val="16"/>
              </w:rPr>
            </w:pPr>
            <w:r w:rsidRPr="00613175">
              <w:rPr>
                <w:sz w:val="16"/>
                <w:szCs w:val="16"/>
              </w:rPr>
              <w:t>R5-210659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2EAC74F" w14:textId="371F38D0" w:rsidR="00BC7C1C" w:rsidRPr="00613175" w:rsidRDefault="00BC7C1C">
            <w:pPr>
              <w:pStyle w:val="TAL"/>
              <w:rPr>
                <w:sz w:val="16"/>
                <w:szCs w:val="16"/>
              </w:rPr>
            </w:pPr>
            <w:r w:rsidRPr="00613175">
              <w:rPr>
                <w:sz w:val="16"/>
                <w:szCs w:val="16"/>
              </w:rPr>
              <w:t>0104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3ECFB8A" w14:textId="43D35BC1"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AAECD" w14:textId="1E73CCF0"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90EE39" w14:textId="7A6AD2B2" w:rsidR="00BC7C1C" w:rsidRPr="00613175" w:rsidRDefault="00BC7C1C">
            <w:pPr>
              <w:pStyle w:val="TAL"/>
              <w:rPr>
                <w:sz w:val="16"/>
                <w:szCs w:val="16"/>
              </w:rPr>
            </w:pPr>
            <w:r w:rsidRPr="00613175">
              <w:rPr>
                <w:sz w:val="16"/>
                <w:szCs w:val="16"/>
              </w:rPr>
              <w:t>Withdrawing NR IMS TC 7.3-MO voice-UE preconditions enabled but not included in INVITE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0FF560" w14:textId="77777777" w:rsidR="00BC7C1C" w:rsidRPr="00613175" w:rsidRDefault="00BC7C1C">
            <w:pPr>
              <w:pStyle w:val="TAC"/>
              <w:jc w:val="left"/>
              <w:rPr>
                <w:sz w:val="16"/>
                <w:szCs w:val="16"/>
              </w:rPr>
            </w:pPr>
            <w:r w:rsidRPr="00613175">
              <w:rPr>
                <w:sz w:val="16"/>
                <w:szCs w:val="16"/>
              </w:rPr>
              <w:t>15.3.0</w:t>
            </w:r>
          </w:p>
        </w:tc>
      </w:tr>
      <w:tr w:rsidR="00BC7C1C" w:rsidRPr="00613175" w14:paraId="1840EC6A"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388F7586"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9C72D0"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6ED8D4B" w14:textId="09136899" w:rsidR="00BC7C1C" w:rsidRPr="00613175" w:rsidRDefault="00BC7C1C">
            <w:pPr>
              <w:pStyle w:val="TAC"/>
              <w:jc w:val="left"/>
              <w:rPr>
                <w:sz w:val="16"/>
                <w:szCs w:val="16"/>
              </w:rPr>
            </w:pPr>
            <w:r w:rsidRPr="00613175">
              <w:rPr>
                <w:sz w:val="16"/>
                <w:szCs w:val="16"/>
              </w:rPr>
              <w:t>R5-210882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25280A4" w14:textId="5B89D426" w:rsidR="00BC7C1C" w:rsidRPr="00613175" w:rsidRDefault="00BC7C1C">
            <w:pPr>
              <w:pStyle w:val="TAL"/>
              <w:rPr>
                <w:sz w:val="16"/>
                <w:szCs w:val="16"/>
              </w:rPr>
            </w:pPr>
            <w:r w:rsidRPr="00613175">
              <w:rPr>
                <w:sz w:val="16"/>
                <w:szCs w:val="16"/>
              </w:rPr>
              <w:t>0114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21DD9F1" w14:textId="519CA226" w:rsidR="00BC7C1C" w:rsidRPr="00613175" w:rsidRDefault="00BC7C1C">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3E952B" w14:textId="01057EAD"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ED6951" w14:textId="043F3D74" w:rsidR="00BC7C1C" w:rsidRPr="00613175" w:rsidRDefault="00BC7C1C">
            <w:pPr>
              <w:pStyle w:val="TAL"/>
              <w:rPr>
                <w:sz w:val="16"/>
                <w:szCs w:val="16"/>
              </w:rPr>
            </w:pPr>
            <w:r w:rsidRPr="00613175">
              <w:rPr>
                <w:sz w:val="16"/>
                <w:szCs w:val="16"/>
              </w:rPr>
              <w:t>Correction to NR IMS TC 7.1-Shorter Retry-after period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EE18FA" w14:textId="77777777" w:rsidR="00BC7C1C" w:rsidRPr="00613175" w:rsidRDefault="00BC7C1C">
            <w:pPr>
              <w:pStyle w:val="TAC"/>
              <w:jc w:val="left"/>
              <w:rPr>
                <w:sz w:val="16"/>
                <w:szCs w:val="16"/>
              </w:rPr>
            </w:pPr>
            <w:r w:rsidRPr="00613175">
              <w:rPr>
                <w:sz w:val="16"/>
                <w:szCs w:val="16"/>
              </w:rPr>
              <w:t>15.3.0</w:t>
            </w:r>
          </w:p>
        </w:tc>
      </w:tr>
      <w:tr w:rsidR="00BC7C1C" w:rsidRPr="00613175" w14:paraId="5356C7F7"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0DBA5DD3"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AE2DC9"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21F5275" w14:textId="48A065D6" w:rsidR="00BC7C1C" w:rsidRPr="00613175" w:rsidRDefault="00BC7C1C">
            <w:pPr>
              <w:pStyle w:val="TAC"/>
              <w:jc w:val="left"/>
              <w:rPr>
                <w:sz w:val="16"/>
                <w:szCs w:val="16"/>
              </w:rPr>
            </w:pPr>
            <w:r w:rsidRPr="00613175">
              <w:rPr>
                <w:sz w:val="16"/>
                <w:szCs w:val="16"/>
              </w:rPr>
              <w:t>R5-211334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6AB3590" w14:textId="4AD9516B" w:rsidR="00BC7C1C" w:rsidRPr="00613175" w:rsidRDefault="00BC7C1C">
            <w:pPr>
              <w:pStyle w:val="TAL"/>
              <w:rPr>
                <w:sz w:val="16"/>
                <w:szCs w:val="16"/>
              </w:rPr>
            </w:pPr>
            <w:r w:rsidRPr="00613175">
              <w:rPr>
                <w:sz w:val="16"/>
                <w:szCs w:val="16"/>
              </w:rPr>
              <w:t>0072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1328DBC" w14:textId="0E1553E9"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743685" w14:textId="6340CF02"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5C6242" w14:textId="7319D980" w:rsidR="00BC7C1C" w:rsidRPr="00613175" w:rsidRDefault="00BC7C1C">
            <w:pPr>
              <w:pStyle w:val="TAL"/>
              <w:rPr>
                <w:sz w:val="16"/>
                <w:szCs w:val="16"/>
              </w:rPr>
            </w:pPr>
            <w:r w:rsidRPr="00613175">
              <w:rPr>
                <w:sz w:val="16"/>
                <w:szCs w:val="16"/>
              </w:rPr>
              <w:t>Addition of IMS over 5GS test case 7.25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264EE" w14:textId="77777777" w:rsidR="00BC7C1C" w:rsidRPr="00613175" w:rsidRDefault="00BC7C1C">
            <w:pPr>
              <w:pStyle w:val="TAC"/>
              <w:jc w:val="left"/>
              <w:rPr>
                <w:sz w:val="16"/>
                <w:szCs w:val="16"/>
              </w:rPr>
            </w:pPr>
            <w:r w:rsidRPr="00613175">
              <w:rPr>
                <w:sz w:val="16"/>
                <w:szCs w:val="16"/>
              </w:rPr>
              <w:t>15.3.0</w:t>
            </w:r>
          </w:p>
        </w:tc>
      </w:tr>
      <w:tr w:rsidR="00BC7C1C" w:rsidRPr="00613175" w14:paraId="10D68AA3"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43422FD6"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320E2A"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45650E6" w14:textId="4C6F9BAE" w:rsidR="00BC7C1C" w:rsidRPr="00613175" w:rsidRDefault="00BC7C1C">
            <w:pPr>
              <w:pStyle w:val="TAC"/>
              <w:jc w:val="left"/>
              <w:rPr>
                <w:sz w:val="16"/>
                <w:szCs w:val="16"/>
              </w:rPr>
            </w:pPr>
            <w:r w:rsidRPr="00613175">
              <w:rPr>
                <w:sz w:val="16"/>
                <w:szCs w:val="16"/>
              </w:rPr>
              <w:t>R5-211421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E6A7A1E" w14:textId="485276DD" w:rsidR="00BC7C1C" w:rsidRPr="00613175" w:rsidRDefault="00BC7C1C">
            <w:pPr>
              <w:pStyle w:val="TAL"/>
              <w:rPr>
                <w:sz w:val="16"/>
                <w:szCs w:val="16"/>
              </w:rPr>
            </w:pPr>
            <w:r w:rsidRPr="00613175">
              <w:rPr>
                <w:sz w:val="16"/>
                <w:szCs w:val="16"/>
              </w:rPr>
              <w:t>0074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5DBC6B0" w14:textId="1EA6CEC9"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621618" w14:textId="0057A7FA"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F66D7D" w14:textId="17F364BA" w:rsidR="00BC7C1C" w:rsidRPr="00613175" w:rsidRDefault="00BC7C1C">
            <w:pPr>
              <w:pStyle w:val="TAL"/>
              <w:rPr>
                <w:sz w:val="16"/>
                <w:szCs w:val="16"/>
              </w:rPr>
            </w:pPr>
            <w:r w:rsidRPr="00613175">
              <w:rPr>
                <w:sz w:val="16"/>
                <w:szCs w:val="16"/>
              </w:rPr>
              <w:t>Addition of IMS over 5GS test case 7.27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314EC" w14:textId="77777777" w:rsidR="00BC7C1C" w:rsidRPr="00613175" w:rsidRDefault="00BC7C1C">
            <w:pPr>
              <w:pStyle w:val="TAC"/>
              <w:jc w:val="left"/>
              <w:rPr>
                <w:sz w:val="16"/>
                <w:szCs w:val="16"/>
              </w:rPr>
            </w:pPr>
            <w:r w:rsidRPr="00613175">
              <w:rPr>
                <w:sz w:val="16"/>
                <w:szCs w:val="16"/>
              </w:rPr>
              <w:t>15.3.0</w:t>
            </w:r>
          </w:p>
        </w:tc>
      </w:tr>
      <w:tr w:rsidR="00BC7C1C" w:rsidRPr="00613175" w14:paraId="205C7F03"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11914E15"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6D3E52"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FFC763B" w14:textId="70B4535A" w:rsidR="00BC7C1C" w:rsidRPr="00613175" w:rsidRDefault="00BC7C1C">
            <w:pPr>
              <w:pStyle w:val="TAC"/>
              <w:jc w:val="left"/>
              <w:rPr>
                <w:sz w:val="16"/>
                <w:szCs w:val="16"/>
              </w:rPr>
            </w:pPr>
            <w:r w:rsidRPr="00613175">
              <w:rPr>
                <w:sz w:val="16"/>
                <w:szCs w:val="16"/>
              </w:rPr>
              <w:t>R5-211422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3506FE0" w14:textId="3DD3C2B7" w:rsidR="00BC7C1C" w:rsidRPr="00613175" w:rsidRDefault="00BC7C1C">
            <w:pPr>
              <w:pStyle w:val="TAL"/>
              <w:rPr>
                <w:sz w:val="16"/>
                <w:szCs w:val="16"/>
              </w:rPr>
            </w:pPr>
            <w:r w:rsidRPr="00613175">
              <w:rPr>
                <w:sz w:val="16"/>
                <w:szCs w:val="16"/>
              </w:rPr>
              <w:t>0075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FE0D84B" w14:textId="7FE1B65A"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668A6" w14:textId="111D9B0D"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797302" w14:textId="1B6013F4" w:rsidR="00BC7C1C" w:rsidRPr="00613175" w:rsidRDefault="00BC7C1C">
            <w:pPr>
              <w:pStyle w:val="TAL"/>
              <w:rPr>
                <w:sz w:val="16"/>
                <w:szCs w:val="16"/>
              </w:rPr>
            </w:pPr>
            <w:r w:rsidRPr="00613175">
              <w:rPr>
                <w:sz w:val="16"/>
                <w:szCs w:val="16"/>
              </w:rPr>
              <w:t>Addition of IMS over 5GS test case 7.28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DF13C" w14:textId="77777777" w:rsidR="00BC7C1C" w:rsidRPr="00613175" w:rsidRDefault="00BC7C1C">
            <w:pPr>
              <w:pStyle w:val="TAC"/>
              <w:jc w:val="left"/>
              <w:rPr>
                <w:sz w:val="16"/>
                <w:szCs w:val="16"/>
              </w:rPr>
            </w:pPr>
            <w:r w:rsidRPr="00613175">
              <w:rPr>
                <w:sz w:val="16"/>
                <w:szCs w:val="16"/>
              </w:rPr>
              <w:t>15.3.0</w:t>
            </w:r>
          </w:p>
        </w:tc>
      </w:tr>
      <w:tr w:rsidR="00BC7C1C" w:rsidRPr="00613175" w14:paraId="75027372"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1781655E"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1A815E"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5E1D228" w14:textId="50EE882C" w:rsidR="00BC7C1C" w:rsidRPr="00613175" w:rsidRDefault="00BC7C1C">
            <w:pPr>
              <w:pStyle w:val="TAC"/>
              <w:jc w:val="left"/>
              <w:rPr>
                <w:sz w:val="16"/>
                <w:szCs w:val="16"/>
              </w:rPr>
            </w:pPr>
            <w:r w:rsidRPr="00613175">
              <w:rPr>
                <w:sz w:val="16"/>
                <w:szCs w:val="16"/>
              </w:rPr>
              <w:t>R5-211423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3482EAA" w14:textId="37D1FB0B" w:rsidR="00BC7C1C" w:rsidRPr="00613175" w:rsidRDefault="00BC7C1C">
            <w:pPr>
              <w:pStyle w:val="TAL"/>
              <w:rPr>
                <w:sz w:val="16"/>
                <w:szCs w:val="16"/>
              </w:rPr>
            </w:pPr>
            <w:r w:rsidRPr="00613175">
              <w:rPr>
                <w:sz w:val="16"/>
                <w:szCs w:val="16"/>
              </w:rPr>
              <w:t>0076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332D2FA" w14:textId="0D98AD1D"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48289" w14:textId="3535FC64"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A097B6" w14:textId="68480FC1" w:rsidR="00BC7C1C" w:rsidRPr="00613175" w:rsidRDefault="00BC7C1C">
            <w:pPr>
              <w:pStyle w:val="TAL"/>
              <w:rPr>
                <w:sz w:val="16"/>
                <w:szCs w:val="16"/>
              </w:rPr>
            </w:pPr>
            <w:r w:rsidRPr="00613175">
              <w:rPr>
                <w:sz w:val="16"/>
                <w:szCs w:val="16"/>
              </w:rPr>
              <w:t>Addition of IMS over 5GS test case 7.29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E8DA0F" w14:textId="77777777" w:rsidR="00BC7C1C" w:rsidRPr="00613175" w:rsidRDefault="00BC7C1C">
            <w:pPr>
              <w:pStyle w:val="TAC"/>
              <w:jc w:val="left"/>
              <w:rPr>
                <w:sz w:val="16"/>
                <w:szCs w:val="16"/>
              </w:rPr>
            </w:pPr>
            <w:r w:rsidRPr="00613175">
              <w:rPr>
                <w:sz w:val="16"/>
                <w:szCs w:val="16"/>
              </w:rPr>
              <w:t>15.3.0</w:t>
            </w:r>
          </w:p>
        </w:tc>
      </w:tr>
      <w:tr w:rsidR="00BC7C1C" w:rsidRPr="00613175" w14:paraId="4D547981"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7A13E24F"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DDE150"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619BA91" w14:textId="69EAF026" w:rsidR="00BC7C1C" w:rsidRPr="00613175" w:rsidRDefault="00BC7C1C">
            <w:pPr>
              <w:pStyle w:val="TAC"/>
              <w:jc w:val="left"/>
              <w:rPr>
                <w:sz w:val="16"/>
                <w:szCs w:val="16"/>
              </w:rPr>
            </w:pPr>
            <w:r w:rsidRPr="00613175">
              <w:rPr>
                <w:sz w:val="16"/>
                <w:szCs w:val="16"/>
              </w:rPr>
              <w:t>R5-211424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41713DB" w14:textId="73204D69" w:rsidR="00BC7C1C" w:rsidRPr="00613175" w:rsidRDefault="00BC7C1C">
            <w:pPr>
              <w:pStyle w:val="TAL"/>
              <w:rPr>
                <w:sz w:val="16"/>
                <w:szCs w:val="16"/>
              </w:rPr>
            </w:pPr>
            <w:r w:rsidRPr="00613175">
              <w:rPr>
                <w:sz w:val="16"/>
                <w:szCs w:val="16"/>
              </w:rPr>
              <w:t>0077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461A7D3" w14:textId="3946A11E"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03FBE" w14:textId="659FCBFF"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4A19B1" w14:textId="747E9510" w:rsidR="00BC7C1C" w:rsidRPr="00613175" w:rsidRDefault="00BC7C1C">
            <w:pPr>
              <w:pStyle w:val="TAL"/>
              <w:rPr>
                <w:sz w:val="16"/>
                <w:szCs w:val="16"/>
              </w:rPr>
            </w:pPr>
            <w:r w:rsidRPr="00613175">
              <w:rPr>
                <w:sz w:val="16"/>
                <w:szCs w:val="16"/>
              </w:rPr>
              <w:t>Addition of IMS over 5GS test case 7.30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86196" w14:textId="77777777" w:rsidR="00BC7C1C" w:rsidRPr="00613175" w:rsidRDefault="00BC7C1C">
            <w:pPr>
              <w:pStyle w:val="TAC"/>
              <w:jc w:val="left"/>
              <w:rPr>
                <w:sz w:val="16"/>
                <w:szCs w:val="16"/>
              </w:rPr>
            </w:pPr>
            <w:r w:rsidRPr="00613175">
              <w:rPr>
                <w:sz w:val="16"/>
                <w:szCs w:val="16"/>
              </w:rPr>
              <w:t>15.3.0</w:t>
            </w:r>
          </w:p>
        </w:tc>
      </w:tr>
      <w:tr w:rsidR="00BC7C1C" w:rsidRPr="00613175" w14:paraId="35592DE4"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3CC624AD"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79E062"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6A1D9C9" w14:textId="750BDEC8" w:rsidR="00BC7C1C" w:rsidRPr="00613175" w:rsidRDefault="00BC7C1C">
            <w:pPr>
              <w:pStyle w:val="TAC"/>
              <w:jc w:val="left"/>
              <w:rPr>
                <w:sz w:val="16"/>
                <w:szCs w:val="16"/>
              </w:rPr>
            </w:pPr>
            <w:r w:rsidRPr="00613175">
              <w:rPr>
                <w:sz w:val="16"/>
                <w:szCs w:val="16"/>
              </w:rPr>
              <w:t>R5-211425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A2CA0C0" w14:textId="3E61D625" w:rsidR="00BC7C1C" w:rsidRPr="00613175" w:rsidRDefault="00BC7C1C">
            <w:pPr>
              <w:pStyle w:val="TAL"/>
              <w:rPr>
                <w:sz w:val="16"/>
                <w:szCs w:val="16"/>
              </w:rPr>
            </w:pPr>
            <w:r w:rsidRPr="00613175">
              <w:rPr>
                <w:sz w:val="16"/>
                <w:szCs w:val="16"/>
              </w:rPr>
              <w:t>0078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D1FD072" w14:textId="4A61217B"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C986E" w14:textId="0B4E55EF"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C086E8" w14:textId="4F7832D6" w:rsidR="00BC7C1C" w:rsidRPr="00613175" w:rsidRDefault="00BC7C1C">
            <w:pPr>
              <w:pStyle w:val="TAL"/>
              <w:rPr>
                <w:sz w:val="16"/>
                <w:szCs w:val="16"/>
              </w:rPr>
            </w:pPr>
            <w:r w:rsidRPr="00613175">
              <w:rPr>
                <w:sz w:val="16"/>
                <w:szCs w:val="16"/>
              </w:rPr>
              <w:t>Addition of IMS over 5GS test case 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44F0A" w14:textId="77777777" w:rsidR="00BC7C1C" w:rsidRPr="00613175" w:rsidRDefault="00BC7C1C">
            <w:pPr>
              <w:pStyle w:val="TAC"/>
              <w:jc w:val="left"/>
              <w:rPr>
                <w:sz w:val="16"/>
                <w:szCs w:val="16"/>
              </w:rPr>
            </w:pPr>
            <w:r w:rsidRPr="00613175">
              <w:rPr>
                <w:sz w:val="16"/>
                <w:szCs w:val="16"/>
              </w:rPr>
              <w:t>15.3.0</w:t>
            </w:r>
          </w:p>
        </w:tc>
      </w:tr>
      <w:tr w:rsidR="00BC7C1C" w:rsidRPr="00613175" w14:paraId="0D893941"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53BF388D"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E950BD"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6CB427F" w14:textId="636E9DF5" w:rsidR="00BC7C1C" w:rsidRPr="00613175" w:rsidRDefault="00BC7C1C">
            <w:pPr>
              <w:pStyle w:val="TAC"/>
              <w:jc w:val="left"/>
              <w:rPr>
                <w:sz w:val="16"/>
                <w:szCs w:val="16"/>
              </w:rPr>
            </w:pPr>
            <w:r w:rsidRPr="00613175">
              <w:rPr>
                <w:sz w:val="16"/>
                <w:szCs w:val="16"/>
              </w:rPr>
              <w:t>R5-211426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EC2C1D4" w14:textId="57437B07" w:rsidR="00BC7C1C" w:rsidRPr="00613175" w:rsidRDefault="00BC7C1C">
            <w:pPr>
              <w:pStyle w:val="TAL"/>
              <w:rPr>
                <w:sz w:val="16"/>
                <w:szCs w:val="16"/>
              </w:rPr>
            </w:pPr>
            <w:r w:rsidRPr="00613175">
              <w:rPr>
                <w:sz w:val="16"/>
                <w:szCs w:val="16"/>
              </w:rPr>
              <w:t>0079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092A4A2" w14:textId="52D3A724"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27A53" w14:textId="1CBFE3A0"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B80B9" w14:textId="17CA8DD8" w:rsidR="00BC7C1C" w:rsidRPr="00613175" w:rsidRDefault="00BC7C1C">
            <w:pPr>
              <w:pStyle w:val="TAL"/>
              <w:rPr>
                <w:sz w:val="16"/>
                <w:szCs w:val="16"/>
              </w:rPr>
            </w:pPr>
            <w:r w:rsidRPr="00613175">
              <w:rPr>
                <w:sz w:val="16"/>
                <w:szCs w:val="16"/>
              </w:rPr>
              <w:t>Addition of IMS over 5GS test case 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E5EB86" w14:textId="77777777" w:rsidR="00BC7C1C" w:rsidRPr="00613175" w:rsidRDefault="00BC7C1C">
            <w:pPr>
              <w:pStyle w:val="TAC"/>
              <w:jc w:val="left"/>
              <w:rPr>
                <w:sz w:val="16"/>
                <w:szCs w:val="16"/>
              </w:rPr>
            </w:pPr>
            <w:r w:rsidRPr="00613175">
              <w:rPr>
                <w:sz w:val="16"/>
                <w:szCs w:val="16"/>
              </w:rPr>
              <w:t>15.3.0</w:t>
            </w:r>
          </w:p>
        </w:tc>
      </w:tr>
      <w:tr w:rsidR="00BC7C1C" w:rsidRPr="00613175" w14:paraId="7F71F818"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64662BF8"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B1B7E0"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2E7E863" w14:textId="25AEB139" w:rsidR="00BC7C1C" w:rsidRPr="00613175" w:rsidRDefault="00BC7C1C">
            <w:pPr>
              <w:pStyle w:val="TAC"/>
              <w:jc w:val="left"/>
              <w:rPr>
                <w:sz w:val="16"/>
                <w:szCs w:val="16"/>
              </w:rPr>
            </w:pPr>
            <w:r w:rsidRPr="00613175">
              <w:rPr>
                <w:sz w:val="16"/>
                <w:szCs w:val="16"/>
              </w:rPr>
              <w:t>R5-211427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5CAF9E7" w14:textId="088C38E9" w:rsidR="00BC7C1C" w:rsidRPr="00613175" w:rsidRDefault="00BC7C1C">
            <w:pPr>
              <w:pStyle w:val="TAL"/>
              <w:rPr>
                <w:sz w:val="16"/>
                <w:szCs w:val="16"/>
              </w:rPr>
            </w:pPr>
            <w:r w:rsidRPr="00613175">
              <w:rPr>
                <w:sz w:val="16"/>
                <w:szCs w:val="16"/>
              </w:rPr>
              <w:t>0080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6E1E7E2" w14:textId="066FF693"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9C88F" w14:textId="10531429"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DFC84D" w14:textId="17B086A6" w:rsidR="00BC7C1C" w:rsidRPr="00613175" w:rsidRDefault="00BC7C1C">
            <w:pPr>
              <w:pStyle w:val="TAL"/>
              <w:rPr>
                <w:sz w:val="16"/>
                <w:szCs w:val="16"/>
              </w:rPr>
            </w:pPr>
            <w:r w:rsidRPr="00613175">
              <w:rPr>
                <w:sz w:val="16"/>
                <w:szCs w:val="16"/>
              </w:rPr>
              <w:t>Addition of IMS over 5GS test case 7.33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40E36" w14:textId="77777777" w:rsidR="00BC7C1C" w:rsidRPr="00613175" w:rsidRDefault="00BC7C1C">
            <w:pPr>
              <w:pStyle w:val="TAC"/>
              <w:jc w:val="left"/>
              <w:rPr>
                <w:sz w:val="16"/>
                <w:szCs w:val="16"/>
              </w:rPr>
            </w:pPr>
            <w:r w:rsidRPr="00613175">
              <w:rPr>
                <w:sz w:val="16"/>
                <w:szCs w:val="16"/>
              </w:rPr>
              <w:t>15.3.0</w:t>
            </w:r>
          </w:p>
        </w:tc>
      </w:tr>
      <w:tr w:rsidR="00BC7C1C" w:rsidRPr="00613175" w14:paraId="280D6045"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52479FB0"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C5FD3A"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6906F30" w14:textId="39D19CCB" w:rsidR="00BC7C1C" w:rsidRPr="00613175" w:rsidRDefault="00BC7C1C">
            <w:pPr>
              <w:pStyle w:val="TAC"/>
              <w:jc w:val="left"/>
              <w:rPr>
                <w:sz w:val="16"/>
                <w:szCs w:val="16"/>
              </w:rPr>
            </w:pPr>
            <w:r w:rsidRPr="00613175">
              <w:rPr>
                <w:sz w:val="16"/>
                <w:szCs w:val="16"/>
              </w:rPr>
              <w:t>R5-211428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E066B77" w14:textId="5E39298E" w:rsidR="00BC7C1C" w:rsidRPr="00613175" w:rsidRDefault="00BC7C1C">
            <w:pPr>
              <w:pStyle w:val="TAL"/>
              <w:rPr>
                <w:sz w:val="16"/>
                <w:szCs w:val="16"/>
              </w:rPr>
            </w:pPr>
            <w:r w:rsidRPr="00613175">
              <w:rPr>
                <w:sz w:val="16"/>
                <w:szCs w:val="16"/>
              </w:rPr>
              <w:t>0081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75584B4" w14:textId="51FC236C"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0CA60" w14:textId="50E7C338"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F0AEAD" w14:textId="71AECCE3" w:rsidR="00BC7C1C" w:rsidRPr="00613175" w:rsidRDefault="00BC7C1C">
            <w:pPr>
              <w:pStyle w:val="TAL"/>
              <w:rPr>
                <w:sz w:val="16"/>
                <w:szCs w:val="16"/>
              </w:rPr>
            </w:pPr>
            <w:r w:rsidRPr="00613175">
              <w:rPr>
                <w:sz w:val="16"/>
                <w:szCs w:val="16"/>
              </w:rPr>
              <w:t>Addition of IMS over 5GS test case 7.34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69E89C" w14:textId="77777777" w:rsidR="00BC7C1C" w:rsidRPr="00613175" w:rsidRDefault="00BC7C1C">
            <w:pPr>
              <w:pStyle w:val="TAC"/>
              <w:jc w:val="left"/>
              <w:rPr>
                <w:sz w:val="16"/>
                <w:szCs w:val="16"/>
              </w:rPr>
            </w:pPr>
            <w:r w:rsidRPr="00613175">
              <w:rPr>
                <w:sz w:val="16"/>
                <w:szCs w:val="16"/>
              </w:rPr>
              <w:t>15.3.0</w:t>
            </w:r>
          </w:p>
        </w:tc>
      </w:tr>
      <w:tr w:rsidR="00BC7C1C" w:rsidRPr="00613175" w14:paraId="74F7801D"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433085E"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D4B4B2"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F24F37E" w14:textId="3978DD5B" w:rsidR="00BC7C1C" w:rsidRPr="00613175" w:rsidRDefault="00BC7C1C">
            <w:pPr>
              <w:pStyle w:val="TAC"/>
              <w:jc w:val="left"/>
              <w:rPr>
                <w:sz w:val="16"/>
                <w:szCs w:val="16"/>
              </w:rPr>
            </w:pPr>
            <w:r w:rsidRPr="00613175">
              <w:rPr>
                <w:sz w:val="16"/>
                <w:szCs w:val="16"/>
              </w:rPr>
              <w:t>R5-211429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79E1904" w14:textId="66392524" w:rsidR="00BC7C1C" w:rsidRPr="00613175" w:rsidRDefault="00BC7C1C">
            <w:pPr>
              <w:pStyle w:val="TAL"/>
              <w:rPr>
                <w:sz w:val="16"/>
                <w:szCs w:val="16"/>
              </w:rPr>
            </w:pPr>
            <w:r w:rsidRPr="00613175">
              <w:rPr>
                <w:sz w:val="16"/>
                <w:szCs w:val="16"/>
              </w:rPr>
              <w:t>0083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7328C31" w14:textId="3952C233"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8F032" w14:textId="36F0FC7D"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637113" w14:textId="766B4BEF" w:rsidR="00BC7C1C" w:rsidRPr="00613175" w:rsidRDefault="00BC7C1C">
            <w:pPr>
              <w:pStyle w:val="TAL"/>
              <w:rPr>
                <w:sz w:val="16"/>
                <w:szCs w:val="16"/>
              </w:rPr>
            </w:pPr>
            <w:r w:rsidRPr="00613175">
              <w:rPr>
                <w:sz w:val="16"/>
                <w:szCs w:val="16"/>
              </w:rPr>
              <w:t>Update test case 7.4, 7.5, 7.6 and 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F5C79C" w14:textId="77777777" w:rsidR="00BC7C1C" w:rsidRPr="00613175" w:rsidRDefault="00BC7C1C">
            <w:pPr>
              <w:pStyle w:val="TAC"/>
              <w:jc w:val="left"/>
              <w:rPr>
                <w:sz w:val="16"/>
                <w:szCs w:val="16"/>
              </w:rPr>
            </w:pPr>
            <w:r w:rsidRPr="00613175">
              <w:rPr>
                <w:sz w:val="16"/>
                <w:szCs w:val="16"/>
              </w:rPr>
              <w:t>15.3.0</w:t>
            </w:r>
          </w:p>
        </w:tc>
      </w:tr>
      <w:tr w:rsidR="00BC7C1C" w:rsidRPr="00613175" w14:paraId="7E4E6263"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40D9604D"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5044DC"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86E926D" w14:textId="6CD0BC14" w:rsidR="00BC7C1C" w:rsidRPr="00613175" w:rsidRDefault="00BC7C1C">
            <w:pPr>
              <w:pStyle w:val="TAC"/>
              <w:jc w:val="left"/>
              <w:rPr>
                <w:sz w:val="16"/>
                <w:szCs w:val="16"/>
              </w:rPr>
            </w:pPr>
            <w:r w:rsidRPr="00613175">
              <w:rPr>
                <w:sz w:val="16"/>
                <w:szCs w:val="16"/>
              </w:rPr>
              <w:t>R5-211430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4F425A7" w14:textId="561318B5" w:rsidR="00BC7C1C" w:rsidRPr="00613175" w:rsidRDefault="00BC7C1C">
            <w:pPr>
              <w:pStyle w:val="TAL"/>
              <w:rPr>
                <w:sz w:val="16"/>
                <w:szCs w:val="16"/>
              </w:rPr>
            </w:pPr>
            <w:r w:rsidRPr="00613175">
              <w:rPr>
                <w:sz w:val="16"/>
                <w:szCs w:val="16"/>
              </w:rPr>
              <w:t>0092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5557181" w14:textId="35A7B4AA"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022AD" w14:textId="7DCAC096"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6F2542" w14:textId="6019521D" w:rsidR="00BC7C1C" w:rsidRPr="00613175" w:rsidRDefault="00BC7C1C">
            <w:pPr>
              <w:pStyle w:val="TAL"/>
              <w:rPr>
                <w:sz w:val="16"/>
                <w:szCs w:val="16"/>
              </w:rPr>
            </w:pPr>
            <w:r w:rsidRPr="00613175">
              <w:rPr>
                <w:sz w:val="16"/>
                <w:szCs w:val="16"/>
              </w:rPr>
              <w:t>Editorial corrections to TS 34.229-5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F529B8" w14:textId="77777777" w:rsidR="00BC7C1C" w:rsidRPr="00613175" w:rsidRDefault="00BC7C1C">
            <w:pPr>
              <w:pStyle w:val="TAC"/>
              <w:jc w:val="left"/>
              <w:rPr>
                <w:sz w:val="16"/>
                <w:szCs w:val="16"/>
              </w:rPr>
            </w:pPr>
            <w:r w:rsidRPr="00613175">
              <w:rPr>
                <w:sz w:val="16"/>
                <w:szCs w:val="16"/>
              </w:rPr>
              <w:t>15.3.0</w:t>
            </w:r>
          </w:p>
        </w:tc>
      </w:tr>
      <w:tr w:rsidR="00BC7C1C" w:rsidRPr="00613175" w14:paraId="25C08A8C"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0217B69"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881FF8"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43F491B" w14:textId="1ECC4B2C" w:rsidR="00BC7C1C" w:rsidRPr="00613175" w:rsidRDefault="00BC7C1C">
            <w:pPr>
              <w:pStyle w:val="TAC"/>
              <w:jc w:val="left"/>
              <w:rPr>
                <w:sz w:val="16"/>
                <w:szCs w:val="16"/>
              </w:rPr>
            </w:pPr>
            <w:r w:rsidRPr="00613175">
              <w:rPr>
                <w:sz w:val="16"/>
                <w:szCs w:val="16"/>
              </w:rPr>
              <w:t>R5-211431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AE46CBE" w14:textId="664B2ABC" w:rsidR="00BC7C1C" w:rsidRPr="00613175" w:rsidRDefault="00BC7C1C">
            <w:pPr>
              <w:pStyle w:val="TAL"/>
              <w:rPr>
                <w:sz w:val="16"/>
                <w:szCs w:val="16"/>
              </w:rPr>
            </w:pPr>
            <w:r w:rsidRPr="00613175">
              <w:rPr>
                <w:sz w:val="16"/>
                <w:szCs w:val="16"/>
              </w:rPr>
              <w:t>0094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82CB05B" w14:textId="6CB34C08"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66C4C" w14:textId="3578B1AA"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258642" w14:textId="53E0C1A3" w:rsidR="00BC7C1C" w:rsidRPr="00613175" w:rsidRDefault="00BC7C1C">
            <w:pPr>
              <w:pStyle w:val="TAL"/>
              <w:rPr>
                <w:sz w:val="16"/>
                <w:szCs w:val="16"/>
              </w:rPr>
            </w:pPr>
            <w:r w:rsidRPr="00613175">
              <w:rPr>
                <w:sz w:val="16"/>
                <w:szCs w:val="16"/>
              </w:rPr>
              <w:t>Addition of IMS over 5GS TC 7.14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9C8C56" w14:textId="77777777" w:rsidR="00BC7C1C" w:rsidRPr="00613175" w:rsidRDefault="00BC7C1C">
            <w:pPr>
              <w:pStyle w:val="TAC"/>
              <w:jc w:val="left"/>
              <w:rPr>
                <w:sz w:val="16"/>
                <w:szCs w:val="16"/>
              </w:rPr>
            </w:pPr>
            <w:r w:rsidRPr="00613175">
              <w:rPr>
                <w:sz w:val="16"/>
                <w:szCs w:val="16"/>
              </w:rPr>
              <w:t>15.3.0</w:t>
            </w:r>
          </w:p>
        </w:tc>
      </w:tr>
      <w:tr w:rsidR="00BC7C1C" w:rsidRPr="00613175" w14:paraId="24CE12D6"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3302D9AD"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658643"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4DC6599" w14:textId="1E6C8CDC" w:rsidR="00BC7C1C" w:rsidRPr="00613175" w:rsidRDefault="00BC7C1C">
            <w:pPr>
              <w:pStyle w:val="TAC"/>
              <w:jc w:val="left"/>
              <w:rPr>
                <w:sz w:val="16"/>
                <w:szCs w:val="16"/>
              </w:rPr>
            </w:pPr>
            <w:r w:rsidRPr="00613175">
              <w:rPr>
                <w:sz w:val="16"/>
                <w:szCs w:val="16"/>
              </w:rPr>
              <w:t>R5-211432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6326D55" w14:textId="724489D1" w:rsidR="00BC7C1C" w:rsidRPr="00613175" w:rsidRDefault="00BC7C1C">
            <w:pPr>
              <w:pStyle w:val="TAL"/>
              <w:rPr>
                <w:sz w:val="16"/>
                <w:szCs w:val="16"/>
              </w:rPr>
            </w:pPr>
            <w:r w:rsidRPr="00613175">
              <w:rPr>
                <w:sz w:val="16"/>
                <w:szCs w:val="16"/>
              </w:rPr>
              <w:t>0095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7992C0B" w14:textId="4A680692"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B9DD9" w14:textId="13D0DB65"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397B3" w14:textId="4AE709F0" w:rsidR="00BC7C1C" w:rsidRPr="00613175" w:rsidRDefault="00BC7C1C">
            <w:pPr>
              <w:pStyle w:val="TAL"/>
              <w:rPr>
                <w:sz w:val="16"/>
                <w:szCs w:val="16"/>
              </w:rPr>
            </w:pPr>
            <w:r w:rsidRPr="00613175">
              <w:rPr>
                <w:sz w:val="16"/>
                <w:szCs w:val="16"/>
              </w:rPr>
              <w:t>Adding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7F9042" w14:textId="77777777" w:rsidR="00BC7C1C" w:rsidRPr="00613175" w:rsidRDefault="00BC7C1C">
            <w:pPr>
              <w:pStyle w:val="TAC"/>
              <w:jc w:val="left"/>
              <w:rPr>
                <w:sz w:val="16"/>
                <w:szCs w:val="16"/>
              </w:rPr>
            </w:pPr>
            <w:r w:rsidRPr="00613175">
              <w:rPr>
                <w:sz w:val="16"/>
                <w:szCs w:val="16"/>
              </w:rPr>
              <w:t>15.3.0</w:t>
            </w:r>
          </w:p>
        </w:tc>
      </w:tr>
      <w:tr w:rsidR="00BC7C1C" w:rsidRPr="00613175" w14:paraId="5F30AFBA"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10B573F0"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2D69A6"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53AC645" w14:textId="45649E67" w:rsidR="00BC7C1C" w:rsidRPr="00613175" w:rsidRDefault="00BC7C1C">
            <w:pPr>
              <w:pStyle w:val="TAC"/>
              <w:jc w:val="left"/>
              <w:rPr>
                <w:sz w:val="16"/>
                <w:szCs w:val="16"/>
              </w:rPr>
            </w:pPr>
            <w:r w:rsidRPr="00613175">
              <w:rPr>
                <w:sz w:val="16"/>
                <w:szCs w:val="16"/>
              </w:rPr>
              <w:t>R5-211433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AD50B0E" w14:textId="4E7D68B0" w:rsidR="00BC7C1C" w:rsidRPr="00613175" w:rsidRDefault="00BC7C1C">
            <w:pPr>
              <w:pStyle w:val="TAL"/>
              <w:rPr>
                <w:sz w:val="16"/>
                <w:szCs w:val="16"/>
              </w:rPr>
            </w:pPr>
            <w:r w:rsidRPr="00613175">
              <w:rPr>
                <w:sz w:val="16"/>
                <w:szCs w:val="16"/>
              </w:rPr>
              <w:t>0096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A15BE3A" w14:textId="3C260E37"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F7C02" w14:textId="1AFC2B80"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B51065" w14:textId="511A7064" w:rsidR="00BC7C1C" w:rsidRPr="00613175" w:rsidRDefault="00BC7C1C">
            <w:pPr>
              <w:pStyle w:val="TAL"/>
              <w:rPr>
                <w:sz w:val="16"/>
                <w:szCs w:val="16"/>
              </w:rPr>
            </w:pPr>
            <w:r w:rsidRPr="00613175">
              <w:rPr>
                <w:sz w:val="16"/>
                <w:szCs w:val="16"/>
              </w:rPr>
              <w:t xml:space="preserve">  Addition of A.15.1 MTSI MO Video Call / with preconditions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2F151" w14:textId="77777777" w:rsidR="00BC7C1C" w:rsidRPr="00613175" w:rsidRDefault="00BC7C1C">
            <w:pPr>
              <w:pStyle w:val="TAC"/>
              <w:jc w:val="left"/>
              <w:rPr>
                <w:sz w:val="16"/>
                <w:szCs w:val="16"/>
              </w:rPr>
            </w:pPr>
            <w:r w:rsidRPr="00613175">
              <w:rPr>
                <w:sz w:val="16"/>
                <w:szCs w:val="16"/>
              </w:rPr>
              <w:t>15.3.0</w:t>
            </w:r>
          </w:p>
        </w:tc>
      </w:tr>
      <w:tr w:rsidR="00BC7C1C" w:rsidRPr="00613175" w14:paraId="165BA6B1"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3841E34"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8780EB"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F696A8C" w14:textId="401D9E06" w:rsidR="00BC7C1C" w:rsidRPr="00613175" w:rsidRDefault="00BC7C1C">
            <w:pPr>
              <w:pStyle w:val="TAC"/>
              <w:jc w:val="left"/>
              <w:rPr>
                <w:sz w:val="16"/>
                <w:szCs w:val="16"/>
              </w:rPr>
            </w:pPr>
            <w:r w:rsidRPr="00613175">
              <w:rPr>
                <w:sz w:val="16"/>
                <w:szCs w:val="16"/>
              </w:rPr>
              <w:t>R5-211434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A295906" w14:textId="571D86F8" w:rsidR="00BC7C1C" w:rsidRPr="00613175" w:rsidRDefault="00BC7C1C">
            <w:pPr>
              <w:pStyle w:val="TAL"/>
              <w:rPr>
                <w:sz w:val="16"/>
                <w:szCs w:val="16"/>
              </w:rPr>
            </w:pPr>
            <w:r w:rsidRPr="00613175">
              <w:rPr>
                <w:sz w:val="16"/>
                <w:szCs w:val="16"/>
              </w:rPr>
              <w:t>0099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F48FEB1" w14:textId="22CFBE26"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5F9906" w14:textId="16BE7A6B"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E7B61" w14:textId="56F0421B" w:rsidR="00BC7C1C" w:rsidRPr="00613175" w:rsidRDefault="00BC7C1C">
            <w:pPr>
              <w:pStyle w:val="TAL"/>
              <w:rPr>
                <w:sz w:val="16"/>
                <w:szCs w:val="16"/>
              </w:rPr>
            </w:pPr>
            <w:r w:rsidRPr="00613175">
              <w:rPr>
                <w:sz w:val="16"/>
                <w:szCs w:val="16"/>
              </w:rPr>
              <w:t>Correction to IMS over 5GS TC 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503059" w14:textId="77777777" w:rsidR="00BC7C1C" w:rsidRPr="00613175" w:rsidRDefault="00BC7C1C">
            <w:pPr>
              <w:pStyle w:val="TAC"/>
              <w:jc w:val="left"/>
              <w:rPr>
                <w:sz w:val="16"/>
                <w:szCs w:val="16"/>
              </w:rPr>
            </w:pPr>
            <w:r w:rsidRPr="00613175">
              <w:rPr>
                <w:sz w:val="16"/>
                <w:szCs w:val="16"/>
              </w:rPr>
              <w:t>15.3.0</w:t>
            </w:r>
          </w:p>
        </w:tc>
      </w:tr>
      <w:tr w:rsidR="00BC7C1C" w:rsidRPr="00613175" w14:paraId="7E8C2784"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55169E67"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C7C7E8"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E4CFE1B" w14:textId="4B442665" w:rsidR="00BC7C1C" w:rsidRPr="00613175" w:rsidRDefault="00BC7C1C">
            <w:pPr>
              <w:pStyle w:val="TAC"/>
              <w:jc w:val="left"/>
              <w:rPr>
                <w:sz w:val="16"/>
                <w:szCs w:val="16"/>
              </w:rPr>
            </w:pPr>
            <w:r w:rsidRPr="00613175">
              <w:rPr>
                <w:sz w:val="16"/>
                <w:szCs w:val="16"/>
              </w:rPr>
              <w:t>R5-211435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ABCF7B9" w14:textId="246B20B5" w:rsidR="00BC7C1C" w:rsidRPr="00613175" w:rsidRDefault="00BC7C1C">
            <w:pPr>
              <w:pStyle w:val="TAL"/>
              <w:rPr>
                <w:sz w:val="16"/>
                <w:szCs w:val="16"/>
              </w:rPr>
            </w:pPr>
            <w:r w:rsidRPr="00613175">
              <w:rPr>
                <w:sz w:val="16"/>
                <w:szCs w:val="16"/>
              </w:rPr>
              <w:t>0100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E784A99" w14:textId="3CD27E52"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2B9FA" w14:textId="7244DCF6"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35A954" w14:textId="535FB814" w:rsidR="00BC7C1C" w:rsidRPr="00613175" w:rsidRDefault="00BC7C1C">
            <w:pPr>
              <w:pStyle w:val="TAL"/>
              <w:rPr>
                <w:sz w:val="16"/>
                <w:szCs w:val="16"/>
              </w:rPr>
            </w:pPr>
            <w:r w:rsidRPr="00613175">
              <w:rPr>
                <w:sz w:val="16"/>
                <w:szCs w:val="16"/>
              </w:rPr>
              <w:t>Correction to IMS over 5GS TC 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ADB883" w14:textId="77777777" w:rsidR="00BC7C1C" w:rsidRPr="00613175" w:rsidRDefault="00BC7C1C">
            <w:pPr>
              <w:pStyle w:val="TAC"/>
              <w:jc w:val="left"/>
              <w:rPr>
                <w:sz w:val="16"/>
                <w:szCs w:val="16"/>
              </w:rPr>
            </w:pPr>
            <w:r w:rsidRPr="00613175">
              <w:rPr>
                <w:sz w:val="16"/>
                <w:szCs w:val="16"/>
              </w:rPr>
              <w:t>15.3.0</w:t>
            </w:r>
          </w:p>
        </w:tc>
      </w:tr>
      <w:tr w:rsidR="00BC7C1C" w:rsidRPr="00613175" w14:paraId="38AE3F92"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4F1335ED"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08AF46"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B38D2AA" w14:textId="1081BED8" w:rsidR="00BC7C1C" w:rsidRPr="00613175" w:rsidRDefault="00BC7C1C">
            <w:pPr>
              <w:pStyle w:val="TAC"/>
              <w:jc w:val="left"/>
              <w:rPr>
                <w:sz w:val="16"/>
                <w:szCs w:val="16"/>
              </w:rPr>
            </w:pPr>
            <w:r w:rsidRPr="00613175">
              <w:rPr>
                <w:sz w:val="16"/>
                <w:szCs w:val="16"/>
              </w:rPr>
              <w:t>R5-211436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DF6B37A" w14:textId="56DDCD04" w:rsidR="00BC7C1C" w:rsidRPr="00613175" w:rsidRDefault="00BC7C1C">
            <w:pPr>
              <w:pStyle w:val="TAL"/>
              <w:rPr>
                <w:sz w:val="16"/>
                <w:szCs w:val="16"/>
              </w:rPr>
            </w:pPr>
            <w:r w:rsidRPr="00613175">
              <w:rPr>
                <w:sz w:val="16"/>
                <w:szCs w:val="16"/>
              </w:rPr>
              <w:t>0102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C502292" w14:textId="160EF1D7"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4AE6F2" w14:textId="56608159"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8ABCB0" w14:textId="3649C4FA" w:rsidR="00BC7C1C" w:rsidRPr="00613175" w:rsidRDefault="00BC7C1C">
            <w:pPr>
              <w:pStyle w:val="TAL"/>
              <w:rPr>
                <w:sz w:val="16"/>
                <w:szCs w:val="16"/>
              </w:rPr>
            </w:pPr>
            <w:r w:rsidRPr="00613175">
              <w:rPr>
                <w:sz w:val="16"/>
                <w:szCs w:val="16"/>
              </w:rPr>
              <w:t>Correction to NR IMS TC 7.10-Content Type not present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57FA1" w14:textId="77777777" w:rsidR="00BC7C1C" w:rsidRPr="00613175" w:rsidRDefault="00BC7C1C">
            <w:pPr>
              <w:pStyle w:val="TAC"/>
              <w:jc w:val="left"/>
              <w:rPr>
                <w:sz w:val="16"/>
                <w:szCs w:val="16"/>
              </w:rPr>
            </w:pPr>
            <w:r w:rsidRPr="00613175">
              <w:rPr>
                <w:sz w:val="16"/>
                <w:szCs w:val="16"/>
              </w:rPr>
              <w:t>15.3.0</w:t>
            </w:r>
          </w:p>
        </w:tc>
      </w:tr>
      <w:tr w:rsidR="00BC7C1C" w:rsidRPr="00613175" w14:paraId="38D4DC28"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0FC99617"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8F9FDC"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7F49AE7" w14:textId="5C832940" w:rsidR="00BC7C1C" w:rsidRPr="00613175" w:rsidRDefault="00BC7C1C">
            <w:pPr>
              <w:pStyle w:val="TAC"/>
              <w:jc w:val="left"/>
              <w:rPr>
                <w:sz w:val="16"/>
                <w:szCs w:val="16"/>
              </w:rPr>
            </w:pPr>
            <w:r w:rsidRPr="00613175">
              <w:rPr>
                <w:sz w:val="16"/>
                <w:szCs w:val="16"/>
              </w:rPr>
              <w:t>R5-211437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DE783E7" w14:textId="4F4F0EAB" w:rsidR="00BC7C1C" w:rsidRPr="00613175" w:rsidRDefault="00BC7C1C">
            <w:pPr>
              <w:pStyle w:val="TAL"/>
              <w:rPr>
                <w:sz w:val="16"/>
                <w:szCs w:val="16"/>
              </w:rPr>
            </w:pPr>
            <w:r w:rsidRPr="00613175">
              <w:rPr>
                <w:sz w:val="16"/>
                <w:szCs w:val="16"/>
              </w:rPr>
              <w:t>0103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5BC3C04" w14:textId="26F2A012"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72C1D" w14:textId="44F3A63C"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441306" w14:textId="44FAA3EE" w:rsidR="00BC7C1C" w:rsidRPr="00613175" w:rsidRDefault="00BC7C1C">
            <w:pPr>
              <w:pStyle w:val="TAL"/>
              <w:rPr>
                <w:sz w:val="16"/>
                <w:szCs w:val="16"/>
              </w:rPr>
            </w:pPr>
            <w:r w:rsidRPr="00613175">
              <w:rPr>
                <w:sz w:val="16"/>
                <w:szCs w:val="16"/>
              </w:rPr>
              <w:t>Correction to NR IMS A.9.2-Optional UPDATE after EPS fallback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9AB9C0" w14:textId="77777777" w:rsidR="00BC7C1C" w:rsidRPr="00613175" w:rsidRDefault="00BC7C1C">
            <w:pPr>
              <w:pStyle w:val="TAC"/>
              <w:jc w:val="left"/>
              <w:rPr>
                <w:sz w:val="16"/>
                <w:szCs w:val="16"/>
              </w:rPr>
            </w:pPr>
            <w:r w:rsidRPr="00613175">
              <w:rPr>
                <w:sz w:val="16"/>
                <w:szCs w:val="16"/>
              </w:rPr>
              <w:t>15.3.0</w:t>
            </w:r>
          </w:p>
        </w:tc>
      </w:tr>
      <w:tr w:rsidR="00BC7C1C" w:rsidRPr="00613175" w14:paraId="566FF76C"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51FBFF07"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73973E"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C7E0E5A" w14:textId="2ED272B7" w:rsidR="00BC7C1C" w:rsidRPr="00613175" w:rsidRDefault="00BC7C1C">
            <w:pPr>
              <w:pStyle w:val="TAC"/>
              <w:jc w:val="left"/>
              <w:rPr>
                <w:sz w:val="16"/>
                <w:szCs w:val="16"/>
              </w:rPr>
            </w:pPr>
            <w:r w:rsidRPr="00613175">
              <w:rPr>
                <w:sz w:val="16"/>
                <w:szCs w:val="16"/>
              </w:rPr>
              <w:t>R5-211438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AF94A97" w14:textId="523D2184" w:rsidR="00BC7C1C" w:rsidRPr="00613175" w:rsidRDefault="00BC7C1C">
            <w:pPr>
              <w:pStyle w:val="TAL"/>
              <w:rPr>
                <w:sz w:val="16"/>
                <w:szCs w:val="16"/>
              </w:rPr>
            </w:pPr>
            <w:r w:rsidRPr="00613175">
              <w:rPr>
                <w:sz w:val="16"/>
                <w:szCs w:val="16"/>
              </w:rPr>
              <w:t>0105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8AF7007" w14:textId="0E3B9701"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9890C" w14:textId="1F1CB0DF"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BB564C" w14:textId="7F8289DD" w:rsidR="00BC7C1C" w:rsidRPr="00613175" w:rsidRDefault="00BC7C1C">
            <w:pPr>
              <w:pStyle w:val="TAL"/>
              <w:rPr>
                <w:sz w:val="16"/>
                <w:szCs w:val="16"/>
              </w:rPr>
            </w:pPr>
            <w:r w:rsidRPr="00613175">
              <w:rPr>
                <w:sz w:val="16"/>
                <w:szCs w:val="16"/>
              </w:rPr>
              <w:t>Correction to NR IMS TC 10.1-Conformance requirement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EA5948" w14:textId="77777777" w:rsidR="00BC7C1C" w:rsidRPr="00613175" w:rsidRDefault="00BC7C1C">
            <w:pPr>
              <w:pStyle w:val="TAC"/>
              <w:jc w:val="left"/>
              <w:rPr>
                <w:sz w:val="16"/>
                <w:szCs w:val="16"/>
              </w:rPr>
            </w:pPr>
            <w:r w:rsidRPr="00613175">
              <w:rPr>
                <w:sz w:val="16"/>
                <w:szCs w:val="16"/>
              </w:rPr>
              <w:t>15.3.0</w:t>
            </w:r>
          </w:p>
        </w:tc>
      </w:tr>
      <w:tr w:rsidR="00BC7C1C" w:rsidRPr="00613175" w14:paraId="26CF8B35"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073C307"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0DA063"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9CEBC52" w14:textId="5A8790A0" w:rsidR="00BC7C1C" w:rsidRPr="00613175" w:rsidRDefault="00BC7C1C">
            <w:pPr>
              <w:pStyle w:val="TAC"/>
              <w:jc w:val="left"/>
              <w:rPr>
                <w:sz w:val="16"/>
                <w:szCs w:val="16"/>
              </w:rPr>
            </w:pPr>
            <w:r w:rsidRPr="00613175">
              <w:rPr>
                <w:sz w:val="16"/>
                <w:szCs w:val="16"/>
              </w:rPr>
              <w:t>R5-211439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B1B8522" w14:textId="2ABA14A2" w:rsidR="00BC7C1C" w:rsidRPr="00613175" w:rsidRDefault="00BC7C1C">
            <w:pPr>
              <w:pStyle w:val="TAL"/>
              <w:rPr>
                <w:sz w:val="16"/>
                <w:szCs w:val="16"/>
              </w:rPr>
            </w:pPr>
            <w:r w:rsidRPr="00613175">
              <w:rPr>
                <w:sz w:val="16"/>
                <w:szCs w:val="16"/>
              </w:rPr>
              <w:t>0106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9CF400C" w14:textId="3FB6587A"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8C5E8" w14:textId="516D210D"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2D1BF1" w14:textId="08F0ED66" w:rsidR="00BC7C1C" w:rsidRPr="00613175" w:rsidRDefault="00BC7C1C">
            <w:pPr>
              <w:pStyle w:val="TAL"/>
              <w:rPr>
                <w:sz w:val="16"/>
                <w:szCs w:val="16"/>
              </w:rPr>
            </w:pPr>
            <w:r w:rsidRPr="00613175">
              <w:rPr>
                <w:sz w:val="16"/>
                <w:szCs w:val="16"/>
              </w:rPr>
              <w:t>Addition of NR IMS TC 7.26-MO CAT forking model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95AB0B" w14:textId="77777777" w:rsidR="00BC7C1C" w:rsidRPr="00613175" w:rsidRDefault="00BC7C1C">
            <w:pPr>
              <w:pStyle w:val="TAC"/>
              <w:jc w:val="left"/>
              <w:rPr>
                <w:sz w:val="16"/>
                <w:szCs w:val="16"/>
              </w:rPr>
            </w:pPr>
            <w:r w:rsidRPr="00613175">
              <w:rPr>
                <w:sz w:val="16"/>
                <w:szCs w:val="16"/>
              </w:rPr>
              <w:t>15.3.0</w:t>
            </w:r>
          </w:p>
        </w:tc>
      </w:tr>
      <w:tr w:rsidR="00BC7C1C" w:rsidRPr="00613175" w14:paraId="37035988"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5E9A70A8"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E0C1BC"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A7527EE" w14:textId="1DC4222B" w:rsidR="00BC7C1C" w:rsidRPr="00613175" w:rsidRDefault="00BC7C1C">
            <w:pPr>
              <w:pStyle w:val="TAC"/>
              <w:jc w:val="left"/>
              <w:rPr>
                <w:sz w:val="16"/>
                <w:szCs w:val="16"/>
              </w:rPr>
            </w:pPr>
            <w:r w:rsidRPr="00613175">
              <w:rPr>
                <w:sz w:val="16"/>
                <w:szCs w:val="16"/>
              </w:rPr>
              <w:t>R5-211440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B89BF1B" w14:textId="6299DCAB" w:rsidR="00BC7C1C" w:rsidRPr="00613175" w:rsidRDefault="00BC7C1C">
            <w:pPr>
              <w:pStyle w:val="TAL"/>
              <w:rPr>
                <w:sz w:val="16"/>
                <w:szCs w:val="16"/>
              </w:rPr>
            </w:pPr>
            <w:r w:rsidRPr="00613175">
              <w:rPr>
                <w:sz w:val="16"/>
                <w:szCs w:val="16"/>
              </w:rPr>
              <w:t>0107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E757381" w14:textId="43B36A02"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DD1014" w14:textId="54F6990E"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BE9E9C" w14:textId="545AE29E" w:rsidR="00BC7C1C" w:rsidRPr="00613175" w:rsidRDefault="00BC7C1C">
            <w:pPr>
              <w:pStyle w:val="TAL"/>
              <w:rPr>
                <w:sz w:val="16"/>
                <w:szCs w:val="16"/>
              </w:rPr>
            </w:pPr>
            <w:r w:rsidRPr="00613175">
              <w:rPr>
                <w:sz w:val="16"/>
                <w:szCs w:val="16"/>
              </w:rPr>
              <w:t>Addition of NR IMS TC 8.26-MO hold without announcement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7D497" w14:textId="77777777" w:rsidR="00BC7C1C" w:rsidRPr="00613175" w:rsidRDefault="00BC7C1C">
            <w:pPr>
              <w:pStyle w:val="TAC"/>
              <w:jc w:val="left"/>
              <w:rPr>
                <w:sz w:val="16"/>
                <w:szCs w:val="16"/>
              </w:rPr>
            </w:pPr>
            <w:r w:rsidRPr="00613175">
              <w:rPr>
                <w:sz w:val="16"/>
                <w:szCs w:val="16"/>
              </w:rPr>
              <w:t>15.3.0</w:t>
            </w:r>
          </w:p>
        </w:tc>
      </w:tr>
      <w:tr w:rsidR="00BC7C1C" w:rsidRPr="00613175" w14:paraId="43EF5631"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168E847C"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7D46DC"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5146082" w14:textId="085F8F83" w:rsidR="00BC7C1C" w:rsidRPr="00613175" w:rsidRDefault="00BC7C1C">
            <w:pPr>
              <w:pStyle w:val="TAC"/>
              <w:jc w:val="left"/>
              <w:rPr>
                <w:sz w:val="16"/>
                <w:szCs w:val="16"/>
              </w:rPr>
            </w:pPr>
            <w:r w:rsidRPr="00613175">
              <w:rPr>
                <w:sz w:val="16"/>
                <w:szCs w:val="16"/>
              </w:rPr>
              <w:t>R5-211441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9C714FE" w14:textId="135A8F1F" w:rsidR="00BC7C1C" w:rsidRPr="00613175" w:rsidRDefault="00BC7C1C">
            <w:pPr>
              <w:pStyle w:val="TAL"/>
              <w:rPr>
                <w:sz w:val="16"/>
                <w:szCs w:val="16"/>
              </w:rPr>
            </w:pPr>
            <w:r w:rsidRPr="00613175">
              <w:rPr>
                <w:sz w:val="16"/>
                <w:szCs w:val="16"/>
              </w:rPr>
              <w:t>0108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57D5632" w14:textId="1431545B"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0BB2C" w14:textId="437DF476"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F935E3" w14:textId="586632A1" w:rsidR="00BC7C1C" w:rsidRPr="00613175" w:rsidRDefault="00BC7C1C">
            <w:pPr>
              <w:pStyle w:val="TAL"/>
              <w:rPr>
                <w:sz w:val="16"/>
                <w:szCs w:val="16"/>
              </w:rPr>
            </w:pPr>
            <w:r w:rsidRPr="00613175">
              <w:rPr>
                <w:sz w:val="16"/>
                <w:szCs w:val="16"/>
              </w:rPr>
              <w:t>Addition of NR IMS TC 8.28-MT hold without announcement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53A6E" w14:textId="77777777" w:rsidR="00BC7C1C" w:rsidRPr="00613175" w:rsidRDefault="00BC7C1C">
            <w:pPr>
              <w:pStyle w:val="TAC"/>
              <w:jc w:val="left"/>
              <w:rPr>
                <w:sz w:val="16"/>
                <w:szCs w:val="16"/>
              </w:rPr>
            </w:pPr>
            <w:r w:rsidRPr="00613175">
              <w:rPr>
                <w:sz w:val="16"/>
                <w:szCs w:val="16"/>
              </w:rPr>
              <w:t>15.3.0</w:t>
            </w:r>
          </w:p>
        </w:tc>
      </w:tr>
      <w:tr w:rsidR="00BC7C1C" w:rsidRPr="00613175" w14:paraId="02D81855"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55DBCAF4"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05D458"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6B02EC7" w14:textId="5511376E" w:rsidR="00BC7C1C" w:rsidRPr="00613175" w:rsidRDefault="00BC7C1C">
            <w:pPr>
              <w:pStyle w:val="TAC"/>
              <w:jc w:val="left"/>
              <w:rPr>
                <w:sz w:val="16"/>
                <w:szCs w:val="16"/>
              </w:rPr>
            </w:pPr>
            <w:r w:rsidRPr="00613175">
              <w:rPr>
                <w:sz w:val="16"/>
                <w:szCs w:val="16"/>
              </w:rPr>
              <w:t>R5-211442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FFF570B" w14:textId="52181EB2" w:rsidR="00BC7C1C" w:rsidRPr="00613175" w:rsidRDefault="00BC7C1C">
            <w:pPr>
              <w:pStyle w:val="TAL"/>
              <w:rPr>
                <w:sz w:val="16"/>
                <w:szCs w:val="16"/>
              </w:rPr>
            </w:pPr>
            <w:r w:rsidRPr="00613175">
              <w:rPr>
                <w:sz w:val="16"/>
                <w:szCs w:val="16"/>
              </w:rPr>
              <w:t>0109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1BB172A" w14:textId="025E659D"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47BC1" w14:textId="7A6CEE6E"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BC5842" w14:textId="1F2D0C48" w:rsidR="00BC7C1C" w:rsidRPr="00613175" w:rsidRDefault="00BC7C1C">
            <w:pPr>
              <w:pStyle w:val="TAL"/>
              <w:rPr>
                <w:sz w:val="16"/>
                <w:szCs w:val="16"/>
              </w:rPr>
            </w:pPr>
            <w:r w:rsidRPr="00613175">
              <w:rPr>
                <w:sz w:val="16"/>
                <w:szCs w:val="16"/>
              </w:rPr>
              <w:t>Addition of NR IMS TC 8.30-Subscription to MWI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9297D8" w14:textId="77777777" w:rsidR="00BC7C1C" w:rsidRPr="00613175" w:rsidRDefault="00BC7C1C">
            <w:pPr>
              <w:pStyle w:val="TAC"/>
              <w:jc w:val="left"/>
              <w:rPr>
                <w:sz w:val="16"/>
                <w:szCs w:val="16"/>
              </w:rPr>
            </w:pPr>
            <w:r w:rsidRPr="00613175">
              <w:rPr>
                <w:sz w:val="16"/>
                <w:szCs w:val="16"/>
              </w:rPr>
              <w:t>15.3.0</w:t>
            </w:r>
          </w:p>
        </w:tc>
      </w:tr>
      <w:tr w:rsidR="00BC7C1C" w:rsidRPr="00613175" w14:paraId="40249D85"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372A26B5"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1BBF93"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E9168BC" w14:textId="10886290" w:rsidR="00BC7C1C" w:rsidRPr="00613175" w:rsidRDefault="00BC7C1C">
            <w:pPr>
              <w:pStyle w:val="TAC"/>
              <w:jc w:val="left"/>
              <w:rPr>
                <w:sz w:val="16"/>
                <w:szCs w:val="16"/>
              </w:rPr>
            </w:pPr>
            <w:r w:rsidRPr="00613175">
              <w:rPr>
                <w:sz w:val="16"/>
                <w:szCs w:val="16"/>
              </w:rPr>
              <w:t>R5-211443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B6BB137" w14:textId="4003ED38" w:rsidR="00BC7C1C" w:rsidRPr="00613175" w:rsidRDefault="00BC7C1C">
            <w:pPr>
              <w:pStyle w:val="TAL"/>
              <w:rPr>
                <w:sz w:val="16"/>
                <w:szCs w:val="16"/>
              </w:rPr>
            </w:pPr>
            <w:r w:rsidRPr="00613175">
              <w:rPr>
                <w:sz w:val="16"/>
                <w:szCs w:val="16"/>
              </w:rPr>
              <w:t>0110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D7A584F" w14:textId="71B06677"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A938F" w14:textId="1757DD5E"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1BAC04" w14:textId="23EB1A2F" w:rsidR="00BC7C1C" w:rsidRPr="00613175" w:rsidRDefault="00BC7C1C">
            <w:pPr>
              <w:pStyle w:val="TAL"/>
              <w:rPr>
                <w:sz w:val="16"/>
                <w:szCs w:val="16"/>
              </w:rPr>
            </w:pPr>
            <w:r w:rsidRPr="00613175">
              <w:rPr>
                <w:sz w:val="16"/>
                <w:szCs w:val="16"/>
              </w:rPr>
              <w:t>Addition of NR IMS TC 8.31-Creating and leaving conference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2F1D8" w14:textId="77777777" w:rsidR="00BC7C1C" w:rsidRPr="00613175" w:rsidRDefault="00BC7C1C">
            <w:pPr>
              <w:pStyle w:val="TAC"/>
              <w:jc w:val="left"/>
              <w:rPr>
                <w:sz w:val="16"/>
                <w:szCs w:val="16"/>
              </w:rPr>
            </w:pPr>
            <w:r w:rsidRPr="00613175">
              <w:rPr>
                <w:sz w:val="16"/>
                <w:szCs w:val="16"/>
              </w:rPr>
              <w:t>15.3.0</w:t>
            </w:r>
          </w:p>
        </w:tc>
      </w:tr>
      <w:tr w:rsidR="00BC7C1C" w:rsidRPr="00613175" w14:paraId="3539A5BC"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514FEAC5"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EE70B2"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3660A12" w14:textId="5B39DB7E" w:rsidR="00BC7C1C" w:rsidRPr="00613175" w:rsidRDefault="00BC7C1C">
            <w:pPr>
              <w:pStyle w:val="TAC"/>
              <w:jc w:val="left"/>
              <w:rPr>
                <w:sz w:val="16"/>
                <w:szCs w:val="16"/>
              </w:rPr>
            </w:pPr>
            <w:r w:rsidRPr="00613175">
              <w:rPr>
                <w:sz w:val="16"/>
                <w:szCs w:val="16"/>
              </w:rPr>
              <w:t>R5-211444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C9D313A" w14:textId="20D415A0" w:rsidR="00BC7C1C" w:rsidRPr="00613175" w:rsidRDefault="00BC7C1C">
            <w:pPr>
              <w:pStyle w:val="TAL"/>
              <w:rPr>
                <w:sz w:val="16"/>
                <w:szCs w:val="16"/>
              </w:rPr>
            </w:pPr>
            <w:r w:rsidRPr="00613175">
              <w:rPr>
                <w:sz w:val="16"/>
                <w:szCs w:val="16"/>
              </w:rPr>
              <w:t>0111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57662FF" w14:textId="034E50A1"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C0C441" w14:textId="6E77D81F"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35AF81" w14:textId="0D426C44" w:rsidR="00BC7C1C" w:rsidRPr="00613175" w:rsidRDefault="00BC7C1C">
            <w:pPr>
              <w:pStyle w:val="TAL"/>
              <w:rPr>
                <w:sz w:val="16"/>
                <w:szCs w:val="16"/>
              </w:rPr>
            </w:pPr>
            <w:r w:rsidRPr="00613175">
              <w:rPr>
                <w:sz w:val="16"/>
                <w:szCs w:val="16"/>
              </w:rPr>
              <w:t>Addition of NR IMS TC 8.32-Inviting user to conference by REFER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9AC30C" w14:textId="77777777" w:rsidR="00BC7C1C" w:rsidRPr="00613175" w:rsidRDefault="00BC7C1C">
            <w:pPr>
              <w:pStyle w:val="TAC"/>
              <w:jc w:val="left"/>
              <w:rPr>
                <w:sz w:val="16"/>
                <w:szCs w:val="16"/>
              </w:rPr>
            </w:pPr>
            <w:r w:rsidRPr="00613175">
              <w:rPr>
                <w:sz w:val="16"/>
                <w:szCs w:val="16"/>
              </w:rPr>
              <w:t>15.3.0</w:t>
            </w:r>
          </w:p>
        </w:tc>
      </w:tr>
      <w:tr w:rsidR="00BC7C1C" w:rsidRPr="00613175" w14:paraId="2DA05C16"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7F97F93B"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4147C5"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76B0371" w14:textId="55A65EEB" w:rsidR="00BC7C1C" w:rsidRPr="00613175" w:rsidRDefault="00BC7C1C">
            <w:pPr>
              <w:pStyle w:val="TAC"/>
              <w:jc w:val="left"/>
              <w:rPr>
                <w:sz w:val="16"/>
                <w:szCs w:val="16"/>
              </w:rPr>
            </w:pPr>
            <w:r w:rsidRPr="00613175">
              <w:rPr>
                <w:sz w:val="16"/>
                <w:szCs w:val="16"/>
              </w:rPr>
              <w:t>R5-211445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F6FECB4" w14:textId="06AB20D8" w:rsidR="00BC7C1C" w:rsidRPr="00613175" w:rsidRDefault="00BC7C1C">
            <w:pPr>
              <w:pStyle w:val="TAL"/>
              <w:rPr>
                <w:sz w:val="16"/>
                <w:szCs w:val="16"/>
              </w:rPr>
            </w:pPr>
            <w:r w:rsidRPr="00613175">
              <w:rPr>
                <w:sz w:val="16"/>
                <w:szCs w:val="16"/>
              </w:rPr>
              <w:t>0112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3D88963" w14:textId="6E17A128"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B6631" w14:textId="1B8E7F8F"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2C4DB9" w14:textId="603629D6" w:rsidR="00BC7C1C" w:rsidRPr="00613175" w:rsidRDefault="00BC7C1C">
            <w:pPr>
              <w:pStyle w:val="TAL"/>
              <w:rPr>
                <w:sz w:val="16"/>
                <w:szCs w:val="16"/>
              </w:rPr>
            </w:pPr>
            <w:r w:rsidRPr="00613175">
              <w:rPr>
                <w:sz w:val="16"/>
                <w:szCs w:val="16"/>
              </w:rPr>
              <w:t>Addition of NR IMS TC 8.34-Three way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AEAFF0" w14:textId="77777777" w:rsidR="00BC7C1C" w:rsidRPr="00613175" w:rsidRDefault="00BC7C1C">
            <w:pPr>
              <w:pStyle w:val="TAC"/>
              <w:jc w:val="left"/>
              <w:rPr>
                <w:sz w:val="16"/>
                <w:szCs w:val="16"/>
              </w:rPr>
            </w:pPr>
            <w:r w:rsidRPr="00613175">
              <w:rPr>
                <w:sz w:val="16"/>
                <w:szCs w:val="16"/>
              </w:rPr>
              <w:t>15.3.0</w:t>
            </w:r>
          </w:p>
        </w:tc>
      </w:tr>
      <w:tr w:rsidR="00BC7C1C" w:rsidRPr="00613175" w14:paraId="6A7B97D6"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70A07251"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4E7C2B"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BFE6972" w14:textId="6A9437A8" w:rsidR="00BC7C1C" w:rsidRPr="00613175" w:rsidRDefault="00BC7C1C">
            <w:pPr>
              <w:pStyle w:val="TAC"/>
              <w:jc w:val="left"/>
              <w:rPr>
                <w:sz w:val="16"/>
                <w:szCs w:val="16"/>
              </w:rPr>
            </w:pPr>
            <w:r w:rsidRPr="00613175">
              <w:rPr>
                <w:sz w:val="16"/>
                <w:szCs w:val="16"/>
              </w:rPr>
              <w:t>R5-211446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A1FFC81" w14:textId="44C04686" w:rsidR="00BC7C1C" w:rsidRPr="00613175" w:rsidRDefault="00BC7C1C">
            <w:pPr>
              <w:pStyle w:val="TAL"/>
              <w:rPr>
                <w:sz w:val="16"/>
                <w:szCs w:val="16"/>
              </w:rPr>
            </w:pPr>
            <w:r w:rsidRPr="00613175">
              <w:rPr>
                <w:sz w:val="16"/>
                <w:szCs w:val="16"/>
              </w:rPr>
              <w:t>0113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8269C49" w14:textId="1F5E57A7"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65191" w14:textId="01555466"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B41898" w14:textId="4666302B" w:rsidR="00BC7C1C" w:rsidRPr="00613175" w:rsidRDefault="00BC7C1C">
            <w:pPr>
              <w:pStyle w:val="TAL"/>
              <w:rPr>
                <w:sz w:val="16"/>
                <w:szCs w:val="16"/>
              </w:rPr>
            </w:pPr>
            <w:r w:rsidRPr="00613175">
              <w:rPr>
                <w:sz w:val="16"/>
                <w:szCs w:val="16"/>
              </w:rPr>
              <w:t>Addition of NR IMS TC 8.36-MO explicit communication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04ECB" w14:textId="77777777" w:rsidR="00BC7C1C" w:rsidRPr="00613175" w:rsidRDefault="00BC7C1C">
            <w:pPr>
              <w:pStyle w:val="TAC"/>
              <w:jc w:val="left"/>
              <w:rPr>
                <w:sz w:val="16"/>
                <w:szCs w:val="16"/>
              </w:rPr>
            </w:pPr>
            <w:r w:rsidRPr="00613175">
              <w:rPr>
                <w:sz w:val="16"/>
                <w:szCs w:val="16"/>
              </w:rPr>
              <w:t>15.3.0</w:t>
            </w:r>
          </w:p>
        </w:tc>
      </w:tr>
      <w:tr w:rsidR="00BC7C1C" w:rsidRPr="00613175" w14:paraId="55DE6D25" w14:textId="77777777" w:rsidTr="00F238ED">
        <w:tc>
          <w:tcPr>
            <w:tcW w:w="800" w:type="dxa"/>
            <w:tcBorders>
              <w:top w:val="single" w:sz="6" w:space="0" w:color="auto"/>
              <w:left w:val="single" w:sz="6" w:space="0" w:color="auto"/>
              <w:bottom w:val="single" w:sz="6" w:space="0" w:color="auto"/>
              <w:right w:val="single" w:sz="6" w:space="0" w:color="auto"/>
            </w:tcBorders>
            <w:shd w:val="solid" w:color="FFFFFF" w:fill="auto"/>
          </w:tcPr>
          <w:p w14:paraId="227CE1A2" w14:textId="77777777" w:rsidR="00BC7C1C" w:rsidRPr="00613175" w:rsidRDefault="00BC7C1C">
            <w:pPr>
              <w:pStyle w:val="TAC"/>
              <w:jc w:val="left"/>
              <w:rPr>
                <w:sz w:val="16"/>
                <w:szCs w:val="16"/>
              </w:rPr>
            </w:pPr>
            <w:r w:rsidRPr="00613175">
              <w:rPr>
                <w:sz w:val="16"/>
                <w:szCs w:val="16"/>
              </w:rPr>
              <w:t>2021-03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E8C51E" w14:textId="77777777" w:rsidR="00BC7C1C" w:rsidRPr="00613175" w:rsidRDefault="00BC7C1C">
            <w:pPr>
              <w:pStyle w:val="TAC"/>
              <w:jc w:val="left"/>
              <w:rPr>
                <w:sz w:val="16"/>
                <w:szCs w:val="16"/>
              </w:rPr>
            </w:pPr>
            <w:r w:rsidRPr="00613175">
              <w:rPr>
                <w:sz w:val="16"/>
                <w:szCs w:val="16"/>
              </w:rPr>
              <w:t>RAN5#90-e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BDECB65" w14:textId="53282383" w:rsidR="00BC7C1C" w:rsidRPr="00613175" w:rsidRDefault="00BC7C1C">
            <w:pPr>
              <w:pStyle w:val="TAC"/>
              <w:jc w:val="left"/>
              <w:rPr>
                <w:sz w:val="16"/>
                <w:szCs w:val="16"/>
              </w:rPr>
            </w:pPr>
            <w:r w:rsidRPr="00613175">
              <w:rPr>
                <w:sz w:val="16"/>
                <w:szCs w:val="16"/>
              </w:rPr>
              <w:t>R5-211447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D2D9DB5" w14:textId="41937F68" w:rsidR="00BC7C1C" w:rsidRPr="00613175" w:rsidRDefault="00BC7C1C">
            <w:pPr>
              <w:pStyle w:val="TAL"/>
              <w:rPr>
                <w:sz w:val="16"/>
                <w:szCs w:val="16"/>
              </w:rPr>
            </w:pPr>
            <w:r w:rsidRPr="00613175">
              <w:rPr>
                <w:sz w:val="16"/>
                <w:szCs w:val="16"/>
              </w:rPr>
              <w:t>0115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A08158C" w14:textId="528B9505" w:rsidR="00BC7C1C" w:rsidRPr="00613175" w:rsidRDefault="00BC7C1C">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F922C" w14:textId="4FE0B6C2" w:rsidR="00BC7C1C" w:rsidRPr="00613175" w:rsidRDefault="00BC7C1C">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07748E" w14:textId="545EE184" w:rsidR="00BC7C1C" w:rsidRPr="00613175" w:rsidRDefault="00BC7C1C">
            <w:pPr>
              <w:pStyle w:val="TAL"/>
              <w:rPr>
                <w:sz w:val="16"/>
                <w:szCs w:val="16"/>
              </w:rPr>
            </w:pPr>
            <w:r w:rsidRPr="00613175">
              <w:rPr>
                <w:sz w:val="16"/>
                <w:szCs w:val="16"/>
              </w:rPr>
              <w:t>Addition of new IMS over 5GS TC 8.38 Communication Waiting and cancelling the call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F4BDF" w14:textId="77777777" w:rsidR="00BC7C1C" w:rsidRPr="00613175" w:rsidRDefault="00BC7C1C">
            <w:pPr>
              <w:pStyle w:val="TAC"/>
              <w:jc w:val="left"/>
              <w:rPr>
                <w:sz w:val="16"/>
                <w:szCs w:val="16"/>
              </w:rPr>
            </w:pPr>
            <w:r w:rsidRPr="00613175">
              <w:rPr>
                <w:sz w:val="16"/>
                <w:szCs w:val="16"/>
              </w:rPr>
              <w:t>15.3.0</w:t>
            </w:r>
          </w:p>
        </w:tc>
      </w:tr>
      <w:tr w:rsidR="004A3BAA" w:rsidRPr="00613175" w14:paraId="6A0F44C3"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190F73AA" w14:textId="04CF3363"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D4F968" w14:textId="5831E08E"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570CA8D" w14:textId="254841E7" w:rsidR="004A3BAA" w:rsidRPr="00613175" w:rsidRDefault="004A3BAA">
            <w:pPr>
              <w:pStyle w:val="TAC"/>
              <w:jc w:val="left"/>
              <w:rPr>
                <w:sz w:val="16"/>
                <w:szCs w:val="16"/>
              </w:rPr>
            </w:pPr>
            <w:r w:rsidRPr="00613175">
              <w:rPr>
                <w:sz w:val="16"/>
                <w:szCs w:val="16"/>
              </w:rPr>
              <w:t>R5-212047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3172670" w14:textId="10497367" w:rsidR="004A3BAA" w:rsidRPr="00613175" w:rsidRDefault="004A3BAA">
            <w:pPr>
              <w:pStyle w:val="TAL"/>
              <w:rPr>
                <w:sz w:val="16"/>
                <w:szCs w:val="16"/>
              </w:rPr>
            </w:pPr>
            <w:r w:rsidRPr="00613175">
              <w:rPr>
                <w:sz w:val="16"/>
                <w:szCs w:val="16"/>
              </w:rPr>
              <w:t>0116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A2A8A43" w14:textId="6CDCFA13"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6F254" w14:textId="7472ABED"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8B26A7" w14:textId="7A91624B" w:rsidR="004A3BAA" w:rsidRPr="00613175" w:rsidRDefault="004A3BAA">
            <w:pPr>
              <w:pStyle w:val="TAL"/>
              <w:rPr>
                <w:sz w:val="16"/>
                <w:szCs w:val="16"/>
              </w:rPr>
            </w:pPr>
            <w:r w:rsidRPr="00613175">
              <w:rPr>
                <w:sz w:val="16"/>
                <w:szCs w:val="16"/>
              </w:rPr>
              <w:t>Corrections to test case 7.4 regarding NG.114 Profile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6BFF8" w14:textId="370B1F0F" w:rsidR="004A3BAA" w:rsidRPr="00613175" w:rsidRDefault="004A3BAA">
            <w:pPr>
              <w:pStyle w:val="TAC"/>
              <w:jc w:val="left"/>
              <w:rPr>
                <w:sz w:val="16"/>
                <w:szCs w:val="16"/>
              </w:rPr>
            </w:pPr>
            <w:r w:rsidRPr="00613175">
              <w:rPr>
                <w:sz w:val="16"/>
                <w:szCs w:val="16"/>
              </w:rPr>
              <w:t>15.4.0</w:t>
            </w:r>
          </w:p>
        </w:tc>
      </w:tr>
      <w:tr w:rsidR="004A3BAA" w:rsidRPr="00613175" w14:paraId="4562D78F"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3FFD8CB0"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0B02BE"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A7525D1" w14:textId="60150D43" w:rsidR="004A3BAA" w:rsidRPr="00613175" w:rsidRDefault="004A3BAA">
            <w:pPr>
              <w:pStyle w:val="TAC"/>
              <w:jc w:val="left"/>
              <w:rPr>
                <w:sz w:val="16"/>
                <w:szCs w:val="16"/>
              </w:rPr>
            </w:pPr>
            <w:r w:rsidRPr="00613175">
              <w:rPr>
                <w:sz w:val="16"/>
                <w:szCs w:val="16"/>
              </w:rPr>
              <w:t>R5-212048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B3880E4" w14:textId="6E3A9B35" w:rsidR="004A3BAA" w:rsidRPr="00613175" w:rsidRDefault="004A3BAA">
            <w:pPr>
              <w:pStyle w:val="TAL"/>
              <w:rPr>
                <w:sz w:val="16"/>
                <w:szCs w:val="16"/>
              </w:rPr>
            </w:pPr>
            <w:r w:rsidRPr="00613175">
              <w:rPr>
                <w:sz w:val="16"/>
                <w:szCs w:val="16"/>
              </w:rPr>
              <w:t>0117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1B58CFB" w14:textId="596120AF"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EE7796" w14:textId="7E2FD115"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6E9FD1" w14:textId="37E251E9" w:rsidR="004A3BAA" w:rsidRPr="00613175" w:rsidRDefault="004A3BAA">
            <w:pPr>
              <w:pStyle w:val="TAL"/>
              <w:rPr>
                <w:sz w:val="16"/>
                <w:szCs w:val="16"/>
              </w:rPr>
            </w:pPr>
            <w:r w:rsidRPr="00613175">
              <w:rPr>
                <w:sz w:val="16"/>
                <w:szCs w:val="16"/>
              </w:rPr>
              <w:t>Corrections to generic procedure A.4 on MO Voice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F5E51A" w14:textId="77777777" w:rsidR="004A3BAA" w:rsidRPr="00613175" w:rsidRDefault="004A3BAA">
            <w:pPr>
              <w:pStyle w:val="TAC"/>
              <w:jc w:val="left"/>
              <w:rPr>
                <w:sz w:val="16"/>
                <w:szCs w:val="16"/>
              </w:rPr>
            </w:pPr>
            <w:r w:rsidRPr="00613175">
              <w:rPr>
                <w:sz w:val="16"/>
                <w:szCs w:val="16"/>
              </w:rPr>
              <w:t>15.4.0</w:t>
            </w:r>
          </w:p>
        </w:tc>
      </w:tr>
      <w:tr w:rsidR="004A3BAA" w:rsidRPr="00613175" w14:paraId="5ABB2B97"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7BF45CDE"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9B9B45"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4A09230" w14:textId="22AAB515" w:rsidR="004A3BAA" w:rsidRPr="00613175" w:rsidRDefault="004A3BAA">
            <w:pPr>
              <w:pStyle w:val="TAC"/>
              <w:jc w:val="left"/>
              <w:rPr>
                <w:sz w:val="16"/>
                <w:szCs w:val="16"/>
              </w:rPr>
            </w:pPr>
            <w:r w:rsidRPr="00613175">
              <w:rPr>
                <w:sz w:val="16"/>
                <w:szCs w:val="16"/>
              </w:rPr>
              <w:t>R5-212060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F151967" w14:textId="0B7507F8" w:rsidR="004A3BAA" w:rsidRPr="00613175" w:rsidRDefault="004A3BAA">
            <w:pPr>
              <w:pStyle w:val="TAL"/>
              <w:rPr>
                <w:sz w:val="16"/>
                <w:szCs w:val="16"/>
              </w:rPr>
            </w:pPr>
            <w:r w:rsidRPr="00613175">
              <w:rPr>
                <w:sz w:val="16"/>
                <w:szCs w:val="16"/>
              </w:rPr>
              <w:t>0118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77C2F5A" w14:textId="23BF79F4"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16C9C" w14:textId="03B65CB6"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205924" w14:textId="757271D9" w:rsidR="004A3BAA" w:rsidRPr="00613175" w:rsidRDefault="004A3BAA">
            <w:pPr>
              <w:pStyle w:val="TAL"/>
              <w:rPr>
                <w:sz w:val="16"/>
                <w:szCs w:val="16"/>
              </w:rPr>
            </w:pPr>
            <w:r w:rsidRPr="00613175">
              <w:rPr>
                <w:sz w:val="16"/>
                <w:szCs w:val="16"/>
              </w:rPr>
              <w:t>New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883F5" w14:textId="77777777" w:rsidR="004A3BAA" w:rsidRPr="00613175" w:rsidRDefault="004A3BAA">
            <w:pPr>
              <w:pStyle w:val="TAC"/>
              <w:jc w:val="left"/>
              <w:rPr>
                <w:sz w:val="16"/>
                <w:szCs w:val="16"/>
              </w:rPr>
            </w:pPr>
            <w:r w:rsidRPr="00613175">
              <w:rPr>
                <w:sz w:val="16"/>
                <w:szCs w:val="16"/>
              </w:rPr>
              <w:t>15.4.0</w:t>
            </w:r>
          </w:p>
        </w:tc>
      </w:tr>
      <w:tr w:rsidR="004A3BAA" w:rsidRPr="00613175" w14:paraId="78F0827E"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6EE56CF4"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91CE7D"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EAB895E" w14:textId="09F1B622" w:rsidR="004A3BAA" w:rsidRPr="00613175" w:rsidRDefault="004A3BAA">
            <w:pPr>
              <w:pStyle w:val="TAC"/>
              <w:jc w:val="left"/>
              <w:rPr>
                <w:sz w:val="16"/>
                <w:szCs w:val="16"/>
              </w:rPr>
            </w:pPr>
            <w:r w:rsidRPr="00613175">
              <w:rPr>
                <w:sz w:val="16"/>
                <w:szCs w:val="16"/>
              </w:rPr>
              <w:t>R5-212076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5C1D401" w14:textId="060F6825" w:rsidR="004A3BAA" w:rsidRPr="00613175" w:rsidRDefault="004A3BAA">
            <w:pPr>
              <w:pStyle w:val="TAL"/>
              <w:rPr>
                <w:sz w:val="16"/>
                <w:szCs w:val="16"/>
              </w:rPr>
            </w:pPr>
            <w:r w:rsidRPr="00613175">
              <w:rPr>
                <w:sz w:val="16"/>
                <w:szCs w:val="16"/>
              </w:rPr>
              <w:t>0119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7EF2A0B" w14:textId="181B057F"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CAF41" w14:textId="5FAE9980"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4C207C" w14:textId="3FB71F51" w:rsidR="004A3BAA" w:rsidRPr="00613175" w:rsidRDefault="004A3BAA">
            <w:pPr>
              <w:pStyle w:val="TAL"/>
              <w:rPr>
                <w:sz w:val="16"/>
                <w:szCs w:val="16"/>
              </w:rPr>
            </w:pPr>
            <w:r w:rsidRPr="00613175">
              <w:rPr>
                <w:sz w:val="16"/>
                <w:szCs w:val="16"/>
              </w:rPr>
              <w:t>Corrections to TC 7.26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72703" w14:textId="77777777" w:rsidR="004A3BAA" w:rsidRPr="00613175" w:rsidRDefault="004A3BAA">
            <w:pPr>
              <w:pStyle w:val="TAC"/>
              <w:jc w:val="left"/>
              <w:rPr>
                <w:sz w:val="16"/>
                <w:szCs w:val="16"/>
              </w:rPr>
            </w:pPr>
            <w:r w:rsidRPr="00613175">
              <w:rPr>
                <w:sz w:val="16"/>
                <w:szCs w:val="16"/>
              </w:rPr>
              <w:t>15.4.0</w:t>
            </w:r>
          </w:p>
        </w:tc>
      </w:tr>
      <w:tr w:rsidR="004A3BAA" w:rsidRPr="00613175" w14:paraId="4D04C8F5"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62C68FB5"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8402EB"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170EE5A" w14:textId="18E4DF1E" w:rsidR="004A3BAA" w:rsidRPr="00613175" w:rsidRDefault="004A3BAA">
            <w:pPr>
              <w:pStyle w:val="TAC"/>
              <w:jc w:val="left"/>
              <w:rPr>
                <w:sz w:val="16"/>
                <w:szCs w:val="16"/>
              </w:rPr>
            </w:pPr>
            <w:r w:rsidRPr="00613175">
              <w:rPr>
                <w:sz w:val="16"/>
                <w:szCs w:val="16"/>
              </w:rPr>
              <w:t>R5-212104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474CBA3" w14:textId="48439E76" w:rsidR="004A3BAA" w:rsidRPr="00613175" w:rsidRDefault="004A3BAA">
            <w:pPr>
              <w:pStyle w:val="TAL"/>
              <w:rPr>
                <w:sz w:val="16"/>
                <w:szCs w:val="16"/>
              </w:rPr>
            </w:pPr>
            <w:r w:rsidRPr="00613175">
              <w:rPr>
                <w:sz w:val="16"/>
                <w:szCs w:val="16"/>
              </w:rPr>
              <w:t>0121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FB4F6FF" w14:textId="65230256"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452C0" w14:textId="0B1D858C"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977FD8" w14:textId="025AA2C4" w:rsidR="004A3BAA" w:rsidRPr="00613175" w:rsidRDefault="004A3BAA">
            <w:pPr>
              <w:pStyle w:val="TAL"/>
              <w:rPr>
                <w:sz w:val="16"/>
                <w:szCs w:val="16"/>
              </w:rPr>
            </w:pPr>
            <w:r w:rsidRPr="00613175">
              <w:rPr>
                <w:sz w:val="16"/>
                <w:szCs w:val="16"/>
              </w:rPr>
              <w:t>Addition of IMS over 5GS test case 7.19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0511E" w14:textId="77777777" w:rsidR="004A3BAA" w:rsidRPr="00613175" w:rsidRDefault="004A3BAA">
            <w:pPr>
              <w:pStyle w:val="TAC"/>
              <w:jc w:val="left"/>
              <w:rPr>
                <w:sz w:val="16"/>
                <w:szCs w:val="16"/>
              </w:rPr>
            </w:pPr>
            <w:r w:rsidRPr="00613175">
              <w:rPr>
                <w:sz w:val="16"/>
                <w:szCs w:val="16"/>
              </w:rPr>
              <w:t>15.4.0</w:t>
            </w:r>
          </w:p>
        </w:tc>
      </w:tr>
      <w:tr w:rsidR="004A3BAA" w:rsidRPr="00613175" w14:paraId="0A47879F"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76593902"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ECF5DD"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8A10E1B" w14:textId="1F502E2F" w:rsidR="004A3BAA" w:rsidRPr="00613175" w:rsidRDefault="004A3BAA">
            <w:pPr>
              <w:pStyle w:val="TAC"/>
              <w:jc w:val="left"/>
              <w:rPr>
                <w:sz w:val="16"/>
                <w:szCs w:val="16"/>
              </w:rPr>
            </w:pPr>
            <w:r w:rsidRPr="00613175">
              <w:rPr>
                <w:sz w:val="16"/>
                <w:szCs w:val="16"/>
              </w:rPr>
              <w:t>R5-212127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5A6EE17" w14:textId="0698F958" w:rsidR="004A3BAA" w:rsidRPr="00613175" w:rsidRDefault="004A3BAA">
            <w:pPr>
              <w:pStyle w:val="TAL"/>
              <w:rPr>
                <w:sz w:val="16"/>
                <w:szCs w:val="16"/>
              </w:rPr>
            </w:pPr>
            <w:r w:rsidRPr="00613175">
              <w:rPr>
                <w:sz w:val="16"/>
                <w:szCs w:val="16"/>
              </w:rPr>
              <w:t>0123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0089863" w14:textId="35A26243"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CAD200" w14:textId="31A06E25"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72125" w14:textId="5AAA8C31" w:rsidR="004A3BAA" w:rsidRPr="00613175" w:rsidRDefault="004A3BAA">
            <w:pPr>
              <w:pStyle w:val="TAL"/>
              <w:rPr>
                <w:sz w:val="16"/>
                <w:szCs w:val="16"/>
              </w:rPr>
            </w:pPr>
            <w:r w:rsidRPr="00613175">
              <w:rPr>
                <w:sz w:val="16"/>
                <w:szCs w:val="16"/>
              </w:rPr>
              <w:t>Corrections to TC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EF456F" w14:textId="77777777" w:rsidR="004A3BAA" w:rsidRPr="00613175" w:rsidRDefault="004A3BAA">
            <w:pPr>
              <w:pStyle w:val="TAC"/>
              <w:jc w:val="left"/>
              <w:rPr>
                <w:sz w:val="16"/>
                <w:szCs w:val="16"/>
              </w:rPr>
            </w:pPr>
            <w:r w:rsidRPr="00613175">
              <w:rPr>
                <w:sz w:val="16"/>
                <w:szCs w:val="16"/>
              </w:rPr>
              <w:t>15.4.0</w:t>
            </w:r>
          </w:p>
        </w:tc>
      </w:tr>
      <w:tr w:rsidR="004A3BAA" w:rsidRPr="00613175" w14:paraId="2F54B38E"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4D6A9E7D"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4F12A1"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A8A6F93" w14:textId="620881F6" w:rsidR="004A3BAA" w:rsidRPr="00613175" w:rsidRDefault="004A3BAA">
            <w:pPr>
              <w:pStyle w:val="TAC"/>
              <w:jc w:val="left"/>
              <w:rPr>
                <w:sz w:val="16"/>
                <w:szCs w:val="16"/>
              </w:rPr>
            </w:pPr>
            <w:r w:rsidRPr="00613175">
              <w:rPr>
                <w:sz w:val="16"/>
                <w:szCs w:val="16"/>
              </w:rPr>
              <w:t>R5-212160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BE72002" w14:textId="72AE580E" w:rsidR="004A3BAA" w:rsidRPr="00613175" w:rsidRDefault="004A3BAA">
            <w:pPr>
              <w:pStyle w:val="TAL"/>
              <w:rPr>
                <w:sz w:val="16"/>
                <w:szCs w:val="16"/>
              </w:rPr>
            </w:pPr>
            <w:r w:rsidRPr="00613175">
              <w:rPr>
                <w:sz w:val="16"/>
                <w:szCs w:val="16"/>
              </w:rPr>
              <w:t>0125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CC3E31C" w14:textId="25751064"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ECA913" w14:textId="1702972F"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1F1A23" w14:textId="005263BE" w:rsidR="004A3BAA" w:rsidRPr="00613175" w:rsidRDefault="004A3BAA">
            <w:pPr>
              <w:pStyle w:val="TAL"/>
              <w:rPr>
                <w:sz w:val="16"/>
                <w:szCs w:val="16"/>
              </w:rPr>
            </w:pPr>
            <w:r w:rsidRPr="00613175">
              <w:rPr>
                <w:sz w:val="16"/>
                <w:szCs w:val="16"/>
              </w:rPr>
              <w:t>Corrections to TC 7.25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AA18F" w14:textId="77777777" w:rsidR="004A3BAA" w:rsidRPr="00613175" w:rsidRDefault="004A3BAA">
            <w:pPr>
              <w:pStyle w:val="TAC"/>
              <w:jc w:val="left"/>
              <w:rPr>
                <w:sz w:val="16"/>
                <w:szCs w:val="16"/>
              </w:rPr>
            </w:pPr>
            <w:r w:rsidRPr="00613175">
              <w:rPr>
                <w:sz w:val="16"/>
                <w:szCs w:val="16"/>
              </w:rPr>
              <w:t>15.4.0</w:t>
            </w:r>
          </w:p>
        </w:tc>
      </w:tr>
      <w:tr w:rsidR="004A3BAA" w:rsidRPr="00613175" w14:paraId="3D0DEAF2"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3080D4E9"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74BEBE"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EC65F87" w14:textId="7B6E9FBE" w:rsidR="004A3BAA" w:rsidRPr="00613175" w:rsidRDefault="004A3BAA">
            <w:pPr>
              <w:pStyle w:val="TAC"/>
              <w:jc w:val="left"/>
              <w:rPr>
                <w:sz w:val="16"/>
                <w:szCs w:val="16"/>
              </w:rPr>
            </w:pPr>
            <w:r w:rsidRPr="00613175">
              <w:rPr>
                <w:sz w:val="16"/>
                <w:szCs w:val="16"/>
              </w:rPr>
              <w:t>R5-212208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B4BBC72" w14:textId="596EAB28" w:rsidR="004A3BAA" w:rsidRPr="00613175" w:rsidRDefault="004A3BAA">
            <w:pPr>
              <w:pStyle w:val="TAL"/>
              <w:rPr>
                <w:sz w:val="16"/>
                <w:szCs w:val="16"/>
              </w:rPr>
            </w:pPr>
            <w:r w:rsidRPr="00613175">
              <w:rPr>
                <w:sz w:val="16"/>
                <w:szCs w:val="16"/>
              </w:rPr>
              <w:t>0126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3894BBD" w14:textId="05A90982"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B61D6" w14:textId="40DE69E3"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550FDA" w14:textId="0632D960" w:rsidR="004A3BAA" w:rsidRPr="00613175" w:rsidRDefault="004A3BAA">
            <w:pPr>
              <w:pStyle w:val="TAL"/>
              <w:rPr>
                <w:sz w:val="16"/>
                <w:szCs w:val="16"/>
              </w:rPr>
            </w:pPr>
            <w:r w:rsidRPr="00613175">
              <w:rPr>
                <w:sz w:val="16"/>
                <w:szCs w:val="16"/>
              </w:rPr>
              <w:t>Corrections to TC 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E187A" w14:textId="77777777" w:rsidR="004A3BAA" w:rsidRPr="00613175" w:rsidRDefault="004A3BAA">
            <w:pPr>
              <w:pStyle w:val="TAC"/>
              <w:jc w:val="left"/>
              <w:rPr>
                <w:sz w:val="16"/>
                <w:szCs w:val="16"/>
              </w:rPr>
            </w:pPr>
            <w:r w:rsidRPr="00613175">
              <w:rPr>
                <w:sz w:val="16"/>
                <w:szCs w:val="16"/>
              </w:rPr>
              <w:t>15.4.0</w:t>
            </w:r>
          </w:p>
        </w:tc>
      </w:tr>
      <w:tr w:rsidR="004A3BAA" w:rsidRPr="00613175" w14:paraId="3F7FBD80"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7873B3D1"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C65BD4"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9BD9415" w14:textId="5DF33302" w:rsidR="004A3BAA" w:rsidRPr="00613175" w:rsidRDefault="004A3BAA">
            <w:pPr>
              <w:pStyle w:val="TAC"/>
              <w:jc w:val="left"/>
              <w:rPr>
                <w:sz w:val="16"/>
                <w:szCs w:val="16"/>
              </w:rPr>
            </w:pPr>
            <w:r w:rsidRPr="00613175">
              <w:rPr>
                <w:sz w:val="16"/>
                <w:szCs w:val="16"/>
              </w:rPr>
              <w:t>R5-212209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8E6A8B9" w14:textId="2F910301" w:rsidR="004A3BAA" w:rsidRPr="00613175" w:rsidRDefault="004A3BAA">
            <w:pPr>
              <w:pStyle w:val="TAL"/>
              <w:rPr>
                <w:sz w:val="16"/>
                <w:szCs w:val="16"/>
              </w:rPr>
            </w:pPr>
            <w:r w:rsidRPr="00613175">
              <w:rPr>
                <w:sz w:val="16"/>
                <w:szCs w:val="16"/>
              </w:rPr>
              <w:t>0127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3E3726F" w14:textId="692D1986"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9F321" w14:textId="0239138F"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0F48F" w14:textId="497060B1" w:rsidR="004A3BAA" w:rsidRPr="00613175" w:rsidRDefault="004A3BAA">
            <w:pPr>
              <w:pStyle w:val="TAL"/>
              <w:rPr>
                <w:sz w:val="16"/>
                <w:szCs w:val="16"/>
              </w:rPr>
            </w:pPr>
            <w:r w:rsidRPr="00613175">
              <w:rPr>
                <w:sz w:val="16"/>
                <w:szCs w:val="16"/>
              </w:rPr>
              <w:t>Corrections to TC 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12D4EF" w14:textId="77777777" w:rsidR="004A3BAA" w:rsidRPr="00613175" w:rsidRDefault="004A3BAA">
            <w:pPr>
              <w:pStyle w:val="TAC"/>
              <w:jc w:val="left"/>
              <w:rPr>
                <w:sz w:val="16"/>
                <w:szCs w:val="16"/>
              </w:rPr>
            </w:pPr>
            <w:r w:rsidRPr="00613175">
              <w:rPr>
                <w:sz w:val="16"/>
                <w:szCs w:val="16"/>
              </w:rPr>
              <w:t>15.4.0</w:t>
            </w:r>
          </w:p>
        </w:tc>
      </w:tr>
      <w:tr w:rsidR="004A3BAA" w:rsidRPr="00613175" w14:paraId="54C0CDBF"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3D8AE6F6"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CB30C1"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21A173B" w14:textId="55F8BEA6" w:rsidR="004A3BAA" w:rsidRPr="00613175" w:rsidRDefault="004A3BAA">
            <w:pPr>
              <w:pStyle w:val="TAC"/>
              <w:jc w:val="left"/>
              <w:rPr>
                <w:sz w:val="16"/>
                <w:szCs w:val="16"/>
              </w:rPr>
            </w:pPr>
            <w:r w:rsidRPr="00613175">
              <w:rPr>
                <w:sz w:val="16"/>
                <w:szCs w:val="16"/>
              </w:rPr>
              <w:t>R5-212387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DFA1856" w14:textId="62AFFB50" w:rsidR="004A3BAA" w:rsidRPr="00613175" w:rsidRDefault="004A3BAA">
            <w:pPr>
              <w:pStyle w:val="TAL"/>
              <w:rPr>
                <w:sz w:val="16"/>
                <w:szCs w:val="16"/>
              </w:rPr>
            </w:pPr>
            <w:r w:rsidRPr="00613175">
              <w:rPr>
                <w:sz w:val="16"/>
                <w:szCs w:val="16"/>
              </w:rPr>
              <w:t>0133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E847649" w14:textId="144905E8"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A763C" w14:textId="50745798"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56999D" w14:textId="1361D83B" w:rsidR="004A3BAA" w:rsidRPr="00613175" w:rsidRDefault="004A3BAA">
            <w:pPr>
              <w:pStyle w:val="TAL"/>
              <w:rPr>
                <w:sz w:val="16"/>
                <w:szCs w:val="16"/>
              </w:rPr>
            </w:pPr>
            <w:r w:rsidRPr="00613175">
              <w:rPr>
                <w:sz w:val="16"/>
                <w:szCs w:val="16"/>
              </w:rPr>
              <w:t>Corrections to TC 10.1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4FF041" w14:textId="77777777" w:rsidR="004A3BAA" w:rsidRPr="00613175" w:rsidRDefault="004A3BAA">
            <w:pPr>
              <w:pStyle w:val="TAC"/>
              <w:jc w:val="left"/>
              <w:rPr>
                <w:sz w:val="16"/>
                <w:szCs w:val="16"/>
              </w:rPr>
            </w:pPr>
            <w:r w:rsidRPr="00613175">
              <w:rPr>
                <w:sz w:val="16"/>
                <w:szCs w:val="16"/>
              </w:rPr>
              <w:t>15.4.0</w:t>
            </w:r>
          </w:p>
        </w:tc>
      </w:tr>
      <w:tr w:rsidR="004A3BAA" w:rsidRPr="00613175" w14:paraId="6109B1C4"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036A11E7"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3D7B66"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CB3BF8A" w14:textId="42B6C7DD" w:rsidR="004A3BAA" w:rsidRPr="00613175" w:rsidRDefault="004A3BAA">
            <w:pPr>
              <w:pStyle w:val="TAC"/>
              <w:jc w:val="left"/>
              <w:rPr>
                <w:sz w:val="16"/>
                <w:szCs w:val="16"/>
              </w:rPr>
            </w:pPr>
            <w:r w:rsidRPr="00613175">
              <w:rPr>
                <w:sz w:val="16"/>
                <w:szCs w:val="16"/>
              </w:rPr>
              <w:t>R5-212388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6C7CF8D" w14:textId="1A51328B" w:rsidR="004A3BAA" w:rsidRPr="00613175" w:rsidRDefault="004A3BAA">
            <w:pPr>
              <w:pStyle w:val="TAL"/>
              <w:rPr>
                <w:sz w:val="16"/>
                <w:szCs w:val="16"/>
              </w:rPr>
            </w:pPr>
            <w:r w:rsidRPr="00613175">
              <w:rPr>
                <w:sz w:val="16"/>
                <w:szCs w:val="16"/>
              </w:rPr>
              <w:t>0134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A721376" w14:textId="380CCD8C"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17B65" w14:textId="5E363F89"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C7B040" w14:textId="44784BE6" w:rsidR="004A3BAA" w:rsidRPr="00613175" w:rsidRDefault="004A3BAA">
            <w:pPr>
              <w:pStyle w:val="TAL"/>
              <w:rPr>
                <w:sz w:val="16"/>
                <w:szCs w:val="16"/>
              </w:rPr>
            </w:pPr>
            <w:r w:rsidRPr="00613175">
              <w:rPr>
                <w:sz w:val="16"/>
                <w:szCs w:val="16"/>
              </w:rPr>
              <w:t>Corrections to A.6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169EE" w14:textId="77777777" w:rsidR="004A3BAA" w:rsidRPr="00613175" w:rsidRDefault="004A3BAA">
            <w:pPr>
              <w:pStyle w:val="TAC"/>
              <w:jc w:val="left"/>
              <w:rPr>
                <w:sz w:val="16"/>
                <w:szCs w:val="16"/>
              </w:rPr>
            </w:pPr>
            <w:r w:rsidRPr="00613175">
              <w:rPr>
                <w:sz w:val="16"/>
                <w:szCs w:val="16"/>
              </w:rPr>
              <w:t>15.4.0</w:t>
            </w:r>
          </w:p>
        </w:tc>
      </w:tr>
      <w:tr w:rsidR="004A3BAA" w:rsidRPr="00613175" w14:paraId="06335756"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62C81904"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749242"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01BC5B7" w14:textId="791E2FCA" w:rsidR="004A3BAA" w:rsidRPr="00613175" w:rsidRDefault="004A3BAA">
            <w:pPr>
              <w:pStyle w:val="TAC"/>
              <w:jc w:val="left"/>
              <w:rPr>
                <w:sz w:val="16"/>
                <w:szCs w:val="16"/>
              </w:rPr>
            </w:pPr>
            <w:r w:rsidRPr="00613175">
              <w:rPr>
                <w:sz w:val="16"/>
                <w:szCs w:val="16"/>
              </w:rPr>
              <w:t>R5-213367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47CF239" w14:textId="62305624" w:rsidR="004A3BAA" w:rsidRPr="00613175" w:rsidRDefault="004A3BAA">
            <w:pPr>
              <w:pStyle w:val="TAL"/>
              <w:rPr>
                <w:sz w:val="16"/>
                <w:szCs w:val="16"/>
              </w:rPr>
            </w:pPr>
            <w:r w:rsidRPr="00613175">
              <w:rPr>
                <w:sz w:val="16"/>
                <w:szCs w:val="16"/>
              </w:rPr>
              <w:t>0161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8652808" w14:textId="73658814" w:rsidR="004A3BAA" w:rsidRPr="00613175" w:rsidRDefault="004A3BAA">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DA502" w14:textId="192261C7"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6FF900" w14:textId="06BA14AA" w:rsidR="004A3BAA" w:rsidRPr="00613175" w:rsidRDefault="004A3BAA">
            <w:pPr>
              <w:pStyle w:val="TAL"/>
              <w:rPr>
                <w:sz w:val="16"/>
                <w:szCs w:val="16"/>
              </w:rPr>
            </w:pPr>
            <w:r w:rsidRPr="00613175">
              <w:rPr>
                <w:sz w:val="16"/>
                <w:szCs w:val="16"/>
              </w:rPr>
              <w:t>Addition of MTSI MO video call without precondition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01C1D" w14:textId="77777777" w:rsidR="004A3BAA" w:rsidRPr="00613175" w:rsidRDefault="004A3BAA">
            <w:pPr>
              <w:pStyle w:val="TAC"/>
              <w:jc w:val="left"/>
              <w:rPr>
                <w:sz w:val="16"/>
                <w:szCs w:val="16"/>
              </w:rPr>
            </w:pPr>
            <w:r w:rsidRPr="00613175">
              <w:rPr>
                <w:sz w:val="16"/>
                <w:szCs w:val="16"/>
              </w:rPr>
              <w:t>15.4.0</w:t>
            </w:r>
          </w:p>
        </w:tc>
      </w:tr>
      <w:tr w:rsidR="004A3BAA" w:rsidRPr="00613175" w14:paraId="27D98DDE"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A03A07E"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30C655"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2358C70" w14:textId="161C55AA" w:rsidR="004A3BAA" w:rsidRPr="00613175" w:rsidRDefault="004A3BAA">
            <w:pPr>
              <w:pStyle w:val="TAC"/>
              <w:jc w:val="left"/>
              <w:rPr>
                <w:sz w:val="16"/>
                <w:szCs w:val="16"/>
              </w:rPr>
            </w:pPr>
            <w:r w:rsidRPr="00613175">
              <w:rPr>
                <w:sz w:val="16"/>
                <w:szCs w:val="16"/>
              </w:rPr>
              <w:t>R5-213520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B596B32" w14:textId="570DC22B" w:rsidR="004A3BAA" w:rsidRPr="00613175" w:rsidRDefault="004A3BAA">
            <w:pPr>
              <w:pStyle w:val="TAL"/>
              <w:rPr>
                <w:sz w:val="16"/>
                <w:szCs w:val="16"/>
              </w:rPr>
            </w:pPr>
            <w:r w:rsidRPr="00613175">
              <w:rPr>
                <w:sz w:val="16"/>
                <w:szCs w:val="16"/>
              </w:rPr>
              <w:t>0120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0723415" w14:textId="45DED246"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4D813" w14:textId="10359B6D"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257ED" w14:textId="34C27C06" w:rsidR="004A3BAA" w:rsidRPr="00613175" w:rsidRDefault="004A3BAA">
            <w:pPr>
              <w:pStyle w:val="TAL"/>
              <w:rPr>
                <w:sz w:val="16"/>
                <w:szCs w:val="16"/>
              </w:rPr>
            </w:pPr>
            <w:r w:rsidRPr="00613175">
              <w:rPr>
                <w:sz w:val="16"/>
                <w:szCs w:val="16"/>
              </w:rPr>
              <w:t>Addition of IMS over 5GS test case 7.18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93DEDD" w14:textId="77777777" w:rsidR="004A3BAA" w:rsidRPr="00613175" w:rsidRDefault="004A3BAA">
            <w:pPr>
              <w:pStyle w:val="TAC"/>
              <w:jc w:val="left"/>
              <w:rPr>
                <w:sz w:val="16"/>
                <w:szCs w:val="16"/>
              </w:rPr>
            </w:pPr>
            <w:r w:rsidRPr="00613175">
              <w:rPr>
                <w:sz w:val="16"/>
                <w:szCs w:val="16"/>
              </w:rPr>
              <w:t>15.4.0</w:t>
            </w:r>
          </w:p>
        </w:tc>
      </w:tr>
      <w:tr w:rsidR="004A3BAA" w:rsidRPr="00613175" w14:paraId="119F231D"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9A6563A"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46B7C0"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D0421EE" w14:textId="580F2935" w:rsidR="004A3BAA" w:rsidRPr="00613175" w:rsidRDefault="004A3BAA">
            <w:pPr>
              <w:pStyle w:val="TAC"/>
              <w:jc w:val="left"/>
              <w:rPr>
                <w:sz w:val="16"/>
                <w:szCs w:val="16"/>
              </w:rPr>
            </w:pPr>
            <w:r w:rsidRPr="00613175">
              <w:rPr>
                <w:sz w:val="16"/>
                <w:szCs w:val="16"/>
              </w:rPr>
              <w:t>R5-213521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29697EE" w14:textId="73986FD3" w:rsidR="004A3BAA" w:rsidRPr="00613175" w:rsidRDefault="004A3BAA">
            <w:pPr>
              <w:pStyle w:val="TAL"/>
              <w:rPr>
                <w:sz w:val="16"/>
                <w:szCs w:val="16"/>
              </w:rPr>
            </w:pPr>
            <w:r w:rsidRPr="00613175">
              <w:rPr>
                <w:sz w:val="16"/>
                <w:szCs w:val="16"/>
              </w:rPr>
              <w:t>0122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64F5196" w14:textId="3A06D994"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9D650" w14:textId="33D5DA35"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F8756" w14:textId="00F0E04D" w:rsidR="004A3BAA" w:rsidRPr="00613175" w:rsidRDefault="004A3BAA">
            <w:pPr>
              <w:pStyle w:val="TAL"/>
              <w:rPr>
                <w:sz w:val="16"/>
                <w:szCs w:val="16"/>
              </w:rPr>
            </w:pPr>
            <w:r w:rsidRPr="00613175">
              <w:rPr>
                <w:sz w:val="16"/>
                <w:szCs w:val="16"/>
              </w:rPr>
              <w:t>Corrections to TC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17EAFF" w14:textId="77777777" w:rsidR="004A3BAA" w:rsidRPr="00613175" w:rsidRDefault="004A3BAA">
            <w:pPr>
              <w:pStyle w:val="TAC"/>
              <w:jc w:val="left"/>
              <w:rPr>
                <w:sz w:val="16"/>
                <w:szCs w:val="16"/>
              </w:rPr>
            </w:pPr>
            <w:r w:rsidRPr="00613175">
              <w:rPr>
                <w:sz w:val="16"/>
                <w:szCs w:val="16"/>
              </w:rPr>
              <w:t>15.4.0</w:t>
            </w:r>
          </w:p>
        </w:tc>
      </w:tr>
      <w:tr w:rsidR="004A3BAA" w:rsidRPr="00613175" w14:paraId="65A7F16A"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437374FF"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5C3E37"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0CBAD2E" w14:textId="58ACB6E9" w:rsidR="004A3BAA" w:rsidRPr="00613175" w:rsidRDefault="004A3BAA">
            <w:pPr>
              <w:pStyle w:val="TAC"/>
              <w:jc w:val="left"/>
              <w:rPr>
                <w:sz w:val="16"/>
                <w:szCs w:val="16"/>
              </w:rPr>
            </w:pPr>
            <w:r w:rsidRPr="00613175">
              <w:rPr>
                <w:sz w:val="16"/>
                <w:szCs w:val="16"/>
              </w:rPr>
              <w:t>R5-213522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0BF9873" w14:textId="2E20FC1F" w:rsidR="004A3BAA" w:rsidRPr="00613175" w:rsidRDefault="004A3BAA">
            <w:pPr>
              <w:pStyle w:val="TAL"/>
              <w:rPr>
                <w:sz w:val="16"/>
                <w:szCs w:val="16"/>
              </w:rPr>
            </w:pPr>
            <w:r w:rsidRPr="00613175">
              <w:rPr>
                <w:sz w:val="16"/>
                <w:szCs w:val="16"/>
              </w:rPr>
              <w:t>0128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1484C58" w14:textId="4274F512"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A59A46" w14:textId="1BEA9C24"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1C1BCA" w14:textId="3EA81462" w:rsidR="004A3BAA" w:rsidRPr="00613175" w:rsidRDefault="004A3BAA">
            <w:pPr>
              <w:pStyle w:val="TAL"/>
              <w:rPr>
                <w:sz w:val="16"/>
                <w:szCs w:val="16"/>
              </w:rPr>
            </w:pPr>
            <w:r w:rsidRPr="00613175">
              <w:rPr>
                <w:sz w:val="16"/>
                <w:szCs w:val="16"/>
              </w:rPr>
              <w:t>Corrections to TC 8.36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62DC3D" w14:textId="77777777" w:rsidR="004A3BAA" w:rsidRPr="00613175" w:rsidRDefault="004A3BAA">
            <w:pPr>
              <w:pStyle w:val="TAC"/>
              <w:jc w:val="left"/>
              <w:rPr>
                <w:sz w:val="16"/>
                <w:szCs w:val="16"/>
              </w:rPr>
            </w:pPr>
            <w:r w:rsidRPr="00613175">
              <w:rPr>
                <w:sz w:val="16"/>
                <w:szCs w:val="16"/>
              </w:rPr>
              <w:t>15.4.0</w:t>
            </w:r>
          </w:p>
        </w:tc>
      </w:tr>
      <w:tr w:rsidR="004A3BAA" w:rsidRPr="00613175" w14:paraId="0E931ABF"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5C7D1AD"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C3A23A"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53376BE" w14:textId="74F1EE9E" w:rsidR="004A3BAA" w:rsidRPr="00613175" w:rsidRDefault="004A3BAA">
            <w:pPr>
              <w:pStyle w:val="TAC"/>
              <w:jc w:val="left"/>
              <w:rPr>
                <w:sz w:val="16"/>
                <w:szCs w:val="16"/>
              </w:rPr>
            </w:pPr>
            <w:r w:rsidRPr="00613175">
              <w:rPr>
                <w:sz w:val="16"/>
                <w:szCs w:val="16"/>
              </w:rPr>
              <w:t>R5-213523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25F319D" w14:textId="1274DA70" w:rsidR="004A3BAA" w:rsidRPr="00613175" w:rsidRDefault="004A3BAA">
            <w:pPr>
              <w:pStyle w:val="TAL"/>
              <w:rPr>
                <w:sz w:val="16"/>
                <w:szCs w:val="16"/>
              </w:rPr>
            </w:pPr>
            <w:r w:rsidRPr="00613175">
              <w:rPr>
                <w:sz w:val="16"/>
                <w:szCs w:val="16"/>
              </w:rPr>
              <w:t>0130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8FF1EAB" w14:textId="27ECA77F"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48364D" w14:textId="3CE27E71"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57F9F1" w14:textId="3CB66647" w:rsidR="004A3BAA" w:rsidRPr="00613175" w:rsidRDefault="004A3BAA">
            <w:pPr>
              <w:pStyle w:val="TAL"/>
              <w:rPr>
                <w:sz w:val="16"/>
                <w:szCs w:val="16"/>
              </w:rPr>
            </w:pPr>
            <w:r w:rsidRPr="00613175">
              <w:rPr>
                <w:sz w:val="16"/>
                <w:szCs w:val="16"/>
              </w:rPr>
              <w:t>Corrections regarding a=sendrecv and a=inactive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1C87D1" w14:textId="77777777" w:rsidR="004A3BAA" w:rsidRPr="00613175" w:rsidRDefault="004A3BAA">
            <w:pPr>
              <w:pStyle w:val="TAC"/>
              <w:jc w:val="left"/>
              <w:rPr>
                <w:sz w:val="16"/>
                <w:szCs w:val="16"/>
              </w:rPr>
            </w:pPr>
            <w:r w:rsidRPr="00613175">
              <w:rPr>
                <w:sz w:val="16"/>
                <w:szCs w:val="16"/>
              </w:rPr>
              <w:t>15.4.0</w:t>
            </w:r>
          </w:p>
        </w:tc>
      </w:tr>
      <w:tr w:rsidR="004A3BAA" w:rsidRPr="00613175" w14:paraId="54FBBD05"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3E54198"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123CB6"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FAFD973" w14:textId="005C2BC6" w:rsidR="004A3BAA" w:rsidRPr="00613175" w:rsidRDefault="004A3BAA">
            <w:pPr>
              <w:pStyle w:val="TAC"/>
              <w:jc w:val="left"/>
              <w:rPr>
                <w:sz w:val="16"/>
                <w:szCs w:val="16"/>
              </w:rPr>
            </w:pPr>
            <w:r w:rsidRPr="00613175">
              <w:rPr>
                <w:sz w:val="16"/>
                <w:szCs w:val="16"/>
              </w:rPr>
              <w:t>R5-213524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835E79F" w14:textId="58197D95" w:rsidR="004A3BAA" w:rsidRPr="00613175" w:rsidRDefault="004A3BAA">
            <w:pPr>
              <w:pStyle w:val="TAL"/>
              <w:rPr>
                <w:sz w:val="16"/>
                <w:szCs w:val="16"/>
              </w:rPr>
            </w:pPr>
            <w:r w:rsidRPr="00613175">
              <w:rPr>
                <w:sz w:val="16"/>
                <w:szCs w:val="16"/>
              </w:rPr>
              <w:t>0131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703863F" w14:textId="64F3905F"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1DD4C" w14:textId="6EF68525"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D3B893" w14:textId="5C66A70B" w:rsidR="004A3BAA" w:rsidRPr="00613175" w:rsidRDefault="004A3BAA">
            <w:pPr>
              <w:pStyle w:val="TAL"/>
              <w:rPr>
                <w:sz w:val="16"/>
                <w:szCs w:val="16"/>
              </w:rPr>
            </w:pPr>
            <w:r w:rsidRPr="00613175">
              <w:rPr>
                <w:sz w:val="16"/>
                <w:szCs w:val="16"/>
              </w:rPr>
              <w:t>Addition of generic procedure for MT Video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CC4ED" w14:textId="77777777" w:rsidR="004A3BAA" w:rsidRPr="00613175" w:rsidRDefault="004A3BAA">
            <w:pPr>
              <w:pStyle w:val="TAC"/>
              <w:jc w:val="left"/>
              <w:rPr>
                <w:sz w:val="16"/>
                <w:szCs w:val="16"/>
              </w:rPr>
            </w:pPr>
            <w:r w:rsidRPr="00613175">
              <w:rPr>
                <w:sz w:val="16"/>
                <w:szCs w:val="16"/>
              </w:rPr>
              <w:t>15.4.0</w:t>
            </w:r>
          </w:p>
        </w:tc>
      </w:tr>
      <w:tr w:rsidR="004A3BAA" w:rsidRPr="00613175" w14:paraId="290F8C93"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56DF8DA9"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4A6136"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5804623" w14:textId="6B07EE85" w:rsidR="004A3BAA" w:rsidRPr="00613175" w:rsidRDefault="004A3BAA">
            <w:pPr>
              <w:pStyle w:val="TAC"/>
              <w:jc w:val="left"/>
              <w:rPr>
                <w:sz w:val="16"/>
                <w:szCs w:val="16"/>
              </w:rPr>
            </w:pPr>
            <w:r w:rsidRPr="00613175">
              <w:rPr>
                <w:sz w:val="16"/>
                <w:szCs w:val="16"/>
              </w:rPr>
              <w:t>R5-213525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50F674E" w14:textId="025EC738" w:rsidR="004A3BAA" w:rsidRPr="00613175" w:rsidRDefault="004A3BAA">
            <w:pPr>
              <w:pStyle w:val="TAL"/>
              <w:rPr>
                <w:sz w:val="16"/>
                <w:szCs w:val="16"/>
              </w:rPr>
            </w:pPr>
            <w:r w:rsidRPr="00613175">
              <w:rPr>
                <w:sz w:val="16"/>
                <w:szCs w:val="16"/>
              </w:rPr>
              <w:t>0132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AFB1D2F" w14:textId="090D5CAE"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B8C09" w14:textId="60A92E91"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5807C3" w14:textId="047CED70" w:rsidR="004A3BAA" w:rsidRPr="00613175" w:rsidRDefault="004A3BAA">
            <w:pPr>
              <w:pStyle w:val="TAL"/>
              <w:rPr>
                <w:sz w:val="16"/>
                <w:szCs w:val="16"/>
              </w:rPr>
            </w:pPr>
            <w:r w:rsidRPr="00613175">
              <w:rPr>
                <w:sz w:val="16"/>
                <w:szCs w:val="16"/>
              </w:rPr>
              <w:t>Corrections to TC 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EC384" w14:textId="77777777" w:rsidR="004A3BAA" w:rsidRPr="00613175" w:rsidRDefault="004A3BAA">
            <w:pPr>
              <w:pStyle w:val="TAC"/>
              <w:jc w:val="left"/>
              <w:rPr>
                <w:sz w:val="16"/>
                <w:szCs w:val="16"/>
              </w:rPr>
            </w:pPr>
            <w:r w:rsidRPr="00613175">
              <w:rPr>
                <w:sz w:val="16"/>
                <w:szCs w:val="16"/>
              </w:rPr>
              <w:t>15.4.0</w:t>
            </w:r>
          </w:p>
        </w:tc>
      </w:tr>
      <w:tr w:rsidR="004A3BAA" w:rsidRPr="00613175" w14:paraId="6B452EBB"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2234EFD"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9A030C"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273B39C" w14:textId="2A5648E0" w:rsidR="004A3BAA" w:rsidRPr="00613175" w:rsidRDefault="004A3BAA">
            <w:pPr>
              <w:pStyle w:val="TAC"/>
              <w:jc w:val="left"/>
              <w:rPr>
                <w:sz w:val="16"/>
                <w:szCs w:val="16"/>
              </w:rPr>
            </w:pPr>
            <w:r w:rsidRPr="00613175">
              <w:rPr>
                <w:sz w:val="16"/>
                <w:szCs w:val="16"/>
              </w:rPr>
              <w:t>R5-213526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BBE2FC0" w14:textId="556C59B7" w:rsidR="004A3BAA" w:rsidRPr="00613175" w:rsidRDefault="004A3BAA">
            <w:pPr>
              <w:pStyle w:val="TAL"/>
              <w:rPr>
                <w:sz w:val="16"/>
                <w:szCs w:val="16"/>
              </w:rPr>
            </w:pPr>
            <w:r w:rsidRPr="00613175">
              <w:rPr>
                <w:sz w:val="16"/>
                <w:szCs w:val="16"/>
              </w:rPr>
              <w:t>0135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A3ACEE9" w14:textId="38BAA55C"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0ABB7" w14:textId="6B669921"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687AF8" w14:textId="673AD535" w:rsidR="004A3BAA" w:rsidRPr="00613175" w:rsidRDefault="004A3BAA">
            <w:pPr>
              <w:pStyle w:val="TAL"/>
              <w:rPr>
                <w:sz w:val="16"/>
                <w:szCs w:val="16"/>
              </w:rPr>
            </w:pPr>
            <w:r w:rsidRPr="00613175">
              <w:rPr>
                <w:sz w:val="16"/>
                <w:szCs w:val="16"/>
              </w:rPr>
              <w:t>Correction to NR IMS TC 8.26-MO hold without announcement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28716" w14:textId="77777777" w:rsidR="004A3BAA" w:rsidRPr="00613175" w:rsidRDefault="004A3BAA">
            <w:pPr>
              <w:pStyle w:val="TAC"/>
              <w:jc w:val="left"/>
              <w:rPr>
                <w:sz w:val="16"/>
                <w:szCs w:val="16"/>
              </w:rPr>
            </w:pPr>
            <w:r w:rsidRPr="00613175">
              <w:rPr>
                <w:sz w:val="16"/>
                <w:szCs w:val="16"/>
              </w:rPr>
              <w:t>15.4.0</w:t>
            </w:r>
          </w:p>
        </w:tc>
      </w:tr>
      <w:tr w:rsidR="004A3BAA" w:rsidRPr="00613175" w14:paraId="41A31547"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5BE991D3"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8C250B"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D75E538" w14:textId="4B367218" w:rsidR="004A3BAA" w:rsidRPr="00613175" w:rsidRDefault="004A3BAA">
            <w:pPr>
              <w:pStyle w:val="TAC"/>
              <w:jc w:val="left"/>
              <w:rPr>
                <w:sz w:val="16"/>
                <w:szCs w:val="16"/>
              </w:rPr>
            </w:pPr>
            <w:r w:rsidRPr="00613175">
              <w:rPr>
                <w:sz w:val="16"/>
                <w:szCs w:val="16"/>
              </w:rPr>
              <w:t>R5-213527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EE78776" w14:textId="5A0D779B" w:rsidR="004A3BAA" w:rsidRPr="00613175" w:rsidRDefault="004A3BAA">
            <w:pPr>
              <w:pStyle w:val="TAL"/>
              <w:rPr>
                <w:sz w:val="16"/>
                <w:szCs w:val="16"/>
              </w:rPr>
            </w:pPr>
            <w:r w:rsidRPr="00613175">
              <w:rPr>
                <w:sz w:val="16"/>
                <w:szCs w:val="16"/>
              </w:rPr>
              <w:t>0136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34485D8" w14:textId="51B24F72"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F905A" w14:textId="409EB5F6"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E1A136" w14:textId="710F90EB" w:rsidR="004A3BAA" w:rsidRPr="00613175" w:rsidRDefault="004A3BAA">
            <w:pPr>
              <w:pStyle w:val="TAL"/>
              <w:rPr>
                <w:sz w:val="16"/>
                <w:szCs w:val="16"/>
              </w:rPr>
            </w:pPr>
            <w:r w:rsidRPr="00613175">
              <w:rPr>
                <w:sz w:val="16"/>
                <w:szCs w:val="16"/>
              </w:rPr>
              <w:t>Correction to NR IMS TC 8.28-MT hold without announcement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F290A0" w14:textId="77777777" w:rsidR="004A3BAA" w:rsidRPr="00613175" w:rsidRDefault="004A3BAA">
            <w:pPr>
              <w:pStyle w:val="TAC"/>
              <w:jc w:val="left"/>
              <w:rPr>
                <w:sz w:val="16"/>
                <w:szCs w:val="16"/>
              </w:rPr>
            </w:pPr>
            <w:r w:rsidRPr="00613175">
              <w:rPr>
                <w:sz w:val="16"/>
                <w:szCs w:val="16"/>
              </w:rPr>
              <w:t>15.4.0</w:t>
            </w:r>
          </w:p>
        </w:tc>
      </w:tr>
      <w:tr w:rsidR="004A3BAA" w:rsidRPr="00613175" w14:paraId="3795A8DE"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449D7FAF"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382806"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A646B03" w14:textId="02C3EFD2" w:rsidR="004A3BAA" w:rsidRPr="00613175" w:rsidRDefault="004A3BAA">
            <w:pPr>
              <w:pStyle w:val="TAC"/>
              <w:jc w:val="left"/>
              <w:rPr>
                <w:sz w:val="16"/>
                <w:szCs w:val="16"/>
              </w:rPr>
            </w:pPr>
            <w:r w:rsidRPr="00613175">
              <w:rPr>
                <w:sz w:val="16"/>
                <w:szCs w:val="16"/>
              </w:rPr>
              <w:t>R5-213528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96A1D17" w14:textId="23B76746" w:rsidR="004A3BAA" w:rsidRPr="00613175" w:rsidRDefault="004A3BAA">
            <w:pPr>
              <w:pStyle w:val="TAL"/>
              <w:rPr>
                <w:sz w:val="16"/>
                <w:szCs w:val="16"/>
              </w:rPr>
            </w:pPr>
            <w:r w:rsidRPr="00613175">
              <w:rPr>
                <w:sz w:val="16"/>
                <w:szCs w:val="16"/>
              </w:rPr>
              <w:t>0137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6EAF4BE" w14:textId="4E01B827"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BBDA64" w14:textId="33029433"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B5FF1A" w14:textId="573ED9CD" w:rsidR="004A3BAA" w:rsidRPr="00613175" w:rsidRDefault="004A3BAA">
            <w:pPr>
              <w:pStyle w:val="TAL"/>
              <w:rPr>
                <w:sz w:val="16"/>
                <w:szCs w:val="16"/>
              </w:rPr>
            </w:pPr>
            <w:r w:rsidRPr="00613175">
              <w:rPr>
                <w:sz w:val="16"/>
                <w:szCs w:val="16"/>
              </w:rPr>
              <w:t>Correction to NR IMS TC 8.34-Three way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85AF2" w14:textId="77777777" w:rsidR="004A3BAA" w:rsidRPr="00613175" w:rsidRDefault="004A3BAA">
            <w:pPr>
              <w:pStyle w:val="TAC"/>
              <w:jc w:val="left"/>
              <w:rPr>
                <w:sz w:val="16"/>
                <w:szCs w:val="16"/>
              </w:rPr>
            </w:pPr>
            <w:r w:rsidRPr="00613175">
              <w:rPr>
                <w:sz w:val="16"/>
                <w:szCs w:val="16"/>
              </w:rPr>
              <w:t>15.4.0</w:t>
            </w:r>
          </w:p>
        </w:tc>
      </w:tr>
      <w:tr w:rsidR="004A3BAA" w:rsidRPr="00613175" w14:paraId="5E946174"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0EC57923"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C4F1C1"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67B623D" w14:textId="31D3EA63" w:rsidR="004A3BAA" w:rsidRPr="00613175" w:rsidRDefault="004A3BAA">
            <w:pPr>
              <w:pStyle w:val="TAC"/>
              <w:jc w:val="left"/>
              <w:rPr>
                <w:sz w:val="16"/>
                <w:szCs w:val="16"/>
              </w:rPr>
            </w:pPr>
            <w:r w:rsidRPr="00613175">
              <w:rPr>
                <w:sz w:val="16"/>
                <w:szCs w:val="16"/>
              </w:rPr>
              <w:t>R5-213529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67491EF" w14:textId="04FC2ED0" w:rsidR="004A3BAA" w:rsidRPr="00613175" w:rsidRDefault="004A3BAA">
            <w:pPr>
              <w:pStyle w:val="TAL"/>
              <w:rPr>
                <w:sz w:val="16"/>
                <w:szCs w:val="16"/>
              </w:rPr>
            </w:pPr>
            <w:r w:rsidRPr="00613175">
              <w:rPr>
                <w:sz w:val="16"/>
                <w:szCs w:val="16"/>
              </w:rPr>
              <w:t>0139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10F3426" w14:textId="599CA393"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063BA" w14:textId="693C1937"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0ED32D" w14:textId="42791374" w:rsidR="004A3BAA" w:rsidRPr="00613175" w:rsidRDefault="004A3BAA">
            <w:pPr>
              <w:pStyle w:val="TAL"/>
              <w:rPr>
                <w:sz w:val="16"/>
                <w:szCs w:val="16"/>
              </w:rPr>
            </w:pPr>
            <w:r w:rsidRPr="00613175">
              <w:rPr>
                <w:sz w:val="16"/>
                <w:szCs w:val="16"/>
              </w:rPr>
              <w:t>Addition of NR IMS Generic Procedure A.17-MTSI speech hold or resume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C841E3" w14:textId="77777777" w:rsidR="004A3BAA" w:rsidRPr="00613175" w:rsidRDefault="004A3BAA">
            <w:pPr>
              <w:pStyle w:val="TAC"/>
              <w:jc w:val="left"/>
              <w:rPr>
                <w:sz w:val="16"/>
                <w:szCs w:val="16"/>
              </w:rPr>
            </w:pPr>
            <w:r w:rsidRPr="00613175">
              <w:rPr>
                <w:sz w:val="16"/>
                <w:szCs w:val="16"/>
              </w:rPr>
              <w:t>15.4.0</w:t>
            </w:r>
          </w:p>
        </w:tc>
      </w:tr>
      <w:tr w:rsidR="004A3BAA" w:rsidRPr="00613175" w14:paraId="74D0514E"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06DA7E2C"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271D14"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293397F" w14:textId="29D39A0E" w:rsidR="004A3BAA" w:rsidRPr="00613175" w:rsidRDefault="004A3BAA">
            <w:pPr>
              <w:pStyle w:val="TAC"/>
              <w:jc w:val="left"/>
              <w:rPr>
                <w:sz w:val="16"/>
                <w:szCs w:val="16"/>
              </w:rPr>
            </w:pPr>
            <w:r w:rsidRPr="00613175">
              <w:rPr>
                <w:sz w:val="16"/>
                <w:szCs w:val="16"/>
              </w:rPr>
              <w:t>R5-213530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5117D93" w14:textId="41A03284" w:rsidR="004A3BAA" w:rsidRPr="00613175" w:rsidRDefault="004A3BAA">
            <w:pPr>
              <w:pStyle w:val="TAL"/>
              <w:rPr>
                <w:sz w:val="16"/>
                <w:szCs w:val="16"/>
              </w:rPr>
            </w:pPr>
            <w:r w:rsidRPr="00613175">
              <w:rPr>
                <w:sz w:val="16"/>
                <w:szCs w:val="16"/>
              </w:rPr>
              <w:t>0140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B0B5255" w14:textId="39BEBC22"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2873C" w14:textId="65443772"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EAC21E" w14:textId="34207C2F" w:rsidR="004A3BAA" w:rsidRPr="00613175" w:rsidRDefault="004A3BAA">
            <w:pPr>
              <w:pStyle w:val="TAL"/>
              <w:rPr>
                <w:sz w:val="16"/>
                <w:szCs w:val="16"/>
              </w:rPr>
            </w:pPr>
            <w:r w:rsidRPr="00613175">
              <w:rPr>
                <w:sz w:val="16"/>
                <w:szCs w:val="16"/>
              </w:rPr>
              <w:t>Addition of NR IMS Generic Procedure A.18-MTSI speech hold or resume from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25D103" w14:textId="77777777" w:rsidR="004A3BAA" w:rsidRPr="00613175" w:rsidRDefault="004A3BAA">
            <w:pPr>
              <w:pStyle w:val="TAC"/>
              <w:jc w:val="left"/>
              <w:rPr>
                <w:sz w:val="16"/>
                <w:szCs w:val="16"/>
              </w:rPr>
            </w:pPr>
            <w:r w:rsidRPr="00613175">
              <w:rPr>
                <w:sz w:val="16"/>
                <w:szCs w:val="16"/>
              </w:rPr>
              <w:t>15.4.0</w:t>
            </w:r>
          </w:p>
        </w:tc>
      </w:tr>
      <w:tr w:rsidR="004A3BAA" w:rsidRPr="00613175" w14:paraId="7F322303"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5F5565A"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FE7118"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F457A9C" w14:textId="35C9DD82" w:rsidR="004A3BAA" w:rsidRPr="00613175" w:rsidRDefault="004A3BAA">
            <w:pPr>
              <w:pStyle w:val="TAC"/>
              <w:jc w:val="left"/>
              <w:rPr>
                <w:sz w:val="16"/>
                <w:szCs w:val="16"/>
              </w:rPr>
            </w:pPr>
            <w:r w:rsidRPr="00613175">
              <w:rPr>
                <w:sz w:val="16"/>
                <w:szCs w:val="16"/>
              </w:rPr>
              <w:t>R5-213531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77DAB28" w14:textId="050FFB1E" w:rsidR="004A3BAA" w:rsidRPr="00613175" w:rsidRDefault="004A3BAA">
            <w:pPr>
              <w:pStyle w:val="TAL"/>
              <w:rPr>
                <w:sz w:val="16"/>
                <w:szCs w:val="16"/>
              </w:rPr>
            </w:pPr>
            <w:r w:rsidRPr="00613175">
              <w:rPr>
                <w:sz w:val="16"/>
                <w:szCs w:val="16"/>
              </w:rPr>
              <w:t>0141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B1BFA5F" w14:textId="51215430"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60C403" w14:textId="06A78850"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4C7517" w14:textId="4F35B65F" w:rsidR="004A3BAA" w:rsidRPr="00613175" w:rsidRDefault="004A3BAA">
            <w:pPr>
              <w:pStyle w:val="TAL"/>
              <w:rPr>
                <w:sz w:val="16"/>
                <w:szCs w:val="16"/>
              </w:rPr>
            </w:pPr>
            <w:r w:rsidRPr="00613175">
              <w:rPr>
                <w:sz w:val="16"/>
                <w:szCs w:val="16"/>
              </w:rPr>
              <w:t>Addition of NR IMS Generic Procedure A.19-MTSI conference creation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34D091" w14:textId="77777777" w:rsidR="004A3BAA" w:rsidRPr="00613175" w:rsidRDefault="004A3BAA">
            <w:pPr>
              <w:pStyle w:val="TAC"/>
              <w:jc w:val="left"/>
              <w:rPr>
                <w:sz w:val="16"/>
                <w:szCs w:val="16"/>
              </w:rPr>
            </w:pPr>
            <w:r w:rsidRPr="00613175">
              <w:rPr>
                <w:sz w:val="16"/>
                <w:szCs w:val="16"/>
              </w:rPr>
              <w:t>15.4.0</w:t>
            </w:r>
          </w:p>
        </w:tc>
      </w:tr>
      <w:tr w:rsidR="004A3BAA" w:rsidRPr="00613175" w14:paraId="10773EE2"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058A8DDE"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713B04"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5F1D93A" w14:textId="1C439693" w:rsidR="004A3BAA" w:rsidRPr="00613175" w:rsidRDefault="004A3BAA">
            <w:pPr>
              <w:pStyle w:val="TAC"/>
              <w:jc w:val="left"/>
              <w:rPr>
                <w:sz w:val="16"/>
                <w:szCs w:val="16"/>
              </w:rPr>
            </w:pPr>
            <w:r w:rsidRPr="00613175">
              <w:rPr>
                <w:sz w:val="16"/>
                <w:szCs w:val="16"/>
              </w:rPr>
              <w:t>R5-213532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A275891" w14:textId="6425147D" w:rsidR="004A3BAA" w:rsidRPr="00613175" w:rsidRDefault="004A3BAA">
            <w:pPr>
              <w:pStyle w:val="TAL"/>
              <w:rPr>
                <w:sz w:val="16"/>
                <w:szCs w:val="16"/>
              </w:rPr>
            </w:pPr>
            <w:r w:rsidRPr="00613175">
              <w:rPr>
                <w:sz w:val="16"/>
                <w:szCs w:val="16"/>
              </w:rPr>
              <w:t>0142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27D8BFD" w14:textId="7D8FFEC9"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05689" w14:textId="182E5D22"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B46F48" w14:textId="1F684836" w:rsidR="004A3BAA" w:rsidRPr="00613175" w:rsidRDefault="004A3BAA">
            <w:pPr>
              <w:pStyle w:val="TAL"/>
              <w:rPr>
                <w:sz w:val="16"/>
                <w:szCs w:val="16"/>
              </w:rPr>
            </w:pPr>
            <w:r w:rsidRPr="00613175">
              <w:rPr>
                <w:sz w:val="16"/>
                <w:szCs w:val="16"/>
              </w:rPr>
              <w:t>Addition of NR IMS Generic Procedure A.20-REFER inviting user to conference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DE8C2" w14:textId="77777777" w:rsidR="004A3BAA" w:rsidRPr="00613175" w:rsidRDefault="004A3BAA">
            <w:pPr>
              <w:pStyle w:val="TAC"/>
              <w:jc w:val="left"/>
              <w:rPr>
                <w:sz w:val="16"/>
                <w:szCs w:val="16"/>
              </w:rPr>
            </w:pPr>
            <w:r w:rsidRPr="00613175">
              <w:rPr>
                <w:sz w:val="16"/>
                <w:szCs w:val="16"/>
              </w:rPr>
              <w:t>15.4.0</w:t>
            </w:r>
          </w:p>
        </w:tc>
      </w:tr>
      <w:tr w:rsidR="004A3BAA" w:rsidRPr="00613175" w14:paraId="495A0C97"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052BB5C7"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E93ADA"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683B9CE" w14:textId="67F450C7" w:rsidR="004A3BAA" w:rsidRPr="00613175" w:rsidRDefault="004A3BAA">
            <w:pPr>
              <w:pStyle w:val="TAC"/>
              <w:jc w:val="left"/>
              <w:rPr>
                <w:sz w:val="16"/>
                <w:szCs w:val="16"/>
              </w:rPr>
            </w:pPr>
            <w:r w:rsidRPr="00613175">
              <w:rPr>
                <w:sz w:val="16"/>
                <w:szCs w:val="16"/>
              </w:rPr>
              <w:t>R5-213533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67BCA03" w14:textId="45B79B6C" w:rsidR="004A3BAA" w:rsidRPr="00613175" w:rsidRDefault="004A3BAA">
            <w:pPr>
              <w:pStyle w:val="TAL"/>
              <w:rPr>
                <w:sz w:val="16"/>
                <w:szCs w:val="16"/>
              </w:rPr>
            </w:pPr>
            <w:r w:rsidRPr="00613175">
              <w:rPr>
                <w:sz w:val="16"/>
                <w:szCs w:val="16"/>
              </w:rPr>
              <w:t>0162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6019513" w14:textId="2FD24F4F"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0FEC0" w14:textId="323951B5"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F9E789" w14:textId="659AB375" w:rsidR="004A3BAA" w:rsidRPr="00613175" w:rsidRDefault="004A3BAA">
            <w:pPr>
              <w:pStyle w:val="TAL"/>
              <w:rPr>
                <w:sz w:val="16"/>
                <w:szCs w:val="16"/>
              </w:rPr>
            </w:pPr>
            <w:r w:rsidRPr="00613175">
              <w:rPr>
                <w:sz w:val="16"/>
                <w:szCs w:val="16"/>
              </w:rPr>
              <w:t>Corrections to IMS over 5GS Test Case 7.31 and 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34602A" w14:textId="77777777" w:rsidR="004A3BAA" w:rsidRPr="00613175" w:rsidRDefault="004A3BAA">
            <w:pPr>
              <w:pStyle w:val="TAC"/>
              <w:jc w:val="left"/>
              <w:rPr>
                <w:sz w:val="16"/>
                <w:szCs w:val="16"/>
              </w:rPr>
            </w:pPr>
            <w:r w:rsidRPr="00613175">
              <w:rPr>
                <w:sz w:val="16"/>
                <w:szCs w:val="16"/>
              </w:rPr>
              <w:t>15.4.0</w:t>
            </w:r>
          </w:p>
        </w:tc>
      </w:tr>
      <w:tr w:rsidR="004A3BAA" w:rsidRPr="00613175" w14:paraId="761C7635"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4255315E"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53A802"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9612BCA" w14:textId="22CBD828" w:rsidR="004A3BAA" w:rsidRPr="00613175" w:rsidRDefault="004A3BAA">
            <w:pPr>
              <w:pStyle w:val="TAC"/>
              <w:jc w:val="left"/>
              <w:rPr>
                <w:sz w:val="16"/>
                <w:szCs w:val="16"/>
              </w:rPr>
            </w:pPr>
            <w:r w:rsidRPr="00613175">
              <w:rPr>
                <w:sz w:val="16"/>
                <w:szCs w:val="16"/>
              </w:rPr>
              <w:t>R5-213534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FD9E723" w14:textId="5C005595" w:rsidR="004A3BAA" w:rsidRPr="00613175" w:rsidRDefault="004A3BAA">
            <w:pPr>
              <w:pStyle w:val="TAL"/>
              <w:rPr>
                <w:sz w:val="16"/>
                <w:szCs w:val="16"/>
              </w:rPr>
            </w:pPr>
            <w:r w:rsidRPr="00613175">
              <w:rPr>
                <w:sz w:val="16"/>
                <w:szCs w:val="16"/>
              </w:rPr>
              <w:t>0146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584DBD9" w14:textId="13E02440"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2B4CD" w14:textId="18DB6D0A"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0EF350" w14:textId="05637792" w:rsidR="004A3BAA" w:rsidRPr="00613175" w:rsidRDefault="004A3BAA">
            <w:pPr>
              <w:pStyle w:val="TAL"/>
              <w:rPr>
                <w:sz w:val="16"/>
                <w:szCs w:val="16"/>
              </w:rPr>
            </w:pPr>
            <w:r w:rsidRPr="00613175">
              <w:rPr>
                <w:sz w:val="16"/>
                <w:szCs w:val="16"/>
              </w:rPr>
              <w:t>Corrections to IMS over 5GS Test Case 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931E9" w14:textId="77777777" w:rsidR="004A3BAA" w:rsidRPr="00613175" w:rsidRDefault="004A3BAA">
            <w:pPr>
              <w:pStyle w:val="TAC"/>
              <w:jc w:val="left"/>
              <w:rPr>
                <w:sz w:val="16"/>
                <w:szCs w:val="16"/>
              </w:rPr>
            </w:pPr>
            <w:r w:rsidRPr="00613175">
              <w:rPr>
                <w:sz w:val="16"/>
                <w:szCs w:val="16"/>
              </w:rPr>
              <w:t>15.4.0</w:t>
            </w:r>
          </w:p>
        </w:tc>
      </w:tr>
      <w:tr w:rsidR="004A3BAA" w:rsidRPr="00613175" w14:paraId="2F4A07E5"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7F1CA8F4"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8A9267"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41F3357" w14:textId="013045A9" w:rsidR="004A3BAA" w:rsidRPr="00613175" w:rsidRDefault="004A3BAA">
            <w:pPr>
              <w:pStyle w:val="TAC"/>
              <w:jc w:val="left"/>
              <w:rPr>
                <w:sz w:val="16"/>
                <w:szCs w:val="16"/>
              </w:rPr>
            </w:pPr>
            <w:r w:rsidRPr="00613175">
              <w:rPr>
                <w:sz w:val="16"/>
                <w:szCs w:val="16"/>
              </w:rPr>
              <w:t>R5-213535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C0153BD" w14:textId="34F2DE8B" w:rsidR="004A3BAA" w:rsidRPr="00613175" w:rsidRDefault="004A3BAA">
            <w:pPr>
              <w:pStyle w:val="TAL"/>
              <w:rPr>
                <w:sz w:val="16"/>
                <w:szCs w:val="16"/>
              </w:rPr>
            </w:pPr>
            <w:r w:rsidRPr="00613175">
              <w:rPr>
                <w:sz w:val="16"/>
                <w:szCs w:val="16"/>
              </w:rPr>
              <w:t>0148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9F67046" w14:textId="64504007"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DF583" w14:textId="75B53BF5"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007263" w14:textId="0AFAD3DF" w:rsidR="004A3BAA" w:rsidRPr="00613175" w:rsidRDefault="004A3BAA">
            <w:pPr>
              <w:pStyle w:val="TAL"/>
              <w:rPr>
                <w:sz w:val="16"/>
                <w:szCs w:val="16"/>
              </w:rPr>
            </w:pPr>
            <w:r w:rsidRPr="00613175">
              <w:rPr>
                <w:sz w:val="16"/>
                <w:szCs w:val="16"/>
              </w:rPr>
              <w:t>Clarifications on usage of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12AF7" w14:textId="77777777" w:rsidR="004A3BAA" w:rsidRPr="00613175" w:rsidRDefault="004A3BAA">
            <w:pPr>
              <w:pStyle w:val="TAC"/>
              <w:jc w:val="left"/>
              <w:rPr>
                <w:sz w:val="16"/>
                <w:szCs w:val="16"/>
              </w:rPr>
            </w:pPr>
            <w:r w:rsidRPr="00613175">
              <w:rPr>
                <w:sz w:val="16"/>
                <w:szCs w:val="16"/>
              </w:rPr>
              <w:t>15.4.0</w:t>
            </w:r>
          </w:p>
        </w:tc>
      </w:tr>
      <w:tr w:rsidR="004A3BAA" w:rsidRPr="00613175" w14:paraId="2CA9795A"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766CE960"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41FA4A"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D2BD0CF" w14:textId="33ED10AE" w:rsidR="004A3BAA" w:rsidRPr="00613175" w:rsidRDefault="004A3BAA">
            <w:pPr>
              <w:pStyle w:val="TAC"/>
              <w:jc w:val="left"/>
              <w:rPr>
                <w:sz w:val="16"/>
                <w:szCs w:val="16"/>
              </w:rPr>
            </w:pPr>
            <w:r w:rsidRPr="00613175">
              <w:rPr>
                <w:sz w:val="16"/>
                <w:szCs w:val="16"/>
              </w:rPr>
              <w:t>R5-213536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4F66C91" w14:textId="44CA2A07" w:rsidR="004A3BAA" w:rsidRPr="00613175" w:rsidRDefault="004A3BAA">
            <w:pPr>
              <w:pStyle w:val="TAL"/>
              <w:rPr>
                <w:sz w:val="16"/>
                <w:szCs w:val="16"/>
              </w:rPr>
            </w:pPr>
            <w:r w:rsidRPr="00613175">
              <w:rPr>
                <w:sz w:val="16"/>
                <w:szCs w:val="16"/>
              </w:rPr>
              <w:t>0149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CAFC893" w14:textId="1ABB2A7C"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E7755" w14:textId="195985A8"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24E01B" w14:textId="0D10DDD4" w:rsidR="004A3BAA" w:rsidRPr="00613175" w:rsidRDefault="004A3BAA">
            <w:pPr>
              <w:pStyle w:val="TAL"/>
              <w:rPr>
                <w:sz w:val="16"/>
                <w:szCs w:val="16"/>
              </w:rPr>
            </w:pPr>
            <w:r w:rsidRPr="00613175">
              <w:rPr>
                <w:sz w:val="16"/>
                <w:szCs w:val="16"/>
              </w:rPr>
              <w:t>Addition of NR IMS 7.13-MT Voice with RTCP disabled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B638B0" w14:textId="77777777" w:rsidR="004A3BAA" w:rsidRPr="00613175" w:rsidRDefault="004A3BAA">
            <w:pPr>
              <w:pStyle w:val="TAC"/>
              <w:jc w:val="left"/>
              <w:rPr>
                <w:sz w:val="16"/>
                <w:szCs w:val="16"/>
              </w:rPr>
            </w:pPr>
            <w:r w:rsidRPr="00613175">
              <w:rPr>
                <w:sz w:val="16"/>
                <w:szCs w:val="16"/>
              </w:rPr>
              <w:t>15.4.0</w:t>
            </w:r>
          </w:p>
        </w:tc>
      </w:tr>
      <w:tr w:rsidR="004A3BAA" w:rsidRPr="00613175" w14:paraId="636F92F0"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77376A75"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FC00BE"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5B544C7" w14:textId="28A5A41A" w:rsidR="004A3BAA" w:rsidRPr="00613175" w:rsidRDefault="004A3BAA">
            <w:pPr>
              <w:pStyle w:val="TAC"/>
              <w:jc w:val="left"/>
              <w:rPr>
                <w:sz w:val="16"/>
                <w:szCs w:val="16"/>
              </w:rPr>
            </w:pPr>
            <w:r w:rsidRPr="00613175">
              <w:rPr>
                <w:sz w:val="16"/>
                <w:szCs w:val="16"/>
              </w:rPr>
              <w:t>R5-213537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61C5245" w14:textId="1A6930C3" w:rsidR="004A3BAA" w:rsidRPr="00613175" w:rsidRDefault="004A3BAA">
            <w:pPr>
              <w:pStyle w:val="TAL"/>
              <w:rPr>
                <w:sz w:val="16"/>
                <w:szCs w:val="16"/>
              </w:rPr>
            </w:pPr>
            <w:r w:rsidRPr="00613175">
              <w:rPr>
                <w:sz w:val="16"/>
                <w:szCs w:val="16"/>
              </w:rPr>
              <w:t>0150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78D01F2" w14:textId="50805B31"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09BCC" w14:textId="67374309"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B5B6C0" w14:textId="2B305F73" w:rsidR="004A3BAA" w:rsidRPr="00613175" w:rsidRDefault="004A3BAA">
            <w:pPr>
              <w:pStyle w:val="TAL"/>
              <w:rPr>
                <w:sz w:val="16"/>
                <w:szCs w:val="16"/>
              </w:rPr>
            </w:pPr>
            <w:r w:rsidRPr="00613175">
              <w:rPr>
                <w:sz w:val="16"/>
                <w:szCs w:val="16"/>
              </w:rPr>
              <w:t>Addition of NR IMS 7.15-MO Video without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0D531" w14:textId="77777777" w:rsidR="004A3BAA" w:rsidRPr="00613175" w:rsidRDefault="004A3BAA">
            <w:pPr>
              <w:pStyle w:val="TAC"/>
              <w:jc w:val="left"/>
              <w:rPr>
                <w:sz w:val="16"/>
                <w:szCs w:val="16"/>
              </w:rPr>
            </w:pPr>
            <w:r w:rsidRPr="00613175">
              <w:rPr>
                <w:sz w:val="16"/>
                <w:szCs w:val="16"/>
              </w:rPr>
              <w:t>15.4.0</w:t>
            </w:r>
          </w:p>
        </w:tc>
      </w:tr>
      <w:tr w:rsidR="004A3BAA" w:rsidRPr="00613175" w14:paraId="6ED13652"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0C48799E"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6E6010"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C683275" w14:textId="759543F5" w:rsidR="004A3BAA" w:rsidRPr="00613175" w:rsidRDefault="004A3BAA">
            <w:pPr>
              <w:pStyle w:val="TAC"/>
              <w:jc w:val="left"/>
              <w:rPr>
                <w:sz w:val="16"/>
                <w:szCs w:val="16"/>
              </w:rPr>
            </w:pPr>
            <w:r w:rsidRPr="00613175">
              <w:rPr>
                <w:sz w:val="16"/>
                <w:szCs w:val="16"/>
              </w:rPr>
              <w:t>R5-213538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4649AE1" w14:textId="4E13A11C" w:rsidR="004A3BAA" w:rsidRPr="00613175" w:rsidRDefault="004A3BAA">
            <w:pPr>
              <w:pStyle w:val="TAL"/>
              <w:rPr>
                <w:sz w:val="16"/>
                <w:szCs w:val="16"/>
              </w:rPr>
            </w:pPr>
            <w:r w:rsidRPr="00613175">
              <w:rPr>
                <w:sz w:val="16"/>
                <w:szCs w:val="16"/>
              </w:rPr>
              <w:t>0151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296848D" w14:textId="62189E24"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7F4C1" w14:textId="6577A54A"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2580A8" w14:textId="69231B8A" w:rsidR="004A3BAA" w:rsidRPr="00613175" w:rsidRDefault="004A3BAA">
            <w:pPr>
              <w:pStyle w:val="TAL"/>
              <w:rPr>
                <w:sz w:val="16"/>
                <w:szCs w:val="16"/>
              </w:rPr>
            </w:pPr>
            <w:r w:rsidRPr="00613175">
              <w:rPr>
                <w:sz w:val="16"/>
                <w:szCs w:val="16"/>
              </w:rPr>
              <w:t>Addition of NR IMS 7.16-MT Video with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58020" w14:textId="77777777" w:rsidR="004A3BAA" w:rsidRPr="00613175" w:rsidRDefault="004A3BAA">
            <w:pPr>
              <w:pStyle w:val="TAC"/>
              <w:jc w:val="left"/>
              <w:rPr>
                <w:sz w:val="16"/>
                <w:szCs w:val="16"/>
              </w:rPr>
            </w:pPr>
            <w:r w:rsidRPr="00613175">
              <w:rPr>
                <w:sz w:val="16"/>
                <w:szCs w:val="16"/>
              </w:rPr>
              <w:t>15.4.0</w:t>
            </w:r>
          </w:p>
        </w:tc>
      </w:tr>
      <w:tr w:rsidR="004A3BAA" w:rsidRPr="00613175" w14:paraId="13E8BA22"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40B24C7E"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2D59B7"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DD77016" w14:textId="7A5D13A3" w:rsidR="004A3BAA" w:rsidRPr="00613175" w:rsidRDefault="004A3BAA">
            <w:pPr>
              <w:pStyle w:val="TAC"/>
              <w:jc w:val="left"/>
              <w:rPr>
                <w:sz w:val="16"/>
                <w:szCs w:val="16"/>
              </w:rPr>
            </w:pPr>
            <w:r w:rsidRPr="00613175">
              <w:rPr>
                <w:sz w:val="16"/>
                <w:szCs w:val="16"/>
              </w:rPr>
              <w:t>R5-213539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CF3D515" w14:textId="3A0CFC66" w:rsidR="004A3BAA" w:rsidRPr="00613175" w:rsidRDefault="004A3BAA">
            <w:pPr>
              <w:pStyle w:val="TAL"/>
              <w:rPr>
                <w:sz w:val="16"/>
                <w:szCs w:val="16"/>
              </w:rPr>
            </w:pPr>
            <w:r w:rsidRPr="00613175">
              <w:rPr>
                <w:sz w:val="16"/>
                <w:szCs w:val="16"/>
              </w:rPr>
              <w:t>0152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1425F59" w14:textId="1F3B99D7"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08F35" w14:textId="4C899D34"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92AEBC" w14:textId="0E874D82" w:rsidR="004A3BAA" w:rsidRPr="00613175" w:rsidRDefault="004A3BAA">
            <w:pPr>
              <w:pStyle w:val="TAL"/>
              <w:rPr>
                <w:sz w:val="16"/>
                <w:szCs w:val="16"/>
              </w:rPr>
            </w:pPr>
            <w:r w:rsidRPr="00613175">
              <w:rPr>
                <w:sz w:val="16"/>
                <w:szCs w:val="16"/>
              </w:rPr>
              <w:t>Addition of NR IMS 7.17-MT Video without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62AE6" w14:textId="77777777" w:rsidR="004A3BAA" w:rsidRPr="00613175" w:rsidRDefault="004A3BAA">
            <w:pPr>
              <w:pStyle w:val="TAC"/>
              <w:jc w:val="left"/>
              <w:rPr>
                <w:sz w:val="16"/>
                <w:szCs w:val="16"/>
              </w:rPr>
            </w:pPr>
            <w:r w:rsidRPr="00613175">
              <w:rPr>
                <w:sz w:val="16"/>
                <w:szCs w:val="16"/>
              </w:rPr>
              <w:t>15.4.0</w:t>
            </w:r>
          </w:p>
        </w:tc>
      </w:tr>
      <w:tr w:rsidR="004A3BAA" w:rsidRPr="00613175" w14:paraId="27E90BE2"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4E3BFD67"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7538EC"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215B424" w14:textId="5FC73F96" w:rsidR="004A3BAA" w:rsidRPr="00613175" w:rsidRDefault="004A3BAA">
            <w:pPr>
              <w:pStyle w:val="TAC"/>
              <w:jc w:val="left"/>
              <w:rPr>
                <w:sz w:val="16"/>
                <w:szCs w:val="16"/>
              </w:rPr>
            </w:pPr>
            <w:r w:rsidRPr="00613175">
              <w:rPr>
                <w:sz w:val="16"/>
                <w:szCs w:val="16"/>
              </w:rPr>
              <w:t>R5-213540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5AC8D0A" w14:textId="5660B466" w:rsidR="004A3BAA" w:rsidRPr="00613175" w:rsidRDefault="004A3BAA">
            <w:pPr>
              <w:pStyle w:val="TAL"/>
              <w:rPr>
                <w:sz w:val="16"/>
                <w:szCs w:val="16"/>
              </w:rPr>
            </w:pPr>
            <w:r w:rsidRPr="00613175">
              <w:rPr>
                <w:sz w:val="16"/>
                <w:szCs w:val="16"/>
              </w:rPr>
              <w:t>0153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7AB88CF" w14:textId="56F58518"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C2E50" w14:textId="23FFD3F8"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7986FB" w14:textId="7EBDAAA9" w:rsidR="004A3BAA" w:rsidRPr="00613175" w:rsidRDefault="004A3BAA">
            <w:pPr>
              <w:pStyle w:val="TAL"/>
              <w:rPr>
                <w:sz w:val="16"/>
                <w:szCs w:val="16"/>
              </w:rPr>
            </w:pPr>
            <w:r w:rsidRPr="00613175">
              <w:rPr>
                <w:sz w:val="16"/>
                <w:szCs w:val="16"/>
              </w:rPr>
              <w:t>Addition of NR IMS 7.20-MO Voice-add and remove video-with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C35CF" w14:textId="77777777" w:rsidR="004A3BAA" w:rsidRPr="00613175" w:rsidRDefault="004A3BAA">
            <w:pPr>
              <w:pStyle w:val="TAC"/>
              <w:jc w:val="left"/>
              <w:rPr>
                <w:sz w:val="16"/>
                <w:szCs w:val="16"/>
              </w:rPr>
            </w:pPr>
            <w:r w:rsidRPr="00613175">
              <w:rPr>
                <w:sz w:val="16"/>
                <w:szCs w:val="16"/>
              </w:rPr>
              <w:t>15.4.0</w:t>
            </w:r>
          </w:p>
        </w:tc>
      </w:tr>
      <w:tr w:rsidR="004A3BAA" w:rsidRPr="00613175" w14:paraId="3DB4E732"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7D06541"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C92E9C"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10DBF6F" w14:textId="79DF4291" w:rsidR="004A3BAA" w:rsidRPr="00613175" w:rsidRDefault="004A3BAA">
            <w:pPr>
              <w:pStyle w:val="TAC"/>
              <w:jc w:val="left"/>
              <w:rPr>
                <w:sz w:val="16"/>
                <w:szCs w:val="16"/>
              </w:rPr>
            </w:pPr>
            <w:r w:rsidRPr="00613175">
              <w:rPr>
                <w:sz w:val="16"/>
                <w:szCs w:val="16"/>
              </w:rPr>
              <w:t>R5-213541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775D7F9" w14:textId="28739A4D" w:rsidR="004A3BAA" w:rsidRPr="00613175" w:rsidRDefault="004A3BAA">
            <w:pPr>
              <w:pStyle w:val="TAL"/>
              <w:rPr>
                <w:sz w:val="16"/>
                <w:szCs w:val="16"/>
              </w:rPr>
            </w:pPr>
            <w:r w:rsidRPr="00613175">
              <w:rPr>
                <w:sz w:val="16"/>
                <w:szCs w:val="16"/>
              </w:rPr>
              <w:t>0154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EEB37D0" w14:textId="75F34134"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8DD8F" w14:textId="101961CD"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E89D39" w14:textId="08D6D46F" w:rsidR="004A3BAA" w:rsidRPr="00613175" w:rsidRDefault="004A3BAA">
            <w:pPr>
              <w:pStyle w:val="TAL"/>
              <w:rPr>
                <w:sz w:val="16"/>
                <w:szCs w:val="16"/>
              </w:rPr>
            </w:pPr>
            <w:r w:rsidRPr="00613175">
              <w:rPr>
                <w:sz w:val="16"/>
                <w:szCs w:val="16"/>
              </w:rPr>
              <w:t>Addition of NR IMS 7.21-MO Voice-add and remove video-without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491A9" w14:textId="77777777" w:rsidR="004A3BAA" w:rsidRPr="00613175" w:rsidRDefault="004A3BAA">
            <w:pPr>
              <w:pStyle w:val="TAC"/>
              <w:jc w:val="left"/>
              <w:rPr>
                <w:sz w:val="16"/>
                <w:szCs w:val="16"/>
              </w:rPr>
            </w:pPr>
            <w:r w:rsidRPr="00613175">
              <w:rPr>
                <w:sz w:val="16"/>
                <w:szCs w:val="16"/>
              </w:rPr>
              <w:t>15.4.0</w:t>
            </w:r>
          </w:p>
        </w:tc>
      </w:tr>
      <w:tr w:rsidR="004A3BAA" w:rsidRPr="00613175" w14:paraId="2F170216"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3F3A91DA"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FA2885"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BF1455E" w14:textId="0509B628" w:rsidR="004A3BAA" w:rsidRPr="00613175" w:rsidRDefault="004A3BAA">
            <w:pPr>
              <w:pStyle w:val="TAC"/>
              <w:jc w:val="left"/>
              <w:rPr>
                <w:sz w:val="16"/>
                <w:szCs w:val="16"/>
              </w:rPr>
            </w:pPr>
            <w:r w:rsidRPr="00613175">
              <w:rPr>
                <w:sz w:val="16"/>
                <w:szCs w:val="16"/>
              </w:rPr>
              <w:t>R5-213542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1FEF2D5" w14:textId="38C9BD54" w:rsidR="004A3BAA" w:rsidRPr="00613175" w:rsidRDefault="004A3BAA">
            <w:pPr>
              <w:pStyle w:val="TAL"/>
              <w:rPr>
                <w:sz w:val="16"/>
                <w:szCs w:val="16"/>
              </w:rPr>
            </w:pPr>
            <w:r w:rsidRPr="00613175">
              <w:rPr>
                <w:sz w:val="16"/>
                <w:szCs w:val="16"/>
              </w:rPr>
              <w:t>0155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CB67407" w14:textId="2E7120C6"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DEF2F" w14:textId="45031CED"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1DC938" w14:textId="08486C23" w:rsidR="004A3BAA" w:rsidRPr="00613175" w:rsidRDefault="004A3BAA">
            <w:pPr>
              <w:pStyle w:val="TAL"/>
              <w:rPr>
                <w:sz w:val="16"/>
                <w:szCs w:val="16"/>
              </w:rPr>
            </w:pPr>
            <w:r w:rsidRPr="00613175">
              <w:rPr>
                <w:sz w:val="16"/>
                <w:szCs w:val="16"/>
              </w:rPr>
              <w:t>Addition of NR IMS 7.23-MT Voice-add and remove video-without preconditions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D5FF4" w14:textId="77777777" w:rsidR="004A3BAA" w:rsidRPr="00613175" w:rsidRDefault="004A3BAA">
            <w:pPr>
              <w:pStyle w:val="TAC"/>
              <w:jc w:val="left"/>
              <w:rPr>
                <w:sz w:val="16"/>
                <w:szCs w:val="16"/>
              </w:rPr>
            </w:pPr>
            <w:r w:rsidRPr="00613175">
              <w:rPr>
                <w:sz w:val="16"/>
                <w:szCs w:val="16"/>
              </w:rPr>
              <w:t>15.4.0</w:t>
            </w:r>
          </w:p>
        </w:tc>
      </w:tr>
      <w:tr w:rsidR="004A3BAA" w:rsidRPr="00613175" w14:paraId="348DADD0"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36831EC4"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400797"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6700326" w14:textId="609DCB36" w:rsidR="004A3BAA" w:rsidRPr="00613175" w:rsidRDefault="004A3BAA">
            <w:pPr>
              <w:pStyle w:val="TAC"/>
              <w:jc w:val="left"/>
              <w:rPr>
                <w:sz w:val="16"/>
                <w:szCs w:val="16"/>
              </w:rPr>
            </w:pPr>
            <w:r w:rsidRPr="00613175">
              <w:rPr>
                <w:sz w:val="16"/>
                <w:szCs w:val="16"/>
              </w:rPr>
              <w:t>R5-213543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23593BD" w14:textId="23799780" w:rsidR="004A3BAA" w:rsidRPr="00613175" w:rsidRDefault="004A3BAA">
            <w:pPr>
              <w:pStyle w:val="TAL"/>
              <w:rPr>
                <w:sz w:val="16"/>
                <w:szCs w:val="16"/>
              </w:rPr>
            </w:pPr>
            <w:r w:rsidRPr="00613175">
              <w:rPr>
                <w:sz w:val="16"/>
                <w:szCs w:val="16"/>
              </w:rPr>
              <w:t>0156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C715F59" w14:textId="0AB5D674"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63C130" w14:textId="7CF0E885"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F70F7B" w14:textId="2840326A" w:rsidR="004A3BAA" w:rsidRPr="00613175" w:rsidRDefault="004A3BAA">
            <w:pPr>
              <w:pStyle w:val="TAL"/>
              <w:rPr>
                <w:sz w:val="16"/>
                <w:szCs w:val="16"/>
              </w:rPr>
            </w:pPr>
            <w:r w:rsidRPr="00613175">
              <w:rPr>
                <w:sz w:val="16"/>
                <w:szCs w:val="16"/>
              </w:rPr>
              <w:t>Addition of NR IMS 7.24-Forking-two responses one cancel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98845" w14:textId="77777777" w:rsidR="004A3BAA" w:rsidRPr="00613175" w:rsidRDefault="004A3BAA">
            <w:pPr>
              <w:pStyle w:val="TAC"/>
              <w:jc w:val="left"/>
              <w:rPr>
                <w:sz w:val="16"/>
                <w:szCs w:val="16"/>
              </w:rPr>
            </w:pPr>
            <w:r w:rsidRPr="00613175">
              <w:rPr>
                <w:sz w:val="16"/>
                <w:szCs w:val="16"/>
              </w:rPr>
              <w:t>15.4.0</w:t>
            </w:r>
          </w:p>
        </w:tc>
      </w:tr>
      <w:tr w:rsidR="004A3BAA" w:rsidRPr="00613175" w14:paraId="1F3F0D80"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28814707"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8EB296"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765CC34" w14:textId="2089B6AD" w:rsidR="004A3BAA" w:rsidRPr="00613175" w:rsidRDefault="004A3BAA">
            <w:pPr>
              <w:pStyle w:val="TAC"/>
              <w:jc w:val="left"/>
              <w:rPr>
                <w:sz w:val="16"/>
                <w:szCs w:val="16"/>
              </w:rPr>
            </w:pPr>
            <w:r w:rsidRPr="00613175">
              <w:rPr>
                <w:sz w:val="16"/>
                <w:szCs w:val="16"/>
              </w:rPr>
              <w:t>R5-213544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757CB12" w14:textId="411521FD" w:rsidR="004A3BAA" w:rsidRPr="00613175" w:rsidRDefault="004A3BAA">
            <w:pPr>
              <w:pStyle w:val="TAL"/>
              <w:rPr>
                <w:sz w:val="16"/>
                <w:szCs w:val="16"/>
              </w:rPr>
            </w:pPr>
            <w:r w:rsidRPr="00613175">
              <w:rPr>
                <w:sz w:val="16"/>
                <w:szCs w:val="16"/>
              </w:rPr>
              <w:t>0157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E165CC3" w14:textId="62C5C17F"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F17BE9" w14:textId="579D1621"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2B4FAB" w14:textId="00D00F0A" w:rsidR="004A3BAA" w:rsidRPr="00613175" w:rsidRDefault="004A3BAA">
            <w:pPr>
              <w:pStyle w:val="TAL"/>
              <w:rPr>
                <w:sz w:val="16"/>
                <w:szCs w:val="16"/>
              </w:rPr>
            </w:pPr>
            <w:r w:rsidRPr="00613175">
              <w:rPr>
                <w:sz w:val="16"/>
                <w:szCs w:val="16"/>
              </w:rPr>
              <w:t>Addition of new IMS over 5GS TC 7.22 MTSI MT Voice Call / add video and remove video / with preconditions at both originating UE and terminating UE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C2B89" w14:textId="77777777" w:rsidR="004A3BAA" w:rsidRPr="00613175" w:rsidRDefault="004A3BAA">
            <w:pPr>
              <w:pStyle w:val="TAC"/>
              <w:jc w:val="left"/>
              <w:rPr>
                <w:sz w:val="16"/>
                <w:szCs w:val="16"/>
              </w:rPr>
            </w:pPr>
            <w:r w:rsidRPr="00613175">
              <w:rPr>
                <w:sz w:val="16"/>
                <w:szCs w:val="16"/>
              </w:rPr>
              <w:t>15.4.0</w:t>
            </w:r>
          </w:p>
        </w:tc>
      </w:tr>
      <w:tr w:rsidR="004A3BAA" w:rsidRPr="00613175" w14:paraId="4AB9E648"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32BC0186"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934586"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9DF0956" w14:textId="5E31DF71" w:rsidR="004A3BAA" w:rsidRPr="00613175" w:rsidRDefault="004A3BAA">
            <w:pPr>
              <w:pStyle w:val="TAC"/>
              <w:jc w:val="left"/>
              <w:rPr>
                <w:sz w:val="16"/>
                <w:szCs w:val="16"/>
              </w:rPr>
            </w:pPr>
            <w:r w:rsidRPr="00613175">
              <w:rPr>
                <w:sz w:val="16"/>
                <w:szCs w:val="16"/>
              </w:rPr>
              <w:t>R5-213545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C75F232" w14:textId="4066C688" w:rsidR="004A3BAA" w:rsidRPr="00613175" w:rsidRDefault="004A3BAA">
            <w:pPr>
              <w:pStyle w:val="TAL"/>
              <w:rPr>
                <w:sz w:val="16"/>
                <w:szCs w:val="16"/>
              </w:rPr>
            </w:pPr>
            <w:r w:rsidRPr="00613175">
              <w:rPr>
                <w:sz w:val="16"/>
                <w:szCs w:val="16"/>
              </w:rPr>
              <w:t>0160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3D94CB9" w14:textId="41DB2161"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0FF8B" w14:textId="0E9C5524"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384306" w14:textId="7C4E19EB" w:rsidR="004A3BAA" w:rsidRPr="00613175" w:rsidRDefault="004A3BAA">
            <w:pPr>
              <w:pStyle w:val="TAL"/>
              <w:rPr>
                <w:sz w:val="16"/>
                <w:szCs w:val="16"/>
              </w:rPr>
            </w:pPr>
            <w:r w:rsidRPr="00613175">
              <w:rPr>
                <w:sz w:val="16"/>
                <w:szCs w:val="16"/>
              </w:rPr>
              <w:t>Correction to test cases 7.33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01A9E" w14:textId="77777777" w:rsidR="004A3BAA" w:rsidRPr="00613175" w:rsidRDefault="004A3BAA">
            <w:pPr>
              <w:pStyle w:val="TAC"/>
              <w:jc w:val="left"/>
              <w:rPr>
                <w:sz w:val="16"/>
                <w:szCs w:val="16"/>
              </w:rPr>
            </w:pPr>
            <w:r w:rsidRPr="00613175">
              <w:rPr>
                <w:sz w:val="16"/>
                <w:szCs w:val="16"/>
              </w:rPr>
              <w:t>15.4.0</w:t>
            </w:r>
          </w:p>
        </w:tc>
      </w:tr>
      <w:tr w:rsidR="004A3BAA" w:rsidRPr="00613175" w14:paraId="22B5C765" w14:textId="77777777" w:rsidTr="00925185">
        <w:tc>
          <w:tcPr>
            <w:tcW w:w="800" w:type="dxa"/>
            <w:tcBorders>
              <w:top w:val="single" w:sz="6" w:space="0" w:color="auto"/>
              <w:left w:val="single" w:sz="6" w:space="0" w:color="auto"/>
              <w:bottom w:val="single" w:sz="6" w:space="0" w:color="auto"/>
              <w:right w:val="single" w:sz="6" w:space="0" w:color="auto"/>
            </w:tcBorders>
            <w:shd w:val="solid" w:color="FFFFFF" w:fill="auto"/>
          </w:tcPr>
          <w:p w14:paraId="1D627E7E" w14:textId="77777777" w:rsidR="004A3BAA" w:rsidRPr="00613175" w:rsidRDefault="004A3BAA">
            <w:pPr>
              <w:pStyle w:val="TAC"/>
              <w:jc w:val="left"/>
              <w:rPr>
                <w:sz w:val="16"/>
                <w:szCs w:val="16"/>
              </w:rPr>
            </w:pPr>
            <w:r w:rsidRPr="00613175">
              <w:rPr>
                <w:sz w:val="16"/>
                <w:szCs w:val="16"/>
              </w:rPr>
              <w:t>2021-06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9B7C37" w14:textId="77777777" w:rsidR="004A3BAA" w:rsidRPr="00613175" w:rsidRDefault="004A3BAA">
            <w:pPr>
              <w:pStyle w:val="TAC"/>
              <w:jc w:val="left"/>
              <w:rPr>
                <w:sz w:val="16"/>
                <w:szCs w:val="16"/>
              </w:rPr>
            </w:pPr>
            <w:r w:rsidRPr="00613175">
              <w:rPr>
                <w:sz w:val="16"/>
                <w:szCs w:val="16"/>
              </w:rPr>
              <w:t>RAN5#91-e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5F93F04" w14:textId="3A55CEAA" w:rsidR="004A3BAA" w:rsidRPr="00613175" w:rsidRDefault="004A3BAA">
            <w:pPr>
              <w:pStyle w:val="TAC"/>
              <w:jc w:val="left"/>
              <w:rPr>
                <w:sz w:val="16"/>
                <w:szCs w:val="16"/>
              </w:rPr>
            </w:pPr>
            <w:r w:rsidRPr="00613175">
              <w:rPr>
                <w:sz w:val="16"/>
                <w:szCs w:val="16"/>
              </w:rPr>
              <w:t>R5-213674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5F37203" w14:textId="1E7B03D2" w:rsidR="004A3BAA" w:rsidRPr="00613175" w:rsidRDefault="004A3BAA">
            <w:pPr>
              <w:pStyle w:val="TAL"/>
              <w:rPr>
                <w:sz w:val="16"/>
                <w:szCs w:val="16"/>
              </w:rPr>
            </w:pPr>
            <w:r w:rsidRPr="00613175">
              <w:rPr>
                <w:sz w:val="16"/>
                <w:szCs w:val="16"/>
              </w:rPr>
              <w:t>0147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769DD25" w14:textId="704E5C8A" w:rsidR="004A3BAA" w:rsidRPr="00613175" w:rsidRDefault="004A3BAA">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59840" w14:textId="0940FE64" w:rsidR="004A3BAA" w:rsidRPr="00613175" w:rsidRDefault="004A3BAA">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BEB7DA" w14:textId="09391BF3" w:rsidR="004A3BAA" w:rsidRPr="00613175" w:rsidRDefault="004A3BAA">
            <w:pPr>
              <w:pStyle w:val="TAL"/>
              <w:rPr>
                <w:sz w:val="16"/>
                <w:szCs w:val="16"/>
              </w:rPr>
            </w:pPr>
            <w:r w:rsidRPr="00613175">
              <w:rPr>
                <w:sz w:val="16"/>
                <w:szCs w:val="16"/>
              </w:rPr>
              <w:t>Corrections to IMS over 5GS Test Case 7.14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FEF8D" w14:textId="77777777" w:rsidR="004A3BAA" w:rsidRPr="00613175" w:rsidRDefault="004A3BAA">
            <w:pPr>
              <w:pStyle w:val="TAC"/>
              <w:jc w:val="left"/>
              <w:rPr>
                <w:sz w:val="16"/>
                <w:szCs w:val="16"/>
              </w:rPr>
            </w:pPr>
            <w:r w:rsidRPr="00613175">
              <w:rPr>
                <w:sz w:val="16"/>
                <w:szCs w:val="16"/>
              </w:rPr>
              <w:t>15.4.0</w:t>
            </w:r>
          </w:p>
        </w:tc>
      </w:tr>
      <w:tr w:rsidR="003706E0" w:rsidRPr="00613175" w14:paraId="053C2403"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FE04C80" w14:textId="3EA7BD63"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E3A9BD" w14:textId="1A233783"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AF365F8" w14:textId="0A53723F" w:rsidR="003706E0" w:rsidRPr="00613175" w:rsidRDefault="003706E0">
            <w:pPr>
              <w:pStyle w:val="TAC"/>
              <w:jc w:val="left"/>
              <w:rPr>
                <w:sz w:val="16"/>
                <w:szCs w:val="16"/>
              </w:rPr>
            </w:pPr>
            <w:r w:rsidRPr="00613175">
              <w:rPr>
                <w:sz w:val="16"/>
                <w:szCs w:val="16"/>
              </w:rPr>
              <w:t>R5-214205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69B984F" w14:textId="7714DBFE" w:rsidR="003706E0" w:rsidRPr="00613175" w:rsidRDefault="003706E0">
            <w:pPr>
              <w:pStyle w:val="TAL"/>
              <w:rPr>
                <w:sz w:val="16"/>
                <w:szCs w:val="16"/>
              </w:rPr>
            </w:pPr>
            <w:r w:rsidRPr="00613175">
              <w:rPr>
                <w:sz w:val="16"/>
                <w:szCs w:val="16"/>
              </w:rPr>
              <w:t>0164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A2EF7E6" w14:textId="764884F3"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90D4A" w14:textId="57214AD9"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FCED0" w14:textId="2342F255" w:rsidR="003706E0" w:rsidRPr="00613175" w:rsidRDefault="003706E0">
            <w:pPr>
              <w:pStyle w:val="TAL"/>
              <w:rPr>
                <w:sz w:val="16"/>
                <w:szCs w:val="16"/>
              </w:rPr>
            </w:pPr>
            <w:r w:rsidRPr="00613175">
              <w:rPr>
                <w:sz w:val="16"/>
                <w:szCs w:val="16"/>
              </w:rPr>
              <w:t>Corrections to IMS5GS test case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DCFDE" w14:textId="6C6F4D6E" w:rsidR="003706E0" w:rsidRPr="00613175" w:rsidRDefault="003706E0">
            <w:pPr>
              <w:pStyle w:val="TAC"/>
              <w:jc w:val="left"/>
              <w:rPr>
                <w:sz w:val="16"/>
                <w:szCs w:val="16"/>
              </w:rPr>
            </w:pPr>
            <w:r w:rsidRPr="00613175">
              <w:rPr>
                <w:sz w:val="16"/>
                <w:szCs w:val="16"/>
              </w:rPr>
              <w:t>15.5.0</w:t>
            </w:r>
          </w:p>
        </w:tc>
      </w:tr>
      <w:tr w:rsidR="003706E0" w:rsidRPr="00613175" w14:paraId="7BE64790"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A1C96A2"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CBA0DE"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FE71A3A" w14:textId="3E5291CF" w:rsidR="003706E0" w:rsidRPr="00613175" w:rsidRDefault="003706E0">
            <w:pPr>
              <w:pStyle w:val="TAC"/>
              <w:jc w:val="left"/>
              <w:rPr>
                <w:sz w:val="16"/>
                <w:szCs w:val="16"/>
              </w:rPr>
            </w:pPr>
            <w:r w:rsidRPr="00613175">
              <w:rPr>
                <w:sz w:val="16"/>
                <w:szCs w:val="16"/>
              </w:rPr>
              <w:t>R5-214223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FE5D1AD" w14:textId="33414851" w:rsidR="003706E0" w:rsidRPr="00613175" w:rsidRDefault="003706E0">
            <w:pPr>
              <w:pStyle w:val="TAL"/>
              <w:rPr>
                <w:sz w:val="16"/>
                <w:szCs w:val="16"/>
              </w:rPr>
            </w:pPr>
            <w:r w:rsidRPr="00613175">
              <w:rPr>
                <w:sz w:val="16"/>
                <w:szCs w:val="16"/>
              </w:rPr>
              <w:t>0168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EA9B2F1" w14:textId="6A800AF6"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279E6" w14:textId="4D3180C5"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B6F27" w14:textId="657F97BA" w:rsidR="003706E0" w:rsidRPr="00613175" w:rsidRDefault="003706E0">
            <w:pPr>
              <w:pStyle w:val="TAL"/>
              <w:rPr>
                <w:sz w:val="16"/>
                <w:szCs w:val="16"/>
              </w:rPr>
            </w:pPr>
            <w:r w:rsidRPr="00613175">
              <w:rPr>
                <w:sz w:val="16"/>
                <w:szCs w:val="16"/>
              </w:rPr>
              <w:t>Corrections to IMS5GS test case 7.24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F41C16" w14:textId="77777777" w:rsidR="003706E0" w:rsidRPr="00613175" w:rsidRDefault="003706E0">
            <w:pPr>
              <w:pStyle w:val="TAC"/>
              <w:jc w:val="left"/>
              <w:rPr>
                <w:sz w:val="16"/>
                <w:szCs w:val="16"/>
              </w:rPr>
            </w:pPr>
            <w:r w:rsidRPr="00613175">
              <w:rPr>
                <w:sz w:val="16"/>
                <w:szCs w:val="16"/>
              </w:rPr>
              <w:t>15.5.0</w:t>
            </w:r>
          </w:p>
        </w:tc>
      </w:tr>
      <w:tr w:rsidR="003706E0" w:rsidRPr="00613175" w14:paraId="6019A1E0"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4C545BC5"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51632A"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C5630DA" w14:textId="00B09183" w:rsidR="003706E0" w:rsidRPr="00613175" w:rsidRDefault="003706E0">
            <w:pPr>
              <w:pStyle w:val="TAC"/>
              <w:jc w:val="left"/>
              <w:rPr>
                <w:sz w:val="16"/>
                <w:szCs w:val="16"/>
              </w:rPr>
            </w:pPr>
            <w:r w:rsidRPr="00613175">
              <w:rPr>
                <w:sz w:val="16"/>
                <w:szCs w:val="16"/>
              </w:rPr>
              <w:t>R5-214225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19CF8EE" w14:textId="7F25D3A3" w:rsidR="003706E0" w:rsidRPr="00613175" w:rsidRDefault="003706E0">
            <w:pPr>
              <w:pStyle w:val="TAL"/>
              <w:rPr>
                <w:sz w:val="16"/>
                <w:szCs w:val="16"/>
              </w:rPr>
            </w:pPr>
            <w:r w:rsidRPr="00613175">
              <w:rPr>
                <w:sz w:val="16"/>
                <w:szCs w:val="16"/>
              </w:rPr>
              <w:t>0169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E06A538" w14:textId="69351EC1"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D1867" w14:textId="35E9CCC6"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E1710" w14:textId="140E6EE7" w:rsidR="003706E0" w:rsidRPr="00613175" w:rsidRDefault="003706E0">
            <w:pPr>
              <w:pStyle w:val="TAL"/>
              <w:rPr>
                <w:sz w:val="16"/>
                <w:szCs w:val="16"/>
              </w:rPr>
            </w:pPr>
            <w:r w:rsidRPr="00613175">
              <w:rPr>
                <w:sz w:val="16"/>
                <w:szCs w:val="16"/>
              </w:rPr>
              <w:t>Corrections to IMS5GS Generic Procedures A.7 and A.8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E78D04" w14:textId="77777777" w:rsidR="003706E0" w:rsidRPr="00613175" w:rsidRDefault="003706E0">
            <w:pPr>
              <w:pStyle w:val="TAC"/>
              <w:jc w:val="left"/>
              <w:rPr>
                <w:sz w:val="16"/>
                <w:szCs w:val="16"/>
              </w:rPr>
            </w:pPr>
            <w:r w:rsidRPr="00613175">
              <w:rPr>
                <w:sz w:val="16"/>
                <w:szCs w:val="16"/>
              </w:rPr>
              <w:t>15.5.0</w:t>
            </w:r>
          </w:p>
        </w:tc>
      </w:tr>
      <w:tr w:rsidR="003706E0" w:rsidRPr="00613175" w14:paraId="6D587E46"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5263FCE5"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E9B3F5"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0A9A4E2" w14:textId="10CB03DE" w:rsidR="003706E0" w:rsidRPr="00613175" w:rsidRDefault="003706E0">
            <w:pPr>
              <w:pStyle w:val="TAC"/>
              <w:jc w:val="left"/>
              <w:rPr>
                <w:sz w:val="16"/>
                <w:szCs w:val="16"/>
              </w:rPr>
            </w:pPr>
            <w:r w:rsidRPr="00613175">
              <w:rPr>
                <w:sz w:val="16"/>
                <w:szCs w:val="16"/>
              </w:rPr>
              <w:t>R5-214226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72734A4" w14:textId="656188AA" w:rsidR="003706E0" w:rsidRPr="00613175" w:rsidRDefault="003706E0">
            <w:pPr>
              <w:pStyle w:val="TAL"/>
              <w:rPr>
                <w:sz w:val="16"/>
                <w:szCs w:val="16"/>
              </w:rPr>
            </w:pPr>
            <w:r w:rsidRPr="00613175">
              <w:rPr>
                <w:sz w:val="16"/>
                <w:szCs w:val="16"/>
              </w:rPr>
              <w:t>0170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61B3673" w14:textId="69C4DF8F"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4819A" w14:textId="40C1702D"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ECCC66" w14:textId="79C5C065" w:rsidR="003706E0" w:rsidRPr="00613175" w:rsidRDefault="003706E0">
            <w:pPr>
              <w:pStyle w:val="TAL"/>
              <w:rPr>
                <w:sz w:val="16"/>
                <w:szCs w:val="16"/>
              </w:rPr>
            </w:pPr>
            <w:r w:rsidRPr="00613175">
              <w:rPr>
                <w:sz w:val="16"/>
                <w:szCs w:val="16"/>
              </w:rPr>
              <w:t>Corrections to IMS5GS test case 7.25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6A1FF2" w14:textId="77777777" w:rsidR="003706E0" w:rsidRPr="00613175" w:rsidRDefault="003706E0">
            <w:pPr>
              <w:pStyle w:val="TAC"/>
              <w:jc w:val="left"/>
              <w:rPr>
                <w:sz w:val="16"/>
                <w:szCs w:val="16"/>
              </w:rPr>
            </w:pPr>
            <w:r w:rsidRPr="00613175">
              <w:rPr>
                <w:sz w:val="16"/>
                <w:szCs w:val="16"/>
              </w:rPr>
              <w:t>15.5.0</w:t>
            </w:r>
          </w:p>
        </w:tc>
      </w:tr>
      <w:tr w:rsidR="003706E0" w:rsidRPr="00613175" w14:paraId="69209E87"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76F12AD4"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04FA55"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3045755" w14:textId="576014BE" w:rsidR="003706E0" w:rsidRPr="00613175" w:rsidRDefault="003706E0">
            <w:pPr>
              <w:pStyle w:val="TAC"/>
              <w:jc w:val="left"/>
              <w:rPr>
                <w:sz w:val="16"/>
                <w:szCs w:val="16"/>
              </w:rPr>
            </w:pPr>
            <w:r w:rsidRPr="00613175">
              <w:rPr>
                <w:sz w:val="16"/>
                <w:szCs w:val="16"/>
              </w:rPr>
              <w:t>R5-214314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8974A85" w14:textId="57F95885" w:rsidR="003706E0" w:rsidRPr="00613175" w:rsidRDefault="003706E0">
            <w:pPr>
              <w:pStyle w:val="TAL"/>
              <w:rPr>
                <w:sz w:val="16"/>
                <w:szCs w:val="16"/>
              </w:rPr>
            </w:pPr>
            <w:r w:rsidRPr="00613175">
              <w:rPr>
                <w:sz w:val="16"/>
                <w:szCs w:val="16"/>
              </w:rPr>
              <w:t>0171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F12A6B6" w14:textId="13C5CEEB"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25827" w14:textId="269FD6BA"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4CA74F" w14:textId="7B970706" w:rsidR="003706E0" w:rsidRPr="00613175" w:rsidRDefault="003706E0">
            <w:pPr>
              <w:pStyle w:val="TAL"/>
              <w:rPr>
                <w:sz w:val="16"/>
                <w:szCs w:val="16"/>
              </w:rPr>
            </w:pPr>
            <w:r w:rsidRPr="00613175">
              <w:rPr>
                <w:sz w:val="16"/>
                <w:szCs w:val="16"/>
              </w:rPr>
              <w:t>Corrections to IMS5GS test case 7.21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B650F" w14:textId="77777777" w:rsidR="003706E0" w:rsidRPr="00613175" w:rsidRDefault="003706E0">
            <w:pPr>
              <w:pStyle w:val="TAC"/>
              <w:jc w:val="left"/>
              <w:rPr>
                <w:sz w:val="16"/>
                <w:szCs w:val="16"/>
              </w:rPr>
            </w:pPr>
            <w:r w:rsidRPr="00613175">
              <w:rPr>
                <w:sz w:val="16"/>
                <w:szCs w:val="16"/>
              </w:rPr>
              <w:t>15.5.0</w:t>
            </w:r>
          </w:p>
        </w:tc>
      </w:tr>
      <w:tr w:rsidR="003706E0" w:rsidRPr="00613175" w14:paraId="1080952C"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36E9615"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8072D4"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EC208A2" w14:textId="1C08B21A" w:rsidR="003706E0" w:rsidRPr="00613175" w:rsidRDefault="003706E0">
            <w:pPr>
              <w:pStyle w:val="TAC"/>
              <w:jc w:val="left"/>
              <w:rPr>
                <w:sz w:val="16"/>
                <w:szCs w:val="16"/>
              </w:rPr>
            </w:pPr>
            <w:r w:rsidRPr="00613175">
              <w:rPr>
                <w:sz w:val="16"/>
                <w:szCs w:val="16"/>
              </w:rPr>
              <w:t>R5-214386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4D1EB9E" w14:textId="5CFD70BD" w:rsidR="003706E0" w:rsidRPr="00613175" w:rsidRDefault="003706E0">
            <w:pPr>
              <w:pStyle w:val="TAL"/>
              <w:rPr>
                <w:sz w:val="16"/>
                <w:szCs w:val="16"/>
              </w:rPr>
            </w:pPr>
            <w:r w:rsidRPr="00613175">
              <w:rPr>
                <w:sz w:val="16"/>
                <w:szCs w:val="16"/>
              </w:rPr>
              <w:t>0176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448F226" w14:textId="01DAF455"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E8F45" w14:textId="47DC030C"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4B2062" w14:textId="3F738C26" w:rsidR="003706E0" w:rsidRPr="00613175" w:rsidRDefault="003706E0">
            <w:pPr>
              <w:pStyle w:val="TAL"/>
              <w:rPr>
                <w:sz w:val="16"/>
                <w:szCs w:val="16"/>
              </w:rPr>
            </w:pPr>
            <w:r w:rsidRPr="00613175">
              <w:rPr>
                <w:sz w:val="16"/>
                <w:szCs w:val="16"/>
              </w:rPr>
              <w:t>Corrections to IMS5GS Generic Procedure A.15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63307" w14:textId="77777777" w:rsidR="003706E0" w:rsidRPr="00613175" w:rsidRDefault="003706E0">
            <w:pPr>
              <w:pStyle w:val="TAC"/>
              <w:jc w:val="left"/>
              <w:rPr>
                <w:sz w:val="16"/>
                <w:szCs w:val="16"/>
              </w:rPr>
            </w:pPr>
            <w:r w:rsidRPr="00613175">
              <w:rPr>
                <w:sz w:val="16"/>
                <w:szCs w:val="16"/>
              </w:rPr>
              <w:t>15.5.0</w:t>
            </w:r>
          </w:p>
        </w:tc>
      </w:tr>
      <w:tr w:rsidR="003706E0" w:rsidRPr="00613175" w14:paraId="1E1ED992"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FE775C1"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9D2C80"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1C11DF6" w14:textId="14A54EFD" w:rsidR="003706E0" w:rsidRPr="00613175" w:rsidRDefault="003706E0">
            <w:pPr>
              <w:pStyle w:val="TAC"/>
              <w:jc w:val="left"/>
              <w:rPr>
                <w:sz w:val="16"/>
                <w:szCs w:val="16"/>
              </w:rPr>
            </w:pPr>
            <w:r w:rsidRPr="00613175">
              <w:rPr>
                <w:sz w:val="16"/>
                <w:szCs w:val="16"/>
              </w:rPr>
              <w:t>R5-214442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8A7630D" w14:textId="5E6DB69B" w:rsidR="003706E0" w:rsidRPr="00613175" w:rsidRDefault="003706E0">
            <w:pPr>
              <w:pStyle w:val="TAL"/>
              <w:rPr>
                <w:sz w:val="16"/>
                <w:szCs w:val="16"/>
              </w:rPr>
            </w:pPr>
            <w:r w:rsidRPr="00613175">
              <w:rPr>
                <w:sz w:val="16"/>
                <w:szCs w:val="16"/>
              </w:rPr>
              <w:t>0180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88FA6C9" w14:textId="32034196"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FE6EA5" w14:textId="41F7D2D6"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E792EC" w14:textId="4479838C" w:rsidR="003706E0" w:rsidRPr="00613175" w:rsidRDefault="003706E0">
            <w:pPr>
              <w:pStyle w:val="TAL"/>
              <w:rPr>
                <w:sz w:val="16"/>
                <w:szCs w:val="16"/>
              </w:rPr>
            </w:pPr>
            <w:r w:rsidRPr="00613175">
              <w:rPr>
                <w:sz w:val="16"/>
                <w:szCs w:val="16"/>
              </w:rPr>
              <w:t>New generic procedure for activation and de-activation of Supplementary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FC3F8D" w14:textId="77777777" w:rsidR="003706E0" w:rsidRPr="00613175" w:rsidRDefault="003706E0">
            <w:pPr>
              <w:pStyle w:val="TAC"/>
              <w:jc w:val="left"/>
              <w:rPr>
                <w:sz w:val="16"/>
                <w:szCs w:val="16"/>
              </w:rPr>
            </w:pPr>
            <w:r w:rsidRPr="00613175">
              <w:rPr>
                <w:sz w:val="16"/>
                <w:szCs w:val="16"/>
              </w:rPr>
              <w:t>15.5.0</w:t>
            </w:r>
          </w:p>
        </w:tc>
      </w:tr>
      <w:tr w:rsidR="003706E0" w:rsidRPr="00613175" w14:paraId="647F9FB9"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08D653F"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71E5FF"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B9145C0" w14:textId="24D3F496" w:rsidR="003706E0" w:rsidRPr="00613175" w:rsidRDefault="003706E0">
            <w:pPr>
              <w:pStyle w:val="TAC"/>
              <w:jc w:val="left"/>
              <w:rPr>
                <w:sz w:val="16"/>
                <w:szCs w:val="16"/>
              </w:rPr>
            </w:pPr>
            <w:r w:rsidRPr="00613175">
              <w:rPr>
                <w:sz w:val="16"/>
                <w:szCs w:val="16"/>
              </w:rPr>
              <w:t>R5-214443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F2D8F9E" w14:textId="5B60302F" w:rsidR="003706E0" w:rsidRPr="00613175" w:rsidRDefault="003706E0">
            <w:pPr>
              <w:pStyle w:val="TAL"/>
              <w:rPr>
                <w:sz w:val="16"/>
                <w:szCs w:val="16"/>
              </w:rPr>
            </w:pPr>
            <w:r w:rsidRPr="00613175">
              <w:rPr>
                <w:sz w:val="16"/>
                <w:szCs w:val="16"/>
              </w:rPr>
              <w:t>0181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1EB9B6E" w14:textId="1425701D"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B6AE8A" w14:textId="7B4AD7BB"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52CD68" w14:textId="307BD58C" w:rsidR="003706E0" w:rsidRPr="00613175" w:rsidRDefault="003706E0">
            <w:pPr>
              <w:pStyle w:val="TAL"/>
              <w:rPr>
                <w:sz w:val="16"/>
                <w:szCs w:val="16"/>
              </w:rPr>
            </w:pPr>
            <w:r w:rsidRPr="00613175">
              <w:rPr>
                <w:sz w:val="16"/>
                <w:szCs w:val="16"/>
              </w:rPr>
              <w:t>New generic procedure for GAA XCAP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9EF090" w14:textId="77777777" w:rsidR="003706E0" w:rsidRPr="00613175" w:rsidRDefault="003706E0">
            <w:pPr>
              <w:pStyle w:val="TAC"/>
              <w:jc w:val="left"/>
              <w:rPr>
                <w:sz w:val="16"/>
                <w:szCs w:val="16"/>
              </w:rPr>
            </w:pPr>
            <w:r w:rsidRPr="00613175">
              <w:rPr>
                <w:sz w:val="16"/>
                <w:szCs w:val="16"/>
              </w:rPr>
              <w:t>15.5.0</w:t>
            </w:r>
          </w:p>
        </w:tc>
      </w:tr>
      <w:tr w:rsidR="003706E0" w:rsidRPr="00613175" w14:paraId="6BD74FA2"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F1F6D21"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AA3433"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3A15E9E" w14:textId="725AEC91" w:rsidR="003706E0" w:rsidRPr="00613175" w:rsidRDefault="003706E0">
            <w:pPr>
              <w:pStyle w:val="TAC"/>
              <w:jc w:val="left"/>
              <w:rPr>
                <w:sz w:val="16"/>
                <w:szCs w:val="16"/>
              </w:rPr>
            </w:pPr>
            <w:r w:rsidRPr="00613175">
              <w:rPr>
                <w:sz w:val="16"/>
                <w:szCs w:val="16"/>
              </w:rPr>
              <w:t>R5-214444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0B7C84A" w14:textId="014320EA" w:rsidR="003706E0" w:rsidRPr="00613175" w:rsidRDefault="003706E0">
            <w:pPr>
              <w:pStyle w:val="TAL"/>
              <w:rPr>
                <w:sz w:val="16"/>
                <w:szCs w:val="16"/>
              </w:rPr>
            </w:pPr>
            <w:r w:rsidRPr="00613175">
              <w:rPr>
                <w:sz w:val="16"/>
                <w:szCs w:val="16"/>
              </w:rPr>
              <w:t>0182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58B8024" w14:textId="07526DC7"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FED4D" w14:textId="004A2AB0"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FF5F23" w14:textId="6350F21D" w:rsidR="003706E0" w:rsidRPr="00613175" w:rsidRDefault="003706E0">
            <w:pPr>
              <w:pStyle w:val="TAL"/>
              <w:rPr>
                <w:sz w:val="16"/>
                <w:szCs w:val="16"/>
              </w:rPr>
            </w:pPr>
            <w:r w:rsidRPr="00613175">
              <w:rPr>
                <w:sz w:val="16"/>
                <w:szCs w:val="16"/>
              </w:rPr>
              <w:t>Corrections to IMS5GS test case 7.27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F1BC74" w14:textId="77777777" w:rsidR="003706E0" w:rsidRPr="00613175" w:rsidRDefault="003706E0">
            <w:pPr>
              <w:pStyle w:val="TAC"/>
              <w:jc w:val="left"/>
              <w:rPr>
                <w:sz w:val="16"/>
                <w:szCs w:val="16"/>
              </w:rPr>
            </w:pPr>
            <w:r w:rsidRPr="00613175">
              <w:rPr>
                <w:sz w:val="16"/>
                <w:szCs w:val="16"/>
              </w:rPr>
              <w:t>15.5.0</w:t>
            </w:r>
          </w:p>
        </w:tc>
      </w:tr>
      <w:tr w:rsidR="003706E0" w:rsidRPr="00613175" w14:paraId="4D3C2DD0"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E16DB1C"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E09253"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B5A22C3" w14:textId="25325ADB" w:rsidR="003706E0" w:rsidRPr="00613175" w:rsidRDefault="003706E0">
            <w:pPr>
              <w:pStyle w:val="TAC"/>
              <w:jc w:val="left"/>
              <w:rPr>
                <w:sz w:val="16"/>
                <w:szCs w:val="16"/>
              </w:rPr>
            </w:pPr>
            <w:r w:rsidRPr="00613175">
              <w:rPr>
                <w:sz w:val="16"/>
                <w:szCs w:val="16"/>
              </w:rPr>
              <w:t>R5-214445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BF47DE9" w14:textId="3854542D" w:rsidR="003706E0" w:rsidRPr="00613175" w:rsidRDefault="003706E0">
            <w:pPr>
              <w:pStyle w:val="TAL"/>
              <w:rPr>
                <w:sz w:val="16"/>
                <w:szCs w:val="16"/>
              </w:rPr>
            </w:pPr>
            <w:r w:rsidRPr="00613175">
              <w:rPr>
                <w:sz w:val="16"/>
                <w:szCs w:val="16"/>
              </w:rPr>
              <w:t>0183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D8F4336" w14:textId="162E2751"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25A36" w14:textId="03A71A42"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1BC386" w14:textId="4AB90CA1" w:rsidR="003706E0" w:rsidRPr="00613175" w:rsidRDefault="003706E0">
            <w:pPr>
              <w:pStyle w:val="TAL"/>
              <w:rPr>
                <w:sz w:val="16"/>
                <w:szCs w:val="16"/>
              </w:rPr>
            </w:pPr>
            <w:r w:rsidRPr="00613175">
              <w:rPr>
                <w:sz w:val="16"/>
                <w:szCs w:val="16"/>
              </w:rPr>
              <w:t>Corrections to IMS5GS test case 7.28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8D9E7" w14:textId="77777777" w:rsidR="003706E0" w:rsidRPr="00613175" w:rsidRDefault="003706E0">
            <w:pPr>
              <w:pStyle w:val="TAC"/>
              <w:jc w:val="left"/>
              <w:rPr>
                <w:sz w:val="16"/>
                <w:szCs w:val="16"/>
              </w:rPr>
            </w:pPr>
            <w:r w:rsidRPr="00613175">
              <w:rPr>
                <w:sz w:val="16"/>
                <w:szCs w:val="16"/>
              </w:rPr>
              <w:t>15.5.0</w:t>
            </w:r>
          </w:p>
        </w:tc>
      </w:tr>
      <w:tr w:rsidR="003706E0" w:rsidRPr="00613175" w14:paraId="75A1CDCC"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18B65590"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FD365A"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E1AE7A5" w14:textId="17D457DB" w:rsidR="003706E0" w:rsidRPr="00613175" w:rsidRDefault="003706E0">
            <w:pPr>
              <w:pStyle w:val="TAC"/>
              <w:jc w:val="left"/>
              <w:rPr>
                <w:sz w:val="16"/>
                <w:szCs w:val="16"/>
              </w:rPr>
            </w:pPr>
            <w:r w:rsidRPr="00613175">
              <w:rPr>
                <w:sz w:val="16"/>
                <w:szCs w:val="16"/>
              </w:rPr>
              <w:t>R5-214446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93593AF" w14:textId="3CA7028F" w:rsidR="003706E0" w:rsidRPr="00613175" w:rsidRDefault="003706E0">
            <w:pPr>
              <w:pStyle w:val="TAL"/>
              <w:rPr>
                <w:sz w:val="16"/>
                <w:szCs w:val="16"/>
              </w:rPr>
            </w:pPr>
            <w:r w:rsidRPr="00613175">
              <w:rPr>
                <w:sz w:val="16"/>
                <w:szCs w:val="16"/>
              </w:rPr>
              <w:t>0184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76F8C65" w14:textId="6E1A04B5"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69E725" w14:textId="77338F02"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D531DD" w14:textId="345A08B4" w:rsidR="003706E0" w:rsidRPr="00613175" w:rsidRDefault="003706E0">
            <w:pPr>
              <w:pStyle w:val="TAL"/>
              <w:rPr>
                <w:sz w:val="16"/>
                <w:szCs w:val="16"/>
              </w:rPr>
            </w:pPr>
            <w:r w:rsidRPr="00613175">
              <w:rPr>
                <w:sz w:val="16"/>
                <w:szCs w:val="16"/>
              </w:rPr>
              <w:t>Corrections to IMS5GS test case 7.29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6A056" w14:textId="77777777" w:rsidR="003706E0" w:rsidRPr="00613175" w:rsidRDefault="003706E0">
            <w:pPr>
              <w:pStyle w:val="TAC"/>
              <w:jc w:val="left"/>
              <w:rPr>
                <w:sz w:val="16"/>
                <w:szCs w:val="16"/>
              </w:rPr>
            </w:pPr>
            <w:r w:rsidRPr="00613175">
              <w:rPr>
                <w:sz w:val="16"/>
                <w:szCs w:val="16"/>
              </w:rPr>
              <w:t>15.5.0</w:t>
            </w:r>
          </w:p>
        </w:tc>
      </w:tr>
      <w:tr w:rsidR="003706E0" w:rsidRPr="00613175" w14:paraId="271C4C11"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5B60F1AF"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24BA0A"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901E7F3" w14:textId="483B2D4C" w:rsidR="003706E0" w:rsidRPr="00613175" w:rsidRDefault="003706E0">
            <w:pPr>
              <w:pStyle w:val="TAC"/>
              <w:jc w:val="left"/>
              <w:rPr>
                <w:sz w:val="16"/>
                <w:szCs w:val="16"/>
              </w:rPr>
            </w:pPr>
            <w:r w:rsidRPr="00613175">
              <w:rPr>
                <w:sz w:val="16"/>
                <w:szCs w:val="16"/>
              </w:rPr>
              <w:t>R5-214450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92C38B6" w14:textId="1002384A" w:rsidR="003706E0" w:rsidRPr="00613175" w:rsidRDefault="003706E0">
            <w:pPr>
              <w:pStyle w:val="TAL"/>
              <w:rPr>
                <w:sz w:val="16"/>
                <w:szCs w:val="16"/>
              </w:rPr>
            </w:pPr>
            <w:r w:rsidRPr="00613175">
              <w:rPr>
                <w:sz w:val="16"/>
                <w:szCs w:val="16"/>
              </w:rPr>
              <w:t>0188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0885305" w14:textId="40362C66"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5A370" w14:textId="795223C3"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BBB124" w14:textId="6991F978" w:rsidR="003706E0" w:rsidRPr="00613175" w:rsidRDefault="003706E0">
            <w:pPr>
              <w:pStyle w:val="TAL"/>
              <w:rPr>
                <w:sz w:val="16"/>
                <w:szCs w:val="16"/>
              </w:rPr>
            </w:pPr>
            <w:r w:rsidRPr="00613175">
              <w:rPr>
                <w:sz w:val="16"/>
                <w:szCs w:val="16"/>
              </w:rPr>
              <w:t>Corrections to IMS over 5GS test case 7.33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792EB" w14:textId="77777777" w:rsidR="003706E0" w:rsidRPr="00613175" w:rsidRDefault="003706E0">
            <w:pPr>
              <w:pStyle w:val="TAC"/>
              <w:jc w:val="left"/>
              <w:rPr>
                <w:sz w:val="16"/>
                <w:szCs w:val="16"/>
              </w:rPr>
            </w:pPr>
            <w:r w:rsidRPr="00613175">
              <w:rPr>
                <w:sz w:val="16"/>
                <w:szCs w:val="16"/>
              </w:rPr>
              <w:t>15.5.0</w:t>
            </w:r>
          </w:p>
        </w:tc>
      </w:tr>
      <w:tr w:rsidR="003706E0" w:rsidRPr="00613175" w14:paraId="731C1143"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39EE40C"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9F58DC"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920A1BF" w14:textId="2145940E" w:rsidR="003706E0" w:rsidRPr="00613175" w:rsidRDefault="003706E0">
            <w:pPr>
              <w:pStyle w:val="TAC"/>
              <w:jc w:val="left"/>
              <w:rPr>
                <w:sz w:val="16"/>
                <w:szCs w:val="16"/>
              </w:rPr>
            </w:pPr>
            <w:r w:rsidRPr="00613175">
              <w:rPr>
                <w:sz w:val="16"/>
                <w:szCs w:val="16"/>
              </w:rPr>
              <w:t>R5-214451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3EA1492" w14:textId="5F32E075" w:rsidR="003706E0" w:rsidRPr="00613175" w:rsidRDefault="003706E0">
            <w:pPr>
              <w:pStyle w:val="TAL"/>
              <w:rPr>
                <w:sz w:val="16"/>
                <w:szCs w:val="16"/>
              </w:rPr>
            </w:pPr>
            <w:r w:rsidRPr="00613175">
              <w:rPr>
                <w:sz w:val="16"/>
                <w:szCs w:val="16"/>
              </w:rPr>
              <w:t>0189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62417D4" w14:textId="3DD9C2A5"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30458" w14:textId="660CFB1F"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BA8621" w14:textId="7C6B276F" w:rsidR="003706E0" w:rsidRPr="00613175" w:rsidRDefault="003706E0">
            <w:pPr>
              <w:pStyle w:val="TAL"/>
              <w:rPr>
                <w:sz w:val="16"/>
                <w:szCs w:val="16"/>
              </w:rPr>
            </w:pPr>
            <w:r w:rsidRPr="00613175">
              <w:rPr>
                <w:sz w:val="16"/>
                <w:szCs w:val="16"/>
              </w:rPr>
              <w:t>Corrections to IMS5GS test case 7.34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85185" w14:textId="77777777" w:rsidR="003706E0" w:rsidRPr="00613175" w:rsidRDefault="003706E0">
            <w:pPr>
              <w:pStyle w:val="TAC"/>
              <w:jc w:val="left"/>
              <w:rPr>
                <w:sz w:val="16"/>
                <w:szCs w:val="16"/>
              </w:rPr>
            </w:pPr>
            <w:r w:rsidRPr="00613175">
              <w:rPr>
                <w:sz w:val="16"/>
                <w:szCs w:val="16"/>
              </w:rPr>
              <w:t>15.5.0</w:t>
            </w:r>
          </w:p>
        </w:tc>
      </w:tr>
      <w:tr w:rsidR="003706E0" w:rsidRPr="00613175" w14:paraId="523E884C"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16CF2F27"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50AFBB"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3725421" w14:textId="054D8F97" w:rsidR="003706E0" w:rsidRPr="00613175" w:rsidRDefault="003706E0">
            <w:pPr>
              <w:pStyle w:val="TAC"/>
              <w:jc w:val="left"/>
              <w:rPr>
                <w:sz w:val="16"/>
                <w:szCs w:val="16"/>
              </w:rPr>
            </w:pPr>
            <w:r w:rsidRPr="00613175">
              <w:rPr>
                <w:sz w:val="16"/>
                <w:szCs w:val="16"/>
              </w:rPr>
              <w:t>R5-214812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4123C7E" w14:textId="1B0AC388" w:rsidR="003706E0" w:rsidRPr="00613175" w:rsidRDefault="003706E0">
            <w:pPr>
              <w:pStyle w:val="TAL"/>
              <w:rPr>
                <w:sz w:val="16"/>
                <w:szCs w:val="16"/>
              </w:rPr>
            </w:pPr>
            <w:r w:rsidRPr="00613175">
              <w:rPr>
                <w:sz w:val="16"/>
                <w:szCs w:val="16"/>
              </w:rPr>
              <w:t>0190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AA7AB0D" w14:textId="06FC0822"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A068A" w14:textId="0DD0BE05"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B99680" w14:textId="41AF30D7" w:rsidR="003706E0" w:rsidRPr="00613175" w:rsidRDefault="003706E0">
            <w:pPr>
              <w:pStyle w:val="TAL"/>
              <w:rPr>
                <w:sz w:val="16"/>
                <w:szCs w:val="16"/>
              </w:rPr>
            </w:pPr>
            <w:r w:rsidRPr="00613175">
              <w:rPr>
                <w:sz w:val="16"/>
                <w:szCs w:val="16"/>
              </w:rPr>
              <w:t>Correction to IMS NR A.5.1-adding conf in SDP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F9972" w14:textId="77777777" w:rsidR="003706E0" w:rsidRPr="00613175" w:rsidRDefault="003706E0">
            <w:pPr>
              <w:pStyle w:val="TAC"/>
              <w:jc w:val="left"/>
              <w:rPr>
                <w:sz w:val="16"/>
                <w:szCs w:val="16"/>
              </w:rPr>
            </w:pPr>
            <w:r w:rsidRPr="00613175">
              <w:rPr>
                <w:sz w:val="16"/>
                <w:szCs w:val="16"/>
              </w:rPr>
              <w:t>15.5.0</w:t>
            </w:r>
          </w:p>
        </w:tc>
      </w:tr>
      <w:tr w:rsidR="003706E0" w:rsidRPr="00613175" w14:paraId="5E1961D3"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43FFBC4D"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E7B701"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86483D3" w14:textId="0B8A57AB" w:rsidR="003706E0" w:rsidRPr="00613175" w:rsidRDefault="003706E0">
            <w:pPr>
              <w:pStyle w:val="TAC"/>
              <w:jc w:val="left"/>
              <w:rPr>
                <w:sz w:val="16"/>
                <w:szCs w:val="16"/>
              </w:rPr>
            </w:pPr>
            <w:r w:rsidRPr="00613175">
              <w:rPr>
                <w:sz w:val="16"/>
                <w:szCs w:val="16"/>
              </w:rPr>
              <w:t>R5-214813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321DCB1" w14:textId="1C168C1A" w:rsidR="003706E0" w:rsidRPr="00613175" w:rsidRDefault="003706E0">
            <w:pPr>
              <w:pStyle w:val="TAL"/>
              <w:rPr>
                <w:sz w:val="16"/>
                <w:szCs w:val="16"/>
              </w:rPr>
            </w:pPr>
            <w:r w:rsidRPr="00613175">
              <w:rPr>
                <w:sz w:val="16"/>
                <w:szCs w:val="16"/>
              </w:rPr>
              <w:t>0191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51C3E22" w14:textId="28098375"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84AEE" w14:textId="1004FA52"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AF8F96" w14:textId="62BCE1F9" w:rsidR="003706E0" w:rsidRPr="00613175" w:rsidRDefault="003706E0">
            <w:pPr>
              <w:pStyle w:val="TAL"/>
              <w:rPr>
                <w:sz w:val="16"/>
                <w:szCs w:val="16"/>
              </w:rPr>
            </w:pPr>
            <w:r w:rsidRPr="00613175">
              <w:rPr>
                <w:sz w:val="16"/>
                <w:szCs w:val="16"/>
              </w:rPr>
              <w:t>Correction to IMS NR A.14-wrong arrows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244289" w14:textId="77777777" w:rsidR="003706E0" w:rsidRPr="00613175" w:rsidRDefault="003706E0">
            <w:pPr>
              <w:pStyle w:val="TAC"/>
              <w:jc w:val="left"/>
              <w:rPr>
                <w:sz w:val="16"/>
                <w:szCs w:val="16"/>
              </w:rPr>
            </w:pPr>
            <w:r w:rsidRPr="00613175">
              <w:rPr>
                <w:sz w:val="16"/>
                <w:szCs w:val="16"/>
              </w:rPr>
              <w:t>15.5.0</w:t>
            </w:r>
          </w:p>
        </w:tc>
      </w:tr>
      <w:tr w:rsidR="003706E0" w:rsidRPr="00613175" w14:paraId="2FDBFB4F"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ECAD69D"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97FB49"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F8FE67A" w14:textId="5551FD5B" w:rsidR="003706E0" w:rsidRPr="00613175" w:rsidRDefault="003706E0">
            <w:pPr>
              <w:pStyle w:val="TAC"/>
              <w:jc w:val="left"/>
              <w:rPr>
                <w:sz w:val="16"/>
                <w:szCs w:val="16"/>
              </w:rPr>
            </w:pPr>
            <w:r w:rsidRPr="00613175">
              <w:rPr>
                <w:sz w:val="16"/>
                <w:szCs w:val="16"/>
              </w:rPr>
              <w:t>R5-214815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E89B0AF" w14:textId="2A03D4F6" w:rsidR="003706E0" w:rsidRPr="00613175" w:rsidRDefault="003706E0">
            <w:pPr>
              <w:pStyle w:val="TAL"/>
              <w:rPr>
                <w:sz w:val="16"/>
                <w:szCs w:val="16"/>
              </w:rPr>
            </w:pPr>
            <w:r w:rsidRPr="00613175">
              <w:rPr>
                <w:sz w:val="16"/>
                <w:szCs w:val="16"/>
              </w:rPr>
              <w:t>0193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34C05A9" w14:textId="700DAB8B"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2074D" w14:textId="577AECF4"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5EE5D3" w14:textId="4A696D11" w:rsidR="003706E0" w:rsidRPr="00613175" w:rsidRDefault="003706E0">
            <w:pPr>
              <w:pStyle w:val="TAL"/>
              <w:rPr>
                <w:sz w:val="16"/>
                <w:szCs w:val="16"/>
              </w:rPr>
            </w:pPr>
            <w:r w:rsidRPr="00613175">
              <w:rPr>
                <w:sz w:val="16"/>
                <w:szCs w:val="16"/>
              </w:rPr>
              <w:t>Correction to IMS NR 8.32-using generic procedures of inviting user to conference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A382C1" w14:textId="77777777" w:rsidR="003706E0" w:rsidRPr="00613175" w:rsidRDefault="003706E0">
            <w:pPr>
              <w:pStyle w:val="TAC"/>
              <w:jc w:val="left"/>
              <w:rPr>
                <w:sz w:val="16"/>
                <w:szCs w:val="16"/>
              </w:rPr>
            </w:pPr>
            <w:r w:rsidRPr="00613175">
              <w:rPr>
                <w:sz w:val="16"/>
                <w:szCs w:val="16"/>
              </w:rPr>
              <w:t>15.5.0</w:t>
            </w:r>
          </w:p>
        </w:tc>
      </w:tr>
      <w:tr w:rsidR="003706E0" w:rsidRPr="00613175" w14:paraId="47C3A957"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544CD55"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86023B"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F106ECB" w14:textId="45717BC7" w:rsidR="003706E0" w:rsidRPr="00613175" w:rsidRDefault="003706E0">
            <w:pPr>
              <w:pStyle w:val="TAC"/>
              <w:jc w:val="left"/>
              <w:rPr>
                <w:sz w:val="16"/>
                <w:szCs w:val="16"/>
              </w:rPr>
            </w:pPr>
            <w:r w:rsidRPr="00613175">
              <w:rPr>
                <w:sz w:val="16"/>
                <w:szCs w:val="16"/>
              </w:rPr>
              <w:t>R5-214821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4774805" w14:textId="21E1376A" w:rsidR="003706E0" w:rsidRPr="00613175" w:rsidRDefault="003706E0">
            <w:pPr>
              <w:pStyle w:val="TAL"/>
              <w:rPr>
                <w:sz w:val="16"/>
                <w:szCs w:val="16"/>
              </w:rPr>
            </w:pPr>
            <w:r w:rsidRPr="00613175">
              <w:rPr>
                <w:sz w:val="16"/>
                <w:szCs w:val="16"/>
              </w:rPr>
              <w:t>0199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F12E5B3" w14:textId="5817B120"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2BD80" w14:textId="1FF30DBD"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2C9731" w14:textId="509E4762" w:rsidR="003706E0" w:rsidRPr="00613175" w:rsidRDefault="003706E0">
            <w:pPr>
              <w:pStyle w:val="TAL"/>
              <w:rPr>
                <w:sz w:val="16"/>
                <w:szCs w:val="16"/>
              </w:rPr>
            </w:pPr>
            <w:r w:rsidRPr="00613175">
              <w:rPr>
                <w:sz w:val="16"/>
                <w:szCs w:val="16"/>
              </w:rPr>
              <w:t>Addition of IMS NR generic procedures-leaving a conference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0F569" w14:textId="77777777" w:rsidR="003706E0" w:rsidRPr="00613175" w:rsidRDefault="003706E0">
            <w:pPr>
              <w:pStyle w:val="TAC"/>
              <w:jc w:val="left"/>
              <w:rPr>
                <w:sz w:val="16"/>
                <w:szCs w:val="16"/>
              </w:rPr>
            </w:pPr>
            <w:r w:rsidRPr="00613175">
              <w:rPr>
                <w:sz w:val="16"/>
                <w:szCs w:val="16"/>
              </w:rPr>
              <w:t>15.5.0</w:t>
            </w:r>
          </w:p>
        </w:tc>
      </w:tr>
      <w:tr w:rsidR="003706E0" w:rsidRPr="00613175" w14:paraId="01735E34"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8445389"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457BF2"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4B0D032" w14:textId="2DA65477" w:rsidR="003706E0" w:rsidRPr="00613175" w:rsidRDefault="003706E0">
            <w:pPr>
              <w:pStyle w:val="TAC"/>
              <w:jc w:val="left"/>
              <w:rPr>
                <w:sz w:val="16"/>
                <w:szCs w:val="16"/>
              </w:rPr>
            </w:pPr>
            <w:r w:rsidRPr="00613175">
              <w:rPr>
                <w:sz w:val="16"/>
                <w:szCs w:val="16"/>
              </w:rPr>
              <w:t>R5-214893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E3013D6" w14:textId="4A62E1D4" w:rsidR="003706E0" w:rsidRPr="00613175" w:rsidRDefault="003706E0">
            <w:pPr>
              <w:pStyle w:val="TAL"/>
              <w:rPr>
                <w:sz w:val="16"/>
                <w:szCs w:val="16"/>
              </w:rPr>
            </w:pPr>
            <w:r w:rsidRPr="00613175">
              <w:rPr>
                <w:sz w:val="16"/>
                <w:szCs w:val="16"/>
              </w:rPr>
              <w:t>0214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575D461" w14:textId="4E7E5782"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16CB3" w14:textId="5FEFF9BB"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93D23D" w14:textId="2A6761C0" w:rsidR="003706E0" w:rsidRPr="00613175" w:rsidRDefault="003706E0">
            <w:pPr>
              <w:pStyle w:val="TAL"/>
              <w:rPr>
                <w:sz w:val="16"/>
                <w:szCs w:val="16"/>
              </w:rPr>
            </w:pPr>
            <w:r w:rsidRPr="00613175">
              <w:rPr>
                <w:sz w:val="16"/>
                <w:szCs w:val="16"/>
              </w:rPr>
              <w:t>Corrections to IMS over 5GS TC 7.14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54560" w14:textId="77777777" w:rsidR="003706E0" w:rsidRPr="00613175" w:rsidRDefault="003706E0">
            <w:pPr>
              <w:pStyle w:val="TAC"/>
              <w:jc w:val="left"/>
              <w:rPr>
                <w:sz w:val="16"/>
                <w:szCs w:val="16"/>
              </w:rPr>
            </w:pPr>
            <w:r w:rsidRPr="00613175">
              <w:rPr>
                <w:sz w:val="16"/>
                <w:szCs w:val="16"/>
              </w:rPr>
              <w:t>15.5.0</w:t>
            </w:r>
          </w:p>
        </w:tc>
      </w:tr>
      <w:tr w:rsidR="003706E0" w:rsidRPr="00613175" w14:paraId="615DC229"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41F19AB3"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C8AC81"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98EB03F" w14:textId="61032488" w:rsidR="003706E0" w:rsidRPr="00613175" w:rsidRDefault="003706E0">
            <w:pPr>
              <w:pStyle w:val="TAC"/>
              <w:jc w:val="left"/>
              <w:rPr>
                <w:sz w:val="16"/>
                <w:szCs w:val="16"/>
              </w:rPr>
            </w:pPr>
            <w:r w:rsidRPr="00613175">
              <w:rPr>
                <w:sz w:val="16"/>
                <w:szCs w:val="16"/>
              </w:rPr>
              <w:t>R5-215694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20C4392" w14:textId="144C5D2B" w:rsidR="003706E0" w:rsidRPr="00613175" w:rsidRDefault="003706E0">
            <w:pPr>
              <w:pStyle w:val="TAL"/>
              <w:rPr>
                <w:sz w:val="16"/>
                <w:szCs w:val="16"/>
              </w:rPr>
            </w:pPr>
            <w:r w:rsidRPr="00613175">
              <w:rPr>
                <w:sz w:val="16"/>
                <w:szCs w:val="16"/>
              </w:rPr>
              <w:t>0226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B88F3FB" w14:textId="509EF31E" w:rsidR="003706E0" w:rsidRPr="00613175" w:rsidRDefault="003706E0">
            <w:pPr>
              <w:pStyle w:val="TAR"/>
              <w:jc w:val="left"/>
              <w:rPr>
                <w:sz w:val="16"/>
                <w:szCs w:val="16"/>
              </w:rPr>
            </w:pPr>
            <w:r w:rsidRPr="0061317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4CA02" w14:textId="7CE19E16"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C6A929" w14:textId="20DE5E79" w:rsidR="003706E0" w:rsidRPr="00613175" w:rsidRDefault="003706E0">
            <w:pPr>
              <w:pStyle w:val="TAL"/>
              <w:rPr>
                <w:sz w:val="16"/>
                <w:szCs w:val="16"/>
              </w:rPr>
            </w:pPr>
            <w:r w:rsidRPr="00613175">
              <w:rPr>
                <w:sz w:val="16"/>
                <w:szCs w:val="16"/>
              </w:rPr>
              <w:t>To void the IMS registration test case 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545C18" w14:textId="77777777" w:rsidR="003706E0" w:rsidRPr="00613175" w:rsidRDefault="003706E0">
            <w:pPr>
              <w:pStyle w:val="TAC"/>
              <w:jc w:val="left"/>
              <w:rPr>
                <w:sz w:val="16"/>
                <w:szCs w:val="16"/>
              </w:rPr>
            </w:pPr>
            <w:r w:rsidRPr="00613175">
              <w:rPr>
                <w:sz w:val="16"/>
                <w:szCs w:val="16"/>
              </w:rPr>
              <w:t>15.5.0</w:t>
            </w:r>
          </w:p>
        </w:tc>
      </w:tr>
      <w:tr w:rsidR="003706E0" w:rsidRPr="00613175" w14:paraId="31163052"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64EE76A2"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A1997"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4C48F8B" w14:textId="509D644D" w:rsidR="003706E0" w:rsidRPr="00613175" w:rsidRDefault="003706E0">
            <w:pPr>
              <w:pStyle w:val="TAC"/>
              <w:jc w:val="left"/>
              <w:rPr>
                <w:sz w:val="16"/>
                <w:szCs w:val="16"/>
              </w:rPr>
            </w:pPr>
            <w:r w:rsidRPr="00613175">
              <w:rPr>
                <w:sz w:val="16"/>
                <w:szCs w:val="16"/>
              </w:rPr>
              <w:t>R5-215721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3C3B199" w14:textId="767AAA2D" w:rsidR="003706E0" w:rsidRPr="00613175" w:rsidRDefault="003706E0">
            <w:pPr>
              <w:pStyle w:val="TAL"/>
              <w:rPr>
                <w:sz w:val="16"/>
                <w:szCs w:val="16"/>
              </w:rPr>
            </w:pPr>
            <w:r w:rsidRPr="00613175">
              <w:rPr>
                <w:sz w:val="16"/>
                <w:szCs w:val="16"/>
              </w:rPr>
              <w:t>0179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580F5D9" w14:textId="5ADF67AC"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479AC" w14:textId="47991DE8"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9C8E47" w14:textId="27EC2078" w:rsidR="003706E0" w:rsidRPr="00613175" w:rsidRDefault="003706E0">
            <w:pPr>
              <w:pStyle w:val="TAL"/>
              <w:rPr>
                <w:sz w:val="16"/>
                <w:szCs w:val="16"/>
              </w:rPr>
            </w:pPr>
            <w:r w:rsidRPr="00613175">
              <w:rPr>
                <w:sz w:val="16"/>
                <w:szCs w:val="16"/>
              </w:rPr>
              <w:t>Corrections to IMS5GS test case 8.30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0B2EFA" w14:textId="77777777" w:rsidR="003706E0" w:rsidRPr="00613175" w:rsidRDefault="003706E0">
            <w:pPr>
              <w:pStyle w:val="TAC"/>
              <w:jc w:val="left"/>
              <w:rPr>
                <w:sz w:val="16"/>
                <w:szCs w:val="16"/>
              </w:rPr>
            </w:pPr>
            <w:r w:rsidRPr="00613175">
              <w:rPr>
                <w:sz w:val="16"/>
                <w:szCs w:val="16"/>
              </w:rPr>
              <w:t>15.5.0</w:t>
            </w:r>
          </w:p>
        </w:tc>
      </w:tr>
      <w:tr w:rsidR="003706E0" w:rsidRPr="00613175" w14:paraId="11181993"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B488B3D"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1267A4"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21EFF89" w14:textId="411DB138" w:rsidR="003706E0" w:rsidRPr="00613175" w:rsidRDefault="003706E0">
            <w:pPr>
              <w:pStyle w:val="TAC"/>
              <w:jc w:val="left"/>
              <w:rPr>
                <w:sz w:val="16"/>
                <w:szCs w:val="16"/>
              </w:rPr>
            </w:pPr>
            <w:r w:rsidRPr="00613175">
              <w:rPr>
                <w:sz w:val="16"/>
                <w:szCs w:val="16"/>
              </w:rPr>
              <w:t>R5-215722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A3DCF08" w14:textId="581D20C0" w:rsidR="003706E0" w:rsidRPr="00613175" w:rsidRDefault="003706E0">
            <w:pPr>
              <w:pStyle w:val="TAL"/>
              <w:rPr>
                <w:sz w:val="16"/>
                <w:szCs w:val="16"/>
              </w:rPr>
            </w:pPr>
            <w:r w:rsidRPr="00613175">
              <w:rPr>
                <w:sz w:val="16"/>
                <w:szCs w:val="16"/>
              </w:rPr>
              <w:t>0185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03C62D1" w14:textId="707E4CEC"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7AE8A" w14:textId="3859FE82"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DFA9F8" w14:textId="10F782E9" w:rsidR="003706E0" w:rsidRPr="00613175" w:rsidRDefault="003706E0">
            <w:pPr>
              <w:pStyle w:val="TAL"/>
              <w:rPr>
                <w:sz w:val="16"/>
                <w:szCs w:val="16"/>
              </w:rPr>
            </w:pPr>
            <w:r w:rsidRPr="00613175">
              <w:rPr>
                <w:sz w:val="16"/>
                <w:szCs w:val="16"/>
              </w:rPr>
              <w:t>Corrections to IMS5GS test case 7.30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884DA9" w14:textId="77777777" w:rsidR="003706E0" w:rsidRPr="00613175" w:rsidRDefault="003706E0">
            <w:pPr>
              <w:pStyle w:val="TAC"/>
              <w:jc w:val="left"/>
              <w:rPr>
                <w:sz w:val="16"/>
                <w:szCs w:val="16"/>
              </w:rPr>
            </w:pPr>
            <w:r w:rsidRPr="00613175">
              <w:rPr>
                <w:sz w:val="16"/>
                <w:szCs w:val="16"/>
              </w:rPr>
              <w:t>15.5.0</w:t>
            </w:r>
          </w:p>
        </w:tc>
      </w:tr>
      <w:tr w:rsidR="003706E0" w:rsidRPr="00613175" w14:paraId="2E1586F1"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6499D353"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4CF675"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F97E881" w14:textId="2B24839E" w:rsidR="003706E0" w:rsidRPr="00613175" w:rsidRDefault="003706E0">
            <w:pPr>
              <w:pStyle w:val="TAC"/>
              <w:jc w:val="left"/>
              <w:rPr>
                <w:sz w:val="16"/>
                <w:szCs w:val="16"/>
              </w:rPr>
            </w:pPr>
            <w:r w:rsidRPr="00613175">
              <w:rPr>
                <w:sz w:val="16"/>
                <w:szCs w:val="16"/>
              </w:rPr>
              <w:t>R5-215723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1BF7C65" w14:textId="6F8595F8" w:rsidR="003706E0" w:rsidRPr="00613175" w:rsidRDefault="003706E0">
            <w:pPr>
              <w:pStyle w:val="TAL"/>
              <w:rPr>
                <w:sz w:val="16"/>
                <w:szCs w:val="16"/>
              </w:rPr>
            </w:pPr>
            <w:r w:rsidRPr="00613175">
              <w:rPr>
                <w:sz w:val="16"/>
                <w:szCs w:val="16"/>
              </w:rPr>
              <w:t>0219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A141F3C" w14:textId="72D735A4"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F140B" w14:textId="4531B9CE"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B0BC44" w14:textId="18D606CA" w:rsidR="003706E0" w:rsidRPr="00613175" w:rsidRDefault="003706E0">
            <w:pPr>
              <w:pStyle w:val="TAL"/>
              <w:rPr>
                <w:sz w:val="16"/>
                <w:szCs w:val="16"/>
              </w:rPr>
            </w:pPr>
            <w:r w:rsidRPr="00613175">
              <w:rPr>
                <w:sz w:val="16"/>
                <w:szCs w:val="16"/>
              </w:rPr>
              <w:t>Update test case 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336779" w14:textId="77777777" w:rsidR="003706E0" w:rsidRPr="00613175" w:rsidRDefault="003706E0">
            <w:pPr>
              <w:pStyle w:val="TAC"/>
              <w:jc w:val="left"/>
              <w:rPr>
                <w:sz w:val="16"/>
                <w:szCs w:val="16"/>
              </w:rPr>
            </w:pPr>
            <w:r w:rsidRPr="00613175">
              <w:rPr>
                <w:sz w:val="16"/>
                <w:szCs w:val="16"/>
              </w:rPr>
              <w:t>15.5.0</w:t>
            </w:r>
          </w:p>
        </w:tc>
      </w:tr>
      <w:tr w:rsidR="003706E0" w:rsidRPr="00613175" w14:paraId="6AB44E3C"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AE69A4E"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BA5224"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5EE0492" w14:textId="32DA08CF" w:rsidR="003706E0" w:rsidRPr="00613175" w:rsidRDefault="003706E0">
            <w:pPr>
              <w:pStyle w:val="TAC"/>
              <w:jc w:val="left"/>
              <w:rPr>
                <w:sz w:val="16"/>
                <w:szCs w:val="16"/>
              </w:rPr>
            </w:pPr>
            <w:r w:rsidRPr="00613175">
              <w:rPr>
                <w:sz w:val="16"/>
                <w:szCs w:val="16"/>
              </w:rPr>
              <w:t>R5-216210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732388B" w14:textId="1FB1FCF6" w:rsidR="003706E0" w:rsidRPr="00613175" w:rsidRDefault="003706E0">
            <w:pPr>
              <w:pStyle w:val="TAL"/>
              <w:rPr>
                <w:sz w:val="16"/>
                <w:szCs w:val="16"/>
              </w:rPr>
            </w:pPr>
            <w:r w:rsidRPr="00613175">
              <w:rPr>
                <w:sz w:val="16"/>
                <w:szCs w:val="16"/>
              </w:rPr>
              <w:t>0166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CB00EBA" w14:textId="0A423D24"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1D46E" w14:textId="2A304467"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AF5828" w14:textId="58577FFB" w:rsidR="003706E0" w:rsidRPr="00613175" w:rsidRDefault="003706E0">
            <w:pPr>
              <w:pStyle w:val="TAL"/>
              <w:rPr>
                <w:sz w:val="16"/>
                <w:szCs w:val="16"/>
              </w:rPr>
            </w:pPr>
            <w:r w:rsidRPr="00613175">
              <w:rPr>
                <w:sz w:val="16"/>
                <w:szCs w:val="16"/>
              </w:rPr>
              <w:t>Corrections to IMS5GS test case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5A1FD" w14:textId="77777777" w:rsidR="003706E0" w:rsidRPr="00613175" w:rsidRDefault="003706E0">
            <w:pPr>
              <w:pStyle w:val="TAC"/>
              <w:jc w:val="left"/>
              <w:rPr>
                <w:sz w:val="16"/>
                <w:szCs w:val="16"/>
              </w:rPr>
            </w:pPr>
            <w:r w:rsidRPr="00613175">
              <w:rPr>
                <w:sz w:val="16"/>
                <w:szCs w:val="16"/>
              </w:rPr>
              <w:t>15.5.0</w:t>
            </w:r>
          </w:p>
        </w:tc>
      </w:tr>
      <w:tr w:rsidR="003706E0" w:rsidRPr="00613175" w14:paraId="24008F5F"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22A4025"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EB97F1"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E30E3D8" w14:textId="7190C0D1" w:rsidR="003706E0" w:rsidRPr="00613175" w:rsidRDefault="003706E0">
            <w:pPr>
              <w:pStyle w:val="TAC"/>
              <w:jc w:val="left"/>
              <w:rPr>
                <w:sz w:val="16"/>
                <w:szCs w:val="16"/>
              </w:rPr>
            </w:pPr>
            <w:r w:rsidRPr="00613175">
              <w:rPr>
                <w:sz w:val="16"/>
                <w:szCs w:val="16"/>
              </w:rPr>
              <w:t>R5-216211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4A1D9DD" w14:textId="18BCF159" w:rsidR="003706E0" w:rsidRPr="00613175" w:rsidRDefault="003706E0">
            <w:pPr>
              <w:pStyle w:val="TAL"/>
              <w:rPr>
                <w:sz w:val="16"/>
                <w:szCs w:val="16"/>
              </w:rPr>
            </w:pPr>
            <w:r w:rsidRPr="00613175">
              <w:rPr>
                <w:sz w:val="16"/>
                <w:szCs w:val="16"/>
              </w:rPr>
              <w:t>0167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02FF1FD" w14:textId="23839337"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356AB" w14:textId="09B35B15"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00BD35" w14:textId="3409413F" w:rsidR="003706E0" w:rsidRPr="00613175" w:rsidRDefault="003706E0">
            <w:pPr>
              <w:pStyle w:val="TAL"/>
              <w:rPr>
                <w:sz w:val="16"/>
                <w:szCs w:val="16"/>
              </w:rPr>
            </w:pPr>
            <w:r w:rsidRPr="00613175">
              <w:rPr>
                <w:sz w:val="16"/>
                <w:szCs w:val="16"/>
              </w:rPr>
              <w:t>Adding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6760FD" w14:textId="77777777" w:rsidR="003706E0" w:rsidRPr="00613175" w:rsidRDefault="003706E0">
            <w:pPr>
              <w:pStyle w:val="TAC"/>
              <w:jc w:val="left"/>
              <w:rPr>
                <w:sz w:val="16"/>
                <w:szCs w:val="16"/>
              </w:rPr>
            </w:pPr>
            <w:r w:rsidRPr="00613175">
              <w:rPr>
                <w:sz w:val="16"/>
                <w:szCs w:val="16"/>
              </w:rPr>
              <w:t>15.5.0</w:t>
            </w:r>
          </w:p>
        </w:tc>
      </w:tr>
      <w:tr w:rsidR="003706E0" w:rsidRPr="00613175" w14:paraId="1759C0EF"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4488F199"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A95C5D"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0493734" w14:textId="5942070A" w:rsidR="003706E0" w:rsidRPr="00613175" w:rsidRDefault="003706E0">
            <w:pPr>
              <w:pStyle w:val="TAC"/>
              <w:jc w:val="left"/>
              <w:rPr>
                <w:sz w:val="16"/>
                <w:szCs w:val="16"/>
              </w:rPr>
            </w:pPr>
            <w:r w:rsidRPr="00613175">
              <w:rPr>
                <w:sz w:val="16"/>
                <w:szCs w:val="16"/>
              </w:rPr>
              <w:t>R5-216212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3D76A16" w14:textId="40B9EDA6" w:rsidR="003706E0" w:rsidRPr="00613175" w:rsidRDefault="003706E0">
            <w:pPr>
              <w:pStyle w:val="TAL"/>
              <w:rPr>
                <w:sz w:val="16"/>
                <w:szCs w:val="16"/>
              </w:rPr>
            </w:pPr>
            <w:r w:rsidRPr="00613175">
              <w:rPr>
                <w:sz w:val="16"/>
                <w:szCs w:val="16"/>
              </w:rPr>
              <w:t>0173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A0D7734" w14:textId="37DEDBE9"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2EA5B" w14:textId="7BA754FB"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504A" w14:textId="6C3A4D62" w:rsidR="003706E0" w:rsidRPr="00613175" w:rsidRDefault="003706E0">
            <w:pPr>
              <w:pStyle w:val="TAL"/>
              <w:rPr>
                <w:sz w:val="16"/>
                <w:szCs w:val="16"/>
              </w:rPr>
            </w:pPr>
            <w:r w:rsidRPr="00613175">
              <w:rPr>
                <w:sz w:val="16"/>
                <w:szCs w:val="16"/>
              </w:rPr>
              <w:t>Corrections to IMS5GS test case 7.20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61FAC" w14:textId="77777777" w:rsidR="003706E0" w:rsidRPr="00613175" w:rsidRDefault="003706E0">
            <w:pPr>
              <w:pStyle w:val="TAC"/>
              <w:jc w:val="left"/>
              <w:rPr>
                <w:sz w:val="16"/>
                <w:szCs w:val="16"/>
              </w:rPr>
            </w:pPr>
            <w:r w:rsidRPr="00613175">
              <w:rPr>
                <w:sz w:val="16"/>
                <w:szCs w:val="16"/>
              </w:rPr>
              <w:t>15.5.0</w:t>
            </w:r>
          </w:p>
        </w:tc>
      </w:tr>
      <w:tr w:rsidR="003706E0" w:rsidRPr="00613175" w14:paraId="71A96E03"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694B542F"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E97FBC"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DD5F343" w14:textId="5514E0E0" w:rsidR="003706E0" w:rsidRPr="00613175" w:rsidRDefault="003706E0">
            <w:pPr>
              <w:pStyle w:val="TAC"/>
              <w:jc w:val="left"/>
              <w:rPr>
                <w:sz w:val="16"/>
                <w:szCs w:val="16"/>
              </w:rPr>
            </w:pPr>
            <w:r w:rsidRPr="00613175">
              <w:rPr>
                <w:sz w:val="16"/>
                <w:szCs w:val="16"/>
              </w:rPr>
              <w:t>R5-216213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3E2325E" w14:textId="5D740B21" w:rsidR="003706E0" w:rsidRPr="00613175" w:rsidRDefault="003706E0">
            <w:pPr>
              <w:pStyle w:val="TAL"/>
              <w:rPr>
                <w:sz w:val="16"/>
                <w:szCs w:val="16"/>
              </w:rPr>
            </w:pPr>
            <w:r w:rsidRPr="00613175">
              <w:rPr>
                <w:sz w:val="16"/>
                <w:szCs w:val="16"/>
              </w:rPr>
              <w:t>0174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7B348F8" w14:textId="47DBEB32"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31FA5" w14:textId="5ADAC0D1"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E1D6B5" w14:textId="06BA0543" w:rsidR="003706E0" w:rsidRPr="00613175" w:rsidRDefault="003706E0">
            <w:pPr>
              <w:pStyle w:val="TAL"/>
              <w:rPr>
                <w:sz w:val="16"/>
                <w:szCs w:val="16"/>
              </w:rPr>
            </w:pPr>
            <w:r w:rsidRPr="00613175">
              <w:rPr>
                <w:sz w:val="16"/>
                <w:szCs w:val="16"/>
              </w:rPr>
              <w:t>Corrections to IMS5GS test case 7.22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6A875" w14:textId="77777777" w:rsidR="003706E0" w:rsidRPr="00613175" w:rsidRDefault="003706E0">
            <w:pPr>
              <w:pStyle w:val="TAC"/>
              <w:jc w:val="left"/>
              <w:rPr>
                <w:sz w:val="16"/>
                <w:szCs w:val="16"/>
              </w:rPr>
            </w:pPr>
            <w:r w:rsidRPr="00613175">
              <w:rPr>
                <w:sz w:val="16"/>
                <w:szCs w:val="16"/>
              </w:rPr>
              <w:t>15.5.0</w:t>
            </w:r>
          </w:p>
        </w:tc>
      </w:tr>
      <w:tr w:rsidR="003706E0" w:rsidRPr="00613175" w14:paraId="472BBBC1"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BEE5D4F"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7E48AF"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1B74920" w14:textId="1D03CDD7" w:rsidR="003706E0" w:rsidRPr="00613175" w:rsidRDefault="003706E0">
            <w:pPr>
              <w:pStyle w:val="TAC"/>
              <w:jc w:val="left"/>
              <w:rPr>
                <w:sz w:val="16"/>
                <w:szCs w:val="16"/>
              </w:rPr>
            </w:pPr>
            <w:r w:rsidRPr="00613175">
              <w:rPr>
                <w:sz w:val="16"/>
                <w:szCs w:val="16"/>
              </w:rPr>
              <w:t>R5-216214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F7D2B82" w14:textId="15240219" w:rsidR="003706E0" w:rsidRPr="00613175" w:rsidRDefault="003706E0">
            <w:pPr>
              <w:pStyle w:val="TAL"/>
              <w:rPr>
                <w:sz w:val="16"/>
                <w:szCs w:val="16"/>
              </w:rPr>
            </w:pPr>
            <w:r w:rsidRPr="00613175">
              <w:rPr>
                <w:sz w:val="16"/>
                <w:szCs w:val="16"/>
              </w:rPr>
              <w:t>0175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FFB2717" w14:textId="21712957"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789C6" w14:textId="0D4BA12F"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0D6AD6" w14:textId="297E2DA5" w:rsidR="003706E0" w:rsidRPr="00613175" w:rsidRDefault="003706E0">
            <w:pPr>
              <w:pStyle w:val="TAL"/>
              <w:rPr>
                <w:sz w:val="16"/>
                <w:szCs w:val="16"/>
              </w:rPr>
            </w:pPr>
            <w:r w:rsidRPr="00613175">
              <w:rPr>
                <w:sz w:val="16"/>
                <w:szCs w:val="16"/>
              </w:rPr>
              <w:t>Corrections to IMS5GS test case 7.23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881E4" w14:textId="77777777" w:rsidR="003706E0" w:rsidRPr="00613175" w:rsidRDefault="003706E0">
            <w:pPr>
              <w:pStyle w:val="TAC"/>
              <w:jc w:val="left"/>
              <w:rPr>
                <w:sz w:val="16"/>
                <w:szCs w:val="16"/>
              </w:rPr>
            </w:pPr>
            <w:r w:rsidRPr="00613175">
              <w:rPr>
                <w:sz w:val="16"/>
                <w:szCs w:val="16"/>
              </w:rPr>
              <w:t>15.5.0</w:t>
            </w:r>
          </w:p>
        </w:tc>
      </w:tr>
      <w:tr w:rsidR="003706E0" w:rsidRPr="00613175" w14:paraId="156093CB"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73CEB03B"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4BAE75"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170B56B" w14:textId="35FC6A20" w:rsidR="003706E0" w:rsidRPr="00613175" w:rsidRDefault="003706E0">
            <w:pPr>
              <w:pStyle w:val="TAC"/>
              <w:jc w:val="left"/>
              <w:rPr>
                <w:sz w:val="16"/>
                <w:szCs w:val="16"/>
              </w:rPr>
            </w:pPr>
            <w:r w:rsidRPr="00613175">
              <w:rPr>
                <w:sz w:val="16"/>
                <w:szCs w:val="16"/>
              </w:rPr>
              <w:t>R5-216215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BEC8776" w14:textId="297352DB" w:rsidR="003706E0" w:rsidRPr="00613175" w:rsidRDefault="003706E0">
            <w:pPr>
              <w:pStyle w:val="TAL"/>
              <w:rPr>
                <w:sz w:val="16"/>
                <w:szCs w:val="16"/>
              </w:rPr>
            </w:pPr>
            <w:r w:rsidRPr="00613175">
              <w:rPr>
                <w:sz w:val="16"/>
                <w:szCs w:val="16"/>
              </w:rPr>
              <w:t>0177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C159F8C" w14:textId="483E59AD"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68F76" w14:textId="1B030B94"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0A4DED" w14:textId="57D9BE41" w:rsidR="003706E0" w:rsidRPr="00613175" w:rsidRDefault="003706E0">
            <w:pPr>
              <w:pStyle w:val="TAL"/>
              <w:rPr>
                <w:sz w:val="16"/>
                <w:szCs w:val="16"/>
              </w:rPr>
            </w:pPr>
            <w:r w:rsidRPr="00613175">
              <w:rPr>
                <w:sz w:val="16"/>
                <w:szCs w:val="16"/>
              </w:rPr>
              <w:t>Corrections to IMS5GS Generic Procedure A.16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C4F71" w14:textId="77777777" w:rsidR="003706E0" w:rsidRPr="00613175" w:rsidRDefault="003706E0">
            <w:pPr>
              <w:pStyle w:val="TAC"/>
              <w:jc w:val="left"/>
              <w:rPr>
                <w:sz w:val="16"/>
                <w:szCs w:val="16"/>
              </w:rPr>
            </w:pPr>
            <w:r w:rsidRPr="00613175">
              <w:rPr>
                <w:sz w:val="16"/>
                <w:szCs w:val="16"/>
              </w:rPr>
              <w:t>15.5.0</w:t>
            </w:r>
          </w:p>
        </w:tc>
      </w:tr>
      <w:tr w:rsidR="003706E0" w:rsidRPr="00613175" w14:paraId="1BC64EDD"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512A23F"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E71A03"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ADDB7BD" w14:textId="2F80303B" w:rsidR="003706E0" w:rsidRPr="00613175" w:rsidRDefault="003706E0">
            <w:pPr>
              <w:pStyle w:val="TAC"/>
              <w:jc w:val="left"/>
              <w:rPr>
                <w:sz w:val="16"/>
                <w:szCs w:val="16"/>
              </w:rPr>
            </w:pPr>
            <w:r w:rsidRPr="00613175">
              <w:rPr>
                <w:sz w:val="16"/>
                <w:szCs w:val="16"/>
              </w:rPr>
              <w:t>R5-216216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6DE8E8C" w14:textId="5EDFFC6A" w:rsidR="003706E0" w:rsidRPr="00613175" w:rsidRDefault="003706E0">
            <w:pPr>
              <w:pStyle w:val="TAL"/>
              <w:rPr>
                <w:sz w:val="16"/>
                <w:szCs w:val="16"/>
              </w:rPr>
            </w:pPr>
            <w:r w:rsidRPr="00613175">
              <w:rPr>
                <w:sz w:val="16"/>
                <w:szCs w:val="16"/>
              </w:rPr>
              <w:t>0186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30F763D" w14:textId="51E34B91"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7D2DC" w14:textId="17D6EA72"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A10D73" w14:textId="492D25FF" w:rsidR="003706E0" w:rsidRPr="00613175" w:rsidRDefault="003706E0">
            <w:pPr>
              <w:pStyle w:val="TAL"/>
              <w:rPr>
                <w:sz w:val="16"/>
                <w:szCs w:val="16"/>
              </w:rPr>
            </w:pPr>
            <w:r w:rsidRPr="00613175">
              <w:rPr>
                <w:sz w:val="16"/>
                <w:szCs w:val="16"/>
              </w:rPr>
              <w:t>Corrections to IMS5GS test case 7.31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DD237" w14:textId="77777777" w:rsidR="003706E0" w:rsidRPr="00613175" w:rsidRDefault="003706E0">
            <w:pPr>
              <w:pStyle w:val="TAC"/>
              <w:jc w:val="left"/>
              <w:rPr>
                <w:sz w:val="16"/>
                <w:szCs w:val="16"/>
              </w:rPr>
            </w:pPr>
            <w:r w:rsidRPr="00613175">
              <w:rPr>
                <w:sz w:val="16"/>
                <w:szCs w:val="16"/>
              </w:rPr>
              <w:t>15.5.0</w:t>
            </w:r>
          </w:p>
        </w:tc>
      </w:tr>
      <w:tr w:rsidR="003706E0" w:rsidRPr="00613175" w14:paraId="6B5DB3EF"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1CC47AF"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E6BE6B"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323F168" w14:textId="63C722C5" w:rsidR="003706E0" w:rsidRPr="00613175" w:rsidRDefault="003706E0">
            <w:pPr>
              <w:pStyle w:val="TAC"/>
              <w:jc w:val="left"/>
              <w:rPr>
                <w:sz w:val="16"/>
                <w:szCs w:val="16"/>
              </w:rPr>
            </w:pPr>
            <w:r w:rsidRPr="00613175">
              <w:rPr>
                <w:sz w:val="16"/>
                <w:szCs w:val="16"/>
              </w:rPr>
              <w:t>R5-216217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4F0D0C9" w14:textId="2AECD90E" w:rsidR="003706E0" w:rsidRPr="00613175" w:rsidRDefault="003706E0">
            <w:pPr>
              <w:pStyle w:val="TAL"/>
              <w:rPr>
                <w:sz w:val="16"/>
                <w:szCs w:val="16"/>
              </w:rPr>
            </w:pPr>
            <w:r w:rsidRPr="00613175">
              <w:rPr>
                <w:sz w:val="16"/>
                <w:szCs w:val="16"/>
              </w:rPr>
              <w:t>0187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5869D18" w14:textId="5B4FA60E"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54EAE" w14:textId="19A25B3A"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81C17" w14:textId="7298B077" w:rsidR="003706E0" w:rsidRPr="00613175" w:rsidRDefault="003706E0">
            <w:pPr>
              <w:pStyle w:val="TAL"/>
              <w:rPr>
                <w:sz w:val="16"/>
                <w:szCs w:val="16"/>
              </w:rPr>
            </w:pPr>
            <w:r w:rsidRPr="00613175">
              <w:rPr>
                <w:sz w:val="16"/>
                <w:szCs w:val="16"/>
              </w:rPr>
              <w:t>Corrections to IMS5GS test case 7.32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A5EA5" w14:textId="77777777" w:rsidR="003706E0" w:rsidRPr="00613175" w:rsidRDefault="003706E0">
            <w:pPr>
              <w:pStyle w:val="TAC"/>
              <w:jc w:val="left"/>
              <w:rPr>
                <w:sz w:val="16"/>
                <w:szCs w:val="16"/>
              </w:rPr>
            </w:pPr>
            <w:r w:rsidRPr="00613175">
              <w:rPr>
                <w:sz w:val="16"/>
                <w:szCs w:val="16"/>
              </w:rPr>
              <w:t>15.5.0</w:t>
            </w:r>
          </w:p>
        </w:tc>
      </w:tr>
      <w:tr w:rsidR="003706E0" w:rsidRPr="00613175" w14:paraId="2DD07E40"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4CCC96B"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57CF6F"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6BDACB1" w14:textId="698DC983" w:rsidR="003706E0" w:rsidRPr="00613175" w:rsidRDefault="003706E0">
            <w:pPr>
              <w:pStyle w:val="TAC"/>
              <w:jc w:val="left"/>
              <w:rPr>
                <w:sz w:val="16"/>
                <w:szCs w:val="16"/>
              </w:rPr>
            </w:pPr>
            <w:r w:rsidRPr="00613175">
              <w:rPr>
                <w:sz w:val="16"/>
                <w:szCs w:val="16"/>
              </w:rPr>
              <w:t>R5-216218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596D432" w14:textId="04928861" w:rsidR="003706E0" w:rsidRPr="00613175" w:rsidRDefault="003706E0">
            <w:pPr>
              <w:pStyle w:val="TAL"/>
              <w:rPr>
                <w:sz w:val="16"/>
                <w:szCs w:val="16"/>
              </w:rPr>
            </w:pPr>
            <w:r w:rsidRPr="00613175">
              <w:rPr>
                <w:sz w:val="16"/>
                <w:szCs w:val="16"/>
              </w:rPr>
              <w:t>0192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16577076" w14:textId="0486AF95"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220BB" w14:textId="3E0A9F67"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2E72D0" w14:textId="0D9E5B0B" w:rsidR="003706E0" w:rsidRPr="00613175" w:rsidRDefault="003706E0">
            <w:pPr>
              <w:pStyle w:val="TAL"/>
              <w:rPr>
                <w:sz w:val="16"/>
                <w:szCs w:val="16"/>
              </w:rPr>
            </w:pPr>
            <w:r w:rsidRPr="00613175">
              <w:rPr>
                <w:sz w:val="16"/>
                <w:szCs w:val="16"/>
              </w:rPr>
              <w:t>Correction to IMS NR 8.31-using generic procedures of creating and leaving a conference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F756F9" w14:textId="77777777" w:rsidR="003706E0" w:rsidRPr="00613175" w:rsidRDefault="003706E0">
            <w:pPr>
              <w:pStyle w:val="TAC"/>
              <w:jc w:val="left"/>
              <w:rPr>
                <w:sz w:val="16"/>
                <w:szCs w:val="16"/>
              </w:rPr>
            </w:pPr>
            <w:r w:rsidRPr="00613175">
              <w:rPr>
                <w:sz w:val="16"/>
                <w:szCs w:val="16"/>
              </w:rPr>
              <w:t>15.5.0</w:t>
            </w:r>
          </w:p>
        </w:tc>
      </w:tr>
      <w:tr w:rsidR="003706E0" w:rsidRPr="00613175" w14:paraId="75A36914"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2883764"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C1BE83"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59B6707E" w14:textId="7F78A0A5" w:rsidR="003706E0" w:rsidRPr="00613175" w:rsidRDefault="003706E0">
            <w:pPr>
              <w:pStyle w:val="TAC"/>
              <w:jc w:val="left"/>
              <w:rPr>
                <w:sz w:val="16"/>
                <w:szCs w:val="16"/>
              </w:rPr>
            </w:pPr>
            <w:r w:rsidRPr="00613175">
              <w:rPr>
                <w:sz w:val="16"/>
                <w:szCs w:val="16"/>
              </w:rPr>
              <w:t>R5-216219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70687DC" w14:textId="3891F5B4" w:rsidR="003706E0" w:rsidRPr="00613175" w:rsidRDefault="003706E0">
            <w:pPr>
              <w:pStyle w:val="TAL"/>
              <w:rPr>
                <w:sz w:val="16"/>
                <w:szCs w:val="16"/>
              </w:rPr>
            </w:pPr>
            <w:r w:rsidRPr="00613175">
              <w:rPr>
                <w:sz w:val="16"/>
                <w:szCs w:val="16"/>
              </w:rPr>
              <w:t>0194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096E6F3" w14:textId="528BD893"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6E4ED" w14:textId="5A00659A"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291A1C" w14:textId="0E6EEE62" w:rsidR="003706E0" w:rsidRPr="00613175" w:rsidRDefault="003706E0">
            <w:pPr>
              <w:pStyle w:val="TAL"/>
              <w:rPr>
                <w:sz w:val="16"/>
                <w:szCs w:val="16"/>
              </w:rPr>
            </w:pPr>
            <w:r w:rsidRPr="00613175">
              <w:rPr>
                <w:sz w:val="16"/>
                <w:szCs w:val="16"/>
              </w:rPr>
              <w:t>Addition of IMS NR TC 10.2-emergency call with reg-location unavailable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DB7EFC" w14:textId="77777777" w:rsidR="003706E0" w:rsidRPr="00613175" w:rsidRDefault="003706E0">
            <w:pPr>
              <w:pStyle w:val="TAC"/>
              <w:jc w:val="left"/>
              <w:rPr>
                <w:sz w:val="16"/>
                <w:szCs w:val="16"/>
              </w:rPr>
            </w:pPr>
            <w:r w:rsidRPr="00613175">
              <w:rPr>
                <w:sz w:val="16"/>
                <w:szCs w:val="16"/>
              </w:rPr>
              <w:t>15.5.0</w:t>
            </w:r>
          </w:p>
        </w:tc>
      </w:tr>
      <w:tr w:rsidR="003706E0" w:rsidRPr="00613175" w14:paraId="735D54C1"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190314E3"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44FC3E"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F8D9DB5" w14:textId="51B7D606" w:rsidR="003706E0" w:rsidRPr="00613175" w:rsidRDefault="003706E0">
            <w:pPr>
              <w:pStyle w:val="TAC"/>
              <w:jc w:val="left"/>
              <w:rPr>
                <w:sz w:val="16"/>
                <w:szCs w:val="16"/>
              </w:rPr>
            </w:pPr>
            <w:r w:rsidRPr="00613175">
              <w:rPr>
                <w:sz w:val="16"/>
                <w:szCs w:val="16"/>
              </w:rPr>
              <w:t>R5-216220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6E7F1A9" w14:textId="5C46BBDB" w:rsidR="003706E0" w:rsidRPr="00613175" w:rsidRDefault="003706E0">
            <w:pPr>
              <w:pStyle w:val="TAL"/>
              <w:rPr>
                <w:sz w:val="16"/>
                <w:szCs w:val="16"/>
              </w:rPr>
            </w:pPr>
            <w:r w:rsidRPr="00613175">
              <w:rPr>
                <w:sz w:val="16"/>
                <w:szCs w:val="16"/>
              </w:rPr>
              <w:t>0195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B2EB01D" w14:textId="20A1A484"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752ED" w14:textId="74311B44"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A53AD3" w14:textId="54C26090" w:rsidR="003706E0" w:rsidRPr="00613175" w:rsidRDefault="003706E0">
            <w:pPr>
              <w:pStyle w:val="TAL"/>
              <w:rPr>
                <w:sz w:val="16"/>
                <w:szCs w:val="16"/>
              </w:rPr>
            </w:pPr>
            <w:r w:rsidRPr="00613175">
              <w:rPr>
                <w:sz w:val="16"/>
                <w:szCs w:val="16"/>
              </w:rPr>
              <w:t>Addition of IMS NR TC 10.3-emergency call with reg-other IMS in parallel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E5345" w14:textId="77777777" w:rsidR="003706E0" w:rsidRPr="00613175" w:rsidRDefault="003706E0">
            <w:pPr>
              <w:pStyle w:val="TAC"/>
              <w:jc w:val="left"/>
              <w:rPr>
                <w:sz w:val="16"/>
                <w:szCs w:val="16"/>
              </w:rPr>
            </w:pPr>
            <w:r w:rsidRPr="00613175">
              <w:rPr>
                <w:sz w:val="16"/>
                <w:szCs w:val="16"/>
              </w:rPr>
              <w:t>15.5.0</w:t>
            </w:r>
          </w:p>
        </w:tc>
      </w:tr>
      <w:tr w:rsidR="003706E0" w:rsidRPr="00613175" w14:paraId="5812DEE1"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5E897662"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8F7A9F"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D600A9D" w14:textId="149A763B" w:rsidR="003706E0" w:rsidRPr="00613175" w:rsidRDefault="003706E0">
            <w:pPr>
              <w:pStyle w:val="TAC"/>
              <w:jc w:val="left"/>
              <w:rPr>
                <w:sz w:val="16"/>
                <w:szCs w:val="16"/>
              </w:rPr>
            </w:pPr>
            <w:r w:rsidRPr="00613175">
              <w:rPr>
                <w:sz w:val="16"/>
                <w:szCs w:val="16"/>
              </w:rPr>
              <w:t>R5-216221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884159A" w14:textId="1AEFEC34" w:rsidR="003706E0" w:rsidRPr="00613175" w:rsidRDefault="003706E0">
            <w:pPr>
              <w:pStyle w:val="TAL"/>
              <w:rPr>
                <w:sz w:val="16"/>
                <w:szCs w:val="16"/>
              </w:rPr>
            </w:pPr>
            <w:r w:rsidRPr="00613175">
              <w:rPr>
                <w:sz w:val="16"/>
                <w:szCs w:val="16"/>
              </w:rPr>
              <w:t>0196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E3DBCB6" w14:textId="01453AF8"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D976B" w14:textId="57F3F8C9"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269CBD" w14:textId="4012A397" w:rsidR="003706E0" w:rsidRPr="00613175" w:rsidRDefault="003706E0">
            <w:pPr>
              <w:pStyle w:val="TAL"/>
              <w:rPr>
                <w:sz w:val="16"/>
                <w:szCs w:val="16"/>
              </w:rPr>
            </w:pPr>
            <w:r w:rsidRPr="00613175">
              <w:rPr>
                <w:sz w:val="16"/>
                <w:szCs w:val="16"/>
              </w:rPr>
              <w:t>Addition of IMS NR TC 10.11-new emergency reg after new 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57F9B1" w14:textId="77777777" w:rsidR="003706E0" w:rsidRPr="00613175" w:rsidRDefault="003706E0">
            <w:pPr>
              <w:pStyle w:val="TAC"/>
              <w:jc w:val="left"/>
              <w:rPr>
                <w:sz w:val="16"/>
                <w:szCs w:val="16"/>
              </w:rPr>
            </w:pPr>
            <w:r w:rsidRPr="00613175">
              <w:rPr>
                <w:sz w:val="16"/>
                <w:szCs w:val="16"/>
              </w:rPr>
              <w:t>15.5.0</w:t>
            </w:r>
          </w:p>
        </w:tc>
      </w:tr>
      <w:tr w:rsidR="003706E0" w:rsidRPr="00613175" w14:paraId="1E7CF53A"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66FD46F0"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973FEE"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E7C3FAA" w14:textId="04B664F1" w:rsidR="003706E0" w:rsidRPr="00613175" w:rsidRDefault="003706E0">
            <w:pPr>
              <w:pStyle w:val="TAC"/>
              <w:jc w:val="left"/>
              <w:rPr>
                <w:sz w:val="16"/>
                <w:szCs w:val="16"/>
              </w:rPr>
            </w:pPr>
            <w:r w:rsidRPr="00613175">
              <w:rPr>
                <w:sz w:val="16"/>
                <w:szCs w:val="16"/>
              </w:rPr>
              <w:t>R5-216222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FA32B10" w14:textId="459C15CE" w:rsidR="003706E0" w:rsidRPr="00613175" w:rsidRDefault="003706E0">
            <w:pPr>
              <w:pStyle w:val="TAL"/>
              <w:rPr>
                <w:sz w:val="16"/>
                <w:szCs w:val="16"/>
              </w:rPr>
            </w:pPr>
            <w:r w:rsidRPr="00613175">
              <w:rPr>
                <w:sz w:val="16"/>
                <w:szCs w:val="16"/>
              </w:rPr>
              <w:t>0197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1B7B12D" w14:textId="0FFD5C87"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14ACD6" w14:textId="05D34E9C"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37955D" w14:textId="69B8247B" w:rsidR="003706E0" w:rsidRPr="00613175" w:rsidRDefault="003706E0">
            <w:pPr>
              <w:pStyle w:val="TAL"/>
              <w:rPr>
                <w:sz w:val="16"/>
                <w:szCs w:val="16"/>
              </w:rPr>
            </w:pPr>
            <w:r w:rsidRPr="00613175">
              <w:rPr>
                <w:sz w:val="16"/>
                <w:szCs w:val="16"/>
              </w:rPr>
              <w:t>Addition of IMS NR TC 10.12-uer initiated emergency reg with ongoing dialog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69F8DD" w14:textId="77777777" w:rsidR="003706E0" w:rsidRPr="00613175" w:rsidRDefault="003706E0">
            <w:pPr>
              <w:pStyle w:val="TAC"/>
              <w:jc w:val="left"/>
              <w:rPr>
                <w:sz w:val="16"/>
                <w:szCs w:val="16"/>
              </w:rPr>
            </w:pPr>
            <w:r w:rsidRPr="00613175">
              <w:rPr>
                <w:sz w:val="16"/>
                <w:szCs w:val="16"/>
              </w:rPr>
              <w:t>15.5.0</w:t>
            </w:r>
          </w:p>
        </w:tc>
      </w:tr>
      <w:tr w:rsidR="003706E0" w:rsidRPr="00613175" w14:paraId="4F734969"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AD87BBA"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0F5741"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D93136E" w14:textId="644B2B2B" w:rsidR="003706E0" w:rsidRPr="00613175" w:rsidRDefault="003706E0">
            <w:pPr>
              <w:pStyle w:val="TAC"/>
              <w:jc w:val="left"/>
              <w:rPr>
                <w:sz w:val="16"/>
                <w:szCs w:val="16"/>
              </w:rPr>
            </w:pPr>
            <w:r w:rsidRPr="00613175">
              <w:rPr>
                <w:sz w:val="16"/>
                <w:szCs w:val="16"/>
              </w:rPr>
              <w:t>R5-216223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E5D535B" w14:textId="167B668E" w:rsidR="003706E0" w:rsidRPr="00613175" w:rsidRDefault="003706E0">
            <w:pPr>
              <w:pStyle w:val="TAL"/>
              <w:rPr>
                <w:sz w:val="16"/>
                <w:szCs w:val="16"/>
              </w:rPr>
            </w:pPr>
            <w:r w:rsidRPr="00613175">
              <w:rPr>
                <w:sz w:val="16"/>
                <w:szCs w:val="16"/>
              </w:rPr>
              <w:t>0198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D538F37" w14:textId="171A0BB0"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AA23ED" w14:textId="5D3F17F5"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30E0C9" w14:textId="6C085ED2" w:rsidR="003706E0" w:rsidRPr="00613175" w:rsidRDefault="003706E0">
            <w:pPr>
              <w:pStyle w:val="TAL"/>
              <w:rPr>
                <w:sz w:val="16"/>
                <w:szCs w:val="16"/>
              </w:rPr>
            </w:pPr>
            <w:r w:rsidRPr="00613175">
              <w:rPr>
                <w:sz w:val="16"/>
                <w:szCs w:val="16"/>
              </w:rPr>
              <w:t>Addition of IMS NR TC 10.13-uer initiated emergency reg-initiates a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2C66DE" w14:textId="77777777" w:rsidR="003706E0" w:rsidRPr="00613175" w:rsidRDefault="003706E0">
            <w:pPr>
              <w:pStyle w:val="TAC"/>
              <w:jc w:val="left"/>
              <w:rPr>
                <w:sz w:val="16"/>
                <w:szCs w:val="16"/>
              </w:rPr>
            </w:pPr>
            <w:r w:rsidRPr="00613175">
              <w:rPr>
                <w:sz w:val="16"/>
                <w:szCs w:val="16"/>
              </w:rPr>
              <w:t>15.5.0</w:t>
            </w:r>
          </w:p>
        </w:tc>
      </w:tr>
      <w:tr w:rsidR="003706E0" w:rsidRPr="00613175" w14:paraId="21AB7B05"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14D4173D"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8C4DB0"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C8D1A33" w14:textId="32C4049C" w:rsidR="003706E0" w:rsidRPr="00613175" w:rsidRDefault="003706E0">
            <w:pPr>
              <w:pStyle w:val="TAC"/>
              <w:jc w:val="left"/>
              <w:rPr>
                <w:sz w:val="16"/>
                <w:szCs w:val="16"/>
              </w:rPr>
            </w:pPr>
            <w:r w:rsidRPr="00613175">
              <w:rPr>
                <w:sz w:val="16"/>
                <w:szCs w:val="16"/>
              </w:rPr>
              <w:t>R5-216224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C32F862" w14:textId="5886F49C" w:rsidR="003706E0" w:rsidRPr="00613175" w:rsidRDefault="003706E0">
            <w:pPr>
              <w:pStyle w:val="TAL"/>
              <w:rPr>
                <w:sz w:val="16"/>
                <w:szCs w:val="16"/>
              </w:rPr>
            </w:pPr>
            <w:r w:rsidRPr="00613175">
              <w:rPr>
                <w:sz w:val="16"/>
                <w:szCs w:val="16"/>
              </w:rPr>
              <w:t>0200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A6FA9FC" w14:textId="4C62E002"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8EEFB" w14:textId="083896AE"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54E322" w14:textId="34B908D6" w:rsidR="003706E0" w:rsidRPr="00613175" w:rsidRDefault="003706E0">
            <w:pPr>
              <w:pStyle w:val="TAL"/>
              <w:rPr>
                <w:sz w:val="16"/>
                <w:szCs w:val="16"/>
              </w:rPr>
            </w:pPr>
            <w:r w:rsidRPr="00613175">
              <w:rPr>
                <w:sz w:val="16"/>
                <w:szCs w:val="16"/>
              </w:rPr>
              <w:t>Addition of new 5GS IMS test case 8.27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9A61EC" w14:textId="77777777" w:rsidR="003706E0" w:rsidRPr="00613175" w:rsidRDefault="003706E0">
            <w:pPr>
              <w:pStyle w:val="TAC"/>
              <w:jc w:val="left"/>
              <w:rPr>
                <w:sz w:val="16"/>
                <w:szCs w:val="16"/>
              </w:rPr>
            </w:pPr>
            <w:r w:rsidRPr="00613175">
              <w:rPr>
                <w:sz w:val="16"/>
                <w:szCs w:val="16"/>
              </w:rPr>
              <w:t>15.5.0</w:t>
            </w:r>
          </w:p>
        </w:tc>
      </w:tr>
      <w:tr w:rsidR="003706E0" w:rsidRPr="00613175" w14:paraId="23753957"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4A9B31F4"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D82DE4"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6654BEA" w14:textId="24F1B568" w:rsidR="003706E0" w:rsidRPr="00613175" w:rsidRDefault="003706E0">
            <w:pPr>
              <w:pStyle w:val="TAC"/>
              <w:jc w:val="left"/>
              <w:rPr>
                <w:sz w:val="16"/>
                <w:szCs w:val="16"/>
              </w:rPr>
            </w:pPr>
            <w:r w:rsidRPr="00613175">
              <w:rPr>
                <w:sz w:val="16"/>
                <w:szCs w:val="16"/>
              </w:rPr>
              <w:t>R5-216225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71DF971" w14:textId="7DF93E8A" w:rsidR="003706E0" w:rsidRPr="00613175" w:rsidRDefault="003706E0">
            <w:pPr>
              <w:pStyle w:val="TAL"/>
              <w:rPr>
                <w:sz w:val="16"/>
                <w:szCs w:val="16"/>
              </w:rPr>
            </w:pPr>
            <w:r w:rsidRPr="00613175">
              <w:rPr>
                <w:sz w:val="16"/>
                <w:szCs w:val="16"/>
              </w:rPr>
              <w:t>0201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3F74F0C" w14:textId="5DE13036"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067E2" w14:textId="23038007"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BE31DB" w14:textId="1C357BEF" w:rsidR="003706E0" w:rsidRPr="00613175" w:rsidRDefault="003706E0">
            <w:pPr>
              <w:pStyle w:val="TAL"/>
              <w:rPr>
                <w:sz w:val="16"/>
                <w:szCs w:val="16"/>
              </w:rPr>
            </w:pPr>
            <w:r w:rsidRPr="00613175">
              <w:rPr>
                <w:sz w:val="16"/>
                <w:szCs w:val="16"/>
              </w:rPr>
              <w:t>Addition of new 5GS IMS test case 8.29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B4F7D" w14:textId="77777777" w:rsidR="003706E0" w:rsidRPr="00613175" w:rsidRDefault="003706E0">
            <w:pPr>
              <w:pStyle w:val="TAC"/>
              <w:jc w:val="left"/>
              <w:rPr>
                <w:sz w:val="16"/>
                <w:szCs w:val="16"/>
              </w:rPr>
            </w:pPr>
            <w:r w:rsidRPr="00613175">
              <w:rPr>
                <w:sz w:val="16"/>
                <w:szCs w:val="16"/>
              </w:rPr>
              <w:t>15.5.0</w:t>
            </w:r>
          </w:p>
        </w:tc>
      </w:tr>
      <w:tr w:rsidR="003706E0" w:rsidRPr="00613175" w14:paraId="4C2CA952"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63258AA8"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4536E2"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4574C80" w14:textId="67C91D5D" w:rsidR="003706E0" w:rsidRPr="00613175" w:rsidRDefault="003706E0">
            <w:pPr>
              <w:pStyle w:val="TAC"/>
              <w:jc w:val="left"/>
              <w:rPr>
                <w:sz w:val="16"/>
                <w:szCs w:val="16"/>
              </w:rPr>
            </w:pPr>
            <w:r w:rsidRPr="00613175">
              <w:rPr>
                <w:sz w:val="16"/>
                <w:szCs w:val="16"/>
              </w:rPr>
              <w:t>R5-216226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41EA085" w14:textId="58536269" w:rsidR="003706E0" w:rsidRPr="00613175" w:rsidRDefault="003706E0">
            <w:pPr>
              <w:pStyle w:val="TAL"/>
              <w:rPr>
                <w:sz w:val="16"/>
                <w:szCs w:val="16"/>
              </w:rPr>
            </w:pPr>
            <w:r w:rsidRPr="00613175">
              <w:rPr>
                <w:sz w:val="16"/>
                <w:szCs w:val="16"/>
              </w:rPr>
              <w:t>0202</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600D5DF" w14:textId="11F33621"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19B7C2" w14:textId="3A705D9D"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AB6EF4" w14:textId="19501DCA" w:rsidR="003706E0" w:rsidRPr="00613175" w:rsidRDefault="003706E0">
            <w:pPr>
              <w:pStyle w:val="TAL"/>
              <w:rPr>
                <w:sz w:val="16"/>
                <w:szCs w:val="16"/>
              </w:rPr>
            </w:pPr>
            <w:r w:rsidRPr="00613175">
              <w:rPr>
                <w:sz w:val="16"/>
                <w:szCs w:val="16"/>
              </w:rPr>
              <w:t>Addition of new 5GS IMS test case 8.33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C92E9" w14:textId="77777777" w:rsidR="003706E0" w:rsidRPr="00613175" w:rsidRDefault="003706E0">
            <w:pPr>
              <w:pStyle w:val="TAC"/>
              <w:jc w:val="left"/>
              <w:rPr>
                <w:sz w:val="16"/>
                <w:szCs w:val="16"/>
              </w:rPr>
            </w:pPr>
            <w:r w:rsidRPr="00613175">
              <w:rPr>
                <w:sz w:val="16"/>
                <w:szCs w:val="16"/>
              </w:rPr>
              <w:t>15.5.0</w:t>
            </w:r>
          </w:p>
        </w:tc>
      </w:tr>
      <w:tr w:rsidR="003706E0" w:rsidRPr="00613175" w14:paraId="5FB172C9"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68687CDD"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8B0E78"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0B6BF72" w14:textId="297856AC" w:rsidR="003706E0" w:rsidRPr="00613175" w:rsidRDefault="003706E0">
            <w:pPr>
              <w:pStyle w:val="TAC"/>
              <w:jc w:val="left"/>
              <w:rPr>
                <w:sz w:val="16"/>
                <w:szCs w:val="16"/>
              </w:rPr>
            </w:pPr>
            <w:r w:rsidRPr="00613175">
              <w:rPr>
                <w:sz w:val="16"/>
                <w:szCs w:val="16"/>
              </w:rPr>
              <w:t>R5-216227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DDB7EE9" w14:textId="03C430C6" w:rsidR="003706E0" w:rsidRPr="00613175" w:rsidRDefault="003706E0">
            <w:pPr>
              <w:pStyle w:val="TAL"/>
              <w:rPr>
                <w:sz w:val="16"/>
                <w:szCs w:val="16"/>
              </w:rPr>
            </w:pPr>
            <w:r w:rsidRPr="00613175">
              <w:rPr>
                <w:sz w:val="16"/>
                <w:szCs w:val="16"/>
              </w:rPr>
              <w:t>0203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8A08C48" w14:textId="188FBC27"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2859E" w14:textId="5D31DBB0"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CC19D" w14:textId="050EADE5" w:rsidR="003706E0" w:rsidRPr="00613175" w:rsidRDefault="003706E0">
            <w:pPr>
              <w:pStyle w:val="TAL"/>
              <w:rPr>
                <w:sz w:val="16"/>
                <w:szCs w:val="16"/>
              </w:rPr>
            </w:pPr>
            <w:r w:rsidRPr="00613175">
              <w:rPr>
                <w:sz w:val="16"/>
                <w:szCs w:val="16"/>
              </w:rPr>
              <w:t>Addition of new 5GS IMS test case 8.35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DC54E4" w14:textId="77777777" w:rsidR="003706E0" w:rsidRPr="00613175" w:rsidRDefault="003706E0">
            <w:pPr>
              <w:pStyle w:val="TAC"/>
              <w:jc w:val="left"/>
              <w:rPr>
                <w:sz w:val="16"/>
                <w:szCs w:val="16"/>
              </w:rPr>
            </w:pPr>
            <w:r w:rsidRPr="00613175">
              <w:rPr>
                <w:sz w:val="16"/>
                <w:szCs w:val="16"/>
              </w:rPr>
              <w:t>15.5.0</w:t>
            </w:r>
          </w:p>
        </w:tc>
      </w:tr>
      <w:tr w:rsidR="003706E0" w:rsidRPr="00613175" w14:paraId="5CD75D5A"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58D7F8F"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635211"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D5003BB" w14:textId="08A1CED1" w:rsidR="003706E0" w:rsidRPr="00613175" w:rsidRDefault="003706E0">
            <w:pPr>
              <w:pStyle w:val="TAC"/>
              <w:jc w:val="left"/>
              <w:rPr>
                <w:sz w:val="16"/>
                <w:szCs w:val="16"/>
              </w:rPr>
            </w:pPr>
            <w:r w:rsidRPr="00613175">
              <w:rPr>
                <w:sz w:val="16"/>
                <w:szCs w:val="16"/>
              </w:rPr>
              <w:t>R5-216228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11AC078F" w14:textId="5CC5DFA1" w:rsidR="003706E0" w:rsidRPr="00613175" w:rsidRDefault="003706E0">
            <w:pPr>
              <w:pStyle w:val="TAL"/>
              <w:rPr>
                <w:sz w:val="16"/>
                <w:szCs w:val="16"/>
              </w:rPr>
            </w:pPr>
            <w:r w:rsidRPr="00613175">
              <w:rPr>
                <w:sz w:val="16"/>
                <w:szCs w:val="16"/>
              </w:rPr>
              <w:t>0204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FAABEA3" w14:textId="2E210486"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023D8" w14:textId="43B744C6"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4BEAE4" w14:textId="59C67BA0" w:rsidR="003706E0" w:rsidRPr="00613175" w:rsidRDefault="003706E0">
            <w:pPr>
              <w:pStyle w:val="TAL"/>
              <w:rPr>
                <w:sz w:val="16"/>
                <w:szCs w:val="16"/>
              </w:rPr>
            </w:pPr>
            <w:r w:rsidRPr="00613175">
              <w:rPr>
                <w:sz w:val="16"/>
                <w:szCs w:val="16"/>
              </w:rPr>
              <w:t>Addition of new 5GS IMS test case 8.37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EE300" w14:textId="77777777" w:rsidR="003706E0" w:rsidRPr="00613175" w:rsidRDefault="003706E0">
            <w:pPr>
              <w:pStyle w:val="TAC"/>
              <w:jc w:val="left"/>
              <w:rPr>
                <w:sz w:val="16"/>
                <w:szCs w:val="16"/>
              </w:rPr>
            </w:pPr>
            <w:r w:rsidRPr="00613175">
              <w:rPr>
                <w:sz w:val="16"/>
                <w:szCs w:val="16"/>
              </w:rPr>
              <w:t>15.5.0</w:t>
            </w:r>
          </w:p>
        </w:tc>
      </w:tr>
      <w:tr w:rsidR="003706E0" w:rsidRPr="00613175" w14:paraId="391FD90D"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4D25242E"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E9D46D"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98719A9" w14:textId="4287E298" w:rsidR="003706E0" w:rsidRPr="00613175" w:rsidRDefault="003706E0">
            <w:pPr>
              <w:pStyle w:val="TAC"/>
              <w:jc w:val="left"/>
              <w:rPr>
                <w:sz w:val="16"/>
                <w:szCs w:val="16"/>
              </w:rPr>
            </w:pPr>
            <w:r w:rsidRPr="00613175">
              <w:rPr>
                <w:sz w:val="16"/>
                <w:szCs w:val="16"/>
              </w:rPr>
              <w:t>R5-216229</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EF04DDA" w14:textId="68D62D54" w:rsidR="003706E0" w:rsidRPr="00613175" w:rsidRDefault="003706E0">
            <w:pPr>
              <w:pStyle w:val="TAL"/>
              <w:rPr>
                <w:sz w:val="16"/>
                <w:szCs w:val="16"/>
              </w:rPr>
            </w:pPr>
            <w:r w:rsidRPr="00613175">
              <w:rPr>
                <w:sz w:val="16"/>
                <w:szCs w:val="16"/>
              </w:rPr>
              <w:t>0205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3E7556D" w14:textId="7B95E1B4"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4F709" w14:textId="4000AFB3"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45F634" w14:textId="3A1CA8CF" w:rsidR="003706E0" w:rsidRPr="00613175" w:rsidRDefault="003706E0">
            <w:pPr>
              <w:pStyle w:val="TAL"/>
              <w:rPr>
                <w:sz w:val="16"/>
                <w:szCs w:val="16"/>
              </w:rPr>
            </w:pPr>
            <w:r w:rsidRPr="00613175">
              <w:rPr>
                <w:sz w:val="16"/>
                <w:szCs w:val="16"/>
              </w:rPr>
              <w:t>Addition of new 5GS IMS test case 8.40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02EBE1" w14:textId="77777777" w:rsidR="003706E0" w:rsidRPr="00613175" w:rsidRDefault="003706E0">
            <w:pPr>
              <w:pStyle w:val="TAC"/>
              <w:jc w:val="left"/>
              <w:rPr>
                <w:sz w:val="16"/>
                <w:szCs w:val="16"/>
              </w:rPr>
            </w:pPr>
            <w:r w:rsidRPr="00613175">
              <w:rPr>
                <w:sz w:val="16"/>
                <w:szCs w:val="16"/>
              </w:rPr>
              <w:t>15.5.0</w:t>
            </w:r>
          </w:p>
        </w:tc>
      </w:tr>
      <w:tr w:rsidR="003706E0" w:rsidRPr="00613175" w14:paraId="3598498E"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15D6980C"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93D368"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6222ED3" w14:textId="720CC3AC" w:rsidR="003706E0" w:rsidRPr="00613175" w:rsidRDefault="003706E0">
            <w:pPr>
              <w:pStyle w:val="TAC"/>
              <w:jc w:val="left"/>
              <w:rPr>
                <w:sz w:val="16"/>
                <w:szCs w:val="16"/>
              </w:rPr>
            </w:pPr>
            <w:r w:rsidRPr="00613175">
              <w:rPr>
                <w:sz w:val="16"/>
                <w:szCs w:val="16"/>
              </w:rPr>
              <w:t>R5-216230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386B19A9" w14:textId="756142DC" w:rsidR="003706E0" w:rsidRPr="00613175" w:rsidRDefault="003706E0">
            <w:pPr>
              <w:pStyle w:val="TAL"/>
              <w:rPr>
                <w:sz w:val="16"/>
                <w:szCs w:val="16"/>
              </w:rPr>
            </w:pPr>
            <w:r w:rsidRPr="00613175">
              <w:rPr>
                <w:sz w:val="16"/>
                <w:szCs w:val="16"/>
              </w:rPr>
              <w:t>0206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FC44D65" w14:textId="2F4EF426"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A1633" w14:textId="02F923F5"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927BC4" w14:textId="1ACEBCC5" w:rsidR="003706E0" w:rsidRPr="00613175" w:rsidRDefault="003706E0">
            <w:pPr>
              <w:pStyle w:val="TAL"/>
              <w:rPr>
                <w:sz w:val="16"/>
                <w:szCs w:val="16"/>
              </w:rPr>
            </w:pPr>
            <w:r w:rsidRPr="00613175">
              <w:rPr>
                <w:sz w:val="16"/>
                <w:szCs w:val="16"/>
              </w:rPr>
              <w:t>Addition of new 5GS IMS test case 8.41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2F4DA" w14:textId="77777777" w:rsidR="003706E0" w:rsidRPr="00613175" w:rsidRDefault="003706E0">
            <w:pPr>
              <w:pStyle w:val="TAC"/>
              <w:jc w:val="left"/>
              <w:rPr>
                <w:sz w:val="16"/>
                <w:szCs w:val="16"/>
              </w:rPr>
            </w:pPr>
            <w:r w:rsidRPr="00613175">
              <w:rPr>
                <w:sz w:val="16"/>
                <w:szCs w:val="16"/>
              </w:rPr>
              <w:t>15.5.0</w:t>
            </w:r>
          </w:p>
        </w:tc>
      </w:tr>
      <w:tr w:rsidR="003706E0" w:rsidRPr="00613175" w14:paraId="684E851A"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E4A97E4"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B1CE5B"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064672AC" w14:textId="6EBB913F" w:rsidR="003706E0" w:rsidRPr="00613175" w:rsidRDefault="003706E0">
            <w:pPr>
              <w:pStyle w:val="TAC"/>
              <w:jc w:val="left"/>
              <w:rPr>
                <w:sz w:val="16"/>
                <w:szCs w:val="16"/>
              </w:rPr>
            </w:pPr>
            <w:r w:rsidRPr="00613175">
              <w:rPr>
                <w:sz w:val="16"/>
                <w:szCs w:val="16"/>
              </w:rPr>
              <w:t>R5-216231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7A9DC77" w14:textId="2AE532CA" w:rsidR="003706E0" w:rsidRPr="00613175" w:rsidRDefault="003706E0">
            <w:pPr>
              <w:pStyle w:val="TAL"/>
              <w:rPr>
                <w:sz w:val="16"/>
                <w:szCs w:val="16"/>
              </w:rPr>
            </w:pPr>
            <w:r w:rsidRPr="00613175">
              <w:rPr>
                <w:sz w:val="16"/>
                <w:szCs w:val="16"/>
              </w:rPr>
              <w:t>0207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A7BB2F9" w14:textId="35DA3F7C"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DC9F4" w14:textId="10C24933"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898B20" w14:textId="2EB3CBC6" w:rsidR="003706E0" w:rsidRPr="00613175" w:rsidRDefault="003706E0">
            <w:pPr>
              <w:pStyle w:val="TAL"/>
              <w:rPr>
                <w:sz w:val="16"/>
                <w:szCs w:val="16"/>
              </w:rPr>
            </w:pPr>
            <w:r w:rsidRPr="00613175">
              <w:rPr>
                <w:sz w:val="16"/>
                <w:szCs w:val="16"/>
              </w:rPr>
              <w:t>Addition of new 5GS IMS test case 10.14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B43A1" w14:textId="77777777" w:rsidR="003706E0" w:rsidRPr="00613175" w:rsidRDefault="003706E0">
            <w:pPr>
              <w:pStyle w:val="TAC"/>
              <w:jc w:val="left"/>
              <w:rPr>
                <w:sz w:val="16"/>
                <w:szCs w:val="16"/>
              </w:rPr>
            </w:pPr>
            <w:r w:rsidRPr="00613175">
              <w:rPr>
                <w:sz w:val="16"/>
                <w:szCs w:val="16"/>
              </w:rPr>
              <w:t>15.5.0</w:t>
            </w:r>
          </w:p>
        </w:tc>
      </w:tr>
      <w:tr w:rsidR="003706E0" w:rsidRPr="00613175" w14:paraId="494782AB"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27551BFA"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1EFE05"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B03C222" w14:textId="2CC01027" w:rsidR="003706E0" w:rsidRPr="00613175" w:rsidRDefault="003706E0">
            <w:pPr>
              <w:pStyle w:val="TAC"/>
              <w:jc w:val="left"/>
              <w:rPr>
                <w:sz w:val="16"/>
                <w:szCs w:val="16"/>
              </w:rPr>
            </w:pPr>
            <w:r w:rsidRPr="00613175">
              <w:rPr>
                <w:sz w:val="16"/>
                <w:szCs w:val="16"/>
              </w:rPr>
              <w:t>R5-216232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6A3B74A8" w14:textId="087ED224" w:rsidR="003706E0" w:rsidRPr="00613175" w:rsidRDefault="003706E0">
            <w:pPr>
              <w:pStyle w:val="TAL"/>
              <w:rPr>
                <w:sz w:val="16"/>
                <w:szCs w:val="16"/>
              </w:rPr>
            </w:pPr>
            <w:r w:rsidRPr="00613175">
              <w:rPr>
                <w:sz w:val="16"/>
                <w:szCs w:val="16"/>
              </w:rPr>
              <w:t>0208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05F736DD" w14:textId="045073CB"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069FD" w14:textId="1D76D584"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EF0778" w14:textId="23E5E7F3" w:rsidR="003706E0" w:rsidRPr="00613175" w:rsidRDefault="003706E0">
            <w:pPr>
              <w:pStyle w:val="TAL"/>
              <w:rPr>
                <w:sz w:val="16"/>
                <w:szCs w:val="16"/>
              </w:rPr>
            </w:pPr>
            <w:r w:rsidRPr="00613175">
              <w:rPr>
                <w:sz w:val="16"/>
                <w:szCs w:val="16"/>
              </w:rPr>
              <w:t>Addition of new 5GS IMS test case 10.15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FE6A79" w14:textId="77777777" w:rsidR="003706E0" w:rsidRPr="00613175" w:rsidRDefault="003706E0">
            <w:pPr>
              <w:pStyle w:val="TAC"/>
              <w:jc w:val="left"/>
              <w:rPr>
                <w:sz w:val="16"/>
                <w:szCs w:val="16"/>
              </w:rPr>
            </w:pPr>
            <w:r w:rsidRPr="00613175">
              <w:rPr>
                <w:sz w:val="16"/>
                <w:szCs w:val="16"/>
              </w:rPr>
              <w:t>15.5.0</w:t>
            </w:r>
          </w:p>
        </w:tc>
      </w:tr>
      <w:tr w:rsidR="003706E0" w:rsidRPr="00613175" w14:paraId="78B10F17"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576CA460"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EAD0EF"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45E6DC4" w14:textId="5F388228" w:rsidR="003706E0" w:rsidRPr="00613175" w:rsidRDefault="003706E0">
            <w:pPr>
              <w:pStyle w:val="TAC"/>
              <w:jc w:val="left"/>
              <w:rPr>
                <w:sz w:val="16"/>
                <w:szCs w:val="16"/>
              </w:rPr>
            </w:pPr>
            <w:r w:rsidRPr="00613175">
              <w:rPr>
                <w:sz w:val="16"/>
                <w:szCs w:val="16"/>
              </w:rPr>
              <w:t>R5-216233</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5A5C54E" w14:textId="72E9E737" w:rsidR="003706E0" w:rsidRPr="00613175" w:rsidRDefault="003706E0">
            <w:pPr>
              <w:pStyle w:val="TAL"/>
              <w:rPr>
                <w:sz w:val="16"/>
                <w:szCs w:val="16"/>
              </w:rPr>
            </w:pPr>
            <w:r w:rsidRPr="00613175">
              <w:rPr>
                <w:sz w:val="16"/>
                <w:szCs w:val="16"/>
              </w:rPr>
              <w:t>0209</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38F17A7" w14:textId="12582703"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B451A" w14:textId="5ADD65A5"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E6AB59" w14:textId="0F2AEE70" w:rsidR="003706E0" w:rsidRPr="00613175" w:rsidRDefault="003706E0">
            <w:pPr>
              <w:pStyle w:val="TAL"/>
              <w:rPr>
                <w:sz w:val="16"/>
                <w:szCs w:val="16"/>
              </w:rPr>
            </w:pPr>
            <w:r w:rsidRPr="00613175">
              <w:rPr>
                <w:sz w:val="16"/>
                <w:szCs w:val="16"/>
              </w:rPr>
              <w:t>Addition of new 5GS IMS generic procedure A.24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831F2" w14:textId="77777777" w:rsidR="003706E0" w:rsidRPr="00613175" w:rsidRDefault="003706E0">
            <w:pPr>
              <w:pStyle w:val="TAC"/>
              <w:jc w:val="left"/>
              <w:rPr>
                <w:sz w:val="16"/>
                <w:szCs w:val="16"/>
              </w:rPr>
            </w:pPr>
            <w:r w:rsidRPr="00613175">
              <w:rPr>
                <w:sz w:val="16"/>
                <w:szCs w:val="16"/>
              </w:rPr>
              <w:t>15.5.0</w:t>
            </w:r>
          </w:p>
        </w:tc>
      </w:tr>
      <w:tr w:rsidR="003706E0" w:rsidRPr="00613175" w14:paraId="02689C6A"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B9CE110"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72F876"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1B26B95" w14:textId="15E61825" w:rsidR="003706E0" w:rsidRPr="00613175" w:rsidRDefault="003706E0">
            <w:pPr>
              <w:pStyle w:val="TAC"/>
              <w:jc w:val="left"/>
              <w:rPr>
                <w:sz w:val="16"/>
                <w:szCs w:val="16"/>
              </w:rPr>
            </w:pPr>
            <w:r w:rsidRPr="00613175">
              <w:rPr>
                <w:sz w:val="16"/>
                <w:szCs w:val="16"/>
              </w:rPr>
              <w:t>R5-216234</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4D60D1F" w14:textId="7A9156AF" w:rsidR="003706E0" w:rsidRPr="00613175" w:rsidRDefault="003706E0">
            <w:pPr>
              <w:pStyle w:val="TAL"/>
              <w:rPr>
                <w:sz w:val="16"/>
                <w:szCs w:val="16"/>
              </w:rPr>
            </w:pPr>
            <w:r w:rsidRPr="00613175">
              <w:rPr>
                <w:sz w:val="16"/>
                <w:szCs w:val="16"/>
              </w:rPr>
              <w:t>0210</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2C21782" w14:textId="34B77F6C"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0CA760" w14:textId="7EA011D8"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7DDCDA" w14:textId="01AD4628" w:rsidR="003706E0" w:rsidRPr="00613175" w:rsidRDefault="003706E0">
            <w:pPr>
              <w:pStyle w:val="TAL"/>
              <w:rPr>
                <w:sz w:val="16"/>
                <w:szCs w:val="16"/>
              </w:rPr>
            </w:pPr>
            <w:r w:rsidRPr="00613175">
              <w:rPr>
                <w:sz w:val="16"/>
                <w:szCs w:val="16"/>
              </w:rPr>
              <w:t>Addition of new 5GS IMS generic procedure A.25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E5BE8" w14:textId="77777777" w:rsidR="003706E0" w:rsidRPr="00613175" w:rsidRDefault="003706E0">
            <w:pPr>
              <w:pStyle w:val="TAC"/>
              <w:jc w:val="left"/>
              <w:rPr>
                <w:sz w:val="16"/>
                <w:szCs w:val="16"/>
              </w:rPr>
            </w:pPr>
            <w:r w:rsidRPr="00613175">
              <w:rPr>
                <w:sz w:val="16"/>
                <w:szCs w:val="16"/>
              </w:rPr>
              <w:t>15.5.0</w:t>
            </w:r>
          </w:p>
        </w:tc>
      </w:tr>
      <w:tr w:rsidR="003706E0" w:rsidRPr="00613175" w14:paraId="6F61F52D"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2454CC7"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9F1F99"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E8C0EFC" w14:textId="3738EE3A" w:rsidR="003706E0" w:rsidRPr="00613175" w:rsidRDefault="003706E0">
            <w:pPr>
              <w:pStyle w:val="TAC"/>
              <w:jc w:val="left"/>
              <w:rPr>
                <w:sz w:val="16"/>
                <w:szCs w:val="16"/>
              </w:rPr>
            </w:pPr>
            <w:r w:rsidRPr="00613175">
              <w:rPr>
                <w:sz w:val="16"/>
                <w:szCs w:val="16"/>
              </w:rPr>
              <w:t>R5-216235</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E27CD04" w14:textId="5DD993D6" w:rsidR="003706E0" w:rsidRPr="00613175" w:rsidRDefault="003706E0">
            <w:pPr>
              <w:pStyle w:val="TAL"/>
              <w:rPr>
                <w:sz w:val="16"/>
                <w:szCs w:val="16"/>
              </w:rPr>
            </w:pPr>
            <w:r w:rsidRPr="00613175">
              <w:rPr>
                <w:sz w:val="16"/>
                <w:szCs w:val="16"/>
              </w:rPr>
              <w:t>0211</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7F0C27C" w14:textId="7F09690E"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61D315" w14:textId="27104901"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EBA3C4" w14:textId="30F7A7A4" w:rsidR="003706E0" w:rsidRPr="00613175" w:rsidRDefault="003706E0">
            <w:pPr>
              <w:pStyle w:val="TAL"/>
              <w:rPr>
                <w:sz w:val="16"/>
                <w:szCs w:val="16"/>
              </w:rPr>
            </w:pPr>
            <w:r w:rsidRPr="00613175">
              <w:rPr>
                <w:sz w:val="16"/>
                <w:szCs w:val="16"/>
              </w:rPr>
              <w:t>Addition of new 5GS IMS generic procedure A.26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F69FEB" w14:textId="77777777" w:rsidR="003706E0" w:rsidRPr="00613175" w:rsidRDefault="003706E0">
            <w:pPr>
              <w:pStyle w:val="TAC"/>
              <w:jc w:val="left"/>
              <w:rPr>
                <w:sz w:val="16"/>
                <w:szCs w:val="16"/>
              </w:rPr>
            </w:pPr>
            <w:r w:rsidRPr="00613175">
              <w:rPr>
                <w:sz w:val="16"/>
                <w:szCs w:val="16"/>
              </w:rPr>
              <w:t>15.5.0</w:t>
            </w:r>
          </w:p>
        </w:tc>
      </w:tr>
      <w:tr w:rsidR="003706E0" w:rsidRPr="00613175" w14:paraId="13A2B455"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1C07B477"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A2E91B"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AD5B3A1" w14:textId="1E17F60C" w:rsidR="003706E0" w:rsidRPr="00613175" w:rsidRDefault="003706E0">
            <w:pPr>
              <w:pStyle w:val="TAC"/>
              <w:jc w:val="left"/>
              <w:rPr>
                <w:sz w:val="16"/>
                <w:szCs w:val="16"/>
              </w:rPr>
            </w:pPr>
            <w:r w:rsidRPr="00613175">
              <w:rPr>
                <w:sz w:val="16"/>
                <w:szCs w:val="16"/>
              </w:rPr>
              <w:t>R5-216236</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73592D62" w14:textId="36CD7C36" w:rsidR="003706E0" w:rsidRPr="00613175" w:rsidRDefault="003706E0">
            <w:pPr>
              <w:pStyle w:val="TAL"/>
              <w:rPr>
                <w:sz w:val="16"/>
                <w:szCs w:val="16"/>
              </w:rPr>
            </w:pPr>
            <w:r w:rsidRPr="00613175">
              <w:rPr>
                <w:sz w:val="16"/>
                <w:szCs w:val="16"/>
              </w:rPr>
              <w:t>0213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3F2EF938" w14:textId="0422FD16"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BB37C" w14:textId="4D53E3D2"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C1633B" w14:textId="65CEE77E" w:rsidR="003706E0" w:rsidRPr="00613175" w:rsidRDefault="003706E0">
            <w:pPr>
              <w:pStyle w:val="TAL"/>
              <w:rPr>
                <w:sz w:val="16"/>
                <w:szCs w:val="16"/>
              </w:rPr>
            </w:pPr>
            <w:r w:rsidRPr="00613175">
              <w:rPr>
                <w:sz w:val="16"/>
                <w:szCs w:val="16"/>
              </w:rPr>
              <w:t>Corrections to IMS over 5GS TCs 8.1 and 8.18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089756" w14:textId="77777777" w:rsidR="003706E0" w:rsidRPr="00613175" w:rsidRDefault="003706E0">
            <w:pPr>
              <w:pStyle w:val="TAC"/>
              <w:jc w:val="left"/>
              <w:rPr>
                <w:sz w:val="16"/>
                <w:szCs w:val="16"/>
              </w:rPr>
            </w:pPr>
            <w:r w:rsidRPr="00613175">
              <w:rPr>
                <w:sz w:val="16"/>
                <w:szCs w:val="16"/>
              </w:rPr>
              <w:t>15.5.0</w:t>
            </w:r>
          </w:p>
        </w:tc>
      </w:tr>
      <w:tr w:rsidR="003706E0" w:rsidRPr="00613175" w14:paraId="63262E28"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63ECDE8B"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226725"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6FDBB873" w14:textId="1846EF12" w:rsidR="003706E0" w:rsidRPr="00613175" w:rsidRDefault="003706E0">
            <w:pPr>
              <w:pStyle w:val="TAC"/>
              <w:jc w:val="left"/>
              <w:rPr>
                <w:sz w:val="16"/>
                <w:szCs w:val="16"/>
              </w:rPr>
            </w:pPr>
            <w:r w:rsidRPr="00613175">
              <w:rPr>
                <w:sz w:val="16"/>
                <w:szCs w:val="16"/>
              </w:rPr>
              <w:t>R5-216237</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B4014F4" w14:textId="2657DD49" w:rsidR="003706E0" w:rsidRPr="00613175" w:rsidRDefault="003706E0">
            <w:pPr>
              <w:pStyle w:val="TAL"/>
              <w:rPr>
                <w:sz w:val="16"/>
                <w:szCs w:val="16"/>
              </w:rPr>
            </w:pPr>
            <w:r w:rsidRPr="00613175">
              <w:rPr>
                <w:sz w:val="16"/>
                <w:szCs w:val="16"/>
              </w:rPr>
              <w:t>0215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4470B42D" w14:textId="13D105E0"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CEC87" w14:textId="54DB195F"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CACA24" w14:textId="36AA8CD8" w:rsidR="003706E0" w:rsidRPr="00613175" w:rsidRDefault="003706E0">
            <w:pPr>
              <w:pStyle w:val="TAL"/>
              <w:rPr>
                <w:sz w:val="16"/>
                <w:szCs w:val="16"/>
              </w:rPr>
            </w:pPr>
            <w:r w:rsidRPr="00613175">
              <w:rPr>
                <w:sz w:val="16"/>
                <w:szCs w:val="16"/>
              </w:rPr>
              <w:t>Addition of new IMS over 5GS TC 10.6 Non-UE detectable emergency call / IM CN sends 380 with an Alternative Service / Previous emergency IMS registration not expired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B98B6A" w14:textId="77777777" w:rsidR="003706E0" w:rsidRPr="00613175" w:rsidRDefault="003706E0">
            <w:pPr>
              <w:pStyle w:val="TAC"/>
              <w:jc w:val="left"/>
              <w:rPr>
                <w:sz w:val="16"/>
                <w:szCs w:val="16"/>
              </w:rPr>
            </w:pPr>
            <w:r w:rsidRPr="00613175">
              <w:rPr>
                <w:sz w:val="16"/>
                <w:szCs w:val="16"/>
              </w:rPr>
              <w:t>15.5.0</w:t>
            </w:r>
          </w:p>
        </w:tc>
      </w:tr>
      <w:tr w:rsidR="003706E0" w:rsidRPr="00613175" w14:paraId="0B1D6AD5"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4AC5ADC4"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A80E00"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62DC8A6" w14:textId="744E4EAB" w:rsidR="003706E0" w:rsidRPr="00613175" w:rsidRDefault="003706E0">
            <w:pPr>
              <w:pStyle w:val="TAC"/>
              <w:jc w:val="left"/>
              <w:rPr>
                <w:sz w:val="16"/>
                <w:szCs w:val="16"/>
              </w:rPr>
            </w:pPr>
            <w:r w:rsidRPr="00613175">
              <w:rPr>
                <w:sz w:val="16"/>
                <w:szCs w:val="16"/>
              </w:rPr>
              <w:t>R5-216238</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577806A" w14:textId="746937C9" w:rsidR="003706E0" w:rsidRPr="00613175" w:rsidRDefault="003706E0">
            <w:pPr>
              <w:pStyle w:val="TAL"/>
              <w:rPr>
                <w:sz w:val="16"/>
                <w:szCs w:val="16"/>
              </w:rPr>
            </w:pPr>
            <w:r w:rsidRPr="00613175">
              <w:rPr>
                <w:sz w:val="16"/>
                <w:szCs w:val="16"/>
              </w:rPr>
              <w:t>0218</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48642F0" w14:textId="038E17E7"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2E8A0" w14:textId="7D37B262"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630A22" w14:textId="773FCD37" w:rsidR="003706E0" w:rsidRPr="00613175" w:rsidRDefault="003706E0">
            <w:pPr>
              <w:pStyle w:val="TAL"/>
              <w:rPr>
                <w:sz w:val="16"/>
                <w:szCs w:val="16"/>
              </w:rPr>
            </w:pPr>
            <w:r w:rsidRPr="00613175">
              <w:rPr>
                <w:sz w:val="16"/>
                <w:szCs w:val="16"/>
              </w:rPr>
              <w:t>Update to Re-Registration test case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88832F" w14:textId="77777777" w:rsidR="003706E0" w:rsidRPr="00613175" w:rsidRDefault="003706E0">
            <w:pPr>
              <w:pStyle w:val="TAC"/>
              <w:jc w:val="left"/>
              <w:rPr>
                <w:sz w:val="16"/>
                <w:szCs w:val="16"/>
              </w:rPr>
            </w:pPr>
            <w:r w:rsidRPr="00613175">
              <w:rPr>
                <w:sz w:val="16"/>
                <w:szCs w:val="16"/>
              </w:rPr>
              <w:t>15.5.0</w:t>
            </w:r>
          </w:p>
        </w:tc>
      </w:tr>
      <w:tr w:rsidR="003706E0" w:rsidRPr="00613175" w14:paraId="5C84E5D1"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02982F2C"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564A88"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407608F1" w14:textId="7B2CDABF" w:rsidR="003706E0" w:rsidRPr="00613175" w:rsidRDefault="003706E0">
            <w:pPr>
              <w:pStyle w:val="TAC"/>
              <w:jc w:val="left"/>
              <w:rPr>
                <w:sz w:val="16"/>
                <w:szCs w:val="16"/>
              </w:rPr>
            </w:pPr>
            <w:r w:rsidRPr="00613175">
              <w:rPr>
                <w:sz w:val="16"/>
                <w:szCs w:val="16"/>
              </w:rPr>
              <w:t>R5-216240</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B41E59D" w14:textId="5CC36604" w:rsidR="003706E0" w:rsidRPr="00613175" w:rsidRDefault="003706E0">
            <w:pPr>
              <w:pStyle w:val="TAL"/>
              <w:rPr>
                <w:sz w:val="16"/>
                <w:szCs w:val="16"/>
              </w:rPr>
            </w:pPr>
            <w:r w:rsidRPr="00613175">
              <w:rPr>
                <w:sz w:val="16"/>
                <w:szCs w:val="16"/>
              </w:rPr>
              <w:t>0223</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7A126643" w14:textId="4F2D9094"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A1B51" w14:textId="2210518A"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26B962" w14:textId="4902C5B7" w:rsidR="003706E0" w:rsidRPr="00613175" w:rsidRDefault="003706E0">
            <w:pPr>
              <w:pStyle w:val="TAL"/>
              <w:rPr>
                <w:sz w:val="16"/>
                <w:szCs w:val="16"/>
              </w:rPr>
            </w:pPr>
            <w:r w:rsidRPr="00613175">
              <w:rPr>
                <w:sz w:val="16"/>
                <w:szCs w:val="16"/>
              </w:rPr>
              <w:t>Addition of test case 10.4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2BEF6" w14:textId="77777777" w:rsidR="003706E0" w:rsidRPr="00613175" w:rsidRDefault="003706E0">
            <w:pPr>
              <w:pStyle w:val="TAC"/>
              <w:jc w:val="left"/>
              <w:rPr>
                <w:sz w:val="16"/>
                <w:szCs w:val="16"/>
              </w:rPr>
            </w:pPr>
            <w:r w:rsidRPr="00613175">
              <w:rPr>
                <w:sz w:val="16"/>
                <w:szCs w:val="16"/>
              </w:rPr>
              <w:t>15.5.0</w:t>
            </w:r>
          </w:p>
        </w:tc>
      </w:tr>
      <w:tr w:rsidR="003706E0" w:rsidRPr="00613175" w14:paraId="0507DEE6"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717165E7"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5F4D19"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311D8D6D" w14:textId="02D0CF7F" w:rsidR="003706E0" w:rsidRPr="00613175" w:rsidRDefault="003706E0">
            <w:pPr>
              <w:pStyle w:val="TAC"/>
              <w:jc w:val="left"/>
              <w:rPr>
                <w:sz w:val="16"/>
                <w:szCs w:val="16"/>
              </w:rPr>
            </w:pPr>
            <w:r w:rsidRPr="00613175">
              <w:rPr>
                <w:sz w:val="16"/>
                <w:szCs w:val="16"/>
              </w:rPr>
              <w:t>R5-216241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55C7642A" w14:textId="6714D174" w:rsidR="003706E0" w:rsidRPr="00613175" w:rsidRDefault="003706E0">
            <w:pPr>
              <w:pStyle w:val="TAL"/>
              <w:rPr>
                <w:sz w:val="16"/>
                <w:szCs w:val="16"/>
              </w:rPr>
            </w:pPr>
            <w:r w:rsidRPr="00613175">
              <w:rPr>
                <w:sz w:val="16"/>
                <w:szCs w:val="16"/>
              </w:rPr>
              <w:t>0224</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5D5A89BB" w14:textId="24B4436E"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2A90A" w14:textId="328BA934"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BEA3A" w14:textId="4D7CCDCC" w:rsidR="003706E0" w:rsidRPr="00613175" w:rsidRDefault="003706E0">
            <w:pPr>
              <w:pStyle w:val="TAL"/>
              <w:rPr>
                <w:sz w:val="16"/>
                <w:szCs w:val="16"/>
              </w:rPr>
            </w:pPr>
            <w:r w:rsidRPr="00613175">
              <w:rPr>
                <w:sz w:val="16"/>
                <w:szCs w:val="16"/>
              </w:rPr>
              <w:t>Addition of test case 10.9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5AE2E" w14:textId="77777777" w:rsidR="003706E0" w:rsidRPr="00613175" w:rsidRDefault="003706E0">
            <w:pPr>
              <w:pStyle w:val="TAC"/>
              <w:jc w:val="left"/>
              <w:rPr>
                <w:sz w:val="16"/>
                <w:szCs w:val="16"/>
              </w:rPr>
            </w:pPr>
            <w:r w:rsidRPr="00613175">
              <w:rPr>
                <w:sz w:val="16"/>
                <w:szCs w:val="16"/>
              </w:rPr>
              <w:t>15.5.0</w:t>
            </w:r>
          </w:p>
        </w:tc>
      </w:tr>
      <w:tr w:rsidR="003706E0" w:rsidRPr="00613175" w14:paraId="31E1A022"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19FEDC46" w14:textId="77777777" w:rsidR="003706E0" w:rsidRPr="00613175" w:rsidRDefault="003706E0">
            <w:pPr>
              <w:pStyle w:val="TAC"/>
              <w:jc w:val="left"/>
              <w:rPr>
                <w:sz w:val="16"/>
                <w:szCs w:val="16"/>
              </w:rPr>
            </w:pPr>
            <w:r w:rsidRPr="00613175">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551E2D" w14:textId="77777777" w:rsidR="003706E0" w:rsidRPr="00613175" w:rsidRDefault="003706E0">
            <w:pPr>
              <w:pStyle w:val="TAC"/>
              <w:jc w:val="left"/>
              <w:rPr>
                <w:sz w:val="16"/>
                <w:szCs w:val="16"/>
              </w:rPr>
            </w:pPr>
            <w:r w:rsidRPr="00613175">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19739FC2" w14:textId="1FB4E33A" w:rsidR="003706E0" w:rsidRPr="00613175" w:rsidRDefault="003706E0">
            <w:pPr>
              <w:pStyle w:val="TAC"/>
              <w:jc w:val="left"/>
              <w:rPr>
                <w:sz w:val="16"/>
                <w:szCs w:val="16"/>
              </w:rPr>
            </w:pPr>
            <w:r w:rsidRPr="00613175">
              <w:rPr>
                <w:sz w:val="16"/>
                <w:szCs w:val="16"/>
              </w:rPr>
              <w:t>R5-216242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03C48F2D" w14:textId="32E70C5A" w:rsidR="003706E0" w:rsidRPr="00613175" w:rsidRDefault="003706E0">
            <w:pPr>
              <w:pStyle w:val="TAL"/>
              <w:rPr>
                <w:sz w:val="16"/>
                <w:szCs w:val="16"/>
              </w:rPr>
            </w:pPr>
            <w:r w:rsidRPr="00613175">
              <w:rPr>
                <w:sz w:val="16"/>
                <w:szCs w:val="16"/>
              </w:rPr>
              <w:t>0225</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6B55F95" w14:textId="64D1B814" w:rsidR="003706E0" w:rsidRPr="00613175" w:rsidRDefault="003706E0">
            <w:pPr>
              <w:pStyle w:val="TAR"/>
              <w:jc w:val="left"/>
              <w:rPr>
                <w:sz w:val="16"/>
                <w:szCs w:val="16"/>
              </w:rPr>
            </w:pPr>
            <w:r w:rsidRPr="0061317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08D61" w14:textId="5C8FB9DF" w:rsidR="003706E0" w:rsidRPr="00613175" w:rsidRDefault="003706E0">
            <w:pPr>
              <w:pStyle w:val="TAC"/>
              <w:jc w:val="left"/>
              <w:rPr>
                <w:sz w:val="16"/>
                <w:szCs w:val="16"/>
              </w:rPr>
            </w:pPr>
            <w:r w:rsidRPr="0061317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DC8932" w14:textId="57FB7DC9" w:rsidR="003706E0" w:rsidRPr="00613175" w:rsidRDefault="003706E0">
            <w:pPr>
              <w:pStyle w:val="TAL"/>
              <w:rPr>
                <w:sz w:val="16"/>
                <w:szCs w:val="16"/>
              </w:rPr>
            </w:pPr>
            <w:r w:rsidRPr="00613175">
              <w:rPr>
                <w:sz w:val="16"/>
                <w:szCs w:val="16"/>
              </w:rPr>
              <w:t>Correction to IMS video call test case 7.15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881D87" w14:textId="77777777" w:rsidR="003706E0" w:rsidRPr="00613175" w:rsidRDefault="003706E0">
            <w:pPr>
              <w:pStyle w:val="TAC"/>
              <w:jc w:val="left"/>
              <w:rPr>
                <w:sz w:val="16"/>
                <w:szCs w:val="16"/>
              </w:rPr>
            </w:pPr>
            <w:r w:rsidRPr="00613175">
              <w:rPr>
                <w:sz w:val="16"/>
                <w:szCs w:val="16"/>
              </w:rPr>
              <w:t>15.5.0</w:t>
            </w:r>
          </w:p>
        </w:tc>
      </w:tr>
      <w:tr w:rsidR="003706E0" w:rsidRPr="00613175" w14:paraId="36FE924B"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37C8F4E5" w14:textId="77777777" w:rsidR="003706E0" w:rsidRPr="0089691C" w:rsidRDefault="003706E0">
            <w:pPr>
              <w:pStyle w:val="TAC"/>
              <w:jc w:val="left"/>
              <w:rPr>
                <w:sz w:val="16"/>
                <w:szCs w:val="16"/>
              </w:rPr>
            </w:pPr>
            <w:r w:rsidRPr="0089691C">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67C60A" w14:textId="77777777" w:rsidR="003706E0" w:rsidRPr="0089691C" w:rsidRDefault="003706E0">
            <w:pPr>
              <w:pStyle w:val="TAC"/>
              <w:jc w:val="left"/>
              <w:rPr>
                <w:sz w:val="16"/>
                <w:szCs w:val="16"/>
              </w:rPr>
            </w:pPr>
            <w:r w:rsidRPr="0089691C">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2F254719" w14:textId="797DE25D" w:rsidR="003706E0" w:rsidRPr="0089691C" w:rsidRDefault="003706E0">
            <w:pPr>
              <w:pStyle w:val="TAC"/>
              <w:jc w:val="left"/>
              <w:rPr>
                <w:sz w:val="16"/>
                <w:szCs w:val="16"/>
              </w:rPr>
            </w:pPr>
            <w:r w:rsidRPr="0089691C">
              <w:rPr>
                <w:sz w:val="16"/>
                <w:szCs w:val="16"/>
              </w:rPr>
              <w:t>R5-216331</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44255F47" w14:textId="10DA7B5A" w:rsidR="003706E0" w:rsidRPr="0089691C" w:rsidRDefault="003706E0">
            <w:pPr>
              <w:pStyle w:val="TAL"/>
              <w:rPr>
                <w:sz w:val="16"/>
                <w:szCs w:val="16"/>
              </w:rPr>
            </w:pPr>
            <w:r w:rsidRPr="0089691C">
              <w:rPr>
                <w:sz w:val="16"/>
                <w:szCs w:val="16"/>
              </w:rPr>
              <w:t>0216</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68C4EE6C" w14:textId="28BAEF48" w:rsidR="003706E0" w:rsidRPr="0089691C" w:rsidRDefault="003706E0">
            <w:pPr>
              <w:pStyle w:val="TAR"/>
              <w:jc w:val="left"/>
              <w:rPr>
                <w:sz w:val="16"/>
                <w:szCs w:val="16"/>
              </w:rPr>
            </w:pPr>
            <w:r w:rsidRPr="0089691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B97F3" w14:textId="267A70DA" w:rsidR="003706E0" w:rsidRPr="0089691C" w:rsidRDefault="003706E0">
            <w:pPr>
              <w:pStyle w:val="TAC"/>
              <w:jc w:val="left"/>
              <w:rPr>
                <w:sz w:val="16"/>
                <w:szCs w:val="16"/>
              </w:rPr>
            </w:pPr>
            <w:r w:rsidRPr="0089691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122A4" w14:textId="601E06A6" w:rsidR="003706E0" w:rsidRPr="0089691C" w:rsidRDefault="003706E0">
            <w:pPr>
              <w:pStyle w:val="TAL"/>
              <w:rPr>
                <w:sz w:val="16"/>
                <w:szCs w:val="16"/>
              </w:rPr>
            </w:pPr>
            <w:r w:rsidRPr="0089691C">
              <w:rPr>
                <w:sz w:val="16"/>
                <w:szCs w:val="16"/>
              </w:rPr>
              <w:t>Generic test procedure for eCall setup and MSD Update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9AAD7E" w14:textId="219993EC" w:rsidR="003706E0" w:rsidRPr="0089691C" w:rsidRDefault="003706E0">
            <w:pPr>
              <w:pStyle w:val="TAC"/>
              <w:jc w:val="left"/>
              <w:rPr>
                <w:sz w:val="16"/>
                <w:szCs w:val="16"/>
              </w:rPr>
            </w:pPr>
            <w:r w:rsidRPr="0089691C">
              <w:rPr>
                <w:sz w:val="16"/>
                <w:szCs w:val="16"/>
              </w:rPr>
              <w:t>1</w:t>
            </w:r>
            <w:r w:rsidR="00B24551" w:rsidRPr="0089691C">
              <w:rPr>
                <w:sz w:val="16"/>
                <w:szCs w:val="16"/>
              </w:rPr>
              <w:t>6</w:t>
            </w:r>
            <w:r w:rsidRPr="0089691C">
              <w:rPr>
                <w:sz w:val="16"/>
                <w:szCs w:val="16"/>
              </w:rPr>
              <w:t>.</w:t>
            </w:r>
            <w:r w:rsidR="00B24551" w:rsidRPr="0089691C">
              <w:rPr>
                <w:sz w:val="16"/>
                <w:szCs w:val="16"/>
              </w:rPr>
              <w:t>0</w:t>
            </w:r>
            <w:r w:rsidRPr="0089691C">
              <w:rPr>
                <w:sz w:val="16"/>
                <w:szCs w:val="16"/>
              </w:rPr>
              <w:t>.0</w:t>
            </w:r>
          </w:p>
        </w:tc>
      </w:tr>
      <w:tr w:rsidR="003706E0" w:rsidRPr="00613175" w14:paraId="484E4291" w14:textId="77777777" w:rsidTr="00613175">
        <w:tc>
          <w:tcPr>
            <w:tcW w:w="800" w:type="dxa"/>
            <w:tcBorders>
              <w:top w:val="single" w:sz="6" w:space="0" w:color="auto"/>
              <w:left w:val="single" w:sz="6" w:space="0" w:color="auto"/>
              <w:bottom w:val="single" w:sz="6" w:space="0" w:color="auto"/>
              <w:right w:val="single" w:sz="6" w:space="0" w:color="auto"/>
            </w:tcBorders>
            <w:shd w:val="solid" w:color="FFFFFF" w:fill="auto"/>
          </w:tcPr>
          <w:p w14:paraId="5F3F0E94" w14:textId="77777777" w:rsidR="003706E0" w:rsidRPr="0089691C" w:rsidRDefault="003706E0">
            <w:pPr>
              <w:pStyle w:val="TAC"/>
              <w:jc w:val="left"/>
              <w:rPr>
                <w:sz w:val="16"/>
                <w:szCs w:val="16"/>
              </w:rPr>
            </w:pPr>
            <w:r w:rsidRPr="0089691C">
              <w:rPr>
                <w:sz w:val="16"/>
                <w:szCs w:val="16"/>
              </w:rPr>
              <w:t>2021-09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1F1A9C" w14:textId="77777777" w:rsidR="003706E0" w:rsidRPr="0089691C" w:rsidRDefault="003706E0">
            <w:pPr>
              <w:pStyle w:val="TAC"/>
              <w:jc w:val="left"/>
              <w:rPr>
                <w:sz w:val="16"/>
                <w:szCs w:val="16"/>
              </w:rPr>
            </w:pPr>
            <w:r w:rsidRPr="0089691C">
              <w:rPr>
                <w:sz w:val="16"/>
                <w:szCs w:val="16"/>
              </w:rPr>
              <w:t>RAN5#92-e</w:t>
            </w:r>
          </w:p>
        </w:tc>
        <w:tc>
          <w:tcPr>
            <w:tcW w:w="970" w:type="dxa"/>
            <w:tcBorders>
              <w:top w:val="single" w:sz="6" w:space="0" w:color="auto"/>
              <w:left w:val="single" w:sz="6" w:space="0" w:color="auto"/>
              <w:bottom w:val="single" w:sz="6" w:space="0" w:color="auto"/>
              <w:right w:val="single" w:sz="6" w:space="0" w:color="auto"/>
            </w:tcBorders>
            <w:shd w:val="solid" w:color="FFFFFF" w:fill="auto"/>
          </w:tcPr>
          <w:p w14:paraId="714C9A27" w14:textId="6D6206C3" w:rsidR="003706E0" w:rsidRPr="0089691C" w:rsidRDefault="003706E0">
            <w:pPr>
              <w:pStyle w:val="TAC"/>
              <w:jc w:val="left"/>
              <w:rPr>
                <w:sz w:val="16"/>
                <w:szCs w:val="16"/>
              </w:rPr>
            </w:pPr>
            <w:r w:rsidRPr="0089691C">
              <w:rPr>
                <w:sz w:val="16"/>
                <w:szCs w:val="16"/>
              </w:rPr>
              <w:t>R5-216332</w:t>
            </w:r>
          </w:p>
        </w:tc>
        <w:tc>
          <w:tcPr>
            <w:tcW w:w="539" w:type="dxa"/>
            <w:tcBorders>
              <w:top w:val="single" w:sz="6" w:space="0" w:color="auto"/>
              <w:left w:val="single" w:sz="6" w:space="0" w:color="auto"/>
              <w:bottom w:val="single" w:sz="6" w:space="0" w:color="auto"/>
              <w:right w:val="single" w:sz="6" w:space="0" w:color="auto"/>
            </w:tcBorders>
            <w:shd w:val="solid" w:color="FFFFFF" w:fill="auto"/>
          </w:tcPr>
          <w:p w14:paraId="22C2AEF3" w14:textId="424830EA" w:rsidR="003706E0" w:rsidRPr="0089691C" w:rsidRDefault="003706E0">
            <w:pPr>
              <w:pStyle w:val="TAL"/>
              <w:rPr>
                <w:sz w:val="16"/>
                <w:szCs w:val="16"/>
              </w:rPr>
            </w:pPr>
            <w:r w:rsidRPr="0089691C">
              <w:rPr>
                <w:sz w:val="16"/>
                <w:szCs w:val="16"/>
              </w:rPr>
              <w:t>0217</w:t>
            </w:r>
          </w:p>
        </w:tc>
        <w:tc>
          <w:tcPr>
            <w:tcW w:w="311" w:type="dxa"/>
            <w:tcBorders>
              <w:top w:val="single" w:sz="6" w:space="0" w:color="auto"/>
              <w:left w:val="single" w:sz="6" w:space="0" w:color="auto"/>
              <w:bottom w:val="single" w:sz="6" w:space="0" w:color="auto"/>
              <w:right w:val="single" w:sz="6" w:space="0" w:color="auto"/>
            </w:tcBorders>
            <w:shd w:val="solid" w:color="FFFFFF" w:fill="auto"/>
          </w:tcPr>
          <w:p w14:paraId="21BE5F98" w14:textId="6689530D" w:rsidR="003706E0" w:rsidRPr="0089691C" w:rsidRDefault="003706E0">
            <w:pPr>
              <w:pStyle w:val="TAR"/>
              <w:jc w:val="left"/>
              <w:rPr>
                <w:sz w:val="16"/>
                <w:szCs w:val="16"/>
              </w:rPr>
            </w:pPr>
            <w:r w:rsidRPr="0089691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6105B" w14:textId="3D4415F4" w:rsidR="003706E0" w:rsidRPr="0089691C" w:rsidRDefault="003706E0">
            <w:pPr>
              <w:pStyle w:val="TAC"/>
              <w:jc w:val="left"/>
              <w:rPr>
                <w:sz w:val="16"/>
                <w:szCs w:val="16"/>
              </w:rPr>
            </w:pPr>
            <w:r w:rsidRPr="0089691C">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8E2723" w14:textId="300166FB" w:rsidR="003706E0" w:rsidRPr="0089691C" w:rsidRDefault="003706E0">
            <w:pPr>
              <w:pStyle w:val="TAL"/>
              <w:rPr>
                <w:sz w:val="16"/>
                <w:szCs w:val="16"/>
              </w:rPr>
            </w:pPr>
            <w:r w:rsidRPr="0089691C">
              <w:rPr>
                <w:sz w:val="16"/>
                <w:szCs w:val="16"/>
              </w:rPr>
              <w:t>Addition of new IMS over 5GS TC 11.1 eCall over IMS / Manual initiation / Normal registration / Emergency registration / Success / 200 OK with ACK /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02668" w14:textId="49BCEC0F" w:rsidR="003706E0" w:rsidRPr="0089691C" w:rsidRDefault="003706E0">
            <w:pPr>
              <w:pStyle w:val="TAC"/>
              <w:jc w:val="left"/>
              <w:rPr>
                <w:sz w:val="16"/>
                <w:szCs w:val="16"/>
              </w:rPr>
            </w:pPr>
            <w:r w:rsidRPr="0089691C">
              <w:rPr>
                <w:sz w:val="16"/>
                <w:szCs w:val="16"/>
              </w:rPr>
              <w:t>1</w:t>
            </w:r>
            <w:r w:rsidR="00B24551" w:rsidRPr="0089691C">
              <w:rPr>
                <w:sz w:val="16"/>
                <w:szCs w:val="16"/>
              </w:rPr>
              <w:t>6</w:t>
            </w:r>
            <w:r w:rsidRPr="0089691C">
              <w:rPr>
                <w:sz w:val="16"/>
                <w:szCs w:val="16"/>
              </w:rPr>
              <w:t>.</w:t>
            </w:r>
            <w:r w:rsidR="00B24551" w:rsidRPr="0089691C">
              <w:rPr>
                <w:sz w:val="16"/>
                <w:szCs w:val="16"/>
              </w:rPr>
              <w:t>0</w:t>
            </w:r>
            <w:r w:rsidRPr="0089691C">
              <w:rPr>
                <w:sz w:val="16"/>
                <w:szCs w:val="16"/>
              </w:rPr>
              <w:t>.0</w:t>
            </w:r>
          </w:p>
        </w:tc>
      </w:tr>
    </w:tbl>
    <w:p w14:paraId="590D466D" w14:textId="77777777" w:rsidR="00080512" w:rsidRPr="00613175" w:rsidRDefault="00080512" w:rsidP="00B1502C"/>
    <w:sectPr w:rsidR="00080512" w:rsidRPr="00613175">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0F352" w14:textId="77777777" w:rsidR="000429AC" w:rsidRDefault="000429AC">
      <w:r>
        <w:separator/>
      </w:r>
    </w:p>
  </w:endnote>
  <w:endnote w:type="continuationSeparator" w:id="0">
    <w:p w14:paraId="47BCF2CC" w14:textId="77777777" w:rsidR="000429AC" w:rsidRDefault="0004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Yu Gothic">
    <w:altName w:val="游ゴシック"/>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T Extra">
    <w:panose1 w:val="05050102010205020202"/>
    <w:charset w:val="02"/>
    <w:family w:val="roman"/>
    <w:pitch w:val="variable"/>
    <w:sig w:usb0="00000000" w:usb1="10000000" w:usb2="00000000" w:usb3="00000000" w:csb0="80000000" w:csb1="00000000"/>
  </w:font>
  <w:font w:name="MS LineDraw">
    <w:charset w:val="02"/>
    <w:family w:val="modern"/>
    <w:pitch w:val="fixed"/>
  </w:font>
  <w:font w:name="(Utiliser une police de caractè">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0A144" w14:textId="77777777" w:rsidR="00D66C64" w:rsidRDefault="00D66C6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5B096" w14:textId="77777777" w:rsidR="000429AC" w:rsidRDefault="000429AC">
      <w:r>
        <w:separator/>
      </w:r>
    </w:p>
  </w:footnote>
  <w:footnote w:type="continuationSeparator" w:id="0">
    <w:p w14:paraId="537DC62C" w14:textId="77777777" w:rsidR="000429AC" w:rsidRDefault="0004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74F41" w14:textId="41B4F7FD" w:rsidR="00D66C64" w:rsidRDefault="00D66C6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A0238">
      <w:rPr>
        <w:rFonts w:ascii="Arial" w:hAnsi="Arial" w:cs="Arial"/>
        <w:b/>
        <w:noProof/>
        <w:sz w:val="18"/>
        <w:szCs w:val="18"/>
      </w:rPr>
      <w:t>3GPP TS 34.229-5 V16.0.0 (2021-09)</w:t>
    </w:r>
    <w:r>
      <w:rPr>
        <w:rFonts w:ascii="Arial" w:hAnsi="Arial" w:cs="Arial"/>
        <w:b/>
        <w:sz w:val="18"/>
        <w:szCs w:val="18"/>
      </w:rPr>
      <w:fldChar w:fldCharType="end"/>
    </w:r>
  </w:p>
  <w:p w14:paraId="3FA82B5B" w14:textId="77777777" w:rsidR="00D66C64" w:rsidRDefault="00D66C6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23</w:t>
    </w:r>
    <w:r>
      <w:rPr>
        <w:rFonts w:ascii="Arial" w:hAnsi="Arial" w:cs="Arial"/>
        <w:b/>
        <w:sz w:val="18"/>
        <w:szCs w:val="18"/>
      </w:rPr>
      <w:fldChar w:fldCharType="end"/>
    </w:r>
  </w:p>
  <w:p w14:paraId="31942B7C" w14:textId="0033FAF8" w:rsidR="00D66C64" w:rsidRDefault="00D66C6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A0238">
      <w:rPr>
        <w:rFonts w:ascii="Arial" w:hAnsi="Arial" w:cs="Arial"/>
        <w:b/>
        <w:noProof/>
        <w:sz w:val="18"/>
        <w:szCs w:val="18"/>
      </w:rPr>
      <w:t>Release 16</w:t>
    </w:r>
    <w:r>
      <w:rPr>
        <w:rFonts w:ascii="Arial" w:hAnsi="Arial" w:cs="Arial"/>
        <w:b/>
        <w:sz w:val="18"/>
        <w:szCs w:val="18"/>
      </w:rPr>
      <w:fldChar w:fldCharType="end"/>
    </w:r>
  </w:p>
  <w:p w14:paraId="1C54FD54" w14:textId="77777777" w:rsidR="00D66C64" w:rsidRDefault="00D6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63F5E4D"/>
    <w:multiLevelType w:val="hybridMultilevel"/>
    <w:tmpl w:val="CEB225F0"/>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1DBF55A0"/>
    <w:multiLevelType w:val="hybridMultilevel"/>
    <w:tmpl w:val="AFD6366C"/>
    <w:lvl w:ilvl="0" w:tplc="B0AAFB14">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26861B62"/>
    <w:multiLevelType w:val="hybridMultilevel"/>
    <w:tmpl w:val="7E061444"/>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E6664A"/>
    <w:multiLevelType w:val="hybridMultilevel"/>
    <w:tmpl w:val="3A88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D3EEE"/>
    <w:multiLevelType w:val="hybridMultilevel"/>
    <w:tmpl w:val="F9A27F5C"/>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390F36DF"/>
    <w:multiLevelType w:val="hybridMultilevel"/>
    <w:tmpl w:val="A5042F8E"/>
    <w:lvl w:ilvl="0" w:tplc="85E04550">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420F043D"/>
    <w:multiLevelType w:val="hybridMultilevel"/>
    <w:tmpl w:val="DCE01E46"/>
    <w:lvl w:ilvl="0" w:tplc="04090001">
      <w:start w:val="1"/>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9FB6EA0"/>
    <w:multiLevelType w:val="hybridMultilevel"/>
    <w:tmpl w:val="B1B4E382"/>
    <w:lvl w:ilvl="0" w:tplc="52061E52">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18" w15:restartNumberingAfterBreak="0">
    <w:nsid w:val="547A187A"/>
    <w:multiLevelType w:val="hybridMultilevel"/>
    <w:tmpl w:val="71CE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11BC6"/>
    <w:multiLevelType w:val="hybridMultilevel"/>
    <w:tmpl w:val="6674D832"/>
    <w:lvl w:ilvl="0" w:tplc="D09CB084">
      <w:start w:val="1"/>
      <w:numFmt w:val="bullet"/>
      <w:lvlText w:val="­"/>
      <w:lvlJc w:val="left"/>
      <w:pPr>
        <w:ind w:left="2828"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611F8F"/>
    <w:multiLevelType w:val="hybridMultilevel"/>
    <w:tmpl w:val="F178538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20"/>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6"/>
  </w:num>
  <w:num w:numId="9">
    <w:abstractNumId w:val="4"/>
  </w:num>
  <w:num w:numId="10">
    <w:abstractNumId w:val="3"/>
  </w:num>
  <w:num w:numId="11">
    <w:abstractNumId w:val="2"/>
  </w:num>
  <w:num w:numId="12">
    <w:abstractNumId w:val="1"/>
  </w:num>
  <w:num w:numId="13">
    <w:abstractNumId w:val="5"/>
  </w:num>
  <w:num w:numId="14">
    <w:abstractNumId w:val="0"/>
  </w:num>
  <w:num w:numId="15">
    <w:abstractNumId w:val="12"/>
  </w:num>
  <w:num w:numId="16">
    <w:abstractNumId w:val="12"/>
  </w:num>
  <w:num w:numId="17">
    <w:abstractNumId w:val="13"/>
  </w:num>
  <w:num w:numId="18">
    <w:abstractNumId w:val="18"/>
  </w:num>
  <w:num w:numId="19">
    <w:abstractNumId w:val="10"/>
  </w:num>
  <w:num w:numId="20">
    <w:abstractNumId w:val="14"/>
  </w:num>
  <w:num w:numId="21">
    <w:abstractNumId w:val="11"/>
  </w:num>
  <w:num w:numId="22">
    <w:abstractNumId w:val="21"/>
  </w:num>
  <w:num w:numId="23">
    <w:abstractNumId w:val="9"/>
  </w:num>
  <w:num w:numId="24">
    <w:abstractNumId w:val="15"/>
  </w:num>
  <w:num w:numId="25">
    <w:abstractNumId w:val="19"/>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28C"/>
    <w:rsid w:val="0000129C"/>
    <w:rsid w:val="00001BC0"/>
    <w:rsid w:val="00006005"/>
    <w:rsid w:val="00015263"/>
    <w:rsid w:val="00015947"/>
    <w:rsid w:val="000258AE"/>
    <w:rsid w:val="00032988"/>
    <w:rsid w:val="00033397"/>
    <w:rsid w:val="00033444"/>
    <w:rsid w:val="00040095"/>
    <w:rsid w:val="0004068D"/>
    <w:rsid w:val="000429AC"/>
    <w:rsid w:val="00051834"/>
    <w:rsid w:val="00054A22"/>
    <w:rsid w:val="00054A6B"/>
    <w:rsid w:val="00056566"/>
    <w:rsid w:val="00056687"/>
    <w:rsid w:val="00060934"/>
    <w:rsid w:val="00061878"/>
    <w:rsid w:val="00062023"/>
    <w:rsid w:val="000655A6"/>
    <w:rsid w:val="0006796C"/>
    <w:rsid w:val="000722F2"/>
    <w:rsid w:val="00076CA0"/>
    <w:rsid w:val="00080512"/>
    <w:rsid w:val="0008722E"/>
    <w:rsid w:val="00091AAD"/>
    <w:rsid w:val="000A74A3"/>
    <w:rsid w:val="000B08BA"/>
    <w:rsid w:val="000B57EB"/>
    <w:rsid w:val="000B69BE"/>
    <w:rsid w:val="000C2167"/>
    <w:rsid w:val="000C47C3"/>
    <w:rsid w:val="000D3FF0"/>
    <w:rsid w:val="000D58AB"/>
    <w:rsid w:val="000D610E"/>
    <w:rsid w:val="000E437B"/>
    <w:rsid w:val="000E768E"/>
    <w:rsid w:val="000F19A8"/>
    <w:rsid w:val="000F20B7"/>
    <w:rsid w:val="00133525"/>
    <w:rsid w:val="00143E28"/>
    <w:rsid w:val="00143ED3"/>
    <w:rsid w:val="00145D14"/>
    <w:rsid w:val="0016559D"/>
    <w:rsid w:val="00166809"/>
    <w:rsid w:val="00167596"/>
    <w:rsid w:val="00180124"/>
    <w:rsid w:val="00180E85"/>
    <w:rsid w:val="00182808"/>
    <w:rsid w:val="00182A81"/>
    <w:rsid w:val="001874C7"/>
    <w:rsid w:val="0019256E"/>
    <w:rsid w:val="0019539B"/>
    <w:rsid w:val="001A4C42"/>
    <w:rsid w:val="001B677B"/>
    <w:rsid w:val="001B6B93"/>
    <w:rsid w:val="001C21C3"/>
    <w:rsid w:val="001C36C9"/>
    <w:rsid w:val="001C4049"/>
    <w:rsid w:val="001C4FB3"/>
    <w:rsid w:val="001D02C2"/>
    <w:rsid w:val="001D48A4"/>
    <w:rsid w:val="001E1D86"/>
    <w:rsid w:val="001F0C1D"/>
    <w:rsid w:val="001F1132"/>
    <w:rsid w:val="001F168B"/>
    <w:rsid w:val="0020327C"/>
    <w:rsid w:val="00206DAB"/>
    <w:rsid w:val="0021564B"/>
    <w:rsid w:val="00232BE2"/>
    <w:rsid w:val="002347A2"/>
    <w:rsid w:val="00251D61"/>
    <w:rsid w:val="002644F8"/>
    <w:rsid w:val="002675F0"/>
    <w:rsid w:val="002702B9"/>
    <w:rsid w:val="0027054A"/>
    <w:rsid w:val="00270E17"/>
    <w:rsid w:val="00273214"/>
    <w:rsid w:val="002749DD"/>
    <w:rsid w:val="00276C47"/>
    <w:rsid w:val="00283EDE"/>
    <w:rsid w:val="00296269"/>
    <w:rsid w:val="002A1A45"/>
    <w:rsid w:val="002A2ED6"/>
    <w:rsid w:val="002B137C"/>
    <w:rsid w:val="002B21CA"/>
    <w:rsid w:val="002B6339"/>
    <w:rsid w:val="002B7B6B"/>
    <w:rsid w:val="002C1CD1"/>
    <w:rsid w:val="002C200D"/>
    <w:rsid w:val="002C2BD4"/>
    <w:rsid w:val="002C5AA0"/>
    <w:rsid w:val="002D16BF"/>
    <w:rsid w:val="002E00EE"/>
    <w:rsid w:val="002E1203"/>
    <w:rsid w:val="002F0419"/>
    <w:rsid w:val="0031641D"/>
    <w:rsid w:val="003172DC"/>
    <w:rsid w:val="0032065E"/>
    <w:rsid w:val="00324453"/>
    <w:rsid w:val="00325A7D"/>
    <w:rsid w:val="00341501"/>
    <w:rsid w:val="003440AE"/>
    <w:rsid w:val="00352B47"/>
    <w:rsid w:val="0035462D"/>
    <w:rsid w:val="00367B42"/>
    <w:rsid w:val="003706E0"/>
    <w:rsid w:val="003765B8"/>
    <w:rsid w:val="00396AE2"/>
    <w:rsid w:val="003A14A5"/>
    <w:rsid w:val="003A1CC3"/>
    <w:rsid w:val="003A2839"/>
    <w:rsid w:val="003A6D32"/>
    <w:rsid w:val="003C3971"/>
    <w:rsid w:val="003C4BA6"/>
    <w:rsid w:val="003D1354"/>
    <w:rsid w:val="003D5A47"/>
    <w:rsid w:val="003D7C05"/>
    <w:rsid w:val="003E11B9"/>
    <w:rsid w:val="003F4038"/>
    <w:rsid w:val="003F4407"/>
    <w:rsid w:val="00402450"/>
    <w:rsid w:val="00410974"/>
    <w:rsid w:val="00415F53"/>
    <w:rsid w:val="00422F86"/>
    <w:rsid w:val="00423334"/>
    <w:rsid w:val="0042388C"/>
    <w:rsid w:val="00424ACD"/>
    <w:rsid w:val="004329E4"/>
    <w:rsid w:val="004345EC"/>
    <w:rsid w:val="00453A4D"/>
    <w:rsid w:val="00455833"/>
    <w:rsid w:val="0046060F"/>
    <w:rsid w:val="004655C8"/>
    <w:rsid w:val="004725FC"/>
    <w:rsid w:val="00473F3A"/>
    <w:rsid w:val="004811AC"/>
    <w:rsid w:val="00482465"/>
    <w:rsid w:val="004838DE"/>
    <w:rsid w:val="00483D40"/>
    <w:rsid w:val="00485117"/>
    <w:rsid w:val="00492672"/>
    <w:rsid w:val="0049307B"/>
    <w:rsid w:val="00496B69"/>
    <w:rsid w:val="004A33D8"/>
    <w:rsid w:val="004A3BAA"/>
    <w:rsid w:val="004D2017"/>
    <w:rsid w:val="004D3578"/>
    <w:rsid w:val="004D3F38"/>
    <w:rsid w:val="004E0A1C"/>
    <w:rsid w:val="004E213A"/>
    <w:rsid w:val="004E3796"/>
    <w:rsid w:val="004F0988"/>
    <w:rsid w:val="004F3340"/>
    <w:rsid w:val="004F3E94"/>
    <w:rsid w:val="004F51A3"/>
    <w:rsid w:val="005036E1"/>
    <w:rsid w:val="00511062"/>
    <w:rsid w:val="00523A11"/>
    <w:rsid w:val="0053388B"/>
    <w:rsid w:val="00535773"/>
    <w:rsid w:val="0053656D"/>
    <w:rsid w:val="00536958"/>
    <w:rsid w:val="00536F60"/>
    <w:rsid w:val="00542A7E"/>
    <w:rsid w:val="00543E6C"/>
    <w:rsid w:val="0055109D"/>
    <w:rsid w:val="005536E7"/>
    <w:rsid w:val="00556DB5"/>
    <w:rsid w:val="00565087"/>
    <w:rsid w:val="00565BFA"/>
    <w:rsid w:val="005662C6"/>
    <w:rsid w:val="005742DD"/>
    <w:rsid w:val="00580F6F"/>
    <w:rsid w:val="00581155"/>
    <w:rsid w:val="00585703"/>
    <w:rsid w:val="005956AA"/>
    <w:rsid w:val="005A2975"/>
    <w:rsid w:val="005A3532"/>
    <w:rsid w:val="005B0E56"/>
    <w:rsid w:val="005B4DC3"/>
    <w:rsid w:val="005C5F5E"/>
    <w:rsid w:val="005D2E01"/>
    <w:rsid w:val="005D7526"/>
    <w:rsid w:val="005E18A4"/>
    <w:rsid w:val="005E28D5"/>
    <w:rsid w:val="005F0462"/>
    <w:rsid w:val="00601A1F"/>
    <w:rsid w:val="00601AB0"/>
    <w:rsid w:val="00602AEA"/>
    <w:rsid w:val="00603F76"/>
    <w:rsid w:val="0060436B"/>
    <w:rsid w:val="006048DB"/>
    <w:rsid w:val="006060C7"/>
    <w:rsid w:val="00610109"/>
    <w:rsid w:val="00613175"/>
    <w:rsid w:val="00614AD5"/>
    <w:rsid w:val="00614FDF"/>
    <w:rsid w:val="00617C5E"/>
    <w:rsid w:val="0062527C"/>
    <w:rsid w:val="0063543D"/>
    <w:rsid w:val="00637388"/>
    <w:rsid w:val="00647114"/>
    <w:rsid w:val="006475F4"/>
    <w:rsid w:val="006537CF"/>
    <w:rsid w:val="006557D3"/>
    <w:rsid w:val="00671FCE"/>
    <w:rsid w:val="006734DC"/>
    <w:rsid w:val="00680861"/>
    <w:rsid w:val="00682013"/>
    <w:rsid w:val="006865F6"/>
    <w:rsid w:val="006925AC"/>
    <w:rsid w:val="00692990"/>
    <w:rsid w:val="006947C6"/>
    <w:rsid w:val="006A232B"/>
    <w:rsid w:val="006A323F"/>
    <w:rsid w:val="006B0D9B"/>
    <w:rsid w:val="006B30D0"/>
    <w:rsid w:val="006B591A"/>
    <w:rsid w:val="006C3D95"/>
    <w:rsid w:val="006C5F1C"/>
    <w:rsid w:val="006E467C"/>
    <w:rsid w:val="006E5C86"/>
    <w:rsid w:val="006E5D75"/>
    <w:rsid w:val="006E7F1C"/>
    <w:rsid w:val="006F2227"/>
    <w:rsid w:val="00701166"/>
    <w:rsid w:val="00713C44"/>
    <w:rsid w:val="00723F8F"/>
    <w:rsid w:val="00734A5B"/>
    <w:rsid w:val="0074026F"/>
    <w:rsid w:val="007429F6"/>
    <w:rsid w:val="00744E76"/>
    <w:rsid w:val="00754C99"/>
    <w:rsid w:val="00754EB7"/>
    <w:rsid w:val="00755BFC"/>
    <w:rsid w:val="00756BB5"/>
    <w:rsid w:val="007636DD"/>
    <w:rsid w:val="007658C4"/>
    <w:rsid w:val="00772B75"/>
    <w:rsid w:val="00774DA4"/>
    <w:rsid w:val="00776A0B"/>
    <w:rsid w:val="00781F0F"/>
    <w:rsid w:val="00785E69"/>
    <w:rsid w:val="00792A79"/>
    <w:rsid w:val="007A17CD"/>
    <w:rsid w:val="007B00BB"/>
    <w:rsid w:val="007B600E"/>
    <w:rsid w:val="007D0524"/>
    <w:rsid w:val="007D27F3"/>
    <w:rsid w:val="007D38C2"/>
    <w:rsid w:val="007E44B2"/>
    <w:rsid w:val="007E66E9"/>
    <w:rsid w:val="007F0F4A"/>
    <w:rsid w:val="007F0FCA"/>
    <w:rsid w:val="007F6FD2"/>
    <w:rsid w:val="008028A4"/>
    <w:rsid w:val="0080650E"/>
    <w:rsid w:val="00813869"/>
    <w:rsid w:val="00815EE9"/>
    <w:rsid w:val="00816621"/>
    <w:rsid w:val="008264B1"/>
    <w:rsid w:val="00830747"/>
    <w:rsid w:val="008311BD"/>
    <w:rsid w:val="00843615"/>
    <w:rsid w:val="008446F9"/>
    <w:rsid w:val="00851561"/>
    <w:rsid w:val="00870377"/>
    <w:rsid w:val="00875BA4"/>
    <w:rsid w:val="0087681D"/>
    <w:rsid w:val="008768CA"/>
    <w:rsid w:val="00877E41"/>
    <w:rsid w:val="00892205"/>
    <w:rsid w:val="0089691C"/>
    <w:rsid w:val="00896C9E"/>
    <w:rsid w:val="008A377F"/>
    <w:rsid w:val="008A3F08"/>
    <w:rsid w:val="008B69D9"/>
    <w:rsid w:val="008B7728"/>
    <w:rsid w:val="008C03C8"/>
    <w:rsid w:val="008C384C"/>
    <w:rsid w:val="008C3B4F"/>
    <w:rsid w:val="008E3CCF"/>
    <w:rsid w:val="008E6AAC"/>
    <w:rsid w:val="008E718F"/>
    <w:rsid w:val="008F43C4"/>
    <w:rsid w:val="0090017E"/>
    <w:rsid w:val="0090271F"/>
    <w:rsid w:val="00902E23"/>
    <w:rsid w:val="00904A4F"/>
    <w:rsid w:val="00905E44"/>
    <w:rsid w:val="00910575"/>
    <w:rsid w:val="009114D7"/>
    <w:rsid w:val="0091348E"/>
    <w:rsid w:val="00915C82"/>
    <w:rsid w:val="00917CCB"/>
    <w:rsid w:val="0092064B"/>
    <w:rsid w:val="00923083"/>
    <w:rsid w:val="00923779"/>
    <w:rsid w:val="00923A34"/>
    <w:rsid w:val="00925185"/>
    <w:rsid w:val="00927C55"/>
    <w:rsid w:val="0093290E"/>
    <w:rsid w:val="00942EC2"/>
    <w:rsid w:val="00943481"/>
    <w:rsid w:val="00945324"/>
    <w:rsid w:val="0094534D"/>
    <w:rsid w:val="009706C6"/>
    <w:rsid w:val="00987512"/>
    <w:rsid w:val="00992FAA"/>
    <w:rsid w:val="0099334A"/>
    <w:rsid w:val="0099572C"/>
    <w:rsid w:val="00996431"/>
    <w:rsid w:val="009A26B6"/>
    <w:rsid w:val="009B1BAB"/>
    <w:rsid w:val="009B7871"/>
    <w:rsid w:val="009C0F0D"/>
    <w:rsid w:val="009D797E"/>
    <w:rsid w:val="009E6EA4"/>
    <w:rsid w:val="009E771E"/>
    <w:rsid w:val="009F01CF"/>
    <w:rsid w:val="009F2889"/>
    <w:rsid w:val="009F37B7"/>
    <w:rsid w:val="009F3FAD"/>
    <w:rsid w:val="009F48B5"/>
    <w:rsid w:val="00A10F02"/>
    <w:rsid w:val="00A119F7"/>
    <w:rsid w:val="00A11CBF"/>
    <w:rsid w:val="00A15DD5"/>
    <w:rsid w:val="00A164B4"/>
    <w:rsid w:val="00A20284"/>
    <w:rsid w:val="00A22FDF"/>
    <w:rsid w:val="00A23BA2"/>
    <w:rsid w:val="00A26956"/>
    <w:rsid w:val="00A32C6B"/>
    <w:rsid w:val="00A338AB"/>
    <w:rsid w:val="00A355D2"/>
    <w:rsid w:val="00A447CB"/>
    <w:rsid w:val="00A45A1A"/>
    <w:rsid w:val="00A5340F"/>
    <w:rsid w:val="00A53724"/>
    <w:rsid w:val="00A53DC8"/>
    <w:rsid w:val="00A56EF5"/>
    <w:rsid w:val="00A70297"/>
    <w:rsid w:val="00A71F28"/>
    <w:rsid w:val="00A73129"/>
    <w:rsid w:val="00A8083B"/>
    <w:rsid w:val="00A82346"/>
    <w:rsid w:val="00A87DFE"/>
    <w:rsid w:val="00A92BA1"/>
    <w:rsid w:val="00A9635A"/>
    <w:rsid w:val="00AA0238"/>
    <w:rsid w:val="00AA334C"/>
    <w:rsid w:val="00AC155D"/>
    <w:rsid w:val="00AC25D1"/>
    <w:rsid w:val="00AC64C8"/>
    <w:rsid w:val="00AC6BC6"/>
    <w:rsid w:val="00AD1DBC"/>
    <w:rsid w:val="00AD63D6"/>
    <w:rsid w:val="00AE5C78"/>
    <w:rsid w:val="00AF0057"/>
    <w:rsid w:val="00AF0BFE"/>
    <w:rsid w:val="00AF3BDB"/>
    <w:rsid w:val="00B10E5E"/>
    <w:rsid w:val="00B1502C"/>
    <w:rsid w:val="00B15449"/>
    <w:rsid w:val="00B154D7"/>
    <w:rsid w:val="00B23F5A"/>
    <w:rsid w:val="00B24060"/>
    <w:rsid w:val="00B24551"/>
    <w:rsid w:val="00B245D6"/>
    <w:rsid w:val="00B301D4"/>
    <w:rsid w:val="00B31F89"/>
    <w:rsid w:val="00B377B3"/>
    <w:rsid w:val="00B407CE"/>
    <w:rsid w:val="00B41A8B"/>
    <w:rsid w:val="00B533AD"/>
    <w:rsid w:val="00B56795"/>
    <w:rsid w:val="00B603C5"/>
    <w:rsid w:val="00B60F5F"/>
    <w:rsid w:val="00B857B8"/>
    <w:rsid w:val="00B87DF3"/>
    <w:rsid w:val="00B9063D"/>
    <w:rsid w:val="00B91985"/>
    <w:rsid w:val="00B93086"/>
    <w:rsid w:val="00BA19ED"/>
    <w:rsid w:val="00BA4B8D"/>
    <w:rsid w:val="00BA65B2"/>
    <w:rsid w:val="00BB1326"/>
    <w:rsid w:val="00BB31F0"/>
    <w:rsid w:val="00BB7A39"/>
    <w:rsid w:val="00BC0F7D"/>
    <w:rsid w:val="00BC244A"/>
    <w:rsid w:val="00BC298E"/>
    <w:rsid w:val="00BC7C1C"/>
    <w:rsid w:val="00BD4185"/>
    <w:rsid w:val="00BD68EB"/>
    <w:rsid w:val="00BE3255"/>
    <w:rsid w:val="00BF128E"/>
    <w:rsid w:val="00BF43AD"/>
    <w:rsid w:val="00C01257"/>
    <w:rsid w:val="00C06FDE"/>
    <w:rsid w:val="00C147C7"/>
    <w:rsid w:val="00C1496A"/>
    <w:rsid w:val="00C16859"/>
    <w:rsid w:val="00C16864"/>
    <w:rsid w:val="00C1754A"/>
    <w:rsid w:val="00C17C62"/>
    <w:rsid w:val="00C224A3"/>
    <w:rsid w:val="00C32488"/>
    <w:rsid w:val="00C33079"/>
    <w:rsid w:val="00C41C41"/>
    <w:rsid w:val="00C45231"/>
    <w:rsid w:val="00C51D4E"/>
    <w:rsid w:val="00C63B8D"/>
    <w:rsid w:val="00C66A9F"/>
    <w:rsid w:val="00C716E8"/>
    <w:rsid w:val="00C72833"/>
    <w:rsid w:val="00C77071"/>
    <w:rsid w:val="00C80F1D"/>
    <w:rsid w:val="00C81002"/>
    <w:rsid w:val="00C8183A"/>
    <w:rsid w:val="00C856F8"/>
    <w:rsid w:val="00C86DD3"/>
    <w:rsid w:val="00C93F40"/>
    <w:rsid w:val="00C947C6"/>
    <w:rsid w:val="00CA2DCF"/>
    <w:rsid w:val="00CA3D0C"/>
    <w:rsid w:val="00CA5D53"/>
    <w:rsid w:val="00CB40D5"/>
    <w:rsid w:val="00CB63D2"/>
    <w:rsid w:val="00CB7277"/>
    <w:rsid w:val="00CC3D76"/>
    <w:rsid w:val="00CC4E89"/>
    <w:rsid w:val="00CE1244"/>
    <w:rsid w:val="00CE6037"/>
    <w:rsid w:val="00CF0254"/>
    <w:rsid w:val="00CF31DA"/>
    <w:rsid w:val="00CF618F"/>
    <w:rsid w:val="00CF6C71"/>
    <w:rsid w:val="00D00A2C"/>
    <w:rsid w:val="00D06369"/>
    <w:rsid w:val="00D10585"/>
    <w:rsid w:val="00D11EF5"/>
    <w:rsid w:val="00D17E66"/>
    <w:rsid w:val="00D319E2"/>
    <w:rsid w:val="00D361BF"/>
    <w:rsid w:val="00D3673C"/>
    <w:rsid w:val="00D4174E"/>
    <w:rsid w:val="00D41DDA"/>
    <w:rsid w:val="00D44BAD"/>
    <w:rsid w:val="00D46730"/>
    <w:rsid w:val="00D5112C"/>
    <w:rsid w:val="00D51EA1"/>
    <w:rsid w:val="00D53E28"/>
    <w:rsid w:val="00D57972"/>
    <w:rsid w:val="00D61D5F"/>
    <w:rsid w:val="00D63205"/>
    <w:rsid w:val="00D65DC8"/>
    <w:rsid w:val="00D66C64"/>
    <w:rsid w:val="00D675A9"/>
    <w:rsid w:val="00D738D6"/>
    <w:rsid w:val="00D755EB"/>
    <w:rsid w:val="00D8326D"/>
    <w:rsid w:val="00D85882"/>
    <w:rsid w:val="00D87E00"/>
    <w:rsid w:val="00D9134D"/>
    <w:rsid w:val="00D93ABA"/>
    <w:rsid w:val="00DA1A45"/>
    <w:rsid w:val="00DA7A03"/>
    <w:rsid w:val="00DB0197"/>
    <w:rsid w:val="00DB1818"/>
    <w:rsid w:val="00DB5E8C"/>
    <w:rsid w:val="00DC3022"/>
    <w:rsid w:val="00DC309B"/>
    <w:rsid w:val="00DC4722"/>
    <w:rsid w:val="00DC4DA2"/>
    <w:rsid w:val="00DC5918"/>
    <w:rsid w:val="00DD2BDA"/>
    <w:rsid w:val="00DD4C17"/>
    <w:rsid w:val="00DD6AC0"/>
    <w:rsid w:val="00DE2024"/>
    <w:rsid w:val="00DE3FF4"/>
    <w:rsid w:val="00DF2B1F"/>
    <w:rsid w:val="00DF353E"/>
    <w:rsid w:val="00DF5A6A"/>
    <w:rsid w:val="00DF62CD"/>
    <w:rsid w:val="00DF67BB"/>
    <w:rsid w:val="00E12BEB"/>
    <w:rsid w:val="00E16509"/>
    <w:rsid w:val="00E17F5F"/>
    <w:rsid w:val="00E44582"/>
    <w:rsid w:val="00E459B0"/>
    <w:rsid w:val="00E526B8"/>
    <w:rsid w:val="00E5511C"/>
    <w:rsid w:val="00E56E6F"/>
    <w:rsid w:val="00E72842"/>
    <w:rsid w:val="00E740CA"/>
    <w:rsid w:val="00E77645"/>
    <w:rsid w:val="00E84295"/>
    <w:rsid w:val="00E90181"/>
    <w:rsid w:val="00E9244D"/>
    <w:rsid w:val="00E92E7E"/>
    <w:rsid w:val="00E96E5B"/>
    <w:rsid w:val="00EA0C80"/>
    <w:rsid w:val="00EB3D4C"/>
    <w:rsid w:val="00EC4A25"/>
    <w:rsid w:val="00EC7187"/>
    <w:rsid w:val="00ED3A22"/>
    <w:rsid w:val="00ED46A4"/>
    <w:rsid w:val="00ED5815"/>
    <w:rsid w:val="00EE1D44"/>
    <w:rsid w:val="00EF2FFA"/>
    <w:rsid w:val="00F025A2"/>
    <w:rsid w:val="00F02B95"/>
    <w:rsid w:val="00F04712"/>
    <w:rsid w:val="00F0689D"/>
    <w:rsid w:val="00F20E1E"/>
    <w:rsid w:val="00F22EC7"/>
    <w:rsid w:val="00F238ED"/>
    <w:rsid w:val="00F325C8"/>
    <w:rsid w:val="00F33E11"/>
    <w:rsid w:val="00F349D4"/>
    <w:rsid w:val="00F434C3"/>
    <w:rsid w:val="00F441E9"/>
    <w:rsid w:val="00F466DB"/>
    <w:rsid w:val="00F642ED"/>
    <w:rsid w:val="00F64A71"/>
    <w:rsid w:val="00F653B8"/>
    <w:rsid w:val="00F66901"/>
    <w:rsid w:val="00F67FCB"/>
    <w:rsid w:val="00F70DED"/>
    <w:rsid w:val="00F8267E"/>
    <w:rsid w:val="00F96845"/>
    <w:rsid w:val="00F97A1D"/>
    <w:rsid w:val="00FA1266"/>
    <w:rsid w:val="00FA54F1"/>
    <w:rsid w:val="00FA7F23"/>
    <w:rsid w:val="00FB02D6"/>
    <w:rsid w:val="00FB1876"/>
    <w:rsid w:val="00FB52D7"/>
    <w:rsid w:val="00FB72DC"/>
    <w:rsid w:val="00FC1192"/>
    <w:rsid w:val="00FC3B59"/>
    <w:rsid w:val="00FD5F52"/>
    <w:rsid w:val="00FE0A6F"/>
    <w:rsid w:val="00FE0D5C"/>
    <w:rsid w:val="00FF31ED"/>
    <w:rsid w:val="00FF6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3B55B2B"/>
  <w15:chartTrackingRefBased/>
  <w15:docId w15:val="{B9511072-CA25-47D1-A1F6-27841C3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caption" w:semiHidden="1" w:unhideWhenUsed="1" w:qFormat="1"/>
    <w:lsdException w:name="Title" w:qFormat="1"/>
    <w:lsdException w:name="Subtitle" w:qFormat="1"/>
    <w:lsdException w:name="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4B2"/>
    <w:pPr>
      <w:overflowPunct w:val="0"/>
      <w:autoSpaceDE w:val="0"/>
      <w:autoSpaceDN w:val="0"/>
      <w:adjustRightInd w:val="0"/>
      <w:spacing w:after="180"/>
      <w:textAlignment w:val="baseline"/>
    </w:pPr>
  </w:style>
  <w:style w:type="paragraph" w:styleId="Heading1">
    <w:name w:val="heading 1"/>
    <w:aliases w:val="H1,Huvudrubrik,app heading 1,l1,h1,h11,h12,h13,h14,h15,h16,NMP Heading 1,heading 1,h17,h111,h121,h131,h141,h151,h161,h18,h112,h122,h132,h142,h152,h162,h19,h113,h123,h133,h143,h153,h163,H11,Head 1 (Chapter heading),Titre§,1,Section Head,1.0,hd1"/>
    <w:next w:val="Normal"/>
    <w:link w:val="Heading1Char"/>
    <w:qFormat/>
    <w:rsid w:val="007E44B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H2,h2,H21,Head 2,l2,TitreProp,UNDERRUBRIK 1-2,Header 2,ITT t2,PA Major Section,Livello 2,R2,Heading 2 Hidden,Head1,2nd level,heading 2,I2,Section Title,Heading2,list2,H2-Heading 2,Header&#10;2,Header2,22,heading2,2&#10;2,heading&#10;2,h21,h22,h23,h"/>
    <w:basedOn w:val="Heading1"/>
    <w:next w:val="Normal"/>
    <w:link w:val="Heading2Char"/>
    <w:qFormat/>
    <w:rsid w:val="007E44B2"/>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7E44B2"/>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7E44B2"/>
    <w:pPr>
      <w:ind w:left="1418" w:hanging="1418"/>
      <w:outlineLvl w:val="3"/>
    </w:pPr>
    <w:rPr>
      <w:sz w:val="24"/>
    </w:rPr>
  </w:style>
  <w:style w:type="paragraph" w:styleId="Heading5">
    <w:name w:val="heading 5"/>
    <w:basedOn w:val="Heading4"/>
    <w:next w:val="Normal"/>
    <w:link w:val="Heading5Char"/>
    <w:qFormat/>
    <w:rsid w:val="007E44B2"/>
    <w:pPr>
      <w:ind w:left="1701" w:hanging="1701"/>
      <w:outlineLvl w:val="4"/>
    </w:pPr>
    <w:rPr>
      <w:sz w:val="22"/>
    </w:rPr>
  </w:style>
  <w:style w:type="paragraph" w:styleId="Heading6">
    <w:name w:val="heading 6"/>
    <w:basedOn w:val="H6"/>
    <w:next w:val="Normal"/>
    <w:link w:val="Heading6Char"/>
    <w:qFormat/>
    <w:rsid w:val="007E44B2"/>
    <w:pPr>
      <w:outlineLvl w:val="5"/>
    </w:pPr>
  </w:style>
  <w:style w:type="paragraph" w:styleId="Heading7">
    <w:name w:val="heading 7"/>
    <w:basedOn w:val="H6"/>
    <w:next w:val="Normal"/>
    <w:qFormat/>
    <w:rsid w:val="007E44B2"/>
    <w:pPr>
      <w:outlineLvl w:val="6"/>
    </w:pPr>
  </w:style>
  <w:style w:type="paragraph" w:styleId="Heading8">
    <w:name w:val="heading 8"/>
    <w:basedOn w:val="Heading1"/>
    <w:next w:val="Normal"/>
    <w:qFormat/>
    <w:rsid w:val="007E44B2"/>
    <w:pPr>
      <w:ind w:left="0" w:firstLine="0"/>
      <w:outlineLvl w:val="7"/>
    </w:pPr>
  </w:style>
  <w:style w:type="paragraph" w:styleId="Heading9">
    <w:name w:val="heading 9"/>
    <w:basedOn w:val="Heading8"/>
    <w:next w:val="Normal"/>
    <w:qFormat/>
    <w:rsid w:val="007E44B2"/>
    <w:pPr>
      <w:outlineLvl w:val="8"/>
    </w:pPr>
  </w:style>
  <w:style w:type="character" w:default="1" w:styleId="DefaultParagraphFont">
    <w:name w:val="Default Paragraph Font"/>
    <w:semiHidden/>
    <w:rsid w:val="007E44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4B2"/>
  </w:style>
  <w:style w:type="paragraph" w:customStyle="1" w:styleId="H6">
    <w:name w:val="H6"/>
    <w:basedOn w:val="Heading5"/>
    <w:next w:val="Normal"/>
    <w:link w:val="H6Char"/>
    <w:rsid w:val="007E44B2"/>
    <w:pPr>
      <w:ind w:left="1985" w:hanging="1985"/>
      <w:outlineLvl w:val="9"/>
    </w:pPr>
    <w:rPr>
      <w:sz w:val="20"/>
    </w:rPr>
  </w:style>
  <w:style w:type="paragraph" w:styleId="TOC9">
    <w:name w:val="toc 9"/>
    <w:basedOn w:val="TOC8"/>
    <w:rsid w:val="007E44B2"/>
    <w:pPr>
      <w:ind w:left="1418" w:hanging="1418"/>
    </w:pPr>
  </w:style>
  <w:style w:type="paragraph" w:styleId="TOC8">
    <w:name w:val="toc 8"/>
    <w:basedOn w:val="TOC1"/>
    <w:rsid w:val="007E44B2"/>
    <w:pPr>
      <w:spacing w:before="180"/>
      <w:ind w:left="2693" w:hanging="2693"/>
    </w:pPr>
    <w:rPr>
      <w:b/>
    </w:rPr>
  </w:style>
  <w:style w:type="paragraph" w:styleId="TOC1">
    <w:name w:val="toc 1"/>
    <w:rsid w:val="007E44B2"/>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7E44B2"/>
    <w:pPr>
      <w:keepLines/>
      <w:tabs>
        <w:tab w:val="center" w:pos="4536"/>
        <w:tab w:val="right" w:pos="9072"/>
      </w:tabs>
    </w:pPr>
    <w:rPr>
      <w:noProof/>
    </w:rPr>
  </w:style>
  <w:style w:type="character" w:customStyle="1" w:styleId="ZGSM">
    <w:name w:val="ZGSM"/>
    <w:rsid w:val="007E44B2"/>
  </w:style>
  <w:style w:type="paragraph" w:styleId="Header">
    <w:name w:val="header"/>
    <w:rsid w:val="007E44B2"/>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7E44B2"/>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7E44B2"/>
    <w:pPr>
      <w:ind w:left="1701" w:hanging="1701"/>
    </w:pPr>
  </w:style>
  <w:style w:type="paragraph" w:styleId="TOC4">
    <w:name w:val="toc 4"/>
    <w:basedOn w:val="TOC3"/>
    <w:rsid w:val="007E44B2"/>
    <w:pPr>
      <w:ind w:left="1418" w:hanging="1418"/>
    </w:pPr>
  </w:style>
  <w:style w:type="paragraph" w:styleId="TOC3">
    <w:name w:val="toc 3"/>
    <w:basedOn w:val="TOC2"/>
    <w:rsid w:val="007E44B2"/>
    <w:pPr>
      <w:ind w:left="1134" w:hanging="1134"/>
    </w:pPr>
  </w:style>
  <w:style w:type="paragraph" w:styleId="TOC2">
    <w:name w:val="toc 2"/>
    <w:basedOn w:val="TOC1"/>
    <w:rsid w:val="007E44B2"/>
    <w:pPr>
      <w:keepNext w:val="0"/>
      <w:spacing w:before="0"/>
      <w:ind w:left="851" w:hanging="851"/>
    </w:pPr>
    <w:rPr>
      <w:sz w:val="20"/>
    </w:rPr>
  </w:style>
  <w:style w:type="paragraph" w:styleId="Footer">
    <w:name w:val="footer"/>
    <w:basedOn w:val="Header"/>
    <w:rsid w:val="007E44B2"/>
    <w:pPr>
      <w:jc w:val="center"/>
    </w:pPr>
    <w:rPr>
      <w:i/>
    </w:rPr>
  </w:style>
  <w:style w:type="paragraph" w:customStyle="1" w:styleId="TT">
    <w:name w:val="TT"/>
    <w:basedOn w:val="Heading1"/>
    <w:next w:val="Normal"/>
    <w:rsid w:val="007E44B2"/>
    <w:pPr>
      <w:outlineLvl w:val="9"/>
    </w:pPr>
  </w:style>
  <w:style w:type="paragraph" w:customStyle="1" w:styleId="NF">
    <w:name w:val="NF"/>
    <w:basedOn w:val="NO"/>
    <w:rsid w:val="007E44B2"/>
    <w:pPr>
      <w:keepNext/>
      <w:spacing w:after="0"/>
    </w:pPr>
    <w:rPr>
      <w:rFonts w:ascii="Arial" w:hAnsi="Arial"/>
      <w:sz w:val="18"/>
    </w:rPr>
  </w:style>
  <w:style w:type="paragraph" w:customStyle="1" w:styleId="NO">
    <w:name w:val="NO"/>
    <w:basedOn w:val="Normal"/>
    <w:link w:val="NOZchn"/>
    <w:rsid w:val="007E44B2"/>
    <w:pPr>
      <w:keepLines/>
      <w:ind w:left="1135" w:hanging="851"/>
    </w:pPr>
  </w:style>
  <w:style w:type="paragraph" w:customStyle="1" w:styleId="PL">
    <w:name w:val="PL"/>
    <w:link w:val="PLChar"/>
    <w:rsid w:val="007E44B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7E44B2"/>
    <w:pPr>
      <w:jc w:val="right"/>
    </w:pPr>
  </w:style>
  <w:style w:type="paragraph" w:customStyle="1" w:styleId="TAL">
    <w:name w:val="TAL"/>
    <w:basedOn w:val="Normal"/>
    <w:link w:val="TALChar"/>
    <w:rsid w:val="007E44B2"/>
    <w:pPr>
      <w:keepNext/>
      <w:keepLines/>
      <w:spacing w:after="0"/>
    </w:pPr>
    <w:rPr>
      <w:rFonts w:ascii="Arial" w:hAnsi="Arial"/>
      <w:sz w:val="18"/>
    </w:rPr>
  </w:style>
  <w:style w:type="paragraph" w:customStyle="1" w:styleId="TAH">
    <w:name w:val="TAH"/>
    <w:basedOn w:val="TAC"/>
    <w:link w:val="TAHCar"/>
    <w:rsid w:val="007E44B2"/>
    <w:rPr>
      <w:b/>
    </w:rPr>
  </w:style>
  <w:style w:type="paragraph" w:customStyle="1" w:styleId="TAC">
    <w:name w:val="TAC"/>
    <w:basedOn w:val="TAL"/>
    <w:link w:val="TACCar"/>
    <w:rsid w:val="007E44B2"/>
    <w:pPr>
      <w:jc w:val="center"/>
    </w:pPr>
  </w:style>
  <w:style w:type="paragraph" w:customStyle="1" w:styleId="LD">
    <w:name w:val="LD"/>
    <w:rsid w:val="007E44B2"/>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7E44B2"/>
    <w:pPr>
      <w:keepLines/>
      <w:ind w:left="1702" w:hanging="1418"/>
    </w:pPr>
  </w:style>
  <w:style w:type="paragraph" w:customStyle="1" w:styleId="FP">
    <w:name w:val="FP"/>
    <w:basedOn w:val="Normal"/>
    <w:rsid w:val="007E44B2"/>
    <w:pPr>
      <w:spacing w:after="0"/>
    </w:pPr>
  </w:style>
  <w:style w:type="paragraph" w:customStyle="1" w:styleId="NW">
    <w:name w:val="NW"/>
    <w:basedOn w:val="NO"/>
    <w:rsid w:val="007E44B2"/>
    <w:pPr>
      <w:spacing w:after="0"/>
    </w:pPr>
  </w:style>
  <w:style w:type="paragraph" w:customStyle="1" w:styleId="EW">
    <w:name w:val="EW"/>
    <w:basedOn w:val="EX"/>
    <w:rsid w:val="007E44B2"/>
    <w:pPr>
      <w:spacing w:after="0"/>
    </w:pPr>
  </w:style>
  <w:style w:type="paragraph" w:customStyle="1" w:styleId="B10">
    <w:name w:val="B1"/>
    <w:basedOn w:val="List"/>
    <w:link w:val="B1Char"/>
    <w:rsid w:val="007E44B2"/>
  </w:style>
  <w:style w:type="paragraph" w:styleId="TOC6">
    <w:name w:val="toc 6"/>
    <w:basedOn w:val="TOC5"/>
    <w:next w:val="Normal"/>
    <w:rsid w:val="007E44B2"/>
    <w:pPr>
      <w:ind w:left="1985" w:hanging="1985"/>
    </w:pPr>
  </w:style>
  <w:style w:type="paragraph" w:styleId="TOC7">
    <w:name w:val="toc 7"/>
    <w:basedOn w:val="TOC6"/>
    <w:next w:val="Normal"/>
    <w:rsid w:val="007E44B2"/>
    <w:pPr>
      <w:ind w:left="2268" w:hanging="2268"/>
    </w:pPr>
  </w:style>
  <w:style w:type="paragraph" w:customStyle="1" w:styleId="EditorsNote">
    <w:name w:val="Editor's Note"/>
    <w:basedOn w:val="NO"/>
    <w:rsid w:val="007E44B2"/>
    <w:rPr>
      <w:color w:val="FF0000"/>
    </w:rPr>
  </w:style>
  <w:style w:type="paragraph" w:customStyle="1" w:styleId="TH">
    <w:name w:val="TH"/>
    <w:basedOn w:val="Normal"/>
    <w:link w:val="THChar"/>
    <w:rsid w:val="007E44B2"/>
    <w:pPr>
      <w:keepNext/>
      <w:keepLines/>
      <w:spacing w:before="60"/>
      <w:jc w:val="center"/>
    </w:pPr>
    <w:rPr>
      <w:rFonts w:ascii="Arial" w:hAnsi="Arial"/>
      <w:b/>
    </w:rPr>
  </w:style>
  <w:style w:type="paragraph" w:customStyle="1" w:styleId="ZA">
    <w:name w:val="ZA"/>
    <w:rsid w:val="007E44B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E44B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E44B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E44B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7E44B2"/>
    <w:pPr>
      <w:ind w:left="851" w:hanging="851"/>
    </w:pPr>
  </w:style>
  <w:style w:type="paragraph" w:customStyle="1" w:styleId="ZH">
    <w:name w:val="ZH"/>
    <w:rsid w:val="007E44B2"/>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7E44B2"/>
    <w:pPr>
      <w:keepNext w:val="0"/>
      <w:spacing w:before="0" w:after="240"/>
    </w:pPr>
  </w:style>
  <w:style w:type="paragraph" w:customStyle="1" w:styleId="ZG">
    <w:name w:val="ZG"/>
    <w:rsid w:val="007E44B2"/>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7E44B2"/>
  </w:style>
  <w:style w:type="paragraph" w:customStyle="1" w:styleId="B3">
    <w:name w:val="B3"/>
    <w:basedOn w:val="List3"/>
    <w:link w:val="B3Char"/>
    <w:rsid w:val="007E44B2"/>
  </w:style>
  <w:style w:type="paragraph" w:customStyle="1" w:styleId="B4">
    <w:name w:val="B4"/>
    <w:basedOn w:val="List4"/>
    <w:link w:val="B4Char"/>
    <w:rsid w:val="007E44B2"/>
  </w:style>
  <w:style w:type="paragraph" w:customStyle="1" w:styleId="B5">
    <w:name w:val="B5"/>
    <w:basedOn w:val="List5"/>
    <w:link w:val="B5Char"/>
    <w:rsid w:val="007E44B2"/>
  </w:style>
  <w:style w:type="paragraph" w:customStyle="1" w:styleId="ZTD">
    <w:name w:val="ZTD"/>
    <w:basedOn w:val="ZB"/>
    <w:rsid w:val="007E44B2"/>
    <w:pPr>
      <w:framePr w:hRule="auto" w:wrap="notBeside" w:y="852"/>
    </w:pPr>
    <w:rPr>
      <w:i w:val="0"/>
      <w:sz w:val="40"/>
    </w:rPr>
  </w:style>
  <w:style w:type="paragraph" w:customStyle="1" w:styleId="ZV">
    <w:name w:val="ZV"/>
    <w:basedOn w:val="ZU"/>
    <w:rsid w:val="007E44B2"/>
    <w:pPr>
      <w:framePr w:wrap="notBeside" w:y="16161"/>
    </w:pPr>
  </w:style>
  <w:style w:type="character" w:styleId="CommentReference">
    <w:name w:val="annotation reference"/>
    <w:rsid w:val="00D44BAD"/>
    <w:rPr>
      <w:sz w:val="16"/>
      <w:szCs w:val="16"/>
    </w:rPr>
  </w:style>
  <w:style w:type="paragraph" w:styleId="CommentText">
    <w:name w:val="annotation text"/>
    <w:basedOn w:val="Normal"/>
    <w:link w:val="CommentTextChar"/>
    <w:rsid w:val="00D44BAD"/>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customStyle="1" w:styleId="NOZchn">
    <w:name w:val="NO Zchn"/>
    <w:link w:val="NO"/>
    <w:rsid w:val="00F02B95"/>
  </w:style>
  <w:style w:type="character" w:customStyle="1" w:styleId="B1Char">
    <w:name w:val="B1 Char"/>
    <w:link w:val="B10"/>
    <w:qFormat/>
    <w:rsid w:val="00F02B95"/>
  </w:style>
  <w:style w:type="character" w:customStyle="1" w:styleId="EXCar">
    <w:name w:val="EX Car"/>
    <w:link w:val="EX"/>
    <w:rsid w:val="00D3673C"/>
  </w:style>
  <w:style w:type="character" w:customStyle="1" w:styleId="Heading1Char">
    <w:name w:val="Heading 1 Char"/>
    <w:aliases w:val="H1 Char,Huvudrubrik Char,app heading 1 Char,l1 Char,h1 Char,h11 Char,h12 Char,h13 Char,h14 Char,h15 Char,h16 Char,NMP Heading 1 Char,heading 1 Char,h17 Char,h111 Char,h121 Char,h131 Char,h141 Char,h151 Char,h161 Char,h18 Char,h112 Char"/>
    <w:link w:val="Heading1"/>
    <w:rsid w:val="009F01CF"/>
    <w:rPr>
      <w:rFonts w:ascii="Arial" w:hAnsi="Arial"/>
      <w:sz w:val="36"/>
    </w:rPr>
  </w:style>
  <w:style w:type="character" w:customStyle="1" w:styleId="Heading2Char">
    <w:name w:val="Heading 2 Char"/>
    <w:aliases w:val="Head2A Char,H2 Char,h2 Char,H21 Char,Head 2 Char,l2 Char,TitreProp Char,UNDERRUBRIK 1-2 Char,Header 2 Char,ITT t2 Char,PA Major Section Char,Livello 2 Char,R2 Char,Heading 2 Hidden Char,Head1 Char,2nd level Char,heading 2 Char,I2 Char"/>
    <w:link w:val="Heading2"/>
    <w:rsid w:val="009F01CF"/>
    <w:rPr>
      <w:rFonts w:ascii="Arial" w:hAnsi="Arial"/>
      <w:sz w:val="32"/>
    </w:rPr>
  </w:style>
  <w:style w:type="character" w:customStyle="1" w:styleId="Heading3Char">
    <w:name w:val="Heading 3 Char"/>
    <w:aliases w:val="Underrubrik2 Char,H3 Char,0H Char,h3 Char,no break Char,l3 Char,3 Char,list 3 Char,Head 3 Char,1.1.1 Char,3rd level Char,Major Section Sub Section Char,PA Minor Section Char,Head3 Char,Level 3 Head Char,31 Char,32 Char,33 Char,311 Char"/>
    <w:link w:val="Heading3"/>
    <w:qFormat/>
    <w:rsid w:val="009F01CF"/>
    <w:rPr>
      <w:rFonts w:ascii="Arial" w:hAnsi="Arial"/>
      <w:sz w:val="28"/>
    </w:rPr>
  </w:style>
  <w:style w:type="character" w:styleId="Emphasis">
    <w:name w:val="Emphasis"/>
    <w:qFormat/>
    <w:rsid w:val="009F01CF"/>
    <w:rPr>
      <w:i/>
      <w:iCs/>
    </w:rPr>
  </w:style>
  <w:style w:type="character" w:customStyle="1" w:styleId="TALChar">
    <w:name w:val="TAL Char"/>
    <w:link w:val="TAL"/>
    <w:qFormat/>
    <w:rsid w:val="009C0F0D"/>
    <w:rPr>
      <w:rFonts w:ascii="Arial" w:hAnsi="Arial"/>
      <w:sz w:val="18"/>
    </w:rPr>
  </w:style>
  <w:style w:type="character" w:customStyle="1" w:styleId="TAHCar">
    <w:name w:val="TAH Car"/>
    <w:link w:val="TAH"/>
    <w:qFormat/>
    <w:rsid w:val="009C0F0D"/>
    <w:rPr>
      <w:rFonts w:ascii="Arial" w:hAnsi="Arial"/>
      <w:b/>
      <w:sz w:val="18"/>
    </w:rPr>
  </w:style>
  <w:style w:type="character" w:customStyle="1" w:styleId="H6Char">
    <w:name w:val="H6 Char"/>
    <w:link w:val="H6"/>
    <w:qFormat/>
    <w:rsid w:val="009C0F0D"/>
    <w:rPr>
      <w:rFonts w:ascii="Arial" w:hAnsi="Arial"/>
    </w:rPr>
  </w:style>
  <w:style w:type="character" w:customStyle="1" w:styleId="B2Char">
    <w:name w:val="B2 Char"/>
    <w:link w:val="B2"/>
    <w:qFormat/>
    <w:rsid w:val="009C0F0D"/>
  </w:style>
  <w:style w:type="character" w:customStyle="1" w:styleId="TACCar">
    <w:name w:val="TAC Car"/>
    <w:link w:val="TAC"/>
    <w:qFormat/>
    <w:rsid w:val="009C0F0D"/>
    <w:rPr>
      <w:rFonts w:ascii="Arial" w:hAnsi="Arial"/>
      <w:sz w:val="18"/>
    </w:rPr>
  </w:style>
  <w:style w:type="paragraph" w:styleId="Index2">
    <w:name w:val="index 2"/>
    <w:basedOn w:val="Index1"/>
    <w:rsid w:val="007E44B2"/>
    <w:pPr>
      <w:ind w:left="284"/>
    </w:pPr>
  </w:style>
  <w:style w:type="paragraph" w:styleId="Index1">
    <w:name w:val="index 1"/>
    <w:basedOn w:val="Normal"/>
    <w:rsid w:val="007E44B2"/>
    <w:pPr>
      <w:keepLines/>
      <w:spacing w:after="0"/>
    </w:pPr>
  </w:style>
  <w:style w:type="paragraph" w:styleId="ListNumber2">
    <w:name w:val="List Number 2"/>
    <w:basedOn w:val="ListNumber"/>
    <w:rsid w:val="007E44B2"/>
    <w:pPr>
      <w:ind w:left="851"/>
    </w:pPr>
  </w:style>
  <w:style w:type="character" w:styleId="FootnoteReference">
    <w:name w:val="footnote reference"/>
    <w:rsid w:val="007E44B2"/>
    <w:rPr>
      <w:b/>
      <w:position w:val="6"/>
      <w:sz w:val="16"/>
    </w:rPr>
  </w:style>
  <w:style w:type="paragraph" w:styleId="FootnoteText">
    <w:name w:val="footnote text"/>
    <w:basedOn w:val="Normal"/>
    <w:link w:val="FootnoteTextChar"/>
    <w:rsid w:val="007E44B2"/>
    <w:pPr>
      <w:keepLines/>
      <w:spacing w:after="0"/>
      <w:ind w:left="454" w:hanging="454"/>
    </w:pPr>
    <w:rPr>
      <w:sz w:val="16"/>
    </w:rPr>
  </w:style>
  <w:style w:type="character" w:customStyle="1" w:styleId="FootnoteTextChar">
    <w:name w:val="Footnote Text Char"/>
    <w:link w:val="FootnoteText"/>
    <w:rsid w:val="00E92E7E"/>
    <w:rPr>
      <w:sz w:val="16"/>
    </w:rPr>
  </w:style>
  <w:style w:type="paragraph" w:styleId="ListBullet2">
    <w:name w:val="List Bullet 2"/>
    <w:basedOn w:val="ListBullet"/>
    <w:rsid w:val="007E44B2"/>
    <w:pPr>
      <w:ind w:left="851"/>
    </w:pPr>
  </w:style>
  <w:style w:type="paragraph" w:styleId="ListBullet3">
    <w:name w:val="List Bullet 3"/>
    <w:basedOn w:val="ListBullet2"/>
    <w:rsid w:val="007E44B2"/>
    <w:pPr>
      <w:ind w:left="1135"/>
    </w:pPr>
  </w:style>
  <w:style w:type="paragraph" w:styleId="ListNumber">
    <w:name w:val="List Number"/>
    <w:basedOn w:val="List"/>
    <w:rsid w:val="007E44B2"/>
  </w:style>
  <w:style w:type="paragraph" w:styleId="List2">
    <w:name w:val="List 2"/>
    <w:basedOn w:val="List"/>
    <w:rsid w:val="007E44B2"/>
    <w:pPr>
      <w:ind w:left="851"/>
    </w:pPr>
  </w:style>
  <w:style w:type="paragraph" w:styleId="List3">
    <w:name w:val="List 3"/>
    <w:basedOn w:val="List2"/>
    <w:rsid w:val="007E44B2"/>
    <w:pPr>
      <w:ind w:left="1135"/>
    </w:pPr>
  </w:style>
  <w:style w:type="paragraph" w:styleId="List4">
    <w:name w:val="List 4"/>
    <w:basedOn w:val="List3"/>
    <w:rsid w:val="007E44B2"/>
    <w:pPr>
      <w:ind w:left="1418"/>
    </w:pPr>
  </w:style>
  <w:style w:type="paragraph" w:styleId="List5">
    <w:name w:val="List 5"/>
    <w:basedOn w:val="List4"/>
    <w:rsid w:val="007E44B2"/>
    <w:pPr>
      <w:ind w:left="1702"/>
    </w:pPr>
  </w:style>
  <w:style w:type="paragraph" w:styleId="List">
    <w:name w:val="List"/>
    <w:basedOn w:val="Normal"/>
    <w:rsid w:val="007E44B2"/>
    <w:pPr>
      <w:ind w:left="568" w:hanging="284"/>
    </w:pPr>
  </w:style>
  <w:style w:type="paragraph" w:styleId="ListBullet">
    <w:name w:val="List Bullet"/>
    <w:basedOn w:val="List"/>
    <w:rsid w:val="007E44B2"/>
  </w:style>
  <w:style w:type="paragraph" w:styleId="ListBullet4">
    <w:name w:val="List Bullet 4"/>
    <w:basedOn w:val="ListBullet3"/>
    <w:rsid w:val="007E44B2"/>
    <w:pPr>
      <w:ind w:left="1418"/>
    </w:pPr>
  </w:style>
  <w:style w:type="paragraph" w:styleId="ListBullet5">
    <w:name w:val="List Bullet 5"/>
    <w:basedOn w:val="ListBullet4"/>
    <w:rsid w:val="007E44B2"/>
    <w:pPr>
      <w:ind w:left="1702"/>
    </w:pPr>
  </w:style>
  <w:style w:type="character" w:customStyle="1" w:styleId="B3Char">
    <w:name w:val="B3 Char"/>
    <w:link w:val="B3"/>
    <w:qFormat/>
    <w:rsid w:val="003E11B9"/>
  </w:style>
  <w:style w:type="character" w:customStyle="1" w:styleId="PLChar">
    <w:name w:val="PL Char"/>
    <w:link w:val="PL"/>
    <w:qFormat/>
    <w:rsid w:val="000C2167"/>
    <w:rPr>
      <w:rFonts w:ascii="Courier New" w:hAnsi="Courier New"/>
      <w:noProof/>
      <w:sz w:val="16"/>
    </w:rPr>
  </w:style>
  <w:style w:type="character" w:customStyle="1" w:styleId="THChar">
    <w:name w:val="TH Char"/>
    <w:link w:val="TH"/>
    <w:qFormat/>
    <w:rsid w:val="000C2167"/>
    <w:rPr>
      <w:rFonts w:ascii="Arial" w:hAnsi="Arial"/>
      <w:b/>
    </w:rPr>
  </w:style>
  <w:style w:type="character" w:customStyle="1" w:styleId="Heading6Char">
    <w:name w:val="Heading 6 Char"/>
    <w:link w:val="Heading6"/>
    <w:rsid w:val="00F97A1D"/>
    <w:rPr>
      <w:rFonts w:ascii="Arial" w:hAnsi="Arial"/>
    </w:rPr>
  </w:style>
  <w:style w:type="paragraph" w:styleId="BodyText">
    <w:name w:val="Body Text"/>
    <w:basedOn w:val="Normal"/>
    <w:link w:val="BodyTextChar1"/>
    <w:rsid w:val="003A1CC3"/>
  </w:style>
  <w:style w:type="character" w:customStyle="1" w:styleId="BodyTextChar">
    <w:name w:val="Body Text Char"/>
    <w:rsid w:val="003A1CC3"/>
    <w:rPr>
      <w:lang w:val="en-GB"/>
    </w:rPr>
  </w:style>
  <w:style w:type="character" w:customStyle="1" w:styleId="BodyTextChar1">
    <w:name w:val="Body Text Char1"/>
    <w:link w:val="BodyText"/>
    <w:rsid w:val="003A1CC3"/>
    <w:rPr>
      <w:lang w:val="en-GB"/>
    </w:rPr>
  </w:style>
  <w:style w:type="character" w:customStyle="1" w:styleId="TANChar">
    <w:name w:val="TAN Char"/>
    <w:link w:val="TAN"/>
    <w:qFormat/>
    <w:rsid w:val="001B677B"/>
    <w:rPr>
      <w:rFonts w:ascii="Arial" w:hAnsi="Arial"/>
      <w:sz w:val="18"/>
    </w:rPr>
  </w:style>
  <w:style w:type="paragraph" w:customStyle="1" w:styleId="FL">
    <w:name w:val="FL"/>
    <w:basedOn w:val="Normal"/>
    <w:rsid w:val="00EB3D4C"/>
    <w:pPr>
      <w:keepNext/>
      <w:keepLines/>
      <w:spacing w:before="60"/>
      <w:jc w:val="center"/>
    </w:pPr>
    <w:rPr>
      <w:rFonts w:ascii="Arial" w:hAnsi="Arial"/>
      <w:b/>
    </w:rPr>
  </w:style>
  <w:style w:type="character" w:customStyle="1" w:styleId="CommentTextChar">
    <w:name w:val="Comment Text Char"/>
    <w:link w:val="CommentText"/>
    <w:rsid w:val="00D44BAD"/>
    <w:rPr>
      <w:lang w:eastAsia="en-US"/>
    </w:rPr>
  </w:style>
  <w:style w:type="paragraph" w:styleId="CommentSubject">
    <w:name w:val="annotation subject"/>
    <w:basedOn w:val="CommentText"/>
    <w:next w:val="CommentText"/>
    <w:link w:val="CommentSubjectChar"/>
    <w:rsid w:val="00D44BAD"/>
    <w:rPr>
      <w:b/>
      <w:bCs/>
    </w:rPr>
  </w:style>
  <w:style w:type="character" w:customStyle="1" w:styleId="CommentSubjectChar">
    <w:name w:val="Comment Subject Char"/>
    <w:link w:val="CommentSubject"/>
    <w:rsid w:val="00D44BAD"/>
    <w:rPr>
      <w:b/>
      <w:bCs/>
      <w:lang w:eastAsia="en-US"/>
    </w:rPr>
  </w:style>
  <w:style w:type="paragraph" w:styleId="Revision">
    <w:name w:val="Revision"/>
    <w:hidden/>
    <w:uiPriority w:val="99"/>
    <w:semiHidden/>
    <w:rsid w:val="00D44BAD"/>
    <w:rPr>
      <w:lang w:eastAsia="en-US"/>
    </w:rPr>
  </w:style>
  <w:style w:type="paragraph" w:customStyle="1" w:styleId="B1">
    <w:name w:val="B1+"/>
    <w:basedOn w:val="B10"/>
    <w:link w:val="B1Car"/>
    <w:rsid w:val="001C4049"/>
    <w:pPr>
      <w:numPr>
        <w:numId w:val="15"/>
      </w:numPr>
    </w:pPr>
  </w:style>
  <w:style w:type="character" w:customStyle="1" w:styleId="B1Car">
    <w:name w:val="B1+ Car"/>
    <w:link w:val="B1"/>
    <w:rsid w:val="001C4049"/>
    <w:rPr>
      <w:lang w:eastAsia="en-US"/>
    </w:rPr>
  </w:style>
  <w:style w:type="character" w:customStyle="1" w:styleId="TFChar">
    <w:name w:val="TF Char"/>
    <w:link w:val="TF"/>
    <w:qFormat/>
    <w:rsid w:val="004D2017"/>
    <w:rPr>
      <w:rFonts w:ascii="Arial" w:hAnsi="Arial"/>
      <w:b/>
    </w:rPr>
  </w:style>
  <w:style w:type="character" w:customStyle="1" w:styleId="B4Char">
    <w:name w:val="B4 Char"/>
    <w:link w:val="B4"/>
    <w:qFormat/>
    <w:rsid w:val="002644F8"/>
  </w:style>
  <w:style w:type="character" w:customStyle="1" w:styleId="B5Char">
    <w:name w:val="B5 Char"/>
    <w:link w:val="B5"/>
    <w:qFormat/>
    <w:rsid w:val="002644F8"/>
  </w:style>
  <w:style w:type="character" w:customStyle="1" w:styleId="TAL0">
    <w:name w:val="TAL (文字)"/>
    <w:rsid w:val="009D797E"/>
    <w:rPr>
      <w:rFonts w:ascii="Arial" w:hAnsi="Arial"/>
      <w:sz w:val="18"/>
      <w:lang w:val="en-GB" w:eastAsia="en-US"/>
    </w:rPr>
  </w:style>
  <w:style w:type="character" w:customStyle="1" w:styleId="NOChar">
    <w:name w:val="NO Char"/>
    <w:qFormat/>
    <w:rsid w:val="009D797E"/>
    <w:rPr>
      <w:rFonts w:ascii="Times New Roman" w:hAnsi="Times New Roman"/>
      <w:lang w:val="en-GB" w:eastAsia="en-US"/>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CB40D5"/>
    <w:rPr>
      <w:rFonts w:ascii="Arial" w:hAnsi="Arial"/>
      <w:sz w:val="24"/>
    </w:rPr>
  </w:style>
  <w:style w:type="character" w:customStyle="1" w:styleId="Heading5Char">
    <w:name w:val="Heading 5 Char"/>
    <w:link w:val="Heading5"/>
    <w:rsid w:val="00CB40D5"/>
    <w:rPr>
      <w:rFonts w:ascii="Arial" w:hAnsi="Arial"/>
      <w:sz w:val="22"/>
    </w:rPr>
  </w:style>
  <w:style w:type="paragraph" w:customStyle="1" w:styleId="CRCoverPage">
    <w:name w:val="CR Cover Page"/>
    <w:link w:val="CRCoverPageChar"/>
    <w:rsid w:val="00CB40D5"/>
    <w:pPr>
      <w:spacing w:after="120"/>
    </w:pPr>
    <w:rPr>
      <w:rFonts w:ascii="Arial" w:hAnsi="Arial"/>
      <w:lang w:eastAsia="en-US"/>
    </w:rPr>
  </w:style>
  <w:style w:type="character" w:customStyle="1" w:styleId="CRCoverPageChar">
    <w:name w:val="CR Cover Page Char"/>
    <w:link w:val="CRCoverPage"/>
    <w:rsid w:val="00CB40D5"/>
    <w:rPr>
      <w:rFonts w:ascii="Arial" w:hAnsi="Arial"/>
      <w:lang w:eastAsia="en-US"/>
    </w:rPr>
  </w:style>
  <w:style w:type="paragraph" w:styleId="NormalIndent">
    <w:name w:val="Normal Indent"/>
    <w:basedOn w:val="Normal"/>
    <w:uiPriority w:val="99"/>
    <w:rsid w:val="00511062"/>
    <w:pPr>
      <w:ind w:left="708"/>
    </w:pPr>
    <w:rPr>
      <w:rFonts w:eastAsia="MS Mincho"/>
      <w:lang w:eastAsia="en-US"/>
    </w:rPr>
  </w:style>
  <w:style w:type="paragraph" w:styleId="ListParagraph">
    <w:name w:val="List Paragraph"/>
    <w:basedOn w:val="Normal"/>
    <w:uiPriority w:val="34"/>
    <w:qFormat/>
    <w:rsid w:val="00511062"/>
    <w:pPr>
      <w:overflowPunct/>
      <w:autoSpaceDE/>
      <w:autoSpaceDN/>
      <w:adjustRightInd/>
      <w:ind w:left="720"/>
      <w:contextualSpacing/>
      <w:textAlignment w:val="auto"/>
    </w:pPr>
    <w:rPr>
      <w:lang w:eastAsia="en-US"/>
    </w:rPr>
  </w:style>
  <w:style w:type="paragraph" w:customStyle="1" w:styleId="Default">
    <w:name w:val="Default"/>
    <w:rsid w:val="00511062"/>
    <w:pPr>
      <w:autoSpaceDE w:val="0"/>
      <w:autoSpaceDN w:val="0"/>
      <w:adjustRightInd w:val="0"/>
    </w:pPr>
    <w:rPr>
      <w:rFonts w:ascii="Arial" w:hAnsi="Arial" w:cs="Arial"/>
      <w:color w:val="000000"/>
      <w:sz w:val="24"/>
      <w:szCs w:val="24"/>
      <w:lang w:val="en-US" w:eastAsia="en-US"/>
    </w:rPr>
  </w:style>
  <w:style w:type="paragraph" w:customStyle="1" w:styleId="tdoc-header">
    <w:name w:val="tdoc-header"/>
    <w:rsid w:val="00A355D2"/>
    <w:rPr>
      <w:rFonts w:ascii="Arial" w:hAnsi="Arial"/>
      <w:noProof/>
      <w:sz w:val="24"/>
      <w:lang w:eastAsia="en-US"/>
    </w:rPr>
  </w:style>
  <w:style w:type="character" w:styleId="FollowedHyperlink">
    <w:name w:val="FollowedHyperlink"/>
    <w:rsid w:val="00A355D2"/>
    <w:rPr>
      <w:color w:val="800080"/>
      <w:u w:val="single"/>
    </w:rPr>
  </w:style>
  <w:style w:type="paragraph" w:styleId="DocumentMap">
    <w:name w:val="Document Map"/>
    <w:basedOn w:val="Normal"/>
    <w:link w:val="DocumentMapChar"/>
    <w:rsid w:val="00A355D2"/>
    <w:pPr>
      <w:shd w:val="clear" w:color="auto" w:fill="000080"/>
      <w:overflowPunct/>
      <w:autoSpaceDE/>
      <w:autoSpaceDN/>
      <w:adjustRightInd/>
      <w:textAlignment w:val="auto"/>
    </w:pPr>
    <w:rPr>
      <w:rFonts w:ascii="Tahoma" w:hAnsi="Tahoma" w:cs="Tahoma"/>
      <w:lang w:eastAsia="en-US"/>
    </w:rPr>
  </w:style>
  <w:style w:type="character" w:customStyle="1" w:styleId="DocumentMapChar">
    <w:name w:val="Document Map Char"/>
    <w:link w:val="DocumentMap"/>
    <w:rsid w:val="00A355D2"/>
    <w:rPr>
      <w:rFonts w:ascii="Tahoma" w:hAnsi="Tahoma" w:cs="Tahoma"/>
      <w:shd w:val="clear" w:color="auto" w:fill="000080"/>
      <w:lang w:eastAsia="en-US"/>
    </w:rPr>
  </w:style>
  <w:style w:type="character" w:customStyle="1" w:styleId="ListBulletChar">
    <w:name w:val="List Bullet Char"/>
    <w:rsid w:val="00D4174E"/>
    <w:rPr>
      <w:lang w:val="en-GB" w:eastAsia="en-US" w:bidi="ar-SA"/>
    </w:rPr>
  </w:style>
  <w:style w:type="paragraph" w:customStyle="1" w:styleId="Heading3Specs">
    <w:name w:val="Heading 3 Specs"/>
    <w:basedOn w:val="Heading3"/>
    <w:qFormat/>
    <w:rsid w:val="00DF353E"/>
    <w:pPr>
      <w:spacing w:before="200" w:after="0"/>
      <w:ind w:left="0" w:firstLine="0"/>
      <w:textAlignment w:val="auto"/>
    </w:pPr>
    <w:rPr>
      <w:rFonts w:cs="Arial"/>
      <w:bCs/>
    </w:rPr>
  </w:style>
  <w:style w:type="character" w:customStyle="1" w:styleId="B1Char1">
    <w:name w:val="B1 Char1"/>
    <w:qFormat/>
    <w:rsid w:val="00056687"/>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74863482">
      <w:bodyDiv w:val="1"/>
      <w:marLeft w:val="0"/>
      <w:marRight w:val="0"/>
      <w:marTop w:val="0"/>
      <w:marBottom w:val="0"/>
      <w:divBdr>
        <w:top w:val="none" w:sz="0" w:space="0" w:color="auto"/>
        <w:left w:val="none" w:sz="0" w:space="0" w:color="auto"/>
        <w:bottom w:val="none" w:sz="0" w:space="0" w:color="auto"/>
        <w:right w:val="none" w:sz="0" w:space="0" w:color="auto"/>
      </w:divBdr>
    </w:div>
    <w:div w:id="155535456">
      <w:bodyDiv w:val="1"/>
      <w:marLeft w:val="0"/>
      <w:marRight w:val="0"/>
      <w:marTop w:val="0"/>
      <w:marBottom w:val="0"/>
      <w:divBdr>
        <w:top w:val="none" w:sz="0" w:space="0" w:color="auto"/>
        <w:left w:val="none" w:sz="0" w:space="0" w:color="auto"/>
        <w:bottom w:val="none" w:sz="0" w:space="0" w:color="auto"/>
        <w:right w:val="none" w:sz="0" w:space="0" w:color="auto"/>
      </w:divBdr>
    </w:div>
    <w:div w:id="515196315">
      <w:bodyDiv w:val="1"/>
      <w:marLeft w:val="0"/>
      <w:marRight w:val="0"/>
      <w:marTop w:val="0"/>
      <w:marBottom w:val="0"/>
      <w:divBdr>
        <w:top w:val="none" w:sz="0" w:space="0" w:color="auto"/>
        <w:left w:val="none" w:sz="0" w:space="0" w:color="auto"/>
        <w:bottom w:val="none" w:sz="0" w:space="0" w:color="auto"/>
        <w:right w:val="none" w:sz="0" w:space="0" w:color="auto"/>
      </w:divBdr>
    </w:div>
    <w:div w:id="619846626">
      <w:bodyDiv w:val="1"/>
      <w:marLeft w:val="0"/>
      <w:marRight w:val="0"/>
      <w:marTop w:val="0"/>
      <w:marBottom w:val="0"/>
      <w:divBdr>
        <w:top w:val="none" w:sz="0" w:space="0" w:color="auto"/>
        <w:left w:val="none" w:sz="0" w:space="0" w:color="auto"/>
        <w:bottom w:val="none" w:sz="0" w:space="0" w:color="auto"/>
        <w:right w:val="none" w:sz="0" w:space="0" w:color="auto"/>
      </w:divBdr>
    </w:div>
    <w:div w:id="768698826">
      <w:bodyDiv w:val="1"/>
      <w:marLeft w:val="0"/>
      <w:marRight w:val="0"/>
      <w:marTop w:val="0"/>
      <w:marBottom w:val="0"/>
      <w:divBdr>
        <w:top w:val="none" w:sz="0" w:space="0" w:color="auto"/>
        <w:left w:val="none" w:sz="0" w:space="0" w:color="auto"/>
        <w:bottom w:val="none" w:sz="0" w:space="0" w:color="auto"/>
        <w:right w:val="none" w:sz="0" w:space="0" w:color="auto"/>
      </w:divBdr>
    </w:div>
    <w:div w:id="831064924">
      <w:bodyDiv w:val="1"/>
      <w:marLeft w:val="0"/>
      <w:marRight w:val="0"/>
      <w:marTop w:val="0"/>
      <w:marBottom w:val="0"/>
      <w:divBdr>
        <w:top w:val="none" w:sz="0" w:space="0" w:color="auto"/>
        <w:left w:val="none" w:sz="0" w:space="0" w:color="auto"/>
        <w:bottom w:val="none" w:sz="0" w:space="0" w:color="auto"/>
        <w:right w:val="none" w:sz="0" w:space="0" w:color="auto"/>
      </w:divBdr>
    </w:div>
    <w:div w:id="905795281">
      <w:bodyDiv w:val="1"/>
      <w:marLeft w:val="0"/>
      <w:marRight w:val="0"/>
      <w:marTop w:val="0"/>
      <w:marBottom w:val="0"/>
      <w:divBdr>
        <w:top w:val="none" w:sz="0" w:space="0" w:color="auto"/>
        <w:left w:val="none" w:sz="0" w:space="0" w:color="auto"/>
        <w:bottom w:val="none" w:sz="0" w:space="0" w:color="auto"/>
        <w:right w:val="none" w:sz="0" w:space="0" w:color="auto"/>
      </w:divBdr>
    </w:div>
    <w:div w:id="937374301">
      <w:bodyDiv w:val="1"/>
      <w:marLeft w:val="0"/>
      <w:marRight w:val="0"/>
      <w:marTop w:val="0"/>
      <w:marBottom w:val="0"/>
      <w:divBdr>
        <w:top w:val="none" w:sz="0" w:space="0" w:color="auto"/>
        <w:left w:val="none" w:sz="0" w:space="0" w:color="auto"/>
        <w:bottom w:val="none" w:sz="0" w:space="0" w:color="auto"/>
        <w:right w:val="none" w:sz="0" w:space="0" w:color="auto"/>
      </w:divBdr>
    </w:div>
    <w:div w:id="1013533262">
      <w:bodyDiv w:val="1"/>
      <w:marLeft w:val="0"/>
      <w:marRight w:val="0"/>
      <w:marTop w:val="0"/>
      <w:marBottom w:val="0"/>
      <w:divBdr>
        <w:top w:val="none" w:sz="0" w:space="0" w:color="auto"/>
        <w:left w:val="none" w:sz="0" w:space="0" w:color="auto"/>
        <w:bottom w:val="none" w:sz="0" w:space="0" w:color="auto"/>
        <w:right w:val="none" w:sz="0" w:space="0" w:color="auto"/>
      </w:divBdr>
    </w:div>
    <w:div w:id="1239173883">
      <w:bodyDiv w:val="1"/>
      <w:marLeft w:val="0"/>
      <w:marRight w:val="0"/>
      <w:marTop w:val="0"/>
      <w:marBottom w:val="0"/>
      <w:divBdr>
        <w:top w:val="none" w:sz="0" w:space="0" w:color="auto"/>
        <w:left w:val="none" w:sz="0" w:space="0" w:color="auto"/>
        <w:bottom w:val="none" w:sz="0" w:space="0" w:color="auto"/>
        <w:right w:val="none" w:sz="0" w:space="0" w:color="auto"/>
      </w:divBdr>
    </w:div>
    <w:div w:id="1270354545">
      <w:bodyDiv w:val="1"/>
      <w:marLeft w:val="0"/>
      <w:marRight w:val="0"/>
      <w:marTop w:val="0"/>
      <w:marBottom w:val="0"/>
      <w:divBdr>
        <w:top w:val="none" w:sz="0" w:space="0" w:color="auto"/>
        <w:left w:val="none" w:sz="0" w:space="0" w:color="auto"/>
        <w:bottom w:val="none" w:sz="0" w:space="0" w:color="auto"/>
        <w:right w:val="none" w:sz="0" w:space="0" w:color="auto"/>
      </w:divBdr>
    </w:div>
    <w:div w:id="1280797010">
      <w:bodyDiv w:val="1"/>
      <w:marLeft w:val="0"/>
      <w:marRight w:val="0"/>
      <w:marTop w:val="0"/>
      <w:marBottom w:val="0"/>
      <w:divBdr>
        <w:top w:val="none" w:sz="0" w:space="0" w:color="auto"/>
        <w:left w:val="none" w:sz="0" w:space="0" w:color="auto"/>
        <w:bottom w:val="none" w:sz="0" w:space="0" w:color="auto"/>
        <w:right w:val="none" w:sz="0" w:space="0" w:color="auto"/>
      </w:divBdr>
    </w:div>
    <w:div w:id="1302537884">
      <w:bodyDiv w:val="1"/>
      <w:marLeft w:val="0"/>
      <w:marRight w:val="0"/>
      <w:marTop w:val="0"/>
      <w:marBottom w:val="0"/>
      <w:divBdr>
        <w:top w:val="none" w:sz="0" w:space="0" w:color="auto"/>
        <w:left w:val="none" w:sz="0" w:space="0" w:color="auto"/>
        <w:bottom w:val="none" w:sz="0" w:space="0" w:color="auto"/>
        <w:right w:val="none" w:sz="0" w:space="0" w:color="auto"/>
      </w:divBdr>
    </w:div>
    <w:div w:id="1503357678">
      <w:bodyDiv w:val="1"/>
      <w:marLeft w:val="0"/>
      <w:marRight w:val="0"/>
      <w:marTop w:val="0"/>
      <w:marBottom w:val="0"/>
      <w:divBdr>
        <w:top w:val="none" w:sz="0" w:space="0" w:color="auto"/>
        <w:left w:val="none" w:sz="0" w:space="0" w:color="auto"/>
        <w:bottom w:val="none" w:sz="0" w:space="0" w:color="auto"/>
        <w:right w:val="none" w:sz="0" w:space="0" w:color="auto"/>
      </w:divBdr>
    </w:div>
    <w:div w:id="1506821102">
      <w:bodyDiv w:val="1"/>
      <w:marLeft w:val="0"/>
      <w:marRight w:val="0"/>
      <w:marTop w:val="0"/>
      <w:marBottom w:val="0"/>
      <w:divBdr>
        <w:top w:val="none" w:sz="0" w:space="0" w:color="auto"/>
        <w:left w:val="none" w:sz="0" w:space="0" w:color="auto"/>
        <w:bottom w:val="none" w:sz="0" w:space="0" w:color="auto"/>
        <w:right w:val="none" w:sz="0" w:space="0" w:color="auto"/>
      </w:divBdr>
    </w:div>
    <w:div w:id="1547914058">
      <w:bodyDiv w:val="1"/>
      <w:marLeft w:val="0"/>
      <w:marRight w:val="0"/>
      <w:marTop w:val="0"/>
      <w:marBottom w:val="0"/>
      <w:divBdr>
        <w:top w:val="none" w:sz="0" w:space="0" w:color="auto"/>
        <w:left w:val="none" w:sz="0" w:space="0" w:color="auto"/>
        <w:bottom w:val="none" w:sz="0" w:space="0" w:color="auto"/>
        <w:right w:val="none" w:sz="0" w:space="0" w:color="auto"/>
      </w:divBdr>
    </w:div>
    <w:div w:id="1556549136">
      <w:bodyDiv w:val="1"/>
      <w:marLeft w:val="0"/>
      <w:marRight w:val="0"/>
      <w:marTop w:val="0"/>
      <w:marBottom w:val="0"/>
      <w:divBdr>
        <w:top w:val="none" w:sz="0" w:space="0" w:color="auto"/>
        <w:left w:val="none" w:sz="0" w:space="0" w:color="auto"/>
        <w:bottom w:val="none" w:sz="0" w:space="0" w:color="auto"/>
        <w:right w:val="none" w:sz="0" w:space="0" w:color="auto"/>
      </w:divBdr>
    </w:div>
    <w:div w:id="1562860535">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744721430">
      <w:bodyDiv w:val="1"/>
      <w:marLeft w:val="0"/>
      <w:marRight w:val="0"/>
      <w:marTop w:val="0"/>
      <w:marBottom w:val="0"/>
      <w:divBdr>
        <w:top w:val="none" w:sz="0" w:space="0" w:color="auto"/>
        <w:left w:val="none" w:sz="0" w:space="0" w:color="auto"/>
        <w:bottom w:val="none" w:sz="0" w:space="0" w:color="auto"/>
        <w:right w:val="none" w:sz="0" w:space="0" w:color="auto"/>
      </w:divBdr>
    </w:div>
    <w:div w:id="1746222059">
      <w:bodyDiv w:val="1"/>
      <w:marLeft w:val="0"/>
      <w:marRight w:val="0"/>
      <w:marTop w:val="0"/>
      <w:marBottom w:val="0"/>
      <w:divBdr>
        <w:top w:val="none" w:sz="0" w:space="0" w:color="auto"/>
        <w:left w:val="none" w:sz="0" w:space="0" w:color="auto"/>
        <w:bottom w:val="none" w:sz="0" w:space="0" w:color="auto"/>
        <w:right w:val="none" w:sz="0" w:space="0" w:color="auto"/>
      </w:divBdr>
    </w:div>
    <w:div w:id="1809782371">
      <w:bodyDiv w:val="1"/>
      <w:marLeft w:val="0"/>
      <w:marRight w:val="0"/>
      <w:marTop w:val="0"/>
      <w:marBottom w:val="0"/>
      <w:divBdr>
        <w:top w:val="none" w:sz="0" w:space="0" w:color="auto"/>
        <w:left w:val="none" w:sz="0" w:space="0" w:color="auto"/>
        <w:bottom w:val="none" w:sz="0" w:space="0" w:color="auto"/>
        <w:right w:val="none" w:sz="0" w:space="0" w:color="auto"/>
      </w:divBdr>
    </w:div>
    <w:div w:id="1821578072">
      <w:bodyDiv w:val="1"/>
      <w:marLeft w:val="0"/>
      <w:marRight w:val="0"/>
      <w:marTop w:val="0"/>
      <w:marBottom w:val="0"/>
      <w:divBdr>
        <w:top w:val="none" w:sz="0" w:space="0" w:color="auto"/>
        <w:left w:val="none" w:sz="0" w:space="0" w:color="auto"/>
        <w:bottom w:val="none" w:sz="0" w:space="0" w:color="auto"/>
        <w:right w:val="none" w:sz="0" w:space="0" w:color="auto"/>
      </w:divBdr>
    </w:div>
    <w:div w:id="1864513291">
      <w:bodyDiv w:val="1"/>
      <w:marLeft w:val="0"/>
      <w:marRight w:val="0"/>
      <w:marTop w:val="0"/>
      <w:marBottom w:val="0"/>
      <w:divBdr>
        <w:top w:val="none" w:sz="0" w:space="0" w:color="auto"/>
        <w:left w:val="none" w:sz="0" w:space="0" w:color="auto"/>
        <w:bottom w:val="none" w:sz="0" w:space="0" w:color="auto"/>
        <w:right w:val="none" w:sz="0" w:space="0" w:color="auto"/>
      </w:divBdr>
    </w:div>
    <w:div w:id="1898279667">
      <w:bodyDiv w:val="1"/>
      <w:marLeft w:val="0"/>
      <w:marRight w:val="0"/>
      <w:marTop w:val="0"/>
      <w:marBottom w:val="0"/>
      <w:divBdr>
        <w:top w:val="none" w:sz="0" w:space="0" w:color="auto"/>
        <w:left w:val="none" w:sz="0" w:space="0" w:color="auto"/>
        <w:bottom w:val="none" w:sz="0" w:space="0" w:color="auto"/>
        <w:right w:val="none" w:sz="0" w:space="0" w:color="auto"/>
      </w:divBdr>
    </w:div>
    <w:div w:id="1905876489">
      <w:bodyDiv w:val="1"/>
      <w:marLeft w:val="0"/>
      <w:marRight w:val="0"/>
      <w:marTop w:val="0"/>
      <w:marBottom w:val="0"/>
      <w:divBdr>
        <w:top w:val="none" w:sz="0" w:space="0" w:color="auto"/>
        <w:left w:val="none" w:sz="0" w:space="0" w:color="auto"/>
        <w:bottom w:val="none" w:sz="0" w:space="0" w:color="auto"/>
        <w:right w:val="none" w:sz="0" w:space="0" w:color="auto"/>
      </w:divBdr>
    </w:div>
    <w:div w:id="2058771808">
      <w:bodyDiv w:val="1"/>
      <w:marLeft w:val="0"/>
      <w:marRight w:val="0"/>
      <w:marTop w:val="0"/>
      <w:marBottom w:val="0"/>
      <w:divBdr>
        <w:top w:val="none" w:sz="0" w:space="0" w:color="auto"/>
        <w:left w:val="none" w:sz="0" w:space="0" w:color="auto"/>
        <w:bottom w:val="none" w:sz="0" w:space="0" w:color="auto"/>
        <w:right w:val="none" w:sz="0" w:space="0" w:color="auto"/>
      </w:divBdr>
    </w:div>
    <w:div w:id="20908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sip:orig@px_scscf;lr" TargetMode="Externa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hyperlink" Target="sip:orig@px_scscf;l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1143-7B01-4587-BFFE-E58047F2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1546</TotalTime>
  <Pages>1</Pages>
  <Words>141570</Words>
  <Characters>806954</Characters>
  <Application>Microsoft Office Word</Application>
  <DocSecurity>0</DocSecurity>
  <Lines>6724</Lines>
  <Paragraphs>1893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946631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6011</cp:lastModifiedBy>
  <cp:revision>125</cp:revision>
  <cp:lastPrinted>2019-02-25T14:05:00Z</cp:lastPrinted>
  <dcterms:created xsi:type="dcterms:W3CDTF">2021-01-11T11:04:00Z</dcterms:created>
  <dcterms:modified xsi:type="dcterms:W3CDTF">2021-10-04T17:41:00Z</dcterms:modified>
</cp:coreProperties>
</file>